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B95352" w14:textId="77777777" w:rsidR="001A1A5C" w:rsidRPr="001A1A5C" w:rsidRDefault="001A1A5C" w:rsidP="001A1A5C">
      <w:pPr>
        <w:spacing w:after="120" w:line="360" w:lineRule="auto"/>
        <w:rPr>
          <w:ins w:id="0" w:author="Φλούδα Χριστίνα" w:date="2016-06-29T10:08:00Z"/>
          <w:rFonts w:eastAsia="Times New Roman"/>
          <w:szCs w:val="24"/>
          <w:lang w:eastAsia="en-US"/>
        </w:rPr>
      </w:pPr>
      <w:bookmarkStart w:id="1" w:name="_GoBack"/>
      <w:bookmarkEnd w:id="1"/>
      <w:ins w:id="2" w:author="Φλούδα Χριστίνα" w:date="2016-06-29T10:08:00Z">
        <w:r w:rsidRPr="001A1A5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5BE59C3" w14:textId="77777777" w:rsidR="001A1A5C" w:rsidRPr="001A1A5C" w:rsidRDefault="001A1A5C" w:rsidP="001A1A5C">
      <w:pPr>
        <w:spacing w:after="120" w:line="360" w:lineRule="auto"/>
        <w:rPr>
          <w:ins w:id="3" w:author="Φλούδα Χριστίνα" w:date="2016-06-29T10:08:00Z"/>
          <w:rFonts w:eastAsia="Times New Roman"/>
          <w:szCs w:val="24"/>
          <w:lang w:eastAsia="en-US"/>
        </w:rPr>
      </w:pPr>
    </w:p>
    <w:p w14:paraId="02867A1E" w14:textId="77777777" w:rsidR="001A1A5C" w:rsidRPr="001A1A5C" w:rsidRDefault="001A1A5C" w:rsidP="001A1A5C">
      <w:pPr>
        <w:spacing w:after="120" w:line="360" w:lineRule="auto"/>
        <w:rPr>
          <w:ins w:id="4" w:author="Φλούδα Χριστίνα" w:date="2016-06-29T10:08:00Z"/>
          <w:rFonts w:eastAsia="Times New Roman"/>
          <w:szCs w:val="24"/>
          <w:lang w:eastAsia="en-US"/>
        </w:rPr>
      </w:pPr>
      <w:ins w:id="5" w:author="Φλούδα Χριστίνα" w:date="2016-06-29T10:08:00Z">
        <w:r w:rsidRPr="001A1A5C">
          <w:rPr>
            <w:rFonts w:eastAsia="Times New Roman"/>
            <w:szCs w:val="24"/>
            <w:lang w:eastAsia="en-US"/>
          </w:rPr>
          <w:t>ΠΙΝΑΚΑΣ ΠΕΡΙΕΧΟΜΕΝΩΝ</w:t>
        </w:r>
      </w:ins>
    </w:p>
    <w:p w14:paraId="7C077011" w14:textId="77777777" w:rsidR="001A1A5C" w:rsidRPr="001A1A5C" w:rsidRDefault="001A1A5C" w:rsidP="001A1A5C">
      <w:pPr>
        <w:spacing w:after="120" w:line="360" w:lineRule="auto"/>
        <w:rPr>
          <w:ins w:id="6" w:author="Φλούδα Χριστίνα" w:date="2016-06-29T10:08:00Z"/>
          <w:rFonts w:eastAsia="Times New Roman"/>
          <w:szCs w:val="24"/>
          <w:lang w:eastAsia="en-US"/>
        </w:rPr>
      </w:pPr>
      <w:ins w:id="7" w:author="Φλούδα Χριστίνα" w:date="2016-06-29T10:08:00Z">
        <w:r w:rsidRPr="001A1A5C">
          <w:rPr>
            <w:rFonts w:eastAsia="Times New Roman"/>
            <w:szCs w:val="24"/>
            <w:lang w:eastAsia="en-US"/>
          </w:rPr>
          <w:t xml:space="preserve">ΙΖ΄ ΠΕΡΙΟΔΟΣ </w:t>
        </w:r>
      </w:ins>
    </w:p>
    <w:p w14:paraId="44632B99" w14:textId="77777777" w:rsidR="001A1A5C" w:rsidRPr="001A1A5C" w:rsidRDefault="001A1A5C" w:rsidP="001A1A5C">
      <w:pPr>
        <w:spacing w:after="120" w:line="360" w:lineRule="auto"/>
        <w:rPr>
          <w:ins w:id="8" w:author="Φλούδα Χριστίνα" w:date="2016-06-29T10:08:00Z"/>
          <w:rFonts w:eastAsia="Times New Roman"/>
          <w:szCs w:val="24"/>
          <w:lang w:eastAsia="en-US"/>
        </w:rPr>
      </w:pPr>
      <w:ins w:id="9" w:author="Φλούδα Χριστίνα" w:date="2016-06-29T10:08:00Z">
        <w:r w:rsidRPr="001A1A5C">
          <w:rPr>
            <w:rFonts w:eastAsia="Times New Roman"/>
            <w:szCs w:val="24"/>
            <w:lang w:eastAsia="en-US"/>
          </w:rPr>
          <w:t>ΠΡΟΕΔΡΕΥΟΜΕΝΗΣ ΚΟΙΝΟΒΟΥΛΕΥΤΙΚΗΣ ΔΗΜΟΚΡΑΤΙΑΣ</w:t>
        </w:r>
      </w:ins>
    </w:p>
    <w:p w14:paraId="2B8C5AE2" w14:textId="77777777" w:rsidR="001A1A5C" w:rsidRPr="001A1A5C" w:rsidRDefault="001A1A5C" w:rsidP="001A1A5C">
      <w:pPr>
        <w:spacing w:after="120" w:line="360" w:lineRule="auto"/>
        <w:rPr>
          <w:ins w:id="10" w:author="Φλούδα Χριστίνα" w:date="2016-06-29T10:08:00Z"/>
          <w:rFonts w:eastAsia="Times New Roman"/>
          <w:szCs w:val="24"/>
          <w:lang w:eastAsia="en-US"/>
        </w:rPr>
      </w:pPr>
      <w:ins w:id="11" w:author="Φλούδα Χριστίνα" w:date="2016-06-29T10:08:00Z">
        <w:r w:rsidRPr="001A1A5C">
          <w:rPr>
            <w:rFonts w:eastAsia="Times New Roman"/>
            <w:szCs w:val="24"/>
            <w:lang w:eastAsia="en-US"/>
          </w:rPr>
          <w:t>ΣΥΝΟΔΟΣ Α΄</w:t>
        </w:r>
      </w:ins>
    </w:p>
    <w:p w14:paraId="428762D3" w14:textId="77777777" w:rsidR="001A1A5C" w:rsidRPr="001A1A5C" w:rsidRDefault="001A1A5C" w:rsidP="001A1A5C">
      <w:pPr>
        <w:spacing w:after="120" w:line="360" w:lineRule="auto"/>
        <w:rPr>
          <w:ins w:id="12" w:author="Φλούδα Χριστίνα" w:date="2016-06-29T10:08:00Z"/>
          <w:rFonts w:eastAsia="Times New Roman"/>
          <w:szCs w:val="24"/>
          <w:lang w:eastAsia="en-US"/>
        </w:rPr>
      </w:pPr>
    </w:p>
    <w:p w14:paraId="5EE70082" w14:textId="77777777" w:rsidR="001A1A5C" w:rsidRPr="001A1A5C" w:rsidRDefault="001A1A5C" w:rsidP="001A1A5C">
      <w:pPr>
        <w:spacing w:after="120" w:line="360" w:lineRule="auto"/>
        <w:rPr>
          <w:ins w:id="13" w:author="Φλούδα Χριστίνα" w:date="2016-06-29T10:08:00Z"/>
          <w:rFonts w:eastAsia="Times New Roman"/>
          <w:szCs w:val="24"/>
          <w:lang w:eastAsia="en-US"/>
        </w:rPr>
      </w:pPr>
      <w:ins w:id="14" w:author="Φλούδα Χριστίνα" w:date="2016-06-29T10:08:00Z">
        <w:r w:rsidRPr="001A1A5C">
          <w:rPr>
            <w:rFonts w:eastAsia="Times New Roman"/>
            <w:szCs w:val="24"/>
            <w:lang w:eastAsia="en-US"/>
          </w:rPr>
          <w:t>ΣΥΝΕΔΡΙΑΣΗ ΡΜΓ΄</w:t>
        </w:r>
      </w:ins>
    </w:p>
    <w:p w14:paraId="5F0B5C7B" w14:textId="77777777" w:rsidR="001A1A5C" w:rsidRPr="001A1A5C" w:rsidRDefault="001A1A5C" w:rsidP="001A1A5C">
      <w:pPr>
        <w:spacing w:after="120" w:line="360" w:lineRule="auto"/>
        <w:rPr>
          <w:ins w:id="15" w:author="Φλούδα Χριστίνα" w:date="2016-06-29T10:08:00Z"/>
          <w:rFonts w:eastAsia="Times New Roman"/>
          <w:szCs w:val="24"/>
          <w:lang w:eastAsia="en-US"/>
        </w:rPr>
      </w:pPr>
      <w:ins w:id="16" w:author="Φλούδα Χριστίνα" w:date="2016-06-29T10:08:00Z">
        <w:r w:rsidRPr="001A1A5C">
          <w:rPr>
            <w:rFonts w:eastAsia="Times New Roman"/>
            <w:szCs w:val="24"/>
            <w:lang w:eastAsia="en-US"/>
          </w:rPr>
          <w:t>Τρίτη  14 Ιουνίου 2016</w:t>
        </w:r>
      </w:ins>
    </w:p>
    <w:p w14:paraId="51E7D20B" w14:textId="77777777" w:rsidR="001A1A5C" w:rsidRPr="001A1A5C" w:rsidRDefault="001A1A5C" w:rsidP="001A1A5C">
      <w:pPr>
        <w:spacing w:after="120" w:line="360" w:lineRule="auto"/>
        <w:rPr>
          <w:ins w:id="17" w:author="Φλούδα Χριστίνα" w:date="2016-06-29T10:08:00Z"/>
          <w:rFonts w:eastAsia="Times New Roman"/>
          <w:szCs w:val="24"/>
          <w:lang w:eastAsia="en-US"/>
        </w:rPr>
      </w:pPr>
    </w:p>
    <w:p w14:paraId="4571D766" w14:textId="77777777" w:rsidR="001A1A5C" w:rsidRPr="001A1A5C" w:rsidRDefault="001A1A5C" w:rsidP="001A1A5C">
      <w:pPr>
        <w:spacing w:after="120" w:line="360" w:lineRule="auto"/>
        <w:rPr>
          <w:ins w:id="18" w:author="Φλούδα Χριστίνα" w:date="2016-06-29T10:08:00Z"/>
          <w:rFonts w:eastAsia="Times New Roman"/>
          <w:szCs w:val="24"/>
          <w:lang w:eastAsia="en-US"/>
        </w:rPr>
      </w:pPr>
      <w:ins w:id="19" w:author="Φλούδα Χριστίνα" w:date="2016-06-29T10:08:00Z">
        <w:r w:rsidRPr="001A1A5C">
          <w:rPr>
            <w:rFonts w:eastAsia="Times New Roman"/>
            <w:szCs w:val="24"/>
            <w:lang w:eastAsia="en-US"/>
          </w:rPr>
          <w:t>ΘΕΜΑΤΑ</w:t>
        </w:r>
      </w:ins>
    </w:p>
    <w:p w14:paraId="3B613102" w14:textId="77777777" w:rsidR="001A1A5C" w:rsidRPr="001A1A5C" w:rsidRDefault="001A1A5C" w:rsidP="001A1A5C">
      <w:pPr>
        <w:spacing w:after="120" w:line="360" w:lineRule="auto"/>
        <w:rPr>
          <w:ins w:id="20" w:author="Φλούδα Χριστίνα" w:date="2016-06-29T10:08:00Z"/>
          <w:rFonts w:eastAsia="Times New Roman"/>
          <w:szCs w:val="24"/>
          <w:lang w:eastAsia="en-US"/>
        </w:rPr>
      </w:pPr>
      <w:ins w:id="21" w:author="Φλούδα Χριστίνα" w:date="2016-06-29T10:08:00Z">
        <w:r w:rsidRPr="001A1A5C">
          <w:rPr>
            <w:rFonts w:eastAsia="Times New Roman"/>
            <w:szCs w:val="24"/>
            <w:lang w:eastAsia="en-US"/>
          </w:rPr>
          <w:t xml:space="preserve"> </w:t>
        </w:r>
        <w:r w:rsidRPr="001A1A5C">
          <w:rPr>
            <w:rFonts w:eastAsia="Times New Roman"/>
            <w:szCs w:val="24"/>
            <w:lang w:eastAsia="en-US"/>
          </w:rPr>
          <w:br/>
          <w:t xml:space="preserve">Α. ΕΙΔΙΚΑ ΘΕΜΑΤΑ </w:t>
        </w:r>
        <w:r w:rsidRPr="001A1A5C">
          <w:rPr>
            <w:rFonts w:eastAsia="Times New Roman"/>
            <w:szCs w:val="24"/>
            <w:lang w:eastAsia="en-US"/>
          </w:rPr>
          <w:br/>
          <w:t xml:space="preserve">Επί διαδικαστικού θέματος, σελ. </w:t>
        </w:r>
        <w:r w:rsidRPr="001A1A5C">
          <w:rPr>
            <w:rFonts w:eastAsia="Times New Roman"/>
            <w:szCs w:val="24"/>
            <w:lang w:eastAsia="en-US"/>
          </w:rPr>
          <w:br/>
          <w:t xml:space="preserve"> </w:t>
        </w:r>
        <w:r w:rsidRPr="001A1A5C">
          <w:rPr>
            <w:rFonts w:eastAsia="Times New Roman"/>
            <w:szCs w:val="24"/>
            <w:lang w:eastAsia="en-US"/>
          </w:rPr>
          <w:br/>
          <w:t xml:space="preserve">Β. ΝΟΜΟΘΕΤΙΚΗ ΕΡΓΑΣΙΑ </w:t>
        </w:r>
        <w:r w:rsidRPr="001A1A5C">
          <w:rPr>
            <w:rFonts w:eastAsia="Times New Roman"/>
            <w:szCs w:val="24"/>
            <w:lang w:eastAsia="en-US"/>
          </w:rPr>
          <w:br/>
          <w:t xml:space="preserve">Συζήτηση επί της αρχής, των άρθρων και των τροπολογιών του συνόλου του σχεδίου νόμου του Υπουργείου Οικονομίας, Ανάπτυξης και Τουρισμού: «Θεσμικό πλαίσιο για τη σύσταση καθεστώτων Ενισχύσεων Ιδιωτικών Επενδύσεων για την περιφερειακή και οικονομική ανάπτυξη της χώρας - Σύσταση Αναπτυξιακού Συμβουλίου και άλλες διατάξεις», σελ. </w:t>
        </w:r>
        <w:r w:rsidRPr="001A1A5C">
          <w:rPr>
            <w:rFonts w:eastAsia="Times New Roman"/>
            <w:szCs w:val="24"/>
            <w:lang w:eastAsia="en-US"/>
          </w:rPr>
          <w:br/>
          <w:t xml:space="preserve"> </w:t>
        </w:r>
      </w:ins>
    </w:p>
    <w:p w14:paraId="1AA1E21C" w14:textId="77777777" w:rsidR="001A1A5C" w:rsidRPr="001A1A5C" w:rsidRDefault="001A1A5C" w:rsidP="001A1A5C">
      <w:pPr>
        <w:spacing w:after="120" w:line="360" w:lineRule="auto"/>
        <w:rPr>
          <w:ins w:id="22" w:author="Φλούδα Χριστίνα" w:date="2016-06-29T10:08:00Z"/>
          <w:rFonts w:eastAsia="Times New Roman"/>
          <w:szCs w:val="24"/>
          <w:lang w:eastAsia="en-US"/>
        </w:rPr>
      </w:pPr>
      <w:ins w:id="23" w:author="Φλούδα Χριστίνα" w:date="2016-06-29T10:08:00Z">
        <w:r w:rsidRPr="001A1A5C">
          <w:rPr>
            <w:rFonts w:eastAsia="Times New Roman"/>
            <w:szCs w:val="24"/>
            <w:lang w:eastAsia="en-US"/>
          </w:rPr>
          <w:br/>
          <w:t>ΠΡΟΕΔΡΕΥΟΝΤΕΣ</w:t>
        </w:r>
      </w:ins>
    </w:p>
    <w:p w14:paraId="4F6C117B" w14:textId="77777777" w:rsidR="001A1A5C" w:rsidRPr="001A1A5C" w:rsidRDefault="001A1A5C" w:rsidP="001A1A5C">
      <w:pPr>
        <w:spacing w:after="120" w:line="360" w:lineRule="auto"/>
        <w:rPr>
          <w:ins w:id="24" w:author="Φλούδα Χριστίνα" w:date="2016-06-29T10:08:00Z"/>
          <w:rFonts w:eastAsia="Times New Roman"/>
          <w:szCs w:val="24"/>
          <w:lang w:eastAsia="en-US"/>
        </w:rPr>
      </w:pPr>
    </w:p>
    <w:p w14:paraId="7FE77632" w14:textId="77777777" w:rsidR="001A1A5C" w:rsidRPr="001A1A5C" w:rsidRDefault="001A1A5C" w:rsidP="001A1A5C">
      <w:pPr>
        <w:spacing w:after="120" w:line="360" w:lineRule="auto"/>
        <w:rPr>
          <w:ins w:id="25" w:author="Φλούδα Χριστίνα" w:date="2016-06-29T10:08:00Z"/>
          <w:rFonts w:eastAsia="Times New Roman"/>
          <w:szCs w:val="24"/>
          <w:lang w:eastAsia="en-US"/>
        </w:rPr>
      </w:pPr>
      <w:ins w:id="26" w:author="Φλούδα Χριστίνα" w:date="2016-06-29T10:08:00Z">
        <w:r w:rsidRPr="001A1A5C">
          <w:rPr>
            <w:rFonts w:eastAsia="Times New Roman"/>
            <w:szCs w:val="24"/>
            <w:lang w:eastAsia="en-US"/>
          </w:rPr>
          <w:t>ΒΑΡΕΜΕΝΟΣ Γ. , σελ.</w:t>
        </w:r>
        <w:r w:rsidRPr="001A1A5C">
          <w:rPr>
            <w:rFonts w:eastAsia="Times New Roman"/>
            <w:szCs w:val="24"/>
            <w:lang w:eastAsia="en-US"/>
          </w:rPr>
          <w:br/>
          <w:t>ΚΑΚΛΑΜΑΝΗΣ Ν. , σελ.</w:t>
        </w:r>
        <w:r w:rsidRPr="001A1A5C">
          <w:rPr>
            <w:rFonts w:eastAsia="Times New Roman"/>
            <w:szCs w:val="24"/>
            <w:lang w:eastAsia="en-US"/>
          </w:rPr>
          <w:br/>
          <w:t>ΛΑΜΠΡΟΥΛΗΣ Γ. , σελ.</w:t>
        </w:r>
        <w:r w:rsidRPr="001A1A5C">
          <w:rPr>
            <w:rFonts w:eastAsia="Times New Roman"/>
            <w:szCs w:val="24"/>
            <w:lang w:eastAsia="en-US"/>
          </w:rPr>
          <w:br/>
        </w:r>
        <w:r w:rsidRPr="001A1A5C">
          <w:rPr>
            <w:rFonts w:eastAsia="Times New Roman"/>
            <w:szCs w:val="24"/>
            <w:lang w:eastAsia="en-US"/>
          </w:rPr>
          <w:br/>
        </w:r>
      </w:ins>
    </w:p>
    <w:p w14:paraId="6DAE462F" w14:textId="77777777" w:rsidR="001A1A5C" w:rsidRPr="001A1A5C" w:rsidRDefault="001A1A5C" w:rsidP="001A1A5C">
      <w:pPr>
        <w:spacing w:after="120" w:line="360" w:lineRule="auto"/>
        <w:rPr>
          <w:ins w:id="27" w:author="Φλούδα Χριστίνα" w:date="2016-06-29T10:08:00Z"/>
          <w:rFonts w:eastAsia="Times New Roman"/>
          <w:szCs w:val="24"/>
          <w:lang w:eastAsia="en-US"/>
        </w:rPr>
      </w:pPr>
      <w:ins w:id="28" w:author="Φλούδα Χριστίνα" w:date="2016-06-29T10:08:00Z">
        <w:r w:rsidRPr="001A1A5C">
          <w:rPr>
            <w:rFonts w:eastAsia="Times New Roman"/>
            <w:szCs w:val="24"/>
            <w:lang w:eastAsia="en-US"/>
          </w:rPr>
          <w:t>ΟΜΙΛΗΤΕΣ</w:t>
        </w:r>
      </w:ins>
    </w:p>
    <w:p w14:paraId="5DFE2409" w14:textId="51C77A2D" w:rsidR="001A1A5C" w:rsidRDefault="001A1A5C" w:rsidP="001A1A5C">
      <w:pPr>
        <w:spacing w:line="600" w:lineRule="auto"/>
        <w:ind w:firstLine="720"/>
        <w:jc w:val="both"/>
        <w:rPr>
          <w:ins w:id="29" w:author="Φλούδα Χριστίνα" w:date="2016-06-29T10:08:00Z"/>
          <w:rFonts w:eastAsia="Times New Roman"/>
          <w:szCs w:val="24"/>
        </w:rPr>
        <w:pPrChange w:id="30" w:author="Φλούδα Χριστίνα" w:date="2016-06-29T10:08:00Z">
          <w:pPr>
            <w:spacing w:line="600" w:lineRule="auto"/>
            <w:ind w:firstLine="720"/>
            <w:jc w:val="center"/>
          </w:pPr>
        </w:pPrChange>
      </w:pPr>
      <w:ins w:id="31" w:author="Φλούδα Χριστίνα" w:date="2016-06-29T10:08:00Z">
        <w:r w:rsidRPr="001A1A5C">
          <w:rPr>
            <w:rFonts w:eastAsia="Times New Roman"/>
            <w:szCs w:val="24"/>
            <w:lang w:eastAsia="en-US"/>
          </w:rPr>
          <w:br/>
          <w:t>Α. Επί διαδικαστικού θέματος:</w:t>
        </w:r>
        <w:r w:rsidRPr="001A1A5C">
          <w:rPr>
            <w:rFonts w:eastAsia="Times New Roman"/>
            <w:szCs w:val="24"/>
            <w:lang w:eastAsia="en-US"/>
          </w:rPr>
          <w:br/>
          <w:t>ΑΜΥΡΑΣ Γ. , σελ.</w:t>
        </w:r>
        <w:r w:rsidRPr="001A1A5C">
          <w:rPr>
            <w:rFonts w:eastAsia="Times New Roman"/>
            <w:szCs w:val="24"/>
            <w:lang w:eastAsia="en-US"/>
          </w:rPr>
          <w:br/>
          <w:t>ΒΑΡΕΜΕΝΟΣ Γ. , σελ.</w:t>
        </w:r>
        <w:r w:rsidRPr="001A1A5C">
          <w:rPr>
            <w:rFonts w:eastAsia="Times New Roman"/>
            <w:szCs w:val="24"/>
            <w:lang w:eastAsia="en-US"/>
          </w:rPr>
          <w:br/>
          <w:t>ΓΡΗΓΟΡΑΚΟΣ Λ. , σελ.</w:t>
        </w:r>
        <w:r w:rsidRPr="001A1A5C">
          <w:rPr>
            <w:rFonts w:eastAsia="Times New Roman"/>
            <w:szCs w:val="24"/>
            <w:lang w:eastAsia="en-US"/>
          </w:rPr>
          <w:br/>
          <w:t>ΔΕΝΔΙΑΣ Ν. , σελ.</w:t>
        </w:r>
        <w:r w:rsidRPr="001A1A5C">
          <w:rPr>
            <w:rFonts w:eastAsia="Times New Roman"/>
            <w:szCs w:val="24"/>
            <w:lang w:eastAsia="en-US"/>
          </w:rPr>
          <w:br/>
          <w:t>ΚΑΚΛΑΜΑΝΗΣ Ν. , σελ.</w:t>
        </w:r>
        <w:r w:rsidRPr="001A1A5C">
          <w:rPr>
            <w:rFonts w:eastAsia="Times New Roman"/>
            <w:szCs w:val="24"/>
            <w:lang w:eastAsia="en-US"/>
          </w:rPr>
          <w:br/>
          <w:t>ΚΑΡΑΘΑΝΑΣΟΠΟΥΛΟΣ Ν. , σελ.</w:t>
        </w:r>
        <w:r w:rsidRPr="001A1A5C">
          <w:rPr>
            <w:rFonts w:eastAsia="Times New Roman"/>
            <w:szCs w:val="24"/>
            <w:lang w:eastAsia="en-US"/>
          </w:rPr>
          <w:br/>
          <w:t>ΛΑΖΑΡΙΔΗΣ Γ. , σελ.</w:t>
        </w:r>
        <w:r w:rsidRPr="001A1A5C">
          <w:rPr>
            <w:rFonts w:eastAsia="Times New Roman"/>
            <w:szCs w:val="24"/>
            <w:lang w:eastAsia="en-US"/>
          </w:rPr>
          <w:br/>
          <w:t>ΛΑΜΠΡΟΥΛΗΣ Γ. , σελ.</w:t>
        </w:r>
        <w:r w:rsidRPr="001A1A5C">
          <w:rPr>
            <w:rFonts w:eastAsia="Times New Roman"/>
            <w:szCs w:val="24"/>
            <w:lang w:eastAsia="en-US"/>
          </w:rPr>
          <w:br/>
          <w:t>ΛΟΒΕΡΔΟΣ Α. , σελ.</w:t>
        </w:r>
        <w:r w:rsidRPr="001A1A5C">
          <w:rPr>
            <w:rFonts w:eastAsia="Times New Roman"/>
            <w:szCs w:val="24"/>
            <w:lang w:eastAsia="en-US"/>
          </w:rPr>
          <w:br/>
          <w:t>ΣΤΑΘΑΚΗΣ Γ. , σελ.</w:t>
        </w:r>
        <w:r w:rsidRPr="001A1A5C">
          <w:rPr>
            <w:rFonts w:eastAsia="Times New Roman"/>
            <w:szCs w:val="24"/>
            <w:lang w:eastAsia="en-US"/>
          </w:rPr>
          <w:br/>
        </w:r>
        <w:r w:rsidRPr="001A1A5C">
          <w:rPr>
            <w:rFonts w:eastAsia="Times New Roman"/>
            <w:szCs w:val="24"/>
            <w:lang w:eastAsia="en-US"/>
          </w:rPr>
          <w:br/>
          <w:t>Β. Επί του σχεδίου νόμου του Υπουργείου Οικονομίας, Ανάπτυξης και Τουρισμού:</w:t>
        </w:r>
        <w:r w:rsidRPr="001A1A5C">
          <w:rPr>
            <w:rFonts w:eastAsia="Times New Roman"/>
            <w:szCs w:val="24"/>
            <w:lang w:eastAsia="en-US"/>
          </w:rPr>
          <w:br/>
          <w:t>ΑΜΥΡΑΣ Γ. , σελ.</w:t>
        </w:r>
        <w:r w:rsidRPr="001A1A5C">
          <w:rPr>
            <w:rFonts w:eastAsia="Times New Roman"/>
            <w:szCs w:val="24"/>
            <w:lang w:eastAsia="en-US"/>
          </w:rPr>
          <w:br/>
          <w:t>ΑΝΔΡΙΑΝΟΣ Ι. , σελ.</w:t>
        </w:r>
        <w:r w:rsidRPr="001A1A5C">
          <w:rPr>
            <w:rFonts w:eastAsia="Times New Roman"/>
            <w:szCs w:val="24"/>
            <w:lang w:eastAsia="en-US"/>
          </w:rPr>
          <w:br/>
          <w:t>ΑΣΗΜΑΚΟΠΟΥΛΟΥ  Ά. , σελ.</w:t>
        </w:r>
        <w:r w:rsidRPr="001A1A5C">
          <w:rPr>
            <w:rFonts w:eastAsia="Times New Roman"/>
            <w:szCs w:val="24"/>
            <w:lang w:eastAsia="en-US"/>
          </w:rPr>
          <w:br/>
          <w:t>ΒΑΡΔΑΛΗΣ Α. , σελ.</w:t>
        </w:r>
        <w:r w:rsidRPr="001A1A5C">
          <w:rPr>
            <w:rFonts w:eastAsia="Times New Roman"/>
            <w:szCs w:val="24"/>
            <w:lang w:eastAsia="en-US"/>
          </w:rPr>
          <w:br/>
          <w:t>ΓΕΝΝΙΑ Γ. , σελ.</w:t>
        </w:r>
        <w:r w:rsidRPr="001A1A5C">
          <w:rPr>
            <w:rFonts w:eastAsia="Times New Roman"/>
            <w:szCs w:val="24"/>
            <w:lang w:eastAsia="en-US"/>
          </w:rPr>
          <w:br/>
          <w:t>ΓΕΩΡΓΙΑΔΗΣ Μ. , σελ.</w:t>
        </w:r>
        <w:r w:rsidRPr="001A1A5C">
          <w:rPr>
            <w:rFonts w:eastAsia="Times New Roman"/>
            <w:szCs w:val="24"/>
            <w:lang w:eastAsia="en-US"/>
          </w:rPr>
          <w:br/>
          <w:t>ΓΡΗΓΟΡΑΚΟΣ Λ. , σελ.</w:t>
        </w:r>
        <w:r w:rsidRPr="001A1A5C">
          <w:rPr>
            <w:rFonts w:eastAsia="Times New Roman"/>
            <w:szCs w:val="24"/>
            <w:lang w:eastAsia="en-US"/>
          </w:rPr>
          <w:br/>
          <w:t>ΔΕΝΔΙΑΣ Ν. , σελ.</w:t>
        </w:r>
        <w:r w:rsidRPr="001A1A5C">
          <w:rPr>
            <w:rFonts w:eastAsia="Times New Roman"/>
            <w:szCs w:val="24"/>
            <w:lang w:eastAsia="en-US"/>
          </w:rPr>
          <w:br/>
          <w:t>ΔΗΜΑΡΑΣ Γ. , σελ.</w:t>
        </w:r>
        <w:r w:rsidRPr="001A1A5C">
          <w:rPr>
            <w:rFonts w:eastAsia="Times New Roman"/>
            <w:szCs w:val="24"/>
            <w:lang w:eastAsia="en-US"/>
          </w:rPr>
          <w:br/>
          <w:t>ΚΑΡΑΘΑΝΑΣΟΠΟΥΛΟΣ Ν. , σελ.</w:t>
        </w:r>
        <w:r w:rsidRPr="001A1A5C">
          <w:rPr>
            <w:rFonts w:eastAsia="Times New Roman"/>
            <w:szCs w:val="24"/>
            <w:lang w:eastAsia="en-US"/>
          </w:rPr>
          <w:br/>
          <w:t>ΚΑΡΑΚΩΣΤΑΣ Ε. , σελ.</w:t>
        </w:r>
        <w:r w:rsidRPr="001A1A5C">
          <w:rPr>
            <w:rFonts w:eastAsia="Times New Roman"/>
            <w:szCs w:val="24"/>
            <w:lang w:eastAsia="en-US"/>
          </w:rPr>
          <w:br/>
          <w:t>ΚΑΡΑΣΜΑΝΗΣ Γ. , σελ.</w:t>
        </w:r>
        <w:r w:rsidRPr="001A1A5C">
          <w:rPr>
            <w:rFonts w:eastAsia="Times New Roman"/>
            <w:szCs w:val="24"/>
            <w:lang w:eastAsia="en-US"/>
          </w:rPr>
          <w:br/>
          <w:t>ΚΑΡΡΑΣ Γ. , σελ.</w:t>
        </w:r>
        <w:r w:rsidRPr="001A1A5C">
          <w:rPr>
            <w:rFonts w:eastAsia="Times New Roman"/>
            <w:szCs w:val="24"/>
            <w:lang w:eastAsia="en-US"/>
          </w:rPr>
          <w:br/>
          <w:t>ΚΑΤΣΩΤΗΣ Χ. , σελ.</w:t>
        </w:r>
        <w:r w:rsidRPr="001A1A5C">
          <w:rPr>
            <w:rFonts w:eastAsia="Times New Roman"/>
            <w:szCs w:val="24"/>
            <w:lang w:eastAsia="en-US"/>
          </w:rPr>
          <w:br/>
          <w:t>ΚΕΦΑΛΟΓΙΑΝΝΗ  Ό. , σελ.</w:t>
        </w:r>
        <w:r w:rsidRPr="001A1A5C">
          <w:rPr>
            <w:rFonts w:eastAsia="Times New Roman"/>
            <w:szCs w:val="24"/>
            <w:lang w:eastAsia="en-US"/>
          </w:rPr>
          <w:br/>
          <w:t>ΚΩΝΣΤΑΝΤΙΝΟΠΟΥΛΟΣ Ο. , σελ.</w:t>
        </w:r>
        <w:r w:rsidRPr="001A1A5C">
          <w:rPr>
            <w:rFonts w:eastAsia="Times New Roman"/>
            <w:szCs w:val="24"/>
            <w:lang w:eastAsia="en-US"/>
          </w:rPr>
          <w:br/>
          <w:t>ΛΑΓΟΣ Ι. , σελ.</w:t>
        </w:r>
        <w:r w:rsidRPr="001A1A5C">
          <w:rPr>
            <w:rFonts w:eastAsia="Times New Roman"/>
            <w:szCs w:val="24"/>
            <w:lang w:eastAsia="en-US"/>
          </w:rPr>
          <w:br/>
          <w:t>ΛΑΖΑΡΙΔΗΣ Γ. , σελ.</w:t>
        </w:r>
        <w:r w:rsidRPr="001A1A5C">
          <w:rPr>
            <w:rFonts w:eastAsia="Times New Roman"/>
            <w:szCs w:val="24"/>
            <w:lang w:eastAsia="en-US"/>
          </w:rPr>
          <w:br/>
          <w:t>ΜΑΝΙΑΤΗΣ Ι. , σελ.</w:t>
        </w:r>
        <w:r w:rsidRPr="001A1A5C">
          <w:rPr>
            <w:rFonts w:eastAsia="Times New Roman"/>
            <w:szCs w:val="24"/>
            <w:lang w:eastAsia="en-US"/>
          </w:rPr>
          <w:br/>
          <w:t>ΜΑΥΡΩΤΑΣ Γ. , σελ.</w:t>
        </w:r>
        <w:r w:rsidRPr="001A1A5C">
          <w:rPr>
            <w:rFonts w:eastAsia="Times New Roman"/>
            <w:szCs w:val="24"/>
            <w:lang w:eastAsia="en-US"/>
          </w:rPr>
          <w:br/>
          <w:t>ΜΗΤΑΡΑΚΗΣ Π. , σελ.</w:t>
        </w:r>
        <w:r w:rsidRPr="001A1A5C">
          <w:rPr>
            <w:rFonts w:eastAsia="Times New Roman"/>
            <w:szCs w:val="24"/>
            <w:lang w:eastAsia="en-US"/>
          </w:rPr>
          <w:br/>
          <w:t>ΠΑΝΑΓΙΩΤΑΡΟΣ Η. , σελ.</w:t>
        </w:r>
        <w:r w:rsidRPr="001A1A5C">
          <w:rPr>
            <w:rFonts w:eastAsia="Times New Roman"/>
            <w:szCs w:val="24"/>
            <w:lang w:eastAsia="en-US"/>
          </w:rPr>
          <w:br/>
          <w:t>ΣΑΝΤΟΡΙΝΙΟΣ Ν. , σελ.</w:t>
        </w:r>
        <w:r w:rsidRPr="001A1A5C">
          <w:rPr>
            <w:rFonts w:eastAsia="Times New Roman"/>
            <w:szCs w:val="24"/>
            <w:lang w:eastAsia="en-US"/>
          </w:rPr>
          <w:br/>
          <w:t>ΣΑΡΙΔΗΣ Ι. , σελ.</w:t>
        </w:r>
        <w:r w:rsidRPr="001A1A5C">
          <w:rPr>
            <w:rFonts w:eastAsia="Times New Roman"/>
            <w:szCs w:val="24"/>
            <w:lang w:eastAsia="en-US"/>
          </w:rPr>
          <w:br/>
          <w:t>ΣΤΑΘΑΚΗΣ Γ. , σελ.</w:t>
        </w:r>
        <w:r w:rsidRPr="001A1A5C">
          <w:rPr>
            <w:rFonts w:eastAsia="Times New Roman"/>
            <w:szCs w:val="24"/>
            <w:lang w:eastAsia="en-US"/>
          </w:rPr>
          <w:br/>
        </w:r>
        <w:r w:rsidRPr="001A1A5C">
          <w:rPr>
            <w:rFonts w:eastAsia="Times New Roman"/>
            <w:szCs w:val="24"/>
            <w:lang w:eastAsia="en-US"/>
          </w:rPr>
          <w:br/>
          <w:t>Γ. ΠΑΡΕΜΒΑΣΕΙΣ:</w:t>
        </w:r>
        <w:r w:rsidRPr="001A1A5C">
          <w:rPr>
            <w:rFonts w:eastAsia="Times New Roman"/>
            <w:szCs w:val="24"/>
            <w:lang w:eastAsia="en-US"/>
          </w:rPr>
          <w:br/>
          <w:t>ΓΚΑΡΑ Α. , σελ.</w:t>
        </w:r>
        <w:r w:rsidRPr="001A1A5C">
          <w:rPr>
            <w:rFonts w:eastAsia="Times New Roman"/>
            <w:szCs w:val="24"/>
            <w:lang w:eastAsia="en-US"/>
          </w:rPr>
          <w:br/>
          <w:t>ΜΗΤΑΡΑΚΗΣ Π. , σελ.</w:t>
        </w:r>
        <w:r w:rsidRPr="001A1A5C">
          <w:rPr>
            <w:rFonts w:eastAsia="Times New Roman"/>
            <w:szCs w:val="24"/>
            <w:lang w:eastAsia="en-US"/>
          </w:rPr>
          <w:br/>
          <w:t>ΜΠΑΛΑΟΥΡΑΣ Γ. , σελ.</w:t>
        </w:r>
        <w:r w:rsidRPr="001A1A5C">
          <w:rPr>
            <w:rFonts w:eastAsia="Times New Roman"/>
            <w:szCs w:val="24"/>
            <w:lang w:eastAsia="en-US"/>
          </w:rPr>
          <w:br/>
          <w:t>ΦΑΜΕΛΛΟΣ Σ. , σελ.</w:t>
        </w:r>
        <w:r w:rsidRPr="001A1A5C">
          <w:rPr>
            <w:rFonts w:eastAsia="Times New Roman"/>
            <w:szCs w:val="24"/>
            <w:lang w:eastAsia="en-US"/>
          </w:rPr>
          <w:br/>
          <w:t>ΧΑΡΙΤΣΗΣ Α. , σελ.</w:t>
        </w:r>
        <w:r w:rsidRPr="001A1A5C">
          <w:rPr>
            <w:rFonts w:eastAsia="Times New Roman"/>
            <w:szCs w:val="24"/>
            <w:lang w:eastAsia="en-US"/>
          </w:rPr>
          <w:br/>
        </w:r>
      </w:ins>
    </w:p>
    <w:p w14:paraId="150A7083" w14:textId="77777777" w:rsidR="008A0FFC" w:rsidRDefault="001A1A5C">
      <w:pPr>
        <w:spacing w:line="600" w:lineRule="auto"/>
        <w:ind w:firstLine="720"/>
        <w:jc w:val="center"/>
        <w:rPr>
          <w:rFonts w:eastAsia="Times New Roman"/>
          <w:szCs w:val="24"/>
        </w:rPr>
      </w:pPr>
      <w:r>
        <w:rPr>
          <w:rFonts w:eastAsia="Times New Roman"/>
          <w:szCs w:val="24"/>
        </w:rPr>
        <w:t>ΠΡΑΚΤΙΚΑ ΒΟΥΛΗΣ</w:t>
      </w:r>
    </w:p>
    <w:p w14:paraId="150A7084" w14:textId="77777777" w:rsidR="008A0FFC" w:rsidRDefault="001A1A5C">
      <w:pPr>
        <w:spacing w:line="600" w:lineRule="auto"/>
        <w:ind w:firstLine="720"/>
        <w:jc w:val="center"/>
        <w:rPr>
          <w:rFonts w:eastAsia="Times New Roman"/>
          <w:szCs w:val="24"/>
        </w:rPr>
      </w:pPr>
      <w:r>
        <w:rPr>
          <w:rFonts w:eastAsia="Times New Roman"/>
          <w:szCs w:val="24"/>
        </w:rPr>
        <w:t xml:space="preserve">ΙΖ΄ ΠΕΡΙΟΔΟΣ </w:t>
      </w:r>
    </w:p>
    <w:p w14:paraId="150A7085" w14:textId="77777777" w:rsidR="008A0FFC" w:rsidRDefault="001A1A5C">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150A7086" w14:textId="77777777" w:rsidR="008A0FFC" w:rsidRDefault="001A1A5C">
      <w:pPr>
        <w:spacing w:line="600" w:lineRule="auto"/>
        <w:ind w:firstLine="720"/>
        <w:jc w:val="center"/>
        <w:rPr>
          <w:rFonts w:eastAsia="Times New Roman"/>
          <w:szCs w:val="24"/>
        </w:rPr>
      </w:pPr>
      <w:r>
        <w:rPr>
          <w:rFonts w:eastAsia="Times New Roman"/>
          <w:szCs w:val="24"/>
        </w:rPr>
        <w:t>ΣΥΝΟΔΟΣ Α΄</w:t>
      </w:r>
    </w:p>
    <w:p w14:paraId="150A7087" w14:textId="77777777" w:rsidR="008A0FFC" w:rsidRDefault="001A1A5C">
      <w:pPr>
        <w:spacing w:line="600" w:lineRule="auto"/>
        <w:ind w:firstLine="720"/>
        <w:jc w:val="center"/>
        <w:rPr>
          <w:rFonts w:eastAsia="Times New Roman"/>
          <w:szCs w:val="24"/>
        </w:rPr>
      </w:pPr>
      <w:r>
        <w:rPr>
          <w:rFonts w:eastAsia="Times New Roman"/>
          <w:szCs w:val="24"/>
        </w:rPr>
        <w:t>ΣΥΝΕΔΡΙΑΣΗ ΡΜΓ΄</w:t>
      </w:r>
    </w:p>
    <w:p w14:paraId="150A7088" w14:textId="77777777" w:rsidR="008A0FFC" w:rsidRDefault="001A1A5C">
      <w:pPr>
        <w:spacing w:line="600" w:lineRule="auto"/>
        <w:ind w:firstLine="720"/>
        <w:jc w:val="center"/>
        <w:rPr>
          <w:rFonts w:eastAsia="Times New Roman"/>
          <w:szCs w:val="24"/>
        </w:rPr>
      </w:pPr>
      <w:r>
        <w:rPr>
          <w:rFonts w:eastAsia="Times New Roman"/>
          <w:szCs w:val="24"/>
        </w:rPr>
        <w:t>Τρίτη 14 Ιουνίου 2016</w:t>
      </w:r>
    </w:p>
    <w:p w14:paraId="150A7089" w14:textId="77777777" w:rsidR="008A0FFC" w:rsidRDefault="001A1A5C">
      <w:pPr>
        <w:spacing w:line="600" w:lineRule="auto"/>
        <w:ind w:firstLine="720"/>
        <w:jc w:val="both"/>
        <w:rPr>
          <w:rFonts w:eastAsia="Times New Roman"/>
          <w:b/>
          <w:szCs w:val="24"/>
        </w:rPr>
      </w:pPr>
      <w:r>
        <w:rPr>
          <w:rFonts w:eastAsia="Times New Roman"/>
          <w:szCs w:val="24"/>
        </w:rPr>
        <w:t xml:space="preserve">Αθήνα, σήμερα στις 14 Ιουνίου 2016, ημέρα Τρίτη και ώρα 18.08΄ στην Αίθουσα των συνεδριάσεων του Βουλευτηρίου συνήλθε η Βουλή σε </w:t>
      </w:r>
      <w:r>
        <w:rPr>
          <w:rFonts w:eastAsia="Times New Roman"/>
          <w:szCs w:val="24"/>
        </w:rPr>
        <w:t>ολομέλεια, για να συνεδριάσει υπό την προεδρία του Δ΄ Αντιπροέδρου αυτής κ</w:t>
      </w:r>
      <w:r w:rsidRPr="00714A21">
        <w:rPr>
          <w:rFonts w:eastAsia="Times New Roman"/>
          <w:b/>
          <w:szCs w:val="24"/>
        </w:rPr>
        <w:t>. ΝΙΚΗΤΑ ΚΑΚΛΑΜΑΝΗ.</w:t>
      </w:r>
    </w:p>
    <w:p w14:paraId="150A708A" w14:textId="77777777" w:rsidR="008A0FFC" w:rsidRDefault="001A1A5C">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Κυρίες και κύριοι συνάδελφοι, καλησπέρα σας. Αρχίζει η συνεδρίαση.</w:t>
      </w:r>
    </w:p>
    <w:p w14:paraId="150A708B" w14:textId="77777777" w:rsidR="008A0FFC" w:rsidRDefault="001A1A5C">
      <w:pPr>
        <w:spacing w:line="600" w:lineRule="auto"/>
        <w:ind w:firstLine="540"/>
        <w:jc w:val="both"/>
        <w:rPr>
          <w:rFonts w:eastAsia="Times New Roman" w:cs="Times New Roman"/>
          <w:szCs w:val="24"/>
        </w:rPr>
      </w:pPr>
      <w:r>
        <w:rPr>
          <w:rFonts w:eastAsia="Times New Roman" w:cs="Times New Roman"/>
          <w:szCs w:val="24"/>
        </w:rPr>
        <w:t>Εισερχόμαστε στην ημερήσια διάταξη της</w:t>
      </w:r>
    </w:p>
    <w:p w14:paraId="150A708C" w14:textId="77777777" w:rsidR="008A0FFC" w:rsidRDefault="001A1A5C">
      <w:pPr>
        <w:spacing w:line="600" w:lineRule="auto"/>
        <w:ind w:firstLine="540"/>
        <w:jc w:val="center"/>
        <w:rPr>
          <w:rFonts w:eastAsia="Times New Roman" w:cs="Times New Roman"/>
          <w:b/>
          <w:szCs w:val="24"/>
        </w:rPr>
      </w:pPr>
      <w:r>
        <w:rPr>
          <w:rFonts w:eastAsia="Times New Roman" w:cs="Times New Roman"/>
          <w:b/>
          <w:szCs w:val="24"/>
        </w:rPr>
        <w:t>ΝΟΜΟΘΕΤΙΚΗΣ ΕΡΓΑΣΙΑΣ</w:t>
      </w:r>
    </w:p>
    <w:p w14:paraId="150A708D"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Μό</w:t>
      </w:r>
      <w:r>
        <w:rPr>
          <w:rFonts w:eastAsia="Times New Roman" w:cs="Times New Roman"/>
          <w:szCs w:val="24"/>
        </w:rPr>
        <w:t>νη συζήτηση και ψήφιση επί της αρχής, των άρθρων, των τροπολογιών και του συνόλου του σχεδίου νόμου του Υπουργείου Οικονομίας, Ανάπτυξης και Τουρισμού</w:t>
      </w:r>
      <w:r>
        <w:rPr>
          <w:rFonts w:eastAsia="Times New Roman" w:cs="Times New Roman"/>
          <w:szCs w:val="24"/>
        </w:rPr>
        <w:t>:</w:t>
      </w:r>
      <w:r>
        <w:rPr>
          <w:rFonts w:eastAsia="Times New Roman" w:cs="Times New Roman"/>
          <w:szCs w:val="24"/>
        </w:rPr>
        <w:t xml:space="preserve"> «Θεσμικό πλαίσιο για τη σύσταση καθεστώτων Ενισχύσεων Ιδιωτικών Επενδύσεων για την περιφερειακή και οικο</w:t>
      </w:r>
      <w:r>
        <w:rPr>
          <w:rFonts w:eastAsia="Times New Roman" w:cs="Times New Roman"/>
          <w:szCs w:val="24"/>
        </w:rPr>
        <w:t>νομική ανάπτυξη της χώρας - Σύσταση Αναπτυξιακού Συμβουλίου και άλλες διατάξεις».</w:t>
      </w:r>
    </w:p>
    <w:p w14:paraId="150A708E"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Η Διάσκεψη των Προέδρων –υπενθυμίζω- αποφάσισε στη συνεδρίαση της στις 9</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2016 τη συζήτηση του νομοσχεδίου σε δύο συνεδριάσεις. Σας προτείνω την εξής αλλαγή: Αντί να κάνουμε</w:t>
      </w:r>
      <w:r>
        <w:rPr>
          <w:rFonts w:eastAsia="Times New Roman" w:cs="Times New Roman"/>
          <w:szCs w:val="24"/>
        </w:rPr>
        <w:t xml:space="preserve"> σήμερα συζήτηση επί της αρχής και το βράδυ ψηφοφορία επί της αρχής υποχρεωτικά και να χάνουμε χρόνο και </w:t>
      </w:r>
      <w:r>
        <w:rPr>
          <w:rFonts w:eastAsia="Times New Roman" w:cs="Times New Roman"/>
          <w:szCs w:val="24"/>
        </w:rPr>
        <w:lastRenderedPageBreak/>
        <w:t>αύριο να συνεχίσουμε στα άρθρα και πιθανότατα σε εκ νέου ψηφοφορία επί άρθρων κ.λπ., προτείνω η συζήτηση του νομοσχεδίου να γίνει ενιαία σήμερα επί της</w:t>
      </w:r>
      <w:r>
        <w:rPr>
          <w:rFonts w:eastAsia="Times New Roman" w:cs="Times New Roman"/>
          <w:szCs w:val="24"/>
        </w:rPr>
        <w:t xml:space="preserve"> αρχής, επί των άρθρων και επί των ενδεχομένων τροπολογιών. Μέχρι στιγμής</w:t>
      </w:r>
      <w:r>
        <w:rPr>
          <w:rFonts w:eastAsia="Times New Roman" w:cs="Times New Roman"/>
          <w:szCs w:val="24"/>
        </w:rPr>
        <w:t>,</w:t>
      </w:r>
      <w:r>
        <w:rPr>
          <w:rFonts w:eastAsia="Times New Roman" w:cs="Times New Roman"/>
          <w:szCs w:val="24"/>
        </w:rPr>
        <w:t xml:space="preserve"> τροπολογίες υπουργικές δεν έχουν κατατεθεί. Έχω ενημερωθεί ότι πιθανώς να κατατεθεί μια τροπολογία του κ. Μουζάλα. </w:t>
      </w:r>
    </w:p>
    <w:p w14:paraId="150A708F"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Τα λέω καλά, κύριε Υπουργέ;</w:t>
      </w:r>
    </w:p>
    <w:p w14:paraId="150A7090"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w:t>
      </w:r>
      <w:r>
        <w:rPr>
          <w:rFonts w:eastAsia="Times New Roman" w:cs="Times New Roman"/>
          <w:b/>
          <w:szCs w:val="24"/>
        </w:rPr>
        <w:t>ς, Ανάπτυξης και Τουρισμού):</w:t>
      </w:r>
      <w:r>
        <w:rPr>
          <w:rFonts w:eastAsia="Times New Roman" w:cs="Times New Roman"/>
          <w:szCs w:val="24"/>
        </w:rPr>
        <w:t xml:space="preserve"> Ναι, κύριε Πρόεδρε.</w:t>
      </w:r>
    </w:p>
    <w:p w14:paraId="150A7091"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ΝΙΚΟΛΑ</w:t>
      </w:r>
      <w:r>
        <w:rPr>
          <w:rFonts w:eastAsia="Times New Roman" w:cs="Times New Roman"/>
          <w:b/>
          <w:szCs w:val="24"/>
          <w:lang w:val="en-US"/>
        </w:rPr>
        <w:t>O</w:t>
      </w:r>
      <w:r>
        <w:rPr>
          <w:rFonts w:eastAsia="Times New Roman" w:cs="Times New Roman"/>
          <w:b/>
          <w:szCs w:val="24"/>
        </w:rPr>
        <w:t>Σ ΔΕΝΔΙΑΣ:</w:t>
      </w:r>
      <w:r>
        <w:rPr>
          <w:rFonts w:eastAsia="Times New Roman" w:cs="Times New Roman"/>
          <w:szCs w:val="24"/>
        </w:rPr>
        <w:t xml:space="preserve"> Επιτέλους, τροπολογίες! Ανησυχήσαμε μήπως δεν φέρει η Κυβέρνηση τροπολογίες!</w:t>
      </w:r>
    </w:p>
    <w:p w14:paraId="150A7092" w14:textId="77777777" w:rsidR="008A0FFC" w:rsidRDefault="001A1A5C">
      <w:pPr>
        <w:spacing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Αυτή η τροπολογία</w:t>
      </w:r>
      <w:r>
        <w:rPr>
          <w:rFonts w:eastAsia="Times New Roman"/>
          <w:szCs w:val="24"/>
        </w:rPr>
        <w:t>,</w:t>
      </w:r>
      <w:r>
        <w:rPr>
          <w:rFonts w:eastAsia="Times New Roman"/>
          <w:szCs w:val="24"/>
        </w:rPr>
        <w:t xml:space="preserve"> έχω ζητήσει να κατατεθεί απόψε, να διανεμηθεί, να τη δει το </w:t>
      </w:r>
      <w:r>
        <w:rPr>
          <w:rFonts w:eastAsia="Times New Roman"/>
          <w:szCs w:val="24"/>
        </w:rPr>
        <w:t xml:space="preserve">Σώμα και ο κ. Μουζάλας να έρθει αύριο το πρωί να την υπερασπιστεί, για να </w:t>
      </w:r>
      <w:r>
        <w:rPr>
          <w:rFonts w:eastAsia="Times New Roman"/>
          <w:szCs w:val="24"/>
        </w:rPr>
        <w:lastRenderedPageBreak/>
        <w:t>έχετε τον χρόνο και εσείς να την έχετε δει, να έχετε προετοιμαστεί και να μιλήσουμε αύριο επί της τροπολογίας. Ελπίζω ότι δεν θα υπάρξει και άλλη.</w:t>
      </w:r>
    </w:p>
    <w:p w14:paraId="150A7093"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Τώρα, σε αντιστάθμισμα αυτής της εν</w:t>
      </w:r>
      <w:r>
        <w:rPr>
          <w:rFonts w:eastAsia="Times New Roman" w:cs="Times New Roman"/>
          <w:szCs w:val="24"/>
        </w:rPr>
        <w:t xml:space="preserve">οποιημένης συζήτησης, προτείνω οι μεν εισηγητές και ειδικοί αγορητές αντί για δεκαπέντε λεπτά να μιλήσουν δεκαοχτώ λεπτά σήμερα, δηλαδή αυξημένο χρόνο, οι </w:t>
      </w:r>
      <w:r>
        <w:rPr>
          <w:rFonts w:eastAsia="Times New Roman" w:cs="Times New Roman"/>
          <w:szCs w:val="24"/>
        </w:rPr>
        <w:t>Κοινοβουλευτικοί Εκπρόσωποι</w:t>
      </w:r>
      <w:r>
        <w:rPr>
          <w:rFonts w:eastAsia="Times New Roman" w:cs="Times New Roman"/>
          <w:szCs w:val="24"/>
        </w:rPr>
        <w:t xml:space="preserve"> αντί για δώδεκα λεπτά να μιλήσουν δεκαπέντε λεπτά, να έχουν και εκείνοι α</w:t>
      </w:r>
      <w:r>
        <w:rPr>
          <w:rFonts w:eastAsia="Times New Roman" w:cs="Times New Roman"/>
          <w:szCs w:val="24"/>
        </w:rPr>
        <w:t xml:space="preserve">υξημένο χρόνο, και οι ομιλητές επτά λεπτά. Βεβαίως, για τους εισηγητές, αγορητές και </w:t>
      </w:r>
      <w:r>
        <w:rPr>
          <w:rFonts w:eastAsia="Times New Roman" w:cs="Times New Roman"/>
          <w:szCs w:val="24"/>
        </w:rPr>
        <w:t xml:space="preserve">Κοινοβουλευτικούς Εκπροσώπους </w:t>
      </w:r>
      <w:r>
        <w:rPr>
          <w:rFonts w:eastAsia="Times New Roman" w:cs="Times New Roman"/>
          <w:szCs w:val="24"/>
        </w:rPr>
        <w:t xml:space="preserve">απόψε θα υπάρξει και μια μικρή ανοχή ενός-δύο λεπτών, εφόσον το χρειαστούν. </w:t>
      </w:r>
    </w:p>
    <w:p w14:paraId="150A7094"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Επομένως, αύριο να συνεχίσουμε κανονικά με τον ίδιο ρυθμό, κυρίως με συναδέλφους που θα εγγραφούν. Ενημερώθηκα ότι στην </w:t>
      </w:r>
      <w:r>
        <w:rPr>
          <w:rFonts w:eastAsia="Times New Roman" w:cs="Times New Roman"/>
          <w:szCs w:val="24"/>
        </w:rPr>
        <w:t xml:space="preserve">επιτροπή </w:t>
      </w:r>
      <w:r>
        <w:rPr>
          <w:rFonts w:eastAsia="Times New Roman" w:cs="Times New Roman"/>
          <w:szCs w:val="24"/>
        </w:rPr>
        <w:t>μίλησαν περίπου σαράντα συνάδελφοι, που σημαίνει ότι το λιγότερο θα είναι πενήντα αυτοί που θα εγγραφούν, άρα υπάρχει ένας επιπ</w:t>
      </w:r>
      <w:r>
        <w:rPr>
          <w:rFonts w:eastAsia="Times New Roman" w:cs="Times New Roman"/>
          <w:szCs w:val="24"/>
        </w:rPr>
        <w:t xml:space="preserve">λέον λόγος να δεχθείτε την </w:t>
      </w:r>
      <w:r>
        <w:rPr>
          <w:rFonts w:eastAsia="Times New Roman" w:cs="Times New Roman"/>
          <w:szCs w:val="24"/>
        </w:rPr>
        <w:lastRenderedPageBreak/>
        <w:t>πρόταση που σας κάνω, γιατί θα εξυπηρετηθούν και οι συνάδελφοι που θα εγγραφούν, ώστε να μιλήσουν όσο το δυνατόν περισσότεροι.</w:t>
      </w:r>
    </w:p>
    <w:p w14:paraId="150A7095"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Αν, λοιπόν, συμφωνούμε, με αυξημένο χρόνο απόψε, να προχωρήσουμε.</w:t>
      </w:r>
    </w:p>
    <w:p w14:paraId="150A7096"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παρ</w:t>
      </w:r>
      <w:r>
        <w:rPr>
          <w:rFonts w:eastAsia="Times New Roman" w:cs="Times New Roman"/>
          <w:szCs w:val="24"/>
        </w:rPr>
        <w:t xml:space="preserve">ακαλώ τον λόγο. </w:t>
      </w:r>
    </w:p>
    <w:p w14:paraId="150A7097"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Ορίστε, κύριε Λοβέρδο.</w:t>
      </w:r>
    </w:p>
    <w:p w14:paraId="150A7098"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η πρόταση ακούγεται πολύ καλή. Και θα συμφωνούσαμε, υπό την εξής προϋπόθεση, εγγυητής της οποία είστε εσείς, που εισηγείστε τη διαδικασία. </w:t>
      </w:r>
    </w:p>
    <w:p w14:paraId="150A7099"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(Νικήτας Κακλαμάνης): </w:t>
      </w:r>
      <w:r>
        <w:rPr>
          <w:rFonts w:eastAsia="Times New Roman" w:cs="Times New Roman"/>
          <w:szCs w:val="24"/>
        </w:rPr>
        <w:t>Εγγυητής της πρότασης θα είναι κατ’ αρχάς η έγκρισή της από την Ολομέλεια.</w:t>
      </w:r>
    </w:p>
    <w:p w14:paraId="150A709A"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Αφού εγκριθεί.</w:t>
      </w:r>
    </w:p>
    <w:p w14:paraId="150A709B"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Διότι κάνω παρεκτροπή από την απόφαση των Προέδρων.</w:t>
      </w:r>
    </w:p>
    <w:p w14:paraId="150A709C"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Αφού εγκριθεί, το Προεδρείο εγγυάται την τήρηση των συμφωνηθέντων. Κι επειδή έχουμε αρκετές φορές το παράπονο ότι επικαλούμαστε αυτό που εισηγηθήκατε και οι Προεδρεύοντες μας λένε «εγώ δεν ξέρω τι μου λες, θα γίνει αυτό», θα ήθελα πάρα πολύ να παρακολουθή</w:t>
      </w:r>
      <w:r>
        <w:rPr>
          <w:rFonts w:eastAsia="Times New Roman" w:cs="Times New Roman"/>
          <w:szCs w:val="24"/>
        </w:rPr>
        <w:t>σετε την εφαρμογή αυτής της διαδικασίας.</w:t>
      </w:r>
    </w:p>
    <w:p w14:paraId="150A709D"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 Πρόεδρος έχει ενημερωθεί και συμφωνεί</w:t>
      </w:r>
      <w:r>
        <w:rPr>
          <w:rFonts w:eastAsia="Times New Roman" w:cs="Times New Roman"/>
          <w:szCs w:val="24"/>
        </w:rPr>
        <w:t>,</w:t>
      </w:r>
      <w:r>
        <w:rPr>
          <w:rFonts w:eastAsia="Times New Roman" w:cs="Times New Roman"/>
          <w:szCs w:val="24"/>
        </w:rPr>
        <w:t xml:space="preserve"> πάντως.</w:t>
      </w:r>
    </w:p>
    <w:p w14:paraId="150A709E"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Ακούστε, κύριε Πρόεδρε: Είναι πάρα πολύ καλή η πρόταση, εάν δεν έρθουν άλλες τροπολογίες. Όχι από τον κ. Σταθάκη. Ο</w:t>
      </w:r>
      <w:r>
        <w:rPr>
          <w:rFonts w:eastAsia="Times New Roman" w:cs="Times New Roman"/>
          <w:szCs w:val="24"/>
        </w:rPr>
        <w:t xml:space="preserve"> κ. Σταθάκης δεν ξέρει, ένας Υπουργός είναι. Αν η Κυβέρνηση φέρει άλλες τροπολογίες, θα ανοίξει κύκλος επ’ αυτών. </w:t>
      </w:r>
    </w:p>
    <w:p w14:paraId="150A709F" w14:textId="77777777" w:rsidR="008A0FFC" w:rsidRDefault="001A1A5C">
      <w:pPr>
        <w:spacing w:line="600" w:lineRule="auto"/>
        <w:ind w:firstLine="720"/>
        <w:jc w:val="both"/>
        <w:rPr>
          <w:rFonts w:eastAsia="Times New Roman" w:cs="Times New Roman"/>
          <w:szCs w:val="24"/>
        </w:rPr>
      </w:pPr>
      <w:r w:rsidRPr="00612038">
        <w:rPr>
          <w:rFonts w:eastAsia="Times New Roman" w:cs="Times New Roman"/>
          <w:i/>
          <w:szCs w:val="24"/>
        </w:rPr>
        <w:t xml:space="preserve"> </w:t>
      </w:r>
      <w:r>
        <w:rPr>
          <w:rFonts w:eastAsia="Times New Roman" w:cs="Times New Roman"/>
          <w:szCs w:val="24"/>
        </w:rPr>
        <w:t>Π</w:t>
      </w:r>
      <w:r>
        <w:rPr>
          <w:rFonts w:eastAsia="Times New Roman" w:cs="Times New Roman"/>
          <w:szCs w:val="24"/>
        </w:rPr>
        <w:t xml:space="preserve">άντως, κυρίες και κύριοι Βουλευτές και κύριε Πρόεδρε, επειδή είναι η συζήτηση του νόμου «άρχισε η βροχή των δισεκατομμυρίων, κανένα εκ των </w:t>
      </w:r>
      <w:r>
        <w:rPr>
          <w:rFonts w:eastAsia="Times New Roman" w:cs="Times New Roman"/>
          <w:szCs w:val="24"/>
        </w:rPr>
        <w:t xml:space="preserve">οποίων όμως δεν υπάρχει», θα ήθελα να σας παρακαλέσω </w:t>
      </w:r>
      <w:r>
        <w:rPr>
          <w:rFonts w:eastAsia="Times New Roman" w:cs="Times New Roman"/>
          <w:szCs w:val="24"/>
        </w:rPr>
        <w:lastRenderedPageBreak/>
        <w:t xml:space="preserve">να μας πείτε πότε θα τελειώσει αυτή η διαδικασία. Διότι συμπιέζεται συνήθως τη δεύτερη μέρα η διαδικασία και μένουν πάρα πολλοί συνάδελφοι με το παράπονο ότι δεν έχουν εκφραστεί. </w:t>
      </w:r>
    </w:p>
    <w:p w14:paraId="150A70A0"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Θα ήθελα να μας πείτε π</w:t>
      </w:r>
      <w:r>
        <w:rPr>
          <w:rFonts w:eastAsia="Times New Roman" w:cs="Times New Roman"/>
          <w:szCs w:val="24"/>
        </w:rPr>
        <w:t xml:space="preserve">ότε προβλέπετε τη λήξη, για να γίνει διαρρύθμιση και της σημερινής λήξης της συνεδρίασης, αλλά να ξέρουμε κι αύριο τι θα κάνουμε. </w:t>
      </w:r>
    </w:p>
    <w:p w14:paraId="150A70A1"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Αυτό ήταν μετά την έγκρισή σας. Θα σας έλεγα και τι προτείνω για το ωράριο. Οπωσδήποτε απόψε</w:t>
      </w:r>
      <w:r>
        <w:rPr>
          <w:rFonts w:eastAsia="Times New Roman" w:cs="Times New Roman"/>
          <w:szCs w:val="24"/>
        </w:rPr>
        <w:t>,</w:t>
      </w:r>
      <w:r>
        <w:rPr>
          <w:rFonts w:eastAsia="Times New Roman" w:cs="Times New Roman"/>
          <w:szCs w:val="24"/>
        </w:rPr>
        <w:t xml:space="preserve"> όχι νωρίτερα από τη δωδεκάτη. Ενδεχομένως, να πάμε και μία ώρα μετά.</w:t>
      </w:r>
    </w:p>
    <w:p w14:paraId="150A70A2"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Αύριο θα εξαρτηθεί πρώτον, από το πόσοι συνάδελφοι θα έχουν εγγραφεί και δεύτερον, εάν σε μια λογική ώρα, γύρω στο μεσημέρι δηλαδή, έχει το Προεδρείο μια εικόνα αν θα υπάρξει ονομαστική</w:t>
      </w:r>
      <w:r>
        <w:rPr>
          <w:rFonts w:eastAsia="Times New Roman" w:cs="Times New Roman"/>
          <w:szCs w:val="24"/>
        </w:rPr>
        <w:t xml:space="preserve"> ψηφοφορία ή όχι, αντιλαμβάνεστε ότι θα καθοριστεί και ο χρόνος. Πάντως</w:t>
      </w:r>
      <w:r>
        <w:rPr>
          <w:rFonts w:eastAsia="Times New Roman" w:cs="Times New Roman"/>
          <w:szCs w:val="24"/>
        </w:rPr>
        <w:t>,</w:t>
      </w:r>
      <w:r>
        <w:rPr>
          <w:rFonts w:eastAsia="Times New Roman" w:cs="Times New Roman"/>
          <w:szCs w:val="24"/>
        </w:rPr>
        <w:t xml:space="preserve"> είτε υπάρξει είτε δεν υπάρξει, πάμε στο άσχημο, στο δύσκολο να έχει ονομαστική ψηφοφορία όχι λιγότερο από τις 10 το βράδυ. Θα έχουμε </w:t>
      </w:r>
      <w:r>
        <w:rPr>
          <w:rFonts w:eastAsia="Times New Roman" w:cs="Times New Roman"/>
          <w:szCs w:val="24"/>
        </w:rPr>
        <w:lastRenderedPageBreak/>
        <w:t>μια δωδεκάωρη συνεδρίαση. Θα είμαστε από τις 10 το</w:t>
      </w:r>
      <w:r>
        <w:rPr>
          <w:rFonts w:eastAsia="Times New Roman" w:cs="Times New Roman"/>
          <w:szCs w:val="24"/>
        </w:rPr>
        <w:t xml:space="preserve"> πρωί μέχρι τις 10 το βράδυ. Σήμερα θα πάμε μέχρι τις 12 οπωσδήποτε και, αν χρειαστεί, ίσως πάμε και μία ώρα μετά.</w:t>
      </w:r>
    </w:p>
    <w:p w14:paraId="150A70A3"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ακούω εδώ συναδέλφους που λένε για την Πέμπτη. Θέλω να ενημερώσετε το Σώμα ότι έγινε δεκτή τελικά…</w:t>
      </w:r>
    </w:p>
    <w:p w14:paraId="150A70A4"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ΠΡΟΕΔΡΕΥΩ</w:t>
      </w:r>
      <w:r>
        <w:rPr>
          <w:rFonts w:eastAsia="Times New Roman" w:cs="Times New Roman"/>
          <w:b/>
          <w:szCs w:val="24"/>
        </w:rPr>
        <w:t xml:space="preserve">Ν (Νικήτας Κακλαμάνης): </w:t>
      </w:r>
      <w:r>
        <w:rPr>
          <w:rFonts w:eastAsia="Times New Roman" w:cs="Times New Roman"/>
          <w:szCs w:val="24"/>
        </w:rPr>
        <w:t xml:space="preserve">Αφήστε την Πέμπτη. Είναι η ψήφιση στο σύνολο. </w:t>
      </w:r>
    </w:p>
    <w:p w14:paraId="150A70A5"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Γιατί είναι στο σύνολο; Έχει καθοριστεί έτσι;</w:t>
      </w:r>
    </w:p>
    <w:p w14:paraId="150A70A6"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Ναι, αφήστε το αυτό, κύριε Λοβέρδο. Το έχουμε υπ’ όψιν μας.</w:t>
      </w:r>
    </w:p>
    <w:p w14:paraId="150A70A7"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Κύριε Π</w:t>
      </w:r>
      <w:r>
        <w:rPr>
          <w:rFonts w:eastAsia="Times New Roman" w:cs="Times New Roman"/>
          <w:szCs w:val="24"/>
        </w:rPr>
        <w:t xml:space="preserve">ρόεδρε, παρακαλώ τον λόγο. </w:t>
      </w:r>
    </w:p>
    <w:p w14:paraId="150A70A8"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Ορίστε, κύριε Γρηγοράκο, έχετε τον λόγο. </w:t>
      </w:r>
    </w:p>
    <w:p w14:paraId="150A70A9"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lastRenderedPageBreak/>
        <w:t xml:space="preserve">ΛΕΩΝΙΔΑΣ ΓΡΗΓΟΡΑΚΟΣ: </w:t>
      </w:r>
      <w:r>
        <w:rPr>
          <w:rFonts w:eastAsia="Times New Roman" w:cs="Times New Roman"/>
          <w:szCs w:val="24"/>
        </w:rPr>
        <w:t xml:space="preserve">Ευχαριστώ, κύριε Πρόεδρε. </w:t>
      </w:r>
    </w:p>
    <w:p w14:paraId="150A70AA"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Άκουσα με ενδιαφέρον την πρότασή σας. Ξέρω</w:t>
      </w:r>
      <w:r>
        <w:rPr>
          <w:rFonts w:eastAsia="Times New Roman" w:cs="Times New Roman"/>
          <w:szCs w:val="24"/>
        </w:rPr>
        <w:t>,</w:t>
      </w:r>
      <w:r>
        <w:rPr>
          <w:rFonts w:eastAsia="Times New Roman" w:cs="Times New Roman"/>
          <w:szCs w:val="24"/>
        </w:rPr>
        <w:t xml:space="preserve"> είστε έμπειρος κοινοβουλευτικός</w:t>
      </w:r>
      <w:r>
        <w:rPr>
          <w:rFonts w:eastAsia="Times New Roman" w:cs="Times New Roman"/>
          <w:szCs w:val="24"/>
        </w:rPr>
        <w:t>,</w:t>
      </w:r>
      <w:r>
        <w:rPr>
          <w:rFonts w:eastAsia="Times New Roman" w:cs="Times New Roman"/>
          <w:szCs w:val="24"/>
        </w:rPr>
        <w:t xml:space="preserve"> με πολλά αξιώματα στην κοινωνία. Όμως, είδα ότι υποπέσατε κι εσείς, κύριε Πρόεδρε, στο λάθος ότι θα πάρουν τον λόγο οι </w:t>
      </w:r>
      <w:r>
        <w:rPr>
          <w:rFonts w:eastAsia="Times New Roman" w:cs="Times New Roman"/>
          <w:szCs w:val="24"/>
        </w:rPr>
        <w:t>Κοινοβουλευτικοί Εκπρόσωποι</w:t>
      </w:r>
      <w:r>
        <w:rPr>
          <w:rFonts w:eastAsia="Times New Roman" w:cs="Times New Roman"/>
          <w:szCs w:val="24"/>
        </w:rPr>
        <w:t xml:space="preserve"> με την ανοχή και παραπάνω, θα πάρουν τον λόγο οι αγορητές με την ανοχή και παραπάνω και αυτοί οι ταλαίπωροι </w:t>
      </w:r>
      <w:r>
        <w:rPr>
          <w:rFonts w:eastAsia="Times New Roman" w:cs="Times New Roman"/>
          <w:szCs w:val="24"/>
        </w:rPr>
        <w:t>Βουλευτές θα περιοριστούν στα επτά λεπτά.</w:t>
      </w:r>
    </w:p>
    <w:p w14:paraId="150A70AB"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Δεν ήσασταν εξ αρχής. </w:t>
      </w:r>
    </w:p>
    <w:p w14:paraId="150A70AC"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Κύριε Πρόεδρε, σας παρακαλώ.</w:t>
      </w:r>
    </w:p>
    <w:p w14:paraId="150A70AD"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Αυτές είναι ευαισθησίες από τη δική σας πλευρά. Όμως, αν κατατεθούν και τροπολογίες, όπως είπε ο κ. Λοβέρδος</w:t>
      </w:r>
      <w:r>
        <w:rPr>
          <w:rFonts w:eastAsia="Times New Roman" w:cs="Times New Roman"/>
          <w:szCs w:val="24"/>
        </w:rPr>
        <w:t xml:space="preserve">, από κάποιους άλλους Υπουργούς, αύριο το πρωί, κύριε Πρόεδρε, που δεν θα είστε εσείς στο Βήμα, θα έρθει ένας άλλος Πρόεδρος και θα μειώσει πάλι τον χρόνο των Βουλευτών στα έξι ή στα </w:t>
      </w:r>
      <w:r>
        <w:rPr>
          <w:rFonts w:eastAsia="Times New Roman" w:cs="Times New Roman"/>
          <w:szCs w:val="24"/>
        </w:rPr>
        <w:lastRenderedPageBreak/>
        <w:t xml:space="preserve">πέντε λεπτά, για να μπορέσουν οι </w:t>
      </w:r>
      <w:r>
        <w:rPr>
          <w:rFonts w:eastAsia="Times New Roman" w:cs="Times New Roman"/>
          <w:szCs w:val="24"/>
        </w:rPr>
        <w:t>Κοινοβουλευτικοί Εκπρόσωποι</w:t>
      </w:r>
      <w:r>
        <w:rPr>
          <w:rFonts w:eastAsia="Times New Roman" w:cs="Times New Roman"/>
          <w:szCs w:val="24"/>
        </w:rPr>
        <w:t>, οι αγορητές</w:t>
      </w:r>
      <w:r>
        <w:rPr>
          <w:rFonts w:eastAsia="Times New Roman" w:cs="Times New Roman"/>
          <w:szCs w:val="24"/>
        </w:rPr>
        <w:t xml:space="preserve"> ή οι Υπουργοί της Κυβέρνησης να έχουν άπλετο χρόνο…</w:t>
      </w:r>
    </w:p>
    <w:p w14:paraId="150A70AE" w14:textId="77777777" w:rsidR="008A0FFC" w:rsidRDefault="001A1A5C">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Κύριε Γρηγοράκο, αδικείτε τώρα το Προεδρείο, γιατί δεν καταλάβατε τι είπα. </w:t>
      </w:r>
    </w:p>
    <w:p w14:paraId="150A70AF" w14:textId="77777777" w:rsidR="008A0FFC" w:rsidRDefault="001A1A5C">
      <w:pPr>
        <w:spacing w:line="600" w:lineRule="auto"/>
        <w:ind w:firstLine="720"/>
        <w:jc w:val="both"/>
        <w:rPr>
          <w:rFonts w:eastAsia="Times New Roman"/>
          <w:szCs w:val="24"/>
        </w:rPr>
      </w:pPr>
      <w:r>
        <w:rPr>
          <w:rFonts w:eastAsia="Times New Roman"/>
          <w:b/>
          <w:szCs w:val="24"/>
        </w:rPr>
        <w:t xml:space="preserve">ΛΕΩΝΙΔΑΣ ΓΡΗΓΟΡΑΚΟΣ: </w:t>
      </w:r>
      <w:r>
        <w:rPr>
          <w:rFonts w:eastAsia="Times New Roman"/>
          <w:szCs w:val="24"/>
        </w:rPr>
        <w:t>Απόλυτα κατάλαβα, κύριε Πρόεδρε, και θα πρέπει κάποια στιγμή να είστε συν</w:t>
      </w:r>
      <w:r>
        <w:rPr>
          <w:rFonts w:eastAsia="Times New Roman"/>
          <w:szCs w:val="24"/>
        </w:rPr>
        <w:t>επείς σε αυτά που λέτε.</w:t>
      </w:r>
    </w:p>
    <w:p w14:paraId="150A70B0" w14:textId="77777777" w:rsidR="008A0FFC" w:rsidRDefault="001A1A5C">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Όχι, δεν καταλάβατε κι ακούστε, λοιπόν, την απάντηση. </w:t>
      </w:r>
    </w:p>
    <w:p w14:paraId="150A70B1" w14:textId="77777777" w:rsidR="008A0FFC" w:rsidRDefault="001A1A5C">
      <w:pPr>
        <w:spacing w:line="600" w:lineRule="auto"/>
        <w:ind w:firstLine="720"/>
        <w:jc w:val="both"/>
        <w:rPr>
          <w:rFonts w:eastAsia="Times New Roman"/>
          <w:szCs w:val="24"/>
        </w:rPr>
      </w:pPr>
      <w:r>
        <w:rPr>
          <w:rFonts w:eastAsia="Times New Roman"/>
          <w:b/>
          <w:szCs w:val="24"/>
        </w:rPr>
        <w:t xml:space="preserve">ΛΕΩΝΙΔΑΣ ΓΡΗΓΟΡΑΚΟΣ: </w:t>
      </w:r>
      <w:r>
        <w:rPr>
          <w:rFonts w:eastAsia="Times New Roman"/>
          <w:szCs w:val="24"/>
        </w:rPr>
        <w:t>Κύριε Πρόεδρε, αφήστε με. Έρχεστε συχνά κι ανοίγετε συζητήσεις το τελευταίο χρονικό διάστημα στη Βουλή.</w:t>
      </w:r>
    </w:p>
    <w:p w14:paraId="150A70B2" w14:textId="77777777" w:rsidR="008A0FFC" w:rsidRDefault="001A1A5C">
      <w:pPr>
        <w:spacing w:line="600" w:lineRule="auto"/>
        <w:ind w:firstLine="720"/>
        <w:jc w:val="both"/>
        <w:rPr>
          <w:rFonts w:eastAsia="Times New Roman"/>
          <w:b/>
          <w:szCs w:val="24"/>
        </w:rPr>
      </w:pPr>
      <w:r>
        <w:rPr>
          <w:rFonts w:eastAsia="Times New Roman"/>
          <w:b/>
          <w:szCs w:val="24"/>
        </w:rPr>
        <w:t>ΠΡΟΕΔΡΕΥΩΝ (Νικήτας</w:t>
      </w:r>
      <w:r>
        <w:rPr>
          <w:rFonts w:eastAsia="Times New Roman"/>
          <w:b/>
          <w:szCs w:val="24"/>
        </w:rPr>
        <w:t xml:space="preserve"> Κακλαμάνης): </w:t>
      </w:r>
      <w:r>
        <w:rPr>
          <w:rFonts w:eastAsia="Times New Roman"/>
          <w:szCs w:val="24"/>
        </w:rPr>
        <w:t>Ωραία. Σας άκουσα.</w:t>
      </w:r>
    </w:p>
    <w:p w14:paraId="150A70B3" w14:textId="77777777" w:rsidR="008A0FFC" w:rsidRDefault="001A1A5C">
      <w:pPr>
        <w:spacing w:line="600" w:lineRule="auto"/>
        <w:ind w:firstLine="720"/>
        <w:jc w:val="both"/>
        <w:rPr>
          <w:rFonts w:eastAsia="Times New Roman"/>
          <w:szCs w:val="24"/>
        </w:rPr>
      </w:pPr>
      <w:r>
        <w:rPr>
          <w:rFonts w:eastAsia="Times New Roman"/>
          <w:b/>
          <w:szCs w:val="24"/>
        </w:rPr>
        <w:lastRenderedPageBreak/>
        <w:t xml:space="preserve">ΛΕΩΝΙΔΑΣ ΓΡΗΓΟΡΑΚΟΣ: </w:t>
      </w:r>
      <w:r>
        <w:rPr>
          <w:rFonts w:eastAsia="Times New Roman"/>
          <w:szCs w:val="24"/>
        </w:rPr>
        <w:t>Δεσμεύετε το Σώμα σε αυτά που λέτε και την επόμενη μέρα -μας λέτε τώρα ότι το είπατε στον Προέδρο της Βουλής, αλλά αυτό δεν λέει τίποτα- έρχεται ένας άλλος Πρόεδρος, που δεν είστε εσείς, που δεν πιστεύε</w:t>
      </w:r>
      <w:r>
        <w:rPr>
          <w:rFonts w:eastAsia="Times New Roman"/>
          <w:szCs w:val="24"/>
        </w:rPr>
        <w:t xml:space="preserve">ι αυτά που λέτε εσείς και κάνει τα αντίθετα από αυτά. </w:t>
      </w:r>
    </w:p>
    <w:p w14:paraId="150A70B4" w14:textId="77777777" w:rsidR="008A0FFC" w:rsidRDefault="001A1A5C">
      <w:pPr>
        <w:spacing w:line="600" w:lineRule="auto"/>
        <w:ind w:firstLine="720"/>
        <w:jc w:val="both"/>
        <w:rPr>
          <w:rFonts w:eastAsia="Times New Roman"/>
          <w:szCs w:val="24"/>
        </w:rPr>
      </w:pPr>
      <w:r>
        <w:rPr>
          <w:rFonts w:eastAsia="Times New Roman"/>
          <w:szCs w:val="24"/>
        </w:rPr>
        <w:t xml:space="preserve">Κάθε φορά, λοιπόν, κύριε Πρόεδρε, οι Βουλευτές είναι τα θύματα. Κι επειδή είστε πολλά χρόνια κοινοβουλευτικός, οφείλετε να προστατεύστε τους Βουλευτές. </w:t>
      </w:r>
    </w:p>
    <w:p w14:paraId="150A70B5" w14:textId="77777777" w:rsidR="008A0FFC" w:rsidRDefault="001A1A5C">
      <w:pPr>
        <w:spacing w:line="600" w:lineRule="auto"/>
        <w:ind w:firstLine="720"/>
        <w:jc w:val="both"/>
        <w:rPr>
          <w:rFonts w:eastAsia="Times New Roman"/>
          <w:szCs w:val="24"/>
        </w:rPr>
      </w:pPr>
      <w:r>
        <w:rPr>
          <w:rFonts w:eastAsia="Times New Roman"/>
          <w:szCs w:val="24"/>
        </w:rPr>
        <w:t>Ευχαριστώ.</w:t>
      </w:r>
    </w:p>
    <w:p w14:paraId="150A70B6" w14:textId="77777777" w:rsidR="008A0FFC" w:rsidRDefault="001A1A5C">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w:t>
      </w:r>
      <w:r>
        <w:rPr>
          <w:rFonts w:eastAsia="Times New Roman"/>
          <w:szCs w:val="24"/>
        </w:rPr>
        <w:t>ε Γρηγοράκο, δεν δέχομαι τις παρατηρήσεις σας.</w:t>
      </w:r>
    </w:p>
    <w:p w14:paraId="150A70B7" w14:textId="77777777" w:rsidR="008A0FFC" w:rsidRDefault="001A1A5C">
      <w:pPr>
        <w:spacing w:line="600" w:lineRule="auto"/>
        <w:ind w:firstLine="720"/>
        <w:jc w:val="both"/>
        <w:rPr>
          <w:rFonts w:eastAsia="Times New Roman"/>
          <w:szCs w:val="24"/>
        </w:rPr>
      </w:pPr>
      <w:r>
        <w:rPr>
          <w:rFonts w:eastAsia="Times New Roman"/>
          <w:b/>
          <w:szCs w:val="24"/>
        </w:rPr>
        <w:t xml:space="preserve">ΛΕΩΝΙΔΑΣ ΓΡΗΓΟΡΑΚΟΣ: </w:t>
      </w:r>
      <w:r>
        <w:rPr>
          <w:rFonts w:eastAsia="Times New Roman"/>
          <w:szCs w:val="24"/>
        </w:rPr>
        <w:t>Κύριε Πρόεδρε, ούτε κι εγώ δέχομαι… (δεν ακούστηκε).</w:t>
      </w:r>
    </w:p>
    <w:p w14:paraId="150A70B8" w14:textId="77777777" w:rsidR="008A0FFC" w:rsidRDefault="001A1A5C">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Σας άκουσα κι εσείς τώρα θα με ακούσετε. </w:t>
      </w:r>
    </w:p>
    <w:p w14:paraId="150A70B9" w14:textId="77777777" w:rsidR="008A0FFC" w:rsidRDefault="001A1A5C">
      <w:pPr>
        <w:spacing w:line="600" w:lineRule="auto"/>
        <w:ind w:firstLine="720"/>
        <w:jc w:val="both"/>
        <w:rPr>
          <w:rFonts w:eastAsia="Times New Roman"/>
          <w:szCs w:val="24"/>
        </w:rPr>
      </w:pPr>
      <w:r>
        <w:rPr>
          <w:rFonts w:eastAsia="Times New Roman"/>
          <w:szCs w:val="24"/>
        </w:rPr>
        <w:lastRenderedPageBreak/>
        <w:t xml:space="preserve">Δεν τις δέχομαι πρώτον, διότι δεν καταλάβατε ότι οι </w:t>
      </w:r>
      <w:r>
        <w:rPr>
          <w:rFonts w:eastAsia="Times New Roman"/>
          <w:szCs w:val="24"/>
        </w:rPr>
        <w:t>Κοινοβουλευτικοί Εκπρόσωποι</w:t>
      </w:r>
      <w:r>
        <w:rPr>
          <w:rFonts w:eastAsia="Times New Roman"/>
          <w:szCs w:val="24"/>
        </w:rPr>
        <w:t xml:space="preserve"> θα είχαν δώδεκα λεπτά πρωτολογίας σήμερα και, αν το πηγαίναμε αλλιώς, δώδεκα λεπτά πρωτολογίας αύριο, δηλαδή θα είχαν είκοσι τέσσερα λεπτά.</w:t>
      </w:r>
    </w:p>
    <w:p w14:paraId="150A70BA" w14:textId="77777777" w:rsidR="008A0FFC" w:rsidRDefault="001A1A5C">
      <w:pPr>
        <w:spacing w:line="600" w:lineRule="auto"/>
        <w:ind w:firstLine="720"/>
        <w:jc w:val="both"/>
        <w:rPr>
          <w:rFonts w:eastAsia="Times New Roman"/>
          <w:szCs w:val="24"/>
        </w:rPr>
      </w:pPr>
      <w:r>
        <w:rPr>
          <w:rFonts w:eastAsia="Times New Roman"/>
          <w:b/>
          <w:szCs w:val="24"/>
        </w:rPr>
        <w:t xml:space="preserve">ΛΕΩΝΙΔΑΣ ΓΡΗΓΟΡΑΚΟΣ: </w:t>
      </w:r>
      <w:r>
        <w:rPr>
          <w:rFonts w:eastAsia="Times New Roman"/>
          <w:szCs w:val="24"/>
        </w:rPr>
        <w:t>Δεν με ενδιαφέρει για τους κοινοβουλευτικούς.</w:t>
      </w:r>
    </w:p>
    <w:p w14:paraId="150A70BB" w14:textId="77777777" w:rsidR="008A0FFC" w:rsidRDefault="001A1A5C">
      <w:pPr>
        <w:spacing w:line="600" w:lineRule="auto"/>
        <w:ind w:firstLine="720"/>
        <w:jc w:val="both"/>
        <w:rPr>
          <w:rFonts w:eastAsia="Times New Roman"/>
          <w:szCs w:val="24"/>
        </w:rPr>
      </w:pPr>
      <w:r>
        <w:rPr>
          <w:rFonts w:eastAsia="Times New Roman"/>
          <w:b/>
          <w:szCs w:val="24"/>
        </w:rPr>
        <w:t>ΠΡΟΕΔΡΕΥΩΝ (Νικήτας Κ</w:t>
      </w:r>
      <w:r>
        <w:rPr>
          <w:rFonts w:eastAsia="Times New Roman"/>
          <w:b/>
          <w:szCs w:val="24"/>
        </w:rPr>
        <w:t xml:space="preserve">ακλαμάνης): </w:t>
      </w:r>
      <w:r>
        <w:rPr>
          <w:rFonts w:eastAsia="Times New Roman"/>
          <w:szCs w:val="24"/>
        </w:rPr>
        <w:t xml:space="preserve">Άλλο αυτό. Αφήστε να τελειώσω. Σας παρακαλώ, σας άκουσα. </w:t>
      </w:r>
    </w:p>
    <w:p w14:paraId="150A70BC" w14:textId="77777777" w:rsidR="008A0FFC" w:rsidRDefault="001A1A5C">
      <w:pPr>
        <w:spacing w:line="600" w:lineRule="auto"/>
        <w:ind w:firstLine="720"/>
        <w:jc w:val="both"/>
        <w:rPr>
          <w:rFonts w:eastAsia="Times New Roman"/>
          <w:szCs w:val="24"/>
        </w:rPr>
      </w:pPr>
      <w:r>
        <w:rPr>
          <w:rFonts w:eastAsia="Times New Roman"/>
          <w:b/>
          <w:szCs w:val="24"/>
        </w:rPr>
        <w:t xml:space="preserve">ΛΕΩΝΙΔΑΣ ΓΡΗΓΟΡΑΚΟΣ: </w:t>
      </w:r>
      <w:r>
        <w:rPr>
          <w:rFonts w:eastAsia="Times New Roman"/>
          <w:szCs w:val="24"/>
        </w:rPr>
        <w:t>Θέλετε να περάσει το δικό σας.</w:t>
      </w:r>
    </w:p>
    <w:p w14:paraId="150A70BD" w14:textId="77777777" w:rsidR="008A0FFC" w:rsidRDefault="001A1A5C">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Δεύτερον, το ίδιο ισχύει και για τους εισηγητές και αγορητές. Εφόσον, λοιπόν, γίνεται ενοποιημένη η σ</w:t>
      </w:r>
      <w:r>
        <w:rPr>
          <w:rFonts w:eastAsia="Times New Roman"/>
          <w:szCs w:val="24"/>
        </w:rPr>
        <w:t>υζήτηση, δικαιούνται να έχουν αυξημένο χρόνο.</w:t>
      </w:r>
    </w:p>
    <w:p w14:paraId="150A70BE" w14:textId="77777777" w:rsidR="008A0FFC" w:rsidRDefault="001A1A5C">
      <w:pPr>
        <w:spacing w:line="600" w:lineRule="auto"/>
        <w:ind w:firstLine="720"/>
        <w:jc w:val="both"/>
        <w:rPr>
          <w:rFonts w:eastAsia="Times New Roman"/>
          <w:szCs w:val="24"/>
        </w:rPr>
      </w:pPr>
      <w:r>
        <w:rPr>
          <w:rFonts w:eastAsia="Times New Roman"/>
          <w:szCs w:val="24"/>
        </w:rPr>
        <w:lastRenderedPageBreak/>
        <w:t>Σε ό,τι αφορά τους Βουλευτές, οι παρατηρήσεις όχι σε μένα. Διότι ξέρετε πολύ καλά, επειδή κι εγώ είμαι παλιός</w:t>
      </w:r>
      <w:r>
        <w:rPr>
          <w:rFonts w:eastAsia="Times New Roman"/>
          <w:szCs w:val="24"/>
        </w:rPr>
        <w:t>,</w:t>
      </w:r>
      <w:r>
        <w:rPr>
          <w:rFonts w:eastAsia="Times New Roman"/>
          <w:szCs w:val="24"/>
        </w:rPr>
        <w:t xml:space="preserve"> όπως κι εσείς, ότι κάνω τα πάντα υπέρ των συναδέλφων. Και ποτέ δεν μειώνεται ο χρόνος, εάν δεν συναινέσουν οι συνάδελφοι, τουλάχιστον όταν είμαι εγώ στο Προεδρείο.</w:t>
      </w:r>
    </w:p>
    <w:p w14:paraId="150A70BF" w14:textId="77777777" w:rsidR="008A0FFC" w:rsidRDefault="001A1A5C">
      <w:pPr>
        <w:spacing w:line="600" w:lineRule="auto"/>
        <w:ind w:firstLine="720"/>
        <w:jc w:val="both"/>
        <w:rPr>
          <w:rFonts w:eastAsia="Times New Roman"/>
          <w:szCs w:val="24"/>
        </w:rPr>
      </w:pPr>
      <w:r>
        <w:rPr>
          <w:rFonts w:eastAsia="Times New Roman"/>
          <w:b/>
          <w:szCs w:val="24"/>
        </w:rPr>
        <w:t xml:space="preserve">ΛΕΩΝΙΔΑΣ ΓΡΗΓΟΡΑΚΟΣ: </w:t>
      </w:r>
      <w:r>
        <w:rPr>
          <w:rFonts w:eastAsia="Times New Roman"/>
          <w:szCs w:val="24"/>
        </w:rPr>
        <w:t>Δεν είστε, όμως, συνέχεια εδώ.</w:t>
      </w:r>
    </w:p>
    <w:p w14:paraId="150A70C0" w14:textId="77777777" w:rsidR="008A0FFC" w:rsidRDefault="001A1A5C">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Ε, ωρα</w:t>
      </w:r>
      <w:r>
        <w:rPr>
          <w:rFonts w:eastAsia="Times New Roman"/>
          <w:szCs w:val="24"/>
        </w:rPr>
        <w:t xml:space="preserve">ία, τι να κάνουμε; Δεν μπορώ να είμαι εδώ δώδεκα ώρες. </w:t>
      </w:r>
    </w:p>
    <w:p w14:paraId="150A70C1" w14:textId="77777777" w:rsidR="008A0FFC" w:rsidRDefault="001A1A5C">
      <w:pPr>
        <w:spacing w:line="600" w:lineRule="auto"/>
        <w:ind w:firstLine="720"/>
        <w:jc w:val="both"/>
        <w:rPr>
          <w:rFonts w:eastAsia="Times New Roman"/>
          <w:b/>
          <w:szCs w:val="24"/>
        </w:rPr>
      </w:pPr>
      <w:r>
        <w:rPr>
          <w:rFonts w:eastAsia="Times New Roman"/>
          <w:szCs w:val="24"/>
        </w:rPr>
        <w:t>Συμφωνήσαμε ότι θα ξεκινήσουμε με τους εισηγητές, τους ειδικούς αγορητές, θα ακολουθήσει ο κύριος Υπουργός και μετά θα πηγαίνουμε εναλλάξ, όπως το κάνουμε, τρεις Βουλευτές, ένας κοινοβουλευτικός εκπρό</w:t>
      </w:r>
      <w:r>
        <w:rPr>
          <w:rFonts w:eastAsia="Times New Roman"/>
          <w:szCs w:val="24"/>
        </w:rPr>
        <w:t>σωπος.</w:t>
      </w:r>
    </w:p>
    <w:p w14:paraId="150A70C2" w14:textId="77777777" w:rsidR="008A0FFC" w:rsidRDefault="001A1A5C">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Το κανονίσαμε; Έκλεισε;</w:t>
      </w:r>
    </w:p>
    <w:p w14:paraId="150A70C3" w14:textId="77777777" w:rsidR="008A0FFC" w:rsidRDefault="001A1A5C">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Έκλεισε, ναι. </w:t>
      </w:r>
    </w:p>
    <w:p w14:paraId="150A70C4" w14:textId="77777777" w:rsidR="008A0FFC" w:rsidRDefault="001A1A5C">
      <w:pPr>
        <w:spacing w:line="600" w:lineRule="auto"/>
        <w:ind w:firstLine="720"/>
        <w:jc w:val="both"/>
        <w:rPr>
          <w:rFonts w:eastAsia="Times New Roman"/>
          <w:szCs w:val="24"/>
        </w:rPr>
      </w:pPr>
      <w:r>
        <w:rPr>
          <w:rFonts w:eastAsia="Times New Roman"/>
          <w:b/>
          <w:szCs w:val="24"/>
        </w:rPr>
        <w:lastRenderedPageBreak/>
        <w:t xml:space="preserve">ΑΝΔΡΕΑΣ ΛΟΒΕΡΔΟΣ: </w:t>
      </w:r>
      <w:r>
        <w:rPr>
          <w:rFonts w:eastAsia="Times New Roman"/>
          <w:szCs w:val="24"/>
        </w:rPr>
        <w:t>Κύριε Πρόεδρε, επί τροχάδην να πω ότι πρέπει με τη δική σας ευθύνη και ευαισθησία, το Σώμα να εκφράσει την καταδίκη του σε αυτό που συνέβη χθ</w:t>
      </w:r>
      <w:r>
        <w:rPr>
          <w:rFonts w:eastAsia="Times New Roman"/>
          <w:szCs w:val="24"/>
        </w:rPr>
        <w:t xml:space="preserve">ες τα χαράματα στα γραφεία του τηλεοπτικού σταθμού ΣΚΑΪ. Δεν αναφέρομαι σε δικαστικές αποφάσεις και στη λειτουργία της </w:t>
      </w:r>
      <w:r>
        <w:rPr>
          <w:rFonts w:eastAsia="Times New Roman"/>
          <w:szCs w:val="24"/>
        </w:rPr>
        <w:t>δικαιοσύνης</w:t>
      </w:r>
      <w:r>
        <w:rPr>
          <w:rFonts w:eastAsia="Times New Roman"/>
          <w:szCs w:val="24"/>
        </w:rPr>
        <w:t>. Αυτό είναι άλλο θέμα. Αναφέρομαι στο πρωτοφανές γεγονός εισόδου οργάνων της τάξης σε ραδιοτηλεοπτικό σταθμό, με έρευνα σε όλ</w:t>
      </w:r>
      <w:r>
        <w:rPr>
          <w:rFonts w:eastAsia="Times New Roman"/>
          <w:szCs w:val="24"/>
        </w:rPr>
        <w:t>α τα δωμάτια, τουαλέτες και οτιδήποτε, για λόγους που κανένας δεν έχει καταλάβει. Είναι πρωτοφανές μεταπολιτευτικά αυτό, εξ όσων γνωρίζω. Το υπογράμμισε και …</w:t>
      </w:r>
    </w:p>
    <w:p w14:paraId="150A70C5" w14:textId="77777777" w:rsidR="008A0FFC" w:rsidRDefault="001A1A5C">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Τώρα</w:t>
      </w:r>
      <w:r>
        <w:rPr>
          <w:rFonts w:eastAsia="Times New Roman"/>
          <w:szCs w:val="24"/>
        </w:rPr>
        <w:t>,</w:t>
      </w:r>
      <w:r>
        <w:rPr>
          <w:rFonts w:eastAsia="Times New Roman"/>
          <w:szCs w:val="24"/>
        </w:rPr>
        <w:t xml:space="preserve"> τι σχέση έχει αυτό με το νομοσχέδιο;</w:t>
      </w:r>
    </w:p>
    <w:p w14:paraId="150A70C6" w14:textId="77777777" w:rsidR="008A0FFC" w:rsidRDefault="001A1A5C">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Εάν</w:t>
      </w:r>
      <w:r>
        <w:rPr>
          <w:rFonts w:eastAsia="Times New Roman"/>
          <w:szCs w:val="24"/>
        </w:rPr>
        <w:t xml:space="preserve"> το Σώμα δεν δεχθεί να κάνει ομόφωνη καταδίκη, η Δημοκρατική Συμπαράταξη εκφράζει τη δική της καταδίκη. </w:t>
      </w:r>
    </w:p>
    <w:p w14:paraId="150A70C7" w14:textId="77777777" w:rsidR="008A0FFC" w:rsidRDefault="001A1A5C">
      <w:pPr>
        <w:spacing w:line="600" w:lineRule="auto"/>
        <w:ind w:firstLine="720"/>
        <w:jc w:val="both"/>
        <w:rPr>
          <w:rFonts w:eastAsia="Times New Roman"/>
          <w:szCs w:val="24"/>
        </w:rPr>
      </w:pPr>
      <w:r>
        <w:rPr>
          <w:rFonts w:eastAsia="Times New Roman"/>
          <w:szCs w:val="24"/>
        </w:rPr>
        <w:t xml:space="preserve">Ευχαριστώ. </w:t>
      </w:r>
    </w:p>
    <w:p w14:paraId="150A70C8" w14:textId="77777777" w:rsidR="008A0FFC" w:rsidRDefault="001A1A5C">
      <w:pPr>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 xml:space="preserve">Κάθε εισηγητής ή κάθε </w:t>
      </w:r>
      <w:r>
        <w:rPr>
          <w:rFonts w:eastAsia="Times New Roman"/>
          <w:szCs w:val="24"/>
        </w:rPr>
        <w:t>Κοινοβουλευτικός Εκπρόσωπος</w:t>
      </w:r>
      <w:r>
        <w:rPr>
          <w:rFonts w:eastAsia="Times New Roman"/>
          <w:szCs w:val="24"/>
        </w:rPr>
        <w:t xml:space="preserve"> από το Σώμα έχει το δικαίωμα, εφόσον το επιθυμεί, να συμ</w:t>
      </w:r>
      <w:r>
        <w:rPr>
          <w:rFonts w:eastAsia="Times New Roman"/>
          <w:szCs w:val="24"/>
        </w:rPr>
        <w:t xml:space="preserve">πορευθεί με τη δική σας τοποθέτηση κι αν όλοι οι </w:t>
      </w:r>
      <w:r>
        <w:rPr>
          <w:rFonts w:eastAsia="Times New Roman"/>
          <w:szCs w:val="24"/>
        </w:rPr>
        <w:t>Κοινοβουλευτικοί Εκπρόσωποι</w:t>
      </w:r>
      <w:r>
        <w:rPr>
          <w:rFonts w:eastAsia="Times New Roman"/>
          <w:szCs w:val="24"/>
        </w:rPr>
        <w:t xml:space="preserve"> το αποδεχθούν και τοποθετηθούν κατά τη διάρκεια της ομιλίας τους, στο τέλος θα γίνει αυτό το οποίο είπατε. Εγώ, όμως, δεν μπορώ εκ των προτέρων να επιβάλλω σε κανέναν.</w:t>
      </w:r>
    </w:p>
    <w:p w14:paraId="150A70C9" w14:textId="77777777" w:rsidR="008A0FFC" w:rsidRDefault="001A1A5C">
      <w:pPr>
        <w:spacing w:line="600" w:lineRule="auto"/>
        <w:ind w:firstLine="720"/>
        <w:jc w:val="both"/>
        <w:rPr>
          <w:rFonts w:eastAsia="Times New Roman"/>
          <w:szCs w:val="24"/>
        </w:rPr>
      </w:pPr>
      <w:r>
        <w:rPr>
          <w:rFonts w:eastAsia="Times New Roman"/>
          <w:szCs w:val="24"/>
        </w:rPr>
        <w:t xml:space="preserve">Οι </w:t>
      </w:r>
      <w:r>
        <w:rPr>
          <w:rFonts w:eastAsia="Times New Roman"/>
          <w:szCs w:val="24"/>
        </w:rPr>
        <w:t>Κοινοβου</w:t>
      </w:r>
      <w:r>
        <w:rPr>
          <w:rFonts w:eastAsia="Times New Roman"/>
          <w:szCs w:val="24"/>
        </w:rPr>
        <w:t xml:space="preserve">λευτικοί Εκπρόσωποι </w:t>
      </w:r>
      <w:r>
        <w:rPr>
          <w:rFonts w:eastAsia="Times New Roman"/>
          <w:szCs w:val="24"/>
        </w:rPr>
        <w:t xml:space="preserve">είναι: </w:t>
      </w:r>
      <w:r>
        <w:rPr>
          <w:rFonts w:eastAsia="Times New Roman"/>
          <w:szCs w:val="24"/>
        </w:rPr>
        <w:t xml:space="preserve">Από </w:t>
      </w:r>
      <w:r>
        <w:rPr>
          <w:rFonts w:eastAsia="Times New Roman"/>
          <w:szCs w:val="24"/>
        </w:rPr>
        <w:t>τον ΣΥΡΙΖΑ ο κ. Φάμελλος, από τη Νέα Δημοκρατία ο κ. Δένδιας, από τη Χρυσή Αυγή ο κ. Λαγός, από τη Δημοκρατική Συμπαράταξη ο κ. Λοβέρδος, από το Κομμουνιστικό Κόμμα Ελλάδας ο κ. Καραθανόσπουλος, από το Ποτάμι ο κ. Δανέλλης, α</w:t>
      </w:r>
      <w:r>
        <w:rPr>
          <w:rFonts w:eastAsia="Times New Roman"/>
          <w:szCs w:val="24"/>
        </w:rPr>
        <w:t>πό τους ΑΝΕΛ ο κ. Καμμένος και από την Ένωση Κεντρώων ο κ. Καρράς.</w:t>
      </w:r>
    </w:p>
    <w:p w14:paraId="150A70CA" w14:textId="77777777" w:rsidR="008A0FFC" w:rsidRDefault="001A1A5C">
      <w:pPr>
        <w:spacing w:line="600" w:lineRule="auto"/>
        <w:ind w:firstLine="720"/>
        <w:jc w:val="both"/>
        <w:rPr>
          <w:rFonts w:eastAsia="Times New Roman"/>
          <w:szCs w:val="24"/>
        </w:rPr>
      </w:pPr>
      <w:r>
        <w:rPr>
          <w:rFonts w:eastAsia="Times New Roman"/>
          <w:szCs w:val="24"/>
        </w:rPr>
        <w:t>Να ανοίξει να σύστημα εγγραφής των συναδέλφων και να κλείσει όταν θα τελειώσει η κ. Ασημακοπούλου.</w:t>
      </w:r>
    </w:p>
    <w:p w14:paraId="150A70CB" w14:textId="77777777" w:rsidR="008A0FFC" w:rsidRDefault="001A1A5C">
      <w:pPr>
        <w:spacing w:line="600" w:lineRule="auto"/>
        <w:ind w:firstLine="720"/>
        <w:jc w:val="both"/>
        <w:rPr>
          <w:rFonts w:eastAsia="Times New Roman"/>
          <w:szCs w:val="24"/>
        </w:rPr>
      </w:pPr>
      <w:r>
        <w:rPr>
          <w:rFonts w:eastAsia="Times New Roman"/>
          <w:szCs w:val="24"/>
        </w:rPr>
        <w:lastRenderedPageBreak/>
        <w:t>Κύριε Σαντορινιέ, έχετε τον λόγο για δεκαοκτώ λεπτά.</w:t>
      </w:r>
    </w:p>
    <w:p w14:paraId="150A70CC" w14:textId="77777777" w:rsidR="008A0FFC" w:rsidRDefault="001A1A5C">
      <w:pPr>
        <w:spacing w:line="600" w:lineRule="auto"/>
        <w:ind w:firstLine="720"/>
        <w:jc w:val="both"/>
        <w:rPr>
          <w:rFonts w:eastAsia="Times New Roman"/>
          <w:szCs w:val="24"/>
        </w:rPr>
      </w:pPr>
      <w:r>
        <w:rPr>
          <w:rFonts w:eastAsia="Times New Roman"/>
          <w:b/>
          <w:szCs w:val="24"/>
        </w:rPr>
        <w:t xml:space="preserve">ΝΕΚΤΑΡΙΟΣ ΣΑΝΤΟΡΙΝΙΟΣ: </w:t>
      </w:r>
      <w:r>
        <w:rPr>
          <w:rFonts w:eastAsia="Times New Roman"/>
          <w:szCs w:val="24"/>
        </w:rPr>
        <w:t>Ευχαριστώ, κύρ</w:t>
      </w:r>
      <w:r>
        <w:rPr>
          <w:rFonts w:eastAsia="Times New Roman"/>
          <w:szCs w:val="24"/>
        </w:rPr>
        <w:t>ιε Πρόεδρε.</w:t>
      </w:r>
    </w:p>
    <w:p w14:paraId="150A70CD" w14:textId="77777777" w:rsidR="008A0FFC" w:rsidRDefault="001A1A5C">
      <w:pPr>
        <w:spacing w:line="600" w:lineRule="auto"/>
        <w:ind w:firstLine="720"/>
        <w:jc w:val="both"/>
        <w:rPr>
          <w:rFonts w:eastAsia="Times New Roman"/>
          <w:szCs w:val="24"/>
        </w:rPr>
      </w:pPr>
      <w:r>
        <w:rPr>
          <w:rFonts w:eastAsia="Times New Roman"/>
          <w:szCs w:val="24"/>
        </w:rPr>
        <w:t>Κύριε Υπουργέ, κυρίες και κύριοι συνάδελφοι, εισάγεται σήμερα στην Ολομέλεια το νέο αναπτυξιακό νομοσχέδιο, που σύντομα ελπίζουμε ότι θα αποτελέσει τη νέα ατμομηχανή ανάπτυξης της ελληνικής οικονομίας, μια ανάπτυξη που θα διαφοροποιηθεί ουσιαστ</w:t>
      </w:r>
      <w:r>
        <w:rPr>
          <w:rFonts w:eastAsia="Times New Roman"/>
          <w:szCs w:val="24"/>
        </w:rPr>
        <w:t>ικά και ποιοτικά από τις προηγούμενες πρακτικές.</w:t>
      </w:r>
    </w:p>
    <w:p w14:paraId="150A70CE" w14:textId="77777777" w:rsidR="008A0FFC" w:rsidRDefault="001A1A5C">
      <w:pPr>
        <w:tabs>
          <w:tab w:val="left" w:pos="3695"/>
        </w:tabs>
        <w:spacing w:line="600" w:lineRule="auto"/>
        <w:ind w:firstLine="720"/>
        <w:jc w:val="both"/>
        <w:rPr>
          <w:rFonts w:eastAsia="Times New Roman"/>
          <w:szCs w:val="24"/>
        </w:rPr>
      </w:pPr>
      <w:r>
        <w:rPr>
          <w:rFonts w:eastAsia="Times New Roman"/>
          <w:szCs w:val="24"/>
        </w:rPr>
        <w:t>Το πλαίσιο μέσα στο οποίο συζητείται ο νόμος αυτός είναι ένα στενό δημοσιονομικό πλαίσιο</w:t>
      </w:r>
      <w:r>
        <w:rPr>
          <w:rFonts w:eastAsia="Times New Roman"/>
          <w:szCs w:val="24"/>
        </w:rPr>
        <w:t>,</w:t>
      </w:r>
      <w:r>
        <w:rPr>
          <w:rFonts w:eastAsia="Times New Roman"/>
          <w:szCs w:val="24"/>
        </w:rPr>
        <w:t xml:space="preserve"> με μια οικονομία σε πλήρη αποδιοργάνωση, αποτέλεσμα των πολιτικών που ασκήθηκαν επί χρόνια, όχι μόνο τα χρόνια του μν</w:t>
      </w:r>
      <w:r>
        <w:rPr>
          <w:rFonts w:eastAsia="Times New Roman"/>
          <w:szCs w:val="24"/>
        </w:rPr>
        <w:t>ημονίου</w:t>
      </w:r>
      <w:r>
        <w:rPr>
          <w:rFonts w:eastAsia="Times New Roman"/>
          <w:szCs w:val="24"/>
        </w:rPr>
        <w:t>,</w:t>
      </w:r>
      <w:r>
        <w:rPr>
          <w:rFonts w:eastAsia="Times New Roman"/>
          <w:szCs w:val="24"/>
        </w:rPr>
        <w:t xml:space="preserve"> αλλά και παλιότερα.</w:t>
      </w:r>
    </w:p>
    <w:p w14:paraId="150A70CF" w14:textId="77777777" w:rsidR="008A0FFC" w:rsidRDefault="001A1A5C">
      <w:pPr>
        <w:tabs>
          <w:tab w:val="left" w:pos="3695"/>
        </w:tabs>
        <w:spacing w:line="600" w:lineRule="auto"/>
        <w:ind w:firstLine="720"/>
        <w:jc w:val="both"/>
        <w:rPr>
          <w:rFonts w:eastAsia="Times New Roman"/>
          <w:szCs w:val="24"/>
        </w:rPr>
      </w:pPr>
      <w:r>
        <w:rPr>
          <w:rFonts w:eastAsia="Times New Roman"/>
          <w:szCs w:val="24"/>
        </w:rPr>
        <w:t>Ποιο είναι αυτό το πλαίσιο; Πλήρης αποσάθρωση του παραγωγικού τομέα της χώρας, πλήρης αποβιομηχάνιση, σημαντική μείωση του αγροτοδιατροφικού τομέα, καμ</w:t>
      </w:r>
      <w:r>
        <w:rPr>
          <w:rFonts w:eastAsia="Times New Roman"/>
          <w:szCs w:val="24"/>
        </w:rPr>
        <w:t>μ</w:t>
      </w:r>
      <w:r>
        <w:rPr>
          <w:rFonts w:eastAsia="Times New Roman"/>
          <w:szCs w:val="24"/>
        </w:rPr>
        <w:t xml:space="preserve">ία επένδυση σε επιχειρήσεις υψηλής </w:t>
      </w:r>
      <w:r>
        <w:rPr>
          <w:rFonts w:eastAsia="Times New Roman"/>
          <w:szCs w:val="24"/>
        </w:rPr>
        <w:lastRenderedPageBreak/>
        <w:t>τεχνολογίας. Το 95% των επενδυτικών σχεδ</w:t>
      </w:r>
      <w:r>
        <w:rPr>
          <w:rFonts w:eastAsia="Times New Roman"/>
          <w:szCs w:val="24"/>
        </w:rPr>
        <w:t>ίων των προηγούμενων αναπτυξιακών νόμων αφορούσε σε επενδύσεις χαμηλής και μέσης χαμηλής τεχνολογίας, σε επενδύσεις με σκοπό τη μεγέθυνση και όχι την ποιότητα στον τουρισμό. Υπήρξε σπατάλη χρημάτων σε φίλους και κολλητούς μέσω υπερτιμολογήσεων, που ποτέ δε</w:t>
      </w:r>
      <w:r>
        <w:rPr>
          <w:rFonts w:eastAsia="Times New Roman"/>
          <w:szCs w:val="24"/>
        </w:rPr>
        <w:t>ν ελέγχθηκαν. Επίσης, η γραφειοκρατία αποτέλεσε το άλλοθι για να ευνοηθούν αυτοί που βόλευαν την εκάστοτε πολιτική ηγεσία. Τέλος, πλήρης ανισότητα χρηματοδοτήσεων</w:t>
      </w:r>
      <w:r>
        <w:rPr>
          <w:rFonts w:eastAsia="Times New Roman"/>
          <w:szCs w:val="24"/>
        </w:rPr>
        <w:t>,</w:t>
      </w:r>
      <w:r>
        <w:rPr>
          <w:rFonts w:eastAsia="Times New Roman"/>
          <w:szCs w:val="24"/>
        </w:rPr>
        <w:t xml:space="preserve"> με αποτέλεσμα η χώρα μας να βρίσκεται στις υψηλότερες βαθμίδες της οικονομικής ανισότητας στ</w:t>
      </w:r>
      <w:r>
        <w:rPr>
          <w:rFonts w:eastAsia="Times New Roman"/>
          <w:szCs w:val="24"/>
        </w:rPr>
        <w:t>ην Ευρωπαϊκή Ένωση.</w:t>
      </w:r>
    </w:p>
    <w:p w14:paraId="150A70D0" w14:textId="77777777" w:rsidR="008A0FFC" w:rsidRDefault="001A1A5C">
      <w:pPr>
        <w:tabs>
          <w:tab w:val="left" w:pos="3695"/>
        </w:tabs>
        <w:spacing w:line="600" w:lineRule="auto"/>
        <w:ind w:firstLine="720"/>
        <w:jc w:val="both"/>
        <w:rPr>
          <w:rFonts w:eastAsia="Times New Roman"/>
          <w:szCs w:val="24"/>
        </w:rPr>
      </w:pPr>
      <w:r>
        <w:rPr>
          <w:rFonts w:eastAsia="Times New Roman"/>
          <w:szCs w:val="24"/>
        </w:rPr>
        <w:t xml:space="preserve">Αυτά τα χαρακτηριστικά είναι που συνθέτουν ένα ναρκοθετημένο πεδίο για τις επιχειρήσεις και ιδιαίτερα τις μικρές και μικρομεσαίες επιχειρήσεις στην Ελλάδα. Αυτό το πεδίο ενίσχυσαν και διαμόρφωσαν οι αναπτυξιακοί νόμοι στην Ελλάδα. Ήταν </w:t>
      </w:r>
      <w:r>
        <w:rPr>
          <w:rFonts w:eastAsia="Times New Roman"/>
          <w:szCs w:val="24"/>
        </w:rPr>
        <w:t xml:space="preserve">νόμοι χωρίς αναπτυξιακό όραμα και σαφείς παραγωγικές κατευθύνσεις. Σε αυτό το πλαίσιο και με δεδομένη την αποτυχία των προηγούμενων αναπτυξιακών νόμων -που όχι μόνο δεν κατάφεραν να αλλάξουν το αναπτυξιακό πρότυπο, αλλά μας κληροδότησαν και 6,4 </w:t>
      </w:r>
      <w:r>
        <w:rPr>
          <w:rFonts w:eastAsia="Times New Roman"/>
          <w:szCs w:val="24"/>
        </w:rPr>
        <w:lastRenderedPageBreak/>
        <w:t>δισεκατομμύ</w:t>
      </w:r>
      <w:r>
        <w:rPr>
          <w:rFonts w:eastAsia="Times New Roman"/>
          <w:szCs w:val="24"/>
        </w:rPr>
        <w:t xml:space="preserve">ρια σε εκκρεμότητες σε περίπου </w:t>
      </w:r>
      <w:r>
        <w:rPr>
          <w:rFonts w:eastAsia="Times New Roman"/>
          <w:szCs w:val="24"/>
        </w:rPr>
        <w:t>έξι χιλιάδες τριακόσια</w:t>
      </w:r>
      <w:r>
        <w:rPr>
          <w:rFonts w:eastAsia="Times New Roman"/>
          <w:szCs w:val="24"/>
        </w:rPr>
        <w:t xml:space="preserve"> επενδυτικά σχέδια- έρχεται η Κυβέρνηση να νομοθετήσει τον νέο αναπτυξιακό νόμο.</w:t>
      </w:r>
    </w:p>
    <w:p w14:paraId="150A70D1" w14:textId="77777777" w:rsidR="008A0FFC" w:rsidRDefault="001A1A5C">
      <w:pPr>
        <w:tabs>
          <w:tab w:val="left" w:pos="3695"/>
        </w:tabs>
        <w:spacing w:line="600" w:lineRule="auto"/>
        <w:ind w:firstLine="720"/>
        <w:jc w:val="center"/>
        <w:rPr>
          <w:rFonts w:eastAsia="Times New Roman"/>
          <w:szCs w:val="24"/>
        </w:rPr>
      </w:pPr>
      <w:r>
        <w:rPr>
          <w:rFonts w:eastAsia="Times New Roman"/>
          <w:szCs w:val="24"/>
        </w:rPr>
        <w:t>(Θόρυβος στην Αίθουσα)</w:t>
      </w:r>
    </w:p>
    <w:p w14:paraId="150A70D2" w14:textId="77777777" w:rsidR="008A0FFC" w:rsidRDefault="001A1A5C">
      <w:pPr>
        <w:tabs>
          <w:tab w:val="left" w:pos="3695"/>
        </w:tabs>
        <w:spacing w:line="600" w:lineRule="auto"/>
        <w:ind w:firstLine="720"/>
        <w:jc w:val="both"/>
        <w:rPr>
          <w:rFonts w:eastAsia="Times New Roman"/>
          <w:szCs w:val="24"/>
        </w:rPr>
      </w:pPr>
      <w:r>
        <w:rPr>
          <w:rFonts w:eastAsia="Times New Roman"/>
          <w:szCs w:val="24"/>
        </w:rPr>
        <w:t>Κύριοι συνάδελφοι, εάν μπορείτε λίγη ησυχία, για να ακούμε και τι λέμε.</w:t>
      </w:r>
    </w:p>
    <w:p w14:paraId="150A70D3" w14:textId="77777777" w:rsidR="008A0FFC" w:rsidRDefault="001A1A5C">
      <w:pPr>
        <w:tabs>
          <w:tab w:val="left" w:pos="3695"/>
        </w:tabs>
        <w:spacing w:line="600" w:lineRule="auto"/>
        <w:ind w:firstLine="720"/>
        <w:jc w:val="both"/>
        <w:rPr>
          <w:rFonts w:eastAsia="Times New Roman"/>
          <w:szCs w:val="24"/>
        </w:rPr>
      </w:pPr>
      <w:r>
        <w:rPr>
          <w:rFonts w:eastAsia="Times New Roman"/>
          <w:szCs w:val="24"/>
        </w:rPr>
        <w:t>Είναι ένας νόμος</w:t>
      </w:r>
      <w:r>
        <w:rPr>
          <w:rFonts w:eastAsia="Times New Roman"/>
          <w:szCs w:val="24"/>
        </w:rPr>
        <w:t>,</w:t>
      </w:r>
      <w:r>
        <w:rPr>
          <w:rFonts w:eastAsia="Times New Roman"/>
          <w:szCs w:val="24"/>
        </w:rPr>
        <w:t xml:space="preserve"> που εστιάζεται στην ανάπτυξη της μικρής και μικρομεσαίας επιχείρησης. Είναι ένας νόμος</w:t>
      </w:r>
      <w:r>
        <w:rPr>
          <w:rFonts w:eastAsia="Times New Roman"/>
          <w:szCs w:val="24"/>
        </w:rPr>
        <w:t>,</w:t>
      </w:r>
      <w:r>
        <w:rPr>
          <w:rFonts w:eastAsia="Times New Roman"/>
          <w:szCs w:val="24"/>
        </w:rPr>
        <w:t xml:space="preserve"> που από την αρχή θέτει τις βάσεις για ένα νέο αναπτυξιακό μοντέλο, εστιάζοντας και πριμοδοτώντας αναπτυξιακούς τομείς</w:t>
      </w:r>
      <w:r>
        <w:rPr>
          <w:rFonts w:eastAsia="Times New Roman"/>
          <w:szCs w:val="24"/>
        </w:rPr>
        <w:t>,</w:t>
      </w:r>
      <w:r>
        <w:rPr>
          <w:rFonts w:eastAsia="Times New Roman"/>
          <w:szCs w:val="24"/>
        </w:rPr>
        <w:t xml:space="preserve"> που αποτελούν συγκριτικό πλεονέκτημα για την χώρα μας, ενώ ταυτόχρονα επικεντρώνεται στην άμβλυνση της περιφερειακής ανισότητας.</w:t>
      </w:r>
    </w:p>
    <w:p w14:paraId="150A70D4" w14:textId="77777777" w:rsidR="008A0FFC" w:rsidRDefault="001A1A5C">
      <w:pPr>
        <w:tabs>
          <w:tab w:val="left" w:pos="3695"/>
        </w:tabs>
        <w:spacing w:line="600" w:lineRule="auto"/>
        <w:ind w:firstLine="720"/>
        <w:jc w:val="both"/>
        <w:rPr>
          <w:rFonts w:eastAsia="Times New Roman"/>
          <w:szCs w:val="24"/>
        </w:rPr>
      </w:pPr>
      <w:r>
        <w:rPr>
          <w:rFonts w:eastAsia="Times New Roman"/>
          <w:szCs w:val="24"/>
        </w:rPr>
        <w:t>Ο νέος αναπτυξιακός νόμος, όμως, δεν αποτελεί το μόνο αναπτυξιακό εργαλείο</w:t>
      </w:r>
      <w:r>
        <w:rPr>
          <w:rFonts w:eastAsia="Times New Roman"/>
          <w:szCs w:val="24"/>
        </w:rPr>
        <w:t>,</w:t>
      </w:r>
      <w:r>
        <w:rPr>
          <w:rFonts w:eastAsia="Times New Roman"/>
          <w:szCs w:val="24"/>
        </w:rPr>
        <w:t xml:space="preserve"> που έχει στα χέρια του το ελληνικό κράτος και η ελ</w:t>
      </w:r>
      <w:r>
        <w:rPr>
          <w:rFonts w:eastAsia="Times New Roman"/>
          <w:szCs w:val="24"/>
        </w:rPr>
        <w:t xml:space="preserve">ληνική οικονομία. Ο αναπτυξιακός σχεδιασμός της χώρας θα συμπληρωθεί και συμπληρώνεται και με άλλα χρηματοδοτικά εργαλεία, όπως είναι το Ταμείο Χρηματοδότησης Έρευνας </w:t>
      </w:r>
      <w:r>
        <w:rPr>
          <w:rFonts w:eastAsia="Times New Roman"/>
          <w:szCs w:val="24"/>
        </w:rPr>
        <w:lastRenderedPageBreak/>
        <w:t>και Καινοτομίας, το Πρόγραμμα Αγροτικής Ανάπτυξης και τα τομεακά και περιφερειακά προγράμ</w:t>
      </w:r>
      <w:r>
        <w:rPr>
          <w:rFonts w:eastAsia="Times New Roman"/>
          <w:szCs w:val="24"/>
        </w:rPr>
        <w:t>ματα του ΕΣΠΑ.</w:t>
      </w:r>
    </w:p>
    <w:p w14:paraId="150A70D5" w14:textId="77777777" w:rsidR="008A0FFC" w:rsidRDefault="001A1A5C">
      <w:pPr>
        <w:tabs>
          <w:tab w:val="left" w:pos="3695"/>
        </w:tabs>
        <w:spacing w:line="600" w:lineRule="auto"/>
        <w:ind w:firstLine="720"/>
        <w:jc w:val="both"/>
        <w:rPr>
          <w:rFonts w:eastAsia="Times New Roman"/>
          <w:szCs w:val="24"/>
        </w:rPr>
      </w:pPr>
      <w:r>
        <w:rPr>
          <w:rFonts w:eastAsia="Times New Roman"/>
          <w:szCs w:val="24"/>
        </w:rPr>
        <w:t>Από το πρώτο κιόλας άρθρο αυτού του αναπτυξιακού νόμου δηλώνεται η διαφορετική ιδεολογική προσέγγιση που φέρνει η Κυβέρνηση. Η προώθηση της ισόρροπης ανάπτυξης</w:t>
      </w:r>
      <w:r>
        <w:rPr>
          <w:rFonts w:eastAsia="Times New Roman"/>
          <w:szCs w:val="24"/>
        </w:rPr>
        <w:t>,</w:t>
      </w:r>
      <w:r>
        <w:rPr>
          <w:rFonts w:eastAsia="Times New Roman"/>
          <w:szCs w:val="24"/>
        </w:rPr>
        <w:t xml:space="preserve"> με σεβασμό όμως στους περιβαλλοντικούς πόρους και την υποστήριξη των μειονεκτικώ</w:t>
      </w:r>
      <w:r>
        <w:rPr>
          <w:rFonts w:eastAsia="Times New Roman"/>
          <w:szCs w:val="24"/>
        </w:rPr>
        <w:t>ν περιοχών της χώρας, η αύξηση της απασχόλησης, η βελτίωση της συνεργασίας, η διαμόρφωση μιας νέας εξωστρεφούς εθνικής ταυτότητας, η βελτίωση της ανταγωνιστικότητας σε τομείς υψηλής προστιθέμενης αξίας και έντασης γνώσης, η επιδίωξη για την παραγωγή πιο σύ</w:t>
      </w:r>
      <w:r>
        <w:rPr>
          <w:rFonts w:eastAsia="Times New Roman"/>
          <w:szCs w:val="24"/>
        </w:rPr>
        <w:t>νθετων προϊόντων, η προσφορά καλύτερων υπηρεσιών</w:t>
      </w:r>
      <w:r>
        <w:rPr>
          <w:rFonts w:eastAsia="Times New Roman"/>
          <w:szCs w:val="24"/>
        </w:rPr>
        <w:t>,</w:t>
      </w:r>
      <w:r>
        <w:rPr>
          <w:rFonts w:eastAsia="Times New Roman"/>
          <w:szCs w:val="24"/>
        </w:rPr>
        <w:t xml:space="preserve"> είναι οι σκοποί του νέου αναπτυξιακού νόμου. </w:t>
      </w:r>
    </w:p>
    <w:p w14:paraId="150A70D6" w14:textId="77777777" w:rsidR="008A0FFC" w:rsidRDefault="001A1A5C">
      <w:pPr>
        <w:tabs>
          <w:tab w:val="left" w:pos="3695"/>
        </w:tabs>
        <w:spacing w:line="600" w:lineRule="auto"/>
        <w:ind w:firstLine="720"/>
        <w:jc w:val="both"/>
        <w:rPr>
          <w:rFonts w:eastAsia="Times New Roman"/>
          <w:szCs w:val="24"/>
        </w:rPr>
      </w:pPr>
      <w:r>
        <w:rPr>
          <w:rFonts w:eastAsia="Times New Roman"/>
          <w:szCs w:val="24"/>
        </w:rPr>
        <w:lastRenderedPageBreak/>
        <w:t>Αυτοί οι σκοποί θα υπηρετηθούν από μια σειρά νέων χαρακτηριστικών αναπτυξιακού σχεδιασμού που φέρνει αυτός ο νόμος. Γιατί το νομοσχέδιο που φέρνει σήμερα προς σ</w:t>
      </w:r>
      <w:r>
        <w:rPr>
          <w:rFonts w:eastAsia="Times New Roman"/>
          <w:szCs w:val="24"/>
        </w:rPr>
        <w:t>υζήτηση στην Βουλή η Κυβέρνηση ενσωματώνει μια σειρά από καινοτομίες</w:t>
      </w:r>
      <w:r>
        <w:rPr>
          <w:rFonts w:eastAsia="Times New Roman"/>
          <w:szCs w:val="24"/>
        </w:rPr>
        <w:t>,</w:t>
      </w:r>
      <w:r>
        <w:rPr>
          <w:rFonts w:eastAsia="Times New Roman"/>
          <w:szCs w:val="24"/>
        </w:rPr>
        <w:t xml:space="preserve"> σε σύγκριση με τους παλιότερους αναπτυξιακούς νόμους. Δεν αποτελεί μια βελτιωμένη έκδοση των προηγούμενων νόμων, αλλά μια βαθιά μελέτη της υφιστάμενης κατάστασης της οικονομίας, των αναπ</w:t>
      </w:r>
      <w:r>
        <w:rPr>
          <w:rFonts w:eastAsia="Times New Roman"/>
          <w:szCs w:val="24"/>
        </w:rPr>
        <w:t>τυξιακών προοπτικών της χώρας και των βέλτιστων πρακτικών αναπτυξιακών κινήτρων</w:t>
      </w:r>
      <w:r>
        <w:rPr>
          <w:rFonts w:eastAsia="Times New Roman"/>
          <w:szCs w:val="24"/>
        </w:rPr>
        <w:t>,</w:t>
      </w:r>
      <w:r>
        <w:rPr>
          <w:rFonts w:eastAsia="Times New Roman"/>
          <w:szCs w:val="24"/>
        </w:rPr>
        <w:t xml:space="preserve"> που υπάρχουν σε άλλες χώρες.</w:t>
      </w:r>
    </w:p>
    <w:p w14:paraId="150A70D7" w14:textId="77777777" w:rsidR="008A0FFC" w:rsidRDefault="001A1A5C">
      <w:pPr>
        <w:tabs>
          <w:tab w:val="left" w:pos="3695"/>
        </w:tabs>
        <w:spacing w:line="600" w:lineRule="auto"/>
        <w:ind w:firstLine="720"/>
        <w:jc w:val="both"/>
        <w:rPr>
          <w:rFonts w:eastAsia="Times New Roman"/>
          <w:szCs w:val="24"/>
        </w:rPr>
      </w:pPr>
      <w:r>
        <w:rPr>
          <w:rFonts w:eastAsia="Times New Roman"/>
          <w:szCs w:val="24"/>
        </w:rPr>
        <w:t xml:space="preserve">Τα χαρακτηριστικά αυτά είναι τα ακόλουθα: Πρώτον, η διαφοροποίηση της σύνθεσης των χρηματοδοτικών μέσων. Δίνεται ιδιαίτερη έμφαση στο κίνητρο της </w:t>
      </w:r>
      <w:r>
        <w:rPr>
          <w:rFonts w:eastAsia="Times New Roman"/>
          <w:szCs w:val="24"/>
        </w:rPr>
        <w:t>φορολογικής απαλλαγής έναντι των άλλων μέσων επιδότησης και ιδιαίτερα έναντι της επιχορήγησης. Με αυτόν τον τρόπο γίνεται σαφές ότι στοχεύουμε στην ανάπτυξη μιας υγιούς επιχειρηματικότητας, η οποία θα στοχεύει στην βιωσιμότητα του επενδυτικού σχεδίου. Επιδ</w:t>
      </w:r>
      <w:r>
        <w:rPr>
          <w:rFonts w:eastAsia="Times New Roman"/>
          <w:szCs w:val="24"/>
        </w:rPr>
        <w:t>ιώκουμε</w:t>
      </w:r>
      <w:r>
        <w:rPr>
          <w:rFonts w:eastAsia="Times New Roman"/>
          <w:szCs w:val="24"/>
        </w:rPr>
        <w:t>,</w:t>
      </w:r>
      <w:r>
        <w:rPr>
          <w:rFonts w:eastAsia="Times New Roman"/>
          <w:szCs w:val="24"/>
        </w:rPr>
        <w:t xml:space="preserve"> η φορολογική απαλλαγή να φτάσει το 45% του συνόλου των επιδοτήσεων, πλησιάζοντας έτσι στον ευρωπαϊκό μέσο όρο, που είναι 54%.</w:t>
      </w:r>
    </w:p>
    <w:p w14:paraId="150A70D8" w14:textId="77777777" w:rsidR="008A0FFC" w:rsidRDefault="001A1A5C">
      <w:pPr>
        <w:tabs>
          <w:tab w:val="left" w:pos="3695"/>
        </w:tabs>
        <w:spacing w:line="600" w:lineRule="auto"/>
        <w:ind w:firstLine="720"/>
        <w:jc w:val="both"/>
        <w:rPr>
          <w:rFonts w:eastAsia="Times New Roman" w:cs="Times New Roman"/>
          <w:szCs w:val="24"/>
        </w:rPr>
      </w:pPr>
      <w:r>
        <w:rPr>
          <w:rFonts w:eastAsia="Times New Roman"/>
          <w:szCs w:val="24"/>
        </w:rPr>
        <w:lastRenderedPageBreak/>
        <w:t>Πρέπει να επισημάνουμε ότι η φοροαπαλλαγή δίνεται για δεκαπέντε χρόνια. Με αυτόν τον τρόπο επιδοτούμε την απόδοση και όχι</w:t>
      </w:r>
      <w:r>
        <w:rPr>
          <w:rFonts w:eastAsia="Times New Roman"/>
          <w:szCs w:val="24"/>
        </w:rPr>
        <w:t xml:space="preserve"> το κυνήγι των δαπανών.</w:t>
      </w:r>
      <w:r w:rsidDel="004E1082">
        <w:rPr>
          <w:rFonts w:eastAsia="Times New Roman"/>
          <w:szCs w:val="24"/>
        </w:rPr>
        <w:t xml:space="preserve"> </w:t>
      </w:r>
      <w:r>
        <w:rPr>
          <w:rFonts w:eastAsia="Times New Roman" w:cs="Times New Roman"/>
          <w:szCs w:val="24"/>
        </w:rPr>
        <w:t>Για να επιτευχθεί αυτός ο στόχος, μειώνεται το ποσοστό της επιχορήγησης στο 70% της επιδότησης</w:t>
      </w:r>
      <w:r>
        <w:rPr>
          <w:rFonts w:eastAsia="Times New Roman" w:cs="Times New Roman"/>
          <w:szCs w:val="24"/>
        </w:rPr>
        <w:t>,</w:t>
      </w:r>
      <w:r>
        <w:rPr>
          <w:rFonts w:eastAsia="Times New Roman" w:cs="Times New Roman"/>
          <w:szCs w:val="24"/>
        </w:rPr>
        <w:t xml:space="preserve"> που προκύπτει από τον χάρτη των περιφερειακών ενισχύσεων. Με αυτόν τον τρόπο εξισώνονται με όρους παρούσας αξίας της ενίσχυσης η επιχορή</w:t>
      </w:r>
      <w:r>
        <w:rPr>
          <w:rFonts w:eastAsia="Times New Roman" w:cs="Times New Roman"/>
          <w:szCs w:val="24"/>
        </w:rPr>
        <w:t>γηση και η φορολογική απαλλαγή. Αν δεν υπήρχε αυτή πρόβλεψη, είναι προφανές ότι η μεγάλη πλειοψηφία των επιχειρήσεων θα επέλεγε την επιχορήγηση, αίροντας έτσι στην πράξη τη βασική αυτή τομή του νόμου.</w:t>
      </w:r>
    </w:p>
    <w:p w14:paraId="150A70D9"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Τα άλλα χρηματοδοτικά εργαλεία, πέραν των δύο που αναφέ</w:t>
      </w:r>
      <w:r>
        <w:rPr>
          <w:rFonts w:eastAsia="Times New Roman" w:cs="Times New Roman"/>
          <w:szCs w:val="24"/>
        </w:rPr>
        <w:t xml:space="preserve">ρθηκαν, είναι η επιδότηση χρηματοδοτικής μίσθωσης, δηλαδή το </w:t>
      </w:r>
      <w:r>
        <w:rPr>
          <w:rFonts w:eastAsia="Times New Roman" w:cs="Times New Roman"/>
          <w:szCs w:val="24"/>
          <w:lang w:val="en-US"/>
        </w:rPr>
        <w:t>leasing</w:t>
      </w:r>
      <w:r>
        <w:rPr>
          <w:rFonts w:eastAsia="Times New Roman" w:cs="Times New Roman"/>
          <w:szCs w:val="24"/>
        </w:rPr>
        <w:t xml:space="preserve">, η επιδότηση του κόστους της δημιουργούμενης απασχόλησης, η σταθεροποίηση συντελεστή φορολογίας εισοδήματος για μεγάλα επενδυτικά σχέδια και η χρηματοδότηση επιχειρηματικού κινδύνου μέσω </w:t>
      </w:r>
      <w:r>
        <w:rPr>
          <w:rFonts w:eastAsia="Times New Roman" w:cs="Times New Roman"/>
          <w:szCs w:val="24"/>
        </w:rPr>
        <w:t>του Ταμείου Συμμετοχών.</w:t>
      </w:r>
    </w:p>
    <w:p w14:paraId="150A70DA"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Δεύτερο σημαντικό χαρακτηριστικό είναι ο ορισμός οκτώ καθεστώτων ενίσχυσης. Αυτή η πρόβλεψη είναι η ουσιαστική καινοτομία</w:t>
      </w:r>
      <w:r>
        <w:rPr>
          <w:rFonts w:eastAsia="Times New Roman" w:cs="Times New Roman"/>
          <w:szCs w:val="24"/>
        </w:rPr>
        <w:t>,</w:t>
      </w:r>
      <w:r>
        <w:rPr>
          <w:rFonts w:eastAsia="Times New Roman" w:cs="Times New Roman"/>
          <w:szCs w:val="24"/>
        </w:rPr>
        <w:t xml:space="preserve"> που δίνει τη δυνατότητα στον νέο αναπτυξιακό νόμο να δώσει τις αναπτυξιακές κατευθύνσεις στην οικονομία. Στου</w:t>
      </w:r>
      <w:r>
        <w:rPr>
          <w:rFonts w:eastAsia="Times New Roman" w:cs="Times New Roman"/>
          <w:szCs w:val="24"/>
        </w:rPr>
        <w:t>ς προηγούμενους αναπτυξιακούς νόμους το σύνολο των επενδυτικών σχεδίων έμπαιναν σε μια κοινή ανταγωνιστική βάση. Αποτέλεσμα αυτού; Να χρηματοδοτούνται επενδυτικά σχέδια, που τη δεδομένη στιγμή αποτελούσαν την τάση της αγοράς ανεξάρτητα, όμως, αν εξυπηρετού</w:t>
      </w:r>
      <w:r>
        <w:rPr>
          <w:rFonts w:eastAsia="Times New Roman" w:cs="Times New Roman"/>
          <w:szCs w:val="24"/>
        </w:rPr>
        <w:t>σαν το αναπτυξιακό πρότυπο της χώρας. Έτσι παρουσιάστηκε το φαινόμενο</w:t>
      </w:r>
      <w:r>
        <w:rPr>
          <w:rFonts w:eastAsia="Times New Roman" w:cs="Times New Roman"/>
          <w:szCs w:val="24"/>
        </w:rPr>
        <w:t>,</w:t>
      </w:r>
      <w:r>
        <w:rPr>
          <w:rFonts w:eastAsia="Times New Roman" w:cs="Times New Roman"/>
          <w:szCs w:val="24"/>
        </w:rPr>
        <w:t xml:space="preserve"> το 75% των επενδυτικών σχεδίων που χρηματοδοτήθηκαν στους προηγούμενους αναπτυξιακούς νόμους να κατευθύνονται σε δύο μόνο τομείς ανάπτυξης. Με τη δημιουργία των οκτώ καθεστώτων ενίσχυση</w:t>
      </w:r>
      <w:r>
        <w:rPr>
          <w:rFonts w:eastAsia="Times New Roman" w:cs="Times New Roman"/>
          <w:szCs w:val="24"/>
        </w:rPr>
        <w:t>ς δημιουργούνται προστατευμένα περιβάλλοντα για τομείς που πρέπει να αποτελέσουν τον εμβρυουλκό της παραγωγικής ανασυγκρότησης.</w:t>
      </w:r>
    </w:p>
    <w:p w14:paraId="150A70DB"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Συγκεκριμένα τα οκτώ καθεστώτα ενίσχυσης είναι τα ακόλουθα: Ενισχύσεις μηχανολογικού εξοπλισμού. Προβλέπεται ενίσχυση</w:t>
      </w:r>
      <w:r>
        <w:rPr>
          <w:rFonts w:eastAsia="Times New Roman" w:cs="Times New Roman"/>
          <w:szCs w:val="24"/>
        </w:rPr>
        <w:t>,</w:t>
      </w:r>
      <w:r>
        <w:rPr>
          <w:rFonts w:eastAsia="Times New Roman" w:cs="Times New Roman"/>
          <w:szCs w:val="24"/>
        </w:rPr>
        <w:t xml:space="preserve"> με φορολο</w:t>
      </w:r>
      <w:r>
        <w:rPr>
          <w:rFonts w:eastAsia="Times New Roman" w:cs="Times New Roman"/>
          <w:szCs w:val="24"/>
        </w:rPr>
        <w:t>γικές απαλλαγές δαπανών μηχανολογικού εξοπλισμού και μεταφορικών μέσων εντός της επιχείρησης. Το συγκεκριμένο καθεστώς είναι ιδιαίτερα ελκυστικό για επιχειρήσεις που επιθυμούν ταχεία ένταξη, με ελάχιστα κριτήρια, χωρίς διαγωνιστική διαδικασία.</w:t>
      </w:r>
    </w:p>
    <w:p w14:paraId="150A70DC"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Δεύτερο καθε</w:t>
      </w:r>
      <w:r>
        <w:rPr>
          <w:rFonts w:eastAsia="Times New Roman" w:cs="Times New Roman"/>
          <w:szCs w:val="24"/>
        </w:rPr>
        <w:t>στώς η γενική επιχειρηματικότητα. Το καθεστώς αυτό αποτελεί τη γενική κατηγορία επιδοτήσεων, όπου εντάσσ</w:t>
      </w:r>
      <w:r>
        <w:rPr>
          <w:rFonts w:eastAsia="Times New Roman" w:cs="Times New Roman"/>
          <w:szCs w:val="24"/>
        </w:rPr>
        <w:t>ε</w:t>
      </w:r>
      <w:r>
        <w:rPr>
          <w:rFonts w:eastAsia="Times New Roman" w:cs="Times New Roman"/>
          <w:szCs w:val="24"/>
        </w:rPr>
        <w:t xml:space="preserve">ται το σύνολο των επιχειρήσεων που είναι επιλέξιμες από τον νόμο, είναι αυτό, δηλαδή, που ήταν οι προηγούμενοι αναπτυξιακοί νόμοι. </w:t>
      </w:r>
    </w:p>
    <w:p w14:paraId="150A70DD"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Τρίτο καθεστώς, νέε</w:t>
      </w:r>
      <w:r>
        <w:rPr>
          <w:rFonts w:eastAsia="Times New Roman" w:cs="Times New Roman"/>
          <w:szCs w:val="24"/>
        </w:rPr>
        <w:t>ς ανεξάρτητες μικρομεσαίες επιχειρήσεις. Στόχος του καθεστώτος αυτού είναι η παροχή ενός πλήρους πλαισίου κινήτρων</w:t>
      </w:r>
      <w:r>
        <w:rPr>
          <w:rFonts w:eastAsia="Times New Roman" w:cs="Times New Roman"/>
          <w:szCs w:val="24"/>
        </w:rPr>
        <w:t>,</w:t>
      </w:r>
      <w:r>
        <w:rPr>
          <w:rFonts w:eastAsia="Times New Roman" w:cs="Times New Roman"/>
          <w:szCs w:val="24"/>
        </w:rPr>
        <w:t xml:space="preserve"> με στόχο τη δημιουργία νέων ανεξάρτητων επιχειρηματικών πρωτοβουλιών σε νεοσύστατες ή σε υπό ίδρυση ανεξάρτητες μικρομεσαίες επιχειρήσεις.</w:t>
      </w:r>
    </w:p>
    <w:p w14:paraId="150A70DE"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Τ</w:t>
      </w:r>
      <w:r>
        <w:rPr>
          <w:rFonts w:eastAsia="Times New Roman" w:cs="Times New Roman"/>
          <w:szCs w:val="24"/>
        </w:rPr>
        <w:t xml:space="preserve">έταρτο καθεστώς, επενδύσεις καινοτόμου χαρακτήρα για μικρομεσαίες επιχειρήσεις. Το καθεστώς απευθύνεται σε μικρομεσαίες επιχειρήσεις για την πραγματοποίηση επενδυτικών σχεδίων που θα αποσκοπούν στην παραγωγή καινοτόμων προϊόντων ή την εισαγωγή οργανωτικών </w:t>
      </w:r>
      <w:r>
        <w:rPr>
          <w:rFonts w:eastAsia="Times New Roman" w:cs="Times New Roman"/>
          <w:szCs w:val="24"/>
        </w:rPr>
        <w:t xml:space="preserve">και διαδικαστικών καινοτομιών. </w:t>
      </w:r>
    </w:p>
    <w:p w14:paraId="150A70DF"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Πέμπτο καθεστώς ενίσχυσης, επιχειρηματικές συστάδες ή, «ελληνικότερα», </w:t>
      </w:r>
      <w:r>
        <w:rPr>
          <w:rFonts w:eastAsia="Times New Roman" w:cs="Times New Roman"/>
          <w:szCs w:val="24"/>
          <w:lang w:val="en-US"/>
        </w:rPr>
        <w:t>clusters</w:t>
      </w:r>
      <w:r>
        <w:rPr>
          <w:rFonts w:eastAsia="Times New Roman" w:cs="Times New Roman"/>
          <w:szCs w:val="24"/>
        </w:rPr>
        <w:t>. Στόχος του καθεστώτος είναι η προώθηση της ανταγωνιστικότητας των επιχειρήσεων</w:t>
      </w:r>
      <w:r>
        <w:rPr>
          <w:rFonts w:eastAsia="Times New Roman" w:cs="Times New Roman"/>
          <w:szCs w:val="24"/>
        </w:rPr>
        <w:t>,</w:t>
      </w:r>
      <w:r>
        <w:rPr>
          <w:rFonts w:eastAsia="Times New Roman" w:cs="Times New Roman"/>
          <w:szCs w:val="24"/>
        </w:rPr>
        <w:t xml:space="preserve"> που συμμετέχουν σε συνεργατικά σχήματα. Στο καθεστώς αυτό είναι</w:t>
      </w:r>
      <w:r>
        <w:rPr>
          <w:rFonts w:eastAsia="Times New Roman" w:cs="Times New Roman"/>
          <w:szCs w:val="24"/>
        </w:rPr>
        <w:t xml:space="preserve"> δυνατή η συμμετοχή επιχειρήσεων</w:t>
      </w:r>
      <w:r>
        <w:rPr>
          <w:rFonts w:eastAsia="Times New Roman" w:cs="Times New Roman"/>
          <w:szCs w:val="24"/>
        </w:rPr>
        <w:t>,</w:t>
      </w:r>
      <w:r>
        <w:rPr>
          <w:rFonts w:eastAsia="Times New Roman" w:cs="Times New Roman"/>
          <w:szCs w:val="24"/>
        </w:rPr>
        <w:t xml:space="preserve"> αλλά και οργανισμών έρευνας και διάδοσης γνώσεων, μη κερδοσκοπικών οργανισμών και άλλων συναφών οικονομικών παραγόντων.</w:t>
      </w:r>
    </w:p>
    <w:p w14:paraId="150A70E0"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σημαντικό σε αυτό το σημείο να αναφέρουμε ότι στο πλαίσιο της συζήτησης στις </w:t>
      </w:r>
      <w:r>
        <w:rPr>
          <w:rFonts w:eastAsia="Times New Roman" w:cs="Times New Roman"/>
          <w:szCs w:val="24"/>
        </w:rPr>
        <w:t xml:space="preserve">επιτροπές, </w:t>
      </w:r>
      <w:r>
        <w:rPr>
          <w:rFonts w:eastAsia="Times New Roman" w:cs="Times New Roman"/>
          <w:szCs w:val="24"/>
        </w:rPr>
        <w:t>το Υπουρ</w:t>
      </w:r>
      <w:r>
        <w:rPr>
          <w:rFonts w:eastAsia="Times New Roman" w:cs="Times New Roman"/>
          <w:szCs w:val="24"/>
        </w:rPr>
        <w:t>γείο, προσαρμοζόμενο στα αιτήματα των φορέων</w:t>
      </w:r>
      <w:r>
        <w:rPr>
          <w:rFonts w:eastAsia="Times New Roman" w:cs="Times New Roman"/>
          <w:szCs w:val="24"/>
        </w:rPr>
        <w:t>,</w:t>
      </w:r>
      <w:r>
        <w:rPr>
          <w:rFonts w:eastAsia="Times New Roman" w:cs="Times New Roman"/>
          <w:szCs w:val="24"/>
        </w:rPr>
        <w:t xml:space="preserve"> αλλά και ορισμένων κομμάτων της Αντιπολίτευσης, μείωσε τον αριθμό των απαιτούμενων επιχειρήσεων για τη δημιουργία ενός </w:t>
      </w:r>
      <w:r>
        <w:rPr>
          <w:rFonts w:eastAsia="Times New Roman" w:cs="Times New Roman"/>
          <w:szCs w:val="24"/>
          <w:lang w:val="en-US"/>
        </w:rPr>
        <w:t>cluster</w:t>
      </w:r>
      <w:r>
        <w:rPr>
          <w:rFonts w:eastAsia="Times New Roman" w:cs="Times New Roman"/>
          <w:szCs w:val="24"/>
        </w:rPr>
        <w:t>. Τελικά</w:t>
      </w:r>
      <w:r>
        <w:rPr>
          <w:rFonts w:eastAsia="Times New Roman" w:cs="Times New Roman"/>
          <w:szCs w:val="24"/>
        </w:rPr>
        <w:t>,</w:t>
      </w:r>
      <w:r>
        <w:rPr>
          <w:rFonts w:eastAsia="Times New Roman" w:cs="Times New Roman"/>
          <w:szCs w:val="24"/>
        </w:rPr>
        <w:t xml:space="preserve"> ορίζονται σε έξι για την Αττική και Θεσσαλονίκη και τέσσερις για την υπόλοιπη Ελλάδα.</w:t>
      </w:r>
    </w:p>
    <w:p w14:paraId="150A70E1"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Έκτο καθεστώς, ενδιάμεσοι χρηματοπιστωτικοί οργανισμοί-ταμεία συμμετοχών. Το καθεστώς αυτό αποτελεί επίσης μια καινοτομία του νόμου. Στόχος του καθεστώτος είναι η σύστασ</w:t>
      </w:r>
      <w:r>
        <w:rPr>
          <w:rFonts w:eastAsia="Times New Roman" w:cs="Times New Roman"/>
          <w:szCs w:val="24"/>
        </w:rPr>
        <w:t xml:space="preserve">η ταμείων συμμετοχών ή περαιτέρω ειδικότερων ταμείων και η συμμετοχή του ελληνικού </w:t>
      </w:r>
      <w:r>
        <w:rPr>
          <w:rFonts w:eastAsia="Times New Roman" w:cs="Times New Roman"/>
          <w:szCs w:val="24"/>
        </w:rPr>
        <w:t xml:space="preserve">δημοσίου </w:t>
      </w:r>
      <w:r>
        <w:rPr>
          <w:rFonts w:eastAsia="Times New Roman" w:cs="Times New Roman"/>
          <w:szCs w:val="24"/>
        </w:rPr>
        <w:t>σε αυτά μέσω επενδυτικών δραστηριοτήτων, με στόχο την αύξηση του καινοτομικού περιεχομένου των μικρομεσαίων επιχειρήσεων και της δυνατότητάς τους για εξαγωγές, καθώ</w:t>
      </w:r>
      <w:r>
        <w:rPr>
          <w:rFonts w:eastAsia="Times New Roman" w:cs="Times New Roman"/>
          <w:szCs w:val="24"/>
        </w:rPr>
        <w:t>ς και την αύξηση της απασχόλησης. Βασικό εργαλείο σε αυτό το καθεστώς είναι η μόχλευση των πόρων</w:t>
      </w:r>
      <w:r>
        <w:rPr>
          <w:rFonts w:eastAsia="Times New Roman" w:cs="Times New Roman"/>
          <w:szCs w:val="24"/>
        </w:rPr>
        <w:t>,</w:t>
      </w:r>
      <w:r>
        <w:rPr>
          <w:rFonts w:eastAsia="Times New Roman" w:cs="Times New Roman"/>
          <w:szCs w:val="24"/>
        </w:rPr>
        <w:t xml:space="preserve"> με στόχο την επίτευξη πολλαπλασιαστικών επενδυτικών αποτελεσμάτων.</w:t>
      </w:r>
    </w:p>
    <w:p w14:paraId="150A70E2" w14:textId="77777777" w:rsidR="008A0FFC" w:rsidRDefault="001A1A5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Έβδομο καθεστώς: </w:t>
      </w:r>
      <w:r>
        <w:rPr>
          <w:rFonts w:eastAsia="Times New Roman" w:cs="Times New Roman"/>
          <w:szCs w:val="24"/>
        </w:rPr>
        <w:t xml:space="preserve">Ολοκληρωμένα </w:t>
      </w:r>
      <w:r>
        <w:rPr>
          <w:rFonts w:eastAsia="Times New Roman" w:cs="Times New Roman"/>
          <w:szCs w:val="24"/>
        </w:rPr>
        <w:t>χωρικά και κλαδικά σχέδια. Είναι μια ακόμη καινοτομική προσέγ</w:t>
      </w:r>
      <w:r>
        <w:rPr>
          <w:rFonts w:eastAsia="Times New Roman" w:cs="Times New Roman"/>
          <w:szCs w:val="24"/>
        </w:rPr>
        <w:t>γιση επένδυσης</w:t>
      </w:r>
      <w:r>
        <w:rPr>
          <w:rFonts w:eastAsia="Times New Roman" w:cs="Times New Roman"/>
          <w:szCs w:val="24"/>
        </w:rPr>
        <w:t>,</w:t>
      </w:r>
      <w:r>
        <w:rPr>
          <w:rFonts w:eastAsia="Times New Roman" w:cs="Times New Roman"/>
          <w:szCs w:val="24"/>
        </w:rPr>
        <w:t xml:space="preserve"> που στοχεύει στην άρση των περιφερειακών ανισοτήτων και την ενθάρρυνση των συνεργασιών του ιδιωτικού τομέα με φορείς έρευνας και διάδοσης της γνώσης, αλλά και φορείς της </w:t>
      </w:r>
      <w:r>
        <w:rPr>
          <w:rFonts w:eastAsia="Times New Roman" w:cs="Times New Roman"/>
          <w:szCs w:val="24"/>
        </w:rPr>
        <w:t>τοπικής αυτοδιοίκησης</w:t>
      </w:r>
      <w:r>
        <w:rPr>
          <w:rFonts w:eastAsia="Times New Roman" w:cs="Times New Roman"/>
          <w:szCs w:val="24"/>
        </w:rPr>
        <w:t>. Εδώ υπάρχουν δυο καινοτομίες. Η μια είναι η περ</w:t>
      </w:r>
      <w:r>
        <w:rPr>
          <w:rFonts w:eastAsia="Times New Roman" w:cs="Times New Roman"/>
          <w:szCs w:val="24"/>
        </w:rPr>
        <w:t xml:space="preserve">ιφερειακή διάσταση ενός ολοκληρωμένου χωρικού πλαισίου, αλλά και η συνεργασία με φορείς έρευνας, καινοτομίας, διάδοσης της γνώσης, αλλά και φορείς της </w:t>
      </w:r>
      <w:r>
        <w:rPr>
          <w:rFonts w:eastAsia="Times New Roman" w:cs="Times New Roman"/>
          <w:szCs w:val="24"/>
        </w:rPr>
        <w:t>τοπικής αυτοδιοίκησης</w:t>
      </w:r>
      <w:r>
        <w:rPr>
          <w:rFonts w:eastAsia="Times New Roman" w:cs="Times New Roman"/>
          <w:szCs w:val="24"/>
        </w:rPr>
        <w:t>.</w:t>
      </w:r>
    </w:p>
    <w:p w14:paraId="150A70E3" w14:textId="77777777" w:rsidR="008A0FFC" w:rsidRDefault="001A1A5C">
      <w:pPr>
        <w:spacing w:line="600" w:lineRule="auto"/>
        <w:ind w:firstLine="720"/>
        <w:contextualSpacing/>
        <w:jc w:val="both"/>
        <w:rPr>
          <w:rFonts w:eastAsia="Times New Roman" w:cs="Times New Roman"/>
          <w:szCs w:val="24"/>
        </w:rPr>
      </w:pPr>
      <w:r>
        <w:rPr>
          <w:rFonts w:eastAsia="Times New Roman" w:cs="Times New Roman"/>
          <w:szCs w:val="24"/>
        </w:rPr>
        <w:t>Στόχους του καθεστώτος αποτελούν η αύξηση</w:t>
      </w:r>
      <w:r>
        <w:rPr>
          <w:rFonts w:eastAsia="Times New Roman" w:cs="Times New Roman"/>
          <w:szCs w:val="24"/>
        </w:rPr>
        <w:t>,</w:t>
      </w:r>
      <w:r>
        <w:rPr>
          <w:rFonts w:eastAsia="Times New Roman" w:cs="Times New Roman"/>
          <w:szCs w:val="24"/>
        </w:rPr>
        <w:t xml:space="preserve"> αλλά και η προστασία της απασχόλησης κα</w:t>
      </w:r>
      <w:r>
        <w:rPr>
          <w:rFonts w:eastAsia="Times New Roman" w:cs="Times New Roman"/>
          <w:szCs w:val="24"/>
        </w:rPr>
        <w:t xml:space="preserve">ι η αξιοποίηση των συγκριτικών πλεονεκτημάτων μιας περιοχής. Από το καθεστώς ενισχύονται επιχειρήσεις και συνεργατικοί σχηματισμοί σε περιφερειακό και διαπεριφερειακό επίπεδο, με υποχρεωτική συμμετοχή τουλάχιστον οκτώ φορέων. Και αυτός ο αριθμός, των οκτώ </w:t>
      </w:r>
      <w:r>
        <w:rPr>
          <w:rFonts w:eastAsia="Times New Roman" w:cs="Times New Roman"/>
          <w:szCs w:val="24"/>
        </w:rPr>
        <w:t xml:space="preserve">φορέων, μειώθηκε κατά τη διάρκεια της συζήτησης του νόμου στις </w:t>
      </w:r>
      <w:r>
        <w:rPr>
          <w:rFonts w:eastAsia="Times New Roman" w:cs="Times New Roman"/>
          <w:szCs w:val="24"/>
        </w:rPr>
        <w:t>επιτροπές</w:t>
      </w:r>
      <w:r>
        <w:rPr>
          <w:rFonts w:eastAsia="Times New Roman" w:cs="Times New Roman"/>
          <w:szCs w:val="24"/>
        </w:rPr>
        <w:t>.</w:t>
      </w:r>
    </w:p>
    <w:p w14:paraId="150A70E4" w14:textId="77777777" w:rsidR="008A0FFC" w:rsidRDefault="001A1A5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Τελευταίο είναι το όγδοο καθεστώς: </w:t>
      </w:r>
      <w:r>
        <w:rPr>
          <w:rFonts w:eastAsia="Times New Roman" w:cs="Times New Roman"/>
          <w:szCs w:val="24"/>
        </w:rPr>
        <w:t xml:space="preserve">Επενδύσεις </w:t>
      </w:r>
      <w:r>
        <w:rPr>
          <w:rFonts w:eastAsia="Times New Roman" w:cs="Times New Roman"/>
          <w:szCs w:val="24"/>
        </w:rPr>
        <w:t>μείζονος μεγέθους. Στόχος του καθεστώτος είναι η δημιουργία ενός ασφαλούς επενδυτικού περιβάλλοντος, το οποίο θα διευκολύνει την υλοποίη</w:t>
      </w:r>
      <w:r>
        <w:rPr>
          <w:rFonts w:eastAsia="Times New Roman" w:cs="Times New Roman"/>
          <w:szCs w:val="24"/>
        </w:rPr>
        <w:t>ση πολύ μεγάλων επενδυτικών σχεδίων στη χώρα μας.</w:t>
      </w:r>
    </w:p>
    <w:p w14:paraId="150A70E5" w14:textId="77777777" w:rsidR="008A0FFC" w:rsidRDefault="001A1A5C">
      <w:pPr>
        <w:spacing w:line="600" w:lineRule="auto"/>
        <w:ind w:firstLine="720"/>
        <w:contextualSpacing/>
        <w:jc w:val="both"/>
        <w:rPr>
          <w:rFonts w:eastAsia="Times New Roman" w:cs="Times New Roman"/>
          <w:szCs w:val="24"/>
        </w:rPr>
      </w:pPr>
      <w:r>
        <w:rPr>
          <w:rFonts w:eastAsia="Times New Roman" w:cs="Times New Roman"/>
          <w:szCs w:val="24"/>
        </w:rPr>
        <w:t>Όσο</w:t>
      </w:r>
      <w:r>
        <w:rPr>
          <w:rFonts w:eastAsia="Times New Roman" w:cs="Times New Roman"/>
          <w:szCs w:val="24"/>
        </w:rPr>
        <w:t>ν</w:t>
      </w:r>
      <w:r>
        <w:rPr>
          <w:rFonts w:eastAsia="Times New Roman" w:cs="Times New Roman"/>
          <w:szCs w:val="24"/>
        </w:rPr>
        <w:t xml:space="preserve"> αφορά στα είδη ενίσχυσης, δίδεται έμφαση σε ενισχύσεις</w:t>
      </w:r>
      <w:r>
        <w:rPr>
          <w:rFonts w:eastAsia="Times New Roman" w:cs="Times New Roman"/>
          <w:szCs w:val="24"/>
        </w:rPr>
        <w:t>,</w:t>
      </w:r>
      <w:r>
        <w:rPr>
          <w:rFonts w:eastAsia="Times New Roman" w:cs="Times New Roman"/>
          <w:szCs w:val="24"/>
        </w:rPr>
        <w:t xml:space="preserve"> χωρίς δημοσιονομική επιβάρυνση, όπως σταθερό φορολογικό καθεστώς για δώδεκα χρόνια και διαδικασία επιτάχυνσης της αδειοδότησης. </w:t>
      </w:r>
    </w:p>
    <w:p w14:paraId="150A70E6" w14:textId="77777777" w:rsidR="008A0FFC" w:rsidRDefault="001A1A5C">
      <w:pPr>
        <w:spacing w:line="600" w:lineRule="auto"/>
        <w:ind w:firstLine="720"/>
        <w:contextualSpacing/>
        <w:jc w:val="both"/>
        <w:rPr>
          <w:rFonts w:eastAsia="Times New Roman" w:cs="Times New Roman"/>
          <w:szCs w:val="24"/>
        </w:rPr>
      </w:pPr>
      <w:r>
        <w:rPr>
          <w:rFonts w:eastAsia="Times New Roman" w:cs="Times New Roman"/>
          <w:szCs w:val="24"/>
        </w:rPr>
        <w:t xml:space="preserve">Τρίτο σημαντικό </w:t>
      </w:r>
      <w:r>
        <w:rPr>
          <w:rFonts w:eastAsia="Times New Roman" w:cs="Times New Roman"/>
          <w:szCs w:val="24"/>
        </w:rPr>
        <w:t>χαρακτηριστικό αυτού του νόμου, μια</w:t>
      </w:r>
      <w:r>
        <w:rPr>
          <w:rFonts w:eastAsia="Times New Roman" w:cs="Times New Roman"/>
          <w:szCs w:val="24"/>
        </w:rPr>
        <w:t>ς</w:t>
      </w:r>
      <w:r>
        <w:rPr>
          <w:rFonts w:eastAsia="Times New Roman" w:cs="Times New Roman"/>
          <w:szCs w:val="24"/>
        </w:rPr>
        <w:t xml:space="preserve"> που είπα τα δυο προηγούμενα, είναι τα ανώτατα και τα κατώτατα ύψη ενισχύσεων. Το συνολικό ποσό ενίσχυσης ανά υποβαλλόμενο επενδυτικό σχέδιο δεν μπορεί να υπερβεί το ποσό των 5 εκατομμυρίων ανά επενδυτικό σχέδιο, τα 10 ε</w:t>
      </w:r>
      <w:r>
        <w:rPr>
          <w:rFonts w:eastAsia="Times New Roman" w:cs="Times New Roman"/>
          <w:szCs w:val="24"/>
        </w:rPr>
        <w:t>κατομμύρια ανά επιχείρηση και τα 20 εκατομμύρια ανά όμιλο. Το ανώτατο αυτό πλαφόν</w:t>
      </w:r>
      <w:r>
        <w:rPr>
          <w:rFonts w:eastAsia="Times New Roman" w:cs="Times New Roman"/>
          <w:szCs w:val="24"/>
        </w:rPr>
        <w:t>,</w:t>
      </w:r>
      <w:r>
        <w:rPr>
          <w:rFonts w:eastAsia="Times New Roman" w:cs="Times New Roman"/>
          <w:szCs w:val="24"/>
        </w:rPr>
        <w:t xml:space="preserve"> που ορίζεται θα συμβάλλει στη διασπορά των επενδυτικών σχεδίων</w:t>
      </w:r>
      <w:r>
        <w:rPr>
          <w:rFonts w:eastAsia="Times New Roman" w:cs="Times New Roman"/>
          <w:szCs w:val="24"/>
        </w:rPr>
        <w:t>,</w:t>
      </w:r>
      <w:r>
        <w:rPr>
          <w:rFonts w:eastAsia="Times New Roman" w:cs="Times New Roman"/>
          <w:szCs w:val="24"/>
        </w:rPr>
        <w:t xml:space="preserve"> κυρίως στις μικρομεσαίες επιχειρήσεις.</w:t>
      </w:r>
    </w:p>
    <w:p w14:paraId="150A70E7" w14:textId="77777777" w:rsidR="008A0FFC" w:rsidRDefault="001A1A5C">
      <w:pPr>
        <w:spacing w:line="600" w:lineRule="auto"/>
        <w:ind w:firstLine="720"/>
        <w:contextualSpacing/>
        <w:jc w:val="both"/>
        <w:rPr>
          <w:rFonts w:eastAsia="Times New Roman" w:cs="Times New Roman"/>
          <w:szCs w:val="24"/>
        </w:rPr>
      </w:pPr>
      <w:r>
        <w:rPr>
          <w:rFonts w:eastAsia="Times New Roman" w:cs="Times New Roman"/>
          <w:szCs w:val="24"/>
        </w:rPr>
        <w:t xml:space="preserve">Εδώ έγινε μια μεγάλη συζήτηση. Καταλαβαίνουμε ότι κυρίως η Αξιωματική </w:t>
      </w:r>
      <w:r>
        <w:rPr>
          <w:rFonts w:eastAsia="Times New Roman" w:cs="Times New Roman"/>
          <w:szCs w:val="24"/>
        </w:rPr>
        <w:t xml:space="preserve">Αντιπολίτευση θέλει να ευνοήσει τα μεγάλα επενδυτικά σχέδια. Όμως, εμείς πιστεύουμε ότι η ραχοκοκαλιά της εθνικής οικονομίας </w:t>
      </w:r>
      <w:r>
        <w:rPr>
          <w:rFonts w:eastAsia="Times New Roman" w:cs="Times New Roman"/>
          <w:szCs w:val="24"/>
        </w:rPr>
        <w:lastRenderedPageBreak/>
        <w:t>είναι και πρέπει να είναι οι μικρομεσαίες επιχειρήσεις, οι οποίες θα παράξουν και περισσότερες θέσεις εργασίας. Το έκανε σαφές στις</w:t>
      </w:r>
      <w:r>
        <w:rPr>
          <w:rFonts w:eastAsia="Times New Roman" w:cs="Times New Roman"/>
          <w:szCs w:val="24"/>
        </w:rPr>
        <w:t xml:space="preserve"> </w:t>
      </w:r>
      <w:r>
        <w:rPr>
          <w:rFonts w:eastAsia="Times New Roman" w:cs="Times New Roman"/>
          <w:szCs w:val="24"/>
        </w:rPr>
        <w:t>επιτροπές</w:t>
      </w:r>
      <w:r>
        <w:rPr>
          <w:rFonts w:eastAsia="Times New Roman" w:cs="Times New Roman"/>
          <w:szCs w:val="24"/>
        </w:rPr>
        <w:t xml:space="preserve"> ο Υπουργός και νομίζω ότι είναι απολύτως ορθό. </w:t>
      </w:r>
    </w:p>
    <w:p w14:paraId="150A70E8" w14:textId="77777777" w:rsidR="008A0FFC" w:rsidRDefault="001A1A5C">
      <w:pPr>
        <w:spacing w:line="600" w:lineRule="auto"/>
        <w:ind w:firstLine="720"/>
        <w:contextualSpacing/>
        <w:jc w:val="both"/>
        <w:rPr>
          <w:rFonts w:eastAsia="Times New Roman" w:cs="Times New Roman"/>
          <w:szCs w:val="24"/>
        </w:rPr>
      </w:pPr>
      <w:r>
        <w:rPr>
          <w:rFonts w:eastAsia="Times New Roman" w:cs="Times New Roman"/>
          <w:szCs w:val="24"/>
        </w:rPr>
        <w:t>Άλλωστε, είναι χαρακτηριστικό ότι στους προηγούμενους αναπτυξιακούς νόμους μόλις το 4% των επενδυτικών σχεδίων απορρόφησε το 44% των διαθέσιμων πόρων. Με αυτόν τον τρόπο</w:t>
      </w:r>
      <w:r>
        <w:rPr>
          <w:rFonts w:eastAsia="Times New Roman" w:cs="Times New Roman"/>
          <w:szCs w:val="24"/>
        </w:rPr>
        <w:t>,</w:t>
      </w:r>
      <w:r>
        <w:rPr>
          <w:rFonts w:eastAsia="Times New Roman" w:cs="Times New Roman"/>
          <w:szCs w:val="24"/>
        </w:rPr>
        <w:t xml:space="preserve"> οι προηγούμενοι </w:t>
      </w:r>
      <w:r>
        <w:rPr>
          <w:rFonts w:eastAsia="Times New Roman" w:cs="Times New Roman"/>
          <w:szCs w:val="24"/>
        </w:rPr>
        <w:t>αναπτυξιακοί νόμοι συνέβαλαν στην αύξηση της οικονομικής ανισότητας, στην οποία η Ελλάδα δυστυχώς βρίσκεται στις κορυφαίες θέσεις της Ευρωπαϊκής Ένωσης. Αυτή η ανισότητα έχει αποδειχθεί ότι τελικά συμβάλλει στην αποανάπτυξη και όχι στην ανάπτυξη μιας χώρας</w:t>
      </w:r>
      <w:r>
        <w:rPr>
          <w:rFonts w:eastAsia="Times New Roman" w:cs="Times New Roman"/>
          <w:szCs w:val="24"/>
        </w:rPr>
        <w:t>. Εμείς</w:t>
      </w:r>
      <w:r>
        <w:rPr>
          <w:rFonts w:eastAsia="Times New Roman" w:cs="Times New Roman"/>
          <w:szCs w:val="24"/>
        </w:rPr>
        <w:t>,</w:t>
      </w:r>
      <w:r>
        <w:rPr>
          <w:rFonts w:eastAsia="Times New Roman" w:cs="Times New Roman"/>
          <w:szCs w:val="24"/>
        </w:rPr>
        <w:t xml:space="preserve"> αυτό το λάθος δεν πρόκειται να το συνεχίσουμε.</w:t>
      </w:r>
    </w:p>
    <w:p w14:paraId="150A70E9" w14:textId="77777777" w:rsidR="008A0FFC" w:rsidRDefault="001A1A5C">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είπα τα μέγιστα ύψη, θα πω και τα ελάχιστα ύψη επενδυτικών σχεδίων, τα οποία ορίζονται -κατόπιν και πάλι διαβούλευσης στις </w:t>
      </w:r>
      <w:r>
        <w:rPr>
          <w:rFonts w:eastAsia="Times New Roman" w:cs="Times New Roman"/>
          <w:szCs w:val="24"/>
        </w:rPr>
        <w:t>επιτροπές</w:t>
      </w:r>
      <w:r>
        <w:rPr>
          <w:rFonts w:eastAsia="Times New Roman" w:cs="Times New Roman"/>
          <w:szCs w:val="24"/>
        </w:rPr>
        <w:t>- σε 75.000 για τις ΚΟΙΝΣΕΠ, στις 100.000 για τις πολύ μι</w:t>
      </w:r>
      <w:r>
        <w:rPr>
          <w:rFonts w:eastAsia="Times New Roman" w:cs="Times New Roman"/>
          <w:szCs w:val="24"/>
        </w:rPr>
        <w:t xml:space="preserve">κρές επιχειρήσεις, στις 150.000 για μικρές επιχειρήσεις, στις 250.000 για μεσαίες επιχειρήσεις και για </w:t>
      </w:r>
      <w:r>
        <w:rPr>
          <w:rFonts w:eastAsia="Times New Roman" w:cs="Times New Roman"/>
          <w:szCs w:val="24"/>
          <w:lang w:val="en-US"/>
        </w:rPr>
        <w:t>clusters</w:t>
      </w:r>
      <w:r>
        <w:rPr>
          <w:rFonts w:eastAsia="Times New Roman" w:cs="Times New Roman"/>
          <w:szCs w:val="24"/>
        </w:rPr>
        <w:t xml:space="preserve"> και στις 500.000 για μεγάλες επιχειρήσεις. Όπως είπα και πριν, αυτά τα όρια διαφοροποιήθηκαν </w:t>
      </w:r>
      <w:r>
        <w:rPr>
          <w:rFonts w:eastAsia="Times New Roman" w:cs="Times New Roman"/>
          <w:szCs w:val="24"/>
        </w:rPr>
        <w:lastRenderedPageBreak/>
        <w:t>στο πλαίσιο της διαβούλευσης με τους φορείς, αλλά κ</w:t>
      </w:r>
      <w:r>
        <w:rPr>
          <w:rFonts w:eastAsia="Times New Roman" w:cs="Times New Roman"/>
          <w:szCs w:val="24"/>
        </w:rPr>
        <w:t>αι με τα κόμματα, πράγμα που αποτελεί απόδειξη ότι το Υπουργείο ακούει και διαμορφώνει καλύτερα το νομοθετικό πλαίσιο.</w:t>
      </w:r>
    </w:p>
    <w:p w14:paraId="150A70EA" w14:textId="77777777" w:rsidR="008A0FFC" w:rsidRDefault="001A1A5C">
      <w:pPr>
        <w:spacing w:line="600" w:lineRule="auto"/>
        <w:ind w:firstLine="720"/>
        <w:contextualSpacing/>
        <w:jc w:val="both"/>
        <w:rPr>
          <w:rFonts w:eastAsia="Times New Roman" w:cs="Times New Roman"/>
          <w:szCs w:val="24"/>
        </w:rPr>
      </w:pPr>
      <w:r>
        <w:rPr>
          <w:rFonts w:eastAsia="Times New Roman" w:cs="Times New Roman"/>
          <w:szCs w:val="24"/>
        </w:rPr>
        <w:t>Τέταρτο χαρακτηριστικό είναι η εξάλειψη της ίδιας συμμετοχής. Το Υπουργείο αναγνωρίζει τις δυσμενείς συνθήκες στις οποίες έχουν περιέλθει</w:t>
      </w:r>
      <w:r>
        <w:rPr>
          <w:rFonts w:eastAsia="Times New Roman" w:cs="Times New Roman"/>
          <w:szCs w:val="24"/>
        </w:rPr>
        <w:t xml:space="preserve"> οι μικρομεσαίες επιχειρήσεις</w:t>
      </w:r>
      <w:r>
        <w:rPr>
          <w:rFonts w:eastAsia="Times New Roman" w:cs="Times New Roman"/>
          <w:szCs w:val="24"/>
        </w:rPr>
        <w:t>,</w:t>
      </w:r>
      <w:r>
        <w:rPr>
          <w:rFonts w:eastAsia="Times New Roman" w:cs="Times New Roman"/>
          <w:szCs w:val="24"/>
        </w:rPr>
        <w:t xml:space="preserve"> λόγω της κρίσης. Γι’ αυτόν τον λόγο</w:t>
      </w:r>
      <w:r>
        <w:rPr>
          <w:rFonts w:eastAsia="Times New Roman" w:cs="Times New Roman"/>
          <w:szCs w:val="24"/>
        </w:rPr>
        <w:t>,</w:t>
      </w:r>
      <w:r>
        <w:rPr>
          <w:rFonts w:eastAsia="Times New Roman" w:cs="Times New Roman"/>
          <w:szCs w:val="24"/>
        </w:rPr>
        <w:t xml:space="preserve"> προβλέπεται η δυνατότητα κάλυψης της ίδιας συμμετοχής είτε με δανεισμό είτε με άλλες πηγές εξωτερικής χρηματοδότησης.</w:t>
      </w:r>
    </w:p>
    <w:p w14:paraId="150A70EB" w14:textId="77777777" w:rsidR="008A0FFC" w:rsidRDefault="001A1A5C">
      <w:pPr>
        <w:spacing w:line="600" w:lineRule="auto"/>
        <w:ind w:firstLine="720"/>
        <w:contextualSpacing/>
        <w:jc w:val="both"/>
        <w:rPr>
          <w:rFonts w:eastAsia="Times New Roman" w:cs="Times New Roman"/>
          <w:szCs w:val="24"/>
        </w:rPr>
      </w:pPr>
      <w:r>
        <w:rPr>
          <w:rFonts w:eastAsia="Times New Roman" w:cs="Times New Roman"/>
          <w:szCs w:val="24"/>
        </w:rPr>
        <w:t>Πέμπτο χαρακτηριστικό του νόμου είναι οι ειδικές κατηγορίες ενίσχυσης.</w:t>
      </w:r>
      <w:r>
        <w:rPr>
          <w:rFonts w:eastAsia="Times New Roman" w:cs="Times New Roman"/>
          <w:szCs w:val="24"/>
        </w:rPr>
        <w:t xml:space="preserve"> Μια σημαντική τομή του νέου αναπτυξιακού νόμου είναι ο καθορισμός ειδικών κατηγοριών ενίσχυσης. Αυτές καθορίζονται</w:t>
      </w:r>
      <w:r>
        <w:rPr>
          <w:rFonts w:eastAsia="Times New Roman" w:cs="Times New Roman"/>
          <w:szCs w:val="24"/>
        </w:rPr>
        <w:t>,</w:t>
      </w:r>
      <w:r>
        <w:rPr>
          <w:rFonts w:eastAsia="Times New Roman" w:cs="Times New Roman"/>
          <w:szCs w:val="24"/>
        </w:rPr>
        <w:t xml:space="preserve"> τόσο με γεωγραφικά κριτήρια</w:t>
      </w:r>
      <w:r>
        <w:rPr>
          <w:rFonts w:eastAsia="Times New Roman" w:cs="Times New Roman"/>
          <w:szCs w:val="24"/>
        </w:rPr>
        <w:t>,</w:t>
      </w:r>
      <w:r>
        <w:rPr>
          <w:rFonts w:eastAsia="Times New Roman" w:cs="Times New Roman"/>
          <w:szCs w:val="24"/>
        </w:rPr>
        <w:t xml:space="preserve"> όσο και με κριτήρια μορφής και επίδοσης. Οι ειδικές κατηγορίες επωφελούνται μεγαλύτερων επιχορηγήσεων στις περ</w:t>
      </w:r>
      <w:r>
        <w:rPr>
          <w:rFonts w:eastAsia="Times New Roman" w:cs="Times New Roman"/>
          <w:szCs w:val="24"/>
        </w:rPr>
        <w:t>ιπτώσεις που αυτές παρέχονται για το είδος της ενίσχυσης ή επιχορηγήσεων στις περιπτώσεις που δεν παρέχονται για τα αντίστοιχα επενδυτικά σχέδια.</w:t>
      </w:r>
    </w:p>
    <w:p w14:paraId="150A70EC"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 xml:space="preserve">Ο στόχος της επιλογής αυτής </w:t>
      </w:r>
      <w:r>
        <w:rPr>
          <w:rFonts w:eastAsia="Times New Roman"/>
          <w:bCs/>
        </w:rPr>
        <w:t>είναι</w:t>
      </w:r>
      <w:r>
        <w:rPr>
          <w:rFonts w:eastAsia="Times New Roman" w:cs="Times New Roman"/>
          <w:szCs w:val="24"/>
        </w:rPr>
        <w:t xml:space="preserve"> η καταπολέμηση των διαφόρων ειδών μειονεξιών. Στην περίπτωση αυτή περιλαμβάνονται οι ορεινές περιοχές, οι νησιωτικές περιοχές, οι παραμεθόριες περιοχές και οι περιοχές μεγάλης πληθυσμιακής μείωσης. Επίσης, σε αυτές τις περιοχές περιλαμβάνονται και εντάσσο</w:t>
      </w:r>
      <w:r>
        <w:rPr>
          <w:rFonts w:eastAsia="Times New Roman" w:cs="Times New Roman"/>
          <w:szCs w:val="24"/>
        </w:rPr>
        <w:t>νται επενδυτικά σχέδια</w:t>
      </w:r>
      <w:r>
        <w:rPr>
          <w:rFonts w:eastAsia="Times New Roman" w:cs="Times New Roman"/>
          <w:szCs w:val="24"/>
        </w:rPr>
        <w:t>,</w:t>
      </w:r>
      <w:r>
        <w:rPr>
          <w:rFonts w:eastAsia="Times New Roman" w:cs="Times New Roman"/>
          <w:szCs w:val="24"/>
        </w:rPr>
        <w:t xml:space="preserve"> που υλοποιούνται σε οργανωμένους υποδοχείς. </w:t>
      </w:r>
    </w:p>
    <w:p w14:paraId="150A70ED" w14:textId="77777777" w:rsidR="008A0FFC" w:rsidRDefault="001A1A5C">
      <w:pPr>
        <w:spacing w:line="600" w:lineRule="auto"/>
        <w:ind w:firstLine="720"/>
        <w:jc w:val="both"/>
        <w:rPr>
          <w:rFonts w:eastAsia="Times New Roman"/>
          <w:bCs/>
        </w:rPr>
      </w:pPr>
      <w:r>
        <w:rPr>
          <w:rFonts w:eastAsia="Times New Roman" w:cs="Times New Roman"/>
          <w:szCs w:val="24"/>
        </w:rPr>
        <w:t xml:space="preserve">Δεύτερον, η ενίσχυση </w:t>
      </w:r>
      <w:r>
        <w:rPr>
          <w:rFonts w:eastAsia="Times New Roman"/>
          <w:bCs/>
        </w:rPr>
        <w:t xml:space="preserve">συγκεκριμένων επιχειρηματικών μορφών, όπως είναι οι ΚΟΙΝΣΕΠ, οι </w:t>
      </w:r>
      <w:r>
        <w:rPr>
          <w:rFonts w:eastAsia="Times New Roman"/>
          <w:bCs/>
        </w:rPr>
        <w:t>συνεταιρισμοί</w:t>
      </w:r>
      <w:r>
        <w:rPr>
          <w:rFonts w:eastAsia="Times New Roman"/>
          <w:bCs/>
        </w:rPr>
        <w:t xml:space="preserve">, οι επιχειρήσεις που έχουν προκύψει από συγχώνευση. </w:t>
      </w:r>
    </w:p>
    <w:p w14:paraId="150A70EE" w14:textId="77777777" w:rsidR="008A0FFC" w:rsidRDefault="001A1A5C">
      <w:pPr>
        <w:spacing w:line="600" w:lineRule="auto"/>
        <w:ind w:firstLine="720"/>
        <w:jc w:val="both"/>
        <w:rPr>
          <w:rFonts w:eastAsia="Times New Roman"/>
          <w:bCs/>
        </w:rPr>
      </w:pPr>
      <w:r>
        <w:rPr>
          <w:rFonts w:eastAsia="Times New Roman"/>
          <w:bCs/>
        </w:rPr>
        <w:t xml:space="preserve">Τρίτον, η ενίσχυση επιχειρήσεων με </w:t>
      </w:r>
      <w:r>
        <w:rPr>
          <w:rFonts w:eastAsia="Times New Roman"/>
          <w:bCs/>
        </w:rPr>
        <w:t xml:space="preserve">σημαντική επίδοση σε αναπτυξιακά υποσχόμενους τομείς, όπως είναι η τεχνολογία και η πληροφορική και η αγροδιατροφή. </w:t>
      </w:r>
    </w:p>
    <w:p w14:paraId="150A70EF" w14:textId="77777777" w:rsidR="008A0FFC" w:rsidRDefault="001A1A5C">
      <w:pPr>
        <w:spacing w:line="600" w:lineRule="auto"/>
        <w:ind w:firstLine="720"/>
        <w:jc w:val="both"/>
        <w:rPr>
          <w:rFonts w:eastAsia="Times New Roman"/>
          <w:bCs/>
        </w:rPr>
      </w:pPr>
      <w:r>
        <w:rPr>
          <w:rFonts w:eastAsia="Times New Roman"/>
          <w:bCs/>
        </w:rPr>
        <w:t>Τέταρτον, η ενίσχυση επιχειρήσεων που χαρακτηρίζονται ως καινοτόμες, εξωστρεφείς, δυναμικές με όρους αύξησης απασχόλησης και αυτές που παρά</w:t>
      </w:r>
      <w:r>
        <w:rPr>
          <w:rFonts w:eastAsia="Times New Roman"/>
          <w:bCs/>
        </w:rPr>
        <w:t xml:space="preserve">γουν υψηλή προστιθέμενη αξία σε σύγκριση με τον μέσο όρο του κλάδου τους. </w:t>
      </w:r>
    </w:p>
    <w:p w14:paraId="150A70F0" w14:textId="77777777" w:rsidR="008A0FFC" w:rsidRDefault="001A1A5C">
      <w:pPr>
        <w:spacing w:line="600" w:lineRule="auto"/>
        <w:ind w:firstLine="720"/>
        <w:jc w:val="both"/>
        <w:rPr>
          <w:rFonts w:eastAsia="Times New Roman"/>
          <w:bCs/>
        </w:rPr>
      </w:pPr>
      <w:r>
        <w:rPr>
          <w:rFonts w:eastAsia="Times New Roman"/>
          <w:bCs/>
        </w:rPr>
        <w:lastRenderedPageBreak/>
        <w:t>Στο πλαίσιο του νόμου αυτού εισάγεται ένας νέος θεσμός, με τον οποίο επιχειρείται μια τομή στην χάραξη πολιτικών αναπτυξιακού χαρακτήρα, ο θεσμός του Αναπτυξιακού Συμβουλίου. Το Ανα</w:t>
      </w:r>
      <w:r>
        <w:rPr>
          <w:rFonts w:eastAsia="Times New Roman"/>
          <w:bCs/>
        </w:rPr>
        <w:t xml:space="preserve">πτυξιακό Συμβούλιο θα απαρτίζεται από δύο βασικούς πυλώνες: </w:t>
      </w:r>
      <w:r>
        <w:rPr>
          <w:rFonts w:eastAsia="Times New Roman"/>
          <w:bCs/>
        </w:rPr>
        <w:t xml:space="preserve">Την </w:t>
      </w:r>
      <w:r>
        <w:rPr>
          <w:rFonts w:eastAsia="Times New Roman"/>
          <w:bCs/>
        </w:rPr>
        <w:t xml:space="preserve">Επιστημονική Επιτροπή και την Επιτροπή Κοινωνικών Εταίρων και Δημόσιας Διοίκησης. </w:t>
      </w:r>
    </w:p>
    <w:p w14:paraId="150A70F1" w14:textId="77777777" w:rsidR="008A0FFC" w:rsidRDefault="001A1A5C">
      <w:pPr>
        <w:spacing w:line="600" w:lineRule="auto"/>
        <w:ind w:firstLine="720"/>
        <w:jc w:val="both"/>
        <w:rPr>
          <w:rFonts w:eastAsia="Times New Roman"/>
          <w:bCs/>
        </w:rPr>
      </w:pPr>
      <w:r>
        <w:rPr>
          <w:rFonts w:eastAsia="Times New Roman"/>
          <w:bCs/>
        </w:rPr>
        <w:t>Το νομοσχέδιο, επίσης, προβλέπει παρατάσεις για τα υπάρχοντα επενδυτικά σχέδια και συγκεκριμένα νέα προθεσμία</w:t>
      </w:r>
      <w:r>
        <w:rPr>
          <w:rFonts w:eastAsia="Times New Roman"/>
          <w:bCs/>
        </w:rPr>
        <w:t xml:space="preserve"> ολοκλήρωσης μέχρι τις 31 Μαρτίου 2017 των επενδυτικών σχεδίων</w:t>
      </w:r>
      <w:r>
        <w:rPr>
          <w:rFonts w:eastAsia="Times New Roman"/>
          <w:bCs/>
        </w:rPr>
        <w:t>,</w:t>
      </w:r>
      <w:r>
        <w:rPr>
          <w:rFonts w:eastAsia="Times New Roman"/>
          <w:bCs/>
        </w:rPr>
        <w:t xml:space="preserve"> που έχουν υπαχθεί στις διατάξεις του ν. 3299/2004 και η ημερομηνία ολοκλήρωσής τους έληξε στις 31 Δεκεμβρίου του 2015. </w:t>
      </w:r>
    </w:p>
    <w:p w14:paraId="150A70F2" w14:textId="77777777" w:rsidR="008A0FFC" w:rsidRDefault="001A1A5C">
      <w:pPr>
        <w:spacing w:line="600" w:lineRule="auto"/>
        <w:ind w:firstLine="720"/>
        <w:jc w:val="both"/>
        <w:rPr>
          <w:rFonts w:eastAsia="Times New Roman"/>
          <w:bCs/>
        </w:rPr>
      </w:pPr>
      <w:r>
        <w:rPr>
          <w:rFonts w:eastAsia="Times New Roman"/>
          <w:bCs/>
        </w:rPr>
        <w:t>Στην περίπτωση που μέχρι τις 31 Μαρτίου 2017 υλοποιηθεί αποδεδειγμένα το</w:t>
      </w:r>
      <w:r>
        <w:rPr>
          <w:rFonts w:eastAsia="Times New Roman"/>
          <w:bCs/>
        </w:rPr>
        <w:t xml:space="preserve"> 50% του εγκεκριμένου κόστους του επενδυτικού σχεδίου, η προθεσμία ολοκλήρωσης παρατείνεται μέχρι και τις 30 Ιουνίου 2018. </w:t>
      </w:r>
    </w:p>
    <w:p w14:paraId="150A70F3" w14:textId="77777777" w:rsidR="008A0FFC" w:rsidRDefault="001A1A5C">
      <w:pPr>
        <w:spacing w:line="600" w:lineRule="auto"/>
        <w:ind w:firstLine="720"/>
        <w:jc w:val="both"/>
        <w:rPr>
          <w:rFonts w:eastAsia="Times New Roman"/>
          <w:bCs/>
        </w:rPr>
      </w:pPr>
      <w:r>
        <w:rPr>
          <w:rFonts w:eastAsia="Times New Roman"/>
          <w:bCs/>
        </w:rPr>
        <w:lastRenderedPageBreak/>
        <w:t>Η προθεσμία ολοκλήρωσης των επενδυτικών σχεδίων που έχουν υπαχθεί στις διατάξεις του ν.3299/2004 και η προθεσμία ολοκλήρωσής τους λή</w:t>
      </w:r>
      <w:r>
        <w:rPr>
          <w:rFonts w:eastAsia="Times New Roman"/>
          <w:bCs/>
        </w:rPr>
        <w:t>γει μέχρι τις 31 Δεκεμβρίου 2016 παρατείνεται μέχρι τις 30 Ιουνίου 2018</w:t>
      </w:r>
      <w:r>
        <w:rPr>
          <w:rFonts w:eastAsia="Times New Roman"/>
          <w:bCs/>
        </w:rPr>
        <w:t>,</w:t>
      </w:r>
      <w:r>
        <w:rPr>
          <w:rFonts w:eastAsia="Times New Roman"/>
          <w:bCs/>
        </w:rPr>
        <w:t xml:space="preserve"> με την προϋπόθεση της υλοποίησης του 50% του εγκεκριμένου κόστους του επενδυτικού σχεδίου μέχρι τις 31 Μαρτίου 2017. </w:t>
      </w:r>
    </w:p>
    <w:p w14:paraId="150A70F4" w14:textId="77777777" w:rsidR="008A0FFC" w:rsidRDefault="001A1A5C">
      <w:pPr>
        <w:spacing w:line="600" w:lineRule="auto"/>
        <w:ind w:firstLine="720"/>
        <w:jc w:val="both"/>
        <w:rPr>
          <w:rFonts w:eastAsia="Times New Roman"/>
          <w:bCs/>
        </w:rPr>
      </w:pPr>
      <w:r>
        <w:rPr>
          <w:rFonts w:eastAsia="Times New Roman"/>
          <w:bCs/>
        </w:rPr>
        <w:t xml:space="preserve">Κύριε Πρόεδρε, θα χρειαστώ την ανοχή σας. </w:t>
      </w:r>
    </w:p>
    <w:p w14:paraId="150A70F5" w14:textId="77777777" w:rsidR="008A0FFC" w:rsidRDefault="001A1A5C">
      <w:pPr>
        <w:spacing w:line="600" w:lineRule="auto"/>
        <w:ind w:firstLine="720"/>
        <w:jc w:val="both"/>
        <w:rPr>
          <w:rFonts w:eastAsia="Times New Roman" w:cs="Times New Roman"/>
          <w:szCs w:val="24"/>
        </w:rPr>
      </w:pPr>
      <w:r>
        <w:rPr>
          <w:rFonts w:eastAsia="Times New Roman"/>
          <w:b/>
          <w:bCs/>
        </w:rPr>
        <w:t>ΠΡΟΕΔΡΕΥΩΝ (Νικήτας Κα</w:t>
      </w:r>
      <w:r>
        <w:rPr>
          <w:rFonts w:eastAsia="Times New Roman"/>
          <w:b/>
          <w:bCs/>
        </w:rPr>
        <w:t>κλαμάνης):</w:t>
      </w:r>
      <w:r>
        <w:rPr>
          <w:rFonts w:eastAsia="Times New Roman" w:cs="Times New Roman"/>
          <w:szCs w:val="24"/>
        </w:rPr>
        <w:t xml:space="preserve"> Όση είπα στην αρχή, </w:t>
      </w:r>
      <w:r>
        <w:rPr>
          <w:rFonts w:eastAsia="Times New Roman" w:cs="Times New Roman"/>
          <w:bCs/>
          <w:shd w:val="clear" w:color="auto" w:fill="FFFFFF"/>
        </w:rPr>
        <w:t>όμως</w:t>
      </w:r>
      <w:r>
        <w:rPr>
          <w:rFonts w:eastAsia="Times New Roman" w:cs="Times New Roman"/>
          <w:szCs w:val="24"/>
        </w:rPr>
        <w:t>, έτσι;</w:t>
      </w:r>
    </w:p>
    <w:p w14:paraId="150A70F6"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Ναι, κύριε Πρόεδρε.</w:t>
      </w:r>
    </w:p>
    <w:p w14:paraId="150A70F7"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Επίσης, η προθεσμία ολοκλήρωσης των </w:t>
      </w:r>
      <w:r>
        <w:rPr>
          <w:rFonts w:eastAsia="Times New Roman"/>
          <w:bCs/>
        </w:rPr>
        <w:t>επ</w:t>
      </w:r>
      <w:r>
        <w:rPr>
          <w:rFonts w:eastAsia="Times New Roman" w:cs="Times New Roman"/>
          <w:szCs w:val="24"/>
        </w:rPr>
        <w:t xml:space="preserve">ενδυτικών σχεδίων που έχουν υπαχθεί στις </w:t>
      </w:r>
      <w:r>
        <w:rPr>
          <w:rFonts w:eastAsia="Times New Roman" w:cs="Times New Roman"/>
        </w:rPr>
        <w:t>διατάξεις</w:t>
      </w:r>
      <w:r>
        <w:rPr>
          <w:rFonts w:eastAsia="Times New Roman" w:cs="Times New Roman"/>
          <w:szCs w:val="24"/>
        </w:rPr>
        <w:t xml:space="preserve"> του ν.3908/2011 παρατείνεται μέχρι τις 30 Ιουνίου 2017 για αυτά που εντάχθηκαν μέ</w:t>
      </w:r>
      <w:r>
        <w:rPr>
          <w:rFonts w:eastAsia="Times New Roman" w:cs="Times New Roman"/>
          <w:szCs w:val="24"/>
        </w:rPr>
        <w:t xml:space="preserve">χρι το 2012 και μέχρι τις 31 Δεκεμβρίου 2017 για τα επενδυτικά σχέδια που εντάχθηκαν το 2013 και το 2014. Για τα επενδυτικά σχέδια αυτά το ποσό της επιχορήγησης καταβάλλεται σε επτά ετήσιες δόσεις. </w:t>
      </w:r>
    </w:p>
    <w:p w14:paraId="150A70F8"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Σε αυτό το σημείο πρέπει να απαντήσουμε σε μια κριτική</w:t>
      </w:r>
      <w:r>
        <w:rPr>
          <w:rFonts w:eastAsia="Times New Roman" w:cs="Times New Roman"/>
          <w:szCs w:val="24"/>
        </w:rPr>
        <w:t>,</w:t>
      </w:r>
      <w:r>
        <w:rPr>
          <w:rFonts w:eastAsia="Times New Roman" w:cs="Times New Roman"/>
          <w:szCs w:val="24"/>
        </w:rPr>
        <w:t xml:space="preserve"> π</w:t>
      </w:r>
      <w:r>
        <w:rPr>
          <w:rFonts w:eastAsia="Times New Roman" w:cs="Times New Roman"/>
          <w:szCs w:val="24"/>
        </w:rPr>
        <w:t xml:space="preserve">ου ασκείται για τον μεγάλο χρόνο αποπληρωμής των επενδυτικών σχεδίων των προηγούμενων αναπτυξιακών νόμων. Πρέπει να επισημάνουμε ότι μέσω του νέου νόμου δίνεται παράταση για την υλοποίησή τους. Διασφαλίζεται για πρώτη φορά η πληρωμή τους, ενώ εντάχθηκαν </w:t>
      </w:r>
      <w:r>
        <w:rPr>
          <w:rFonts w:eastAsia="Times New Roman" w:cs="Times New Roman"/>
        </w:rPr>
        <w:t>χω</w:t>
      </w:r>
      <w:r>
        <w:rPr>
          <w:rFonts w:eastAsia="Times New Roman" w:cs="Times New Roman"/>
        </w:rPr>
        <w:t>ρίς</w:t>
      </w:r>
      <w:r>
        <w:rPr>
          <w:rFonts w:eastAsia="Times New Roman" w:cs="Times New Roman"/>
          <w:szCs w:val="24"/>
        </w:rPr>
        <w:t xml:space="preserve"> βεβαιότητα χρηματοδότησης. </w:t>
      </w:r>
    </w:p>
    <w:p w14:paraId="150A70F9" w14:textId="77777777" w:rsidR="008A0FFC" w:rsidRDefault="001A1A5C">
      <w:pPr>
        <w:spacing w:line="600" w:lineRule="auto"/>
        <w:ind w:firstLine="720"/>
        <w:jc w:val="both"/>
        <w:rPr>
          <w:rFonts w:eastAsia="Times New Roman"/>
          <w:szCs w:val="24"/>
        </w:rPr>
      </w:pPr>
      <w:r>
        <w:rPr>
          <w:rFonts w:eastAsia="Times New Roman" w:cs="Times New Roman"/>
          <w:szCs w:val="24"/>
        </w:rPr>
        <w:t>Εξασφαλίζεται διαφάνεια στην κατάταξη ελέγχου και εκταμίευσης της ενίσχυσης</w:t>
      </w:r>
      <w:r>
        <w:rPr>
          <w:rFonts w:eastAsia="Times New Roman" w:cs="Times New Roman"/>
          <w:szCs w:val="24"/>
        </w:rPr>
        <w:t>,</w:t>
      </w:r>
      <w:r>
        <w:rPr>
          <w:rFonts w:eastAsia="Times New Roman" w:cs="Times New Roman"/>
          <w:szCs w:val="24"/>
        </w:rPr>
        <w:t xml:space="preserve"> μέσω του πληροφοριακού συστήματος κρατικών ενισχύσεων. Δίνεται δυνατότητα μείωσης του ποσοστού ίδιας συμμετοχής μέχρι το 25%, διασφαλίζεται η επιτά</w:t>
      </w:r>
      <w:r>
        <w:rPr>
          <w:rFonts w:eastAsia="Times New Roman" w:cs="Times New Roman"/>
          <w:szCs w:val="24"/>
        </w:rPr>
        <w:t xml:space="preserve">χυνση των </w:t>
      </w:r>
      <w:r>
        <w:rPr>
          <w:rFonts w:eastAsia="Times New Roman"/>
          <w:szCs w:val="24"/>
        </w:rPr>
        <w:t xml:space="preserve">διαδικασιών μέσω της στελέχωσης του Εθνικού Μητρώου Πιστοποιημένων Ελεγκτών και της αύξησης της αμοιβής τους. Δεν απαιτείται η προέγκριση του τραπεζικού δανείου για την ολοκλήρωση. </w:t>
      </w:r>
    </w:p>
    <w:p w14:paraId="150A70FA" w14:textId="77777777" w:rsidR="008A0FFC" w:rsidRDefault="001A1A5C">
      <w:pPr>
        <w:spacing w:line="600" w:lineRule="auto"/>
        <w:ind w:firstLine="720"/>
        <w:jc w:val="both"/>
        <w:rPr>
          <w:rFonts w:eastAsia="Times New Roman"/>
          <w:szCs w:val="24"/>
        </w:rPr>
      </w:pPr>
      <w:r>
        <w:rPr>
          <w:rFonts w:eastAsia="Times New Roman"/>
          <w:szCs w:val="24"/>
        </w:rPr>
        <w:t>Παρ’ όλα αυτά, πρέπει να δούμε, σε κάθε περίπτωση, κάποια σχέδια</w:t>
      </w:r>
      <w:r>
        <w:rPr>
          <w:rFonts w:eastAsia="Times New Roman"/>
          <w:szCs w:val="24"/>
        </w:rPr>
        <w:t xml:space="preserve"> τα οποία</w:t>
      </w:r>
      <w:r>
        <w:rPr>
          <w:rFonts w:eastAsia="Times New Roman"/>
          <w:szCs w:val="24"/>
        </w:rPr>
        <w:t>,</w:t>
      </w:r>
      <w:r>
        <w:rPr>
          <w:rFonts w:eastAsia="Times New Roman"/>
          <w:szCs w:val="24"/>
        </w:rPr>
        <w:t xml:space="preserve"> ενώ ολοκλήρωσαν το 50% της επένδυσης δεν είχαν λάβει κανένα μέρος της επιχορήγησης. </w:t>
      </w:r>
    </w:p>
    <w:p w14:paraId="150A70FB" w14:textId="77777777" w:rsidR="008A0FFC" w:rsidRDefault="001A1A5C">
      <w:pPr>
        <w:spacing w:line="600" w:lineRule="auto"/>
        <w:ind w:firstLine="720"/>
        <w:jc w:val="both"/>
        <w:rPr>
          <w:rFonts w:eastAsia="Times New Roman"/>
          <w:bCs/>
        </w:rPr>
      </w:pPr>
      <w:r>
        <w:rPr>
          <w:rFonts w:eastAsia="Times New Roman"/>
          <w:szCs w:val="24"/>
        </w:rPr>
        <w:lastRenderedPageBreak/>
        <w:t>Για να μην καταχραστώ την ανοχή του Προέδρου, θα πω τα εξής και κλείνω. Κυρίες και κύριοι συνάδελφοι, όπως αποδείχθηκε και κατά τη διάρκεια της συζήτησης με του</w:t>
      </w:r>
      <w:r>
        <w:rPr>
          <w:rFonts w:eastAsia="Times New Roman"/>
          <w:szCs w:val="24"/>
        </w:rPr>
        <w:t xml:space="preserve">ς φορείς, το νέο αναπτυξιακό νομοσχέδιο απολαμβάνει την αποδοχή των παραγωγικών τάξεων της χώρας. Έτσι, καταρρίπτεται το βασικό επιχείρημα της Αντιπολίτευσης, ότι οι παραγωγικοί φορείς </w:t>
      </w:r>
      <w:r>
        <w:rPr>
          <w:rFonts w:eastAsia="Times New Roman"/>
          <w:bCs/>
        </w:rPr>
        <w:t>είναι</w:t>
      </w:r>
      <w:r>
        <w:rPr>
          <w:rFonts w:eastAsia="Times New Roman"/>
          <w:szCs w:val="24"/>
        </w:rPr>
        <w:t xml:space="preserve"> αντίθετοι </w:t>
      </w:r>
      <w:r>
        <w:rPr>
          <w:rFonts w:eastAsia="Times New Roman"/>
          <w:bCs/>
        </w:rPr>
        <w:t xml:space="preserve">με τον νόμο. </w:t>
      </w:r>
    </w:p>
    <w:p w14:paraId="150A70FC" w14:textId="77777777" w:rsidR="008A0FFC" w:rsidRDefault="001A1A5C">
      <w:pPr>
        <w:spacing w:line="600" w:lineRule="auto"/>
        <w:ind w:firstLine="720"/>
        <w:jc w:val="both"/>
        <w:rPr>
          <w:rFonts w:eastAsia="Times New Roman" w:cs="Times New Roman"/>
          <w:szCs w:val="24"/>
        </w:rPr>
      </w:pPr>
      <w:r>
        <w:rPr>
          <w:rFonts w:eastAsia="Times New Roman"/>
          <w:bCs/>
        </w:rPr>
        <w:t>Αυτό το νομοσχέδιο φέρει ανάγλυφα την ιδε</w:t>
      </w:r>
      <w:r>
        <w:rPr>
          <w:rFonts w:eastAsia="Times New Roman"/>
          <w:bCs/>
        </w:rPr>
        <w:t>ολογική ταυτότητα της Κυβέρνησης για την ανάπτυξη. Όμ</w:t>
      </w:r>
      <w:r>
        <w:rPr>
          <w:rFonts w:eastAsia="Times New Roman"/>
          <w:bCs/>
          <w:shd w:val="clear" w:color="auto" w:fill="FFFFFF"/>
        </w:rPr>
        <w:t>ως</w:t>
      </w:r>
      <w:r>
        <w:rPr>
          <w:rFonts w:eastAsia="Times New Roman"/>
          <w:bCs/>
        </w:rPr>
        <w:t xml:space="preserve"> οι λεπτομέρειές του έχουν γραφτεί σε συνεργασία με τους φορείς σε μια εξαντλητική διαδικασία διαβούλευσης. </w:t>
      </w:r>
    </w:p>
    <w:p w14:paraId="150A70FD"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t>Είμαστε απολύτως σίγουροι ότι αυτό το νομοσχέδιο θα αποτελέσει ένα σημαντικό όπλο στη φαρέτρ</w:t>
      </w:r>
      <w:r>
        <w:rPr>
          <w:rFonts w:eastAsia="UB-Helvetica" w:cs="Times New Roman"/>
          <w:szCs w:val="24"/>
        </w:rPr>
        <w:t xml:space="preserve">α της ελληνικής οικονομίας για την παραγωγική ανασυγκρότηση της χώρας. </w:t>
      </w:r>
    </w:p>
    <w:p w14:paraId="150A70FE"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t xml:space="preserve">Σας καλούμε να υπερβείτε τις κομματικές αγκυλώσεις και να το υπερψηφίσετε. </w:t>
      </w:r>
    </w:p>
    <w:p w14:paraId="150A70FF"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t xml:space="preserve">Ευχαριστώ. </w:t>
      </w:r>
    </w:p>
    <w:p w14:paraId="150A7100" w14:textId="77777777" w:rsidR="008A0FFC" w:rsidRDefault="001A1A5C">
      <w:pPr>
        <w:spacing w:after="0" w:line="600" w:lineRule="auto"/>
        <w:ind w:firstLine="720"/>
        <w:jc w:val="center"/>
        <w:rPr>
          <w:rFonts w:eastAsia="UB-Helvetica" w:cs="Times New Roman"/>
          <w:szCs w:val="24"/>
        </w:rPr>
      </w:pPr>
      <w:r>
        <w:rPr>
          <w:rFonts w:eastAsia="UB-Helvetica" w:cs="Times New Roman"/>
          <w:szCs w:val="24"/>
        </w:rPr>
        <w:lastRenderedPageBreak/>
        <w:t>(Χειροκροτήματα από τις πτέρυγες του ΣΥΡΙΖΑ και των Α</w:t>
      </w:r>
      <w:r>
        <w:rPr>
          <w:rFonts w:eastAsia="UB-Helvetica" w:cs="Times New Roman"/>
          <w:szCs w:val="24"/>
        </w:rPr>
        <w:t>Ν</w:t>
      </w:r>
      <w:r>
        <w:rPr>
          <w:rFonts w:eastAsia="UB-Helvetica" w:cs="Times New Roman"/>
          <w:szCs w:val="24"/>
        </w:rPr>
        <w:t>Ε</w:t>
      </w:r>
      <w:r>
        <w:rPr>
          <w:rFonts w:eastAsia="UB-Helvetica" w:cs="Times New Roman"/>
          <w:szCs w:val="24"/>
        </w:rPr>
        <w:t>Λ</w:t>
      </w:r>
      <w:r>
        <w:rPr>
          <w:rFonts w:eastAsia="UB-Helvetica" w:cs="Times New Roman"/>
          <w:szCs w:val="24"/>
        </w:rPr>
        <w:t>)</w:t>
      </w:r>
    </w:p>
    <w:p w14:paraId="150A7101" w14:textId="77777777" w:rsidR="008A0FFC" w:rsidRDefault="001A1A5C">
      <w:pPr>
        <w:spacing w:after="0" w:line="600" w:lineRule="auto"/>
        <w:ind w:firstLine="720"/>
        <w:jc w:val="both"/>
        <w:rPr>
          <w:rFonts w:eastAsia="UB-Helvetica" w:cs="Times New Roman"/>
          <w:szCs w:val="24"/>
        </w:rPr>
      </w:pPr>
      <w:r>
        <w:rPr>
          <w:rFonts w:eastAsia="UB-Helvetica" w:cs="Times New Roman"/>
          <w:b/>
          <w:szCs w:val="24"/>
        </w:rPr>
        <w:t xml:space="preserve">ΠΡΟΕΔΡΕΥΩΝ (Νικήτας Κακλαμάνης): </w:t>
      </w:r>
      <w:r>
        <w:rPr>
          <w:rFonts w:eastAsia="UB-Helvetica" w:cs="Times New Roman"/>
          <w:szCs w:val="24"/>
        </w:rPr>
        <w:t xml:space="preserve">Τον λόγο έχει η εισηγήτρια της Νέας Δημοκρατίας, η συνάδελφος </w:t>
      </w:r>
      <w:r>
        <w:rPr>
          <w:rFonts w:eastAsia="UB-Helvetica" w:cs="Times New Roman"/>
          <w:szCs w:val="24"/>
        </w:rPr>
        <w:t>κ.</w:t>
      </w:r>
      <w:r>
        <w:rPr>
          <w:rFonts w:eastAsia="UB-Helvetica" w:cs="Times New Roman"/>
          <w:szCs w:val="24"/>
        </w:rPr>
        <w:t xml:space="preserve"> Άννα-Μισέλ Ασημακοπούλου. </w:t>
      </w:r>
    </w:p>
    <w:p w14:paraId="150A7102" w14:textId="77777777" w:rsidR="008A0FFC" w:rsidRDefault="001A1A5C">
      <w:pPr>
        <w:spacing w:after="0" w:line="600" w:lineRule="auto"/>
        <w:ind w:firstLine="720"/>
        <w:jc w:val="both"/>
        <w:rPr>
          <w:rFonts w:eastAsia="UB-Helvetica" w:cs="Times New Roman"/>
          <w:szCs w:val="24"/>
        </w:rPr>
      </w:pPr>
      <w:r>
        <w:rPr>
          <w:rFonts w:eastAsia="UB-Helvetica" w:cs="Times New Roman"/>
          <w:b/>
          <w:szCs w:val="24"/>
        </w:rPr>
        <w:t>ΑΝΝΑ-ΜΙΣΕΛ ΑΣΗΜΑΚΟΠΟΥΛΟΥ:</w:t>
      </w:r>
      <w:r>
        <w:rPr>
          <w:rFonts w:eastAsia="UB-Helvetica" w:cs="Times New Roman"/>
          <w:szCs w:val="24"/>
        </w:rPr>
        <w:t xml:space="preserve"> Ευχαριστώ, κύριε Πρόεδρε. </w:t>
      </w:r>
    </w:p>
    <w:p w14:paraId="150A7103"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t>Κύριοι Υπουργοί, κυρίες και κύριοι συνάδελφοι, μετά από μεγάλη αναμονή έρχεται στην Ολομέλεια της Εθνικής Αντιπ</w:t>
      </w:r>
      <w:r>
        <w:rPr>
          <w:rFonts w:eastAsia="UB-Helvetica" w:cs="Times New Roman"/>
          <w:szCs w:val="24"/>
        </w:rPr>
        <w:t xml:space="preserve">ροσωπείας ο νέος αναπτυξιακός νόμος. </w:t>
      </w:r>
    </w:p>
    <w:p w14:paraId="150A7104"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t>Ο κ. Σταθάκης μάς είχε πει ότι θα έρθει πέρυσι το καλοκαίρι, μετά μας είπε ότι θα έρθει μέχρι τα Χριστούγεννα, μετά ο Πρωθυπουργός μάς είπε ότι θα έρθει τον Ιανουάριο, μετά μας είπαν ότι θα έρθει τον Μάρτιο και έρχεται</w:t>
      </w:r>
      <w:r>
        <w:rPr>
          <w:rFonts w:eastAsia="UB-Helvetica" w:cs="Times New Roman"/>
          <w:szCs w:val="24"/>
        </w:rPr>
        <w:t xml:space="preserve"> σήμερα. </w:t>
      </w:r>
    </w:p>
    <w:p w14:paraId="150A7105"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t xml:space="preserve">Επίσης, ο Υπουργός διαβεβαίωνε ότι ο νόμος θα έχει αναδρομική ισχύ, κάτι στο οποίο βασίστηκαν οι επενδυτές. </w:t>
      </w:r>
    </w:p>
    <w:p w14:paraId="150A7106"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lastRenderedPageBreak/>
        <w:t>Έρχεται, λοιπόν, σήμερα αυτό το νομοσχέδιο με τεράστια καθυστέρηση και βεβαίως δεν έχει αναδρομική εφαρμογή. Για την αναδρομική ισχύ ο Υπ</w:t>
      </w:r>
      <w:r>
        <w:rPr>
          <w:rFonts w:eastAsia="UB-Helvetica" w:cs="Times New Roman"/>
          <w:szCs w:val="24"/>
        </w:rPr>
        <w:t>ουργός μάς είπε ότι ήταν μια υπερβολική δήλωση. Τι κι αν βασίστηκαν επενδυτές σε αυτό</w:t>
      </w:r>
      <w:r>
        <w:rPr>
          <w:rFonts w:eastAsia="UB-Helvetica" w:cs="Times New Roman"/>
          <w:szCs w:val="24"/>
        </w:rPr>
        <w:t>. Α</w:t>
      </w:r>
      <w:r>
        <w:rPr>
          <w:rFonts w:eastAsia="UB-Helvetica" w:cs="Times New Roman"/>
          <w:szCs w:val="24"/>
        </w:rPr>
        <w:t xml:space="preserve">υτό είναι δικό τους πρόβλημα! </w:t>
      </w:r>
    </w:p>
    <w:p w14:paraId="150A7107"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t>Για τη δε καθυστέρηση ο Υπουργός δικαιολογείται ότι φταίει η «κακιά» τρόικα, ότι ο νόμος έμπλεξε στη δίνη της πρώτης αξιολόγησης του τρίτ</w:t>
      </w:r>
      <w:r>
        <w:rPr>
          <w:rFonts w:eastAsia="UB-Helvetica" w:cs="Times New Roman"/>
          <w:szCs w:val="24"/>
        </w:rPr>
        <w:t>ου μνημονίου  ΣΥΡΙΖΑ-ΑΝΕΛ. Δεν είναι ιδιαίτερα πρωτότυπη η δικαιολογία, εάν μου επιτρέπεται, κύριε Υπουργέ και λιγότερο πρωτότυπη και η δεύτερη δικαιολογία, ότι φταίμε εμείς!</w:t>
      </w:r>
    </w:p>
    <w:p w14:paraId="150A7108"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t>Βεβαίως, πάντα φταίμε εμείς, αυτό είναι γνωστό! Αλλά φταίμε εμείς που αφήσαμε ανο</w:t>
      </w:r>
      <w:r>
        <w:rPr>
          <w:rFonts w:eastAsia="UB-Helvetica" w:cs="Times New Roman"/>
          <w:szCs w:val="24"/>
        </w:rPr>
        <w:t>ιχτά πολλά επενδυτικά σχέδια. Γιατί βεβαίως</w:t>
      </w:r>
      <w:r>
        <w:rPr>
          <w:rFonts w:eastAsia="UB-Helvetica" w:cs="Times New Roman"/>
          <w:szCs w:val="24"/>
        </w:rPr>
        <w:t>,</w:t>
      </w:r>
      <w:r>
        <w:rPr>
          <w:rFonts w:eastAsia="UB-Helvetica" w:cs="Times New Roman"/>
          <w:szCs w:val="24"/>
        </w:rPr>
        <w:t xml:space="preserve"> υπήρχαν πολλά επενδυτικά σχέδια, καθώς υπήρχε επενδυτικό ενδιαφέρον. </w:t>
      </w:r>
    </w:p>
    <w:p w14:paraId="150A7109"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lastRenderedPageBreak/>
        <w:t>Οπότε, τι κάνει ο Υπουργός, αφού υπήρχαν πολλά σχέδια; Στα άρθρα 76, 77 και 78 του νόμου που πραγματεύονται την παράταση αλλά και την ολοκλήρ</w:t>
      </w:r>
      <w:r>
        <w:rPr>
          <w:rFonts w:eastAsia="UB-Helvetica" w:cs="Times New Roman"/>
          <w:szCs w:val="24"/>
        </w:rPr>
        <w:t>ωση των επενδυτικών σχεδίων από τους προηγούμενους νόμους, δηλαδή τον ν. 3299/2004 και τον ν. 3908/2011, εκδικείται τους προηγούμενους επενδυτές, τους δίνει μόνο εννέα μήνες για να υλοποιήσουν το 50% του φυσικού αντικειμένου, χωρίς να λαμβάνει υπ’ όψιν ότι</w:t>
      </w:r>
      <w:r>
        <w:rPr>
          <w:rFonts w:eastAsia="UB-Helvetica" w:cs="Times New Roman"/>
          <w:szCs w:val="24"/>
        </w:rPr>
        <w:t xml:space="preserve"> έχουμε </w:t>
      </w:r>
      <w:r>
        <w:rPr>
          <w:rFonts w:eastAsia="UB-Helvetica" w:cs="Times New Roman"/>
          <w:szCs w:val="24"/>
          <w:lang w:val="en-US"/>
        </w:rPr>
        <w:t>capital</w:t>
      </w:r>
      <w:r>
        <w:rPr>
          <w:rFonts w:eastAsia="UB-Helvetica" w:cs="Times New Roman"/>
          <w:szCs w:val="24"/>
        </w:rPr>
        <w:t xml:space="preserve"> </w:t>
      </w:r>
      <w:r>
        <w:rPr>
          <w:rFonts w:eastAsia="UB-Helvetica" w:cs="Times New Roman"/>
          <w:szCs w:val="24"/>
          <w:lang w:val="en-US"/>
        </w:rPr>
        <w:t>controls</w:t>
      </w:r>
      <w:r>
        <w:rPr>
          <w:rFonts w:eastAsia="UB-Helvetica" w:cs="Times New Roman"/>
          <w:szCs w:val="24"/>
        </w:rPr>
        <w:t xml:space="preserve">, ότι δεν δανειοδοτούν οι τράπεζες, ότι οι άνθρωποι αυτοί πληρώνουν εγγυητικές επιστολές. Χωρίς να λαμβάνει υπ’ όψιν αυτό, λοιπόν, τους δίνει εννέα μήνες. </w:t>
      </w:r>
    </w:p>
    <w:p w14:paraId="150A710A"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t>Παρεμπιπτόντως, κύριε Υπουργέ, είχα την αίσθηση ότι το τρίμηνο -γιατί τους ε</w:t>
      </w:r>
      <w:r>
        <w:rPr>
          <w:rFonts w:eastAsia="UB-Helvetica" w:cs="Times New Roman"/>
          <w:szCs w:val="24"/>
        </w:rPr>
        <w:t xml:space="preserve">ίχατε δώσει έξι μήνες- θα ίσχυε για όλους. Εάν αυτή είναι η πρόθεσή σας, χρειάζεται μια νομοτεχνική βελτίωση στο κείμενο. Εάν δεν είναι η πρόθεσή σας, έχετε δώσει σε κάποιους εννέα μήνες. Και βεβαίως, άφησα το καλύτερο: Θα τους αποπληρώσει σε επτά χρόνια. </w:t>
      </w:r>
    </w:p>
    <w:p w14:paraId="150A710B"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t xml:space="preserve">Έτσι, λοιπόν, απλά ο Υπουργός, με χαμόγελο, καταλύει κάθε έννοια συνέχισης του κράτους και την ίδια ώρα, εχθές, στο περιθώριο της Γενικής Συνέλευσης του Συνδέσμου Βιομηχάνων Βορείου Ελλάδος, </w:t>
      </w:r>
      <w:r>
        <w:rPr>
          <w:rFonts w:eastAsia="UB-Helvetica" w:cs="Times New Roman"/>
          <w:szCs w:val="24"/>
        </w:rPr>
        <w:lastRenderedPageBreak/>
        <w:t>λέει ο κ. Σταθάκης: «Δεν νομίζω ότι υπάρχει ο οποιοσδήποτε που να</w:t>
      </w:r>
      <w:r>
        <w:rPr>
          <w:rFonts w:eastAsia="UB-Helvetica" w:cs="Times New Roman"/>
          <w:szCs w:val="24"/>
        </w:rPr>
        <w:t xml:space="preserve"> μπορεί να κάνει ασφαλή πρόβλεψη αυτή τη στιγμή για το πότε θα αρθούν τα </w:t>
      </w:r>
      <w:r>
        <w:rPr>
          <w:rFonts w:eastAsia="UB-Helvetica" w:cs="Times New Roman"/>
          <w:szCs w:val="24"/>
          <w:lang w:val="en-US"/>
        </w:rPr>
        <w:t>capital</w:t>
      </w:r>
      <w:r>
        <w:rPr>
          <w:rFonts w:eastAsia="UB-Helvetica" w:cs="Times New Roman"/>
          <w:szCs w:val="24"/>
        </w:rPr>
        <w:t xml:space="preserve"> </w:t>
      </w:r>
      <w:r>
        <w:rPr>
          <w:rFonts w:eastAsia="UB-Helvetica" w:cs="Times New Roman"/>
          <w:szCs w:val="24"/>
          <w:lang w:val="en-US"/>
        </w:rPr>
        <w:t>controls</w:t>
      </w:r>
      <w:r>
        <w:rPr>
          <w:rFonts w:eastAsia="UB-Helvetica" w:cs="Times New Roman"/>
          <w:szCs w:val="24"/>
        </w:rPr>
        <w:t xml:space="preserve">». Τους αφήνουμε στο έλεος δηλαδή. </w:t>
      </w:r>
    </w:p>
    <w:p w14:paraId="150A710C" w14:textId="77777777" w:rsidR="008A0FFC" w:rsidRDefault="001A1A5C">
      <w:pPr>
        <w:spacing w:after="0" w:line="600" w:lineRule="auto"/>
        <w:jc w:val="both"/>
        <w:rPr>
          <w:rFonts w:eastAsia="UB-Helvetica" w:cs="Times New Roman"/>
          <w:szCs w:val="24"/>
        </w:rPr>
      </w:pPr>
      <w:r>
        <w:rPr>
          <w:rFonts w:eastAsia="UB-Helvetica" w:cs="Times New Roman"/>
          <w:szCs w:val="24"/>
        </w:rPr>
        <w:t xml:space="preserve">Καταθέτω τη δήλωση του κ. Σταθάκη για τα Πρακτικά. </w:t>
      </w:r>
    </w:p>
    <w:p w14:paraId="150A710D" w14:textId="77777777" w:rsidR="008A0FFC" w:rsidRDefault="001A1A5C">
      <w:pPr>
        <w:spacing w:after="0" w:line="600" w:lineRule="auto"/>
        <w:ind w:firstLine="720"/>
        <w:jc w:val="both"/>
        <w:rPr>
          <w:rFonts w:eastAsia="Times New Roman" w:cs="Times New Roman"/>
        </w:rPr>
      </w:pPr>
      <w:r>
        <w:rPr>
          <w:rFonts w:eastAsia="Times New Roman" w:cs="Times New Roman"/>
        </w:rPr>
        <w:t xml:space="preserve">(Στο σημείο αυτό η Βουλευτής κ.  Άννα-Μισέλ Ασημακοπούλου                      </w:t>
      </w:r>
      <w:r>
        <w:rPr>
          <w:rFonts w:eastAsia="Times New Roman" w:cs="Times New Roma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50A710E"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t>Κύριε Υπουργέ, εμείς επαναλαμβάνουμε το αίτημά μας, με κατανόηση των υφιστάμενων δημοσιονομικώ</w:t>
      </w:r>
      <w:r>
        <w:rPr>
          <w:rFonts w:eastAsia="UB-Helvetica" w:cs="Times New Roman"/>
          <w:szCs w:val="24"/>
        </w:rPr>
        <w:t>ν περιορισμών, να αντιμετωπίσετε τους επενδυτές των προηγούμενων νόμων</w:t>
      </w:r>
      <w:r>
        <w:rPr>
          <w:rFonts w:eastAsia="UB-Helvetica" w:cs="Times New Roman"/>
          <w:szCs w:val="24"/>
        </w:rPr>
        <w:t>,</w:t>
      </w:r>
      <w:r>
        <w:rPr>
          <w:rFonts w:eastAsia="UB-Helvetica" w:cs="Times New Roman"/>
          <w:szCs w:val="24"/>
        </w:rPr>
        <w:t xml:space="preserve"> όχι εκδικητικά</w:t>
      </w:r>
      <w:r>
        <w:rPr>
          <w:rFonts w:eastAsia="UB-Helvetica" w:cs="Times New Roman"/>
          <w:szCs w:val="24"/>
        </w:rPr>
        <w:t>,</w:t>
      </w:r>
      <w:r>
        <w:rPr>
          <w:rFonts w:eastAsia="UB-Helvetica" w:cs="Times New Roman"/>
          <w:szCs w:val="24"/>
        </w:rPr>
        <w:t xml:space="preserve"> αλλά αντικειμενικά και με δίκαιο τρόπο.</w:t>
      </w:r>
    </w:p>
    <w:p w14:paraId="150A710F"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t>Υπάρχουν επενδυτές που έχουν υποβάλει αίτημα ολοκλήρωσης εδώ και ενάμιση χρόνο και δεν έχει κάνει τίποτα το Υπουργείο επί ημερών</w:t>
      </w:r>
      <w:r>
        <w:rPr>
          <w:rFonts w:eastAsia="UB-Helvetica" w:cs="Times New Roman"/>
          <w:szCs w:val="24"/>
        </w:rPr>
        <w:t xml:space="preserve"> σας για να ανταποκριθεί σε αυτά. Αυτοί οι επενδυτές έχουν ολοκληρώσει την επένδυση στο 100%. </w:t>
      </w:r>
    </w:p>
    <w:p w14:paraId="150A7110"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lastRenderedPageBreak/>
        <w:t xml:space="preserve">Όπως </w:t>
      </w:r>
      <w:r>
        <w:rPr>
          <w:rFonts w:eastAsia="UB-Helvetica" w:cs="Times New Roman"/>
          <w:szCs w:val="24"/>
        </w:rPr>
        <w:t>επίσης,</w:t>
      </w:r>
      <w:r>
        <w:rPr>
          <w:rFonts w:eastAsia="UB-Helvetica" w:cs="Times New Roman"/>
          <w:szCs w:val="24"/>
        </w:rPr>
        <w:t xml:space="preserve"> υπάρχουν και επενδυτές οι οποίοι ολοκληρώνουν την επένδυση εντός των χρονοδιαγραμμάτων που το Υπουργείο, το ελληνικό κράτος δηλαδή, τους έχει καθορί</w:t>
      </w:r>
      <w:r>
        <w:rPr>
          <w:rFonts w:eastAsia="UB-Helvetica" w:cs="Times New Roman"/>
          <w:szCs w:val="24"/>
        </w:rPr>
        <w:t xml:space="preserve">σει. </w:t>
      </w:r>
    </w:p>
    <w:p w14:paraId="150A7111"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t>Γιατί, λοιπόν, να τιμωρηθούν αυτοί οι επενδυτές; Σε αυτούς τουλάχιστον πρέπει να δώσετε μια προτεραιότητα. Και εκτός από φοροκίνητρα -γιατί αυτή είναι η εναλλακτική των επτά ετών επιχορήγηση</w:t>
      </w:r>
      <w:r>
        <w:rPr>
          <w:rFonts w:eastAsia="UB-Helvetica" w:cs="Times New Roman"/>
          <w:szCs w:val="24"/>
        </w:rPr>
        <w:t>ς</w:t>
      </w:r>
      <w:r>
        <w:rPr>
          <w:rFonts w:eastAsia="UB-Helvetica" w:cs="Times New Roman"/>
          <w:szCs w:val="24"/>
        </w:rPr>
        <w:t>- οφείλετε να κάνετε και συμψηφισμούς. Να τους κρατήσετε κα</w:t>
      </w:r>
      <w:r>
        <w:rPr>
          <w:rFonts w:eastAsia="UB-Helvetica" w:cs="Times New Roman"/>
          <w:szCs w:val="24"/>
        </w:rPr>
        <w:t>ι τον ΕΝΦΙΑ, όπως κάνετε και τώρα με τον συμψηφισμό. Όμως, τουλάχιστον να κάνετε συμψηφισμούς για τις επιχορηγήσεις</w:t>
      </w:r>
      <w:r>
        <w:rPr>
          <w:rFonts w:eastAsia="UB-Helvetica" w:cs="Times New Roman"/>
          <w:szCs w:val="24"/>
        </w:rPr>
        <w:t>,</w:t>
      </w:r>
      <w:r>
        <w:rPr>
          <w:rFonts w:eastAsia="UB-Helvetica" w:cs="Times New Roman"/>
          <w:szCs w:val="24"/>
        </w:rPr>
        <w:t xml:space="preserve"> με όλες τις οφειλές που έχουν οι άνθρωποι αυτοί προς το κράτος. </w:t>
      </w:r>
    </w:p>
    <w:p w14:paraId="150A7112"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t>Κύριε Πρόεδρε, ξεκίνησα με αυτό το θέμα της ιδεοληπτικής και εκδικητικής α</w:t>
      </w:r>
      <w:r>
        <w:rPr>
          <w:rFonts w:eastAsia="UB-Helvetica" w:cs="Times New Roman"/>
          <w:szCs w:val="24"/>
        </w:rPr>
        <w:t>ντιμετώπισης των επενδυτών των προηγούμενων νόμων, γιατί είναι τόσο κρίσιμο</w:t>
      </w:r>
      <w:r>
        <w:rPr>
          <w:rFonts w:eastAsia="UB-Helvetica" w:cs="Times New Roman"/>
          <w:szCs w:val="24"/>
        </w:rPr>
        <w:t>,</w:t>
      </w:r>
      <w:r>
        <w:rPr>
          <w:rFonts w:eastAsia="UB-Helvetica" w:cs="Times New Roman"/>
          <w:szCs w:val="24"/>
        </w:rPr>
        <w:t xml:space="preserve"> που μόνο και μόνο γι’ αυτόν τον λόγο θα μπορούσε να είναι αρνητική η στάση μας στο νομοσχέδιο και να είμαστε δικαιολογημένοι. </w:t>
      </w:r>
    </w:p>
    <w:p w14:paraId="150A7113" w14:textId="77777777" w:rsidR="008A0FFC" w:rsidRDefault="001A1A5C">
      <w:pPr>
        <w:spacing w:line="600" w:lineRule="auto"/>
        <w:ind w:firstLine="720"/>
        <w:contextualSpacing/>
        <w:jc w:val="both"/>
        <w:rPr>
          <w:rFonts w:eastAsia="Times New Roman"/>
          <w:szCs w:val="24"/>
        </w:rPr>
      </w:pPr>
      <w:r>
        <w:rPr>
          <w:rFonts w:eastAsia="Times New Roman"/>
          <w:szCs w:val="24"/>
        </w:rPr>
        <w:t>Πρόκειται για ένα νομοσχέδιο, το οποίο σημειώνω ότι,</w:t>
      </w:r>
      <w:r>
        <w:rPr>
          <w:rFonts w:eastAsia="Times New Roman"/>
          <w:szCs w:val="24"/>
        </w:rPr>
        <w:t xml:space="preserve"> πέρα από τα αυτονόητα και κοινότοπα πράγματα που λέμε όλοι, ότι η ανάπτυξη είναι καλό πράγμα, ότι θέλουμε τη μείωση της ανεργίας και των </w:t>
      </w:r>
      <w:r>
        <w:rPr>
          <w:rFonts w:eastAsia="Times New Roman"/>
          <w:szCs w:val="24"/>
        </w:rPr>
        <w:lastRenderedPageBreak/>
        <w:t>κοινωνικών ανισοτήτων -κοινοί στόχοι όλων μας είναι αυτά-, δεν έχει καμ</w:t>
      </w:r>
      <w:r>
        <w:rPr>
          <w:rFonts w:eastAsia="Times New Roman"/>
          <w:szCs w:val="24"/>
        </w:rPr>
        <w:t>μ</w:t>
      </w:r>
      <w:r>
        <w:rPr>
          <w:rFonts w:eastAsia="Times New Roman"/>
          <w:szCs w:val="24"/>
        </w:rPr>
        <w:t xml:space="preserve">ία διασύνδεση με ένα συγκεκριμένο αναπτυξιακό </w:t>
      </w:r>
      <w:r>
        <w:rPr>
          <w:rFonts w:eastAsia="Times New Roman"/>
          <w:szCs w:val="24"/>
        </w:rPr>
        <w:t>σχέδιο. Αυτό, βεβαίως, οφείλεται στο γεγονός ότι η Κυβέρνηση δεν έχει αναπτυξιακό σχέδιο.</w:t>
      </w:r>
    </w:p>
    <w:p w14:paraId="150A7114" w14:textId="77777777" w:rsidR="008A0FFC" w:rsidRDefault="001A1A5C">
      <w:pPr>
        <w:spacing w:line="600" w:lineRule="auto"/>
        <w:ind w:firstLine="720"/>
        <w:contextualSpacing/>
        <w:jc w:val="both"/>
        <w:rPr>
          <w:rFonts w:eastAsia="Times New Roman"/>
          <w:szCs w:val="24"/>
        </w:rPr>
      </w:pPr>
      <w:r>
        <w:rPr>
          <w:rFonts w:eastAsia="Times New Roman"/>
          <w:szCs w:val="24"/>
        </w:rPr>
        <w:t xml:space="preserve">Μας είπατε, κύριε Υπουργέ, ότι υπάρχει ένα </w:t>
      </w:r>
      <w:r>
        <w:rPr>
          <w:rFonts w:eastAsia="Times New Roman"/>
          <w:szCs w:val="24"/>
          <w:lang w:val="en-US"/>
        </w:rPr>
        <w:t>executive</w:t>
      </w:r>
      <w:r>
        <w:rPr>
          <w:rFonts w:eastAsia="Times New Roman"/>
          <w:szCs w:val="24"/>
        </w:rPr>
        <w:t xml:space="preserve"> </w:t>
      </w:r>
      <w:r>
        <w:rPr>
          <w:rFonts w:eastAsia="Times New Roman"/>
          <w:szCs w:val="24"/>
          <w:lang w:val="en-US"/>
        </w:rPr>
        <w:t>summary</w:t>
      </w:r>
      <w:r>
        <w:rPr>
          <w:rFonts w:eastAsia="Times New Roman"/>
          <w:szCs w:val="24"/>
        </w:rPr>
        <w:t xml:space="preserve"> ενός σχεδίου, ότι κάτι ετοιμάζει το ΚΕΠΕ. Υπενθυμίζω ότι η εκπόνηση του αναπτυξιακού σχεδίου ήταν και μνη</w:t>
      </w:r>
      <w:r>
        <w:rPr>
          <w:rFonts w:eastAsia="Times New Roman"/>
          <w:szCs w:val="24"/>
        </w:rPr>
        <w:t>μονιακή υποχρέωση, που έπρεπε να έχει ολοκληρωθεί μέχρι τον Μάρτιο του έτους αυτού. Θα φταίει, βέβαια, η «κακιά» τρόικα για την καθυστέρηση</w:t>
      </w:r>
      <w:r>
        <w:rPr>
          <w:rFonts w:eastAsia="Times New Roman"/>
          <w:szCs w:val="24"/>
        </w:rPr>
        <w:t>,</w:t>
      </w:r>
      <w:r>
        <w:rPr>
          <w:rFonts w:eastAsia="Times New Roman"/>
          <w:szCs w:val="24"/>
        </w:rPr>
        <w:t xml:space="preserve"> υποθέτω!</w:t>
      </w:r>
    </w:p>
    <w:p w14:paraId="150A7115" w14:textId="77777777" w:rsidR="008A0FFC" w:rsidRDefault="001A1A5C">
      <w:pPr>
        <w:spacing w:line="600" w:lineRule="auto"/>
        <w:ind w:firstLine="720"/>
        <w:contextualSpacing/>
        <w:jc w:val="both"/>
        <w:rPr>
          <w:rFonts w:eastAsia="Times New Roman"/>
          <w:szCs w:val="24"/>
        </w:rPr>
      </w:pPr>
      <w:r>
        <w:rPr>
          <w:rFonts w:eastAsia="Times New Roman"/>
          <w:szCs w:val="24"/>
        </w:rPr>
        <w:t>Αυτά φαντάζομαι ότι θα πει και ο Πρωθυπουργός μεθαύριο στο Μέγαρο Μουσικής. Απλώς</w:t>
      </w:r>
      <w:r>
        <w:rPr>
          <w:rFonts w:eastAsia="Times New Roman"/>
          <w:szCs w:val="24"/>
        </w:rPr>
        <w:t>,</w:t>
      </w:r>
      <w:r>
        <w:rPr>
          <w:rFonts w:eastAsia="Times New Roman"/>
          <w:szCs w:val="24"/>
        </w:rPr>
        <w:t xml:space="preserve"> θα ήθελα από περιέργεια</w:t>
      </w:r>
      <w:r>
        <w:rPr>
          <w:rFonts w:eastAsia="Times New Roman"/>
          <w:szCs w:val="24"/>
        </w:rPr>
        <w:t xml:space="preserve"> να ξέρω, κύριε Σταθάκη, αν θα συμπεριληφθεί στη μελέτη και η εκμετάλλευση της κάνναβης! Διαβάζω με ενδιαφέρον στην ερώτηση -που μπορεί να την βρει ο οποιοσδήποτε στο </w:t>
      </w:r>
      <w:r>
        <w:rPr>
          <w:rFonts w:eastAsia="Times New Roman"/>
          <w:szCs w:val="24"/>
          <w:lang w:val="en-US"/>
        </w:rPr>
        <w:t>site</w:t>
      </w:r>
      <w:r>
        <w:rPr>
          <w:rFonts w:eastAsia="Times New Roman"/>
          <w:szCs w:val="24"/>
        </w:rPr>
        <w:t xml:space="preserve"> της Βουλής- που κατετέθη από τριάντα έξι συναδέλφους Βουλευτές του ΣΥΡΙΖΑ, με επικεφ</w:t>
      </w:r>
      <w:r>
        <w:rPr>
          <w:rFonts w:eastAsia="Times New Roman"/>
          <w:szCs w:val="24"/>
        </w:rPr>
        <w:t>αλής τον κ. Μπα</w:t>
      </w:r>
      <w:r>
        <w:rPr>
          <w:rFonts w:eastAsia="Times New Roman"/>
          <w:szCs w:val="24"/>
        </w:rPr>
        <w:lastRenderedPageBreak/>
        <w:t>λαούρα, ότι «με τη νομιμοποίηση της καλλιέργειας της κάνναβης θα επιτευχθεί αναζωογόνηση της αγροτικής οικονομίας και της μεταποίησης, επανέναρξη εξαγωγών προϊόντων κάνναβης, έπειτα από πολλές δεκαετίες παύσης, καθώς και ενίσχυση των ασφαλισ</w:t>
      </w:r>
      <w:r>
        <w:rPr>
          <w:rFonts w:eastAsia="Times New Roman"/>
          <w:szCs w:val="24"/>
        </w:rPr>
        <w:t>τικών ταμείων, που θα γλιτώσουν από την επιβάρυνση από τα ακριβά συνταγογραφούμενα προϊόντα της φαρμακοβιομηχανίας»! Να μια ενδιαφέρουσα αναπτυξιακή προοπτική για τη χώρα, κύριε Υπουργέ!</w:t>
      </w:r>
    </w:p>
    <w:p w14:paraId="150A7116" w14:textId="77777777" w:rsidR="008A0FFC" w:rsidRDefault="001A1A5C">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150A7117" w14:textId="77777777" w:rsidR="008A0FFC" w:rsidRDefault="001A1A5C">
      <w:pPr>
        <w:spacing w:line="600" w:lineRule="auto"/>
        <w:ind w:firstLine="720"/>
        <w:contextualSpacing/>
        <w:jc w:val="both"/>
        <w:rPr>
          <w:rFonts w:eastAsia="Times New Roman"/>
          <w:szCs w:val="24"/>
        </w:rPr>
      </w:pPr>
      <w:r>
        <w:rPr>
          <w:rFonts w:eastAsia="Times New Roman"/>
          <w:szCs w:val="24"/>
        </w:rPr>
        <w:t xml:space="preserve">Για να </w:t>
      </w:r>
      <w:r>
        <w:rPr>
          <w:rFonts w:eastAsia="Times New Roman"/>
          <w:szCs w:val="24"/>
        </w:rPr>
        <w:t>αποσαφηνίσω λίγο περισσότερο την αρνητική μας στάση σε αυτό το νομοθέτημα, σας λέω επίσης, κύριε Υπουργέ, ότι δεν νομοθετείτε σε κενό αέρος. Θα πρέπει κανείς να κοιτάξει λίγο την οικονομική συγκυρία, στην οποία βρισκόμαστε.</w:t>
      </w:r>
    </w:p>
    <w:p w14:paraId="150A7118" w14:textId="77777777" w:rsidR="008A0FFC" w:rsidRDefault="001A1A5C">
      <w:pPr>
        <w:spacing w:line="600" w:lineRule="auto"/>
        <w:ind w:firstLine="720"/>
        <w:contextualSpacing/>
        <w:jc w:val="both"/>
        <w:rPr>
          <w:rFonts w:eastAsia="Times New Roman"/>
          <w:szCs w:val="24"/>
        </w:rPr>
      </w:pPr>
      <w:r>
        <w:rPr>
          <w:rFonts w:eastAsia="Times New Roman"/>
          <w:szCs w:val="24"/>
        </w:rPr>
        <w:t>Και εξηγώ και τεκμηριώνω αναφερό</w:t>
      </w:r>
      <w:r>
        <w:rPr>
          <w:rFonts w:eastAsia="Times New Roman"/>
          <w:szCs w:val="24"/>
        </w:rPr>
        <w:t xml:space="preserve">μενη επιγραμματικά σε ορισμένα δεδομένα της οικονομικής κατάστασης της εποχής: </w:t>
      </w:r>
    </w:p>
    <w:p w14:paraId="150A7119" w14:textId="77777777" w:rsidR="008A0FFC" w:rsidRDefault="001A1A5C">
      <w:pPr>
        <w:spacing w:line="600" w:lineRule="auto"/>
        <w:ind w:firstLine="720"/>
        <w:contextualSpacing/>
        <w:jc w:val="both"/>
        <w:rPr>
          <w:rFonts w:eastAsia="Times New Roman"/>
          <w:szCs w:val="24"/>
        </w:rPr>
      </w:pPr>
      <w:r>
        <w:rPr>
          <w:rFonts w:eastAsia="Times New Roman"/>
          <w:szCs w:val="24"/>
        </w:rPr>
        <w:lastRenderedPageBreak/>
        <w:t xml:space="preserve">Είμαστε σε τρίτο συνεχόμενο τρίμηνο ύφεσης και σύμφωνα με την </w:t>
      </w:r>
      <w:r>
        <w:rPr>
          <w:rFonts w:eastAsia="Times New Roman"/>
          <w:szCs w:val="24"/>
          <w:lang w:val="en-US"/>
        </w:rPr>
        <w:t>Eurostat</w:t>
      </w:r>
      <w:r>
        <w:rPr>
          <w:rFonts w:eastAsia="Times New Roman"/>
          <w:szCs w:val="24"/>
        </w:rPr>
        <w:t xml:space="preserve"> είμαστε η μόνη χώρα της Ευρωπαϊκής Ένωσης</w:t>
      </w:r>
      <w:r>
        <w:rPr>
          <w:rFonts w:eastAsia="Times New Roman"/>
          <w:szCs w:val="24"/>
        </w:rPr>
        <w:t>,</w:t>
      </w:r>
      <w:r>
        <w:rPr>
          <w:rFonts w:eastAsia="Times New Roman"/>
          <w:szCs w:val="24"/>
        </w:rPr>
        <w:t xml:space="preserve"> που το πρώτο τρίμηνο του 2016 βρισκόμαστε σε ύφεση. </w:t>
      </w:r>
    </w:p>
    <w:p w14:paraId="150A711A" w14:textId="77777777" w:rsidR="008A0FFC" w:rsidRDefault="001A1A5C">
      <w:pPr>
        <w:spacing w:line="600" w:lineRule="auto"/>
        <w:ind w:firstLine="720"/>
        <w:contextualSpacing/>
        <w:jc w:val="both"/>
        <w:rPr>
          <w:rFonts w:eastAsia="Times New Roman"/>
          <w:szCs w:val="24"/>
        </w:rPr>
      </w:pPr>
      <w:r>
        <w:rPr>
          <w:rFonts w:eastAsia="Times New Roman"/>
          <w:szCs w:val="24"/>
        </w:rPr>
        <w:t xml:space="preserve">Οι επενδύσεις το 2015 μειώθηκαν κατά 13,1%. Μας στέρησαν 5 δισεκατομμύρια ευρώ. </w:t>
      </w:r>
    </w:p>
    <w:p w14:paraId="150A711B" w14:textId="77777777" w:rsidR="008A0FFC" w:rsidRDefault="001A1A5C">
      <w:pPr>
        <w:spacing w:line="600" w:lineRule="auto"/>
        <w:ind w:firstLine="720"/>
        <w:contextualSpacing/>
        <w:jc w:val="both"/>
        <w:rPr>
          <w:rFonts w:eastAsia="Times New Roman"/>
          <w:szCs w:val="24"/>
        </w:rPr>
      </w:pPr>
      <w:r>
        <w:rPr>
          <w:rFonts w:eastAsia="Times New Roman"/>
          <w:szCs w:val="24"/>
        </w:rPr>
        <w:t xml:space="preserve">Άλλα 5 δισεκατομμύρια ευρώ μάς στέρησαν οι εξαγωγές που μειώθηκαν 3,8% το 2015. </w:t>
      </w:r>
    </w:p>
    <w:p w14:paraId="150A711C" w14:textId="77777777" w:rsidR="008A0FFC" w:rsidRDefault="001A1A5C">
      <w:pPr>
        <w:spacing w:line="600" w:lineRule="auto"/>
        <w:ind w:firstLine="720"/>
        <w:contextualSpacing/>
        <w:jc w:val="both"/>
        <w:rPr>
          <w:rFonts w:eastAsia="Times New Roman"/>
          <w:szCs w:val="24"/>
        </w:rPr>
      </w:pPr>
      <w:r>
        <w:rPr>
          <w:rFonts w:eastAsia="Times New Roman"/>
          <w:szCs w:val="24"/>
        </w:rPr>
        <w:t>Λόγω της παρατεταμένης πολιτικής αβεβαιότητας έχουν φύγει 40 δισεκατομμύρια ευρώ από τις τράπε</w:t>
      </w:r>
      <w:r>
        <w:rPr>
          <w:rFonts w:eastAsia="Times New Roman"/>
          <w:szCs w:val="24"/>
        </w:rPr>
        <w:t xml:space="preserve">ζες, οι οποίες έχουν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που δεν ξέρουμε πότε θα φύγουν. </w:t>
      </w:r>
    </w:p>
    <w:p w14:paraId="150A711D" w14:textId="77777777" w:rsidR="008A0FFC" w:rsidRDefault="001A1A5C">
      <w:pPr>
        <w:spacing w:line="600" w:lineRule="auto"/>
        <w:ind w:firstLine="720"/>
        <w:contextualSpacing/>
        <w:jc w:val="both"/>
        <w:rPr>
          <w:rFonts w:eastAsia="Times New Roman"/>
          <w:szCs w:val="24"/>
        </w:rPr>
      </w:pPr>
      <w:r>
        <w:rPr>
          <w:rFonts w:eastAsia="Times New Roman"/>
          <w:szCs w:val="24"/>
        </w:rPr>
        <w:t>Ο τζίρος των βιομηχανικών επιχειρήσεων μειώθηκε 10,4% το 2015.</w:t>
      </w:r>
    </w:p>
    <w:p w14:paraId="150A711E" w14:textId="77777777" w:rsidR="008A0FFC" w:rsidRDefault="001A1A5C">
      <w:pPr>
        <w:spacing w:line="600" w:lineRule="auto"/>
        <w:ind w:firstLine="720"/>
        <w:contextualSpacing/>
        <w:jc w:val="both"/>
        <w:rPr>
          <w:rFonts w:eastAsia="Times New Roman"/>
          <w:szCs w:val="24"/>
        </w:rPr>
      </w:pPr>
      <w:r>
        <w:rPr>
          <w:rFonts w:eastAsia="Times New Roman"/>
          <w:szCs w:val="24"/>
        </w:rPr>
        <w:t xml:space="preserve"> Η Ελλάδα υποχώρησε έξι θέσεις στην παγκόσμια κατάταξη ανταγωνιστικότητας, σύμφωνα με την Παγκόσμια Επετηρίδα </w:t>
      </w:r>
      <w:r>
        <w:rPr>
          <w:rFonts w:eastAsia="Times New Roman"/>
          <w:szCs w:val="24"/>
          <w:lang w:val="en-US"/>
        </w:rPr>
        <w:t>IMD</w:t>
      </w:r>
      <w:r>
        <w:rPr>
          <w:rFonts w:eastAsia="Times New Roman"/>
          <w:szCs w:val="24"/>
        </w:rPr>
        <w:t>.</w:t>
      </w:r>
    </w:p>
    <w:p w14:paraId="150A711F" w14:textId="77777777" w:rsidR="008A0FFC" w:rsidRDefault="001A1A5C">
      <w:pPr>
        <w:spacing w:line="600" w:lineRule="auto"/>
        <w:ind w:firstLine="720"/>
        <w:contextualSpacing/>
        <w:jc w:val="both"/>
        <w:rPr>
          <w:rFonts w:eastAsia="Times New Roman"/>
          <w:szCs w:val="24"/>
        </w:rPr>
      </w:pPr>
      <w:r>
        <w:rPr>
          <w:rFonts w:eastAsia="Times New Roman"/>
          <w:szCs w:val="24"/>
        </w:rPr>
        <w:t xml:space="preserve"> Στάση</w:t>
      </w:r>
      <w:r>
        <w:rPr>
          <w:rFonts w:eastAsia="Times New Roman"/>
          <w:szCs w:val="24"/>
        </w:rPr>
        <w:t xml:space="preserve"> πληρωμών έχει κηρύξει η Κυβέρνηση και οι ληξιπρόθεσμες οφειλές του κράτους προς τους ιδιώτες έχουν αυξηθεί 80% από το 2015. </w:t>
      </w:r>
    </w:p>
    <w:p w14:paraId="150A7120" w14:textId="77777777" w:rsidR="008A0FFC" w:rsidRDefault="001A1A5C">
      <w:pPr>
        <w:spacing w:line="600" w:lineRule="auto"/>
        <w:ind w:firstLine="720"/>
        <w:contextualSpacing/>
        <w:jc w:val="both"/>
        <w:rPr>
          <w:rFonts w:eastAsia="Times New Roman"/>
          <w:szCs w:val="24"/>
        </w:rPr>
      </w:pPr>
      <w:r>
        <w:rPr>
          <w:rFonts w:eastAsia="Times New Roman"/>
          <w:szCs w:val="24"/>
        </w:rPr>
        <w:lastRenderedPageBreak/>
        <w:t>Σύμφωνα με το ΓΕΜΗ περισσότερες επιχειρήσεις κλείνουν απ’ ό,τι ανοίγουν. Είναι πλέον αρνητικό το ισοζύγιο. Από την 1</w:t>
      </w:r>
      <w:r>
        <w:rPr>
          <w:rFonts w:eastAsia="Times New Roman"/>
          <w:szCs w:val="24"/>
          <w:vertAlign w:val="superscript"/>
        </w:rPr>
        <w:t>η</w:t>
      </w:r>
      <w:r>
        <w:rPr>
          <w:rFonts w:eastAsia="Times New Roman"/>
          <w:szCs w:val="24"/>
        </w:rPr>
        <w:t xml:space="preserve"> του έτους μέ</w:t>
      </w:r>
      <w:r>
        <w:rPr>
          <w:rFonts w:eastAsia="Times New Roman"/>
          <w:szCs w:val="24"/>
        </w:rPr>
        <w:t xml:space="preserve">χρι τον Μάιο έχουν κλείσει </w:t>
      </w:r>
      <w:r>
        <w:rPr>
          <w:rFonts w:eastAsia="Times New Roman"/>
          <w:szCs w:val="24"/>
        </w:rPr>
        <w:t>δεκαπέντε χιλιάδες τετρακόσιες σαράντα πέντε</w:t>
      </w:r>
      <w:r>
        <w:rPr>
          <w:rFonts w:eastAsia="Times New Roman"/>
          <w:szCs w:val="24"/>
        </w:rPr>
        <w:t xml:space="preserve"> επιχειρήσεις.</w:t>
      </w:r>
    </w:p>
    <w:p w14:paraId="150A7121" w14:textId="77777777" w:rsidR="008A0FFC" w:rsidRDefault="001A1A5C">
      <w:pPr>
        <w:spacing w:line="600" w:lineRule="auto"/>
        <w:ind w:firstLine="720"/>
        <w:contextualSpacing/>
        <w:jc w:val="both"/>
        <w:rPr>
          <w:rFonts w:eastAsia="Times New Roman"/>
          <w:szCs w:val="24"/>
        </w:rPr>
      </w:pPr>
      <w:r>
        <w:rPr>
          <w:rFonts w:eastAsia="Times New Roman"/>
          <w:szCs w:val="24"/>
        </w:rPr>
        <w:t xml:space="preserve"> Και βεβαίως</w:t>
      </w:r>
      <w:r>
        <w:rPr>
          <w:rFonts w:eastAsia="Times New Roman"/>
          <w:szCs w:val="24"/>
        </w:rPr>
        <w:t>,</w:t>
      </w:r>
      <w:r>
        <w:rPr>
          <w:rFonts w:eastAsia="Times New Roman"/>
          <w:szCs w:val="24"/>
        </w:rPr>
        <w:t xml:space="preserve"> πρόσφατα νομοθετήσατε </w:t>
      </w:r>
      <w:r>
        <w:rPr>
          <w:rFonts w:eastAsia="Times New Roman"/>
          <w:szCs w:val="24"/>
        </w:rPr>
        <w:t xml:space="preserve">μέτρα ύψους </w:t>
      </w:r>
      <w:r>
        <w:rPr>
          <w:rFonts w:eastAsia="Times New Roman"/>
          <w:szCs w:val="24"/>
        </w:rPr>
        <w:t xml:space="preserve">9 δισεκατομμύρια ευρώ </w:t>
      </w:r>
      <w:r>
        <w:rPr>
          <w:rFonts w:eastAsia="Times New Roman"/>
          <w:szCs w:val="24"/>
        </w:rPr>
        <w:t>-</w:t>
      </w:r>
      <w:r>
        <w:rPr>
          <w:rFonts w:eastAsia="Times New Roman"/>
          <w:szCs w:val="24"/>
        </w:rPr>
        <w:t>μία πραγματική φοροκαταιγίδα</w:t>
      </w:r>
      <w:r>
        <w:rPr>
          <w:rFonts w:eastAsia="Times New Roman"/>
          <w:szCs w:val="24"/>
        </w:rPr>
        <w:t>-</w:t>
      </w:r>
      <w:r>
        <w:rPr>
          <w:rFonts w:eastAsia="Times New Roman"/>
          <w:szCs w:val="24"/>
        </w:rPr>
        <w:t xml:space="preserve"> μέτρα εξόντωσης των επιχειρήσεων και των ελευθέρων επαγγελματιών. Περ</w:t>
      </w:r>
      <w:r>
        <w:rPr>
          <w:rFonts w:eastAsia="Times New Roman"/>
          <w:szCs w:val="24"/>
        </w:rPr>
        <w:t>ικόψατε συντάξεις, καταργήσατε το ΕΚΑΣ και αυξήσατε τους έμμεσους φόρους 1,8 δισεκατομμύρια ευρώ.</w:t>
      </w:r>
    </w:p>
    <w:p w14:paraId="150A7122" w14:textId="77777777" w:rsidR="008A0FFC" w:rsidRDefault="001A1A5C">
      <w:pPr>
        <w:spacing w:line="600" w:lineRule="auto"/>
        <w:ind w:firstLine="720"/>
        <w:contextualSpacing/>
        <w:jc w:val="both"/>
        <w:rPr>
          <w:rFonts w:eastAsia="Times New Roman"/>
          <w:szCs w:val="24"/>
        </w:rPr>
      </w:pPr>
      <w:r>
        <w:rPr>
          <w:rFonts w:eastAsia="Times New Roman"/>
          <w:szCs w:val="24"/>
        </w:rPr>
        <w:t>Αυτή είναι, σύμφωνα με τον Υπουργό, η επιτυχημένη, ήπια δημοσιονομική προσαρμογή, η οποία είναι και εξασφαλισμένη εις το διηνεκές, καθότι θα γίνεται αυτόματα,</w:t>
      </w:r>
      <w:r>
        <w:rPr>
          <w:rFonts w:eastAsia="Times New Roman"/>
          <w:szCs w:val="24"/>
        </w:rPr>
        <w:t xml:space="preserve"> με τον γνωστό πλέον κόφτη!</w:t>
      </w:r>
    </w:p>
    <w:p w14:paraId="150A7123" w14:textId="77777777" w:rsidR="008A0FFC" w:rsidRDefault="001A1A5C">
      <w:pPr>
        <w:spacing w:line="600" w:lineRule="auto"/>
        <w:ind w:firstLine="720"/>
        <w:contextualSpacing/>
        <w:jc w:val="both"/>
        <w:rPr>
          <w:rFonts w:eastAsia="Times New Roman"/>
          <w:szCs w:val="24"/>
        </w:rPr>
      </w:pPr>
      <w:r>
        <w:rPr>
          <w:rFonts w:eastAsia="Times New Roman"/>
          <w:szCs w:val="24"/>
        </w:rPr>
        <w:t>Σε αυτό το περιβάλλον φέρνετε τον νέο αναπτυξιακό νόμο και μας λέτε ότι ο αναπτυξιακός νόμος -αυτά θα ακούσουμε τώρα από τον Υπουργό, αυτά θα ακούσουμε και από τον κ. Τσίπρα- μαζί με άλλα χρηματοδοτικά εργαλεία θα φέρουν την ανά</w:t>
      </w:r>
      <w:r>
        <w:rPr>
          <w:rFonts w:eastAsia="Times New Roman"/>
          <w:szCs w:val="24"/>
        </w:rPr>
        <w:t xml:space="preserve">πτυξη και δη μέσα στο 2016. Το είπατε χθες, κύριε Σταθάκη, στον ΣΒΒΕ: Το δεύτερο εξάμηνο του 2016 η ελληνική οικονομία θα μπει εκ νέου σε θετικό πρόσημο και </w:t>
      </w:r>
      <w:r>
        <w:rPr>
          <w:rFonts w:eastAsia="Times New Roman"/>
          <w:szCs w:val="24"/>
        </w:rPr>
        <w:lastRenderedPageBreak/>
        <w:t>μάλιστα</w:t>
      </w:r>
      <w:r>
        <w:rPr>
          <w:rFonts w:eastAsia="Times New Roman"/>
          <w:szCs w:val="24"/>
        </w:rPr>
        <w:t>,</w:t>
      </w:r>
      <w:r>
        <w:rPr>
          <w:rFonts w:eastAsia="Times New Roman"/>
          <w:szCs w:val="24"/>
        </w:rPr>
        <w:t xml:space="preserve"> με γρήγορα αποτελέσματα. Μέλη της Κυβέρνησης, όπως ο κ. Δραγασάκης, όπως η κ. Γεροβασίλη, </w:t>
      </w:r>
      <w:r>
        <w:rPr>
          <w:rFonts w:eastAsia="Times New Roman"/>
          <w:szCs w:val="24"/>
        </w:rPr>
        <w:t>όπως ο κ. Χαρίτσης λένε ότι θα πέσουν στην πραγματική οικονομία μέχρι το τέλος του έτους 8, 9, 10, 12 δισεκατομμύρια ευρώ.</w:t>
      </w:r>
    </w:p>
    <w:p w14:paraId="150A7124" w14:textId="77777777" w:rsidR="008A0FFC" w:rsidRDefault="001A1A5C">
      <w:pPr>
        <w:spacing w:line="600" w:lineRule="auto"/>
        <w:ind w:firstLine="720"/>
        <w:contextualSpacing/>
        <w:jc w:val="both"/>
        <w:rPr>
          <w:rFonts w:eastAsia="Times New Roman"/>
          <w:szCs w:val="24"/>
        </w:rPr>
      </w:pPr>
      <w:r>
        <w:rPr>
          <w:rFonts w:eastAsia="Times New Roman"/>
          <w:b/>
          <w:szCs w:val="24"/>
        </w:rPr>
        <w:t>ΓΕΩΡΓΙΟΣ ΣΤΑΘΑΚΗΣ (Υπουργός Οικονομίας, Ανάπτυξης και Τουρισμού):</w:t>
      </w:r>
      <w:r>
        <w:rPr>
          <w:rFonts w:eastAsia="Times New Roman"/>
          <w:szCs w:val="24"/>
        </w:rPr>
        <w:t xml:space="preserve"> Είναι 14 δισεκατομμύρια ευρώ.</w:t>
      </w:r>
    </w:p>
    <w:p w14:paraId="150A7125" w14:textId="77777777" w:rsidR="008A0FFC" w:rsidRDefault="001A1A5C">
      <w:pPr>
        <w:spacing w:line="600" w:lineRule="auto"/>
        <w:ind w:firstLine="720"/>
        <w:contextualSpacing/>
        <w:jc w:val="both"/>
        <w:rPr>
          <w:rFonts w:eastAsia="Times New Roman"/>
          <w:szCs w:val="24"/>
        </w:rPr>
      </w:pPr>
      <w:r>
        <w:rPr>
          <w:rFonts w:eastAsia="Times New Roman"/>
          <w:b/>
          <w:szCs w:val="24"/>
        </w:rPr>
        <w:t xml:space="preserve">ΑΝΝΑ – ΜΙΣΕΛ ΑΣΗΜΑΚΟΠΟΥΛΟΥ: </w:t>
      </w:r>
      <w:r>
        <w:rPr>
          <w:rFonts w:eastAsia="Times New Roman"/>
          <w:szCs w:val="24"/>
        </w:rPr>
        <w:t xml:space="preserve">Είναι 14 </w:t>
      </w:r>
      <w:r>
        <w:rPr>
          <w:rFonts w:eastAsia="Times New Roman"/>
          <w:szCs w:val="24"/>
        </w:rPr>
        <w:t xml:space="preserve">δισεκατομμύρια ευρώ, κύριε Υπουργέ! Μάλιστα! Είναι 14 δισεκατομμύρια ευρώ! Αυτή την δήλωση δεν την έχω. </w:t>
      </w:r>
    </w:p>
    <w:p w14:paraId="150A7126" w14:textId="77777777" w:rsidR="008A0FFC" w:rsidRDefault="001A1A5C">
      <w:pPr>
        <w:spacing w:line="600" w:lineRule="auto"/>
        <w:ind w:firstLine="720"/>
        <w:contextualSpacing/>
        <w:jc w:val="both"/>
        <w:rPr>
          <w:rFonts w:eastAsia="Times New Roman"/>
          <w:szCs w:val="24"/>
        </w:rPr>
      </w:pPr>
      <w:r>
        <w:rPr>
          <w:rFonts w:eastAsia="Times New Roman"/>
          <w:szCs w:val="24"/>
        </w:rPr>
        <w:t>Για τα Πρακτικά καταθέτω τις δηλώσεις των Υπουργών στους οποίους αναφέρθηκα.</w:t>
      </w:r>
    </w:p>
    <w:p w14:paraId="150A7127" w14:textId="77777777" w:rsidR="008A0FFC" w:rsidRDefault="001A1A5C">
      <w:pPr>
        <w:spacing w:line="600" w:lineRule="auto"/>
        <w:ind w:firstLine="720"/>
        <w:contextualSpacing/>
        <w:jc w:val="both"/>
        <w:rPr>
          <w:rFonts w:eastAsia="Times New Roman"/>
          <w:szCs w:val="24"/>
        </w:rPr>
      </w:pPr>
      <w:r>
        <w:rPr>
          <w:rFonts w:eastAsia="Times New Roman"/>
          <w:szCs w:val="24"/>
        </w:rPr>
        <w:t>(Στο σημείο αυτό η Βουλευτής κ. Άννα – Μισέλ Ασημακοπούλου καταθέτει για τ</w:t>
      </w:r>
      <w:r>
        <w:rPr>
          <w:rFonts w:eastAsia="Times New Roman"/>
          <w:szCs w:val="24"/>
        </w:rPr>
        <w:t xml:space="preserve">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150A7128" w14:textId="77777777" w:rsidR="008A0FFC" w:rsidRDefault="001A1A5C">
      <w:pPr>
        <w:spacing w:line="600" w:lineRule="auto"/>
        <w:ind w:firstLine="720"/>
        <w:contextualSpacing/>
        <w:jc w:val="both"/>
        <w:rPr>
          <w:rFonts w:eastAsia="Times New Roman"/>
          <w:szCs w:val="24"/>
        </w:rPr>
      </w:pPr>
      <w:r>
        <w:rPr>
          <w:rFonts w:eastAsia="Times New Roman"/>
          <w:szCs w:val="24"/>
        </w:rPr>
        <w:lastRenderedPageBreak/>
        <w:t xml:space="preserve">Επί του παρόντος, λοιπόν, εγώ θα ήθελα να δούμε -γιατί αυτά είναι προβλέψεις- τι λέει το Γενικό Λογιστήριο του </w:t>
      </w:r>
      <w:r>
        <w:rPr>
          <w:rFonts w:eastAsia="Times New Roman"/>
          <w:szCs w:val="24"/>
        </w:rPr>
        <w:t>Κράτους για το παρόν νομοθέτημα.</w:t>
      </w:r>
    </w:p>
    <w:p w14:paraId="150A7129" w14:textId="77777777" w:rsidR="008A0FFC" w:rsidRDefault="001A1A5C">
      <w:pPr>
        <w:spacing w:line="600" w:lineRule="auto"/>
        <w:ind w:firstLine="567"/>
        <w:jc w:val="both"/>
        <w:rPr>
          <w:rFonts w:eastAsia="Times New Roman" w:cs="Times New Roman"/>
          <w:szCs w:val="24"/>
        </w:rPr>
      </w:pPr>
      <w:r>
        <w:rPr>
          <w:rFonts w:eastAsia="Times New Roman" w:cs="Times New Roman"/>
          <w:szCs w:val="24"/>
        </w:rPr>
        <w:t xml:space="preserve">Προβλέπεται, λοιπόν, ότι ο αναπτυξιακός νόμος θα δώσει 400 εκατομμύρια ευρώ σε επιχορηγήσεις, 80 εκατομμύρια ευρώ σε </w:t>
      </w:r>
      <w:r>
        <w:rPr>
          <w:rFonts w:eastAsia="Times New Roman" w:cs="Times New Roman"/>
          <w:szCs w:val="24"/>
          <w:lang w:val="en-US"/>
        </w:rPr>
        <w:t>leasing</w:t>
      </w:r>
      <w:r>
        <w:rPr>
          <w:rFonts w:eastAsia="Times New Roman" w:cs="Times New Roman"/>
          <w:szCs w:val="24"/>
        </w:rPr>
        <w:t xml:space="preserve"> και φορολογικά κίνητρα 27 εκατομμύρια ευρώ μέχρι το 2022. Μη</w:t>
      </w:r>
      <w:r>
        <w:rPr>
          <w:rFonts w:eastAsia="Times New Roman" w:cs="Times New Roman"/>
          <w:szCs w:val="24"/>
        </w:rPr>
        <w:t>ν</w:t>
      </w:r>
      <w:r>
        <w:rPr>
          <w:rFonts w:eastAsia="Times New Roman" w:cs="Times New Roman"/>
          <w:szCs w:val="24"/>
        </w:rPr>
        <w:t xml:space="preserve"> νομίζετε ότι αυτά είναι για φέτος, δ</w:t>
      </w:r>
      <w:r>
        <w:rPr>
          <w:rFonts w:eastAsia="Times New Roman" w:cs="Times New Roman"/>
          <w:szCs w:val="24"/>
        </w:rPr>
        <w:t xml:space="preserve">ιότι για φέτος ο αναπτυξιακός νόμος θα δώσει στην ελληνική οικονομία, η οποία θα απογειωθεί με αυτό το καταπληκτικό εργαλείο, το συγκλονιστικό ποσό των </w:t>
      </w:r>
      <w:r>
        <w:rPr>
          <w:rFonts w:eastAsia="Times New Roman" w:cs="Times New Roman"/>
          <w:szCs w:val="24"/>
        </w:rPr>
        <w:t>μηδέν</w:t>
      </w:r>
      <w:r>
        <w:rPr>
          <w:rFonts w:eastAsia="Times New Roman" w:cs="Times New Roman"/>
          <w:szCs w:val="24"/>
        </w:rPr>
        <w:t xml:space="preserve"> ευρώ! Τόσα θα δώσει ο αναπτυξιακός νόμος φέτος. </w:t>
      </w:r>
    </w:p>
    <w:p w14:paraId="150A712A" w14:textId="77777777" w:rsidR="008A0FFC" w:rsidRDefault="001A1A5C">
      <w:pPr>
        <w:spacing w:line="600" w:lineRule="auto"/>
        <w:ind w:firstLine="567"/>
        <w:jc w:val="both"/>
        <w:rPr>
          <w:rFonts w:eastAsia="Times New Roman" w:cs="Times New Roman"/>
          <w:szCs w:val="24"/>
        </w:rPr>
      </w:pPr>
      <w:r>
        <w:rPr>
          <w:rFonts w:eastAsia="Times New Roman" w:cs="Times New Roman"/>
          <w:szCs w:val="24"/>
        </w:rPr>
        <w:t>Εν κατακλείδι, θα χρησιμοποιήσω τη φράση που χρησιμοποίησε ο Πρόεδρος της Νέας Δημοκρατίας, ο Κυριάκος Μητσοτάκης, «ο αναπτυξιακός νόμος είναι ένα «πουκάμισο αδειανό»». Και ενόσω εσείς ξεδιάντροπα πανηγυρίζετε ότι έρχεται η ανάπτυξη, η επιχειρηματική κοινό</w:t>
      </w:r>
      <w:r>
        <w:rPr>
          <w:rFonts w:eastAsia="Times New Roman" w:cs="Times New Roman"/>
          <w:szCs w:val="24"/>
        </w:rPr>
        <w:t xml:space="preserve">τητα, η αγορά, η «πιάτσα» που λέμε, εκεί που αγωνίζονται κάθε μέρα ελεύθεροι επαγγελματίες και επιχειρηματίες για να τους παίρνετε </w:t>
      </w:r>
      <w:r>
        <w:rPr>
          <w:rFonts w:eastAsia="Times New Roman" w:cs="Times New Roman"/>
          <w:szCs w:val="24"/>
        </w:rPr>
        <w:lastRenderedPageBreak/>
        <w:t xml:space="preserve">εσείς το 80% απ’ αυτά που βγάζουν, βρίσκεται σε κατάσταση απελπισίας και ξέρει ότι η καταστροφή συνεχίζεται. </w:t>
      </w:r>
    </w:p>
    <w:p w14:paraId="150A712B" w14:textId="77777777" w:rsidR="008A0FFC" w:rsidRDefault="001A1A5C">
      <w:pPr>
        <w:spacing w:line="600" w:lineRule="auto"/>
        <w:ind w:firstLine="567"/>
        <w:jc w:val="both"/>
        <w:rPr>
          <w:rFonts w:eastAsia="Times New Roman" w:cs="Times New Roman"/>
          <w:szCs w:val="24"/>
        </w:rPr>
      </w:pPr>
      <w:r>
        <w:rPr>
          <w:rFonts w:eastAsia="Times New Roman" w:cs="Times New Roman"/>
          <w:szCs w:val="24"/>
        </w:rPr>
        <w:t>Ακούσαμε τριάντ</w:t>
      </w:r>
      <w:r>
        <w:rPr>
          <w:rFonts w:eastAsia="Times New Roman" w:cs="Times New Roman"/>
          <w:szCs w:val="24"/>
        </w:rPr>
        <w:t xml:space="preserve">α φορείς στην ακρόαση φορέων. Νομίζω ότι δεν αξίζει να κάνουμε την επικοινωνιακή αντιπαράθεση για το πόσα σχόλια ενσωματώθηκαν και για το αν εκφράζεται η αγορά. Λεφτά δίνετε, έστω και ελάχιστα. Τι θα σας πουν; Ότι δεν τα θέλουν; </w:t>
      </w:r>
    </w:p>
    <w:p w14:paraId="150A712C" w14:textId="77777777" w:rsidR="008A0FFC" w:rsidRDefault="001A1A5C">
      <w:pPr>
        <w:spacing w:line="600" w:lineRule="auto"/>
        <w:ind w:firstLine="567"/>
        <w:jc w:val="center"/>
        <w:rPr>
          <w:rFonts w:eastAsia="Times New Roman" w:cs="Times New Roman"/>
          <w:szCs w:val="24"/>
        </w:rPr>
      </w:pPr>
      <w:r>
        <w:rPr>
          <w:rFonts w:eastAsia="Times New Roman" w:cs="Times New Roman"/>
          <w:szCs w:val="24"/>
        </w:rPr>
        <w:t>(Γέλωτες από την πτέρυγα τ</w:t>
      </w:r>
      <w:r>
        <w:rPr>
          <w:rFonts w:eastAsia="Times New Roman" w:cs="Times New Roman"/>
          <w:szCs w:val="24"/>
        </w:rPr>
        <w:t>ου ΣΥΡΙΖΑ)</w:t>
      </w:r>
    </w:p>
    <w:p w14:paraId="150A712D"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Εγώ θα δεχθώ επίσης καλοπροαίρετα –και το έζησα κιόλας- ότι ο Γραμματέας κ. Λαμπριανίδης όντως άκουσε όλα τα σχόλια και με βάση τις πολιτικές κατευθύνσεις που είχε ενσωμάτωσε κάποια απ’ αυτά. Κάποια απ’ αυτά τα σχόλια είναι δίκαια και σωστά και θα δείτε ότ</w:t>
      </w:r>
      <w:r>
        <w:rPr>
          <w:rFonts w:eastAsia="Times New Roman" w:cs="Times New Roman"/>
          <w:szCs w:val="24"/>
        </w:rPr>
        <w:t xml:space="preserve">ι κι εμείς στις προτάσεις μας κατ’ άρθρον, τα υιοθετούμε. </w:t>
      </w:r>
    </w:p>
    <w:p w14:paraId="150A712E"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δεν τελειώνει εκεί το πράγμα. Δεν μπορεί να μην ακούσατε τους φορείς να σας λένε ότι τους εξοντώνετε με τη φορολογία, γιατί δεν υπήρξε κανείς που να μην το είπε αυτό. Υποθέτω ότι θα διαβάσατε </w:t>
      </w:r>
      <w:r>
        <w:rPr>
          <w:rFonts w:eastAsia="Times New Roman" w:cs="Times New Roman"/>
          <w:szCs w:val="24"/>
        </w:rPr>
        <w:t xml:space="preserve">τη μελέτη του ΕΒΕΑ που λέει ότι επτά στους δέκα Έλληνες αδυνατούν να ανταποκριθούν στις φορολογικές τους υποχρεώσεις. </w:t>
      </w:r>
    </w:p>
    <w:p w14:paraId="150A712F"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Σας μίλησαν για έλλειψη ρευστότητας. Εσείς –κι από ό,τι διαβάζω και ο </w:t>
      </w:r>
      <w:r>
        <w:rPr>
          <w:rFonts w:eastAsia="Times New Roman" w:cs="Times New Roman"/>
        </w:rPr>
        <w:t>Πρωθυπουργός</w:t>
      </w:r>
      <w:r>
        <w:rPr>
          <w:rFonts w:eastAsia="Times New Roman" w:cs="Times New Roman"/>
          <w:szCs w:val="24"/>
        </w:rPr>
        <w:t xml:space="preserve"> μεθαύριο- προσπαθείτε να μας πείσετε ότι ετοιμάζεται ν</w:t>
      </w:r>
      <w:r>
        <w:rPr>
          <w:rFonts w:eastAsia="Times New Roman" w:cs="Times New Roman"/>
          <w:szCs w:val="24"/>
        </w:rPr>
        <w:t xml:space="preserve">α «βρέξει» λεφτά από το </w:t>
      </w:r>
      <w:r>
        <w:rPr>
          <w:rFonts w:eastAsia="Times New Roman" w:cs="Times New Roman"/>
          <w:szCs w:val="24"/>
          <w:lang w:val="en-US"/>
        </w:rPr>
        <w:t>waiver</w:t>
      </w:r>
      <w:r>
        <w:rPr>
          <w:rFonts w:eastAsia="Times New Roman" w:cs="Times New Roman"/>
          <w:szCs w:val="24"/>
        </w:rPr>
        <w:t xml:space="preserve">, από το ΕΣΠΑ, από το πακέτο Γιούνκερ. </w:t>
      </w:r>
    </w:p>
    <w:p w14:paraId="150A7130"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Είναι και ο κ. Χαρίτσης εδώ, ο οποίος όπου σταθεί και όπου βρεθεί μας λέει ότι μέχρι το τέλος του έτους θα έχει ενεργοποιήσει το 50% του ΕΣΠΑ. Πολύ ενδιαφέρον αυτό. Η ενεργοποίηση είναι </w:t>
      </w:r>
      <w:r>
        <w:rPr>
          <w:rFonts w:eastAsia="Times New Roman" w:cs="Times New Roman"/>
          <w:szCs w:val="24"/>
        </w:rPr>
        <w:t xml:space="preserve">ένα σωστό βήμα, αλλά η απορρόφηση είναι αυτό που μετράει. Εξάλλου, εσείς είστε που υπερηφανεύεστε για την </w:t>
      </w:r>
      <w:r>
        <w:rPr>
          <w:rFonts w:eastAsia="Times New Roman" w:cs="Times New Roman"/>
          <w:szCs w:val="24"/>
        </w:rPr>
        <w:lastRenderedPageBreak/>
        <w:t>απορρόφηση που πετύχατε στο προηγούμενο. Η απορρόφηση είναι αυτή που μετράει. Η απορρόφηση, λοιπόν, επί του παρόντος, με βάση τα δικά σας στοιχεία, εί</w:t>
      </w:r>
      <w:r>
        <w:rPr>
          <w:rFonts w:eastAsia="Times New Roman" w:cs="Times New Roman"/>
          <w:szCs w:val="24"/>
        </w:rPr>
        <w:t xml:space="preserve">ναι 1,38%. </w:t>
      </w:r>
    </w:p>
    <w:p w14:paraId="150A7131" w14:textId="77777777" w:rsidR="008A0FFC" w:rsidRDefault="001A1A5C">
      <w:pPr>
        <w:spacing w:line="600" w:lineRule="auto"/>
        <w:ind w:firstLine="720"/>
        <w:jc w:val="center"/>
        <w:rPr>
          <w:rFonts w:eastAsia="Times New Roman"/>
          <w:bCs/>
        </w:rPr>
      </w:pPr>
      <w:r>
        <w:rPr>
          <w:rFonts w:eastAsia="Times New Roman"/>
          <w:bCs/>
        </w:rPr>
        <w:t>(Θόρυβος από την πτέρυγα του ΣΥΡΙΖΑ)</w:t>
      </w:r>
    </w:p>
    <w:p w14:paraId="150A7132" w14:textId="77777777" w:rsidR="008A0FFC" w:rsidRDefault="001A1A5C">
      <w:pPr>
        <w:spacing w:line="600" w:lineRule="auto"/>
        <w:ind w:firstLine="720"/>
        <w:jc w:val="both"/>
        <w:rPr>
          <w:rFonts w:eastAsia="Times New Roman"/>
          <w:bCs/>
        </w:rPr>
      </w:pPr>
      <w:r>
        <w:rPr>
          <w:rFonts w:eastAsia="Times New Roman"/>
          <w:bCs/>
        </w:rPr>
        <w:t>Όταν, λοιπόν, θα βελτιώσετε το ποσοστό της απορρόφησης, δηλαδή θα πέσουν λεφτά στην αγορά, μετά μπορείτε να μιλάτε. Επί του παρόντος, δεν ενδιαφέρει κανέναν ο προγραμματισμός σας για την ενεργοποίηση. Σημειώ</w:t>
      </w:r>
      <w:r>
        <w:rPr>
          <w:rFonts w:eastAsia="Times New Roman"/>
          <w:bCs/>
        </w:rPr>
        <w:t xml:space="preserve">νω επίσης, ότι σε όποιον άλλο δείκτη και να κοιτάξετε τις νομικές δεσμεύσεις είναι στο 2,96%. </w:t>
      </w:r>
    </w:p>
    <w:p w14:paraId="150A7133" w14:textId="77777777" w:rsidR="008A0FFC" w:rsidRDefault="001A1A5C">
      <w:pPr>
        <w:spacing w:line="600" w:lineRule="auto"/>
        <w:ind w:firstLine="720"/>
        <w:jc w:val="both"/>
        <w:rPr>
          <w:rFonts w:eastAsia="Times New Roman"/>
          <w:bCs/>
        </w:rPr>
      </w:pPr>
      <w:r>
        <w:rPr>
          <w:rFonts w:eastAsia="Times New Roman"/>
          <w:bCs/>
        </w:rPr>
        <w:t xml:space="preserve">Καταθέτω στα Πρακτικά τον σχετικό πίνακα. </w:t>
      </w:r>
    </w:p>
    <w:p w14:paraId="150A7134" w14:textId="77777777" w:rsidR="008A0FFC" w:rsidRDefault="001A1A5C">
      <w:pPr>
        <w:spacing w:line="600" w:lineRule="auto"/>
        <w:ind w:firstLine="720"/>
        <w:jc w:val="both"/>
        <w:rPr>
          <w:rFonts w:eastAsia="Times New Roman" w:cs="Times New Roman"/>
        </w:rPr>
      </w:pPr>
      <w:r>
        <w:rPr>
          <w:rFonts w:eastAsia="Times New Roman" w:cs="Times New Roman"/>
        </w:rPr>
        <w:t>(Στο σημείο αυτό η Βουλευτής κ. Άννα-Μισέλ Ασημακοπούλου καταθέτει για τα Πρακτικά τον προαναφερθέντα πίνακα, ο οποίος</w:t>
      </w:r>
      <w:r>
        <w:rPr>
          <w:rFonts w:eastAsia="Times New Roman" w:cs="Times New Roman"/>
        </w:rPr>
        <w:t xml:space="preserve"> βρίσκεται στο </w:t>
      </w:r>
      <w:r>
        <w:rPr>
          <w:rFonts w:eastAsia="Times New Roman" w:cs="Times New Roman"/>
        </w:rPr>
        <w:t>α</w:t>
      </w:r>
      <w:r>
        <w:rPr>
          <w:rFonts w:eastAsia="Times New Roman" w:cs="Times New Roman"/>
        </w:rPr>
        <w:t>ρχείο του Τμήματος Γραμματείας της Διεύθυνσης Στενογραφίας και Πρακτικών της Βουλής)</w:t>
      </w:r>
    </w:p>
    <w:p w14:paraId="150A7135" w14:textId="77777777" w:rsidR="008A0FFC" w:rsidRDefault="001A1A5C">
      <w:pPr>
        <w:spacing w:line="600" w:lineRule="auto"/>
        <w:ind w:firstLine="720"/>
        <w:jc w:val="both"/>
        <w:rPr>
          <w:rFonts w:eastAsia="Times New Roman" w:cs="Times New Roman"/>
        </w:rPr>
      </w:pPr>
      <w:r>
        <w:rPr>
          <w:rFonts w:eastAsia="Times New Roman" w:cs="Times New Roman"/>
        </w:rPr>
        <w:lastRenderedPageBreak/>
        <w:t xml:space="preserve">Λεφτά στην αγορά από το πακέτο Γιούνκερ. Ένα έργο έχει μπει στο πακέτο Γιούνκερ και αυτό είναι ιδιωτικό. Δεν είχατε καμμία σχέση με αυτό. Από τη λίστα των </w:t>
      </w:r>
      <w:r>
        <w:rPr>
          <w:rFonts w:eastAsia="Times New Roman" w:cs="Times New Roman"/>
        </w:rPr>
        <w:t>δημόσιων έργων</w:t>
      </w:r>
      <w:r>
        <w:rPr>
          <w:rFonts w:eastAsia="Times New Roman" w:cs="Times New Roman"/>
        </w:rPr>
        <w:t>,</w:t>
      </w:r>
      <w:r>
        <w:rPr>
          <w:rFonts w:eastAsia="Times New Roman" w:cs="Times New Roman"/>
        </w:rPr>
        <w:t xml:space="preserve"> που ήταν σαράντα δυο και τώρα ξεχειλώνει κάθε φορά που τη βλέπω σε κάποια δημόσια διαθέσιμη πηγή στο διαδίκτυο, δεν έχει γίνει τίποτα. </w:t>
      </w:r>
    </w:p>
    <w:p w14:paraId="150A7136" w14:textId="77777777" w:rsidR="008A0FFC" w:rsidRDefault="001A1A5C">
      <w:pPr>
        <w:spacing w:line="600" w:lineRule="auto"/>
        <w:ind w:firstLine="720"/>
        <w:jc w:val="both"/>
        <w:rPr>
          <w:rFonts w:eastAsia="Times New Roman" w:cs="Times New Roman"/>
        </w:rPr>
      </w:pPr>
      <w:r>
        <w:rPr>
          <w:rFonts w:eastAsia="Times New Roman" w:cs="Times New Roman"/>
        </w:rPr>
        <w:t>Είναι ώριμο κάποιο απ’ αυτά τα έργα; Θα μου πείτε ότι θα πέσουν λεφτά σ’ αυτά τα έργα μέχρι το 2016; Μηδ</w:t>
      </w:r>
      <w:r>
        <w:rPr>
          <w:rFonts w:eastAsia="Times New Roman" w:cs="Times New Roman"/>
        </w:rPr>
        <w:t xml:space="preserve">έν από το πακέτο Γιούνκερ, μηδέν από τον αναπτυξιακό νόμο, μηδέν συν μηδέν κάνει μηδέν, κύριε Υπουργέ! </w:t>
      </w:r>
    </w:p>
    <w:p w14:paraId="150A7137" w14:textId="77777777" w:rsidR="008A0FFC" w:rsidRDefault="001A1A5C">
      <w:pPr>
        <w:spacing w:line="600" w:lineRule="auto"/>
        <w:ind w:firstLine="720"/>
        <w:jc w:val="center"/>
        <w:rPr>
          <w:rFonts w:eastAsia="Times New Roman"/>
          <w:bCs/>
        </w:rPr>
      </w:pPr>
      <w:r>
        <w:rPr>
          <w:rFonts w:eastAsia="Times New Roman"/>
          <w:bCs/>
        </w:rPr>
        <w:t>(Θόρυβος από την πτέρυγα του ΣΥΡΙΖΑ)</w:t>
      </w:r>
    </w:p>
    <w:p w14:paraId="150A7138" w14:textId="77777777" w:rsidR="008A0FFC" w:rsidRDefault="001A1A5C">
      <w:pPr>
        <w:spacing w:line="600" w:lineRule="auto"/>
        <w:ind w:firstLine="720"/>
        <w:jc w:val="both"/>
        <w:rPr>
          <w:rFonts w:eastAsia="Times New Roman" w:cs="Times New Roman"/>
        </w:rPr>
      </w:pPr>
      <w:r>
        <w:rPr>
          <w:rFonts w:eastAsia="Times New Roman" w:cs="Times New Roman"/>
        </w:rPr>
        <w:t>Μετά από το πρόγραμμα της Θεσσαλονίκης όπου «η ελπίδα έρχεται» και μετά το παράλληλο πρόγραμμα, το νέο σας επικοινω</w:t>
      </w:r>
      <w:r>
        <w:rPr>
          <w:rFonts w:eastAsia="Times New Roman" w:cs="Times New Roman"/>
        </w:rPr>
        <w:t xml:space="preserve">νιακό αφήγημα είναι προφανές ότι έχει τον τίτλο «η ανάπτυξη έρχεται». Με </w:t>
      </w:r>
      <w:r>
        <w:rPr>
          <w:rFonts w:eastAsia="Times New Roman" w:cs="Times New Roman"/>
        </w:rPr>
        <w:lastRenderedPageBreak/>
        <w:t xml:space="preserve">συγχωρείτε, αλλά εμείς σε αυτό λέμε «όχι». Δεν θα ανεχθούμε να κοροϊδέψετε άλλη μια φορά τον ελληνικό λαό. </w:t>
      </w:r>
    </w:p>
    <w:p w14:paraId="150A7139" w14:textId="77777777" w:rsidR="008A0FFC" w:rsidRDefault="001A1A5C">
      <w:pPr>
        <w:spacing w:line="600" w:lineRule="auto"/>
        <w:ind w:firstLine="720"/>
        <w:jc w:val="both"/>
        <w:rPr>
          <w:rFonts w:eastAsia="Times New Roman" w:cs="Times New Roman"/>
        </w:rPr>
      </w:pPr>
      <w:r>
        <w:rPr>
          <w:rFonts w:eastAsia="Times New Roman" w:cs="Times New Roman"/>
        </w:rPr>
        <w:t xml:space="preserve">Η θέση της Νέας Δημοκρατίας είναι απολύτως καθαρή. Η ανάπτυξη θα έρθει από </w:t>
      </w:r>
      <w:r>
        <w:rPr>
          <w:rFonts w:eastAsia="Times New Roman" w:cs="Times New Roman"/>
        </w:rPr>
        <w:t xml:space="preserve">τον ιδιωτικό τομέα, από την επιχειρηματικότητα και δεν είναι δυνατόν να έρθει με αυτό το επίπεδο φορολόγησης, δεν γίνεται. Θα πρέπει να μειωθεί η φορολογία. Αν δεν γίνει αυτό, δεν θα γίνουν επενδύσεις. </w:t>
      </w:r>
    </w:p>
    <w:p w14:paraId="150A713A" w14:textId="77777777" w:rsidR="008A0FFC" w:rsidRDefault="001A1A5C">
      <w:pPr>
        <w:spacing w:line="600" w:lineRule="auto"/>
        <w:ind w:firstLine="720"/>
        <w:jc w:val="both"/>
        <w:rPr>
          <w:rFonts w:eastAsia="Times New Roman" w:cs="Times New Roman"/>
        </w:rPr>
      </w:pPr>
      <w:r>
        <w:rPr>
          <w:rFonts w:eastAsia="Times New Roman" w:cs="Times New Roman"/>
        </w:rPr>
        <w:t>Οι υφιστάμενες επιχειρήσεις, που είναι ζόμπι, θα αρχί</w:t>
      </w:r>
      <w:r>
        <w:rPr>
          <w:rFonts w:eastAsia="Times New Roman" w:cs="Times New Roman"/>
        </w:rPr>
        <w:t xml:space="preserve">σουν να κλείνουν η μια μετά την άλλη, θα αυξηθεί η ανεργία και θα καταρρεύσουν τα δημόσια έσοδα. Αυτή είναι η προδιαγεγραμμένη πορεία των πραγμάτων. Και παρά τα λεγόμενά σας -σας το είπα και στην </w:t>
      </w:r>
      <w:r>
        <w:rPr>
          <w:rFonts w:eastAsia="Times New Roman" w:cs="Times New Roman"/>
        </w:rPr>
        <w:t>ε</w:t>
      </w:r>
      <w:r>
        <w:rPr>
          <w:rFonts w:eastAsia="Times New Roman" w:cs="Times New Roman"/>
        </w:rPr>
        <w:t>πιτροπή- κάπου το καταλαβαίνετε αυτό, διότι επιχειρηματολογ</w:t>
      </w:r>
      <w:r>
        <w:rPr>
          <w:rFonts w:eastAsia="Times New Roman" w:cs="Times New Roman"/>
        </w:rPr>
        <w:t xml:space="preserve">ήσατε και εσείς και ο εισηγητής σας, λέγοντας ότι είναι θετικό στον αναπτυξιακό νόμο -και εγώ συμφωνώ- ότι φεύγουμε από τις επιχορηγήσεις και πάμε στα φοροκίνητρα. </w:t>
      </w:r>
    </w:p>
    <w:p w14:paraId="150A713B"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Η αναλογία ήταν 95% προς 5% στον προηγούμενο νόμο και τώρα το κάνατε 45% φορολογικά κίνητρα</w:t>
      </w:r>
      <w:r>
        <w:rPr>
          <w:rFonts w:eastAsia="Times New Roman" w:cs="Times New Roman"/>
          <w:szCs w:val="24"/>
        </w:rPr>
        <w:t>, ενώ ο μέσος ευρωπαϊκός όρος είναι 54%. Και είπατε ότι αυτό είναι καλό. Τι είναι τα φοροκίνητρα, κύριε Υπουργέ; Μείωση φόρων είναι τα φοροκίνητρα και σταθερότητα στη φορολογία, με στόχο να προσελκύσετε επενδύσεις!</w:t>
      </w:r>
    </w:p>
    <w:p w14:paraId="150A713C"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Δεν είναι, όμως, το θέμα ότι δεν καταλαβα</w:t>
      </w:r>
      <w:r>
        <w:rPr>
          <w:rFonts w:eastAsia="Times New Roman" w:cs="Times New Roman"/>
          <w:szCs w:val="24"/>
        </w:rPr>
        <w:t>ίνετε. Το θέμα είναι ότι δεν θέλετε. Εσείς δεν πιστεύετε στις επενδύσεις. Τις κάνετε με το ζόρι και όταν τις κάνετε με το ζόρι, μετά ή κλαίτε ή τις κατακρίνετε, όπως έγινε με τα αεροδρόμια και το Ελληνικό. Η επένδυση στο Ελληνικό θα φέρει δέκα χιλιάδες θέσ</w:t>
      </w:r>
      <w:r>
        <w:rPr>
          <w:rFonts w:eastAsia="Times New Roman" w:cs="Times New Roman"/>
          <w:szCs w:val="24"/>
        </w:rPr>
        <w:t xml:space="preserve">εις εργασίας με το «καλημέρα», εξήντα χιλιάδες με την ολοκλήρωση του έργου και η ελληνική οικονομία θα ωφεληθεί με 8 δισεκατομμύρια ευρώ. </w:t>
      </w:r>
    </w:p>
    <w:p w14:paraId="150A713D"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Τα 8 δισεκατομμύρια ευρώ είναι σχεδόν όσα υπολογίζετε ότι θα φέρει στην ελληνική οικονομία ολόκληρος ο αναπτυξιακός ν</w:t>
      </w:r>
      <w:r>
        <w:rPr>
          <w:rFonts w:eastAsia="Times New Roman" w:cs="Times New Roman"/>
          <w:szCs w:val="24"/>
        </w:rPr>
        <w:t xml:space="preserve">όμος, εάν ενεργοποιηθεί και υλοποιηθεί στα επόμενα έξι χρόνια. Μια επένδυση ίσον όλος ο αναπτυξιακός νόμος. </w:t>
      </w:r>
    </w:p>
    <w:p w14:paraId="150A713E"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Για εσάς, όμως, δεν είναι σημαντικό, γιατί αλλιώς θα το είχατε κάνει πριν από ενάμιση χρόνο. Για εσάς είναι η ουρά μιας διαπραγμάτευσης. Είναι η αν</w:t>
      </w:r>
      <w:r>
        <w:rPr>
          <w:rFonts w:eastAsia="Times New Roman" w:cs="Times New Roman"/>
          <w:szCs w:val="24"/>
        </w:rPr>
        <w:t>τίδραση στο γεγονός ότι σας έβαλαν το μαχαίρι στον λαιμό, για να πάρετε τη δόση, και αφού το κάνατε, είστε και διχασμένη πολιτική οντότητα!</w:t>
      </w:r>
    </w:p>
    <w:p w14:paraId="150A713F"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w:t>
      </w:r>
      <w:r>
        <w:rPr>
          <w:rFonts w:eastAsia="Times New Roman" w:cs="Times New Roman"/>
          <w:szCs w:val="24"/>
        </w:rPr>
        <w:t>ΑΥΓΗ</w:t>
      </w:r>
      <w:r>
        <w:rPr>
          <w:rFonts w:eastAsia="Times New Roman" w:cs="Times New Roman"/>
          <w:szCs w:val="24"/>
        </w:rPr>
        <w:t>»</w:t>
      </w:r>
      <w:r>
        <w:rPr>
          <w:rFonts w:eastAsia="Times New Roman" w:cs="Times New Roman"/>
          <w:szCs w:val="24"/>
        </w:rPr>
        <w:t xml:space="preserve"> λέει «τι καλά που τα αλλάξαμε και έγινε ωραία» και ο κ. Σπίρτζης λέει ότι πονάει, γιατί δεν του αρέσει το τ</w:t>
      </w:r>
      <w:r>
        <w:rPr>
          <w:rFonts w:eastAsia="Times New Roman" w:cs="Times New Roman"/>
          <w:szCs w:val="24"/>
        </w:rPr>
        <w:t xml:space="preserve">ίμημα. Έτσι δεν πάμε πουθενά. Έτσι δεν θα έρθουν επενδυτές. Έτσι ο κόσμος δεν θα βρει δουλειά. Έτσι τα παιδιά μας δεν θα γυρίσουν από το εξωτερικό. Έτσι θα έχουμε και άλλους </w:t>
      </w:r>
      <w:r>
        <w:rPr>
          <w:rFonts w:eastAsia="Times New Roman" w:cs="Times New Roman"/>
          <w:szCs w:val="24"/>
        </w:rPr>
        <w:t>«</w:t>
      </w:r>
      <w:r>
        <w:rPr>
          <w:rFonts w:eastAsia="Times New Roman" w:cs="Times New Roman"/>
          <w:szCs w:val="24"/>
        </w:rPr>
        <w:t>ΠΥΡΣΟΥΣ</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w:t>
      </w:r>
      <w:r>
        <w:rPr>
          <w:rFonts w:eastAsia="Times New Roman" w:cs="Times New Roman"/>
          <w:szCs w:val="24"/>
          <w:lang w:val="en-US"/>
        </w:rPr>
        <w:t>LEDRA</w:t>
      </w:r>
      <w:r>
        <w:rPr>
          <w:rFonts w:eastAsia="Times New Roman" w:cs="Times New Roman"/>
          <w:szCs w:val="24"/>
        </w:rPr>
        <w:t xml:space="preserve"> </w:t>
      </w:r>
      <w:r>
        <w:rPr>
          <w:rFonts w:eastAsia="Times New Roman" w:cs="Times New Roman"/>
          <w:szCs w:val="24"/>
          <w:lang w:val="en-US"/>
        </w:rPr>
        <w:t>MARRIOTT</w:t>
      </w:r>
      <w:r>
        <w:rPr>
          <w:rFonts w:eastAsia="Times New Roman" w:cs="Times New Roman"/>
          <w:szCs w:val="24"/>
        </w:rPr>
        <w:t>»</w:t>
      </w:r>
      <w:r>
        <w:rPr>
          <w:rFonts w:eastAsia="Times New Roman" w:cs="Times New Roman"/>
          <w:szCs w:val="24"/>
        </w:rPr>
        <w:t xml:space="preserve">. </w:t>
      </w:r>
    </w:p>
    <w:p w14:paraId="150A7140"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 xml:space="preserve">Δεν μας ενδιαφέρουν μόνο οι νέες επενδύσεις και </w:t>
      </w:r>
      <w:r>
        <w:rPr>
          <w:rFonts w:eastAsia="Times New Roman" w:cs="Times New Roman"/>
          <w:szCs w:val="24"/>
        </w:rPr>
        <w:t>οι νέες επιχειρήσεις και γι’ αυτό σας κάναμε και αυτή την κριτική. Μας ενδιαφέρει το ισοζύγιο να είναι θετικό με το να μην κλείσουν οι υφιστάμενες επιχειρήσεις, να μην χάσει ο κόσμος τη δουλειά του και βρεθεί στον δρόμο και να ανοίξουν και καινούργιες θέσε</w:t>
      </w:r>
      <w:r>
        <w:rPr>
          <w:rFonts w:eastAsia="Times New Roman" w:cs="Times New Roman"/>
          <w:szCs w:val="24"/>
        </w:rPr>
        <w:t>ις. Αυτός είναι ο στόχος.</w:t>
      </w:r>
    </w:p>
    <w:p w14:paraId="150A7141"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Με αυτή τη λογική, κύριε Πρόεδρε, νομίζω ότι έχω πλήρως αιτιολογήσει το «</w:t>
      </w:r>
      <w:r>
        <w:rPr>
          <w:rFonts w:eastAsia="Times New Roman" w:cs="Times New Roman"/>
          <w:szCs w:val="24"/>
        </w:rPr>
        <w:t>όχι</w:t>
      </w:r>
      <w:r>
        <w:rPr>
          <w:rFonts w:eastAsia="Times New Roman" w:cs="Times New Roman"/>
          <w:szCs w:val="24"/>
        </w:rPr>
        <w:t>» επί της αρχής, το «</w:t>
      </w:r>
      <w:r>
        <w:rPr>
          <w:rFonts w:eastAsia="Times New Roman" w:cs="Times New Roman"/>
          <w:szCs w:val="24"/>
        </w:rPr>
        <w:t>όχι</w:t>
      </w:r>
      <w:r>
        <w:rPr>
          <w:rFonts w:eastAsia="Times New Roman" w:cs="Times New Roman"/>
          <w:szCs w:val="24"/>
        </w:rPr>
        <w:t>» στην κοροϊδία. Και θα μπορούσα και να σταματήσω εδώ. Παρά ταύτα, επειδή ξέρω ότι το νομοσχέδιο αυτό θα περάσει με τις ψήφους της</w:t>
      </w:r>
      <w:r>
        <w:rPr>
          <w:rFonts w:eastAsia="Times New Roman" w:cs="Times New Roman"/>
          <w:szCs w:val="24"/>
        </w:rPr>
        <w:t xml:space="preserve"> πλειοψηφίας –μας το έχουν αποδείξει εξάλλου οι συνάδελφοι, ψηφίζοντας πολύ πιο βάναυσα πράγματα για τον ελληνικό λαό, δεν θα κολλήσουν στον αναπτυξιακό νόμο- σας κάναμε στην </w:t>
      </w:r>
      <w:r>
        <w:rPr>
          <w:rFonts w:eastAsia="Times New Roman" w:cs="Times New Roman"/>
          <w:szCs w:val="24"/>
        </w:rPr>
        <w:t>ε</w:t>
      </w:r>
      <w:r>
        <w:rPr>
          <w:rFonts w:eastAsia="Times New Roman" w:cs="Times New Roman"/>
          <w:szCs w:val="24"/>
        </w:rPr>
        <w:t>πιτροπή μια πολύ συγκεκριμένη κριτική στο νομοσχέδιο, την οποία συνοψίζω εκ νέου</w:t>
      </w:r>
      <w:r>
        <w:rPr>
          <w:rFonts w:eastAsia="Times New Roman" w:cs="Times New Roman"/>
          <w:szCs w:val="24"/>
        </w:rPr>
        <w:t>.</w:t>
      </w:r>
    </w:p>
    <w:p w14:paraId="150A7142"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Πρώτον, ο συνδυασμός του γενικού και ειδικού μέρους και τα οκτώ καθεστώτα που περιέγραψε ο εισηγητής σας δημιουργούν επενδυτικά αντικίνητρα. Έχετε πάθει μια μανία με τους κόφτες, νομίζω. Το νομοσχέδιο αυτό έχει κόφτη στο ποσοστό ενίσχυσης, κόφτη στο ποσό</w:t>
      </w:r>
      <w:r>
        <w:rPr>
          <w:rFonts w:eastAsia="Times New Roman" w:cs="Times New Roman"/>
          <w:szCs w:val="24"/>
        </w:rPr>
        <w:t xml:space="preserve"> που μπορεί να λάβει ο δικαιούχος, κόφτη στο σύνολο της ενίσχυσης που δικαιούται το σύνολο των επιχειρήσεων ενός ομίλου, κόφτη στα είδη ενισχύσεων που μπορεί να λάβει ο δικαιούχος.</w:t>
      </w:r>
    </w:p>
    <w:p w14:paraId="150A7143"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Επιπλέον, περιορίζετε τους δικαιούχους δια της μεθόδου του οικονομικού στρα</w:t>
      </w:r>
      <w:r>
        <w:rPr>
          <w:rFonts w:eastAsia="Times New Roman" w:cs="Times New Roman"/>
          <w:szCs w:val="24"/>
        </w:rPr>
        <w:t xml:space="preserve">γγαλισμού. Δεν τους δίνετε προκαταβολή. Ε, πώς θα προχωρήσει ο άλλος χωρίς να του δώσετε προκαταβολή; Υπήρχε αυτό στον προηγούμενο νόμο. </w:t>
      </w:r>
    </w:p>
    <w:p w14:paraId="150A7144"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Για να τους δυσκολέψετε ακόμη περισσότερο, φροντίζετε τη γραφειοκρατία να την κάνετε τέρας: τριάντα υπουργικές αποφάσε</w:t>
      </w:r>
      <w:r>
        <w:rPr>
          <w:rFonts w:eastAsia="Times New Roman" w:cs="Times New Roman"/>
          <w:szCs w:val="24"/>
        </w:rPr>
        <w:t>ις για να ενεργοποιηθούν, επιτροπές, οδηγίες, εγχειρίδια υποστήριξης, ηλε</w:t>
      </w:r>
      <w:r>
        <w:rPr>
          <w:rFonts w:eastAsia="Times New Roman" w:cs="Times New Roman"/>
          <w:szCs w:val="24"/>
        </w:rPr>
        <w:lastRenderedPageBreak/>
        <w:t xml:space="preserve">κτρονικό σύστημα -και όλα αυτά μας λέτε ότι θα γίνουν σε τρεις μήνες, θα το δούμε- επιτροπές αξιολόγησης, εξέτασης ενστάσεων, διαχείρισης μητρώου, γνωμοδοτικές, και ένα δυσκίνητο και </w:t>
      </w:r>
      <w:r>
        <w:rPr>
          <w:rFonts w:eastAsia="Times New Roman" w:cs="Times New Roman"/>
          <w:szCs w:val="24"/>
        </w:rPr>
        <w:t xml:space="preserve">πολυμελές συμβούλιο με δύο υποεπιτροπές –το </w:t>
      </w:r>
      <w:r>
        <w:rPr>
          <w:rFonts w:eastAsia="Times New Roman" w:cs="Times New Roman"/>
          <w:szCs w:val="24"/>
        </w:rPr>
        <w:t>α</w:t>
      </w:r>
      <w:r>
        <w:rPr>
          <w:rFonts w:eastAsia="Times New Roman" w:cs="Times New Roman"/>
          <w:szCs w:val="24"/>
        </w:rPr>
        <w:t xml:space="preserve">ναπτυξιακό </w:t>
      </w:r>
      <w:r>
        <w:rPr>
          <w:rFonts w:eastAsia="Times New Roman" w:cs="Times New Roman"/>
          <w:szCs w:val="24"/>
        </w:rPr>
        <w:t>σ</w:t>
      </w:r>
      <w:r>
        <w:rPr>
          <w:rFonts w:eastAsia="Times New Roman" w:cs="Times New Roman"/>
          <w:szCs w:val="24"/>
        </w:rPr>
        <w:t xml:space="preserve">υμβούλιο και την </w:t>
      </w:r>
      <w:r>
        <w:rPr>
          <w:rFonts w:eastAsia="Times New Roman" w:cs="Times New Roman"/>
          <w:szCs w:val="24"/>
        </w:rPr>
        <w:t>ε</w:t>
      </w:r>
      <w:r>
        <w:rPr>
          <w:rFonts w:eastAsia="Times New Roman" w:cs="Times New Roman"/>
          <w:szCs w:val="24"/>
        </w:rPr>
        <w:t xml:space="preserve">πιστημονική </w:t>
      </w:r>
      <w:r>
        <w:rPr>
          <w:rFonts w:eastAsia="Times New Roman" w:cs="Times New Roman"/>
          <w:szCs w:val="24"/>
        </w:rPr>
        <w:t>ε</w:t>
      </w:r>
      <w:r>
        <w:rPr>
          <w:rFonts w:eastAsia="Times New Roman" w:cs="Times New Roman"/>
          <w:szCs w:val="24"/>
        </w:rPr>
        <w:t xml:space="preserve">πιτροπή- όπου ουσιαστικά θα βολέψετε πάλι δικούς σας ανθρώπους. </w:t>
      </w:r>
    </w:p>
    <w:p w14:paraId="150A7145"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Επιπλέον, η διαδικασία αξιολόγησης, που είναι εξαιρετικά κρίσιμη, γίνεται όσο πιο αδιαφανής μπορεί να τ</w:t>
      </w:r>
      <w:r>
        <w:rPr>
          <w:rFonts w:eastAsia="Times New Roman" w:cs="Times New Roman"/>
          <w:szCs w:val="24"/>
        </w:rPr>
        <w:t>ην κάνει κανείς. Ήταν δύο αξιολογητές συν ένας, για να λύνει τις διαφορές μεταξύ τους. Τώρα είναι ένας αξιολογητής, ο οποίος αναφέρεται στο Υπουργείο, αναφέρεται σε εσάς και αποφασίζετε, λοιπόν, ποιον εσείς θέλετε να εντάξετε. Μην κάνετε έξοδα. Απλώς βάλτε</w:t>
      </w:r>
      <w:r>
        <w:rPr>
          <w:rFonts w:eastAsia="Times New Roman" w:cs="Times New Roman"/>
          <w:szCs w:val="24"/>
        </w:rPr>
        <w:t xml:space="preserve"> αυτούς που θέλετε!</w:t>
      </w:r>
    </w:p>
    <w:p w14:paraId="150A7146"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Οι συγκεκριμένες, λοιπόν, προτάσεις μας επί των άρθρων, κύριε Υπουργέ, σας δόθηκαν γραπτώς στην </w:t>
      </w:r>
      <w:r>
        <w:rPr>
          <w:rFonts w:eastAsia="Times New Roman" w:cs="Times New Roman"/>
          <w:szCs w:val="24"/>
        </w:rPr>
        <w:t>ε</w:t>
      </w:r>
      <w:r>
        <w:rPr>
          <w:rFonts w:eastAsia="Times New Roman" w:cs="Times New Roman"/>
          <w:szCs w:val="24"/>
        </w:rPr>
        <w:t xml:space="preserve">πιτροπή. Πραγματεύονται αυτά τα θέματα και χάριν συντομίας χρόνου σας λέω τα εξής: </w:t>
      </w:r>
    </w:p>
    <w:p w14:paraId="150A7147"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Επιμένουμε ιδίως στις διορθώσεις του άρθρου 8 για την κατάργηση της αυτοτέλειας του καθεστώτος επιδότησης του μισθολογικού κόστους, των άρθρων 14 ως 17 για τη διαδικασία αξιολόγησης, του άρθρου 20 για την καταβολή ενισχύσεων μέσω συμψηφισμού, των άρθρων 24</w:t>
      </w:r>
      <w:r>
        <w:rPr>
          <w:rFonts w:eastAsia="Times New Roman" w:cs="Times New Roman"/>
          <w:szCs w:val="24"/>
        </w:rPr>
        <w:t xml:space="preserve"> και 25 για το </w:t>
      </w:r>
      <w:r>
        <w:rPr>
          <w:rFonts w:eastAsia="Times New Roman" w:cs="Times New Roman"/>
          <w:szCs w:val="24"/>
        </w:rPr>
        <w:t>μ</w:t>
      </w:r>
      <w:r>
        <w:rPr>
          <w:rFonts w:eastAsia="Times New Roman" w:cs="Times New Roman"/>
          <w:szCs w:val="24"/>
        </w:rPr>
        <w:t xml:space="preserve">ητρώο </w:t>
      </w:r>
      <w:r>
        <w:rPr>
          <w:rFonts w:eastAsia="Times New Roman" w:cs="Times New Roman"/>
          <w:szCs w:val="24"/>
        </w:rPr>
        <w:t>α</w:t>
      </w:r>
      <w:r>
        <w:rPr>
          <w:rFonts w:eastAsia="Times New Roman" w:cs="Times New Roman"/>
          <w:szCs w:val="24"/>
        </w:rPr>
        <w:t>ξιολογητών, τη διαφάνεια και να βάλετε χρονοδιαγράμματα.</w:t>
      </w:r>
    </w:p>
    <w:p w14:paraId="150A7148" w14:textId="77777777" w:rsidR="008A0FFC" w:rsidRDefault="001A1A5C">
      <w:pPr>
        <w:spacing w:after="0" w:line="600" w:lineRule="auto"/>
        <w:ind w:firstLine="720"/>
        <w:jc w:val="both"/>
        <w:rPr>
          <w:rFonts w:eastAsia="Times New Roman" w:cs="Times New Roman"/>
          <w:szCs w:val="24"/>
        </w:rPr>
      </w:pPr>
      <w:r>
        <w:rPr>
          <w:rFonts w:eastAsia="Times New Roman" w:cs="Times New Roman"/>
          <w:szCs w:val="24"/>
        </w:rPr>
        <w:t>Πρέπει να ξέρουν οι επενδυτές πώς θα προχωρήσει η εφαρμογή του αναπτυξιακού νόμου και με βάση την τελική σας τοποθέτηση, θα τοποθετηθούμε και εμείς κατ’ άρθρον διά της ψήφου μα</w:t>
      </w:r>
      <w:r>
        <w:rPr>
          <w:rFonts w:eastAsia="Times New Roman" w:cs="Times New Roman"/>
          <w:szCs w:val="24"/>
        </w:rPr>
        <w:t>ς στο τέλος της συνεδρίασης.</w:t>
      </w:r>
    </w:p>
    <w:p w14:paraId="150A7149"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Κλείνω, κύριε Πρόεδρε και ευχαριστώ για την ανοχή σας.</w:t>
      </w:r>
    </w:p>
    <w:p w14:paraId="150A714A"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εμείς στην ανάπτυξη λέμε «</w:t>
      </w:r>
      <w:r>
        <w:rPr>
          <w:rFonts w:eastAsia="Times New Roman" w:cs="Times New Roman"/>
          <w:szCs w:val="24"/>
        </w:rPr>
        <w:t>ναι</w:t>
      </w:r>
      <w:r>
        <w:rPr>
          <w:rFonts w:eastAsia="Times New Roman" w:cs="Times New Roman"/>
          <w:szCs w:val="24"/>
        </w:rPr>
        <w:t>». Σε αυτόν, όμως, τον αντιαναπτυξιακό νόμο που φέρνετε σήμερα στην Εθνική Αντιπροσωπεία λέμε «</w:t>
      </w:r>
      <w:r>
        <w:rPr>
          <w:rFonts w:eastAsia="Times New Roman" w:cs="Times New Roman"/>
          <w:szCs w:val="24"/>
        </w:rPr>
        <w:t>όχι</w:t>
      </w:r>
      <w:r>
        <w:rPr>
          <w:rFonts w:eastAsia="Times New Roman" w:cs="Times New Roman"/>
          <w:szCs w:val="24"/>
        </w:rPr>
        <w:t xml:space="preserve">», επειδή λέμε </w:t>
      </w:r>
      <w:r>
        <w:rPr>
          <w:rFonts w:eastAsia="Times New Roman" w:cs="Times New Roman"/>
          <w:szCs w:val="24"/>
        </w:rPr>
        <w:t>όχι</w:t>
      </w:r>
      <w:r>
        <w:rPr>
          <w:rFonts w:eastAsia="Times New Roman" w:cs="Times New Roman"/>
          <w:szCs w:val="24"/>
        </w:rPr>
        <w:t xml:space="preserve"> στην κοροϊδία σας, επειδή λέμε </w:t>
      </w:r>
      <w:r>
        <w:rPr>
          <w:rFonts w:eastAsia="Times New Roman" w:cs="Times New Roman"/>
          <w:szCs w:val="24"/>
        </w:rPr>
        <w:t>όχι</w:t>
      </w:r>
      <w:r>
        <w:rPr>
          <w:rFonts w:eastAsia="Times New Roman" w:cs="Times New Roman"/>
          <w:szCs w:val="24"/>
        </w:rPr>
        <w:t xml:space="preserve"> στα ψέματά σας, επειδή λέμε </w:t>
      </w:r>
      <w:r>
        <w:rPr>
          <w:rFonts w:eastAsia="Times New Roman" w:cs="Times New Roman"/>
          <w:szCs w:val="24"/>
        </w:rPr>
        <w:t>όχι</w:t>
      </w:r>
      <w:r>
        <w:rPr>
          <w:rFonts w:eastAsia="Times New Roman" w:cs="Times New Roman"/>
          <w:szCs w:val="24"/>
        </w:rPr>
        <w:t xml:space="preserve"> στις αυταπάτες σας, επειδή λέμε </w:t>
      </w:r>
      <w:r>
        <w:rPr>
          <w:rFonts w:eastAsia="Times New Roman" w:cs="Times New Roman"/>
          <w:szCs w:val="24"/>
        </w:rPr>
        <w:t>όχι</w:t>
      </w:r>
      <w:r>
        <w:rPr>
          <w:rFonts w:eastAsia="Times New Roman" w:cs="Times New Roman"/>
          <w:szCs w:val="24"/>
        </w:rPr>
        <w:t xml:space="preserve"> στην </w:t>
      </w:r>
      <w:r>
        <w:rPr>
          <w:rFonts w:eastAsia="Times New Roman" w:cs="Times New Roman"/>
          <w:szCs w:val="24"/>
        </w:rPr>
        <w:lastRenderedPageBreak/>
        <w:t>καταστροφή που συντελείται στη χώρα λόγω της ιδεοληψίας σας, της ανικανότητάς σας και της όψιμης εξουσιολαγνεία σας. Η ανάπτυξη δ</w:t>
      </w:r>
      <w:r>
        <w:rPr>
          <w:rFonts w:eastAsia="Times New Roman" w:cs="Times New Roman"/>
          <w:szCs w:val="24"/>
        </w:rPr>
        <w:t>εν θα έρθει ούτε με κοροϊδία, ούτε με ψέματα, ούτε με αυταπάτες. Με άλλα λόγια, η ανάπτυξη δεν θα έρθει με την Κυβέρνηση Τσίπρα-Καμμένου.</w:t>
      </w:r>
    </w:p>
    <w:p w14:paraId="150A714B"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Ευχαριστώ πολύ.</w:t>
      </w:r>
    </w:p>
    <w:p w14:paraId="150A714C" w14:textId="77777777" w:rsidR="008A0FFC" w:rsidRDefault="001A1A5C">
      <w:pPr>
        <w:spacing w:line="600" w:lineRule="auto"/>
        <w:jc w:val="center"/>
        <w:rPr>
          <w:rFonts w:eastAsia="Times New Roman"/>
          <w:bCs/>
        </w:rPr>
      </w:pPr>
      <w:r>
        <w:rPr>
          <w:rFonts w:eastAsia="Times New Roman"/>
          <w:bCs/>
        </w:rPr>
        <w:t>(Χειροκροτήματα από την πτέρυγα της Νέας Δημοκρατίας)</w:t>
      </w:r>
    </w:p>
    <w:p w14:paraId="150A714D"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 ειδικός αγορη</w:t>
      </w:r>
      <w:r>
        <w:rPr>
          <w:rFonts w:eastAsia="Times New Roman" w:cs="Times New Roman"/>
          <w:szCs w:val="24"/>
        </w:rPr>
        <w:t>τής της Χρυσής Αυγής, ο συνάδελφος κ. Ευάγγελος Καρακώστας, να προσέλθει στο Βήμα.</w:t>
      </w:r>
    </w:p>
    <w:p w14:paraId="150A714E" w14:textId="77777777" w:rsidR="008A0FFC" w:rsidRDefault="001A1A5C">
      <w:pPr>
        <w:spacing w:line="600" w:lineRule="auto"/>
        <w:jc w:val="center"/>
        <w:rPr>
          <w:rFonts w:eastAsia="Times New Roman"/>
          <w:bCs/>
        </w:rPr>
      </w:pPr>
      <w:r>
        <w:rPr>
          <w:rFonts w:eastAsia="Times New Roman"/>
          <w:bCs/>
        </w:rPr>
        <w:t>(Θόρυβος στην Αίθουσα)</w:t>
      </w:r>
    </w:p>
    <w:p w14:paraId="150A714F"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Ησυχία στην Αίθουσα, παρακαλώ!</w:t>
      </w:r>
    </w:p>
    <w:p w14:paraId="150A7150"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Ορίστε, έχετε τον λόγο, κύριε συνάδελφε.</w:t>
      </w:r>
    </w:p>
    <w:p w14:paraId="150A7151"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lastRenderedPageBreak/>
        <w:t>ΕΥΑΓΓΕΛΟΣ ΚΑΡΑΚΩΣΤΑΣ:</w:t>
      </w:r>
      <w:r>
        <w:rPr>
          <w:rFonts w:eastAsia="Times New Roman" w:cs="Times New Roman"/>
          <w:szCs w:val="24"/>
        </w:rPr>
        <w:t xml:space="preserve"> Το παρόν σχέδιο νόμου δεν φέρνει τίποτε το καινούργιο. Α</w:t>
      </w:r>
      <w:r>
        <w:rPr>
          <w:rFonts w:eastAsia="Times New Roman" w:cs="Times New Roman"/>
          <w:szCs w:val="24"/>
        </w:rPr>
        <w:t>ποτελεί συνέχεια των αναπτυξιακών νόμων, του ν.3299/2004 και του ν.3908/2011, που αφορούσαν στις κρατικές ενισχύσεις των επενδυτικών σχεδίων σε ολόκληρη την Ελλάδα.</w:t>
      </w:r>
    </w:p>
    <w:p w14:paraId="150A7152"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Οι νόμοι αυτοί δεν παρείχαν τα κατάλληλα κίνητρα και ουσιαστικά δεν επέδρασαν</w:t>
      </w:r>
      <w:r>
        <w:rPr>
          <w:rFonts w:eastAsia="Times New Roman" w:cs="Times New Roman"/>
          <w:szCs w:val="24"/>
        </w:rPr>
        <w:t>,</w:t>
      </w:r>
      <w:r>
        <w:rPr>
          <w:rFonts w:eastAsia="Times New Roman" w:cs="Times New Roman"/>
          <w:szCs w:val="24"/>
        </w:rPr>
        <w:t xml:space="preserve"> όπως αναμενόταν, στην ανάπτυξη της οικονομίας της χώρας μας. Αντιθέτως, ήταν παταγώδης η αποτυχία τους για την αναδιάρθρωση της ελληνικής οικονομίας. Αιτία αποτελεί η απουσία συγκεκριμένων κλαδικών ή οριζόντιων στόχων, οι πιέσεις των εκάστοτε ισχυρών λόμπ</w:t>
      </w:r>
      <w:r>
        <w:rPr>
          <w:rFonts w:eastAsia="Times New Roman" w:cs="Times New Roman"/>
          <w:szCs w:val="24"/>
        </w:rPr>
        <w:t>ι και η αδυναμία εντοπισμού των δυναμικών κλάδων της ελληνικής οικονομίας.</w:t>
      </w:r>
    </w:p>
    <w:p w14:paraId="150A7153"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Έχουν συμπληρωθεί ήδη δύο έτη από τον Απρίλιο του 2014, που δεν υπάρχει ενεργός αναπτυξιακός νόμος για τη χώρα, γεγονός το οποίο, συνδυαστικά με τις συγκυρίες που έχουν διαμορφώσει </w:t>
      </w:r>
      <w:r>
        <w:rPr>
          <w:rFonts w:eastAsia="Times New Roman" w:cs="Times New Roman"/>
          <w:szCs w:val="24"/>
        </w:rPr>
        <w:t xml:space="preserve">αναπτυξιακά </w:t>
      </w:r>
      <w:r>
        <w:rPr>
          <w:rFonts w:eastAsia="Times New Roman" w:cs="Times New Roman"/>
          <w:szCs w:val="24"/>
        </w:rPr>
        <w:lastRenderedPageBreak/>
        <w:t>αντικίνητρα, έχει επιδεινώσει περαιτέρω την επενδυτική δραστηριότητα. Θεωρητικά ο νέος νόμος θα προσέφερε νέα ελκυστικά κίνητρα σε μεγαλύτερη μερίδα επιχειρηματιών, με στόχο την αντιστροφή του αρνητικού επενδυτικού κλίματος και την πραγματοποίη</w:t>
      </w:r>
      <w:r>
        <w:rPr>
          <w:rFonts w:eastAsia="Times New Roman" w:cs="Times New Roman"/>
          <w:szCs w:val="24"/>
        </w:rPr>
        <w:t>ση μιας ουσιαστικής οικονομικής ανάπτυξης.</w:t>
      </w:r>
    </w:p>
    <w:p w14:paraId="150A7154"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Πώς θα γίνει, όμως, αυτό, όταν ισχυρίζεστε ότι ενισχύετε τον τομέα των μικρομεσαίων επιχειρήσεων, τη ραχοκοκαλιά δηλαδή κάθε τοπικής οικονομίας, ενώ προωθείτε τον θεσμό των συγχωνεύσεων των επιχειρήσεων ή αντίστοι</w:t>
      </w:r>
      <w:r>
        <w:rPr>
          <w:rFonts w:eastAsia="Times New Roman" w:cs="Times New Roman"/>
          <w:szCs w:val="24"/>
        </w:rPr>
        <w:t>χα, προσφέρετε το κίνητρο του σταθερού φορολογικού συντελεστή μόνο για τις επενδύσεις άνω των 20 εκατομμυρίων ευρώ. Σε έναν αναπτυξιακό νόμο όπου υπάρχουν σαφώς διακηρύξεις περί ενίσχυσης των μικρών και μικρομεσαίων επιχειρήσεων, εν τοις πράγμασι αυτές παρ</w:t>
      </w:r>
      <w:r>
        <w:rPr>
          <w:rFonts w:eastAsia="Times New Roman" w:cs="Times New Roman"/>
          <w:szCs w:val="24"/>
        </w:rPr>
        <w:t>αμένουν σε μερικές σελίδες χαρτί και μόνο. Διότι επί της ουσίας εκείνοι οι οποίοι ωφελούνται από τις πολιτικές της Κυβέρνησης δεν είναι άλλοι από τους συνήθεις υπόπτους, τους κεφαλαιοκράτες, που τυγχάνουν εδώ και δεκαετίες της προκλητικής προνομιακής μεταχ</w:t>
      </w:r>
      <w:r>
        <w:rPr>
          <w:rFonts w:eastAsia="Times New Roman" w:cs="Times New Roman"/>
          <w:szCs w:val="24"/>
        </w:rPr>
        <w:t>είρισης ενός αντεθνικού καθεστώτος.</w:t>
      </w:r>
    </w:p>
    <w:p w14:paraId="150A7155"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Οι πολύ μικρές και μικρές επιχειρήσεις τίθενται στο περιθώριο της οικονομικής ζωής, με φυσιολογικό επακόλουθο τον αφανισμό τους. Είναι χαρακτηριστικό και πρέπει να επισημανθεί το γεγονός ότι μόνο για το πρώτο πεντάμηνο τ</w:t>
      </w:r>
      <w:r>
        <w:rPr>
          <w:rFonts w:eastAsia="Times New Roman" w:cs="Times New Roman"/>
          <w:szCs w:val="24"/>
        </w:rPr>
        <w:t>ου 2016, δεκαπεντέμισι χιλιάδες περίπου επιχειρήσεις έχουν βάλει λουκέτο, βυθίζοντας στην ανεργία χιλιάδες συμπατριώτες μας.</w:t>
      </w:r>
    </w:p>
    <w:p w14:paraId="150A7156"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Αν θέλετε, μπορούμε να δούμε και τους αντίστοιχους αριθμούς για την περίοδο από το 2009, οπότε και ξεκίνησε η οικονομική κρίση που </w:t>
      </w:r>
      <w:r>
        <w:rPr>
          <w:rFonts w:eastAsia="Times New Roman" w:cs="Times New Roman"/>
          <w:szCs w:val="24"/>
        </w:rPr>
        <w:t>μαστίζει την Ελλάδα. Στα χρόνια αυτά διακόσιες πενήντα χιλιάδες επιχειρήσεις έβαλαν λουκέτο, οδηγώντας οκτακόσιες χιλιάδες εργαζόμενους στην ανεργία.</w:t>
      </w:r>
    </w:p>
    <w:p w14:paraId="150A7157" w14:textId="77777777" w:rsidR="008A0FFC" w:rsidRDefault="001A1A5C">
      <w:pPr>
        <w:spacing w:line="600" w:lineRule="auto"/>
        <w:ind w:firstLine="720"/>
        <w:jc w:val="both"/>
        <w:rPr>
          <w:rFonts w:eastAsia="Times New Roman"/>
          <w:szCs w:val="24"/>
        </w:rPr>
      </w:pPr>
      <w:r>
        <w:rPr>
          <w:rFonts w:eastAsia="Times New Roman"/>
          <w:szCs w:val="24"/>
        </w:rPr>
        <w:t>Όπως αντιλαμβάνεστε, η εκτίμηση του Υπουργού Οικονομίας για τη δημιουργία δεκαπέντε χιλιάδων διακοσίων θέσ</w:t>
      </w:r>
      <w:r>
        <w:rPr>
          <w:rFonts w:eastAsia="Times New Roman"/>
          <w:szCs w:val="24"/>
        </w:rPr>
        <w:t xml:space="preserve">εων εργασίας έως το 2022 είναι μόνο μία φτωχή συνεισφορά του νόμου στην εργασία. Το ποσοστό της ανεργίας τον περασμένο Φεβρουάριο ήταν 24,2% και το αντίστοιχο ποσοστό το οποίο αφορά στους νέους ήταν από τα υψηλότερα της </w:t>
      </w:r>
      <w:r>
        <w:rPr>
          <w:rFonts w:eastAsia="Times New Roman"/>
          <w:szCs w:val="28"/>
        </w:rPr>
        <w:t>Ευρωπαϊκής Ένωσης</w:t>
      </w:r>
      <w:r>
        <w:rPr>
          <w:rFonts w:eastAsia="Times New Roman"/>
          <w:szCs w:val="24"/>
        </w:rPr>
        <w:t xml:space="preserve"> και άγγιζε το 51,4</w:t>
      </w:r>
      <w:r>
        <w:rPr>
          <w:rFonts w:eastAsia="Times New Roman"/>
          <w:szCs w:val="24"/>
        </w:rPr>
        <w:t>%.</w:t>
      </w:r>
    </w:p>
    <w:p w14:paraId="150A7158" w14:textId="77777777" w:rsidR="008A0FFC" w:rsidRDefault="001A1A5C">
      <w:pPr>
        <w:spacing w:line="600" w:lineRule="auto"/>
        <w:ind w:firstLine="720"/>
        <w:jc w:val="both"/>
        <w:rPr>
          <w:rFonts w:eastAsia="Times New Roman"/>
          <w:szCs w:val="24"/>
        </w:rPr>
      </w:pPr>
      <w:r>
        <w:rPr>
          <w:rFonts w:eastAsia="Times New Roman"/>
          <w:szCs w:val="24"/>
        </w:rPr>
        <w:lastRenderedPageBreak/>
        <w:t>Σύμφωνα με νέες έρευνες, περισσότερο από το 20% του ελληνικού πληθυσμού βρίσκεται κάτω από το ακραίο όριο της φτώχειας, τη στιγμή κατά την οποία το 2011 αυτό βρισκόταν στο 8,9%, ενώ το 2009 ήταν λιγότερο από το 2,2%. Έχετε λάβει πλήθος σκληρών και άδικω</w:t>
      </w:r>
      <w:r>
        <w:rPr>
          <w:rFonts w:eastAsia="Times New Roman"/>
          <w:szCs w:val="24"/>
        </w:rPr>
        <w:t>ν υφεσιακών μέτρων και έχετε εκτινάξει αυτή τη στιγμή τον ΦΠΑ στο 24%. Οι ασφαλιστικές εισφορές είναι υψηλότατες και συνιστούν ταφόπλακα για όλους τους ελεύθερους επαγγελματίες και τις μικρομεσαίες επιχειρήσεις.</w:t>
      </w:r>
    </w:p>
    <w:p w14:paraId="150A7159" w14:textId="77777777" w:rsidR="008A0FFC" w:rsidRDefault="001A1A5C">
      <w:pPr>
        <w:spacing w:line="600" w:lineRule="auto"/>
        <w:ind w:firstLine="720"/>
        <w:jc w:val="both"/>
        <w:rPr>
          <w:rFonts w:eastAsia="Times New Roman"/>
          <w:szCs w:val="28"/>
        </w:rPr>
      </w:pPr>
      <w:r>
        <w:rPr>
          <w:rFonts w:eastAsia="Times New Roman"/>
          <w:szCs w:val="24"/>
        </w:rPr>
        <w:t>Αξίζει να αναφέρουμε ορισμένα άρθρα του νομο</w:t>
      </w:r>
      <w:r>
        <w:rPr>
          <w:rFonts w:eastAsia="Times New Roman"/>
          <w:szCs w:val="24"/>
        </w:rPr>
        <w:t xml:space="preserve">σχεδίου, αρχής γενομένης με το εφαρμοστέο δίκαιο στο άρθρο 3, σύμφωνα με το οποίο υπερέχει το δίκαιο της </w:t>
      </w:r>
      <w:r>
        <w:rPr>
          <w:rFonts w:eastAsia="Times New Roman"/>
          <w:szCs w:val="28"/>
        </w:rPr>
        <w:t>Ευρωπαϊκής Ένωσης</w:t>
      </w:r>
      <w:r>
        <w:rPr>
          <w:rFonts w:eastAsia="Times New Roman"/>
          <w:szCs w:val="24"/>
        </w:rPr>
        <w:t xml:space="preserve"> και η υπαγωγή άλλων επενδυτικών σχεδίων γίνεται κατόπιν έγκρισης της </w:t>
      </w:r>
      <w:r>
        <w:rPr>
          <w:rFonts w:eastAsia="Times New Roman"/>
          <w:szCs w:val="28"/>
        </w:rPr>
        <w:t>Ευρωπαϊκής Επιτροπής. Μιλάμε, λοιπόν, για μία απόλυτα ελεγχόμενη</w:t>
      </w:r>
      <w:r>
        <w:rPr>
          <w:rFonts w:eastAsia="Times New Roman"/>
          <w:szCs w:val="28"/>
        </w:rPr>
        <w:t xml:space="preserve"> από τους δανειστές αναπτυξιακή πολιτική όχι από ένα υποτιθέμενα κυρίαρχο κράτος, αλλά από τους θεσμούς, γεγονός το οποίο συνεπάγεται μείωση της εθνικής μας κυριαρχίας σε οικονομικό επίπεδο.</w:t>
      </w:r>
    </w:p>
    <w:p w14:paraId="150A715A" w14:textId="77777777" w:rsidR="008A0FFC" w:rsidRDefault="001A1A5C">
      <w:pPr>
        <w:spacing w:line="600" w:lineRule="auto"/>
        <w:ind w:firstLine="720"/>
        <w:jc w:val="both"/>
        <w:rPr>
          <w:rFonts w:eastAsia="Times New Roman"/>
          <w:szCs w:val="28"/>
        </w:rPr>
      </w:pPr>
      <w:r>
        <w:rPr>
          <w:rFonts w:eastAsia="Times New Roman"/>
          <w:szCs w:val="28"/>
        </w:rPr>
        <w:lastRenderedPageBreak/>
        <w:t>Παρά τη νομοτεχνική βελτίωση στο άρθρο 5 για το ελάχιστο ποσό υπα</w:t>
      </w:r>
      <w:r>
        <w:rPr>
          <w:rFonts w:eastAsia="Times New Roman"/>
          <w:szCs w:val="28"/>
        </w:rPr>
        <w:t xml:space="preserve">γωγής στον αναπτυξιακό νόμο, είναι σημαντικό να τονίσουμε πως τα ποσά διατηρούνται αμετάβλητα και για την αξιολόγηση δεν λαμβάνονται υπ’ όψιν δημογραφικά και γεωγραφικά στοιχεία και ιδιαιτερότητες, όπως είχαμε επισημάνει και κατά τη διάρκεια της συζήτησης </w:t>
      </w:r>
      <w:r>
        <w:rPr>
          <w:rFonts w:eastAsia="Times New Roman"/>
          <w:szCs w:val="28"/>
        </w:rPr>
        <w:t xml:space="preserve">στην </w:t>
      </w:r>
      <w:r>
        <w:rPr>
          <w:rFonts w:eastAsia="Times New Roman"/>
          <w:szCs w:val="28"/>
        </w:rPr>
        <w:t>ε</w:t>
      </w:r>
      <w:r>
        <w:rPr>
          <w:rFonts w:eastAsia="Times New Roman"/>
          <w:szCs w:val="28"/>
        </w:rPr>
        <w:t xml:space="preserve">πιτροπή. </w:t>
      </w:r>
    </w:p>
    <w:p w14:paraId="150A715B" w14:textId="77777777" w:rsidR="008A0FFC" w:rsidRDefault="001A1A5C">
      <w:pPr>
        <w:spacing w:line="600" w:lineRule="auto"/>
        <w:ind w:firstLine="720"/>
        <w:jc w:val="both"/>
        <w:rPr>
          <w:rFonts w:eastAsia="Times New Roman"/>
          <w:szCs w:val="28"/>
        </w:rPr>
      </w:pPr>
      <w:r>
        <w:rPr>
          <w:rFonts w:eastAsia="Times New Roman"/>
          <w:szCs w:val="28"/>
        </w:rPr>
        <w:t>Το ελάχιστο ύψος των επενδύσεων που ενισχύονται με το παρόν σχέδιο νόμου, που καθορίζεται ανάλογα σε μεγάλες, μεσαίες, μικρές και πολύ μικρές επιχειρήσεις, θα έπρεπε να επανακαθοριστεί σύμφωνα με γεωγραφικά και με δημογραφικά στοιχεία, ώστε</w:t>
      </w:r>
      <w:r>
        <w:rPr>
          <w:rFonts w:eastAsia="Times New Roman"/>
          <w:szCs w:val="28"/>
        </w:rPr>
        <w:t xml:space="preserve"> να υπάρξει ανάπτυξη και σε απομακρυσμένες περιοχές όπου μία επένδυση χαμηλής σχετικά δαπάνης θα βοηθούσε στην ανάπτυξη της μικρής σε κλίμακα τοπικής οικονομίας και στη δημιουργία νέων θέσεων εργασίας. </w:t>
      </w:r>
    </w:p>
    <w:p w14:paraId="150A715C" w14:textId="77777777" w:rsidR="008A0FFC" w:rsidRDefault="001A1A5C">
      <w:pPr>
        <w:spacing w:line="600" w:lineRule="auto"/>
        <w:ind w:firstLine="720"/>
        <w:jc w:val="both"/>
        <w:rPr>
          <w:rFonts w:eastAsia="Times New Roman"/>
          <w:szCs w:val="28"/>
        </w:rPr>
      </w:pPr>
      <w:r>
        <w:rPr>
          <w:rFonts w:eastAsia="Times New Roman"/>
          <w:szCs w:val="28"/>
        </w:rPr>
        <w:t>Ο Υπουργός έχει τονίσει πως στον παρόντα νόμο δίνεται</w:t>
      </w:r>
      <w:r>
        <w:rPr>
          <w:rFonts w:eastAsia="Times New Roman"/>
          <w:szCs w:val="28"/>
        </w:rPr>
        <w:t xml:space="preserve"> ιδιαίτερη έμφαση στον τομέα της αγροτοδιατροφής και </w:t>
      </w:r>
      <w:r>
        <w:rPr>
          <w:rFonts w:eastAsia="Times New Roman"/>
          <w:szCs w:val="28"/>
        </w:rPr>
        <w:t>σ</w:t>
      </w:r>
      <w:r>
        <w:rPr>
          <w:rFonts w:eastAsia="Times New Roman"/>
          <w:szCs w:val="28"/>
        </w:rPr>
        <w:t xml:space="preserve">την ανάπτυξη της τεχνολογίας. Παρ’ όλα αυτά, στο άρθρο 7 εξαιρούνται βασικοί κλάδοι </w:t>
      </w:r>
      <w:r>
        <w:rPr>
          <w:rFonts w:eastAsia="Times New Roman"/>
          <w:szCs w:val="28"/>
        </w:rPr>
        <w:lastRenderedPageBreak/>
        <w:t>για την ανάπτυξη της τοπικής οικονομίας και κατ’ επέκταση της εθνικής οικονομίας, οι οποίοι και θα δημιουργούσαν χιλιά</w:t>
      </w:r>
      <w:r>
        <w:rPr>
          <w:rFonts w:eastAsia="Times New Roman"/>
          <w:szCs w:val="28"/>
        </w:rPr>
        <w:t>δες θέσεις εργασίας. Τέτοιοι κλάδοι είναι η βιομηχανία χάλυβα, συνθετικών ινών, η ναυπηγία, βιομηχανίες δηλαδή οι οποίες απασχολούσαν χιλιάδες συμπατριώτες μας.</w:t>
      </w:r>
    </w:p>
    <w:p w14:paraId="150A715D" w14:textId="77777777" w:rsidR="008A0FFC" w:rsidRDefault="001A1A5C">
      <w:pPr>
        <w:spacing w:line="600" w:lineRule="auto"/>
        <w:ind w:firstLine="720"/>
        <w:jc w:val="both"/>
        <w:rPr>
          <w:rFonts w:eastAsia="Times New Roman"/>
          <w:szCs w:val="28"/>
        </w:rPr>
      </w:pPr>
      <w:r>
        <w:rPr>
          <w:rFonts w:eastAsia="Times New Roman"/>
          <w:szCs w:val="28"/>
        </w:rPr>
        <w:t>Η Κυβέρνηση πρέπει να αντιληφθεί ότι οι θέσεις εργασίας δεν προκύπτουν ως δια μαγείας, αλλά στη</w:t>
      </w:r>
      <w:r>
        <w:rPr>
          <w:rFonts w:eastAsia="Times New Roman"/>
          <w:szCs w:val="28"/>
        </w:rPr>
        <w:t>ρίζοντας την υπάρχουσα επιχειρηματικότητα, ενδυναμώνοντάς την και ακολούθως επεκτείνοντάς την. Πώς είναι δυνατόν να θέλουμε ανάπτυξη, αλλά να μη στηρίζονται οι βιομηχανίες στις οποίες η Ελλάδα έχει παράδοση ετών; Πώς είναι δυνατόν να μην περιλαμβάνονται οι</w:t>
      </w:r>
      <w:r>
        <w:rPr>
          <w:rFonts w:eastAsia="Times New Roman"/>
          <w:szCs w:val="28"/>
        </w:rPr>
        <w:t xml:space="preserve"> τομείς της επιστημονικής έρευνας, της ανάπτυξης και της εκπαίδευσης, οι οποίες και θα έθεταν τα θεμέλια για μία ουσιαστική και βιώσιμη ανάπτυξη που τόσο έχει ανάγκη η χώρα μας;</w:t>
      </w:r>
    </w:p>
    <w:p w14:paraId="150A715E" w14:textId="77777777" w:rsidR="008A0FFC" w:rsidRDefault="001A1A5C">
      <w:pPr>
        <w:spacing w:line="600" w:lineRule="auto"/>
        <w:ind w:firstLine="720"/>
        <w:jc w:val="both"/>
        <w:rPr>
          <w:rFonts w:eastAsia="Times New Roman"/>
          <w:szCs w:val="28"/>
        </w:rPr>
      </w:pPr>
      <w:r>
        <w:rPr>
          <w:rFonts w:eastAsia="Times New Roman"/>
          <w:szCs w:val="28"/>
        </w:rPr>
        <w:lastRenderedPageBreak/>
        <w:t>Στο άρθρο 10, παράγραφος 3, αναφέρεται ότι οι επιχειρήσεις οι οποίες δεν εμφάν</w:t>
      </w:r>
      <w:r>
        <w:rPr>
          <w:rFonts w:eastAsia="Times New Roman"/>
          <w:szCs w:val="28"/>
        </w:rPr>
        <w:t>ιζαν κέρδη σε καμία χρήση κατά την τελευταία επταετία πριν την αίτηση υπαγωγής, δεν δικαιούνται να λάβουν τις ενισχύσεις των περιπτώσεων β΄ και γ΄ της παραγράφου 1. Αυτό, μεταξύ άλλων, σημαίνει ότι επιχειρήσεις παραμεθόριων περιοχών ή νήσων που έχουν πληγε</w:t>
      </w:r>
      <w:r>
        <w:rPr>
          <w:rFonts w:eastAsia="Times New Roman"/>
          <w:szCs w:val="28"/>
        </w:rPr>
        <w:t xml:space="preserve">ί από τις μνημονιακές πολιτικές ή από το λαθρομεταναστευτικό ζήτημα, δεν δύνανται να ενισχυθούν. </w:t>
      </w:r>
    </w:p>
    <w:p w14:paraId="150A715F" w14:textId="77777777" w:rsidR="008A0FFC" w:rsidRDefault="001A1A5C">
      <w:pPr>
        <w:spacing w:line="600" w:lineRule="auto"/>
        <w:ind w:firstLine="720"/>
        <w:jc w:val="both"/>
        <w:rPr>
          <w:rFonts w:eastAsia="Times New Roman"/>
          <w:szCs w:val="28"/>
        </w:rPr>
      </w:pPr>
      <w:r>
        <w:rPr>
          <w:rFonts w:eastAsia="Times New Roman"/>
          <w:szCs w:val="28"/>
        </w:rPr>
        <w:t>Επαναλαμβάνουμε για μία ακόμα φορά τη θέση μας πως θα πρέπει να καταργηθεί η συγκεκριμένη διάταξη για τις μικρομεσαίες επιχειρήσεις.</w:t>
      </w:r>
    </w:p>
    <w:p w14:paraId="150A7160" w14:textId="77777777" w:rsidR="008A0FFC" w:rsidRDefault="001A1A5C">
      <w:pPr>
        <w:spacing w:line="600" w:lineRule="auto"/>
        <w:ind w:firstLine="720"/>
        <w:jc w:val="both"/>
        <w:rPr>
          <w:rFonts w:eastAsia="Times New Roman"/>
          <w:szCs w:val="28"/>
        </w:rPr>
      </w:pPr>
      <w:r>
        <w:rPr>
          <w:rFonts w:eastAsia="Times New Roman"/>
          <w:szCs w:val="28"/>
        </w:rPr>
        <w:t xml:space="preserve">Στο άρθρο 12 αναφέρεται η ενίσχυση προς τις εξωστρεφείς μικρομεσαίες επιχειρήσεις. Επαναλαμβάνω στο σημείο αυτό το ερώτημα που είχαμε θέσει και στην </w:t>
      </w:r>
      <w:r>
        <w:rPr>
          <w:rFonts w:eastAsia="Times New Roman"/>
          <w:szCs w:val="28"/>
        </w:rPr>
        <w:t>ε</w:t>
      </w:r>
      <w:r>
        <w:rPr>
          <w:rFonts w:eastAsia="Times New Roman"/>
          <w:szCs w:val="28"/>
        </w:rPr>
        <w:t>πιτροπή: Εν μέσω οικονομικής κρίσης, πόσες επιχειρήσεις οι οποίες εδρεύουν ή έχουν παράρτημα στην Ελλάδα έ</w:t>
      </w:r>
      <w:r>
        <w:rPr>
          <w:rFonts w:eastAsia="Times New Roman"/>
          <w:szCs w:val="28"/>
        </w:rPr>
        <w:t xml:space="preserve">χουν αυξήσει τις εξαγωγές τους ή αντίστοιχα τις θέσεις εργασίας τους; Η εξωστρέφεια έχει πληγεί από την έλλειψη ρευστότητας, </w:t>
      </w:r>
      <w:r>
        <w:rPr>
          <w:rFonts w:eastAsia="Times New Roman"/>
          <w:szCs w:val="28"/>
        </w:rPr>
        <w:lastRenderedPageBreak/>
        <w:t>τους κεφαλαιακούς ελέγχους, την έλλειψη εμπιστοσύνης των εμπορικών εταίρων προς την Ελλάδα και, βεβαίως, τα γραφειοκρατικά εμπόδια.</w:t>
      </w:r>
    </w:p>
    <w:p w14:paraId="150A7161"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Ποια είναι η λύση που προσφέρει αυτός ο αναπτυξιακός νόμος γι</w:t>
      </w:r>
      <w:r>
        <w:rPr>
          <w:rFonts w:eastAsia="Times New Roman" w:cs="Times New Roman"/>
          <w:szCs w:val="24"/>
        </w:rPr>
        <w:t>’</w:t>
      </w:r>
      <w:r>
        <w:rPr>
          <w:rFonts w:eastAsia="Times New Roman" w:cs="Times New Roman"/>
          <w:szCs w:val="24"/>
        </w:rPr>
        <w:t xml:space="preserve"> αυτά τα προβλήματα; Καμμία απολύτως. </w:t>
      </w:r>
    </w:p>
    <w:p w14:paraId="150A7162"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Στο άρθρο 18, το οποίο αφορά την ολοκλήρωση επενδυτικών σχεδίων και την έναρξη παραγωγικής λειτουργίας της επένδυσης, σχετικά με την παράγραφο 4 και την π</w:t>
      </w:r>
      <w:r>
        <w:rPr>
          <w:rFonts w:eastAsia="Times New Roman" w:cs="Times New Roman"/>
          <w:szCs w:val="24"/>
        </w:rPr>
        <w:t xml:space="preserve">ερίπτωση κατά την οποία η επένδυση χαρακτηριστεί ως μη ολοκληρωθείσα, έχουμε μέχρι τώρα πολλά παραδείγματα μη ολοκληρωμένων έργων –και αναφέρομαι, βεβαίως, σε δημόσια έργα- από ιδιώτες εργολάβους, </w:t>
      </w:r>
      <w:r>
        <w:rPr>
          <w:rFonts w:eastAsia="Times New Roman"/>
          <w:szCs w:val="24"/>
        </w:rPr>
        <w:t>οι οποίοι</w:t>
      </w:r>
      <w:r>
        <w:rPr>
          <w:rFonts w:eastAsia="Times New Roman" w:cs="Times New Roman"/>
          <w:szCs w:val="24"/>
        </w:rPr>
        <w:t xml:space="preserve"> και ζημιώνουν την οικονομία της χώρας και έχουν ε</w:t>
      </w:r>
      <w:r>
        <w:rPr>
          <w:rFonts w:eastAsia="Times New Roman" w:cs="Times New Roman"/>
          <w:szCs w:val="24"/>
        </w:rPr>
        <w:t>πιβλαβείς συνέπειες στην ασφάλεια των πολιτών, και παρόλα αυτά ζητούν αποζημιώσεις από το κράτος.</w:t>
      </w:r>
    </w:p>
    <w:p w14:paraId="150A7163"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 xml:space="preserve">Το γεγονός ότι δεν γίνεται καμμία αναφορά για ανάκτηση των επιχορηγήσεων, που έχουν λάβει όλα αυτά τα χρόνια, καταδεικνύει και τίνος τα συμφέροντα εξυπηρετεί </w:t>
      </w:r>
      <w:r>
        <w:rPr>
          <w:rFonts w:eastAsia="Times New Roman" w:cs="Times New Roman"/>
          <w:szCs w:val="24"/>
        </w:rPr>
        <w:t xml:space="preserve">η Κυβέρνηση και ποιους ακριβώς πρόκειται να ενισχύσει οικονομικά. </w:t>
      </w:r>
    </w:p>
    <w:p w14:paraId="150A7164"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Εις ό,τι αφορά τις επενδύσεις μείζονος μεγέθους, σε αυτό το τμήμα του αναπτυξιακού νομοσχεδίου διαφαίνεται ξεκάθαρα ότι οι μεγάλες επιχειρήσεις αποτελούν το επίκεντρο της επιθυμητής και προ</w:t>
      </w:r>
      <w:r>
        <w:rPr>
          <w:rFonts w:eastAsia="Times New Roman" w:cs="Times New Roman"/>
          <w:szCs w:val="24"/>
        </w:rPr>
        <w:t>σδοκώμενης ανάπτυξης από την Αριστερά. Αυτές χαίρουν ευνοϊκότερης μεταχείρισης, όπως προκύπτει από τα άρθρα 65 έως 69.</w:t>
      </w:r>
    </w:p>
    <w:p w14:paraId="150A7165"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Σε μια εποχή κατά την οποία η πατρίδα μας μαστίζεται από την οικονομική ύφεση και τα εθνοκτόνα μνημόνια, η Κυβέρνηση, κατόπιν ξένων εντολ</w:t>
      </w:r>
      <w:r>
        <w:rPr>
          <w:rFonts w:eastAsia="Times New Roman" w:cs="Times New Roman"/>
          <w:szCs w:val="24"/>
        </w:rPr>
        <w:t xml:space="preserve">ών, δημιουργεί όλες τις απαραίτητες προϋποθέσεις για την απόλυτη κυριαρχία των κερδοσκόπων και των τοκογλύφων. Και εδώ υπάρχουν ορισμένα ζητήματα στα </w:t>
      </w:r>
      <w:r>
        <w:rPr>
          <w:rFonts w:eastAsia="Times New Roman" w:cs="Times New Roman"/>
          <w:szCs w:val="24"/>
        </w:rPr>
        <w:lastRenderedPageBreak/>
        <w:t xml:space="preserve">οποία θα πρέπει να δώσουμε ιδιαίτερη προσοχή. Λέτε ότι στηρίζετε τις ελληνικές μικρομεσαίες επιχειρήσεις, </w:t>
      </w:r>
      <w:r>
        <w:rPr>
          <w:rFonts w:eastAsia="Times New Roman" w:cs="Times New Roman"/>
          <w:szCs w:val="24"/>
        </w:rPr>
        <w:t xml:space="preserve">αλλά τελικά προτεραιότητά σας είναι να καταστήσετε την Ελλάδα ως ένα ελκυστικό μέρος για τις πολυεθνικές. Ουδεμία μέριμνα υπάρχει για το γεγονός ότι οι ελληνικές επιχειρήσεις μεταφέρουν την έδρα τους εκτός Ελλάδος. </w:t>
      </w:r>
    </w:p>
    <w:p w14:paraId="150A7166"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Η σύσταση του </w:t>
      </w:r>
      <w:r>
        <w:rPr>
          <w:rFonts w:eastAsia="Times New Roman" w:cs="Times New Roman"/>
          <w:szCs w:val="24"/>
        </w:rPr>
        <w:t>Α</w:t>
      </w:r>
      <w:r>
        <w:rPr>
          <w:rFonts w:eastAsia="Times New Roman" w:cs="Times New Roman"/>
          <w:szCs w:val="24"/>
        </w:rPr>
        <w:t xml:space="preserve">ναπτυξιακού </w:t>
      </w:r>
      <w:r>
        <w:rPr>
          <w:rFonts w:eastAsia="Times New Roman" w:cs="Times New Roman"/>
          <w:szCs w:val="24"/>
        </w:rPr>
        <w:t>Σ</w:t>
      </w:r>
      <w:r>
        <w:rPr>
          <w:rFonts w:eastAsia="Times New Roman" w:cs="Times New Roman"/>
          <w:szCs w:val="24"/>
        </w:rPr>
        <w:t>υμβουλίου με</w:t>
      </w:r>
      <w:r>
        <w:rPr>
          <w:rFonts w:eastAsia="Times New Roman" w:cs="Times New Roman"/>
          <w:szCs w:val="24"/>
        </w:rPr>
        <w:t xml:space="preserve"> την ταυτόχρονη κατάργηση του Εθνικού Συμβουλίου Ανταγωνιστικότητας και Ανάπτυξης και την ταυτόχρονη ενεργοποίηση του Κέντρου Προγραμματισμού και Οικονομικών Ερευνών -άρθρα 70 έως και 75- δεν προκαλεί καμμία εντύπωση. Κατ’ αυτόν τον τρόπο η Κυβέρνηση διασφ</w:t>
      </w:r>
      <w:r>
        <w:rPr>
          <w:rFonts w:eastAsia="Times New Roman" w:cs="Times New Roman"/>
          <w:szCs w:val="24"/>
        </w:rPr>
        <w:t xml:space="preserve">αλίζει τη θετική αξιολόγηση των συνεπειών που προκύπτουν από την εφαρμογή των αναπτυξιακών πολιτικών. </w:t>
      </w:r>
    </w:p>
    <w:p w14:paraId="150A7167"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Συνεχίζετε την πρακτική του κομματικού στρατού σε κάθε έκφανση της πολιτικής και οικονομικής ζωής της χώρας, όπως άλλωστε έκαναν και οι προκάτοχοί σας.</w:t>
      </w:r>
    </w:p>
    <w:p w14:paraId="150A7168"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Ο</w:t>
      </w:r>
      <w:r>
        <w:rPr>
          <w:rFonts w:eastAsia="Times New Roman" w:cs="Times New Roman"/>
          <w:szCs w:val="24"/>
        </w:rPr>
        <w:t xml:space="preserve"> αναπτυξιακός νόμος θα μπορούσε, βεβαίως, να είναι ένα χρήσιμο επενδυτικό πλαίσιο για τη χώρα μας. Δυστυχώς, όμως, βλέπουμε να υιοθετούνται πρακτικές του παρελθόντος, στρεβλώσεις και διαπιστωμένες παθογένειες. Δεν έχει να προσφέρει τίποτε το καινούργιο, πα</w:t>
      </w:r>
      <w:r>
        <w:rPr>
          <w:rFonts w:eastAsia="Times New Roman" w:cs="Times New Roman"/>
          <w:szCs w:val="24"/>
        </w:rPr>
        <w:t xml:space="preserve">ρά μόνο ελπίδες, </w:t>
      </w:r>
      <w:r>
        <w:rPr>
          <w:rFonts w:eastAsia="Times New Roman"/>
          <w:szCs w:val="24"/>
        </w:rPr>
        <w:t>οι οποίες</w:t>
      </w:r>
      <w:r>
        <w:rPr>
          <w:rFonts w:eastAsia="Times New Roman" w:cs="Times New Roman"/>
          <w:szCs w:val="24"/>
        </w:rPr>
        <w:t xml:space="preserve"> φυσικά δεν θα πραγματοποιηθούν ποτέ.</w:t>
      </w:r>
    </w:p>
    <w:p w14:paraId="150A7169"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Με θράσος απύθμενο πανηγυρίζουν οι υπεύθυνοι της δυστυχίας του λαού μας για τον νέο αναπτυξιακό νόμο, ισχυριζόμενοι με ενθουσιασμό πως θα δημιουργήσει τις προϋποθέσεις που θα συμβάλλουν στην α</w:t>
      </w:r>
      <w:r>
        <w:rPr>
          <w:rFonts w:eastAsia="Times New Roman" w:cs="Times New Roman"/>
          <w:szCs w:val="24"/>
        </w:rPr>
        <w:t xml:space="preserve">νάπτυξη της οικονομίας. Την ανάπτυξη της οικονομίας εν τούτοις την έχουν επικαλεστεί άπαντες και πολλές φορές κατά το παρελθόν. </w:t>
      </w:r>
    </w:p>
    <w:p w14:paraId="150A716A"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Η «παραμύθα» της ανάπτυξης, η οποία έρχεται, ξεκίνησε από την περίοδο διακυβέρνησης ΠΑΣΟΚ με τον Τζέφρυ Παπανδρέου, ακολούθως από τη «χούντα» Βενιζέλου-Σαμαρά και σήμερα η μνημονιακή συγκυβέρνηση Τσίπρα-Καμμένου τη διατηρεί. Κοινό στοιχείο των διακηρύξεων </w:t>
      </w:r>
      <w:r>
        <w:rPr>
          <w:rFonts w:eastAsia="Times New Roman" w:cs="Times New Roman"/>
          <w:szCs w:val="24"/>
        </w:rPr>
        <w:t xml:space="preserve">όλων των παραπάνω είναι </w:t>
      </w:r>
      <w:r>
        <w:rPr>
          <w:rFonts w:eastAsia="Times New Roman" w:cs="Times New Roman"/>
          <w:szCs w:val="24"/>
        </w:rPr>
        <w:lastRenderedPageBreak/>
        <w:t xml:space="preserve">το εξής: Δια της δημιουργίας της προσδοκίας της ανάπτυξης καλύφθηκαν πολιτικά τα μεγαλύτερα εγκλήματα εις βάρος του λαού και της πατρίδος. </w:t>
      </w:r>
    </w:p>
    <w:p w14:paraId="150A716B"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Τι είδους ανάπτυξη, συνεπώς, είναι εκείνη την οποία οι κυβερνώντες προσδοκούν να φέρουν και </w:t>
      </w:r>
      <w:r>
        <w:rPr>
          <w:rFonts w:eastAsia="Times New Roman" w:cs="Times New Roman"/>
          <w:szCs w:val="24"/>
        </w:rPr>
        <w:t>πώς αυτή θα επιτευχθεί; Το νομοσχέδιο είναι σαφές: Η ανάπτυξη είναι στα χέρια των δανειστών που θα λαμβάνουν τις αποφάσεις και μάλιστα οι δανειστές είναι εκείνοι που θα κρίνουν σε ποιους κλάδους της οικονομίας μας θα δίνεται βάρος και οποιαδήποτε κρατική ε</w:t>
      </w:r>
      <w:r>
        <w:rPr>
          <w:rFonts w:eastAsia="Times New Roman" w:cs="Times New Roman"/>
          <w:szCs w:val="24"/>
        </w:rPr>
        <w:t xml:space="preserve">νίσχυση. </w:t>
      </w:r>
    </w:p>
    <w:p w14:paraId="150A716C"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Διόλου τυχαίο και συμπτωματικό το γεγονός πως έχουν εξαιρεθεί του αναπτυξιακού</w:t>
      </w:r>
      <w:r>
        <w:rPr>
          <w:rFonts w:eastAsia="Times New Roman" w:cs="Times New Roman"/>
          <w:szCs w:val="24"/>
        </w:rPr>
        <w:t>,</w:t>
      </w:r>
      <w:r>
        <w:rPr>
          <w:rFonts w:eastAsia="Times New Roman" w:cs="Times New Roman"/>
          <w:szCs w:val="24"/>
        </w:rPr>
        <w:t xml:space="preserve"> τομείς της οικονομίας όπως είναι η ναυπηγία, οι βιομηχανίες χάλυβα και συνθετικών ινών, ο τομέας των μεταφορών. </w:t>
      </w:r>
    </w:p>
    <w:p w14:paraId="150A716D"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Ουδεμία έκπληξη για την πλήρη άρνηση της Κυβέρνησης α</w:t>
      </w:r>
      <w:r>
        <w:rPr>
          <w:rFonts w:eastAsia="Times New Roman" w:cs="Times New Roman"/>
          <w:szCs w:val="24"/>
        </w:rPr>
        <w:t xml:space="preserve">λλά -για να είμαστε δίκαιοι- και του συνόλου του λεγόμενου δημοκρατικού τόξου να τύχει της μέγιστης δυνατής ενίσχυσης από το κράτος η </w:t>
      </w:r>
      <w:r>
        <w:rPr>
          <w:rFonts w:eastAsia="Times New Roman" w:cs="Times New Roman"/>
          <w:szCs w:val="24"/>
        </w:rPr>
        <w:lastRenderedPageBreak/>
        <w:t>εκμετάλλευση των φυσικών πόρων της χώρας μας, εκμετάλλευση η οποία θα δώσει, επιτέλους, ώθηση στην ελληνική οικονομία.</w:t>
      </w:r>
    </w:p>
    <w:p w14:paraId="150A716E"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Πολ</w:t>
      </w:r>
      <w:r>
        <w:rPr>
          <w:rFonts w:eastAsia="Times New Roman" w:cs="Times New Roman"/>
          <w:szCs w:val="24"/>
        </w:rPr>
        <w:t xml:space="preserve">λώ δε μάλλον δεν προκαλεί την παραμικρή απορία η πλήρης αδιαφορία για την πρωτογενή παραγωγή, η οποία καθίσταται σαφές πως έχει τεθεί στο εκτελεστικό απόσπασμα της κλίκας των τοκογλύφων. </w:t>
      </w:r>
    </w:p>
    <w:p w14:paraId="150A716F"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Συμπερασματικά, οι δανειστές μάς πωλούν αέρα κοπανιστό, αέρα τον οπο</w:t>
      </w:r>
      <w:r>
        <w:rPr>
          <w:rFonts w:eastAsia="Times New Roman" w:cs="Times New Roman"/>
          <w:szCs w:val="24"/>
        </w:rPr>
        <w:t xml:space="preserve">ίο πληρώνουμε πανάκριβα τώρα και θα πληρώνουν ακόμα πιο ακριβά οι μελλοντικές γενιές των Ελλήνων. </w:t>
      </w:r>
    </w:p>
    <w:p w14:paraId="150A7170"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Ως εκ τούτου, η συγκυβέρνηση ΣΥΡΙΖΑ-ΑΝΕΛ δεν είναι παρά η φυσική συνέχεια του κίβδηλου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του Σαμαρά, ενός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το οποίο οδηγεί με μα</w:t>
      </w:r>
      <w:r>
        <w:rPr>
          <w:rFonts w:eastAsia="Times New Roman" w:cs="Times New Roman"/>
          <w:szCs w:val="24"/>
        </w:rPr>
        <w:t xml:space="preserve">θηματική ακρίβεια στη διά της βίας εξαφάνιση κάθε ελληνικής παραγωγικής δραστηριότητας προς όφελος του διεθνούς κερδοσκοπικού κεφαλαίου, το οποίο και αναπόφευκτα θα επικρατήσει. </w:t>
      </w:r>
    </w:p>
    <w:p w14:paraId="150A7171"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Για τους ανωτέρω λόγους, ο Λαϊκός Σύνδεσμος-Χρυσή Αυγή θεωρεί το νομοσχέδιο α</w:t>
      </w:r>
      <w:r>
        <w:rPr>
          <w:rFonts w:eastAsia="Times New Roman" w:cs="Times New Roman"/>
          <w:szCs w:val="24"/>
        </w:rPr>
        <w:t xml:space="preserve">ντιαναπτυξιακό και φυσικά το καταψηφίζει. </w:t>
      </w:r>
    </w:p>
    <w:p w14:paraId="150A7172"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Στο σημείο αυτό, θα ήθελα να ενημερώσω τον αρμόδιο Υπουργό ότι έχουμε καταθέσει μια τροπολογία-προσθήκη αναφορικά με το εξής ζήτημα: Μετά από συνεχή κρούσματα κλοπής προτομών, αγαλμάτων και λοιπών έργων τέχνης από</w:t>
      </w:r>
      <w:r>
        <w:rPr>
          <w:rFonts w:eastAsia="Times New Roman" w:cs="Times New Roman"/>
          <w:szCs w:val="24"/>
        </w:rPr>
        <w:t xml:space="preserve"> δημόσιους χώρους, ο </w:t>
      </w:r>
      <w:r>
        <w:rPr>
          <w:rFonts w:eastAsia="Times New Roman" w:cs="Times New Roman"/>
          <w:szCs w:val="24"/>
        </w:rPr>
        <w:t>δ</w:t>
      </w:r>
      <w:r>
        <w:rPr>
          <w:rFonts w:eastAsia="Times New Roman" w:cs="Times New Roman"/>
          <w:szCs w:val="24"/>
        </w:rPr>
        <w:t xml:space="preserve">ήμαρχος Αθηναίων έλαβε την ακατανόητη απόφαση να αποσύρει τις προτομές από το Κέντρο των Αθηνών. Το ίδιο συμβαίνει και σε άλλα μέρη της Ελλάδας όπου λαμβάνουν χώρα παρόμοια περιστατικά. </w:t>
      </w:r>
    </w:p>
    <w:p w14:paraId="150A7173"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Υφίσταται σαφώς ένα κενό νόμου για το συγκεκριμ</w:t>
      </w:r>
      <w:r>
        <w:rPr>
          <w:rFonts w:eastAsia="Times New Roman" w:cs="Times New Roman"/>
          <w:szCs w:val="24"/>
        </w:rPr>
        <w:t>ένο ζήτημα και ο Λαϊκός Σύνδεσμος-Χρυσή Αυγή καταθέτει τροπολογία, με στόχο να διώκονται σε βαθμό κακουργήματος τόσο οι δράστες των κλοπών όσο και οι ιδιοκτήτες των χυτηρίων που αγοράζουν τα κλοπιμαία, τα λιώνουν και τα μεταπωλούν. Και φυσικά, θα πρέπει να</w:t>
      </w:r>
      <w:r>
        <w:rPr>
          <w:rFonts w:eastAsia="Times New Roman" w:cs="Times New Roman"/>
          <w:szCs w:val="24"/>
        </w:rPr>
        <w:t xml:space="preserve"> επιβάλλονται και διοικητικές κυρώσεις. </w:t>
      </w:r>
    </w:p>
    <w:p w14:paraId="150A7174"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 xml:space="preserve">Καλούμε τον κύριο Υπουργό να την αποδεχθεί, διότι θεωρούμε ότι επιβάλλεται η πολιτιστική μας κληρονομιά να αναδεικνύεται και όχι να κλειδώνεται σε αποθήκες. </w:t>
      </w:r>
    </w:p>
    <w:p w14:paraId="150A7175"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50A7176" w14:textId="77777777" w:rsidR="008A0FFC" w:rsidRDefault="001A1A5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w:t>
      </w:r>
      <w:r>
        <w:rPr>
          <w:rFonts w:eastAsia="Times New Roman" w:cs="Times New Roman"/>
          <w:szCs w:val="24"/>
        </w:rPr>
        <w:t>ς Αυγής)</w:t>
      </w:r>
    </w:p>
    <w:p w14:paraId="150A7177" w14:textId="77777777" w:rsidR="008A0FFC" w:rsidRDefault="001A1A5C">
      <w:pPr>
        <w:spacing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Κυρίες και κύριοι συνάδελφοι, στο σημείο αυτό θα ήθελα να σας ανακοινώσω ότι ο</w:t>
      </w:r>
      <w:r>
        <w:rPr>
          <w:rFonts w:eastAsia="Times New Roman" w:cs="Times New Roman"/>
          <w:szCs w:val="24"/>
        </w:rPr>
        <w:t xml:space="preserve"> Υπουργός Οικονομικών κατέθεσε στις 14</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 xml:space="preserve">2016 σχέδιο νόμου: «Κύρωση της Απόφασης του Συμβουλίου 2014/335/ΕΕ, Ευρατόμ για το Σύστημα των </w:t>
      </w:r>
      <w:r>
        <w:rPr>
          <w:rFonts w:eastAsia="Times New Roman" w:cs="Times New Roman"/>
          <w:szCs w:val="24"/>
        </w:rPr>
        <w:t xml:space="preserve">ιδίων πόρων της Ευρωπαϊκής Ένωσης». </w:t>
      </w:r>
    </w:p>
    <w:p w14:paraId="150A7178"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Παραπέμπεται στην αρμόδια Διαρκή Επιτροπή. </w:t>
      </w:r>
    </w:p>
    <w:p w14:paraId="150A7179"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ον λόγο έχει ο ειδικός αγορητής της Δημοκρατικής Συμπαράταξης κ. Οδυσσέας Κωνσταντινόπουλος. </w:t>
      </w:r>
    </w:p>
    <w:p w14:paraId="150A717A"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 xml:space="preserve">Ορίστε, </w:t>
      </w:r>
      <w:r>
        <w:rPr>
          <w:rFonts w:eastAsia="Times New Roman"/>
          <w:szCs w:val="24"/>
        </w:rPr>
        <w:t>κύριε συνάδελφε,</w:t>
      </w:r>
      <w:r>
        <w:rPr>
          <w:rFonts w:eastAsia="Times New Roman" w:cs="Times New Roman"/>
          <w:szCs w:val="24"/>
        </w:rPr>
        <w:t xml:space="preserve"> έχετε τον λόγο. </w:t>
      </w:r>
    </w:p>
    <w:p w14:paraId="150A717B"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Ευχαριστώ, κύριε Πρόεδρε. </w:t>
      </w:r>
    </w:p>
    <w:p w14:paraId="150A717C"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θα μου επιτρέψετε πριν αναφερθώ στον αναπτυξιακό νόμο να κάνω ένα σχόλιο σχετικά με τη δήλωση της κ. Γεροβασίλη ότι μια διαδήλωση του «Παραιτηθείτε» είναι ένα εχθρικό αίτημα απέναντι </w:t>
      </w:r>
      <w:r>
        <w:rPr>
          <w:rFonts w:eastAsia="Times New Roman" w:cs="Times New Roman"/>
          <w:szCs w:val="24"/>
        </w:rPr>
        <w:t xml:space="preserve">στη χώρα. </w:t>
      </w:r>
    </w:p>
    <w:p w14:paraId="150A717D"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Προφανώς, κύριοι της </w:t>
      </w:r>
      <w:r>
        <w:rPr>
          <w:rFonts w:eastAsia="Times New Roman"/>
          <w:szCs w:val="24"/>
        </w:rPr>
        <w:t>Κυβέρνησης</w:t>
      </w:r>
      <w:r>
        <w:rPr>
          <w:rFonts w:eastAsia="Times New Roman" w:cs="Times New Roman"/>
          <w:szCs w:val="24"/>
        </w:rPr>
        <w:t xml:space="preserve">, οι απόψεις του κ. Φίλη πριν λίγες μέρες ήταν απόψεις της </w:t>
      </w:r>
      <w:r>
        <w:rPr>
          <w:rFonts w:eastAsia="Times New Roman"/>
          <w:szCs w:val="24"/>
        </w:rPr>
        <w:t>Κυβέρνησης</w:t>
      </w:r>
      <w:r>
        <w:rPr>
          <w:rFonts w:eastAsia="Times New Roman" w:cs="Times New Roman"/>
          <w:szCs w:val="24"/>
        </w:rPr>
        <w:t xml:space="preserve">, οι οποίες ήρθαν καθυστερημένα με τη δήλωση της κ. Γεροβασίλη. </w:t>
      </w:r>
    </w:p>
    <w:p w14:paraId="150A717E"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Η κ. Γεροβασίλη και η </w:t>
      </w:r>
      <w:r>
        <w:rPr>
          <w:rFonts w:eastAsia="Times New Roman"/>
          <w:szCs w:val="24"/>
        </w:rPr>
        <w:t>Κυβέρνηση</w:t>
      </w:r>
      <w:r>
        <w:rPr>
          <w:rFonts w:eastAsia="Times New Roman"/>
          <w:szCs w:val="24"/>
        </w:rPr>
        <w:t>,</w:t>
      </w:r>
      <w:r>
        <w:rPr>
          <w:rFonts w:eastAsia="Times New Roman" w:cs="Times New Roman"/>
          <w:szCs w:val="24"/>
        </w:rPr>
        <w:t xml:space="preserve"> ταυτίζει το μέλλον των ΣΥΡΙΖΑ-ΑΝΕΛ με το μέλλον της χώρας. Έχετε μπει σε επικίνδυνα μονοπάτια που αφορούν τη δημοκρατία στη χώρα μας. </w:t>
      </w:r>
    </w:p>
    <w:p w14:paraId="150A717F"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μετά από δύο μέρες στην </w:t>
      </w:r>
      <w:r>
        <w:rPr>
          <w:rFonts w:eastAsia="Times New Roman" w:cs="Times New Roman"/>
          <w:szCs w:val="24"/>
        </w:rPr>
        <w:t>ε</w:t>
      </w:r>
      <w:r>
        <w:rPr>
          <w:rFonts w:eastAsia="Times New Roman" w:cs="Times New Roman"/>
          <w:szCs w:val="24"/>
        </w:rPr>
        <w:t xml:space="preserve">πιτροπή, η </w:t>
      </w:r>
      <w:r>
        <w:rPr>
          <w:rFonts w:eastAsia="Times New Roman"/>
          <w:szCs w:val="24"/>
        </w:rPr>
        <w:t>Κυβέρνηση</w:t>
      </w:r>
      <w:r>
        <w:rPr>
          <w:rFonts w:eastAsia="Times New Roman" w:cs="Times New Roman"/>
          <w:szCs w:val="24"/>
        </w:rPr>
        <w:t xml:space="preserve"> απέδειξε ότι το μόνο που την ενδιαφέρει δεν </w:t>
      </w:r>
      <w:r>
        <w:rPr>
          <w:rFonts w:eastAsia="Times New Roman" w:cs="Times New Roman"/>
          <w:szCs w:val="24"/>
        </w:rPr>
        <w:t xml:space="preserve">είναι η ανάπτυξη, αλλά πώς θα εξυπηρετήσει τις επικοινωνιακές ανάγκες της </w:t>
      </w:r>
      <w:r>
        <w:rPr>
          <w:rFonts w:eastAsia="Times New Roman"/>
          <w:szCs w:val="24"/>
        </w:rPr>
        <w:t>Κυβέρνησης</w:t>
      </w:r>
      <w:r>
        <w:rPr>
          <w:rFonts w:eastAsia="Times New Roman" w:cs="Times New Roman"/>
          <w:szCs w:val="24"/>
        </w:rPr>
        <w:t xml:space="preserve">. </w:t>
      </w:r>
    </w:p>
    <w:p w14:paraId="150A7180"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Και εξηγούμαι. Με βάση το Γενικό Λογιστήριο του Κράτους, κυρίες και κύριοι συνάδελφοι, 480 εκατομμύρια θα δοθούν τα επόμενα χρόνια μέχρι το 2022 για τον αναπτυξιακό νόμο</w:t>
      </w:r>
      <w:r>
        <w:rPr>
          <w:rFonts w:eastAsia="Times New Roman" w:cs="Times New Roman"/>
          <w:szCs w:val="24"/>
        </w:rPr>
        <w:t xml:space="preserve"> και 27 εκατομμύρια φοροαπαλλαγές, ενώ εσείς δηλώνετε ότι θα πέσουν 3,6 δισεκατομμύρια ευρώ. </w:t>
      </w:r>
    </w:p>
    <w:p w14:paraId="150A7181"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της </w:t>
      </w:r>
      <w:r>
        <w:rPr>
          <w:rFonts w:eastAsia="Times New Roman"/>
          <w:szCs w:val="24"/>
        </w:rPr>
        <w:t>Κυβέρνησης</w:t>
      </w:r>
      <w:r>
        <w:rPr>
          <w:rFonts w:eastAsia="Times New Roman" w:cs="Times New Roman"/>
          <w:szCs w:val="24"/>
        </w:rPr>
        <w:t>, δεν είναι, όμως, μόνο αυτό. Όταν σας θέσαμε το ερώτημα και το θέμα για την τροπολογία μας, ώστε να εξασφαλίζεται το 15% από το Υ</w:t>
      </w:r>
      <w:r>
        <w:rPr>
          <w:rFonts w:eastAsia="Times New Roman" w:cs="Times New Roman"/>
          <w:szCs w:val="24"/>
        </w:rPr>
        <w:t xml:space="preserve">περταμείο, δηλαδή από το 50% που θα πηγαίνει στην ανάπτυξη, όπως εσείς οι ίδιοι δηλώνατε, μας κατηγορήσατε ότι είμαστε εκτός τόπου και χρόνου. </w:t>
      </w:r>
    </w:p>
    <w:p w14:paraId="150A7182" w14:textId="77777777" w:rsidR="008A0FFC" w:rsidRDefault="001A1A5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Κύριοι συνάδελφοι, είναι εκτός τόπου και χρόνου ο κ. Τσακαλώτος, ο οποίος δήλωνε στην </w:t>
      </w:r>
      <w:r>
        <w:rPr>
          <w:rFonts w:eastAsia="Times New Roman" w:cs="Times New Roman"/>
          <w:szCs w:val="24"/>
        </w:rPr>
        <w:t>ε</w:t>
      </w:r>
      <w:r>
        <w:rPr>
          <w:rFonts w:eastAsia="Times New Roman" w:cs="Times New Roman"/>
          <w:szCs w:val="24"/>
        </w:rPr>
        <w:t>πιτροπή στον κ. Κουτσούκο</w:t>
      </w:r>
      <w:r>
        <w:rPr>
          <w:rFonts w:eastAsia="Times New Roman" w:cs="Times New Roman"/>
          <w:szCs w:val="24"/>
        </w:rPr>
        <w:t xml:space="preserve"> και έλεγε ότι λέει ψέματα όταν του έλεγε ότι το 50% θα χρησιμοποιούνται για επενδυτικούς λόγους και σκοπούς, όταν ο κ. Τσίπρας είπε ότι τα έσοδα του 50% θα πάνε σε επενδύσεις και στην ανάπτυξη; Και εμείς σήμερα, που σας ζητάμε να βάλετε το 15% μέσα στο νό</w:t>
      </w:r>
      <w:r>
        <w:rPr>
          <w:rFonts w:eastAsia="Times New Roman" w:cs="Times New Roman"/>
          <w:szCs w:val="24"/>
        </w:rPr>
        <w:t xml:space="preserve">μο, ώστε να υπάρχουν πόροι για το επόμενο χρονικό διάστημα για τον αναπτυξιακό νόμο, είμαστε εκτός τόπου και χρόνου; </w:t>
      </w:r>
    </w:p>
    <w:p w14:paraId="150A7183"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Οδυσσέας Κωνσταντινόπουλος καταθέτει για τα Πρακτικά τ</w:t>
      </w:r>
      <w:r>
        <w:rPr>
          <w:rFonts w:eastAsia="Times New Roman" w:cs="Times New Roman"/>
          <w:szCs w:val="24"/>
          <w:lang w:val="en-US"/>
        </w:rPr>
        <w:t>o</w:t>
      </w:r>
      <w:r>
        <w:rPr>
          <w:rFonts w:eastAsia="Times New Roman" w:cs="Times New Roman"/>
          <w:szCs w:val="24"/>
        </w:rPr>
        <w:t xml:space="preserve"> προαναφερθέν έγγραφο, το οποία βρίσκεται στο αρχεί</w:t>
      </w:r>
      <w:r>
        <w:rPr>
          <w:rFonts w:eastAsia="Times New Roman" w:cs="Times New Roman"/>
          <w:szCs w:val="24"/>
        </w:rPr>
        <w:t>ο του Τμήματος Γραμματείας της Διεύθυνσης Στενογραφίας και  Πρακτικών της Βουλής)</w:t>
      </w:r>
    </w:p>
    <w:p w14:paraId="150A7184" w14:textId="77777777" w:rsidR="008A0FFC" w:rsidRDefault="001A1A5C">
      <w:pPr>
        <w:spacing w:line="600" w:lineRule="auto"/>
        <w:ind w:firstLine="720"/>
        <w:contextualSpacing/>
        <w:jc w:val="both"/>
        <w:rPr>
          <w:rFonts w:eastAsia="Times New Roman" w:cs="Times New Roman"/>
          <w:szCs w:val="24"/>
        </w:rPr>
      </w:pPr>
      <w:r>
        <w:rPr>
          <w:rFonts w:eastAsia="Times New Roman" w:cs="Times New Roman"/>
          <w:szCs w:val="24"/>
        </w:rPr>
        <w:t>Όχι, κυρίες και κύριοι συνάδελφοι, αυτά είναι τα γνωστά παραμύθια της Κυβέρνησης για τη διατήρηση στην εξουσία χωρίς προηγούμενο. Εάν, κύριε Υπουργέ, το 50% πάει για την ανάπ</w:t>
      </w:r>
      <w:r>
        <w:rPr>
          <w:rFonts w:eastAsia="Times New Roman" w:cs="Times New Roman"/>
          <w:szCs w:val="24"/>
        </w:rPr>
        <w:t>τυξη, δεχθείτε και εσείς, κύριοι συνάδελφοι, τη δική μας τροπολογία που εξασφαλίζει τους συγκεκριμένους πόρους για τον αναπτυξιακό νόμο.</w:t>
      </w:r>
    </w:p>
    <w:p w14:paraId="150A7185" w14:textId="77777777" w:rsidR="008A0FFC" w:rsidRDefault="001A1A5C">
      <w:pPr>
        <w:spacing w:line="600" w:lineRule="auto"/>
        <w:ind w:firstLine="720"/>
        <w:contextualSpacing/>
        <w:jc w:val="both"/>
        <w:rPr>
          <w:rFonts w:eastAsia="Times New Roman" w:cs="Times New Roman"/>
          <w:szCs w:val="24"/>
        </w:rPr>
      </w:pPr>
      <w:r>
        <w:rPr>
          <w:rFonts w:eastAsia="Times New Roman" w:cs="Times New Roman"/>
          <w:szCs w:val="24"/>
        </w:rPr>
        <w:lastRenderedPageBreak/>
        <w:t>Αλλά δεν φτάνει μόνο αυτό, κύριοι συνάδελφοι. Μιλάτε για απασχόληση και ανάλογα, όπως μοιράζετε τα δισεκατομμύρια, μοιρ</w:t>
      </w:r>
      <w:r>
        <w:rPr>
          <w:rFonts w:eastAsia="Times New Roman" w:cs="Times New Roman"/>
          <w:szCs w:val="24"/>
        </w:rPr>
        <w:t xml:space="preserve">άζετε και τις θέσεις εργασίας. Ο κ. Σταθάκης πριν από λίγες μέρες μιλούσε για 15.000 θέσεις εργασίας που αναμένεται να δημιουργήσει ο νέος αναπτυξιακός νόμος μέχρι το 2022. </w:t>
      </w:r>
    </w:p>
    <w:p w14:paraId="150A7186"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Οδυσσέας Κωνσταντινόπουλος καταθέτει για τα Πρακτι</w:t>
      </w:r>
      <w:r>
        <w:rPr>
          <w:rFonts w:eastAsia="Times New Roman" w:cs="Times New Roman"/>
          <w:szCs w:val="24"/>
        </w:rPr>
        <w:t>κά τα προαναφερθέντα έγγραφα, τα οποία βρίσκονται στο αρχείο του Τμήματος Γραμματείας της Διεύθυνσης Στενογραφίας και  Πρακτικών της Βουλής)</w:t>
      </w:r>
    </w:p>
    <w:p w14:paraId="150A7187" w14:textId="77777777" w:rsidR="008A0FFC" w:rsidRDefault="001A1A5C">
      <w:pPr>
        <w:spacing w:line="600" w:lineRule="auto"/>
        <w:ind w:firstLine="720"/>
        <w:contextualSpacing/>
        <w:jc w:val="both"/>
        <w:rPr>
          <w:rFonts w:eastAsia="Times New Roman" w:cs="Times New Roman"/>
          <w:szCs w:val="24"/>
        </w:rPr>
      </w:pPr>
      <w:r>
        <w:rPr>
          <w:rFonts w:eastAsia="Times New Roman" w:cs="Times New Roman"/>
          <w:szCs w:val="24"/>
        </w:rPr>
        <w:t xml:space="preserve">Και σήμερα ο Γενικός Γραμματέας στον κ. Σχοινά «Στο Κόκκινο» μιλάει για 250.000 θέσεις εργασίας. Αυτή η γεωμετρική </w:t>
      </w:r>
      <w:r>
        <w:rPr>
          <w:rFonts w:eastAsia="Times New Roman" w:cs="Times New Roman"/>
          <w:szCs w:val="24"/>
        </w:rPr>
        <w:t>αύξηση που δίνετε είτε στους πόρους είτε στην απασχόληση είναι χαρακτηριστικό του πώς σκέφτεστε την ανάπτυξη. Και επειδή οι δηλώσεις αυτές έγιναν «Στο Κόκκινο», είμαι σίγουρος ότι η διαπλοκή δεν έχει κάνει διαστρέβλωση των λεγόμενών σας.</w:t>
      </w:r>
    </w:p>
    <w:p w14:paraId="150A7188" w14:textId="77777777" w:rsidR="008A0FFC" w:rsidRDefault="001A1A5C">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δεν αρκεί αυτ</w:t>
      </w:r>
      <w:r>
        <w:rPr>
          <w:rFonts w:eastAsia="Times New Roman" w:cs="Times New Roman"/>
          <w:szCs w:val="24"/>
        </w:rPr>
        <w:t>ό. Ένα από τα πολύ μεγάλα ζητήματα που προσπαθεί –κατά την Κυβέρνηση- να λύσει ο σημερινός αναπτυξιακός νόμος είναι για τα επενδυτικά σχέδια από τους αναπτυξιακούς νόμους του πρόσφατου παρελθόντος.</w:t>
      </w:r>
    </w:p>
    <w:p w14:paraId="150A7189" w14:textId="77777777" w:rsidR="008A0FFC" w:rsidRDefault="001A1A5C">
      <w:pPr>
        <w:spacing w:line="600" w:lineRule="auto"/>
        <w:ind w:firstLine="720"/>
        <w:contextualSpacing/>
        <w:jc w:val="both"/>
        <w:rPr>
          <w:rFonts w:eastAsia="Times New Roman" w:cs="Times New Roman"/>
          <w:szCs w:val="24"/>
        </w:rPr>
      </w:pPr>
      <w:r>
        <w:rPr>
          <w:rFonts w:eastAsia="Times New Roman" w:cs="Times New Roman"/>
          <w:szCs w:val="24"/>
        </w:rPr>
        <w:t>Σας είπε εδώ ο κ. Γκόρτζος ως εκπρόσωπος των Ελληνικών Τρα</w:t>
      </w:r>
      <w:r>
        <w:rPr>
          <w:rFonts w:eastAsia="Times New Roman" w:cs="Times New Roman"/>
          <w:szCs w:val="24"/>
        </w:rPr>
        <w:t>πεζών</w:t>
      </w:r>
      <w:r>
        <w:rPr>
          <w:rFonts w:eastAsia="Times New Roman" w:cs="Times New Roman"/>
          <w:szCs w:val="24"/>
        </w:rPr>
        <w:t>,</w:t>
      </w:r>
      <w:r>
        <w:rPr>
          <w:rFonts w:eastAsia="Times New Roman" w:cs="Times New Roman"/>
          <w:szCs w:val="24"/>
        </w:rPr>
        <w:t xml:space="preserve"> ότι αυτό το θέμα θα δημιουργήσει και θα τινάξει στον αέρα όλα τα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των επιχειρήσεων και η αποπληρωμή τους δηλαδή σε βάθος επταετίας.</w:t>
      </w:r>
    </w:p>
    <w:p w14:paraId="150A718A" w14:textId="77777777" w:rsidR="008A0FFC" w:rsidRDefault="001A1A5C">
      <w:pPr>
        <w:spacing w:line="600" w:lineRule="auto"/>
        <w:ind w:firstLine="720"/>
        <w:contextualSpacing/>
        <w:jc w:val="both"/>
        <w:rPr>
          <w:rFonts w:eastAsia="Times New Roman" w:cs="Times New Roman"/>
          <w:szCs w:val="24"/>
        </w:rPr>
      </w:pPr>
      <w:r>
        <w:rPr>
          <w:rFonts w:eastAsia="Times New Roman" w:cs="Times New Roman"/>
          <w:szCs w:val="24"/>
        </w:rPr>
        <w:t>Και εσείς, κύριε Υπουργέ –σας το είπαμε εμείς, σας προτείναμε να το αλλάξετε- συνεχίσατε να στηρίζετε κα</w:t>
      </w:r>
      <w:r>
        <w:rPr>
          <w:rFonts w:eastAsia="Times New Roman" w:cs="Times New Roman"/>
          <w:szCs w:val="24"/>
        </w:rPr>
        <w:t>ι να λέτε ότι αυτό στηρίζει τις μικρομεσαίες επιχειρήσεις. Σας λέω ότι αυτός ο νόμος στηρίζει μόνο δυο, τρεις ομίλους, που έχουν τα πόδια τους σε πολλές επιχειρηματικές δράσεις. Όλες οι μικρομεσαίες επιχειρήσεις δεν θα μπορέσουν να υλοποιήσουν τα σχέδιά το</w:t>
      </w:r>
      <w:r>
        <w:rPr>
          <w:rFonts w:eastAsia="Times New Roman" w:cs="Times New Roman"/>
          <w:szCs w:val="24"/>
        </w:rPr>
        <w:t>υς.</w:t>
      </w:r>
    </w:p>
    <w:p w14:paraId="150A718B" w14:textId="77777777" w:rsidR="008A0FFC" w:rsidRDefault="001A1A5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δεν αρκεί αυτό, κύριε Υπουργέ, και εδώ έρχεστε σε μια μεγάλη αντίφαση με το κόμμα που συνεργάζεστε, τους ΑΝΕΛ. Στην </w:t>
      </w:r>
      <w:r>
        <w:rPr>
          <w:rFonts w:eastAsia="Times New Roman" w:cs="Times New Roman"/>
          <w:szCs w:val="24"/>
        </w:rPr>
        <w:t>ε</w:t>
      </w:r>
      <w:r>
        <w:rPr>
          <w:rFonts w:eastAsia="Times New Roman" w:cs="Times New Roman"/>
          <w:szCs w:val="24"/>
        </w:rPr>
        <w:t>πιτροπή με πολύ μεγάλη πίεση, με σεβασμό, σας μιλήσαμε για την επιστροφή των εγγυητικών και μας είπατε ότι όχι μόνο δεν μπορεί να γ</w:t>
      </w:r>
      <w:r>
        <w:rPr>
          <w:rFonts w:eastAsia="Times New Roman" w:cs="Times New Roman"/>
          <w:szCs w:val="24"/>
        </w:rPr>
        <w:t>ίνει ατόκως, αλλά ότι αυτά που λέμε δεν έχουν καμ</w:t>
      </w:r>
      <w:r>
        <w:rPr>
          <w:rFonts w:eastAsia="Times New Roman" w:cs="Times New Roman"/>
          <w:szCs w:val="24"/>
        </w:rPr>
        <w:t>μ</w:t>
      </w:r>
      <w:r>
        <w:rPr>
          <w:rFonts w:eastAsia="Times New Roman" w:cs="Times New Roman"/>
          <w:szCs w:val="24"/>
        </w:rPr>
        <w:t xml:space="preserve">ία σχέση με την πραγματικότητα. </w:t>
      </w:r>
    </w:p>
    <w:p w14:paraId="150A718C" w14:textId="77777777" w:rsidR="008A0FFC" w:rsidRDefault="001A1A5C">
      <w:pPr>
        <w:spacing w:line="600" w:lineRule="auto"/>
        <w:ind w:firstLine="720"/>
        <w:contextualSpacing/>
        <w:jc w:val="both"/>
        <w:rPr>
          <w:rFonts w:eastAsia="Times New Roman" w:cs="Times New Roman"/>
          <w:szCs w:val="24"/>
        </w:rPr>
      </w:pPr>
      <w:r>
        <w:rPr>
          <w:rFonts w:eastAsia="Times New Roman" w:cs="Times New Roman"/>
          <w:szCs w:val="24"/>
        </w:rPr>
        <w:t xml:space="preserve">Και δεν πέρασε ούτε μια μέρα, κύριε Λαζαρίδη των ΑΝΕΛ. Και εδώ υπάρχει ένα θέμα. Εάν δεν δεχθούν την τροπολογία σας, θα ψηφίσετε το άρθρο που αφορά τις εγγυητικές; Τι λέτε; </w:t>
      </w:r>
      <w:r>
        <w:rPr>
          <w:rFonts w:eastAsia="Times New Roman" w:cs="Times New Roman"/>
          <w:szCs w:val="24"/>
        </w:rPr>
        <w:t xml:space="preserve">Τα είχαμε πει εμείς, κύριε Λαζαρίδη. Λέτε ότι για λόγους ανωτέρας βίας –αυτό που είχαμε πει στην </w:t>
      </w:r>
      <w:r>
        <w:rPr>
          <w:rFonts w:eastAsia="Times New Roman" w:cs="Times New Roman"/>
          <w:szCs w:val="24"/>
        </w:rPr>
        <w:t>ε</w:t>
      </w:r>
      <w:r>
        <w:rPr>
          <w:rFonts w:eastAsia="Times New Roman" w:cs="Times New Roman"/>
          <w:szCs w:val="24"/>
        </w:rPr>
        <w:t>πιτροπή- θα έπρεπε να επιστραφούν οι εγγυητικές ατόκως.</w:t>
      </w:r>
    </w:p>
    <w:p w14:paraId="150A718D"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Οδυσσέας Κωνσταντινόπουλος καταθέτει για τα Πρακτικά την προαναφερθείσ</w:t>
      </w:r>
      <w:r>
        <w:rPr>
          <w:rFonts w:eastAsia="Times New Roman" w:cs="Times New Roman"/>
          <w:szCs w:val="24"/>
        </w:rPr>
        <w:t xml:space="preserve">α τροπολογία, η οποία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50A718E"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Και ρωτώ,  κύριε Υπουργέ: Εσείς δεν ήσασταν ο ίδιος Υπουργός, ο οποίος έναν χρόνο πριν νομοθετήσατε για να επιστρέψουν ατόκως τα χρήμα</w:t>
      </w:r>
      <w:r>
        <w:rPr>
          <w:rFonts w:eastAsia="Times New Roman" w:cs="Times New Roman"/>
          <w:szCs w:val="24"/>
        </w:rPr>
        <w:t>τα της διαφοράς για νόμους του παλιού αναπτυξιακού, που αφορούσε φωτοβολταϊκά; Γιατί σήμερα επιλέγετε αυτήν τη μέθοδο και την προηγούμενη φορά, πριν έναν χρόνο, επιλέξατε κάποια άλλη μέθοδο; Ποιοι είναι οι επιχειρηματικοί όμιλοι στους οποίους δίνατε τη δυν</w:t>
      </w:r>
      <w:r>
        <w:rPr>
          <w:rFonts w:eastAsia="Times New Roman" w:cs="Times New Roman"/>
          <w:szCs w:val="24"/>
        </w:rPr>
        <w:t>ατότητα να έρθουν ατόκως τα λεφτά τους πριν έναν χρόνο και τώρα τους λέτε εντόκως;</w:t>
      </w:r>
    </w:p>
    <w:p w14:paraId="150A718F"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Εσείς να απαντήσετε σε αυτό.</w:t>
      </w:r>
    </w:p>
    <w:p w14:paraId="150A7190"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 απαντήσετε στους ΑΝΕΛ.</w:t>
      </w:r>
    </w:p>
    <w:p w14:paraId="150A7191"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ΠΡΟΕΔΡΕΥΩΝ (Νικήτας Κακλ</w:t>
      </w:r>
      <w:r>
        <w:rPr>
          <w:rFonts w:eastAsia="Times New Roman" w:cs="Times New Roman"/>
          <w:b/>
          <w:szCs w:val="24"/>
        </w:rPr>
        <w:t>αμάνης):</w:t>
      </w:r>
      <w:r>
        <w:rPr>
          <w:rFonts w:eastAsia="Times New Roman" w:cs="Times New Roman"/>
          <w:szCs w:val="24"/>
        </w:rPr>
        <w:t xml:space="preserve"> Μην κάνετε διάλογο με τον κύριο Υπουργό. Ο Υπουργός θα μιλήσει μετά και θα απαντήσει.</w:t>
      </w:r>
    </w:p>
    <w:p w14:paraId="150A7192"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lastRenderedPageBreak/>
        <w:t>ΟΔΥΣΣΕΑΣ ΚΩΝΣΤΑΝΤΙΝΟΠΟΥΛΟΣ:</w:t>
      </w:r>
      <w:r>
        <w:rPr>
          <w:rFonts w:eastAsia="Times New Roman" w:cs="Times New Roman"/>
          <w:szCs w:val="24"/>
        </w:rPr>
        <w:t xml:space="preserve"> Να απαντήσετε στους ΑΝΕΛ, που σας κατηγορούν και σας λένε να τα φέρετε ατόκως με τροπολογία. Πείτε το στους ΑΝΕΛ.</w:t>
      </w:r>
    </w:p>
    <w:p w14:paraId="150A7193"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w:t>
      </w:r>
      <w:r>
        <w:rPr>
          <w:rFonts w:eastAsia="Times New Roman" w:cs="Times New Roman"/>
          <w:b/>
          <w:szCs w:val="24"/>
        </w:rPr>
        <w:t>(Υπουργός Οικονομίας, Ανάπτυξης και Τουρισμού):</w:t>
      </w:r>
      <w:r>
        <w:rPr>
          <w:rFonts w:eastAsia="Times New Roman" w:cs="Times New Roman"/>
          <w:szCs w:val="24"/>
        </w:rPr>
        <w:t xml:space="preserve"> Εσείς να απαντήσετε σε αυτό.</w:t>
      </w:r>
    </w:p>
    <w:p w14:paraId="150A7194"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Εγώ, κύριε Υπουργέ, όπως θα θυμάστε -γιατί πάντα παραποιείτε αυτά που λέτε και παρακαλώ να δείτε στα γραπτά της </w:t>
      </w:r>
      <w:r>
        <w:rPr>
          <w:rFonts w:eastAsia="Times New Roman" w:cs="Times New Roman"/>
          <w:szCs w:val="24"/>
        </w:rPr>
        <w:t>ε</w:t>
      </w:r>
      <w:r>
        <w:rPr>
          <w:rFonts w:eastAsia="Times New Roman" w:cs="Times New Roman"/>
          <w:szCs w:val="24"/>
        </w:rPr>
        <w:t xml:space="preserve">πιτροπής- σας είπα «όχι ατόκως». Σας </w:t>
      </w:r>
      <w:r>
        <w:rPr>
          <w:rFonts w:eastAsia="Times New Roman" w:cs="Times New Roman"/>
          <w:szCs w:val="24"/>
        </w:rPr>
        <w:t>είπα να μην γίνεται τοκογλύφος το κράτος. Όμως, σήμερα επειδή η Κυβέρνηση συνεργασίας και οι ΑΝΕΛ σας φέρνουν αυτήν την τροπολογία, πρέπει να απαντήσετε.</w:t>
      </w:r>
    </w:p>
    <w:p w14:paraId="150A7195"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Απαντάει ο νόμος.</w:t>
      </w:r>
    </w:p>
    <w:p w14:paraId="150A7196"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ΟΔΥΣΣΕΑΣ ΚΩΝΣΤΑΝΤΙ</w:t>
      </w:r>
      <w:r>
        <w:rPr>
          <w:rFonts w:eastAsia="Times New Roman" w:cs="Times New Roman"/>
          <w:b/>
          <w:szCs w:val="24"/>
        </w:rPr>
        <w:t xml:space="preserve">ΝΟΠΟΥΛΟΣ: </w:t>
      </w:r>
      <w:r>
        <w:rPr>
          <w:rFonts w:eastAsia="Times New Roman" w:cs="Times New Roman"/>
          <w:szCs w:val="24"/>
        </w:rPr>
        <w:t xml:space="preserve">Να περάσουμε τώρα στο επόμενο θέμα που αφορά τα χρηματοδοτικά εργαλεία. Χαίρομαι που είναι και ο κ. Χαρίτσης εδώ, ο οποίος πριν λίγες ημέρες έκανε μία </w:t>
      </w:r>
      <w:r>
        <w:rPr>
          <w:rFonts w:eastAsia="Times New Roman" w:cs="Times New Roman"/>
          <w:szCs w:val="24"/>
        </w:rPr>
        <w:lastRenderedPageBreak/>
        <w:t>δήλωση, μετά τη δική μας ερώτηση εδώ, και είπε ότι τα χρηματοδοτικά εργαλεία θα τα δούμε από το</w:t>
      </w:r>
      <w:r>
        <w:rPr>
          <w:rFonts w:eastAsia="Times New Roman" w:cs="Times New Roman"/>
          <w:szCs w:val="24"/>
        </w:rPr>
        <w:t>ν Σεπτέμβριο.</w:t>
      </w:r>
    </w:p>
    <w:p w14:paraId="150A7197"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ΑΛΕΞΗΣ ΧΑΡΙΤΣΗΣ (Υφυπουργός Οικονομίας, Ανάπτυξης και Τουρισμού):</w:t>
      </w:r>
      <w:r>
        <w:rPr>
          <w:rFonts w:eastAsia="Times New Roman" w:cs="Times New Roman"/>
          <w:szCs w:val="24"/>
        </w:rPr>
        <w:t xml:space="preserve"> Έχουμε δώσει παράταση.</w:t>
      </w:r>
    </w:p>
    <w:p w14:paraId="150A7198"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Ήρεμα, κύριε Χαρίτση, έχετε γραφτεί ομιλητής αύριο. Θα απαντήσετε. Κρατάτε σημειώσεις.</w:t>
      </w:r>
    </w:p>
    <w:p w14:paraId="150A7199"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Κύριε</w:t>
      </w:r>
      <w:r>
        <w:rPr>
          <w:rFonts w:eastAsia="Times New Roman" w:cs="Times New Roman"/>
          <w:szCs w:val="24"/>
        </w:rPr>
        <w:t xml:space="preserve"> Χαρίτση, όπως ξέρετε, στην ετήσια συνάντηση που έγινε της Ευρωπαϊκής Επιτροπής</w:t>
      </w:r>
      <w:r>
        <w:rPr>
          <w:rFonts w:eastAsia="Times New Roman" w:cs="Times New Roman"/>
          <w:szCs w:val="24"/>
        </w:rPr>
        <w:t>,</w:t>
      </w:r>
      <w:r>
        <w:rPr>
          <w:rFonts w:eastAsia="Times New Roman" w:cs="Times New Roman"/>
          <w:szCs w:val="24"/>
        </w:rPr>
        <w:t xml:space="preserve"> σας ζήτησαν επικαιροποίηση της </w:t>
      </w:r>
      <w:r>
        <w:rPr>
          <w:rFonts w:eastAsia="Times New Roman" w:cs="Times New Roman"/>
          <w:szCs w:val="24"/>
          <w:lang w:val="en-US"/>
        </w:rPr>
        <w:t>Ex</w:t>
      </w:r>
      <w:r>
        <w:rPr>
          <w:rFonts w:eastAsia="Times New Roman" w:cs="Times New Roman"/>
          <w:szCs w:val="24"/>
        </w:rPr>
        <w:t xml:space="preserve"> </w:t>
      </w:r>
      <w:r>
        <w:rPr>
          <w:rFonts w:eastAsia="Times New Roman" w:cs="Times New Roman"/>
          <w:szCs w:val="24"/>
          <w:lang w:val="en-US"/>
        </w:rPr>
        <w:t>Ante</w:t>
      </w:r>
      <w:r>
        <w:rPr>
          <w:rFonts w:eastAsia="Times New Roman" w:cs="Times New Roman"/>
          <w:szCs w:val="24"/>
        </w:rPr>
        <w:t xml:space="preserve"> γιατί εσείς δεν ήσασταν έτοιμοι.</w:t>
      </w:r>
    </w:p>
    <w:p w14:paraId="150A719A"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Μην απευθύνετε κι εσείς ερωτήματα συνεχώς, γιατί δεν φταίνε οι Υπουργο</w:t>
      </w:r>
      <w:r>
        <w:rPr>
          <w:rFonts w:eastAsia="Times New Roman" w:cs="Times New Roman"/>
          <w:szCs w:val="24"/>
        </w:rPr>
        <w:t>ί που απαντάνε.</w:t>
      </w:r>
    </w:p>
    <w:p w14:paraId="150A719B"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lastRenderedPageBreak/>
        <w:t xml:space="preserve">ΟΔΥΣΣΕΑΣ ΚΩΝΣΤΑΝΤΙΝΟΠΟΥΛΟΣ: </w:t>
      </w:r>
      <w:r>
        <w:rPr>
          <w:rFonts w:eastAsia="Times New Roman" w:cs="Times New Roman"/>
          <w:szCs w:val="24"/>
        </w:rPr>
        <w:t>Άλλα χρηματοδοτικά εργαλεία, συνάδελφοι του ΣΥΡΙΖΑ και των ΑΝΕΛ, δεν υπάρχουν αυτήν την στιγμή. Από Σεπτέμβριο θα δούμε.</w:t>
      </w:r>
    </w:p>
    <w:p w14:paraId="150A719C"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Πάμε, όμως, σε αυτό που λέτε για τις μικρομεσαίες επιχειρήσεις και θα αναρωτηθώ αν με τον κ</w:t>
      </w:r>
      <w:r>
        <w:rPr>
          <w:rFonts w:eastAsia="Times New Roman" w:cs="Times New Roman"/>
          <w:szCs w:val="24"/>
        </w:rPr>
        <w:t>. Χουλιαράκη, όπως γράφει στην «</w:t>
      </w:r>
      <w:r>
        <w:rPr>
          <w:rFonts w:eastAsia="Times New Roman" w:cs="Times New Roman"/>
          <w:szCs w:val="24"/>
        </w:rPr>
        <w:t>ΚΑΘΗΜΕΡΙΝΗ</w:t>
      </w:r>
      <w:r>
        <w:rPr>
          <w:rFonts w:eastAsia="Times New Roman" w:cs="Times New Roman"/>
          <w:szCs w:val="24"/>
        </w:rPr>
        <w:t>» έχετε ενιαίο αφήγημα, κύριε Υπουργέ.</w:t>
      </w:r>
    </w:p>
    <w:p w14:paraId="150A719D"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Αυτός ο νόμος –ξέρετε- λέει η Κυβέρνηση ΣΥΡΙΖΑ-ΑΝΕΛ ότι είναι για τις μικρομεσαίες επιχειρήσεις. Όταν θέσαμε το θέμα για τις μικρομεσαίες επιχειρήσεις, οι οποίες τηρούν βιβλία</w:t>
      </w:r>
      <w:r>
        <w:rPr>
          <w:rFonts w:eastAsia="Times New Roman" w:cs="Times New Roman"/>
          <w:szCs w:val="24"/>
        </w:rPr>
        <w:t xml:space="preserve"> κατηγορίας Β΄, τα οποία είναι η πολυπληθέστερη ομάδα, πάνω από το 80%, αφού στην αρχή μας είπαν ότι δεν αποκλείονται –η ΓΣΕΒΕΕ λέει ότι αποθαρρύνονται, εμείς λέμε ότι αποκλείονται- μάς είπατε ότι θα φέρετε ρύθμιση για ειδικές κατηγορίες. Την περιμένουμε, </w:t>
      </w:r>
      <w:r>
        <w:rPr>
          <w:rFonts w:eastAsia="Times New Roman" w:cs="Times New Roman"/>
          <w:szCs w:val="24"/>
        </w:rPr>
        <w:t>κύριε Υπουργέ.</w:t>
      </w:r>
    </w:p>
    <w:p w14:paraId="150A719E"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Βάζετε ένα ζήτημα, το οποίο είναι το ενιαίο αφήγημα της Κυβέρνησης.</w:t>
      </w:r>
      <w:r>
        <w:rPr>
          <w:rFonts w:eastAsia="Times New Roman" w:cs="Times New Roman"/>
          <w:b/>
          <w:szCs w:val="24"/>
        </w:rPr>
        <w:t xml:space="preserve">  </w:t>
      </w:r>
      <w:r>
        <w:rPr>
          <w:rFonts w:eastAsia="Times New Roman" w:cs="Times New Roman"/>
          <w:szCs w:val="24"/>
        </w:rPr>
        <w:t>Ενώ εσείς λέτε ότι είναι μόνο για τις μικρομεσαίες επιχειρήσεις, ο κ. Χουλιαράκης λέει στην «</w:t>
      </w:r>
      <w:r>
        <w:rPr>
          <w:rFonts w:eastAsia="Times New Roman" w:cs="Times New Roman"/>
          <w:szCs w:val="24"/>
        </w:rPr>
        <w:t>ΚΑΘΗΜΕΡΙΝΗ</w:t>
      </w:r>
      <w:r>
        <w:rPr>
          <w:rFonts w:eastAsia="Times New Roman" w:cs="Times New Roman"/>
          <w:szCs w:val="24"/>
        </w:rPr>
        <w:t xml:space="preserve">» της Κυριακής ότι για να ανακάμψει η οικονομία, χρειάζονται μεγάλες </w:t>
      </w:r>
      <w:r>
        <w:rPr>
          <w:rFonts w:eastAsia="Times New Roman" w:cs="Times New Roman"/>
          <w:szCs w:val="24"/>
        </w:rPr>
        <w:t>επενδύσεις, δημόσιες και ιδιωτικές.</w:t>
      </w:r>
    </w:p>
    <w:p w14:paraId="150A719F"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Καταθέτω το έγγραφο.</w:t>
      </w:r>
    </w:p>
    <w:p w14:paraId="150A71A0"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Οδυσσέας Κωνσταντινόπουλος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w:t>
      </w:r>
      <w:r>
        <w:rPr>
          <w:rFonts w:eastAsia="Times New Roman" w:cs="Times New Roman"/>
          <w:szCs w:val="24"/>
        </w:rPr>
        <w:t>ακτικών της Βουλής)</w:t>
      </w:r>
    </w:p>
    <w:p w14:paraId="150A71A1"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Αυτός ο αναπτυξιακός νόμος μήπως αποκλείει τις μεγάλες επενδύσεις, κυρίες και κύριοι συνάδελφοι; Τις αποκλείει.</w:t>
      </w:r>
    </w:p>
    <w:p w14:paraId="150A71A2" w14:textId="77777777" w:rsidR="008A0FFC" w:rsidRDefault="001A1A5C">
      <w:pPr>
        <w:spacing w:line="600" w:lineRule="auto"/>
        <w:ind w:firstLine="720"/>
        <w:jc w:val="both"/>
        <w:rPr>
          <w:rFonts w:eastAsia="Times New Roman"/>
          <w:szCs w:val="24"/>
        </w:rPr>
      </w:pPr>
      <w:r>
        <w:rPr>
          <w:rFonts w:eastAsia="Times New Roman" w:cs="Times New Roman"/>
          <w:szCs w:val="24"/>
        </w:rPr>
        <w:t xml:space="preserve">Ο ΣΥΡΙΖΑ είναι ένα μεγάλο σούπερ μάρκετ ιδεών. Μπορεί να είναι με όλα. Είναι και με τους μικρούς, λέει στα λόγια. Είναι και </w:t>
      </w:r>
      <w:r>
        <w:rPr>
          <w:rFonts w:eastAsia="Times New Roman" w:cs="Times New Roman"/>
          <w:szCs w:val="24"/>
        </w:rPr>
        <w:t xml:space="preserve">με τους μεγάλους, θα πει ο κ. Σταθάκης. Είναι και με το αντιμνημόνιο και με το </w:t>
      </w:r>
      <w:r>
        <w:rPr>
          <w:rFonts w:eastAsia="Times New Roman" w:cs="Times New Roman"/>
          <w:szCs w:val="24"/>
        </w:rPr>
        <w:lastRenderedPageBreak/>
        <w:t>μνημόνιο. Είναι και με τις διαδηλώσεις και με την απαγόρευση των διαδηλώσεων. Είναι και αριστεροί, είναι και δεξιοί. Έχει ένα προαπαιτούμενο, όμως, κύριοι: Μπορείτε να τα κάνετε</w:t>
      </w:r>
      <w:r>
        <w:rPr>
          <w:rFonts w:eastAsia="Times New Roman" w:cs="Times New Roman"/>
          <w:szCs w:val="24"/>
        </w:rPr>
        <w:t xml:space="preserve"> όλα αυτά για να παραμείνετε στην εξουσία. Αυτό σας ενδιαφέρει, αυτός είναι ο μοναδικός σας στόχος. Και τον στόχο αυτόν, που βγάζετε καθημερινά -θα μου επιτρέψετε, κύριε Υπουργέ- σας τον χάλασε πάλι ο Διοικητής της Τράπεζας της Ελλάδος, ο αγαπημένος σας τε</w:t>
      </w:r>
      <w:r>
        <w:rPr>
          <w:rFonts w:eastAsia="Times New Roman" w:cs="Times New Roman"/>
          <w:szCs w:val="24"/>
        </w:rPr>
        <w:t>λευταία, κ. Στουρνάρας.</w:t>
      </w:r>
      <w:r>
        <w:rPr>
          <w:rFonts w:eastAsia="Times New Roman"/>
          <w:szCs w:val="24"/>
        </w:rPr>
        <w:t xml:space="preserve"> </w:t>
      </w:r>
      <w:r>
        <w:rPr>
          <w:rFonts w:eastAsia="Times New Roman"/>
          <w:szCs w:val="24"/>
        </w:rPr>
        <w:t>Τι σας είπε σήμερα ο κ. Στουρνάρας; Ότι χρειάζεται μια νέα συμφωνία! Αυτό δήλωσε. Και εσείς κλείσατε μια νέα συμφωνία όχι για να κερδίσετε χρόνο για τη χώρα, αλλά κυρίως για να κερδίσετε χρόνο στην εξουσία.</w:t>
      </w:r>
    </w:p>
    <w:p w14:paraId="150A71A3" w14:textId="77777777" w:rsidR="008A0FFC" w:rsidRDefault="001A1A5C">
      <w:pPr>
        <w:tabs>
          <w:tab w:val="left" w:pos="1359"/>
        </w:tabs>
        <w:spacing w:line="600" w:lineRule="auto"/>
        <w:ind w:firstLine="720"/>
        <w:jc w:val="both"/>
        <w:rPr>
          <w:rFonts w:eastAsia="Times New Roman"/>
          <w:szCs w:val="24"/>
        </w:rPr>
      </w:pPr>
      <w:r>
        <w:rPr>
          <w:rFonts w:eastAsia="Times New Roman"/>
          <w:szCs w:val="24"/>
        </w:rPr>
        <w:t>(Στο σημείο αυτό ο Βουλευ</w:t>
      </w:r>
      <w:r>
        <w:rPr>
          <w:rFonts w:eastAsia="Times New Roman"/>
          <w:szCs w:val="24"/>
        </w:rPr>
        <w:t>τής κ. Οδυσσέας Κωνσταντινόπουλος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50A71A4" w14:textId="77777777" w:rsidR="008A0FFC" w:rsidRDefault="001A1A5C">
      <w:pPr>
        <w:tabs>
          <w:tab w:val="left" w:pos="1359"/>
        </w:tabs>
        <w:spacing w:line="600" w:lineRule="auto"/>
        <w:ind w:firstLine="720"/>
        <w:jc w:val="both"/>
        <w:rPr>
          <w:rFonts w:eastAsia="Times New Roman"/>
          <w:szCs w:val="24"/>
        </w:rPr>
      </w:pPr>
      <w:r>
        <w:rPr>
          <w:rFonts w:eastAsia="Times New Roman"/>
          <w:szCs w:val="24"/>
        </w:rPr>
        <w:lastRenderedPageBreak/>
        <w:t>Κυρίες και κύριοι συνάδελφοι, καταθέσαμε με πολύ επιμονή και υ</w:t>
      </w:r>
      <w:r>
        <w:rPr>
          <w:rFonts w:eastAsia="Times New Roman"/>
          <w:szCs w:val="24"/>
        </w:rPr>
        <w:t xml:space="preserve">πομονή ως Δημοκρατική Συμπαράταξη προτάσεις συγκεκριμένες για όλα τα θέματα, για τα θέματα που αφορούν τους πόρους, τη ρήτρα απασχόλησης, το αφορολόγητο αποθεματικό, τον μη αποκλεισμό των μικρομεσαίων επιχειρήσεων, τις πιστοποιημένες ελεγκτικές εταιρείες, </w:t>
      </w:r>
      <w:r>
        <w:rPr>
          <w:rFonts w:eastAsia="Times New Roman"/>
          <w:szCs w:val="24"/>
        </w:rPr>
        <w:t xml:space="preserve">το κανονιστικό πλαίσιο για τις χρήσεις γης, στο οποίο, κύριε Υπουργέ, πώς μας απαντήσατε; Ότι σε έναν μήνα θα έχετε το προεδρικό διάταγμα. Θέλω να το κρατήσετε, συνάδελφοι, αυτό που είπε ο Υπουργός στην </w:t>
      </w:r>
      <w:r>
        <w:rPr>
          <w:rFonts w:eastAsia="Times New Roman"/>
          <w:szCs w:val="24"/>
        </w:rPr>
        <w:t>ε</w:t>
      </w:r>
      <w:r>
        <w:rPr>
          <w:rFonts w:eastAsia="Times New Roman"/>
          <w:szCs w:val="24"/>
        </w:rPr>
        <w:t>πιτροπή. Σε έναν μήνα, είπε ο Υπουργός, θα έχει το π</w:t>
      </w:r>
      <w:r>
        <w:rPr>
          <w:rFonts w:eastAsia="Times New Roman"/>
          <w:szCs w:val="24"/>
        </w:rPr>
        <w:t>ροεδρικό διάταγμα για τις χρήσεις γης.</w:t>
      </w:r>
    </w:p>
    <w:p w14:paraId="150A71A5" w14:textId="77777777" w:rsidR="008A0FFC" w:rsidRDefault="001A1A5C">
      <w:pPr>
        <w:tabs>
          <w:tab w:val="left" w:pos="1359"/>
        </w:tabs>
        <w:spacing w:line="600" w:lineRule="auto"/>
        <w:ind w:firstLine="720"/>
        <w:jc w:val="both"/>
        <w:rPr>
          <w:rFonts w:eastAsia="Times New Roman"/>
          <w:szCs w:val="24"/>
        </w:rPr>
      </w:pPr>
      <w:r>
        <w:rPr>
          <w:rFonts w:eastAsia="Times New Roman"/>
          <w:szCs w:val="24"/>
        </w:rPr>
        <w:t xml:space="preserve">Βεβαίως, κύριε Υπουργέ, αν σας εμπιστευθούμε όπως σας εμπιστευθήκαμε για το πότε θα κατατεθεί ο αναπτυξιακός νόμος, κάνατε είκοσι πέντε φορές ανακοίνωση του αναπτυξιακού νόμου και καθυστερήσατε δεκαέξι μήνες. Αλλά να </w:t>
      </w:r>
      <w:r>
        <w:rPr>
          <w:rFonts w:eastAsia="Times New Roman"/>
          <w:szCs w:val="24"/>
        </w:rPr>
        <w:t>ξέρετε ότι ούτε σε έξι μήνες δεν θα έχετε κανονιστικό πλαίσιο, δεν θα έχετε πλαίσιο προεδρικού διατάγματος.</w:t>
      </w:r>
    </w:p>
    <w:p w14:paraId="150A71A6" w14:textId="77777777" w:rsidR="008A0FFC" w:rsidRDefault="001A1A5C">
      <w:pPr>
        <w:tabs>
          <w:tab w:val="left" w:pos="1359"/>
        </w:tabs>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εμείς ως Δημοκρατική Συμπαράταξη θεωρούμε ότι ο αναπτυξιακός νόμος που κατατέθηκε από την Κυβέρνηση πολύ σύντομα θα χρειαστεί να αλλάξει, για να μπορέσουν να επιβιώσουν οι επιχειρήσεις του παλιού επενδυτικού νόμου αλλά και να </w:t>
      </w:r>
      <w:r>
        <w:rPr>
          <w:rFonts w:eastAsia="Times New Roman"/>
          <w:szCs w:val="24"/>
        </w:rPr>
        <w:t>δοθούν κίνητρα και παροχές προς τις νέες επιχειρήσεις. Έτσι, το επόμενο χρονικό διάστημα η Δημοκρατική Συμπαράταξη θα πάρει πρωτοβουλίες για να υπάρξει μια συναίνεση για το νέο σχέδιο για την ανάπτυξη της χώρας.</w:t>
      </w:r>
    </w:p>
    <w:p w14:paraId="150A71A7" w14:textId="77777777" w:rsidR="008A0FFC" w:rsidRDefault="001A1A5C">
      <w:pPr>
        <w:tabs>
          <w:tab w:val="left" w:pos="1359"/>
        </w:tabs>
        <w:spacing w:line="600" w:lineRule="auto"/>
        <w:ind w:firstLine="720"/>
        <w:jc w:val="both"/>
        <w:rPr>
          <w:rFonts w:eastAsia="Times New Roman"/>
          <w:szCs w:val="24"/>
        </w:rPr>
      </w:pPr>
      <w:r>
        <w:rPr>
          <w:rFonts w:eastAsia="Times New Roman"/>
          <w:szCs w:val="24"/>
        </w:rPr>
        <w:t>Σας ευχαριστώ πάρα πολύ.</w:t>
      </w:r>
    </w:p>
    <w:p w14:paraId="150A71A8" w14:textId="77777777" w:rsidR="008A0FFC" w:rsidRDefault="001A1A5C">
      <w:pPr>
        <w:tabs>
          <w:tab w:val="left" w:pos="1359"/>
        </w:tabs>
        <w:spacing w:line="600" w:lineRule="auto"/>
        <w:ind w:firstLine="720"/>
        <w:jc w:val="center"/>
        <w:rPr>
          <w:rFonts w:eastAsia="Times New Roman"/>
          <w:szCs w:val="24"/>
        </w:rPr>
      </w:pPr>
      <w:r>
        <w:rPr>
          <w:rFonts w:eastAsia="Times New Roman"/>
          <w:szCs w:val="24"/>
        </w:rPr>
        <w:t>(Χειροκροτήματα από</w:t>
      </w:r>
      <w:r>
        <w:rPr>
          <w:rFonts w:eastAsia="Times New Roman"/>
          <w:szCs w:val="24"/>
        </w:rPr>
        <w:t xml:space="preserve"> την πτέρυγα της Δημοκρατικής Συμπαράταξης ΠΑΣΟΚ-ΔΗΜΑΡ)</w:t>
      </w:r>
    </w:p>
    <w:p w14:paraId="150A71A9" w14:textId="77777777" w:rsidR="008A0FFC" w:rsidRDefault="001A1A5C">
      <w:pPr>
        <w:tabs>
          <w:tab w:val="left" w:pos="1359"/>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Κι εγώ, κύριε συνάδελφε, για την εξοικονόμηση του χρόνου.</w:t>
      </w:r>
    </w:p>
    <w:p w14:paraId="150A71AA" w14:textId="77777777" w:rsidR="008A0FFC" w:rsidRDefault="001A1A5C">
      <w:pPr>
        <w:tabs>
          <w:tab w:val="left" w:pos="1359"/>
        </w:tabs>
        <w:spacing w:line="600" w:lineRule="auto"/>
        <w:ind w:firstLine="720"/>
        <w:jc w:val="both"/>
        <w:rPr>
          <w:rFonts w:eastAsia="Times New Roman"/>
          <w:szCs w:val="24"/>
        </w:rPr>
      </w:pPr>
      <w:r>
        <w:rPr>
          <w:rFonts w:eastAsia="Times New Roman"/>
          <w:szCs w:val="24"/>
        </w:rPr>
        <w:t xml:space="preserve">Καλείται στο Βήμα ο </w:t>
      </w:r>
      <w:r>
        <w:rPr>
          <w:rFonts w:eastAsia="Times New Roman"/>
          <w:szCs w:val="24"/>
        </w:rPr>
        <w:t>ε</w:t>
      </w:r>
      <w:r>
        <w:rPr>
          <w:rFonts w:eastAsia="Times New Roman"/>
          <w:szCs w:val="24"/>
        </w:rPr>
        <w:t xml:space="preserve">ιδικός </w:t>
      </w:r>
      <w:r>
        <w:rPr>
          <w:rFonts w:eastAsia="Times New Roman"/>
          <w:szCs w:val="24"/>
        </w:rPr>
        <w:t>α</w:t>
      </w:r>
      <w:r>
        <w:rPr>
          <w:rFonts w:eastAsia="Times New Roman"/>
          <w:szCs w:val="24"/>
        </w:rPr>
        <w:t>γορητής του Κομμουνιστικού Κόμματος</w:t>
      </w:r>
      <w:r>
        <w:rPr>
          <w:rFonts w:eastAsia="Times New Roman"/>
          <w:szCs w:val="24"/>
        </w:rPr>
        <w:t xml:space="preserve"> Ελλάδας</w:t>
      </w:r>
      <w:r>
        <w:rPr>
          <w:rFonts w:eastAsia="Times New Roman"/>
          <w:szCs w:val="24"/>
        </w:rPr>
        <w:t>, ο συνάδελφος κ. Αθανάσιος Βαρδαλής.</w:t>
      </w:r>
    </w:p>
    <w:p w14:paraId="150A71AB" w14:textId="77777777" w:rsidR="008A0FFC" w:rsidRDefault="001A1A5C">
      <w:pPr>
        <w:tabs>
          <w:tab w:val="left" w:pos="1359"/>
        </w:tabs>
        <w:spacing w:line="600" w:lineRule="auto"/>
        <w:ind w:firstLine="720"/>
        <w:jc w:val="both"/>
        <w:rPr>
          <w:rFonts w:eastAsia="Times New Roman"/>
          <w:szCs w:val="24"/>
        </w:rPr>
      </w:pPr>
      <w:r>
        <w:rPr>
          <w:rFonts w:eastAsia="Times New Roman"/>
          <w:b/>
          <w:szCs w:val="24"/>
        </w:rPr>
        <w:lastRenderedPageBreak/>
        <w:t>ΓΕΩΡΓΙΟΣ ΛΑΖΑΡΙΔΗΣ:</w:t>
      </w:r>
      <w:r>
        <w:rPr>
          <w:rFonts w:eastAsia="Times New Roman"/>
          <w:szCs w:val="24"/>
        </w:rPr>
        <w:t xml:space="preserve"> Κύριε Πρόεδρε!</w:t>
      </w:r>
    </w:p>
    <w:p w14:paraId="150A71AC" w14:textId="77777777" w:rsidR="008A0FFC" w:rsidRDefault="001A1A5C">
      <w:pPr>
        <w:tabs>
          <w:tab w:val="left" w:pos="1359"/>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Ορίστε, τι θέλετε;</w:t>
      </w:r>
    </w:p>
    <w:p w14:paraId="150A71AD" w14:textId="77777777" w:rsidR="008A0FFC" w:rsidRDefault="001A1A5C">
      <w:pPr>
        <w:tabs>
          <w:tab w:val="left" w:pos="1359"/>
        </w:tabs>
        <w:spacing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Θέλω τον λόγο επί προσωπικού.</w:t>
      </w:r>
    </w:p>
    <w:p w14:paraId="150A71AE" w14:textId="77777777" w:rsidR="008A0FFC" w:rsidRDefault="001A1A5C">
      <w:pPr>
        <w:tabs>
          <w:tab w:val="left" w:pos="1359"/>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Δεν υπήρξε προσωπικό.</w:t>
      </w:r>
    </w:p>
    <w:p w14:paraId="150A71AF" w14:textId="77777777" w:rsidR="008A0FFC" w:rsidRDefault="001A1A5C">
      <w:pPr>
        <w:tabs>
          <w:tab w:val="left" w:pos="1359"/>
        </w:tabs>
        <w:spacing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Υπήρξε. </w:t>
      </w:r>
    </w:p>
    <w:p w14:paraId="150A71B0" w14:textId="77777777" w:rsidR="008A0FFC" w:rsidRDefault="001A1A5C">
      <w:pPr>
        <w:tabs>
          <w:tab w:val="left" w:pos="1359"/>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Απλά ρώτησε.</w:t>
      </w:r>
    </w:p>
    <w:p w14:paraId="150A71B1" w14:textId="77777777" w:rsidR="008A0FFC" w:rsidRDefault="001A1A5C">
      <w:pPr>
        <w:tabs>
          <w:tab w:val="left" w:pos="1359"/>
        </w:tabs>
        <w:spacing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Αναφέρθηκε στο όνομά μου.</w:t>
      </w:r>
    </w:p>
    <w:p w14:paraId="150A71B2" w14:textId="77777777" w:rsidR="008A0FFC" w:rsidRDefault="001A1A5C">
      <w:pPr>
        <w:tabs>
          <w:tab w:val="left" w:pos="1359"/>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Θα τοποθετηθείτε. Είσαστε να μιλήσετε μετά από δύο ομιλητές. Κύριε Λαζαρίδη, δεν προσέβαλε. Έθεσε ένα ερώτημα, στο οποίο θα απαντήσετε στην ομιλία </w:t>
      </w:r>
      <w:r>
        <w:rPr>
          <w:rFonts w:eastAsia="Times New Roman"/>
          <w:szCs w:val="24"/>
        </w:rPr>
        <w:lastRenderedPageBreak/>
        <w:t>σας. Δεν έκανε κ</w:t>
      </w:r>
      <w:r>
        <w:rPr>
          <w:rFonts w:eastAsia="Times New Roman"/>
          <w:szCs w:val="24"/>
        </w:rPr>
        <w:t>α</w:t>
      </w:r>
      <w:r>
        <w:rPr>
          <w:rFonts w:eastAsia="Times New Roman"/>
          <w:szCs w:val="24"/>
        </w:rPr>
        <w:t>μ</w:t>
      </w:r>
      <w:r>
        <w:rPr>
          <w:rFonts w:eastAsia="Times New Roman"/>
          <w:szCs w:val="24"/>
        </w:rPr>
        <w:t>μία προσβολή. Σας ρώτησε αν δεν γίνει δεκτή η τροπολογία, τι θα κάνετε. Εάν δεν είχατε γραφτεί αγορητής, θα σας έδινα τον λόγο, αλλά δεν υπάρχει λόγος.</w:t>
      </w:r>
    </w:p>
    <w:p w14:paraId="150A71B3" w14:textId="77777777" w:rsidR="008A0FFC" w:rsidRDefault="001A1A5C">
      <w:pPr>
        <w:tabs>
          <w:tab w:val="left" w:pos="1359"/>
        </w:tabs>
        <w:spacing w:line="600" w:lineRule="auto"/>
        <w:ind w:firstLine="720"/>
        <w:jc w:val="both"/>
        <w:rPr>
          <w:rFonts w:eastAsia="Times New Roman"/>
          <w:szCs w:val="24"/>
        </w:rPr>
      </w:pPr>
      <w:r>
        <w:rPr>
          <w:rFonts w:eastAsia="Times New Roman"/>
          <w:szCs w:val="24"/>
        </w:rPr>
        <w:t>Ορίστε, κύριε Βαρδαλή, έχετε τον λόγο.</w:t>
      </w:r>
    </w:p>
    <w:p w14:paraId="150A71B4" w14:textId="77777777" w:rsidR="008A0FFC" w:rsidRDefault="001A1A5C">
      <w:pPr>
        <w:tabs>
          <w:tab w:val="left" w:pos="1359"/>
        </w:tabs>
        <w:spacing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Ευχαριστώ, κύριε Πρόεδρε.</w:t>
      </w:r>
    </w:p>
    <w:p w14:paraId="150A71B5" w14:textId="77777777" w:rsidR="008A0FFC" w:rsidRDefault="001A1A5C">
      <w:pPr>
        <w:tabs>
          <w:tab w:val="left" w:pos="1359"/>
        </w:tabs>
        <w:spacing w:line="600" w:lineRule="auto"/>
        <w:ind w:firstLine="720"/>
        <w:jc w:val="both"/>
        <w:rPr>
          <w:rFonts w:eastAsia="Times New Roman"/>
          <w:szCs w:val="24"/>
        </w:rPr>
      </w:pPr>
      <w:r>
        <w:rPr>
          <w:rFonts w:eastAsia="Times New Roman"/>
          <w:szCs w:val="24"/>
        </w:rPr>
        <w:t>Κυρίες και κύριοι</w:t>
      </w:r>
      <w:r>
        <w:rPr>
          <w:rFonts w:eastAsia="Times New Roman"/>
          <w:szCs w:val="24"/>
        </w:rPr>
        <w:t xml:space="preserve"> Βουλευτές, εμείς δεν υποστηρίζουμε πως</w:t>
      </w:r>
      <w:r>
        <w:rPr>
          <w:rFonts w:eastAsia="Times New Roman"/>
          <w:szCs w:val="24"/>
        </w:rPr>
        <w:t xml:space="preserve"> </w:t>
      </w:r>
      <w:r>
        <w:rPr>
          <w:rFonts w:eastAsia="Times New Roman"/>
          <w:szCs w:val="24"/>
        </w:rPr>
        <w:t>ο αναπτυξιακός νόμος που συζητάμε σήμερα, δεν έχει διαφορές με τους προηγούμενους. Δεν κάνουμε τέτοια κριτική. Είναι προφανές ότι έχει διαφορές. Γιατί, όμως, έχει; Κατά τη γνώμη μας, γιατί και οι ανάγκες του κεφαλαίο</w:t>
      </w:r>
      <w:r>
        <w:rPr>
          <w:rFonts w:eastAsia="Times New Roman"/>
          <w:szCs w:val="24"/>
        </w:rPr>
        <w:t>υ δεν είναι οι ίδιες πριν πέντε ή δέκα χρόνια. Στην κατεύθυνση, τη στρατηγική δεν υπάρχουν διαφορές. Κινούνται όλοι τους στην ίδια κατεύθυνση</w:t>
      </w:r>
      <w:r>
        <w:rPr>
          <w:rFonts w:eastAsia="Times New Roman"/>
          <w:szCs w:val="24"/>
        </w:rPr>
        <w:t>,</w:t>
      </w:r>
      <w:r>
        <w:rPr>
          <w:rFonts w:eastAsia="Times New Roman"/>
          <w:szCs w:val="24"/>
        </w:rPr>
        <w:t xml:space="preserve"> στον ίδιο βηματισμό. Αλλά ας το δούμε λίγο πιο συγκεκριμένα.</w:t>
      </w:r>
    </w:p>
    <w:p w14:paraId="150A71B6" w14:textId="77777777" w:rsidR="008A0FFC" w:rsidRDefault="001A1A5C">
      <w:pPr>
        <w:tabs>
          <w:tab w:val="left" w:pos="1359"/>
        </w:tabs>
        <w:spacing w:line="600" w:lineRule="auto"/>
        <w:ind w:firstLine="720"/>
        <w:jc w:val="both"/>
        <w:rPr>
          <w:rFonts w:eastAsia="Times New Roman"/>
          <w:szCs w:val="24"/>
        </w:rPr>
      </w:pPr>
      <w:r>
        <w:rPr>
          <w:rFonts w:eastAsia="Times New Roman"/>
          <w:szCs w:val="24"/>
        </w:rPr>
        <w:t xml:space="preserve">Ο Υπουργός στη συζήτηση στην </w:t>
      </w:r>
      <w:r>
        <w:rPr>
          <w:rFonts w:eastAsia="Times New Roman"/>
          <w:szCs w:val="24"/>
        </w:rPr>
        <w:t>ε</w:t>
      </w:r>
      <w:r>
        <w:rPr>
          <w:rFonts w:eastAsia="Times New Roman"/>
          <w:szCs w:val="24"/>
        </w:rPr>
        <w:t xml:space="preserve">πιτροπή, όσο και ο </w:t>
      </w:r>
      <w:r>
        <w:rPr>
          <w:rFonts w:eastAsia="Times New Roman"/>
          <w:szCs w:val="24"/>
        </w:rPr>
        <w:t>ε</w:t>
      </w:r>
      <w:r>
        <w:rPr>
          <w:rFonts w:eastAsia="Times New Roman"/>
          <w:szCs w:val="24"/>
        </w:rPr>
        <w:t>ισ</w:t>
      </w:r>
      <w:r>
        <w:rPr>
          <w:rFonts w:eastAsia="Times New Roman"/>
          <w:szCs w:val="24"/>
        </w:rPr>
        <w:t xml:space="preserve">ηγητής του ΣΥΡΙΖΑ σήμερα υποστήριξαν πως ο αναπτυξιακός νόμος στοχεύει με προτεραιότητα την ανάπτυξη της παραγωγής, δίνει έμφαση στην </w:t>
      </w:r>
      <w:r>
        <w:rPr>
          <w:rFonts w:eastAsia="Times New Roman"/>
          <w:szCs w:val="24"/>
        </w:rPr>
        <w:lastRenderedPageBreak/>
        <w:t>καινοτομία με αιχμή τη μικρομεσαία επιχειρηματικότητα, είναι δομημένος γύρω από την εξωστρέφεια, τη νεανική και τη νέα επι</w:t>
      </w:r>
      <w:r>
        <w:rPr>
          <w:rFonts w:eastAsia="Times New Roman"/>
          <w:szCs w:val="24"/>
        </w:rPr>
        <w:t>χειρηματικότητα, δίνει μάλιστα βάρος στις φοροελαφρύνσεις και όχι στις επιδοτήσεις. Μάλιστα.</w:t>
      </w:r>
    </w:p>
    <w:p w14:paraId="150A71B7" w14:textId="77777777" w:rsidR="008A0FFC" w:rsidRDefault="001A1A5C">
      <w:pPr>
        <w:tabs>
          <w:tab w:val="left" w:pos="1359"/>
        </w:tabs>
        <w:spacing w:line="600" w:lineRule="auto"/>
        <w:ind w:firstLine="720"/>
        <w:jc w:val="both"/>
        <w:rPr>
          <w:rFonts w:eastAsia="Times New Roman"/>
          <w:szCs w:val="24"/>
        </w:rPr>
      </w:pPr>
      <w:r>
        <w:rPr>
          <w:rFonts w:eastAsia="Times New Roman"/>
          <w:szCs w:val="24"/>
        </w:rPr>
        <w:t xml:space="preserve">Θα σας διαβάσω τώρα ορισμένα αποσπάσματα από μια άλλη ομιλία, δεν είναι ούτε του κυρίου Υπουργού ούτε του </w:t>
      </w:r>
      <w:r>
        <w:rPr>
          <w:rFonts w:eastAsia="Times New Roman"/>
          <w:szCs w:val="24"/>
        </w:rPr>
        <w:t>ε</w:t>
      </w:r>
      <w:r>
        <w:rPr>
          <w:rFonts w:eastAsia="Times New Roman"/>
          <w:szCs w:val="24"/>
        </w:rPr>
        <w:t>ισηγητή του ΣΥΡΙΖΑ. Διαβάζω: «Χωρίς ανάπτυξη που προάγει</w:t>
      </w:r>
      <w:r>
        <w:rPr>
          <w:rFonts w:eastAsia="Times New Roman"/>
          <w:szCs w:val="24"/>
        </w:rPr>
        <w:t xml:space="preserve"> αξίες και βάζει στο επίκεντρο τον άνθρωπο, δεν πρόκειται να πετύχουμε. Σε αυτήν τη δύσκολη περίοδο απαντάμε με εξωστρέφεια, με επιθετικότητα, με ανταγωνιστικότητα και εν τέλει</w:t>
      </w:r>
      <w:r w:rsidRPr="00F41574">
        <w:rPr>
          <w:rFonts w:eastAsia="Times New Roman"/>
          <w:szCs w:val="24"/>
        </w:rPr>
        <w:t>,</w:t>
      </w:r>
      <w:r>
        <w:rPr>
          <w:rFonts w:eastAsia="Times New Roman"/>
          <w:szCs w:val="24"/>
        </w:rPr>
        <w:t xml:space="preserve"> με προστιθέμενη αξία. </w:t>
      </w:r>
      <w:r>
        <w:rPr>
          <w:rFonts w:eastAsia="Times New Roman"/>
          <w:szCs w:val="24"/>
        </w:rPr>
        <w:t xml:space="preserve">Με τον νέο νόμο θα στηριχθεί η υγιής επιχειρηματικότητα </w:t>
      </w:r>
      <w:r>
        <w:rPr>
          <w:rFonts w:eastAsia="Times New Roman"/>
          <w:szCs w:val="24"/>
        </w:rPr>
        <w:t>και η κοινωνική κινητικότητα σε όλες τις περιφέρειες. Αλλά θα ενθαρρυνθεί και η καινοτομία και οι επενδύσεις υψηλής απόδοσης». Παρακάτω συνεχίζει: «</w:t>
      </w:r>
      <w:r>
        <w:rPr>
          <w:rFonts w:eastAsia="Times New Roman"/>
          <w:szCs w:val="24"/>
          <w:lang w:val="en-US"/>
        </w:rPr>
        <w:t>Y</w:t>
      </w:r>
      <w:r>
        <w:rPr>
          <w:rFonts w:eastAsia="Times New Roman"/>
          <w:szCs w:val="24"/>
        </w:rPr>
        <w:t>πάρχει πλαφόν σε κάθε επενδυτικό σχέδιο. Κανείς δεν μπορεί να μοιράζει χρήματα αφειδώς και ανεξέλεγκτα. Χρη</w:t>
      </w:r>
      <w:r>
        <w:rPr>
          <w:rFonts w:eastAsia="Times New Roman"/>
          <w:szCs w:val="24"/>
        </w:rPr>
        <w:t xml:space="preserve">ματοδοτούνται…» -προσέξτε το αυτό, κύριε Υπουργέ- «…οι φοροαπαλλαγές και όχι οι επιδοτήσεις, ως βασικό μέσο ενίσχυσης και μάλιστα με σχέση τρία προς ένα». Ποιος τα έλεγε αυτά; Ο κ. Χρυσοχοΐδης </w:t>
      </w:r>
      <w:r>
        <w:rPr>
          <w:rFonts w:eastAsia="Times New Roman"/>
          <w:szCs w:val="24"/>
        </w:rPr>
        <w:lastRenderedPageBreak/>
        <w:t xml:space="preserve">από το Βήμα αυτό και της </w:t>
      </w:r>
      <w:r>
        <w:rPr>
          <w:rFonts w:eastAsia="Times New Roman"/>
          <w:szCs w:val="24"/>
        </w:rPr>
        <w:t>ε</w:t>
      </w:r>
      <w:r>
        <w:rPr>
          <w:rFonts w:eastAsia="Times New Roman"/>
          <w:szCs w:val="24"/>
        </w:rPr>
        <w:t>πιτροπής, όταν περνούσε ο προηγούμενο</w:t>
      </w:r>
      <w:r>
        <w:rPr>
          <w:rFonts w:eastAsia="Times New Roman"/>
          <w:szCs w:val="24"/>
        </w:rPr>
        <w:t xml:space="preserve">ς αναπτυξιακός νόμος, δηλαδή πέντε χρόνια πριν. </w:t>
      </w:r>
    </w:p>
    <w:p w14:paraId="150A71B8" w14:textId="77777777" w:rsidR="008A0FFC" w:rsidRDefault="001A1A5C">
      <w:pPr>
        <w:spacing w:line="600" w:lineRule="auto"/>
        <w:ind w:firstLine="720"/>
        <w:jc w:val="both"/>
        <w:rPr>
          <w:rFonts w:eastAsia="Times New Roman"/>
          <w:szCs w:val="24"/>
        </w:rPr>
      </w:pPr>
      <w:r>
        <w:rPr>
          <w:rFonts w:eastAsia="Times New Roman"/>
          <w:szCs w:val="24"/>
        </w:rPr>
        <w:t>Το εύκολο θα ήταν να σας κατηγορήσει κάποιος ότι αντιγράφετ</w:t>
      </w:r>
      <w:r>
        <w:rPr>
          <w:rFonts w:eastAsia="Times New Roman"/>
          <w:szCs w:val="24"/>
        </w:rPr>
        <w:t>ε</w:t>
      </w:r>
      <w:r>
        <w:rPr>
          <w:rFonts w:eastAsia="Times New Roman"/>
          <w:szCs w:val="24"/>
        </w:rPr>
        <w:t xml:space="preserve"> ο ένας τον άλλον. Όμως</w:t>
      </w:r>
      <w:r>
        <w:rPr>
          <w:rFonts w:eastAsia="Times New Roman"/>
          <w:szCs w:val="24"/>
        </w:rPr>
        <w:t xml:space="preserve"> κατά τη γνώμη μας αυτή η εξήγηση δεν αποδίδει την πραγματικότητα. Και η πραγματικότητα είναι πως λέτε τα ίδια πράγματα, γιατί υπηρετείτε τους ίδιους στόχους. Χρησιμοποιείτε, μάλιστα, τα ίδια επιχειρήματα με αυτούς που αποκαλείτε παλαιό πολιτικό σύστημα.</w:t>
      </w:r>
    </w:p>
    <w:p w14:paraId="150A71B9" w14:textId="77777777" w:rsidR="008A0FFC" w:rsidRDefault="001A1A5C">
      <w:pPr>
        <w:spacing w:line="600" w:lineRule="auto"/>
        <w:ind w:firstLine="720"/>
        <w:jc w:val="both"/>
        <w:rPr>
          <w:rFonts w:eastAsia="Times New Roman"/>
          <w:szCs w:val="24"/>
        </w:rPr>
      </w:pPr>
      <w:r>
        <w:rPr>
          <w:rFonts w:eastAsia="Times New Roman"/>
          <w:szCs w:val="24"/>
        </w:rPr>
        <w:t>Γ</w:t>
      </w:r>
      <w:r>
        <w:rPr>
          <w:rFonts w:eastAsia="Times New Roman"/>
          <w:szCs w:val="24"/>
        </w:rPr>
        <w:t xml:space="preserve">ια να γίνω πιο συγκεκριμένος, αν ρίξετε μια ματιά στις αποφάσεις της Ευρωπαϊκής Ένωσης τον Μάρτη του 2000 στο </w:t>
      </w:r>
      <w:r>
        <w:rPr>
          <w:rFonts w:eastAsia="Times New Roman"/>
          <w:szCs w:val="24"/>
        </w:rPr>
        <w:t>Ε</w:t>
      </w:r>
      <w:r>
        <w:rPr>
          <w:rFonts w:eastAsia="Times New Roman"/>
          <w:szCs w:val="24"/>
        </w:rPr>
        <w:t xml:space="preserve">υρωπαϊκό </w:t>
      </w:r>
      <w:r>
        <w:rPr>
          <w:rFonts w:eastAsia="Times New Roman"/>
          <w:szCs w:val="24"/>
        </w:rPr>
        <w:t>Σ</w:t>
      </w:r>
      <w:r>
        <w:rPr>
          <w:rFonts w:eastAsia="Times New Roman"/>
          <w:szCs w:val="24"/>
        </w:rPr>
        <w:t>υμβούλιο που συνεδρίασε στη Λισσαβόνα, καθώς και το τι προβλέπει η στρατηγική 2020 της Ευρωπαϊκής Ένωσης, τότε θα γίνει κατανοητό από ό</w:t>
      </w:r>
      <w:r>
        <w:rPr>
          <w:rFonts w:eastAsia="Times New Roman"/>
          <w:szCs w:val="24"/>
        </w:rPr>
        <w:t xml:space="preserve">λους σε ποιο ρυθμό χορεύετε όλοι σας. Μέσα σε αυτά τα κείμενα θα βρείτε για την οικονομία της γνώσης, δηλαδή αξιοποίηση νέων </w:t>
      </w:r>
      <w:r>
        <w:rPr>
          <w:rFonts w:eastAsia="Times New Roman"/>
          <w:szCs w:val="24"/>
        </w:rPr>
        <w:lastRenderedPageBreak/>
        <w:t>τεχνολογιών, έρευνα, καινοτομία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 τη λεγόμενη «δημιουργία πρόσφορου επιχειρηματικού κλίματος», την αύξηση της απασχόλησης,</w:t>
      </w:r>
      <w:r>
        <w:rPr>
          <w:rFonts w:eastAsia="Times New Roman"/>
          <w:szCs w:val="24"/>
        </w:rPr>
        <w:t xml:space="preserve"> την αύξηση των δαπανών για έρευνα και ανάπτυξη στο 3% του ΑΕΠ, των επενδύσεων στις τηλεπικοινωνίες, στην πληροφορική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 Αυτά που σχεδιάζουν, δηλαδή, οργανισμοί των μονοπωλίων για να αντέξουν στον ανταγωνισμό, να αυξήσουν το βαθμό εκμετάλλευσης της</w:t>
      </w:r>
      <w:r>
        <w:rPr>
          <w:rFonts w:eastAsia="Times New Roman"/>
          <w:szCs w:val="24"/>
        </w:rPr>
        <w:t xml:space="preserve"> εργατικής τάξης, να επιταχύνουν τη συγκέντρωση και συγκεντροποίηση του κεφαλαίου, να νομιμοποιήσουν την ταξική συνεργασία, μας τα σερβίρετε ως αριστερή πολιτική. </w:t>
      </w:r>
    </w:p>
    <w:p w14:paraId="150A71BA" w14:textId="77777777" w:rsidR="008A0FFC" w:rsidRDefault="001A1A5C">
      <w:pPr>
        <w:spacing w:line="600" w:lineRule="auto"/>
        <w:ind w:firstLine="720"/>
        <w:jc w:val="both"/>
        <w:rPr>
          <w:rFonts w:eastAsia="Times New Roman"/>
          <w:szCs w:val="24"/>
        </w:rPr>
      </w:pPr>
      <w:r>
        <w:rPr>
          <w:rFonts w:eastAsia="Times New Roman"/>
          <w:szCs w:val="24"/>
        </w:rPr>
        <w:t>Αυτή είναι η κατάντια σας και μετά μας κατηγορείτε για ξύλινη γλώσσα, όταν όλοι σας από το 2</w:t>
      </w:r>
      <w:r>
        <w:rPr>
          <w:rFonts w:eastAsia="Times New Roman"/>
          <w:szCs w:val="24"/>
        </w:rPr>
        <w:t>000 λέτε τα ίδια και τα ίδια με αυτούς που πραγματικά χτυπούν τα νταούλια. Αλλά, το περί δίκαιας ανάπτυξης που θα φέρει κέρδη και θα γίνει αναδιανομή, πέρα από το ότι είναι ανέκδοτο, το χρησιμοποιείτε απλώς σαν κερασάκι, για να πετύχετε τη συναίνεση του λα</w:t>
      </w:r>
      <w:r>
        <w:rPr>
          <w:rFonts w:eastAsia="Times New Roman"/>
          <w:szCs w:val="24"/>
        </w:rPr>
        <w:t xml:space="preserve">ού. </w:t>
      </w:r>
    </w:p>
    <w:p w14:paraId="150A71BB" w14:textId="77777777" w:rsidR="008A0FFC" w:rsidRDefault="001A1A5C">
      <w:pPr>
        <w:spacing w:line="600" w:lineRule="auto"/>
        <w:ind w:firstLine="720"/>
        <w:jc w:val="both"/>
        <w:rPr>
          <w:rFonts w:eastAsia="Times New Roman"/>
          <w:szCs w:val="24"/>
        </w:rPr>
      </w:pPr>
      <w:r>
        <w:rPr>
          <w:rFonts w:eastAsia="Times New Roman"/>
          <w:szCs w:val="24"/>
        </w:rPr>
        <w:lastRenderedPageBreak/>
        <w:t>Δεύτερο ζήτημα: Η Κυβέρνηση κατά τη γνώμη μας είναι πεντακάθαρη. Τι υποστηρίζει; Ανάπτυξη ίσον επενδύσεις. Προφανώς, επενδύσεις θα κάνουν οι μεγάλοι επιχειρηματικοί όμιλοι και τέτοιες επενδύσεις επιδιώκει και η Κυβέρνηση. Αυτές, όμως, για να έλθουν εδ</w:t>
      </w:r>
      <w:r>
        <w:rPr>
          <w:rFonts w:eastAsia="Times New Roman"/>
          <w:szCs w:val="24"/>
        </w:rPr>
        <w:t>ώ, θα πρέπει να παραχωρηθούν διευκολύνσεις. Να, λοιπόν, οι φοροελαφρύνσεις και οι επιδοτήσεις. Τα τελευταία δεκαπέντε χρόνια, η κρατική ενίσχυση των επενδύσεων των ιδιωτικών ομίλων έφθασε τα 12 δισεκατομμύρια ευρώ και το συνολικό ύψος επενδύσεων έφθασε στα</w:t>
      </w:r>
      <w:r>
        <w:rPr>
          <w:rFonts w:eastAsia="Times New Roman"/>
          <w:szCs w:val="24"/>
        </w:rPr>
        <w:t xml:space="preserve"> 32 δισεκατομμύρια ευρώ. Και επειδή προφανώς αυτά δεν φθάνουν, καθίσταται αναγκαία και η προσαρμογή του κρατικού μηχανισμού στις σύγχρονες απαιτήσεις του κεφαλαίου, αυτό που λέτε, δηλαδή, όλοι σας «εκσυγχρονισμό του κράτους», «πάταξη της γραφειοκρατίας», «</w:t>
      </w:r>
      <w:r>
        <w:rPr>
          <w:rFonts w:eastAsia="Times New Roman"/>
          <w:szCs w:val="24"/>
        </w:rPr>
        <w:t>δημιουργία επενδυτικού κλίματος», κ.λπ.</w:t>
      </w:r>
      <w:r>
        <w:rPr>
          <w:rFonts w:eastAsia="Times New Roman"/>
          <w:szCs w:val="24"/>
        </w:rPr>
        <w:t>.</w:t>
      </w:r>
      <w:r>
        <w:rPr>
          <w:rFonts w:eastAsia="Times New Roman"/>
          <w:szCs w:val="24"/>
        </w:rPr>
        <w:t xml:space="preserve"> Ένα τέτοιο κράτος έχει ανάγκη το κεφάλαιο σήμερα. Να μπαίνει</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μπροστά, να καθαρίζει, να μεταφέρει</w:t>
      </w:r>
      <w:r>
        <w:rPr>
          <w:rFonts w:eastAsia="Times New Roman"/>
          <w:szCs w:val="24"/>
        </w:rPr>
        <w:t>,</w:t>
      </w:r>
      <w:r>
        <w:rPr>
          <w:rFonts w:eastAsia="Times New Roman"/>
          <w:szCs w:val="24"/>
        </w:rPr>
        <w:t xml:space="preserve"> προφανώς</w:t>
      </w:r>
      <w:r>
        <w:rPr>
          <w:rFonts w:eastAsia="Times New Roman"/>
          <w:szCs w:val="24"/>
        </w:rPr>
        <w:t>,</w:t>
      </w:r>
      <w:r>
        <w:rPr>
          <w:rFonts w:eastAsia="Times New Roman"/>
          <w:szCs w:val="24"/>
        </w:rPr>
        <w:t xml:space="preserve"> τα βάρη στους εργαζόμενους και μετά να έρχεται το κεφάλαιο για να επενδύει. Αυτό εσείς το ονομάζετ</w:t>
      </w:r>
      <w:r>
        <w:rPr>
          <w:rFonts w:eastAsia="Times New Roman"/>
          <w:szCs w:val="24"/>
        </w:rPr>
        <w:t xml:space="preserve">ε «ρεαλισμό» στη σημερινή εποχή. Στην </w:t>
      </w:r>
      <w:r>
        <w:rPr>
          <w:rFonts w:eastAsia="Times New Roman"/>
          <w:szCs w:val="24"/>
        </w:rPr>
        <w:lastRenderedPageBreak/>
        <w:t xml:space="preserve">πράξη, όμως, αυτό που κάνετε, είναι να βοηθάτε το σύστημα να ξεπερνά την κρίση του, να αυγατίζει τα κέρδη του και μάλιστα σε δύσκολους καιρούς. </w:t>
      </w:r>
    </w:p>
    <w:p w14:paraId="150A71BC" w14:textId="77777777" w:rsidR="008A0FFC" w:rsidRDefault="001A1A5C">
      <w:pPr>
        <w:spacing w:line="600" w:lineRule="auto"/>
        <w:ind w:firstLine="720"/>
        <w:jc w:val="both"/>
        <w:rPr>
          <w:rFonts w:eastAsia="Times New Roman"/>
          <w:szCs w:val="24"/>
        </w:rPr>
      </w:pPr>
      <w:r>
        <w:rPr>
          <w:rFonts w:eastAsia="Times New Roman"/>
          <w:szCs w:val="24"/>
        </w:rPr>
        <w:t>Σε αυτήν την κατεύθυνση σας πιέζουν και τα άλλα κόμματα της Αντιπολίτευση</w:t>
      </w:r>
      <w:r>
        <w:rPr>
          <w:rFonts w:eastAsia="Times New Roman"/>
          <w:szCs w:val="24"/>
        </w:rPr>
        <w:t>ς, αλλά και οι εργοδοτικοί φορείς. Τι ζητούν; Ζητούν πιο γρήγορους ρυθμούς, καλύτερο επενδυτικό κλίμα, μεγαλύτερες φοροαπαλλαγές στο κεφάλαιο, να επιδοτήσετε ακόμα και το επιτόκιο του δανεισμού τους, να προχωρήσετε πιο γρήγορα τις ιδιωτικοποιήσεις, να κατα</w:t>
      </w:r>
      <w:r>
        <w:rPr>
          <w:rFonts w:eastAsia="Times New Roman"/>
          <w:szCs w:val="24"/>
        </w:rPr>
        <w:t xml:space="preserve">πολεμήσετε τη γραφειοκρατία. Αυτά σας λένε.  </w:t>
      </w:r>
    </w:p>
    <w:p w14:paraId="150A71BD" w14:textId="77777777" w:rsidR="008A0FFC" w:rsidRDefault="001A1A5C">
      <w:pPr>
        <w:spacing w:line="600" w:lineRule="auto"/>
        <w:ind w:firstLine="720"/>
        <w:jc w:val="both"/>
        <w:rPr>
          <w:rFonts w:eastAsia="Times New Roman"/>
          <w:szCs w:val="24"/>
        </w:rPr>
      </w:pPr>
      <w:r>
        <w:rPr>
          <w:rFonts w:eastAsia="Times New Roman"/>
          <w:szCs w:val="24"/>
        </w:rPr>
        <w:t>Κυρίες και κύριοι Βουλευτές, ο επενδυτικός νόμος απαντά, κατά τη γνώμη μας, στις σύγχρονες ανάγκες του κεφαλαίου. Προβλέπει ένα ισχυρό πλέγμα ενισχύσεων, με έμφαση</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στις φοροαπαλλαγές και στη στήριξη τ</w:t>
      </w:r>
      <w:r>
        <w:rPr>
          <w:rFonts w:eastAsia="Times New Roman"/>
          <w:szCs w:val="24"/>
        </w:rPr>
        <w:t xml:space="preserve">ων μεγάλων επιχειρήσεων στο νέο πλαίσιο οικονομικής δραστηριότητας. Προβλέπονται συνολικά οκτώ διαφορετικές κατηγορίες ενισχύσεων. </w:t>
      </w:r>
    </w:p>
    <w:p w14:paraId="150A71BE" w14:textId="77777777" w:rsidR="008A0FFC" w:rsidRDefault="001A1A5C">
      <w:pPr>
        <w:spacing w:line="600" w:lineRule="auto"/>
        <w:ind w:firstLine="720"/>
        <w:jc w:val="both"/>
        <w:rPr>
          <w:rFonts w:eastAsia="Times New Roman"/>
          <w:szCs w:val="24"/>
        </w:rPr>
      </w:pPr>
      <w:r>
        <w:rPr>
          <w:rFonts w:eastAsia="Times New Roman"/>
          <w:szCs w:val="24"/>
        </w:rPr>
        <w:lastRenderedPageBreak/>
        <w:t>Επικαλείστε την άποψη των φορέων. Λέτε πως τους ακούσατε, πήρατε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τις προτάσεις τους και μάλιστα βελτιώσατε το αρχικ</w:t>
      </w:r>
      <w:r>
        <w:rPr>
          <w:rFonts w:eastAsia="Times New Roman"/>
          <w:szCs w:val="24"/>
        </w:rPr>
        <w:t xml:space="preserve">ό σχέδιο νόμου. Πράγματι, έτσι έχουν τα πράγματα, όμως για ποιους φορείς γίνεται λόγος; Για τον ΣΕΒ, τον ΣΕΤΕ, τον ΕΒΕΑ και όλους τους εργοδοτικούς φορείς. Πράγματι, όλους αυτούς τους ακούτε με προσοχή. </w:t>
      </w:r>
    </w:p>
    <w:p w14:paraId="150A71BF" w14:textId="77777777" w:rsidR="008A0FFC" w:rsidRDefault="001A1A5C">
      <w:pPr>
        <w:spacing w:line="600" w:lineRule="auto"/>
        <w:ind w:firstLine="720"/>
        <w:jc w:val="both"/>
        <w:rPr>
          <w:rFonts w:eastAsia="Times New Roman"/>
          <w:szCs w:val="24"/>
        </w:rPr>
      </w:pPr>
      <w:r>
        <w:rPr>
          <w:rFonts w:eastAsia="Times New Roman"/>
          <w:szCs w:val="24"/>
        </w:rPr>
        <w:t>Να γιατί όλοι αυτοί σας χειροκροτούν. Να γιατί οι κε</w:t>
      </w:r>
      <w:r>
        <w:rPr>
          <w:rFonts w:eastAsia="Times New Roman"/>
          <w:szCs w:val="24"/>
        </w:rPr>
        <w:t>φαλαιοκράτες σάς χρειάζονται τώρα και όχι όταν η ανάπτυξη είναι μεγάλη. Για εκείνη την περίοδο υπολογίζουν σε άλλους, στα παραδοσιακά «παιδιά» τους όπως είναι η Νέα Δημοκρατία και το ΠΑΣΟΚ. Όταν αυτά «δεν τραβάνε» και δυσκολεύονται να προωθήσουν παραπέρα τ</w:t>
      </w:r>
      <w:r>
        <w:rPr>
          <w:rFonts w:eastAsia="Times New Roman"/>
          <w:szCs w:val="24"/>
        </w:rPr>
        <w:t>ις αντιλαϊκές αναδιαρθρώσεις, ο ΣΥΡΙΖΑ, όπως έκανε πάντα η σοσιαλδημοκρατία, ήλθε με φιλολαϊκή παντιέρα για να κάνει την «βρώμικη» δουλειά του κεφαλαίου, να φορτώσει και άλλα βάρβαρα, μόνιμα μέτρα στην πλάτη του λαού για να διαμορφώσει προϋποθέσεις ανάκαμψ</w:t>
      </w:r>
      <w:r>
        <w:rPr>
          <w:rFonts w:eastAsia="Times New Roman"/>
          <w:szCs w:val="24"/>
        </w:rPr>
        <w:t>ης των κερδών των καπιταλιστών. Γι’ αυτό είστε χρήσιμοι για το κεφάλαιο, γι’ αυτό σας χειροκροτούν ο ΣΕΒ και οι άλλες δυνάμεις του κεφαλαίου. Όλα τα άλλα είναι απλώς για λαϊκή κατανάλωση.</w:t>
      </w:r>
    </w:p>
    <w:p w14:paraId="150A71C0" w14:textId="77777777" w:rsidR="008A0FFC" w:rsidRDefault="001A1A5C">
      <w:pPr>
        <w:spacing w:line="600" w:lineRule="auto"/>
        <w:ind w:firstLine="720"/>
        <w:jc w:val="both"/>
        <w:rPr>
          <w:rFonts w:eastAsia="Times New Roman"/>
          <w:szCs w:val="24"/>
        </w:rPr>
      </w:pPr>
      <w:r>
        <w:rPr>
          <w:rFonts w:eastAsia="Times New Roman"/>
          <w:szCs w:val="24"/>
        </w:rPr>
        <w:lastRenderedPageBreak/>
        <w:t>Τρίτο ζήτημα: Υποστηρίζετε πως ο αναπτυξιακός νόμος θα είναι καθορισ</w:t>
      </w:r>
      <w:r>
        <w:rPr>
          <w:rFonts w:eastAsia="Times New Roman"/>
          <w:szCs w:val="24"/>
        </w:rPr>
        <w:t>τικός για να έλθουν επενδύσεις, να καταπολεμηθεί η ανεργία κι έτσι να ωφεληθούν και οι άνεργοι. Προκαλείτε τις εκατοντάδες χιλιάδες ανέργους, όταν σήμερα κόβετε και τα ελάχιστα κονδύλια</w:t>
      </w:r>
      <w:r>
        <w:rPr>
          <w:rFonts w:eastAsia="Times New Roman"/>
          <w:szCs w:val="24"/>
        </w:rPr>
        <w:t>,</w:t>
      </w:r>
      <w:r>
        <w:rPr>
          <w:rFonts w:eastAsia="Times New Roman"/>
          <w:szCs w:val="24"/>
        </w:rPr>
        <w:t xml:space="preserve"> που προβλέπονται για την προστασία των ανέργων, όταν απορρίπτετε τις </w:t>
      </w:r>
      <w:r>
        <w:rPr>
          <w:rFonts w:eastAsia="Times New Roman"/>
          <w:szCs w:val="24"/>
        </w:rPr>
        <w:t xml:space="preserve">προτάσεις του Κομμουνιστικού Κόμματος Ελλάδας για την ουσιαστική προστασία τους. </w:t>
      </w:r>
    </w:p>
    <w:p w14:paraId="150A71C1" w14:textId="77777777" w:rsidR="008A0FFC" w:rsidRDefault="001A1A5C">
      <w:pPr>
        <w:spacing w:line="600" w:lineRule="auto"/>
        <w:ind w:firstLine="720"/>
        <w:jc w:val="both"/>
        <w:rPr>
          <w:rFonts w:eastAsia="Times New Roman"/>
          <w:szCs w:val="24"/>
        </w:rPr>
      </w:pPr>
      <w:r>
        <w:rPr>
          <w:rFonts w:eastAsia="Times New Roman"/>
          <w:szCs w:val="24"/>
        </w:rPr>
        <w:t>Το πρόβλημα της ανεργίας δεν μπορεί να λυθεί στον καπιταλισμό, πολύ περισσότερο σε συνθήκες κρίσης όπου καταστρέφονται παραγωγικές δυνάμεις, αλλά ούτε στην ανάπτυξη θα δουν φ</w:t>
      </w:r>
      <w:r>
        <w:rPr>
          <w:rFonts w:eastAsia="Times New Roman"/>
          <w:szCs w:val="24"/>
        </w:rPr>
        <w:t xml:space="preserve">ως οι χιλιάδες άνεργοι, αφού αυτή θα είναι αναιμική και οι όποιες επενδύσεις γίνουν θα αφορούν τομείς με μικρές ανάγκες σε εργατικό δυναμικό. </w:t>
      </w:r>
    </w:p>
    <w:p w14:paraId="150A71C2" w14:textId="77777777" w:rsidR="008A0FFC" w:rsidRDefault="001A1A5C">
      <w:pPr>
        <w:spacing w:line="600" w:lineRule="auto"/>
        <w:ind w:firstLine="720"/>
        <w:jc w:val="both"/>
        <w:rPr>
          <w:rFonts w:eastAsia="Times New Roman"/>
          <w:szCs w:val="24"/>
        </w:rPr>
      </w:pPr>
      <w:r>
        <w:rPr>
          <w:rFonts w:eastAsia="Times New Roman"/>
          <w:szCs w:val="24"/>
        </w:rPr>
        <w:lastRenderedPageBreak/>
        <w:t>Η Κυβέρνηση λέει ότι θα γίνουν επενδύσεις και θα μειωθεί η ανεργία. Πώς, όμως, θα γίνουν επενδύσεις; Εδώ τα πράγμ</w:t>
      </w:r>
      <w:r>
        <w:rPr>
          <w:rFonts w:eastAsia="Times New Roman"/>
          <w:szCs w:val="24"/>
        </w:rPr>
        <w:t xml:space="preserve">ατα είναι καθαρά. Με παραπέρα τσάκισμα της τιμής της εργατικής δύναμης και με συνδρομή των καπιταλιστών από το κράτος σε χρήμα και σε υποδομές. </w:t>
      </w:r>
    </w:p>
    <w:p w14:paraId="150A71C3" w14:textId="77777777" w:rsidR="008A0FFC" w:rsidRDefault="001A1A5C">
      <w:pPr>
        <w:spacing w:line="600" w:lineRule="auto"/>
        <w:ind w:firstLine="720"/>
        <w:jc w:val="both"/>
        <w:rPr>
          <w:rFonts w:eastAsia="Times New Roman"/>
          <w:szCs w:val="24"/>
        </w:rPr>
      </w:pPr>
      <w:r>
        <w:rPr>
          <w:rFonts w:eastAsia="Times New Roman"/>
          <w:szCs w:val="24"/>
        </w:rPr>
        <w:t>Το σκεπτικό της Κυβέρνησης είναι το εξής: Για να τονωθεί η απασχόληση και όχι για να βρουν μόνιμη και σταθερή δ</w:t>
      </w:r>
      <w:r>
        <w:rPr>
          <w:rFonts w:eastAsia="Times New Roman"/>
          <w:szCs w:val="24"/>
        </w:rPr>
        <w:t>ουλειά οι άνεργοι, η Κυβέρνηση ετοιμάζει πακτωλό επιδοτήσεων και φοροαπαλλαγών, δηλαδή</w:t>
      </w:r>
      <w:r>
        <w:rPr>
          <w:rFonts w:eastAsia="Times New Roman"/>
          <w:szCs w:val="24"/>
        </w:rPr>
        <w:t>,</w:t>
      </w:r>
      <w:r>
        <w:rPr>
          <w:rFonts w:eastAsia="Times New Roman"/>
          <w:szCs w:val="24"/>
        </w:rPr>
        <w:t xml:space="preserve"> «ζεστό» κρατικό χρήμα στους μεγαλοεργοδότες για τα επόμενα δώδεκα με δεκαπέντε χρόνια. </w:t>
      </w:r>
    </w:p>
    <w:p w14:paraId="150A71C4" w14:textId="77777777" w:rsidR="008A0FFC" w:rsidRDefault="001A1A5C">
      <w:pPr>
        <w:spacing w:line="600" w:lineRule="auto"/>
        <w:ind w:firstLine="720"/>
        <w:jc w:val="both"/>
        <w:rPr>
          <w:rFonts w:eastAsia="Times New Roman"/>
          <w:szCs w:val="24"/>
        </w:rPr>
      </w:pPr>
      <w:r>
        <w:rPr>
          <w:rFonts w:eastAsia="Times New Roman"/>
          <w:szCs w:val="24"/>
        </w:rPr>
        <w:t>Για να βρεθούν αυτά τα δισεκατομμύρια ευρώ για την χρηματοδότηση της τζάμπα εργα</w:t>
      </w:r>
      <w:r>
        <w:rPr>
          <w:rFonts w:eastAsia="Times New Roman"/>
          <w:szCs w:val="24"/>
        </w:rPr>
        <w:t>σίας, η Κυβέρνηση εφαρμόζει</w:t>
      </w:r>
      <w:r>
        <w:rPr>
          <w:rFonts w:eastAsia="Times New Roman"/>
          <w:szCs w:val="24"/>
        </w:rPr>
        <w:t>,</w:t>
      </w:r>
      <w:r>
        <w:rPr>
          <w:rFonts w:eastAsia="Times New Roman"/>
          <w:szCs w:val="24"/>
        </w:rPr>
        <w:t xml:space="preserve"> ήδη</w:t>
      </w:r>
      <w:r>
        <w:rPr>
          <w:rFonts w:eastAsia="Times New Roman"/>
          <w:szCs w:val="24"/>
        </w:rPr>
        <w:t>,</w:t>
      </w:r>
      <w:r>
        <w:rPr>
          <w:rFonts w:eastAsia="Times New Roman"/>
          <w:szCs w:val="24"/>
        </w:rPr>
        <w:t xml:space="preserve"> εκτεταμένες περικοπές δαπανών, δηλαδή</w:t>
      </w:r>
      <w:r>
        <w:rPr>
          <w:rFonts w:eastAsia="Times New Roman"/>
          <w:szCs w:val="24"/>
        </w:rPr>
        <w:t>,</w:t>
      </w:r>
      <w:r>
        <w:rPr>
          <w:rFonts w:eastAsia="Times New Roman"/>
          <w:szCs w:val="24"/>
        </w:rPr>
        <w:t xml:space="preserve"> στερεί από τον λαό κονδύλια για στοιχειώδεις κοινωνικές υπηρεσίες και τα κατευθύνει στους εργοδότες για να προσλάβουν εργαζόμενους με τσακισμένα εργασιακά δικαιώματα και επιδοτούμενου</w:t>
      </w:r>
      <w:r>
        <w:rPr>
          <w:rFonts w:eastAsia="Times New Roman"/>
          <w:szCs w:val="24"/>
        </w:rPr>
        <w:t>ς από το κράτος μισθούς, δηλαδή</w:t>
      </w:r>
      <w:r>
        <w:rPr>
          <w:rFonts w:eastAsia="Times New Roman"/>
          <w:szCs w:val="24"/>
        </w:rPr>
        <w:t>,</w:t>
      </w:r>
      <w:r>
        <w:rPr>
          <w:rFonts w:eastAsia="Times New Roman"/>
          <w:szCs w:val="24"/>
        </w:rPr>
        <w:t xml:space="preserve"> οι εργαζόμενοι </w:t>
      </w:r>
      <w:r>
        <w:rPr>
          <w:rFonts w:eastAsia="Times New Roman"/>
          <w:szCs w:val="24"/>
        </w:rPr>
        <w:lastRenderedPageBreak/>
        <w:t>και άλλα λαϊκά στρώματα όχι μόνο γίνονται θύματα των περικοπών στις κρατικές δαπάνες, αλλά πληρώνουν και από την τσέπη τους τον μισθό τους, αφού με τα δικά τους λεφτά θα χρηματοδοτηθεί το πρόγραμμα της επιδοτ</w:t>
      </w:r>
      <w:r>
        <w:rPr>
          <w:rFonts w:eastAsia="Times New Roman"/>
          <w:szCs w:val="24"/>
        </w:rPr>
        <w:t xml:space="preserve">ούμενης εργασίας. </w:t>
      </w:r>
    </w:p>
    <w:p w14:paraId="150A71C5" w14:textId="77777777" w:rsidR="008A0FFC" w:rsidRDefault="001A1A5C">
      <w:pPr>
        <w:spacing w:line="600" w:lineRule="auto"/>
        <w:ind w:firstLine="720"/>
        <w:jc w:val="both"/>
        <w:rPr>
          <w:rFonts w:eastAsia="Times New Roman"/>
          <w:szCs w:val="24"/>
        </w:rPr>
      </w:pPr>
      <w:r>
        <w:rPr>
          <w:rFonts w:eastAsia="Times New Roman"/>
          <w:szCs w:val="24"/>
        </w:rPr>
        <w:t>Τι θα αποκομίσει ο λαός από μια τέτοια ανάπτυξη; Μισθούς πείνας, τσακισμένες εργασιακές σχέσεις, νέα αφαίμαξη εισοδήματος, ισοπέδωση κάθε κοινωνικής υπηρεσίας. Αυτή είναι η ανάπτυξη που τους υπόσχεστε, μία κόλαση</w:t>
      </w:r>
      <w:r>
        <w:rPr>
          <w:rFonts w:eastAsia="Times New Roman"/>
          <w:szCs w:val="24"/>
        </w:rPr>
        <w:t>,</w:t>
      </w:r>
      <w:r>
        <w:rPr>
          <w:rFonts w:eastAsia="Times New Roman"/>
          <w:szCs w:val="24"/>
        </w:rPr>
        <w:t xml:space="preserve"> που θα πρέπει να αποτρέ</w:t>
      </w:r>
      <w:r>
        <w:rPr>
          <w:rFonts w:eastAsia="Times New Roman"/>
          <w:szCs w:val="24"/>
        </w:rPr>
        <w:t xml:space="preserve">ψει ο λαός. </w:t>
      </w:r>
    </w:p>
    <w:p w14:paraId="150A71C6" w14:textId="77777777" w:rsidR="008A0FFC" w:rsidRDefault="001A1A5C">
      <w:pPr>
        <w:spacing w:line="600" w:lineRule="auto"/>
        <w:ind w:firstLine="720"/>
        <w:jc w:val="both"/>
        <w:rPr>
          <w:rFonts w:eastAsia="Times New Roman"/>
          <w:szCs w:val="24"/>
        </w:rPr>
      </w:pPr>
      <w:r>
        <w:rPr>
          <w:rFonts w:eastAsia="Times New Roman"/>
          <w:szCs w:val="24"/>
        </w:rPr>
        <w:t>Άλλωστε, η ιδιωτικοποίηση του Ελληνικού είναι ένα κραυγαλέο παράδειγμα του δρόμου ανάπτυξης</w:t>
      </w:r>
      <w:r>
        <w:rPr>
          <w:rFonts w:eastAsia="Times New Roman"/>
          <w:szCs w:val="24"/>
        </w:rPr>
        <w:t>,</w:t>
      </w:r>
      <w:r>
        <w:rPr>
          <w:rFonts w:eastAsia="Times New Roman"/>
          <w:szCs w:val="24"/>
        </w:rPr>
        <w:t xml:space="preserve"> που ακολουθεί και η σημερινή Κυβέρνηση. Μόνο αν δει κανείς ποιος πανηγύρισε μετά την υπογραφή της σύμβασης, θα καταλάβει περί τίνος πρόκειται. Πανηγυρίζει ο Λάτσης και ανακουφίστηκαν τα άλλα κόμματα της Αντιπολίτευσης</w:t>
      </w:r>
      <w:r>
        <w:rPr>
          <w:rFonts w:eastAsia="Times New Roman"/>
          <w:szCs w:val="24"/>
        </w:rPr>
        <w:t>,</w:t>
      </w:r>
      <w:r>
        <w:rPr>
          <w:rFonts w:eastAsia="Times New Roman"/>
          <w:szCs w:val="24"/>
        </w:rPr>
        <w:t xml:space="preserve"> που συμφωνούν</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μ’ αυτόν τον</w:t>
      </w:r>
      <w:r>
        <w:rPr>
          <w:rFonts w:eastAsia="Times New Roman"/>
          <w:szCs w:val="24"/>
        </w:rPr>
        <w:t xml:space="preserve"> δρόμο ανάπτυξης. Έβλεπαν να καθυστερεί το πράγμα, το άφησαν να ρημάξει και μετά, ό,τι κι αν κάνεις, φαντάζει να είναι θετικό.</w:t>
      </w:r>
    </w:p>
    <w:p w14:paraId="150A71C7" w14:textId="77777777" w:rsidR="008A0FFC" w:rsidRDefault="001A1A5C">
      <w:pPr>
        <w:spacing w:line="600" w:lineRule="auto"/>
        <w:ind w:firstLine="720"/>
        <w:jc w:val="both"/>
        <w:rPr>
          <w:rFonts w:eastAsia="Times New Roman"/>
          <w:szCs w:val="24"/>
        </w:rPr>
      </w:pPr>
      <w:r>
        <w:rPr>
          <w:rFonts w:eastAsia="Times New Roman"/>
          <w:szCs w:val="24"/>
        </w:rPr>
        <w:lastRenderedPageBreak/>
        <w:t>Για να «χρυσωθεί το χάπι», μας τάζουν πράσινο και θέσεις εργασίας. Κρύβουν πως οι χώροι πρασίνου</w:t>
      </w:r>
      <w:r>
        <w:rPr>
          <w:rFonts w:eastAsia="Times New Roman"/>
          <w:szCs w:val="24"/>
        </w:rPr>
        <w:t>,</w:t>
      </w:r>
      <w:r>
        <w:rPr>
          <w:rFonts w:eastAsia="Times New Roman"/>
          <w:szCs w:val="24"/>
        </w:rPr>
        <w:t xml:space="preserve"> που θα δημιουργηθούν θα ανήκουν στην ανάδοχο εταιρεία και πως αυτή θα καθορίζει με τι χρηματικό αντίτιμο θα μπορεί ο λαός να τους επισκέπτεται.</w:t>
      </w:r>
    </w:p>
    <w:p w14:paraId="150A71C8"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Διαφήμιζαν και διαφημίζουν την παράδοση ως αντιμετώπιση της ανεργίας. Κρύβουν πως για αυτές τις θέσεις οι επιχε</w:t>
      </w:r>
      <w:r>
        <w:rPr>
          <w:rFonts w:eastAsia="Times New Roman" w:cs="Times New Roman"/>
          <w:szCs w:val="24"/>
        </w:rPr>
        <w:t>ιρηματίες θα χρηματοδοτηθούν, ενώ αυτές οι θέσεις θα είναι με μισθούς πείνας, χωρίς συλλογικές συμβάσεις, με ελάχιστα δικαιώματα. Θα φτιάξουν ένα νέο Μονακό για λίγους, απλησίαστο για τα λαϊκά στρώματα, ενώ θα μπορούσε όλος ο χώρος του «Ελληνικού» να παραμ</w:t>
      </w:r>
      <w:r>
        <w:rPr>
          <w:rFonts w:eastAsia="Times New Roman" w:cs="Times New Roman"/>
          <w:szCs w:val="24"/>
        </w:rPr>
        <w:t>είνει δημόσια περιουσία και το δημόσιο να αναλάβει την κατασκευή, τη διαχείριση, το κόστος λειτουργίας και συντήρησης του μητροπολιτικού πάρκου, ανοιχτό για τον λαό, με όλες τις απαιτούμενες υποδομές για να το απολαμβάνουν οι εργατικές λαϊκές οικογένειες α</w:t>
      </w:r>
      <w:r>
        <w:rPr>
          <w:rFonts w:eastAsia="Times New Roman" w:cs="Times New Roman"/>
          <w:szCs w:val="24"/>
        </w:rPr>
        <w:t xml:space="preserve">πό όλη την Αττική. </w:t>
      </w:r>
    </w:p>
    <w:p w14:paraId="150A71C9"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Λέτε ότι θα αξιοποιήσετε την καινοτομία για να αυξηθεί η παραγωγικότητα. Όμως, στο σύστημα που ζούμε, στον καπιταλισμό, η αύξηση της παραγωγικότητας δεν χρησιμοποιείται για να βελτιωθεί η θέση των εργαζόμενων, αλλά για να αυξηθούν τα κέ</w:t>
      </w:r>
      <w:r>
        <w:rPr>
          <w:rFonts w:eastAsia="Times New Roman" w:cs="Times New Roman"/>
          <w:szCs w:val="24"/>
        </w:rPr>
        <w:t>ρδη του κεφαλαίου. Πάρτε ως παράδειγμα τις Ηνωμένες Πολιτείες της Αμερικής που αποτελούν διεθνές πρότυπο στον τομέα της καινοτομίας. Μεταξύ του 1973 και του 2013 η παραγωγικότητα στις ΗΠΑ αυξήθηκε κατά 73%, ενώ το κατώτατο ημερομίσθιο μόλις κατά 9%. Για να</w:t>
      </w:r>
      <w:r>
        <w:rPr>
          <w:rFonts w:eastAsia="Times New Roman" w:cs="Times New Roman"/>
          <w:szCs w:val="24"/>
        </w:rPr>
        <w:t xml:space="preserve"> αυξηθεί, άλλωστε, η καπιταλιστική κερδοφορία πρέπει να αυξάνεται η ψαλίδα ανάμεσα στο επίπεδο της παραγωγικότητας και τον μισθό. </w:t>
      </w:r>
    </w:p>
    <w:p w14:paraId="150A71CA"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Με τη στήριξη της εξωστρέφειας ομολογείτε ότι η σκληρή λιτότητα θα μείνει για πολλά χρόνια στην εγχώρια αγορά, η οποία έτσι κ</w:t>
      </w:r>
      <w:r>
        <w:rPr>
          <w:rFonts w:eastAsia="Times New Roman" w:cs="Times New Roman"/>
          <w:szCs w:val="24"/>
        </w:rPr>
        <w:t>αι αλλιώς είναι σχετικά μικρή. Γι’ αυτό η αύξηση των πωλήσεων πρέπει να αναζητηθεί στο εξωτερικό. Προβλέπονται κυρίως φοροαπαλλαγές, αλλά και άμεσες επιδοτήσεις μέχρι και 20 εκατομμύρια ευρώ σε μεγάλες επιχειρήσεις. Η επιδότηση μπορεί να γίνει ακόμα και εά</w:t>
      </w:r>
      <w:r>
        <w:rPr>
          <w:rFonts w:eastAsia="Times New Roman" w:cs="Times New Roman"/>
          <w:szCs w:val="24"/>
        </w:rPr>
        <w:t xml:space="preserve">ν ο ιδιώτης επενδυτής δεν τοποθετεί δικά του, ίδια κεφάλαια. </w:t>
      </w:r>
    </w:p>
    <w:p w14:paraId="150A71CB"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Για τις μεγάλες στρατηγικές επενδύσεις προβλέπεται σταθερό φορολογικό πλαίσιο στα σημερινά επίπεδα για τα επόμενα δώδεκα χρόνια, που μπορεί εύκολα να οδηγήσει σε νέα μείωση της συνολικής φορολογ</w:t>
      </w:r>
      <w:r>
        <w:rPr>
          <w:rFonts w:eastAsia="Times New Roman" w:cs="Times New Roman"/>
          <w:szCs w:val="24"/>
        </w:rPr>
        <w:t xml:space="preserve">ικής επιβάρυνσης του κεφαλαίου την επόμενη περίοδο. </w:t>
      </w:r>
    </w:p>
    <w:p w14:paraId="150A71CC"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Προωθεί συνέργειες ενός ελάχιστου τμήματος των μικρών επιχειρήσεων, αφήνοντας, βέβαια, εκτός της μεγάλη πλειοψηφία τους. Ο στόχος είναι η μεγέθυνση του κεφαλαίου των επιχειρήσεων που θα παραμείνουν ζωντα</w:t>
      </w:r>
      <w:r>
        <w:rPr>
          <w:rFonts w:eastAsia="Times New Roman" w:cs="Times New Roman"/>
          <w:szCs w:val="24"/>
        </w:rPr>
        <w:t xml:space="preserve">νές τα επόμενα χρόνια. </w:t>
      </w:r>
    </w:p>
    <w:p w14:paraId="150A71CD"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Τέλος, αξίζει να επισημάνουμε ότι με βάση τα μεγέθη που παρουσιάζει η ίδια η Κυβέρνηση για το ανεμικό, αναπτυξιακό πακέτο χρηματοδότησης, τα 3,6 δισεκατομμύρια ευρώ, η πρόβλεψη για γρήγορη και σημαντική ανάκαμψη είναι ατεκμηρίωτη κα</w:t>
      </w:r>
      <w:r>
        <w:rPr>
          <w:rFonts w:eastAsia="Times New Roman" w:cs="Times New Roman"/>
          <w:szCs w:val="24"/>
        </w:rPr>
        <w:t xml:space="preserve">ι αβέβαιη. Μια απλή ματιά στην επιβράδυνση της διεθνούς οικονομίας, στην κατάσταση της ευρωζώνης, στην αύξηση της ανισομετρίας στην ανάπτυξη των κρίκων </w:t>
      </w:r>
      <w:r>
        <w:rPr>
          <w:rFonts w:eastAsia="Times New Roman" w:cs="Times New Roman"/>
          <w:szCs w:val="24"/>
        </w:rPr>
        <w:lastRenderedPageBreak/>
        <w:t>της Ευρωπαϊκής Ένωσης και στην πορεία της εγχώριας βιομηχανικής παραγωγής, είναι αρκετά για να αμφιβάλου</w:t>
      </w:r>
      <w:r>
        <w:rPr>
          <w:rFonts w:eastAsia="Times New Roman" w:cs="Times New Roman"/>
          <w:szCs w:val="24"/>
        </w:rPr>
        <w:t xml:space="preserve">με. </w:t>
      </w:r>
    </w:p>
    <w:p w14:paraId="150A71CE"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τα καλά νέα, τις καλές ειδήσεις θα τις φέρουν οι εργαζόμενοι και τα λαϊκά στρώματα. Αυτοί θα ανοίξουν νέα σελίδα, νέα εποχή, με την πάλη τους και τον αγώνα τους. Η καλύτερη άμυνα είναι η αντεπίθεση. </w:t>
      </w:r>
    </w:p>
    <w:p w14:paraId="150A71CF"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Οι πρόσφατοι αγώνες ενάντια στο </w:t>
      </w:r>
      <w:r>
        <w:rPr>
          <w:rFonts w:eastAsia="Times New Roman" w:cs="Times New Roman"/>
          <w:szCs w:val="24"/>
        </w:rPr>
        <w:t>ασφαλιστικό και τη φοροεπιδρομή, ενάντια στη γενικότερη αντιλαϊκή επίθεση κεφαλαίου και Κυβέρνησης, έδειξαν πως πρέπει να ξεμπλέξουν οι εργαζόμενοι από τις όποιες αυταπάτες και ψεύτικες ελπίδες έχουν ότι τα συμφέροντά τους μπορούν να συνυπάρξουν με τα συμφ</w:t>
      </w:r>
      <w:r>
        <w:rPr>
          <w:rFonts w:eastAsia="Times New Roman" w:cs="Times New Roman"/>
          <w:szCs w:val="24"/>
        </w:rPr>
        <w:t xml:space="preserve">έροντα του κεφαλαίου, ότι μπορεί να εξαρτούν το μέλλον και τη ζωή τους από το πότε θα αβγατίσουν τα κέρδη των κεφαλαιοκρατών. </w:t>
      </w:r>
    </w:p>
    <w:p w14:paraId="150A71D0"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Είναι καιρός οι εργαζόμενοι να ξεμπλέξουν από τα γρανάζια του συστήματος, της εργοδοσίας, των κομμάτων, των μηχανισμών τους, να ξ</w:t>
      </w:r>
      <w:r>
        <w:rPr>
          <w:rFonts w:eastAsia="Times New Roman" w:cs="Times New Roman"/>
          <w:szCs w:val="24"/>
        </w:rPr>
        <w:t>εμπλέξουν από το μαντρί της Ευρωπαϊκής Ένωσης. Σε αυτήν την κατεύθυνση το Κομμουνιστικό Κόμμα Ελλάδας θα δώσει όλες του τις δυνάμεις μέσα, μα κυρίως έξω από τη Βουλή, ώστε το ταξικό κίνημα, που είναι συσπειρωμένο στο ΠΑΜΕ, να γίνει η δύναμη κρούσης του εργ</w:t>
      </w:r>
      <w:r>
        <w:rPr>
          <w:rFonts w:eastAsia="Times New Roman" w:cs="Times New Roman"/>
          <w:szCs w:val="24"/>
        </w:rPr>
        <w:t xml:space="preserve">ατικού και λαϊκού κινήματος. </w:t>
      </w:r>
    </w:p>
    <w:p w14:paraId="150A71D1"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Πρέπει να συνειδητοποιήσει η εργατική τάξη και οι σύμμαχοί της πως δεν υπάρχει άλλη οδός σωτηρίας παρά μόνο η προετοιμασία και η οργάνωσή της για να διεκδικήσει τη δική της εξουσία ως προϋπόθεση για να ικανοποιηθούν οι σύγχρον</w:t>
      </w:r>
      <w:r>
        <w:rPr>
          <w:rFonts w:eastAsia="Times New Roman" w:cs="Times New Roman"/>
          <w:szCs w:val="24"/>
        </w:rPr>
        <w:t xml:space="preserve">ες ανάγκες της και να απαλλαγεί οριστικά από τις αιτίες που την καταδικάζουν στη σημερινή αθλιότητα.  </w:t>
      </w:r>
    </w:p>
    <w:p w14:paraId="150A71D2" w14:textId="77777777" w:rsidR="008A0FFC" w:rsidRDefault="001A1A5C">
      <w:pPr>
        <w:spacing w:line="600" w:lineRule="auto"/>
        <w:ind w:firstLine="720"/>
        <w:jc w:val="both"/>
        <w:rPr>
          <w:rFonts w:eastAsia="Times New Roman"/>
          <w:szCs w:val="24"/>
        </w:rPr>
      </w:pPr>
      <w:r>
        <w:rPr>
          <w:rFonts w:eastAsia="Times New Roman"/>
          <w:szCs w:val="24"/>
        </w:rPr>
        <w:t xml:space="preserve">Με βάση τα παραπάνω, καταψηφίζουμε το σχέδιο νόμου επί της αρχής και επί των άρθρων. </w:t>
      </w:r>
    </w:p>
    <w:p w14:paraId="150A71D3" w14:textId="77777777" w:rsidR="008A0FFC" w:rsidRDefault="001A1A5C">
      <w:pPr>
        <w:spacing w:line="600" w:lineRule="auto"/>
        <w:ind w:firstLine="720"/>
        <w:jc w:val="both"/>
        <w:rPr>
          <w:rFonts w:eastAsia="Times New Roman"/>
          <w:szCs w:val="24"/>
        </w:rPr>
      </w:pPr>
      <w:r>
        <w:rPr>
          <w:rFonts w:eastAsia="Times New Roman"/>
          <w:szCs w:val="24"/>
        </w:rPr>
        <w:lastRenderedPageBreak/>
        <w:t>Τέλος, έχουμε καταθέσει τρεις τροπολογίες. Θα σταθώ, λόγω χρόνου, μ</w:t>
      </w:r>
      <w:r>
        <w:rPr>
          <w:rFonts w:eastAsia="Times New Roman"/>
          <w:szCs w:val="24"/>
        </w:rPr>
        <w:t>ε δυο λόγια σε αυτήν που αφορά τους αυτοαπασχολούμενους επιστήμονες, τους επαγγελματοβιοτέχνες, τους αυτοκινητιστές. Όλοι γνωρίζουμε τη δύσκολη οικονομική τους θέση. Αυτό που ζητάμε με την τροπολογία είναι να ισχύσουν και για τα εισοδήματα από την επιχειρη</w:t>
      </w:r>
      <w:r>
        <w:rPr>
          <w:rFonts w:eastAsia="Times New Roman"/>
          <w:szCs w:val="24"/>
        </w:rPr>
        <w:t>ματική δραστηριότητα οι μειώσεις φόρου</w:t>
      </w:r>
      <w:r>
        <w:rPr>
          <w:rFonts w:eastAsia="Times New Roman"/>
          <w:szCs w:val="24"/>
        </w:rPr>
        <w:t>,</w:t>
      </w:r>
      <w:r>
        <w:rPr>
          <w:rFonts w:eastAsia="Times New Roman"/>
          <w:szCs w:val="24"/>
        </w:rPr>
        <w:t xml:space="preserve"> που προβλέπονται για τα εισοδήματα από μισθούς και συντάξεις. Θεωρούμε ότι εκτός από το ότι θα δώσει μια μικρή ανάσα στους αυτοαπασχολούμενους, είναι και ένα μέτρο στοιχειώδους φορολογικής ισονομίας. </w:t>
      </w:r>
    </w:p>
    <w:p w14:paraId="150A71D4" w14:textId="77777777" w:rsidR="008A0FFC" w:rsidRDefault="001A1A5C">
      <w:pPr>
        <w:spacing w:line="600" w:lineRule="auto"/>
        <w:ind w:firstLine="720"/>
        <w:jc w:val="both"/>
        <w:rPr>
          <w:rFonts w:eastAsia="Times New Roman"/>
          <w:szCs w:val="24"/>
        </w:rPr>
      </w:pPr>
      <w:r>
        <w:rPr>
          <w:rFonts w:eastAsia="Times New Roman"/>
          <w:szCs w:val="24"/>
        </w:rPr>
        <w:t>Ζητάμε, κύριε Υ</w:t>
      </w:r>
      <w:r>
        <w:rPr>
          <w:rFonts w:eastAsia="Times New Roman"/>
          <w:szCs w:val="24"/>
        </w:rPr>
        <w:t>πουργέ, να τις κάνετε δεκτές.</w:t>
      </w:r>
    </w:p>
    <w:p w14:paraId="150A71D5" w14:textId="77777777" w:rsidR="008A0FFC" w:rsidRDefault="001A1A5C">
      <w:pPr>
        <w:spacing w:line="600" w:lineRule="auto"/>
        <w:ind w:firstLine="720"/>
        <w:jc w:val="both"/>
        <w:rPr>
          <w:rFonts w:eastAsia="Times New Roman"/>
          <w:szCs w:val="24"/>
        </w:rPr>
      </w:pPr>
      <w:r>
        <w:rPr>
          <w:rFonts w:eastAsia="Times New Roman"/>
          <w:szCs w:val="24"/>
        </w:rPr>
        <w:t>Ευχαριστώ.</w:t>
      </w:r>
    </w:p>
    <w:p w14:paraId="150A71D6" w14:textId="77777777" w:rsidR="008A0FFC" w:rsidRDefault="001A1A5C">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Πριν συνεχίσουμε, θα ήθελα να παρακαλέσω τους κοινοβουλευτικούς εκπροσώπους να κάνουν γνωστό στο Προεδρείο το πότε θα μιλήσουν, ώστε να γνωρίζουμε αν θα πάμε σύμφωνα με τη σειρά που </w:t>
      </w:r>
      <w:r>
        <w:rPr>
          <w:rFonts w:eastAsia="Times New Roman"/>
          <w:szCs w:val="24"/>
        </w:rPr>
        <w:t xml:space="preserve">είναι η κοινοβουλευτική τάξη ή επειδή έχετε δικαίωμα κάποιοι να </w:t>
      </w:r>
      <w:r>
        <w:rPr>
          <w:rFonts w:eastAsia="Times New Roman"/>
          <w:szCs w:val="24"/>
        </w:rPr>
        <w:lastRenderedPageBreak/>
        <w:t xml:space="preserve">μιλήσετε και αύριο, θα το προτιμήσετε, για να κανονίσουμε και τον κατάλογο των συναδέλφων. Εγώ για λόγους κοινοβουλευτικής τάξης, τελειώνοντας και οι άλλοι τρεις ειδικοί αγορητές, θα δώσω τον </w:t>
      </w:r>
      <w:r>
        <w:rPr>
          <w:rFonts w:eastAsia="Times New Roman"/>
          <w:szCs w:val="24"/>
        </w:rPr>
        <w:t xml:space="preserve">λόγο στον Υπουργό. Παραδείγματος χάριν, ο κ. Λοβέρδος δήλωσε ότι θα μιλήσει αύριο, ενώ ο κ. Δένδιας θα μιλήσει μετά τον Υπουργό. </w:t>
      </w:r>
    </w:p>
    <w:p w14:paraId="150A71D7" w14:textId="77777777" w:rsidR="008A0FFC" w:rsidRDefault="001A1A5C">
      <w:pPr>
        <w:spacing w:line="600" w:lineRule="auto"/>
        <w:ind w:firstLine="720"/>
        <w:jc w:val="both"/>
        <w:rPr>
          <w:rFonts w:eastAsia="Times New Roman"/>
          <w:szCs w:val="24"/>
        </w:rPr>
      </w:pPr>
      <w:r>
        <w:rPr>
          <w:rFonts w:eastAsia="Times New Roman"/>
          <w:szCs w:val="24"/>
        </w:rPr>
        <w:t>Θα ήθελα, λοιπόν, να μου πείτε και οι υπόλοιποι αν θα μιλήσετε απόψε, αν θα πάμε με τη σειρά ή αν θέλει κάποιος να μιλήσει αύρ</w:t>
      </w:r>
      <w:r>
        <w:rPr>
          <w:rFonts w:eastAsia="Times New Roman"/>
          <w:szCs w:val="24"/>
        </w:rPr>
        <w:t xml:space="preserve">ιο. Να το ξέρουμε μόνο για να βάλουμε στη θέση τους άλλους συναδέλφους Βουλευτές. </w:t>
      </w:r>
    </w:p>
    <w:p w14:paraId="150A71D8" w14:textId="77777777" w:rsidR="008A0FFC" w:rsidRDefault="001A1A5C">
      <w:pPr>
        <w:spacing w:line="600" w:lineRule="auto"/>
        <w:ind w:firstLine="720"/>
        <w:jc w:val="both"/>
        <w:rPr>
          <w:rFonts w:eastAsia="Times New Roman"/>
          <w:szCs w:val="24"/>
        </w:rPr>
      </w:pPr>
      <w:r>
        <w:rPr>
          <w:rFonts w:eastAsia="Times New Roman"/>
          <w:szCs w:val="24"/>
        </w:rPr>
        <w:t xml:space="preserve">Καλώ στο Βήμα τον κ. Γεώργιο Αμυρά, τον </w:t>
      </w:r>
      <w:r>
        <w:rPr>
          <w:rFonts w:eastAsia="Times New Roman"/>
          <w:szCs w:val="24"/>
        </w:rPr>
        <w:t>ε</w:t>
      </w:r>
      <w:r>
        <w:rPr>
          <w:rFonts w:eastAsia="Times New Roman"/>
          <w:szCs w:val="24"/>
        </w:rPr>
        <w:t xml:space="preserve">ιδικό </w:t>
      </w:r>
      <w:r>
        <w:rPr>
          <w:rFonts w:eastAsia="Times New Roman"/>
          <w:szCs w:val="24"/>
        </w:rPr>
        <w:t>α</w:t>
      </w:r>
      <w:r>
        <w:rPr>
          <w:rFonts w:eastAsia="Times New Roman"/>
          <w:szCs w:val="24"/>
        </w:rPr>
        <w:t>γορητή από το Ποτάμι.</w:t>
      </w:r>
    </w:p>
    <w:p w14:paraId="150A71D9" w14:textId="77777777" w:rsidR="008A0FFC" w:rsidRDefault="001A1A5C">
      <w:pPr>
        <w:spacing w:line="600" w:lineRule="auto"/>
        <w:ind w:firstLine="720"/>
        <w:jc w:val="both"/>
        <w:rPr>
          <w:rFonts w:eastAsia="Times New Roman"/>
          <w:szCs w:val="24"/>
        </w:rPr>
      </w:pPr>
      <w:r>
        <w:rPr>
          <w:rFonts w:eastAsia="Times New Roman"/>
          <w:szCs w:val="24"/>
        </w:rPr>
        <w:t>Ορίστε, έχετε τον λόγο.</w:t>
      </w:r>
    </w:p>
    <w:p w14:paraId="150A71DA" w14:textId="77777777" w:rsidR="008A0FFC" w:rsidRDefault="001A1A5C">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Ευχαριστώ, κύριε Πρόεδρε.</w:t>
      </w:r>
    </w:p>
    <w:p w14:paraId="150A71DB" w14:textId="77777777" w:rsidR="008A0FFC" w:rsidRDefault="001A1A5C">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κύριε </w:t>
      </w:r>
      <w:r>
        <w:rPr>
          <w:rFonts w:eastAsia="Times New Roman"/>
          <w:szCs w:val="24"/>
        </w:rPr>
        <w:t xml:space="preserve">Υπουργέ, πριν από λίγες μέρες -θα το παρακολουθήσατε- ο Διοικητής της Τράπεζας της Ελλάδας, ο κ. Στουρνάρας, βρισκόταν στη Βουλγαρία με Έλληνες τραπεζίτες για να παρευρεθεί στις εκδηλώσεις κάποιας θυγατρικής τράπεζας. Μου έκανε εντύπωση, λοιπόν, ένα tweet </w:t>
      </w:r>
      <w:r>
        <w:rPr>
          <w:rFonts w:eastAsia="Times New Roman"/>
          <w:szCs w:val="24"/>
        </w:rPr>
        <w:t>που ένας από τους τραπεζίτες που συνόδευαν τον κ. Στουρνάρα ανέβασε στο twitter και το οποίο νομίζω ότι μέσα σε εκατόν σαράντα χαρακτήρες περιέγραψε πάρα πολύ καλά τον λόγο για τον οποίο οι ελληνικές επιχειρήσεις μεταναστεύουν μαζικά στη Βουλγαρία. Και, δυ</w:t>
      </w:r>
      <w:r>
        <w:rPr>
          <w:rFonts w:eastAsia="Times New Roman"/>
          <w:szCs w:val="24"/>
        </w:rPr>
        <w:t xml:space="preserve">στυχώς, δεν φαίνεται να ελπίζουν και πολλά από αυτόν τον αναπτυξιακό νόμο. </w:t>
      </w:r>
    </w:p>
    <w:p w14:paraId="150A71DC" w14:textId="77777777" w:rsidR="008A0FFC" w:rsidRDefault="001A1A5C">
      <w:pPr>
        <w:spacing w:line="600" w:lineRule="auto"/>
        <w:ind w:firstLine="720"/>
        <w:jc w:val="both"/>
        <w:rPr>
          <w:rFonts w:eastAsia="Times New Roman"/>
          <w:szCs w:val="24"/>
        </w:rPr>
      </w:pPr>
      <w:r>
        <w:rPr>
          <w:rFonts w:eastAsia="Times New Roman"/>
          <w:szCs w:val="24"/>
        </w:rPr>
        <w:t>Σας διαβάζω, λοιπόν, τι έγραψε στο twitter ο τραπεζίτης: «Απλά και σταθερά. ΦΠΑ 20%, flat επιχειρηματικός φόρος 10%, κανένας φόρος για τα κεφαλαιακά κέρδη, μικρός φόρος περιουσίας,</w:t>
      </w:r>
      <w:r>
        <w:rPr>
          <w:rFonts w:eastAsia="Times New Roman"/>
          <w:szCs w:val="24"/>
        </w:rPr>
        <w:t xml:space="preserve"> δεκαεννέα χρόνια σταθερή ισοτιμία». </w:t>
      </w:r>
    </w:p>
    <w:p w14:paraId="150A71DD" w14:textId="77777777" w:rsidR="008A0FFC" w:rsidRDefault="001A1A5C">
      <w:pPr>
        <w:spacing w:line="600" w:lineRule="auto"/>
        <w:ind w:firstLine="720"/>
        <w:jc w:val="both"/>
        <w:rPr>
          <w:rFonts w:eastAsia="Times New Roman"/>
          <w:szCs w:val="24"/>
        </w:rPr>
      </w:pPr>
      <w:r>
        <w:rPr>
          <w:rFonts w:eastAsia="Times New Roman"/>
          <w:szCs w:val="24"/>
        </w:rPr>
        <w:lastRenderedPageBreak/>
        <w:t>Αυτά, κυρίες και κύριοι συνάδελφοι, ισχύουν στη Βουλγαρία. Kι ενώ πριν μερικά χρόνια οι ελληνικές επιχειρήσεις με δυναμισμό κατακτούσαν τη βουλγαρική αγορά, ιδρύοντας υποκαταστήματα, θυγατρικές, με εξωστρέφεια και καιν</w:t>
      </w:r>
      <w:r>
        <w:rPr>
          <w:rFonts w:eastAsia="Times New Roman"/>
          <w:szCs w:val="24"/>
        </w:rPr>
        <w:t>οτομία, τώρα οι μικρομεσαίοι μεταναστεύουν μαζικά προς τη Βουλγαρία όχι για να αναπτυχθούν, αλλά για να γλιτώσουν το λουκέτο πίσω στη χώρα τους, εδώ, στην Ελλάδα.</w:t>
      </w:r>
    </w:p>
    <w:p w14:paraId="150A71DE" w14:textId="77777777" w:rsidR="008A0FFC" w:rsidRDefault="001A1A5C">
      <w:pPr>
        <w:spacing w:line="600" w:lineRule="auto"/>
        <w:ind w:firstLine="720"/>
        <w:jc w:val="both"/>
        <w:rPr>
          <w:rFonts w:eastAsia="Times New Roman"/>
          <w:szCs w:val="24"/>
        </w:rPr>
      </w:pPr>
      <w:r>
        <w:rPr>
          <w:rFonts w:eastAsia="Times New Roman"/>
          <w:szCs w:val="24"/>
        </w:rPr>
        <w:t>Εάν ο ίδιος ο τραπεζίτης ήθελε να στείλει ένα tweet για την κατάσταση στην Ελλάδα, θα μπορούσ</w:t>
      </w:r>
      <w:r>
        <w:rPr>
          <w:rFonts w:eastAsia="Times New Roman"/>
          <w:szCs w:val="24"/>
        </w:rPr>
        <w:t xml:space="preserve">ε να γράψει τα εξής: «Διαρκής αβεβαιότητα. ΦΠΑ 24%, επιχειρηματικός φόρος 29%, προκαταβολή φόρου 100% για μικρομεσαίους, ΕΝΦΙΑ και άλλες φορολογικές εκπλήξεις». </w:t>
      </w:r>
    </w:p>
    <w:p w14:paraId="150A71DF" w14:textId="77777777" w:rsidR="008A0FFC" w:rsidRDefault="001A1A5C">
      <w:pPr>
        <w:spacing w:line="600" w:lineRule="auto"/>
        <w:ind w:firstLine="720"/>
        <w:jc w:val="both"/>
        <w:rPr>
          <w:rFonts w:eastAsia="Times New Roman"/>
          <w:szCs w:val="24"/>
        </w:rPr>
      </w:pPr>
      <w:r>
        <w:rPr>
          <w:rFonts w:eastAsia="Times New Roman"/>
          <w:szCs w:val="24"/>
        </w:rPr>
        <w:t>Έτσι, λοιπόν, αντιλαμβανόμαστε ότι εμείς στην Ελλάδα καταφέραμε επί ημερών της Κυβέρνησης ΣΥΡΙ</w:t>
      </w:r>
      <w:r>
        <w:rPr>
          <w:rFonts w:eastAsia="Times New Roman"/>
          <w:szCs w:val="24"/>
        </w:rPr>
        <w:t>ΖΑ-ΑΝΕΛ το ακατόρθωτο, το αδύνατο σχεδόν. Δηλαδή, αντί να έχουμε φόρους Βουλγαρίας, μισθούς Ευρώπης και κοινωνικό κράτος Σκανδιναβίας, πώς τα κατάφερε αυτή η Κυβέρνηση και  έκανε μισθούς Βουλγαρίας, φόρους Σκανδιναβίας και ένα κοινωνικό κράτος και μια δημό</w:t>
      </w:r>
      <w:r>
        <w:rPr>
          <w:rFonts w:eastAsia="Times New Roman"/>
          <w:szCs w:val="24"/>
        </w:rPr>
        <w:t xml:space="preserve">σια υπηρεσία, ιδιαίτερα στους </w:t>
      </w:r>
      <w:r>
        <w:rPr>
          <w:rFonts w:eastAsia="Times New Roman"/>
          <w:szCs w:val="24"/>
        </w:rPr>
        <w:lastRenderedPageBreak/>
        <w:t>τομείς</w:t>
      </w:r>
      <w:r>
        <w:rPr>
          <w:rFonts w:eastAsia="Times New Roman"/>
          <w:szCs w:val="24"/>
        </w:rPr>
        <w:t>,</w:t>
      </w:r>
      <w:r>
        <w:rPr>
          <w:rFonts w:eastAsia="Times New Roman"/>
          <w:szCs w:val="24"/>
        </w:rPr>
        <w:t xml:space="preserve"> που τους έχει ανάγκη ο πολίτης, την υγεία και στην παιδεία, από τις χειρότερες στην Ευρώπη. Αυτό είναι ένα όχι απλώς κοινό μυστικό, αλλά είναι τόσο φανερό και βροντερό που δεν μπορεί κανείς να το αποκρύψει.</w:t>
      </w:r>
    </w:p>
    <w:p w14:paraId="150A71E0" w14:textId="77777777" w:rsidR="008A0FFC" w:rsidRDefault="001A1A5C">
      <w:pPr>
        <w:spacing w:line="600" w:lineRule="auto"/>
        <w:ind w:firstLine="720"/>
        <w:jc w:val="both"/>
        <w:rPr>
          <w:rFonts w:eastAsia="Times New Roman"/>
          <w:szCs w:val="24"/>
        </w:rPr>
      </w:pPr>
      <w:r>
        <w:rPr>
          <w:rFonts w:eastAsia="Times New Roman"/>
          <w:szCs w:val="24"/>
        </w:rPr>
        <w:t>Έτσι, λοιπό</w:t>
      </w:r>
      <w:r>
        <w:rPr>
          <w:rFonts w:eastAsia="Times New Roman"/>
          <w:szCs w:val="24"/>
        </w:rPr>
        <w:t>ν, μετά από είκοσι έξι μήνες μετά από τη λήξη του προηγούμενου αναπτυξιακού νόμου, φτάνουμε</w:t>
      </w:r>
      <w:r>
        <w:rPr>
          <w:rFonts w:eastAsia="Times New Roman"/>
          <w:szCs w:val="24"/>
        </w:rPr>
        <w:t>,</w:t>
      </w:r>
      <w:r>
        <w:rPr>
          <w:rFonts w:eastAsia="Times New Roman"/>
          <w:szCs w:val="24"/>
        </w:rPr>
        <w:t xml:space="preserve"> σήμερα</w:t>
      </w:r>
      <w:r>
        <w:rPr>
          <w:rFonts w:eastAsia="Times New Roman"/>
          <w:szCs w:val="24"/>
        </w:rPr>
        <w:t>,</w:t>
      </w:r>
      <w:r>
        <w:rPr>
          <w:rFonts w:eastAsia="Times New Roman"/>
          <w:szCs w:val="24"/>
        </w:rPr>
        <w:t xml:space="preserve"> στο σχέδιο νόμου αυτό. Μάλιστα. Είκοσι έξι μήνες, δηλαδή, η χώρα πορεύεται χωρίς αναπτυξιακό σχέδιο.</w:t>
      </w:r>
    </w:p>
    <w:p w14:paraId="150A71E1" w14:textId="77777777" w:rsidR="008A0FFC" w:rsidRDefault="001A1A5C">
      <w:pPr>
        <w:spacing w:after="0" w:line="600" w:lineRule="auto"/>
        <w:ind w:firstLine="720"/>
        <w:jc w:val="both"/>
        <w:rPr>
          <w:rFonts w:eastAsia="Times New Roman"/>
          <w:szCs w:val="24"/>
        </w:rPr>
      </w:pPr>
      <w:r>
        <w:rPr>
          <w:rFonts w:eastAsia="Times New Roman"/>
          <w:szCs w:val="24"/>
        </w:rPr>
        <w:t xml:space="preserve">Είναι ένα καράβι, όπως σας είχα πει και στις </w:t>
      </w:r>
      <w:r>
        <w:rPr>
          <w:rFonts w:eastAsia="Times New Roman"/>
          <w:szCs w:val="24"/>
        </w:rPr>
        <w:t>ε</w:t>
      </w:r>
      <w:r>
        <w:rPr>
          <w:rFonts w:eastAsia="Times New Roman"/>
          <w:szCs w:val="24"/>
        </w:rPr>
        <w:t xml:space="preserve">πιτροπές, το οποίο δείχνει να βρίσκεται μεσοπέλαγα όχι μόνο χωρίς σχέδιο πλεύσης, αλλά και χωρίς τη βοηθητική του μηχανή. </w:t>
      </w:r>
    </w:p>
    <w:p w14:paraId="150A71E2" w14:textId="77777777" w:rsidR="008A0FFC" w:rsidRDefault="001A1A5C">
      <w:pPr>
        <w:spacing w:line="600" w:lineRule="auto"/>
        <w:ind w:firstLine="720"/>
        <w:jc w:val="both"/>
        <w:rPr>
          <w:rFonts w:eastAsia="Times New Roman"/>
          <w:szCs w:val="24"/>
        </w:rPr>
      </w:pPr>
      <w:r>
        <w:rPr>
          <w:rFonts w:eastAsia="Times New Roman"/>
          <w:szCs w:val="24"/>
        </w:rPr>
        <w:t>Για να δούμε, λοιπόν, σε αυτούς τους μήνες που δεν είχαμε αναπτυξιακό νόμο τι συνέβη:</w:t>
      </w:r>
    </w:p>
    <w:p w14:paraId="150A71E3" w14:textId="77777777" w:rsidR="008A0FFC" w:rsidRDefault="001A1A5C">
      <w:pPr>
        <w:spacing w:line="600" w:lineRule="auto"/>
        <w:ind w:firstLine="720"/>
        <w:jc w:val="both"/>
        <w:rPr>
          <w:rFonts w:eastAsia="Times New Roman"/>
          <w:szCs w:val="24"/>
        </w:rPr>
      </w:pPr>
      <w:r>
        <w:rPr>
          <w:rFonts w:eastAsia="Times New Roman"/>
          <w:szCs w:val="24"/>
        </w:rPr>
        <w:lastRenderedPageBreak/>
        <w:t>Τα λουκέτα ξεπέρασαν για πρώτη φορά τις νέες εγ</w:t>
      </w:r>
      <w:r>
        <w:rPr>
          <w:rFonts w:eastAsia="Times New Roman"/>
          <w:szCs w:val="24"/>
        </w:rPr>
        <w:t xml:space="preserve">γραφές στα </w:t>
      </w:r>
      <w:r>
        <w:rPr>
          <w:rFonts w:eastAsia="Times New Roman"/>
          <w:szCs w:val="24"/>
        </w:rPr>
        <w:t>ε</w:t>
      </w:r>
      <w:r>
        <w:rPr>
          <w:rFonts w:eastAsia="Times New Roman"/>
          <w:szCs w:val="24"/>
        </w:rPr>
        <w:t>πιμελητήρια. Στο πεντάμηνο Ιανουαρίου - Μαΐου 2016 πάνω από δεκαπέντε χιλιάδες επιχειρήσεις έβαλαν λουκέτο, ενώ άνοιξαν μόνο δώδεκα χιλιάδες, δηλαδή</w:t>
      </w:r>
      <w:r>
        <w:rPr>
          <w:rFonts w:eastAsia="Times New Roman"/>
          <w:szCs w:val="24"/>
        </w:rPr>
        <w:t>,</w:t>
      </w:r>
      <w:r>
        <w:rPr>
          <w:rFonts w:eastAsia="Times New Roman"/>
          <w:szCs w:val="24"/>
        </w:rPr>
        <w:t xml:space="preserve"> τρεις χιλιάδες επιχειρήσεις εξαφανίστηκαν δια παντός από τον οικονομικό και κοινωνικό χάρτη αυτής της χώρας. </w:t>
      </w:r>
    </w:p>
    <w:p w14:paraId="150A71E4" w14:textId="77777777" w:rsidR="008A0FFC" w:rsidRDefault="001A1A5C">
      <w:pPr>
        <w:spacing w:line="600" w:lineRule="auto"/>
        <w:ind w:firstLine="720"/>
        <w:jc w:val="both"/>
        <w:rPr>
          <w:rFonts w:eastAsia="Times New Roman"/>
          <w:szCs w:val="24"/>
        </w:rPr>
      </w:pPr>
      <w:r>
        <w:rPr>
          <w:rFonts w:eastAsia="Times New Roman"/>
          <w:szCs w:val="24"/>
        </w:rPr>
        <w:t>Το οικονομικό κλίμα επιδεινώθηκε, σύμφωνα με στοιχεία του ΙΟΒΕ. Η απαισιοδοξία στη βιομηχανία είναι μεγαλύτερη από ποτέ και η ύφεση γύρισε για τα</w:t>
      </w:r>
      <w:r>
        <w:rPr>
          <w:rFonts w:eastAsia="Times New Roman"/>
          <w:szCs w:val="24"/>
        </w:rPr>
        <w:t xml:space="preserve"> καλά για να μονιμοποιηθεί στην ελληνική οικονομία. Για τρίτο συνεχόμενο τρίμηνο η ελληνική οικονομία συρρικνώθηκε -αυτά είναι τα τελευταία στοιχεία της Στατιστικής Υπηρεσίας για το πρώτο τρίμηνο του 2016- ενώ σε ετήσια βάση η ύφεση ξεπερνά το 1,4%. </w:t>
      </w:r>
    </w:p>
    <w:p w14:paraId="150A71E5" w14:textId="77777777" w:rsidR="008A0FFC" w:rsidRDefault="001A1A5C">
      <w:pPr>
        <w:spacing w:line="600" w:lineRule="auto"/>
        <w:ind w:firstLine="720"/>
        <w:jc w:val="both"/>
        <w:rPr>
          <w:rFonts w:eastAsia="Times New Roman"/>
          <w:szCs w:val="24"/>
        </w:rPr>
      </w:pPr>
      <w:r>
        <w:rPr>
          <w:rFonts w:eastAsia="Times New Roman"/>
          <w:szCs w:val="24"/>
        </w:rPr>
        <w:t>Η Ελλ</w:t>
      </w:r>
      <w:r>
        <w:rPr>
          <w:rFonts w:eastAsia="Times New Roman"/>
          <w:szCs w:val="24"/>
        </w:rPr>
        <w:t>άδα είναι πλέον η μοναδική χώρα, κυρίες και κύριοι συνάδελφοι, της Ευρωπαϊκής Ένωσης που δεν καταγράφει ανάπτυξη.</w:t>
      </w:r>
    </w:p>
    <w:p w14:paraId="150A71E6" w14:textId="77777777" w:rsidR="008A0FFC" w:rsidRDefault="001A1A5C">
      <w:pPr>
        <w:spacing w:line="600" w:lineRule="auto"/>
        <w:ind w:firstLine="720"/>
        <w:jc w:val="both"/>
        <w:rPr>
          <w:rFonts w:eastAsia="Times New Roman"/>
          <w:szCs w:val="24"/>
        </w:rPr>
      </w:pPr>
      <w:r>
        <w:rPr>
          <w:rFonts w:eastAsia="Times New Roman"/>
          <w:szCs w:val="24"/>
        </w:rPr>
        <w:lastRenderedPageBreak/>
        <w:t>Σας είπα για την μαζική μετανάστευση των ελληνικών επιχειρήσεων στη Βουλγαρία. Το 2015 εξήντα χιλιάδες Έλληνες επιχειρηματίες μετέφεραν την έδ</w:t>
      </w:r>
      <w:r>
        <w:rPr>
          <w:rFonts w:eastAsia="Times New Roman"/>
          <w:szCs w:val="24"/>
        </w:rPr>
        <w:t>ρα τους στη Βουλγαρία. Το κύμα της μετανάστευσης γιγαντώθηκε από την οικονομική αβεβαιότητα</w:t>
      </w:r>
      <w:r w:rsidRPr="006025A3">
        <w:rPr>
          <w:rFonts w:eastAsia="Times New Roman"/>
          <w:szCs w:val="24"/>
        </w:rPr>
        <w:t>,</w:t>
      </w:r>
      <w:r>
        <w:rPr>
          <w:rFonts w:eastAsia="Times New Roman"/>
          <w:szCs w:val="24"/>
        </w:rPr>
        <w:t xml:space="preserve"> που προκάλεσαν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και η  σκληρή κατά τα άλλα, αλλά πλήρως αποτυχημένη, διαπραγμάτευση του 2015 με τον Γιάννη Βαρουφάκη επικεφαλή.</w:t>
      </w:r>
    </w:p>
    <w:p w14:paraId="150A71E7" w14:textId="77777777" w:rsidR="008A0FFC" w:rsidRDefault="001A1A5C">
      <w:pPr>
        <w:spacing w:line="600" w:lineRule="auto"/>
        <w:ind w:firstLine="720"/>
        <w:jc w:val="both"/>
        <w:rPr>
          <w:rFonts w:eastAsia="Times New Roman"/>
          <w:szCs w:val="24"/>
        </w:rPr>
      </w:pPr>
      <w:r>
        <w:rPr>
          <w:rFonts w:eastAsia="Times New Roman"/>
          <w:szCs w:val="24"/>
        </w:rPr>
        <w:t>Επίσης, η ανεργί</w:t>
      </w:r>
      <w:r>
        <w:rPr>
          <w:rFonts w:eastAsia="Times New Roman"/>
          <w:szCs w:val="24"/>
        </w:rPr>
        <w:t xml:space="preserve">α που ενδιαφέρει όλους και όλες -και όχι μόνο μέσα σε αυτήν την Αίθουσα, αλλά κυρίως έξω από αυτήν την Αίθουσα- σταθεροποιήθηκε στο 24% τους τρεις τελευταίους μήνες. Η </w:t>
      </w:r>
      <w:r>
        <w:rPr>
          <w:rFonts w:eastAsia="Times New Roman"/>
          <w:szCs w:val="24"/>
          <w:lang w:val="en-US"/>
        </w:rPr>
        <w:t>Commission</w:t>
      </w:r>
      <w:r>
        <w:rPr>
          <w:rFonts w:eastAsia="Times New Roman"/>
          <w:szCs w:val="24"/>
        </w:rPr>
        <w:t xml:space="preserve"> έχει αναθεωρήσει δυσμενώς την πρόβλεψή της για φέτος για την ανεργία των Ελλή</w:t>
      </w:r>
      <w:r>
        <w:rPr>
          <w:rFonts w:eastAsia="Times New Roman"/>
          <w:szCs w:val="24"/>
        </w:rPr>
        <w:t>νων και των Ελληνίδων.</w:t>
      </w:r>
    </w:p>
    <w:p w14:paraId="150A71E8" w14:textId="77777777" w:rsidR="008A0FFC" w:rsidRDefault="001A1A5C">
      <w:pPr>
        <w:spacing w:line="600" w:lineRule="auto"/>
        <w:ind w:firstLine="720"/>
        <w:jc w:val="both"/>
        <w:rPr>
          <w:rFonts w:eastAsia="Times New Roman"/>
          <w:szCs w:val="24"/>
        </w:rPr>
      </w:pPr>
      <w:r>
        <w:rPr>
          <w:rFonts w:eastAsia="Times New Roman"/>
          <w:szCs w:val="24"/>
        </w:rPr>
        <w:t>Φταίει για όλα αυτά η έλλειψη του αναπτυξιακού νόμου; Όχι, βεβαίως. Φταίει το ότι η χώρα, όπως σας είπα, πληρώνει τη διαπραγμάτευση του πρώτου εξαμήνου του 2015, αλλά πληρώνει και τις καθυστερήσεις μετά τον Σεπτέμβριο του 2015. Επίση</w:t>
      </w:r>
      <w:r>
        <w:rPr>
          <w:rFonts w:eastAsia="Times New Roman"/>
          <w:szCs w:val="24"/>
        </w:rPr>
        <w:t xml:space="preserve">ς, πληρώνει το γεγονός ότι ναι μεν ο κ. Σταθάκης είχε πολλές </w:t>
      </w:r>
      <w:r>
        <w:rPr>
          <w:rFonts w:eastAsia="Times New Roman"/>
          <w:szCs w:val="24"/>
        </w:rPr>
        <w:lastRenderedPageBreak/>
        <w:t>φορές εξαγγείλει αυτόν τον αναπτυξιακό νόμο -και κάναμε μαύρα μάτια να τον δούμε, κύριε Υπουργέ- αλλά, βεβαίως, πληρώνει και την μη σοβαρή διαρθρωτική και ισόρροπη ανάπτυξη επιχειρήσεων ιδιωτικού</w:t>
      </w:r>
      <w:r>
        <w:rPr>
          <w:rFonts w:eastAsia="Times New Roman"/>
          <w:szCs w:val="24"/>
        </w:rPr>
        <w:t xml:space="preserve"> τομέα σε βάρος ή εν συγκρίσει με εκείνες τις επιχειρήσεις του ιδιωτικού τομέα, οι οποίες είναι κρατικοδίαιτες και είχαν μάθει επί δεκαετίες να τρέφονται από την ιερή αγελάδα που λέγεται «ελληνικό δημόσιο».</w:t>
      </w:r>
    </w:p>
    <w:p w14:paraId="150A71E9" w14:textId="77777777" w:rsidR="008A0FFC" w:rsidRDefault="001A1A5C">
      <w:pPr>
        <w:spacing w:line="600" w:lineRule="auto"/>
        <w:ind w:firstLine="720"/>
        <w:jc w:val="both"/>
        <w:rPr>
          <w:rFonts w:eastAsia="Times New Roman"/>
          <w:szCs w:val="24"/>
        </w:rPr>
      </w:pPr>
      <w:r>
        <w:rPr>
          <w:rFonts w:eastAsia="Times New Roman"/>
          <w:szCs w:val="24"/>
        </w:rPr>
        <w:t>Ποιος, όμως, μπορεί να επενδύσει στη χώρα μας και</w:t>
      </w:r>
      <w:r>
        <w:rPr>
          <w:rFonts w:eastAsia="Times New Roman"/>
          <w:szCs w:val="24"/>
        </w:rPr>
        <w:t xml:space="preserve"> για ποιο λόγο; Όπως σας έχω αναφέρει και στην αρμόδια </w:t>
      </w:r>
      <w:r>
        <w:rPr>
          <w:rFonts w:eastAsia="Times New Roman"/>
          <w:szCs w:val="24"/>
        </w:rPr>
        <w:t>ε</w:t>
      </w:r>
      <w:r>
        <w:rPr>
          <w:rFonts w:eastAsia="Times New Roman"/>
          <w:szCs w:val="24"/>
        </w:rPr>
        <w:t xml:space="preserve">πιτροπή, οι οικονομολόγοι διεθνώς, αλλά και εγχωρίως, συμφωνούν ότι για να μπει η χώρα στον ενάρετο κύκλο της οικονομίας θα χρειαστεί τα επόμενο έξι χρόνια 100 δισεκατομμύρια ευρώ. </w:t>
      </w:r>
    </w:p>
    <w:p w14:paraId="150A71EA" w14:textId="77777777" w:rsidR="008A0FFC" w:rsidRDefault="001A1A5C">
      <w:pPr>
        <w:spacing w:line="600" w:lineRule="auto"/>
        <w:ind w:firstLine="720"/>
        <w:jc w:val="both"/>
        <w:rPr>
          <w:rFonts w:eastAsia="Times New Roman"/>
          <w:szCs w:val="24"/>
        </w:rPr>
      </w:pPr>
      <w:r>
        <w:rPr>
          <w:rFonts w:eastAsia="Times New Roman"/>
          <w:szCs w:val="24"/>
        </w:rPr>
        <w:t>Ας υποθέσουμε, λοι</w:t>
      </w:r>
      <w:r>
        <w:rPr>
          <w:rFonts w:eastAsia="Times New Roman"/>
          <w:szCs w:val="24"/>
        </w:rPr>
        <w:t>πόν, ότι ο αναπτυξιακός νόμος</w:t>
      </w:r>
      <w:r>
        <w:rPr>
          <w:rFonts w:eastAsia="Times New Roman"/>
          <w:szCs w:val="24"/>
        </w:rPr>
        <w:t>,</w:t>
      </w:r>
      <w:r>
        <w:rPr>
          <w:rFonts w:eastAsia="Times New Roman"/>
          <w:szCs w:val="24"/>
        </w:rPr>
        <w:t xml:space="preserve"> που καλούμαστε να ψηφίσουμε, πετυχαίνει στον μέγιστο βαθμό. Θα πρέπει, όμως, να παραβλέψουμε κάποια δεδομένα. Θα πρέπει να παραβλέψουμε ότι δεν υπάρχει καμμία σοβαρή χρηματοδοτική στήριξη από το πιστωτικό σύστημα των επιχειρή</w:t>
      </w:r>
      <w:r>
        <w:rPr>
          <w:rFonts w:eastAsia="Times New Roman"/>
          <w:szCs w:val="24"/>
        </w:rPr>
        <w:t xml:space="preserve">σεων. Θα πρέπει, βεβαίως, να παραβλέψουμε ότι το κράτος χρωστάει ακόμα ενισχύσεις για εκκρεμή επενδυτικά </w:t>
      </w:r>
      <w:r>
        <w:rPr>
          <w:rFonts w:eastAsia="Times New Roman"/>
          <w:szCs w:val="24"/>
        </w:rPr>
        <w:lastRenderedPageBreak/>
        <w:t>σχέδια των προηγούμενων νόμων ύψους 2,5 δισεκατομμυρίων ευρώ. Θα πρέπει να παραβλέψουμε ότι ακόμα και σήμερα οι Υπουργοί κλαίνε και οδύρονται όταν πρόκ</w:t>
      </w:r>
      <w:r>
        <w:rPr>
          <w:rFonts w:eastAsia="Times New Roman"/>
          <w:szCs w:val="24"/>
        </w:rPr>
        <w:t xml:space="preserve">ειται να υπογράψουν μια αποκρατικοποίηση, μια ιδιωτικοποίηση, όπως θέλετε πείτε την για να σας πέσει και πιο ελαφριά ή αν πρόκειται να εγκρίνουν ένα μεγάλο επενδυτικό σχέδιο. </w:t>
      </w:r>
    </w:p>
    <w:p w14:paraId="150A71EB" w14:textId="77777777" w:rsidR="008A0FFC" w:rsidRDefault="001A1A5C">
      <w:pPr>
        <w:spacing w:line="600" w:lineRule="auto"/>
        <w:ind w:firstLine="720"/>
        <w:jc w:val="both"/>
        <w:rPr>
          <w:rFonts w:eastAsia="Times New Roman"/>
          <w:szCs w:val="24"/>
        </w:rPr>
      </w:pPr>
      <w:r>
        <w:rPr>
          <w:rFonts w:eastAsia="Times New Roman"/>
          <w:szCs w:val="24"/>
        </w:rPr>
        <w:t>Ειρήσθω εν παρόδω, βέβαια, να σας πω ότι θα ήθελα και ένα μικρό σχόλιο από εσάς,</w:t>
      </w:r>
      <w:r>
        <w:rPr>
          <w:rFonts w:eastAsia="Times New Roman"/>
          <w:szCs w:val="24"/>
        </w:rPr>
        <w:t xml:space="preserve"> κύριε Σταθάκη, σε σχέση με το ΤΑΙΠΕΔ και την απόφασή του να ξεκινήσει να προσλάβει τεχνικό σύμβουλο για τα επόμενα είκοσι τρία περιφερειακά αεροδρόμια προκειμένου να ιδιωτικοποιηθούν. Τι λέτε εσείς; Είναι μέρος της ανάπτυξης της καλής ή όχι ή σας έχει κολ</w:t>
      </w:r>
      <w:r>
        <w:rPr>
          <w:rFonts w:eastAsia="Times New Roman"/>
          <w:szCs w:val="24"/>
        </w:rPr>
        <w:t>λήσει ο κ. Σπίρτζης το άγχος και τον οδυρμό;</w:t>
      </w:r>
    </w:p>
    <w:p w14:paraId="150A71EC" w14:textId="77777777" w:rsidR="008A0FFC" w:rsidRDefault="001A1A5C">
      <w:pPr>
        <w:spacing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Κουράγιο! Θα συμπαρασταθούμε όλοι!</w:t>
      </w:r>
    </w:p>
    <w:p w14:paraId="150A71ED" w14:textId="77777777" w:rsidR="008A0FFC" w:rsidRDefault="001A1A5C">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Θα συμπαρασταθούμε όλοι!</w:t>
      </w:r>
    </w:p>
    <w:p w14:paraId="150A71EE" w14:textId="77777777" w:rsidR="008A0FFC" w:rsidRDefault="001A1A5C">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Θα συμπαρασταθούμε όλοι. Αυτό είναι σίγουρο και βέβαιο!</w:t>
      </w:r>
    </w:p>
    <w:p w14:paraId="150A71EF" w14:textId="77777777" w:rsidR="008A0FFC" w:rsidRDefault="001A1A5C">
      <w:pPr>
        <w:spacing w:line="600" w:lineRule="auto"/>
        <w:ind w:firstLine="720"/>
        <w:jc w:val="both"/>
        <w:rPr>
          <w:rFonts w:eastAsia="Times New Roman"/>
          <w:szCs w:val="24"/>
        </w:rPr>
      </w:pPr>
      <w:r>
        <w:rPr>
          <w:rFonts w:eastAsia="Times New Roman"/>
          <w:szCs w:val="24"/>
        </w:rPr>
        <w:lastRenderedPageBreak/>
        <w:t>Κυρίες και κύριοι συνάδελφοι, δε</w:t>
      </w:r>
      <w:r>
        <w:rPr>
          <w:rFonts w:eastAsia="Times New Roman"/>
          <w:szCs w:val="24"/>
        </w:rPr>
        <w:t>ν θα πρέπει επίσης να παραβλέψουμε ότι το κράτος είναι ο μεγάλος μπαταχτσής, τα ληξιπρόθεσμα χρέη του προς τους ιδιώτες προμηθευτές ξεπερνούν τα 7,7 δισεκατομμύρια ευρώ. Αμήν και πότε λέμε, επιτέλους, να γίνει η πρώτη εκταμίευση μετά το πέρας της αξιολόγησ</w:t>
      </w:r>
      <w:r>
        <w:rPr>
          <w:rFonts w:eastAsia="Times New Roman"/>
          <w:szCs w:val="24"/>
        </w:rPr>
        <w:t>ης μπας και κάποιοι ιδιώτες πληρωθούν, αν και πολλοί λένε ότι θα είναι έναντι στην ουσία αυτά τα χρήματα για νέες προμήθειες</w:t>
      </w:r>
      <w:r>
        <w:rPr>
          <w:rFonts w:eastAsia="Times New Roman"/>
          <w:szCs w:val="24"/>
        </w:rPr>
        <w:t>,</w:t>
      </w:r>
      <w:r>
        <w:rPr>
          <w:rFonts w:eastAsia="Times New Roman"/>
          <w:szCs w:val="24"/>
        </w:rPr>
        <w:t xml:space="preserve"> που θα κάνει το ελληνικό δημόσιο στα νοσοκομεία κυρίως από την ιδιωτική οικονομία.</w:t>
      </w:r>
    </w:p>
    <w:p w14:paraId="150A71F0"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Τέλος, να σας θυμίσω ότι η Ελλάδα είναι η τελευ</w:t>
      </w:r>
      <w:r>
        <w:rPr>
          <w:rFonts w:eastAsia="Times New Roman" w:cs="Times New Roman"/>
          <w:szCs w:val="24"/>
        </w:rPr>
        <w:t xml:space="preserve">ταία στην αξιοποίηση του πακέτου Γιούνκερ; Ακόμα, βέβαια, ηχούν στα αυτιά μας οι δηλώσεις του Αντιπροέδρου της Κομισιόν, του κ. Κατάινεν, ο οποίος είπε ότι οι χώρες του Νότου -μεταξύ αυτών η Ελλάδα και η Ιταλία- δεν έχουν ακόμα εκταμιεύσει κονδύλια από το </w:t>
      </w:r>
      <w:r>
        <w:rPr>
          <w:rFonts w:eastAsia="Times New Roman" w:cs="Times New Roman"/>
          <w:szCs w:val="24"/>
        </w:rPr>
        <w:t xml:space="preserve">αναπτυξιακό πακέτο για τις επιχειρήσεις. Στασιμότητα, δηλαδή, κι εκεί. </w:t>
      </w:r>
    </w:p>
    <w:p w14:paraId="150A71F1"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 xml:space="preserve">Οι υπηρεσίες, δε, του Υπουργείου σας, αλλά και άλλων συναρμόδιων Υπουργείων, δεν ξέρουν καν ότι οι μικρομεσαίοι μπορούν να απευθυνθούν απευθείας στην Ευρωπαϊκή Τράπεζα Επενδύσεων. </w:t>
      </w:r>
    </w:p>
    <w:p w14:paraId="150A71F2"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Σε </w:t>
      </w:r>
      <w:r>
        <w:rPr>
          <w:rFonts w:eastAsia="Times New Roman" w:cs="Times New Roman"/>
          <w:szCs w:val="24"/>
        </w:rPr>
        <w:t>αυτό, λοιπόν, το αρνητικό πλαίσιο, που σας περιέγραψα, μπορεί, πρόκειται να έρθει κάποιος επενδυτής στην Ελλάδα; Μάλιστα! Αν υποθέσουμε ότι αυτός ο νόμος θα κινητοποιήσει 11 δισεκατομμύρια επενδύσεις ως το 2023, να πούμε ότι ναι, θα τα καταφέρει; Να το δεχ</w:t>
      </w:r>
      <w:r>
        <w:rPr>
          <w:rFonts w:eastAsia="Times New Roman" w:cs="Times New Roman"/>
          <w:szCs w:val="24"/>
        </w:rPr>
        <w:t>θούμε ως καλοπροαίρετοι. Τα υπόλοιπα 89 δισεκατομμύρια ευρώ που χρειάζεται η πραγματική οικονομία για να μπει ξανά σε έναν κύκλο ισορροπίας και τον ενάρετο κύκλο που λέγαμε, θα βρεθούν; Μπορούμε να πείσουμε τους επενδυτές να έρθουν στην Ελλάδα; Φοβάμαι πως</w:t>
      </w:r>
      <w:r>
        <w:rPr>
          <w:rFonts w:eastAsia="Times New Roman" w:cs="Times New Roman"/>
          <w:szCs w:val="24"/>
        </w:rPr>
        <w:t xml:space="preserve"> όχι.</w:t>
      </w:r>
    </w:p>
    <w:p w14:paraId="150A71F3"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Φ</w:t>
      </w:r>
      <w:r>
        <w:rPr>
          <w:rFonts w:eastAsia="Times New Roman" w:cs="Times New Roman"/>
          <w:szCs w:val="24"/>
        </w:rPr>
        <w:t xml:space="preserve">οβάμαι πως όχι, γιατί η αβεβαιότητα για την οικονομία είναι ένα μεγάλο, ένα ισχυρό, ένα πελώριο ψυχολογικό φράγμα που όσες καλές προθέσεις κι αν έχει κάποιος, οι αριθμοί είναι αυτοί που θα τον οδηγήσουν είτε στο να λακίσει, βλέποντας αυτό το μεγάλο </w:t>
      </w:r>
      <w:r>
        <w:rPr>
          <w:rFonts w:eastAsia="Times New Roman" w:cs="Times New Roman"/>
          <w:szCs w:val="24"/>
        </w:rPr>
        <w:t xml:space="preserve">φράγμα ή αν έχει αυτοκτονικές διαθέσεις, να </w:t>
      </w:r>
      <w:r>
        <w:rPr>
          <w:rFonts w:eastAsia="Times New Roman" w:cs="Times New Roman"/>
          <w:szCs w:val="24"/>
        </w:rPr>
        <w:lastRenderedPageBreak/>
        <w:t>προσπαθήσει να επενδύσει στην Ελλάδα με τις εξής ιδιαιτερότητες: Ότι το πιστωτικό σύστημα, παρά την ανακεφαλαιοποίησή του, δεν εκπληρώνει τον ρόλο του, δεν προσφέρει αναγκαία ρευστότητα στην αγορά, αδυνατεί να στ</w:t>
      </w:r>
      <w:r>
        <w:rPr>
          <w:rFonts w:eastAsia="Times New Roman" w:cs="Times New Roman"/>
          <w:szCs w:val="24"/>
        </w:rPr>
        <w:t>ηρίξει χρηματοδοτικά ακόμα και υγιείς επιχειρήσεις. Η φορολογία έχει μετατραπεί σε δήμευση. Οι αυξήσεις και στην άμεση και στην έμμεση φορολόγηση καθιστούν απαγορευτικό το επιχειρείν, πριμοδοτούν τη φοροδιαφυγή, οδηγούν τους ελεύθερους επαγγελματίες στο να</w:t>
      </w:r>
      <w:r>
        <w:rPr>
          <w:rFonts w:eastAsia="Times New Roman" w:cs="Times New Roman"/>
          <w:szCs w:val="24"/>
        </w:rPr>
        <w:t xml:space="preserve"> μεταναστεύσουν σε άλλη γη και σε άλλα μέρη. </w:t>
      </w:r>
    </w:p>
    <w:p w14:paraId="150A71F4"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Επίσης, οι αντοχές των νοικοκυριών και των επιχειρηματιών έχουν φτάσει στα όριά τους. Πάνω από το 70% των πολιτών δηλώνει ότι αδυνατεί να ανταποκριθεί στις φορολογικές του υποχρεώσεις, παρά το γεγονός ότι θα το</w:t>
      </w:r>
      <w:r>
        <w:rPr>
          <w:rFonts w:eastAsia="Times New Roman" w:cs="Times New Roman"/>
          <w:szCs w:val="24"/>
        </w:rPr>
        <w:t xml:space="preserve"> ήθελε. </w:t>
      </w:r>
    </w:p>
    <w:p w14:paraId="150A71F5"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Πώς, λοιπόν, να περιμένουμε επενδύσεις όταν οι φόροι αυξάνονται και τα εισοδήματα μειώνονται; Δυστυχώς, η ελληνική οικονομία δεν είναι ελατήριο -όπως είχε πει ο Πρωθυπουργός, ο κ. Τσίπρας- έτοιμο να εκτιναχθεί. Δυστυχώς, είναι το ελατήριο που βρίσ</w:t>
      </w:r>
      <w:r>
        <w:rPr>
          <w:rFonts w:eastAsia="Times New Roman" w:cs="Times New Roman"/>
          <w:szCs w:val="24"/>
        </w:rPr>
        <w:t xml:space="preserve">κεται κοντά στο κρίσιμο σημείο της θραύσης. </w:t>
      </w:r>
    </w:p>
    <w:p w14:paraId="150A71F6"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Όμως και ο αναπτυξιακός νόμος έχει αδυναμίες. Το σχέδιο αυτό έχει κάποιες βασικές δομικές αδυναμίες. </w:t>
      </w:r>
    </w:p>
    <w:p w14:paraId="150A71F7"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Πρώτον, δεν έχουν εγκριθεί, δεν έχουν καθοριστεί εκ των προτέρων οι στρατηγικοί στόχοι. Εγώ σας ρώτησα και στ</w:t>
      </w:r>
      <w:r>
        <w:rPr>
          <w:rFonts w:eastAsia="Times New Roman" w:cs="Times New Roman"/>
          <w:szCs w:val="24"/>
        </w:rPr>
        <w:t xml:space="preserve">ις </w:t>
      </w:r>
      <w:r>
        <w:rPr>
          <w:rFonts w:eastAsia="Times New Roman" w:cs="Times New Roman"/>
          <w:szCs w:val="24"/>
        </w:rPr>
        <w:t>ε</w:t>
      </w:r>
      <w:r>
        <w:rPr>
          <w:rFonts w:eastAsia="Times New Roman" w:cs="Times New Roman"/>
          <w:szCs w:val="24"/>
        </w:rPr>
        <w:t>πιτροπές το εξής: Πόσες θα είναι οι νέες θέσεις εργασίας</w:t>
      </w:r>
      <w:r>
        <w:rPr>
          <w:rFonts w:eastAsia="Times New Roman" w:cs="Times New Roman"/>
          <w:szCs w:val="24"/>
        </w:rPr>
        <w:t>,</w:t>
      </w:r>
      <w:r>
        <w:rPr>
          <w:rFonts w:eastAsia="Times New Roman" w:cs="Times New Roman"/>
          <w:szCs w:val="24"/>
        </w:rPr>
        <w:t xml:space="preserve"> που θα δημιουργηθούν μέσα από τη στήριξη των επενδυτικών σχεδίων των επιχειρηματιών και μέσα απ’ αυτά τα 500 εκατομμύρια ευρώ</w:t>
      </w:r>
      <w:r w:rsidRPr="003C3DE4">
        <w:rPr>
          <w:rFonts w:eastAsia="Times New Roman" w:cs="Times New Roman"/>
          <w:szCs w:val="24"/>
        </w:rPr>
        <w:t>,</w:t>
      </w:r>
      <w:r>
        <w:rPr>
          <w:rFonts w:eastAsia="Times New Roman" w:cs="Times New Roman"/>
          <w:szCs w:val="24"/>
        </w:rPr>
        <w:t xml:space="preserve"> που θα δώσει το ελληνικό κράτος στα επιχειρηματικά αυτά σχέδια ως το 2022; Δεν ξέρουμε καν πόσες νέες θέσεις εργασίας θα δημιουργηθούν. Σε ποιους τομείς θα προταχθούν οι επενδύσεις, ώστε να έχουν πολλαπλασιαστικά οφέλη στην οικονομία, την τοπική ή την ευρ</w:t>
      </w:r>
      <w:r>
        <w:rPr>
          <w:rFonts w:eastAsia="Times New Roman" w:cs="Times New Roman"/>
          <w:szCs w:val="24"/>
        </w:rPr>
        <w:t xml:space="preserve">ύτερη; </w:t>
      </w:r>
    </w:p>
    <w:p w14:paraId="150A71F8"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Ένα δεύτερο κομμάτι κι ένα δεύτερο σημείο κριτικής είναι ότι η επενδυτική προσπάθεια δεν αποσυνδέεται ευκρινώς με τη γραφειοκρατία. Η γραφειοκρατία ζει και βασιλεύει. Θεωρώ φιλότιμη αλλά λίγη, μη επαρκή, την προσπάθεια της ρύθμισης ότι από επενδύσε</w:t>
      </w:r>
      <w:r>
        <w:rPr>
          <w:rFonts w:eastAsia="Times New Roman" w:cs="Times New Roman"/>
          <w:szCs w:val="24"/>
        </w:rPr>
        <w:t xml:space="preserve">ις 20 εκατομμυρίων ευρώ και πάνω οι απαντήσεις, οι αδειοδοτήσεις, οι χορηγήσεις θα γίνονται άμεσα. Σας είχα ρωτήσει και στις </w:t>
      </w:r>
      <w:r>
        <w:rPr>
          <w:rFonts w:eastAsia="Times New Roman" w:cs="Times New Roman"/>
          <w:szCs w:val="24"/>
        </w:rPr>
        <w:t>ε</w:t>
      </w:r>
      <w:r>
        <w:rPr>
          <w:rFonts w:eastAsia="Times New Roman" w:cs="Times New Roman"/>
          <w:szCs w:val="24"/>
        </w:rPr>
        <w:t>πιτροπές σχετικά με το τι θα γίνει με εκείνες τις επενδύσεις κάτω των 20 εκατομμυρίων ευρώ ή τι θα γίνει με εκείνες τις επενδύσεις</w:t>
      </w:r>
      <w:r>
        <w:rPr>
          <w:rFonts w:eastAsia="Times New Roman" w:cs="Times New Roman"/>
          <w:szCs w:val="24"/>
        </w:rPr>
        <w:t xml:space="preserve"> που δεν θα ενταχθούν στον αναπτυξιακό νόμο ανεξαρτήτως του ύψους τους. Με αυτές τι θα γίνει; Θα μπουν στον Καιάδα; Δυστυχώς, θα μπουν, διότι δεν έχουμε ένα κράτος να υποστηρίξει στοιχειωδώς, διοικητικά αυτά τα ίδια τα επενδυτικά σχέδια που υποτίθεται πρόκ</w:t>
      </w:r>
      <w:r>
        <w:rPr>
          <w:rFonts w:eastAsia="Times New Roman" w:cs="Times New Roman"/>
          <w:szCs w:val="24"/>
        </w:rPr>
        <w:t xml:space="preserve">ειται να πριμοδοτήσει. </w:t>
      </w:r>
    </w:p>
    <w:p w14:paraId="150A71F9"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Τρίτο και τελευταίο, όσον αφορά τις αδυναμίες και ως μια γενική κριτική του νόμου σας, είναι ότι ο αναπτυξιακός δεν υποστηρίζεται χρηματοδοτικά επαρκώς. Σας θυμίσω ότι για φέτος, το 2016, έχουμε μηδέν ευρώ από τον αναπτυξιακό νόμο γ</w:t>
      </w:r>
      <w:r>
        <w:rPr>
          <w:rFonts w:eastAsia="Times New Roman" w:cs="Times New Roman"/>
          <w:szCs w:val="24"/>
        </w:rPr>
        <w:t xml:space="preserve">ια τα επενδυτικά σχέδια και μόλις 27 εκατομμύρια συν άλλα 3 -αν δεν κάνω λάθος- από το Ταμείο Συμμετοχών για το 2017. </w:t>
      </w:r>
    </w:p>
    <w:p w14:paraId="150A71FA"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Σας θυμίζω ότι το μνημόνιο Τσίπρα – Καμμένου τελειώνει το 2018. Δεν θα έπρεπε τα δύο πρώτα χρόνια του μνημονίου σας, τουλάχιστον, να ρίξε</w:t>
      </w:r>
      <w:r>
        <w:rPr>
          <w:rFonts w:eastAsia="Times New Roman" w:cs="Times New Roman"/>
          <w:szCs w:val="24"/>
        </w:rPr>
        <w:t xml:space="preserve">τε χρήμα -με τις προϋποθέσεις που, βεβαίως, εδώ θα συμφωνήσουμε- μέσω του αναπτυξιακού νόμου στην αγορά, στις επιχειρήσεις; </w:t>
      </w:r>
    </w:p>
    <w:p w14:paraId="150A71FB"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Αν, λοιπόν, δεν υπάρχουν αυτές οι προϋποθέσεις</w:t>
      </w:r>
      <w:r w:rsidRPr="00C02E3A">
        <w:rPr>
          <w:rFonts w:eastAsia="Times New Roman" w:cs="Times New Roman"/>
          <w:szCs w:val="24"/>
        </w:rPr>
        <w:t>,</w:t>
      </w:r>
      <w:r>
        <w:rPr>
          <w:rFonts w:eastAsia="Times New Roman" w:cs="Times New Roman"/>
          <w:szCs w:val="24"/>
        </w:rPr>
        <w:t xml:space="preserve"> που σας παρουσίασα και σας ανέπτυξα, πιστεύω ότι αυτός ο αναπτυξιακός νόμος δεν θα πετύχει. </w:t>
      </w:r>
    </w:p>
    <w:p w14:paraId="150A71FC" w14:textId="77777777" w:rsidR="008A0FFC" w:rsidRDefault="001A1A5C">
      <w:pPr>
        <w:spacing w:line="600" w:lineRule="auto"/>
        <w:ind w:firstLine="720"/>
        <w:jc w:val="both"/>
        <w:rPr>
          <w:rFonts w:eastAsia="Times New Roman"/>
          <w:szCs w:val="24"/>
        </w:rPr>
      </w:pPr>
      <w:r>
        <w:rPr>
          <w:rFonts w:eastAsia="Times New Roman" w:cs="Times New Roman"/>
          <w:szCs w:val="24"/>
        </w:rPr>
        <w:t xml:space="preserve">Υπάρχει, όμως και κάτι ακόμα, μιας και ενοποιείται η συζήτηση και θα πρέπει να μιλήσουμε και επί των άρθρων τώρα. </w:t>
      </w:r>
      <w:r>
        <w:rPr>
          <w:rFonts w:eastAsia="Times New Roman"/>
          <w:szCs w:val="24"/>
        </w:rPr>
        <w:t xml:space="preserve">Στο νομοσχέδιο, στην ενσωμάτωση της </w:t>
      </w:r>
      <w:r>
        <w:rPr>
          <w:rFonts w:eastAsia="Times New Roman"/>
          <w:szCs w:val="24"/>
        </w:rPr>
        <w:t>ο</w:t>
      </w:r>
      <w:r>
        <w:rPr>
          <w:rFonts w:eastAsia="Times New Roman"/>
          <w:szCs w:val="24"/>
        </w:rPr>
        <w:t xml:space="preserve">δηγίας της </w:t>
      </w:r>
      <w:r>
        <w:rPr>
          <w:rFonts w:eastAsia="Times New Roman"/>
          <w:szCs w:val="24"/>
        </w:rPr>
        <w:t xml:space="preserve">Ευρωπαϊκής Ένωσης που μπαίνει στις </w:t>
      </w:r>
      <w:r>
        <w:rPr>
          <w:rFonts w:eastAsia="Times New Roman"/>
          <w:szCs w:val="24"/>
        </w:rPr>
        <w:t>ε</w:t>
      </w:r>
      <w:r>
        <w:rPr>
          <w:rFonts w:eastAsia="Times New Roman"/>
          <w:szCs w:val="24"/>
        </w:rPr>
        <w:t xml:space="preserve">πιτροπές την Πέμπτη, κύριε Υπουργέ, με το άρθρο 14 επιχειρείτε την αναδόμηση –θα πω εγώ- ενός ενισχυμένου γραφειοκρατικού μηχανισμού για τα κονδύλια του ΕΣΠΑ. Νέοι </w:t>
      </w:r>
      <w:r>
        <w:rPr>
          <w:rFonts w:eastAsia="Times New Roman"/>
          <w:szCs w:val="24"/>
        </w:rPr>
        <w:t>ε</w:t>
      </w:r>
      <w:r>
        <w:rPr>
          <w:rFonts w:eastAsia="Times New Roman"/>
          <w:szCs w:val="24"/>
        </w:rPr>
        <w:t xml:space="preserve">ιδικοί </w:t>
      </w:r>
      <w:r>
        <w:rPr>
          <w:rFonts w:eastAsia="Times New Roman"/>
          <w:szCs w:val="24"/>
        </w:rPr>
        <w:t>γ</w:t>
      </w:r>
      <w:r>
        <w:rPr>
          <w:rFonts w:eastAsia="Times New Roman"/>
          <w:szCs w:val="24"/>
        </w:rPr>
        <w:t xml:space="preserve">ραμματείς, νέοι </w:t>
      </w:r>
      <w:r>
        <w:rPr>
          <w:rFonts w:eastAsia="Times New Roman"/>
          <w:szCs w:val="24"/>
        </w:rPr>
        <w:t>γ</w:t>
      </w:r>
      <w:r>
        <w:rPr>
          <w:rFonts w:eastAsia="Times New Roman"/>
          <w:szCs w:val="24"/>
        </w:rPr>
        <w:t xml:space="preserve">ενικοί </w:t>
      </w:r>
      <w:r>
        <w:rPr>
          <w:rFonts w:eastAsia="Times New Roman"/>
          <w:szCs w:val="24"/>
        </w:rPr>
        <w:t>γ</w:t>
      </w:r>
      <w:r>
        <w:rPr>
          <w:rFonts w:eastAsia="Times New Roman"/>
          <w:szCs w:val="24"/>
        </w:rPr>
        <w:t>ραμματείς, ποιος ξέρει</w:t>
      </w:r>
      <w:r>
        <w:rPr>
          <w:rFonts w:eastAsia="Times New Roman"/>
          <w:szCs w:val="24"/>
        </w:rPr>
        <w:t xml:space="preserve"> τι μας περιμένει. Δηλαδή, στάχτη στα μάτια με τον αναπτυξιακό νόμο, εμφανώς, </w:t>
      </w:r>
      <w:r>
        <w:rPr>
          <w:rFonts w:eastAsia="Times New Roman"/>
          <w:szCs w:val="24"/>
        </w:rPr>
        <w:lastRenderedPageBreak/>
        <w:t xml:space="preserve">και από την πίσω πόρτα άντε πάλι να φουσκώσουμε το δημόσιο με περισσότερο κράτος, επιδόματα, προϊσταμένους κ.λπ..  </w:t>
      </w:r>
    </w:p>
    <w:p w14:paraId="150A71FD" w14:textId="77777777" w:rsidR="008A0FFC" w:rsidRDefault="001A1A5C">
      <w:pPr>
        <w:spacing w:line="600" w:lineRule="auto"/>
        <w:ind w:firstLine="720"/>
        <w:jc w:val="both"/>
        <w:rPr>
          <w:rFonts w:eastAsia="Times New Roman"/>
          <w:szCs w:val="24"/>
        </w:rPr>
      </w:pPr>
      <w:r>
        <w:rPr>
          <w:rFonts w:eastAsia="Times New Roman"/>
          <w:szCs w:val="24"/>
        </w:rPr>
        <w:t>Αυτή και μόνο η αντιμετώπιση και θεώρηση των αναπτυξιακών εργα</w:t>
      </w:r>
      <w:r>
        <w:rPr>
          <w:rFonts w:eastAsia="Times New Roman"/>
          <w:szCs w:val="24"/>
        </w:rPr>
        <w:t xml:space="preserve">λείων αυτής της χώρας από μόνη της είναι ικανή εμάς στο Ποτάμι να μας οδηγήσει να σας πούμε «όχι», να σας πούμε ότι θα καταψηφίσουμε το σχέδιο νόμου μόνο και μόνο από αυτή την -ας μου επιτραπεί η έκφραση- πλάγια μεθόδευση που ακολουθείτε. </w:t>
      </w:r>
    </w:p>
    <w:p w14:paraId="150A71FE" w14:textId="77777777" w:rsidR="008A0FFC" w:rsidRDefault="001A1A5C">
      <w:pPr>
        <w:spacing w:line="600" w:lineRule="auto"/>
        <w:ind w:firstLine="720"/>
        <w:jc w:val="both"/>
        <w:rPr>
          <w:rFonts w:eastAsia="Times New Roman"/>
          <w:szCs w:val="24"/>
        </w:rPr>
      </w:pPr>
      <w:r>
        <w:rPr>
          <w:rFonts w:eastAsia="Times New Roman"/>
          <w:szCs w:val="24"/>
        </w:rPr>
        <w:t>Τώρα, σε σχέση μ</w:t>
      </w:r>
      <w:r>
        <w:rPr>
          <w:rFonts w:eastAsia="Times New Roman"/>
          <w:szCs w:val="24"/>
        </w:rPr>
        <w:t xml:space="preserve">ε κάποια άρθρα που έχουν σημασία. </w:t>
      </w:r>
    </w:p>
    <w:p w14:paraId="150A71FF" w14:textId="77777777" w:rsidR="008A0FFC" w:rsidRDefault="001A1A5C">
      <w:pPr>
        <w:spacing w:line="600" w:lineRule="auto"/>
        <w:ind w:firstLine="720"/>
        <w:jc w:val="both"/>
        <w:rPr>
          <w:rFonts w:eastAsia="Times New Roman"/>
          <w:szCs w:val="24"/>
        </w:rPr>
      </w:pPr>
      <w:r>
        <w:rPr>
          <w:rFonts w:eastAsia="Times New Roman"/>
          <w:szCs w:val="24"/>
        </w:rPr>
        <w:t>Στο άρθρο 42, παράγραφος 1, έχουμε τους δικαιούχους επιχορήγησης του καθεστώτος «γενική επιχειρηματικότητα». Εμείς, λοιπόν, ζητάμε να είναι όλες οι μικρομεσαίες επιχειρήσεις κι όχι μόνο οι νέες ανεξάρτητες μικρομεσαίες επ</w:t>
      </w:r>
      <w:r>
        <w:rPr>
          <w:rFonts w:eastAsia="Times New Roman"/>
          <w:szCs w:val="24"/>
        </w:rPr>
        <w:t>ιχειρήσεις ενταγμένες σε αυτό το πλαίσιο του καθεστώτος επιχειρηματικότητος.</w:t>
      </w:r>
    </w:p>
    <w:p w14:paraId="150A7200" w14:textId="77777777" w:rsidR="008A0FFC" w:rsidRDefault="001A1A5C">
      <w:pPr>
        <w:spacing w:line="600" w:lineRule="auto"/>
        <w:ind w:firstLine="720"/>
        <w:jc w:val="both"/>
        <w:rPr>
          <w:rFonts w:eastAsia="Times New Roman"/>
          <w:szCs w:val="24"/>
        </w:rPr>
      </w:pPr>
      <w:r>
        <w:rPr>
          <w:rFonts w:eastAsia="Times New Roman"/>
          <w:szCs w:val="24"/>
        </w:rPr>
        <w:lastRenderedPageBreak/>
        <w:t>Επίσης, σας λέμε για το άρθρο 20, παράγραφος 1, η φορολογική απαλλαγή να συνίσταται στην απαλλαγή καταβολής πάσης φύσεως φόρων κι όχι μόνο του φόρου εισοδήματος, και μάλιστα σε πο</w:t>
      </w:r>
      <w:r>
        <w:rPr>
          <w:rFonts w:eastAsia="Times New Roman"/>
          <w:szCs w:val="24"/>
        </w:rPr>
        <w:t>σοστό υψηλότερο του 20% κατ’ έτος, ιδανικά, 50% κατ’ έτος. Γιατί σας το λέω αυτό; Διότι το να λες ότι σου διαμορφώνω και σου κρατάω σταθερό το φορολογικό πεδίο για τα επόμενα χρόνια, δεν λέει και πολλά όσον αφορά μόνον τον φόρο εισοδήματος. Εδώ έχει χαράτσ</w:t>
      </w:r>
      <w:r>
        <w:rPr>
          <w:rFonts w:eastAsia="Times New Roman"/>
          <w:szCs w:val="24"/>
        </w:rPr>
        <w:t xml:space="preserve">ια, έχει έμμεσους φόρους, έχει τρικλοποδιές. Δεν είναι μόνο ο φόρος εισοδήματος. Είναι και όλες οι υπόλοιπες «φοροβομβίτσες» που συναντάει ένας που προσπαθεί να επιχειρήσει με καθαρό μυαλό και ανοιχτή πρόθεση απέναντι στην ελληνική κοινωνία.  </w:t>
      </w:r>
    </w:p>
    <w:p w14:paraId="150A7201" w14:textId="77777777" w:rsidR="008A0FFC" w:rsidRDefault="001A1A5C">
      <w:pPr>
        <w:spacing w:line="600" w:lineRule="auto"/>
        <w:ind w:firstLine="720"/>
        <w:jc w:val="both"/>
        <w:rPr>
          <w:rFonts w:eastAsia="Times New Roman"/>
          <w:szCs w:val="24"/>
        </w:rPr>
      </w:pPr>
      <w:r>
        <w:rPr>
          <w:rFonts w:eastAsia="Times New Roman"/>
          <w:szCs w:val="24"/>
        </w:rPr>
        <w:t>Όσον αφορά τ</w:t>
      </w:r>
      <w:r>
        <w:rPr>
          <w:rFonts w:eastAsia="Times New Roman"/>
          <w:szCs w:val="24"/>
        </w:rPr>
        <w:t xml:space="preserve">ο άρθρο 11, παράγραφος 3, εμείς ζητάμε να αυξηθεί το συνολικό ποσό ενίσχυσης ανά υποβαλλόμενο επενδυτικό σχέδιο από τα 5 εκατομμύρια στα 7,5 εκατομμύρια ευρώ.   </w:t>
      </w:r>
    </w:p>
    <w:p w14:paraId="150A7202" w14:textId="77777777" w:rsidR="008A0FFC" w:rsidRDefault="001A1A5C">
      <w:pPr>
        <w:spacing w:line="600" w:lineRule="auto"/>
        <w:ind w:firstLine="720"/>
        <w:jc w:val="both"/>
        <w:rPr>
          <w:rFonts w:eastAsia="Times New Roman"/>
          <w:szCs w:val="24"/>
        </w:rPr>
      </w:pPr>
      <w:r>
        <w:rPr>
          <w:rFonts w:eastAsia="Times New Roman"/>
          <w:szCs w:val="24"/>
        </w:rPr>
        <w:t xml:space="preserve">Επίσης, η </w:t>
      </w:r>
      <w:r>
        <w:rPr>
          <w:rFonts w:eastAsia="Times New Roman"/>
          <w:szCs w:val="24"/>
        </w:rPr>
        <w:t>ε</w:t>
      </w:r>
      <w:r>
        <w:rPr>
          <w:rFonts w:eastAsia="Times New Roman"/>
          <w:szCs w:val="24"/>
        </w:rPr>
        <w:t xml:space="preserve">πιστημονική </w:t>
      </w:r>
      <w:r>
        <w:rPr>
          <w:rFonts w:eastAsia="Times New Roman"/>
          <w:szCs w:val="24"/>
        </w:rPr>
        <w:t>υ</w:t>
      </w:r>
      <w:r>
        <w:rPr>
          <w:rFonts w:eastAsia="Times New Roman"/>
          <w:szCs w:val="24"/>
        </w:rPr>
        <w:t>πηρεσία έκανε κάποιες επισημάνσεις πολύ σοβαρές, ιδίως για το άρθρο 12</w:t>
      </w:r>
      <w:r>
        <w:rPr>
          <w:rFonts w:eastAsia="Times New Roman"/>
          <w:szCs w:val="24"/>
        </w:rPr>
        <w:t xml:space="preserve"> και την περίπτωση ζ</w:t>
      </w:r>
      <w:r>
        <w:rPr>
          <w:rFonts w:eastAsia="Times New Roman"/>
          <w:szCs w:val="24"/>
        </w:rPr>
        <w:t>΄</w:t>
      </w:r>
      <w:r>
        <w:rPr>
          <w:rFonts w:eastAsia="Times New Roman"/>
          <w:szCs w:val="24"/>
        </w:rPr>
        <w:t xml:space="preserve">, όπου αναφέρει ότι υπάρχει αοριστία στη διατύπωση της φράσης -προσέξτε, </w:t>
      </w:r>
      <w:r>
        <w:rPr>
          <w:rFonts w:eastAsia="Times New Roman"/>
          <w:szCs w:val="24"/>
        </w:rPr>
        <w:lastRenderedPageBreak/>
        <w:t>κυρίες και κύριοι συνάδελφοι- «επιχειρήσεις οι οποίες επιτυγχάνουν αυξημένη προστιθέμενη αξία σε σχέση με τον μέσο όρο του κλάδου τους». Εδώ, λοιπόν, υπάρχει ένας</w:t>
      </w:r>
      <w:r>
        <w:rPr>
          <w:rFonts w:eastAsia="Times New Roman"/>
          <w:szCs w:val="24"/>
        </w:rPr>
        <w:t xml:space="preserve"> κίνδυνος ερμηνευτικών αμφισβητήσεων κατά την εφαρμογή της διάταξης. Κι επειδή δεν έχουμε κα</w:t>
      </w:r>
      <w:r>
        <w:rPr>
          <w:rFonts w:eastAsia="Times New Roman"/>
          <w:szCs w:val="24"/>
        </w:rPr>
        <w:t>μ</w:t>
      </w:r>
      <w:r>
        <w:rPr>
          <w:rFonts w:eastAsia="Times New Roman"/>
          <w:szCs w:val="24"/>
        </w:rPr>
        <w:t xml:space="preserve">μία εμπιστοσύνη ούτε στην πολιτική ηγεσία, ανεξαρτήτως προσώπου, ούτε στις διοικητικές υπηρεσίες των Υπουργείων, θέλουμε να το ξεκαθαρίσετε από τώρα. </w:t>
      </w:r>
    </w:p>
    <w:p w14:paraId="150A7203" w14:textId="77777777" w:rsidR="008A0FFC" w:rsidRDefault="001A1A5C">
      <w:pPr>
        <w:spacing w:line="600" w:lineRule="auto"/>
        <w:ind w:firstLine="720"/>
        <w:jc w:val="both"/>
        <w:rPr>
          <w:rFonts w:eastAsia="Times New Roman"/>
          <w:szCs w:val="24"/>
        </w:rPr>
      </w:pPr>
      <w:r>
        <w:rPr>
          <w:rFonts w:eastAsia="Times New Roman"/>
          <w:szCs w:val="24"/>
        </w:rPr>
        <w:t xml:space="preserve">Επίσης, η </w:t>
      </w:r>
      <w:r>
        <w:rPr>
          <w:rFonts w:eastAsia="Times New Roman"/>
          <w:szCs w:val="24"/>
        </w:rPr>
        <w:t>ε</w:t>
      </w:r>
      <w:r>
        <w:rPr>
          <w:rFonts w:eastAsia="Times New Roman"/>
          <w:szCs w:val="24"/>
        </w:rPr>
        <w:t>π</w:t>
      </w:r>
      <w:r>
        <w:rPr>
          <w:rFonts w:eastAsia="Times New Roman"/>
          <w:szCs w:val="24"/>
        </w:rPr>
        <w:t xml:space="preserve">ιστημονική </w:t>
      </w:r>
      <w:r>
        <w:rPr>
          <w:rFonts w:eastAsia="Times New Roman"/>
          <w:szCs w:val="24"/>
        </w:rPr>
        <w:t>υ</w:t>
      </w:r>
      <w:r>
        <w:rPr>
          <w:rFonts w:eastAsia="Times New Roman"/>
          <w:szCs w:val="24"/>
        </w:rPr>
        <w:t>πηρεσία τονίζει, επισημαίνει ότι τα άρθρα 14 και 15 είναι σε δυσαρμονία με τις ρυθμίσεις του ν.3979/2011 για την ηλεκτρονική διακυβέρνηση. Άρα, προκειμένου να είναι σύμφωνες με τις αρχές της χρηστής διοίκησης και το δικαίωμα της αποτελεσματικής</w:t>
      </w:r>
      <w:r>
        <w:rPr>
          <w:rFonts w:eastAsia="Times New Roman"/>
          <w:szCs w:val="24"/>
        </w:rPr>
        <w:t xml:space="preserve"> δικαστικής προστασίας, θα πρέπει να τα τροποποιήσετε.</w:t>
      </w:r>
    </w:p>
    <w:p w14:paraId="150A7204" w14:textId="77777777" w:rsidR="008A0FFC" w:rsidRDefault="001A1A5C">
      <w:pPr>
        <w:spacing w:line="600" w:lineRule="auto"/>
        <w:ind w:firstLine="720"/>
        <w:jc w:val="both"/>
        <w:rPr>
          <w:rFonts w:eastAsia="Times New Roman"/>
          <w:szCs w:val="24"/>
        </w:rPr>
      </w:pPr>
      <w:r>
        <w:rPr>
          <w:rFonts w:eastAsia="Times New Roman"/>
          <w:szCs w:val="24"/>
        </w:rPr>
        <w:lastRenderedPageBreak/>
        <w:t xml:space="preserve">Από τον παρόντα νόμο, όπως σας είπα -κι έχει μαλλιάσει η γλώσσα μου σε κάθε συνεδρίαση να το λέω- απουσιάζουν δύο σημαντικότατα εργαλεία που δεν έλειπαν από τους προηγούμενους αναπτυξιακούς νόμους. Το </w:t>
      </w:r>
      <w:r>
        <w:rPr>
          <w:rFonts w:eastAsia="Times New Roman"/>
          <w:szCs w:val="24"/>
        </w:rPr>
        <w:t xml:space="preserve">ένα είναι η επιδότηση του επιτοκίου δανεισμού και το δεύτερο είναι οι αποσβέσεις. </w:t>
      </w:r>
    </w:p>
    <w:p w14:paraId="150A7205" w14:textId="77777777" w:rsidR="008A0FFC" w:rsidRDefault="001A1A5C">
      <w:pPr>
        <w:spacing w:line="600" w:lineRule="auto"/>
        <w:ind w:firstLine="720"/>
        <w:jc w:val="both"/>
        <w:rPr>
          <w:rFonts w:eastAsia="Times New Roman"/>
          <w:szCs w:val="24"/>
        </w:rPr>
      </w:pPr>
      <w:r>
        <w:rPr>
          <w:rFonts w:eastAsia="Times New Roman"/>
          <w:szCs w:val="24"/>
        </w:rPr>
        <w:t xml:space="preserve">Τέλος, κυρίες και κύριοι συνάδελφοι, θα πρέπει να δώσουμε ιδιαίτερη προσοχή -και ιδιαιτέρως ο Υπουργός- στη συνεργασία μητρικών και επιγενομένων εταιρειών για να αποφύγουμε </w:t>
      </w:r>
      <w:r>
        <w:rPr>
          <w:rFonts w:eastAsia="Times New Roman"/>
          <w:szCs w:val="24"/>
        </w:rPr>
        <w:t>τις τριγωνικές συναλλαγές. Είναι κάτι που σας το είπε και η Ελληνική Συνομοσπονδία Εμπορίου και Επιχειρηματικότητας. Δηλαδή, θα διευρύνουν οι επιγενόμενες εταιρείες τον σκοπό και το εύρος των δραστηριοτήτων τους, σε συνεργασία, βεβαίως, με τις μητρικές, γι</w:t>
      </w:r>
      <w:r>
        <w:rPr>
          <w:rFonts w:eastAsia="Times New Roman"/>
          <w:szCs w:val="24"/>
        </w:rPr>
        <w:t>ατί υπάρχει ένα προβληματικό νομοθετικό πλαίσιο. Είναι ο ν.3427/2005. Δείτε το αυτό. Θα πρέπει να υπάρξει, κατά τη δική μας πρόταση, μία επιτροπή εμπειρογνωμόνων -το πρότειναν, άλλωστε, και οι έμποροι αυτό- για να διασφαλίσουμε ότι δεν θα υπάρξουν φαινόμεν</w:t>
      </w:r>
      <w:r>
        <w:rPr>
          <w:rFonts w:eastAsia="Times New Roman"/>
          <w:szCs w:val="24"/>
        </w:rPr>
        <w:t xml:space="preserve">α τριγωνικών συναλλαγών. </w:t>
      </w:r>
    </w:p>
    <w:p w14:paraId="150A7206" w14:textId="77777777" w:rsidR="008A0FFC" w:rsidRDefault="001A1A5C">
      <w:pPr>
        <w:spacing w:line="600" w:lineRule="auto"/>
        <w:ind w:firstLine="720"/>
        <w:jc w:val="both"/>
        <w:rPr>
          <w:rFonts w:eastAsia="Times New Roman"/>
          <w:szCs w:val="24"/>
        </w:rPr>
      </w:pPr>
      <w:r>
        <w:rPr>
          <w:rFonts w:eastAsia="Times New Roman"/>
          <w:szCs w:val="24"/>
        </w:rPr>
        <w:lastRenderedPageBreak/>
        <w:t>Το μόνο που δεν έχει ανάγκη τώρα η ελληνική οικονομία είναι να χάσει χρήματα, από αυτά τα λίγα που θα δοθούν μέσω του αναπτυξιακού νόμου, σε εταιρείες παμφάγες, μεγάλες, οι οποίες με τον γνωστό τρόπο των τριγωνικών συναλλαγών μπορ</w:t>
      </w:r>
      <w:r>
        <w:rPr>
          <w:rFonts w:eastAsia="Times New Roman"/>
          <w:szCs w:val="24"/>
        </w:rPr>
        <w:t xml:space="preserve">ούν να εξανεμίζουν οποιαδήποτε ωφέλεια της ενίσχυσης που θα τους έρθει. </w:t>
      </w:r>
    </w:p>
    <w:p w14:paraId="150A7207" w14:textId="77777777" w:rsidR="008A0FFC" w:rsidRDefault="001A1A5C">
      <w:pPr>
        <w:spacing w:line="600" w:lineRule="auto"/>
        <w:ind w:firstLine="720"/>
        <w:jc w:val="both"/>
        <w:rPr>
          <w:rFonts w:eastAsia="Times New Roman"/>
          <w:szCs w:val="24"/>
        </w:rPr>
      </w:pPr>
      <w:r>
        <w:rPr>
          <w:rFonts w:eastAsia="Times New Roman"/>
          <w:szCs w:val="24"/>
        </w:rPr>
        <w:t>Κυρίες και κύριοι συνάδελφοι, όπως σας είχα πει και στην πρώτη μου ομιλία πριν από μέρες, αυτός ο αναπτυξιακός νόμος μοιάζει με ένα αεροπλάνο</w:t>
      </w:r>
      <w:r>
        <w:rPr>
          <w:rFonts w:eastAsia="Times New Roman"/>
          <w:szCs w:val="24"/>
        </w:rPr>
        <w:t>,</w:t>
      </w:r>
      <w:r>
        <w:rPr>
          <w:rFonts w:eastAsia="Times New Roman"/>
          <w:szCs w:val="24"/>
        </w:rPr>
        <w:t xml:space="preserve"> που εκτελεί χαμηλή πτήση, με ταχύτητα τό</w:t>
      </w:r>
      <w:r>
        <w:rPr>
          <w:rFonts w:eastAsia="Times New Roman"/>
          <w:szCs w:val="24"/>
        </w:rPr>
        <w:t xml:space="preserve">ση όση να μην πέσει. Είναι τόσο χαμηλή η πτήση που δεν την πιάνει ούτε το ραντάρ. </w:t>
      </w:r>
    </w:p>
    <w:p w14:paraId="150A7208" w14:textId="77777777" w:rsidR="008A0FFC" w:rsidRDefault="001A1A5C">
      <w:pPr>
        <w:tabs>
          <w:tab w:val="left" w:pos="3695"/>
        </w:tabs>
        <w:spacing w:line="600" w:lineRule="auto"/>
        <w:ind w:firstLine="720"/>
        <w:jc w:val="both"/>
        <w:rPr>
          <w:rFonts w:eastAsia="Times New Roman"/>
          <w:szCs w:val="24"/>
        </w:rPr>
      </w:pPr>
      <w:r>
        <w:rPr>
          <w:rFonts w:eastAsia="Times New Roman"/>
          <w:szCs w:val="24"/>
        </w:rPr>
        <w:t>Και μόνο το ότι για τα επόμενα δύο χρόνια  –σας ξαναλέω- θα πέσουν στην αγορά από τον αναπτυξιακό νόμο 30 εκατομμύρια ευρώ, αντιλαμβάνεστε ότι τα πράγματα δεν μπορούμε να τα</w:t>
      </w:r>
      <w:r>
        <w:rPr>
          <w:rFonts w:eastAsia="Times New Roman"/>
          <w:szCs w:val="24"/>
        </w:rPr>
        <w:t xml:space="preserve"> παρουσιάσουμε με τις φανφάρες –αν θέλετε- και τις μεγαλοστομίες περί δίκαιης ανάπτυξης.</w:t>
      </w:r>
    </w:p>
    <w:p w14:paraId="150A7209" w14:textId="77777777" w:rsidR="008A0FFC" w:rsidRDefault="001A1A5C">
      <w:pPr>
        <w:tabs>
          <w:tab w:val="left" w:pos="3695"/>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150A720A" w14:textId="77777777" w:rsidR="008A0FFC" w:rsidRDefault="001A1A5C">
      <w:pPr>
        <w:tabs>
          <w:tab w:val="left" w:pos="3695"/>
        </w:tabs>
        <w:spacing w:line="600" w:lineRule="auto"/>
        <w:ind w:firstLine="720"/>
        <w:jc w:val="both"/>
        <w:rPr>
          <w:rFonts w:eastAsia="Times New Roman" w:cs="Times New Roman"/>
          <w:szCs w:val="24"/>
        </w:rPr>
      </w:pPr>
      <w:r>
        <w:rPr>
          <w:rFonts w:eastAsia="Times New Roman" w:cs="Times New Roman"/>
          <w:szCs w:val="24"/>
        </w:rPr>
        <w:lastRenderedPageBreak/>
        <w:t>Τελειώνω, κύριε Πρόεδρε.</w:t>
      </w:r>
    </w:p>
    <w:p w14:paraId="150A720B" w14:textId="77777777" w:rsidR="008A0FFC" w:rsidRDefault="001A1A5C">
      <w:pPr>
        <w:tabs>
          <w:tab w:val="left" w:pos="3695"/>
        </w:tabs>
        <w:spacing w:line="600" w:lineRule="auto"/>
        <w:ind w:firstLine="720"/>
        <w:jc w:val="both"/>
        <w:rPr>
          <w:rFonts w:eastAsia="Times New Roman" w:cs="Times New Roman"/>
          <w:szCs w:val="24"/>
        </w:rPr>
      </w:pPr>
      <w:r>
        <w:rPr>
          <w:rFonts w:eastAsia="Times New Roman" w:cs="Times New Roman"/>
          <w:szCs w:val="24"/>
        </w:rPr>
        <w:t xml:space="preserve">Η δίκαιη ανάπτυξη θα έρθει, όταν επιτέλους θα βάλουμε το </w:t>
      </w:r>
      <w:r>
        <w:rPr>
          <w:rFonts w:eastAsia="Times New Roman" w:cs="Times New Roman"/>
          <w:szCs w:val="24"/>
        </w:rPr>
        <w:t>ελληνικό δημόσιο να δουλεύει σωστά, όταν θα κλείσουμε τις τρύπες στο λαθρεμπόριο καυσίμων, των καπνικών, όταν θα αποφασίσουμε πάνω απ’ όλα και οι τριακόσιοι και αργότερα όσο το δυνατόν μεγαλύτερες ομάδες πολιτών ότι μας αξίζει να ζούμε σε μια κανονική ευρω</w:t>
      </w:r>
      <w:r>
        <w:rPr>
          <w:rFonts w:eastAsia="Times New Roman" w:cs="Times New Roman"/>
          <w:szCs w:val="24"/>
        </w:rPr>
        <w:t>παϊκή χώρα και όχι σε μια χώρα που κινείται μεταξύ των παλαιών Βαλκανίων –γιατί είδατε ότι καλπάζουν τα Βαλκάνια- και μιας αδιόρατης κατάστασης μεταξύ Βορείου Κορέας και Μέσης Ανατολής.</w:t>
      </w:r>
    </w:p>
    <w:p w14:paraId="150A720C" w14:textId="77777777" w:rsidR="008A0FFC" w:rsidRDefault="001A1A5C">
      <w:pPr>
        <w:tabs>
          <w:tab w:val="left" w:pos="3695"/>
        </w:tabs>
        <w:spacing w:line="600" w:lineRule="auto"/>
        <w:ind w:firstLine="720"/>
        <w:jc w:val="both"/>
        <w:rPr>
          <w:rFonts w:eastAsia="Times New Roman" w:cs="Times New Roman"/>
          <w:szCs w:val="24"/>
        </w:rPr>
      </w:pPr>
      <w:r>
        <w:rPr>
          <w:rFonts w:eastAsia="Times New Roman" w:cs="Times New Roman"/>
          <w:szCs w:val="24"/>
        </w:rPr>
        <w:t>Η χώρα αξίζει να είναι ευρωπαϊκή. Θέλουμε να είναι μια κανονική χώρα</w:t>
      </w:r>
      <w:r>
        <w:rPr>
          <w:rFonts w:eastAsia="Times New Roman" w:cs="Times New Roman"/>
          <w:szCs w:val="24"/>
        </w:rPr>
        <w:t>,</w:t>
      </w:r>
      <w:r>
        <w:rPr>
          <w:rFonts w:eastAsia="Times New Roman" w:cs="Times New Roman"/>
          <w:szCs w:val="24"/>
        </w:rPr>
        <w:t xml:space="preserve"> </w:t>
      </w:r>
      <w:r>
        <w:rPr>
          <w:rFonts w:eastAsia="Times New Roman" w:cs="Times New Roman"/>
          <w:szCs w:val="24"/>
        </w:rPr>
        <w:t>που να κρατάει τους ανθρώπους εδώ. Και φοβάμαι ότι ο αναπτυξιακός νόμος -όσο θα μπορούσε να συμβάλλει σε αυτό- αποτυγχάνει.</w:t>
      </w:r>
    </w:p>
    <w:p w14:paraId="150A720D" w14:textId="77777777" w:rsidR="008A0FFC" w:rsidRDefault="001A1A5C">
      <w:pPr>
        <w:tabs>
          <w:tab w:val="left" w:pos="3695"/>
        </w:tabs>
        <w:spacing w:line="600" w:lineRule="auto"/>
        <w:ind w:firstLine="720"/>
        <w:jc w:val="both"/>
        <w:rPr>
          <w:rFonts w:eastAsia="Times New Roman" w:cs="Times New Roman"/>
          <w:szCs w:val="24"/>
        </w:rPr>
      </w:pPr>
      <w:r>
        <w:rPr>
          <w:rFonts w:eastAsia="Times New Roman" w:cs="Times New Roman"/>
          <w:szCs w:val="24"/>
        </w:rPr>
        <w:lastRenderedPageBreak/>
        <w:t xml:space="preserve"> Επί της αρχής καταψηφίζουμε. Επί των άρθρων θα σας πούμε αύριο. Κάποια άρθρα θεωρούμε ότι είναι θετικά. Θα τα υπερψηφίσουμε. Και όσ</w:t>
      </w:r>
      <w:r>
        <w:rPr>
          <w:rFonts w:eastAsia="Times New Roman" w:cs="Times New Roman"/>
          <w:szCs w:val="24"/>
        </w:rPr>
        <w:t>ον αφορά το σύνολο, θα τα πούμε την Πέμπτη.</w:t>
      </w:r>
    </w:p>
    <w:p w14:paraId="150A720E" w14:textId="77777777" w:rsidR="008A0FFC" w:rsidRDefault="001A1A5C">
      <w:pPr>
        <w:tabs>
          <w:tab w:val="left" w:pos="3695"/>
        </w:tabs>
        <w:spacing w:line="600" w:lineRule="auto"/>
        <w:ind w:firstLine="720"/>
        <w:jc w:val="both"/>
        <w:rPr>
          <w:rFonts w:eastAsia="Times New Roman" w:cs="Times New Roman"/>
          <w:szCs w:val="24"/>
        </w:rPr>
      </w:pPr>
      <w:r>
        <w:rPr>
          <w:rFonts w:eastAsia="Times New Roman" w:cs="Times New Roman"/>
          <w:szCs w:val="24"/>
        </w:rPr>
        <w:t>Ευχαριστώ πολύ.</w:t>
      </w:r>
    </w:p>
    <w:p w14:paraId="150A720F" w14:textId="77777777" w:rsidR="008A0FFC" w:rsidRDefault="001A1A5C">
      <w:pPr>
        <w:tabs>
          <w:tab w:val="left" w:pos="369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150A7210" w14:textId="77777777" w:rsidR="008A0FFC" w:rsidRDefault="001A1A5C">
      <w:pPr>
        <w:tabs>
          <w:tab w:val="left" w:pos="3695"/>
        </w:tabs>
        <w:spacing w:line="600" w:lineRule="auto"/>
        <w:ind w:firstLine="720"/>
        <w:jc w:val="both"/>
        <w:rPr>
          <w:rFonts w:eastAsia="Times New Roman"/>
          <w:szCs w:val="24"/>
        </w:rPr>
      </w:pPr>
      <w:r>
        <w:rPr>
          <w:rFonts w:eastAsia="Times New Roman"/>
          <w:b/>
          <w:bCs/>
          <w:szCs w:val="24"/>
        </w:rPr>
        <w:t xml:space="preserve">ΠΡΟΕΔΡΕΥΩΝ (Γεώργιος Λαμπρούλης): </w:t>
      </w:r>
      <w:r>
        <w:rPr>
          <w:rFonts w:eastAsia="Times New Roman"/>
          <w:szCs w:val="24"/>
        </w:rPr>
        <w:t xml:space="preserve">Ευχαριστούμε τον κ. Αμυρά. </w:t>
      </w:r>
    </w:p>
    <w:p w14:paraId="150A7211" w14:textId="77777777" w:rsidR="008A0FFC" w:rsidRDefault="001A1A5C">
      <w:pPr>
        <w:tabs>
          <w:tab w:val="left" w:pos="3695"/>
        </w:tabs>
        <w:spacing w:line="600" w:lineRule="auto"/>
        <w:ind w:firstLine="720"/>
        <w:jc w:val="both"/>
        <w:rPr>
          <w:rFonts w:eastAsia="Times New Roman"/>
          <w:szCs w:val="24"/>
        </w:rPr>
      </w:pPr>
      <w:r>
        <w:rPr>
          <w:rFonts w:eastAsia="Times New Roman"/>
          <w:szCs w:val="24"/>
        </w:rPr>
        <w:t xml:space="preserve">Τον λόγο έχει ο </w:t>
      </w:r>
      <w:r>
        <w:rPr>
          <w:rFonts w:eastAsia="Times New Roman"/>
          <w:szCs w:val="24"/>
        </w:rPr>
        <w:t>ε</w:t>
      </w:r>
      <w:r>
        <w:rPr>
          <w:rFonts w:eastAsia="Times New Roman"/>
          <w:szCs w:val="24"/>
        </w:rPr>
        <w:t xml:space="preserve">ιδικός </w:t>
      </w:r>
      <w:r>
        <w:rPr>
          <w:rFonts w:eastAsia="Times New Roman"/>
          <w:szCs w:val="24"/>
        </w:rPr>
        <w:t>α</w:t>
      </w:r>
      <w:r>
        <w:rPr>
          <w:rFonts w:eastAsia="Times New Roman"/>
          <w:szCs w:val="24"/>
        </w:rPr>
        <w:t>γορητής των Ανεξαρτήτων Ελλήνων κ. Γεώργιος Λαζαρίδης.</w:t>
      </w:r>
    </w:p>
    <w:p w14:paraId="150A7212" w14:textId="77777777" w:rsidR="008A0FFC" w:rsidRDefault="001A1A5C">
      <w:pPr>
        <w:tabs>
          <w:tab w:val="left" w:pos="3695"/>
        </w:tabs>
        <w:spacing w:line="600" w:lineRule="auto"/>
        <w:ind w:firstLine="720"/>
        <w:jc w:val="both"/>
        <w:rPr>
          <w:rFonts w:eastAsia="Times New Roman"/>
          <w:szCs w:val="24"/>
        </w:rPr>
      </w:pPr>
      <w:r>
        <w:rPr>
          <w:rFonts w:eastAsia="Times New Roman"/>
          <w:b/>
          <w:szCs w:val="24"/>
        </w:rPr>
        <w:t>ΓΕΩΡΓΙΟΣ</w:t>
      </w:r>
      <w:r>
        <w:rPr>
          <w:rFonts w:eastAsia="Times New Roman"/>
          <w:b/>
          <w:szCs w:val="24"/>
        </w:rPr>
        <w:t xml:space="preserve"> ΛΑΖΑΡΙΔΗΣ:</w:t>
      </w:r>
      <w:r>
        <w:rPr>
          <w:rFonts w:eastAsia="Times New Roman"/>
          <w:szCs w:val="24"/>
        </w:rPr>
        <w:t xml:space="preserve"> Ευχαριστώ, κύριε Πρόεδρε.</w:t>
      </w:r>
    </w:p>
    <w:p w14:paraId="150A7213" w14:textId="77777777" w:rsidR="008A0FFC" w:rsidRDefault="001A1A5C">
      <w:pPr>
        <w:tabs>
          <w:tab w:val="left" w:pos="3695"/>
        </w:tabs>
        <w:spacing w:line="600" w:lineRule="auto"/>
        <w:ind w:firstLine="720"/>
        <w:jc w:val="both"/>
        <w:rPr>
          <w:rFonts w:eastAsia="Times New Roman"/>
          <w:szCs w:val="24"/>
        </w:rPr>
      </w:pPr>
      <w:r>
        <w:rPr>
          <w:rFonts w:eastAsia="Times New Roman"/>
          <w:szCs w:val="24"/>
        </w:rPr>
        <w:t xml:space="preserve">Για άλλη μια φορά τα δύο κόμματα της Αντιπολίτευσης τα οποία έφεραν τη χώρα εδώ ανέβηκαν στο Βήμα χωρίς ίχνος αυτοκριτικής και κουνώντας το δάχτυλο μας είπαν διάφορα πράγματα. Μεταξύ άλλων μας είπαν ότι το 2014 και </w:t>
      </w:r>
      <w:r>
        <w:rPr>
          <w:rFonts w:eastAsia="Times New Roman"/>
          <w:szCs w:val="24"/>
        </w:rPr>
        <w:t>προς το τέλος του είχαν αρχίσει να φαίνονται κάποια στοιχεία βελτίωσης. Μάλιστα ακούσαμε ότι παρουσιάστηκε αύξηση στις εξαγωγές.</w:t>
      </w:r>
    </w:p>
    <w:p w14:paraId="150A7214" w14:textId="77777777" w:rsidR="008A0FFC" w:rsidRDefault="001A1A5C">
      <w:pPr>
        <w:tabs>
          <w:tab w:val="left" w:pos="3695"/>
        </w:tabs>
        <w:spacing w:line="600" w:lineRule="auto"/>
        <w:ind w:firstLine="720"/>
        <w:jc w:val="both"/>
        <w:rPr>
          <w:rFonts w:eastAsia="Times New Roman"/>
          <w:szCs w:val="24"/>
        </w:rPr>
      </w:pPr>
      <w:r>
        <w:rPr>
          <w:rFonts w:eastAsia="Times New Roman"/>
          <w:szCs w:val="24"/>
        </w:rPr>
        <w:lastRenderedPageBreak/>
        <w:t>Θα σας διαβάσω εδώ κάποια στοιχεία της ΕΛΣΤΑΤ. Το έλλειμμα του εμπορικού ισοζυγίου το 2014 παρουσίασε αύξηση 6,4%. Και συγκεκρι</w:t>
      </w:r>
      <w:r>
        <w:rPr>
          <w:rFonts w:eastAsia="Times New Roman"/>
          <w:szCs w:val="24"/>
        </w:rPr>
        <w:t>μένα την περίοδο Ιανουάριος-Δεκέμβριος 2014 η αξία εισαγωγών, αφίξεων ήταν 47.706.700.000 ευρώ, έναντι 46.862.000.000 ευρώ το 2013. Οι εξαγωγές δε ανήλθαν στα 27.177.900.000. ευρώ το 2014 έναντι 27.568.000.000. ευρώ το 2013. Οι μεν εισαγωγές αυξήθηκαν το 2</w:t>
      </w:r>
      <w:r>
        <w:rPr>
          <w:rFonts w:eastAsia="Times New Roman"/>
          <w:szCs w:val="24"/>
        </w:rPr>
        <w:t xml:space="preserve">014, οι δε εξαγωγές μειώθηκαν. Καμία σχέση με αυτά που επικαλούνται περί βελτίωσης! </w:t>
      </w:r>
    </w:p>
    <w:p w14:paraId="150A7215" w14:textId="77777777" w:rsidR="008A0FFC" w:rsidRDefault="001A1A5C">
      <w:pPr>
        <w:tabs>
          <w:tab w:val="left" w:pos="3695"/>
        </w:tabs>
        <w:spacing w:line="600" w:lineRule="auto"/>
        <w:ind w:firstLine="720"/>
        <w:jc w:val="both"/>
        <w:rPr>
          <w:rFonts w:eastAsia="Times New Roman"/>
          <w:szCs w:val="24"/>
        </w:rPr>
      </w:pPr>
      <w:r>
        <w:rPr>
          <w:rFonts w:eastAsia="Times New Roman"/>
          <w:szCs w:val="24"/>
        </w:rPr>
        <w:t xml:space="preserve">Από τη συζήτηση στις </w:t>
      </w:r>
      <w:r>
        <w:rPr>
          <w:rFonts w:eastAsia="Times New Roman"/>
          <w:szCs w:val="24"/>
        </w:rPr>
        <w:t>ε</w:t>
      </w:r>
      <w:r>
        <w:rPr>
          <w:rFonts w:eastAsia="Times New Roman"/>
          <w:szCs w:val="24"/>
        </w:rPr>
        <w:t>πιτροπές σας είχα υποσχεθεί ότι θα φέρω κάποια στοιχεία για την καταστροφή που επιτελέσθη –έγινε σε όλη την Ελλάδα καταστροφή- στη Μακεδονία. Η Μακεδ</w:t>
      </w:r>
      <w:r>
        <w:rPr>
          <w:rFonts w:eastAsia="Times New Roman"/>
          <w:szCs w:val="24"/>
        </w:rPr>
        <w:t>ονία ήταν η ατμομηχανή όσον αφορά τις εξαγωγές στον γεωργικό τομέα, την μεταποίηση, κ.λπ.</w:t>
      </w:r>
      <w:r>
        <w:rPr>
          <w:rFonts w:eastAsia="Times New Roman"/>
          <w:szCs w:val="24"/>
        </w:rPr>
        <w:t>.</w:t>
      </w:r>
      <w:r>
        <w:rPr>
          <w:rFonts w:eastAsia="Times New Roman"/>
          <w:szCs w:val="24"/>
        </w:rPr>
        <w:t xml:space="preserve"> Θα σας παρουσιάσω, λοιπόν, κάποια στοιχεία τα οποία θα τα καταθέσω κιόλας.</w:t>
      </w:r>
    </w:p>
    <w:p w14:paraId="150A7216" w14:textId="77777777" w:rsidR="008A0FFC" w:rsidRDefault="001A1A5C">
      <w:pPr>
        <w:tabs>
          <w:tab w:val="left" w:pos="3695"/>
        </w:tabs>
        <w:spacing w:line="600" w:lineRule="auto"/>
        <w:ind w:firstLine="720"/>
        <w:jc w:val="both"/>
        <w:rPr>
          <w:rFonts w:eastAsia="Times New Roman"/>
          <w:szCs w:val="24"/>
        </w:rPr>
      </w:pPr>
      <w:r>
        <w:rPr>
          <w:rFonts w:eastAsia="Times New Roman"/>
          <w:szCs w:val="24"/>
        </w:rPr>
        <w:lastRenderedPageBreak/>
        <w:t>Έχουμε στοιχεία από το Βιοτεχνικό Επιμελητήριο Θεσσαλονίκης.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2011 έως 31</w:t>
      </w:r>
      <w:r>
        <w:rPr>
          <w:rFonts w:eastAsia="Times New Roman"/>
          <w:szCs w:val="24"/>
        </w:rPr>
        <w:t>-</w:t>
      </w:r>
      <w:r>
        <w:rPr>
          <w:rFonts w:eastAsia="Times New Roman"/>
          <w:szCs w:val="24"/>
        </w:rPr>
        <w:t>5</w:t>
      </w:r>
      <w:r>
        <w:rPr>
          <w:rFonts w:eastAsia="Times New Roman"/>
          <w:szCs w:val="24"/>
        </w:rPr>
        <w:t>-</w:t>
      </w:r>
      <w:r>
        <w:rPr>
          <w:rFonts w:eastAsia="Times New Roman"/>
          <w:szCs w:val="24"/>
        </w:rPr>
        <w:t>2016 έχ</w:t>
      </w:r>
      <w:r>
        <w:rPr>
          <w:rFonts w:eastAsia="Times New Roman"/>
          <w:szCs w:val="24"/>
        </w:rPr>
        <w:t xml:space="preserve">ουμε </w:t>
      </w:r>
      <w:r>
        <w:rPr>
          <w:rFonts w:eastAsia="Times New Roman"/>
          <w:szCs w:val="24"/>
        </w:rPr>
        <w:t>τρείς χιλιάδες εννέα</w:t>
      </w:r>
      <w:r>
        <w:rPr>
          <w:rFonts w:eastAsia="Times New Roman"/>
          <w:szCs w:val="24"/>
        </w:rPr>
        <w:t xml:space="preserve"> εγγραφές και </w:t>
      </w:r>
      <w:r>
        <w:rPr>
          <w:rFonts w:eastAsia="Times New Roman"/>
          <w:szCs w:val="24"/>
        </w:rPr>
        <w:t xml:space="preserve">οκτώ χιλιάδες πεντακόσιες εξήντα πέντε </w:t>
      </w:r>
      <w:r>
        <w:rPr>
          <w:rFonts w:eastAsia="Times New Roman"/>
          <w:szCs w:val="24"/>
        </w:rPr>
        <w:t xml:space="preserve">διαγραφές. Το αρνητικό ισοζύγιο είναι </w:t>
      </w:r>
      <w:r>
        <w:rPr>
          <w:rFonts w:eastAsia="Times New Roman"/>
          <w:szCs w:val="24"/>
        </w:rPr>
        <w:t>πέντε χιλιάδες πεντακόσιες εξήντα έξι</w:t>
      </w:r>
      <w:r>
        <w:rPr>
          <w:rFonts w:eastAsia="Times New Roman"/>
          <w:szCs w:val="24"/>
        </w:rPr>
        <w:t xml:space="preserve">. </w:t>
      </w:r>
    </w:p>
    <w:p w14:paraId="150A7217" w14:textId="77777777" w:rsidR="008A0FFC" w:rsidRDefault="001A1A5C">
      <w:pPr>
        <w:tabs>
          <w:tab w:val="left" w:pos="3695"/>
        </w:tabs>
        <w:spacing w:line="600" w:lineRule="auto"/>
        <w:ind w:firstLine="720"/>
        <w:jc w:val="both"/>
        <w:rPr>
          <w:rFonts w:eastAsia="Times New Roman"/>
          <w:szCs w:val="24"/>
        </w:rPr>
      </w:pPr>
      <w:r>
        <w:rPr>
          <w:rFonts w:eastAsia="Times New Roman"/>
          <w:szCs w:val="24"/>
        </w:rPr>
        <w:t>Έχω και από τις υπόλοιπες χρονιές. Θα τα καταθέσω. Δεν θα σας τα διαβάσω για να μην φάω τον χρόνο. Θ</w:t>
      </w:r>
      <w:r>
        <w:rPr>
          <w:rFonts w:eastAsia="Times New Roman"/>
          <w:szCs w:val="24"/>
        </w:rPr>
        <w:t>α σας τα δώσω όλα μαζί.</w:t>
      </w:r>
    </w:p>
    <w:p w14:paraId="150A7218" w14:textId="77777777" w:rsidR="008A0FFC" w:rsidRDefault="001A1A5C">
      <w:pPr>
        <w:tabs>
          <w:tab w:val="left" w:pos="3695"/>
        </w:tabs>
        <w:spacing w:line="600" w:lineRule="auto"/>
        <w:ind w:firstLine="720"/>
        <w:jc w:val="both"/>
        <w:rPr>
          <w:rFonts w:eastAsia="Times New Roman"/>
          <w:szCs w:val="24"/>
        </w:rPr>
      </w:pPr>
      <w:r>
        <w:rPr>
          <w:rFonts w:eastAsia="Times New Roman"/>
          <w:szCs w:val="24"/>
        </w:rPr>
        <w:t>Έχω εδώ στοιχεία από το Επαγγελματικό Επιμελητήριο Θεσσαλονίκης. Από 1</w:t>
      </w:r>
      <w:r>
        <w:rPr>
          <w:rFonts w:eastAsia="Times New Roman"/>
          <w:szCs w:val="24"/>
        </w:rPr>
        <w:t>-</w:t>
      </w:r>
      <w:r>
        <w:rPr>
          <w:rFonts w:eastAsia="Times New Roman"/>
          <w:szCs w:val="24"/>
        </w:rPr>
        <w:t>1</w:t>
      </w:r>
      <w:r>
        <w:rPr>
          <w:rFonts w:eastAsia="Times New Roman"/>
          <w:szCs w:val="24"/>
        </w:rPr>
        <w:t>-</w:t>
      </w:r>
      <w:r>
        <w:rPr>
          <w:rFonts w:eastAsia="Times New Roman"/>
          <w:szCs w:val="24"/>
        </w:rPr>
        <w:t>1998 έως 31</w:t>
      </w:r>
      <w:r>
        <w:rPr>
          <w:rFonts w:eastAsia="Times New Roman"/>
          <w:szCs w:val="24"/>
        </w:rPr>
        <w:t>-</w:t>
      </w:r>
      <w:r>
        <w:rPr>
          <w:rFonts w:eastAsia="Times New Roman"/>
          <w:szCs w:val="24"/>
        </w:rPr>
        <w:t>12</w:t>
      </w:r>
      <w:r>
        <w:rPr>
          <w:rFonts w:eastAsia="Times New Roman"/>
          <w:szCs w:val="24"/>
        </w:rPr>
        <w:t>-</w:t>
      </w:r>
      <w:r>
        <w:rPr>
          <w:rFonts w:eastAsia="Times New Roman"/>
          <w:szCs w:val="24"/>
        </w:rPr>
        <w:t xml:space="preserve">1999 είχαμε </w:t>
      </w:r>
      <w:r>
        <w:rPr>
          <w:rFonts w:eastAsia="Times New Roman"/>
          <w:szCs w:val="24"/>
        </w:rPr>
        <w:t>οκτώ χιλιάδες τετρακόσιες ογδόντα τρεις</w:t>
      </w:r>
      <w:r>
        <w:rPr>
          <w:rFonts w:eastAsia="Times New Roman"/>
          <w:szCs w:val="24"/>
        </w:rPr>
        <w:t xml:space="preserve"> εγγραφές και </w:t>
      </w:r>
      <w:r>
        <w:rPr>
          <w:rFonts w:eastAsia="Times New Roman"/>
          <w:szCs w:val="24"/>
        </w:rPr>
        <w:t>τρεις χιλιάδες οκτακόσιες σαράντα έξι</w:t>
      </w:r>
      <w:r>
        <w:rPr>
          <w:rFonts w:eastAsia="Times New Roman"/>
          <w:szCs w:val="24"/>
        </w:rPr>
        <w:t xml:space="preserve"> διαγραφές. Το θετικό ισοζύγιο είναι </w:t>
      </w:r>
      <w:r>
        <w:rPr>
          <w:rFonts w:eastAsia="Times New Roman"/>
          <w:szCs w:val="24"/>
        </w:rPr>
        <w:t>τέσσερις χιλιάδες εξακόσιες τριάντα επτά</w:t>
      </w:r>
      <w:r>
        <w:rPr>
          <w:rFonts w:eastAsia="Times New Roman"/>
          <w:szCs w:val="24"/>
        </w:rPr>
        <w:t>.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2000 έως 31</w:t>
      </w:r>
      <w:r>
        <w:rPr>
          <w:rFonts w:eastAsia="Times New Roman"/>
          <w:szCs w:val="24"/>
        </w:rPr>
        <w:t>-</w:t>
      </w:r>
      <w:r>
        <w:rPr>
          <w:rFonts w:eastAsia="Times New Roman"/>
          <w:szCs w:val="24"/>
        </w:rPr>
        <w:t>12</w:t>
      </w:r>
      <w:r>
        <w:rPr>
          <w:rFonts w:eastAsia="Times New Roman"/>
          <w:szCs w:val="24"/>
        </w:rPr>
        <w:t>-</w:t>
      </w:r>
      <w:r>
        <w:rPr>
          <w:rFonts w:eastAsia="Times New Roman"/>
          <w:szCs w:val="24"/>
        </w:rPr>
        <w:t xml:space="preserve">009 έχουμε </w:t>
      </w:r>
      <w:r>
        <w:rPr>
          <w:rFonts w:eastAsia="Times New Roman"/>
          <w:szCs w:val="24"/>
        </w:rPr>
        <w:t>πενήντα έξι χιλιάδες εννιακόσιες εβδομήντα εννέα</w:t>
      </w:r>
      <w:r>
        <w:rPr>
          <w:rFonts w:eastAsia="Times New Roman"/>
          <w:szCs w:val="24"/>
        </w:rPr>
        <w:t xml:space="preserve"> εγγραφές και  </w:t>
      </w:r>
      <w:r>
        <w:rPr>
          <w:rFonts w:eastAsia="Times New Roman"/>
          <w:szCs w:val="24"/>
        </w:rPr>
        <w:t xml:space="preserve">σαράντα χιλιάδες οκτακόσιες πενήντα πέντε </w:t>
      </w:r>
      <w:r>
        <w:rPr>
          <w:rFonts w:eastAsia="Times New Roman"/>
          <w:szCs w:val="24"/>
        </w:rPr>
        <w:t xml:space="preserve">διαγραφές. Και εδώ είναι θετικό το ισοζύγια και συγκεκριμένα </w:t>
      </w:r>
      <w:r>
        <w:rPr>
          <w:rFonts w:eastAsia="Times New Roman"/>
          <w:szCs w:val="24"/>
        </w:rPr>
        <w:t>δεκαέξι χιλιάδ</w:t>
      </w:r>
      <w:r>
        <w:rPr>
          <w:rFonts w:eastAsia="Times New Roman"/>
          <w:szCs w:val="24"/>
        </w:rPr>
        <w:t>ες εκατόν είκοσι τέσσερις</w:t>
      </w:r>
      <w:r>
        <w:rPr>
          <w:rFonts w:eastAsia="Times New Roman"/>
          <w:szCs w:val="24"/>
        </w:rPr>
        <w:t xml:space="preserve">. </w:t>
      </w:r>
    </w:p>
    <w:p w14:paraId="150A7219" w14:textId="77777777" w:rsidR="008A0FFC" w:rsidRDefault="001A1A5C">
      <w:pPr>
        <w:tabs>
          <w:tab w:val="left" w:pos="3695"/>
        </w:tabs>
        <w:spacing w:line="600" w:lineRule="auto"/>
        <w:ind w:firstLine="720"/>
        <w:jc w:val="both"/>
        <w:rPr>
          <w:rFonts w:eastAsia="Times New Roman"/>
          <w:szCs w:val="24"/>
        </w:rPr>
      </w:pPr>
      <w:r>
        <w:rPr>
          <w:rFonts w:eastAsia="Times New Roman"/>
          <w:szCs w:val="24"/>
        </w:rPr>
        <w:lastRenderedPageBreak/>
        <w:t>Και προσέξτε τώρα εδώ.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2010 έως 31</w:t>
      </w:r>
      <w:r>
        <w:rPr>
          <w:rFonts w:eastAsia="Times New Roman"/>
          <w:szCs w:val="24"/>
        </w:rPr>
        <w:t>-</w:t>
      </w:r>
      <w:r>
        <w:rPr>
          <w:rFonts w:eastAsia="Times New Roman"/>
          <w:szCs w:val="24"/>
        </w:rPr>
        <w:t>12</w:t>
      </w:r>
      <w:r>
        <w:rPr>
          <w:rFonts w:eastAsia="Times New Roman"/>
          <w:szCs w:val="24"/>
        </w:rPr>
        <w:t>-</w:t>
      </w:r>
      <w:r>
        <w:rPr>
          <w:rFonts w:eastAsia="Times New Roman"/>
          <w:szCs w:val="24"/>
        </w:rPr>
        <w:t xml:space="preserve">2014 οι εγγραφές είναι </w:t>
      </w:r>
      <w:r>
        <w:rPr>
          <w:rFonts w:eastAsia="Times New Roman"/>
          <w:szCs w:val="24"/>
        </w:rPr>
        <w:t>δεκαοκτώ χιλιάδες οκτακόσιες σαράντα επτά</w:t>
      </w:r>
      <w:r>
        <w:rPr>
          <w:rFonts w:eastAsia="Times New Roman"/>
          <w:szCs w:val="24"/>
        </w:rPr>
        <w:t xml:space="preserve"> και οι διαγραφές </w:t>
      </w:r>
      <w:r>
        <w:rPr>
          <w:rFonts w:eastAsia="Times New Roman"/>
          <w:szCs w:val="24"/>
        </w:rPr>
        <w:t>είκοσι πέντε χιλιάδες τριακόσιες πενήντα τέσσερις</w:t>
      </w:r>
      <w:r>
        <w:rPr>
          <w:rFonts w:eastAsia="Times New Roman"/>
          <w:szCs w:val="24"/>
        </w:rPr>
        <w:t xml:space="preserve">. Το αρνητικό ισοζύγιο είναι στις </w:t>
      </w:r>
      <w:r>
        <w:rPr>
          <w:rFonts w:eastAsia="Times New Roman"/>
          <w:szCs w:val="24"/>
        </w:rPr>
        <w:t>έξι χιλιάδες πεντ</w:t>
      </w:r>
      <w:r>
        <w:rPr>
          <w:rFonts w:eastAsia="Times New Roman"/>
          <w:szCs w:val="24"/>
        </w:rPr>
        <w:t>ακόσιες επτά</w:t>
      </w:r>
      <w:r>
        <w:rPr>
          <w:rFonts w:eastAsia="Times New Roman"/>
          <w:szCs w:val="24"/>
        </w:rPr>
        <w:t xml:space="preserve">. </w:t>
      </w:r>
    </w:p>
    <w:p w14:paraId="150A721A"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Αυτό είναι το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Καταθέτω τα στοιχεία αυτά.</w:t>
      </w:r>
    </w:p>
    <w:p w14:paraId="150A721B"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Γεώργιος Λαζαρίδης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w:t>
      </w:r>
      <w:r>
        <w:rPr>
          <w:rFonts w:eastAsia="Times New Roman" w:cs="Times New Roman"/>
          <w:szCs w:val="24"/>
        </w:rPr>
        <w:t>ας και Πρακτικών της Βουλής)</w:t>
      </w:r>
    </w:p>
    <w:p w14:paraId="150A721C"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Επίσης, θα ήθελα να σας πω και το εξής: Όσον αφορά και για τον εμπορικό κλάδο, για το 2014, εδώ βρήκα κάποια στοιχεία τα οποία λένε –σας διαβάζω όπως ακριβώς είναι- «Αποκαλυπτικά είναι τα ευρήματα της ετήσιας έκθεσης του ελληνι</w:t>
      </w:r>
      <w:r>
        <w:rPr>
          <w:rFonts w:eastAsia="Times New Roman" w:cs="Times New Roman"/>
          <w:szCs w:val="24"/>
        </w:rPr>
        <w:t xml:space="preserve">κού εμπορίου σε εκδήλωση από τον Πρόεδρο της Εθνικής Συνομοσπονδίας Εμπορίου και Επιχειρηματικότητας (ΕΣΕΕ) Βασίλη Κροκίδη. Για πρώτη φορά από το 2012 ο </w:t>
      </w:r>
      <w:r>
        <w:rPr>
          <w:rFonts w:eastAsia="Times New Roman" w:cs="Times New Roman"/>
          <w:szCs w:val="24"/>
        </w:rPr>
        <w:lastRenderedPageBreak/>
        <w:t>αριθμός των επιχειρήσεων που αντιμετωπίζουν κίνδυνο να διακόψουν τη λειτουργία τους εμφανίζει μικρή υπο</w:t>
      </w:r>
      <w:r>
        <w:rPr>
          <w:rFonts w:eastAsia="Times New Roman" w:cs="Times New Roman"/>
          <w:szCs w:val="24"/>
        </w:rPr>
        <w:t xml:space="preserve">χώρηση, παρά την εφαρμογή των κεφαλαιακών περιορισμών και τα νέα φορολογικά μέτρα που έπονται. Σημειώνεται ότι το αντίστοιχο ποσοστό των καταστημάτων που κινδυνεύουν με λουκέτο έφτανε το 17,6% το 2014, το 17% το 2013 και το 14,1% το 2012». Αυτό ήταν το </w:t>
      </w:r>
      <w:r>
        <w:rPr>
          <w:rFonts w:eastAsia="Times New Roman" w:cs="Times New Roman"/>
          <w:szCs w:val="24"/>
          <w:lang w:val="en-US"/>
        </w:rPr>
        <w:t>suc</w:t>
      </w:r>
      <w:r>
        <w:rPr>
          <w:rFonts w:eastAsia="Times New Roman" w:cs="Times New Roman"/>
          <w:szCs w:val="24"/>
          <w:lang w:val="en-US"/>
        </w:rPr>
        <w:t>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το 2014, που επικαλούνται ότι πήγαινε να βελτιωθεί η οικονομία. Αντιθέτως, όλοι οι δείκτες αποδεικνύουν το εντελώς αντίθετο. </w:t>
      </w:r>
    </w:p>
    <w:p w14:paraId="150A721D"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Επίσης, ειπώθηκε ότι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ήταν η πρώτη αξιολόγηση και την πήρε αυτήν την αξιολόγηση η Κυβέρνηση, σε αντίθεση με τ</w:t>
      </w:r>
      <w:r>
        <w:rPr>
          <w:rFonts w:eastAsia="Times New Roman" w:cs="Times New Roman"/>
          <w:szCs w:val="24"/>
        </w:rPr>
        <w:t xml:space="preserve">ην προηγούμενη </w:t>
      </w:r>
      <w:r>
        <w:rPr>
          <w:rFonts w:eastAsia="Times New Roman" w:cs="Times New Roman"/>
          <w:szCs w:val="24"/>
        </w:rPr>
        <w:t>σ</w:t>
      </w:r>
      <w:r>
        <w:rPr>
          <w:rFonts w:eastAsia="Times New Roman" w:cs="Times New Roman"/>
          <w:szCs w:val="24"/>
        </w:rPr>
        <w:t xml:space="preserve">υγκυβέρνηση Σαμαρά-Βενιζέλου, που δεν μπόρεσαν να πάρουν την τελευταία αξιολόγηση τον Αύγουστο του 2014 και έφυγαν τρέχοντας από την κυβέρνηση. </w:t>
      </w:r>
    </w:p>
    <w:p w14:paraId="150A721E"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Στον νέο νόμο η μικρομεσαία επιχείρηση τίθεται στο επίκεντρο και αναδεικνύεται ως βασικός μοχλό</w:t>
      </w:r>
      <w:r>
        <w:rPr>
          <w:rFonts w:eastAsia="Times New Roman" w:cs="Times New Roman"/>
          <w:szCs w:val="24"/>
        </w:rPr>
        <w:t xml:space="preserve">ς της παραγωγικής ανασυγκρότησης της οικονομίας, ενώ τάσσεται υπέρ της ενίσχυσης της παραγωγικής διαδικασίας και του πρωτογενούς τομέα, γιατί μόνο έτσι θα ενισχυθεί και το ελληνικό εμπόριο. </w:t>
      </w:r>
    </w:p>
    <w:p w14:paraId="150A721F"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 xml:space="preserve">Ο νέος αναπτυξιακός νόμος δίνει ιδιαίτερη έμφαση στην αύξηση της </w:t>
      </w:r>
      <w:r>
        <w:rPr>
          <w:rFonts w:eastAsia="Times New Roman" w:cs="Times New Roman"/>
          <w:szCs w:val="24"/>
        </w:rPr>
        <w:t>ανταγωνιστικότητας των παραμεθόριων περιοχών. Επιπλέον, σημαντικό στοιχείο του νόμου είναι η ένταξη στις ενισχύσεις της χωρικής διάστασης, εισάγοντας κριτήρια ενισχύσεων για ειδικές περιοχές, όπως οι ορεινές με υψόμετρο άνω των οκτακοσίων μέτρων ή οι νησιω</w:t>
      </w:r>
      <w:r>
        <w:rPr>
          <w:rFonts w:eastAsia="Times New Roman" w:cs="Times New Roman"/>
          <w:szCs w:val="24"/>
        </w:rPr>
        <w:t>τικές, νησιά με λιγότερο από τρεις χιλιάδες εκατό κατοίκους, οι παραμεθόριες με απόσταση είκοσι χιλιομέτρων από τα σύνορα και περιοχές</w:t>
      </w:r>
      <w:r>
        <w:rPr>
          <w:rFonts w:eastAsia="Times New Roman" w:cs="Times New Roman"/>
          <w:szCs w:val="24"/>
        </w:rPr>
        <w:t>,</w:t>
      </w:r>
      <w:r>
        <w:rPr>
          <w:rFonts w:eastAsia="Times New Roman" w:cs="Times New Roman"/>
          <w:szCs w:val="24"/>
        </w:rPr>
        <w:t xml:space="preserve"> που έχουν μεγάλη αρνητική πληθυσμιακή μεταβολή άνω του 30%. Σύμφωνα με τα στοιχεία του 2016, οι περιοχές που ορίζονται ω</w:t>
      </w:r>
      <w:r>
        <w:rPr>
          <w:rFonts w:eastAsia="Times New Roman" w:cs="Times New Roman"/>
          <w:szCs w:val="24"/>
        </w:rPr>
        <w:t xml:space="preserve">ς ειδικές αντιστοιχούν στο 40% των δημοτικών ενοτήτων της χώρας και αφορούν το 14,5% του συνολικού πληθυσμού της χώρας. </w:t>
      </w:r>
    </w:p>
    <w:p w14:paraId="150A7220"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Εισάγει διαδικασίες αξιολόγησης των αποτελεσμάτων του νόμου τόσο κατά τη διάρκεια της εφαρμογής του όσο και εκ των υστέρων. Απλοποιεί τ</w:t>
      </w:r>
      <w:r>
        <w:rPr>
          <w:rFonts w:eastAsia="Times New Roman" w:cs="Times New Roman"/>
          <w:szCs w:val="24"/>
        </w:rPr>
        <w:t xml:space="preserve">ις διαδικασίες και τη διαφάνεια με στόχο τη μείωση της γραφειοκρατίας και την ταχύτερη εξυπηρέτηση των επενδυτών και ταυτόχρονη εξασφάλιση του δημόσιου </w:t>
      </w:r>
      <w:r>
        <w:rPr>
          <w:rFonts w:eastAsia="Times New Roman" w:cs="Times New Roman"/>
          <w:szCs w:val="24"/>
        </w:rPr>
        <w:lastRenderedPageBreak/>
        <w:t>συμφέροντος, ενώ επιλέγονται να στηριχθούν ιδιαίτερα εκείνοι οι οικονομικοί κλάδοι</w:t>
      </w:r>
      <w:r>
        <w:rPr>
          <w:rFonts w:eastAsia="Times New Roman" w:cs="Times New Roman"/>
          <w:szCs w:val="24"/>
        </w:rPr>
        <w:t>,</w:t>
      </w:r>
      <w:r>
        <w:rPr>
          <w:rFonts w:eastAsia="Times New Roman" w:cs="Times New Roman"/>
          <w:szCs w:val="24"/>
        </w:rPr>
        <w:t xml:space="preserve"> που μπορούν συμβάλλο</w:t>
      </w:r>
      <w:r>
        <w:rPr>
          <w:rFonts w:eastAsia="Times New Roman" w:cs="Times New Roman"/>
          <w:szCs w:val="24"/>
        </w:rPr>
        <w:t>υν στις παραπάνω θετικές μεταβολές και στους οποίους η χώρα διαθέτει συγκριτικά πλεονεκτήματα, όπως οι τεχνολογίες πληροφορικής και επικοινωνιών και η αγροδιατροφική αλυσίδα από το χωράφι έως το ξενοδοχείο χωρίς</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να τίθενται εκτός οι παραδοσιακά ισ</w:t>
      </w:r>
      <w:r>
        <w:rPr>
          <w:rFonts w:eastAsia="Times New Roman" w:cs="Times New Roman"/>
          <w:szCs w:val="24"/>
        </w:rPr>
        <w:t>χυροί κλάδοι του τουρισμού και της ναυτιλίας.</w:t>
      </w:r>
    </w:p>
    <w:p w14:paraId="150A7221"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Ευνοϊκή μεταχείριση σε επενδυτικά σχέδια του αγροκτηνοτροφικού τομέα, τα οποία αντί φοροαπαλλαγής θα επιδοτούνται με </w:t>
      </w:r>
      <w:r>
        <w:rPr>
          <w:rFonts w:eastAsia="Times New Roman" w:cs="Times New Roman"/>
          <w:szCs w:val="24"/>
          <w:lang w:val="en-US"/>
        </w:rPr>
        <w:t>minimum</w:t>
      </w:r>
      <w:r>
        <w:rPr>
          <w:rFonts w:eastAsia="Times New Roman" w:cs="Times New Roman"/>
          <w:szCs w:val="24"/>
        </w:rPr>
        <w:t xml:space="preserve"> το 70% και </w:t>
      </w:r>
      <w:r>
        <w:rPr>
          <w:rFonts w:eastAsia="Times New Roman" w:cs="Times New Roman"/>
          <w:szCs w:val="24"/>
          <w:lang w:val="en-US"/>
        </w:rPr>
        <w:t>maximum</w:t>
      </w:r>
      <w:r>
        <w:rPr>
          <w:rFonts w:eastAsia="Times New Roman" w:cs="Times New Roman"/>
          <w:szCs w:val="24"/>
        </w:rPr>
        <w:t xml:space="preserve"> το 100% των επιχορηγήσεων</w:t>
      </w:r>
      <w:r>
        <w:rPr>
          <w:rFonts w:eastAsia="Times New Roman" w:cs="Times New Roman"/>
          <w:szCs w:val="24"/>
        </w:rPr>
        <w:t>,</w:t>
      </w:r>
      <w:r>
        <w:rPr>
          <w:rFonts w:eastAsia="Times New Roman" w:cs="Times New Roman"/>
          <w:szCs w:val="24"/>
        </w:rPr>
        <w:t xml:space="preserve"> που προβλέπει ο περιφερειακός χάρτης ενισχύσεων και επιφυλάσσει ο νέος αναπτυξιακός νόμος. Παράλληλα χαμηλώνει στα 75.000 ευρώ το κατώτατο όριο επένδυσης για τα σχέδια αγροτικών συνεταιρισμών και ομάδων παραγωγών, ενώ στα 100.000 ευρώ διαμορφώνεται το σκα</w:t>
      </w:r>
      <w:r>
        <w:rPr>
          <w:rFonts w:eastAsia="Times New Roman" w:cs="Times New Roman"/>
          <w:szCs w:val="24"/>
        </w:rPr>
        <w:t>λοπάτι εισόδου για μεμονωμένους παραγωγούς, οι οποίοι θα θελήσουν να κάνουν χρήση του νέου νόμου ως φυσικά πρόσωπα, ατομικές αγροτικές επιχειρήσεις.</w:t>
      </w:r>
    </w:p>
    <w:p w14:paraId="150A7222"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Ο προηγούμενος αναπτυξιακός νόμος του 2011 είχε εντυπωσιακά αποτελέσματα. Από τα χίλια διακόσια εβδομήντα έ</w:t>
      </w:r>
      <w:r>
        <w:rPr>
          <w:rFonts w:eastAsia="Times New Roman" w:cs="Times New Roman"/>
          <w:szCs w:val="24"/>
        </w:rPr>
        <w:t xml:space="preserve">ξι έργα μόλις τα πενήντα ολοκληρώθηκαν με μέσο χρόνο αναμονής μάλιστα πάνω από είκοσι μήνες! </w:t>
      </w:r>
    </w:p>
    <w:p w14:paraId="150A7223"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Να επισημάνουμε, επίσης, το εξής. Οι προηγούμενοι νόμοι από το 1998 έως το 2011 ήταν ύψους 32 δισεκατομμυρίων συνολικά, αλλά μόλις δύο κλάδοι, ενέργεια και ξενοδο</w:t>
      </w:r>
      <w:r>
        <w:rPr>
          <w:rFonts w:eastAsia="Times New Roman" w:cs="Times New Roman"/>
          <w:szCs w:val="24"/>
        </w:rPr>
        <w:t xml:space="preserve">χεία, συγκέντρωσαν το 76% του προϋπολογισμού. </w:t>
      </w:r>
    </w:p>
    <w:p w14:paraId="150A7224"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Σύμφωνα με τις αλλαγές</w:t>
      </w:r>
      <w:r>
        <w:rPr>
          <w:rFonts w:eastAsia="Times New Roman" w:cs="Times New Roman"/>
          <w:szCs w:val="24"/>
        </w:rPr>
        <w:t>,</w:t>
      </w:r>
      <w:r>
        <w:rPr>
          <w:rFonts w:eastAsia="Times New Roman" w:cs="Times New Roman"/>
          <w:szCs w:val="24"/>
        </w:rPr>
        <w:t xml:space="preserve"> που ανακοίνωσε ο Υπουργός Οικονομίας Γιώργος Σταθάκης κατά τη δεύτερη ανάγνωση του αναπτυξιακού νόμου στις αρμόδιες </w:t>
      </w:r>
      <w:r>
        <w:rPr>
          <w:rFonts w:eastAsia="Times New Roman" w:cs="Times New Roman"/>
          <w:szCs w:val="24"/>
        </w:rPr>
        <w:t>ε</w:t>
      </w:r>
      <w:r>
        <w:rPr>
          <w:rFonts w:eastAsia="Times New Roman" w:cs="Times New Roman"/>
          <w:szCs w:val="24"/>
        </w:rPr>
        <w:t xml:space="preserve">πιτροπές της Βουλής, δίδεται προθεσμία έως τις 31 Μαρτίου 2017 στις </w:t>
      </w:r>
      <w:r>
        <w:rPr>
          <w:rFonts w:eastAsia="Times New Roman" w:cs="Times New Roman"/>
          <w:szCs w:val="24"/>
        </w:rPr>
        <w:t>περίπου έξι χιλιάδες τριακόσιες επιχειρήσεις</w:t>
      </w:r>
      <w:r>
        <w:rPr>
          <w:rFonts w:eastAsia="Times New Roman" w:cs="Times New Roman"/>
          <w:szCs w:val="24"/>
        </w:rPr>
        <w:t>,</w:t>
      </w:r>
      <w:r>
        <w:rPr>
          <w:rFonts w:eastAsia="Times New Roman" w:cs="Times New Roman"/>
          <w:szCs w:val="24"/>
        </w:rPr>
        <w:t xml:space="preserve"> που ήταν ενταγμένες στους παλαιούς αναπτυξιακούς νόμους, προκειμένου να ολοκληρώσουν το 50% της επένδυσής τους και να μην </w:t>
      </w:r>
      <w:r>
        <w:rPr>
          <w:rFonts w:eastAsia="Times New Roman" w:cs="Times New Roman"/>
          <w:szCs w:val="24"/>
        </w:rPr>
        <w:lastRenderedPageBreak/>
        <w:t>απενταχθούν. Πρόκειται για τρίμηνη διεύρυνση της προθεσμίας, καθώς η παλαιότερη ήταν στι</w:t>
      </w:r>
      <w:r>
        <w:rPr>
          <w:rFonts w:eastAsia="Times New Roman" w:cs="Times New Roman"/>
          <w:szCs w:val="24"/>
        </w:rPr>
        <w:t>ς 31 Δεκεμβρίου 2016.</w:t>
      </w:r>
    </w:p>
    <w:p w14:paraId="150A7225"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Ο νέος αναπτυξιακός νόμος αναμένεται να δημιουργήσει άμεσα δεκαέξι χιλιάδες θέσεις εργασίας, δηλαδή</w:t>
      </w:r>
      <w:r>
        <w:rPr>
          <w:rFonts w:eastAsia="Times New Roman" w:cs="Times New Roman"/>
          <w:szCs w:val="24"/>
        </w:rPr>
        <w:t>,</w:t>
      </w:r>
      <w:r>
        <w:rPr>
          <w:rFonts w:eastAsia="Times New Roman" w:cs="Times New Roman"/>
          <w:szCs w:val="24"/>
        </w:rPr>
        <w:t xml:space="preserve"> όσες προέκυψαν από τους δύο προηγούμενους αναπτυξιακούς νόμους μαζί. </w:t>
      </w:r>
    </w:p>
    <w:p w14:paraId="150A7226"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Αξίζει να τονίσουμε ότι υποχρεώνονται όσοι υποβάλλουν επενδυτικ</w:t>
      </w:r>
      <w:r>
        <w:rPr>
          <w:rFonts w:eastAsia="Times New Roman" w:cs="Times New Roman"/>
          <w:szCs w:val="24"/>
        </w:rPr>
        <w:t>ά σχέδια να διασφαλίζουν τις συνθήκες για την προσβασιμότητα των Α</w:t>
      </w:r>
      <w:r>
        <w:rPr>
          <w:rFonts w:eastAsia="Times New Roman" w:cs="Times New Roman"/>
          <w:szCs w:val="24"/>
        </w:rPr>
        <w:t>Μ</w:t>
      </w:r>
      <w:r>
        <w:rPr>
          <w:rFonts w:eastAsia="Times New Roman" w:cs="Times New Roman"/>
          <w:szCs w:val="24"/>
        </w:rPr>
        <w:t>ΕΑ στους χώρους της επένδυσης.</w:t>
      </w:r>
    </w:p>
    <w:p w14:paraId="150A7227"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Ο νέος νόμος δεν ενισχύει υπάρχουσες τάσεις, αλλά δύο κλάδους που θεωρεί ότι είναι εξωστρεφείς και διεθνώς ανταγωνιστικοί, δηλαδή</w:t>
      </w:r>
      <w:r>
        <w:rPr>
          <w:rFonts w:eastAsia="Times New Roman" w:cs="Times New Roman"/>
          <w:szCs w:val="24"/>
        </w:rPr>
        <w:t>,</w:t>
      </w:r>
      <w:r>
        <w:rPr>
          <w:rFonts w:eastAsia="Times New Roman" w:cs="Times New Roman"/>
          <w:szCs w:val="24"/>
        </w:rPr>
        <w:t xml:space="preserve"> την τεχνολογία πληροφορικής</w:t>
      </w:r>
      <w:r>
        <w:rPr>
          <w:rFonts w:eastAsia="Times New Roman" w:cs="Times New Roman"/>
          <w:szCs w:val="24"/>
        </w:rPr>
        <w:t xml:space="preserve"> και επικοινωνιών και την αγροτοδιατροφική αλυσίδα. Πρόθεση του νομοθέτη είναι οι δύο αυτοί κλάδοι, οι οποίοι έχουν υψηλή προστιθέμενη αξία, να αποκτήσουν διακριτό όνομα, ετικέτα, </w:t>
      </w:r>
      <w:r>
        <w:rPr>
          <w:rFonts w:eastAsia="Times New Roman" w:cs="Times New Roman"/>
          <w:szCs w:val="24"/>
          <w:lang w:val="en-US"/>
        </w:rPr>
        <w:t>brand</w:t>
      </w:r>
      <w:r>
        <w:rPr>
          <w:rFonts w:eastAsia="Times New Roman" w:cs="Times New Roman"/>
          <w:szCs w:val="24"/>
        </w:rPr>
        <w:t xml:space="preserve"> </w:t>
      </w:r>
      <w:r>
        <w:rPr>
          <w:rFonts w:eastAsia="Times New Roman" w:cs="Times New Roman"/>
          <w:szCs w:val="24"/>
          <w:lang w:val="en-US"/>
        </w:rPr>
        <w:t>name</w:t>
      </w:r>
      <w:r>
        <w:rPr>
          <w:rFonts w:eastAsia="Times New Roman" w:cs="Times New Roman"/>
          <w:szCs w:val="24"/>
        </w:rPr>
        <w:t>.</w:t>
      </w:r>
    </w:p>
    <w:p w14:paraId="150A7228"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 xml:space="preserve">Ο νέος νόμος θέτει ανώτερο ύψος ενίσχυσης ανά επενδυτικό σχέδιο </w:t>
      </w:r>
      <w:r>
        <w:rPr>
          <w:rFonts w:eastAsia="Times New Roman" w:cs="Times New Roman"/>
          <w:szCs w:val="24"/>
        </w:rPr>
        <w:t xml:space="preserve">και ενισχύει πρωτίστως τις φοροαπαλλαγές. Εισάγει, επίσης, νέα χρηματοδοτικά ευέλικτα εργαλεία, όπως ταμεία συμμετοχών, </w:t>
      </w:r>
      <w:r>
        <w:rPr>
          <w:rFonts w:eastAsia="Times New Roman" w:cs="Times New Roman"/>
          <w:szCs w:val="24"/>
          <w:lang w:val="en-US"/>
        </w:rPr>
        <w:t>funds</w:t>
      </w:r>
      <w:r>
        <w:rPr>
          <w:rFonts w:eastAsia="Times New Roman" w:cs="Times New Roman"/>
          <w:szCs w:val="24"/>
        </w:rPr>
        <w:t xml:space="preserve"> και αξιοποίηση ταμείων, με σκοπό να βελτιώσει τα προβλήματα ρευστότητας και να παρακάμψει τους περιορισμούς των τραπεζών.</w:t>
      </w:r>
    </w:p>
    <w:p w14:paraId="150A7229"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Πέντε ση</w:t>
      </w:r>
      <w:r>
        <w:rPr>
          <w:rFonts w:eastAsia="Times New Roman" w:cs="Times New Roman"/>
          <w:szCs w:val="24"/>
        </w:rPr>
        <w:t>μαντικά στοιχεία του σχεδίου νόμου είναι: η ενίσχυση των μικρομεσαίων επιχειρήσεων, ιδίως εκείνων που εισάγουν καινοτομίες, οι ενισχύσεις για συνέργειες και δικτυώσεις επιχειρήσεων, τα ολοκληρωμένα χωρικά και κλαδικά σχέδια</w:t>
      </w:r>
      <w:r>
        <w:rPr>
          <w:rFonts w:eastAsia="Times New Roman" w:cs="Times New Roman"/>
          <w:szCs w:val="24"/>
        </w:rPr>
        <w:t>,</w:t>
      </w:r>
      <w:r>
        <w:rPr>
          <w:rFonts w:eastAsia="Times New Roman" w:cs="Times New Roman"/>
          <w:szCs w:val="24"/>
        </w:rPr>
        <w:t xml:space="preserve"> που αφορούν τοπικά παραγωγικά σ</w:t>
      </w:r>
      <w:r>
        <w:rPr>
          <w:rFonts w:eastAsia="Times New Roman" w:cs="Times New Roman"/>
          <w:szCs w:val="24"/>
        </w:rPr>
        <w:t xml:space="preserve">υστήματα και αλυσίδες και η ενίσχυση των κοινωνικών συνεταιριστικών επιχειρήσεων των ομάδων παραγωγών, των δημοτικών επιχειρήσεων και των αγροτικών εταιρικών συμπράξεων. </w:t>
      </w:r>
    </w:p>
    <w:p w14:paraId="150A722A"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Επίσης, αυξημένα κίνητρα προσφέρονται για έργα σε ειδικές γεωγραφικές περιοχές, ορειν</w:t>
      </w:r>
      <w:r>
        <w:rPr>
          <w:rFonts w:eastAsia="Times New Roman" w:cs="Times New Roman"/>
          <w:szCs w:val="24"/>
        </w:rPr>
        <w:t xml:space="preserve">ές με μεγάλη μείωση πληθυσμού και παραμεθόριες, σε επιχειρήσεις εξωστρεφείς, καινοτόμες και δυναμικές σε </w:t>
      </w:r>
      <w:r>
        <w:rPr>
          <w:rFonts w:eastAsia="Times New Roman" w:cs="Times New Roman"/>
          <w:szCs w:val="24"/>
        </w:rPr>
        <w:lastRenderedPageBreak/>
        <w:t>όρους αύξησης απασχόλησης, σε επιχειρήσεις που δημιουργούν υψηλή προστιθέμενη αξία, σε επιχειρήσεις με χαμηλό οικολογικό αποτύπωμα.</w:t>
      </w:r>
    </w:p>
    <w:p w14:paraId="150A722B"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Ο νέος νόμος προβλέ</w:t>
      </w:r>
      <w:r>
        <w:rPr>
          <w:rFonts w:eastAsia="Times New Roman" w:cs="Times New Roman"/>
          <w:szCs w:val="24"/>
        </w:rPr>
        <w:t>πει οκτώ διαφορετικά καθεστώτα ενίσχυσης. Υπάρχει το βασικό καθεστώς για τη γενική επιχειρηματικότητα και ειδικό καθεστώς για ταχεία ένταξη, με περιορισμένα κριτήρια για νεοϊδρυθείσες μικρομεσαίες επιχειρήσεις, για επενδύσεις καινοτομικού χαρακτήρα, για αν</w:t>
      </w:r>
      <w:r>
        <w:rPr>
          <w:rFonts w:eastAsia="Times New Roman" w:cs="Times New Roman"/>
          <w:szCs w:val="24"/>
        </w:rPr>
        <w:t xml:space="preserve">άπτυξη </w:t>
      </w:r>
      <w:r>
        <w:rPr>
          <w:rFonts w:eastAsia="Times New Roman" w:cs="Times New Roman"/>
          <w:szCs w:val="24"/>
          <w:lang w:val="en-US"/>
        </w:rPr>
        <w:t>clusters</w:t>
      </w:r>
      <w:r>
        <w:rPr>
          <w:rFonts w:eastAsia="Times New Roman" w:cs="Times New Roman"/>
          <w:szCs w:val="24"/>
        </w:rPr>
        <w:t xml:space="preserve">, για δημιουργία ταμείων συμμετοχών με το </w:t>
      </w:r>
      <w:r>
        <w:rPr>
          <w:rFonts w:eastAsia="Times New Roman" w:cs="Times New Roman"/>
          <w:szCs w:val="24"/>
        </w:rPr>
        <w:t>δ</w:t>
      </w:r>
      <w:r>
        <w:rPr>
          <w:rFonts w:eastAsia="Times New Roman" w:cs="Times New Roman"/>
          <w:szCs w:val="24"/>
        </w:rPr>
        <w:t xml:space="preserve">ημόσιο, για χωρικά και κλαδικά σχέδια και για επενδύσεις μείζονος σημασίας. </w:t>
      </w:r>
    </w:p>
    <w:p w14:paraId="150A722C"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Βουλευτή)</w:t>
      </w:r>
    </w:p>
    <w:p w14:paraId="150A722D"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Επισπεύδω λίγο, για να προλάβω τον χρόνο.</w:t>
      </w:r>
    </w:p>
    <w:p w14:paraId="150A722E"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Ενισχύσεις μηχανολογικού εξοπλισμού. Είναι κατάλληλο για επιχειρήσεις</w:t>
      </w:r>
      <w:r>
        <w:rPr>
          <w:rFonts w:eastAsia="Times New Roman" w:cs="Times New Roman"/>
          <w:szCs w:val="24"/>
        </w:rPr>
        <w:t>,</w:t>
      </w:r>
      <w:r>
        <w:rPr>
          <w:rFonts w:eastAsia="Times New Roman" w:cs="Times New Roman"/>
          <w:szCs w:val="24"/>
        </w:rPr>
        <w:t xml:space="preserve"> που επιθυμούν ταχεία ένταξη, με ελάχιστα κριτήρια, χωρίς διαγωνιστική διαδικασία και καταβολή της ενίσχυσης άμεσα με τη διενέργεια διοικητικών ελέγχων, επιτόπιων ελέγχων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150A722F"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Κύριε Υπ</w:t>
      </w:r>
      <w:r>
        <w:rPr>
          <w:rFonts w:eastAsia="Times New Roman" w:cs="Times New Roman"/>
          <w:szCs w:val="24"/>
        </w:rPr>
        <w:t>ουργέ, εδώ θα ήθελα μια βελτίωση στην περίπτωση δδ΄ της παραγράφου 3 του άρθρου 8. Και το ίδιο ισχύει -γιατί είναι αντίστοιχη περίπτωση- και στην περίπτωση β΄ του άρθρου 33. Εκεί που λέει για τα μηχανήματα και για τον λοιπό εξοπλισμό ότι δεν μπορούν να είν</w:t>
      </w:r>
      <w:r>
        <w:rPr>
          <w:rFonts w:eastAsia="Times New Roman" w:cs="Times New Roman"/>
          <w:szCs w:val="24"/>
        </w:rPr>
        <w:t xml:space="preserve">αι παλαιότερα των επτά ετών θα σας ζητούσα να το κάνουμε δεκαπέντε ετών, γιατί είναι λίγο δύσκολο να βρεθούν μηχανήματα, αφού τα μηχανήματα των επτά ετών θεωρούνται ακόμη καινούργια. </w:t>
      </w:r>
      <w:r>
        <w:rPr>
          <w:rFonts w:eastAsia="Times New Roman" w:cs="Times New Roman"/>
        </w:rPr>
        <w:t>Δηλαδή</w:t>
      </w:r>
      <w:r>
        <w:rPr>
          <w:rFonts w:eastAsia="Times New Roman" w:cs="Times New Roman"/>
          <w:szCs w:val="24"/>
        </w:rPr>
        <w:t>, δεν συναντάς εύκολα τόσο καινούργια μηχανήματα, διότι οι επιχειρή</w:t>
      </w:r>
      <w:r>
        <w:rPr>
          <w:rFonts w:eastAsia="Times New Roman" w:cs="Times New Roman"/>
          <w:szCs w:val="24"/>
        </w:rPr>
        <w:t xml:space="preserve">σεις δεν ανανεώνουν τόσο γρήγορα τους μηχανολογικούς εξοπλισμούς. </w:t>
      </w:r>
    </w:p>
    <w:p w14:paraId="150A7230"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 xml:space="preserve">Τώρα, θα πάω στις </w:t>
      </w:r>
      <w:r>
        <w:rPr>
          <w:rFonts w:eastAsia="Times New Roman"/>
          <w:szCs w:val="24"/>
        </w:rPr>
        <w:t>τροπολογίες</w:t>
      </w:r>
      <w:r>
        <w:rPr>
          <w:rFonts w:eastAsia="Times New Roman"/>
          <w:szCs w:val="24"/>
        </w:rPr>
        <w:t>,</w:t>
      </w:r>
      <w:r>
        <w:rPr>
          <w:rFonts w:eastAsia="Times New Roman" w:cs="Times New Roman"/>
          <w:szCs w:val="24"/>
        </w:rPr>
        <w:t xml:space="preserve"> που κατέθεσα, για να προλάβω να πω δυο λόγια. Θα ήθελα να ξεκινήσω από αυτήν την οποία σχολίασε ο κ. Κωνσταντινόπουλος, για να σας ενημερώσω ακριβώς τι λέω. </w:t>
      </w:r>
    </w:p>
    <w:p w14:paraId="150A7231"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Δεν </w:t>
      </w:r>
      <w:r>
        <w:rPr>
          <w:rFonts w:eastAsia="Times New Roman"/>
          <w:bCs/>
        </w:rPr>
        <w:t>λέω,</w:t>
      </w:r>
      <w:r>
        <w:rPr>
          <w:rFonts w:eastAsia="Times New Roman" w:cs="Times New Roman"/>
          <w:szCs w:val="24"/>
        </w:rPr>
        <w:t xml:space="preserve"> απλώς, όταν κάποιος επιστρέφει την προκαταβολή, να την επιστρέψει ατόκως. Λέω το εξής: Στις περιπτώσεις που η προκαταβολή επιχορήγησης αφορά επενδυτικό σχέδιο, που κατά τη φάση υλοποίησής του ο φορέας αντιμετώπισε συνθήκες ανωτέρας βίας, </w:t>
      </w:r>
      <w:r>
        <w:rPr>
          <w:rFonts w:eastAsia="Times New Roman" w:cs="Times New Roman"/>
        </w:rPr>
        <w:t>δηλαδή</w:t>
      </w:r>
      <w:r>
        <w:rPr>
          <w:rFonts w:eastAsia="Times New Roman" w:cs="Times New Roman"/>
        </w:rPr>
        <w:t>,</w:t>
      </w:r>
      <w:r>
        <w:rPr>
          <w:rFonts w:eastAsia="Times New Roman" w:cs="Times New Roman"/>
          <w:szCs w:val="24"/>
        </w:rPr>
        <w:t xml:space="preserve"> σ</w:t>
      </w:r>
      <w:r>
        <w:rPr>
          <w:rFonts w:eastAsia="Times New Roman" w:cs="Times New Roman"/>
          <w:szCs w:val="24"/>
        </w:rPr>
        <w:t>υνθήκες και γεγονότα</w:t>
      </w:r>
      <w:r>
        <w:rPr>
          <w:rFonts w:eastAsia="Times New Roman" w:cs="Times New Roman"/>
          <w:szCs w:val="24"/>
        </w:rPr>
        <w:t>,</w:t>
      </w:r>
      <w:r>
        <w:rPr>
          <w:rFonts w:eastAsia="Times New Roman" w:cs="Times New Roman"/>
          <w:szCs w:val="24"/>
        </w:rPr>
        <w:t xml:space="preserve"> που </w:t>
      </w:r>
      <w:r>
        <w:rPr>
          <w:rFonts w:eastAsia="Times New Roman"/>
          <w:bCs/>
        </w:rPr>
        <w:t>είναι</w:t>
      </w:r>
      <w:r>
        <w:rPr>
          <w:rFonts w:eastAsia="Times New Roman" w:cs="Times New Roman"/>
          <w:szCs w:val="24"/>
        </w:rPr>
        <w:t xml:space="preserve"> έξω από την επιθυμία του, δεν οφείλονται σε αυτόν, όπως σεισμός, πυρκαγιά, ακραία καιρικά φαινόμενα, πλημμύρες, αιφνίδια εκδήλωση βαριάς νόσου, το ποσό της προκαταβολής επιστρέφεται ατόκως από την ημερομηνία χορήγησής του, κ</w:t>
      </w:r>
      <w:r>
        <w:rPr>
          <w:rFonts w:eastAsia="Times New Roman" w:cs="Times New Roman"/>
          <w:szCs w:val="24"/>
        </w:rPr>
        <w:t xml:space="preserve">ατόπιν αίτησης του φορέως του επενδυτικού σχεδίου. </w:t>
      </w:r>
      <w:r>
        <w:rPr>
          <w:rFonts w:eastAsia="Times New Roman" w:cs="Times New Roman"/>
        </w:rPr>
        <w:t>Δηλαδή,</w:t>
      </w:r>
      <w:r>
        <w:rPr>
          <w:rFonts w:eastAsia="Times New Roman" w:cs="Times New Roman"/>
          <w:szCs w:val="24"/>
        </w:rPr>
        <w:t xml:space="preserve"> μπαίνει και άλλη μια προϋπόθεση, ότι τα επιστρέφει εθελοντικά, ότι ο ίδιος ζητά να τα επιστρέψει. Δεν πάει κάποιος και διαπιστώνει ελλείψεις και του λέει «Πρέπει να τα επιστρέψεις». Καταλάβατε; </w:t>
      </w:r>
    </w:p>
    <w:p w14:paraId="150A7232"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lastRenderedPageBreak/>
        <w:t>ΟΔ</w:t>
      </w:r>
      <w:r>
        <w:rPr>
          <w:rFonts w:eastAsia="Times New Roman" w:cs="Times New Roman"/>
          <w:b/>
          <w:szCs w:val="24"/>
        </w:rPr>
        <w:t>ΥΣΣΕΑΣ ΚΩΝΣΤΑΝΤΙΝΟΠΟΥΛΟΣ:</w:t>
      </w:r>
      <w:r>
        <w:rPr>
          <w:rFonts w:eastAsia="Times New Roman" w:cs="Times New Roman"/>
          <w:szCs w:val="24"/>
        </w:rPr>
        <w:t xml:space="preserve"> Ναι.</w:t>
      </w:r>
    </w:p>
    <w:p w14:paraId="150A7233"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Όχι, επειδή δεν το είπατε. Γι’ αυτό το λέω.</w:t>
      </w:r>
    </w:p>
    <w:p w14:paraId="150A7234"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Δεν ήσασταν στην </w:t>
      </w:r>
      <w:r>
        <w:rPr>
          <w:rFonts w:eastAsia="Times New Roman" w:cs="Times New Roman"/>
          <w:szCs w:val="24"/>
        </w:rPr>
        <w:t>ε</w:t>
      </w:r>
      <w:r>
        <w:rPr>
          <w:rFonts w:eastAsia="Times New Roman" w:cs="Times New Roman"/>
          <w:szCs w:val="24"/>
        </w:rPr>
        <w:t xml:space="preserve">πιτροπή. Το ίδιο είπαμε. </w:t>
      </w:r>
    </w:p>
    <w:p w14:paraId="150A7235"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Τώρα, θα ήθελα να αναφερθώ στην άλλη τροπολογία, όπου λέω το εξής. Δι</w:t>
      </w:r>
      <w:r>
        <w:rPr>
          <w:rFonts w:eastAsia="Times New Roman" w:cs="Times New Roman"/>
          <w:szCs w:val="24"/>
        </w:rPr>
        <w:t xml:space="preserve">αβάζω ακριβώς την προτεινόμενη τροπολογία, όπως τη ζητώ: «Ανεξαρτήτως της προαναφερομένης υποχρέωσης, όπως αυτή προστέθηκε με το </w:t>
      </w:r>
      <w:r>
        <w:rPr>
          <w:rFonts w:eastAsia="Times New Roman"/>
          <w:szCs w:val="24"/>
        </w:rPr>
        <w:t>άρθρο</w:t>
      </w:r>
      <w:r>
        <w:rPr>
          <w:rFonts w:eastAsia="Times New Roman" w:cs="Times New Roman"/>
          <w:szCs w:val="24"/>
        </w:rPr>
        <w:t xml:space="preserve"> 22 του ν.3900/2010 της </w:t>
      </w:r>
      <w:r>
        <w:rPr>
          <w:rFonts w:eastAsia="Times New Roman" w:cs="Times New Roman"/>
          <w:bCs/>
          <w:shd w:val="clear" w:color="auto" w:fill="FFFFFF"/>
        </w:rPr>
        <w:t>παραγράφου</w:t>
      </w:r>
      <w:r>
        <w:rPr>
          <w:rFonts w:eastAsia="Times New Roman" w:cs="Times New Roman"/>
          <w:szCs w:val="24"/>
        </w:rPr>
        <w:t xml:space="preserve"> 3, το </w:t>
      </w:r>
      <w:r>
        <w:rPr>
          <w:rFonts w:eastAsia="Times New Roman"/>
          <w:szCs w:val="24"/>
        </w:rPr>
        <w:t>άρθρο</w:t>
      </w:r>
      <w:r>
        <w:rPr>
          <w:rFonts w:eastAsia="Times New Roman" w:cs="Times New Roman"/>
          <w:szCs w:val="24"/>
        </w:rPr>
        <w:t xml:space="preserve"> 93 του Κώδικα Διοικητικής Δικονομίας συμπληρώνεται </w:t>
      </w:r>
      <w:r>
        <w:rPr>
          <w:rFonts w:eastAsia="Times New Roman"/>
          <w:bCs/>
          <w:shd w:val="clear" w:color="auto" w:fill="FFFFFF"/>
        </w:rPr>
        <w:t>διάταξη,</w:t>
      </w:r>
      <w:r>
        <w:rPr>
          <w:rFonts w:eastAsia="Times New Roman" w:cs="Times New Roman"/>
          <w:szCs w:val="24"/>
        </w:rPr>
        <w:t xml:space="preserve"> ώστε να γίνεται</w:t>
      </w:r>
      <w:r>
        <w:rPr>
          <w:rFonts w:eastAsia="Times New Roman" w:cs="Times New Roman"/>
          <w:szCs w:val="24"/>
        </w:rPr>
        <w:t xml:space="preserve"> παραδεκτή η άσκηση ενδίκων μέσων, εφόσον ο φορολογούμενος παράσχει ο ίδιος ή τρίτα </w:t>
      </w:r>
      <w:r>
        <w:rPr>
          <w:rFonts w:eastAsia="Times New Roman" w:cs="Times New Roman"/>
          <w:bCs/>
          <w:shd w:val="clear" w:color="auto" w:fill="FFFFFF"/>
        </w:rPr>
        <w:t xml:space="preserve">υπ’ </w:t>
      </w:r>
      <w:r>
        <w:rPr>
          <w:rFonts w:eastAsia="Times New Roman" w:cs="Times New Roman"/>
          <w:szCs w:val="24"/>
        </w:rPr>
        <w:t xml:space="preserve">αυτού υποδεικνυόμενα πρόσωπα στην αρμόδια ΔΟΥ εμπράγματη εξασφάλιση ανάλογης αξίας με το 50% του οφειλόμενου ποσού, με την εγγραφή, μάλιστα, υποθήκης υπέρ του δημοσίου </w:t>
      </w:r>
      <w:r>
        <w:rPr>
          <w:rFonts w:eastAsia="Times New Roman" w:cs="Times New Roman"/>
          <w:szCs w:val="24"/>
        </w:rPr>
        <w:t>ή προσκομίσεις, όπως εγγυητική επιστολή.</w:t>
      </w:r>
    </w:p>
    <w:p w14:paraId="150A7236" w14:textId="77777777" w:rsidR="008A0FFC" w:rsidRDefault="001A1A5C">
      <w:pPr>
        <w:spacing w:line="600" w:lineRule="auto"/>
        <w:ind w:firstLine="720"/>
        <w:jc w:val="both"/>
        <w:rPr>
          <w:rFonts w:eastAsia="Times New Roman" w:cs="Times New Roman"/>
          <w:szCs w:val="24"/>
        </w:rPr>
      </w:pPr>
      <w:r>
        <w:rPr>
          <w:rFonts w:eastAsia="Times New Roman" w:cs="Times New Roman"/>
        </w:rPr>
        <w:lastRenderedPageBreak/>
        <w:t>Δηλαδή,</w:t>
      </w:r>
      <w:r>
        <w:rPr>
          <w:rFonts w:eastAsia="Times New Roman" w:cs="Times New Roman"/>
          <w:szCs w:val="24"/>
        </w:rPr>
        <w:t xml:space="preserve"> προσπαθούμε εδώ, κύριε Υπουργέ, να βελτιώσουμε έναν απάνθρωπο νόμο του 2010, όταν κυβερνούσε το ΠΑΣΟΚ. Τότε, είχαν ψηφίσει ότι έπρεπε αυτός ο οποίος διαφωνούσε με αυτά που του επέβαλλαν από την Εφορία να κατ</w:t>
      </w:r>
      <w:r>
        <w:rPr>
          <w:rFonts w:eastAsia="Times New Roman" w:cs="Times New Roman"/>
          <w:szCs w:val="24"/>
        </w:rPr>
        <w:t xml:space="preserve">αβάλει το 50% του ποσού που του ζητούσαν, προκειμένου να πάει να δικάσει την υπόθεσή του. Νομίζω ότι </w:t>
      </w:r>
      <w:r>
        <w:rPr>
          <w:rFonts w:eastAsia="Times New Roman"/>
          <w:bCs/>
        </w:rPr>
        <w:t>είναι</w:t>
      </w:r>
      <w:r>
        <w:rPr>
          <w:rFonts w:eastAsia="Times New Roman" w:cs="Times New Roman"/>
          <w:szCs w:val="24"/>
        </w:rPr>
        <w:t xml:space="preserve"> δίκαιο, </w:t>
      </w:r>
      <w:r>
        <w:rPr>
          <w:rFonts w:eastAsia="Times New Roman" w:cs="Times New Roman"/>
        </w:rPr>
        <w:t>δηλαδή</w:t>
      </w:r>
      <w:r>
        <w:rPr>
          <w:rFonts w:eastAsia="Times New Roman" w:cs="Times New Roman"/>
          <w:szCs w:val="24"/>
        </w:rPr>
        <w:t xml:space="preserve"> τακτοποιούμε μ</w:t>
      </w:r>
      <w:r>
        <w:rPr>
          <w:rFonts w:eastAsia="Times New Roman" w:cs="Times New Roman"/>
          <w:szCs w:val="24"/>
        </w:rPr>
        <w:t>ί</w:t>
      </w:r>
      <w:r>
        <w:rPr>
          <w:rFonts w:eastAsia="Times New Roman" w:cs="Times New Roman"/>
          <w:szCs w:val="24"/>
        </w:rPr>
        <w:t>α αδικία.</w:t>
      </w:r>
    </w:p>
    <w:p w14:paraId="150A7237"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Η τρίτη τροπολογία προτείνει στο </w:t>
      </w:r>
      <w:r>
        <w:rPr>
          <w:rFonts w:eastAsia="Times New Roman"/>
          <w:szCs w:val="24"/>
        </w:rPr>
        <w:t>άρθρο</w:t>
      </w:r>
      <w:r>
        <w:rPr>
          <w:rFonts w:eastAsia="Times New Roman" w:cs="Times New Roman"/>
          <w:szCs w:val="24"/>
        </w:rPr>
        <w:t xml:space="preserve"> 20 στην </w:t>
      </w:r>
      <w:r>
        <w:rPr>
          <w:rFonts w:eastAsia="Times New Roman" w:cs="Times New Roman"/>
          <w:bCs/>
          <w:shd w:val="clear" w:color="auto" w:fill="FFFFFF"/>
        </w:rPr>
        <w:t>παράγραφο</w:t>
      </w:r>
      <w:r>
        <w:rPr>
          <w:rFonts w:eastAsia="Times New Roman" w:cs="Times New Roman"/>
          <w:szCs w:val="24"/>
        </w:rPr>
        <w:t xml:space="preserve"> 2 υποπαράγραφος </w:t>
      </w:r>
      <w:r>
        <w:rPr>
          <w:rFonts w:eastAsia="Times New Roman" w:cs="Times New Roman"/>
        </w:rPr>
        <w:t>δ΄</w:t>
      </w:r>
      <w:r>
        <w:rPr>
          <w:rFonts w:eastAsia="Times New Roman" w:cs="Times New Roman"/>
          <w:szCs w:val="24"/>
        </w:rPr>
        <w:t xml:space="preserve"> εδάφιο </w:t>
      </w:r>
      <w:r>
        <w:rPr>
          <w:rFonts w:eastAsia="Times New Roman"/>
          <w:bCs/>
        </w:rPr>
        <w:t>β΄</w:t>
      </w:r>
      <w:r>
        <w:rPr>
          <w:rFonts w:eastAsia="Times New Roman" w:cs="Times New Roman"/>
          <w:szCs w:val="24"/>
        </w:rPr>
        <w:t xml:space="preserve"> το εξής: «Κατ’ εξαίρεση</w:t>
      </w:r>
      <w:r>
        <w:rPr>
          <w:rFonts w:eastAsia="Times New Roman" w:cs="Times New Roman"/>
          <w:szCs w:val="24"/>
        </w:rPr>
        <w:t xml:space="preserve">, </w:t>
      </w:r>
      <w:r>
        <w:rPr>
          <w:rFonts w:eastAsia="Times New Roman"/>
          <w:bCs/>
        </w:rPr>
        <w:t>είναι</w:t>
      </w:r>
      <w:r>
        <w:rPr>
          <w:rFonts w:eastAsia="Times New Roman" w:cs="Times New Roman"/>
          <w:szCs w:val="24"/>
        </w:rPr>
        <w:t xml:space="preserve"> δυνατή η εκχώρηση της απαίτησης του ποσού της επιχορήγησης σε τραπεζικά ιδρύματα για την παροχή βραχυπρόθεσμου χαμηλότοκου δανείου, ισόποσου της εκχωρούμενης επιχορήγησης που χρησιμοποιείται για την υλοποίηση του επενδυτικού σχεδίου, το οποίο δάνει</w:t>
      </w:r>
      <w:r>
        <w:rPr>
          <w:rFonts w:eastAsia="Times New Roman" w:cs="Times New Roman"/>
          <w:szCs w:val="24"/>
        </w:rPr>
        <w:t xml:space="preserve">ο δύναται να </w:t>
      </w:r>
      <w:r>
        <w:rPr>
          <w:rFonts w:eastAsia="Times New Roman"/>
          <w:bCs/>
        </w:rPr>
        <w:t>έχει</w:t>
      </w:r>
      <w:r>
        <w:rPr>
          <w:rFonts w:eastAsia="Times New Roman" w:cs="Times New Roman"/>
          <w:szCs w:val="24"/>
        </w:rPr>
        <w:t xml:space="preserve"> ανώτατο ετήσιο επιτόκιο χορήγησης 2% πλέον του </w:t>
      </w:r>
      <w:r>
        <w:rPr>
          <w:rFonts w:eastAsia="Times New Roman" w:cs="Times New Roman"/>
          <w:szCs w:val="24"/>
          <w:lang w:val="en-US"/>
        </w:rPr>
        <w:t>Euribor</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υτό νομίζω ότι </w:t>
      </w:r>
      <w:r>
        <w:rPr>
          <w:rFonts w:eastAsia="Times New Roman"/>
          <w:bCs/>
        </w:rPr>
        <w:t>είναι</w:t>
      </w:r>
      <w:r>
        <w:rPr>
          <w:rFonts w:eastAsia="Times New Roman" w:cs="Times New Roman"/>
          <w:szCs w:val="24"/>
        </w:rPr>
        <w:t xml:space="preserve"> ένα δίκαιο αίτημα. Θα διευκολύνει τους επιχειρηματίες, ειδικά σε αυτό το κλίμα της οικονομικής δυσκολίας που υπάρχει και της έλλειψης ρευστότητας. Εμείς στηρίζουμε το νομοσχέδιο.</w:t>
      </w:r>
    </w:p>
    <w:p w14:paraId="150A7238"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150A7239" w14:textId="77777777" w:rsidR="008A0FFC" w:rsidRDefault="001A1A5C">
      <w:pPr>
        <w:spacing w:line="600" w:lineRule="auto"/>
        <w:ind w:firstLine="709"/>
        <w:jc w:val="center"/>
        <w:rPr>
          <w:rFonts w:eastAsia="Times New Roman" w:cs="Times New Roman"/>
        </w:rPr>
      </w:pPr>
      <w:r>
        <w:rPr>
          <w:rFonts w:eastAsia="Times New Roman" w:cs="Times New Roman"/>
        </w:rPr>
        <w:t>(Χειροκροτήματα από την πτέρυγα του ΣΥΡΙΖΑ)</w:t>
      </w:r>
    </w:p>
    <w:p w14:paraId="150A723A" w14:textId="77777777" w:rsidR="008A0FFC" w:rsidRDefault="001A1A5C">
      <w:pPr>
        <w:spacing w:line="600" w:lineRule="auto"/>
        <w:ind w:firstLine="720"/>
        <w:jc w:val="both"/>
        <w:rPr>
          <w:rFonts w:eastAsia="Times New Roman" w:cs="Times New Roman"/>
          <w:szCs w:val="24"/>
        </w:rPr>
      </w:pPr>
      <w:r>
        <w:rPr>
          <w:rFonts w:eastAsia="Times New Roman"/>
          <w:b/>
          <w:bCs/>
        </w:rPr>
        <w:t>ΠΡΟΕΔΡΕΥΩΝ (Γεώργ</w:t>
      </w:r>
      <w:r>
        <w:rPr>
          <w:rFonts w:eastAsia="Times New Roman"/>
          <w:b/>
          <w:bCs/>
        </w:rPr>
        <w:t>ιος Λαμπρούλης):</w:t>
      </w:r>
      <w:r>
        <w:rPr>
          <w:rFonts w:eastAsia="Times New Roman" w:cs="Times New Roman"/>
          <w:szCs w:val="24"/>
        </w:rPr>
        <w:t xml:space="preserve"> Ευχαριστούμε τον κ. Λαζαρίδη. </w:t>
      </w:r>
    </w:p>
    <w:p w14:paraId="150A723B"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 xml:space="preserve">γορητής της Ένωσης Κεντρώων, ο κ. Μάριος Γεωργιάδης. </w:t>
      </w:r>
    </w:p>
    <w:p w14:paraId="150A723C" w14:textId="77777777" w:rsidR="008A0FFC" w:rsidRDefault="001A1A5C">
      <w:pPr>
        <w:spacing w:after="0" w:line="600" w:lineRule="auto"/>
        <w:ind w:firstLine="709"/>
        <w:jc w:val="both"/>
        <w:rPr>
          <w:rFonts w:eastAsia="UB-Helvetica" w:cs="Times New Roman"/>
          <w:szCs w:val="24"/>
        </w:rPr>
      </w:pPr>
      <w:r>
        <w:rPr>
          <w:rFonts w:eastAsia="Times New Roman" w:cs="Times New Roman"/>
          <w:b/>
          <w:szCs w:val="24"/>
        </w:rPr>
        <w:t>ΜΑΡΙΟΣ ΓΕΩΡΓΙΑΔΗΣ:</w:t>
      </w:r>
      <w:r>
        <w:rPr>
          <w:rFonts w:eastAsia="Times New Roman" w:cs="Times New Roman"/>
          <w:szCs w:val="24"/>
        </w:rPr>
        <w:t xml:space="preserve"> </w:t>
      </w:r>
      <w:r>
        <w:rPr>
          <w:rFonts w:eastAsia="Times New Roman" w:cs="Times New Roman"/>
        </w:rPr>
        <w:t>Ευχαριστώ, κύριε Πρόεδρε. Αγ</w:t>
      </w:r>
      <w:r>
        <w:rPr>
          <w:rFonts w:eastAsia="Times New Roman" w:cs="Times New Roman"/>
          <w:szCs w:val="24"/>
        </w:rPr>
        <w:t xml:space="preserve">απητοί συνάδελφοι Βουλευτές, καλησπέρα σε όλους. </w:t>
      </w:r>
      <w:r>
        <w:rPr>
          <w:rFonts w:eastAsia="Times New Roman"/>
          <w:bCs/>
        </w:rPr>
        <w:t>Είναι</w:t>
      </w:r>
      <w:r>
        <w:rPr>
          <w:rFonts w:eastAsia="Times New Roman" w:cs="Times New Roman"/>
          <w:szCs w:val="24"/>
        </w:rPr>
        <w:t xml:space="preserve"> κοινός τόπος ότι η ανάπτυξη</w:t>
      </w:r>
      <w:r>
        <w:rPr>
          <w:rFonts w:eastAsia="Times New Roman" w:cs="Times New Roman"/>
          <w:szCs w:val="24"/>
        </w:rPr>
        <w:t xml:space="preserve"> </w:t>
      </w:r>
      <w:r>
        <w:rPr>
          <w:rFonts w:eastAsia="Times New Roman"/>
          <w:bCs/>
        </w:rPr>
        <w:t>είναι</w:t>
      </w:r>
      <w:r>
        <w:rPr>
          <w:rFonts w:eastAsia="Times New Roman" w:cs="Times New Roman"/>
          <w:szCs w:val="24"/>
        </w:rPr>
        <w:t xml:space="preserve"> επιθυμητή.</w:t>
      </w:r>
      <w:r>
        <w:rPr>
          <w:rFonts w:eastAsia="UB-Helvetica" w:cs="Times New Roman"/>
          <w:szCs w:val="24"/>
        </w:rPr>
        <w:t xml:space="preserve"> </w:t>
      </w:r>
      <w:r>
        <w:rPr>
          <w:rFonts w:eastAsia="UB-Helvetica" w:cs="Times New Roman"/>
          <w:szCs w:val="24"/>
        </w:rPr>
        <w:t xml:space="preserve">Όμως, αυτό που δεν είναι κοινός τόπος μεταξύ των κομμάτων, είναι ο τρόπος που θα την επιτύχουμε. </w:t>
      </w:r>
    </w:p>
    <w:p w14:paraId="150A723D"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t>Το να επιδιώκετε να φέρετε την ανάπτυξη δι</w:t>
      </w:r>
      <w:r>
        <w:rPr>
          <w:rFonts w:eastAsia="UB-Helvetica" w:cs="Times New Roman"/>
          <w:szCs w:val="24"/>
        </w:rPr>
        <w:t>ά</w:t>
      </w:r>
      <w:r>
        <w:rPr>
          <w:rFonts w:eastAsia="UB-Helvetica" w:cs="Times New Roman"/>
          <w:szCs w:val="24"/>
        </w:rPr>
        <w:t xml:space="preserve"> νόμου –με εντολή δηλαδή- δεν δείχνει κακές προθέσεις. Ίσα</w:t>
      </w:r>
      <w:r>
        <w:rPr>
          <w:rFonts w:eastAsia="UB-Helvetica" w:cs="Times New Roman"/>
          <w:szCs w:val="24"/>
        </w:rPr>
        <w:t xml:space="preserve"> </w:t>
      </w:r>
      <w:r>
        <w:rPr>
          <w:rFonts w:eastAsia="UB-Helvetica" w:cs="Times New Roman"/>
          <w:szCs w:val="24"/>
        </w:rPr>
        <w:t>ίσα, αρκετοί φορείς έχουν δει θετικά τ</w:t>
      </w:r>
      <w:r>
        <w:rPr>
          <w:rFonts w:eastAsia="UB-Helvetica" w:cs="Times New Roman"/>
          <w:szCs w:val="24"/>
        </w:rPr>
        <w:t xml:space="preserve">ον συγκεκριμένο αναπτυξιακό νόμο. </w:t>
      </w:r>
    </w:p>
    <w:p w14:paraId="150A723E"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lastRenderedPageBreak/>
        <w:t>Όμως, το να πιστεύετε ότι η οικονομία και η αγορά θα ανθίσουν με εντολές και ειδικούς νόμους, είναι κάτι το οποίο μας φανερώνει την άγνοιά σας ή την αδιαφορία σας για την πραγματική οικονομία. Έχετε πλήρη και μαύρα μεσάνυ</w:t>
      </w:r>
      <w:r>
        <w:rPr>
          <w:rFonts w:eastAsia="UB-Helvetica" w:cs="Times New Roman"/>
          <w:szCs w:val="24"/>
        </w:rPr>
        <w:t>χτα, καθώς και μ</w:t>
      </w:r>
      <w:r>
        <w:rPr>
          <w:rFonts w:eastAsia="UB-Helvetica" w:cs="Times New Roman"/>
          <w:szCs w:val="24"/>
        </w:rPr>
        <w:t>ί</w:t>
      </w:r>
      <w:r>
        <w:rPr>
          <w:rFonts w:eastAsia="UB-Helvetica" w:cs="Times New Roman"/>
          <w:szCs w:val="24"/>
        </w:rPr>
        <w:t xml:space="preserve">α βάσιμη υποψία ιδιοτέλειας και καιροσκοπισμού. </w:t>
      </w:r>
    </w:p>
    <w:p w14:paraId="150A723F"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t>Από τον ν.1262/1982 μέχρι τον ν.3908/2011 νομοθετήθηκαν στη χώρα μας συνολικά πέντε αναπτυξιακοί νόμοι. Μάλιστα, οι δύο τελευταίοι αναπτυξιακοί νόμοι του 2011 και του 2004, συνέβαλαν στη λει</w:t>
      </w:r>
      <w:r>
        <w:rPr>
          <w:rFonts w:eastAsia="UB-Helvetica" w:cs="Times New Roman"/>
          <w:szCs w:val="24"/>
        </w:rPr>
        <w:t xml:space="preserve">τουργία έξι χιλιάδων εκατόν εξήντα επτά και τριάντα εννέα χιλιάδων εξακοσίων εξήντα εννέα θέσεων εργασίας αντίστοιχα. </w:t>
      </w:r>
    </w:p>
    <w:p w14:paraId="150A7240" w14:textId="77777777" w:rsidR="008A0FFC" w:rsidRDefault="001A1A5C">
      <w:pPr>
        <w:spacing w:after="0" w:line="600" w:lineRule="auto"/>
        <w:ind w:firstLine="720"/>
        <w:jc w:val="both"/>
        <w:rPr>
          <w:rFonts w:eastAsia="Times New Roman" w:cs="Times New Roman"/>
          <w:szCs w:val="24"/>
        </w:rPr>
      </w:pPr>
      <w:r>
        <w:rPr>
          <w:rFonts w:eastAsia="UB-Helvetica" w:cs="Times New Roman"/>
          <w:szCs w:val="24"/>
        </w:rPr>
        <w:t>Κάθε μία από αυτές τις θέσεις κόστισε στους Έλληνες πολίτες 322.000 ευρώ στην πρώτη περίπτωση και 230.000 ευρώ στη δεύτερη. Μάλιστα, σύμφ</w:t>
      </w:r>
      <w:r>
        <w:rPr>
          <w:rFonts w:eastAsia="UB-Helvetica" w:cs="Times New Roman"/>
          <w:szCs w:val="24"/>
        </w:rPr>
        <w:t>ωνα με μελέτες του καθηγητή κ. Πετράκου και της «</w:t>
      </w:r>
      <w:r>
        <w:rPr>
          <w:rFonts w:eastAsia="Times New Roman" w:cs="Times New Roman"/>
          <w:szCs w:val="24"/>
        </w:rPr>
        <w:t xml:space="preserve">Grant Thornton», η μέση διάρκεια ζωής αυτών των θέσεων δεν ξεπέρασε τα τρία χρόνια. </w:t>
      </w:r>
    </w:p>
    <w:p w14:paraId="150A7241" w14:textId="77777777" w:rsidR="008A0FFC" w:rsidRDefault="001A1A5C">
      <w:pPr>
        <w:spacing w:after="0" w:line="600" w:lineRule="auto"/>
        <w:ind w:firstLine="720"/>
        <w:jc w:val="both"/>
        <w:rPr>
          <w:rFonts w:eastAsia="Times New Roman" w:cs="Times New Roman"/>
          <w:szCs w:val="24"/>
        </w:rPr>
      </w:pPr>
      <w:r>
        <w:rPr>
          <w:rFonts w:eastAsia="Times New Roman" w:cs="Times New Roman"/>
          <w:szCs w:val="24"/>
        </w:rPr>
        <w:t xml:space="preserve">Καταλαβαίνετε ότι μιλάμε για πανάκριβες θέσεις εργασίας και καταθέτω στα Πρακτικά σχετική πηγή για όσα ανέφερα. </w:t>
      </w:r>
    </w:p>
    <w:p w14:paraId="150A7242" w14:textId="77777777" w:rsidR="008A0FFC" w:rsidRDefault="001A1A5C">
      <w:pPr>
        <w:spacing w:after="0" w:line="600" w:lineRule="auto"/>
        <w:ind w:firstLine="720"/>
        <w:jc w:val="both"/>
        <w:rPr>
          <w:rFonts w:eastAsia="Times New Roman" w:cs="Times New Roman"/>
        </w:rPr>
      </w:pPr>
      <w:r>
        <w:rPr>
          <w:rFonts w:eastAsia="Times New Roman" w:cs="Times New Roman"/>
        </w:rPr>
        <w:lastRenderedPageBreak/>
        <w:t>(Στο σημε</w:t>
      </w:r>
      <w:r>
        <w:rPr>
          <w:rFonts w:eastAsia="Times New Roman" w:cs="Times New Roman"/>
        </w:rPr>
        <w:t>ίο αυτό ο Βουλευτής κ. Μάριος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50A7243"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t>Σχετικά με το εν λόγω νομοσχέδιο και τον χρόνο υποβολής</w:t>
      </w:r>
      <w:r>
        <w:rPr>
          <w:rFonts w:eastAsia="UB-Helvetica" w:cs="Times New Roman"/>
          <w:szCs w:val="24"/>
        </w:rPr>
        <w:t>, ετέθη στη διαβούλευση τον Μάιο του 2006 -με τεράστια καθυστέρηση- έχοντας τις εξής συνέπειες: Πρώτον, κακή οικονομική συγκυρία, ενόψει πρόσφατων ψηφισθέντων άκρως υφεσιακών μέτρων που δημιουργούν αντιαναπτυξιακό κλίμα στην αγορά και, δεύτερον, χρονική απ</w:t>
      </w:r>
      <w:r>
        <w:rPr>
          <w:rFonts w:eastAsia="UB-Helvetica" w:cs="Times New Roman"/>
          <w:szCs w:val="24"/>
        </w:rPr>
        <w:t xml:space="preserve">όσταση από τον προηγούμενο αναπτυξιακό νόμο –που θυμίζω ότι ήταν το 2011- και από τον νέο Γενικό Απαλλακτικό Κανονισμό, δημιουργώντας μεταβατικά προβλήματα. </w:t>
      </w:r>
    </w:p>
    <w:p w14:paraId="150A7244"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t>Στο νομοσχέδιο παρατηρείται, πρώτον, χαμηλό ποσοστό επιχορηγήσεων, δεύτερον, ενίσχυση σε έμμεσες επιχορηγήσεις, όπως για παράδειγμα φοροαπαλλαγές ή σταθερό φορολογικό καθεστώς αλλά όχι σε ρευστότητα και, τρίτον, περιορισμός των ενισχύσεων, πλην ειδικών κατ</w:t>
      </w:r>
      <w:r>
        <w:rPr>
          <w:rFonts w:eastAsia="UB-Helvetica" w:cs="Times New Roman"/>
          <w:szCs w:val="24"/>
        </w:rPr>
        <w:t xml:space="preserve">ηγοριών, στις νέες επιχειρήσεις με αποκλεισμό των ήδη υφισταμένων. </w:t>
      </w:r>
    </w:p>
    <w:p w14:paraId="150A7245"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lastRenderedPageBreak/>
        <w:t>Συνέπεια αυτού είναι ότι οι υφιστάμενες επιχειρήσεις, οι οποίες θα μπορούσαν να αξιοποιήσουν έμμεσες ενισχύσεις, κατ’ αρχ</w:t>
      </w:r>
      <w:r>
        <w:rPr>
          <w:rFonts w:eastAsia="UB-Helvetica" w:cs="Times New Roman"/>
          <w:szCs w:val="24"/>
        </w:rPr>
        <w:t>άς</w:t>
      </w:r>
      <w:r>
        <w:rPr>
          <w:rFonts w:eastAsia="UB-Helvetica" w:cs="Times New Roman"/>
          <w:szCs w:val="24"/>
        </w:rPr>
        <w:t xml:space="preserve"> αποκλείονται, ενώ οι νέες επιχειρήσεις, που κατ’ εξοχήν χρειάζον</w:t>
      </w:r>
      <w:r>
        <w:rPr>
          <w:rFonts w:eastAsia="UB-Helvetica" w:cs="Times New Roman"/>
          <w:szCs w:val="24"/>
        </w:rPr>
        <w:t xml:space="preserve">ται κεφαλαιακή ενίσχυση, έχουν πρόσβαση μόνο σε έμμεσες ενισχύσεις, με συνέπεια να είναι αμφίβολη η αποτελεσματικότητα του νέου νόμου από τη γέννησή του κιόλας. </w:t>
      </w:r>
    </w:p>
    <w:p w14:paraId="150A7246"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t xml:space="preserve">Ειδικότερα: Πρώτον, ο νέος αναπτυξιακός νόμος καθιστά νευραλγικό παράγοντα για τη χρηματοδότηση των επιχειρήσεων, πρωτίστως των μέσων μαζικής ενημέρωσης, παρέμβαση ενδιάμεσων χρηματοπιστωτικών μηχανισμών, τα λεγόμενα </w:t>
      </w:r>
      <w:r>
        <w:rPr>
          <w:rFonts w:eastAsia="UB-Helvetica" w:cs="Times New Roman"/>
          <w:szCs w:val="24"/>
          <w:lang w:val="en-US"/>
        </w:rPr>
        <w:t>funds</w:t>
      </w:r>
      <w:r>
        <w:rPr>
          <w:rFonts w:eastAsia="UB-Helvetica" w:cs="Times New Roman"/>
          <w:szCs w:val="24"/>
        </w:rPr>
        <w:t xml:space="preserve"> </w:t>
      </w:r>
      <w:r>
        <w:rPr>
          <w:rFonts w:eastAsia="UB-Helvetica" w:cs="Times New Roman"/>
          <w:szCs w:val="24"/>
          <w:lang w:val="en-US"/>
        </w:rPr>
        <w:t>of</w:t>
      </w:r>
      <w:r>
        <w:rPr>
          <w:rFonts w:eastAsia="UB-Helvetica" w:cs="Times New Roman"/>
          <w:szCs w:val="24"/>
        </w:rPr>
        <w:t xml:space="preserve"> </w:t>
      </w:r>
      <w:r>
        <w:rPr>
          <w:rFonts w:eastAsia="UB-Helvetica" w:cs="Times New Roman"/>
          <w:szCs w:val="24"/>
          <w:lang w:val="en-US"/>
        </w:rPr>
        <w:t>funds</w:t>
      </w:r>
      <w:r>
        <w:rPr>
          <w:rFonts w:eastAsia="UB-Helvetica" w:cs="Times New Roman"/>
          <w:szCs w:val="24"/>
        </w:rPr>
        <w:t xml:space="preserve"> -και αναφέρομαι στο άρθρ</w:t>
      </w:r>
      <w:r>
        <w:rPr>
          <w:rFonts w:eastAsia="UB-Helvetica" w:cs="Times New Roman"/>
          <w:szCs w:val="24"/>
        </w:rPr>
        <w:t xml:space="preserve">ο 59- οι οποίοι όμως μόνο γενικόλογα προσδιορίζονται στον νόμο και των οποίων ο ακριβής καθορισμός, η ίδρυση και η λειτουργία απαιτούν πρόσθετες χρονοβόρες ενέργειες της πολιτείας. </w:t>
      </w:r>
    </w:p>
    <w:p w14:paraId="150A7247"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t>Δεύτερον, έχει ως συνέπεια γραφειοκρατία και καθυστερήσεις. Τα ειδικά καθε</w:t>
      </w:r>
      <w:r>
        <w:rPr>
          <w:rFonts w:eastAsia="UB-Helvetica" w:cs="Times New Roman"/>
          <w:szCs w:val="24"/>
        </w:rPr>
        <w:t xml:space="preserve">στώτα ενισχύσεων δεν δύνανται να τεθούν σε λειτουργία, παρά μόνο κατόπιν σχετικής προκήρυξης και καθορισμού ανάλογου προϋπολογισμού. </w:t>
      </w:r>
    </w:p>
    <w:p w14:paraId="150A7248"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lastRenderedPageBreak/>
        <w:t xml:space="preserve">Εκτιμάται ότι για τη λειτουργία του νόμου απαιτείται η έκδοση πολυάριθμων υπουργικών αποφάσεων. </w:t>
      </w:r>
    </w:p>
    <w:p w14:paraId="150A7249"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t>Τρίτον, η αναγνώριση σταθ</w:t>
      </w:r>
      <w:r>
        <w:rPr>
          <w:rFonts w:eastAsia="UB-Helvetica" w:cs="Times New Roman"/>
          <w:szCs w:val="24"/>
        </w:rPr>
        <w:t>ερού φορολογικού συντελεστή 29% για την επόμενη δεκαετία, με προϋπόθεση την επένδυση υψηλών ποσών –αναφέρονται περίπου 20 εκατομμύρια ευρώ- δεν αποτελεί πραγματικό επιχειρηματικό κίνητρο.</w:t>
      </w:r>
    </w:p>
    <w:p w14:paraId="150A724A"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t xml:space="preserve">Η πορεία των προηγουμένων νόμων και τα χρηματοδοτικά κενά που έχουν </w:t>
      </w:r>
      <w:r>
        <w:rPr>
          <w:rFonts w:eastAsia="UB-Helvetica" w:cs="Times New Roman"/>
          <w:szCs w:val="24"/>
        </w:rPr>
        <w:t>δημιουργήσει, σε συνδυασμό με την καθυστέρηση υποβολής του νομοσχεδίου, τη δυσμενή συγκυρία, τον βαθμό αποεπένδυσης στη χώρα και την έλλειψη ρευστότητας, δημιουργούν τις πλέον αρνητικές προϋποθέσεις για την αποδοτικότητα ενός νόμου, που μάλλον εξυπηρετεί π</w:t>
      </w:r>
      <w:r>
        <w:rPr>
          <w:rFonts w:eastAsia="UB-Helvetica" w:cs="Times New Roman"/>
          <w:szCs w:val="24"/>
        </w:rPr>
        <w:t xml:space="preserve">ερισσότερο από οποιονδήποτε άλλον την ίδια την Κυβέρνηση, που εν τέλει ως στόχο έχει να ενισχύσει τη φαρέτρα και την εικόνα της με έναν κατ’ όνομα αναπτυξιακό νόμο, που η ίδια έφερε, ενώ η προηγούμενη </w:t>
      </w:r>
      <w:r>
        <w:rPr>
          <w:rFonts w:eastAsia="UB-Helvetica" w:cs="Times New Roman"/>
          <w:szCs w:val="24"/>
        </w:rPr>
        <w:t>κ</w:t>
      </w:r>
      <w:r>
        <w:rPr>
          <w:rFonts w:eastAsia="UB-Helvetica" w:cs="Times New Roman"/>
          <w:szCs w:val="24"/>
        </w:rPr>
        <w:t xml:space="preserve">υβέρνηση, η Νέα Δημοκρατία, δεν κατάφερε να φέρει. </w:t>
      </w:r>
    </w:p>
    <w:p w14:paraId="150A724B" w14:textId="77777777" w:rsidR="008A0FFC" w:rsidRDefault="001A1A5C">
      <w:pPr>
        <w:spacing w:after="0" w:line="600" w:lineRule="auto"/>
        <w:ind w:firstLine="720"/>
        <w:jc w:val="both"/>
        <w:rPr>
          <w:rFonts w:eastAsia="Times New Roman" w:cs="Times New Roman"/>
          <w:szCs w:val="24"/>
        </w:rPr>
      </w:pPr>
      <w:r>
        <w:rPr>
          <w:rFonts w:eastAsia="UB-Helvetica" w:cs="Times New Roman"/>
          <w:szCs w:val="24"/>
        </w:rPr>
        <w:lastRenderedPageBreak/>
        <w:t>Εσ</w:t>
      </w:r>
      <w:r>
        <w:rPr>
          <w:rFonts w:eastAsia="UB-Helvetica" w:cs="Times New Roman"/>
          <w:szCs w:val="24"/>
        </w:rPr>
        <w:t>είς, λοιπόν, πιστεύτε ότι η λύση για την ανάπτυξη της Ελλάδας είναι θέμα ειδικής, έκτακτης αναπτυξιακής νομοθεσίας.</w:t>
      </w:r>
    </w:p>
    <w:p w14:paraId="150A724C" w14:textId="77777777" w:rsidR="008A0FFC" w:rsidRDefault="001A1A5C">
      <w:pPr>
        <w:spacing w:line="600" w:lineRule="auto"/>
        <w:ind w:firstLine="720"/>
        <w:jc w:val="both"/>
        <w:rPr>
          <w:rFonts w:eastAsia="Times New Roman"/>
          <w:szCs w:val="24"/>
        </w:rPr>
      </w:pPr>
      <w:r>
        <w:rPr>
          <w:rFonts w:eastAsia="Times New Roman"/>
          <w:szCs w:val="24"/>
        </w:rPr>
        <w:t>Σας το κάνω, λοιπόν, εικόνα για να το καταλάβει και ο πιο απλός άνθρωπος που μας ακούει αυτήν τη στιγμή. Είναι σαν να πιστεύετε ότι θα δροσί</w:t>
      </w:r>
      <w:r>
        <w:rPr>
          <w:rFonts w:eastAsia="Times New Roman"/>
          <w:szCs w:val="24"/>
        </w:rPr>
        <w:t>σετε την έρημο διανέμοντας παγάκια σε επιλεγμένους ερημίτες, με την εντολή να τα προσέχουν να μην τους λιώσουν.</w:t>
      </w:r>
      <w:r>
        <w:rPr>
          <w:rFonts w:eastAsia="Times New Roman"/>
          <w:b/>
          <w:szCs w:val="24"/>
        </w:rPr>
        <w:t xml:space="preserve"> </w:t>
      </w:r>
      <w:r>
        <w:rPr>
          <w:rFonts w:eastAsia="Times New Roman"/>
          <w:szCs w:val="24"/>
        </w:rPr>
        <w:t>Τ</w:t>
      </w:r>
      <w:r>
        <w:rPr>
          <w:rFonts w:eastAsia="Times New Roman"/>
          <w:szCs w:val="24"/>
        </w:rPr>
        <w:t xml:space="preserve">ο λέτε αυτό τη στιγμή που γνωρίζετε πως οι εν λόγω ερημίτες δεν έχουν ούτε ψυγεία ούτε ρεύμα. </w:t>
      </w:r>
    </w:p>
    <w:p w14:paraId="150A724D" w14:textId="77777777" w:rsidR="008A0FFC" w:rsidRDefault="001A1A5C">
      <w:pPr>
        <w:spacing w:line="600" w:lineRule="auto"/>
        <w:ind w:firstLine="720"/>
        <w:jc w:val="both"/>
        <w:rPr>
          <w:rFonts w:eastAsia="Times New Roman"/>
          <w:szCs w:val="24"/>
        </w:rPr>
      </w:pPr>
      <w:r>
        <w:rPr>
          <w:rFonts w:eastAsia="Times New Roman"/>
          <w:szCs w:val="24"/>
        </w:rPr>
        <w:t>Στη δική μας μάλιστα περίπτωση εσείς είστε αυτοί</w:t>
      </w:r>
      <w:r>
        <w:rPr>
          <w:rFonts w:eastAsia="Times New Roman"/>
          <w:szCs w:val="24"/>
        </w:rPr>
        <w:t xml:space="preserve"> που συνειδητά μετατρέπετε τους ιδιώτες επαγγελματίες και επιχειρηματίες σε ερημίτες στη Σαχάρα. Τους ζητάτε να σας δίνουν 100% προκαταβολή φόρου, 45% ανώτατη κλίμακα φορολόγησης, 25% ασφαλιστικές εισφορές και 5% εισφορά αλληλεγγύης. Την ίδια στιγμή επιτρέ</w:t>
      </w:r>
      <w:r>
        <w:rPr>
          <w:rFonts w:eastAsia="Times New Roman"/>
          <w:szCs w:val="24"/>
        </w:rPr>
        <w:t xml:space="preserve">πετε στα αγαπημένα σας παιδιά να παίρνουν συντάξεις των 3.000 ευρώ και θεωρείτε δίκαιο να δίνετε στους νέους ανθρώπους, που μπαίνουν στον χώρο της εργασίας 300, 400 και 500 ευρώ μισθό. </w:t>
      </w:r>
      <w:r>
        <w:rPr>
          <w:rFonts w:eastAsia="Times New Roman"/>
          <w:szCs w:val="24"/>
        </w:rPr>
        <w:t>Μ</w:t>
      </w:r>
      <w:r>
        <w:rPr>
          <w:rFonts w:eastAsia="Times New Roman"/>
          <w:szCs w:val="24"/>
        </w:rPr>
        <w:t xml:space="preserve">ετά έχετε το θράσος να συζητάτε για ανάπτυξη! </w:t>
      </w:r>
    </w:p>
    <w:p w14:paraId="150A724E" w14:textId="77777777" w:rsidR="008A0FFC" w:rsidRDefault="001A1A5C">
      <w:pPr>
        <w:spacing w:line="600" w:lineRule="auto"/>
        <w:ind w:firstLine="720"/>
        <w:jc w:val="both"/>
        <w:rPr>
          <w:rFonts w:eastAsia="Times New Roman"/>
          <w:szCs w:val="24"/>
        </w:rPr>
      </w:pPr>
      <w:r>
        <w:rPr>
          <w:rFonts w:eastAsia="Times New Roman"/>
          <w:szCs w:val="24"/>
        </w:rPr>
        <w:lastRenderedPageBreak/>
        <w:t>Ό</w:t>
      </w:r>
      <w:r>
        <w:rPr>
          <w:rFonts w:eastAsia="Times New Roman"/>
          <w:szCs w:val="24"/>
        </w:rPr>
        <w:t>λα αυτά συμβαίνουν μέσ</w:t>
      </w:r>
      <w:r>
        <w:rPr>
          <w:rFonts w:eastAsia="Times New Roman"/>
          <w:szCs w:val="24"/>
        </w:rPr>
        <w:t xml:space="preserve">α στη μιζέρια και την απραξία της ελληνικής αγοράς. Σύμφωνα μάλιστα με τα δικά σας στοιχεία εκτέλεσης προϋπολογισμού, βουτιά σημειώνουν τα έσοδα από ΦΠΑ και ειδικούς φόρους. Αναφέρω ενδεικτικά ότι το έλλειμμα για το πρώτο τρίμηνο του 2016 υπολογίζεται στα </w:t>
      </w:r>
      <w:r>
        <w:rPr>
          <w:rFonts w:eastAsia="Times New Roman"/>
          <w:szCs w:val="24"/>
        </w:rPr>
        <w:t xml:space="preserve">500 εκατομμύρια ευρώ. Απλήρωτοι φαίνεται πως μένουν και οι τρέχοντες φόροι εισοδήματος νομικών προσώπων, που παρουσιάζουν υστέρηση της τάξης των 127 εκατομμυρίων ευρώ. </w:t>
      </w:r>
    </w:p>
    <w:p w14:paraId="150A724F" w14:textId="77777777" w:rsidR="008A0FFC" w:rsidRDefault="001A1A5C">
      <w:pPr>
        <w:spacing w:line="600" w:lineRule="auto"/>
        <w:ind w:firstLine="720"/>
        <w:jc w:val="both"/>
        <w:rPr>
          <w:rFonts w:eastAsia="Times New Roman"/>
          <w:szCs w:val="24"/>
        </w:rPr>
      </w:pPr>
      <w:r>
        <w:rPr>
          <w:rFonts w:eastAsia="Times New Roman"/>
          <w:szCs w:val="24"/>
        </w:rPr>
        <w:t>Μάλιστα, στο πρώτο τετράμηνο του 2016 συμβαίνει και κάτι πρωτοφανές στη διάρκεια των τε</w:t>
      </w:r>
      <w:r>
        <w:rPr>
          <w:rFonts w:eastAsia="Times New Roman"/>
          <w:szCs w:val="24"/>
        </w:rPr>
        <w:t xml:space="preserve">λευταίων ετών: Ο ρυθμός λουκέτων σε επιχειρήσεις είναι μεγαλύτερος από τον ρυθμό ενάρξεως. </w:t>
      </w:r>
    </w:p>
    <w:p w14:paraId="150A7250" w14:textId="77777777" w:rsidR="008A0FFC" w:rsidRDefault="001A1A5C">
      <w:pPr>
        <w:spacing w:line="600" w:lineRule="auto"/>
        <w:ind w:firstLine="720"/>
        <w:jc w:val="both"/>
        <w:rPr>
          <w:rFonts w:eastAsia="Times New Roman"/>
          <w:szCs w:val="24"/>
        </w:rPr>
      </w:pPr>
      <w:r>
        <w:rPr>
          <w:rFonts w:eastAsia="Times New Roman"/>
          <w:szCs w:val="24"/>
        </w:rPr>
        <w:t xml:space="preserve">Καταθέτω και σχετικά </w:t>
      </w:r>
      <w:r>
        <w:rPr>
          <w:rFonts w:eastAsia="Times New Roman"/>
          <w:szCs w:val="24"/>
          <w:lang w:val="en-US"/>
        </w:rPr>
        <w:t>links</w:t>
      </w:r>
      <w:r>
        <w:rPr>
          <w:rFonts w:eastAsia="Times New Roman"/>
          <w:szCs w:val="24"/>
        </w:rPr>
        <w:t xml:space="preserve"> από τα όσα ανέφερα.</w:t>
      </w:r>
    </w:p>
    <w:p w14:paraId="150A7251" w14:textId="77777777" w:rsidR="008A0FFC" w:rsidRDefault="001A1A5C">
      <w:pPr>
        <w:spacing w:line="600" w:lineRule="auto"/>
        <w:ind w:firstLine="720"/>
        <w:jc w:val="both"/>
        <w:rPr>
          <w:rFonts w:eastAsia="Times New Roman"/>
          <w:szCs w:val="24"/>
        </w:rPr>
      </w:pPr>
      <w:r>
        <w:rPr>
          <w:rFonts w:eastAsia="Times New Roman" w:cs="Times New Roman"/>
          <w:szCs w:val="24"/>
        </w:rPr>
        <w:t>(Στο σημείο αυτό ο Βουλευτής κ. Μάριος Γεωργιάδης καταθέτει για τα Πρακτικά τα προαναφερθέντα έγγραφα, τα οποία βρίσκ</w:t>
      </w:r>
      <w:r>
        <w:rPr>
          <w:rFonts w:eastAsia="Times New Roman" w:cs="Times New Roman"/>
          <w:szCs w:val="24"/>
        </w:rPr>
        <w:t xml:space="preserve">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50A7252" w14:textId="77777777" w:rsidR="008A0FFC" w:rsidRDefault="001A1A5C">
      <w:pPr>
        <w:spacing w:line="600" w:lineRule="auto"/>
        <w:ind w:firstLine="720"/>
        <w:jc w:val="both"/>
        <w:rPr>
          <w:rFonts w:eastAsia="Times New Roman"/>
          <w:szCs w:val="24"/>
        </w:rPr>
      </w:pPr>
      <w:r>
        <w:rPr>
          <w:rFonts w:eastAsia="Times New Roman"/>
          <w:szCs w:val="24"/>
        </w:rPr>
        <w:lastRenderedPageBreak/>
        <w:t>Μ</w:t>
      </w:r>
      <w:r>
        <w:rPr>
          <w:rFonts w:eastAsia="Times New Roman"/>
          <w:szCs w:val="24"/>
        </w:rPr>
        <w:t xml:space="preserve">ετά από όλο αυτό το χάος, που συνειδητά προκαλείτε στην αγορά και στον ιδιώτη απασχολούμενο είτε είναι ιδιωτικός υπάλληλος, είτε ελεύθερος επαγγελματίας, είτε </w:t>
      </w:r>
      <w:r>
        <w:rPr>
          <w:rFonts w:eastAsia="Times New Roman"/>
          <w:szCs w:val="24"/>
        </w:rPr>
        <w:t>επιχειρηματίας, περιμένετε και πάλι να φέρετε ανάπτυξη με έναν ειδικό αναπτυξιακό νόμο.</w:t>
      </w:r>
    </w:p>
    <w:p w14:paraId="150A7253" w14:textId="77777777" w:rsidR="008A0FFC" w:rsidRDefault="001A1A5C">
      <w:pPr>
        <w:spacing w:line="600" w:lineRule="auto"/>
        <w:ind w:firstLine="720"/>
        <w:jc w:val="both"/>
        <w:rPr>
          <w:rFonts w:eastAsia="Times New Roman"/>
          <w:szCs w:val="24"/>
        </w:rPr>
      </w:pPr>
      <w:r>
        <w:rPr>
          <w:rFonts w:eastAsia="Times New Roman"/>
          <w:szCs w:val="24"/>
        </w:rPr>
        <w:t>Ας περάσουμε σε πιο συγκεκριμένα σημεία.</w:t>
      </w:r>
    </w:p>
    <w:p w14:paraId="150A7254" w14:textId="77777777" w:rsidR="008A0FFC" w:rsidRDefault="001A1A5C">
      <w:pPr>
        <w:spacing w:line="600" w:lineRule="auto"/>
        <w:ind w:firstLine="720"/>
        <w:jc w:val="both"/>
        <w:rPr>
          <w:rFonts w:eastAsia="Times New Roman"/>
          <w:szCs w:val="24"/>
        </w:rPr>
      </w:pPr>
      <w:r>
        <w:rPr>
          <w:rFonts w:eastAsia="Times New Roman"/>
          <w:szCs w:val="24"/>
        </w:rPr>
        <w:t>Κατ’ αρχάς ζητάτε παράβολο από κάθε υποψήφιο επενδυτή. Αυτό έχει ποσοστιαία βάση σύμφωνα με το ύψος της κάθε προτεινόμενης επέν</w:t>
      </w:r>
      <w:r>
        <w:rPr>
          <w:rFonts w:eastAsia="Times New Roman"/>
          <w:szCs w:val="24"/>
        </w:rPr>
        <w:t>δυσης και σε αρκετές περιπτώσεις φτάνει και το ύψος αρκετών χιλιάδων ευρώ. Αυτό το παράβολο λογικά θα διασφάλιζε ένα αυξημένο επίπεδο ποιότητας στην αξιολόγηση της κάθε επενδυτικής πρότασης. Όταν δηλαδή εγώ ως επιχειρηματίας βγάζω από την τσέπη μου και πλη</w:t>
      </w:r>
      <w:r>
        <w:rPr>
          <w:rFonts w:eastAsia="Times New Roman"/>
          <w:szCs w:val="24"/>
        </w:rPr>
        <w:t>ρώνω ένα μεγάλο ποσό στο κράτος σε παράβολο, περιμένω μ</w:t>
      </w:r>
      <w:r>
        <w:rPr>
          <w:rFonts w:eastAsia="Times New Roman"/>
          <w:szCs w:val="24"/>
        </w:rPr>
        <w:t>ί</w:t>
      </w:r>
      <w:r>
        <w:rPr>
          <w:rFonts w:eastAsia="Times New Roman"/>
          <w:szCs w:val="24"/>
        </w:rPr>
        <w:t>α ελάχιστη ανταποδοτική υπηρεσία.</w:t>
      </w:r>
    </w:p>
    <w:p w14:paraId="150A7255" w14:textId="77777777" w:rsidR="008A0FFC" w:rsidRDefault="001A1A5C">
      <w:pPr>
        <w:spacing w:line="600" w:lineRule="auto"/>
        <w:ind w:firstLine="720"/>
        <w:jc w:val="both"/>
        <w:rPr>
          <w:rFonts w:eastAsia="Times New Roman"/>
          <w:szCs w:val="24"/>
        </w:rPr>
      </w:pPr>
      <w:r>
        <w:rPr>
          <w:rFonts w:eastAsia="Times New Roman"/>
          <w:szCs w:val="24"/>
        </w:rPr>
        <w:lastRenderedPageBreak/>
        <w:t>Στο άρθρο 14 που αναφέρεστε και όπου προβλέπετε την αξιολόγηση λέτε ότι για κάθε υποβαλλόμενη πρόταση υπάρχει ένας και μόνο αξιολογητής, ένας άνθρωπος δηλαδή του οποί</w:t>
      </w:r>
      <w:r>
        <w:rPr>
          <w:rFonts w:eastAsia="Times New Roman"/>
          <w:szCs w:val="24"/>
        </w:rPr>
        <w:t xml:space="preserve">ου η δουλειά θα είναι να συντάξει το αξιολογικό του πόρισμα και να το καταθέσει στην αρμόδια </w:t>
      </w:r>
      <w:r>
        <w:rPr>
          <w:rFonts w:eastAsia="Times New Roman"/>
          <w:szCs w:val="24"/>
        </w:rPr>
        <w:t>ε</w:t>
      </w:r>
      <w:r>
        <w:rPr>
          <w:rFonts w:eastAsia="Times New Roman"/>
          <w:szCs w:val="24"/>
        </w:rPr>
        <w:t>πιτροπή. Αυτόν τον έναν αξιολογητή μάς λέτε ότι θα τον βρείτε από το Ειδικό Μητρώο Αξιολογητών.</w:t>
      </w:r>
    </w:p>
    <w:p w14:paraId="150A7256" w14:textId="77777777" w:rsidR="008A0FFC" w:rsidRDefault="001A1A5C">
      <w:pPr>
        <w:spacing w:line="600" w:lineRule="auto"/>
        <w:ind w:firstLine="720"/>
        <w:jc w:val="both"/>
        <w:rPr>
          <w:rFonts w:eastAsia="Times New Roman"/>
          <w:szCs w:val="24"/>
        </w:rPr>
      </w:pPr>
      <w:r>
        <w:rPr>
          <w:rFonts w:eastAsia="Times New Roman"/>
          <w:szCs w:val="24"/>
        </w:rPr>
        <w:t>Πηγαίνουμε, λοιπόν, να διαβάσουμε τι προσόντα πρέπει να έχει αυτός ο ένας και μοναδικός αξιολογητής και βλέπουμε ότι το μόνο που αναφέρεται είναι ότι πρέπει να έχει πτυχίο ΑΕΙ ή ΤΕΙ και γνώσεις υπολογιστών. Σε αυτό, όμως, το σκέλος δεν προχωράτε στη διατύπ</w:t>
      </w:r>
      <w:r>
        <w:rPr>
          <w:rFonts w:eastAsia="Times New Roman"/>
          <w:szCs w:val="24"/>
        </w:rPr>
        <w:t xml:space="preserve">ωση πιο συγκεκριμένων προδιαγραφών. </w:t>
      </w:r>
    </w:p>
    <w:p w14:paraId="150A7257" w14:textId="77777777" w:rsidR="008A0FFC" w:rsidRDefault="001A1A5C">
      <w:pPr>
        <w:spacing w:line="600" w:lineRule="auto"/>
        <w:ind w:firstLine="720"/>
        <w:jc w:val="both"/>
        <w:rPr>
          <w:rFonts w:eastAsia="Times New Roman"/>
          <w:szCs w:val="24"/>
        </w:rPr>
      </w:pPr>
      <w:r>
        <w:rPr>
          <w:rFonts w:eastAsia="Times New Roman"/>
          <w:szCs w:val="24"/>
        </w:rPr>
        <w:t>Βάσει του ΚΕΠΑ για τις προδιαγραφές των αξιολογητών βγάζουμε κάποια συμπεράσματα από αυτήν τη διαδικασία: Είτε ότι είστε επιπόλαιοι και ανίδεοι από επιχειρηματικότητα και επενδύσεις είτε ότι είστε υστερόβουλοι και επιθυ</w:t>
      </w:r>
      <w:r>
        <w:rPr>
          <w:rFonts w:eastAsia="Times New Roman"/>
          <w:szCs w:val="24"/>
        </w:rPr>
        <w:t xml:space="preserve">μείτε να διαβάλετε με κάθε τρόπο την αξιολόγηση των επενδυτών, ώστε να </w:t>
      </w:r>
      <w:r>
        <w:rPr>
          <w:rFonts w:eastAsia="Times New Roman"/>
          <w:szCs w:val="24"/>
        </w:rPr>
        <w:lastRenderedPageBreak/>
        <w:t xml:space="preserve">ευνοηθούν συγκεκριμένα πρόσωπα, είτε ότι δεν σας απασχολούν καθόλου, μα καθόλου οι ιδιωτικές επενδύσεις για τη χώρα μας. </w:t>
      </w:r>
    </w:p>
    <w:p w14:paraId="150A7258" w14:textId="77777777" w:rsidR="008A0FFC" w:rsidRDefault="001A1A5C">
      <w:pPr>
        <w:spacing w:line="600" w:lineRule="auto"/>
        <w:ind w:firstLine="720"/>
        <w:jc w:val="both"/>
        <w:rPr>
          <w:rFonts w:eastAsia="Times New Roman"/>
          <w:szCs w:val="24"/>
        </w:rPr>
      </w:pPr>
      <w:r>
        <w:rPr>
          <w:rFonts w:eastAsia="Times New Roman"/>
          <w:szCs w:val="24"/>
        </w:rPr>
        <w:t>Εν προκειμένω θα έπρεπε να προχωρήσετε στο αυτονόητο. Να ορίσετ</w:t>
      </w:r>
      <w:r>
        <w:rPr>
          <w:rFonts w:eastAsia="Times New Roman"/>
          <w:szCs w:val="24"/>
        </w:rPr>
        <w:t>ε ομάδα πρωτογενών αξιολογητών και όχι ένα φυσικό πρόσωπο. Να ορίσετε συγκεκριμένες προδιαγραφές και προσόντα. Για παράδειγμα, δεν μπορεί μία επένδυση εκατομμυρίων ευρώ από μία εταιρεία πληροφορικής να κριθεί από κάποιον ο οποίος έχει πτυχίο ΤΕΙ Ιχθυοκαλλι</w:t>
      </w:r>
      <w:r>
        <w:rPr>
          <w:rFonts w:eastAsia="Times New Roman"/>
          <w:szCs w:val="24"/>
        </w:rPr>
        <w:t xml:space="preserve">έργειας και απλά γνωρίζει από υπολογιστές. </w:t>
      </w:r>
    </w:p>
    <w:p w14:paraId="150A7259" w14:textId="77777777" w:rsidR="008A0FFC" w:rsidRDefault="001A1A5C">
      <w:pPr>
        <w:spacing w:line="600" w:lineRule="auto"/>
        <w:ind w:firstLine="720"/>
        <w:jc w:val="both"/>
        <w:rPr>
          <w:rFonts w:eastAsia="Times New Roman"/>
          <w:szCs w:val="24"/>
        </w:rPr>
      </w:pPr>
      <w:r>
        <w:rPr>
          <w:rFonts w:eastAsia="Times New Roman"/>
          <w:szCs w:val="24"/>
        </w:rPr>
        <w:t>Οι φορείς, που εξέτασαν το εν λόγω νομοσχέδιο και κλήθηκαν σε ακρόαση, ζήτησαν συγκεκριμένα πράγματα και κατέθεσαν συγκεκριμένες προτάσεις. Οι αριθμοί είναι απελπιστικοί τόσο για τον αναπτυξιακό προσανατολισμό τη</w:t>
      </w:r>
      <w:r>
        <w:rPr>
          <w:rFonts w:eastAsia="Times New Roman"/>
          <w:szCs w:val="24"/>
        </w:rPr>
        <w:t>ς χώρας όσο και για τις κυβερνητικές πολιτικές, οι οποίες σε καμία περίπτωση δεν οδήγησαν και δεν οδηγούν σε ανάκαμψη της οικονομίας ή των επενδύσεων.</w:t>
      </w:r>
    </w:p>
    <w:p w14:paraId="150A725A" w14:textId="77777777" w:rsidR="008A0FFC" w:rsidRDefault="001A1A5C">
      <w:pPr>
        <w:spacing w:line="600" w:lineRule="auto"/>
        <w:ind w:firstLine="567"/>
        <w:jc w:val="both"/>
        <w:rPr>
          <w:rFonts w:eastAsia="Times New Roman" w:cs="Times New Roman"/>
          <w:szCs w:val="24"/>
        </w:rPr>
      </w:pPr>
      <w:r>
        <w:rPr>
          <w:rFonts w:eastAsia="Times New Roman" w:cs="Times New Roman"/>
          <w:szCs w:val="24"/>
        </w:rPr>
        <w:lastRenderedPageBreak/>
        <w:t>Συγκεκριμένα, από τα έξι χιλιάδες τριακόσια εβδομήντα ένα επενδυτικά σχέδια, οι συμβασιοποιημένες οφειλές</w:t>
      </w:r>
      <w:r>
        <w:rPr>
          <w:rFonts w:eastAsia="Times New Roman" w:cs="Times New Roman"/>
          <w:szCs w:val="24"/>
        </w:rPr>
        <w:t xml:space="preserve"> ανέρχονται στα 5,5 δισεκατομμύρια, ενώ τα δυο χιλιάδες διακόσια ένα μη ενεργά σε 2,4 δισεκατομμύρια. Αυτό σημαίνει ότι οι συμβασιοποιημένες οφειλές ξεπερνούν τα 3 δισεκατομμύρια ευρώ.</w:t>
      </w:r>
    </w:p>
    <w:p w14:paraId="150A725B" w14:textId="77777777" w:rsidR="008A0FFC" w:rsidRDefault="001A1A5C">
      <w:pPr>
        <w:spacing w:line="600" w:lineRule="auto"/>
        <w:ind w:firstLine="567"/>
        <w:jc w:val="both"/>
        <w:rPr>
          <w:rFonts w:eastAsia="Times New Roman" w:cs="Times New Roman"/>
          <w:szCs w:val="24"/>
        </w:rPr>
      </w:pPr>
      <w:r>
        <w:rPr>
          <w:rFonts w:eastAsia="Times New Roman" w:cs="Times New Roman"/>
          <w:szCs w:val="24"/>
        </w:rPr>
        <w:t>Επιπροσθέτως, οι εκτιμήσεις κάνουν λόγο για κεφαλαιακές ανάγκες ως προς</w:t>
      </w:r>
      <w:r>
        <w:rPr>
          <w:rFonts w:eastAsia="Times New Roman" w:cs="Times New Roman"/>
          <w:szCs w:val="24"/>
        </w:rPr>
        <w:t xml:space="preserve"> το πάγιο κεφάλαιο της ιδιωτικής οικονομίας τουλάχιστον 79 δισεκατομμύρια ευρώ, προκειμένου να υπάρξει επαναφορά του στα επίπεδα του 2010, όπου και υπήρχε θετικό πρόσημο. </w:t>
      </w:r>
    </w:p>
    <w:p w14:paraId="150A725C" w14:textId="77777777" w:rsidR="008A0FFC" w:rsidRDefault="001A1A5C">
      <w:pPr>
        <w:spacing w:line="600" w:lineRule="auto"/>
        <w:ind w:firstLine="567"/>
        <w:jc w:val="both"/>
        <w:rPr>
          <w:rFonts w:eastAsia="Times New Roman" w:cs="Times New Roman"/>
          <w:szCs w:val="24"/>
        </w:rPr>
      </w:pPr>
      <w:r>
        <w:rPr>
          <w:rFonts w:eastAsia="Times New Roman" w:cs="Times New Roman"/>
          <w:szCs w:val="24"/>
        </w:rPr>
        <w:t>Καταθέτω για τα Πρακτικά σχετική πηγή και τον πίνακα που αναφέρει τα εν λόγω ποσά.</w:t>
      </w:r>
    </w:p>
    <w:p w14:paraId="150A725D" w14:textId="77777777" w:rsidR="008A0FFC" w:rsidRDefault="001A1A5C">
      <w:pPr>
        <w:spacing w:line="600" w:lineRule="auto"/>
        <w:ind w:firstLine="720"/>
        <w:jc w:val="both"/>
        <w:rPr>
          <w:rFonts w:eastAsia="Times New Roman" w:cs="Times New Roman"/>
        </w:rPr>
      </w:pPr>
      <w:r>
        <w:rPr>
          <w:rFonts w:eastAsia="Times New Roman" w:cs="Times New Roman"/>
        </w:rPr>
        <w:t>(Στο σημείο αυτό ο Βουλευτής κ. Μάριος Γεωργιάδης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50A725E" w14:textId="77777777" w:rsidR="008A0FFC" w:rsidRDefault="001A1A5C">
      <w:pPr>
        <w:spacing w:line="600" w:lineRule="auto"/>
        <w:ind w:firstLine="720"/>
        <w:jc w:val="both"/>
        <w:rPr>
          <w:rFonts w:eastAsia="Times New Roman" w:cs="Times New Roman"/>
        </w:rPr>
      </w:pPr>
      <w:r>
        <w:rPr>
          <w:rFonts w:eastAsia="Times New Roman" w:cs="Times New Roman"/>
        </w:rPr>
        <w:lastRenderedPageBreak/>
        <w:t>Βλέπετε ότι σύσσωμη η αγορά ζητάει σταθερό</w:t>
      </w:r>
      <w:r>
        <w:rPr>
          <w:rFonts w:eastAsia="Times New Roman" w:cs="Times New Roman"/>
        </w:rPr>
        <w:t xml:space="preserve">τητα και φορολογική και πολιτική και επενδυτική, χωρίς όρια και διακρίσεις ούτε σε όγκο δραστηριότητας ούτε σε αντικείμενο δραστηριότητας. Κοινοί, γόνιμοι κανόνες για όλους. </w:t>
      </w:r>
    </w:p>
    <w:p w14:paraId="150A725F" w14:textId="77777777" w:rsidR="008A0FFC" w:rsidRDefault="001A1A5C">
      <w:pPr>
        <w:spacing w:line="600" w:lineRule="auto"/>
        <w:ind w:firstLine="720"/>
        <w:jc w:val="both"/>
        <w:rPr>
          <w:rFonts w:eastAsia="Times New Roman" w:cs="Times New Roman"/>
        </w:rPr>
      </w:pPr>
      <w:r>
        <w:rPr>
          <w:rFonts w:eastAsia="Times New Roman" w:cs="Times New Roman"/>
        </w:rPr>
        <w:t xml:space="preserve">Τι προτείνουμε εμείς, ως Ένωση Κεντρώων, για την ανάπτυξη; Πρώτα απ’ όλα σταθερή </w:t>
      </w:r>
      <w:r>
        <w:rPr>
          <w:rFonts w:eastAsia="Times New Roman" w:cs="Times New Roman"/>
        </w:rPr>
        <w:t>και ισχυρή κυβέρνηση. Μ</w:t>
      </w:r>
      <w:r>
        <w:rPr>
          <w:rFonts w:eastAsia="Times New Roman" w:cs="Times New Roman"/>
        </w:rPr>
        <w:t>ί</w:t>
      </w:r>
      <w:r>
        <w:rPr>
          <w:rFonts w:eastAsia="Times New Roman" w:cs="Times New Roman"/>
        </w:rPr>
        <w:t xml:space="preserve">α κυβέρνηση με την ψυχή στο στόμα, δεν την εμπιστεύεται κανένας επενδυτής, είτε είναι Έλληνας είτε είναι ξένος. Σύντομα και περιεκτικά θα σας αναφέρω οκτώ προτάσεις μας. </w:t>
      </w:r>
    </w:p>
    <w:p w14:paraId="150A7260" w14:textId="77777777" w:rsidR="008A0FFC" w:rsidRDefault="001A1A5C">
      <w:pPr>
        <w:spacing w:line="600" w:lineRule="auto"/>
        <w:ind w:firstLine="720"/>
        <w:jc w:val="both"/>
        <w:rPr>
          <w:rFonts w:eastAsia="Times New Roman" w:cs="Times New Roman"/>
        </w:rPr>
      </w:pPr>
      <w:r>
        <w:rPr>
          <w:rFonts w:eastAsia="Times New Roman" w:cs="Times New Roman"/>
          <w:b/>
        </w:rPr>
        <w:t>ΑΝΑΣΤΑΣΙΑ ΓΚΑΡΑ:</w:t>
      </w:r>
      <w:r>
        <w:rPr>
          <w:rFonts w:eastAsia="Times New Roman" w:cs="Times New Roman"/>
        </w:rPr>
        <w:t xml:space="preserve"> Σταθερή είναι η Κυβέρνηση. </w:t>
      </w:r>
    </w:p>
    <w:p w14:paraId="150A7261" w14:textId="77777777" w:rsidR="008A0FFC" w:rsidRDefault="001A1A5C">
      <w:pPr>
        <w:spacing w:line="600" w:lineRule="auto"/>
        <w:ind w:firstLine="720"/>
        <w:jc w:val="both"/>
        <w:rPr>
          <w:rFonts w:eastAsia="Times New Roman" w:cs="Times New Roman"/>
          <w:szCs w:val="24"/>
        </w:rPr>
      </w:pPr>
      <w:r>
        <w:rPr>
          <w:rFonts w:eastAsia="Times New Roman" w:cs="Times New Roman"/>
          <w:b/>
        </w:rPr>
        <w:t>ΜΑΡΙΟΣ ΓΕΩΡΓΙΑΔΗ</w:t>
      </w:r>
      <w:r>
        <w:rPr>
          <w:rFonts w:eastAsia="Times New Roman" w:cs="Times New Roman"/>
          <w:b/>
        </w:rPr>
        <w:t>Σ:</w:t>
      </w:r>
      <w:r>
        <w:rPr>
          <w:rFonts w:eastAsia="Times New Roman" w:cs="Times New Roman"/>
          <w:szCs w:val="24"/>
        </w:rPr>
        <w:t xml:space="preserve"> Σταθερή με εκατόν πενήντα τρεις Βουλευτές; Βεβαίως, σταθερή είναι και κυνηγάτε την κ</w:t>
      </w:r>
      <w:r>
        <w:rPr>
          <w:rFonts w:eastAsia="Times New Roman" w:cs="Times New Roman"/>
          <w:szCs w:val="24"/>
        </w:rPr>
        <w:t>.</w:t>
      </w:r>
      <w:r>
        <w:rPr>
          <w:rFonts w:eastAsia="Times New Roman" w:cs="Times New Roman"/>
          <w:szCs w:val="24"/>
        </w:rPr>
        <w:t xml:space="preserve"> Κατριβάνου να ψηφίσει, την κυρία Βαγενά κ.ο.κ.</w:t>
      </w:r>
      <w:r>
        <w:rPr>
          <w:rFonts w:eastAsia="Times New Roman" w:cs="Times New Roman"/>
          <w:szCs w:val="24"/>
        </w:rPr>
        <w:t>.</w:t>
      </w:r>
      <w:r>
        <w:rPr>
          <w:rFonts w:eastAsia="Times New Roman" w:cs="Times New Roman"/>
          <w:szCs w:val="24"/>
        </w:rPr>
        <w:t xml:space="preserve"> Ας μην ανοίξουμε διάλογο. Αφού θεωρείτε εσείς σταθερότητα με εκατόν πενήντα τρεις, με γειά σας, με χαρά σας! </w:t>
      </w:r>
    </w:p>
    <w:p w14:paraId="150A7262"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Οι προτάσ</w:t>
      </w:r>
      <w:r>
        <w:rPr>
          <w:rFonts w:eastAsia="Times New Roman" w:cs="Times New Roman"/>
          <w:szCs w:val="24"/>
        </w:rPr>
        <w:t xml:space="preserve">εις μας, λοιπόν, είναι: </w:t>
      </w:r>
    </w:p>
    <w:p w14:paraId="150A7263"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Πρώτον, μείωση του μη μισθολογικού κόστους, δηλαδή μείωση των ασφαλιστικών και εργοδοτικών εισφορών, οι οποίες τώρα φτάνουν μέχρι και το 50% του εισοδήματος. Είναι οι υψηλότερες σε σχέση με τις υπόλοιπες χώρες της Ευρωπαϊκής Ένωσης</w:t>
      </w:r>
      <w:r>
        <w:rPr>
          <w:rFonts w:eastAsia="Times New Roman" w:cs="Times New Roman"/>
          <w:szCs w:val="24"/>
        </w:rPr>
        <w:t>. Ο μέσος όρος αυτών είναι 26%, ενώ ο μέσος όρος των υπόλοιπων χωρών του ΟΟΣΑ είναι 28%.</w:t>
      </w:r>
    </w:p>
    <w:p w14:paraId="150A7264"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Δεύτερον, αναδιάρθρωση και απλοποίηση του φορολογικού συστήματος. Το δαιδαλώδες φορολογικό σύστημα με τις πάμπολλες εξαιρέσεις και τα ρουσφετολογικά παραθυράκια των συ</w:t>
      </w:r>
      <w:r>
        <w:rPr>
          <w:rFonts w:eastAsia="Times New Roman" w:cs="Times New Roman"/>
          <w:szCs w:val="24"/>
        </w:rPr>
        <w:t xml:space="preserve">ντεχνιών, μας κρατά καθηλωμένους στον πάτο της ευρωπαϊκής αγοράς. </w:t>
      </w:r>
    </w:p>
    <w:p w14:paraId="150A7265"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Τρίτον, φορολογικά κίνητρα, θεσμοθέτηση μόνιμων φορολογικών κινήτρων για όλες τις επιχειρήσεις που δραστηριοποιούνται στην Ελλάδα για συγκεκριμένο χρονικό διάστημα. </w:t>
      </w:r>
    </w:p>
    <w:p w14:paraId="150A7266"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Τέταρτον, διαβάζουμε στ</w:t>
      </w:r>
      <w:r>
        <w:rPr>
          <w:rFonts w:eastAsia="Times New Roman" w:cs="Times New Roman"/>
          <w:szCs w:val="24"/>
        </w:rPr>
        <w:t xml:space="preserve">ο εν λόγω νομοσχέδιο ότι ο υποχρεωτικός χαρακτήρας της ίδιας συμμετοχής καταργείται. Δεν χρειάζεται δηλαδή να έχει κάποιος το κεφάλαιο στον τραπεζικό του λογαριασμό εξ </w:t>
      </w:r>
      <w:r>
        <w:rPr>
          <w:rFonts w:eastAsia="Times New Roman" w:cs="Times New Roman"/>
          <w:szCs w:val="24"/>
        </w:rPr>
        <w:lastRenderedPageBreak/>
        <w:t xml:space="preserve">αρχής, όπως ίσχυε στους προηγούμενους νόμους. Όμως, από την άλλη, έχουμε αυστηροποιήσει </w:t>
      </w:r>
      <w:r>
        <w:rPr>
          <w:rFonts w:eastAsia="Times New Roman" w:cs="Times New Roman"/>
          <w:szCs w:val="24"/>
        </w:rPr>
        <w:t xml:space="preserve">το καθεστώς διασφάλισης της απαραίτητης εξωτερικής χρηματοδότησης. </w:t>
      </w:r>
    </w:p>
    <w:p w14:paraId="150A7267"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Για να πετύχει αυτό που αναφέρεται στο νομοσχέδιο, θα έπρεπε να υπάρχουν παράλληλες ειδικές ρυθμίσεις για τους ιδιώτες επενδυτές. Σήμερα οι επενδυτές, υποβάλλοντας ως ενέχυρο την απόφαση υ</w:t>
      </w:r>
      <w:r>
        <w:rPr>
          <w:rFonts w:eastAsia="Times New Roman" w:cs="Times New Roman"/>
          <w:szCs w:val="24"/>
        </w:rPr>
        <w:t xml:space="preserve">παγωγής τους στον αναπτυξιακό νόμο, εκχωρούν το προσδοκώμενο ποσό στις τράπεζες, λαμβάνοντας δάνεια, με συνέπεια να θεωρείται ο επενδυτής οφειλέτης και η τράπεζα να αντιμετωπίζει άλλο ένα μη εξυπηρετούμενο δάνειο. </w:t>
      </w:r>
    </w:p>
    <w:p w14:paraId="150A7268"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Η λύση είναι συνεννόηση με τις τράπεζες κ</w:t>
      </w:r>
      <w:r>
        <w:rPr>
          <w:rFonts w:eastAsia="Times New Roman" w:cs="Times New Roman"/>
          <w:szCs w:val="24"/>
        </w:rPr>
        <w:t xml:space="preserve">αι χορήγηση πενταετών ή δεκαετών ομολόγων του </w:t>
      </w:r>
      <w:r>
        <w:rPr>
          <w:rFonts w:eastAsia="Times New Roman" w:cs="Times New Roman"/>
          <w:szCs w:val="24"/>
        </w:rPr>
        <w:t>δ</w:t>
      </w:r>
      <w:r>
        <w:rPr>
          <w:rFonts w:eastAsia="Times New Roman" w:cs="Times New Roman"/>
          <w:szCs w:val="24"/>
        </w:rPr>
        <w:t xml:space="preserve">ημοσίου, ώστε το </w:t>
      </w:r>
      <w:r>
        <w:rPr>
          <w:rFonts w:eastAsia="Times New Roman" w:cs="Times New Roman"/>
          <w:szCs w:val="24"/>
        </w:rPr>
        <w:t>δ</w:t>
      </w:r>
      <w:r>
        <w:rPr>
          <w:rFonts w:eastAsia="Times New Roman" w:cs="Times New Roman"/>
          <w:szCs w:val="24"/>
        </w:rPr>
        <w:t xml:space="preserve">ημόσιο να μπορεί να ικανοποιήσει τις υποχρεώσεις τους, οι επενδυτές να μην έχουν οφειλές και η τράπεζα να έχει εξυπηρετούμενα δάνεια. </w:t>
      </w:r>
    </w:p>
    <w:p w14:paraId="150A7269"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Πέμπτον, άνοιγμα κλειστών επαγγελμάτων. Είναι απαράδεκτο</w:t>
      </w:r>
      <w:r>
        <w:rPr>
          <w:rFonts w:eastAsia="Times New Roman" w:cs="Times New Roman"/>
          <w:szCs w:val="24"/>
        </w:rPr>
        <w:t xml:space="preserve"> να διατηρείτε και σήμερα το πελατειακό σας κράτος, υποσχόμενοι τα πάντα σε αγαπημένες σας συντεχνίες. Με τέτοια ανεργία και κοινωνική εξαθλίωση, η στάση σας αυτή είναι εγκληματική. </w:t>
      </w:r>
    </w:p>
    <w:p w14:paraId="150A726A"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Έκτον, μείωση της ψαλίδας μισθολογικού κόστους μεταξύ δημοσίου και ιδιωτι</w:t>
      </w:r>
      <w:r>
        <w:rPr>
          <w:rFonts w:eastAsia="Times New Roman" w:cs="Times New Roman"/>
          <w:szCs w:val="24"/>
        </w:rPr>
        <w:t xml:space="preserve">κού τομέα. Πρέπει να σταματήσει να θεωρείται ιδιαιτέρως προνομιακός ο δημόσιος τομέας εις βάρος του ιδιωτικού. Έτσι, όλοι κοιτάζουν το πώς θα βολευτούν αυτή τη στιγμή και αυτό οδηγεί στον αντίποδα της παραγωγικότητας. </w:t>
      </w:r>
    </w:p>
    <w:p w14:paraId="150A726B"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Σύμφωνα με τα στοιχεία της ΕΛΣΤΑΤ, ο </w:t>
      </w:r>
      <w:r>
        <w:rPr>
          <w:rFonts w:eastAsia="Times New Roman" w:cs="Times New Roman"/>
          <w:szCs w:val="24"/>
        </w:rPr>
        <w:t>μέσος δημόσιος υπάλληλος έχει 35% περισσότερα μισθολογικά οφέλη από τον μέσο ιδιωτικό υπάλληλο. Καμμία ηθική και πολιτική στάση δεν δικαιολογεί κάτι τέτοιο.</w:t>
      </w:r>
    </w:p>
    <w:p w14:paraId="150A726C"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Έβδομον, ταχύτερη απονομή δικαιοσύνης. Είναι επίσης απαράδεκτο, ιδιαίτερα σε θέματα εμπορικής και α</w:t>
      </w:r>
      <w:r>
        <w:rPr>
          <w:rFonts w:eastAsia="Times New Roman" w:cs="Times New Roman"/>
          <w:szCs w:val="24"/>
        </w:rPr>
        <w:t xml:space="preserve">στικής φύσεως, να περιμένουν οι ιδιώτες επαγγελματίες και οι εταιρείες την τελεσιδικία μετά από πολλά χρόνια. </w:t>
      </w:r>
    </w:p>
    <w:p w14:paraId="150A726D"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Και όγδοον, πάταξη της αργομισθίας και ουσιαστική αξιολόγηση, ώστε να αποκτήσουμε ένα αποδοτικό και παραγωγικό </w:t>
      </w:r>
      <w:r>
        <w:rPr>
          <w:rFonts w:eastAsia="Times New Roman" w:cs="Times New Roman"/>
          <w:szCs w:val="24"/>
        </w:rPr>
        <w:t>δ</w:t>
      </w:r>
      <w:r>
        <w:rPr>
          <w:rFonts w:eastAsia="Times New Roman" w:cs="Times New Roman"/>
          <w:szCs w:val="24"/>
        </w:rPr>
        <w:t>ημόσιο που θα εξυπηρετεί την ιδιω</w:t>
      </w:r>
      <w:r>
        <w:rPr>
          <w:rFonts w:eastAsia="Times New Roman" w:cs="Times New Roman"/>
          <w:szCs w:val="24"/>
        </w:rPr>
        <w:t>τική πρωτοβουλία και δεν θα την υποσκάπτει, όπως κάνει σήμερα, καθώς και παράλληλη μηχανογράφηση και εξέλιξη των τεχνολογικών υποδομών σε όλες τις υπηρεσίες, με τις οποίες συναλλάσσονται ο ιδιώτης και ο επαγγελματίας.</w:t>
      </w:r>
    </w:p>
    <w:p w14:paraId="150A726E"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Το κράτος δεν είναι λάφυρο, αγαπητά στ</w:t>
      </w:r>
      <w:r>
        <w:rPr>
          <w:rFonts w:eastAsia="Times New Roman" w:cs="Times New Roman"/>
          <w:szCs w:val="24"/>
        </w:rPr>
        <w:t>ελέχη της κυβερνητικής Πλειοψηφίας. Όσο τροφοδοτείτε τις συντεχνίες σας και το πελατειακό κράτος, όσο στοχοποιείτε τον ιδιωτικό τομέα και την επιχειρηματικότητα, όσο διαιωνίζετε αυτό το σάπιο, δημαγωγικό και λαϊκίστικο προφίλ εξουσίας, όχι μόνο ανάπτυξη δε</w:t>
      </w:r>
      <w:r>
        <w:rPr>
          <w:rFonts w:eastAsia="Times New Roman" w:cs="Times New Roman"/>
          <w:szCs w:val="24"/>
        </w:rPr>
        <w:t xml:space="preserve">ν θα </w:t>
      </w:r>
      <w:r>
        <w:rPr>
          <w:rFonts w:eastAsia="Times New Roman" w:cs="Times New Roman"/>
          <w:szCs w:val="24"/>
        </w:rPr>
        <w:lastRenderedPageBreak/>
        <w:t>έρθει, αλλά θα καταντήσουμε καρικατούρα χώρας. Χωρίς ιδιωτική οικονομία, είναι καταδικασμένη η χώρα μας σε αιώνια μιζέρια.</w:t>
      </w:r>
    </w:p>
    <w:p w14:paraId="150A726F"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Όταν όλοι σε αυτή την Αίθουσα απαλλαγούν από την εξουσιομανία, όταν αντί για «παραιτηθείτε», θα παρακινείτε εκδηλώσεις με το σύν</w:t>
      </w:r>
      <w:r>
        <w:rPr>
          <w:rFonts w:eastAsia="Times New Roman" w:cs="Times New Roman"/>
          <w:szCs w:val="24"/>
        </w:rPr>
        <w:t xml:space="preserve">θημα «συνεργαστείτε», όταν θα κάτσετε στο ίδιο τραπέζι και θα κοιτάξετε το καλό της χώρας, όταν θα καταλάβετε ότι η αύξηση της φορολογίας προκαλεί μόνο αύξηση λαθρεμπορίου και φοροδιαφυγής, καθώς και αντικίνητρα επενδύσεων, τότε –και μόνο τότε- θα υπάρξει </w:t>
      </w:r>
      <w:r>
        <w:rPr>
          <w:rFonts w:eastAsia="Times New Roman" w:cs="Times New Roman"/>
          <w:szCs w:val="24"/>
        </w:rPr>
        <w:t xml:space="preserve">ελπίδα πραγματικής ανάπτυξης. </w:t>
      </w:r>
    </w:p>
    <w:p w14:paraId="150A7270"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Μέχρι τότε θα είμαστε απλά μια χώρα στην οποία θα υπάρχουν μόνο κρατικοί υπάλληλοι, μόνο συνταξιούχοι, μόνο φοροφυγάδες και μόνο λαθρεμπόριο. Μέχρι τότε θα λαμβάνουμε ευχαριστήριες επιστολές από τη Βουλγαρία, τη Ρουμανία και </w:t>
      </w:r>
      <w:r>
        <w:rPr>
          <w:rFonts w:eastAsia="Times New Roman" w:cs="Times New Roman"/>
          <w:szCs w:val="24"/>
        </w:rPr>
        <w:t xml:space="preserve">την Κύπρο κ.ο.κ. για την ανάπτυξη που τους φέρνουμε με τα δικά μας χρήματα, τα οποία εξάγουμε στις δικές τους χώρες. </w:t>
      </w:r>
    </w:p>
    <w:p w14:paraId="150A7271"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Καταψηφίζουμε το εν λόγω νομοσχέδιο και θα τοποθετηθούμε επί των άρθρων στη σχετική ψηφοφορία.</w:t>
      </w:r>
    </w:p>
    <w:p w14:paraId="150A7272"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50A7273" w14:textId="77777777" w:rsidR="008A0FFC" w:rsidRDefault="001A1A5C">
      <w:pPr>
        <w:spacing w:line="600" w:lineRule="auto"/>
        <w:ind w:firstLine="720"/>
        <w:jc w:val="center"/>
        <w:rPr>
          <w:rFonts w:eastAsia="Times New Roman" w:cs="Times New Roman"/>
          <w:szCs w:val="24"/>
        </w:rPr>
      </w:pPr>
      <w:r>
        <w:rPr>
          <w:rFonts w:eastAsia="Times New Roman" w:cs="Times New Roman"/>
          <w:szCs w:val="24"/>
        </w:rPr>
        <w:t>(Χειροκροτήματα από την</w:t>
      </w:r>
      <w:r>
        <w:rPr>
          <w:rFonts w:eastAsia="Times New Roman" w:cs="Times New Roman"/>
          <w:szCs w:val="24"/>
        </w:rPr>
        <w:t xml:space="preserve"> πτέρυγα της Ένωσης Κεντρώων)</w:t>
      </w:r>
    </w:p>
    <w:p w14:paraId="150A7274" w14:textId="77777777" w:rsidR="008A0FFC" w:rsidRDefault="001A1A5C">
      <w:pPr>
        <w:spacing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Ευχαριστούμε τον κ. Γεωργιάδη.</w:t>
      </w:r>
    </w:p>
    <w:p w14:paraId="150A7275"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Δίνουμε τον λόγο στον Υπουργό Οικονομίας, Ανάπτυξης και Τουρισμού κ. Σταθάκη.</w:t>
      </w:r>
    </w:p>
    <w:p w14:paraId="150A7276"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Αγαπητές και αγαπ</w:t>
      </w:r>
      <w:r>
        <w:rPr>
          <w:rFonts w:eastAsia="Times New Roman" w:cs="Times New Roman"/>
          <w:szCs w:val="24"/>
        </w:rPr>
        <w:t>ητοί συνάδελφοι, προσπαθώ να καταλάβω την κριτική που ασκείται στον νέο αναπτυξιακό νόμο. Δυσκολεύομαι να παρακολουθήσω τα επιχειρήματα της Αντιπολίτευσης.</w:t>
      </w:r>
    </w:p>
    <w:p w14:paraId="150A7277"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 xml:space="preserve">υσκολεύομαι, πρώτα απ’ όλα, διότι ακούω ένα μίγμα ιδεών ότι ο δρόμος προς την ανάπτυξη, όπως οι μισοί μάς συστήνουν, είναι ο δρόμος της Βουλγαρίας. Αν υπάρχουν άνθρωποι που πιστεύουν ότι αυτή </w:t>
      </w:r>
      <w:r>
        <w:rPr>
          <w:rFonts w:eastAsia="Times New Roman" w:cs="Times New Roman"/>
          <w:szCs w:val="24"/>
        </w:rPr>
        <w:lastRenderedPageBreak/>
        <w:t>πρέπει να είναι η αναπτυξιακή στρατηγική της χώρας, να την αναλύ</w:t>
      </w:r>
      <w:r>
        <w:rPr>
          <w:rFonts w:eastAsia="Times New Roman" w:cs="Times New Roman"/>
          <w:szCs w:val="24"/>
        </w:rPr>
        <w:t xml:space="preserve">σουν σε όλες της τις πτυχές, όμως, και όχι επιλεκτικά, και, δεύτερον, αν συνάδει με τις ανάγκες της ελληνικής οικονομίας και την έξοδο από την κρίση, επίσης. </w:t>
      </w:r>
    </w:p>
    <w:p w14:paraId="150A7278"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πό την άλλη πλευρά, η κριτική που ασκείται είναι για έλλειψη αρκούντος ευρωπαϊσμού, ότι δεν βοηθ</w:t>
      </w:r>
      <w:r>
        <w:rPr>
          <w:rFonts w:eastAsia="Times New Roman" w:cs="Times New Roman"/>
          <w:szCs w:val="24"/>
        </w:rPr>
        <w:t>άμε στο να γίνει μ</w:t>
      </w:r>
      <w:r>
        <w:rPr>
          <w:rFonts w:eastAsia="Times New Roman" w:cs="Times New Roman"/>
          <w:szCs w:val="24"/>
        </w:rPr>
        <w:t>ί</w:t>
      </w:r>
      <w:r>
        <w:rPr>
          <w:rFonts w:eastAsia="Times New Roman" w:cs="Times New Roman"/>
          <w:szCs w:val="24"/>
        </w:rPr>
        <w:t>α κανονική ευρωπαϊκή χώρα, την οποία κάποιοι άλλοι είτε την είχαν δημιουργήσει είτε ήταν έτοιμοι να τη δημιουργήσουν και στο τσακ άλλαξε το σκηνικό, διότι βγήκε στη διακυβέρνηση η Κυβέρνηση ΣΥΡΙΖΑ-ΑΝΕΛ.</w:t>
      </w:r>
    </w:p>
    <w:p w14:paraId="150A7279"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Θα απέφευγα, όμως, μ</w:t>
      </w:r>
      <w:r>
        <w:rPr>
          <w:rFonts w:eastAsia="Times New Roman" w:cs="Times New Roman"/>
          <w:szCs w:val="24"/>
        </w:rPr>
        <w:t>ί</w:t>
      </w:r>
      <w:r>
        <w:rPr>
          <w:rFonts w:eastAsia="Times New Roman" w:cs="Times New Roman"/>
          <w:szCs w:val="24"/>
        </w:rPr>
        <w:t>α τόσο γενικό</w:t>
      </w:r>
      <w:r>
        <w:rPr>
          <w:rFonts w:eastAsia="Times New Roman" w:cs="Times New Roman"/>
          <w:szCs w:val="24"/>
        </w:rPr>
        <w:t xml:space="preserve">λογη συζήτηση, αν δεν είχαμε τα δεδομένα γύρω από το νομοσχέδιο που συζητάμε σήμερα. </w:t>
      </w:r>
      <w:r>
        <w:rPr>
          <w:rFonts w:eastAsia="Times New Roman" w:cs="Times New Roman"/>
          <w:szCs w:val="24"/>
        </w:rPr>
        <w:t>Τ</w:t>
      </w:r>
      <w:r>
        <w:rPr>
          <w:rFonts w:eastAsia="Times New Roman" w:cs="Times New Roman"/>
          <w:szCs w:val="24"/>
        </w:rPr>
        <w:t>ο νομοσχέδιο που συζητάμε σήμερα είναι ένας νέος αναπτυξιακός νόμος και είναι απόλυτα ενταγμένος στην οικονομική συγκυρία, όπως διαμορφώνεται από το πλαίσιο συμφωνίας που</w:t>
      </w:r>
      <w:r>
        <w:rPr>
          <w:rFonts w:eastAsia="Times New Roman" w:cs="Times New Roman"/>
          <w:szCs w:val="24"/>
        </w:rPr>
        <w:t xml:space="preserve"> έχει η χώρα με τους δανειστές, όπως διαμορφώνεται από την ολοκλήρωση της πρώτης αξιολόγησης </w:t>
      </w:r>
      <w:r>
        <w:rPr>
          <w:rFonts w:eastAsia="Times New Roman" w:cs="Times New Roman"/>
          <w:szCs w:val="24"/>
        </w:rPr>
        <w:lastRenderedPageBreak/>
        <w:t>και όπως διαμορφώνεται από τις συνθήκες μιας πραγματικής δυνατότητας εξόδου από την κρίση, με τρόπο που εμείς, ως υπεύθυνη Κυβέρνηση και Βουλή, επιλέγουμε.</w:t>
      </w:r>
    </w:p>
    <w:p w14:paraId="150A727A"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Επιτρέψ</w:t>
      </w:r>
      <w:r>
        <w:rPr>
          <w:rFonts w:eastAsia="Times New Roman" w:cs="Times New Roman"/>
          <w:szCs w:val="24"/>
        </w:rPr>
        <w:t>τε μου να σας υπενθυμίσω επί τροχάδην ότι η συμφωνία που έχουμε από τον περασμένο Ιούλιο αφορά τρία συγκεκριμένα θέματα. Αφορά τη δημοσιονομική σταθερότητα της ελληνικής οικονομίας. Μπορεί να ασκήσετε όση κριτική θέλετε ότι τα μέτρα των 5,4 δισεκατομμυρίων</w:t>
      </w:r>
      <w:r>
        <w:rPr>
          <w:rFonts w:eastAsia="Times New Roman" w:cs="Times New Roman"/>
          <w:szCs w:val="24"/>
        </w:rPr>
        <w:t xml:space="preserve"> είναι πολλά, δίκαια ή άδικα –δεν έχει σημασία- αλλά υπενθυμίζω ότι το Μνημόνιο 1 προέβλεπε δημοσιονομική προσαρμογή 40 δισεκατομμυρίων, το Μνημόνιο 2, το οποίο εφάρμοσε η Νέα Δημοκρατία ημιτελώς, ήταν 18 δισεκατομμυρίων, σε πολύ σύντομο χρονικό διάστημα.</w:t>
      </w:r>
    </w:p>
    <w:p w14:paraId="150A727B"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Εμείς θεωρήσαμε -και ορθώς- ότι η </w:t>
      </w:r>
      <w:r>
        <w:rPr>
          <w:rFonts w:eastAsia="Times New Roman" w:cs="Times New Roman"/>
          <w:szCs w:val="24"/>
        </w:rPr>
        <w:t>συ</w:t>
      </w:r>
      <w:r>
        <w:rPr>
          <w:rFonts w:eastAsia="Times New Roman" w:cs="Times New Roman"/>
          <w:szCs w:val="24"/>
        </w:rPr>
        <w:t xml:space="preserve">μφωνία που πετύχαμε τον περασμένο Ιούλιο με τη διαπραγμάτευση είχε δύο στοιχεία τα οποία δημιουργούσαν ηπιότερη δημοσιονομική προσαρμογή. Πρώτον, αναχρηματοδοτούσε την ελληνική οικονομία με 50 δισεκατομμύρια νέο δάνειο, </w:t>
      </w:r>
      <w:r>
        <w:rPr>
          <w:rFonts w:eastAsia="Times New Roman" w:cs="Times New Roman"/>
          <w:szCs w:val="24"/>
        </w:rPr>
        <w:t xml:space="preserve">τριακονταετούς διάρκειας. </w:t>
      </w:r>
      <w:r>
        <w:rPr>
          <w:rFonts w:eastAsia="Times New Roman" w:cs="Times New Roman"/>
          <w:szCs w:val="24"/>
        </w:rPr>
        <w:lastRenderedPageBreak/>
        <w:t>Αυτό απομείωνε τις ανάγκες δημιουργίας μεγάλων πλεονασμάτων. Ταυτόχρονα, δημιουργούσε μ</w:t>
      </w:r>
      <w:r>
        <w:rPr>
          <w:rFonts w:eastAsia="Times New Roman" w:cs="Times New Roman"/>
          <w:szCs w:val="24"/>
        </w:rPr>
        <w:t>ί</w:t>
      </w:r>
      <w:r>
        <w:rPr>
          <w:rFonts w:eastAsia="Times New Roman" w:cs="Times New Roman"/>
          <w:szCs w:val="24"/>
        </w:rPr>
        <w:t>α ήπια δημοσιονομική προσαρμογή της τάξης του 1% του ΑΕΠ ετησίως ή άλλως, 1,8 δισεκατομμύρια.</w:t>
      </w:r>
    </w:p>
    <w:p w14:paraId="150A727C"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Αυτή τη </w:t>
      </w:r>
      <w:r>
        <w:rPr>
          <w:rFonts w:eastAsia="Times New Roman" w:cs="Times New Roman"/>
          <w:szCs w:val="24"/>
        </w:rPr>
        <w:t>συ</w:t>
      </w:r>
      <w:r>
        <w:rPr>
          <w:rFonts w:eastAsia="Times New Roman" w:cs="Times New Roman"/>
          <w:szCs w:val="24"/>
        </w:rPr>
        <w:t>μφωνία, λοιπόν, υπερασπιζόμαστε και ως</w:t>
      </w:r>
      <w:r>
        <w:rPr>
          <w:rFonts w:eastAsia="Times New Roman" w:cs="Times New Roman"/>
          <w:szCs w:val="24"/>
        </w:rPr>
        <w:t xml:space="preserve"> προς το δημοσιονομικό της σκέλος και ως προς το περιεχόμενό της, τον τρόπο δηλαδή που αυτή η Κυβέρνηση επέλεξε να κάνει τη δημοσιονομική προσαρμογή. </w:t>
      </w:r>
    </w:p>
    <w:p w14:paraId="150A727D"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Σας υπενθυμίζω ότι η επιλογή μας να κάνουμε μ</w:t>
      </w:r>
      <w:r>
        <w:rPr>
          <w:rFonts w:eastAsia="Times New Roman" w:cs="Times New Roman"/>
          <w:szCs w:val="24"/>
        </w:rPr>
        <w:t>ί</w:t>
      </w:r>
      <w:r>
        <w:rPr>
          <w:rFonts w:eastAsia="Times New Roman" w:cs="Times New Roman"/>
          <w:szCs w:val="24"/>
        </w:rPr>
        <w:t xml:space="preserve">α προσαρμογή κατά τα 2/3 με αύξηση εισφορών και φορολογίας </w:t>
      </w:r>
      <w:r>
        <w:rPr>
          <w:rFonts w:eastAsia="Times New Roman" w:cs="Times New Roman"/>
          <w:szCs w:val="24"/>
        </w:rPr>
        <w:t>και κατά το 1/3 με μείωση δαπανών είχε στο επίκεντρό της δύο θεμελιακές δεσμεύσεις, πρώτον, ότι δεν θα συνεχίσουμε περικοπές συντάξεων -40% ήταν ήδη αρκετά- δεν θα συνεχίσουμε περικοπές μισθών -40% ήταν υπεραρκετά, δεν θα συνεχίσουμε περαιτέρω περικοπές στ</w:t>
      </w:r>
      <w:r>
        <w:rPr>
          <w:rFonts w:eastAsia="Times New Roman" w:cs="Times New Roman"/>
          <w:szCs w:val="24"/>
        </w:rPr>
        <w:t>ις δημόσιες δαπάνες, στον πυρήνα του κοινωνικού κράτους, την κατάσταση των νοσοκομείων ή του συστήματος εκπαίδευσης, που δεν επέτρεπε περαιτέρω περικοπές.</w:t>
      </w:r>
    </w:p>
    <w:p w14:paraId="150A727E"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Βρήκαμε μ</w:t>
      </w:r>
      <w:r>
        <w:rPr>
          <w:rFonts w:eastAsia="Times New Roman" w:cs="Times New Roman"/>
          <w:szCs w:val="24"/>
        </w:rPr>
        <w:t>ί</w:t>
      </w:r>
      <w:r>
        <w:rPr>
          <w:rFonts w:eastAsia="Times New Roman" w:cs="Times New Roman"/>
          <w:szCs w:val="24"/>
        </w:rPr>
        <w:t>α ισορροπημένη στρατηγική δίκαιης κατανομής των βαρών κατά τα 2/3 και περικοπής ενός μικρού</w:t>
      </w:r>
      <w:r>
        <w:rPr>
          <w:rFonts w:eastAsia="Times New Roman" w:cs="Times New Roman"/>
          <w:szCs w:val="24"/>
        </w:rPr>
        <w:t xml:space="preserve"> ποσοστού, προκειμένου να υπερασπιστούμε τη γραμμή αυτή, την οποία υπενθυμίζω για πολλοστή φορά ότι την είχαμε διατυπώσει προεκλογικά, πριν από τις εκλογές του Σεπτέμβρη. Είπαμε ότι αυτή είναι η </w:t>
      </w:r>
      <w:r>
        <w:rPr>
          <w:rFonts w:eastAsia="Times New Roman" w:cs="Times New Roman"/>
          <w:szCs w:val="24"/>
        </w:rPr>
        <w:t>σ</w:t>
      </w:r>
      <w:r>
        <w:rPr>
          <w:rFonts w:eastAsia="Times New Roman" w:cs="Times New Roman"/>
          <w:szCs w:val="24"/>
        </w:rPr>
        <w:t>υμφωνία, αυτή είναι η στρατηγική μας για το πώς θα εφαρμόσου</w:t>
      </w:r>
      <w:r>
        <w:rPr>
          <w:rFonts w:eastAsia="Times New Roman" w:cs="Times New Roman"/>
          <w:szCs w:val="24"/>
        </w:rPr>
        <w:t xml:space="preserve">με τη </w:t>
      </w:r>
      <w:r>
        <w:rPr>
          <w:rFonts w:eastAsia="Times New Roman" w:cs="Times New Roman"/>
          <w:szCs w:val="24"/>
        </w:rPr>
        <w:t>σ</w:t>
      </w:r>
      <w:r>
        <w:rPr>
          <w:rFonts w:eastAsia="Times New Roman" w:cs="Times New Roman"/>
          <w:szCs w:val="24"/>
        </w:rPr>
        <w:t>υμφωνία στα δημόσια οικονομικά και στους άλλους τομείς –θα αναφερθώ και σε αυτούς- και με αυτή τη στρατηγική πήγαμε στις εκλογές. Το κάναμε με πολύ έντιμο, καθαρό και ειλικρινή τρόπο και οι Έλληνες πολίτες μάς έφεραν εδώ. Δεν έχουμε κα</w:t>
      </w:r>
      <w:r>
        <w:rPr>
          <w:rFonts w:eastAsia="Times New Roman" w:cs="Times New Roman"/>
          <w:szCs w:val="24"/>
        </w:rPr>
        <w:t>μ</w:t>
      </w:r>
      <w:r>
        <w:rPr>
          <w:rFonts w:eastAsia="Times New Roman" w:cs="Times New Roman"/>
          <w:szCs w:val="24"/>
        </w:rPr>
        <w:t>μιά λατρεία γ</w:t>
      </w:r>
      <w:r>
        <w:rPr>
          <w:rFonts w:eastAsia="Times New Roman" w:cs="Times New Roman"/>
          <w:szCs w:val="24"/>
        </w:rPr>
        <w:t>ια κα</w:t>
      </w:r>
      <w:r>
        <w:rPr>
          <w:rFonts w:eastAsia="Times New Roman" w:cs="Times New Roman"/>
          <w:szCs w:val="24"/>
        </w:rPr>
        <w:t>μ</w:t>
      </w:r>
      <w:r>
        <w:rPr>
          <w:rFonts w:eastAsia="Times New Roman" w:cs="Times New Roman"/>
          <w:szCs w:val="24"/>
        </w:rPr>
        <w:t>μιά εξουσία. Αν την είχαμε, θα την είχαμε υπηρετήσει προ πολλού οι πιο πολλοί από εμάς. Εδώ μας έφεραν οι πολίτες για να υπηρετήσουμε αυτά τα οποία έχουμε πει ότι μπορούμε να κάνουμε και θα τα κάνουμε καλά.</w:t>
      </w:r>
    </w:p>
    <w:p w14:paraId="150A727F"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Συνεπώς, η ιδέα ότι εμείς κινούμαστε με απο</w:t>
      </w:r>
      <w:r>
        <w:rPr>
          <w:rFonts w:eastAsia="Times New Roman" w:cs="Times New Roman"/>
          <w:szCs w:val="24"/>
        </w:rPr>
        <w:t>κλειστικό κριτήριο τη λατρεία προς την εξουσία είναι μάλλον μ</w:t>
      </w:r>
      <w:r>
        <w:rPr>
          <w:rFonts w:eastAsia="Times New Roman" w:cs="Times New Roman"/>
          <w:szCs w:val="24"/>
        </w:rPr>
        <w:t>ί</w:t>
      </w:r>
      <w:r>
        <w:rPr>
          <w:rFonts w:eastAsia="Times New Roman" w:cs="Times New Roman"/>
          <w:szCs w:val="24"/>
        </w:rPr>
        <w:t xml:space="preserve">α άδικη κατηγορία, ειδικά όταν προέρχεται από δυνάμεις που –δόξα τω </w:t>
      </w:r>
      <w:r>
        <w:rPr>
          <w:rFonts w:eastAsia="Times New Roman" w:cs="Times New Roman"/>
          <w:szCs w:val="24"/>
        </w:rPr>
        <w:t>θ</w:t>
      </w:r>
      <w:r>
        <w:rPr>
          <w:rFonts w:eastAsia="Times New Roman" w:cs="Times New Roman"/>
          <w:szCs w:val="24"/>
        </w:rPr>
        <w:t>εώ!- είχαν την ευκαιρία πολλές-πολλές τετραετίες να κυβερνήσουν τον τόπο.</w:t>
      </w:r>
    </w:p>
    <w:p w14:paraId="150A7280"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 xml:space="preserve">Το δεύτερο μέρος της </w:t>
      </w:r>
      <w:r>
        <w:rPr>
          <w:rFonts w:eastAsia="Times New Roman" w:cs="Times New Roman"/>
          <w:szCs w:val="24"/>
        </w:rPr>
        <w:t>σ</w:t>
      </w:r>
      <w:r>
        <w:rPr>
          <w:rFonts w:eastAsia="Times New Roman" w:cs="Times New Roman"/>
          <w:szCs w:val="24"/>
        </w:rPr>
        <w:t>υμφωνίας ήταν η σταθερότητα τ</w:t>
      </w:r>
      <w:r>
        <w:rPr>
          <w:rFonts w:eastAsia="Times New Roman" w:cs="Times New Roman"/>
          <w:szCs w:val="24"/>
        </w:rPr>
        <w:t xml:space="preserve">ου τραπεζικού συστήματος. </w:t>
      </w:r>
      <w:r>
        <w:rPr>
          <w:rFonts w:eastAsia="Times New Roman" w:cs="Times New Roman"/>
          <w:szCs w:val="24"/>
        </w:rPr>
        <w:t>Ε</w:t>
      </w:r>
      <w:r>
        <w:rPr>
          <w:rFonts w:eastAsia="Times New Roman" w:cs="Times New Roman"/>
          <w:szCs w:val="24"/>
        </w:rPr>
        <w:t>δώ προχωρήσαμε σε μια επιτυχή ανακεφαλαιοποίηση, όπως τίθετο πριν από τα Χριστούγεννα το χρονοδιάγραμμα, και ταυτόχρονα διαμορφώσαμε και ένα ρυθμιστικό πλαίσιο για τη διαχείριση των κόκκινων δανείων, το μεγάλο πρόβλημα του τραπεζ</w:t>
      </w:r>
      <w:r>
        <w:rPr>
          <w:rFonts w:eastAsia="Times New Roman" w:cs="Times New Roman"/>
          <w:szCs w:val="24"/>
        </w:rPr>
        <w:t>ικού συστήματος, το οποίο υπερασπιζόμαστε καθώς κρατήσαμε τη βασική μας δέσμευση και με τη νομοθεσία του Δεκεμβρίου, που προσφέρει υψηλή προστασία στην πρώτη κατοικία για τα επόμενα χρόνια, το 25%, με επιδότηση του κράτους το υπόλοιπο 35%, με στήριξη και ι</w:t>
      </w:r>
      <w:r>
        <w:rPr>
          <w:rFonts w:eastAsia="Times New Roman" w:cs="Times New Roman"/>
          <w:szCs w:val="24"/>
        </w:rPr>
        <w:t xml:space="preserve">σχυρή προστασία και με τη </w:t>
      </w:r>
      <w:r>
        <w:rPr>
          <w:rFonts w:eastAsia="Times New Roman" w:cs="Times New Roman"/>
          <w:szCs w:val="24"/>
        </w:rPr>
        <w:t>σ</w:t>
      </w:r>
      <w:r>
        <w:rPr>
          <w:rFonts w:eastAsia="Times New Roman" w:cs="Times New Roman"/>
          <w:szCs w:val="24"/>
        </w:rPr>
        <w:t>υμφωνία για την απελευθέρωση των αγορών, στην οποία η πρώτη κατοικία εξαιρείται ρητά –το επαναλαμβάνω για πολλοστή φορά- μέχρι τις αρχές του 2018.</w:t>
      </w:r>
    </w:p>
    <w:p w14:paraId="150A7281"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Όμως, ο τραπεζικός τομέας και η πρώτη αξιολόγηση είναι απόλυτα κρίσιμοι τομείς, δι</w:t>
      </w:r>
      <w:r>
        <w:rPr>
          <w:rFonts w:eastAsia="Times New Roman" w:cs="Times New Roman"/>
          <w:szCs w:val="24"/>
        </w:rPr>
        <w:t>ότι αναμένουμε όλοι –και αυτό είναι κοινός τόπος- ότι θα συμβάλει καθοριστικά στην αναχρηματοδότηση του ελληνικού τραπεζικού συστήματος, με χαμηλότερα επιτόκια από την Ευρωπαϊκή Κεντρική Τράπεζα, όταν μεταβληθούν τρεις-τέσσερις βασικοί όροι, τους οποίους ε</w:t>
      </w:r>
      <w:r>
        <w:rPr>
          <w:rFonts w:eastAsia="Times New Roman" w:cs="Times New Roman"/>
          <w:szCs w:val="24"/>
        </w:rPr>
        <w:t xml:space="preserve">πικριτικά η Νέα Δημοκρατία υποτιμά. Δεν ξέρω γιατί. </w:t>
      </w:r>
      <w:r>
        <w:rPr>
          <w:rFonts w:eastAsia="Times New Roman" w:cs="Times New Roman"/>
          <w:szCs w:val="24"/>
        </w:rPr>
        <w:lastRenderedPageBreak/>
        <w:t xml:space="preserve">Είναι κατά του να μπει η Ελλάδα στο </w:t>
      </w:r>
      <w:r>
        <w:rPr>
          <w:rFonts w:eastAsia="Times New Roman" w:cs="Times New Roman"/>
          <w:szCs w:val="24"/>
          <w:lang w:val="en-US"/>
        </w:rPr>
        <w:t>QE</w:t>
      </w:r>
      <w:r>
        <w:rPr>
          <w:rFonts w:eastAsia="Times New Roman" w:cs="Times New Roman"/>
          <w:szCs w:val="24"/>
        </w:rPr>
        <w:t>; Είναι κατά του η Ευρωπαϊκή Κεντρική Τράπεζα να επαναγοράζει τα κρατικά ομόλογα; Είναι κατά η Νέα Δημοκρατία οι τίτλοι των ελληνικών τραπεζών να έχουν μικρότερη έκπτ</w:t>
      </w:r>
      <w:r>
        <w:rPr>
          <w:rFonts w:eastAsia="Times New Roman" w:cs="Times New Roman"/>
          <w:szCs w:val="24"/>
        </w:rPr>
        <w:t>ωση απ’ ό,τι έχουν σήμερα;</w:t>
      </w:r>
    </w:p>
    <w:p w14:paraId="150A7282"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Τι από αυτά θεωρείτε ότι αποτελεί μ</w:t>
      </w:r>
      <w:r>
        <w:rPr>
          <w:rFonts w:eastAsia="Times New Roman" w:cs="Times New Roman"/>
          <w:szCs w:val="24"/>
        </w:rPr>
        <w:t>ί</w:t>
      </w:r>
      <w:r>
        <w:rPr>
          <w:rFonts w:eastAsia="Times New Roman" w:cs="Times New Roman"/>
          <w:szCs w:val="24"/>
        </w:rPr>
        <w:t>α αρνητική εξέλιξη και γιατί αυτό δεν θα συμβάλει στην ομαλή χρηματοδότηση του ελληνικού τραπεζικού συστήματος και στη δυνατότητά του, από εκεί και πέρα, να μειώσει τα επιτόκια, να αυξήσει τη χ</w:t>
      </w:r>
      <w:r>
        <w:rPr>
          <w:rFonts w:eastAsia="Times New Roman" w:cs="Times New Roman"/>
          <w:szCs w:val="24"/>
        </w:rPr>
        <w:t>ορηγία στην ελληνική οικονομία κ.ο.κ.;</w:t>
      </w:r>
    </w:p>
    <w:p w14:paraId="150A7283" w14:textId="77777777" w:rsidR="008A0FFC" w:rsidRDefault="001A1A5C">
      <w:pPr>
        <w:spacing w:line="600" w:lineRule="auto"/>
        <w:ind w:firstLine="720"/>
        <w:jc w:val="both"/>
        <w:rPr>
          <w:rFonts w:eastAsia="Times New Roman"/>
          <w:szCs w:val="24"/>
        </w:rPr>
      </w:pPr>
      <w:r>
        <w:rPr>
          <w:rFonts w:eastAsia="Times New Roman"/>
          <w:szCs w:val="24"/>
        </w:rPr>
        <w:t>Το τρίτο θέμα αφορά τις διαρθρωτικές αλλαγές. Η πρώτη αξιολόγηση έχει ένα τμήμα απ’ αυτές τις διαρθρωτικές αλλαγές. Το δεύτερο θα είναι η επόμενη αξιολόγηση που θα επακολουθήσει τον Σεπτέμβρη και έχει δύσκολα θέματα, όπως τα εργασιακά, για τα οποία δεν έχε</w:t>
      </w:r>
      <w:r>
        <w:rPr>
          <w:rFonts w:eastAsia="Times New Roman"/>
          <w:szCs w:val="24"/>
        </w:rPr>
        <w:t xml:space="preserve">ι γίνει συζήτηση. </w:t>
      </w:r>
    </w:p>
    <w:p w14:paraId="150A7284" w14:textId="77777777" w:rsidR="008A0FFC" w:rsidRDefault="001A1A5C">
      <w:pPr>
        <w:spacing w:line="600" w:lineRule="auto"/>
        <w:ind w:firstLine="720"/>
        <w:jc w:val="both"/>
        <w:rPr>
          <w:rFonts w:eastAsia="Times New Roman"/>
          <w:szCs w:val="24"/>
        </w:rPr>
      </w:pPr>
      <w:r>
        <w:rPr>
          <w:rFonts w:eastAsia="Times New Roman"/>
          <w:szCs w:val="24"/>
        </w:rPr>
        <w:t xml:space="preserve">Όμως, το κομμάτι το οποίο αφορούσε την πρώτη αξιολόγηση πρέπει να το υπογραμμίσω, γιατί έχει συνάφεια με όλα αυτά που συζητάμε σήμερα για την αναπτυξιακή διάσταση. Όσον αφορά ένα μεγάλο </w:t>
      </w:r>
      <w:r>
        <w:rPr>
          <w:rFonts w:eastAsia="Times New Roman"/>
          <w:szCs w:val="24"/>
        </w:rPr>
        <w:lastRenderedPageBreak/>
        <w:t>μέρος των θεμάτων τα οποία καλείται η παρούσα Κυβέρ</w:t>
      </w:r>
      <w:r>
        <w:rPr>
          <w:rFonts w:eastAsia="Times New Roman"/>
          <w:szCs w:val="24"/>
        </w:rPr>
        <w:t>νηση να προχωρήσει σε σχέση με το επιχειρηματικό κλίμα, τη δυνατότητα δηλαδή να υλοποιηθούν περαιτέρω απλοποιήσεις από γραφειοκρατικές δεσμεύσεις, απλοποίηση των αγορών, κ</w:t>
      </w:r>
      <w:r>
        <w:rPr>
          <w:rFonts w:eastAsia="Times New Roman"/>
          <w:szCs w:val="24"/>
        </w:rPr>
        <w:t>.</w:t>
      </w:r>
      <w:r>
        <w:rPr>
          <w:rFonts w:eastAsia="Times New Roman"/>
          <w:szCs w:val="24"/>
        </w:rPr>
        <w:t>ο</w:t>
      </w:r>
      <w:r>
        <w:rPr>
          <w:rFonts w:eastAsia="Times New Roman"/>
          <w:szCs w:val="24"/>
        </w:rPr>
        <w:t>.</w:t>
      </w:r>
      <w:r>
        <w:rPr>
          <w:rFonts w:eastAsia="Times New Roman"/>
          <w:szCs w:val="24"/>
        </w:rPr>
        <w:t>κ</w:t>
      </w:r>
      <w:r>
        <w:rPr>
          <w:rFonts w:eastAsia="Times New Roman"/>
          <w:szCs w:val="24"/>
        </w:rPr>
        <w:t>.</w:t>
      </w:r>
      <w:r>
        <w:rPr>
          <w:rFonts w:eastAsia="Times New Roman"/>
          <w:szCs w:val="24"/>
        </w:rPr>
        <w:t xml:space="preserve">, η Κυβέρνηση επιτυχώς ολοκλήρωσε και αυτήν την ενότητα και διευκολύνει αυτό το </w:t>
      </w:r>
      <w:r>
        <w:rPr>
          <w:rFonts w:eastAsia="Times New Roman"/>
          <w:szCs w:val="24"/>
        </w:rPr>
        <w:t>οποίο αποτελεί εκ των πραγμάτων το επίμαχο θέμα με το κλείσιμο της πρώτης αξιολόγησης και αντικειμενικά, είτε μας αρέσει, είτε όχι, τίθεται εκ των πραγμάτων. Τίθεται, δηλαδή, εκ των πραγμάτων η μεταστροφή της ελληνικής οικονομίας σε μία θετική τροχιά, σε μ</w:t>
      </w:r>
      <w:r>
        <w:rPr>
          <w:rFonts w:eastAsia="Times New Roman"/>
          <w:szCs w:val="24"/>
        </w:rPr>
        <w:t>ία διαδικασία εξόδου από την κρίση, σε μία αναπτυξιακή τροχιά.</w:t>
      </w:r>
    </w:p>
    <w:p w14:paraId="150A7285" w14:textId="77777777" w:rsidR="008A0FFC" w:rsidRDefault="001A1A5C">
      <w:pPr>
        <w:spacing w:line="600" w:lineRule="auto"/>
        <w:ind w:firstLine="720"/>
        <w:jc w:val="both"/>
        <w:rPr>
          <w:rFonts w:eastAsia="Times New Roman"/>
          <w:szCs w:val="24"/>
        </w:rPr>
      </w:pPr>
      <w:r>
        <w:rPr>
          <w:rFonts w:eastAsia="Times New Roman"/>
          <w:szCs w:val="24"/>
        </w:rPr>
        <w:t>Επαναλαμβάνω ότι αυτό το θέμα είναι σύνθετο και όχι μονοσήμαντο. Ούτε ο αναπτυξιακός νόμος από μόνος του ούτε κανένα άλλ</w:t>
      </w:r>
      <w:r>
        <w:rPr>
          <w:rFonts w:eastAsia="Times New Roman"/>
          <w:szCs w:val="24"/>
        </w:rPr>
        <w:t>ο</w:t>
      </w:r>
      <w:r>
        <w:rPr>
          <w:rFonts w:eastAsia="Times New Roman"/>
          <w:szCs w:val="24"/>
        </w:rPr>
        <w:t xml:space="preserve"> εργαλείο από μόνο του μπορεί να αποτελέσει εκ των πραγμάτων τον απόλυτο</w:t>
      </w:r>
      <w:r>
        <w:rPr>
          <w:rFonts w:eastAsia="Times New Roman"/>
          <w:szCs w:val="24"/>
        </w:rPr>
        <w:t xml:space="preserve"> παράγοντα αυτής της μεταστροφής. Γι’ αυτό και μιλάμε για μία γενικότερη αναπτυξιακή στρατηγική και την κινητοποίηση περισσοτέρων του ενός εργαλείων, με τα οποία φιλοδοξούμε να στρέψουμε την οικονομία προς μία αναπτυξιακή τροχιά.</w:t>
      </w:r>
    </w:p>
    <w:p w14:paraId="150A7286" w14:textId="77777777" w:rsidR="008A0FFC" w:rsidRDefault="001A1A5C">
      <w:pPr>
        <w:spacing w:line="600" w:lineRule="auto"/>
        <w:ind w:firstLine="720"/>
        <w:jc w:val="both"/>
        <w:rPr>
          <w:rFonts w:eastAsia="Times New Roman"/>
          <w:szCs w:val="24"/>
        </w:rPr>
      </w:pPr>
      <w:r>
        <w:rPr>
          <w:rFonts w:eastAsia="Times New Roman"/>
          <w:szCs w:val="24"/>
        </w:rPr>
        <w:lastRenderedPageBreak/>
        <w:t xml:space="preserve">Εν τούτοις, επιτρέψτε μου </w:t>
      </w:r>
      <w:r>
        <w:rPr>
          <w:rFonts w:eastAsia="Times New Roman"/>
          <w:szCs w:val="24"/>
        </w:rPr>
        <w:t>να πω δυο λόγια γι’ αυτή τη στρατηγική της ανάπτυξης. Επιμένουμε ότι βασική μας επιλογή είναι μία στρατηγική ανάπτυξης δίκαιη, ικανή δηλαδή αφ’ ενός μεν να βγάλει τη χώρα από την κρίση, αφ’ ετέρου να μοιράσει δίκαια τα οφέλη απ’ αυτήν την ανάπτυξη στις διά</w:t>
      </w:r>
      <w:r>
        <w:rPr>
          <w:rFonts w:eastAsia="Times New Roman"/>
          <w:szCs w:val="24"/>
        </w:rPr>
        <w:t>φορες κοινωνικές ομάδες. Αυτό δεν είναι ρητορικό σχήμα, αλλά η απάντηση σε πολύ συγκεκριμένα διλήμματα που τίθενται εκ των πραγμάτων, καθώς συζητάμε αυτήν την αναπτυξιακή στρατηγική.</w:t>
      </w:r>
    </w:p>
    <w:p w14:paraId="150A7287" w14:textId="77777777" w:rsidR="008A0FFC" w:rsidRDefault="001A1A5C">
      <w:pPr>
        <w:spacing w:line="600" w:lineRule="auto"/>
        <w:ind w:firstLine="720"/>
        <w:jc w:val="both"/>
        <w:rPr>
          <w:rFonts w:eastAsia="Times New Roman"/>
          <w:szCs w:val="24"/>
        </w:rPr>
      </w:pPr>
      <w:r>
        <w:rPr>
          <w:rFonts w:eastAsia="Times New Roman"/>
          <w:szCs w:val="24"/>
        </w:rPr>
        <w:t>Η μία εκδοχή αυτής της αναπτυξιακής στρατηγικής θα έλεγε ότι η ανάπτυξη θ</w:t>
      </w:r>
      <w:r>
        <w:rPr>
          <w:rFonts w:eastAsia="Times New Roman"/>
          <w:szCs w:val="24"/>
        </w:rPr>
        <w:t xml:space="preserve">α έρθει από πολύ χαμηλούς μισθούς μίας ευέλικτης αγοράς εργασίας, χαμηλή φορολογία τύπου γειτονικών χωρών –αρκετοί ομιλητές το θεωρούν αυτό προκλητικό- αποδυνάμωση φυσικά του κοινωνικού κράτους και μία στρατηγική η οποία θα εδράζεται πρωτίστως στη γρήγορη </w:t>
      </w:r>
      <w:r>
        <w:rPr>
          <w:rFonts w:eastAsia="Times New Roman"/>
          <w:szCs w:val="24"/>
        </w:rPr>
        <w:t xml:space="preserve">ανάδειξη κερδοφορίας με οποιονδήποτε τρόπο. Υποστηρίζουν ότι αυτό μαζί και με ένα μαζικό πρόγραμμα ιδιωτικοποιήσεων θα επέλυε όλα αυτά τα θέματα. </w:t>
      </w:r>
    </w:p>
    <w:p w14:paraId="150A7288" w14:textId="77777777" w:rsidR="008A0FFC" w:rsidRDefault="001A1A5C">
      <w:pPr>
        <w:spacing w:line="600" w:lineRule="auto"/>
        <w:ind w:firstLine="720"/>
        <w:jc w:val="both"/>
        <w:rPr>
          <w:rFonts w:eastAsia="Times New Roman"/>
          <w:szCs w:val="24"/>
        </w:rPr>
      </w:pPr>
      <w:r>
        <w:rPr>
          <w:rFonts w:eastAsia="Times New Roman"/>
          <w:szCs w:val="24"/>
        </w:rPr>
        <w:lastRenderedPageBreak/>
        <w:t>Αυτή είναι η μία στρατηγική η οποία διατείνεται, διατυπώνεται, διαμορφώνεται από πάρα πολλούς κύκλους, αναφορ</w:t>
      </w:r>
      <w:r>
        <w:rPr>
          <w:rFonts w:eastAsia="Times New Roman"/>
          <w:szCs w:val="24"/>
        </w:rPr>
        <w:t>ικά με την οποία η Κυβέρνησή μας βρίσκεται ακριβώς στον αντίποδα. Από την αρχή μέχρι σήμερα –δεν εννοώ τον τελευταίο χρόνο- εμείς σταθερά θεωρούσαμε και θεωρούμε ότι η ανάπτυξη της χώρας δεν θα στηριχθεί σ’ αυτά τα δεδομένα, αλλά πρωτίστως στο μεγάλο πλεον</w:t>
      </w:r>
      <w:r>
        <w:rPr>
          <w:rFonts w:eastAsia="Times New Roman"/>
          <w:szCs w:val="24"/>
        </w:rPr>
        <w:t>έκτημα της χώρας που είναι το ανθρώπινο δυναμικό της που είναι πλούσιο, μορφωμένο, εξειδικευμένο. Κα</w:t>
      </w:r>
      <w:r>
        <w:rPr>
          <w:rFonts w:eastAsia="Times New Roman"/>
          <w:szCs w:val="24"/>
        </w:rPr>
        <w:t>μ</w:t>
      </w:r>
      <w:r>
        <w:rPr>
          <w:rFonts w:eastAsia="Times New Roman"/>
          <w:szCs w:val="24"/>
        </w:rPr>
        <w:t>μία τέτοιου τύπου ανάπτυξη δεν μπορεί να στηριχθεί σ’ αυτό. Αυτό αποτελεί τη βάση της ανάπτυξης και πρέπει το αναπτυξιακό μας σχέδιο να προσαρμοστεί γύρω α</w:t>
      </w:r>
      <w:r>
        <w:rPr>
          <w:rFonts w:eastAsia="Times New Roman"/>
          <w:szCs w:val="24"/>
        </w:rPr>
        <w:t>π’ αυτόν τον μεγάλο παράγοντα που έχει η Ελλάδα και το οποίο είναι ένα ανθρώπινο κεφάλαιο ιδιαίτερης σημασίας.</w:t>
      </w:r>
    </w:p>
    <w:p w14:paraId="150A7289" w14:textId="77777777" w:rsidR="008A0FFC" w:rsidRDefault="001A1A5C">
      <w:pPr>
        <w:spacing w:line="600" w:lineRule="auto"/>
        <w:ind w:firstLine="720"/>
        <w:jc w:val="both"/>
        <w:rPr>
          <w:rFonts w:eastAsia="Times New Roman"/>
          <w:szCs w:val="24"/>
        </w:rPr>
      </w:pPr>
      <w:r>
        <w:rPr>
          <w:rFonts w:eastAsia="Times New Roman"/>
          <w:szCs w:val="24"/>
        </w:rPr>
        <w:t>Άρα η ανάπτυξη θα είναι εκ των πραγμάτων υψηλής προστιθέμενης αξίας. Πρέπει να είναι δραστηριότητες, παραγωγή αγαθών και υπηρεσιών, δομημένα γύρω</w:t>
      </w:r>
      <w:r>
        <w:rPr>
          <w:rFonts w:eastAsia="Times New Roman"/>
          <w:szCs w:val="24"/>
        </w:rPr>
        <w:t xml:space="preserve"> απ’ αυτό το ανθρώπινο δυναμικό, συμβατό </w:t>
      </w:r>
      <w:r>
        <w:rPr>
          <w:rFonts w:eastAsia="Times New Roman"/>
          <w:szCs w:val="24"/>
        </w:rPr>
        <w:lastRenderedPageBreak/>
        <w:t>μ’ αυτό το ανθρώπινο δυναμικό. Θα είναι εξωστρεφής. Η ελληνική οικονομία έχει ένα 10% του ΑΕΠ προερχόμενο από τη ναυτιλία, ένα 10% από τον τουρισμό σε όρους συναλλαγματικούς, αλλά μόλις ένα 10% από εξαγωγές.</w:t>
      </w:r>
    </w:p>
    <w:p w14:paraId="150A728A" w14:textId="77777777" w:rsidR="008A0FFC" w:rsidRDefault="001A1A5C">
      <w:pPr>
        <w:spacing w:line="600" w:lineRule="auto"/>
        <w:ind w:firstLine="720"/>
        <w:jc w:val="both"/>
        <w:rPr>
          <w:rFonts w:eastAsia="Times New Roman"/>
          <w:szCs w:val="24"/>
        </w:rPr>
      </w:pPr>
      <w:r>
        <w:rPr>
          <w:rFonts w:eastAsia="Times New Roman"/>
          <w:szCs w:val="24"/>
        </w:rPr>
        <w:t>Άρα είμ</w:t>
      </w:r>
      <w:r>
        <w:rPr>
          <w:rFonts w:eastAsia="Times New Roman"/>
          <w:szCs w:val="24"/>
        </w:rPr>
        <w:t xml:space="preserve">αστε μία αδύναμη εξαγωγική βάση που πρέπει να ενισχυθεί. </w:t>
      </w:r>
      <w:r>
        <w:rPr>
          <w:rFonts w:eastAsia="Times New Roman"/>
          <w:szCs w:val="24"/>
        </w:rPr>
        <w:t>Θ</w:t>
      </w:r>
      <w:r>
        <w:rPr>
          <w:rFonts w:eastAsia="Times New Roman"/>
          <w:szCs w:val="24"/>
        </w:rPr>
        <w:t xml:space="preserve">α ενισχυθεί. Αυτή η ενίσχυση μπορεί να έρθει μόνο από μία μεγάλη στήριξη στην παραγωγή, στην πραγματική οικονομία, στους παραγωγικούς κλάδους και μία ενίσχυση των πλεονεκτημάτων που έχει η ελληνική </w:t>
      </w:r>
      <w:r>
        <w:rPr>
          <w:rFonts w:eastAsia="Times New Roman"/>
          <w:szCs w:val="24"/>
        </w:rPr>
        <w:t>οικονομία στους τομείς της τεχνολογίας, της καινοτομίας και άλλων παρεμφερών δραστηριοτήτων.</w:t>
      </w:r>
    </w:p>
    <w:p w14:paraId="150A728B"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Άρα οι στοχεύσεις και η ανάγκη μας να είναι πιο εξωστρεφής και πιο δυναμική και η ανάγκη οι κλάδοι στους οποίους πρέπει να στρέψουμε την προσοχή μας να είναι αυτό </w:t>
      </w:r>
      <w:r>
        <w:rPr>
          <w:rFonts w:eastAsia="Times New Roman" w:cs="Times New Roman"/>
          <w:szCs w:val="24"/>
        </w:rPr>
        <w:t xml:space="preserve">το φάσμα της αξιοποίησης των πλεονεκτημάτων που έχουμε ως παραγωγικό δυναμικό, αποτελούν κοινό τόπο για τη στρατηγική την οποίαν αυτή η Κυβέρνηση είναι έτοιμη να υπηρετήσει. </w:t>
      </w:r>
    </w:p>
    <w:p w14:paraId="150A728C"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Επαναλαμβάνω, και δεν υπάρχει θέμα να το συζητάμε, ότι κινούμαστε στο κενό, διότι</w:t>
      </w:r>
      <w:r>
        <w:rPr>
          <w:rFonts w:eastAsia="Times New Roman" w:cs="Times New Roman"/>
          <w:szCs w:val="24"/>
        </w:rPr>
        <w:t xml:space="preserve"> η διαδικασία με την οποία έχουμε προχωρήσει στον σχεδιασμό της αναπτυξιακής στρατηγικής είναι στο στάδιο της τελικής ολοκλήρωσης. Παραγγείλαμε τη μελέτη στο ΚΕΠΕ, θεσμικά. Μας παρέδωσε τη μελέτη το ΚΕΠΕ πριν από ενάμιση μήνα. Ολοκληρώσαμε την περίληψη της</w:t>
      </w:r>
      <w:r>
        <w:rPr>
          <w:rFonts w:eastAsia="Times New Roman" w:cs="Times New Roman"/>
          <w:szCs w:val="24"/>
        </w:rPr>
        <w:t xml:space="preserve"> αναπτυξιακής στρατηγικής. Είμαστε σε διαπραγμάτευση και ανταλλαγή απόψεων. Θα υπάρξει ένα χρονοδιάγραμμα μέχρι την τελική της ολοκλήρωση. Συνεπώς, το φάσμα αυτό δεν απέχει από αυτό που μόλις σας είπα, δεν εισάγει κάτι διαφορετικό από αυτό.</w:t>
      </w:r>
    </w:p>
    <w:p w14:paraId="150A728D"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Εισάγουμε και έ</w:t>
      </w:r>
      <w:r>
        <w:rPr>
          <w:rFonts w:eastAsia="Times New Roman" w:cs="Times New Roman"/>
          <w:szCs w:val="24"/>
        </w:rPr>
        <w:t>ναν θεσμό, ο οποίος θα έχει τη δυνατότητα αυτό το αναπτυξιακό σχέδιο να το ανανεώνει, να το εμπλουτίζει, να το διαφοροποιεί, τον θεσμό του Αναπτυξιακού Συμβουλίου. Πρόκειται για έναν διπλό θεσμό, ο οποίος από τη μ</w:t>
      </w:r>
      <w:r>
        <w:rPr>
          <w:rFonts w:eastAsia="Times New Roman" w:cs="Times New Roman"/>
          <w:szCs w:val="24"/>
        </w:rPr>
        <w:t>ί</w:t>
      </w:r>
      <w:r>
        <w:rPr>
          <w:rFonts w:eastAsia="Times New Roman" w:cs="Times New Roman"/>
          <w:szCs w:val="24"/>
        </w:rPr>
        <w:t>α μεριά έχει μια επιστημονική δομή, η οποί</w:t>
      </w:r>
      <w:r>
        <w:rPr>
          <w:rFonts w:eastAsia="Times New Roman" w:cs="Times New Roman"/>
          <w:szCs w:val="24"/>
        </w:rPr>
        <w:t xml:space="preserve">α της επιτρέπει να σχεδιάζει, να σκέπτεται, να προτείνει, να διαμορφώνει προτάσεις με πολύ ευέλικτο τρόπο, και έχει και τη </w:t>
      </w:r>
      <w:r>
        <w:rPr>
          <w:rFonts w:eastAsia="Times New Roman" w:cs="Times New Roman"/>
          <w:szCs w:val="24"/>
        </w:rPr>
        <w:lastRenderedPageBreak/>
        <w:t>δεύτερη ομάδα που είναι η συμμετοχή με τους κοινωνικούς εταίρους, κατ’ εξοχήν χώρος διαλόγου και ανάπτυξης αυτών των ιδεών.</w:t>
      </w:r>
    </w:p>
    <w:p w14:paraId="150A728E"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Άρα από τ</w:t>
      </w:r>
      <w:r>
        <w:rPr>
          <w:rFonts w:eastAsia="Times New Roman" w:cs="Times New Roman"/>
          <w:szCs w:val="24"/>
        </w:rPr>
        <w:t>ην μ</w:t>
      </w:r>
      <w:r>
        <w:rPr>
          <w:rFonts w:eastAsia="Times New Roman" w:cs="Times New Roman"/>
          <w:szCs w:val="24"/>
        </w:rPr>
        <w:t>ί</w:t>
      </w:r>
      <w:r>
        <w:rPr>
          <w:rFonts w:eastAsia="Times New Roman" w:cs="Times New Roman"/>
          <w:szCs w:val="24"/>
        </w:rPr>
        <w:t>α μεριά είναι το σχέδιο και από την άλλη μεριά είναι ο θεσμός, μέσω των οποίων θα υπάρχει μ</w:t>
      </w:r>
      <w:r>
        <w:rPr>
          <w:rFonts w:eastAsia="Times New Roman" w:cs="Times New Roman"/>
          <w:szCs w:val="24"/>
        </w:rPr>
        <w:t>ί</w:t>
      </w:r>
      <w:r>
        <w:rPr>
          <w:rFonts w:eastAsia="Times New Roman" w:cs="Times New Roman"/>
          <w:szCs w:val="24"/>
        </w:rPr>
        <w:t>α στοιχειώδης δυνατότητα αναστοχασμού, διαφοροποίησης, διαμόρφωσης νέων ιδεών για το ίδιο το αναπτυξιακό σχέδιο.</w:t>
      </w:r>
    </w:p>
    <w:p w14:paraId="150A728F"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Το τρίτο θέμα είναι η σχέση ιδιωτικών και δημο</w:t>
      </w:r>
      <w:r>
        <w:rPr>
          <w:rFonts w:eastAsia="Times New Roman" w:cs="Times New Roman"/>
          <w:szCs w:val="24"/>
        </w:rPr>
        <w:t>σίων επενδύσεων. Αυτός είναι ένας διάλογος άγονος, κατά τη γνώμη μου, μια αντιπαράθεση άνευ περιεχομένου, για τον απλούστατο λόγο ότι προφανώς η οικονομία θα βγει από την κρίση, εφόσον έχουμε ιδιωτικές επενδύσεις. Αυτό λέει και το ιστορικό πρότυπο της χώρα</w:t>
      </w:r>
      <w:r>
        <w:rPr>
          <w:rFonts w:eastAsia="Times New Roman" w:cs="Times New Roman"/>
          <w:szCs w:val="24"/>
        </w:rPr>
        <w:t xml:space="preserve">ς τα τελευταία είκοσι χρόνια: Το ένα τρίτο είναι δημόσιες επενδύσεις -απαραίτητες, χωρίς αυτές δεν γίνεται να βγούμε από την κρίση- και τα δύο τρίτα είναι ιδιωτικές. Φυσικά, και αυτή είναι η δομή. Δεν </w:t>
      </w:r>
      <w:r>
        <w:rPr>
          <w:rFonts w:eastAsia="Times New Roman" w:cs="Times New Roman"/>
          <w:szCs w:val="24"/>
        </w:rPr>
        <w:lastRenderedPageBreak/>
        <w:t>μπορεί να αλλάξει αυτή η δομή, ούτε είναι αυτό το στοιχ</w:t>
      </w:r>
      <w:r>
        <w:rPr>
          <w:rFonts w:eastAsia="Times New Roman" w:cs="Times New Roman"/>
          <w:szCs w:val="24"/>
        </w:rPr>
        <w:t>είο το οποίο αποτελεί ουσιαστικό στοιχείο μιας στρατηγικής διαφορετικής, σε σχέση με αυτό.</w:t>
      </w:r>
    </w:p>
    <w:p w14:paraId="150A7290"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Τώρα, το ερώτημα που τίθεται είναι πώς κινητοποιούνται αυτές οι ιδιωτικές επενδύσεις. Το κράτος μπορεί να κάνει τις κρατικές επενδύσεις, δημόσιες επενδύσεις, να τις </w:t>
      </w:r>
      <w:r>
        <w:rPr>
          <w:rFonts w:eastAsia="Times New Roman" w:cs="Times New Roman"/>
          <w:szCs w:val="24"/>
        </w:rPr>
        <w:t>σχεδιάζει καλύτερα από το παρελθόν, να είναι καλύτερες επιλογές, να έχουν περισσότερα αποτελέσματα πολλαπλασιαστικά στην οικονομία, να μην είναι ατυχή έργα, να είναι έργα τα οποία πραγματικά έχουν αντίκτυπο. Το δεύτερο που μπορεί να κάνει, είναι να γίνεται</w:t>
      </w:r>
      <w:r>
        <w:rPr>
          <w:rFonts w:eastAsia="Times New Roman" w:cs="Times New Roman"/>
          <w:szCs w:val="24"/>
        </w:rPr>
        <w:t xml:space="preserve"> αρωγός στη διαδικασία των ιδιωτικών επενδύσεων. Ποια είναι τα μέσα και τα εργαλεία που έχουμε; Είναι δύο. Είναι η χρηματοδότηση και το θεσμικό πλαίσιο. </w:t>
      </w:r>
    </w:p>
    <w:p w14:paraId="150A7291"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Υπενθυμίζω ότι υπάρχει μ</w:t>
      </w:r>
      <w:r>
        <w:rPr>
          <w:rFonts w:eastAsia="Times New Roman" w:cs="Times New Roman"/>
          <w:szCs w:val="24"/>
        </w:rPr>
        <w:t>ί</w:t>
      </w:r>
      <w:r>
        <w:rPr>
          <w:rFonts w:eastAsia="Times New Roman" w:cs="Times New Roman"/>
          <w:szCs w:val="24"/>
        </w:rPr>
        <w:t>α ισορροπημένη προσέγγιση στο θέμα αυτό από την πλευρά της Κυβέρνησης. Έχουμε</w:t>
      </w:r>
      <w:r>
        <w:rPr>
          <w:rFonts w:eastAsia="Times New Roman" w:cs="Times New Roman"/>
          <w:szCs w:val="24"/>
        </w:rPr>
        <w:t xml:space="preserve"> τα ΕΣΠΑ. Στο νέο πρόγραμμα ΕΣΠΑ 2014-2020, αν δείτε, το ένα τρίτο των πόρων θα πάει στην επιχειρηματικότητα. Αν δείτε τα πρώτα προγράμματα του ΕΣΠΑ που προκηρύσσουμε, στο </w:t>
      </w:r>
      <w:r>
        <w:rPr>
          <w:rFonts w:eastAsia="Times New Roman" w:cs="Times New Roman"/>
          <w:szCs w:val="24"/>
        </w:rPr>
        <w:lastRenderedPageBreak/>
        <w:t>επίκεντρό τους έχουν την πολύ μικρή επιχείρηση και τη νεανική επιχειρηματικότητα. Αυ</w:t>
      </w:r>
      <w:r>
        <w:rPr>
          <w:rFonts w:eastAsia="Times New Roman" w:cs="Times New Roman"/>
          <w:szCs w:val="24"/>
        </w:rPr>
        <w:t xml:space="preserve">τό είναι το στίγμα των προγραμμάτων επιχειρηματικότητας που βγαίνουν από το νέο ΕΣΠΑ. Και απευθύνεται σε νέους επιστήμονες, σε ανέργους, σε μικρές μικρές επιχειρήσεις που θέλουν να εκσυγχρονιστούν, σε μικρούς τομείς της ελληνικής οικονομίας, του τουρισμού </w:t>
      </w:r>
      <w:r>
        <w:rPr>
          <w:rFonts w:eastAsia="Times New Roman" w:cs="Times New Roman"/>
          <w:szCs w:val="24"/>
        </w:rPr>
        <w:t>κ.ο.κ.</w:t>
      </w:r>
      <w:r>
        <w:rPr>
          <w:rFonts w:eastAsia="Times New Roman" w:cs="Times New Roman"/>
          <w:szCs w:val="24"/>
        </w:rPr>
        <w:t>.</w:t>
      </w:r>
      <w:r>
        <w:rPr>
          <w:rFonts w:eastAsia="Times New Roman" w:cs="Times New Roman"/>
          <w:szCs w:val="24"/>
        </w:rPr>
        <w:t xml:space="preserve"> </w:t>
      </w:r>
    </w:p>
    <w:p w14:paraId="150A7292"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Τι κάνουμε; Έχουμε, λοιπόν, μ</w:t>
      </w:r>
      <w:r>
        <w:rPr>
          <w:rFonts w:eastAsia="Times New Roman" w:cs="Times New Roman"/>
          <w:szCs w:val="24"/>
        </w:rPr>
        <w:t>ί</w:t>
      </w:r>
      <w:r>
        <w:rPr>
          <w:rFonts w:eastAsia="Times New Roman" w:cs="Times New Roman"/>
          <w:szCs w:val="24"/>
        </w:rPr>
        <w:t xml:space="preserve">α μικρή επιχειρηματικότητα στο επίκεντρο των προγραμμάτων του ΕΣΠΑ, με πολύ έμφαση στη νεανική επιχειρηματικότητα, στα </w:t>
      </w:r>
      <w:r>
        <w:rPr>
          <w:rFonts w:eastAsia="Times New Roman" w:cs="Times New Roman"/>
          <w:szCs w:val="24"/>
          <w:lang w:val="en-US"/>
        </w:rPr>
        <w:t>startups</w:t>
      </w:r>
      <w:r>
        <w:rPr>
          <w:rFonts w:eastAsia="Times New Roman" w:cs="Times New Roman"/>
          <w:szCs w:val="24"/>
        </w:rPr>
        <w:t>, στις καινοτόμες μικρές επιχειρήσεις, στην κινητοποίηση αυτού του δυναμικού. Αυτό είναι έ</w:t>
      </w:r>
      <w:r>
        <w:rPr>
          <w:rFonts w:eastAsia="Times New Roman" w:cs="Times New Roman"/>
          <w:szCs w:val="24"/>
        </w:rPr>
        <w:t>να δεδομένο το οποίο έχουμε και χρησιμοποιούμε.</w:t>
      </w:r>
    </w:p>
    <w:p w14:paraId="150A7293"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Το δεύτερο δεδομένο είναι ο αναπτυξιακός νόμος που φέρνουμε σήμερα στο Κοινοβούλιο. </w:t>
      </w:r>
    </w:p>
    <w:p w14:paraId="150A7294"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Να υπενθυμίσω εδώ ότι ο νέος αναπτυξιακός νόμος είναι φτιαγμένος για τις μικρομεσαίες επιχειρήσεις. </w:t>
      </w:r>
      <w:r>
        <w:rPr>
          <w:rFonts w:eastAsia="Times New Roman" w:cs="Times New Roman"/>
          <w:szCs w:val="24"/>
        </w:rPr>
        <w:t>Α</w:t>
      </w:r>
      <w:r>
        <w:rPr>
          <w:rFonts w:eastAsia="Times New Roman" w:cs="Times New Roman"/>
          <w:szCs w:val="24"/>
        </w:rPr>
        <w:t xml:space="preserve">υτό το λέω, διότι πολλοί από εσάς άσκησαν κριτική στο γεγονός ότι βάζουμε οροφή στο ανώτατο </w:t>
      </w:r>
      <w:r>
        <w:rPr>
          <w:rFonts w:eastAsia="Times New Roman" w:cs="Times New Roman"/>
          <w:szCs w:val="24"/>
        </w:rPr>
        <w:lastRenderedPageBreak/>
        <w:t>σημείο παροχής κινήτρων, τα οποία προσφέρει ο αναπτυξιακός νόμος. Αυτό σημαίνει τα 5 εκατομμύρια ανά επενδυτικό σχέδιο, τα 10 εκατομμύρια ανά επιχείρηση και τα 20 ε</w:t>
      </w:r>
      <w:r>
        <w:rPr>
          <w:rFonts w:eastAsia="Times New Roman" w:cs="Times New Roman"/>
          <w:szCs w:val="24"/>
        </w:rPr>
        <w:t xml:space="preserve">κατομμύρια ανά όμιλο. </w:t>
      </w:r>
    </w:p>
    <w:p w14:paraId="150A7295"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Υπουργού)</w:t>
      </w:r>
    </w:p>
    <w:p w14:paraId="150A7296"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Στο σημείο αυτό, θα ήθελα να υπενθυμίσω τα δεδομένα των προηγούμενων αναπτυξιακών νόμων. Σαράντα περίπου επιχειρήσεις απορρόφησαν το 72% περίπου των </w:t>
      </w:r>
      <w:r>
        <w:rPr>
          <w:rFonts w:eastAsia="Times New Roman" w:cs="Times New Roman"/>
          <w:szCs w:val="24"/>
        </w:rPr>
        <w:t>χρηματοδοτικών πόρων. Ο κατάλογος των δεκαπέντε πρώτων επιχειρήσεων δείχνει ότι πήραν επιδοτήσεις 190 εκατομμυρίων, 170 εκατομμυρίων, 150 εκατομμύρια κ.ο.κ.</w:t>
      </w:r>
      <w:r>
        <w:rPr>
          <w:rFonts w:eastAsia="Times New Roman" w:cs="Times New Roman"/>
          <w:szCs w:val="24"/>
        </w:rPr>
        <w:t>.</w:t>
      </w:r>
      <w:r>
        <w:rPr>
          <w:rFonts w:eastAsia="Times New Roman" w:cs="Times New Roman"/>
          <w:szCs w:val="24"/>
        </w:rPr>
        <w:t xml:space="preserve"> Η κλαδική δομή βάσει της οποίας δόθηκε το τεράστιο ποσοστό των πόρων ήταν δύο: μεγάλες τουριστικές</w:t>
      </w:r>
      <w:r>
        <w:rPr>
          <w:rFonts w:eastAsia="Times New Roman" w:cs="Times New Roman"/>
          <w:szCs w:val="24"/>
        </w:rPr>
        <w:t xml:space="preserve"> επενδύσεις και στα μεγάλα αιολικά πάρκα. Τα αλλάζουμε. Βγάζουμε άλλο στίγμα σ’ αυτόν τον νόμο. Λέμε «αυτό εντάξει, καλό, χρυσό, άγιο, φυσικά και οι μεγάλες επενδύσεις είναι ευπρόσδεκτες», αλλά εδώ μιλάμε για το τι αρωγή προσφέρει το κράτος και με τι στόχο</w:t>
      </w:r>
      <w:r>
        <w:rPr>
          <w:rFonts w:eastAsia="Times New Roman" w:cs="Times New Roman"/>
          <w:szCs w:val="24"/>
        </w:rPr>
        <w:t xml:space="preserve">υς. </w:t>
      </w:r>
    </w:p>
    <w:p w14:paraId="150A7297"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Ο νόμος αυτός λέει να δοθεί έμφαση στην παραγωγή -πρωτίστως στα αγροτοδιατροφικά-, έμφαση στην καινοτομία, οροφή στις επιδοτήσεις, άρα κατ’ εξοχήν στις μικρομεσαίες επιχειρήσεις, και έμφαση στη δυναμική προοπτική, ώστε όλο αυτό το σύστημα να φέρει τα επιθυ</w:t>
      </w:r>
      <w:r>
        <w:rPr>
          <w:rFonts w:eastAsia="Times New Roman" w:cs="Times New Roman"/>
          <w:szCs w:val="24"/>
        </w:rPr>
        <w:t xml:space="preserve">μητά αποτελέσματα. Αυτές είναι οι στοχεύσεις του νόμου. Οποιαδήποτε άλλη προσέγγιση θα αναπαρήγαγε τα προβλήματα του παρελθόντος. </w:t>
      </w:r>
    </w:p>
    <w:p w14:paraId="150A7298"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Ας δούμε τώρα τι προσφέρει στις μεγάλες επιχειρήσεις, για να κλείσουμε και αυτό το κεφάλαιο. Στις μεγάλες επιχειρήσεις δεν πρ</w:t>
      </w:r>
      <w:r>
        <w:rPr>
          <w:rFonts w:eastAsia="Times New Roman" w:cs="Times New Roman"/>
          <w:szCs w:val="24"/>
        </w:rPr>
        <w:t>οσφέρουμε επιδοτήσεις. Προσφέρουμε δωδεκαετές ασφαλές περιβάλλον και τις στρατηγικές επενδύσεις -τον τρίτο θεσμό, ο οποίος είναι για τις μεγάλες επενδύσεις άνω των 20 εκατομμυρίων-, κάτι που προσφέρει, όπως ξέρετε, γρήγορη αδειοδότηση. Υπό αυτούς τους όρου</w:t>
      </w:r>
      <w:r>
        <w:rPr>
          <w:rFonts w:eastAsia="Times New Roman" w:cs="Times New Roman"/>
          <w:szCs w:val="24"/>
        </w:rPr>
        <w:t xml:space="preserve">ς, το φάσμα που η </w:t>
      </w:r>
      <w:r>
        <w:rPr>
          <w:rFonts w:eastAsia="Times New Roman"/>
          <w:szCs w:val="24"/>
        </w:rPr>
        <w:t>Κυβέρνηση</w:t>
      </w:r>
      <w:r>
        <w:rPr>
          <w:rFonts w:eastAsia="Times New Roman" w:cs="Times New Roman"/>
          <w:szCs w:val="24"/>
        </w:rPr>
        <w:t xml:space="preserve"> έχει απέναντι στην αναπτυξιακή της στρατηγική, κατά τη γνώμη μας, ολοκληρώνεται. </w:t>
      </w:r>
    </w:p>
    <w:p w14:paraId="150A7299"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Έχουμε ένα χρηματοδοτικό εργαλείο που κινείται προς την κατεύθυνση της νεανικής και της μικρής επιχειρηματικότητας, ένα εργαλείο που πιάνει τον κύ</w:t>
      </w:r>
      <w:r>
        <w:rPr>
          <w:rFonts w:eastAsia="Times New Roman" w:cs="Times New Roman"/>
          <w:szCs w:val="24"/>
        </w:rPr>
        <w:t>ριο όγκο των μικρομεσαίων επιχειρήσεων, κατά προτίμηση των παραγωγικών, των καινοτόμων και των τεχνολογικών και ένα θεσμικό πλαίσιο που προσφέρει στις μεγάλες επιχειρήσεις αυτό που πραγματικά θέλουν, ασφάλεια στο φορολογικό καθεστώς, εύκολη αδειοδότηση, κα</w:t>
      </w:r>
      <w:r>
        <w:rPr>
          <w:rFonts w:eastAsia="Times New Roman" w:cs="Times New Roman"/>
          <w:szCs w:val="24"/>
        </w:rPr>
        <w:t xml:space="preserve">θαρό πλαίσιο λειτουργίας. </w:t>
      </w:r>
    </w:p>
    <w:p w14:paraId="150A729A"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Αυτές είναι οι επιλογές της </w:t>
      </w:r>
      <w:r>
        <w:rPr>
          <w:rFonts w:eastAsia="Times New Roman"/>
          <w:szCs w:val="24"/>
        </w:rPr>
        <w:t>Κυβέρνησης</w:t>
      </w:r>
      <w:r>
        <w:rPr>
          <w:rFonts w:eastAsia="Times New Roman" w:cs="Times New Roman"/>
          <w:szCs w:val="24"/>
        </w:rPr>
        <w:t xml:space="preserve"> σε σχέση με τον αναπτυξιακό νόμο, σε σχέση με το φάσμα των επιλογών που γίνονται και νομίζω ότι αποτελεί μια συγκροτημένη στρατηγική. Μπορεί να γίνει όση κριτική θέλετε. Όμως, δύσκολα θα δια</w:t>
      </w:r>
      <w:r>
        <w:rPr>
          <w:rFonts w:eastAsia="Times New Roman" w:cs="Times New Roman"/>
          <w:szCs w:val="24"/>
        </w:rPr>
        <w:t>πιστωθεί ότι δεν υπάρχει μ</w:t>
      </w:r>
      <w:r>
        <w:rPr>
          <w:rFonts w:eastAsia="Times New Roman" w:cs="Times New Roman"/>
          <w:szCs w:val="24"/>
        </w:rPr>
        <w:t>ί</w:t>
      </w:r>
      <w:r>
        <w:rPr>
          <w:rFonts w:eastAsia="Times New Roman" w:cs="Times New Roman"/>
          <w:szCs w:val="24"/>
        </w:rPr>
        <w:t xml:space="preserve">α στρατηγική ως προς τα θέματα αυτά. </w:t>
      </w:r>
    </w:p>
    <w:p w14:paraId="150A729B"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Επιτρέψτε μου τώρα να σταθώ στις μεταβατικές διατάξεις και στην επάρκεια ή μη των πόρων του παλιού και νέου αναπτυξιακού. </w:t>
      </w:r>
    </w:p>
    <w:p w14:paraId="150A729C"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Θα επαναλάβω για πολλοστή φορά ότι παραλάβαμε μ</w:t>
      </w:r>
      <w:r>
        <w:rPr>
          <w:rFonts w:eastAsia="Times New Roman" w:cs="Times New Roman"/>
          <w:szCs w:val="24"/>
        </w:rPr>
        <w:t>ί</w:t>
      </w:r>
      <w:r>
        <w:rPr>
          <w:rFonts w:eastAsia="Times New Roman" w:cs="Times New Roman"/>
          <w:szCs w:val="24"/>
        </w:rPr>
        <w:t xml:space="preserve">α χαοτική κατάσταση </w:t>
      </w:r>
      <w:r>
        <w:rPr>
          <w:rFonts w:eastAsia="Times New Roman" w:cs="Times New Roman"/>
          <w:szCs w:val="24"/>
        </w:rPr>
        <w:t xml:space="preserve">σε σχέση με τους δύο παλιούς αναπτυξιακούς νόμους. </w:t>
      </w:r>
      <w:r>
        <w:rPr>
          <w:rFonts w:eastAsia="Times New Roman" w:cs="Times New Roman"/>
          <w:szCs w:val="24"/>
        </w:rPr>
        <w:t>Α</w:t>
      </w:r>
      <w:r>
        <w:rPr>
          <w:rFonts w:eastAsia="Times New Roman" w:cs="Times New Roman"/>
          <w:szCs w:val="24"/>
        </w:rPr>
        <w:t xml:space="preserve">πορώ πώς στρέφονται εναντίον μας οι φωνές των ανθρώπων που ήταν υπεύθυνοι για τη λειτουργία των επενδυτικών νόμων, χωρίς να αναγνωρίσουν τη χαοτική κατάσταση. Έξι χιλιάδες και κάτι επενδυτικά σχέδια, 6,5 </w:t>
      </w:r>
      <w:r>
        <w:rPr>
          <w:rFonts w:eastAsia="Times New Roman" w:cs="Times New Roman"/>
          <w:szCs w:val="24"/>
        </w:rPr>
        <w:t>δισεκατομμύρια χρωστούμενα, μέσος όρος αξιολόγησης της επένδυσης ενάμισης χρόνος και επιλεκτική επιλογή αυτών, ενώ όλα έχουν ουρά και σειρά και ενώ ο νόμος προέβλεπε ότι θα υπήρχε μ</w:t>
      </w:r>
      <w:r>
        <w:rPr>
          <w:rFonts w:eastAsia="Times New Roman" w:cs="Times New Roman"/>
          <w:szCs w:val="24"/>
        </w:rPr>
        <w:t>ί</w:t>
      </w:r>
      <w:r>
        <w:rPr>
          <w:rFonts w:eastAsia="Times New Roman" w:cs="Times New Roman"/>
          <w:szCs w:val="24"/>
        </w:rPr>
        <w:t xml:space="preserve">α διαδικασία την οποία θα έπρεπε να ακολουθούν όλοι. Χαοτική η επιλογή το </w:t>
      </w:r>
      <w:r>
        <w:rPr>
          <w:rFonts w:eastAsia="Times New Roman" w:cs="Times New Roman"/>
          <w:szCs w:val="24"/>
        </w:rPr>
        <w:t>ποιες αξιολογούνται πιο γρήγορα, ποιες ενισχύονται πιο εύκολα, ποιες ξεχνιούνται στα συρτάρια κ.ο.κ.</w:t>
      </w:r>
      <w:r>
        <w:rPr>
          <w:rFonts w:eastAsia="Times New Roman" w:cs="Times New Roman"/>
          <w:szCs w:val="24"/>
        </w:rPr>
        <w:t>.</w:t>
      </w:r>
      <w:r>
        <w:rPr>
          <w:rFonts w:eastAsia="Times New Roman" w:cs="Times New Roman"/>
          <w:szCs w:val="24"/>
        </w:rPr>
        <w:t xml:space="preserve"> </w:t>
      </w:r>
    </w:p>
    <w:p w14:paraId="150A729D"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Έχουμε, λοιπόν, ένα χαοτικό σύστημα, το οποίο έχει τεράστια χρέη προς τους ιδιώτες. Δηλαδή αν με αυτό το σύστημα μάς κάντε κριτική σχετικά με το ότι δεν </w:t>
      </w:r>
      <w:r>
        <w:rPr>
          <w:rFonts w:eastAsia="Times New Roman" w:cs="Times New Roman"/>
          <w:szCs w:val="24"/>
        </w:rPr>
        <w:t>στηρίζουμε τους ιδιώτες επενδυτές, εκείνο το σύστημα που υπηρετούσατε τόσα χρόνια στήριζε τον ιδιώτη επενδυτή;</w:t>
      </w:r>
    </w:p>
    <w:p w14:paraId="150A729E" w14:textId="77777777" w:rsidR="008A0FFC" w:rsidRDefault="001A1A5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Πραγματικά απορία έχω. Δηλαδή ένας επενδυτής -αφήστε εάν είναι Έλληνας ή ξένος– ένας Έλληνας επενδυτής, που επένδυε σε αυτήν τη χώρα, υπό ποιους </w:t>
      </w:r>
      <w:r>
        <w:rPr>
          <w:rFonts w:eastAsia="Times New Roman" w:cs="Times New Roman"/>
          <w:szCs w:val="24"/>
        </w:rPr>
        <w:t xml:space="preserve">όρους, υπό αυτούς τους όρους τον ενισχύατε, σε ένα γνωστικιστικό σύστημα, που δεν ξέρουμε πότε θα αξιολογηθεί; Κάνω αίτηση για το 50% της επένδυσης μου και περνάνε δύο χρόνια και δεν παίρνω απάντηση. Ποιος αποφάσιζε; </w:t>
      </w:r>
    </w:p>
    <w:p w14:paraId="150A729F" w14:textId="77777777" w:rsidR="008A0FFC" w:rsidRDefault="001A1A5C">
      <w:pPr>
        <w:spacing w:line="600" w:lineRule="auto"/>
        <w:ind w:firstLine="720"/>
        <w:contextualSpacing/>
        <w:jc w:val="both"/>
        <w:rPr>
          <w:rFonts w:eastAsia="Times New Roman" w:cs="Times New Roman"/>
          <w:szCs w:val="24"/>
        </w:rPr>
      </w:pPr>
      <w:r>
        <w:rPr>
          <w:rFonts w:eastAsia="Times New Roman" w:cs="Times New Roman"/>
          <w:szCs w:val="24"/>
        </w:rPr>
        <w:t>Ν</w:t>
      </w:r>
      <w:r>
        <w:rPr>
          <w:rFonts w:eastAsia="Times New Roman" w:cs="Times New Roman"/>
          <w:szCs w:val="24"/>
        </w:rPr>
        <w:t xml:space="preserve">α θέσω και το πιο βασικό, ότι πήραμε </w:t>
      </w:r>
      <w:r>
        <w:rPr>
          <w:rFonts w:eastAsia="Times New Roman" w:cs="Times New Roman"/>
          <w:szCs w:val="24"/>
        </w:rPr>
        <w:t>μ</w:t>
      </w:r>
      <w:r>
        <w:rPr>
          <w:rFonts w:eastAsia="Times New Roman" w:cs="Times New Roman"/>
          <w:szCs w:val="24"/>
        </w:rPr>
        <w:t>ί</w:t>
      </w:r>
      <w:r>
        <w:rPr>
          <w:rFonts w:eastAsia="Times New Roman" w:cs="Times New Roman"/>
          <w:szCs w:val="24"/>
        </w:rPr>
        <w:t>α χαοτική κατάσταση, χωρίς να ξέρουμε ποιες έχουν ξεκινήσει, ποιες αδικούνται και έπρεπε να ολοκληρωθούν, ποιες ολοκληρώθηκαν και κακώς δεν πληρώθηκαν ή καλώς πληρώθηκαν, ποιες πληρώθηκαν καλώς ή κακώς, ενώ δεν θα έπρεπε. Όλο αυτό το σύστημα ήθελε μ</w:t>
      </w:r>
      <w:r>
        <w:rPr>
          <w:rFonts w:eastAsia="Times New Roman" w:cs="Times New Roman"/>
          <w:szCs w:val="24"/>
        </w:rPr>
        <w:t>ί</w:t>
      </w:r>
      <w:r>
        <w:rPr>
          <w:rFonts w:eastAsia="Times New Roman" w:cs="Times New Roman"/>
          <w:szCs w:val="24"/>
        </w:rPr>
        <w:t>α δι</w:t>
      </w:r>
      <w:r>
        <w:rPr>
          <w:rFonts w:eastAsia="Times New Roman" w:cs="Times New Roman"/>
          <w:szCs w:val="24"/>
        </w:rPr>
        <w:t xml:space="preserve">αδικασία για να μπει σε τάξη. </w:t>
      </w:r>
      <w:r>
        <w:rPr>
          <w:rFonts w:eastAsia="Times New Roman" w:cs="Times New Roman"/>
          <w:szCs w:val="24"/>
        </w:rPr>
        <w:t>Ε</w:t>
      </w:r>
      <w:r>
        <w:rPr>
          <w:rFonts w:eastAsia="Times New Roman" w:cs="Times New Roman"/>
          <w:szCs w:val="24"/>
        </w:rPr>
        <w:t xml:space="preserve">πιπρόσθετα ό,τι χρήματα είχαμε στο ταμείο ήταν παγωμένα από την Κομισιόν, για λόγους διαφθοράς του 2011, του 2012 και παλαιότερων ιστοριών. </w:t>
      </w:r>
    </w:p>
    <w:p w14:paraId="150A72A0" w14:textId="77777777" w:rsidR="008A0FFC" w:rsidRDefault="001A1A5C">
      <w:pPr>
        <w:spacing w:line="600" w:lineRule="auto"/>
        <w:ind w:firstLine="720"/>
        <w:contextualSpacing/>
        <w:jc w:val="both"/>
        <w:rPr>
          <w:rFonts w:eastAsia="Times New Roman" w:cs="Times New Roman"/>
          <w:szCs w:val="24"/>
        </w:rPr>
      </w:pPr>
      <w:r>
        <w:rPr>
          <w:rFonts w:eastAsia="Times New Roman" w:cs="Times New Roman"/>
          <w:szCs w:val="24"/>
        </w:rPr>
        <w:t>Τι κριτική μας κάνετε ακριβώς; Το ότι ξεπαγώσαμε τον Μάιο τα χρήματα από την Κομισιό</w:t>
      </w:r>
      <w:r>
        <w:rPr>
          <w:rFonts w:eastAsia="Times New Roman" w:cs="Times New Roman"/>
          <w:szCs w:val="24"/>
        </w:rPr>
        <w:t xml:space="preserve">ν; Στο ότι βάλαμε σε μια τάξη, έστω σε έναν χρόνο, και ταξινομήσαμε τις τρεις κατηγορίες επενδύσεων, αυτές που </w:t>
      </w:r>
      <w:r>
        <w:rPr>
          <w:rFonts w:eastAsia="Times New Roman" w:cs="Times New Roman"/>
          <w:szCs w:val="24"/>
        </w:rPr>
        <w:lastRenderedPageBreak/>
        <w:t xml:space="preserve">είναι υπαρκτές και ολοκληρώνονται, αυτές που θέλουν κάποιο χρονικό διάστημα να ολοκληρωθούν και αυτές που δεν είναι ενεργές; </w:t>
      </w:r>
    </w:p>
    <w:p w14:paraId="150A72A1" w14:textId="77777777" w:rsidR="008A0FFC" w:rsidRDefault="001A1A5C">
      <w:pPr>
        <w:spacing w:line="600" w:lineRule="auto"/>
        <w:ind w:firstLine="720"/>
        <w:contextualSpacing/>
        <w:jc w:val="both"/>
        <w:rPr>
          <w:rFonts w:eastAsia="Times New Roman" w:cs="Times New Roman"/>
          <w:szCs w:val="24"/>
        </w:rPr>
      </w:pPr>
      <w:r>
        <w:rPr>
          <w:rFonts w:eastAsia="Times New Roman" w:cs="Times New Roman"/>
          <w:szCs w:val="24"/>
        </w:rPr>
        <w:t>Αυτός ο νόμος, λοιπ</w:t>
      </w:r>
      <w:r>
        <w:rPr>
          <w:rFonts w:eastAsia="Times New Roman" w:cs="Times New Roman"/>
          <w:szCs w:val="24"/>
        </w:rPr>
        <w:t xml:space="preserve">όν, καλείται, με τις μεταβατικές αυτές διατάξεις, να επιλύσει αυτό το χαοτικό σύστημα και τα προβλήματά του. </w:t>
      </w:r>
      <w:r>
        <w:rPr>
          <w:rFonts w:eastAsia="Times New Roman" w:cs="Times New Roman"/>
          <w:szCs w:val="24"/>
        </w:rPr>
        <w:t>Β</w:t>
      </w:r>
      <w:r>
        <w:rPr>
          <w:rFonts w:eastAsia="Times New Roman" w:cs="Times New Roman"/>
          <w:szCs w:val="24"/>
        </w:rPr>
        <w:t xml:space="preserve">άζουμε τάξη κάνοντας τρία απλά πράγματα: </w:t>
      </w:r>
    </w:p>
    <w:p w14:paraId="150A72A2" w14:textId="77777777" w:rsidR="008A0FFC" w:rsidRDefault="001A1A5C">
      <w:pPr>
        <w:spacing w:line="600" w:lineRule="auto"/>
        <w:ind w:firstLine="720"/>
        <w:contextualSpacing/>
        <w:jc w:val="both"/>
        <w:rPr>
          <w:rFonts w:eastAsia="Times New Roman" w:cs="Times New Roman"/>
          <w:szCs w:val="24"/>
        </w:rPr>
      </w:pPr>
      <w:r>
        <w:rPr>
          <w:rFonts w:eastAsia="Times New Roman" w:cs="Times New Roman"/>
          <w:szCs w:val="24"/>
        </w:rPr>
        <w:t>Πρώτον, δίνουμε μ</w:t>
      </w:r>
      <w:r>
        <w:rPr>
          <w:rFonts w:eastAsia="Times New Roman" w:cs="Times New Roman"/>
          <w:szCs w:val="24"/>
        </w:rPr>
        <w:t>ί</w:t>
      </w:r>
      <w:r>
        <w:rPr>
          <w:rFonts w:eastAsia="Times New Roman" w:cs="Times New Roman"/>
          <w:szCs w:val="24"/>
        </w:rPr>
        <w:t>α διορία, μ</w:t>
      </w:r>
      <w:r>
        <w:rPr>
          <w:rFonts w:eastAsia="Times New Roman" w:cs="Times New Roman"/>
          <w:szCs w:val="24"/>
        </w:rPr>
        <w:t>ί</w:t>
      </w:r>
      <w:r>
        <w:rPr>
          <w:rFonts w:eastAsia="Times New Roman" w:cs="Times New Roman"/>
          <w:szCs w:val="24"/>
        </w:rPr>
        <w:t>α προθεσμία μέσα στην οποία ξεκαθαρίζει οριστικά το τοπίο με τις παλιές υπ</w:t>
      </w:r>
      <w:r>
        <w:rPr>
          <w:rFonts w:eastAsia="Times New Roman" w:cs="Times New Roman"/>
          <w:szCs w:val="24"/>
        </w:rPr>
        <w:t>αρκτές επενδύσεις και απεντάσσουμε όλες αυτές οι οποίες για διάφορους λόγους δεν έχουν ξεκινήσει, δεν ξεκίνησαν ποτέ ή για οποιονδήποτε άλλο λόγο δεν προχωράνε. Αυτό βάζει έναν τελικό φραγμό στο παλιό χαοτικό σύστημα, επαναλαμβάνω.</w:t>
      </w:r>
    </w:p>
    <w:p w14:paraId="150A72A3" w14:textId="77777777" w:rsidR="008A0FFC" w:rsidRDefault="001A1A5C">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που κάνουμε: </w:t>
      </w:r>
      <w:r>
        <w:rPr>
          <w:rFonts w:eastAsia="Times New Roman" w:cs="Times New Roman"/>
          <w:szCs w:val="24"/>
        </w:rPr>
        <w:t>Επιταχύνουμε την διαδικασία αξιολόγησης, υποσχόμεθα δηλαδή ότι από τούδε και εφεξής -ξεχάστε τα ενάμισ</w:t>
      </w:r>
      <w:r>
        <w:rPr>
          <w:rFonts w:eastAsia="Times New Roman" w:cs="Times New Roman"/>
          <w:szCs w:val="24"/>
        </w:rPr>
        <w:t>η</w:t>
      </w:r>
      <w:r>
        <w:rPr>
          <w:rFonts w:eastAsia="Times New Roman" w:cs="Times New Roman"/>
          <w:szCs w:val="24"/>
        </w:rPr>
        <w:t xml:space="preserve"> και δ</w:t>
      </w:r>
      <w:r>
        <w:rPr>
          <w:rFonts w:eastAsia="Times New Roman" w:cs="Times New Roman"/>
          <w:szCs w:val="24"/>
        </w:rPr>
        <w:t>ύ</w:t>
      </w:r>
      <w:r>
        <w:rPr>
          <w:rFonts w:eastAsia="Times New Roman" w:cs="Times New Roman"/>
          <w:szCs w:val="24"/>
        </w:rPr>
        <w:t>ο χρόνια, ξεχάστε όλους τους φακέλους, που είναι δεν ξέρω πού χαμένοι κ</w:t>
      </w:r>
      <w:r>
        <w:rPr>
          <w:rFonts w:eastAsia="Times New Roman" w:cs="Times New Roman"/>
          <w:szCs w:val="24"/>
        </w:rPr>
        <w:t>.</w:t>
      </w:r>
      <w:r>
        <w:rPr>
          <w:rFonts w:eastAsia="Times New Roman" w:cs="Times New Roman"/>
          <w:szCs w:val="24"/>
        </w:rPr>
        <w:t>λπ.- εμείς εισάγουμε ένα σύστημα αξιολόγησης με εξωτερικούς αξιολογητές, ο</w:t>
      </w:r>
      <w:r>
        <w:rPr>
          <w:rFonts w:eastAsia="Times New Roman" w:cs="Times New Roman"/>
          <w:szCs w:val="24"/>
        </w:rPr>
        <w:t xml:space="preserve">ι οποίοι θα αμείβονται με κανονικό τρόπο, μιας και μέχρι τώρα υπήρχαν αξιολογητές, αλλά δεν πήγαινε κανείς, γιατί </w:t>
      </w:r>
      <w:r>
        <w:rPr>
          <w:rFonts w:eastAsia="Times New Roman" w:cs="Times New Roman"/>
          <w:szCs w:val="24"/>
        </w:rPr>
        <w:lastRenderedPageBreak/>
        <w:t>αμειβόντουσαν με βάση των 30 ευρώ την ημέρα, νομίζω, γιατί δεν θυμάμαι καλά πώς το είχαν φτιάξει το σύστημα. Τέλος πάντων, εμείς υποσχόμεθα ότ</w:t>
      </w:r>
      <w:r>
        <w:rPr>
          <w:rFonts w:eastAsia="Times New Roman" w:cs="Times New Roman"/>
          <w:szCs w:val="24"/>
        </w:rPr>
        <w:t>ι σε τρεις έως πέντε μήνες όλο το σύστημα θα λειτουργήσει, αυτοί που ολοκληρώνουν θα αξιολογούνται εντός τριμήνου, αυτοί που είναι στο 50% το ίδιο, γι’ αυτούς οι οποίοι έχουν ξεκινήσει ή προχωράνε, δεν θα υπάρχει κανένα γραφειοκρατικό εμπόδιο.</w:t>
      </w:r>
    </w:p>
    <w:p w14:paraId="150A72A4" w14:textId="77777777" w:rsidR="008A0FFC" w:rsidRDefault="001A1A5C">
      <w:pPr>
        <w:spacing w:line="600" w:lineRule="auto"/>
        <w:ind w:firstLine="720"/>
        <w:contextualSpacing/>
        <w:jc w:val="both"/>
        <w:rPr>
          <w:rFonts w:eastAsia="Times New Roman" w:cs="Times New Roman"/>
          <w:szCs w:val="24"/>
        </w:rPr>
      </w:pPr>
      <w:r>
        <w:rPr>
          <w:rFonts w:eastAsia="Times New Roman" w:cs="Times New Roman"/>
          <w:szCs w:val="24"/>
        </w:rPr>
        <w:t>Τ</w:t>
      </w:r>
      <w:r>
        <w:rPr>
          <w:rFonts w:eastAsia="Times New Roman" w:cs="Times New Roman"/>
          <w:szCs w:val="24"/>
        </w:rPr>
        <w:t>ρίτον, δεσμ</w:t>
      </w:r>
      <w:r>
        <w:rPr>
          <w:rFonts w:eastAsia="Times New Roman" w:cs="Times New Roman"/>
          <w:szCs w:val="24"/>
        </w:rPr>
        <w:t>εύουμε πραγματικούς και όχι φανταστικούς πόρους, για την αποπληρωμή αυτών των ποσών: 2,5 δισεκατομμύρια -λυπούμαστε- εντός επταετίας και υπό ορισμένους όρους εντός πενταετίας, εάν είναι φορολογικά τα κίνητρα εντός πενταετίας. Κάτι ετοιμάζει ο κ. Λαμπριανίδ</w:t>
      </w:r>
      <w:r>
        <w:rPr>
          <w:rFonts w:eastAsia="Times New Roman" w:cs="Times New Roman"/>
          <w:szCs w:val="24"/>
        </w:rPr>
        <w:t>ης –συγγνώμη για την υπερβολή- και για κάποιες άλλες κατηγορίες, που έχουν ολοκληρώσει, να γίνει πενταετία. Θα φέρουμε μια βελτίωση, αλλά αυτή είναι η δέσμευση, δεν υπάρχει άλλος τρόπος. Τα χρήματα, όμως, είναι υπαρκτά, είναι δεσμευμένα σε δύο μεγάλους λογ</w:t>
      </w:r>
      <w:r>
        <w:rPr>
          <w:rFonts w:eastAsia="Times New Roman" w:cs="Times New Roman"/>
          <w:szCs w:val="24"/>
        </w:rPr>
        <w:t>αριασμούς, που είναι το Πρόγραμμα Δημοσίων Επενδύσεων και το ΕΣΠΑ. Άρα έχουμε δεσμευμένα χρήματα, τα οποία θα τηρήσουν την αποπληρωμή των παλιών αναπτυξιακών νόμων.</w:t>
      </w:r>
    </w:p>
    <w:p w14:paraId="150A72A5" w14:textId="77777777" w:rsidR="008A0FFC" w:rsidRDefault="001A1A5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Επιτρέψτε μου να σταθώ και σε μερικά άλλα θέματα που τέθηκαν επί της ουσίας, το εάν κάναμε </w:t>
      </w:r>
      <w:r>
        <w:rPr>
          <w:rFonts w:eastAsia="Times New Roman" w:cs="Times New Roman"/>
          <w:szCs w:val="24"/>
        </w:rPr>
        <w:t>και είμαστε ανοιχτοί σε αλλαγές και σε διορθώσεις του νόμου. Πέρα από τον διάλογο που κάναμε με όλους τους κοινωνικούς εταίρους, που κανείς δεν μπορεί να το αμφισβητήσει, και την ενσωμάτωση -αυτό διαπιστώθηκε-, τις τελευταίες δύο μέρες αλλάξαμε με βάση τις</w:t>
      </w:r>
      <w:r>
        <w:rPr>
          <w:rFonts w:eastAsia="Times New Roman" w:cs="Times New Roman"/>
          <w:szCs w:val="24"/>
        </w:rPr>
        <w:t xml:space="preserve"> προτάσεις της Αντιπολίτευσης τα παρακάτω: </w:t>
      </w:r>
    </w:p>
    <w:p w14:paraId="150A72A6" w14:textId="77777777" w:rsidR="008A0FFC" w:rsidRDefault="001A1A5C">
      <w:pPr>
        <w:spacing w:line="600" w:lineRule="auto"/>
        <w:ind w:firstLine="720"/>
        <w:contextualSpacing/>
        <w:jc w:val="both"/>
        <w:rPr>
          <w:rFonts w:eastAsia="Times New Roman" w:cs="Times New Roman"/>
          <w:szCs w:val="24"/>
        </w:rPr>
      </w:pPr>
      <w:r>
        <w:rPr>
          <w:rFonts w:eastAsia="Times New Roman" w:cs="Times New Roman"/>
          <w:szCs w:val="24"/>
        </w:rPr>
        <w:t xml:space="preserve">Την ιδία συμμετοχή, την παράταση, συζητάμε τα βιβλία Β΄ κατηγορίας, τις επτά δόσεις τις συζητάμε, τη μείωση του ελάχιστου αριθμού επιχειρήσεων που συμμετέχουν σε </w:t>
      </w:r>
      <w:r>
        <w:rPr>
          <w:rFonts w:eastAsia="Times New Roman" w:cs="Times New Roman"/>
          <w:szCs w:val="24"/>
          <w:lang w:val="en-US"/>
        </w:rPr>
        <w:t>clusters</w:t>
      </w:r>
      <w:r>
        <w:rPr>
          <w:rFonts w:eastAsia="Times New Roman" w:cs="Times New Roman"/>
          <w:szCs w:val="24"/>
        </w:rPr>
        <w:t>, τη μείωση ελάχιστου αριθμού επιχειρήσεων</w:t>
      </w:r>
      <w:r>
        <w:rPr>
          <w:rFonts w:eastAsia="Times New Roman" w:cs="Times New Roman"/>
          <w:szCs w:val="24"/>
        </w:rPr>
        <w:t xml:space="preserve"> που συμμετέχουν σε τοπικά χωρικά σχήματα, τη μείωση ελάχιστης επένδυσης ΚΥΣΕΠ σε 75.000 και στις πολύ μικρές επιχειρήσεις σε 100.000 ευρώ, αύξηση της ζώνης που χαρακτηρίζεται ως παραμεθόριος από είκοσι σε τριάντα χιλιόμετρα, πρόβλεψη για ΑΜΕΑ, αύξηση των </w:t>
      </w:r>
      <w:r>
        <w:rPr>
          <w:rFonts w:eastAsia="Times New Roman" w:cs="Times New Roman"/>
          <w:szCs w:val="24"/>
        </w:rPr>
        <w:t xml:space="preserve">κτιριακών στο 60 για τα ξενοδοχεία, στο 70 για τα </w:t>
      </w:r>
      <w:r>
        <w:rPr>
          <w:rFonts w:eastAsia="Times New Roman" w:cs="Times New Roman"/>
          <w:szCs w:val="24"/>
          <w:lang w:val="en-US"/>
        </w:rPr>
        <w:t>logistics</w:t>
      </w:r>
      <w:r>
        <w:rPr>
          <w:rFonts w:eastAsia="Times New Roman" w:cs="Times New Roman"/>
          <w:szCs w:val="24"/>
        </w:rPr>
        <w:t>,  στο 80 για τα διατηρητέα, την αγορά παλαιών μηχανημάτων μέχρι επτά ετών, τη ρήτρα απασχόλησης, που την ενισχύουμε βαθμολογικά.</w:t>
      </w:r>
    </w:p>
    <w:p w14:paraId="150A72A7"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Εισάγουμε την έννοια την εξοικονόμησης των φυσικών πόρων στην προοπ</w:t>
      </w:r>
      <w:r>
        <w:rPr>
          <w:rFonts w:eastAsia="Times New Roman" w:cs="Times New Roman"/>
          <w:szCs w:val="24"/>
        </w:rPr>
        <w:t xml:space="preserve">τική μιας κυκλικής οικονομίας. Εισάγουμε την έννοια της αλληλέγγυας οικονομίας δίπλα στην κοινωνική και δίνουμε τη δυνατότητα στον επενδυτή να παρίσταται κατά την εκδίκαση της ένστασης στη </w:t>
      </w:r>
      <w:r>
        <w:rPr>
          <w:rFonts w:eastAsia="Times New Roman" w:cs="Times New Roman"/>
          <w:szCs w:val="24"/>
        </w:rPr>
        <w:t>γ</w:t>
      </w:r>
      <w:r>
        <w:rPr>
          <w:rFonts w:eastAsia="Times New Roman" w:cs="Times New Roman"/>
          <w:szCs w:val="24"/>
        </w:rPr>
        <w:t>ραμματεία.</w:t>
      </w:r>
    </w:p>
    <w:p w14:paraId="150A72A8"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Έχουμε την εικόνα μιας </w:t>
      </w:r>
      <w:r>
        <w:rPr>
          <w:rFonts w:eastAsia="Times New Roman" w:cs="Times New Roman"/>
          <w:szCs w:val="24"/>
        </w:rPr>
        <w:t>Κ</w:t>
      </w:r>
      <w:r>
        <w:rPr>
          <w:rFonts w:eastAsia="Times New Roman" w:cs="Times New Roman"/>
          <w:szCs w:val="24"/>
        </w:rPr>
        <w:t>υβέρνησης η οποία δεν ακούει, δ</w:t>
      </w:r>
      <w:r>
        <w:rPr>
          <w:rFonts w:eastAsia="Times New Roman" w:cs="Times New Roman"/>
          <w:szCs w:val="24"/>
        </w:rPr>
        <w:t>εν συζητάει, δεν διαμορφώνει ένα πλαίσιο σε διάλογο; Έχουν σχέση αυτά με αυτήν τη δημαγωγική επίθεση που ακούσαμε από την εκπρόσωπο της Νέας Δημοκρατίας; Από πού να ξεκινήσω και πού να τελειώσω! Από την κάνναβη να ξεκινήσω.</w:t>
      </w:r>
    </w:p>
    <w:p w14:paraId="150A72A9"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b/>
          <w:szCs w:val="24"/>
        </w:rPr>
        <w:t>:</w:t>
      </w:r>
      <w:r>
        <w:rPr>
          <w:rFonts w:eastAsia="Times New Roman" w:cs="Times New Roman"/>
          <w:szCs w:val="24"/>
        </w:rPr>
        <w:t xml:space="preserve"> Κύριε Υπουργέ, ήδη έχετε υπερβεί τον χρόνο.</w:t>
      </w:r>
    </w:p>
    <w:p w14:paraId="150A72AA"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Ωραία, δώστε μου τρία λεπτά.</w:t>
      </w:r>
    </w:p>
    <w:p w14:paraId="150A72AB"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Θα ξεκινήσω από την κάνναβη που είναι προσφιλές θέμα. Αν θυμάμαι καλά, η καλλιέργεια της κλωστικής κάνναβης ήρθε με</w:t>
      </w:r>
      <w:r>
        <w:rPr>
          <w:rFonts w:eastAsia="Times New Roman" w:cs="Times New Roman"/>
          <w:szCs w:val="24"/>
        </w:rPr>
        <w:t xml:space="preserve"> νομοσχέδιο της Νέας Δημοκρατίας, είναι ο ν.4139/2013. Αποσύρετε αυτόν τον </w:t>
      </w:r>
      <w:r>
        <w:rPr>
          <w:rFonts w:eastAsia="Times New Roman" w:cs="Times New Roman"/>
          <w:szCs w:val="24"/>
        </w:rPr>
        <w:lastRenderedPageBreak/>
        <w:t>νόμο ή θεωρείτε ότι την οδηγία της Ευρωπαϊκής Ένωσης 1308/1990, που λέει ότι πρέπει να εισάγουν όλα τα εθνικά κράτη την καλλιέργεια της κλωστικής κάνναβης, δεν θα την εφαρμόσουμε πο</w:t>
      </w:r>
      <w:r>
        <w:rPr>
          <w:rFonts w:eastAsia="Times New Roman" w:cs="Times New Roman"/>
          <w:szCs w:val="24"/>
        </w:rPr>
        <w:t>τέ σε αυτήν τη χώρα;</w:t>
      </w:r>
    </w:p>
    <w:p w14:paraId="150A72AC" w14:textId="77777777" w:rsidR="008A0FFC" w:rsidRDefault="001A1A5C">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150A72AD"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Λέω, θα αποσύρετε την νομοθεσία που εισάγατε και ψηφίσατε εσείς ή ξαφνικά ανακαλύπτετε τη δημαγωγία;</w:t>
      </w:r>
    </w:p>
    <w:p w14:paraId="150A72AE"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Παρακαλώ, όχι διάλογος.</w:t>
      </w:r>
    </w:p>
    <w:p w14:paraId="150A72AF"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Κύριε Υπουργέ, να </w:t>
      </w:r>
      <w:r>
        <w:rPr>
          <w:rFonts w:eastAsia="Times New Roman" w:cs="Times New Roman"/>
          <w:szCs w:val="24"/>
        </w:rPr>
        <w:t>ολοκληρώνουμε σιγά-σιγά.</w:t>
      </w:r>
    </w:p>
    <w:p w14:paraId="150A72B0"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Κλείνω</w:t>
      </w:r>
      <w:r>
        <w:rPr>
          <w:rFonts w:eastAsia="Times New Roman" w:cs="Times New Roman"/>
          <w:szCs w:val="24"/>
        </w:rPr>
        <w:t>, κύριε Πρόεδρε</w:t>
      </w:r>
      <w:r>
        <w:rPr>
          <w:rFonts w:eastAsia="Times New Roman" w:cs="Times New Roman"/>
          <w:szCs w:val="24"/>
        </w:rPr>
        <w:t>.</w:t>
      </w:r>
    </w:p>
    <w:p w14:paraId="150A72B1"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ΓΕΡΑΣΙΜΟΣ ΜΠΑΛΑΟΥΡΑΣ:</w:t>
      </w:r>
      <w:r>
        <w:rPr>
          <w:rFonts w:eastAsia="Times New Roman" w:cs="Times New Roman"/>
          <w:szCs w:val="24"/>
        </w:rPr>
        <w:t xml:space="preserve"> Στο στόχαστρο μ</w:t>
      </w:r>
      <w:r>
        <w:rPr>
          <w:rFonts w:eastAsia="Times New Roman" w:cs="Times New Roman"/>
          <w:szCs w:val="24"/>
        </w:rPr>
        <w:t>ά</w:t>
      </w:r>
      <w:r>
        <w:rPr>
          <w:rFonts w:eastAsia="Times New Roman" w:cs="Times New Roman"/>
          <w:szCs w:val="24"/>
        </w:rPr>
        <w:t>ς έχουν βάλει. Πες τα. Πες τα.</w:t>
      </w:r>
    </w:p>
    <w:p w14:paraId="150A72B2"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ΣΤΑΘΑΚΗΣ (Υπουργός Οικονομίας, Ανάπτυξης και Τουρισμού): </w:t>
      </w:r>
      <w:r>
        <w:rPr>
          <w:rFonts w:eastAsia="Times New Roman" w:cs="Times New Roman"/>
          <w:szCs w:val="24"/>
        </w:rPr>
        <w:t>Η απορρ</w:t>
      </w:r>
      <w:r>
        <w:rPr>
          <w:rFonts w:eastAsia="Times New Roman" w:cs="Times New Roman"/>
          <w:szCs w:val="24"/>
        </w:rPr>
        <w:t>όφηση των κοινοτικών πόρων, όσες φορές κι αν το πούμε -για το προηγούμενο έτος το δεχτήκατε, ότι απορροφήσαμε τους πόρους- στο τρέχον ΕΣΠΑ, τα στοιχεία θα σας τα καταθέσουμε, είναι ήδη στο 13%, ποσοστό που είναι υψηλότερο από όλα τα κράτη-μέλη. Για δεύτερη</w:t>
      </w:r>
      <w:r>
        <w:rPr>
          <w:rFonts w:eastAsia="Times New Roman" w:cs="Times New Roman"/>
          <w:szCs w:val="24"/>
        </w:rPr>
        <w:t xml:space="preserve"> συνεχή φορά διαψεύδεστε, όπως και πέρυσι, για το θέμα αυτό.</w:t>
      </w:r>
    </w:p>
    <w:p w14:paraId="150A72B3"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Για τις ενισχύσεις σας είπα ότι όσες φορές και να το πείτε ο επενδυτικός νόμος έχει 3,6 δισεκατομμύρια. Τα 2,5 δισεκατομμύρια, που είναι οι παλιοί, ένας ο καινούρ</w:t>
      </w:r>
      <w:r>
        <w:rPr>
          <w:rFonts w:eastAsia="Times New Roman" w:cs="Times New Roman"/>
          <w:szCs w:val="24"/>
        </w:rPr>
        <w:t>γ</w:t>
      </w:r>
      <w:r>
        <w:rPr>
          <w:rFonts w:eastAsia="Times New Roman" w:cs="Times New Roman"/>
          <w:szCs w:val="24"/>
        </w:rPr>
        <w:t>ιος και ένα που έχει ήδη δοθεί σ</w:t>
      </w:r>
      <w:r>
        <w:rPr>
          <w:rFonts w:eastAsia="Times New Roman" w:cs="Times New Roman"/>
          <w:szCs w:val="24"/>
        </w:rPr>
        <w:t xml:space="preserve">τους παλιούς. Αυτό έχει μια σημασία γιατί γίνεται και μια συζήτηση για την απασχόληση, για τις δεκαέξι χιλιάδες του νέου αναπτυξιακού και τις δεκαέξι χιλιάδες των εν εξελίξει παλιών αναπτυξιακών, αυτές τις τριάντα δύο χιλιάδες θέσεις εργασίας, πώς γίνεται </w:t>
      </w:r>
      <w:r>
        <w:rPr>
          <w:rFonts w:eastAsia="Times New Roman" w:cs="Times New Roman"/>
          <w:szCs w:val="24"/>
        </w:rPr>
        <w:t>ο υπολογισμός, για την άμεση ή έμμεση επίπτωση στην απασχόληση που έχουν σε μια οικονομία.</w:t>
      </w:r>
    </w:p>
    <w:p w14:paraId="150A72B4"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Και εδώ επιτρέψτε μου να πω ότι -ένα λεπτό ακόμα και θα κλείσω, καθώς έφτασα τα τριάντα λεπτά- οι καθιερωμένοι τρόποι υπολογισμού είναι δύο νομίζω. Μπορεί να ανακαλύ</w:t>
      </w:r>
      <w:r>
        <w:rPr>
          <w:rFonts w:eastAsia="Times New Roman" w:cs="Times New Roman"/>
          <w:szCs w:val="24"/>
        </w:rPr>
        <w:t>ψει τρίτο κάποιος από τους συναδέλφους εδώ πέρα. Είναι ο τρόπος με τον οποίο γίνονται πολλαπλασιαστές και λειτουργούν άμεσες θέσεις και έμμεσες θέσεις εργασίας, που παράγονται από μια συγκεκριμένη επένδυση, αν ο συντελεστής δηλαδή, είναι ανάμεσα στο δύο κα</w:t>
      </w:r>
      <w:r>
        <w:rPr>
          <w:rFonts w:eastAsia="Times New Roman" w:cs="Times New Roman"/>
          <w:szCs w:val="24"/>
        </w:rPr>
        <w:t>ι στο τρία. Αυτό αποτελεί τη μία μέθοδο.</w:t>
      </w:r>
    </w:p>
    <w:p w14:paraId="150A72B5"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Η δεύτερη μέθοδος είναι το τι ποσοστό του ΑΕΠ αντιπροσωπεύουν αυτές οι επενδύσεις. Σύμφωνα με τους υπολογισμούς μας, οι επενδύσεις από το σύνολο των αναπτυξιακών νόμων υπολογίζονται σε 26 δισεκατομμύρια ή περίπου, δ</w:t>
      </w:r>
      <w:r>
        <w:rPr>
          <w:rFonts w:eastAsia="Times New Roman" w:cs="Times New Roman"/>
          <w:szCs w:val="24"/>
        </w:rPr>
        <w:t>ηλαδή σε αντίστοιχο ποσοστό του ΑΕΠ και εξ αυτού προκύπτει ένα νούμερο για την αποτίμηση της απασχόλησης.</w:t>
      </w:r>
    </w:p>
    <w:p w14:paraId="150A72B6"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Φαντάζομαι ότι όποιον τρόπο και να διαλέξετε -έναν από τους δύο θα διαλέξετε, εκτός και αν ανακαλύψετε κάποιον τρίτο- θα έχετε κάποιες προσεγγίσεις γι</w:t>
      </w:r>
      <w:r>
        <w:rPr>
          <w:rFonts w:eastAsia="Times New Roman" w:cs="Times New Roman"/>
          <w:szCs w:val="24"/>
        </w:rPr>
        <w:t xml:space="preserve">α τις θέσεις αυτές. </w:t>
      </w:r>
    </w:p>
    <w:p w14:paraId="150A72B7"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Κλείνοντας θέλω να πω το εξής: </w:t>
      </w:r>
      <w:r>
        <w:rPr>
          <w:rFonts w:eastAsia="Times New Roman" w:cs="Times New Roman"/>
          <w:szCs w:val="24"/>
        </w:rPr>
        <w:t>Α</w:t>
      </w:r>
      <w:r>
        <w:rPr>
          <w:rFonts w:eastAsia="Times New Roman" w:cs="Times New Roman"/>
          <w:szCs w:val="24"/>
        </w:rPr>
        <w:t>υτή η Κυβέρνηση, αντίθετα με κάθε έννοια καταστροφολογίας, θεωρεί ότι σε αυτήν τη συγκυρία έκλεισε ένας κύκλος και ανοίγει ένας άλλος κύκλος. Όσες και να είναι οι καταστροφολογικές προβλέψεις για το επόμ</w:t>
      </w:r>
      <w:r>
        <w:rPr>
          <w:rFonts w:eastAsia="Times New Roman" w:cs="Times New Roman"/>
          <w:szCs w:val="24"/>
        </w:rPr>
        <w:t>ενο εξάμηνο ή για τον επόμενο χρόνο, όση και να είναι η προσπάθεια να θεωρηθεί ότι έχουμε μια Κυβέρνηση χωρίς στρατηγική, χωρίς ικανότητες ή χωρίς δυνατότητα να σκεφτεί, να πράξει και να παρέμβει στον τρόπο που αυτή η οικονομία θα προχωρήσει, ένα είναι σίγ</w:t>
      </w:r>
      <w:r>
        <w:rPr>
          <w:rFonts w:eastAsia="Times New Roman" w:cs="Times New Roman"/>
          <w:szCs w:val="24"/>
        </w:rPr>
        <w:t>ουρο, ότι θα προχωρήσουμε χωρίς εσάς.</w:t>
      </w:r>
    </w:p>
    <w:p w14:paraId="150A72B8" w14:textId="77777777" w:rsidR="008A0FFC" w:rsidRDefault="001A1A5C">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50A72B9" w14:textId="77777777" w:rsidR="008A0FFC" w:rsidRDefault="001A1A5C">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Θα δώσουμε τον λόγο στον κ. Δένδια, Κοινοβουλευτικό Εκπρόσωπο της Νέας Δημοκρατίας. Θα ακολουθήσουν τέσσερις ομιλητές και ανά </w:t>
      </w:r>
      <w:r>
        <w:rPr>
          <w:rFonts w:eastAsia="Times New Roman"/>
          <w:szCs w:val="24"/>
        </w:rPr>
        <w:t>τέσσερις ομιλητές θα μιλάει και ένας Κοινοβουλευτικός Εκπρόσωπο</w:t>
      </w:r>
      <w:r>
        <w:rPr>
          <w:rFonts w:eastAsia="Times New Roman"/>
          <w:szCs w:val="24"/>
        </w:rPr>
        <w:t>ς</w:t>
      </w:r>
      <w:r>
        <w:rPr>
          <w:rFonts w:eastAsia="Times New Roman"/>
          <w:szCs w:val="24"/>
        </w:rPr>
        <w:t xml:space="preserve">. </w:t>
      </w:r>
    </w:p>
    <w:p w14:paraId="150A72BA" w14:textId="77777777" w:rsidR="008A0FFC" w:rsidRDefault="001A1A5C">
      <w:pPr>
        <w:spacing w:line="600" w:lineRule="auto"/>
        <w:ind w:firstLine="720"/>
        <w:jc w:val="both"/>
        <w:rPr>
          <w:rFonts w:eastAsia="Times New Roman"/>
          <w:szCs w:val="24"/>
        </w:rPr>
      </w:pPr>
      <w:r>
        <w:rPr>
          <w:rFonts w:eastAsia="Times New Roman"/>
          <w:szCs w:val="24"/>
        </w:rPr>
        <w:t>Κύριε Δένδια, με συγχωρείτε για ένα λεπτό.</w:t>
      </w:r>
    </w:p>
    <w:p w14:paraId="150A72BB" w14:textId="77777777" w:rsidR="008A0FFC" w:rsidRDefault="001A1A5C">
      <w:pPr>
        <w:spacing w:line="600" w:lineRule="auto"/>
        <w:ind w:firstLine="720"/>
        <w:jc w:val="both"/>
        <w:rPr>
          <w:rFonts w:eastAsia="Times New Roman"/>
          <w:szCs w:val="24"/>
        </w:rPr>
      </w:pPr>
      <w:r>
        <w:rPr>
          <w:rFonts w:eastAsia="Times New Roman"/>
          <w:b/>
          <w:szCs w:val="24"/>
        </w:rPr>
        <w:lastRenderedPageBreak/>
        <w:t>ΝΙΚΟΛΑΟΣ ΔΕΝΔΙΑΣ:</w:t>
      </w:r>
      <w:r>
        <w:rPr>
          <w:rFonts w:eastAsia="Times New Roman"/>
          <w:szCs w:val="24"/>
        </w:rPr>
        <w:t xml:space="preserve"> Παρακαλώ, κύριε Πρόεδρε.</w:t>
      </w:r>
    </w:p>
    <w:p w14:paraId="150A72BC" w14:textId="77777777" w:rsidR="008A0FFC" w:rsidRDefault="001A1A5C">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Το λέω αυτό, γιατί είχε αναγγείλει ο κ. Κακλαμάνης ότι ανά τρεις ομιλ</w:t>
      </w:r>
      <w:r>
        <w:rPr>
          <w:rFonts w:eastAsia="Times New Roman"/>
          <w:szCs w:val="24"/>
        </w:rPr>
        <w:t xml:space="preserve">ητές θα μιλάει και ένας </w:t>
      </w:r>
      <w:r>
        <w:rPr>
          <w:rFonts w:eastAsia="Times New Roman"/>
          <w:szCs w:val="24"/>
        </w:rPr>
        <w:t>Κ</w:t>
      </w:r>
      <w:r>
        <w:rPr>
          <w:rFonts w:eastAsia="Times New Roman"/>
          <w:szCs w:val="24"/>
        </w:rPr>
        <w:t xml:space="preserve">οινοβουλευτικός </w:t>
      </w:r>
      <w:r>
        <w:rPr>
          <w:rFonts w:eastAsia="Times New Roman"/>
          <w:szCs w:val="24"/>
        </w:rPr>
        <w:t>Ε</w:t>
      </w:r>
      <w:r>
        <w:rPr>
          <w:rFonts w:eastAsia="Times New Roman"/>
          <w:szCs w:val="24"/>
        </w:rPr>
        <w:t>κπρόσωπος. Με βάση το χρονοδιάγραμμα λήξης της σημερινής συνεδρίασης, που είναι η δωδεκάτη βραδινή, θα μιλήσουν, καλώς εχόντων των πραγμάτων, μάλλον λιγότεροι από δεκατέσσερις ομιλητές, μπορεί και δέκα ομιλητές. Γι</w:t>
      </w:r>
      <w:r>
        <w:rPr>
          <w:rFonts w:eastAsia="Times New Roman"/>
          <w:szCs w:val="24"/>
        </w:rPr>
        <w:t xml:space="preserve">’ αυτό, λοιπόν, προτείνω αντί να πάμε σε κύκλους τριών ομιλητών, όπως ειπώθηκε από τον προηγούμενο Προεδρεύοντα, να πάμε σε κύκλους τεσσάρων ομιλητών με έναν </w:t>
      </w:r>
      <w:r>
        <w:rPr>
          <w:rFonts w:eastAsia="Times New Roman"/>
          <w:szCs w:val="24"/>
        </w:rPr>
        <w:t>Κ</w:t>
      </w:r>
      <w:r>
        <w:rPr>
          <w:rFonts w:eastAsia="Times New Roman"/>
          <w:szCs w:val="24"/>
        </w:rPr>
        <w:t xml:space="preserve">οινοβουλευτικό </w:t>
      </w:r>
      <w:r>
        <w:rPr>
          <w:rFonts w:eastAsia="Times New Roman"/>
          <w:szCs w:val="24"/>
        </w:rPr>
        <w:t>Ε</w:t>
      </w:r>
      <w:r>
        <w:rPr>
          <w:rFonts w:eastAsia="Times New Roman"/>
          <w:szCs w:val="24"/>
        </w:rPr>
        <w:t>κπρόσωπο μετά. Θα παρακαλούσα πολύ για τον σεβασμό στον χρόνο.</w:t>
      </w:r>
    </w:p>
    <w:p w14:paraId="150A72BD" w14:textId="77777777" w:rsidR="008A0FFC" w:rsidRDefault="001A1A5C">
      <w:pPr>
        <w:spacing w:line="600" w:lineRule="auto"/>
        <w:ind w:firstLine="720"/>
        <w:jc w:val="both"/>
        <w:rPr>
          <w:rFonts w:eastAsia="Times New Roman"/>
          <w:szCs w:val="24"/>
        </w:rPr>
      </w:pPr>
      <w:r>
        <w:rPr>
          <w:rFonts w:eastAsia="Times New Roman"/>
          <w:szCs w:val="24"/>
        </w:rPr>
        <w:t xml:space="preserve">Ελάτε, κύριε </w:t>
      </w:r>
      <w:r>
        <w:rPr>
          <w:rFonts w:eastAsia="Times New Roman"/>
          <w:szCs w:val="24"/>
        </w:rPr>
        <w:t>Δένδια, έχετε τον λόγο.</w:t>
      </w:r>
    </w:p>
    <w:p w14:paraId="150A72BE" w14:textId="77777777" w:rsidR="008A0FFC" w:rsidRDefault="001A1A5C">
      <w:pPr>
        <w:spacing w:line="600" w:lineRule="auto"/>
        <w:ind w:firstLine="720"/>
        <w:jc w:val="both"/>
        <w:rPr>
          <w:rFonts w:eastAsia="Times New Roman"/>
          <w:szCs w:val="24"/>
        </w:rPr>
      </w:pPr>
      <w:r>
        <w:rPr>
          <w:rFonts w:eastAsia="Times New Roman"/>
          <w:b/>
          <w:szCs w:val="24"/>
        </w:rPr>
        <w:lastRenderedPageBreak/>
        <w:t>ΝΙΚΟΛΑΟΣ ΔΕΝΔΙΑΣ:</w:t>
      </w:r>
      <w:r>
        <w:rPr>
          <w:rFonts w:eastAsia="Times New Roman"/>
          <w:szCs w:val="24"/>
        </w:rPr>
        <w:t xml:space="preserve"> Κύριε Πρόεδρε,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δεν μπορώ παρά να παρατηρήσω ότι ο Υπουργός Ανάπτυξης χρειάστηκε περίπου τον διπλάσιο χρόνο του προβλεφθέντος για να εξηγήσει τα περιεχόμενα σε αυτόν τον μνημειώδη, όπως τον παρουσίασε η Κ</w:t>
      </w:r>
      <w:r>
        <w:rPr>
          <w:rFonts w:eastAsia="Times New Roman"/>
          <w:szCs w:val="24"/>
        </w:rPr>
        <w:t>υβέρνηση, αναπτυξιακό νόμο.</w:t>
      </w:r>
    </w:p>
    <w:p w14:paraId="150A72BF" w14:textId="77777777" w:rsidR="008A0FFC" w:rsidRDefault="001A1A5C">
      <w:pPr>
        <w:spacing w:line="600" w:lineRule="auto"/>
        <w:ind w:firstLine="720"/>
        <w:jc w:val="both"/>
        <w:rPr>
          <w:rFonts w:eastAsia="Times New Roman"/>
          <w:szCs w:val="24"/>
        </w:rPr>
      </w:pPr>
      <w:r>
        <w:rPr>
          <w:rFonts w:eastAsia="Times New Roman"/>
          <w:szCs w:val="24"/>
        </w:rPr>
        <w:t xml:space="preserve">Και πρέπει να πω ότι ακούγοντάς τον, ιδίως τα πρώτα οκτώ λεπτά της μακρότατης, της </w:t>
      </w:r>
      <w:r>
        <w:rPr>
          <w:rFonts w:eastAsia="Times New Roman"/>
          <w:szCs w:val="24"/>
        </w:rPr>
        <w:t>δυσ</w:t>
      </w:r>
      <w:r>
        <w:rPr>
          <w:rFonts w:eastAsia="Times New Roman"/>
          <w:szCs w:val="24"/>
        </w:rPr>
        <w:t>ανάλογης με τη σπουδαιότητα και το εύρος του νομοθετήματος, ομιλίας του αισθάνθηκα την ανάγκη, εν πάση περιπτώσει σκέφτηκα ότι ίσως πρέπει η ε</w:t>
      </w:r>
      <w:r>
        <w:rPr>
          <w:rFonts w:eastAsia="Times New Roman"/>
          <w:szCs w:val="24"/>
        </w:rPr>
        <w:t>λληνική κοινωνία, κύριε Υπουργέ, να σας ζητήσει συγγνώμη. Διότι προφανώς, όπως μας τα παρουσιάσατε, εσείς είστε μια Κυβέρνηση η οποία ευθέως, ξεκάθαρα από την αρχή είπε στον ελληνικό λαό τι μπορεί να περιμένει και ο ελληνικός λαός, έχοντας απολύτως διαφωτι</w:t>
      </w:r>
      <w:r>
        <w:rPr>
          <w:rFonts w:eastAsia="Times New Roman"/>
          <w:szCs w:val="24"/>
        </w:rPr>
        <w:t>στεί από εσάς τον Σεπτέμβρη, ψήφισε. Και τώρα βεβαίως, αδίκως παραπονείται κατά της Κυβέρνησής σας, γιατί εσείς κάνετε αυτά που του είχατε πει.</w:t>
      </w:r>
    </w:p>
    <w:p w14:paraId="150A72C0" w14:textId="77777777" w:rsidR="008A0FFC" w:rsidRDefault="001A1A5C">
      <w:pPr>
        <w:spacing w:line="600" w:lineRule="auto"/>
        <w:ind w:firstLine="720"/>
        <w:jc w:val="both"/>
        <w:rPr>
          <w:rFonts w:eastAsia="Times New Roman"/>
          <w:szCs w:val="24"/>
        </w:rPr>
      </w:pPr>
      <w:r>
        <w:rPr>
          <w:rFonts w:eastAsia="Times New Roman"/>
          <w:szCs w:val="24"/>
        </w:rPr>
        <w:lastRenderedPageBreak/>
        <w:t>Τώρα, γιατί το 86% των Ελλήνων πολιτών αποδίδει στην Κυβέρνησή σας τον χαρακτηρισμό «ψεύτης» -χρησιμοποιώ εισαγω</w:t>
      </w:r>
      <w:r>
        <w:rPr>
          <w:rFonts w:eastAsia="Times New Roman"/>
          <w:szCs w:val="24"/>
        </w:rPr>
        <w:t>γικά, γιατί δεν μου αρέσουν αυτές οι εκφράσεις-, ήτοι δηλαδή περίπου ένας στους δύο δικούς σας ψηφοφόρους, πέραν όλων των άλλων, αυτό φαντάζομαι ανατρέχει στον ψυχολογικό τρόπο συγκρότησης της ελληνικής κοινωνίας και δεν έχει τίποτα να κάνει με το ότι εσεί</w:t>
      </w:r>
      <w:r>
        <w:rPr>
          <w:rFonts w:eastAsia="Times New Roman"/>
          <w:szCs w:val="24"/>
        </w:rPr>
        <w:t>ς ως Κυβέρνηση αποκρύψατε πλήρως την αλήθεια, σε όλες τις φάσεις, μέχρι και σήμερα, της κυβερνητικής σας θητείας.</w:t>
      </w:r>
    </w:p>
    <w:p w14:paraId="150A72C1" w14:textId="77777777" w:rsidR="008A0FFC" w:rsidRDefault="001A1A5C">
      <w:pPr>
        <w:spacing w:line="600" w:lineRule="auto"/>
        <w:ind w:firstLine="720"/>
        <w:jc w:val="both"/>
        <w:rPr>
          <w:rFonts w:eastAsia="Times New Roman"/>
          <w:szCs w:val="24"/>
        </w:rPr>
      </w:pPr>
      <w:r>
        <w:rPr>
          <w:rFonts w:eastAsia="Times New Roman"/>
          <w:szCs w:val="24"/>
        </w:rPr>
        <w:t>Μάλιστα, μετά τη στοχοθεσία της Κυβέρνησής σας, την οποία παρουσιάσατε με έναν τρόπο εύγλωττο -ένα, δύο, τρία-, δεν μπορώ παρά να σας πω ότι μ</w:t>
      </w:r>
      <w:r>
        <w:rPr>
          <w:rFonts w:eastAsia="Times New Roman"/>
          <w:szCs w:val="24"/>
        </w:rPr>
        <w:t>ειδίασα έντονα όταν μνημονεύσατε ως στόχο της Κυβέρνησης ΣΥΡΙΖΑ-ΑΝΕΛ τη σταθεροποίηση του τραπεζικού συστήματος, αγνοώντας</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πλήρως ότι η σταθεροποίηση του τραπεζικού συστήματος προήλθε ως ανάγκη από τη δική σας αποσταθεροποίηση του τραπεζικού συστ</w:t>
      </w:r>
      <w:r>
        <w:rPr>
          <w:rFonts w:eastAsia="Times New Roman"/>
          <w:szCs w:val="24"/>
        </w:rPr>
        <w:t xml:space="preserve">ήματος επί ημερών του, λαμπρού, ευφυούς, χαριτωμένου, τρισμέγιστου </w:t>
      </w:r>
      <w:r>
        <w:rPr>
          <w:rFonts w:eastAsia="Times New Roman"/>
          <w:szCs w:val="24"/>
        </w:rPr>
        <w:lastRenderedPageBreak/>
        <w:t>Υπουργού Οικονομικών της Κυβέρνησής σας, του γνωστού σε όλους σας, αγαπημένου της κοινωνίας, κ. Γιάνη Βαρουφάκη.</w:t>
      </w:r>
    </w:p>
    <w:p w14:paraId="150A72C2" w14:textId="77777777" w:rsidR="008A0FFC" w:rsidRDefault="001A1A5C">
      <w:pPr>
        <w:spacing w:line="600" w:lineRule="auto"/>
        <w:ind w:firstLine="720"/>
        <w:jc w:val="both"/>
        <w:rPr>
          <w:rFonts w:eastAsia="Times New Roman"/>
          <w:szCs w:val="24"/>
        </w:rPr>
      </w:pPr>
      <w:r>
        <w:rPr>
          <w:rFonts w:eastAsia="Times New Roman"/>
          <w:szCs w:val="24"/>
        </w:rPr>
        <w:t>Μας παρουσιάσατε εδώ, κύριε Υπουργέ -όχι εσείς τόσο πρέπει να πω, όσο γενικά</w:t>
      </w:r>
      <w:r>
        <w:rPr>
          <w:rFonts w:eastAsia="Times New Roman"/>
          <w:szCs w:val="24"/>
        </w:rPr>
        <w:t xml:space="preserve"> η Κυβέρνηση-, τον αναπτυξιακό αυτό νόμο, τον οποίο σήμερα συζητάμε, σαν ένα εργαλείο το οποίο είναι καθοριστικό, διότι ανοίγει έναν καινούρ</w:t>
      </w:r>
      <w:r>
        <w:rPr>
          <w:rFonts w:eastAsia="Times New Roman"/>
          <w:szCs w:val="24"/>
        </w:rPr>
        <w:t>γ</w:t>
      </w:r>
      <w:r>
        <w:rPr>
          <w:rFonts w:eastAsia="Times New Roman"/>
          <w:szCs w:val="24"/>
        </w:rPr>
        <w:t>ιο κύκλο, έναν κύκλο ανάπτυξης, μετά μάλιστα από δεκαοκτώ μήνες απραξίας, σιωπής, αναπτυξιακής σιγής ως προς αυτά.</w:t>
      </w:r>
    </w:p>
    <w:p w14:paraId="150A72C3" w14:textId="77777777" w:rsidR="008A0FFC" w:rsidRDefault="001A1A5C">
      <w:pPr>
        <w:spacing w:line="600" w:lineRule="auto"/>
        <w:ind w:firstLine="720"/>
        <w:jc w:val="both"/>
        <w:rPr>
          <w:rFonts w:eastAsia="Times New Roman"/>
          <w:szCs w:val="24"/>
        </w:rPr>
      </w:pPr>
      <w:r>
        <w:rPr>
          <w:rFonts w:eastAsia="Times New Roman"/>
          <w:szCs w:val="24"/>
        </w:rPr>
        <w:t xml:space="preserve">Κυρίες και κύριοι συνάδελφοι, θέλω να σας πω ότι αυτός ο αναπτυξιακός νόμος είναι ένας αναπτυξιακός νόμος, ο οποίος διεκδικεί πρωτεία, εν πολλοίς, αντιγραφής του </w:t>
      </w:r>
      <w:r>
        <w:rPr>
          <w:rFonts w:eastAsia="Times New Roman"/>
          <w:szCs w:val="24"/>
        </w:rPr>
        <w:t>Γ</w:t>
      </w:r>
      <w:r>
        <w:rPr>
          <w:rFonts w:eastAsia="Times New Roman"/>
          <w:szCs w:val="24"/>
        </w:rPr>
        <w:t>ενικού Απαλλακτικού Κανονισμού 651/14 της Ευρωπαϊκής Ένωσης.</w:t>
      </w:r>
    </w:p>
    <w:p w14:paraId="150A72C4" w14:textId="77777777" w:rsidR="008A0FFC" w:rsidRDefault="001A1A5C">
      <w:pPr>
        <w:spacing w:line="600" w:lineRule="auto"/>
        <w:ind w:firstLine="720"/>
        <w:jc w:val="both"/>
        <w:rPr>
          <w:rFonts w:eastAsia="Times New Roman"/>
          <w:szCs w:val="24"/>
        </w:rPr>
      </w:pPr>
      <w:r>
        <w:rPr>
          <w:rFonts w:eastAsia="Times New Roman"/>
          <w:szCs w:val="24"/>
        </w:rPr>
        <w:lastRenderedPageBreak/>
        <w:t>Αυτό δεν είναι κακό κατ’ ανάγκην</w:t>
      </w:r>
      <w:r>
        <w:rPr>
          <w:rFonts w:eastAsia="Times New Roman"/>
          <w:szCs w:val="24"/>
        </w:rPr>
        <w:t>, αλλά όταν συζητάμε εδώ είναι καλό να λέμε την αλήθεια. Όταν παρουσιάζουμε μεγάλες τομές και μεγάλες αλλαγές και μεγάλα ανοίγματα νέων κύκλων να λέμε τι κάνουμε. Αντιγράψαμε και μάλιστα δεν αντιγράψαμε και τόσο σπουδαία, γιατί εδώ έχουμε ένα πολύ βαρύ καν</w:t>
      </w:r>
      <w:r>
        <w:rPr>
          <w:rFonts w:eastAsia="Times New Roman"/>
          <w:szCs w:val="24"/>
        </w:rPr>
        <w:t>ονιστικό πλαίσιο, για το οποίο απαιτούνται πάρα πολλές υπουργικές αποφάσεις.</w:t>
      </w:r>
    </w:p>
    <w:p w14:paraId="150A72C5" w14:textId="77777777" w:rsidR="008A0FFC" w:rsidRDefault="001A1A5C">
      <w:pPr>
        <w:spacing w:line="600" w:lineRule="auto"/>
        <w:ind w:firstLine="720"/>
        <w:jc w:val="both"/>
        <w:rPr>
          <w:rFonts w:eastAsia="Times New Roman"/>
          <w:szCs w:val="24"/>
        </w:rPr>
      </w:pPr>
      <w:r>
        <w:rPr>
          <w:rFonts w:eastAsia="Times New Roman"/>
          <w:szCs w:val="24"/>
        </w:rPr>
        <w:t xml:space="preserve">Και επειδή είδα στα θέματα που αφορούν τα κόκκινα δάνεια με τι ταχύτητα κινήθηκε η Κυβέρνηση, εκεί που απαιτούντο υπουργικές αποφάσεις, πρέπει να σας πω ότι έχω και εδώ το μεγάλο </w:t>
      </w:r>
      <w:r>
        <w:rPr>
          <w:rFonts w:eastAsia="Times New Roman"/>
          <w:szCs w:val="24"/>
        </w:rPr>
        <w:t>φόβο ότι το εξάμηνο περίπου που προϋπολογίζεται, με μέσο τρόπο απόδοσης μια κυβέρνησης για την έκδοση αυτών των υπουργικών αποφάσεων, για να λειτουργήσει ο αναπτυξιακός, δεν θα τηρηθεί. Και περίπου σε κανέναν χρόνο από τώρα θα είμαστε εδώ και θα κάνουμε μι</w:t>
      </w:r>
      <w:r>
        <w:rPr>
          <w:rFonts w:eastAsia="Times New Roman"/>
          <w:szCs w:val="24"/>
        </w:rPr>
        <w:t>α παρόμοια συζήτηση στο επίπεδο του κοινοβουλευτικού ελέγχου, εάν βεβαίως -και αυτό είναι μεγάλο «εάν», εγώ δεν θα ήμουν υπέρ αυτής της αντίληψης, εάν έπρεπε να προβλέψω το μέλλον- αυτή η Κυβέρνηση παραμείνει μέχρι τότε στην εξουσία.</w:t>
      </w:r>
    </w:p>
    <w:p w14:paraId="150A72C6" w14:textId="77777777" w:rsidR="008A0FFC" w:rsidRDefault="001A1A5C">
      <w:pPr>
        <w:spacing w:line="600" w:lineRule="auto"/>
        <w:ind w:firstLine="720"/>
        <w:jc w:val="both"/>
        <w:rPr>
          <w:rFonts w:eastAsia="Times New Roman"/>
          <w:szCs w:val="24"/>
        </w:rPr>
      </w:pPr>
      <w:r>
        <w:rPr>
          <w:rFonts w:eastAsia="Times New Roman"/>
          <w:szCs w:val="24"/>
        </w:rPr>
        <w:lastRenderedPageBreak/>
        <w:t>Κυρίες και κύριοι συνάδελφοι, υπάρχει μια αρχή, την οποία ξέρουμε όλοι εδώ. Διατυπώθηκε και από δικούς σας Υπουργούς, την ασπαζόμαστε όλοι, την ασπάζεται και ο Υπουργός που εισηγείται το νομοθέτημα. Η Ελληνική Δημοκρατία, το ελληνικό κράτος, η ελληνική κοι</w:t>
      </w:r>
      <w:r>
        <w:rPr>
          <w:rFonts w:eastAsia="Times New Roman"/>
          <w:szCs w:val="24"/>
        </w:rPr>
        <w:t xml:space="preserve">νωνία χρειάζεται 100 δισεκατομμύρια ιδιωτικές επενδύσεις. Αυτή είναι η αλήθεια. Αυτό το ξέρουμε όλοι. Το ερώτημα είναι, λοιπόν, αν αυτός ο αναπτυξιακός νόμος προσφέρει κάτι σοβαρό προς αυτήν την κατεύθυνση ή είναι απλώς μια συζήτηση για να την κάνουμε. </w:t>
      </w:r>
    </w:p>
    <w:p w14:paraId="150A72C7" w14:textId="77777777" w:rsidR="008A0FFC" w:rsidRDefault="001A1A5C">
      <w:pPr>
        <w:spacing w:line="600" w:lineRule="auto"/>
        <w:ind w:firstLine="720"/>
        <w:jc w:val="both"/>
        <w:rPr>
          <w:rFonts w:eastAsia="Times New Roman"/>
          <w:szCs w:val="24"/>
        </w:rPr>
      </w:pPr>
      <w:r>
        <w:rPr>
          <w:rFonts w:eastAsia="Times New Roman"/>
          <w:szCs w:val="24"/>
        </w:rPr>
        <w:t>Πρ</w:t>
      </w:r>
      <w:r>
        <w:rPr>
          <w:rFonts w:eastAsia="Times New Roman"/>
          <w:szCs w:val="24"/>
        </w:rPr>
        <w:t xml:space="preserve">έπει να σας πω ότι αυτός ο αναπτυξιακός νόμος έρχεται -και αυτό είναι ένα λογικό παράδοξο, το οποίο ομολογήθηκε κατά τη συζήτηση- χωρίς να υπάρχει αναπτυξιακή πρόταση. Και στην </w:t>
      </w:r>
      <w:r>
        <w:rPr>
          <w:rFonts w:eastAsia="Times New Roman"/>
          <w:szCs w:val="24"/>
        </w:rPr>
        <w:t>ε</w:t>
      </w:r>
      <w:r>
        <w:rPr>
          <w:rFonts w:eastAsia="Times New Roman"/>
          <w:szCs w:val="24"/>
        </w:rPr>
        <w:t>πιτροπή, αλλά και εδώ διατυπώθηκε ευθέως ότι έχει ανατεθεί μια μελέτη στο ΚΕΠΕ</w:t>
      </w:r>
      <w:r>
        <w:rPr>
          <w:rFonts w:eastAsia="Times New Roman"/>
          <w:szCs w:val="24"/>
        </w:rPr>
        <w:t>, η μελέτη αυτή για την αναπτυξιακή πολιτική έχει παραληφθεί, αλλά το μόνο που υπάρχει διαθέσιμο αυτήν τη στιγμή είναι μια εκτελεστική περίληψη -</w:t>
      </w:r>
      <w:r>
        <w:rPr>
          <w:rFonts w:eastAsia="Times New Roman"/>
          <w:szCs w:val="24"/>
          <w:lang w:val="en-US"/>
        </w:rPr>
        <w:t>executive</w:t>
      </w:r>
      <w:r>
        <w:rPr>
          <w:rFonts w:eastAsia="Times New Roman"/>
          <w:szCs w:val="24"/>
        </w:rPr>
        <w:t xml:space="preserve"> </w:t>
      </w:r>
      <w:r>
        <w:rPr>
          <w:rFonts w:eastAsia="Times New Roman"/>
          <w:szCs w:val="24"/>
          <w:lang w:val="en-US"/>
        </w:rPr>
        <w:t>summary</w:t>
      </w:r>
      <w:r>
        <w:rPr>
          <w:rFonts w:eastAsia="Times New Roman"/>
          <w:szCs w:val="24"/>
        </w:rPr>
        <w:t xml:space="preserve"> θα έλεγαν οι αγγλοσάξονες- το οποίο, μάλιστα, δεν έχει κατατεθεί στη Βουλή των Ελλήνων. Δεν τ</w:t>
      </w:r>
      <w:r>
        <w:rPr>
          <w:rFonts w:eastAsia="Times New Roman"/>
          <w:szCs w:val="24"/>
        </w:rPr>
        <w:t xml:space="preserve">ο ξέρουμε εμείς. Αυτό είναι το μόνο που έχουμε. Αυτός, λοιπόν, ο αναπτυξιακός </w:t>
      </w:r>
      <w:r>
        <w:rPr>
          <w:rFonts w:eastAsia="Times New Roman"/>
          <w:szCs w:val="24"/>
        </w:rPr>
        <w:lastRenderedPageBreak/>
        <w:t>νόμος δεν έρχεται ως εργαλείο μιας διατυπωμένης, συζητημένης, συμφωνημένης -έστω και κατά πλειοψηφία- στρατηγικής. Έρχεται, όμως, κατά τη γνωστή συνήθεια της Κυβέρνησης «της πρώτ</w:t>
      </w:r>
      <w:r>
        <w:rPr>
          <w:rFonts w:eastAsia="Times New Roman"/>
          <w:szCs w:val="24"/>
        </w:rPr>
        <w:t xml:space="preserve">ης φοράς </w:t>
      </w:r>
      <w:r>
        <w:rPr>
          <w:rFonts w:eastAsia="Times New Roman"/>
          <w:szCs w:val="24"/>
        </w:rPr>
        <w:t>α</w:t>
      </w:r>
      <w:r>
        <w:rPr>
          <w:rFonts w:eastAsia="Times New Roman"/>
          <w:szCs w:val="24"/>
        </w:rPr>
        <w:t xml:space="preserve">ριστεράς»-«λαϊκίστικης </w:t>
      </w:r>
      <w:r>
        <w:rPr>
          <w:rFonts w:eastAsia="Times New Roman"/>
          <w:szCs w:val="24"/>
        </w:rPr>
        <w:t>δ</w:t>
      </w:r>
      <w:r>
        <w:rPr>
          <w:rFonts w:eastAsia="Times New Roman"/>
          <w:szCs w:val="24"/>
        </w:rPr>
        <w:t xml:space="preserve">εξιάς», ως πρώτα το κάρο και μετά ο γάιδαρος. Πρώτα έρχεται ο αναπτυξιακός νόμος και μετά θα ανακοινωθεί η αναπτυξιακή στρατηγική. Και αυτό το ονομάζετε συνταγή επιτυχίας! </w:t>
      </w:r>
    </w:p>
    <w:p w14:paraId="150A72C8" w14:textId="77777777" w:rsidR="008A0FFC" w:rsidRDefault="001A1A5C">
      <w:pPr>
        <w:spacing w:line="600" w:lineRule="auto"/>
        <w:ind w:firstLine="720"/>
        <w:jc w:val="both"/>
        <w:rPr>
          <w:rFonts w:eastAsia="Times New Roman"/>
          <w:szCs w:val="24"/>
        </w:rPr>
      </w:pPr>
      <w:r>
        <w:rPr>
          <w:rFonts w:eastAsia="Times New Roman"/>
          <w:szCs w:val="24"/>
        </w:rPr>
        <w:t>Εκτός αυτού, όμως, η πραγματικότητα είναι και αυτ</w:t>
      </w:r>
      <w:r>
        <w:rPr>
          <w:rFonts w:eastAsia="Times New Roman"/>
          <w:szCs w:val="24"/>
        </w:rPr>
        <w:t xml:space="preserve">ή δεν αποκρύπτεται, καθώς υπάρχει μέσα στην έκθεση του Γενικού Λογιστηρίου του Κράτους -ξέρω ότι κάθε φορά που αναφέρεται αυτός ο αριθμός εξεγείρεται λίγο ο Υπουργός, αλλά φαντάζομαι πως τώρα έχει συνηθίσει και δεν θα του προκαλέσω το αντανακλαστικό αυτό- </w:t>
      </w:r>
      <w:r>
        <w:rPr>
          <w:rFonts w:eastAsia="Times New Roman"/>
          <w:szCs w:val="24"/>
        </w:rPr>
        <w:t>όπου αναφέρεται ότι σε καινούρ</w:t>
      </w:r>
      <w:r>
        <w:rPr>
          <w:rFonts w:eastAsia="Times New Roman"/>
          <w:szCs w:val="24"/>
        </w:rPr>
        <w:t>γ</w:t>
      </w:r>
      <w:r>
        <w:rPr>
          <w:rFonts w:eastAsia="Times New Roman"/>
          <w:szCs w:val="24"/>
        </w:rPr>
        <w:t>ιες επενδύσεις μέχρι το 2022 θα διατεθούν 480 εκατομμύρια ευρώ. Αυτό είναι το ποσό. Αναφέρεται μέσα. Βεβαίως, κάποια χρήματα θα πάνε σε προηγούμενα επενδυτικά σχέδια, ορθώς. Δεν υπάρχει αντίρρηση σε αυτό. Πόση διαφορά μπορούν</w:t>
      </w:r>
      <w:r>
        <w:rPr>
          <w:rFonts w:eastAsia="Times New Roman"/>
          <w:szCs w:val="24"/>
        </w:rPr>
        <w:t xml:space="preserve"> να κάνουν τα 480 εκατομμύρια -έστω και μοχλευόμενα- στην ανάγκη των 100 δισεκατομμυρίων που απαιτούνται να </w:t>
      </w:r>
      <w:r>
        <w:rPr>
          <w:rFonts w:eastAsia="Times New Roman"/>
          <w:szCs w:val="24"/>
        </w:rPr>
        <w:lastRenderedPageBreak/>
        <w:t>έλθουν σε αυτή τη χώρα για να βγούμε από την κρίση; Ρωτήστε τη λογική σας ο καθένας από εσάς. Με τον άριστο τρόπο, με τη βέλτιστη συνθήκη, τι μπορού</w:t>
      </w:r>
      <w:r>
        <w:rPr>
          <w:rFonts w:eastAsia="Times New Roman"/>
          <w:szCs w:val="24"/>
        </w:rPr>
        <w:t xml:space="preserve">με να πετύχουμε; </w:t>
      </w:r>
    </w:p>
    <w:p w14:paraId="150A72C9" w14:textId="77777777" w:rsidR="008A0FFC" w:rsidRDefault="001A1A5C">
      <w:pPr>
        <w:spacing w:line="600" w:lineRule="auto"/>
        <w:ind w:firstLine="720"/>
        <w:jc w:val="both"/>
        <w:rPr>
          <w:rFonts w:eastAsia="Times New Roman"/>
          <w:szCs w:val="24"/>
        </w:rPr>
      </w:pPr>
      <w:r>
        <w:rPr>
          <w:rFonts w:eastAsia="Times New Roman"/>
          <w:szCs w:val="24"/>
        </w:rPr>
        <w:t>Πρέπει να σας πω, κυρίες και κύριοι συνάδελφοι, ότι είναι πάρα πολύ κουραστικό εδώ να ακούμε επαναλαμβανόμενα ψεύδη -και δεν αναφέρομαι στον Υπουργό, αναφέρομαι γενικά στην κυβερνητική πολιτική. Αν θυμηθείτε λίγο πίσω, λίγες μέρες πριν εδ</w:t>
      </w:r>
      <w:r>
        <w:rPr>
          <w:rFonts w:eastAsia="Times New Roman"/>
          <w:szCs w:val="24"/>
        </w:rPr>
        <w:t xml:space="preserve">ώ, ο Πρωθυπουργός της χώρας, ο κ. Αλέξης Τσίπρας σε μια έντονη συζήτηση που είχαμε -θυμάστε εκείνη την ιστορία, με εκείνο το </w:t>
      </w:r>
      <w:r>
        <w:rPr>
          <w:rFonts w:eastAsia="Times New Roman"/>
          <w:szCs w:val="24"/>
        </w:rPr>
        <w:t>τ</w:t>
      </w:r>
      <w:r>
        <w:rPr>
          <w:rFonts w:eastAsia="Times New Roman"/>
          <w:szCs w:val="24"/>
        </w:rPr>
        <w:t xml:space="preserve">αμείο στο οποίο εκχωρήσαμε το σύνολο της περιουσίας του ελληνικού </w:t>
      </w:r>
      <w:r>
        <w:rPr>
          <w:rFonts w:eastAsia="Times New Roman"/>
          <w:szCs w:val="24"/>
        </w:rPr>
        <w:t>δ</w:t>
      </w:r>
      <w:r>
        <w:rPr>
          <w:rFonts w:eastAsia="Times New Roman"/>
          <w:szCs w:val="24"/>
        </w:rPr>
        <w:t>ημοσίου για εκατό χρόνια- είχε έλθει και είχε πει ότι από τα έσ</w:t>
      </w:r>
      <w:r>
        <w:rPr>
          <w:rFonts w:eastAsia="Times New Roman"/>
          <w:szCs w:val="24"/>
        </w:rPr>
        <w:t xml:space="preserve">οδα του </w:t>
      </w:r>
      <w:r>
        <w:rPr>
          <w:rFonts w:eastAsia="Times New Roman"/>
          <w:szCs w:val="24"/>
        </w:rPr>
        <w:t>τ</w:t>
      </w:r>
      <w:r>
        <w:rPr>
          <w:rFonts w:eastAsia="Times New Roman"/>
          <w:szCs w:val="24"/>
        </w:rPr>
        <w:t>αμείου το 50% θα πάει στις επενδύσεις και στην ανάπτυξη και το 50% θα πάει στο χρέος. Το 50% λοιπόν –μιλάμε για το 50%, έτσι όπως το διατυπώνει εδώ ο Πρωθυπουργός και φαντάζομαι ότι δεν αμφισβητείται η δήλωσή του στα Πρακτικά της Βουλής, είναι στι</w:t>
      </w:r>
      <w:r>
        <w:rPr>
          <w:rFonts w:eastAsia="Times New Roman"/>
          <w:szCs w:val="24"/>
        </w:rPr>
        <w:t xml:space="preserve">ς 22 Μαΐου και το καταθέτω- των 50 δισεκατομμυρίων βγαίνει 25 δισεκατομμύρια. </w:t>
      </w:r>
    </w:p>
    <w:p w14:paraId="150A72CA" w14:textId="77777777" w:rsidR="008A0FFC" w:rsidRDefault="001A1A5C">
      <w:pPr>
        <w:spacing w:line="600" w:lineRule="auto"/>
        <w:ind w:firstLine="720"/>
        <w:jc w:val="both"/>
        <w:rPr>
          <w:rFonts w:eastAsia="Times New Roman"/>
          <w:szCs w:val="24"/>
        </w:rPr>
      </w:pPr>
      <w:r>
        <w:rPr>
          <w:rFonts w:eastAsia="Times New Roman"/>
          <w:szCs w:val="24"/>
        </w:rPr>
        <w:lastRenderedPageBreak/>
        <w:t xml:space="preserve">(Στο σημείο αυτό ο Βουλευτής κ. Νικόλαος Δένδιας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w:t>
      </w:r>
      <w:r>
        <w:rPr>
          <w:rFonts w:eastAsia="Times New Roman"/>
          <w:szCs w:val="24"/>
        </w:rPr>
        <w:t>αφίας και Πρακτικών της Βουλής)</w:t>
      </w:r>
    </w:p>
    <w:p w14:paraId="150A72CB" w14:textId="77777777" w:rsidR="008A0FFC" w:rsidRDefault="001A1A5C">
      <w:pPr>
        <w:spacing w:line="600" w:lineRule="auto"/>
        <w:ind w:firstLine="720"/>
        <w:jc w:val="both"/>
        <w:rPr>
          <w:rFonts w:eastAsia="Times New Roman"/>
          <w:szCs w:val="24"/>
        </w:rPr>
      </w:pPr>
      <w:r>
        <w:rPr>
          <w:rFonts w:eastAsia="Times New Roman"/>
          <w:szCs w:val="24"/>
        </w:rPr>
        <w:t>Θα ανέμενε, λοιπόν, κανείς εδώ σε αυτόν τον αναπτυξιακό νόμο, μετά την καθυστέρηση του ενάμιση χρόνου, να υπάρχει μια διαδικασία με την οποία αυτά τα προβλεπόμενα, δήθεν 25 δισεκατομμύρια, θα ερχόντουσαν και θα χρηματοδοτούσ</w:t>
      </w:r>
      <w:r>
        <w:rPr>
          <w:rFonts w:eastAsia="Times New Roman"/>
          <w:szCs w:val="24"/>
        </w:rPr>
        <w:t>αν αναπτυξιακά σχέδια. Διότι αλλιώς τι σημαίνει ότι θα χρησιμοποιηθούν για την ανάπτυξη; Εκτός του αναπτυξιακού πλαισίου; Πρέπει να περιμένουμε κάποιον άλλον αναπτυξιακό νόμο; Ένα άλλο αναπτυξιακό α λα ΣΥΡΙΖΑ-ΑΝΕΛ πλαίσιο, πέραν αυτού που ψηφίζουμε σήμερα;</w:t>
      </w:r>
      <w:r>
        <w:rPr>
          <w:rFonts w:eastAsia="Times New Roman"/>
          <w:szCs w:val="24"/>
        </w:rPr>
        <w:t xml:space="preserve"> Η χώρα θα έχει έναν, δύο, τρεις, τέσσερις, πέντε, έξι, είκοσι πέντε συγχρόνως αναπτυξιακούς νόμους; Για να ξέρουμε. Και βέβαια, ούτε και τότε λέχθηκε η αλήθεια στη Βουλή, διότι αν μπείτε στον κόπο να διαβάσετε τον ν.4336/2015 -που είναι το τρίτο μνημόνιο,</w:t>
      </w:r>
      <w:r>
        <w:rPr>
          <w:rFonts w:eastAsia="Times New Roman"/>
          <w:szCs w:val="24"/>
        </w:rPr>
        <w:t xml:space="preserve"> αυτό το οποίο σας ανήκει, θα αποτελέσει την </w:t>
      </w:r>
      <w:r>
        <w:rPr>
          <w:rFonts w:eastAsia="Times New Roman"/>
          <w:szCs w:val="24"/>
        </w:rPr>
        <w:lastRenderedPageBreak/>
        <w:t>πολιτική σας κληρονομιά και παρακαταθήκη στις επόμενες γενιές της Αριστεράς- θα δείτε ότι τα 50 δισεκατομμύρια χωρίζονται στα τέσσερα. Δηλαδή είναι 12,5 δισεκατομμύρια αυτά που θεωρητικά τότε, τον Αύγουστο του 2</w:t>
      </w:r>
      <w:r>
        <w:rPr>
          <w:rFonts w:eastAsia="Times New Roman"/>
          <w:szCs w:val="24"/>
        </w:rPr>
        <w:t xml:space="preserve">015 θα πήγαιναν στην ανάπτυξη. Στις ανάγκες του λαϊκισμού και για να πείσετε την κοινωνία για το ενιαίο ταμείο τα κάνατε 25 δισεκατομμύρια. Όμως αυτό δεν έχει σημασία. Ούτε για τα 15 ούτε για τα 25 ούτε για τα 35 ούτε για τα 5 προβλέπεται οτιδήποτε. Είναι </w:t>
      </w:r>
      <w:r>
        <w:rPr>
          <w:rFonts w:eastAsia="Times New Roman"/>
          <w:szCs w:val="24"/>
        </w:rPr>
        <w:t>λόγια στον αέρα, όπως λόγια στον αέρα είναι το συνολικό σύστημα το οποίο χτίζετε εδώ.</w:t>
      </w:r>
    </w:p>
    <w:p w14:paraId="150A72CC" w14:textId="77777777" w:rsidR="008A0FFC" w:rsidRDefault="001A1A5C">
      <w:pPr>
        <w:spacing w:line="600" w:lineRule="auto"/>
        <w:ind w:firstLine="720"/>
        <w:jc w:val="both"/>
        <w:rPr>
          <w:rFonts w:eastAsia="Times New Roman"/>
          <w:szCs w:val="24"/>
        </w:rPr>
      </w:pPr>
      <w:r>
        <w:rPr>
          <w:rFonts w:eastAsia="Times New Roman"/>
          <w:szCs w:val="24"/>
        </w:rPr>
        <w:t>Επίσης, πρέπει να πω και το εξής: Εγώ την πολιτική επιλογή της Κυβέρνησης να χρηματοδοτήσει τις μικρομεσαίες επιχειρήσεις κατ’ ουσίαν μόνο, τη σέβομαι. Είναι μία πολιτική</w:t>
      </w:r>
      <w:r>
        <w:rPr>
          <w:rFonts w:eastAsia="Times New Roman"/>
          <w:szCs w:val="24"/>
        </w:rPr>
        <w:t xml:space="preserve"> επιλογή. Την καταλαβαίνω. Αυτό κρίνει, αυτό θέλει, αυτό νομίζει.</w:t>
      </w:r>
    </w:p>
    <w:p w14:paraId="150A72CD" w14:textId="77777777" w:rsidR="008A0FFC" w:rsidRDefault="001A1A5C">
      <w:pPr>
        <w:spacing w:line="600" w:lineRule="auto"/>
        <w:ind w:firstLine="720"/>
        <w:jc w:val="both"/>
        <w:rPr>
          <w:rFonts w:eastAsia="Times New Roman"/>
          <w:szCs w:val="24"/>
        </w:rPr>
      </w:pPr>
      <w:r>
        <w:rPr>
          <w:rFonts w:eastAsia="Times New Roman"/>
          <w:szCs w:val="24"/>
        </w:rPr>
        <w:t xml:space="preserve">Συγγνώμη, όμως. Ξαναλέω: Συμφωνούμε όλοι εδώ ότι χρειαζόμαστε επενδυτικά σχέδια εκατό δισεκατομμυρίων και δεν τα χρειαζόμαστε το 2022, αλλά τα χρειαζόμαστε τώρα. Γιατί τα χρειαζόμαστε τώρα; </w:t>
      </w:r>
      <w:r>
        <w:rPr>
          <w:rFonts w:eastAsia="Times New Roman"/>
          <w:szCs w:val="24"/>
        </w:rPr>
        <w:lastRenderedPageBreak/>
        <w:t xml:space="preserve">Θα έλεγε ένας γνήσιος αριστερός: «Για να ωφεληθεί η πλουτοκρατία». Δεν τα χρειαζόμαστε για την πλουτοκρατία. Η πλουτοκρατία καλά είναι και χωρίς την Ελλάδα, ξέρετε. Δεν έχουν μεγάλο πονοκέφαλο στη </w:t>
      </w:r>
      <w:r>
        <w:rPr>
          <w:rFonts w:eastAsia="Times New Roman"/>
          <w:szCs w:val="24"/>
          <w:lang w:val="en-US"/>
        </w:rPr>
        <w:t>Wall</w:t>
      </w:r>
      <w:r>
        <w:rPr>
          <w:rFonts w:eastAsia="Times New Roman"/>
          <w:szCs w:val="24"/>
        </w:rPr>
        <w:t xml:space="preserve"> </w:t>
      </w:r>
      <w:r>
        <w:rPr>
          <w:rFonts w:eastAsia="Times New Roman"/>
          <w:szCs w:val="24"/>
          <w:lang w:val="en-US"/>
        </w:rPr>
        <w:t>Street</w:t>
      </w:r>
      <w:r>
        <w:rPr>
          <w:rFonts w:eastAsia="Times New Roman"/>
          <w:szCs w:val="24"/>
        </w:rPr>
        <w:t xml:space="preserve"> για το πώς πάει η ελληνική οικονομία. Μπορούν ν</w:t>
      </w:r>
      <w:r>
        <w:rPr>
          <w:rFonts w:eastAsia="Times New Roman"/>
          <w:szCs w:val="24"/>
        </w:rPr>
        <w:t>α ζήσουν μια χαρά και χωρίς την ελληνική οικονομία. Ό</w:t>
      </w:r>
      <w:r>
        <w:rPr>
          <w:rFonts w:eastAsia="Times New Roman"/>
          <w:szCs w:val="24"/>
        </w:rPr>
        <w:t>π</w:t>
      </w:r>
      <w:r>
        <w:rPr>
          <w:rFonts w:eastAsia="Times New Roman"/>
          <w:szCs w:val="24"/>
        </w:rPr>
        <w:t xml:space="preserve">ως και στο </w:t>
      </w:r>
      <w:r>
        <w:rPr>
          <w:rFonts w:eastAsia="Times New Roman"/>
          <w:szCs w:val="24"/>
          <w:lang w:val="en-US"/>
        </w:rPr>
        <w:t>City</w:t>
      </w:r>
      <w:r>
        <w:rPr>
          <w:rFonts w:eastAsia="Times New Roman"/>
          <w:szCs w:val="24"/>
        </w:rPr>
        <w:t xml:space="preserve"> στο Λονδίνο, πρέπει να σας πω, κανένας δεν έχει χάσει τον ύπνο του για να διαβάσει τον αναπτυξιακό σας νόμο. Πρέπει να σας πω ότι και στη Φρανκφούρτη μάλλον απαρατήρητο θα περάσει αυτό το «μέγα νομοθέτημα» το οποίο σήμερα συζητάμε. </w:t>
      </w:r>
    </w:p>
    <w:p w14:paraId="150A72CE" w14:textId="77777777" w:rsidR="008A0FFC" w:rsidRDefault="001A1A5C">
      <w:pPr>
        <w:spacing w:line="600" w:lineRule="auto"/>
        <w:ind w:firstLine="720"/>
        <w:jc w:val="both"/>
        <w:rPr>
          <w:rFonts w:eastAsia="Times New Roman"/>
          <w:szCs w:val="24"/>
        </w:rPr>
      </w:pPr>
      <w:r>
        <w:rPr>
          <w:rFonts w:eastAsia="Times New Roman"/>
          <w:szCs w:val="24"/>
        </w:rPr>
        <w:t>Κυρίες και κύριοι συνά</w:t>
      </w:r>
      <w:r>
        <w:rPr>
          <w:rFonts w:eastAsia="Times New Roman"/>
          <w:szCs w:val="24"/>
        </w:rPr>
        <w:t xml:space="preserve">δελφοι, ξέρετε γιατί χρειαζόμαστε τα εκατό δισεκατομμύρια; Διότι έχουμε 26% ανεργία και έχουμε 50% ανεργία στους νέους ανθρώπους. Γι’ αυτό χρειαζόμαστε τα εκατό δισεκατομμύρια και τα χρειαζόμαστε τώρα. </w:t>
      </w:r>
    </w:p>
    <w:p w14:paraId="150A72CF" w14:textId="77777777" w:rsidR="008A0FFC" w:rsidRDefault="001A1A5C">
      <w:pPr>
        <w:spacing w:line="600" w:lineRule="auto"/>
        <w:ind w:firstLine="720"/>
        <w:jc w:val="both"/>
        <w:rPr>
          <w:rFonts w:eastAsia="Times New Roman"/>
          <w:szCs w:val="24"/>
        </w:rPr>
      </w:pPr>
      <w:r>
        <w:rPr>
          <w:rFonts w:eastAsia="Times New Roman"/>
          <w:szCs w:val="24"/>
        </w:rPr>
        <w:lastRenderedPageBreak/>
        <w:t>Σας ερωτώ: Γιατί δεν κάνουμε κάτι γι’ αυτά τα εκατό δ</w:t>
      </w:r>
      <w:r>
        <w:rPr>
          <w:rFonts w:eastAsia="Times New Roman"/>
          <w:szCs w:val="24"/>
        </w:rPr>
        <w:t>ισεκατομμύρια που χρειαζόμαστε; Θα μου πείτε: «Δεν έχουμε χρήματα να τους δώσουμε επιδοτήσεις». Σωστό. Δεν έχουμε χρήματα να επιδοτήσουμε, έστω κι αν θα είχαμε τα δωδεκάμισι ή είκοσι πέντε δισεκατομμύρια που ο κύριος Πρωθυπουργός μάς είπε ότι τα έχουμε ξαν</w:t>
      </w:r>
      <w:r>
        <w:rPr>
          <w:rFonts w:eastAsia="Times New Roman"/>
          <w:szCs w:val="24"/>
        </w:rPr>
        <w:t>ά στην τσέπη μας. Τι πείραζε να τους δώσουμε φοροαπαλλαγές; Πείτε μου. Εκτός του σταθερού κλίματος, φοροαπαλλαγές γιατί να μη τους δώσουμε; Μήπως θα έλθουν έτσι κι αλλιώς; Εάν έλθουν, δηλαδή, δεν θα κερδίσουμε; Άρα, κάνουμε έναν αναπτυξιακό νόμο ο οποίος σ</w:t>
      </w:r>
      <w:r>
        <w:rPr>
          <w:rFonts w:eastAsia="Times New Roman"/>
          <w:szCs w:val="24"/>
        </w:rPr>
        <w:t xml:space="preserve">αν εργαλείο -και ορθώς- δίνει βαρύτητα στις απαλλαγές φόρου. Ορθώς, το ξαναλέω. </w:t>
      </w:r>
    </w:p>
    <w:p w14:paraId="150A72D0" w14:textId="77777777" w:rsidR="008A0FFC" w:rsidRDefault="001A1A5C">
      <w:pPr>
        <w:spacing w:line="600" w:lineRule="auto"/>
        <w:ind w:firstLine="720"/>
        <w:jc w:val="both"/>
        <w:rPr>
          <w:rFonts w:eastAsia="Times New Roman"/>
          <w:szCs w:val="24"/>
        </w:rPr>
      </w:pPr>
      <w:r>
        <w:rPr>
          <w:rFonts w:eastAsia="Times New Roman"/>
          <w:szCs w:val="24"/>
        </w:rPr>
        <w:t xml:space="preserve">Εγώ, ξέρετε, δεν πιστεύω στα </w:t>
      </w:r>
      <w:r>
        <w:rPr>
          <w:rFonts w:eastAsia="Times New Roman"/>
          <w:szCs w:val="24"/>
          <w:lang w:val="en-US"/>
        </w:rPr>
        <w:t>grants</w:t>
      </w:r>
      <w:r>
        <w:rPr>
          <w:rFonts w:eastAsia="Times New Roman"/>
          <w:szCs w:val="24"/>
        </w:rPr>
        <w:t>, στις δωρεάν παροχές. Δεν τις πιστεύω. Πιστεύω ότι ήταν ιστορικά λάθος αυτό το οποίο συνέβη. Πάμε, όμως, στη διαδικασία των φοροαπαλλαγών κ</w:t>
      </w:r>
      <w:r>
        <w:rPr>
          <w:rFonts w:eastAsia="Times New Roman"/>
          <w:szCs w:val="24"/>
        </w:rPr>
        <w:t xml:space="preserve">αι μάλιστα περιμένουμε έναν όγκο εκεί. Δεν φαίνεται στην έκθεση του Γενικού Λογιστηρίου του Κράτους. Μιλάει μόνο για 27 εκατομμύρια, που είναι αστείο. Εν πάση περιπτώσει, όμως, ας το δεχθούμε ως πολιτική κατεύθυνση. Τι θα πείραζε οποιοσδήποτε έρχεται στην </w:t>
      </w:r>
      <w:r>
        <w:rPr>
          <w:rFonts w:eastAsia="Times New Roman"/>
          <w:szCs w:val="24"/>
        </w:rPr>
        <w:t xml:space="preserve">Ελλάδα και φέρνει ένα μεγάλο επενδυτικό σχέδιο, να </w:t>
      </w:r>
      <w:r>
        <w:rPr>
          <w:rFonts w:eastAsia="Times New Roman"/>
          <w:szCs w:val="24"/>
        </w:rPr>
        <w:lastRenderedPageBreak/>
        <w:t>έχει απαλλαγή φόρου; Βλέπετε να συνωθούνται στην Ελλάδα τα μεγάλα σχέδια επενδύσεων και δεν τα βλέπουμε εμείς; Βλέπετε να συμβαίνει κάτι γι’ αυτά; Το σταθερό κλίμα το οποίο υπόσχεστε με φορολογικό συντελεσ</w:t>
      </w:r>
      <w:r>
        <w:rPr>
          <w:rFonts w:eastAsia="Times New Roman"/>
          <w:szCs w:val="24"/>
        </w:rPr>
        <w:t xml:space="preserve">τή 29%, θεωρείτε ότι θα συγκινήσει κανέναν; Θεωρείτε ότι πρόκειται να έλθει κανένας εδώ, σ’ αυτό το μεγάλο ευρωπαϊκό αναπτυξιακό σχέδιο της ελληνικής οικονομίας που εσείς σήμερα υπονοείτε ότι εισάγετε; </w:t>
      </w:r>
    </w:p>
    <w:p w14:paraId="150A72D1" w14:textId="77777777" w:rsidR="008A0FFC" w:rsidRDefault="001A1A5C">
      <w:pPr>
        <w:spacing w:line="600" w:lineRule="auto"/>
        <w:ind w:firstLine="720"/>
        <w:jc w:val="both"/>
        <w:rPr>
          <w:rFonts w:eastAsia="Times New Roman"/>
          <w:szCs w:val="24"/>
        </w:rPr>
      </w:pPr>
      <w:r>
        <w:rPr>
          <w:rFonts w:eastAsia="Times New Roman"/>
          <w:szCs w:val="24"/>
        </w:rPr>
        <w:t>Σας λέω για να ξέρετε –γιατί νομίζω ότι το έχετε ξεχά</w:t>
      </w:r>
      <w:r>
        <w:rPr>
          <w:rFonts w:eastAsia="Times New Roman"/>
          <w:szCs w:val="24"/>
        </w:rPr>
        <w:t>σει- ότι η Ελλάδα είναι η μόνη ευρωπαϊκή χώρα που είναι σε ύφεση για τρίτο τρίμηνο, το πρώτο τρίμηνο του 2016. Είναι σε ύφεση, όχι σε ανάπτυξη. Αν δείτε και τα στατιστικά της ΕΣΕΕ, φέτος έχουν κλείσει μέχρι τώρα –νομίζω- δεκαπέντε χιλιάδες τετρακόσιες δεκα</w:t>
      </w:r>
      <w:r>
        <w:rPr>
          <w:rFonts w:eastAsia="Times New Roman"/>
          <w:szCs w:val="24"/>
        </w:rPr>
        <w:t xml:space="preserve">τρείς επιχειρήσεις έναντι δέκα χιλιάδων και κάτι τον προηγούμενο χρόνο, δηλαδή αύξηση γύρω στο 48% στις επιχειρήσεις που έκλεισαν. Αυτό είναι το άνοιγμα του νέου κύκλου οικονομικής μεγέθυνσης και ανάπτυξης στην Ελλάδα! </w:t>
      </w:r>
    </w:p>
    <w:p w14:paraId="150A72D2" w14:textId="77777777" w:rsidR="008A0FFC" w:rsidRDefault="001A1A5C">
      <w:pPr>
        <w:spacing w:line="600" w:lineRule="auto"/>
        <w:ind w:firstLine="720"/>
        <w:jc w:val="both"/>
        <w:rPr>
          <w:rFonts w:eastAsia="Times New Roman"/>
          <w:szCs w:val="24"/>
        </w:rPr>
      </w:pPr>
      <w:r>
        <w:rPr>
          <w:rFonts w:eastAsia="Times New Roman"/>
          <w:szCs w:val="24"/>
        </w:rPr>
        <w:lastRenderedPageBreak/>
        <w:t>Τι κάνετε, λοιπόν; Από πού θα προέλθ</w:t>
      </w:r>
      <w:r>
        <w:rPr>
          <w:rFonts w:eastAsia="Times New Roman"/>
          <w:szCs w:val="24"/>
        </w:rPr>
        <w:t>ει τελικά αυτή η ανάπτυξη, για να το καταλάβουμε δηλαδή κι εμείς; Αν θέλετε να το καταλάβουμε, να σας βοηθήσουμε κιόλας, διότι δεν πρέπει να ξεχνάμε ότι πάντα όλα αυτά, πέρα από τις αντιδικίες μας, πέρα από τις διαφωνίες μας, πέρα από τις εντάσεις μας εδώ,</w:t>
      </w:r>
      <w:r>
        <w:rPr>
          <w:rFonts w:eastAsia="Times New Roman"/>
          <w:szCs w:val="24"/>
        </w:rPr>
        <w:t xml:space="preserve"> αποτελούν εθνική προσπάθεια. Το 50% των ανέργων κάτω των τριάντα ετών είναι «νάρκη» στο εθνικό μέλλον, είναι απαξίωση μιας ολόκληρης γενιάς. Όταν αυτή η γενιά έλθει να ζητήσει τον λόγο, δεν θα ψάξει πάρα πολύ ποιος ήταν κυβέρνηση και ποιος ήταν αντιπολίτε</w:t>
      </w:r>
      <w:r>
        <w:rPr>
          <w:rFonts w:eastAsia="Times New Roman"/>
          <w:szCs w:val="24"/>
        </w:rPr>
        <w:t>υση. Όλους θα μας πάρει η μπάλα και όλοι θα μοιραστούμε την ευθύνη. Γι’ αυτό σας λέω ναι, να βοηθήσουμε, αλλά δεν μπορούμε να βοηθήσουμε αν δεν έχετε έναν στοιχειώδη ρεαλισμό.</w:t>
      </w:r>
    </w:p>
    <w:p w14:paraId="150A72D3" w14:textId="77777777" w:rsidR="008A0FFC" w:rsidRDefault="001A1A5C">
      <w:pPr>
        <w:spacing w:line="600" w:lineRule="auto"/>
        <w:ind w:firstLine="720"/>
        <w:jc w:val="both"/>
        <w:rPr>
          <w:rFonts w:eastAsia="Times New Roman"/>
          <w:szCs w:val="24"/>
        </w:rPr>
      </w:pPr>
      <w:r>
        <w:rPr>
          <w:rFonts w:eastAsia="Times New Roman"/>
          <w:szCs w:val="24"/>
        </w:rPr>
        <w:t>Εξηγούμαι: Ποιος είναι ο στοιχειώδης ρεαλισμός σας; Έχω εδώ έναν κατάλογο των φό</w:t>
      </w:r>
      <w:r>
        <w:rPr>
          <w:rFonts w:eastAsia="Times New Roman"/>
          <w:szCs w:val="24"/>
        </w:rPr>
        <w:t xml:space="preserve">ρων που έχετε επιβάλει τον τελευταίο καιρό. Έχετε αυξήσει δύο φορές τον ΦΠΑ. Έχετε αυξήσει τον φόρο εισοδήματος. Έχετε μειώσει το αφορολόγητο. Έχετε μονιμοποιήσει τους συντελεστές εισφοράς αλληλεγγύης και τους </w:t>
      </w:r>
      <w:r>
        <w:rPr>
          <w:rFonts w:eastAsia="Times New Roman"/>
          <w:szCs w:val="24"/>
        </w:rPr>
        <w:lastRenderedPageBreak/>
        <w:t xml:space="preserve">έχετε αυξήσει. Έχετε αυξήσει τους συντελεστές </w:t>
      </w:r>
      <w:r>
        <w:rPr>
          <w:rFonts w:eastAsia="Times New Roman"/>
          <w:szCs w:val="24"/>
        </w:rPr>
        <w:t>στον φόρο για τα ασφάλιστρα. Έχετε αυξήσει την φορολόγηση των ενοικίων. Έχετε καταργήσει τις εκπτώσεις της εφάπαξ πληρωμής του φόρου εισοδήματος. Έχετε καταργήσει τις απαλλαγές στις πληρωμές του ΕΝΦΙΑ. Έχετε αυξήσει την προκαταβολή του φόρου εισοδήματος τω</w:t>
      </w:r>
      <w:r>
        <w:rPr>
          <w:rFonts w:eastAsia="Times New Roman"/>
          <w:szCs w:val="24"/>
        </w:rPr>
        <w:t>ν νομικών προσώπων. Έχετε φορολογήσει τα μερίσματα. Έχετε καταργήσει την επιστροφή του ειδικού φόρου κατανάλωσης στο πετρέλαιο για αγροτική χρήση. Έχετε αυξήσει τον φόρο εισοδήματος στους αγρότες. Έχετε αυξήσει το κόστος των πρώτων υλών στην αγροτική παραγ</w:t>
      </w:r>
      <w:r>
        <w:rPr>
          <w:rFonts w:eastAsia="Times New Roman"/>
          <w:szCs w:val="24"/>
        </w:rPr>
        <w:t xml:space="preserve">ωγή. Έχετε αυξήσει τις ασφαλιστικές εισφορές. Έχετε αυξήσει τον ΕΝΦΙΑ στα οικόπεδα, στα αγροτεμάχια, στις επιχειρήσεις, στα ανοίκιαστα διαμερίσματα. Έχετε αυξήσει τον φόρο στις εταιρείες επενδύσεων και στις εταιρείες επενδύσεων ακινήτων. Έχετε αυξήσει τον </w:t>
      </w:r>
      <w:r>
        <w:rPr>
          <w:rFonts w:eastAsia="Times New Roman"/>
          <w:szCs w:val="24"/>
        </w:rPr>
        <w:t xml:space="preserve">φόρο στα τσιγάρα. Έχετε αυξήσει τον ειδικό φόρο κατανάλωσης στη μπύρα. Έχετε καταργήσει το ειδικό καθεστώς μειωμένου ΦΠΑ στα νησιά. Έτσι δεν είναι; Επίσης, έχετε καταργήσει το ειδικό καθεστώς στα αλκοολούχα ποτά στα Δωδεκάνησα. Έτσι δεν είναι; Έχετε βάλει </w:t>
      </w:r>
      <w:r>
        <w:rPr>
          <w:rFonts w:eastAsia="Times New Roman"/>
          <w:szCs w:val="24"/>
        </w:rPr>
        <w:t xml:space="preserve">φόρο στον καφέ. Κάνω λάθος; Έχετε αυξήσει τον φόρο στη βενζίνη. Έχετε αυξήσει τον </w:t>
      </w:r>
      <w:r>
        <w:rPr>
          <w:rFonts w:eastAsia="Times New Roman"/>
          <w:szCs w:val="24"/>
        </w:rPr>
        <w:lastRenderedPageBreak/>
        <w:t>φόρο στο πετρέλαιο θέρμανσης. Έχετε αυξήσει τον φόρο στο πετρέλαιο κίνησης. Έχετε επιβάλει τέλος στους λογαριασμούς κινητής τηλεφωνίας. Έχετε επιβάλει τέλος στους λογαριασμού</w:t>
      </w:r>
      <w:r>
        <w:rPr>
          <w:rFonts w:eastAsia="Times New Roman"/>
          <w:szCs w:val="24"/>
        </w:rPr>
        <w:t xml:space="preserve">ς συνδρομητικής τηλεόρασης. </w:t>
      </w:r>
    </w:p>
    <w:p w14:paraId="150A72D4"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Πέραν του τέλους παρεπιδημούντων, έχετε βάλει φόρο διαμονής στα ξενοδοχεία. Έχετε βάλει φόρο διαμονής στα δωμάτια. Έχετε βάλει φόρο στα ηλεκτρονικά τσιγάρα. Έχετε αυξήσει το τέλος ταξινόμησης στα αυτοκίνητα. Έχετε αυξήσει το τέ</w:t>
      </w:r>
      <w:r>
        <w:rPr>
          <w:rFonts w:eastAsia="Times New Roman" w:cs="Times New Roman"/>
          <w:szCs w:val="24"/>
        </w:rPr>
        <w:t xml:space="preserve">λος ταξινόμησης στα φορτηγά. </w:t>
      </w:r>
    </w:p>
    <w:p w14:paraId="150A72D5" w14:textId="77777777" w:rsidR="008A0FFC" w:rsidRDefault="001A1A5C">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150A72D6" w14:textId="77777777" w:rsidR="008A0FFC" w:rsidRDefault="001A1A5C">
      <w:pPr>
        <w:spacing w:line="600" w:lineRule="auto"/>
        <w:ind w:firstLine="720"/>
        <w:jc w:val="both"/>
        <w:rPr>
          <w:rFonts w:eastAsia="Times New Roman"/>
          <w:szCs w:val="24"/>
        </w:rPr>
      </w:pPr>
      <w:r>
        <w:rPr>
          <w:rFonts w:eastAsia="Times New Roman"/>
          <w:szCs w:val="24"/>
        </w:rPr>
        <w:t xml:space="preserve">Κύριε Πρόεδρε, εγώ θα χρειαστώ δύο-τρία λεπτά ακόμα, όχι δεκαπέντε όπως ο κύριος Υπουργός. </w:t>
      </w:r>
    </w:p>
    <w:p w14:paraId="150A72D7" w14:textId="77777777" w:rsidR="008A0FFC" w:rsidRDefault="001A1A5C">
      <w:pPr>
        <w:spacing w:line="600" w:lineRule="auto"/>
        <w:ind w:firstLine="720"/>
        <w:jc w:val="both"/>
        <w:rPr>
          <w:rFonts w:eastAsia="Times New Roman"/>
          <w:szCs w:val="24"/>
        </w:rPr>
      </w:pPr>
      <w:r>
        <w:rPr>
          <w:rFonts w:eastAsia="Times New Roman"/>
          <w:szCs w:val="24"/>
        </w:rPr>
        <w:t>Κυρίες και κύριοι, τι είναι αυτό; Με συγχωρείτε, γ</w:t>
      </w:r>
      <w:r>
        <w:rPr>
          <w:rFonts w:eastAsia="Times New Roman"/>
          <w:szCs w:val="24"/>
        </w:rPr>
        <w:t xml:space="preserve">ια να καταλάβω δηλαδή, όταν έρχεται ο κύριος Υπουργός εδώ και μας ομιλεί για την ευαισθησία σας απέναντι στο κοινωνικό κράτος, πείτε μου: όλα αυτά τι στοιχείο ευαισθησίας σας είναι απέναντι στο κοινωνικό κράτος και στον Έλληνα πολίτη; Αυτοί είναι </w:t>
      </w:r>
      <w:r>
        <w:rPr>
          <w:rFonts w:eastAsia="Times New Roman"/>
          <w:szCs w:val="24"/>
        </w:rPr>
        <w:lastRenderedPageBreak/>
        <w:t>φόροι των</w:t>
      </w:r>
      <w:r>
        <w:rPr>
          <w:rFonts w:eastAsia="Times New Roman"/>
          <w:szCs w:val="24"/>
        </w:rPr>
        <w:t xml:space="preserve"> πλουσίων; Οι φτωχοί αυτούς τους φόρους δεν τους πληρώνουν; Και εσείς μιλάτε για κοινωνικό κράτος όταν οι μισές κλίνες στις ΜΕΘ στη χώρα έχουν προβλήματα λειτουργίας; Για να ξέρω, για ποιο κοινωνικό κράτος μιλάτε; Υπάρχει καμ</w:t>
      </w:r>
      <w:r>
        <w:rPr>
          <w:rFonts w:eastAsia="Times New Roman"/>
          <w:szCs w:val="24"/>
        </w:rPr>
        <w:t>μ</w:t>
      </w:r>
      <w:r>
        <w:rPr>
          <w:rFonts w:eastAsia="Times New Roman"/>
          <w:szCs w:val="24"/>
        </w:rPr>
        <w:t>ιά αίσθηση για το τι συμβαίνει</w:t>
      </w:r>
      <w:r>
        <w:rPr>
          <w:rFonts w:eastAsia="Times New Roman"/>
          <w:szCs w:val="24"/>
        </w:rPr>
        <w:t xml:space="preserve"> έξω από αυτήν την Αίθουσα ή η Κυβέρνηση την έχει απολέσει πλήρως; </w:t>
      </w:r>
    </w:p>
    <w:p w14:paraId="150A72D8" w14:textId="77777777" w:rsidR="008A0FFC" w:rsidRDefault="001A1A5C">
      <w:pPr>
        <w:spacing w:line="600" w:lineRule="auto"/>
        <w:ind w:firstLine="720"/>
        <w:jc w:val="both"/>
        <w:rPr>
          <w:rFonts w:eastAsia="Times New Roman"/>
          <w:szCs w:val="24"/>
        </w:rPr>
      </w:pPr>
      <w:r>
        <w:rPr>
          <w:rFonts w:eastAsia="Times New Roman"/>
          <w:b/>
          <w:szCs w:val="24"/>
        </w:rPr>
        <w:t xml:space="preserve">ΑΝΑΣΤΑΣΙΑ ΓΚΑΡΑ: </w:t>
      </w:r>
      <w:r>
        <w:rPr>
          <w:rFonts w:eastAsia="Times New Roman"/>
          <w:szCs w:val="24"/>
        </w:rPr>
        <w:t xml:space="preserve">Ποιος μάς έφερε σε αυτήν την κατάσταση; Δεν έχετε ευθύνη; Μόνα τους έγιναν; Να είμαστε σοβαροί τώρα! </w:t>
      </w:r>
    </w:p>
    <w:p w14:paraId="150A72D9" w14:textId="77777777" w:rsidR="008A0FFC" w:rsidRDefault="001A1A5C">
      <w:pPr>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 xml:space="preserve">Μην εξεγείρεστε κυρία συνάδελφε, μην εξεγείρεστε! </w:t>
      </w:r>
    </w:p>
    <w:p w14:paraId="150A72DA"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Παρακαλώ μη διακόπτετε. </w:t>
      </w:r>
    </w:p>
    <w:p w14:paraId="150A72DB" w14:textId="77777777" w:rsidR="008A0FFC" w:rsidRDefault="001A1A5C">
      <w:pPr>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Έχετε κάνει τόσα όλον αυτόν τον καιρό. Μόνο αυτά σας κάνουν να εξεγείρεστε; Έχετε κάνει πολύ χειρότερα.</w:t>
      </w:r>
    </w:p>
    <w:p w14:paraId="150A72DC" w14:textId="77777777" w:rsidR="008A0FFC" w:rsidRDefault="001A1A5C">
      <w:pPr>
        <w:spacing w:line="600" w:lineRule="auto"/>
        <w:ind w:firstLine="720"/>
        <w:jc w:val="both"/>
        <w:rPr>
          <w:rFonts w:eastAsia="Times New Roman"/>
          <w:szCs w:val="24"/>
        </w:rPr>
      </w:pPr>
      <w:r>
        <w:rPr>
          <w:rFonts w:eastAsia="Times New Roman"/>
          <w:szCs w:val="24"/>
        </w:rPr>
        <w:lastRenderedPageBreak/>
        <w:t>Εκτός αυτών, κυρίες και κύριοι συνάδελφοι, και πέρα από τα δημοσιονομικά, π</w:t>
      </w:r>
      <w:r>
        <w:rPr>
          <w:rFonts w:eastAsia="Times New Roman"/>
          <w:szCs w:val="24"/>
        </w:rPr>
        <w:t>είτε μου, καμ</w:t>
      </w:r>
      <w:r>
        <w:rPr>
          <w:rFonts w:eastAsia="Times New Roman"/>
          <w:szCs w:val="24"/>
        </w:rPr>
        <w:t>μ</w:t>
      </w:r>
      <w:r>
        <w:rPr>
          <w:rFonts w:eastAsia="Times New Roman"/>
          <w:szCs w:val="24"/>
        </w:rPr>
        <w:t>ιά διαρθρωτική αλλαγή υπάρχει στο πρόγραμμά σας; Για να ξέρω και να καταλάβω. Ό,τι κάνετε έχει να κάνει με παλαιοκομματική μεθόδευση του αισχίστου είδους. Και σας εξηγώ: Τον όρο «οικιστική πύκνωση» που αφορά έμμεση προσπάθεια νομιμοποίησης αυ</w:t>
      </w:r>
      <w:r>
        <w:rPr>
          <w:rFonts w:eastAsia="Times New Roman"/>
          <w:szCs w:val="24"/>
        </w:rPr>
        <w:t xml:space="preserve">θαιρέτων, που εισάγατε εσείς στο ελληνικό νομοθετικό πλαίσιο, τον ξέρετε καθόλου στον τελευταίο νόμο που ψηφίσατε; </w:t>
      </w:r>
    </w:p>
    <w:p w14:paraId="150A72DD" w14:textId="77777777" w:rsidR="008A0FFC" w:rsidRDefault="001A1A5C">
      <w:pPr>
        <w:spacing w:line="600" w:lineRule="auto"/>
        <w:ind w:firstLine="720"/>
        <w:jc w:val="both"/>
        <w:rPr>
          <w:rFonts w:eastAsia="Times New Roman" w:cs="Times New Roman"/>
          <w:szCs w:val="24"/>
        </w:rPr>
      </w:pPr>
      <w:r>
        <w:rPr>
          <w:rFonts w:eastAsia="Times New Roman"/>
          <w:szCs w:val="24"/>
        </w:rPr>
        <w:t>Την κατάργηση του προσδιορισμού των χρήσεων γης και την επιστροφή στο φαύλο καθεστώς του ’87 εσείς το κάνετε. Αυτό είναι διαρθρωτική αλλαγή;</w:t>
      </w:r>
      <w:r>
        <w:rPr>
          <w:rFonts w:eastAsia="Times New Roman"/>
          <w:szCs w:val="24"/>
        </w:rPr>
        <w:t xml:space="preserve"> Για να καταλαβαίνουμε! Ή αυτό που κάνατε πριν, επί ενάμιση χρόνο την απλοποίηση αδειοδότησης των επιχειρήσεων να μην την έχετε προχωρήσει ούτε ένα βήμα, αυτό τι είδους προσπάθεια και βοήθεια είναι στην επιχειρηματικότητα; Για να ξέρω! </w:t>
      </w:r>
    </w:p>
    <w:p w14:paraId="150A72DE" w14:textId="77777777" w:rsidR="008A0FFC" w:rsidRDefault="001A1A5C">
      <w:pPr>
        <w:tabs>
          <w:tab w:val="left" w:pos="5993"/>
        </w:tabs>
        <w:spacing w:line="600" w:lineRule="auto"/>
        <w:ind w:firstLine="720"/>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Εσείς γιατί δεν το κάνατε; Είκοσι χρόνια δεν κάνατε τίποτα! </w:t>
      </w:r>
    </w:p>
    <w:p w14:paraId="150A72DF" w14:textId="77777777" w:rsidR="008A0FFC" w:rsidRDefault="001A1A5C">
      <w:pPr>
        <w:tabs>
          <w:tab w:val="left" w:pos="5993"/>
        </w:tabs>
        <w:spacing w:line="600" w:lineRule="auto"/>
        <w:ind w:firstLine="720"/>
        <w:rPr>
          <w:rFonts w:eastAsia="Times New Roman"/>
          <w:szCs w:val="24"/>
        </w:rPr>
      </w:pPr>
      <w:r>
        <w:rPr>
          <w:rFonts w:eastAsia="Times New Roman"/>
          <w:b/>
          <w:szCs w:val="24"/>
        </w:rPr>
        <w:t xml:space="preserve">ΝΙΚΟΛΑΟΣ ΔΕΝΔΙΑΣ: </w:t>
      </w:r>
      <w:r>
        <w:rPr>
          <w:rFonts w:eastAsia="Times New Roman"/>
          <w:szCs w:val="24"/>
        </w:rPr>
        <w:t xml:space="preserve">Είστε απελπισμένος με αυτά που κάνετε, το ξέρω. </w:t>
      </w:r>
    </w:p>
    <w:p w14:paraId="150A72E0" w14:textId="77777777" w:rsidR="008A0FFC" w:rsidRDefault="001A1A5C">
      <w:pPr>
        <w:tabs>
          <w:tab w:val="left" w:pos="5993"/>
        </w:tabs>
        <w:spacing w:line="600" w:lineRule="auto"/>
        <w:ind w:firstLine="720"/>
        <w:rPr>
          <w:rFonts w:eastAsia="Times New Roman" w:cs="Times New Roman"/>
          <w:szCs w:val="24"/>
        </w:rPr>
      </w:pPr>
      <w:r>
        <w:rPr>
          <w:rFonts w:eastAsia="Times New Roman" w:cs="Times New Roman"/>
          <w:b/>
          <w:szCs w:val="24"/>
        </w:rPr>
        <w:lastRenderedPageBreak/>
        <w:t xml:space="preserve">ΣΩΚΡΑΤΗΣ ΦΑΜΕΛΛΟΣ: </w:t>
      </w:r>
      <w:r>
        <w:rPr>
          <w:rFonts w:eastAsia="Times New Roman" w:cs="Times New Roman"/>
          <w:szCs w:val="24"/>
        </w:rPr>
        <w:t xml:space="preserve">Εσείς μόνο ρουσφέτια κάνατε, για αυτό δεν κάνατε τίποτα στο κράτος. </w:t>
      </w:r>
    </w:p>
    <w:p w14:paraId="150A72E1" w14:textId="77777777" w:rsidR="008A0FFC" w:rsidRDefault="001A1A5C">
      <w:pPr>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 xml:space="preserve">Σε λίγο θα πρέπει να </w:t>
      </w:r>
      <w:r>
        <w:rPr>
          <w:rFonts w:eastAsia="Times New Roman"/>
          <w:szCs w:val="24"/>
        </w:rPr>
        <w:t>χτυπάτε και το κεφάλι σας στον τοίχο, αλλά τι να κάνουμε! Εκεί είναι ο τοίχος, χτυπήστε το. Χτυπήστε το κεφάλι σας στον τοίχο για αυτά που κάνετε.</w:t>
      </w:r>
    </w:p>
    <w:p w14:paraId="150A72E2"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Παρακαλώ, όχι διάλογος κύριοι συνάδελφοι. </w:t>
      </w:r>
    </w:p>
    <w:p w14:paraId="150A72E3" w14:textId="77777777" w:rsidR="008A0FFC" w:rsidRDefault="001A1A5C">
      <w:pPr>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Εκτός, όμως, α</w:t>
      </w:r>
      <w:r>
        <w:rPr>
          <w:rFonts w:eastAsia="Times New Roman"/>
          <w:szCs w:val="24"/>
        </w:rPr>
        <w:t xml:space="preserve">υτών να πάμε ακόμα παραπέρα. Θέλετε να μας πείτε λίγο γιατί η χώρα για δύο χρόνια στερείται ενιαίο πρόγραμμα προμηθειών και όλες τις εξοικονομήσεις που το ενιαίο πρόγραμμα προμηθειών θα μπορούσε να φέρει; Γιατί; Υπάρχει κάποια ανάγκη πίσω από αυτό; </w:t>
      </w:r>
    </w:p>
    <w:p w14:paraId="150A72E4" w14:textId="77777777" w:rsidR="008A0FFC" w:rsidRDefault="001A1A5C">
      <w:pPr>
        <w:spacing w:line="600" w:lineRule="auto"/>
        <w:ind w:firstLine="720"/>
        <w:jc w:val="both"/>
        <w:rPr>
          <w:rFonts w:eastAsia="Times New Roman"/>
          <w:szCs w:val="24"/>
        </w:rPr>
      </w:pPr>
      <w:r>
        <w:rPr>
          <w:rFonts w:eastAsia="Times New Roman"/>
          <w:szCs w:val="24"/>
        </w:rPr>
        <w:t>Κυρίες</w:t>
      </w:r>
      <w:r>
        <w:rPr>
          <w:rFonts w:eastAsia="Times New Roman"/>
          <w:szCs w:val="24"/>
        </w:rPr>
        <w:t xml:space="preserve"> και κύριοι συνάδελφοι, η πραγματικότητα είναι μία. Δεν πρόκειται εδώ για μια δίκαιη ανάπτυξη την οποία υπηρετείτε. Αυτό το οποίο υπηρετείται με την πολιτική σας -και εν πολλοίς έχετε αρχίσει να το υποψιάζεστε, εξ ου και οι αντιδράσεις σας- είναι μια άδικη</w:t>
      </w:r>
      <w:r>
        <w:rPr>
          <w:rFonts w:eastAsia="Times New Roman"/>
          <w:szCs w:val="24"/>
        </w:rPr>
        <w:t xml:space="preserve"> πτώχευση και όχι μια δίκαιη ανάπτυξη. Αυτά τα οποία κάνετε οδηγούν τη χώρα μαθηματικά στο τέλμα. </w:t>
      </w:r>
    </w:p>
    <w:p w14:paraId="150A72E5" w14:textId="77777777" w:rsidR="008A0FFC" w:rsidRDefault="001A1A5C">
      <w:pPr>
        <w:spacing w:line="600" w:lineRule="auto"/>
        <w:ind w:firstLine="720"/>
        <w:jc w:val="both"/>
        <w:rPr>
          <w:rFonts w:eastAsia="Times New Roman"/>
          <w:szCs w:val="24"/>
        </w:rPr>
      </w:pPr>
      <w:r>
        <w:rPr>
          <w:rFonts w:eastAsia="Times New Roman"/>
          <w:szCs w:val="24"/>
        </w:rPr>
        <w:lastRenderedPageBreak/>
        <w:t>Η πρόταση χαμηλών φορολογικών συντελεστών την οποία ακολούθησε η Κύπρος και η οποία τους έβγαλε από το μνημόνιο και την οποία εσείς προσπαθείτε με κάποιο ιδι</w:t>
      </w:r>
      <w:r>
        <w:rPr>
          <w:rFonts w:eastAsia="Times New Roman"/>
          <w:szCs w:val="24"/>
        </w:rPr>
        <w:t>όρρυθμο δικό σας σκεπτικό, που μου είναι παντελώς ανεξήγητο, να δαιμονοποιήσετε είναι η μόνη υπαρκτή πρόταση ανάπτυξης για χώρα με τα χαρακτηριστικά της Ελλάδας σήμερα. Η αντίληψή σας ότι μπορείτε να επιβάλλετε συνεχώς περισσότερους φόρους και περισσότερου</w:t>
      </w:r>
      <w:r>
        <w:rPr>
          <w:rFonts w:eastAsia="Times New Roman"/>
          <w:szCs w:val="24"/>
        </w:rPr>
        <w:t>ς φόρους και περισσότερες εισφορές και ως διά μαγείας διά της επιβολής περισσότερων φόρων, δηλαδή αφαιρέσεως χρημάτων από την ιδιωτική οικονομία, να γινόμαστε πλουσιότεροι, αν καταφέρετε να το πετύχετε θα αποτελέσει το εισιτήριό σας για να διεκδικήσετε ένα</w:t>
      </w:r>
      <w:r>
        <w:rPr>
          <w:rFonts w:eastAsia="Times New Roman"/>
          <w:szCs w:val="24"/>
        </w:rPr>
        <w:t xml:space="preserve"> λαμπρό Νόμπελ στην ιστορία της παγκόσμιας οικονομίας! </w:t>
      </w:r>
    </w:p>
    <w:p w14:paraId="150A72E6" w14:textId="77777777" w:rsidR="008A0FFC" w:rsidRDefault="001A1A5C">
      <w:pPr>
        <w:spacing w:line="600" w:lineRule="auto"/>
        <w:ind w:firstLine="720"/>
        <w:jc w:val="both"/>
        <w:rPr>
          <w:rFonts w:eastAsia="Times New Roman"/>
          <w:szCs w:val="24"/>
        </w:rPr>
      </w:pPr>
      <w:r>
        <w:rPr>
          <w:rFonts w:eastAsia="Times New Roman"/>
          <w:szCs w:val="24"/>
        </w:rPr>
        <w:t xml:space="preserve">Κυρίες και κύριοι συνάδελφοι, λυπάμαι που θα σας το πω, αλλά αύριο θα γίνει εδώ έξω μια συγκέντρωση η οποία κάπως σας έχει ταράξει. </w:t>
      </w:r>
    </w:p>
    <w:p w14:paraId="150A72E7" w14:textId="77777777" w:rsidR="008A0FFC" w:rsidRDefault="001A1A5C">
      <w:pPr>
        <w:spacing w:line="600" w:lineRule="auto"/>
        <w:ind w:firstLine="720"/>
        <w:jc w:val="both"/>
        <w:rPr>
          <w:rFonts w:eastAsia="Times New Roman"/>
          <w:szCs w:val="24"/>
        </w:rPr>
      </w:pPr>
      <w:r>
        <w:rPr>
          <w:rFonts w:eastAsia="Times New Roman"/>
          <w:b/>
          <w:szCs w:val="24"/>
        </w:rPr>
        <w:t xml:space="preserve">ΑΝΑΣΤΑΣΙΑ ΓΚΑΡΑ: </w:t>
      </w:r>
      <w:r>
        <w:rPr>
          <w:rFonts w:eastAsia="Times New Roman"/>
          <w:szCs w:val="24"/>
        </w:rPr>
        <w:t xml:space="preserve">Θα πάτε; </w:t>
      </w:r>
    </w:p>
    <w:p w14:paraId="150A72E8"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 xml:space="preserve">Κύριε Δένδια, να ολοκληρώνετε σιγά σιγά. </w:t>
      </w:r>
    </w:p>
    <w:p w14:paraId="150A72E9" w14:textId="77777777" w:rsidR="008A0FFC" w:rsidRDefault="001A1A5C">
      <w:pPr>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Ο κ. Φίλης μάλιστα έχει πει λίγο πολύ ότι κινείται στα όρια της συνταγματικότητας. Εγώ ήμουν εδώ μέσα όταν εσείς όλοι ήσασταν παρατεταγμένοι ως ρωμαϊκή λεγεώνα έξω, στις εκδηλώσεις των «Αγανακτισμ</w:t>
      </w:r>
      <w:r>
        <w:rPr>
          <w:rFonts w:eastAsia="Times New Roman"/>
          <w:szCs w:val="24"/>
        </w:rPr>
        <w:t>ένων». Τώρα για κάποιον λόγο αποκτήσατε μια άλλη αίσθηση της συνταγματικής νομιμότητος και ευαισθησίας, η οποία απευθύνεται απέναντι στην Αξιωματική Αντιπολίτευση και στα υπόλοιπα κόμματα και μάλιστα με ανακριτικό τρόπο. Είμαστε, δηλαδή, υποχρεωμένοι εμείς</w:t>
      </w:r>
      <w:r>
        <w:rPr>
          <w:rFonts w:eastAsia="Times New Roman"/>
          <w:szCs w:val="24"/>
        </w:rPr>
        <w:t xml:space="preserve"> ως Βουλευτές να λογοδοτήσουμε σε σας για το αν θα διαδηλώσουμε κάπου αύριο και εσείς έχετε δικαίωμα άσκησης ερώτησης. </w:t>
      </w:r>
    </w:p>
    <w:p w14:paraId="150A72EA" w14:textId="77777777" w:rsidR="008A0FFC" w:rsidRDefault="001A1A5C">
      <w:pPr>
        <w:spacing w:line="600" w:lineRule="auto"/>
        <w:ind w:firstLine="720"/>
        <w:jc w:val="both"/>
        <w:rPr>
          <w:rFonts w:eastAsia="Times New Roman"/>
          <w:szCs w:val="24"/>
        </w:rPr>
      </w:pPr>
      <w:r>
        <w:rPr>
          <w:rFonts w:eastAsia="Times New Roman"/>
          <w:b/>
          <w:szCs w:val="24"/>
        </w:rPr>
        <w:t xml:space="preserve">ΑΝΑΣΤΑΣΙΑ ΓΚΑΡΑ: </w:t>
      </w:r>
      <w:r>
        <w:rPr>
          <w:rFonts w:eastAsia="Times New Roman"/>
          <w:szCs w:val="24"/>
        </w:rPr>
        <w:t xml:space="preserve">Όχι, αλλά να μην κρύβεστε. </w:t>
      </w:r>
    </w:p>
    <w:p w14:paraId="150A72EB"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Εσείς θα πάτε; </w:t>
      </w:r>
    </w:p>
    <w:p w14:paraId="150A72EC" w14:textId="77777777" w:rsidR="008A0FFC" w:rsidRDefault="001A1A5C">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Κύριε Δένδια, σας παρα</w:t>
      </w:r>
      <w:r>
        <w:rPr>
          <w:rFonts w:eastAsia="Times New Roman"/>
          <w:szCs w:val="24"/>
        </w:rPr>
        <w:t>καλώ πολύ να ολοκληρώσετε.</w:t>
      </w:r>
    </w:p>
    <w:p w14:paraId="150A72ED" w14:textId="77777777" w:rsidR="008A0FFC" w:rsidRDefault="001A1A5C">
      <w:pPr>
        <w:spacing w:line="600" w:lineRule="auto"/>
        <w:ind w:firstLine="720"/>
        <w:jc w:val="both"/>
        <w:rPr>
          <w:rFonts w:eastAsia="Times New Roman"/>
          <w:szCs w:val="24"/>
        </w:rPr>
      </w:pPr>
      <w:r>
        <w:rPr>
          <w:rFonts w:eastAsia="Times New Roman"/>
          <w:b/>
          <w:szCs w:val="24"/>
        </w:rPr>
        <w:lastRenderedPageBreak/>
        <w:t>ΝΙΚΟΛΑΟΣ ΔΕΝΔΙΑΣ:</w:t>
      </w:r>
      <w:r>
        <w:rPr>
          <w:rFonts w:eastAsia="Times New Roman"/>
          <w:szCs w:val="24"/>
        </w:rPr>
        <w:t xml:space="preserve"> Κύριε Πρόεδρε, δεν θα περάσω το εικοσάλεπτο, απλώς διεκδικώ το ελάχιστο…</w:t>
      </w:r>
    </w:p>
    <w:p w14:paraId="150A72EE" w14:textId="77777777" w:rsidR="008A0FFC" w:rsidRDefault="001A1A5C">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Στην αρχή μου ζητήσατε δύο- τρία λεπτά. Τώρα λέμε για εικοσάλεπτα. Σας παρακαλώ πολύ, ολοκληρώνετε.</w:t>
      </w:r>
    </w:p>
    <w:p w14:paraId="150A72EF" w14:textId="77777777" w:rsidR="008A0FFC" w:rsidRDefault="001A1A5C">
      <w:pPr>
        <w:spacing w:line="600" w:lineRule="auto"/>
        <w:ind w:firstLine="720"/>
        <w:jc w:val="both"/>
        <w:rPr>
          <w:rFonts w:eastAsia="Times New Roman"/>
          <w:szCs w:val="24"/>
        </w:rPr>
      </w:pPr>
      <w:r>
        <w:rPr>
          <w:rFonts w:eastAsia="Times New Roman"/>
          <w:b/>
          <w:szCs w:val="24"/>
        </w:rPr>
        <w:t>ΝΙΚΟ</w:t>
      </w:r>
      <w:r>
        <w:rPr>
          <w:rFonts w:eastAsia="Times New Roman"/>
          <w:b/>
          <w:szCs w:val="24"/>
        </w:rPr>
        <w:t>ΛΑΟΣ ΔΕΝΔΙΑΣ:</w:t>
      </w:r>
      <w:r>
        <w:rPr>
          <w:rFonts w:eastAsia="Times New Roman"/>
          <w:szCs w:val="24"/>
        </w:rPr>
        <w:t xml:space="preserve"> Δεκαοκτώ λεπτά δεν είναι ο χρόνος των Κοινοβουλευτικών Εκπροσώπων, κύριε Πρόεδρε;</w:t>
      </w:r>
    </w:p>
    <w:p w14:paraId="150A72F0" w14:textId="77777777" w:rsidR="008A0FFC" w:rsidRDefault="001A1A5C">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Δεκαπέντε λεπτά είναι.</w:t>
      </w:r>
    </w:p>
    <w:p w14:paraId="150A72F1" w14:textId="77777777" w:rsidR="008A0FFC" w:rsidRDefault="001A1A5C">
      <w:pPr>
        <w:spacing w:line="600" w:lineRule="auto"/>
        <w:ind w:firstLine="720"/>
        <w:jc w:val="both"/>
        <w:rPr>
          <w:rFonts w:eastAsia="Times New Roman"/>
          <w:szCs w:val="24"/>
        </w:rPr>
      </w:pPr>
      <w:r>
        <w:rPr>
          <w:rFonts w:eastAsia="Times New Roman"/>
          <w:b/>
          <w:szCs w:val="24"/>
        </w:rPr>
        <w:t>ΝΙΚΟΛΑΟΣ ΔΕΝΔΙΑΣ:</w:t>
      </w:r>
      <w:r>
        <w:rPr>
          <w:rFonts w:eastAsia="Times New Roman"/>
          <w:szCs w:val="24"/>
        </w:rPr>
        <w:t xml:space="preserve"> Α, μου κόψατε κάτι, κύριε Πρόεδρε.</w:t>
      </w:r>
    </w:p>
    <w:p w14:paraId="150A72F2" w14:textId="77777777" w:rsidR="008A0FFC" w:rsidRDefault="001A1A5C">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Έχετε και δικαίω</w:t>
      </w:r>
      <w:r>
        <w:rPr>
          <w:rFonts w:eastAsia="Times New Roman"/>
          <w:szCs w:val="24"/>
        </w:rPr>
        <w:t>μα δευτερολογίας. Απλώς, λέω να μαζέψουμε τον χρόνο, γιατί είναι σε βάρος και των ομιλητών μετά.</w:t>
      </w:r>
    </w:p>
    <w:p w14:paraId="150A72F3" w14:textId="77777777" w:rsidR="008A0FFC" w:rsidRDefault="001A1A5C">
      <w:pPr>
        <w:spacing w:line="600" w:lineRule="auto"/>
        <w:ind w:firstLine="720"/>
        <w:jc w:val="both"/>
        <w:rPr>
          <w:rFonts w:eastAsia="Times New Roman"/>
          <w:szCs w:val="24"/>
        </w:rPr>
      </w:pPr>
      <w:r>
        <w:rPr>
          <w:rFonts w:eastAsia="Times New Roman"/>
          <w:b/>
          <w:szCs w:val="24"/>
        </w:rPr>
        <w:lastRenderedPageBreak/>
        <w:t>ΝΙΚΟΛΑΟΣ ΔΕΝΔΙΑΣ:</w:t>
      </w:r>
      <w:r>
        <w:rPr>
          <w:rFonts w:eastAsia="Times New Roman"/>
          <w:szCs w:val="24"/>
        </w:rPr>
        <w:t xml:space="preserve"> Τελειώνω, κύριε Πρόεδρε.</w:t>
      </w:r>
    </w:p>
    <w:p w14:paraId="150A72F4"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εάν κάποιος από μας πάει –επειδή με ρωτήσατε, σας απαντώ, γιατί μου αρέσει να μιλάμε ε</w:t>
      </w:r>
      <w:r>
        <w:rPr>
          <w:rFonts w:eastAsia="Times New Roman" w:cs="Times New Roman"/>
          <w:szCs w:val="24"/>
        </w:rPr>
        <w:t xml:space="preserve">ιλικρινά, εγώ δεν θα πάω- σας παρακαλώ μην του επιβάλετε ποινή. Δείτε τον με κάποια επιείκεια. </w:t>
      </w:r>
    </w:p>
    <w:p w14:paraId="150A72F5"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Και εν πάση περιπτώσει, κάντε μου μια χάρη. Μπορεί μεν να πάμε ή να μην πάμε ή να κάνουμε ό,τι θέλουμε, αλλά εσείς, αν έχετε την καλοσύνη, ακούστε το σύνθημα τη</w:t>
      </w:r>
      <w:r>
        <w:rPr>
          <w:rFonts w:eastAsia="Times New Roman" w:cs="Times New Roman"/>
          <w:szCs w:val="24"/>
        </w:rPr>
        <w:t xml:space="preserve">ς εκδήλωσης: </w:t>
      </w:r>
      <w:r>
        <w:rPr>
          <w:rFonts w:eastAsia="Times New Roman" w:cs="Times New Roman"/>
          <w:szCs w:val="24"/>
        </w:rPr>
        <w:t>«</w:t>
      </w:r>
      <w:r>
        <w:rPr>
          <w:rFonts w:eastAsia="Times New Roman" w:cs="Times New Roman"/>
          <w:szCs w:val="24"/>
        </w:rPr>
        <w:t>Παραιτηθείτε!</w:t>
      </w:r>
      <w:r>
        <w:rPr>
          <w:rFonts w:eastAsia="Times New Roman" w:cs="Times New Roman"/>
          <w:szCs w:val="24"/>
        </w:rPr>
        <w:t>»</w:t>
      </w:r>
      <w:r>
        <w:rPr>
          <w:rFonts w:eastAsia="Times New Roman" w:cs="Times New Roman"/>
          <w:szCs w:val="24"/>
        </w:rPr>
        <w:t xml:space="preserve"> </w:t>
      </w:r>
    </w:p>
    <w:p w14:paraId="150A72F6" w14:textId="77777777" w:rsidR="008A0FFC" w:rsidRDefault="001A1A5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50A72F7"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Ξεκινάμε τον κύκλο των ομιλητών με πρώτο ομιλητή τον κ. Δημαρά από τον ΣΥΡΙΖΑ.</w:t>
      </w:r>
    </w:p>
    <w:p w14:paraId="150A72F8"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Ορίστε, κύριε Δημαρά, έχετε τον λόγο.</w:t>
      </w:r>
    </w:p>
    <w:p w14:paraId="150A72F9"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lastRenderedPageBreak/>
        <w:t>ΓΕΩΡΓΙΟΣ ΔΗΜΑΡΑΣ:</w:t>
      </w:r>
      <w:r>
        <w:rPr>
          <w:rFonts w:eastAsia="Times New Roman" w:cs="Times New Roman"/>
          <w:szCs w:val="24"/>
        </w:rPr>
        <w:t xml:space="preserve"> Κυρίες και κύριοι συνάδελφοι, κύριοι Υπουργοί, όπως τόνισα και στις </w:t>
      </w:r>
      <w:r>
        <w:rPr>
          <w:rFonts w:eastAsia="Times New Roman" w:cs="Times New Roman"/>
          <w:szCs w:val="24"/>
        </w:rPr>
        <w:t>ε</w:t>
      </w:r>
      <w:r>
        <w:rPr>
          <w:rFonts w:eastAsia="Times New Roman" w:cs="Times New Roman"/>
          <w:szCs w:val="24"/>
        </w:rPr>
        <w:t>πιτροπές, η σωστή στρατηγική επιλογή για τη χώρα μας είναι η βιώσιμη και δίκαιη οικονομία. Αυτά τα δυο χαρακτηριστικά πάνε μαζί. Η βιωσιμότητα χρειάζεται τη δικαιοσύνη, αλλά και η δικαιο</w:t>
      </w:r>
      <w:r>
        <w:rPr>
          <w:rFonts w:eastAsia="Times New Roman" w:cs="Times New Roman"/>
          <w:szCs w:val="24"/>
        </w:rPr>
        <w:t xml:space="preserve">σύνη χωρίς βιώσιμη οικονομία, που πιθανόν θα καταλήξει σε κατάρρευση, δεν έχει πρακτικό αποτέλεσμα για τους πολίτες. Η βιώσιμη ανάπτυξη και η υγιής οικονομία είναι προϋπόθεση για δικαιοσύνη διαγενεακή και διαταξική. </w:t>
      </w:r>
    </w:p>
    <w:p w14:paraId="150A72FA"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Προτεραιότητα για μια βιώσιμη οικονομία</w:t>
      </w:r>
      <w:r>
        <w:rPr>
          <w:rFonts w:eastAsia="Times New Roman" w:cs="Times New Roman"/>
          <w:szCs w:val="24"/>
        </w:rPr>
        <w:t xml:space="preserve"> είναι η αγροτική παραγωγή και η κατά το δυνατόν διατροφική αυτάρκεια κάθε περιοχής και όλης της χώρας. Το ελάχιστο για τη χώρα μας είναι με σωστό σχεδιασμό να φτάσουμε σε θετικό ισοζύγιο εξωτερικών συναλλαγών στα αγροτικά προϊόντα. Δεν είναι σωστό να ρίχν</w:t>
      </w:r>
      <w:r>
        <w:rPr>
          <w:rFonts w:eastAsia="Times New Roman" w:cs="Times New Roman"/>
          <w:szCs w:val="24"/>
        </w:rPr>
        <w:t>ουμε το βάρος μόνο στον τουρισμό, παρ</w:t>
      </w:r>
      <w:r>
        <w:rPr>
          <w:rFonts w:eastAsia="Times New Roman" w:cs="Times New Roman"/>
          <w:szCs w:val="24"/>
        </w:rPr>
        <w:t xml:space="preserve">’ </w:t>
      </w:r>
      <w:r>
        <w:rPr>
          <w:rFonts w:eastAsia="Times New Roman" w:cs="Times New Roman"/>
          <w:szCs w:val="24"/>
        </w:rPr>
        <w:t xml:space="preserve">ότι η χώρα μας έχει συγκριτικό πλεονέκτημα σε αυτόν τον τομέα. </w:t>
      </w:r>
    </w:p>
    <w:p w14:paraId="150A72FB"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Όπως είπατε και στην ομιλία σας προηγουμένως, κύριε  Υπουργέ, πράγματι πρέπει να φύγουμε από τα μεγάλα τουριστικά συγκροτήματα και να πάμε σε άλλη κατεύθ</w:t>
      </w:r>
      <w:r>
        <w:rPr>
          <w:rFonts w:eastAsia="Times New Roman" w:cs="Times New Roman"/>
          <w:szCs w:val="24"/>
        </w:rPr>
        <w:t>υνση, στις μικρομεσαίες επιχειρήσεις, εγώ λέω και στις κοινωνικές επιχειρήσεις. Σε μια περίοδο κρίσης από έκτακτα και απρόβλεπτα γεγονότα, θα σταματήσει ο τουρισμός και αν δεν έχουμε ενεργή την αγροτική παραγωγική μηχανή, κινδυνεύει να πεινάσει ο ελληνικός</w:t>
      </w:r>
      <w:r>
        <w:rPr>
          <w:rFonts w:eastAsia="Times New Roman" w:cs="Times New Roman"/>
          <w:szCs w:val="24"/>
        </w:rPr>
        <w:t xml:space="preserve"> λαός. </w:t>
      </w:r>
    </w:p>
    <w:p w14:paraId="150A72FC"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Βιώσιμη, λοιπόν, οικονομία είναι η ισόρροπη οικονομία. Χώρες με ανθεκτική οικονομία, όπως η Ελβετία, η οποία έχει ομοιότητες με την Ελλάδα καθώς είναι ορεινή χώρα με τουρισμό και προϊόντα ποιότητας, έχουν αναπτύξει ισομερώς τους τομείς της οικονομί</w:t>
      </w:r>
      <w:r>
        <w:rPr>
          <w:rFonts w:eastAsia="Times New Roman" w:cs="Times New Roman"/>
          <w:szCs w:val="24"/>
        </w:rPr>
        <w:t xml:space="preserve">ας. </w:t>
      </w:r>
    </w:p>
    <w:p w14:paraId="150A72FD"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Τέτοιους στόχους βιωσιμότητας δεν είχε τις τελευταίες δεκαετίες ούτε έχει η σημερινή Δεξιά και η Νέα Δημοκρατία. Νομίζω ότι αυτά δεν τα κατανοεί καθόλου αυτή η παράταξη. Όπως έχει αποδείξει με την πολιτική της όλα αυτά τα χρόνια, αλλά και με τη θέση τ</w:t>
      </w:r>
      <w:r>
        <w:rPr>
          <w:rFonts w:eastAsia="Times New Roman" w:cs="Times New Roman"/>
          <w:szCs w:val="24"/>
        </w:rPr>
        <w:t xml:space="preserve">ης για το συγκεκριμένο νομοσχέδιο, η Νέα </w:t>
      </w:r>
      <w:r>
        <w:rPr>
          <w:rFonts w:eastAsia="Times New Roman" w:cs="Times New Roman"/>
          <w:szCs w:val="24"/>
        </w:rPr>
        <w:lastRenderedPageBreak/>
        <w:t>Δημοκρατία ακολουθεί το μοντέλο του νεοφιλελευθερισμού, που σημαίνει «όλα στις μεγάλες πολυεθνικές επιχειρήσεις». Ο νεοφιλελευθερισμός, σε συνδυασμό με τον εφήμερο καταναλωτισμό, είναι το δόγμα τους. Δεν τον ονομάζο</w:t>
      </w:r>
      <w:r>
        <w:rPr>
          <w:rFonts w:eastAsia="Times New Roman" w:cs="Times New Roman"/>
          <w:szCs w:val="24"/>
        </w:rPr>
        <w:t>υν όμως έτσι, γιατί απέκτησε κακό όνομα, κακή φήμη ήδη ο νεοφιλελευθερισμός. Τον ονομάζουν απλώς φιλελευθερισμό, που ακούγεται καλύτερα. Η λέξη παράγεται από το «φίλος της ελευθερίας» και πράγματι σαν λέξη δεν έχει τίποτα. Στην πράξη, όμως, υποστηρίζουν τη</w:t>
      </w:r>
      <w:r>
        <w:rPr>
          <w:rFonts w:eastAsia="Times New Roman" w:cs="Times New Roman"/>
          <w:szCs w:val="24"/>
        </w:rPr>
        <w:t xml:space="preserve">ν απόλυτη ελευθερία-ασυδοσία της αγοράς, με όρους που επιβάλλουν τα μεγαλύτερα οικονομικά λόμπι του πλανήτη. </w:t>
      </w:r>
    </w:p>
    <w:p w14:paraId="150A72FE"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Αυτήν την κυριαρχία των πολυεθνικών προωθούν οι χώρες που έχουν τέτοιες επιχειρήσεις, όπως οι ΗΠΑ, η Γερμανία, η Ιαπωνία και άλλες. Η χώρα μας όμω</w:t>
      </w:r>
      <w:r>
        <w:rPr>
          <w:rFonts w:eastAsia="Times New Roman" w:cs="Times New Roman"/>
          <w:szCs w:val="24"/>
        </w:rPr>
        <w:t>ς, και κυρίως ο ελληνικός λαός, δεν ωφελείται από αυτό το μοντέλο της οικονομίας. Οι Έλληνες από νοικοκυραίοι θα γίνουν γκαρσόνια και καμαριέρες. Εάν αυτό είναι το όραμα για την Ελλάδα του μέλλοντος, κυρίες και κύριοι της Νέας Δημοκρατίας, να μας το πείτε.</w:t>
      </w:r>
      <w:r>
        <w:rPr>
          <w:rFonts w:eastAsia="Times New Roman" w:cs="Times New Roman"/>
          <w:szCs w:val="24"/>
        </w:rPr>
        <w:t xml:space="preserve"> </w:t>
      </w:r>
    </w:p>
    <w:p w14:paraId="150A72FF"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και το ΠΑΣΟΚ εξελίχτηκε στην πράξη από κόμμα σοσιαλδημοκρατικό σε κόμμα που εφάρμοσε νεοφιλελεύθερη πολιτική με συνέπεια. </w:t>
      </w:r>
    </w:p>
    <w:p w14:paraId="150A7300" w14:textId="77777777" w:rsidR="008A0FFC" w:rsidRDefault="001A1A5C">
      <w:pPr>
        <w:spacing w:line="600" w:lineRule="auto"/>
        <w:ind w:firstLine="720"/>
        <w:jc w:val="both"/>
        <w:rPr>
          <w:rFonts w:eastAsia="Times New Roman"/>
          <w:szCs w:val="24"/>
        </w:rPr>
      </w:pPr>
      <w:r>
        <w:rPr>
          <w:rFonts w:eastAsia="Times New Roman" w:cs="Times New Roman"/>
          <w:szCs w:val="24"/>
        </w:rPr>
        <w:t xml:space="preserve">Εμείς λοιπόν -και μιλάω πρώτα ως </w:t>
      </w:r>
      <w:r>
        <w:rPr>
          <w:rFonts w:eastAsia="Times New Roman" w:cs="Times New Roman"/>
          <w:szCs w:val="24"/>
        </w:rPr>
        <w:t>ο</w:t>
      </w:r>
      <w:r>
        <w:rPr>
          <w:rFonts w:eastAsia="Times New Roman" w:cs="Times New Roman"/>
          <w:szCs w:val="24"/>
        </w:rPr>
        <w:t>ικολόγος Βουλευτής, αλλά νομίζω ότι εκφράζω και τους Βουλευτές του ΣΥΡΙΖΑ- που από ανάγκη απ</w:t>
      </w:r>
      <w:r>
        <w:rPr>
          <w:rFonts w:eastAsia="Times New Roman" w:cs="Times New Roman"/>
          <w:szCs w:val="24"/>
        </w:rPr>
        <w:t xml:space="preserve">οδεχθήκαμε και ψηφίσαμε το τελευταίο μνημόνιο για να μην καταρρεύσει η χώρα μας και πεινάσουν οι Έλληνες, δεν αποδεχόμαστε τον νεοφιλελευθερισμό που βρίσκει απέναντί του ολοένα και περισσότερους πολίτες σε όλον τον κόσμο. </w:t>
      </w:r>
    </w:p>
    <w:p w14:paraId="150A7301" w14:textId="77777777" w:rsidR="008A0FFC" w:rsidRDefault="001A1A5C">
      <w:pPr>
        <w:spacing w:line="600" w:lineRule="auto"/>
        <w:ind w:firstLine="720"/>
        <w:jc w:val="both"/>
        <w:rPr>
          <w:rFonts w:eastAsia="Times New Roman"/>
          <w:szCs w:val="24"/>
        </w:rPr>
      </w:pPr>
      <w:r>
        <w:rPr>
          <w:rFonts w:eastAsia="Times New Roman"/>
          <w:szCs w:val="24"/>
        </w:rPr>
        <w:t xml:space="preserve">Δεν αποδεχόμαστε τις συμφωνίες </w:t>
      </w:r>
      <w:r>
        <w:rPr>
          <w:rFonts w:eastAsia="Times New Roman"/>
          <w:szCs w:val="24"/>
          <w:lang w:val="en-US"/>
        </w:rPr>
        <w:t>TTIP</w:t>
      </w:r>
      <w:r>
        <w:rPr>
          <w:rFonts w:eastAsia="Times New Roman"/>
          <w:szCs w:val="24"/>
        </w:rPr>
        <w:t xml:space="preserve"> και </w:t>
      </w:r>
      <w:r>
        <w:rPr>
          <w:rFonts w:eastAsia="Times New Roman"/>
          <w:szCs w:val="24"/>
          <w:lang w:val="en-US"/>
        </w:rPr>
        <w:t>CETA</w:t>
      </w:r>
      <w:r>
        <w:rPr>
          <w:rFonts w:eastAsia="Times New Roman"/>
          <w:szCs w:val="24"/>
        </w:rPr>
        <w:t xml:space="preserve"> που προωθούν τα δεξιά χριστιανοδημοκρατικά κόμματα στην Ευρώπη και κάποιοι της Σοσιαλδημοκρατίας. Αυτές οι συμφωνίες καταδικάζουν τις μικρές οικονομίες σαν την χώρα μας και κυρίως τις μικρομεσαίες επιχειρήσεις και βεβαίως το περιβάλλον και στ</w:t>
      </w:r>
      <w:r>
        <w:rPr>
          <w:rFonts w:eastAsia="Times New Roman"/>
          <w:szCs w:val="24"/>
        </w:rPr>
        <w:t>η συνέχεια τον πλανήτη.</w:t>
      </w:r>
    </w:p>
    <w:p w14:paraId="150A7302" w14:textId="77777777" w:rsidR="008A0FFC" w:rsidRDefault="001A1A5C">
      <w:pPr>
        <w:spacing w:line="600" w:lineRule="auto"/>
        <w:ind w:firstLine="720"/>
        <w:jc w:val="both"/>
        <w:rPr>
          <w:rFonts w:eastAsia="Times New Roman"/>
          <w:szCs w:val="24"/>
        </w:rPr>
      </w:pPr>
      <w:r>
        <w:rPr>
          <w:rFonts w:eastAsia="Times New Roman"/>
          <w:szCs w:val="24"/>
        </w:rPr>
        <w:lastRenderedPageBreak/>
        <w:t>Θα μας πείτε ότι το τρίτο μνημόνιο δεν έχει νεοφιλελεύθερα μέτρα; Βεβαίως, έχει. Ψηφίσαμε τέτοια μέτρα από ανάγκη μπροστά σε ένα σκληρό δίλημμα και μετά από μια άνιση διαπραγμάτευση. Ψηφίσαμε με θλίψη -και το τονίζω- γιατί δεν είχαμ</w:t>
      </w:r>
      <w:r>
        <w:rPr>
          <w:rFonts w:eastAsia="Times New Roman"/>
          <w:szCs w:val="24"/>
        </w:rPr>
        <w:t>ε στον συγκεκριμένο χρόνο άλλη επιλογή σύμφωνη με τις αρχές μας. Η επιλογή μας ήταν συνειδητή, στις συγκεκριμένες δυνατότητες και συνθήκες. Εμείς ζητήσαμε από τον ελληνικό λαό να μην αφήσει τη διαχείριση στα χέρια αυτών που έφεραν την χώρα στην καταστροφή.</w:t>
      </w:r>
      <w:r>
        <w:rPr>
          <w:rFonts w:eastAsia="Times New Roman"/>
          <w:szCs w:val="24"/>
        </w:rPr>
        <w:t xml:space="preserve"> </w:t>
      </w:r>
    </w:p>
    <w:p w14:paraId="150A7303" w14:textId="77777777" w:rsidR="008A0FFC" w:rsidRDefault="001A1A5C">
      <w:pPr>
        <w:spacing w:line="600" w:lineRule="auto"/>
        <w:ind w:firstLine="720"/>
        <w:jc w:val="both"/>
        <w:rPr>
          <w:rFonts w:eastAsia="Times New Roman"/>
          <w:szCs w:val="24"/>
        </w:rPr>
      </w:pPr>
      <w:r>
        <w:rPr>
          <w:rFonts w:eastAsia="Times New Roman"/>
          <w:szCs w:val="24"/>
        </w:rPr>
        <w:t xml:space="preserve">Η Ελλάδα ως κράτος είχε πριν λίγα χρόνια τέσσερις υγιείς τράπεζες: Αγροτική Τράπεζα που ασκούσε αγροτική πολιτική, Ταχυδρομικό Ταμιευτήριο, Εμπορική και τον έλεγχο της Εθνικής Τράπεζας της Ελλάδος. Είχε τις τηλεπικοινωνίες στα χέρια της. Είχε τα δημόσια </w:t>
      </w:r>
      <w:r>
        <w:rPr>
          <w:rFonts w:eastAsia="Times New Roman"/>
          <w:szCs w:val="24"/>
        </w:rPr>
        <w:t xml:space="preserve">κτήρια που ξεπουλήσατε. Μιλώ για τα είκοσι οκτώ μεγάλα δημόσια ακίνητα που ασχολείται τώρα ο εισαγγελέας. Είχε την ενέργεια, τα λιμάνια και τόσα πολλά. </w:t>
      </w:r>
    </w:p>
    <w:p w14:paraId="150A7304" w14:textId="77777777" w:rsidR="008A0FFC" w:rsidRDefault="001A1A5C">
      <w:pPr>
        <w:spacing w:line="600" w:lineRule="auto"/>
        <w:ind w:firstLine="720"/>
        <w:jc w:val="both"/>
        <w:rPr>
          <w:rFonts w:eastAsia="Times New Roman"/>
          <w:szCs w:val="24"/>
        </w:rPr>
      </w:pPr>
      <w:r>
        <w:rPr>
          <w:rFonts w:eastAsia="Times New Roman"/>
          <w:szCs w:val="24"/>
        </w:rPr>
        <w:lastRenderedPageBreak/>
        <w:t xml:space="preserve">Τις υγιείς τράπεζες που είχε το ελληνικό </w:t>
      </w:r>
      <w:r>
        <w:rPr>
          <w:rFonts w:eastAsia="Times New Roman"/>
          <w:szCs w:val="24"/>
        </w:rPr>
        <w:t>δ</w:t>
      </w:r>
      <w:r>
        <w:rPr>
          <w:rFonts w:eastAsia="Times New Roman"/>
          <w:szCs w:val="24"/>
        </w:rPr>
        <w:t>ημόσιο καταφέρατε, σε τελευταία ανάλυση, να τις πάρουν σε εξε</w:t>
      </w:r>
      <w:r>
        <w:rPr>
          <w:rFonts w:eastAsia="Times New Roman"/>
          <w:szCs w:val="24"/>
        </w:rPr>
        <w:t xml:space="preserve">υτελιστικές τιμές κάποιοι πονηροί ιδιώτες, χωρίς προσωπικό τους ρίσκο, κάτι που εσείς θεωρείτε φυσιολογικό και κανονικό. </w:t>
      </w:r>
    </w:p>
    <w:p w14:paraId="150A7305" w14:textId="77777777" w:rsidR="008A0FFC" w:rsidRDefault="001A1A5C">
      <w:pPr>
        <w:spacing w:line="600" w:lineRule="auto"/>
        <w:ind w:firstLine="720"/>
        <w:jc w:val="both"/>
        <w:rPr>
          <w:rFonts w:eastAsia="Times New Roman"/>
          <w:szCs w:val="24"/>
        </w:rPr>
      </w:pPr>
      <w:r>
        <w:rPr>
          <w:rFonts w:eastAsia="Times New Roman"/>
          <w:szCs w:val="24"/>
        </w:rPr>
        <w:t>Για εμένα και όσους στεναχωριούνται για όλα αυτά δεν είναι φυσιολογικό, δεν είναι λογικό, δεν είναι ηθικό να δίνουμε τα πάντα στις πολ</w:t>
      </w:r>
      <w:r>
        <w:rPr>
          <w:rFonts w:eastAsia="Times New Roman"/>
          <w:szCs w:val="24"/>
        </w:rPr>
        <w:t xml:space="preserve">υεθνικές, στους Γερμανούς, στους Αμερικάνους και σε όποιους άλλους. Δεν θεωρούμε φυσιολογική την κατάληξη αυτή. Θέλουμε ένα σχέδιο ανάκτησης του ελέγχου του δημόσιου πλούτου, που σημαίνει και ανάκτηση της αξιοπρέπειας των Ελλήνων. Αυτό δεν σημαίνει ότι τα </w:t>
      </w:r>
      <w:r>
        <w:rPr>
          <w:rFonts w:eastAsia="Times New Roman"/>
          <w:szCs w:val="24"/>
        </w:rPr>
        <w:t>θέλουμε κρατικά. Θέλουμε το κράτος να σχεδιάζει την οικονομική πολιτική και όχι οι οικονομικοί κύκλοι ή άλλες χώρες να σχεδιάζουν για εμάς.</w:t>
      </w:r>
    </w:p>
    <w:p w14:paraId="150A7306" w14:textId="77777777" w:rsidR="008A0FFC" w:rsidRDefault="001A1A5C">
      <w:pPr>
        <w:spacing w:line="600" w:lineRule="auto"/>
        <w:ind w:firstLine="720"/>
        <w:jc w:val="both"/>
        <w:rPr>
          <w:rFonts w:eastAsia="Times New Roman"/>
          <w:szCs w:val="24"/>
        </w:rPr>
      </w:pPr>
      <w:r>
        <w:rPr>
          <w:rFonts w:eastAsia="Times New Roman"/>
          <w:szCs w:val="24"/>
        </w:rPr>
        <w:lastRenderedPageBreak/>
        <w:t>Δέχτηκα με τους Οικολόγους Πράσινους να στηρίξω μια Κυβέρνηση που κάνει συμβιβασμούς, ίσως ακόμα και λάθη, για να μη</w:t>
      </w:r>
      <w:r>
        <w:rPr>
          <w:rFonts w:eastAsia="Times New Roman"/>
          <w:szCs w:val="24"/>
        </w:rPr>
        <w:t xml:space="preserve">ν έχω στην εξουσία αυτούς που κατέστρεψαν την χώρα και που σίγουρα δεν θέλουν υγιή, βιώσιμη και δίκαιη οικονομία. </w:t>
      </w:r>
    </w:p>
    <w:p w14:paraId="150A7307" w14:textId="77777777" w:rsidR="008A0FFC" w:rsidRDefault="001A1A5C">
      <w:pPr>
        <w:spacing w:line="600" w:lineRule="auto"/>
        <w:ind w:firstLine="720"/>
        <w:jc w:val="both"/>
        <w:rPr>
          <w:rFonts w:eastAsia="Times New Roman"/>
          <w:szCs w:val="24"/>
        </w:rPr>
      </w:pPr>
      <w:r>
        <w:rPr>
          <w:rFonts w:eastAsia="Times New Roman"/>
          <w:szCs w:val="24"/>
        </w:rPr>
        <w:t>Τώρα, κύριε Υπουργέ, θα ήθελα να πω δύο πράγματα για το νομοσχέδιο. Κατέθεσα δύο τροπολογίες με την κ. Μερόπη Τζούφη και την κ. Βαγιωνάκη, με</w:t>
      </w:r>
      <w:r>
        <w:rPr>
          <w:rFonts w:eastAsia="Times New Roman"/>
          <w:szCs w:val="24"/>
        </w:rPr>
        <w:t xml:space="preserve"> ένα σκεπτικό, να μεταφέρουμε φόρους και φοροαπαλλαγές από τις μεγάλες τουριστικές επενδύσεις σε κοινωνικές επιχειρήσεις που στήνουν οι άνεργοι νέοι της πατρίδας μας, να στηρίξουμε την κοινωνική συνεταιριστική οικονομία που θα δώσει ελπίδα στους νέους ανέρ</w:t>
      </w:r>
      <w:r>
        <w:rPr>
          <w:rFonts w:eastAsia="Times New Roman"/>
          <w:szCs w:val="24"/>
        </w:rPr>
        <w:t>γους. Την ώρα που σε άλλες ευρωπαϊκές χώρες η κοινωνική οικονομία καλύπτει περισσότερο από 10% της συνολικής επιχειρηματικής δραστηριότητας, στη χώρα μας είναι κάτω από το 1%.</w:t>
      </w:r>
    </w:p>
    <w:p w14:paraId="150A7308" w14:textId="77777777" w:rsidR="008A0FFC" w:rsidRDefault="001A1A5C">
      <w:pPr>
        <w:spacing w:line="600" w:lineRule="auto"/>
        <w:ind w:firstLine="720"/>
        <w:jc w:val="both"/>
        <w:rPr>
          <w:rFonts w:eastAsia="Times New Roman"/>
          <w:szCs w:val="24"/>
        </w:rPr>
      </w:pPr>
      <w:r>
        <w:rPr>
          <w:rFonts w:eastAsia="Times New Roman" w:cs="Times New Roman"/>
          <w:szCs w:val="24"/>
        </w:rPr>
        <w:t>(Στο σημείο αυτό κτυπάει το κουδούνι λήξεως του χρόνου ομιλίας του κυρίου Βουλευ</w:t>
      </w:r>
      <w:r>
        <w:rPr>
          <w:rFonts w:eastAsia="Times New Roman" w:cs="Times New Roman"/>
          <w:szCs w:val="24"/>
        </w:rPr>
        <w:t>τή)</w:t>
      </w:r>
    </w:p>
    <w:p w14:paraId="150A7309" w14:textId="77777777" w:rsidR="008A0FFC" w:rsidRDefault="001A1A5C">
      <w:pPr>
        <w:spacing w:line="600" w:lineRule="auto"/>
        <w:ind w:firstLine="720"/>
        <w:jc w:val="both"/>
        <w:rPr>
          <w:rFonts w:eastAsia="Times New Roman"/>
          <w:szCs w:val="24"/>
        </w:rPr>
      </w:pPr>
      <w:r>
        <w:rPr>
          <w:rFonts w:eastAsia="Times New Roman"/>
          <w:szCs w:val="24"/>
        </w:rPr>
        <w:t>Ένα λεπτό θα ήθελα ακόμα, κύριε Πρόεδρε.</w:t>
      </w:r>
    </w:p>
    <w:p w14:paraId="150A730A" w14:textId="77777777" w:rsidR="008A0FFC" w:rsidRDefault="001A1A5C">
      <w:pPr>
        <w:spacing w:line="600" w:lineRule="auto"/>
        <w:ind w:firstLine="720"/>
        <w:jc w:val="both"/>
        <w:rPr>
          <w:rFonts w:eastAsia="Times New Roman"/>
          <w:szCs w:val="24"/>
        </w:rPr>
      </w:pPr>
      <w:r>
        <w:rPr>
          <w:rFonts w:eastAsia="Times New Roman"/>
          <w:szCs w:val="24"/>
        </w:rPr>
        <w:lastRenderedPageBreak/>
        <w:t xml:space="preserve">Επίσης, στις τουριστικές επιχειρήσεις που, όπως είπα στην </w:t>
      </w:r>
      <w:r>
        <w:rPr>
          <w:rFonts w:eastAsia="Times New Roman"/>
          <w:szCs w:val="24"/>
        </w:rPr>
        <w:t>ε</w:t>
      </w:r>
      <w:r>
        <w:rPr>
          <w:rFonts w:eastAsia="Times New Roman"/>
          <w:szCs w:val="24"/>
        </w:rPr>
        <w:t>πιτροπή,  δίνουμε γη και ύδωρ</w:t>
      </w:r>
      <w:r>
        <w:rPr>
          <w:rFonts w:eastAsia="Times New Roman"/>
          <w:szCs w:val="24"/>
        </w:rPr>
        <w:t xml:space="preserve"> για επενδύσεις</w:t>
      </w:r>
      <w:r>
        <w:rPr>
          <w:rFonts w:eastAsia="Times New Roman"/>
          <w:szCs w:val="24"/>
        </w:rPr>
        <w:t xml:space="preserve"> που είναι πάνω από 20 εκατομμύρια , δίνουμε εκτός από το έδαφος και τη θάλασσα και τη δυνατότητα να </w:t>
      </w:r>
      <w:r>
        <w:rPr>
          <w:rFonts w:eastAsia="Times New Roman"/>
          <w:szCs w:val="24"/>
        </w:rPr>
        <w:t>«</w:t>
      </w:r>
      <w:r>
        <w:rPr>
          <w:rFonts w:eastAsia="Times New Roman"/>
          <w:szCs w:val="24"/>
        </w:rPr>
        <w:t>πολεοδ</w:t>
      </w:r>
      <w:r>
        <w:rPr>
          <w:rFonts w:eastAsia="Times New Roman"/>
          <w:szCs w:val="24"/>
        </w:rPr>
        <w:t>ομήσουν</w:t>
      </w:r>
      <w:r>
        <w:rPr>
          <w:rFonts w:eastAsia="Times New Roman"/>
          <w:szCs w:val="24"/>
        </w:rPr>
        <w:t>»</w:t>
      </w:r>
      <w:r>
        <w:rPr>
          <w:rFonts w:eastAsia="Times New Roman"/>
          <w:szCs w:val="24"/>
        </w:rPr>
        <w:t xml:space="preserve">. Νέμονται αυτήν την υπεραξία της πολεοδομημένης γης. Δεν χρειάζονται, λοιπόν, προνόμια φοροαπαλλαγών μέχρι το 10% της επένδυσης. </w:t>
      </w:r>
    </w:p>
    <w:p w14:paraId="150A730B" w14:textId="77777777" w:rsidR="008A0FFC" w:rsidRDefault="001A1A5C">
      <w:pPr>
        <w:spacing w:line="600" w:lineRule="auto"/>
        <w:ind w:firstLine="720"/>
        <w:jc w:val="both"/>
        <w:rPr>
          <w:rFonts w:eastAsia="Times New Roman"/>
          <w:szCs w:val="24"/>
        </w:rPr>
      </w:pPr>
      <w:r>
        <w:rPr>
          <w:rFonts w:eastAsia="Times New Roman"/>
          <w:szCs w:val="24"/>
        </w:rPr>
        <w:t>Αντίθετα, εκείνοι που χρειάζονται φοροαπαλλαγές είναι οι αυτοαπασχολούμενοι, οι μικροί νέοι επιχειρηματίες με καινοτό</w:t>
      </w:r>
      <w:r>
        <w:rPr>
          <w:rFonts w:eastAsia="Times New Roman"/>
          <w:szCs w:val="24"/>
        </w:rPr>
        <w:t xml:space="preserve">μες ιδέες. Αυτούς πρέπει να στηρίξουμε, να πάρουμε στα χέρια μας την υπόθεση μείωσης της ανεργίας. Ας κάνουμε το αντίθετο από αυτό που ζητάει η Νέα Δημοκρατία, δηλαδή αντί για πολλά στους μεγάλους να δώσουμε περισσότερα στους μικρούς. </w:t>
      </w:r>
    </w:p>
    <w:p w14:paraId="150A730C" w14:textId="77777777" w:rsidR="008A0FFC" w:rsidRDefault="001A1A5C">
      <w:pPr>
        <w:spacing w:line="600" w:lineRule="auto"/>
        <w:ind w:firstLine="720"/>
        <w:jc w:val="both"/>
        <w:rPr>
          <w:rFonts w:eastAsia="Times New Roman"/>
          <w:szCs w:val="24"/>
        </w:rPr>
      </w:pPr>
      <w:r>
        <w:rPr>
          <w:rFonts w:eastAsia="Times New Roman"/>
          <w:szCs w:val="24"/>
        </w:rPr>
        <w:t xml:space="preserve">Επιμένω, λοιπόν, σε </w:t>
      </w:r>
      <w:r>
        <w:rPr>
          <w:rFonts w:eastAsia="Times New Roman"/>
          <w:szCs w:val="24"/>
        </w:rPr>
        <w:t xml:space="preserve">αυτές τις δύο τροπολογίες, κύριε Υπουργέ, και θα ήθελα να τις δείτε. </w:t>
      </w:r>
    </w:p>
    <w:p w14:paraId="150A730D" w14:textId="77777777" w:rsidR="008A0FFC" w:rsidRDefault="001A1A5C">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Ολοκληρώστε, σας παρακαλώ, κύριε συνάδελφε.</w:t>
      </w:r>
    </w:p>
    <w:p w14:paraId="150A730E" w14:textId="77777777" w:rsidR="008A0FFC" w:rsidRDefault="001A1A5C">
      <w:pPr>
        <w:spacing w:line="600" w:lineRule="auto"/>
        <w:ind w:firstLine="720"/>
        <w:jc w:val="both"/>
        <w:rPr>
          <w:rFonts w:eastAsia="Times New Roman"/>
          <w:szCs w:val="24"/>
        </w:rPr>
      </w:pPr>
      <w:r>
        <w:rPr>
          <w:rFonts w:eastAsia="Times New Roman"/>
          <w:b/>
          <w:szCs w:val="24"/>
        </w:rPr>
        <w:lastRenderedPageBreak/>
        <w:t>ΓΕΩΡΓΙΟΣ ΔΗΜΑΡΑΣ:</w:t>
      </w:r>
      <w:r>
        <w:rPr>
          <w:rFonts w:eastAsia="Times New Roman"/>
          <w:szCs w:val="24"/>
        </w:rPr>
        <w:t xml:space="preserve"> Κλείνοντας, κύριε Πρόεδρε, θα ήθελα να πω ότι όσον αφορά στους νέους που αυτήν την στιγμή </w:t>
      </w:r>
      <w:r>
        <w:rPr>
          <w:rFonts w:eastAsia="Times New Roman"/>
          <w:szCs w:val="24"/>
        </w:rPr>
        <w:t xml:space="preserve">είναι στην ανεργία, </w:t>
      </w:r>
      <w:r>
        <w:rPr>
          <w:rFonts w:eastAsia="Times New Roman"/>
          <w:szCs w:val="24"/>
        </w:rPr>
        <w:t xml:space="preserve">και </w:t>
      </w:r>
      <w:r>
        <w:rPr>
          <w:rFonts w:eastAsia="Times New Roman"/>
          <w:szCs w:val="24"/>
        </w:rPr>
        <w:t xml:space="preserve">μελαγχολούν στα σπίτια τους, πρέπει να βρούμε τρόπους να τους οδηγήσουμε να συμπράξουν σε μικρές επιχειρήσεις και να τους απαλλάξουμε από κάθε φόρο για τα πέντε χρόνια και ίσως μετά από τα πέντε, </w:t>
      </w:r>
      <w:r>
        <w:rPr>
          <w:rFonts w:eastAsia="Times New Roman"/>
          <w:szCs w:val="24"/>
        </w:rPr>
        <w:t xml:space="preserve">για </w:t>
      </w:r>
      <w:r>
        <w:rPr>
          <w:rFonts w:eastAsia="Times New Roman"/>
          <w:szCs w:val="24"/>
        </w:rPr>
        <w:t xml:space="preserve">δέκα χρόνια να τους απαλλάξουμε </w:t>
      </w:r>
      <w:r>
        <w:rPr>
          <w:rFonts w:eastAsia="Times New Roman"/>
          <w:szCs w:val="24"/>
        </w:rPr>
        <w:t>50%. Όταν είναι στα σπίτια τους δεν έχει σε τίποτα να ωφεληθεί ούτε η οικονομία ούτε η κοινωνία. Αν δημιουργήσουν κάτι τότε θα έχουμε έστω έμμεσο όφελος και από ΦΠΑ και από άλλες ενέργειες της οικονομίας.</w:t>
      </w:r>
    </w:p>
    <w:p w14:paraId="150A730F" w14:textId="77777777" w:rsidR="008A0FFC" w:rsidRDefault="001A1A5C">
      <w:pPr>
        <w:spacing w:line="600" w:lineRule="auto"/>
        <w:ind w:firstLine="720"/>
        <w:jc w:val="both"/>
        <w:rPr>
          <w:rFonts w:eastAsia="Times New Roman"/>
          <w:szCs w:val="24"/>
        </w:rPr>
      </w:pPr>
      <w:r>
        <w:rPr>
          <w:rFonts w:eastAsia="Times New Roman"/>
          <w:szCs w:val="24"/>
        </w:rPr>
        <w:t>Ευχαριστώ πάρα πολύ.</w:t>
      </w:r>
    </w:p>
    <w:p w14:paraId="150A7310" w14:textId="77777777" w:rsidR="008A0FFC" w:rsidRDefault="001A1A5C">
      <w:pPr>
        <w:spacing w:line="600" w:lineRule="auto"/>
        <w:ind w:firstLine="720"/>
        <w:jc w:val="center"/>
        <w:rPr>
          <w:rFonts w:eastAsia="Times New Roman"/>
          <w:szCs w:val="24"/>
        </w:rPr>
      </w:pPr>
      <w:r>
        <w:rPr>
          <w:rFonts w:eastAsia="Times New Roman" w:cs="Times New Roman"/>
          <w:szCs w:val="24"/>
        </w:rPr>
        <w:t>(Χειροκροτήματα από την πτέρυγ</w:t>
      </w:r>
      <w:r>
        <w:rPr>
          <w:rFonts w:eastAsia="Times New Roman" w:cs="Times New Roman"/>
          <w:szCs w:val="24"/>
        </w:rPr>
        <w:t>α του ΣΥΡΙΖΑ)</w:t>
      </w:r>
    </w:p>
    <w:p w14:paraId="150A7311" w14:textId="77777777" w:rsidR="008A0FFC" w:rsidRDefault="001A1A5C">
      <w:pPr>
        <w:spacing w:line="600" w:lineRule="auto"/>
        <w:ind w:firstLine="720"/>
        <w:jc w:val="both"/>
        <w:rPr>
          <w:rFonts w:eastAsia="Times New Roman" w:cs="Times New Roman"/>
          <w:szCs w:val="24"/>
        </w:rPr>
      </w:pPr>
      <w:r>
        <w:rPr>
          <w:rFonts w:eastAsia="Times New Roman"/>
          <w:b/>
          <w:szCs w:val="24"/>
        </w:rPr>
        <w:t>ΠΡΟΕΔΡΕΥΩΝ (Γεώργιος Λαμπρούλης):</w:t>
      </w:r>
      <w:r>
        <w:rPr>
          <w:rFonts w:eastAsia="Times New Roman"/>
          <w:szCs w:val="24"/>
        </w:rPr>
        <w:t xml:space="preserve"> Τον λόγο έχει ο κ. Ανδριανός από τη Νέα Δημοκρατία.</w:t>
      </w:r>
    </w:p>
    <w:p w14:paraId="150A7312"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ΙΩΑΝΝΗΣ ΑΝΔΡΙΑΝΟΣ:</w:t>
      </w:r>
      <w:r>
        <w:rPr>
          <w:rFonts w:eastAsia="Times New Roman" w:cs="Times New Roman"/>
          <w:szCs w:val="24"/>
        </w:rPr>
        <w:t xml:space="preserve"> Ευχαριστώ, κύριε Πρόεδρε. </w:t>
      </w:r>
    </w:p>
    <w:p w14:paraId="150A7313"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συνάδελφοι, άκουσα πριν από λίγο, ακούσαμε όλοι, τον Υπουργό να μιλάει για δίκαιη κατανομή των βαρών, ότι το Σεπτέμβριο είπαν στον ελληνικό λαό αλήθειες κι έτσι ψηφίστηκαν από τον ελληνικό λαό και είναι σήμερα Κυβέρνηση. </w:t>
      </w:r>
    </w:p>
    <w:p w14:paraId="150A7314"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Αλήθεια; Είπατε, δηλαδή, ότ</w:t>
      </w:r>
      <w:r>
        <w:rPr>
          <w:rFonts w:eastAsia="Times New Roman" w:cs="Times New Roman"/>
          <w:szCs w:val="24"/>
        </w:rPr>
        <w:t xml:space="preserve">ι θα αυξήσετε τον ΦΠΑ στο 24%; Ότι θα αυξήσετε τις εισφορές, ότι θα μειώσετε το αφορολόγητο; Ότι θα κόψετε από φέτος το ΕΚΑΣ; Είπατε στους αγρότες για τις επιβαρύνσεις που τους επιβάλατε; Έτσι πήρατε το 35%; Τότε γιατί στις δημοσκοπήσεις το χαρακτηριστικό </w:t>
      </w:r>
      <w:r>
        <w:rPr>
          <w:rFonts w:eastAsia="Times New Roman" w:cs="Times New Roman"/>
          <w:szCs w:val="24"/>
        </w:rPr>
        <w:t xml:space="preserve">στοιχείο της αναξιοπιστίας είναι σε τόσο υψηλό ποσοστό; Γιατί ξεπερνάει πολλές φορές το 70%; Γιατί σας χαρακτηρίζουν αναξιόπιστους, αν είπατε την αλήθεια τον Σεπτέμβρη και ψηφιστήκατε γι’ αυτά που είπατε; Μάλλον το αντίθετο συμβαίνει. </w:t>
      </w:r>
    </w:p>
    <w:p w14:paraId="150A7315"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Η ανάπτυξη -όπως είπ</w:t>
      </w:r>
      <w:r>
        <w:rPr>
          <w:rFonts w:eastAsia="Times New Roman" w:cs="Times New Roman"/>
          <w:szCs w:val="24"/>
        </w:rPr>
        <w:t xml:space="preserve">ε ο Υπουργός- για εσάς σημαίνει ότι πρέπει να στηριχθείτε και στηρίζετε το ανθρώπινο δυναμικό, το μορφωμένο δυναμικό της χώρας. Ποιος διαφωνεί μ’ αυτό; Η πράξη, όμως, τι </w:t>
      </w:r>
      <w:r>
        <w:rPr>
          <w:rFonts w:eastAsia="Times New Roman" w:cs="Times New Roman"/>
          <w:szCs w:val="24"/>
        </w:rPr>
        <w:lastRenderedPageBreak/>
        <w:t>αποδεικνύει; Πώς στηρίζετε αυτούς τους ανθρώπους, τους νέους επιστήμονες; Με τις επιβα</w:t>
      </w:r>
      <w:r>
        <w:rPr>
          <w:rFonts w:eastAsia="Times New Roman" w:cs="Times New Roman"/>
          <w:szCs w:val="24"/>
        </w:rPr>
        <w:t xml:space="preserve">ρύνσεις που τους αναγκάζουν να φύγουν στο εξωτερικό; Αυτό, τουλάχιστον, είναι αντιφατικό. </w:t>
      </w:r>
    </w:p>
    <w:p w14:paraId="150A7316"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Κύριε Πρόεδρε, κυρίες και κύριοι συνάδελφοι, η αλήθεια είναι ότι η συγκυβέρνηση εν μέσω της κρίσης άφησε τη χώρα ενάμιση χρόνο χωρίς αναπτυξιακό νόμο. Και το έκανε α</w:t>
      </w:r>
      <w:r>
        <w:rPr>
          <w:rFonts w:eastAsia="Times New Roman" w:cs="Times New Roman"/>
          <w:szCs w:val="24"/>
        </w:rPr>
        <w:t>υτό παρά το γεγονός ότι από τις αρχές του 2016 μέχρι σήμερα πάνω από δεκαπέντε χιλιάδες επιχειρήσεις έβαλαν λουκέτο που σημαίνει είτε έκλεισαν τελείως είτε πήγαν σε γειτονικές χώρες φιλικότερες στην επιχειρηματικότητα. Αυτή είναι η αλήθεια, αυτή είναι η πρ</w:t>
      </w:r>
      <w:r>
        <w:rPr>
          <w:rFonts w:eastAsia="Times New Roman" w:cs="Times New Roman"/>
          <w:szCs w:val="24"/>
        </w:rPr>
        <w:t xml:space="preserve">αγματικότητα. Αφήσατε τη χώρα χωρίς αναπτυξιακό νόμο, κυρίες και κύριοι συνάδελφοι της Πλειοψηφίας, γιατί δεν μπαίνετε στον κόπο να αντιληφθείτε τη σημασία της υγιούς επιχειρηματικότητας στην οικονομία, αλλά και στην κοινωνία. </w:t>
      </w:r>
    </w:p>
    <w:p w14:paraId="150A7317"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Στελέχη της σημερινής Κυβέρν</w:t>
      </w:r>
      <w:r>
        <w:rPr>
          <w:rFonts w:eastAsia="Times New Roman" w:cs="Times New Roman"/>
          <w:szCs w:val="24"/>
        </w:rPr>
        <w:t xml:space="preserve">ησης –πληθυντικός, γιατί είναι πάρα πολλά- επαναλαμβάνουν με κάθε ευκαιρία ότι η δική σας ιδεολογία είναι αντίθετη στην ιδέα ότι για να μοιράσουμε τον πλούτο, πρέπει </w:t>
      </w:r>
      <w:r>
        <w:rPr>
          <w:rFonts w:eastAsia="Times New Roman" w:cs="Times New Roman"/>
          <w:szCs w:val="24"/>
        </w:rPr>
        <w:lastRenderedPageBreak/>
        <w:t>πρώτα ο πλούτος να παραχθεί. Αυτή είναι η αντίληψή σας για την οικονομία. Αντίληψη όχι απλ</w:t>
      </w:r>
      <w:r>
        <w:rPr>
          <w:rFonts w:eastAsia="Times New Roman" w:cs="Times New Roman"/>
          <w:szCs w:val="24"/>
        </w:rPr>
        <w:t xml:space="preserve">ώς λάθος, αλλά εντελώς παράλογη. </w:t>
      </w:r>
    </w:p>
    <w:p w14:paraId="150A7318"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Για να είστε συνεπείς, λοιπόν, με την ιδεολογία σας, αντί να δημιουργείτε προϋποθέσεις για την ανάπτυξη και την προκοπή, μοιράζετε στους Έλληνες τη φτώχεια. Και το κάνετε απλόχερα, στο όνομα μάλιστα μιας εντελώς διαστρεβλωμένης αντίληψης για την κοινωνική </w:t>
      </w:r>
      <w:r>
        <w:rPr>
          <w:rFonts w:eastAsia="Times New Roman" w:cs="Times New Roman"/>
          <w:szCs w:val="24"/>
        </w:rPr>
        <w:t>δικαιοσύνη, μόνο που κι εκεί τα αποτελέσματα της πολιτικής σας αποδεικνύονται διαφορετικά από τους διακηρυγμένους στόχους σας. Θέλετε να εφαρμόσετε έναν ισοπεδωτικό εξισωτισμό και αυτό που καταφέρνετε τελικά, είναι να χτυπήσετε με τον βαρύτερο τρόπο τους π</w:t>
      </w:r>
      <w:r>
        <w:rPr>
          <w:rFonts w:eastAsia="Times New Roman" w:cs="Times New Roman"/>
          <w:szCs w:val="24"/>
        </w:rPr>
        <w:t xml:space="preserve">ιο αδύναμους. </w:t>
      </w:r>
    </w:p>
    <w:p w14:paraId="150A7319"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Οι αδύναμοι είναι </w:t>
      </w:r>
      <w:r>
        <w:rPr>
          <w:rFonts w:eastAsia="Times New Roman" w:cs="Times New Roman"/>
          <w:szCs w:val="24"/>
        </w:rPr>
        <w:t>που</w:t>
      </w:r>
      <w:r>
        <w:rPr>
          <w:rFonts w:eastAsia="Times New Roman" w:cs="Times New Roman"/>
          <w:szCs w:val="24"/>
        </w:rPr>
        <w:t xml:space="preserve"> πλήττονται περισσότερο από τους έμμεσους φόρους, από τον ΦΠΑ στο 24%. Οι άνεργοι είναι που θα δυσκολευτούν ακόμα περισσότερο να βρουν δουλειά από τις προβλέψεις του ασφαλιστικού. Οι μικρομεσαίοι, οι ελεύθεροι επαγγελματ</w:t>
      </w:r>
      <w:r>
        <w:rPr>
          <w:rFonts w:eastAsia="Times New Roman" w:cs="Times New Roman"/>
          <w:szCs w:val="24"/>
        </w:rPr>
        <w:t xml:space="preserve">ίες και οι νέοι επιστήμονες είναι αυτοί που θα </w:t>
      </w:r>
      <w:r>
        <w:rPr>
          <w:rFonts w:eastAsia="Times New Roman" w:cs="Times New Roman"/>
          <w:szCs w:val="24"/>
        </w:rPr>
        <w:lastRenderedPageBreak/>
        <w:t xml:space="preserve">χτυπηθούν περισσότερο από το φορολογικό. Οι αγρότες που δεν μπορούν να τα βγάλουν πλέον πέρα και οι μικροσυνταξιούχοι είναι που θα δουν τις ζωές τους να δυσκολεύουν ακόμα περισσότερο με την κατάργηση του ΕΚΑΣ </w:t>
      </w:r>
      <w:r>
        <w:rPr>
          <w:rFonts w:eastAsia="Times New Roman" w:cs="Times New Roman"/>
          <w:szCs w:val="24"/>
        </w:rPr>
        <w:t xml:space="preserve">και τις νέες περικοπές. </w:t>
      </w:r>
    </w:p>
    <w:p w14:paraId="150A731A"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Δεν είναι οι πλούσιοι και τα υψηλά εισοδήματα που θα νιώσουν την αύξηση του ΦΠΑ και των έμμεσων φόρων. Τέλος πάντων, μέσα στη σκοτοδίνη αυτή της ιδεοληψίας είναι θετικό ακόμα και μόνο το γεγονός ότι φέρατε τουλάχιστον έναν αναπτυξι</w:t>
      </w:r>
      <w:r>
        <w:rPr>
          <w:rFonts w:eastAsia="Times New Roman" w:cs="Times New Roman"/>
          <w:szCs w:val="24"/>
        </w:rPr>
        <w:t xml:space="preserve">ακό νόμο, έστω και τώρα, με κάποια θετικά σημεία. </w:t>
      </w:r>
    </w:p>
    <w:p w14:paraId="150A731B"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Είναι, βεβαίως, άτοποι οι πανηγυρισμοί σας και δεν πείθουν κανέναν, όταν μιλάμε για ένα πρόγραμμα μόλις 480 εκατομμυρίων μέχρι το 2022, τα οποία μάλιστα θα αρχίσουν να μπαίνουν στην πραγματική οικονομία, α</w:t>
      </w:r>
      <w:r>
        <w:rPr>
          <w:rFonts w:eastAsia="Times New Roman" w:cs="Times New Roman"/>
          <w:szCs w:val="24"/>
        </w:rPr>
        <w:t>φού περάσουν κι άλλα δυο χρόνια, την ώρα που η οικονομία χρειάζεται τουλάχιστον 100 δισεκατομμύρια επενδύσεις μέχρι το 2020, για να αναταχθεί κι όταν ξέρουμε πολύ καλά ότι το ίδιο το κράτος οφείλει στους ιδιώτες, οφείλει στην αγορά 7,5 δισεκατομμύρια ευρώ.</w:t>
      </w:r>
      <w:r>
        <w:rPr>
          <w:rFonts w:eastAsia="Times New Roman" w:cs="Times New Roman"/>
          <w:szCs w:val="24"/>
        </w:rPr>
        <w:t xml:space="preserve"> </w:t>
      </w:r>
    </w:p>
    <w:p w14:paraId="150A731C"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 xml:space="preserve">Άρα, τα 480 εκατομμύρια φαίνονται και αποδεικνύονται πολύ λίγα γι’ αυτό που χρειάζεται η επανεκκίνηση της οικονομίας. Όπως άτοποι είναι και οι δήθεν πανηγυρισμοί σας για το τρίτο μνημόνιο, για το φορολογικό και το ασφαλιστικό, για τον ΕΝΦΙΑ και το ΕΚΑΣ, </w:t>
      </w:r>
      <w:r>
        <w:rPr>
          <w:rFonts w:eastAsia="Times New Roman" w:cs="Times New Roman"/>
          <w:szCs w:val="24"/>
        </w:rPr>
        <w:t xml:space="preserve">για το υπερταμείο των ενενήντα εννέα ετών. Οι πολίτες πλέον ξέρουν καλά τα επικοινωνιακά σας τεχνάσματα. </w:t>
      </w:r>
    </w:p>
    <w:p w14:paraId="150A731D"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Και κυρίες και κύριοι συνάδελφοι, τις επιμέρους παρατηρήσεις μας για το νομοσχέδιο τις έχει αναφέρει ήδη η εισηγήτρια μας, τα σημεία που συμφωνούμε, τ</w:t>
      </w:r>
      <w:r>
        <w:rPr>
          <w:rFonts w:eastAsia="Times New Roman" w:cs="Times New Roman"/>
          <w:szCs w:val="24"/>
        </w:rPr>
        <w:t xml:space="preserve">ις ενστάσεις μας. </w:t>
      </w:r>
    </w:p>
    <w:p w14:paraId="150A731E" w14:textId="77777777" w:rsidR="008A0FFC" w:rsidRDefault="001A1A5C">
      <w:pPr>
        <w:spacing w:line="600" w:lineRule="auto"/>
        <w:ind w:firstLine="720"/>
        <w:jc w:val="both"/>
        <w:rPr>
          <w:rFonts w:eastAsia="Times New Roman"/>
          <w:szCs w:val="24"/>
        </w:rPr>
      </w:pPr>
      <w:r>
        <w:rPr>
          <w:rFonts w:eastAsia="Times New Roman"/>
          <w:szCs w:val="24"/>
        </w:rPr>
        <w:t>Γι’ αυτό, θέλω να σταθώ ιδιαίτερα στην ασάφεια ως προς τον χρόνο αποπληρωμής των ενισχύσεων, όπως και των υπολοίπων από τους προηγούμενους νόμους. Το να μην γνωρίζει ο επενδυτής με ασφάλεια πότε θα εισπράξει τα χρήματα που δικαιούται λει</w:t>
      </w:r>
      <w:r>
        <w:rPr>
          <w:rFonts w:eastAsia="Times New Roman"/>
          <w:szCs w:val="24"/>
        </w:rPr>
        <w:t xml:space="preserve">τουργεί ακριβώς στην αντίθετη κατεύθυνση από την κινητροδότηση. </w:t>
      </w:r>
    </w:p>
    <w:p w14:paraId="150A731F" w14:textId="77777777" w:rsidR="008A0FFC" w:rsidRDefault="001A1A5C">
      <w:pPr>
        <w:spacing w:line="600" w:lineRule="auto"/>
        <w:ind w:firstLine="720"/>
        <w:jc w:val="both"/>
        <w:rPr>
          <w:rFonts w:eastAsia="Times New Roman"/>
          <w:szCs w:val="24"/>
        </w:rPr>
      </w:pPr>
      <w:r>
        <w:rPr>
          <w:rFonts w:eastAsia="Times New Roman"/>
          <w:szCs w:val="24"/>
        </w:rPr>
        <w:lastRenderedPageBreak/>
        <w:t xml:space="preserve">Είναι, επίσης, προβληματικός ο αποκλεισμός μεγάλου μέρους των μικρομεσαίων που παραμένει, παρά το γεγονός ότι τελικά μας ακούσατε και αποσύρατε το παράλογο κριτήριο των επτά ετών κερδοφορίας </w:t>
      </w:r>
      <w:r>
        <w:rPr>
          <w:rFonts w:eastAsia="Times New Roman"/>
          <w:szCs w:val="24"/>
        </w:rPr>
        <w:t xml:space="preserve">εν μέσω της κρίσης. </w:t>
      </w:r>
    </w:p>
    <w:p w14:paraId="150A7320" w14:textId="77777777" w:rsidR="008A0FFC" w:rsidRDefault="001A1A5C">
      <w:pPr>
        <w:spacing w:line="600" w:lineRule="auto"/>
        <w:ind w:firstLine="720"/>
        <w:jc w:val="both"/>
        <w:rPr>
          <w:rFonts w:eastAsia="Times New Roman"/>
          <w:szCs w:val="24"/>
        </w:rPr>
      </w:pPr>
      <w:r>
        <w:rPr>
          <w:rFonts w:eastAsia="Times New Roman"/>
          <w:szCs w:val="24"/>
        </w:rPr>
        <w:t xml:space="preserve">Χρειάζεται, ακόμη, να δεσμευθείτε στην Αίθουσα αυτή για το χρονοδιάγραμμα έκδοσης των δεκάδων υπουργικών αποφάσεων και των λοιπών γραφειοκρατικών πράξεων που απαιτούνται για να ξεκινήσει το πρόγραμμα. </w:t>
      </w:r>
    </w:p>
    <w:p w14:paraId="150A7321" w14:textId="77777777" w:rsidR="008A0FFC" w:rsidRDefault="001A1A5C">
      <w:pPr>
        <w:spacing w:line="600" w:lineRule="auto"/>
        <w:ind w:firstLine="720"/>
        <w:jc w:val="both"/>
        <w:rPr>
          <w:rFonts w:eastAsia="Times New Roman"/>
          <w:szCs w:val="24"/>
        </w:rPr>
      </w:pPr>
      <w:r>
        <w:rPr>
          <w:rFonts w:eastAsia="Times New Roman"/>
          <w:szCs w:val="24"/>
        </w:rPr>
        <w:t>Σε κάθε περίπτωση, κυρίες και κύρ</w:t>
      </w:r>
      <w:r>
        <w:rPr>
          <w:rFonts w:eastAsia="Times New Roman"/>
          <w:szCs w:val="24"/>
        </w:rPr>
        <w:t>ιοι συνάδελφοι, εμείς επιμένουμε, ότι η ανάπτυξη δεν έρχεται με διατάγματα και εντολές. Χρειάζεται πολιτική σταθερότητα και κοινωνική ειρήνη, θετικές μακροοικονομικές πρακτικές, ένα δίκαιο, ευνοϊκό και σταθερό φορολογικό σύστημα. Χρειάζεται εύκολη πρόσβαση</w:t>
      </w:r>
      <w:r>
        <w:rPr>
          <w:rFonts w:eastAsia="Times New Roman"/>
          <w:szCs w:val="24"/>
        </w:rPr>
        <w:t xml:space="preserve"> στην ρευστότητα, βεβαίως, με αυστηρά κριτήρια. Χρειάζεται ένα κράτος επιτελικό, που θα λειτουργεί ως αρωγός κι όχι ως δυνάστης. Χρειάζεται έμφαση στα έργα υποδομής και ανάπτυξης, την ώρα που σήμερα ακόμα </w:t>
      </w:r>
      <w:r>
        <w:rPr>
          <w:rFonts w:eastAsia="Times New Roman"/>
          <w:szCs w:val="24"/>
        </w:rPr>
        <w:lastRenderedPageBreak/>
        <w:t>και αναγκαία έργα πνοής, όπως ο Ανάβαλος στην Αργολ</w:t>
      </w:r>
      <w:r>
        <w:rPr>
          <w:rFonts w:eastAsia="Times New Roman"/>
          <w:szCs w:val="24"/>
        </w:rPr>
        <w:t xml:space="preserve">ίδα, δεν αντιμετωπίζονται με την δέουσα υπευθυνότητα και το επιβεβλημένο ενδιαφέρον από πλευράς σας. </w:t>
      </w:r>
    </w:p>
    <w:p w14:paraId="150A7322" w14:textId="77777777" w:rsidR="008A0FFC" w:rsidRDefault="001A1A5C">
      <w:pPr>
        <w:spacing w:line="600" w:lineRule="auto"/>
        <w:ind w:firstLine="720"/>
        <w:jc w:val="both"/>
        <w:rPr>
          <w:rFonts w:eastAsia="Times New Roman"/>
          <w:szCs w:val="24"/>
        </w:rPr>
      </w:pPr>
      <w:r>
        <w:rPr>
          <w:rFonts w:eastAsia="Times New Roman"/>
          <w:szCs w:val="24"/>
        </w:rPr>
        <w:t>Στον πίνακα 1, στις ειδικές περιοχές ενίσχυσης για τις ορεινές περιοχές βλέπω ότι λείπουν περιοχές στην Αργολίδα, όπως το Αραχναίο, οι Λίμνες, η Προσύμνη,</w:t>
      </w:r>
      <w:r>
        <w:rPr>
          <w:rFonts w:eastAsia="Times New Roman"/>
          <w:szCs w:val="24"/>
        </w:rPr>
        <w:t xml:space="preserve"> ο Αχλαδόκαμπος  η Λ</w:t>
      </w:r>
      <w:r>
        <w:rPr>
          <w:rFonts w:eastAsia="Times New Roman"/>
          <w:szCs w:val="24"/>
        </w:rPr>
        <w:t>ύ</w:t>
      </w:r>
      <w:r>
        <w:rPr>
          <w:rFonts w:eastAsia="Times New Roman"/>
          <w:szCs w:val="24"/>
        </w:rPr>
        <w:t xml:space="preserve">ρκεια και η Αλέα, που πρέπει να μπουν, κύριε Υπουργέ, γιατί πραγματικά έχουν προβλήματα, είναι ορεινές. Θεωρώ, λοιπόν, ότι πρέπει να μπουν σε αυτόν τον συγκεκριμένο πίνακα για την ενίσχυση αυτών των περιοχών. </w:t>
      </w:r>
    </w:p>
    <w:p w14:paraId="150A7323" w14:textId="77777777" w:rsidR="008A0FFC" w:rsidRDefault="001A1A5C">
      <w:pPr>
        <w:spacing w:line="600" w:lineRule="auto"/>
        <w:ind w:firstLine="720"/>
        <w:jc w:val="both"/>
        <w:rPr>
          <w:rFonts w:eastAsia="Times New Roman"/>
          <w:szCs w:val="24"/>
        </w:rPr>
      </w:pPr>
      <w:r>
        <w:rPr>
          <w:rFonts w:eastAsia="Times New Roman"/>
          <w:szCs w:val="24"/>
        </w:rPr>
        <w:t>Χρειάζεται, λοιπόν, ένα ι</w:t>
      </w:r>
      <w:r>
        <w:rPr>
          <w:rFonts w:eastAsia="Times New Roman"/>
          <w:szCs w:val="24"/>
        </w:rPr>
        <w:t xml:space="preserve">σχυρό κοινωνικό κεφάλαιο εμπιστοσύνης εντός και εκτός της χώρας. Εκεί πρέπει να επικεντρωθούμε. Σε αυτά που η σημερινή κυβερνητική πλειοψηφία θεωρεί θανάσιμους ιδεολογικούς της εχθρούς. </w:t>
      </w:r>
    </w:p>
    <w:p w14:paraId="150A7324" w14:textId="77777777" w:rsidR="008A0FFC" w:rsidRDefault="001A1A5C">
      <w:pPr>
        <w:spacing w:line="600" w:lineRule="auto"/>
        <w:ind w:firstLine="720"/>
        <w:jc w:val="both"/>
        <w:rPr>
          <w:rFonts w:eastAsia="Times New Roman"/>
          <w:szCs w:val="24"/>
        </w:rPr>
      </w:pPr>
      <w:r>
        <w:rPr>
          <w:rFonts w:eastAsia="Times New Roman"/>
          <w:szCs w:val="24"/>
        </w:rPr>
        <w:lastRenderedPageBreak/>
        <w:t>Διαφορετικά, λοιπόν, είναι τραγική ειρωνεία να ξιφουλκούμε για ένα πρ</w:t>
      </w:r>
      <w:r>
        <w:rPr>
          <w:rFonts w:eastAsia="Times New Roman"/>
          <w:szCs w:val="24"/>
        </w:rPr>
        <w:t>όγραμμα 480 εκατομμυρίων ευρώ μέχρι το 2022, την ώρα που γειτονικές μας χώρες προσφέρουν στους επενδυτές ουσιαστικά κίνητρα, φορολογικούς συντελεστές και κόστος ενέργειας στο μισό απ’ ό,τι στην Ελλάδα και ασφαλιστικές εισφορές  στο ένα τέταρτο.</w:t>
      </w:r>
    </w:p>
    <w:p w14:paraId="150A7325" w14:textId="77777777" w:rsidR="008A0FFC" w:rsidRDefault="001A1A5C">
      <w:pPr>
        <w:spacing w:line="600" w:lineRule="auto"/>
        <w:ind w:firstLine="720"/>
        <w:jc w:val="both"/>
        <w:rPr>
          <w:rFonts w:eastAsia="Times New Roman"/>
          <w:szCs w:val="24"/>
        </w:rPr>
      </w:pPr>
      <w:r>
        <w:rPr>
          <w:rFonts w:eastAsia="Times New Roman"/>
          <w:szCs w:val="24"/>
        </w:rPr>
        <w:t xml:space="preserve">Κυρίες και </w:t>
      </w:r>
      <w:r>
        <w:rPr>
          <w:rFonts w:eastAsia="Times New Roman"/>
          <w:szCs w:val="24"/>
        </w:rPr>
        <w:t>κύριοι συνάδελφοι, παρά τα όσα λένε τα στελέχη του ΣΥΡΙΖΑ, η αναδιανομή και η κοινωνική πολιτική προϋποθέτει την ανάπτυξη και τη δημιουργία εθνικού πλούτου. Και ο στόχος αυτός δεν μπορεί να επιτευχθεί παρά μόνο μέσα από την ενίσχυση της υγιούς ιδιωτικής πρ</w:t>
      </w:r>
      <w:r>
        <w:rPr>
          <w:rFonts w:eastAsia="Times New Roman"/>
          <w:szCs w:val="24"/>
        </w:rPr>
        <w:t xml:space="preserve">ωτοβουλίας. </w:t>
      </w:r>
    </w:p>
    <w:p w14:paraId="150A7326" w14:textId="77777777" w:rsidR="008A0FFC" w:rsidRDefault="001A1A5C">
      <w:pPr>
        <w:spacing w:line="600" w:lineRule="auto"/>
        <w:ind w:firstLine="720"/>
        <w:jc w:val="both"/>
        <w:rPr>
          <w:rFonts w:eastAsia="Times New Roman"/>
          <w:szCs w:val="24"/>
        </w:rPr>
      </w:pPr>
      <w:r w:rsidRPr="00522BB9">
        <w:rPr>
          <w:rFonts w:eastAsia="Times New Roman"/>
          <w:color w:val="000000" w:themeColor="text1"/>
          <w:szCs w:val="24"/>
        </w:rPr>
        <w:t xml:space="preserve">Διαφορετικά, η φτώχεια θα συνεχίσει να εξαπλώνεται και να βαθαίνει και </w:t>
      </w:r>
      <w:r>
        <w:rPr>
          <w:rFonts w:eastAsia="Times New Roman"/>
          <w:szCs w:val="24"/>
        </w:rPr>
        <w:t>κανένα τέχνασμα ισοπεδωτικού εξισωτισμού, λαϊκισμού και κατασκευής εσωτερικών εχθρών δεν θα επιλύσει το πρόβλημα. Των οικιών ημών εμπιπραμένων, λοιπόν, κανείς δεν έχει το δ</w:t>
      </w:r>
      <w:r>
        <w:rPr>
          <w:rFonts w:eastAsia="Times New Roman"/>
          <w:szCs w:val="24"/>
        </w:rPr>
        <w:t>ικαίωμα να σφυρίζει αδιάφορα.</w:t>
      </w:r>
    </w:p>
    <w:p w14:paraId="150A7327" w14:textId="77777777" w:rsidR="008A0FFC" w:rsidRDefault="001A1A5C">
      <w:pPr>
        <w:spacing w:line="600" w:lineRule="auto"/>
        <w:ind w:firstLine="720"/>
        <w:jc w:val="both"/>
        <w:rPr>
          <w:rFonts w:eastAsia="Times New Roman"/>
          <w:szCs w:val="24"/>
        </w:rPr>
      </w:pPr>
      <w:r>
        <w:rPr>
          <w:rFonts w:eastAsia="Times New Roman"/>
          <w:szCs w:val="24"/>
        </w:rPr>
        <w:lastRenderedPageBreak/>
        <w:t>Όσο ακόμα έχουμε τον χρόνο, οφείλουμε να κοιτάξουμε την πραγματικότητα, χωρίς ιδεοληπτικές παρωπίδες και να κάνουμε αυτά που όλοι σε αυτή την Αίθουσα -ή τουλάχιστον οι περισσότεροι- γνωρίζουμε ότι πρέπει να γίνουν, για να φέρο</w:t>
      </w:r>
      <w:r>
        <w:rPr>
          <w:rFonts w:eastAsia="Times New Roman"/>
          <w:szCs w:val="24"/>
        </w:rPr>
        <w:t xml:space="preserve">υν επενδύσεις στη χώρα, για να δημιουργήσουν νέες θέσεις εργασίας, για να κρατήσουμε τους νέους ανθρώπους στην Ελλάδα, για να αντιμετωπίσουμε αποτελεσματικά τη φτώχεια και την περιθωριοποίηση. </w:t>
      </w:r>
    </w:p>
    <w:p w14:paraId="150A7328" w14:textId="77777777" w:rsidR="008A0FFC" w:rsidRDefault="001A1A5C">
      <w:pPr>
        <w:spacing w:line="600" w:lineRule="auto"/>
        <w:ind w:firstLine="720"/>
        <w:jc w:val="both"/>
        <w:rPr>
          <w:rFonts w:eastAsia="Times New Roman"/>
          <w:szCs w:val="24"/>
        </w:rPr>
      </w:pPr>
      <w:r>
        <w:rPr>
          <w:rFonts w:eastAsia="Times New Roman"/>
          <w:szCs w:val="24"/>
        </w:rPr>
        <w:t xml:space="preserve">Ευχαριστώ πολύ. </w:t>
      </w:r>
    </w:p>
    <w:p w14:paraId="150A7329" w14:textId="77777777" w:rsidR="008A0FFC" w:rsidRDefault="001A1A5C">
      <w:pPr>
        <w:spacing w:line="600" w:lineRule="auto"/>
        <w:ind w:firstLine="720"/>
        <w:jc w:val="center"/>
        <w:rPr>
          <w:rFonts w:eastAsia="Times New Roman"/>
          <w:szCs w:val="24"/>
        </w:rPr>
      </w:pPr>
      <w:r>
        <w:rPr>
          <w:rFonts w:eastAsia="Times New Roman"/>
          <w:szCs w:val="24"/>
        </w:rPr>
        <w:t>(Χειροκροτήματα από την πτέρυγα της Νέας Δημο</w:t>
      </w:r>
      <w:r>
        <w:rPr>
          <w:rFonts w:eastAsia="Times New Roman"/>
          <w:szCs w:val="24"/>
        </w:rPr>
        <w:t>κρατίας)</w:t>
      </w:r>
    </w:p>
    <w:p w14:paraId="150A732A" w14:textId="77777777" w:rsidR="008A0FFC" w:rsidRDefault="001A1A5C">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Τον λόγο έχει ο κ. Παναγιώταρος από τη Χρυσή Αυγή. </w:t>
      </w:r>
    </w:p>
    <w:p w14:paraId="150A732B" w14:textId="77777777" w:rsidR="008A0FFC" w:rsidRDefault="001A1A5C">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Ευχαριστώ, κύριε Πρόεδρε. </w:t>
      </w:r>
    </w:p>
    <w:p w14:paraId="150A732C" w14:textId="77777777" w:rsidR="008A0FFC" w:rsidRDefault="001A1A5C">
      <w:pPr>
        <w:spacing w:line="600" w:lineRule="auto"/>
        <w:ind w:firstLine="720"/>
        <w:jc w:val="both"/>
        <w:rPr>
          <w:rFonts w:eastAsia="Times New Roman"/>
          <w:szCs w:val="24"/>
        </w:rPr>
      </w:pPr>
      <w:r>
        <w:rPr>
          <w:rFonts w:eastAsia="Times New Roman"/>
          <w:szCs w:val="24"/>
        </w:rPr>
        <w:lastRenderedPageBreak/>
        <w:t>Ακούγοντας κάποιους από τους προλαλήσαντες και κάποιους διαξιφισμούς</w:t>
      </w:r>
      <w:r>
        <w:rPr>
          <w:rFonts w:eastAsia="Times New Roman"/>
          <w:szCs w:val="24"/>
        </w:rPr>
        <w:t>,</w:t>
      </w:r>
      <w:r>
        <w:rPr>
          <w:rFonts w:eastAsia="Times New Roman"/>
          <w:szCs w:val="24"/>
        </w:rPr>
        <w:t xml:space="preserve"> σχετικά με τη χρήση της κάνναβης για ιατρικο</w:t>
      </w:r>
      <w:r>
        <w:rPr>
          <w:rFonts w:eastAsia="Times New Roman"/>
          <w:szCs w:val="24"/>
        </w:rPr>
        <w:t>ύς ή για άλλους λόγους, μας δίνεται η εξήγηση στις διάφορες απορίες που έχουμε, πώς κάποιοι Βουλευτές ψηφίζουν με βαριά καρδιά μνημόνια και μέτρα που δεν ήθελαν ή άλλοι πολιτικοί έχουν τις μαντικές ή ενδεχομένως και γευσιγνωστικές ικανότητες, όταν λένε για</w:t>
      </w:r>
      <w:r>
        <w:rPr>
          <w:rFonts w:eastAsia="Times New Roman"/>
          <w:szCs w:val="24"/>
        </w:rPr>
        <w:t xml:space="preserve"> τις αυριανές κινητοποιήσεις, οι οποίες θα γίνουν, των «Παραιτηθείτε», ότι ενέχουν το σπέρμα της ακροδεξιάς. Πραγματικά ο μπάφος πρέπει να πηγαίνει σύννεφο εντός αυτής της Αιθούσης</w:t>
      </w:r>
      <w:r>
        <w:rPr>
          <w:rFonts w:eastAsia="Times New Roman"/>
          <w:szCs w:val="24"/>
        </w:rPr>
        <w:t>!</w:t>
      </w:r>
      <w:r>
        <w:rPr>
          <w:rFonts w:eastAsia="Times New Roman"/>
          <w:szCs w:val="24"/>
        </w:rPr>
        <w:t xml:space="preserve"> </w:t>
      </w:r>
    </w:p>
    <w:p w14:paraId="150A732D" w14:textId="77777777" w:rsidR="008A0FFC" w:rsidRDefault="001A1A5C">
      <w:pPr>
        <w:spacing w:line="600" w:lineRule="auto"/>
        <w:ind w:firstLine="720"/>
        <w:jc w:val="both"/>
        <w:rPr>
          <w:rFonts w:eastAsia="Times New Roman"/>
          <w:szCs w:val="24"/>
        </w:rPr>
      </w:pPr>
      <w:r>
        <w:rPr>
          <w:rFonts w:eastAsia="Times New Roman"/>
          <w:szCs w:val="24"/>
        </w:rPr>
        <w:t xml:space="preserve">Και για να μην ξεχάσω, καλορίζικος για τη Νέα Δημοκρατία ο κ. Μητσοτάκης στη Λέσχη Μπίλντερμπεργκ. Σήμερα, νομίζω, είναι εκεί. Είδαμε και κάποια στιγμιότυπα. Προφανώς πρέπει να τον προσκάλεσαν για γούρι, να τους πάει καλά η σύνοδος. </w:t>
      </w:r>
    </w:p>
    <w:p w14:paraId="150A732E" w14:textId="77777777" w:rsidR="008A0FFC" w:rsidRDefault="001A1A5C">
      <w:pPr>
        <w:tabs>
          <w:tab w:val="left" w:pos="3695"/>
        </w:tabs>
        <w:spacing w:line="600" w:lineRule="auto"/>
        <w:ind w:firstLine="720"/>
        <w:jc w:val="both"/>
        <w:rPr>
          <w:rFonts w:eastAsia="Times New Roman"/>
          <w:szCs w:val="24"/>
        </w:rPr>
      </w:pPr>
      <w:r>
        <w:rPr>
          <w:rFonts w:eastAsia="Times New Roman"/>
          <w:szCs w:val="24"/>
        </w:rPr>
        <w:lastRenderedPageBreak/>
        <w:t xml:space="preserve">Σχετικά με το εν λόγω </w:t>
      </w:r>
      <w:r>
        <w:rPr>
          <w:rFonts w:eastAsia="Times New Roman"/>
          <w:szCs w:val="24"/>
        </w:rPr>
        <w:t xml:space="preserve">νομοσχέδιο, θέλει υπερβολικό θράσος, πολιτικό και μη, να φέρνει κάποιος ένα αναπτυξιακό νομοσχέδιο </w:t>
      </w:r>
      <w:r>
        <w:rPr>
          <w:rFonts w:eastAsia="Times New Roman"/>
          <w:szCs w:val="24"/>
        </w:rPr>
        <w:t>-</w:t>
      </w:r>
      <w:r>
        <w:rPr>
          <w:rFonts w:eastAsia="Times New Roman"/>
          <w:szCs w:val="24"/>
        </w:rPr>
        <w:t>με πάρα πολλά ερωτηματικά και εισαγωγικά</w:t>
      </w:r>
      <w:r>
        <w:rPr>
          <w:rFonts w:eastAsia="Times New Roman"/>
          <w:szCs w:val="24"/>
        </w:rPr>
        <w:t>-</w:t>
      </w:r>
      <w:r>
        <w:rPr>
          <w:rFonts w:eastAsia="Times New Roman"/>
          <w:szCs w:val="24"/>
        </w:rPr>
        <w:t xml:space="preserve"> μετά από όλα όσα έχουν ψηφιστεί, όπως το τρίτο μνημόνιο, που το ψήφισε η συντριπτική πλειοψηφία της Βουλής στις 14</w:t>
      </w:r>
      <w:r>
        <w:rPr>
          <w:rFonts w:eastAsia="Times New Roman"/>
          <w:szCs w:val="24"/>
        </w:rPr>
        <w:t xml:space="preserve"> Αυγούστου του περασμένου έτους, όπως τα πολυνομοσχέδια που μέσα σε αυτά ήταν όλα όσα είχαν ψηφιστεί στο τρίτο μνημόνιο και τα οποία διαλύουν ό,τι έχει απομείνει από την ελληνική οικονομία και κοινωνία.</w:t>
      </w:r>
    </w:p>
    <w:p w14:paraId="150A732F" w14:textId="77777777" w:rsidR="008A0FFC" w:rsidRDefault="001A1A5C">
      <w:pPr>
        <w:tabs>
          <w:tab w:val="left" w:pos="3695"/>
        </w:tabs>
        <w:spacing w:line="600" w:lineRule="auto"/>
        <w:ind w:firstLine="720"/>
        <w:jc w:val="both"/>
        <w:rPr>
          <w:rFonts w:eastAsia="Times New Roman"/>
          <w:szCs w:val="24"/>
        </w:rPr>
      </w:pPr>
      <w:r>
        <w:rPr>
          <w:rFonts w:eastAsia="Times New Roman"/>
          <w:szCs w:val="24"/>
        </w:rPr>
        <w:t>Και φέρνετε ένα αναπτυξιακό –έτσι το λέτε- νομοσχέδιο</w:t>
      </w:r>
      <w:r>
        <w:rPr>
          <w:rFonts w:eastAsia="Times New Roman"/>
          <w:szCs w:val="24"/>
        </w:rPr>
        <w:t>,</w:t>
      </w:r>
      <w:r>
        <w:rPr>
          <w:rFonts w:eastAsia="Times New Roman"/>
          <w:szCs w:val="24"/>
        </w:rPr>
        <w:t xml:space="preserve"> το οποίο ούτως ή άλλως κινείται σε μία εντελώς λάθος κατεύθυνση. Ένας αναπτυξιακό νομοσχέδιο</w:t>
      </w:r>
      <w:r>
        <w:rPr>
          <w:rFonts w:eastAsia="Times New Roman"/>
          <w:szCs w:val="24"/>
        </w:rPr>
        <w:t>,</w:t>
      </w:r>
      <w:r>
        <w:rPr>
          <w:rFonts w:eastAsia="Times New Roman"/>
          <w:szCs w:val="24"/>
        </w:rPr>
        <w:t xml:space="preserve"> το οποίο στους μόνους που θα δώσει λεφτά, θα αποπληρώσει, είναι σε κάποιους από τα προηγούμενα αναπτυξιακά. Είναι οι εξής ελάχιστοι</w:t>
      </w:r>
      <w:r>
        <w:rPr>
          <w:rFonts w:eastAsia="Times New Roman"/>
          <w:szCs w:val="24"/>
        </w:rPr>
        <w:t>,</w:t>
      </w:r>
      <w:r>
        <w:rPr>
          <w:rFonts w:eastAsia="Times New Roman"/>
          <w:szCs w:val="24"/>
        </w:rPr>
        <w:t xml:space="preserve"> που μετριούνται στα δάχτυλα των δύο ή και του ενός χεριού. Είναι οι γνωστοί νταβατζήδες, οι μεγαλοεργολάβοι, αυτοί που είχαν πάρει την πλειοψηφία των ΕΣΠΑ και όλων των προηγούμενων προγραμμάτων και που τώρα θέλουν να πάρουν και τα ρέστα, παρ’ ότι δεν έχου</w:t>
      </w:r>
      <w:r>
        <w:rPr>
          <w:rFonts w:eastAsia="Times New Roman"/>
          <w:szCs w:val="24"/>
        </w:rPr>
        <w:t>ν τελειώσει τα περισσότερα από τα έργα</w:t>
      </w:r>
      <w:r>
        <w:rPr>
          <w:rFonts w:eastAsia="Times New Roman"/>
          <w:szCs w:val="24"/>
        </w:rPr>
        <w:t>,</w:t>
      </w:r>
      <w:r>
        <w:rPr>
          <w:rFonts w:eastAsia="Times New Roman"/>
          <w:szCs w:val="24"/>
        </w:rPr>
        <w:t xml:space="preserve"> για τα οποία είχαν επιδοτηθεί.</w:t>
      </w:r>
    </w:p>
    <w:p w14:paraId="150A7330" w14:textId="77777777" w:rsidR="008A0FFC" w:rsidRDefault="001A1A5C">
      <w:pPr>
        <w:tabs>
          <w:tab w:val="left" w:pos="3695"/>
        </w:tabs>
        <w:spacing w:line="600" w:lineRule="auto"/>
        <w:ind w:firstLine="720"/>
        <w:jc w:val="both"/>
        <w:rPr>
          <w:rFonts w:eastAsia="Times New Roman"/>
          <w:szCs w:val="24"/>
        </w:rPr>
      </w:pPr>
      <w:r>
        <w:rPr>
          <w:rFonts w:eastAsia="Times New Roman"/>
          <w:szCs w:val="24"/>
        </w:rPr>
        <w:lastRenderedPageBreak/>
        <w:t xml:space="preserve">(Στο σημείο αυτό την Προεδρική Έδρα καταλαμβάνει ο </w:t>
      </w:r>
      <w:r>
        <w:rPr>
          <w:rFonts w:eastAsia="Times New Roman"/>
          <w:szCs w:val="24"/>
        </w:rPr>
        <w:t xml:space="preserve">Β΄ </w:t>
      </w:r>
      <w:r>
        <w:rPr>
          <w:rFonts w:eastAsia="Times New Roman"/>
          <w:szCs w:val="24"/>
        </w:rPr>
        <w:t xml:space="preserve">Αντιπρόεδρος της Βουλής κ. </w:t>
      </w:r>
      <w:r w:rsidRPr="00E31FD8">
        <w:rPr>
          <w:rFonts w:eastAsia="Times New Roman"/>
          <w:b/>
          <w:szCs w:val="24"/>
        </w:rPr>
        <w:t>ΓΕΩΡΓΙΟΣ ΒΑΡΕΜΕΝΟΣ</w:t>
      </w:r>
      <w:r>
        <w:rPr>
          <w:rFonts w:eastAsia="Times New Roman"/>
          <w:szCs w:val="24"/>
        </w:rPr>
        <w:t>)</w:t>
      </w:r>
    </w:p>
    <w:p w14:paraId="150A7331" w14:textId="77777777" w:rsidR="008A0FFC" w:rsidRDefault="001A1A5C">
      <w:pPr>
        <w:tabs>
          <w:tab w:val="left" w:pos="3695"/>
        </w:tabs>
        <w:spacing w:line="600" w:lineRule="auto"/>
        <w:ind w:firstLine="720"/>
        <w:jc w:val="both"/>
        <w:rPr>
          <w:rFonts w:eastAsia="Times New Roman"/>
          <w:szCs w:val="24"/>
        </w:rPr>
      </w:pPr>
      <w:r>
        <w:rPr>
          <w:rFonts w:eastAsia="Times New Roman"/>
          <w:szCs w:val="24"/>
        </w:rPr>
        <w:t>Βλέπουμε ένα αναπτυξιακό νομοσχέδιο, το οποίο βασίζεται ως επί το πλείστ</w:t>
      </w:r>
      <w:r>
        <w:rPr>
          <w:rFonts w:eastAsia="Times New Roman"/>
          <w:szCs w:val="24"/>
        </w:rPr>
        <w:t>ο</w:t>
      </w:r>
      <w:r>
        <w:rPr>
          <w:rFonts w:eastAsia="Times New Roman"/>
          <w:szCs w:val="24"/>
        </w:rPr>
        <w:t>ν σε φοροαπ</w:t>
      </w:r>
      <w:r>
        <w:rPr>
          <w:rFonts w:eastAsia="Times New Roman"/>
          <w:szCs w:val="24"/>
        </w:rPr>
        <w:t>αλλαγές, οι οποίες, όμως –και αυτό μάλλον αντισυνταγματικό θα πρέπει να είναι- δημιουργούν πολίτες και επιχειρήσεις δύο ταχυτήτων. Διότι δεν υπάρχουν φοροαπαλλαγές με γεωγραφικά κριτήρια -όπως ήταν συνηθισμένο όχι μόνο στην πατρίδα μας αλλά παντού- ώστε να</w:t>
      </w:r>
      <w:r>
        <w:rPr>
          <w:rFonts w:eastAsia="Times New Roman"/>
          <w:szCs w:val="24"/>
        </w:rPr>
        <w:t xml:space="preserve"> τονωθεί μια ακριτική περιοχή, ένα νησί. Γι’ αυτό και υπήρχαν κάποιες ειδικές φοροαπαλλαγές σε όλους αυτούς. </w:t>
      </w:r>
    </w:p>
    <w:p w14:paraId="150A7332" w14:textId="77777777" w:rsidR="008A0FFC" w:rsidRDefault="001A1A5C">
      <w:pPr>
        <w:tabs>
          <w:tab w:val="left" w:pos="3695"/>
        </w:tabs>
        <w:spacing w:line="600" w:lineRule="auto"/>
        <w:ind w:firstLine="720"/>
        <w:jc w:val="both"/>
        <w:rPr>
          <w:rFonts w:eastAsia="Times New Roman"/>
          <w:szCs w:val="24"/>
        </w:rPr>
      </w:pPr>
      <w:r>
        <w:rPr>
          <w:rFonts w:eastAsia="Times New Roman"/>
          <w:szCs w:val="24"/>
        </w:rPr>
        <w:t>Τώρα</w:t>
      </w:r>
      <w:r>
        <w:rPr>
          <w:rFonts w:eastAsia="Times New Roman"/>
          <w:szCs w:val="24"/>
        </w:rPr>
        <w:t>,</w:t>
      </w:r>
      <w:r>
        <w:rPr>
          <w:rFonts w:eastAsia="Times New Roman"/>
          <w:szCs w:val="24"/>
        </w:rPr>
        <w:t xml:space="preserve"> ενδεχομένως</w:t>
      </w:r>
      <w:r>
        <w:rPr>
          <w:rFonts w:eastAsia="Times New Roman"/>
          <w:szCs w:val="24"/>
        </w:rPr>
        <w:t>,</w:t>
      </w:r>
      <w:r>
        <w:rPr>
          <w:rFonts w:eastAsia="Times New Roman"/>
          <w:szCs w:val="24"/>
        </w:rPr>
        <w:t xml:space="preserve"> θα υπάρχει και μια φοροαπαλλαγή και σε μια επιχείρηση που θα βρίσκεται στην Αθήνα, έξω από την Εκάλη, σε μια βιομηχανική περιοχ</w:t>
      </w:r>
      <w:r>
        <w:rPr>
          <w:rFonts w:eastAsia="Times New Roman"/>
          <w:szCs w:val="24"/>
        </w:rPr>
        <w:t>ή σε απόσταση δέκα λεπτών από τον Διόνυσο ή κάπου αλλού.</w:t>
      </w:r>
    </w:p>
    <w:p w14:paraId="150A7333" w14:textId="77777777" w:rsidR="008A0FFC" w:rsidRDefault="001A1A5C">
      <w:pPr>
        <w:tabs>
          <w:tab w:val="left" w:pos="3695"/>
        </w:tabs>
        <w:spacing w:line="600" w:lineRule="auto"/>
        <w:ind w:firstLine="720"/>
        <w:jc w:val="both"/>
        <w:rPr>
          <w:rFonts w:eastAsia="Times New Roman"/>
          <w:szCs w:val="24"/>
        </w:rPr>
      </w:pPr>
      <w:r>
        <w:rPr>
          <w:rFonts w:eastAsia="Times New Roman"/>
          <w:szCs w:val="24"/>
        </w:rPr>
        <w:lastRenderedPageBreak/>
        <w:t>Βλέπουμε ότι στο εν λόγω αναπτυξιακό –όπως το λέτε- νομοσχέδιο θα δημιουργηθούν νέες θέσεις συμβούλων, επιτροπές και όλα αυτά. Αποδεδειγμένα, εάν κρίνουμε από τη δεκαοχτάμηνη θητεία σας, θα τοποθετήσ</w:t>
      </w:r>
      <w:r>
        <w:rPr>
          <w:rFonts w:eastAsia="Times New Roman"/>
          <w:szCs w:val="24"/>
        </w:rPr>
        <w:t>ετε επιπλέον παχυλά αμειβόμενους άσχετους με την ανάπτυξη –που είναι και το νομοσχέδιο- σε κομβικές θέσεις, οι οποίοι θα παίρνουν αποφάσεις τις οποίες, βέβαια, στο τέλος θα πληρώνει ολόκληρος ο ελληνικός λαός.</w:t>
      </w:r>
    </w:p>
    <w:p w14:paraId="150A7334" w14:textId="77777777" w:rsidR="008A0FFC" w:rsidRDefault="001A1A5C">
      <w:pPr>
        <w:tabs>
          <w:tab w:val="left" w:pos="3695"/>
        </w:tabs>
        <w:spacing w:line="600" w:lineRule="auto"/>
        <w:ind w:firstLine="720"/>
        <w:jc w:val="both"/>
        <w:rPr>
          <w:rFonts w:eastAsia="Times New Roman"/>
          <w:szCs w:val="24"/>
        </w:rPr>
      </w:pPr>
      <w:r>
        <w:rPr>
          <w:rFonts w:eastAsia="Times New Roman"/>
          <w:szCs w:val="24"/>
        </w:rPr>
        <w:t>Δεν διαβουλευτήκατε καθόλου με τους πλέον επιτ</w:t>
      </w:r>
      <w:r>
        <w:rPr>
          <w:rFonts w:eastAsia="Times New Roman"/>
          <w:szCs w:val="24"/>
        </w:rPr>
        <w:t>υχημένους Έλληνες επιχειρηματίες, είτε είναι μικροί</w:t>
      </w:r>
      <w:r>
        <w:rPr>
          <w:rFonts w:eastAsia="Times New Roman"/>
          <w:szCs w:val="24"/>
        </w:rPr>
        <w:t xml:space="preserve"> </w:t>
      </w:r>
      <w:r>
        <w:rPr>
          <w:rFonts w:eastAsia="Times New Roman"/>
          <w:szCs w:val="24"/>
        </w:rPr>
        <w:t xml:space="preserve">είτε είναι μεσαίοι είτε είναι μεγάλοι. Και ακόμα και με αυτούς που διαβουλευτήκατε εντός αυτής της Αιθούσης δεν ακούσατε τίποτα απ’ όσα σας είπαν για το πώς θα πρέπει να λειτουργεί σωστά μία οικονομία. </w:t>
      </w:r>
    </w:p>
    <w:p w14:paraId="150A7335" w14:textId="77777777" w:rsidR="008A0FFC" w:rsidRDefault="001A1A5C">
      <w:pPr>
        <w:tabs>
          <w:tab w:val="left" w:pos="3695"/>
        </w:tabs>
        <w:spacing w:line="600" w:lineRule="auto"/>
        <w:ind w:firstLine="720"/>
        <w:jc w:val="both"/>
        <w:rPr>
          <w:rFonts w:eastAsia="Times New Roman"/>
          <w:szCs w:val="24"/>
        </w:rPr>
      </w:pPr>
      <w:r>
        <w:rPr>
          <w:rFonts w:eastAsia="Times New Roman"/>
          <w:szCs w:val="24"/>
        </w:rPr>
        <w:lastRenderedPageBreak/>
        <w:t>Δ</w:t>
      </w:r>
      <w:r>
        <w:rPr>
          <w:rFonts w:eastAsia="Times New Roman"/>
          <w:szCs w:val="24"/>
        </w:rPr>
        <w:t>ίνετε προτεραιότητα στις μεγάλες επενδύσεις άνω των 20 εκατομμυρίων ευρώ, ασχέτως του τι λέτε για τις μικρομεσαίες. Αυτά είναι για να τα ακούνε διάφοροι, γιατί –εάν καταλάβουν- μια μικρομεσαία επιχείρηση είναι και μία επιχείρηση με πενήντα εργαζόμενους. Πό</w:t>
      </w:r>
      <w:r>
        <w:rPr>
          <w:rFonts w:eastAsia="Times New Roman"/>
          <w:szCs w:val="24"/>
        </w:rPr>
        <w:t>σες επιχειρήσεις στην πατρίδα μας έχουν πενήντα εργαζόμενους αυτή τη στιγμή; Ελάχιστές. Οι περισσότερες επιχειρήσεις είναι είτε οικογενειακές είτε πολύ μικρές. Σε αυτές θα έπρεπε να δώσετε βαρύτητα.</w:t>
      </w:r>
    </w:p>
    <w:p w14:paraId="150A7336" w14:textId="77777777" w:rsidR="008A0FFC" w:rsidRDefault="001A1A5C">
      <w:pPr>
        <w:tabs>
          <w:tab w:val="left" w:pos="3695"/>
        </w:tabs>
        <w:spacing w:line="600" w:lineRule="auto"/>
        <w:ind w:firstLine="720"/>
        <w:jc w:val="both"/>
        <w:rPr>
          <w:rFonts w:eastAsia="Times New Roman"/>
          <w:szCs w:val="24"/>
        </w:rPr>
      </w:pPr>
      <w:r>
        <w:rPr>
          <w:rFonts w:eastAsia="Times New Roman"/>
          <w:szCs w:val="24"/>
        </w:rPr>
        <w:t>Και με το να δίνετε προτεραιότητα στις επενδύσεις άνω των</w:t>
      </w:r>
      <w:r>
        <w:rPr>
          <w:rFonts w:eastAsia="Times New Roman"/>
          <w:szCs w:val="24"/>
        </w:rPr>
        <w:t xml:space="preserve"> 20 εκατομμυρίων ευρώ ξαναβάζετε για μια ακόμα φορά στην άκρη </w:t>
      </w:r>
      <w:r>
        <w:rPr>
          <w:rFonts w:eastAsia="Times New Roman"/>
          <w:szCs w:val="24"/>
        </w:rPr>
        <w:t>αυτούς,</w:t>
      </w:r>
      <w:r>
        <w:rPr>
          <w:rFonts w:eastAsia="Times New Roman"/>
          <w:szCs w:val="24"/>
        </w:rPr>
        <w:t xml:space="preserve"> για τους οποίους προείπαμε, τους μικρούς και τους πολύ μικρούς. Διότι στην παγκοσμιοποιημένη κοινωνία -την οποία εσείς λατρεύετε και εμείς απεχθανόμαστε- για να υπάρχει και να επέλθει η </w:t>
      </w:r>
      <w:r>
        <w:rPr>
          <w:rFonts w:eastAsia="Times New Roman"/>
          <w:szCs w:val="24"/>
        </w:rPr>
        <w:t>πολυπόθητη ανάπτυξη, θα πρέπει</w:t>
      </w:r>
      <w:r>
        <w:rPr>
          <w:rFonts w:eastAsia="Times New Roman"/>
          <w:szCs w:val="24"/>
        </w:rPr>
        <w:t>,</w:t>
      </w:r>
      <w:r>
        <w:rPr>
          <w:rFonts w:eastAsia="Times New Roman"/>
          <w:szCs w:val="24"/>
        </w:rPr>
        <w:t xml:space="preserve"> πάση θυσία</w:t>
      </w:r>
      <w:r>
        <w:rPr>
          <w:rFonts w:eastAsia="Times New Roman"/>
          <w:szCs w:val="24"/>
        </w:rPr>
        <w:t>,</w:t>
      </w:r>
      <w:r>
        <w:rPr>
          <w:rFonts w:eastAsia="Times New Roman"/>
          <w:szCs w:val="24"/>
        </w:rPr>
        <w:t xml:space="preserve"> να προστατευθούν οι μικροί και οι πολύ μικροί. Αυτοί ήταν, είναι και θα είναι εις τους αιώνας των αιώνων οι στυλοβάτες κάθε υγιούς οικονομίας, κάθε κοινωνίας. Αυτές οι οικογενειακές επιχειρήσεις</w:t>
      </w:r>
      <w:r>
        <w:rPr>
          <w:rFonts w:eastAsia="Times New Roman"/>
          <w:szCs w:val="24"/>
        </w:rPr>
        <w:t>,</w:t>
      </w:r>
      <w:r>
        <w:rPr>
          <w:rFonts w:eastAsia="Times New Roman"/>
          <w:szCs w:val="24"/>
        </w:rPr>
        <w:t xml:space="preserve"> τις οποίες χτυπά</w:t>
      </w:r>
      <w:r>
        <w:rPr>
          <w:rFonts w:eastAsia="Times New Roman"/>
          <w:szCs w:val="24"/>
        </w:rPr>
        <w:t xml:space="preserve">τε απ’ όλες τις πλευρές. </w:t>
      </w:r>
    </w:p>
    <w:p w14:paraId="150A7337" w14:textId="77777777" w:rsidR="008A0FFC" w:rsidRDefault="001A1A5C">
      <w:pPr>
        <w:tabs>
          <w:tab w:val="left" w:pos="3695"/>
        </w:tabs>
        <w:spacing w:line="600" w:lineRule="auto"/>
        <w:ind w:firstLine="720"/>
        <w:jc w:val="both"/>
        <w:rPr>
          <w:rFonts w:eastAsia="Times New Roman"/>
          <w:szCs w:val="24"/>
        </w:rPr>
      </w:pPr>
      <w:r>
        <w:rPr>
          <w:rFonts w:eastAsia="Times New Roman"/>
          <w:szCs w:val="24"/>
        </w:rPr>
        <w:lastRenderedPageBreak/>
        <w:t xml:space="preserve">Μιλάμε για τους μικρούς έμπορους, τους βιοτέχνες, τους αγρότες, τους κτηνοτρόφους, τους αλιείς, όλους </w:t>
      </w:r>
      <w:r>
        <w:rPr>
          <w:rFonts w:eastAsia="Times New Roman"/>
          <w:szCs w:val="24"/>
        </w:rPr>
        <w:t>αυτούς,</w:t>
      </w:r>
      <w:r>
        <w:rPr>
          <w:rFonts w:eastAsia="Times New Roman"/>
          <w:szCs w:val="24"/>
        </w:rPr>
        <w:t xml:space="preserve"> που όλοι μαζί αποτελούν τον πρωτογενή τομέα από τον οποίο προέρχεται η ανάπτυξη. Και φυσικά μιλάμε και για κάποιους συγκ</w:t>
      </w:r>
      <w:r>
        <w:rPr>
          <w:rFonts w:eastAsia="Times New Roman"/>
          <w:szCs w:val="24"/>
        </w:rPr>
        <w:t>εκριμένους βιομηχανικούς κλάδους, όπως είναι η ναυπηγική βιομηχανία, η ναυπηγοεπισκευαστική βιομηχανία –καταθέσαμε και κάποια τροπολογία επ’ αυτού- η τουριστική βιομηχανία, -γιατί η Ελλάδα έχει κάποια πλεονεκτήματα στον συγκεκριμένο κλάδο- η κλωστοϋφαντουρ</w:t>
      </w:r>
      <w:r>
        <w:rPr>
          <w:rFonts w:eastAsia="Times New Roman"/>
          <w:szCs w:val="24"/>
        </w:rPr>
        <w:t>γία, η οποία μεγαλουργούσε και μεσουρανούσε τα προηγούμενα χρόνια και με τις τραγικές κινήσεις των προηγούμενων κυβερνήσεων διαλύθηκε στην κυριολεξία. Και αυτή τη στιγμή επωφελούνται όμορες ή τριτοκοσμικές χώρες εις βάρος της πατρίδος μας. Ακόμη και η αμυν</w:t>
      </w:r>
      <w:r>
        <w:rPr>
          <w:rFonts w:eastAsia="Times New Roman"/>
          <w:szCs w:val="24"/>
        </w:rPr>
        <w:t>τική βιομηχανία είναι ικανότατη και με το τελευταίο πολυνομοσχέδιο και τις τροπολογίες που φέρατε της δώσατε το τελειωτικό, οριστικό χτύπημα.</w:t>
      </w:r>
    </w:p>
    <w:p w14:paraId="150A7338" w14:textId="77777777" w:rsidR="008A0FFC" w:rsidRDefault="001A1A5C">
      <w:pPr>
        <w:tabs>
          <w:tab w:val="left" w:pos="3695"/>
        </w:tabs>
        <w:spacing w:line="600" w:lineRule="auto"/>
        <w:ind w:firstLine="720"/>
        <w:jc w:val="both"/>
        <w:rPr>
          <w:rFonts w:eastAsia="Times New Roman"/>
          <w:szCs w:val="24"/>
        </w:rPr>
      </w:pPr>
      <w:r>
        <w:rPr>
          <w:rFonts w:eastAsia="Times New Roman"/>
          <w:szCs w:val="24"/>
        </w:rPr>
        <w:t>Όλους αυτούς τους εξοντώνετε με την έμμεση και άμεση φορολογία, την ίδια ώρα που όμορες χώρες έχουν ένα πολύ πιο ω</w:t>
      </w:r>
      <w:r>
        <w:rPr>
          <w:rFonts w:eastAsia="Times New Roman"/>
          <w:szCs w:val="24"/>
        </w:rPr>
        <w:t>ραίο και θετικό φορολογικό, εργασιακό, ασφαλιστικό, γραφειοκρατικό περιβάλλον.</w:t>
      </w:r>
    </w:p>
    <w:p w14:paraId="150A7339"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Ο συντελεστής φόρου επιχειρήσεων στην Κύπρο είναι 12%, στη Βουλγαρία 10%, στη Ρουμανία 16% και στην Ελλάδα είναι 28% και προκαταβολή φόρου 100% για τη νέα χρονιά. Ποιος θα έρθει</w:t>
      </w:r>
      <w:r>
        <w:rPr>
          <w:rFonts w:eastAsia="Times New Roman" w:cs="Times New Roman"/>
          <w:szCs w:val="24"/>
        </w:rPr>
        <w:t xml:space="preserve"> εδώ να επενδύσει; Και όσοι είναι εδώ έχουν φύγει ή με τα νέα μέτρα ετοιμάζονται να φύγουν λίαν συντόμως.</w:t>
      </w:r>
    </w:p>
    <w:p w14:paraId="150A733A"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Με την απεμπόληση συγκριτικών πλεονεκτημάτων της πατρίδας μας, που αυτά θα έπρεπε να δείτε και να φέρετε στο τραπέζι, προκειμένου να έχουμε ανάπτυξη κ</w:t>
      </w:r>
      <w:r>
        <w:rPr>
          <w:rFonts w:eastAsia="Times New Roman" w:cs="Times New Roman"/>
          <w:szCs w:val="24"/>
        </w:rPr>
        <w:t>αι επενδύσεις. Όπως την απεμπόληση των κυριαρχικών αγροτικών δικαιωμάτων, όπως έγινε με τη φέτα, για την οποία είχε υπογράψει η Νέα Δημοκρατία δύο φορές και τώρα συνυπογράφετε εσείς και προχωράτε, για άλλα αγροτικά προϊόντα, όπως είναι οι ελιές Καλαμών, όπ</w:t>
      </w:r>
      <w:r>
        <w:rPr>
          <w:rFonts w:eastAsia="Times New Roman" w:cs="Times New Roman"/>
          <w:szCs w:val="24"/>
        </w:rPr>
        <w:t>ως είναι άλλα τυριά και όλα αυτά εντός Ευρωπαϊκής Ένωσης, που υποτίθεται ότι λειτουργεί προς όφελος των Ευρωπαίων που την αποτελούν και την απαρτίζουν.</w:t>
      </w:r>
    </w:p>
    <w:p w14:paraId="150A733B"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50A733C"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 xml:space="preserve">Με την μη ανακήρυξη </w:t>
      </w:r>
      <w:r>
        <w:rPr>
          <w:rFonts w:eastAsia="Times New Roman" w:cs="Times New Roman"/>
          <w:szCs w:val="24"/>
        </w:rPr>
        <w:t xml:space="preserve">της ΑΟΖ, που όλο το λέτε, αλλά δεν το κάνετε, διότι γνωρίζετε πολύ καλά ότι αυτό θα σας φέρει σε σύγκρουση με τα αφεντικά σας εντός ή εκτός αυτής της χώρας. </w:t>
      </w:r>
    </w:p>
    <w:p w14:paraId="150A733D"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Με το χάρισμα χρυσοφόρων κρατικών εταιρειών, όπως ο ΟΠΑΠ, όπως τα αεροδρόμια, όπως τα λιμάνια, τα </w:t>
      </w:r>
      <w:r>
        <w:rPr>
          <w:rFonts w:eastAsia="Times New Roman" w:cs="Times New Roman"/>
          <w:szCs w:val="24"/>
        </w:rPr>
        <w:t xml:space="preserve">οποία θα μπορούσαν να φέρνουν συνεχές και ατελείωτο χρήμα στον κρατικό κορβανά και έτσι να γίνονται κρατικές επενδύσεις και να γίνεται ανάπτυξη και οτιδήποτε άλλο. </w:t>
      </w:r>
    </w:p>
    <w:p w14:paraId="150A733E"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Να μιλήσουμε για τα χρέη. Μία χώρα που οφείλει στο σύνολό της, όπως λένε, 800 δισεκατομμύρι</w:t>
      </w:r>
      <w:r>
        <w:rPr>
          <w:rFonts w:eastAsia="Times New Roman" w:cs="Times New Roman"/>
          <w:szCs w:val="24"/>
        </w:rPr>
        <w:t>α ευρώ δεν μπορεί ποτέ να έχει ανάκαμψη, να έχει ανάπτυξη, δεν μπορεί να έχει τίποτα απολύτως, αν δεν γίνει διαγραφή χρεών. Και αν θυμάμαι καλά, η τελευταία διαγραφή χρεών είχε γίνει επί καθεστώτος 21</w:t>
      </w:r>
      <w:r>
        <w:rPr>
          <w:rFonts w:eastAsia="Times New Roman" w:cs="Times New Roman"/>
          <w:szCs w:val="24"/>
          <w:vertAlign w:val="superscript"/>
        </w:rPr>
        <w:t>ης</w:t>
      </w:r>
      <w:r>
        <w:rPr>
          <w:rFonts w:eastAsia="Times New Roman" w:cs="Times New Roman"/>
          <w:szCs w:val="24"/>
        </w:rPr>
        <w:t xml:space="preserve"> Απριλίου, αν δεν κάνω λάθος, σε αγροτικά και πάσης φύ</w:t>
      </w:r>
      <w:r>
        <w:rPr>
          <w:rFonts w:eastAsia="Times New Roman" w:cs="Times New Roman"/>
          <w:szCs w:val="24"/>
        </w:rPr>
        <w:t xml:space="preserve">σεως άλλα χρέη. </w:t>
      </w:r>
    </w:p>
    <w:p w14:paraId="150A733F"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Να καταλάβουμε και να παλέψουμε εντός Ευρωπαϊκής Ένωσης, για όσο καιρό υφίσταται, διότι, απ’ ό,τι φαίνεται, την άλλη εβδομάδα ξεκινάει η Βρετανία, ξηλώνεται το πουλόβερ και το πράγμα θα πάρει μία ροή από μόνο του.</w:t>
      </w:r>
    </w:p>
    <w:p w14:paraId="150A7340"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w:t>
      </w:r>
      <w:r>
        <w:rPr>
          <w:rFonts w:eastAsia="Times New Roman" w:cs="Times New Roman"/>
          <w:b/>
          <w:szCs w:val="24"/>
        </w:rPr>
        <w:t>μένος):</w:t>
      </w:r>
      <w:r>
        <w:rPr>
          <w:rFonts w:eastAsia="Times New Roman" w:cs="Times New Roman"/>
          <w:szCs w:val="24"/>
        </w:rPr>
        <w:t xml:space="preserve"> Παρακαλώ, βάλτε μία τελεία.</w:t>
      </w:r>
    </w:p>
    <w:p w14:paraId="150A7341"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Παρακαλώ, τελειώνω και εγώ σε ένα λεπτό.</w:t>
      </w:r>
    </w:p>
    <w:p w14:paraId="150A7342"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Σας το έχω δώσει ήδη.</w:t>
      </w:r>
    </w:p>
    <w:p w14:paraId="150A7343"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Και μόνο, για να γίνουν όλα αυτά, θα πρέπει να υπάρχει μία εθνική κυβέρνηση, μια κυβέρνηση που να είναι προς όφελος των Ελλήνων πολιτών, προς όφελος των Ελλήνων αγροτών, προς όφελος των Ελλήνων επιχειρηματιών και των ελληνικών συμφερόντων και της πατρίδας</w:t>
      </w:r>
      <w:r>
        <w:rPr>
          <w:rFonts w:eastAsia="Times New Roman" w:cs="Times New Roman"/>
          <w:szCs w:val="24"/>
        </w:rPr>
        <w:t xml:space="preserve"> μας. Όλα αυτά θα γίνουν κάποια στιγμή στο μέλλον με τη βοήθεια του </w:t>
      </w:r>
      <w:r>
        <w:rPr>
          <w:rFonts w:eastAsia="Times New Roman" w:cs="Times New Roman"/>
          <w:szCs w:val="24"/>
        </w:rPr>
        <w:t>θ</w:t>
      </w:r>
      <w:r>
        <w:rPr>
          <w:rFonts w:eastAsia="Times New Roman" w:cs="Times New Roman"/>
          <w:szCs w:val="24"/>
        </w:rPr>
        <w:t xml:space="preserve">εού. </w:t>
      </w:r>
    </w:p>
    <w:p w14:paraId="150A7344"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150A7345" w14:textId="77777777" w:rsidR="008A0FFC" w:rsidRDefault="001A1A5C">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Χρυσής Αυγής)</w:t>
      </w:r>
    </w:p>
    <w:p w14:paraId="150A7346"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 Γρηγοράκος.</w:t>
      </w:r>
    </w:p>
    <w:p w14:paraId="150A7347"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Ευχαριστώ πολύ, κύριε Πρόεδρε.</w:t>
      </w:r>
    </w:p>
    <w:p w14:paraId="150A7348"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κύριε Υπουργέ, όσο πιο βαθιά βυθίζεται η Ελλάδα στην κρίση</w:t>
      </w:r>
      <w:r>
        <w:rPr>
          <w:rFonts w:eastAsia="Times New Roman" w:cs="Times New Roman"/>
          <w:szCs w:val="24"/>
        </w:rPr>
        <w:t>,</w:t>
      </w:r>
      <w:r>
        <w:rPr>
          <w:rFonts w:eastAsia="Times New Roman" w:cs="Times New Roman"/>
          <w:szCs w:val="24"/>
        </w:rPr>
        <w:t xml:space="preserve"> τόσο πιο πολύ θα γίνεται λόγος για την ανάπτυξη. Γιατί θα θέλουμε την ανάπτυξη και θα το καταλαβαίνει και ο τελευταίος πολίτης ότι μέσ</w:t>
      </w:r>
      <w:r>
        <w:rPr>
          <w:rFonts w:eastAsia="Times New Roman" w:cs="Times New Roman"/>
          <w:szCs w:val="24"/>
        </w:rPr>
        <w:t xml:space="preserve">α από την ανάπτυξη μπορούμε να περάσουμε αυτή την κρίση. Το παράδοξο αυτό, λοιπόν, είναι ότι αντανακλά μέσα του και έχει μέσα του τραγικά αδιέξοδα, στα οποία εμείς ως χώρα δεν έχουμε βρει τη λύση. </w:t>
      </w:r>
    </w:p>
    <w:p w14:paraId="150A7349"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Στην πραγματικότητα τα περί ανάπτυξης είναι επιφανειακοί β</w:t>
      </w:r>
      <w:r>
        <w:rPr>
          <w:rFonts w:eastAsia="Times New Roman" w:cs="Times New Roman"/>
          <w:szCs w:val="24"/>
        </w:rPr>
        <w:t xml:space="preserve">ερμπαλισμοί της Κυβέρνησης και δεν αποτελούν τίποτα άλλο παρά μία φαντασίωση. Η </w:t>
      </w:r>
      <w:r>
        <w:rPr>
          <w:rFonts w:eastAsia="Times New Roman" w:cs="Times New Roman"/>
          <w:szCs w:val="24"/>
        </w:rPr>
        <w:t>σ</w:t>
      </w:r>
      <w:r>
        <w:rPr>
          <w:rFonts w:eastAsia="Times New Roman" w:cs="Times New Roman"/>
          <w:szCs w:val="24"/>
        </w:rPr>
        <w:t xml:space="preserve">υγκυβέρνηση Τσίπρα-Καμμένου, μετά την πρώτη φορά Αριστερά, παράγει τώρα και άλλες φαντασιώσεις, περισσότερες απ’ όσες μπορεί να φανταστεί </w:t>
      </w:r>
      <w:r>
        <w:rPr>
          <w:rFonts w:eastAsia="Times New Roman" w:cs="Times New Roman"/>
          <w:szCs w:val="24"/>
        </w:rPr>
        <w:lastRenderedPageBreak/>
        <w:t xml:space="preserve">κανείς και περισσότερες, βέβαια, απ’ </w:t>
      </w:r>
      <w:r>
        <w:rPr>
          <w:rFonts w:eastAsia="Times New Roman" w:cs="Times New Roman"/>
          <w:szCs w:val="24"/>
        </w:rPr>
        <w:t>όσες μπορεί να αφομοιώσει η κοινή γνώμη, η κοινωνία και οι πολίτες. Μάλιστα τελευταία, αν έχετε δει, κυρίες και κύριοι συνάδελφοι, υπάρχει και αυτή η περίφημη «δίκαιη ανάπτυξη», για να μπορέσουμε να δικαιολογήσουμε τα αδικαιολόγητα, την αλλαγή της σελίδας.</w:t>
      </w:r>
    </w:p>
    <w:p w14:paraId="150A734A"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Κύριε Πρόεδρε, μετά από σχεδόν δεκαεπτά μήνες στο τιμόνι της χώρας, η Κυβέρνηση ΣΥΡΙΖΑ-ΑΝΕΛ, επιτέλους, κατάφερε να καταθέσει στη Βουλή τον περίφημο αναπτυξιακό νόμο. Μάλλον ο κύριος Υπουργός ήταν απασχολημένος, ήταν στην χώρα της ουτοπίας με άλλες σημαντ</w:t>
      </w:r>
      <w:r>
        <w:rPr>
          <w:rFonts w:eastAsia="Times New Roman" w:cs="Times New Roman"/>
          <w:szCs w:val="24"/>
        </w:rPr>
        <w:t xml:space="preserve">ικότερες υπουργικές εργασίες από το να ασχοληθεί με τη σύνταξη ενός νόμου, που χιλιάδες κόσμου περίμεναν εναγωνίως, για να πάρουν μια ανάσα και να μπορέσουν να ρυθμίσουν στοιχειώδεις επαγγελματικές τους ανάγκες. </w:t>
      </w:r>
    </w:p>
    <w:p w14:paraId="150A734B"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Βέβαια, η κατάθεση του αναπτυξιακού νόμου σ</w:t>
      </w:r>
      <w:r>
        <w:rPr>
          <w:rFonts w:eastAsia="Times New Roman" w:cs="Times New Roman"/>
          <w:szCs w:val="24"/>
        </w:rPr>
        <w:t xml:space="preserve">υνοδεύτηκε από ένα φοβερό σόου πανηγυρισμών της Κυβέρνησης. Άλλωστε δεν μπορούσε να φανταστεί κανείς κάτι διαφορετικό, αφού τα πανηγύρια και </w:t>
      </w:r>
      <w:r>
        <w:rPr>
          <w:rFonts w:eastAsia="Times New Roman" w:cs="Times New Roman"/>
          <w:szCs w:val="24"/>
        </w:rPr>
        <w:lastRenderedPageBreak/>
        <w:t>οι χαρές είναι βασικό συστατικό του ψέματος που λέτε στον λαό, κάθε μαύρο που το κάνετε άσπρο, κάθε προεκλογική σας</w:t>
      </w:r>
      <w:r>
        <w:rPr>
          <w:rFonts w:eastAsia="Times New Roman" w:cs="Times New Roman"/>
          <w:szCs w:val="24"/>
        </w:rPr>
        <w:t xml:space="preserve"> υπόσχεση που έπεσε στο κενό. </w:t>
      </w:r>
    </w:p>
    <w:p w14:paraId="150A734C"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Είναι, φαίνεται, στο </w:t>
      </w:r>
      <w:r>
        <w:rPr>
          <w:rFonts w:eastAsia="Times New Roman" w:cs="Times New Roman"/>
          <w:szCs w:val="24"/>
          <w:lang w:val="en-US"/>
        </w:rPr>
        <w:t>DNA</w:t>
      </w:r>
      <w:r>
        <w:rPr>
          <w:rFonts w:eastAsia="Times New Roman" w:cs="Times New Roman"/>
          <w:szCs w:val="24"/>
        </w:rPr>
        <w:t xml:space="preserve"> σας, δυστυχώς, για όσους σας πίστεψαν, να ντύνετε με εορταστικό μανδύα κάθε αποτυχία σας, αδράνεια και καθυστέρηση, βαδίζοντας στα γνωστά σας πλέον πρότυπα, τα οποία δεν θα ήθελα καν να τα ονομάσω στη</w:t>
      </w:r>
      <w:r>
        <w:rPr>
          <w:rFonts w:eastAsia="Times New Roman" w:cs="Times New Roman"/>
          <w:szCs w:val="24"/>
        </w:rPr>
        <w:t xml:space="preserve"> Βουλή. </w:t>
      </w:r>
    </w:p>
    <w:p w14:paraId="150A734D"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Πώς να συμμεριστεί ο ελληνικός λαός τη χαρά σας, κύριε Υπουργέ, γι’ αυτό το</w:t>
      </w:r>
      <w:r>
        <w:rPr>
          <w:rFonts w:eastAsia="Times New Roman" w:cs="Times New Roman"/>
          <w:szCs w:val="24"/>
        </w:rPr>
        <w:t>ν</w:t>
      </w:r>
      <w:r>
        <w:rPr>
          <w:rFonts w:eastAsia="Times New Roman" w:cs="Times New Roman"/>
          <w:szCs w:val="24"/>
        </w:rPr>
        <w:t xml:space="preserve"> νόμο; </w:t>
      </w:r>
    </w:p>
    <w:p w14:paraId="150A734E"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Έχουμε στα χέρια μας έναν αναπτυξιακό νόμο, κυρίες και κύριοι συνάδελφοι, που θα διοχετεύσει μόνο 480 εκατομμύρια μέχρι το 2022. Τώρα, ας μην πούμε τι ποσό είναι α</w:t>
      </w:r>
      <w:r>
        <w:rPr>
          <w:rFonts w:eastAsia="Times New Roman" w:cs="Times New Roman"/>
          <w:szCs w:val="24"/>
        </w:rPr>
        <w:t xml:space="preserve">υτό μπροστά στα εκατομμύρια που ξοδεύαμε τα προηγούμενα χρόνια, όταν ξέρουμε ότι η Ελλάδα χρειάζεται περίπου 120 δισεκατομμύρια, για να μπορέσει να μπει σε έναν αναπτυξιακό κύκλο. </w:t>
      </w:r>
    </w:p>
    <w:p w14:paraId="150A734F"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w:t>
      </w:r>
      <w:r>
        <w:rPr>
          <w:rFonts w:eastAsia="Times New Roman" w:cs="Times New Roman"/>
          <w:szCs w:val="24"/>
        </w:rPr>
        <w:t xml:space="preserve">μόνο </w:t>
      </w:r>
      <w:r>
        <w:rPr>
          <w:rFonts w:eastAsia="Times New Roman" w:cs="Times New Roman"/>
          <w:szCs w:val="24"/>
        </w:rPr>
        <w:t>η Κυβέρνηση των ΣΥΡΙΖΑ-ΑΝΕΛ πιστεύει ότι</w:t>
      </w:r>
      <w:r>
        <w:rPr>
          <w:rFonts w:eastAsia="Times New Roman" w:cs="Times New Roman"/>
          <w:szCs w:val="24"/>
        </w:rPr>
        <w:t xml:space="preserve"> θα μείνει στην εξουσία. Και επειδή το πιστεύει, αυτό είναι εθνικά επικίνδυνη. Όλοι οι κύριοι συνάδελφοι</w:t>
      </w:r>
      <w:r>
        <w:rPr>
          <w:rFonts w:eastAsia="Times New Roman" w:cs="Times New Roman"/>
          <w:szCs w:val="24"/>
        </w:rPr>
        <w:t>,</w:t>
      </w:r>
      <w:r>
        <w:rPr>
          <w:rFonts w:eastAsia="Times New Roman" w:cs="Times New Roman"/>
          <w:szCs w:val="24"/>
        </w:rPr>
        <w:t xml:space="preserve"> που απουσιάζουν από την Αίθουσα τώρα</w:t>
      </w:r>
      <w:r>
        <w:rPr>
          <w:rFonts w:eastAsia="Times New Roman" w:cs="Times New Roman"/>
          <w:szCs w:val="24"/>
        </w:rPr>
        <w:t>,</w:t>
      </w:r>
      <w:r>
        <w:rPr>
          <w:rFonts w:eastAsia="Times New Roman" w:cs="Times New Roman"/>
          <w:szCs w:val="24"/>
        </w:rPr>
        <w:t xml:space="preserve"> ήταν πολέμιοι των κρατικοποιήσεων. Μετά από ένα</w:t>
      </w:r>
      <w:r>
        <w:rPr>
          <w:rFonts w:eastAsia="Times New Roman" w:cs="Times New Roman"/>
          <w:szCs w:val="24"/>
        </w:rPr>
        <w:t>ν</w:t>
      </w:r>
      <w:r>
        <w:rPr>
          <w:rFonts w:eastAsia="Times New Roman" w:cs="Times New Roman"/>
          <w:szCs w:val="24"/>
        </w:rPr>
        <w:t xml:space="preserve"> χρόνο, είναι οι φανατικοί θιασώτες. </w:t>
      </w:r>
    </w:p>
    <w:p w14:paraId="150A7350"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Το μνημόνιο του Τσίπρα υπε</w:t>
      </w:r>
      <w:r>
        <w:rPr>
          <w:rFonts w:eastAsia="Times New Roman" w:cs="Times New Roman"/>
          <w:szCs w:val="24"/>
        </w:rPr>
        <w:t>ρβαίνει κατά πολύ τα μνημόνια του ΠΑΣΟΚ και της Νέας Δημοκρατίας. Είναι θατσερικής έμπνευσης και προέλευσης. Οι άνθρωποι εκείνοι που έλεγαν, εάν θυμάστε, ότι δεν θέλουν να ακουστούν τίποτα για την ιδιωτικοποίηση της Ελληνικής Βιομηχανίας Ζάχαρης σήμερα δεν</w:t>
      </w:r>
      <w:r>
        <w:rPr>
          <w:rFonts w:eastAsia="Times New Roman" w:cs="Times New Roman"/>
          <w:szCs w:val="24"/>
        </w:rPr>
        <w:t xml:space="preserve"> κάνουν κανένα άλμα προς τα εμπρός, αλλά υπερβαίνουν τον ίδιο τον εαυτό τους. Φθάνουν στο σημείο να ιδιωτικοποιήσουν όλη τη χώρα. </w:t>
      </w:r>
    </w:p>
    <w:p w14:paraId="150A7351"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Τα όσα ζούμε αυτή την περίοδο με τη </w:t>
      </w:r>
      <w:r>
        <w:rPr>
          <w:rFonts w:eastAsia="Times New Roman" w:cs="Times New Roman"/>
          <w:szCs w:val="24"/>
        </w:rPr>
        <w:t>σ</w:t>
      </w:r>
      <w:r>
        <w:rPr>
          <w:rFonts w:eastAsia="Times New Roman" w:cs="Times New Roman"/>
          <w:szCs w:val="24"/>
        </w:rPr>
        <w:t>υγκυβέρνηση Τσίπρα-Καμμένου δεν αποκαλύπτουν τις αυταπάτες των ΣΥΡΙΖΑ-ΑΝΕΛ. Δεν έχουν κα</w:t>
      </w:r>
      <w:r>
        <w:rPr>
          <w:rFonts w:eastAsia="Times New Roman" w:cs="Times New Roman"/>
          <w:szCs w:val="24"/>
        </w:rPr>
        <w:t xml:space="preserve">μμία ιδεολογική εμμονή, ούτε οποιαδήποτε πολιτική αναστολή. </w:t>
      </w:r>
      <w:r>
        <w:rPr>
          <w:rFonts w:eastAsia="Times New Roman" w:cs="Times New Roman"/>
          <w:szCs w:val="24"/>
        </w:rPr>
        <w:lastRenderedPageBreak/>
        <w:t>Χρέος τους είναι η εξουσία, τα αξιώματα και τα προνόμια. Σ</w:t>
      </w:r>
      <w:r>
        <w:rPr>
          <w:rFonts w:eastAsia="Times New Roman" w:cs="Times New Roman"/>
          <w:szCs w:val="24"/>
        </w:rPr>
        <w:t>ε</w:t>
      </w:r>
      <w:r>
        <w:rPr>
          <w:rFonts w:eastAsia="Times New Roman" w:cs="Times New Roman"/>
          <w:szCs w:val="24"/>
        </w:rPr>
        <w:t xml:space="preserve"> αυτή υποτάσσονται, αυτή υπηρετούν, αυτή πιστεύουν. </w:t>
      </w:r>
    </w:p>
    <w:p w14:paraId="150A7352"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Ο φανταστικός τους κόσμος είναι καταφύγιό τους, που θεωρούν ότι τους προστατεύει από την οργή και την αγανάκτηση των πολιτών, αν και δεν είδα να προστατεύεται χθες ο κ. Πολάκης στην Κρήτη. Ωστόσο, οι «Μακιαβέληδες» ξεχνούν τη ρήση του Μακιαβέλλι «όποιος χτ</w:t>
      </w:r>
      <w:r>
        <w:rPr>
          <w:rFonts w:eastAsia="Times New Roman" w:cs="Times New Roman"/>
          <w:szCs w:val="24"/>
        </w:rPr>
        <w:t xml:space="preserve">ίζει ένα φρούριο, για να καταφύγει εκεί, φυλακίζεται από τα ίδια του τείχη και χάνεται». Αυτό κάνει αυτή τη στιγμή ο ΣΥΡΙΖΑ. Καλά, οι ΑΝΕΛ δεν υπάρχουν καν στην Αίθουσα! </w:t>
      </w:r>
    </w:p>
    <w:p w14:paraId="150A7353"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της Συμπολίτευσης, η πραγματικότητα είναι αμείλικτη. Τα </w:t>
      </w:r>
      <w:r>
        <w:rPr>
          <w:rFonts w:eastAsia="Times New Roman" w:cs="Times New Roman"/>
          <w:szCs w:val="24"/>
        </w:rPr>
        <w:t>γεγονότα όχι μόνο μιλούν</w:t>
      </w:r>
      <w:r>
        <w:rPr>
          <w:rFonts w:eastAsia="Times New Roman" w:cs="Times New Roman"/>
          <w:szCs w:val="24"/>
        </w:rPr>
        <w:t xml:space="preserve"> </w:t>
      </w:r>
      <w:r>
        <w:rPr>
          <w:rFonts w:eastAsia="Times New Roman" w:cs="Times New Roman"/>
          <w:szCs w:val="24"/>
        </w:rPr>
        <w:t>αλλά κραυγάζουν. Οι πράξεις είναι το μοναδικό κριτήριο της αλήθειας. Όλα τα άλλα είναι επίπλαστα. Και για να σας υπενθυμίσω τις μαρξιστικές σας καταβολές, συνιστούν ψευδείς συνειδήσεις. Έτσι λένε οι μαρξιστές. Ως εκ τούτου, μην αυτ</w:t>
      </w:r>
      <w:r>
        <w:rPr>
          <w:rFonts w:eastAsia="Times New Roman" w:cs="Times New Roman"/>
          <w:szCs w:val="24"/>
        </w:rPr>
        <w:t xml:space="preserve">απατάστε άλλο. Μην παγιδεύεστε στον μικρόκοσμό σας. </w:t>
      </w:r>
      <w:r>
        <w:rPr>
          <w:rFonts w:eastAsia="Times New Roman" w:cs="Times New Roman"/>
          <w:szCs w:val="24"/>
        </w:rPr>
        <w:lastRenderedPageBreak/>
        <w:t>Μην επιχειρείτε με επικοινωνιακές μεθόδους να συγκαλύψετε τις συνέπειες των επιζήμιων πολιτικών</w:t>
      </w:r>
      <w:r>
        <w:rPr>
          <w:rFonts w:eastAsia="Times New Roman" w:cs="Times New Roman"/>
          <w:szCs w:val="24"/>
        </w:rPr>
        <w:t>,</w:t>
      </w:r>
      <w:r>
        <w:rPr>
          <w:rFonts w:eastAsia="Times New Roman" w:cs="Times New Roman"/>
          <w:szCs w:val="24"/>
        </w:rPr>
        <w:t xml:space="preserve"> που ακολουθείτε, οι πολίτες δεν είναι Λωτοφάγοι. </w:t>
      </w:r>
    </w:p>
    <w:p w14:paraId="150A7354"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αναπτυξιακός νόμος δεν εί</w:t>
      </w:r>
      <w:r>
        <w:rPr>
          <w:rFonts w:eastAsia="Times New Roman" w:cs="Times New Roman"/>
          <w:szCs w:val="24"/>
        </w:rPr>
        <w:t>ναι έκθεση ιδεών, ούτε στρατήγημα φιλόδοξων πολιτικών στόχων. Αντίθετα, οφείλει να είναι συνυφασμένος με ένα πολιτικό σχέδιο για την έξοδο της χώρας από την κρίση. Τα ζητήματα</w:t>
      </w:r>
      <w:r>
        <w:rPr>
          <w:rFonts w:eastAsia="Times New Roman" w:cs="Times New Roman"/>
          <w:szCs w:val="24"/>
        </w:rPr>
        <w:t>,</w:t>
      </w:r>
      <w:r>
        <w:rPr>
          <w:rFonts w:eastAsia="Times New Roman" w:cs="Times New Roman"/>
          <w:szCs w:val="24"/>
        </w:rPr>
        <w:t xml:space="preserve"> που θέτει</w:t>
      </w:r>
      <w:r>
        <w:rPr>
          <w:rFonts w:eastAsia="Times New Roman" w:cs="Times New Roman"/>
          <w:szCs w:val="24"/>
        </w:rPr>
        <w:t>,</w:t>
      </w:r>
      <w:r>
        <w:rPr>
          <w:rFonts w:eastAsia="Times New Roman" w:cs="Times New Roman"/>
          <w:szCs w:val="24"/>
        </w:rPr>
        <w:t xml:space="preserve"> δεν είναι ανεξάρτητα από το οικονομικό και κοινωνικό περιβάλλον</w:t>
      </w:r>
      <w:r>
        <w:rPr>
          <w:rFonts w:eastAsia="Times New Roman" w:cs="Times New Roman"/>
          <w:szCs w:val="24"/>
        </w:rPr>
        <w:t>,</w:t>
      </w:r>
      <w:r>
        <w:rPr>
          <w:rFonts w:eastAsia="Times New Roman" w:cs="Times New Roman"/>
          <w:szCs w:val="24"/>
        </w:rPr>
        <w:t xml:space="preserve"> στο</w:t>
      </w:r>
      <w:r>
        <w:rPr>
          <w:rFonts w:eastAsia="Times New Roman" w:cs="Times New Roman"/>
          <w:szCs w:val="24"/>
        </w:rPr>
        <w:t xml:space="preserve"> οποίο βρίσκεται σήμερα η Ελλάδα. </w:t>
      </w:r>
    </w:p>
    <w:p w14:paraId="150A7355"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Τα ερωτήματα, λοιπόν, που τίθενται, κύριε Υπουργέ, είναι ουσιαστικά: Πώς θα αναζωογονηθεί η ελληνική οικονομία; Πώς θα υπερβούμε τις χρόνιες γραφειοκρατικές στρεβλώσεις και αγκυλώσεις</w:t>
      </w:r>
      <w:r>
        <w:rPr>
          <w:rFonts w:eastAsia="Times New Roman" w:cs="Times New Roman"/>
          <w:szCs w:val="24"/>
        </w:rPr>
        <w:t>,</w:t>
      </w:r>
      <w:r>
        <w:rPr>
          <w:rFonts w:eastAsia="Times New Roman" w:cs="Times New Roman"/>
          <w:szCs w:val="24"/>
        </w:rPr>
        <w:t xml:space="preserve"> που αποτελούν τροχοπέδη για την ανάπ</w:t>
      </w:r>
      <w:r>
        <w:rPr>
          <w:rFonts w:eastAsia="Times New Roman" w:cs="Times New Roman"/>
          <w:szCs w:val="24"/>
        </w:rPr>
        <w:t>τυξη της χώρας; Πώς θα αξιοποιήσουμε τα συγκριτικά πλεονεκτήματα που διαθέτουμε; Τέταρτο και σημαντικότερο: Οι προωθούμενες πολιτικές θεμελιώνουν</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μια νέα οικονομική στρατηγική</w:t>
      </w:r>
      <w:r>
        <w:rPr>
          <w:rFonts w:eastAsia="Times New Roman" w:cs="Times New Roman"/>
          <w:szCs w:val="24"/>
        </w:rPr>
        <w:t>,</w:t>
      </w:r>
      <w:r>
        <w:rPr>
          <w:rFonts w:eastAsia="Times New Roman" w:cs="Times New Roman"/>
          <w:szCs w:val="24"/>
        </w:rPr>
        <w:t xml:space="preserve"> την οποία έχει ζωτική ανάγκη ο τόπος; </w:t>
      </w:r>
    </w:p>
    <w:p w14:paraId="150A7356"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Ο υπό συζήτηση αναπτυξιακός ν</w:t>
      </w:r>
      <w:r>
        <w:rPr>
          <w:rFonts w:eastAsia="Times New Roman" w:cs="Times New Roman"/>
          <w:szCs w:val="24"/>
        </w:rPr>
        <w:t>όμος προσπερνά τα καίρια αυτά ερωτήματα. Δεν απαντά σε τίποτα</w:t>
      </w:r>
      <w:r>
        <w:rPr>
          <w:rFonts w:eastAsia="Times New Roman" w:cs="Times New Roman"/>
          <w:szCs w:val="24"/>
        </w:rPr>
        <w:t>,</w:t>
      </w:r>
      <w:r>
        <w:rPr>
          <w:rFonts w:eastAsia="Times New Roman" w:cs="Times New Roman"/>
          <w:szCs w:val="24"/>
        </w:rPr>
        <w:t xml:space="preserve"> είτε γιατί δεν θέλετε είτε γιατί δεν μπορείτε να δώσετε σαφείς και καθαρές απαντήσεις. </w:t>
      </w:r>
    </w:p>
    <w:p w14:paraId="150A7357"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Δεν θέλετε να απογαλακτιστείτε από τον κρατισμό της παραδοσιακής Αριστεράς. Αντιμετωπίζετε την ιδιωτική ο</w:t>
      </w:r>
      <w:r>
        <w:rPr>
          <w:rFonts w:eastAsia="Times New Roman" w:cs="Times New Roman"/>
          <w:szCs w:val="24"/>
        </w:rPr>
        <w:t xml:space="preserve">ικονομία και την επιχειρηματικότητα με τις αγκυλώσεις του παρελθόντος. Δεν θέλετε να απεξαρτηθείτε από τις λογικές των δημοσίων επενδύσεων. Θεωρείτε τις ιδιωτικές επενδύσεις, ξένες και εγχώριες, ξεπούλημα της χώρας. Τις αποδέχεστε, όπως έγινε με την </w:t>
      </w:r>
      <w:r>
        <w:rPr>
          <w:rFonts w:eastAsia="Times New Roman" w:cs="Times New Roman"/>
          <w:szCs w:val="24"/>
        </w:rPr>
        <w:t>«</w:t>
      </w:r>
      <w:r>
        <w:rPr>
          <w:rFonts w:eastAsia="Times New Roman" w:cs="Times New Roman"/>
          <w:szCs w:val="24"/>
          <w:lang w:val="en-US"/>
        </w:rPr>
        <w:t>C</w:t>
      </w:r>
      <w:r>
        <w:rPr>
          <w:rFonts w:eastAsia="Times New Roman" w:cs="Times New Roman"/>
          <w:szCs w:val="24"/>
          <w:lang w:val="en-US"/>
        </w:rPr>
        <w:t>OSCO</w:t>
      </w:r>
      <w:r>
        <w:rPr>
          <w:rFonts w:eastAsia="Times New Roman" w:cs="Times New Roman"/>
          <w:szCs w:val="24"/>
        </w:rPr>
        <w:t>»</w:t>
      </w:r>
      <w:r>
        <w:rPr>
          <w:rFonts w:eastAsia="Times New Roman" w:cs="Times New Roman"/>
          <w:szCs w:val="24"/>
        </w:rPr>
        <w:t xml:space="preserve"> και το Ελληνικό, γιατί σας τις επέβαλαν οι δανειστές. Τι κλάμα ρίχνετε επιτέλους! </w:t>
      </w:r>
    </w:p>
    <w:p w14:paraId="150A7358"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Δεν θέλετε να καταπολεμήσετε τις πελατειακές σχέσεις. Τις βλέπετε ως εργαλείο για τη διαιώνιση της πολιτικής σας κυριαρχίας. Δεν μπορείτε να ξεφύγετε από τις ιδεοληψίες σα</w:t>
      </w:r>
      <w:r>
        <w:rPr>
          <w:rFonts w:eastAsia="Times New Roman" w:cs="Times New Roman"/>
          <w:szCs w:val="24"/>
        </w:rPr>
        <w:t>ς. Δεν μπορείτε να υπηρετήσετε μια εξωστρεφή και παραγωγική οικονομία. Μέλημά σας είναι οι κομματικοί και πολιτικοί σας πελάτες. Αυτούς θέλετε να εξυπηρετήσετε, αυτούς θέλετε να στηρίζετε.</w:t>
      </w:r>
    </w:p>
    <w:p w14:paraId="150A7359"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Β</w:t>
      </w:r>
      <w:r>
        <w:rPr>
          <w:rFonts w:eastAsia="Times New Roman" w:cs="Times New Roman"/>
          <w:szCs w:val="24"/>
        </w:rPr>
        <w:t>ουλευτή)</w:t>
      </w:r>
    </w:p>
    <w:p w14:paraId="150A735A"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Κύριε Πρόεδρε, ολοκληρώνω αμέσως.</w:t>
      </w:r>
    </w:p>
    <w:p w14:paraId="150A735B"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αναπτυξιακός νόμος μιας χώρας δεν συνιστά κλειδάριθμο για την εξυπηρέτηση των στενών κομματικών και πολιτικών σας συμφερόντων. Οφείλει να είναι ο κλειδάριθμος για την παροχή ευκαιρι</w:t>
      </w:r>
      <w:r>
        <w:rPr>
          <w:rFonts w:eastAsia="Times New Roman" w:cs="Times New Roman"/>
          <w:szCs w:val="24"/>
        </w:rPr>
        <w:t>ών και δυνατοτήτων</w:t>
      </w:r>
      <w:r>
        <w:rPr>
          <w:rFonts w:eastAsia="Times New Roman" w:cs="Times New Roman"/>
          <w:szCs w:val="24"/>
        </w:rPr>
        <w:t>,</w:t>
      </w:r>
      <w:r>
        <w:rPr>
          <w:rFonts w:eastAsia="Times New Roman" w:cs="Times New Roman"/>
          <w:szCs w:val="24"/>
        </w:rPr>
        <w:t xml:space="preserve"> που θα στηρίζονται σε ένα σταθερό θεσμικό πλαίσιο, το οποίο θα διέπεται από κανόνες αντικειμενικότητας και διαφάνειας. </w:t>
      </w:r>
    </w:p>
    <w:p w14:paraId="150A735C"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Το προτεινόμενο σχέδιο νόμου απέχει παρασάγγας απ’ αυτή την αυτονόητη και επιβεβλημένη αναγκαιότητα και προτεραιότητ</w:t>
      </w:r>
      <w:r>
        <w:rPr>
          <w:rFonts w:eastAsia="Times New Roman" w:cs="Times New Roman"/>
          <w:szCs w:val="24"/>
        </w:rPr>
        <w:t>α.</w:t>
      </w:r>
    </w:p>
    <w:p w14:paraId="150A735D"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Οι </w:t>
      </w:r>
      <w:r>
        <w:rPr>
          <w:rFonts w:eastAsia="Times New Roman" w:cs="Times New Roman"/>
        </w:rPr>
        <w:t>διατάξεις</w:t>
      </w:r>
      <w:r>
        <w:rPr>
          <w:rFonts w:eastAsia="Times New Roman" w:cs="Times New Roman"/>
          <w:szCs w:val="24"/>
        </w:rPr>
        <w:t xml:space="preserve"> του </w:t>
      </w:r>
      <w:r>
        <w:rPr>
          <w:rFonts w:eastAsia="Times New Roman"/>
          <w:bCs/>
        </w:rPr>
        <w:t>είναι</w:t>
      </w:r>
      <w:r>
        <w:rPr>
          <w:rFonts w:eastAsia="Times New Roman" w:cs="Times New Roman"/>
          <w:szCs w:val="24"/>
        </w:rPr>
        <w:t xml:space="preserve"> ένα συνονθύλευμα αντικρουόμενων επιδιώξεων. Μια Αριστερά</w:t>
      </w:r>
      <w:r>
        <w:rPr>
          <w:rFonts w:eastAsia="Times New Roman" w:cs="Times New Roman"/>
          <w:szCs w:val="24"/>
        </w:rPr>
        <w:t>,</w:t>
      </w:r>
      <w:r>
        <w:rPr>
          <w:rFonts w:eastAsia="Times New Roman" w:cs="Times New Roman"/>
          <w:szCs w:val="24"/>
        </w:rPr>
        <w:t xml:space="preserve"> που φοβάται την ιδιωτική οικονομία, που ενοχοποιεί την επιχειρηματικότητα, που μυθοποιεί το κράτος, δεν μπορεί </w:t>
      </w:r>
      <w:r>
        <w:rPr>
          <w:rFonts w:eastAsia="Times New Roman" w:cs="Times New Roman"/>
          <w:szCs w:val="24"/>
        </w:rPr>
        <w:lastRenderedPageBreak/>
        <w:t xml:space="preserve">παρά να </w:t>
      </w:r>
      <w:r>
        <w:rPr>
          <w:rFonts w:eastAsia="Times New Roman"/>
          <w:bCs/>
        </w:rPr>
        <w:t>είναι</w:t>
      </w:r>
      <w:r>
        <w:rPr>
          <w:rFonts w:eastAsia="Times New Roman" w:cs="Times New Roman"/>
          <w:szCs w:val="24"/>
        </w:rPr>
        <w:t xml:space="preserve"> ένας ανασταλτικός παράγοντας για την ανάπτυξη τ</w:t>
      </w:r>
      <w:r>
        <w:rPr>
          <w:rFonts w:eastAsia="Times New Roman" w:cs="Times New Roman"/>
          <w:szCs w:val="24"/>
        </w:rPr>
        <w:t xml:space="preserve">ης χώρας. Σε αυτό εμείς δεν θα σας ακολουθήσουμε. </w:t>
      </w:r>
    </w:p>
    <w:p w14:paraId="150A735E"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50A735F" w14:textId="77777777" w:rsidR="008A0FFC" w:rsidRDefault="001A1A5C">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Κι εμείς ευχαριστούμε. </w:t>
      </w:r>
    </w:p>
    <w:p w14:paraId="150A7360" w14:textId="77777777" w:rsidR="008A0FFC" w:rsidRDefault="001A1A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Ο κ. Λαγός από τη Χρυσή Αυγή έχει τον λόγο. </w:t>
      </w:r>
    </w:p>
    <w:p w14:paraId="150A7361" w14:textId="77777777" w:rsidR="008A0FFC" w:rsidRDefault="001A1A5C">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ΙΩΑΝΝΗΣ ΛΑΓΟΣ:</w:t>
      </w:r>
      <w:r>
        <w:rPr>
          <w:rFonts w:eastAsia="Times New Roman" w:cs="Times New Roman"/>
          <w:bCs/>
          <w:shd w:val="clear" w:color="auto" w:fill="FFFFFF"/>
        </w:rPr>
        <w:t xml:space="preserve"> Βρισκόμαστε σήμερα εδώ, προκειμένου να συζητήσουμε αυτό το αναπτυξιακό -ο </w:t>
      </w:r>
      <w:r>
        <w:rPr>
          <w:rFonts w:eastAsia="Times New Roman" w:cs="Times New Roman"/>
          <w:bCs/>
          <w:shd w:val="clear" w:color="auto" w:fill="FFFFFF"/>
        </w:rPr>
        <w:t>θ</w:t>
      </w:r>
      <w:r>
        <w:rPr>
          <w:rFonts w:eastAsia="Times New Roman" w:cs="Times New Roman"/>
          <w:bCs/>
          <w:shd w:val="clear" w:color="auto" w:fill="FFFFFF"/>
        </w:rPr>
        <w:t xml:space="preserve">εός να το κάνει- νομοσχέδιο. Ένα νομοσχέδιο, φυσικά, που συζητάμε και που για να υπάρξει και να εφαρμοστεί στο ελληνικό κράτος πρέπει να έχει τη σύμφωνη γνώμη και απαραίτητα την έγκριση της Ευρωπαϊκής </w:t>
      </w:r>
      <w:r>
        <w:rPr>
          <w:rFonts w:eastAsia="Times New Roman"/>
          <w:bCs/>
          <w:shd w:val="clear" w:color="auto" w:fill="FFFFFF"/>
        </w:rPr>
        <w:t>Έ</w:t>
      </w:r>
      <w:r>
        <w:rPr>
          <w:rFonts w:eastAsia="Times New Roman" w:cs="Times New Roman"/>
          <w:bCs/>
          <w:shd w:val="clear" w:color="auto" w:fill="FFFFFF"/>
        </w:rPr>
        <w:t xml:space="preserve">νωσης και να υπάγεται στο </w:t>
      </w:r>
      <w:r>
        <w:rPr>
          <w:rFonts w:eastAsia="Times New Roman" w:cs="Times New Roman"/>
          <w:bCs/>
          <w:shd w:val="clear" w:color="auto" w:fill="FFFFFF"/>
        </w:rPr>
        <w:t>Δ</w:t>
      </w:r>
      <w:r>
        <w:rPr>
          <w:rFonts w:eastAsia="Times New Roman" w:cs="Times New Roman"/>
          <w:bCs/>
          <w:shd w:val="clear" w:color="auto" w:fill="FFFFFF"/>
        </w:rPr>
        <w:t>ίκαιο της Ευρωπαϊκή</w:t>
      </w:r>
      <w:r>
        <w:rPr>
          <w:rFonts w:eastAsia="Times New Roman" w:cs="Times New Roman"/>
          <w:bCs/>
          <w:shd w:val="clear" w:color="auto" w:fill="FFFFFF"/>
        </w:rPr>
        <w:t>ς</w:t>
      </w:r>
      <w:r>
        <w:rPr>
          <w:rFonts w:eastAsia="Times New Roman" w:cs="Times New Roman"/>
          <w:bCs/>
          <w:shd w:val="clear" w:color="auto" w:fill="FFFFFF"/>
        </w:rPr>
        <w:t xml:space="preserve"> Ένωσης</w:t>
      </w:r>
      <w:r>
        <w:rPr>
          <w:rFonts w:eastAsia="Times New Roman" w:cs="Times New Roman"/>
          <w:bCs/>
          <w:shd w:val="clear" w:color="auto" w:fill="FFFFFF"/>
        </w:rPr>
        <w:t xml:space="preserve">. </w:t>
      </w:r>
    </w:p>
    <w:p w14:paraId="150A7362" w14:textId="77777777" w:rsidR="008A0FFC" w:rsidRDefault="001A1A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Αυτή </w:t>
      </w:r>
      <w:r>
        <w:rPr>
          <w:rFonts w:eastAsia="Times New Roman"/>
          <w:bCs/>
          <w:shd w:val="clear" w:color="auto" w:fill="FFFFFF"/>
        </w:rPr>
        <w:t>είναι</w:t>
      </w:r>
      <w:r>
        <w:rPr>
          <w:rFonts w:eastAsia="Times New Roman" w:cs="Times New Roman"/>
          <w:bCs/>
          <w:shd w:val="clear" w:color="auto" w:fill="FFFFFF"/>
        </w:rPr>
        <w:t xml:space="preserve"> η κατάντια μας και θα το λέμε συνεχώς εμείς μέσα στο </w:t>
      </w:r>
      <w:r>
        <w:rPr>
          <w:rFonts w:eastAsia="Times New Roman" w:cs="Times New Roman"/>
          <w:bCs/>
          <w:shd w:val="clear" w:color="auto" w:fill="FFFFFF"/>
        </w:rPr>
        <w:t>ε</w:t>
      </w:r>
      <w:r>
        <w:rPr>
          <w:rFonts w:eastAsia="Times New Roman" w:cs="Times New Roman"/>
          <w:bCs/>
          <w:shd w:val="clear" w:color="auto" w:fill="FFFFFF"/>
        </w:rPr>
        <w:t xml:space="preserve">λληνικό </w:t>
      </w:r>
      <w:r>
        <w:rPr>
          <w:rFonts w:eastAsia="Times New Roman"/>
          <w:bCs/>
          <w:shd w:val="clear" w:color="auto" w:fill="FFFFFF"/>
        </w:rPr>
        <w:t>Κοινοβούλιο,</w:t>
      </w:r>
      <w:r>
        <w:rPr>
          <w:rFonts w:eastAsia="Times New Roman" w:cs="Times New Roman"/>
          <w:bCs/>
          <w:shd w:val="clear" w:color="auto" w:fill="FFFFFF"/>
        </w:rPr>
        <w:t xml:space="preserve"> προκειμένου να το ακούει ο ελληνικός λαός. Δεν μπορεί να εφαρμόσει τίποτα η </w:t>
      </w:r>
      <w:r>
        <w:rPr>
          <w:rFonts w:eastAsia="Times New Roman" w:cs="Times New Roman"/>
          <w:bCs/>
          <w:shd w:val="clear" w:color="auto" w:fill="FFFFFF"/>
        </w:rPr>
        <w:t>ε</w:t>
      </w:r>
      <w:r>
        <w:rPr>
          <w:rFonts w:eastAsia="Times New Roman" w:cs="Times New Roman"/>
          <w:bCs/>
          <w:shd w:val="clear" w:color="auto" w:fill="FFFFFF"/>
        </w:rPr>
        <w:t xml:space="preserve">λληνική </w:t>
      </w:r>
      <w:r>
        <w:rPr>
          <w:rFonts w:eastAsia="Times New Roman"/>
          <w:bCs/>
          <w:shd w:val="clear" w:color="auto" w:fill="FFFFFF"/>
        </w:rPr>
        <w:t>Κυβέρνηση,</w:t>
      </w:r>
      <w:r>
        <w:rPr>
          <w:rFonts w:eastAsia="Times New Roman" w:cs="Times New Roman"/>
          <w:bCs/>
          <w:shd w:val="clear" w:color="auto" w:fill="FFFFFF"/>
        </w:rPr>
        <w:t xml:space="preserve"> εάν δεν γίνει δεκτό και δεν έχει την </w:t>
      </w:r>
      <w:r>
        <w:rPr>
          <w:rFonts w:eastAsia="Times New Roman"/>
          <w:bCs/>
          <w:shd w:val="clear" w:color="auto" w:fill="FFFFFF"/>
        </w:rPr>
        <w:t>έ</w:t>
      </w:r>
      <w:r>
        <w:rPr>
          <w:rFonts w:eastAsia="Times New Roman" w:cs="Times New Roman"/>
          <w:bCs/>
          <w:shd w:val="clear" w:color="auto" w:fill="FFFFFF"/>
        </w:rPr>
        <w:t xml:space="preserve">γκριση, επαναλαμβάνουμε και πάλι, της Ευρωπαϊκής </w:t>
      </w:r>
      <w:r>
        <w:rPr>
          <w:rFonts w:eastAsia="Times New Roman"/>
          <w:bCs/>
          <w:shd w:val="clear" w:color="auto" w:fill="FFFFFF"/>
        </w:rPr>
        <w:t>Έ</w:t>
      </w:r>
      <w:r>
        <w:rPr>
          <w:rFonts w:eastAsia="Times New Roman" w:cs="Times New Roman"/>
          <w:bCs/>
          <w:shd w:val="clear" w:color="auto" w:fill="FFFFFF"/>
        </w:rPr>
        <w:t xml:space="preserve">νωσης. </w:t>
      </w:r>
    </w:p>
    <w:p w14:paraId="150A7363" w14:textId="77777777" w:rsidR="008A0FFC" w:rsidRDefault="001A1A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Λέτε ότι ενδιαφέρεστε για την ανάπτυξη. Ναι, να συνεχίσουμε, όμως, και να δούμε για ποιο είδος ανάπτυξη</w:t>
      </w:r>
      <w:r>
        <w:rPr>
          <w:rFonts w:eastAsia="Times New Roman" w:cs="Times New Roman"/>
          <w:bCs/>
          <w:shd w:val="clear" w:color="auto" w:fill="FFFFFF"/>
        </w:rPr>
        <w:t>ς</w:t>
      </w:r>
      <w:r>
        <w:rPr>
          <w:rFonts w:eastAsia="Times New Roman" w:cs="Times New Roman"/>
          <w:bCs/>
          <w:shd w:val="clear" w:color="auto" w:fill="FFFFFF"/>
        </w:rPr>
        <w:t>. Ανάπτυξη των μεγάλων πολυεθνικών, των τεράστιων επενδύσεων, αυτών που θα έρθουν σε μια ξεπου</w:t>
      </w:r>
      <w:r>
        <w:rPr>
          <w:rFonts w:eastAsia="Times New Roman" w:cs="Times New Roman"/>
          <w:bCs/>
          <w:shd w:val="clear" w:color="auto" w:fill="FFFFFF"/>
        </w:rPr>
        <w:t xml:space="preserve">λημένη Ελλάδα για να πάρουν τα καλύτερα κομμάτια, τα φιλέτα, και να δουλέψουν έναντι πινακίου φακής και να πάρουν εργαζομένους, οι οποίοι θα έχουν θέσεις εργασίας. </w:t>
      </w:r>
    </w:p>
    <w:p w14:paraId="150A7364" w14:textId="77777777" w:rsidR="008A0FFC" w:rsidRDefault="001A1A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Μόνο που αυτοί οι εργαζόμενοι, όπως συζητάγαμε πριν από λίγες μέρες στο άλλο νομοσχέδιο</w:t>
      </w:r>
      <w:r>
        <w:rPr>
          <w:rFonts w:eastAsia="Times New Roman" w:cs="Times New Roman"/>
          <w:bCs/>
          <w:shd w:val="clear" w:color="auto" w:fill="FFFFFF"/>
        </w:rPr>
        <w:t>,</w:t>
      </w:r>
      <w:r>
        <w:rPr>
          <w:rFonts w:eastAsia="Times New Roman" w:cs="Times New Roman"/>
          <w:bCs/>
          <w:shd w:val="clear" w:color="auto" w:fill="FFFFFF"/>
        </w:rPr>
        <w:t xml:space="preserve"> πο</w:t>
      </w:r>
      <w:r>
        <w:rPr>
          <w:rFonts w:eastAsia="Times New Roman" w:cs="Times New Roman"/>
          <w:bCs/>
          <w:shd w:val="clear" w:color="auto" w:fill="FFFFFF"/>
        </w:rPr>
        <w:t>υ ήρθε</w:t>
      </w:r>
      <w:r>
        <w:rPr>
          <w:rFonts w:eastAsia="Times New Roman" w:cs="Times New Roman"/>
          <w:bCs/>
          <w:shd w:val="clear" w:color="auto" w:fill="FFFFFF"/>
        </w:rPr>
        <w:t>,</w:t>
      </w:r>
      <w:r>
        <w:rPr>
          <w:rFonts w:eastAsia="Times New Roman" w:cs="Times New Roman"/>
          <w:bCs/>
          <w:shd w:val="clear" w:color="auto" w:fill="FFFFFF"/>
        </w:rPr>
        <w:t xml:space="preserve"> των επτάμισι χιλιάδων σελίδων, θα μπορούν κάλλιστα να </w:t>
      </w:r>
      <w:r>
        <w:rPr>
          <w:rFonts w:eastAsia="Times New Roman"/>
          <w:bCs/>
          <w:shd w:val="clear" w:color="auto" w:fill="FFFFFF"/>
        </w:rPr>
        <w:t>είναι</w:t>
      </w:r>
      <w:r>
        <w:rPr>
          <w:rFonts w:eastAsia="Times New Roman" w:cs="Times New Roman"/>
          <w:bCs/>
          <w:shd w:val="clear" w:color="auto" w:fill="FFFFFF"/>
        </w:rPr>
        <w:t xml:space="preserve"> λαθρομετανάστες, να </w:t>
      </w:r>
      <w:r>
        <w:rPr>
          <w:rFonts w:eastAsia="Times New Roman"/>
          <w:bCs/>
          <w:shd w:val="clear" w:color="auto" w:fill="FFFFFF"/>
        </w:rPr>
        <w:t>είναι</w:t>
      </w:r>
      <w:r>
        <w:rPr>
          <w:rFonts w:eastAsia="Times New Roman" w:cs="Times New Roman"/>
          <w:bCs/>
          <w:shd w:val="clear" w:color="auto" w:fill="FFFFFF"/>
        </w:rPr>
        <w:t xml:space="preserve"> αλλοδαποί, που θα φέρνει ο κάθε ένας εδώ πέρα, θα τους δίνει τρία και τέσσερα κατοστάρικα και θα δουλεύουν, ενώ το ελληνικό κράτος θα τους έχει δώσει όλα τα απαρα</w:t>
      </w:r>
      <w:r>
        <w:rPr>
          <w:rFonts w:eastAsia="Times New Roman" w:cs="Times New Roman"/>
          <w:bCs/>
          <w:shd w:val="clear" w:color="auto" w:fill="FFFFFF"/>
        </w:rPr>
        <w:t xml:space="preserve">ίτητα έγγραφα. Αυτά δεν τα λέτε. Σε λίγους </w:t>
      </w:r>
      <w:r>
        <w:rPr>
          <w:rFonts w:eastAsia="Times New Roman" w:cs="Times New Roman"/>
          <w:bCs/>
          <w:shd w:val="clear" w:color="auto" w:fill="FFFFFF"/>
        </w:rPr>
        <w:lastRenderedPageBreak/>
        <w:t>μήνες</w:t>
      </w:r>
      <w:r>
        <w:rPr>
          <w:rFonts w:eastAsia="Times New Roman" w:cs="Times New Roman"/>
          <w:bCs/>
          <w:shd w:val="clear" w:color="auto" w:fill="FFFFFF"/>
        </w:rPr>
        <w:t>,</w:t>
      </w:r>
      <w:r>
        <w:rPr>
          <w:rFonts w:eastAsia="Times New Roman" w:cs="Times New Roman"/>
          <w:bCs/>
          <w:shd w:val="clear" w:color="auto" w:fill="FFFFFF"/>
        </w:rPr>
        <w:t xml:space="preserve"> που θα είμαστε εδώ, θα δούμε όλοι αυτοί</w:t>
      </w:r>
      <w:r>
        <w:rPr>
          <w:rFonts w:eastAsia="Times New Roman" w:cs="Times New Roman"/>
          <w:bCs/>
          <w:shd w:val="clear" w:color="auto" w:fill="FFFFFF"/>
        </w:rPr>
        <w:t>,</w:t>
      </w:r>
      <w:r>
        <w:rPr>
          <w:rFonts w:eastAsia="Times New Roman" w:cs="Times New Roman"/>
          <w:bCs/>
          <w:shd w:val="clear" w:color="auto" w:fill="FFFFFF"/>
        </w:rPr>
        <w:t xml:space="preserve"> που θα έρθουν για να δημιουργήσουν ανάπτυξη στο ελληνικό κράτος</w:t>
      </w:r>
      <w:r>
        <w:rPr>
          <w:rFonts w:eastAsia="Times New Roman" w:cs="Times New Roman"/>
          <w:bCs/>
          <w:shd w:val="clear" w:color="auto" w:fill="FFFFFF"/>
        </w:rPr>
        <w:t>,</w:t>
      </w:r>
      <w:r>
        <w:rPr>
          <w:rFonts w:eastAsia="Times New Roman" w:cs="Times New Roman"/>
          <w:bCs/>
          <w:shd w:val="clear" w:color="auto" w:fill="FFFFFF"/>
        </w:rPr>
        <w:t xml:space="preserve"> από πού θα πάρουν εργάτες και εργαζόμενους. </w:t>
      </w:r>
    </w:p>
    <w:p w14:paraId="150A7365" w14:textId="77777777" w:rsidR="008A0FFC" w:rsidRDefault="001A1A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Γιατί ένας άλλος λόγος</w:t>
      </w:r>
      <w:r>
        <w:rPr>
          <w:rFonts w:eastAsia="Times New Roman" w:cs="Times New Roman"/>
          <w:bCs/>
          <w:shd w:val="clear" w:color="auto" w:fill="FFFFFF"/>
        </w:rPr>
        <w:t>,</w:t>
      </w:r>
      <w:r>
        <w:rPr>
          <w:rFonts w:eastAsia="Times New Roman" w:cs="Times New Roman"/>
          <w:bCs/>
          <w:shd w:val="clear" w:color="auto" w:fill="FFFFFF"/>
        </w:rPr>
        <w:t xml:space="preserve"> που θέλετε τους λαθρομετανάστες εδώ, </w:t>
      </w:r>
      <w:r>
        <w:rPr>
          <w:rFonts w:eastAsia="Times New Roman"/>
          <w:bCs/>
          <w:shd w:val="clear" w:color="auto" w:fill="FFFFFF"/>
        </w:rPr>
        <w:t>είναι</w:t>
      </w:r>
      <w:r>
        <w:rPr>
          <w:rFonts w:eastAsia="Times New Roman" w:cs="Times New Roman"/>
          <w:bCs/>
          <w:shd w:val="clear" w:color="auto" w:fill="FFFFFF"/>
        </w:rPr>
        <w:t xml:space="preserve"> για πέσουν φυσικά τα μεροκάματα, για να υπάρχουν χιλιάδες θέσεις ανέργων, ώστε το κάθε αφεντικό, ο κάθε πλουτοκράτης, η κάθε πολυεθνική να μπορεί να λέει στον άλλον: «Αν δεν σου κάνουν τα τέσσερα κατοστάρικα που </w:t>
      </w:r>
      <w:r>
        <w:rPr>
          <w:rFonts w:eastAsia="Times New Roman" w:cs="Times New Roman"/>
          <w:bCs/>
          <w:shd w:val="clear" w:color="auto" w:fill="FFFFFF"/>
        </w:rPr>
        <w:t xml:space="preserve">σου δίνω, φύγε. Έχουμε χέρια από πίσω να έρθουν». Αυτά δεν τα λέτε στον ελληνικό λαό. </w:t>
      </w:r>
    </w:p>
    <w:p w14:paraId="150A7366" w14:textId="77777777" w:rsidR="008A0FFC" w:rsidRDefault="001A1A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Ποιο σχέδιο υπάρχει</w:t>
      </w:r>
      <w:r>
        <w:rPr>
          <w:rFonts w:eastAsia="Times New Roman" w:cs="Times New Roman"/>
          <w:bCs/>
          <w:shd w:val="clear" w:color="auto" w:fill="FFFFFF"/>
        </w:rPr>
        <w:t>,</w:t>
      </w:r>
      <w:r>
        <w:rPr>
          <w:rFonts w:eastAsia="Times New Roman" w:cs="Times New Roman"/>
          <w:bCs/>
          <w:shd w:val="clear" w:color="auto" w:fill="FFFFFF"/>
        </w:rPr>
        <w:t xml:space="preserve"> αλήθεια</w:t>
      </w:r>
      <w:r>
        <w:rPr>
          <w:rFonts w:eastAsia="Times New Roman" w:cs="Times New Roman"/>
          <w:bCs/>
          <w:shd w:val="clear" w:color="auto" w:fill="FFFFFF"/>
        </w:rPr>
        <w:t>,</w:t>
      </w:r>
      <w:r>
        <w:rPr>
          <w:rFonts w:eastAsia="Times New Roman" w:cs="Times New Roman"/>
          <w:bCs/>
          <w:shd w:val="clear" w:color="auto" w:fill="FFFFFF"/>
        </w:rPr>
        <w:t xml:space="preserve"> για τις μικρομεσαίες επιχειρήσεις; Ποιο σχέδιο υπάρχει για τις επιχειρήσεις</w:t>
      </w:r>
      <w:r>
        <w:rPr>
          <w:rFonts w:eastAsia="Times New Roman" w:cs="Times New Roman"/>
          <w:bCs/>
          <w:shd w:val="clear" w:color="auto" w:fill="FFFFFF"/>
        </w:rPr>
        <w:t>,</w:t>
      </w:r>
      <w:r>
        <w:rPr>
          <w:rFonts w:eastAsia="Times New Roman" w:cs="Times New Roman"/>
          <w:bCs/>
          <w:shd w:val="clear" w:color="auto" w:fill="FFFFFF"/>
        </w:rPr>
        <w:t xml:space="preserve"> που απασχολούν πέντε, οκτώ, δέκα, δεκαπέντε άτομα; Εκεί θα έπρ</w:t>
      </w:r>
      <w:r>
        <w:rPr>
          <w:rFonts w:eastAsia="Times New Roman" w:cs="Times New Roman"/>
          <w:bCs/>
          <w:shd w:val="clear" w:color="auto" w:fill="FFFFFF"/>
        </w:rPr>
        <w:t xml:space="preserve">επε να δούμε τι μπορεί να γίνει και εκεί θα στηρίζαμε </w:t>
      </w:r>
      <w:r>
        <w:rPr>
          <w:rFonts w:eastAsia="Times New Roman" w:cs="Times New Roman"/>
          <w:bCs/>
          <w:shd w:val="clear" w:color="auto" w:fill="FFFFFF"/>
        </w:rPr>
        <w:t>ως</w:t>
      </w:r>
      <w:r>
        <w:rPr>
          <w:rFonts w:eastAsia="Times New Roman" w:cs="Times New Roman"/>
          <w:bCs/>
          <w:shd w:val="clear" w:color="auto" w:fill="FFFFFF"/>
        </w:rPr>
        <w:t xml:space="preserve"> Χρυσή Αυγή αυτή τη </w:t>
      </w:r>
      <w:r>
        <w:rPr>
          <w:rFonts w:eastAsia="Times New Roman"/>
          <w:bCs/>
          <w:shd w:val="clear" w:color="auto" w:fill="FFFFFF"/>
        </w:rPr>
        <w:t>διαδικασία</w:t>
      </w:r>
      <w:r>
        <w:rPr>
          <w:rFonts w:eastAsia="Times New Roman" w:cs="Times New Roman"/>
          <w:bCs/>
          <w:shd w:val="clear" w:color="auto" w:fill="FFFFFF"/>
        </w:rPr>
        <w:t xml:space="preserve"> και αυτό τον νόμο. Όμως, για εκεί δεν υπάρχει κάτι. Εκεί μας συμφέρει</w:t>
      </w:r>
      <w:r>
        <w:rPr>
          <w:rFonts w:eastAsia="Times New Roman" w:cs="Times New Roman"/>
          <w:bCs/>
          <w:shd w:val="clear" w:color="auto" w:fill="FFFFFF"/>
        </w:rPr>
        <w:t>,</w:t>
      </w:r>
      <w:r>
        <w:rPr>
          <w:rFonts w:eastAsia="Times New Roman" w:cs="Times New Roman"/>
          <w:bCs/>
          <w:shd w:val="clear" w:color="auto" w:fill="FFFFFF"/>
        </w:rPr>
        <w:t xml:space="preserve"> είτε να κλείνουν είτε να γίνονται σιγά σιγά συγχωνεύσεις, προκειμένου </w:t>
      </w:r>
      <w:r>
        <w:rPr>
          <w:rFonts w:eastAsia="Times New Roman" w:cs="Times New Roman"/>
          <w:bCs/>
          <w:shd w:val="clear" w:color="auto" w:fill="FFFFFF"/>
        </w:rPr>
        <w:lastRenderedPageBreak/>
        <w:t xml:space="preserve">όλοι αυτοί, επαναλαμβάνουμε </w:t>
      </w:r>
      <w:r>
        <w:rPr>
          <w:rFonts w:eastAsia="Times New Roman" w:cs="Times New Roman"/>
          <w:bCs/>
          <w:shd w:val="clear" w:color="auto" w:fill="FFFFFF"/>
        </w:rPr>
        <w:t xml:space="preserve">και πάλι, να γίνουν υπάλληλοι σε πολυεθνικές. Αυτός </w:t>
      </w:r>
      <w:r>
        <w:rPr>
          <w:rFonts w:eastAsia="Times New Roman"/>
          <w:bCs/>
          <w:shd w:val="clear" w:color="auto" w:fill="FFFFFF"/>
        </w:rPr>
        <w:t>είναι</w:t>
      </w:r>
      <w:r>
        <w:rPr>
          <w:rFonts w:eastAsia="Times New Roman" w:cs="Times New Roman"/>
          <w:bCs/>
          <w:shd w:val="clear" w:color="auto" w:fill="FFFFFF"/>
        </w:rPr>
        <w:t xml:space="preserve"> ο στόχος που έχει η σημερινή </w:t>
      </w:r>
      <w:r>
        <w:rPr>
          <w:rFonts w:eastAsia="Times New Roman"/>
          <w:bCs/>
          <w:shd w:val="clear" w:color="auto" w:fill="FFFFFF"/>
        </w:rPr>
        <w:t>Κυβέρνηση</w:t>
      </w:r>
      <w:r>
        <w:rPr>
          <w:rFonts w:eastAsia="Times New Roman" w:cs="Times New Roman"/>
          <w:bCs/>
          <w:shd w:val="clear" w:color="auto" w:fill="FFFFFF"/>
        </w:rPr>
        <w:t xml:space="preserve">. </w:t>
      </w:r>
    </w:p>
    <w:p w14:paraId="150A7367" w14:textId="77777777" w:rsidR="008A0FFC" w:rsidRDefault="001A1A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Ας αναφέρουμε εδώ χαρακτηριστικά, για να μαθαίνει ο κόσμος -γιατί αν δεν τα πει η Χρυσή Αυγή, δεν πρόκειται να τα πει κανείς- τη συμφωνία της ελληνικής </w:t>
      </w:r>
      <w:r>
        <w:rPr>
          <w:rFonts w:eastAsia="Times New Roman"/>
          <w:bCs/>
          <w:shd w:val="clear" w:color="auto" w:fill="FFFFFF"/>
        </w:rPr>
        <w:t>Κυβέρ</w:t>
      </w:r>
      <w:r>
        <w:rPr>
          <w:rFonts w:eastAsia="Times New Roman"/>
          <w:bCs/>
          <w:shd w:val="clear" w:color="auto" w:fill="FFFFFF"/>
        </w:rPr>
        <w:t>νησης</w:t>
      </w:r>
      <w:r>
        <w:rPr>
          <w:rFonts w:eastAsia="Times New Roman" w:cs="Times New Roman"/>
          <w:bCs/>
          <w:shd w:val="clear" w:color="auto" w:fill="FFFFFF"/>
        </w:rPr>
        <w:t xml:space="preserve"> και της Ευρωπαϊκής Τράπεζας Ανασυγκρότησης και Ανάπτυξης, που έγινε πριν από λίγους μήνες και που την ψήφισαν όλες οι πτέρυγες. Όλες οι πτέρυγες ψήφισαν αυτή τη συμφωνία στο ελληνικό </w:t>
      </w:r>
      <w:r>
        <w:rPr>
          <w:rFonts w:eastAsia="Times New Roman"/>
          <w:bCs/>
          <w:shd w:val="clear" w:color="auto" w:fill="FFFFFF"/>
        </w:rPr>
        <w:t>Κοινοβούλιο</w:t>
      </w:r>
      <w:r>
        <w:rPr>
          <w:rFonts w:eastAsia="Times New Roman" w:cs="Times New Roman"/>
          <w:bCs/>
          <w:shd w:val="clear" w:color="auto" w:fill="FFFFFF"/>
        </w:rPr>
        <w:t xml:space="preserve">. </w:t>
      </w:r>
    </w:p>
    <w:p w14:paraId="150A7368" w14:textId="77777777" w:rsidR="008A0FFC" w:rsidRDefault="001A1A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Για να ξέρει</w:t>
      </w:r>
      <w:r>
        <w:rPr>
          <w:rFonts w:eastAsia="Times New Roman" w:cs="Times New Roman"/>
          <w:bCs/>
          <w:shd w:val="clear" w:color="auto" w:fill="FFFFFF"/>
        </w:rPr>
        <w:t>,</w:t>
      </w:r>
      <w:r>
        <w:rPr>
          <w:rFonts w:eastAsia="Times New Roman" w:cs="Times New Roman"/>
          <w:bCs/>
          <w:shd w:val="clear" w:color="auto" w:fill="FFFFFF"/>
        </w:rPr>
        <w:t xml:space="preserve"> λοιπόν</w:t>
      </w:r>
      <w:r>
        <w:rPr>
          <w:rFonts w:eastAsia="Times New Roman" w:cs="Times New Roman"/>
          <w:bCs/>
          <w:shd w:val="clear" w:color="auto" w:fill="FFFFFF"/>
        </w:rPr>
        <w:t>,</w:t>
      </w:r>
      <w:r>
        <w:rPr>
          <w:rFonts w:eastAsia="Times New Roman" w:cs="Times New Roman"/>
          <w:bCs/>
          <w:shd w:val="clear" w:color="auto" w:fill="FFFFFF"/>
        </w:rPr>
        <w:t xml:space="preserve"> ο ελληνικός λαός τι </w:t>
      </w:r>
      <w:r>
        <w:rPr>
          <w:rFonts w:eastAsia="Times New Roman"/>
          <w:bCs/>
          <w:shd w:val="clear" w:color="auto" w:fill="FFFFFF"/>
        </w:rPr>
        <w:t>είναι</w:t>
      </w:r>
      <w:r>
        <w:rPr>
          <w:rFonts w:eastAsia="Times New Roman" w:cs="Times New Roman"/>
          <w:bCs/>
          <w:shd w:val="clear" w:color="auto" w:fill="FFFFFF"/>
        </w:rPr>
        <w:t xml:space="preserve"> αυτό,</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η </w:t>
      </w:r>
      <w:r>
        <w:rPr>
          <w:rFonts w:eastAsia="Times New Roman" w:cs="Times New Roman"/>
          <w:bCs/>
          <w:shd w:val="clear" w:color="auto" w:fill="FFFFFF"/>
        </w:rPr>
        <w:t>τ</w:t>
      </w:r>
      <w:r>
        <w:rPr>
          <w:rFonts w:eastAsia="Times New Roman" w:cs="Times New Roman"/>
          <w:bCs/>
          <w:shd w:val="clear" w:color="auto" w:fill="FFFFFF"/>
        </w:rPr>
        <w:t>ράπεζα που θα έρθει σε συμφωνία με το ελληνικό κράτος και θα πάρει τα στεγαστικά δάνεια σε ένα ποσοστό τουλάχιστον 40% -περίπου- και θα βγάλει στο σφυρί τα σπίτια και τις περιουσίες των Ελλήνων. Τα σπίτια και τις περιουσίες που μόχθησαν και πάλεψ</w:t>
      </w:r>
      <w:r>
        <w:rPr>
          <w:rFonts w:eastAsia="Times New Roman" w:cs="Times New Roman"/>
          <w:bCs/>
          <w:shd w:val="clear" w:color="auto" w:fill="FFFFFF"/>
        </w:rPr>
        <w:t xml:space="preserve">αν μια ζωή για να αποκτήσουν. </w:t>
      </w:r>
    </w:p>
    <w:p w14:paraId="150A7369" w14:textId="77777777" w:rsidR="008A0FFC" w:rsidRDefault="001A1A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Ας δούμε, λοιπόν, και τι κίνητρα δίνει το «ελληνικό» κράτος σε αυτή την </w:t>
      </w:r>
      <w:r>
        <w:rPr>
          <w:rFonts w:eastAsia="Times New Roman" w:cs="Times New Roman"/>
          <w:bCs/>
          <w:shd w:val="clear" w:color="auto" w:fill="FFFFFF"/>
        </w:rPr>
        <w:t>τ</w:t>
      </w:r>
      <w:r>
        <w:rPr>
          <w:rFonts w:eastAsia="Times New Roman" w:cs="Times New Roman"/>
          <w:bCs/>
          <w:shd w:val="clear" w:color="auto" w:fill="FFFFFF"/>
        </w:rPr>
        <w:t xml:space="preserve">ράπεζα, την Αναπτυξιακή, όπως τη λένε, μιας και μιλάμε για ανάπτυξη, για να δείτε ότι όταν </w:t>
      </w:r>
      <w:r>
        <w:rPr>
          <w:rFonts w:eastAsia="Times New Roman"/>
          <w:bCs/>
          <w:shd w:val="clear" w:color="auto" w:fill="FFFFFF"/>
        </w:rPr>
        <w:t>είναι</w:t>
      </w:r>
      <w:r>
        <w:rPr>
          <w:rFonts w:eastAsia="Times New Roman" w:cs="Times New Roman"/>
          <w:bCs/>
          <w:shd w:val="clear" w:color="auto" w:fill="FFFFFF"/>
        </w:rPr>
        <w:t xml:space="preserve"> υποτακτικός κάποιος και όταν θέλει να δώσει κίνητρα και</w:t>
      </w:r>
      <w:r>
        <w:rPr>
          <w:rFonts w:eastAsia="Times New Roman" w:cs="Times New Roman"/>
          <w:bCs/>
          <w:shd w:val="clear" w:color="auto" w:fill="FFFFFF"/>
        </w:rPr>
        <w:t xml:space="preserve"> δυνατότητες, τα δίνει εύκολα. Ακούστε για να μαθαίνετε. </w:t>
      </w:r>
    </w:p>
    <w:p w14:paraId="150A736A" w14:textId="77777777" w:rsidR="008A0FFC" w:rsidRDefault="001A1A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Η Ελληνική Δημοκρατία θα πρέπει, εφόσον της ζητηθεί, να συνδράμει την </w:t>
      </w:r>
      <w:r>
        <w:rPr>
          <w:rFonts w:eastAsia="Times New Roman" w:cs="Times New Roman"/>
          <w:bCs/>
          <w:shd w:val="clear" w:color="auto" w:fill="FFFFFF"/>
        </w:rPr>
        <w:t>τ</w:t>
      </w:r>
      <w:r>
        <w:rPr>
          <w:rFonts w:eastAsia="Times New Roman" w:cs="Times New Roman"/>
          <w:bCs/>
          <w:shd w:val="clear" w:color="auto" w:fill="FFFFFF"/>
        </w:rPr>
        <w:t>ράπεζα για την εξασφάλιση κατάλληλων χώρων, καθώς και εγκαταστάσεων και υπηρεσιών κοινής ωφελείας, που απαιτούνται για τις δρασ</w:t>
      </w:r>
      <w:r>
        <w:rPr>
          <w:rFonts w:eastAsia="Times New Roman" w:cs="Times New Roman"/>
          <w:bCs/>
          <w:shd w:val="clear" w:color="auto" w:fill="FFFFFF"/>
        </w:rPr>
        <w:t xml:space="preserve">τηριότητες των τοπικών γραφείων της </w:t>
      </w:r>
      <w:r>
        <w:rPr>
          <w:rFonts w:eastAsia="Times New Roman" w:cs="Times New Roman"/>
          <w:bCs/>
          <w:shd w:val="clear" w:color="auto" w:fill="FFFFFF"/>
        </w:rPr>
        <w:t>τ</w:t>
      </w:r>
      <w:r>
        <w:rPr>
          <w:rFonts w:eastAsia="Times New Roman" w:cs="Times New Roman"/>
          <w:bCs/>
          <w:shd w:val="clear" w:color="auto" w:fill="FFFFFF"/>
        </w:rPr>
        <w:t xml:space="preserve">ράπεζας αυτής. Θα πάει το ελληνικό κράτος και θα τους βρίσκει τα κτήρια, θα τους τα δίνει και θα τους τα παρέχει δωρεάν. </w:t>
      </w:r>
    </w:p>
    <w:p w14:paraId="150A736B" w14:textId="77777777" w:rsidR="008A0FFC" w:rsidRDefault="001A1A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Συνεχίζουμε. Κάθε τοπικό γραφείο αυτής της </w:t>
      </w:r>
      <w:r>
        <w:rPr>
          <w:rFonts w:eastAsia="Times New Roman" w:cs="Times New Roman"/>
          <w:bCs/>
          <w:shd w:val="clear" w:color="auto" w:fill="FFFFFF"/>
        </w:rPr>
        <w:t>τ</w:t>
      </w:r>
      <w:r>
        <w:rPr>
          <w:rFonts w:eastAsia="Times New Roman" w:cs="Times New Roman"/>
          <w:bCs/>
          <w:shd w:val="clear" w:color="auto" w:fill="FFFFFF"/>
        </w:rPr>
        <w:t>ράπεζας θα δικαιούται να φέρει τη σημαία και το έμβλη</w:t>
      </w:r>
      <w:r>
        <w:rPr>
          <w:rFonts w:eastAsia="Times New Roman" w:cs="Times New Roman"/>
          <w:bCs/>
          <w:shd w:val="clear" w:color="auto" w:fill="FFFFFF"/>
        </w:rPr>
        <w:t xml:space="preserve">μα της </w:t>
      </w:r>
      <w:r>
        <w:rPr>
          <w:rFonts w:eastAsia="Times New Roman" w:cs="Times New Roman"/>
          <w:bCs/>
          <w:shd w:val="clear" w:color="auto" w:fill="FFFFFF"/>
        </w:rPr>
        <w:t>τ</w:t>
      </w:r>
      <w:r>
        <w:rPr>
          <w:rFonts w:eastAsia="Times New Roman" w:cs="Times New Roman"/>
          <w:bCs/>
          <w:shd w:val="clear" w:color="auto" w:fill="FFFFFF"/>
        </w:rPr>
        <w:t xml:space="preserve">ράπεζας στις εγκαταστάσεις του τοπικού γραφείου. Ακούστε εδώ τι γίνεται σιγά σιγά. Υπάρχει απαραβίαστο των εγκαταστάσεων του τοπικού γραφείου. «Εγκαταστάσεις του τοπικού γραφείου και κάθε μέσο μεταφοράς που ανήκει ή κατέχεται από την </w:t>
      </w:r>
      <w:r>
        <w:rPr>
          <w:rFonts w:eastAsia="Times New Roman" w:cs="Times New Roman"/>
          <w:bCs/>
          <w:shd w:val="clear" w:color="auto" w:fill="FFFFFF"/>
        </w:rPr>
        <w:t>τ</w:t>
      </w:r>
      <w:r>
        <w:rPr>
          <w:rFonts w:eastAsia="Times New Roman" w:cs="Times New Roman"/>
          <w:bCs/>
          <w:shd w:val="clear" w:color="auto" w:fill="FFFFFF"/>
        </w:rPr>
        <w:t xml:space="preserve">ράπεζα και τον επικεφαλής του γραφείου, οπουδήποτε </w:t>
      </w:r>
      <w:r>
        <w:rPr>
          <w:rFonts w:eastAsia="Times New Roman" w:cs="Times New Roman"/>
          <w:bCs/>
          <w:shd w:val="clear" w:color="auto" w:fill="FFFFFF"/>
        </w:rPr>
        <w:lastRenderedPageBreak/>
        <w:t xml:space="preserve">κι αν βρίσκονται στην επικράτεια της Ελληνικής Δημοκρατίας, θα </w:t>
      </w:r>
      <w:r>
        <w:rPr>
          <w:rFonts w:eastAsia="Times New Roman"/>
          <w:bCs/>
          <w:shd w:val="clear" w:color="auto" w:fill="FFFFFF"/>
        </w:rPr>
        <w:t>είναι</w:t>
      </w:r>
      <w:r>
        <w:rPr>
          <w:rFonts w:eastAsia="Times New Roman" w:cs="Times New Roman"/>
          <w:bCs/>
          <w:shd w:val="clear" w:color="auto" w:fill="FFFFFF"/>
        </w:rPr>
        <w:t xml:space="preserve"> απαραβίαστες και θα βρίσκονται υπό τον έλεγχο και την εξουσία της </w:t>
      </w:r>
      <w:r>
        <w:rPr>
          <w:rFonts w:eastAsia="Times New Roman" w:cs="Times New Roman"/>
          <w:bCs/>
          <w:shd w:val="clear" w:color="auto" w:fill="FFFFFF"/>
        </w:rPr>
        <w:t>τ</w:t>
      </w:r>
      <w:r>
        <w:rPr>
          <w:rFonts w:eastAsia="Times New Roman" w:cs="Times New Roman"/>
          <w:bCs/>
          <w:shd w:val="clear" w:color="auto" w:fill="FFFFFF"/>
        </w:rPr>
        <w:t xml:space="preserve">ράπεζας και του επικεφαλής του γραφείου αντίστοιχα. </w:t>
      </w:r>
    </w:p>
    <w:p w14:paraId="150A736C"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t xml:space="preserve">Αυτά συμβαίνουν </w:t>
      </w:r>
      <w:r>
        <w:rPr>
          <w:rFonts w:eastAsia="UB-Helvetica" w:cs="Times New Roman"/>
          <w:szCs w:val="24"/>
        </w:rPr>
        <w:t>σήμερα στο ελληνικό κράτος με τις δικές σας ψήφους. Αυτά ψηφίζετε!</w:t>
      </w:r>
    </w:p>
    <w:p w14:paraId="150A736D"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t>Θα συνεχίσω, γιατί είναι πολλά που πρέπει να ακούγονται για να μαθαίνονται και θα σκύβετε το κεφάλι όταν βγαίνετε από αυτή την Αίθουσα: «Κανείς αξιωματούχος της Ελληνικής Δημοκρατίας ή πρόσ</w:t>
      </w:r>
      <w:r>
        <w:rPr>
          <w:rFonts w:eastAsia="UB-Helvetica" w:cs="Times New Roman"/>
          <w:szCs w:val="24"/>
        </w:rPr>
        <w:t xml:space="preserve">ωπο που ασκεί δημόσια εξουσία, διοικητική, δικαστική, στρατιωτική ή αστυνομική, δεν θα εισέρχεται στις εγκαταστάσεις του τοπικού γραφείου, παρά μόνο με τη συγκατάθεση του </w:t>
      </w:r>
      <w:r>
        <w:rPr>
          <w:rFonts w:eastAsia="UB-Helvetica" w:cs="Times New Roman"/>
          <w:szCs w:val="24"/>
        </w:rPr>
        <w:t>π</w:t>
      </w:r>
      <w:r>
        <w:rPr>
          <w:rFonts w:eastAsia="UB-Helvetica" w:cs="Times New Roman"/>
          <w:szCs w:val="24"/>
        </w:rPr>
        <w:t xml:space="preserve">ροέδρου της </w:t>
      </w:r>
      <w:r>
        <w:rPr>
          <w:rFonts w:eastAsia="UB-Helvetica" w:cs="Times New Roman"/>
          <w:szCs w:val="24"/>
        </w:rPr>
        <w:t>τ</w:t>
      </w:r>
      <w:r>
        <w:rPr>
          <w:rFonts w:eastAsia="UB-Helvetica" w:cs="Times New Roman"/>
          <w:szCs w:val="24"/>
        </w:rPr>
        <w:t xml:space="preserve">ράπεζας». </w:t>
      </w:r>
    </w:p>
    <w:p w14:paraId="150A736E"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t>Εάν αυτό δεν είναι προτεκτοράτο, εάν αυτό</w:t>
      </w:r>
      <w:r>
        <w:rPr>
          <w:rFonts w:eastAsia="UB-Helvetica" w:cs="Times New Roman"/>
          <w:szCs w:val="24"/>
        </w:rPr>
        <w:t>,</w:t>
      </w:r>
      <w:r>
        <w:rPr>
          <w:rFonts w:eastAsia="UB-Helvetica" w:cs="Times New Roman"/>
          <w:szCs w:val="24"/>
        </w:rPr>
        <w:t xml:space="preserve"> που έχετε κάνει</w:t>
      </w:r>
      <w:r>
        <w:rPr>
          <w:rFonts w:eastAsia="UB-Helvetica" w:cs="Times New Roman"/>
          <w:szCs w:val="24"/>
        </w:rPr>
        <w:t>,</w:t>
      </w:r>
      <w:r>
        <w:rPr>
          <w:rFonts w:eastAsia="UB-Helvetica" w:cs="Times New Roman"/>
          <w:szCs w:val="24"/>
        </w:rPr>
        <w:t xml:space="preserve"> </w:t>
      </w:r>
      <w:r>
        <w:rPr>
          <w:rFonts w:eastAsia="UB-Helvetica" w:cs="Times New Roman"/>
          <w:szCs w:val="24"/>
        </w:rPr>
        <w:t>δεν είναι μια χώρα υπό κατάληψη, τι είναι;</w:t>
      </w:r>
    </w:p>
    <w:p w14:paraId="150A736F"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t>Διαβάζω επίσης: «Η Ελληνική Δημοκρατία θα λάβει όλα τα απαραίτητα μέτρα</w:t>
      </w:r>
      <w:r>
        <w:rPr>
          <w:rFonts w:eastAsia="UB-Helvetica" w:cs="Times New Roman"/>
          <w:szCs w:val="24"/>
        </w:rPr>
        <w:t>,</w:t>
      </w:r>
      <w:r>
        <w:rPr>
          <w:rFonts w:eastAsia="UB-Helvetica" w:cs="Times New Roman"/>
          <w:szCs w:val="24"/>
        </w:rPr>
        <w:t xml:space="preserve"> ώστε να προλάβει τυχόν σπίλωση της φήμης της </w:t>
      </w:r>
      <w:r>
        <w:rPr>
          <w:rFonts w:eastAsia="UB-Helvetica" w:cs="Times New Roman"/>
          <w:szCs w:val="24"/>
        </w:rPr>
        <w:t>τ</w:t>
      </w:r>
      <w:r>
        <w:rPr>
          <w:rFonts w:eastAsia="UB-Helvetica" w:cs="Times New Roman"/>
          <w:szCs w:val="24"/>
        </w:rPr>
        <w:t xml:space="preserve">ράπεζας». </w:t>
      </w:r>
    </w:p>
    <w:p w14:paraId="150A7370"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lastRenderedPageBreak/>
        <w:t xml:space="preserve">Δεν πρέπει να σπιλωθεί ούτε η φήμη της </w:t>
      </w:r>
      <w:r>
        <w:rPr>
          <w:rFonts w:eastAsia="UB-Helvetica" w:cs="Times New Roman"/>
          <w:szCs w:val="24"/>
        </w:rPr>
        <w:t>τ</w:t>
      </w:r>
      <w:r>
        <w:rPr>
          <w:rFonts w:eastAsia="UB-Helvetica" w:cs="Times New Roman"/>
          <w:szCs w:val="24"/>
        </w:rPr>
        <w:t xml:space="preserve">ράπεζας αυτής! Η </w:t>
      </w:r>
      <w:r>
        <w:rPr>
          <w:rFonts w:eastAsia="UB-Helvetica" w:cs="Times New Roman"/>
          <w:szCs w:val="24"/>
        </w:rPr>
        <w:t>τ</w:t>
      </w:r>
      <w:r>
        <w:rPr>
          <w:rFonts w:eastAsia="UB-Helvetica" w:cs="Times New Roman"/>
          <w:szCs w:val="24"/>
        </w:rPr>
        <w:t xml:space="preserve">ράπεζα αυτή θα έρθει, θα </w:t>
      </w:r>
      <w:r>
        <w:rPr>
          <w:rFonts w:eastAsia="UB-Helvetica" w:cs="Times New Roman"/>
          <w:szCs w:val="24"/>
        </w:rPr>
        <w:t>πάρει τις περιουσίες του Έλληνα πολίτη και δεν πρέπει να σπιλωθεί, δεν πρέπει να ακουστεί κακιά κουβέντα. Γιατί, εάν ακουστεί κακιά κουβέντα, πιθανόν να βάλετε κάποιους να μας συλλάβουν ή να συλλάβετε τον απλό πολίτη και να τον πάτε φυλακή. Γιατί έτσι έχετ</w:t>
      </w:r>
      <w:r>
        <w:rPr>
          <w:rFonts w:eastAsia="UB-Helvetica" w:cs="Times New Roman"/>
          <w:szCs w:val="24"/>
        </w:rPr>
        <w:t>ε μάθει τη δημοκρατία και έτσι θέλετε να την κάνετε: Να μη</w:t>
      </w:r>
      <w:r>
        <w:rPr>
          <w:rFonts w:eastAsia="UB-Helvetica" w:cs="Times New Roman"/>
          <w:szCs w:val="24"/>
        </w:rPr>
        <w:t xml:space="preserve"> </w:t>
      </w:r>
      <w:r>
        <w:rPr>
          <w:rFonts w:eastAsia="UB-Helvetica" w:cs="Times New Roman"/>
          <w:szCs w:val="24"/>
        </w:rPr>
        <w:t xml:space="preserve">μιλάει κανείς γι’ αυτά που νομοθετείτε. </w:t>
      </w:r>
    </w:p>
    <w:p w14:paraId="150A7371"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t>Γι’ αυτά τα αίσχη</w:t>
      </w:r>
      <w:r>
        <w:rPr>
          <w:rFonts w:eastAsia="UB-Helvetica" w:cs="Times New Roman"/>
          <w:szCs w:val="24"/>
        </w:rPr>
        <w:t>,</w:t>
      </w:r>
      <w:r>
        <w:rPr>
          <w:rFonts w:eastAsia="UB-Helvetica" w:cs="Times New Roman"/>
          <w:szCs w:val="24"/>
        </w:rPr>
        <w:t xml:space="preserve"> που έχετε κάνει και που έχετε κάνει την Ελλάδα και τους Έλληνες να είναι φυλακισμένοι και να έρχονται καθημερινά αυτοκτονίες Ελλήνων συμπ</w:t>
      </w:r>
      <w:r>
        <w:rPr>
          <w:rFonts w:eastAsia="UB-Helvetica" w:cs="Times New Roman"/>
          <w:szCs w:val="24"/>
        </w:rPr>
        <w:t>ατριωτών μας, για τις οποίες πλέον κανείς δεν μιλάει, γιατί όλοι τις συνηθίσατε!</w:t>
      </w:r>
    </w:p>
    <w:p w14:paraId="150A7372"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t xml:space="preserve">Να συνεχίσω λίγο ακόμα γι’ αυτή την Τράπεζα Ανάπτυξης; «Η </w:t>
      </w:r>
      <w:r>
        <w:rPr>
          <w:rFonts w:eastAsia="UB-Helvetica" w:cs="Times New Roman"/>
          <w:szCs w:val="24"/>
        </w:rPr>
        <w:t>τ</w:t>
      </w:r>
      <w:r>
        <w:rPr>
          <w:rFonts w:eastAsia="UB-Helvetica" w:cs="Times New Roman"/>
          <w:szCs w:val="24"/>
        </w:rPr>
        <w:t>ράπεζα, τα στοιχεία ενεργητικού της, η περιουσία και τα έσοδά της απαλλάσσονται από κάθε μορφή φορολογίας», όταν ο Έ</w:t>
      </w:r>
      <w:r>
        <w:rPr>
          <w:rFonts w:eastAsia="UB-Helvetica" w:cs="Times New Roman"/>
          <w:szCs w:val="24"/>
        </w:rPr>
        <w:t xml:space="preserve">λληνας πολίτης το 70% ή παραπάνω των εισοδημάτων του το δίνει πίσω σε φόρο.  </w:t>
      </w:r>
    </w:p>
    <w:p w14:paraId="150A7373"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lastRenderedPageBreak/>
        <w:t xml:space="preserve">Αυτή η </w:t>
      </w:r>
      <w:r>
        <w:rPr>
          <w:rFonts w:eastAsia="UB-Helvetica" w:cs="Times New Roman"/>
          <w:szCs w:val="24"/>
        </w:rPr>
        <w:t>τ</w:t>
      </w:r>
      <w:r>
        <w:rPr>
          <w:rFonts w:eastAsia="UB-Helvetica" w:cs="Times New Roman"/>
          <w:szCs w:val="24"/>
        </w:rPr>
        <w:t>ράπεζα, λοιπόν, που θα μας παίρνει τα σπίτια</w:t>
      </w:r>
      <w:r>
        <w:rPr>
          <w:rFonts w:eastAsia="UB-Helvetica" w:cs="Times New Roman"/>
          <w:szCs w:val="24"/>
        </w:rPr>
        <w:t>,</w:t>
      </w:r>
      <w:r>
        <w:rPr>
          <w:rFonts w:eastAsia="UB-Helvetica" w:cs="Times New Roman"/>
          <w:szCs w:val="24"/>
        </w:rPr>
        <w:t xml:space="preserve"> απαλλάσσεται από κάθε είδους φορολογίας, κυρίες και κύριοι της Κυβέρνησης αυτής. </w:t>
      </w:r>
    </w:p>
    <w:p w14:paraId="150A7374"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t>Συνεχίζω</w:t>
      </w:r>
      <w:r>
        <w:rPr>
          <w:rFonts w:eastAsia="UB-Helvetica" w:cs="Times New Roman"/>
          <w:szCs w:val="24"/>
        </w:rPr>
        <w:t>,</w:t>
      </w:r>
      <w:r>
        <w:rPr>
          <w:rFonts w:eastAsia="UB-Helvetica" w:cs="Times New Roman"/>
          <w:szCs w:val="24"/>
        </w:rPr>
        <w:t xml:space="preserve"> γιατί υπάρχουν πολλά και επαναλα</w:t>
      </w:r>
      <w:r>
        <w:rPr>
          <w:rFonts w:eastAsia="UB-Helvetica" w:cs="Times New Roman"/>
          <w:szCs w:val="24"/>
        </w:rPr>
        <w:t xml:space="preserve">μβάνω ότι πρέπει να ακουστούν: «Η </w:t>
      </w:r>
      <w:r>
        <w:rPr>
          <w:rFonts w:eastAsia="UB-Helvetica" w:cs="Times New Roman"/>
          <w:szCs w:val="24"/>
        </w:rPr>
        <w:t>τ</w:t>
      </w:r>
      <w:r>
        <w:rPr>
          <w:rFonts w:eastAsia="UB-Helvetica" w:cs="Times New Roman"/>
          <w:szCs w:val="24"/>
        </w:rPr>
        <w:t>ράπεζα μπορεί με τη συγκατάθεση της Ελληνικής Δημοκρατίας να εγκαταστήσει και να λειτουργήσει στην Ελληνική Δημοκρατία τηλεπικοινωνιακές εγκαταστάσεις και άλλες εγκαταστάσεις επικοινωνίας και μετάδοσης».</w:t>
      </w:r>
    </w:p>
    <w:p w14:paraId="150A7375"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t>Ωραία είναι όλα α</w:t>
      </w:r>
      <w:r>
        <w:rPr>
          <w:rFonts w:eastAsia="UB-Helvetica" w:cs="Times New Roman"/>
          <w:szCs w:val="24"/>
        </w:rPr>
        <w:t>υτά; Για να συνεχίσουμε: «Η Ελληνική Δημοκρατία θα λάβει τα κατάλληλα μέτρα και θα εκδώσει προς τους αρμόδιους αξιωματούχους τις γενικές οδηγίες χορήγησης βίζας σε οποιαδήποτε από τα πρόσωπα που αναφέρονται στην παραπάνω ενότητα, χωρίς καθυστέρηση και χωρί</w:t>
      </w:r>
      <w:r>
        <w:rPr>
          <w:rFonts w:eastAsia="UB-Helvetica" w:cs="Times New Roman"/>
          <w:szCs w:val="24"/>
        </w:rPr>
        <w:t>ς καταβολή χρεώσεων.</w:t>
      </w:r>
    </w:p>
    <w:p w14:paraId="150A7376"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t xml:space="preserve">Τα παραπάνω πρόσωπα είναι προσωπικό της </w:t>
      </w:r>
      <w:r>
        <w:rPr>
          <w:rFonts w:eastAsia="UB-Helvetica" w:cs="Times New Roman"/>
          <w:szCs w:val="24"/>
        </w:rPr>
        <w:t>τ</w:t>
      </w:r>
      <w:r>
        <w:rPr>
          <w:rFonts w:eastAsia="UB-Helvetica" w:cs="Times New Roman"/>
          <w:szCs w:val="24"/>
        </w:rPr>
        <w:t xml:space="preserve">ράπεζας, εξαρτώμενα μέλη και το οικιακό προσωπικό τους». </w:t>
      </w:r>
    </w:p>
    <w:p w14:paraId="150A7377"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lastRenderedPageBreak/>
        <w:t>Ακούστε εδώ. Θα φέρουν εδώ το οικιακό προσωπικό τους, θα τους δώσει βίζες το ελληνικό κράτος, θα τους δώσει τα απαραίτητα έγγραφα και θα</w:t>
      </w:r>
      <w:r>
        <w:rPr>
          <w:rFonts w:eastAsia="UB-Helvetica" w:cs="Times New Roman"/>
          <w:szCs w:val="24"/>
        </w:rPr>
        <w:t xml:space="preserve"> τους βάλει εδώ να δουλεύουν νυχθημερόν για να κλέβουν την περιουσία των Ελλήνων. </w:t>
      </w:r>
    </w:p>
    <w:p w14:paraId="150A7378"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t>Πάμε στο τελευταίο κομμάτι, το οποίο είναι πολύ όμορφο, να το δούμε και αυτό. Όλοι αυτοί θα έχουν ακαταδίωκτο και ασυλία έναντι δικαστικών διώξεων. Αναφέρει το κείμενο: «Στο</w:t>
      </w:r>
      <w:r>
        <w:rPr>
          <w:rFonts w:eastAsia="UB-Helvetica" w:cs="Times New Roman"/>
          <w:szCs w:val="24"/>
        </w:rPr>
        <w:t xml:space="preserve"> πλαίσιο των επίσημων δραστηριοτήτων της, η </w:t>
      </w:r>
      <w:r>
        <w:rPr>
          <w:rFonts w:eastAsia="UB-Helvetica" w:cs="Times New Roman"/>
          <w:szCs w:val="24"/>
        </w:rPr>
        <w:t>τ</w:t>
      </w:r>
      <w:r>
        <w:rPr>
          <w:rFonts w:eastAsia="UB-Helvetica" w:cs="Times New Roman"/>
          <w:szCs w:val="24"/>
        </w:rPr>
        <w:t xml:space="preserve">ράπεζα θα χαίρει ασυλίας έναντι κάθε μορφής δικαστικής δίωξης στην επικράτεια της Ελληνικής Δημοκρατίας». Αυτά αναφέρονται εδώ μέσα! </w:t>
      </w:r>
    </w:p>
    <w:p w14:paraId="150A7379"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t xml:space="preserve">Και συνεχίζουμε: «Η περιουσία και τα στοιχεία ενεργητικού της </w:t>
      </w:r>
      <w:r>
        <w:rPr>
          <w:rFonts w:eastAsia="UB-Helvetica" w:cs="Times New Roman"/>
          <w:szCs w:val="24"/>
        </w:rPr>
        <w:t>τ</w:t>
      </w:r>
      <w:r>
        <w:rPr>
          <w:rFonts w:eastAsia="UB-Helvetica" w:cs="Times New Roman"/>
          <w:szCs w:val="24"/>
        </w:rPr>
        <w:t xml:space="preserve">ράπεζας, </w:t>
      </w:r>
      <w:r>
        <w:rPr>
          <w:rFonts w:eastAsia="UB-Helvetica" w:cs="Times New Roman"/>
          <w:szCs w:val="24"/>
        </w:rPr>
        <w:t>οπουδήποτε και εάν βρίσκονται και σε οποιουδήποτε την κατοχή και να είναι, θα χαίρουν ασυλίας έναντι ερευνών, επιτάξεων, κατασχέσεων, απαλλοτριώσεων ή πάσης άλλης μορφής αφαιρέσεων ή δεσμεύσεων βάσει εκτελεστικών, δικαστικών ή νομοθετικών ενεργειών».</w:t>
      </w:r>
    </w:p>
    <w:p w14:paraId="150A737A"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lastRenderedPageBreak/>
        <w:t xml:space="preserve">Αυτά </w:t>
      </w:r>
      <w:r>
        <w:rPr>
          <w:rFonts w:eastAsia="UB-Helvetica" w:cs="Times New Roman"/>
          <w:szCs w:val="24"/>
        </w:rPr>
        <w:t>έχει ψηφίσει αυτή η προδοτική Κυβέρνηση. Και εάν μετά από όλα αυτά</w:t>
      </w:r>
      <w:r>
        <w:rPr>
          <w:rFonts w:eastAsia="UB-Helvetica" w:cs="Times New Roman"/>
          <w:szCs w:val="24"/>
        </w:rPr>
        <w:t>,</w:t>
      </w:r>
      <w:r>
        <w:rPr>
          <w:rFonts w:eastAsia="UB-Helvetica" w:cs="Times New Roman"/>
          <w:szCs w:val="24"/>
        </w:rPr>
        <w:t xml:space="preserve"> που σας διαβάσαμε εδώ </w:t>
      </w:r>
      <w:r>
        <w:rPr>
          <w:rFonts w:eastAsia="UB-Helvetica" w:cs="Times New Roman"/>
          <w:szCs w:val="24"/>
        </w:rPr>
        <w:t>ως</w:t>
      </w:r>
      <w:r>
        <w:rPr>
          <w:rFonts w:eastAsia="UB-Helvetica" w:cs="Times New Roman"/>
          <w:szCs w:val="24"/>
        </w:rPr>
        <w:t xml:space="preserve"> Χρυσή </w:t>
      </w:r>
      <w:r>
        <w:rPr>
          <w:rFonts w:eastAsia="UB-Helvetica" w:cs="Times New Roman"/>
          <w:szCs w:val="24"/>
        </w:rPr>
        <w:t xml:space="preserve">Αυγή, </w:t>
      </w:r>
      <w:r>
        <w:rPr>
          <w:rFonts w:eastAsia="UB-Helvetica" w:cs="Times New Roman"/>
          <w:szCs w:val="24"/>
        </w:rPr>
        <w:t>δεν είστε υποτακτικοί, τότε δεν ξέρουμε τι αξία έχουν οι λέξεις! Έχετε χάσει τον οποιο</w:t>
      </w:r>
      <w:r>
        <w:rPr>
          <w:rFonts w:eastAsia="UB-Helvetica" w:cs="Times New Roman"/>
          <w:szCs w:val="24"/>
        </w:rPr>
        <w:t>ν</w:t>
      </w:r>
      <w:r>
        <w:rPr>
          <w:rFonts w:eastAsia="UB-Helvetica" w:cs="Times New Roman"/>
          <w:szCs w:val="24"/>
        </w:rPr>
        <w:t>δήποτε σεβασμό και να είχατε, έχετε ισοπεδώσει την ελληνική κοιν</w:t>
      </w:r>
      <w:r>
        <w:rPr>
          <w:rFonts w:eastAsia="UB-Helvetica" w:cs="Times New Roman"/>
          <w:szCs w:val="24"/>
        </w:rPr>
        <w:t>ωνία. Αυτά τα οποία κάνετε δεν έχουν ξαναγίνει ποτέ και θα έρθει κάποια στιγμή η ώρα</w:t>
      </w:r>
      <w:r>
        <w:rPr>
          <w:rFonts w:eastAsia="UB-Helvetica" w:cs="Times New Roman"/>
          <w:szCs w:val="24"/>
        </w:rPr>
        <w:t>,</w:t>
      </w:r>
      <w:r>
        <w:rPr>
          <w:rFonts w:eastAsia="UB-Helvetica" w:cs="Times New Roman"/>
          <w:szCs w:val="24"/>
        </w:rPr>
        <w:t xml:space="preserve"> που θα λογοδοτήσετε –γιατί πρέπει να λογοδοτήσετε- και θα απευθυνθείτε στην ελληνική δικαιοσύνη. Και εκεί θα δούμε εάν όλα αυτά</w:t>
      </w:r>
      <w:r>
        <w:rPr>
          <w:rFonts w:eastAsia="UB-Helvetica" w:cs="Times New Roman"/>
          <w:szCs w:val="24"/>
        </w:rPr>
        <w:t>,</w:t>
      </w:r>
      <w:r>
        <w:rPr>
          <w:rFonts w:eastAsia="UB-Helvetica" w:cs="Times New Roman"/>
          <w:szCs w:val="24"/>
        </w:rPr>
        <w:t xml:space="preserve"> που έχετε κάνει</w:t>
      </w:r>
      <w:r>
        <w:rPr>
          <w:rFonts w:eastAsia="UB-Helvetica" w:cs="Times New Roman"/>
          <w:szCs w:val="24"/>
        </w:rPr>
        <w:t>,</w:t>
      </w:r>
      <w:r>
        <w:rPr>
          <w:rFonts w:eastAsia="UB-Helvetica" w:cs="Times New Roman"/>
          <w:szCs w:val="24"/>
        </w:rPr>
        <w:t xml:space="preserve"> είναι σωστά ή εάν είναι </w:t>
      </w:r>
      <w:r>
        <w:rPr>
          <w:rFonts w:eastAsia="UB-Helvetica" w:cs="Times New Roman"/>
          <w:szCs w:val="24"/>
        </w:rPr>
        <w:t xml:space="preserve">ξεπούλημα και πλήρης υποταγή της πατρίδας μας. </w:t>
      </w:r>
    </w:p>
    <w:p w14:paraId="150A737B"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t>Αυτά έχετε κάνει, λοιπόν. Και επαναλαμβάνω, για να το ξέρουν όλοι, ότι αυτά γίνονται για να εξυπηρετήσουν μια τράπεζα, έναν τραπεζικό οργανισμό, ο οποίος θα έρθει και θα πάρει τα στεγαστικά δάνεια των Ελλήνων</w:t>
      </w:r>
      <w:r>
        <w:rPr>
          <w:rFonts w:eastAsia="UB-Helvetica" w:cs="Times New Roman"/>
          <w:szCs w:val="24"/>
        </w:rPr>
        <w:t xml:space="preserve"> συμπατριωτών μας. </w:t>
      </w:r>
    </w:p>
    <w:p w14:paraId="150A737C"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t>Υπάρχουν δύο τινά</w:t>
      </w:r>
      <w:r>
        <w:rPr>
          <w:rFonts w:eastAsia="UB-Helvetica" w:cs="Times New Roman"/>
          <w:szCs w:val="24"/>
        </w:rPr>
        <w:t>,</w:t>
      </w:r>
      <w:r>
        <w:rPr>
          <w:rFonts w:eastAsia="UB-Helvetica" w:cs="Times New Roman"/>
          <w:szCs w:val="24"/>
        </w:rPr>
        <w:t xml:space="preserve"> λοιπόν, σε σχέση με όλα αυτά: Ή είστε προδότες και συνειδητά βοηθάτε τα ξένα όργανα να κάνουν αυτά</w:t>
      </w:r>
      <w:r>
        <w:rPr>
          <w:rFonts w:eastAsia="UB-Helvetica" w:cs="Times New Roman"/>
          <w:szCs w:val="24"/>
        </w:rPr>
        <w:t>,</w:t>
      </w:r>
      <w:r>
        <w:rPr>
          <w:rFonts w:eastAsia="UB-Helvetica" w:cs="Times New Roman"/>
          <w:szCs w:val="24"/>
        </w:rPr>
        <w:t xml:space="preserve"> που είπαμε</w:t>
      </w:r>
      <w:r>
        <w:rPr>
          <w:rFonts w:eastAsia="UB-Helvetica" w:cs="Times New Roman"/>
          <w:szCs w:val="24"/>
        </w:rPr>
        <w:t>,</w:t>
      </w:r>
      <w:r>
        <w:rPr>
          <w:rFonts w:eastAsia="UB-Helvetica" w:cs="Times New Roman"/>
          <w:szCs w:val="24"/>
        </w:rPr>
        <w:t xml:space="preserve"> στην πατρίδα ή είστε άσχετοι και ψηφίζετε ό,τι σας δώσουν</w:t>
      </w:r>
      <w:r>
        <w:rPr>
          <w:rFonts w:eastAsia="UB-Helvetica" w:cs="Times New Roman"/>
          <w:szCs w:val="24"/>
        </w:rPr>
        <w:t>,</w:t>
      </w:r>
      <w:r>
        <w:rPr>
          <w:rFonts w:eastAsia="UB-Helvetica" w:cs="Times New Roman"/>
          <w:szCs w:val="24"/>
        </w:rPr>
        <w:t xml:space="preserve"> χωρίς να το διαβάσετε καν και χωρίς να ξέρετε τι κάνετε. </w:t>
      </w:r>
    </w:p>
    <w:p w14:paraId="150A737D"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lastRenderedPageBreak/>
        <w:t xml:space="preserve">Είτε στη μία περίπτωση είτε στην άλλη, είστε ακατάλληλοι και εθνικά επικίνδυνοι και πρέπει οπωσδήποτε να μας αδειάσετε τη γωνιά. Και αυτό φυσικά δεν έχει να κάνει μόνο με τη </w:t>
      </w:r>
      <w:r>
        <w:rPr>
          <w:rFonts w:eastAsia="UB-Helvetica" w:cs="Times New Roman"/>
          <w:szCs w:val="24"/>
        </w:rPr>
        <w:t>σ</w:t>
      </w:r>
      <w:r>
        <w:rPr>
          <w:rFonts w:eastAsia="UB-Helvetica" w:cs="Times New Roman"/>
          <w:szCs w:val="24"/>
        </w:rPr>
        <w:t>υγκυβέρνηση ΣΥΡΙΖΑ-ΑΝΕ</w:t>
      </w:r>
      <w:r>
        <w:rPr>
          <w:rFonts w:eastAsia="UB-Helvetica" w:cs="Times New Roman"/>
          <w:szCs w:val="24"/>
        </w:rPr>
        <w:t xml:space="preserve">Λ, τη γραφική αυτή </w:t>
      </w:r>
      <w:r>
        <w:rPr>
          <w:rFonts w:eastAsia="UB-Helvetica" w:cs="Times New Roman"/>
          <w:szCs w:val="24"/>
        </w:rPr>
        <w:t>σ</w:t>
      </w:r>
      <w:r>
        <w:rPr>
          <w:rFonts w:eastAsia="UB-Helvetica" w:cs="Times New Roman"/>
          <w:szCs w:val="24"/>
        </w:rPr>
        <w:t>υγκυβέρνηση, αλλά έχει να κάνει και με την Αντιπολίτευση, η οποία πριν από λίγους μήνες εδώ μέσα, σε αυτά τα έδρανα τα ψήφιζαν όλα αυτά!</w:t>
      </w:r>
    </w:p>
    <w:p w14:paraId="150A737E" w14:textId="77777777" w:rsidR="008A0FFC" w:rsidRDefault="001A1A5C">
      <w:pPr>
        <w:spacing w:after="0" w:line="600" w:lineRule="auto"/>
        <w:ind w:firstLine="720"/>
        <w:jc w:val="both"/>
        <w:rPr>
          <w:rFonts w:eastAsia="Times New Roman"/>
          <w:szCs w:val="24"/>
        </w:rPr>
      </w:pPr>
      <w:r>
        <w:rPr>
          <w:rFonts w:eastAsia="Times New Roman"/>
          <w:szCs w:val="24"/>
        </w:rPr>
        <w:t xml:space="preserve">Οι μοναδικοί που δεν τα ψήφισαν ήταν οι Έλληνες εθνικιστές, ήταν οι Έλληνες και οι Ελληνίδες </w:t>
      </w:r>
      <w:r>
        <w:rPr>
          <w:rFonts w:eastAsia="Times New Roman"/>
          <w:szCs w:val="24"/>
        </w:rPr>
        <w:t>χ</w:t>
      </w:r>
      <w:r>
        <w:rPr>
          <w:rFonts w:eastAsia="Times New Roman"/>
          <w:szCs w:val="24"/>
        </w:rPr>
        <w:t>ρυσαυ</w:t>
      </w:r>
      <w:r>
        <w:rPr>
          <w:rFonts w:eastAsia="Times New Roman"/>
          <w:szCs w:val="24"/>
        </w:rPr>
        <w:t xml:space="preserve">γίτες. Αυτοί δεν ψήφισαν όλα αυτά τα νομοσχέδια και γι’ αυτό δεχόμαστε όλες αυτές τις διώξεις και το κυνηγητό. Αυτή είναι η αλήθεια. </w:t>
      </w:r>
    </w:p>
    <w:p w14:paraId="150A737F" w14:textId="77777777" w:rsidR="008A0FFC" w:rsidRDefault="001A1A5C">
      <w:pPr>
        <w:spacing w:line="600" w:lineRule="auto"/>
        <w:ind w:firstLine="720"/>
        <w:contextualSpacing/>
        <w:jc w:val="both"/>
        <w:rPr>
          <w:rFonts w:eastAsia="Times New Roman"/>
          <w:szCs w:val="24"/>
        </w:rPr>
      </w:pPr>
      <w:r>
        <w:rPr>
          <w:rFonts w:eastAsia="Times New Roman"/>
          <w:szCs w:val="24"/>
        </w:rPr>
        <w:t xml:space="preserve">Αναπτυξιακός νόμος, λοιπόν, μετά από όλα αυτά που σας είπαμε. Ο αναπτυξιακός νόμος ξέρετε τι είναι; </w:t>
      </w:r>
      <w:r>
        <w:rPr>
          <w:rFonts w:eastAsia="Times New Roman"/>
          <w:szCs w:val="24"/>
        </w:rPr>
        <w:t>Ο α</w:t>
      </w:r>
      <w:r>
        <w:rPr>
          <w:rFonts w:eastAsia="Times New Roman"/>
          <w:szCs w:val="24"/>
        </w:rPr>
        <w:t>ναπτυξιακός νόμος ε</w:t>
      </w:r>
      <w:r>
        <w:rPr>
          <w:rFonts w:eastAsia="Times New Roman"/>
          <w:szCs w:val="24"/>
        </w:rPr>
        <w:t>ίναι η δωρεάν στέγαση, σίτιση, υγειονομική περίθαλψη του κάθε λογής λαθρομετανάστη</w:t>
      </w:r>
      <w:r>
        <w:rPr>
          <w:rFonts w:eastAsia="Times New Roman"/>
          <w:szCs w:val="24"/>
        </w:rPr>
        <w:t>,</w:t>
      </w:r>
      <w:r>
        <w:rPr>
          <w:rFonts w:eastAsia="Times New Roman"/>
          <w:szCs w:val="24"/>
        </w:rPr>
        <w:t xml:space="preserve"> που πέρασε παράνομα τα σύνορα της πατρίδας μας και είναι εδώ και ζει και βασιλεύει αυτή τη στιγμή εις βάρος του Έλληνα κορόιδου. Αυτός είναι ο αναπτυξιακός νόμος, όταν στου</w:t>
      </w:r>
      <w:r>
        <w:rPr>
          <w:rFonts w:eastAsia="Times New Roman"/>
          <w:szCs w:val="24"/>
        </w:rPr>
        <w:t>ς Έλληνες πολίτες βάζετε μια θηλιά στον λαιμό και τον εξαναγκάζετε με τα μέτρα</w:t>
      </w:r>
      <w:r>
        <w:rPr>
          <w:rFonts w:eastAsia="Times New Roman"/>
          <w:szCs w:val="24"/>
        </w:rPr>
        <w:t>,</w:t>
      </w:r>
      <w:r>
        <w:rPr>
          <w:rFonts w:eastAsia="Times New Roman"/>
          <w:szCs w:val="24"/>
        </w:rPr>
        <w:t xml:space="preserve"> που παίρνετε</w:t>
      </w:r>
      <w:r>
        <w:rPr>
          <w:rFonts w:eastAsia="Times New Roman"/>
          <w:szCs w:val="24"/>
        </w:rPr>
        <w:t>,</w:t>
      </w:r>
      <w:r>
        <w:rPr>
          <w:rFonts w:eastAsia="Times New Roman"/>
          <w:szCs w:val="24"/>
        </w:rPr>
        <w:t xml:space="preserve"> είτε να κλείνουν τις </w:t>
      </w:r>
      <w:r>
        <w:rPr>
          <w:rFonts w:eastAsia="Times New Roman"/>
          <w:szCs w:val="24"/>
        </w:rPr>
        <w:lastRenderedPageBreak/>
        <w:t>επιχειρήσεις τους είτε να διασύρονται καθημερινά είτε να μην έχουν τι να κάνουν και να είναι απογοητευμένοι και -επαναλαμβάνω και πάλι- πολλο</w:t>
      </w:r>
      <w:r>
        <w:rPr>
          <w:rFonts w:eastAsia="Times New Roman"/>
          <w:szCs w:val="24"/>
        </w:rPr>
        <w:t>ί να αυτοκτονούν.</w:t>
      </w:r>
    </w:p>
    <w:p w14:paraId="150A7380" w14:textId="77777777" w:rsidR="008A0FFC" w:rsidRDefault="001A1A5C">
      <w:pPr>
        <w:spacing w:line="600" w:lineRule="auto"/>
        <w:ind w:firstLine="720"/>
        <w:contextualSpacing/>
        <w:jc w:val="both"/>
        <w:rPr>
          <w:rFonts w:eastAsia="Times New Roman"/>
          <w:szCs w:val="24"/>
        </w:rPr>
      </w:pPr>
      <w:r>
        <w:rPr>
          <w:rFonts w:eastAsia="Times New Roman"/>
          <w:szCs w:val="24"/>
        </w:rPr>
        <w:t>Ξεχάσαμε τις αυτοκτονίες των Ελλήνων πολιτών, αλλά δυστυχώς δεν τελείωσαν. Ξεχάσαμε τα παιδάκια που πηγαίνουν στο σχολείο και λιποθυμούν</w:t>
      </w:r>
      <w:r>
        <w:rPr>
          <w:rFonts w:eastAsia="Times New Roman"/>
          <w:szCs w:val="24"/>
        </w:rPr>
        <w:t>,</w:t>
      </w:r>
      <w:r>
        <w:rPr>
          <w:rFonts w:eastAsia="Times New Roman"/>
          <w:szCs w:val="24"/>
        </w:rPr>
        <w:t xml:space="preserve"> επειδή δεν έχουν να πάρουν μια τυρόπιτα. Αυτά τα ξεχάσαμε, τα ξεχάσατε και ασχολούμαστε με το πώς θα</w:t>
      </w:r>
      <w:r>
        <w:rPr>
          <w:rFonts w:eastAsia="Times New Roman"/>
          <w:szCs w:val="24"/>
        </w:rPr>
        <w:t xml:space="preserve"> δοθούν επιδοτήσεις και πώς θα πάμε σε επεκτάσεις των ξενοδοχείων για τους λαθρομετανάστες</w:t>
      </w:r>
      <w:r>
        <w:rPr>
          <w:rFonts w:eastAsia="Times New Roman"/>
          <w:szCs w:val="24"/>
        </w:rPr>
        <w:t>,</w:t>
      </w:r>
      <w:r>
        <w:rPr>
          <w:rFonts w:eastAsia="Times New Roman"/>
          <w:szCs w:val="24"/>
        </w:rPr>
        <w:t xml:space="preserve"> που έχουν έρθει. Και</w:t>
      </w:r>
      <w:r>
        <w:rPr>
          <w:rFonts w:eastAsia="Times New Roman"/>
          <w:szCs w:val="24"/>
        </w:rPr>
        <w:t>,</w:t>
      </w:r>
      <w:r>
        <w:rPr>
          <w:rFonts w:eastAsia="Times New Roman"/>
          <w:szCs w:val="24"/>
        </w:rPr>
        <w:t xml:space="preserve"> </w:t>
      </w:r>
      <w:r>
        <w:rPr>
          <w:rFonts w:eastAsia="Times New Roman"/>
          <w:szCs w:val="24"/>
        </w:rPr>
        <w:t>επίσης,</w:t>
      </w:r>
      <w:r>
        <w:rPr>
          <w:rFonts w:eastAsia="Times New Roman"/>
          <w:szCs w:val="24"/>
        </w:rPr>
        <w:t xml:space="preserve"> όταν κάποτε πήγαιναν και έδιναν κανένα μπιμπερό με γάλα σε κανένα προσφυγοπουλάκι</w:t>
      </w:r>
      <w:r>
        <w:rPr>
          <w:rFonts w:eastAsia="Times New Roman"/>
          <w:szCs w:val="24"/>
        </w:rPr>
        <w:t>,</w:t>
      </w:r>
      <w:r>
        <w:rPr>
          <w:rFonts w:eastAsia="Times New Roman"/>
          <w:szCs w:val="24"/>
        </w:rPr>
        <w:t xml:space="preserve"> που ερχόταν εδώ πέρα –γιατί όλοι έχουμε ψυχή και εμ</w:t>
      </w:r>
      <w:r>
        <w:rPr>
          <w:rFonts w:eastAsia="Times New Roman"/>
          <w:szCs w:val="24"/>
        </w:rPr>
        <w:t>είς ως Χρυσή Αυγή δεν θέλουμε φυσικά</w:t>
      </w:r>
      <w:r>
        <w:rPr>
          <w:rFonts w:eastAsia="Times New Roman"/>
          <w:szCs w:val="24"/>
        </w:rPr>
        <w:t>,</w:t>
      </w:r>
      <w:r>
        <w:rPr>
          <w:rFonts w:eastAsia="Times New Roman"/>
          <w:szCs w:val="24"/>
        </w:rPr>
        <w:t xml:space="preserve"> ούτε να πεθαίνει κανείς ούτε να ταλαιπωρείται- τα δελτία ειδήσεων σε αυτή την περίπτωση το έπαιζαν για δεκαπέντε λεπτά. Σήμερα</w:t>
      </w:r>
      <w:r>
        <w:rPr>
          <w:rFonts w:eastAsia="Times New Roman"/>
          <w:szCs w:val="24"/>
        </w:rPr>
        <w:t>,</w:t>
      </w:r>
      <w:r>
        <w:rPr>
          <w:rFonts w:eastAsia="Times New Roman"/>
          <w:szCs w:val="24"/>
        </w:rPr>
        <w:t xml:space="preserve"> που σε όλη την επικράτεια, όπου υπάρχει κέντρο διαμονής λαθρομεταναστών</w:t>
      </w:r>
      <w:r>
        <w:rPr>
          <w:rFonts w:eastAsia="Times New Roman"/>
          <w:szCs w:val="24"/>
        </w:rPr>
        <w:t>,</w:t>
      </w:r>
      <w:r>
        <w:rPr>
          <w:rFonts w:eastAsia="Times New Roman"/>
          <w:szCs w:val="24"/>
        </w:rPr>
        <w:t xml:space="preserve"> οι Έλληνες συμπολίτες μας έχουν ξεσηκωθεί, αυτά δεν τα λέει και δεν τα αναφέρει κανείς. Αυτά τα έχουν ξεχάσει όλοι. Τα έχει ξεχάσει και η </w:t>
      </w:r>
      <w:r>
        <w:rPr>
          <w:rFonts w:eastAsia="Times New Roman"/>
          <w:szCs w:val="24"/>
        </w:rPr>
        <w:lastRenderedPageBreak/>
        <w:t>σ</w:t>
      </w:r>
      <w:r>
        <w:rPr>
          <w:rFonts w:eastAsia="Times New Roman"/>
          <w:szCs w:val="24"/>
        </w:rPr>
        <w:t xml:space="preserve">υγκυβέρνηση αυτή εδώ πέρα, η υποτακτική </w:t>
      </w:r>
      <w:r>
        <w:rPr>
          <w:rFonts w:eastAsia="Times New Roman"/>
          <w:szCs w:val="24"/>
        </w:rPr>
        <w:t>σ</w:t>
      </w:r>
      <w:r>
        <w:rPr>
          <w:rFonts w:eastAsia="Times New Roman"/>
          <w:szCs w:val="24"/>
        </w:rPr>
        <w:t>υγκυβέρνηση, που έχει έρθει για να εξουσιάσει τον ελληνικό λαό, λέγοντας ψέ</w:t>
      </w:r>
      <w:r>
        <w:rPr>
          <w:rFonts w:eastAsia="Times New Roman"/>
          <w:szCs w:val="24"/>
        </w:rPr>
        <w:t>ματα, συνειδητά λέγοντας ψέματα, που έχει υφαρπάξει την ψήφο του ελληνικού λαού. Κανείς Έλληνας δεν την ψήφισε για να εφαρμόσει αυτά που εφαρμόζει σήμερα και μάλιστα δεν τα γνωρίζουν κιόλας οι Έλληνες μέσα σε όλο αυτό τον κυκεώνα προβλημάτων που υπάρχει.</w:t>
      </w:r>
    </w:p>
    <w:p w14:paraId="150A7381" w14:textId="77777777" w:rsidR="008A0FFC" w:rsidRDefault="001A1A5C">
      <w:pPr>
        <w:spacing w:line="600" w:lineRule="auto"/>
        <w:ind w:firstLine="720"/>
        <w:contextualSpacing/>
        <w:jc w:val="both"/>
        <w:rPr>
          <w:rFonts w:eastAsia="Times New Roman"/>
          <w:szCs w:val="24"/>
        </w:rPr>
      </w:pPr>
      <w:r>
        <w:rPr>
          <w:rFonts w:eastAsia="Times New Roman"/>
          <w:szCs w:val="24"/>
        </w:rPr>
        <w:t>Κ</w:t>
      </w:r>
      <w:r>
        <w:rPr>
          <w:rFonts w:eastAsia="Times New Roman"/>
          <w:szCs w:val="24"/>
        </w:rPr>
        <w:t>αι</w:t>
      </w:r>
      <w:r>
        <w:rPr>
          <w:rFonts w:eastAsia="Times New Roman"/>
          <w:szCs w:val="24"/>
        </w:rPr>
        <w:t>,</w:t>
      </w:r>
      <w:r>
        <w:rPr>
          <w:rFonts w:eastAsia="Times New Roman"/>
          <w:szCs w:val="24"/>
        </w:rPr>
        <w:t xml:space="preserve"> φυσικά</w:t>
      </w:r>
      <w:r>
        <w:rPr>
          <w:rFonts w:eastAsia="Times New Roman"/>
          <w:szCs w:val="24"/>
        </w:rPr>
        <w:t>,</w:t>
      </w:r>
      <w:r>
        <w:rPr>
          <w:rFonts w:eastAsia="Times New Roman"/>
          <w:szCs w:val="24"/>
        </w:rPr>
        <w:t xml:space="preserve"> υπάρχει και η Αντιπολίτευση του Κυριάκου Μητσοτάκη, ο οποίος παρίσταται στις τελετές και στις διεργασίες της Λέσχης Μπίλντερμπεργκ. Είναι εκεί για να σκύψει και αυτός πολύ το κεφάλι, να το σκύψει λίγο περισσότερο από τους </w:t>
      </w:r>
      <w:r>
        <w:rPr>
          <w:rFonts w:eastAsia="Times New Roman"/>
          <w:szCs w:val="24"/>
        </w:rPr>
        <w:t>σ</w:t>
      </w:r>
      <w:r>
        <w:rPr>
          <w:rFonts w:eastAsia="Times New Roman"/>
          <w:szCs w:val="24"/>
        </w:rPr>
        <w:t xml:space="preserve">υριζαίους και να πει </w:t>
      </w:r>
      <w:r>
        <w:rPr>
          <w:rFonts w:eastAsia="Times New Roman"/>
          <w:szCs w:val="24"/>
        </w:rPr>
        <w:t>ότι «εγώ είμαι καλύτερος, βάλτε με εδώ να διοικήσω την Ελλάδα, θα τα κάνω όλα αυτά και ακόμα περισσότερα με πολύ μεγάλη χαρά», όπως έκαναν εδώ και σαράντα χρόνια άλλωστε και ήταν αυτοί που μας έφτασαν εδώ. Αυτοί είναι, λοιπόν, οι αναπτυξιακοί νόμοι.</w:t>
      </w:r>
    </w:p>
    <w:p w14:paraId="150A7382" w14:textId="77777777" w:rsidR="008A0FFC" w:rsidRDefault="001A1A5C">
      <w:pPr>
        <w:spacing w:line="600" w:lineRule="auto"/>
        <w:ind w:firstLine="720"/>
        <w:contextualSpacing/>
        <w:jc w:val="both"/>
        <w:rPr>
          <w:rFonts w:eastAsia="Times New Roman"/>
          <w:szCs w:val="24"/>
        </w:rPr>
      </w:pPr>
      <w:r>
        <w:rPr>
          <w:rFonts w:eastAsia="Times New Roman"/>
          <w:szCs w:val="24"/>
        </w:rPr>
        <w:t>Και επ</w:t>
      </w:r>
      <w:r>
        <w:rPr>
          <w:rFonts w:eastAsia="Times New Roman"/>
          <w:szCs w:val="24"/>
        </w:rPr>
        <w:t xml:space="preserve">ειδή ακούμε να μιλάτε και να λέτε εσείς εδώ πέρα στα υπουργικά έδρανα ότι σας νοιάζει ο Έλληνας μεροκαματιάρης, ο Έλληνας που ταλαιπωρείται για να βγάλει το προς το ζην και να πάει στην </w:t>
      </w:r>
      <w:r>
        <w:rPr>
          <w:rFonts w:eastAsia="Times New Roman"/>
          <w:szCs w:val="24"/>
        </w:rPr>
        <w:lastRenderedPageBreak/>
        <w:t>οικογένειά του με ένα αξιοπρεπές μεροκάματο, σας λέω ότι καταθέσαμε μί</w:t>
      </w:r>
      <w:r>
        <w:rPr>
          <w:rFonts w:eastAsia="Times New Roman"/>
          <w:szCs w:val="24"/>
        </w:rPr>
        <w:t>α τροπολογία, η οποία σύμφωνα με όλους εσάς φυσικά δεν είναι κάτι κακό και πρέπει να την κάνετε δεκτή. Να μας δείξετε, λοιπόν, την καλή σας διάθεση.</w:t>
      </w:r>
    </w:p>
    <w:p w14:paraId="150A7383" w14:textId="77777777" w:rsidR="008A0FFC" w:rsidRDefault="001A1A5C">
      <w:pPr>
        <w:spacing w:line="600" w:lineRule="auto"/>
        <w:ind w:firstLine="720"/>
        <w:contextualSpacing/>
        <w:jc w:val="both"/>
        <w:rPr>
          <w:rFonts w:eastAsia="Times New Roman"/>
          <w:szCs w:val="24"/>
        </w:rPr>
      </w:pPr>
      <w:r>
        <w:rPr>
          <w:rFonts w:eastAsia="Times New Roman"/>
          <w:szCs w:val="24"/>
        </w:rPr>
        <w:t>Από τον αναπτυξιακό αυτόν νόμο βγάλατε έξω τη ναυπηγοεπισκευαστική βιομηχανία. Βγάλατε εκτός τη ναυπηγοεπισ</w:t>
      </w:r>
      <w:r>
        <w:rPr>
          <w:rFonts w:eastAsia="Times New Roman"/>
          <w:szCs w:val="24"/>
        </w:rPr>
        <w:t>κευαστική ζώνη. Γιατί; Οι Έλληνες ειδικευόμαστε σε αυτό το κομμάτι. Έχουμε εξαιρετικούς τεχνίτες. Έχουμε ανθρώπους, οι οποίοι έχουν κάνει τρομερή δουλειά</w:t>
      </w:r>
      <w:r>
        <w:rPr>
          <w:rFonts w:eastAsia="Times New Roman"/>
          <w:szCs w:val="24"/>
        </w:rPr>
        <w:t>,</w:t>
      </w:r>
      <w:r>
        <w:rPr>
          <w:rFonts w:eastAsia="Times New Roman"/>
          <w:szCs w:val="24"/>
        </w:rPr>
        <w:t xml:space="preserve"> χρόνια τώρα</w:t>
      </w:r>
      <w:r>
        <w:rPr>
          <w:rFonts w:eastAsia="Times New Roman"/>
          <w:szCs w:val="24"/>
        </w:rPr>
        <w:t>,</w:t>
      </w:r>
      <w:r>
        <w:rPr>
          <w:rFonts w:eastAsia="Times New Roman"/>
          <w:szCs w:val="24"/>
        </w:rPr>
        <w:t xml:space="preserve"> πάνω σε αυτό. Θα μπορούσαμε να καλύψουμε χιλιάδες θέσεων εργασίας</w:t>
      </w:r>
      <w:r>
        <w:rPr>
          <w:rFonts w:eastAsia="Times New Roman"/>
          <w:szCs w:val="24"/>
        </w:rPr>
        <w:t>,</w:t>
      </w:r>
      <w:r>
        <w:rPr>
          <w:rFonts w:eastAsia="Times New Roman"/>
          <w:szCs w:val="24"/>
        </w:rPr>
        <w:t xml:space="preserve"> γιατί δεν είναι μόνο </w:t>
      </w:r>
      <w:r>
        <w:rPr>
          <w:rFonts w:eastAsia="Times New Roman"/>
          <w:szCs w:val="24"/>
        </w:rPr>
        <w:t>αυτός που θα δουλέψει, είναι όλο το κύκλωμα που θα κινηθεί και ειδικά στις περιοχές τις ταλαιπωρημένες της Β΄ Πειραι</w:t>
      </w:r>
      <w:r>
        <w:rPr>
          <w:rFonts w:eastAsia="Times New Roman"/>
          <w:szCs w:val="24"/>
        </w:rPr>
        <w:t>ώς</w:t>
      </w:r>
      <w:r>
        <w:rPr>
          <w:rFonts w:eastAsia="Times New Roman"/>
          <w:szCs w:val="24"/>
        </w:rPr>
        <w:t xml:space="preserve">, στο Πέραμα, στο Κερατσίνι, στον Κορυδαλλό, στη Νίκαια, αλλά και σε όλο τον Πειραιά. Αυτό θα έδινε μια τεράστια ανάσα. </w:t>
      </w:r>
    </w:p>
    <w:p w14:paraId="150A7384" w14:textId="77777777" w:rsidR="008A0FFC" w:rsidRDefault="001A1A5C">
      <w:pPr>
        <w:spacing w:line="600" w:lineRule="auto"/>
        <w:ind w:firstLine="720"/>
        <w:contextualSpacing/>
        <w:jc w:val="both"/>
        <w:rPr>
          <w:rFonts w:eastAsia="Times New Roman"/>
          <w:szCs w:val="24"/>
        </w:rPr>
      </w:pPr>
      <w:r>
        <w:rPr>
          <w:rFonts w:eastAsia="Times New Roman"/>
          <w:szCs w:val="24"/>
        </w:rPr>
        <w:lastRenderedPageBreak/>
        <w:t>Πώς, λοιπόν, εσεί</w:t>
      </w:r>
      <w:r>
        <w:rPr>
          <w:rFonts w:eastAsia="Times New Roman"/>
          <w:szCs w:val="24"/>
        </w:rPr>
        <w:t>ς τους βγάζετε απ’ έξω; Είναι τυχαίο; Δεν το σκεφτήκατε; Λοιπόν, εγώ δεν πιστεύω ότι δεν το σκεφτήκατε. Το κάνετε εσκεμμένα. Δεν θέλετε να υπάρξει ανάπτυξη και ειδικά στην επισκευαστική ζώνη του Περάματος. Έχετε κρατήσει ένα μικρό κομμάτι τώρα για να γίνον</w:t>
      </w:r>
      <w:r>
        <w:rPr>
          <w:rFonts w:eastAsia="Times New Roman"/>
          <w:szCs w:val="24"/>
        </w:rPr>
        <w:t xml:space="preserve">ται δήθεν κάποιες εργασίες, αλλά είναι μέσα στη συμφωνία που έχετε κάνει με την </w:t>
      </w:r>
      <w:r>
        <w:rPr>
          <w:rFonts w:eastAsia="Times New Roman"/>
          <w:szCs w:val="24"/>
        </w:rPr>
        <w:t>«</w:t>
      </w:r>
      <w:r>
        <w:rPr>
          <w:rFonts w:eastAsia="Times New Roman"/>
          <w:szCs w:val="24"/>
          <w:lang w:val="en-US"/>
        </w:rPr>
        <w:t>COSCO</w:t>
      </w:r>
      <w:r>
        <w:rPr>
          <w:rFonts w:eastAsia="Times New Roman"/>
          <w:szCs w:val="24"/>
        </w:rPr>
        <w:t>»</w:t>
      </w:r>
      <w:r>
        <w:rPr>
          <w:rFonts w:eastAsia="Times New Roman"/>
          <w:szCs w:val="24"/>
        </w:rPr>
        <w:t xml:space="preserve"> για να την ξεπουλήσετε. </w:t>
      </w:r>
    </w:p>
    <w:p w14:paraId="150A7385" w14:textId="77777777" w:rsidR="008A0FFC" w:rsidRDefault="001A1A5C">
      <w:pPr>
        <w:spacing w:line="600" w:lineRule="auto"/>
        <w:ind w:firstLine="720"/>
        <w:contextualSpacing/>
        <w:jc w:val="both"/>
        <w:rPr>
          <w:rFonts w:eastAsia="Times New Roman"/>
          <w:szCs w:val="24"/>
        </w:rPr>
      </w:pPr>
      <w:r>
        <w:rPr>
          <w:rFonts w:eastAsia="Times New Roman"/>
          <w:szCs w:val="24"/>
        </w:rPr>
        <w:t>Κατ’ αυτόν τον τρόπο, λοιπόν, όταν δεν θα υπάρχει ούτε ένα πλοίο να πηγαίνει</w:t>
      </w:r>
      <w:r>
        <w:rPr>
          <w:rFonts w:eastAsia="Times New Roman"/>
          <w:szCs w:val="24"/>
        </w:rPr>
        <w:t>,</w:t>
      </w:r>
      <w:r>
        <w:rPr>
          <w:rFonts w:eastAsia="Times New Roman"/>
          <w:szCs w:val="24"/>
        </w:rPr>
        <w:t xml:space="preserve"> για να υπάρχουν εργασίες</w:t>
      </w:r>
      <w:r>
        <w:rPr>
          <w:rFonts w:eastAsia="Times New Roman"/>
          <w:szCs w:val="24"/>
        </w:rPr>
        <w:t>,</w:t>
      </w:r>
      <w:r>
        <w:rPr>
          <w:rFonts w:eastAsia="Times New Roman"/>
          <w:szCs w:val="24"/>
        </w:rPr>
        <w:t xml:space="preserve"> ο Έλληνας που εργάζεται, θα αναγκαστεί </w:t>
      </w:r>
      <w:r>
        <w:rPr>
          <w:rFonts w:eastAsia="Times New Roman"/>
          <w:szCs w:val="24"/>
        </w:rPr>
        <w:t xml:space="preserve">να κάνει κάτι άλλο και να φύγει. </w:t>
      </w:r>
    </w:p>
    <w:p w14:paraId="150A7386" w14:textId="77777777" w:rsidR="008A0FFC" w:rsidRDefault="001A1A5C">
      <w:pPr>
        <w:spacing w:line="600" w:lineRule="auto"/>
        <w:ind w:firstLine="720"/>
        <w:contextualSpacing/>
        <w:jc w:val="both"/>
        <w:rPr>
          <w:rFonts w:eastAsia="Times New Roman"/>
          <w:szCs w:val="24"/>
        </w:rPr>
      </w:pPr>
      <w:r>
        <w:rPr>
          <w:rFonts w:eastAsia="Times New Roman"/>
          <w:szCs w:val="24"/>
        </w:rPr>
        <w:t>Και είναι απορίας άξιο πώς ο Υφυπουργός Εθνικής Άμυνας, ο Βίτσας, πριν από έναν χρόνο περίπου, έλεγε: «Στις επιλογές της Κυβέρνησης του ΣΥΡΙΖΑ είναι η αξιοποίηση των συγκριτικών πλεονεκτημάτων της χώρας. Και μέσα σε αυτά ξ</w:t>
      </w:r>
      <w:r>
        <w:rPr>
          <w:rFonts w:eastAsia="Times New Roman"/>
          <w:szCs w:val="24"/>
        </w:rPr>
        <w:t>εχωριστή θέση κατέχει η ναυπηγοεπισκευαστική βιομηχανία. Το ζητούμενο –τόνιζε- δεν είναι απλά να σώσουμε τα ναυπηγεία και τη δουλειά των εργαζομένων, αλλά να σχεδιάσουμε την ανάπτυξή τους, καθώς αυτό δίνει προοπτική στη βιωσιμότητά τους».</w:t>
      </w:r>
    </w:p>
    <w:p w14:paraId="150A7387"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Εδώ είμαστε, λοιπ</w:t>
      </w:r>
      <w:r>
        <w:rPr>
          <w:rFonts w:eastAsia="Times New Roman" w:cs="Times New Roman"/>
          <w:szCs w:val="24"/>
        </w:rPr>
        <w:t>όν. Τα πιστεύετε όλα αυτά; Επειδή εμείς λέμε ότι είστε ψεύτες και δεν τα πιστεύετε, δεν θα το κάνετε δεκτό. Αν όμως έχετε ένα ψήγμα ευαισθησίας, αν έχετε λίγο φιλότιμο, από όλα αυτά κάντε δεκτή αυτή την τροπολογία. Και ας πούμε ότι την κάνατε εσείς και όχι</w:t>
      </w:r>
      <w:r>
        <w:rPr>
          <w:rFonts w:eastAsia="Times New Roman" w:cs="Times New Roman"/>
          <w:szCs w:val="24"/>
        </w:rPr>
        <w:t xml:space="preserve"> η Χρυσή Αυγή. Φτάνει να δοθούν θέσεις εργασίας στους Έλληνες που δουλεύουν στην επισκευαστική ζώνη στο Πέραμα, στην Ελευσίνα, στον Σκαραμαγκά, στη Σύρο, εκεί που θα μπορούσαν να δημιουργηθούν χιλιάδες νέες θέσεις εργασίας. Γιατί δεν το κάνετε; Εδώ είναι, </w:t>
      </w:r>
      <w:r>
        <w:rPr>
          <w:rFonts w:eastAsia="Times New Roman" w:cs="Times New Roman"/>
          <w:szCs w:val="24"/>
        </w:rPr>
        <w:t>τολμήστε το και θα σας πούμε και μπράβο.</w:t>
      </w:r>
    </w:p>
    <w:p w14:paraId="150A7388" w14:textId="77777777" w:rsidR="008A0FFC" w:rsidRDefault="001A1A5C">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150A7389" w14:textId="77777777" w:rsidR="008A0FFC" w:rsidRDefault="001A1A5C">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Τον λόγο έχει ο κ. Κατσώτης. </w:t>
      </w:r>
    </w:p>
    <w:p w14:paraId="150A738A"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Ευχαριστώ, κύριε Πρόεδρε. </w:t>
      </w:r>
    </w:p>
    <w:p w14:paraId="150A738B"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Αναπτυξιακός νόμος. Διατείνεστε ότι αποτελεί αναγκαίο εργαλείο για να βγει η χώρα από την κρίση, να μπει στην ανάκαμψη, στην ανάπτυξη, να δημιουργηθούν θέσεις εργασίας. Συγκεντρώνει το ενδιαφέρον </w:t>
      </w:r>
      <w:r>
        <w:rPr>
          <w:rFonts w:eastAsia="Times New Roman" w:cs="Times New Roman"/>
          <w:szCs w:val="24"/>
        </w:rPr>
        <w:lastRenderedPageBreak/>
        <w:t>των εκπροσώπων του κεφαλαίου και των επιχειρηματικών ομίλων,</w:t>
      </w:r>
      <w:r>
        <w:rPr>
          <w:rFonts w:eastAsia="Times New Roman" w:cs="Times New Roman"/>
          <w:szCs w:val="24"/>
        </w:rPr>
        <w:t xml:space="preserve"> οι οποίοι σας δίνουν συγχαρητήρια και δηλώνουν ικανοποιημένοι από το κυβερνητικό έργο. Εξάλλου, όπως είπε και ο εισηγητής του ΣΥΡΙΖΑ, είχε γίνει αρκετή συζήτηση και διαβούλευση με τους εκπροσώπους των επιχειρηματιών και το τελικό σχέδιο ενσωμάτωσε όλες τι</w:t>
      </w:r>
      <w:r>
        <w:rPr>
          <w:rFonts w:eastAsia="Times New Roman" w:cs="Times New Roman"/>
          <w:szCs w:val="24"/>
        </w:rPr>
        <w:t xml:space="preserve">ς προτάσεις τους. </w:t>
      </w:r>
    </w:p>
    <w:p w14:paraId="150A738C"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Δεν έχουμε αντίρρηση ότι έτσι έχουν τα πράγματα, όπως εξάλλου είχαν πάντα, όπως δεν έχουμε αντίρρηση ότι για κάθε νομοθετική ρύθμιση έχετε -όπως είχαν και οι προηγούμενοι, η Νέα Δημοκρατία και το ΠΑΣΟΚ- απαραίτητα τη σύμφωνη γνώμη τους, </w:t>
      </w:r>
      <w:r>
        <w:rPr>
          <w:rFonts w:eastAsia="Times New Roman" w:cs="Times New Roman"/>
          <w:szCs w:val="24"/>
        </w:rPr>
        <w:t xml:space="preserve">αν όχι την επιταγή. Γιατί αυτοί είναι η πραγματική εξουσία. Αυτούς εκπροσωπεί και η Ευρωπαϊκή Ένωση, με τη στρατηγική που εσείς υλοποιείτε και με αυτό το σχέδιο νόμου. Δική τους οργάνωση εξάλλου είναι. </w:t>
      </w:r>
    </w:p>
    <w:p w14:paraId="150A738D"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Είναι ανάγκη των επιχειρηματικών ομίλων. Αυτούς υπηρε</w:t>
      </w:r>
      <w:r>
        <w:rPr>
          <w:rFonts w:eastAsia="Times New Roman" w:cs="Times New Roman"/>
          <w:szCs w:val="24"/>
        </w:rPr>
        <w:t>τεί όλο αυτό το νομοθετικό πλαίσιο, που τους διασφαλίζει φ</w:t>
      </w:r>
      <w:r>
        <w:rPr>
          <w:rFonts w:eastAsia="Times New Roman" w:cs="Times New Roman"/>
          <w:szCs w:val="24"/>
        </w:rPr>
        <w:t>θ</w:t>
      </w:r>
      <w:r>
        <w:rPr>
          <w:rFonts w:eastAsia="Times New Roman" w:cs="Times New Roman"/>
          <w:szCs w:val="24"/>
        </w:rPr>
        <w:t xml:space="preserve">ηνή εργατική δύναμη, με σάρωση των εργασιακών και ασφαλιστικών δικαιωμάτων, </w:t>
      </w:r>
      <w:r>
        <w:rPr>
          <w:rFonts w:eastAsia="Times New Roman" w:cs="Times New Roman"/>
          <w:szCs w:val="24"/>
        </w:rPr>
        <w:lastRenderedPageBreak/>
        <w:t>με πλήρη ευελιξία, με περιστολή των όποιων συνδικαλιστικών και δημοκρατικών ελευθεριών, του δικαιώματος της απεργίας, ώστ</w:t>
      </w:r>
      <w:r>
        <w:rPr>
          <w:rFonts w:eastAsia="Times New Roman" w:cs="Times New Roman"/>
          <w:szCs w:val="24"/>
        </w:rPr>
        <w:t xml:space="preserve">ε χωρίς εμπόδια να αυξάνουν τα κέρδη τους. </w:t>
      </w:r>
    </w:p>
    <w:p w14:paraId="150A738E"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Είναι δική τους ανάγκη οι φοροαπαλλαγές, οι εισφοροαπαλλαγές, οι αναπτυξιακοί νόμοι, τα πακέτα ΕΣΠΑ και Γιούνγκερ, οι κρατικές χρηματοδοτήσεις με τον έναν ή τον άλλον τρόπο. </w:t>
      </w:r>
    </w:p>
    <w:p w14:paraId="150A738F"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Απ’ αυτά τα προγράμματα</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εξαι</w:t>
      </w:r>
      <w:r>
        <w:rPr>
          <w:rFonts w:eastAsia="Times New Roman" w:cs="Times New Roman"/>
          <w:szCs w:val="24"/>
        </w:rPr>
        <w:t>ρείται η γεωργία που απαιτεί τη σύμφωνη γνώμη, όπως λέτε, της Ευρωπαϊκής Ένωσης και η ναυπηγοεπισκευαστική βιομηχανία, για την οποία επίσης απαιτείται σύμφωνη γνώμη της Ευρωπαϊκής Ένωσης. Βλέπετε είναι η ΚΑΠ που πρέπει να προχωρήσει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είναι οι </w:t>
      </w:r>
      <w:r>
        <w:rPr>
          <w:rFonts w:eastAsia="Times New Roman" w:cs="Times New Roman"/>
          <w:szCs w:val="24"/>
        </w:rPr>
        <w:t xml:space="preserve">επιλογές που έχει κάνει η Ευρωπαϊκή Ένωση, με τη σύμφωνη γνώμη της ελληνικής αστικής τάξης για τα ναυπηγεία. </w:t>
      </w:r>
    </w:p>
    <w:p w14:paraId="150A7390"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Είναι δική τους ανάγκη η διαμόρφωση φιλικού περιβάλλοντος για να επενδυθούν λιμνάζοντα κεφάλαια. Όλα υποτάσσονται στην καπιταλιστική ανάπτυξη. Εργ</w:t>
      </w:r>
      <w:r>
        <w:rPr>
          <w:rFonts w:eastAsia="Times New Roman" w:cs="Times New Roman"/>
          <w:szCs w:val="24"/>
        </w:rPr>
        <w:t>αλεία του κεφαλαίου είναι και ο κόφτης</w:t>
      </w:r>
      <w:r>
        <w:rPr>
          <w:rFonts w:eastAsia="Times New Roman" w:cs="Times New Roman"/>
          <w:szCs w:val="24"/>
        </w:rPr>
        <w:t xml:space="preserve"> </w:t>
      </w:r>
      <w:r>
        <w:rPr>
          <w:rFonts w:eastAsia="Times New Roman" w:cs="Times New Roman"/>
          <w:szCs w:val="24"/>
        </w:rPr>
        <w:t xml:space="preserve">αλλά και ο δότης. </w:t>
      </w:r>
    </w:p>
    <w:p w14:paraId="150A7391"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Αυτή η ανάπτυξη</w:t>
      </w:r>
      <w:r>
        <w:rPr>
          <w:rFonts w:eastAsia="Times New Roman" w:cs="Times New Roman"/>
          <w:szCs w:val="24"/>
        </w:rPr>
        <w:t>,</w:t>
      </w:r>
      <w:r>
        <w:rPr>
          <w:rFonts w:eastAsia="Times New Roman" w:cs="Times New Roman"/>
          <w:szCs w:val="24"/>
        </w:rPr>
        <w:t xml:space="preserve"> που προϋποθέτει τσακισμένα λαϊκά δικαιώματα, θυσίες διαρκείας</w:t>
      </w:r>
      <w:r>
        <w:rPr>
          <w:rFonts w:eastAsia="Times New Roman" w:cs="Times New Roman"/>
          <w:szCs w:val="24"/>
        </w:rPr>
        <w:t>,</w:t>
      </w:r>
      <w:r>
        <w:rPr>
          <w:rFonts w:eastAsia="Times New Roman" w:cs="Times New Roman"/>
          <w:szCs w:val="24"/>
        </w:rPr>
        <w:t xml:space="preserve"> δεν είναι σωτήρια για το</w:t>
      </w:r>
      <w:r>
        <w:rPr>
          <w:rFonts w:eastAsia="Times New Roman" w:cs="Times New Roman"/>
          <w:szCs w:val="24"/>
        </w:rPr>
        <w:t>ν</w:t>
      </w:r>
      <w:r>
        <w:rPr>
          <w:rFonts w:eastAsia="Times New Roman" w:cs="Times New Roman"/>
          <w:szCs w:val="24"/>
        </w:rPr>
        <w:t xml:space="preserve"> λαό. Αυτός ο δρόμος είναι αδιέξοδος για τα λαϊκά συμφέροντα. </w:t>
      </w:r>
    </w:p>
    <w:p w14:paraId="150A7392"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Το απόλυτο κίνητρο της εξουσία</w:t>
      </w:r>
      <w:r>
        <w:rPr>
          <w:rFonts w:eastAsia="Times New Roman" w:cs="Times New Roman"/>
          <w:szCs w:val="24"/>
        </w:rPr>
        <w:t>ς του κεφαλαίου και της οικονομίας του είναι το κέρδος, το οποίο προκύπτει από την όλο και μεγαλύτερη ένταση της εκμετάλλευσης της εργατικής τάξης, από την ενθυλάκωση όλο και περισσότερου κρατικού χρήματος</w:t>
      </w:r>
      <w:r>
        <w:rPr>
          <w:rFonts w:eastAsia="Times New Roman" w:cs="Times New Roman"/>
          <w:szCs w:val="24"/>
        </w:rPr>
        <w:t>,</w:t>
      </w:r>
      <w:r>
        <w:rPr>
          <w:rFonts w:eastAsia="Times New Roman" w:cs="Times New Roman"/>
          <w:szCs w:val="24"/>
        </w:rPr>
        <w:t xml:space="preserve"> που αφαιρείται με τη ληστεία του λαού, με τη μείω</w:t>
      </w:r>
      <w:r>
        <w:rPr>
          <w:rFonts w:eastAsia="Times New Roman" w:cs="Times New Roman"/>
          <w:szCs w:val="24"/>
        </w:rPr>
        <w:t xml:space="preserve">ση των μισθών, των συντάξεων, με τη μείωση της χρηματοδότησης στην υγεία, την παιδεία, την πρόνοια και άλλες κοινωνικές δαπάνες. Αυτό υπηρετεί και το παρόν σχέδιο νόμου. </w:t>
      </w:r>
    </w:p>
    <w:p w14:paraId="150A7393"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 xml:space="preserve">Ο λαός επτά χρόνια τώρα ζει τις μεγάλες συνέπειες της καπιταλιστικής κρίσης, καθώς </w:t>
      </w:r>
      <w:r>
        <w:rPr>
          <w:rFonts w:eastAsia="Times New Roman" w:cs="Times New Roman"/>
          <w:szCs w:val="24"/>
        </w:rPr>
        <w:t>και τις επώδυνες επιπτώσεις των μνημονίων και των μέτρων, όπως η ανεργία, η φτώχεια και η εξαθλίωση, μέτρα που περιλαμβάνονται και στα τρία μνημόνια</w:t>
      </w:r>
      <w:r>
        <w:rPr>
          <w:rFonts w:eastAsia="Times New Roman" w:cs="Times New Roman"/>
          <w:szCs w:val="24"/>
        </w:rPr>
        <w:t>,</w:t>
      </w:r>
      <w:r>
        <w:rPr>
          <w:rFonts w:eastAsia="Times New Roman" w:cs="Times New Roman"/>
          <w:szCs w:val="24"/>
        </w:rPr>
        <w:t xml:space="preserve"> τα οποία έχετε ψηφίσει και ουσιαστικά συμφωνείτε όλοι, πλην του ΚΚΕ. </w:t>
      </w:r>
    </w:p>
    <w:p w14:paraId="150A7394"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Θα χρησιμοποιήσουμε κι εμείς μια άλλ</w:t>
      </w:r>
      <w:r>
        <w:rPr>
          <w:rFonts w:eastAsia="Times New Roman" w:cs="Times New Roman"/>
          <w:szCs w:val="24"/>
        </w:rPr>
        <w:t>η φράση</w:t>
      </w:r>
      <w:r>
        <w:rPr>
          <w:rFonts w:eastAsia="Times New Roman" w:cs="Times New Roman"/>
          <w:szCs w:val="24"/>
        </w:rPr>
        <w:t>,</w:t>
      </w:r>
      <w:r>
        <w:rPr>
          <w:rFonts w:eastAsia="Times New Roman" w:cs="Times New Roman"/>
          <w:szCs w:val="24"/>
        </w:rPr>
        <w:t xml:space="preserve"> που λέγεται τελευταία για να καλέσουμε τους εργαζόμενους και το</w:t>
      </w:r>
      <w:r>
        <w:rPr>
          <w:rFonts w:eastAsia="Times New Roman" w:cs="Times New Roman"/>
          <w:szCs w:val="24"/>
        </w:rPr>
        <w:t>ν</w:t>
      </w:r>
      <w:r>
        <w:rPr>
          <w:rFonts w:eastAsia="Times New Roman" w:cs="Times New Roman"/>
          <w:szCs w:val="24"/>
        </w:rPr>
        <w:t xml:space="preserve"> λαό να γυρίσουν σελίδα, να απεγκλωβιστούν από τα ψευτοδιλήμματα, τις αυταπάτες, τους εκβιασμούς, από την κυρίαρχη προπαγάνδα ότι δεν υπάρχει άλλος δρόμος και ότι πρέπει να αποδεχθεί </w:t>
      </w:r>
      <w:r>
        <w:rPr>
          <w:rFonts w:eastAsia="Times New Roman" w:cs="Times New Roman"/>
          <w:szCs w:val="24"/>
        </w:rPr>
        <w:t xml:space="preserve">και να στηρίξει αυτό τον δρόμο ανάπτυξης με όποια διαχείριση. </w:t>
      </w:r>
    </w:p>
    <w:p w14:paraId="150A7395"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Για ποια, όμως, ανάπτυξη μιλάμε και ποιον θα υπηρετεί; Εμείς λέμε να βγάλουν τα συμπεράσματα οι εργαζόμενοι και ο λαός από την ανάπτυξη, για παράδειγμα, του τουρισμού και ποιον αυτή ωφελεί, από</w:t>
      </w:r>
      <w:r>
        <w:rPr>
          <w:rFonts w:eastAsia="Times New Roman" w:cs="Times New Roman"/>
          <w:szCs w:val="24"/>
        </w:rPr>
        <w:t xml:space="preserve"> τις συνθήκες ζούγκλας, γαλέρας</w:t>
      </w:r>
      <w:r>
        <w:rPr>
          <w:rFonts w:eastAsia="Times New Roman" w:cs="Times New Roman"/>
          <w:szCs w:val="24"/>
        </w:rPr>
        <w:t>,</w:t>
      </w:r>
      <w:r>
        <w:rPr>
          <w:rFonts w:eastAsia="Times New Roman" w:cs="Times New Roman"/>
          <w:szCs w:val="24"/>
        </w:rPr>
        <w:t xml:space="preserve"> που έχουν δημιουργήσει για τους εργαζόμενους για να αυξάνουν τα </w:t>
      </w:r>
      <w:r>
        <w:rPr>
          <w:rFonts w:eastAsia="Times New Roman" w:cs="Times New Roman"/>
          <w:szCs w:val="24"/>
        </w:rPr>
        <w:lastRenderedPageBreak/>
        <w:t>κέρδη τους, από τη σύγχρονη δουλεία</w:t>
      </w:r>
      <w:r>
        <w:rPr>
          <w:rFonts w:eastAsia="Times New Roman" w:cs="Times New Roman"/>
          <w:szCs w:val="24"/>
        </w:rPr>
        <w:t>,</w:t>
      </w:r>
      <w:r>
        <w:rPr>
          <w:rFonts w:eastAsia="Times New Roman" w:cs="Times New Roman"/>
          <w:szCs w:val="24"/>
        </w:rPr>
        <w:t xml:space="preserve"> που έχουν διαμορφώσει με γενικευμένη μαθητεία, γενικευμένη ευελιξία, συμβάσεις μιας ημέρας, ατέλειωτες ώρες δουλειάς με δί</w:t>
      </w:r>
      <w:r>
        <w:rPr>
          <w:rFonts w:eastAsia="Times New Roman" w:cs="Times New Roman"/>
          <w:szCs w:val="24"/>
        </w:rPr>
        <w:t xml:space="preserve">σπαστα και τρίσπαστα ωράρια. </w:t>
      </w:r>
    </w:p>
    <w:p w14:paraId="150A7396"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Έχουμε είκοσι επτά εκατομμύρια τουρίστες, πακτωλός δισεκατομμυρίων ευρώ, αλλά η απασχόληση είναι πολύ μικρότερη απ’ αυτή που ήταν πολλά χρόνια πριν, με το εισόδημα των εργαζομένων να είναι μικρό και γλίσχρο. </w:t>
      </w:r>
    </w:p>
    <w:p w14:paraId="150A7397"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Τα παραδείγματα ε</w:t>
      </w:r>
      <w:r>
        <w:rPr>
          <w:rFonts w:eastAsia="Times New Roman" w:cs="Times New Roman"/>
          <w:szCs w:val="24"/>
        </w:rPr>
        <w:t>ίναι πολλά και από όλους τους άλλους κλάδους. Το εργοδοτικό και διευθυντικό δικαίωμα έχει ισχυροποιηθεί και, ουσιαστικά, καθορίζει τους όρους αμοιβής και εργασίας, δημιουργώντας συνθήκες εργασιακής ζούγκλας. Η μη εφαρμογή των ελάχιστων είναι κανόνας. Η βαρ</w:t>
      </w:r>
      <w:r>
        <w:rPr>
          <w:rFonts w:eastAsia="Times New Roman" w:cs="Times New Roman"/>
          <w:szCs w:val="24"/>
        </w:rPr>
        <w:t xml:space="preserve">βαρότητα και η σαπίλα αυτού του συστήματος πρέπει να τελειώσει. Η δικτατορία του κεφαλαίου πρέπει να ανατραπεί. </w:t>
      </w:r>
    </w:p>
    <w:p w14:paraId="150A7398"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Διέξοδος προς όφελος του λαού, των παραγωγών του κοινωνικού πλούτου, μπορεί να ανοίξει, αν πάρει την υπόθεση στα δικά της χέρια η εργατική τάξη</w:t>
      </w:r>
      <w:r>
        <w:rPr>
          <w:rFonts w:eastAsia="Times New Roman" w:cs="Times New Roman"/>
          <w:szCs w:val="24"/>
        </w:rPr>
        <w:t>, σε ρήξη με τα συμφέροντα της πλουτοκρατίας, με αποδέσμευση από την Ευρωπαϊκή Ένωση και τις άλλες οργανώσεις του κεφαλαίου.</w:t>
      </w:r>
    </w:p>
    <w:p w14:paraId="150A7399"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Φιλολαϊκή διέξοδος θα έρθει, αν πάρουν τα κλειδιά της οικονομίας και της εξουσίας οι ίδιοι οι εργαζόμενοι, με συμμάχους τους τούς α</w:t>
      </w:r>
      <w:r>
        <w:rPr>
          <w:rFonts w:eastAsia="Times New Roman" w:cs="Times New Roman"/>
          <w:szCs w:val="24"/>
        </w:rPr>
        <w:t xml:space="preserve">υτοαπασχολούμενους και τη φτωχή αγροτιά και οργανώσουν την παραγωγή και την κοινωνία με βάση τις δικές τους ανάγκες. </w:t>
      </w:r>
    </w:p>
    <w:p w14:paraId="150A739A"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Η μόνη λύση για την εργατική τάξη είναι η απαλλαγή της από τις δυνάμεις που εμποδίζουν την κοινωνική πρόοδο και την ικανοποίηση των αναγκώ</w:t>
      </w:r>
      <w:r>
        <w:rPr>
          <w:rFonts w:eastAsia="Times New Roman" w:cs="Times New Roman"/>
          <w:szCs w:val="24"/>
        </w:rPr>
        <w:t xml:space="preserve">ν του λαού. Αυτοί είναι οι ιδιοκτήτες των μέσων παραγωγής, οι βιομήχανοι, οι εφοπλιστές, οι ξενοδόχοι και οι κάθε λογής επιχειρηματίες. Η εργατική τάξη αποτελεί τη δύναμη προόδου. Με τη δική της εξουσία μπορούν να αντιμετωπιστούν οριστικά τα μεγάλα </w:t>
      </w:r>
      <w:r>
        <w:rPr>
          <w:rFonts w:eastAsia="Times New Roman" w:cs="Times New Roman"/>
          <w:szCs w:val="24"/>
        </w:rPr>
        <w:lastRenderedPageBreak/>
        <w:t>προβλήμ</w:t>
      </w:r>
      <w:r>
        <w:rPr>
          <w:rFonts w:eastAsia="Times New Roman" w:cs="Times New Roman"/>
          <w:szCs w:val="24"/>
        </w:rPr>
        <w:t>ατα</w:t>
      </w:r>
      <w:r>
        <w:rPr>
          <w:rFonts w:eastAsia="Times New Roman" w:cs="Times New Roman"/>
          <w:szCs w:val="24"/>
        </w:rPr>
        <w:t>,</w:t>
      </w:r>
      <w:r>
        <w:rPr>
          <w:rFonts w:eastAsia="Times New Roman" w:cs="Times New Roman"/>
          <w:szCs w:val="24"/>
        </w:rPr>
        <w:t xml:space="preserve"> που ζει σήμερα από την εξουσία του κεφαλαίου. Και όσο αυτή διαρκεί, η ζωή της λαϊκής οικογένειας θα επιδεινώνεται. </w:t>
      </w:r>
    </w:p>
    <w:p w14:paraId="150A739B"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Προσδοκίες μιας ζωής των εργαζομένων, όπως η αξιοπρεπής σύνταξη και το εφάπαξ, θυσιάστηκαν για τις ανάγκες των επιχειρηματικών ομίλων. </w:t>
      </w:r>
      <w:r>
        <w:rPr>
          <w:rFonts w:eastAsia="Times New Roman" w:cs="Times New Roman"/>
          <w:szCs w:val="24"/>
        </w:rPr>
        <w:t xml:space="preserve">Τα όνειρα των νέων συνθλίβονται στις «μυλόπετρες» της ανταγωνιστικότητας, της κερδοφορίας και της καπιταλιστικής ανάπτυξης. Η ζωή τους εξαρτάται από τους σχεδιασμούς του κεφαλαίου, από τις επιλογές των μονοπωλιακών και επιχειρηματικών ομίλων. </w:t>
      </w:r>
    </w:p>
    <w:p w14:paraId="150A739C"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Κύριοι, η Ελ</w:t>
      </w:r>
      <w:r>
        <w:rPr>
          <w:rFonts w:eastAsia="Times New Roman" w:cs="Times New Roman"/>
          <w:szCs w:val="24"/>
        </w:rPr>
        <w:t>λάδα, με την εργατική εξουσία, μπορεί να παρ</w:t>
      </w:r>
      <w:r>
        <w:rPr>
          <w:rFonts w:eastAsia="Times New Roman" w:cs="Times New Roman"/>
          <w:szCs w:val="24"/>
        </w:rPr>
        <w:t>αγ</w:t>
      </w:r>
      <w:r>
        <w:rPr>
          <w:rFonts w:eastAsia="Times New Roman" w:cs="Times New Roman"/>
          <w:szCs w:val="24"/>
        </w:rPr>
        <w:t>άγει τεράστιο αριθμό προϊόντων</w:t>
      </w:r>
      <w:r>
        <w:rPr>
          <w:rFonts w:eastAsia="Times New Roman" w:cs="Times New Roman"/>
          <w:szCs w:val="24"/>
        </w:rPr>
        <w:t>,</w:t>
      </w:r>
      <w:r>
        <w:rPr>
          <w:rFonts w:eastAsia="Times New Roman" w:cs="Times New Roman"/>
          <w:szCs w:val="24"/>
        </w:rPr>
        <w:t xml:space="preserve"> που σήμερα εισάγει. Μπορεί να λύσει το διατροφικό πρόβλημα, αξιοποιώντας την πλούσια γη και το κλίμα που διαθέτει, με πυρήνα τον παραγωγικό συνεταιρισμό και την κοινωνικοποιημένη βιομηχανία μεταποίησης. Μπορεί να δώσει ασφαλή υγιεινά τρόφιμα και να αξιοπο</w:t>
      </w:r>
      <w:r>
        <w:rPr>
          <w:rFonts w:eastAsia="Times New Roman" w:cs="Times New Roman"/>
          <w:szCs w:val="24"/>
        </w:rPr>
        <w:t xml:space="preserve">ιήσει, στη συνέχεια, και αμοιβαίες συνεργασίες με άλλες χώρες με εξαγωγές. </w:t>
      </w:r>
    </w:p>
    <w:p w14:paraId="150A739D" w14:textId="77777777" w:rsidR="008A0FFC" w:rsidRDefault="001A1A5C">
      <w:pPr>
        <w:spacing w:line="600" w:lineRule="auto"/>
        <w:ind w:firstLine="720"/>
        <w:jc w:val="both"/>
        <w:rPr>
          <w:rFonts w:eastAsia="Times New Roman"/>
          <w:bCs/>
        </w:rPr>
      </w:pPr>
      <w:r>
        <w:rPr>
          <w:rFonts w:eastAsia="Times New Roman"/>
          <w:bCs/>
        </w:rPr>
        <w:lastRenderedPageBreak/>
        <w:t>(Στο σημείο αυτό κτυπάει το κουδούνι λήξεως του χρόνου ομιλίας του κυρίου Βουλευτή)</w:t>
      </w:r>
    </w:p>
    <w:p w14:paraId="150A739E"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Μπορεί να αναπτυχθεί η βιομηχανία</w:t>
      </w:r>
      <w:r>
        <w:rPr>
          <w:rFonts w:eastAsia="Times New Roman" w:cs="Times New Roman"/>
          <w:szCs w:val="24"/>
        </w:rPr>
        <w:t>,</w:t>
      </w:r>
      <w:r>
        <w:rPr>
          <w:rFonts w:eastAsia="Times New Roman" w:cs="Times New Roman"/>
          <w:szCs w:val="24"/>
        </w:rPr>
        <w:t xml:space="preserve"> που αξιοποιεί εγχώριες πρώτες ύλες στην ένδυση και την υπόδησ</w:t>
      </w:r>
      <w:r>
        <w:rPr>
          <w:rFonts w:eastAsia="Times New Roman" w:cs="Times New Roman"/>
          <w:szCs w:val="24"/>
        </w:rPr>
        <w:t>η, στην παραγωγή καλλιεργητικών εφοδίων, λιπασμάτων, βιομηχανικές μονάδες που μπορούν να στηρίξουν άλλες απαραίτητες υποδομές για να αντιμετωπιστούν ζητήματα ασφαλών και φθηνών μεταφορών, λαϊκής στέγης, αντισεισμικής και αντιπλημμυρικής προστασίας.</w:t>
      </w:r>
    </w:p>
    <w:p w14:paraId="150A739F"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Η Ελλάδ</w:t>
      </w:r>
      <w:r>
        <w:rPr>
          <w:rFonts w:eastAsia="Times New Roman" w:cs="Times New Roman"/>
          <w:szCs w:val="24"/>
        </w:rPr>
        <w:t>α διαθέτει, όπως ειπώθηκε και από αυτό το Βήμα από τον Υπουργό, ικανοποιητικό επίπεδο συγκέντρωσης των μέσων παραγωγής του εμπορικού δικτύου και, ως έναν βαθμό, ανάπτυξης της σύγχρονης τεχνολογίας. Διαθέτει έμπειρο και πολυάριθμο εργατικό δυναμικό, με βελτ</w:t>
      </w:r>
      <w:r>
        <w:rPr>
          <w:rFonts w:eastAsia="Times New Roman" w:cs="Times New Roman"/>
          <w:szCs w:val="24"/>
        </w:rPr>
        <w:t xml:space="preserve">ιωμένο μορφωτικό επίπεδο και εξειδίκευση σε σχέση με το παρελθόν. </w:t>
      </w:r>
    </w:p>
    <w:p w14:paraId="150A73A0"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Μόνο η λαϊκή εξουσία στην Ελλάδα μπορεί να αξιοποιήσει τον τεράστιο αναξιοποίητο ορυκτό πλούτο, που μπορεί να τροφοδοτήσει την κοινωνικοποιημένη βιομηχανία. Αυτή η λαϊκή εξουσία, με αυτή τη</w:t>
      </w:r>
      <w:r>
        <w:rPr>
          <w:rFonts w:eastAsia="Times New Roman" w:cs="Times New Roman"/>
          <w:szCs w:val="24"/>
        </w:rPr>
        <w:t xml:space="preserve"> μορφή </w:t>
      </w:r>
      <w:r>
        <w:rPr>
          <w:rFonts w:eastAsia="Times New Roman" w:cs="Times New Roman"/>
          <w:szCs w:val="24"/>
        </w:rPr>
        <w:lastRenderedPageBreak/>
        <w:t>οργάνωσης της οικονομίας, μπορεί να αναπτύξει παραπέρα τη βιομηχανία, όπως χάλυβα, σιδήρου, χαλκού, την αμυντική βιομηχανία και τα πλαστικά που διαθέτει η χώρα.</w:t>
      </w:r>
    </w:p>
    <w:p w14:paraId="150A73A1"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Σήμερα, όμως, αυτά είναι στα χέρια των μεγαλοκαπιταλιστών, οι οποίοι, ανάλογα με το πού </w:t>
      </w:r>
      <w:r>
        <w:rPr>
          <w:rFonts w:eastAsia="Times New Roman" w:cs="Times New Roman"/>
          <w:szCs w:val="24"/>
        </w:rPr>
        <w:t>εξασφαλίζουν το κέρδος</w:t>
      </w:r>
      <w:r>
        <w:rPr>
          <w:rFonts w:eastAsia="Times New Roman" w:cs="Times New Roman"/>
          <w:szCs w:val="24"/>
        </w:rPr>
        <w:t>,</w:t>
      </w:r>
      <w:r>
        <w:rPr>
          <w:rFonts w:eastAsia="Times New Roman" w:cs="Times New Roman"/>
          <w:szCs w:val="24"/>
        </w:rPr>
        <w:t xml:space="preserve"> που θέλουν, ή τα αναπτύσσουν ή τα συρρικνώνουν.</w:t>
      </w:r>
    </w:p>
    <w:p w14:paraId="150A73A2" w14:textId="77777777" w:rsidR="008A0FFC" w:rsidRDefault="001A1A5C">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Κύριε Κατσώτη, βάλτε μια τελεία.</w:t>
      </w:r>
    </w:p>
    <w:p w14:paraId="150A73A3"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Ολοκληρώνω, κύριε Πρόεδρε. </w:t>
      </w:r>
    </w:p>
    <w:p w14:paraId="150A73A4"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Οι αναπτυξιακές δυνατότητες της χώρας σήμερα υπονομεύονται γιατί δεν απο</w:t>
      </w:r>
      <w:r>
        <w:rPr>
          <w:rFonts w:eastAsia="Times New Roman" w:cs="Times New Roman"/>
          <w:szCs w:val="24"/>
        </w:rPr>
        <w:t xml:space="preserve">δίδουν κέρδος στους καπιταλιστές. Στο πλαίσιο της λαϊκής εξουσίας και οικονομίας, θα αναπτύσσονται πλήρως προς όφελος των λαϊκών αναγκών. Σε αυτό τον δρόμο, εμείς καλούμε τους εργαζόμενους και τον λαό να παλέψει. </w:t>
      </w:r>
    </w:p>
    <w:p w14:paraId="150A73A5"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 xml:space="preserve">Το ΚΚΕ θα πρωτοστατήσει στην οργάνωση της </w:t>
      </w:r>
      <w:r>
        <w:rPr>
          <w:rFonts w:eastAsia="Times New Roman" w:cs="Times New Roman"/>
          <w:szCs w:val="24"/>
        </w:rPr>
        <w:t>πάλης των εργαζομένων και των λαϊκών στρωμάτων. Αγωνίζεται για ένα εργατικό λαϊκό κίνημα</w:t>
      </w:r>
      <w:r>
        <w:rPr>
          <w:rFonts w:eastAsia="Times New Roman" w:cs="Times New Roman"/>
          <w:szCs w:val="24"/>
        </w:rPr>
        <w:t>,</w:t>
      </w:r>
      <w:r>
        <w:rPr>
          <w:rFonts w:eastAsia="Times New Roman" w:cs="Times New Roman"/>
          <w:szCs w:val="24"/>
        </w:rPr>
        <w:t xml:space="preserve"> που θα βάλει εμπόδια, θα δυσκολέψει και θα ανατρέψει αυτή τη βαρβαρότητα. </w:t>
      </w:r>
    </w:p>
    <w:p w14:paraId="150A73A6"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Αυτός είναι και ο μονόδρομος για τους εργαζόμενους</w:t>
      </w:r>
      <w:r>
        <w:rPr>
          <w:rFonts w:eastAsia="Times New Roman" w:cs="Times New Roman"/>
          <w:szCs w:val="24"/>
        </w:rPr>
        <w:t>,</w:t>
      </w:r>
      <w:r>
        <w:rPr>
          <w:rFonts w:eastAsia="Times New Roman" w:cs="Times New Roman"/>
          <w:szCs w:val="24"/>
        </w:rPr>
        <w:t xml:space="preserve"> που σήμερα στερούνται την ικανοποίηση τ</w:t>
      </w:r>
      <w:r>
        <w:rPr>
          <w:rFonts w:eastAsia="Times New Roman" w:cs="Times New Roman"/>
          <w:szCs w:val="24"/>
        </w:rPr>
        <w:t xml:space="preserve">ων αναγκών τους, που είναι άνεργοι, φτωχοί και εξαθλιωμένοι. Και όσο θα συνεχίζεται αυτός ο δρόμος ανάπτυξης, τόσο η ζωή τους θα γίνεται κόλαση. </w:t>
      </w:r>
    </w:p>
    <w:p w14:paraId="150A73A7"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Ψηφίζουμε «όχι» στο σχέδιο νόμου.</w:t>
      </w:r>
    </w:p>
    <w:p w14:paraId="150A73A8" w14:textId="77777777" w:rsidR="008A0FFC" w:rsidRDefault="001A1A5C">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Τον λόγο έχει ο κ. Μαυρωτάς από το Ποτάμι. </w:t>
      </w:r>
      <w:r>
        <w:rPr>
          <w:rFonts w:eastAsia="Times New Roman" w:cs="Times New Roman"/>
          <w:szCs w:val="24"/>
        </w:rPr>
        <w:t>Ποταμιαίος ήταν και ο λόγος του κ. Κατσώτη, εν τω μεταξύ.</w:t>
      </w:r>
    </w:p>
    <w:p w14:paraId="150A73A9"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Ευχαριστώ πολύ, κύριε Πρόεδρε.</w:t>
      </w:r>
    </w:p>
    <w:p w14:paraId="150A73AA"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Περιμέναμε να προηγηθεί το εθνικό σχέδιο ανάπτυξης ή παραγωγικής ανασυγκρότησης -όπως θέλετε πείτε το- και μετά να έρθει ο αναπτυξιακός νόμος. Τελικ</w:t>
      </w:r>
      <w:r>
        <w:rPr>
          <w:rFonts w:eastAsia="Times New Roman" w:cs="Times New Roman"/>
          <w:szCs w:val="24"/>
        </w:rPr>
        <w:t>ά, ήρθε πρώτος.</w:t>
      </w:r>
    </w:p>
    <w:p w14:paraId="150A73AB"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Ο αναπτυξιακός νόμος είναι ένα εργαλείο κινητοποίησης ιδιωτικών επενδύσεων. Όταν δεν υπάρχουν δημόσιες επενδύσεις, πρέπει κάπως να αναζωογονήσουμε τις ιδιωτικές. Για τη δημιουργία, όμως, ευνοϊκού επενδυτικού κλίματος σε μια οικονομία πρέπει</w:t>
      </w:r>
      <w:r>
        <w:rPr>
          <w:rFonts w:eastAsia="Times New Roman" w:cs="Times New Roman"/>
          <w:szCs w:val="24"/>
        </w:rPr>
        <w:t xml:space="preserve"> να πληρούνται οι ακόλουθες βασικές προϋποθέσεις: Θετικές μακροοικονομικές προοπτικές, ευρωστία του χρηματοπιστωτικού συστήματος και χαμηλό κόστος δανείων, επάρκεια και πληρότητα των βασικών υποδομών, ασφάλεια δικαίου και ταχύτητα απονομής της δικαιοσύνης,</w:t>
      </w:r>
      <w:r>
        <w:rPr>
          <w:rFonts w:eastAsia="Times New Roman" w:cs="Times New Roman"/>
          <w:szCs w:val="24"/>
        </w:rPr>
        <w:t xml:space="preserve"> ολοκληρωμένος χωροταξικός και περιβαλλοντικός σχεδιασμός και σταθερό και αναπτυξιακό φορολογικό σύστημα.</w:t>
      </w:r>
    </w:p>
    <w:p w14:paraId="150A73AC"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Στη χώρα μας, δυστυχώς, λείπουν αρκετά από αυτά και το έχουμε επισημάνει επανειλημμένα. Θα σταθώ, όμως, στο τελευταίο σημείο, στο σταθερό και αναπτυξι</w:t>
      </w:r>
      <w:r>
        <w:rPr>
          <w:rFonts w:eastAsia="Times New Roman" w:cs="Times New Roman"/>
          <w:szCs w:val="24"/>
        </w:rPr>
        <w:t>ακό φορολογικό σύστημα. Με τον αναπτυξιακό αυτό νόμο, με το νομοσχέδιο, υποσχόμαστε το πρώτο, αλλά αποτυγχάνουμε στο δεύτερο. Διαφημίζουμε τη δυνατότητα σταθερών φορολογικών συντελεστών. Το 29%, όμως, πόσο ελκυστικό είναι ειδικά στο ανταγωνιστικό περιβάλλο</w:t>
      </w:r>
      <w:r>
        <w:rPr>
          <w:rFonts w:eastAsia="Times New Roman" w:cs="Times New Roman"/>
          <w:szCs w:val="24"/>
        </w:rPr>
        <w:t>ν της γειτονιάς μας, όταν ο μέσος ευρωπαϊκός όρος είναι στο 20% και στη γειτονιά μας υπάρχουν χώρες, όπως Βουλγαρία, Ρουμανία, Κύπρος, με συντελεστές 10% και 15%;</w:t>
      </w:r>
    </w:p>
    <w:p w14:paraId="150A73AD"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Δεν είναι, βέβαια, το αποκλειστικό κριτήριο ο φορολογικός συντελεστής. Και στην ταχύτητα απον</w:t>
      </w:r>
      <w:r>
        <w:rPr>
          <w:rFonts w:eastAsia="Times New Roman" w:cs="Times New Roman"/>
          <w:szCs w:val="24"/>
        </w:rPr>
        <w:t xml:space="preserve">ομής της δικαιοσύνης και στην ευρωστία του χρηματοπιστωτικού συστήματος δεν τα πάμε ούτε εκεί καλά. Αναφέρθηκε ο </w:t>
      </w:r>
      <w:r>
        <w:rPr>
          <w:rFonts w:eastAsia="Times New Roman" w:cs="Times New Roman"/>
          <w:szCs w:val="24"/>
        </w:rPr>
        <w:t>ε</w:t>
      </w:r>
      <w:r>
        <w:rPr>
          <w:rFonts w:eastAsia="Times New Roman" w:cs="Times New Roman"/>
          <w:szCs w:val="24"/>
        </w:rPr>
        <w:t>ισηγητής μας, ο κ. Αμυράς, αναλυτικά στα διάφορα θέματα. Θα μείνω, λοιπόν, σε κάποια συγκεκριμένα.</w:t>
      </w:r>
    </w:p>
    <w:p w14:paraId="150A73AE"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Ο αναπτυξιακός νόμος έχει προσανατολισμό πα</w:t>
      </w:r>
      <w:r>
        <w:rPr>
          <w:rFonts w:eastAsia="Times New Roman" w:cs="Times New Roman"/>
          <w:szCs w:val="24"/>
        </w:rPr>
        <w:t xml:space="preserve">ροχής κινήτρων στη μικρή και μεσαία επιχειρηματικότητα, καθώς επιχορηγεί πλέον πολύ μικρότερες επενδύσεις σε σχέση με τον προηγούμενο και σε ειδικές κατηγορίες επιχειρήσεων και επενδυτικών σχεδίων, όπως εξωστρεφείς επιχειρήσεις, επιχειρήσεις σε διαδικασία </w:t>
      </w:r>
      <w:r>
        <w:rPr>
          <w:rFonts w:eastAsia="Times New Roman" w:cs="Times New Roman"/>
          <w:szCs w:val="24"/>
        </w:rPr>
        <w:t>συγχώνευσης, συνεταιρισμούς, επιχειρήσεις των κλάδων τεχνολογιών, πληροφορικής και επικοινωνιών και αγροδιατροφής. Αποκλείει από τις ενισχύσεις τη μερίδα του λέοντος σε ό,τι αφορά τις τουριστικές μονάδες και τα καταλύματα.</w:t>
      </w:r>
    </w:p>
    <w:p w14:paraId="150A73AF"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Επίσης, σε καμμία περίπτωση δεν </w:t>
      </w:r>
      <w:r>
        <w:rPr>
          <w:rFonts w:eastAsia="Times New Roman" w:cs="Times New Roman"/>
          <w:szCs w:val="24"/>
        </w:rPr>
        <w:t>αναδεικνύει τις ιδιαιτερότητες της κάθε περιφέρειας. Η έλλειψη ρευστότητας και η κατάσταση των τραπεζών καθιστά απαγορευτική την επένδυση για μεγάλο αριθμό επιχειρήσεων. Οι επιχορηγήσεις</w:t>
      </w:r>
      <w:r>
        <w:rPr>
          <w:rFonts w:eastAsia="Times New Roman" w:cs="Times New Roman"/>
          <w:szCs w:val="24"/>
        </w:rPr>
        <w:t>,</w:t>
      </w:r>
      <w:r>
        <w:rPr>
          <w:rFonts w:eastAsia="Times New Roman" w:cs="Times New Roman"/>
          <w:szCs w:val="24"/>
        </w:rPr>
        <w:t xml:space="preserve"> που προβλέπει</w:t>
      </w:r>
      <w:r>
        <w:rPr>
          <w:rFonts w:eastAsia="Times New Roman" w:cs="Times New Roman"/>
          <w:szCs w:val="24"/>
        </w:rPr>
        <w:t>,</w:t>
      </w:r>
      <w:r>
        <w:rPr>
          <w:rFonts w:eastAsia="Times New Roman" w:cs="Times New Roman"/>
          <w:szCs w:val="24"/>
        </w:rPr>
        <w:t xml:space="preserve"> είναι σημαντικά χαμηλότερες από τον προηγούμενο νόμο </w:t>
      </w:r>
      <w:r>
        <w:rPr>
          <w:rFonts w:eastAsia="Times New Roman" w:cs="Times New Roman"/>
          <w:szCs w:val="24"/>
        </w:rPr>
        <w:t>και</w:t>
      </w:r>
      <w:r>
        <w:rPr>
          <w:rFonts w:eastAsia="Times New Roman" w:cs="Times New Roman"/>
          <w:szCs w:val="24"/>
        </w:rPr>
        <w:t>,</w:t>
      </w:r>
      <w:r>
        <w:rPr>
          <w:rFonts w:eastAsia="Times New Roman" w:cs="Times New Roman"/>
          <w:szCs w:val="24"/>
        </w:rPr>
        <w:t xml:space="preserve"> μάλιστα, έρχεται να κλείσει ουρές και από τους προηγούμενους νόμους. Η προβλεπόμενη εξειδίκευση διατάξεων του νομοσχεδίου και οι επιπρόσθετες υπουργικές αποφάσεις, που είναι περισσότερες </w:t>
      </w:r>
      <w:r>
        <w:rPr>
          <w:rFonts w:eastAsia="Times New Roman" w:cs="Times New Roman"/>
          <w:szCs w:val="24"/>
        </w:rPr>
        <w:lastRenderedPageBreak/>
        <w:t>από τριάντα, δεν συνάδουν με τους κανόνες καλής νομοθέτησης. Αυτ</w:t>
      </w:r>
      <w:r>
        <w:rPr>
          <w:rFonts w:eastAsia="Times New Roman" w:cs="Times New Roman"/>
          <w:szCs w:val="24"/>
        </w:rPr>
        <w:t>ό, όμως, είναι άλλωστε κάτι που το έχουμε συνηθίσει.</w:t>
      </w:r>
    </w:p>
    <w:p w14:paraId="150A73B0"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Πρέπει, επίσης, να αποκτήσει μεγαλύτερη απλότητα και σαφήνεια προς τους επενδυτές, με ξεκάθαρες οδηγίες και σαφείς χρονικές προθεσμίες. Στο νομοσχέδιο δεν υπάρχει πρόβλεψη για κανέναν χρονικό περιορισμό</w:t>
      </w:r>
      <w:r>
        <w:rPr>
          <w:rFonts w:eastAsia="Times New Roman" w:cs="Times New Roman"/>
          <w:szCs w:val="24"/>
        </w:rPr>
        <w:t>,</w:t>
      </w:r>
      <w:r>
        <w:rPr>
          <w:rFonts w:eastAsia="Times New Roman" w:cs="Times New Roman"/>
          <w:szCs w:val="24"/>
        </w:rPr>
        <w:t xml:space="preserve"> στον οποίο πρέπει να γίνεται ο έλεγχος υλοποίησης της επένδυσης από τη στιγμή που η ενδιαφερόμενη εταιρεία θα κάνει τη σχετική αίτηση. Δηλαδή, η μεν διαδικασία ως προς το ύψος των παραβόλων</w:t>
      </w:r>
      <w:r>
        <w:rPr>
          <w:rFonts w:eastAsia="Times New Roman" w:cs="Times New Roman"/>
          <w:szCs w:val="24"/>
        </w:rPr>
        <w:t>,</w:t>
      </w:r>
      <w:r>
        <w:rPr>
          <w:rFonts w:eastAsia="Times New Roman" w:cs="Times New Roman"/>
          <w:szCs w:val="24"/>
        </w:rPr>
        <w:t xml:space="preserve"> που πρέπει να καταβάλουν οι εταιρείες για να ζητήσουν έλεγχο της</w:t>
      </w:r>
      <w:r>
        <w:rPr>
          <w:rFonts w:eastAsia="Times New Roman" w:cs="Times New Roman"/>
          <w:szCs w:val="24"/>
        </w:rPr>
        <w:t xml:space="preserve"> επένδυσής </w:t>
      </w:r>
      <w:r>
        <w:rPr>
          <w:rFonts w:eastAsia="Times New Roman" w:cs="Times New Roman"/>
          <w:szCs w:val="24"/>
        </w:rPr>
        <w:t>τους,</w:t>
      </w:r>
      <w:r>
        <w:rPr>
          <w:rFonts w:eastAsia="Times New Roman" w:cs="Times New Roman"/>
          <w:szCs w:val="24"/>
        </w:rPr>
        <w:t xml:space="preserve"> περιγράφεται με λεπτομέρεια, όμως δεν προβλέπεται το χρονικό περιθώριο</w:t>
      </w:r>
      <w:r>
        <w:rPr>
          <w:rFonts w:eastAsia="Times New Roman" w:cs="Times New Roman"/>
          <w:szCs w:val="24"/>
        </w:rPr>
        <w:t>,</w:t>
      </w:r>
      <w:r>
        <w:rPr>
          <w:rFonts w:eastAsia="Times New Roman" w:cs="Times New Roman"/>
          <w:szCs w:val="24"/>
        </w:rPr>
        <w:t xml:space="preserve"> στο οποίο δεσμεύεται 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να απαντήσει.</w:t>
      </w:r>
    </w:p>
    <w:p w14:paraId="150A73B1"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Το νομοσχέδιο προβλέπει μεταξύ άλλων και τη σύσταση Εθνικού Συμβουλίου Ανταγωνιστικότητας και Ανάπτυξης, που </w:t>
      </w:r>
      <w:r>
        <w:rPr>
          <w:rFonts w:eastAsia="Times New Roman" w:cs="Times New Roman"/>
          <w:szCs w:val="24"/>
        </w:rPr>
        <w:t>είναι ακόμη ένας νέος δημόσιος φορέας, το αγαπημένο σας χόμπι δηλαδή.</w:t>
      </w:r>
    </w:p>
    <w:p w14:paraId="150A73B2"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Τέλος, το παρόν νομοσχέδιο είναι και μαρτυριάρικο. Μάθαμε κι ένα μυστικό</w:t>
      </w:r>
      <w:r>
        <w:rPr>
          <w:rFonts w:eastAsia="Times New Roman" w:cs="Times New Roman"/>
          <w:szCs w:val="24"/>
        </w:rPr>
        <w:t>,</w:t>
      </w:r>
      <w:r>
        <w:rPr>
          <w:rFonts w:eastAsia="Times New Roman" w:cs="Times New Roman"/>
          <w:szCs w:val="24"/>
        </w:rPr>
        <w:t xml:space="preserve"> μέσω της </w:t>
      </w:r>
      <w:r>
        <w:rPr>
          <w:rFonts w:eastAsia="Times New Roman" w:cs="Times New Roman"/>
          <w:szCs w:val="24"/>
        </w:rPr>
        <w:t>έ</w:t>
      </w:r>
      <w:r>
        <w:rPr>
          <w:rFonts w:eastAsia="Times New Roman" w:cs="Times New Roman"/>
          <w:szCs w:val="24"/>
        </w:rPr>
        <w:t>κθεσης του Γενικού Λογιστηρίου του Κράτους, ότι ο ΕΝΦΙΑ -αυτός ο άδικος νόμος που δεν διορθώνεται, αλλ</w:t>
      </w:r>
      <w:r>
        <w:rPr>
          <w:rFonts w:eastAsia="Times New Roman" w:cs="Times New Roman"/>
          <w:szCs w:val="24"/>
        </w:rPr>
        <w:t>ά καταργείται, όπως έλεγε όχι πολύ παλιά ο Πρωθυπουργός- θα ισχύσει ως το 2031. Η υπόσχεση, λοιπόν, περί κατάργησης θα τηρηθεί, από το 2032 όμως.</w:t>
      </w:r>
    </w:p>
    <w:p w14:paraId="150A73B3"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Κλείνοντας, κυρίες και κύριοι, η χώρα μας έπεσε είκοσι θέσεις ανάμεσα στις πιο ελκυστικές χώρες για επενδύσεις</w:t>
      </w:r>
      <w:r>
        <w:rPr>
          <w:rFonts w:eastAsia="Times New Roman" w:cs="Times New Roman"/>
          <w:szCs w:val="24"/>
        </w:rPr>
        <w:t xml:space="preserve"> με βάση τη λίστα του </w:t>
      </w:r>
      <w:r>
        <w:rPr>
          <w:rFonts w:eastAsia="Times New Roman" w:cs="Times New Roman"/>
          <w:szCs w:val="24"/>
        </w:rPr>
        <w:t>«</w:t>
      </w:r>
      <w:r>
        <w:rPr>
          <w:rFonts w:eastAsia="Times New Roman" w:cs="Times New Roman"/>
          <w:szCs w:val="24"/>
          <w:lang w:val="en-US"/>
        </w:rPr>
        <w:t>FORBES</w:t>
      </w:r>
      <w:r>
        <w:rPr>
          <w:rFonts w:eastAsia="Times New Roman" w:cs="Times New Roman"/>
          <w:szCs w:val="24"/>
        </w:rPr>
        <w:t>»</w:t>
      </w:r>
      <w:r>
        <w:rPr>
          <w:rFonts w:eastAsia="Times New Roman" w:cs="Times New Roman"/>
          <w:szCs w:val="24"/>
        </w:rPr>
        <w:t xml:space="preserve"> για το 2016. Παρουσιάζει τη χειρότερη επίδοση ανάμεσα στις χώρες της Ευρωζώνης. Και αυτό δεν είναι παράλογο. Για να δημιουργήσεις γόνιμο επενδυτικό κλίμα, δεν μπορεί στην Κυβέρνηση να πρωτοστατούν Υπουργοί που έχουν κάνει διδ</w:t>
      </w:r>
      <w:r>
        <w:rPr>
          <w:rFonts w:eastAsia="Times New Roman" w:cs="Times New Roman"/>
          <w:szCs w:val="24"/>
        </w:rPr>
        <w:t>ακτορικό με θέμα «Πώς να αποτρέπεις τις επενδύσεις στη χώρα σου»</w:t>
      </w:r>
      <w:r>
        <w:rPr>
          <w:rFonts w:eastAsia="Times New Roman" w:cs="Times New Roman"/>
          <w:szCs w:val="24"/>
        </w:rPr>
        <w:t>!</w:t>
      </w:r>
      <w:r>
        <w:rPr>
          <w:rFonts w:eastAsia="Times New Roman" w:cs="Times New Roman"/>
          <w:szCs w:val="24"/>
        </w:rPr>
        <w:t xml:space="preserve"> Και ξέρετε ποιους εννοώ, αυτούς που υπογράφουν με πόνο και μόνο όταν βρίσκονται με την πλάτη στον τοίχο.</w:t>
      </w:r>
    </w:p>
    <w:p w14:paraId="150A73B4"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Η προσέλκυση ιδιωτικών επενδύσεων -ακούστηκε και προηγουμένως ότι θέλουμε περίπου 100</w:t>
      </w:r>
      <w:r>
        <w:rPr>
          <w:rFonts w:eastAsia="Times New Roman" w:cs="Times New Roman"/>
          <w:szCs w:val="24"/>
        </w:rPr>
        <w:t xml:space="preserve"> δισεκατομμύρια σε επενδύσεις- είναι απαραίτητη, γιατί η ανάπτυξη δεν μπορεί να έλθει με το δημόσιο ως επιχειρηματία, αλλά με το δημόσιο ως τοποτηρητή των κανόνων και η ανεργία, το νούμερο </w:t>
      </w:r>
      <w:r>
        <w:rPr>
          <w:rFonts w:eastAsia="Times New Roman" w:cs="Times New Roman"/>
          <w:szCs w:val="24"/>
        </w:rPr>
        <w:t>«1»</w:t>
      </w:r>
      <w:r>
        <w:rPr>
          <w:rFonts w:eastAsia="Times New Roman" w:cs="Times New Roman"/>
          <w:szCs w:val="24"/>
        </w:rPr>
        <w:t xml:space="preserve"> πρόβλημά μας, δεν μπορεί να χτυπηθεί μέσω διορισμών στο δημόσιο</w:t>
      </w:r>
      <w:r>
        <w:rPr>
          <w:rFonts w:eastAsia="Times New Roman" w:cs="Times New Roman"/>
          <w:szCs w:val="24"/>
        </w:rPr>
        <w:t xml:space="preserve">, αλλά </w:t>
      </w:r>
      <w:r w:rsidRPr="00AC795A">
        <w:rPr>
          <w:rFonts w:eastAsia="Times New Roman" w:cs="Times New Roman"/>
          <w:color w:val="000000" w:themeColor="text1"/>
          <w:szCs w:val="24"/>
        </w:rPr>
        <w:t>από δουλειές που θα δημιουργηθούν στον ιδιωτικό τομέα.</w:t>
      </w:r>
    </w:p>
    <w:p w14:paraId="150A73B5" w14:textId="77777777" w:rsidR="008A0FFC" w:rsidRDefault="001A1A5C">
      <w:pPr>
        <w:spacing w:line="600" w:lineRule="auto"/>
        <w:ind w:firstLine="720"/>
        <w:jc w:val="both"/>
        <w:rPr>
          <w:rFonts w:eastAsia="Times New Roman"/>
          <w:szCs w:val="24"/>
        </w:rPr>
      </w:pPr>
      <w:r w:rsidRPr="002A617D">
        <w:rPr>
          <w:rFonts w:eastAsia="Times New Roman"/>
          <w:szCs w:val="24"/>
        </w:rPr>
        <w:t xml:space="preserve">Εδώ επειδή θέλουμε </w:t>
      </w:r>
      <w:r>
        <w:rPr>
          <w:rFonts w:eastAsia="Times New Roman"/>
          <w:szCs w:val="24"/>
        </w:rPr>
        <w:t>να έχουμε μία οικονομία έντασης γνώσης, πρέπει να αξιοποιήσουμε το υψηλής ποιότητας διανοητικό μας κεφάλαιο. Η κινητοποίηση, λοιπόν, των ιδιωτικών επενδύσεων είναι το βασικό ζ</w:t>
      </w:r>
      <w:r>
        <w:rPr>
          <w:rFonts w:eastAsia="Times New Roman"/>
          <w:szCs w:val="24"/>
        </w:rPr>
        <w:t xml:space="preserve">ητούμενο από έναν αναπτυξιακό νόμο. Είναι όμως αναγκαία, αλλά όχι ικανή από μόνη της, συνθήκη. </w:t>
      </w:r>
    </w:p>
    <w:p w14:paraId="150A73B6" w14:textId="77777777" w:rsidR="008A0FFC" w:rsidRDefault="001A1A5C">
      <w:pPr>
        <w:spacing w:line="600" w:lineRule="auto"/>
        <w:ind w:firstLine="720"/>
        <w:jc w:val="both"/>
        <w:rPr>
          <w:rFonts w:eastAsia="Times New Roman"/>
          <w:szCs w:val="24"/>
        </w:rPr>
      </w:pPr>
      <w:r>
        <w:rPr>
          <w:rFonts w:eastAsia="Times New Roman"/>
          <w:szCs w:val="24"/>
        </w:rPr>
        <w:t>Στο νέο μοντέλο ανάπτυξης, λοιπόν, εκτός από τον σωστό αναπτυξιακό νόμο, χρειάζεται και μία αλλαγή νοοτροπίας από την Κυβέρνηση, προκειμένου να μην έχει αλλεργί</w:t>
      </w:r>
      <w:r>
        <w:rPr>
          <w:rFonts w:eastAsia="Times New Roman"/>
          <w:szCs w:val="24"/>
        </w:rPr>
        <w:t xml:space="preserve">α σε οτιδήποτε ιδιωτικό. Πρέπει </w:t>
      </w:r>
      <w:r>
        <w:rPr>
          <w:rFonts w:eastAsia="Times New Roman"/>
          <w:szCs w:val="24"/>
        </w:rPr>
        <w:lastRenderedPageBreak/>
        <w:t>να καταλάβει ότι ο ιδιωτικός και ο δημόσιος τομέας είναι αλλησυμπληρούμενοι κρίκοι της ίδιας αλυσίδας</w:t>
      </w:r>
      <w:r>
        <w:rPr>
          <w:rFonts w:eastAsia="Times New Roman"/>
          <w:szCs w:val="24"/>
        </w:rPr>
        <w:t>,</w:t>
      </w:r>
      <w:r>
        <w:rPr>
          <w:rFonts w:eastAsia="Times New Roman"/>
          <w:szCs w:val="24"/>
        </w:rPr>
        <w:t xml:space="preserve"> που από κοινού διασφαλίζουν την ανάπτυξη και την κοινωνική συνοχή.</w:t>
      </w:r>
    </w:p>
    <w:p w14:paraId="150A73B7" w14:textId="77777777" w:rsidR="008A0FFC" w:rsidRDefault="001A1A5C">
      <w:pPr>
        <w:spacing w:line="600" w:lineRule="auto"/>
        <w:ind w:firstLine="720"/>
        <w:jc w:val="both"/>
        <w:rPr>
          <w:rFonts w:eastAsia="Times New Roman"/>
          <w:szCs w:val="24"/>
        </w:rPr>
      </w:pPr>
      <w:r>
        <w:rPr>
          <w:rFonts w:eastAsia="Times New Roman"/>
          <w:szCs w:val="24"/>
        </w:rPr>
        <w:t>Ο αναπτυξιακός νόμος, λοιπόν, που έχουμε εδώ, είναι έν</w:t>
      </w:r>
      <w:r>
        <w:rPr>
          <w:rFonts w:eastAsia="Times New Roman"/>
          <w:szCs w:val="24"/>
        </w:rPr>
        <w:t>α πρώτο καχεκτικό βήμα. Για τη δίκαιη ανάπτυξη που επικαλείται ο Πρωθυπουργός, λείπουν ακόμα πολλά βήματα και, κυρίως, λείπει η αλλαγή πλεύσης της Κυβέρνησης απέναντι στο επιχειρείν. Η επιχειρηματικότητα δεν είναι ο λύκος που θα μας κατασπαράξει, αλλά το ά</w:t>
      </w:r>
      <w:r>
        <w:rPr>
          <w:rFonts w:eastAsia="Times New Roman"/>
          <w:szCs w:val="24"/>
        </w:rPr>
        <w:t xml:space="preserve">λογο που θα τραβήξει και θα βγάλει τη χώρα μας από την κρίση </w:t>
      </w:r>
      <w:r>
        <w:rPr>
          <w:rFonts w:eastAsia="Times New Roman"/>
          <w:szCs w:val="24"/>
        </w:rPr>
        <w:t>κ</w:t>
      </w:r>
      <w:r>
        <w:rPr>
          <w:rFonts w:eastAsia="Times New Roman"/>
          <w:szCs w:val="24"/>
        </w:rPr>
        <w:t>αι αυτό το άλογο δεν μπορεί να το έχετε συνεχώς καχεκτικό.</w:t>
      </w:r>
    </w:p>
    <w:p w14:paraId="150A73B8" w14:textId="77777777" w:rsidR="008A0FFC" w:rsidRDefault="001A1A5C">
      <w:pPr>
        <w:spacing w:line="600" w:lineRule="auto"/>
        <w:ind w:firstLine="720"/>
        <w:jc w:val="both"/>
        <w:rPr>
          <w:rFonts w:eastAsia="Times New Roman"/>
          <w:szCs w:val="24"/>
        </w:rPr>
      </w:pPr>
      <w:r>
        <w:rPr>
          <w:rFonts w:eastAsia="Times New Roman"/>
          <w:szCs w:val="24"/>
        </w:rPr>
        <w:t>Ευχαριστώ πολύ.</w:t>
      </w:r>
    </w:p>
    <w:p w14:paraId="150A73B9" w14:textId="77777777" w:rsidR="008A0FFC" w:rsidRDefault="001A1A5C">
      <w:pPr>
        <w:spacing w:line="600" w:lineRule="auto"/>
        <w:ind w:firstLine="720"/>
        <w:jc w:val="center"/>
        <w:rPr>
          <w:rFonts w:eastAsia="Times New Roman"/>
          <w:szCs w:val="24"/>
        </w:rPr>
      </w:pPr>
      <w:r>
        <w:rPr>
          <w:rFonts w:eastAsia="Times New Roman" w:cs="Times New Roman"/>
          <w:szCs w:val="28"/>
        </w:rPr>
        <w:t>(Χειροκροτήματα από την πτέρυγα του Ποταμιού)</w:t>
      </w:r>
      <w:r>
        <w:rPr>
          <w:rFonts w:eastAsia="Times New Roman"/>
          <w:szCs w:val="24"/>
        </w:rPr>
        <w:t xml:space="preserve"> </w:t>
      </w:r>
    </w:p>
    <w:p w14:paraId="150A73BA" w14:textId="77777777" w:rsidR="008A0FFC" w:rsidRDefault="001A1A5C">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Κι εμείς ευχαριστούμε.</w:t>
      </w:r>
    </w:p>
    <w:p w14:paraId="150A73BB" w14:textId="77777777" w:rsidR="008A0FFC" w:rsidRDefault="001A1A5C">
      <w:pPr>
        <w:spacing w:line="600" w:lineRule="auto"/>
        <w:ind w:firstLine="720"/>
        <w:jc w:val="both"/>
        <w:rPr>
          <w:rFonts w:eastAsia="Times New Roman"/>
          <w:szCs w:val="24"/>
        </w:rPr>
      </w:pPr>
      <w:r>
        <w:rPr>
          <w:rFonts w:eastAsia="Times New Roman"/>
          <w:szCs w:val="24"/>
        </w:rPr>
        <w:t xml:space="preserve">Τον λόγο έχει ο </w:t>
      </w:r>
      <w:r>
        <w:rPr>
          <w:rFonts w:eastAsia="Times New Roman"/>
          <w:szCs w:val="24"/>
        </w:rPr>
        <w:t>κ. Ιωάννης Σαρίδης.</w:t>
      </w:r>
    </w:p>
    <w:p w14:paraId="150A73BC" w14:textId="77777777" w:rsidR="008A0FFC" w:rsidRDefault="001A1A5C">
      <w:pPr>
        <w:spacing w:line="600" w:lineRule="auto"/>
        <w:ind w:firstLine="720"/>
        <w:jc w:val="both"/>
        <w:rPr>
          <w:rFonts w:eastAsia="Times New Roman"/>
          <w:szCs w:val="24"/>
        </w:rPr>
      </w:pPr>
      <w:r>
        <w:rPr>
          <w:rFonts w:eastAsia="Times New Roman"/>
          <w:b/>
          <w:szCs w:val="24"/>
        </w:rPr>
        <w:lastRenderedPageBreak/>
        <w:t xml:space="preserve">ΙΩΑΝΝΗΣ ΣΑΡΙΔΗΣ: </w:t>
      </w:r>
      <w:r>
        <w:rPr>
          <w:rFonts w:eastAsia="Times New Roman"/>
          <w:szCs w:val="24"/>
        </w:rPr>
        <w:t>Ευχαριστώ, κύριε Πρόεδρε.</w:t>
      </w:r>
    </w:p>
    <w:p w14:paraId="150A73BD" w14:textId="77777777" w:rsidR="008A0FFC" w:rsidRDefault="001A1A5C">
      <w:pPr>
        <w:spacing w:line="600" w:lineRule="auto"/>
        <w:ind w:firstLine="720"/>
        <w:jc w:val="both"/>
        <w:rPr>
          <w:rFonts w:eastAsia="Times New Roman"/>
          <w:szCs w:val="24"/>
        </w:rPr>
      </w:pPr>
      <w:r>
        <w:rPr>
          <w:rFonts w:eastAsia="Times New Roman"/>
          <w:szCs w:val="28"/>
        </w:rPr>
        <w:t xml:space="preserve">Κύριε Υπουργέ, κυρίες και κύριοι συνάδελφοι, </w:t>
      </w:r>
      <w:r>
        <w:rPr>
          <w:rFonts w:eastAsia="Times New Roman"/>
          <w:szCs w:val="24"/>
        </w:rPr>
        <w:t>διακόσιες χιλιάδες νέοι άνθρωποι έχουν εγκαταλείψει τη χώρα τα τελευταία δύο χρόνια. Η λογική λέει ότι οι περισσότεροι απ’ αυτούς δεν θα γυρίσουν πίσω. Η ελληνική οικογένεια τα τελευταία πέντε χρόνια έχει χάσει πάνω από το 50% του εισοδήματος. Η λογική λέε</w:t>
      </w:r>
      <w:r>
        <w:rPr>
          <w:rFonts w:eastAsia="Times New Roman"/>
          <w:szCs w:val="24"/>
        </w:rPr>
        <w:t>ι ότι δεν θα το ανακτήσει ποτέ. Οι επιχειρήσεις κλείνουν. Διακόσιες πενήντα χιλιάδες επιχειρήσεις έχουν κλείσει τα τελευταία πέντε, έξι χρόνια της κρίσης. Δεκαπέντε χιλιάδες επιχειρήσεις έχουν κλείσει ή μεταναστεύσει το πρώτο εξάμηνο του 2016. Η λογική λέε</w:t>
      </w:r>
      <w:r>
        <w:rPr>
          <w:rFonts w:eastAsia="Times New Roman"/>
          <w:szCs w:val="24"/>
        </w:rPr>
        <w:t xml:space="preserve">ι ότι με τον τρόπο με τον οποίο νομοθετούμε, αυτές οι επιχειρήσεις δεν θα έρθουν ξανά στην Ελλάδα, δεν θα επιχειρήσουν ξανά εδώ. </w:t>
      </w:r>
    </w:p>
    <w:p w14:paraId="150A73BE" w14:textId="77777777" w:rsidR="008A0FFC" w:rsidRDefault="001A1A5C">
      <w:pPr>
        <w:spacing w:line="600" w:lineRule="auto"/>
        <w:ind w:firstLine="720"/>
        <w:jc w:val="both"/>
        <w:rPr>
          <w:rFonts w:eastAsia="Times New Roman"/>
          <w:szCs w:val="24"/>
        </w:rPr>
      </w:pPr>
      <w:r>
        <w:rPr>
          <w:rFonts w:eastAsia="Times New Roman"/>
          <w:szCs w:val="28"/>
        </w:rPr>
        <w:t xml:space="preserve">Κυρίες και κύριοι συνάδελφοι, </w:t>
      </w:r>
      <w:r>
        <w:rPr>
          <w:rFonts w:eastAsia="Times New Roman"/>
          <w:szCs w:val="24"/>
        </w:rPr>
        <w:t>η λογική έχει πάει διακοπές και την απουσία της αυτή εκμεταλλεύεται ο κύριος Υπουργός. Είναι πολ</w:t>
      </w:r>
      <w:r>
        <w:rPr>
          <w:rFonts w:eastAsia="Times New Roman"/>
          <w:szCs w:val="24"/>
        </w:rPr>
        <w:t xml:space="preserve">ύ σημαντικό για τη </w:t>
      </w:r>
      <w:r>
        <w:rPr>
          <w:rFonts w:eastAsia="Times New Roman"/>
          <w:szCs w:val="24"/>
        </w:rPr>
        <w:t>δ</w:t>
      </w:r>
      <w:r>
        <w:rPr>
          <w:rFonts w:eastAsia="Times New Roman"/>
          <w:szCs w:val="24"/>
        </w:rPr>
        <w:t>ημοκρατία και το Σύνταγμα το να ξεκαθαρίσετε με τιμιότητα</w:t>
      </w:r>
      <w:r>
        <w:rPr>
          <w:rFonts w:eastAsia="Times New Roman"/>
          <w:szCs w:val="24"/>
        </w:rPr>
        <w:t>,</w:t>
      </w:r>
      <w:r>
        <w:rPr>
          <w:rFonts w:eastAsia="Times New Roman"/>
          <w:szCs w:val="24"/>
        </w:rPr>
        <w:t xml:space="preserve"> αν αποτελεί μέρος της επιχειρηματολογίας σας η παραδοχή</w:t>
      </w:r>
      <w:r>
        <w:rPr>
          <w:rFonts w:eastAsia="Times New Roman"/>
          <w:szCs w:val="24"/>
        </w:rPr>
        <w:t>,</w:t>
      </w:r>
      <w:r>
        <w:rPr>
          <w:rFonts w:eastAsia="Times New Roman"/>
          <w:szCs w:val="24"/>
        </w:rPr>
        <w:t xml:space="preserve"> πως εκβιαστήκατε τον Ιούλιο του </w:t>
      </w:r>
      <w:r>
        <w:rPr>
          <w:rFonts w:eastAsia="Times New Roman"/>
          <w:szCs w:val="24"/>
        </w:rPr>
        <w:lastRenderedPageBreak/>
        <w:t>2015 και συνεχίζετε να εκβιάζεστε μέχρι και σήμερα</w:t>
      </w:r>
      <w:r>
        <w:rPr>
          <w:rFonts w:eastAsia="Times New Roman"/>
          <w:szCs w:val="24"/>
        </w:rPr>
        <w:t>,</w:t>
      </w:r>
      <w:r>
        <w:rPr>
          <w:rFonts w:eastAsia="Times New Roman"/>
          <w:szCs w:val="24"/>
        </w:rPr>
        <w:t xml:space="preserve"> που μιλάτε για «ουρές» και για τα «μ</w:t>
      </w:r>
      <w:r>
        <w:rPr>
          <w:rFonts w:eastAsia="Times New Roman"/>
          <w:szCs w:val="24"/>
        </w:rPr>
        <w:t>αρτύρια της σταγόνας».</w:t>
      </w:r>
    </w:p>
    <w:p w14:paraId="150A73BF" w14:textId="77777777" w:rsidR="008A0FFC" w:rsidRDefault="001A1A5C">
      <w:pPr>
        <w:spacing w:line="600" w:lineRule="auto"/>
        <w:ind w:firstLine="720"/>
        <w:jc w:val="both"/>
        <w:rPr>
          <w:rFonts w:eastAsia="Times New Roman"/>
          <w:szCs w:val="24"/>
        </w:rPr>
      </w:pPr>
      <w:r>
        <w:rPr>
          <w:rFonts w:eastAsia="Times New Roman"/>
          <w:szCs w:val="24"/>
        </w:rPr>
        <w:t>Είναι σημαντικό, ξέρετε, γιατί η Κυβέρνηση δηλώνει</w:t>
      </w:r>
      <w:r>
        <w:rPr>
          <w:rFonts w:eastAsia="Times New Roman"/>
          <w:szCs w:val="24"/>
        </w:rPr>
        <w:t>,</w:t>
      </w:r>
      <w:r>
        <w:rPr>
          <w:rFonts w:eastAsia="Times New Roman"/>
          <w:szCs w:val="24"/>
        </w:rPr>
        <w:t xml:space="preserve"> πως με τον παρόντα νόμο εξυπηρετείται η στρατηγική της για την ανάπτυξη. Πόσο δική της είναι αυτή η στρατηγική; Αφού η στρατηγική αυτή σχεδιάστηκε με σκοπό την εφαρμογή των όσων προ</w:t>
      </w:r>
      <w:r>
        <w:rPr>
          <w:rFonts w:eastAsia="Times New Roman"/>
          <w:szCs w:val="24"/>
        </w:rPr>
        <w:t xml:space="preserve">βλέπει η αχρείαστη </w:t>
      </w:r>
      <w:r>
        <w:rPr>
          <w:rFonts w:eastAsia="Times New Roman"/>
          <w:szCs w:val="24"/>
        </w:rPr>
        <w:t>σ</w:t>
      </w:r>
      <w:r>
        <w:rPr>
          <w:rFonts w:eastAsia="Times New Roman"/>
          <w:szCs w:val="24"/>
        </w:rPr>
        <w:t xml:space="preserve">υμφωνία του Ιουλίου, πώς είναι δυνατόν να μιλά η Κυβέρνηση για μία δική της στρατηγική; </w:t>
      </w:r>
    </w:p>
    <w:p w14:paraId="150A73C0" w14:textId="77777777" w:rsidR="008A0FFC" w:rsidRDefault="001A1A5C">
      <w:pPr>
        <w:spacing w:line="600" w:lineRule="auto"/>
        <w:ind w:firstLine="720"/>
        <w:jc w:val="both"/>
        <w:rPr>
          <w:rFonts w:eastAsia="Times New Roman"/>
          <w:szCs w:val="24"/>
        </w:rPr>
      </w:pPr>
      <w:r>
        <w:rPr>
          <w:rFonts w:eastAsia="Times New Roman"/>
          <w:szCs w:val="24"/>
        </w:rPr>
        <w:t>Το τρίτο μνημόνιο ήρθε να επιβάλει τρία πράγματα</w:t>
      </w:r>
      <w:r>
        <w:rPr>
          <w:rFonts w:eastAsia="Times New Roman"/>
          <w:szCs w:val="24"/>
        </w:rPr>
        <w:t>.</w:t>
      </w:r>
      <w:r>
        <w:rPr>
          <w:rFonts w:eastAsia="Times New Roman"/>
          <w:szCs w:val="24"/>
        </w:rPr>
        <w:t xml:space="preserve"> Πρώτον, δημοσιονομική σταθερότητα. Δεύτερον, χρηματοπιστωτική σταθερότητα. Τρίτον, σταθερό οικονο</w:t>
      </w:r>
      <w:r>
        <w:rPr>
          <w:rFonts w:eastAsia="Times New Roman"/>
          <w:szCs w:val="24"/>
        </w:rPr>
        <w:t>μικό περιβάλλον και υγιές πλαίσιο του επιχειρείν. Αυτά τα τρία μας είπαν οι δανειστές πως πρέπει να κάνουμε και μας επέβαλαν και τους τρόπους υπό τον γενικό τίτλο «Διαρθρωτικές αλλαγές και μεταρρυθμίσεις». Αυτά τα τρία μ</w:t>
      </w:r>
      <w:r>
        <w:rPr>
          <w:rFonts w:eastAsia="Times New Roman"/>
          <w:szCs w:val="24"/>
        </w:rPr>
        <w:t>α</w:t>
      </w:r>
      <w:r>
        <w:rPr>
          <w:rFonts w:eastAsia="Times New Roman"/>
          <w:szCs w:val="24"/>
        </w:rPr>
        <w:t xml:space="preserve">ς τα παρουσίασε ο κύριος </w:t>
      </w:r>
      <w:r>
        <w:rPr>
          <w:rFonts w:eastAsia="Times New Roman"/>
          <w:szCs w:val="24"/>
        </w:rPr>
        <w:lastRenderedPageBreak/>
        <w:t>Υπουργός κ</w:t>
      </w:r>
      <w:r>
        <w:rPr>
          <w:rFonts w:eastAsia="Times New Roman"/>
          <w:szCs w:val="24"/>
        </w:rPr>
        <w:t xml:space="preserve">ατά τη διάρκεια των κοινών συνεδριάσεων των τριών </w:t>
      </w:r>
      <w:r>
        <w:rPr>
          <w:rFonts w:eastAsia="Times New Roman"/>
          <w:szCs w:val="24"/>
        </w:rPr>
        <w:t>ε</w:t>
      </w:r>
      <w:r>
        <w:rPr>
          <w:rFonts w:eastAsia="Times New Roman"/>
          <w:szCs w:val="24"/>
        </w:rPr>
        <w:t>πιτροπών ως τους βασικούς στόχους της κυβερνητικής στρατηγικής για την ανάπτυξη και για την έξοδο από την κρίση.</w:t>
      </w:r>
    </w:p>
    <w:p w14:paraId="150A73C1" w14:textId="77777777" w:rsidR="008A0FFC" w:rsidRDefault="001A1A5C">
      <w:pPr>
        <w:spacing w:line="600" w:lineRule="auto"/>
        <w:ind w:firstLine="720"/>
        <w:jc w:val="both"/>
        <w:rPr>
          <w:rFonts w:eastAsia="Times New Roman"/>
          <w:szCs w:val="24"/>
        </w:rPr>
      </w:pPr>
      <w:r>
        <w:rPr>
          <w:rFonts w:eastAsia="Times New Roman"/>
          <w:szCs w:val="24"/>
        </w:rPr>
        <w:t xml:space="preserve">Υπέγραψε η Ελλάδα. Για την Ελλάδα υπέγραφε ο κ. Τσίπρας. </w:t>
      </w:r>
      <w:r>
        <w:rPr>
          <w:rFonts w:eastAsia="Times New Roman"/>
          <w:szCs w:val="24"/>
        </w:rPr>
        <w:t>Τ</w:t>
      </w:r>
      <w:r>
        <w:rPr>
          <w:rFonts w:eastAsia="Times New Roman"/>
          <w:szCs w:val="24"/>
        </w:rPr>
        <w:t>ην Ελλάδα δέσμευε ο Πρωθυπουργός ό</w:t>
      </w:r>
      <w:r>
        <w:rPr>
          <w:rFonts w:eastAsia="Times New Roman"/>
          <w:szCs w:val="24"/>
        </w:rPr>
        <w:t xml:space="preserve">ταν υπέγραφε, πως τη δημοσιονομική σταθερότητα θα την αποκτήσουμε με περικοπές από παντού ύψους μίας μονάδας του ΑΕΠ ετησίως έως και το 2018, πως τη σταθεροποίηση του χρηματοπιστωτικού συστήματος θα την πετύχουμε με την απελευθέρωση της αγοράς διαχείρισης </w:t>
      </w:r>
      <w:r>
        <w:rPr>
          <w:rFonts w:eastAsia="Times New Roman"/>
          <w:szCs w:val="24"/>
        </w:rPr>
        <w:t>των τραπεζικών δανείων -επιχειρηματικών και στεγαστικών- και πως το σταθερό οικονομικό πλαίσιο θα το πετύχουμε με πλήρη κατάργηση των εργασιακών δικαιωμάτων και τη διάλυση των κοινωνικών δομών.</w:t>
      </w:r>
    </w:p>
    <w:p w14:paraId="150A73C2" w14:textId="77777777" w:rsidR="008A0FFC" w:rsidRDefault="001A1A5C">
      <w:pPr>
        <w:spacing w:line="600" w:lineRule="auto"/>
        <w:ind w:firstLine="720"/>
        <w:jc w:val="both"/>
        <w:rPr>
          <w:rFonts w:eastAsia="Times New Roman"/>
          <w:szCs w:val="24"/>
        </w:rPr>
      </w:pPr>
      <w:r>
        <w:rPr>
          <w:rFonts w:eastAsia="Times New Roman"/>
          <w:szCs w:val="24"/>
        </w:rPr>
        <w:t>Κύριοι της Κυβέρνησης, παραδώσατε τη νομοθετική πρωτοβουλία στ</w:t>
      </w:r>
      <w:r>
        <w:rPr>
          <w:rFonts w:eastAsia="Times New Roman"/>
          <w:szCs w:val="24"/>
        </w:rPr>
        <w:t>α χέρια των δανειστών</w:t>
      </w:r>
      <w:r>
        <w:rPr>
          <w:rFonts w:eastAsia="Times New Roman"/>
          <w:szCs w:val="24"/>
        </w:rPr>
        <w:t>,</w:t>
      </w:r>
      <w:r>
        <w:rPr>
          <w:rFonts w:eastAsia="Times New Roman"/>
          <w:szCs w:val="24"/>
        </w:rPr>
        <w:t xml:space="preserve"> για να μη βγει η χώρα από την Ευρωζώνη και να μη γυρίσει η χώρα στη δραχμή. Αυτή είναι η στρατηγική σας. Αυτές ήταν οι δηλώσεις σας; Υπάρχει πλήρης και ταπεινωτική παράδοση. Αυτή είναι η στρατηγική του </w:t>
      </w:r>
      <w:r>
        <w:rPr>
          <w:rFonts w:eastAsia="Times New Roman"/>
          <w:szCs w:val="24"/>
        </w:rPr>
        <w:lastRenderedPageBreak/>
        <w:t>ΣΥΡΙΖΑ σήμερα, τον Ιούνιο του 2</w:t>
      </w:r>
      <w:r>
        <w:rPr>
          <w:rFonts w:eastAsia="Times New Roman"/>
          <w:szCs w:val="24"/>
        </w:rPr>
        <w:t>016. Πόσο μεγάλη απόσταση διανύσατε, κύριοι, από τον Ιούνιο του 2015</w:t>
      </w:r>
      <w:r>
        <w:rPr>
          <w:rFonts w:eastAsia="Times New Roman"/>
          <w:szCs w:val="24"/>
        </w:rPr>
        <w:t>,</w:t>
      </w:r>
      <w:r>
        <w:rPr>
          <w:rFonts w:eastAsia="Times New Roman"/>
          <w:szCs w:val="24"/>
        </w:rPr>
        <w:t xml:space="preserve"> που η στρατηγική σας είχε λύρες, νταούλια, ζουρνάδες; Πόσο μεγάλη απόσταση;</w:t>
      </w:r>
    </w:p>
    <w:p w14:paraId="150A73C3"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Περιμένοντας την ανάπτυξη, λοιπόν, ο ελληνικός λαός περίμενε και τον αναπτυξιακό νόμο. </w:t>
      </w:r>
      <w:r>
        <w:rPr>
          <w:rFonts w:eastAsia="Times New Roman" w:cs="Times New Roman"/>
          <w:szCs w:val="24"/>
        </w:rPr>
        <w:t>Κ</w:t>
      </w:r>
      <w:r>
        <w:rPr>
          <w:rFonts w:eastAsia="Times New Roman" w:cs="Times New Roman"/>
          <w:szCs w:val="24"/>
        </w:rPr>
        <w:t>αλά έκανε, γιατί αυτός</w:t>
      </w:r>
      <w:r>
        <w:rPr>
          <w:rFonts w:eastAsia="Times New Roman" w:cs="Times New Roman"/>
          <w:szCs w:val="24"/>
        </w:rPr>
        <w:t xml:space="preserve"> ο νόμος -όπως και ο προϋπολογισμός- είναι κατ’ εξοχήν νόμος</w:t>
      </w:r>
      <w:r>
        <w:rPr>
          <w:rFonts w:eastAsia="Times New Roman" w:cs="Times New Roman"/>
          <w:szCs w:val="24"/>
        </w:rPr>
        <w:t>,</w:t>
      </w:r>
      <w:r>
        <w:rPr>
          <w:rFonts w:eastAsia="Times New Roman" w:cs="Times New Roman"/>
          <w:szCs w:val="24"/>
        </w:rPr>
        <w:t xml:space="preserve"> κατά τη σύνταξη του οποίου δίνεται η ευκαιρία σε μια κυβέρνηση να εφαρμόσει τη δική της πολιτική, το δικό της πρόγραμμα. </w:t>
      </w:r>
    </w:p>
    <w:p w14:paraId="150A73C4"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Όμως, εσείς κύριοι του ΣΥΡΙΖΑ, δεν έχετε πρόγραμμα. Το τελευταίο που είχ</w:t>
      </w:r>
      <w:r>
        <w:rPr>
          <w:rFonts w:eastAsia="Times New Roman" w:cs="Times New Roman"/>
          <w:szCs w:val="24"/>
        </w:rPr>
        <w:t>ατε, το σκίσατε. Άλλο λέγατε να σκίσετε, άλλο τελικά σκίσατε. Το πρόγραμμα που, δυστυχώς, φέρνει το όνομα της όμορφης πόλης της Θεσσαλονίκης, το σκίσατε με τα ίδια σας τα χέρια</w:t>
      </w:r>
      <w:r>
        <w:rPr>
          <w:rFonts w:eastAsia="Times New Roman" w:cs="Times New Roman"/>
          <w:szCs w:val="24"/>
        </w:rPr>
        <w:t>,</w:t>
      </w:r>
      <w:r>
        <w:rPr>
          <w:rFonts w:eastAsia="Times New Roman" w:cs="Times New Roman"/>
          <w:szCs w:val="24"/>
        </w:rPr>
        <w:t xml:space="preserve"> μπροστά στα έκπληκτα μάτια όλων μας ένα όμορφο βράδυ του καλοκαιριού στις Βρυξ</w:t>
      </w:r>
      <w:r>
        <w:rPr>
          <w:rFonts w:eastAsia="Times New Roman" w:cs="Times New Roman"/>
          <w:szCs w:val="24"/>
        </w:rPr>
        <w:t>έ</w:t>
      </w:r>
      <w:r>
        <w:rPr>
          <w:rFonts w:eastAsia="Times New Roman" w:cs="Times New Roman"/>
          <w:szCs w:val="24"/>
        </w:rPr>
        <w:t>λ</w:t>
      </w:r>
      <w:r>
        <w:rPr>
          <w:rFonts w:eastAsia="Times New Roman" w:cs="Times New Roman"/>
          <w:szCs w:val="24"/>
        </w:rPr>
        <w:t xml:space="preserve">λες. </w:t>
      </w:r>
    </w:p>
    <w:p w14:paraId="150A73C5"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 xml:space="preserve">Ούτε πρόγραμμα έχετε, λοιπόν, ούτε βεβαίως και στρατηγική αλλά ούτε και δικά σας είναι αυτά που νομοθετείτε. Το χειρότερο, όμως, είναι πως ούτε και ακούτε κανέναν ή μάλλον -για να είμαστε δίκαιοι- ακούτε έναν ή δύο. </w:t>
      </w:r>
    </w:p>
    <w:p w14:paraId="150A73C6"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Συζητάτε, όπως είπατε, κα</w:t>
      </w:r>
      <w:r>
        <w:rPr>
          <w:rFonts w:eastAsia="Times New Roman" w:cs="Times New Roman"/>
          <w:szCs w:val="24"/>
        </w:rPr>
        <w:t>μ</w:t>
      </w:r>
      <w:r>
        <w:rPr>
          <w:rFonts w:eastAsia="Times New Roman" w:cs="Times New Roman"/>
          <w:szCs w:val="24"/>
        </w:rPr>
        <w:t>μιά ε</w:t>
      </w:r>
      <w:r>
        <w:rPr>
          <w:rFonts w:eastAsia="Times New Roman" w:cs="Times New Roman"/>
          <w:szCs w:val="24"/>
        </w:rPr>
        <w:t xml:space="preserve">ικοσαριά στο καινούργιο πλαίσιο του συγκεκριμένου νόμου. Δεν έχετε δεχτεί ακόμα τίποτα. Είσαστε υπό συζήτηση. Τι κι αν μίλησαν εβδομήντα φορείς από όλους τους κλάδους; Τι και αν έκατσαν και έβγαλαν τα μάτια </w:t>
      </w:r>
      <w:r>
        <w:rPr>
          <w:rFonts w:eastAsia="Times New Roman" w:cs="Times New Roman"/>
          <w:szCs w:val="24"/>
        </w:rPr>
        <w:t>τους,</w:t>
      </w:r>
      <w:r>
        <w:rPr>
          <w:rFonts w:eastAsia="Times New Roman" w:cs="Times New Roman"/>
          <w:szCs w:val="24"/>
        </w:rPr>
        <w:t xml:space="preserve"> για να σας παραδώσουν εκατόν εξήντα γραπτές προτάσεις; Τι κι αν μπήκαν στον κόπο οι πολίτες και προσπάθησαν να συνεισφέρουν, διατυπώνοντας την άποψή τους, τη γνώμη τους, προσφέροντας τον αριθμό ρεκόρ των τετρακοσίων πενήντα τριών χρήσιμων σχολίων στην ηλε</w:t>
      </w:r>
      <w:r>
        <w:rPr>
          <w:rFonts w:eastAsia="Times New Roman" w:cs="Times New Roman"/>
          <w:szCs w:val="24"/>
        </w:rPr>
        <w:t>κτρονική διαβούλευση; Προσπαθήσατε να ψελλίσετε κάποιες δικαιολογίες για την τεράστια καθυστέρησή σας, τολμώντας να επικαλεστείτε την πρωτόγνωρη έκταση της δημόσιας διαβούλευσης γύρω από το παρόν σχέδιο νόμου. Μα δεν αλλάξατε τίποτα και δεν ακούσατε κανένα</w:t>
      </w:r>
      <w:r>
        <w:rPr>
          <w:rFonts w:eastAsia="Times New Roman" w:cs="Times New Roman"/>
          <w:szCs w:val="24"/>
        </w:rPr>
        <w:t>ν. Δεν έγινε δεκτό σχεδόν τίποτα από όσα σας είπαν οι φορείς.</w:t>
      </w:r>
    </w:p>
    <w:p w14:paraId="150A73C7"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Ήδη όλοι στην αγορά έχουν αποδεχθεί ότι ο πρώτος αναπτυξιακός νόμος του ΣΥΡΙΖΑ</w:t>
      </w:r>
      <w:r>
        <w:rPr>
          <w:rFonts w:eastAsia="Times New Roman" w:cs="Times New Roman"/>
          <w:szCs w:val="24"/>
        </w:rPr>
        <w:t>,</w:t>
      </w:r>
      <w:r>
        <w:rPr>
          <w:rFonts w:eastAsia="Times New Roman" w:cs="Times New Roman"/>
          <w:szCs w:val="24"/>
        </w:rPr>
        <w:t xml:space="preserve"> είναι κενός περιεχομένου και υφεσιακός. Το βασικό συμπέρασμα, όμως, όσων έκατσαν και μελέτησαν το παρόν νομοσχέδιο</w:t>
      </w:r>
      <w:r>
        <w:rPr>
          <w:rFonts w:eastAsia="Times New Roman" w:cs="Times New Roman"/>
          <w:szCs w:val="24"/>
        </w:rPr>
        <w:t xml:space="preserve">, είναι πως αυτός ο νόμος έγινε για να εξυπηρετεί δύο βασικούς λόγους. Από τη μία να πληρωθεί ο προηγούμενος αναπτυξιακός νόμος της κ. Κατσέλη και από την άλλη να ενισχύσετε το επικοινωνιακό σας αφήγημα για </w:t>
      </w:r>
      <w:r>
        <w:rPr>
          <w:rFonts w:eastAsia="Times New Roman" w:cs="Times New Roman"/>
          <w:szCs w:val="24"/>
        </w:rPr>
        <w:t>α</w:t>
      </w:r>
      <w:r>
        <w:rPr>
          <w:rFonts w:eastAsia="Times New Roman" w:cs="Times New Roman"/>
          <w:szCs w:val="24"/>
        </w:rPr>
        <w:t xml:space="preserve">ριστερή επιτυχία. </w:t>
      </w:r>
    </w:p>
    <w:p w14:paraId="150A73C8"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Ένα πράγμα σας ενδιαφέρει κυρ</w:t>
      </w:r>
      <w:r>
        <w:rPr>
          <w:rFonts w:eastAsia="Times New Roman" w:cs="Times New Roman"/>
          <w:szCs w:val="24"/>
        </w:rPr>
        <w:t>ίως και αυτό δεν είναι πώς θα έρθει η ανάπτυξη, αλλά πώς θα πείσετε τους πολίτες</w:t>
      </w:r>
      <w:r>
        <w:rPr>
          <w:rFonts w:eastAsia="Times New Roman" w:cs="Times New Roman"/>
          <w:szCs w:val="24"/>
        </w:rPr>
        <w:t>,</w:t>
      </w:r>
      <w:r>
        <w:rPr>
          <w:rFonts w:eastAsia="Times New Roman" w:cs="Times New Roman"/>
          <w:szCs w:val="24"/>
        </w:rPr>
        <w:t xml:space="preserve"> για να μην κλείσει ακόμα η όμορφη παρένθεση του ΣΥΡΙΖΑ!</w:t>
      </w:r>
    </w:p>
    <w:p w14:paraId="150A73C9"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Βουλευτή)</w:t>
      </w:r>
    </w:p>
    <w:p w14:paraId="150A73CA"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Ο Υπουργός είπε αυτολεξεί στις </w:t>
      </w:r>
      <w:r>
        <w:rPr>
          <w:rFonts w:eastAsia="Times New Roman" w:cs="Times New Roman"/>
          <w:szCs w:val="24"/>
        </w:rPr>
        <w:t>ε</w:t>
      </w:r>
      <w:r>
        <w:rPr>
          <w:rFonts w:eastAsia="Times New Roman" w:cs="Times New Roman"/>
          <w:szCs w:val="24"/>
        </w:rPr>
        <w:t>πιτροπές: «Ο στόχος της Κυβέρνησης</w:t>
      </w:r>
      <w:r>
        <w:rPr>
          <w:rFonts w:eastAsia="Times New Roman" w:cs="Times New Roman"/>
          <w:szCs w:val="24"/>
        </w:rPr>
        <w:t>,</w:t>
      </w:r>
      <w:r>
        <w:rPr>
          <w:rFonts w:eastAsia="Times New Roman" w:cs="Times New Roman"/>
          <w:szCs w:val="24"/>
        </w:rPr>
        <w:t xml:space="preserve"> είναι η δίκαιη κατανομή του νέου πλούτου που θα δημιουργηθεί.». Αυτός ο νόμος, όμως, δεν αφορά τη συντριπτική πλειοψηφία των </w:t>
      </w:r>
      <w:r>
        <w:rPr>
          <w:rFonts w:eastAsia="Times New Roman" w:cs="Times New Roman"/>
          <w:szCs w:val="24"/>
        </w:rPr>
        <w:lastRenderedPageBreak/>
        <w:t>μικρομεσαίων, καθώς αποκλείει εξ ορισμού το 85% αυτών που έχουν</w:t>
      </w:r>
      <w:r>
        <w:rPr>
          <w:rFonts w:eastAsia="Times New Roman" w:cs="Times New Roman"/>
          <w:szCs w:val="24"/>
        </w:rPr>
        <w:t xml:space="preserve"> βιβλία Β' κατηγορίας. Είπατε, όμως, ότι το συζητάτε. Πού είναι εδώ η ισονομία και η ισοπολιτεία; Πώς τεκμηριώνετε τη δίκαιη κατανομή και το κοινωνικό πρόσωπο; </w:t>
      </w:r>
    </w:p>
    <w:p w14:paraId="150A73CB"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Είχατε υποσχεθεί</w:t>
      </w:r>
      <w:r>
        <w:rPr>
          <w:rFonts w:eastAsia="Times New Roman" w:cs="Times New Roman"/>
          <w:szCs w:val="24"/>
        </w:rPr>
        <w:t>,</w:t>
      </w:r>
      <w:r>
        <w:rPr>
          <w:rFonts w:eastAsia="Times New Roman" w:cs="Times New Roman"/>
          <w:szCs w:val="24"/>
        </w:rPr>
        <w:t xml:space="preserve"> πως αυτό</w:t>
      </w:r>
      <w:r>
        <w:rPr>
          <w:rFonts w:eastAsia="Times New Roman" w:cs="Times New Roman"/>
          <w:szCs w:val="24"/>
        </w:rPr>
        <w:t>ς</w:t>
      </w:r>
      <w:r>
        <w:rPr>
          <w:rFonts w:eastAsia="Times New Roman" w:cs="Times New Roman"/>
          <w:szCs w:val="24"/>
        </w:rPr>
        <w:t xml:space="preserve"> ο νόμος θα αποτελέσει γέφυρα ανάμεσα στο παλαιό και στο νέο, για να</w:t>
      </w:r>
      <w:r>
        <w:rPr>
          <w:rFonts w:eastAsia="Times New Roman" w:cs="Times New Roman"/>
          <w:szCs w:val="24"/>
        </w:rPr>
        <w:t xml:space="preserve"> μη διαρραγεί ο κοινωνικός ιστός. Τελικά αυτός ο νόμος δημιουργεί ένα πρωτοφανές κενό μεγάλων διαστάσεων, αλλά και αγνώστων προεκτάσεων στην αγορά, καθώς αποκλείει μια σειρά από επενδυτές που έκαναν το λάθος και δραστηριοποιήθηκαν εντός του 2015, μη περιμέ</w:t>
      </w:r>
      <w:r>
        <w:rPr>
          <w:rFonts w:eastAsia="Times New Roman" w:cs="Times New Roman"/>
          <w:szCs w:val="24"/>
        </w:rPr>
        <w:t>νοντας τον κ. Σταθάκη να τηρήσει τα χρονοδιαγράμματα</w:t>
      </w:r>
      <w:r>
        <w:rPr>
          <w:rFonts w:eastAsia="Times New Roman" w:cs="Times New Roman"/>
          <w:szCs w:val="24"/>
        </w:rPr>
        <w:t>,</w:t>
      </w:r>
      <w:r>
        <w:rPr>
          <w:rFonts w:eastAsia="Times New Roman" w:cs="Times New Roman"/>
          <w:szCs w:val="24"/>
        </w:rPr>
        <w:t xml:space="preserve"> που μόνος του τα βάζει, μόνος του τα παρατείνει και μόνος του τα ακυρώνει. </w:t>
      </w:r>
    </w:p>
    <w:p w14:paraId="150A73CC"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Αυστηροποιήσατε το πλαίσιο ένταξης στον νόμο με απίθανους τρόπους, με προφανή και αποκλειστική στόχευση τον αποκλεισμό όσο το </w:t>
      </w:r>
      <w:r>
        <w:rPr>
          <w:rFonts w:eastAsia="Times New Roman" w:cs="Times New Roman"/>
          <w:szCs w:val="24"/>
        </w:rPr>
        <w:t>δυνατόν περισσοτέρων δικαιούχων. Για παράδειγμα, ζητάτε κερδοφορία εντός της τελευταίας επταετίας, εντός της κρίσης δηλαδή.</w:t>
      </w:r>
    </w:p>
    <w:p w14:paraId="150A73CD"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150A73CE"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Δώστε μου μισό λεπτό, κύριε Πρόεδρε.</w:t>
      </w:r>
    </w:p>
    <w:p w14:paraId="150A73CF"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Υπάρχουν, δ</w:t>
      </w:r>
      <w:r>
        <w:rPr>
          <w:rFonts w:eastAsia="Times New Roman" w:cs="Times New Roman"/>
          <w:szCs w:val="24"/>
        </w:rPr>
        <w:t>υστυχώς, πολλά παραδείγματα που ο χρόνος που έχει ένας Βουλευτής</w:t>
      </w:r>
      <w:r>
        <w:rPr>
          <w:rFonts w:eastAsia="Times New Roman" w:cs="Times New Roman"/>
          <w:szCs w:val="24"/>
        </w:rPr>
        <w:t>,</w:t>
      </w:r>
      <w:r>
        <w:rPr>
          <w:rFonts w:eastAsia="Times New Roman" w:cs="Times New Roman"/>
          <w:szCs w:val="24"/>
        </w:rPr>
        <w:t xml:space="preserve"> δεν φτάνει για να τα πει.</w:t>
      </w:r>
    </w:p>
    <w:p w14:paraId="150A73D0"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ο μέσος όρος φορολόγησης στις χώρες των δανειστών μας είναι 20%. Στις ανταγωνιστικές αγορές των γειτονικών μας χωρών ο μέσος όρος του σ</w:t>
      </w:r>
      <w:r>
        <w:rPr>
          <w:rFonts w:eastAsia="Times New Roman" w:cs="Times New Roman"/>
          <w:szCs w:val="24"/>
        </w:rPr>
        <w:t xml:space="preserve">υντελεστή φορολόγησης πέφτει στο 10%. </w:t>
      </w:r>
      <w:r>
        <w:rPr>
          <w:rFonts w:eastAsia="Times New Roman" w:cs="Times New Roman"/>
          <w:szCs w:val="24"/>
        </w:rPr>
        <w:t>Ο</w:t>
      </w:r>
      <w:r>
        <w:rPr>
          <w:rFonts w:eastAsia="Times New Roman" w:cs="Times New Roman"/>
          <w:szCs w:val="24"/>
        </w:rPr>
        <w:t xml:space="preserve"> σημερινός νόμος υπόσχεται</w:t>
      </w:r>
      <w:r>
        <w:rPr>
          <w:rFonts w:eastAsia="Times New Roman" w:cs="Times New Roman"/>
          <w:szCs w:val="24"/>
        </w:rPr>
        <w:t>,</w:t>
      </w:r>
      <w:r>
        <w:rPr>
          <w:rFonts w:eastAsia="Times New Roman" w:cs="Times New Roman"/>
          <w:szCs w:val="24"/>
        </w:rPr>
        <w:t xml:space="preserve"> πως ο φόρος στην Ελλάδα θα είναι σταθερά στο 29%.</w:t>
      </w:r>
    </w:p>
    <w:p w14:paraId="150A73D1"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Όποιον επενδυτή κι αν ρωτήσεις τι κοιτά πριν ασχοληθεί</w:t>
      </w:r>
      <w:r>
        <w:rPr>
          <w:rFonts w:eastAsia="Times New Roman" w:cs="Times New Roman"/>
          <w:szCs w:val="24"/>
        </w:rPr>
        <w:t>,</w:t>
      </w:r>
      <w:r>
        <w:rPr>
          <w:rFonts w:eastAsia="Times New Roman" w:cs="Times New Roman"/>
          <w:szCs w:val="24"/>
        </w:rPr>
        <w:t xml:space="preserve"> για το αν θα επενδύσει, ναι ή όχι, σε μια χώρα, θα σας πει ότι κοιτά το ύψος των φό</w:t>
      </w:r>
      <w:r>
        <w:rPr>
          <w:rFonts w:eastAsia="Times New Roman" w:cs="Times New Roman"/>
          <w:szCs w:val="24"/>
        </w:rPr>
        <w:t>ρων. Ποιος θα έρθει να επενδύσει</w:t>
      </w:r>
      <w:r>
        <w:rPr>
          <w:rFonts w:eastAsia="Times New Roman" w:cs="Times New Roman"/>
          <w:szCs w:val="24"/>
        </w:rPr>
        <w:t>,</w:t>
      </w:r>
      <w:r>
        <w:rPr>
          <w:rFonts w:eastAsia="Times New Roman" w:cs="Times New Roman"/>
          <w:szCs w:val="24"/>
        </w:rPr>
        <w:t xml:space="preserve"> όταν δεν υπάρχει ούτε μια αναφορά για μια μελλοντική, ενδεχομένως, προσπάθεια μείωσης των φόρων στην επιχειρηματικότητα; </w:t>
      </w:r>
    </w:p>
    <w:p w14:paraId="150A73D2"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Όλοι οι επενδυτές ένα νούμερο περίμεναν και τους το λέμε σήμερα εδώ: 29% για αρχή και ψάξτε για τα υ</w:t>
      </w:r>
      <w:r>
        <w:rPr>
          <w:rFonts w:eastAsia="Times New Roman" w:cs="Times New Roman"/>
          <w:szCs w:val="24"/>
        </w:rPr>
        <w:t xml:space="preserve">πόλοιπα. </w:t>
      </w:r>
    </w:p>
    <w:p w14:paraId="150A73D3"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Η αναξιοπιστία της Κυβέρνησης οδήγησε τη χώρα</w:t>
      </w:r>
      <w:r>
        <w:rPr>
          <w:rFonts w:eastAsia="Times New Roman" w:cs="Times New Roman"/>
          <w:szCs w:val="24"/>
        </w:rPr>
        <w:t>,</w:t>
      </w:r>
      <w:r>
        <w:rPr>
          <w:rFonts w:eastAsia="Times New Roman" w:cs="Times New Roman"/>
          <w:szCs w:val="24"/>
        </w:rPr>
        <w:t xml:space="preserve"> στο να παραδώσει τη νομοθετική της εξουσία, το τραπεζικό της σύστημα, την ιδιοκατοίκηση, τη νησιωτικότητα, την αγροτική της παραγωγή, το τουριστικό της προϊόν. </w:t>
      </w:r>
    </w:p>
    <w:p w14:paraId="150A73D4"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Ελάτε</w:t>
      </w:r>
      <w:r>
        <w:rPr>
          <w:rFonts w:eastAsia="Times New Roman" w:cs="Times New Roman"/>
          <w:szCs w:val="24"/>
        </w:rPr>
        <w:t>, κύριε Σαρίδη, τελειώνετε.</w:t>
      </w:r>
    </w:p>
    <w:p w14:paraId="150A73D5"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Τελειώνω, κύριε Πρόεδρε. </w:t>
      </w:r>
    </w:p>
    <w:p w14:paraId="150A73D6"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Φ</w:t>
      </w:r>
      <w:r>
        <w:rPr>
          <w:rFonts w:eastAsia="Times New Roman" w:cs="Times New Roman"/>
          <w:szCs w:val="24"/>
        </w:rPr>
        <w:t>υσικά με την ίδρυση του «υπερταμείου Σόιμπλε» παρέδωσε για ξεπούλημα το σύνολο της δημόσιας περιουσίας, καταπατώντας το Σύνταγμα, στο οποίο ο νομοθέτης φρόντισε να ξεκαθαρίσει</w:t>
      </w:r>
      <w:r>
        <w:rPr>
          <w:rFonts w:eastAsia="Times New Roman" w:cs="Times New Roman"/>
          <w:szCs w:val="24"/>
        </w:rPr>
        <w:t>,</w:t>
      </w:r>
      <w:r>
        <w:rPr>
          <w:rFonts w:eastAsia="Times New Roman" w:cs="Times New Roman"/>
          <w:szCs w:val="24"/>
        </w:rPr>
        <w:t xml:space="preserve"> πως ο σκοπός της διαχείρισης της δημόσιας περιουσίας είναι η εξασφάλιση της ευημερίας και της ειρήνης για τους πολίτες και η διασφάλιση της συνέχισης του έθνους και της προκοπής της πατρίδας.</w:t>
      </w:r>
    </w:p>
    <w:p w14:paraId="150A73D7"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Πουθενά δεν λέει</w:t>
      </w:r>
      <w:r>
        <w:rPr>
          <w:rFonts w:eastAsia="Times New Roman" w:cs="Times New Roman"/>
          <w:szCs w:val="24"/>
        </w:rPr>
        <w:t>,</w:t>
      </w:r>
      <w:r>
        <w:rPr>
          <w:rFonts w:eastAsia="Times New Roman" w:cs="Times New Roman"/>
          <w:szCs w:val="24"/>
        </w:rPr>
        <w:t xml:space="preserve"> πως η δημόσια περιουσία πρέπει να χρησιμοποιε</w:t>
      </w:r>
      <w:r>
        <w:rPr>
          <w:rFonts w:eastAsia="Times New Roman" w:cs="Times New Roman"/>
          <w:szCs w:val="24"/>
        </w:rPr>
        <w:t xml:space="preserve">ίται για την πληρωμή τόκων και δανείων, από τα οποία δεν έχει δει ούτε </w:t>
      </w:r>
      <w:r>
        <w:rPr>
          <w:rFonts w:eastAsia="Times New Roman" w:cs="Times New Roman"/>
          <w:szCs w:val="24"/>
        </w:rPr>
        <w:t>1</w:t>
      </w:r>
      <w:r>
        <w:rPr>
          <w:rFonts w:eastAsia="Times New Roman" w:cs="Times New Roman"/>
          <w:szCs w:val="24"/>
        </w:rPr>
        <w:t xml:space="preserve"> ευρώ ο Έλληνας φορολογούμενος. Ο αναπτυξιακός νόμος της «πρώτη φορά Αριστερά» είναι υφεσιακός. </w:t>
      </w:r>
    </w:p>
    <w:p w14:paraId="150A73D8"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Το σίγουρο, κύριε Υπουργέ, είναι ότι ναι δεν πρόκειται να περπατήσουμε μαζί σας, γιατί </w:t>
      </w:r>
      <w:r>
        <w:rPr>
          <w:rFonts w:eastAsia="Times New Roman" w:cs="Times New Roman"/>
          <w:szCs w:val="24"/>
        </w:rPr>
        <w:t xml:space="preserve">εμείς δεν κάνουμε ερασιτεχνική πολιτική. Εμείς θέλουμε να είμαστε χρήσιμοι για την πατρίδα μας. Δεν πατάμε και δεν βαραίνουμε απλά το χώμα της! </w:t>
      </w:r>
    </w:p>
    <w:p w14:paraId="150A73D9" w14:textId="77777777" w:rsidR="008A0FFC" w:rsidRDefault="001A1A5C">
      <w:pPr>
        <w:spacing w:line="600" w:lineRule="auto"/>
        <w:ind w:firstLine="720"/>
        <w:jc w:val="center"/>
        <w:rPr>
          <w:rFonts w:eastAsia="Times New Roman"/>
          <w:szCs w:val="24"/>
        </w:rPr>
      </w:pPr>
      <w:r>
        <w:rPr>
          <w:rFonts w:eastAsia="Times New Roman"/>
          <w:szCs w:val="24"/>
        </w:rPr>
        <w:t>(Χειροκροτήματα από την πτέρυγα της Ένωσης Κεντρώων)</w:t>
      </w:r>
    </w:p>
    <w:p w14:paraId="150A73DA" w14:textId="77777777" w:rsidR="008A0FFC" w:rsidRDefault="001A1A5C">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Τον λόγο έχει ο κ. Ιωάννη</w:t>
      </w:r>
      <w:r>
        <w:rPr>
          <w:rFonts w:eastAsia="Times New Roman"/>
          <w:szCs w:val="24"/>
        </w:rPr>
        <w:t xml:space="preserve">ς Μανιάτης από τη Δημοκρατική Συμπαράταξη. </w:t>
      </w:r>
    </w:p>
    <w:p w14:paraId="150A73DB" w14:textId="77777777" w:rsidR="008A0FFC" w:rsidRDefault="001A1A5C">
      <w:pPr>
        <w:spacing w:line="600" w:lineRule="auto"/>
        <w:ind w:firstLine="720"/>
        <w:jc w:val="both"/>
        <w:rPr>
          <w:rFonts w:eastAsia="Times New Roman"/>
          <w:szCs w:val="24"/>
        </w:rPr>
      </w:pPr>
      <w:r>
        <w:rPr>
          <w:rFonts w:eastAsia="Times New Roman"/>
          <w:szCs w:val="24"/>
        </w:rPr>
        <w:t xml:space="preserve">Ορίστε, κύριε Μανιάτη, έχετε τον λόγο. </w:t>
      </w:r>
    </w:p>
    <w:p w14:paraId="150A73DC" w14:textId="77777777" w:rsidR="008A0FFC" w:rsidRDefault="001A1A5C">
      <w:pPr>
        <w:spacing w:line="600" w:lineRule="auto"/>
        <w:ind w:firstLine="720"/>
        <w:jc w:val="both"/>
        <w:rPr>
          <w:rFonts w:eastAsia="Times New Roman"/>
          <w:szCs w:val="24"/>
        </w:rPr>
      </w:pPr>
      <w:r>
        <w:rPr>
          <w:rFonts w:eastAsia="Times New Roman"/>
          <w:b/>
          <w:szCs w:val="24"/>
        </w:rPr>
        <w:lastRenderedPageBreak/>
        <w:t>ΙΩΑΝΝΗΣ ΜΑΝΙΑΤΗΣ:</w:t>
      </w:r>
      <w:r>
        <w:rPr>
          <w:rFonts w:eastAsia="Times New Roman"/>
          <w:szCs w:val="24"/>
        </w:rPr>
        <w:t xml:space="preserve"> Αγαπητοί συνάδελφοι, ο κ. Σταθάκης νωρίτερα μίλησε για μια προσπάθεια -υποτιθέμενη προσπάθεια- της Κυβέρνησης</w:t>
      </w:r>
      <w:r>
        <w:rPr>
          <w:rFonts w:eastAsia="Times New Roman"/>
          <w:szCs w:val="24"/>
        </w:rPr>
        <w:t>,</w:t>
      </w:r>
      <w:r>
        <w:rPr>
          <w:rFonts w:eastAsia="Times New Roman"/>
          <w:szCs w:val="24"/>
        </w:rPr>
        <w:t xml:space="preserve"> να γίνουμε μια κανονική χώρα. Πράγματι αυτό</w:t>
      </w:r>
      <w:r>
        <w:rPr>
          <w:rFonts w:eastAsia="Times New Roman"/>
          <w:szCs w:val="24"/>
        </w:rPr>
        <w:t xml:space="preserve"> είναι κάτι που θέλουμε όλοι μας, να γίνουμε μια κανονική χώρα. Μόνο που ο κ. Σταθάκης και η Κυβέρνηση ΣΥΡΙΖΑ-ΑΝΕΛ παρέλαβαν μια χώρα με πρωτογενές πλεόνασμα και παραδίδουν μια χώρα</w:t>
      </w:r>
      <w:r>
        <w:rPr>
          <w:rFonts w:eastAsia="Times New Roman"/>
          <w:szCs w:val="24"/>
        </w:rPr>
        <w:t>,</w:t>
      </w:r>
      <w:r>
        <w:rPr>
          <w:rFonts w:eastAsia="Times New Roman"/>
          <w:szCs w:val="24"/>
        </w:rPr>
        <w:t xml:space="preserve"> που μετά από μια διαπραγμάτευση έχει ένα επιπλέον χρέος 86 δισεκατομμυρίω</w:t>
      </w:r>
      <w:r>
        <w:rPr>
          <w:rFonts w:eastAsia="Times New Roman"/>
          <w:szCs w:val="24"/>
        </w:rPr>
        <w:t xml:space="preserve">ν –τόσο κόστισε η διαπραγμάτευση- και επιπλέον μια ανάγκη για επενδύσεις άλλα 100 δισεκατομμύρια. </w:t>
      </w:r>
      <w:r>
        <w:rPr>
          <w:rFonts w:eastAsia="Times New Roman"/>
          <w:szCs w:val="24"/>
        </w:rPr>
        <w:t>Ε</w:t>
      </w:r>
      <w:r>
        <w:rPr>
          <w:rFonts w:eastAsia="Times New Roman"/>
          <w:szCs w:val="24"/>
        </w:rPr>
        <w:t>πειδή το μέτρο σύγκρισης ήταν το πρώτο μνημόνιο, να θυμίσω ότι στο πρώτο μνημόνιο του 2010</w:t>
      </w:r>
      <w:r>
        <w:rPr>
          <w:rFonts w:eastAsia="Times New Roman"/>
          <w:szCs w:val="24"/>
        </w:rPr>
        <w:t>,</w:t>
      </w:r>
      <w:r>
        <w:rPr>
          <w:rFonts w:eastAsia="Times New Roman"/>
          <w:szCs w:val="24"/>
        </w:rPr>
        <w:t xml:space="preserve"> η κυβέρνηση ΠΑΣΟΚ παρέλαβε ένα έλλειμμα 36 δισεκατομμυρίων και όχ</w:t>
      </w:r>
      <w:r>
        <w:rPr>
          <w:rFonts w:eastAsia="Times New Roman"/>
          <w:szCs w:val="24"/>
        </w:rPr>
        <w:t xml:space="preserve">ι πλεόνασμα που παραλάβατε εσείς. </w:t>
      </w:r>
    </w:p>
    <w:p w14:paraId="150A73DD" w14:textId="77777777" w:rsidR="008A0FFC" w:rsidRDefault="001A1A5C">
      <w:pPr>
        <w:spacing w:line="600" w:lineRule="auto"/>
        <w:ind w:firstLine="720"/>
        <w:jc w:val="both"/>
        <w:rPr>
          <w:rFonts w:eastAsia="Times New Roman"/>
          <w:szCs w:val="24"/>
        </w:rPr>
      </w:pPr>
      <w:r>
        <w:rPr>
          <w:rFonts w:eastAsia="Times New Roman"/>
          <w:szCs w:val="24"/>
        </w:rPr>
        <w:t>Ε</w:t>
      </w:r>
      <w:r>
        <w:rPr>
          <w:rFonts w:eastAsia="Times New Roman"/>
          <w:szCs w:val="24"/>
        </w:rPr>
        <w:t xml:space="preserve">πειδή η κριτική προς την ανάπτυξη είναι μια βαθιά πολιτικοποιημένη έννοια, θέλω να συνεννοηθούμε μεταξύ μας, σχετικά με το από ποια οπτική γωνία κάνουμε εμείς κριτική στο συγκεκριμένο νομοσχέδιο. </w:t>
      </w:r>
    </w:p>
    <w:p w14:paraId="150A73DE" w14:textId="77777777" w:rsidR="008A0FFC" w:rsidRDefault="001A1A5C">
      <w:pPr>
        <w:spacing w:line="600" w:lineRule="auto"/>
        <w:ind w:firstLine="720"/>
        <w:jc w:val="both"/>
        <w:rPr>
          <w:rFonts w:eastAsia="Times New Roman"/>
          <w:szCs w:val="24"/>
        </w:rPr>
      </w:pPr>
      <w:r>
        <w:rPr>
          <w:rFonts w:eastAsia="Times New Roman"/>
          <w:szCs w:val="24"/>
        </w:rPr>
        <w:lastRenderedPageBreak/>
        <w:t>Εμείς θέλουμε μια ανάπτ</w:t>
      </w:r>
      <w:r>
        <w:rPr>
          <w:rFonts w:eastAsia="Times New Roman"/>
          <w:szCs w:val="24"/>
        </w:rPr>
        <w:t xml:space="preserve">υξη αειφόρο, που σέβεται το περιβάλλον, έξυπνη, που στηρίζεται στις νέες τεχνολογίες, κυκλική, που χρησιμοποιεί, επαναχρησιμοποιεί και ανακυκλώνει τις πρώτες ύλες, δίκαιη κοινωνικά, με δείκτη κοινωνικής αλληλεγγύης, δίκαιη χωρικά, που μειώνει, δηλαδή, τις </w:t>
      </w:r>
      <w:r>
        <w:rPr>
          <w:rFonts w:eastAsia="Times New Roman"/>
          <w:szCs w:val="24"/>
        </w:rPr>
        <w:t xml:space="preserve">χωρικές ανισότητες, χωρίς αποκλεισμούς νέων γυναικών ή ΑΜΕΑ και ασφαλώς μια ανάπτυξη που δημιουργεί νέες δουλειές. </w:t>
      </w:r>
    </w:p>
    <w:p w14:paraId="150A73DF" w14:textId="77777777" w:rsidR="008A0FFC" w:rsidRDefault="001A1A5C">
      <w:pPr>
        <w:spacing w:line="600" w:lineRule="auto"/>
        <w:ind w:firstLine="720"/>
        <w:jc w:val="both"/>
        <w:rPr>
          <w:rFonts w:eastAsia="Times New Roman"/>
          <w:szCs w:val="24"/>
        </w:rPr>
      </w:pPr>
      <w:r>
        <w:rPr>
          <w:rFonts w:eastAsia="Times New Roman"/>
          <w:szCs w:val="24"/>
        </w:rPr>
        <w:t>Μπορεί να γίνει αυτό; Η απάντηση είναι ναι, μπορεί. Ο συγκεκριμένος νόμος υπηρετεί αυτόν τον σκοπό; Λυπάμαι που θα το πω</w:t>
      </w:r>
      <w:r>
        <w:rPr>
          <w:rFonts w:eastAsia="Times New Roman"/>
          <w:szCs w:val="24"/>
        </w:rPr>
        <w:t>,</w:t>
      </w:r>
      <w:r>
        <w:rPr>
          <w:rFonts w:eastAsia="Times New Roman"/>
          <w:szCs w:val="24"/>
        </w:rPr>
        <w:t xml:space="preserve"> αλλά αυτός ο νόμος</w:t>
      </w:r>
      <w:r>
        <w:rPr>
          <w:rFonts w:eastAsia="Times New Roman"/>
          <w:szCs w:val="24"/>
        </w:rPr>
        <w:t xml:space="preserve"> παρά το γεγονός ότι είναι ένα από τα εκατό πράγματα που πρέπει να υπάρξουν για να πάρει μπροστά αναπτυξιακά η χώρα, δεν βοηθάει σ’ αυτήν την κατεύθυνση. </w:t>
      </w:r>
    </w:p>
    <w:p w14:paraId="150A73E0"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έλω να ξεκαθαρίσω και κάτι άλλο, κύριε Υπουργέ. Πρέπει να συνεννοηθούμε επίσης μεταξύ </w:t>
      </w:r>
      <w:r>
        <w:rPr>
          <w:rFonts w:eastAsia="Times New Roman" w:cs="Times New Roman"/>
          <w:szCs w:val="24"/>
        </w:rPr>
        <w:t>μας,</w:t>
      </w:r>
      <w:r>
        <w:rPr>
          <w:rFonts w:eastAsia="Times New Roman" w:cs="Times New Roman"/>
          <w:szCs w:val="24"/>
        </w:rPr>
        <w:t xml:space="preserve"> στο ποια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θα υπηρετήσει την ανάπτυξη</w:t>
      </w:r>
      <w:r>
        <w:rPr>
          <w:rFonts w:eastAsia="Times New Roman" w:cs="Times New Roman"/>
          <w:szCs w:val="24"/>
        </w:rPr>
        <w:t>,</w:t>
      </w:r>
      <w:r>
        <w:rPr>
          <w:rFonts w:eastAsia="Times New Roman" w:cs="Times New Roman"/>
          <w:szCs w:val="24"/>
        </w:rPr>
        <w:t xml:space="preserve"> που ελπίζω ότι θέλουμε όλοι. 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w:t>
      </w:r>
      <w:r>
        <w:rPr>
          <w:rFonts w:eastAsia="Times New Roman" w:cs="Times New Roman"/>
          <w:szCs w:val="24"/>
        </w:rPr>
        <w:lastRenderedPageBreak/>
        <w:t>αυτής της χώρας</w:t>
      </w:r>
      <w:r>
        <w:rPr>
          <w:rFonts w:eastAsia="Times New Roman" w:cs="Times New Roman"/>
          <w:szCs w:val="24"/>
        </w:rPr>
        <w:t>,</w:t>
      </w:r>
      <w:r>
        <w:rPr>
          <w:rFonts w:eastAsia="Times New Roman" w:cs="Times New Roman"/>
          <w:szCs w:val="24"/>
        </w:rPr>
        <w:t xml:space="preserve"> δεν μπορεί πια να είναι μια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που ζητά όλο και περισσότερους δημοσίους υπαλλήλους. Αντίθετα 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και η </w:t>
      </w:r>
      <w:r>
        <w:rPr>
          <w:rFonts w:eastAsia="Times New Roman"/>
          <w:szCs w:val="24"/>
        </w:rPr>
        <w:t>Κυβέρνηση</w:t>
      </w:r>
      <w:r>
        <w:rPr>
          <w:rFonts w:eastAsia="Times New Roman" w:cs="Times New Roman"/>
          <w:szCs w:val="24"/>
        </w:rPr>
        <w:t xml:space="preserve"> μπορ</w:t>
      </w:r>
      <w:r>
        <w:rPr>
          <w:rFonts w:eastAsia="Times New Roman" w:cs="Times New Roman"/>
          <w:szCs w:val="24"/>
        </w:rPr>
        <w:t>ούν</w:t>
      </w:r>
      <w:r>
        <w:rPr>
          <w:rFonts w:eastAsia="Times New Roman" w:cs="Times New Roman"/>
          <w:szCs w:val="24"/>
        </w:rPr>
        <w:t xml:space="preserve"> και πρέπει να στοχεύσ</w:t>
      </w:r>
      <w:r>
        <w:rPr>
          <w:rFonts w:eastAsia="Times New Roman" w:cs="Times New Roman"/>
          <w:szCs w:val="24"/>
        </w:rPr>
        <w:t>ουν,</w:t>
      </w:r>
      <w:r>
        <w:rPr>
          <w:rFonts w:eastAsia="Times New Roman" w:cs="Times New Roman"/>
          <w:szCs w:val="24"/>
        </w:rPr>
        <w:t xml:space="preserve"> σε μια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που γεννάει δουλειές για τον ιδιωτικό τομέα, μια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εμβρυουλκό νέων παραγωγικών δραστηριοτήτων του ιδιωτικού τομέα. </w:t>
      </w:r>
    </w:p>
    <w:p w14:paraId="150A73E1"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ξηγούμαι</w:t>
      </w:r>
      <w:r>
        <w:rPr>
          <w:rFonts w:eastAsia="Times New Roman" w:cs="Times New Roman"/>
          <w:szCs w:val="24"/>
        </w:rPr>
        <w:t>.</w:t>
      </w:r>
      <w:r>
        <w:rPr>
          <w:rFonts w:eastAsia="Times New Roman" w:cs="Times New Roman"/>
          <w:szCs w:val="24"/>
        </w:rPr>
        <w:t xml:space="preserve"> Μας ικανοποιεί ο τρόπος με τον οποίο υπηρετούνται σήμερα οι </w:t>
      </w:r>
      <w:r>
        <w:rPr>
          <w:rFonts w:eastAsia="Times New Roman"/>
          <w:szCs w:val="24"/>
        </w:rPr>
        <w:t>διαδικασίες</w:t>
      </w:r>
      <w:r>
        <w:rPr>
          <w:rFonts w:eastAsia="Times New Roman" w:cs="Times New Roman"/>
          <w:szCs w:val="24"/>
        </w:rPr>
        <w:t xml:space="preserve"> περιβαλλοντικών αδειοδοτήσεων, πολεοδομικών αδειοδοτήσεων, παρακολούθησης μελετών, όπως και παρακολούθησης δημοσίων έργων και δεκάδων άλλων δράσεων του δημοσίου; Προφανώς όχι. Υπάρχει ποτέ περίπτωση να προσλάβουμε τ</w:t>
      </w:r>
      <w:r>
        <w:rPr>
          <w:rFonts w:eastAsia="Times New Roman" w:cs="Times New Roman"/>
          <w:szCs w:val="24"/>
        </w:rPr>
        <w:t>ι</w:t>
      </w:r>
      <w:r>
        <w:rPr>
          <w:rFonts w:eastAsia="Times New Roman" w:cs="Times New Roman"/>
          <w:szCs w:val="24"/>
        </w:rPr>
        <w:t>ς τριάντα χιλιάδες υπαλλήλου</w:t>
      </w:r>
      <w:r>
        <w:rPr>
          <w:rFonts w:eastAsia="Times New Roman" w:cs="Times New Roman"/>
          <w:szCs w:val="24"/>
        </w:rPr>
        <w:t xml:space="preserve">ς που έχει ανάγκη το δημόσιο; Προφανέστατα όχι. </w:t>
      </w:r>
    </w:p>
    <w:p w14:paraId="150A73E2"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Κατά συνέπεια, το κράτος, το Υπουργείο Ανάπτυξης</w:t>
      </w:r>
      <w:r>
        <w:rPr>
          <w:rFonts w:eastAsia="Times New Roman" w:cs="Times New Roman"/>
          <w:szCs w:val="24"/>
        </w:rPr>
        <w:t>,</w:t>
      </w:r>
      <w:r>
        <w:rPr>
          <w:rFonts w:eastAsia="Times New Roman" w:cs="Times New Roman"/>
          <w:szCs w:val="24"/>
        </w:rPr>
        <w:t xml:space="preserve"> μπορεί να παίξει έναν πολύ σημαντικό ρόλο σ’ αυτήν την κατεύθυνση, μπορεί και πρέπει να γίνει ο εγγυητής της διαφάνειας, της αποτελεσματικότητας, </w:t>
      </w:r>
      <w:r>
        <w:rPr>
          <w:rFonts w:eastAsia="Times New Roman" w:cs="Times New Roman"/>
          <w:szCs w:val="24"/>
        </w:rPr>
        <w:lastRenderedPageBreak/>
        <w:t>της ύπαρξης</w:t>
      </w:r>
      <w:r>
        <w:rPr>
          <w:rFonts w:eastAsia="Times New Roman" w:cs="Times New Roman"/>
          <w:szCs w:val="24"/>
        </w:rPr>
        <w:t xml:space="preserve"> ανταγωνισμού σε μητρώα πιστοποιημένων ιδιωτών</w:t>
      </w:r>
      <w:r>
        <w:rPr>
          <w:rFonts w:eastAsia="Times New Roman" w:cs="Times New Roman"/>
          <w:szCs w:val="24"/>
        </w:rPr>
        <w:t>,</w:t>
      </w:r>
      <w:r>
        <w:rPr>
          <w:rFonts w:eastAsia="Times New Roman" w:cs="Times New Roman"/>
          <w:szCs w:val="24"/>
        </w:rPr>
        <w:t xml:space="preserve"> που θα υπηρετούν το δημόσιο συμφέρον και σε περίπτωση παρεκτροπών θα επιβάλλει αυστηρές ποινές. Ένα τέτοιο κράτος, ένα κράτος-στρατηγείο μπορούμε να φανταστούμε όλοι μας. </w:t>
      </w:r>
    </w:p>
    <w:p w14:paraId="150A73E3"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πειδή, κύριε Υπουργέ, ξέρω ότι είστε αρκετά </w:t>
      </w:r>
      <w:r>
        <w:rPr>
          <w:rFonts w:eastAsia="Times New Roman" w:cs="Times New Roman"/>
          <w:szCs w:val="24"/>
        </w:rPr>
        <w:t>«</w:t>
      </w:r>
      <w:r>
        <w:rPr>
          <w:rFonts w:eastAsia="Times New Roman" w:cs="Times New Roman"/>
          <w:szCs w:val="24"/>
        </w:rPr>
        <w:t>διαβαστερός</w:t>
      </w:r>
      <w:r>
        <w:rPr>
          <w:rFonts w:eastAsia="Times New Roman" w:cs="Times New Roman"/>
          <w:szCs w:val="24"/>
        </w:rPr>
        <w:t>»</w:t>
      </w:r>
      <w:r>
        <w:rPr>
          <w:rFonts w:eastAsia="Times New Roman" w:cs="Times New Roman"/>
          <w:szCs w:val="24"/>
        </w:rPr>
        <w:t xml:space="preserve">, θα σας αφιερώσω για απόψε -έχω </w:t>
      </w:r>
      <w:r>
        <w:rPr>
          <w:rFonts w:eastAsia="Times New Roman" w:cs="Times New Roman"/>
          <w:szCs w:val="24"/>
          <w:lang w:val="en-US"/>
        </w:rPr>
        <w:t>homework</w:t>
      </w:r>
      <w:r>
        <w:rPr>
          <w:rFonts w:eastAsia="Times New Roman" w:cs="Times New Roman"/>
          <w:szCs w:val="24"/>
        </w:rPr>
        <w:t xml:space="preserve"> για σας- ένα άρθρο μου, το οποίο δημοσιεύθηκε κατά σύμπτωση σήμερα στο </w:t>
      </w:r>
      <w:r>
        <w:rPr>
          <w:rFonts w:eastAsia="Times New Roman" w:cs="Times New Roman"/>
          <w:szCs w:val="24"/>
        </w:rPr>
        <w:t>«</w:t>
      </w:r>
      <w:r>
        <w:rPr>
          <w:rFonts w:eastAsia="Times New Roman" w:cs="Times New Roman"/>
          <w:szCs w:val="24"/>
          <w:lang w:val="en-US"/>
        </w:rPr>
        <w:t>SOCIAL</w:t>
      </w:r>
      <w:r>
        <w:rPr>
          <w:rFonts w:eastAsia="Times New Roman" w:cs="Times New Roman"/>
          <w:szCs w:val="24"/>
        </w:rPr>
        <w:t xml:space="preserve"> </w:t>
      </w:r>
      <w:r>
        <w:rPr>
          <w:rFonts w:eastAsia="Times New Roman" w:cs="Times New Roman"/>
          <w:szCs w:val="24"/>
          <w:lang w:val="en-US"/>
        </w:rPr>
        <w:t>EUROPE</w:t>
      </w:r>
      <w:r>
        <w:rPr>
          <w:rFonts w:eastAsia="Times New Roman" w:cs="Times New Roman"/>
          <w:szCs w:val="24"/>
        </w:rPr>
        <w:t>»</w:t>
      </w:r>
      <w:r>
        <w:rPr>
          <w:rFonts w:eastAsia="Times New Roman" w:cs="Times New Roman"/>
          <w:szCs w:val="24"/>
        </w:rPr>
        <w:t xml:space="preserve"> -είμαι βέβαιος ότι το ξέρετε- για τις είκοσι τέσσερις συν μια προοδευτ</w:t>
      </w:r>
      <w:r>
        <w:rPr>
          <w:rFonts w:eastAsia="Times New Roman" w:cs="Times New Roman"/>
          <w:szCs w:val="24"/>
        </w:rPr>
        <w:t xml:space="preserve">ικές μεταρρυθμίσεις για ένα νέο παραγωγικό μοντέλο της Ελλάδας. </w:t>
      </w:r>
    </w:p>
    <w:p w14:paraId="150A73E4"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Το καταθέτω για τα Πρακτικά και θα παρακαλούσα να δοθεί αντίγραφο στον κύριο Υπουργό.</w:t>
      </w:r>
    </w:p>
    <w:p w14:paraId="150A73E5"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 (Στο σημείο αυτό ο κ. Ιωάννης Μανιάτης καταθέτει για τα Πρακτικά το προαναφερθέν έγγραφο, το οποίο βρίσκ</w:t>
      </w:r>
      <w:r>
        <w:rPr>
          <w:rFonts w:eastAsia="Times New Roman" w:cs="Times New Roman"/>
          <w:szCs w:val="24"/>
        </w:rPr>
        <w:t xml:space="preserve">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50A73E6"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 xml:space="preserve">Τι προβλέπεται εκεί μέσα; Προβλέπεται κάτι πολύ πρακτικό. </w:t>
      </w:r>
      <w:r>
        <w:rPr>
          <w:rFonts w:eastAsia="Times New Roman" w:cs="Times New Roman"/>
          <w:szCs w:val="24"/>
        </w:rPr>
        <w:t>Τ</w:t>
      </w:r>
      <w:r>
        <w:rPr>
          <w:rFonts w:eastAsia="Times New Roman" w:cs="Times New Roman"/>
          <w:szCs w:val="24"/>
        </w:rPr>
        <w:t>ο λέω αυτό για να είναι κατανοητό ότι εμείς ως Δημοκρατική Συμπαράταξη</w:t>
      </w:r>
      <w:r>
        <w:rPr>
          <w:rFonts w:eastAsia="Times New Roman" w:cs="Times New Roman"/>
          <w:szCs w:val="24"/>
        </w:rPr>
        <w:t>,</w:t>
      </w:r>
      <w:r>
        <w:rPr>
          <w:rFonts w:eastAsia="Times New Roman" w:cs="Times New Roman"/>
          <w:szCs w:val="24"/>
        </w:rPr>
        <w:t xml:space="preserve"> δεν κάνουμε αντιπολίτευση όπως</w:t>
      </w:r>
      <w:r>
        <w:rPr>
          <w:rFonts w:eastAsia="Times New Roman" w:cs="Times New Roman"/>
          <w:szCs w:val="24"/>
        </w:rPr>
        <w:t xml:space="preserve"> είχε συνηθίσει να κάνει ο ΣΥΡΙΖΑ. Εμείς κάνουμε αντιπολίτευση με πολύ συγκεκριμένες προτάσεις. Στους τομείς που θα δείτε, όπως ενέργεια, περιβάλλον, χωροταξία, δημόσια έργα, νέα οικονομία, δίκτυα, στήριξη της νέας γενιάς, θα βρείτε πολύ συγκεκριμένες προτ</w:t>
      </w:r>
      <w:r>
        <w:rPr>
          <w:rFonts w:eastAsia="Times New Roman" w:cs="Times New Roman"/>
          <w:szCs w:val="24"/>
        </w:rPr>
        <w:t xml:space="preserve">άσεις. </w:t>
      </w:r>
    </w:p>
    <w:p w14:paraId="150A73E7"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Όλοι εμείς, λοιπόν, που είμαστε στρατευμένοι στην υπόθεση της προόδου, στην υπόθεση της σοσιαλδημοκρατίας, σε μια υπόθεση της κεντροαριστεράς, της ανανεωτικής Αριστεράς, όλοι εμείς που πιστεύουμε ότι η χώρα πρέπει να κυβερνηθεί με ένα σοσιαλδημοκρα</w:t>
      </w:r>
      <w:r>
        <w:rPr>
          <w:rFonts w:eastAsia="Times New Roman" w:cs="Times New Roman"/>
          <w:szCs w:val="24"/>
        </w:rPr>
        <w:t>τικό κόμμα που να έχει πολύ ισχυρή παρουσία στην πολιτική σκηνή του τόπου, καταθέτουμε πολύ συγκεκριμένες προτάσεις.</w:t>
      </w:r>
    </w:p>
    <w:p w14:paraId="150A73E8"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Θέλω να σας κάνω και μια ερώτηση, κύριε Υπουργέ. Αυτή τη στιγμή στην Ελλάδα η αγορά της οικοδομής είναι ανύπαρκτη. Φαντάζομαι συμφωνούμε σε</w:t>
      </w:r>
      <w:r>
        <w:rPr>
          <w:rFonts w:eastAsia="Times New Roman" w:cs="Times New Roman"/>
          <w:szCs w:val="24"/>
        </w:rPr>
        <w:t xml:space="preserve"> αυτό. Υπάρχει τρόπος να κινητοποιηθεί η οικοδομή; Εμείς λέμε ναι. Με λεφτά; Όχι. Με φορολογικά κίνητρα; Ναι. Εξηγούμαι. </w:t>
      </w:r>
    </w:p>
    <w:p w14:paraId="150A73E9"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Το ΙΟΒΕ -και έχουμε καταθέσει αυτήν την πρόταση ως Κοινοβουλευτική Ομάδα της Δημοκρατικής Συμπαράταξης- λέει ότι αν δοθούν φοροαπαλλαγ</w:t>
      </w:r>
      <w:r>
        <w:rPr>
          <w:rFonts w:eastAsia="Times New Roman" w:cs="Times New Roman"/>
          <w:szCs w:val="24"/>
        </w:rPr>
        <w:t>ές για επενδύσεις έως 10.000 ευρώ στο σπίτι πενήντα χιλιάδων ελληνικών οικογενειών, που μπορεί να επενδύσουν πενήντα χιλιάδες ελληνικές οικογένειες για ενεργειακή αναβάθμιση του σπιτιού τους, τότε η απώλεια δημοσίων εσόδων θα είναι 80 εκατομμύρια ευρώ, αλλ</w:t>
      </w:r>
      <w:r>
        <w:rPr>
          <w:rFonts w:eastAsia="Times New Roman" w:cs="Times New Roman"/>
          <w:szCs w:val="24"/>
        </w:rPr>
        <w:t>ά από την έκδοση τιμολογίων προκειμένου να υπάρξουν οι φοροαπαλλαγές αυτές, θα έχουμε 23% ΦΠΑ -24% το κάνατε- και η φορολογία επί του όποιου εκδώσει το τιμολόγιο, συνολικά 290 εκατομμύρια. Θετικό ισοζύγιο 200 εκατομμύρια από μια αγορά που δεν υπάρχει, συνα</w:t>
      </w:r>
      <w:r>
        <w:rPr>
          <w:rFonts w:eastAsia="Times New Roman" w:cs="Times New Roman"/>
          <w:szCs w:val="24"/>
        </w:rPr>
        <w:t xml:space="preserve">δέλφισσες και συνάδελφοι, χωρίς να βάλει ούτε </w:t>
      </w:r>
      <w:r>
        <w:rPr>
          <w:rFonts w:eastAsia="Times New Roman" w:cs="Times New Roman"/>
          <w:szCs w:val="24"/>
        </w:rPr>
        <w:t>1</w:t>
      </w:r>
      <w:r>
        <w:rPr>
          <w:rFonts w:eastAsia="Times New Roman" w:cs="Times New Roman"/>
          <w:szCs w:val="24"/>
        </w:rPr>
        <w:t xml:space="preserve"> ευρώ ο κρατικός προϋπολογισμός. Δείτε το.</w:t>
      </w:r>
    </w:p>
    <w:p w14:paraId="150A73EA"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Επειδή πριν αλέκτ</w:t>
      </w:r>
      <w:r>
        <w:rPr>
          <w:rFonts w:eastAsia="Times New Roman" w:cs="Times New Roman"/>
          <w:szCs w:val="24"/>
        </w:rPr>
        <w:t>ο</w:t>
      </w:r>
      <w:r>
        <w:rPr>
          <w:rFonts w:eastAsia="Times New Roman" w:cs="Times New Roman"/>
          <w:szCs w:val="24"/>
        </w:rPr>
        <w:t>ρ</w:t>
      </w:r>
      <w:r>
        <w:rPr>
          <w:rFonts w:eastAsia="Times New Roman" w:cs="Times New Roman"/>
          <w:szCs w:val="24"/>
        </w:rPr>
        <w:t>α</w:t>
      </w:r>
      <w:r>
        <w:rPr>
          <w:rFonts w:eastAsia="Times New Roman" w:cs="Times New Roman"/>
          <w:szCs w:val="24"/>
        </w:rPr>
        <w:t xml:space="preserve"> φωνήσαι</w:t>
      </w:r>
      <w:r>
        <w:rPr>
          <w:rFonts w:eastAsia="Times New Roman" w:cs="Times New Roman"/>
          <w:szCs w:val="24"/>
        </w:rPr>
        <w:t>,</w:t>
      </w:r>
      <w:r>
        <w:rPr>
          <w:rFonts w:eastAsia="Times New Roman" w:cs="Times New Roman"/>
          <w:szCs w:val="24"/>
        </w:rPr>
        <w:t xml:space="preserve"> τρις</w:t>
      </w:r>
      <w:r>
        <w:rPr>
          <w:rFonts w:eastAsia="Times New Roman" w:cs="Times New Roman"/>
          <w:szCs w:val="24"/>
        </w:rPr>
        <w:t>…</w:t>
      </w:r>
      <w:r>
        <w:rPr>
          <w:rFonts w:eastAsia="Times New Roman" w:cs="Times New Roman"/>
          <w:szCs w:val="24"/>
        </w:rPr>
        <w:t xml:space="preserve"> και δεν μας αφήνει η Κυβέρνηση να αγιάσουμε, ο κύριος Πρωθυπουργός και η Κυβέρνηση εξήγγειλε ότι τρία Υπουργεία την Πέμπτη θα βοηθήσουν τον κύριο Πρωθυπουργό</w:t>
      </w:r>
      <w:r>
        <w:rPr>
          <w:rFonts w:eastAsia="Times New Roman" w:cs="Times New Roman"/>
          <w:szCs w:val="24"/>
        </w:rPr>
        <w:t>,</w:t>
      </w:r>
      <w:r>
        <w:rPr>
          <w:rFonts w:eastAsia="Times New Roman" w:cs="Times New Roman"/>
          <w:szCs w:val="24"/>
        </w:rPr>
        <w:t xml:space="preserve"> να κάνει μία μεγάλη φιέστα κυβερνητικής προπαγάνδας. Πού; Στο Μουσείο της Ακρόπολης. Αυτό συνιστ</w:t>
      </w:r>
      <w:r>
        <w:rPr>
          <w:rFonts w:eastAsia="Times New Roman" w:cs="Times New Roman"/>
          <w:szCs w:val="24"/>
        </w:rPr>
        <w:t xml:space="preserve">ά σκάνδαλο για τα πολιτιστικά δρώμενα όλων των ευρωπαϊκών πρωτευουσών. Ουδέποτε κυβερνήτης μιας χώρας έκανε προεκλογική ή δεν ξέρω τι άλλη, πάντως κυβερνητική προπαγάνδα στο κυριότερο μουσείο της χώρας. </w:t>
      </w:r>
      <w:r>
        <w:rPr>
          <w:rFonts w:eastAsia="Times New Roman" w:cs="Times New Roman"/>
          <w:szCs w:val="24"/>
        </w:rPr>
        <w:t>Τ</w:t>
      </w:r>
      <w:r>
        <w:rPr>
          <w:rFonts w:eastAsia="Times New Roman" w:cs="Times New Roman"/>
          <w:szCs w:val="24"/>
        </w:rPr>
        <w:t>ι θα παρουσιάσει ο κύριος Πρωθυπουργός;</w:t>
      </w:r>
    </w:p>
    <w:p w14:paraId="150A73EB"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(Στο σημείο </w:t>
      </w:r>
      <w:r>
        <w:rPr>
          <w:rFonts w:eastAsia="Times New Roman" w:cs="Times New Roman"/>
          <w:szCs w:val="24"/>
        </w:rPr>
        <w:t>αυτό κτυπάει το κουδούνι λήξεως του χρόνου ομιλίας του κυρίου Βουλευτή)</w:t>
      </w:r>
    </w:p>
    <w:p w14:paraId="150A73EC"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Θα τελειώσω, κύριε Πρόεδρε, σε ένα λεπτό.</w:t>
      </w:r>
    </w:p>
    <w:p w14:paraId="150A73ED"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Προφανώς όχι τα ενενήντα εννιά χρόνια του «υπερταμείου» ξεπουλήματος του δημόσιου πλούτου. Προφανώς όχι τα 480 εκατομμύρια μόλις του αναπτυξια</w:t>
      </w:r>
      <w:r>
        <w:rPr>
          <w:rFonts w:eastAsia="Times New Roman" w:cs="Times New Roman"/>
          <w:szCs w:val="24"/>
        </w:rPr>
        <w:t xml:space="preserve">κού νόμου μέχρι το 2022. Προφανώς όχι την επέκταση του ΕΝΦΙΑ μέχρι το 2031. Προφανώς -ελπίζω, για να πάω στο Υπουργείο Ενέργειας- όχι τον </w:t>
      </w:r>
      <w:r>
        <w:rPr>
          <w:rFonts w:eastAsia="Times New Roman" w:cs="Times New Roman"/>
          <w:szCs w:val="24"/>
        </w:rPr>
        <w:lastRenderedPageBreak/>
        <w:t>ΤΑΠ, τον οποίο πολέμησε λυσσαλέα ο ΣΥΡΙΖΑ. Προφανώς -ελπίζω- όχι την δήθεν περηφάνια ότι κάνουν μείωση 15% στο τιμολόγ</w:t>
      </w:r>
      <w:r>
        <w:rPr>
          <w:rFonts w:eastAsia="Times New Roman" w:cs="Times New Roman"/>
          <w:szCs w:val="24"/>
        </w:rPr>
        <w:t xml:space="preserve">ιο της ΔΕΗ, όταν η ΔΕΗ εξαιτίας του φτηνού πετρελαίου, κέρδισε 480 εκατομμύρια το 2015. </w:t>
      </w:r>
      <w:r>
        <w:rPr>
          <w:rFonts w:eastAsia="Times New Roman" w:cs="Times New Roman"/>
          <w:szCs w:val="24"/>
        </w:rPr>
        <w:t>Ο</w:t>
      </w:r>
      <w:r>
        <w:rPr>
          <w:rFonts w:eastAsia="Times New Roman" w:cs="Times New Roman"/>
          <w:szCs w:val="24"/>
        </w:rPr>
        <w:t>φείλατε να κάνετε τη μείωση, την έκπτωση αυτή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16.</w:t>
      </w:r>
    </w:p>
    <w:p w14:paraId="150A73EE"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Η μόνη δικαιολογία που δίνω</w:t>
      </w:r>
      <w:r>
        <w:rPr>
          <w:rFonts w:eastAsia="Times New Roman" w:cs="Times New Roman"/>
          <w:szCs w:val="24"/>
        </w:rPr>
        <w:t>,</w:t>
      </w:r>
      <w:r>
        <w:rPr>
          <w:rFonts w:eastAsia="Times New Roman" w:cs="Times New Roman"/>
          <w:szCs w:val="24"/>
        </w:rPr>
        <w:t xml:space="preserve"> είναι γατί συμπονώ τον τρίτο Υπουργό, τον κ. Σπίρτζη. Τα δάκρυά του για τα δεκατ</w:t>
      </w:r>
      <w:r>
        <w:rPr>
          <w:rFonts w:eastAsia="Times New Roman" w:cs="Times New Roman"/>
          <w:szCs w:val="24"/>
        </w:rPr>
        <w:t>έσσερα πρώτα αεροδρόμια, το αεροδρόμιο του Ελληνικού και τα άλλα είκοσι τρία που έρχονται οσονούπω, νομίζω ότι δικαιολογούν μια τέτοια φιέστα!</w:t>
      </w:r>
    </w:p>
    <w:p w14:paraId="150A73EF"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ελειώνω, κύριε Πρόεδρε, λέγοντας μια φράση για τον τόπο μου. Έχετε βάλει στις περιοχές ειδικών παρεμβάσεων το Μπ</w:t>
      </w:r>
      <w:r>
        <w:rPr>
          <w:rFonts w:eastAsia="Times New Roman" w:cs="Times New Roman"/>
          <w:szCs w:val="24"/>
        </w:rPr>
        <w:t xml:space="preserve">ούρτζι. Το Μπούρτζι, όπως ξέρετε, είναι ακατοίκητο. Έχετε βάλει και την Ψηλή και την Πλατειά. Είναι μικρά νησάκια ακατοίκητα. Δεν καταλαβαίνω το φορολογικό, την επενδυτική ελκυστικότητα. Σας τα λέω συγκεκριμένα. </w:t>
      </w:r>
      <w:r>
        <w:rPr>
          <w:rFonts w:eastAsia="Times New Roman" w:cs="Times New Roman"/>
          <w:szCs w:val="24"/>
        </w:rPr>
        <w:t>Έ</w:t>
      </w:r>
      <w:r>
        <w:rPr>
          <w:rFonts w:eastAsia="Times New Roman" w:cs="Times New Roman"/>
          <w:szCs w:val="24"/>
        </w:rPr>
        <w:t>χετε βάλει ορθά</w:t>
      </w:r>
      <w:r>
        <w:rPr>
          <w:rFonts w:eastAsia="Times New Roman" w:cs="Times New Roman"/>
          <w:szCs w:val="24"/>
        </w:rPr>
        <w:t xml:space="preserve"> </w:t>
      </w:r>
      <w:r>
        <w:rPr>
          <w:rFonts w:eastAsia="Times New Roman" w:cs="Times New Roman"/>
          <w:szCs w:val="24"/>
        </w:rPr>
        <w:t>τρία ορεινά χωριά: Αλέα, Αχ</w:t>
      </w:r>
      <w:r>
        <w:rPr>
          <w:rFonts w:eastAsia="Times New Roman" w:cs="Times New Roman"/>
          <w:szCs w:val="24"/>
        </w:rPr>
        <w:t xml:space="preserve">λαδόκαμπος, Λυρκεία. Με τα ίδια κριτήρια μπορεί να μπει η Σκοτεινή, ο Άγιος Νικόλαος, οι Λίμνες, η Προσύμνη, το Αραχναίο, </w:t>
      </w:r>
      <w:r>
        <w:rPr>
          <w:rFonts w:eastAsia="Times New Roman" w:cs="Times New Roman"/>
          <w:szCs w:val="24"/>
        </w:rPr>
        <w:lastRenderedPageBreak/>
        <w:t xml:space="preserve">τα Δίδυμα, το Ηλιόκαστρο. Γιατί; Έχουν νόημα αυτά; Διότι θα ήταν χρήσιμο μέχρι και αύριο, κύριε Υπουργέ και κύριε </w:t>
      </w:r>
      <w:r>
        <w:rPr>
          <w:rFonts w:eastAsia="Times New Roman" w:cs="Times New Roman"/>
          <w:szCs w:val="24"/>
        </w:rPr>
        <w:t>γ</w:t>
      </w:r>
      <w:r>
        <w:rPr>
          <w:rFonts w:eastAsia="Times New Roman" w:cs="Times New Roman"/>
          <w:szCs w:val="24"/>
        </w:rPr>
        <w:t>ενικέ, που ξέρω ότι</w:t>
      </w:r>
      <w:r>
        <w:rPr>
          <w:rFonts w:eastAsia="Times New Roman" w:cs="Times New Roman"/>
          <w:szCs w:val="24"/>
        </w:rPr>
        <w:t xml:space="preserve"> δουλεύετε σε αυτήν την κατεύθυνση, αυτό που σας λέμε, δηλαδή να ζητήσετε από τις υπηρεσίες σας ορεινά χωριά που έχουν βάλει με τα ίδια κριτήρια, να προσδιορίσουν -γιατί αυτό προφανώς συμβαίνει σε όλους τους νομούς της χώρας- και άλλα χωριά με τα ίδια χαρα</w:t>
      </w:r>
      <w:r>
        <w:rPr>
          <w:rFonts w:eastAsia="Times New Roman" w:cs="Times New Roman"/>
          <w:szCs w:val="24"/>
        </w:rPr>
        <w:t>κτηριστικά, έτσι ώστε να μην υπάρχει εσωτερική έμφαση σε κάθε έναν νομό.</w:t>
      </w:r>
    </w:p>
    <w:p w14:paraId="150A73F0"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Ευχαριστώ πολύ.</w:t>
      </w:r>
    </w:p>
    <w:p w14:paraId="150A73F1" w14:textId="77777777" w:rsidR="008A0FFC" w:rsidRDefault="001A1A5C">
      <w:pPr>
        <w:spacing w:line="600" w:lineRule="auto"/>
        <w:ind w:firstLine="720"/>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 )</w:t>
      </w:r>
    </w:p>
    <w:p w14:paraId="150A73F2"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Κύριε Πρόεδρε, θα παρακαλ</w:t>
      </w:r>
      <w:r>
        <w:rPr>
          <w:rFonts w:eastAsia="Times New Roman" w:cs="Times New Roman"/>
          <w:szCs w:val="24"/>
        </w:rPr>
        <w:t>ούσα να λάβω τον λόγο.</w:t>
      </w:r>
    </w:p>
    <w:p w14:paraId="150A73F3"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 Ορίστε, κύριε Υπουργέ, έχετε τον λόγο.</w:t>
      </w:r>
    </w:p>
    <w:p w14:paraId="150A73F4"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lastRenderedPageBreak/>
        <w:t>ΓΕΩΡΓΙΟΣ ΣΤΑΘΑΚΗΣ (Υπουργός Οικονομίας, Ανάπτυξης και Τουρισμού):</w:t>
      </w:r>
      <w:r>
        <w:rPr>
          <w:rFonts w:eastAsia="Times New Roman" w:cs="Times New Roman"/>
          <w:szCs w:val="24"/>
        </w:rPr>
        <w:t xml:space="preserve"> Επιτρέψτε μου να ξεκαθαρίσω αυτό το θέμα, διότι εκπλήσσομαι από τον κ. Μανιάτη με την τοποθέτη</w:t>
      </w:r>
      <w:r>
        <w:rPr>
          <w:rFonts w:eastAsia="Times New Roman" w:cs="Times New Roman"/>
          <w:szCs w:val="24"/>
        </w:rPr>
        <w:t xml:space="preserve">σή του. </w:t>
      </w:r>
    </w:p>
    <w:p w14:paraId="150A73F5"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Ο αναπτυξιακός νόμος ακολουθεί τον περιφερειακό χάρτη της Ευρώπης. Κατ’ εξαίρεσιν του περιφερειακού χάρτη της Ευρώπης, έχουμε βάλει τέσσερα κριτήρια που είναι συμβατά και τα κριτήρια αυτά είναι</w:t>
      </w:r>
      <w:r>
        <w:rPr>
          <w:rFonts w:eastAsia="Times New Roman" w:cs="Times New Roman"/>
          <w:szCs w:val="24"/>
        </w:rPr>
        <w:t>.</w:t>
      </w:r>
      <w:r>
        <w:rPr>
          <w:rFonts w:eastAsia="Times New Roman" w:cs="Times New Roman"/>
          <w:szCs w:val="24"/>
        </w:rPr>
        <w:t xml:space="preserve"> Η ορεινότητα, η νησιωτικότητα κάτω από έναν αριθμό, </w:t>
      </w:r>
      <w:r>
        <w:rPr>
          <w:rFonts w:eastAsia="Times New Roman" w:cs="Times New Roman"/>
          <w:szCs w:val="24"/>
        </w:rPr>
        <w:t>το κριτήριο της μεγάλης δημογραφικής μείωσης -30% και πάνω- και το κριτήριο της παραμεθόριας περιοχής, της διασυνοριακότητας. Αν θέλετε και αυτά έχουν γίνει σε επίπεδο δήμων και έτσι καλύπτουμε το 40% των δήμων της χώρας</w:t>
      </w:r>
      <w:r>
        <w:rPr>
          <w:rFonts w:eastAsia="Times New Roman" w:cs="Times New Roman"/>
          <w:szCs w:val="24"/>
        </w:rPr>
        <w:t>,</w:t>
      </w:r>
      <w:r>
        <w:rPr>
          <w:rFonts w:eastAsia="Times New Roman" w:cs="Times New Roman"/>
          <w:szCs w:val="24"/>
        </w:rPr>
        <w:t xml:space="preserve"> που έχουν ένα από αυτά τα κριτήρια και το 20% του πληθυσμού. </w:t>
      </w:r>
    </w:p>
    <w:p w14:paraId="150A73F6"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Από εκεί και πέρα μας καλείτε να κάνουμε μια αυθαίρετη ταξινόμηση</w:t>
      </w:r>
      <w:r>
        <w:rPr>
          <w:rFonts w:eastAsia="Times New Roman" w:cs="Times New Roman"/>
          <w:szCs w:val="24"/>
        </w:rPr>
        <w:t>,</w:t>
      </w:r>
      <w:r>
        <w:rPr>
          <w:rFonts w:eastAsia="Times New Roman" w:cs="Times New Roman"/>
          <w:szCs w:val="24"/>
        </w:rPr>
        <w:t xml:space="preserve"> χωρίς να μας πείτε το κριτήριο. Πείτε μας ένα κριτήριο για να μπορέσουμε να κάνουμε τη δουλειά μας. Το κριτήριο, όμως, πρέπει </w:t>
      </w:r>
      <w:r>
        <w:rPr>
          <w:rFonts w:eastAsia="Times New Roman" w:cs="Times New Roman"/>
          <w:szCs w:val="24"/>
        </w:rPr>
        <w:t xml:space="preserve">να είναι </w:t>
      </w:r>
      <w:r>
        <w:rPr>
          <w:rFonts w:eastAsia="Times New Roman" w:cs="Times New Roman"/>
          <w:szCs w:val="24"/>
        </w:rPr>
        <w:lastRenderedPageBreak/>
        <w:t>καθολικό, όπως χρησιμοποιήσαμε τα τέσσερα καθολικά κριτήρια, για να αποκτήσει υπόσταση η συζήτησή μας, αλλιώς δεν έχει νόημα η συζήτηση.</w:t>
      </w:r>
    </w:p>
    <w:p w14:paraId="150A73F7"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Κύριε Πρόεδρε, θα ήθελα να απαντήσω στον κύριο Υπουργό. </w:t>
      </w:r>
    </w:p>
    <w:p w14:paraId="150A73F8"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Ρη</w:t>
      </w:r>
      <w:r>
        <w:rPr>
          <w:rFonts w:eastAsia="Times New Roman" w:cs="Times New Roman"/>
          <w:szCs w:val="24"/>
        </w:rPr>
        <w:t xml:space="preserve">τορική είναι η ερώτηση. Δεν θα κάνουμε διάλογο τώρα. </w:t>
      </w:r>
    </w:p>
    <w:p w14:paraId="150A73F9"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Όχι, δεν είναι ρητορική. </w:t>
      </w:r>
    </w:p>
    <w:p w14:paraId="150A73FA"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Κύριε Υπουργέ, είναι δύο κριτήρια, το υψόμετρο και η μείωση του πληθυσμού. Όπως το κάνετε για τα άλλα, κάντε το ίδιο ακριβώς για τα υπόλοιπα χωριά.</w:t>
      </w:r>
    </w:p>
    <w:p w14:paraId="150A73FB"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Σας ευχαρι</w:t>
      </w:r>
      <w:r>
        <w:rPr>
          <w:rFonts w:eastAsia="Times New Roman" w:cs="Times New Roman"/>
          <w:szCs w:val="24"/>
        </w:rPr>
        <w:t>στώ πολύ, κύριε Πρόεδρε.</w:t>
      </w:r>
    </w:p>
    <w:p w14:paraId="150A73FC"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Κοινοβουλευτικός Εκπρόσωπος του Κομμουνιστικού Κόμματος Ελλάδ</w:t>
      </w:r>
      <w:r>
        <w:rPr>
          <w:rFonts w:eastAsia="Times New Roman" w:cs="Times New Roman"/>
          <w:szCs w:val="24"/>
        </w:rPr>
        <w:t>α</w:t>
      </w:r>
      <w:r>
        <w:rPr>
          <w:rFonts w:eastAsia="Times New Roman" w:cs="Times New Roman"/>
          <w:szCs w:val="24"/>
        </w:rPr>
        <w:t xml:space="preserve">ς κ. Καραθανασόπουλος. </w:t>
      </w:r>
    </w:p>
    <w:p w14:paraId="150A73FD"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ΚΑΡΑΘΑΝΑΣΟΠΟΥΛΟΣ: </w:t>
      </w:r>
      <w:r>
        <w:rPr>
          <w:rFonts w:eastAsia="Times New Roman" w:cs="Times New Roman"/>
          <w:szCs w:val="24"/>
        </w:rPr>
        <w:t>Ευχαριστώ, κύριε Πρόεδρε.</w:t>
      </w:r>
    </w:p>
    <w:p w14:paraId="150A73FE"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Βεβαίως για ακόμη μια φορά</w:t>
      </w:r>
      <w:r>
        <w:rPr>
          <w:rFonts w:eastAsia="Times New Roman" w:cs="Times New Roman"/>
          <w:szCs w:val="24"/>
        </w:rPr>
        <w:t xml:space="preserve"> η Κυβέρνηση δεν πρωτοτύπησε και επέλεξε τον εύκολο αντίπαλο, δηλαδή τη Νέα Δημοκρατία, το ΠΑΣΟΚ και τα υπόλοιπα κόμματα της Αντιπολίτευσης, γιατί βεβαίως έχει εύκολη κριτική από αυτά τα κόμματα. </w:t>
      </w:r>
      <w:r>
        <w:rPr>
          <w:rFonts w:eastAsia="Times New Roman" w:cs="Times New Roman"/>
          <w:szCs w:val="24"/>
        </w:rPr>
        <w:t>Η</w:t>
      </w:r>
      <w:r>
        <w:rPr>
          <w:rFonts w:eastAsia="Times New Roman" w:cs="Times New Roman"/>
          <w:szCs w:val="24"/>
        </w:rPr>
        <w:t xml:space="preserve"> εύκολη κριτική εστιάζεται στο να δοθούν όλο και μεγαλύτερα</w:t>
      </w:r>
      <w:r>
        <w:rPr>
          <w:rFonts w:eastAsia="Times New Roman" w:cs="Times New Roman"/>
          <w:szCs w:val="24"/>
        </w:rPr>
        <w:t xml:space="preserve"> προνόμια, όλο και μεγαλύτερη ασυδοσία στη δράση του μεγάλου κεφαλαίου, δηλαδή νέα προνόμια, μεγαλύτερη φορολογική ασυλία, μεγαλύτερες φοροαπαλλαγές. Άλλωστε είναι εύκολοι αντίπαλοι, γιατί τα πεπραγμένα τους το προηγούμενο χρονικό διάστημα που ήταν στην Κυ</w:t>
      </w:r>
      <w:r>
        <w:rPr>
          <w:rFonts w:eastAsia="Times New Roman" w:cs="Times New Roman"/>
          <w:szCs w:val="24"/>
        </w:rPr>
        <w:t xml:space="preserve">βέρνηση βοούν. </w:t>
      </w:r>
    </w:p>
    <w:p w14:paraId="150A73FF"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Όχι, βεβαίως</w:t>
      </w:r>
      <w:r>
        <w:rPr>
          <w:rFonts w:eastAsia="Times New Roman" w:cs="Times New Roman"/>
          <w:szCs w:val="24"/>
        </w:rPr>
        <w:t>,</w:t>
      </w:r>
      <w:r>
        <w:rPr>
          <w:rFonts w:eastAsia="Times New Roman" w:cs="Times New Roman"/>
          <w:szCs w:val="24"/>
        </w:rPr>
        <w:t xml:space="preserve"> ότι εσείς δεν είσαστε γαλαντόμοι απέναντι στο μεγάλο κεφάλαιο. Για παράδειγμα, καταργήσατε την ίδια συμμετοχή στα νέα επενδυτικά σχέδια και ταυτόχρονα στηρίζετε με άλλους τρόπους, με άλλες μεθόδους και εργαλεία τα επιχειρηματι</w:t>
      </w:r>
      <w:r>
        <w:rPr>
          <w:rFonts w:eastAsia="Times New Roman" w:cs="Times New Roman"/>
          <w:szCs w:val="24"/>
        </w:rPr>
        <w:t xml:space="preserve">κά συμφέροντα, τα επενδυτικά σχέδια. </w:t>
      </w:r>
    </w:p>
    <w:p w14:paraId="150A7400"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Όμως παρ</w:t>
      </w:r>
      <w:r>
        <w:rPr>
          <w:rFonts w:eastAsia="Times New Roman" w:cs="Times New Roman"/>
          <w:szCs w:val="24"/>
        </w:rPr>
        <w:t xml:space="preserve">’ </w:t>
      </w:r>
      <w:r>
        <w:rPr>
          <w:rFonts w:eastAsia="Times New Roman" w:cs="Times New Roman"/>
          <w:szCs w:val="24"/>
        </w:rPr>
        <w:t xml:space="preserve">ότι σας έχουμε προκαλέσει και στις </w:t>
      </w:r>
      <w:r>
        <w:rPr>
          <w:rFonts w:eastAsia="Times New Roman" w:cs="Times New Roman"/>
          <w:szCs w:val="24"/>
        </w:rPr>
        <w:t>ε</w:t>
      </w:r>
      <w:r>
        <w:rPr>
          <w:rFonts w:eastAsia="Times New Roman" w:cs="Times New Roman"/>
          <w:szCs w:val="24"/>
        </w:rPr>
        <w:t>πιτροπές, αποφεύγετε να απαντήσετε στη δική μας κριτική. Βεβαίως ο αναπτυξιακός νόμος δεν είναι κάτι το πρωτότυπο. Πάντοτε, όχι μόνο διαμέσου του αναπτυξιακού νόμου, το αστ</w:t>
      </w:r>
      <w:r>
        <w:rPr>
          <w:rFonts w:eastAsia="Times New Roman" w:cs="Times New Roman"/>
          <w:szCs w:val="24"/>
        </w:rPr>
        <w:t>ικό κράτος αποτελούσε τον θεματοφύλακα των αναγκών του μεγάλου κεφαλαίου, τον υποστηρικτή του και ενίσχυε με κάθε τρόπο, με μια σειρά εργαλεία και μέσα τις ανάγκες του κεφαλαίου, της αστικής τάξης, των μονοπωλιακών ομίλων</w:t>
      </w:r>
      <w:r>
        <w:rPr>
          <w:rFonts w:eastAsia="Times New Roman" w:cs="Times New Roman"/>
          <w:szCs w:val="24"/>
        </w:rPr>
        <w:t>,</w:t>
      </w:r>
      <w:r>
        <w:rPr>
          <w:rFonts w:eastAsia="Times New Roman" w:cs="Times New Roman"/>
          <w:szCs w:val="24"/>
        </w:rPr>
        <w:t xml:space="preserve"> διαμορφώνοντας ένα αρνητικό έδαφο</w:t>
      </w:r>
      <w:r>
        <w:rPr>
          <w:rFonts w:eastAsia="Times New Roman" w:cs="Times New Roman"/>
          <w:szCs w:val="24"/>
        </w:rPr>
        <w:t xml:space="preserve">ς σε βάρος της εργατικής τάξης και των υπόλοιπων λαϊκών στρωμάτων και προς όφελος του κεφαλαίου. </w:t>
      </w:r>
    </w:p>
    <w:p w14:paraId="150A7401"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Αλλά ας δούμε αν και σε τι πρωτοτυπείτε. Θα επικεντρώσουμε σε τρία βασικά ζητήματα την κριτική μας. Το πρώτο ζήτημα</w:t>
      </w:r>
      <w:r>
        <w:rPr>
          <w:rFonts w:eastAsia="Times New Roman" w:cs="Times New Roman"/>
          <w:szCs w:val="24"/>
        </w:rPr>
        <w:t>,</w:t>
      </w:r>
      <w:r>
        <w:rPr>
          <w:rFonts w:eastAsia="Times New Roman" w:cs="Times New Roman"/>
          <w:szCs w:val="24"/>
        </w:rPr>
        <w:t xml:space="preserve"> είναι αυτό στο οποίο αναφέρεστε σε σχέση </w:t>
      </w:r>
      <w:r>
        <w:rPr>
          <w:rFonts w:eastAsia="Times New Roman" w:cs="Times New Roman"/>
          <w:szCs w:val="24"/>
        </w:rPr>
        <w:t>με το νέο μοντέλο, ότι πρέπει να το διέπει η εξωστρέφεια, άρα</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να αναπτυχθούν αυτοί οι κλάδοι που έχουν εξαγωγικό προσανατολισμό, ανάπτυξη δηλαδή των κλάδων που μπορούν να σταθούν στον διεθνή καπιταλιστικό ανταγωνισμό. </w:t>
      </w:r>
    </w:p>
    <w:p w14:paraId="150A7402"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Αυτό άλλωστε θέλει και το με</w:t>
      </w:r>
      <w:r>
        <w:rPr>
          <w:rFonts w:eastAsia="Times New Roman" w:cs="Times New Roman"/>
          <w:szCs w:val="24"/>
        </w:rPr>
        <w:t>γάλο κεφάλαιο</w:t>
      </w:r>
      <w:r>
        <w:rPr>
          <w:rFonts w:eastAsia="Times New Roman" w:cs="Times New Roman"/>
          <w:szCs w:val="24"/>
        </w:rPr>
        <w:t>,</w:t>
      </w:r>
      <w:r>
        <w:rPr>
          <w:rFonts w:eastAsia="Times New Roman" w:cs="Times New Roman"/>
          <w:szCs w:val="24"/>
        </w:rPr>
        <w:t xml:space="preserve"> για να μπορέσει να θωρακίσει την κερδοφορία του, δεν θα πάει σε κλάδους που δεν μπορεί να ανταγωνιστεί άλλους επιχειρηματικούς ομίλους, τις πολυεθνικές ή τις εισαγωγές. Από αυτήν την άποψη, λοιπόν, το ποιοι κλάδοι θα αναπτυχθούν και ποιοι όχ</w:t>
      </w:r>
      <w:r>
        <w:rPr>
          <w:rFonts w:eastAsia="Times New Roman" w:cs="Times New Roman"/>
          <w:szCs w:val="24"/>
        </w:rPr>
        <w:t xml:space="preserve">ι, δεν τους καθορίζετε εσείς ούτε οι λαϊκές ανάγκες, τους καθορίζουν τα συμφέροντα του κεφαλαίου, ο διεθνής καπιταλιστικός ανταγωνισμός. Το αποτέλεσμα ποιο θα είναι; Να έχουμε μια σειρά καταστροφής παραγωγικών κλάδων. </w:t>
      </w:r>
      <w:r>
        <w:rPr>
          <w:rFonts w:eastAsia="Times New Roman" w:cs="Times New Roman"/>
          <w:szCs w:val="24"/>
        </w:rPr>
        <w:t>Α</w:t>
      </w:r>
      <w:r>
        <w:rPr>
          <w:rFonts w:eastAsia="Times New Roman" w:cs="Times New Roman"/>
          <w:szCs w:val="24"/>
        </w:rPr>
        <w:t>υτό δεν είναι σημερινό φαινόμενο.</w:t>
      </w:r>
    </w:p>
    <w:p w14:paraId="150A7403" w14:textId="77777777" w:rsidR="008A0FFC" w:rsidRDefault="001A1A5C">
      <w:pPr>
        <w:spacing w:line="600" w:lineRule="auto"/>
        <w:ind w:firstLine="720"/>
        <w:jc w:val="both"/>
        <w:rPr>
          <w:rFonts w:eastAsia="Times New Roman"/>
          <w:szCs w:val="24"/>
        </w:rPr>
      </w:pPr>
      <w:r>
        <w:rPr>
          <w:rFonts w:eastAsia="Times New Roman"/>
          <w:szCs w:val="24"/>
        </w:rPr>
        <w:t xml:space="preserve">Να </w:t>
      </w:r>
      <w:r>
        <w:rPr>
          <w:rFonts w:eastAsia="Times New Roman"/>
          <w:szCs w:val="24"/>
        </w:rPr>
        <w:t>θυμίσω τον κλάδο της κλωστοϋφαντουργίας, του ιματισμού και του δέρματος. Πότε καταστράφηκε επί της ουσίας αυτός ο κλάδος; Όχι την εποχή της καπιταλιστικής κρίσης αυτά τα χρόνια τα οποία ζούμε τώρα, αλλά την εποχή της καπιταλιστικής ανάπτυξης. Βεβαίως με τη</w:t>
      </w:r>
      <w:r>
        <w:rPr>
          <w:rFonts w:eastAsia="Times New Roman"/>
          <w:szCs w:val="24"/>
        </w:rPr>
        <w:t>ν κρίση καταστρέφονται ακόμη μεγαλύτερες παραγωγικές δυνάμεις.</w:t>
      </w:r>
    </w:p>
    <w:p w14:paraId="150A7404" w14:textId="77777777" w:rsidR="008A0FFC" w:rsidRDefault="001A1A5C">
      <w:pPr>
        <w:spacing w:line="600" w:lineRule="auto"/>
        <w:ind w:firstLine="720"/>
        <w:jc w:val="both"/>
        <w:rPr>
          <w:rFonts w:eastAsia="Times New Roman"/>
          <w:szCs w:val="24"/>
        </w:rPr>
      </w:pPr>
      <w:r>
        <w:rPr>
          <w:rFonts w:eastAsia="Times New Roman"/>
          <w:szCs w:val="24"/>
        </w:rPr>
        <w:lastRenderedPageBreak/>
        <w:t>Έτσι, λοιπόν, ο σχεδιασμός τον οποίο κάνετε</w:t>
      </w:r>
      <w:r>
        <w:rPr>
          <w:rFonts w:eastAsia="Times New Roman"/>
          <w:szCs w:val="24"/>
        </w:rPr>
        <w:t>,</w:t>
      </w:r>
      <w:r>
        <w:rPr>
          <w:rFonts w:eastAsia="Times New Roman"/>
          <w:szCs w:val="24"/>
        </w:rPr>
        <w:t xml:space="preserve"> είναι ξένος προς την ικανοποίηση των λαϊκών αναγκών, απ’ τη στιγμή που επιλέξατε να στηρίξετε την εξωστρέφεια και τον εξαγωγικό προσανατολισμό. Θα μου πείτε</w:t>
      </w:r>
      <w:r>
        <w:rPr>
          <w:rFonts w:eastAsia="Times New Roman"/>
          <w:szCs w:val="24"/>
        </w:rPr>
        <w:t>.</w:t>
      </w:r>
      <w:r>
        <w:rPr>
          <w:rFonts w:eastAsia="Times New Roman"/>
          <w:szCs w:val="24"/>
        </w:rPr>
        <w:t xml:space="preserve"> Μα δεν θα αναπτυχθούν μια σειρά κλάδοι που μπορεί κι αυτοί να ικανοποιούν τις λαϊκές ανάγκες; Εμε</w:t>
      </w:r>
      <w:r>
        <w:rPr>
          <w:rFonts w:eastAsia="Times New Roman"/>
          <w:szCs w:val="24"/>
        </w:rPr>
        <w:t>ίς λέμε όχι, γιατί ακόμη και τέτοιοι κλάδοι να αναπτυχθούν, ο λαός, η εργατική τάξη θα πληρώσει πανάκριβα τα εμπορεύματα αυτών των κλάδων. Γιατί θα τα πληρώσει πανάκριβα; Γιατί μια σειρά παραδείγματα αυτό επιβεβαιώνουν. Θυμάμαι από τη δεκαετία του ’80, όχι</w:t>
      </w:r>
      <w:r>
        <w:rPr>
          <w:rFonts w:eastAsia="Times New Roman"/>
          <w:szCs w:val="24"/>
        </w:rPr>
        <w:t xml:space="preserve"> την πρόσφατη, όταν σπούδαζα στο εξωτερικό, το ελληνικό γιαούρτι εκεί είχε πολύ πιο φτηνά απ’ ό,τι είχε στην Ελλάδα. Για να μπορέσουν να διεισδύσουν τα ελληνικά εμπορεύματα στο εξωτερικό, μειώνουν τις τιμές και αυτή τη μείωση των τιμών την πληρώνει ο Έλλην</w:t>
      </w:r>
      <w:r>
        <w:rPr>
          <w:rFonts w:eastAsia="Times New Roman"/>
          <w:szCs w:val="24"/>
        </w:rPr>
        <w:t>ας καταναλωτής, τα ελληνικά λαϊκά στρώματα.</w:t>
      </w:r>
    </w:p>
    <w:p w14:paraId="150A7405" w14:textId="77777777" w:rsidR="008A0FFC" w:rsidRDefault="001A1A5C">
      <w:pPr>
        <w:spacing w:line="600" w:lineRule="auto"/>
        <w:ind w:firstLine="720"/>
        <w:jc w:val="both"/>
        <w:rPr>
          <w:rFonts w:eastAsia="Times New Roman"/>
          <w:szCs w:val="24"/>
        </w:rPr>
      </w:pPr>
      <w:r>
        <w:rPr>
          <w:rFonts w:eastAsia="Times New Roman"/>
          <w:szCs w:val="24"/>
        </w:rPr>
        <w:t>Δεύτερο στοιχείο αυτού του μοντέλου</w:t>
      </w:r>
      <w:r>
        <w:rPr>
          <w:rFonts w:eastAsia="Times New Roman"/>
          <w:szCs w:val="24"/>
        </w:rPr>
        <w:t>,</w:t>
      </w:r>
      <w:r>
        <w:rPr>
          <w:rFonts w:eastAsia="Times New Roman"/>
          <w:szCs w:val="24"/>
        </w:rPr>
        <w:t xml:space="preserve"> είναι ότι ακριβώς είναι ένα μοντέλο το οποίο είναι ευάλωτο στον διεθνή ανταγωνισμό, γιατί σήμερα μπορεί ο συγκεκριμένος κλάδος να είναι ανταγωνιστικός, όμως οι συνθήκες αλλάζο</w:t>
      </w:r>
      <w:r>
        <w:rPr>
          <w:rFonts w:eastAsia="Times New Roman"/>
          <w:szCs w:val="24"/>
        </w:rPr>
        <w:t xml:space="preserve">υν αύριο, μεθαύριο, άρα η όποια παραγωγική δραστηριότητα αναπτυχθεί, θα πεταχτεί </w:t>
      </w:r>
      <w:r>
        <w:rPr>
          <w:rFonts w:eastAsia="Times New Roman"/>
          <w:szCs w:val="24"/>
        </w:rPr>
        <w:lastRenderedPageBreak/>
        <w:t xml:space="preserve">πολύ σύντομα στο καλάθι των αχρήστων. </w:t>
      </w:r>
      <w:r>
        <w:rPr>
          <w:rFonts w:eastAsia="Times New Roman"/>
          <w:szCs w:val="24"/>
        </w:rPr>
        <w:t>Β</w:t>
      </w:r>
      <w:r>
        <w:rPr>
          <w:rFonts w:eastAsia="Times New Roman"/>
          <w:szCs w:val="24"/>
        </w:rPr>
        <w:t>έβαια αντίστοιχοι τέτοιοι κλάδοι είναι και σήμερα ανεπτυγμένοι, ο κλάδος</w:t>
      </w:r>
      <w:r>
        <w:rPr>
          <w:rFonts w:eastAsia="Times New Roman"/>
          <w:szCs w:val="24"/>
        </w:rPr>
        <w:t>,</w:t>
      </w:r>
      <w:r>
        <w:rPr>
          <w:rFonts w:eastAsia="Times New Roman"/>
          <w:szCs w:val="24"/>
        </w:rPr>
        <w:t xml:space="preserve"> για παράδειγμα, του τουρισμού που είναι ιδιαίτερα ευάλωτος σε </w:t>
      </w:r>
      <w:r>
        <w:rPr>
          <w:rFonts w:eastAsia="Times New Roman"/>
          <w:szCs w:val="24"/>
        </w:rPr>
        <w:t>μια σειρά όχι μόνο εξωχώριες μεταβολές, διεθνείς μεταβολές, αλλά και εσωτερικές, απλά και μόνο μια μεγάλη φυσική καταστροφή, για να μη μακρυγορήσω.</w:t>
      </w:r>
    </w:p>
    <w:p w14:paraId="150A7406" w14:textId="77777777" w:rsidR="008A0FFC" w:rsidRDefault="001A1A5C">
      <w:pPr>
        <w:spacing w:line="600" w:lineRule="auto"/>
        <w:ind w:firstLine="720"/>
        <w:jc w:val="both"/>
        <w:rPr>
          <w:rFonts w:eastAsia="Times New Roman"/>
          <w:szCs w:val="24"/>
        </w:rPr>
      </w:pPr>
      <w:r>
        <w:rPr>
          <w:rFonts w:eastAsia="Times New Roman"/>
          <w:szCs w:val="24"/>
        </w:rPr>
        <w:t>Δεύτερο στοιχείο το οποίο βάζετε</w:t>
      </w:r>
      <w:r>
        <w:rPr>
          <w:rFonts w:eastAsia="Times New Roman"/>
          <w:szCs w:val="24"/>
        </w:rPr>
        <w:t>.</w:t>
      </w:r>
      <w:r>
        <w:rPr>
          <w:rFonts w:eastAsia="Times New Roman"/>
          <w:szCs w:val="24"/>
        </w:rPr>
        <w:t xml:space="preserve"> Λέτε ότι εσείς δεν θέλετε να επενδύσετε στο χαμηλό κόστος εργασίας, δεν θέ</w:t>
      </w:r>
      <w:r>
        <w:rPr>
          <w:rFonts w:eastAsia="Times New Roman"/>
          <w:szCs w:val="24"/>
        </w:rPr>
        <w:t xml:space="preserve">λετε ένα μοντέλο τύπου Βουλγαρίας, αλλά θέλετε να επενδύσετε στην υψηλή προστιθέμενη αξία και στην καινοτομία. Τι σημαίνει αυτό; Σημαίνει, βεβαίως, ότι υποτάσσετε την έρευνα, την τεχνολογία και τα αποτελέσματά </w:t>
      </w:r>
      <w:r>
        <w:rPr>
          <w:rFonts w:eastAsia="Times New Roman"/>
          <w:szCs w:val="24"/>
        </w:rPr>
        <w:t>της,</w:t>
      </w:r>
      <w:r>
        <w:rPr>
          <w:rFonts w:eastAsia="Times New Roman"/>
          <w:szCs w:val="24"/>
        </w:rPr>
        <w:t xml:space="preserve"> στις ανάγκες, στα συμφέροντα των επιχειρη</w:t>
      </w:r>
      <w:r>
        <w:rPr>
          <w:rFonts w:eastAsia="Times New Roman"/>
          <w:szCs w:val="24"/>
        </w:rPr>
        <w:t xml:space="preserve">ματικών ομίλων. Βεβαίως η έρευνα και η τεχνολογία αποτελεί παραγωγική δύναμη και δεν είναι δική σας ανακάλυψη. Ο ίδιος ο Μαρξ είχε πρωτοπεί στο </w:t>
      </w:r>
      <w:r>
        <w:rPr>
          <w:rFonts w:eastAsia="Times New Roman"/>
          <w:szCs w:val="24"/>
        </w:rPr>
        <w:t>«</w:t>
      </w:r>
      <w:r>
        <w:rPr>
          <w:rFonts w:eastAsia="Times New Roman"/>
          <w:szCs w:val="24"/>
        </w:rPr>
        <w:t>Κεφάλαιο</w:t>
      </w:r>
      <w:r>
        <w:rPr>
          <w:rFonts w:eastAsia="Times New Roman"/>
          <w:szCs w:val="24"/>
        </w:rPr>
        <w:t>»</w:t>
      </w:r>
      <w:r>
        <w:rPr>
          <w:rFonts w:eastAsia="Times New Roman"/>
          <w:szCs w:val="24"/>
        </w:rPr>
        <w:t xml:space="preserve"> ότι αποτελεί παραγωγική δύναμη η επιστήμη, η παιδεία, η έρευνα και η τεχνολογία. Όμως το ζήτημα είναι</w:t>
      </w:r>
      <w:r>
        <w:rPr>
          <w:rFonts w:eastAsia="Times New Roman"/>
          <w:szCs w:val="24"/>
        </w:rPr>
        <w:t xml:space="preserve"> για ποιον; Ποιος θα αξιοποιήσει και προς όφελος ποιου θα στραφεί αυτή η </w:t>
      </w:r>
      <w:r>
        <w:rPr>
          <w:rFonts w:eastAsia="Times New Roman"/>
          <w:szCs w:val="24"/>
        </w:rPr>
        <w:lastRenderedPageBreak/>
        <w:t>νέα καινοτομία και η αύξηση της παραγωγικότητας της εργασίας, την οποία συνεπάγεται, έχει ως αποτέλεσμα;</w:t>
      </w:r>
    </w:p>
    <w:p w14:paraId="150A7407" w14:textId="77777777" w:rsidR="008A0FFC" w:rsidRDefault="001A1A5C">
      <w:pPr>
        <w:spacing w:line="600" w:lineRule="auto"/>
        <w:ind w:firstLine="720"/>
        <w:jc w:val="both"/>
        <w:rPr>
          <w:rFonts w:eastAsia="Times New Roman"/>
          <w:szCs w:val="24"/>
        </w:rPr>
      </w:pPr>
      <w:r>
        <w:rPr>
          <w:rFonts w:eastAsia="Times New Roman"/>
          <w:szCs w:val="24"/>
        </w:rPr>
        <w:t>Στη συγκεκριμένη, στις δοσμένες σχέσεις παραγωγής που καθορίζονται από τις σχέ</w:t>
      </w:r>
      <w:r>
        <w:rPr>
          <w:rFonts w:eastAsia="Times New Roman"/>
          <w:szCs w:val="24"/>
        </w:rPr>
        <w:t>σεις ιδιοκτησίας, δηλαδή στο καπιταλιστικό σύστημα, αυτή η αύξηση της τεχνολογίας και της παραγωγικότητας της εργασίας θα διασφαλίσει την κερδοφορία των επιχειρηματικών ομίλων, θα θωρακίσει ακόμη περισσότερο το κέρδος τους, γιατί θα γίνουν πιο ανταγωνιστικ</w:t>
      </w:r>
      <w:r>
        <w:rPr>
          <w:rFonts w:eastAsia="Times New Roman"/>
          <w:szCs w:val="24"/>
        </w:rPr>
        <w:t>οί.</w:t>
      </w:r>
    </w:p>
    <w:p w14:paraId="150A7408" w14:textId="77777777" w:rsidR="008A0FFC" w:rsidRDefault="001A1A5C">
      <w:pPr>
        <w:spacing w:line="600" w:lineRule="auto"/>
        <w:ind w:firstLine="720"/>
        <w:jc w:val="both"/>
        <w:rPr>
          <w:rFonts w:eastAsia="Times New Roman"/>
          <w:szCs w:val="24"/>
        </w:rPr>
      </w:pPr>
      <w:r>
        <w:rPr>
          <w:rFonts w:eastAsia="Times New Roman"/>
          <w:szCs w:val="24"/>
        </w:rPr>
        <w:t>Δεύτερον, το αποτέλεσμα θα είναι τα λαϊκά στρώματα να πληρώνουν πολύ πιο ακριβά τα εμπορεύματα. Το παράδειγμα του φαρμάκου είναι χαρακτηριστικό με τα πρωτογενή και τα γενόσημα, που αν βάλουμε λογική ότι η έρευνα αποτελεί μια κοινωνική εξέλιξη και μια κ</w:t>
      </w:r>
      <w:r>
        <w:rPr>
          <w:rFonts w:eastAsia="Times New Roman"/>
          <w:szCs w:val="24"/>
        </w:rPr>
        <w:t>οινωνική διεργασία στο βάθος των δεκαετιών, δεν μπορεί το αποτέλεσμά της να το καρπώνεται ο επιχειρηματίας που θα αγοράσει την πατέντα ή θα είναι συμβεβλημένος με το τάδε ερευνητικό κέντρο για να «κονομήσει» πολύ περισσότερα.</w:t>
      </w:r>
    </w:p>
    <w:p w14:paraId="150A7409" w14:textId="77777777" w:rsidR="008A0FFC" w:rsidRDefault="001A1A5C">
      <w:pPr>
        <w:spacing w:line="600" w:lineRule="auto"/>
        <w:ind w:firstLine="720"/>
        <w:jc w:val="both"/>
        <w:rPr>
          <w:rFonts w:eastAsia="Times New Roman"/>
          <w:szCs w:val="24"/>
        </w:rPr>
      </w:pPr>
      <w:r>
        <w:rPr>
          <w:rFonts w:eastAsia="Times New Roman"/>
          <w:szCs w:val="24"/>
        </w:rPr>
        <w:lastRenderedPageBreak/>
        <w:t>Τ</w:t>
      </w:r>
      <w:r>
        <w:rPr>
          <w:rFonts w:eastAsia="Times New Roman"/>
          <w:szCs w:val="24"/>
        </w:rPr>
        <w:t>ρίτο στοιχείο αυτής της διαδι</w:t>
      </w:r>
      <w:r>
        <w:rPr>
          <w:rFonts w:eastAsia="Times New Roman"/>
          <w:szCs w:val="24"/>
        </w:rPr>
        <w:t>κασίας είναι ότι στρεβλώνεται η έννοια της έρευνας, γιατί θα αναπτυχθεί μόνο σε τομείς που αποδίδουν κέρδη προς τους επιχειρηματικούς ομίλους και οι υπόλοιποι τομείς θα παραμείνουν πίσω.</w:t>
      </w:r>
    </w:p>
    <w:p w14:paraId="150A740A" w14:textId="77777777" w:rsidR="008A0FFC" w:rsidRDefault="001A1A5C">
      <w:pPr>
        <w:spacing w:line="600" w:lineRule="auto"/>
        <w:ind w:firstLine="720"/>
        <w:jc w:val="both"/>
        <w:rPr>
          <w:rFonts w:eastAsia="Times New Roman"/>
          <w:szCs w:val="24"/>
        </w:rPr>
      </w:pPr>
      <w:r>
        <w:rPr>
          <w:rFonts w:eastAsia="Times New Roman"/>
          <w:szCs w:val="24"/>
        </w:rPr>
        <w:t xml:space="preserve">Άρα ποιο θα είναι το αποτέλεσμα αυτής της διαδικασίας; Το αποτέλεσμα </w:t>
      </w:r>
      <w:r>
        <w:rPr>
          <w:rFonts w:eastAsia="Times New Roman"/>
          <w:szCs w:val="24"/>
        </w:rPr>
        <w:t>αυτής της διαδικασίας θα είναι το βάθεμα, η αύξηση του βαθμού εκμετάλλευσης της εργατικής τάξης. Γιατί ο βαθμός εκμετάλλευσης καθορίζεται όχι από το ονομαστικό ύψος του μισθού αλλά από την ψαλίδα ανάμεσα στην παραγωγικότητα της εργασίας και στον ονομαστικό</w:t>
      </w:r>
      <w:r>
        <w:rPr>
          <w:rFonts w:eastAsia="Times New Roman"/>
          <w:szCs w:val="24"/>
        </w:rPr>
        <w:t xml:space="preserve"> μισθό τον οποίο παίρνει. Όσο περισσότερο αυξάνεται η παραγωγικότητα της εργασίας, τόσο μεγαλύτερο κομμάτι ιδιοποιείται, καρπώνεται ο κεφαλαιοκράτης σε βάρος του άμεσου παραγωγού του πλούτου, των εργαζόμενων. Είναι αυτό το οποίο άλλωστε ο Μαρξ ονόμαζε «η μ</w:t>
      </w:r>
      <w:r>
        <w:rPr>
          <w:rFonts w:eastAsia="Times New Roman"/>
          <w:szCs w:val="24"/>
        </w:rPr>
        <w:t>έθοδος της σχετικής αύξησης της υπεραξίας», που αποδίδει πολύ περισσότερα απ’ ό,τι η απόλυτη αύξηση της υπεραξίας.</w:t>
      </w:r>
    </w:p>
    <w:p w14:paraId="150A740B" w14:textId="77777777" w:rsidR="008A0FFC" w:rsidRDefault="001A1A5C">
      <w:pPr>
        <w:spacing w:line="600" w:lineRule="auto"/>
        <w:ind w:firstLine="720"/>
        <w:jc w:val="both"/>
        <w:rPr>
          <w:rFonts w:eastAsia="Times New Roman"/>
          <w:szCs w:val="24"/>
        </w:rPr>
      </w:pPr>
      <w:r>
        <w:rPr>
          <w:rFonts w:eastAsia="Times New Roman"/>
          <w:szCs w:val="24"/>
        </w:rPr>
        <w:lastRenderedPageBreak/>
        <w:t>Τρίτο στοιχείο αυτής της διαδικασίας που την ονομάζετε καινοτομία</w:t>
      </w:r>
      <w:r>
        <w:rPr>
          <w:rFonts w:eastAsia="Times New Roman"/>
          <w:szCs w:val="24"/>
        </w:rPr>
        <w:t>.</w:t>
      </w:r>
      <w:r>
        <w:rPr>
          <w:rFonts w:eastAsia="Times New Roman"/>
          <w:szCs w:val="24"/>
        </w:rPr>
        <w:t xml:space="preserve"> Η καινοτομία από τη στιγμή που έχει ως αποτέλεσμα την αύξηση της παραγωγικ</w:t>
      </w:r>
      <w:r>
        <w:rPr>
          <w:rFonts w:eastAsia="Times New Roman"/>
          <w:szCs w:val="24"/>
        </w:rPr>
        <w:t>ότητας της εργασίας, τι σημαίνει; Σημαίνει ότι καθιστά όλο και λιγότερα αναγκαίο όλο και λιγότερο εργατικό δυναμικό.</w:t>
      </w:r>
    </w:p>
    <w:p w14:paraId="150A740C" w14:textId="77777777" w:rsidR="008A0FFC" w:rsidRDefault="001A1A5C">
      <w:pPr>
        <w:spacing w:line="600" w:lineRule="auto"/>
        <w:ind w:firstLine="720"/>
        <w:jc w:val="both"/>
        <w:rPr>
          <w:rFonts w:eastAsia="Times New Roman"/>
          <w:szCs w:val="24"/>
        </w:rPr>
      </w:pPr>
      <w:r>
        <w:rPr>
          <w:rFonts w:eastAsia="Times New Roman"/>
          <w:szCs w:val="24"/>
        </w:rPr>
        <w:t>Άρα πού οδηγεί; Οδηγεί στην αύξηση της ανεργίας, στο χάσιμο θέσεων εργασίας. Πρόσφατα μια μεγάλη πολυεθνική στην Κίνα η οποία προχώρησε ένα</w:t>
      </w:r>
      <w:r>
        <w:rPr>
          <w:rFonts w:eastAsia="Times New Roman"/>
          <w:szCs w:val="24"/>
        </w:rPr>
        <w:t xml:space="preserve">ν τομέα της στον αυτοματισμό, απέλυσε εξήντα πέντε χιλιάδες εργαζόμενους. Αυτή, λοιπόν, η αύξηση παραγωγικότητας όχι μόνο δεν πάει στη μείωση του χρόνου εργασίας και στην αύξηση των αποδοχών αλλά μετατρέπεται σε ακόμη μεγαλύτερη αύξηση της ανεργίας. </w:t>
      </w:r>
    </w:p>
    <w:p w14:paraId="150A740D" w14:textId="77777777" w:rsidR="008A0FFC" w:rsidRDefault="001A1A5C">
      <w:pPr>
        <w:spacing w:line="600" w:lineRule="auto"/>
        <w:ind w:firstLine="720"/>
        <w:jc w:val="both"/>
        <w:rPr>
          <w:rFonts w:eastAsia="Times New Roman"/>
          <w:szCs w:val="24"/>
        </w:rPr>
      </w:pPr>
      <w:r>
        <w:rPr>
          <w:rFonts w:eastAsia="Times New Roman"/>
          <w:szCs w:val="24"/>
        </w:rPr>
        <w:t>Βεβαί</w:t>
      </w:r>
      <w:r>
        <w:rPr>
          <w:rFonts w:eastAsia="Times New Roman"/>
          <w:szCs w:val="24"/>
        </w:rPr>
        <w:t xml:space="preserve">ως για να είμαστε και πραγματιστές, γιατί εδώ στην Ελλάδα είναι πολύ μικρό το κομμάτι της πρωτογενούς έρευνας και τεχνολογίας, επί της ουσίας αυτές οι επιχειρήσεις </w:t>
      </w:r>
      <w:r>
        <w:rPr>
          <w:rFonts w:eastAsia="Times New Roman"/>
          <w:szCs w:val="24"/>
          <w:lang w:val="en-US"/>
        </w:rPr>
        <w:t>startups</w:t>
      </w:r>
      <w:r>
        <w:rPr>
          <w:rFonts w:eastAsia="Times New Roman"/>
          <w:szCs w:val="24"/>
        </w:rPr>
        <w:t>,</w:t>
      </w:r>
      <w:r>
        <w:rPr>
          <w:rFonts w:eastAsia="Times New Roman"/>
          <w:szCs w:val="24"/>
        </w:rPr>
        <w:t xml:space="preserve"> δεν είναι τίποτε </w:t>
      </w:r>
      <w:r>
        <w:rPr>
          <w:rFonts w:eastAsia="Times New Roman"/>
          <w:szCs w:val="24"/>
        </w:rPr>
        <w:lastRenderedPageBreak/>
        <w:t xml:space="preserve">άλλο από παραρτήματα των πολυεθνικών. Θα χρηματοδοτηθούν από τις </w:t>
      </w:r>
      <w:r>
        <w:rPr>
          <w:rFonts w:eastAsia="Times New Roman"/>
          <w:szCs w:val="24"/>
        </w:rPr>
        <w:t>πολυεθνικές και τα αποτελέσματα θα τα καρπωθούν οι πολυεθνικές, γιατί ακριβώς έτσι συμφέρει, να δίνουν φασόν, τμήματα, κομμάτια ασύνδετα μεταξύ τους, που επί της ουσίας δεν μένει κάτι στην όλη εξέλιξη της έρευνας και της τεχνολογίας. Αποσπασματικά δουλεύου</w:t>
      </w:r>
      <w:r>
        <w:rPr>
          <w:rFonts w:eastAsia="Times New Roman"/>
          <w:szCs w:val="24"/>
        </w:rPr>
        <w:t xml:space="preserve">ν ένα </w:t>
      </w:r>
      <w:r>
        <w:rPr>
          <w:rFonts w:eastAsia="Times New Roman"/>
          <w:szCs w:val="24"/>
          <w:lang w:val="en-US"/>
        </w:rPr>
        <w:t>project</w:t>
      </w:r>
      <w:r>
        <w:rPr>
          <w:rFonts w:eastAsia="Times New Roman"/>
          <w:szCs w:val="24"/>
        </w:rPr>
        <w:t>,</w:t>
      </w:r>
      <w:r>
        <w:rPr>
          <w:rFonts w:eastAsia="Times New Roman"/>
          <w:szCs w:val="24"/>
        </w:rPr>
        <w:t xml:space="preserve"> χωρίς να ξέρουν για ποιον σκοπό, πού θα ενταχθεί και πώς θα αξιοποιηθεί αυτή η διαδικασία. Άρα, λοιπόν, πρόκειται να επιδοτήσετε τα παραρτήματα, τα «φασονάδικα» επί της ουσίας των πολυεθνικών.</w:t>
      </w:r>
    </w:p>
    <w:p w14:paraId="150A740E" w14:textId="77777777" w:rsidR="008A0FFC" w:rsidRDefault="001A1A5C">
      <w:pPr>
        <w:spacing w:line="600" w:lineRule="auto"/>
        <w:ind w:firstLine="720"/>
        <w:jc w:val="both"/>
        <w:rPr>
          <w:rFonts w:eastAsia="Times New Roman"/>
          <w:szCs w:val="24"/>
        </w:rPr>
      </w:pPr>
      <w:r>
        <w:rPr>
          <w:rFonts w:eastAsia="Times New Roman"/>
          <w:szCs w:val="24"/>
        </w:rPr>
        <w:t>Έτσι, λοιπόν, το μοντέλο ανάπτυξης το οποίο λέτε</w:t>
      </w:r>
      <w:r>
        <w:rPr>
          <w:rFonts w:eastAsia="Times New Roman"/>
          <w:szCs w:val="24"/>
        </w:rPr>
        <w:t xml:space="preserve"> εσείς ως καινούρ</w:t>
      </w:r>
      <w:r>
        <w:rPr>
          <w:rFonts w:eastAsia="Times New Roman"/>
          <w:szCs w:val="24"/>
        </w:rPr>
        <w:t>γ</w:t>
      </w:r>
      <w:r>
        <w:rPr>
          <w:rFonts w:eastAsia="Times New Roman"/>
          <w:szCs w:val="24"/>
        </w:rPr>
        <w:t>ιο δεν είναι καινούρ</w:t>
      </w:r>
      <w:r>
        <w:rPr>
          <w:rFonts w:eastAsia="Times New Roman"/>
          <w:szCs w:val="24"/>
        </w:rPr>
        <w:t>γ</w:t>
      </w:r>
      <w:r>
        <w:rPr>
          <w:rFonts w:eastAsia="Times New Roman"/>
          <w:szCs w:val="24"/>
        </w:rPr>
        <w:t>ιο. Αυτό έλεγαν και οι προηγούμενες κυβερνήσεις</w:t>
      </w:r>
      <w:r>
        <w:rPr>
          <w:rFonts w:eastAsia="Times New Roman"/>
          <w:szCs w:val="24"/>
        </w:rPr>
        <w:t>.</w:t>
      </w:r>
      <w:r>
        <w:rPr>
          <w:rFonts w:eastAsia="Times New Roman"/>
          <w:szCs w:val="24"/>
        </w:rPr>
        <w:t xml:space="preserve"> </w:t>
      </w:r>
      <w:r>
        <w:rPr>
          <w:rFonts w:eastAsia="Times New Roman"/>
          <w:szCs w:val="24"/>
        </w:rPr>
        <w:t>Ε</w:t>
      </w:r>
      <w:r>
        <w:rPr>
          <w:rFonts w:eastAsia="Times New Roman"/>
          <w:szCs w:val="24"/>
        </w:rPr>
        <w:t>ξωστρέφεια, τεχνολογία και καινοτομία. Άρα, λοιπόν, το αναπτυξιακό μοντέλο δεν το καθορίζετε εσείς, δηλαδή η Κυβέρνηση -η εκάστοτε κυβέρνηση-, αλλά το καθορίζουν τα συ</w:t>
      </w:r>
      <w:r>
        <w:rPr>
          <w:rFonts w:eastAsia="Times New Roman"/>
          <w:szCs w:val="24"/>
        </w:rPr>
        <w:t xml:space="preserve">μφέροντα του κεφαλαίου, οι ανάγκες του κεφαλαίου και σε αυτά τα συμφέροντα και τις ανάγκες η εκάστοτε κυβέρνηση προσαρμόζεται με μικρούς βαθμούς ευελιξίας. Άλλωστε αυτοί κρατούν τα κλειδιά της οικονομίας. </w:t>
      </w:r>
      <w:r>
        <w:rPr>
          <w:rFonts w:eastAsia="Times New Roman"/>
          <w:szCs w:val="24"/>
        </w:rPr>
        <w:t>Β</w:t>
      </w:r>
      <w:r>
        <w:rPr>
          <w:rFonts w:eastAsia="Times New Roman"/>
          <w:szCs w:val="24"/>
        </w:rPr>
        <w:t>εβαίως δεν το καθορίζει μόνο αυτό, υπάρχει κι άλλο</w:t>
      </w:r>
      <w:r>
        <w:rPr>
          <w:rFonts w:eastAsia="Times New Roman"/>
          <w:szCs w:val="24"/>
        </w:rPr>
        <w:t xml:space="preserve">ς ένας παράγοντας που </w:t>
      </w:r>
      <w:r>
        <w:rPr>
          <w:rFonts w:eastAsia="Times New Roman"/>
          <w:szCs w:val="24"/>
        </w:rPr>
        <w:lastRenderedPageBreak/>
        <w:t xml:space="preserve">καθορίζει το μοντέλο ανάπτυξης. Είναι ίδια η Ευρωπαϊκή Ένωση με την πολιτική της, την οποία επιμελώς κάποιοι αποφεύγουν να κριτικάρουν. </w:t>
      </w:r>
    </w:p>
    <w:p w14:paraId="150A740F" w14:textId="77777777" w:rsidR="008A0FFC" w:rsidRDefault="001A1A5C">
      <w:pPr>
        <w:spacing w:line="600" w:lineRule="auto"/>
        <w:ind w:firstLine="720"/>
        <w:jc w:val="both"/>
        <w:rPr>
          <w:rFonts w:eastAsia="Times New Roman"/>
          <w:szCs w:val="24"/>
        </w:rPr>
      </w:pPr>
      <w:r>
        <w:rPr>
          <w:rFonts w:eastAsia="Times New Roman"/>
          <w:szCs w:val="24"/>
        </w:rPr>
        <w:t>Παράδειγμα η υπόθεση των ναυπηγείων. Σωστά λέει η Κυβέρνηση «δεν μπορώ να εντάξω τα ναυπηγεία, γι</w:t>
      </w:r>
      <w:r>
        <w:rPr>
          <w:rFonts w:eastAsia="Times New Roman"/>
          <w:szCs w:val="24"/>
        </w:rPr>
        <w:t xml:space="preserve">ατί αποκλείονται από τις ευρωπαϊκές πολιτικές». Μη στήριξη και μη χρηματοδότηση των ναυπηγείων </w:t>
      </w:r>
      <w:r>
        <w:rPr>
          <w:rFonts w:eastAsia="Times New Roman"/>
          <w:szCs w:val="24"/>
        </w:rPr>
        <w:t>κ</w:t>
      </w:r>
      <w:r>
        <w:rPr>
          <w:rFonts w:eastAsia="Times New Roman"/>
          <w:szCs w:val="24"/>
        </w:rPr>
        <w:t>αι θα διαπραγματευτούν. Δεν είναι όμως ένας παραλογισμός αυτός; Όταν έχουμε μια χώρα, η οποία βρέχεται γύρω-γύρω από θάλασσα και η ναυτιλία είναι βασικός παράγοντας, να μην μπορεί να αναπτύξει τα ναυπηγεία και τη ναυπηγοεπισκευαστική ζώνη; Βεβαίως τους εφο</w:t>
      </w:r>
      <w:r>
        <w:rPr>
          <w:rFonts w:eastAsia="Times New Roman"/>
          <w:szCs w:val="24"/>
        </w:rPr>
        <w:t xml:space="preserve">πλιστές δεν τους ενδιαφέρει, γιατί αυτοί κάνουν τη δουλειά τους και μάλιστα πολύ καλά. Πάνε στην Κίνα, στην Κορέα, στην Ιαπωνία και κτίζουν τα νέα τους βαπόρια. Όμως εδώ το εργατοτεχνικό δυναμικό με υψηλή ειδίκευση σε αυτόν τον κλάδο καταστρέφεται. </w:t>
      </w:r>
    </w:p>
    <w:p w14:paraId="150A7410" w14:textId="77777777" w:rsidR="008A0FFC" w:rsidRDefault="001A1A5C">
      <w:pPr>
        <w:spacing w:line="600" w:lineRule="auto"/>
        <w:ind w:firstLine="720"/>
        <w:jc w:val="both"/>
        <w:rPr>
          <w:rFonts w:eastAsia="Times New Roman"/>
          <w:szCs w:val="24"/>
        </w:rPr>
      </w:pPr>
      <w:r>
        <w:rPr>
          <w:rFonts w:eastAsia="Times New Roman"/>
          <w:szCs w:val="24"/>
        </w:rPr>
        <w:lastRenderedPageBreak/>
        <w:t>Αντίστ</w:t>
      </w:r>
      <w:r>
        <w:rPr>
          <w:rFonts w:eastAsia="Times New Roman"/>
          <w:szCs w:val="24"/>
        </w:rPr>
        <w:t xml:space="preserve">οιχο έχει να κάνει και με τον αγροδιατροφικό τομέα, στον οποίο λέτε ότι δεν είναι στρατηγική. Σε ποιους; Στις επιχειρήσεις, μεταποιήσεις των αγροτικών προϊόντων. Αυτές θα ενισχύσετε. Όχι τον πρωτογενή τομέα ως πρωτογενή τομέα. </w:t>
      </w:r>
      <w:r>
        <w:rPr>
          <w:rFonts w:eastAsia="Times New Roman"/>
          <w:szCs w:val="24"/>
        </w:rPr>
        <w:t>Μ</w:t>
      </w:r>
      <w:r>
        <w:rPr>
          <w:rFonts w:eastAsia="Times New Roman"/>
          <w:szCs w:val="24"/>
        </w:rPr>
        <w:t>άλιστα το λέτε κι εσείς -και</w:t>
      </w:r>
      <w:r>
        <w:rPr>
          <w:rFonts w:eastAsia="Times New Roman"/>
          <w:szCs w:val="24"/>
        </w:rPr>
        <w:t xml:space="preserve"> πολύ σωστά- ότι δεν μπορείτε να το κάνετε αυτό, διότι πρέπει να διαπραγματευτείτε με την Ευρωπαϊκή Ένωση, γιατί υπάρχουν ευρωπαϊκοί κανονισμοί, υπάρχουν ποσοστώσεις σε μια σειρά αγροτικών προϊόντων που δεν μπορείτε να τις υπερβείτε, διότι θα πληρώσει η Ελ</w:t>
      </w:r>
      <w:r>
        <w:rPr>
          <w:rFonts w:eastAsia="Times New Roman"/>
          <w:szCs w:val="24"/>
        </w:rPr>
        <w:t xml:space="preserve">λάδα πρόστιμο. </w:t>
      </w:r>
    </w:p>
    <w:p w14:paraId="150A7411" w14:textId="77777777" w:rsidR="008A0FFC" w:rsidRDefault="001A1A5C">
      <w:pPr>
        <w:spacing w:line="600" w:lineRule="auto"/>
        <w:ind w:firstLine="720"/>
        <w:jc w:val="both"/>
        <w:rPr>
          <w:rFonts w:eastAsia="Times New Roman"/>
          <w:szCs w:val="24"/>
        </w:rPr>
      </w:pPr>
      <w:r>
        <w:rPr>
          <w:rFonts w:eastAsia="Times New Roman"/>
          <w:szCs w:val="24"/>
        </w:rPr>
        <w:t>Άρα, λοιπόν, ως προς τις επιχειρήσεις μεταποίησης ακόμη και αυτό το τρικ που κάνετε με τους συνεταιρισμούς</w:t>
      </w:r>
      <w:r>
        <w:rPr>
          <w:rFonts w:eastAsia="Times New Roman"/>
          <w:szCs w:val="24"/>
        </w:rPr>
        <w:t>,</w:t>
      </w:r>
      <w:r>
        <w:rPr>
          <w:rFonts w:eastAsia="Times New Roman"/>
          <w:szCs w:val="24"/>
        </w:rPr>
        <w:t xml:space="preserve"> είναι τρικ επί της ουσίας προπαγανδιστικό, όταν μετά τον τελευταίο νόμο, όχι μόνο οι συνεταιρισμοί είναι ανώνυμες επιχειρήσεις αλλά </w:t>
      </w:r>
      <w:r>
        <w:rPr>
          <w:rFonts w:eastAsia="Times New Roman"/>
          <w:szCs w:val="24"/>
        </w:rPr>
        <w:t>σε αυτούς τους συνεταιρισμούς μπορεί να συμμετέχουν βιομήχανοι, μπορεί να συμμετέχουν μεγαλέμποροι. Άρα δεν έχουν τίποτε απολύτως με τους συνεταιρισμούς τους παλαιούς, αυτούς που οδήγησαν στην χρεοκοπία, στο συγκεκριμένο σύστημα που συμμετείχαν οι αγρότες.</w:t>
      </w:r>
      <w:r>
        <w:rPr>
          <w:rFonts w:eastAsia="Times New Roman"/>
          <w:szCs w:val="24"/>
        </w:rPr>
        <w:t xml:space="preserve"> </w:t>
      </w:r>
    </w:p>
    <w:p w14:paraId="150A7412" w14:textId="77777777" w:rsidR="008A0FFC" w:rsidRDefault="001A1A5C">
      <w:pPr>
        <w:spacing w:line="600" w:lineRule="auto"/>
        <w:ind w:firstLine="720"/>
        <w:jc w:val="both"/>
        <w:rPr>
          <w:rFonts w:eastAsia="Times New Roman"/>
          <w:szCs w:val="24"/>
        </w:rPr>
      </w:pPr>
      <w:r>
        <w:rPr>
          <w:rFonts w:eastAsia="Times New Roman"/>
          <w:szCs w:val="24"/>
        </w:rPr>
        <w:lastRenderedPageBreak/>
        <w:t>Σ</w:t>
      </w:r>
      <w:r>
        <w:rPr>
          <w:rFonts w:eastAsia="Times New Roman"/>
          <w:szCs w:val="24"/>
        </w:rPr>
        <w:t>το κάτω-κάτω της γραφής, προστασία του πρωτογενή τομέα σημαίνει απαγόρευση εισαγωγών ομοειδών προϊόντων, κατάργηση των ποσοστώσεων απειθαρχίας στην Ευρωπαϊκή Ένωση, αλλά πάνω απ’ όλα σημαίνει ότι με ένα τέτοιο κόστος</w:t>
      </w:r>
      <w:r>
        <w:rPr>
          <w:rFonts w:eastAsia="Times New Roman"/>
          <w:szCs w:val="24"/>
        </w:rPr>
        <w:t>,</w:t>
      </w:r>
      <w:r>
        <w:rPr>
          <w:rFonts w:eastAsia="Times New Roman"/>
          <w:szCs w:val="24"/>
        </w:rPr>
        <w:t xml:space="preserve"> που έχετε διαμορφώσει για τον μικρο</w:t>
      </w:r>
      <w:r>
        <w:rPr>
          <w:rFonts w:eastAsia="Times New Roman"/>
          <w:szCs w:val="24"/>
        </w:rPr>
        <w:t>μεσαίο, φτωχομεσαίο αγρότη δεν μπορεί να τα βγάλει πέρα. Μόνο την αύξηση της φορολογίας να βάλετε στα βασικά, στα απαραίτητα εργαλεία, στα φυτοφάρμακα και στους πόρους στο 24%, καταλαβαίνετε σε τι απαγορευτικό επίπεδο οδηγείτε το κόστος παραγωγής. Άρα λοιπ</w:t>
      </w:r>
      <w:r>
        <w:rPr>
          <w:rFonts w:eastAsia="Times New Roman"/>
          <w:szCs w:val="24"/>
        </w:rPr>
        <w:t xml:space="preserve">όν, παράγει ακριβά, πουλάει πάμφθηνα, του τα παίρνουν για ένα κομμάτι ψωμί, διότι δεν μπορεί να τα πουλήσει. </w:t>
      </w:r>
    </w:p>
    <w:p w14:paraId="150A7413" w14:textId="77777777" w:rsidR="008A0FFC" w:rsidRDefault="001A1A5C">
      <w:pPr>
        <w:spacing w:line="600" w:lineRule="auto"/>
        <w:ind w:firstLine="720"/>
        <w:jc w:val="both"/>
        <w:rPr>
          <w:rFonts w:eastAsia="Times New Roman"/>
          <w:szCs w:val="24"/>
        </w:rPr>
      </w:pPr>
      <w:r>
        <w:rPr>
          <w:rFonts w:eastAsia="Times New Roman"/>
          <w:szCs w:val="24"/>
        </w:rPr>
        <w:t>Το τρίτο στοιχείο στο οποίο θέλω να σταθούμε</w:t>
      </w:r>
      <w:r>
        <w:rPr>
          <w:rFonts w:eastAsia="Times New Roman"/>
          <w:szCs w:val="24"/>
        </w:rPr>
        <w:t>,</w:t>
      </w:r>
      <w:r>
        <w:rPr>
          <w:rFonts w:eastAsia="Times New Roman"/>
          <w:szCs w:val="24"/>
        </w:rPr>
        <w:t xml:space="preserve"> είναι αυτό που λέτε «δίκαιη ανάπτυξη». Περισσότερο με ανέκδοτο μοιάζει η λογική της δίκαιης ανάπτυξη</w:t>
      </w:r>
      <w:r>
        <w:rPr>
          <w:rFonts w:eastAsia="Times New Roman"/>
          <w:szCs w:val="24"/>
        </w:rPr>
        <w:t>ς. Για ποιον λόγο; Γιατί ακριβώς δεν είμαστε σε έναν πειραματικό σωλήνα. Αλλά ο επενδυτικός νόμος και η ανάπτυξη σχετίζεται συνολικότερα με το πλαίσιο που έχει διαμορφώσει η σημερινή κυβέρνηση, καθώς και οι προηγούμενες.</w:t>
      </w:r>
    </w:p>
    <w:p w14:paraId="150A7414" w14:textId="77777777" w:rsidR="008A0FFC" w:rsidRDefault="001A1A5C">
      <w:pPr>
        <w:spacing w:line="600" w:lineRule="auto"/>
        <w:ind w:firstLine="720"/>
        <w:jc w:val="both"/>
        <w:rPr>
          <w:rFonts w:eastAsia="Times New Roman"/>
          <w:szCs w:val="24"/>
        </w:rPr>
      </w:pPr>
      <w:r>
        <w:rPr>
          <w:rFonts w:eastAsia="Times New Roman"/>
          <w:szCs w:val="24"/>
        </w:rPr>
        <w:lastRenderedPageBreak/>
        <w:t xml:space="preserve">Ποιο είναι το συνολικότερο πλαίσιο </w:t>
      </w:r>
      <w:r>
        <w:rPr>
          <w:rFonts w:eastAsia="Times New Roman"/>
          <w:szCs w:val="24"/>
        </w:rPr>
        <w:t>που έχει διαμορφωθεί, το συνολικό αυτό περιβάλλον; Είναι ένα περιβάλλον βίαιης επίθεσης στην εργατική τάξη. Έχετε διαμορφώσει τέτοιους μηχανισμούς αναπαραγωγής μιας πολύ φτηνής εργατικής δύναμης με ανατροπές στις εργασιακές σχέσεις, με κατεδάφιση του συνόλ</w:t>
      </w:r>
      <w:r>
        <w:rPr>
          <w:rFonts w:eastAsia="Times New Roman"/>
          <w:szCs w:val="24"/>
        </w:rPr>
        <w:t>ου των συλλογικών εργασιακών, ασφαλιστικών και συνδικαλιστικών τους δικαιωμάτων.</w:t>
      </w:r>
    </w:p>
    <w:p w14:paraId="150A7415" w14:textId="77777777" w:rsidR="008A0FFC" w:rsidRDefault="001A1A5C">
      <w:pPr>
        <w:spacing w:line="600" w:lineRule="auto"/>
        <w:ind w:firstLine="720"/>
        <w:jc w:val="both"/>
        <w:rPr>
          <w:rFonts w:eastAsia="Times New Roman"/>
          <w:szCs w:val="24"/>
        </w:rPr>
      </w:pPr>
      <w:r>
        <w:rPr>
          <w:rFonts w:eastAsia="Times New Roman"/>
          <w:szCs w:val="24"/>
        </w:rPr>
        <w:t>Είπατε κι εσείς, κύριε Υπουργέ, ότι τα εργασιακά, οι νέες ανατροπές θα είναι στην επόμενη αξιολόγηση και βλέπουμε πού κατευθύνεται το πράγμα με τις ομαδικές απολύσεις και μ’ ό</w:t>
      </w:r>
      <w:r>
        <w:rPr>
          <w:rFonts w:eastAsia="Times New Roman"/>
          <w:szCs w:val="24"/>
        </w:rPr>
        <w:t>λα τα υπόλοιπα. Άρα, λοιπόν, έχετε διαμορφώσει έναν μηχανισμό αναπαραγωγής μιας πολύ φτηνής εργατικής δύναμης, αναλώσιμης δύναμης για τα συμφέροντα των επιχειρηματικών ομίλων.</w:t>
      </w:r>
    </w:p>
    <w:p w14:paraId="150A7416" w14:textId="77777777" w:rsidR="008A0FFC" w:rsidRDefault="001A1A5C">
      <w:pPr>
        <w:spacing w:line="600" w:lineRule="auto"/>
        <w:ind w:firstLine="720"/>
        <w:jc w:val="both"/>
        <w:rPr>
          <w:rFonts w:eastAsia="Times New Roman"/>
          <w:szCs w:val="24"/>
        </w:rPr>
      </w:pPr>
      <w:r>
        <w:rPr>
          <w:rFonts w:eastAsia="Times New Roman"/>
          <w:szCs w:val="24"/>
        </w:rPr>
        <w:t>Δεύτερον, έχετε διαμορφώσει ένα περιβάλλον απελευθέρωσης της αγοράς με το άνοιγμ</w:t>
      </w:r>
      <w:r>
        <w:rPr>
          <w:rFonts w:eastAsia="Times New Roman"/>
          <w:szCs w:val="24"/>
        </w:rPr>
        <w:t>α των λεγόμενων κλειστών επαγγελμάτων, που οδηγεί και με την φορολογία και με την επίθεση στους επαγγελματίες</w:t>
      </w:r>
      <w:r>
        <w:rPr>
          <w:rFonts w:eastAsia="Times New Roman"/>
          <w:szCs w:val="24"/>
        </w:rPr>
        <w:t>,</w:t>
      </w:r>
      <w:r>
        <w:rPr>
          <w:rFonts w:eastAsia="Times New Roman"/>
          <w:szCs w:val="24"/>
        </w:rPr>
        <w:t xml:space="preserve"> </w:t>
      </w:r>
      <w:r>
        <w:rPr>
          <w:rFonts w:eastAsia="Times New Roman"/>
          <w:szCs w:val="24"/>
        </w:rPr>
        <w:lastRenderedPageBreak/>
        <w:t>στον βίαιο, μαζικό εκτοπισμό από την αγορά αυτών των στρωμάτων, δηλαδή των ελευθεροεπαγγελματιών, των εμπόρων, των αυτοαπασχολούμενων, των πολύ μ</w:t>
      </w:r>
      <w:r>
        <w:rPr>
          <w:rFonts w:eastAsia="Times New Roman"/>
          <w:szCs w:val="24"/>
        </w:rPr>
        <w:t>ικρών οικογενειακών επιχειρήσεων προς όφελος της αύξησης του βαθμού μονοπώλησης της αγοράς.</w:t>
      </w:r>
    </w:p>
    <w:p w14:paraId="150A7417" w14:textId="77777777" w:rsidR="008A0FFC" w:rsidRDefault="001A1A5C">
      <w:pPr>
        <w:spacing w:line="600" w:lineRule="auto"/>
        <w:ind w:firstLine="720"/>
        <w:jc w:val="both"/>
        <w:rPr>
          <w:rFonts w:eastAsia="Times New Roman"/>
          <w:szCs w:val="24"/>
        </w:rPr>
      </w:pPr>
      <w:r>
        <w:rPr>
          <w:rFonts w:eastAsia="Times New Roman"/>
          <w:szCs w:val="24"/>
        </w:rPr>
        <w:t>Από τον συγκεκριμένο νόμο με τον οποίο λέτε ότι θέλετε να στηρίξετε τις μικρομεσαίες επιχειρήσεις και είναι προσανατολισμένος προς τα εκεί, αποκλείετε το 90% των νο</w:t>
      </w:r>
      <w:r>
        <w:rPr>
          <w:rFonts w:eastAsia="Times New Roman"/>
          <w:szCs w:val="24"/>
        </w:rPr>
        <w:t>μικών προσώπων, δηλαδή το 90% των νομικών προσώπων είναι κάτω απ’ αυτό που η Ευρωπαϊκή Ένωση χαρακτηρίζει μικρομεσαίες επιχειρήσεις στην Ελλάδα. Αποκλείονται όλοι αυτοί, το σύνολο αυτών και βεβαίως δεν πρόκειται να ωφεληθούν ούτε οι αγρότες. Υπάρχει η ιδιω</w:t>
      </w:r>
      <w:r>
        <w:rPr>
          <w:rFonts w:eastAsia="Times New Roman"/>
          <w:szCs w:val="24"/>
        </w:rPr>
        <w:t xml:space="preserve">τικοποίηση και μια σειρά από άλλα ζητήματα. </w:t>
      </w:r>
    </w:p>
    <w:p w14:paraId="150A7418" w14:textId="77777777" w:rsidR="008A0FFC" w:rsidRDefault="001A1A5C">
      <w:pPr>
        <w:spacing w:line="600" w:lineRule="auto"/>
        <w:ind w:firstLine="720"/>
        <w:jc w:val="both"/>
        <w:rPr>
          <w:rFonts w:eastAsia="Times New Roman"/>
          <w:szCs w:val="24"/>
        </w:rPr>
      </w:pPr>
      <w:r>
        <w:rPr>
          <w:rFonts w:eastAsia="Times New Roman"/>
          <w:szCs w:val="24"/>
        </w:rPr>
        <w:t>Άλλωστε το παράδειγμα που έδωσε ο Πρωθυπουργός μιλώντας στα «Ποσειδώνια»</w:t>
      </w:r>
      <w:r>
        <w:rPr>
          <w:rFonts w:eastAsia="Times New Roman"/>
          <w:szCs w:val="24"/>
        </w:rPr>
        <w:t>,</w:t>
      </w:r>
      <w:r>
        <w:rPr>
          <w:rFonts w:eastAsia="Times New Roman"/>
          <w:szCs w:val="24"/>
        </w:rPr>
        <w:t xml:space="preserve"> είναι αποκαλυπτικό. Τι θεωρούσε δίκαιη ανάπτυξη, εξωστρεφή και καινοτόμα; Την ανάπτυξη της ναυτιλίας. Αυτό είπε </w:t>
      </w:r>
      <w:r>
        <w:rPr>
          <w:rFonts w:eastAsia="Times New Roman"/>
          <w:szCs w:val="24"/>
        </w:rPr>
        <w:lastRenderedPageBreak/>
        <w:t>στα «Ποσειδώνια». Τι σημα</w:t>
      </w:r>
      <w:r>
        <w:rPr>
          <w:rFonts w:eastAsia="Times New Roman"/>
          <w:szCs w:val="24"/>
        </w:rPr>
        <w:t>ίνει ανάπτυξη της ναυτιλίας; Το 1980</w:t>
      </w:r>
      <w:r>
        <w:rPr>
          <w:rFonts w:eastAsia="Times New Roman"/>
          <w:szCs w:val="24"/>
        </w:rPr>
        <w:t>,</w:t>
      </w:r>
      <w:r>
        <w:rPr>
          <w:rFonts w:eastAsia="Times New Roman"/>
          <w:szCs w:val="24"/>
        </w:rPr>
        <w:t xml:space="preserve"> απασχολούσε εκατό χιλιάδες εργαζόμενους ναυτεργάτες ο ελληνόκτητος στόλος και τώρα απασχολεί δεκατρείς χιλιάδες, παρ</w:t>
      </w:r>
      <w:r>
        <w:rPr>
          <w:rFonts w:eastAsia="Times New Roman"/>
          <w:szCs w:val="24"/>
        </w:rPr>
        <w:t xml:space="preserve">’ </w:t>
      </w:r>
      <w:r>
        <w:rPr>
          <w:rFonts w:eastAsia="Times New Roman"/>
          <w:szCs w:val="24"/>
        </w:rPr>
        <w:t>ότι έχει πολλαπλασιαστεί ο ελληνόκτητος στόλος τα τελευταία σαράντα χρόνια. Έχει πολλαπλασιαστεί, όμ</w:t>
      </w:r>
      <w:r>
        <w:rPr>
          <w:rFonts w:eastAsia="Times New Roman"/>
          <w:szCs w:val="24"/>
        </w:rPr>
        <w:t>ως το αποτέλεσμα είναι δεκατρείς χιλιάδες εργαζόμενοι κάτω απ’ αυτές τις συνθήκες. Ούτε βεβαίως στον κρατικό κορβανά εισφέρουν, γιατί μόνο δεκαπέντε εκατομμύρια έδωσαν το 2015 από την φορολογία τους, μόνο δεκαπέντε εκατομμύρια στο συνολικό ποσό των φόρων π</w:t>
      </w:r>
      <w:r>
        <w:rPr>
          <w:rFonts w:eastAsia="Times New Roman"/>
          <w:szCs w:val="24"/>
        </w:rPr>
        <w:t xml:space="preserve">ου είναι ένα απειροελάχιστο ποσοστό. </w:t>
      </w:r>
    </w:p>
    <w:p w14:paraId="150A7419" w14:textId="77777777" w:rsidR="008A0FFC" w:rsidRDefault="001A1A5C">
      <w:pPr>
        <w:spacing w:line="600" w:lineRule="auto"/>
        <w:ind w:firstLine="720"/>
        <w:jc w:val="both"/>
        <w:rPr>
          <w:rFonts w:eastAsia="Times New Roman"/>
          <w:szCs w:val="24"/>
        </w:rPr>
      </w:pPr>
      <w:r>
        <w:rPr>
          <w:rFonts w:eastAsia="Times New Roman"/>
          <w:szCs w:val="24"/>
        </w:rPr>
        <w:t>Κάτι αντίστοιχο συμβαίνει και με τον τουρισμό. Αναφέρθηκε και ο Χρήστος Κατσώτης στον τουρισμό. Μπορεί ο Έλληνας να πάει διακοπές; Είναι πολυτέλεια για τη λαϊκή οικογένεια το να πάει να κάνει διακοπές. Δεν έχει αυτό το</w:t>
      </w:r>
      <w:r>
        <w:rPr>
          <w:rFonts w:eastAsia="Times New Roman"/>
          <w:szCs w:val="24"/>
        </w:rPr>
        <w:t xml:space="preserve"> δικαίωμα, αυτήν τη δυνατότητα να απολαύσει όλα αυτά τα οποία έχουν χτιστεί. </w:t>
      </w:r>
    </w:p>
    <w:p w14:paraId="150A741A" w14:textId="77777777" w:rsidR="008A0FFC" w:rsidRDefault="001A1A5C">
      <w:pPr>
        <w:spacing w:line="600" w:lineRule="auto"/>
        <w:ind w:firstLine="720"/>
        <w:jc w:val="both"/>
        <w:rPr>
          <w:rFonts w:eastAsia="Times New Roman"/>
          <w:szCs w:val="24"/>
        </w:rPr>
      </w:pPr>
      <w:r>
        <w:rPr>
          <w:rFonts w:eastAsia="Times New Roman"/>
          <w:szCs w:val="24"/>
        </w:rPr>
        <w:t xml:space="preserve">Κάτω από τι συνθήκες εργάζεται ο ξενοδοχοϋπάλληλος, για παράδειγμα, ή οι υπόλοιποι που εργάζονται στον τομέα του τουρισμού; Κάτω από συνθήκες γαλέρας επί της ουσίας, εργασιακού </w:t>
      </w:r>
      <w:r>
        <w:rPr>
          <w:rFonts w:eastAsia="Times New Roman"/>
          <w:szCs w:val="24"/>
        </w:rPr>
        <w:t xml:space="preserve">μεσαίωνα. </w:t>
      </w:r>
      <w:r>
        <w:rPr>
          <w:rFonts w:eastAsia="Times New Roman"/>
          <w:szCs w:val="24"/>
        </w:rPr>
        <w:lastRenderedPageBreak/>
        <w:t>Ο τουρισμός αποτελεί πάντα το παράδειγμα</w:t>
      </w:r>
      <w:r>
        <w:rPr>
          <w:rFonts w:eastAsia="Times New Roman"/>
          <w:szCs w:val="24"/>
        </w:rPr>
        <w:t>,</w:t>
      </w:r>
      <w:r>
        <w:rPr>
          <w:rFonts w:eastAsia="Times New Roman"/>
          <w:szCs w:val="24"/>
        </w:rPr>
        <w:t xml:space="preserve"> όπου εφαρμόζονται οι πιο πρωτοπόρες αντιδραστικές εργασιακές σχέσεις. Οι «ενοικιαζόμενοι» εργαζόμενοι, η λεγόμενη μαθητεία. Στον τουρισμό έγινε το πείραμα και το μοντέλο που πρωτοξεκίνησε και που επεκτείν</w:t>
      </w:r>
      <w:r>
        <w:rPr>
          <w:rFonts w:eastAsia="Times New Roman"/>
          <w:szCs w:val="24"/>
        </w:rPr>
        <w:t>εται και σε άλλους κλάδους. Άρα, λοιπόν, δεν θα έχουμε κα</w:t>
      </w:r>
      <w:r>
        <w:rPr>
          <w:rFonts w:eastAsia="Times New Roman"/>
          <w:szCs w:val="24"/>
        </w:rPr>
        <w:t>μ</w:t>
      </w:r>
      <w:r>
        <w:rPr>
          <w:rFonts w:eastAsia="Times New Roman"/>
          <w:szCs w:val="24"/>
        </w:rPr>
        <w:t>μία δίκαιη ανάπτυξη.</w:t>
      </w:r>
    </w:p>
    <w:p w14:paraId="150A741B" w14:textId="77777777" w:rsidR="008A0FFC" w:rsidRDefault="001A1A5C">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Κύριε Καραθανασόπουλε, τελειώνετε. Είναι και αργά. Καταλαβαίνετε.</w:t>
      </w:r>
    </w:p>
    <w:p w14:paraId="150A741C" w14:textId="77777777" w:rsidR="008A0FFC" w:rsidRDefault="001A1A5C">
      <w:pPr>
        <w:spacing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 xml:space="preserve">Οι υπόλοιποι κοινοβουλευτικοί πήραν κάτι παραπάνω. </w:t>
      </w:r>
      <w:r>
        <w:rPr>
          <w:rFonts w:eastAsia="Times New Roman"/>
          <w:szCs w:val="24"/>
        </w:rPr>
        <w:t>Θα πάρω κι εγώ ένα-δύο λεπτά για να ολοκληρώσω.</w:t>
      </w:r>
    </w:p>
    <w:p w14:paraId="150A741D" w14:textId="77777777" w:rsidR="008A0FFC" w:rsidRDefault="001A1A5C">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Δεν βγαίνει τίποτα μ’ αυτό, αλλά πάρτε το ένα λεπτό.</w:t>
      </w:r>
    </w:p>
    <w:p w14:paraId="150A741E" w14:textId="77777777" w:rsidR="008A0FFC" w:rsidRDefault="001A1A5C">
      <w:pPr>
        <w:spacing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Θα τελειώσω. Δεν θα καθυστερήσω πάρα πολύ.</w:t>
      </w:r>
    </w:p>
    <w:p w14:paraId="150A741F" w14:textId="77777777" w:rsidR="008A0FFC" w:rsidRDefault="001A1A5C">
      <w:pPr>
        <w:spacing w:line="600" w:lineRule="auto"/>
        <w:ind w:firstLine="720"/>
        <w:jc w:val="both"/>
        <w:rPr>
          <w:rFonts w:eastAsia="Times New Roman"/>
          <w:szCs w:val="24"/>
        </w:rPr>
      </w:pPr>
      <w:r>
        <w:rPr>
          <w:rFonts w:eastAsia="Times New Roman"/>
          <w:szCs w:val="24"/>
        </w:rPr>
        <w:lastRenderedPageBreak/>
        <w:t xml:space="preserve">Άρα, λοιπόν, είναι αστείο ακόμη και να συζητάμε ότι </w:t>
      </w:r>
      <w:r>
        <w:rPr>
          <w:rFonts w:eastAsia="Times New Roman"/>
          <w:szCs w:val="24"/>
        </w:rPr>
        <w:t xml:space="preserve">θέλετε να αντιμετωπίσετε τη συγκέντρωση και τη μεγέθυνση. Θα συγκεντρώνονται όλο και παραπάνω στην πυραμίδα. Αυτοί θα αξιοποιήσουν τα μεγάλα ευεργετήματα του αναπτυξιακού νόμου που έρχεται. Άλλωστε κι εσείς λέτε μέσα ότι θέλετε να αντιμετωπίσετε το ζήτημα </w:t>
      </w:r>
      <w:r>
        <w:rPr>
          <w:rFonts w:eastAsia="Times New Roman"/>
          <w:szCs w:val="24"/>
        </w:rPr>
        <w:t>της μικρής επιχείρησης</w:t>
      </w:r>
      <w:r>
        <w:rPr>
          <w:rFonts w:eastAsia="Times New Roman"/>
          <w:szCs w:val="24"/>
        </w:rPr>
        <w:t>,</w:t>
      </w:r>
      <w:r>
        <w:rPr>
          <w:rFonts w:eastAsia="Times New Roman"/>
          <w:szCs w:val="24"/>
        </w:rPr>
        <w:t xml:space="preserve"> που χαρακτηρίζει την ελληνική επιχειρηματικότητα και να γίνουν όλο και μεγαλύτερες μονάδες για οικονομία κλίμακας, γι’ αυτό κάνετε και τις συνέργειες και τις συνεργασίες ανάμεσα στις μικρές επιχειρήσεις, για να μπορούν να γίνουν μεγ</w:t>
      </w:r>
      <w:r>
        <w:rPr>
          <w:rFonts w:eastAsia="Times New Roman"/>
          <w:szCs w:val="24"/>
        </w:rPr>
        <w:t>αλύτεροι επιχειρηματικοί όμιλοι. Υπάρχει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και η ανισομετρία ανάμεσα σε κλάδους αλλά και σε περιφέρειες. Είναι νόμος του καπιταλιστικού συστήματος. Δεν αντιμετωπίστηκε ούτε στην Ευρωπαϊκή Ένωση ούτε στην Ελλάδα ούτε πουθενά ούτε κι εσείς θα το αντι</w:t>
      </w:r>
      <w:r>
        <w:rPr>
          <w:rFonts w:eastAsia="Times New Roman"/>
          <w:szCs w:val="24"/>
        </w:rPr>
        <w:t xml:space="preserve">μετωπίσετε αυτό με τον αναπτυξιακό σας νόμο. </w:t>
      </w:r>
    </w:p>
    <w:p w14:paraId="150A7420" w14:textId="77777777" w:rsidR="008A0FFC" w:rsidRDefault="001A1A5C">
      <w:pPr>
        <w:spacing w:line="600" w:lineRule="auto"/>
        <w:ind w:firstLine="720"/>
        <w:jc w:val="both"/>
        <w:rPr>
          <w:rFonts w:eastAsia="Times New Roman"/>
          <w:szCs w:val="24"/>
        </w:rPr>
      </w:pPr>
      <w:r>
        <w:rPr>
          <w:rFonts w:eastAsia="Times New Roman"/>
          <w:szCs w:val="24"/>
        </w:rPr>
        <w:t>Άρα, λοιπόν, επί της ουσίας –και τελειώνω μ’ αυτό, κύριε Πρόεδρε- δύο στρατηγικές συγκρούονται. Η μία στρατηγική</w:t>
      </w:r>
      <w:r>
        <w:rPr>
          <w:rFonts w:eastAsia="Times New Roman"/>
          <w:szCs w:val="24"/>
        </w:rPr>
        <w:t>,</w:t>
      </w:r>
      <w:r>
        <w:rPr>
          <w:rFonts w:eastAsia="Times New Roman"/>
          <w:szCs w:val="24"/>
        </w:rPr>
        <w:t xml:space="preserve"> με τις όποιες παραλλαγές, είναι αυτή που έχει στο επίκεντρό της το καπιταλιστικό κέρδος</w:t>
      </w:r>
      <w:r>
        <w:rPr>
          <w:rFonts w:eastAsia="Times New Roman"/>
          <w:szCs w:val="24"/>
        </w:rPr>
        <w:t>,</w:t>
      </w:r>
      <w:r>
        <w:rPr>
          <w:rFonts w:eastAsia="Times New Roman"/>
          <w:szCs w:val="24"/>
        </w:rPr>
        <w:t xml:space="preserve"> που οδηγεί σε καταστροφή παραγωγικών δυνάμεων και πρώτα και κύρια της εργατικής δύναμης, </w:t>
      </w:r>
      <w:r>
        <w:rPr>
          <w:rFonts w:eastAsia="Times New Roman"/>
          <w:szCs w:val="24"/>
        </w:rPr>
        <w:lastRenderedPageBreak/>
        <w:t>που συγκεντρώνει και μεγεθύνει και μονοπωλεί όλο και περισσότερο την αγορά προς όφελος των λίγων, συσσωρεύει τον παραγόμενο πλούτο σε όλο και λιγότερα χέρια, αναπαράγ</w:t>
      </w:r>
      <w:r>
        <w:rPr>
          <w:rFonts w:eastAsia="Times New Roman"/>
          <w:szCs w:val="24"/>
        </w:rPr>
        <w:t>ει την ανισομετρία, χαρακτηρίζεται από την αναρχία και από την σπατάλη πόρων και τελικά από τις καπιταλιστικές κρίσεις.</w:t>
      </w:r>
    </w:p>
    <w:p w14:paraId="150A7421"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Η άλλη στρατηγική που συγκρούεται</w:t>
      </w:r>
      <w:r>
        <w:rPr>
          <w:rFonts w:eastAsia="Times New Roman" w:cs="Times New Roman"/>
          <w:szCs w:val="24"/>
        </w:rPr>
        <w:t>,</w:t>
      </w:r>
      <w:r>
        <w:rPr>
          <w:rFonts w:eastAsia="Times New Roman" w:cs="Times New Roman"/>
          <w:szCs w:val="24"/>
        </w:rPr>
        <w:t xml:space="preserve"> είναι αυτή που έχει στο επίκεντρό της τις ανθρώπινες ανάγκες. Ο κεντρικός σχεδιασμός γίνεται με επιστ</w:t>
      </w:r>
      <w:r>
        <w:rPr>
          <w:rFonts w:eastAsia="Times New Roman" w:cs="Times New Roman"/>
          <w:szCs w:val="24"/>
        </w:rPr>
        <w:t>ημονικά και όχι με κερδοσκοπικά κριτήρια, όπως γίνεται στον καπιταλισμό. Αξιοποιεί το σύνολο των παραγωγικών δυνατοτήτων. Τα επιστημονικοτεχνολογικά επιτεύγματα και η αύξηση της παραγωγικότητας πάει προς όφελος των εργαζόμενων με μείωση του χρόνου εργασίας</w:t>
      </w:r>
      <w:r>
        <w:rPr>
          <w:rFonts w:eastAsia="Times New Roman" w:cs="Times New Roman"/>
          <w:szCs w:val="24"/>
        </w:rPr>
        <w:t xml:space="preserve"> και αύξηση των αποδοχών, αλλά και στα λαϊκά στρώματα, γιατί έχουν ποιοτικά και πιο φτηνά προϊόντα και βεβαίως μέσα από μια ανάπτυξη αμοιβαίων επωφελών διεθνών συνεργασιών και σχέσεων. Αυτό, όμως, προϋποθέτει κοινωνικοποίηση των μέσων παραγωγής, εργατικό έ</w:t>
      </w:r>
      <w:r>
        <w:rPr>
          <w:rFonts w:eastAsia="Times New Roman" w:cs="Times New Roman"/>
          <w:szCs w:val="24"/>
        </w:rPr>
        <w:t xml:space="preserve">λεγχο και αποδέσμευση από την Ευρωπαϊκή Ένωση. </w:t>
      </w:r>
    </w:p>
    <w:p w14:paraId="150A7422"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Με αυτό να τελειώσουμε, κύριε Καραθανασόπουλε. </w:t>
      </w:r>
    </w:p>
    <w:p w14:paraId="150A7423"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Αυτό το μοντέλο υπερέχει. Σε αυτό εμείς λέμε ότι πρέπει ο λαός να στρατευτεί, να συγκρουστεί με αυτή</w:t>
      </w:r>
      <w:r>
        <w:rPr>
          <w:rFonts w:eastAsia="Times New Roman" w:cs="Times New Roman"/>
          <w:szCs w:val="24"/>
        </w:rPr>
        <w:t xml:space="preserve">ν την πολιτική και με τις αιτίες της για γενικότερη ρήξη και ανατροπές. </w:t>
      </w:r>
    </w:p>
    <w:p w14:paraId="150A7424"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και για την ανοχή σας. </w:t>
      </w:r>
    </w:p>
    <w:p w14:paraId="150A7425"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Κυρία Γεννιά, έχετε τον λόγο. </w:t>
      </w:r>
    </w:p>
    <w:p w14:paraId="150A7426" w14:textId="77777777" w:rsidR="008A0FFC" w:rsidRDefault="001A1A5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ΓΕΩΡΓΙΑ ΓΕΝΝΙΑ: </w:t>
      </w:r>
      <w:r>
        <w:rPr>
          <w:rFonts w:eastAsia="Times New Roman" w:cs="Times New Roman"/>
          <w:szCs w:val="24"/>
        </w:rPr>
        <w:t>Κύριε Πρόεδρε, κύριε Υπουργέ, κυρίες και κύριοι σ</w:t>
      </w:r>
      <w:r>
        <w:rPr>
          <w:rFonts w:eastAsia="Times New Roman" w:cs="Times New Roman"/>
          <w:szCs w:val="24"/>
        </w:rPr>
        <w:t>υνάδελφοι, σήμερα συζητείται στη Βουλή ο νέος αναπτυξιακός νόμος, ένας αναπτυξιακός νόμος πολύ διαφορετικός από τους προηγούμενους</w:t>
      </w:r>
      <w:r>
        <w:rPr>
          <w:rFonts w:eastAsia="Times New Roman" w:cs="Times New Roman"/>
          <w:szCs w:val="24"/>
        </w:rPr>
        <w:t>,</w:t>
      </w:r>
      <w:r>
        <w:rPr>
          <w:rFonts w:eastAsia="Times New Roman" w:cs="Times New Roman"/>
          <w:szCs w:val="24"/>
        </w:rPr>
        <w:t xml:space="preserve"> οι οποίοι ελάχιστα επηρέασαν τη διάρθρωση της οικονομίας και ενίσχυσαν πολύ συγκεκριμένους και λίγους κλάδους, ενώ οι πολλοί</w:t>
      </w:r>
      <w:r>
        <w:rPr>
          <w:rFonts w:eastAsia="Times New Roman" w:cs="Times New Roman"/>
          <w:szCs w:val="24"/>
        </w:rPr>
        <w:t xml:space="preserve"> έμειναν εκτός. Αρκεί να ειπωθεί ότι υπήρχε μια πολύ μεγάλη συγκέντρωση. Περίπου το 4% των επενδυτικών σχεδίων πήραν το 44% του ύψους των επενδύσεων. </w:t>
      </w:r>
    </w:p>
    <w:p w14:paraId="150A7427" w14:textId="77777777" w:rsidR="008A0FFC" w:rsidRDefault="001A1A5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Ο παρών νόμος εντάσσεται ξεκάθαρα στην ευρύτερη στρατηγική της Κυβέρνησης και του ΣΥΡΙΖΑ για τον τομέα τη</w:t>
      </w:r>
      <w:r>
        <w:rPr>
          <w:rFonts w:eastAsia="Times New Roman" w:cs="Times New Roman"/>
          <w:szCs w:val="24"/>
        </w:rPr>
        <w:t>ς ανάπτυξης. Υλοποιώντας το συμφωνηθέν πρόγραμμα, επιδιώκουμε με τον καλύτερο δυνατό τρόπο να εγκαθιδρύσουμε στέρεες βάσεις για μια βιώσιμη οικονομία. Αποσκοπούμε</w:t>
      </w:r>
      <w:r>
        <w:rPr>
          <w:rFonts w:eastAsia="Times New Roman" w:cs="Times New Roman"/>
          <w:szCs w:val="24"/>
        </w:rPr>
        <w:t>,</w:t>
      </w:r>
      <w:r>
        <w:rPr>
          <w:rFonts w:eastAsia="Times New Roman" w:cs="Times New Roman"/>
          <w:szCs w:val="24"/>
        </w:rPr>
        <w:t xml:space="preserve"> αφ</w:t>
      </w:r>
      <w:r>
        <w:rPr>
          <w:rFonts w:eastAsia="Times New Roman" w:cs="Times New Roman"/>
          <w:szCs w:val="24"/>
        </w:rPr>
        <w:t xml:space="preserve">’ </w:t>
      </w:r>
      <w:r>
        <w:rPr>
          <w:rFonts w:eastAsia="Times New Roman" w:cs="Times New Roman"/>
          <w:szCs w:val="24"/>
        </w:rPr>
        <w:t>ενός στη σταθερότητα του χρηματοπιστωτικού συστήματος και αφ</w:t>
      </w:r>
      <w:r>
        <w:rPr>
          <w:rFonts w:eastAsia="Times New Roman" w:cs="Times New Roman"/>
          <w:szCs w:val="24"/>
        </w:rPr>
        <w:t xml:space="preserve">’ </w:t>
      </w:r>
      <w:r>
        <w:rPr>
          <w:rFonts w:eastAsia="Times New Roman" w:cs="Times New Roman"/>
          <w:szCs w:val="24"/>
        </w:rPr>
        <w:t>ετέρου στη σταθερότητα των</w:t>
      </w:r>
      <w:r>
        <w:rPr>
          <w:rFonts w:eastAsia="Times New Roman" w:cs="Times New Roman"/>
          <w:szCs w:val="24"/>
        </w:rPr>
        <w:t xml:space="preserve"> δημοσίων οικονομικών. Ταυτόχρονα προωθούμε τις αναγκαίες εκείνες διαθρωτικές αλλαγές, προκειμένου να υπάρξει μια σταθεροποίηση της ελληνικής οικονομίας βιώσιμη. </w:t>
      </w:r>
      <w:r>
        <w:rPr>
          <w:rFonts w:eastAsia="Times New Roman" w:cs="Times New Roman"/>
          <w:szCs w:val="24"/>
        </w:rPr>
        <w:t>Ε</w:t>
      </w:r>
      <w:r>
        <w:rPr>
          <w:rFonts w:eastAsia="Times New Roman" w:cs="Times New Roman"/>
          <w:szCs w:val="24"/>
        </w:rPr>
        <w:t>παναλαμβάνω, γιατί αυτό είναι το κρίσιμο σημείο στοιχείο, να υπάρξει ανάπτυξη και βιώσιμο οικ</w:t>
      </w:r>
      <w:r>
        <w:rPr>
          <w:rFonts w:eastAsia="Times New Roman" w:cs="Times New Roman"/>
          <w:szCs w:val="24"/>
        </w:rPr>
        <w:t xml:space="preserve">ονομικό περιβάλλον. </w:t>
      </w:r>
    </w:p>
    <w:p w14:paraId="150A7428" w14:textId="77777777" w:rsidR="008A0FFC" w:rsidRDefault="001A1A5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Αυτός ο νέος αναπτυξιακός νόμος δίνει στην ελληνική οικονομία και την επιχειρηματικότητα</w:t>
      </w:r>
      <w:r>
        <w:rPr>
          <w:rFonts w:eastAsia="Times New Roman" w:cs="Times New Roman"/>
          <w:szCs w:val="24"/>
        </w:rPr>
        <w:t>,</w:t>
      </w:r>
      <w:r>
        <w:rPr>
          <w:rFonts w:eastAsia="Times New Roman" w:cs="Times New Roman"/>
          <w:szCs w:val="24"/>
        </w:rPr>
        <w:t xml:space="preserve"> τη δυνατότητα να επιστρέψουν σε θετικούς ρυθμούς ανάπτυξης. Δίνει βαρύτητα στην εξωστρέφεια. Διότι η ανάπτυξη πρέπει να είναι εξωστρεφής. Πρέπει </w:t>
      </w:r>
      <w:r>
        <w:rPr>
          <w:rFonts w:eastAsia="Times New Roman" w:cs="Times New Roman"/>
          <w:szCs w:val="24"/>
        </w:rPr>
        <w:t xml:space="preserve">να διευρύνει το φάσμα των εξαγωγικών δραστηριοτήτων της χώρας, καθώς υστερούμε σημαντικά στον τομέα αυτόν που είναι καθοριστικής σημασίας για το ισοζύγιο και την ανόρθωση της ελληνικής οικονομίας. </w:t>
      </w:r>
    </w:p>
    <w:p w14:paraId="150A7429" w14:textId="77777777" w:rsidR="008A0FFC" w:rsidRDefault="001A1A5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Δίνει βαρύτητα στο αγροτοδιατροφικό δίκτυο, στην καινοτομί</w:t>
      </w:r>
      <w:r>
        <w:rPr>
          <w:rFonts w:eastAsia="Times New Roman" w:cs="Times New Roman"/>
          <w:szCs w:val="24"/>
        </w:rPr>
        <w:t>α, στην αναβάθμιση μέσα από μεγάλες τεχνολογικές τομές του παραγωγικού ιστού της χώρας και στον εμπλουτισμό του. Παράλληλα δεν παραβλέπονται και οι παραδοσιακοί τομείς, στους οποίους εκ των πραγμάτων έχει μεγάλα πλεονεκτήματα η Ελλάδα, όπως ο τουρισμός και</w:t>
      </w:r>
      <w:r>
        <w:rPr>
          <w:rFonts w:eastAsia="Times New Roman" w:cs="Times New Roman"/>
          <w:szCs w:val="24"/>
        </w:rPr>
        <w:t xml:space="preserve"> η ναυτιλία. </w:t>
      </w:r>
    </w:p>
    <w:p w14:paraId="150A742A" w14:textId="77777777" w:rsidR="008A0FFC" w:rsidRDefault="001A1A5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Ο νέος αναπτυξιακός νόμος εισάγει νέες καινοτομίες. Πρώτη καινοτομία</w:t>
      </w:r>
      <w:r>
        <w:rPr>
          <w:rFonts w:eastAsia="Times New Roman" w:cs="Times New Roman"/>
          <w:szCs w:val="24"/>
        </w:rPr>
        <w:t>.</w:t>
      </w:r>
      <w:r>
        <w:rPr>
          <w:rFonts w:eastAsia="Times New Roman" w:cs="Times New Roman"/>
          <w:szCs w:val="24"/>
        </w:rPr>
        <w:t xml:space="preserve"> Είναι στοχευμένος στην παραγωγή, την καινοτομία, τη μικρομεσαία επιχείρηση και τη μικρομεσαία επιχειρηματικότητα. Δεύτερον, απλοποιεί υπερβολικά τις γραφειοκρατικές διαδικα</w:t>
      </w:r>
      <w:r>
        <w:rPr>
          <w:rFonts w:eastAsia="Times New Roman" w:cs="Times New Roman"/>
          <w:szCs w:val="24"/>
        </w:rPr>
        <w:t xml:space="preserve">σίες. Εισάγει, δηλαδή, όσο το δυνατόν περισσότερους αυτοματισμούς, προκειμένου η διαδικασία να είναι απλή, διάφανη και κυρίως γρήγορη και αποτελεσματική. </w:t>
      </w:r>
    </w:p>
    <w:p w14:paraId="150A742B"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 xml:space="preserve"> Πραγματώνεται με σθένος στον νόμο αυτόν η στρατηγική της απλοποίησης όλων των διαδικασιών για την αξ</w:t>
      </w:r>
      <w:r>
        <w:rPr>
          <w:rFonts w:eastAsia="Times New Roman" w:cs="Times New Roman"/>
          <w:szCs w:val="24"/>
        </w:rPr>
        <w:t>ιολόγηση, για την αδειοδότηση και τη λειτουργία των επιχειρήσεων. Προωθείται ένα πολύ ευέλικτο σύστημα, με το οποίο οι επενδυτές θα ξέρουν ότι η δημόσια διοίκηση θα απαντάει εν τάχει στη διαδικασία. Πέρα από τα παραδοσιακά, εισάγει και άλλα χρηματοδοτικά ε</w:t>
      </w:r>
      <w:r>
        <w:rPr>
          <w:rFonts w:eastAsia="Times New Roman" w:cs="Times New Roman"/>
          <w:szCs w:val="24"/>
        </w:rPr>
        <w:t>ργαλεία και τέλος για μια ξεχωριστή κατηγορία επενδύσεων για ξένες και εγχώριες μεγάλες επενδύσεις άνω των 20 εκατομμυρίων ευρώ</w:t>
      </w:r>
      <w:r>
        <w:rPr>
          <w:rFonts w:eastAsia="Times New Roman" w:cs="Times New Roman"/>
          <w:szCs w:val="24"/>
        </w:rPr>
        <w:t>,</w:t>
      </w:r>
      <w:r>
        <w:rPr>
          <w:rFonts w:eastAsia="Times New Roman" w:cs="Times New Roman"/>
          <w:szCs w:val="24"/>
        </w:rPr>
        <w:t xml:space="preserve"> εισάγει την καινοτομία του δωδεκαετούς ασφαλούς φορολογικού περιβάλλοντος. </w:t>
      </w:r>
    </w:p>
    <w:p w14:paraId="150A742C"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Δίνει το κίνητρο να επιλέγεται η φοροελάφρυνση από </w:t>
      </w:r>
      <w:r>
        <w:rPr>
          <w:rFonts w:eastAsia="Times New Roman" w:cs="Times New Roman"/>
          <w:szCs w:val="24"/>
        </w:rPr>
        <w:t>την απλή χρηματοδότηση. Ξεφεύγουμε επομένως από μια απλή επιδοματική λογική η οποία επικρατούσε στο παρελθόν και μπαίνουμε στη χρήση πιο σύνθετων εργαλείων. Τα εργαλεία αυτά θα μας δώσουν τη δυνατότητα να έχουμε μεγιστοποίηση των πολλαπλασιαστικών αποτελεσ</w:t>
      </w:r>
      <w:r>
        <w:rPr>
          <w:rFonts w:eastAsia="Times New Roman" w:cs="Times New Roman"/>
          <w:szCs w:val="24"/>
        </w:rPr>
        <w:t xml:space="preserve">μάτων για το σύνολο της οικονομίας από τη χρήση των χρηματοδοτικών εργαλείων. Εισάγει διευρυμένα γεωγραφικά κριτήρια και την ξεχασμένη από καιρό ή εν τοις πράγμασι έννοια της ισόρροπης περιφερειακής ανάπτυξης. </w:t>
      </w:r>
    </w:p>
    <w:p w14:paraId="150A742D"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Το παρόν νομοσχέδιο</w:t>
      </w:r>
      <w:r>
        <w:rPr>
          <w:rFonts w:eastAsia="Times New Roman" w:cs="Times New Roman"/>
          <w:szCs w:val="24"/>
        </w:rPr>
        <w:t>,</w:t>
      </w:r>
      <w:r>
        <w:rPr>
          <w:rFonts w:eastAsia="Times New Roman" w:cs="Times New Roman"/>
          <w:szCs w:val="24"/>
        </w:rPr>
        <w:t xml:space="preserve"> επικεντρώνεται στη δημιο</w:t>
      </w:r>
      <w:r>
        <w:rPr>
          <w:rFonts w:eastAsia="Times New Roman" w:cs="Times New Roman"/>
          <w:szCs w:val="24"/>
        </w:rPr>
        <w:t xml:space="preserve">υργία και ανάπτυξη συνεργασιών. Η χώρα μας πάσχει από το μικρό μέγεθος των επιχειρήσεών της, οι πλείστες των οποίων είναι περίπου ατομικές ή οικογενειακές. </w:t>
      </w:r>
    </w:p>
    <w:p w14:paraId="150A742E" w14:textId="77777777" w:rsidR="008A0FFC" w:rsidRDefault="001A1A5C">
      <w:pPr>
        <w:spacing w:line="600" w:lineRule="auto"/>
        <w:ind w:firstLine="720"/>
        <w:jc w:val="both"/>
        <w:rPr>
          <w:rFonts w:eastAsia="Times New Roman"/>
          <w:szCs w:val="24"/>
        </w:rPr>
      </w:pPr>
      <w:r>
        <w:rPr>
          <w:rFonts w:eastAsia="Times New Roman"/>
          <w:szCs w:val="24"/>
        </w:rPr>
        <w:t xml:space="preserve">Επιδιώκουμε, λοιπόν, να αυξηθεί το μέγεθος, το συνεργατικό περιβάλλον, μέσω των ενισχύσεων των </w:t>
      </w:r>
      <w:r>
        <w:rPr>
          <w:rFonts w:eastAsia="Times New Roman"/>
          <w:szCs w:val="24"/>
          <w:lang w:val="en-US"/>
        </w:rPr>
        <w:t>clusters</w:t>
      </w:r>
      <w:r>
        <w:rPr>
          <w:rFonts w:eastAsia="Times New Roman"/>
          <w:szCs w:val="24"/>
        </w:rPr>
        <w:t>, των συνεταιρισμών, των κοινωνικών επιχειρήσεων, των συνεργειών. Αυτό θα βοηθήσει και στην καλύτερη τοποθέτηση των ελληνικών επιχειρήσεων στον διεθνή ανταγωνισμό και στην εξωστρέφειά τους.</w:t>
      </w:r>
    </w:p>
    <w:p w14:paraId="150A742F" w14:textId="77777777" w:rsidR="008A0FFC" w:rsidRDefault="001A1A5C">
      <w:pPr>
        <w:spacing w:line="600" w:lineRule="auto"/>
        <w:ind w:firstLine="720"/>
        <w:jc w:val="both"/>
        <w:rPr>
          <w:rFonts w:eastAsia="Times New Roman"/>
          <w:szCs w:val="24"/>
        </w:rPr>
      </w:pPr>
      <w:r>
        <w:rPr>
          <w:rFonts w:eastAsia="Times New Roman"/>
          <w:szCs w:val="24"/>
        </w:rPr>
        <w:t>Η ανάπτυξη που θέλουμε να πετύχουμε</w:t>
      </w:r>
      <w:r>
        <w:rPr>
          <w:rFonts w:eastAsia="Times New Roman"/>
          <w:szCs w:val="24"/>
        </w:rPr>
        <w:t>,</w:t>
      </w:r>
      <w:r>
        <w:rPr>
          <w:rFonts w:eastAsia="Times New Roman"/>
          <w:szCs w:val="24"/>
        </w:rPr>
        <w:t xml:space="preserve"> διαπνέεται από την κυ</w:t>
      </w:r>
      <w:r>
        <w:rPr>
          <w:rFonts w:eastAsia="Times New Roman"/>
          <w:szCs w:val="24"/>
        </w:rPr>
        <w:t>ρίαρχη ιδέα που είναι άλλωστε και πρωταρχική για την Αριστερά</w:t>
      </w:r>
      <w:r>
        <w:rPr>
          <w:rFonts w:eastAsia="Times New Roman"/>
          <w:szCs w:val="24"/>
        </w:rPr>
        <w:t>.</w:t>
      </w:r>
      <w:r>
        <w:rPr>
          <w:rFonts w:eastAsia="Times New Roman"/>
          <w:szCs w:val="24"/>
        </w:rPr>
        <w:t xml:space="preserve"> Η ιδέα της δίκαιης ανάπτυξης, μιας ανάπτυξης, δηλαδή, η οποία θα τηρεί κοινωνικές μέριμνες, θα κατανέμει τα θετικά της ανάπτυξης με δίκαιο τρόπο στις κοινωνικές ομάδες των πολιτών.</w:t>
      </w:r>
    </w:p>
    <w:p w14:paraId="150A7430" w14:textId="77777777" w:rsidR="008A0FFC" w:rsidRDefault="001A1A5C">
      <w:pPr>
        <w:spacing w:line="600" w:lineRule="auto"/>
        <w:ind w:firstLine="720"/>
        <w:jc w:val="both"/>
        <w:rPr>
          <w:rFonts w:eastAsia="Times New Roman"/>
          <w:szCs w:val="24"/>
        </w:rPr>
      </w:pPr>
      <w:r>
        <w:rPr>
          <w:rFonts w:eastAsia="Times New Roman"/>
          <w:szCs w:val="24"/>
        </w:rPr>
        <w:lastRenderedPageBreak/>
        <w:t>Για την ανάπ</w:t>
      </w:r>
      <w:r>
        <w:rPr>
          <w:rFonts w:eastAsia="Times New Roman"/>
          <w:szCs w:val="24"/>
        </w:rPr>
        <w:t>τυξη δεν αρκούν τα ευχολόγια των προηγούμενων κυβερνήσεων αλλά μια σειρά από ενέργειες και αυτό το υλοποιούμε, γι’ αυτό και το νομοσχέδιο αυτό δεν το είδε η Κυβέρνηση ξεκομμένο από το υπόλοιπο αναπτυξιακό περιβάλλον αλλά σε άμεση συνάρτηση με τα πρόσθετα χ</w:t>
      </w:r>
      <w:r>
        <w:rPr>
          <w:rFonts w:eastAsia="Times New Roman"/>
          <w:szCs w:val="24"/>
        </w:rPr>
        <w:t>ρηματοδοτικά εργαλεία, όπως το ΕΣΠΑ και τα διαθέσιμα κονδύλια άλλων Υπουργείων, όπως για παράδειγμα το Υπουργείο Παιδείας.</w:t>
      </w:r>
    </w:p>
    <w:p w14:paraId="150A7431" w14:textId="77777777" w:rsidR="008A0FFC" w:rsidRDefault="001A1A5C">
      <w:pPr>
        <w:spacing w:line="600" w:lineRule="auto"/>
        <w:ind w:firstLine="720"/>
        <w:jc w:val="both"/>
        <w:rPr>
          <w:rFonts w:eastAsia="Times New Roman"/>
          <w:szCs w:val="24"/>
        </w:rPr>
      </w:pPr>
      <w:r>
        <w:rPr>
          <w:rFonts w:eastAsia="Times New Roman"/>
          <w:szCs w:val="24"/>
        </w:rPr>
        <w:t>Αυτό είναι πολύ σπουδαίο και θέλω να εξάρω την προσπάθεια αυτή των συναρμόδιων Υπουργείων, που αποδεικνύει, αν μη τι άλλο, ότι υπάρχε</w:t>
      </w:r>
      <w:r>
        <w:rPr>
          <w:rFonts w:eastAsia="Times New Roman"/>
          <w:szCs w:val="24"/>
        </w:rPr>
        <w:t xml:space="preserve">ι πρόγραμμα, σχεδιασμός και θέληση υλοποίησης των δεσμεύσεών μας κατά τρόπο πλήρως αποτελεσματικό και ουσιώδη. </w:t>
      </w:r>
    </w:p>
    <w:p w14:paraId="150A7432" w14:textId="77777777" w:rsidR="008A0FFC" w:rsidRDefault="001A1A5C">
      <w:pPr>
        <w:spacing w:line="600" w:lineRule="auto"/>
        <w:ind w:firstLine="720"/>
        <w:jc w:val="both"/>
        <w:rPr>
          <w:rFonts w:eastAsia="Times New Roman"/>
          <w:szCs w:val="24"/>
        </w:rPr>
      </w:pPr>
      <w:r>
        <w:rPr>
          <w:rFonts w:eastAsia="Times New Roman"/>
          <w:szCs w:val="24"/>
        </w:rPr>
        <w:t>Όλα τα προηγούμενα χρόνια υπήρξε αποσπασματικότητα και προχειρότητα. Τώρα υπάρχει ένας συνολικός σχεδιασμός για την ανάπτυξη και για τα χρηματοδ</w:t>
      </w:r>
      <w:r>
        <w:rPr>
          <w:rFonts w:eastAsia="Times New Roman"/>
          <w:szCs w:val="24"/>
        </w:rPr>
        <w:t>οτικά εργαλεία. Ξεφύγαμε από τη λογική</w:t>
      </w:r>
      <w:r>
        <w:rPr>
          <w:rFonts w:eastAsia="Times New Roman"/>
          <w:szCs w:val="24"/>
        </w:rPr>
        <w:t>,</w:t>
      </w:r>
      <w:r>
        <w:rPr>
          <w:rFonts w:eastAsia="Times New Roman"/>
          <w:szCs w:val="24"/>
        </w:rPr>
        <w:t xml:space="preserve"> να </w:t>
      </w:r>
      <w:r>
        <w:rPr>
          <w:rFonts w:eastAsia="Times New Roman"/>
          <w:szCs w:val="24"/>
        </w:rPr>
        <w:lastRenderedPageBreak/>
        <w:t>βλέπουμε κάθε χρηματοδοτικό εργαλείο είτε αυτό είναι το ΕΣΠΑ είτε είναι ο αναπτυξιακός νόμος, αποκομμένο και ξεκομμένο από τη συνολικότερη προσπάθεια η οποία γίνεται. Η ανάπτυξη που θέλουμε να πετύχουμε</w:t>
      </w:r>
      <w:r>
        <w:rPr>
          <w:rFonts w:eastAsia="Times New Roman"/>
          <w:szCs w:val="24"/>
        </w:rPr>
        <w:t>,</w:t>
      </w:r>
      <w:r>
        <w:rPr>
          <w:rFonts w:eastAsia="Times New Roman"/>
          <w:szCs w:val="24"/>
        </w:rPr>
        <w:t xml:space="preserve"> δεν είναι</w:t>
      </w:r>
      <w:r>
        <w:rPr>
          <w:rFonts w:eastAsia="Times New Roman"/>
          <w:szCs w:val="24"/>
        </w:rPr>
        <w:t xml:space="preserve"> αυτή που θα στηρίζεται σε χαμηλούς μισθούς και υψηλούς φορολογικούς συντελεστές. Είναι μια ανάπτυξη</w:t>
      </w:r>
      <w:r>
        <w:rPr>
          <w:rFonts w:eastAsia="Times New Roman"/>
          <w:szCs w:val="24"/>
        </w:rPr>
        <w:t>,</w:t>
      </w:r>
      <w:r>
        <w:rPr>
          <w:rFonts w:eastAsia="Times New Roman"/>
          <w:szCs w:val="24"/>
        </w:rPr>
        <w:t xml:space="preserve"> η οποία θα στηρίζεται στην αξιοποίηση του ανθρώπινου δυναμικού της χώρας και στις δραστηριότητες υψηλής προστιθέμενης αξίας.</w:t>
      </w:r>
    </w:p>
    <w:p w14:paraId="150A7433" w14:textId="77777777" w:rsidR="008A0FFC" w:rsidRDefault="001A1A5C">
      <w:pPr>
        <w:spacing w:line="600" w:lineRule="auto"/>
        <w:ind w:firstLine="720"/>
        <w:jc w:val="both"/>
        <w:rPr>
          <w:rFonts w:eastAsia="Times New Roman"/>
          <w:szCs w:val="24"/>
        </w:rPr>
      </w:pPr>
      <w:r>
        <w:rPr>
          <w:rFonts w:eastAsia="Times New Roman"/>
          <w:szCs w:val="24"/>
        </w:rPr>
        <w:t>Η δική μας Κυβέρνηση τοποθετε</w:t>
      </w:r>
      <w:r>
        <w:rPr>
          <w:rFonts w:eastAsia="Times New Roman"/>
          <w:szCs w:val="24"/>
        </w:rPr>
        <w:t>ίται ευθέως ότι επιθυμεί να υλοποιήσει μια στρατηγική που αξιοποιεί το μεγάλο πλεονέκτημα της χώρας, το ανθρώπινο δυναμικό της, το γεγονός, δηλαδή, ότι ο ένας στους δύο Έλληνες είναι απόφοιτος πανεπιστημίου, ότι είναι ένα ανθρώπινο δυναμικό εξαιρετικής ποι</w:t>
      </w:r>
      <w:r>
        <w:rPr>
          <w:rFonts w:eastAsia="Times New Roman"/>
          <w:szCs w:val="24"/>
        </w:rPr>
        <w:t xml:space="preserve">ότητας, η οποία θα είναι δομημένη γύρω από τις δυνατότητες που έχει αντικειμενικά. </w:t>
      </w:r>
    </w:p>
    <w:p w14:paraId="150A7434" w14:textId="77777777" w:rsidR="008A0FFC" w:rsidRDefault="001A1A5C">
      <w:pPr>
        <w:spacing w:line="600" w:lineRule="auto"/>
        <w:ind w:firstLine="720"/>
        <w:jc w:val="both"/>
        <w:rPr>
          <w:rFonts w:eastAsia="Times New Roman"/>
          <w:szCs w:val="24"/>
        </w:rPr>
      </w:pPr>
      <w:r>
        <w:rPr>
          <w:rFonts w:eastAsia="Times New Roman"/>
          <w:szCs w:val="24"/>
        </w:rPr>
        <w:t>Το σπουδαιότερο όλων, κατά τη γνώμη μου, είναι αυτή η στροφή και η έμφαση στην επιχειρηματικότητα των νέων, στην πίστη στη νέα γενιά, στο ανθρώπινο δυναμικό μας. Χαίρομαι</w:t>
      </w:r>
      <w:r>
        <w:rPr>
          <w:rFonts w:eastAsia="Times New Roman"/>
          <w:szCs w:val="24"/>
        </w:rPr>
        <w:t>,</w:t>
      </w:r>
      <w:r>
        <w:rPr>
          <w:rFonts w:eastAsia="Times New Roman"/>
          <w:szCs w:val="24"/>
        </w:rPr>
        <w:t xml:space="preserve"> που τόσο στον </w:t>
      </w:r>
      <w:r>
        <w:rPr>
          <w:rFonts w:eastAsia="Times New Roman"/>
          <w:szCs w:val="24"/>
        </w:rPr>
        <w:lastRenderedPageBreak/>
        <w:t xml:space="preserve">προηγούμενο νόμο του Υπουργείου Παιδείας για την έρευνα όσο και στον τωρινό, δίνεται ιδιαίτερη έμφαση στον ανθρώπινο παράγοντα, στα παιδιά μας, παιδιά που έχουν απίστευτη ποιότητα, που έχουν απίστευτα προσόντα, νέα παιδιά που τους οδήγησε η </w:t>
      </w:r>
      <w:r>
        <w:rPr>
          <w:rFonts w:eastAsia="Times New Roman"/>
          <w:szCs w:val="24"/>
        </w:rPr>
        <w:t xml:space="preserve">ανικανότητα των προηγούμενων κυβερνήσεων να εγκαταλείπουν τη χώρα. Η χώρα γίνεται φτωχή σε επιστημονικό προσωπικό, με καινοτόμες ιδέες και τεχνολογικές γνώσεις. </w:t>
      </w:r>
      <w:r w:rsidRPr="002A617D">
        <w:rPr>
          <w:rFonts w:eastAsia="Times New Roman"/>
          <w:szCs w:val="24"/>
        </w:rPr>
        <w:t>Η Ελλάδα αιμορραγεί από το φευγιό</w:t>
      </w:r>
      <w:r>
        <w:rPr>
          <w:rFonts w:eastAsia="Times New Roman"/>
          <w:szCs w:val="24"/>
        </w:rPr>
        <w:t>.</w:t>
      </w:r>
    </w:p>
    <w:p w14:paraId="150A7435" w14:textId="77777777" w:rsidR="008A0FFC" w:rsidRDefault="001A1A5C">
      <w:pPr>
        <w:spacing w:line="600" w:lineRule="auto"/>
        <w:ind w:firstLine="720"/>
        <w:jc w:val="both"/>
        <w:rPr>
          <w:rFonts w:eastAsia="Times New Roman"/>
          <w:szCs w:val="24"/>
        </w:rPr>
      </w:pPr>
      <w:r>
        <w:rPr>
          <w:rFonts w:eastAsia="Times New Roman"/>
          <w:szCs w:val="24"/>
        </w:rPr>
        <w:t>Αυτό θέλαμε να το αλλάξουμε. Αυτό δεσμευτήκαμε ότι θα το εξα</w:t>
      </w:r>
      <w:r>
        <w:rPr>
          <w:rFonts w:eastAsia="Times New Roman"/>
          <w:szCs w:val="24"/>
        </w:rPr>
        <w:t>λείψουμε. Αυτό τώρα το κάνουμε πράξη. Είναι αυτοί οι πιτσιρικάδες, που θα στηρίξουμε για να μείνουν εδώ και να προσφέρουν στην ανάπτυξη της τεχνολογίας, της καινοτομίας, της δημιουργίας και επομένως στην ανάπτυξη της οικονομίας. Είναι οι νέοι μας με το απα</w:t>
      </w:r>
      <w:r>
        <w:rPr>
          <w:rFonts w:eastAsia="Times New Roman"/>
          <w:szCs w:val="24"/>
        </w:rPr>
        <w:t xml:space="preserve">ράμιλλο επιστημονικό υπόβαθρό τους, με τις ιδέες και την εργατικότητά τους που πρέπει να ενισχύσουμε. </w:t>
      </w:r>
    </w:p>
    <w:p w14:paraId="150A7436" w14:textId="77777777" w:rsidR="008A0FFC" w:rsidRDefault="001A1A5C">
      <w:pPr>
        <w:spacing w:line="600" w:lineRule="auto"/>
        <w:ind w:left="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της κυρίας </w:t>
      </w:r>
      <w:r>
        <w:rPr>
          <w:rFonts w:eastAsia="Times New Roman" w:cs="Times New Roman"/>
          <w:szCs w:val="24"/>
        </w:rPr>
        <w:t>Βουλευτού)</w:t>
      </w:r>
    </w:p>
    <w:p w14:paraId="150A7437" w14:textId="77777777" w:rsidR="008A0FFC" w:rsidRDefault="001A1A5C">
      <w:pPr>
        <w:spacing w:line="600" w:lineRule="auto"/>
        <w:jc w:val="both"/>
        <w:rPr>
          <w:rFonts w:eastAsia="Times New Roman"/>
          <w:szCs w:val="24"/>
        </w:rPr>
      </w:pPr>
      <w:r>
        <w:rPr>
          <w:rFonts w:eastAsia="Times New Roman" w:cs="Times New Roman"/>
          <w:szCs w:val="24"/>
        </w:rPr>
        <w:lastRenderedPageBreak/>
        <w:tab/>
      </w:r>
      <w:r>
        <w:rPr>
          <w:rFonts w:eastAsia="Times New Roman"/>
          <w:szCs w:val="24"/>
        </w:rPr>
        <w:t>Είναι οι αγωνίες όλων μας για το μέλλον που πρέπει, επιτέλους, να κ</w:t>
      </w:r>
      <w:r>
        <w:rPr>
          <w:rFonts w:eastAsia="Times New Roman"/>
          <w:szCs w:val="24"/>
        </w:rPr>
        <w:t xml:space="preserve">ατευνάσουμε και να δώσουμε λύσεις. Ώρα, λοιπόν, να δώσουμε στήριξη σε αυτούς που τους πρέπει, ώρα να τους εξασφαλίσουμε επαρκή χρηματοδότηση και να τους προσφέρουμε τα αναγκαία κίνητρα, το κατάλληλο περιβάλλον και αυτοί είμαι σίγουρη ότι θα μεγαλουργήσουν </w:t>
      </w:r>
      <w:r>
        <w:rPr>
          <w:rFonts w:eastAsia="Times New Roman"/>
          <w:szCs w:val="24"/>
        </w:rPr>
        <w:t>και μαζί τους θα ανυψωθεί και η πατρίδα μας. Ώρα για…</w:t>
      </w:r>
    </w:p>
    <w:p w14:paraId="150A7438" w14:textId="77777777" w:rsidR="008A0FFC" w:rsidRDefault="001A1A5C">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Και ώρα να τελειώσουμε, κυρία Γεννιά.</w:t>
      </w:r>
    </w:p>
    <w:p w14:paraId="150A7439" w14:textId="77777777" w:rsidR="008A0FFC" w:rsidRDefault="001A1A5C">
      <w:pPr>
        <w:spacing w:line="600" w:lineRule="auto"/>
        <w:ind w:firstLine="720"/>
        <w:jc w:val="both"/>
        <w:rPr>
          <w:rFonts w:eastAsia="Times New Roman"/>
          <w:szCs w:val="24"/>
        </w:rPr>
      </w:pPr>
      <w:r>
        <w:rPr>
          <w:rFonts w:eastAsia="Times New Roman"/>
          <w:b/>
          <w:szCs w:val="24"/>
        </w:rPr>
        <w:t xml:space="preserve">ΓΕΩΡΓΙΑ ΓΕΝΝΙΑ: </w:t>
      </w:r>
      <w:r>
        <w:rPr>
          <w:rFonts w:eastAsia="Times New Roman"/>
          <w:szCs w:val="24"/>
        </w:rPr>
        <w:t>…έμπνευση, ελπίδα και όραμα. Γι’ αυτό και στηρίζω τόσο επί της αρχής όσο και επί των άρθρων το νομοσχέδιο αυτό.</w:t>
      </w:r>
    </w:p>
    <w:p w14:paraId="150A743A" w14:textId="77777777" w:rsidR="008A0FFC" w:rsidRDefault="001A1A5C">
      <w:pPr>
        <w:spacing w:line="600" w:lineRule="auto"/>
        <w:ind w:firstLine="720"/>
        <w:jc w:val="both"/>
        <w:rPr>
          <w:rFonts w:eastAsia="Times New Roman"/>
          <w:szCs w:val="24"/>
        </w:rPr>
      </w:pPr>
      <w:r>
        <w:rPr>
          <w:rFonts w:eastAsia="Times New Roman"/>
          <w:szCs w:val="24"/>
        </w:rPr>
        <w:t>Σας</w:t>
      </w:r>
      <w:r>
        <w:rPr>
          <w:rFonts w:eastAsia="Times New Roman"/>
          <w:szCs w:val="24"/>
        </w:rPr>
        <w:t xml:space="preserve"> ευχαριστώ πάρα πολύ.</w:t>
      </w:r>
    </w:p>
    <w:p w14:paraId="150A743B" w14:textId="77777777" w:rsidR="008A0FFC" w:rsidRDefault="001A1A5C">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Κι εμείς ευχαριστούμε για τον σεβασμό του χρόνου. </w:t>
      </w:r>
    </w:p>
    <w:p w14:paraId="150A743C" w14:textId="77777777" w:rsidR="008A0FFC" w:rsidRDefault="001A1A5C">
      <w:pPr>
        <w:spacing w:line="600" w:lineRule="auto"/>
        <w:ind w:firstLine="720"/>
        <w:jc w:val="both"/>
        <w:rPr>
          <w:rFonts w:eastAsia="Times New Roman"/>
          <w:szCs w:val="24"/>
        </w:rPr>
      </w:pPr>
      <w:r>
        <w:rPr>
          <w:rFonts w:eastAsia="Times New Roman"/>
          <w:b/>
          <w:szCs w:val="24"/>
        </w:rPr>
        <w:t>ΑΝΝΑ-ΜΙΣΕΛ ΑΣΗΜΑΚΟΠΟΥΛΟΥ:</w:t>
      </w:r>
      <w:r>
        <w:rPr>
          <w:rFonts w:eastAsia="Times New Roman"/>
          <w:szCs w:val="24"/>
        </w:rPr>
        <w:t xml:space="preserve"> Κύριε Πρόεδρε, ζητώ τον λόγο επί της διαδικασίας. </w:t>
      </w:r>
    </w:p>
    <w:p w14:paraId="150A743D" w14:textId="77777777" w:rsidR="008A0FFC" w:rsidRDefault="001A1A5C">
      <w:pPr>
        <w:spacing w:line="600" w:lineRule="auto"/>
        <w:ind w:firstLine="720"/>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Ορίστε, έχετε τον λόγο.</w:t>
      </w:r>
    </w:p>
    <w:p w14:paraId="150A743E" w14:textId="77777777" w:rsidR="008A0FFC" w:rsidRDefault="001A1A5C">
      <w:pPr>
        <w:spacing w:line="600" w:lineRule="auto"/>
        <w:ind w:firstLine="720"/>
        <w:jc w:val="both"/>
        <w:rPr>
          <w:rFonts w:eastAsia="Times New Roman"/>
          <w:szCs w:val="24"/>
        </w:rPr>
      </w:pPr>
      <w:r>
        <w:rPr>
          <w:rFonts w:eastAsia="Times New Roman"/>
          <w:b/>
          <w:szCs w:val="24"/>
        </w:rPr>
        <w:t>ΑΝΝΑ-ΜΙΣΕΛ ΑΣΗΜΑ</w:t>
      </w:r>
      <w:r>
        <w:rPr>
          <w:rFonts w:eastAsia="Times New Roman"/>
          <w:b/>
          <w:szCs w:val="24"/>
        </w:rPr>
        <w:t>ΚΟΠΟΥΛΟΥ:</w:t>
      </w:r>
      <w:r>
        <w:rPr>
          <w:rFonts w:eastAsia="Times New Roman"/>
          <w:szCs w:val="24"/>
        </w:rPr>
        <w:t xml:space="preserve"> Κύριε Πρόεδρε, πρέπει να σημειωθεί ότι μόλις μας ήρθε μια τροπολογία στο νομοσχέδιο αυτό. Αυτό όμως που κρατάω στα χέρια μου δεν είναι τροπολογία, είναι νομοσχέδιο ολόκληρο! Είναι ογδόντα πέντε σελίδες. Δεν έχει κα</w:t>
      </w:r>
      <w:r>
        <w:rPr>
          <w:rFonts w:eastAsia="Times New Roman"/>
          <w:szCs w:val="24"/>
        </w:rPr>
        <w:t>μ</w:t>
      </w:r>
      <w:r>
        <w:rPr>
          <w:rFonts w:eastAsia="Times New Roman"/>
          <w:szCs w:val="24"/>
        </w:rPr>
        <w:t>μία σχέση με το παρόν νομοσχέδι</w:t>
      </w:r>
      <w:r>
        <w:rPr>
          <w:rFonts w:eastAsia="Times New Roman"/>
          <w:szCs w:val="24"/>
        </w:rPr>
        <w:t>ο. Αφορά στο προσφυγικό.</w:t>
      </w:r>
    </w:p>
    <w:p w14:paraId="150A743F" w14:textId="77777777" w:rsidR="008A0FFC" w:rsidRDefault="001A1A5C">
      <w:pPr>
        <w:spacing w:line="600" w:lineRule="auto"/>
        <w:ind w:firstLine="720"/>
        <w:jc w:val="both"/>
        <w:rPr>
          <w:rFonts w:eastAsia="Times New Roman"/>
          <w:szCs w:val="24"/>
        </w:rPr>
      </w:pPr>
      <w:r>
        <w:rPr>
          <w:rFonts w:eastAsia="Times New Roman"/>
          <w:szCs w:val="24"/>
        </w:rPr>
        <w:t>Η αιτιολογική έκθεση, την οποία μόλις άρχισα να διαβάζω, δεν είναι αιτιολογική έκθεση. Είναι μια απαρίθμηση των άρθρων. Πότε ακριβώς περιμένουμε στην κοινοβουλευτική διαδικασία να αξιολογηθεί αυτό; Αυτό είναι νομοσχέδιο το οποίο δε</w:t>
      </w:r>
      <w:r>
        <w:rPr>
          <w:rFonts w:eastAsia="Times New Roman"/>
          <w:szCs w:val="24"/>
        </w:rPr>
        <w:t xml:space="preserve">ν έχει βγει στη διαβούλευση, δεν θα περάσει από κανονικές διαδικασίες και κατατίθεται στις 23.30΄, χωρίς καν να είναι εδώ ο αρμόδιος Υπουργός. </w:t>
      </w:r>
    </w:p>
    <w:p w14:paraId="150A7440" w14:textId="77777777" w:rsidR="008A0FFC" w:rsidRDefault="001A1A5C">
      <w:pPr>
        <w:spacing w:line="600" w:lineRule="auto"/>
        <w:ind w:firstLine="720"/>
        <w:jc w:val="both"/>
        <w:rPr>
          <w:rFonts w:eastAsia="Times New Roman"/>
          <w:szCs w:val="24"/>
        </w:rPr>
      </w:pPr>
      <w:r>
        <w:rPr>
          <w:rFonts w:eastAsia="Times New Roman"/>
          <w:szCs w:val="24"/>
        </w:rPr>
        <w:lastRenderedPageBreak/>
        <w:t xml:space="preserve">Λοιπόν, νομίζω ότι από την επιστολή που έστειλε ο Πρόεδρός </w:t>
      </w:r>
      <w:r>
        <w:rPr>
          <w:rFonts w:eastAsia="Times New Roman"/>
          <w:szCs w:val="24"/>
        </w:rPr>
        <w:t xml:space="preserve">μας </w:t>
      </w:r>
      <w:r>
        <w:rPr>
          <w:rFonts w:eastAsia="Times New Roman"/>
          <w:szCs w:val="24"/>
        </w:rPr>
        <w:t xml:space="preserve">ο κ. Μητσοτάκης, σήμερα σχετικά με τις </w:t>
      </w:r>
      <w:r>
        <w:rPr>
          <w:rFonts w:eastAsia="Times New Roman"/>
          <w:szCs w:val="24"/>
        </w:rPr>
        <w:t>διαδικασίες λειτουργίας της Βουλής, μάλλον εκλάβατε ότι θέλει να αρχίσει να γίνεται το ακριβώς αντίθετο.</w:t>
      </w:r>
    </w:p>
    <w:p w14:paraId="150A7441" w14:textId="77777777" w:rsidR="008A0FFC" w:rsidRDefault="001A1A5C">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Κυρία Ασημακοπούλου, θα είναι αύριο εδώ ο κ. Μουζάλας.</w:t>
      </w:r>
    </w:p>
    <w:p w14:paraId="150A7442" w14:textId="77777777" w:rsidR="008A0FFC" w:rsidRDefault="001A1A5C">
      <w:pPr>
        <w:spacing w:line="600" w:lineRule="auto"/>
        <w:ind w:firstLine="720"/>
        <w:jc w:val="both"/>
        <w:rPr>
          <w:rFonts w:eastAsia="Times New Roman"/>
          <w:szCs w:val="24"/>
        </w:rPr>
      </w:pPr>
      <w:r>
        <w:rPr>
          <w:rFonts w:eastAsia="Times New Roman"/>
          <w:b/>
          <w:szCs w:val="24"/>
        </w:rPr>
        <w:t>ΑΝΝΑ-ΜΙΣΕΛ ΑΣΗΜΑΚΟΠΟΥΛΟΥ:</w:t>
      </w:r>
      <w:r>
        <w:rPr>
          <w:rFonts w:eastAsia="Times New Roman"/>
          <w:szCs w:val="24"/>
        </w:rPr>
        <w:t xml:space="preserve"> Έχω να πω και κάτι άλλο: Απορώ που οι</w:t>
      </w:r>
      <w:r>
        <w:rPr>
          <w:rFonts w:eastAsia="Times New Roman"/>
          <w:szCs w:val="24"/>
        </w:rPr>
        <w:t xml:space="preserve"> συνάδελφοι της Πλειοψηφίας δεν βρίσκονται εδώ.</w:t>
      </w:r>
    </w:p>
    <w:p w14:paraId="150A7443" w14:textId="77777777" w:rsidR="008A0FFC" w:rsidRDefault="001A1A5C">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Θα είναι αύριο εδώ ο κ. Μουζάλας να ζητήσετε εξηγήσεις.</w:t>
      </w:r>
    </w:p>
    <w:p w14:paraId="150A7444" w14:textId="77777777" w:rsidR="008A0FFC" w:rsidRDefault="001A1A5C">
      <w:pPr>
        <w:spacing w:line="600" w:lineRule="auto"/>
        <w:ind w:firstLine="720"/>
        <w:jc w:val="both"/>
        <w:rPr>
          <w:rFonts w:eastAsia="Times New Roman"/>
          <w:szCs w:val="24"/>
        </w:rPr>
      </w:pPr>
      <w:r>
        <w:rPr>
          <w:rFonts w:eastAsia="Times New Roman"/>
          <w:b/>
          <w:szCs w:val="24"/>
        </w:rPr>
        <w:t>ΑΝΝΑ-ΜΙΣΕΛ ΑΣΗΜΑΚΟΠΟΥΛΟΥ:</w:t>
      </w:r>
      <w:r>
        <w:rPr>
          <w:rFonts w:eastAsia="Times New Roman"/>
          <w:szCs w:val="24"/>
        </w:rPr>
        <w:t xml:space="preserve"> Ευχαριστώ.</w:t>
      </w:r>
    </w:p>
    <w:p w14:paraId="150A7445" w14:textId="77777777" w:rsidR="008A0FFC" w:rsidRDefault="001A1A5C">
      <w:pPr>
        <w:spacing w:line="600" w:lineRule="auto"/>
        <w:ind w:firstLine="720"/>
        <w:jc w:val="both"/>
        <w:rPr>
          <w:rFonts w:eastAsia="Times New Roman"/>
          <w:szCs w:val="24"/>
        </w:rPr>
      </w:pPr>
      <w:r>
        <w:rPr>
          <w:rFonts w:eastAsia="Times New Roman"/>
          <w:b/>
          <w:szCs w:val="24"/>
        </w:rPr>
        <w:t>ΠΑΝΑΓΙΩΤΗΣ ΜΗΤΑΡΑΚΗΣ:</w:t>
      </w:r>
      <w:r>
        <w:rPr>
          <w:rFonts w:eastAsia="Times New Roman"/>
          <w:szCs w:val="24"/>
        </w:rPr>
        <w:t xml:space="preserve"> Να καλέσουμε και τους φορείς αύριο, να τοποθετηθούν επί της </w:t>
      </w:r>
      <w:r>
        <w:rPr>
          <w:rFonts w:eastAsia="Times New Roman"/>
          <w:szCs w:val="24"/>
        </w:rPr>
        <w:t>τροπολογίας.</w:t>
      </w:r>
    </w:p>
    <w:p w14:paraId="150A7446" w14:textId="77777777" w:rsidR="008A0FFC" w:rsidRDefault="001A1A5C">
      <w:pPr>
        <w:spacing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Κύριε Καρασμάνη, έχετε τον λόγο.</w:t>
      </w:r>
    </w:p>
    <w:p w14:paraId="150A7447" w14:textId="77777777" w:rsidR="008A0FFC" w:rsidRDefault="001A1A5C">
      <w:pPr>
        <w:spacing w:line="600" w:lineRule="auto"/>
        <w:ind w:firstLine="720"/>
        <w:jc w:val="both"/>
        <w:rPr>
          <w:rFonts w:eastAsia="Times New Roman"/>
          <w:szCs w:val="24"/>
        </w:rPr>
      </w:pPr>
      <w:r>
        <w:rPr>
          <w:rFonts w:eastAsia="Times New Roman"/>
          <w:b/>
          <w:szCs w:val="24"/>
        </w:rPr>
        <w:t xml:space="preserve">ΓΕΩΡΓΙΟΣ ΚΑΡΑΣΜΑΝΗΣ: </w:t>
      </w:r>
      <w:r>
        <w:rPr>
          <w:rFonts w:eastAsia="Times New Roman"/>
          <w:szCs w:val="24"/>
        </w:rPr>
        <w:t>Ευχαριστώ, κύριε Πρόεδρε.</w:t>
      </w:r>
    </w:p>
    <w:p w14:paraId="150A7448" w14:textId="77777777" w:rsidR="008A0FFC" w:rsidRDefault="001A1A5C">
      <w:pPr>
        <w:spacing w:line="600" w:lineRule="auto"/>
        <w:ind w:firstLine="720"/>
        <w:jc w:val="both"/>
        <w:rPr>
          <w:rFonts w:eastAsia="Times New Roman"/>
          <w:szCs w:val="24"/>
        </w:rPr>
      </w:pPr>
      <w:r>
        <w:rPr>
          <w:rFonts w:eastAsia="Times New Roman"/>
          <w:szCs w:val="24"/>
        </w:rPr>
        <w:t>Κυρίες και κύριοι συνάδελφοι, ανάπτυξη. Η λέξη που βρίσκεται στα χείλη όλων των πολιτών, καθώς ως έννοια εκφράζει την μοναδική δυν</w:t>
      </w:r>
      <w:r>
        <w:rPr>
          <w:rFonts w:eastAsia="Times New Roman"/>
          <w:szCs w:val="24"/>
        </w:rPr>
        <w:t>ατότητα και ελπίδα να ξεφύγουμε επιτέλους από το τέλμα της πιο δεινής οικονομικής κρίσης που έχει αντιμετωπίσει η χώρα, με κοινωνικές συνέπειες που έχουν γονατίσει κυριολεκτικά τον λαό μας. Η πολυπόθητη ανάπτυξη, λοιπόν. Ποιος δεν την θέλει; Και ο τελευταί</w:t>
      </w:r>
      <w:r>
        <w:rPr>
          <w:rFonts w:eastAsia="Times New Roman"/>
          <w:szCs w:val="24"/>
        </w:rPr>
        <w:t xml:space="preserve">ος Έλληνας αυτήν περιμένει, σε αυτήν στηρίζει την ελπίδα για επιβίωση. </w:t>
      </w:r>
    </w:p>
    <w:p w14:paraId="150A7449" w14:textId="77777777" w:rsidR="008A0FFC" w:rsidRDefault="001A1A5C">
      <w:pPr>
        <w:spacing w:line="600" w:lineRule="auto"/>
        <w:ind w:firstLine="720"/>
        <w:jc w:val="both"/>
        <w:rPr>
          <w:rFonts w:eastAsia="Times New Roman"/>
          <w:szCs w:val="24"/>
        </w:rPr>
      </w:pPr>
      <w:r>
        <w:rPr>
          <w:rFonts w:eastAsia="Times New Roman"/>
          <w:szCs w:val="24"/>
        </w:rPr>
        <w:t xml:space="preserve">Αβίαστο συνεπώς είναι το ερώτημα: Αυτός ο αναπτυξιακός νόμος, πέρα από το όνομά του, είναι αυτό που όλοι θα περιμέναμε; Είναι όσο ρωμαλέος χρειάζεται ώστε να εγγυάται μια επίπονη αλλά </w:t>
      </w:r>
      <w:r>
        <w:rPr>
          <w:rFonts w:eastAsia="Times New Roman"/>
          <w:szCs w:val="24"/>
        </w:rPr>
        <w:t xml:space="preserve">αποτελεσματική πορεία προς την ανάκαμψη και την ανάπτυξη; Παρέχει τη δέσμη των ισχυρών κινήτρων που </w:t>
      </w:r>
      <w:r>
        <w:rPr>
          <w:rFonts w:eastAsia="Times New Roman"/>
          <w:szCs w:val="24"/>
        </w:rPr>
        <w:lastRenderedPageBreak/>
        <w:t>απαιτούνται για να έχουμε αυτό που παγκοσμίως θεωρείται υπ’ αριθμόν ένα προϋπόθεση για οικονομική ανάπτυξη, δηλαδή την προσέλκυση επενδυτών και επενδύσεων;</w:t>
      </w:r>
    </w:p>
    <w:p w14:paraId="150A744A" w14:textId="77777777" w:rsidR="008A0FFC" w:rsidRDefault="001A1A5C">
      <w:pPr>
        <w:spacing w:line="600" w:lineRule="auto"/>
        <w:ind w:firstLine="720"/>
        <w:jc w:val="both"/>
        <w:rPr>
          <w:rFonts w:eastAsia="Times New Roman"/>
          <w:szCs w:val="24"/>
        </w:rPr>
      </w:pPr>
      <w:r>
        <w:rPr>
          <w:rFonts w:eastAsia="Times New Roman"/>
          <w:szCs w:val="24"/>
        </w:rPr>
        <w:t>Αβίαστο το ερώτημα, αβίαστη και η απάντηση: Όχι. Γιατί; Διότι οι πόροι που αυτός ο νόμος διαθέτει για την περίοδο 2016 - 2022 φτάνουν το ασύλληπτο, το ιλιγγιώδες ποσό των 480 εκατομμυρίων και των 27 εκατομμυρίων για φοροαπαλλαγές και αυτόν δε τον πακτωλό κ</w:t>
      </w:r>
      <w:r>
        <w:rPr>
          <w:rFonts w:eastAsia="Times New Roman"/>
          <w:szCs w:val="24"/>
        </w:rPr>
        <w:t xml:space="preserve">ονδυλίων χωρίς προκαταβολές. Μάλιστα, τα δύο πρώτα χρόνια, που θα έπρεπε να πάρει μπρος και να φορτσάρει η ατμομηχανή, θα έπρεπε δηλαδή να έχουμε ένα επενδυτικό σοκ, δεν δίνει τίποτα ούτε ένα ευρώ. Με αυτήν την ένδεια πόρων και μάλιστα χωρίς προκαταβολές, </w:t>
      </w:r>
      <w:r>
        <w:rPr>
          <w:rFonts w:eastAsia="Times New Roman"/>
          <w:szCs w:val="24"/>
        </w:rPr>
        <w:t xml:space="preserve">το αντίθετο δηλαδή από ό,τι γινόταν μέχρι σήμερα, χωρίς ρευστότητα, με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να εξακολουθούν να κρατούν τις τράπεζες κλειστές τι μπορεί να περιμένει η οικονομία;</w:t>
      </w:r>
    </w:p>
    <w:p w14:paraId="150A744B" w14:textId="77777777" w:rsidR="008A0FFC" w:rsidRDefault="001A1A5C">
      <w:pPr>
        <w:spacing w:line="600" w:lineRule="auto"/>
        <w:ind w:firstLine="720"/>
        <w:jc w:val="both"/>
        <w:rPr>
          <w:rFonts w:eastAsia="Times New Roman"/>
          <w:szCs w:val="24"/>
        </w:rPr>
      </w:pPr>
      <w:r>
        <w:rPr>
          <w:rFonts w:eastAsia="Times New Roman"/>
          <w:szCs w:val="24"/>
        </w:rPr>
        <w:t>Κυρίες και κύριοι συνάδελφοι, η επένδυση είναι ψυχολογία. Η επένδυση απαιτεί κλί</w:t>
      </w:r>
      <w:r>
        <w:rPr>
          <w:rFonts w:eastAsia="Times New Roman"/>
          <w:szCs w:val="24"/>
        </w:rPr>
        <w:t xml:space="preserve">μα εμπιστοσύνης. Υπάρχουν; Και εδώ η απάντηση είναι αβίαστη αλλά και προφανής. Με αυτόν τον ανηλεή διωγμό στην </w:t>
      </w:r>
      <w:r>
        <w:rPr>
          <w:rFonts w:eastAsia="Times New Roman"/>
          <w:szCs w:val="24"/>
        </w:rPr>
        <w:lastRenderedPageBreak/>
        <w:t>επιχειρηματικότητα και στο κέρδος, με αυτό το φοροληστρικό καθεστώς, με αυτούς τους φορολογικούς ασφαλιστικούς συντελεστές, ποιος ξένος ή ντόπιος</w:t>
      </w:r>
      <w:r>
        <w:rPr>
          <w:rFonts w:eastAsia="Times New Roman"/>
          <w:szCs w:val="24"/>
        </w:rPr>
        <w:t xml:space="preserve"> θα επενδύσει εδώ, όταν σε γειτονικές χώρες ξέρουν ότι θα βρουν ένα φορολογικό καθεστώς, έναν φορολογικό παράδεισο, με συντελεστή φορολογίας 10%, με μηδενικό στα κέρδη που επενδύονται, αλλά και με εξαίρεση από τον ΦΠΑ, τον οποίο εμείς αισίως εξακοντίσαμε σ</w:t>
      </w:r>
      <w:r>
        <w:rPr>
          <w:rFonts w:eastAsia="Times New Roman"/>
          <w:szCs w:val="24"/>
        </w:rPr>
        <w:t xml:space="preserve">το 24 %; Με αυτές τις προϋποθέσεις ποιος και γιατί να τοποθετήσει τα λεφτά του εδώ; Γι’ αυτό και έχουμε το φαινόμενο της αδιάκοπης φυγής επιχειρήσεων προς αυτές τις γειτονικές χώρες. </w:t>
      </w:r>
    </w:p>
    <w:p w14:paraId="150A744C" w14:textId="77777777" w:rsidR="008A0FFC" w:rsidRDefault="001A1A5C">
      <w:pPr>
        <w:spacing w:line="600" w:lineRule="auto"/>
        <w:ind w:firstLine="720"/>
        <w:jc w:val="both"/>
        <w:rPr>
          <w:rFonts w:eastAsia="Times New Roman"/>
          <w:szCs w:val="24"/>
        </w:rPr>
      </w:pPr>
      <w:r>
        <w:rPr>
          <w:rFonts w:eastAsia="Times New Roman"/>
          <w:szCs w:val="24"/>
        </w:rPr>
        <w:t>Να επισημάνω εδώ ότι οι περισσότερες από αυτές τις επιχειρήσεις που φεύγ</w:t>
      </w:r>
      <w:r>
        <w:rPr>
          <w:rFonts w:eastAsia="Times New Roman"/>
          <w:szCs w:val="24"/>
        </w:rPr>
        <w:t>ουν, φεύγουν από νομούς και περιοχές που συνορεύουν με αυτές τις χώρες, από νομούς, τους οποίους εμείς ως κυβέρνηση της Νέας Δημοκρατίας το 2007 με ομόφωνη απόφαση της Επιτροπής Περιφερειών και, το κυριότερο, με ψήφιση από όλες τις πτέρυγες της Βουλής χαρα</w:t>
      </w:r>
      <w:r>
        <w:rPr>
          <w:rFonts w:eastAsia="Times New Roman"/>
          <w:szCs w:val="24"/>
        </w:rPr>
        <w:t xml:space="preserve">κτηρίσαμε παραμεθόριους και προβληματικούς στο σύνολό τους. Εσείς, όμως, της Κυβέρνησης έρχεστε τώρα και καταργείτε αυτό το παραμεθόριο και προβληματικό στο σύνολό του. </w:t>
      </w:r>
    </w:p>
    <w:p w14:paraId="150A744D" w14:textId="77777777" w:rsidR="008A0FFC" w:rsidRDefault="001A1A5C">
      <w:pPr>
        <w:spacing w:line="600" w:lineRule="auto"/>
        <w:ind w:firstLine="720"/>
        <w:jc w:val="both"/>
        <w:rPr>
          <w:rFonts w:eastAsia="Times New Roman"/>
          <w:szCs w:val="24"/>
        </w:rPr>
      </w:pPr>
      <w:r>
        <w:rPr>
          <w:rFonts w:eastAsia="Times New Roman"/>
          <w:szCs w:val="24"/>
        </w:rPr>
        <w:lastRenderedPageBreak/>
        <w:t xml:space="preserve">Σας πρότεινα προχθές στις συναρμόδιες </w:t>
      </w:r>
      <w:r>
        <w:rPr>
          <w:rFonts w:eastAsia="Times New Roman"/>
          <w:szCs w:val="24"/>
        </w:rPr>
        <w:t xml:space="preserve">επιτροπές </w:t>
      </w:r>
      <w:r>
        <w:rPr>
          <w:rFonts w:eastAsia="Times New Roman"/>
          <w:szCs w:val="24"/>
        </w:rPr>
        <w:t>νομοθετική βελτίωση του άρθρου 12, παρ</w:t>
      </w:r>
      <w:r>
        <w:rPr>
          <w:rFonts w:eastAsia="Times New Roman"/>
          <w:szCs w:val="24"/>
        </w:rPr>
        <w:t xml:space="preserve">άγραφος ββ΄, που αναφέρεται στις ειδικές κατηγορίες ενισχύσεων. Συνεπώς αν πούμε ότι μέχρι τότε δεν το γνωρίζατε, τώρα το γνωρίζετε. Δεν έχετε ούτε δικαιολογία, ούτε καν πρόσχημα. Θα επανορθώσετε, λοιπόν, αυτήν την αδικία; Θα στέρξετε; Θα πράξετε αυτό που </w:t>
      </w:r>
      <w:r>
        <w:rPr>
          <w:rFonts w:eastAsia="Times New Roman"/>
          <w:szCs w:val="24"/>
        </w:rPr>
        <w:t>πλέον ξέρετε ότι είναι ορθό και δίκαιο;</w:t>
      </w:r>
    </w:p>
    <w:p w14:paraId="150A744E" w14:textId="77777777" w:rsidR="008A0FFC" w:rsidRDefault="001A1A5C">
      <w:pPr>
        <w:spacing w:line="600" w:lineRule="auto"/>
        <w:ind w:firstLine="720"/>
        <w:jc w:val="both"/>
        <w:rPr>
          <w:rFonts w:eastAsia="Times New Roman"/>
          <w:szCs w:val="24"/>
        </w:rPr>
      </w:pPr>
      <w:r>
        <w:rPr>
          <w:rFonts w:eastAsia="Times New Roman"/>
          <w:szCs w:val="24"/>
        </w:rPr>
        <w:t>Για την Πέλλα, την οποία εκπροσωπώ, σας είπα ότι πρώτη το 2007 με τον ν.3536, άρθρο 42, χαρακτηρίστηκε ομόφωνα και παραμεθόρια, προβληματική στο σύνολό της, καθώς η τότε κυβέρνηση αναγνώρισε τη φθίνουσα οικονομική κατάστασή της, αναγνώρισε ότι είναι ένας ν</w:t>
      </w:r>
      <w:r>
        <w:rPr>
          <w:rFonts w:eastAsia="Times New Roman"/>
          <w:szCs w:val="24"/>
        </w:rPr>
        <w:t xml:space="preserve">ομός χωρίς υποδομές, χωρίς βιομηχανική περιοχή, εντελώς αποβιομηχανοποιημένος, ο μοναδικός νομός χωρίς κάθετο επί της Εγνατίας Οδού και ο οποίος, αν και διαθέτει </w:t>
      </w:r>
      <w:r>
        <w:rPr>
          <w:rFonts w:eastAsia="Times New Roman"/>
          <w:szCs w:val="24"/>
        </w:rPr>
        <w:t xml:space="preserve">ογδόντα </w:t>
      </w:r>
      <w:r>
        <w:rPr>
          <w:rFonts w:eastAsia="Times New Roman"/>
          <w:szCs w:val="24"/>
        </w:rPr>
        <w:t>χιλιόμετρα μεθόρια γραμμή, δεν έχει έξοδο προς τον βορά και προς τα σύνορα.</w:t>
      </w:r>
    </w:p>
    <w:p w14:paraId="150A744F" w14:textId="77777777" w:rsidR="008A0FFC" w:rsidRDefault="001A1A5C">
      <w:pPr>
        <w:spacing w:line="600" w:lineRule="auto"/>
        <w:jc w:val="both"/>
        <w:rPr>
          <w:rFonts w:eastAsia="Times New Roman" w:cs="Times New Roman"/>
          <w:szCs w:val="24"/>
        </w:rPr>
      </w:pPr>
      <w:r>
        <w:rPr>
          <w:rFonts w:eastAsia="Times New Roman" w:cs="Times New Roman"/>
          <w:szCs w:val="24"/>
        </w:rPr>
        <w:lastRenderedPageBreak/>
        <w:tab/>
        <w:t>Προσέθεσα</w:t>
      </w:r>
      <w:r>
        <w:rPr>
          <w:rFonts w:eastAsia="Times New Roman" w:cs="Times New Roman"/>
          <w:szCs w:val="24"/>
        </w:rPr>
        <w:t xml:space="preserve">ν, μάλιστα, ότι συντελείται και δεύτερη αυταπόδεικτη αδικία με τις ειδικές περιοχές ενίσχυσης, καθώς από τον πίνακα των περιοχών με πληθυσμιακή μείωση απουσιάζει η Πέλλα, ενώ οι απογραφές του 2001 και του 2011 πιστοποιούν μείωση πληθυσμού και εξ αυτού του </w:t>
      </w:r>
      <w:r>
        <w:rPr>
          <w:rFonts w:eastAsia="Times New Roman" w:cs="Times New Roman"/>
          <w:szCs w:val="24"/>
        </w:rPr>
        <w:t xml:space="preserve">λόγου, άλλωστε, μειώθηκαν και οι βουλευτικές έδρες από πέντε σε τέσσερις. </w:t>
      </w:r>
    </w:p>
    <w:p w14:paraId="150A7450"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Διαπράττετε, όμως και μια επιπλέον αδικία: Αποχαρακτηρίζετε δημοτικές κοινότητες που χρόνια τώρα έχουν χαρακτηριστεί ορεινές και επιπλέον μειονεκτικές, όπως Όρμα Λουτρακίου, Λυκοστό</w:t>
      </w:r>
      <w:r>
        <w:rPr>
          <w:rFonts w:eastAsia="Times New Roman" w:cs="Times New Roman"/>
          <w:szCs w:val="24"/>
        </w:rPr>
        <w:t xml:space="preserve">μα, Πρόμαχοι, Γαρέφι, που είναι δίπλα στη μεθοριακή γραμμή, </w:t>
      </w:r>
      <w:r>
        <w:rPr>
          <w:rFonts w:eastAsia="Times New Roman" w:cs="Times New Roman"/>
          <w:szCs w:val="24"/>
        </w:rPr>
        <w:t xml:space="preserve">Σαρακηνοί </w:t>
      </w:r>
      <w:r>
        <w:rPr>
          <w:rFonts w:eastAsia="Times New Roman" w:cs="Times New Roman"/>
          <w:szCs w:val="24"/>
        </w:rPr>
        <w:t>και Κορυφή στον Δήμο Αλμωπίας, αλλά και χωριά του Δήμου Έδεσσας, όπως Νησί, Καρυδιά, Κερασιά, Βρυτά, Άγρας, Αγία Φωτεινή, Φλαμουριά, Μαργαρίτα, Σωτήρας. Δηλαδή αντί να δώσετε επιπλέον κί</w:t>
      </w:r>
      <w:r>
        <w:rPr>
          <w:rFonts w:eastAsia="Times New Roman" w:cs="Times New Roman"/>
          <w:szCs w:val="24"/>
        </w:rPr>
        <w:t>νητρα, καταργείτε και αυτά που υπάρχουν.</w:t>
      </w:r>
    </w:p>
    <w:p w14:paraId="150A7451"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έχουμε εδώ έναν αναπτυξιακό νόμο με μηδαμινούς πόρους και παντελώς ανεπαρκείς γι’ αυτό που υποτίθεται ότι πρέπει να υπηρετήσει. Και από την άλλη έχουμε μια Κυβέρνηση που αφήνει παγωμένα</w:t>
      </w:r>
      <w:r>
        <w:rPr>
          <w:rFonts w:eastAsia="Times New Roman" w:cs="Times New Roman"/>
          <w:szCs w:val="24"/>
        </w:rPr>
        <w:t xml:space="preserve"> στα συρτάρια των Βρυξελλών 6 ολόκληρα δισεκατομμύρια ευρώ από το Πρόγραμμα Αγροτικής Ανάπτυξης 2014 – 2020. </w:t>
      </w:r>
    </w:p>
    <w:p w14:paraId="150A7452"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Μέσω αυτού του προγράμματος δίνονται 370 εκατομμύρια για ίδρυση και εκσυγχρονισμό δύο χιλιάδων εκατό νέων μικρομεσαίων επιχειρήσεων και </w:t>
      </w:r>
      <w:r>
        <w:rPr>
          <w:rFonts w:eastAsia="Times New Roman" w:cs="Times New Roman"/>
          <w:szCs w:val="24"/>
        </w:rPr>
        <w:t>τεσσερ</w:t>
      </w:r>
      <w:r>
        <w:rPr>
          <w:rFonts w:eastAsia="Times New Roman" w:cs="Times New Roman"/>
          <w:szCs w:val="24"/>
        </w:rPr>
        <w:t>ι</w:t>
      </w:r>
      <w:r>
        <w:rPr>
          <w:rFonts w:eastAsia="Times New Roman" w:cs="Times New Roman"/>
          <w:szCs w:val="24"/>
        </w:rPr>
        <w:t>σ</w:t>
      </w:r>
      <w:r>
        <w:rPr>
          <w:rFonts w:eastAsia="Times New Roman" w:cs="Times New Roman"/>
          <w:szCs w:val="24"/>
        </w:rPr>
        <w:t>ή</w:t>
      </w:r>
      <w:r>
        <w:rPr>
          <w:rFonts w:eastAsia="Times New Roman" w:cs="Times New Roman"/>
          <w:szCs w:val="24"/>
        </w:rPr>
        <w:t>μ</w:t>
      </w:r>
      <w:r>
        <w:rPr>
          <w:rFonts w:eastAsia="Times New Roman" w:cs="Times New Roman"/>
          <w:szCs w:val="24"/>
        </w:rPr>
        <w:t xml:space="preserve">ισι </w:t>
      </w:r>
      <w:r>
        <w:rPr>
          <w:rFonts w:eastAsia="Times New Roman" w:cs="Times New Roman"/>
          <w:szCs w:val="24"/>
        </w:rPr>
        <w:t>χιλιάδων αγροτοτουριστικών επιχειρήσεων. Μπορούμε να στηρίξουμε τη μεταποίηση αγροτικών προϊόντων με τριακόσιες σαράντα νέες επιχειρήσεις και προϋπολογισμό 254 εκατομμύρια ευρώ, δημιουργώντας τρεις έως πέντε θέσεις εργασίας ανά επενδυτικό σχέδιο. Επίση</w:t>
      </w:r>
      <w:r>
        <w:rPr>
          <w:rFonts w:eastAsia="Times New Roman" w:cs="Times New Roman"/>
          <w:szCs w:val="24"/>
        </w:rPr>
        <w:t xml:space="preserve">ς, διατίθενται 72 εκατομμύρια ευρώ για την ίδρυση νεοφυών επιχειρήσεων, τα λεγόμενα </w:t>
      </w:r>
      <w:r>
        <w:rPr>
          <w:rFonts w:eastAsia="Times New Roman" w:cs="Times New Roman"/>
          <w:szCs w:val="24"/>
          <w:lang w:val="en-US"/>
        </w:rPr>
        <w:t>start</w:t>
      </w:r>
      <w:r>
        <w:rPr>
          <w:rFonts w:eastAsia="Times New Roman" w:cs="Times New Roman"/>
          <w:szCs w:val="24"/>
        </w:rPr>
        <w:t xml:space="preserve"> </w:t>
      </w:r>
      <w:r>
        <w:rPr>
          <w:rFonts w:eastAsia="Times New Roman" w:cs="Times New Roman"/>
          <w:szCs w:val="24"/>
          <w:lang w:val="en-US"/>
        </w:rPr>
        <w:t>ups</w:t>
      </w:r>
      <w:r>
        <w:rPr>
          <w:rFonts w:eastAsia="Times New Roman" w:cs="Times New Roman"/>
          <w:szCs w:val="24"/>
        </w:rPr>
        <w:t xml:space="preserve">. </w:t>
      </w:r>
    </w:p>
    <w:p w14:paraId="150A7453"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 xml:space="preserve">Ανέφερα τα τρία μέτρα από σύνολο δεκαέξι μέτρων, τα οποία παραδώσαμε τον Ιανουάριο, μέτρα με τα οποία θα μπορούσαμε να δημιουργήσουμε μεγάλη ανάπτυξη στην ελληνική περιφέρεια και να δημιουργήσουμε νέες θέσεις εργασίας. </w:t>
      </w:r>
    </w:p>
    <w:p w14:paraId="150A7454"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w:t>
      </w:r>
      <w:r>
        <w:rPr>
          <w:rFonts w:eastAsia="Times New Roman" w:cs="Times New Roman"/>
          <w:szCs w:val="24"/>
        </w:rPr>
        <w:t xml:space="preserve"> λήξεως του χρόνου ομιλίας του κυρίου Βουλευτή)</w:t>
      </w:r>
    </w:p>
    <w:p w14:paraId="150A7455"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Υπάρχει ακόμα και το Πρόγραμμα Αλιείας με 520 εκατομμύρια ευρώ, καθώς για πρώτη φορά καταφέραμε να διπλασιάσουμε τους πόρους με την καθοριστική συμβολή της τότε Επιτρόπου της κ. Μαρίας Δαμανάκη, κονδύλια με τ</w:t>
      </w:r>
      <w:r>
        <w:rPr>
          <w:rFonts w:eastAsia="Times New Roman" w:cs="Times New Roman"/>
          <w:szCs w:val="24"/>
        </w:rPr>
        <w:t xml:space="preserve">α οποία μπορούν να δημιουργηθούν επενδύσεις στον αλιευτικό τομέα και σε εκείνο των υδατοκαλλιεργειών, καθώς επίσης και δράσεις ανάπτυξης αλιευτικών περιοχών. </w:t>
      </w:r>
    </w:p>
    <w:p w14:paraId="150A7456"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Κλείστε, κύριε συνάδελφε. Ήσαστε σαφής. </w:t>
      </w:r>
    </w:p>
    <w:p w14:paraId="150A7457"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ΓΕΩΡΓΙΟΣ ΚΑΡΑΣΜΑΝΗΣ:</w:t>
      </w:r>
      <w:r>
        <w:rPr>
          <w:rFonts w:eastAsia="Times New Roman" w:cs="Times New Roman"/>
          <w:szCs w:val="24"/>
        </w:rPr>
        <w:t xml:space="preserve"> Κλ</w:t>
      </w:r>
      <w:r>
        <w:rPr>
          <w:rFonts w:eastAsia="Times New Roman" w:cs="Times New Roman"/>
          <w:szCs w:val="24"/>
        </w:rPr>
        <w:t>είνω, κύριε Πρόεδρε. Κλείνω.</w:t>
      </w:r>
    </w:p>
    <w:p w14:paraId="150A7458"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αυτό θα ήταν πραγματικά ένα μεγάλο, καθοριστικό βήμα προς την ανάπτυξη και την ανάκαμψη. Όμως, βρισκόμαστε μπροστά στο επιεικώς παράδοξο φαινόμενο μιας Κυβέρνησης που φέρνει εδώ ένα κατ’ ευφημισμόν</w:t>
      </w:r>
      <w:r>
        <w:rPr>
          <w:rFonts w:eastAsia="Times New Roman" w:cs="Times New Roman"/>
          <w:szCs w:val="24"/>
        </w:rPr>
        <w:t xml:space="preserve"> αναπτυξιακό νόμο με πόρους αμελητέους, αν όχι μηδαμινούς και τραγικά ανεπαρκείς. </w:t>
      </w:r>
    </w:p>
    <w:p w14:paraId="150A7459"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Όμως, αφήνετε στα αζήτητα κονδύλια δισεκατομμυρίων που θα μπορούσαν να προκαλέσουν το επενδυτικό σοκ που προανέφερα, που έχει άμεσα ανάγκη η χώρα. Γιατί το κάνει; Θα μας λύσ</w:t>
      </w:r>
      <w:r>
        <w:rPr>
          <w:rFonts w:eastAsia="Times New Roman" w:cs="Times New Roman"/>
          <w:szCs w:val="24"/>
        </w:rPr>
        <w:t xml:space="preserve">ει κανείς αυτήν την απορία; </w:t>
      </w:r>
    </w:p>
    <w:p w14:paraId="150A745A"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για την ανοχή. </w:t>
      </w:r>
    </w:p>
    <w:p w14:paraId="150A745B"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Κύριε Πρόεδρε, παρακαλώ τον λόγο. </w:t>
      </w:r>
    </w:p>
    <w:p w14:paraId="150A745C"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Τι θέλετε, κύριε συνάδελφε; </w:t>
      </w:r>
    </w:p>
    <w:p w14:paraId="150A745D"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Κάτι σε σχέση με την τροπολογία θέλω να πω. </w:t>
      </w:r>
    </w:p>
    <w:p w14:paraId="150A745E"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lastRenderedPageBreak/>
        <w:t>ΠΡΟΕΔ</w:t>
      </w:r>
      <w:r>
        <w:rPr>
          <w:rFonts w:eastAsia="Times New Roman" w:cs="Times New Roman"/>
          <w:b/>
          <w:szCs w:val="24"/>
        </w:rPr>
        <w:t xml:space="preserve">ΡΕΥΩΝ (Γεώργιος Βαρεμένος): </w:t>
      </w:r>
      <w:r>
        <w:rPr>
          <w:rFonts w:eastAsia="Times New Roman" w:cs="Times New Roman"/>
          <w:szCs w:val="24"/>
        </w:rPr>
        <w:t xml:space="preserve">Το πρωί, που θα έρθει ο κ. Μουζάλας. Θα είναι εδώ το πρωί, κύριε Αμυρά. </w:t>
      </w:r>
    </w:p>
    <w:p w14:paraId="150A745F"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Πριν τον κ. Μουζάλα, κύριε Πρόεδρε!</w:t>
      </w:r>
    </w:p>
    <w:p w14:paraId="150A7460"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Το πρωί, που θα είναι εδώ ο κ. Μουζάλας, θα είναι ο πιο κατάλληλος χρ</w:t>
      </w:r>
      <w:r>
        <w:rPr>
          <w:rFonts w:eastAsia="Times New Roman" w:cs="Times New Roman"/>
          <w:szCs w:val="24"/>
        </w:rPr>
        <w:t>όνος για να παρέμβετε.</w:t>
      </w:r>
    </w:p>
    <w:p w14:paraId="150A7461"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Η κ. Όλγα Κεφαλογιάννη έχει τον λόγο. </w:t>
      </w:r>
    </w:p>
    <w:p w14:paraId="150A7462"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ΟΛΓΑ ΚΕΦΑΛΟΓΙΑΝΝΗ:</w:t>
      </w:r>
      <w:r>
        <w:rPr>
          <w:rFonts w:eastAsia="Times New Roman" w:cs="Times New Roman"/>
          <w:szCs w:val="24"/>
        </w:rPr>
        <w:t xml:space="preserve"> Κύριε Πρόεδρε, κυρίες και κύριοι συνάδελφοι, πριν ξεκινήσω με τη συζήτηση για το αναπτυξιακό νομοσχέδιο, θα σας πω ότι σήμερα ο Πρόεδρος της Κοινοβουλευτικής Ομάδας της Νέας Δ</w:t>
      </w:r>
      <w:r>
        <w:rPr>
          <w:rFonts w:eastAsia="Times New Roman" w:cs="Times New Roman"/>
          <w:szCs w:val="24"/>
        </w:rPr>
        <w:t>ημοκρατίας απέστειλε επιστολή στον Πρόεδρο της Βουλής καταγγέλλοντας τις στρεβλές και αντικοινοβουλευτικές πρακτικές της Κυβέρνησης.</w:t>
      </w:r>
    </w:p>
    <w:p w14:paraId="150A7463"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Το είπε η κ. Ασημακοπούλου, κυρία Κεφαλογιάννη. Στερείτε χρόνο από την ομιλία σας. </w:t>
      </w:r>
    </w:p>
    <w:p w14:paraId="150A7464"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ΟΛΓΑ Κ</w:t>
      </w:r>
      <w:r>
        <w:rPr>
          <w:rFonts w:eastAsia="Times New Roman" w:cs="Times New Roman"/>
          <w:b/>
          <w:szCs w:val="24"/>
        </w:rPr>
        <w:t xml:space="preserve">ΕΦΑΛΟΓΙΑΝΝΗ: </w:t>
      </w:r>
      <w:r>
        <w:rPr>
          <w:rFonts w:eastAsia="Times New Roman" w:cs="Times New Roman"/>
          <w:szCs w:val="24"/>
        </w:rPr>
        <w:t>Ζητήσαμε να προχωρήσει σε συστάσεις προς την Κυβέρνηση. Κι έρχεται σήμερα στις δώδεκα παρά, αυτό εδώ ως τροπολογία, όπως είπε και η κ. Ασημακοπούλου, ογδόντα πέντε σελίδες. Είναι εκπρόθεσμη, είναι παντελώς άσχετη με το νομοσχέδιο που συζητάμε.</w:t>
      </w:r>
      <w:r>
        <w:rPr>
          <w:rFonts w:eastAsia="Times New Roman" w:cs="Times New Roman"/>
          <w:szCs w:val="24"/>
        </w:rPr>
        <w:t xml:space="preserve"> Κύριε Υπουργέ, το λιγότερο που θα μπορούσατε να κάνετε, είναι να μην την κάνετε αποδεκτή. Περιμένουμε αύριο το πρωί να την αποσύρετε και να την φέρετε με την κανονική </w:t>
      </w:r>
      <w:r>
        <w:rPr>
          <w:rFonts w:eastAsia="Times New Roman" w:cs="Times New Roman"/>
          <w:szCs w:val="24"/>
        </w:rPr>
        <w:t>διαδικασία την</w:t>
      </w:r>
      <w:r>
        <w:rPr>
          <w:rFonts w:eastAsia="Times New Roman" w:cs="Times New Roman"/>
          <w:szCs w:val="24"/>
        </w:rPr>
        <w:t xml:space="preserve"> </w:t>
      </w:r>
      <w:r>
        <w:rPr>
          <w:rFonts w:eastAsia="Times New Roman" w:cs="Times New Roman"/>
          <w:szCs w:val="24"/>
        </w:rPr>
        <w:t>κοινοβουλευτική. Επιτέλους σταματήστε να προσβάλλετε τον κοινοβουλευτισμό</w:t>
      </w:r>
      <w:r>
        <w:rPr>
          <w:rFonts w:eastAsia="Times New Roman" w:cs="Times New Roman"/>
          <w:szCs w:val="24"/>
        </w:rPr>
        <w:t xml:space="preserve"> και τη δημοκρατία!</w:t>
      </w:r>
    </w:p>
    <w:p w14:paraId="150A7465"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Με </w:t>
      </w:r>
      <w:r>
        <w:rPr>
          <w:rFonts w:eastAsia="Times New Roman" w:cs="Times New Roman"/>
          <w:szCs w:val="24"/>
        </w:rPr>
        <w:t>δεκαοκτώ</w:t>
      </w:r>
      <w:r>
        <w:rPr>
          <w:rFonts w:eastAsia="Times New Roman" w:cs="Times New Roman"/>
          <w:szCs w:val="24"/>
        </w:rPr>
        <w:t xml:space="preserve"> μήνες καθυστέρηση συζητάμε σήμερα για το νέο αναπτυξιακό νομοσχέδιο, ένα σχέδιο που δυστυχώς, με τις αστοχίες και τις παραλείψεις του, εντείνει ακόμα περισσότερο την ανασφάλεια και </w:t>
      </w:r>
      <w:r>
        <w:rPr>
          <w:rFonts w:eastAsia="Times New Roman" w:cs="Times New Roman"/>
          <w:szCs w:val="24"/>
        </w:rPr>
        <w:lastRenderedPageBreak/>
        <w:t>την αβεβαιότητα του επιχειρηματικού κόσμου.</w:t>
      </w:r>
      <w:r>
        <w:rPr>
          <w:rFonts w:eastAsia="Times New Roman" w:cs="Times New Roman"/>
          <w:szCs w:val="24"/>
        </w:rPr>
        <w:t xml:space="preserve"> Και όπως είπα και στην </w:t>
      </w:r>
      <w:r>
        <w:rPr>
          <w:rFonts w:eastAsia="Times New Roman" w:cs="Times New Roman"/>
          <w:szCs w:val="24"/>
        </w:rPr>
        <w:t>επιτροπή</w:t>
      </w:r>
      <w:r>
        <w:rPr>
          <w:rFonts w:eastAsia="Times New Roman" w:cs="Times New Roman"/>
          <w:szCs w:val="24"/>
        </w:rPr>
        <w:t xml:space="preserve">, αποτελεί μόνο μια σταγόνα νερό σε μια έρημο ύφεσης. </w:t>
      </w:r>
    </w:p>
    <w:p w14:paraId="150A7466"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Φαίνεται ειρωνικό και αντιφατικό</w:t>
      </w:r>
      <w:r>
        <w:rPr>
          <w:rFonts w:eastAsia="Times New Roman" w:cs="Times New Roman"/>
          <w:szCs w:val="24"/>
        </w:rPr>
        <w:t>,</w:t>
      </w:r>
      <w:r>
        <w:rPr>
          <w:rFonts w:eastAsia="Times New Roman" w:cs="Times New Roman"/>
          <w:szCs w:val="24"/>
        </w:rPr>
        <w:t xml:space="preserve"> σήμερα, μετά από ενάμιση χρόνο αποτυχημένης πολιτικής, να έρχεται η Κυβέρνηση και να κηρύσσει την έναρξη της ανάπτυξης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Σε </w:t>
      </w:r>
      <w:r>
        <w:rPr>
          <w:rFonts w:eastAsia="Times New Roman" w:cs="Times New Roman"/>
          <w:szCs w:val="24"/>
        </w:rPr>
        <w:t>μια Ελλάδα ό</w:t>
      </w:r>
      <w:r>
        <w:rPr>
          <w:rFonts w:eastAsia="Times New Roman" w:cs="Times New Roman"/>
          <w:szCs w:val="24"/>
        </w:rPr>
        <w:t>που αυξάνεται η ύφεση, μειώνεται η ρευστότητα, καταποντίζονται οι επενδύσεις, συρρικνώνονται τα δημόσια έσοδα των ταμείων και του κράτους, σε μια Ελλάδα κλειστών τραπεζών και μηδενικών προσδοκιών με επιχειρήσεις και πολίτες που υπερφορολογούνται χωρίς κα</w:t>
      </w:r>
      <w:r>
        <w:rPr>
          <w:rFonts w:eastAsia="Times New Roman" w:cs="Times New Roman"/>
          <w:szCs w:val="24"/>
        </w:rPr>
        <w:t>μ</w:t>
      </w:r>
      <w:r>
        <w:rPr>
          <w:rFonts w:eastAsia="Times New Roman" w:cs="Times New Roman"/>
          <w:szCs w:val="24"/>
        </w:rPr>
        <w:t xml:space="preserve">μία προοπτική για το μέλλον. </w:t>
      </w:r>
    </w:p>
    <w:p w14:paraId="150A7467" w14:textId="77777777" w:rsidR="008A0FFC" w:rsidRDefault="001A1A5C">
      <w:pPr>
        <w:spacing w:line="600" w:lineRule="auto"/>
        <w:ind w:firstLine="720"/>
        <w:jc w:val="both"/>
        <w:rPr>
          <w:rFonts w:eastAsia="Times New Roman"/>
          <w:szCs w:val="24"/>
        </w:rPr>
      </w:pPr>
      <w:r>
        <w:rPr>
          <w:rFonts w:eastAsia="Times New Roman"/>
          <w:szCs w:val="24"/>
        </w:rPr>
        <w:t xml:space="preserve">Ο Πρωθυπουργός, μεθαύριο, σε μια εκδήλωση με προφανή επικοινωνιακό σκοπό, θα προσπαθήσει να μας πείσει για τα αδύνατα. Θα επιχειρήσει να παρουσιάσει μια μαγική εικόνα, μακριά, φυσικά, από τη ζοφερή πραγματικότητα, αποκομμένος </w:t>
      </w:r>
      <w:r>
        <w:rPr>
          <w:rFonts w:eastAsia="Times New Roman"/>
          <w:szCs w:val="24"/>
        </w:rPr>
        <w:t xml:space="preserve">από τις επιτακτικές ανάγκες των πολιτών, αδύναμος πλέον, να </w:t>
      </w:r>
      <w:r>
        <w:rPr>
          <w:rFonts w:eastAsia="Times New Roman"/>
          <w:szCs w:val="24"/>
        </w:rPr>
        <w:lastRenderedPageBreak/>
        <w:t>ακούσει τα προβλήματα που μέρα με τη μέρα μεγαλώνουν, αδύναμος και ακυρωμένος από τις ίδιες του τις πράξεις.</w:t>
      </w:r>
    </w:p>
    <w:p w14:paraId="150A7468" w14:textId="77777777" w:rsidR="008A0FFC" w:rsidRDefault="001A1A5C">
      <w:pPr>
        <w:spacing w:line="600" w:lineRule="auto"/>
        <w:ind w:firstLine="720"/>
        <w:jc w:val="both"/>
        <w:rPr>
          <w:rFonts w:eastAsia="Times New Roman"/>
          <w:szCs w:val="24"/>
        </w:rPr>
      </w:pPr>
      <w:r>
        <w:rPr>
          <w:rFonts w:eastAsia="Times New Roman"/>
          <w:szCs w:val="24"/>
        </w:rPr>
        <w:t>Είναι τόσο σκληρή η πραγματικότητα, κυρίες και κύριοι της συμπολίτευσης, που κα</w:t>
      </w:r>
      <w:r>
        <w:rPr>
          <w:rFonts w:eastAsia="Times New Roman"/>
          <w:szCs w:val="24"/>
        </w:rPr>
        <w:t>μ</w:t>
      </w:r>
      <w:r>
        <w:rPr>
          <w:rFonts w:eastAsia="Times New Roman"/>
          <w:szCs w:val="24"/>
        </w:rPr>
        <w:t>μία, πλ</w:t>
      </w:r>
      <w:r>
        <w:rPr>
          <w:rFonts w:eastAsia="Times New Roman"/>
          <w:szCs w:val="24"/>
        </w:rPr>
        <w:t>έον, επικοινωνιακή προσπάθεια δεν μπορεί να την κρύψει. Ούτε τα λουκέτα στις επιχειρήσεις μπορούν να κρυφτούν, ούτε οι νέοι χιλιάδες άνεργοι που προστίθενται στον κατάλογο, ούτε η σφαγή της μεσαίας τάξης μπορεί να εξηγηθεί από κανέναν, ούτε από τον Πρωθυπο</w:t>
      </w:r>
      <w:r>
        <w:rPr>
          <w:rFonts w:eastAsia="Times New Roman"/>
          <w:szCs w:val="24"/>
        </w:rPr>
        <w:t>υργό ούτε από τον Υπουργό Ανάπτυξης ούτε από ατελείς προσπάθειες, σαν αυτή του αναπτυξιακού νομοσχεδίου. Γιατί η αλήθεια είναι μία: Έχουμε μπροστά μας την πιο αντιμεταρρυθμιστική, την πιο αντιαναπτυξιακή κυβέρνηση της Μεταπολίτευσης.</w:t>
      </w:r>
    </w:p>
    <w:p w14:paraId="150A7469" w14:textId="77777777" w:rsidR="008A0FFC" w:rsidRDefault="001A1A5C">
      <w:pPr>
        <w:spacing w:line="600" w:lineRule="auto"/>
        <w:ind w:firstLine="720"/>
        <w:jc w:val="both"/>
        <w:rPr>
          <w:rFonts w:eastAsia="Times New Roman"/>
          <w:szCs w:val="24"/>
        </w:rPr>
      </w:pPr>
      <w:r>
        <w:rPr>
          <w:rFonts w:eastAsia="Times New Roman"/>
          <w:szCs w:val="24"/>
        </w:rPr>
        <w:t xml:space="preserve">Πώς, λοιπόν, αυτή η Κυβέρνηση θα μπορέσει </w:t>
      </w:r>
      <w:r>
        <w:rPr>
          <w:rFonts w:eastAsia="Times New Roman"/>
          <w:szCs w:val="24"/>
        </w:rPr>
        <w:t xml:space="preserve">να </w:t>
      </w:r>
      <w:r>
        <w:rPr>
          <w:rFonts w:eastAsia="Times New Roman"/>
          <w:szCs w:val="24"/>
        </w:rPr>
        <w:t>φέρει την ανάπτυξη, με ποιους όρους</w:t>
      </w:r>
      <w:r>
        <w:rPr>
          <w:rFonts w:eastAsia="Times New Roman"/>
          <w:szCs w:val="24"/>
        </w:rPr>
        <w:t xml:space="preserve">; </w:t>
      </w:r>
      <w:r>
        <w:rPr>
          <w:rFonts w:eastAsia="Times New Roman"/>
          <w:szCs w:val="24"/>
        </w:rPr>
        <w:t>με ποιες προϋποθέσεις; Αλήθεια, κύριοι συνάδελφοι της συμπολίτευσης, η σύμβαση για το Ελληνικό πρόκειται για μια καλή ή κακή εξέλιξη; Είστε ικανοποιημένοι με το τίμημα και το</w:t>
      </w:r>
      <w:r>
        <w:rPr>
          <w:rFonts w:eastAsia="Times New Roman"/>
          <w:szCs w:val="24"/>
        </w:rPr>
        <w:t xml:space="preserve"> όφελος που αποκομίζει </w:t>
      </w:r>
      <w:r>
        <w:rPr>
          <w:rFonts w:eastAsia="Times New Roman"/>
          <w:szCs w:val="24"/>
        </w:rPr>
        <w:t>σ</w:t>
      </w:r>
      <w:r>
        <w:rPr>
          <w:rFonts w:eastAsia="Times New Roman"/>
          <w:szCs w:val="24"/>
        </w:rPr>
        <w:t xml:space="preserve">το ελληνικό </w:t>
      </w:r>
      <w:r>
        <w:rPr>
          <w:rFonts w:eastAsia="Times New Roman"/>
          <w:szCs w:val="24"/>
        </w:rPr>
        <w:lastRenderedPageBreak/>
        <w:t>δημόσιο</w:t>
      </w:r>
      <w:r>
        <w:rPr>
          <w:rFonts w:eastAsia="Times New Roman"/>
          <w:szCs w:val="24"/>
        </w:rPr>
        <w:t xml:space="preserve">; Έχετε αντιληφθεί ότι και μόνο ο χρόνος που πέρασε λειτούργησε εις βάρος του δημοσίου συμφέροντος; Ποιον Υπουργό της Κυβέρνησής σας, τελικά, να πιστέψουμε; </w:t>
      </w:r>
    </w:p>
    <w:p w14:paraId="150A746A" w14:textId="77777777" w:rsidR="008A0FFC" w:rsidRDefault="001A1A5C">
      <w:pPr>
        <w:spacing w:line="600" w:lineRule="auto"/>
        <w:ind w:firstLine="720"/>
        <w:jc w:val="both"/>
        <w:rPr>
          <w:rFonts w:eastAsia="Times New Roman"/>
          <w:szCs w:val="24"/>
        </w:rPr>
      </w:pPr>
      <w:r>
        <w:rPr>
          <w:rFonts w:eastAsia="Times New Roman"/>
          <w:szCs w:val="24"/>
        </w:rPr>
        <w:t>Πολύ φοβάμαι ότι για όλα τα ρητορικά αυτά ερωτήματα δεν</w:t>
      </w:r>
      <w:r>
        <w:rPr>
          <w:rFonts w:eastAsia="Times New Roman"/>
          <w:szCs w:val="24"/>
        </w:rPr>
        <w:t xml:space="preserve"> υπάρχουν απαντήσεις, παρά μόνο υπεκφυγές. Διότι η πραγματικότητα είναι ότι δεν σας ενδιαφέρει, κύριοι συνάδελφοι, η ανάπτυξη. Δεν την πιστεύετε. Αλλιώς την εννοείτε εσείς, αλλιώς εμείς. Οι διαφορές μας τεράστιες, διότι εσείς πιστεύετε μόνο στον κρατικό πα</w:t>
      </w:r>
      <w:r>
        <w:rPr>
          <w:rFonts w:eastAsia="Times New Roman"/>
          <w:szCs w:val="24"/>
        </w:rPr>
        <w:t>ρεμβατισμό, στον κρατικό έλεγχο, στο κράτος-αφέντη, που ελέγχει τα πά</w:t>
      </w:r>
      <w:r>
        <w:rPr>
          <w:rFonts w:eastAsia="Times New Roman"/>
          <w:szCs w:val="24"/>
        </w:rPr>
        <w:t>ν</w:t>
      </w:r>
      <w:r>
        <w:rPr>
          <w:rFonts w:eastAsia="Times New Roman"/>
          <w:szCs w:val="24"/>
        </w:rPr>
        <w:t xml:space="preserve">τα και τους πάντες, σε ένα μοντέλο γραφειοκρατικό, ακραίου παρεμβατισμού και ασφυκτικής ρύθμισης. </w:t>
      </w:r>
    </w:p>
    <w:p w14:paraId="150A746B" w14:textId="77777777" w:rsidR="008A0FFC" w:rsidRDefault="001A1A5C">
      <w:pPr>
        <w:spacing w:line="600" w:lineRule="auto"/>
        <w:ind w:firstLine="720"/>
        <w:jc w:val="both"/>
        <w:rPr>
          <w:rFonts w:eastAsia="Times New Roman"/>
          <w:szCs w:val="24"/>
        </w:rPr>
      </w:pPr>
      <w:r>
        <w:rPr>
          <w:rFonts w:eastAsia="Times New Roman"/>
          <w:szCs w:val="24"/>
        </w:rPr>
        <w:t>Και φυσικά, αυτό το πνεύμα διαπερνά και το σημερινό νομοσχέδιο. Γι’ αυτό και μην προσπο</w:t>
      </w:r>
      <w:r>
        <w:rPr>
          <w:rFonts w:eastAsia="Times New Roman"/>
          <w:szCs w:val="24"/>
        </w:rPr>
        <w:t xml:space="preserve">ιείστε για κάτι που δεν θέλετε πραγματικά. Δεν πρόκειται να πείσετε κανέναν. Γιατί ανάπτυξη σημαίνει ιδιωτική πρωτοβουλία, ανταγωνιστικότητα, εξωστρέφεια, αξιοποίηση δημόσιας περιουσίας, λιγότερο κράτος, περισσότερη δημιουργικότητα και ελευθερία. </w:t>
      </w:r>
      <w:r>
        <w:rPr>
          <w:rFonts w:eastAsia="Times New Roman"/>
          <w:szCs w:val="24"/>
        </w:rPr>
        <w:t>Λ</w:t>
      </w:r>
      <w:r>
        <w:rPr>
          <w:rFonts w:eastAsia="Times New Roman"/>
          <w:szCs w:val="24"/>
        </w:rPr>
        <w:t>έξεις πο</w:t>
      </w:r>
      <w:r>
        <w:rPr>
          <w:rFonts w:eastAsia="Times New Roman"/>
          <w:szCs w:val="24"/>
        </w:rPr>
        <w:t>υ και μόνο στο άκουσμά τους εσείς έχετε αποστροφή.</w:t>
      </w:r>
    </w:p>
    <w:p w14:paraId="150A746C" w14:textId="77777777" w:rsidR="008A0FFC" w:rsidRDefault="001A1A5C">
      <w:pPr>
        <w:spacing w:line="600" w:lineRule="auto"/>
        <w:ind w:firstLine="720"/>
        <w:jc w:val="both"/>
        <w:rPr>
          <w:rFonts w:eastAsia="Times New Roman"/>
          <w:szCs w:val="24"/>
        </w:rPr>
      </w:pPr>
      <w:r>
        <w:rPr>
          <w:rFonts w:eastAsia="Times New Roman"/>
          <w:szCs w:val="24"/>
        </w:rPr>
        <w:lastRenderedPageBreak/>
        <w:t>Περιμένω, λοιπόν, με ανυπομονησία να ακούσω μεθαύριο τον Πρωθυπουργό πόσες από αυτές τις μαγικές και απαγορευμένες μέχρι πρότινος λέξεις θα χρησιμοποιήσει. Γιατί, πλέον, μεταμφιέζεται σε μεταρρυθμιστή, παν</w:t>
      </w:r>
      <w:r>
        <w:rPr>
          <w:rFonts w:eastAsia="Times New Roman"/>
          <w:szCs w:val="24"/>
        </w:rPr>
        <w:t xml:space="preserve">ηγυρίζει για την εφαρμογή των δικών του μνημονίων, φτιάχνει τα ταμεία αποκρατικοποιήσεων διάρκειας ενενήντα εννέα ετών, μιλάει χρησιμοποιώντας τον δικό μας όρο «δίκαιη ανάπτυξη». </w:t>
      </w:r>
    </w:p>
    <w:p w14:paraId="150A746D" w14:textId="77777777" w:rsidR="008A0FFC" w:rsidRDefault="001A1A5C">
      <w:pPr>
        <w:spacing w:line="600" w:lineRule="auto"/>
        <w:ind w:firstLine="720"/>
        <w:jc w:val="both"/>
        <w:rPr>
          <w:rFonts w:eastAsia="Times New Roman"/>
          <w:szCs w:val="24"/>
        </w:rPr>
      </w:pPr>
      <w:r>
        <w:rPr>
          <w:rFonts w:eastAsia="Times New Roman"/>
          <w:szCs w:val="24"/>
        </w:rPr>
        <w:t>Αλήθεια, για ποια δικαιοσύνη μπορεί να μιλάει ο Πρωθυπουργός, όταν με δική τ</w:t>
      </w:r>
      <w:r>
        <w:rPr>
          <w:rFonts w:eastAsia="Times New Roman"/>
          <w:szCs w:val="24"/>
        </w:rPr>
        <w:t>ου ευθύνη διαλύεται και φτωχοποιείται η μεσαία τάξη; Πόσο δίκαιη θα είναι αυτή η υποτιθέμενη ανάπτυξη που ονειρεύεστε χωρίς την μεσαία τάξη; Να σας απαντήσω. Θα είναι ανισομερής, αναιμική και περιορισμένη σε ελάχιστους. Αυτή την ανάπτυξη σχεδιάζετε, την άδ</w:t>
      </w:r>
      <w:r>
        <w:rPr>
          <w:rFonts w:eastAsia="Times New Roman"/>
          <w:szCs w:val="24"/>
        </w:rPr>
        <w:t>ικη και αναποτελεσματική για την Ελλάδα και τους Έλληνες ανάπτυξη.</w:t>
      </w:r>
    </w:p>
    <w:p w14:paraId="150A746E" w14:textId="77777777" w:rsidR="008A0FFC" w:rsidRDefault="001A1A5C">
      <w:pPr>
        <w:spacing w:line="600" w:lineRule="auto"/>
        <w:ind w:firstLine="720"/>
        <w:jc w:val="both"/>
        <w:rPr>
          <w:rFonts w:eastAsia="Times New Roman"/>
          <w:szCs w:val="24"/>
        </w:rPr>
      </w:pPr>
      <w:r>
        <w:rPr>
          <w:rFonts w:eastAsia="Times New Roman"/>
          <w:szCs w:val="24"/>
        </w:rPr>
        <w:t>Κυρίες και κύριοι συνάδελφοι, θα ήθελα να είμαι σαφής από την αρχή. Κανένα νομοσχέδιο δεν μπορεί από μόνο του να φέρει την ανάπτυξη, ακόμα και το καλύτερο, που εν προκειμένω δεν είναι. Η αν</w:t>
      </w:r>
      <w:r>
        <w:rPr>
          <w:rFonts w:eastAsia="Times New Roman"/>
          <w:szCs w:val="24"/>
        </w:rPr>
        <w:t xml:space="preserve">άπτυξη </w:t>
      </w:r>
      <w:r>
        <w:rPr>
          <w:rFonts w:eastAsia="Times New Roman"/>
          <w:szCs w:val="24"/>
        </w:rPr>
        <w:lastRenderedPageBreak/>
        <w:t xml:space="preserve">δεν έρχεται με άνωθεν εντολές, δεν διατάσσεται, δεν επιβάλλεται. Η ανάπτυξη δεν έρχεται με εύκολα λόγια και ευχάριστες υποσχέσεις. </w:t>
      </w:r>
    </w:p>
    <w:p w14:paraId="150A746F" w14:textId="77777777" w:rsidR="008A0FFC" w:rsidRDefault="001A1A5C">
      <w:pPr>
        <w:spacing w:line="600" w:lineRule="auto"/>
        <w:ind w:firstLine="720"/>
        <w:jc w:val="both"/>
        <w:rPr>
          <w:rFonts w:eastAsia="Times New Roman"/>
          <w:szCs w:val="24"/>
        </w:rPr>
      </w:pPr>
      <w:r>
        <w:rPr>
          <w:rFonts w:eastAsia="Times New Roman"/>
          <w:szCs w:val="24"/>
        </w:rPr>
        <w:t>Με το σημερινό νομοσχέδιο χάνεται μια πολύ μεγάλη ευκαιρία να φέρετε ένα νέο τολμηρό αναπτυξιακό σχέδιο νόμου, με έμφ</w:t>
      </w:r>
      <w:r>
        <w:rPr>
          <w:rFonts w:eastAsia="Times New Roman"/>
          <w:szCs w:val="24"/>
        </w:rPr>
        <w:t>αση στα φορολογικά κίνητρα, με πρόσβαση σε χρηματοδοτικά εργαλεία που δεν θα στρέβλωναν τον ανταγωνισμό και θα στήριζαν αξιοκρατικά την επιχειρηματικότητα, με ενθάρρυνση των ιδιωτικών επενδύσεων. Δεν προχωρήσατε, όμως, σε ένα διαφορετικό πρότυπο αναπτυξιακ</w:t>
      </w:r>
      <w:r>
        <w:rPr>
          <w:rFonts w:eastAsia="Times New Roman"/>
          <w:szCs w:val="24"/>
        </w:rPr>
        <w:t>ού νόμου, που θα μπορούσε να είχε σχεδιαστεί με άξονα τη δημιουργία ενός νέου εθνικού αναπτυξιακού μοντέλου, που έχει ανάγκη ο τόπος. Άλλωστε, έχουμε και το παράδοξο</w:t>
      </w:r>
      <w:r>
        <w:rPr>
          <w:rFonts w:eastAsia="Times New Roman"/>
          <w:szCs w:val="24"/>
        </w:rPr>
        <w:t>,</w:t>
      </w:r>
      <w:r>
        <w:rPr>
          <w:rFonts w:eastAsia="Times New Roman"/>
          <w:szCs w:val="24"/>
        </w:rPr>
        <w:t xml:space="preserve"> το νομοσχέδιο να κατατίθεται στη Βουλή πριν τη συγκρότηση του εθνικού αναπτυξιακού σχεδίο</w:t>
      </w:r>
      <w:r>
        <w:rPr>
          <w:rFonts w:eastAsia="Times New Roman"/>
          <w:szCs w:val="24"/>
        </w:rPr>
        <w:t xml:space="preserve">υ για το νέο παραγωγικό μοντέλο της χώρας. </w:t>
      </w:r>
    </w:p>
    <w:p w14:paraId="150A7470" w14:textId="77777777" w:rsidR="008A0FFC" w:rsidRDefault="001A1A5C">
      <w:pPr>
        <w:spacing w:line="600" w:lineRule="auto"/>
        <w:ind w:firstLine="720"/>
        <w:jc w:val="both"/>
        <w:rPr>
          <w:rFonts w:eastAsia="Times New Roman"/>
          <w:szCs w:val="24"/>
        </w:rPr>
      </w:pPr>
      <w:r>
        <w:rPr>
          <w:rFonts w:eastAsia="Times New Roman"/>
          <w:szCs w:val="24"/>
        </w:rPr>
        <w:t xml:space="preserve">Είναι προφανές, λοιπόν, ότι δεν θα μπορέσετε, δεν θα πετύχετε. Μένετε αγκιστρωμένοι σε ιδεολογικές εμμονές και αυτή η εμμονή σας σε ιδεολογήματα φαίνεται καθαρά σε δύο σημεία. </w:t>
      </w:r>
    </w:p>
    <w:p w14:paraId="150A7471" w14:textId="77777777" w:rsidR="008A0FFC" w:rsidRDefault="001A1A5C">
      <w:pPr>
        <w:spacing w:line="600" w:lineRule="auto"/>
        <w:ind w:firstLine="720"/>
        <w:jc w:val="both"/>
        <w:rPr>
          <w:rFonts w:eastAsia="Times New Roman"/>
          <w:szCs w:val="24"/>
        </w:rPr>
      </w:pPr>
      <w:r>
        <w:rPr>
          <w:rFonts w:eastAsia="Times New Roman"/>
          <w:szCs w:val="24"/>
        </w:rPr>
        <w:lastRenderedPageBreak/>
        <w:t>Το πρώτο είναι η προσπάθεια εισαγωγ</w:t>
      </w:r>
      <w:r>
        <w:rPr>
          <w:rFonts w:eastAsia="Times New Roman"/>
          <w:szCs w:val="24"/>
        </w:rPr>
        <w:t>ής ενός ταξικού προσήμου στις επενδύσεις. Το νομοσχέδιο τις χωρίζει σε μεγάλες και μικρές, αντί να στηρίζεται σε αξιοκρατικά κριτήρια.</w:t>
      </w:r>
    </w:p>
    <w:p w14:paraId="150A7472" w14:textId="77777777" w:rsidR="008A0FFC" w:rsidRDefault="001A1A5C">
      <w:pPr>
        <w:spacing w:line="600" w:lineRule="auto"/>
        <w:ind w:firstLine="720"/>
        <w:jc w:val="both"/>
        <w:rPr>
          <w:rFonts w:eastAsia="Times New Roman"/>
          <w:szCs w:val="24"/>
        </w:rPr>
      </w:pPr>
      <w:r>
        <w:rPr>
          <w:rFonts w:eastAsia="Times New Roman"/>
          <w:szCs w:val="24"/>
        </w:rPr>
        <w:t>Το δεύτερο και ιδιαίτερα σημαντικό σημείο είναι ότι τιμωρεί, ουσιαστικά, τους επενδυτές των προηγούμενων αναπτυξιακών νόμ</w:t>
      </w:r>
      <w:r>
        <w:rPr>
          <w:rFonts w:eastAsia="Times New Roman"/>
          <w:szCs w:val="24"/>
        </w:rPr>
        <w:t>ων. Ο νόμος είναι εκδικητικός ως προς τις επενδύσεις που είναι ενταγμένες στους προηγούμενους αναπτυξιακούς και με αυτόν τον τρόπο καταργείται η έννοια της συνέχειας του κράτους.</w:t>
      </w:r>
    </w:p>
    <w:p w14:paraId="150A7473" w14:textId="77777777" w:rsidR="008A0FFC" w:rsidRDefault="001A1A5C">
      <w:pPr>
        <w:spacing w:line="600" w:lineRule="auto"/>
        <w:ind w:firstLine="720"/>
        <w:jc w:val="both"/>
        <w:rPr>
          <w:rFonts w:eastAsia="Times New Roman"/>
          <w:szCs w:val="24"/>
        </w:rPr>
      </w:pPr>
      <w:r>
        <w:rPr>
          <w:rFonts w:eastAsia="Times New Roman"/>
          <w:szCs w:val="24"/>
        </w:rPr>
        <w:t xml:space="preserve">Αλήθεια, ποιος επενδυτής θα φέρει τα χρήματά του σε μια χώρα που δεν υπάρχει </w:t>
      </w:r>
      <w:r>
        <w:rPr>
          <w:rFonts w:eastAsia="Times New Roman"/>
          <w:szCs w:val="24"/>
        </w:rPr>
        <w:t>εμπιστοσύνη, που το κράτος αλλάζει από κυβέρνηση σε κυβέρνηση, που δεν εγγυάται τη συνέχειά του και που λειτουργεί εκδικητικά, με κριτήρια πρωτόγνωρα.</w:t>
      </w:r>
    </w:p>
    <w:p w14:paraId="150A7474" w14:textId="77777777" w:rsidR="008A0FFC" w:rsidRDefault="001A1A5C">
      <w:pPr>
        <w:tabs>
          <w:tab w:val="left" w:pos="3695"/>
        </w:tabs>
        <w:spacing w:line="600" w:lineRule="auto"/>
        <w:ind w:firstLine="720"/>
        <w:jc w:val="both"/>
        <w:rPr>
          <w:rFonts w:eastAsia="Times New Roman"/>
          <w:szCs w:val="24"/>
        </w:rPr>
      </w:pPr>
      <w:r>
        <w:rPr>
          <w:rFonts w:eastAsia="Times New Roman"/>
          <w:szCs w:val="24"/>
        </w:rPr>
        <w:t>Κυρίες και κύριοι συνάδελφοι, η ανάπτυξη έρχεται με κανόνες που τηρούνται απ’ όλους, αποδεκτούς από τον σ</w:t>
      </w:r>
      <w:r>
        <w:rPr>
          <w:rFonts w:eastAsia="Times New Roman"/>
          <w:szCs w:val="24"/>
        </w:rPr>
        <w:t xml:space="preserve">ύγχρονο κόσμο, που σέβονται τις αρχές της ελεύθερης αγοράς αλλά και τους θεσμούς. Αυτός </w:t>
      </w:r>
      <w:r>
        <w:rPr>
          <w:rFonts w:eastAsia="Times New Roman"/>
          <w:szCs w:val="24"/>
        </w:rPr>
        <w:lastRenderedPageBreak/>
        <w:t>είναι κανόνας απαράβατος για την προσέλκυση επενδύσεων. Η ανάπτυξη έρχεται με αξιόπιστες κυβερνήσεις, που εργάζονται για το κοινό καλό και όχι για τα νέα πελατειακά δίκ</w:t>
      </w:r>
      <w:r>
        <w:rPr>
          <w:rFonts w:eastAsia="Times New Roman"/>
          <w:szCs w:val="24"/>
        </w:rPr>
        <w:t xml:space="preserve">τυα, που με μεγάλη επιμέλεια χτίζετε εσείς όλο αυτό το διάστημα, ή για το ταξικό καλό όσων πιστεύετε ότι είναι με εσάς. Έρχεται με σχέση εμπιστοσύνης μεταξύ </w:t>
      </w:r>
      <w:r>
        <w:rPr>
          <w:rFonts w:eastAsia="Times New Roman"/>
          <w:szCs w:val="24"/>
        </w:rPr>
        <w:t>Κυβέρνησης</w:t>
      </w:r>
      <w:r>
        <w:rPr>
          <w:rFonts w:eastAsia="Times New Roman"/>
          <w:szCs w:val="24"/>
        </w:rPr>
        <w:t>, επιχειρηματικότητας αλλά και εργαζομένων. Και η πολύτιμη έννοια της εμπιστοσύνης χτίζετ</w:t>
      </w:r>
      <w:r>
        <w:rPr>
          <w:rFonts w:eastAsia="Times New Roman"/>
          <w:szCs w:val="24"/>
        </w:rPr>
        <w:t xml:space="preserve">αι με πολύ κόπο και μεγάλη προσπάθεια. </w:t>
      </w:r>
    </w:p>
    <w:p w14:paraId="150A7475" w14:textId="77777777" w:rsidR="008A0FFC" w:rsidRDefault="001A1A5C">
      <w:pPr>
        <w:tabs>
          <w:tab w:val="left" w:pos="3695"/>
        </w:tabs>
        <w:spacing w:line="600" w:lineRule="auto"/>
        <w:ind w:firstLine="720"/>
        <w:jc w:val="both"/>
        <w:rPr>
          <w:rFonts w:eastAsia="Times New Roman"/>
          <w:szCs w:val="24"/>
        </w:rPr>
      </w:pPr>
      <w:r>
        <w:rPr>
          <w:rFonts w:eastAsia="Times New Roman"/>
          <w:szCs w:val="24"/>
        </w:rPr>
        <w:t>Πολύ φοβάμαι, όμως, ότι ούτε ο κόπος ούτε η προσπάθεια σας διακρίνει, σίγουρα ούτε και η αξιοπιστία. Αυτήν την χάσατε πολύ νωρίς, για να κερδίσετε επάξια τον χαρακτηρισμό της πλέον αναξιόπιστης Κυβέρνησης που έχει χά</w:t>
      </w:r>
      <w:r>
        <w:rPr>
          <w:rFonts w:eastAsia="Times New Roman"/>
          <w:szCs w:val="24"/>
        </w:rPr>
        <w:t xml:space="preserve">σει την εμπιστοσύνη και των πολιτών και των επενδυτών, της Κυβέρνησης που σέρνει την Ελλάδα στον δρόμο της ύφεσης και του μαρασμού. </w:t>
      </w:r>
    </w:p>
    <w:p w14:paraId="150A7476" w14:textId="77777777" w:rsidR="008A0FFC" w:rsidRDefault="001A1A5C">
      <w:pPr>
        <w:tabs>
          <w:tab w:val="left" w:pos="3695"/>
        </w:tabs>
        <w:spacing w:line="600" w:lineRule="auto"/>
        <w:ind w:firstLine="720"/>
        <w:jc w:val="both"/>
        <w:rPr>
          <w:rFonts w:eastAsia="Times New Roman"/>
          <w:szCs w:val="24"/>
        </w:rPr>
      </w:pPr>
      <w:r>
        <w:rPr>
          <w:rFonts w:eastAsia="Times New Roman"/>
          <w:szCs w:val="24"/>
        </w:rPr>
        <w:t>Όσο πιο γρήγορα, λοιπόν, αλλάξουμε πορεία, τόσο καλύτερα.</w:t>
      </w:r>
    </w:p>
    <w:p w14:paraId="150A7477" w14:textId="77777777" w:rsidR="008A0FFC" w:rsidRDefault="001A1A5C">
      <w:pPr>
        <w:tabs>
          <w:tab w:val="left" w:pos="369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50A7478" w14:textId="77777777" w:rsidR="008A0FFC" w:rsidRDefault="001A1A5C">
      <w:pPr>
        <w:tabs>
          <w:tab w:val="left" w:pos="3695"/>
        </w:tabs>
        <w:spacing w:line="600" w:lineRule="auto"/>
        <w:ind w:firstLine="720"/>
        <w:jc w:val="both"/>
        <w:rPr>
          <w:rFonts w:eastAsia="Times New Roman"/>
          <w:szCs w:val="24"/>
        </w:rPr>
      </w:pPr>
      <w:r>
        <w:rPr>
          <w:rFonts w:eastAsia="Times New Roman" w:cs="Times New Roman"/>
          <w:b/>
          <w:szCs w:val="24"/>
        </w:rPr>
        <w:lastRenderedPageBreak/>
        <w:t>ΓΕΩΡΓΙΟΣ ΑΜ</w:t>
      </w:r>
      <w:r>
        <w:rPr>
          <w:rFonts w:eastAsia="Times New Roman" w:cs="Times New Roman"/>
          <w:b/>
          <w:szCs w:val="24"/>
        </w:rPr>
        <w:t>ΥΡΑΣ:</w:t>
      </w:r>
      <w:r>
        <w:rPr>
          <w:rFonts w:eastAsia="Times New Roman"/>
          <w:szCs w:val="24"/>
        </w:rPr>
        <w:t xml:space="preserve"> Κύριε Πρόεδρε, τον λόγο.</w:t>
      </w:r>
    </w:p>
    <w:p w14:paraId="150A7479" w14:textId="77777777" w:rsidR="008A0FFC" w:rsidRDefault="001A1A5C">
      <w:pPr>
        <w:tabs>
          <w:tab w:val="left" w:pos="3695"/>
        </w:tabs>
        <w:spacing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Ορίστε, έχετε τον λόγο.</w:t>
      </w:r>
    </w:p>
    <w:p w14:paraId="150A747A" w14:textId="77777777" w:rsidR="008A0FFC" w:rsidRDefault="001A1A5C">
      <w:pPr>
        <w:tabs>
          <w:tab w:val="left" w:pos="3695"/>
        </w:tabs>
        <w:spacing w:line="600" w:lineRule="auto"/>
        <w:ind w:firstLine="720"/>
        <w:jc w:val="both"/>
        <w:rPr>
          <w:rFonts w:eastAsia="Times New Roman"/>
          <w:szCs w:val="24"/>
        </w:rPr>
      </w:pPr>
      <w:r>
        <w:rPr>
          <w:rFonts w:eastAsia="Times New Roman" w:cs="Times New Roman"/>
          <w:b/>
          <w:szCs w:val="24"/>
        </w:rPr>
        <w:t>ΓΕΩΡΓΙΟΣ ΑΜΥΡΑΣ:</w:t>
      </w:r>
      <w:r>
        <w:rPr>
          <w:rFonts w:eastAsia="Times New Roman"/>
          <w:szCs w:val="24"/>
        </w:rPr>
        <w:t xml:space="preserve"> Κύριε Πρόεδρε, θέλω να θέσω το ζήτημα της κατάθεσης αυτής της εκπρόθεσμης τροπολογίας. Σύμφωνα με το άρθρο 88 του Κανονισμού της Βουλής, πρώτον οι τροπολογίες πρέπει να κατατίθενται από τους αρμόδιους Υπουργούς -ο κ. Μουζάλας δεν είναι παρών, για να την υ</w:t>
      </w:r>
      <w:r>
        <w:rPr>
          <w:rFonts w:eastAsia="Times New Roman"/>
          <w:szCs w:val="24"/>
        </w:rPr>
        <w:t>ποστηρίξει, να την εισαγάγει στην Ολομέλεια- και δεύτερον πρέπει να σχετίζονται με το αντικείμενο της πρότασης ή του σχεδίου νόμου.</w:t>
      </w:r>
    </w:p>
    <w:p w14:paraId="150A747B" w14:textId="77777777" w:rsidR="008A0FFC" w:rsidRDefault="001A1A5C">
      <w:pPr>
        <w:tabs>
          <w:tab w:val="left" w:pos="3695"/>
        </w:tabs>
        <w:spacing w:line="600" w:lineRule="auto"/>
        <w:ind w:firstLine="720"/>
        <w:jc w:val="both"/>
        <w:rPr>
          <w:rFonts w:eastAsia="Times New Roman"/>
          <w:szCs w:val="24"/>
        </w:rPr>
      </w:pPr>
      <w:r>
        <w:rPr>
          <w:rFonts w:eastAsia="Times New Roman"/>
          <w:szCs w:val="24"/>
        </w:rPr>
        <w:t>Εδώ έχουμε ογδόντα πέντε σελίδες…</w:t>
      </w:r>
    </w:p>
    <w:p w14:paraId="150A747C" w14:textId="77777777" w:rsidR="008A0FFC" w:rsidRDefault="001A1A5C">
      <w:pPr>
        <w:tabs>
          <w:tab w:val="left" w:pos="3695"/>
        </w:tabs>
        <w:spacing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Κύριε Αμυρά, η πρόταση ποια είναι; Έχουν ειπωθεί…</w:t>
      </w:r>
    </w:p>
    <w:p w14:paraId="150A747D" w14:textId="77777777" w:rsidR="008A0FFC" w:rsidRDefault="001A1A5C">
      <w:pPr>
        <w:tabs>
          <w:tab w:val="left" w:pos="3695"/>
        </w:tabs>
        <w:spacing w:line="600" w:lineRule="auto"/>
        <w:ind w:firstLine="720"/>
        <w:jc w:val="both"/>
        <w:rPr>
          <w:rFonts w:eastAsia="Times New Roman"/>
          <w:szCs w:val="24"/>
        </w:rPr>
      </w:pPr>
      <w:r>
        <w:rPr>
          <w:rFonts w:eastAsia="Times New Roman" w:cs="Times New Roman"/>
          <w:b/>
          <w:szCs w:val="24"/>
        </w:rPr>
        <w:t>ΓΕΩΡΓΙΟ</w:t>
      </w:r>
      <w:r>
        <w:rPr>
          <w:rFonts w:eastAsia="Times New Roman" w:cs="Times New Roman"/>
          <w:b/>
          <w:szCs w:val="24"/>
        </w:rPr>
        <w:t>Σ ΑΜΥΡΑΣ:</w:t>
      </w:r>
      <w:r>
        <w:rPr>
          <w:rFonts w:eastAsia="Times New Roman"/>
          <w:szCs w:val="24"/>
        </w:rPr>
        <w:t xml:space="preserve"> Ακούστε μόνο αυτό, για να καταλάβουν οι λίγοι συνάδελφοι που έχουμε μείνει στην Αίθουσα τον τρόπο νομοθέτησης.</w:t>
      </w:r>
    </w:p>
    <w:p w14:paraId="150A747E" w14:textId="77777777" w:rsidR="008A0FFC" w:rsidRDefault="001A1A5C">
      <w:pPr>
        <w:tabs>
          <w:tab w:val="left" w:pos="3695"/>
        </w:tabs>
        <w:spacing w:line="600" w:lineRule="auto"/>
        <w:ind w:firstLine="720"/>
        <w:jc w:val="both"/>
        <w:rPr>
          <w:rFonts w:eastAsia="Times New Roman"/>
          <w:bCs/>
          <w:szCs w:val="24"/>
        </w:rPr>
      </w:pPr>
      <w:r>
        <w:rPr>
          <w:rFonts w:eastAsia="Times New Roman"/>
          <w:bCs/>
          <w:szCs w:val="24"/>
        </w:rPr>
        <w:lastRenderedPageBreak/>
        <w:t>Υπάρχει σε αυτή</w:t>
      </w:r>
      <w:r>
        <w:rPr>
          <w:rFonts w:eastAsia="Times New Roman"/>
          <w:bCs/>
          <w:szCs w:val="24"/>
        </w:rPr>
        <w:t>ν</w:t>
      </w:r>
      <w:r>
        <w:rPr>
          <w:rFonts w:eastAsia="Times New Roman"/>
          <w:bCs/>
          <w:szCs w:val="24"/>
        </w:rPr>
        <w:t xml:space="preserve"> την τροπολογία «μαμούθ», για παράδειγμα, μια διάταξη που λέει τι θα γίνει εάν εκδοθεί απόφαση διαζυγίου μεταξύ δύο ανθ</w:t>
      </w:r>
      <w:r>
        <w:rPr>
          <w:rFonts w:eastAsia="Times New Roman"/>
          <w:bCs/>
          <w:szCs w:val="24"/>
        </w:rPr>
        <w:t>ρώπων που ο γάμος διήρκεσε τρία χρόνια και πού θα πάει η επιμέλεια των τέκνων εάν ο ένας από τους δύο διέμενε νόμιμα ή όχι στην Ελλάδα. Έχει σχέση αυτή η τροπολογία με το αναπτυξιακό νομοσχέδιο;</w:t>
      </w:r>
    </w:p>
    <w:p w14:paraId="150A747F" w14:textId="77777777" w:rsidR="008A0FFC" w:rsidRDefault="001A1A5C">
      <w:pPr>
        <w:tabs>
          <w:tab w:val="left" w:pos="3695"/>
        </w:tabs>
        <w:spacing w:line="600" w:lineRule="auto"/>
        <w:ind w:firstLine="720"/>
        <w:jc w:val="both"/>
        <w:rPr>
          <w:rFonts w:eastAsia="Times New Roman"/>
          <w:bCs/>
          <w:szCs w:val="24"/>
        </w:rPr>
      </w:pPr>
      <w:r>
        <w:rPr>
          <w:rFonts w:eastAsia="Times New Roman"/>
          <w:bCs/>
          <w:szCs w:val="24"/>
        </w:rPr>
        <w:t>Παρακαλώ, κύριε Πρόεδρε, έχω την αίσθηση ότι και το Προεδρείο</w:t>
      </w:r>
      <w:r>
        <w:rPr>
          <w:rFonts w:eastAsia="Times New Roman"/>
          <w:bCs/>
          <w:szCs w:val="24"/>
        </w:rPr>
        <w:t xml:space="preserve"> δεν θα έπρεπε να την κάνει αποδεκτή. Θα έπρεπε να αποπέμψει αυτή την κατάθεση ως μη σύννομη ή εν πάση περιπτώσει ως παράτυπη σε σχέση με τις πρόνοιες του Κανονισμού της Βουλής και δη του άρθρου 88.</w:t>
      </w:r>
    </w:p>
    <w:p w14:paraId="150A7480" w14:textId="77777777" w:rsidR="008A0FFC" w:rsidRDefault="001A1A5C">
      <w:pPr>
        <w:tabs>
          <w:tab w:val="left" w:pos="3695"/>
        </w:tabs>
        <w:spacing w:line="600" w:lineRule="auto"/>
        <w:ind w:firstLine="720"/>
        <w:jc w:val="both"/>
        <w:rPr>
          <w:rFonts w:eastAsia="Times New Roman"/>
          <w:bCs/>
          <w:szCs w:val="24"/>
        </w:rPr>
      </w:pPr>
      <w:r>
        <w:rPr>
          <w:rFonts w:eastAsia="Times New Roman"/>
          <w:bCs/>
          <w:szCs w:val="24"/>
        </w:rPr>
        <w:t>Ευχαριστώ.</w:t>
      </w:r>
    </w:p>
    <w:p w14:paraId="150A7481" w14:textId="77777777" w:rsidR="008A0FFC" w:rsidRDefault="001A1A5C">
      <w:pPr>
        <w:tabs>
          <w:tab w:val="left" w:pos="3695"/>
        </w:tabs>
        <w:spacing w:line="600" w:lineRule="auto"/>
        <w:ind w:firstLine="720"/>
        <w:jc w:val="both"/>
        <w:rPr>
          <w:rFonts w:eastAsia="Times New Roman"/>
          <w:bCs/>
          <w:szCs w:val="24"/>
        </w:rPr>
      </w:pPr>
      <w:r>
        <w:rPr>
          <w:rFonts w:eastAsia="Times New Roman"/>
          <w:b/>
          <w:bCs/>
          <w:szCs w:val="24"/>
        </w:rPr>
        <w:t>ΑΝΤΩΝ</w:t>
      </w:r>
      <w:r>
        <w:rPr>
          <w:rFonts w:eastAsia="Times New Roman"/>
          <w:b/>
          <w:bCs/>
          <w:szCs w:val="24"/>
        </w:rPr>
        <w:t>Η</w:t>
      </w:r>
      <w:r>
        <w:rPr>
          <w:rFonts w:eastAsia="Times New Roman"/>
          <w:b/>
          <w:bCs/>
          <w:szCs w:val="24"/>
        </w:rPr>
        <w:t>Σ ΜΠΑΛΩΜΕΝΑΚΗΣ:</w:t>
      </w:r>
      <w:r>
        <w:rPr>
          <w:rFonts w:eastAsia="Times New Roman"/>
          <w:bCs/>
          <w:szCs w:val="24"/>
        </w:rPr>
        <w:t xml:space="preserve"> Κύριε Πρόεδρε, θα δοθεί παράταση;</w:t>
      </w:r>
    </w:p>
    <w:p w14:paraId="150A7482" w14:textId="77777777" w:rsidR="008A0FFC" w:rsidRDefault="001A1A5C">
      <w:pPr>
        <w:tabs>
          <w:tab w:val="left" w:pos="3695"/>
        </w:tabs>
        <w:spacing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Όχι, ο τελευταίος ομιλητής είναι ο κ. Καρράς.</w:t>
      </w:r>
    </w:p>
    <w:p w14:paraId="150A7483" w14:textId="77777777" w:rsidR="008A0FFC" w:rsidRDefault="001A1A5C">
      <w:pPr>
        <w:tabs>
          <w:tab w:val="left" w:pos="3695"/>
        </w:tabs>
        <w:spacing w:line="600" w:lineRule="auto"/>
        <w:ind w:firstLine="720"/>
        <w:jc w:val="both"/>
        <w:rPr>
          <w:rFonts w:eastAsia="Times New Roman"/>
          <w:szCs w:val="24"/>
        </w:rPr>
      </w:pPr>
      <w:r>
        <w:rPr>
          <w:rFonts w:eastAsia="Times New Roman"/>
          <w:szCs w:val="24"/>
        </w:rPr>
        <w:t>Τον λόγο έχει ο κ. Μηταράκης.</w:t>
      </w:r>
    </w:p>
    <w:p w14:paraId="150A7484" w14:textId="77777777" w:rsidR="008A0FFC" w:rsidRDefault="001A1A5C">
      <w:pPr>
        <w:tabs>
          <w:tab w:val="left" w:pos="3695"/>
        </w:tabs>
        <w:spacing w:line="600" w:lineRule="auto"/>
        <w:ind w:firstLine="720"/>
        <w:jc w:val="both"/>
        <w:rPr>
          <w:rFonts w:eastAsia="Times New Roman"/>
          <w:szCs w:val="24"/>
        </w:rPr>
      </w:pPr>
      <w:r>
        <w:rPr>
          <w:rFonts w:eastAsia="Times New Roman"/>
          <w:b/>
          <w:szCs w:val="24"/>
        </w:rPr>
        <w:lastRenderedPageBreak/>
        <w:t>ΠΑΝΑΓΙΩΤΗΣ ΜΗΤΑΡΑΚΗΣ:</w:t>
      </w:r>
      <w:r>
        <w:rPr>
          <w:rFonts w:eastAsia="Times New Roman"/>
          <w:szCs w:val="24"/>
        </w:rPr>
        <w:t xml:space="preserve"> Ευχαριστώ, κύριε Πρόεδρε.</w:t>
      </w:r>
    </w:p>
    <w:p w14:paraId="150A7485" w14:textId="77777777" w:rsidR="008A0FFC" w:rsidRDefault="001A1A5C">
      <w:pPr>
        <w:tabs>
          <w:tab w:val="left" w:pos="3695"/>
        </w:tabs>
        <w:spacing w:line="600" w:lineRule="auto"/>
        <w:ind w:firstLine="720"/>
        <w:jc w:val="both"/>
        <w:rPr>
          <w:rFonts w:eastAsia="Times New Roman"/>
          <w:szCs w:val="24"/>
        </w:rPr>
      </w:pPr>
      <w:r>
        <w:rPr>
          <w:rFonts w:eastAsia="Times New Roman"/>
          <w:szCs w:val="24"/>
        </w:rPr>
        <w:t>Κύριε Πρόεδρε, κυρίες και κύριοι συνάδελφοι, έχω πει πολλές φορέ</w:t>
      </w:r>
      <w:r>
        <w:rPr>
          <w:rFonts w:eastAsia="Times New Roman"/>
          <w:szCs w:val="24"/>
        </w:rPr>
        <w:t xml:space="preserve">ς σε αυτήν την Αίθουσα ότι για να ξαναεπιστρέψουμε στην ανάπτυξη της ελληνικής οικονομίας πρέπει κατ’ αρχάς να πιστέψουμε στον ιδιωτικό τομέα, να πιστέψουμε στις επενδύσεις. </w:t>
      </w:r>
    </w:p>
    <w:p w14:paraId="150A7486" w14:textId="77777777" w:rsidR="008A0FFC" w:rsidRDefault="001A1A5C">
      <w:pPr>
        <w:tabs>
          <w:tab w:val="left" w:pos="3695"/>
        </w:tabs>
        <w:spacing w:line="600" w:lineRule="auto"/>
        <w:ind w:firstLine="720"/>
        <w:jc w:val="both"/>
        <w:rPr>
          <w:rFonts w:eastAsia="Times New Roman"/>
          <w:szCs w:val="24"/>
        </w:rPr>
      </w:pPr>
      <w:r>
        <w:rPr>
          <w:rFonts w:eastAsia="Times New Roman"/>
          <w:szCs w:val="24"/>
        </w:rPr>
        <w:t xml:space="preserve">Και πράγματι χάρηκα κατά τη συζήτηση στην </w:t>
      </w:r>
      <w:r>
        <w:rPr>
          <w:rFonts w:eastAsia="Times New Roman"/>
          <w:szCs w:val="24"/>
        </w:rPr>
        <w:t xml:space="preserve">επιτροπή </w:t>
      </w:r>
      <w:r>
        <w:rPr>
          <w:rFonts w:eastAsia="Times New Roman"/>
          <w:szCs w:val="24"/>
        </w:rPr>
        <w:t>που ένας συνάδελφος του ΣΥΡΙΖΑ</w:t>
      </w:r>
      <w:r>
        <w:rPr>
          <w:rFonts w:eastAsia="Times New Roman"/>
          <w:szCs w:val="24"/>
        </w:rPr>
        <w:t xml:space="preserve"> είπε: «Δεν μπορούμε να φέρουμε Αρειανούς για πετύχουμε την ανάπτυξη. Και αυτό θα γίνει μόνο με την ιδιωτική οικονομία». Λογικό, αλλά καινούρ</w:t>
      </w:r>
      <w:r>
        <w:rPr>
          <w:rFonts w:eastAsia="Times New Roman"/>
          <w:szCs w:val="24"/>
        </w:rPr>
        <w:t>γ</w:t>
      </w:r>
      <w:r>
        <w:rPr>
          <w:rFonts w:eastAsia="Times New Roman"/>
          <w:szCs w:val="24"/>
        </w:rPr>
        <w:t>ιο για εσάς. Είναι ένα μεγάλο βήμα προόδου για τον ΣΥΡΙΖΑ, χωρίς ουσία όμως.</w:t>
      </w:r>
    </w:p>
    <w:p w14:paraId="150A7487" w14:textId="77777777" w:rsidR="008A0FFC" w:rsidRDefault="001A1A5C">
      <w:pPr>
        <w:tabs>
          <w:tab w:val="left" w:pos="3695"/>
        </w:tabs>
        <w:spacing w:line="600" w:lineRule="auto"/>
        <w:ind w:firstLine="720"/>
        <w:jc w:val="both"/>
        <w:rPr>
          <w:rFonts w:eastAsia="Times New Roman"/>
          <w:szCs w:val="24"/>
        </w:rPr>
      </w:pPr>
      <w:r>
        <w:rPr>
          <w:rFonts w:eastAsia="Times New Roman"/>
          <w:szCs w:val="24"/>
        </w:rPr>
        <w:t xml:space="preserve">Χρειάστηκαν </w:t>
      </w:r>
      <w:r>
        <w:rPr>
          <w:rFonts w:eastAsia="Times New Roman"/>
          <w:szCs w:val="24"/>
        </w:rPr>
        <w:t xml:space="preserve">δεκαεπτά </w:t>
      </w:r>
      <w:r>
        <w:rPr>
          <w:rFonts w:eastAsia="Times New Roman"/>
          <w:szCs w:val="24"/>
        </w:rPr>
        <w:t xml:space="preserve">μήνες αναμονής, </w:t>
      </w:r>
      <w:r>
        <w:rPr>
          <w:rFonts w:eastAsia="Times New Roman"/>
          <w:szCs w:val="24"/>
        </w:rPr>
        <w:t>για να καταλάβετε, κυρίες και κύριοι συνάδελφοι της συμπολίτευσης, ότι είναι σημαντικός ο αναπτυξιακός νόμος. Ελπίζω να μην χρειαστείτε άλλους τόσους μήνες όμως για να καταλάβετε ότι το νομοσχέδιο που συζητάμε σήμερα είναι ένα «αδειανό πουκάμισο».</w:t>
      </w:r>
    </w:p>
    <w:p w14:paraId="150A7488" w14:textId="77777777" w:rsidR="008A0FFC" w:rsidRDefault="001A1A5C">
      <w:pPr>
        <w:tabs>
          <w:tab w:val="left" w:pos="3695"/>
        </w:tabs>
        <w:spacing w:line="600" w:lineRule="auto"/>
        <w:ind w:firstLine="720"/>
        <w:jc w:val="both"/>
        <w:rPr>
          <w:rFonts w:eastAsia="Times New Roman"/>
          <w:szCs w:val="24"/>
        </w:rPr>
      </w:pPr>
      <w:r>
        <w:rPr>
          <w:rFonts w:eastAsia="Times New Roman"/>
          <w:szCs w:val="24"/>
        </w:rPr>
        <w:lastRenderedPageBreak/>
        <w:t>Διαβάστε</w:t>
      </w:r>
      <w:r>
        <w:rPr>
          <w:rFonts w:eastAsia="Times New Roman"/>
          <w:szCs w:val="24"/>
        </w:rPr>
        <w:t xml:space="preserve"> τη γνώμη της ΟΚΕ. Στη δεδομένη κατάσταση της παρατεταμένης ύφεσης της ελληνικής οικονομίας, της ουσιαστικής ανεπάρκειας ρευστότητας του τραπεζικού συστήματος και του αρνητικού επιχειρηματικού κλίματος, οι φοροαπαλλαγές δεν αποτελούν πρακτικά ελκυστικό είδ</w:t>
      </w:r>
      <w:r>
        <w:rPr>
          <w:rFonts w:eastAsia="Times New Roman"/>
          <w:szCs w:val="24"/>
        </w:rPr>
        <w:t xml:space="preserve">ος ενίσχυσης. Οι φοροαπαλλαγές γενικά είναι ο καλύτερος τρόπος ενίσχυσης αναπτυξιακών πρωτοβουλιών αλλά απαιτούν μια χώρα στην οποία λειτουργεί ο τραπεζικός τομέας, απαιτούν μια χώρα που είναι χαμηλό το κόστος ρίσκου. </w:t>
      </w:r>
    </w:p>
    <w:p w14:paraId="150A7489" w14:textId="77777777" w:rsidR="008A0FFC" w:rsidRDefault="001A1A5C">
      <w:pPr>
        <w:tabs>
          <w:tab w:val="left" w:pos="3695"/>
        </w:tabs>
        <w:spacing w:line="600" w:lineRule="auto"/>
        <w:ind w:firstLine="720"/>
        <w:jc w:val="both"/>
        <w:rPr>
          <w:rFonts w:eastAsia="Times New Roman"/>
          <w:szCs w:val="24"/>
        </w:rPr>
      </w:pPr>
      <w:r>
        <w:rPr>
          <w:rFonts w:eastAsia="Times New Roman"/>
          <w:szCs w:val="24"/>
        </w:rPr>
        <w:t>Ως προς τις επιχορηγήσεις, είπε ο κύρ</w:t>
      </w:r>
      <w:r>
        <w:rPr>
          <w:rFonts w:eastAsia="Times New Roman"/>
          <w:szCs w:val="24"/>
        </w:rPr>
        <w:t xml:space="preserve">ιος Υπουργός ότι το σχέδιο σήμερα εδράζεται σε υπαρκτούς πόρους. Με τα 480 εκατομμύρια, όμως, που προβλέπει η </w:t>
      </w:r>
      <w:r>
        <w:rPr>
          <w:rFonts w:eastAsia="Times New Roman"/>
          <w:szCs w:val="24"/>
        </w:rPr>
        <w:t xml:space="preserve">έκθεση </w:t>
      </w:r>
      <w:r>
        <w:rPr>
          <w:rFonts w:eastAsia="Times New Roman"/>
          <w:szCs w:val="24"/>
        </w:rPr>
        <w:t>του Γενικού Λογιστηρίου του Κράτους για την περίοδο 2016-2022 δεν μπορούμε να ελπίζουμε ότι αυτό το νομοσχέδιο θα έχει επίδραση στην ελληνι</w:t>
      </w:r>
      <w:r>
        <w:rPr>
          <w:rFonts w:eastAsia="Times New Roman"/>
          <w:szCs w:val="24"/>
        </w:rPr>
        <w:t>κή οικονομία. Και απ’ αυτό το ποσό πέρυσι, που δεν είχαμε τον νόμο, φέτος και του χρόνου ουσιαστικά θα δοθούν μηδέν στην ελληνική οικονομία.</w:t>
      </w:r>
    </w:p>
    <w:p w14:paraId="150A748A" w14:textId="77777777" w:rsidR="008A0FFC" w:rsidRDefault="001A1A5C">
      <w:pPr>
        <w:tabs>
          <w:tab w:val="left" w:pos="3695"/>
        </w:tabs>
        <w:spacing w:line="600" w:lineRule="auto"/>
        <w:ind w:firstLine="720"/>
        <w:jc w:val="both"/>
        <w:rPr>
          <w:rFonts w:eastAsia="Times New Roman"/>
          <w:szCs w:val="24"/>
        </w:rPr>
      </w:pPr>
      <w:r>
        <w:rPr>
          <w:rFonts w:eastAsia="Times New Roman"/>
          <w:szCs w:val="24"/>
        </w:rPr>
        <w:lastRenderedPageBreak/>
        <w:t>Γι’ αυτό μην μοιράζετε άλλες ψεύτικες υποσχέσεις, ειδικά τώρα που η χώρα μας χρειάζεται τα επόμενα χρόνια 100 δισεκ</w:t>
      </w:r>
      <w:r>
        <w:rPr>
          <w:rFonts w:eastAsia="Times New Roman"/>
          <w:szCs w:val="24"/>
        </w:rPr>
        <w:t>ατομμύρια ευρώ νέες επενδύσεις για να βγει οριστικά από την κρίση.</w:t>
      </w:r>
    </w:p>
    <w:p w14:paraId="150A748B" w14:textId="77777777" w:rsidR="008A0FFC" w:rsidRDefault="001A1A5C">
      <w:pPr>
        <w:tabs>
          <w:tab w:val="left" w:pos="3695"/>
        </w:tabs>
        <w:spacing w:line="600" w:lineRule="auto"/>
        <w:ind w:firstLine="720"/>
        <w:jc w:val="both"/>
        <w:rPr>
          <w:rFonts w:eastAsia="Times New Roman"/>
          <w:bCs/>
          <w:szCs w:val="24"/>
        </w:rPr>
      </w:pPr>
      <w:r>
        <w:rPr>
          <w:rFonts w:eastAsia="Times New Roman"/>
          <w:szCs w:val="24"/>
        </w:rPr>
        <w:t>Άρα, ο στόχος της προσέλκυσης νέων επενδύσεων δεν επιτυγχάνεται με αυτό το πλαίσιο, εκτός και εάν έχετε και άλλες μεθόδους. Διάβαζα τώρα, ένα λεπτό πριν ανέβω στο Βήμα, την εκπρόθεσμη τροπο</w:t>
      </w:r>
      <w:r>
        <w:rPr>
          <w:rFonts w:eastAsia="Times New Roman"/>
          <w:szCs w:val="24"/>
        </w:rPr>
        <w:t xml:space="preserve">λογία. Προβλέπει να λειτουργήσουν κυλικεία κατά παρέκκλιση της νομοθεσίας στα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xml:space="preserve">. Ίσως αυτό είναι το νέο αναπτυξιακό μοντέλο που συζητάμε σήμερα. </w:t>
      </w:r>
    </w:p>
    <w:p w14:paraId="150A748C" w14:textId="77777777" w:rsidR="008A0FFC" w:rsidRDefault="001A1A5C">
      <w:pPr>
        <w:spacing w:line="600" w:lineRule="auto"/>
        <w:jc w:val="both"/>
        <w:rPr>
          <w:rFonts w:eastAsia="Times New Roman" w:cs="Times New Roman"/>
          <w:szCs w:val="24"/>
        </w:rPr>
      </w:pPr>
      <w:r>
        <w:rPr>
          <w:rFonts w:eastAsia="Times New Roman"/>
          <w:szCs w:val="24"/>
        </w:rPr>
        <w:tab/>
      </w:r>
      <w:r>
        <w:rPr>
          <w:rFonts w:eastAsia="Times New Roman" w:cs="Times New Roman"/>
          <w:szCs w:val="24"/>
        </w:rPr>
        <w:t xml:space="preserve">Να δούμε, όμως, τι έγινε στα προηγούμενα χρόνια. Το 2012, το 2013, το 2014, μέσα στην κρίση, το Υπουργείο Ανάπτυξης έδωσε επιχορηγήσεις 1,2 </w:t>
      </w:r>
      <w:r>
        <w:rPr>
          <w:rFonts w:eastAsia="Times New Roman" w:cs="Times New Roman"/>
          <w:szCs w:val="24"/>
        </w:rPr>
        <w:t xml:space="preserve">δισεκατομμυρίου </w:t>
      </w:r>
      <w:r>
        <w:rPr>
          <w:rFonts w:eastAsia="Times New Roman" w:cs="Times New Roman"/>
          <w:szCs w:val="24"/>
        </w:rPr>
        <w:t xml:space="preserve">ευρώ που είχαν αποτέλεσμα και επέστρεψε η ελληνική οικονομία στην ανάπτυξη το 2014. </w:t>
      </w:r>
    </w:p>
    <w:p w14:paraId="150A748D"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Το κακό, όμως, </w:t>
      </w:r>
      <w:r>
        <w:rPr>
          <w:rFonts w:eastAsia="Times New Roman" w:cs="Times New Roman"/>
          <w:szCs w:val="24"/>
        </w:rPr>
        <w:t xml:space="preserve">είναι ότι με αυτόν τον νόμο όχι μόνο δεν θα φέρετε νέες επενδύσεις, αλλά με τις μεταβατικές διατάξεις πλήττετε αυτούς που ήδη τόλμησαν και επένδυσαν στην ελληνική οικονομία. </w:t>
      </w:r>
    </w:p>
    <w:p w14:paraId="150A748E"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Άκουσα τον κύριο Υπουργό να λέει ότι παρέλαβε ένα χάος να διαχειριστεί. Το ίδιο α</w:t>
      </w:r>
      <w:r>
        <w:rPr>
          <w:rFonts w:eastAsia="Times New Roman" w:cs="Times New Roman"/>
          <w:szCs w:val="24"/>
        </w:rPr>
        <w:t xml:space="preserve">κριβώς μπορούμε να πούμε και εμείς και μπορούμε να πάμε πίσω στην εποχή του Χαρίλαου Τρικούπη, αλλά αυτός δεν είναι ουσιαστικός πολιτικός διάλογος. Το θέμα είναι η κάθε κυβέρνηση να λέει τι κάνει ουσιαστικά για την ελληνική οικονομία. </w:t>
      </w:r>
    </w:p>
    <w:p w14:paraId="150A748F"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Άκουσα, παραδείγματο</w:t>
      </w:r>
      <w:r>
        <w:rPr>
          <w:rFonts w:eastAsia="Times New Roman" w:cs="Times New Roman"/>
          <w:szCs w:val="24"/>
        </w:rPr>
        <w:t xml:space="preserve">ς χάριν, τον κύριο Υπουργό να μιλάει για τα προβλήματα που υπήρχαν στην Γενική Γραμματεία Ιδιωτικών Επενδύσεων πριν από το 2012, για τα κυκλώματα διαφθοράς που ανακαλύφθηκαν και πήγαν στη </w:t>
      </w:r>
      <w:r>
        <w:rPr>
          <w:rFonts w:eastAsia="Times New Roman" w:cs="Times New Roman"/>
          <w:szCs w:val="24"/>
        </w:rPr>
        <w:t>δικαιοσύνη</w:t>
      </w:r>
      <w:r>
        <w:rPr>
          <w:rFonts w:eastAsia="Times New Roman" w:cs="Times New Roman"/>
          <w:szCs w:val="24"/>
        </w:rPr>
        <w:t xml:space="preserve">. </w:t>
      </w:r>
    </w:p>
    <w:p w14:paraId="150A7490"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Εμείς, την περίοδο 2012-2014 προχωρήσαμε σε συγκεκριμέν</w:t>
      </w:r>
      <w:r>
        <w:rPr>
          <w:rFonts w:eastAsia="Times New Roman" w:cs="Times New Roman"/>
          <w:szCs w:val="24"/>
        </w:rPr>
        <w:t xml:space="preserve">ες ενέργειες, δεκατρείς συγκεκριμένες ενέργειες, για να ενισχύσουμε τη διαφάνεια, μέτρα που λειτούργησαν, όπως το αυτοτελές Τμήμα Επιθεώρησης, το οποίο είχε την ευθύνη του ελέγχου των ελεγκτών των ιδιωτικών επενδύσεων. Θεσμοθετήσαμε </w:t>
      </w:r>
      <w:r>
        <w:rPr>
          <w:rFonts w:eastAsia="Times New Roman" w:cs="Times New Roman"/>
          <w:szCs w:val="24"/>
        </w:rPr>
        <w:lastRenderedPageBreak/>
        <w:t>εξωτερικούς πιστοποιημέ</w:t>
      </w:r>
      <w:r>
        <w:rPr>
          <w:rFonts w:eastAsia="Times New Roman" w:cs="Times New Roman"/>
          <w:szCs w:val="24"/>
        </w:rPr>
        <w:t xml:space="preserve">νους φορείς με προεδρικό διάταγμα, διαδικασία που δέχθηκε το Συμβούλιο της Επικρατείας, που επέτρεπε να επιταχυνθούν οι διαδικασίες χωρίς να παρεμβαίνει το Υπουργείο. </w:t>
      </w:r>
    </w:p>
    <w:p w14:paraId="150A7491"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Αυτό είναι ένα χρήσιμο εργαλείο, κύριε Υπουργέ, το </w:t>
      </w:r>
      <w:r>
        <w:rPr>
          <w:rFonts w:eastAsia="Times New Roman" w:cs="Times New Roman"/>
          <w:szCs w:val="24"/>
        </w:rPr>
        <w:t>π.δ.</w:t>
      </w:r>
      <w:r>
        <w:rPr>
          <w:rFonts w:eastAsia="Times New Roman" w:cs="Times New Roman"/>
          <w:szCs w:val="24"/>
        </w:rPr>
        <w:t xml:space="preserve">35/2014, που θα μπορούσατε να το </w:t>
      </w:r>
      <w:r>
        <w:rPr>
          <w:rFonts w:eastAsia="Times New Roman" w:cs="Times New Roman"/>
          <w:szCs w:val="24"/>
        </w:rPr>
        <w:t>χρησιμοποιήσετε στον δικό σας νόμο ως εργαλείο, αντί να δημιουργήσετε κάτι καινούρ</w:t>
      </w:r>
      <w:r>
        <w:rPr>
          <w:rFonts w:eastAsia="Times New Roman" w:cs="Times New Roman"/>
          <w:szCs w:val="24"/>
        </w:rPr>
        <w:t>γ</w:t>
      </w:r>
      <w:r>
        <w:rPr>
          <w:rFonts w:eastAsia="Times New Roman" w:cs="Times New Roman"/>
          <w:szCs w:val="24"/>
        </w:rPr>
        <w:t xml:space="preserve">ιο. </w:t>
      </w:r>
    </w:p>
    <w:p w14:paraId="150A7492"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Το καταθέτω για τα Πρακτικά και για τη διευκόλυνση.</w:t>
      </w:r>
    </w:p>
    <w:p w14:paraId="150A7493"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Παναγιώτης Μηταράκης καταθέτει για τα Πρακτικά το προαναφερθέν έγγραφο, το οποίο βρί</w:t>
      </w:r>
      <w:r>
        <w:rPr>
          <w:rFonts w:eastAsia="Times New Roman" w:cs="Times New Roman"/>
          <w:szCs w:val="24"/>
        </w:rPr>
        <w:t xml:space="preserve">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150A7494"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Προχωρήσαμε στην ανανέωση του προσωπικού. </w:t>
      </w:r>
    </w:p>
    <w:p w14:paraId="150A7495"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Προχωρήσαμε στην ενημέρωση των επενδυτών μόνο από το Κέντρο Ενημέρωσης των Επενδυτών, ώστε να μην υπάρχει επαφή μετα</w:t>
      </w:r>
      <w:r>
        <w:rPr>
          <w:rFonts w:eastAsia="Times New Roman" w:cs="Times New Roman"/>
          <w:szCs w:val="24"/>
        </w:rPr>
        <w:t xml:space="preserve">ξύ του ελεγκτή και του επενδυτή. </w:t>
      </w:r>
    </w:p>
    <w:p w14:paraId="150A7496"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Δημιουργήσαμε ασφαλές αρχείο, ειδική γραμματεία, ώστε να είναι ασφαλείς οι φάκελοι.</w:t>
      </w:r>
    </w:p>
    <w:p w14:paraId="150A7497"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Ορίσαμε ότι δεν μπορεί να διοριστούν ως υπόλογοι οι διαχειριστές υπάλληλοι που συμμετείχαν στο όργανο ελέγχου. </w:t>
      </w:r>
    </w:p>
    <w:p w14:paraId="150A7498"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Επαναφέραμε την κύρωση από</w:t>
      </w:r>
      <w:r>
        <w:rPr>
          <w:rFonts w:eastAsia="Times New Roman" w:cs="Times New Roman"/>
          <w:szCs w:val="24"/>
        </w:rPr>
        <w:t xml:space="preserve"> τη Βουλή των μεγάλων αναπτυξιακών έργων. </w:t>
      </w:r>
    </w:p>
    <w:p w14:paraId="150A7499"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Μετακινήσαμε όλους τους παλιούς υπαλλήλους από την </w:t>
      </w:r>
      <w:r>
        <w:rPr>
          <w:rFonts w:eastAsia="Times New Roman" w:cs="Times New Roman"/>
          <w:szCs w:val="24"/>
        </w:rPr>
        <w:t>υπηρεσία</w:t>
      </w:r>
      <w:r>
        <w:rPr>
          <w:rFonts w:eastAsia="Times New Roman" w:cs="Times New Roman"/>
          <w:szCs w:val="24"/>
        </w:rPr>
        <w:t>, με αποτέλεσμα να υπάρξει ανανέωση στο Τμήμα Ιδιωτικών Επενδύσεων.</w:t>
      </w:r>
    </w:p>
    <w:p w14:paraId="150A749A"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Δημιουργήσαμε το Εθνικό Μητρώο Αξιολογητών και περιοδικά προσκαλούνταν νέοι ενδιαφερόμενοι, για να ανανεώνεται διαρκώς το ανθρώπινο δυναμικό της αξιολόγησης των ιδιωτικών επενδύσεων. Και προχωρήσαμε και στην επιβεβαίωση της γνησιότητας των εγγυητικών επιστ</w:t>
      </w:r>
      <w:r>
        <w:rPr>
          <w:rFonts w:eastAsia="Times New Roman" w:cs="Times New Roman"/>
          <w:szCs w:val="24"/>
        </w:rPr>
        <w:t xml:space="preserve">ολών. Πρόκειται για σημαντικότατα βήματα για την ενίσχυση της διαφάνειας. Το θέμα είναι τι γίνεται από εκεί και πέρα. </w:t>
      </w:r>
    </w:p>
    <w:p w14:paraId="150A749B"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Επίσης, το θέμα είναι τι κάνετε και εσείς ως Υπουργείο, κύριε Υπουργέ, αυτούς τους δεκαοκτώ μήνες για τις υπάρχουσες επενδύσεις. Γιατί πα</w:t>
      </w:r>
      <w:r>
        <w:rPr>
          <w:rFonts w:eastAsia="Times New Roman" w:cs="Times New Roman"/>
          <w:szCs w:val="24"/>
        </w:rPr>
        <w:t xml:space="preserve">ραπονιέστε για την «ουρά», αλλά δεν μας λέτε πόσες ολοκληρώσεις έγιναν το 2015 και το 2016, πόσα όργανα ελέγχου ορίστηκαν, πόσοι έλεγχοι πραγματοποιήθηκαν, πόσες εγγυητικές επιστολές επιστρέψατε. Και δεν χρησιμοποιήσατε και τους πιστοποιημένους φορείς για </w:t>
      </w:r>
      <w:r>
        <w:rPr>
          <w:rFonts w:eastAsia="Times New Roman" w:cs="Times New Roman"/>
          <w:szCs w:val="24"/>
        </w:rPr>
        <w:t xml:space="preserve">να επιταχύνετε, με αποτέλεσμα το πρόβλημα της «ουράς», που προϋπήρχε, να αυξάνει. </w:t>
      </w:r>
    </w:p>
    <w:p w14:paraId="150A749C"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Το θέμα, κυρίες και κύριοι συνάδελφοι, είναι αν ο αναπτυξιακός νόμος είναι ελκυστικός για τους επενδυτές και αυτό θα κριθεί στην πράξη. Και ο προηγούμενος νόμος, ο ν.4146/20</w:t>
      </w:r>
      <w:r>
        <w:rPr>
          <w:rFonts w:eastAsia="Times New Roman" w:cs="Times New Roman"/>
          <w:szCs w:val="24"/>
        </w:rPr>
        <w:t>13, κρίθηκε στην πράξη. Στον πρώτο κύκλο του 2013 είχαμε 40% αύξηση αιτήσεων, στον δεύτερο κύκλο του 2013 είχαμε 57% αύξηση αιτήσεων στον αυξημένο προηγούμενο κύκλο. Στον πρώτο κύκλο του 2014 είχαμε 372% αύξηση αιτήσεων. Συνολικά καταφέραμε να εντάξουμε έρ</w:t>
      </w:r>
      <w:r>
        <w:rPr>
          <w:rFonts w:eastAsia="Times New Roman" w:cs="Times New Roman"/>
          <w:szCs w:val="24"/>
        </w:rPr>
        <w:t>γα 2,6 δισεκατομμυρίων ευρώ, με τη σύμφωνη γνώμη του Υπουργείου Οικονομικών, με τη σύμφωνη γνώμη του Γενικού Λογιστηρίου του Κράτους, ώστε να έχουν δεσμευθεί οι πόροι γι’ αυτά τα έργα.</w:t>
      </w:r>
    </w:p>
    <w:p w14:paraId="150A749D"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Το σημερινό νομοσχέδιο, κυρίες και κύριοι συνάδελφοι, έχει σχεδιαστεί γ</w:t>
      </w:r>
      <w:r>
        <w:rPr>
          <w:rFonts w:eastAsia="Times New Roman" w:cs="Times New Roman"/>
          <w:szCs w:val="24"/>
        </w:rPr>
        <w:t xml:space="preserve">ια να έχει πολύ-πολύ μικρότερα αποτελέσματα στην πραγματική οικονομία. Και κυρίως δεν φέρνει νέες ιδέες, αλλά αντιγράφει απλώς τον Γενικό Απαλλακτικό Κανονισμό, εισάγει ειδικά καθεστώτα που προϋπήρχαν, όπως οι φοροαπαλλαγές, το </w:t>
      </w:r>
      <w:r>
        <w:rPr>
          <w:rFonts w:eastAsia="Times New Roman" w:cs="Times New Roman"/>
          <w:szCs w:val="24"/>
          <w:lang w:val="en-US"/>
        </w:rPr>
        <w:t>leasing</w:t>
      </w:r>
      <w:r>
        <w:rPr>
          <w:rFonts w:eastAsia="Times New Roman" w:cs="Times New Roman"/>
          <w:szCs w:val="24"/>
        </w:rPr>
        <w:t>, τα μεγάλα έργα, η τ</w:t>
      </w:r>
      <w:r>
        <w:rPr>
          <w:rFonts w:eastAsia="Times New Roman" w:cs="Times New Roman"/>
          <w:szCs w:val="24"/>
        </w:rPr>
        <w:t>εχνολογία. Αυτά δεν είναι νέες ιδέες. Όμως, αυτό το νομοσχέδιο δεν δίνει προκαταβολές, δεν στηρίζει τη ρευστότητα της οικονομίας. Μειώνει τα ποσοστά που επιχορηγεί τις επενδύσεις, με αποτέλεσμα τελικά η επίδραση αυτού του νομοσχεδίου να είναι πολύ λίγη και</w:t>
      </w:r>
      <w:r>
        <w:rPr>
          <w:rFonts w:eastAsia="Times New Roman" w:cs="Times New Roman"/>
          <w:szCs w:val="24"/>
        </w:rPr>
        <w:t xml:space="preserve"> πολύ αργά.</w:t>
      </w:r>
    </w:p>
    <w:p w14:paraId="150A749E"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Σας ευχαριστώ.</w:t>
      </w:r>
    </w:p>
    <w:p w14:paraId="150A749F"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εμείς ευχαριστούμε.</w:t>
      </w:r>
    </w:p>
    <w:p w14:paraId="150A74A0"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Κύριε Πρόεδρε, ζητώ τον λόγο.</w:t>
      </w:r>
    </w:p>
    <w:p w14:paraId="150A74A1"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κύριος Υπουργός έχει τον λόγο.</w:t>
      </w:r>
    </w:p>
    <w:p w14:paraId="150A74A2"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w:t>
      </w:r>
      <w:r>
        <w:rPr>
          <w:rFonts w:eastAsia="Times New Roman" w:cs="Times New Roman"/>
          <w:b/>
          <w:szCs w:val="24"/>
        </w:rPr>
        <w:t>ΣΤΑΘΑΚΗΣ (Υπουργός Οικονομίας, Ανάπτυξης και Τουρισμού):</w:t>
      </w:r>
      <w:r>
        <w:rPr>
          <w:rFonts w:eastAsia="Times New Roman" w:cs="Times New Roman"/>
          <w:szCs w:val="24"/>
        </w:rPr>
        <w:t xml:space="preserve"> Για το θέμα της τροπολογίας θα ήθελα να διευκρινίσω ότι δεν θα συζητηθεί στο πλαίσιο αυτού του νομοσχεδίου.</w:t>
      </w:r>
    </w:p>
    <w:p w14:paraId="150A74A3"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ΟΛΓΑ ΚΕΦΑΛΟΓΙΑΝΝΗ:</w:t>
      </w:r>
      <w:r>
        <w:rPr>
          <w:rFonts w:eastAsia="Times New Roman" w:cs="Times New Roman"/>
          <w:szCs w:val="24"/>
        </w:rPr>
        <w:t xml:space="preserve"> Μπράβο, κύριε Υπουργέ! Αυτό είναι πάρα πολύ καλό!</w:t>
      </w:r>
    </w:p>
    <w:p w14:paraId="150A74A4"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ΑΝΝΑ-ΜΙΣΕΛ ΑΣΗΜΑΚΟΠΟΥΛ</w:t>
      </w:r>
      <w:r>
        <w:rPr>
          <w:rFonts w:eastAsia="Times New Roman" w:cs="Times New Roman"/>
          <w:b/>
          <w:szCs w:val="24"/>
        </w:rPr>
        <w:t xml:space="preserve">ΟΥ: </w:t>
      </w:r>
      <w:r>
        <w:rPr>
          <w:rFonts w:eastAsia="Times New Roman" w:cs="Times New Roman"/>
          <w:szCs w:val="24"/>
        </w:rPr>
        <w:t>Αυτό θα το χειροκροτήσουμε.</w:t>
      </w:r>
    </w:p>
    <w:p w14:paraId="150A74A5" w14:textId="77777777" w:rsidR="008A0FFC" w:rsidRDefault="001A1A5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50A74A6"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Είδατε, λοιπόν, ότι λειτουργεί ο κοινοβουλευτικός διάλογος.</w:t>
      </w:r>
    </w:p>
    <w:p w14:paraId="150A74A7"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Κύριε Καρρά, έχετε τον λόγο. </w:t>
      </w:r>
    </w:p>
    <w:p w14:paraId="150A74A8"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Πόσο χρόνο θα χρειαστείτε, κύριε Καρρά;</w:t>
      </w:r>
    </w:p>
    <w:p w14:paraId="150A74A9"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lastRenderedPageBreak/>
        <w:t>ΓΕΩΡΓΙΟ</w:t>
      </w:r>
      <w:r>
        <w:rPr>
          <w:rFonts w:eastAsia="Times New Roman" w:cs="Times New Roman"/>
          <w:b/>
          <w:szCs w:val="24"/>
        </w:rPr>
        <w:t xml:space="preserve">Σ-ΔΗΜΗΤΡΙΟΣ ΚΑΡΡΑΣ: </w:t>
      </w:r>
      <w:r>
        <w:rPr>
          <w:rFonts w:eastAsia="Times New Roman" w:cs="Times New Roman"/>
          <w:szCs w:val="24"/>
        </w:rPr>
        <w:t xml:space="preserve">Θα το δούμε στη διαδρομή, κύριε Πρόεδρε. Πάντως, δεν έχω κάνει χρήση ούτε ενός δευτερολέπτου σήμερα. </w:t>
      </w:r>
    </w:p>
    <w:p w14:paraId="150A74AA"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Εντάξει.</w:t>
      </w:r>
    </w:p>
    <w:p w14:paraId="150A74AB" w14:textId="77777777" w:rsidR="008A0FFC" w:rsidRDefault="001A1A5C">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Έλεγα, λοιπόν, το εξής, ότι μου δίδεται η ευκαιρία με χαρά να μεί</w:t>
      </w:r>
      <w:r>
        <w:rPr>
          <w:rFonts w:eastAsia="Times New Roman" w:cs="Times New Roman"/>
          <w:szCs w:val="24"/>
        </w:rPr>
        <w:t xml:space="preserve">νω στο αναπτυξιακό  νομοσχέδιο, αφού αποσύρεται αυτή η τροπολογία-νομοσχέδιο. </w:t>
      </w:r>
    </w:p>
    <w:p w14:paraId="150A74AC"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μία αποτίμηση του παρελθόντος ενδεχομένως θα ήταν χρήσιμη. Έχουμε διαπιστώσει ότι στη διαδρομή είχαμε νόμους που έδιναν φορολογικά κίνητρα, είχαμε </w:t>
      </w:r>
      <w:r>
        <w:rPr>
          <w:rFonts w:eastAsia="Times New Roman" w:cs="Times New Roman"/>
          <w:szCs w:val="24"/>
        </w:rPr>
        <w:t>και νόμους που έδιναν επιδοτήσεις-χρηματοδοτήσεις. Φθάσαμε σε ένα σημείο, στο οποίο όμως οι νόμοι αυτοί δεν έφεραν το προσδοκώμενο αποτέλεσμα.</w:t>
      </w:r>
    </w:p>
    <w:p w14:paraId="150A74AD"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Ποιο ήταν το προσδοκώμενο αποτέλεσμα; Κατά την εισηγητική έκθεση του νομοσχεδίου που συζητούμε, στη δεκαπενταετία</w:t>
      </w:r>
      <w:r>
        <w:rPr>
          <w:rFonts w:eastAsia="Times New Roman" w:cs="Times New Roman"/>
          <w:szCs w:val="24"/>
        </w:rPr>
        <w:t xml:space="preserve"> 1998-2014 οι συνολικές επενδύσεις μέσω του αναπτυξιακού νόμου ήταν 32 </w:t>
      </w:r>
      <w:r>
        <w:rPr>
          <w:rFonts w:eastAsia="Times New Roman" w:cs="Times New Roman"/>
          <w:szCs w:val="24"/>
        </w:rPr>
        <w:lastRenderedPageBreak/>
        <w:t>δισεκατομμύρια. Όμως, η εικόνα της οικονομίας στο τέλος του 2014 τι μας έδινε; Μας έδινε 60 δισεκατομμύρια μείωση του ΑΕΠ ετησίως, 120 περίπου δισεκατομμύρια μείωση της αποταμίευσης, πο</w:t>
      </w:r>
      <w:r>
        <w:rPr>
          <w:rFonts w:eastAsia="Times New Roman" w:cs="Times New Roman"/>
          <w:szCs w:val="24"/>
        </w:rPr>
        <w:t>υ σημαίνει ότι πλέον η αποταμίευση δεν είναι παράγων της οικονομίας, δεν μπορεί να στηρίξει αναπτυξιακή προσπάθεια, γύρω στα 107 δισεκατομμύρια κόκκινα</w:t>
      </w:r>
      <w:r>
        <w:rPr>
          <w:rFonts w:eastAsia="Times New Roman" w:cs="Times New Roman"/>
          <w:szCs w:val="24"/>
        </w:rPr>
        <w:t xml:space="preserve"> </w:t>
      </w:r>
      <w:r>
        <w:rPr>
          <w:rFonts w:eastAsia="Times New Roman" w:cs="Times New Roman"/>
          <w:szCs w:val="24"/>
        </w:rPr>
        <w:t xml:space="preserve">και καθυστερούμενα δάνεια, 87 δισεκατομμύρια ληξιπρόθεσμες οφειλές ιδιωτών προς το </w:t>
      </w:r>
      <w:r>
        <w:rPr>
          <w:rFonts w:eastAsia="Times New Roman" w:cs="Times New Roman"/>
          <w:szCs w:val="24"/>
        </w:rPr>
        <w:t xml:space="preserve">δημόσιο </w:t>
      </w:r>
      <w:r>
        <w:rPr>
          <w:rFonts w:eastAsia="Times New Roman" w:cs="Times New Roman"/>
          <w:szCs w:val="24"/>
        </w:rPr>
        <w:t>και ένα διογκ</w:t>
      </w:r>
      <w:r>
        <w:rPr>
          <w:rFonts w:eastAsia="Times New Roman" w:cs="Times New Roman"/>
          <w:szCs w:val="24"/>
        </w:rPr>
        <w:t>ούμενο συνεχώς καθημερινά δημόσιο χρέος, το οποίο στο τέλος του προγράμματος που εφαρμόζεται αναμένεται να φτάσει τα 320 δισεκατομμύρια.</w:t>
      </w:r>
    </w:p>
    <w:p w14:paraId="150A74AE"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Πάμε, λοιπόν, να δούμε τον αναπτυξιακό νόμο μέσα σ’ αυτό το περίγραμμα της οικονομίας. Δεν θα αναφέρω τα ποσοστά ανεργί</w:t>
      </w:r>
      <w:r>
        <w:rPr>
          <w:rFonts w:eastAsia="Times New Roman" w:cs="Times New Roman"/>
          <w:szCs w:val="24"/>
        </w:rPr>
        <w:t>ας, θα περιοριστώ μόνο στα νούμερα τα οποία παρέθεσα προηγουμένως. Έχουμε δυνατότητα μέσω ενός αναπτυξιακού νομοσχεδίου να εκκινήσουμε την οικονομία; Αυτό θα πρέπει να είναι το κρίσιμο ερώτημα.</w:t>
      </w:r>
    </w:p>
    <w:p w14:paraId="150A74AF"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Βλέπω κάτι άλλο στη διαδρομή από τα στοιχεία, τα οποία είναι τ</w:t>
      </w:r>
      <w:r>
        <w:rPr>
          <w:rFonts w:eastAsia="Times New Roman" w:cs="Times New Roman"/>
          <w:szCs w:val="24"/>
        </w:rPr>
        <w:t xml:space="preserve">ης ίδιας της αιτιολογικής έκθεσης. Πόση ήταν η μέση επενδυτική δαπάνη ανά </w:t>
      </w:r>
      <w:r>
        <w:rPr>
          <w:rFonts w:eastAsia="Times New Roman" w:cs="Times New Roman"/>
          <w:szCs w:val="24"/>
        </w:rPr>
        <w:t xml:space="preserve">θέση </w:t>
      </w:r>
      <w:r>
        <w:rPr>
          <w:rFonts w:eastAsia="Times New Roman" w:cs="Times New Roman"/>
          <w:szCs w:val="24"/>
        </w:rPr>
        <w:t xml:space="preserve">εργασίας με τους προηγούμενους αναπτυξιακούς νόμους; Μας δίνουν τον αριθμό </w:t>
      </w:r>
      <w:r>
        <w:rPr>
          <w:rFonts w:eastAsia="Times New Roman" w:cs="Times New Roman"/>
          <w:szCs w:val="24"/>
        </w:rPr>
        <w:t xml:space="preserve">ποσού </w:t>
      </w:r>
      <w:r>
        <w:rPr>
          <w:rFonts w:eastAsia="Times New Roman" w:cs="Times New Roman"/>
          <w:szCs w:val="24"/>
        </w:rPr>
        <w:t xml:space="preserve">συνολικής επένδυσης </w:t>
      </w:r>
      <w:r>
        <w:rPr>
          <w:rFonts w:eastAsia="Times New Roman" w:cs="Times New Roman"/>
          <w:szCs w:val="24"/>
        </w:rPr>
        <w:t xml:space="preserve">976.000 ευρώ και η μέση ενίσχυση </w:t>
      </w:r>
      <w:r>
        <w:rPr>
          <w:rFonts w:eastAsia="Times New Roman" w:cs="Times New Roman"/>
          <w:szCs w:val="24"/>
        </w:rPr>
        <w:t xml:space="preserve">ανά θέση </w:t>
      </w:r>
      <w:r>
        <w:rPr>
          <w:rFonts w:eastAsia="Times New Roman" w:cs="Times New Roman"/>
          <w:szCs w:val="24"/>
        </w:rPr>
        <w:t xml:space="preserve">εργασίας έφτασε τις 323.000 ευρώ. </w:t>
      </w:r>
      <w:r>
        <w:rPr>
          <w:rFonts w:eastAsia="Times New Roman" w:cs="Times New Roman"/>
          <w:szCs w:val="24"/>
        </w:rPr>
        <w:t>Βγαίνει ένα συμπέρασμα αυτόματα. Τα χρήματα τα οποία διετέθησαν ήταν τεράστια. Τα ποσά τα οποία διετέθησαν πήγαν χαμένα –μπορώ να το πω- για τον λόγο ότι όταν δημιουργούμε με επένδυση σχεδόν ενός εκατομμυρίου ευρώ –και μιλώ για τη συνολική επένδυση- μία θέ</w:t>
      </w:r>
      <w:r>
        <w:rPr>
          <w:rFonts w:eastAsia="Times New Roman" w:cs="Times New Roman"/>
          <w:szCs w:val="24"/>
        </w:rPr>
        <w:t xml:space="preserve">ση εργασίας, η οποία κατά μέσο όρο δεν διατηρείται περισσότερα από τρία ή πέντε χρόνια, τι σκοπό έχει, τι επιτυγχάνουμε; </w:t>
      </w:r>
    </w:p>
    <w:p w14:paraId="150A74B0"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t>Πάμε, λοιπόν, να δούμε σήμερα τι μπορούμε να πετύχουμε ή να μην πετύχουμε, για τον λόγο ότι οι προηγούμενοι αναπτυξιακοί, οι λεγόμενοι</w:t>
      </w:r>
      <w:r>
        <w:rPr>
          <w:rFonts w:eastAsia="Times New Roman" w:cs="Times New Roman"/>
          <w:szCs w:val="24"/>
        </w:rPr>
        <w:t xml:space="preserve"> επενδυτικοί νόμοι δείχνουν κατ’ αποτέλεσμα ότι ήταν μία κατασπατάληση δημόσιου και ιδιωτικού χρήματος.</w:t>
      </w:r>
    </w:p>
    <w:p w14:paraId="150A74B1"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Ερχόμαστε, λοιπόν, να δούμε ένα στοιχείο κρίσιμο, την ανεργία που υπάρχει. Ένας αναπτυξιακός νόμος θα πρέπει να συμβάλει στη μείωση της ανεργίας. Διαβάζ</w:t>
      </w:r>
      <w:r>
        <w:rPr>
          <w:rFonts w:eastAsia="Times New Roman" w:cs="Times New Roman"/>
          <w:szCs w:val="24"/>
        </w:rPr>
        <w:t xml:space="preserve">ω, λοιπόν, πάλι από την αιτιολογική έκθεση και την έκθεση του Γενικού Λογιστηρίου. Μας λέει ότι περίπου 480 εκατομμύρια είναι η συμμετοχή του </w:t>
      </w:r>
      <w:r>
        <w:rPr>
          <w:rFonts w:eastAsia="Times New Roman" w:cs="Times New Roman"/>
          <w:szCs w:val="24"/>
        </w:rPr>
        <w:t>δημοσίου</w:t>
      </w:r>
      <w:r>
        <w:rPr>
          <w:rFonts w:eastAsia="Times New Roman" w:cs="Times New Roman"/>
          <w:szCs w:val="24"/>
        </w:rPr>
        <w:t>, πέραν εκείνων των κονδυλίων που αφορούν τα προηγούμενα δύο προγράμματα, τα οποία, απ’ ό,τι βλέπω, τα περ</w:t>
      </w:r>
      <w:r>
        <w:rPr>
          <w:rFonts w:eastAsia="Times New Roman" w:cs="Times New Roman"/>
          <w:szCs w:val="24"/>
        </w:rPr>
        <w:t xml:space="preserve">ισσότερα είναι του ΕΣΠΑ. Και διερωτώμαι: Θα εκκινηθεί η οικονομία με αυτά τα κεφάλαια τα οποία πρόκειται να διατεθούν στην πενταετία, με αυτά τα 480 εκατομμύρια; Ακούμε ότι είναι 3,6 </w:t>
      </w:r>
      <w:r>
        <w:rPr>
          <w:rFonts w:eastAsia="Times New Roman" w:cs="Times New Roman"/>
          <w:szCs w:val="24"/>
        </w:rPr>
        <w:t xml:space="preserve">δισεκατομμύριο </w:t>
      </w:r>
      <w:r>
        <w:rPr>
          <w:rFonts w:eastAsia="Times New Roman" w:cs="Times New Roman"/>
          <w:szCs w:val="24"/>
        </w:rPr>
        <w:t>το συνολικό εύρος του νέου νόμου. Όμως, βγαίνει ένα συμπέρ</w:t>
      </w:r>
      <w:r>
        <w:rPr>
          <w:rFonts w:eastAsia="Times New Roman" w:cs="Times New Roman"/>
          <w:szCs w:val="24"/>
        </w:rPr>
        <w:t>ασμα, το συμπέρασμα ότι είναι λίγα τα χρήματα τα οποία τελικά θα διατεθούν για νέες επενδύσεις. Ένα μεγάλο κομμάτι αφορά την ολοκλήρωση προηγουμένων. Αυτό, όμως, η ολοκλήρωση των προηγούμενων επενδύσεων, δημιουργεί έναν προβληματισμό για το εάν τελικά θα ε</w:t>
      </w:r>
      <w:r>
        <w:rPr>
          <w:rFonts w:eastAsia="Times New Roman" w:cs="Times New Roman"/>
          <w:szCs w:val="24"/>
        </w:rPr>
        <w:t xml:space="preserve">ίναι παραγωγικές, τελεσφόρες και εάν θα εξυπηρετήσουν τις ανάγκες, ενώ βλέπουμε ότι δεν μένουν χρήματα για το μέλλον. </w:t>
      </w:r>
    </w:p>
    <w:p w14:paraId="150A74B2" w14:textId="77777777" w:rsidR="008A0FFC" w:rsidRDefault="001A1A5C">
      <w:pPr>
        <w:spacing w:line="600" w:lineRule="auto"/>
        <w:ind w:firstLine="720"/>
        <w:jc w:val="both"/>
        <w:rPr>
          <w:rFonts w:eastAsia="Times New Roman" w:cs="Times New Roman"/>
          <w:szCs w:val="24"/>
        </w:rPr>
      </w:pPr>
      <w:r>
        <w:rPr>
          <w:rFonts w:eastAsia="Times New Roman" w:cs="Times New Roman"/>
          <w:szCs w:val="24"/>
        </w:rPr>
        <w:lastRenderedPageBreak/>
        <w:t>Μένουν, όμως, φοροαπαλλαγές, ακούω. Φοροαπαλλαγές οι οποίες τι σημαίνουν, κατά τη δική μου αντίληψη; Ότι θα πρέπει να έχουμε τα χρήματα ν</w:t>
      </w:r>
      <w:r>
        <w:rPr>
          <w:rFonts w:eastAsia="Times New Roman" w:cs="Times New Roman"/>
          <w:szCs w:val="24"/>
        </w:rPr>
        <w:t xml:space="preserve">α κάνουμε την επένδυση, για να φθάσουμε να έχουμε τη φοροαπαλλαγή. </w:t>
      </w:r>
    </w:p>
    <w:p w14:paraId="150A74B3" w14:textId="77777777" w:rsidR="008A0FFC" w:rsidRDefault="001A1A5C">
      <w:pPr>
        <w:spacing w:line="600" w:lineRule="auto"/>
        <w:ind w:firstLine="720"/>
        <w:jc w:val="both"/>
        <w:rPr>
          <w:rFonts w:eastAsia="Times New Roman" w:cs="Times New Roman"/>
          <w:bCs/>
          <w:shd w:val="clear" w:color="auto" w:fill="FFFFFF"/>
        </w:rPr>
      </w:pPr>
      <w:r>
        <w:rPr>
          <w:rFonts w:eastAsia="Times New Roman" w:cs="Times New Roman"/>
          <w:szCs w:val="24"/>
        </w:rPr>
        <w:t xml:space="preserve">Ας δεχθούμε, λοιπόν, ότι </w:t>
      </w:r>
      <w:r>
        <w:rPr>
          <w:rFonts w:eastAsia="Times New Roman"/>
          <w:bCs/>
        </w:rPr>
        <w:t>είναι</w:t>
      </w:r>
      <w:r>
        <w:rPr>
          <w:rFonts w:eastAsia="Times New Roman" w:cs="Times New Roman"/>
          <w:szCs w:val="24"/>
        </w:rPr>
        <w:t xml:space="preserve"> κάτι σημαντικό, κάτι ενδιαφέρον. Περίμενα να εντοπίσω σε αυτόν τον νόμο </w:t>
      </w:r>
      <w:r>
        <w:rPr>
          <w:rFonts w:eastAsia="Times New Roman"/>
          <w:bCs/>
        </w:rPr>
        <w:t>μία</w:t>
      </w:r>
      <w:r>
        <w:rPr>
          <w:rFonts w:eastAsia="Times New Roman" w:cs="Times New Roman"/>
          <w:szCs w:val="24"/>
        </w:rPr>
        <w:t xml:space="preserve"> τέτοια </w:t>
      </w:r>
      <w:r>
        <w:rPr>
          <w:rFonts w:eastAsia="Times New Roman" w:cs="Times New Roman"/>
        </w:rPr>
        <w:t>διάταξη</w:t>
      </w:r>
      <w:r>
        <w:rPr>
          <w:rFonts w:eastAsia="Times New Roman" w:cs="Times New Roman"/>
          <w:szCs w:val="24"/>
        </w:rPr>
        <w:t xml:space="preserve">. Έγιναν ακροθιγώς λίγες νύξεις και ψήγματα. Περίμενα να δω άλλες </w:t>
      </w:r>
      <w:r>
        <w:rPr>
          <w:rFonts w:eastAsia="Times New Roman" w:cs="Times New Roman"/>
        </w:rPr>
        <w:t>διατάξεις,</w:t>
      </w:r>
      <w:r>
        <w:rPr>
          <w:rFonts w:eastAsia="Times New Roman" w:cs="Times New Roman"/>
          <w:szCs w:val="24"/>
        </w:rPr>
        <w:t xml:space="preserve"> διότι δεν </w:t>
      </w:r>
      <w:r>
        <w:rPr>
          <w:rFonts w:eastAsia="Times New Roman"/>
          <w:bCs/>
        </w:rPr>
        <w:t>είναι</w:t>
      </w:r>
      <w:r>
        <w:rPr>
          <w:rFonts w:eastAsia="Times New Roman" w:cs="Times New Roman"/>
          <w:szCs w:val="24"/>
        </w:rPr>
        <w:t xml:space="preserve"> απλά η </w:t>
      </w:r>
      <w:r>
        <w:rPr>
          <w:rFonts w:eastAsia="Times New Roman" w:cs="Times New Roman"/>
          <w:bCs/>
          <w:shd w:val="clear" w:color="auto" w:fill="FFFFFF"/>
        </w:rPr>
        <w:t xml:space="preserve">λειτουργία των </w:t>
      </w:r>
      <w:r>
        <w:rPr>
          <w:rFonts w:eastAsia="Times New Roman" w:cs="Times New Roman"/>
          <w:bCs/>
          <w:shd w:val="clear" w:color="auto" w:fill="FFFFFF"/>
        </w:rPr>
        <w:t xml:space="preserve">υπηρεσιών </w:t>
      </w:r>
      <w:r>
        <w:rPr>
          <w:rFonts w:eastAsia="Times New Roman" w:cs="Times New Roman"/>
          <w:bCs/>
          <w:shd w:val="clear" w:color="auto" w:fill="FFFFFF"/>
        </w:rPr>
        <w:t xml:space="preserve">για την πραγματοποίηση της επένδυσης από πλευράς οικονομικής και μόνο. </w:t>
      </w:r>
    </w:p>
    <w:p w14:paraId="150A74B4" w14:textId="77777777" w:rsidR="008A0FFC" w:rsidRDefault="001A1A5C">
      <w:pPr>
        <w:spacing w:line="600" w:lineRule="auto"/>
        <w:ind w:firstLine="720"/>
        <w:jc w:val="both"/>
        <w:rPr>
          <w:rFonts w:eastAsia="Times New Roman"/>
          <w:bCs/>
          <w:shd w:val="clear" w:color="auto" w:fill="FFFFFF"/>
        </w:rPr>
      </w:pPr>
      <w:r>
        <w:rPr>
          <w:rFonts w:eastAsia="Times New Roman" w:cs="Times New Roman"/>
          <w:bCs/>
          <w:shd w:val="clear" w:color="auto" w:fill="FFFFFF"/>
        </w:rPr>
        <w:t xml:space="preserve">Θέλουμε αδειοδοτήσεις νέων εταιρειών. Χρειαζόμαστε αδειοδοτήσεις δραστηριοτήτων. Χρειαζόμαστε περιβαλλοντικές μελέτες. </w:t>
      </w:r>
      <w:r>
        <w:rPr>
          <w:rFonts w:eastAsia="Times New Roman" w:cs="Times New Roman"/>
          <w:bCs/>
          <w:shd w:val="clear" w:color="auto" w:fill="FFFFFF"/>
        </w:rPr>
        <w:t>Χρειαζόμαστε εγκρίσεις. Για να κάνουμε μια καινούρ</w:t>
      </w:r>
      <w:r>
        <w:rPr>
          <w:rFonts w:eastAsia="Times New Roman" w:cs="Times New Roman"/>
          <w:bCs/>
          <w:shd w:val="clear" w:color="auto" w:fill="FFFFFF"/>
        </w:rPr>
        <w:t>γ</w:t>
      </w:r>
      <w:r>
        <w:rPr>
          <w:rFonts w:eastAsia="Times New Roman" w:cs="Times New Roman"/>
          <w:bCs/>
          <w:shd w:val="clear" w:color="auto" w:fill="FFFFFF"/>
        </w:rPr>
        <w:t xml:space="preserve">ια δραστηριότητα στην Ελλάδα χρειαζόμαστε έγκριση από την </w:t>
      </w:r>
      <w:r>
        <w:rPr>
          <w:rFonts w:eastAsia="Times New Roman" w:cs="Times New Roman"/>
          <w:bCs/>
          <w:shd w:val="clear" w:color="auto" w:fill="FFFFFF"/>
        </w:rPr>
        <w:t>περιφέρεια</w:t>
      </w:r>
      <w:r>
        <w:rPr>
          <w:rFonts w:eastAsia="Times New Roman" w:cs="Times New Roman"/>
          <w:bCs/>
          <w:shd w:val="clear" w:color="auto" w:fill="FFFFFF"/>
        </w:rPr>
        <w:t xml:space="preserve">, από την </w:t>
      </w:r>
      <w:r>
        <w:rPr>
          <w:rFonts w:eastAsia="Times New Roman" w:cs="Times New Roman"/>
          <w:bCs/>
          <w:shd w:val="clear" w:color="auto" w:fill="FFFFFF"/>
        </w:rPr>
        <w:t>αποκεντρωμένη διοίκηση</w:t>
      </w:r>
      <w:r>
        <w:rPr>
          <w:rFonts w:eastAsia="Times New Roman" w:cs="Times New Roman"/>
          <w:bCs/>
          <w:shd w:val="clear" w:color="auto" w:fill="FFFFFF"/>
        </w:rPr>
        <w:t xml:space="preserve">, από την </w:t>
      </w:r>
      <w:r>
        <w:rPr>
          <w:rFonts w:eastAsia="Times New Roman" w:cs="Times New Roman"/>
          <w:bCs/>
          <w:shd w:val="clear" w:color="auto" w:fill="FFFFFF"/>
        </w:rPr>
        <w:t xml:space="preserve">κεντρική </w:t>
      </w:r>
      <w:r>
        <w:rPr>
          <w:rFonts w:eastAsia="Times New Roman" w:cs="Times New Roman"/>
          <w:bCs/>
          <w:shd w:val="clear" w:color="auto" w:fill="FFFFFF"/>
        </w:rPr>
        <w:lastRenderedPageBreak/>
        <w:t>διοίκηση</w:t>
      </w:r>
      <w:r>
        <w:rPr>
          <w:rFonts w:eastAsia="Times New Roman" w:cs="Times New Roman"/>
          <w:bCs/>
          <w:shd w:val="clear" w:color="auto" w:fill="FFFFFF"/>
        </w:rPr>
        <w:t xml:space="preserve">. Πώς εξασφαλίζονται αυτά, όταν η εμπειρία </w:t>
      </w:r>
      <w:r>
        <w:rPr>
          <w:rFonts w:eastAsia="Times New Roman"/>
          <w:bCs/>
          <w:shd w:val="clear" w:color="auto" w:fill="FFFFFF"/>
        </w:rPr>
        <w:t>η ελληνική μάς λέει ότι με τις επικ</w:t>
      </w:r>
      <w:r>
        <w:rPr>
          <w:rFonts w:eastAsia="Times New Roman"/>
          <w:bCs/>
          <w:shd w:val="clear" w:color="auto" w:fill="FFFFFF"/>
        </w:rPr>
        <w:t xml:space="preserve">αλυπτόμενες δραστηριότητες δεν μπορεί να ξεκινήσει καμμία δραστηριότητα; Και πότε; Σε μια εποχή όπως η σημερινή, όπου κανείς δεν τολμά να διαθέσει ένα ελάχιστο ποσό, έστω και αν το έχει αποταμιευμένο. Κανείς δεν τολμά σήμερα να το διαθέσει. </w:t>
      </w:r>
    </w:p>
    <w:p w14:paraId="150A74B5" w14:textId="77777777" w:rsidR="008A0FFC" w:rsidRDefault="001A1A5C">
      <w:pPr>
        <w:spacing w:line="600" w:lineRule="auto"/>
        <w:ind w:firstLine="720"/>
        <w:jc w:val="both"/>
        <w:rPr>
          <w:rFonts w:eastAsia="Times New Roman"/>
          <w:bCs/>
          <w:shd w:val="clear" w:color="auto" w:fill="FFFFFF"/>
        </w:rPr>
      </w:pPr>
      <w:r>
        <w:rPr>
          <w:rFonts w:eastAsia="Times New Roman"/>
          <w:bCs/>
          <w:shd w:val="clear" w:color="auto" w:fill="FFFFFF"/>
        </w:rPr>
        <w:t>Βλέπουμε, λοιπ</w:t>
      </w:r>
      <w:r>
        <w:rPr>
          <w:rFonts w:eastAsia="Times New Roman"/>
          <w:bCs/>
          <w:shd w:val="clear" w:color="auto" w:fill="FFFFFF"/>
        </w:rPr>
        <w:t xml:space="preserve">όν, ότι ο νόμος αυτός, όσο και να έρχεται με υψιπετή ενδεχομένως αιτιολογική έκθεση, δεν είναι ρεαλιστικός, με την έννοια ότι δεν μπορεί να συνεισφέρει ουσιαστικά τίποτα. </w:t>
      </w:r>
    </w:p>
    <w:p w14:paraId="150A74B6" w14:textId="77777777" w:rsidR="008A0FFC" w:rsidRDefault="001A1A5C">
      <w:pPr>
        <w:spacing w:line="600" w:lineRule="auto"/>
        <w:ind w:firstLine="720"/>
        <w:jc w:val="both"/>
        <w:rPr>
          <w:rFonts w:eastAsia="Times New Roman"/>
          <w:bCs/>
          <w:shd w:val="clear" w:color="auto" w:fill="FFFFFF"/>
        </w:rPr>
      </w:pPr>
      <w:r>
        <w:rPr>
          <w:rFonts w:eastAsia="Times New Roman"/>
          <w:bCs/>
          <w:shd w:val="clear" w:color="auto" w:fill="FFFFFF"/>
        </w:rPr>
        <w:t>Ακούστηκαν πολύ ενδιαφέρουσες απόψεις από συναδέλφους προηγουμένως και ιδιαίτερα για</w:t>
      </w:r>
      <w:r>
        <w:rPr>
          <w:rFonts w:eastAsia="Times New Roman"/>
          <w:bCs/>
          <w:shd w:val="clear" w:color="auto" w:fill="FFFFFF"/>
        </w:rPr>
        <w:t xml:space="preserve"> το θέμα του οικονομικού περιγύρου που βρίσκεται η Ελλάδα. Ειπώθηκαν πράγματα για τη Βουλγαρία και για άλλες χώρες βαλκανικές. Αντέταξε ο Υπουργός: «Τι θέλουμε; Θέλουμε να γίνουμε Βουλγαρία;». Παρακολούθησα την ομιλία του.</w:t>
      </w:r>
    </w:p>
    <w:p w14:paraId="150A74B7" w14:textId="77777777" w:rsidR="008A0FFC" w:rsidRDefault="001A1A5C">
      <w:pPr>
        <w:spacing w:line="600" w:lineRule="auto"/>
        <w:ind w:firstLine="720"/>
        <w:jc w:val="both"/>
        <w:rPr>
          <w:rFonts w:eastAsia="Times New Roman"/>
          <w:bCs/>
          <w:shd w:val="clear" w:color="auto" w:fill="FFFFFF"/>
        </w:rPr>
      </w:pPr>
      <w:r>
        <w:rPr>
          <w:rFonts w:eastAsia="Times New Roman"/>
          <w:bCs/>
          <w:shd w:val="clear" w:color="auto" w:fill="FFFFFF"/>
        </w:rPr>
        <w:lastRenderedPageBreak/>
        <w:t>Θα πω, όμως, κάτι άλλο. Θα κάνω έ</w:t>
      </w:r>
      <w:r>
        <w:rPr>
          <w:rFonts w:eastAsia="Times New Roman"/>
          <w:bCs/>
          <w:shd w:val="clear" w:color="auto" w:fill="FFFFFF"/>
        </w:rPr>
        <w:t>ναν παραλληλισμό που ίσως ξενίσει. Ποιος είναι ο παραλληλισμός; Έχω εδώ μπροστά μου τα στοιχεία εκείνα τα οποία η Αλβανία δίνει για να προσελκύσει ξένες επενδύσεις. Ποια είναι; Ο φορολογικός συντελεστής είναι 15% στα ακαθάριστα έσοδα. Είναι πολύ χαμηλός σε</w:t>
      </w:r>
      <w:r>
        <w:rPr>
          <w:rFonts w:eastAsia="Times New Roman"/>
          <w:bCs/>
          <w:shd w:val="clear" w:color="auto" w:fill="FFFFFF"/>
        </w:rPr>
        <w:t xml:space="preserve"> σχέση με τον ελληνικό φορολογικό συντελεστή. Και βαίνει μειούμενος, όταν αυξάνεται η επένδυση. Δεν αυξάνεται ο φορολογικός συντελεστής. Μειούται, όσο αυξάνεται η επένδυση. </w:t>
      </w:r>
    </w:p>
    <w:p w14:paraId="150A74B8" w14:textId="77777777" w:rsidR="008A0FFC" w:rsidRDefault="001A1A5C">
      <w:pPr>
        <w:spacing w:line="600" w:lineRule="auto"/>
        <w:ind w:firstLine="720"/>
        <w:jc w:val="both"/>
        <w:rPr>
          <w:rFonts w:eastAsia="Times New Roman"/>
          <w:bCs/>
          <w:shd w:val="clear" w:color="auto" w:fill="FFFFFF"/>
        </w:rPr>
      </w:pPr>
      <w:r>
        <w:rPr>
          <w:rFonts w:eastAsia="Times New Roman"/>
          <w:bCs/>
          <w:shd w:val="clear" w:color="auto" w:fill="FFFFFF"/>
        </w:rPr>
        <w:t>Μήπως, λοιπόν, αυτό το οποίο μας δίνει η Αλβανία σαν παράδειγμα, θα πρέπει να το σ</w:t>
      </w:r>
      <w:r>
        <w:rPr>
          <w:rFonts w:eastAsia="Times New Roman"/>
          <w:bCs/>
          <w:shd w:val="clear" w:color="auto" w:fill="FFFFFF"/>
        </w:rPr>
        <w:t xml:space="preserve">κεφτούμε κι εμείς, και αντί να αυξάνουμε τους φορολογικούς συντελεστές, να τους μειώνουμε; </w:t>
      </w:r>
    </w:p>
    <w:p w14:paraId="150A74B9" w14:textId="77777777" w:rsidR="008A0FFC" w:rsidRDefault="001A1A5C">
      <w:pPr>
        <w:spacing w:line="600" w:lineRule="auto"/>
        <w:ind w:firstLine="720"/>
        <w:jc w:val="both"/>
        <w:rPr>
          <w:rFonts w:eastAsia="Times New Roman"/>
          <w:bCs/>
          <w:shd w:val="clear" w:color="auto" w:fill="FFFFFF"/>
        </w:rPr>
      </w:pPr>
      <w:r>
        <w:rPr>
          <w:rFonts w:eastAsia="Times New Roman"/>
          <w:bCs/>
          <w:shd w:val="clear" w:color="auto" w:fill="FFFFFF"/>
        </w:rPr>
        <w:t>Θα μου επιτρέψετε, κύριε Υπουργέ, να πω το εξής: οι φοροαπαλλαγές είναι απλά νομοθετικές. Σε μια ανάγκη μπορεί να μεταβληθεί ο νόμος πολύ εύκολα. Έχουμε δει να ανατ</w:t>
      </w:r>
      <w:r>
        <w:rPr>
          <w:rFonts w:eastAsia="Times New Roman"/>
          <w:bCs/>
          <w:shd w:val="clear" w:color="auto" w:fill="FFFFFF"/>
        </w:rPr>
        <w:t xml:space="preserve">ρέπονται και παγιωμένες ακόμα καταστάσεις στο όνομα μιας αδήριτης οικονομικής ή άλλης ανάγκης. </w:t>
      </w:r>
    </w:p>
    <w:p w14:paraId="150A74BA" w14:textId="77777777" w:rsidR="008A0FFC" w:rsidRDefault="001A1A5C">
      <w:pPr>
        <w:spacing w:line="600" w:lineRule="auto"/>
        <w:ind w:firstLine="720"/>
        <w:jc w:val="both"/>
        <w:rPr>
          <w:rFonts w:eastAsia="Times New Roman"/>
          <w:bCs/>
          <w:shd w:val="clear" w:color="auto" w:fill="FFFFFF"/>
        </w:rPr>
      </w:pPr>
      <w:r>
        <w:rPr>
          <w:rFonts w:eastAsia="Times New Roman"/>
          <w:bCs/>
          <w:shd w:val="clear" w:color="auto" w:fill="FFFFFF"/>
        </w:rPr>
        <w:lastRenderedPageBreak/>
        <w:t>Συνεπώς, οι φοροαπαλλαγές, όπως δίδονται με έναν τυπικό νόμο, δεν είναι ασφαλείς και θα είναι ενδεχομένως και αποτρεπτικές. Διότι κανείς δεν θέλει να βάλει τα χ</w:t>
      </w:r>
      <w:r>
        <w:rPr>
          <w:rFonts w:eastAsia="Times New Roman"/>
          <w:bCs/>
          <w:shd w:val="clear" w:color="auto" w:fill="FFFFFF"/>
        </w:rPr>
        <w:t xml:space="preserve">ρήματά του σε μια χώρα η οποία ανά πάσα στιγμή εμφανίζεται με επιπλέον ανάγκες. Το ζούμε αυτό την τελευταία οκταετία και περισσότερο. Μην αναφερθώ στην προηγούμενη δεκαετία 2000-2010, που άρχισε να βαίνει διογκούμενο το χρέος. </w:t>
      </w:r>
    </w:p>
    <w:p w14:paraId="150A74BB" w14:textId="77777777" w:rsidR="008A0FFC" w:rsidRDefault="001A1A5C">
      <w:pPr>
        <w:spacing w:line="600" w:lineRule="auto"/>
        <w:ind w:firstLine="720"/>
        <w:jc w:val="both"/>
        <w:rPr>
          <w:rFonts w:eastAsia="Times New Roman"/>
          <w:bCs/>
          <w:shd w:val="clear" w:color="auto" w:fill="FFFFFF"/>
        </w:rPr>
      </w:pPr>
      <w:r>
        <w:rPr>
          <w:rFonts w:eastAsia="Times New Roman"/>
          <w:bCs/>
          <w:shd w:val="clear" w:color="auto" w:fill="FFFFFF"/>
        </w:rPr>
        <w:t>Νομίζουμε, λοιπόν, ότι το μο</w:t>
      </w:r>
      <w:r>
        <w:rPr>
          <w:rFonts w:eastAsia="Times New Roman"/>
          <w:bCs/>
          <w:shd w:val="clear" w:color="auto" w:fill="FFFFFF"/>
        </w:rPr>
        <w:t>ντέλο το οποίο επιλέγετε ελάχιστα θα συνεισφέρει. Δεν θέλω να είμαι της άποψης ότι θα είναι αρνητικό το αποτέλεσμα, αλλά θα είναι ελάχιστο. Γιατί πώς θα συμβάλει στη μείωση της ανεργίας; Λέτε ότι θα δημιουργηθούν περίπου είκοσι χιλιάδες θέσεις εργασίας στο</w:t>
      </w:r>
      <w:r>
        <w:rPr>
          <w:rFonts w:eastAsia="Times New Roman"/>
          <w:bCs/>
          <w:shd w:val="clear" w:color="auto" w:fill="FFFFFF"/>
        </w:rPr>
        <w:t xml:space="preserve"> επόμενο πρόγραμμα από τον νέο αναπτυξιακό νόμο. Στο ένα εκατομμύριο πεντακόσιες ογδόντα χιλιάδες βεβαιωμένους ανέργους οι είκοσι χιλιάδες θέσεις εργασίας είναι σταγόνα στον ωκεανό. Δεν βγαίνει άκρη, λοιπόν. </w:t>
      </w:r>
    </w:p>
    <w:p w14:paraId="150A74BC" w14:textId="77777777" w:rsidR="008A0FFC" w:rsidRDefault="001A1A5C">
      <w:pPr>
        <w:spacing w:line="600" w:lineRule="auto"/>
        <w:ind w:firstLine="720"/>
        <w:jc w:val="both"/>
        <w:rPr>
          <w:rFonts w:eastAsia="Times New Roman" w:cs="Times New Roman"/>
          <w:szCs w:val="24"/>
        </w:rPr>
      </w:pPr>
      <w:r>
        <w:rPr>
          <w:rFonts w:eastAsia="Times New Roman"/>
          <w:bCs/>
          <w:shd w:val="clear" w:color="auto" w:fill="FFFFFF"/>
        </w:rPr>
        <w:t xml:space="preserve">Προχωρώ, όμως, να κάνω κάποια σχόλια. Είδα μια </w:t>
      </w:r>
      <w:r>
        <w:rPr>
          <w:rFonts w:eastAsia="Times New Roman"/>
          <w:bCs/>
          <w:shd w:val="clear" w:color="auto" w:fill="FFFFFF"/>
        </w:rPr>
        <w:t xml:space="preserve">διάταξη, την οποία βλέπω ότι τη δέχεστε κι εσείς, κύριοι της Κυβέρνησης. Επαναφέρετε τον ν.69/1967, αυτή τη νομοθεσία για τις εταιρείες εξωτερικού που </w:t>
      </w:r>
      <w:r>
        <w:rPr>
          <w:rFonts w:eastAsia="Times New Roman"/>
          <w:bCs/>
          <w:shd w:val="clear" w:color="auto" w:fill="FFFFFF"/>
        </w:rPr>
        <w:lastRenderedPageBreak/>
        <w:t xml:space="preserve">δραστηριοποιούνται στην Ελλάδα, χωρίς να έχουν εμπορική ή παραγωγική δραστηριότητα. Αυτό σημαίνει ότι θα </w:t>
      </w:r>
      <w:r>
        <w:rPr>
          <w:rFonts w:eastAsia="Times New Roman"/>
          <w:bCs/>
          <w:shd w:val="clear" w:color="auto" w:fill="FFFFFF"/>
        </w:rPr>
        <w:t>μπορούσε να αποτελέσει έναν οδηγό και για τη σημερινή Κυβέρνηση και για όλους τους κυβερνώντες, διότι κάτι πέτυχε για να την έχουμε σήμερα από το 1967 και να λέμε ότι την εμβέλειά της τη διευρύνουμε, προσθέτουμε έναν αριθμό θέσεων εργασίας, για να πάρει τη</w:t>
      </w:r>
      <w:r>
        <w:rPr>
          <w:rFonts w:eastAsia="Times New Roman"/>
          <w:bCs/>
          <w:shd w:val="clear" w:color="auto" w:fill="FFFFFF"/>
        </w:rPr>
        <w:t xml:space="preserve">ν άδεια λειτουργίας στην Ελλάδα. Και λέμε ότι θα μπορεί, μάλιστα, να αφορά και σε συνδεδεμένες επιχειρήσεις του ομίλου, οι οποίες δραστηριοποιούνται στην Ελλάδα. Αυτό μας λέει κάτι. </w:t>
      </w:r>
    </w:p>
    <w:p w14:paraId="150A74BD" w14:textId="77777777" w:rsidR="008A0FFC" w:rsidRDefault="001A1A5C">
      <w:pPr>
        <w:tabs>
          <w:tab w:val="left" w:pos="2096"/>
        </w:tabs>
        <w:spacing w:after="0" w:line="600" w:lineRule="auto"/>
        <w:rPr>
          <w:rFonts w:eastAsia="UB-Helvetica" w:cs="Times New Roman"/>
          <w:szCs w:val="24"/>
        </w:rPr>
      </w:pPr>
      <w:r>
        <w:rPr>
          <w:rFonts w:eastAsia="UB-Helvetica" w:cs="Times New Roman"/>
          <w:szCs w:val="24"/>
          <w:lang w:val="en-US"/>
        </w:rPr>
        <w:t>M</w:t>
      </w:r>
      <w:r>
        <w:rPr>
          <w:rFonts w:eastAsia="UB-Helvetica" w:cs="Times New Roman"/>
          <w:szCs w:val="24"/>
        </w:rPr>
        <w:t>ας λέει ότι η Ελλάδα θα μπορούσε να είναι χώρα παροχής υπηρεσιών και αυτ</w:t>
      </w:r>
      <w:r>
        <w:rPr>
          <w:rFonts w:eastAsia="UB-Helvetica" w:cs="Times New Roman"/>
          <w:szCs w:val="24"/>
        </w:rPr>
        <w:t xml:space="preserve">ό θα δημιουργούσε ένα </w:t>
      </w:r>
      <w:r>
        <w:rPr>
          <w:rFonts w:eastAsia="UB-Helvetica" w:cs="Times New Roman"/>
          <w:szCs w:val="24"/>
        </w:rPr>
        <w:t xml:space="preserve">φορολογητέο </w:t>
      </w:r>
      <w:r>
        <w:rPr>
          <w:rFonts w:eastAsia="UB-Helvetica" w:cs="Times New Roman"/>
          <w:szCs w:val="24"/>
        </w:rPr>
        <w:t xml:space="preserve">εισόδημα, έστω και σε πολυεθνικούς ομίλους. </w:t>
      </w:r>
    </w:p>
    <w:p w14:paraId="150A74BE"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t>Όμως, αυτό δεν το βλέπουμε να πετυχαίνει με το νέο νομοσχέδιο το οποίο έρχεται, επειδή κάνει το ίδιο σφάλμα που έκανε και η προηγούμενη νομοθεσία. Δίνω ένα παράδειγμα: Το 2004 ψηφίστηκε νόμος ο οποίος υποτίθεται ότι θα αντιμετώπιζε τα ζητήματα του ανταγωνι</w:t>
      </w:r>
      <w:r>
        <w:rPr>
          <w:rFonts w:eastAsia="UB-Helvetica" w:cs="Times New Roman"/>
          <w:szCs w:val="24"/>
        </w:rPr>
        <w:t xml:space="preserve">σμού, ότι θα καθιστούσε την ελληνική </w:t>
      </w:r>
      <w:r>
        <w:rPr>
          <w:rFonts w:eastAsia="UB-Helvetica" w:cs="Times New Roman"/>
          <w:szCs w:val="24"/>
        </w:rPr>
        <w:lastRenderedPageBreak/>
        <w:t xml:space="preserve">οικονομία ανταγωνιστική. Μας είπαν τότε ότι το 2005 ονομάζεται «Έτος Ανταγωνιστικότητας» γιατί θα φέρει αποτελέσματα. </w:t>
      </w:r>
    </w:p>
    <w:p w14:paraId="150A74BF"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t>Όμως, στο τέλος του 2005 αυτό το «Έτος Ανταγωνιστικότητας 2005» έγινε πενταετία ανταγωνιστικότητας κ</w:t>
      </w:r>
      <w:r>
        <w:rPr>
          <w:rFonts w:eastAsia="UB-Helvetica" w:cs="Times New Roman"/>
          <w:szCs w:val="24"/>
        </w:rPr>
        <w:t xml:space="preserve">αι δεν έφερε κανένα αποτέλεσμα και το 2010 ξεχάστηκε, όπως γνωρίζετε. Και σήμερα επαναφέρετε διατάξεις που θα κάνουν –υποτίθεται- τη διαφορά. </w:t>
      </w:r>
    </w:p>
    <w:p w14:paraId="150A74C0"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t>Αντί Συμβουλίου Ανταγωνιστικότητας, που είχε συσταθεί το 2004, σήμερα συστήνετε Αναπτυξιακό Συμβούλιο και μάλιστα</w:t>
      </w:r>
      <w:r>
        <w:rPr>
          <w:rFonts w:eastAsia="UB-Helvetica" w:cs="Times New Roman"/>
          <w:szCs w:val="24"/>
        </w:rPr>
        <w:t xml:space="preserve"> το βλέπω και πολυτελές, εάν θέλετε. Η </w:t>
      </w:r>
      <w:r>
        <w:rPr>
          <w:rFonts w:eastAsia="UB-Helvetica" w:cs="Times New Roman"/>
          <w:szCs w:val="24"/>
        </w:rPr>
        <w:t xml:space="preserve">επιστημονική </w:t>
      </w:r>
      <w:r>
        <w:rPr>
          <w:rFonts w:eastAsia="UB-Helvetica" w:cs="Times New Roman"/>
          <w:szCs w:val="24"/>
        </w:rPr>
        <w:t xml:space="preserve">του </w:t>
      </w:r>
      <w:r>
        <w:rPr>
          <w:rFonts w:eastAsia="UB-Helvetica" w:cs="Times New Roman"/>
          <w:szCs w:val="24"/>
        </w:rPr>
        <w:t>επιτροπή</w:t>
      </w:r>
      <w:r>
        <w:rPr>
          <w:rFonts w:eastAsia="UB-Helvetica" w:cs="Times New Roman"/>
          <w:szCs w:val="24"/>
        </w:rPr>
        <w:t xml:space="preserve"> είναι ενδεκαμελής, η δε Επιτροπή των Κοινωνικών Εταίρων και της Δημόσιας Διοίκησης έχει είκοσι ένα μέλη. Μπορεί να λειτουργήσει ένα όργανο με είκοσι ένα μέλη; Οι διαφωνίες που θα υπάρξουν είν</w:t>
      </w:r>
      <w:r>
        <w:rPr>
          <w:rFonts w:eastAsia="UB-Helvetica" w:cs="Times New Roman"/>
          <w:szCs w:val="24"/>
        </w:rPr>
        <w:t>αι δεδομένες. Δεν θα υπάρχει καν διαιτησία εκεί μέσα. Τουλάχιστον να μπορούσαμε να βρούμε έναν τρόπο διαιτησίας να επιλύαμε τις διαφορές. Ούτε αυτό υπάρχει!</w:t>
      </w:r>
    </w:p>
    <w:p w14:paraId="150A74C1"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lastRenderedPageBreak/>
        <w:t xml:space="preserve"> Επομένως και από πλευράς διοικητικής –θα την ονόμαζα- ή από πλευράς λειτουργικότητας, τι θα κάνει </w:t>
      </w:r>
      <w:r>
        <w:rPr>
          <w:rFonts w:eastAsia="UB-Helvetica" w:cs="Times New Roman"/>
          <w:szCs w:val="24"/>
        </w:rPr>
        <w:t>αυτό το Αναπτυξιακό Συμβούλιο; Δεν θα κάνει τίποτα, όπως δεν έκανε το Συμβούλιο Ανταγωνιστικότητας, με το παράδειγμα που έδωσα, του 2004.</w:t>
      </w:r>
    </w:p>
    <w:p w14:paraId="150A74C2"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t>Όμως, θέλω να μιλήσω για την κακοδαιμονία της Ελλάδας στα θέματα αυτά, που πάντα κρύβεται στην ουρά κάτι ύποπτο. Το 20</w:t>
      </w:r>
      <w:r>
        <w:rPr>
          <w:rFonts w:eastAsia="UB-Helvetica" w:cs="Times New Roman"/>
          <w:szCs w:val="24"/>
        </w:rPr>
        <w:t>12 ή το 2013 –δεν μπορώ να είμαι απόλυτα ακριβής αυτή</w:t>
      </w:r>
      <w:r>
        <w:rPr>
          <w:rFonts w:eastAsia="UB-Helvetica" w:cs="Times New Roman"/>
          <w:szCs w:val="24"/>
        </w:rPr>
        <w:t>ν</w:t>
      </w:r>
      <w:r>
        <w:rPr>
          <w:rFonts w:eastAsia="UB-Helvetica" w:cs="Times New Roman"/>
          <w:szCs w:val="24"/>
        </w:rPr>
        <w:t xml:space="preserve"> τη στιγμή- πέρασε μια διάταξη σε φορολογικό νόμο και είπε ότι επιτρέπεται τα αποθεματικά των ανωνύμων εταιρειών, τα οποία είχαν μείνει αφορολόγητα για επενδύσεις, να διανεμηθούν υπό τη μορφή μερισμάτων</w:t>
      </w:r>
      <w:r>
        <w:rPr>
          <w:rFonts w:eastAsia="UB-Helvetica" w:cs="Times New Roman"/>
          <w:szCs w:val="24"/>
        </w:rPr>
        <w:t xml:space="preserve"> απλώς εάν φορολογηθούν. </w:t>
      </w:r>
    </w:p>
    <w:p w14:paraId="150A74C3"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t>Ξέρετε ποια ήταν η τύχη αυτής της διάταξης που είχε διάρκεια έξι ή τέσσερις μήνες; Ήταν γνωστό το πότε νομοθετήθηκε. Ξέρετε ποιο ήταν το αποτέλεσμά της; Πήραν όλα τα χρήματα από τις εταιρείες, τα οποία προορίζονταν για επενδύσεις,</w:t>
      </w:r>
      <w:r>
        <w:rPr>
          <w:rFonts w:eastAsia="UB-Helvetica" w:cs="Times New Roman"/>
          <w:szCs w:val="24"/>
        </w:rPr>
        <w:t xml:space="preserve"> τα πήραν όλοι, τα έβαλαν στην τσέπη τους, πλήρωσαν έναν μικρό φόρο μερίσματος και μετά καταργήθηκε η διάταξη και δεν χρειαζόταν να μείνουν τα αποθεματικά. </w:t>
      </w:r>
    </w:p>
    <w:p w14:paraId="150A74C4"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lastRenderedPageBreak/>
        <w:t xml:space="preserve">Ξέρετε ποια είναι η τύχη των περισσότερων από αυτές τις εταιρείες σήμερα; Είτε είναι αδρανείς είτε </w:t>
      </w:r>
      <w:r>
        <w:rPr>
          <w:rFonts w:eastAsia="UB-Helvetica" w:cs="Times New Roman"/>
          <w:szCs w:val="24"/>
        </w:rPr>
        <w:t xml:space="preserve">πτωχευμένες, τα δε κεφάλαια, τα οποία ήταν ως αποθεματικά για επενδύσεις, είναι σφόδρα ενδεχόμενο να έχουν διοχετευθεί στο εξωτερικό. </w:t>
      </w:r>
    </w:p>
    <w:p w14:paraId="150A74C5"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t>Δεν είναι έτσι, όμως, η οικονομία, κύριοι της Κυβέρνησης. Δεν μπορούμε να πούμε ότι η οικονομία μπορεί να λειτουργήσει με</w:t>
      </w:r>
      <w:r>
        <w:rPr>
          <w:rFonts w:eastAsia="UB-Helvetica" w:cs="Times New Roman"/>
          <w:szCs w:val="24"/>
        </w:rPr>
        <w:t xml:space="preserve"> τέτοιους στόχους. </w:t>
      </w:r>
    </w:p>
    <w:p w14:paraId="150A74C6"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t xml:space="preserve">Ο αναπτυξιακός νόμος, λοιπόν -γιατί βλέπω ότι λήγει ο χρόνος ομιλίας μου, κύριε Πρόεδρε- κατά την άποψή μας δεν προσφέρει τίποτα. Δεν έχει την πνοή εκείνη η οποία θα μπορούσε να δώσει το κίνητρο για το ξεκίνημα, όχι για την ανάπτυξη. </w:t>
      </w:r>
    </w:p>
    <w:p w14:paraId="150A74C7" w14:textId="77777777" w:rsidR="008A0FFC" w:rsidRDefault="001A1A5C">
      <w:pPr>
        <w:spacing w:after="0" w:line="600" w:lineRule="auto"/>
        <w:ind w:firstLine="720"/>
        <w:jc w:val="both"/>
        <w:rPr>
          <w:rFonts w:eastAsia="UB-Helvetica" w:cs="Times New Roman"/>
          <w:szCs w:val="24"/>
        </w:rPr>
      </w:pPr>
      <w:r>
        <w:rPr>
          <w:rFonts w:eastAsia="UB-Helvetica" w:cs="Times New Roman"/>
          <w:szCs w:val="24"/>
        </w:rPr>
        <w:t>Δ</w:t>
      </w:r>
      <w:r>
        <w:rPr>
          <w:rFonts w:eastAsia="UB-Helvetica" w:cs="Times New Roman"/>
          <w:szCs w:val="24"/>
        </w:rPr>
        <w:t>ίνω και δύο ακόμη παραδείγματα: Θα έπρεπε, για να πούμε ότι θα μπορούσε ελάχιστα να συνεισφέρει, να είχαμε δεσμευτικούς χρόνους χορήγησης των επιδοτήσεων. Αυτό είναι αδύνατο. Θα έπρεπε να είχαμε εξασφαλίσει τον τρόπο αξιολόγησης, όχι μόνο με το Μητρώο Αξιο</w:t>
      </w:r>
      <w:r>
        <w:rPr>
          <w:rFonts w:eastAsia="UB-Helvetica" w:cs="Times New Roman"/>
          <w:szCs w:val="24"/>
        </w:rPr>
        <w:t xml:space="preserve">λογητών, όπου θα εγγραφούν. Εδώ τίθεται και ένα άλλο ερώτημα: Ο ένας μόνος </w:t>
      </w:r>
      <w:r>
        <w:rPr>
          <w:rFonts w:eastAsia="UB-Helvetica" w:cs="Times New Roman"/>
          <w:szCs w:val="24"/>
        </w:rPr>
        <w:t xml:space="preserve">αξιολογητής </w:t>
      </w:r>
      <w:r>
        <w:rPr>
          <w:rFonts w:eastAsia="UB-Helvetica" w:cs="Times New Roman"/>
          <w:szCs w:val="24"/>
        </w:rPr>
        <w:t xml:space="preserve">μπορεί να είναι πτυχιούχος ΑΕΙ ή ΤΕΙ, να </w:t>
      </w:r>
      <w:r>
        <w:rPr>
          <w:rFonts w:eastAsia="UB-Helvetica" w:cs="Times New Roman"/>
          <w:szCs w:val="24"/>
        </w:rPr>
        <w:lastRenderedPageBreak/>
        <w:t xml:space="preserve">ξέρει Πληροφορική πολύ καλά. Θα μπορεί όμως να έχει τις τεχνικές γνώσεις, εάν μιλάμε για βιομηχανική ή βιοτεχνική επένδυση, και </w:t>
      </w:r>
      <w:r>
        <w:rPr>
          <w:rFonts w:eastAsia="UB-Helvetica" w:cs="Times New Roman"/>
          <w:szCs w:val="24"/>
        </w:rPr>
        <w:t>ταυτόχρονα τις οικονομικές γνώσεις για να μπορεί να αξιολογήσει εάν πράγματι η επένδυση έγινε σωστά μέσα στο πρόγραμμα υπαγωγής και στην έκταση στην οποία προβλέφθηκε ή θα σπεύδουν όλοι να επιλύουν στο Υπουργείο και θα μένει ο χρόνος πολύ πίσω;</w:t>
      </w:r>
    </w:p>
    <w:p w14:paraId="150A74C8" w14:textId="77777777" w:rsidR="008A0FFC" w:rsidRDefault="001A1A5C">
      <w:pPr>
        <w:spacing w:line="600" w:lineRule="auto"/>
        <w:jc w:val="both"/>
        <w:rPr>
          <w:rFonts w:eastAsia="Times New Roman"/>
          <w:szCs w:val="24"/>
        </w:rPr>
      </w:pPr>
      <w:r>
        <w:rPr>
          <w:rFonts w:eastAsia="Times New Roman" w:cs="Times New Roman"/>
          <w:szCs w:val="24"/>
        </w:rPr>
        <w:tab/>
      </w:r>
      <w:r>
        <w:rPr>
          <w:rFonts w:eastAsia="Times New Roman"/>
          <w:szCs w:val="24"/>
        </w:rPr>
        <w:t>Ένα άλλο θ</w:t>
      </w:r>
      <w:r>
        <w:rPr>
          <w:rFonts w:eastAsia="Times New Roman"/>
          <w:szCs w:val="24"/>
        </w:rPr>
        <w:t xml:space="preserve">έμα που θα ήθελα να παρατηρήσω είναι το εξής: Μιλάμε για παράβολο, το οποίο αφορά το 0,5‰ μέχρι ενός ορισμένου ποσού. Σωστό. Ανταποδοτικό τέλος. </w:t>
      </w:r>
    </w:p>
    <w:p w14:paraId="150A74C9" w14:textId="77777777" w:rsidR="008A0FFC" w:rsidRDefault="001A1A5C">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Βουλευτού)</w:t>
      </w:r>
    </w:p>
    <w:p w14:paraId="150A74CA" w14:textId="77777777" w:rsidR="008A0FFC" w:rsidRDefault="001A1A5C">
      <w:pPr>
        <w:spacing w:line="600" w:lineRule="auto"/>
        <w:ind w:firstLine="720"/>
        <w:jc w:val="both"/>
        <w:rPr>
          <w:rFonts w:eastAsia="Times New Roman"/>
          <w:szCs w:val="24"/>
        </w:rPr>
      </w:pPr>
      <w:r>
        <w:rPr>
          <w:rFonts w:eastAsia="Times New Roman"/>
          <w:szCs w:val="24"/>
        </w:rPr>
        <w:t>Κύριε Πρόεδρε, σε τριάντα</w:t>
      </w:r>
      <w:r>
        <w:rPr>
          <w:rFonts w:eastAsia="Times New Roman"/>
          <w:szCs w:val="24"/>
        </w:rPr>
        <w:t xml:space="preserve"> δευτερόλεπτα θα τελειώσω.</w:t>
      </w:r>
    </w:p>
    <w:p w14:paraId="150A74CB" w14:textId="77777777" w:rsidR="008A0FFC" w:rsidRDefault="001A1A5C">
      <w:pPr>
        <w:spacing w:line="600" w:lineRule="auto"/>
        <w:ind w:firstLine="720"/>
        <w:jc w:val="both"/>
        <w:rPr>
          <w:rFonts w:eastAsia="Times New Roman"/>
          <w:szCs w:val="24"/>
        </w:rPr>
      </w:pPr>
      <w:r>
        <w:rPr>
          <w:rFonts w:eastAsia="Times New Roman"/>
          <w:szCs w:val="24"/>
        </w:rPr>
        <w:t>Βλέπουμε, όμως ότι το 20% του παραβόλου πάει στο δημόσιο ταμείο, πάει στις δημόσιες επενδύσεις. Να το ονομάσω έξοδο διαχείρισης; Μήπως είναι πολύ υψηλό; Μήπως πρέπει να μείνει στους αξιολογητές, να δώσει ένα κίνητρο;</w:t>
      </w:r>
    </w:p>
    <w:p w14:paraId="150A74CC" w14:textId="77777777" w:rsidR="008A0FFC" w:rsidRDefault="001A1A5C">
      <w:pPr>
        <w:spacing w:line="600" w:lineRule="auto"/>
        <w:ind w:firstLine="720"/>
        <w:jc w:val="both"/>
        <w:rPr>
          <w:rFonts w:eastAsia="Times New Roman"/>
          <w:szCs w:val="24"/>
        </w:rPr>
      </w:pPr>
      <w:r>
        <w:rPr>
          <w:rFonts w:eastAsia="Times New Roman"/>
          <w:szCs w:val="24"/>
        </w:rPr>
        <w:lastRenderedPageBreak/>
        <w:t xml:space="preserve">Θα ήθελα να επισημάνω επίσης ότι εκείνο το οποίο μπορώ να πω ως θετικό σημείο του νομοσχεδίου είναι ότι κάνει μια προσπάθεια να ολοκληρωθούν οι προηγούμενες υπαχθείσες επενδύσεις στους παλαιότερους αναπτυξιακούς νόμους. Εκεί </w:t>
      </w:r>
      <w:r>
        <w:rPr>
          <w:rFonts w:eastAsia="Times New Roman"/>
          <w:szCs w:val="24"/>
        </w:rPr>
        <w:t xml:space="preserve">όμως </w:t>
      </w:r>
      <w:r>
        <w:rPr>
          <w:rFonts w:eastAsia="Times New Roman"/>
          <w:szCs w:val="24"/>
        </w:rPr>
        <w:t>δεν βλέπουμε τη δυνατότητα</w:t>
      </w:r>
      <w:r>
        <w:rPr>
          <w:rFonts w:eastAsia="Times New Roman"/>
          <w:szCs w:val="24"/>
        </w:rPr>
        <w:t xml:space="preserve"> της </w:t>
      </w:r>
      <w:r>
        <w:rPr>
          <w:rFonts w:eastAsia="Times New Roman"/>
          <w:szCs w:val="24"/>
        </w:rPr>
        <w:t xml:space="preserve">πραγματοποίησής τους </w:t>
      </w:r>
      <w:r>
        <w:rPr>
          <w:rFonts w:eastAsia="Times New Roman"/>
          <w:szCs w:val="24"/>
        </w:rPr>
        <w:t>με τη γνωστή επταετία, η οποία δίνεται.</w:t>
      </w:r>
    </w:p>
    <w:p w14:paraId="150A74CD" w14:textId="77777777" w:rsidR="008A0FFC" w:rsidRDefault="001A1A5C">
      <w:pPr>
        <w:spacing w:line="600" w:lineRule="auto"/>
        <w:ind w:firstLine="720"/>
        <w:jc w:val="both"/>
        <w:rPr>
          <w:rFonts w:eastAsia="Times New Roman"/>
          <w:szCs w:val="24"/>
        </w:rPr>
      </w:pPr>
      <w:r>
        <w:rPr>
          <w:rFonts w:eastAsia="Times New Roman"/>
          <w:szCs w:val="24"/>
        </w:rPr>
        <w:t>Το τελευταίο, που θα ήθελα να αναφέρω, επειδή με άγγιξε, είναι στο θέμα των περιοχών ειδικών ενισχύσεων. Δεν έχει σημασία. Απλώς το αναφέρω για να καταδείξω την προχειρότητα. Στις περιοχές π</w:t>
      </w:r>
      <w:r>
        <w:rPr>
          <w:rFonts w:eastAsia="Times New Roman"/>
          <w:szCs w:val="24"/>
        </w:rPr>
        <w:t xml:space="preserve">ου χρειάζονται ειδική ενίσχυση και εντάσσονται ήρθε και η γνωστή Σπετσοπούλα. Αν οι μεγαλοεφοπλιστές ιδιοκτήτες της είχαν ανάγκη να την εντάξουμε σε επενδυτικά </w:t>
      </w:r>
      <w:r>
        <w:rPr>
          <w:rFonts w:eastAsia="Times New Roman"/>
          <w:szCs w:val="24"/>
        </w:rPr>
        <w:t>κίνητρα</w:t>
      </w:r>
      <w:r>
        <w:rPr>
          <w:rFonts w:eastAsia="Times New Roman"/>
          <w:szCs w:val="24"/>
        </w:rPr>
        <w:t>, τότε δεν μπορώ να κάνω κανένα άλλο σχόλιο!</w:t>
      </w:r>
    </w:p>
    <w:p w14:paraId="150A74CE" w14:textId="77777777" w:rsidR="008A0FFC" w:rsidRDefault="001A1A5C">
      <w:pPr>
        <w:spacing w:line="600" w:lineRule="auto"/>
        <w:ind w:firstLine="720"/>
        <w:jc w:val="both"/>
        <w:rPr>
          <w:rFonts w:eastAsia="Times New Roman"/>
          <w:szCs w:val="24"/>
        </w:rPr>
      </w:pPr>
      <w:r>
        <w:rPr>
          <w:rFonts w:eastAsia="Times New Roman"/>
          <w:szCs w:val="24"/>
        </w:rPr>
        <w:t>Ευχαριστώ πολύ, κύριε Πρόεδρε.</w:t>
      </w:r>
    </w:p>
    <w:p w14:paraId="150A74CF" w14:textId="77777777" w:rsidR="008A0FFC" w:rsidRDefault="001A1A5C">
      <w:pPr>
        <w:spacing w:line="600" w:lineRule="auto"/>
        <w:ind w:firstLine="720"/>
        <w:jc w:val="both"/>
        <w:rPr>
          <w:rFonts w:eastAsia="Times New Roman"/>
          <w:szCs w:val="24"/>
        </w:rPr>
      </w:pPr>
      <w:r>
        <w:rPr>
          <w:rFonts w:eastAsia="Times New Roman"/>
          <w:b/>
          <w:szCs w:val="24"/>
        </w:rPr>
        <w:t>ΠΡΟΕΔΡΕΥΩΝ (Γ</w:t>
      </w:r>
      <w:r>
        <w:rPr>
          <w:rFonts w:eastAsia="Times New Roman"/>
          <w:b/>
          <w:szCs w:val="24"/>
        </w:rPr>
        <w:t xml:space="preserve">εώργιος Βαρεμένος): </w:t>
      </w:r>
      <w:r>
        <w:rPr>
          <w:rFonts w:eastAsia="Times New Roman"/>
          <w:szCs w:val="24"/>
        </w:rPr>
        <w:t>Εμείς ευχαριστούμε, κύριε Καρρά.</w:t>
      </w:r>
    </w:p>
    <w:p w14:paraId="150A74D0" w14:textId="77777777" w:rsidR="008A0FFC" w:rsidRDefault="001A1A5C">
      <w:pPr>
        <w:spacing w:line="600" w:lineRule="auto"/>
        <w:ind w:firstLine="720"/>
        <w:jc w:val="both"/>
        <w:rPr>
          <w:rFonts w:eastAsia="Times New Roman"/>
          <w:szCs w:val="24"/>
        </w:rPr>
      </w:pPr>
      <w:r>
        <w:rPr>
          <w:rFonts w:eastAsia="Times New Roman"/>
          <w:szCs w:val="24"/>
        </w:rPr>
        <w:lastRenderedPageBreak/>
        <w:t>Κυρίες και κύριοι συνάδελφοι, δέχεστε στο σημείο αυτό να λύσουμε τη συνεδρίαση;</w:t>
      </w:r>
    </w:p>
    <w:p w14:paraId="150A74D1" w14:textId="77777777" w:rsidR="008A0FFC" w:rsidRDefault="001A1A5C">
      <w:pPr>
        <w:spacing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150A74D2" w14:textId="77777777" w:rsidR="008A0FFC" w:rsidRDefault="001A1A5C">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Με τη συναίνεση του Σώματος και ώρα 0</w:t>
      </w:r>
      <w:r>
        <w:rPr>
          <w:rFonts w:eastAsia="Times New Roman"/>
          <w:szCs w:val="24"/>
        </w:rPr>
        <w:t>.</w:t>
      </w:r>
      <w:r>
        <w:rPr>
          <w:rFonts w:eastAsia="Times New Roman"/>
          <w:szCs w:val="24"/>
        </w:rPr>
        <w:t xml:space="preserve">14΄ λύεται η </w:t>
      </w:r>
      <w:r>
        <w:rPr>
          <w:rFonts w:eastAsia="Times New Roman"/>
          <w:szCs w:val="24"/>
        </w:rPr>
        <w:t>συνεδρίαση για σήμερα, ημέρα Τετάρτη 15 Ιουνίου 2016 και ώρα 10</w:t>
      </w:r>
      <w:r>
        <w:rPr>
          <w:rFonts w:eastAsia="Times New Roman"/>
          <w:szCs w:val="24"/>
        </w:rPr>
        <w:t>.</w:t>
      </w:r>
      <w:r>
        <w:rPr>
          <w:rFonts w:eastAsia="Times New Roman"/>
          <w:szCs w:val="24"/>
        </w:rPr>
        <w:t>00΄, με αντικείμενο εργασιών του Σώματος νομοθετική εργασία, συνέχιση της συζήτησης και ψήφιση του σχεδίου νόμου του Υπουργείου Οικονομίας, Ανάπτυξης και Τουρισμού</w:t>
      </w:r>
      <w:r>
        <w:rPr>
          <w:rFonts w:eastAsia="Times New Roman"/>
          <w:szCs w:val="24"/>
        </w:rPr>
        <w:t>:</w:t>
      </w:r>
      <w:r>
        <w:rPr>
          <w:rFonts w:eastAsia="Times New Roman"/>
          <w:szCs w:val="24"/>
        </w:rPr>
        <w:t xml:space="preserve"> </w:t>
      </w:r>
      <w:r>
        <w:rPr>
          <w:rFonts w:ascii="Verdana" w:eastAsia="Times New Roman" w:hAnsi="Verdana" w:cs="Times New Roman"/>
          <w:color w:val="000000"/>
          <w:sz w:val="17"/>
          <w:szCs w:val="17"/>
          <w:shd w:val="clear" w:color="auto" w:fill="FFFFFF"/>
        </w:rPr>
        <w:t xml:space="preserve"> «</w:t>
      </w:r>
      <w:r>
        <w:rPr>
          <w:rFonts w:eastAsia="Times New Roman"/>
          <w:szCs w:val="24"/>
        </w:rPr>
        <w:t>Θεσμικό πλαίσιο για τη σύ</w:t>
      </w:r>
      <w:r>
        <w:rPr>
          <w:rFonts w:eastAsia="Times New Roman"/>
          <w:szCs w:val="24"/>
        </w:rPr>
        <w:t>σταση καθεστώτων Ενισχύσεων Ιδιωτικών Επενδύσεων για την περιφερειακή και οικονομική ανάπτυξη της χώρας - Σύσταση Αναπτυξιακού Συμβουλίου και άλλες διατάξεις».</w:t>
      </w:r>
    </w:p>
    <w:p w14:paraId="150A74D3" w14:textId="77777777" w:rsidR="008A0FFC" w:rsidRDefault="001A1A5C">
      <w:pPr>
        <w:spacing w:line="600" w:lineRule="auto"/>
        <w:contextualSpacing/>
        <w:jc w:val="both"/>
        <w:rPr>
          <w:rFonts w:eastAsia="Times New Roman"/>
          <w:b/>
          <w:szCs w:val="24"/>
        </w:rPr>
      </w:pPr>
      <w:r>
        <w:rPr>
          <w:rFonts w:eastAsia="Times New Roman"/>
          <w:szCs w:val="24"/>
        </w:rPr>
        <w:tab/>
      </w:r>
      <w:r>
        <w:rPr>
          <w:rFonts w:eastAsia="Times New Roman"/>
          <w:b/>
          <w:szCs w:val="24"/>
        </w:rPr>
        <w:t>Ο ΠΡΟΕΔΡΟΣ</w:t>
      </w:r>
      <w:r>
        <w:rPr>
          <w:rFonts w:eastAsia="Times New Roman"/>
          <w:b/>
          <w:szCs w:val="24"/>
        </w:rPr>
        <w:t xml:space="preserve">                                                     </w:t>
      </w:r>
      <w:r>
        <w:rPr>
          <w:rFonts w:eastAsia="Times New Roman"/>
          <w:b/>
          <w:szCs w:val="24"/>
        </w:rPr>
        <w:t>ΟΙ ΓΡΑΜΜΑΤΕΙΣ</w:t>
      </w:r>
    </w:p>
    <w:sectPr w:rsidR="008A0FF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Verdana">
    <w:panose1 w:val="020B0604030504040204"/>
    <w:charset w:val="A1"/>
    <w:family w:val="swiss"/>
    <w:pitch w:val="variable"/>
    <w:sig w:usb0="A10006FF" w:usb1="4000205B" w:usb2="00000010" w:usb3="00000000" w:csb0="0000019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1" w:cryptProviderType="rsaFull" w:cryptAlgorithmClass="hash" w:cryptAlgorithmType="typeAny" w:cryptAlgorithmSid="4" w:cryptSpinCount="50000" w:hash="FnzXkQFRnWj/9RtsNwAaNfjVfW4=" w:salt="BuiDdQ2D1c5E7U/O4MpMh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FFC"/>
    <w:rsid w:val="001A1A5C"/>
    <w:rsid w:val="008A0FFC"/>
    <w:rsid w:val="00A34D9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A7083"/>
  <w15:docId w15:val="{D8BC37F9-630F-4327-A58E-69C7193F9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D613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D613E"/>
    <w:rPr>
      <w:rFonts w:ascii="Segoe UI" w:hAnsi="Segoe UI" w:cs="Segoe UI"/>
      <w:sz w:val="18"/>
      <w:szCs w:val="18"/>
    </w:rPr>
  </w:style>
  <w:style w:type="paragraph" w:styleId="a4">
    <w:name w:val="Revision"/>
    <w:hidden/>
    <w:uiPriority w:val="99"/>
    <w:semiHidden/>
    <w:rsid w:val="00CB59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264</MetadataID>
    <Session xmlns="641f345b-441b-4b81-9152-adc2e73ba5e1">Α´</Session>
    <Date xmlns="641f345b-441b-4b81-9152-adc2e73ba5e1">2016-06-13T21:00:00+00:00</Date>
    <Status xmlns="641f345b-441b-4b81-9152-adc2e73ba5e1">
      <Url>http://srv-sp1/praktika/Lists/Incoming_Metadata/EditForm.aspx?ID=264&amp;Source=/praktika/Recordings_Library/Forms/AllItems.aspx</Url>
      <Description>Δημοσιεύτηκε</Description>
    </Status>
    <Meeting xmlns="641f345b-441b-4b81-9152-adc2e73ba5e1">ΡΜΓ´</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CA80B2-1C8A-4100-A813-AA4DF0AC393E}">
  <ds:schemaRefs>
    <ds:schemaRef ds:uri="641f345b-441b-4b81-9152-adc2e73ba5e1"/>
    <ds:schemaRef ds:uri="http://schemas.microsoft.com/office/2006/documentManagement/types"/>
    <ds:schemaRef ds:uri="http://purl.org/dc/elements/1.1/"/>
    <ds:schemaRef ds:uri="http://purl.org/dc/terms/"/>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A9516C8E-B412-48B7-AB46-A715C03756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7DC552-736A-4486-98AD-61DBDD475B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148</Pages>
  <Words>50755</Words>
  <Characters>274081</Characters>
  <Application>Microsoft Office Word</Application>
  <DocSecurity>0</DocSecurity>
  <Lines>2284</Lines>
  <Paragraphs>648</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324188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2016-06-29T07:08:00Z</dcterms:created>
  <dcterms:modified xsi:type="dcterms:W3CDTF">2016-06-29T07:08:00Z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