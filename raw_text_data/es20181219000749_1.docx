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917C0" w14:textId="77777777" w:rsidR="006574B6" w:rsidRPr="006574B6" w:rsidRDefault="006574B6" w:rsidP="006574B6">
      <w:pPr>
        <w:spacing w:after="0" w:line="360" w:lineRule="auto"/>
        <w:ind w:firstLine="0"/>
        <w:jc w:val="left"/>
        <w:rPr>
          <w:ins w:id="0" w:author="Φλούδα Χριστίνα" w:date="2019-01-09T14:51:00Z"/>
          <w:rFonts w:eastAsia="Times New Roman"/>
          <w:szCs w:val="24"/>
          <w:lang w:eastAsia="en-US"/>
        </w:rPr>
      </w:pPr>
      <w:ins w:id="1" w:author="Φλούδα Χριστίνα" w:date="2019-01-09T14:51:00Z">
        <w:r w:rsidRPr="006574B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C11004" w14:textId="77777777" w:rsidR="006574B6" w:rsidRPr="006574B6" w:rsidRDefault="006574B6" w:rsidP="006574B6">
      <w:pPr>
        <w:spacing w:after="0" w:line="360" w:lineRule="auto"/>
        <w:ind w:firstLine="0"/>
        <w:jc w:val="left"/>
        <w:rPr>
          <w:ins w:id="2" w:author="Φλούδα Χριστίνα" w:date="2019-01-09T14:51:00Z"/>
          <w:rFonts w:eastAsia="Times New Roman"/>
          <w:szCs w:val="24"/>
          <w:lang w:eastAsia="en-US"/>
        </w:rPr>
      </w:pPr>
    </w:p>
    <w:p w14:paraId="67905F8A" w14:textId="77777777" w:rsidR="006574B6" w:rsidRPr="006574B6" w:rsidRDefault="006574B6" w:rsidP="006574B6">
      <w:pPr>
        <w:spacing w:after="0" w:line="360" w:lineRule="auto"/>
        <w:ind w:firstLine="0"/>
        <w:jc w:val="left"/>
        <w:rPr>
          <w:ins w:id="3" w:author="Φλούδα Χριστίνα" w:date="2019-01-09T14:51:00Z"/>
          <w:rFonts w:eastAsia="Times New Roman"/>
          <w:szCs w:val="24"/>
          <w:lang w:eastAsia="en-US"/>
        </w:rPr>
      </w:pPr>
      <w:ins w:id="4" w:author="Φλούδα Χριστίνα" w:date="2019-01-09T14:51:00Z">
        <w:r w:rsidRPr="006574B6">
          <w:rPr>
            <w:rFonts w:eastAsia="Times New Roman"/>
            <w:szCs w:val="24"/>
            <w:lang w:eastAsia="en-US"/>
          </w:rPr>
          <w:t>ΠΙΝΑΚΑΣ ΠΕΡΙΕΧΟΜΕΝΩΝ</w:t>
        </w:r>
      </w:ins>
    </w:p>
    <w:p w14:paraId="28AE152A" w14:textId="77777777" w:rsidR="006574B6" w:rsidRPr="006574B6" w:rsidRDefault="006574B6" w:rsidP="006574B6">
      <w:pPr>
        <w:spacing w:after="0" w:line="360" w:lineRule="auto"/>
        <w:ind w:firstLine="0"/>
        <w:jc w:val="left"/>
        <w:rPr>
          <w:ins w:id="5" w:author="Φλούδα Χριστίνα" w:date="2019-01-09T14:51:00Z"/>
          <w:rFonts w:eastAsia="Times New Roman"/>
          <w:szCs w:val="24"/>
          <w:lang w:eastAsia="en-US"/>
        </w:rPr>
      </w:pPr>
      <w:ins w:id="6" w:author="Φλούδα Χριστίνα" w:date="2019-01-09T14:51:00Z">
        <w:r w:rsidRPr="006574B6">
          <w:rPr>
            <w:rFonts w:eastAsia="Times New Roman"/>
            <w:szCs w:val="24"/>
            <w:lang w:eastAsia="en-US"/>
          </w:rPr>
          <w:t xml:space="preserve">ΙΖ΄ ΠΕΡΙΟΔΟΣ </w:t>
        </w:r>
      </w:ins>
    </w:p>
    <w:p w14:paraId="396EB28B" w14:textId="77777777" w:rsidR="006574B6" w:rsidRPr="006574B6" w:rsidRDefault="006574B6" w:rsidP="006574B6">
      <w:pPr>
        <w:spacing w:after="0" w:line="360" w:lineRule="auto"/>
        <w:ind w:firstLine="0"/>
        <w:jc w:val="left"/>
        <w:rPr>
          <w:ins w:id="7" w:author="Φλούδα Χριστίνα" w:date="2019-01-09T14:51:00Z"/>
          <w:rFonts w:eastAsia="Times New Roman"/>
          <w:szCs w:val="24"/>
          <w:lang w:eastAsia="en-US"/>
        </w:rPr>
      </w:pPr>
      <w:ins w:id="8" w:author="Φλούδα Χριστίνα" w:date="2019-01-09T14:51:00Z">
        <w:r w:rsidRPr="006574B6">
          <w:rPr>
            <w:rFonts w:eastAsia="Times New Roman"/>
            <w:szCs w:val="24"/>
            <w:lang w:eastAsia="en-US"/>
          </w:rPr>
          <w:t>ΠΡΟΕΔΡΕΥΟΜΕΝΗΣ ΚΟΙΝΟΒΟΥΛΕΥΤΙΚΗΣ ΔΗΜΟΚΡΑΤΙΑΣ</w:t>
        </w:r>
      </w:ins>
    </w:p>
    <w:p w14:paraId="66C44082" w14:textId="77777777" w:rsidR="006574B6" w:rsidRPr="006574B6" w:rsidRDefault="006574B6" w:rsidP="006574B6">
      <w:pPr>
        <w:spacing w:after="0" w:line="360" w:lineRule="auto"/>
        <w:ind w:firstLine="0"/>
        <w:jc w:val="left"/>
        <w:rPr>
          <w:ins w:id="9" w:author="Φλούδα Χριστίνα" w:date="2019-01-09T14:51:00Z"/>
          <w:rFonts w:eastAsia="Times New Roman"/>
          <w:szCs w:val="24"/>
          <w:lang w:eastAsia="en-US"/>
        </w:rPr>
      </w:pPr>
      <w:ins w:id="10" w:author="Φλούδα Χριστίνα" w:date="2019-01-09T14:51:00Z">
        <w:r w:rsidRPr="006574B6">
          <w:rPr>
            <w:rFonts w:eastAsia="Times New Roman"/>
            <w:szCs w:val="24"/>
            <w:lang w:eastAsia="en-US"/>
          </w:rPr>
          <w:t>ΣΥΝΟΔΟΣ Δ΄</w:t>
        </w:r>
      </w:ins>
    </w:p>
    <w:p w14:paraId="11EB960B" w14:textId="77777777" w:rsidR="006574B6" w:rsidRPr="006574B6" w:rsidRDefault="006574B6" w:rsidP="006574B6">
      <w:pPr>
        <w:spacing w:after="0" w:line="360" w:lineRule="auto"/>
        <w:ind w:firstLine="0"/>
        <w:jc w:val="left"/>
        <w:rPr>
          <w:ins w:id="11" w:author="Φλούδα Χριστίνα" w:date="2019-01-09T14:51:00Z"/>
          <w:rFonts w:eastAsia="Times New Roman"/>
          <w:szCs w:val="24"/>
          <w:lang w:eastAsia="en-US"/>
        </w:rPr>
      </w:pPr>
    </w:p>
    <w:p w14:paraId="15E7DD2B" w14:textId="77777777" w:rsidR="006574B6" w:rsidRPr="006574B6" w:rsidRDefault="006574B6" w:rsidP="006574B6">
      <w:pPr>
        <w:spacing w:after="0" w:line="360" w:lineRule="auto"/>
        <w:ind w:firstLine="0"/>
        <w:jc w:val="left"/>
        <w:rPr>
          <w:ins w:id="12" w:author="Φλούδα Χριστίνα" w:date="2019-01-09T14:51:00Z"/>
          <w:rFonts w:eastAsia="Times New Roman"/>
          <w:szCs w:val="24"/>
          <w:lang w:eastAsia="en-US"/>
        </w:rPr>
      </w:pPr>
      <w:ins w:id="13" w:author="Φλούδα Χριστίνα" w:date="2019-01-09T14:51:00Z">
        <w:r w:rsidRPr="006574B6">
          <w:rPr>
            <w:rFonts w:eastAsia="Times New Roman"/>
            <w:szCs w:val="24"/>
            <w:lang w:eastAsia="en-US"/>
          </w:rPr>
          <w:t>ΣΥΝΕΔΡΙΑΣΗ ΜΖ΄</w:t>
        </w:r>
      </w:ins>
    </w:p>
    <w:p w14:paraId="7B1C84CC" w14:textId="77777777" w:rsidR="006574B6" w:rsidRPr="006574B6" w:rsidRDefault="006574B6" w:rsidP="006574B6">
      <w:pPr>
        <w:spacing w:after="0" w:line="360" w:lineRule="auto"/>
        <w:ind w:firstLine="0"/>
        <w:jc w:val="left"/>
        <w:rPr>
          <w:ins w:id="14" w:author="Φλούδα Χριστίνα" w:date="2019-01-09T14:51:00Z"/>
          <w:rFonts w:eastAsia="Times New Roman"/>
          <w:szCs w:val="24"/>
          <w:lang w:eastAsia="en-US"/>
        </w:rPr>
      </w:pPr>
      <w:ins w:id="15" w:author="Φλούδα Χριστίνα" w:date="2019-01-09T14:51:00Z">
        <w:r w:rsidRPr="006574B6">
          <w:rPr>
            <w:rFonts w:eastAsia="Times New Roman"/>
            <w:szCs w:val="24"/>
            <w:lang w:eastAsia="en-US"/>
          </w:rPr>
          <w:t>Τετάρτη  19 Δεκεμβρίου 2018</w:t>
        </w:r>
      </w:ins>
    </w:p>
    <w:p w14:paraId="101F7F92" w14:textId="77777777" w:rsidR="006574B6" w:rsidRPr="006574B6" w:rsidRDefault="006574B6" w:rsidP="006574B6">
      <w:pPr>
        <w:spacing w:after="0" w:line="360" w:lineRule="auto"/>
        <w:ind w:firstLine="0"/>
        <w:jc w:val="left"/>
        <w:rPr>
          <w:ins w:id="16" w:author="Φλούδα Χριστίνα" w:date="2019-01-09T14:51:00Z"/>
          <w:rFonts w:eastAsia="Times New Roman"/>
          <w:szCs w:val="24"/>
          <w:lang w:eastAsia="en-US"/>
        </w:rPr>
      </w:pPr>
    </w:p>
    <w:p w14:paraId="236DC873" w14:textId="77777777" w:rsidR="006574B6" w:rsidRPr="006574B6" w:rsidRDefault="006574B6" w:rsidP="006574B6">
      <w:pPr>
        <w:spacing w:after="0" w:line="360" w:lineRule="auto"/>
        <w:ind w:firstLine="0"/>
        <w:jc w:val="left"/>
        <w:rPr>
          <w:ins w:id="17" w:author="Φλούδα Χριστίνα" w:date="2019-01-09T14:51:00Z"/>
          <w:rFonts w:eastAsia="Times New Roman"/>
          <w:szCs w:val="24"/>
          <w:lang w:eastAsia="en-US"/>
        </w:rPr>
      </w:pPr>
      <w:ins w:id="18" w:author="Φλούδα Χριστίνα" w:date="2019-01-09T14:51:00Z">
        <w:r w:rsidRPr="006574B6">
          <w:rPr>
            <w:rFonts w:eastAsia="Times New Roman"/>
            <w:szCs w:val="24"/>
            <w:lang w:eastAsia="en-US"/>
          </w:rPr>
          <w:t>ΘΕΜΑΤΑ</w:t>
        </w:r>
      </w:ins>
    </w:p>
    <w:p w14:paraId="45AFB766" w14:textId="77777777" w:rsidR="006574B6" w:rsidRPr="006574B6" w:rsidRDefault="006574B6" w:rsidP="006574B6">
      <w:pPr>
        <w:spacing w:after="0" w:line="360" w:lineRule="auto"/>
        <w:ind w:firstLine="0"/>
        <w:jc w:val="left"/>
        <w:rPr>
          <w:ins w:id="19" w:author="Φλούδα Χριστίνα" w:date="2019-01-09T14:51:00Z"/>
          <w:rFonts w:eastAsia="Times New Roman"/>
          <w:szCs w:val="24"/>
          <w:lang w:eastAsia="en-US"/>
        </w:rPr>
      </w:pPr>
      <w:ins w:id="20" w:author="Φλούδα Χριστίνα" w:date="2019-01-09T14:51:00Z">
        <w:r w:rsidRPr="006574B6">
          <w:rPr>
            <w:rFonts w:eastAsia="Times New Roman"/>
            <w:szCs w:val="24"/>
            <w:lang w:eastAsia="en-US"/>
          </w:rPr>
          <w:t xml:space="preserve"> </w:t>
        </w:r>
        <w:r w:rsidRPr="006574B6">
          <w:rPr>
            <w:rFonts w:eastAsia="Times New Roman"/>
            <w:szCs w:val="24"/>
            <w:lang w:eastAsia="en-US"/>
          </w:rPr>
          <w:br/>
          <w:t xml:space="preserve">Α. ΕΙΔΙΚΑ ΘΕΜΑΤΑ </w:t>
        </w:r>
        <w:r w:rsidRPr="006574B6">
          <w:rPr>
            <w:rFonts w:eastAsia="Times New Roman"/>
            <w:szCs w:val="24"/>
            <w:lang w:eastAsia="en-US"/>
          </w:rPr>
          <w:br/>
          <w:t xml:space="preserve">1. Επικύρωση Πρακτικών, σελ. </w:t>
        </w:r>
        <w:r w:rsidRPr="006574B6">
          <w:rPr>
            <w:rFonts w:eastAsia="Times New Roman"/>
            <w:szCs w:val="24"/>
            <w:lang w:eastAsia="en-US"/>
          </w:rPr>
          <w:br/>
          <w:t xml:space="preserve">2. Ανακοινώνεται ότι τη συνεδρίαση παρακολουθούν μαθητές από το 3ο Γενικό Λύκειο Αμαρουσίου, το 8ο Δημοτικό Σχολείο Θήβας, το 3ο Γυμνάσιο  Άργους και το Γυμνάσιο </w:t>
        </w:r>
        <w:proofErr w:type="spellStart"/>
        <w:r w:rsidRPr="006574B6">
          <w:rPr>
            <w:rFonts w:eastAsia="Times New Roman"/>
            <w:szCs w:val="24"/>
            <w:lang w:eastAsia="en-US"/>
          </w:rPr>
          <w:t>Αιγείρας</w:t>
        </w:r>
        <w:proofErr w:type="spellEnd"/>
        <w:r w:rsidRPr="006574B6">
          <w:rPr>
            <w:rFonts w:eastAsia="Times New Roman"/>
            <w:szCs w:val="24"/>
            <w:lang w:eastAsia="en-US"/>
          </w:rPr>
          <w:t xml:space="preserve"> Αχαΐας, σελ. </w:t>
        </w:r>
        <w:r w:rsidRPr="006574B6">
          <w:rPr>
            <w:rFonts w:eastAsia="Times New Roman"/>
            <w:szCs w:val="24"/>
            <w:lang w:eastAsia="en-US"/>
          </w:rPr>
          <w:br/>
          <w:t xml:space="preserve">3. Επί διαδικαστικού θέματος, σελ. </w:t>
        </w:r>
        <w:r w:rsidRPr="006574B6">
          <w:rPr>
            <w:rFonts w:eastAsia="Times New Roman"/>
            <w:szCs w:val="24"/>
            <w:lang w:eastAsia="en-US"/>
          </w:rPr>
          <w:br/>
          <w:t xml:space="preserve"> </w:t>
        </w:r>
        <w:r w:rsidRPr="006574B6">
          <w:rPr>
            <w:rFonts w:eastAsia="Times New Roman"/>
            <w:szCs w:val="24"/>
            <w:lang w:eastAsia="en-US"/>
          </w:rPr>
          <w:br/>
          <w:t xml:space="preserve">Β. ΚΟΙΝΟΒΟΥΛΕΥΤΙΚΟΣ ΕΛΕΓΧΟΣ </w:t>
        </w:r>
        <w:r w:rsidRPr="006574B6">
          <w:rPr>
            <w:rFonts w:eastAsia="Times New Roman"/>
            <w:szCs w:val="24"/>
            <w:lang w:eastAsia="en-US"/>
          </w:rPr>
          <w:br/>
          <w:t xml:space="preserve">Ανακοίνωση του δελτίου επικαίρων ερωτήσεων της Πέμπτης 20 Δεκεμβρίου 2018, σελ. </w:t>
        </w:r>
        <w:r w:rsidRPr="006574B6">
          <w:rPr>
            <w:rFonts w:eastAsia="Times New Roman"/>
            <w:szCs w:val="24"/>
            <w:lang w:eastAsia="en-US"/>
          </w:rPr>
          <w:br/>
          <w:t xml:space="preserve"> </w:t>
        </w:r>
        <w:r w:rsidRPr="006574B6">
          <w:rPr>
            <w:rFonts w:eastAsia="Times New Roman"/>
            <w:szCs w:val="24"/>
            <w:lang w:eastAsia="en-US"/>
          </w:rPr>
          <w:br/>
          <w:t xml:space="preserve">Γ. ΝΟΜΟΘΕΤΙΚΗ ΕΡΓΑΣΙΑ </w:t>
        </w:r>
        <w:r w:rsidRPr="006574B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«Επείγουσες ρυθμίσεις του Υπουργείου Περιβάλλοντος και Ενέργειας  - Κύρωση της από 20-11-2018 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ΑΝΩΝΥΜΗ ΕΤΑΙΡΕΙΑ, με την οποία τροποποιείται η από 23-11-1999 Σύμβαση για την εκμετάλλευση Υδρογονανθράκων στη θαλάσσια περιοχή του Θρακικού Πελάγους μεταξύ του Ελληνικού Δημοσίου και της ΚΑΒΑΛΑ OIL ΑΝΩΝΥΜΗ ΕΤΑΙΡΕΙΑ  που κυρώθηκε με τον ν. 2779/1999 (Α’ 296) και άλλες διατάξεις», σελ. </w:t>
        </w:r>
        <w:r w:rsidRPr="006574B6">
          <w:rPr>
            <w:rFonts w:eastAsia="Times New Roman"/>
            <w:szCs w:val="24"/>
            <w:lang w:eastAsia="en-US"/>
          </w:rPr>
          <w:br/>
          <w:t xml:space="preserve">2. Κατάθεση Εκθέσεως Διαρκούς Επιτροπής: Η Διαρκής Επιτροπή Παραγωγής και Εμπορίου καταθέτει την έκθεσή της στο σχέδιο νόμου του Υπουργείου Υποδομών και Μεταφορών: «Κύρωση της από 11/12/2018 Συμφωνίας Τροποποίησης Διατάξεων της από 31 Μαΐου 2007 Σύμβαση Παραχώρησης για το έργο «Μελέτη, Κατασκευή, Χρηματοδότηση, Λειτουργία, Συντήρηση και Εκμετάλλευση του Αυτοκινητοδρόμου Κεντρικής Ελλάδας (Ε65)», που κυρώθηκε με το ν.3597/2017, όπως αυτή τροποποιήθηκε: α) με την από 28/11/2013 «Συμφωνία Τροποποίησης Διατάξεων της Σύμβασης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συναφών θεμάτων» (Α’ 269) και β) με την από 19/12/2013 «Συμφωνία Τροποποίησης Διατάξεων της από 28/11/2013 Συμφωνία Τροποποίησης Διατάξεων Συμβάσης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 176)», σελ. </w:t>
        </w:r>
        <w:r w:rsidRPr="006574B6">
          <w:rPr>
            <w:rFonts w:eastAsia="Times New Roman"/>
            <w:szCs w:val="24"/>
            <w:lang w:eastAsia="en-US"/>
          </w:rPr>
          <w:br/>
        </w:r>
      </w:ins>
    </w:p>
    <w:p w14:paraId="011B92CF" w14:textId="77777777" w:rsidR="006574B6" w:rsidRPr="006574B6" w:rsidRDefault="006574B6" w:rsidP="006574B6">
      <w:pPr>
        <w:spacing w:after="0" w:line="360" w:lineRule="auto"/>
        <w:ind w:firstLine="0"/>
        <w:jc w:val="left"/>
        <w:rPr>
          <w:ins w:id="21" w:author="Φλούδα Χριστίνα" w:date="2019-01-09T14:51:00Z"/>
          <w:rFonts w:eastAsia="Times New Roman"/>
          <w:szCs w:val="24"/>
          <w:lang w:eastAsia="en-US"/>
        </w:rPr>
      </w:pPr>
      <w:ins w:id="22" w:author="Φλούδα Χριστίνα" w:date="2019-01-09T14:51:00Z">
        <w:r w:rsidRPr="006574B6">
          <w:rPr>
            <w:rFonts w:eastAsia="Times New Roman"/>
            <w:szCs w:val="24"/>
            <w:lang w:eastAsia="en-US"/>
          </w:rPr>
          <w:t>ΠΡΟΕΔΡΕΥΟΝΤΕΣ</w:t>
        </w:r>
      </w:ins>
    </w:p>
    <w:p w14:paraId="19DBBF02" w14:textId="77777777" w:rsidR="006574B6" w:rsidRPr="006574B6" w:rsidRDefault="006574B6" w:rsidP="006574B6">
      <w:pPr>
        <w:spacing w:after="0" w:line="360" w:lineRule="auto"/>
        <w:ind w:firstLine="0"/>
        <w:jc w:val="left"/>
        <w:rPr>
          <w:ins w:id="23" w:author="Φλούδα Χριστίνα" w:date="2019-01-09T14:51:00Z"/>
          <w:rFonts w:eastAsia="Times New Roman"/>
          <w:szCs w:val="24"/>
          <w:lang w:eastAsia="en-US"/>
        </w:rPr>
      </w:pPr>
    </w:p>
    <w:p w14:paraId="1E3B5EDC" w14:textId="77777777" w:rsidR="006574B6" w:rsidRPr="006574B6" w:rsidRDefault="006574B6" w:rsidP="006574B6">
      <w:pPr>
        <w:spacing w:after="0" w:line="360" w:lineRule="auto"/>
        <w:ind w:firstLine="0"/>
        <w:jc w:val="left"/>
        <w:rPr>
          <w:ins w:id="24" w:author="Φλούδα Χριστίνα" w:date="2019-01-09T14:51:00Z"/>
          <w:rFonts w:eastAsia="Times New Roman"/>
          <w:szCs w:val="24"/>
          <w:lang w:eastAsia="en-US"/>
        </w:rPr>
      </w:pPr>
      <w:ins w:id="25" w:author="Φλούδα Χριστίνα" w:date="2019-01-09T14:51:00Z">
        <w:r w:rsidRPr="006574B6">
          <w:rPr>
            <w:rFonts w:eastAsia="Times New Roman"/>
            <w:szCs w:val="24"/>
            <w:lang w:eastAsia="en-US"/>
          </w:rPr>
          <w:t>ΚΟΥΡΑΚΗΣ Α. , σελ.</w:t>
        </w:r>
        <w:r w:rsidRPr="006574B6">
          <w:rPr>
            <w:rFonts w:eastAsia="Times New Roman"/>
            <w:szCs w:val="24"/>
            <w:lang w:eastAsia="en-US"/>
          </w:rPr>
          <w:br/>
          <w:t>ΛΑΜΠΡΟΥΛΗΣ Γ. , σελ.</w:t>
        </w:r>
        <w:r w:rsidRPr="006574B6">
          <w:rPr>
            <w:rFonts w:eastAsia="Times New Roman"/>
            <w:szCs w:val="24"/>
            <w:lang w:eastAsia="en-US"/>
          </w:rPr>
          <w:br/>
        </w:r>
      </w:ins>
    </w:p>
    <w:p w14:paraId="66B2E690" w14:textId="77777777" w:rsidR="006574B6" w:rsidRPr="006574B6" w:rsidRDefault="006574B6" w:rsidP="006574B6">
      <w:pPr>
        <w:spacing w:after="0" w:line="360" w:lineRule="auto"/>
        <w:ind w:firstLine="0"/>
        <w:jc w:val="left"/>
        <w:rPr>
          <w:ins w:id="26" w:author="Φλούδα Χριστίνα" w:date="2019-01-09T14:51:00Z"/>
          <w:rFonts w:eastAsia="Times New Roman"/>
          <w:szCs w:val="24"/>
          <w:lang w:eastAsia="en-US"/>
        </w:rPr>
      </w:pPr>
    </w:p>
    <w:p w14:paraId="78441330" w14:textId="77777777" w:rsidR="006574B6" w:rsidRPr="006574B6" w:rsidRDefault="006574B6" w:rsidP="006574B6">
      <w:pPr>
        <w:spacing w:after="0" w:line="360" w:lineRule="auto"/>
        <w:ind w:firstLine="0"/>
        <w:jc w:val="left"/>
        <w:rPr>
          <w:ins w:id="27" w:author="Φλούδα Χριστίνα" w:date="2019-01-09T14:51:00Z"/>
          <w:rFonts w:eastAsia="Times New Roman"/>
          <w:szCs w:val="24"/>
          <w:lang w:eastAsia="en-US"/>
        </w:rPr>
      </w:pPr>
      <w:ins w:id="28" w:author="Φλούδα Χριστίνα" w:date="2019-01-09T14:51:00Z">
        <w:r w:rsidRPr="006574B6">
          <w:rPr>
            <w:rFonts w:eastAsia="Times New Roman"/>
            <w:szCs w:val="24"/>
            <w:lang w:eastAsia="en-US"/>
          </w:rPr>
          <w:t>ΟΜΙΛΗΤΕΣ</w:t>
        </w:r>
      </w:ins>
    </w:p>
    <w:p w14:paraId="153925BA" w14:textId="66A11E1C" w:rsidR="006574B6" w:rsidRDefault="006574B6" w:rsidP="006574B6">
      <w:pPr>
        <w:spacing w:after="0"/>
        <w:rPr>
          <w:ins w:id="29" w:author="Φλούδα Χριστίνα" w:date="2019-01-09T14:51:00Z"/>
          <w:rFonts w:eastAsia="Times New Roman"/>
          <w:szCs w:val="24"/>
        </w:rPr>
      </w:pPr>
      <w:ins w:id="30" w:author="Φλούδα Χριστίνα" w:date="2019-01-09T14:51:00Z">
        <w:r w:rsidRPr="006574B6">
          <w:rPr>
            <w:rFonts w:eastAsia="Times New Roman"/>
            <w:szCs w:val="24"/>
            <w:lang w:eastAsia="en-US"/>
          </w:rPr>
          <w:br/>
          <w:t>Α. Επί διαδικαστικού θέματος:</w:t>
        </w:r>
        <w:r w:rsidRPr="006574B6">
          <w:rPr>
            <w:rFonts w:eastAsia="Times New Roman"/>
            <w:szCs w:val="24"/>
            <w:lang w:eastAsia="en-US"/>
          </w:rPr>
          <w:br/>
          <w:t>ΑΜΥΡΑΣ Γ. , σελ.</w:t>
        </w:r>
        <w:r w:rsidRPr="006574B6">
          <w:rPr>
            <w:rFonts w:eastAsia="Times New Roman"/>
            <w:szCs w:val="24"/>
            <w:lang w:eastAsia="en-US"/>
          </w:rPr>
          <w:br/>
          <w:t>ΑΡΒΑΝΙΤΙΔΗΣ Γ. , σελ.</w:t>
        </w:r>
        <w:r w:rsidRPr="006574B6">
          <w:rPr>
            <w:rFonts w:eastAsia="Times New Roman"/>
            <w:szCs w:val="24"/>
            <w:lang w:eastAsia="en-US"/>
          </w:rPr>
          <w:br/>
          <w:t>ΒΑΡΔΑΛΗΣ Α. , σελ.</w:t>
        </w:r>
        <w:r w:rsidRPr="006574B6">
          <w:rPr>
            <w:rFonts w:eastAsia="Times New Roman"/>
            <w:szCs w:val="24"/>
            <w:lang w:eastAsia="en-US"/>
          </w:rPr>
          <w:br/>
          <w:t>ΒΛΑΧΟΣ Γ. , σελ.</w:t>
        </w:r>
        <w:r w:rsidRPr="006574B6">
          <w:rPr>
            <w:rFonts w:eastAsia="Times New Roman"/>
            <w:szCs w:val="24"/>
            <w:lang w:eastAsia="en-US"/>
          </w:rPr>
          <w:br/>
          <w:t>ΚΑΜΑΤΕΡΟΣ Η. , σελ.</w:t>
        </w:r>
        <w:r w:rsidRPr="006574B6">
          <w:rPr>
            <w:rFonts w:eastAsia="Times New Roman"/>
            <w:szCs w:val="24"/>
            <w:lang w:eastAsia="en-US"/>
          </w:rPr>
          <w:br/>
          <w:t>ΚΑΡΡΑΣ Γ. , σελ.</w:t>
        </w:r>
        <w:r w:rsidRPr="006574B6">
          <w:rPr>
            <w:rFonts w:eastAsia="Times New Roman"/>
            <w:szCs w:val="24"/>
            <w:lang w:eastAsia="en-US"/>
          </w:rPr>
          <w:br/>
          <w:t>ΚΑΣΙΔΙΑΡΗΣ Η. , σελ.</w:t>
        </w:r>
        <w:r w:rsidRPr="006574B6">
          <w:rPr>
            <w:rFonts w:eastAsia="Times New Roman"/>
            <w:szCs w:val="24"/>
            <w:lang w:eastAsia="en-US"/>
          </w:rPr>
          <w:br/>
          <w:t>ΚΟΥΡΑΚΗΣ Α. , σελ.</w:t>
        </w:r>
        <w:r w:rsidRPr="006574B6">
          <w:rPr>
            <w:rFonts w:eastAsia="Times New Roman"/>
            <w:szCs w:val="24"/>
            <w:lang w:eastAsia="en-US"/>
          </w:rPr>
          <w:br/>
          <w:t>ΛΑΜΠΡΟΥΛΗΣ Γ. , σελ.</w:t>
        </w:r>
        <w:r w:rsidRPr="006574B6">
          <w:rPr>
            <w:rFonts w:eastAsia="Times New Roman"/>
            <w:szCs w:val="24"/>
            <w:lang w:eastAsia="en-US"/>
          </w:rPr>
          <w:br/>
          <w:t>ΜΗΤΑΡΑΚΗΣ Π. , σελ.</w:t>
        </w:r>
        <w:r w:rsidRPr="006574B6">
          <w:rPr>
            <w:rFonts w:eastAsia="Times New Roman"/>
            <w:szCs w:val="24"/>
            <w:lang w:eastAsia="en-US"/>
          </w:rPr>
          <w:br/>
          <w:t>ΠΕΤΡΟΠΟΥΛΟΣ Α. , σελ.</w:t>
        </w:r>
        <w:r w:rsidRPr="006574B6">
          <w:rPr>
            <w:rFonts w:eastAsia="Times New Roman"/>
            <w:szCs w:val="24"/>
            <w:lang w:eastAsia="en-US"/>
          </w:rPr>
          <w:br/>
          <w:t>ΣΑΧΙΝΙΔΗΣ Ι. , σελ.</w:t>
        </w:r>
        <w:r w:rsidRPr="006574B6">
          <w:rPr>
            <w:rFonts w:eastAsia="Times New Roman"/>
            <w:szCs w:val="24"/>
            <w:lang w:eastAsia="en-US"/>
          </w:rPr>
          <w:br/>
          <w:t>ΣΚΡΕΚΑΣ Κ. , σελ.</w:t>
        </w:r>
        <w:r w:rsidRPr="006574B6">
          <w:rPr>
            <w:rFonts w:eastAsia="Times New Roman"/>
            <w:szCs w:val="24"/>
            <w:lang w:eastAsia="en-US"/>
          </w:rPr>
          <w:br/>
          <w:t>ΣΤΑΘΑΚΗΣ Γ. , σελ.</w:t>
        </w:r>
        <w:r w:rsidRPr="006574B6">
          <w:rPr>
            <w:rFonts w:eastAsia="Times New Roman"/>
            <w:szCs w:val="24"/>
            <w:lang w:eastAsia="en-US"/>
          </w:rPr>
          <w:br/>
        </w:r>
        <w:r w:rsidRPr="006574B6">
          <w:rPr>
            <w:rFonts w:eastAsia="Times New Roman"/>
            <w:szCs w:val="24"/>
            <w:lang w:eastAsia="en-US"/>
          </w:rPr>
          <w:br/>
          <w:t>Β. Επί του σχεδίου νόμου του Υπουργείου Περιβάλλοντος και Ενέργειας:</w:t>
        </w:r>
        <w:r w:rsidRPr="006574B6">
          <w:rPr>
            <w:rFonts w:eastAsia="Times New Roman"/>
            <w:szCs w:val="24"/>
            <w:lang w:eastAsia="en-US"/>
          </w:rPr>
          <w:br/>
          <w:t>ΑΜΥΡΑΣ Γ. , σελ.</w:t>
        </w:r>
        <w:r w:rsidRPr="006574B6">
          <w:rPr>
            <w:rFonts w:eastAsia="Times New Roman"/>
            <w:szCs w:val="24"/>
            <w:lang w:eastAsia="en-US"/>
          </w:rPr>
          <w:br/>
          <w:t>ΑΡΒΑΝΙΤΙΔΗΣ Γ. , σελ.</w:t>
        </w:r>
        <w:r w:rsidRPr="006574B6">
          <w:rPr>
            <w:rFonts w:eastAsia="Times New Roman"/>
            <w:szCs w:val="24"/>
            <w:lang w:eastAsia="en-US"/>
          </w:rPr>
          <w:br/>
          <w:t>ΒΑΡΔΑΛΗΣ Α. , σελ.</w:t>
        </w:r>
        <w:r w:rsidRPr="006574B6">
          <w:rPr>
            <w:rFonts w:eastAsia="Times New Roman"/>
            <w:szCs w:val="24"/>
            <w:lang w:eastAsia="en-US"/>
          </w:rPr>
          <w:br/>
          <w:t>ΓΕΩΡΓΙΑΔΗΣ Μ. , σελ.</w:t>
        </w:r>
        <w:r w:rsidRPr="006574B6">
          <w:rPr>
            <w:rFonts w:eastAsia="Times New Roman"/>
            <w:szCs w:val="24"/>
            <w:lang w:eastAsia="en-US"/>
          </w:rPr>
          <w:br/>
          <w:t>ΔΗΜΗΤΡΙΑΔΗΣ Δ. , σελ.</w:t>
        </w:r>
        <w:r w:rsidRPr="006574B6">
          <w:rPr>
            <w:rFonts w:eastAsia="Times New Roman"/>
            <w:szCs w:val="24"/>
            <w:lang w:eastAsia="en-US"/>
          </w:rPr>
          <w:br/>
          <w:t>ΖΑΡΟΥΛΙΑ Ε. , σελ.</w:t>
        </w:r>
        <w:r w:rsidRPr="006574B6">
          <w:rPr>
            <w:rFonts w:eastAsia="Times New Roman"/>
            <w:szCs w:val="24"/>
            <w:lang w:eastAsia="en-US"/>
          </w:rPr>
          <w:br/>
          <w:t>ΘΕΟΧΑΡΟΠΟΥΛΟΣ Α. , σελ.</w:t>
        </w:r>
        <w:r w:rsidRPr="006574B6">
          <w:rPr>
            <w:rFonts w:eastAsia="Times New Roman"/>
            <w:szCs w:val="24"/>
            <w:lang w:eastAsia="en-US"/>
          </w:rPr>
          <w:br/>
          <w:t>ΚΑΜΑΤΕΡΟΣ Η. , σελ.</w:t>
        </w:r>
        <w:r w:rsidRPr="006574B6">
          <w:rPr>
            <w:rFonts w:eastAsia="Times New Roman"/>
            <w:szCs w:val="24"/>
            <w:lang w:eastAsia="en-US"/>
          </w:rPr>
          <w:br/>
          <w:t>ΚΑΣΙΔΙΑΡΗΣ Η. , σελ.</w:t>
        </w:r>
        <w:r w:rsidRPr="006574B6">
          <w:rPr>
            <w:rFonts w:eastAsia="Times New Roman"/>
            <w:szCs w:val="24"/>
            <w:lang w:eastAsia="en-US"/>
          </w:rPr>
          <w:br/>
          <w:t>ΚΑΤΣΑΦΑΔΟΣ Κ. , σελ.</w:t>
        </w:r>
        <w:r w:rsidRPr="006574B6">
          <w:rPr>
            <w:rFonts w:eastAsia="Times New Roman"/>
            <w:szCs w:val="24"/>
            <w:lang w:eastAsia="en-US"/>
          </w:rPr>
          <w:br/>
          <w:t>ΚΑΤΣΙΚΗΣ Κ. , σελ.</w:t>
        </w:r>
        <w:r w:rsidRPr="006574B6">
          <w:rPr>
            <w:rFonts w:eastAsia="Times New Roman"/>
            <w:szCs w:val="24"/>
            <w:lang w:eastAsia="en-US"/>
          </w:rPr>
          <w:br/>
          <w:t>ΚΟΥΤΣΟΥΚΟΣ Γ. , σελ.</w:t>
        </w:r>
        <w:r w:rsidRPr="006574B6">
          <w:rPr>
            <w:rFonts w:eastAsia="Times New Roman"/>
            <w:szCs w:val="24"/>
            <w:lang w:eastAsia="en-US"/>
          </w:rPr>
          <w:br/>
          <w:t>ΜΑΝΙΑΤΗΣ Ι. , σελ.</w:t>
        </w:r>
        <w:r w:rsidRPr="006574B6">
          <w:rPr>
            <w:rFonts w:eastAsia="Times New Roman"/>
            <w:szCs w:val="24"/>
            <w:lang w:eastAsia="en-US"/>
          </w:rPr>
          <w:br/>
          <w:t>ΜΠΟΥΚΩΡΟΣ Χ. , σελ.</w:t>
        </w:r>
        <w:r w:rsidRPr="006574B6">
          <w:rPr>
            <w:rFonts w:eastAsia="Times New Roman"/>
            <w:szCs w:val="24"/>
            <w:lang w:eastAsia="en-US"/>
          </w:rPr>
          <w:br/>
          <w:t>ΞΥΔΑΚΗΣ Ν. , σελ.</w:t>
        </w:r>
        <w:r w:rsidRPr="006574B6">
          <w:rPr>
            <w:rFonts w:eastAsia="Times New Roman"/>
            <w:szCs w:val="24"/>
            <w:lang w:eastAsia="en-US"/>
          </w:rPr>
          <w:br/>
          <w:t>ΠΕΤΡΟΠΟΥΛΟΣ Α. , σελ.</w:t>
        </w:r>
        <w:r w:rsidRPr="006574B6">
          <w:rPr>
            <w:rFonts w:eastAsia="Times New Roman"/>
            <w:szCs w:val="24"/>
            <w:lang w:eastAsia="en-US"/>
          </w:rPr>
          <w:br/>
          <w:t>ΠΟΛΑΚΗΣ Π. , σελ.</w:t>
        </w:r>
        <w:r w:rsidRPr="006574B6">
          <w:rPr>
            <w:rFonts w:eastAsia="Times New Roman"/>
            <w:szCs w:val="24"/>
            <w:lang w:eastAsia="en-US"/>
          </w:rPr>
          <w:br/>
          <w:t>ΡΗΓΑΣ Π. , σελ.</w:t>
        </w:r>
        <w:r w:rsidRPr="006574B6">
          <w:rPr>
            <w:rFonts w:eastAsia="Times New Roman"/>
            <w:szCs w:val="24"/>
            <w:lang w:eastAsia="en-US"/>
          </w:rPr>
          <w:br/>
          <w:t>ΣΑΝΤΟΡΙΝΙΟΣ Ν. , σελ.</w:t>
        </w:r>
        <w:r w:rsidRPr="006574B6">
          <w:rPr>
            <w:rFonts w:eastAsia="Times New Roman"/>
            <w:szCs w:val="24"/>
            <w:lang w:eastAsia="en-US"/>
          </w:rPr>
          <w:br/>
          <w:t>ΣΑΧΙΝΙΔΗΣ Ι. , σελ.</w:t>
        </w:r>
        <w:r w:rsidRPr="006574B6">
          <w:rPr>
            <w:rFonts w:eastAsia="Times New Roman"/>
            <w:szCs w:val="24"/>
            <w:lang w:eastAsia="en-US"/>
          </w:rPr>
          <w:br/>
          <w:t>ΣΚΡΕΚΑΣ Κ. , σελ.</w:t>
        </w:r>
        <w:r w:rsidRPr="006574B6">
          <w:rPr>
            <w:rFonts w:eastAsia="Times New Roman"/>
            <w:szCs w:val="24"/>
            <w:lang w:eastAsia="en-US"/>
          </w:rPr>
          <w:br/>
          <w:t>ΣΤΑΘΑΚΗΣ Γ. , σελ.</w:t>
        </w:r>
        <w:r w:rsidRPr="006574B6">
          <w:rPr>
            <w:rFonts w:eastAsia="Times New Roman"/>
            <w:szCs w:val="24"/>
            <w:lang w:eastAsia="en-US"/>
          </w:rPr>
          <w:br/>
          <w:t>ΧΑΡΙΤΣΗΣ Α. , σελ.</w:t>
        </w:r>
        <w:r w:rsidRPr="006574B6">
          <w:rPr>
            <w:rFonts w:eastAsia="Times New Roman"/>
            <w:szCs w:val="24"/>
            <w:lang w:eastAsia="en-US"/>
          </w:rPr>
          <w:br/>
        </w:r>
      </w:ins>
    </w:p>
    <w:p w14:paraId="6B948E53" w14:textId="3A7AD48E" w:rsidR="00244F6B" w:rsidRDefault="006574B6">
      <w:pPr>
        <w:spacing w:after="0"/>
        <w:rPr>
          <w:rFonts w:eastAsia="Times New Roman"/>
          <w:szCs w:val="24"/>
        </w:rPr>
      </w:pPr>
      <w:r>
        <w:rPr>
          <w:rFonts w:eastAsia="Times New Roman"/>
          <w:szCs w:val="24"/>
        </w:rPr>
        <w:t>ΠΡΑΚΤΙΚΑ ΒΟΥΛΗΣ</w:t>
      </w:r>
    </w:p>
    <w:p w14:paraId="6B948E54" w14:textId="77777777" w:rsidR="00244F6B" w:rsidRDefault="006574B6">
      <w:pPr>
        <w:spacing w:after="0"/>
        <w:rPr>
          <w:rFonts w:eastAsia="Times New Roman"/>
          <w:szCs w:val="24"/>
        </w:rPr>
      </w:pPr>
      <w:r>
        <w:rPr>
          <w:rFonts w:eastAsia="Times New Roman"/>
          <w:szCs w:val="24"/>
        </w:rPr>
        <w:t>Ι</w:t>
      </w:r>
      <w:r>
        <w:rPr>
          <w:rFonts w:eastAsia="Times New Roman"/>
          <w:szCs w:val="24"/>
        </w:rPr>
        <w:t xml:space="preserve">Ζ΄ ΠΕΡΙΟΔΟΣ </w:t>
      </w:r>
    </w:p>
    <w:p w14:paraId="6B948E55" w14:textId="77777777" w:rsidR="00244F6B" w:rsidRDefault="006574B6">
      <w:pPr>
        <w:spacing w:after="0"/>
        <w:rPr>
          <w:rFonts w:eastAsia="Times New Roman"/>
          <w:szCs w:val="24"/>
        </w:rPr>
      </w:pPr>
      <w:bookmarkStart w:id="31" w:name="_GoBack"/>
      <w:bookmarkEnd w:id="31"/>
      <w:r>
        <w:rPr>
          <w:rFonts w:eastAsia="Times New Roman"/>
          <w:szCs w:val="24"/>
        </w:rPr>
        <w:t>ΠΡΟΕΔΡΕΥΟΜΕΝΗΣ ΚΟΙΝΟΒΟΥΛΕΥΤΙΚΗΣ ΔΗΜΟΚΡΑΤΙΑΣ</w:t>
      </w:r>
    </w:p>
    <w:p w14:paraId="6B948E56" w14:textId="77777777" w:rsidR="00244F6B" w:rsidRDefault="006574B6">
      <w:pPr>
        <w:spacing w:after="0"/>
        <w:rPr>
          <w:rFonts w:eastAsia="Times New Roman"/>
          <w:szCs w:val="24"/>
        </w:rPr>
      </w:pPr>
      <w:r>
        <w:rPr>
          <w:rFonts w:eastAsia="Times New Roman"/>
          <w:szCs w:val="24"/>
        </w:rPr>
        <w:t>ΣΥΝΟΔΟΣ Δ΄</w:t>
      </w:r>
    </w:p>
    <w:p w14:paraId="6B948E57" w14:textId="77777777" w:rsidR="00244F6B" w:rsidRDefault="006574B6">
      <w:pPr>
        <w:spacing w:after="0"/>
        <w:rPr>
          <w:rFonts w:eastAsia="Times New Roman"/>
          <w:szCs w:val="24"/>
        </w:rPr>
      </w:pPr>
      <w:r>
        <w:rPr>
          <w:rFonts w:eastAsia="Times New Roman"/>
          <w:szCs w:val="24"/>
        </w:rPr>
        <w:t>ΣΥΝΕΔΡΙΑΣΗ ΜΖ΄</w:t>
      </w:r>
    </w:p>
    <w:p w14:paraId="6B948E58" w14:textId="77777777" w:rsidR="00244F6B" w:rsidRDefault="006574B6">
      <w:pPr>
        <w:spacing w:after="0"/>
        <w:rPr>
          <w:rFonts w:eastAsia="Times New Roman"/>
          <w:szCs w:val="24"/>
        </w:rPr>
      </w:pPr>
      <w:r>
        <w:rPr>
          <w:rFonts w:eastAsia="Times New Roman"/>
          <w:szCs w:val="24"/>
        </w:rPr>
        <w:t>Τετάρτη 19 Δεκεμβρίου 2018</w:t>
      </w:r>
    </w:p>
    <w:p w14:paraId="6B948E59" w14:textId="77777777" w:rsidR="00244F6B" w:rsidRDefault="006574B6">
      <w:pPr>
        <w:spacing w:after="0"/>
        <w:jc w:val="both"/>
        <w:rPr>
          <w:rFonts w:eastAsia="Times New Roman"/>
          <w:szCs w:val="24"/>
        </w:rPr>
      </w:pPr>
      <w:r>
        <w:rPr>
          <w:rFonts w:eastAsia="Times New Roman"/>
          <w:szCs w:val="24"/>
        </w:rPr>
        <w:t xml:space="preserve">Αθήνα, σήμερα </w:t>
      </w:r>
      <w:r>
        <w:rPr>
          <w:rFonts w:eastAsia="Times New Roman"/>
          <w:szCs w:val="24"/>
        </w:rPr>
        <w:t xml:space="preserve">19 Δεκεμβρίου 2018, ημέρα Τετάρτη και ώρα 12.13΄, συνήλθε στην Αίθουσα των συνεδριάσεων του Βουλευτηρίου η Βουλή σε ολομέλεια για να συνεδριάσει υπό την προεδρία του Α΄ Αντιπροέδρου αυτής κ. </w:t>
      </w:r>
      <w:r w:rsidRPr="009C27BC">
        <w:rPr>
          <w:rFonts w:eastAsia="Times New Roman"/>
          <w:b/>
          <w:szCs w:val="24"/>
        </w:rPr>
        <w:t>ΑΝΑΣΤΑΣΙΟΥ ΚΟΥΡΑΚΗ</w:t>
      </w:r>
      <w:r>
        <w:rPr>
          <w:rFonts w:eastAsia="Times New Roman"/>
          <w:szCs w:val="24"/>
        </w:rPr>
        <w:t>.</w:t>
      </w:r>
    </w:p>
    <w:p w14:paraId="6B948E5A" w14:textId="77777777" w:rsidR="00244F6B" w:rsidRDefault="006574B6">
      <w:pPr>
        <w:spacing w:after="0"/>
        <w:jc w:val="both"/>
        <w:rPr>
          <w:rFonts w:eastAsia="Times New Roman"/>
          <w:szCs w:val="24"/>
        </w:rPr>
      </w:pPr>
      <w:r w:rsidRPr="002E06CD">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Κυρίες και </w:t>
      </w:r>
      <w:r>
        <w:rPr>
          <w:rFonts w:eastAsia="Times New Roman"/>
          <w:szCs w:val="24"/>
        </w:rPr>
        <w:t>κύριοι συνάδελφοι, αρχίζει η συνεδρίαση.</w:t>
      </w:r>
    </w:p>
    <w:p w14:paraId="6B948E5B" w14:textId="77777777" w:rsidR="00244F6B" w:rsidRDefault="006574B6">
      <w:pPr>
        <w:spacing w:after="0"/>
        <w:jc w:val="both"/>
        <w:rPr>
          <w:rFonts w:eastAsia="Times New Roman"/>
          <w:color w:val="000000"/>
          <w:szCs w:val="24"/>
          <w:shd w:val="clear" w:color="auto" w:fill="FFFFFF"/>
        </w:rPr>
      </w:pPr>
      <w:r>
        <w:rPr>
          <w:rFonts w:eastAsia="Times New Roman"/>
          <w:szCs w:val="24"/>
        </w:rPr>
        <w:t>(ΕΠΙΚΥΡΩΣΗ ΠΡΑΚΤΙΚΩΝ: Σύμφωνα με την από 18</w:t>
      </w:r>
      <w:r w:rsidRPr="009C27BC">
        <w:rPr>
          <w:rFonts w:eastAsia="Times New Roman"/>
          <w:szCs w:val="24"/>
        </w:rPr>
        <w:t>-</w:t>
      </w:r>
      <w:r>
        <w:rPr>
          <w:rFonts w:eastAsia="Times New Roman"/>
          <w:szCs w:val="24"/>
        </w:rPr>
        <w:t>12</w:t>
      </w:r>
      <w:r w:rsidRPr="009C27BC">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ΜΒ΄ συνεδριάσεώς του της Τετάρτης 12 Δεκεμβρίου 2018, της ΜΓ΄ συνεδριάσεώς του της</w:t>
      </w:r>
      <w:r>
        <w:rPr>
          <w:rFonts w:eastAsia="Times New Roman"/>
          <w:szCs w:val="24"/>
        </w:rPr>
        <w:t xml:space="preserve"> Πέ</w:t>
      </w:r>
      <w:r>
        <w:rPr>
          <w:rFonts w:eastAsia="Times New Roman"/>
          <w:szCs w:val="24"/>
        </w:rPr>
        <w:lastRenderedPageBreak/>
        <w:t>μπτης 13 Δεκεμβρίου 2018, της ΜΔ΄ συνεδριάσεώς του της Παρασκευής 14 Δεκεμβρίου 2018, της ΜΕ΄ συνεδριάσεώς του της Δευτέρας 17 Δεκεμβρίου 2018 και</w:t>
      </w:r>
      <w:r w:rsidRPr="002E06CD">
        <w:rPr>
          <w:rFonts w:eastAsia="Times New Roman"/>
          <w:szCs w:val="24"/>
        </w:rPr>
        <w:t xml:space="preserve"> </w:t>
      </w:r>
      <w:r>
        <w:rPr>
          <w:rFonts w:eastAsia="Times New Roman"/>
          <w:szCs w:val="24"/>
        </w:rPr>
        <w:t xml:space="preserve">της ΜΣΤ΄ συνεδριάσεώς του της Τρίτης 18 Δεκεμβρίου 2018, στις οποίες περιλαμβάνεται η συζήτηση και ψήφιση </w:t>
      </w:r>
      <w:r>
        <w:rPr>
          <w:rFonts w:eastAsia="Times New Roman"/>
          <w:szCs w:val="24"/>
        </w:rPr>
        <w:t xml:space="preserve">του </w:t>
      </w:r>
      <w:r>
        <w:rPr>
          <w:rFonts w:eastAsia="Times New Roman"/>
          <w:color w:val="000000"/>
          <w:szCs w:val="24"/>
          <w:shd w:val="clear" w:color="auto" w:fill="FFFFFF"/>
        </w:rPr>
        <w:t>Κρατικού Προϋπολογισμού οικονομικού έτους 2019).</w:t>
      </w:r>
    </w:p>
    <w:p w14:paraId="6B948E5C" w14:textId="77777777" w:rsidR="00244F6B" w:rsidRDefault="006574B6">
      <w:pPr>
        <w:spacing w:after="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6B948E5D" w14:textId="77777777" w:rsidR="00244F6B" w:rsidRDefault="006574B6">
      <w:pPr>
        <w:spacing w:after="0"/>
        <w:rPr>
          <w:rFonts w:eastAsia="Times New Roman" w:cs="Times New Roman"/>
          <w:szCs w:val="24"/>
        </w:rPr>
      </w:pPr>
      <w:r>
        <w:rPr>
          <w:rFonts w:eastAsia="Times New Roman" w:cs="Times New Roman"/>
          <w:b/>
          <w:szCs w:val="24"/>
        </w:rPr>
        <w:t>ΝΟΜΟΘΕΤΙΚΗΣ ΕΡΓΑΣΙΑΣ</w:t>
      </w:r>
    </w:p>
    <w:p w14:paraId="6B948E5E" w14:textId="77777777" w:rsidR="00244F6B" w:rsidRDefault="006574B6">
      <w:pPr>
        <w:spacing w:after="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«Επείγουσες ρ</w:t>
      </w:r>
      <w:r>
        <w:rPr>
          <w:rFonts w:eastAsia="Times New Roman" w:cs="Times New Roman"/>
          <w:szCs w:val="24"/>
        </w:rPr>
        <w:t>υθμίσεις του Υπουργείου Περιβάλλοντος και Ενέργειας  - Κύρωση της από 20.11.2018 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w:t>
      </w:r>
      <w:r>
        <w:rPr>
          <w:rFonts w:eastAsia="Times New Roman" w:cs="Times New Roman"/>
          <w:szCs w:val="24"/>
        </w:rPr>
        <w:t>Η ΕΤΑΙΡΕΙΑ, με την οποία τροποποιείται η από 23.11.1999 Σύμβαση για την εκμετάλλευση Υδρογονανθράκων στη θαλάσσια περιοχή του Θρακικού Πελά</w:t>
      </w:r>
      <w:r>
        <w:rPr>
          <w:rFonts w:eastAsia="Times New Roman" w:cs="Times New Roman"/>
          <w:szCs w:val="24"/>
        </w:rPr>
        <w:lastRenderedPageBreak/>
        <w:t>γους μεταξύ του Ελληνικού Δημοσίου και της ΚΑΒΑΛΑ OIL ΑΝΩΝΥΜΗ ΕΤΑΙΡΕΙΑ  που κυρώθηκε με τον ν. 2779/1999 (Α΄ 296) και</w:t>
      </w:r>
      <w:r>
        <w:rPr>
          <w:rFonts w:eastAsia="Times New Roman" w:cs="Times New Roman"/>
          <w:szCs w:val="24"/>
        </w:rPr>
        <w:t xml:space="preserve"> άλλες διατάξεις».</w:t>
      </w:r>
    </w:p>
    <w:p w14:paraId="6B948E5F" w14:textId="77777777" w:rsidR="00244F6B" w:rsidRDefault="006574B6">
      <w:pPr>
        <w:spacing w:after="0"/>
        <w:jc w:val="both"/>
        <w:rPr>
          <w:rFonts w:eastAsia="Times New Roman" w:cs="Times New Roman"/>
          <w:szCs w:val="24"/>
        </w:rPr>
      </w:pPr>
      <w:r>
        <w:rPr>
          <w:rFonts w:eastAsia="Times New Roman" w:cs="Times New Roman"/>
          <w:szCs w:val="24"/>
        </w:rPr>
        <w:t>Το παραπάνω νομοσχέδιο, μετά από απόφαση που έλαβε η Διαρκής Επιτροπή Παραγωγής και Εμπορίου</w:t>
      </w:r>
      <w:r>
        <w:rPr>
          <w:rFonts w:eastAsia="Times New Roman" w:cs="Times New Roman"/>
          <w:szCs w:val="24"/>
        </w:rPr>
        <w:t xml:space="preserve"> και</w:t>
      </w:r>
      <w:r>
        <w:rPr>
          <w:rFonts w:eastAsia="Times New Roman" w:cs="Times New Roman"/>
          <w:szCs w:val="24"/>
        </w:rPr>
        <w:t xml:space="preserve"> ύστερα από πρόταση του αρμόδιου Υπουργού, συζητείται με τη διαδικασία του κατεπείγοντος, σύμφωνα με το άρθρο 76 παράγραφος 4 του Συντάγματος</w:t>
      </w:r>
      <w:r>
        <w:rPr>
          <w:rFonts w:eastAsia="Times New Roman" w:cs="Times New Roman"/>
          <w:szCs w:val="24"/>
        </w:rPr>
        <w:t xml:space="preserve"> και το άρθρο 109 του Κανονισμού της Βουλής.</w:t>
      </w:r>
    </w:p>
    <w:p w14:paraId="6B948E60" w14:textId="77777777" w:rsidR="00244F6B" w:rsidRDefault="006574B6">
      <w:pPr>
        <w:spacing w:after="0"/>
        <w:jc w:val="both"/>
        <w:rPr>
          <w:rFonts w:eastAsia="Times New Roman" w:cs="Times New Roman"/>
          <w:szCs w:val="24"/>
        </w:rPr>
      </w:pPr>
      <w:r>
        <w:rPr>
          <w:rFonts w:eastAsia="Times New Roman" w:cs="Times New Roman"/>
          <w:szCs w:val="24"/>
        </w:rPr>
        <w:t>Θα ήθελα να σας υπενθυμίσω ότι, σύμφωνα με την απόφαση της Διάσκεψης των Προέδρων</w:t>
      </w:r>
      <w:r>
        <w:rPr>
          <w:rFonts w:eastAsia="Times New Roman" w:cs="Times New Roman"/>
          <w:szCs w:val="24"/>
        </w:rPr>
        <w:t xml:space="preserve"> στη συνεδρίασή της στις </w:t>
      </w:r>
      <w:r>
        <w:rPr>
          <w:rFonts w:eastAsia="Times New Roman" w:cs="Times New Roman"/>
          <w:szCs w:val="24"/>
        </w:rPr>
        <w:t>17 Δεκεμβρίου 2018, η συζήτηση επί της αρχής και επί των άρθρων θα ολοκληρωθεί σε μια συνεδρίαση</w:t>
      </w:r>
      <w:r>
        <w:rPr>
          <w:rFonts w:eastAsia="Times New Roman" w:cs="Times New Roman"/>
          <w:szCs w:val="24"/>
        </w:rPr>
        <w:t>,</w:t>
      </w:r>
      <w:r>
        <w:rPr>
          <w:rFonts w:eastAsia="Times New Roman" w:cs="Times New Roman"/>
          <w:szCs w:val="24"/>
        </w:rPr>
        <w:t xml:space="preserve"> διάρκει</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κατ’ ανώτατο όριο</w:t>
      </w:r>
      <w:r>
        <w:rPr>
          <w:rFonts w:eastAsia="Times New Roman" w:cs="Times New Roman"/>
          <w:szCs w:val="24"/>
        </w:rPr>
        <w:t>,</w:t>
      </w:r>
      <w:r>
        <w:rPr>
          <w:rFonts w:eastAsia="Times New Roman" w:cs="Times New Roman"/>
          <w:szCs w:val="24"/>
        </w:rPr>
        <w:t xml:space="preserve"> δέκα ωρών. </w:t>
      </w:r>
    </w:p>
    <w:p w14:paraId="6B948E61" w14:textId="77777777" w:rsidR="00244F6B" w:rsidRDefault="006574B6">
      <w:pPr>
        <w:spacing w:after="0"/>
        <w:jc w:val="both"/>
        <w:rPr>
          <w:rFonts w:eastAsia="Times New Roman" w:cs="Times New Roman"/>
          <w:szCs w:val="24"/>
        </w:rPr>
      </w:pPr>
      <w:r>
        <w:rPr>
          <w:rFonts w:eastAsia="Times New Roman" w:cs="Times New Roman"/>
          <w:szCs w:val="24"/>
        </w:rPr>
        <w:t xml:space="preserve">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καθώς και ένας ανεξάρτητος Βουλευτής. Η ομιλία τους </w:t>
      </w:r>
      <w:r>
        <w:rPr>
          <w:rFonts w:eastAsia="Times New Roman" w:cs="Times New Roman"/>
          <w:szCs w:val="24"/>
        </w:rPr>
        <w:t xml:space="preserve">περιορίζεται </w:t>
      </w:r>
      <w:r>
        <w:rPr>
          <w:rFonts w:eastAsia="Times New Roman" w:cs="Times New Roman"/>
          <w:szCs w:val="24"/>
        </w:rPr>
        <w:lastRenderedPageBreak/>
        <w:t>στο μισό του χρόνου</w:t>
      </w:r>
      <w:r>
        <w:rPr>
          <w:rFonts w:eastAsia="Times New Roman" w:cs="Times New Roman"/>
          <w:szCs w:val="24"/>
        </w:rPr>
        <w:t>,</w:t>
      </w:r>
      <w:r>
        <w:rPr>
          <w:rFonts w:eastAsia="Times New Roman" w:cs="Times New Roman"/>
          <w:szCs w:val="24"/>
        </w:rPr>
        <w:t xml:space="preserve"> που προβλέπεται από τα άρθρα 97 και 103 του Κανονισμού της Βουλής.</w:t>
      </w:r>
    </w:p>
    <w:p w14:paraId="6B948E62" w14:textId="77777777" w:rsidR="00244F6B" w:rsidRDefault="006574B6">
      <w:pPr>
        <w:spacing w:after="0"/>
        <w:jc w:val="both"/>
        <w:rPr>
          <w:rFonts w:eastAsia="Times New Roman" w:cs="Times New Roman"/>
          <w:szCs w:val="24"/>
        </w:rPr>
      </w:pPr>
      <w:r>
        <w:rPr>
          <w:rFonts w:eastAsia="Times New Roman" w:cs="Times New Roman"/>
          <w:szCs w:val="24"/>
        </w:rPr>
        <w:t>Προτείνω, λοιπόν, σύμφωνα με τον Κανονισμό της Βουλής, να οριστεί ένας ομιλητής από κάθε Κοινοβουλευτική Ομάδα, καθώς και ένας ομιλητής από τους ανεξάρτητο</w:t>
      </w:r>
      <w:r>
        <w:rPr>
          <w:rFonts w:eastAsia="Times New Roman" w:cs="Times New Roman"/>
          <w:szCs w:val="24"/>
        </w:rPr>
        <w:t xml:space="preserve">υς Βουλευτές. Τέλος,  προτείνω η συζήτηση επί της αρχής και επί των άρθρων να είναι ενιαία. </w:t>
      </w:r>
    </w:p>
    <w:p w14:paraId="6B948E63" w14:textId="77777777" w:rsidR="00244F6B" w:rsidRDefault="006574B6">
      <w:pPr>
        <w:spacing w:after="0"/>
        <w:jc w:val="both"/>
        <w:rPr>
          <w:rFonts w:eastAsia="Times New Roman" w:cs="Times New Roman"/>
          <w:szCs w:val="24"/>
        </w:rPr>
      </w:pPr>
      <w:r>
        <w:rPr>
          <w:rFonts w:eastAsia="Times New Roman" w:cs="Times New Roman"/>
          <w:szCs w:val="24"/>
        </w:rPr>
        <w:t>Ως προς τους χρόνους ομιλίας, προτείνω</w:t>
      </w:r>
      <w:r w:rsidRPr="00B2649C">
        <w:rPr>
          <w:rFonts w:eastAsia="Times New Roman" w:cs="Times New Roman"/>
          <w:szCs w:val="24"/>
        </w:rPr>
        <w:t>,</w:t>
      </w:r>
      <w:r>
        <w:rPr>
          <w:rFonts w:eastAsia="Times New Roman" w:cs="Times New Roman"/>
          <w:szCs w:val="24"/>
        </w:rPr>
        <w:t xml:space="preserve"> οι εισηγητές και οι ειδικοί αγορητές να έχουν χρόνο ομιλίας οκτώ (8) λεπτών, οι αρμόδιοι Υπουργοί δέκα (10) λεπτών, οι τυχό</w:t>
      </w:r>
      <w:r>
        <w:rPr>
          <w:rFonts w:eastAsia="Times New Roman" w:cs="Times New Roman"/>
          <w:szCs w:val="24"/>
        </w:rPr>
        <w:t>ν λοιποί Υπουργοί και Υφυπουργοί πέντε (5) λεπτών, ο Πρωθυπουργός και Πρόεδρος της Κοινοβουλευτικής Ομάδας του ΣΥΡΙΖΑ, καθώς και ο Πρόεδρος της Κοινοβουλευτικής Ομάδας της Νέας Δημοκρατίας δέκα (10) λεπτών, οι Πρόεδροι των υπολοίπων Κοινοβουλευτικών Ομάδων</w:t>
      </w:r>
      <w:r>
        <w:rPr>
          <w:rFonts w:eastAsia="Times New Roman" w:cs="Times New Roman"/>
          <w:szCs w:val="24"/>
        </w:rPr>
        <w:t xml:space="preserve"> οκτώ (8) λεπτών. Οι Κοινοβουλευτικοί Εκπρόσωποι προτείνω να έχουν χρόνο ομιλίας έξι (6) λεπτών και τέλος, οι ορισθέντες από το κόμμα τους ομιλητές πέντε (5) λεπτά.</w:t>
      </w:r>
      <w:r>
        <w:rPr>
          <w:rFonts w:eastAsia="Times New Roman" w:cs="Times New Roman"/>
          <w:szCs w:val="24"/>
        </w:rPr>
        <w:t xml:space="preserve"> Το </w:t>
      </w:r>
      <w:r>
        <w:rPr>
          <w:rFonts w:eastAsia="Times New Roman" w:cs="Times New Roman"/>
          <w:szCs w:val="24"/>
        </w:rPr>
        <w:t xml:space="preserve">Σώμα </w:t>
      </w:r>
      <w:r>
        <w:rPr>
          <w:rFonts w:eastAsia="Times New Roman" w:cs="Times New Roman"/>
          <w:szCs w:val="24"/>
        </w:rPr>
        <w:t xml:space="preserve">συμφωνεί </w:t>
      </w:r>
      <w:r>
        <w:rPr>
          <w:rFonts w:eastAsia="Times New Roman" w:cs="Times New Roman"/>
          <w:szCs w:val="24"/>
        </w:rPr>
        <w:t>με την παραπάνω πρόταση;</w:t>
      </w:r>
    </w:p>
    <w:p w14:paraId="6B948E64" w14:textId="77777777" w:rsidR="00244F6B" w:rsidRDefault="006574B6">
      <w:pPr>
        <w:spacing w:after="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6B948E65" w14:textId="77777777" w:rsidR="00244F6B" w:rsidRDefault="006574B6">
      <w:pPr>
        <w:spacing w:after="0"/>
        <w:jc w:val="both"/>
        <w:rPr>
          <w:rFonts w:eastAsia="Times New Roman" w:cs="Times New Roman"/>
          <w:szCs w:val="24"/>
        </w:rPr>
      </w:pPr>
      <w:r w:rsidRPr="009B7EAC">
        <w:rPr>
          <w:rFonts w:eastAsia="Times New Roman" w:cs="Times New Roman"/>
          <w:b/>
          <w:szCs w:val="24"/>
        </w:rPr>
        <w:lastRenderedPageBreak/>
        <w:t>ΠΡΟΕΔΡΕΥΩΝ (</w:t>
      </w:r>
      <w:r w:rsidRPr="009B7EAC">
        <w:rPr>
          <w:rFonts w:eastAsia="Times New Roman" w:cs="Times New Roman"/>
          <w:b/>
          <w:szCs w:val="24"/>
        </w:rPr>
        <w:t>Αναστάσιος Κουράκης):</w:t>
      </w:r>
      <w:r>
        <w:rPr>
          <w:rFonts w:eastAsia="Times New Roman" w:cs="Times New Roman"/>
          <w:b/>
          <w:szCs w:val="24"/>
        </w:rPr>
        <w:t xml:space="preserve"> </w:t>
      </w:r>
      <w:r>
        <w:rPr>
          <w:rFonts w:eastAsia="Times New Roman" w:cs="Times New Roman"/>
          <w:szCs w:val="24"/>
        </w:rPr>
        <w:t xml:space="preserve">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6B948E66"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ζητώ τον λόγο.</w:t>
      </w:r>
    </w:p>
    <w:p w14:paraId="6B948E67" w14:textId="77777777" w:rsidR="00244F6B" w:rsidRDefault="006574B6">
      <w:pPr>
        <w:spacing w:after="0"/>
        <w:jc w:val="both"/>
        <w:rPr>
          <w:rFonts w:eastAsia="Times New Roman" w:cs="Times New Roman"/>
          <w:szCs w:val="24"/>
        </w:rPr>
      </w:pPr>
      <w:r w:rsidRPr="009B7EAC">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έχετε τον λόγο.</w:t>
      </w:r>
    </w:p>
    <w:p w14:paraId="6B948E68"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θα ήθελα να ρωτήσω σχετικά με τις τροπολογίες, εά</w:t>
      </w:r>
      <w:r>
        <w:rPr>
          <w:rFonts w:eastAsia="Times New Roman" w:cs="Times New Roman"/>
          <w:szCs w:val="24"/>
        </w:rPr>
        <w:t>ν θα δοθεί ο λόγος σε Βουλευτές</w:t>
      </w:r>
      <w:r>
        <w:rPr>
          <w:rFonts w:eastAsia="Times New Roman" w:cs="Times New Roman"/>
          <w:szCs w:val="24"/>
        </w:rPr>
        <w:t>,</w:t>
      </w:r>
      <w:r>
        <w:rPr>
          <w:rFonts w:eastAsia="Times New Roman" w:cs="Times New Roman"/>
          <w:szCs w:val="24"/>
        </w:rPr>
        <w:t xml:space="preserve"> για να τις υποστηρίξουν ή να πάρουν τον λόγο για τις τροπολογίες</w:t>
      </w:r>
      <w:r>
        <w:rPr>
          <w:rFonts w:eastAsia="Times New Roman" w:cs="Times New Roman"/>
          <w:szCs w:val="24"/>
        </w:rPr>
        <w:t>,</w:t>
      </w:r>
      <w:r>
        <w:rPr>
          <w:rFonts w:eastAsia="Times New Roman" w:cs="Times New Roman"/>
          <w:szCs w:val="24"/>
        </w:rPr>
        <w:t xml:space="preserve"> οι οποίες κατατέθηκαν μετά τη διαδικασία.</w:t>
      </w:r>
    </w:p>
    <w:p w14:paraId="6B948E69" w14:textId="77777777" w:rsidR="00244F6B" w:rsidRDefault="006574B6">
      <w:pPr>
        <w:spacing w:after="0"/>
        <w:jc w:val="both"/>
        <w:rPr>
          <w:rFonts w:eastAsia="Times New Roman" w:cs="Times New Roman"/>
          <w:szCs w:val="24"/>
        </w:rPr>
      </w:pPr>
      <w:r w:rsidRPr="009B7EAC">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Αυτό δεν προβλέπεται, αλλά συνήθως ακολουθούμε αυτήν την πρακτική, γιατί έχει ένα</w:t>
      </w:r>
      <w:r>
        <w:rPr>
          <w:rFonts w:eastAsia="Times New Roman" w:cs="Times New Roman"/>
          <w:szCs w:val="24"/>
        </w:rPr>
        <w:t xml:space="preserve"> λειτουργικό αποτέλεσμα, να μπορεί δηλαδή να αναπτύξει μια τροπολογία, η οποία σε δυο γραμμές δεν φαίνεται. Θα το κάνουμε. </w:t>
      </w:r>
    </w:p>
    <w:p w14:paraId="6B948E6A" w14:textId="77777777" w:rsidR="00244F6B" w:rsidRDefault="006574B6">
      <w:pPr>
        <w:spacing w:after="0"/>
        <w:jc w:val="both"/>
        <w:rPr>
          <w:rFonts w:eastAsia="Times New Roman" w:cs="Times New Roman"/>
          <w:szCs w:val="24"/>
        </w:rPr>
      </w:pPr>
      <w:r>
        <w:rPr>
          <w:rFonts w:eastAsia="Times New Roman" w:cs="Times New Roman"/>
          <w:szCs w:val="24"/>
        </w:rPr>
        <w:t>Επομένως, προχωρούμε.</w:t>
      </w:r>
    </w:p>
    <w:p w14:paraId="6B948E6B"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θα υπάρξει δέσμευση</w:t>
      </w:r>
      <w:r>
        <w:rPr>
          <w:rFonts w:eastAsia="Times New Roman" w:cs="Times New Roman"/>
          <w:szCs w:val="24"/>
        </w:rPr>
        <w:t>,</w:t>
      </w:r>
      <w:r>
        <w:rPr>
          <w:rFonts w:eastAsia="Times New Roman" w:cs="Times New Roman"/>
          <w:szCs w:val="24"/>
        </w:rPr>
        <w:t xml:space="preserve"> εάν θα ισχύσει αυτό;</w:t>
      </w:r>
    </w:p>
    <w:p w14:paraId="6B948E6C" w14:textId="77777777" w:rsidR="00244F6B" w:rsidRDefault="006574B6">
      <w:pPr>
        <w:spacing w:after="0"/>
        <w:jc w:val="both"/>
        <w:rPr>
          <w:rFonts w:eastAsia="Times New Roman" w:cs="Times New Roman"/>
          <w:szCs w:val="24"/>
        </w:rPr>
      </w:pPr>
      <w:r w:rsidRPr="009B7EAC">
        <w:rPr>
          <w:rFonts w:eastAsia="Times New Roman" w:cs="Times New Roman"/>
          <w:b/>
          <w:szCs w:val="24"/>
        </w:rPr>
        <w:lastRenderedPageBreak/>
        <w:t>ΠΡΟΕΔΡΕΥΩΝ (Αναστάσιος Κουράκης</w:t>
      </w:r>
      <w:r w:rsidRPr="009B7EAC">
        <w:rPr>
          <w:rFonts w:eastAsia="Times New Roman" w:cs="Times New Roman"/>
          <w:b/>
          <w:szCs w:val="24"/>
        </w:rPr>
        <w:t>):</w:t>
      </w:r>
      <w:r>
        <w:rPr>
          <w:rFonts w:eastAsia="Times New Roman" w:cs="Times New Roman"/>
          <w:b/>
          <w:szCs w:val="24"/>
        </w:rPr>
        <w:t xml:space="preserve"> </w:t>
      </w:r>
      <w:r>
        <w:rPr>
          <w:rFonts w:eastAsia="Times New Roman" w:cs="Times New Roman"/>
          <w:szCs w:val="24"/>
        </w:rPr>
        <w:t>Το Προεδρείο έχει συνέχεια. Για δυο λεπτά θα δίνεται ο χρόνος, για να αναπτυχθεί. Δεν ανοίγει κατάλογος ομιλητών, θα πρέπει να το δηλώσουν αυτοί</w:t>
      </w:r>
      <w:r>
        <w:rPr>
          <w:rFonts w:eastAsia="Times New Roman" w:cs="Times New Roman"/>
          <w:szCs w:val="24"/>
        </w:rPr>
        <w:t>,</w:t>
      </w:r>
      <w:r>
        <w:rPr>
          <w:rFonts w:eastAsia="Times New Roman" w:cs="Times New Roman"/>
          <w:szCs w:val="24"/>
        </w:rPr>
        <w:t xml:space="preserve"> οι οποίοι έχουν οριστεί και να ενημερώσουν τις υπηρεσίες ποιοι είναι για να μιλήσουν.</w:t>
      </w:r>
    </w:p>
    <w:p w14:paraId="6B948E6D"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Δευτ</w:t>
      </w:r>
      <w:r>
        <w:rPr>
          <w:rFonts w:eastAsia="Times New Roman" w:cs="Times New Roman"/>
          <w:szCs w:val="24"/>
        </w:rPr>
        <w:t>ερολογίες θα έχουμε, κύριε Πρόεδρε;</w:t>
      </w:r>
    </w:p>
    <w:p w14:paraId="6B948E6E" w14:textId="77777777" w:rsidR="00244F6B" w:rsidRDefault="006574B6">
      <w:pPr>
        <w:spacing w:after="0"/>
        <w:jc w:val="both"/>
        <w:rPr>
          <w:rFonts w:eastAsia="Times New Roman" w:cs="Times New Roman"/>
          <w:szCs w:val="24"/>
        </w:rPr>
      </w:pPr>
      <w:r w:rsidRPr="000D642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Ναι, τρία λεπτά θα είναι οι δευτερολογίες.</w:t>
      </w:r>
    </w:p>
    <w:p w14:paraId="6B948E6F" w14:textId="77777777" w:rsidR="00244F6B" w:rsidRDefault="006574B6">
      <w:pPr>
        <w:spacing w:after="0"/>
        <w:jc w:val="both"/>
        <w:rPr>
          <w:rFonts w:eastAsia="Times New Roman" w:cs="Times New Roman"/>
          <w:szCs w:val="24"/>
        </w:rPr>
      </w:pPr>
      <w:r>
        <w:rPr>
          <w:rFonts w:eastAsia="Times New Roman" w:cs="Times New Roman"/>
          <w:szCs w:val="24"/>
        </w:rPr>
        <w:t>Να προχωρήσουμε με τον εισηγητή του ΣΥΡΙΖΑ.</w:t>
      </w:r>
    </w:p>
    <w:p w14:paraId="6B948E70" w14:textId="77777777" w:rsidR="00244F6B" w:rsidRDefault="006574B6">
      <w:pPr>
        <w:spacing w:after="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ζητώ τον λόγο.</w:t>
      </w:r>
    </w:p>
    <w:p w14:paraId="6B948E71" w14:textId="77777777" w:rsidR="00244F6B" w:rsidRDefault="006574B6">
      <w:pPr>
        <w:spacing w:after="0"/>
        <w:jc w:val="both"/>
        <w:rPr>
          <w:rFonts w:eastAsia="Times New Roman" w:cs="Times New Roman"/>
          <w:szCs w:val="24"/>
        </w:rPr>
      </w:pPr>
      <w:r w:rsidRPr="000D642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Κύριε </w:t>
      </w:r>
      <w:r>
        <w:rPr>
          <w:rFonts w:eastAsia="Times New Roman" w:cs="Times New Roman"/>
          <w:szCs w:val="24"/>
        </w:rPr>
        <w:t>Καρρά, έχετε τον λόγο.</w:t>
      </w:r>
    </w:p>
    <w:p w14:paraId="6B948E72" w14:textId="77777777" w:rsidR="00244F6B" w:rsidRDefault="006574B6">
      <w:pPr>
        <w:spacing w:after="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Κύριε Πρόεδρε, θα ανοίξει κατάλογος Βουλευτών επί των τροπολογιών;</w:t>
      </w:r>
    </w:p>
    <w:p w14:paraId="6B948E73" w14:textId="77777777" w:rsidR="00244F6B" w:rsidRDefault="006574B6">
      <w:pPr>
        <w:spacing w:after="0"/>
        <w:jc w:val="both"/>
        <w:rPr>
          <w:rFonts w:eastAsia="Times New Roman" w:cs="Times New Roman"/>
          <w:szCs w:val="24"/>
        </w:rPr>
      </w:pPr>
      <w:r w:rsidRPr="000D642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Όχι.</w:t>
      </w:r>
    </w:p>
    <w:p w14:paraId="6B948E74" w14:textId="77777777" w:rsidR="00244F6B" w:rsidRDefault="006574B6">
      <w:pPr>
        <w:spacing w:after="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 xml:space="preserve">Έχω καταθέσει εμπρόθεσμη τροπολογία και θέλω να την υποστηρίξω. </w:t>
      </w:r>
    </w:p>
    <w:p w14:paraId="6B948E75" w14:textId="77777777" w:rsidR="00244F6B" w:rsidRDefault="006574B6">
      <w:pPr>
        <w:spacing w:after="0"/>
        <w:jc w:val="both"/>
        <w:rPr>
          <w:rFonts w:eastAsia="Times New Roman" w:cs="Times New Roman"/>
          <w:szCs w:val="24"/>
        </w:rPr>
      </w:pPr>
      <w:r w:rsidRPr="000D6428">
        <w:rPr>
          <w:rFonts w:eastAsia="Times New Roman" w:cs="Times New Roman"/>
          <w:b/>
          <w:szCs w:val="24"/>
        </w:rPr>
        <w:lastRenderedPageBreak/>
        <w:t>ΠΡΟΕ</w:t>
      </w:r>
      <w:r w:rsidRPr="000D6428">
        <w:rPr>
          <w:rFonts w:eastAsia="Times New Roman" w:cs="Times New Roman"/>
          <w:b/>
          <w:szCs w:val="24"/>
        </w:rPr>
        <w:t>ΔΡΕΥΩΝ (Αναστάσιος Κουράκης):</w:t>
      </w:r>
      <w:r>
        <w:rPr>
          <w:rFonts w:eastAsia="Times New Roman" w:cs="Times New Roman"/>
          <w:b/>
          <w:szCs w:val="24"/>
        </w:rPr>
        <w:t xml:space="preserve"> </w:t>
      </w:r>
      <w:r>
        <w:rPr>
          <w:rFonts w:eastAsia="Times New Roman" w:cs="Times New Roman"/>
          <w:szCs w:val="24"/>
        </w:rPr>
        <w:t>Όχι, είναι η διαδικασία…</w:t>
      </w:r>
    </w:p>
    <w:p w14:paraId="6B948E76" w14:textId="77777777" w:rsidR="00244F6B" w:rsidRDefault="006574B6">
      <w:pPr>
        <w:spacing w:after="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Ο Κανονισμός, εάν μου επιτρέπετε, δεν προβλέπει διαφορετική αντιμετώπιση τροπολογιών, έστω και αν είναι κατεπείγον το νομοσχέδιο, δεδομένου ότι το κατεπείγον έχει ξεπεραστε</w:t>
      </w:r>
      <w:r>
        <w:rPr>
          <w:rFonts w:eastAsia="Times New Roman" w:cs="Times New Roman"/>
          <w:szCs w:val="24"/>
        </w:rPr>
        <w:t>ί και με έξι υπουργικές τροπολογίες</w:t>
      </w:r>
      <w:r>
        <w:rPr>
          <w:rFonts w:eastAsia="Times New Roman" w:cs="Times New Roman"/>
          <w:szCs w:val="24"/>
        </w:rPr>
        <w:t>,</w:t>
      </w:r>
      <w:r>
        <w:rPr>
          <w:rFonts w:eastAsia="Times New Roman" w:cs="Times New Roman"/>
          <w:szCs w:val="24"/>
        </w:rPr>
        <w:t xml:space="preserve"> άσχετες προς το κύριο θέμα του νομοθετήματος. Νομίζω, λοιπόν, ότι πρέπει να προχωρήσουμε.</w:t>
      </w:r>
    </w:p>
    <w:p w14:paraId="6B948E77" w14:textId="77777777" w:rsidR="00244F6B" w:rsidRDefault="006574B6">
      <w:pPr>
        <w:spacing w:after="0"/>
        <w:jc w:val="both"/>
        <w:rPr>
          <w:rFonts w:eastAsia="Times New Roman" w:cs="Times New Roman"/>
          <w:szCs w:val="24"/>
        </w:rPr>
      </w:pPr>
      <w:r w:rsidRPr="000D642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Κύριε Καρρά, κατάλογος ομιλητών στο κατεπείγον δεν ανοίγει, γιατί καταλαβαίνετε τι θα γινόταν.</w:t>
      </w:r>
    </w:p>
    <w:p w14:paraId="6B948E78" w14:textId="77777777" w:rsidR="00244F6B" w:rsidRDefault="006574B6">
      <w:pPr>
        <w:spacing w:after="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Όχι, επί των τροπολογιών</w:t>
      </w:r>
      <w:r>
        <w:rPr>
          <w:rFonts w:eastAsia="Times New Roman" w:cs="Times New Roman"/>
          <w:szCs w:val="24"/>
        </w:rPr>
        <w:t>. Γ</w:t>
      </w:r>
      <w:r>
        <w:rPr>
          <w:rFonts w:eastAsia="Times New Roman" w:cs="Times New Roman"/>
          <w:szCs w:val="24"/>
        </w:rPr>
        <w:t>ια όσους έχουν καταθέσει. Έχω καταθέσει εμπρόθεσμη τροπολογία, κύριε Πρόεδρε.</w:t>
      </w:r>
    </w:p>
    <w:p w14:paraId="6B948E79" w14:textId="77777777" w:rsidR="00244F6B" w:rsidRDefault="006574B6">
      <w:pPr>
        <w:spacing w:after="0"/>
        <w:jc w:val="both"/>
        <w:rPr>
          <w:rFonts w:eastAsia="Times New Roman" w:cs="Times New Roman"/>
          <w:szCs w:val="24"/>
        </w:rPr>
      </w:pPr>
      <w:r w:rsidRPr="000D6428">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Σε εσάς θα δοθεί ο λόγος, αλλά δεν θα υπάρξει γενικευμένη συζήτηση.</w:t>
      </w:r>
    </w:p>
    <w:p w14:paraId="6B948E7A"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Κύρ</w:t>
      </w:r>
      <w:r>
        <w:rPr>
          <w:rFonts w:eastAsia="Times New Roman" w:cs="Times New Roman"/>
          <w:szCs w:val="24"/>
        </w:rPr>
        <w:t>ιε Πρόεδρε, παρακαλώ τον λόγο.</w:t>
      </w:r>
    </w:p>
    <w:p w14:paraId="6B948E7B" w14:textId="77777777" w:rsidR="00244F6B" w:rsidRDefault="006574B6">
      <w:pPr>
        <w:spacing w:after="0"/>
        <w:jc w:val="both"/>
        <w:rPr>
          <w:rFonts w:eastAsia="Times New Roman" w:cs="Times New Roman"/>
          <w:szCs w:val="24"/>
        </w:rPr>
      </w:pPr>
      <w:r w:rsidRPr="000D6428">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Κύριε Βλάχο, έχετε τον λόγο.</w:t>
      </w:r>
    </w:p>
    <w:p w14:paraId="6B948E7C"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Ο κατάλογος έχει ανοίξει. Εγώ έχω εγγραφεί ήδη. Πρώτο αυτό.</w:t>
      </w:r>
    </w:p>
    <w:p w14:paraId="6B948E7D" w14:textId="77777777" w:rsidR="00244F6B" w:rsidRDefault="006574B6">
      <w:pPr>
        <w:spacing w:after="0"/>
        <w:jc w:val="both"/>
        <w:rPr>
          <w:rFonts w:eastAsia="Times New Roman" w:cs="Times New Roman"/>
          <w:szCs w:val="24"/>
        </w:rPr>
      </w:pPr>
      <w:r>
        <w:rPr>
          <w:rFonts w:eastAsia="Times New Roman" w:cs="Times New Roman"/>
          <w:szCs w:val="24"/>
        </w:rPr>
        <w:t xml:space="preserve">Δεύτερον, δεν μπορούμε να μην μιλήσουμε για τις τροπολογίες. Κοιτάξτε, αυτή η </w:t>
      </w:r>
      <w:r>
        <w:rPr>
          <w:rFonts w:eastAsia="Times New Roman" w:cs="Times New Roman"/>
          <w:szCs w:val="24"/>
        </w:rPr>
        <w:t>διαδικασία</w:t>
      </w:r>
      <w:r>
        <w:rPr>
          <w:rFonts w:eastAsia="Times New Roman" w:cs="Times New Roman"/>
          <w:szCs w:val="24"/>
        </w:rPr>
        <w:t>,</w:t>
      </w:r>
      <w:r>
        <w:rPr>
          <w:rFonts w:eastAsia="Times New Roman" w:cs="Times New Roman"/>
          <w:szCs w:val="24"/>
        </w:rPr>
        <w:t xml:space="preserve"> που έρχεται ένα νομοσχέδιο ως κατεπείγον και εκεί βάζουμε τροπολογίες, αυτές οι τροπολογίες</w:t>
      </w:r>
      <w:r>
        <w:rPr>
          <w:rFonts w:eastAsia="Times New Roman" w:cs="Times New Roman"/>
          <w:szCs w:val="24"/>
        </w:rPr>
        <w:t>,</w:t>
      </w:r>
      <w:r>
        <w:rPr>
          <w:rFonts w:eastAsia="Times New Roman" w:cs="Times New Roman"/>
          <w:szCs w:val="24"/>
        </w:rPr>
        <w:t xml:space="preserve"> και φωτογραφικές να μην είναι</w:t>
      </w:r>
      <w:r>
        <w:rPr>
          <w:rFonts w:eastAsia="Times New Roman" w:cs="Times New Roman"/>
          <w:szCs w:val="24"/>
        </w:rPr>
        <w:t>,</w:t>
      </w:r>
      <w:r>
        <w:rPr>
          <w:rFonts w:eastAsia="Times New Roman" w:cs="Times New Roman"/>
          <w:szCs w:val="24"/>
        </w:rPr>
        <w:t xml:space="preserve"> ποιος να μας πιστέψει ότι είναι σωστές; Μπορεί να γίνεται νομοθετικό έργο έτσι; Δηλαδή, όποιος θέλει; Είπαμε, πάμε για ε</w:t>
      </w:r>
      <w:r>
        <w:rPr>
          <w:rFonts w:eastAsia="Times New Roman" w:cs="Times New Roman"/>
          <w:szCs w:val="24"/>
        </w:rPr>
        <w:t xml:space="preserve">κλογές, αλλά όλα στο τσουβάλι; </w:t>
      </w:r>
    </w:p>
    <w:p w14:paraId="6B948E7E" w14:textId="77777777" w:rsidR="00244F6B" w:rsidRDefault="006574B6">
      <w:pPr>
        <w:spacing w:after="0"/>
        <w:jc w:val="both"/>
        <w:rPr>
          <w:rFonts w:eastAsia="Times New Roman" w:cs="Times New Roman"/>
          <w:szCs w:val="24"/>
        </w:rPr>
      </w:pPr>
      <w:r w:rsidRPr="006D21C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Για όλα υπάρχει μια εξήγηση. Προφανώς, υπάρχει εξήγηση για το γιατί επιλέγεται αυτός ο δρόμος, ο οποίος</w:t>
      </w:r>
      <w:r>
        <w:rPr>
          <w:rFonts w:eastAsia="Times New Roman" w:cs="Times New Roman"/>
          <w:szCs w:val="24"/>
        </w:rPr>
        <w:t xml:space="preserve">, </w:t>
      </w:r>
      <w:r>
        <w:rPr>
          <w:rFonts w:eastAsia="Times New Roman" w:cs="Times New Roman"/>
          <w:szCs w:val="24"/>
        </w:rPr>
        <w:t>θα συμφωνήσω μαζί σας…</w:t>
      </w:r>
    </w:p>
    <w:p w14:paraId="6B948E7F"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Όχι, να μην έχει τροπολογίες.</w:t>
      </w:r>
    </w:p>
    <w:p w14:paraId="6B948E80" w14:textId="77777777" w:rsidR="00244F6B" w:rsidRDefault="006574B6">
      <w:pPr>
        <w:spacing w:after="0"/>
        <w:jc w:val="both"/>
        <w:rPr>
          <w:rFonts w:eastAsia="Times New Roman" w:cs="Times New Roman"/>
          <w:szCs w:val="24"/>
        </w:rPr>
      </w:pPr>
      <w:r w:rsidRPr="006D21CB">
        <w:rPr>
          <w:rFonts w:eastAsia="Times New Roman" w:cs="Times New Roman"/>
          <w:b/>
          <w:szCs w:val="24"/>
        </w:rPr>
        <w:t>ΠΡΟΕΔΡΕΥΩΝ (Ανα</w:t>
      </w:r>
      <w:r w:rsidRPr="006D21CB">
        <w:rPr>
          <w:rFonts w:eastAsia="Times New Roman" w:cs="Times New Roman"/>
          <w:b/>
          <w:szCs w:val="24"/>
        </w:rPr>
        <w:t>στάσιος Κουράκης):</w:t>
      </w:r>
      <w:r>
        <w:rPr>
          <w:rFonts w:eastAsia="Times New Roman" w:cs="Times New Roman"/>
          <w:b/>
          <w:szCs w:val="24"/>
        </w:rPr>
        <w:t xml:space="preserve"> </w:t>
      </w:r>
      <w:r>
        <w:rPr>
          <w:rFonts w:eastAsia="Times New Roman" w:cs="Times New Roman"/>
          <w:szCs w:val="24"/>
        </w:rPr>
        <w:t>…ότι δεν είναι η ορθόδοξη κοινοβουλευτική πρακτική.</w:t>
      </w:r>
    </w:p>
    <w:p w14:paraId="6B948E81"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Εάν θέλετε να κρατήσουμε το κατεπείγον, για να είμαστε έντιμοι, να μην έχει τροπολογίες.</w:t>
      </w:r>
    </w:p>
    <w:p w14:paraId="6B948E82" w14:textId="77777777" w:rsidR="00244F6B" w:rsidRDefault="006574B6">
      <w:pPr>
        <w:spacing w:after="0"/>
        <w:jc w:val="both"/>
        <w:rPr>
          <w:rFonts w:eastAsia="Times New Roman" w:cs="Times New Roman"/>
          <w:szCs w:val="24"/>
        </w:rPr>
      </w:pPr>
      <w:r w:rsidRPr="00B32752">
        <w:rPr>
          <w:rFonts w:eastAsia="Times New Roman" w:cs="Times New Roman"/>
          <w:b/>
          <w:szCs w:val="24"/>
        </w:rPr>
        <w:lastRenderedPageBreak/>
        <w:t>ΝΟΤΗΣ ΜΗΤΑΡΑΚΗΣ:</w:t>
      </w:r>
      <w:r>
        <w:rPr>
          <w:rFonts w:eastAsia="Times New Roman" w:cs="Times New Roman"/>
          <w:szCs w:val="24"/>
        </w:rPr>
        <w:t xml:space="preserve"> Σωστό είναι αυτό, να μην έχει τροπολογίες.</w:t>
      </w:r>
    </w:p>
    <w:p w14:paraId="6B948E83" w14:textId="77777777" w:rsidR="00244F6B" w:rsidRDefault="006574B6">
      <w:pPr>
        <w:spacing w:after="0"/>
        <w:jc w:val="both"/>
        <w:rPr>
          <w:rFonts w:eastAsia="Times New Roman" w:cs="Times New Roman"/>
          <w:szCs w:val="24"/>
        </w:rPr>
      </w:pPr>
      <w:r w:rsidRPr="006D21CB">
        <w:rPr>
          <w:rFonts w:eastAsia="Times New Roman" w:cs="Times New Roman"/>
          <w:b/>
          <w:szCs w:val="24"/>
        </w:rPr>
        <w:t>ΠΡΟΕΔΡΕΥΩΝ (Αναστάσ</w:t>
      </w:r>
      <w:r w:rsidRPr="006D21CB">
        <w:rPr>
          <w:rFonts w:eastAsia="Times New Roman" w:cs="Times New Roman"/>
          <w:b/>
          <w:szCs w:val="24"/>
        </w:rPr>
        <w:t>ιος Κουράκης):</w:t>
      </w:r>
      <w:r>
        <w:rPr>
          <w:rFonts w:eastAsia="Times New Roman" w:cs="Times New Roman"/>
          <w:b/>
          <w:szCs w:val="24"/>
        </w:rPr>
        <w:t xml:space="preserve"> </w:t>
      </w:r>
      <w:r>
        <w:rPr>
          <w:rFonts w:eastAsia="Times New Roman" w:cs="Times New Roman"/>
          <w:szCs w:val="24"/>
        </w:rPr>
        <w:t>Δεν μπορεί να γίνει αυτό</w:t>
      </w:r>
      <w:r>
        <w:rPr>
          <w:rFonts w:eastAsia="Times New Roman" w:cs="Times New Roman"/>
          <w:szCs w:val="24"/>
        </w:rPr>
        <w:t>,</w:t>
      </w:r>
      <w:r>
        <w:rPr>
          <w:rFonts w:eastAsia="Times New Roman" w:cs="Times New Roman"/>
          <w:szCs w:val="24"/>
        </w:rPr>
        <w:t xml:space="preserve"> βέβαια…</w:t>
      </w:r>
    </w:p>
    <w:p w14:paraId="6B948E84"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Εάν έχει τροπολογίες, τουλάχιστον να μας δοθεί ο λόγος να πούμε την ένστασή μας, να μας ακούσει ο κόσμος και να μας κρίνει.</w:t>
      </w:r>
    </w:p>
    <w:p w14:paraId="6B948E85" w14:textId="77777777" w:rsidR="00244F6B" w:rsidRDefault="006574B6">
      <w:pPr>
        <w:spacing w:after="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Θα δοθεί ο λόγος</w:t>
      </w:r>
      <w:r>
        <w:rPr>
          <w:rFonts w:eastAsia="Times New Roman" w:cs="Times New Roman"/>
          <w:szCs w:val="24"/>
        </w:rPr>
        <w:t>,</w:t>
      </w:r>
      <w:r>
        <w:rPr>
          <w:rFonts w:eastAsia="Times New Roman" w:cs="Times New Roman"/>
          <w:szCs w:val="24"/>
        </w:rPr>
        <w:t xml:space="preserve"> για να μιλήσει</w:t>
      </w:r>
      <w:r>
        <w:rPr>
          <w:rFonts w:eastAsia="Times New Roman" w:cs="Times New Roman"/>
          <w:szCs w:val="24"/>
        </w:rPr>
        <w:t xml:space="preserve"> όποιος θέλει, αλλά δεν θα υπάρχει κατάλογος ομιλητών με την έννοια που είπαμε. Προφανώς, θα διευκολυνθεί η συζήτηση γιατί επί της ουσίας έχετε δίκιο. Δεν είναι μια ορθή κοινοβουλευτική πρακτική, η οποία όμως ακολουθείται. </w:t>
      </w:r>
    </w:p>
    <w:p w14:paraId="6B948E86" w14:textId="77777777" w:rsidR="00244F6B" w:rsidRDefault="006574B6">
      <w:pPr>
        <w:spacing w:after="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Το θέμα είναι ν</w:t>
      </w:r>
      <w:r>
        <w:rPr>
          <w:rFonts w:eastAsia="Times New Roman" w:cs="Times New Roman"/>
          <w:szCs w:val="24"/>
        </w:rPr>
        <w:t xml:space="preserve">α το βρούμε το δίκιο. </w:t>
      </w:r>
    </w:p>
    <w:p w14:paraId="6B948E87" w14:textId="77777777" w:rsidR="00244F6B" w:rsidRDefault="006574B6">
      <w:pPr>
        <w:spacing w:after="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Θα κάνουμε μια προσπάθεια να το αμβλύνουμε</w:t>
      </w:r>
      <w:r>
        <w:rPr>
          <w:rFonts w:eastAsia="Times New Roman" w:cs="Times New Roman"/>
          <w:szCs w:val="24"/>
        </w:rPr>
        <w:t>,</w:t>
      </w:r>
      <w:r>
        <w:rPr>
          <w:rFonts w:eastAsia="Times New Roman" w:cs="Times New Roman"/>
          <w:szCs w:val="24"/>
        </w:rPr>
        <w:t xml:space="preserve"> όσο γίνεται. </w:t>
      </w:r>
    </w:p>
    <w:p w14:paraId="6B948E88" w14:textId="77777777" w:rsidR="00244F6B" w:rsidRDefault="006574B6">
      <w:pPr>
        <w:spacing w:after="0"/>
        <w:jc w:val="both"/>
        <w:rPr>
          <w:rFonts w:eastAsia="Times New Roman" w:cs="Times New Roman"/>
          <w:szCs w:val="24"/>
        </w:rPr>
      </w:pPr>
      <w:r>
        <w:rPr>
          <w:rFonts w:eastAsia="Times New Roman" w:cs="Times New Roman"/>
          <w:szCs w:val="24"/>
        </w:rPr>
        <w:t>Να προχωρήσουμε με τον εισηγητή του ΣΥΡΙΖΑ, κ</w:t>
      </w:r>
      <w:r>
        <w:rPr>
          <w:rFonts w:eastAsia="Times New Roman" w:cs="Times New Roman"/>
          <w:szCs w:val="24"/>
        </w:rPr>
        <w:t>.</w:t>
      </w:r>
      <w:r>
        <w:rPr>
          <w:rFonts w:eastAsia="Times New Roman" w:cs="Times New Roman"/>
          <w:szCs w:val="24"/>
        </w:rPr>
        <w:t xml:space="preserve"> Ηλία Καματερό. </w:t>
      </w:r>
    </w:p>
    <w:p w14:paraId="6B948E89"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Έχετε τον λόγο για οκτώ λεπτά. Και να </w:t>
      </w:r>
      <w:proofErr w:type="spellStart"/>
      <w:r>
        <w:rPr>
          <w:rFonts w:eastAsia="Times New Roman" w:cs="Times New Roman"/>
          <w:szCs w:val="24"/>
        </w:rPr>
        <w:t>σεβόμεθα</w:t>
      </w:r>
      <w:proofErr w:type="spellEnd"/>
      <w:r>
        <w:rPr>
          <w:rFonts w:eastAsia="Times New Roman" w:cs="Times New Roman"/>
          <w:szCs w:val="24"/>
        </w:rPr>
        <w:t xml:space="preserve"> τους χρόνους, αν έχετε την καλο</w:t>
      </w:r>
      <w:r>
        <w:rPr>
          <w:rFonts w:eastAsia="Times New Roman" w:cs="Times New Roman"/>
          <w:szCs w:val="24"/>
        </w:rPr>
        <w:t xml:space="preserve">σύνη. </w:t>
      </w:r>
    </w:p>
    <w:p w14:paraId="6B948E8A" w14:textId="77777777" w:rsidR="00244F6B" w:rsidRDefault="006574B6">
      <w:pPr>
        <w:spacing w:after="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 </w:t>
      </w:r>
    </w:p>
    <w:p w14:paraId="6B948E8B" w14:textId="77777777" w:rsidR="00244F6B" w:rsidRDefault="006574B6">
      <w:pPr>
        <w:spacing w:after="0"/>
        <w:jc w:val="both"/>
        <w:rPr>
          <w:rFonts w:eastAsia="Times New Roman" w:cs="Times New Roman"/>
          <w:szCs w:val="24"/>
        </w:rPr>
      </w:pPr>
      <w:r>
        <w:rPr>
          <w:rFonts w:eastAsia="Times New Roman" w:cs="Times New Roman"/>
          <w:szCs w:val="24"/>
        </w:rPr>
        <w:t>Κυρίες και κύριοι συνάδελφοι, προς τι οι διαμαρτυρίες; Δεν νομίζω ότι απαγορεύεται να έρθουν τροπολογίες στο κατεπείγον, όταν αφορούν σε άρθρα που δίνουν παράταση προθεσμιών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Υπάρχουν αντιπροτάσεις για παράταση της προθεσμίας διαφορετική. Και αν δείτε, οι περισσότερες -για να μην πω το σύνολό τους- είναι σ’ αυτή την κατεύθυνση.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μην χάνω τον χρόνο μου. </w:t>
      </w:r>
    </w:p>
    <w:p w14:paraId="6B948E8C" w14:textId="77777777" w:rsidR="00244F6B" w:rsidRDefault="006574B6">
      <w:pPr>
        <w:spacing w:after="0"/>
        <w:jc w:val="both"/>
        <w:rPr>
          <w:rFonts w:eastAsia="Times New Roman" w:cs="Times New Roman"/>
          <w:szCs w:val="24"/>
        </w:rPr>
      </w:pPr>
      <w:r>
        <w:rPr>
          <w:rFonts w:eastAsia="Times New Roman" w:cs="Times New Roman"/>
          <w:szCs w:val="24"/>
        </w:rPr>
        <w:t>Μετά το τέλος της χθεσινής μαραθώνιας συνεδρίασης τη</w:t>
      </w:r>
      <w:r>
        <w:rPr>
          <w:rFonts w:eastAsia="Times New Roman" w:cs="Times New Roman"/>
          <w:szCs w:val="24"/>
        </w:rPr>
        <w:t xml:space="preserve">ς Ολομέλειας της Βουλής για την κορυφαία συζήτηση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w:t>
      </w:r>
      <w:r>
        <w:rPr>
          <w:rFonts w:eastAsia="Times New Roman" w:cs="Times New Roman"/>
          <w:szCs w:val="24"/>
        </w:rPr>
        <w:t xml:space="preserve">–είναι η πρώτη συνεδρίαση μετά από αυτή τη διαδικασία- </w:t>
      </w:r>
      <w:r>
        <w:rPr>
          <w:rFonts w:eastAsia="Times New Roman" w:cs="Times New Roman"/>
          <w:szCs w:val="24"/>
        </w:rPr>
        <w:t xml:space="preserve">ερχόμαστε σήμερα να συζητήσουμε </w:t>
      </w:r>
      <w:r>
        <w:rPr>
          <w:rFonts w:eastAsia="Times New Roman" w:cs="Times New Roman"/>
          <w:szCs w:val="24"/>
        </w:rPr>
        <w:t>ένα κατεπείγον νομοσχέδιο. Ουσιαστικά</w:t>
      </w:r>
      <w:r>
        <w:rPr>
          <w:rFonts w:eastAsia="Times New Roman" w:cs="Times New Roman"/>
          <w:szCs w:val="24"/>
        </w:rPr>
        <w:t>,</w:t>
      </w:r>
      <w:r>
        <w:rPr>
          <w:rFonts w:eastAsia="Times New Roman" w:cs="Times New Roman"/>
          <w:szCs w:val="24"/>
        </w:rPr>
        <w:t xml:space="preserve"> κάνουμε έναν αγώνα δρόμου, έναν αγώνα ταχύτητας, για να προλάβουμε κάποια πράγματα. Είναι αδύνατον να μην συνδέσουμε τη σημερινή διαδικασία με αυτή την κορυφαία συζήτηση</w:t>
      </w:r>
      <w:r>
        <w:rPr>
          <w:rFonts w:eastAsia="Times New Roman" w:cs="Times New Roman"/>
          <w:szCs w:val="24"/>
        </w:rPr>
        <w:t>,</w:t>
      </w:r>
      <w:r>
        <w:rPr>
          <w:rFonts w:eastAsia="Times New Roman" w:cs="Times New Roman"/>
          <w:szCs w:val="24"/>
        </w:rPr>
        <w:t xml:space="preserve"> που έγινε στον </w:t>
      </w:r>
      <w:r>
        <w:rPr>
          <w:rFonts w:eastAsia="Times New Roman" w:cs="Times New Roman"/>
          <w:szCs w:val="24"/>
        </w:rPr>
        <w:t>π</w:t>
      </w:r>
      <w:r>
        <w:rPr>
          <w:rFonts w:eastAsia="Times New Roman" w:cs="Times New Roman"/>
          <w:szCs w:val="24"/>
        </w:rPr>
        <w:t xml:space="preserve">ροϋπολογισμό. Με ποια έννοια; Ότι αναδείχθηκε στη συζήτηση του </w:t>
      </w:r>
      <w:r>
        <w:rPr>
          <w:rFonts w:eastAsia="Times New Roman" w:cs="Times New Roman"/>
          <w:szCs w:val="24"/>
        </w:rPr>
        <w:t>π</w:t>
      </w:r>
      <w:r>
        <w:rPr>
          <w:rFonts w:eastAsia="Times New Roman" w:cs="Times New Roman"/>
          <w:szCs w:val="24"/>
        </w:rPr>
        <w:t>ροϋπ</w:t>
      </w:r>
      <w:r>
        <w:rPr>
          <w:rFonts w:eastAsia="Times New Roman" w:cs="Times New Roman"/>
          <w:szCs w:val="24"/>
        </w:rPr>
        <w:t xml:space="preserve">ολογισμού ότι </w:t>
      </w:r>
      <w:r>
        <w:rPr>
          <w:rFonts w:eastAsia="Times New Roman" w:cs="Times New Roman"/>
          <w:szCs w:val="24"/>
        </w:rPr>
        <w:lastRenderedPageBreak/>
        <w:t xml:space="preserve">εδώ μιλάμε πια, βγαίνοντας από τα μνημόνια, για ξεκαθάρισμα δύο διαφορετικών πολιτικών, τις οποίες έχουμε αρχίσει να βλέπουμε εδώ και μήνες όταν καλούμαστε εδώ να ψηφίσουμε κυρίως θετικά μέτρα. Και ο </w:t>
      </w:r>
      <w:r>
        <w:rPr>
          <w:rFonts w:eastAsia="Times New Roman" w:cs="Times New Roman"/>
          <w:szCs w:val="24"/>
        </w:rPr>
        <w:t>π</w:t>
      </w:r>
      <w:r>
        <w:rPr>
          <w:rFonts w:eastAsia="Times New Roman" w:cs="Times New Roman"/>
          <w:szCs w:val="24"/>
        </w:rPr>
        <w:t>ροϋπολογισμός δεν είχε κανένα αρνητικό μέ</w:t>
      </w:r>
      <w:r>
        <w:rPr>
          <w:rFonts w:eastAsia="Times New Roman" w:cs="Times New Roman"/>
          <w:szCs w:val="24"/>
        </w:rPr>
        <w:t xml:space="preserve">τρο.  </w:t>
      </w:r>
    </w:p>
    <w:p w14:paraId="6B948E8D" w14:textId="77777777" w:rsidR="00244F6B" w:rsidRDefault="006574B6">
      <w:pPr>
        <w:spacing w:after="0"/>
        <w:jc w:val="both"/>
        <w:rPr>
          <w:rFonts w:eastAsia="Times New Roman" w:cs="Times New Roman"/>
          <w:szCs w:val="24"/>
        </w:rPr>
      </w:pPr>
      <w:r>
        <w:rPr>
          <w:rFonts w:eastAsia="Times New Roman" w:cs="Times New Roman"/>
          <w:szCs w:val="24"/>
        </w:rPr>
        <w:t>Αυτό είναι φυσιολογικό. Δημιουργεί έναν εκνευρισμό στην Αντιπολίτευση. Και έτσι</w:t>
      </w:r>
      <w:r>
        <w:rPr>
          <w:rFonts w:eastAsia="Times New Roman" w:cs="Times New Roman"/>
          <w:szCs w:val="24"/>
        </w:rPr>
        <w:t>,</w:t>
      </w:r>
      <w:r>
        <w:rPr>
          <w:rFonts w:eastAsia="Times New Roman" w:cs="Times New Roman"/>
          <w:szCs w:val="24"/>
        </w:rPr>
        <w:t xml:space="preserve"> δικαιολογείται η απαράδεκτη </w:t>
      </w:r>
      <w:r>
        <w:rPr>
          <w:rFonts w:eastAsia="Times New Roman" w:cs="Times New Roman"/>
          <w:szCs w:val="24"/>
        </w:rPr>
        <w:t xml:space="preserve">χθεσινή </w:t>
      </w:r>
      <w:r>
        <w:rPr>
          <w:rFonts w:eastAsia="Times New Roman" w:cs="Times New Roman"/>
          <w:szCs w:val="24"/>
        </w:rPr>
        <w:t>συμπεριφορά του Αρχηγού της Αξιωματικής Αντιπολίτευσης</w:t>
      </w:r>
      <w:r>
        <w:rPr>
          <w:rFonts w:eastAsia="Times New Roman" w:cs="Times New Roman"/>
          <w:szCs w:val="24"/>
        </w:rPr>
        <w:t>,</w:t>
      </w:r>
      <w:r>
        <w:rPr>
          <w:rFonts w:eastAsia="Times New Roman" w:cs="Times New Roman"/>
          <w:szCs w:val="24"/>
        </w:rPr>
        <w:t xml:space="preserve"> που εμένα τουλάχιστον, </w:t>
      </w:r>
      <w:r>
        <w:rPr>
          <w:rFonts w:eastAsia="Times New Roman" w:cs="Times New Roman"/>
          <w:szCs w:val="24"/>
        </w:rPr>
        <w:t>ως</w:t>
      </w:r>
      <w:r>
        <w:rPr>
          <w:rFonts w:eastAsia="Times New Roman" w:cs="Times New Roman"/>
          <w:szCs w:val="24"/>
        </w:rPr>
        <w:t xml:space="preserve"> έναν Βουλευτή</w:t>
      </w:r>
      <w:r>
        <w:rPr>
          <w:rFonts w:eastAsia="Times New Roman" w:cs="Times New Roman"/>
          <w:szCs w:val="24"/>
        </w:rPr>
        <w:t>,</w:t>
      </w:r>
      <w:r>
        <w:rPr>
          <w:rFonts w:eastAsia="Times New Roman" w:cs="Times New Roman"/>
          <w:szCs w:val="24"/>
        </w:rPr>
        <w:t xml:space="preserve"> που πρώτη φορά εκλέχθηκα τα τελευτα</w:t>
      </w:r>
      <w:r>
        <w:rPr>
          <w:rFonts w:eastAsia="Times New Roman" w:cs="Times New Roman"/>
          <w:szCs w:val="24"/>
        </w:rPr>
        <w:t>ία χρόνια, με έκανε να αισθανθώ ότι είμαι παρείσακτος, παρίας μέσα σ’ αυτή τη Βουλή, αφού είναι ιδιοκτησία κάποιων οικογενειών και έχουν το δικαίωμα να συμπεριφέρονται</w:t>
      </w:r>
      <w:r>
        <w:rPr>
          <w:rFonts w:eastAsia="Times New Roman" w:cs="Times New Roman"/>
          <w:szCs w:val="24"/>
        </w:rPr>
        <w:t>,</w:t>
      </w:r>
      <w:r>
        <w:rPr>
          <w:rFonts w:eastAsia="Times New Roman" w:cs="Times New Roman"/>
          <w:szCs w:val="24"/>
        </w:rPr>
        <w:t xml:space="preserve"> όπως θέλουν, χωρίς να λαμβάνουν υπόψη τους ούτε Προεδρεία ούτε τίποτα.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θα υποχρεωθούν να το καταπιούν το ποτήρι</w:t>
      </w:r>
      <w:r>
        <w:rPr>
          <w:rFonts w:eastAsia="Times New Roman" w:cs="Times New Roman"/>
          <w:szCs w:val="24"/>
        </w:rPr>
        <w:t>,</w:t>
      </w:r>
      <w:r>
        <w:rPr>
          <w:rFonts w:eastAsia="Times New Roman" w:cs="Times New Roman"/>
          <w:szCs w:val="24"/>
        </w:rPr>
        <w:t xml:space="preserve"> γιατί ο λαός μάς έστειλε εδώ</w:t>
      </w:r>
      <w:r>
        <w:rPr>
          <w:rFonts w:eastAsia="Times New Roman" w:cs="Times New Roman"/>
          <w:szCs w:val="24"/>
        </w:rPr>
        <w:t>,</w:t>
      </w:r>
      <w:r>
        <w:rPr>
          <w:rFonts w:eastAsia="Times New Roman" w:cs="Times New Roman"/>
          <w:szCs w:val="24"/>
        </w:rPr>
        <w:t xml:space="preserve"> όχι για να ασκούμε αυτή την πολιτική</w:t>
      </w:r>
      <w:r>
        <w:rPr>
          <w:rFonts w:eastAsia="Times New Roman" w:cs="Times New Roman"/>
          <w:szCs w:val="24"/>
        </w:rPr>
        <w:t>,</w:t>
      </w:r>
      <w:r>
        <w:rPr>
          <w:rFonts w:eastAsia="Times New Roman" w:cs="Times New Roman"/>
          <w:szCs w:val="24"/>
        </w:rPr>
        <w:t xml:space="preserve"> που ασκούσαν αυτοί τόσα χρόνια, αλλά μια τελείως διαφορετική πολιτική. Κι αυτό, όπως είπα και πριν, άρχισε να φαίνεται. </w:t>
      </w:r>
    </w:p>
    <w:p w14:paraId="6B948E8E" w14:textId="77777777" w:rsidR="00244F6B" w:rsidRDefault="006574B6">
      <w:pPr>
        <w:spacing w:after="0"/>
        <w:jc w:val="both"/>
        <w:rPr>
          <w:rFonts w:eastAsia="Times New Roman" w:cs="Times New Roman"/>
          <w:szCs w:val="24"/>
        </w:rPr>
      </w:pPr>
      <w:r>
        <w:rPr>
          <w:rFonts w:eastAsia="Times New Roman" w:cs="Times New Roman"/>
          <w:szCs w:val="24"/>
        </w:rPr>
        <w:lastRenderedPageBreak/>
        <w:t>Να δούμε ποια νομοσχέ</w:t>
      </w:r>
      <w:r>
        <w:rPr>
          <w:rFonts w:eastAsia="Times New Roman" w:cs="Times New Roman"/>
          <w:szCs w:val="24"/>
        </w:rPr>
        <w:t>δια είναι κατεπείγοντα τώρα, τις τελευταίες ημέρες του χρόνου, για να δούμε μέσα απ’ αυτά τι γίνεται; Επιτρέψτε μου, έτσι, σε ένα λεπτό, μια ευρύτερη ενημέρωση για το τι συζητιέται αυτή τη στιγμή, αυτές τις μέρες στη Βουλή. Εκτός από το δικό μας νομοσχέδιο</w:t>
      </w:r>
      <w:r>
        <w:rPr>
          <w:rFonts w:eastAsia="Times New Roman" w:cs="Times New Roman"/>
          <w:szCs w:val="24"/>
        </w:rPr>
        <w:t>,</w:t>
      </w:r>
      <w:r>
        <w:rPr>
          <w:rFonts w:eastAsia="Times New Roman" w:cs="Times New Roman"/>
          <w:szCs w:val="24"/>
        </w:rPr>
        <w:t xml:space="preserve"> που είναι κατεπείγον -και θα πω τώρα γι’ αυτό- συζητιέται ένα κατεπείγον νομοσχέδιο για το μεταναστευτικό. Κι επειδή αρέσκεστε συνέχεια να κατηγορείτε και εσείς η υπόλοιπη Αντιπολίτευση τη</w:t>
      </w:r>
      <w:r>
        <w:rPr>
          <w:rFonts w:eastAsia="Times New Roman" w:cs="Times New Roman"/>
          <w:szCs w:val="24"/>
        </w:rPr>
        <w:t>ν</w:t>
      </w:r>
      <w:r>
        <w:rPr>
          <w:rFonts w:eastAsia="Times New Roman" w:cs="Times New Roman"/>
          <w:szCs w:val="24"/>
        </w:rPr>
        <w:t xml:space="preserve"> Κυβέρνησή </w:t>
      </w:r>
      <w:r>
        <w:rPr>
          <w:rFonts w:eastAsia="Times New Roman" w:cs="Times New Roman"/>
          <w:szCs w:val="24"/>
        </w:rPr>
        <w:t xml:space="preserve">μας για ανικανότητα, </w:t>
      </w:r>
      <w:r>
        <w:rPr>
          <w:rFonts w:eastAsia="Times New Roman" w:cs="Times New Roman"/>
          <w:szCs w:val="24"/>
        </w:rPr>
        <w:t>για προχειρότητα, κ</w:t>
      </w:r>
      <w:r>
        <w:rPr>
          <w:rFonts w:eastAsia="Times New Roman" w:cs="Times New Roman"/>
          <w:szCs w:val="24"/>
        </w:rPr>
        <w:t>.</w:t>
      </w:r>
      <w:r>
        <w:rPr>
          <w:rFonts w:eastAsia="Times New Roman" w:cs="Times New Roman"/>
          <w:szCs w:val="24"/>
        </w:rPr>
        <w:t>λπ</w:t>
      </w:r>
      <w:r>
        <w:rPr>
          <w:rFonts w:eastAsia="Times New Roman" w:cs="Times New Roman"/>
          <w:szCs w:val="24"/>
        </w:rPr>
        <w:t>. -</w:t>
      </w:r>
      <w:r>
        <w:rPr>
          <w:rFonts w:eastAsia="Times New Roman" w:cs="Times New Roman"/>
          <w:szCs w:val="24"/>
        </w:rPr>
        <w:t>εσείς οι</w:t>
      </w:r>
      <w:r>
        <w:rPr>
          <w:rFonts w:eastAsia="Times New Roman" w:cs="Times New Roman"/>
          <w:szCs w:val="24"/>
        </w:rPr>
        <w:t xml:space="preserve"> ικανοί, που τα κάνατε όλα σωστά</w:t>
      </w:r>
      <w:r>
        <w:rPr>
          <w:rFonts w:eastAsia="Times New Roman" w:cs="Times New Roman"/>
          <w:szCs w:val="24"/>
        </w:rPr>
        <w:t>-</w:t>
      </w:r>
      <w:r>
        <w:rPr>
          <w:rFonts w:eastAsia="Times New Roman" w:cs="Times New Roman"/>
          <w:szCs w:val="24"/>
        </w:rPr>
        <w:t xml:space="preserve"> για να δούμε στο μεταναστευτικό τι θα κάνατε</w:t>
      </w:r>
      <w:r>
        <w:rPr>
          <w:rFonts w:eastAsia="Times New Roman" w:cs="Times New Roman"/>
          <w:szCs w:val="24"/>
        </w:rPr>
        <w:t>,</w:t>
      </w:r>
      <w:r>
        <w:rPr>
          <w:rFonts w:eastAsia="Times New Roman" w:cs="Times New Roman"/>
          <w:szCs w:val="24"/>
        </w:rPr>
        <w:t xml:space="preserve"> αν ήσασταν και αν δεν ήταν ο ΣΥΡΙΖΑ; Μήπως αυτά που έκανε και ο Δήμαρχός μας στην Κω, όπου πάνω από δέκα, δώδεκα χιλιάδες μετανάστες ήταν στην παραλία και στα πάρκα της πόλης κ</w:t>
      </w:r>
      <w:r>
        <w:rPr>
          <w:rFonts w:eastAsia="Times New Roman" w:cs="Times New Roman"/>
          <w:szCs w:val="24"/>
        </w:rPr>
        <w:t>αι το πληρώσαμε ακριβά το 2015 και το 2016</w:t>
      </w:r>
      <w:r>
        <w:rPr>
          <w:rFonts w:eastAsia="Times New Roman" w:cs="Times New Roman"/>
          <w:szCs w:val="24"/>
        </w:rPr>
        <w:t>,</w:t>
      </w:r>
      <w:r>
        <w:rPr>
          <w:rFonts w:eastAsia="Times New Roman" w:cs="Times New Roman"/>
          <w:szCs w:val="24"/>
        </w:rPr>
        <w:t xml:space="preserve"> με τη δική σας άποψη για το μεταναστευτικό; Και καλύψατε αυτήν εδώ την πολιτική εσείς </w:t>
      </w:r>
      <w:r>
        <w:rPr>
          <w:rFonts w:eastAsia="Times New Roman" w:cs="Times New Roman"/>
          <w:szCs w:val="24"/>
        </w:rPr>
        <w:t>ως</w:t>
      </w:r>
      <w:r>
        <w:rPr>
          <w:rFonts w:eastAsia="Times New Roman" w:cs="Times New Roman"/>
          <w:szCs w:val="24"/>
        </w:rPr>
        <w:t xml:space="preserve"> Νέα Δημοκρατία και άλλα κόμματα, δυστυχώς. </w:t>
      </w:r>
    </w:p>
    <w:p w14:paraId="6B948E8F" w14:textId="77777777" w:rsidR="00244F6B" w:rsidRDefault="006574B6">
      <w:pPr>
        <w:spacing w:after="0"/>
        <w:jc w:val="both"/>
        <w:rPr>
          <w:rFonts w:eastAsia="Times New Roman" w:cs="Times New Roman"/>
          <w:szCs w:val="24"/>
        </w:rPr>
      </w:pPr>
      <w:r>
        <w:rPr>
          <w:rFonts w:eastAsia="Times New Roman" w:cs="Times New Roman"/>
          <w:szCs w:val="24"/>
        </w:rPr>
        <w:t>Συζητιέται, επίσης, ένα άλλο νομοσχέδιο για τους αυτοκινητόδρομους</w:t>
      </w:r>
      <w:r>
        <w:rPr>
          <w:rFonts w:eastAsia="Times New Roman" w:cs="Times New Roman"/>
          <w:szCs w:val="24"/>
        </w:rPr>
        <w:t>,</w:t>
      </w:r>
      <w:r>
        <w:rPr>
          <w:rFonts w:eastAsia="Times New Roman" w:cs="Times New Roman"/>
          <w:szCs w:val="24"/>
        </w:rPr>
        <w:t xml:space="preserve"> που είναι κ</w:t>
      </w:r>
      <w:r>
        <w:rPr>
          <w:rFonts w:eastAsia="Times New Roman" w:cs="Times New Roman"/>
          <w:szCs w:val="24"/>
        </w:rPr>
        <w:t xml:space="preserve">ι αυτό κατεπείγον. Πάλι θα μας κατηγορήσετε για προχειρότητα και για ανικανότητα, όταν βρήκαμε </w:t>
      </w:r>
      <w:r>
        <w:rPr>
          <w:rFonts w:eastAsia="Times New Roman" w:cs="Times New Roman"/>
          <w:szCs w:val="24"/>
        </w:rPr>
        <w:lastRenderedPageBreak/>
        <w:t>τους αυτοκινητόδρομους σταματημένους, τα έργα να μην μπορούν να προχωρήσουν και με σκανδαλώδεις συμβάσεις και ρυθμίσεις; Εγώ έπεσα από τα σύννεφα, όταν συμμετέχο</w:t>
      </w:r>
      <w:r>
        <w:rPr>
          <w:rFonts w:eastAsia="Times New Roman" w:cs="Times New Roman"/>
          <w:szCs w:val="24"/>
        </w:rPr>
        <w:t xml:space="preserve">ντας λίγο πριν στην αρμόδια </w:t>
      </w:r>
      <w:r>
        <w:rPr>
          <w:rFonts w:eastAsia="Times New Roman" w:cs="Times New Roman"/>
          <w:szCs w:val="24"/>
        </w:rPr>
        <w:t>ε</w:t>
      </w:r>
      <w:r>
        <w:rPr>
          <w:rFonts w:eastAsia="Times New Roman" w:cs="Times New Roman"/>
          <w:szCs w:val="24"/>
        </w:rPr>
        <w:t xml:space="preserve">πιτροπή, άκουσα ότι μόνο για τέλος συντήρησης, για επιδότηση συντήρησης ενός κομματιού ενός δρόμου, είχατε συμφωνήσει να δώσετε 1,7 δισεκατομμύρια. Και η Κυβέρνησή </w:t>
      </w:r>
      <w:r>
        <w:rPr>
          <w:rFonts w:eastAsia="Times New Roman" w:cs="Times New Roman"/>
          <w:szCs w:val="24"/>
        </w:rPr>
        <w:t>μας,</w:t>
      </w:r>
      <w:r>
        <w:rPr>
          <w:rFonts w:eastAsia="Times New Roman" w:cs="Times New Roman"/>
          <w:szCs w:val="24"/>
        </w:rPr>
        <w:t xml:space="preserve"> με διαπραγματεύσεις γλίτωσε</w:t>
      </w:r>
      <w:r>
        <w:rPr>
          <w:rFonts w:eastAsia="Times New Roman" w:cs="Times New Roman"/>
          <w:szCs w:val="24"/>
        </w:rPr>
        <w:t>,</w:t>
      </w:r>
      <w:r>
        <w:rPr>
          <w:rFonts w:eastAsia="Times New Roman" w:cs="Times New Roman"/>
          <w:szCs w:val="24"/>
        </w:rPr>
        <w:t xml:space="preserve"> όχι μόνο αυτό, αλλά εκατοντάδ</w:t>
      </w:r>
      <w:r>
        <w:rPr>
          <w:rFonts w:eastAsia="Times New Roman" w:cs="Times New Roman"/>
          <w:szCs w:val="24"/>
        </w:rPr>
        <w:t>ες εκατομμύρια</w:t>
      </w:r>
      <w:r>
        <w:rPr>
          <w:rFonts w:eastAsia="Times New Roman" w:cs="Times New Roman"/>
          <w:szCs w:val="24"/>
        </w:rPr>
        <w:t>,</w:t>
      </w:r>
      <w:r>
        <w:rPr>
          <w:rFonts w:eastAsia="Times New Roman" w:cs="Times New Roman"/>
          <w:szCs w:val="24"/>
        </w:rPr>
        <w:t xml:space="preserve"> σε αντίθεση με τις δικές σας συμβάσεις. Και πολύ περισσότερο, τελείωσε και εγκαινίασε κιόλας αυτά εδώ τα έργα. </w:t>
      </w:r>
    </w:p>
    <w:p w14:paraId="6B948E90" w14:textId="77777777" w:rsidR="00244F6B" w:rsidRDefault="006574B6">
      <w:pPr>
        <w:spacing w:after="0"/>
        <w:jc w:val="both"/>
        <w:rPr>
          <w:rFonts w:eastAsia="Times New Roman" w:cs="Times New Roman"/>
          <w:szCs w:val="24"/>
        </w:rPr>
      </w:pPr>
      <w:r>
        <w:rPr>
          <w:rFonts w:eastAsia="Times New Roman" w:cs="Times New Roman"/>
          <w:szCs w:val="24"/>
        </w:rPr>
        <w:t>Μέσα, λοιπόν, και από το νομοσχέδιο</w:t>
      </w:r>
      <w:r>
        <w:rPr>
          <w:rFonts w:eastAsia="Times New Roman" w:cs="Times New Roman"/>
          <w:szCs w:val="24"/>
        </w:rPr>
        <w:t>,</w:t>
      </w:r>
      <w:r>
        <w:rPr>
          <w:rFonts w:eastAsia="Times New Roman" w:cs="Times New Roman"/>
          <w:szCs w:val="24"/>
        </w:rPr>
        <w:t xml:space="preserve"> που συζητάμε σήμερα</w:t>
      </w:r>
      <w:r>
        <w:rPr>
          <w:rFonts w:eastAsia="Times New Roman" w:cs="Times New Roman"/>
          <w:szCs w:val="24"/>
        </w:rPr>
        <w:t>,</w:t>
      </w:r>
      <w:r>
        <w:rPr>
          <w:rFonts w:eastAsia="Times New Roman" w:cs="Times New Roman"/>
          <w:szCs w:val="24"/>
        </w:rPr>
        <w:t xml:space="preserve"> πάλι φαίνεται αυτή η διαφορετική πολιτική</w:t>
      </w:r>
      <w:r>
        <w:rPr>
          <w:rFonts w:eastAsia="Times New Roman" w:cs="Times New Roman"/>
          <w:szCs w:val="24"/>
        </w:rPr>
        <w:t>,</w:t>
      </w:r>
      <w:r>
        <w:rPr>
          <w:rFonts w:eastAsia="Times New Roman" w:cs="Times New Roman"/>
          <w:szCs w:val="24"/>
        </w:rPr>
        <w:t xml:space="preserve"> που εμείς ακολουθούμε και π</w:t>
      </w:r>
      <w:r>
        <w:rPr>
          <w:rFonts w:eastAsia="Times New Roman" w:cs="Times New Roman"/>
          <w:szCs w:val="24"/>
        </w:rPr>
        <w:t xml:space="preserve">ου σας εκνευρίζει. Τι συζητάμε σήμερα στο νομοσχέδιό μας; </w:t>
      </w:r>
    </w:p>
    <w:p w14:paraId="6B948E91" w14:textId="77777777" w:rsidR="00244F6B" w:rsidRDefault="006574B6">
      <w:pPr>
        <w:spacing w:after="0"/>
        <w:jc w:val="both"/>
        <w:rPr>
          <w:rFonts w:eastAsia="Times New Roman" w:cs="Times New Roman"/>
          <w:szCs w:val="24"/>
        </w:rPr>
      </w:pPr>
      <w:r>
        <w:rPr>
          <w:rFonts w:eastAsia="Times New Roman" w:cs="Times New Roman"/>
          <w:szCs w:val="24"/>
        </w:rPr>
        <w:t>Είναι πρώτα-πρώτα ρυθμίσεις για το Κτηματολόγιο. Για να δούμε εδώ</w:t>
      </w:r>
      <w:r>
        <w:rPr>
          <w:rFonts w:eastAsia="Times New Roman" w:cs="Times New Roman"/>
          <w:szCs w:val="24"/>
        </w:rPr>
        <w:t>,</w:t>
      </w:r>
      <w:r>
        <w:rPr>
          <w:rFonts w:eastAsia="Times New Roman" w:cs="Times New Roman"/>
          <w:szCs w:val="24"/>
        </w:rPr>
        <w:t xml:space="preserve"> εσείς οι ικανοί, που κάνατε σοβαρή δουλειά και με σχεδιασμό, τι κάνατε για το Κτηματολόγιο όλα αυτά τα χρόνια; Πρόστιμα τρώμε από την Ευρωπαϊκή Ένωση</w:t>
      </w:r>
      <w:r>
        <w:rPr>
          <w:rFonts w:eastAsia="Times New Roman" w:cs="Times New Roman"/>
          <w:szCs w:val="24"/>
        </w:rPr>
        <w:t>,</w:t>
      </w:r>
      <w:r>
        <w:rPr>
          <w:rFonts w:eastAsia="Times New Roman" w:cs="Times New Roman"/>
          <w:szCs w:val="24"/>
        </w:rPr>
        <w:t xml:space="preserve"> γιατί έπρεπε να </w:t>
      </w:r>
      <w:r>
        <w:rPr>
          <w:rFonts w:eastAsia="Times New Roman" w:cs="Times New Roman"/>
          <w:szCs w:val="24"/>
        </w:rPr>
        <w:lastRenderedPageBreak/>
        <w:t>το είχαμε τελειώσει. Για να μην πω ότι είναι ένα απαραίτητο εργαλείο</w:t>
      </w:r>
      <w:r>
        <w:rPr>
          <w:rFonts w:eastAsia="Times New Roman" w:cs="Times New Roman"/>
          <w:szCs w:val="24"/>
        </w:rPr>
        <w:t>,</w:t>
      </w:r>
      <w:r>
        <w:rPr>
          <w:rFonts w:eastAsia="Times New Roman" w:cs="Times New Roman"/>
          <w:szCs w:val="24"/>
        </w:rPr>
        <w:t xml:space="preserve"> για να μπορεί κανέ</w:t>
      </w:r>
      <w:r>
        <w:rPr>
          <w:rFonts w:eastAsia="Times New Roman" w:cs="Times New Roman"/>
          <w:szCs w:val="24"/>
        </w:rPr>
        <w:t xml:space="preserve">νας να σχεδιάσει σοβαρά και σωστά σ’ αυτήν εδώ τη χώρα. </w:t>
      </w:r>
    </w:p>
    <w:p w14:paraId="6B948E92" w14:textId="77777777" w:rsidR="00244F6B" w:rsidRDefault="006574B6">
      <w:pPr>
        <w:spacing w:after="0"/>
        <w:jc w:val="both"/>
        <w:rPr>
          <w:rFonts w:eastAsia="Times New Roman" w:cs="Times New Roman"/>
          <w:szCs w:val="24"/>
        </w:rPr>
      </w:pPr>
      <w:r>
        <w:rPr>
          <w:rFonts w:eastAsia="Times New Roman" w:cs="Times New Roman"/>
          <w:szCs w:val="24"/>
        </w:rPr>
        <w:t>Κι εσείς που είστε υπέρ των επενδύσεων, πόσο φροντίσατε να έχετε πολύ καθαρό το πεδίο</w:t>
      </w:r>
      <w:r>
        <w:rPr>
          <w:rFonts w:eastAsia="Times New Roman" w:cs="Times New Roman"/>
          <w:szCs w:val="24"/>
        </w:rPr>
        <w:t>,</w:t>
      </w:r>
      <w:r>
        <w:rPr>
          <w:rFonts w:eastAsia="Times New Roman" w:cs="Times New Roman"/>
          <w:szCs w:val="24"/>
        </w:rPr>
        <w:t xml:space="preserve"> για να προσελκύσετε ικανούς και σωστούς επενδυτές; Άλλους επενδυτές ήσασταν ικανοί να προσελκύσετε. Αυτούς που ή</w:t>
      </w:r>
      <w:r>
        <w:rPr>
          <w:rFonts w:eastAsia="Times New Roman" w:cs="Times New Roman"/>
          <w:szCs w:val="24"/>
        </w:rPr>
        <w:t>θελαν να τα αρπάξουν και να σηκωθούν να φύγουν.</w:t>
      </w:r>
    </w:p>
    <w:p w14:paraId="6B948E93" w14:textId="77777777" w:rsidR="00244F6B" w:rsidRDefault="006574B6">
      <w:pPr>
        <w:spacing w:after="0"/>
        <w:jc w:val="both"/>
        <w:rPr>
          <w:rFonts w:eastAsia="Times New Roman" w:cs="Times New Roman"/>
          <w:szCs w:val="24"/>
        </w:rPr>
      </w:pPr>
      <w:r>
        <w:rPr>
          <w:rFonts w:eastAsia="Times New Roman" w:cs="Times New Roman"/>
          <w:szCs w:val="24"/>
        </w:rPr>
        <w:t>Οι ρυθμίσεις, λοιπόν, για το Κτηματολόγιο αφορούν μια παράταση, η οποία είναι απαραίτητη</w:t>
      </w:r>
      <w:r>
        <w:rPr>
          <w:rFonts w:eastAsia="Times New Roman" w:cs="Times New Roman"/>
          <w:szCs w:val="24"/>
        </w:rPr>
        <w:t>,</w:t>
      </w:r>
      <w:r>
        <w:rPr>
          <w:rFonts w:eastAsia="Times New Roman" w:cs="Times New Roman"/>
          <w:szCs w:val="24"/>
        </w:rPr>
        <w:t xml:space="preserve"> για να μπορούν να ολοκληρωθούν σε κάποιες περιοχές</w:t>
      </w:r>
      <w:r>
        <w:rPr>
          <w:rFonts w:eastAsia="Times New Roman" w:cs="Times New Roman"/>
          <w:szCs w:val="24"/>
        </w:rPr>
        <w:t>,</w:t>
      </w:r>
      <w:r>
        <w:rPr>
          <w:rFonts w:eastAsia="Times New Roman" w:cs="Times New Roman"/>
          <w:szCs w:val="24"/>
        </w:rPr>
        <w:t xml:space="preserve"> λόγω προβλημάτων που είχαν δημιουργηθεί. Και γι’ αυτό είναι κατεπε</w:t>
      </w:r>
      <w:r>
        <w:rPr>
          <w:rFonts w:eastAsia="Times New Roman" w:cs="Times New Roman"/>
          <w:szCs w:val="24"/>
        </w:rPr>
        <w:t xml:space="preserve">ίγον, επειδή νοιαζόμαστε να τελειώσει το Κτηματολόγιο και δεν το αφήνουμε έτσι, όπως επίσης και ζητήματα που ρυθμίζουν τη διοίκηση του Κτηματολογίου. </w:t>
      </w:r>
    </w:p>
    <w:p w14:paraId="6B948E94" w14:textId="77777777" w:rsidR="00244F6B" w:rsidRDefault="006574B6">
      <w:pPr>
        <w:spacing w:after="0"/>
        <w:jc w:val="both"/>
        <w:rPr>
          <w:rFonts w:eastAsia="Times New Roman" w:cs="Times New Roman"/>
          <w:szCs w:val="24"/>
        </w:rPr>
      </w:pPr>
      <w:r>
        <w:rPr>
          <w:rFonts w:eastAsia="Times New Roman" w:cs="Times New Roman"/>
          <w:szCs w:val="24"/>
        </w:rPr>
        <w:t>Πάμε σε ένα άλλο θέμα</w:t>
      </w:r>
      <w:r>
        <w:rPr>
          <w:rFonts w:eastAsia="Times New Roman" w:cs="Times New Roman"/>
          <w:szCs w:val="24"/>
        </w:rPr>
        <w:t>,</w:t>
      </w:r>
      <w:r>
        <w:rPr>
          <w:rFonts w:eastAsia="Times New Roman" w:cs="Times New Roman"/>
          <w:szCs w:val="24"/>
        </w:rPr>
        <w:t xml:space="preserve"> που ρυθμίζει το νομοσχέδιο. Ρυθμίζει ζητήματα ενεργειακά. Τα ενεργειακά, όπου ξέρο</w:t>
      </w:r>
      <w:r>
        <w:rPr>
          <w:rFonts w:eastAsia="Times New Roman" w:cs="Times New Roman"/>
          <w:szCs w:val="24"/>
        </w:rPr>
        <w:t>υμε εσείς τι είχατε κάνει: Τα είχατε όλα</w:t>
      </w:r>
      <w:r>
        <w:rPr>
          <w:rFonts w:eastAsia="Times New Roman" w:cs="Times New Roman"/>
          <w:szCs w:val="24"/>
        </w:rPr>
        <w:t>,</w:t>
      </w:r>
      <w:r>
        <w:rPr>
          <w:rFonts w:eastAsia="Times New Roman" w:cs="Times New Roman"/>
          <w:szCs w:val="24"/>
        </w:rPr>
        <w:t xml:space="preserve"> για να πάνε σε ιδιώτες. Κι εμείς</w:t>
      </w:r>
      <w:r>
        <w:rPr>
          <w:rFonts w:eastAsia="Times New Roman" w:cs="Times New Roman"/>
          <w:szCs w:val="24"/>
        </w:rPr>
        <w:t>,</w:t>
      </w:r>
      <w:r>
        <w:rPr>
          <w:rFonts w:eastAsia="Times New Roman" w:cs="Times New Roman"/>
          <w:szCs w:val="24"/>
        </w:rPr>
        <w:t xml:space="preserve"> με πολλές προσπάθειες και παρά τις δεσμεύσεις που είχαμε</w:t>
      </w:r>
      <w:r>
        <w:rPr>
          <w:rFonts w:eastAsia="Times New Roman" w:cs="Times New Roman"/>
          <w:szCs w:val="24"/>
        </w:rPr>
        <w:t>,</w:t>
      </w:r>
      <w:r>
        <w:rPr>
          <w:rFonts w:eastAsia="Times New Roman" w:cs="Times New Roman"/>
          <w:szCs w:val="24"/>
        </w:rPr>
        <w:t xml:space="preserve"> τις </w:t>
      </w:r>
      <w:r>
        <w:rPr>
          <w:rFonts w:eastAsia="Times New Roman" w:cs="Times New Roman"/>
          <w:szCs w:val="24"/>
        </w:rPr>
        <w:lastRenderedPageBreak/>
        <w:t>αρνητικές, προσπαθήσαμε και κρατάμε τον δημόσιο έλεγχο</w:t>
      </w:r>
      <w:r>
        <w:rPr>
          <w:rFonts w:eastAsia="Times New Roman" w:cs="Times New Roman"/>
          <w:szCs w:val="24"/>
        </w:rPr>
        <w:t>,</w:t>
      </w:r>
      <w:r>
        <w:rPr>
          <w:rFonts w:eastAsia="Times New Roman" w:cs="Times New Roman"/>
          <w:szCs w:val="24"/>
        </w:rPr>
        <w:t xml:space="preserve"> στις περισσότερες περιπτώσεις των ενεργειακών θεμάτων. </w:t>
      </w:r>
    </w:p>
    <w:p w14:paraId="6B948E95" w14:textId="77777777" w:rsidR="00244F6B" w:rsidRDefault="006574B6">
      <w:pPr>
        <w:spacing w:after="0"/>
        <w:jc w:val="both"/>
        <w:rPr>
          <w:rFonts w:eastAsia="Times New Roman" w:cs="Times New Roman"/>
          <w:szCs w:val="24"/>
        </w:rPr>
      </w:pPr>
      <w:r>
        <w:rPr>
          <w:rFonts w:eastAsia="Times New Roman" w:cs="Times New Roman"/>
          <w:szCs w:val="24"/>
        </w:rPr>
        <w:t>Γίνοντ</w:t>
      </w:r>
      <w:r>
        <w:rPr>
          <w:rFonts w:eastAsia="Times New Roman" w:cs="Times New Roman"/>
          <w:szCs w:val="24"/>
        </w:rPr>
        <w:t xml:space="preserve">αι, λοιπόν, ρυθμίσεις και σ’ αυτά. Θα ξεχωρίσω μόνο ένα-δύο, λόγω </w:t>
      </w:r>
      <w:r>
        <w:rPr>
          <w:rFonts w:eastAsia="Times New Roman" w:cs="Times New Roman"/>
          <w:szCs w:val="24"/>
        </w:rPr>
        <w:t xml:space="preserve">έλλειψης </w:t>
      </w:r>
      <w:r>
        <w:rPr>
          <w:rFonts w:eastAsia="Times New Roman" w:cs="Times New Roman"/>
          <w:szCs w:val="24"/>
        </w:rPr>
        <w:t>χρόνου. Είναι πολύ σοβαρή η χρηματοδότηση δράσεων στήριξης</w:t>
      </w:r>
      <w:r>
        <w:rPr>
          <w:rFonts w:eastAsia="Times New Roman" w:cs="Times New Roman"/>
          <w:szCs w:val="24"/>
        </w:rPr>
        <w:t>,</w:t>
      </w:r>
      <w:r>
        <w:rPr>
          <w:rFonts w:eastAsia="Times New Roman" w:cs="Times New Roman"/>
          <w:szCs w:val="24"/>
        </w:rPr>
        <w:t xml:space="preserve"> που πρέπει να ψηφίσουμε και είναι επείγον. Αφορά κυρίως τις περιοχές Κοζάνη, Φλώρινα και Μεγαλόπολη, όπου γίνεται μια μετ</w:t>
      </w:r>
      <w:r>
        <w:rPr>
          <w:rFonts w:eastAsia="Times New Roman" w:cs="Times New Roman"/>
          <w:szCs w:val="24"/>
        </w:rPr>
        <w:t xml:space="preserve">άβαση από τη </w:t>
      </w:r>
      <w:proofErr w:type="spellStart"/>
      <w:r>
        <w:rPr>
          <w:rFonts w:eastAsia="Times New Roman" w:cs="Times New Roman"/>
          <w:szCs w:val="24"/>
        </w:rPr>
        <w:t>λιγνιτική</w:t>
      </w:r>
      <w:proofErr w:type="spellEnd"/>
      <w:r>
        <w:rPr>
          <w:rFonts w:eastAsia="Times New Roman" w:cs="Times New Roman"/>
          <w:szCs w:val="24"/>
        </w:rPr>
        <w:t xml:space="preserve"> περίοδο. Σιγά-σιγά</w:t>
      </w:r>
      <w:r>
        <w:rPr>
          <w:rFonts w:eastAsia="Times New Roman" w:cs="Times New Roman"/>
          <w:szCs w:val="24"/>
        </w:rPr>
        <w:t>,</w:t>
      </w:r>
      <w:r>
        <w:rPr>
          <w:rFonts w:eastAsia="Times New Roman" w:cs="Times New Roman"/>
          <w:szCs w:val="24"/>
        </w:rPr>
        <w:t xml:space="preserve"> καταργούνται οι λιγνίτες, οπότε πρέπει μέχρι το 2020 να χρηματοδοτηθούν αυτές εδώ οι δράσεις. Έτσι</w:t>
      </w:r>
      <w:r>
        <w:rPr>
          <w:rFonts w:eastAsia="Times New Roman" w:cs="Times New Roman"/>
          <w:szCs w:val="24"/>
        </w:rPr>
        <w:t>,</w:t>
      </w:r>
      <w:r>
        <w:rPr>
          <w:rFonts w:eastAsia="Times New Roman" w:cs="Times New Roman"/>
          <w:szCs w:val="24"/>
        </w:rPr>
        <w:t xml:space="preserve"> το νομοσχέδιο που συζητάμε τώρα</w:t>
      </w:r>
      <w:r>
        <w:rPr>
          <w:rFonts w:eastAsia="Times New Roman" w:cs="Times New Roman"/>
          <w:szCs w:val="24"/>
        </w:rPr>
        <w:t>,</w:t>
      </w:r>
      <w:r>
        <w:rPr>
          <w:rFonts w:eastAsia="Times New Roman" w:cs="Times New Roman"/>
          <w:szCs w:val="24"/>
        </w:rPr>
        <w:t xml:space="preserve"> προβλέπει πώς αυτό θα γίνει</w:t>
      </w:r>
      <w:r>
        <w:rPr>
          <w:rFonts w:eastAsia="Times New Roman" w:cs="Times New Roman"/>
          <w:szCs w:val="24"/>
        </w:rPr>
        <w:t>,</w:t>
      </w:r>
      <w:r>
        <w:rPr>
          <w:rFonts w:eastAsia="Times New Roman" w:cs="Times New Roman"/>
          <w:szCs w:val="24"/>
        </w:rPr>
        <w:t xml:space="preserve"> όσο γίνεται πιο δίκαια και πιο γρήγορα. </w:t>
      </w:r>
    </w:p>
    <w:p w14:paraId="6B948E96" w14:textId="77777777" w:rsidR="00244F6B" w:rsidRDefault="006574B6">
      <w:pPr>
        <w:spacing w:after="0"/>
        <w:jc w:val="both"/>
        <w:rPr>
          <w:rFonts w:eastAsia="Times New Roman" w:cs="Times New Roman"/>
          <w:szCs w:val="24"/>
        </w:rPr>
      </w:pPr>
      <w:r>
        <w:rPr>
          <w:rFonts w:eastAsia="Times New Roman" w:cs="Times New Roman"/>
          <w:szCs w:val="24"/>
        </w:rPr>
        <w:t xml:space="preserve">Γίνονται, </w:t>
      </w:r>
      <w:r>
        <w:rPr>
          <w:rFonts w:eastAsia="Times New Roman" w:cs="Times New Roman"/>
          <w:szCs w:val="24"/>
        </w:rPr>
        <w:t>επίσης, ρυθμίσεις</w:t>
      </w:r>
      <w:r>
        <w:rPr>
          <w:rFonts w:eastAsia="Times New Roman" w:cs="Times New Roman"/>
          <w:szCs w:val="24"/>
        </w:rPr>
        <w:t>,</w:t>
      </w:r>
      <w:r>
        <w:rPr>
          <w:rFonts w:eastAsia="Times New Roman" w:cs="Times New Roman"/>
          <w:szCs w:val="24"/>
        </w:rPr>
        <w:t xml:space="preserve"> που αφορούν στο «Εξοικονομώ κατ’ </w:t>
      </w:r>
      <w:proofErr w:type="spellStart"/>
      <w:r>
        <w:rPr>
          <w:rFonts w:eastAsia="Times New Roman" w:cs="Times New Roman"/>
          <w:szCs w:val="24"/>
        </w:rPr>
        <w:t>Ο</w:t>
      </w:r>
      <w:r>
        <w:rPr>
          <w:rFonts w:eastAsia="Times New Roman" w:cs="Times New Roman"/>
          <w:szCs w:val="24"/>
        </w:rPr>
        <w:t>ίκον</w:t>
      </w:r>
      <w:proofErr w:type="spellEnd"/>
      <w:r>
        <w:rPr>
          <w:rFonts w:eastAsia="Times New Roman" w:cs="Times New Roman"/>
          <w:szCs w:val="24"/>
        </w:rPr>
        <w:t>» όσον αφορά τον υπολογισμό, το πώς θα καθορίζεται ο προϋπολογισμός</w:t>
      </w:r>
      <w:r>
        <w:rPr>
          <w:rFonts w:eastAsia="Times New Roman" w:cs="Times New Roman"/>
          <w:szCs w:val="24"/>
        </w:rPr>
        <w:t>,</w:t>
      </w:r>
      <w:r>
        <w:rPr>
          <w:rFonts w:eastAsia="Times New Roman" w:cs="Times New Roman"/>
          <w:szCs w:val="24"/>
        </w:rPr>
        <w:t xml:space="preserve"> για να είναι ριζική ή όχι η ανακαίνιση ενός κτηρίου, που είναι απαραίτητο για να προχωρήσουμε. Δίδεται μια παράταση προθεσμίας υπο</w:t>
      </w:r>
      <w:r>
        <w:rPr>
          <w:rFonts w:eastAsia="Times New Roman" w:cs="Times New Roman"/>
          <w:szCs w:val="24"/>
        </w:rPr>
        <w:t>βολής των δηλώσεων των κατ’ επάγγελμα αγροτών παραγωγής ενέργειας. Ξέρουμε οι άνθρωποι τις δυσκολίες</w:t>
      </w:r>
      <w:r>
        <w:rPr>
          <w:rFonts w:eastAsia="Times New Roman" w:cs="Times New Roman"/>
          <w:szCs w:val="24"/>
        </w:rPr>
        <w:t>,</w:t>
      </w:r>
      <w:r>
        <w:rPr>
          <w:rFonts w:eastAsia="Times New Roman" w:cs="Times New Roman"/>
          <w:szCs w:val="24"/>
        </w:rPr>
        <w:t xml:space="preserve"> που είχαν και δεν προφταίνουν. Παρ’ </w:t>
      </w:r>
      <w:r>
        <w:rPr>
          <w:rFonts w:eastAsia="Times New Roman" w:cs="Times New Roman"/>
          <w:szCs w:val="24"/>
        </w:rPr>
        <w:lastRenderedPageBreak/>
        <w:t xml:space="preserve">όλο που είναι ολιγοήμερη η προθεσμία, νομίζω ότι τους εξυπηρετεί. Και είναι απαραίτητο. </w:t>
      </w:r>
    </w:p>
    <w:p w14:paraId="6B948E97" w14:textId="77777777" w:rsidR="00244F6B" w:rsidRDefault="006574B6">
      <w:pPr>
        <w:spacing w:after="0"/>
        <w:jc w:val="both"/>
        <w:rPr>
          <w:rFonts w:eastAsia="Times New Roman" w:cs="Times New Roman"/>
          <w:szCs w:val="24"/>
        </w:rPr>
      </w:pPr>
      <w:r>
        <w:rPr>
          <w:rFonts w:eastAsia="Times New Roman" w:cs="Times New Roman"/>
          <w:szCs w:val="24"/>
        </w:rPr>
        <w:t>Γίνονται, επίσης, ρυθμίσεις σ</w:t>
      </w:r>
      <w:r>
        <w:rPr>
          <w:rFonts w:eastAsia="Times New Roman" w:cs="Times New Roman"/>
          <w:szCs w:val="24"/>
        </w:rPr>
        <w:t>ε πολεοδομικά ζητήματα. Πάλι εδώ</w:t>
      </w:r>
      <w:r>
        <w:rPr>
          <w:rFonts w:eastAsia="Times New Roman" w:cs="Times New Roman"/>
          <w:szCs w:val="24"/>
        </w:rPr>
        <w:t>,</w:t>
      </w:r>
      <w:r>
        <w:rPr>
          <w:rFonts w:eastAsia="Times New Roman" w:cs="Times New Roman"/>
          <w:szCs w:val="24"/>
        </w:rPr>
        <w:t xml:space="preserve"> στα πολεοδομικά και τα χωροταξικά</w:t>
      </w:r>
      <w:r>
        <w:rPr>
          <w:rFonts w:eastAsia="Times New Roman" w:cs="Times New Roman"/>
          <w:szCs w:val="24"/>
        </w:rPr>
        <w:t>,</w:t>
      </w:r>
      <w:r>
        <w:rPr>
          <w:rFonts w:eastAsia="Times New Roman" w:cs="Times New Roman"/>
          <w:szCs w:val="24"/>
        </w:rPr>
        <w:t xml:space="preserve"> θέλετε να δούμε τον δικό σας σχεδιασμό και σε ποια κατεύθυνση ήταν; Ή τη δική σας την προχειρότητα, για την οποία κατηγορείτε εμάς; Ποια να πιάσουμε; Τα χωροταξικά σχέδια, τα οποία είτε δ</w:t>
      </w:r>
      <w:r>
        <w:rPr>
          <w:rFonts w:eastAsia="Times New Roman" w:cs="Times New Roman"/>
          <w:szCs w:val="24"/>
        </w:rPr>
        <w:t>εν υπήρχαν είτε καταρρίφθηκαν; Ή τις πολεοδομικές μελέτες; Ή τα περιφερειακά χωρικά σχέδια, τα οποία</w:t>
      </w:r>
      <w:r>
        <w:rPr>
          <w:rFonts w:eastAsia="Times New Roman" w:cs="Times New Roman"/>
          <w:szCs w:val="24"/>
        </w:rPr>
        <w:t>,</w:t>
      </w:r>
      <w:r>
        <w:rPr>
          <w:rFonts w:eastAsia="Times New Roman" w:cs="Times New Roman"/>
          <w:szCs w:val="24"/>
        </w:rPr>
        <w:t xml:space="preserve"> παρ’ όλο </w:t>
      </w:r>
      <w:r>
        <w:rPr>
          <w:rFonts w:eastAsia="Times New Roman" w:cs="Times New Roman"/>
          <w:szCs w:val="24"/>
        </w:rPr>
        <w:t>ότι</w:t>
      </w:r>
      <w:r>
        <w:rPr>
          <w:rFonts w:eastAsia="Times New Roman" w:cs="Times New Roman"/>
          <w:szCs w:val="24"/>
        </w:rPr>
        <w:t xml:space="preserve"> υπήρχαν ήταν στα ντουλάπια κι εμείς έχουμε αρχίσει και τα εγκρίνουμε; </w:t>
      </w:r>
      <w:r>
        <w:rPr>
          <w:rFonts w:eastAsia="Times New Roman" w:cs="Times New Roman"/>
          <w:szCs w:val="24"/>
        </w:rPr>
        <w:t>Τ</w:t>
      </w:r>
      <w:r>
        <w:rPr>
          <w:rFonts w:eastAsia="Times New Roman" w:cs="Times New Roman"/>
          <w:szCs w:val="24"/>
        </w:rPr>
        <w:t xml:space="preserve">ώρα δίνουμε ακόμα και χρηματοδότηση για να προχωρήσουν τα </w:t>
      </w:r>
      <w:r>
        <w:rPr>
          <w:rFonts w:eastAsia="Times New Roman" w:cs="Times New Roman"/>
          <w:szCs w:val="24"/>
        </w:rPr>
        <w:t>τ</w:t>
      </w:r>
      <w:r>
        <w:rPr>
          <w:rFonts w:eastAsia="Times New Roman" w:cs="Times New Roman"/>
          <w:szCs w:val="24"/>
        </w:rPr>
        <w:t xml:space="preserve">οπικά </w:t>
      </w:r>
      <w:r>
        <w:rPr>
          <w:rFonts w:eastAsia="Times New Roman" w:cs="Times New Roman"/>
          <w:szCs w:val="24"/>
        </w:rPr>
        <w:t>χ</w:t>
      </w:r>
      <w:r>
        <w:rPr>
          <w:rFonts w:eastAsia="Times New Roman" w:cs="Times New Roman"/>
          <w:szCs w:val="24"/>
        </w:rPr>
        <w:t>ωρικ</w:t>
      </w:r>
      <w:r>
        <w:rPr>
          <w:rFonts w:eastAsia="Times New Roman" w:cs="Times New Roman"/>
          <w:szCs w:val="24"/>
        </w:rPr>
        <w:t xml:space="preserve">ά. </w:t>
      </w:r>
    </w:p>
    <w:p w14:paraId="6B948E98" w14:textId="77777777" w:rsidR="00244F6B" w:rsidRDefault="006574B6">
      <w:pPr>
        <w:spacing w:after="0"/>
        <w:jc w:val="both"/>
        <w:rPr>
          <w:rFonts w:eastAsia="Times New Roman"/>
          <w:bCs/>
        </w:rPr>
      </w:pPr>
      <w:r>
        <w:rPr>
          <w:rFonts w:eastAsia="Times New Roman"/>
          <w:bCs/>
        </w:rPr>
        <w:t xml:space="preserve">(Στο σημείο αυτό </w:t>
      </w:r>
      <w:r>
        <w:rPr>
          <w:rFonts w:eastAsia="Times New Roman"/>
          <w:bCs/>
        </w:rPr>
        <w:t>κ</w:t>
      </w:r>
      <w:r w:rsidRPr="00F8084C">
        <w:rPr>
          <w:rFonts w:eastAsia="Times New Roman"/>
          <w:bCs/>
        </w:rPr>
        <w:t>τυπάει το κουδούνι λήξεως του χρόνου ομιλίας του κυρίου Βουλευτή)</w:t>
      </w:r>
    </w:p>
    <w:p w14:paraId="6B948E99" w14:textId="77777777" w:rsidR="00244F6B" w:rsidRDefault="006574B6">
      <w:pPr>
        <w:spacing w:after="0"/>
        <w:jc w:val="both"/>
        <w:rPr>
          <w:rFonts w:eastAsia="Times New Roman" w:cs="Times New Roman"/>
          <w:szCs w:val="24"/>
        </w:rPr>
      </w:pPr>
      <w:r>
        <w:rPr>
          <w:rFonts w:eastAsia="Times New Roman" w:cs="Times New Roman"/>
          <w:szCs w:val="24"/>
        </w:rPr>
        <w:t>Ένα, δύο λεπτά, κύριε Πρόεδρε.</w:t>
      </w:r>
    </w:p>
    <w:p w14:paraId="6B948E9A" w14:textId="77777777" w:rsidR="00244F6B" w:rsidRDefault="006574B6">
      <w:pPr>
        <w:spacing w:after="0"/>
        <w:jc w:val="both"/>
        <w:rPr>
          <w:rFonts w:eastAsia="Times New Roman" w:cs="Times New Roman"/>
          <w:szCs w:val="24"/>
        </w:rPr>
      </w:pPr>
      <w:r>
        <w:rPr>
          <w:rFonts w:eastAsia="Times New Roman" w:cs="Times New Roman"/>
          <w:szCs w:val="24"/>
        </w:rPr>
        <w:t>Είναι αναγκαία και δίδεται μέσα από το νομοσχέδιο παράταση της ισχύος των αδειών των σεισμοπλήκτων. Καταλαβαίνετε την αναγκαιότητα για να</w:t>
      </w:r>
      <w:r>
        <w:rPr>
          <w:rFonts w:eastAsia="Times New Roman" w:cs="Times New Roman"/>
          <w:szCs w:val="24"/>
        </w:rPr>
        <w:t xml:space="preserve"> προλάβουν οι άνθρωποι να ολοκληρώσουν την αποκατάσταση των ζημιών. </w:t>
      </w:r>
    </w:p>
    <w:p w14:paraId="6B948E9B" w14:textId="77777777" w:rsidR="00244F6B" w:rsidRDefault="006574B6">
      <w:pPr>
        <w:spacing w:after="0"/>
        <w:jc w:val="both"/>
        <w:rPr>
          <w:rFonts w:eastAsia="Times New Roman" w:cs="Times New Roman"/>
          <w:szCs w:val="24"/>
        </w:rPr>
      </w:pPr>
      <w:r>
        <w:rPr>
          <w:rFonts w:eastAsia="Times New Roman" w:cs="Times New Roman"/>
          <w:szCs w:val="24"/>
        </w:rPr>
        <w:lastRenderedPageBreak/>
        <w:t>Δίνονται, επίσης, παρατάσεις σε εσωτερικές προθεσμίες στο νομοσχέδιο</w:t>
      </w:r>
      <w:r>
        <w:rPr>
          <w:rFonts w:eastAsia="Times New Roman" w:cs="Times New Roman"/>
          <w:szCs w:val="24"/>
        </w:rPr>
        <w:t>,</w:t>
      </w:r>
      <w:r>
        <w:rPr>
          <w:rFonts w:eastAsia="Times New Roman" w:cs="Times New Roman"/>
          <w:szCs w:val="24"/>
        </w:rPr>
        <w:t xml:space="preserve"> που ρυθμίζει πολεοδομικά ζητήματα και τακτοποιήσεις αυθαιρέτων. Λέω «εσωτερικές»</w:t>
      </w:r>
      <w:r>
        <w:rPr>
          <w:rFonts w:eastAsia="Times New Roman" w:cs="Times New Roman"/>
          <w:szCs w:val="24"/>
        </w:rPr>
        <w:t xml:space="preserve"> -</w:t>
      </w:r>
      <w:r>
        <w:rPr>
          <w:rFonts w:eastAsia="Times New Roman" w:cs="Times New Roman"/>
          <w:szCs w:val="24"/>
        </w:rPr>
        <w:t>το επαναλαμβάνω</w:t>
      </w:r>
      <w:r>
        <w:rPr>
          <w:rFonts w:eastAsia="Times New Roman" w:cs="Times New Roman"/>
          <w:szCs w:val="24"/>
        </w:rPr>
        <w:t>-</w:t>
      </w:r>
      <w:r>
        <w:rPr>
          <w:rFonts w:eastAsia="Times New Roman" w:cs="Times New Roman"/>
          <w:szCs w:val="24"/>
        </w:rPr>
        <w:t xml:space="preserve"> για να προλάβω τυχόν παρεξηγήσεις. Δεν αφορά σε παράταση της τελικής προθεσμίας δηλώσεων για τακτοποίηση αυθαιρέτων, αλλά εσωτερικές προθεσμίες, των οποίων η ανάγκη προκύπτει μέσα από τις δυσκολίες</w:t>
      </w:r>
      <w:r>
        <w:rPr>
          <w:rFonts w:eastAsia="Times New Roman" w:cs="Times New Roman"/>
          <w:szCs w:val="24"/>
        </w:rPr>
        <w:t>,</w:t>
      </w:r>
      <w:r>
        <w:rPr>
          <w:rFonts w:eastAsia="Times New Roman" w:cs="Times New Roman"/>
          <w:szCs w:val="24"/>
        </w:rPr>
        <w:t xml:space="preserve"> που είχαν τα ηλεκτρονικά συστήματα.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κ</w:t>
      </w:r>
      <w:r>
        <w:rPr>
          <w:rFonts w:eastAsia="Times New Roman" w:cs="Times New Roman"/>
          <w:szCs w:val="24"/>
        </w:rPr>
        <w:t>ι εμείς αυτό κάνουμε. Και σ’ αυτό πρόχειρα το κάνουμε, και σ’ αυτό χωρίς σχέδιο, που όλα σιγά-σιγά γίνονται ηλεκτρονικά και διευκολύνεται</w:t>
      </w:r>
      <w:r>
        <w:rPr>
          <w:rFonts w:eastAsia="Times New Roman" w:cs="Times New Roman"/>
          <w:szCs w:val="24"/>
        </w:rPr>
        <w:t>,</w:t>
      </w:r>
      <w:r>
        <w:rPr>
          <w:rFonts w:eastAsia="Times New Roman" w:cs="Times New Roman"/>
          <w:szCs w:val="24"/>
        </w:rPr>
        <w:t xml:space="preserve"> όχι μόνο η πάταξη της γραφειοκρατίας και η συντόμευση του χρόνου, αλλά πάνω απ’ όλα η διαφάνεια. </w:t>
      </w:r>
    </w:p>
    <w:p w14:paraId="6B948E9C" w14:textId="77777777" w:rsidR="00244F6B" w:rsidRDefault="006574B6">
      <w:pPr>
        <w:spacing w:after="0"/>
        <w:jc w:val="both"/>
        <w:rPr>
          <w:rFonts w:eastAsia="Times New Roman" w:cs="Times New Roman"/>
          <w:szCs w:val="24"/>
        </w:rPr>
      </w:pPr>
      <w:r>
        <w:rPr>
          <w:rFonts w:eastAsia="Times New Roman" w:cs="Times New Roman"/>
          <w:szCs w:val="24"/>
        </w:rPr>
        <w:t>Ρυθμίζονται, επίσης</w:t>
      </w:r>
      <w:r>
        <w:rPr>
          <w:rFonts w:eastAsia="Times New Roman" w:cs="Times New Roman"/>
          <w:szCs w:val="24"/>
        </w:rPr>
        <w:t>, ζητήματα</w:t>
      </w:r>
      <w:r>
        <w:rPr>
          <w:rFonts w:eastAsia="Times New Roman" w:cs="Times New Roman"/>
          <w:szCs w:val="24"/>
        </w:rPr>
        <w:t>,</w:t>
      </w:r>
      <w:r>
        <w:rPr>
          <w:rFonts w:eastAsia="Times New Roman" w:cs="Times New Roman"/>
          <w:szCs w:val="24"/>
        </w:rPr>
        <w:t xml:space="preserve"> όπως είναι</w:t>
      </w:r>
      <w:r>
        <w:rPr>
          <w:rFonts w:eastAsia="Times New Roman" w:cs="Times New Roman"/>
          <w:szCs w:val="24"/>
        </w:rPr>
        <w:t>,</w:t>
      </w:r>
      <w:r>
        <w:rPr>
          <w:rFonts w:eastAsia="Times New Roman" w:cs="Times New Roman"/>
          <w:szCs w:val="24"/>
        </w:rPr>
        <w:t xml:space="preserve"> για την ανέγερση κτηρίων εκπαίδευσης και υγείας, ακριβώς επειδή εμείς ενδιαφερόμαστε να γίνονται γρήγορα τέτοιες κατασκευές των κτηρίων εκπαίδευσης και υγείας, χωρίς να χρειάζεται η τροποποίηση του ρυμοτομικού σχεδίου, πάντα μέσο στ</w:t>
      </w:r>
      <w:r>
        <w:rPr>
          <w:rFonts w:eastAsia="Times New Roman" w:cs="Times New Roman"/>
          <w:szCs w:val="24"/>
        </w:rPr>
        <w:t xml:space="preserve">ο πλαίσιο των υπόλοιπων όρων δόμησης, συντελεστών που ισχύουν. </w:t>
      </w:r>
    </w:p>
    <w:p w14:paraId="6B948E9D" w14:textId="77777777" w:rsidR="00244F6B" w:rsidRDefault="006574B6">
      <w:pPr>
        <w:spacing w:after="0"/>
        <w:jc w:val="both"/>
        <w:rPr>
          <w:rFonts w:eastAsia="Times New Roman"/>
          <w:szCs w:val="24"/>
        </w:rPr>
      </w:pPr>
      <w:r>
        <w:rPr>
          <w:rFonts w:eastAsia="Times New Roman"/>
          <w:szCs w:val="24"/>
        </w:rPr>
        <w:lastRenderedPageBreak/>
        <w:t xml:space="preserve">Δίνεται παράταση στην ισχύ των υπουργικών αποφάσεων για τις περιοχές </w:t>
      </w:r>
      <w:r w:rsidRPr="005C00EE">
        <w:rPr>
          <w:rFonts w:eastAsia="Times New Roman"/>
          <w:szCs w:val="24"/>
        </w:rPr>
        <w:t xml:space="preserve"> </w:t>
      </w:r>
      <w:r>
        <w:rPr>
          <w:rFonts w:eastAsia="Times New Roman"/>
          <w:szCs w:val="24"/>
        </w:rPr>
        <w:t>Εμείς ενδιαφερόμαστε να τις προστατεύσουμε και εσείς ως τώρα ούτε καν ένα διάταγμα δεν έχετε βγάλει για την προστασία περι</w:t>
      </w:r>
      <w:r>
        <w:rPr>
          <w:rFonts w:eastAsia="Times New Roman"/>
          <w:szCs w:val="24"/>
        </w:rPr>
        <w:t xml:space="preserve">οχών . Και χρειάζεται αυτή η παράταση για να προστατευθούν μέχρι να ολοκληρωθούν και να εκδοθούν τα προεδρικά διατάγματα. </w:t>
      </w:r>
    </w:p>
    <w:p w14:paraId="6B948E9E" w14:textId="77777777" w:rsidR="00244F6B" w:rsidRDefault="006574B6">
      <w:pPr>
        <w:spacing w:after="0"/>
        <w:jc w:val="both"/>
        <w:rPr>
          <w:rFonts w:eastAsia="Times New Roman"/>
          <w:szCs w:val="24"/>
        </w:rPr>
      </w:pPr>
      <w:r>
        <w:rPr>
          <w:rFonts w:eastAsia="Times New Roman"/>
          <w:szCs w:val="24"/>
        </w:rPr>
        <w:t>Επίσης, είναι πολύ σημαντικό να δούμε τι γίνεται με τον οικισμό Αγίων Αναργύρων</w:t>
      </w:r>
      <w:r>
        <w:rPr>
          <w:rFonts w:eastAsia="Times New Roman"/>
          <w:szCs w:val="24"/>
        </w:rPr>
        <w:t>,</w:t>
      </w:r>
      <w:r>
        <w:rPr>
          <w:rFonts w:eastAsia="Times New Roman"/>
          <w:szCs w:val="24"/>
        </w:rPr>
        <w:t xml:space="preserve"> που μεταφέρεται. Πάλι είναι επείγουσα ανάγκη και ενδ</w:t>
      </w:r>
      <w:r>
        <w:rPr>
          <w:rFonts w:eastAsia="Times New Roman"/>
          <w:szCs w:val="24"/>
        </w:rPr>
        <w:t>ιαφέρον δικό μας πώς θα μεταφερθούν δίκαια οι άνθρωποι, πώς θα αποκατασταθούν, πώς θα αποζημιωθούν. Γι’ αυτό ρυθμίζονται ζητήματα αποζημιώσεων και απόδοσης οικοπέδων.</w:t>
      </w:r>
    </w:p>
    <w:p w14:paraId="6B948E9F" w14:textId="77777777" w:rsidR="00244F6B" w:rsidRDefault="006574B6">
      <w:pPr>
        <w:spacing w:after="0"/>
        <w:jc w:val="both"/>
        <w:rPr>
          <w:rFonts w:eastAsia="Times New Roman"/>
          <w:szCs w:val="24"/>
        </w:rPr>
      </w:pPr>
      <w:r>
        <w:rPr>
          <w:rFonts w:eastAsia="Times New Roman"/>
          <w:szCs w:val="24"/>
        </w:rPr>
        <w:t>Τελειώνω, κύριε Πρόεδρε, με το τελευταίο μέρος του νομοσχέδιου</w:t>
      </w:r>
      <w:r>
        <w:rPr>
          <w:rFonts w:eastAsia="Times New Roman"/>
          <w:szCs w:val="24"/>
        </w:rPr>
        <w:t>,</w:t>
      </w:r>
      <w:r>
        <w:rPr>
          <w:rFonts w:eastAsia="Times New Roman"/>
          <w:szCs w:val="24"/>
        </w:rPr>
        <w:t xml:space="preserve"> που αφορά στην παράταση π</w:t>
      </w:r>
      <w:r>
        <w:rPr>
          <w:rFonts w:eastAsia="Times New Roman"/>
          <w:szCs w:val="24"/>
        </w:rPr>
        <w:t>αραχώρησης. Είναι η πέμπτη παράταση</w:t>
      </w:r>
      <w:r>
        <w:rPr>
          <w:rFonts w:eastAsia="Times New Roman"/>
          <w:szCs w:val="24"/>
        </w:rPr>
        <w:t>,</w:t>
      </w:r>
      <w:r>
        <w:rPr>
          <w:rFonts w:eastAsia="Times New Roman"/>
          <w:szCs w:val="24"/>
        </w:rPr>
        <w:t xml:space="preserve"> που δίνεται -αλλά είναι απαραίτητη- μέχρι το 2020 για τον χώρο αποθήκευσης φυσικού αερίου στη «Νότια Καβάλα»  μέχρι να προετοιμαστεί το ΤΑΙΠΕΔ για τον απαραίτητο διαγωνισμό για την λειτουργία αυτού του χώρου. </w:t>
      </w:r>
    </w:p>
    <w:p w14:paraId="6B948EA0" w14:textId="77777777" w:rsidR="00244F6B" w:rsidRDefault="006574B6">
      <w:pPr>
        <w:spacing w:after="0"/>
        <w:jc w:val="both"/>
        <w:rPr>
          <w:rFonts w:eastAsia="Times New Roman"/>
          <w:szCs w:val="24"/>
        </w:rPr>
      </w:pPr>
      <w:r>
        <w:rPr>
          <w:rFonts w:eastAsia="Times New Roman"/>
          <w:szCs w:val="24"/>
        </w:rPr>
        <w:lastRenderedPageBreak/>
        <w:t>Έτσι, λοι</w:t>
      </w:r>
      <w:r>
        <w:rPr>
          <w:rFonts w:eastAsia="Times New Roman"/>
          <w:szCs w:val="24"/>
        </w:rPr>
        <w:t>πόν, θα υποστείτε το επόμενο διάστημα αυτόν τον καταιγισμό προτάσεων, τις επείγουσες τροποποιήσεις και τροπολογίες</w:t>
      </w:r>
      <w:r>
        <w:rPr>
          <w:rFonts w:eastAsia="Times New Roman"/>
          <w:szCs w:val="24"/>
        </w:rPr>
        <w:t>,</w:t>
      </w:r>
      <w:r>
        <w:rPr>
          <w:rFonts w:eastAsia="Times New Roman"/>
          <w:szCs w:val="24"/>
        </w:rPr>
        <w:t xml:space="preserve"> που πρέπει να έρχονται</w:t>
      </w:r>
      <w:r>
        <w:rPr>
          <w:rFonts w:eastAsia="Times New Roman"/>
          <w:szCs w:val="24"/>
        </w:rPr>
        <w:t>,</w:t>
      </w:r>
      <w:r>
        <w:rPr>
          <w:rFonts w:eastAsia="Times New Roman"/>
          <w:szCs w:val="24"/>
        </w:rPr>
        <w:t xml:space="preserve"> για να αποκαταστήσουμε αυτά</w:t>
      </w:r>
      <w:r>
        <w:rPr>
          <w:rFonts w:eastAsia="Times New Roman"/>
          <w:szCs w:val="24"/>
        </w:rPr>
        <w:t>,</w:t>
      </w:r>
      <w:r>
        <w:rPr>
          <w:rFonts w:eastAsia="Times New Roman"/>
          <w:szCs w:val="24"/>
        </w:rPr>
        <w:t xml:space="preserve"> που εσείς ως τώρα ήσασταν και ανίκανοι να κάνετε και με προχειρότητα κάνατε -και πολλές</w:t>
      </w:r>
      <w:r>
        <w:rPr>
          <w:rFonts w:eastAsia="Times New Roman"/>
          <w:szCs w:val="24"/>
        </w:rPr>
        <w:t xml:space="preserve"> φορές</w:t>
      </w:r>
      <w:r>
        <w:rPr>
          <w:rFonts w:eastAsia="Times New Roman"/>
          <w:szCs w:val="24"/>
        </w:rPr>
        <w:t>,</w:t>
      </w:r>
      <w:r>
        <w:rPr>
          <w:rFonts w:eastAsia="Times New Roman"/>
          <w:szCs w:val="24"/>
        </w:rPr>
        <w:t xml:space="preserve"> όχι μόνο με ανικανότητα και με προχειρότητα, αλλά και με σκοπιμότητα, με την οποία κινείστε μέσα σ’ αυτό το θολό τοπίο, με τον δικό σας τρόπο</w:t>
      </w:r>
      <w:r>
        <w:rPr>
          <w:rFonts w:eastAsia="Times New Roman"/>
          <w:szCs w:val="24"/>
        </w:rPr>
        <w:t>,</w:t>
      </w:r>
      <w:r>
        <w:rPr>
          <w:rFonts w:eastAsia="Times New Roman"/>
          <w:szCs w:val="24"/>
        </w:rPr>
        <w:t xml:space="preserve"> που ξέρετε με πολύ μεγάλη ικανότητα</w:t>
      </w:r>
      <w:r>
        <w:rPr>
          <w:rFonts w:eastAsia="Times New Roman"/>
          <w:szCs w:val="24"/>
        </w:rPr>
        <w:t>,</w:t>
      </w:r>
      <w:r>
        <w:rPr>
          <w:rFonts w:eastAsia="Times New Roman"/>
          <w:szCs w:val="24"/>
        </w:rPr>
        <w:t xml:space="preserve"> να διαχειρίζεστε ως τώρα. </w:t>
      </w:r>
    </w:p>
    <w:p w14:paraId="6B948EA1" w14:textId="77777777" w:rsidR="00244F6B" w:rsidRDefault="006574B6">
      <w:pPr>
        <w:spacing w:after="0"/>
        <w:jc w:val="both"/>
        <w:rPr>
          <w:rFonts w:eastAsia="Times New Roman"/>
          <w:szCs w:val="24"/>
        </w:rPr>
      </w:pPr>
      <w:r>
        <w:rPr>
          <w:rFonts w:eastAsia="Times New Roman"/>
          <w:szCs w:val="24"/>
        </w:rPr>
        <w:t>Ευχαριστώ.</w:t>
      </w:r>
    </w:p>
    <w:p w14:paraId="6B948EA2" w14:textId="77777777" w:rsidR="00244F6B" w:rsidRDefault="006574B6">
      <w:pPr>
        <w:spacing w:after="0"/>
        <w:rPr>
          <w:rFonts w:eastAsia="Times New Roman"/>
          <w:szCs w:val="24"/>
        </w:rPr>
      </w:pPr>
      <w:r>
        <w:rPr>
          <w:rFonts w:eastAsia="Times New Roman"/>
          <w:szCs w:val="24"/>
        </w:rPr>
        <w:t>(Χειροκροτήματα από τις πτέρυγ</w:t>
      </w:r>
      <w:r>
        <w:rPr>
          <w:rFonts w:eastAsia="Times New Roman"/>
          <w:szCs w:val="24"/>
        </w:rPr>
        <w:t>ες του ΣΥΡΙΖΑ και των ΑΝΕΛ)</w:t>
      </w:r>
    </w:p>
    <w:p w14:paraId="6B948EA3" w14:textId="77777777" w:rsidR="00244F6B" w:rsidRDefault="006574B6">
      <w:pPr>
        <w:spacing w:after="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το δελτίο επικαίρων ερωτήσεων της Πέμπτης 20 Δεκεμβρίου 2018.</w:t>
      </w:r>
    </w:p>
    <w:p w14:paraId="6B948EA4" w14:textId="77777777" w:rsidR="00244F6B" w:rsidRDefault="006574B6">
      <w:pPr>
        <w:spacing w:after="0"/>
        <w:jc w:val="both"/>
        <w:rPr>
          <w:rFonts w:eastAsia="Times New Roman"/>
          <w:szCs w:val="24"/>
        </w:rPr>
      </w:pPr>
      <w:r w:rsidRPr="00A7137A">
        <w:rPr>
          <w:rFonts w:eastAsia="Times New Roman"/>
          <w:bCs/>
          <w:szCs w:val="24"/>
        </w:rPr>
        <w:t>Α. ΕΠΙΚΑΙΡΕΣ ΕΡΩΤΗΣΕΙΣ  Πρώτου Κύκλου (Άρθρο 130 παρ</w:t>
      </w:r>
      <w:r>
        <w:rPr>
          <w:rFonts w:eastAsia="Times New Roman"/>
          <w:bCs/>
          <w:szCs w:val="24"/>
        </w:rPr>
        <w:t>ά</w:t>
      </w:r>
      <w:r>
        <w:rPr>
          <w:rFonts w:eastAsia="Times New Roman"/>
          <w:bCs/>
          <w:szCs w:val="24"/>
        </w:rPr>
        <w:t>γραφοι</w:t>
      </w:r>
      <w:r w:rsidRPr="00A7137A">
        <w:rPr>
          <w:rFonts w:eastAsia="Times New Roman"/>
          <w:bCs/>
          <w:szCs w:val="24"/>
        </w:rPr>
        <w:t xml:space="preserve"> 2 και </w:t>
      </w:r>
      <w:r w:rsidRPr="00A7137A">
        <w:rPr>
          <w:rFonts w:eastAsia="Times New Roman"/>
          <w:bCs/>
          <w:szCs w:val="24"/>
        </w:rPr>
        <w:t>3</w:t>
      </w:r>
      <w:r>
        <w:rPr>
          <w:rFonts w:eastAsia="Times New Roman"/>
          <w:bCs/>
          <w:szCs w:val="24"/>
        </w:rPr>
        <w:t xml:space="preserve"> του </w:t>
      </w:r>
      <w:r w:rsidRPr="00A7137A">
        <w:rPr>
          <w:rFonts w:eastAsia="Times New Roman"/>
          <w:bCs/>
          <w:szCs w:val="24"/>
        </w:rPr>
        <w:t>Κ</w:t>
      </w:r>
      <w:r>
        <w:rPr>
          <w:rFonts w:eastAsia="Times New Roman"/>
          <w:bCs/>
          <w:szCs w:val="24"/>
        </w:rPr>
        <w:t>ανονισμού της</w:t>
      </w:r>
      <w:r w:rsidRPr="00A7137A">
        <w:rPr>
          <w:rFonts w:eastAsia="Times New Roman"/>
          <w:bCs/>
          <w:szCs w:val="24"/>
        </w:rPr>
        <w:t xml:space="preserve"> Βουλής)</w:t>
      </w:r>
    </w:p>
    <w:p w14:paraId="6B948EA5" w14:textId="77777777" w:rsidR="00244F6B" w:rsidRDefault="006574B6">
      <w:pPr>
        <w:spacing w:after="0"/>
        <w:jc w:val="both"/>
        <w:rPr>
          <w:rFonts w:eastAsia="Times New Roman"/>
          <w:szCs w:val="24"/>
        </w:rPr>
      </w:pPr>
      <w:r w:rsidRPr="00A7137A">
        <w:rPr>
          <w:rFonts w:eastAsia="Times New Roman"/>
          <w:szCs w:val="24"/>
        </w:rPr>
        <w:t xml:space="preserve">Η με αριθμό 226/17-12-2018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Φθιώτιδας του Συνασπισμού Ριζοσπαστικής Αριστερά</w:t>
      </w:r>
      <w:r>
        <w:rPr>
          <w:rFonts w:eastAsia="Times New Roman"/>
          <w:szCs w:val="24"/>
        </w:rPr>
        <w:t>ς</w:t>
      </w:r>
      <w:r w:rsidRPr="00A7137A">
        <w:rPr>
          <w:rFonts w:eastAsia="Times New Roman"/>
          <w:szCs w:val="24"/>
        </w:rPr>
        <w:t xml:space="preserve"> κ.</w:t>
      </w:r>
      <w:r>
        <w:rPr>
          <w:rFonts w:eastAsia="Times New Roman"/>
          <w:szCs w:val="24"/>
        </w:rPr>
        <w:t xml:space="preserve"> </w:t>
      </w:r>
      <w:r w:rsidRPr="00A7137A">
        <w:rPr>
          <w:rFonts w:eastAsia="Times New Roman"/>
          <w:bCs/>
          <w:szCs w:val="24"/>
        </w:rPr>
        <w:t xml:space="preserve">Δημητρίου </w:t>
      </w:r>
      <w:proofErr w:type="spellStart"/>
      <w:r w:rsidRPr="00A7137A">
        <w:rPr>
          <w:rFonts w:eastAsia="Times New Roman"/>
          <w:bCs/>
          <w:szCs w:val="24"/>
        </w:rPr>
        <w:t>Βέττα</w:t>
      </w:r>
      <w:proofErr w:type="spellEnd"/>
      <w:r>
        <w:rPr>
          <w:rFonts w:eastAsia="Times New Roman"/>
          <w:szCs w:val="24"/>
        </w:rPr>
        <w:t xml:space="preserve"> </w:t>
      </w:r>
      <w:r>
        <w:rPr>
          <w:rFonts w:eastAsia="Times New Roman"/>
          <w:szCs w:val="24"/>
        </w:rPr>
        <w:t xml:space="preserve"> </w:t>
      </w:r>
      <w:r w:rsidRPr="00A7137A">
        <w:rPr>
          <w:rFonts w:eastAsia="Times New Roman"/>
          <w:szCs w:val="24"/>
        </w:rPr>
        <w:t>προς τον Υπουργό</w:t>
      </w:r>
      <w:r>
        <w:rPr>
          <w:rFonts w:eastAsia="Times New Roman"/>
          <w:szCs w:val="24"/>
        </w:rPr>
        <w:t xml:space="preserve"> </w:t>
      </w:r>
      <w:r w:rsidRPr="00A7137A">
        <w:rPr>
          <w:rFonts w:eastAsia="Times New Roman"/>
          <w:bCs/>
          <w:szCs w:val="24"/>
        </w:rPr>
        <w:t xml:space="preserve">Αγροτικής Ανάπτυξης και </w:t>
      </w:r>
      <w:r w:rsidRPr="00A7137A">
        <w:rPr>
          <w:rFonts w:eastAsia="Times New Roman"/>
          <w:bCs/>
          <w:szCs w:val="24"/>
        </w:rPr>
        <w:lastRenderedPageBreak/>
        <w:t>Τροφίμων,</w:t>
      </w:r>
      <w:r>
        <w:rPr>
          <w:rFonts w:eastAsia="Times New Roman"/>
          <w:szCs w:val="24"/>
        </w:rPr>
        <w:t xml:space="preserve"> </w:t>
      </w:r>
      <w:r w:rsidRPr="00A7137A">
        <w:rPr>
          <w:rFonts w:eastAsia="Times New Roman"/>
          <w:szCs w:val="24"/>
        </w:rPr>
        <w:t xml:space="preserve">με θέμα: «Προβλήματα πληρωμής σχετικά με τη μη </w:t>
      </w:r>
      <w:proofErr w:type="spellStart"/>
      <w:r w:rsidRPr="00A7137A">
        <w:rPr>
          <w:rFonts w:eastAsia="Times New Roman"/>
          <w:szCs w:val="24"/>
        </w:rPr>
        <w:t>επιλεξιμότητα</w:t>
      </w:r>
      <w:proofErr w:type="spellEnd"/>
      <w:r w:rsidRPr="00A7137A">
        <w:rPr>
          <w:rFonts w:eastAsia="Times New Roman"/>
          <w:szCs w:val="24"/>
        </w:rPr>
        <w:t xml:space="preserve"> των αγροτεμαχίων». </w:t>
      </w:r>
    </w:p>
    <w:p w14:paraId="6B948EA6" w14:textId="77777777" w:rsidR="00244F6B" w:rsidRDefault="006574B6">
      <w:pPr>
        <w:spacing w:after="0"/>
        <w:jc w:val="both"/>
        <w:rPr>
          <w:rFonts w:eastAsia="Times New Roman"/>
          <w:szCs w:val="24"/>
        </w:rPr>
      </w:pPr>
      <w:r w:rsidRPr="00A7137A">
        <w:rPr>
          <w:rFonts w:eastAsia="Times New Roman"/>
          <w:szCs w:val="24"/>
        </w:rPr>
        <w:t xml:space="preserve">Η με αριθμό 228/17-12-2018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της Βουλευτού Α΄ Αθηνών της Νέας Δημοκρατίας κ</w:t>
      </w:r>
      <w:r>
        <w:rPr>
          <w:rFonts w:eastAsia="Times New Roman"/>
          <w:szCs w:val="24"/>
        </w:rPr>
        <w:t xml:space="preserve">. </w:t>
      </w:r>
      <w:r w:rsidRPr="00A7137A">
        <w:rPr>
          <w:rFonts w:eastAsia="Times New Roman"/>
          <w:bCs/>
          <w:szCs w:val="24"/>
        </w:rPr>
        <w:t>Όλγας Κεφαλογιάννη</w:t>
      </w:r>
      <w:r>
        <w:rPr>
          <w:rFonts w:eastAsia="Times New Roman"/>
          <w:bCs/>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Πολιτισμού και Αθλητισμού,</w:t>
      </w:r>
      <w:r>
        <w:rPr>
          <w:rFonts w:eastAsia="Times New Roman"/>
          <w:bCs/>
          <w:szCs w:val="24"/>
        </w:rPr>
        <w:t xml:space="preserve"> </w:t>
      </w:r>
      <w:r w:rsidRPr="00A7137A">
        <w:rPr>
          <w:rFonts w:eastAsia="Times New Roman"/>
          <w:szCs w:val="24"/>
        </w:rPr>
        <w:t>με θέμα: «Ποια είναι η στρατηγική του Υπουργείου Πολιτισμού και Αθλ</w:t>
      </w:r>
      <w:r w:rsidRPr="00A7137A">
        <w:rPr>
          <w:rFonts w:eastAsia="Times New Roman"/>
          <w:szCs w:val="24"/>
        </w:rPr>
        <w:t>ητισμού για τη διαχείριση του πολιτιστικού αποθέματος;». </w:t>
      </w:r>
    </w:p>
    <w:p w14:paraId="6B948EA7" w14:textId="77777777" w:rsidR="00244F6B" w:rsidRDefault="006574B6">
      <w:pPr>
        <w:spacing w:after="0"/>
        <w:jc w:val="both"/>
        <w:rPr>
          <w:rFonts w:eastAsia="Times New Roman"/>
          <w:szCs w:val="24"/>
        </w:rPr>
      </w:pPr>
      <w:r w:rsidRPr="00A7137A">
        <w:rPr>
          <w:rFonts w:eastAsia="Times New Roman"/>
          <w:szCs w:val="24"/>
        </w:rPr>
        <w:t xml:space="preserve">Η με αριθμό 227/17-12-2018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Ηρακλείου της Δημοκρατικής Συμπαράταξης ΠΑΣΟΚ</w:t>
      </w:r>
      <w:r>
        <w:rPr>
          <w:rFonts w:eastAsia="Times New Roman"/>
          <w:szCs w:val="24"/>
        </w:rPr>
        <w:t xml:space="preserve"> </w:t>
      </w:r>
      <w:r w:rsidRPr="00A7137A">
        <w:rPr>
          <w:rFonts w:eastAsia="Times New Roman"/>
          <w:szCs w:val="24"/>
        </w:rPr>
        <w:t>- ΔΗΜΑΡ κ.</w:t>
      </w:r>
      <w:r>
        <w:rPr>
          <w:rFonts w:eastAsia="Times New Roman"/>
          <w:szCs w:val="24"/>
        </w:rPr>
        <w:t xml:space="preserve"> </w:t>
      </w:r>
      <w:r w:rsidRPr="00A7137A">
        <w:rPr>
          <w:rFonts w:eastAsia="Times New Roman"/>
          <w:bCs/>
          <w:szCs w:val="24"/>
        </w:rPr>
        <w:t xml:space="preserve">Βασιλείου </w:t>
      </w:r>
      <w:proofErr w:type="spellStart"/>
      <w:r w:rsidRPr="00A7137A">
        <w:rPr>
          <w:rFonts w:eastAsia="Times New Roman"/>
          <w:bCs/>
          <w:szCs w:val="24"/>
        </w:rPr>
        <w:t>Κεγκέρογλου</w:t>
      </w:r>
      <w:proofErr w:type="spellEnd"/>
      <w:r>
        <w:rPr>
          <w:rFonts w:eastAsia="Times New Roman"/>
          <w:szCs w:val="24"/>
        </w:rPr>
        <w:t xml:space="preserve"> </w:t>
      </w:r>
      <w:r w:rsidRPr="00A7137A">
        <w:rPr>
          <w:rFonts w:eastAsia="Times New Roman"/>
          <w:szCs w:val="24"/>
        </w:rPr>
        <w:t>προς τον Υπουργό</w:t>
      </w:r>
      <w:r>
        <w:rPr>
          <w:rFonts w:eastAsia="Times New Roman"/>
          <w:szCs w:val="24"/>
        </w:rPr>
        <w:t xml:space="preserve"> </w:t>
      </w:r>
      <w:r w:rsidRPr="00A7137A">
        <w:rPr>
          <w:rFonts w:eastAsia="Times New Roman"/>
          <w:bCs/>
          <w:szCs w:val="24"/>
        </w:rPr>
        <w:t>Αγροτικής Ανάπτυξης και Τροφίμων,</w:t>
      </w:r>
      <w:r>
        <w:rPr>
          <w:rFonts w:eastAsia="Times New Roman"/>
          <w:szCs w:val="24"/>
        </w:rPr>
        <w:t xml:space="preserve"> </w:t>
      </w:r>
      <w:r w:rsidRPr="00A7137A">
        <w:rPr>
          <w:rFonts w:eastAsia="Times New Roman"/>
          <w:szCs w:val="24"/>
        </w:rPr>
        <w:t xml:space="preserve">με θέμα: </w:t>
      </w:r>
      <w:r w:rsidRPr="00A7137A">
        <w:rPr>
          <w:rFonts w:eastAsia="Times New Roman"/>
          <w:szCs w:val="24"/>
        </w:rPr>
        <w:t>«Αποζημίωση ελαιοπαραγωγών και άλλων παραγωγών για τις ζημιές που υπέστησαν». </w:t>
      </w:r>
    </w:p>
    <w:p w14:paraId="6B948EA8" w14:textId="77777777" w:rsidR="00244F6B" w:rsidRDefault="006574B6">
      <w:pPr>
        <w:spacing w:after="0"/>
        <w:jc w:val="both"/>
        <w:rPr>
          <w:rFonts w:eastAsia="Times New Roman"/>
          <w:szCs w:val="24"/>
        </w:rPr>
      </w:pPr>
      <w:r w:rsidRPr="00A7137A">
        <w:rPr>
          <w:rFonts w:eastAsia="Times New Roman"/>
          <w:szCs w:val="24"/>
        </w:rPr>
        <w:t xml:space="preserve">Η με αριθμό 234/18-12-2018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 xml:space="preserve">ρώτηση του Βουλευτή Β΄ Αθηνών του Κομμουνιστικού Κόμματος </w:t>
      </w:r>
      <w:r w:rsidRPr="00A7137A">
        <w:rPr>
          <w:rFonts w:eastAsia="Times New Roman"/>
          <w:szCs w:val="24"/>
        </w:rPr>
        <w:t>Ελλάδ</w:t>
      </w:r>
      <w:r>
        <w:rPr>
          <w:rFonts w:eastAsia="Times New Roman"/>
          <w:szCs w:val="24"/>
        </w:rPr>
        <w:t>α</w:t>
      </w:r>
      <w:r w:rsidRPr="00A7137A">
        <w:rPr>
          <w:rFonts w:eastAsia="Times New Roman"/>
          <w:szCs w:val="24"/>
        </w:rPr>
        <w:t xml:space="preserve">ς </w:t>
      </w:r>
      <w:r w:rsidRPr="00A7137A">
        <w:rPr>
          <w:rFonts w:eastAsia="Times New Roman"/>
          <w:szCs w:val="24"/>
        </w:rPr>
        <w:t>κ.</w:t>
      </w:r>
      <w:r>
        <w:rPr>
          <w:rFonts w:eastAsia="Times New Roman"/>
          <w:szCs w:val="24"/>
        </w:rPr>
        <w:t xml:space="preserve"> </w:t>
      </w:r>
      <w:r w:rsidRPr="00A7137A">
        <w:rPr>
          <w:rFonts w:eastAsia="Times New Roman"/>
          <w:bCs/>
          <w:szCs w:val="24"/>
        </w:rPr>
        <w:t xml:space="preserve">Χρήστου </w:t>
      </w:r>
      <w:proofErr w:type="spellStart"/>
      <w:r w:rsidRPr="00A7137A">
        <w:rPr>
          <w:rFonts w:eastAsia="Times New Roman"/>
          <w:bCs/>
          <w:szCs w:val="24"/>
        </w:rPr>
        <w:t>Κατσώτη</w:t>
      </w:r>
      <w:proofErr w:type="spellEnd"/>
      <w:r>
        <w:rPr>
          <w:rFonts w:eastAsia="Times New Roman"/>
          <w:bCs/>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Εργασίας, Κοινωνικής Ασφάλισης και Κοι</w:t>
      </w:r>
      <w:r w:rsidRPr="00A7137A">
        <w:rPr>
          <w:rFonts w:eastAsia="Times New Roman"/>
          <w:bCs/>
          <w:szCs w:val="24"/>
        </w:rPr>
        <w:t>νωνικής Αλληλεγγύης,</w:t>
      </w:r>
      <w:r>
        <w:rPr>
          <w:rFonts w:eastAsia="Times New Roman"/>
          <w:bCs/>
          <w:szCs w:val="24"/>
        </w:rPr>
        <w:t xml:space="preserve"> </w:t>
      </w:r>
      <w:r w:rsidRPr="00A7137A">
        <w:rPr>
          <w:rFonts w:eastAsia="Times New Roman"/>
          <w:szCs w:val="24"/>
        </w:rPr>
        <w:t>με θέμα: «Σοβαρά προβλήματα των εργαζομένων στις επιχειρήσεις συμφερόντων “ΖΟ</w:t>
      </w:r>
      <w:r>
        <w:rPr>
          <w:rFonts w:eastAsia="Times New Roman"/>
          <w:szCs w:val="24"/>
        </w:rPr>
        <w:t>Υ</w:t>
      </w:r>
      <w:r w:rsidRPr="00A7137A">
        <w:rPr>
          <w:rFonts w:eastAsia="Times New Roman"/>
          <w:szCs w:val="24"/>
        </w:rPr>
        <w:t>ΡΑ”». </w:t>
      </w:r>
    </w:p>
    <w:p w14:paraId="6B948EA9" w14:textId="77777777" w:rsidR="00244F6B" w:rsidRDefault="006574B6">
      <w:pPr>
        <w:spacing w:after="0"/>
        <w:jc w:val="both"/>
        <w:rPr>
          <w:rFonts w:eastAsia="Times New Roman"/>
          <w:szCs w:val="24"/>
        </w:rPr>
      </w:pPr>
      <w:r w:rsidRPr="00A7137A">
        <w:rPr>
          <w:rFonts w:eastAsia="Times New Roman"/>
          <w:szCs w:val="24"/>
        </w:rPr>
        <w:lastRenderedPageBreak/>
        <w:t xml:space="preserve">Η με αριθμό 225/14-12-2018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Θ΄ Αντιπροέδρου της Βουλής και Βουλευτή Α΄ Αθηνών της Ένωσης Κεντρώων κ. </w:t>
      </w:r>
      <w:r w:rsidRPr="00A7137A">
        <w:rPr>
          <w:rFonts w:eastAsia="Times New Roman"/>
          <w:bCs/>
          <w:szCs w:val="24"/>
        </w:rPr>
        <w:t>Μάριου Γεωργιάδη </w:t>
      </w:r>
      <w:r w:rsidRPr="00A7137A">
        <w:rPr>
          <w:rFonts w:eastAsia="Times New Roman"/>
          <w:szCs w:val="24"/>
        </w:rPr>
        <w:t>προς την Υπο</w:t>
      </w:r>
      <w:r w:rsidRPr="00A7137A">
        <w:rPr>
          <w:rFonts w:eastAsia="Times New Roman"/>
          <w:szCs w:val="24"/>
        </w:rPr>
        <w:t>υργό </w:t>
      </w:r>
      <w:r w:rsidRPr="00A7137A">
        <w:rPr>
          <w:rFonts w:eastAsia="Times New Roman"/>
          <w:bCs/>
          <w:szCs w:val="24"/>
        </w:rPr>
        <w:t>Πολιτισμού και Αθλητισμού, </w:t>
      </w:r>
      <w:r w:rsidRPr="00A7137A">
        <w:rPr>
          <w:rFonts w:eastAsia="Times New Roman"/>
          <w:szCs w:val="24"/>
        </w:rPr>
        <w:t xml:space="preserve">με θέμα: «Χρηματοδότηση του Πανελλήνιου Συνδέσμου </w:t>
      </w:r>
      <w:r>
        <w:rPr>
          <w:rFonts w:eastAsia="Times New Roman"/>
          <w:szCs w:val="24"/>
        </w:rPr>
        <w:t>Τ</w:t>
      </w:r>
      <w:r w:rsidRPr="00A7137A">
        <w:rPr>
          <w:rFonts w:eastAsia="Times New Roman"/>
          <w:szCs w:val="24"/>
        </w:rPr>
        <w:t>υφλών από τα ακαθάριστα έσοδα της ιδιωτικής τηλεόρασης». </w:t>
      </w:r>
    </w:p>
    <w:p w14:paraId="6B948EAA" w14:textId="77777777" w:rsidR="00244F6B" w:rsidRDefault="006574B6">
      <w:pPr>
        <w:spacing w:after="0"/>
        <w:jc w:val="both"/>
        <w:rPr>
          <w:rFonts w:eastAsia="Times New Roman"/>
          <w:szCs w:val="24"/>
        </w:rPr>
      </w:pPr>
      <w:r w:rsidRPr="00A7137A">
        <w:rPr>
          <w:rFonts w:eastAsia="Times New Roman"/>
          <w:szCs w:val="24"/>
        </w:rPr>
        <w:t xml:space="preserve">Η με αριθμό 218/12-12-2018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Ζ΄ Αντιπροέδρου της Βουλής και Βουλευτή Α΄ Αθηνών του Ποταμιού κ.</w:t>
      </w:r>
      <w:r>
        <w:rPr>
          <w:rFonts w:eastAsia="Times New Roman"/>
          <w:szCs w:val="24"/>
        </w:rPr>
        <w:t xml:space="preserve"> </w:t>
      </w:r>
      <w:r w:rsidRPr="00A7137A">
        <w:rPr>
          <w:rFonts w:eastAsia="Times New Roman"/>
          <w:bCs/>
          <w:szCs w:val="24"/>
        </w:rPr>
        <w:t>Σπυρίδωνος Λυκούδη</w:t>
      </w:r>
      <w:r>
        <w:rPr>
          <w:rFonts w:eastAsia="Times New Roman"/>
          <w:bCs/>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Εργασίας, Κοινωνικής Ασφάλισης και Κοινωνικής Αλληλεγγύης, </w:t>
      </w:r>
      <w:r w:rsidRPr="00A7137A">
        <w:rPr>
          <w:rFonts w:eastAsia="Times New Roman"/>
          <w:szCs w:val="24"/>
        </w:rPr>
        <w:t>με θέμα: «Το Γηροκομείο Αθηνών βρίσκεται σε οριακή κατάσταση». </w:t>
      </w:r>
    </w:p>
    <w:p w14:paraId="6B948EAB" w14:textId="77777777" w:rsidR="00244F6B" w:rsidRDefault="006574B6">
      <w:pPr>
        <w:spacing w:after="0"/>
        <w:jc w:val="both"/>
        <w:rPr>
          <w:rFonts w:eastAsia="Times New Roman"/>
          <w:szCs w:val="24"/>
        </w:rPr>
      </w:pPr>
      <w:r w:rsidRPr="00A7137A">
        <w:rPr>
          <w:rFonts w:eastAsia="Times New Roman"/>
          <w:bCs/>
          <w:szCs w:val="24"/>
        </w:rPr>
        <w:t>Β. ΕΠΙΚΑΙΡΕΣ ΕΡΩΤΗΣΕΙΣ</w:t>
      </w:r>
      <w:r>
        <w:rPr>
          <w:rFonts w:eastAsia="Times New Roman"/>
          <w:bCs/>
          <w:szCs w:val="24"/>
        </w:rPr>
        <w:t xml:space="preserve"> Δεύτερου Κύκλου (Άρθρο 130 παράγραφοι</w:t>
      </w:r>
      <w:r w:rsidRPr="00A7137A">
        <w:rPr>
          <w:rFonts w:eastAsia="Times New Roman"/>
          <w:bCs/>
          <w:szCs w:val="24"/>
        </w:rPr>
        <w:t xml:space="preserve"> 2 και 3 </w:t>
      </w:r>
      <w:r>
        <w:rPr>
          <w:rFonts w:eastAsia="Times New Roman"/>
          <w:bCs/>
          <w:szCs w:val="24"/>
        </w:rPr>
        <w:t xml:space="preserve">του </w:t>
      </w:r>
      <w:r w:rsidRPr="00A7137A">
        <w:rPr>
          <w:rFonts w:eastAsia="Times New Roman"/>
          <w:bCs/>
          <w:szCs w:val="24"/>
        </w:rPr>
        <w:t>Καν</w:t>
      </w:r>
      <w:r>
        <w:rPr>
          <w:rFonts w:eastAsia="Times New Roman"/>
          <w:bCs/>
          <w:szCs w:val="24"/>
        </w:rPr>
        <w:t>ονισμού της</w:t>
      </w:r>
      <w:r w:rsidRPr="00A7137A">
        <w:rPr>
          <w:rFonts w:eastAsia="Times New Roman"/>
          <w:bCs/>
          <w:szCs w:val="24"/>
        </w:rPr>
        <w:t xml:space="preserve"> Βουλής)</w:t>
      </w:r>
    </w:p>
    <w:p w14:paraId="6B948EAC" w14:textId="77777777" w:rsidR="00244F6B" w:rsidRDefault="006574B6">
      <w:pPr>
        <w:spacing w:after="0"/>
        <w:jc w:val="both"/>
        <w:rPr>
          <w:rFonts w:eastAsia="Times New Roman"/>
          <w:szCs w:val="24"/>
        </w:rPr>
      </w:pPr>
      <w:r w:rsidRPr="00A7137A">
        <w:rPr>
          <w:rFonts w:eastAsia="Times New Roman"/>
          <w:szCs w:val="24"/>
        </w:rPr>
        <w:t> </w:t>
      </w:r>
      <w:r w:rsidRPr="00A7137A">
        <w:rPr>
          <w:rFonts w:eastAsia="Times New Roman"/>
          <w:szCs w:val="24"/>
        </w:rPr>
        <w:t xml:space="preserve">Η με αριθμό 229/17-12-2018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Αργολίδας της Νέας Δημοκρατίας κ.</w:t>
      </w:r>
      <w:r>
        <w:rPr>
          <w:rFonts w:eastAsia="Times New Roman"/>
          <w:szCs w:val="24"/>
        </w:rPr>
        <w:t xml:space="preserve"> </w:t>
      </w:r>
      <w:r w:rsidRPr="00A7137A">
        <w:rPr>
          <w:rFonts w:eastAsia="Times New Roman"/>
          <w:bCs/>
          <w:szCs w:val="24"/>
        </w:rPr>
        <w:t>Ιωάννη Ανδριανού</w:t>
      </w:r>
      <w:r>
        <w:rPr>
          <w:rFonts w:eastAsia="Times New Roman"/>
          <w:szCs w:val="24"/>
        </w:rPr>
        <w:t xml:space="preserve"> </w:t>
      </w:r>
      <w:r w:rsidRPr="00A7137A">
        <w:rPr>
          <w:rFonts w:eastAsia="Times New Roman"/>
          <w:szCs w:val="24"/>
        </w:rPr>
        <w:t>προς τον Υπουργό</w:t>
      </w:r>
      <w:r>
        <w:rPr>
          <w:rFonts w:eastAsia="Times New Roman"/>
          <w:szCs w:val="24"/>
        </w:rPr>
        <w:t xml:space="preserve"> </w:t>
      </w:r>
      <w:r w:rsidRPr="00A7137A">
        <w:rPr>
          <w:rFonts w:eastAsia="Times New Roman"/>
          <w:bCs/>
          <w:szCs w:val="24"/>
        </w:rPr>
        <w:t>Αγροτικής Ανάπτυξης και Τροφίμων,</w:t>
      </w:r>
      <w:r>
        <w:rPr>
          <w:rFonts w:eastAsia="Times New Roman"/>
          <w:szCs w:val="24"/>
        </w:rPr>
        <w:t xml:space="preserve"> </w:t>
      </w:r>
      <w:r w:rsidRPr="00A7137A">
        <w:rPr>
          <w:rFonts w:eastAsia="Times New Roman"/>
          <w:szCs w:val="24"/>
        </w:rPr>
        <w:t xml:space="preserve">με θέμα: «Μεγάλες και αδικαιολόγητες καθυστερήσεις στην πορεία υλοποίησης της επέκτασης του </w:t>
      </w:r>
      <w:proofErr w:type="spellStart"/>
      <w:r w:rsidRPr="00A7137A">
        <w:rPr>
          <w:rFonts w:eastAsia="Times New Roman"/>
          <w:szCs w:val="24"/>
        </w:rPr>
        <w:t>Αναβά</w:t>
      </w:r>
      <w:r w:rsidRPr="00A7137A">
        <w:rPr>
          <w:rFonts w:eastAsia="Times New Roman"/>
          <w:szCs w:val="24"/>
        </w:rPr>
        <w:t>λου</w:t>
      </w:r>
      <w:proofErr w:type="spellEnd"/>
      <w:r w:rsidRPr="00A7137A">
        <w:rPr>
          <w:rFonts w:eastAsia="Times New Roman"/>
          <w:szCs w:val="24"/>
        </w:rPr>
        <w:t xml:space="preserve"> προς </w:t>
      </w:r>
      <w:proofErr w:type="spellStart"/>
      <w:r w:rsidRPr="00A7137A">
        <w:rPr>
          <w:rFonts w:eastAsia="Times New Roman"/>
          <w:szCs w:val="24"/>
        </w:rPr>
        <w:t>Κουτσοπόδι</w:t>
      </w:r>
      <w:proofErr w:type="spellEnd"/>
      <w:r w:rsidRPr="00A7137A">
        <w:rPr>
          <w:rFonts w:eastAsia="Times New Roman"/>
          <w:szCs w:val="24"/>
        </w:rPr>
        <w:t xml:space="preserve">, Μυκήνες, Μοναστηράκι, </w:t>
      </w:r>
      <w:proofErr w:type="spellStart"/>
      <w:r w:rsidRPr="00A7137A">
        <w:rPr>
          <w:rFonts w:eastAsia="Times New Roman"/>
          <w:szCs w:val="24"/>
        </w:rPr>
        <w:t>Φίχτια</w:t>
      </w:r>
      <w:proofErr w:type="spellEnd"/>
      <w:r w:rsidRPr="00A7137A">
        <w:rPr>
          <w:rFonts w:eastAsia="Times New Roman"/>
          <w:szCs w:val="24"/>
        </w:rPr>
        <w:t xml:space="preserve"> και </w:t>
      </w:r>
      <w:proofErr w:type="spellStart"/>
      <w:r w:rsidRPr="00A7137A">
        <w:rPr>
          <w:rFonts w:eastAsia="Times New Roman"/>
          <w:szCs w:val="24"/>
        </w:rPr>
        <w:t>Ερμιονίδα</w:t>
      </w:r>
      <w:proofErr w:type="spellEnd"/>
      <w:r w:rsidRPr="00A7137A">
        <w:rPr>
          <w:rFonts w:eastAsia="Times New Roman"/>
          <w:szCs w:val="24"/>
        </w:rPr>
        <w:t>». </w:t>
      </w:r>
    </w:p>
    <w:p w14:paraId="6B948EAD" w14:textId="77777777" w:rsidR="00244F6B" w:rsidRDefault="006574B6">
      <w:pPr>
        <w:spacing w:after="0"/>
        <w:jc w:val="both"/>
        <w:rPr>
          <w:rFonts w:eastAsia="Times New Roman"/>
          <w:szCs w:val="24"/>
        </w:rPr>
      </w:pPr>
      <w:r>
        <w:rPr>
          <w:rFonts w:eastAsia="Times New Roman"/>
          <w:szCs w:val="24"/>
        </w:rPr>
        <w:lastRenderedPageBreak/>
        <w:t>Η με αριθμό 232/18-12-2018 επίκαιρη ε</w:t>
      </w:r>
      <w:r w:rsidRPr="00A7137A">
        <w:rPr>
          <w:rFonts w:eastAsia="Times New Roman"/>
          <w:szCs w:val="24"/>
        </w:rPr>
        <w:t>ρώτηση του Βουλευτή Ηρακλείου της Δημοκρατικής Συμπαράταξης ΠΑΣΟΚ</w:t>
      </w:r>
      <w:r>
        <w:rPr>
          <w:rFonts w:eastAsia="Times New Roman"/>
          <w:szCs w:val="24"/>
        </w:rPr>
        <w:t xml:space="preserve"> </w:t>
      </w:r>
      <w:r w:rsidRPr="00A7137A">
        <w:rPr>
          <w:rFonts w:eastAsia="Times New Roman"/>
          <w:szCs w:val="24"/>
        </w:rPr>
        <w:t>- ΔΗΜΑΡ κ.</w:t>
      </w:r>
      <w:r>
        <w:rPr>
          <w:rFonts w:eastAsia="Times New Roman"/>
          <w:szCs w:val="24"/>
        </w:rPr>
        <w:t xml:space="preserve"> </w:t>
      </w:r>
      <w:r w:rsidRPr="00A7137A">
        <w:rPr>
          <w:rFonts w:eastAsia="Times New Roman"/>
          <w:bCs/>
          <w:szCs w:val="24"/>
        </w:rPr>
        <w:t xml:space="preserve">Βασιλείου </w:t>
      </w:r>
      <w:proofErr w:type="spellStart"/>
      <w:r w:rsidRPr="00A7137A">
        <w:rPr>
          <w:rFonts w:eastAsia="Times New Roman"/>
          <w:bCs/>
          <w:szCs w:val="24"/>
        </w:rPr>
        <w:t>Κεγκέρογλου</w:t>
      </w:r>
      <w:proofErr w:type="spellEnd"/>
      <w:r>
        <w:rPr>
          <w:rFonts w:eastAsia="Times New Roman"/>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Εργασίας, Κοινωνικής Ασφάλισης και Κ</w:t>
      </w:r>
      <w:r w:rsidRPr="00A7137A">
        <w:rPr>
          <w:rFonts w:eastAsia="Times New Roman"/>
          <w:bCs/>
          <w:szCs w:val="24"/>
        </w:rPr>
        <w:t>οινωνικής Αλληλεγγύης,</w:t>
      </w:r>
      <w:r>
        <w:rPr>
          <w:rFonts w:eastAsia="Times New Roman"/>
          <w:szCs w:val="24"/>
        </w:rPr>
        <w:t xml:space="preserve"> </w:t>
      </w:r>
      <w:r w:rsidRPr="00A7137A">
        <w:rPr>
          <w:rFonts w:eastAsia="Times New Roman"/>
          <w:szCs w:val="24"/>
        </w:rPr>
        <w:t>με θέμα: «12ετής βιώσιμη και μόνιμη ρύθμιση μόνο για υφιστάμενες ληξιπρόθεσμες οφειλές ασφαλιστικών εισφορών». </w:t>
      </w:r>
    </w:p>
    <w:p w14:paraId="6B948EAE" w14:textId="77777777" w:rsidR="00244F6B" w:rsidRDefault="006574B6">
      <w:pPr>
        <w:spacing w:after="0"/>
        <w:jc w:val="both"/>
        <w:rPr>
          <w:rFonts w:eastAsia="Times New Roman"/>
          <w:szCs w:val="24"/>
        </w:rPr>
      </w:pPr>
      <w:r>
        <w:rPr>
          <w:rFonts w:eastAsia="Times New Roman"/>
          <w:szCs w:val="24"/>
        </w:rPr>
        <w:t>Η με αριθμό 223/13-12-2018 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Ανεξάρτητου Βουλευτή Β΄ Θεσσαλονίκης κ.</w:t>
      </w:r>
      <w:r>
        <w:rPr>
          <w:rFonts w:eastAsia="Times New Roman"/>
          <w:szCs w:val="24"/>
        </w:rPr>
        <w:t xml:space="preserve"> </w:t>
      </w:r>
      <w:r w:rsidRPr="00A7137A">
        <w:rPr>
          <w:rFonts w:eastAsia="Times New Roman"/>
          <w:bCs/>
          <w:szCs w:val="24"/>
        </w:rPr>
        <w:t>Γεωργίου Λαζαρίδη</w:t>
      </w:r>
      <w:r>
        <w:rPr>
          <w:rFonts w:eastAsia="Times New Roman"/>
          <w:bCs/>
          <w:szCs w:val="24"/>
        </w:rPr>
        <w:t xml:space="preserve"> </w:t>
      </w:r>
      <w:r w:rsidRPr="00A7137A">
        <w:rPr>
          <w:rFonts w:eastAsia="Times New Roman"/>
          <w:szCs w:val="24"/>
        </w:rPr>
        <w:t>προς την Υπουργ</w:t>
      </w:r>
      <w:r w:rsidRPr="00A7137A">
        <w:rPr>
          <w:rFonts w:eastAsia="Times New Roman"/>
          <w:szCs w:val="24"/>
        </w:rPr>
        <w:t>ό</w:t>
      </w:r>
      <w:r>
        <w:rPr>
          <w:rFonts w:eastAsia="Times New Roman"/>
          <w:szCs w:val="24"/>
        </w:rPr>
        <w:t xml:space="preserve"> </w:t>
      </w:r>
      <w:r w:rsidRPr="00A7137A">
        <w:rPr>
          <w:rFonts w:eastAsia="Times New Roman"/>
          <w:bCs/>
          <w:szCs w:val="24"/>
        </w:rPr>
        <w:t>Πολιτισμού και Αθλητισμού,</w:t>
      </w:r>
      <w:r>
        <w:rPr>
          <w:rFonts w:eastAsia="Times New Roman"/>
          <w:bCs/>
          <w:szCs w:val="24"/>
        </w:rPr>
        <w:t xml:space="preserve"> </w:t>
      </w:r>
      <w:r w:rsidRPr="00A7137A">
        <w:rPr>
          <w:rFonts w:eastAsia="Times New Roman"/>
          <w:szCs w:val="24"/>
        </w:rPr>
        <w:t xml:space="preserve">με θέμα: «Μεγάλες καθυστερήσεις στις εργασίες για την ανάδειξη του αρχαιολογικού μνημείου του Λόφου </w:t>
      </w:r>
      <w:proofErr w:type="spellStart"/>
      <w:r w:rsidRPr="00A7137A">
        <w:rPr>
          <w:rFonts w:eastAsia="Times New Roman"/>
          <w:szCs w:val="24"/>
        </w:rPr>
        <w:t>Καστά</w:t>
      </w:r>
      <w:proofErr w:type="spellEnd"/>
      <w:r w:rsidRPr="00A7137A">
        <w:rPr>
          <w:rFonts w:eastAsia="Times New Roman"/>
          <w:szCs w:val="24"/>
        </w:rPr>
        <w:t>».</w:t>
      </w:r>
    </w:p>
    <w:p w14:paraId="6B948EAF" w14:textId="77777777" w:rsidR="00244F6B" w:rsidRDefault="006574B6">
      <w:pPr>
        <w:spacing w:after="0"/>
        <w:jc w:val="both"/>
        <w:rPr>
          <w:rFonts w:eastAsia="Times New Roman"/>
          <w:szCs w:val="24"/>
        </w:rPr>
      </w:pPr>
      <w:r w:rsidRPr="00A7137A">
        <w:rPr>
          <w:rFonts w:eastAsia="Times New Roman"/>
          <w:szCs w:val="24"/>
        </w:rPr>
        <w:t xml:space="preserve">Η με αριθμό 193/30-11-2018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Α΄ Πειραιά του Λαϊκού Συνδέσμου</w:t>
      </w:r>
      <w:r>
        <w:rPr>
          <w:rFonts w:eastAsia="Times New Roman"/>
          <w:szCs w:val="24"/>
        </w:rPr>
        <w:t xml:space="preserve"> </w:t>
      </w:r>
      <w:r w:rsidRPr="00A7137A">
        <w:rPr>
          <w:rFonts w:eastAsia="Times New Roman"/>
          <w:szCs w:val="24"/>
        </w:rPr>
        <w:t>-</w:t>
      </w:r>
      <w:r>
        <w:rPr>
          <w:rFonts w:eastAsia="Times New Roman"/>
          <w:szCs w:val="24"/>
        </w:rPr>
        <w:t xml:space="preserve"> </w:t>
      </w:r>
      <w:r w:rsidRPr="00A7137A">
        <w:rPr>
          <w:rFonts w:eastAsia="Times New Roman"/>
          <w:szCs w:val="24"/>
        </w:rPr>
        <w:t>Χρυσή Αυγή κ.</w:t>
      </w:r>
      <w:r>
        <w:rPr>
          <w:rFonts w:eastAsia="Times New Roman"/>
          <w:szCs w:val="24"/>
        </w:rPr>
        <w:t xml:space="preserve"> </w:t>
      </w:r>
      <w:r w:rsidRPr="00A7137A">
        <w:rPr>
          <w:rFonts w:eastAsia="Times New Roman"/>
          <w:bCs/>
          <w:szCs w:val="24"/>
        </w:rPr>
        <w:t xml:space="preserve">Νικολάου </w:t>
      </w:r>
      <w:proofErr w:type="spellStart"/>
      <w:r w:rsidRPr="00A7137A">
        <w:rPr>
          <w:rFonts w:eastAsia="Times New Roman"/>
          <w:bCs/>
          <w:szCs w:val="24"/>
        </w:rPr>
        <w:t>Κούζη</w:t>
      </w:r>
      <w:r w:rsidRPr="00A7137A">
        <w:rPr>
          <w:rFonts w:eastAsia="Times New Roman"/>
          <w:bCs/>
          <w:szCs w:val="24"/>
        </w:rPr>
        <w:t>λου</w:t>
      </w:r>
      <w:proofErr w:type="spellEnd"/>
      <w:r>
        <w:rPr>
          <w:rFonts w:eastAsia="Times New Roman"/>
          <w:szCs w:val="24"/>
        </w:rPr>
        <w:t xml:space="preserve"> </w:t>
      </w:r>
      <w:r w:rsidRPr="00A7137A">
        <w:rPr>
          <w:rFonts w:eastAsia="Times New Roman"/>
          <w:szCs w:val="24"/>
        </w:rPr>
        <w:t>προς τον Υπουργό</w:t>
      </w:r>
      <w:r>
        <w:rPr>
          <w:rFonts w:eastAsia="Times New Roman"/>
          <w:szCs w:val="24"/>
        </w:rPr>
        <w:t xml:space="preserve"> </w:t>
      </w:r>
      <w:r w:rsidRPr="00A7137A">
        <w:rPr>
          <w:rFonts w:eastAsia="Times New Roman"/>
          <w:bCs/>
          <w:szCs w:val="24"/>
        </w:rPr>
        <w:t>Εξωτερικών,</w:t>
      </w:r>
      <w:r>
        <w:rPr>
          <w:rFonts w:eastAsia="Times New Roman"/>
          <w:szCs w:val="24"/>
        </w:rPr>
        <w:t xml:space="preserve"> </w:t>
      </w:r>
      <w:r w:rsidRPr="00A7137A">
        <w:rPr>
          <w:rFonts w:eastAsia="Times New Roman"/>
          <w:szCs w:val="24"/>
        </w:rPr>
        <w:t xml:space="preserve">με θέμα: «Την </w:t>
      </w:r>
      <w:proofErr w:type="spellStart"/>
      <w:r w:rsidRPr="00A7137A">
        <w:rPr>
          <w:rFonts w:eastAsia="Times New Roman"/>
          <w:szCs w:val="24"/>
        </w:rPr>
        <w:t>συνδιαχείριση</w:t>
      </w:r>
      <w:proofErr w:type="spellEnd"/>
      <w:r w:rsidRPr="00A7137A">
        <w:rPr>
          <w:rFonts w:eastAsia="Times New Roman"/>
          <w:szCs w:val="24"/>
        </w:rPr>
        <w:t xml:space="preserve"> του Αιγαίου προωθεί η </w:t>
      </w:r>
      <w:r>
        <w:rPr>
          <w:rFonts w:eastAsia="Times New Roman"/>
          <w:szCs w:val="24"/>
        </w:rPr>
        <w:t>Κ</w:t>
      </w:r>
      <w:r w:rsidRPr="00A7137A">
        <w:rPr>
          <w:rFonts w:eastAsia="Times New Roman"/>
          <w:szCs w:val="24"/>
        </w:rPr>
        <w:t>υβέρνηση». </w:t>
      </w:r>
    </w:p>
    <w:p w14:paraId="6B948EB0" w14:textId="77777777" w:rsidR="00244F6B" w:rsidRDefault="006574B6">
      <w:pPr>
        <w:spacing w:after="0"/>
        <w:jc w:val="both"/>
        <w:rPr>
          <w:rFonts w:eastAsia="Times New Roman"/>
          <w:szCs w:val="24"/>
        </w:rPr>
      </w:pPr>
      <w:r w:rsidRPr="00A7137A">
        <w:rPr>
          <w:rFonts w:eastAsia="Times New Roman"/>
          <w:szCs w:val="24"/>
        </w:rPr>
        <w:t>Η με αριθμό 120/1-11-2018</w:t>
      </w:r>
      <w:r>
        <w:rPr>
          <w:rFonts w:eastAsia="Times New Roman"/>
          <w:szCs w:val="24"/>
        </w:rPr>
        <w:t xml:space="preserve"> 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Α΄ Πειραιά του Λαϊκού Συνδέσμου</w:t>
      </w:r>
      <w:r>
        <w:rPr>
          <w:rFonts w:eastAsia="Times New Roman"/>
          <w:szCs w:val="24"/>
        </w:rPr>
        <w:t xml:space="preserve"> </w:t>
      </w:r>
      <w:r w:rsidRPr="00A7137A">
        <w:rPr>
          <w:rFonts w:eastAsia="Times New Roman"/>
          <w:szCs w:val="24"/>
        </w:rPr>
        <w:t>-</w:t>
      </w:r>
      <w:r>
        <w:rPr>
          <w:rFonts w:eastAsia="Times New Roman"/>
          <w:szCs w:val="24"/>
        </w:rPr>
        <w:t xml:space="preserve"> </w:t>
      </w:r>
      <w:r w:rsidRPr="00A7137A">
        <w:rPr>
          <w:rFonts w:eastAsia="Times New Roman"/>
          <w:szCs w:val="24"/>
        </w:rPr>
        <w:t>Χρυσή Αυγή κ. </w:t>
      </w:r>
      <w:r w:rsidRPr="00A7137A">
        <w:rPr>
          <w:rFonts w:eastAsia="Times New Roman"/>
          <w:bCs/>
          <w:szCs w:val="24"/>
        </w:rPr>
        <w:t>Νικο</w:t>
      </w:r>
      <w:r w:rsidRPr="00A7137A">
        <w:rPr>
          <w:rFonts w:eastAsia="Times New Roman"/>
          <w:bCs/>
          <w:szCs w:val="24"/>
        </w:rPr>
        <w:lastRenderedPageBreak/>
        <w:t xml:space="preserve">λάου </w:t>
      </w:r>
      <w:proofErr w:type="spellStart"/>
      <w:r w:rsidRPr="00A7137A">
        <w:rPr>
          <w:rFonts w:eastAsia="Times New Roman"/>
          <w:bCs/>
          <w:szCs w:val="24"/>
        </w:rPr>
        <w:t>Κούζηλου</w:t>
      </w:r>
      <w:proofErr w:type="spellEnd"/>
      <w:r w:rsidRPr="00A7137A">
        <w:rPr>
          <w:rFonts w:eastAsia="Times New Roman"/>
          <w:szCs w:val="24"/>
        </w:rPr>
        <w:t> προς τον Υπουργό </w:t>
      </w:r>
      <w:r w:rsidRPr="00A7137A">
        <w:rPr>
          <w:rFonts w:eastAsia="Times New Roman"/>
          <w:bCs/>
          <w:szCs w:val="24"/>
        </w:rPr>
        <w:t>Εξωτερικών,</w:t>
      </w:r>
      <w:r>
        <w:rPr>
          <w:rFonts w:eastAsia="Times New Roman"/>
          <w:szCs w:val="24"/>
        </w:rPr>
        <w:t xml:space="preserve"> </w:t>
      </w:r>
      <w:r w:rsidRPr="00A7137A">
        <w:rPr>
          <w:rFonts w:eastAsia="Times New Roman"/>
          <w:szCs w:val="24"/>
        </w:rPr>
        <w:t xml:space="preserve">με θέμα: </w:t>
      </w:r>
      <w:r w:rsidRPr="00A7137A">
        <w:rPr>
          <w:rFonts w:eastAsia="Times New Roman"/>
          <w:szCs w:val="24"/>
        </w:rPr>
        <w:t>«Λιμάνι των Σκοπίων καθίσταται η Θεσσαλονίκη βάσει της Συμφωνίας των Πρεσπών». </w:t>
      </w:r>
    </w:p>
    <w:p w14:paraId="6B948EB1" w14:textId="77777777" w:rsidR="00244F6B" w:rsidRDefault="006574B6">
      <w:pPr>
        <w:spacing w:after="0"/>
        <w:jc w:val="both"/>
        <w:rPr>
          <w:rFonts w:eastAsia="Times New Roman"/>
          <w:szCs w:val="24"/>
        </w:rPr>
      </w:pPr>
      <w:r w:rsidRPr="00A7137A">
        <w:rPr>
          <w:rFonts w:eastAsia="Times New Roman"/>
          <w:szCs w:val="24"/>
        </w:rPr>
        <w:t xml:space="preserve">Η με αριθμό 75/16-10-2018 </w:t>
      </w:r>
      <w:r>
        <w:rPr>
          <w:rFonts w:eastAsia="Times New Roman"/>
          <w:szCs w:val="24"/>
        </w:rPr>
        <w:t>επίκαιρη ε</w:t>
      </w:r>
      <w:r w:rsidRPr="00A7137A">
        <w:rPr>
          <w:rFonts w:eastAsia="Times New Roman"/>
          <w:szCs w:val="24"/>
        </w:rPr>
        <w:t>ρώτηση του Βουλευτή Α΄ Πειραιώς  του Λαϊκού Συνδέσμου – Χρυσή Αυγή κ.</w:t>
      </w:r>
      <w:r>
        <w:rPr>
          <w:rFonts w:eastAsia="Times New Roman"/>
          <w:szCs w:val="24"/>
        </w:rPr>
        <w:t xml:space="preserve"> </w:t>
      </w:r>
      <w:r w:rsidRPr="00A7137A">
        <w:rPr>
          <w:rFonts w:eastAsia="Times New Roman"/>
          <w:bCs/>
          <w:szCs w:val="24"/>
        </w:rPr>
        <w:t xml:space="preserve">Νικολάου </w:t>
      </w:r>
      <w:proofErr w:type="spellStart"/>
      <w:r w:rsidRPr="00A7137A">
        <w:rPr>
          <w:rFonts w:eastAsia="Times New Roman"/>
          <w:bCs/>
          <w:szCs w:val="24"/>
        </w:rPr>
        <w:t>Κούζηλου</w:t>
      </w:r>
      <w:proofErr w:type="spellEnd"/>
      <w:r>
        <w:rPr>
          <w:rFonts w:eastAsia="Times New Roman"/>
          <w:bCs/>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 xml:space="preserve">Εργασίας, Κοινωνικής Ασφάλισης και </w:t>
      </w:r>
      <w:r w:rsidRPr="00A7137A">
        <w:rPr>
          <w:rFonts w:eastAsia="Times New Roman"/>
          <w:bCs/>
          <w:szCs w:val="24"/>
        </w:rPr>
        <w:t>Κοινωνικής Αλληλεγγύης,</w:t>
      </w:r>
      <w:r>
        <w:rPr>
          <w:rFonts w:eastAsia="Times New Roman"/>
          <w:szCs w:val="24"/>
        </w:rPr>
        <w:t xml:space="preserve"> </w:t>
      </w:r>
      <w:r w:rsidRPr="00A7137A">
        <w:rPr>
          <w:rFonts w:eastAsia="Times New Roman"/>
          <w:szCs w:val="24"/>
        </w:rPr>
        <w:t xml:space="preserve">με θέμα: «Προστασία πληρωμάτων από εγκατάλειψη πλοίου εσωτερικών </w:t>
      </w:r>
      <w:proofErr w:type="spellStart"/>
      <w:r w:rsidRPr="00A7137A">
        <w:rPr>
          <w:rFonts w:eastAsia="Times New Roman"/>
          <w:szCs w:val="24"/>
        </w:rPr>
        <w:t>πλόων</w:t>
      </w:r>
      <w:proofErr w:type="spellEnd"/>
      <w:r w:rsidRPr="00A7137A">
        <w:rPr>
          <w:rFonts w:eastAsia="Times New Roman"/>
          <w:szCs w:val="24"/>
        </w:rPr>
        <w:t>». </w:t>
      </w:r>
    </w:p>
    <w:p w14:paraId="6B948EB2" w14:textId="77777777" w:rsidR="00244F6B" w:rsidRDefault="006574B6">
      <w:pPr>
        <w:spacing w:after="0"/>
        <w:jc w:val="both"/>
        <w:rPr>
          <w:rFonts w:eastAsia="Times New Roman"/>
          <w:szCs w:val="24"/>
        </w:rPr>
      </w:pPr>
      <w:r w:rsidRPr="00A7137A">
        <w:rPr>
          <w:rFonts w:eastAsia="Times New Roman"/>
          <w:szCs w:val="24"/>
        </w:rPr>
        <w:t xml:space="preserve">Η με αριθμό 1/1-10-2018 </w:t>
      </w:r>
      <w:r>
        <w:rPr>
          <w:rFonts w:eastAsia="Times New Roman"/>
          <w:szCs w:val="24"/>
        </w:rPr>
        <w:t>ε</w:t>
      </w:r>
      <w:r w:rsidRPr="00A7137A">
        <w:rPr>
          <w:rFonts w:eastAsia="Times New Roman"/>
          <w:szCs w:val="24"/>
        </w:rPr>
        <w:t xml:space="preserve">πίκαιρη </w:t>
      </w:r>
      <w:r>
        <w:rPr>
          <w:rFonts w:eastAsia="Times New Roman"/>
          <w:szCs w:val="24"/>
        </w:rPr>
        <w:t>ε</w:t>
      </w:r>
      <w:r w:rsidRPr="00A7137A">
        <w:rPr>
          <w:rFonts w:eastAsia="Times New Roman"/>
          <w:szCs w:val="24"/>
        </w:rPr>
        <w:t>ρώτηση του Βουλευτή Α΄ Θεσσαλονίκης του Λαϊκού Συνδέσμου – Χρυσή Αυγή κ.</w:t>
      </w:r>
      <w:r>
        <w:rPr>
          <w:rFonts w:eastAsia="Times New Roman"/>
          <w:szCs w:val="24"/>
        </w:rPr>
        <w:t xml:space="preserve"> </w:t>
      </w:r>
      <w:r w:rsidRPr="00A7137A">
        <w:rPr>
          <w:rFonts w:eastAsia="Times New Roman"/>
          <w:bCs/>
          <w:szCs w:val="24"/>
        </w:rPr>
        <w:t>Αντωνίου Γρέγου</w:t>
      </w:r>
      <w:r>
        <w:rPr>
          <w:rFonts w:eastAsia="Times New Roman"/>
          <w:szCs w:val="24"/>
        </w:rPr>
        <w:t xml:space="preserve"> </w:t>
      </w:r>
      <w:r w:rsidRPr="00A7137A">
        <w:rPr>
          <w:rFonts w:eastAsia="Times New Roman"/>
          <w:szCs w:val="24"/>
        </w:rPr>
        <w:t>προς την Υπουργό</w:t>
      </w:r>
      <w:r>
        <w:rPr>
          <w:rFonts w:eastAsia="Times New Roman"/>
          <w:szCs w:val="24"/>
        </w:rPr>
        <w:t xml:space="preserve"> </w:t>
      </w:r>
      <w:r w:rsidRPr="00A7137A">
        <w:rPr>
          <w:rFonts w:eastAsia="Times New Roman"/>
          <w:bCs/>
          <w:szCs w:val="24"/>
        </w:rPr>
        <w:t>Πολιτισμού και Αθλ</w:t>
      </w:r>
      <w:r w:rsidRPr="00A7137A">
        <w:rPr>
          <w:rFonts w:eastAsia="Times New Roman"/>
          <w:bCs/>
          <w:szCs w:val="24"/>
        </w:rPr>
        <w:t>ητισμού,</w:t>
      </w:r>
      <w:r>
        <w:rPr>
          <w:rFonts w:eastAsia="Times New Roman"/>
          <w:szCs w:val="24"/>
        </w:rPr>
        <w:t xml:space="preserve"> </w:t>
      </w:r>
      <w:r w:rsidRPr="00A7137A">
        <w:rPr>
          <w:rFonts w:eastAsia="Times New Roman"/>
          <w:szCs w:val="24"/>
        </w:rPr>
        <w:t>με θέμα: «Περί του Μουσείου Μακεδονικού Αγώνα και λοιπών φορέων, συλλόγων και σωματείων της Μακεδονίας και του άρθρου 6 της συμφωνίας Ελλάδας - Σκοπίων».</w:t>
      </w:r>
    </w:p>
    <w:p w14:paraId="6B948EB3" w14:textId="77777777" w:rsidR="00244F6B" w:rsidRDefault="006574B6">
      <w:pPr>
        <w:spacing w:after="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 Χρήστος </w:t>
      </w:r>
      <w:proofErr w:type="spellStart"/>
      <w:r>
        <w:rPr>
          <w:rFonts w:eastAsia="Times New Roman"/>
          <w:szCs w:val="24"/>
        </w:rPr>
        <w:t>Μπουκώρος</w:t>
      </w:r>
      <w:proofErr w:type="spellEnd"/>
      <w:r>
        <w:rPr>
          <w:rFonts w:eastAsia="Times New Roman"/>
          <w:szCs w:val="24"/>
        </w:rPr>
        <w:t>, εισηγητής της Νέας Δη</w:t>
      </w:r>
      <w:r>
        <w:rPr>
          <w:rFonts w:eastAsia="Times New Roman"/>
          <w:szCs w:val="24"/>
        </w:rPr>
        <w:t>μοκρατίας.</w:t>
      </w:r>
    </w:p>
    <w:p w14:paraId="6B948EB4" w14:textId="77777777" w:rsidR="00244F6B" w:rsidRDefault="006574B6">
      <w:pPr>
        <w:spacing w:after="0"/>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Πρόεδρε.</w:t>
      </w:r>
    </w:p>
    <w:p w14:paraId="6B948EB5" w14:textId="77777777" w:rsidR="00244F6B" w:rsidRDefault="006574B6">
      <w:pPr>
        <w:spacing w:after="0"/>
        <w:jc w:val="both"/>
        <w:rPr>
          <w:rFonts w:eastAsia="Times New Roman"/>
          <w:szCs w:val="24"/>
        </w:rPr>
      </w:pPr>
      <w:r>
        <w:rPr>
          <w:rFonts w:eastAsia="Times New Roman"/>
          <w:szCs w:val="24"/>
        </w:rPr>
        <w:lastRenderedPageBreak/>
        <w:t>Κύριε Υπουργέ, παρά το γεγονός ότι πρόκειται για ένα νομοσχέδιο</w:t>
      </w:r>
      <w:r>
        <w:rPr>
          <w:rFonts w:eastAsia="Times New Roman"/>
          <w:szCs w:val="24"/>
        </w:rPr>
        <w:t>,</w:t>
      </w:r>
      <w:r>
        <w:rPr>
          <w:rFonts w:eastAsia="Times New Roman"/>
          <w:szCs w:val="24"/>
        </w:rPr>
        <w:t xml:space="preserve"> που αποτελεί συρραφή τροπολογιών, όπως συνομολογήσατε κι εσείς κατά τη διάρκεια της </w:t>
      </w:r>
      <w:r>
        <w:rPr>
          <w:rFonts w:eastAsia="Times New Roman"/>
          <w:szCs w:val="24"/>
        </w:rPr>
        <w:t>ε</w:t>
      </w:r>
      <w:r>
        <w:rPr>
          <w:rFonts w:eastAsia="Times New Roman"/>
          <w:szCs w:val="24"/>
        </w:rPr>
        <w:t>πιτροπής, δεν θα αποφύγουμε και σήμερα, απ’ ό,τι φ</w:t>
      </w:r>
      <w:r>
        <w:rPr>
          <w:rFonts w:eastAsia="Times New Roman"/>
          <w:szCs w:val="24"/>
        </w:rPr>
        <w:t>αίνεται, τον καταιγισμό των τροπολογιών. Είναι ένα νομοσχέδιο</w:t>
      </w:r>
      <w:r>
        <w:rPr>
          <w:rFonts w:eastAsia="Times New Roman"/>
          <w:szCs w:val="24"/>
        </w:rPr>
        <w:t>,</w:t>
      </w:r>
      <w:r>
        <w:rPr>
          <w:rFonts w:eastAsia="Times New Roman"/>
          <w:szCs w:val="24"/>
        </w:rPr>
        <w:t xml:space="preserve"> που όλα τα άρθρα του είναι τροπολογίες, εφόσον τροποποιούν άρθρα προηγουμένων νόμων, και νέες τροπολογίες κατά τη συζήτηση του νομοσχεδίου. Αυτός είναι ένας πολύ κακός τρόπος νομοθέτησης. Το επ</w:t>
      </w:r>
      <w:r>
        <w:rPr>
          <w:rFonts w:eastAsia="Times New Roman"/>
          <w:szCs w:val="24"/>
        </w:rPr>
        <w:t xml:space="preserve">ισημαίνουμε. Το υπογραμμίζουμε. </w:t>
      </w:r>
    </w:p>
    <w:p w14:paraId="6B948EB6" w14:textId="77777777" w:rsidR="00244F6B" w:rsidRDefault="006574B6">
      <w:pPr>
        <w:spacing w:after="0"/>
        <w:jc w:val="both"/>
        <w:rPr>
          <w:rFonts w:eastAsia="Times New Roman"/>
          <w:szCs w:val="24"/>
        </w:rPr>
      </w:pPr>
      <w:r>
        <w:rPr>
          <w:rFonts w:eastAsia="Times New Roman"/>
          <w:szCs w:val="24"/>
        </w:rPr>
        <w:t xml:space="preserve">Έχει τη συνομιλία του ο κύριος Υπουργός και δεν με προσέχει. </w:t>
      </w:r>
    </w:p>
    <w:p w14:paraId="6B948EB7" w14:textId="77777777" w:rsidR="00244F6B" w:rsidRDefault="006574B6">
      <w:pPr>
        <w:spacing w:after="0"/>
        <w:jc w:val="both"/>
        <w:rPr>
          <w:rFonts w:eastAsia="Times New Roman"/>
          <w:szCs w:val="24"/>
        </w:rPr>
      </w:pPr>
      <w:r>
        <w:rPr>
          <w:rFonts w:eastAsia="Times New Roman"/>
          <w:szCs w:val="24"/>
        </w:rPr>
        <w:t>Λέω, κύριε Υπουργέ, ότι παρ</w:t>
      </w:r>
      <w:r>
        <w:rPr>
          <w:rFonts w:eastAsia="Times New Roman"/>
          <w:szCs w:val="24"/>
        </w:rPr>
        <w:t>’</w:t>
      </w:r>
      <w:r>
        <w:rPr>
          <w:rFonts w:eastAsia="Times New Roman"/>
          <w:szCs w:val="24"/>
        </w:rPr>
        <w:t xml:space="preserve"> </w:t>
      </w:r>
      <w:r>
        <w:rPr>
          <w:rFonts w:eastAsia="Times New Roman"/>
          <w:szCs w:val="24"/>
        </w:rPr>
        <w:t>ότι κι εσείς συνομολογήσατε ότι πρόκειται για νομοσχέδιο τροπολογιών</w:t>
      </w:r>
      <w:r>
        <w:rPr>
          <w:rFonts w:eastAsia="Times New Roman"/>
          <w:szCs w:val="24"/>
        </w:rPr>
        <w:t>,</w:t>
      </w:r>
      <w:r>
        <w:rPr>
          <w:rFonts w:eastAsia="Times New Roman"/>
          <w:szCs w:val="24"/>
        </w:rPr>
        <w:t xml:space="preserve"> δεν θα αποφύγουμε και σήμερα τον καταιγισμό νέων τροπολογιών. </w:t>
      </w:r>
      <w:r>
        <w:rPr>
          <w:rFonts w:eastAsia="Times New Roman"/>
          <w:szCs w:val="24"/>
        </w:rPr>
        <w:t>Πρέπει κάποια στιγμή</w:t>
      </w:r>
      <w:r>
        <w:rPr>
          <w:rFonts w:eastAsia="Times New Roman"/>
          <w:szCs w:val="24"/>
        </w:rPr>
        <w:t>,</w:t>
      </w:r>
      <w:r>
        <w:rPr>
          <w:rFonts w:eastAsia="Times New Roman"/>
          <w:szCs w:val="24"/>
        </w:rPr>
        <w:t xml:space="preserve"> να σταματήσει αυτή η ιστορία. Να υπάρχει καλύτερος προγραμματισμός, καλύτερος σχεδιασμός. Εγώ δεν λέω ότι είναι αποκλειστικ</w:t>
      </w:r>
      <w:r>
        <w:rPr>
          <w:rFonts w:eastAsia="Times New Roman"/>
          <w:szCs w:val="24"/>
        </w:rPr>
        <w:t>ά</w:t>
      </w:r>
      <w:r>
        <w:rPr>
          <w:rFonts w:eastAsia="Times New Roman"/>
          <w:szCs w:val="24"/>
        </w:rPr>
        <w:t xml:space="preserve"> δικές σας οι ευθύνες. Είναι και των προηγούμενων κυβερνήσεων. </w:t>
      </w:r>
      <w:r>
        <w:rPr>
          <w:rFonts w:eastAsia="Times New Roman"/>
          <w:szCs w:val="24"/>
        </w:rPr>
        <w:t>όμως,</w:t>
      </w:r>
      <w:r>
        <w:rPr>
          <w:rFonts w:eastAsia="Times New Roman"/>
          <w:szCs w:val="24"/>
        </w:rPr>
        <w:t xml:space="preserve"> για τον τρόπο που νομοθετεί αυτό το Σώμα</w:t>
      </w:r>
      <w:r>
        <w:rPr>
          <w:rFonts w:eastAsia="Times New Roman"/>
          <w:szCs w:val="24"/>
        </w:rPr>
        <w:t>,</w:t>
      </w:r>
      <w:r>
        <w:rPr>
          <w:rFonts w:eastAsia="Times New Roman"/>
          <w:szCs w:val="24"/>
        </w:rPr>
        <w:t xml:space="preserve"> είμαστε όλοι υπόλογοι. Έχετε σπάσει κάθε ρεκόρ. </w:t>
      </w:r>
    </w:p>
    <w:p w14:paraId="6B948EB8" w14:textId="77777777" w:rsidR="00244F6B" w:rsidRDefault="006574B6">
      <w:pPr>
        <w:spacing w:after="0"/>
        <w:jc w:val="both"/>
        <w:rPr>
          <w:rFonts w:eastAsia="Times New Roman"/>
          <w:szCs w:val="24"/>
        </w:rPr>
      </w:pPr>
      <w:r>
        <w:rPr>
          <w:rFonts w:eastAsia="Times New Roman"/>
          <w:szCs w:val="24"/>
        </w:rPr>
        <w:lastRenderedPageBreak/>
        <w:t>Επί της αρχής είμαστε θετικοί στο νομοσχέδιο. Βεβαίως, έχουμε σοβαρές επιφυλάξεις</w:t>
      </w:r>
      <w:r>
        <w:rPr>
          <w:rFonts w:eastAsia="Times New Roman"/>
          <w:szCs w:val="24"/>
        </w:rPr>
        <w:t>,</w:t>
      </w:r>
      <w:r>
        <w:rPr>
          <w:rFonts w:eastAsia="Times New Roman"/>
          <w:szCs w:val="24"/>
        </w:rPr>
        <w:t xml:space="preserve"> για πολλά άρθρα. Ρυθμίζει το νομοσχέδιο κάποια ζητήματα της αγοράς ηλεκτρικής ενέργειας, πολεοδομικά ζητήματα, ζητήματα του</w:t>
      </w:r>
      <w:r>
        <w:rPr>
          <w:rFonts w:eastAsia="Times New Roman"/>
          <w:szCs w:val="24"/>
        </w:rPr>
        <w:t xml:space="preserve"> Κτηματολογίου και ανανεώνει τη σύμβαση για την παραχώρηση της υπόγειας αποθήκης στην περιοχή της Καβάλας, όπως είναι και ο τίτλος του νομοσχεδίου. </w:t>
      </w:r>
    </w:p>
    <w:p w14:paraId="6B948EB9" w14:textId="77777777" w:rsidR="00244F6B" w:rsidRDefault="006574B6">
      <w:pPr>
        <w:spacing w:after="0"/>
        <w:jc w:val="both"/>
        <w:rPr>
          <w:rFonts w:eastAsia="Times New Roman"/>
          <w:szCs w:val="24"/>
        </w:rPr>
      </w:pPr>
      <w:r>
        <w:rPr>
          <w:rFonts w:eastAsia="Times New Roman"/>
          <w:szCs w:val="24"/>
        </w:rPr>
        <w:t>Στο άρθρο 1 η παράταση προθεσμίας άσκησης αγωγής για ανακριβείς εγγραφές στα δεκαπέντε έτη είναι θεμιτή, κύ</w:t>
      </w:r>
      <w:r>
        <w:rPr>
          <w:rFonts w:eastAsia="Times New Roman"/>
          <w:szCs w:val="24"/>
        </w:rPr>
        <w:t xml:space="preserve">ριε Υπουργέ. Να δώσουμε χρόνο σε όλους αυτούς τους ανθρώπους. Σε ορισμένες περιοχές </w:t>
      </w:r>
      <w:r>
        <w:rPr>
          <w:rFonts w:eastAsia="Times New Roman"/>
          <w:szCs w:val="24"/>
        </w:rPr>
        <w:t>όμως,</w:t>
      </w:r>
      <w:r>
        <w:rPr>
          <w:rFonts w:eastAsia="Times New Roman"/>
          <w:szCs w:val="24"/>
        </w:rPr>
        <w:t xml:space="preserve"> έχουν προκύψει ιδιαίτερα προβλήματα, όπως στην περιοχή της Ανατολικής Αττικής και προβλήματα</w:t>
      </w:r>
      <w:r>
        <w:rPr>
          <w:rFonts w:eastAsia="Times New Roman"/>
          <w:szCs w:val="24"/>
        </w:rPr>
        <w:t>,</w:t>
      </w:r>
      <w:r>
        <w:rPr>
          <w:rFonts w:eastAsia="Times New Roman"/>
          <w:szCs w:val="24"/>
        </w:rPr>
        <w:t xml:space="preserve"> που ενδεχομένως δεν γνωρίζετε, όπως η μη εγγραφή στο Κτηματολόγιο τουλάχ</w:t>
      </w:r>
      <w:r>
        <w:rPr>
          <w:rFonts w:eastAsia="Times New Roman"/>
          <w:szCs w:val="24"/>
        </w:rPr>
        <w:t>ιστον εφτακοσίων περιουσιών, με ευθύνη του αναδόχου. Κι αυτοί οι άνθρωποι τώρα είναι «στον αέρα»</w:t>
      </w:r>
      <w:r>
        <w:rPr>
          <w:rFonts w:eastAsia="Times New Roman"/>
          <w:szCs w:val="24"/>
        </w:rPr>
        <w:t>,</w:t>
      </w:r>
      <w:r>
        <w:rPr>
          <w:rFonts w:eastAsia="Times New Roman"/>
          <w:szCs w:val="24"/>
        </w:rPr>
        <w:t xml:space="preserve"> κυριολεκτικά. </w:t>
      </w:r>
    </w:p>
    <w:p w14:paraId="6B948EBA" w14:textId="77777777" w:rsidR="00244F6B" w:rsidRDefault="006574B6">
      <w:pPr>
        <w:spacing w:after="0"/>
        <w:jc w:val="both"/>
        <w:rPr>
          <w:rFonts w:eastAsia="Times New Roman"/>
          <w:szCs w:val="24"/>
        </w:rPr>
      </w:pPr>
      <w:r>
        <w:rPr>
          <w:rFonts w:eastAsia="Times New Roman"/>
          <w:szCs w:val="24"/>
        </w:rPr>
        <w:t xml:space="preserve">Η τροπολογία που φέρνει ο κ. Καρράς κινείται στη θετική κατεύθυνση και θα έπρεπε να τη δείτε. Θα έπρεπε να δείτε και </w:t>
      </w:r>
      <w:r>
        <w:rPr>
          <w:rFonts w:eastAsia="Times New Roman"/>
          <w:szCs w:val="24"/>
        </w:rPr>
        <w:lastRenderedPageBreak/>
        <w:t>τη φωνή αγωνίας του μηνύμα</w:t>
      </w:r>
      <w:r>
        <w:rPr>
          <w:rFonts w:eastAsia="Times New Roman"/>
          <w:szCs w:val="24"/>
        </w:rPr>
        <w:t>τος του Υποθηκοφύλακα Μαραθώνα για το συγκεκριμένο θέμα. Φαντάζομαι ότι το έχετε λάβει κι εσείς. Είναι εκατοντάδες άνθρωποι και πρέπει με κάποιον τρόπο να ρυθμιστεί το ζήτημα αυτό. Είναι οπωσδήποτε σε θετική κατεύθυνση οι διατάξεις αυτές για το Κτηματολόγι</w:t>
      </w:r>
      <w:r>
        <w:rPr>
          <w:rFonts w:eastAsia="Times New Roman"/>
          <w:szCs w:val="24"/>
        </w:rPr>
        <w:t xml:space="preserve">ο. </w:t>
      </w:r>
    </w:p>
    <w:p w14:paraId="6B948EBB" w14:textId="77777777" w:rsidR="00244F6B" w:rsidRDefault="006574B6">
      <w:pPr>
        <w:spacing w:after="0"/>
        <w:jc w:val="both"/>
        <w:rPr>
          <w:rFonts w:eastAsia="Times New Roman"/>
          <w:szCs w:val="24"/>
        </w:rPr>
      </w:pPr>
      <w:r>
        <w:rPr>
          <w:rFonts w:eastAsia="Times New Roman"/>
          <w:szCs w:val="24"/>
        </w:rPr>
        <w:t>Βεβαίως</w:t>
      </w:r>
      <w:r>
        <w:rPr>
          <w:rFonts w:eastAsia="Times New Roman"/>
          <w:szCs w:val="24"/>
        </w:rPr>
        <w:t>,</w:t>
      </w:r>
      <w:r>
        <w:rPr>
          <w:rFonts w:eastAsia="Times New Roman"/>
          <w:szCs w:val="24"/>
        </w:rPr>
        <w:t xml:space="preserve"> διαφωνούμε κάθετα με το άρθρο 2. Είναι οι προχειρότητες της Κυβέρνησης. Αναγκάσατε τους δικηγόρους του Κτηματολογίου να αποποιηθούν -για πρώτη φορά, αν δεν κάνω λάθος, στην ιστορία της δημόσιας διοίκησης- τη δικηγορική τους ιδιότητα. Κάποιοι α</w:t>
      </w:r>
      <w:r>
        <w:rPr>
          <w:rFonts w:eastAsia="Times New Roman"/>
          <w:szCs w:val="24"/>
        </w:rPr>
        <w:t xml:space="preserve">π’ </w:t>
      </w:r>
      <w:r>
        <w:rPr>
          <w:rFonts w:eastAsia="Times New Roman"/>
          <w:szCs w:val="24"/>
        </w:rPr>
        <w:t>αυτούς,</w:t>
      </w:r>
      <w:r>
        <w:rPr>
          <w:rFonts w:eastAsia="Times New Roman"/>
          <w:szCs w:val="24"/>
        </w:rPr>
        <w:t xml:space="preserve"> αποχώρησαν. Πήγαν στην αγορά. Τώρα ενδεχομένως κάποιοι</w:t>
      </w:r>
      <w:r>
        <w:rPr>
          <w:rFonts w:eastAsia="Times New Roman"/>
          <w:szCs w:val="24"/>
        </w:rPr>
        <w:t>,</w:t>
      </w:r>
      <w:r>
        <w:rPr>
          <w:rFonts w:eastAsia="Times New Roman"/>
          <w:szCs w:val="24"/>
        </w:rPr>
        <w:t xml:space="preserve"> σας πλησίασαν και θέλουν να επιστρέψουν. Τους ζητάτε να καταβάλουν την αποζημίωση. Όλα αυτά δεν δείχνουν έναν σχεδιασμό. Και, εν πάση </w:t>
      </w:r>
      <w:proofErr w:type="spellStart"/>
      <w:r>
        <w:rPr>
          <w:rFonts w:eastAsia="Times New Roman"/>
          <w:szCs w:val="24"/>
        </w:rPr>
        <w:t>περιπτώσει</w:t>
      </w:r>
      <w:proofErr w:type="spellEnd"/>
      <w:r>
        <w:rPr>
          <w:rFonts w:eastAsia="Times New Roman"/>
          <w:szCs w:val="24"/>
        </w:rPr>
        <w:t xml:space="preserve">, από τους εξήντα είχατε φροντίσει οι δώδεκα </w:t>
      </w:r>
      <w:r>
        <w:rPr>
          <w:rFonts w:eastAsia="Times New Roman"/>
          <w:szCs w:val="24"/>
        </w:rPr>
        <w:t xml:space="preserve">να διατηρήσουν τη δικηγορική τους ιδιότητα, ενώ οι υπόλοιποι σαράντα οκτώ όχι. Οι διατάξεις εκείνες είχαν σχολιαστεί. </w:t>
      </w:r>
    </w:p>
    <w:p w14:paraId="6B948EBC" w14:textId="77777777" w:rsidR="00244F6B" w:rsidRDefault="006574B6">
      <w:pPr>
        <w:spacing w:after="0"/>
        <w:jc w:val="both"/>
        <w:rPr>
          <w:rFonts w:eastAsia="Times New Roman"/>
          <w:szCs w:val="24"/>
        </w:rPr>
      </w:pPr>
      <w:r>
        <w:rPr>
          <w:rFonts w:eastAsia="Times New Roman"/>
          <w:szCs w:val="24"/>
        </w:rPr>
        <w:t>Στο άρθρο 3 οπωσδήποτε θα πούμε «</w:t>
      </w:r>
      <w:r>
        <w:rPr>
          <w:rFonts w:eastAsia="Times New Roman"/>
          <w:szCs w:val="24"/>
        </w:rPr>
        <w:t>ναι</w:t>
      </w:r>
      <w:r>
        <w:rPr>
          <w:rFonts w:eastAsia="Times New Roman"/>
          <w:szCs w:val="24"/>
        </w:rPr>
        <w:t>»</w:t>
      </w:r>
      <w:r>
        <w:rPr>
          <w:rFonts w:eastAsia="Times New Roman"/>
          <w:szCs w:val="24"/>
        </w:rPr>
        <w:t>,</w:t>
      </w:r>
      <w:r>
        <w:rPr>
          <w:rFonts w:eastAsia="Times New Roman"/>
          <w:szCs w:val="24"/>
        </w:rPr>
        <w:t xml:space="preserve"> γιατί είναι υποχρέωση της ελληνικής πολιτείας να επιταχύνει, να σταθεί αρωγός, να βοηθήσει τη μετά</w:t>
      </w:r>
      <w:r>
        <w:rPr>
          <w:rFonts w:eastAsia="Times New Roman"/>
          <w:szCs w:val="24"/>
        </w:rPr>
        <w:t xml:space="preserve">βαση των </w:t>
      </w:r>
      <w:proofErr w:type="spellStart"/>
      <w:r>
        <w:rPr>
          <w:rFonts w:eastAsia="Times New Roman"/>
          <w:szCs w:val="24"/>
        </w:rPr>
        <w:t>λιγνιτικών</w:t>
      </w:r>
      <w:proofErr w:type="spellEnd"/>
      <w:r>
        <w:rPr>
          <w:rFonts w:eastAsia="Times New Roman"/>
          <w:szCs w:val="24"/>
        </w:rPr>
        <w:t xml:space="preserve"> περιοχών στη </w:t>
      </w:r>
      <w:r>
        <w:rPr>
          <w:rFonts w:eastAsia="Times New Roman"/>
          <w:szCs w:val="24"/>
        </w:rPr>
        <w:lastRenderedPageBreak/>
        <w:t>νέα εποχή. Δεν διευκρινίζετε όμως συγκεκριμένα ποσά. Δεν αναλαμβάνετε συγκεκριμένες δεσμεύσεις, κύριε Υπουργέ, για το πώς θα ενισχυθούν αυτές οι περιοχές. Πέρυσι τέτοιον καιρό</w:t>
      </w:r>
      <w:r>
        <w:rPr>
          <w:rFonts w:eastAsia="Times New Roman"/>
          <w:szCs w:val="24"/>
        </w:rPr>
        <w:t>,</w:t>
      </w:r>
      <w:r>
        <w:rPr>
          <w:rFonts w:eastAsia="Times New Roman"/>
          <w:szCs w:val="24"/>
        </w:rPr>
        <w:t xml:space="preserve"> δεκαπέντε Βουλευτές της Νέας Δημοκρατίας είχαμ</w:t>
      </w:r>
      <w:r>
        <w:rPr>
          <w:rFonts w:eastAsia="Times New Roman"/>
          <w:szCs w:val="24"/>
        </w:rPr>
        <w:t>ε επισκεφθεί τις περιοχές της Δυτικής Μακεδονίας και συζητήσαμε αναλυτικά με τους φορείς εκεί. Είναι το αίτημα ισχυρό και είναι και δίκαιο το αίτημα να ενισχυθούν αυτές οι περιοχές για τη μετάβασή τους. Η Νέα Δημοκρατία θα το στηρίξει διαχρονικά</w:t>
      </w:r>
      <w:r>
        <w:rPr>
          <w:rFonts w:eastAsia="Times New Roman"/>
          <w:szCs w:val="24"/>
        </w:rPr>
        <w:t>,</w:t>
      </w:r>
      <w:r>
        <w:rPr>
          <w:rFonts w:eastAsia="Times New Roman"/>
          <w:szCs w:val="24"/>
        </w:rPr>
        <w:t xml:space="preserve"> μέχρι να </w:t>
      </w:r>
      <w:r>
        <w:rPr>
          <w:rFonts w:eastAsia="Times New Roman"/>
          <w:szCs w:val="24"/>
        </w:rPr>
        <w:t xml:space="preserve">ολοκληρωθεί αυτή η μετάβαση των τοπικών οικονομιών. </w:t>
      </w:r>
    </w:p>
    <w:p w14:paraId="6B948EBD" w14:textId="77777777" w:rsidR="00244F6B" w:rsidRDefault="006574B6">
      <w:pPr>
        <w:spacing w:after="0"/>
        <w:jc w:val="both"/>
        <w:rPr>
          <w:rFonts w:eastAsia="Times New Roman"/>
          <w:szCs w:val="24"/>
        </w:rPr>
      </w:pPr>
      <w:r>
        <w:rPr>
          <w:rFonts w:eastAsia="Times New Roman"/>
          <w:szCs w:val="24"/>
        </w:rPr>
        <w:t>Στο άρθρο 4 έχουμε επιφυλάξεις. Θα θέλαμε να ψηφίσουμε όλη αυτή την αλλαγή</w:t>
      </w:r>
      <w:r>
        <w:rPr>
          <w:rFonts w:eastAsia="Times New Roman"/>
          <w:szCs w:val="24"/>
        </w:rPr>
        <w:t>,</w:t>
      </w:r>
      <w:r>
        <w:rPr>
          <w:rFonts w:eastAsia="Times New Roman"/>
          <w:szCs w:val="24"/>
        </w:rPr>
        <w:t xml:space="preserve"> γιατί διευκολύνει την αλυσίδα είσπραξης του συγκεκριμένου τέλους. Αλλά ως συνήθως</w:t>
      </w:r>
      <w:r>
        <w:rPr>
          <w:rFonts w:eastAsia="Times New Roman"/>
          <w:szCs w:val="24"/>
        </w:rPr>
        <w:t>,</w:t>
      </w:r>
      <w:r>
        <w:rPr>
          <w:rFonts w:eastAsia="Times New Roman"/>
          <w:szCs w:val="24"/>
        </w:rPr>
        <w:t xml:space="preserve"> η Κυβέρνηση πονηρά σκεπτόμενη στο ίδιο άρθρο</w:t>
      </w:r>
      <w:r>
        <w:rPr>
          <w:rFonts w:eastAsia="Times New Roman"/>
          <w:szCs w:val="24"/>
        </w:rPr>
        <w:t xml:space="preserve"> βάζει κι άλλες διατάξεις. Δηλαδή, τι σχέση έχει, κύριε Υπουργέ, η αλλαγή της αλυσίδας είσπραξης του τέλους με τις αποσπάσεις των υπαλλήλων της ΔΕΗ, που είναι στο τέλος του άρθρου; Γι’ αυτό προσανατολιζόμαστε στο «</w:t>
      </w:r>
      <w:r>
        <w:rPr>
          <w:rFonts w:eastAsia="Times New Roman"/>
          <w:szCs w:val="24"/>
        </w:rPr>
        <w:t>παρών</w:t>
      </w:r>
      <w:r>
        <w:rPr>
          <w:rFonts w:eastAsia="Times New Roman"/>
          <w:szCs w:val="24"/>
        </w:rPr>
        <w:t xml:space="preserve">». Έχουμε επιφύλαξη. </w:t>
      </w:r>
    </w:p>
    <w:p w14:paraId="6B948EBE" w14:textId="77777777" w:rsidR="00244F6B" w:rsidRDefault="006574B6">
      <w:pPr>
        <w:spacing w:after="0"/>
        <w:jc w:val="both"/>
        <w:rPr>
          <w:rFonts w:eastAsia="Times New Roman"/>
          <w:szCs w:val="24"/>
        </w:rPr>
      </w:pPr>
      <w:r>
        <w:rPr>
          <w:rFonts w:eastAsia="Times New Roman"/>
          <w:szCs w:val="24"/>
        </w:rPr>
        <w:t>Το άρθρο 5 αναφ</w:t>
      </w:r>
      <w:r>
        <w:rPr>
          <w:rFonts w:eastAsia="Times New Roman"/>
          <w:szCs w:val="24"/>
        </w:rPr>
        <w:t xml:space="preserve">έρεται στον προσδιορισμό της αξίας των κτηρίων. Αναθέτει στον Υπουργό τον προσδιορισμό της αξίας </w:t>
      </w:r>
      <w:r>
        <w:rPr>
          <w:rFonts w:eastAsia="Times New Roman"/>
          <w:szCs w:val="24"/>
        </w:rPr>
        <w:lastRenderedPageBreak/>
        <w:t>των ακινήτων. Μας λένε οι συνεργάτες σας ότι υπάρχουν κάποιοι μηχανισμοί. Δεν αμφιβάλλουμε. Οπωσδήποτε πρέπει να προσδιορίζεται η αξία του ακινήτου</w:t>
      </w:r>
      <w:r>
        <w:rPr>
          <w:rFonts w:eastAsia="Times New Roman"/>
          <w:szCs w:val="24"/>
        </w:rPr>
        <w:t>,</w:t>
      </w:r>
      <w:r>
        <w:rPr>
          <w:rFonts w:eastAsia="Times New Roman"/>
          <w:szCs w:val="24"/>
        </w:rPr>
        <w:t xml:space="preserve"> προκειμένο</w:t>
      </w:r>
      <w:r>
        <w:rPr>
          <w:rFonts w:eastAsia="Times New Roman"/>
          <w:szCs w:val="24"/>
        </w:rPr>
        <w:t>υ να ενταχθεί σε προγράμματα ενεργειακής αναβάθμισης. Μια ριζική ανακαίνιση θεωρείται εκείνη</w:t>
      </w:r>
      <w:r>
        <w:rPr>
          <w:rFonts w:eastAsia="Times New Roman"/>
          <w:szCs w:val="24"/>
        </w:rPr>
        <w:t>,</w:t>
      </w:r>
      <w:r>
        <w:rPr>
          <w:rFonts w:eastAsia="Times New Roman"/>
          <w:szCs w:val="24"/>
        </w:rPr>
        <w:t xml:space="preserve"> που καλύπτει παρεμβάσεις αξίας 25% και άνω. Για τον μηχανισμό ζητάμε κάποιες διευκρινίσεις. Δεν </w:t>
      </w:r>
      <w:proofErr w:type="spellStart"/>
      <w:r>
        <w:rPr>
          <w:rFonts w:eastAsia="Times New Roman"/>
          <w:szCs w:val="24"/>
        </w:rPr>
        <w:t>ελέχθη</w:t>
      </w:r>
      <w:proofErr w:type="spellEnd"/>
      <w:r>
        <w:rPr>
          <w:rFonts w:eastAsia="Times New Roman"/>
          <w:szCs w:val="24"/>
        </w:rPr>
        <w:t xml:space="preserve"> στην </w:t>
      </w:r>
      <w:r>
        <w:rPr>
          <w:rFonts w:eastAsia="Times New Roman"/>
          <w:szCs w:val="24"/>
        </w:rPr>
        <w:t>ε</w:t>
      </w:r>
      <w:r>
        <w:rPr>
          <w:rFonts w:eastAsia="Times New Roman"/>
          <w:szCs w:val="24"/>
        </w:rPr>
        <w:t>πιτροπή. Πιστεύουμε ότι με τη σημερινή σας τοποθέτηση</w:t>
      </w:r>
      <w:r>
        <w:rPr>
          <w:rFonts w:eastAsia="Times New Roman"/>
          <w:szCs w:val="24"/>
        </w:rPr>
        <w:t xml:space="preserve"> θα μας εξηγήσετε και για τον μηχανισμό προσδιορισμού της αξίας ακινήτου</w:t>
      </w:r>
      <w:r>
        <w:rPr>
          <w:rFonts w:eastAsia="Times New Roman"/>
          <w:szCs w:val="24"/>
        </w:rPr>
        <w:t>,</w:t>
      </w:r>
      <w:r>
        <w:rPr>
          <w:rFonts w:eastAsia="Times New Roman"/>
          <w:szCs w:val="24"/>
        </w:rPr>
        <w:t xml:space="preserve"> που θα είναι δική σας αρμοδιότητα. </w:t>
      </w:r>
    </w:p>
    <w:p w14:paraId="6B948EBF" w14:textId="77777777" w:rsidR="00244F6B" w:rsidRDefault="006574B6">
      <w:pPr>
        <w:spacing w:after="0"/>
        <w:jc w:val="both"/>
        <w:rPr>
          <w:rFonts w:eastAsia="Times New Roman"/>
          <w:szCs w:val="24"/>
        </w:rPr>
      </w:pPr>
      <w:r>
        <w:rPr>
          <w:rFonts w:eastAsia="Times New Roman"/>
          <w:szCs w:val="24"/>
        </w:rPr>
        <w:t xml:space="preserve">Στο άρθρο 6 είμαστε θετικοί. Τροποποιείται η </w:t>
      </w:r>
      <w:proofErr w:type="spellStart"/>
      <w:r>
        <w:rPr>
          <w:rFonts w:eastAsia="Times New Roman"/>
          <w:szCs w:val="24"/>
        </w:rPr>
        <w:t>αδειοδοτική</w:t>
      </w:r>
      <w:proofErr w:type="spellEnd"/>
      <w:r>
        <w:rPr>
          <w:rFonts w:eastAsia="Times New Roman"/>
          <w:szCs w:val="24"/>
        </w:rPr>
        <w:t xml:space="preserve"> διαδικασία των σταθμών ΑΠΕ</w:t>
      </w:r>
      <w:r>
        <w:rPr>
          <w:rFonts w:eastAsia="Times New Roman"/>
          <w:szCs w:val="24"/>
        </w:rPr>
        <w:t>,</w:t>
      </w:r>
      <w:r>
        <w:rPr>
          <w:rFonts w:eastAsia="Times New Roman"/>
          <w:szCs w:val="24"/>
        </w:rPr>
        <w:t xml:space="preserve"> που συμμετέχουν σε ανταγωνιστικές διαδικασίες υποβολής προσφο</w:t>
      </w:r>
      <w:r>
        <w:rPr>
          <w:rFonts w:eastAsia="Times New Roman"/>
          <w:szCs w:val="24"/>
        </w:rPr>
        <w:t>ρών. Επίσης, θεωρούμε εύλογες τις παρατάσεις των οριστικών προσφορών σύνδεσης</w:t>
      </w:r>
      <w:r>
        <w:rPr>
          <w:rFonts w:eastAsia="Times New Roman"/>
          <w:szCs w:val="24"/>
        </w:rPr>
        <w:t>,</w:t>
      </w:r>
      <w:r>
        <w:rPr>
          <w:rFonts w:eastAsia="Times New Roman"/>
          <w:szCs w:val="24"/>
        </w:rPr>
        <w:t xml:space="preserve"> που παρέχονται στα </w:t>
      </w:r>
      <w:proofErr w:type="spellStart"/>
      <w:r>
        <w:rPr>
          <w:rFonts w:eastAsia="Times New Roman"/>
          <w:szCs w:val="24"/>
        </w:rPr>
        <w:t>φωτοβολταϊκά</w:t>
      </w:r>
      <w:proofErr w:type="spellEnd"/>
      <w:r>
        <w:rPr>
          <w:rFonts w:eastAsia="Times New Roman"/>
          <w:szCs w:val="24"/>
        </w:rPr>
        <w:t xml:space="preserve">. </w:t>
      </w:r>
    </w:p>
    <w:p w14:paraId="6B948EC0" w14:textId="77777777" w:rsidR="00244F6B" w:rsidRDefault="006574B6">
      <w:pPr>
        <w:spacing w:after="0"/>
        <w:jc w:val="both"/>
        <w:rPr>
          <w:rFonts w:eastAsia="Times New Roman"/>
          <w:szCs w:val="24"/>
        </w:rPr>
      </w:pPr>
      <w:r>
        <w:rPr>
          <w:rFonts w:eastAsia="Times New Roman"/>
          <w:szCs w:val="24"/>
        </w:rPr>
        <w:t>Κρίνουμε αναγκαία τη ρύθμιση του άρθρου 7</w:t>
      </w:r>
      <w:r>
        <w:rPr>
          <w:rFonts w:eastAsia="Times New Roman"/>
          <w:szCs w:val="24"/>
        </w:rPr>
        <w:t>,</w:t>
      </w:r>
      <w:r>
        <w:rPr>
          <w:rFonts w:eastAsia="Times New Roman"/>
          <w:szCs w:val="24"/>
        </w:rPr>
        <w:t xml:space="preserve"> καθώς εκτιμάται ότι θα δοθεί η δυνατότητα να ληφθεί από τους κατόχους των σταθμών ΑΠΕ ένα σημαντικό </w:t>
      </w:r>
      <w:r>
        <w:rPr>
          <w:rFonts w:eastAsia="Times New Roman"/>
          <w:szCs w:val="24"/>
        </w:rPr>
        <w:t xml:space="preserve">μέρος του κόστους του ειδικού έργου </w:t>
      </w:r>
      <w:proofErr w:type="spellStart"/>
      <w:r>
        <w:rPr>
          <w:rFonts w:eastAsia="Times New Roman"/>
          <w:szCs w:val="24"/>
        </w:rPr>
        <w:t>Πολυπόταμος</w:t>
      </w:r>
      <w:proofErr w:type="spellEnd"/>
      <w:r>
        <w:rPr>
          <w:rFonts w:eastAsia="Times New Roman"/>
          <w:szCs w:val="24"/>
        </w:rPr>
        <w:t>-Νέα Μάκρη. Οπότε θα υποστηρίξουμε το συγκεκριμένο άρθρο.</w:t>
      </w:r>
    </w:p>
    <w:p w14:paraId="6B948EC1" w14:textId="77777777" w:rsidR="00244F6B" w:rsidRDefault="006574B6">
      <w:pPr>
        <w:spacing w:after="0"/>
        <w:jc w:val="both"/>
        <w:rPr>
          <w:rFonts w:eastAsia="Times New Roman"/>
          <w:szCs w:val="24"/>
        </w:rPr>
      </w:pPr>
      <w:r>
        <w:rPr>
          <w:rFonts w:eastAsia="Times New Roman"/>
          <w:szCs w:val="24"/>
        </w:rPr>
        <w:lastRenderedPageBreak/>
        <w:t xml:space="preserve">Έχουμε σοβαρές επιφυλάξεις για το άρθρο 8. </w:t>
      </w:r>
    </w:p>
    <w:p w14:paraId="6B948EC2" w14:textId="77777777" w:rsidR="00244F6B" w:rsidRDefault="006574B6">
      <w:pPr>
        <w:spacing w:after="0"/>
        <w:jc w:val="both"/>
        <w:rPr>
          <w:rFonts w:eastAsia="Times New Roman"/>
          <w:szCs w:val="24"/>
        </w:rPr>
      </w:pPr>
      <w:r>
        <w:rPr>
          <w:rFonts w:eastAsia="Times New Roman"/>
          <w:szCs w:val="24"/>
        </w:rPr>
        <w:t xml:space="preserve">Το άρθρο 9 δίνει μια πολύ μικρή παράταση στους αγρότες παραγωγούς ρεύματος με το </w:t>
      </w:r>
      <w:r>
        <w:rPr>
          <w:rFonts w:eastAsia="Times New Roman"/>
          <w:szCs w:val="24"/>
          <w:lang w:val="en-US"/>
        </w:rPr>
        <w:t>net</w:t>
      </w:r>
      <w:r w:rsidRPr="00EA7115">
        <w:rPr>
          <w:rFonts w:eastAsia="Times New Roman"/>
          <w:szCs w:val="24"/>
        </w:rPr>
        <w:t xml:space="preserve"> </w:t>
      </w:r>
      <w:r>
        <w:rPr>
          <w:rFonts w:eastAsia="Times New Roman"/>
          <w:szCs w:val="24"/>
          <w:lang w:val="en-US"/>
        </w:rPr>
        <w:t>metering</w:t>
      </w:r>
      <w:r>
        <w:rPr>
          <w:rFonts w:eastAsia="Times New Roman"/>
          <w:szCs w:val="24"/>
        </w:rPr>
        <w:t>,</w:t>
      </w:r>
      <w:r w:rsidRPr="00EA7115">
        <w:rPr>
          <w:rFonts w:eastAsia="Times New Roman"/>
          <w:szCs w:val="24"/>
        </w:rPr>
        <w:t xml:space="preserve"> </w:t>
      </w:r>
      <w:r>
        <w:rPr>
          <w:rFonts w:eastAsia="Times New Roman"/>
          <w:szCs w:val="24"/>
        </w:rPr>
        <w:t>που είτε για</w:t>
      </w:r>
      <w:r>
        <w:rPr>
          <w:rFonts w:eastAsia="Times New Roman"/>
          <w:szCs w:val="24"/>
        </w:rPr>
        <w:t xml:space="preserve"> λόγους υγείας είτε για άλλους λόγους</w:t>
      </w:r>
      <w:r>
        <w:rPr>
          <w:rFonts w:eastAsia="Times New Roman"/>
          <w:szCs w:val="24"/>
        </w:rPr>
        <w:t>,</w:t>
      </w:r>
      <w:r>
        <w:rPr>
          <w:rFonts w:eastAsia="Times New Roman"/>
          <w:szCs w:val="24"/>
        </w:rPr>
        <w:t xml:space="preserve"> είχαν χάσει τις προθεσμίες. Σας είπα και στις επιτροπές, κύριε Υπουργέ, ότι η παράταση είναι λίγων ημερών</w:t>
      </w:r>
      <w:r>
        <w:rPr>
          <w:rFonts w:eastAsia="Times New Roman"/>
          <w:szCs w:val="24"/>
        </w:rPr>
        <w:t>, μέχρι 31 Δεκεμβρίου</w:t>
      </w:r>
      <w:r>
        <w:rPr>
          <w:rFonts w:eastAsia="Times New Roman"/>
          <w:szCs w:val="24"/>
        </w:rPr>
        <w:t xml:space="preserve">. </w:t>
      </w:r>
    </w:p>
    <w:p w14:paraId="6B948EC3" w14:textId="77777777" w:rsidR="00244F6B" w:rsidRDefault="006574B6">
      <w:pPr>
        <w:spacing w:after="0"/>
        <w:jc w:val="both"/>
        <w:rPr>
          <w:rFonts w:eastAsia="Times New Roman"/>
          <w:szCs w:val="24"/>
        </w:rPr>
      </w:pPr>
      <w:r w:rsidRPr="00EA7115">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 xml:space="preserve">ακούστηκε) </w:t>
      </w:r>
    </w:p>
    <w:p w14:paraId="6B948EC4" w14:textId="77777777" w:rsidR="00244F6B" w:rsidRDefault="006574B6">
      <w:pPr>
        <w:spacing w:after="0"/>
        <w:jc w:val="both"/>
        <w:rPr>
          <w:rFonts w:eastAsia="Times New Roman"/>
          <w:szCs w:val="24"/>
        </w:rPr>
      </w:pPr>
      <w:r>
        <w:rPr>
          <w:rFonts w:eastAsia="Times New Roman"/>
          <w:b/>
          <w:szCs w:val="24"/>
        </w:rPr>
        <w:t xml:space="preserve">ΧΡΗΣΤΟΣ </w:t>
      </w:r>
      <w:r>
        <w:rPr>
          <w:rFonts w:eastAsia="Times New Roman"/>
          <w:b/>
          <w:szCs w:val="24"/>
        </w:rPr>
        <w:t>ΜΠΟΥΚΩΡΟΣ:</w:t>
      </w:r>
      <w:r>
        <w:rPr>
          <w:rFonts w:eastAsia="Times New Roman"/>
          <w:szCs w:val="24"/>
        </w:rPr>
        <w:t xml:space="preserve"> Μπορείτε να το πάτε μέχρι 31</w:t>
      </w:r>
      <w:r>
        <w:rPr>
          <w:rFonts w:eastAsia="Times New Roman"/>
          <w:szCs w:val="24"/>
        </w:rPr>
        <w:t xml:space="preserve"> Μαρτίου</w:t>
      </w:r>
      <w:r>
        <w:rPr>
          <w:rFonts w:eastAsia="Times New Roman"/>
          <w:szCs w:val="24"/>
        </w:rPr>
        <w:t xml:space="preserve">, όπως ίσχυε και πέρυσι; </w:t>
      </w:r>
    </w:p>
    <w:p w14:paraId="6B948EC5" w14:textId="77777777" w:rsidR="00244F6B" w:rsidRDefault="006574B6">
      <w:pPr>
        <w:spacing w:after="0"/>
        <w:jc w:val="both"/>
        <w:rPr>
          <w:rFonts w:eastAsia="Times New Roman"/>
          <w:szCs w:val="24"/>
        </w:rPr>
      </w:pPr>
      <w:r w:rsidRPr="00EA7115">
        <w:rPr>
          <w:rFonts w:eastAsia="Times New Roman"/>
          <w:b/>
          <w:szCs w:val="24"/>
        </w:rPr>
        <w:t>ΝΙΚΟΛΑΟΣ ΠΑΠΑΔΟΠΟΥΛΟΣ: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6B948EC6" w14:textId="77777777" w:rsidR="00244F6B" w:rsidRDefault="006574B6">
      <w:pPr>
        <w:spacing w:after="0"/>
        <w:jc w:val="both"/>
        <w:rPr>
          <w:rFonts w:eastAsia="Times New Roman"/>
          <w:szCs w:val="24"/>
        </w:rPr>
      </w:pPr>
      <w:r>
        <w:rPr>
          <w:rFonts w:eastAsia="Times New Roman"/>
          <w:b/>
          <w:szCs w:val="24"/>
        </w:rPr>
        <w:t>ΧΡΗΣΤΟΣ ΜΠΟΥΚΩΡΟΣ:</w:t>
      </w:r>
      <w:r>
        <w:rPr>
          <w:rFonts w:eastAsia="Times New Roman"/>
          <w:szCs w:val="24"/>
        </w:rPr>
        <w:t xml:space="preserve"> Για τους αγρότες μιλάμε, κύριε Παπαδόπουλε. </w:t>
      </w:r>
    </w:p>
    <w:p w14:paraId="6B948EC7" w14:textId="77777777" w:rsidR="00244F6B" w:rsidRDefault="006574B6">
      <w:pPr>
        <w:spacing w:after="0"/>
        <w:jc w:val="both"/>
        <w:rPr>
          <w:rFonts w:eastAsia="Times New Roman"/>
          <w:szCs w:val="24"/>
        </w:rPr>
      </w:pPr>
      <w:r>
        <w:rPr>
          <w:rFonts w:eastAsia="Times New Roman"/>
          <w:szCs w:val="24"/>
        </w:rPr>
        <w:t>Σ</w:t>
      </w:r>
      <w:r w:rsidRPr="00E22235">
        <w:rPr>
          <w:rFonts w:eastAsia="Times New Roman"/>
          <w:szCs w:val="24"/>
        </w:rPr>
        <w:t>το άρθρο 10 έχουμε επιφυλάξεις.</w:t>
      </w:r>
    </w:p>
    <w:p w14:paraId="6B948EC8" w14:textId="77777777" w:rsidR="00244F6B" w:rsidRDefault="006574B6">
      <w:pPr>
        <w:spacing w:after="0"/>
        <w:jc w:val="both"/>
        <w:rPr>
          <w:rFonts w:eastAsia="Times New Roman"/>
          <w:szCs w:val="24"/>
        </w:rPr>
      </w:pPr>
      <w:r>
        <w:rPr>
          <w:rFonts w:eastAsia="Times New Roman"/>
          <w:szCs w:val="24"/>
          <w:lang w:val="en-US"/>
        </w:rPr>
        <w:t>T</w:t>
      </w:r>
      <w:r w:rsidRPr="00E22235">
        <w:rPr>
          <w:rFonts w:eastAsia="Times New Roman"/>
          <w:szCs w:val="24"/>
        </w:rPr>
        <w:t>ο άρθρο 11, το οποίο διευκολύνει οπωσδήποτε τ</w:t>
      </w:r>
      <w:r w:rsidRPr="00E22235">
        <w:rPr>
          <w:rFonts w:eastAsia="Times New Roman"/>
          <w:szCs w:val="24"/>
        </w:rPr>
        <w:t>ους κατοίκους κτισμάτων για τις επισκευ</w:t>
      </w:r>
      <w:r>
        <w:rPr>
          <w:rFonts w:eastAsia="Times New Roman"/>
          <w:szCs w:val="24"/>
        </w:rPr>
        <w:t>ές από τις πυρόπληκτες περιοχές κ.λπ.</w:t>
      </w:r>
      <w:r w:rsidRPr="00E22235">
        <w:rPr>
          <w:rFonts w:eastAsia="Times New Roman"/>
          <w:szCs w:val="24"/>
        </w:rPr>
        <w:t xml:space="preserve"> θα το </w:t>
      </w:r>
      <w:r>
        <w:rPr>
          <w:rFonts w:eastAsia="Times New Roman"/>
          <w:szCs w:val="24"/>
        </w:rPr>
        <w:t xml:space="preserve">ψηφίσουμε γιατί </w:t>
      </w:r>
      <w:r w:rsidRPr="00E22235">
        <w:rPr>
          <w:rFonts w:eastAsia="Times New Roman"/>
          <w:szCs w:val="24"/>
        </w:rPr>
        <w:t xml:space="preserve">οφείλουμε να </w:t>
      </w:r>
      <w:r>
        <w:rPr>
          <w:rFonts w:eastAsia="Times New Roman"/>
          <w:szCs w:val="24"/>
        </w:rPr>
        <w:t>τους ενισχύσουμε.</w:t>
      </w:r>
    </w:p>
    <w:p w14:paraId="6B948EC9" w14:textId="77777777" w:rsidR="00244F6B" w:rsidRDefault="006574B6">
      <w:pPr>
        <w:spacing w:after="0"/>
        <w:jc w:val="both"/>
        <w:rPr>
          <w:rFonts w:eastAsia="Times New Roman"/>
          <w:szCs w:val="24"/>
        </w:rPr>
      </w:pPr>
      <w:r>
        <w:rPr>
          <w:rFonts w:eastAsia="Times New Roman"/>
          <w:szCs w:val="24"/>
        </w:rPr>
        <w:t>Όσον αφορά τ</w:t>
      </w:r>
      <w:r w:rsidRPr="00E22235">
        <w:rPr>
          <w:rFonts w:eastAsia="Times New Roman"/>
          <w:szCs w:val="24"/>
        </w:rPr>
        <w:t>ο άρθρο 12</w:t>
      </w:r>
      <w:r>
        <w:rPr>
          <w:rFonts w:eastAsia="Times New Roman"/>
          <w:szCs w:val="24"/>
        </w:rPr>
        <w:t>,</w:t>
      </w:r>
      <w:r w:rsidRPr="00E22235">
        <w:rPr>
          <w:rFonts w:eastAsia="Times New Roman"/>
          <w:szCs w:val="24"/>
        </w:rPr>
        <w:t xml:space="preserve"> ενώ έχει κάποιες θετικές προβλέψεις</w:t>
      </w:r>
      <w:r>
        <w:rPr>
          <w:rFonts w:eastAsia="Times New Roman"/>
          <w:szCs w:val="24"/>
        </w:rPr>
        <w:t>,</w:t>
      </w:r>
      <w:r w:rsidRPr="00E22235">
        <w:rPr>
          <w:rFonts w:eastAsia="Times New Roman"/>
          <w:szCs w:val="24"/>
        </w:rPr>
        <w:t xml:space="preserve"> χρειάζεται να επισημάνουμε </w:t>
      </w:r>
      <w:r>
        <w:rPr>
          <w:rFonts w:eastAsia="Times New Roman"/>
          <w:szCs w:val="24"/>
        </w:rPr>
        <w:t>ότι είναι</w:t>
      </w:r>
      <w:r w:rsidRPr="00E22235">
        <w:rPr>
          <w:rFonts w:eastAsia="Times New Roman"/>
          <w:szCs w:val="24"/>
        </w:rPr>
        <w:t xml:space="preserve"> η δεύτερη φορά</w:t>
      </w:r>
      <w:r>
        <w:rPr>
          <w:rFonts w:eastAsia="Times New Roman"/>
          <w:szCs w:val="24"/>
        </w:rPr>
        <w:t>,</w:t>
      </w:r>
      <w:r w:rsidRPr="00E22235">
        <w:rPr>
          <w:rFonts w:eastAsia="Times New Roman"/>
          <w:szCs w:val="24"/>
        </w:rPr>
        <w:t xml:space="preserve"> </w:t>
      </w:r>
      <w:r w:rsidRPr="00E22235">
        <w:rPr>
          <w:rFonts w:eastAsia="Times New Roman"/>
          <w:szCs w:val="24"/>
        </w:rPr>
        <w:lastRenderedPageBreak/>
        <w:t>που δίνετ</w:t>
      </w:r>
      <w:r>
        <w:rPr>
          <w:rFonts w:eastAsia="Times New Roman"/>
          <w:szCs w:val="24"/>
        </w:rPr>
        <w:t>αι</w:t>
      </w:r>
      <w:r w:rsidRPr="00E22235">
        <w:rPr>
          <w:rFonts w:eastAsia="Times New Roman"/>
          <w:szCs w:val="24"/>
        </w:rPr>
        <w:t xml:space="preserve"> </w:t>
      </w:r>
      <w:r w:rsidRPr="00E22235">
        <w:rPr>
          <w:rFonts w:eastAsia="Times New Roman"/>
          <w:szCs w:val="24"/>
        </w:rPr>
        <w:t>παράταση</w:t>
      </w:r>
      <w:r>
        <w:rPr>
          <w:rFonts w:eastAsia="Times New Roman"/>
          <w:szCs w:val="24"/>
        </w:rPr>
        <w:t>. Κ</w:t>
      </w:r>
      <w:r w:rsidRPr="00E22235">
        <w:rPr>
          <w:rFonts w:eastAsia="Times New Roman"/>
          <w:szCs w:val="24"/>
        </w:rPr>
        <w:t>αι ξέρετε</w:t>
      </w:r>
      <w:r>
        <w:rPr>
          <w:rFonts w:eastAsia="Times New Roman"/>
          <w:szCs w:val="24"/>
        </w:rPr>
        <w:t>,</w:t>
      </w:r>
      <w:r w:rsidRPr="00E22235">
        <w:rPr>
          <w:rFonts w:eastAsia="Times New Roman"/>
          <w:szCs w:val="24"/>
        </w:rPr>
        <w:t xml:space="preserve"> </w:t>
      </w:r>
      <w:r>
        <w:rPr>
          <w:rFonts w:eastAsia="Times New Roman"/>
          <w:szCs w:val="24"/>
        </w:rPr>
        <w:t xml:space="preserve">όταν </w:t>
      </w:r>
      <w:r w:rsidRPr="00E22235">
        <w:rPr>
          <w:rFonts w:eastAsia="Times New Roman"/>
          <w:szCs w:val="24"/>
        </w:rPr>
        <w:t xml:space="preserve">για όλα τα ζητήματα </w:t>
      </w:r>
      <w:r>
        <w:rPr>
          <w:rFonts w:eastAsia="Times New Roman"/>
          <w:szCs w:val="24"/>
        </w:rPr>
        <w:t xml:space="preserve">δίνεται </w:t>
      </w:r>
      <w:r w:rsidRPr="00E22235">
        <w:rPr>
          <w:rFonts w:eastAsia="Times New Roman"/>
          <w:szCs w:val="24"/>
        </w:rPr>
        <w:t>παράταση</w:t>
      </w:r>
      <w:r w:rsidRPr="007D63B3">
        <w:rPr>
          <w:rFonts w:eastAsia="Times New Roman"/>
          <w:szCs w:val="24"/>
        </w:rPr>
        <w:t xml:space="preserve">, </w:t>
      </w:r>
      <w:r w:rsidRPr="00E22235">
        <w:rPr>
          <w:rFonts w:eastAsia="Times New Roman"/>
          <w:szCs w:val="24"/>
        </w:rPr>
        <w:t>παράταση</w:t>
      </w:r>
      <w:r>
        <w:rPr>
          <w:rFonts w:eastAsia="Times New Roman"/>
          <w:szCs w:val="24"/>
        </w:rPr>
        <w:t xml:space="preserve">, </w:t>
      </w:r>
      <w:r w:rsidRPr="00E22235">
        <w:rPr>
          <w:rFonts w:eastAsia="Times New Roman"/>
          <w:szCs w:val="24"/>
        </w:rPr>
        <w:t>παράταση</w:t>
      </w:r>
      <w:r>
        <w:rPr>
          <w:rFonts w:eastAsia="Times New Roman"/>
          <w:szCs w:val="24"/>
        </w:rPr>
        <w:t>,</w:t>
      </w:r>
      <w:r w:rsidRPr="00E22235">
        <w:rPr>
          <w:rFonts w:eastAsia="Times New Roman"/>
          <w:szCs w:val="24"/>
        </w:rPr>
        <w:t xml:space="preserve"> δεν δείχνει ότι η δημόσια διοίκηση λειτουργεί</w:t>
      </w:r>
      <w:r>
        <w:rPr>
          <w:rFonts w:eastAsia="Times New Roman"/>
          <w:szCs w:val="24"/>
        </w:rPr>
        <w:t>,</w:t>
      </w:r>
      <w:r w:rsidRPr="00E22235">
        <w:rPr>
          <w:rFonts w:eastAsia="Times New Roman"/>
          <w:szCs w:val="24"/>
        </w:rPr>
        <w:t xml:space="preserve"> το αντίθετο</w:t>
      </w:r>
      <w:r>
        <w:rPr>
          <w:rFonts w:eastAsia="Times New Roman"/>
          <w:szCs w:val="24"/>
        </w:rPr>
        <w:t>.</w:t>
      </w:r>
    </w:p>
    <w:p w14:paraId="6B948ECA" w14:textId="77777777" w:rsidR="00244F6B" w:rsidRDefault="006574B6">
      <w:pPr>
        <w:spacing w:after="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B948ECB" w14:textId="77777777" w:rsidR="00244F6B" w:rsidRDefault="006574B6">
      <w:pPr>
        <w:spacing w:after="0"/>
        <w:jc w:val="both"/>
        <w:rPr>
          <w:rFonts w:eastAsia="Times New Roman"/>
          <w:szCs w:val="24"/>
        </w:rPr>
      </w:pPr>
      <w:r>
        <w:rPr>
          <w:rFonts w:eastAsia="Times New Roman"/>
          <w:szCs w:val="24"/>
        </w:rPr>
        <w:t>Κ</w:t>
      </w:r>
      <w:r w:rsidRPr="00E22235">
        <w:rPr>
          <w:rFonts w:eastAsia="Times New Roman"/>
          <w:szCs w:val="24"/>
        </w:rPr>
        <w:t>αι στο άρθρο 13 παρ</w:t>
      </w:r>
      <w:r>
        <w:rPr>
          <w:rFonts w:eastAsia="Times New Roman"/>
          <w:szCs w:val="24"/>
        </w:rPr>
        <w:t>’</w:t>
      </w:r>
      <w:r>
        <w:rPr>
          <w:rFonts w:eastAsia="Times New Roman"/>
          <w:szCs w:val="24"/>
        </w:rPr>
        <w:t xml:space="preserve"> </w:t>
      </w:r>
      <w:r w:rsidRPr="00E22235">
        <w:rPr>
          <w:rFonts w:eastAsia="Times New Roman"/>
          <w:szCs w:val="24"/>
        </w:rPr>
        <w:t xml:space="preserve">ότι θέλουμε να πούμε </w:t>
      </w:r>
      <w:r>
        <w:rPr>
          <w:rFonts w:eastAsia="Times New Roman"/>
          <w:szCs w:val="24"/>
        </w:rPr>
        <w:t xml:space="preserve">«ναι», κύριε Υπουργέ, </w:t>
      </w:r>
      <w:r w:rsidRPr="00E22235">
        <w:rPr>
          <w:rFonts w:eastAsia="Times New Roman"/>
          <w:szCs w:val="24"/>
        </w:rPr>
        <w:t xml:space="preserve">γιατί λέει εδώ για την κατάργηση των προστίμων για τις πυρόπληκτες περιοχές </w:t>
      </w:r>
      <w:r>
        <w:rPr>
          <w:rFonts w:eastAsia="Times New Roman"/>
          <w:szCs w:val="24"/>
        </w:rPr>
        <w:t>κ.λπ.,</w:t>
      </w:r>
      <w:r w:rsidRPr="00E22235">
        <w:rPr>
          <w:rFonts w:eastAsia="Times New Roman"/>
          <w:szCs w:val="24"/>
        </w:rPr>
        <w:t xml:space="preserve"> οπωσδήποτε πρέπει να </w:t>
      </w:r>
      <w:r>
        <w:rPr>
          <w:rFonts w:eastAsia="Times New Roman"/>
          <w:szCs w:val="24"/>
        </w:rPr>
        <w:t xml:space="preserve">τους </w:t>
      </w:r>
      <w:r w:rsidRPr="00E22235">
        <w:rPr>
          <w:rFonts w:eastAsia="Times New Roman"/>
          <w:szCs w:val="24"/>
        </w:rPr>
        <w:t>διευκολύνουμε</w:t>
      </w:r>
      <w:r>
        <w:rPr>
          <w:rFonts w:eastAsia="Times New Roman"/>
          <w:szCs w:val="24"/>
        </w:rPr>
        <w:t>. Έ</w:t>
      </w:r>
      <w:r w:rsidRPr="00E22235">
        <w:rPr>
          <w:rFonts w:eastAsia="Times New Roman"/>
          <w:szCs w:val="24"/>
        </w:rPr>
        <w:t>ρχεστε και βάζετε τρεις-τέσσερις διατάξεις στο ίδιο άρθρο και σας λέω ένα μόνο παράδειγμ</w:t>
      </w:r>
      <w:r w:rsidRPr="00E22235">
        <w:rPr>
          <w:rFonts w:eastAsia="Times New Roman"/>
          <w:szCs w:val="24"/>
        </w:rPr>
        <w:t>α</w:t>
      </w:r>
      <w:r>
        <w:rPr>
          <w:rFonts w:eastAsia="Times New Roman"/>
          <w:szCs w:val="24"/>
        </w:rPr>
        <w:t>: Γ</w:t>
      </w:r>
      <w:r w:rsidRPr="00E22235">
        <w:rPr>
          <w:rFonts w:eastAsia="Times New Roman"/>
          <w:szCs w:val="24"/>
        </w:rPr>
        <w:t>ια εργασίες μικρής κλίμακας</w:t>
      </w:r>
      <w:r>
        <w:rPr>
          <w:rFonts w:eastAsia="Times New Roman"/>
          <w:szCs w:val="24"/>
        </w:rPr>
        <w:t>,</w:t>
      </w:r>
      <w:r w:rsidRPr="00E22235">
        <w:rPr>
          <w:rFonts w:eastAsia="Times New Roman"/>
          <w:szCs w:val="24"/>
        </w:rPr>
        <w:t xml:space="preserve"> </w:t>
      </w:r>
      <w:r>
        <w:rPr>
          <w:rFonts w:eastAsia="Times New Roman"/>
          <w:szCs w:val="24"/>
        </w:rPr>
        <w:t>κάποιος</w:t>
      </w:r>
      <w:r>
        <w:rPr>
          <w:rFonts w:eastAsia="Times New Roman"/>
          <w:szCs w:val="24"/>
        </w:rPr>
        <w:t>,</w:t>
      </w:r>
      <w:r>
        <w:rPr>
          <w:rFonts w:eastAsia="Times New Roman"/>
          <w:szCs w:val="24"/>
        </w:rPr>
        <w:t xml:space="preserve"> που είναι ενταγμένος στο</w:t>
      </w:r>
      <w:r w:rsidRPr="00E22235">
        <w:rPr>
          <w:rFonts w:eastAsia="Times New Roman"/>
          <w:szCs w:val="24"/>
        </w:rPr>
        <w:t xml:space="preserve"> </w:t>
      </w:r>
      <w:r>
        <w:rPr>
          <w:rFonts w:eastAsia="Times New Roman"/>
          <w:szCs w:val="24"/>
        </w:rPr>
        <w:t>Π</w:t>
      </w:r>
      <w:r w:rsidRPr="00E22235">
        <w:rPr>
          <w:rFonts w:eastAsia="Times New Roman"/>
          <w:szCs w:val="24"/>
        </w:rPr>
        <w:t xml:space="preserve">ρόγραμμα </w:t>
      </w:r>
      <w:r>
        <w:rPr>
          <w:rFonts w:eastAsia="Times New Roman"/>
          <w:szCs w:val="24"/>
        </w:rPr>
        <w:t>«Ε</w:t>
      </w:r>
      <w:r w:rsidRPr="00E22235">
        <w:rPr>
          <w:rFonts w:eastAsia="Times New Roman"/>
          <w:szCs w:val="24"/>
        </w:rPr>
        <w:t xml:space="preserve">ξοικονομώ </w:t>
      </w:r>
      <w:r>
        <w:rPr>
          <w:rFonts w:eastAsia="Times New Roman"/>
          <w:szCs w:val="24"/>
        </w:rPr>
        <w:t>ΙΙ»</w:t>
      </w:r>
      <w:r>
        <w:rPr>
          <w:rFonts w:eastAsia="Times New Roman"/>
          <w:szCs w:val="24"/>
        </w:rPr>
        <w:t>,</w:t>
      </w:r>
      <w:r w:rsidRPr="00E22235">
        <w:rPr>
          <w:rFonts w:eastAsia="Times New Roman"/>
          <w:szCs w:val="24"/>
        </w:rPr>
        <w:t xml:space="preserve"> γλιτών</w:t>
      </w:r>
      <w:r>
        <w:rPr>
          <w:rFonts w:eastAsia="Times New Roman"/>
          <w:szCs w:val="24"/>
        </w:rPr>
        <w:t>ει</w:t>
      </w:r>
      <w:r w:rsidRPr="00E22235">
        <w:rPr>
          <w:rFonts w:eastAsia="Times New Roman"/>
          <w:szCs w:val="24"/>
        </w:rPr>
        <w:t xml:space="preserve"> τα πρόστιμα</w:t>
      </w:r>
      <w:r>
        <w:rPr>
          <w:rFonts w:eastAsia="Times New Roman"/>
          <w:szCs w:val="24"/>
        </w:rPr>
        <w:t>. Τ</w:t>
      </w:r>
      <w:r w:rsidRPr="00E22235">
        <w:rPr>
          <w:rFonts w:eastAsia="Times New Roman"/>
          <w:szCs w:val="24"/>
        </w:rPr>
        <w:t>ο διπλανό διαμέρισμα</w:t>
      </w:r>
      <w:r>
        <w:rPr>
          <w:rFonts w:eastAsia="Times New Roman"/>
          <w:szCs w:val="24"/>
        </w:rPr>
        <w:t>,</w:t>
      </w:r>
      <w:r w:rsidRPr="00E22235">
        <w:rPr>
          <w:rFonts w:eastAsia="Times New Roman"/>
          <w:szCs w:val="24"/>
        </w:rPr>
        <w:t xml:space="preserve"> που δεν είναι ενταγμένο σε κανένα πρόγραμμα</w:t>
      </w:r>
      <w:r>
        <w:rPr>
          <w:rFonts w:eastAsia="Times New Roman"/>
          <w:szCs w:val="24"/>
        </w:rPr>
        <w:t>, θεωρείται παραβά</w:t>
      </w:r>
      <w:r w:rsidRPr="00E22235">
        <w:rPr>
          <w:rFonts w:eastAsia="Times New Roman"/>
          <w:szCs w:val="24"/>
        </w:rPr>
        <w:t>της και πληρώνει τα πρόστιμα</w:t>
      </w:r>
      <w:r>
        <w:rPr>
          <w:rFonts w:eastAsia="Times New Roman"/>
          <w:szCs w:val="24"/>
        </w:rPr>
        <w:t>.</w:t>
      </w:r>
    </w:p>
    <w:p w14:paraId="6B948ECC" w14:textId="77777777" w:rsidR="00244F6B" w:rsidRDefault="006574B6">
      <w:pPr>
        <w:spacing w:after="0"/>
        <w:jc w:val="both"/>
        <w:rPr>
          <w:rFonts w:eastAsia="Times New Roman"/>
          <w:szCs w:val="24"/>
        </w:rPr>
      </w:pPr>
      <w:r>
        <w:rPr>
          <w:rFonts w:eastAsia="Times New Roman"/>
          <w:szCs w:val="24"/>
        </w:rPr>
        <w:t xml:space="preserve">Είναι </w:t>
      </w:r>
      <w:r w:rsidRPr="00E22235">
        <w:rPr>
          <w:rFonts w:eastAsia="Times New Roman"/>
          <w:szCs w:val="24"/>
        </w:rPr>
        <w:t>και κάποιες άλλες δι</w:t>
      </w:r>
      <w:r w:rsidRPr="00E22235">
        <w:rPr>
          <w:rFonts w:eastAsia="Times New Roman"/>
          <w:szCs w:val="24"/>
        </w:rPr>
        <w:t>ατάξεις που είναι προβληματικές</w:t>
      </w:r>
      <w:r>
        <w:rPr>
          <w:rFonts w:eastAsia="Times New Roman"/>
          <w:szCs w:val="24"/>
        </w:rPr>
        <w:t>. Ο</w:t>
      </w:r>
      <w:r w:rsidRPr="00E22235">
        <w:rPr>
          <w:rFonts w:eastAsia="Times New Roman"/>
          <w:szCs w:val="24"/>
        </w:rPr>
        <w:t xml:space="preserve"> χρόνος δεν επαρκεί να</w:t>
      </w:r>
      <w:r>
        <w:rPr>
          <w:rFonts w:eastAsia="Times New Roman"/>
          <w:szCs w:val="24"/>
        </w:rPr>
        <w:t xml:space="preserve"> τις</w:t>
      </w:r>
      <w:r w:rsidRPr="00E22235">
        <w:rPr>
          <w:rFonts w:eastAsia="Times New Roman"/>
          <w:szCs w:val="24"/>
        </w:rPr>
        <w:t xml:space="preserve"> αναλύσουμε πλήρως</w:t>
      </w:r>
      <w:r>
        <w:rPr>
          <w:rFonts w:eastAsia="Times New Roman"/>
          <w:szCs w:val="24"/>
        </w:rPr>
        <w:t>. Τ</w:t>
      </w:r>
      <w:r w:rsidRPr="00E22235">
        <w:rPr>
          <w:rFonts w:eastAsia="Times New Roman"/>
          <w:szCs w:val="24"/>
        </w:rPr>
        <w:t>ο άρθρο 14</w:t>
      </w:r>
      <w:r>
        <w:rPr>
          <w:rFonts w:eastAsia="Times New Roman"/>
          <w:szCs w:val="24"/>
        </w:rPr>
        <w:t>, επίσης. Φ</w:t>
      </w:r>
      <w:r w:rsidRPr="00E22235">
        <w:rPr>
          <w:rFonts w:eastAsia="Times New Roman"/>
          <w:szCs w:val="24"/>
        </w:rPr>
        <w:t>έρνετε την παράκαμψη των χρήσεων γης για ανέγερση μονάδων υγείας</w:t>
      </w:r>
      <w:r>
        <w:rPr>
          <w:rFonts w:eastAsia="Times New Roman"/>
          <w:szCs w:val="24"/>
        </w:rPr>
        <w:t xml:space="preserve"> ή</w:t>
      </w:r>
      <w:r w:rsidRPr="00E22235">
        <w:rPr>
          <w:rFonts w:eastAsia="Times New Roman"/>
          <w:szCs w:val="24"/>
        </w:rPr>
        <w:t xml:space="preserve"> μονάδων εκπαίδευσης</w:t>
      </w:r>
      <w:r>
        <w:rPr>
          <w:rFonts w:eastAsia="Times New Roman"/>
          <w:szCs w:val="24"/>
        </w:rPr>
        <w:t>. Α</w:t>
      </w:r>
      <w:r w:rsidRPr="00E22235">
        <w:rPr>
          <w:rFonts w:eastAsia="Times New Roman"/>
          <w:szCs w:val="24"/>
        </w:rPr>
        <w:t>υτή η διά</w:t>
      </w:r>
      <w:r w:rsidRPr="00E22235">
        <w:rPr>
          <w:rFonts w:eastAsia="Times New Roman"/>
          <w:szCs w:val="24"/>
        </w:rPr>
        <w:lastRenderedPageBreak/>
        <w:t xml:space="preserve">ταξη μπορεί να δημιουργήσει </w:t>
      </w:r>
      <w:proofErr w:type="spellStart"/>
      <w:r w:rsidRPr="00E22235">
        <w:rPr>
          <w:rFonts w:eastAsia="Times New Roman"/>
          <w:szCs w:val="24"/>
        </w:rPr>
        <w:t>τερατογ</w:t>
      </w:r>
      <w:r>
        <w:rPr>
          <w:rFonts w:eastAsia="Times New Roman"/>
          <w:szCs w:val="24"/>
        </w:rPr>
        <w:t>ε</w:t>
      </w:r>
      <w:r w:rsidRPr="00E22235">
        <w:rPr>
          <w:rFonts w:eastAsia="Times New Roman"/>
          <w:szCs w:val="24"/>
        </w:rPr>
        <w:t>ν</w:t>
      </w:r>
      <w:r>
        <w:rPr>
          <w:rFonts w:eastAsia="Times New Roman"/>
          <w:szCs w:val="24"/>
        </w:rPr>
        <w:t>έ</w:t>
      </w:r>
      <w:r w:rsidRPr="00E22235">
        <w:rPr>
          <w:rFonts w:eastAsia="Times New Roman"/>
          <w:szCs w:val="24"/>
        </w:rPr>
        <w:t>σ</w:t>
      </w:r>
      <w:r>
        <w:rPr>
          <w:rFonts w:eastAsia="Times New Roman"/>
          <w:szCs w:val="24"/>
        </w:rPr>
        <w:t>εις</w:t>
      </w:r>
      <w:proofErr w:type="spellEnd"/>
      <w:r w:rsidRPr="00E22235">
        <w:rPr>
          <w:rFonts w:eastAsia="Times New Roman"/>
          <w:szCs w:val="24"/>
        </w:rPr>
        <w:t xml:space="preserve"> στο μέλλον</w:t>
      </w:r>
      <w:r>
        <w:rPr>
          <w:rFonts w:eastAsia="Times New Roman"/>
          <w:szCs w:val="24"/>
        </w:rPr>
        <w:t>. Μ</w:t>
      </w:r>
      <w:r w:rsidRPr="00E22235">
        <w:rPr>
          <w:rFonts w:eastAsia="Times New Roman"/>
          <w:szCs w:val="24"/>
        </w:rPr>
        <w:t xml:space="preserve">πορεί να </w:t>
      </w:r>
      <w:r>
        <w:rPr>
          <w:rFonts w:eastAsia="Times New Roman"/>
          <w:szCs w:val="24"/>
        </w:rPr>
        <w:t>έ</w:t>
      </w:r>
      <w:r w:rsidRPr="00E22235">
        <w:rPr>
          <w:rFonts w:eastAsia="Times New Roman"/>
          <w:szCs w:val="24"/>
        </w:rPr>
        <w:t>ρθουν ιδιώτες σε μικρές τ</w:t>
      </w:r>
      <w:r>
        <w:rPr>
          <w:rFonts w:eastAsia="Times New Roman"/>
          <w:szCs w:val="24"/>
        </w:rPr>
        <w:t>ουριστικές περιοχές να παραβούν</w:t>
      </w:r>
      <w:r w:rsidRPr="00E22235">
        <w:rPr>
          <w:rFonts w:eastAsia="Times New Roman"/>
          <w:szCs w:val="24"/>
        </w:rPr>
        <w:t xml:space="preserve"> τις </w:t>
      </w:r>
      <w:r>
        <w:rPr>
          <w:rFonts w:eastAsia="Times New Roman"/>
          <w:szCs w:val="24"/>
        </w:rPr>
        <w:t>χ</w:t>
      </w:r>
      <w:r w:rsidRPr="00E22235">
        <w:rPr>
          <w:rFonts w:eastAsia="Times New Roman"/>
          <w:szCs w:val="24"/>
        </w:rPr>
        <w:t>ρήσεις γης</w:t>
      </w:r>
      <w:r>
        <w:rPr>
          <w:rFonts w:eastAsia="Times New Roman"/>
          <w:szCs w:val="24"/>
        </w:rPr>
        <w:t xml:space="preserve">, να </w:t>
      </w:r>
      <w:r w:rsidRPr="00E22235">
        <w:rPr>
          <w:rFonts w:eastAsia="Times New Roman"/>
          <w:szCs w:val="24"/>
        </w:rPr>
        <w:t>χτίσουν διαγωνιστικά κέντρα</w:t>
      </w:r>
      <w:r>
        <w:rPr>
          <w:rFonts w:eastAsia="Times New Roman"/>
          <w:szCs w:val="24"/>
        </w:rPr>
        <w:t>. Ε</w:t>
      </w:r>
      <w:r w:rsidRPr="00E22235">
        <w:rPr>
          <w:rFonts w:eastAsia="Times New Roman"/>
          <w:szCs w:val="24"/>
        </w:rPr>
        <w:t xml:space="preserve">μείς δεν είμαστε εναντίον των </w:t>
      </w:r>
      <w:r>
        <w:rPr>
          <w:rFonts w:eastAsia="Times New Roman"/>
          <w:szCs w:val="24"/>
        </w:rPr>
        <w:t>ε</w:t>
      </w:r>
      <w:r w:rsidRPr="00E22235">
        <w:rPr>
          <w:rFonts w:eastAsia="Times New Roman"/>
          <w:szCs w:val="24"/>
        </w:rPr>
        <w:t>πενδύσεων</w:t>
      </w:r>
      <w:r>
        <w:rPr>
          <w:rFonts w:eastAsia="Times New Roman"/>
          <w:szCs w:val="24"/>
        </w:rPr>
        <w:t>, κύριε Υπουργέ</w:t>
      </w:r>
      <w:r w:rsidRPr="00E22235">
        <w:rPr>
          <w:rFonts w:eastAsia="Times New Roman"/>
          <w:szCs w:val="24"/>
        </w:rPr>
        <w:t xml:space="preserve"> </w:t>
      </w:r>
      <w:r>
        <w:rPr>
          <w:rFonts w:eastAsia="Times New Roman"/>
          <w:szCs w:val="24"/>
        </w:rPr>
        <w:t>-</w:t>
      </w:r>
      <w:r w:rsidRPr="00E22235">
        <w:rPr>
          <w:rFonts w:eastAsia="Times New Roman"/>
          <w:szCs w:val="24"/>
        </w:rPr>
        <w:t xml:space="preserve">για </w:t>
      </w:r>
      <w:r>
        <w:rPr>
          <w:rFonts w:eastAsia="Times New Roman"/>
          <w:szCs w:val="24"/>
        </w:rPr>
        <w:t xml:space="preserve">να </w:t>
      </w:r>
      <w:r w:rsidRPr="00E22235">
        <w:rPr>
          <w:rFonts w:eastAsia="Times New Roman"/>
          <w:szCs w:val="24"/>
        </w:rPr>
        <w:t>το ξέρετε</w:t>
      </w:r>
      <w:r>
        <w:rPr>
          <w:rFonts w:eastAsia="Times New Roman"/>
          <w:szCs w:val="24"/>
        </w:rPr>
        <w:t>-,</w:t>
      </w:r>
      <w:r w:rsidRPr="00E22235">
        <w:rPr>
          <w:rFonts w:eastAsia="Times New Roman"/>
          <w:szCs w:val="24"/>
        </w:rPr>
        <w:t xml:space="preserve"> αλλά είμαστε εναντίον της νόθευσης του ανταγωνισμού</w:t>
      </w:r>
      <w:r>
        <w:rPr>
          <w:rFonts w:eastAsia="Times New Roman"/>
          <w:szCs w:val="24"/>
        </w:rPr>
        <w:t>,</w:t>
      </w:r>
      <w:r w:rsidRPr="00E22235">
        <w:rPr>
          <w:rFonts w:eastAsia="Times New Roman"/>
          <w:szCs w:val="24"/>
        </w:rPr>
        <w:t xml:space="preserve"> άλλους όρους για τον έναν</w:t>
      </w:r>
      <w:r>
        <w:rPr>
          <w:rFonts w:eastAsia="Times New Roman"/>
          <w:szCs w:val="24"/>
        </w:rPr>
        <w:t>,</w:t>
      </w:r>
      <w:r w:rsidRPr="00E22235">
        <w:rPr>
          <w:rFonts w:eastAsia="Times New Roman"/>
          <w:szCs w:val="24"/>
        </w:rPr>
        <w:t xml:space="preserve"> άλλους όρους για τον άλλον</w:t>
      </w:r>
      <w:r>
        <w:rPr>
          <w:rFonts w:eastAsia="Times New Roman"/>
          <w:szCs w:val="24"/>
        </w:rPr>
        <w:t>. Ε</w:t>
      </w:r>
      <w:r w:rsidRPr="00E22235">
        <w:rPr>
          <w:rFonts w:eastAsia="Times New Roman"/>
          <w:szCs w:val="24"/>
        </w:rPr>
        <w:t>πιταχύνει και διευκολύνει</w:t>
      </w:r>
      <w:r>
        <w:rPr>
          <w:rFonts w:eastAsia="Times New Roman"/>
          <w:szCs w:val="24"/>
        </w:rPr>
        <w:t>,</w:t>
      </w:r>
      <w:r w:rsidRPr="00E22235">
        <w:rPr>
          <w:rFonts w:eastAsia="Times New Roman"/>
          <w:szCs w:val="24"/>
        </w:rPr>
        <w:t xml:space="preserve"> το αναγνωρίζουμε</w:t>
      </w:r>
      <w:r>
        <w:rPr>
          <w:rFonts w:eastAsia="Times New Roman"/>
          <w:szCs w:val="24"/>
        </w:rPr>
        <w:t>,</w:t>
      </w:r>
      <w:r w:rsidRPr="00E22235">
        <w:rPr>
          <w:rFonts w:eastAsia="Times New Roman"/>
          <w:szCs w:val="24"/>
        </w:rPr>
        <w:t xml:space="preserve"> αλλά θα πούμε </w:t>
      </w:r>
      <w:r>
        <w:rPr>
          <w:rFonts w:eastAsia="Times New Roman"/>
          <w:szCs w:val="24"/>
        </w:rPr>
        <w:t>«παρών»</w:t>
      </w:r>
      <w:r w:rsidRPr="00E22235">
        <w:rPr>
          <w:rFonts w:eastAsia="Times New Roman"/>
          <w:szCs w:val="24"/>
        </w:rPr>
        <w:t xml:space="preserve"> και κοιτάξτε π</w:t>
      </w:r>
      <w:r>
        <w:rPr>
          <w:rFonts w:eastAsia="Times New Roman"/>
          <w:szCs w:val="24"/>
        </w:rPr>
        <w:t xml:space="preserve">ώς θα </w:t>
      </w:r>
      <w:r w:rsidRPr="00E22235">
        <w:rPr>
          <w:rFonts w:eastAsia="Times New Roman"/>
          <w:szCs w:val="24"/>
        </w:rPr>
        <w:t>το διευκρινίσετε</w:t>
      </w:r>
      <w:r>
        <w:rPr>
          <w:rFonts w:eastAsia="Times New Roman"/>
          <w:szCs w:val="24"/>
        </w:rPr>
        <w:t>,</w:t>
      </w:r>
      <w:r w:rsidRPr="00E22235">
        <w:rPr>
          <w:rFonts w:eastAsia="Times New Roman"/>
          <w:szCs w:val="24"/>
        </w:rPr>
        <w:t xml:space="preserve"> γιατί οι δύο διαζευκτικές προϋποθέσεις που βάζ</w:t>
      </w:r>
      <w:r>
        <w:rPr>
          <w:rFonts w:eastAsia="Times New Roman"/>
          <w:szCs w:val="24"/>
        </w:rPr>
        <w:t>ει είναι η</w:t>
      </w:r>
      <w:r w:rsidRPr="00E22235">
        <w:rPr>
          <w:rFonts w:eastAsia="Times New Roman"/>
          <w:szCs w:val="24"/>
        </w:rPr>
        <w:t xml:space="preserve"> ύπαρξη ρυμοτομικού σχεδίου προ του </w:t>
      </w:r>
      <w:r>
        <w:rPr>
          <w:rFonts w:eastAsia="Times New Roman"/>
          <w:szCs w:val="24"/>
        </w:rPr>
        <w:t>19</w:t>
      </w:r>
      <w:r>
        <w:rPr>
          <w:rFonts w:eastAsia="Times New Roman"/>
          <w:szCs w:val="24"/>
        </w:rPr>
        <w:t>23 ή</w:t>
      </w:r>
      <w:r w:rsidRPr="00E22235">
        <w:rPr>
          <w:rFonts w:eastAsia="Times New Roman"/>
          <w:szCs w:val="24"/>
        </w:rPr>
        <w:t xml:space="preserve"> ρυμοτομικό σχέδιο σε οικισμό κάτω των </w:t>
      </w:r>
      <w:r>
        <w:rPr>
          <w:rFonts w:eastAsia="Times New Roman"/>
          <w:szCs w:val="24"/>
        </w:rPr>
        <w:t xml:space="preserve">δύο χιλιάδων </w:t>
      </w:r>
      <w:r w:rsidRPr="00E22235">
        <w:rPr>
          <w:rFonts w:eastAsia="Times New Roman"/>
          <w:szCs w:val="24"/>
        </w:rPr>
        <w:t>κατοίκων</w:t>
      </w:r>
      <w:r>
        <w:rPr>
          <w:rFonts w:eastAsia="Times New Roman"/>
          <w:szCs w:val="24"/>
        </w:rPr>
        <w:t xml:space="preserve"> </w:t>
      </w:r>
      <w:r w:rsidRPr="00E22235">
        <w:rPr>
          <w:rFonts w:eastAsia="Times New Roman"/>
          <w:szCs w:val="24"/>
        </w:rPr>
        <w:t xml:space="preserve"> </w:t>
      </w:r>
      <w:r>
        <w:rPr>
          <w:rFonts w:eastAsia="Times New Roman"/>
          <w:szCs w:val="24"/>
        </w:rPr>
        <w:t>ή</w:t>
      </w:r>
      <w:r w:rsidRPr="00E22235">
        <w:rPr>
          <w:rFonts w:eastAsia="Times New Roman"/>
          <w:szCs w:val="24"/>
        </w:rPr>
        <w:t xml:space="preserve"> το ένα ή το άλλο δηλαδή</w:t>
      </w:r>
      <w:r>
        <w:rPr>
          <w:rFonts w:eastAsia="Times New Roman"/>
          <w:szCs w:val="24"/>
        </w:rPr>
        <w:t>.</w:t>
      </w:r>
      <w:r w:rsidRPr="00A42FD2">
        <w:rPr>
          <w:rFonts w:eastAsia="Times New Roman"/>
          <w:szCs w:val="24"/>
        </w:rPr>
        <w:t xml:space="preserve"> </w:t>
      </w:r>
      <w:r w:rsidRPr="00E22235">
        <w:rPr>
          <w:rFonts w:eastAsia="Times New Roman"/>
          <w:szCs w:val="24"/>
        </w:rPr>
        <w:t>Αλλά εκεί θα παρεισφρήσουν</w:t>
      </w:r>
      <w:r>
        <w:rPr>
          <w:rFonts w:eastAsia="Times New Roman"/>
          <w:szCs w:val="24"/>
        </w:rPr>
        <w:t>,</w:t>
      </w:r>
      <w:r w:rsidRPr="00E22235">
        <w:rPr>
          <w:rFonts w:eastAsia="Times New Roman"/>
          <w:szCs w:val="24"/>
        </w:rPr>
        <w:t xml:space="preserve"> οπωσδήποτε</w:t>
      </w:r>
      <w:r>
        <w:rPr>
          <w:rFonts w:eastAsia="Times New Roman"/>
          <w:szCs w:val="24"/>
        </w:rPr>
        <w:t>,</w:t>
      </w:r>
      <w:r w:rsidRPr="00E22235">
        <w:rPr>
          <w:rFonts w:eastAsia="Times New Roman"/>
          <w:szCs w:val="24"/>
        </w:rPr>
        <w:t xml:space="preserve"> και άλλα ζητήματα</w:t>
      </w:r>
      <w:r>
        <w:rPr>
          <w:rFonts w:eastAsia="Times New Roman"/>
          <w:szCs w:val="24"/>
        </w:rPr>
        <w:t>,</w:t>
      </w:r>
      <w:r w:rsidRPr="00E22235">
        <w:rPr>
          <w:rFonts w:eastAsia="Times New Roman"/>
          <w:szCs w:val="24"/>
        </w:rPr>
        <w:t xml:space="preserve"> αν δεν το διευκρινίσετε</w:t>
      </w:r>
      <w:r>
        <w:rPr>
          <w:rFonts w:eastAsia="Times New Roman"/>
          <w:szCs w:val="24"/>
        </w:rPr>
        <w:t>.</w:t>
      </w:r>
    </w:p>
    <w:p w14:paraId="6B948ECD" w14:textId="77777777" w:rsidR="00244F6B" w:rsidRDefault="006574B6">
      <w:pPr>
        <w:spacing w:after="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το διευκρινίσω.</w:t>
      </w:r>
    </w:p>
    <w:p w14:paraId="6B948ECE" w14:textId="77777777" w:rsidR="00244F6B" w:rsidRDefault="006574B6">
      <w:pPr>
        <w:spacing w:after="0"/>
        <w:jc w:val="both"/>
        <w:rPr>
          <w:rFonts w:eastAsia="Times New Roman"/>
          <w:szCs w:val="24"/>
        </w:rPr>
      </w:pPr>
      <w:r>
        <w:rPr>
          <w:rFonts w:eastAsia="Times New Roman"/>
          <w:b/>
          <w:szCs w:val="24"/>
        </w:rPr>
        <w:t>ΧΡ</w:t>
      </w:r>
      <w:r>
        <w:rPr>
          <w:rFonts w:eastAsia="Times New Roman"/>
          <w:b/>
          <w:szCs w:val="24"/>
        </w:rPr>
        <w:t>ΗΣΤΟΣ ΜΠΟΥΚΩΡΟΣ:</w:t>
      </w:r>
      <w:r w:rsidRPr="00E22235">
        <w:rPr>
          <w:rFonts w:eastAsia="Times New Roman"/>
          <w:szCs w:val="24"/>
        </w:rPr>
        <w:t xml:space="preserve"> </w:t>
      </w:r>
      <w:r>
        <w:rPr>
          <w:rFonts w:eastAsia="Times New Roman"/>
          <w:szCs w:val="24"/>
        </w:rPr>
        <w:t xml:space="preserve">Στο </w:t>
      </w:r>
      <w:r w:rsidRPr="00E22235">
        <w:rPr>
          <w:rFonts w:eastAsia="Times New Roman"/>
          <w:szCs w:val="24"/>
        </w:rPr>
        <w:t>άρθρο 15 είμαστε αρνητικοί</w:t>
      </w:r>
      <w:r>
        <w:rPr>
          <w:rFonts w:eastAsia="Times New Roman"/>
          <w:szCs w:val="24"/>
        </w:rPr>
        <w:t>.</w:t>
      </w:r>
    </w:p>
    <w:p w14:paraId="6B948ECF" w14:textId="77777777" w:rsidR="00244F6B" w:rsidRDefault="006574B6">
      <w:pPr>
        <w:spacing w:after="0"/>
        <w:jc w:val="both"/>
        <w:rPr>
          <w:rFonts w:eastAsia="Times New Roman"/>
          <w:szCs w:val="24"/>
        </w:rPr>
      </w:pPr>
      <w:r w:rsidRPr="00E22235">
        <w:rPr>
          <w:rFonts w:eastAsia="Times New Roman"/>
          <w:szCs w:val="24"/>
        </w:rPr>
        <w:lastRenderedPageBreak/>
        <w:t>Βεβαίως</w:t>
      </w:r>
      <w:r>
        <w:rPr>
          <w:rFonts w:eastAsia="Times New Roman"/>
          <w:szCs w:val="24"/>
        </w:rPr>
        <w:t>,</w:t>
      </w:r>
      <w:r w:rsidRPr="00E22235">
        <w:rPr>
          <w:rFonts w:eastAsia="Times New Roman"/>
          <w:szCs w:val="24"/>
        </w:rPr>
        <w:t xml:space="preserve"> κύριε </w:t>
      </w:r>
      <w:r>
        <w:rPr>
          <w:rFonts w:eastAsia="Times New Roman"/>
          <w:szCs w:val="24"/>
        </w:rPr>
        <w:t>Π</w:t>
      </w:r>
      <w:r w:rsidRPr="00E22235">
        <w:rPr>
          <w:rFonts w:eastAsia="Times New Roman"/>
          <w:szCs w:val="24"/>
        </w:rPr>
        <w:t>ρόεδρε</w:t>
      </w:r>
      <w:r>
        <w:rPr>
          <w:rFonts w:eastAsia="Times New Roman"/>
          <w:szCs w:val="24"/>
        </w:rPr>
        <w:t>,</w:t>
      </w:r>
      <w:r w:rsidRPr="00E22235">
        <w:rPr>
          <w:rFonts w:eastAsia="Times New Roman"/>
          <w:szCs w:val="24"/>
        </w:rPr>
        <w:t xml:space="preserve"> δεν </w:t>
      </w:r>
      <w:r>
        <w:rPr>
          <w:rFonts w:eastAsia="Times New Roman"/>
          <w:szCs w:val="24"/>
        </w:rPr>
        <w:t>είναι</w:t>
      </w:r>
      <w:r w:rsidRPr="00E22235">
        <w:rPr>
          <w:rFonts w:eastAsia="Times New Roman"/>
          <w:szCs w:val="24"/>
        </w:rPr>
        <w:t xml:space="preserve"> επαρκ</w:t>
      </w:r>
      <w:r>
        <w:rPr>
          <w:rFonts w:eastAsia="Times New Roman"/>
          <w:szCs w:val="24"/>
        </w:rPr>
        <w:t>ή</w:t>
      </w:r>
      <w:r w:rsidRPr="00E22235">
        <w:rPr>
          <w:rFonts w:eastAsia="Times New Roman"/>
          <w:szCs w:val="24"/>
        </w:rPr>
        <w:t>ς ο χρόνος για να αναφερθού</w:t>
      </w:r>
      <w:r>
        <w:rPr>
          <w:rFonts w:eastAsia="Times New Roman"/>
          <w:szCs w:val="24"/>
        </w:rPr>
        <w:t>με</w:t>
      </w:r>
      <w:r w:rsidRPr="00E22235">
        <w:rPr>
          <w:rFonts w:eastAsia="Times New Roman"/>
          <w:szCs w:val="24"/>
        </w:rPr>
        <w:t xml:space="preserve"> ούτε και επιγραμματικά για το κάθε άρθρο</w:t>
      </w:r>
      <w:r>
        <w:rPr>
          <w:rFonts w:eastAsia="Times New Roman"/>
          <w:szCs w:val="24"/>
        </w:rPr>
        <w:t>. Είναι είκοσι δύο άρθρα</w:t>
      </w:r>
      <w:r w:rsidRPr="00E22235">
        <w:rPr>
          <w:rFonts w:eastAsia="Times New Roman"/>
          <w:szCs w:val="24"/>
        </w:rPr>
        <w:t xml:space="preserve"> και τελικά θα καταντήσουμε να ανακοινώνουμε τον τίτλο του κάθε άρθρου κα</w:t>
      </w:r>
      <w:r w:rsidRPr="00E22235">
        <w:rPr>
          <w:rFonts w:eastAsia="Times New Roman"/>
          <w:szCs w:val="24"/>
        </w:rPr>
        <w:t xml:space="preserve">ι τι </w:t>
      </w:r>
      <w:r>
        <w:rPr>
          <w:rFonts w:eastAsia="Times New Roman"/>
          <w:szCs w:val="24"/>
        </w:rPr>
        <w:t>α</w:t>
      </w:r>
      <w:r w:rsidRPr="00E22235">
        <w:rPr>
          <w:rFonts w:eastAsia="Times New Roman"/>
          <w:szCs w:val="24"/>
        </w:rPr>
        <w:t>φορά</w:t>
      </w:r>
      <w:r>
        <w:rPr>
          <w:rFonts w:eastAsia="Times New Roman"/>
          <w:szCs w:val="24"/>
        </w:rPr>
        <w:t>.</w:t>
      </w:r>
    </w:p>
    <w:p w14:paraId="6B948ED0" w14:textId="77777777" w:rsidR="00244F6B" w:rsidRDefault="006574B6">
      <w:pPr>
        <w:spacing w:after="0"/>
        <w:jc w:val="both"/>
        <w:rPr>
          <w:rFonts w:eastAsia="Times New Roman"/>
          <w:szCs w:val="24"/>
        </w:rPr>
      </w:pPr>
      <w:r>
        <w:rPr>
          <w:rFonts w:eastAsia="Times New Roman"/>
          <w:szCs w:val="24"/>
        </w:rPr>
        <w:t>Σ</w:t>
      </w:r>
      <w:r w:rsidRPr="00E22235">
        <w:rPr>
          <w:rFonts w:eastAsia="Times New Roman"/>
          <w:szCs w:val="24"/>
        </w:rPr>
        <w:t>το άρθρο 16 αντιλαμβανόμαστε ότι υποκρύπτεται</w:t>
      </w:r>
      <w:r>
        <w:rPr>
          <w:rFonts w:eastAsia="Times New Roman"/>
          <w:szCs w:val="24"/>
        </w:rPr>
        <w:t xml:space="preserve"> η</w:t>
      </w:r>
      <w:r w:rsidRPr="00E22235">
        <w:rPr>
          <w:rFonts w:eastAsia="Times New Roman"/>
          <w:szCs w:val="24"/>
        </w:rPr>
        <w:t xml:space="preserve"> χρηματοδότηση της διασύνδεσης των νησιών</w:t>
      </w:r>
      <w:r>
        <w:rPr>
          <w:rFonts w:eastAsia="Times New Roman"/>
          <w:szCs w:val="24"/>
        </w:rPr>
        <w:t>, ο</w:t>
      </w:r>
      <w:r w:rsidRPr="00E22235">
        <w:rPr>
          <w:rFonts w:eastAsia="Times New Roman"/>
          <w:szCs w:val="24"/>
        </w:rPr>
        <w:t>πότε το βλέπουμε θετικά</w:t>
      </w:r>
      <w:r>
        <w:rPr>
          <w:rFonts w:eastAsia="Times New Roman"/>
          <w:szCs w:val="24"/>
        </w:rPr>
        <w:t>.</w:t>
      </w:r>
    </w:p>
    <w:p w14:paraId="6B948ED1" w14:textId="77777777" w:rsidR="00244F6B" w:rsidRDefault="006574B6">
      <w:pPr>
        <w:spacing w:after="0"/>
        <w:jc w:val="both"/>
        <w:rPr>
          <w:rFonts w:eastAsia="Times New Roman"/>
          <w:szCs w:val="24"/>
        </w:rPr>
      </w:pPr>
      <w:r>
        <w:rPr>
          <w:rFonts w:eastAsia="Times New Roman"/>
          <w:szCs w:val="24"/>
        </w:rPr>
        <w:t>Κ</w:t>
      </w:r>
      <w:r w:rsidRPr="00E22235">
        <w:rPr>
          <w:rFonts w:eastAsia="Times New Roman"/>
          <w:szCs w:val="24"/>
        </w:rPr>
        <w:t>αι το άρθρο 17</w:t>
      </w:r>
      <w:r>
        <w:rPr>
          <w:rFonts w:eastAsia="Times New Roman"/>
          <w:szCs w:val="24"/>
        </w:rPr>
        <w:t>,</w:t>
      </w:r>
      <w:r w:rsidRPr="00E22235">
        <w:rPr>
          <w:rFonts w:eastAsia="Times New Roman"/>
          <w:szCs w:val="24"/>
        </w:rPr>
        <w:t xml:space="preserve"> η πρόβλεψη για</w:t>
      </w:r>
      <w:r>
        <w:rPr>
          <w:rFonts w:eastAsia="Times New Roman"/>
          <w:szCs w:val="24"/>
        </w:rPr>
        <w:t xml:space="preserve"> ύπαρξη μνημονίων των αρμόδιων Υ</w:t>
      </w:r>
      <w:r w:rsidRPr="00E22235">
        <w:rPr>
          <w:rFonts w:eastAsia="Times New Roman"/>
          <w:szCs w:val="24"/>
        </w:rPr>
        <w:t xml:space="preserve">πουργείων με το Υπουργείο Πολιτισμού για τις αρχαιολογικές </w:t>
      </w:r>
      <w:r w:rsidRPr="00E22235">
        <w:rPr>
          <w:rFonts w:eastAsia="Times New Roman"/>
          <w:szCs w:val="24"/>
        </w:rPr>
        <w:t>έρευνες και μελέτες</w:t>
      </w:r>
      <w:r>
        <w:rPr>
          <w:rFonts w:eastAsia="Times New Roman"/>
          <w:szCs w:val="24"/>
        </w:rPr>
        <w:t>,</w:t>
      </w:r>
      <w:r w:rsidRPr="00E22235">
        <w:rPr>
          <w:rFonts w:eastAsia="Times New Roman"/>
          <w:szCs w:val="24"/>
        </w:rPr>
        <w:t xml:space="preserve"> κινείται στ</w:t>
      </w:r>
      <w:r>
        <w:rPr>
          <w:rFonts w:eastAsia="Times New Roman"/>
          <w:szCs w:val="24"/>
        </w:rPr>
        <w:t>η</w:t>
      </w:r>
      <w:r w:rsidRPr="00E22235">
        <w:rPr>
          <w:rFonts w:eastAsia="Times New Roman"/>
          <w:szCs w:val="24"/>
        </w:rPr>
        <w:t xml:space="preserve"> θετική κατεύθυνση και ό</w:t>
      </w:r>
      <w:r w:rsidRPr="0015752F">
        <w:rPr>
          <w:rFonts w:eastAsia="Times New Roman"/>
          <w:szCs w:val="24"/>
        </w:rPr>
        <w:t>,</w:t>
      </w:r>
      <w:r w:rsidRPr="00E22235">
        <w:rPr>
          <w:rFonts w:eastAsia="Times New Roman"/>
          <w:szCs w:val="24"/>
        </w:rPr>
        <w:t xml:space="preserve">τι προωθεί τη συνεργασία των </w:t>
      </w:r>
      <w:r>
        <w:rPr>
          <w:rFonts w:eastAsia="Times New Roman"/>
          <w:szCs w:val="24"/>
        </w:rPr>
        <w:t>Υ</w:t>
      </w:r>
      <w:r w:rsidRPr="00E22235">
        <w:rPr>
          <w:rFonts w:eastAsia="Times New Roman"/>
          <w:szCs w:val="24"/>
        </w:rPr>
        <w:t>πουργείων κινείται σε θετική κατεύθυνση</w:t>
      </w:r>
      <w:r>
        <w:rPr>
          <w:rFonts w:eastAsia="Times New Roman"/>
          <w:szCs w:val="24"/>
        </w:rPr>
        <w:t>. Α</w:t>
      </w:r>
      <w:r w:rsidRPr="00E22235">
        <w:rPr>
          <w:rFonts w:eastAsia="Times New Roman"/>
          <w:szCs w:val="24"/>
        </w:rPr>
        <w:t>υτό είναι ευχή όλων των Ελλήνων</w:t>
      </w:r>
      <w:r>
        <w:rPr>
          <w:rFonts w:eastAsia="Times New Roman"/>
          <w:szCs w:val="24"/>
        </w:rPr>
        <w:t>,</w:t>
      </w:r>
      <w:r w:rsidRPr="00E22235">
        <w:rPr>
          <w:rFonts w:eastAsia="Times New Roman"/>
          <w:szCs w:val="24"/>
        </w:rPr>
        <w:t xml:space="preserve"> όχι δική </w:t>
      </w:r>
      <w:r>
        <w:rPr>
          <w:rFonts w:eastAsia="Times New Roman"/>
          <w:szCs w:val="24"/>
        </w:rPr>
        <w:t>μας, κύριε Υπουργέ,</w:t>
      </w:r>
      <w:r w:rsidRPr="00E22235">
        <w:rPr>
          <w:rFonts w:eastAsia="Times New Roman"/>
          <w:szCs w:val="24"/>
        </w:rPr>
        <w:t xml:space="preserve"> να δούμε επιτέλους τα </w:t>
      </w:r>
      <w:r>
        <w:rPr>
          <w:rFonts w:eastAsia="Times New Roman"/>
          <w:szCs w:val="24"/>
        </w:rPr>
        <w:t>Υ</w:t>
      </w:r>
      <w:r w:rsidRPr="00E22235">
        <w:rPr>
          <w:rFonts w:eastAsia="Times New Roman"/>
          <w:szCs w:val="24"/>
        </w:rPr>
        <w:t>πουργεία να συνεργάζονται σε όλα τα ζητήμ</w:t>
      </w:r>
      <w:r w:rsidRPr="00E22235">
        <w:rPr>
          <w:rFonts w:eastAsia="Times New Roman"/>
          <w:szCs w:val="24"/>
        </w:rPr>
        <w:t>ατα</w:t>
      </w:r>
      <w:r>
        <w:rPr>
          <w:rFonts w:eastAsia="Times New Roman"/>
          <w:szCs w:val="24"/>
        </w:rPr>
        <w:t>. Α</w:t>
      </w:r>
      <w:r w:rsidRPr="00E22235">
        <w:rPr>
          <w:rFonts w:eastAsia="Times New Roman"/>
          <w:szCs w:val="24"/>
        </w:rPr>
        <w:t>λλά</w:t>
      </w:r>
      <w:r>
        <w:rPr>
          <w:rFonts w:eastAsia="Times New Roman"/>
          <w:szCs w:val="24"/>
        </w:rPr>
        <w:t>,</w:t>
      </w:r>
      <w:r w:rsidRPr="00E22235">
        <w:rPr>
          <w:rFonts w:eastAsia="Times New Roman"/>
          <w:szCs w:val="24"/>
        </w:rPr>
        <w:t xml:space="preserve"> ξέρετε</w:t>
      </w:r>
      <w:r>
        <w:rPr>
          <w:rFonts w:eastAsia="Times New Roman"/>
          <w:szCs w:val="24"/>
        </w:rPr>
        <w:t>,</w:t>
      </w:r>
      <w:r w:rsidRPr="00E22235">
        <w:rPr>
          <w:rFonts w:eastAsia="Times New Roman"/>
          <w:szCs w:val="24"/>
        </w:rPr>
        <w:t xml:space="preserve"> όλοι το εύχονται</w:t>
      </w:r>
      <w:r>
        <w:rPr>
          <w:rFonts w:eastAsia="Times New Roman"/>
          <w:szCs w:val="24"/>
        </w:rPr>
        <w:t>,</w:t>
      </w:r>
      <w:r w:rsidRPr="00E22235">
        <w:rPr>
          <w:rFonts w:eastAsia="Times New Roman"/>
          <w:szCs w:val="24"/>
        </w:rPr>
        <w:t xml:space="preserve"> </w:t>
      </w:r>
      <w:r>
        <w:rPr>
          <w:rFonts w:eastAsia="Times New Roman"/>
          <w:szCs w:val="24"/>
        </w:rPr>
        <w:t xml:space="preserve">εσείς </w:t>
      </w:r>
      <w:r w:rsidRPr="00E22235">
        <w:rPr>
          <w:rFonts w:eastAsia="Times New Roman"/>
          <w:szCs w:val="24"/>
        </w:rPr>
        <w:t>το νομοθετείτ</w:t>
      </w:r>
      <w:r>
        <w:rPr>
          <w:rFonts w:eastAsia="Times New Roman"/>
          <w:szCs w:val="24"/>
        </w:rPr>
        <w:t>ε</w:t>
      </w:r>
      <w:r w:rsidRPr="00E22235">
        <w:rPr>
          <w:rFonts w:eastAsia="Times New Roman"/>
          <w:szCs w:val="24"/>
        </w:rPr>
        <w:t xml:space="preserve"> κιόλας τώρα</w:t>
      </w:r>
      <w:r>
        <w:rPr>
          <w:rFonts w:eastAsia="Times New Roman"/>
          <w:szCs w:val="24"/>
        </w:rPr>
        <w:t>,</w:t>
      </w:r>
      <w:r w:rsidRPr="00E22235">
        <w:rPr>
          <w:rFonts w:eastAsia="Times New Roman"/>
          <w:szCs w:val="24"/>
        </w:rPr>
        <w:t xml:space="preserve"> αλλά ποτέ δεν συμβαίνει</w:t>
      </w:r>
      <w:r>
        <w:rPr>
          <w:rFonts w:eastAsia="Times New Roman"/>
          <w:szCs w:val="24"/>
        </w:rPr>
        <w:t>.</w:t>
      </w:r>
    </w:p>
    <w:p w14:paraId="6B948ED2" w14:textId="77777777" w:rsidR="00244F6B" w:rsidRDefault="006574B6">
      <w:pPr>
        <w:spacing w:after="0"/>
        <w:jc w:val="both"/>
        <w:rPr>
          <w:rFonts w:eastAsia="Times New Roman"/>
          <w:szCs w:val="24"/>
        </w:rPr>
      </w:pPr>
      <w:r>
        <w:rPr>
          <w:rFonts w:eastAsia="Times New Roman"/>
          <w:szCs w:val="24"/>
        </w:rPr>
        <w:t xml:space="preserve">Τα άρθρα 18 και </w:t>
      </w:r>
      <w:r w:rsidRPr="00E22235">
        <w:rPr>
          <w:rFonts w:eastAsia="Times New Roman"/>
          <w:szCs w:val="24"/>
        </w:rPr>
        <w:t>19 αφορ</w:t>
      </w:r>
      <w:r>
        <w:rPr>
          <w:rFonts w:eastAsia="Times New Roman"/>
          <w:szCs w:val="24"/>
        </w:rPr>
        <w:t>ούν</w:t>
      </w:r>
      <w:r w:rsidRPr="00E22235">
        <w:rPr>
          <w:rFonts w:eastAsia="Times New Roman"/>
          <w:szCs w:val="24"/>
        </w:rPr>
        <w:t xml:space="preserve"> τον </w:t>
      </w:r>
      <w:r>
        <w:rPr>
          <w:rFonts w:eastAsia="Times New Roman"/>
          <w:szCs w:val="24"/>
        </w:rPr>
        <w:t>ο</w:t>
      </w:r>
      <w:r w:rsidRPr="00E22235">
        <w:rPr>
          <w:rFonts w:eastAsia="Times New Roman"/>
          <w:szCs w:val="24"/>
        </w:rPr>
        <w:t>ικισμό Αναργύρων</w:t>
      </w:r>
      <w:r>
        <w:rPr>
          <w:rFonts w:eastAsia="Times New Roman"/>
          <w:szCs w:val="24"/>
        </w:rPr>
        <w:t>. Ε</w:t>
      </w:r>
      <w:r w:rsidRPr="00E22235">
        <w:rPr>
          <w:rFonts w:eastAsia="Times New Roman"/>
          <w:szCs w:val="24"/>
        </w:rPr>
        <w:t xml:space="preserve">ίμαστε </w:t>
      </w:r>
      <w:r>
        <w:rPr>
          <w:rFonts w:eastAsia="Times New Roman"/>
          <w:szCs w:val="24"/>
        </w:rPr>
        <w:t>«</w:t>
      </w:r>
      <w:r w:rsidRPr="00E22235">
        <w:rPr>
          <w:rFonts w:eastAsia="Times New Roman"/>
          <w:szCs w:val="24"/>
        </w:rPr>
        <w:t>υπέρ</w:t>
      </w:r>
      <w:r>
        <w:rPr>
          <w:rFonts w:eastAsia="Times New Roman"/>
          <w:szCs w:val="24"/>
        </w:rPr>
        <w:t>»</w:t>
      </w:r>
      <w:r w:rsidRPr="00E22235">
        <w:rPr>
          <w:rFonts w:eastAsia="Times New Roman"/>
          <w:szCs w:val="24"/>
        </w:rPr>
        <w:t xml:space="preserve"> ξεκάθαρα</w:t>
      </w:r>
      <w:r>
        <w:rPr>
          <w:rFonts w:eastAsia="Times New Roman"/>
          <w:szCs w:val="24"/>
        </w:rPr>
        <w:t>. Π</w:t>
      </w:r>
      <w:r w:rsidRPr="00E22235">
        <w:rPr>
          <w:rFonts w:eastAsia="Times New Roman"/>
          <w:szCs w:val="24"/>
        </w:rPr>
        <w:t>ρέπει να αποκατασταθούν αυτοί οι άνθρωποι</w:t>
      </w:r>
      <w:r>
        <w:rPr>
          <w:rFonts w:eastAsia="Times New Roman"/>
          <w:szCs w:val="24"/>
        </w:rPr>
        <w:t>.</w:t>
      </w:r>
      <w:r w:rsidRPr="00E22235">
        <w:rPr>
          <w:rFonts w:eastAsia="Times New Roman"/>
          <w:szCs w:val="24"/>
        </w:rPr>
        <w:t xml:space="preserve"> Μάλιστα</w:t>
      </w:r>
      <w:r>
        <w:rPr>
          <w:rFonts w:eastAsia="Times New Roman"/>
          <w:szCs w:val="24"/>
        </w:rPr>
        <w:t>,</w:t>
      </w:r>
      <w:r w:rsidRPr="00E22235">
        <w:rPr>
          <w:rFonts w:eastAsia="Times New Roman"/>
          <w:szCs w:val="24"/>
        </w:rPr>
        <w:t xml:space="preserve"> η Νέα Δημοκρατία </w:t>
      </w:r>
      <w:r>
        <w:rPr>
          <w:rFonts w:eastAsia="Times New Roman"/>
          <w:szCs w:val="24"/>
        </w:rPr>
        <w:t xml:space="preserve">θα </w:t>
      </w:r>
      <w:r w:rsidRPr="00E22235">
        <w:rPr>
          <w:rFonts w:eastAsia="Times New Roman"/>
          <w:szCs w:val="24"/>
        </w:rPr>
        <w:t>καταθέσει εν</w:t>
      </w:r>
      <w:r w:rsidRPr="00E22235">
        <w:rPr>
          <w:rFonts w:eastAsia="Times New Roman"/>
          <w:szCs w:val="24"/>
        </w:rPr>
        <w:t>δεχομέ</w:t>
      </w:r>
      <w:r w:rsidRPr="00E22235">
        <w:rPr>
          <w:rFonts w:eastAsia="Times New Roman"/>
          <w:szCs w:val="24"/>
        </w:rPr>
        <w:lastRenderedPageBreak/>
        <w:t>νως και μία τροπολογία να απαλλαγούν από ΕΝΦΙΑ</w:t>
      </w:r>
      <w:r>
        <w:rPr>
          <w:rFonts w:eastAsia="Times New Roman"/>
          <w:szCs w:val="24"/>
        </w:rPr>
        <w:t>. Έ</w:t>
      </w:r>
      <w:r w:rsidRPr="00E22235">
        <w:rPr>
          <w:rFonts w:eastAsia="Times New Roman"/>
          <w:szCs w:val="24"/>
        </w:rPr>
        <w:t xml:space="preserve">χουν χάσει τα σπίτια </w:t>
      </w:r>
      <w:r>
        <w:rPr>
          <w:rFonts w:eastAsia="Times New Roman"/>
          <w:szCs w:val="24"/>
        </w:rPr>
        <w:t>τους. Μ</w:t>
      </w:r>
      <w:r w:rsidRPr="00E22235">
        <w:rPr>
          <w:rFonts w:eastAsia="Times New Roman"/>
          <w:szCs w:val="24"/>
        </w:rPr>
        <w:t>ένουν σε σπίτια που έχει μισθώσει η ΔΕΗ</w:t>
      </w:r>
      <w:r>
        <w:rPr>
          <w:rFonts w:eastAsia="Times New Roman"/>
          <w:szCs w:val="24"/>
        </w:rPr>
        <w:t>. Τ</w:t>
      </w:r>
      <w:r w:rsidRPr="00E22235">
        <w:rPr>
          <w:rFonts w:eastAsia="Times New Roman"/>
          <w:szCs w:val="24"/>
        </w:rPr>
        <w:t xml:space="preserve">α σπίτια παρουσιάζουν </w:t>
      </w:r>
      <w:r>
        <w:rPr>
          <w:rFonts w:eastAsia="Times New Roman"/>
          <w:szCs w:val="24"/>
        </w:rPr>
        <w:t>ρωγμές,</w:t>
      </w:r>
      <w:r w:rsidRPr="00E22235">
        <w:rPr>
          <w:rFonts w:eastAsia="Times New Roman"/>
          <w:szCs w:val="24"/>
        </w:rPr>
        <w:t xml:space="preserve"> είναι ακατάλληλα προς κατοίκηση και χρήση</w:t>
      </w:r>
      <w:r>
        <w:rPr>
          <w:rFonts w:eastAsia="Times New Roman"/>
          <w:szCs w:val="24"/>
        </w:rPr>
        <w:t>. Γ</w:t>
      </w:r>
      <w:r w:rsidRPr="00E22235">
        <w:rPr>
          <w:rFonts w:eastAsia="Times New Roman"/>
          <w:szCs w:val="24"/>
        </w:rPr>
        <w:t>ενικότερα</w:t>
      </w:r>
      <w:r>
        <w:rPr>
          <w:rFonts w:eastAsia="Times New Roman"/>
          <w:szCs w:val="24"/>
        </w:rPr>
        <w:t>,</w:t>
      </w:r>
      <w:r w:rsidRPr="00E22235">
        <w:rPr>
          <w:rFonts w:eastAsia="Times New Roman"/>
          <w:szCs w:val="24"/>
        </w:rPr>
        <w:t xml:space="preserve"> δεν πρέπει να πληρώνουν ΕΝΦΙΑ αυτοί οι άνθρωπο</w:t>
      </w:r>
      <w:r w:rsidRPr="00E22235">
        <w:rPr>
          <w:rFonts w:eastAsia="Times New Roman"/>
          <w:szCs w:val="24"/>
        </w:rPr>
        <w:t>ι</w:t>
      </w:r>
      <w:r>
        <w:rPr>
          <w:rFonts w:eastAsia="Times New Roman"/>
          <w:szCs w:val="24"/>
        </w:rPr>
        <w:t>.</w:t>
      </w:r>
    </w:p>
    <w:p w14:paraId="6B948ED3" w14:textId="77777777" w:rsidR="00244F6B" w:rsidRDefault="006574B6">
      <w:pPr>
        <w:spacing w:after="0"/>
        <w:jc w:val="both"/>
        <w:rPr>
          <w:rFonts w:eastAsia="Times New Roman"/>
          <w:szCs w:val="24"/>
        </w:rPr>
      </w:pPr>
      <w:r>
        <w:rPr>
          <w:rFonts w:eastAsia="Times New Roman"/>
          <w:szCs w:val="24"/>
        </w:rPr>
        <w:t>Με το άρθρο</w:t>
      </w:r>
      <w:r w:rsidRPr="00E22235">
        <w:rPr>
          <w:rFonts w:eastAsia="Times New Roman"/>
          <w:szCs w:val="24"/>
        </w:rPr>
        <w:t xml:space="preserve"> 20</w:t>
      </w:r>
      <w:r>
        <w:rPr>
          <w:rFonts w:eastAsia="Times New Roman"/>
          <w:szCs w:val="24"/>
        </w:rPr>
        <w:t>, κύριε Υπουργέ,</w:t>
      </w:r>
      <w:r w:rsidRPr="00E22235">
        <w:rPr>
          <w:rFonts w:eastAsia="Times New Roman"/>
          <w:szCs w:val="24"/>
        </w:rPr>
        <w:t xml:space="preserve"> για πολλοστή φορά </w:t>
      </w:r>
      <w:r>
        <w:rPr>
          <w:rFonts w:eastAsia="Times New Roman"/>
          <w:szCs w:val="24"/>
        </w:rPr>
        <w:t>-τ</w:t>
      </w:r>
      <w:r w:rsidRPr="00E22235">
        <w:rPr>
          <w:rFonts w:eastAsia="Times New Roman"/>
          <w:szCs w:val="24"/>
        </w:rPr>
        <w:t>ρίτη</w:t>
      </w:r>
      <w:r>
        <w:rPr>
          <w:rFonts w:eastAsia="Times New Roman"/>
          <w:szCs w:val="24"/>
        </w:rPr>
        <w:t xml:space="preserve"> ή </w:t>
      </w:r>
      <w:r w:rsidRPr="00E22235">
        <w:rPr>
          <w:rFonts w:eastAsia="Times New Roman"/>
          <w:szCs w:val="24"/>
        </w:rPr>
        <w:t>τέταρτη νομίζω</w:t>
      </w:r>
      <w:r>
        <w:rPr>
          <w:rFonts w:eastAsia="Times New Roman"/>
          <w:szCs w:val="24"/>
        </w:rPr>
        <w:t>-</w:t>
      </w:r>
      <w:r w:rsidRPr="00E22235">
        <w:rPr>
          <w:rFonts w:eastAsia="Times New Roman"/>
          <w:szCs w:val="24"/>
        </w:rPr>
        <w:t xml:space="preserve"> που δίνεται παράταση στις διώξεις για το </w:t>
      </w:r>
      <w:r>
        <w:rPr>
          <w:rFonts w:eastAsia="Times New Roman"/>
          <w:szCs w:val="24"/>
        </w:rPr>
        <w:t>ΙΓΜΕ</w:t>
      </w:r>
      <w:r w:rsidRPr="00E22235">
        <w:rPr>
          <w:rFonts w:eastAsia="Times New Roman"/>
          <w:szCs w:val="24"/>
        </w:rPr>
        <w:t xml:space="preserve"> </w:t>
      </w:r>
      <w:r>
        <w:rPr>
          <w:rFonts w:eastAsia="Times New Roman"/>
          <w:szCs w:val="24"/>
        </w:rPr>
        <w:t>κ.λπ.. Σ</w:t>
      </w:r>
      <w:r w:rsidRPr="00E22235">
        <w:rPr>
          <w:rFonts w:eastAsia="Times New Roman"/>
          <w:szCs w:val="24"/>
        </w:rPr>
        <w:t>τη λογική των παρατάσεων θα εκφράσουμε επιφυλάξεις</w:t>
      </w:r>
      <w:r>
        <w:rPr>
          <w:rFonts w:eastAsia="Times New Roman"/>
          <w:szCs w:val="24"/>
        </w:rPr>
        <w:t>.</w:t>
      </w:r>
    </w:p>
    <w:p w14:paraId="6B948ED4" w14:textId="77777777" w:rsidR="00244F6B" w:rsidRDefault="006574B6">
      <w:pPr>
        <w:spacing w:after="0"/>
        <w:jc w:val="both"/>
        <w:rPr>
          <w:rFonts w:eastAsia="Times New Roman"/>
          <w:szCs w:val="24"/>
        </w:rPr>
      </w:pPr>
      <w:r>
        <w:rPr>
          <w:rFonts w:eastAsia="Times New Roman"/>
          <w:szCs w:val="24"/>
        </w:rPr>
        <w:t>Τ</w:t>
      </w:r>
      <w:r w:rsidRPr="00E22235">
        <w:rPr>
          <w:rFonts w:eastAsia="Times New Roman"/>
          <w:szCs w:val="24"/>
        </w:rPr>
        <w:t>ο ά</w:t>
      </w:r>
      <w:r>
        <w:rPr>
          <w:rFonts w:eastAsia="Times New Roman"/>
          <w:szCs w:val="24"/>
        </w:rPr>
        <w:t>ρθρο 21 για την δυνατότητα στο Κ</w:t>
      </w:r>
      <w:r w:rsidRPr="00E22235">
        <w:rPr>
          <w:rFonts w:eastAsia="Times New Roman"/>
          <w:szCs w:val="24"/>
        </w:rPr>
        <w:t xml:space="preserve">έντρο </w:t>
      </w:r>
      <w:r>
        <w:rPr>
          <w:rFonts w:eastAsia="Times New Roman"/>
          <w:szCs w:val="24"/>
        </w:rPr>
        <w:t>Α</w:t>
      </w:r>
      <w:r w:rsidRPr="00E22235">
        <w:rPr>
          <w:rFonts w:eastAsia="Times New Roman"/>
          <w:szCs w:val="24"/>
        </w:rPr>
        <w:t xml:space="preserve">νανεώσιμων </w:t>
      </w:r>
      <w:r>
        <w:rPr>
          <w:rFonts w:eastAsia="Times New Roman"/>
          <w:szCs w:val="24"/>
        </w:rPr>
        <w:t>Π</w:t>
      </w:r>
      <w:r w:rsidRPr="00E22235">
        <w:rPr>
          <w:rFonts w:eastAsia="Times New Roman"/>
          <w:szCs w:val="24"/>
        </w:rPr>
        <w:t xml:space="preserve">ηγών </w:t>
      </w:r>
      <w:r>
        <w:rPr>
          <w:rFonts w:eastAsia="Times New Roman"/>
          <w:szCs w:val="24"/>
        </w:rPr>
        <w:t>Ε</w:t>
      </w:r>
      <w:r w:rsidRPr="00E22235">
        <w:rPr>
          <w:rFonts w:eastAsia="Times New Roman"/>
          <w:szCs w:val="24"/>
        </w:rPr>
        <w:t xml:space="preserve">νέργειας </w:t>
      </w:r>
      <w:r w:rsidRPr="00E22235">
        <w:rPr>
          <w:rFonts w:eastAsia="Times New Roman"/>
          <w:szCs w:val="24"/>
        </w:rPr>
        <w:t>είμαστε θετικοί</w:t>
      </w:r>
      <w:r>
        <w:rPr>
          <w:rFonts w:eastAsia="Times New Roman"/>
          <w:szCs w:val="24"/>
        </w:rPr>
        <w:t>,</w:t>
      </w:r>
      <w:r w:rsidRPr="00E22235">
        <w:rPr>
          <w:rFonts w:eastAsia="Times New Roman"/>
          <w:szCs w:val="24"/>
        </w:rPr>
        <w:t xml:space="preserve"> γιατί οπωσδήποτε ο ρόλος του είναι σημαντικός</w:t>
      </w:r>
      <w:r>
        <w:rPr>
          <w:rFonts w:eastAsia="Times New Roman"/>
          <w:szCs w:val="24"/>
        </w:rPr>
        <w:t>.</w:t>
      </w:r>
    </w:p>
    <w:p w14:paraId="6B948ED5" w14:textId="77777777" w:rsidR="00244F6B" w:rsidRDefault="006574B6">
      <w:pPr>
        <w:spacing w:after="0"/>
        <w:jc w:val="both"/>
        <w:rPr>
          <w:rFonts w:eastAsia="Times New Roman"/>
          <w:szCs w:val="24"/>
        </w:rPr>
      </w:pPr>
      <w:r>
        <w:rPr>
          <w:rFonts w:eastAsia="Times New Roman"/>
          <w:szCs w:val="24"/>
        </w:rPr>
        <w:t>Κ</w:t>
      </w:r>
      <w:r w:rsidRPr="00E22235">
        <w:rPr>
          <w:rFonts w:eastAsia="Times New Roman"/>
          <w:szCs w:val="24"/>
        </w:rPr>
        <w:t>αι στο άρθρο 22 που έχει να κάνει με τη σύμβαση</w:t>
      </w:r>
      <w:r>
        <w:rPr>
          <w:rFonts w:eastAsia="Times New Roman"/>
          <w:szCs w:val="24"/>
        </w:rPr>
        <w:t>,</w:t>
      </w:r>
      <w:r w:rsidRPr="00E22235">
        <w:rPr>
          <w:rFonts w:eastAsia="Times New Roman"/>
          <w:szCs w:val="24"/>
        </w:rPr>
        <w:t xml:space="preserve"> εξηγήσαμε και στις </w:t>
      </w:r>
      <w:r>
        <w:rPr>
          <w:rFonts w:eastAsia="Times New Roman"/>
          <w:szCs w:val="24"/>
        </w:rPr>
        <w:t>ε</w:t>
      </w:r>
      <w:r w:rsidRPr="00E22235">
        <w:rPr>
          <w:rFonts w:eastAsia="Times New Roman"/>
          <w:szCs w:val="24"/>
        </w:rPr>
        <w:t xml:space="preserve">πιτροπές ότι είναι ένα έργο ωφέλιμο και οικονομικά και </w:t>
      </w:r>
      <w:proofErr w:type="spellStart"/>
      <w:r w:rsidRPr="00E22235">
        <w:rPr>
          <w:rFonts w:eastAsia="Times New Roman"/>
          <w:szCs w:val="24"/>
        </w:rPr>
        <w:t>γεωστρατηγικά</w:t>
      </w:r>
      <w:proofErr w:type="spellEnd"/>
      <w:r>
        <w:rPr>
          <w:rFonts w:eastAsia="Times New Roman"/>
          <w:szCs w:val="24"/>
        </w:rPr>
        <w:t>.</w:t>
      </w:r>
      <w:r w:rsidRPr="00E22235">
        <w:rPr>
          <w:rFonts w:eastAsia="Times New Roman"/>
          <w:szCs w:val="24"/>
        </w:rPr>
        <w:t xml:space="preserve"> Βεβαίως</w:t>
      </w:r>
      <w:r>
        <w:rPr>
          <w:rFonts w:eastAsia="Times New Roman"/>
          <w:szCs w:val="24"/>
        </w:rPr>
        <w:t>,</w:t>
      </w:r>
      <w:r w:rsidRPr="00E22235">
        <w:rPr>
          <w:rFonts w:eastAsia="Times New Roman"/>
          <w:szCs w:val="24"/>
        </w:rPr>
        <w:t xml:space="preserve"> </w:t>
      </w:r>
      <w:r>
        <w:rPr>
          <w:rFonts w:eastAsia="Times New Roman"/>
          <w:szCs w:val="24"/>
        </w:rPr>
        <w:t>εσείς επεκτείνετε</w:t>
      </w:r>
      <w:r w:rsidRPr="00E22235">
        <w:rPr>
          <w:rFonts w:eastAsia="Times New Roman"/>
          <w:szCs w:val="24"/>
        </w:rPr>
        <w:t xml:space="preserve"> τη σύμβαση που έληξε 23 Ν</w:t>
      </w:r>
      <w:r w:rsidRPr="00E22235">
        <w:rPr>
          <w:rFonts w:eastAsia="Times New Roman"/>
          <w:szCs w:val="24"/>
        </w:rPr>
        <w:t>οεμβρίου με τους ιδιώτες και καλά κάνετε</w:t>
      </w:r>
      <w:r>
        <w:rPr>
          <w:rFonts w:eastAsia="Times New Roman"/>
          <w:szCs w:val="24"/>
        </w:rPr>
        <w:t>,</w:t>
      </w:r>
      <w:r w:rsidRPr="00E22235">
        <w:rPr>
          <w:rFonts w:eastAsia="Times New Roman"/>
          <w:szCs w:val="24"/>
        </w:rPr>
        <w:t xml:space="preserve"> γιατί δεν πρέπει να επωμιστεί τα έξοδα συντήρησης το ελληνικό </w:t>
      </w:r>
      <w:r>
        <w:rPr>
          <w:rFonts w:eastAsia="Times New Roman"/>
          <w:szCs w:val="24"/>
        </w:rPr>
        <w:t>δ</w:t>
      </w:r>
      <w:r w:rsidRPr="00E22235">
        <w:rPr>
          <w:rFonts w:eastAsia="Times New Roman"/>
          <w:szCs w:val="24"/>
        </w:rPr>
        <w:t>ημόσιο</w:t>
      </w:r>
      <w:r>
        <w:rPr>
          <w:rFonts w:eastAsia="Times New Roman"/>
          <w:szCs w:val="24"/>
        </w:rPr>
        <w:t>.</w:t>
      </w:r>
      <w:r w:rsidRPr="00E22235">
        <w:rPr>
          <w:rFonts w:eastAsia="Times New Roman"/>
          <w:szCs w:val="24"/>
        </w:rPr>
        <w:t xml:space="preserve"> Ωστόσο ένα περιουσιακό στοιχείο παραχωρήθηκε</w:t>
      </w:r>
      <w:r>
        <w:rPr>
          <w:rFonts w:eastAsia="Times New Roman"/>
          <w:szCs w:val="24"/>
        </w:rPr>
        <w:t>,</w:t>
      </w:r>
      <w:r w:rsidRPr="00E22235">
        <w:rPr>
          <w:rFonts w:eastAsia="Times New Roman"/>
          <w:szCs w:val="24"/>
        </w:rPr>
        <w:t xml:space="preserve"> θέ</w:t>
      </w:r>
      <w:r w:rsidRPr="00E22235">
        <w:rPr>
          <w:rFonts w:eastAsia="Times New Roman"/>
          <w:szCs w:val="24"/>
        </w:rPr>
        <w:lastRenderedPageBreak/>
        <w:t xml:space="preserve">λουμε να πιστεύουμε εμείς </w:t>
      </w:r>
      <w:r>
        <w:rPr>
          <w:rFonts w:eastAsia="Times New Roman"/>
          <w:szCs w:val="24"/>
        </w:rPr>
        <w:t>σ</w:t>
      </w:r>
      <w:r w:rsidRPr="00E22235">
        <w:rPr>
          <w:rFonts w:eastAsia="Times New Roman"/>
          <w:szCs w:val="24"/>
        </w:rPr>
        <w:t xml:space="preserve">το </w:t>
      </w:r>
      <w:r>
        <w:rPr>
          <w:rFonts w:eastAsia="Times New Roman"/>
          <w:szCs w:val="24"/>
        </w:rPr>
        <w:t>ΤΑIΠΕΔ,</w:t>
      </w:r>
      <w:r w:rsidRPr="00E22235">
        <w:rPr>
          <w:rFonts w:eastAsia="Times New Roman"/>
          <w:szCs w:val="24"/>
        </w:rPr>
        <w:t xml:space="preserve"> προκειμένου να αξιοποιηθεί και να αναθερμάνει τα πενιχρά </w:t>
      </w:r>
      <w:r w:rsidRPr="00E22235">
        <w:rPr>
          <w:rFonts w:eastAsia="Times New Roman"/>
          <w:szCs w:val="24"/>
        </w:rPr>
        <w:t xml:space="preserve">οικονομικά </w:t>
      </w:r>
      <w:r>
        <w:rPr>
          <w:rFonts w:eastAsia="Times New Roman"/>
          <w:szCs w:val="24"/>
        </w:rPr>
        <w:t>μας,</w:t>
      </w:r>
      <w:r w:rsidRPr="00E22235">
        <w:rPr>
          <w:rFonts w:eastAsia="Times New Roman"/>
          <w:szCs w:val="24"/>
        </w:rPr>
        <w:t xml:space="preserve"> να μας βοηθήσει</w:t>
      </w:r>
      <w:r>
        <w:rPr>
          <w:rFonts w:eastAsia="Times New Roman"/>
          <w:szCs w:val="24"/>
        </w:rPr>
        <w:t>. Α</w:t>
      </w:r>
      <w:r w:rsidRPr="00E22235">
        <w:rPr>
          <w:rFonts w:eastAsia="Times New Roman"/>
          <w:szCs w:val="24"/>
        </w:rPr>
        <w:t>υτό καθυστερεί</w:t>
      </w:r>
      <w:r>
        <w:rPr>
          <w:rFonts w:eastAsia="Times New Roman"/>
          <w:szCs w:val="24"/>
        </w:rPr>
        <w:t>. Θ</w:t>
      </w:r>
      <w:r w:rsidRPr="00E22235">
        <w:rPr>
          <w:rFonts w:eastAsia="Times New Roman"/>
          <w:szCs w:val="24"/>
        </w:rPr>
        <w:t>α έπρεπε να έχουν προχωρήσει πιο γρήγορα οι διαδικασίες</w:t>
      </w:r>
      <w:r>
        <w:rPr>
          <w:rFonts w:eastAsia="Times New Roman"/>
          <w:szCs w:val="24"/>
        </w:rPr>
        <w:t>.</w:t>
      </w:r>
      <w:r w:rsidRPr="00E22235">
        <w:rPr>
          <w:rFonts w:eastAsia="Times New Roman"/>
          <w:szCs w:val="24"/>
        </w:rPr>
        <w:t xml:space="preserve"> Γενικώς</w:t>
      </w:r>
      <w:r>
        <w:rPr>
          <w:rFonts w:eastAsia="Times New Roman"/>
          <w:szCs w:val="24"/>
        </w:rPr>
        <w:t>,</w:t>
      </w:r>
      <w:r w:rsidRPr="00E22235">
        <w:rPr>
          <w:rFonts w:eastAsia="Times New Roman"/>
          <w:szCs w:val="24"/>
        </w:rPr>
        <w:t xml:space="preserve"> είναι ένα έργο μεγάλης γεωπολιτικής σημασίας</w:t>
      </w:r>
      <w:r>
        <w:rPr>
          <w:rFonts w:eastAsia="Times New Roman"/>
          <w:szCs w:val="24"/>
        </w:rPr>
        <w:t>,</w:t>
      </w:r>
      <w:r w:rsidRPr="00E22235">
        <w:rPr>
          <w:rFonts w:eastAsia="Times New Roman"/>
          <w:szCs w:val="24"/>
        </w:rPr>
        <w:t xml:space="preserve"> ξέρετε</w:t>
      </w:r>
      <w:r>
        <w:rPr>
          <w:rFonts w:eastAsia="Times New Roman"/>
          <w:szCs w:val="24"/>
        </w:rPr>
        <w:t>. Μ</w:t>
      </w:r>
      <w:r w:rsidRPr="00E22235">
        <w:rPr>
          <w:rFonts w:eastAsia="Times New Roman"/>
          <w:szCs w:val="24"/>
        </w:rPr>
        <w:t>ε τους υφιστάμενους αγωγούς εκεί</w:t>
      </w:r>
      <w:r>
        <w:rPr>
          <w:rFonts w:eastAsia="Times New Roman"/>
          <w:szCs w:val="24"/>
        </w:rPr>
        <w:t>,</w:t>
      </w:r>
      <w:r w:rsidRPr="00E22235">
        <w:rPr>
          <w:rFonts w:eastAsia="Times New Roman"/>
          <w:szCs w:val="24"/>
        </w:rPr>
        <w:t xml:space="preserve"> με την πιθανότητα δημιουργίας σταθμού </w:t>
      </w:r>
      <w:proofErr w:type="spellStart"/>
      <w:r>
        <w:rPr>
          <w:rFonts w:eastAsia="Times New Roman"/>
          <w:szCs w:val="24"/>
        </w:rPr>
        <w:t>επαναεριοποί</w:t>
      </w:r>
      <w:r>
        <w:rPr>
          <w:rFonts w:eastAsia="Times New Roman"/>
          <w:szCs w:val="24"/>
        </w:rPr>
        <w:t>ησης</w:t>
      </w:r>
      <w:proofErr w:type="spellEnd"/>
      <w:r>
        <w:rPr>
          <w:rFonts w:eastAsia="Times New Roman"/>
          <w:szCs w:val="24"/>
        </w:rPr>
        <w:t xml:space="preserve"> </w:t>
      </w:r>
      <w:r w:rsidRPr="00E22235">
        <w:rPr>
          <w:rFonts w:eastAsia="Times New Roman"/>
          <w:szCs w:val="24"/>
        </w:rPr>
        <w:t>στην Αλεξανδρούπολη</w:t>
      </w:r>
      <w:r>
        <w:rPr>
          <w:rFonts w:eastAsia="Times New Roman"/>
          <w:szCs w:val="24"/>
        </w:rPr>
        <w:t>, είναι ένα έργο που</w:t>
      </w:r>
      <w:r w:rsidRPr="00E22235">
        <w:rPr>
          <w:rFonts w:eastAsia="Times New Roman"/>
          <w:szCs w:val="24"/>
        </w:rPr>
        <w:t xml:space="preserve"> έρχεται να κουμπώσει </w:t>
      </w:r>
      <w:r>
        <w:rPr>
          <w:rFonts w:eastAsia="Times New Roman"/>
          <w:szCs w:val="24"/>
        </w:rPr>
        <w:t>σ</w:t>
      </w:r>
      <w:r w:rsidRPr="00E22235">
        <w:rPr>
          <w:rFonts w:eastAsia="Times New Roman"/>
          <w:szCs w:val="24"/>
        </w:rPr>
        <w:t xml:space="preserve">ε μία ομάδα έργων που ενισχύουν τη χώρα και την </w:t>
      </w:r>
      <w:r>
        <w:rPr>
          <w:rFonts w:eastAsia="Times New Roman"/>
          <w:szCs w:val="24"/>
        </w:rPr>
        <w:t>Ανατολική</w:t>
      </w:r>
      <w:r w:rsidRPr="00E22235">
        <w:rPr>
          <w:rFonts w:eastAsia="Times New Roman"/>
          <w:szCs w:val="24"/>
        </w:rPr>
        <w:t xml:space="preserve"> Μακεδονία γεωπολιτικά και ενεργειακά</w:t>
      </w:r>
      <w:r>
        <w:rPr>
          <w:rFonts w:eastAsia="Times New Roman"/>
          <w:szCs w:val="24"/>
        </w:rPr>
        <w:t>.</w:t>
      </w:r>
    </w:p>
    <w:p w14:paraId="6B948ED6" w14:textId="77777777" w:rsidR="00244F6B" w:rsidRDefault="006574B6">
      <w:pPr>
        <w:spacing w:after="0"/>
        <w:jc w:val="both"/>
        <w:rPr>
          <w:rFonts w:eastAsia="Times New Roman"/>
          <w:szCs w:val="24"/>
        </w:rPr>
      </w:pPr>
      <w:r>
        <w:rPr>
          <w:rFonts w:eastAsia="Times New Roman"/>
          <w:szCs w:val="24"/>
        </w:rPr>
        <w:t>Σ</w:t>
      </w:r>
      <w:r w:rsidRPr="00E22235">
        <w:rPr>
          <w:rFonts w:eastAsia="Times New Roman"/>
          <w:szCs w:val="24"/>
        </w:rPr>
        <w:t>ας ευχαριστώ και θα επανέλθω και στη δευτερολογία</w:t>
      </w:r>
      <w:r>
        <w:rPr>
          <w:rFonts w:eastAsia="Times New Roman"/>
          <w:szCs w:val="24"/>
        </w:rPr>
        <w:t>.</w:t>
      </w:r>
    </w:p>
    <w:p w14:paraId="6B948ED7" w14:textId="77777777" w:rsidR="00244F6B" w:rsidRDefault="006574B6">
      <w:pPr>
        <w:spacing w:after="0"/>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6B948ED8" w14:textId="77777777" w:rsidR="00244F6B" w:rsidRDefault="006574B6">
      <w:pPr>
        <w:spacing w:after="0"/>
        <w:jc w:val="both"/>
        <w:rPr>
          <w:rFonts w:eastAsia="Times New Roman"/>
          <w:szCs w:val="24"/>
        </w:rPr>
      </w:pPr>
      <w:r>
        <w:rPr>
          <w:rFonts w:eastAsia="Times New Roman"/>
          <w:b/>
          <w:szCs w:val="24"/>
        </w:rPr>
        <w:t>ΠΡΟΕΔΡΕΥΩΝ (Αναστάσιος Κουράκης):</w:t>
      </w:r>
      <w:r w:rsidRPr="00E22235">
        <w:rPr>
          <w:rFonts w:eastAsia="Times New Roman"/>
          <w:szCs w:val="24"/>
        </w:rPr>
        <w:t xml:space="preserve"> Ευχαριστούμε τον κ</w:t>
      </w:r>
      <w:r>
        <w:rPr>
          <w:rFonts w:eastAsia="Times New Roman"/>
          <w:szCs w:val="24"/>
        </w:rPr>
        <w:t>.</w:t>
      </w:r>
      <w:r w:rsidRPr="00E22235">
        <w:rPr>
          <w:rFonts w:eastAsia="Times New Roman"/>
          <w:szCs w:val="24"/>
        </w:rPr>
        <w:t xml:space="preserve"> </w:t>
      </w:r>
      <w:proofErr w:type="spellStart"/>
      <w:r>
        <w:rPr>
          <w:rFonts w:eastAsia="Times New Roman"/>
          <w:szCs w:val="24"/>
        </w:rPr>
        <w:t>Μπουκώρο</w:t>
      </w:r>
      <w:proofErr w:type="spellEnd"/>
      <w:r>
        <w:rPr>
          <w:rFonts w:eastAsia="Times New Roman"/>
          <w:szCs w:val="24"/>
        </w:rPr>
        <w:t>,</w:t>
      </w:r>
      <w:r w:rsidRPr="00E22235">
        <w:rPr>
          <w:rFonts w:eastAsia="Times New Roman"/>
          <w:szCs w:val="24"/>
        </w:rPr>
        <w:t xml:space="preserve"> </w:t>
      </w:r>
      <w:r>
        <w:rPr>
          <w:rFonts w:eastAsia="Times New Roman"/>
          <w:szCs w:val="24"/>
        </w:rPr>
        <w:t>ε</w:t>
      </w:r>
      <w:r w:rsidRPr="00E22235">
        <w:rPr>
          <w:rFonts w:eastAsia="Times New Roman"/>
          <w:szCs w:val="24"/>
        </w:rPr>
        <w:t>ισηγητή της Νέας Δημοκρατίας</w:t>
      </w:r>
      <w:r>
        <w:rPr>
          <w:rFonts w:eastAsia="Times New Roman"/>
          <w:szCs w:val="24"/>
        </w:rPr>
        <w:t>.</w:t>
      </w:r>
    </w:p>
    <w:p w14:paraId="6B948ED9" w14:textId="77777777" w:rsidR="00244F6B" w:rsidRDefault="006574B6">
      <w:pPr>
        <w:spacing w:after="0"/>
        <w:jc w:val="both"/>
        <w:rPr>
          <w:rFonts w:eastAsia="Times New Roman"/>
          <w:szCs w:val="24"/>
        </w:rPr>
      </w:pPr>
      <w:r>
        <w:rPr>
          <w:rFonts w:eastAsia="Times New Roman"/>
          <w:szCs w:val="24"/>
        </w:rPr>
        <w:t>Τον</w:t>
      </w:r>
      <w:r w:rsidRPr="00E22235">
        <w:rPr>
          <w:rFonts w:eastAsia="Times New Roman"/>
          <w:szCs w:val="24"/>
        </w:rPr>
        <w:t xml:space="preserve"> λόγο έχει ο ειδικός αγορητής από τη Δημοκρατική </w:t>
      </w:r>
      <w:r>
        <w:rPr>
          <w:rFonts w:eastAsia="Times New Roman"/>
          <w:szCs w:val="24"/>
        </w:rPr>
        <w:t>Σ</w:t>
      </w:r>
      <w:r w:rsidRPr="00E22235">
        <w:rPr>
          <w:rFonts w:eastAsia="Times New Roman"/>
          <w:szCs w:val="24"/>
        </w:rPr>
        <w:t>υμπαράταξη ο κ</w:t>
      </w:r>
      <w:r>
        <w:rPr>
          <w:rFonts w:eastAsia="Times New Roman"/>
          <w:szCs w:val="24"/>
        </w:rPr>
        <w:t>.</w:t>
      </w:r>
      <w:r w:rsidRPr="00E22235">
        <w:rPr>
          <w:rFonts w:eastAsia="Times New Roman"/>
          <w:szCs w:val="24"/>
        </w:rPr>
        <w:t xml:space="preserve"> Γ</w:t>
      </w:r>
      <w:r>
        <w:rPr>
          <w:rFonts w:eastAsia="Times New Roman"/>
          <w:szCs w:val="24"/>
        </w:rPr>
        <w:t>ε</w:t>
      </w:r>
      <w:r w:rsidRPr="00E22235">
        <w:rPr>
          <w:rFonts w:eastAsia="Times New Roman"/>
          <w:szCs w:val="24"/>
        </w:rPr>
        <w:t xml:space="preserve">ώργιος </w:t>
      </w:r>
      <w:proofErr w:type="spellStart"/>
      <w:r w:rsidRPr="00E22235">
        <w:rPr>
          <w:rFonts w:eastAsia="Times New Roman"/>
          <w:szCs w:val="24"/>
        </w:rPr>
        <w:t>Αρβανιτίδης</w:t>
      </w:r>
      <w:proofErr w:type="spellEnd"/>
      <w:r>
        <w:rPr>
          <w:rFonts w:eastAsia="Times New Roman"/>
          <w:szCs w:val="24"/>
        </w:rPr>
        <w:t>.</w:t>
      </w:r>
    </w:p>
    <w:p w14:paraId="6B948EDA" w14:textId="77777777" w:rsidR="00244F6B" w:rsidRDefault="006574B6">
      <w:pPr>
        <w:spacing w:after="0"/>
        <w:jc w:val="both"/>
        <w:rPr>
          <w:rFonts w:eastAsia="Times New Roman"/>
          <w:szCs w:val="24"/>
        </w:rPr>
      </w:pPr>
      <w:r>
        <w:rPr>
          <w:rFonts w:eastAsia="Times New Roman"/>
          <w:szCs w:val="24"/>
        </w:rPr>
        <w:t xml:space="preserve">Ορίστε, κύριε </w:t>
      </w:r>
      <w:proofErr w:type="spellStart"/>
      <w:r>
        <w:rPr>
          <w:rFonts w:eastAsia="Times New Roman"/>
          <w:szCs w:val="24"/>
        </w:rPr>
        <w:t>Αρβανιτίδη</w:t>
      </w:r>
      <w:proofErr w:type="spellEnd"/>
      <w:r>
        <w:rPr>
          <w:rFonts w:eastAsia="Times New Roman"/>
          <w:szCs w:val="24"/>
        </w:rPr>
        <w:t>, έχετε τον λόγο.</w:t>
      </w:r>
    </w:p>
    <w:p w14:paraId="6B948EDB" w14:textId="77777777" w:rsidR="00244F6B" w:rsidRDefault="006574B6">
      <w:pPr>
        <w:spacing w:after="0"/>
        <w:jc w:val="both"/>
        <w:rPr>
          <w:rFonts w:eastAsia="Times New Roman"/>
          <w:szCs w:val="24"/>
        </w:rPr>
      </w:pPr>
      <w:r>
        <w:rPr>
          <w:rFonts w:eastAsia="Times New Roman"/>
          <w:b/>
          <w:szCs w:val="24"/>
        </w:rPr>
        <w:t xml:space="preserve">ΓΕΩΡΓΙΟΣ </w:t>
      </w:r>
      <w:r>
        <w:rPr>
          <w:rFonts w:eastAsia="Times New Roman"/>
          <w:b/>
          <w:szCs w:val="24"/>
        </w:rPr>
        <w:t>ΑΡΒΑΝΙΤΙΔΗΣ:</w:t>
      </w:r>
      <w:r w:rsidRPr="00E22235">
        <w:rPr>
          <w:rFonts w:eastAsia="Times New Roman"/>
          <w:szCs w:val="24"/>
        </w:rPr>
        <w:t xml:space="preserve"> </w:t>
      </w:r>
      <w:r>
        <w:rPr>
          <w:rFonts w:eastAsia="Times New Roman"/>
          <w:szCs w:val="24"/>
        </w:rPr>
        <w:t>Σ</w:t>
      </w:r>
      <w:r w:rsidRPr="00E22235">
        <w:rPr>
          <w:rFonts w:eastAsia="Times New Roman"/>
          <w:szCs w:val="24"/>
        </w:rPr>
        <w:t>ας ευχαριστώ πολύ</w:t>
      </w:r>
      <w:r>
        <w:rPr>
          <w:rFonts w:eastAsia="Times New Roman"/>
          <w:szCs w:val="24"/>
        </w:rPr>
        <w:t>,</w:t>
      </w:r>
      <w:r w:rsidRPr="00E22235">
        <w:rPr>
          <w:rFonts w:eastAsia="Times New Roman"/>
          <w:szCs w:val="24"/>
        </w:rPr>
        <w:t xml:space="preserve"> κύριε </w:t>
      </w:r>
      <w:r>
        <w:rPr>
          <w:rFonts w:eastAsia="Times New Roman"/>
          <w:szCs w:val="24"/>
        </w:rPr>
        <w:t>Π</w:t>
      </w:r>
      <w:r w:rsidRPr="00E22235">
        <w:rPr>
          <w:rFonts w:eastAsia="Times New Roman"/>
          <w:szCs w:val="24"/>
        </w:rPr>
        <w:t>ρόεδρε</w:t>
      </w:r>
      <w:r>
        <w:rPr>
          <w:rFonts w:eastAsia="Times New Roman"/>
          <w:szCs w:val="24"/>
        </w:rPr>
        <w:t>.</w:t>
      </w:r>
    </w:p>
    <w:p w14:paraId="6B948EDC" w14:textId="77777777" w:rsidR="00244F6B" w:rsidRDefault="006574B6">
      <w:pPr>
        <w:spacing w:after="0"/>
        <w:jc w:val="both"/>
        <w:rPr>
          <w:rFonts w:eastAsia="Times New Roman"/>
          <w:szCs w:val="24"/>
        </w:rPr>
      </w:pPr>
      <w:r>
        <w:rPr>
          <w:rFonts w:eastAsia="Times New Roman"/>
          <w:szCs w:val="24"/>
        </w:rPr>
        <w:lastRenderedPageBreak/>
        <w:t>Κυρίες και κύριοι συνάδελφοι,</w:t>
      </w:r>
      <w:r w:rsidRPr="00E22235">
        <w:rPr>
          <w:rFonts w:eastAsia="Times New Roman"/>
          <w:szCs w:val="24"/>
        </w:rPr>
        <w:t xml:space="preserve"> οι χθεσινές τεχνικές εντάσεις μεταξύ της </w:t>
      </w:r>
      <w:r>
        <w:rPr>
          <w:rFonts w:eastAsia="Times New Roman"/>
          <w:szCs w:val="24"/>
        </w:rPr>
        <w:t>Κ</w:t>
      </w:r>
      <w:r w:rsidRPr="00E22235">
        <w:rPr>
          <w:rFonts w:eastAsia="Times New Roman"/>
          <w:szCs w:val="24"/>
        </w:rPr>
        <w:t xml:space="preserve">υβέρνησης και της </w:t>
      </w:r>
      <w:r>
        <w:rPr>
          <w:rFonts w:eastAsia="Times New Roman"/>
          <w:szCs w:val="24"/>
        </w:rPr>
        <w:t>Α</w:t>
      </w:r>
      <w:r w:rsidRPr="00E22235">
        <w:rPr>
          <w:rFonts w:eastAsia="Times New Roman"/>
          <w:szCs w:val="24"/>
        </w:rPr>
        <w:t xml:space="preserve">ξιωματικής </w:t>
      </w:r>
      <w:r>
        <w:rPr>
          <w:rFonts w:eastAsia="Times New Roman"/>
          <w:szCs w:val="24"/>
        </w:rPr>
        <w:t>Α</w:t>
      </w:r>
      <w:r w:rsidRPr="00E22235">
        <w:rPr>
          <w:rFonts w:eastAsia="Times New Roman"/>
          <w:szCs w:val="24"/>
        </w:rPr>
        <w:t>ντιπολίτευσης στη συζήτηση για τον προϋπολογισμό δείχνουν πόσο ανεπίδεκτοι μαθήσεως είναι και οι δύο</w:t>
      </w:r>
      <w:r>
        <w:rPr>
          <w:rFonts w:eastAsia="Times New Roman"/>
          <w:szCs w:val="24"/>
        </w:rPr>
        <w:t>. Λ</w:t>
      </w:r>
      <w:r w:rsidRPr="00E22235">
        <w:rPr>
          <w:rFonts w:eastAsia="Times New Roman"/>
          <w:szCs w:val="24"/>
        </w:rPr>
        <w:t>αϊ</w:t>
      </w:r>
      <w:r w:rsidRPr="00E22235">
        <w:rPr>
          <w:rFonts w:eastAsia="Times New Roman"/>
          <w:szCs w:val="24"/>
        </w:rPr>
        <w:t>κίστικες κορώνες από τη μία</w:t>
      </w:r>
      <w:r>
        <w:rPr>
          <w:rFonts w:eastAsia="Times New Roman"/>
          <w:szCs w:val="24"/>
        </w:rPr>
        <w:t>,</w:t>
      </w:r>
      <w:r w:rsidRPr="00E22235">
        <w:rPr>
          <w:rFonts w:eastAsia="Times New Roman"/>
          <w:szCs w:val="24"/>
        </w:rPr>
        <w:t xml:space="preserve"> αυταρχικές συμπεριφορές και υπεροψί</w:t>
      </w:r>
      <w:r>
        <w:rPr>
          <w:rFonts w:eastAsia="Times New Roman"/>
          <w:szCs w:val="24"/>
        </w:rPr>
        <w:t>ε</w:t>
      </w:r>
      <w:r w:rsidRPr="00E22235">
        <w:rPr>
          <w:rFonts w:eastAsia="Times New Roman"/>
          <w:szCs w:val="24"/>
        </w:rPr>
        <w:t>ς από την άλλη</w:t>
      </w:r>
      <w:r>
        <w:rPr>
          <w:rFonts w:eastAsia="Times New Roman"/>
          <w:szCs w:val="24"/>
        </w:rPr>
        <w:t>,</w:t>
      </w:r>
      <w:r w:rsidRPr="00E22235">
        <w:rPr>
          <w:rFonts w:eastAsia="Times New Roman"/>
          <w:szCs w:val="24"/>
        </w:rPr>
        <w:t xml:space="preserve"> έδωσαν και πήραν σε γ</w:t>
      </w:r>
      <w:r>
        <w:rPr>
          <w:rFonts w:eastAsia="Times New Roman"/>
          <w:szCs w:val="24"/>
        </w:rPr>
        <w:t>νωστές</w:t>
      </w:r>
      <w:r w:rsidRPr="00E22235">
        <w:rPr>
          <w:rFonts w:eastAsia="Times New Roman"/>
          <w:szCs w:val="24"/>
        </w:rPr>
        <w:t xml:space="preserve"> </w:t>
      </w:r>
      <w:proofErr w:type="spellStart"/>
      <w:r w:rsidRPr="00E22235">
        <w:rPr>
          <w:rFonts w:eastAsia="Times New Roman"/>
          <w:szCs w:val="24"/>
        </w:rPr>
        <w:t>σκιαμαχίες</w:t>
      </w:r>
      <w:proofErr w:type="spellEnd"/>
      <w:r w:rsidRPr="00E22235">
        <w:rPr>
          <w:rFonts w:eastAsia="Times New Roman"/>
          <w:szCs w:val="24"/>
        </w:rPr>
        <w:t xml:space="preserve"> μεταξύ ΣΥΡΙΖΑ και Νέας Δημοκρατίας</w:t>
      </w:r>
      <w:r>
        <w:rPr>
          <w:rFonts w:eastAsia="Times New Roman"/>
          <w:szCs w:val="24"/>
        </w:rPr>
        <w:t>. Έ</w:t>
      </w:r>
      <w:r w:rsidRPr="00E22235">
        <w:rPr>
          <w:rFonts w:eastAsia="Times New Roman"/>
          <w:szCs w:val="24"/>
        </w:rPr>
        <w:t>νας μικρός δικομματισμός που πασχίζει να γίνει μεγάλος με κοκορομαχίες</w:t>
      </w:r>
      <w:r>
        <w:rPr>
          <w:rFonts w:eastAsia="Times New Roman"/>
          <w:szCs w:val="24"/>
        </w:rPr>
        <w:t>. Δεν</w:t>
      </w:r>
      <w:r w:rsidRPr="00E22235">
        <w:rPr>
          <w:rFonts w:eastAsia="Times New Roman"/>
          <w:szCs w:val="24"/>
        </w:rPr>
        <w:t xml:space="preserve"> κατάλαβε κανείς τους </w:t>
      </w:r>
      <w:r>
        <w:rPr>
          <w:rFonts w:eastAsia="Times New Roman"/>
          <w:szCs w:val="24"/>
        </w:rPr>
        <w:t>τ</w:t>
      </w:r>
      <w:r w:rsidRPr="00E22235">
        <w:rPr>
          <w:rFonts w:eastAsia="Times New Roman"/>
          <w:szCs w:val="24"/>
        </w:rPr>
        <w:t>ί</w:t>
      </w:r>
      <w:r w:rsidRPr="00E22235">
        <w:rPr>
          <w:rFonts w:eastAsia="Times New Roman"/>
          <w:szCs w:val="24"/>
        </w:rPr>
        <w:t>ποτα όλα αυτά τα χρόνια της κρίσης</w:t>
      </w:r>
      <w:r>
        <w:rPr>
          <w:rFonts w:eastAsia="Times New Roman"/>
          <w:szCs w:val="24"/>
        </w:rPr>
        <w:t>. Δεν κατάλαβαν ό</w:t>
      </w:r>
      <w:r w:rsidRPr="00E22235">
        <w:rPr>
          <w:rFonts w:eastAsia="Times New Roman"/>
          <w:szCs w:val="24"/>
        </w:rPr>
        <w:t>τι αυτές οι πρακτικές είναι που οδήγησαν τους Έλληνες πολίτες να αποστρέφονται το</w:t>
      </w:r>
      <w:r>
        <w:rPr>
          <w:rFonts w:eastAsia="Times New Roman"/>
          <w:szCs w:val="24"/>
        </w:rPr>
        <w:t>ν</w:t>
      </w:r>
      <w:r w:rsidRPr="00E22235">
        <w:rPr>
          <w:rFonts w:eastAsia="Times New Roman"/>
          <w:szCs w:val="24"/>
        </w:rPr>
        <w:t xml:space="preserve"> πολιτικό κόσμο</w:t>
      </w:r>
      <w:r>
        <w:rPr>
          <w:rFonts w:eastAsia="Times New Roman"/>
          <w:szCs w:val="24"/>
        </w:rPr>
        <w:t>. Δ</w:t>
      </w:r>
      <w:r w:rsidRPr="00E22235">
        <w:rPr>
          <w:rFonts w:eastAsia="Times New Roman"/>
          <w:szCs w:val="24"/>
        </w:rPr>
        <w:t>εν κατάλαβα</w:t>
      </w:r>
      <w:r>
        <w:rPr>
          <w:rFonts w:eastAsia="Times New Roman"/>
          <w:szCs w:val="24"/>
        </w:rPr>
        <w:t>ν</w:t>
      </w:r>
      <w:r w:rsidRPr="00E22235">
        <w:rPr>
          <w:rFonts w:eastAsia="Times New Roman"/>
          <w:szCs w:val="24"/>
        </w:rPr>
        <w:t xml:space="preserve"> ότι έτσι έχασε σε αξιοπιστία η χώρα</w:t>
      </w:r>
      <w:r>
        <w:rPr>
          <w:rFonts w:eastAsia="Times New Roman"/>
          <w:szCs w:val="24"/>
        </w:rPr>
        <w:t xml:space="preserve">. Ο ΣΥΡΙΖΑ και η Νέα Δημοκρατία έχουν </w:t>
      </w:r>
      <w:r w:rsidRPr="00E22235">
        <w:rPr>
          <w:rFonts w:eastAsia="Times New Roman"/>
          <w:szCs w:val="24"/>
        </w:rPr>
        <w:t>την πολυτέλεια να</w:t>
      </w:r>
      <w:r>
        <w:rPr>
          <w:rFonts w:eastAsia="Times New Roman"/>
          <w:szCs w:val="24"/>
        </w:rPr>
        <w:t xml:space="preserve"> κ</w:t>
      </w:r>
      <w:r>
        <w:rPr>
          <w:rFonts w:eastAsia="Times New Roman"/>
          <w:szCs w:val="24"/>
        </w:rPr>
        <w:t>αυγαδίζουν σήμερα,</w:t>
      </w:r>
      <w:r w:rsidRPr="00E22235">
        <w:rPr>
          <w:rFonts w:eastAsia="Times New Roman"/>
          <w:szCs w:val="24"/>
        </w:rPr>
        <w:t xml:space="preserve"> για</w:t>
      </w:r>
      <w:r>
        <w:rPr>
          <w:rFonts w:eastAsia="Times New Roman"/>
          <w:szCs w:val="24"/>
        </w:rPr>
        <w:t>τί η</w:t>
      </w:r>
      <w:r w:rsidRPr="00E22235">
        <w:rPr>
          <w:rFonts w:eastAsia="Times New Roman"/>
          <w:szCs w:val="24"/>
        </w:rPr>
        <w:t xml:space="preserve"> δική μας παράταξη κράτησε τη χώρα όρθια </w:t>
      </w:r>
      <w:r>
        <w:rPr>
          <w:rFonts w:eastAsia="Times New Roman"/>
          <w:szCs w:val="24"/>
        </w:rPr>
        <w:t>τ</w:t>
      </w:r>
      <w:r w:rsidRPr="00E22235">
        <w:rPr>
          <w:rFonts w:eastAsia="Times New Roman"/>
          <w:szCs w:val="24"/>
        </w:rPr>
        <w:t xml:space="preserve">η στιγμή που </w:t>
      </w:r>
      <w:r>
        <w:rPr>
          <w:rFonts w:eastAsia="Times New Roman"/>
          <w:szCs w:val="24"/>
        </w:rPr>
        <w:t>έ</w:t>
      </w:r>
      <w:r w:rsidRPr="00E22235">
        <w:rPr>
          <w:rFonts w:eastAsia="Times New Roman"/>
          <w:szCs w:val="24"/>
        </w:rPr>
        <w:t>πρεπε</w:t>
      </w:r>
      <w:r>
        <w:rPr>
          <w:rFonts w:eastAsia="Times New Roman"/>
          <w:szCs w:val="24"/>
        </w:rPr>
        <w:t>,</w:t>
      </w:r>
      <w:r w:rsidRPr="00E22235">
        <w:rPr>
          <w:rFonts w:eastAsia="Times New Roman"/>
          <w:szCs w:val="24"/>
        </w:rPr>
        <w:t xml:space="preserve"> τότε που τα νομοσχέδια με κατεπείγουσες διαδικασίες ή</w:t>
      </w:r>
      <w:r>
        <w:rPr>
          <w:rFonts w:eastAsia="Times New Roman"/>
          <w:szCs w:val="24"/>
        </w:rPr>
        <w:t xml:space="preserve">ταν πραγματικά κατεπείγουσες, κύριε </w:t>
      </w:r>
      <w:r w:rsidRPr="00E22235">
        <w:rPr>
          <w:rFonts w:eastAsia="Times New Roman"/>
          <w:szCs w:val="24"/>
        </w:rPr>
        <w:t>Υπουργέ</w:t>
      </w:r>
      <w:r>
        <w:rPr>
          <w:rFonts w:eastAsia="Times New Roman"/>
          <w:szCs w:val="24"/>
        </w:rPr>
        <w:t>,</w:t>
      </w:r>
      <w:r w:rsidRPr="00E22235">
        <w:rPr>
          <w:rFonts w:eastAsia="Times New Roman"/>
          <w:szCs w:val="24"/>
        </w:rPr>
        <w:t xml:space="preserve"> για να έρθω και στο σημερινό </w:t>
      </w:r>
      <w:r>
        <w:rPr>
          <w:rFonts w:eastAsia="Times New Roman"/>
          <w:szCs w:val="24"/>
        </w:rPr>
        <w:t>μας νομο</w:t>
      </w:r>
      <w:r w:rsidRPr="00E22235">
        <w:rPr>
          <w:rFonts w:eastAsia="Times New Roman"/>
          <w:szCs w:val="24"/>
        </w:rPr>
        <w:t>σχέδιο</w:t>
      </w:r>
      <w:r>
        <w:rPr>
          <w:rFonts w:eastAsia="Times New Roman"/>
          <w:szCs w:val="24"/>
        </w:rPr>
        <w:t>. Δ</w:t>
      </w:r>
      <w:r w:rsidRPr="00E22235">
        <w:rPr>
          <w:rFonts w:eastAsia="Times New Roman"/>
          <w:szCs w:val="24"/>
        </w:rPr>
        <w:t xml:space="preserve">εν ήταν </w:t>
      </w:r>
      <w:r>
        <w:rPr>
          <w:rFonts w:eastAsia="Times New Roman"/>
          <w:szCs w:val="24"/>
        </w:rPr>
        <w:t xml:space="preserve">μια </w:t>
      </w:r>
      <w:r w:rsidRPr="00E22235">
        <w:rPr>
          <w:rFonts w:eastAsia="Times New Roman"/>
          <w:szCs w:val="24"/>
        </w:rPr>
        <w:t>κύρωση σύμβ</w:t>
      </w:r>
      <w:r w:rsidRPr="00E22235">
        <w:rPr>
          <w:rFonts w:eastAsia="Times New Roman"/>
          <w:szCs w:val="24"/>
        </w:rPr>
        <w:t>ασης</w:t>
      </w:r>
      <w:r>
        <w:rPr>
          <w:rFonts w:eastAsia="Times New Roman"/>
          <w:szCs w:val="24"/>
        </w:rPr>
        <w:t>, κ</w:t>
      </w:r>
      <w:r w:rsidRPr="00E22235">
        <w:rPr>
          <w:rFonts w:eastAsia="Times New Roman"/>
          <w:szCs w:val="24"/>
        </w:rPr>
        <w:t>άποιες σκόρπιες ρυθμίσεις</w:t>
      </w:r>
      <w:r>
        <w:rPr>
          <w:rFonts w:eastAsia="Times New Roman"/>
          <w:szCs w:val="24"/>
        </w:rPr>
        <w:t>, άντε και κάποιες παρατάσεις</w:t>
      </w:r>
      <w:r w:rsidRPr="00E22235">
        <w:rPr>
          <w:rFonts w:eastAsia="Times New Roman"/>
          <w:szCs w:val="24"/>
        </w:rPr>
        <w:t xml:space="preserve"> προθεσμιών για να βαφτίσουμε ως κατεπείγον ένα νομοσχέδιο</w:t>
      </w:r>
      <w:r>
        <w:rPr>
          <w:rFonts w:eastAsia="Times New Roman"/>
          <w:szCs w:val="24"/>
        </w:rPr>
        <w:t>.</w:t>
      </w:r>
    </w:p>
    <w:p w14:paraId="6B948EDD" w14:textId="77777777" w:rsidR="00244F6B" w:rsidRDefault="006574B6">
      <w:pPr>
        <w:spacing w:after="0"/>
        <w:jc w:val="both"/>
        <w:rPr>
          <w:rFonts w:eastAsia="Times New Roman"/>
          <w:szCs w:val="24"/>
        </w:rPr>
      </w:pPr>
      <w:r>
        <w:rPr>
          <w:rFonts w:eastAsia="Times New Roman"/>
          <w:szCs w:val="24"/>
        </w:rPr>
        <w:lastRenderedPageBreak/>
        <w:t>Ά</w:t>
      </w:r>
      <w:r w:rsidRPr="00E22235">
        <w:rPr>
          <w:rFonts w:eastAsia="Times New Roman"/>
          <w:szCs w:val="24"/>
        </w:rPr>
        <w:t xml:space="preserve">κουσα και την επιχειρηματολογία σας στην </w:t>
      </w:r>
      <w:r>
        <w:rPr>
          <w:rFonts w:eastAsia="Times New Roman"/>
          <w:szCs w:val="24"/>
        </w:rPr>
        <w:t>ε</w:t>
      </w:r>
      <w:r>
        <w:rPr>
          <w:rFonts w:eastAsia="Times New Roman"/>
          <w:szCs w:val="24"/>
        </w:rPr>
        <w:t xml:space="preserve">πιτροπή. Και εσείς </w:t>
      </w:r>
      <w:r w:rsidRPr="00E22235">
        <w:rPr>
          <w:rFonts w:eastAsia="Times New Roman"/>
          <w:szCs w:val="24"/>
        </w:rPr>
        <w:t xml:space="preserve">και </w:t>
      </w:r>
      <w:r>
        <w:rPr>
          <w:rFonts w:eastAsia="Times New Roman"/>
          <w:szCs w:val="24"/>
        </w:rPr>
        <w:t>ο κ. Κ</w:t>
      </w:r>
      <w:r w:rsidRPr="00E22235">
        <w:rPr>
          <w:rFonts w:eastAsia="Times New Roman"/>
          <w:szCs w:val="24"/>
        </w:rPr>
        <w:t xml:space="preserve">αματερός κάνατε </w:t>
      </w:r>
      <w:r>
        <w:rPr>
          <w:rFonts w:eastAsia="Times New Roman"/>
          <w:szCs w:val="24"/>
        </w:rPr>
        <w:t>μ</w:t>
      </w:r>
      <w:r w:rsidRPr="00E22235">
        <w:rPr>
          <w:rFonts w:eastAsia="Times New Roman"/>
          <w:szCs w:val="24"/>
        </w:rPr>
        <w:t>ία φιλότιμη προσπάθεια</w:t>
      </w:r>
      <w:r>
        <w:rPr>
          <w:rFonts w:eastAsia="Times New Roman"/>
          <w:szCs w:val="24"/>
        </w:rPr>
        <w:t>,</w:t>
      </w:r>
      <w:r w:rsidRPr="00E22235">
        <w:rPr>
          <w:rFonts w:eastAsia="Times New Roman"/>
          <w:szCs w:val="24"/>
        </w:rPr>
        <w:t xml:space="preserve"> προκειμένου να δικαιολογήσετε τον τρόπο λειτουργίας και νομοθέτη</w:t>
      </w:r>
      <w:r>
        <w:rPr>
          <w:rFonts w:eastAsia="Times New Roman"/>
          <w:szCs w:val="24"/>
        </w:rPr>
        <w:t>σής σας,</w:t>
      </w:r>
      <w:r w:rsidRPr="00E22235">
        <w:rPr>
          <w:rFonts w:eastAsia="Times New Roman"/>
          <w:szCs w:val="24"/>
        </w:rPr>
        <w:t xml:space="preserve"> χρεώνοντας το σε κακούς χειρισμούς</w:t>
      </w:r>
      <w:r>
        <w:rPr>
          <w:rFonts w:eastAsia="Times New Roman"/>
          <w:szCs w:val="24"/>
        </w:rPr>
        <w:t xml:space="preserve">. </w:t>
      </w:r>
      <w:r>
        <w:rPr>
          <w:rFonts w:eastAsia="Times New Roman"/>
          <w:szCs w:val="24"/>
        </w:rPr>
        <w:t>Τ</w:t>
      </w:r>
      <w:r w:rsidRPr="00E22235">
        <w:rPr>
          <w:rFonts w:eastAsia="Times New Roman"/>
          <w:szCs w:val="24"/>
        </w:rPr>
        <w:t>ο επιχείρημα</w:t>
      </w:r>
      <w:r>
        <w:rPr>
          <w:rFonts w:eastAsia="Times New Roman"/>
          <w:szCs w:val="24"/>
        </w:rPr>
        <w:t xml:space="preserve"> ήταν ότι </w:t>
      </w:r>
      <w:r>
        <w:rPr>
          <w:rFonts w:eastAsia="Times New Roman"/>
          <w:szCs w:val="24"/>
        </w:rPr>
        <w:t>«</w:t>
      </w:r>
      <w:r>
        <w:rPr>
          <w:rFonts w:eastAsia="Times New Roman"/>
          <w:szCs w:val="24"/>
        </w:rPr>
        <w:t>α</w:t>
      </w:r>
      <w:r w:rsidRPr="00E22235">
        <w:rPr>
          <w:rFonts w:eastAsia="Times New Roman"/>
          <w:szCs w:val="24"/>
        </w:rPr>
        <w:t>φού υπάρχουν ρυθμίσεις που είναι απαραίτητες να γίνουν</w:t>
      </w:r>
      <w:r>
        <w:rPr>
          <w:rFonts w:eastAsia="Times New Roman"/>
          <w:szCs w:val="24"/>
        </w:rPr>
        <w:t>,</w:t>
      </w:r>
      <w:r w:rsidRPr="00E22235">
        <w:rPr>
          <w:rFonts w:eastAsia="Times New Roman"/>
          <w:szCs w:val="24"/>
        </w:rPr>
        <w:t xml:space="preserve"> γιατί μας λέτε ότι κάνουμε λάθος στη διαδικασία</w:t>
      </w:r>
      <w:r>
        <w:rPr>
          <w:rFonts w:eastAsia="Times New Roman"/>
          <w:szCs w:val="24"/>
        </w:rPr>
        <w:t>;». Τ</w:t>
      </w:r>
      <w:r w:rsidRPr="00E22235">
        <w:rPr>
          <w:rFonts w:eastAsia="Times New Roman"/>
          <w:szCs w:val="24"/>
        </w:rPr>
        <w:t>ο αφήγημα αυτ</w:t>
      </w:r>
      <w:r w:rsidRPr="00E22235">
        <w:rPr>
          <w:rFonts w:eastAsia="Times New Roman"/>
          <w:szCs w:val="24"/>
        </w:rPr>
        <w:t>ό το έχουμε χωνέψει τέσσερα χρόνια τώρα και μάλλον πρέπει να τ</w:t>
      </w:r>
      <w:r>
        <w:rPr>
          <w:rFonts w:eastAsia="Times New Roman"/>
          <w:szCs w:val="24"/>
        </w:rPr>
        <w:t>ο</w:t>
      </w:r>
      <w:r w:rsidRPr="00E22235">
        <w:rPr>
          <w:rFonts w:eastAsia="Times New Roman"/>
          <w:szCs w:val="24"/>
        </w:rPr>
        <w:t xml:space="preserve"> βελτιώσετε</w:t>
      </w:r>
      <w:r>
        <w:rPr>
          <w:rFonts w:eastAsia="Times New Roman"/>
          <w:szCs w:val="24"/>
        </w:rPr>
        <w:t>,</w:t>
      </w:r>
      <w:r w:rsidRPr="00E22235">
        <w:rPr>
          <w:rFonts w:eastAsia="Times New Roman"/>
          <w:szCs w:val="24"/>
        </w:rPr>
        <w:t xml:space="preserve"> γιατί τελικά</w:t>
      </w:r>
      <w:r>
        <w:rPr>
          <w:rFonts w:eastAsia="Times New Roman"/>
          <w:szCs w:val="24"/>
        </w:rPr>
        <w:t>, δ</w:t>
      </w:r>
      <w:r w:rsidRPr="00E22235">
        <w:rPr>
          <w:rFonts w:eastAsia="Times New Roman"/>
          <w:szCs w:val="24"/>
        </w:rPr>
        <w:t>υστυχώς</w:t>
      </w:r>
      <w:r>
        <w:rPr>
          <w:rFonts w:eastAsia="Times New Roman"/>
          <w:szCs w:val="24"/>
        </w:rPr>
        <w:t>,</w:t>
      </w:r>
      <w:r w:rsidRPr="00E22235">
        <w:rPr>
          <w:rFonts w:eastAsia="Times New Roman"/>
          <w:szCs w:val="24"/>
        </w:rPr>
        <w:t xml:space="preserve"> υποτιμάτε τη νοημοσύνη </w:t>
      </w:r>
      <w:r>
        <w:rPr>
          <w:rFonts w:eastAsia="Times New Roman"/>
          <w:szCs w:val="24"/>
        </w:rPr>
        <w:t>μας, ειδικά όσων εκ</w:t>
      </w:r>
      <w:r w:rsidRPr="00E22235">
        <w:rPr>
          <w:rFonts w:eastAsia="Times New Roman"/>
          <w:szCs w:val="24"/>
        </w:rPr>
        <w:t xml:space="preserve"> των </w:t>
      </w:r>
      <w:r>
        <w:rPr>
          <w:rFonts w:eastAsia="Times New Roman"/>
          <w:szCs w:val="24"/>
        </w:rPr>
        <w:t>Β</w:t>
      </w:r>
      <w:r w:rsidRPr="00E22235">
        <w:rPr>
          <w:rFonts w:eastAsia="Times New Roman"/>
          <w:szCs w:val="24"/>
        </w:rPr>
        <w:t xml:space="preserve">ουλευτών ζήσαμε σε αυτήν εδώ την </w:t>
      </w:r>
      <w:r>
        <w:rPr>
          <w:rFonts w:eastAsia="Times New Roman"/>
          <w:szCs w:val="24"/>
        </w:rPr>
        <w:t>Α</w:t>
      </w:r>
      <w:r w:rsidRPr="00E22235">
        <w:rPr>
          <w:rFonts w:eastAsia="Times New Roman"/>
          <w:szCs w:val="24"/>
        </w:rPr>
        <w:t xml:space="preserve">ίθουσα και </w:t>
      </w:r>
      <w:r>
        <w:rPr>
          <w:rFonts w:eastAsia="Times New Roman"/>
          <w:szCs w:val="24"/>
        </w:rPr>
        <w:t>τ</w:t>
      </w:r>
      <w:r w:rsidRPr="00E22235">
        <w:rPr>
          <w:rFonts w:eastAsia="Times New Roman"/>
          <w:szCs w:val="24"/>
        </w:rPr>
        <w:t>α πέτρινα χρόνια</w:t>
      </w:r>
      <w:r>
        <w:rPr>
          <w:rFonts w:eastAsia="Times New Roman"/>
          <w:szCs w:val="24"/>
        </w:rPr>
        <w:t>,</w:t>
      </w:r>
      <w:r w:rsidRPr="00E22235">
        <w:rPr>
          <w:rFonts w:eastAsia="Times New Roman"/>
          <w:szCs w:val="24"/>
        </w:rPr>
        <w:t xml:space="preserve"> τότε που κάποιοι άλλοι </w:t>
      </w:r>
      <w:r>
        <w:rPr>
          <w:rFonts w:eastAsia="Times New Roman"/>
          <w:szCs w:val="24"/>
        </w:rPr>
        <w:t>ή</w:t>
      </w:r>
      <w:r w:rsidRPr="00E22235">
        <w:rPr>
          <w:rFonts w:eastAsia="Times New Roman"/>
          <w:szCs w:val="24"/>
        </w:rPr>
        <w:t>ταν απέναντι</w:t>
      </w:r>
      <w:r>
        <w:rPr>
          <w:rFonts w:eastAsia="Times New Roman"/>
          <w:szCs w:val="24"/>
        </w:rPr>
        <w:t>. Κ</w:t>
      </w:r>
      <w:r w:rsidRPr="00E22235">
        <w:rPr>
          <w:rFonts w:eastAsia="Times New Roman"/>
          <w:szCs w:val="24"/>
        </w:rPr>
        <w:t>αι δε</w:t>
      </w:r>
      <w:r w:rsidRPr="00E22235">
        <w:rPr>
          <w:rFonts w:eastAsia="Times New Roman"/>
          <w:szCs w:val="24"/>
        </w:rPr>
        <w:t>ν φτάνει μόνο η κακώς νοούμενη κατεπείγουσα διαδικασία</w:t>
      </w:r>
      <w:r>
        <w:rPr>
          <w:rFonts w:eastAsia="Times New Roman"/>
          <w:szCs w:val="24"/>
        </w:rPr>
        <w:t xml:space="preserve">, αλλά </w:t>
      </w:r>
      <w:r w:rsidRPr="00E22235">
        <w:rPr>
          <w:rFonts w:eastAsia="Times New Roman"/>
          <w:szCs w:val="24"/>
        </w:rPr>
        <w:t>φ</w:t>
      </w:r>
      <w:r>
        <w:rPr>
          <w:rFonts w:eastAsia="Times New Roman"/>
          <w:szCs w:val="24"/>
        </w:rPr>
        <w:t>έρνετε</w:t>
      </w:r>
      <w:r w:rsidRPr="00E22235">
        <w:rPr>
          <w:rFonts w:eastAsia="Times New Roman"/>
          <w:szCs w:val="24"/>
        </w:rPr>
        <w:t xml:space="preserve"> και ένα σωρό υπουργικές τροπολογίες με προεκλογικό άρωμα</w:t>
      </w:r>
      <w:r>
        <w:rPr>
          <w:rFonts w:eastAsia="Times New Roman"/>
          <w:szCs w:val="24"/>
        </w:rPr>
        <w:t>.</w:t>
      </w:r>
    </w:p>
    <w:p w14:paraId="6B948EDE" w14:textId="77777777" w:rsidR="00244F6B" w:rsidRDefault="006574B6">
      <w:pPr>
        <w:spacing w:after="0"/>
        <w:jc w:val="both"/>
        <w:rPr>
          <w:rFonts w:eastAsia="Times New Roman"/>
          <w:szCs w:val="24"/>
        </w:rPr>
      </w:pPr>
      <w:r>
        <w:rPr>
          <w:rFonts w:eastAsia="Times New Roman"/>
          <w:szCs w:val="24"/>
        </w:rPr>
        <w:t>Α</w:t>
      </w:r>
      <w:r w:rsidRPr="00E22235">
        <w:rPr>
          <w:rFonts w:eastAsia="Times New Roman"/>
          <w:szCs w:val="24"/>
        </w:rPr>
        <w:t>ναφορικά με το νομοσχέδιο</w:t>
      </w:r>
      <w:r>
        <w:rPr>
          <w:rFonts w:eastAsia="Times New Roman"/>
          <w:szCs w:val="24"/>
        </w:rPr>
        <w:t>,</w:t>
      </w:r>
      <w:r w:rsidRPr="00E22235">
        <w:rPr>
          <w:rFonts w:eastAsia="Times New Roman"/>
          <w:szCs w:val="24"/>
        </w:rPr>
        <w:t xml:space="preserve"> μετά λοιπόν </w:t>
      </w:r>
      <w:r>
        <w:rPr>
          <w:rFonts w:eastAsia="Times New Roman"/>
          <w:szCs w:val="24"/>
        </w:rPr>
        <w:t xml:space="preserve">από </w:t>
      </w:r>
      <w:r w:rsidRPr="00E22235">
        <w:rPr>
          <w:rFonts w:eastAsia="Times New Roman"/>
          <w:szCs w:val="24"/>
        </w:rPr>
        <w:t>αυτόν τον προϋπολογισμό</w:t>
      </w:r>
      <w:r>
        <w:rPr>
          <w:rFonts w:eastAsia="Times New Roman"/>
          <w:szCs w:val="24"/>
        </w:rPr>
        <w:t>,</w:t>
      </w:r>
      <w:r w:rsidRPr="00E22235">
        <w:rPr>
          <w:rFonts w:eastAsia="Times New Roman"/>
          <w:szCs w:val="24"/>
        </w:rPr>
        <w:t xml:space="preserve"> τον επεκτατικό</w:t>
      </w:r>
      <w:r>
        <w:rPr>
          <w:rFonts w:eastAsia="Times New Roman"/>
          <w:szCs w:val="24"/>
        </w:rPr>
        <w:t>,</w:t>
      </w:r>
      <w:r w:rsidRPr="00E22235">
        <w:rPr>
          <w:rFonts w:eastAsia="Times New Roman"/>
          <w:szCs w:val="24"/>
        </w:rPr>
        <w:t xml:space="preserve"> το</w:t>
      </w:r>
      <w:r>
        <w:rPr>
          <w:rFonts w:eastAsia="Times New Roman"/>
          <w:szCs w:val="24"/>
        </w:rPr>
        <w:t>ν</w:t>
      </w:r>
      <w:r w:rsidRPr="00E22235">
        <w:rPr>
          <w:rFonts w:eastAsia="Times New Roman"/>
          <w:szCs w:val="24"/>
        </w:rPr>
        <w:t xml:space="preserve"> </w:t>
      </w:r>
      <w:proofErr w:type="spellStart"/>
      <w:r w:rsidRPr="00E22235">
        <w:rPr>
          <w:rFonts w:eastAsia="Times New Roman"/>
          <w:szCs w:val="24"/>
        </w:rPr>
        <w:t>μεταμνημονιακό</w:t>
      </w:r>
      <w:proofErr w:type="spellEnd"/>
      <w:r>
        <w:rPr>
          <w:rFonts w:eastAsia="Times New Roman"/>
          <w:szCs w:val="24"/>
        </w:rPr>
        <w:t>, δ</w:t>
      </w:r>
      <w:r w:rsidRPr="00E22235">
        <w:rPr>
          <w:rFonts w:eastAsia="Times New Roman"/>
          <w:szCs w:val="24"/>
        </w:rPr>
        <w:t>υστυχώς</w:t>
      </w:r>
      <w:r>
        <w:rPr>
          <w:rFonts w:eastAsia="Times New Roman"/>
          <w:szCs w:val="24"/>
        </w:rPr>
        <w:t>, ό</w:t>
      </w:r>
      <w:r w:rsidRPr="00E22235">
        <w:rPr>
          <w:rFonts w:eastAsia="Times New Roman"/>
          <w:szCs w:val="24"/>
        </w:rPr>
        <w:t xml:space="preserve">πως σας είπα </w:t>
      </w:r>
      <w:r w:rsidRPr="00E22235">
        <w:rPr>
          <w:rFonts w:eastAsia="Times New Roman"/>
          <w:szCs w:val="24"/>
        </w:rPr>
        <w:t xml:space="preserve">και στην </w:t>
      </w:r>
      <w:r>
        <w:rPr>
          <w:rFonts w:eastAsia="Times New Roman"/>
          <w:szCs w:val="24"/>
        </w:rPr>
        <w:t>ε</w:t>
      </w:r>
      <w:r w:rsidRPr="00E22235">
        <w:rPr>
          <w:rFonts w:eastAsia="Times New Roman"/>
          <w:szCs w:val="24"/>
        </w:rPr>
        <w:t>πιτροπή</w:t>
      </w:r>
      <w:r>
        <w:rPr>
          <w:rFonts w:eastAsia="Times New Roman"/>
          <w:szCs w:val="24"/>
        </w:rPr>
        <w:t>,</w:t>
      </w:r>
      <w:r w:rsidRPr="00E22235">
        <w:rPr>
          <w:rFonts w:eastAsia="Times New Roman"/>
          <w:szCs w:val="24"/>
        </w:rPr>
        <w:t xml:space="preserve"> δεν μπορέσατε να επεκτείνετε το 2018</w:t>
      </w:r>
      <w:r>
        <w:rPr>
          <w:rFonts w:eastAsia="Times New Roman"/>
          <w:szCs w:val="24"/>
        </w:rPr>
        <w:t>,</w:t>
      </w:r>
      <w:r w:rsidRPr="00E22235">
        <w:rPr>
          <w:rFonts w:eastAsia="Times New Roman"/>
          <w:szCs w:val="24"/>
        </w:rPr>
        <w:t xml:space="preserve"> για </w:t>
      </w:r>
      <w:r>
        <w:rPr>
          <w:rFonts w:eastAsia="Times New Roman"/>
          <w:szCs w:val="24"/>
        </w:rPr>
        <w:t>ν</w:t>
      </w:r>
      <w:r w:rsidRPr="00E22235">
        <w:rPr>
          <w:rFonts w:eastAsia="Times New Roman"/>
          <w:szCs w:val="24"/>
        </w:rPr>
        <w:t>α χωρ</w:t>
      </w:r>
      <w:r>
        <w:rPr>
          <w:rFonts w:eastAsia="Times New Roman"/>
          <w:szCs w:val="24"/>
        </w:rPr>
        <w:t>έ</w:t>
      </w:r>
      <w:r w:rsidRPr="00E22235">
        <w:rPr>
          <w:rFonts w:eastAsia="Times New Roman"/>
          <w:szCs w:val="24"/>
        </w:rPr>
        <w:t>σετε μέσα στα χρονικά του όρια όλες τις νομοθετικές εκκρεμότητες τις οποίες έχετε ανοιχτές</w:t>
      </w:r>
      <w:r>
        <w:rPr>
          <w:rFonts w:eastAsia="Times New Roman"/>
          <w:szCs w:val="24"/>
        </w:rPr>
        <w:t>. Έ</w:t>
      </w:r>
      <w:r w:rsidRPr="00E22235">
        <w:rPr>
          <w:rFonts w:eastAsia="Times New Roman"/>
          <w:szCs w:val="24"/>
        </w:rPr>
        <w:t xml:space="preserve">πρεπε να φτάσουμε στο </w:t>
      </w:r>
      <w:r>
        <w:rPr>
          <w:rFonts w:eastAsia="Times New Roman"/>
          <w:szCs w:val="24"/>
        </w:rPr>
        <w:t>π</w:t>
      </w:r>
      <w:r w:rsidRPr="00E22235">
        <w:rPr>
          <w:rFonts w:eastAsia="Times New Roman"/>
          <w:szCs w:val="24"/>
        </w:rPr>
        <w:t xml:space="preserve">αρά ένα για να </w:t>
      </w:r>
      <w:r>
        <w:rPr>
          <w:rFonts w:eastAsia="Times New Roman"/>
          <w:szCs w:val="24"/>
        </w:rPr>
        <w:t>έρθει</w:t>
      </w:r>
      <w:r w:rsidRPr="00E22235">
        <w:rPr>
          <w:rFonts w:eastAsia="Times New Roman"/>
          <w:szCs w:val="24"/>
        </w:rPr>
        <w:t xml:space="preserve"> μία συρραφή </w:t>
      </w:r>
      <w:r w:rsidRPr="00E22235">
        <w:rPr>
          <w:rFonts w:eastAsia="Times New Roman"/>
          <w:szCs w:val="24"/>
        </w:rPr>
        <w:lastRenderedPageBreak/>
        <w:t>ρυθμίσεων</w:t>
      </w:r>
      <w:r>
        <w:rPr>
          <w:rFonts w:eastAsia="Times New Roman"/>
          <w:szCs w:val="24"/>
        </w:rPr>
        <w:t>,</w:t>
      </w:r>
      <w:r w:rsidRPr="00E22235">
        <w:rPr>
          <w:rFonts w:eastAsia="Times New Roman"/>
          <w:szCs w:val="24"/>
        </w:rPr>
        <w:t xml:space="preserve"> χωρίς ακρόαση φορέων</w:t>
      </w:r>
      <w:r>
        <w:rPr>
          <w:rFonts w:eastAsia="Times New Roman"/>
          <w:szCs w:val="24"/>
        </w:rPr>
        <w:t>.</w:t>
      </w:r>
      <w:r w:rsidRPr="00E22235">
        <w:rPr>
          <w:rFonts w:eastAsia="Times New Roman"/>
          <w:szCs w:val="24"/>
        </w:rPr>
        <w:t xml:space="preserve"> Για πο</w:t>
      </w:r>
      <w:r w:rsidRPr="00E22235">
        <w:rPr>
          <w:rFonts w:eastAsia="Times New Roman"/>
          <w:szCs w:val="24"/>
        </w:rPr>
        <w:t>ιο</w:t>
      </w:r>
      <w:r>
        <w:rPr>
          <w:rFonts w:eastAsia="Times New Roman"/>
          <w:szCs w:val="24"/>
        </w:rPr>
        <w:t>ν</w:t>
      </w:r>
      <w:r w:rsidRPr="00E22235">
        <w:rPr>
          <w:rFonts w:eastAsia="Times New Roman"/>
          <w:szCs w:val="24"/>
        </w:rPr>
        <w:t xml:space="preserve"> λόγο να γίνει αυτό</w:t>
      </w:r>
      <w:r>
        <w:rPr>
          <w:rFonts w:eastAsia="Times New Roman"/>
          <w:szCs w:val="24"/>
        </w:rPr>
        <w:t>; Τ</w:t>
      </w:r>
      <w:r w:rsidRPr="00E22235">
        <w:rPr>
          <w:rFonts w:eastAsia="Times New Roman"/>
          <w:szCs w:val="24"/>
        </w:rPr>
        <w:t>ι σας εμπόδιζ</w:t>
      </w:r>
      <w:r>
        <w:rPr>
          <w:rFonts w:eastAsia="Times New Roman"/>
          <w:szCs w:val="24"/>
        </w:rPr>
        <w:t xml:space="preserve">ε </w:t>
      </w:r>
      <w:r w:rsidRPr="00E22235">
        <w:rPr>
          <w:rFonts w:eastAsia="Times New Roman"/>
          <w:szCs w:val="24"/>
        </w:rPr>
        <w:t>να το φέρετε πριν</w:t>
      </w:r>
      <w:r>
        <w:rPr>
          <w:rFonts w:eastAsia="Times New Roman"/>
          <w:szCs w:val="24"/>
        </w:rPr>
        <w:t>,</w:t>
      </w:r>
      <w:r w:rsidRPr="00E22235">
        <w:rPr>
          <w:rFonts w:eastAsia="Times New Roman"/>
          <w:szCs w:val="24"/>
        </w:rPr>
        <w:t xml:space="preserve"> ενώ </w:t>
      </w:r>
      <w:r>
        <w:rPr>
          <w:rFonts w:eastAsia="Times New Roman"/>
          <w:szCs w:val="24"/>
        </w:rPr>
        <w:t>εδώ και</w:t>
      </w:r>
      <w:r w:rsidRPr="00E22235">
        <w:rPr>
          <w:rFonts w:eastAsia="Times New Roman"/>
          <w:szCs w:val="24"/>
        </w:rPr>
        <w:t xml:space="preserve"> ένα</w:t>
      </w:r>
      <w:r>
        <w:rPr>
          <w:rFonts w:eastAsia="Times New Roman"/>
          <w:szCs w:val="24"/>
        </w:rPr>
        <w:t>ν</w:t>
      </w:r>
      <w:r w:rsidRPr="00E22235">
        <w:rPr>
          <w:rFonts w:eastAsia="Times New Roman"/>
          <w:szCs w:val="24"/>
        </w:rPr>
        <w:t xml:space="preserve"> μήνα έχετε ανακοινώσει ότι ήταν έτοιμη σύμβαση</w:t>
      </w:r>
      <w:r>
        <w:rPr>
          <w:rFonts w:eastAsia="Times New Roman"/>
          <w:szCs w:val="24"/>
        </w:rPr>
        <w:t>; Α</w:t>
      </w:r>
      <w:r w:rsidRPr="00E22235">
        <w:rPr>
          <w:rFonts w:eastAsia="Times New Roman"/>
          <w:szCs w:val="24"/>
        </w:rPr>
        <w:t>ποφασίσατε</w:t>
      </w:r>
      <w:r>
        <w:rPr>
          <w:rFonts w:eastAsia="Times New Roman"/>
          <w:szCs w:val="24"/>
        </w:rPr>
        <w:t>,</w:t>
      </w:r>
      <w:r w:rsidRPr="00E22235">
        <w:rPr>
          <w:rFonts w:eastAsia="Times New Roman"/>
          <w:szCs w:val="24"/>
        </w:rPr>
        <w:t xml:space="preserve"> λοιπόν</w:t>
      </w:r>
      <w:r>
        <w:rPr>
          <w:rFonts w:eastAsia="Times New Roman"/>
          <w:szCs w:val="24"/>
        </w:rPr>
        <w:t>,</w:t>
      </w:r>
      <w:r w:rsidRPr="00E22235">
        <w:rPr>
          <w:rFonts w:eastAsia="Times New Roman"/>
          <w:szCs w:val="24"/>
        </w:rPr>
        <w:t xml:space="preserve"> να φέρετε μία συρραφή διαφορετικ</w:t>
      </w:r>
      <w:r>
        <w:rPr>
          <w:rFonts w:eastAsia="Times New Roman"/>
          <w:szCs w:val="24"/>
        </w:rPr>
        <w:t>ών</w:t>
      </w:r>
      <w:r w:rsidRPr="00E22235">
        <w:rPr>
          <w:rFonts w:eastAsia="Times New Roman"/>
          <w:szCs w:val="24"/>
        </w:rPr>
        <w:t xml:space="preserve"> ρυθμίσεων</w:t>
      </w:r>
      <w:r>
        <w:rPr>
          <w:rFonts w:eastAsia="Times New Roman"/>
          <w:szCs w:val="24"/>
        </w:rPr>
        <w:t>,</w:t>
      </w:r>
      <w:r w:rsidRPr="00E22235">
        <w:rPr>
          <w:rFonts w:eastAsia="Times New Roman"/>
          <w:szCs w:val="24"/>
        </w:rPr>
        <w:t xml:space="preserve"> οι οποίες είχαν </w:t>
      </w:r>
      <w:r>
        <w:rPr>
          <w:rFonts w:eastAsia="Times New Roman"/>
          <w:szCs w:val="24"/>
        </w:rPr>
        <w:t xml:space="preserve">επανειλημμένα </w:t>
      </w:r>
      <w:r w:rsidRPr="00E22235">
        <w:rPr>
          <w:rFonts w:eastAsia="Times New Roman"/>
          <w:szCs w:val="24"/>
        </w:rPr>
        <w:t xml:space="preserve">εξαγγελθεί από </w:t>
      </w:r>
      <w:r>
        <w:rPr>
          <w:rFonts w:eastAsia="Times New Roman"/>
          <w:szCs w:val="24"/>
        </w:rPr>
        <w:t>σας.</w:t>
      </w:r>
      <w:r w:rsidRPr="00E22235">
        <w:rPr>
          <w:rFonts w:eastAsia="Times New Roman"/>
          <w:szCs w:val="24"/>
        </w:rPr>
        <w:t xml:space="preserve"> </w:t>
      </w:r>
    </w:p>
    <w:p w14:paraId="6B948EDF" w14:textId="77777777" w:rsidR="00244F6B" w:rsidRDefault="006574B6">
      <w:pPr>
        <w:spacing w:after="0"/>
        <w:jc w:val="both"/>
        <w:rPr>
          <w:rFonts w:eastAsia="Times New Roman"/>
          <w:szCs w:val="24"/>
        </w:rPr>
      </w:pPr>
      <w:r w:rsidRPr="00E22235">
        <w:rPr>
          <w:rFonts w:eastAsia="Times New Roman"/>
          <w:szCs w:val="24"/>
        </w:rPr>
        <w:t>Έχετε δίκιο</w:t>
      </w:r>
      <w:r>
        <w:rPr>
          <w:rFonts w:eastAsia="Times New Roman"/>
          <w:szCs w:val="24"/>
        </w:rPr>
        <w:t>,</w:t>
      </w:r>
      <w:r w:rsidRPr="00E22235">
        <w:rPr>
          <w:rFonts w:eastAsia="Times New Roman"/>
          <w:szCs w:val="24"/>
        </w:rPr>
        <w:t xml:space="preserve"> το </w:t>
      </w:r>
      <w:r>
        <w:rPr>
          <w:rFonts w:eastAsia="Times New Roman"/>
          <w:szCs w:val="24"/>
        </w:rPr>
        <w:t>εί</w:t>
      </w:r>
      <w:r w:rsidRPr="00E22235">
        <w:rPr>
          <w:rFonts w:eastAsia="Times New Roman"/>
          <w:szCs w:val="24"/>
        </w:rPr>
        <w:t xml:space="preserve">πατε και στην </w:t>
      </w:r>
      <w:r>
        <w:rPr>
          <w:rFonts w:eastAsia="Times New Roman"/>
          <w:szCs w:val="24"/>
        </w:rPr>
        <w:t>ε</w:t>
      </w:r>
      <w:r w:rsidRPr="00E22235">
        <w:rPr>
          <w:rFonts w:eastAsia="Times New Roman"/>
          <w:szCs w:val="24"/>
        </w:rPr>
        <w:t>πιτροπή ότι είστε πολύ αναλυτικός</w:t>
      </w:r>
      <w:r>
        <w:rPr>
          <w:rFonts w:eastAsia="Times New Roman"/>
          <w:szCs w:val="24"/>
        </w:rPr>
        <w:t>,</w:t>
      </w:r>
      <w:r w:rsidRPr="00E22235">
        <w:rPr>
          <w:rFonts w:eastAsia="Times New Roman"/>
          <w:szCs w:val="24"/>
        </w:rPr>
        <w:t xml:space="preserve"> ιδιαίτερ</w:t>
      </w:r>
      <w:r>
        <w:rPr>
          <w:rFonts w:eastAsia="Times New Roman"/>
          <w:szCs w:val="24"/>
        </w:rPr>
        <w:t>α στις</w:t>
      </w:r>
      <w:r w:rsidRPr="00E22235">
        <w:rPr>
          <w:rFonts w:eastAsia="Times New Roman"/>
          <w:szCs w:val="24"/>
        </w:rPr>
        <w:t xml:space="preserve"> παρουσιάσ</w:t>
      </w:r>
      <w:r>
        <w:rPr>
          <w:rFonts w:eastAsia="Times New Roman"/>
          <w:szCs w:val="24"/>
        </w:rPr>
        <w:t>εις</w:t>
      </w:r>
      <w:r w:rsidRPr="00E22235">
        <w:rPr>
          <w:rFonts w:eastAsia="Times New Roman"/>
          <w:szCs w:val="24"/>
        </w:rPr>
        <w:t xml:space="preserve"> των πολιτικών </w:t>
      </w:r>
      <w:r>
        <w:rPr>
          <w:rFonts w:eastAsia="Times New Roman"/>
          <w:szCs w:val="24"/>
        </w:rPr>
        <w:t>σας, μ</w:t>
      </w:r>
      <w:r w:rsidRPr="00E22235">
        <w:rPr>
          <w:rFonts w:eastAsia="Times New Roman"/>
          <w:szCs w:val="24"/>
        </w:rPr>
        <w:t xml:space="preserve">ε τα προβλήματα όμως και τις προθεσμίες να έχουν συσσωρευτεί επικίνδυνα για το </w:t>
      </w:r>
      <w:r>
        <w:rPr>
          <w:rFonts w:eastAsia="Times New Roman"/>
          <w:szCs w:val="24"/>
        </w:rPr>
        <w:t>κτηματολόγιο,</w:t>
      </w:r>
      <w:r w:rsidRPr="00E22235">
        <w:rPr>
          <w:rFonts w:eastAsia="Times New Roman"/>
          <w:szCs w:val="24"/>
        </w:rPr>
        <w:t xml:space="preserve"> για τα ενεργειακά</w:t>
      </w:r>
      <w:r>
        <w:rPr>
          <w:rFonts w:eastAsia="Times New Roman"/>
          <w:szCs w:val="24"/>
        </w:rPr>
        <w:t>, τα πολεοδομικά, τα περιβαλλοντικά, το ΙΓ</w:t>
      </w:r>
      <w:r>
        <w:rPr>
          <w:rFonts w:eastAsia="Times New Roman"/>
          <w:szCs w:val="24"/>
        </w:rPr>
        <w:t>ΜΕ,</w:t>
      </w:r>
      <w:r w:rsidRPr="00E22235">
        <w:rPr>
          <w:rFonts w:eastAsia="Times New Roman"/>
          <w:szCs w:val="24"/>
        </w:rPr>
        <w:t xml:space="preserve"> ακόμα και </w:t>
      </w:r>
      <w:r>
        <w:rPr>
          <w:rFonts w:eastAsia="Times New Roman"/>
          <w:szCs w:val="24"/>
        </w:rPr>
        <w:t xml:space="preserve">για </w:t>
      </w:r>
      <w:r w:rsidRPr="00E22235">
        <w:rPr>
          <w:rFonts w:eastAsia="Times New Roman"/>
          <w:szCs w:val="24"/>
        </w:rPr>
        <w:t>αυτή</w:t>
      </w:r>
      <w:r>
        <w:rPr>
          <w:rFonts w:eastAsia="Times New Roman"/>
          <w:szCs w:val="24"/>
        </w:rPr>
        <w:t xml:space="preserve">ν την ίδια τη σύμβαση. Ενώ θα έπρεπε να συζητήσουμε </w:t>
      </w:r>
      <w:r w:rsidRPr="00E22235">
        <w:rPr>
          <w:rFonts w:eastAsia="Times New Roman"/>
          <w:szCs w:val="24"/>
        </w:rPr>
        <w:t>αναλυτικά</w:t>
      </w:r>
      <w:r>
        <w:rPr>
          <w:rFonts w:eastAsia="Times New Roman"/>
          <w:szCs w:val="24"/>
        </w:rPr>
        <w:t>,</w:t>
      </w:r>
      <w:r w:rsidRPr="00E22235">
        <w:rPr>
          <w:rFonts w:eastAsia="Times New Roman"/>
          <w:szCs w:val="24"/>
        </w:rPr>
        <w:t xml:space="preserve"> για παράδειγμα σε σχέση με την αξιοποίηση της υπόγειας αποθήκευσης του φυσικού αερίου και το ρόλο του </w:t>
      </w:r>
      <w:r>
        <w:rPr>
          <w:rFonts w:eastAsia="Times New Roman"/>
          <w:szCs w:val="24"/>
        </w:rPr>
        <w:t>ΤΑΙΠΕΔ</w:t>
      </w:r>
      <w:r w:rsidRPr="00E22235">
        <w:rPr>
          <w:rFonts w:eastAsia="Times New Roman"/>
          <w:szCs w:val="24"/>
        </w:rPr>
        <w:t xml:space="preserve"> σε αυτό</w:t>
      </w:r>
      <w:r>
        <w:rPr>
          <w:rFonts w:eastAsia="Times New Roman"/>
          <w:szCs w:val="24"/>
        </w:rPr>
        <w:t>,</w:t>
      </w:r>
      <w:r w:rsidRPr="00E22235">
        <w:rPr>
          <w:rFonts w:eastAsia="Times New Roman"/>
          <w:szCs w:val="24"/>
        </w:rPr>
        <w:t xml:space="preserve"> επιλέγετε γρήγορες διαδικασίες</w:t>
      </w:r>
      <w:r>
        <w:rPr>
          <w:rFonts w:eastAsia="Times New Roman"/>
          <w:szCs w:val="24"/>
        </w:rPr>
        <w:t>,</w:t>
      </w:r>
      <w:r w:rsidRPr="00E22235">
        <w:rPr>
          <w:rFonts w:eastAsia="Times New Roman"/>
          <w:szCs w:val="24"/>
        </w:rPr>
        <w:t xml:space="preserve"> </w:t>
      </w:r>
      <w:proofErr w:type="spellStart"/>
      <w:r w:rsidRPr="00E22235">
        <w:rPr>
          <w:rFonts w:eastAsia="Times New Roman"/>
          <w:szCs w:val="24"/>
        </w:rPr>
        <w:t>fast</w:t>
      </w:r>
      <w:proofErr w:type="spellEnd"/>
      <w:r>
        <w:rPr>
          <w:rFonts w:eastAsia="Times New Roman"/>
          <w:szCs w:val="24"/>
        </w:rPr>
        <w:t xml:space="preserve"> </w:t>
      </w:r>
      <w:proofErr w:type="spellStart"/>
      <w:r w:rsidRPr="00E22235">
        <w:rPr>
          <w:rFonts w:eastAsia="Times New Roman"/>
          <w:szCs w:val="24"/>
        </w:rPr>
        <w:t>track</w:t>
      </w:r>
      <w:proofErr w:type="spellEnd"/>
      <w:r>
        <w:rPr>
          <w:rFonts w:eastAsia="Times New Roman"/>
          <w:szCs w:val="24"/>
        </w:rPr>
        <w:t>,</w:t>
      </w:r>
      <w:r w:rsidRPr="00E22235">
        <w:rPr>
          <w:rFonts w:eastAsia="Times New Roman"/>
          <w:szCs w:val="24"/>
        </w:rPr>
        <w:t xml:space="preserve"> </w:t>
      </w:r>
      <w:r>
        <w:rPr>
          <w:rFonts w:eastAsia="Times New Roman"/>
          <w:szCs w:val="24"/>
        </w:rPr>
        <w:t>γ</w:t>
      </w:r>
      <w:r w:rsidRPr="00E22235">
        <w:rPr>
          <w:rFonts w:eastAsia="Times New Roman"/>
          <w:szCs w:val="24"/>
        </w:rPr>
        <w:t>ια την π</w:t>
      </w:r>
      <w:r w:rsidRPr="00E22235">
        <w:rPr>
          <w:rFonts w:eastAsia="Times New Roman"/>
          <w:szCs w:val="24"/>
        </w:rPr>
        <w:t>αράταση</w:t>
      </w:r>
      <w:r>
        <w:rPr>
          <w:rFonts w:eastAsia="Times New Roman"/>
          <w:szCs w:val="24"/>
        </w:rPr>
        <w:t xml:space="preserve"> της</w:t>
      </w:r>
      <w:r w:rsidRPr="00E22235">
        <w:rPr>
          <w:rFonts w:eastAsia="Times New Roman"/>
          <w:szCs w:val="24"/>
        </w:rPr>
        <w:t xml:space="preserve"> σύμβαση</w:t>
      </w:r>
      <w:r>
        <w:rPr>
          <w:rFonts w:eastAsia="Times New Roman"/>
          <w:szCs w:val="24"/>
        </w:rPr>
        <w:t>ς.</w:t>
      </w:r>
      <w:r w:rsidRPr="00E22235">
        <w:rPr>
          <w:rFonts w:eastAsia="Times New Roman"/>
          <w:szCs w:val="24"/>
        </w:rPr>
        <w:t xml:space="preserve"> </w:t>
      </w:r>
      <w:r>
        <w:rPr>
          <w:rFonts w:eastAsia="Times New Roman"/>
          <w:szCs w:val="24"/>
        </w:rPr>
        <w:t xml:space="preserve">Και είναι </w:t>
      </w:r>
      <w:r w:rsidRPr="00E22235">
        <w:rPr>
          <w:rFonts w:eastAsia="Times New Roman"/>
          <w:szCs w:val="24"/>
        </w:rPr>
        <w:t>μία σύμβαση</w:t>
      </w:r>
      <w:r>
        <w:rPr>
          <w:rFonts w:eastAsia="Times New Roman"/>
          <w:szCs w:val="24"/>
        </w:rPr>
        <w:t xml:space="preserve"> που,</w:t>
      </w:r>
      <w:r w:rsidRPr="00E22235">
        <w:rPr>
          <w:rFonts w:eastAsia="Times New Roman"/>
          <w:szCs w:val="24"/>
        </w:rPr>
        <w:t xml:space="preserve"> κύριε Κα</w:t>
      </w:r>
      <w:r>
        <w:rPr>
          <w:rFonts w:eastAsia="Times New Roman"/>
          <w:szCs w:val="24"/>
        </w:rPr>
        <w:t>ματερέ, αυτοί οι</w:t>
      </w:r>
      <w:r w:rsidRPr="00E22235">
        <w:rPr>
          <w:rFonts w:eastAsia="Times New Roman"/>
          <w:szCs w:val="24"/>
        </w:rPr>
        <w:t xml:space="preserve"> προηγούμεν</w:t>
      </w:r>
      <w:r>
        <w:rPr>
          <w:rFonts w:eastAsia="Times New Roman"/>
          <w:szCs w:val="24"/>
        </w:rPr>
        <w:t>οι,</w:t>
      </w:r>
      <w:r w:rsidRPr="00E22235">
        <w:rPr>
          <w:rFonts w:eastAsia="Times New Roman"/>
          <w:szCs w:val="24"/>
        </w:rPr>
        <w:t xml:space="preserve"> οι </w:t>
      </w:r>
      <w:r>
        <w:rPr>
          <w:rFonts w:eastAsia="Times New Roman"/>
          <w:szCs w:val="24"/>
        </w:rPr>
        <w:t>«</w:t>
      </w:r>
      <w:r w:rsidRPr="00E22235">
        <w:rPr>
          <w:rFonts w:eastAsia="Times New Roman"/>
          <w:szCs w:val="24"/>
        </w:rPr>
        <w:t>κακοί</w:t>
      </w:r>
      <w:r>
        <w:rPr>
          <w:rFonts w:eastAsia="Times New Roman"/>
          <w:szCs w:val="24"/>
        </w:rPr>
        <w:t>»,</w:t>
      </w:r>
      <w:r w:rsidRPr="00E22235">
        <w:rPr>
          <w:rFonts w:eastAsia="Times New Roman"/>
          <w:szCs w:val="24"/>
        </w:rPr>
        <w:t xml:space="preserve"> </w:t>
      </w:r>
      <w:r>
        <w:rPr>
          <w:rFonts w:eastAsia="Times New Roman"/>
          <w:szCs w:val="24"/>
        </w:rPr>
        <w:t>πρέπει</w:t>
      </w:r>
      <w:r w:rsidRPr="00E22235">
        <w:rPr>
          <w:rFonts w:eastAsia="Times New Roman"/>
          <w:szCs w:val="24"/>
        </w:rPr>
        <w:t xml:space="preserve"> να σας θυμίσω ότι με </w:t>
      </w:r>
      <w:r>
        <w:rPr>
          <w:rFonts w:eastAsia="Times New Roman"/>
          <w:szCs w:val="24"/>
        </w:rPr>
        <w:t>Υ</w:t>
      </w:r>
      <w:r w:rsidRPr="00E22235">
        <w:rPr>
          <w:rFonts w:eastAsia="Times New Roman"/>
          <w:szCs w:val="24"/>
        </w:rPr>
        <w:t xml:space="preserve">πουργό </w:t>
      </w:r>
      <w:r>
        <w:rPr>
          <w:rFonts w:eastAsia="Times New Roman"/>
          <w:szCs w:val="24"/>
        </w:rPr>
        <w:t>Ε</w:t>
      </w:r>
      <w:r w:rsidRPr="00E22235">
        <w:rPr>
          <w:rFonts w:eastAsia="Times New Roman"/>
          <w:szCs w:val="24"/>
        </w:rPr>
        <w:t>νέργειας τον Βαγγέλη Βενιζέλο δρομολογήσαμε</w:t>
      </w:r>
      <w:r>
        <w:rPr>
          <w:rFonts w:eastAsia="Times New Roman"/>
          <w:szCs w:val="24"/>
        </w:rPr>
        <w:t xml:space="preserve"> στον Πρίνο</w:t>
      </w:r>
      <w:r w:rsidRPr="00E22235">
        <w:rPr>
          <w:rFonts w:eastAsia="Times New Roman"/>
          <w:szCs w:val="24"/>
        </w:rPr>
        <w:t xml:space="preserve"> την αξιοποίηση του</w:t>
      </w:r>
      <w:r>
        <w:rPr>
          <w:rFonts w:eastAsia="Times New Roman"/>
          <w:szCs w:val="24"/>
        </w:rPr>
        <w:t xml:space="preserve"> </w:t>
      </w:r>
      <w:r w:rsidRPr="00E22235">
        <w:rPr>
          <w:rFonts w:eastAsia="Times New Roman"/>
          <w:szCs w:val="24"/>
        </w:rPr>
        <w:t>μοναδικού κοιτάσματος το οποίο είναι σε λειτο</w:t>
      </w:r>
      <w:r w:rsidRPr="00E22235">
        <w:rPr>
          <w:rFonts w:eastAsia="Times New Roman"/>
          <w:szCs w:val="24"/>
        </w:rPr>
        <w:t>υργία στη χώρα</w:t>
      </w:r>
      <w:r>
        <w:rPr>
          <w:rFonts w:eastAsia="Times New Roman"/>
          <w:szCs w:val="24"/>
        </w:rPr>
        <w:t>,</w:t>
      </w:r>
      <w:r w:rsidRPr="00E22235">
        <w:rPr>
          <w:rFonts w:eastAsia="Times New Roman"/>
          <w:szCs w:val="24"/>
        </w:rPr>
        <w:t xml:space="preserve"> με τη συμμετοχή των εργαζομένων</w:t>
      </w:r>
      <w:r>
        <w:rPr>
          <w:rFonts w:eastAsia="Times New Roman"/>
          <w:szCs w:val="24"/>
        </w:rPr>
        <w:t xml:space="preserve">. </w:t>
      </w:r>
      <w:r>
        <w:rPr>
          <w:rFonts w:eastAsia="Times New Roman"/>
          <w:szCs w:val="24"/>
        </w:rPr>
        <w:lastRenderedPageBreak/>
        <w:t>Α</w:t>
      </w:r>
      <w:r w:rsidRPr="00E22235">
        <w:rPr>
          <w:rFonts w:eastAsia="Times New Roman"/>
          <w:szCs w:val="24"/>
        </w:rPr>
        <w:t xml:space="preserve">υτά για να θυμόσαστε με ποιο τρόπο </w:t>
      </w:r>
      <w:r>
        <w:rPr>
          <w:rFonts w:eastAsia="Times New Roman"/>
          <w:szCs w:val="24"/>
        </w:rPr>
        <w:t>υπήρξαν</w:t>
      </w:r>
      <w:r w:rsidRPr="00E22235">
        <w:rPr>
          <w:rFonts w:eastAsia="Times New Roman"/>
          <w:szCs w:val="24"/>
        </w:rPr>
        <w:t xml:space="preserve"> πραγματικές επιλογές στη χώρα</w:t>
      </w:r>
      <w:r>
        <w:rPr>
          <w:rFonts w:eastAsia="Times New Roman"/>
          <w:szCs w:val="24"/>
        </w:rPr>
        <w:t>,</w:t>
      </w:r>
      <w:r w:rsidRPr="00E22235">
        <w:rPr>
          <w:rFonts w:eastAsia="Times New Roman"/>
          <w:szCs w:val="24"/>
        </w:rPr>
        <w:t xml:space="preserve"> που της δίνουν το δικαίωμα να σχεδιάζει το νέο της ενεργειακό μέλλον</w:t>
      </w:r>
      <w:r>
        <w:rPr>
          <w:rFonts w:eastAsia="Times New Roman"/>
          <w:szCs w:val="24"/>
        </w:rPr>
        <w:t>.</w:t>
      </w:r>
    </w:p>
    <w:p w14:paraId="6B948EE0" w14:textId="77777777" w:rsidR="00244F6B" w:rsidRDefault="006574B6">
      <w:pPr>
        <w:spacing w:after="0"/>
        <w:jc w:val="both"/>
        <w:rPr>
          <w:rFonts w:eastAsia="Times New Roman"/>
          <w:szCs w:val="24"/>
        </w:rPr>
      </w:pPr>
      <w:r>
        <w:rPr>
          <w:rFonts w:eastAsia="Times New Roman"/>
          <w:szCs w:val="24"/>
        </w:rPr>
        <w:t>Θ</w:t>
      </w:r>
      <w:r w:rsidRPr="00E22235">
        <w:rPr>
          <w:rFonts w:eastAsia="Times New Roman"/>
          <w:szCs w:val="24"/>
        </w:rPr>
        <w:t>έλω</w:t>
      </w:r>
      <w:r>
        <w:rPr>
          <w:rFonts w:eastAsia="Times New Roman"/>
          <w:szCs w:val="24"/>
        </w:rPr>
        <w:t>, κ</w:t>
      </w:r>
      <w:r w:rsidRPr="00E22235">
        <w:rPr>
          <w:rFonts w:eastAsia="Times New Roman"/>
          <w:szCs w:val="24"/>
        </w:rPr>
        <w:t>ύριε Υπουργέ</w:t>
      </w:r>
      <w:r>
        <w:rPr>
          <w:rFonts w:eastAsia="Times New Roman"/>
          <w:szCs w:val="24"/>
        </w:rPr>
        <w:t>, να</w:t>
      </w:r>
      <w:r w:rsidRPr="00E22235">
        <w:rPr>
          <w:rFonts w:eastAsia="Times New Roman"/>
          <w:szCs w:val="24"/>
        </w:rPr>
        <w:t xml:space="preserve"> σας προειδοποιήσω</w:t>
      </w:r>
      <w:r>
        <w:rPr>
          <w:rFonts w:eastAsia="Times New Roman"/>
          <w:szCs w:val="24"/>
        </w:rPr>
        <w:t>,</w:t>
      </w:r>
      <w:r w:rsidRPr="00E22235">
        <w:rPr>
          <w:rFonts w:eastAsia="Times New Roman"/>
          <w:szCs w:val="24"/>
        </w:rPr>
        <w:t xml:space="preserve"> και </w:t>
      </w:r>
      <w:r>
        <w:rPr>
          <w:rFonts w:eastAsia="Times New Roman"/>
          <w:szCs w:val="24"/>
        </w:rPr>
        <w:t>σ</w:t>
      </w:r>
      <w:r w:rsidRPr="00E22235">
        <w:rPr>
          <w:rFonts w:eastAsia="Times New Roman"/>
          <w:szCs w:val="24"/>
        </w:rPr>
        <w:t xml:space="preserve">ας καλώ να </w:t>
      </w:r>
      <w:r w:rsidRPr="00E22235">
        <w:rPr>
          <w:rFonts w:eastAsia="Times New Roman"/>
          <w:szCs w:val="24"/>
        </w:rPr>
        <w:t>δεσμευτείτε</w:t>
      </w:r>
      <w:r>
        <w:rPr>
          <w:rFonts w:eastAsia="Times New Roman"/>
          <w:szCs w:val="24"/>
        </w:rPr>
        <w:t xml:space="preserve"> σ</w:t>
      </w:r>
      <w:r w:rsidRPr="00E22235">
        <w:rPr>
          <w:rFonts w:eastAsia="Times New Roman"/>
          <w:szCs w:val="24"/>
        </w:rPr>
        <w:t xml:space="preserve">ήμερα ενώπιον </w:t>
      </w:r>
      <w:r>
        <w:rPr>
          <w:rFonts w:eastAsia="Times New Roman"/>
          <w:szCs w:val="24"/>
        </w:rPr>
        <w:t xml:space="preserve">μας ότι το </w:t>
      </w:r>
      <w:r w:rsidRPr="00E22235">
        <w:rPr>
          <w:rFonts w:eastAsia="Times New Roman"/>
          <w:szCs w:val="24"/>
        </w:rPr>
        <w:t>2019 δεν θα ανοίξει με τον ίδιο τρόπο</w:t>
      </w:r>
      <w:r>
        <w:rPr>
          <w:rFonts w:eastAsia="Times New Roman"/>
          <w:szCs w:val="24"/>
        </w:rPr>
        <w:t>,</w:t>
      </w:r>
      <w:r w:rsidRPr="00E22235">
        <w:rPr>
          <w:rFonts w:eastAsia="Times New Roman"/>
          <w:szCs w:val="24"/>
        </w:rPr>
        <w:t xml:space="preserve"> μία που έχουν </w:t>
      </w:r>
      <w:r>
        <w:rPr>
          <w:rFonts w:eastAsia="Times New Roman"/>
          <w:szCs w:val="24"/>
        </w:rPr>
        <w:t xml:space="preserve">συσσωρευτεί ένα σωρό </w:t>
      </w:r>
      <w:r w:rsidRPr="00E22235">
        <w:rPr>
          <w:rFonts w:eastAsia="Times New Roman"/>
          <w:szCs w:val="24"/>
        </w:rPr>
        <w:t xml:space="preserve">θέματα δικά </w:t>
      </w:r>
      <w:r>
        <w:rPr>
          <w:rFonts w:eastAsia="Times New Roman"/>
          <w:szCs w:val="24"/>
        </w:rPr>
        <w:t>σας, να μ</w:t>
      </w:r>
      <w:r w:rsidRPr="00E22235">
        <w:rPr>
          <w:rFonts w:eastAsia="Times New Roman"/>
          <w:szCs w:val="24"/>
        </w:rPr>
        <w:t xml:space="preserve">ην τρέχουμε πάλι </w:t>
      </w:r>
      <w:proofErr w:type="spellStart"/>
      <w:r w:rsidRPr="00E22235">
        <w:rPr>
          <w:rFonts w:eastAsia="Times New Roman"/>
          <w:szCs w:val="24"/>
        </w:rPr>
        <w:t>fast</w:t>
      </w:r>
      <w:proofErr w:type="spellEnd"/>
      <w:r>
        <w:rPr>
          <w:rFonts w:eastAsia="Times New Roman"/>
          <w:szCs w:val="24"/>
        </w:rPr>
        <w:t xml:space="preserve"> </w:t>
      </w:r>
      <w:proofErr w:type="spellStart"/>
      <w:r w:rsidRPr="00E22235">
        <w:rPr>
          <w:rFonts w:eastAsia="Times New Roman"/>
          <w:szCs w:val="24"/>
        </w:rPr>
        <w:t>track</w:t>
      </w:r>
      <w:proofErr w:type="spellEnd"/>
      <w:r w:rsidRPr="00E22235">
        <w:rPr>
          <w:rFonts w:eastAsia="Times New Roman"/>
          <w:szCs w:val="24"/>
        </w:rPr>
        <w:t xml:space="preserve"> τελευταία στιγμή</w:t>
      </w:r>
      <w:r>
        <w:rPr>
          <w:rFonts w:eastAsia="Times New Roman"/>
          <w:szCs w:val="24"/>
        </w:rPr>
        <w:t xml:space="preserve">. </w:t>
      </w:r>
      <w:r>
        <w:rPr>
          <w:rFonts w:eastAsia="Times New Roman"/>
          <w:szCs w:val="24"/>
        </w:rPr>
        <w:t xml:space="preserve">Έχετε μπροστά σας τη ΔΕΠΑ, το ΙΓΜΕ. Δεν επιτρέπεται βέβαια να επιλέξετε πάλι </w:t>
      </w:r>
      <w:r>
        <w:rPr>
          <w:rFonts w:eastAsia="Times New Roman"/>
          <w:szCs w:val="24"/>
        </w:rPr>
        <w:t>και σ</w:t>
      </w:r>
      <w:r>
        <w:rPr>
          <w:rFonts w:eastAsia="Times New Roman"/>
          <w:szCs w:val="24"/>
        </w:rPr>
        <w:t>ε</w:t>
      </w:r>
      <w:r>
        <w:rPr>
          <w:rFonts w:eastAsia="Times New Roman"/>
          <w:szCs w:val="24"/>
        </w:rPr>
        <w:t xml:space="preserve"> αυτές τις διαδικασίες τοποθέτησης την ίδια διαδικασία της τελευταίας στιγμής, γιατί πάλι θα έχουμε προβλήματα που θα πρέπει να αντιμετωπίσουμε. Σας είπα και στην </w:t>
      </w:r>
      <w:r>
        <w:rPr>
          <w:rFonts w:eastAsia="Times New Roman"/>
          <w:szCs w:val="24"/>
        </w:rPr>
        <w:t>ε</w:t>
      </w:r>
      <w:r>
        <w:rPr>
          <w:rFonts w:eastAsia="Times New Roman"/>
          <w:szCs w:val="24"/>
        </w:rPr>
        <w:t>πιτροπή ότι σας έτυχε να διαχειρίζεστε πολύ σοβαρά θέματα αυτήν την περίοδο με μεγάλες</w:t>
      </w:r>
      <w:r>
        <w:rPr>
          <w:rFonts w:eastAsia="Times New Roman"/>
          <w:szCs w:val="24"/>
        </w:rPr>
        <w:t xml:space="preserve"> </w:t>
      </w:r>
      <w:proofErr w:type="spellStart"/>
      <w:r>
        <w:rPr>
          <w:rFonts w:eastAsia="Times New Roman"/>
          <w:szCs w:val="24"/>
        </w:rPr>
        <w:t>οριακότητες</w:t>
      </w:r>
      <w:proofErr w:type="spellEnd"/>
      <w:r>
        <w:rPr>
          <w:rFonts w:eastAsia="Times New Roman"/>
          <w:szCs w:val="24"/>
        </w:rPr>
        <w:t>. Ας το κάνουμε, λοιπόν, σ’ αυτήν την Αίθουσα με την απαιτούμενη σοβαρότητα.</w:t>
      </w:r>
    </w:p>
    <w:p w14:paraId="6B948EE1" w14:textId="77777777" w:rsidR="00244F6B" w:rsidRDefault="006574B6">
      <w:pPr>
        <w:spacing w:after="0"/>
        <w:contextualSpacing/>
        <w:jc w:val="both"/>
        <w:rPr>
          <w:rFonts w:eastAsia="Times New Roman"/>
          <w:szCs w:val="24"/>
        </w:rPr>
      </w:pPr>
      <w:r>
        <w:rPr>
          <w:rFonts w:eastAsia="Times New Roman"/>
          <w:szCs w:val="24"/>
        </w:rPr>
        <w:t>Ο ενεργειακός τομέας δεν αξίζει μια τέτοια αντιμετώπιση, μια αντιμετώπιση που χαρακτηρίζεται από καθυστερήσεις και αναβλητικότητα, για να μην πω προχειρότητα, με συνεχ</w:t>
      </w:r>
      <w:r>
        <w:rPr>
          <w:rFonts w:eastAsia="Times New Roman"/>
          <w:szCs w:val="24"/>
        </w:rPr>
        <w:t xml:space="preserve">είς παρατάσεις στα χρονοδιαγράμματα, τα οποία δεν τηρούνται. </w:t>
      </w:r>
    </w:p>
    <w:p w14:paraId="6B948EE2" w14:textId="77777777" w:rsidR="00244F6B" w:rsidRDefault="006574B6">
      <w:pPr>
        <w:spacing w:after="0"/>
        <w:contextualSpacing/>
        <w:jc w:val="both"/>
        <w:rPr>
          <w:rFonts w:eastAsia="Times New Roman"/>
          <w:szCs w:val="24"/>
        </w:rPr>
      </w:pPr>
      <w:r>
        <w:rPr>
          <w:rFonts w:eastAsia="Times New Roman"/>
          <w:szCs w:val="24"/>
        </w:rPr>
        <w:lastRenderedPageBreak/>
        <w:t xml:space="preserve">Όπως είπα και στην </w:t>
      </w:r>
      <w:r>
        <w:rPr>
          <w:rFonts w:eastAsia="Times New Roman"/>
          <w:szCs w:val="24"/>
        </w:rPr>
        <w:t>ε</w:t>
      </w:r>
      <w:r>
        <w:rPr>
          <w:rFonts w:eastAsia="Times New Roman"/>
          <w:szCs w:val="24"/>
        </w:rPr>
        <w:t>πιτροπή, επειδή το νομοσχέδιο περιέχει πολλές τεχνικές ρυθμίσεις, θα σταθώ πολιτικά και σε κάποιες τελευταίες εξελίξεις, οι οποίες σχετίζονται άμεσα ή έμμεσα με όσα ρυθμίζοντ</w:t>
      </w:r>
      <w:r>
        <w:rPr>
          <w:rFonts w:eastAsia="Times New Roman"/>
          <w:szCs w:val="24"/>
        </w:rPr>
        <w:t>αι εδώ σήμερα. Στη συνέχεια θα κάνω ορισμένες μόνο επισημάνσεις για τα άρθρα του νομοσχεδίου.</w:t>
      </w:r>
    </w:p>
    <w:p w14:paraId="6B948EE3" w14:textId="77777777" w:rsidR="00244F6B" w:rsidRDefault="006574B6">
      <w:pPr>
        <w:spacing w:after="0"/>
        <w:contextualSpacing/>
        <w:jc w:val="both"/>
        <w:rPr>
          <w:rFonts w:eastAsia="Times New Roman"/>
          <w:szCs w:val="24"/>
        </w:rPr>
      </w:pPr>
      <w:r>
        <w:rPr>
          <w:rFonts w:eastAsia="Times New Roman"/>
          <w:szCs w:val="24"/>
        </w:rPr>
        <w:t xml:space="preserve">Θα ξεκινήσω, όπως και στην </w:t>
      </w:r>
      <w:r>
        <w:rPr>
          <w:rFonts w:eastAsia="Times New Roman"/>
          <w:szCs w:val="24"/>
        </w:rPr>
        <w:t>ε</w:t>
      </w:r>
      <w:r>
        <w:rPr>
          <w:rFonts w:eastAsia="Times New Roman"/>
          <w:szCs w:val="24"/>
        </w:rPr>
        <w:t xml:space="preserve">πιτροπή, με το θέμα της διασύνδεσης της Κρήτης και του </w:t>
      </w:r>
      <w:r>
        <w:rPr>
          <w:rFonts w:eastAsia="Times New Roman"/>
          <w:szCs w:val="24"/>
          <w:lang w:val="en-US"/>
        </w:rPr>
        <w:t>Eurasia</w:t>
      </w:r>
      <w:r w:rsidRPr="00661124">
        <w:rPr>
          <w:rFonts w:eastAsia="Times New Roman"/>
          <w:szCs w:val="24"/>
        </w:rPr>
        <w:t xml:space="preserve"> </w:t>
      </w:r>
      <w:r>
        <w:rPr>
          <w:rFonts w:eastAsia="Times New Roman"/>
          <w:szCs w:val="24"/>
          <w:lang w:val="en-US"/>
        </w:rPr>
        <w:t>Interconnector</w:t>
      </w:r>
      <w:r w:rsidRPr="00661124">
        <w:rPr>
          <w:rFonts w:eastAsia="Times New Roman"/>
          <w:szCs w:val="24"/>
        </w:rPr>
        <w:t xml:space="preserve"> </w:t>
      </w:r>
      <w:r>
        <w:rPr>
          <w:rFonts w:eastAsia="Times New Roman"/>
          <w:szCs w:val="24"/>
        </w:rPr>
        <w:t>που, όπως επεσήμανα, στην ουσία αναγνωρίσατε κι εσείς χθ</w:t>
      </w:r>
      <w:r>
        <w:rPr>
          <w:rFonts w:eastAsia="Times New Roman"/>
          <w:szCs w:val="24"/>
        </w:rPr>
        <w:t xml:space="preserve">ες ότι τον αφορούν τα άρθρα 16 και 21. </w:t>
      </w:r>
    </w:p>
    <w:p w14:paraId="6B948EE4" w14:textId="77777777" w:rsidR="00244F6B" w:rsidRDefault="006574B6">
      <w:pPr>
        <w:spacing w:after="0"/>
        <w:contextualSpacing/>
        <w:jc w:val="both"/>
        <w:rPr>
          <w:rFonts w:eastAsia="Times New Roman"/>
          <w:szCs w:val="24"/>
        </w:rPr>
      </w:pPr>
      <w:r>
        <w:rPr>
          <w:rFonts w:eastAsia="Times New Roman"/>
          <w:szCs w:val="24"/>
        </w:rPr>
        <w:t>Τα ερωτήματα, λοιπόν, παραμένουν. Ποιος θα χρηματοδοτήσει τη σύνδεση; Το έργο θα είναι κοινού ενδιαφέροντος ή όχι; Ποιος ευθύνεται για τις καθυστερήσεις; Θα είναι έτοιμο έγκαιρα ή πάλι θα τρέχουμε την τελευταία στιγμ</w:t>
      </w:r>
      <w:r>
        <w:rPr>
          <w:rFonts w:eastAsia="Times New Roman"/>
          <w:szCs w:val="24"/>
        </w:rPr>
        <w:t>ή; Γενικότερα πώς προχωράει η αναβάθμιση των δικτύων, μικρών και μεγάλων; Είναι μια ευκαιρία και σήμερα δημόσια να μας πείτε τις απόψεις σας.</w:t>
      </w:r>
    </w:p>
    <w:p w14:paraId="6B948EE5" w14:textId="77777777" w:rsidR="00244F6B" w:rsidRDefault="006574B6">
      <w:pPr>
        <w:spacing w:after="0"/>
        <w:contextualSpacing/>
        <w:jc w:val="both"/>
        <w:rPr>
          <w:rFonts w:eastAsia="Times New Roman"/>
          <w:szCs w:val="24"/>
        </w:rPr>
      </w:pPr>
      <w:r>
        <w:rPr>
          <w:rFonts w:eastAsia="Times New Roman"/>
          <w:szCs w:val="24"/>
        </w:rPr>
        <w:t xml:space="preserve">Όσον αφορά τα </w:t>
      </w:r>
      <w:r>
        <w:rPr>
          <w:rFonts w:eastAsia="Times New Roman"/>
          <w:szCs w:val="24"/>
          <w:lang w:val="en-US"/>
        </w:rPr>
        <w:t>blackout</w:t>
      </w:r>
      <w:r w:rsidRPr="00661124">
        <w:rPr>
          <w:rFonts w:eastAsia="Times New Roman"/>
          <w:szCs w:val="24"/>
        </w:rPr>
        <w:t xml:space="preserve">, </w:t>
      </w:r>
      <w:r>
        <w:rPr>
          <w:rFonts w:eastAsia="Times New Roman"/>
          <w:szCs w:val="24"/>
        </w:rPr>
        <w:t>θα συνεχίζονται χειμώνα και καλοκαίρι μέχρι το τέλος της χρονιάς, κύριε Υπουργέ; Χθες είχα</w:t>
      </w:r>
      <w:r>
        <w:rPr>
          <w:rFonts w:eastAsia="Times New Roman"/>
          <w:szCs w:val="24"/>
        </w:rPr>
        <w:t xml:space="preserve">με και σήμερα ακόμα έχουμε στα βόρεια και τα νότια προάστια της </w:t>
      </w:r>
      <w:r>
        <w:rPr>
          <w:rFonts w:eastAsia="Times New Roman"/>
          <w:szCs w:val="24"/>
        </w:rPr>
        <w:lastRenderedPageBreak/>
        <w:t xml:space="preserve">Αθήνας διακοπές ρεύματος. Αν έχετε εικόνα, θα σας παρακαλούσαμε να μας ενημερώσετε. </w:t>
      </w:r>
    </w:p>
    <w:p w14:paraId="6B948EE6" w14:textId="77777777" w:rsidR="00244F6B" w:rsidRDefault="006574B6">
      <w:pPr>
        <w:spacing w:after="0"/>
        <w:contextualSpacing/>
        <w:jc w:val="both"/>
        <w:rPr>
          <w:rFonts w:eastAsia="Times New Roman"/>
          <w:szCs w:val="24"/>
        </w:rPr>
      </w:pPr>
      <w:r>
        <w:rPr>
          <w:rFonts w:eastAsia="Times New Roman"/>
          <w:szCs w:val="24"/>
        </w:rPr>
        <w:t xml:space="preserve">Το δεύτερο πολύ βασικό θέμα είναι η μετάβαση στη </w:t>
      </w:r>
      <w:proofErr w:type="spellStart"/>
      <w:r>
        <w:rPr>
          <w:rFonts w:eastAsia="Times New Roman"/>
          <w:szCs w:val="24"/>
        </w:rPr>
        <w:t>μεταλιγνιτική</w:t>
      </w:r>
      <w:proofErr w:type="spellEnd"/>
      <w:r>
        <w:rPr>
          <w:rFonts w:eastAsia="Times New Roman"/>
          <w:szCs w:val="24"/>
        </w:rPr>
        <w:t xml:space="preserve"> εποχή των περιοχών που επί δεκαετίες ζούσαν </w:t>
      </w:r>
      <w:r>
        <w:rPr>
          <w:rFonts w:eastAsia="Times New Roman"/>
          <w:szCs w:val="24"/>
        </w:rPr>
        <w:t>από λιγνίτη. Εδώ, κύριε Υπουργέ, επιτρέψτε μου να πω ότι θα πρέπει να διαμορφώσουμε πολιτικές</w:t>
      </w:r>
      <w:r w:rsidRPr="00136761">
        <w:rPr>
          <w:rFonts w:eastAsia="Times New Roman"/>
          <w:szCs w:val="24"/>
        </w:rPr>
        <w:t>,</w:t>
      </w:r>
      <w:r>
        <w:rPr>
          <w:rFonts w:eastAsia="Times New Roman"/>
          <w:szCs w:val="24"/>
        </w:rPr>
        <w:t xml:space="preserve"> δίνοντας έμφαση στο θέμα αυτό με θετική οπτική και όχι με αρνητική, με αισιόδοξη ματιά, βλέποντας τι έχουν να κερδίσουν αυτές οι περιοχές και όχι τι χάνουν. Είνα</w:t>
      </w:r>
      <w:r>
        <w:rPr>
          <w:rFonts w:eastAsia="Times New Roman"/>
          <w:szCs w:val="24"/>
        </w:rPr>
        <w:t xml:space="preserve">ι πολύ σημαντική αυτή η προσέγγιση για την κοινωνική συνοχή και η αποδοχή εκ μέρους των κατοίκων των περιοχών αυτών του όποιου σχεδιασμού. </w:t>
      </w:r>
    </w:p>
    <w:p w14:paraId="6B948EE7" w14:textId="77777777" w:rsidR="00244F6B" w:rsidRDefault="006574B6">
      <w:pPr>
        <w:spacing w:after="0"/>
        <w:contextualSpacing/>
        <w:jc w:val="both"/>
        <w:rPr>
          <w:rFonts w:eastAsia="Times New Roman"/>
          <w:szCs w:val="24"/>
        </w:rPr>
      </w:pPr>
      <w:r>
        <w:rPr>
          <w:rFonts w:eastAsia="Times New Roman"/>
          <w:szCs w:val="24"/>
        </w:rPr>
        <w:t xml:space="preserve">Δυστυχώς και εδώ βλέπουμε μια κοντόφθαλμη λογική. Προβλέπεται μια βραχυπρόθεσμη και χωρίς σχεδιασμό δράση για τη </w:t>
      </w:r>
      <w:proofErr w:type="spellStart"/>
      <w:r>
        <w:rPr>
          <w:rFonts w:eastAsia="Times New Roman"/>
          <w:szCs w:val="24"/>
        </w:rPr>
        <w:t>μετ</w:t>
      </w:r>
      <w:r>
        <w:rPr>
          <w:rFonts w:eastAsia="Times New Roman"/>
          <w:szCs w:val="24"/>
        </w:rPr>
        <w:t>αλιγνιτική</w:t>
      </w:r>
      <w:proofErr w:type="spellEnd"/>
      <w:r>
        <w:rPr>
          <w:rFonts w:eastAsia="Times New Roman"/>
          <w:szCs w:val="24"/>
        </w:rPr>
        <w:t xml:space="preserve"> εποχή που αφορά τα έτη 2019 και 2020. Αυτό δεν είναι μακροχρόνιος σχεδιασμός που χρειάζονται αυτές οι περιοχές για να νιώσουν ότι κάτι θετικό μπορεί να προκύψει. Εμείς σχεδιάζουμε και πιστεύουμε ότι η μετάβαση αυτών των </w:t>
      </w:r>
      <w:r>
        <w:rPr>
          <w:rFonts w:eastAsia="Times New Roman"/>
          <w:szCs w:val="24"/>
        </w:rPr>
        <w:lastRenderedPageBreak/>
        <w:t>περιοχών θα πρέπει να έχε</w:t>
      </w:r>
      <w:r>
        <w:rPr>
          <w:rFonts w:eastAsia="Times New Roman"/>
          <w:szCs w:val="24"/>
        </w:rPr>
        <w:t xml:space="preserve">ι ολοκληρωθεί μέχρι το 2030, ανεξάρτητα από το αν κάποιες </w:t>
      </w:r>
      <w:proofErr w:type="spellStart"/>
      <w:r>
        <w:rPr>
          <w:rFonts w:eastAsia="Times New Roman"/>
          <w:szCs w:val="24"/>
        </w:rPr>
        <w:t>λιγνιτικές</w:t>
      </w:r>
      <w:proofErr w:type="spellEnd"/>
      <w:r>
        <w:rPr>
          <w:rFonts w:eastAsia="Times New Roman"/>
          <w:szCs w:val="24"/>
        </w:rPr>
        <w:t xml:space="preserve"> μονάδες παραμένουν σε λειτουργία το 2030 ή όχι. </w:t>
      </w:r>
    </w:p>
    <w:p w14:paraId="6B948EE8" w14:textId="77777777" w:rsidR="00244F6B" w:rsidRDefault="006574B6">
      <w:pPr>
        <w:spacing w:after="0"/>
        <w:contextualSpacing/>
        <w:jc w:val="both"/>
        <w:rPr>
          <w:rFonts w:eastAsia="Times New Roman"/>
          <w:szCs w:val="24"/>
        </w:rPr>
      </w:pPr>
      <w:r>
        <w:rPr>
          <w:rFonts w:eastAsia="Times New Roman"/>
          <w:szCs w:val="24"/>
        </w:rPr>
        <w:t xml:space="preserve">Σας ζήτησα, λοιπόν, και στην </w:t>
      </w:r>
      <w:r>
        <w:rPr>
          <w:rFonts w:eastAsia="Times New Roman"/>
          <w:szCs w:val="24"/>
        </w:rPr>
        <w:t>ε</w:t>
      </w:r>
      <w:r>
        <w:rPr>
          <w:rFonts w:eastAsia="Times New Roman"/>
          <w:szCs w:val="24"/>
        </w:rPr>
        <w:t>πιτροπή πιο συγκεκριμένα στοιχεία για κάθε μια περιοχή, την Κοζάνη, τη Φλώρινα, τη Μεγαλόπολη. Αναφέρατε, αν</w:t>
      </w:r>
      <w:r>
        <w:rPr>
          <w:rFonts w:eastAsia="Times New Roman"/>
          <w:szCs w:val="24"/>
        </w:rPr>
        <w:t xml:space="preserve"> θυμάμαι, ένα ποσό εξήντα εκατομμυρίων ευρώ για όλες τις περιοχές την επόμενη διετία. </w:t>
      </w:r>
      <w:r>
        <w:rPr>
          <w:rFonts w:eastAsia="Times New Roman"/>
          <w:szCs w:val="24"/>
        </w:rPr>
        <w:t>Εξειδικεύστε</w:t>
      </w:r>
      <w:r>
        <w:rPr>
          <w:rFonts w:eastAsia="Times New Roman"/>
          <w:szCs w:val="24"/>
        </w:rPr>
        <w:t xml:space="preserve"> το. Πείτε μας τι σχεδιάζετε και σε ποια περιοχή. Νομίζω ότι και αυτό το σχέδιο μετάβασης στη </w:t>
      </w:r>
      <w:proofErr w:type="spellStart"/>
      <w:r>
        <w:rPr>
          <w:rFonts w:eastAsia="Times New Roman"/>
          <w:szCs w:val="24"/>
        </w:rPr>
        <w:t>μεταλιγνιτική</w:t>
      </w:r>
      <w:proofErr w:type="spellEnd"/>
      <w:r>
        <w:rPr>
          <w:rFonts w:eastAsia="Times New Roman"/>
          <w:szCs w:val="24"/>
        </w:rPr>
        <w:t xml:space="preserve"> εποχή πρέπει να αποτυπωθεί και στο εθνικό σχέδιο γ</w:t>
      </w:r>
      <w:r>
        <w:rPr>
          <w:rFonts w:eastAsia="Times New Roman"/>
          <w:szCs w:val="24"/>
        </w:rPr>
        <w:t xml:space="preserve">ια την ενέργεια και το κλίμα. </w:t>
      </w:r>
    </w:p>
    <w:p w14:paraId="6B948EE9" w14:textId="77777777" w:rsidR="00244F6B" w:rsidRDefault="006574B6">
      <w:pPr>
        <w:spacing w:after="0"/>
        <w:contextualSpacing/>
        <w:jc w:val="both"/>
        <w:rPr>
          <w:rFonts w:eastAsia="Times New Roman"/>
          <w:szCs w:val="24"/>
        </w:rPr>
      </w:pPr>
      <w:r w:rsidDel="00F16616">
        <w:rPr>
          <w:rFonts w:eastAsia="Times New Roman"/>
          <w:szCs w:val="24"/>
        </w:rPr>
        <w:t xml:space="preserve"> </w:t>
      </w:r>
      <w:r>
        <w:rPr>
          <w:rFonts w:eastAsia="Times New Roman"/>
          <w:szCs w:val="24"/>
        </w:rPr>
        <w:t>(Στο σημείο αυτό κτυπάει το κουδούνι λήξεως του χρόνου ομιλίας του κυρίου Βουλευτή)</w:t>
      </w:r>
    </w:p>
    <w:p w14:paraId="6B948EEA" w14:textId="77777777" w:rsidR="00244F6B" w:rsidRDefault="006574B6">
      <w:pPr>
        <w:spacing w:after="0"/>
        <w:contextualSpacing/>
        <w:jc w:val="both"/>
        <w:rPr>
          <w:rFonts w:eastAsia="Times New Roman"/>
          <w:szCs w:val="24"/>
        </w:rPr>
      </w:pPr>
      <w:r>
        <w:rPr>
          <w:rFonts w:eastAsia="Times New Roman"/>
          <w:szCs w:val="24"/>
        </w:rPr>
        <w:t>Θα χρησιμοποιήσω και τον χρόνο της δευτερολογίας μου, κύριε Πρόεδρε.</w:t>
      </w:r>
    </w:p>
    <w:p w14:paraId="6B948EEB" w14:textId="77777777" w:rsidR="00244F6B" w:rsidRDefault="006574B6">
      <w:pPr>
        <w:spacing w:after="0"/>
        <w:contextualSpacing/>
        <w:jc w:val="both"/>
        <w:rPr>
          <w:rFonts w:eastAsia="Times New Roman"/>
          <w:szCs w:val="24"/>
        </w:rPr>
      </w:pPr>
      <w:r>
        <w:rPr>
          <w:rFonts w:eastAsia="Times New Roman"/>
          <w:szCs w:val="24"/>
        </w:rPr>
        <w:t>Η δέσμευση της χώρας για την ενεργειακή μετάβαση πρέπει να είναι ξεκάθα</w:t>
      </w:r>
      <w:r>
        <w:rPr>
          <w:rFonts w:eastAsia="Times New Roman"/>
          <w:szCs w:val="24"/>
        </w:rPr>
        <w:t xml:space="preserve">ρη και να έχει κοινωνικό πρόσημο και βέβαια να είναι συνδεδεμένη με τα εθνικά γεωπολιτικά συμφέροντα. Το λέω αυτό, κύριε Υπουργέ, σε σχέση με τις μόλις προχθεσινές ανακοινώσεις της τουρκικής Αρχής Ατομικής Ενέργειας, η οποία </w:t>
      </w:r>
      <w:r>
        <w:rPr>
          <w:rFonts w:eastAsia="Times New Roman"/>
          <w:szCs w:val="24"/>
        </w:rPr>
        <w:lastRenderedPageBreak/>
        <w:t>χορήγησε περιορισμένη άδεια λει</w:t>
      </w:r>
      <w:r>
        <w:rPr>
          <w:rFonts w:eastAsia="Times New Roman"/>
          <w:szCs w:val="24"/>
        </w:rPr>
        <w:t xml:space="preserve">τουργίας σε εταιρεία πυρηνικής ενέργειας της Τουρκίας που διαχειρίζεται τον ατομικό σταθμό στο </w:t>
      </w:r>
      <w:proofErr w:type="spellStart"/>
      <w:r>
        <w:rPr>
          <w:rFonts w:eastAsia="Times New Roman"/>
          <w:szCs w:val="24"/>
        </w:rPr>
        <w:t>Ακούγιου</w:t>
      </w:r>
      <w:proofErr w:type="spellEnd"/>
      <w:r>
        <w:rPr>
          <w:rFonts w:eastAsia="Times New Roman"/>
          <w:szCs w:val="24"/>
        </w:rPr>
        <w:t xml:space="preserve"> και νομίζω ότι είναι ένα πολύ σημαντικό θέμα, στο οποίο θα μπορούσατε να μας δημοσιοποιήσετε τη στάση της ελληνικής πλευράς ή την προσέγγισή της.</w:t>
      </w:r>
    </w:p>
    <w:p w14:paraId="6B948EEC" w14:textId="77777777" w:rsidR="00244F6B" w:rsidRDefault="006574B6">
      <w:pPr>
        <w:spacing w:after="0"/>
        <w:contextualSpacing/>
        <w:jc w:val="both"/>
        <w:rPr>
          <w:rFonts w:eastAsia="Times New Roman"/>
          <w:szCs w:val="24"/>
        </w:rPr>
      </w:pPr>
      <w:r>
        <w:rPr>
          <w:rFonts w:eastAsia="Times New Roman"/>
          <w:szCs w:val="24"/>
        </w:rPr>
        <w:t>Το τρί</w:t>
      </w:r>
      <w:r>
        <w:rPr>
          <w:rFonts w:eastAsia="Times New Roman"/>
          <w:szCs w:val="24"/>
        </w:rPr>
        <w:t>το θέμα είναι το θέμα του ΔΕΣΦΑ και της ΔΕΠΑ. Σε μια εβδομάδα έρχεται και υποτίθεται ότι θα πρέπει να έχει ολοκληρωθεί η μεταβίβαση των μετοχών του ΔΕΣΦΑ και στις αρχές του νέου έτους θα φέρετε νομοσχέδιο για τη ΔΕΠΑ. Χθες οι εργαζόμενοι στις κρατικές εται</w:t>
      </w:r>
      <w:r>
        <w:rPr>
          <w:rFonts w:eastAsia="Times New Roman"/>
          <w:szCs w:val="24"/>
        </w:rPr>
        <w:t xml:space="preserve">ρείες αερίου είχαν απεργία για το θέμα αυτό και έχει φτάσει ο κόμπος στο χτένι. Δεν έχει ξεκαθαριστεί ακόμα το εργασιακό καθεστώς των εργολαβικών εργαζομένων. Δεν γνωρίζουμε τις προθέσεις σας για την υπογραφή συλλογικής σύμβασης εργασίας για τους μόνιμους </w:t>
      </w:r>
      <w:r>
        <w:rPr>
          <w:rFonts w:eastAsia="Times New Roman"/>
          <w:szCs w:val="24"/>
        </w:rPr>
        <w:t xml:space="preserve">πριν τη μεταβίβαση των μετοχών. Υποθέτω ότι περιμένετε να διαβουλευτείτε με τον εθνικό μας αντιπρόσωπο της ενέργειας, τον κ. </w:t>
      </w:r>
      <w:proofErr w:type="spellStart"/>
      <w:r>
        <w:rPr>
          <w:rFonts w:eastAsia="Times New Roman"/>
          <w:szCs w:val="24"/>
        </w:rPr>
        <w:t>Πετσίτη</w:t>
      </w:r>
      <w:proofErr w:type="spellEnd"/>
      <w:r>
        <w:rPr>
          <w:rFonts w:eastAsia="Times New Roman"/>
          <w:szCs w:val="24"/>
        </w:rPr>
        <w:t xml:space="preserve">. Αυτά θα τα πούμε την Παρασκευή. </w:t>
      </w:r>
    </w:p>
    <w:p w14:paraId="6B948EED" w14:textId="77777777" w:rsidR="00244F6B" w:rsidRDefault="006574B6">
      <w:pPr>
        <w:spacing w:after="0"/>
        <w:contextualSpacing/>
        <w:jc w:val="both"/>
        <w:rPr>
          <w:rFonts w:eastAsia="Times New Roman"/>
          <w:szCs w:val="24"/>
        </w:rPr>
      </w:pPr>
      <w:r>
        <w:rPr>
          <w:rFonts w:eastAsia="Times New Roman"/>
          <w:szCs w:val="24"/>
        </w:rPr>
        <w:lastRenderedPageBreak/>
        <w:t xml:space="preserve">Σήμερα θέλω να συζητήσουμε σε κλίμα Οξφόρδης, όπως είπε και ο Πρωθυπουργός, και αναμένω </w:t>
      </w:r>
      <w:r>
        <w:rPr>
          <w:rFonts w:eastAsia="Times New Roman"/>
          <w:szCs w:val="24"/>
        </w:rPr>
        <w:t>συγκεκριμένες απαντήσεις στα τρία κεντρικά πολιτικά θέματα που έθεσα στον τομέα ενέργειας.</w:t>
      </w:r>
    </w:p>
    <w:p w14:paraId="6B948EEE" w14:textId="77777777" w:rsidR="00244F6B" w:rsidRDefault="006574B6">
      <w:pPr>
        <w:spacing w:after="0"/>
        <w:contextualSpacing/>
        <w:jc w:val="both"/>
        <w:rPr>
          <w:rFonts w:eastAsia="Times New Roman"/>
          <w:szCs w:val="24"/>
        </w:rPr>
      </w:pPr>
      <w:r>
        <w:rPr>
          <w:rFonts w:eastAsia="Times New Roman"/>
          <w:szCs w:val="24"/>
        </w:rPr>
        <w:t>Όσον αφορά τις επιμέρους ρυθμίσεις του νομοσχεδίου, στα άρθρα 1 και 2 ο συνάδελφος κ. Καρράς νομίζω ότι έχει δίκιο. Έχει καταθέσει μια τροπολογία για ακόμα πιο ορθολ</w:t>
      </w:r>
      <w:r>
        <w:rPr>
          <w:rFonts w:eastAsia="Times New Roman"/>
          <w:szCs w:val="24"/>
        </w:rPr>
        <w:t>ογική και αντικειμενική ρύθμιση του ζητήματος της προθεσμίας άσκησης αγωγής για είκοσι χρόνια. Έχω προσωπική εκτίμηση για την εξέλιξη του Κτηματολογίου στις περιοχές του δήμου, αν θέλετε. Αυτήν την περίοδο γίνεται. Δεν έχουμε φτάσει ούτε στο 50%, αφού έχου</w:t>
      </w:r>
      <w:r>
        <w:rPr>
          <w:rFonts w:eastAsia="Times New Roman"/>
          <w:szCs w:val="24"/>
        </w:rPr>
        <w:t xml:space="preserve">ν εξαντληθεί όλες οι παρατάσεις και όλες οι ημερομηνίες. Ούτε το 50% των ανθρώπων δεν έχουν καταθέσει τα δικαιολογητικά τους στο Κτηματολόγιο. Αυτό είναι κάτι πολύ σοβαρό. Υπάρχουν πολλές υποχρεώσεις που προκύπτουν εξαιτίας όλης αυτής της εξέλιξης. Νομίζω </w:t>
      </w:r>
      <w:r>
        <w:rPr>
          <w:rFonts w:eastAsia="Times New Roman"/>
          <w:szCs w:val="24"/>
        </w:rPr>
        <w:t>ότι πρέπει να δείτε ιδιαιτέρως αυτό το θέμα και να υιοθετήσετε την τροπολογία του κ. Καρρά για είκοσι χρόνια.</w:t>
      </w:r>
    </w:p>
    <w:p w14:paraId="6B948EEF" w14:textId="77777777" w:rsidR="00244F6B" w:rsidRDefault="006574B6">
      <w:pPr>
        <w:spacing w:after="0"/>
        <w:contextualSpacing/>
        <w:jc w:val="both"/>
        <w:rPr>
          <w:rFonts w:eastAsia="Times New Roman"/>
          <w:szCs w:val="24"/>
        </w:rPr>
      </w:pPr>
      <w:r>
        <w:rPr>
          <w:rFonts w:eastAsia="Times New Roman"/>
          <w:szCs w:val="24"/>
        </w:rPr>
        <w:lastRenderedPageBreak/>
        <w:t>Πρέπει επίσης να σας πω ότι θα ψηφίσω «παρών» στα συγκεκριμένα άρθρα, καθώς υπάρχουν έντονοι προβληματισμοί όσον αφορά την ορθότητα των διατάξεων,</w:t>
      </w:r>
      <w:r>
        <w:rPr>
          <w:rFonts w:eastAsia="Times New Roman"/>
          <w:szCs w:val="24"/>
        </w:rPr>
        <w:t xml:space="preserve"> όπως έχουν διατυπωθεί, όσο και για την </w:t>
      </w:r>
      <w:proofErr w:type="spellStart"/>
      <w:r>
        <w:rPr>
          <w:rFonts w:eastAsia="Times New Roman"/>
          <w:szCs w:val="24"/>
        </w:rPr>
        <w:t>υπουργοκεντρική</w:t>
      </w:r>
      <w:proofErr w:type="spellEnd"/>
      <w:r>
        <w:rPr>
          <w:rFonts w:eastAsia="Times New Roman"/>
          <w:szCs w:val="24"/>
        </w:rPr>
        <w:t xml:space="preserve"> οπτική στο άρθρο 2. </w:t>
      </w:r>
    </w:p>
    <w:p w14:paraId="6B948EF0" w14:textId="77777777" w:rsidR="00244F6B" w:rsidRDefault="006574B6">
      <w:pPr>
        <w:spacing w:after="0"/>
        <w:contextualSpacing/>
        <w:jc w:val="both"/>
        <w:rPr>
          <w:rFonts w:eastAsia="Times New Roman"/>
          <w:szCs w:val="24"/>
        </w:rPr>
      </w:pPr>
      <w:r>
        <w:rPr>
          <w:rFonts w:eastAsia="Times New Roman"/>
          <w:szCs w:val="24"/>
        </w:rPr>
        <w:t xml:space="preserve">Στο άρθρο 3 θεσπίζεται η επιβολή του τέλους του 3% για πάνω από 20 </w:t>
      </w:r>
      <w:r>
        <w:rPr>
          <w:rFonts w:eastAsia="Times New Roman"/>
          <w:szCs w:val="24"/>
          <w:lang w:val="en-US"/>
        </w:rPr>
        <w:t>MW</w:t>
      </w:r>
      <w:r>
        <w:rPr>
          <w:rFonts w:eastAsia="Times New Roman"/>
          <w:szCs w:val="24"/>
        </w:rPr>
        <w:t xml:space="preserve"> και πάνω από 400 στρέμματα. Σας ρώτησα και στην </w:t>
      </w:r>
      <w:r>
        <w:rPr>
          <w:rFonts w:eastAsia="Times New Roman"/>
          <w:szCs w:val="24"/>
        </w:rPr>
        <w:t>ε</w:t>
      </w:r>
      <w:r>
        <w:rPr>
          <w:rFonts w:eastAsia="Times New Roman"/>
          <w:szCs w:val="24"/>
        </w:rPr>
        <w:t>πιτροπή και περιμένω απάντηση. Είναι κατανοητό αυτό και σωστ</w:t>
      </w:r>
      <w:r>
        <w:rPr>
          <w:rFonts w:eastAsia="Times New Roman"/>
          <w:szCs w:val="24"/>
        </w:rPr>
        <w:t>ά κάνετε τη ρύθμιση αυτή, αλλά για τις περιπτώσεις όπου τα 400 στρέμματα αθροίζουν μικρούς ιδιοκτήτες που είναι στα 400 στρέμματα και είναι πολύ μικρότερης δυναμικότητας τα δικά τους πάρκα, τους αφορά και αυτούς, γιατί αυτό θα ήταν ιδιαίτερα άδικο.</w:t>
      </w:r>
    </w:p>
    <w:p w14:paraId="6B948EF1" w14:textId="77777777" w:rsidR="00244F6B" w:rsidRDefault="006574B6">
      <w:pPr>
        <w:spacing w:after="0"/>
        <w:contextualSpacing/>
        <w:jc w:val="both"/>
        <w:rPr>
          <w:rFonts w:eastAsia="Times New Roman"/>
          <w:szCs w:val="24"/>
        </w:rPr>
      </w:pPr>
      <w:r>
        <w:rPr>
          <w:rFonts w:eastAsia="Times New Roman"/>
          <w:szCs w:val="24"/>
        </w:rPr>
        <w:t>Όσον αφ</w:t>
      </w:r>
      <w:r>
        <w:rPr>
          <w:rFonts w:eastAsia="Times New Roman"/>
          <w:szCs w:val="24"/>
        </w:rPr>
        <w:t>ορά τα άρθρα 6, 7 και 8 σχετικά με τις παρατάσεις αδειών για τα έργα ΑΠΕ και ΣΗΘΥΑ, παραμένει το ερώτημα σε ποια έργα αφορούν αυτές οι παρατάσεις. Σας ζήτησα να μας δώσετε και κατάλογο, αν είναι δυνατόν, για να καταλάβουμε τελικά ποια αναγκαιότητα επιβάλλε</w:t>
      </w:r>
      <w:r>
        <w:rPr>
          <w:rFonts w:eastAsia="Times New Roman"/>
          <w:szCs w:val="24"/>
        </w:rPr>
        <w:t xml:space="preserve">ι αυτήν την παράταση. </w:t>
      </w:r>
    </w:p>
    <w:p w14:paraId="6B948EF2" w14:textId="77777777" w:rsidR="00244F6B" w:rsidRDefault="006574B6">
      <w:pPr>
        <w:spacing w:after="0"/>
        <w:contextualSpacing/>
        <w:jc w:val="both"/>
        <w:rPr>
          <w:rFonts w:eastAsia="Times New Roman"/>
          <w:szCs w:val="24"/>
        </w:rPr>
      </w:pPr>
      <w:r>
        <w:rPr>
          <w:rFonts w:eastAsia="Times New Roman"/>
          <w:szCs w:val="24"/>
        </w:rPr>
        <w:t xml:space="preserve">Στο άρθρο 14 θα πρέπει να δείτε πολύ προσεκτικά τις ενστάσεις αντισυνταγματικότητας της έκθεσης του Επιστημονικού </w:t>
      </w:r>
      <w:r>
        <w:rPr>
          <w:rFonts w:eastAsia="Times New Roman"/>
          <w:szCs w:val="24"/>
        </w:rPr>
        <w:lastRenderedPageBreak/>
        <w:t>Συμβουλίου της Βουλής και τις διευκρινίσεις που προτείνει. Πολύ φοβάμαι ότι ενώ υπάρχει καλή πρόθεση από πλευράς σας, μ</w:t>
      </w:r>
      <w:r>
        <w:rPr>
          <w:rFonts w:eastAsia="Times New Roman"/>
          <w:szCs w:val="24"/>
        </w:rPr>
        <w:t xml:space="preserve">πορεί να μπλοκάρει στην πράξη αυτή η ρύθμιση. </w:t>
      </w:r>
    </w:p>
    <w:p w14:paraId="6B948EF3" w14:textId="77777777" w:rsidR="00244F6B" w:rsidRDefault="006574B6">
      <w:pPr>
        <w:spacing w:after="0"/>
        <w:contextualSpacing/>
        <w:jc w:val="both"/>
        <w:rPr>
          <w:rFonts w:eastAsia="Times New Roman"/>
          <w:szCs w:val="24"/>
        </w:rPr>
      </w:pPr>
      <w:r>
        <w:rPr>
          <w:rFonts w:eastAsia="Times New Roman"/>
          <w:szCs w:val="24"/>
        </w:rPr>
        <w:t xml:space="preserve">Στο άρθρο 18 ανατίθεται στην Περιφέρεια Δυτικής Μακεδονίας η διαδικασία απαλλοτρίωσης οικισμών στο Αμύνταιο λόγω των κατολισθήσεων που είχαν γίνει πριν από δύο χρόνια, θέμα για το οποίο σας είχα καταθέσει και </w:t>
      </w:r>
      <w:r>
        <w:rPr>
          <w:rFonts w:eastAsia="Times New Roman"/>
          <w:szCs w:val="24"/>
        </w:rPr>
        <w:t>ερώτηση. Το ερώτημα είναι αν υπάρχει συγκεκριμένη χρονική δέσμευση για το πότε θα εκδοθεί η ΚΥΑ, ώστε άμεσα να αντιμετωπιστεί το πρόβλημα.</w:t>
      </w:r>
    </w:p>
    <w:p w14:paraId="6B948EF4" w14:textId="77777777" w:rsidR="00244F6B" w:rsidRDefault="006574B6">
      <w:pPr>
        <w:spacing w:after="0"/>
        <w:contextualSpacing/>
        <w:jc w:val="both"/>
        <w:rPr>
          <w:rFonts w:eastAsia="Times New Roman"/>
          <w:szCs w:val="24"/>
        </w:rPr>
      </w:pPr>
      <w:r>
        <w:rPr>
          <w:rFonts w:eastAsia="Times New Roman"/>
          <w:szCs w:val="24"/>
        </w:rPr>
        <w:t xml:space="preserve">Σχετικά με τις τροπολογίες, θα ήθελα να μιλήσω για μια τροπολογία όσον αφορά το θέμα του Υπουργείου Εργασίας. Μακάρι </w:t>
      </w:r>
      <w:r>
        <w:rPr>
          <w:rFonts w:eastAsia="Times New Roman"/>
          <w:szCs w:val="24"/>
        </w:rPr>
        <w:t>να ήταν ο κ. Πετρόπουλος εδώ και νομίζω ότι οφείλει να έλθει, διότι η μείωση που προκύπτει από τις προσωπικές διαφορές –και σωστά γίνεται- πιθανόν να προκαλέσει σοβαρά μειωμένα ποσά στον ΑΚΑΓΕ και στον ΕΟΠΥΥ. Επειδή η έκθεση του Γενικού Λογιστηρίου του Κρά</w:t>
      </w:r>
      <w:r>
        <w:rPr>
          <w:rFonts w:eastAsia="Times New Roman"/>
          <w:szCs w:val="24"/>
        </w:rPr>
        <w:t>τους δεν αναφέρει ποια θα είναι αυτά τα υπολειπόμενα ποσά όσον αφορά τον ΑΚΑΓΕ και τον ΕΟΠΥΥ, νομίζω ότι ο κ. Πετρόπουλος πρέπει να έλθει στη Βουλή και να πει ποια ποσά είναι αυτά και πώς θα καλυφθούν.</w:t>
      </w:r>
    </w:p>
    <w:p w14:paraId="6B948EF5" w14:textId="77777777" w:rsidR="00244F6B" w:rsidRDefault="006574B6">
      <w:pPr>
        <w:spacing w:after="0"/>
        <w:contextualSpacing/>
        <w:jc w:val="both"/>
        <w:rPr>
          <w:rFonts w:eastAsia="Times New Roman"/>
          <w:szCs w:val="24"/>
        </w:rPr>
      </w:pPr>
      <w:r>
        <w:rPr>
          <w:rFonts w:eastAsia="Times New Roman"/>
          <w:szCs w:val="24"/>
        </w:rPr>
        <w:lastRenderedPageBreak/>
        <w:t>Κλείνω ευχόμενος, κύριε Υπουργέ, το 2019 να έλθει με κ</w:t>
      </w:r>
      <w:r>
        <w:rPr>
          <w:rFonts w:eastAsia="Times New Roman"/>
          <w:szCs w:val="24"/>
        </w:rPr>
        <w:t>αλύτερο προγραμματισμό για την Κυβέρνηση εκ μέρους σας. Εύχομαι τόσο εσείς όσο και η Νέα Δημοκρατία να έχετε λάβει τα σωστά μηνύματα όσον αφορά τον τρόπο με τον οποίον πρέπει να γίνει η πολιτική αντιπαράθεση από εδώ και πέρα.</w:t>
      </w:r>
    </w:p>
    <w:p w14:paraId="6B948EF6" w14:textId="77777777" w:rsidR="00244F6B" w:rsidRDefault="006574B6">
      <w:pPr>
        <w:spacing w:after="0"/>
        <w:contextualSpacing/>
        <w:jc w:val="both"/>
        <w:rPr>
          <w:rFonts w:eastAsia="Times New Roman"/>
          <w:szCs w:val="24"/>
        </w:rPr>
      </w:pPr>
      <w:r>
        <w:rPr>
          <w:rFonts w:eastAsia="Times New Roman"/>
          <w:szCs w:val="24"/>
        </w:rPr>
        <w:t>Να είστε καλά. Σας ευχαριστώ.</w:t>
      </w:r>
    </w:p>
    <w:p w14:paraId="6B948EF7" w14:textId="77777777" w:rsidR="00244F6B" w:rsidRDefault="006574B6">
      <w:pPr>
        <w:spacing w:after="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B948EF8" w14:textId="77777777" w:rsidR="00244F6B" w:rsidRDefault="006574B6">
      <w:pPr>
        <w:spacing w:after="0"/>
        <w:contextualSpacing/>
        <w:jc w:val="both"/>
        <w:rPr>
          <w:rFonts w:eastAsia="Times New Roman"/>
          <w:szCs w:val="24"/>
        </w:rPr>
      </w:pPr>
      <w:r w:rsidRPr="00F464C1">
        <w:rPr>
          <w:rFonts w:eastAsia="Times New Roman"/>
          <w:b/>
          <w:szCs w:val="24"/>
        </w:rPr>
        <w:t>ΠΡΟΕΔΡΕΥΩΝ (Αναστάσιος Κουράκης):</w:t>
      </w:r>
      <w:r>
        <w:rPr>
          <w:rFonts w:eastAsia="Times New Roman"/>
          <w:szCs w:val="24"/>
        </w:rPr>
        <w:t xml:space="preserve"> Ευχαριστούμε τον ειδικό αγορητή από τη Δημοκρατική Συμπαράταξη κ. </w:t>
      </w:r>
      <w:proofErr w:type="spellStart"/>
      <w:r>
        <w:rPr>
          <w:rFonts w:eastAsia="Times New Roman"/>
          <w:szCs w:val="24"/>
        </w:rPr>
        <w:t>Αρβανιτίδη</w:t>
      </w:r>
      <w:proofErr w:type="spellEnd"/>
      <w:r>
        <w:rPr>
          <w:rFonts w:eastAsia="Times New Roman"/>
          <w:szCs w:val="24"/>
        </w:rPr>
        <w:t>.</w:t>
      </w:r>
    </w:p>
    <w:p w14:paraId="6B948EF9" w14:textId="77777777" w:rsidR="00244F6B" w:rsidRDefault="006574B6">
      <w:pPr>
        <w:spacing w:after="0"/>
        <w:contextualSpacing/>
        <w:jc w:val="both"/>
        <w:rPr>
          <w:rFonts w:eastAsia="Times New Roman"/>
          <w:szCs w:val="24"/>
        </w:rPr>
      </w:pPr>
      <w:r>
        <w:rPr>
          <w:rFonts w:eastAsia="Times New Roman"/>
          <w:szCs w:val="24"/>
        </w:rPr>
        <w:t xml:space="preserve">Θα παρακαλούσα τον κ. </w:t>
      </w:r>
      <w:proofErr w:type="spellStart"/>
      <w:r>
        <w:rPr>
          <w:rFonts w:eastAsia="Times New Roman"/>
          <w:szCs w:val="24"/>
        </w:rPr>
        <w:t>Σαχινίδη</w:t>
      </w:r>
      <w:proofErr w:type="spellEnd"/>
      <w:r>
        <w:rPr>
          <w:rFonts w:eastAsia="Times New Roman"/>
          <w:szCs w:val="24"/>
        </w:rPr>
        <w:t xml:space="preserve"> και τον κ. </w:t>
      </w:r>
      <w:proofErr w:type="spellStart"/>
      <w:r>
        <w:rPr>
          <w:rFonts w:eastAsia="Times New Roman"/>
          <w:szCs w:val="24"/>
        </w:rPr>
        <w:t>Βαρδαλή</w:t>
      </w:r>
      <w:proofErr w:type="spellEnd"/>
      <w:r>
        <w:rPr>
          <w:rFonts w:eastAsia="Times New Roman"/>
          <w:szCs w:val="24"/>
        </w:rPr>
        <w:t xml:space="preserve"> για μια μικρή αλλ</w:t>
      </w:r>
      <w:r>
        <w:rPr>
          <w:rFonts w:eastAsia="Times New Roman"/>
          <w:szCs w:val="24"/>
        </w:rPr>
        <w:t xml:space="preserve">αγή, ώστε να προηγηθεί ο κ. </w:t>
      </w:r>
      <w:proofErr w:type="spellStart"/>
      <w:r>
        <w:rPr>
          <w:rFonts w:eastAsia="Times New Roman"/>
          <w:szCs w:val="24"/>
        </w:rPr>
        <w:t>Κατσίκης</w:t>
      </w:r>
      <w:proofErr w:type="spellEnd"/>
      <w:r>
        <w:rPr>
          <w:rFonts w:eastAsia="Times New Roman"/>
          <w:szCs w:val="24"/>
        </w:rPr>
        <w:t xml:space="preserve">, ο οποίος έχει μια άλλη κοινοβουλευτική υποχρέωση και πρέπει να φύγει. </w:t>
      </w:r>
    </w:p>
    <w:p w14:paraId="6B948EFA" w14:textId="77777777" w:rsidR="00244F6B" w:rsidRDefault="006574B6">
      <w:pPr>
        <w:spacing w:after="0"/>
        <w:contextualSpacing/>
        <w:jc w:val="both"/>
        <w:rPr>
          <w:rFonts w:eastAsia="Times New Roman"/>
          <w:szCs w:val="24"/>
        </w:rPr>
      </w:pPr>
      <w:r>
        <w:rPr>
          <w:rFonts w:eastAsia="Times New Roman"/>
          <w:szCs w:val="24"/>
        </w:rPr>
        <w:t>Συμφωνείτε, κύριοι συνάδελφοι;</w:t>
      </w:r>
    </w:p>
    <w:p w14:paraId="6B948EFB" w14:textId="77777777" w:rsidR="00244F6B" w:rsidRDefault="006574B6">
      <w:pPr>
        <w:spacing w:after="0"/>
        <w:contextualSpacing/>
        <w:jc w:val="both"/>
        <w:rPr>
          <w:rFonts w:eastAsia="Times New Roman"/>
          <w:szCs w:val="24"/>
        </w:rPr>
      </w:pPr>
      <w:r w:rsidRPr="00F464C1">
        <w:rPr>
          <w:rFonts w:eastAsia="Times New Roman"/>
          <w:b/>
          <w:szCs w:val="24"/>
        </w:rPr>
        <w:t>ΙΩΑΝΝΗΣ ΣΑΧΙΝΙΔΗΣ:</w:t>
      </w:r>
      <w:r w:rsidRPr="003B3407">
        <w:rPr>
          <w:rFonts w:eastAsia="Times New Roman"/>
          <w:szCs w:val="24"/>
        </w:rPr>
        <w:t xml:space="preserve"> </w:t>
      </w:r>
      <w:r>
        <w:rPr>
          <w:rFonts w:eastAsia="Times New Roman"/>
          <w:szCs w:val="24"/>
        </w:rPr>
        <w:t>Μάλιστα.</w:t>
      </w:r>
    </w:p>
    <w:p w14:paraId="6B948EFC" w14:textId="77777777" w:rsidR="00244F6B" w:rsidRDefault="006574B6">
      <w:pPr>
        <w:spacing w:after="0"/>
        <w:contextualSpacing/>
        <w:jc w:val="both"/>
        <w:rPr>
          <w:rFonts w:eastAsia="Times New Roman"/>
          <w:szCs w:val="24"/>
        </w:rPr>
      </w:pPr>
      <w:r w:rsidRPr="00F464C1">
        <w:rPr>
          <w:rFonts w:eastAsia="Times New Roman"/>
          <w:b/>
          <w:szCs w:val="24"/>
        </w:rPr>
        <w:t>ΑΘΑΝΑΣΙΟΣ ΒΑΡΔΑΛΗΣ:</w:t>
      </w:r>
      <w:r w:rsidRPr="003B3407">
        <w:rPr>
          <w:rFonts w:eastAsia="Times New Roman"/>
          <w:szCs w:val="24"/>
        </w:rPr>
        <w:t xml:space="preserve"> </w:t>
      </w:r>
      <w:r>
        <w:rPr>
          <w:rFonts w:eastAsia="Times New Roman"/>
          <w:szCs w:val="24"/>
        </w:rPr>
        <w:t>Μάλιστα, κύριε Πρόεδρε.</w:t>
      </w:r>
    </w:p>
    <w:p w14:paraId="6B948EFD" w14:textId="77777777" w:rsidR="00244F6B" w:rsidRDefault="006574B6">
      <w:pPr>
        <w:spacing w:after="0"/>
        <w:contextualSpacing/>
        <w:jc w:val="both"/>
        <w:rPr>
          <w:rFonts w:eastAsia="Times New Roman"/>
          <w:szCs w:val="24"/>
        </w:rPr>
      </w:pPr>
      <w:r w:rsidRPr="00F464C1">
        <w:rPr>
          <w:rFonts w:eastAsia="Times New Roman"/>
          <w:b/>
          <w:szCs w:val="24"/>
        </w:rPr>
        <w:t>ΠΡΟΕΔΡΕΥΩΝ (Αναστάσιος Κουράκης):</w:t>
      </w:r>
      <w:r w:rsidRPr="003B3407">
        <w:rPr>
          <w:rFonts w:eastAsia="Times New Roman"/>
          <w:szCs w:val="24"/>
        </w:rPr>
        <w:t xml:space="preserve"> </w:t>
      </w:r>
      <w:r>
        <w:rPr>
          <w:rFonts w:eastAsia="Times New Roman"/>
          <w:szCs w:val="24"/>
        </w:rPr>
        <w:t xml:space="preserve">Σας </w:t>
      </w:r>
      <w:r>
        <w:rPr>
          <w:rFonts w:eastAsia="Times New Roman"/>
          <w:szCs w:val="24"/>
        </w:rPr>
        <w:t>ευχαριστώ πολύ.</w:t>
      </w:r>
    </w:p>
    <w:p w14:paraId="6B948EFE" w14:textId="77777777" w:rsidR="00244F6B" w:rsidRDefault="006574B6">
      <w:pPr>
        <w:spacing w:after="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Κατσίκη</w:t>
      </w:r>
      <w:proofErr w:type="spellEnd"/>
      <w:r>
        <w:rPr>
          <w:rFonts w:eastAsia="Times New Roman"/>
          <w:szCs w:val="24"/>
        </w:rPr>
        <w:t>, έχετε τον λόγο.</w:t>
      </w:r>
    </w:p>
    <w:p w14:paraId="6B948EFF" w14:textId="77777777" w:rsidR="00244F6B" w:rsidRDefault="006574B6">
      <w:pPr>
        <w:spacing w:after="0"/>
        <w:contextualSpacing/>
        <w:jc w:val="both"/>
        <w:rPr>
          <w:rFonts w:eastAsia="Times New Roman"/>
          <w:szCs w:val="24"/>
        </w:rPr>
      </w:pPr>
      <w:r w:rsidRPr="00F464C1">
        <w:rPr>
          <w:rFonts w:eastAsia="Times New Roman"/>
          <w:b/>
          <w:szCs w:val="24"/>
        </w:rPr>
        <w:t>ΚΩΝΣΤΑΝΤΙΝΟΣ ΚΑΤΣΙΚΗΣ:</w:t>
      </w:r>
      <w:r>
        <w:rPr>
          <w:rFonts w:eastAsia="Times New Roman"/>
          <w:szCs w:val="24"/>
        </w:rPr>
        <w:t xml:space="preserve"> Ευχαριστώ θερμά, κύριε Πρόεδρε, εσάς και τους συναδέλφους για την παραχώρηση της προτεραιότητας. Σοβαροί λόγοι προκάλεσαν την απόφασή μου να παρακαλέσω γι’ αυτό.</w:t>
      </w:r>
    </w:p>
    <w:p w14:paraId="6B948F00" w14:textId="77777777" w:rsidR="00244F6B" w:rsidRDefault="006574B6">
      <w:pPr>
        <w:spacing w:after="0"/>
        <w:contextualSpacing/>
        <w:jc w:val="both"/>
        <w:rPr>
          <w:rFonts w:eastAsia="Times New Roman"/>
          <w:szCs w:val="24"/>
        </w:rPr>
      </w:pPr>
      <w:r>
        <w:rPr>
          <w:rFonts w:eastAsia="Times New Roman"/>
          <w:szCs w:val="24"/>
        </w:rPr>
        <w:t>Κύριε Υπουργέ, κύριοι συ</w:t>
      </w:r>
      <w:r>
        <w:rPr>
          <w:rFonts w:eastAsia="Times New Roman"/>
          <w:szCs w:val="24"/>
        </w:rPr>
        <w:t xml:space="preserve">νάδελφοι, μετά την υπερψήφιση χθες του πρώτου </w:t>
      </w:r>
      <w:proofErr w:type="spellStart"/>
      <w:r>
        <w:rPr>
          <w:rFonts w:eastAsia="Times New Roman"/>
          <w:szCs w:val="24"/>
        </w:rPr>
        <w:t>μεταμνημονιακού</w:t>
      </w:r>
      <w:proofErr w:type="spellEnd"/>
      <w:r>
        <w:rPr>
          <w:rFonts w:eastAsia="Times New Roman"/>
          <w:szCs w:val="24"/>
        </w:rPr>
        <w:t xml:space="preserve"> </w:t>
      </w:r>
      <w:r>
        <w:rPr>
          <w:rFonts w:eastAsia="Times New Roman"/>
          <w:szCs w:val="24"/>
        </w:rPr>
        <w:t>π</w:t>
      </w:r>
      <w:r>
        <w:rPr>
          <w:rFonts w:eastAsia="Times New Roman"/>
          <w:szCs w:val="24"/>
        </w:rPr>
        <w:t>ροϋπολογισμού, δικαιώνονται οι θέσεις των Ανεξαρτήτων Ελλήνων για τη συνεργασία τους με τον ΣΥΡΙΖΑ. Η διέξοδος βήμα-βήμα από την οικονομική κρίση αποτελούσε και αποτελεί για εμάς μία από τις πρ</w:t>
      </w:r>
      <w:r>
        <w:rPr>
          <w:rFonts w:eastAsia="Times New Roman"/>
          <w:szCs w:val="24"/>
        </w:rPr>
        <w:t xml:space="preserve">οεκλογικές μας δεσμεύσεις, η οποία σήμερα υλοποιείται. Προς αυτήν την κατεύθυνση </w:t>
      </w:r>
      <w:proofErr w:type="spellStart"/>
      <w:r>
        <w:rPr>
          <w:rFonts w:eastAsia="Times New Roman"/>
          <w:szCs w:val="24"/>
        </w:rPr>
        <w:t>κινούμεθα</w:t>
      </w:r>
      <w:proofErr w:type="spellEnd"/>
      <w:r>
        <w:rPr>
          <w:rFonts w:eastAsia="Times New Roman"/>
          <w:szCs w:val="24"/>
        </w:rPr>
        <w:t>. Συνεχίζουμε σήμερα το έργο μας και προχωράμε σε συνεχείς ρυθμίσεις και βελτιώσεις του νομοθετικού πλαισίου, όπως φαίνεται και στο σημερινό σχέδιο νόμου του Υπουργεί</w:t>
      </w:r>
      <w:r>
        <w:rPr>
          <w:rFonts w:eastAsia="Times New Roman"/>
          <w:szCs w:val="24"/>
        </w:rPr>
        <w:t xml:space="preserve">ο Περιβάλλοντος και Ενέργειας. </w:t>
      </w:r>
    </w:p>
    <w:p w14:paraId="6B948F01" w14:textId="77777777" w:rsidR="00244F6B" w:rsidRDefault="006574B6">
      <w:pPr>
        <w:spacing w:after="0"/>
        <w:contextualSpacing/>
        <w:jc w:val="both"/>
        <w:rPr>
          <w:rFonts w:eastAsia="Times New Roman"/>
          <w:szCs w:val="24"/>
        </w:rPr>
      </w:pPr>
      <w:r>
        <w:rPr>
          <w:rFonts w:eastAsia="Times New Roman"/>
          <w:szCs w:val="24"/>
        </w:rPr>
        <w:t xml:space="preserve">Για το αυστηρό περιεχόμενο του παρόντος σχεδίου νόμου δεν θα κάνω εκτενή αναφορά, κύριοι συνάδελφοι, καθώς θεωρώ </w:t>
      </w:r>
      <w:r>
        <w:rPr>
          <w:rFonts w:eastAsia="Times New Roman"/>
          <w:szCs w:val="24"/>
        </w:rPr>
        <w:lastRenderedPageBreak/>
        <w:t>ότι έχουν δοθεί επαρκείς εξηγήσεις κατά την προηγούμενη συνεδρίαση στις αρμόδιες Επιτροπές Παραγωγής και Εμπορί</w:t>
      </w:r>
      <w:r>
        <w:rPr>
          <w:rFonts w:eastAsia="Times New Roman"/>
          <w:szCs w:val="24"/>
        </w:rPr>
        <w:t>ου από τον ίδιο τον Υπουργό, τον κ. Σταθάκη.</w:t>
      </w:r>
    </w:p>
    <w:p w14:paraId="6B948F02" w14:textId="77777777" w:rsidR="00244F6B" w:rsidRDefault="006574B6">
      <w:pPr>
        <w:tabs>
          <w:tab w:val="center" w:pos="4753"/>
          <w:tab w:val="left" w:pos="6156"/>
        </w:tabs>
        <w:spacing w:after="0"/>
        <w:jc w:val="both"/>
        <w:rPr>
          <w:rFonts w:eastAsia="Times New Roman"/>
          <w:szCs w:val="24"/>
        </w:rPr>
      </w:pPr>
      <w:r>
        <w:rPr>
          <w:rFonts w:eastAsia="Times New Roman"/>
          <w:szCs w:val="24"/>
          <w:lang w:val="en-US"/>
        </w:rPr>
        <w:t>O</w:t>
      </w:r>
      <w:r w:rsidRPr="00530036">
        <w:rPr>
          <w:rFonts w:eastAsia="Times New Roman"/>
          <w:szCs w:val="24"/>
        </w:rPr>
        <w:t xml:space="preserve">ι </w:t>
      </w:r>
      <w:r>
        <w:rPr>
          <w:rFonts w:eastAsia="Times New Roman"/>
          <w:szCs w:val="24"/>
        </w:rPr>
        <w:t>πρ</w:t>
      </w:r>
      <w:r w:rsidRPr="00530036">
        <w:rPr>
          <w:rFonts w:eastAsia="Times New Roman"/>
          <w:szCs w:val="24"/>
        </w:rPr>
        <w:t>οτεινόμενες διατάξεις που αναφέρονται στον τομέα της ενέργειας</w:t>
      </w:r>
      <w:r>
        <w:rPr>
          <w:rFonts w:eastAsia="Times New Roman"/>
          <w:szCs w:val="24"/>
        </w:rPr>
        <w:t>,</w:t>
      </w:r>
      <w:r w:rsidRPr="00530036">
        <w:rPr>
          <w:rFonts w:eastAsia="Times New Roman"/>
          <w:szCs w:val="24"/>
        </w:rPr>
        <w:t xml:space="preserve"> όπως η κατάργηση του τέλους προμηθευτή</w:t>
      </w:r>
      <w:r>
        <w:rPr>
          <w:rFonts w:eastAsia="Times New Roman"/>
          <w:szCs w:val="24"/>
        </w:rPr>
        <w:t>,</w:t>
      </w:r>
      <w:r w:rsidRPr="00530036">
        <w:rPr>
          <w:rFonts w:eastAsia="Times New Roman"/>
          <w:szCs w:val="24"/>
        </w:rPr>
        <w:t xml:space="preserve"> η κατάργηση του τέλους λιγνίτη</w:t>
      </w:r>
      <w:r>
        <w:rPr>
          <w:rFonts w:eastAsia="Times New Roman"/>
          <w:szCs w:val="24"/>
        </w:rPr>
        <w:t>,</w:t>
      </w:r>
      <w:r w:rsidRPr="00530036">
        <w:rPr>
          <w:rFonts w:eastAsia="Times New Roman"/>
          <w:szCs w:val="24"/>
        </w:rPr>
        <w:t xml:space="preserve"> οι μειωμένες χρεώσεις του ειδικού τέλους μείωσης εκπομπών αερίων ρύπων</w:t>
      </w:r>
      <w:r w:rsidRPr="00530036">
        <w:rPr>
          <w:rFonts w:eastAsia="Times New Roman"/>
          <w:szCs w:val="24"/>
        </w:rPr>
        <w:t xml:space="preserve"> στους λογαριασμούς ηλεκτρικού ρεύματος που πληρώνουν οι αγρότες και οι βιομηχανίες</w:t>
      </w:r>
      <w:r>
        <w:rPr>
          <w:rFonts w:eastAsia="Times New Roman"/>
          <w:szCs w:val="24"/>
        </w:rPr>
        <w:t>,</w:t>
      </w:r>
      <w:r w:rsidRPr="00530036">
        <w:rPr>
          <w:rFonts w:eastAsia="Times New Roman"/>
          <w:szCs w:val="24"/>
        </w:rPr>
        <w:t xml:space="preserve"> καθώς και η στήριξη μετάβαση</w:t>
      </w:r>
      <w:r>
        <w:rPr>
          <w:rFonts w:eastAsia="Times New Roman"/>
          <w:szCs w:val="24"/>
        </w:rPr>
        <w:t>ς</w:t>
      </w:r>
      <w:r w:rsidRPr="00530036">
        <w:rPr>
          <w:rFonts w:eastAsia="Times New Roman"/>
          <w:szCs w:val="24"/>
        </w:rPr>
        <w:t xml:space="preserve"> σε ένα νέο μοντέλο</w:t>
      </w:r>
      <w:r>
        <w:rPr>
          <w:rFonts w:eastAsia="Times New Roman"/>
          <w:szCs w:val="24"/>
        </w:rPr>
        <w:t>,</w:t>
      </w:r>
      <w:r w:rsidRPr="00530036">
        <w:rPr>
          <w:rFonts w:eastAsia="Times New Roman"/>
          <w:szCs w:val="24"/>
        </w:rPr>
        <w:t xml:space="preserve"> λιγότερο ρυπογόνο των τοπικών οικονομιών που μέχρι σήμερα βασίζονται στην εξόρυξη λιγνίτη</w:t>
      </w:r>
      <w:r>
        <w:rPr>
          <w:rFonts w:eastAsia="Times New Roman"/>
          <w:szCs w:val="24"/>
        </w:rPr>
        <w:t>,</w:t>
      </w:r>
      <w:r w:rsidRPr="00530036">
        <w:rPr>
          <w:rFonts w:eastAsia="Times New Roman"/>
          <w:szCs w:val="24"/>
        </w:rPr>
        <w:t xml:space="preserve"> πιστεύω πως είναι αναγκαίες ρυ</w:t>
      </w:r>
      <w:r w:rsidRPr="00530036">
        <w:rPr>
          <w:rFonts w:eastAsia="Times New Roman"/>
          <w:szCs w:val="24"/>
        </w:rPr>
        <w:t>θμίσεις που πρέπει να θεσμοθετηθούν</w:t>
      </w:r>
      <w:r>
        <w:rPr>
          <w:rFonts w:eastAsia="Times New Roman"/>
          <w:szCs w:val="24"/>
        </w:rPr>
        <w:t>,</w:t>
      </w:r>
      <w:r w:rsidRPr="00530036">
        <w:rPr>
          <w:rFonts w:eastAsia="Times New Roman"/>
          <w:szCs w:val="24"/>
        </w:rPr>
        <w:t xml:space="preserve"> προκειμένου η χώρα να προχωρήσει μπροστά</w:t>
      </w:r>
      <w:r>
        <w:rPr>
          <w:rFonts w:eastAsia="Times New Roman"/>
          <w:szCs w:val="24"/>
        </w:rPr>
        <w:t>.</w:t>
      </w:r>
    </w:p>
    <w:p w14:paraId="6B948F03" w14:textId="77777777" w:rsidR="00244F6B" w:rsidRDefault="006574B6">
      <w:pPr>
        <w:tabs>
          <w:tab w:val="center" w:pos="4753"/>
          <w:tab w:val="left" w:pos="6156"/>
        </w:tabs>
        <w:spacing w:after="0"/>
        <w:jc w:val="both"/>
        <w:rPr>
          <w:rFonts w:eastAsia="Times New Roman"/>
          <w:szCs w:val="24"/>
        </w:rPr>
      </w:pPr>
      <w:r>
        <w:rPr>
          <w:rFonts w:eastAsia="Times New Roman"/>
          <w:szCs w:val="24"/>
        </w:rPr>
        <w:t>Σ</w:t>
      </w:r>
      <w:r w:rsidRPr="00530036">
        <w:rPr>
          <w:rFonts w:eastAsia="Times New Roman"/>
          <w:szCs w:val="24"/>
        </w:rPr>
        <w:t>την ίδια φιλοσοφία κινούνται και οι αλλαγές που αφορούν την παράταση προθεσμίας υποβολής δηλώσεων</w:t>
      </w:r>
      <w:r>
        <w:rPr>
          <w:rFonts w:eastAsia="Times New Roman"/>
          <w:szCs w:val="24"/>
        </w:rPr>
        <w:t>,</w:t>
      </w:r>
      <w:r w:rsidRPr="00530036">
        <w:rPr>
          <w:rFonts w:eastAsia="Times New Roman"/>
          <w:szCs w:val="24"/>
        </w:rPr>
        <w:t xml:space="preserve"> τ</w:t>
      </w:r>
      <w:r>
        <w:rPr>
          <w:rFonts w:eastAsia="Times New Roman"/>
          <w:szCs w:val="24"/>
        </w:rPr>
        <w:t>ω</w:t>
      </w:r>
      <w:r w:rsidRPr="00530036">
        <w:rPr>
          <w:rFonts w:eastAsia="Times New Roman"/>
          <w:szCs w:val="24"/>
        </w:rPr>
        <w:t>ν κατ</w:t>
      </w:r>
      <w:r>
        <w:rPr>
          <w:rFonts w:eastAsia="Times New Roman"/>
          <w:szCs w:val="24"/>
        </w:rPr>
        <w:t>’</w:t>
      </w:r>
      <w:r w:rsidRPr="00530036">
        <w:rPr>
          <w:rFonts w:eastAsia="Times New Roman"/>
          <w:szCs w:val="24"/>
        </w:rPr>
        <w:t xml:space="preserve"> επάγγελμα αγροτών</w:t>
      </w:r>
      <w:r>
        <w:rPr>
          <w:rFonts w:eastAsia="Times New Roman"/>
          <w:szCs w:val="24"/>
        </w:rPr>
        <w:t>,</w:t>
      </w:r>
      <w:r w:rsidRPr="00530036">
        <w:rPr>
          <w:rFonts w:eastAsia="Times New Roman"/>
          <w:szCs w:val="24"/>
        </w:rPr>
        <w:t xml:space="preserve"> </w:t>
      </w:r>
      <w:r>
        <w:rPr>
          <w:rFonts w:eastAsia="Times New Roman"/>
          <w:szCs w:val="24"/>
        </w:rPr>
        <w:t>α</w:t>
      </w:r>
      <w:r w:rsidRPr="00530036">
        <w:rPr>
          <w:rFonts w:eastAsia="Times New Roman"/>
          <w:szCs w:val="24"/>
        </w:rPr>
        <w:t xml:space="preserve">λλά και οι παρατάσεις που δίδονται για </w:t>
      </w:r>
      <w:r w:rsidRPr="00530036">
        <w:rPr>
          <w:rFonts w:eastAsia="Times New Roman"/>
          <w:szCs w:val="24"/>
        </w:rPr>
        <w:t>τακτοποίηση αυθα</w:t>
      </w:r>
      <w:r>
        <w:rPr>
          <w:rFonts w:eastAsia="Times New Roman"/>
          <w:szCs w:val="24"/>
        </w:rPr>
        <w:t>ί</w:t>
      </w:r>
      <w:r w:rsidRPr="00530036">
        <w:rPr>
          <w:rFonts w:eastAsia="Times New Roman"/>
          <w:szCs w:val="24"/>
        </w:rPr>
        <w:t>ρ</w:t>
      </w:r>
      <w:r>
        <w:rPr>
          <w:rFonts w:eastAsia="Times New Roman"/>
          <w:szCs w:val="24"/>
        </w:rPr>
        <w:t>ε</w:t>
      </w:r>
      <w:r w:rsidRPr="00530036">
        <w:rPr>
          <w:rFonts w:eastAsia="Times New Roman"/>
          <w:szCs w:val="24"/>
        </w:rPr>
        <w:t>των κατασκευών</w:t>
      </w:r>
      <w:r>
        <w:rPr>
          <w:rFonts w:eastAsia="Times New Roman"/>
          <w:szCs w:val="24"/>
        </w:rPr>
        <w:t>. Ειδικά δε,</w:t>
      </w:r>
      <w:r w:rsidRPr="00530036">
        <w:rPr>
          <w:rFonts w:eastAsia="Times New Roman"/>
          <w:szCs w:val="24"/>
        </w:rPr>
        <w:t xml:space="preserve"> για το τελευταίο</w:t>
      </w:r>
      <w:r>
        <w:rPr>
          <w:rFonts w:eastAsia="Times New Roman"/>
          <w:szCs w:val="24"/>
        </w:rPr>
        <w:t>,</w:t>
      </w:r>
      <w:r w:rsidRPr="00530036">
        <w:rPr>
          <w:rFonts w:eastAsia="Times New Roman"/>
          <w:szCs w:val="24"/>
        </w:rPr>
        <w:t xml:space="preserve"> </w:t>
      </w:r>
      <w:r>
        <w:rPr>
          <w:rFonts w:eastAsia="Times New Roman"/>
          <w:szCs w:val="24"/>
        </w:rPr>
        <w:t>π</w:t>
      </w:r>
      <w:r w:rsidRPr="00530036">
        <w:rPr>
          <w:rFonts w:eastAsia="Times New Roman"/>
          <w:szCs w:val="24"/>
        </w:rPr>
        <w:t xml:space="preserve">ιστεύω πως η παράταση που δίδεται μέχρι 31 Δεκεμβρίου </w:t>
      </w:r>
      <w:r w:rsidRPr="00530036">
        <w:rPr>
          <w:rFonts w:eastAsia="Times New Roman"/>
          <w:szCs w:val="24"/>
        </w:rPr>
        <w:lastRenderedPageBreak/>
        <w:t>2019 στην ισχύ των αδειών επισκευής κτισμάτων σεισμ</w:t>
      </w:r>
      <w:r>
        <w:rPr>
          <w:rFonts w:eastAsia="Times New Roman"/>
          <w:szCs w:val="24"/>
        </w:rPr>
        <w:t>ό</w:t>
      </w:r>
      <w:r w:rsidRPr="00530036">
        <w:rPr>
          <w:rFonts w:eastAsia="Times New Roman"/>
          <w:szCs w:val="24"/>
        </w:rPr>
        <w:t>πλ</w:t>
      </w:r>
      <w:r>
        <w:rPr>
          <w:rFonts w:eastAsia="Times New Roman"/>
          <w:szCs w:val="24"/>
        </w:rPr>
        <w:t>η</w:t>
      </w:r>
      <w:r w:rsidRPr="00530036">
        <w:rPr>
          <w:rFonts w:eastAsia="Times New Roman"/>
          <w:szCs w:val="24"/>
        </w:rPr>
        <w:t>κτων και πυρόπληκτων περιοχών</w:t>
      </w:r>
      <w:r>
        <w:rPr>
          <w:rFonts w:eastAsia="Times New Roman"/>
          <w:szCs w:val="24"/>
        </w:rPr>
        <w:t>,</w:t>
      </w:r>
      <w:r w:rsidRPr="00530036">
        <w:rPr>
          <w:rFonts w:eastAsia="Times New Roman"/>
          <w:szCs w:val="24"/>
        </w:rPr>
        <w:t xml:space="preserve"> αλλά και η παράταση κατά τρία έτη της ισχύος των οι</w:t>
      </w:r>
      <w:r w:rsidRPr="00530036">
        <w:rPr>
          <w:rFonts w:eastAsia="Times New Roman"/>
          <w:szCs w:val="24"/>
        </w:rPr>
        <w:t xml:space="preserve">κοδομικών αδειών και των αδειών δόμησης που εκδόθηκαν και λήγουν από </w:t>
      </w:r>
      <w:r>
        <w:rPr>
          <w:rFonts w:eastAsia="Times New Roman"/>
          <w:szCs w:val="24"/>
        </w:rPr>
        <w:t>1</w:t>
      </w:r>
      <w:r w:rsidRPr="00AD5F1E">
        <w:rPr>
          <w:rFonts w:eastAsia="Times New Roman"/>
          <w:szCs w:val="24"/>
          <w:vertAlign w:val="superscript"/>
        </w:rPr>
        <w:t>ης</w:t>
      </w:r>
      <w:r w:rsidRPr="00530036">
        <w:rPr>
          <w:rFonts w:eastAsia="Times New Roman"/>
          <w:szCs w:val="24"/>
        </w:rPr>
        <w:t xml:space="preserve"> Μαρτίου 2016 έως και 31 Δεκεμβρίου 2018 είναι μέτρα δίκαια και επιβεβλημένα</w:t>
      </w:r>
      <w:r>
        <w:rPr>
          <w:rFonts w:eastAsia="Times New Roman"/>
          <w:szCs w:val="24"/>
        </w:rPr>
        <w:t>.</w:t>
      </w:r>
      <w:r w:rsidRPr="00530036">
        <w:rPr>
          <w:rFonts w:eastAsia="Times New Roman"/>
          <w:szCs w:val="24"/>
        </w:rPr>
        <w:t xml:space="preserve"> </w:t>
      </w:r>
    </w:p>
    <w:p w14:paraId="6B948F04" w14:textId="77777777" w:rsidR="00244F6B" w:rsidRDefault="006574B6">
      <w:pPr>
        <w:tabs>
          <w:tab w:val="center" w:pos="4753"/>
          <w:tab w:val="left" w:pos="6156"/>
        </w:tabs>
        <w:spacing w:after="0"/>
        <w:jc w:val="both"/>
        <w:rPr>
          <w:rFonts w:eastAsia="Times New Roman"/>
          <w:szCs w:val="24"/>
        </w:rPr>
      </w:pPr>
      <w:r>
        <w:rPr>
          <w:rFonts w:eastAsia="Times New Roman"/>
          <w:szCs w:val="24"/>
        </w:rPr>
        <w:t>Κοινωνικά δίκαιη, επίσης</w:t>
      </w:r>
      <w:r w:rsidRPr="00530036">
        <w:rPr>
          <w:rFonts w:eastAsia="Times New Roman"/>
          <w:szCs w:val="24"/>
        </w:rPr>
        <w:t xml:space="preserve"> και επιβεβλημένη λύση δίδεται και στο πρόβλημα του οικισμού Αναργύρων του </w:t>
      </w:r>
      <w:r>
        <w:rPr>
          <w:rFonts w:eastAsia="Times New Roman"/>
          <w:szCs w:val="24"/>
        </w:rPr>
        <w:t>Δ</w:t>
      </w:r>
      <w:r w:rsidRPr="00530036">
        <w:rPr>
          <w:rFonts w:eastAsia="Times New Roman"/>
          <w:szCs w:val="24"/>
        </w:rPr>
        <w:t xml:space="preserve">ήμου </w:t>
      </w:r>
      <w:r w:rsidRPr="00530036">
        <w:rPr>
          <w:rFonts w:eastAsia="Times New Roman"/>
          <w:szCs w:val="24"/>
        </w:rPr>
        <w:t>Αμυνταίου στη Φλώρινα</w:t>
      </w:r>
      <w:r>
        <w:rPr>
          <w:rFonts w:eastAsia="Times New Roman"/>
          <w:szCs w:val="24"/>
        </w:rPr>
        <w:t>,</w:t>
      </w:r>
      <w:r w:rsidRPr="00530036">
        <w:rPr>
          <w:rFonts w:eastAsia="Times New Roman"/>
          <w:szCs w:val="24"/>
        </w:rPr>
        <w:t xml:space="preserve"> μέσω των άρθρων 17 και 18</w:t>
      </w:r>
      <w:r>
        <w:rPr>
          <w:rFonts w:eastAsia="Times New Roman"/>
          <w:szCs w:val="24"/>
        </w:rPr>
        <w:t>.</w:t>
      </w:r>
      <w:r w:rsidRPr="00530036">
        <w:rPr>
          <w:rFonts w:eastAsia="Times New Roman"/>
          <w:szCs w:val="24"/>
        </w:rPr>
        <w:t xml:space="preserve"> </w:t>
      </w:r>
      <w:r>
        <w:rPr>
          <w:rFonts w:eastAsia="Times New Roman"/>
          <w:szCs w:val="24"/>
        </w:rPr>
        <w:t>Γ</w:t>
      </w:r>
      <w:r w:rsidRPr="00530036">
        <w:rPr>
          <w:rFonts w:eastAsia="Times New Roman"/>
          <w:szCs w:val="24"/>
        </w:rPr>
        <w:t xml:space="preserve">νωρίζουμε όλοι μας τα προβλήματα που δημιουργήθηκαν μετά την κατολίσθηση του </w:t>
      </w:r>
      <w:r>
        <w:rPr>
          <w:rFonts w:eastAsia="Times New Roman"/>
          <w:szCs w:val="24"/>
        </w:rPr>
        <w:t>ο</w:t>
      </w:r>
      <w:r w:rsidRPr="00530036">
        <w:rPr>
          <w:rFonts w:eastAsia="Times New Roman"/>
          <w:szCs w:val="24"/>
        </w:rPr>
        <w:t xml:space="preserve">ρυχείου Αμυνταίου που έγινε στις 10 Ιουνίου </w:t>
      </w:r>
      <w:r>
        <w:rPr>
          <w:rFonts w:eastAsia="Times New Roman"/>
          <w:szCs w:val="24"/>
        </w:rPr>
        <w:t xml:space="preserve">του </w:t>
      </w:r>
      <w:r w:rsidRPr="00530036">
        <w:rPr>
          <w:rFonts w:eastAsia="Times New Roman"/>
          <w:szCs w:val="24"/>
        </w:rPr>
        <w:t>2017 και είχε ως αποτέλεσμα να συμπαρασύρει μέρος του χωριού Ανάργυροι και να π</w:t>
      </w:r>
      <w:r w:rsidRPr="00530036">
        <w:rPr>
          <w:rFonts w:eastAsia="Times New Roman"/>
          <w:szCs w:val="24"/>
        </w:rPr>
        <w:t>ροκαλέσει ζημιές στους δρόμους και στα δί</w:t>
      </w:r>
      <w:r>
        <w:rPr>
          <w:rFonts w:eastAsia="Times New Roman"/>
          <w:szCs w:val="24"/>
        </w:rPr>
        <w:t>κ</w:t>
      </w:r>
      <w:r w:rsidRPr="00530036">
        <w:rPr>
          <w:rFonts w:eastAsia="Times New Roman"/>
          <w:szCs w:val="24"/>
        </w:rPr>
        <w:t>τυα της περιοχή</w:t>
      </w:r>
      <w:r>
        <w:rPr>
          <w:rFonts w:eastAsia="Times New Roman"/>
          <w:szCs w:val="24"/>
        </w:rPr>
        <w:t>.</w:t>
      </w:r>
      <w:r w:rsidRPr="00530036">
        <w:rPr>
          <w:rFonts w:eastAsia="Times New Roman"/>
          <w:szCs w:val="24"/>
        </w:rPr>
        <w:t xml:space="preserve"> </w:t>
      </w:r>
      <w:r>
        <w:rPr>
          <w:rFonts w:eastAsia="Times New Roman"/>
          <w:szCs w:val="24"/>
        </w:rPr>
        <w:t>Η</w:t>
      </w:r>
      <w:r w:rsidRPr="00530036">
        <w:rPr>
          <w:rFonts w:eastAsia="Times New Roman"/>
          <w:szCs w:val="24"/>
        </w:rPr>
        <w:t xml:space="preserve"> εκκένωση του χωριού των Αναργύρων και </w:t>
      </w:r>
      <w:r>
        <w:rPr>
          <w:rFonts w:eastAsia="Times New Roman"/>
          <w:szCs w:val="24"/>
        </w:rPr>
        <w:t xml:space="preserve">η </w:t>
      </w:r>
      <w:r w:rsidRPr="00530036">
        <w:rPr>
          <w:rFonts w:eastAsia="Times New Roman"/>
          <w:szCs w:val="24"/>
        </w:rPr>
        <w:t xml:space="preserve">μετεγκατάσταση των κατοίκων σε άλλη περιοχή είναι </w:t>
      </w:r>
      <w:r>
        <w:rPr>
          <w:rFonts w:eastAsia="Times New Roman"/>
          <w:szCs w:val="24"/>
        </w:rPr>
        <w:t xml:space="preserve">η </w:t>
      </w:r>
      <w:r w:rsidRPr="00530036">
        <w:rPr>
          <w:rFonts w:eastAsia="Times New Roman"/>
          <w:szCs w:val="24"/>
        </w:rPr>
        <w:t xml:space="preserve">μοναδική αλλά και </w:t>
      </w:r>
      <w:r>
        <w:rPr>
          <w:rFonts w:eastAsia="Times New Roman"/>
          <w:szCs w:val="24"/>
        </w:rPr>
        <w:t xml:space="preserve">η </w:t>
      </w:r>
      <w:r w:rsidRPr="00530036">
        <w:rPr>
          <w:rFonts w:eastAsia="Times New Roman"/>
          <w:szCs w:val="24"/>
        </w:rPr>
        <w:t>ενδεδειγμένη λύση και για το</w:t>
      </w:r>
      <w:r>
        <w:rPr>
          <w:rFonts w:eastAsia="Times New Roman"/>
          <w:szCs w:val="24"/>
        </w:rPr>
        <w:t>ν</w:t>
      </w:r>
      <w:r w:rsidRPr="00530036">
        <w:rPr>
          <w:rFonts w:eastAsia="Times New Roman"/>
          <w:szCs w:val="24"/>
        </w:rPr>
        <w:t xml:space="preserve"> λόγο αυτό</w:t>
      </w:r>
      <w:r>
        <w:rPr>
          <w:rFonts w:eastAsia="Times New Roman"/>
          <w:szCs w:val="24"/>
        </w:rPr>
        <w:t>,</w:t>
      </w:r>
      <w:r w:rsidRPr="00530036">
        <w:rPr>
          <w:rFonts w:eastAsia="Times New Roman"/>
          <w:szCs w:val="24"/>
        </w:rPr>
        <w:t xml:space="preserve"> δια του παρόντος σχεδίου νόμου</w:t>
      </w:r>
      <w:r>
        <w:rPr>
          <w:rFonts w:eastAsia="Times New Roman"/>
          <w:szCs w:val="24"/>
        </w:rPr>
        <w:t>,</w:t>
      </w:r>
      <w:r w:rsidRPr="00530036">
        <w:rPr>
          <w:rFonts w:eastAsia="Times New Roman"/>
          <w:szCs w:val="24"/>
        </w:rPr>
        <w:t xml:space="preserve"> η Περιφέρε</w:t>
      </w:r>
      <w:r w:rsidRPr="00530036">
        <w:rPr>
          <w:rFonts w:eastAsia="Times New Roman"/>
          <w:szCs w:val="24"/>
        </w:rPr>
        <w:t>ια Δυτικής Μακεδονίας ορίζεται ως φορέας υλοποίησης της απαλλοτρίωσης του οικισμού του Δήμου Αμυνταίου</w:t>
      </w:r>
      <w:r>
        <w:rPr>
          <w:rFonts w:eastAsia="Times New Roman"/>
          <w:szCs w:val="24"/>
        </w:rPr>
        <w:t>,</w:t>
      </w:r>
      <w:r w:rsidRPr="00530036">
        <w:rPr>
          <w:rFonts w:eastAsia="Times New Roman"/>
          <w:szCs w:val="24"/>
        </w:rPr>
        <w:t xml:space="preserve"> μέσω πιστώσεων του Προγράμματος Δη</w:t>
      </w:r>
      <w:r w:rsidRPr="00530036">
        <w:rPr>
          <w:rFonts w:eastAsia="Times New Roman"/>
          <w:szCs w:val="24"/>
        </w:rPr>
        <w:lastRenderedPageBreak/>
        <w:t>μοσίων Επενδύσεων</w:t>
      </w:r>
      <w:r>
        <w:rPr>
          <w:rFonts w:eastAsia="Times New Roman"/>
          <w:szCs w:val="24"/>
        </w:rPr>
        <w:t>,</w:t>
      </w:r>
      <w:r w:rsidRPr="00530036">
        <w:rPr>
          <w:rFonts w:eastAsia="Times New Roman"/>
          <w:szCs w:val="24"/>
        </w:rPr>
        <w:t xml:space="preserve"> προκειμένου να προχωρήσει η όλη διαδικασία και οι συνάνθρωπ</w:t>
      </w:r>
      <w:r>
        <w:rPr>
          <w:rFonts w:eastAsia="Times New Roman"/>
          <w:szCs w:val="24"/>
        </w:rPr>
        <w:t>οί μας να νοιώσουν και πάλι ασφα</w:t>
      </w:r>
      <w:r w:rsidRPr="00530036">
        <w:rPr>
          <w:rFonts w:eastAsia="Times New Roman"/>
          <w:szCs w:val="24"/>
        </w:rPr>
        <w:t>λε</w:t>
      </w:r>
      <w:r>
        <w:rPr>
          <w:rFonts w:eastAsia="Times New Roman"/>
          <w:szCs w:val="24"/>
        </w:rPr>
        <w:t>ί</w:t>
      </w:r>
      <w:r w:rsidRPr="00530036">
        <w:rPr>
          <w:rFonts w:eastAsia="Times New Roman"/>
          <w:szCs w:val="24"/>
        </w:rPr>
        <w:t>ς κάν</w:t>
      </w:r>
      <w:r w:rsidRPr="00530036">
        <w:rPr>
          <w:rFonts w:eastAsia="Times New Roman"/>
          <w:szCs w:val="24"/>
        </w:rPr>
        <w:t xml:space="preserve">οντας </w:t>
      </w:r>
      <w:r>
        <w:rPr>
          <w:rFonts w:eastAsia="Times New Roman"/>
          <w:szCs w:val="24"/>
        </w:rPr>
        <w:t>μια</w:t>
      </w:r>
      <w:r w:rsidRPr="00530036">
        <w:rPr>
          <w:rFonts w:eastAsia="Times New Roman"/>
          <w:szCs w:val="24"/>
        </w:rPr>
        <w:t xml:space="preserve"> νέα αρχή</w:t>
      </w:r>
      <w:r>
        <w:rPr>
          <w:rFonts w:eastAsia="Times New Roman"/>
          <w:szCs w:val="24"/>
        </w:rPr>
        <w:t>.</w:t>
      </w:r>
    </w:p>
    <w:p w14:paraId="6B948F05" w14:textId="77777777" w:rsidR="00244F6B" w:rsidRDefault="006574B6">
      <w:pPr>
        <w:tabs>
          <w:tab w:val="center" w:pos="4753"/>
          <w:tab w:val="left" w:pos="6156"/>
        </w:tabs>
        <w:spacing w:after="0"/>
        <w:jc w:val="both"/>
        <w:rPr>
          <w:rFonts w:eastAsia="Times New Roman"/>
          <w:szCs w:val="24"/>
        </w:rPr>
      </w:pPr>
      <w:r>
        <w:rPr>
          <w:rFonts w:eastAsia="Times New Roman"/>
          <w:szCs w:val="24"/>
        </w:rPr>
        <w:t>Τ</w:t>
      </w:r>
      <w:r w:rsidRPr="00530036">
        <w:rPr>
          <w:rFonts w:eastAsia="Times New Roman"/>
          <w:szCs w:val="24"/>
        </w:rPr>
        <w:t>έλος</w:t>
      </w:r>
      <w:r>
        <w:rPr>
          <w:rFonts w:eastAsia="Times New Roman"/>
          <w:szCs w:val="24"/>
        </w:rPr>
        <w:t>,</w:t>
      </w:r>
      <w:r w:rsidRPr="00530036">
        <w:rPr>
          <w:rFonts w:eastAsia="Times New Roman"/>
          <w:szCs w:val="24"/>
        </w:rPr>
        <w:t xml:space="preserve"> </w:t>
      </w:r>
      <w:r>
        <w:rPr>
          <w:rFonts w:eastAsia="Times New Roman"/>
          <w:szCs w:val="24"/>
        </w:rPr>
        <w:t>α</w:t>
      </w:r>
      <w:r w:rsidRPr="00530036">
        <w:rPr>
          <w:rFonts w:eastAsia="Times New Roman"/>
          <w:szCs w:val="24"/>
        </w:rPr>
        <w:t xml:space="preserve">ναφορικά με το δεύτερο μέρος </w:t>
      </w:r>
      <w:r>
        <w:rPr>
          <w:rFonts w:eastAsia="Times New Roman"/>
          <w:szCs w:val="24"/>
        </w:rPr>
        <w:t xml:space="preserve">και συγκεκριμένα </w:t>
      </w:r>
      <w:r w:rsidRPr="00530036">
        <w:rPr>
          <w:rFonts w:eastAsia="Times New Roman"/>
          <w:szCs w:val="24"/>
        </w:rPr>
        <w:t xml:space="preserve">για την περιοχή υπόγειας αποθήκης φυσικού αερίου </w:t>
      </w:r>
      <w:r>
        <w:rPr>
          <w:rFonts w:eastAsia="Times New Roman"/>
          <w:szCs w:val="24"/>
        </w:rPr>
        <w:t>«Ν</w:t>
      </w:r>
      <w:r w:rsidRPr="00530036">
        <w:rPr>
          <w:rFonts w:eastAsia="Times New Roman"/>
          <w:szCs w:val="24"/>
        </w:rPr>
        <w:t>ότια Καβάλα</w:t>
      </w:r>
      <w:r>
        <w:rPr>
          <w:rFonts w:eastAsia="Times New Roman"/>
          <w:szCs w:val="24"/>
        </w:rPr>
        <w:t>»,</w:t>
      </w:r>
      <w:r w:rsidRPr="00530036">
        <w:rPr>
          <w:rFonts w:eastAsia="Times New Roman"/>
          <w:szCs w:val="24"/>
        </w:rPr>
        <w:t xml:space="preserve"> όπως ορίζει </w:t>
      </w:r>
      <w:r>
        <w:rPr>
          <w:rFonts w:eastAsia="Times New Roman"/>
          <w:szCs w:val="24"/>
        </w:rPr>
        <w:t>το άρθρο 22 του σχεδίου νόμου</w:t>
      </w:r>
      <w:r w:rsidRPr="00530036">
        <w:rPr>
          <w:rFonts w:eastAsia="Times New Roman"/>
          <w:szCs w:val="24"/>
        </w:rPr>
        <w:t xml:space="preserve"> παρατείνεται μέχρι το 2020 </w:t>
      </w:r>
      <w:r>
        <w:rPr>
          <w:rFonts w:eastAsia="Times New Roman"/>
          <w:szCs w:val="24"/>
        </w:rPr>
        <w:t xml:space="preserve">η </w:t>
      </w:r>
      <w:r w:rsidRPr="00530036">
        <w:rPr>
          <w:rFonts w:eastAsia="Times New Roman"/>
          <w:szCs w:val="24"/>
        </w:rPr>
        <w:t xml:space="preserve">διάρκεια άδειας εκμετάλλευσης </w:t>
      </w:r>
      <w:r>
        <w:rPr>
          <w:rFonts w:eastAsia="Times New Roman"/>
          <w:szCs w:val="24"/>
        </w:rPr>
        <w:t>της «</w:t>
      </w:r>
      <w:r w:rsidRPr="00530036">
        <w:rPr>
          <w:rFonts w:eastAsia="Times New Roman"/>
          <w:szCs w:val="24"/>
        </w:rPr>
        <w:t xml:space="preserve">Νότιας </w:t>
      </w:r>
      <w:r w:rsidRPr="00530036">
        <w:rPr>
          <w:rFonts w:eastAsia="Times New Roman"/>
          <w:szCs w:val="24"/>
        </w:rPr>
        <w:t>Καβάλας</w:t>
      </w:r>
      <w:r>
        <w:rPr>
          <w:rFonts w:eastAsia="Times New Roman"/>
          <w:szCs w:val="24"/>
        </w:rPr>
        <w:t>»</w:t>
      </w:r>
      <w:r w:rsidRPr="00530036">
        <w:rPr>
          <w:rFonts w:eastAsia="Times New Roman"/>
          <w:szCs w:val="24"/>
        </w:rPr>
        <w:t xml:space="preserve"> </w:t>
      </w:r>
      <w:r>
        <w:rPr>
          <w:rFonts w:eastAsia="Times New Roman"/>
          <w:szCs w:val="24"/>
        </w:rPr>
        <w:t>μ</w:t>
      </w:r>
      <w:r w:rsidRPr="00530036">
        <w:rPr>
          <w:rFonts w:eastAsia="Times New Roman"/>
          <w:szCs w:val="24"/>
        </w:rPr>
        <w:t xml:space="preserve">ε δυνατότητα παράτασης ενός ακόμη έτους και ως την </w:t>
      </w:r>
      <w:r>
        <w:rPr>
          <w:rFonts w:eastAsia="Times New Roman"/>
          <w:szCs w:val="24"/>
        </w:rPr>
        <w:t>23</w:t>
      </w:r>
      <w:r w:rsidRPr="004D102F">
        <w:rPr>
          <w:rFonts w:eastAsia="Times New Roman"/>
          <w:szCs w:val="24"/>
          <w:vertAlign w:val="superscript"/>
        </w:rPr>
        <w:t>η</w:t>
      </w:r>
      <w:r>
        <w:rPr>
          <w:rFonts w:eastAsia="Times New Roman"/>
          <w:szCs w:val="24"/>
        </w:rPr>
        <w:t xml:space="preserve"> </w:t>
      </w:r>
      <w:r w:rsidRPr="00530036">
        <w:rPr>
          <w:rFonts w:eastAsia="Times New Roman"/>
          <w:szCs w:val="24"/>
        </w:rPr>
        <w:t>Νοεμβρίου 2021</w:t>
      </w:r>
      <w:r>
        <w:rPr>
          <w:rFonts w:eastAsia="Times New Roman"/>
          <w:szCs w:val="24"/>
        </w:rPr>
        <w:t>,</w:t>
      </w:r>
      <w:r w:rsidRPr="00530036">
        <w:rPr>
          <w:rFonts w:eastAsia="Times New Roman"/>
          <w:szCs w:val="24"/>
        </w:rPr>
        <w:t xml:space="preserve"> εφόσον αιτηθεί ο ανάδοχος </w:t>
      </w:r>
      <w:r>
        <w:rPr>
          <w:rFonts w:eastAsia="Times New Roman"/>
          <w:szCs w:val="24"/>
        </w:rPr>
        <w:t>κ</w:t>
      </w:r>
      <w:r w:rsidRPr="00530036">
        <w:rPr>
          <w:rFonts w:eastAsia="Times New Roman"/>
          <w:szCs w:val="24"/>
        </w:rPr>
        <w:t xml:space="preserve">αι </w:t>
      </w:r>
      <w:r>
        <w:rPr>
          <w:rFonts w:eastAsia="Times New Roman"/>
          <w:szCs w:val="24"/>
        </w:rPr>
        <w:t>εκ</w:t>
      </w:r>
      <w:r w:rsidRPr="00530036">
        <w:rPr>
          <w:rFonts w:eastAsia="Times New Roman"/>
          <w:szCs w:val="24"/>
        </w:rPr>
        <w:t>δοθεί η ανάλογη απόφαση από τον Υπουργό Περιβάλλοντος και Ενέργειας</w:t>
      </w:r>
      <w:r>
        <w:rPr>
          <w:rFonts w:eastAsia="Times New Roman"/>
          <w:szCs w:val="24"/>
        </w:rPr>
        <w:t>.</w:t>
      </w:r>
    </w:p>
    <w:p w14:paraId="6B948F06" w14:textId="77777777" w:rsidR="00244F6B" w:rsidRDefault="006574B6">
      <w:pPr>
        <w:tabs>
          <w:tab w:val="center" w:pos="4753"/>
          <w:tab w:val="left" w:pos="6156"/>
        </w:tabs>
        <w:spacing w:after="0"/>
        <w:jc w:val="both"/>
        <w:rPr>
          <w:rFonts w:eastAsia="Times New Roman"/>
          <w:szCs w:val="24"/>
        </w:rPr>
      </w:pPr>
      <w:r>
        <w:rPr>
          <w:rFonts w:eastAsia="Times New Roman"/>
          <w:szCs w:val="24"/>
        </w:rPr>
        <w:t>Π</w:t>
      </w:r>
      <w:r w:rsidRPr="00530036">
        <w:rPr>
          <w:rFonts w:eastAsia="Times New Roman"/>
          <w:szCs w:val="24"/>
        </w:rPr>
        <w:t>αράλληλα</w:t>
      </w:r>
      <w:r>
        <w:rPr>
          <w:rFonts w:eastAsia="Times New Roman"/>
          <w:szCs w:val="24"/>
        </w:rPr>
        <w:t>,</w:t>
      </w:r>
      <w:r w:rsidRPr="00530036">
        <w:rPr>
          <w:rFonts w:eastAsia="Times New Roman"/>
          <w:szCs w:val="24"/>
        </w:rPr>
        <w:t xml:space="preserve"> σύμφωνα με το περιεχόμενο της υπό</w:t>
      </w:r>
      <w:r>
        <w:rPr>
          <w:rFonts w:eastAsia="Times New Roman"/>
          <w:szCs w:val="24"/>
        </w:rPr>
        <w:t xml:space="preserve"> κύρωσης</w:t>
      </w:r>
      <w:r w:rsidRPr="00530036">
        <w:rPr>
          <w:rFonts w:eastAsia="Times New Roman"/>
          <w:szCs w:val="24"/>
        </w:rPr>
        <w:t xml:space="preserve"> </w:t>
      </w:r>
      <w:r>
        <w:rPr>
          <w:rFonts w:eastAsia="Times New Roman"/>
          <w:szCs w:val="24"/>
        </w:rPr>
        <w:t>τροποποίησης,</w:t>
      </w:r>
      <w:r w:rsidRPr="00530036">
        <w:rPr>
          <w:rFonts w:eastAsia="Times New Roman"/>
          <w:szCs w:val="24"/>
        </w:rPr>
        <w:t xml:space="preserve"> στην πε</w:t>
      </w:r>
      <w:r w:rsidRPr="00530036">
        <w:rPr>
          <w:rFonts w:eastAsia="Times New Roman"/>
          <w:szCs w:val="24"/>
        </w:rPr>
        <w:t xml:space="preserve">ρίπτωση που ολοκληρωθεί η διαγωνιστική διαδικασία που θα διεξαγάγει το Ταμείο Αξιοποίησης Ιδιωτικής Περιουσίας του </w:t>
      </w:r>
      <w:r>
        <w:rPr>
          <w:rFonts w:eastAsia="Times New Roman"/>
          <w:szCs w:val="24"/>
        </w:rPr>
        <w:t>δ</w:t>
      </w:r>
      <w:r w:rsidRPr="00530036">
        <w:rPr>
          <w:rFonts w:eastAsia="Times New Roman"/>
          <w:szCs w:val="24"/>
        </w:rPr>
        <w:t xml:space="preserve">ημοσίου σχετικά με την παραχώρηση του δικαιώματος χρήσης ανάπτυξης και εκμετάλλευσης ως χώρου αποθήκευσης φυσικού αερίου του </w:t>
      </w:r>
      <w:r>
        <w:rPr>
          <w:rFonts w:eastAsia="Times New Roman"/>
          <w:szCs w:val="24"/>
        </w:rPr>
        <w:t>υπόγειου</w:t>
      </w:r>
      <w:r w:rsidRPr="00530036">
        <w:rPr>
          <w:rFonts w:eastAsia="Times New Roman"/>
          <w:szCs w:val="24"/>
        </w:rPr>
        <w:t xml:space="preserve"> φυσικο</w:t>
      </w:r>
      <w:r w:rsidRPr="00530036">
        <w:rPr>
          <w:rFonts w:eastAsia="Times New Roman"/>
          <w:szCs w:val="24"/>
        </w:rPr>
        <w:t xml:space="preserve">ύ χώρου της περιοχής υπόγειας αποθήκης φυσικού αερίου </w:t>
      </w:r>
      <w:r>
        <w:rPr>
          <w:rFonts w:eastAsia="Times New Roman"/>
          <w:szCs w:val="24"/>
        </w:rPr>
        <w:t>«Ν</w:t>
      </w:r>
      <w:r w:rsidRPr="00530036">
        <w:rPr>
          <w:rFonts w:eastAsia="Times New Roman"/>
          <w:szCs w:val="24"/>
        </w:rPr>
        <w:t>ότια Κα</w:t>
      </w:r>
      <w:r w:rsidRPr="00530036">
        <w:rPr>
          <w:rFonts w:eastAsia="Times New Roman"/>
          <w:szCs w:val="24"/>
        </w:rPr>
        <w:lastRenderedPageBreak/>
        <w:t>βάλα</w:t>
      </w:r>
      <w:r>
        <w:rPr>
          <w:rFonts w:eastAsia="Times New Roman"/>
          <w:szCs w:val="24"/>
        </w:rPr>
        <w:t>»</w:t>
      </w:r>
      <w:r w:rsidRPr="00530036">
        <w:rPr>
          <w:rFonts w:eastAsia="Times New Roman"/>
          <w:szCs w:val="24"/>
        </w:rPr>
        <w:t xml:space="preserve"> πριν από το πέρας της άδειας εκμετάλλευσης που προβλέπεται</w:t>
      </w:r>
      <w:r>
        <w:rPr>
          <w:rFonts w:eastAsia="Times New Roman"/>
          <w:szCs w:val="24"/>
        </w:rPr>
        <w:t>,</w:t>
      </w:r>
      <w:r w:rsidRPr="00530036">
        <w:rPr>
          <w:rFonts w:eastAsia="Times New Roman"/>
          <w:szCs w:val="24"/>
        </w:rPr>
        <w:t xml:space="preserve"> τότε θα ακολουθήσει </w:t>
      </w:r>
      <w:r>
        <w:rPr>
          <w:rFonts w:eastAsia="Times New Roman"/>
          <w:szCs w:val="24"/>
        </w:rPr>
        <w:t>-</w:t>
      </w:r>
      <w:r w:rsidRPr="00530036">
        <w:rPr>
          <w:rFonts w:eastAsia="Times New Roman"/>
          <w:szCs w:val="24"/>
        </w:rPr>
        <w:t>όπως ορίζεται</w:t>
      </w:r>
      <w:r>
        <w:rPr>
          <w:rFonts w:eastAsia="Times New Roman"/>
          <w:szCs w:val="24"/>
        </w:rPr>
        <w:t>-</w:t>
      </w:r>
      <w:r w:rsidRPr="00530036">
        <w:rPr>
          <w:rFonts w:eastAsia="Times New Roman"/>
          <w:szCs w:val="24"/>
        </w:rPr>
        <w:t xml:space="preserve"> η συγκεκριμένη χρήση</w:t>
      </w:r>
      <w:r>
        <w:rPr>
          <w:rFonts w:eastAsia="Times New Roman"/>
          <w:szCs w:val="24"/>
        </w:rPr>
        <w:t>.</w:t>
      </w:r>
      <w:r w:rsidRPr="00530036">
        <w:rPr>
          <w:rFonts w:eastAsia="Times New Roman"/>
          <w:szCs w:val="24"/>
        </w:rPr>
        <w:t xml:space="preserve"> </w:t>
      </w:r>
      <w:r>
        <w:rPr>
          <w:rFonts w:eastAsia="Times New Roman"/>
          <w:szCs w:val="24"/>
        </w:rPr>
        <w:t>Η</w:t>
      </w:r>
      <w:r w:rsidRPr="00530036">
        <w:rPr>
          <w:rFonts w:eastAsia="Times New Roman"/>
          <w:szCs w:val="24"/>
        </w:rPr>
        <w:t xml:space="preserve"> τροποποίηση αυτή έρχεται σε συνέχεια αντίστοιχων τροποποιήσεων της </w:t>
      </w:r>
      <w:r>
        <w:rPr>
          <w:rFonts w:eastAsia="Times New Roman"/>
          <w:szCs w:val="24"/>
        </w:rPr>
        <w:t>σ</w:t>
      </w:r>
      <w:r w:rsidRPr="00530036">
        <w:rPr>
          <w:rFonts w:eastAsia="Times New Roman"/>
          <w:szCs w:val="24"/>
        </w:rPr>
        <w:t>ύμβασης που έχει γίνει στο παρελθόν</w:t>
      </w:r>
      <w:r>
        <w:rPr>
          <w:rFonts w:eastAsia="Times New Roman"/>
          <w:szCs w:val="24"/>
        </w:rPr>
        <w:t xml:space="preserve">. Μάλιστα πρόκειται </w:t>
      </w:r>
      <w:r w:rsidRPr="00530036">
        <w:rPr>
          <w:rFonts w:eastAsia="Times New Roman"/>
          <w:szCs w:val="24"/>
        </w:rPr>
        <w:t xml:space="preserve">για την πέμπτη </w:t>
      </w:r>
      <w:r>
        <w:rPr>
          <w:rFonts w:eastAsia="Times New Roman"/>
          <w:szCs w:val="24"/>
        </w:rPr>
        <w:t xml:space="preserve">κατά σειρά, </w:t>
      </w:r>
      <w:r w:rsidRPr="00530036">
        <w:rPr>
          <w:rFonts w:eastAsia="Times New Roman"/>
          <w:szCs w:val="24"/>
        </w:rPr>
        <w:t xml:space="preserve">δεδομένου ότι το κοίτασμα φυσικού αερίου </w:t>
      </w:r>
      <w:r>
        <w:rPr>
          <w:rFonts w:eastAsia="Times New Roman"/>
          <w:szCs w:val="24"/>
        </w:rPr>
        <w:t>«</w:t>
      </w:r>
      <w:r w:rsidRPr="00530036">
        <w:rPr>
          <w:rFonts w:eastAsia="Times New Roman"/>
          <w:szCs w:val="24"/>
        </w:rPr>
        <w:t>Νότια</w:t>
      </w:r>
      <w:r>
        <w:rPr>
          <w:rFonts w:eastAsia="Times New Roman"/>
          <w:szCs w:val="24"/>
        </w:rPr>
        <w:t xml:space="preserve"> Καβάλα»</w:t>
      </w:r>
      <w:r w:rsidRPr="00530036">
        <w:rPr>
          <w:rFonts w:eastAsia="Times New Roman"/>
          <w:szCs w:val="24"/>
        </w:rPr>
        <w:t xml:space="preserve"> δεν έχει εξαντληθεί</w:t>
      </w:r>
      <w:r>
        <w:rPr>
          <w:rFonts w:eastAsia="Times New Roman"/>
          <w:szCs w:val="24"/>
        </w:rPr>
        <w:t>,</w:t>
      </w:r>
      <w:r w:rsidRPr="00530036">
        <w:rPr>
          <w:rFonts w:eastAsia="Times New Roman"/>
          <w:szCs w:val="24"/>
        </w:rPr>
        <w:t xml:space="preserve"> συνεχίζε</w:t>
      </w:r>
      <w:r>
        <w:rPr>
          <w:rFonts w:eastAsia="Times New Roman"/>
          <w:szCs w:val="24"/>
        </w:rPr>
        <w:t>ται</w:t>
      </w:r>
      <w:r w:rsidRPr="00530036">
        <w:rPr>
          <w:rFonts w:eastAsia="Times New Roman"/>
          <w:szCs w:val="24"/>
        </w:rPr>
        <w:t xml:space="preserve"> η εκμετάλλευσ</w:t>
      </w:r>
      <w:r>
        <w:rPr>
          <w:rFonts w:eastAsia="Times New Roman"/>
          <w:szCs w:val="24"/>
        </w:rPr>
        <w:t>ή</w:t>
      </w:r>
      <w:r w:rsidRPr="00530036">
        <w:rPr>
          <w:rFonts w:eastAsia="Times New Roman"/>
          <w:szCs w:val="24"/>
        </w:rPr>
        <w:t xml:space="preserve"> του και συνδέεται λειτουργικά προς το κοίτασμα πετρελαίου του Πρίνου</w:t>
      </w:r>
      <w:r>
        <w:rPr>
          <w:rFonts w:eastAsia="Times New Roman"/>
          <w:szCs w:val="24"/>
        </w:rPr>
        <w:t>.</w:t>
      </w:r>
    </w:p>
    <w:p w14:paraId="6B948F07" w14:textId="77777777" w:rsidR="00244F6B" w:rsidRDefault="006574B6">
      <w:pPr>
        <w:tabs>
          <w:tab w:val="center" w:pos="4753"/>
          <w:tab w:val="left" w:pos="6156"/>
        </w:tabs>
        <w:spacing w:after="0"/>
        <w:jc w:val="both"/>
        <w:rPr>
          <w:rFonts w:eastAsia="Times New Roman"/>
          <w:szCs w:val="24"/>
        </w:rPr>
      </w:pPr>
      <w:r w:rsidRPr="00530036">
        <w:rPr>
          <w:rFonts w:eastAsia="Times New Roman"/>
          <w:szCs w:val="24"/>
        </w:rPr>
        <w:t>Σε κάθε περίπτωση</w:t>
      </w:r>
      <w:r>
        <w:rPr>
          <w:rFonts w:eastAsia="Times New Roman"/>
          <w:szCs w:val="24"/>
        </w:rPr>
        <w:t>,</w:t>
      </w:r>
      <w:r w:rsidRPr="00530036">
        <w:rPr>
          <w:rFonts w:eastAsia="Times New Roman"/>
          <w:szCs w:val="24"/>
        </w:rPr>
        <w:t xml:space="preserve"> </w:t>
      </w:r>
      <w:r>
        <w:rPr>
          <w:rFonts w:eastAsia="Times New Roman"/>
          <w:szCs w:val="24"/>
        </w:rPr>
        <w:t>όμως,</w:t>
      </w:r>
      <w:r w:rsidRPr="00530036">
        <w:rPr>
          <w:rFonts w:eastAsia="Times New Roman"/>
          <w:szCs w:val="24"/>
        </w:rPr>
        <w:t xml:space="preserve"> προβλέπεται η αξιοποίηση και του </w:t>
      </w:r>
      <w:r>
        <w:rPr>
          <w:rFonts w:eastAsia="Times New Roman"/>
          <w:szCs w:val="24"/>
        </w:rPr>
        <w:t>υπόγειου</w:t>
      </w:r>
      <w:r w:rsidRPr="00530036">
        <w:rPr>
          <w:rFonts w:eastAsia="Times New Roman"/>
          <w:szCs w:val="24"/>
        </w:rPr>
        <w:t xml:space="preserve"> φυσικού χώρου που προκύπτει εκ του σχεδόν </w:t>
      </w:r>
      <w:r>
        <w:rPr>
          <w:rFonts w:eastAsia="Times New Roman"/>
          <w:szCs w:val="24"/>
        </w:rPr>
        <w:t>εξαντληθέντος</w:t>
      </w:r>
      <w:r w:rsidRPr="00530036">
        <w:rPr>
          <w:rFonts w:eastAsia="Times New Roman"/>
          <w:szCs w:val="24"/>
        </w:rPr>
        <w:t xml:space="preserve"> κοιτάσματος φυσικού αερίου </w:t>
      </w:r>
      <w:r>
        <w:rPr>
          <w:rFonts w:eastAsia="Times New Roman"/>
          <w:szCs w:val="24"/>
        </w:rPr>
        <w:t>«Ν</w:t>
      </w:r>
      <w:r w:rsidRPr="00530036">
        <w:rPr>
          <w:rFonts w:eastAsia="Times New Roman"/>
          <w:szCs w:val="24"/>
        </w:rPr>
        <w:t>ότια Καβάλα</w:t>
      </w:r>
      <w:r>
        <w:rPr>
          <w:rFonts w:eastAsia="Times New Roman"/>
          <w:szCs w:val="24"/>
        </w:rPr>
        <w:t>»</w:t>
      </w:r>
      <w:r w:rsidRPr="00530036">
        <w:rPr>
          <w:rFonts w:eastAsia="Times New Roman"/>
          <w:szCs w:val="24"/>
        </w:rPr>
        <w:t xml:space="preserve"> ως χώρου αποθήκευσης φυσικού αερίου</w:t>
      </w:r>
      <w:r>
        <w:rPr>
          <w:rFonts w:eastAsia="Times New Roman"/>
          <w:szCs w:val="24"/>
        </w:rPr>
        <w:t>,</w:t>
      </w:r>
      <w:r w:rsidRPr="00530036">
        <w:rPr>
          <w:rFonts w:eastAsia="Times New Roman"/>
          <w:szCs w:val="24"/>
        </w:rPr>
        <w:t xml:space="preserve"> γεγονός που εκτιμάται πως θα συμβάλλει στην ενίσχυση της ενεργειακής επάρκειας της χώρας και της ευρύτερης γεωγραφικής περιοχής στη διασφάλιση των απαραίτητων στρατηγικών αποθεμάτων και στην αύξηση των επιπέδων </w:t>
      </w:r>
      <w:r>
        <w:rPr>
          <w:rFonts w:eastAsia="Times New Roman"/>
          <w:szCs w:val="24"/>
        </w:rPr>
        <w:t>ασφαλεί</w:t>
      </w:r>
      <w:r w:rsidRPr="00530036">
        <w:rPr>
          <w:rFonts w:eastAsia="Times New Roman"/>
          <w:szCs w:val="24"/>
        </w:rPr>
        <w:t xml:space="preserve">ας </w:t>
      </w:r>
      <w:r>
        <w:rPr>
          <w:rFonts w:eastAsia="Times New Roman"/>
          <w:szCs w:val="24"/>
        </w:rPr>
        <w:t xml:space="preserve">του εφοδιασμού </w:t>
      </w:r>
      <w:r w:rsidRPr="00530036">
        <w:rPr>
          <w:rFonts w:eastAsia="Times New Roman"/>
          <w:szCs w:val="24"/>
        </w:rPr>
        <w:t>της χώρας</w:t>
      </w:r>
      <w:r>
        <w:rPr>
          <w:rFonts w:eastAsia="Times New Roman"/>
          <w:szCs w:val="24"/>
        </w:rPr>
        <w:t>.</w:t>
      </w:r>
    </w:p>
    <w:p w14:paraId="6B948F08" w14:textId="77777777" w:rsidR="00244F6B" w:rsidRDefault="006574B6">
      <w:pPr>
        <w:tabs>
          <w:tab w:val="center" w:pos="4753"/>
          <w:tab w:val="left" w:pos="6156"/>
        </w:tabs>
        <w:spacing w:after="0"/>
        <w:jc w:val="both"/>
        <w:rPr>
          <w:rFonts w:eastAsia="Times New Roman"/>
          <w:szCs w:val="24"/>
        </w:rPr>
      </w:pPr>
      <w:r>
        <w:rPr>
          <w:rFonts w:eastAsia="Times New Roman"/>
          <w:szCs w:val="24"/>
        </w:rPr>
        <w:t>Κύριε Πρ</w:t>
      </w:r>
      <w:r>
        <w:rPr>
          <w:rFonts w:eastAsia="Times New Roman"/>
          <w:szCs w:val="24"/>
        </w:rPr>
        <w:t xml:space="preserve">όεδρε, </w:t>
      </w:r>
      <w:r w:rsidRPr="00DC722C">
        <w:rPr>
          <w:rFonts w:eastAsia="Times New Roman"/>
          <w:szCs w:val="24"/>
        </w:rPr>
        <w:t>κυρίες και κύριοι συνάδελφοι,</w:t>
      </w:r>
      <w:r>
        <w:rPr>
          <w:rFonts w:eastAsia="Times New Roman"/>
          <w:szCs w:val="24"/>
        </w:rPr>
        <w:t xml:space="preserve"> </w:t>
      </w:r>
      <w:r w:rsidRPr="00530036">
        <w:rPr>
          <w:rFonts w:eastAsia="Times New Roman"/>
          <w:szCs w:val="24"/>
        </w:rPr>
        <w:t>οι Ανεξάρτητοι Έλληνες υπ</w:t>
      </w:r>
      <w:r>
        <w:rPr>
          <w:rFonts w:eastAsia="Times New Roman"/>
          <w:szCs w:val="24"/>
        </w:rPr>
        <w:t>ε</w:t>
      </w:r>
      <w:r w:rsidRPr="00530036">
        <w:rPr>
          <w:rFonts w:eastAsia="Times New Roman"/>
          <w:szCs w:val="24"/>
        </w:rPr>
        <w:t xml:space="preserve">ρψηφίζουμε το παρόν σχέδιο νόμου </w:t>
      </w:r>
      <w:r>
        <w:rPr>
          <w:rFonts w:eastAsia="Times New Roman"/>
          <w:szCs w:val="24"/>
        </w:rPr>
        <w:t>κατ’ άρ</w:t>
      </w:r>
      <w:r>
        <w:rPr>
          <w:rFonts w:eastAsia="Times New Roman"/>
          <w:szCs w:val="24"/>
        </w:rPr>
        <w:lastRenderedPageBreak/>
        <w:t>θρο,</w:t>
      </w:r>
      <w:r w:rsidRPr="00530036">
        <w:rPr>
          <w:rFonts w:eastAsia="Times New Roman"/>
          <w:szCs w:val="24"/>
        </w:rPr>
        <w:t xml:space="preserve"> επί της </w:t>
      </w:r>
      <w:r>
        <w:rPr>
          <w:rFonts w:eastAsia="Times New Roman"/>
          <w:szCs w:val="24"/>
        </w:rPr>
        <w:t>αρχής και στο σύνολό του και</w:t>
      </w:r>
      <w:r w:rsidRPr="00530036">
        <w:rPr>
          <w:rFonts w:eastAsia="Times New Roman"/>
          <w:szCs w:val="24"/>
        </w:rPr>
        <w:t xml:space="preserve"> τις </w:t>
      </w:r>
      <w:r>
        <w:rPr>
          <w:rFonts w:eastAsia="Times New Roman"/>
          <w:szCs w:val="24"/>
        </w:rPr>
        <w:t>κατατεθείσες τροπολογίες που το</w:t>
      </w:r>
      <w:r w:rsidRPr="00530036">
        <w:rPr>
          <w:rFonts w:eastAsia="Times New Roman"/>
          <w:szCs w:val="24"/>
        </w:rPr>
        <w:t xml:space="preserve"> συνοδεύουν</w:t>
      </w:r>
      <w:r>
        <w:rPr>
          <w:rFonts w:eastAsia="Times New Roman"/>
          <w:szCs w:val="24"/>
        </w:rPr>
        <w:t>,</w:t>
      </w:r>
      <w:r w:rsidRPr="00530036">
        <w:rPr>
          <w:rFonts w:eastAsia="Times New Roman"/>
          <w:szCs w:val="24"/>
        </w:rPr>
        <w:t xml:space="preserve"> καθώς διαπιστώνουμε</w:t>
      </w:r>
      <w:r>
        <w:rPr>
          <w:rFonts w:eastAsia="Times New Roman"/>
          <w:szCs w:val="24"/>
        </w:rPr>
        <w:t>,</w:t>
      </w:r>
      <w:r w:rsidRPr="00530036">
        <w:rPr>
          <w:rFonts w:eastAsia="Times New Roman"/>
          <w:szCs w:val="24"/>
        </w:rPr>
        <w:t xml:space="preserve"> </w:t>
      </w:r>
      <w:r>
        <w:rPr>
          <w:rFonts w:eastAsia="Times New Roman"/>
          <w:szCs w:val="24"/>
        </w:rPr>
        <w:t>κ</w:t>
      </w:r>
      <w:r w:rsidRPr="00530036">
        <w:rPr>
          <w:rFonts w:eastAsia="Times New Roman"/>
          <w:szCs w:val="24"/>
        </w:rPr>
        <w:t>ύριε Υπουργέ</w:t>
      </w:r>
      <w:r>
        <w:rPr>
          <w:rFonts w:eastAsia="Times New Roman"/>
          <w:szCs w:val="24"/>
        </w:rPr>
        <w:t>,</w:t>
      </w:r>
      <w:r w:rsidRPr="00530036">
        <w:rPr>
          <w:rFonts w:eastAsia="Times New Roman"/>
          <w:szCs w:val="24"/>
        </w:rPr>
        <w:t xml:space="preserve"> </w:t>
      </w:r>
      <w:r>
        <w:rPr>
          <w:rFonts w:eastAsia="Times New Roman"/>
          <w:szCs w:val="24"/>
        </w:rPr>
        <w:t>πω</w:t>
      </w:r>
      <w:r w:rsidRPr="00530036">
        <w:rPr>
          <w:rFonts w:eastAsia="Times New Roman"/>
          <w:szCs w:val="24"/>
        </w:rPr>
        <w:t>ς θεραπεύονται τεχνικής φ</w:t>
      </w:r>
      <w:r w:rsidRPr="00530036">
        <w:rPr>
          <w:rFonts w:eastAsia="Times New Roman"/>
          <w:szCs w:val="24"/>
        </w:rPr>
        <w:t>ύσεως αγκυλώσεις και επιλύονται οικονομικής διαχείρισης προβλήματα και εκκρεμότητες που εντοπίζονται σε επιμέρους ειδικά θέματα αρμοδιότητας του Υπουργείου Περιβάλλοντος και Ενέργειας</w:t>
      </w:r>
      <w:r>
        <w:rPr>
          <w:rFonts w:eastAsia="Times New Roman"/>
          <w:szCs w:val="24"/>
        </w:rPr>
        <w:t>.</w:t>
      </w:r>
      <w:r w:rsidRPr="00530036">
        <w:rPr>
          <w:rFonts w:eastAsia="Times New Roman"/>
          <w:szCs w:val="24"/>
        </w:rPr>
        <w:t xml:space="preserve"> </w:t>
      </w:r>
    </w:p>
    <w:p w14:paraId="6B948F09" w14:textId="77777777" w:rsidR="00244F6B" w:rsidRDefault="006574B6">
      <w:pPr>
        <w:tabs>
          <w:tab w:val="center" w:pos="4753"/>
          <w:tab w:val="left" w:pos="6156"/>
        </w:tabs>
        <w:spacing w:after="0"/>
        <w:jc w:val="both"/>
        <w:rPr>
          <w:rFonts w:eastAsia="Times New Roman"/>
          <w:szCs w:val="24"/>
        </w:rPr>
      </w:pPr>
      <w:r>
        <w:rPr>
          <w:rFonts w:eastAsia="Times New Roman"/>
          <w:szCs w:val="24"/>
        </w:rPr>
        <w:t>Σ</w:t>
      </w:r>
      <w:r w:rsidRPr="00530036">
        <w:rPr>
          <w:rFonts w:eastAsia="Times New Roman"/>
          <w:szCs w:val="24"/>
        </w:rPr>
        <w:t>ας ευχαριστώ</w:t>
      </w:r>
      <w:r>
        <w:rPr>
          <w:rFonts w:eastAsia="Times New Roman"/>
          <w:szCs w:val="24"/>
        </w:rPr>
        <w:t>.</w:t>
      </w:r>
    </w:p>
    <w:p w14:paraId="6B948F0A" w14:textId="77777777" w:rsidR="00244F6B" w:rsidRDefault="006574B6">
      <w:pPr>
        <w:spacing w:after="0"/>
        <w:rPr>
          <w:rFonts w:eastAsia="Times New Roman" w:cs="Times New Roman"/>
          <w:szCs w:val="24"/>
        </w:rPr>
      </w:pPr>
      <w:r w:rsidRPr="00655E34">
        <w:rPr>
          <w:rFonts w:eastAsia="Times New Roman" w:cs="Times New Roman"/>
          <w:szCs w:val="24"/>
        </w:rPr>
        <w:t>(Χειροκροτήματα από την πτέρυγα του ΣΥΡΙΖΑ)</w:t>
      </w:r>
    </w:p>
    <w:p w14:paraId="6B948F0B" w14:textId="77777777" w:rsidR="00244F6B" w:rsidRDefault="006574B6">
      <w:pPr>
        <w:tabs>
          <w:tab w:val="left" w:pos="3189"/>
          <w:tab w:val="center" w:pos="4513"/>
        </w:tabs>
        <w:spacing w:after="0"/>
        <w:jc w:val="both"/>
        <w:rPr>
          <w:rFonts w:eastAsia="Times New Roman"/>
          <w:szCs w:val="24"/>
        </w:rPr>
      </w:pPr>
      <w:r w:rsidRPr="009F62CB">
        <w:rPr>
          <w:rFonts w:eastAsia="Times New Roman" w:cs="Times New Roman"/>
          <w:b/>
          <w:szCs w:val="24"/>
        </w:rPr>
        <w:t xml:space="preserve">ΠΡΟΕΔΡΕΥΩΝ </w:t>
      </w:r>
      <w:r w:rsidRPr="009F62CB">
        <w:rPr>
          <w:rFonts w:eastAsia="Times New Roman" w:cs="Times New Roman"/>
          <w:b/>
          <w:szCs w:val="24"/>
        </w:rPr>
        <w:t xml:space="preserve">(Αναστάσιος Κουράκης): </w:t>
      </w:r>
      <w:r>
        <w:rPr>
          <w:rFonts w:eastAsia="Times New Roman" w:cs="Times New Roman"/>
          <w:szCs w:val="24"/>
        </w:rPr>
        <w:t>Ε</w:t>
      </w:r>
      <w:r w:rsidRPr="00530036">
        <w:rPr>
          <w:rFonts w:eastAsia="Times New Roman"/>
          <w:szCs w:val="24"/>
        </w:rPr>
        <w:t xml:space="preserve">υχαριστούμε και </w:t>
      </w:r>
      <w:r>
        <w:rPr>
          <w:rFonts w:eastAsia="Times New Roman"/>
          <w:szCs w:val="24"/>
        </w:rPr>
        <w:t xml:space="preserve">εμείς, κύριε </w:t>
      </w:r>
      <w:proofErr w:type="spellStart"/>
      <w:r>
        <w:rPr>
          <w:rFonts w:eastAsia="Times New Roman"/>
          <w:szCs w:val="24"/>
        </w:rPr>
        <w:t>Κατσίκη</w:t>
      </w:r>
      <w:proofErr w:type="spellEnd"/>
      <w:r>
        <w:rPr>
          <w:rFonts w:eastAsia="Times New Roman"/>
          <w:szCs w:val="24"/>
        </w:rPr>
        <w:t xml:space="preserve">. </w:t>
      </w:r>
    </w:p>
    <w:p w14:paraId="6B948F0C" w14:textId="77777777" w:rsidR="00244F6B" w:rsidRDefault="006574B6">
      <w:pPr>
        <w:tabs>
          <w:tab w:val="left" w:pos="3189"/>
          <w:tab w:val="center" w:pos="4513"/>
        </w:tabs>
        <w:spacing w:after="0"/>
        <w:jc w:val="both"/>
        <w:rPr>
          <w:rFonts w:eastAsia="Times New Roman"/>
          <w:szCs w:val="24"/>
        </w:rPr>
      </w:pPr>
      <w:r>
        <w:rPr>
          <w:rFonts w:eastAsia="Times New Roman"/>
          <w:szCs w:val="24"/>
        </w:rPr>
        <w:t>Προχωρούμε στον</w:t>
      </w:r>
      <w:r w:rsidRPr="00530036">
        <w:rPr>
          <w:rFonts w:eastAsia="Times New Roman"/>
          <w:szCs w:val="24"/>
        </w:rPr>
        <w:t xml:space="preserve"> κατάλογο </w:t>
      </w:r>
      <w:r>
        <w:rPr>
          <w:rFonts w:eastAsia="Times New Roman"/>
          <w:szCs w:val="24"/>
        </w:rPr>
        <w:t>όπως</w:t>
      </w:r>
      <w:r w:rsidRPr="00530036">
        <w:rPr>
          <w:rFonts w:eastAsia="Times New Roman"/>
          <w:szCs w:val="24"/>
        </w:rPr>
        <w:t xml:space="preserve"> είναι στη σειρά</w:t>
      </w:r>
      <w:r>
        <w:rPr>
          <w:rFonts w:eastAsia="Times New Roman"/>
          <w:szCs w:val="24"/>
        </w:rPr>
        <w:t>.</w:t>
      </w:r>
      <w:r w:rsidRPr="00530036">
        <w:rPr>
          <w:rFonts w:eastAsia="Times New Roman"/>
          <w:szCs w:val="24"/>
        </w:rPr>
        <w:t xml:space="preserve"> </w:t>
      </w:r>
      <w:r>
        <w:rPr>
          <w:rFonts w:eastAsia="Times New Roman"/>
          <w:szCs w:val="24"/>
        </w:rPr>
        <w:t>Τον</w:t>
      </w:r>
      <w:r w:rsidRPr="00530036">
        <w:rPr>
          <w:rFonts w:eastAsia="Times New Roman"/>
          <w:szCs w:val="24"/>
        </w:rPr>
        <w:t xml:space="preserve"> λόγο έχει ο ειδικός αγορητής </w:t>
      </w:r>
      <w:r>
        <w:rPr>
          <w:rFonts w:eastAsia="Times New Roman"/>
          <w:szCs w:val="24"/>
        </w:rPr>
        <w:t>του Λ</w:t>
      </w:r>
      <w:r w:rsidRPr="00530036">
        <w:rPr>
          <w:rFonts w:eastAsia="Times New Roman"/>
          <w:szCs w:val="24"/>
        </w:rPr>
        <w:t xml:space="preserve">αϊκού </w:t>
      </w:r>
      <w:r>
        <w:rPr>
          <w:rFonts w:eastAsia="Times New Roman"/>
          <w:szCs w:val="24"/>
        </w:rPr>
        <w:t>Σ</w:t>
      </w:r>
      <w:r w:rsidRPr="00530036">
        <w:rPr>
          <w:rFonts w:eastAsia="Times New Roman"/>
          <w:szCs w:val="24"/>
        </w:rPr>
        <w:t>υνδέσμου</w:t>
      </w:r>
      <w:r>
        <w:rPr>
          <w:rFonts w:eastAsia="Times New Roman"/>
          <w:szCs w:val="24"/>
        </w:rPr>
        <w:t xml:space="preserve"> Χρυσή </w:t>
      </w:r>
      <w:r w:rsidRPr="00530036">
        <w:rPr>
          <w:rFonts w:eastAsia="Times New Roman"/>
          <w:szCs w:val="24"/>
        </w:rPr>
        <w:t>Αυγή</w:t>
      </w:r>
      <w:r>
        <w:rPr>
          <w:rFonts w:eastAsia="Times New Roman"/>
          <w:szCs w:val="24"/>
        </w:rPr>
        <w:t>,</w:t>
      </w:r>
      <w:r w:rsidRPr="00530036">
        <w:rPr>
          <w:rFonts w:eastAsia="Times New Roman"/>
          <w:szCs w:val="24"/>
        </w:rPr>
        <w:t xml:space="preserve"> κ</w:t>
      </w:r>
      <w:r>
        <w:rPr>
          <w:rFonts w:eastAsia="Times New Roman"/>
          <w:szCs w:val="24"/>
        </w:rPr>
        <w:t>.</w:t>
      </w:r>
      <w:r w:rsidRPr="00530036">
        <w:rPr>
          <w:rFonts w:eastAsia="Times New Roman"/>
          <w:szCs w:val="24"/>
        </w:rPr>
        <w:t xml:space="preserve"> Ιωάννης </w:t>
      </w:r>
      <w:proofErr w:type="spellStart"/>
      <w:r w:rsidRPr="00530036">
        <w:rPr>
          <w:rFonts w:eastAsia="Times New Roman"/>
          <w:szCs w:val="24"/>
        </w:rPr>
        <w:t>Σαχινίδη</w:t>
      </w:r>
      <w:r>
        <w:rPr>
          <w:rFonts w:eastAsia="Times New Roman"/>
          <w:szCs w:val="24"/>
        </w:rPr>
        <w:t>ς</w:t>
      </w:r>
      <w:proofErr w:type="spellEnd"/>
      <w:r>
        <w:rPr>
          <w:rFonts w:eastAsia="Times New Roman"/>
          <w:szCs w:val="24"/>
        </w:rPr>
        <w:t>.</w:t>
      </w:r>
    </w:p>
    <w:p w14:paraId="6B948F0D" w14:textId="77777777" w:rsidR="00244F6B" w:rsidRDefault="006574B6">
      <w:pPr>
        <w:tabs>
          <w:tab w:val="left" w:pos="3189"/>
          <w:tab w:val="center" w:pos="4513"/>
        </w:tabs>
        <w:spacing w:after="0"/>
        <w:jc w:val="both"/>
        <w:rPr>
          <w:rFonts w:eastAsia="Times New Roman"/>
          <w:szCs w:val="24"/>
        </w:rPr>
      </w:pPr>
      <w:r>
        <w:rPr>
          <w:rFonts w:eastAsia="Times New Roman"/>
          <w:szCs w:val="24"/>
        </w:rPr>
        <w:t xml:space="preserve">Κύριε </w:t>
      </w:r>
      <w:proofErr w:type="spellStart"/>
      <w:r>
        <w:rPr>
          <w:rFonts w:eastAsia="Times New Roman"/>
          <w:szCs w:val="24"/>
        </w:rPr>
        <w:t>Σαχινίδη</w:t>
      </w:r>
      <w:proofErr w:type="spellEnd"/>
      <w:r>
        <w:rPr>
          <w:rFonts w:eastAsia="Times New Roman"/>
          <w:szCs w:val="24"/>
        </w:rPr>
        <w:t xml:space="preserve">, έχετε τον λόγο για οκτώ λεπτά. </w:t>
      </w:r>
    </w:p>
    <w:p w14:paraId="6B948F0E" w14:textId="77777777" w:rsidR="00244F6B" w:rsidRDefault="006574B6">
      <w:pPr>
        <w:tabs>
          <w:tab w:val="left" w:pos="3189"/>
          <w:tab w:val="center" w:pos="4513"/>
        </w:tabs>
        <w:spacing w:after="0"/>
        <w:jc w:val="both"/>
        <w:rPr>
          <w:rFonts w:eastAsia="Times New Roman"/>
          <w:szCs w:val="24"/>
        </w:rPr>
      </w:pPr>
      <w:r w:rsidRPr="00F22AEE">
        <w:rPr>
          <w:rFonts w:eastAsia="Times New Roman"/>
          <w:b/>
          <w:szCs w:val="24"/>
        </w:rPr>
        <w:t>ΙΩΑΝΝΗΣ ΣΑ</w:t>
      </w:r>
      <w:r w:rsidRPr="00F22AEE">
        <w:rPr>
          <w:rFonts w:eastAsia="Times New Roman"/>
          <w:b/>
          <w:szCs w:val="24"/>
        </w:rPr>
        <w:t>ΧΙΝΙΔΗΣ:</w:t>
      </w:r>
      <w:r>
        <w:rPr>
          <w:rFonts w:eastAsia="Times New Roman"/>
          <w:szCs w:val="24"/>
        </w:rPr>
        <w:t xml:space="preserve"> Ε</w:t>
      </w:r>
      <w:r w:rsidRPr="00530036">
        <w:rPr>
          <w:rFonts w:eastAsia="Times New Roman"/>
          <w:szCs w:val="24"/>
        </w:rPr>
        <w:t>υχαριστώ</w:t>
      </w:r>
      <w:r>
        <w:rPr>
          <w:rFonts w:eastAsia="Times New Roman"/>
          <w:szCs w:val="24"/>
        </w:rPr>
        <w:t>,</w:t>
      </w:r>
      <w:r w:rsidRPr="00530036">
        <w:rPr>
          <w:rFonts w:eastAsia="Times New Roman"/>
          <w:szCs w:val="24"/>
        </w:rPr>
        <w:t xml:space="preserve"> κύριε </w:t>
      </w:r>
      <w:r>
        <w:rPr>
          <w:rFonts w:eastAsia="Times New Roman"/>
          <w:szCs w:val="24"/>
        </w:rPr>
        <w:t>Π</w:t>
      </w:r>
      <w:r w:rsidRPr="00530036">
        <w:rPr>
          <w:rFonts w:eastAsia="Times New Roman"/>
          <w:szCs w:val="24"/>
        </w:rPr>
        <w:t>ρόεδρε</w:t>
      </w:r>
      <w:r>
        <w:rPr>
          <w:rFonts w:eastAsia="Times New Roman"/>
          <w:szCs w:val="24"/>
        </w:rPr>
        <w:t>.</w:t>
      </w:r>
    </w:p>
    <w:p w14:paraId="6B948F0F" w14:textId="77777777" w:rsidR="00244F6B" w:rsidRDefault="006574B6">
      <w:pPr>
        <w:tabs>
          <w:tab w:val="left" w:pos="3189"/>
          <w:tab w:val="center" w:pos="4513"/>
        </w:tabs>
        <w:spacing w:after="0"/>
        <w:jc w:val="both"/>
        <w:rPr>
          <w:rFonts w:eastAsia="Times New Roman"/>
          <w:szCs w:val="24"/>
        </w:rPr>
      </w:pPr>
      <w:r>
        <w:rPr>
          <w:rFonts w:eastAsia="Times New Roman"/>
          <w:szCs w:val="24"/>
        </w:rPr>
        <w:t>Ό</w:t>
      </w:r>
      <w:r w:rsidRPr="00530036">
        <w:rPr>
          <w:rFonts w:eastAsia="Times New Roman"/>
          <w:szCs w:val="24"/>
        </w:rPr>
        <w:t xml:space="preserve">πως ανέφερα και στην </w:t>
      </w:r>
      <w:r>
        <w:rPr>
          <w:rFonts w:eastAsia="Times New Roman"/>
          <w:szCs w:val="24"/>
        </w:rPr>
        <w:t>ε</w:t>
      </w:r>
      <w:r w:rsidRPr="00530036">
        <w:rPr>
          <w:rFonts w:eastAsia="Times New Roman"/>
          <w:szCs w:val="24"/>
        </w:rPr>
        <w:t>πιτροπή</w:t>
      </w:r>
      <w:r>
        <w:rPr>
          <w:rFonts w:eastAsia="Times New Roman"/>
          <w:szCs w:val="24"/>
        </w:rPr>
        <w:t>,</w:t>
      </w:r>
      <w:r w:rsidRPr="00530036">
        <w:rPr>
          <w:rFonts w:eastAsia="Times New Roman"/>
          <w:szCs w:val="24"/>
        </w:rPr>
        <w:t xml:space="preserve"> σχετικά με το άρθρο 22 που ανέφερε και ο </w:t>
      </w:r>
      <w:proofErr w:type="spellStart"/>
      <w:r w:rsidRPr="00530036">
        <w:rPr>
          <w:rFonts w:eastAsia="Times New Roman"/>
          <w:szCs w:val="24"/>
        </w:rPr>
        <w:t>προλαλήσας</w:t>
      </w:r>
      <w:proofErr w:type="spellEnd"/>
      <w:r w:rsidRPr="00530036">
        <w:rPr>
          <w:rFonts w:eastAsia="Times New Roman"/>
          <w:szCs w:val="24"/>
        </w:rPr>
        <w:t xml:space="preserve"> </w:t>
      </w:r>
      <w:r>
        <w:rPr>
          <w:rFonts w:eastAsia="Times New Roman"/>
          <w:szCs w:val="24"/>
        </w:rPr>
        <w:t>της</w:t>
      </w:r>
      <w:r w:rsidRPr="00530036">
        <w:rPr>
          <w:rFonts w:eastAsia="Times New Roman"/>
          <w:szCs w:val="24"/>
        </w:rPr>
        <w:t xml:space="preserve"> </w:t>
      </w:r>
      <w:r>
        <w:rPr>
          <w:rFonts w:eastAsia="Times New Roman"/>
          <w:szCs w:val="24"/>
        </w:rPr>
        <w:t>Σ</w:t>
      </w:r>
      <w:r w:rsidRPr="00530036">
        <w:rPr>
          <w:rFonts w:eastAsia="Times New Roman"/>
          <w:szCs w:val="24"/>
        </w:rPr>
        <w:t>υγκυβέρνησ</w:t>
      </w:r>
      <w:r>
        <w:rPr>
          <w:rFonts w:eastAsia="Times New Roman"/>
          <w:szCs w:val="24"/>
        </w:rPr>
        <w:t>ή</w:t>
      </w:r>
      <w:r>
        <w:rPr>
          <w:rFonts w:eastAsia="Times New Roman"/>
          <w:szCs w:val="24"/>
        </w:rPr>
        <w:t>ς</w:t>
      </w:r>
      <w:r w:rsidRPr="00530036">
        <w:rPr>
          <w:rFonts w:eastAsia="Times New Roman"/>
          <w:szCs w:val="24"/>
        </w:rPr>
        <w:t xml:space="preserve"> </w:t>
      </w:r>
      <w:r>
        <w:rPr>
          <w:rFonts w:eastAsia="Times New Roman"/>
          <w:szCs w:val="24"/>
        </w:rPr>
        <w:t>σας,</w:t>
      </w:r>
      <w:r w:rsidRPr="00530036">
        <w:rPr>
          <w:rFonts w:eastAsia="Times New Roman"/>
          <w:szCs w:val="24"/>
        </w:rPr>
        <w:t xml:space="preserve"> </w:t>
      </w:r>
      <w:r>
        <w:rPr>
          <w:rFonts w:eastAsia="Times New Roman"/>
          <w:szCs w:val="24"/>
        </w:rPr>
        <w:t>τον μόνο λόγο που δεν ακούσαμε ως δικαιολογία είναι</w:t>
      </w:r>
      <w:r w:rsidRPr="00530036">
        <w:rPr>
          <w:rFonts w:eastAsia="Times New Roman"/>
          <w:szCs w:val="24"/>
        </w:rPr>
        <w:t xml:space="preserve"> </w:t>
      </w:r>
      <w:r>
        <w:rPr>
          <w:rFonts w:eastAsia="Times New Roman"/>
          <w:szCs w:val="24"/>
        </w:rPr>
        <w:t>η οικολογική συνείδηση. Α</w:t>
      </w:r>
      <w:r w:rsidRPr="00530036">
        <w:rPr>
          <w:rFonts w:eastAsia="Times New Roman"/>
          <w:szCs w:val="24"/>
        </w:rPr>
        <w:t xml:space="preserve">φού </w:t>
      </w:r>
      <w:r>
        <w:rPr>
          <w:rFonts w:eastAsia="Times New Roman"/>
          <w:szCs w:val="24"/>
        </w:rPr>
        <w:t>θ</w:t>
      </w:r>
      <w:r w:rsidRPr="00530036">
        <w:rPr>
          <w:rFonts w:eastAsia="Times New Roman"/>
          <w:szCs w:val="24"/>
        </w:rPr>
        <w:t xml:space="preserve">α αδειάσει ο χώρος που υπάρχει το φυσικό </w:t>
      </w:r>
      <w:r w:rsidRPr="00530036">
        <w:rPr>
          <w:rFonts w:eastAsia="Times New Roman"/>
          <w:szCs w:val="24"/>
        </w:rPr>
        <w:lastRenderedPageBreak/>
        <w:t xml:space="preserve">αέριο </w:t>
      </w:r>
      <w:r>
        <w:rPr>
          <w:rFonts w:eastAsia="Times New Roman"/>
          <w:szCs w:val="24"/>
        </w:rPr>
        <w:t>-</w:t>
      </w:r>
      <w:r w:rsidRPr="00530036">
        <w:rPr>
          <w:rFonts w:eastAsia="Times New Roman"/>
          <w:szCs w:val="24"/>
        </w:rPr>
        <w:t>λόγω οικολογικής συνείδησης</w:t>
      </w:r>
      <w:r>
        <w:rPr>
          <w:rFonts w:eastAsia="Times New Roman"/>
          <w:szCs w:val="24"/>
        </w:rPr>
        <w:t>-,</w:t>
      </w:r>
      <w:r w:rsidRPr="00530036">
        <w:rPr>
          <w:rFonts w:eastAsia="Times New Roman"/>
          <w:szCs w:val="24"/>
        </w:rPr>
        <w:t xml:space="preserve"> θα επιστρέψετε πίσω στη φύση αυτό που παίρνετε</w:t>
      </w:r>
      <w:r>
        <w:rPr>
          <w:rFonts w:eastAsia="Times New Roman"/>
          <w:szCs w:val="24"/>
        </w:rPr>
        <w:t xml:space="preserve">. </w:t>
      </w:r>
      <w:r w:rsidRPr="00530036">
        <w:rPr>
          <w:rFonts w:eastAsia="Times New Roman"/>
          <w:szCs w:val="24"/>
        </w:rPr>
        <w:t>Σχετικά</w:t>
      </w:r>
      <w:r>
        <w:rPr>
          <w:rFonts w:eastAsia="Times New Roman"/>
          <w:szCs w:val="24"/>
        </w:rPr>
        <w:t>, όμως,</w:t>
      </w:r>
      <w:r w:rsidRPr="00530036">
        <w:rPr>
          <w:rFonts w:eastAsia="Times New Roman"/>
          <w:szCs w:val="24"/>
        </w:rPr>
        <w:t xml:space="preserve"> με αυτό το άρθρο </w:t>
      </w:r>
      <w:r>
        <w:rPr>
          <w:rFonts w:eastAsia="Times New Roman"/>
          <w:szCs w:val="24"/>
        </w:rPr>
        <w:t>22 -</w:t>
      </w:r>
      <w:r w:rsidRPr="00530036">
        <w:rPr>
          <w:rFonts w:eastAsia="Times New Roman"/>
          <w:szCs w:val="24"/>
        </w:rPr>
        <w:t xml:space="preserve">αυτό που δεν </w:t>
      </w:r>
      <w:r>
        <w:rPr>
          <w:rFonts w:eastAsia="Times New Roman"/>
          <w:szCs w:val="24"/>
        </w:rPr>
        <w:t>α</w:t>
      </w:r>
      <w:r w:rsidRPr="00530036">
        <w:rPr>
          <w:rFonts w:eastAsia="Times New Roman"/>
          <w:szCs w:val="24"/>
        </w:rPr>
        <w:t>ναφέρθηκε</w:t>
      </w:r>
      <w:r>
        <w:rPr>
          <w:rFonts w:eastAsia="Times New Roman"/>
          <w:szCs w:val="24"/>
        </w:rPr>
        <w:t>- εντύπωση μας κάνει η παρούσα Συγ</w:t>
      </w:r>
      <w:r w:rsidRPr="00530036">
        <w:rPr>
          <w:rFonts w:eastAsia="Times New Roman"/>
          <w:szCs w:val="24"/>
        </w:rPr>
        <w:t>κυβέρνηση που φέρν</w:t>
      </w:r>
      <w:r>
        <w:rPr>
          <w:rFonts w:eastAsia="Times New Roman"/>
          <w:szCs w:val="24"/>
        </w:rPr>
        <w:t>ει</w:t>
      </w:r>
      <w:r w:rsidRPr="00530036">
        <w:rPr>
          <w:rFonts w:eastAsia="Times New Roman"/>
          <w:szCs w:val="24"/>
        </w:rPr>
        <w:t xml:space="preserve"> μία τροποποιητικ</w:t>
      </w:r>
      <w:r w:rsidRPr="00530036">
        <w:rPr>
          <w:rFonts w:eastAsia="Times New Roman"/>
          <w:szCs w:val="24"/>
        </w:rPr>
        <w:t xml:space="preserve">ή σύμβαση μεταξύ του δημοσίου και των </w:t>
      </w:r>
      <w:r>
        <w:rPr>
          <w:rFonts w:eastAsia="Times New Roman"/>
          <w:szCs w:val="24"/>
        </w:rPr>
        <w:t>«</w:t>
      </w:r>
      <w:proofErr w:type="spellStart"/>
      <w:r w:rsidRPr="009722A3">
        <w:rPr>
          <w:rFonts w:eastAsia="Times New Roman"/>
          <w:szCs w:val="24"/>
        </w:rPr>
        <w:t>Energean</w:t>
      </w:r>
      <w:proofErr w:type="spellEnd"/>
      <w:r w:rsidRPr="009722A3">
        <w:rPr>
          <w:rFonts w:eastAsia="Times New Roman"/>
          <w:szCs w:val="24"/>
        </w:rPr>
        <w:t xml:space="preserve"> Oil </w:t>
      </w:r>
      <w:r>
        <w:rPr>
          <w:rFonts w:eastAsia="Times New Roman"/>
          <w:szCs w:val="24"/>
          <w:lang w:val="en-US"/>
        </w:rPr>
        <w:t>a</w:t>
      </w:r>
      <w:proofErr w:type="spellStart"/>
      <w:r w:rsidRPr="009722A3">
        <w:rPr>
          <w:rFonts w:eastAsia="Times New Roman"/>
          <w:szCs w:val="24"/>
        </w:rPr>
        <w:t>nd</w:t>
      </w:r>
      <w:proofErr w:type="spellEnd"/>
      <w:r w:rsidRPr="009722A3">
        <w:rPr>
          <w:rFonts w:eastAsia="Times New Roman"/>
          <w:szCs w:val="24"/>
        </w:rPr>
        <w:t xml:space="preserve"> </w:t>
      </w:r>
      <w:proofErr w:type="spellStart"/>
      <w:r w:rsidRPr="009722A3">
        <w:rPr>
          <w:rFonts w:eastAsia="Times New Roman"/>
          <w:szCs w:val="24"/>
        </w:rPr>
        <w:t>Gas</w:t>
      </w:r>
      <w:proofErr w:type="spellEnd"/>
      <w:r>
        <w:rPr>
          <w:rFonts w:eastAsia="Times New Roman"/>
          <w:szCs w:val="24"/>
        </w:rPr>
        <w:t>»</w:t>
      </w:r>
      <w:r w:rsidRPr="00530036">
        <w:rPr>
          <w:rFonts w:eastAsia="Times New Roman"/>
          <w:szCs w:val="24"/>
        </w:rPr>
        <w:t xml:space="preserve"> και </w:t>
      </w:r>
      <w:r>
        <w:rPr>
          <w:rFonts w:eastAsia="Times New Roman"/>
          <w:szCs w:val="24"/>
        </w:rPr>
        <w:t>«</w:t>
      </w:r>
      <w:r w:rsidRPr="00530036">
        <w:rPr>
          <w:rFonts w:eastAsia="Times New Roman"/>
          <w:szCs w:val="24"/>
        </w:rPr>
        <w:t xml:space="preserve">Καβάλα </w:t>
      </w:r>
      <w:r>
        <w:rPr>
          <w:rFonts w:eastAsia="Times New Roman"/>
          <w:szCs w:val="24"/>
        </w:rPr>
        <w:t>Oil». Τ</w:t>
      </w:r>
      <w:r w:rsidRPr="00530036">
        <w:rPr>
          <w:rFonts w:eastAsia="Times New Roman"/>
          <w:szCs w:val="24"/>
        </w:rPr>
        <w:t>ο λέω αυτό</w:t>
      </w:r>
      <w:r>
        <w:rPr>
          <w:rFonts w:eastAsia="Times New Roman"/>
          <w:szCs w:val="24"/>
        </w:rPr>
        <w:t>,</w:t>
      </w:r>
      <w:r w:rsidRPr="00530036">
        <w:rPr>
          <w:rFonts w:eastAsia="Times New Roman"/>
          <w:szCs w:val="24"/>
        </w:rPr>
        <w:t xml:space="preserve"> διότι το 2013 </w:t>
      </w:r>
      <w:r>
        <w:rPr>
          <w:rFonts w:eastAsia="Times New Roman"/>
          <w:szCs w:val="24"/>
        </w:rPr>
        <w:t xml:space="preserve">που </w:t>
      </w:r>
      <w:r w:rsidRPr="00530036">
        <w:rPr>
          <w:rFonts w:eastAsia="Times New Roman"/>
          <w:szCs w:val="24"/>
        </w:rPr>
        <w:t>είχε έρθει η πρώτη τροποποιητική σύμβαση</w:t>
      </w:r>
      <w:r>
        <w:rPr>
          <w:rFonts w:eastAsia="Times New Roman"/>
          <w:szCs w:val="24"/>
        </w:rPr>
        <w:t>,</w:t>
      </w:r>
      <w:r w:rsidRPr="00530036">
        <w:rPr>
          <w:rFonts w:eastAsia="Times New Roman"/>
          <w:szCs w:val="24"/>
        </w:rPr>
        <w:t xml:space="preserve"> ΣΥΡΙΖΑ και </w:t>
      </w:r>
      <w:r>
        <w:rPr>
          <w:rFonts w:eastAsia="Times New Roman"/>
          <w:szCs w:val="24"/>
        </w:rPr>
        <w:t>Α</w:t>
      </w:r>
      <w:r w:rsidRPr="00530036">
        <w:rPr>
          <w:rFonts w:eastAsia="Times New Roman"/>
          <w:szCs w:val="24"/>
        </w:rPr>
        <w:t>νεξάρτητοι Έλληνες είχα</w:t>
      </w:r>
      <w:r>
        <w:rPr>
          <w:rFonts w:eastAsia="Times New Roman"/>
          <w:szCs w:val="24"/>
        </w:rPr>
        <w:t>ν</w:t>
      </w:r>
      <w:r w:rsidRPr="00530036">
        <w:rPr>
          <w:rFonts w:eastAsia="Times New Roman"/>
          <w:szCs w:val="24"/>
        </w:rPr>
        <w:t xml:space="preserve"> ζητήσει την απόσυρση </w:t>
      </w:r>
      <w:r>
        <w:rPr>
          <w:rFonts w:eastAsia="Times New Roman"/>
          <w:szCs w:val="24"/>
        </w:rPr>
        <w:t>τ</w:t>
      </w:r>
      <w:r w:rsidRPr="00530036">
        <w:rPr>
          <w:rFonts w:eastAsia="Times New Roman"/>
          <w:szCs w:val="24"/>
        </w:rPr>
        <w:t>ης κύρωσης</w:t>
      </w:r>
      <w:r>
        <w:rPr>
          <w:rFonts w:eastAsia="Times New Roman"/>
          <w:szCs w:val="24"/>
        </w:rPr>
        <w:t>.</w:t>
      </w:r>
      <w:r w:rsidRPr="00530036">
        <w:rPr>
          <w:rFonts w:eastAsia="Times New Roman"/>
          <w:szCs w:val="24"/>
        </w:rPr>
        <w:t xml:space="preserve"> </w:t>
      </w:r>
      <w:r>
        <w:rPr>
          <w:rFonts w:eastAsia="Times New Roman"/>
          <w:szCs w:val="24"/>
        </w:rPr>
        <w:t xml:space="preserve">Κύριε Υπουργέ, είχατε </w:t>
      </w:r>
      <w:r w:rsidRPr="00530036">
        <w:rPr>
          <w:rFonts w:eastAsia="Times New Roman"/>
          <w:szCs w:val="24"/>
        </w:rPr>
        <w:t>ασκήσ</w:t>
      </w:r>
      <w:r>
        <w:rPr>
          <w:rFonts w:eastAsia="Times New Roman"/>
          <w:szCs w:val="24"/>
        </w:rPr>
        <w:t>ει δρι</w:t>
      </w:r>
      <w:r>
        <w:rPr>
          <w:rFonts w:eastAsia="Times New Roman"/>
          <w:szCs w:val="24"/>
        </w:rPr>
        <w:t xml:space="preserve">μεία κριτική </w:t>
      </w:r>
      <w:r w:rsidRPr="00530036">
        <w:rPr>
          <w:rFonts w:eastAsia="Times New Roman"/>
          <w:szCs w:val="24"/>
        </w:rPr>
        <w:t xml:space="preserve">για </w:t>
      </w:r>
      <w:r>
        <w:rPr>
          <w:rFonts w:eastAsia="Times New Roman"/>
          <w:szCs w:val="24"/>
        </w:rPr>
        <w:t xml:space="preserve">τη </w:t>
      </w:r>
      <w:r w:rsidRPr="00530036">
        <w:rPr>
          <w:rFonts w:eastAsia="Times New Roman"/>
          <w:szCs w:val="24"/>
        </w:rPr>
        <w:t>συμβολή της Ενεργειακής Αιγαίου και είχα</w:t>
      </w:r>
      <w:r>
        <w:rPr>
          <w:rFonts w:eastAsia="Times New Roman"/>
          <w:szCs w:val="24"/>
        </w:rPr>
        <w:t>τε</w:t>
      </w:r>
      <w:r w:rsidRPr="00530036">
        <w:rPr>
          <w:rFonts w:eastAsia="Times New Roman"/>
          <w:szCs w:val="24"/>
        </w:rPr>
        <w:t xml:space="preserve"> τονίσει πως η σύμβαση αυτή σημαίνει</w:t>
      </w:r>
      <w:r>
        <w:rPr>
          <w:rFonts w:eastAsia="Times New Roman"/>
          <w:szCs w:val="24"/>
        </w:rPr>
        <w:t>,</w:t>
      </w:r>
      <w:r w:rsidRPr="00530036">
        <w:rPr>
          <w:rFonts w:eastAsia="Times New Roman"/>
          <w:szCs w:val="24"/>
        </w:rPr>
        <w:t xml:space="preserve"> καταδίκη στον εφιάλτη της ανεργίας για εκατοντάδες οικογένειες του Νομού Καβάλας</w:t>
      </w:r>
      <w:r>
        <w:rPr>
          <w:rFonts w:eastAsia="Times New Roman"/>
          <w:szCs w:val="24"/>
        </w:rPr>
        <w:t>,</w:t>
      </w:r>
      <w:r w:rsidRPr="00530036">
        <w:rPr>
          <w:rFonts w:eastAsia="Times New Roman"/>
          <w:szCs w:val="24"/>
        </w:rPr>
        <w:t xml:space="preserve"> οικονομικό μαρασμό της περιοχής και ούτε μία </w:t>
      </w:r>
      <w:r>
        <w:rPr>
          <w:rFonts w:eastAsia="Times New Roman"/>
          <w:szCs w:val="24"/>
        </w:rPr>
        <w:t>στάλα</w:t>
      </w:r>
      <w:r w:rsidRPr="00530036">
        <w:rPr>
          <w:rFonts w:eastAsia="Times New Roman"/>
          <w:szCs w:val="24"/>
        </w:rPr>
        <w:t xml:space="preserve"> πετρελαίου που θα μπορο</w:t>
      </w:r>
      <w:r w:rsidRPr="00530036">
        <w:rPr>
          <w:rFonts w:eastAsia="Times New Roman"/>
          <w:szCs w:val="24"/>
        </w:rPr>
        <w:t>ύσε να εκμεταλλευτεί το ελληνικό δημόσιο</w:t>
      </w:r>
      <w:r>
        <w:rPr>
          <w:rFonts w:eastAsia="Times New Roman"/>
          <w:szCs w:val="24"/>
        </w:rPr>
        <w:t>.</w:t>
      </w:r>
      <w:r w:rsidRPr="00530036">
        <w:rPr>
          <w:rFonts w:eastAsia="Times New Roman"/>
          <w:szCs w:val="24"/>
        </w:rPr>
        <w:t xml:space="preserve"> Μάλιστα</w:t>
      </w:r>
      <w:r>
        <w:rPr>
          <w:rFonts w:eastAsia="Times New Roman"/>
          <w:szCs w:val="24"/>
        </w:rPr>
        <w:t>, ο Π</w:t>
      </w:r>
      <w:r w:rsidRPr="00530036">
        <w:rPr>
          <w:rFonts w:eastAsia="Times New Roman"/>
          <w:szCs w:val="24"/>
        </w:rPr>
        <w:t>ρόεδρος των Ανεξάρτητων Ελλήνων είχε καταγγείλει τη σύμβαση παράνομη</w:t>
      </w:r>
      <w:r>
        <w:rPr>
          <w:rFonts w:eastAsia="Times New Roman"/>
          <w:szCs w:val="24"/>
        </w:rPr>
        <w:t>,</w:t>
      </w:r>
      <w:r w:rsidRPr="00530036">
        <w:rPr>
          <w:rFonts w:eastAsia="Times New Roman"/>
          <w:szCs w:val="24"/>
        </w:rPr>
        <w:t xml:space="preserve"> ως άκυρη</w:t>
      </w:r>
      <w:r>
        <w:rPr>
          <w:rFonts w:eastAsia="Times New Roman"/>
          <w:szCs w:val="24"/>
        </w:rPr>
        <w:t>,</w:t>
      </w:r>
      <w:r w:rsidRPr="00530036">
        <w:rPr>
          <w:rFonts w:eastAsia="Times New Roman"/>
          <w:szCs w:val="24"/>
        </w:rPr>
        <w:t xml:space="preserve"> </w:t>
      </w:r>
      <w:r>
        <w:rPr>
          <w:rFonts w:eastAsia="Times New Roman"/>
          <w:szCs w:val="24"/>
        </w:rPr>
        <w:t xml:space="preserve">πως πωλείται </w:t>
      </w:r>
      <w:r w:rsidRPr="00530036">
        <w:rPr>
          <w:rFonts w:eastAsia="Times New Roman"/>
          <w:szCs w:val="24"/>
        </w:rPr>
        <w:t xml:space="preserve">δημόσιος </w:t>
      </w:r>
      <w:r>
        <w:rPr>
          <w:rFonts w:eastAsia="Times New Roman"/>
          <w:szCs w:val="24"/>
        </w:rPr>
        <w:t>π</w:t>
      </w:r>
      <w:r w:rsidRPr="00530036">
        <w:rPr>
          <w:rFonts w:eastAsia="Times New Roman"/>
          <w:szCs w:val="24"/>
        </w:rPr>
        <w:t>λούτος και ικανοποι</w:t>
      </w:r>
      <w:r>
        <w:rPr>
          <w:rFonts w:eastAsia="Times New Roman"/>
          <w:szCs w:val="24"/>
        </w:rPr>
        <w:t xml:space="preserve">ούνται </w:t>
      </w:r>
      <w:r w:rsidRPr="00530036">
        <w:rPr>
          <w:rFonts w:eastAsia="Times New Roman"/>
          <w:szCs w:val="24"/>
        </w:rPr>
        <w:t>συγκεκριμένα συμφέροντα</w:t>
      </w:r>
      <w:r>
        <w:rPr>
          <w:rFonts w:eastAsia="Times New Roman"/>
          <w:szCs w:val="24"/>
        </w:rPr>
        <w:t xml:space="preserve">, </w:t>
      </w:r>
      <w:r w:rsidRPr="00530036">
        <w:rPr>
          <w:rFonts w:eastAsia="Times New Roman"/>
          <w:szCs w:val="24"/>
        </w:rPr>
        <w:t xml:space="preserve">υπολείπεται </w:t>
      </w:r>
      <w:r>
        <w:rPr>
          <w:rFonts w:eastAsia="Times New Roman"/>
          <w:szCs w:val="24"/>
        </w:rPr>
        <w:t>δόλος</w:t>
      </w:r>
      <w:r w:rsidRPr="00530036">
        <w:rPr>
          <w:rFonts w:eastAsia="Times New Roman"/>
          <w:szCs w:val="24"/>
        </w:rPr>
        <w:t xml:space="preserve"> και άνομα συμφέροντα</w:t>
      </w:r>
      <w:r>
        <w:rPr>
          <w:rFonts w:eastAsia="Times New Roman"/>
          <w:szCs w:val="24"/>
        </w:rPr>
        <w:t>.</w:t>
      </w:r>
      <w:r w:rsidRPr="00530036">
        <w:rPr>
          <w:rFonts w:eastAsia="Times New Roman"/>
          <w:szCs w:val="24"/>
        </w:rPr>
        <w:t xml:space="preserve"> </w:t>
      </w:r>
      <w:r>
        <w:rPr>
          <w:rFonts w:eastAsia="Times New Roman"/>
          <w:szCs w:val="24"/>
        </w:rPr>
        <w:t>Α</w:t>
      </w:r>
      <w:r w:rsidRPr="00530036">
        <w:rPr>
          <w:rFonts w:eastAsia="Times New Roman"/>
          <w:szCs w:val="24"/>
        </w:rPr>
        <w:t>ντίστοιχα</w:t>
      </w:r>
      <w:r>
        <w:rPr>
          <w:rFonts w:eastAsia="Times New Roman"/>
          <w:szCs w:val="24"/>
        </w:rPr>
        <w:t>,</w:t>
      </w:r>
      <w:r w:rsidRPr="00530036">
        <w:rPr>
          <w:rFonts w:eastAsia="Times New Roman"/>
          <w:szCs w:val="24"/>
        </w:rPr>
        <w:t xml:space="preserve"> ο δικός σας </w:t>
      </w:r>
      <w:r>
        <w:rPr>
          <w:rFonts w:eastAsia="Times New Roman"/>
          <w:szCs w:val="24"/>
        </w:rPr>
        <w:t>τότε</w:t>
      </w:r>
      <w:r w:rsidRPr="00530036">
        <w:rPr>
          <w:rFonts w:eastAsia="Times New Roman"/>
          <w:szCs w:val="24"/>
        </w:rPr>
        <w:t xml:space="preserve"> αγορητής του ΣΥΡΙΖΑ είχε καταγγείλει την πρόθεση της τότε κυ</w:t>
      </w:r>
      <w:r w:rsidRPr="00530036">
        <w:rPr>
          <w:rFonts w:eastAsia="Times New Roman"/>
          <w:szCs w:val="24"/>
        </w:rPr>
        <w:lastRenderedPageBreak/>
        <w:t>βέρνησης Σαμαρά-Βενιζέλου να εξυπηρετεί τα συμφέροντα επίδοξων ερευνητών εκμεταλλευτών των υδρογονανθράκων και όχι τα συμφέροντα του δημοσίου</w:t>
      </w:r>
      <w:r>
        <w:rPr>
          <w:rFonts w:eastAsia="Times New Roman"/>
          <w:szCs w:val="24"/>
        </w:rPr>
        <w:t>.</w:t>
      </w:r>
      <w:r w:rsidRPr="00530036">
        <w:rPr>
          <w:rFonts w:eastAsia="Times New Roman"/>
          <w:szCs w:val="24"/>
        </w:rPr>
        <w:t xml:space="preserve"> </w:t>
      </w:r>
      <w:r>
        <w:rPr>
          <w:rFonts w:eastAsia="Times New Roman"/>
          <w:szCs w:val="24"/>
        </w:rPr>
        <w:t>Η</w:t>
      </w:r>
      <w:r w:rsidRPr="00530036">
        <w:rPr>
          <w:rFonts w:eastAsia="Times New Roman"/>
          <w:szCs w:val="24"/>
        </w:rPr>
        <w:t xml:space="preserve"> σύμβαση αυτή αποδεικνύε</w:t>
      </w:r>
      <w:r>
        <w:rPr>
          <w:rFonts w:eastAsia="Times New Roman"/>
          <w:szCs w:val="24"/>
        </w:rPr>
        <w:t>ι ότι</w:t>
      </w:r>
      <w:r w:rsidRPr="00530036">
        <w:rPr>
          <w:rFonts w:eastAsia="Times New Roman"/>
          <w:szCs w:val="24"/>
        </w:rPr>
        <w:t xml:space="preserve"> για ακόμα </w:t>
      </w:r>
      <w:r>
        <w:rPr>
          <w:rFonts w:eastAsia="Times New Roman"/>
          <w:szCs w:val="24"/>
        </w:rPr>
        <w:t>μια</w:t>
      </w:r>
      <w:r w:rsidRPr="00530036">
        <w:rPr>
          <w:rFonts w:eastAsia="Times New Roman"/>
          <w:szCs w:val="24"/>
        </w:rPr>
        <w:t xml:space="preserve"> φορά η χώρα μας δυστυχώς είναι προτεκτοράτο των Βρυξελλών και ότι λογικά είμαστε το μοναδικό κράτος όπου υπάρχουν ξένες εταιρείες που έχουν την αποκλειστικότητα για να κάνουν την έρευνα</w:t>
      </w:r>
      <w:r>
        <w:rPr>
          <w:rFonts w:eastAsia="Times New Roman"/>
          <w:szCs w:val="24"/>
        </w:rPr>
        <w:t>,</w:t>
      </w:r>
      <w:r w:rsidRPr="00530036">
        <w:rPr>
          <w:rFonts w:eastAsia="Times New Roman"/>
          <w:szCs w:val="24"/>
        </w:rPr>
        <w:t xml:space="preserve"> τη διαχείριση</w:t>
      </w:r>
      <w:r>
        <w:rPr>
          <w:rFonts w:eastAsia="Times New Roman"/>
          <w:szCs w:val="24"/>
        </w:rPr>
        <w:t xml:space="preserve"> ή</w:t>
      </w:r>
      <w:r w:rsidRPr="00530036">
        <w:rPr>
          <w:rFonts w:eastAsia="Times New Roman"/>
          <w:szCs w:val="24"/>
        </w:rPr>
        <w:t xml:space="preserve"> τη διάθεση του πλούτου που απορρέ</w:t>
      </w:r>
      <w:r w:rsidRPr="00530036">
        <w:rPr>
          <w:rFonts w:eastAsia="Times New Roman"/>
          <w:szCs w:val="24"/>
        </w:rPr>
        <w:t>ει από την εκμετάλλευση των ενεργειακών κοιτασμάτων</w:t>
      </w:r>
      <w:r>
        <w:rPr>
          <w:rFonts w:eastAsia="Times New Roman"/>
          <w:szCs w:val="24"/>
        </w:rPr>
        <w:t xml:space="preserve"> -τ</w:t>
      </w:r>
      <w:r w:rsidRPr="00530036">
        <w:rPr>
          <w:rFonts w:eastAsia="Times New Roman"/>
          <w:szCs w:val="24"/>
        </w:rPr>
        <w:t xml:space="preserve">ώρα και </w:t>
      </w:r>
      <w:r>
        <w:rPr>
          <w:rFonts w:eastAsia="Times New Roman"/>
          <w:szCs w:val="24"/>
        </w:rPr>
        <w:t>με την επίσημη εμπλοκή του ΤΑΙΠΕΔ. Φ</w:t>
      </w:r>
      <w:r w:rsidRPr="00530036">
        <w:rPr>
          <w:rFonts w:eastAsia="Times New Roman"/>
          <w:szCs w:val="24"/>
        </w:rPr>
        <w:t>υσικά και θα καταψηφίσου</w:t>
      </w:r>
      <w:r>
        <w:rPr>
          <w:rFonts w:eastAsia="Times New Roman"/>
          <w:szCs w:val="24"/>
        </w:rPr>
        <w:t>με.</w:t>
      </w:r>
    </w:p>
    <w:p w14:paraId="6B948F10" w14:textId="77777777" w:rsidR="00244F6B" w:rsidRDefault="006574B6">
      <w:pPr>
        <w:tabs>
          <w:tab w:val="left" w:pos="3189"/>
          <w:tab w:val="center" w:pos="4513"/>
        </w:tabs>
        <w:spacing w:after="0"/>
        <w:jc w:val="both"/>
        <w:rPr>
          <w:rFonts w:eastAsia="Times New Roman"/>
          <w:szCs w:val="24"/>
        </w:rPr>
      </w:pPr>
      <w:r>
        <w:rPr>
          <w:rFonts w:eastAsia="Times New Roman"/>
          <w:szCs w:val="24"/>
        </w:rPr>
        <w:t>Στα άρθρα, κύριε Πρόεδρε, δεν θα αναφερθώ. Α</w:t>
      </w:r>
      <w:r w:rsidRPr="00530036">
        <w:rPr>
          <w:rFonts w:eastAsia="Times New Roman"/>
          <w:szCs w:val="24"/>
        </w:rPr>
        <w:t xml:space="preserve">λλά επειδή δεν </w:t>
      </w:r>
      <w:r>
        <w:rPr>
          <w:rFonts w:eastAsia="Times New Roman"/>
          <w:szCs w:val="24"/>
        </w:rPr>
        <w:t>ξέρουμε</w:t>
      </w:r>
      <w:r w:rsidRPr="00530036">
        <w:rPr>
          <w:rFonts w:eastAsia="Times New Roman"/>
          <w:szCs w:val="24"/>
        </w:rPr>
        <w:t xml:space="preserve"> και</w:t>
      </w:r>
      <w:r>
        <w:rPr>
          <w:rFonts w:eastAsia="Times New Roman"/>
          <w:szCs w:val="24"/>
        </w:rPr>
        <w:t xml:space="preserve"> ποιες</w:t>
      </w:r>
      <w:r w:rsidRPr="00530036">
        <w:rPr>
          <w:rFonts w:eastAsia="Times New Roman"/>
          <w:szCs w:val="24"/>
        </w:rPr>
        <w:t xml:space="preserve"> τροπολογίες θα γίνουν δεκτές</w:t>
      </w:r>
      <w:r>
        <w:rPr>
          <w:rFonts w:eastAsia="Times New Roman"/>
          <w:szCs w:val="24"/>
        </w:rPr>
        <w:t>,</w:t>
      </w:r>
      <w:r w:rsidRPr="00530036">
        <w:rPr>
          <w:rFonts w:eastAsia="Times New Roman"/>
          <w:szCs w:val="24"/>
        </w:rPr>
        <w:t xml:space="preserve"> θα έπρεπε να προηγηθεί </w:t>
      </w:r>
      <w:r w:rsidRPr="00530036">
        <w:rPr>
          <w:rFonts w:eastAsia="Times New Roman"/>
          <w:szCs w:val="24"/>
        </w:rPr>
        <w:t xml:space="preserve">μάλλον </w:t>
      </w:r>
      <w:r>
        <w:rPr>
          <w:rFonts w:eastAsia="Times New Roman"/>
          <w:szCs w:val="24"/>
        </w:rPr>
        <w:t xml:space="preserve">ο </w:t>
      </w:r>
      <w:r w:rsidRPr="00530036">
        <w:rPr>
          <w:rFonts w:eastAsia="Times New Roman"/>
          <w:szCs w:val="24"/>
        </w:rPr>
        <w:t xml:space="preserve">κύριος </w:t>
      </w:r>
      <w:r>
        <w:rPr>
          <w:rFonts w:eastAsia="Times New Roman"/>
          <w:szCs w:val="24"/>
        </w:rPr>
        <w:t>Υ</w:t>
      </w:r>
      <w:r w:rsidRPr="00530036">
        <w:rPr>
          <w:rFonts w:eastAsia="Times New Roman"/>
          <w:szCs w:val="24"/>
        </w:rPr>
        <w:t>πουργός</w:t>
      </w:r>
      <w:r>
        <w:rPr>
          <w:rFonts w:eastAsia="Times New Roman"/>
          <w:szCs w:val="24"/>
        </w:rPr>
        <w:t>.</w:t>
      </w:r>
      <w:r w:rsidRPr="00530036">
        <w:rPr>
          <w:rFonts w:eastAsia="Times New Roman"/>
          <w:szCs w:val="24"/>
        </w:rPr>
        <w:t xml:space="preserve"> Θα </w:t>
      </w:r>
      <w:r>
        <w:rPr>
          <w:rFonts w:eastAsia="Times New Roman"/>
          <w:szCs w:val="24"/>
        </w:rPr>
        <w:t>αναφερθώ σε μια</w:t>
      </w:r>
      <w:r w:rsidRPr="00530036">
        <w:rPr>
          <w:rFonts w:eastAsia="Times New Roman"/>
          <w:szCs w:val="24"/>
        </w:rPr>
        <w:t xml:space="preserve"> συγκεκριμένη τροπολογία</w:t>
      </w:r>
      <w:r>
        <w:rPr>
          <w:rFonts w:eastAsia="Times New Roman"/>
          <w:szCs w:val="24"/>
        </w:rPr>
        <w:t>,</w:t>
      </w:r>
      <w:r w:rsidRPr="00530036">
        <w:rPr>
          <w:rFonts w:eastAsia="Times New Roman"/>
          <w:szCs w:val="24"/>
        </w:rPr>
        <w:t xml:space="preserve"> με αριθμό 1868 </w:t>
      </w:r>
      <w:r>
        <w:rPr>
          <w:rFonts w:eastAsia="Times New Roman"/>
          <w:szCs w:val="24"/>
        </w:rPr>
        <w:t>και ειδικό</w:t>
      </w:r>
      <w:r w:rsidRPr="00530036">
        <w:rPr>
          <w:rFonts w:eastAsia="Times New Roman"/>
          <w:szCs w:val="24"/>
        </w:rPr>
        <w:t xml:space="preserve"> 211</w:t>
      </w:r>
      <w:r>
        <w:rPr>
          <w:rFonts w:eastAsia="Times New Roman"/>
          <w:szCs w:val="24"/>
        </w:rPr>
        <w:t>.</w:t>
      </w:r>
      <w:r w:rsidRPr="00530036">
        <w:rPr>
          <w:rFonts w:eastAsia="Times New Roman"/>
          <w:szCs w:val="24"/>
        </w:rPr>
        <w:t xml:space="preserve"> </w:t>
      </w:r>
      <w:r>
        <w:rPr>
          <w:rFonts w:eastAsia="Times New Roman"/>
          <w:szCs w:val="24"/>
        </w:rPr>
        <w:t>Να έχετε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ότι πρέπει να</w:t>
      </w:r>
      <w:r w:rsidRPr="00530036">
        <w:rPr>
          <w:rFonts w:eastAsia="Times New Roman"/>
          <w:szCs w:val="24"/>
        </w:rPr>
        <w:t xml:space="preserve"> απ</w:t>
      </w:r>
      <w:r>
        <w:rPr>
          <w:rFonts w:eastAsia="Times New Roman"/>
          <w:szCs w:val="24"/>
        </w:rPr>
        <w:t>οσύρετε</w:t>
      </w:r>
      <w:r w:rsidRPr="00530036">
        <w:rPr>
          <w:rFonts w:eastAsia="Times New Roman"/>
          <w:szCs w:val="24"/>
        </w:rPr>
        <w:t xml:space="preserve"> το</w:t>
      </w:r>
      <w:r>
        <w:rPr>
          <w:rFonts w:eastAsia="Times New Roman"/>
          <w:szCs w:val="24"/>
        </w:rPr>
        <w:t>ν</w:t>
      </w:r>
      <w:r w:rsidRPr="00530036">
        <w:rPr>
          <w:rFonts w:eastAsia="Times New Roman"/>
          <w:szCs w:val="24"/>
        </w:rPr>
        <w:t xml:space="preserve"> νόμο που ψηφίστηκε στο σχέδιο νόμου της ενσωμάτωσης </w:t>
      </w:r>
      <w:r>
        <w:rPr>
          <w:rFonts w:eastAsia="Times New Roman"/>
          <w:szCs w:val="24"/>
        </w:rPr>
        <w:t xml:space="preserve">της </w:t>
      </w:r>
      <w:r w:rsidRPr="00530036">
        <w:rPr>
          <w:rFonts w:eastAsia="Times New Roman"/>
          <w:szCs w:val="24"/>
        </w:rPr>
        <w:t xml:space="preserve">οδηγίας 2014/24 </w:t>
      </w:r>
      <w:r>
        <w:rPr>
          <w:rFonts w:eastAsia="Times New Roman"/>
          <w:szCs w:val="24"/>
        </w:rPr>
        <w:t>του Ευρωπαϊκού Σ</w:t>
      </w:r>
      <w:r w:rsidRPr="00530036">
        <w:rPr>
          <w:rFonts w:eastAsia="Times New Roman"/>
          <w:szCs w:val="24"/>
        </w:rPr>
        <w:t>υμβο</w:t>
      </w:r>
      <w:r>
        <w:rPr>
          <w:rFonts w:eastAsia="Times New Roman"/>
          <w:szCs w:val="24"/>
        </w:rPr>
        <w:t>υ</w:t>
      </w:r>
      <w:r w:rsidRPr="00530036">
        <w:rPr>
          <w:rFonts w:eastAsia="Times New Roman"/>
          <w:szCs w:val="24"/>
        </w:rPr>
        <w:t>λ</w:t>
      </w:r>
      <w:r>
        <w:rPr>
          <w:rFonts w:eastAsia="Times New Roman"/>
          <w:szCs w:val="24"/>
        </w:rPr>
        <w:t>ί</w:t>
      </w:r>
      <w:r w:rsidRPr="00530036">
        <w:rPr>
          <w:rFonts w:eastAsia="Times New Roman"/>
          <w:szCs w:val="24"/>
        </w:rPr>
        <w:t>ο</w:t>
      </w:r>
      <w:r>
        <w:rPr>
          <w:rFonts w:eastAsia="Times New Roman"/>
          <w:szCs w:val="24"/>
        </w:rPr>
        <w:t>υ</w:t>
      </w:r>
      <w:r w:rsidRPr="00530036">
        <w:rPr>
          <w:rFonts w:eastAsia="Times New Roman"/>
          <w:szCs w:val="24"/>
        </w:rPr>
        <w:t xml:space="preserve"> και το</w:t>
      </w:r>
      <w:r>
        <w:rPr>
          <w:rFonts w:eastAsia="Times New Roman"/>
          <w:szCs w:val="24"/>
        </w:rPr>
        <w:t>υ</w:t>
      </w:r>
      <w:r w:rsidRPr="00530036">
        <w:rPr>
          <w:rFonts w:eastAsia="Times New Roman"/>
          <w:szCs w:val="24"/>
        </w:rPr>
        <w:t xml:space="preserve"> </w:t>
      </w:r>
      <w:r>
        <w:rPr>
          <w:rFonts w:eastAsia="Times New Roman"/>
          <w:szCs w:val="24"/>
        </w:rPr>
        <w:t>Ευρωπαϊκού Κοινοβουλίου</w:t>
      </w:r>
      <w:r w:rsidRPr="00530036">
        <w:rPr>
          <w:rFonts w:eastAsia="Times New Roman"/>
          <w:szCs w:val="24"/>
        </w:rPr>
        <w:t xml:space="preserve"> στις 16</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2018. Αυτός ήταν ο ν.4574 με ΦΕΚ </w:t>
      </w:r>
      <w:r>
        <w:rPr>
          <w:rFonts w:eastAsia="Times New Roman"/>
          <w:szCs w:val="24"/>
        </w:rPr>
        <w:lastRenderedPageBreak/>
        <w:t>192</w:t>
      </w:r>
      <w:r w:rsidRPr="00530036">
        <w:rPr>
          <w:rFonts w:eastAsia="Times New Roman"/>
          <w:szCs w:val="24"/>
        </w:rPr>
        <w:t>Α στις 14</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2018 </w:t>
      </w:r>
      <w:r w:rsidRPr="00530036">
        <w:rPr>
          <w:rFonts w:eastAsia="Times New Roman"/>
          <w:szCs w:val="24"/>
        </w:rPr>
        <w:t xml:space="preserve">και </w:t>
      </w:r>
      <w:r>
        <w:rPr>
          <w:rFonts w:eastAsia="Times New Roman"/>
          <w:szCs w:val="24"/>
        </w:rPr>
        <w:t>είχε</w:t>
      </w:r>
      <w:r w:rsidRPr="00530036">
        <w:rPr>
          <w:rFonts w:eastAsia="Times New Roman"/>
          <w:szCs w:val="24"/>
        </w:rPr>
        <w:t xml:space="preserve"> γίνει ως άρθρο 16</w:t>
      </w:r>
      <w:r>
        <w:rPr>
          <w:rFonts w:eastAsia="Times New Roman"/>
          <w:szCs w:val="24"/>
        </w:rPr>
        <w:t>.</w:t>
      </w:r>
      <w:r w:rsidRPr="00530036">
        <w:rPr>
          <w:rFonts w:eastAsia="Times New Roman"/>
          <w:szCs w:val="24"/>
        </w:rPr>
        <w:t xml:space="preserve"> </w:t>
      </w:r>
      <w:r>
        <w:rPr>
          <w:rFonts w:eastAsia="Times New Roman"/>
          <w:szCs w:val="24"/>
        </w:rPr>
        <w:t>Έ</w:t>
      </w:r>
      <w:r w:rsidRPr="00530036">
        <w:rPr>
          <w:rFonts w:eastAsia="Times New Roman"/>
          <w:szCs w:val="24"/>
        </w:rPr>
        <w:t>ρχεστε σήμερα με αυτή</w:t>
      </w:r>
      <w:r>
        <w:rPr>
          <w:rFonts w:eastAsia="Times New Roman"/>
          <w:szCs w:val="24"/>
        </w:rPr>
        <w:t>ν</w:t>
      </w:r>
      <w:r w:rsidRPr="00530036">
        <w:rPr>
          <w:rFonts w:eastAsia="Times New Roman"/>
          <w:szCs w:val="24"/>
        </w:rPr>
        <w:t xml:space="preserve"> τροπολογία και </w:t>
      </w:r>
      <w:r>
        <w:rPr>
          <w:rFonts w:eastAsia="Times New Roman"/>
          <w:szCs w:val="24"/>
        </w:rPr>
        <w:t>θέλετε</w:t>
      </w:r>
      <w:r w:rsidRPr="00530036">
        <w:rPr>
          <w:rFonts w:eastAsia="Times New Roman"/>
          <w:szCs w:val="24"/>
        </w:rPr>
        <w:t xml:space="preserve"> να ρυθμίσετε θέματα αρμοδιότητας </w:t>
      </w:r>
      <w:r>
        <w:rPr>
          <w:rFonts w:eastAsia="Times New Roman"/>
          <w:szCs w:val="24"/>
        </w:rPr>
        <w:t xml:space="preserve">του </w:t>
      </w:r>
      <w:r w:rsidRPr="00530036">
        <w:rPr>
          <w:rFonts w:eastAsia="Times New Roman"/>
          <w:szCs w:val="24"/>
        </w:rPr>
        <w:t>Υπουργείου Εσωτερικών</w:t>
      </w:r>
      <w:r>
        <w:rPr>
          <w:rFonts w:eastAsia="Times New Roman"/>
          <w:szCs w:val="24"/>
        </w:rPr>
        <w:t>.</w:t>
      </w:r>
      <w:r w:rsidRPr="00530036">
        <w:rPr>
          <w:rFonts w:eastAsia="Times New Roman"/>
          <w:szCs w:val="24"/>
        </w:rPr>
        <w:t xml:space="preserve"> </w:t>
      </w:r>
      <w:r>
        <w:rPr>
          <w:rFonts w:eastAsia="Times New Roman"/>
          <w:szCs w:val="24"/>
        </w:rPr>
        <w:t>Τ</w:t>
      </w:r>
      <w:r w:rsidRPr="00530036">
        <w:rPr>
          <w:rFonts w:eastAsia="Times New Roman"/>
          <w:szCs w:val="24"/>
        </w:rPr>
        <w:t>ροποποιείτ</w:t>
      </w:r>
      <w:r>
        <w:rPr>
          <w:rFonts w:eastAsia="Times New Roman"/>
          <w:szCs w:val="24"/>
        </w:rPr>
        <w:t>ε</w:t>
      </w:r>
      <w:r w:rsidRPr="00530036">
        <w:rPr>
          <w:rFonts w:eastAsia="Times New Roman"/>
          <w:szCs w:val="24"/>
        </w:rPr>
        <w:t xml:space="preserve"> διατάξεις του ν</w:t>
      </w:r>
      <w:r>
        <w:rPr>
          <w:rFonts w:eastAsia="Times New Roman"/>
          <w:szCs w:val="24"/>
        </w:rPr>
        <w:t>.</w:t>
      </w:r>
      <w:r w:rsidRPr="00530036">
        <w:rPr>
          <w:rFonts w:eastAsia="Times New Roman"/>
          <w:szCs w:val="24"/>
        </w:rPr>
        <w:t>4071</w:t>
      </w:r>
      <w:r>
        <w:rPr>
          <w:rFonts w:eastAsia="Times New Roman"/>
          <w:szCs w:val="24"/>
        </w:rPr>
        <w:t>/20</w:t>
      </w:r>
      <w:r w:rsidRPr="00530036">
        <w:rPr>
          <w:rFonts w:eastAsia="Times New Roman"/>
          <w:szCs w:val="24"/>
        </w:rPr>
        <w:t>12 σχετικά με το σύστημα διακυβέρνησης των ΟΤΑ</w:t>
      </w:r>
      <w:r>
        <w:rPr>
          <w:rFonts w:eastAsia="Times New Roman"/>
          <w:szCs w:val="24"/>
        </w:rPr>
        <w:t>.</w:t>
      </w:r>
      <w:r w:rsidRPr="00530036">
        <w:rPr>
          <w:rFonts w:eastAsia="Times New Roman"/>
          <w:szCs w:val="24"/>
        </w:rPr>
        <w:t xml:space="preserve"> </w:t>
      </w:r>
      <w:r>
        <w:rPr>
          <w:rFonts w:eastAsia="Times New Roman"/>
          <w:szCs w:val="24"/>
        </w:rPr>
        <w:t xml:space="preserve">Η τροπολογία που είχατε φέρει και έγινε </w:t>
      </w:r>
      <w:r w:rsidRPr="00530036">
        <w:rPr>
          <w:rFonts w:eastAsia="Times New Roman"/>
          <w:szCs w:val="24"/>
        </w:rPr>
        <w:t xml:space="preserve">νόμος του </w:t>
      </w:r>
      <w:r>
        <w:rPr>
          <w:rFonts w:eastAsia="Times New Roman"/>
          <w:szCs w:val="24"/>
        </w:rPr>
        <w:t>κ</w:t>
      </w:r>
      <w:r w:rsidRPr="00530036">
        <w:rPr>
          <w:rFonts w:eastAsia="Times New Roman"/>
          <w:szCs w:val="24"/>
        </w:rPr>
        <w:t xml:space="preserve">ράτους </w:t>
      </w:r>
      <w:r>
        <w:rPr>
          <w:rFonts w:eastAsia="Times New Roman"/>
          <w:szCs w:val="24"/>
        </w:rPr>
        <w:t xml:space="preserve">απήλασε από τις </w:t>
      </w:r>
      <w:r w:rsidRPr="00530036">
        <w:rPr>
          <w:rFonts w:eastAsia="Times New Roman"/>
          <w:szCs w:val="24"/>
        </w:rPr>
        <w:t xml:space="preserve">εταιρείες των δήμων από κάθε ποινική και αστική ευθύνη όσους είχαν </w:t>
      </w:r>
      <w:r>
        <w:rPr>
          <w:rFonts w:eastAsia="Times New Roman"/>
          <w:szCs w:val="24"/>
        </w:rPr>
        <w:t>διοικήσει.</w:t>
      </w:r>
      <w:r w:rsidRPr="00530036">
        <w:rPr>
          <w:rFonts w:eastAsia="Times New Roman"/>
          <w:szCs w:val="24"/>
        </w:rPr>
        <w:t xml:space="preserve"> Εάν δεν αποσυρθεί αυτός ο νόμος</w:t>
      </w:r>
      <w:r>
        <w:rPr>
          <w:rFonts w:eastAsia="Times New Roman"/>
          <w:szCs w:val="24"/>
        </w:rPr>
        <w:t>,</w:t>
      </w:r>
      <w:r w:rsidRPr="00530036">
        <w:rPr>
          <w:rFonts w:eastAsia="Times New Roman"/>
          <w:szCs w:val="24"/>
        </w:rPr>
        <w:t xml:space="preserve"> αν δεν το</w:t>
      </w:r>
      <w:r>
        <w:rPr>
          <w:rFonts w:eastAsia="Times New Roman"/>
          <w:szCs w:val="24"/>
        </w:rPr>
        <w:t>ν</w:t>
      </w:r>
      <w:r w:rsidRPr="00530036">
        <w:rPr>
          <w:rFonts w:eastAsia="Times New Roman"/>
          <w:szCs w:val="24"/>
        </w:rPr>
        <w:t xml:space="preserve"> καταργήσε</w:t>
      </w:r>
      <w:r w:rsidRPr="00530036">
        <w:rPr>
          <w:rFonts w:eastAsia="Times New Roman"/>
          <w:szCs w:val="24"/>
        </w:rPr>
        <w:t>τε</w:t>
      </w:r>
      <w:r>
        <w:rPr>
          <w:rFonts w:eastAsia="Times New Roman"/>
          <w:szCs w:val="24"/>
        </w:rPr>
        <w:t>,</w:t>
      </w:r>
      <w:r w:rsidRPr="00530036">
        <w:rPr>
          <w:rFonts w:eastAsia="Times New Roman"/>
          <w:szCs w:val="24"/>
        </w:rPr>
        <w:t xml:space="preserve"> </w:t>
      </w:r>
      <w:r>
        <w:rPr>
          <w:rFonts w:eastAsia="Times New Roman"/>
          <w:szCs w:val="24"/>
        </w:rPr>
        <w:t>δ</w:t>
      </w:r>
      <w:r w:rsidRPr="00530036">
        <w:rPr>
          <w:rFonts w:eastAsia="Times New Roman"/>
          <w:szCs w:val="24"/>
        </w:rPr>
        <w:t>εν υπάρχει περίπτωση η Χρυσή Αυγή να υπερψηφίσει οτιδήποτε θα έχει σχέση με διαχείριση των δημοτικών επιχειρήσεων</w:t>
      </w:r>
      <w:r>
        <w:rPr>
          <w:rFonts w:eastAsia="Times New Roman"/>
          <w:szCs w:val="24"/>
        </w:rPr>
        <w:t>,</w:t>
      </w:r>
      <w:r w:rsidRPr="00530036">
        <w:rPr>
          <w:rFonts w:eastAsia="Times New Roman"/>
          <w:szCs w:val="24"/>
        </w:rPr>
        <w:t xml:space="preserve"> </w:t>
      </w:r>
      <w:r>
        <w:rPr>
          <w:rFonts w:eastAsia="Times New Roman"/>
          <w:szCs w:val="24"/>
        </w:rPr>
        <w:t>ε</w:t>
      </w:r>
      <w:r w:rsidRPr="00530036">
        <w:rPr>
          <w:rFonts w:eastAsia="Times New Roman"/>
          <w:szCs w:val="24"/>
        </w:rPr>
        <w:t>ίτε είναι ύδρευσης</w:t>
      </w:r>
      <w:r>
        <w:rPr>
          <w:rFonts w:eastAsia="Times New Roman"/>
          <w:szCs w:val="24"/>
        </w:rPr>
        <w:t>-</w:t>
      </w:r>
      <w:r w:rsidRPr="00530036">
        <w:rPr>
          <w:rFonts w:eastAsia="Times New Roman"/>
          <w:szCs w:val="24"/>
        </w:rPr>
        <w:t>αποχέτευσης</w:t>
      </w:r>
      <w:r>
        <w:rPr>
          <w:rFonts w:eastAsia="Times New Roman"/>
          <w:szCs w:val="24"/>
        </w:rPr>
        <w:t>,</w:t>
      </w:r>
      <w:r w:rsidRPr="00530036">
        <w:rPr>
          <w:rFonts w:eastAsia="Times New Roman"/>
          <w:szCs w:val="24"/>
        </w:rPr>
        <w:t xml:space="preserve"> είτε κάποιας άλλης μορφής</w:t>
      </w:r>
      <w:r>
        <w:rPr>
          <w:rFonts w:eastAsia="Times New Roman"/>
          <w:szCs w:val="24"/>
        </w:rPr>
        <w:t xml:space="preserve">. </w:t>
      </w:r>
    </w:p>
    <w:p w14:paraId="6B948F11" w14:textId="77777777" w:rsidR="00244F6B" w:rsidRDefault="006574B6">
      <w:pPr>
        <w:tabs>
          <w:tab w:val="left" w:pos="3189"/>
          <w:tab w:val="center" w:pos="4513"/>
        </w:tabs>
        <w:spacing w:after="0"/>
        <w:jc w:val="both"/>
        <w:rPr>
          <w:rFonts w:eastAsia="Times New Roman"/>
          <w:szCs w:val="24"/>
        </w:rPr>
      </w:pPr>
      <w:r>
        <w:rPr>
          <w:rFonts w:eastAsia="Times New Roman"/>
          <w:szCs w:val="24"/>
        </w:rPr>
        <w:t>Κάτι τέτοιο ακούστηκε στη χθεσινή</w:t>
      </w:r>
      <w:r w:rsidRPr="00530036">
        <w:rPr>
          <w:rFonts w:eastAsia="Times New Roman"/>
          <w:szCs w:val="24"/>
        </w:rPr>
        <w:t xml:space="preserve"> συζήτηση και ψήφιση του </w:t>
      </w:r>
      <w:r>
        <w:rPr>
          <w:rFonts w:eastAsia="Times New Roman"/>
          <w:szCs w:val="24"/>
        </w:rPr>
        <w:t>π</w:t>
      </w:r>
      <w:r w:rsidRPr="00530036">
        <w:rPr>
          <w:rFonts w:eastAsia="Times New Roman"/>
          <w:szCs w:val="24"/>
        </w:rPr>
        <w:t>ροϋπολογισμού το</w:t>
      </w:r>
      <w:r w:rsidRPr="00530036">
        <w:rPr>
          <w:rFonts w:eastAsia="Times New Roman"/>
          <w:szCs w:val="24"/>
        </w:rPr>
        <w:t>υ 2019</w:t>
      </w:r>
      <w:r>
        <w:rPr>
          <w:rFonts w:eastAsia="Times New Roman"/>
          <w:szCs w:val="24"/>
        </w:rPr>
        <w:t>.</w:t>
      </w:r>
      <w:r w:rsidRPr="00530036">
        <w:rPr>
          <w:rFonts w:eastAsia="Times New Roman"/>
          <w:szCs w:val="24"/>
        </w:rPr>
        <w:t xml:space="preserve"> </w:t>
      </w:r>
      <w:r>
        <w:rPr>
          <w:rFonts w:eastAsia="Times New Roman"/>
          <w:szCs w:val="24"/>
        </w:rPr>
        <w:t>Δ</w:t>
      </w:r>
      <w:r w:rsidRPr="00530036">
        <w:rPr>
          <w:rFonts w:eastAsia="Times New Roman"/>
          <w:szCs w:val="24"/>
        </w:rPr>
        <w:t>υστυχώς δεν θα μπορούσα να το αναφέρω στην ομιλία μου</w:t>
      </w:r>
      <w:r>
        <w:rPr>
          <w:rFonts w:eastAsia="Times New Roman"/>
          <w:szCs w:val="24"/>
        </w:rPr>
        <w:t>,</w:t>
      </w:r>
      <w:r w:rsidRPr="00530036">
        <w:rPr>
          <w:rFonts w:eastAsia="Times New Roman"/>
          <w:szCs w:val="24"/>
        </w:rPr>
        <w:t xml:space="preserve"> διότι δεν ήξερα ότι δεν θα αναφερθεί κανείς</w:t>
      </w:r>
      <w:r>
        <w:rPr>
          <w:rFonts w:eastAsia="Times New Roman"/>
          <w:szCs w:val="24"/>
        </w:rPr>
        <w:t>,</w:t>
      </w:r>
      <w:r w:rsidRPr="00530036">
        <w:rPr>
          <w:rFonts w:eastAsia="Times New Roman"/>
          <w:szCs w:val="24"/>
        </w:rPr>
        <w:t xml:space="preserve"> από κανένα κόμμα</w:t>
      </w:r>
      <w:r>
        <w:rPr>
          <w:rFonts w:eastAsia="Times New Roman"/>
          <w:szCs w:val="24"/>
        </w:rPr>
        <w:t>.</w:t>
      </w:r>
      <w:r w:rsidRPr="00530036">
        <w:rPr>
          <w:rFonts w:eastAsia="Times New Roman"/>
          <w:szCs w:val="24"/>
        </w:rPr>
        <w:t xml:space="preserve"> </w:t>
      </w:r>
      <w:r>
        <w:rPr>
          <w:rFonts w:eastAsia="Times New Roman"/>
          <w:szCs w:val="24"/>
        </w:rPr>
        <w:t>Ακούστηκε κάτι σ</w:t>
      </w:r>
      <w:r w:rsidRPr="00530036">
        <w:rPr>
          <w:rFonts w:eastAsia="Times New Roman"/>
          <w:szCs w:val="24"/>
        </w:rPr>
        <w:t xml:space="preserve">χετικά με τις αναδρομικές διεκδικήσεις οι οποίες αφορούσαν απόλυτα και τη χθεσινή συζήτηση για τον </w:t>
      </w:r>
      <w:r>
        <w:rPr>
          <w:rFonts w:eastAsia="Times New Roman"/>
          <w:szCs w:val="24"/>
        </w:rPr>
        <w:t>π</w:t>
      </w:r>
      <w:r w:rsidRPr="00530036">
        <w:rPr>
          <w:rFonts w:eastAsia="Times New Roman"/>
          <w:szCs w:val="24"/>
        </w:rPr>
        <w:t xml:space="preserve">ροϋπολογισμό </w:t>
      </w:r>
      <w:r w:rsidRPr="00530036">
        <w:rPr>
          <w:rFonts w:eastAsia="Times New Roman"/>
          <w:szCs w:val="24"/>
        </w:rPr>
        <w:t xml:space="preserve">του </w:t>
      </w:r>
      <w:r>
        <w:rPr>
          <w:rFonts w:eastAsia="Times New Roman"/>
          <w:szCs w:val="24"/>
        </w:rPr>
        <w:t>20</w:t>
      </w:r>
      <w:r w:rsidRPr="00530036">
        <w:rPr>
          <w:rFonts w:eastAsia="Times New Roman"/>
          <w:szCs w:val="24"/>
        </w:rPr>
        <w:t>19</w:t>
      </w:r>
      <w:r>
        <w:rPr>
          <w:rFonts w:eastAsia="Times New Roman"/>
          <w:szCs w:val="24"/>
        </w:rPr>
        <w:t>.</w:t>
      </w:r>
      <w:r w:rsidRPr="00530036">
        <w:rPr>
          <w:rFonts w:eastAsia="Times New Roman"/>
          <w:szCs w:val="24"/>
        </w:rPr>
        <w:t xml:space="preserve"> </w:t>
      </w:r>
      <w:r>
        <w:rPr>
          <w:rFonts w:eastAsia="Times New Roman"/>
          <w:szCs w:val="24"/>
        </w:rPr>
        <w:t>Χ</w:t>
      </w:r>
      <w:r w:rsidRPr="00530036">
        <w:rPr>
          <w:rFonts w:eastAsia="Times New Roman"/>
          <w:szCs w:val="24"/>
        </w:rPr>
        <w:t xml:space="preserve">θες συζητήθηκε για τελευταία μέρα και ψηφίστηκε ο </w:t>
      </w:r>
      <w:r>
        <w:rPr>
          <w:rFonts w:eastAsia="Times New Roman"/>
          <w:szCs w:val="24"/>
        </w:rPr>
        <w:t>π</w:t>
      </w:r>
      <w:r w:rsidRPr="00530036">
        <w:rPr>
          <w:rFonts w:eastAsia="Times New Roman"/>
          <w:szCs w:val="24"/>
        </w:rPr>
        <w:t xml:space="preserve">ροϋπολογισμός του </w:t>
      </w:r>
      <w:r>
        <w:rPr>
          <w:rFonts w:eastAsia="Times New Roman"/>
          <w:szCs w:val="24"/>
        </w:rPr>
        <w:lastRenderedPageBreak/>
        <w:t>20</w:t>
      </w:r>
      <w:r w:rsidRPr="00530036">
        <w:rPr>
          <w:rFonts w:eastAsia="Times New Roman"/>
          <w:szCs w:val="24"/>
        </w:rPr>
        <w:t>19</w:t>
      </w:r>
      <w:r>
        <w:rPr>
          <w:rFonts w:eastAsia="Times New Roman"/>
          <w:szCs w:val="24"/>
        </w:rPr>
        <w:t xml:space="preserve">. Είναι </w:t>
      </w:r>
      <w:r w:rsidRPr="00530036">
        <w:rPr>
          <w:rFonts w:eastAsia="Times New Roman"/>
          <w:szCs w:val="24"/>
        </w:rPr>
        <w:t xml:space="preserve">ένας </w:t>
      </w:r>
      <w:r>
        <w:rPr>
          <w:rFonts w:eastAsia="Times New Roman"/>
          <w:szCs w:val="24"/>
        </w:rPr>
        <w:t>π</w:t>
      </w:r>
      <w:r w:rsidRPr="00530036">
        <w:rPr>
          <w:rFonts w:eastAsia="Times New Roman"/>
          <w:szCs w:val="24"/>
        </w:rPr>
        <w:t>ροϋπολογισμός ο οποίος σε καμ</w:t>
      </w:r>
      <w:r>
        <w:rPr>
          <w:rFonts w:eastAsia="Times New Roman"/>
          <w:szCs w:val="24"/>
        </w:rPr>
        <w:t>μ</w:t>
      </w:r>
      <w:r w:rsidRPr="00530036">
        <w:rPr>
          <w:rFonts w:eastAsia="Times New Roman"/>
          <w:szCs w:val="24"/>
        </w:rPr>
        <w:t>ία περίπτωση δεν προϋπολ</w:t>
      </w:r>
      <w:r>
        <w:rPr>
          <w:rFonts w:eastAsia="Times New Roman"/>
          <w:szCs w:val="24"/>
        </w:rPr>
        <w:t>όγισε</w:t>
      </w:r>
      <w:r w:rsidRPr="00530036">
        <w:rPr>
          <w:rFonts w:eastAsia="Times New Roman"/>
          <w:szCs w:val="24"/>
        </w:rPr>
        <w:t xml:space="preserve"> το δημοσιονομικό κόστος που θα προκύψει από τις οικονομικές διεκδικήσεις των αναδρομικών</w:t>
      </w:r>
      <w:r>
        <w:rPr>
          <w:rFonts w:eastAsia="Times New Roman"/>
          <w:szCs w:val="24"/>
        </w:rPr>
        <w:t>,</w:t>
      </w:r>
      <w:r w:rsidRPr="00530036">
        <w:rPr>
          <w:rFonts w:eastAsia="Times New Roman"/>
          <w:szCs w:val="24"/>
        </w:rPr>
        <w:t xml:space="preserve"> οι οποίες θα προκύψουν και θα προστεθούν στις ήδη υπάρχουσες από τις υπόλοιπες επικίνδυνες αποφάσεις του Συμβουλίου Επικρατείας</w:t>
      </w:r>
      <w:r>
        <w:rPr>
          <w:rFonts w:eastAsia="Times New Roman"/>
          <w:szCs w:val="24"/>
        </w:rPr>
        <w:t>,</w:t>
      </w:r>
      <w:r w:rsidRPr="00530036">
        <w:rPr>
          <w:rFonts w:eastAsia="Times New Roman"/>
          <w:szCs w:val="24"/>
        </w:rPr>
        <w:t xml:space="preserve"> </w:t>
      </w:r>
      <w:r>
        <w:rPr>
          <w:rFonts w:eastAsia="Times New Roman"/>
          <w:szCs w:val="24"/>
        </w:rPr>
        <w:t>σ</w:t>
      </w:r>
      <w:r w:rsidRPr="00530036">
        <w:rPr>
          <w:rFonts w:eastAsia="Times New Roman"/>
          <w:szCs w:val="24"/>
        </w:rPr>
        <w:t xml:space="preserve">χετικά με τις νέες προσφυγές που πρόκειται να </w:t>
      </w:r>
      <w:r>
        <w:rPr>
          <w:rFonts w:eastAsia="Times New Roman"/>
          <w:szCs w:val="24"/>
        </w:rPr>
        <w:t>γίνου</w:t>
      </w:r>
      <w:r>
        <w:rPr>
          <w:rFonts w:eastAsia="Times New Roman"/>
          <w:szCs w:val="24"/>
        </w:rPr>
        <w:t>ν</w:t>
      </w:r>
      <w:r>
        <w:rPr>
          <w:rFonts w:eastAsia="Times New Roman"/>
          <w:szCs w:val="24"/>
        </w:rPr>
        <w:t>. Θ</w:t>
      </w:r>
      <w:r w:rsidRPr="00530036">
        <w:rPr>
          <w:rFonts w:eastAsia="Times New Roman"/>
          <w:szCs w:val="24"/>
        </w:rPr>
        <w:t>α πρέπει να πάρε</w:t>
      </w:r>
      <w:r>
        <w:rPr>
          <w:rFonts w:eastAsia="Times New Roman"/>
          <w:szCs w:val="24"/>
        </w:rPr>
        <w:t>ι</w:t>
      </w:r>
      <w:r w:rsidRPr="00530036">
        <w:rPr>
          <w:rFonts w:eastAsia="Times New Roman"/>
          <w:szCs w:val="24"/>
        </w:rPr>
        <w:t xml:space="preserve"> απόφασ</w:t>
      </w:r>
      <w:r>
        <w:rPr>
          <w:rFonts w:eastAsia="Times New Roman"/>
          <w:szCs w:val="24"/>
        </w:rPr>
        <w:t>η</w:t>
      </w:r>
      <w:r w:rsidRPr="00530036">
        <w:rPr>
          <w:rFonts w:eastAsia="Times New Roman"/>
          <w:szCs w:val="24"/>
        </w:rPr>
        <w:t xml:space="preserve"> η </w:t>
      </w:r>
      <w:r>
        <w:rPr>
          <w:rFonts w:eastAsia="Times New Roman"/>
          <w:szCs w:val="24"/>
        </w:rPr>
        <w:t>Συγ</w:t>
      </w:r>
      <w:r w:rsidRPr="00530036">
        <w:rPr>
          <w:rFonts w:eastAsia="Times New Roman"/>
          <w:szCs w:val="24"/>
        </w:rPr>
        <w:t>κυβέρνησή σας ότι είστε αναγκασμένοι να</w:t>
      </w:r>
      <w:r w:rsidRPr="00530036">
        <w:rPr>
          <w:rFonts w:eastAsia="Times New Roman"/>
          <w:szCs w:val="24"/>
        </w:rPr>
        <w:t xml:space="preserve"> έρθετε σε σύγκρουση με τους δανειστές</w:t>
      </w:r>
      <w:r>
        <w:rPr>
          <w:rFonts w:eastAsia="Times New Roman"/>
          <w:szCs w:val="24"/>
        </w:rPr>
        <w:t>,</w:t>
      </w:r>
      <w:r w:rsidRPr="00530036">
        <w:rPr>
          <w:rFonts w:eastAsia="Times New Roman"/>
          <w:szCs w:val="24"/>
        </w:rPr>
        <w:t xml:space="preserve"> </w:t>
      </w:r>
      <w:r>
        <w:rPr>
          <w:rFonts w:eastAsia="Times New Roman"/>
          <w:szCs w:val="24"/>
        </w:rPr>
        <w:t>δ</w:t>
      </w:r>
      <w:r w:rsidRPr="00530036">
        <w:rPr>
          <w:rFonts w:eastAsia="Times New Roman"/>
          <w:szCs w:val="24"/>
        </w:rPr>
        <w:t>ιότι θα πρέπει να καταργήσετε</w:t>
      </w:r>
      <w:r>
        <w:rPr>
          <w:rFonts w:eastAsia="Times New Roman"/>
          <w:szCs w:val="24"/>
        </w:rPr>
        <w:t xml:space="preserve"> ή σε</w:t>
      </w:r>
      <w:r w:rsidRPr="00530036">
        <w:rPr>
          <w:rFonts w:eastAsia="Times New Roman"/>
          <w:szCs w:val="24"/>
        </w:rPr>
        <w:t xml:space="preserve"> κάποια άλλη περίπτωση να διατηρήσετε μέτρα ύψους 6 δισεκατομμυρίων ευρώ</w:t>
      </w:r>
      <w:r>
        <w:rPr>
          <w:rFonts w:eastAsia="Times New Roman"/>
          <w:szCs w:val="24"/>
        </w:rPr>
        <w:t>.</w:t>
      </w:r>
      <w:r w:rsidRPr="00530036">
        <w:rPr>
          <w:rFonts w:eastAsia="Times New Roman"/>
          <w:szCs w:val="24"/>
        </w:rPr>
        <w:t xml:space="preserve"> </w:t>
      </w:r>
    </w:p>
    <w:p w14:paraId="6B948F12"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Σε περίπτωση, μάλιστα, που τεθεί θέμα διεκδίκησης αναδρομικών σε μεγαλύτερο βάθος χρόνου, τα ποσά που θα π</w:t>
      </w:r>
      <w:r>
        <w:rPr>
          <w:rFonts w:eastAsia="Times New Roman"/>
          <w:color w:val="222222"/>
          <w:szCs w:val="24"/>
          <w:shd w:val="clear" w:color="auto" w:fill="FFFFFF"/>
        </w:rPr>
        <w:t xml:space="preserve">ροκύψουν θα είναι πλέον μη </w:t>
      </w:r>
      <w:proofErr w:type="spellStart"/>
      <w:r>
        <w:rPr>
          <w:rFonts w:eastAsia="Times New Roman"/>
          <w:color w:val="222222"/>
          <w:szCs w:val="24"/>
          <w:shd w:val="clear" w:color="auto" w:fill="FFFFFF"/>
        </w:rPr>
        <w:t>διαχειρίσιμα</w:t>
      </w:r>
      <w:proofErr w:type="spellEnd"/>
      <w:r>
        <w:rPr>
          <w:rFonts w:eastAsia="Times New Roman"/>
          <w:color w:val="222222"/>
          <w:szCs w:val="24"/>
          <w:shd w:val="clear" w:color="auto" w:fill="FFFFFF"/>
        </w:rPr>
        <w:t xml:space="preserve"> από τη Συγκυβέρνησή σας. Αυτό σε συνδυασμό με μια δέσμευση που έχετε υπογράψει και μάλιστα και μια δήλωση δέσμευσης του κ. Μητσοτάκη ότι το ελληνικό κράτος έχει συνέχεια, για πρωτογενή πλεονάσματα 3,5% ως το 2022, κα</w:t>
      </w:r>
      <w:r>
        <w:rPr>
          <w:rFonts w:eastAsia="Times New Roman"/>
          <w:color w:val="222222"/>
          <w:szCs w:val="24"/>
          <w:shd w:val="clear" w:color="auto" w:fill="FFFFFF"/>
        </w:rPr>
        <w:t>ταλαβαίνετε πόσο θα διογκωθεί αυτό το πρόβλημα.</w:t>
      </w:r>
    </w:p>
    <w:p w14:paraId="6B948F13"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Έχετε, λοιπόν, να αντιμετωπίσετε τρεις κατηγορίες αναδρομικών οικονομικών διεκδικητών. Η πρώτη έχει να κάνει με τα δώρα του </w:t>
      </w:r>
      <w:r>
        <w:rPr>
          <w:rFonts w:eastAsia="Times New Roman"/>
          <w:color w:val="222222"/>
          <w:szCs w:val="24"/>
          <w:shd w:val="clear" w:color="auto" w:fill="FFFFFF"/>
        </w:rPr>
        <w:t>δ</w:t>
      </w:r>
      <w:r>
        <w:rPr>
          <w:rFonts w:eastAsia="Times New Roman"/>
          <w:color w:val="222222"/>
          <w:szCs w:val="24"/>
          <w:shd w:val="clear" w:color="auto" w:fill="FFFFFF"/>
        </w:rPr>
        <w:t>ημοσίου, η δεύτερη με τη δέκατη τρίτη και δέκατη τέταρτη σύνταξη και η τρίτη με τις</w:t>
      </w:r>
      <w:r>
        <w:rPr>
          <w:rFonts w:eastAsia="Times New Roman"/>
          <w:color w:val="222222"/>
          <w:szCs w:val="24"/>
          <w:shd w:val="clear" w:color="auto" w:fill="FFFFFF"/>
        </w:rPr>
        <w:t xml:space="preserve"> περικοπές των συντάξεων.</w:t>
      </w:r>
    </w:p>
    <w:p w14:paraId="6B948F14"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Εδώ προκύπτει, όμως, ένα πάρα πολύ σοβαρό ζήτημα, το οποίο θα πρέπει να απαντηθεί και από εσάς, από τη Συγκυβέρνησή σας, αλλά και από τους επίδοξους διεκδικητές της εξουσίας, της Νέας Δημοκρατίας, της λαϊκής Δεξιάς, όπως επαίρεται</w:t>
      </w:r>
      <w:r>
        <w:rPr>
          <w:rFonts w:eastAsia="Times New Roman"/>
          <w:color w:val="222222"/>
          <w:szCs w:val="24"/>
          <w:shd w:val="clear" w:color="auto" w:fill="FFFFFF"/>
        </w:rPr>
        <w:t>, κάτι το οποίο όμως δεν αναφέρθηκε από τη Νέα Δημοκρατία στη συζήτηση για τον προϋπολογισμό: Ενώ έχει επισημανθεί, όπως ανέφερα και πριν, η σοβαρότητα αυτού του θέματος και από το Ελληνικό Δημοσιονομικό Συμβούλιο, αλλά και από την Ευρωπαϊκή Επιτροπή, η οπ</w:t>
      </w:r>
      <w:r>
        <w:rPr>
          <w:rFonts w:eastAsia="Times New Roman"/>
          <w:color w:val="222222"/>
          <w:szCs w:val="24"/>
          <w:shd w:val="clear" w:color="auto" w:fill="FFFFFF"/>
        </w:rPr>
        <w:t>οία σας έχει χτυπήσει επανειλημμένα το καμπανάκι, δεν ανέφερε κανείς τίποτα στη χθεσινή συζήτηση και τις προηγούμενες μέρες. Μάλιστα, εντύπωση μάς προκαλεί ότι στον κατάλογο οι ομιλητές από την πλευρά της Νέας Δημοκρατίας ήταν εξήντα εννέα στον αριθμό, καν</w:t>
      </w:r>
      <w:r>
        <w:rPr>
          <w:rFonts w:eastAsia="Times New Roman"/>
          <w:color w:val="222222"/>
          <w:szCs w:val="24"/>
          <w:shd w:val="clear" w:color="auto" w:fill="FFFFFF"/>
        </w:rPr>
        <w:t xml:space="preserve">είς, όμως, δεν αναφέρθηκε σε αυτό το ζήτημα. Το θέμα, όμως, είναι ότι η </w:t>
      </w:r>
      <w:r>
        <w:rPr>
          <w:rFonts w:eastAsia="Times New Roman"/>
          <w:color w:val="222222"/>
          <w:szCs w:val="24"/>
          <w:shd w:val="clear" w:color="auto" w:fill="FFFFFF"/>
        </w:rPr>
        <w:lastRenderedPageBreak/>
        <w:t>επόμενη κυβέρνηση θα είναι αυτή που θα αναγκαστεί να συμμορφωθεί και να εκτελέσει τις δικαστικές αποφάσεις. Περιμένουμε να μας πείτε την αλήθεια, τι ακριβώς κρύβετε εσείς σήμερα ως Συγ</w:t>
      </w:r>
      <w:r>
        <w:rPr>
          <w:rFonts w:eastAsia="Times New Roman"/>
          <w:color w:val="222222"/>
          <w:szCs w:val="24"/>
          <w:shd w:val="clear" w:color="auto" w:fill="FFFFFF"/>
        </w:rPr>
        <w:t>κυβέρνηση, αλλά και οι επίδοξοι εραστές της εξουσίας που θέλουν να κυβερνήσουν, διότι κατά τη συνήθη πρακτική σας θα έρθετε και θα μας πείτε ξανά ότι βρήκατε καμένη γη.</w:t>
      </w:r>
    </w:p>
    <w:p w14:paraId="6B948F15"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Εδώ είναι καταφανέστατο ότι πρόκειται να υπάρξει ένα τεράστιο δημοσιονομικό έλλειμμα. Π</w:t>
      </w:r>
      <w:r>
        <w:rPr>
          <w:rFonts w:eastAsia="Times New Roman"/>
          <w:color w:val="222222"/>
          <w:szCs w:val="24"/>
          <w:shd w:val="clear" w:color="auto" w:fill="FFFFFF"/>
        </w:rPr>
        <w:t>ώς προτίθεται, είτε η δική σας Κυβέρνηση είτε αυτή που θα προκύψει, να καλύψει αυτό το έλλειμμα; Θα πάρετε κι άλλα μέτρα; Θα μας φέρετε και άλλα μνημόνια;</w:t>
      </w:r>
    </w:p>
    <w:p w14:paraId="6B948F16"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Η μόνη ξεκάθαρη λύση, λοιπόν, σε όλα αυτά και οι μόνοι που λένε αλήθεια σε αυτή την Αίθουσα είναι η Χ</w:t>
      </w:r>
      <w:r>
        <w:rPr>
          <w:rFonts w:eastAsia="Times New Roman"/>
          <w:color w:val="222222"/>
          <w:szCs w:val="24"/>
          <w:shd w:val="clear" w:color="auto" w:fill="FFFFFF"/>
        </w:rPr>
        <w:t>ρυσή Αυγή. Εάν δεν υπάρξει μια εθνική κυβέρνηση με τη Χρυσή Αυγή, δυστυχώς η Ελλάδα θα συνεχίσει στον κατήφορο.</w:t>
      </w:r>
    </w:p>
    <w:p w14:paraId="6B948F17"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6B948F18" w14:textId="77777777" w:rsidR="00244F6B" w:rsidRDefault="006574B6">
      <w:pPr>
        <w:spacing w:after="0"/>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w:t>
      </w:r>
      <w:r>
        <w:rPr>
          <w:rFonts w:eastAsia="Times New Roman"/>
          <w:color w:val="222222"/>
          <w:szCs w:val="24"/>
          <w:shd w:val="clear" w:color="auto" w:fill="FFFFFF"/>
        </w:rPr>
        <w:t xml:space="preserve">ης </w:t>
      </w:r>
      <w:r>
        <w:rPr>
          <w:rFonts w:eastAsia="Times New Roman"/>
          <w:color w:val="222222"/>
          <w:szCs w:val="24"/>
          <w:shd w:val="clear" w:color="auto" w:fill="FFFFFF"/>
        </w:rPr>
        <w:t>Χρυσή</w:t>
      </w:r>
      <w:r>
        <w:rPr>
          <w:rFonts w:eastAsia="Times New Roman"/>
          <w:color w:val="222222"/>
          <w:szCs w:val="24"/>
          <w:shd w:val="clear" w:color="auto" w:fill="FFFFFF"/>
        </w:rPr>
        <w:t>ς</w:t>
      </w:r>
      <w:r>
        <w:rPr>
          <w:rFonts w:eastAsia="Times New Roman"/>
          <w:color w:val="222222"/>
          <w:szCs w:val="24"/>
          <w:shd w:val="clear" w:color="auto" w:fill="FFFFFF"/>
        </w:rPr>
        <w:t xml:space="preserve"> Αυγή</w:t>
      </w:r>
      <w:r>
        <w:rPr>
          <w:rFonts w:eastAsia="Times New Roman"/>
          <w:color w:val="222222"/>
          <w:szCs w:val="24"/>
          <w:shd w:val="clear" w:color="auto" w:fill="FFFFFF"/>
        </w:rPr>
        <w:t>ς</w:t>
      </w:r>
      <w:r>
        <w:rPr>
          <w:rFonts w:eastAsia="Times New Roman"/>
          <w:color w:val="222222"/>
          <w:szCs w:val="24"/>
          <w:shd w:val="clear" w:color="auto" w:fill="FFFFFF"/>
        </w:rPr>
        <w:t xml:space="preserve">) </w:t>
      </w:r>
    </w:p>
    <w:p w14:paraId="6B948F19" w14:textId="77777777" w:rsidR="00244F6B" w:rsidRDefault="006574B6">
      <w:pPr>
        <w:spacing w:after="0"/>
        <w:jc w:val="both"/>
        <w:rPr>
          <w:rFonts w:eastAsia="Times New Roman"/>
          <w:color w:val="222222"/>
          <w:szCs w:val="24"/>
          <w:shd w:val="clear" w:color="auto" w:fill="FFFFFF"/>
        </w:rPr>
      </w:pPr>
      <w:r w:rsidRPr="00D47590">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Κυρίες και κύριοι συνάδελφοι, να κάνω μια ανακοί</w:t>
      </w:r>
      <w:r>
        <w:rPr>
          <w:rFonts w:eastAsia="Times New Roman"/>
          <w:color w:val="222222"/>
          <w:szCs w:val="24"/>
          <w:shd w:val="clear" w:color="auto" w:fill="FFFFFF"/>
        </w:rPr>
        <w:t>νωση προς το Σώμα</w:t>
      </w:r>
      <w:r>
        <w:rPr>
          <w:rFonts w:eastAsia="Times New Roman"/>
          <w:color w:val="222222"/>
          <w:szCs w:val="24"/>
          <w:shd w:val="clear" w:color="auto" w:fill="FFFFFF"/>
        </w:rPr>
        <w:t>.</w:t>
      </w:r>
    </w:p>
    <w:p w14:paraId="6B948F1A"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Η Διαρκής Επιτροπή Παραγωγής και Εμπορίου καταθέτει την έκθεσή της στο σχέδιο νόμου του Υπουργείου Υποδομών και Μεταφορών «Κύρωση της από 11</w:t>
      </w:r>
      <w:r>
        <w:rPr>
          <w:rFonts w:eastAsia="Times New Roman"/>
          <w:color w:val="222222"/>
          <w:szCs w:val="24"/>
          <w:shd w:val="clear" w:color="auto" w:fill="FFFFFF"/>
        </w:rPr>
        <w:t>-</w:t>
      </w:r>
      <w:r>
        <w:rPr>
          <w:rFonts w:eastAsia="Times New Roman"/>
          <w:color w:val="222222"/>
          <w:szCs w:val="24"/>
          <w:shd w:val="clear" w:color="auto" w:fill="FFFFFF"/>
        </w:rPr>
        <w:t>12</w:t>
      </w:r>
      <w:r>
        <w:rPr>
          <w:rFonts w:eastAsia="Times New Roman"/>
          <w:color w:val="222222"/>
          <w:szCs w:val="24"/>
          <w:shd w:val="clear" w:color="auto" w:fill="FFFFFF"/>
        </w:rPr>
        <w:t>-</w:t>
      </w:r>
      <w:r>
        <w:rPr>
          <w:rFonts w:eastAsia="Times New Roman"/>
          <w:color w:val="222222"/>
          <w:szCs w:val="24"/>
          <w:shd w:val="clear" w:color="auto" w:fill="FFFFFF"/>
        </w:rPr>
        <w:t>2018 Συμφωνίας Τροποποίησης Διατάξεων της από 31 Μαΐου 2007 Σύμβαση</w:t>
      </w:r>
      <w:r>
        <w:rPr>
          <w:rFonts w:eastAsia="Times New Roman"/>
          <w:color w:val="222222"/>
          <w:szCs w:val="24"/>
          <w:shd w:val="clear" w:color="auto" w:fill="FFFFFF"/>
        </w:rPr>
        <w:t>ς</w:t>
      </w:r>
      <w:r>
        <w:rPr>
          <w:rFonts w:eastAsia="Times New Roman"/>
          <w:color w:val="222222"/>
          <w:szCs w:val="24"/>
          <w:shd w:val="clear" w:color="auto" w:fill="FFFFFF"/>
        </w:rPr>
        <w:t xml:space="preserve"> Παραχώρησης για το </w:t>
      </w:r>
      <w:r>
        <w:rPr>
          <w:rFonts w:eastAsia="Times New Roman"/>
          <w:color w:val="222222"/>
          <w:szCs w:val="24"/>
          <w:shd w:val="clear" w:color="auto" w:fill="FFFFFF"/>
        </w:rPr>
        <w:t>Έ</w:t>
      </w:r>
      <w:r>
        <w:rPr>
          <w:rFonts w:eastAsia="Times New Roman"/>
          <w:color w:val="222222"/>
          <w:szCs w:val="24"/>
          <w:shd w:val="clear" w:color="auto" w:fill="FFFFFF"/>
        </w:rPr>
        <w:t xml:space="preserve">ργο </w:t>
      </w:r>
      <w:r>
        <w:rPr>
          <w:rFonts w:eastAsia="Times New Roman"/>
          <w:color w:val="222222"/>
          <w:szCs w:val="24"/>
          <w:shd w:val="clear" w:color="auto" w:fill="FFFFFF"/>
        </w:rPr>
        <w:t>«Μελέτη, Κατασκευή, Χρηματοδότηση, Λειτουργία, Συντήρηση και Εκμετάλλευση του Αυτοκινητοδρόμου Κεντρικής Ελλάδας (Ε65)», που κυρώθηκε με το</w:t>
      </w:r>
      <w:r>
        <w:rPr>
          <w:rFonts w:eastAsia="Times New Roman"/>
          <w:color w:val="222222"/>
          <w:szCs w:val="24"/>
          <w:shd w:val="clear" w:color="auto" w:fill="FFFFFF"/>
        </w:rPr>
        <w:t>ν</w:t>
      </w:r>
      <w:r>
        <w:rPr>
          <w:rFonts w:eastAsia="Times New Roman"/>
          <w:color w:val="222222"/>
          <w:szCs w:val="24"/>
          <w:shd w:val="clear" w:color="auto" w:fill="FFFFFF"/>
        </w:rPr>
        <w:t xml:space="preserve"> ν.3597/20</w:t>
      </w:r>
      <w:r>
        <w:rPr>
          <w:rFonts w:eastAsia="Times New Roman"/>
          <w:color w:val="222222"/>
          <w:szCs w:val="24"/>
          <w:shd w:val="clear" w:color="auto" w:fill="FFFFFF"/>
        </w:rPr>
        <w:t>0</w:t>
      </w:r>
      <w:r>
        <w:rPr>
          <w:rFonts w:eastAsia="Times New Roman"/>
          <w:color w:val="222222"/>
          <w:szCs w:val="24"/>
          <w:shd w:val="clear" w:color="auto" w:fill="FFFFFF"/>
        </w:rPr>
        <w:t>7</w:t>
      </w:r>
      <w:r>
        <w:rPr>
          <w:rFonts w:eastAsia="Times New Roman"/>
          <w:color w:val="222222"/>
          <w:szCs w:val="24"/>
          <w:shd w:val="clear" w:color="auto" w:fill="FFFFFF"/>
        </w:rPr>
        <w:t xml:space="preserve"> (Α΄ 168)</w:t>
      </w:r>
      <w:r>
        <w:rPr>
          <w:rFonts w:eastAsia="Times New Roman"/>
          <w:color w:val="222222"/>
          <w:szCs w:val="24"/>
          <w:shd w:val="clear" w:color="auto" w:fill="FFFFFF"/>
        </w:rPr>
        <w:t>, όπως αυτή τροποποιήθηκε: α) με την από 28</w:t>
      </w:r>
      <w:r>
        <w:rPr>
          <w:rFonts w:eastAsia="Times New Roman"/>
          <w:color w:val="222222"/>
          <w:szCs w:val="24"/>
          <w:shd w:val="clear" w:color="auto" w:fill="FFFFFF"/>
        </w:rPr>
        <w:t>-</w:t>
      </w:r>
      <w:r>
        <w:rPr>
          <w:rFonts w:eastAsia="Times New Roman"/>
          <w:color w:val="222222"/>
          <w:szCs w:val="24"/>
          <w:shd w:val="clear" w:color="auto" w:fill="FFFFFF"/>
        </w:rPr>
        <w:t>11</w:t>
      </w:r>
      <w:r>
        <w:rPr>
          <w:rFonts w:eastAsia="Times New Roman"/>
          <w:color w:val="222222"/>
          <w:szCs w:val="24"/>
          <w:shd w:val="clear" w:color="auto" w:fill="FFFFFF"/>
        </w:rPr>
        <w:t>-</w:t>
      </w:r>
      <w:r>
        <w:rPr>
          <w:rFonts w:eastAsia="Times New Roman"/>
          <w:color w:val="222222"/>
          <w:szCs w:val="24"/>
          <w:shd w:val="clear" w:color="auto" w:fill="FFFFFF"/>
        </w:rPr>
        <w:t>2013 «Συμφωνία Τροποποίησης Διατάξεων της Σύμβασ</w:t>
      </w:r>
      <w:r>
        <w:rPr>
          <w:rFonts w:eastAsia="Times New Roman"/>
          <w:color w:val="222222"/>
          <w:szCs w:val="24"/>
          <w:shd w:val="clear" w:color="auto" w:fill="FFFFFF"/>
        </w:rPr>
        <w:t>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συναφών θεμάτων» (Α΄ 269) και β) με την από 19</w:t>
      </w:r>
      <w:r>
        <w:rPr>
          <w:rFonts w:eastAsia="Times New Roman"/>
          <w:color w:val="222222"/>
          <w:szCs w:val="24"/>
          <w:shd w:val="clear" w:color="auto" w:fill="FFFFFF"/>
        </w:rPr>
        <w:t>-</w:t>
      </w:r>
      <w:r>
        <w:rPr>
          <w:rFonts w:eastAsia="Times New Roman"/>
          <w:color w:val="222222"/>
          <w:szCs w:val="24"/>
          <w:shd w:val="clear" w:color="auto" w:fill="FFFFFF"/>
        </w:rPr>
        <w:t>12</w:t>
      </w:r>
      <w:r>
        <w:rPr>
          <w:rFonts w:eastAsia="Times New Roman"/>
          <w:color w:val="222222"/>
          <w:szCs w:val="24"/>
          <w:shd w:val="clear" w:color="auto" w:fill="FFFFFF"/>
        </w:rPr>
        <w:t>-</w:t>
      </w:r>
      <w:r>
        <w:rPr>
          <w:rFonts w:eastAsia="Times New Roman"/>
          <w:color w:val="222222"/>
          <w:szCs w:val="24"/>
          <w:shd w:val="clear" w:color="auto" w:fill="FFFFFF"/>
        </w:rPr>
        <w:t>2013 «Συμφωνία Τροποποίησης Διατάξεων της α</w:t>
      </w:r>
      <w:r>
        <w:rPr>
          <w:rFonts w:eastAsia="Times New Roman"/>
          <w:color w:val="222222"/>
          <w:szCs w:val="24"/>
          <w:shd w:val="clear" w:color="auto" w:fill="FFFFFF"/>
        </w:rPr>
        <w:t>πό 28</w:t>
      </w:r>
      <w:r>
        <w:rPr>
          <w:rFonts w:eastAsia="Times New Roman"/>
          <w:color w:val="222222"/>
          <w:szCs w:val="24"/>
          <w:shd w:val="clear" w:color="auto" w:fill="FFFFFF"/>
        </w:rPr>
        <w:t>-</w:t>
      </w:r>
      <w:r>
        <w:rPr>
          <w:rFonts w:eastAsia="Times New Roman"/>
          <w:color w:val="222222"/>
          <w:szCs w:val="24"/>
          <w:shd w:val="clear" w:color="auto" w:fill="FFFFFF"/>
        </w:rPr>
        <w:t>11</w:t>
      </w:r>
      <w:r>
        <w:rPr>
          <w:rFonts w:eastAsia="Times New Roman"/>
          <w:color w:val="222222"/>
          <w:szCs w:val="24"/>
          <w:shd w:val="clear" w:color="auto" w:fill="FFFFFF"/>
        </w:rPr>
        <w:t>-</w:t>
      </w:r>
      <w:r>
        <w:rPr>
          <w:rFonts w:eastAsia="Times New Roman"/>
          <w:color w:val="222222"/>
          <w:szCs w:val="24"/>
          <w:shd w:val="clear" w:color="auto" w:fill="FFFFFF"/>
        </w:rPr>
        <w:t>2013 Συμφωνία</w:t>
      </w:r>
      <w:r>
        <w:rPr>
          <w:rFonts w:eastAsia="Times New Roman"/>
          <w:color w:val="222222"/>
          <w:szCs w:val="24"/>
          <w:shd w:val="clear" w:color="auto" w:fill="FFFFFF"/>
        </w:rPr>
        <w:t>ς</w:t>
      </w:r>
      <w:r>
        <w:rPr>
          <w:rFonts w:eastAsia="Times New Roman"/>
          <w:color w:val="222222"/>
          <w:szCs w:val="24"/>
          <w:shd w:val="clear" w:color="auto" w:fill="FFFFFF"/>
        </w:rPr>
        <w:t xml:space="preserve"> Τροποποίησης Διατάξεων Συμβάσης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συμφωνίας δημοσιονομικών στόχων</w:t>
      </w:r>
      <w:r>
        <w:rPr>
          <w:rFonts w:eastAsia="Times New Roman"/>
          <w:color w:val="222222"/>
          <w:szCs w:val="24"/>
          <w:shd w:val="clear" w:color="auto" w:fill="FFFFFF"/>
        </w:rPr>
        <w:t xml:space="preserve"> και διαρθρωτικών μεταρρυθμίσεων» (Α΄ 176)».</w:t>
      </w:r>
    </w:p>
    <w:p w14:paraId="6B948F1B"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Προχωρούμε με τον ειδικό αγορητή του Κομμουνιστικού Κόμματος Ελλάδας, κ. Αθανάσιο </w:t>
      </w:r>
      <w:proofErr w:type="spellStart"/>
      <w:r>
        <w:rPr>
          <w:rFonts w:eastAsia="Times New Roman"/>
          <w:color w:val="222222"/>
          <w:szCs w:val="24"/>
          <w:shd w:val="clear" w:color="auto" w:fill="FFFFFF"/>
        </w:rPr>
        <w:t>Βαρδαλή</w:t>
      </w:r>
      <w:proofErr w:type="spellEnd"/>
      <w:r>
        <w:rPr>
          <w:rFonts w:eastAsia="Times New Roman"/>
          <w:color w:val="222222"/>
          <w:szCs w:val="24"/>
          <w:shd w:val="clear" w:color="auto" w:fill="FFFFFF"/>
        </w:rPr>
        <w:t xml:space="preserve"> για οκτώ λεπτά.</w:t>
      </w:r>
    </w:p>
    <w:p w14:paraId="6B948F1C"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ΑΘΑΝΑΣΙΟΣ ΒΑΡΔ</w:t>
      </w:r>
      <w:r w:rsidRPr="00AE043B">
        <w:rPr>
          <w:rFonts w:eastAsia="Times New Roman"/>
          <w:b/>
          <w:color w:val="222222"/>
          <w:szCs w:val="24"/>
          <w:shd w:val="clear" w:color="auto" w:fill="FFFFFF"/>
        </w:rPr>
        <w:t>ΑΛΗΣ:</w:t>
      </w:r>
      <w:r>
        <w:rPr>
          <w:rFonts w:eastAsia="Times New Roman"/>
          <w:color w:val="222222"/>
          <w:szCs w:val="24"/>
          <w:shd w:val="clear" w:color="auto" w:fill="FFFFFF"/>
        </w:rPr>
        <w:t xml:space="preserve"> Ευχαριστώ, κύριε Πρόεδρε.</w:t>
      </w:r>
    </w:p>
    <w:p w14:paraId="6B948F1D"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Κύριε Υπουργέ, θα ξεκινήσω με μια τροπολογία που έχει καταθ</w:t>
      </w:r>
      <w:r>
        <w:rPr>
          <w:rFonts w:eastAsia="Times New Roman"/>
          <w:color w:val="222222"/>
          <w:szCs w:val="24"/>
          <w:shd w:val="clear" w:color="auto" w:fill="FFFFFF"/>
        </w:rPr>
        <w:t>έσει το Κομμουνιστικό Κόμμα της Ελλάδας και αφορά τα ΕΑΣ, τα Ελληνικά Αμυντικά Συστήματα, ζητώντας να τροποποιηθεί ο ν.4446/2016, γιατί πρώτα από όλα γνωρίζετε ότι η συγκεκριμένη εταιρεία βρέθηκε διάδοχος της προηγούμενης κατάστασης, κληρονομώντας μεγάλα χ</w:t>
      </w:r>
      <w:r>
        <w:rPr>
          <w:rFonts w:eastAsia="Times New Roman"/>
          <w:color w:val="222222"/>
          <w:szCs w:val="24"/>
          <w:shd w:val="clear" w:color="auto" w:fill="FFFFFF"/>
        </w:rPr>
        <w:t>ρέη και χωρίς να έχει τη δυνατότητα χρηματοδότησης από το τραπεζικό σύστημα.</w:t>
      </w:r>
    </w:p>
    <w:p w14:paraId="6B948F1E"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Βασικός μέτοχος είναι το ελληνικό </w:t>
      </w:r>
      <w:r>
        <w:rPr>
          <w:rFonts w:eastAsia="Times New Roman"/>
          <w:color w:val="222222"/>
          <w:szCs w:val="24"/>
          <w:shd w:val="clear" w:color="auto" w:fill="FFFFFF"/>
        </w:rPr>
        <w:t>δ</w:t>
      </w:r>
      <w:r>
        <w:rPr>
          <w:rFonts w:eastAsia="Times New Roman"/>
          <w:color w:val="222222"/>
          <w:szCs w:val="24"/>
          <w:shd w:val="clear" w:color="auto" w:fill="FFFFFF"/>
        </w:rPr>
        <w:t>ημόσιο. Λόγω του ότι χρειάζεται φορολογική και ασφαλιστική ενημερότητα για να συνεχίσει τη λειτουργία της, λειτουργία που κατά τη γνώμη μας είνα</w:t>
      </w:r>
      <w:r>
        <w:rPr>
          <w:rFonts w:eastAsia="Times New Roman"/>
          <w:color w:val="222222"/>
          <w:szCs w:val="24"/>
          <w:shd w:val="clear" w:color="auto" w:fill="FFFFFF"/>
        </w:rPr>
        <w:t>ι απαραίτητη γιατί συνδέεται και με την αμυντική ικανότητα της χώρας και για να γίνει δυνατή η συνέχιση της λειτουργίας της, προτείνουμε αυτή την τροποποίηση μέσα από την τροπολογία που καταθέσαμε και ζητούμε να την κάνετε δεκτή.</w:t>
      </w:r>
    </w:p>
    <w:p w14:paraId="6B948F1F"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Τώρα, σχετικά με το νομοσχ</w:t>
      </w:r>
      <w:r>
        <w:rPr>
          <w:rFonts w:eastAsia="Times New Roman"/>
          <w:color w:val="222222"/>
          <w:szCs w:val="24"/>
          <w:shd w:val="clear" w:color="auto" w:fill="FFFFFF"/>
        </w:rPr>
        <w:t xml:space="preserve">έδιο, θα ήθελα να πω τα εξής. Πρώτος και βασικός στόχος είναι να ενσωματώσει μια σειρά ρυθμίσεις που αφορούν την ενέργεια, με σκοπό βεβαίως την προώθηση παραπέρα της απελευθέρωσης της αγοράς ενέργειας να κάνει πιο ελκυστικές τις </w:t>
      </w:r>
      <w:proofErr w:type="spellStart"/>
      <w:r>
        <w:rPr>
          <w:rFonts w:eastAsia="Times New Roman"/>
          <w:color w:val="222222"/>
          <w:szCs w:val="24"/>
          <w:shd w:val="clear" w:color="auto" w:fill="FFFFFF"/>
        </w:rPr>
        <w:t>λιγνιτικές</w:t>
      </w:r>
      <w:proofErr w:type="spellEnd"/>
      <w:r>
        <w:rPr>
          <w:rFonts w:eastAsia="Times New Roman"/>
          <w:color w:val="222222"/>
          <w:szCs w:val="24"/>
          <w:shd w:val="clear" w:color="auto" w:fill="FFFFFF"/>
        </w:rPr>
        <w:t xml:space="preserve"> μονάδες της ΔΕΗ </w:t>
      </w:r>
      <w:r>
        <w:rPr>
          <w:rFonts w:eastAsia="Times New Roman"/>
          <w:color w:val="222222"/>
          <w:szCs w:val="24"/>
          <w:shd w:val="clear" w:color="auto" w:fill="FFFFFF"/>
        </w:rPr>
        <w:t>για τους «επενδυτές».</w:t>
      </w:r>
    </w:p>
    <w:p w14:paraId="6B948F20"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Κουμπώνει με τον καλύτερο τρόπο με το ευρωπαϊκό πλαίσιο περί ανταγωνισμού, αλλά και το εθνικό σχέδιο για την ενέργεια και το κλίμα, σχέδιο που θα μπορούσε κανείς να πει πολλά βέβαια, αλλά θα συζητηθεί έτσι κι αλλιώς και το επόμενο χρο</w:t>
      </w:r>
      <w:r>
        <w:rPr>
          <w:rFonts w:eastAsia="Times New Roman"/>
          <w:color w:val="222222"/>
          <w:szCs w:val="24"/>
          <w:shd w:val="clear" w:color="auto" w:fill="FFFFFF"/>
        </w:rPr>
        <w:t>νικό διάστημα, στο οποίο αποτυπώνονται οι βασικοί στόχοι της ενεργειακής πολιτικής, στους οποίους θα ακολουθήσει η χώρα μας μέχρι το 2030 και που έχει συνταχθεί μέσα από διάλογο με εκπροσώπους των επιχειρηματικών ομίλων του χώρου της ενέργειας και ικανοποι</w:t>
      </w:r>
      <w:r>
        <w:rPr>
          <w:rFonts w:eastAsia="Times New Roman"/>
          <w:color w:val="222222"/>
          <w:szCs w:val="24"/>
          <w:shd w:val="clear" w:color="auto" w:fill="FFFFFF"/>
        </w:rPr>
        <w:t>εί το σύνολο των αξιώσεών τους η Κυβέρνηση.</w:t>
      </w:r>
    </w:p>
    <w:p w14:paraId="6B948F21"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Μόνο να σκεφτεί κανείς -θα σταθώ στην πλευρά που έχει σχέση με το νομοσχέδιο- ότι αυτό το σχέδιο για την ενέργεια και το κλίμα περιορίζει τη συμμετοχή του λιγνίτη έως το 2030 στο </w:t>
      </w:r>
      <w:r>
        <w:rPr>
          <w:rFonts w:eastAsia="Times New Roman"/>
          <w:color w:val="222222"/>
          <w:szCs w:val="24"/>
          <w:shd w:val="clear" w:color="auto" w:fill="FFFFFF"/>
        </w:rPr>
        <w:lastRenderedPageBreak/>
        <w:t>17% και ανεβάζει το ποσοστό των Α</w:t>
      </w:r>
      <w:r>
        <w:rPr>
          <w:rFonts w:eastAsia="Times New Roman"/>
          <w:color w:val="222222"/>
          <w:szCs w:val="24"/>
          <w:shd w:val="clear" w:color="auto" w:fill="FFFFFF"/>
        </w:rPr>
        <w:t>ΠΕ στο 55%. Αυτός ο στόχος εκτιμάται περίπου ότι θα προσελκύσει επενδύσεις γύρω στα 32 δισεκατομμύρια ευρώ. Να πού βρίσκεται, λοιπόν, το ζήτημα για τα κέρδη των επιχειρηματικών ομίλων που δραστηριοποιούνται στον συγκεκριμένο κλάδο.</w:t>
      </w:r>
    </w:p>
    <w:p w14:paraId="6B948F22"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Τόσο η Κυβέρνηση, όσο κα</w:t>
      </w:r>
      <w:r>
        <w:rPr>
          <w:rFonts w:eastAsia="Times New Roman"/>
          <w:color w:val="222222"/>
          <w:szCs w:val="24"/>
          <w:shd w:val="clear" w:color="auto" w:fill="FFFFFF"/>
        </w:rPr>
        <w:t xml:space="preserve">ι τα άλλα κόμματα της Αντιπολίτευσης, συμφωνούν απόλυτα σε αυτή την κατεύθυνση. Στην απελευθέρωση δηλαδή της αγοράς ενέργειας, στην ιδιωτικοποίηση των μονάδων της ΔΕΗ, στο πέρασμα στη </w:t>
      </w:r>
      <w:proofErr w:type="spellStart"/>
      <w:r>
        <w:rPr>
          <w:rFonts w:eastAsia="Times New Roman"/>
          <w:color w:val="222222"/>
          <w:szCs w:val="24"/>
          <w:shd w:val="clear" w:color="auto" w:fill="FFFFFF"/>
        </w:rPr>
        <w:t>μεταλιγνιτική</w:t>
      </w:r>
      <w:proofErr w:type="spellEnd"/>
      <w:r>
        <w:rPr>
          <w:rFonts w:eastAsia="Times New Roman"/>
          <w:color w:val="222222"/>
          <w:szCs w:val="24"/>
          <w:shd w:val="clear" w:color="auto" w:fill="FFFFFF"/>
        </w:rPr>
        <w:t xml:space="preserve"> εποχή, το άνοιγμα του δρόμου για την προσέλκυση νέων επενδ</w:t>
      </w:r>
      <w:r>
        <w:rPr>
          <w:rFonts w:eastAsia="Times New Roman"/>
          <w:color w:val="222222"/>
          <w:szCs w:val="24"/>
          <w:shd w:val="clear" w:color="auto" w:fill="FFFFFF"/>
        </w:rPr>
        <w:t>ύσεων.</w:t>
      </w:r>
    </w:p>
    <w:p w14:paraId="6B948F23"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Τι να </w:t>
      </w:r>
      <w:proofErr w:type="spellStart"/>
      <w:r>
        <w:rPr>
          <w:rFonts w:eastAsia="Times New Roman"/>
          <w:color w:val="222222"/>
          <w:szCs w:val="24"/>
          <w:shd w:val="clear" w:color="auto" w:fill="FFFFFF"/>
        </w:rPr>
        <w:t>πρωτοθυμηθεί</w:t>
      </w:r>
      <w:proofErr w:type="spellEnd"/>
      <w:r>
        <w:rPr>
          <w:rFonts w:eastAsia="Times New Roman"/>
          <w:color w:val="222222"/>
          <w:szCs w:val="24"/>
          <w:shd w:val="clear" w:color="auto" w:fill="FFFFFF"/>
        </w:rPr>
        <w:t xml:space="preserve"> κανείς; Γιατί η απελευθέρωση αγοράς ενέργειας δεν ξεκίνησε τώρα. Τους ισχυρισμούς όλων ότι η «πράσινη ανάπτυξη», η στροφή στις </w:t>
      </w:r>
      <w:r>
        <w:rPr>
          <w:rFonts w:eastAsia="Times New Roman"/>
          <w:color w:val="222222"/>
          <w:szCs w:val="24"/>
          <w:shd w:val="clear" w:color="auto" w:fill="FFFFFF"/>
        </w:rPr>
        <w:t>ανανεώσιμες πηγές ενέργειας</w:t>
      </w:r>
      <w:r>
        <w:rPr>
          <w:rFonts w:eastAsia="Times New Roman"/>
          <w:color w:val="222222"/>
          <w:szCs w:val="24"/>
          <w:shd w:val="clear" w:color="auto" w:fill="FFFFFF"/>
        </w:rPr>
        <w:t xml:space="preserve"> θα οδηγούσε στην προστασία του περιβάλλοντος και στην αναβάθμιση της ζωής ό</w:t>
      </w:r>
      <w:r>
        <w:rPr>
          <w:rFonts w:eastAsia="Times New Roman"/>
          <w:color w:val="222222"/>
          <w:szCs w:val="24"/>
          <w:shd w:val="clear" w:color="auto" w:fill="FFFFFF"/>
        </w:rPr>
        <w:t>λων μας; Ότι θα έρθουν επενδύσεις, θα έχουμε ανάπτυξη και όλοι θα έχουμε οφέλη από αυτήν την ανάπτυξη; Τώρα έχουμε εμπειρία.</w:t>
      </w:r>
    </w:p>
    <w:p w14:paraId="6B948F24"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ριμάδα η ζωή έφερε πολλές οικογένειες μπροστά στο φάσμα της ενεργειακής φτώχειας: Ρεύμα πανάκριβο, απολύσεις, εργολάβοι, </w:t>
      </w:r>
      <w:r>
        <w:rPr>
          <w:rFonts w:eastAsia="Times New Roman"/>
          <w:color w:val="222222"/>
          <w:szCs w:val="24"/>
          <w:shd w:val="clear" w:color="auto" w:fill="FFFFFF"/>
        </w:rPr>
        <w:t>απλήρωτοι εργαζόμενοι, ευέλικτες εργασιακές σχέσεις, μειώσεις μισθών και αλλά. Και από την άλλη, πράγματι υπήρξε ανάπτυξη της παραγωγικότητας και ανάπτυξη βεβαίως των κερδών των επιχειρηματικών ομίλων στην ενέργεια. Άλλωστε, το ίδιο ακριβώς συμβαίνει παντο</w:t>
      </w:r>
      <w:r>
        <w:rPr>
          <w:rFonts w:eastAsia="Times New Roman"/>
          <w:color w:val="222222"/>
          <w:szCs w:val="24"/>
          <w:shd w:val="clear" w:color="auto" w:fill="FFFFFF"/>
        </w:rPr>
        <w:t>ύ στον κόσμο και το ίδιο συμβαίνει σε όλες τις χώρες της Ευρωπαϊκής Ένωσης, όπου έχει προχωρήσει η απελευθέρωση της αγοράς ενέργειας. Εδώ έχουμε φτάσει, να αυξάνεται η παραγωγή ενέργειας και ταυτόχρονα οι λαϊκές οικογένειες να μην έχουν ρεύμα και θέρμανση.</w:t>
      </w:r>
    </w:p>
    <w:p w14:paraId="6B948F25"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Το ΚΚΕ, από την πρώτη στιγμή, αποκάλυψε αυτήν την αλήθεια. Καλούμε, λοιπόν, τους εργαζόμενους στον κλάδο, αλλά και συνολικά τον ελληνικό λαό να βγάλουν τα συμπεράσματά τους από αυτήν, αξιοποιώντας και τη δική τους εμπειρία, να δώσουν απάντηση στην κοροϊδί</w:t>
      </w:r>
      <w:r>
        <w:rPr>
          <w:rFonts w:eastAsia="Times New Roman"/>
          <w:color w:val="222222"/>
          <w:szCs w:val="24"/>
          <w:shd w:val="clear" w:color="auto" w:fill="FFFFFF"/>
        </w:rPr>
        <w:t>α, οργανώνοντας την πάλη τους ενάντια στο σύνολο του πλαισίου της απελευθέρωσης της αγοράς ηλεκτρικής ενέργειας, γιατί το κακό δεν πρόκειται να σταματήσει εδώ.</w:t>
      </w:r>
    </w:p>
    <w:p w14:paraId="6B948F26"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Κυβέρνηση συνεχίζει τη διαπραγμάτευση με τους επιχειρηματικούς ομίλους για την πώληση των </w:t>
      </w:r>
      <w:proofErr w:type="spellStart"/>
      <w:r>
        <w:rPr>
          <w:rFonts w:eastAsia="Times New Roman"/>
          <w:color w:val="222222"/>
          <w:szCs w:val="24"/>
          <w:shd w:val="clear" w:color="auto" w:fill="FFFFFF"/>
        </w:rPr>
        <w:t>λιγν</w:t>
      </w:r>
      <w:r>
        <w:rPr>
          <w:rFonts w:eastAsia="Times New Roman"/>
          <w:color w:val="222222"/>
          <w:szCs w:val="24"/>
          <w:shd w:val="clear" w:color="auto" w:fill="FFFFFF"/>
        </w:rPr>
        <w:t>ιτικών</w:t>
      </w:r>
      <w:proofErr w:type="spellEnd"/>
      <w:r>
        <w:rPr>
          <w:rFonts w:eastAsia="Times New Roman"/>
          <w:color w:val="222222"/>
          <w:szCs w:val="24"/>
          <w:shd w:val="clear" w:color="auto" w:fill="FFFFFF"/>
        </w:rPr>
        <w:t xml:space="preserve"> μονάδων και σε αυτήν δεν είναι καθόλου απίθανο, μάλιστα θα λέγαμε είναι το πιο πιθανό, να ξανανοίξουν ζητήματα για θέσεις εργασίας, για το καθεστώς των εργασιακών σχέσεων, προκειμένου να γίνουν ακόμα πιο ελκυστικές και να προχωρήσει η πώληση.</w:t>
      </w:r>
    </w:p>
    <w:p w14:paraId="6B948F27"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Σε αυτ</w:t>
      </w:r>
      <w:r>
        <w:rPr>
          <w:rFonts w:eastAsia="Times New Roman"/>
          <w:color w:val="222222"/>
          <w:szCs w:val="24"/>
          <w:shd w:val="clear" w:color="auto" w:fill="FFFFFF"/>
        </w:rPr>
        <w:t xml:space="preserve">ή την κατεύθυνση δηλαδή της διευκόλυνσης της πώλησης των </w:t>
      </w:r>
      <w:proofErr w:type="spellStart"/>
      <w:r>
        <w:rPr>
          <w:rFonts w:eastAsia="Times New Roman"/>
          <w:color w:val="222222"/>
          <w:szCs w:val="24"/>
          <w:shd w:val="clear" w:color="auto" w:fill="FFFFFF"/>
        </w:rPr>
        <w:t>λιγνιτικών</w:t>
      </w:r>
      <w:proofErr w:type="spellEnd"/>
      <w:r>
        <w:rPr>
          <w:rFonts w:eastAsia="Times New Roman"/>
          <w:color w:val="222222"/>
          <w:szCs w:val="24"/>
          <w:shd w:val="clear" w:color="auto" w:fill="FFFFFF"/>
        </w:rPr>
        <w:t xml:space="preserve"> μονάδων είναι και η </w:t>
      </w:r>
      <w:r w:rsidRPr="00A42BA3">
        <w:rPr>
          <w:rFonts w:eastAsia="Times New Roman"/>
          <w:color w:val="222222"/>
          <w:szCs w:val="24"/>
          <w:shd w:val="clear" w:color="auto" w:fill="FFFFFF"/>
        </w:rPr>
        <w:t>κατάργηση του τέλους του λιγνίτη.</w:t>
      </w:r>
      <w:r>
        <w:rPr>
          <w:rFonts w:eastAsia="Times New Roman"/>
          <w:color w:val="222222"/>
          <w:szCs w:val="24"/>
          <w:shd w:val="clear" w:color="auto" w:fill="FFFFFF"/>
        </w:rPr>
        <w:t xml:space="preserve"> Πρόκειται για ένα δωράκι της τάξης των 30 εκατομμυρίων κάθε χρόνο σε αυτούς που θα αγοράσουν </w:t>
      </w:r>
      <w:proofErr w:type="spellStart"/>
      <w:r>
        <w:rPr>
          <w:rFonts w:eastAsia="Times New Roman"/>
          <w:color w:val="222222"/>
          <w:szCs w:val="24"/>
          <w:shd w:val="clear" w:color="auto" w:fill="FFFFFF"/>
        </w:rPr>
        <w:t>λιγνιτικές</w:t>
      </w:r>
      <w:proofErr w:type="spellEnd"/>
      <w:r>
        <w:rPr>
          <w:rFonts w:eastAsia="Times New Roman"/>
          <w:color w:val="222222"/>
          <w:szCs w:val="24"/>
          <w:shd w:val="clear" w:color="auto" w:fill="FFFFFF"/>
        </w:rPr>
        <w:t xml:space="preserve"> μονάδες. Μειώνετε τη </w:t>
      </w:r>
      <w:proofErr w:type="spellStart"/>
      <w:r>
        <w:rPr>
          <w:rFonts w:eastAsia="Times New Roman"/>
          <w:color w:val="222222"/>
          <w:szCs w:val="24"/>
          <w:shd w:val="clear" w:color="auto" w:fill="FFFFFF"/>
        </w:rPr>
        <w:t>λιγνιτική</w:t>
      </w:r>
      <w:proofErr w:type="spellEnd"/>
      <w:r>
        <w:rPr>
          <w:rFonts w:eastAsia="Times New Roman"/>
          <w:color w:val="222222"/>
          <w:szCs w:val="24"/>
          <w:shd w:val="clear" w:color="auto" w:fill="FFFFFF"/>
        </w:rPr>
        <w:t xml:space="preserve"> δραστηριότητα και κουνάτε στα μούτρα του λαού της </w:t>
      </w:r>
      <w:r>
        <w:rPr>
          <w:rFonts w:eastAsia="Times New Roman"/>
          <w:color w:val="222222"/>
          <w:szCs w:val="24"/>
          <w:shd w:val="clear" w:color="auto" w:fill="FFFFFF"/>
        </w:rPr>
        <w:t xml:space="preserve">δυτικής </w:t>
      </w:r>
      <w:r>
        <w:rPr>
          <w:rFonts w:eastAsia="Times New Roman"/>
          <w:color w:val="222222"/>
          <w:szCs w:val="24"/>
          <w:shd w:val="clear" w:color="auto" w:fill="FFFFFF"/>
        </w:rPr>
        <w:t xml:space="preserve">Μακεδονίας και της Μεγαλόπολης καθρεφτάκια και χάντρες. Αναφέρομαι στον τοπικό </w:t>
      </w:r>
      <w:r w:rsidRPr="00926FAB">
        <w:rPr>
          <w:rFonts w:eastAsia="Times New Roman"/>
          <w:color w:val="222222"/>
          <w:szCs w:val="24"/>
          <w:shd w:val="clear" w:color="auto" w:fill="FFFFFF"/>
        </w:rPr>
        <w:t>πόρο</w:t>
      </w:r>
      <w:r>
        <w:rPr>
          <w:rFonts w:eastAsia="Times New Roman"/>
          <w:color w:val="222222"/>
          <w:szCs w:val="24"/>
          <w:shd w:val="clear" w:color="auto" w:fill="FFFFFF"/>
        </w:rPr>
        <w:t xml:space="preserve">, που δήθεν θα ενισχύσει την παραγωγική ανασυγκρότηση αυτών των περιοχών για να περάσουν στη </w:t>
      </w:r>
      <w:proofErr w:type="spellStart"/>
      <w:r>
        <w:rPr>
          <w:rFonts w:eastAsia="Times New Roman"/>
          <w:color w:val="222222"/>
          <w:szCs w:val="24"/>
          <w:shd w:val="clear" w:color="auto" w:fill="FFFFFF"/>
        </w:rPr>
        <w:t>μεταλιγνιτική</w:t>
      </w:r>
      <w:proofErr w:type="spellEnd"/>
      <w:r>
        <w:rPr>
          <w:rFonts w:eastAsia="Times New Roman"/>
          <w:color w:val="222222"/>
          <w:szCs w:val="24"/>
          <w:shd w:val="clear" w:color="auto" w:fill="FFFFFF"/>
        </w:rPr>
        <w:t xml:space="preserve"> εποχή. </w:t>
      </w:r>
      <w:r>
        <w:rPr>
          <w:rFonts w:eastAsia="Times New Roman"/>
          <w:color w:val="222222"/>
          <w:szCs w:val="24"/>
          <w:shd w:val="clear" w:color="auto" w:fill="FFFFFF"/>
        </w:rPr>
        <w:t xml:space="preserve">Πρόκειται για έναν πόρο που τον δίνετε για να αποδεχθεί ο λαός της περιοχής, των περιοχών αυτών, την αντιλαϊκή σας πολιτική της απελευθέρωσης της αγοράς ηλεκτρικής ενέργειας και το πέρασμα στη </w:t>
      </w:r>
      <w:proofErr w:type="spellStart"/>
      <w:r>
        <w:rPr>
          <w:rFonts w:eastAsia="Times New Roman"/>
          <w:color w:val="222222"/>
          <w:szCs w:val="24"/>
          <w:shd w:val="clear" w:color="auto" w:fill="FFFFFF"/>
        </w:rPr>
        <w:t>μεταλιγνιτική</w:t>
      </w:r>
      <w:proofErr w:type="spellEnd"/>
      <w:r>
        <w:rPr>
          <w:rFonts w:eastAsia="Times New Roman"/>
          <w:color w:val="222222"/>
          <w:szCs w:val="24"/>
          <w:shd w:val="clear" w:color="auto" w:fill="FFFFFF"/>
        </w:rPr>
        <w:t xml:space="preserve"> εποχή.</w:t>
      </w:r>
    </w:p>
    <w:p w14:paraId="6B948F28" w14:textId="77777777" w:rsidR="00244F6B" w:rsidRDefault="006574B6">
      <w:pPr>
        <w:spacing w:after="0"/>
        <w:jc w:val="both"/>
        <w:rPr>
          <w:rFonts w:eastAsia="Times New Roman" w:cs="Times New Roman"/>
          <w:szCs w:val="24"/>
        </w:rPr>
      </w:pPr>
      <w:r>
        <w:rPr>
          <w:rFonts w:eastAsia="Times New Roman" w:cs="Times New Roman"/>
          <w:szCs w:val="24"/>
        </w:rPr>
        <w:lastRenderedPageBreak/>
        <w:t>Η επιδίωξή σας είναι η ενσωμάτωση του λαού</w:t>
      </w:r>
      <w:r>
        <w:rPr>
          <w:rFonts w:eastAsia="Times New Roman" w:cs="Times New Roman"/>
          <w:szCs w:val="24"/>
        </w:rPr>
        <w:t xml:space="preserve"> σε αυτούς ακριβώς τους αντιλαϊκούς στόχους, να υιοθετήσει</w:t>
      </w:r>
      <w:r w:rsidRPr="00117857">
        <w:rPr>
          <w:rFonts w:eastAsia="Times New Roman" w:cs="Times New Roman"/>
          <w:szCs w:val="24"/>
        </w:rPr>
        <w:t>,</w:t>
      </w:r>
      <w:r>
        <w:rPr>
          <w:rFonts w:eastAsia="Times New Roman" w:cs="Times New Roman"/>
          <w:szCs w:val="24"/>
        </w:rPr>
        <w:t xml:space="preserve"> δηλαδή</w:t>
      </w:r>
      <w:r w:rsidRPr="00117857">
        <w:rPr>
          <w:rFonts w:eastAsia="Times New Roman" w:cs="Times New Roman"/>
          <w:szCs w:val="24"/>
        </w:rPr>
        <w:t>,</w:t>
      </w:r>
      <w:r>
        <w:rPr>
          <w:rFonts w:eastAsia="Times New Roman" w:cs="Times New Roman"/>
          <w:szCs w:val="24"/>
        </w:rPr>
        <w:t xml:space="preserve"> ο λαός τους στόχους των επιχειρηματικών ομίλων ως δικούς του στόχους και έτσι να υλοποιηθούν αυτοί χωρίς αντιστάσεις ή με τις μικρότερες αντιστάσεις.</w:t>
      </w:r>
    </w:p>
    <w:p w14:paraId="6B948F29" w14:textId="77777777" w:rsidR="00244F6B" w:rsidRDefault="006574B6">
      <w:pPr>
        <w:spacing w:after="0"/>
        <w:jc w:val="both"/>
        <w:rPr>
          <w:rFonts w:eastAsia="Times New Roman" w:cs="Times New Roman"/>
          <w:szCs w:val="24"/>
        </w:rPr>
      </w:pPr>
      <w:r>
        <w:rPr>
          <w:rFonts w:eastAsia="Times New Roman" w:cs="Times New Roman"/>
          <w:szCs w:val="24"/>
        </w:rPr>
        <w:t>Αναφέρεστε σε αναπτυξιακές ευκαιρίες τ</w:t>
      </w:r>
      <w:r>
        <w:rPr>
          <w:rFonts w:eastAsia="Times New Roman" w:cs="Times New Roman"/>
          <w:szCs w:val="24"/>
        </w:rPr>
        <w:t>ης περιοχής</w:t>
      </w:r>
      <w:r w:rsidRPr="00F422D7">
        <w:rPr>
          <w:rFonts w:eastAsia="Times New Roman" w:cs="Times New Roman"/>
          <w:szCs w:val="24"/>
        </w:rPr>
        <w:t>,</w:t>
      </w:r>
      <w:r>
        <w:rPr>
          <w:rFonts w:eastAsia="Times New Roman" w:cs="Times New Roman"/>
          <w:szCs w:val="24"/>
        </w:rPr>
        <w:t xml:space="preserve"> τα συγκριτικά πλεονεκτήματα της</w:t>
      </w:r>
      <w:r w:rsidRPr="00F422D7">
        <w:rPr>
          <w:rFonts w:eastAsia="Times New Roman" w:cs="Times New Roman"/>
          <w:szCs w:val="24"/>
        </w:rPr>
        <w:t>,</w:t>
      </w:r>
      <w:r>
        <w:rPr>
          <w:rFonts w:eastAsia="Times New Roman" w:cs="Times New Roman"/>
          <w:szCs w:val="24"/>
        </w:rPr>
        <w:t xml:space="preserve"> κρύβοντας ότι όλα αυτά τα σχέδια αγνοούν εσκεμμένα το γεγονός ότι βασικό κριτήριο για την οποιαδήποτε επένδυση σε οποιονδήποτε κλάδο της οικονομίας είναι το μέγιστο ποσοστό κέρδους και ότι οι νόμοι της αγοράς ε</w:t>
      </w:r>
      <w:r>
        <w:rPr>
          <w:rFonts w:eastAsia="Times New Roman" w:cs="Times New Roman"/>
          <w:szCs w:val="24"/>
        </w:rPr>
        <w:t>ίναι αυτοί που θα καθορίσουν την επιθυμία για επενδύσεις.</w:t>
      </w:r>
    </w:p>
    <w:p w14:paraId="6B948F2A" w14:textId="77777777" w:rsidR="00244F6B" w:rsidRDefault="006574B6">
      <w:pPr>
        <w:spacing w:after="0"/>
        <w:jc w:val="both"/>
        <w:rPr>
          <w:rFonts w:eastAsia="Times New Roman" w:cs="Times New Roman"/>
          <w:szCs w:val="24"/>
        </w:rPr>
      </w:pPr>
      <w:r>
        <w:rPr>
          <w:rFonts w:eastAsia="Times New Roman" w:cs="Times New Roman"/>
          <w:szCs w:val="24"/>
        </w:rPr>
        <w:t>Τα χρήματα αυτά, λοιπόν, θα πάνε για να στηρίξουν -το λέτε οι ίδιοι- «βιώσιμες» επενδύσεις</w:t>
      </w:r>
      <w:r w:rsidRPr="00F422D7">
        <w:rPr>
          <w:rFonts w:eastAsia="Times New Roman" w:cs="Times New Roman"/>
          <w:szCs w:val="24"/>
        </w:rPr>
        <w:t>,</w:t>
      </w:r>
      <w:r>
        <w:rPr>
          <w:rFonts w:eastAsia="Times New Roman" w:cs="Times New Roman"/>
          <w:szCs w:val="24"/>
        </w:rPr>
        <w:t xml:space="preserve"> δηλαδή πρόκειται για επιχορηγήσεις και πάλι στους επιχειρηματικούς ομίλους να κάνουν επενδύσεις σε άλλους </w:t>
      </w:r>
      <w:r>
        <w:rPr>
          <w:rFonts w:eastAsia="Times New Roman" w:cs="Times New Roman"/>
          <w:szCs w:val="24"/>
        </w:rPr>
        <w:t>κλάδους. Από τις όποιες επενδύσεις γίνουν σε αυτές τις περιοχές κανένα, μα κανένα, όφελος δεν πρόκειται να έχουν οι εργαζόμενοι και ο λαός.</w:t>
      </w:r>
    </w:p>
    <w:p w14:paraId="6B948F2B" w14:textId="77777777" w:rsidR="00244F6B" w:rsidRDefault="006574B6">
      <w:pPr>
        <w:spacing w:after="0"/>
        <w:jc w:val="both"/>
        <w:rPr>
          <w:rFonts w:eastAsia="Times New Roman" w:cs="Times New Roman"/>
          <w:szCs w:val="24"/>
        </w:rPr>
      </w:pPr>
      <w:r>
        <w:rPr>
          <w:rFonts w:eastAsia="Times New Roman" w:cs="Times New Roman"/>
          <w:szCs w:val="24"/>
        </w:rPr>
        <w:t xml:space="preserve">Στην ομαλή λειτουργία του τομέα των διαγωνισμών των ΑΠΕ κινείται και η κατάργηση της απαλλαγής των παραγωγών </w:t>
      </w:r>
      <w:r>
        <w:rPr>
          <w:rFonts w:eastAsia="Times New Roman" w:cs="Times New Roman"/>
          <w:szCs w:val="24"/>
        </w:rPr>
        <w:lastRenderedPageBreak/>
        <w:t>ηλεκτρι</w:t>
      </w:r>
      <w:r>
        <w:rPr>
          <w:rFonts w:eastAsia="Times New Roman" w:cs="Times New Roman"/>
          <w:szCs w:val="24"/>
        </w:rPr>
        <w:t xml:space="preserve">κής ενέργειας από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 Πρόκειται για μια ρύθμιση που διευκολύνει να προχωρήσουν οι επενδύσεις επιχειρηματικών ομίλων σε αιολικούς και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w:t>
      </w:r>
    </w:p>
    <w:p w14:paraId="6B948F2C" w14:textId="77777777" w:rsidR="00244F6B" w:rsidRDefault="006574B6">
      <w:pPr>
        <w:spacing w:after="0"/>
        <w:jc w:val="both"/>
        <w:rPr>
          <w:rFonts w:eastAsia="Times New Roman" w:cs="Times New Roman"/>
          <w:szCs w:val="24"/>
        </w:rPr>
      </w:pPr>
      <w:r>
        <w:rPr>
          <w:rFonts w:eastAsia="Times New Roman" w:cs="Times New Roman"/>
          <w:szCs w:val="24"/>
        </w:rPr>
        <w:t>Ολοκληρώνοντας -δεν υπάρχει και χρόνος με βάση τη διαδικασία που επιλέξατε- θ</w:t>
      </w:r>
      <w:r>
        <w:rPr>
          <w:rFonts w:eastAsia="Times New Roman" w:cs="Times New Roman"/>
          <w:szCs w:val="24"/>
        </w:rPr>
        <w:t>α ήθελα να σταθώ και σε ορισμένες ρυθμίσεις που τις θεωρούμε σημαντικές.</w:t>
      </w:r>
    </w:p>
    <w:p w14:paraId="6B948F2D" w14:textId="77777777" w:rsidR="00244F6B" w:rsidRDefault="006574B6">
      <w:pPr>
        <w:spacing w:after="0"/>
        <w:jc w:val="both"/>
        <w:rPr>
          <w:rFonts w:eastAsia="Times New Roman" w:cs="Times New Roman"/>
          <w:szCs w:val="24"/>
        </w:rPr>
      </w:pPr>
      <w:r>
        <w:rPr>
          <w:rFonts w:eastAsia="Times New Roman" w:cs="Times New Roman"/>
          <w:szCs w:val="24"/>
        </w:rPr>
        <w:t>Το άρθρο 17 κινείται στη λογική του ξεμπλοκαρίσματος της επιτάχυνσης των μεγάλων δημόσιων έργων, ώστε να γίνονται ταχύτατα οι δουλειές των μεγαλοεπιχειρηματιών του συγκεκριμένου τομέα</w:t>
      </w:r>
      <w:r>
        <w:rPr>
          <w:rFonts w:eastAsia="Times New Roman" w:cs="Times New Roman"/>
          <w:szCs w:val="24"/>
        </w:rPr>
        <w:t>, να διευκολυνθούν ώστε τα οποία αρχαιολογικά ευρήματα να μην αποτελούν εμπόδιο.</w:t>
      </w:r>
    </w:p>
    <w:p w14:paraId="6B948F2E" w14:textId="77777777" w:rsidR="00244F6B" w:rsidRDefault="006574B6">
      <w:pPr>
        <w:spacing w:after="0"/>
        <w:jc w:val="both"/>
        <w:rPr>
          <w:rFonts w:eastAsia="Times New Roman" w:cs="Times New Roman"/>
          <w:szCs w:val="24"/>
        </w:rPr>
      </w:pPr>
      <w:r>
        <w:rPr>
          <w:rFonts w:eastAsia="Times New Roman" w:cs="Times New Roman"/>
          <w:szCs w:val="24"/>
        </w:rPr>
        <w:t xml:space="preserve">Η αναστολή των κατασχέσεων στο ΙΓΜΕ -τα είπαμε και στην </w:t>
      </w:r>
      <w:r>
        <w:rPr>
          <w:rFonts w:eastAsia="Times New Roman" w:cs="Times New Roman"/>
          <w:szCs w:val="24"/>
        </w:rPr>
        <w:t>επιτροπή</w:t>
      </w:r>
      <w:r>
        <w:rPr>
          <w:rFonts w:eastAsia="Times New Roman" w:cs="Times New Roman"/>
          <w:szCs w:val="24"/>
        </w:rPr>
        <w:t>- για τρίτη φορά φανερώνει πλέον ξεκάθαρα τον εμπαιγμό εργαζομένων και συνταξιούχων. Πρώτα εκβιασμοί για να συμ</w:t>
      </w:r>
      <w:r>
        <w:rPr>
          <w:rFonts w:eastAsia="Times New Roman" w:cs="Times New Roman"/>
          <w:szCs w:val="24"/>
        </w:rPr>
        <w:t xml:space="preserve">βιβαστούν οι εργαζόμενοι και οι συνταξιούχοι και μετά αναβολή από τρίμηνο σε τρίμηνο για να εισπράξουν έστω και τα </w:t>
      </w:r>
      <w:r>
        <w:rPr>
          <w:rFonts w:eastAsia="Times New Roman" w:cs="Times New Roman"/>
          <w:szCs w:val="24"/>
        </w:rPr>
        <w:lastRenderedPageBreak/>
        <w:t>υπόλοιπα χρήματα. Συνεχίζετε την προσπάθειά σας για δημιουργία μικρού και ευέλικτου ΙΓΜΕ στην υπηρεσία των επιχειρηματικών ομίλων.</w:t>
      </w:r>
    </w:p>
    <w:p w14:paraId="6B948F2F" w14:textId="77777777" w:rsidR="00244F6B" w:rsidRDefault="006574B6">
      <w:pPr>
        <w:spacing w:after="0"/>
        <w:jc w:val="both"/>
        <w:rPr>
          <w:rFonts w:eastAsia="Times New Roman" w:cs="Times New Roman"/>
          <w:szCs w:val="24"/>
        </w:rPr>
      </w:pPr>
      <w:r>
        <w:rPr>
          <w:rFonts w:eastAsia="Times New Roman" w:cs="Times New Roman"/>
          <w:szCs w:val="24"/>
        </w:rPr>
        <w:t xml:space="preserve">Τέλος, για τη σύμβαση παραχώρησης εκμετάλλευσης υδρογονανθράκων του Θρακικού Πελάγους με την </w:t>
      </w:r>
      <w:r>
        <w:rPr>
          <w:rFonts w:eastAsia="Times New Roman" w:cs="Times New Roman"/>
          <w:szCs w:val="24"/>
        </w:rPr>
        <w:t>«</w:t>
      </w:r>
      <w:r>
        <w:rPr>
          <w:rFonts w:eastAsia="Times New Roman" w:cs="Times New Roman"/>
          <w:szCs w:val="24"/>
        </w:rPr>
        <w:t>ΚΑΒΑΛΑ OIL</w:t>
      </w:r>
      <w:r>
        <w:rPr>
          <w:rFonts w:eastAsia="Times New Roman" w:cs="Times New Roman"/>
          <w:szCs w:val="24"/>
        </w:rPr>
        <w:t>»</w:t>
      </w:r>
      <w:r>
        <w:rPr>
          <w:rFonts w:eastAsia="Times New Roman" w:cs="Times New Roman"/>
          <w:szCs w:val="24"/>
        </w:rPr>
        <w:t xml:space="preserve"> είμαστε κάθετα αντίθετοι. Τα δικαιώματα εκμετάλλευσης και αποθήκευσης έχουν περάσει στα χέρια του ΤΑΙΠΕΔ από το 2011 για χρονικό διάστημα έως πενήντα </w:t>
      </w:r>
      <w:r>
        <w:rPr>
          <w:rFonts w:eastAsia="Times New Roman" w:cs="Times New Roman"/>
          <w:szCs w:val="24"/>
        </w:rPr>
        <w:t xml:space="preserve">χρόνια μετά την </w:t>
      </w:r>
      <w:proofErr w:type="spellStart"/>
      <w:r>
        <w:rPr>
          <w:rFonts w:eastAsia="Times New Roman" w:cs="Times New Roman"/>
          <w:szCs w:val="24"/>
        </w:rPr>
        <w:t>αδειοδότηση</w:t>
      </w:r>
      <w:proofErr w:type="spellEnd"/>
      <w:r>
        <w:rPr>
          <w:rFonts w:eastAsia="Times New Roman" w:cs="Times New Roman"/>
          <w:szCs w:val="24"/>
        </w:rPr>
        <w:t xml:space="preserve"> του έργου της υπόγειας αποθήκευσης. Η συγκεκριμένη επένδυση, όπως και το LNG στην Αλεξανδρούπολη εντάσσονται στη στρατηγική της Ευρωπαϊκής Ένωσης για σταδιακή απεξάρτηση ή μείωση της εξάρτησης από το φυσικό ρωσικό αέριο. Στο παι</w:t>
      </w:r>
      <w:r>
        <w:rPr>
          <w:rFonts w:eastAsia="Times New Roman" w:cs="Times New Roman"/>
          <w:szCs w:val="24"/>
        </w:rPr>
        <w:t>χνίδι μπαίνει και το σχιστολιθικό φυσικό αέριο των ΗΠΑ. Όπως όλο το ενεργειακό παιχνίδι, έτσι και η συγκεκριμένη επένδυση εντάσσεται στο συνολικότερο γεωπολιτικό παζάρι και γι’ αυτό οι Αμερικανοί δηλώνουν συχνά-πυκνά το ζωηρό τους ενδιαφέρον για τα λιμάνια</w:t>
      </w:r>
      <w:r>
        <w:rPr>
          <w:rFonts w:eastAsia="Times New Roman" w:cs="Times New Roman"/>
          <w:szCs w:val="24"/>
        </w:rPr>
        <w:t xml:space="preserve"> της Αλεξανδρούπολης και της Καβάλας. </w:t>
      </w:r>
      <w:r>
        <w:rPr>
          <w:rFonts w:eastAsia="Times New Roman" w:cs="Times New Roman"/>
          <w:szCs w:val="24"/>
        </w:rPr>
        <w:lastRenderedPageBreak/>
        <w:t>Τα συμφέροντα που συγκρούονται εδώ είναι τεράστια και τα σενάρια είναι πάρα πολλά. Η παράταση που δίνεται έχει να κάνει με την προώθηση ακριβώς αυτών των σχεδίων.</w:t>
      </w:r>
    </w:p>
    <w:p w14:paraId="6B948F30" w14:textId="77777777" w:rsidR="00244F6B" w:rsidRDefault="006574B6">
      <w:pPr>
        <w:spacing w:after="0"/>
        <w:jc w:val="both"/>
        <w:rPr>
          <w:rFonts w:eastAsia="Times New Roman" w:cs="Times New Roman"/>
          <w:szCs w:val="24"/>
        </w:rPr>
      </w:pPr>
      <w:r>
        <w:rPr>
          <w:rFonts w:eastAsia="Times New Roman" w:cs="Times New Roman"/>
          <w:szCs w:val="24"/>
        </w:rPr>
        <w:t xml:space="preserve">Με βάση όλα τα παραπάνω εμείς θα καταψηφίσουμε το </w:t>
      </w:r>
      <w:r>
        <w:rPr>
          <w:rFonts w:eastAsia="Times New Roman" w:cs="Times New Roman"/>
          <w:szCs w:val="24"/>
        </w:rPr>
        <w:t>συγκεκριμένο νομοσχέδιο.</w:t>
      </w:r>
    </w:p>
    <w:p w14:paraId="6B948F31" w14:textId="77777777" w:rsidR="00244F6B" w:rsidRDefault="006574B6">
      <w:pPr>
        <w:spacing w:after="0"/>
        <w:jc w:val="both"/>
        <w:rPr>
          <w:rFonts w:eastAsia="Times New Roman" w:cs="Times New Roman"/>
          <w:szCs w:val="24"/>
        </w:rPr>
      </w:pPr>
      <w:r>
        <w:rPr>
          <w:rFonts w:eastAsia="Times New Roman" w:cs="Times New Roman"/>
          <w:szCs w:val="24"/>
        </w:rPr>
        <w:t>Ευχαριστώ.</w:t>
      </w:r>
    </w:p>
    <w:p w14:paraId="6B948F32" w14:textId="77777777" w:rsidR="00244F6B" w:rsidRDefault="006574B6">
      <w:pPr>
        <w:spacing w:after="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Ευχαριστούμε τον κύριο </w:t>
      </w:r>
      <w:proofErr w:type="spellStart"/>
      <w:r>
        <w:rPr>
          <w:rFonts w:eastAsia="Times New Roman" w:cs="Times New Roman"/>
          <w:szCs w:val="24"/>
        </w:rPr>
        <w:t>Βαρδαλή</w:t>
      </w:r>
      <w:proofErr w:type="spellEnd"/>
      <w:r>
        <w:rPr>
          <w:rFonts w:eastAsia="Times New Roman" w:cs="Times New Roman"/>
          <w:szCs w:val="24"/>
        </w:rPr>
        <w:t>.</w:t>
      </w:r>
    </w:p>
    <w:p w14:paraId="6B948F33" w14:textId="77777777" w:rsidR="00244F6B" w:rsidRDefault="006574B6">
      <w:pPr>
        <w:spacing w:after="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w:t>
      </w:r>
      <w:r>
        <w:rPr>
          <w:rFonts w:eastAsia="Times New Roman" w:cs="Times New Roman"/>
        </w:rPr>
        <w:t>ίχαν στο εκπαιδευτικό πρόγραμμα «</w:t>
      </w:r>
      <w:r>
        <w:rPr>
          <w:rFonts w:eastAsia="Times New Roman" w:cs="Times New Roman"/>
          <w:szCs w:val="24"/>
        </w:rPr>
        <w:t xml:space="preserve">Ο </w:t>
      </w:r>
      <w:r>
        <w:rPr>
          <w:rFonts w:eastAsia="Times New Roman" w:cs="Times New Roman"/>
          <w:szCs w:val="24"/>
        </w:rPr>
        <w:t>Ρήγας και η Επανάσταση</w:t>
      </w:r>
      <w:r>
        <w:rPr>
          <w:rFonts w:eastAsia="Times New Roman" w:cs="Times New Roman"/>
        </w:rPr>
        <w:t>» που οργανώνει το Ίδρυμα της Βουλής, είκοσι έξι μαθήτριες και μαθητές και δύο εκπαιδευτικοί συνοδοί από το 3</w:t>
      </w:r>
      <w:r>
        <w:rPr>
          <w:rFonts w:eastAsia="Times New Roman" w:cs="Times New Roman"/>
          <w:vertAlign w:val="superscript"/>
        </w:rPr>
        <w:t>ο</w:t>
      </w:r>
      <w:r>
        <w:rPr>
          <w:rFonts w:eastAsia="Times New Roman" w:cs="Times New Roman"/>
        </w:rPr>
        <w:t xml:space="preserve"> Γενικό Λύκειο Αμαρουσίου.</w:t>
      </w:r>
    </w:p>
    <w:p w14:paraId="6B948F34" w14:textId="77777777" w:rsidR="00244F6B" w:rsidRDefault="006574B6">
      <w:pPr>
        <w:spacing w:after="0"/>
        <w:jc w:val="both"/>
        <w:rPr>
          <w:rFonts w:eastAsia="Times New Roman" w:cs="Times New Roman"/>
          <w:szCs w:val="24"/>
        </w:rPr>
      </w:pPr>
      <w:r>
        <w:rPr>
          <w:rFonts w:eastAsia="Times New Roman" w:cs="Times New Roman"/>
        </w:rPr>
        <w:t xml:space="preserve">Η Βουλή τούς καλωσορίζει. </w:t>
      </w:r>
    </w:p>
    <w:p w14:paraId="6B948F35" w14:textId="77777777" w:rsidR="00244F6B" w:rsidRDefault="006574B6">
      <w:pPr>
        <w:spacing w:after="0"/>
        <w:rPr>
          <w:rFonts w:eastAsia="Times New Roman" w:cs="Times New Roman"/>
        </w:rPr>
      </w:pPr>
      <w:r>
        <w:rPr>
          <w:rFonts w:eastAsia="Times New Roman" w:cs="Times New Roman"/>
        </w:rPr>
        <w:t>(Χειροκροτήματα απ’ όλες τις πτέρυγ</w:t>
      </w:r>
      <w:r>
        <w:rPr>
          <w:rFonts w:eastAsia="Times New Roman" w:cs="Times New Roman"/>
        </w:rPr>
        <w:t>ες της Βουλής)</w:t>
      </w:r>
    </w:p>
    <w:p w14:paraId="6B948F36" w14:textId="77777777" w:rsidR="00244F6B" w:rsidRDefault="006574B6">
      <w:pPr>
        <w:spacing w:after="0"/>
        <w:jc w:val="both"/>
        <w:rPr>
          <w:rFonts w:eastAsia="Times New Roman" w:cs="Times New Roman"/>
          <w:szCs w:val="24"/>
        </w:rPr>
      </w:pPr>
      <w:r>
        <w:rPr>
          <w:rFonts w:eastAsia="Times New Roman" w:cs="Times New Roman"/>
          <w:szCs w:val="24"/>
        </w:rPr>
        <w:lastRenderedPageBreak/>
        <w:t>Να ενημερώσουμε τους μαθητές και τις μαθήτριες ότι παρακολουθούν μια συνεδρίαση συζήτησης ενός νομοσχεδίου. Όπως ξέρετε, σε αυτήν εδώ την Αίθουσα, την Ολομέλεια της Βουλής, γίνονται δύο λειτουργίες. Η μία είναι η ψήφιση νόμων που είναι νόμοι</w:t>
      </w:r>
      <w:r>
        <w:rPr>
          <w:rFonts w:eastAsia="Times New Roman" w:cs="Times New Roman"/>
          <w:szCs w:val="24"/>
        </w:rPr>
        <w:t xml:space="preserve"> του κράτους και η δεύτερη είναι ο κοινοβουλευτικός έλεγχος, δηλαδή ελέγχεται η κυβέρνηση από τους Βουλευτές όλων των κομμάτων και είναι υποχρεωμένη να απαντήσει με μια συγκεκριμένη διαδικασία.</w:t>
      </w:r>
    </w:p>
    <w:p w14:paraId="6B948F37" w14:textId="77777777" w:rsidR="00244F6B" w:rsidRDefault="006574B6">
      <w:pPr>
        <w:spacing w:after="0"/>
        <w:jc w:val="both"/>
        <w:rPr>
          <w:rFonts w:eastAsia="Times New Roman" w:cs="Times New Roman"/>
          <w:szCs w:val="24"/>
        </w:rPr>
      </w:pPr>
      <w:r>
        <w:rPr>
          <w:rFonts w:eastAsia="Times New Roman" w:cs="Times New Roman"/>
          <w:szCs w:val="24"/>
        </w:rPr>
        <w:t>Σήμερα, λοιπόν, έχουμε την ψήφιση ενός νομοσχεδίου. Μιλούν Βου</w:t>
      </w:r>
      <w:r>
        <w:rPr>
          <w:rFonts w:eastAsia="Times New Roman" w:cs="Times New Roman"/>
          <w:szCs w:val="24"/>
        </w:rPr>
        <w:t>λευτές από τα διάφορα κόμματα και στο τέλος της διαδικασίας γίνεται μία ψηφοφορία και το νομοσχέδιο γίνεται νόμος.</w:t>
      </w:r>
    </w:p>
    <w:p w14:paraId="6B948F38" w14:textId="77777777" w:rsidR="00244F6B" w:rsidRDefault="006574B6">
      <w:pPr>
        <w:spacing w:after="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Γεώργιος </w:t>
      </w:r>
      <w:proofErr w:type="spellStart"/>
      <w:r>
        <w:rPr>
          <w:rFonts w:eastAsia="Times New Roman" w:cs="Times New Roman"/>
          <w:szCs w:val="24"/>
        </w:rPr>
        <w:t>Αμυράς</w:t>
      </w:r>
      <w:proofErr w:type="spellEnd"/>
      <w:r>
        <w:rPr>
          <w:rFonts w:eastAsia="Times New Roman" w:cs="Times New Roman"/>
          <w:szCs w:val="24"/>
        </w:rPr>
        <w:t>, ειδικός αγορητής από το Ποτάμι, για οκτώ λεπτά.</w:t>
      </w:r>
    </w:p>
    <w:p w14:paraId="6B948F39" w14:textId="77777777" w:rsidR="00244F6B" w:rsidRDefault="006574B6">
      <w:pPr>
        <w:spacing w:after="0"/>
        <w:jc w:val="both"/>
        <w:rPr>
          <w:rFonts w:eastAsia="Times New Roman" w:cs="Times New Roman"/>
          <w:szCs w:val="24"/>
        </w:rPr>
      </w:pPr>
      <w:r w:rsidRPr="00E320D5">
        <w:rPr>
          <w:rFonts w:eastAsia="Times New Roman" w:cs="Times New Roman"/>
          <w:b/>
          <w:szCs w:val="24"/>
        </w:rPr>
        <w:t>ΓΕΩΡΓΙΟΣ ΑΜΥΡΑΣ:</w:t>
      </w:r>
      <w:r>
        <w:rPr>
          <w:rFonts w:eastAsia="Times New Roman" w:cs="Times New Roman"/>
          <w:szCs w:val="24"/>
        </w:rPr>
        <w:t xml:space="preserve"> Ευχαριστώ, κύριε Πρόεδρε.</w:t>
      </w:r>
    </w:p>
    <w:p w14:paraId="6B948F3A" w14:textId="77777777" w:rsidR="00244F6B" w:rsidRDefault="006574B6">
      <w:pPr>
        <w:spacing w:after="0"/>
        <w:jc w:val="both"/>
        <w:rPr>
          <w:rFonts w:eastAsia="Times New Roman" w:cs="Times New Roman"/>
          <w:szCs w:val="24"/>
        </w:rPr>
      </w:pPr>
      <w:r>
        <w:rPr>
          <w:rFonts w:eastAsia="Times New Roman" w:cs="Times New Roman"/>
          <w:szCs w:val="24"/>
        </w:rPr>
        <w:t>Είδατε, αγαπητ</w:t>
      </w:r>
      <w:r>
        <w:rPr>
          <w:rFonts w:eastAsia="Times New Roman" w:cs="Times New Roman"/>
          <w:szCs w:val="24"/>
        </w:rPr>
        <w:t>ές σπουδ</w:t>
      </w:r>
      <w:r>
        <w:rPr>
          <w:rFonts w:eastAsia="Times New Roman" w:cs="Times New Roman"/>
          <w:szCs w:val="24"/>
        </w:rPr>
        <w:t>άστριες</w:t>
      </w:r>
      <w:r>
        <w:rPr>
          <w:rFonts w:eastAsia="Times New Roman" w:cs="Times New Roman"/>
          <w:szCs w:val="24"/>
        </w:rPr>
        <w:t xml:space="preserve"> και </w:t>
      </w:r>
      <w:r>
        <w:rPr>
          <w:rFonts w:eastAsia="Times New Roman" w:cs="Times New Roman"/>
          <w:szCs w:val="24"/>
        </w:rPr>
        <w:t>αγαπητοί</w:t>
      </w:r>
      <w:r>
        <w:rPr>
          <w:rFonts w:eastAsia="Times New Roman" w:cs="Times New Roman"/>
          <w:szCs w:val="24"/>
        </w:rPr>
        <w:t xml:space="preserve"> σπουδαστές, πόσο αναλυτικό και καλό </w:t>
      </w:r>
      <w:proofErr w:type="spellStart"/>
      <w:r>
        <w:rPr>
          <w:rFonts w:eastAsia="Times New Roman" w:cs="Times New Roman"/>
          <w:szCs w:val="24"/>
        </w:rPr>
        <w:t>Προεδρεύοντα</w:t>
      </w:r>
      <w:proofErr w:type="spellEnd"/>
      <w:r>
        <w:rPr>
          <w:rFonts w:eastAsia="Times New Roman" w:cs="Times New Roman"/>
          <w:szCs w:val="24"/>
        </w:rPr>
        <w:t xml:space="preserve"> έχουμε σήμερα στη συνεδρίαση. Σας έβαλε στο κλίμα και τώρα ας έρθουμε στο ψαχνό.</w:t>
      </w:r>
    </w:p>
    <w:p w14:paraId="6B948F3B" w14:textId="77777777" w:rsidR="00244F6B" w:rsidRDefault="006574B6">
      <w:pPr>
        <w:spacing w:after="0"/>
        <w:jc w:val="both"/>
        <w:rPr>
          <w:rFonts w:eastAsia="Times New Roman" w:cs="Times New Roman"/>
          <w:szCs w:val="24"/>
        </w:rPr>
      </w:pPr>
      <w:r>
        <w:rPr>
          <w:rFonts w:eastAsia="Times New Roman" w:cs="Times New Roman"/>
          <w:szCs w:val="24"/>
        </w:rPr>
        <w:lastRenderedPageBreak/>
        <w:t>Τροπολογίες, κύριε Υπουργέ, τροπολογίες. Λοιπόν, έχουμε πέντε υπουργικές και επτά βουλευτικές. Θα</w:t>
      </w:r>
      <w:r>
        <w:rPr>
          <w:rFonts w:eastAsia="Times New Roman" w:cs="Times New Roman"/>
          <w:szCs w:val="24"/>
        </w:rPr>
        <w:t xml:space="preserve"> ήθελα να ξέρω ποιες θα κάνετε αποδεκτές και ποιες όχι από τις βουλευτικές.</w:t>
      </w:r>
    </w:p>
    <w:p w14:paraId="6B948F3C" w14:textId="77777777" w:rsidR="00244F6B" w:rsidRDefault="006574B6">
      <w:pPr>
        <w:spacing w:after="0"/>
        <w:jc w:val="both"/>
        <w:rPr>
          <w:rFonts w:eastAsia="Times New Roman" w:cs="Times New Roman"/>
          <w:szCs w:val="24"/>
        </w:rPr>
      </w:pPr>
      <w:r w:rsidRPr="00711909">
        <w:rPr>
          <w:rFonts w:eastAsia="Times New Roman" w:cs="Times New Roman"/>
          <w:b/>
          <w:szCs w:val="24"/>
        </w:rPr>
        <w:t>ΓΕΩΡΓΙΟΣ ΣΤΑΘΑΚΗΣ (Υπουργός Περιβάλλοντος και Ενέργειας):</w:t>
      </w:r>
      <w:r w:rsidRPr="00711909">
        <w:rPr>
          <w:rFonts w:eastAsia="Times New Roman" w:cs="Times New Roman"/>
          <w:szCs w:val="24"/>
        </w:rPr>
        <w:t xml:space="preserve"> </w:t>
      </w:r>
      <w:r>
        <w:rPr>
          <w:rFonts w:eastAsia="Times New Roman" w:cs="Times New Roman"/>
          <w:szCs w:val="24"/>
        </w:rPr>
        <w:t>Τώρα θα μου δώσει χρόνο ο κύριος Πρόεδρος και θα τις πω.</w:t>
      </w:r>
    </w:p>
    <w:p w14:paraId="6B948F3D" w14:textId="77777777" w:rsidR="00244F6B" w:rsidRDefault="006574B6">
      <w:pPr>
        <w:spacing w:after="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με διευκόλυνε πάρα πολύ αν μας έλεγε τώρα απλ</w:t>
      </w:r>
      <w:r>
        <w:rPr>
          <w:rFonts w:eastAsia="Times New Roman" w:cs="Times New Roman"/>
          <w:szCs w:val="24"/>
        </w:rPr>
        <w:t>ώς ποιες βουλευτικές κάνει δεκτές.</w:t>
      </w:r>
    </w:p>
    <w:p w14:paraId="6B948F3E" w14:textId="77777777" w:rsidR="00244F6B" w:rsidRDefault="006574B6">
      <w:pPr>
        <w:spacing w:after="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Θα μας πει στη συνέχεια, μετά τον κ. Γεωργιάδη φαντάζομαι. </w:t>
      </w:r>
    </w:p>
    <w:p w14:paraId="6B948F3F" w14:textId="77777777" w:rsidR="00244F6B" w:rsidRDefault="006574B6">
      <w:pPr>
        <w:spacing w:after="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όχι τώρα; Σας πειράζει, κύριε Πρόεδρε;</w:t>
      </w:r>
    </w:p>
    <w:p w14:paraId="6B948F40" w14:textId="77777777" w:rsidR="00244F6B" w:rsidRDefault="006574B6">
      <w:pPr>
        <w:spacing w:after="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Όχι βέβαια. Αν θέλετε μετά να π</w:t>
      </w:r>
      <w:r>
        <w:rPr>
          <w:rFonts w:eastAsia="Times New Roman" w:cs="Times New Roman"/>
          <w:szCs w:val="24"/>
        </w:rPr>
        <w:t>άρετε τον λόγο για ένα σύντομο σχολιασμό, θα σας τον δώσω...</w:t>
      </w:r>
    </w:p>
    <w:p w14:paraId="6B948F41" w14:textId="77777777" w:rsidR="00244F6B" w:rsidRDefault="006574B6">
      <w:pPr>
        <w:spacing w:after="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Ωραία, θα τον πάρω. Θα είχε πάντως περισσότερη αποδοτικότητα η συζήτηση εάν ξέραμε επί </w:t>
      </w:r>
      <w:r>
        <w:rPr>
          <w:rFonts w:eastAsia="Times New Roman" w:cs="Times New Roman"/>
          <w:szCs w:val="24"/>
        </w:rPr>
        <w:lastRenderedPageBreak/>
        <w:t>ποιων τροπολογιών θα μιλούσαμε ή όχι στην πραγματική τους διάσταση</w:t>
      </w:r>
      <w:r>
        <w:rPr>
          <w:rFonts w:eastAsia="Times New Roman" w:cs="Times New Roman"/>
          <w:szCs w:val="24"/>
        </w:rPr>
        <w:t>.</w:t>
      </w:r>
      <w:r>
        <w:rPr>
          <w:rFonts w:eastAsia="Times New Roman" w:cs="Times New Roman"/>
          <w:szCs w:val="24"/>
        </w:rPr>
        <w:t xml:space="preserve"> </w:t>
      </w:r>
    </w:p>
    <w:p w14:paraId="6B948F42" w14:textId="77777777" w:rsidR="00244F6B" w:rsidRDefault="006574B6">
      <w:pPr>
        <w:spacing w:after="0"/>
        <w:jc w:val="both"/>
        <w:rPr>
          <w:rFonts w:eastAsia="Times New Roman" w:cs="Times New Roman"/>
          <w:szCs w:val="24"/>
        </w:rPr>
      </w:pPr>
      <w:r>
        <w:rPr>
          <w:rFonts w:eastAsia="Times New Roman" w:cs="Times New Roman"/>
          <w:szCs w:val="24"/>
        </w:rPr>
        <w:t>Λοιπόν, εγώ έρχομαι σε</w:t>
      </w:r>
      <w:r>
        <w:rPr>
          <w:rFonts w:eastAsia="Times New Roman" w:cs="Times New Roman"/>
          <w:szCs w:val="24"/>
        </w:rPr>
        <w:t xml:space="preserve"> δύο από τις βουλευτικές τροπολογίες. Πρώτον, στην τροπολογία του κ. Καρρά από τη Δημοκρατική Συμπαράταξη για την ανάγκη θέσπισης ενιαίας εικοσαετούς αποκλειστικής προθεσμίας για τα ακίνητα που δεν δηλώθηκαν στο Κτηματολόγιο. Εμείς την βλέπουμε θετικά στο </w:t>
      </w:r>
      <w:r>
        <w:rPr>
          <w:rFonts w:eastAsia="Times New Roman" w:cs="Times New Roman"/>
          <w:szCs w:val="24"/>
        </w:rPr>
        <w:t>Ποτάμι.</w:t>
      </w:r>
    </w:p>
    <w:p w14:paraId="6B948F43" w14:textId="77777777" w:rsidR="00244F6B" w:rsidRDefault="006574B6">
      <w:pPr>
        <w:spacing w:after="0"/>
        <w:jc w:val="both"/>
        <w:rPr>
          <w:rFonts w:eastAsia="Times New Roman" w:cs="Times New Roman"/>
          <w:szCs w:val="24"/>
        </w:rPr>
      </w:pPr>
      <w:r>
        <w:rPr>
          <w:rFonts w:eastAsia="Times New Roman" w:cs="Times New Roman"/>
          <w:szCs w:val="24"/>
        </w:rPr>
        <w:t>Και έρχομαι και σε μια άλλη βουλευτική από συνάδελφό του ΣΥΡΙΖΑ για παράταση άδειας λειτουργίας λατομείων σχιστόλιθου. Δεν είναι κάπως περίεργο σε ένα κατεπείγον νομοσχέδιο με τροπολογία να έρχεται μια τέτοια απόφαση; Τόσο εύκολα, δηλαδή, θα παρατείνουμε τ</w:t>
      </w:r>
      <w:r>
        <w:rPr>
          <w:rFonts w:eastAsia="Times New Roman" w:cs="Times New Roman"/>
          <w:szCs w:val="24"/>
        </w:rPr>
        <w:t xml:space="preserve">ις άδειες λειτουργίας λατομείων; </w:t>
      </w:r>
    </w:p>
    <w:p w14:paraId="6B948F44" w14:textId="77777777" w:rsidR="00244F6B" w:rsidRDefault="006574B6">
      <w:pPr>
        <w:spacing w:after="0"/>
        <w:jc w:val="both"/>
        <w:rPr>
          <w:rFonts w:eastAsia="Times New Roman" w:cs="Times New Roman"/>
          <w:szCs w:val="24"/>
        </w:rPr>
      </w:pPr>
      <w:r>
        <w:rPr>
          <w:rFonts w:eastAsia="Times New Roman" w:cs="Times New Roman"/>
          <w:szCs w:val="24"/>
        </w:rPr>
        <w:t>Δεν είμαι σίγουρος αν είναι καλή ή κακή. Δεν παίρνω θέση ειλικρινά. Αρνούμαι, όμως, να την διαβάσω πραγματικά. Και αρνούμαι να τοποθετηθώ επί της ουσίας, διότι για ένα λατομείο, που είναι μια ειδική περίπτωση, όταν ακόμα ο</w:t>
      </w:r>
      <w:r>
        <w:rPr>
          <w:rFonts w:eastAsia="Times New Roman" w:cs="Times New Roman"/>
          <w:szCs w:val="24"/>
        </w:rPr>
        <w:t xml:space="preserve"> λατομικός νόμος δεν υπάρχει, εδώ έχουμε τον ίδιο νόμο τριάντα, σαράντα χρόνια.</w:t>
      </w:r>
    </w:p>
    <w:p w14:paraId="6B948F45" w14:textId="77777777" w:rsidR="00244F6B" w:rsidRDefault="006574B6">
      <w:pPr>
        <w:spacing w:after="0"/>
        <w:jc w:val="both"/>
        <w:rPr>
          <w:rFonts w:eastAsia="Times New Roman" w:cs="Times New Roman"/>
          <w:szCs w:val="24"/>
        </w:rPr>
      </w:pPr>
      <w:r>
        <w:rPr>
          <w:rFonts w:eastAsia="Times New Roman" w:cs="Times New Roman"/>
          <w:szCs w:val="24"/>
        </w:rPr>
        <w:t xml:space="preserve">Λοιπόν, όχι, κύριε Υπουργέ, εγώ θα σας έλεγα αυτή την τροπολογία να μην την κάνετε δεκτή και ας έρθει με την κανονική </w:t>
      </w:r>
      <w:r>
        <w:rPr>
          <w:rFonts w:eastAsia="Times New Roman" w:cs="Times New Roman"/>
          <w:szCs w:val="24"/>
        </w:rPr>
        <w:lastRenderedPageBreak/>
        <w:t>διαδικασία να την συζητήσουμε με την ηρεμία μας και να τοπ</w:t>
      </w:r>
      <w:r>
        <w:rPr>
          <w:rFonts w:eastAsia="Times New Roman" w:cs="Times New Roman"/>
          <w:szCs w:val="24"/>
        </w:rPr>
        <w:t>οθετηθούμε.</w:t>
      </w:r>
    </w:p>
    <w:p w14:paraId="6B948F46" w14:textId="77777777" w:rsidR="00244F6B" w:rsidRDefault="006574B6">
      <w:pPr>
        <w:spacing w:after="0"/>
        <w:jc w:val="both"/>
        <w:rPr>
          <w:rFonts w:eastAsia="Times New Roman" w:cs="Times New Roman"/>
          <w:szCs w:val="24"/>
        </w:rPr>
      </w:pPr>
      <w:r>
        <w:rPr>
          <w:rFonts w:eastAsia="Times New Roman" w:cs="Times New Roman"/>
          <w:szCs w:val="24"/>
        </w:rPr>
        <w:t xml:space="preserve">Τώρα, η </w:t>
      </w:r>
      <w:r>
        <w:rPr>
          <w:rFonts w:eastAsia="Times New Roman" w:cs="Times New Roman"/>
          <w:szCs w:val="24"/>
        </w:rPr>
        <w:t>«</w:t>
      </w:r>
      <w:r>
        <w:rPr>
          <w:rFonts w:eastAsia="Times New Roman" w:cs="Times New Roman"/>
          <w:szCs w:val="24"/>
        </w:rPr>
        <w:t>στάρλετ</w:t>
      </w:r>
      <w:r>
        <w:rPr>
          <w:rFonts w:eastAsia="Times New Roman" w:cs="Times New Roman"/>
          <w:szCs w:val="24"/>
        </w:rPr>
        <w:t xml:space="preserve">» </w:t>
      </w:r>
      <w:r>
        <w:rPr>
          <w:rFonts w:eastAsia="Times New Roman" w:cs="Times New Roman"/>
          <w:szCs w:val="24"/>
        </w:rPr>
        <w:t>τροπολογία της βραδιάς είναι άλλη. Ποια είναι; Είναι η τροπολογία με την οποία επιτρέπονται οι απευθείας αναθέσεις σε έργα, προμήθειες, μεταφορά προσωπικού για τη διενέργεια εκλογών. Και εδώ βγάζουμε είδηση. Ο κ. Σταθάκης ξέρε</w:t>
      </w:r>
      <w:r>
        <w:rPr>
          <w:rFonts w:eastAsia="Times New Roman" w:cs="Times New Roman"/>
          <w:szCs w:val="24"/>
        </w:rPr>
        <w:t>ι πότε θα γίνουν οι εκλογές μάλλον. Γελάει ο κ. Σταθάκης. Θα μας πείτε πότε θα γίνουν οι εκλογές; Δεν ξέρετε;</w:t>
      </w:r>
    </w:p>
    <w:p w14:paraId="6B948F47"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Για τις δημοτικές ξέρω.</w:t>
      </w:r>
    </w:p>
    <w:p w14:paraId="6B948F48"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ΑΜΥΡΑΣ: </w:t>
      </w:r>
      <w:r w:rsidRPr="0047552F">
        <w:rPr>
          <w:rFonts w:eastAsia="Times New Roman" w:cs="Times New Roman"/>
          <w:szCs w:val="24"/>
        </w:rPr>
        <w:t>Γ</w:t>
      </w:r>
      <w:r>
        <w:rPr>
          <w:rFonts w:eastAsia="Times New Roman" w:cs="Times New Roman"/>
          <w:szCs w:val="24"/>
        </w:rPr>
        <w:t>ια τις δημοτικές ξέρω και εγώ να σας πω. Εγώ έ</w:t>
      </w:r>
      <w:r>
        <w:rPr>
          <w:rFonts w:eastAsia="Times New Roman" w:cs="Times New Roman"/>
          <w:szCs w:val="24"/>
        </w:rPr>
        <w:t>χω να σας πω και πότε θα γίνουν οι ευρωεκλογές. Να μας πείτε εσείς πότε θα γίνουν οι Βουλευτικές.</w:t>
      </w:r>
    </w:p>
    <w:p w14:paraId="6B948F49" w14:textId="77777777" w:rsidR="00244F6B" w:rsidRDefault="006574B6">
      <w:pPr>
        <w:spacing w:after="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ήταν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αυτά τα τρισκατάρατα μνημόνια είχαν υποχρεώσει την ελληνική πολιτεία να μην προχωράει σε απευθείας αναθέσεις</w:t>
      </w:r>
      <w:r>
        <w:rPr>
          <w:rFonts w:eastAsia="Times New Roman" w:cs="Times New Roman"/>
          <w:szCs w:val="24"/>
        </w:rPr>
        <w:t xml:space="preserve"> προμήθειας υλικών, συμβάσεων και λοιπά και λοιπά για τον εκλογικό κύκλο και την εκλογική διαδικασία.</w:t>
      </w:r>
    </w:p>
    <w:p w14:paraId="6B948F4A"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Βγήκαμε από το μνημόνιο, μας λέτε ο πρώτος </w:t>
      </w:r>
      <w:proofErr w:type="spellStart"/>
      <w:r>
        <w:rPr>
          <w:rFonts w:eastAsia="Times New Roman" w:cs="Times New Roman"/>
          <w:szCs w:val="24"/>
        </w:rPr>
        <w:t>μεταμνημονιακός</w:t>
      </w:r>
      <w:proofErr w:type="spellEnd"/>
      <w:r>
        <w:rPr>
          <w:rFonts w:eastAsia="Times New Roman" w:cs="Times New Roman"/>
          <w:szCs w:val="24"/>
        </w:rPr>
        <w:t xml:space="preserve"> προϋπολογισμός και το πρώτο που κάνατε για να ξεφύγετε από τη </w:t>
      </w:r>
      <w:proofErr w:type="spellStart"/>
      <w:r>
        <w:rPr>
          <w:rFonts w:eastAsia="Times New Roman" w:cs="Times New Roman"/>
          <w:szCs w:val="24"/>
        </w:rPr>
        <w:t>μνημονιακή</w:t>
      </w:r>
      <w:proofErr w:type="spellEnd"/>
      <w:r>
        <w:rPr>
          <w:rFonts w:eastAsia="Times New Roman" w:cs="Times New Roman"/>
          <w:szCs w:val="24"/>
        </w:rPr>
        <w:t xml:space="preserve"> επιτήρηση είναι να επι</w:t>
      </w:r>
      <w:r>
        <w:rPr>
          <w:rFonts w:eastAsia="Times New Roman" w:cs="Times New Roman"/>
          <w:szCs w:val="24"/>
        </w:rPr>
        <w:t xml:space="preserve">τρέψετε απευθείας αναθέσεις.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λέμε εμείς σε αυτήν την τροπολογία.</w:t>
      </w:r>
    </w:p>
    <w:p w14:paraId="6B948F4B" w14:textId="77777777" w:rsidR="00244F6B" w:rsidRDefault="006574B6">
      <w:pPr>
        <w:spacing w:after="0"/>
        <w:jc w:val="both"/>
        <w:rPr>
          <w:rFonts w:eastAsia="Times New Roman" w:cs="Times New Roman"/>
          <w:szCs w:val="24"/>
        </w:rPr>
      </w:pPr>
      <w:r>
        <w:rPr>
          <w:rFonts w:eastAsia="Times New Roman" w:cs="Times New Roman"/>
          <w:szCs w:val="24"/>
        </w:rPr>
        <w:t xml:space="preserve">Και έρχομαι τώρα στο σχέδιο νόμου, το οποίο σχέδιο νόμου τα έχει όλα και συμφέρει εδώ που τα λέμε. Έχει λίγο από όλα, είναι σαν ένα όμορφο περιβόλι κάπου στις Κυκλάδες. Λοιπόν, έχει </w:t>
      </w:r>
      <w:r>
        <w:rPr>
          <w:rFonts w:eastAsia="Times New Roman" w:cs="Times New Roman"/>
          <w:szCs w:val="24"/>
        </w:rPr>
        <w:t>μέσα διατάξεις για Κτηματολόγιο, διατάξεις για ενεργειακά, διατάξεις για πολεοδομικά, λοιπές διατάξεις και μια κύρωση σύμβασης για την Καβάλα και τις υπόγειες δεξαμενές εκεί.</w:t>
      </w:r>
    </w:p>
    <w:p w14:paraId="6B948F4C" w14:textId="77777777" w:rsidR="00244F6B" w:rsidRDefault="006574B6">
      <w:pPr>
        <w:spacing w:after="0"/>
        <w:jc w:val="both"/>
        <w:rPr>
          <w:rFonts w:eastAsia="Times New Roman" w:cs="Times New Roman"/>
          <w:szCs w:val="24"/>
        </w:rPr>
      </w:pPr>
      <w:r>
        <w:rPr>
          <w:rFonts w:eastAsia="Times New Roman" w:cs="Times New Roman"/>
          <w:szCs w:val="24"/>
        </w:rPr>
        <w:t xml:space="preserve">Έχουμε, λοιπόν, ένα σύνολο άσχετων διατάξεων. Όσον αφορά στις </w:t>
      </w:r>
      <w:r>
        <w:rPr>
          <w:rFonts w:eastAsia="Times New Roman" w:cs="Times New Roman"/>
          <w:szCs w:val="24"/>
        </w:rPr>
        <w:t>ανανεώσιμες πηγές ε</w:t>
      </w:r>
      <w:r>
        <w:rPr>
          <w:rFonts w:eastAsia="Times New Roman" w:cs="Times New Roman"/>
          <w:szCs w:val="24"/>
        </w:rPr>
        <w:t>νέργειας</w:t>
      </w:r>
      <w:r>
        <w:rPr>
          <w:rFonts w:eastAsia="Times New Roman" w:cs="Times New Roman"/>
          <w:szCs w:val="24"/>
        </w:rPr>
        <w:t>, οι ρυθμίσεις είναι ολίγον τι δαιδαλώδεις, γενικά το πλαίσιο λειτουργίας και θέσπισης κανόνων</w:t>
      </w:r>
      <w:r w:rsidRPr="00A42390">
        <w:rPr>
          <w:rFonts w:eastAsia="Times New Roman" w:cs="Times New Roman"/>
          <w:szCs w:val="24"/>
        </w:rPr>
        <w:t xml:space="preserve"> </w:t>
      </w:r>
      <w:r>
        <w:rPr>
          <w:rFonts w:eastAsia="Times New Roman" w:cs="Times New Roman"/>
          <w:szCs w:val="24"/>
        </w:rPr>
        <w:t>είναι προβληματικό για αυτήν τη δραστηριότητα.</w:t>
      </w:r>
    </w:p>
    <w:p w14:paraId="6B948F4D" w14:textId="77777777" w:rsidR="00244F6B" w:rsidRDefault="006574B6">
      <w:pPr>
        <w:spacing w:after="0"/>
        <w:jc w:val="both"/>
        <w:rPr>
          <w:rFonts w:eastAsia="Times New Roman" w:cs="Times New Roman"/>
          <w:szCs w:val="24"/>
        </w:rPr>
      </w:pPr>
      <w:r>
        <w:rPr>
          <w:rFonts w:eastAsia="Times New Roman" w:cs="Times New Roman"/>
          <w:szCs w:val="24"/>
        </w:rPr>
        <w:t xml:space="preserve">Για το Κτηματολόγιο τι να πει κανείς, θα έπρεπε να έχει λυθεί εδώ και πολλά χρόνια και θα συμφωνήσουμε σε </w:t>
      </w:r>
      <w:r>
        <w:rPr>
          <w:rFonts w:eastAsia="Times New Roman" w:cs="Times New Roman"/>
          <w:szCs w:val="24"/>
        </w:rPr>
        <w:t>αυτό.</w:t>
      </w:r>
    </w:p>
    <w:p w14:paraId="6B948F4E" w14:textId="77777777" w:rsidR="00244F6B" w:rsidRDefault="006574B6">
      <w:pPr>
        <w:spacing w:after="0"/>
        <w:jc w:val="both"/>
        <w:rPr>
          <w:rFonts w:eastAsia="Times New Roman" w:cs="Times New Roman"/>
          <w:szCs w:val="24"/>
        </w:rPr>
      </w:pPr>
      <w:r>
        <w:rPr>
          <w:rFonts w:eastAsia="Times New Roman" w:cs="Times New Roman"/>
          <w:szCs w:val="24"/>
        </w:rPr>
        <w:t xml:space="preserve">Για τα πολεοδομικά και τα αυθαίρετα, εδώ έχετε την εφαρμοσμένη πεπατημένη συνταγή, δηλαδή παρατάσεις, αλλαγές </w:t>
      </w:r>
      <w:r>
        <w:rPr>
          <w:rFonts w:eastAsia="Times New Roman" w:cs="Times New Roman"/>
          <w:szCs w:val="24"/>
        </w:rPr>
        <w:lastRenderedPageBreak/>
        <w:t>προθεσμιών χωρίς αιτιολογήσεις, χρονοβόρες δαιδαλώδεις διαδικασίες. Έχω κουραστεί σε αυτά τα λίγα χρόνια που είμαι Βουλευτής να βλέπω τις κυ</w:t>
      </w:r>
      <w:r>
        <w:rPr>
          <w:rFonts w:eastAsia="Times New Roman" w:cs="Times New Roman"/>
          <w:szCs w:val="24"/>
        </w:rPr>
        <w:t>βερνήσεις αφ</w:t>
      </w:r>
      <w:r>
        <w:rPr>
          <w:rFonts w:eastAsia="Times New Roman" w:cs="Times New Roman"/>
          <w:szCs w:val="24"/>
        </w:rPr>
        <w:t xml:space="preserve">’ </w:t>
      </w:r>
      <w:r>
        <w:rPr>
          <w:rFonts w:eastAsia="Times New Roman" w:cs="Times New Roman"/>
          <w:szCs w:val="24"/>
        </w:rPr>
        <w:t>ενός να λένε</w:t>
      </w:r>
      <w:r w:rsidRPr="00524BC4">
        <w:rPr>
          <w:rFonts w:eastAsia="Times New Roman" w:cs="Times New Roman"/>
          <w:szCs w:val="24"/>
        </w:rPr>
        <w:t>:</w:t>
      </w:r>
      <w:r>
        <w:rPr>
          <w:rFonts w:eastAsia="Times New Roman" w:cs="Times New Roman"/>
          <w:szCs w:val="24"/>
        </w:rPr>
        <w:t xml:space="preserve"> «Έξω τα αυθαίρετα» και από την άλλη να φέρνουν σωρεία τροπολογιών, ρυθμίσεων και τα λοιπά που να εξυπηρετούν τη λογική της αυθαίρετης δόμησης. Εμείς στο Ποτάμι θα ψηφίσουμε «όχι» σε όλες αυτές τις</w:t>
      </w:r>
      <w:r w:rsidRPr="00524BC4">
        <w:rPr>
          <w:rFonts w:eastAsia="Times New Roman" w:cs="Times New Roman"/>
          <w:szCs w:val="24"/>
        </w:rPr>
        <w:t xml:space="preserve"> </w:t>
      </w:r>
      <w:r>
        <w:rPr>
          <w:rFonts w:eastAsia="Times New Roman" w:cs="Times New Roman"/>
          <w:szCs w:val="24"/>
        </w:rPr>
        <w:t>διατάξεις περί αυθαιρέτων.</w:t>
      </w:r>
    </w:p>
    <w:p w14:paraId="6B948F4F" w14:textId="77777777" w:rsidR="00244F6B" w:rsidRDefault="006574B6">
      <w:pPr>
        <w:spacing w:after="0"/>
        <w:jc w:val="both"/>
        <w:rPr>
          <w:rFonts w:eastAsia="Times New Roman" w:cs="Times New Roman"/>
          <w:szCs w:val="24"/>
        </w:rPr>
      </w:pPr>
      <w:r>
        <w:rPr>
          <w:rFonts w:eastAsia="Times New Roman" w:cs="Times New Roman"/>
          <w:szCs w:val="24"/>
        </w:rPr>
        <w:t>Έρχο</w:t>
      </w:r>
      <w:r>
        <w:rPr>
          <w:rFonts w:eastAsia="Times New Roman" w:cs="Times New Roman"/>
          <w:szCs w:val="24"/>
        </w:rPr>
        <w:t xml:space="preserve">μαι τώρα -γιατί ο χρόνος περνάει λόγω της διαδικασίας του κατεπείγοντος- σε μερικά ερωτήματα και τα είχα πει και στην </w:t>
      </w:r>
      <w:r>
        <w:rPr>
          <w:rFonts w:eastAsia="Times New Roman" w:cs="Times New Roman"/>
          <w:szCs w:val="24"/>
        </w:rPr>
        <w:t>επιτροπή</w:t>
      </w:r>
      <w:r>
        <w:rPr>
          <w:rFonts w:eastAsia="Times New Roman" w:cs="Times New Roman"/>
          <w:szCs w:val="24"/>
        </w:rPr>
        <w:t>.</w:t>
      </w:r>
    </w:p>
    <w:p w14:paraId="6B948F50" w14:textId="77777777" w:rsidR="00244F6B" w:rsidRDefault="006574B6">
      <w:pPr>
        <w:spacing w:after="0"/>
        <w:jc w:val="both"/>
        <w:rPr>
          <w:rFonts w:eastAsia="Times New Roman" w:cs="Times New Roman"/>
          <w:szCs w:val="24"/>
        </w:rPr>
      </w:pPr>
      <w:r>
        <w:rPr>
          <w:rFonts w:eastAsia="Times New Roman" w:cs="Times New Roman"/>
          <w:szCs w:val="24"/>
        </w:rPr>
        <w:t xml:space="preserve">Αγαπητέ Υπουργέ, έρχομαι στο άρθρο 2, για το Κτηματολόγιο, για τον ορισμό </w:t>
      </w:r>
      <w:r>
        <w:rPr>
          <w:rFonts w:eastAsia="Times New Roman" w:cs="Times New Roman"/>
          <w:szCs w:val="24"/>
        </w:rPr>
        <w:t>προέδρου</w:t>
      </w:r>
      <w:r>
        <w:rPr>
          <w:rFonts w:eastAsia="Times New Roman" w:cs="Times New Roman"/>
          <w:szCs w:val="24"/>
        </w:rPr>
        <w:t xml:space="preserve">, </w:t>
      </w:r>
      <w:r>
        <w:rPr>
          <w:rFonts w:eastAsia="Times New Roman" w:cs="Times New Roman"/>
          <w:szCs w:val="24"/>
        </w:rPr>
        <w:t xml:space="preserve">γενικού διευθυντή </w:t>
      </w:r>
      <w:r>
        <w:rPr>
          <w:rFonts w:eastAsia="Times New Roman" w:cs="Times New Roman"/>
          <w:szCs w:val="24"/>
        </w:rPr>
        <w:t xml:space="preserve">και μελών </w:t>
      </w:r>
      <w:r>
        <w:rPr>
          <w:rFonts w:eastAsia="Times New Roman" w:cs="Times New Roman"/>
          <w:szCs w:val="24"/>
        </w:rPr>
        <w:t>διοικητικού συμβ</w:t>
      </w:r>
      <w:r>
        <w:rPr>
          <w:rFonts w:eastAsia="Times New Roman" w:cs="Times New Roman"/>
          <w:szCs w:val="24"/>
        </w:rPr>
        <w:t xml:space="preserve">ουλίου </w:t>
      </w:r>
      <w:r>
        <w:rPr>
          <w:rFonts w:eastAsia="Times New Roman" w:cs="Times New Roman"/>
          <w:szCs w:val="24"/>
        </w:rPr>
        <w:t xml:space="preserve">με υπουργική απόφαση. </w:t>
      </w:r>
    </w:p>
    <w:p w14:paraId="6B948F51" w14:textId="77777777" w:rsidR="00244F6B" w:rsidRDefault="006574B6">
      <w:pPr>
        <w:spacing w:after="0"/>
        <w:jc w:val="both"/>
        <w:rPr>
          <w:rFonts w:eastAsia="Times New Roman"/>
          <w:szCs w:val="24"/>
        </w:rPr>
      </w:pPr>
      <w:r w:rsidRPr="003C6670">
        <w:rPr>
          <w:rFonts w:eastAsia="Times New Roman"/>
          <w:szCs w:val="24"/>
        </w:rPr>
        <w:t xml:space="preserve">Δεν μου απαντήσατε </w:t>
      </w:r>
      <w:r>
        <w:rPr>
          <w:rFonts w:eastAsia="Times New Roman"/>
          <w:szCs w:val="24"/>
        </w:rPr>
        <w:t>π</w:t>
      </w:r>
      <w:r w:rsidRPr="003C6670">
        <w:rPr>
          <w:rFonts w:eastAsia="Times New Roman"/>
          <w:szCs w:val="24"/>
        </w:rPr>
        <w:t>οια θα είναι τα κριτήρια αυτής της τοποθέτησης</w:t>
      </w:r>
      <w:r>
        <w:rPr>
          <w:rFonts w:eastAsia="Times New Roman"/>
          <w:szCs w:val="24"/>
        </w:rPr>
        <w:t>,</w:t>
      </w:r>
      <w:r w:rsidRPr="003C6670">
        <w:rPr>
          <w:rFonts w:eastAsia="Times New Roman"/>
          <w:szCs w:val="24"/>
        </w:rPr>
        <w:t xml:space="preserve"> τα κριτήρια αξιολόγησης</w:t>
      </w:r>
      <w:r>
        <w:rPr>
          <w:rFonts w:eastAsia="Times New Roman"/>
          <w:szCs w:val="24"/>
        </w:rPr>
        <w:t>.</w:t>
      </w:r>
      <w:r w:rsidRPr="003C6670">
        <w:rPr>
          <w:rFonts w:eastAsia="Times New Roman"/>
          <w:szCs w:val="24"/>
        </w:rPr>
        <w:t xml:space="preserve"> </w:t>
      </w:r>
      <w:r>
        <w:rPr>
          <w:rFonts w:eastAsia="Times New Roman"/>
          <w:szCs w:val="24"/>
        </w:rPr>
        <w:t>Ε</w:t>
      </w:r>
      <w:r w:rsidRPr="003C6670">
        <w:rPr>
          <w:rFonts w:eastAsia="Times New Roman"/>
          <w:szCs w:val="24"/>
        </w:rPr>
        <w:t>μείς</w:t>
      </w:r>
      <w:r>
        <w:rPr>
          <w:rFonts w:eastAsia="Times New Roman"/>
          <w:szCs w:val="24"/>
        </w:rPr>
        <w:t>,</w:t>
      </w:r>
      <w:r w:rsidRPr="003C6670">
        <w:rPr>
          <w:rFonts w:eastAsia="Times New Roman"/>
          <w:szCs w:val="24"/>
        </w:rPr>
        <w:t xml:space="preserve"> στο </w:t>
      </w:r>
      <w:r>
        <w:rPr>
          <w:rFonts w:eastAsia="Times New Roman"/>
          <w:szCs w:val="24"/>
        </w:rPr>
        <w:t>Π</w:t>
      </w:r>
      <w:r w:rsidRPr="003C6670">
        <w:rPr>
          <w:rFonts w:eastAsia="Times New Roman"/>
          <w:szCs w:val="24"/>
        </w:rPr>
        <w:t>οτάμι</w:t>
      </w:r>
      <w:r>
        <w:rPr>
          <w:rFonts w:eastAsia="Times New Roman"/>
          <w:szCs w:val="24"/>
        </w:rPr>
        <w:t xml:space="preserve">, θεωρούμε ότι πρέπει </w:t>
      </w:r>
      <w:r w:rsidRPr="003C6670">
        <w:rPr>
          <w:rFonts w:eastAsia="Times New Roman"/>
          <w:szCs w:val="24"/>
        </w:rPr>
        <w:t xml:space="preserve">οποιοσδήποτε μπαίνει σε θέση </w:t>
      </w:r>
      <w:r>
        <w:rPr>
          <w:rFonts w:eastAsia="Times New Roman"/>
          <w:szCs w:val="24"/>
        </w:rPr>
        <w:t>δ</w:t>
      </w:r>
      <w:r w:rsidRPr="003C6670">
        <w:rPr>
          <w:rFonts w:eastAsia="Times New Roman"/>
          <w:szCs w:val="24"/>
        </w:rPr>
        <w:t xml:space="preserve">ιοίκησης </w:t>
      </w:r>
      <w:r w:rsidRPr="003C6670">
        <w:rPr>
          <w:rFonts w:eastAsia="Times New Roman"/>
          <w:szCs w:val="24"/>
        </w:rPr>
        <w:t>του ευρύτερου ή του στενού δημόσιου τομέα να μπαίνει με</w:t>
      </w:r>
      <w:r w:rsidRPr="003C6670">
        <w:rPr>
          <w:rFonts w:eastAsia="Times New Roman"/>
          <w:szCs w:val="24"/>
        </w:rPr>
        <w:t xml:space="preserve"> αξιοκρατικά κριτήρια</w:t>
      </w:r>
      <w:r>
        <w:rPr>
          <w:rFonts w:eastAsia="Times New Roman"/>
          <w:szCs w:val="24"/>
        </w:rPr>
        <w:t>,</w:t>
      </w:r>
      <w:r w:rsidRPr="003C6670">
        <w:rPr>
          <w:rFonts w:eastAsia="Times New Roman"/>
          <w:szCs w:val="24"/>
        </w:rPr>
        <w:t xml:space="preserve"> να έχουν τη δυνατότητα ίσης πρόσβασης διεκδίκησης μιας τέτοιας υπεύθυν</w:t>
      </w:r>
      <w:r>
        <w:rPr>
          <w:rFonts w:eastAsia="Times New Roman"/>
          <w:szCs w:val="24"/>
        </w:rPr>
        <w:t>η</w:t>
      </w:r>
      <w:r w:rsidRPr="003C6670">
        <w:rPr>
          <w:rFonts w:eastAsia="Times New Roman"/>
          <w:szCs w:val="24"/>
        </w:rPr>
        <w:t>ς θέσ</w:t>
      </w:r>
      <w:r>
        <w:rPr>
          <w:rFonts w:eastAsia="Times New Roman"/>
          <w:szCs w:val="24"/>
        </w:rPr>
        <w:t>η</w:t>
      </w:r>
      <w:r w:rsidRPr="003C6670">
        <w:rPr>
          <w:rFonts w:eastAsia="Times New Roman"/>
          <w:szCs w:val="24"/>
        </w:rPr>
        <w:t>ς όλοι οι πολίτες</w:t>
      </w:r>
      <w:r>
        <w:rPr>
          <w:rFonts w:eastAsia="Times New Roman"/>
          <w:szCs w:val="24"/>
        </w:rPr>
        <w:t>.</w:t>
      </w:r>
    </w:p>
    <w:p w14:paraId="6B948F52" w14:textId="77777777" w:rsidR="00244F6B" w:rsidRDefault="006574B6">
      <w:pPr>
        <w:spacing w:after="0"/>
        <w:jc w:val="both"/>
        <w:rPr>
          <w:rFonts w:eastAsia="Times New Roman"/>
          <w:szCs w:val="24"/>
        </w:rPr>
      </w:pPr>
      <w:r>
        <w:rPr>
          <w:rFonts w:eastAsia="Times New Roman"/>
          <w:szCs w:val="24"/>
        </w:rPr>
        <w:lastRenderedPageBreak/>
        <w:t xml:space="preserve">Τώρα, το άρθρο 3 αφορά τη </w:t>
      </w:r>
      <w:r w:rsidRPr="003C6670">
        <w:rPr>
          <w:rFonts w:eastAsia="Times New Roman"/>
          <w:szCs w:val="24"/>
        </w:rPr>
        <w:t xml:space="preserve">σύσταση Επιτροπής Επιμερισμού </w:t>
      </w:r>
      <w:r>
        <w:rPr>
          <w:rFonts w:eastAsia="Times New Roman"/>
          <w:szCs w:val="24"/>
        </w:rPr>
        <w:t xml:space="preserve">και τη </w:t>
      </w:r>
      <w:r w:rsidRPr="003C6670">
        <w:rPr>
          <w:rFonts w:eastAsia="Times New Roman"/>
          <w:szCs w:val="24"/>
        </w:rPr>
        <w:t>σύσταση Επιτροπής Ενστάσεων για τα ποσοστά από τα έσοδα που θα προκύψουν α</w:t>
      </w:r>
      <w:r w:rsidRPr="003C6670">
        <w:rPr>
          <w:rFonts w:eastAsia="Times New Roman"/>
          <w:szCs w:val="24"/>
        </w:rPr>
        <w:t>πό το εμπόριο των αδιάθετων εκπομπών ρύπων</w:t>
      </w:r>
      <w:r>
        <w:rPr>
          <w:rFonts w:eastAsia="Times New Roman"/>
          <w:szCs w:val="24"/>
        </w:rPr>
        <w:t>.</w:t>
      </w:r>
      <w:r w:rsidRPr="003C6670">
        <w:rPr>
          <w:rFonts w:eastAsia="Times New Roman"/>
          <w:szCs w:val="24"/>
        </w:rPr>
        <w:t xml:space="preserve"> </w:t>
      </w:r>
      <w:r>
        <w:rPr>
          <w:rFonts w:eastAsia="Times New Roman"/>
          <w:szCs w:val="24"/>
        </w:rPr>
        <w:t>Μ</w:t>
      </w:r>
      <w:r w:rsidRPr="003C6670">
        <w:rPr>
          <w:rFonts w:eastAsia="Times New Roman"/>
          <w:szCs w:val="24"/>
        </w:rPr>
        <w:t xml:space="preserve">ε τι κριτήρια ο </w:t>
      </w:r>
      <w:r>
        <w:rPr>
          <w:rFonts w:eastAsia="Times New Roman"/>
          <w:szCs w:val="24"/>
        </w:rPr>
        <w:t>Υ</w:t>
      </w:r>
      <w:r w:rsidRPr="003C6670">
        <w:rPr>
          <w:rFonts w:eastAsia="Times New Roman"/>
          <w:szCs w:val="24"/>
        </w:rPr>
        <w:t>πουργός ορίζει τα μέλη</w:t>
      </w:r>
      <w:r>
        <w:rPr>
          <w:rFonts w:eastAsia="Times New Roman"/>
          <w:szCs w:val="24"/>
        </w:rPr>
        <w:t>,</w:t>
      </w:r>
      <w:r w:rsidRPr="003C6670">
        <w:rPr>
          <w:rFonts w:eastAsia="Times New Roman"/>
          <w:szCs w:val="24"/>
        </w:rPr>
        <w:t xml:space="preserve"> τους </w:t>
      </w:r>
      <w:r>
        <w:rPr>
          <w:rFonts w:eastAsia="Times New Roman"/>
          <w:szCs w:val="24"/>
        </w:rPr>
        <w:t>γ</w:t>
      </w:r>
      <w:r w:rsidRPr="003C6670">
        <w:rPr>
          <w:rFonts w:eastAsia="Times New Roman"/>
          <w:szCs w:val="24"/>
        </w:rPr>
        <w:t xml:space="preserve">ραμματείς </w:t>
      </w:r>
      <w:r w:rsidRPr="003C6670">
        <w:rPr>
          <w:rFonts w:eastAsia="Times New Roman"/>
          <w:szCs w:val="24"/>
        </w:rPr>
        <w:t xml:space="preserve">και τους </w:t>
      </w:r>
      <w:r>
        <w:rPr>
          <w:rFonts w:eastAsia="Times New Roman"/>
          <w:szCs w:val="24"/>
        </w:rPr>
        <w:t>π</w:t>
      </w:r>
      <w:r w:rsidRPr="003C6670">
        <w:rPr>
          <w:rFonts w:eastAsia="Times New Roman"/>
          <w:szCs w:val="24"/>
        </w:rPr>
        <w:t xml:space="preserve">ροέδρους </w:t>
      </w:r>
      <w:r w:rsidRPr="003C6670">
        <w:rPr>
          <w:rFonts w:eastAsia="Times New Roman"/>
          <w:szCs w:val="24"/>
        </w:rPr>
        <w:t>α</w:t>
      </w:r>
      <w:r>
        <w:rPr>
          <w:rFonts w:eastAsia="Times New Roman"/>
          <w:szCs w:val="24"/>
        </w:rPr>
        <w:t>υτών</w:t>
      </w:r>
      <w:r w:rsidRPr="003C6670">
        <w:rPr>
          <w:rFonts w:eastAsia="Times New Roman"/>
          <w:szCs w:val="24"/>
        </w:rPr>
        <w:t xml:space="preserve"> των </w:t>
      </w:r>
      <w:r>
        <w:rPr>
          <w:rFonts w:eastAsia="Times New Roman"/>
          <w:szCs w:val="24"/>
        </w:rPr>
        <w:t>ε</w:t>
      </w:r>
      <w:r w:rsidRPr="003C6670">
        <w:rPr>
          <w:rFonts w:eastAsia="Times New Roman"/>
          <w:szCs w:val="24"/>
        </w:rPr>
        <w:t>πιτροπών</w:t>
      </w:r>
      <w:r>
        <w:rPr>
          <w:rFonts w:eastAsia="Times New Roman"/>
          <w:szCs w:val="24"/>
        </w:rPr>
        <w:t>;</w:t>
      </w:r>
      <w:r w:rsidRPr="003C6670">
        <w:rPr>
          <w:rFonts w:eastAsia="Times New Roman"/>
          <w:szCs w:val="24"/>
        </w:rPr>
        <w:t xml:space="preserve"> </w:t>
      </w:r>
      <w:r>
        <w:rPr>
          <w:rFonts w:eastAsia="Times New Roman"/>
          <w:szCs w:val="24"/>
        </w:rPr>
        <w:t>Δ</w:t>
      </w:r>
      <w:r w:rsidRPr="003C6670">
        <w:rPr>
          <w:rFonts w:eastAsia="Times New Roman"/>
          <w:szCs w:val="24"/>
        </w:rPr>
        <w:t>εν μου δώσετε απάντηση</w:t>
      </w:r>
      <w:r>
        <w:rPr>
          <w:rFonts w:eastAsia="Times New Roman"/>
          <w:szCs w:val="24"/>
        </w:rPr>
        <w:t xml:space="preserve"> στην προηγούμενη συνεδρίαση.</w:t>
      </w:r>
    </w:p>
    <w:p w14:paraId="6B948F53" w14:textId="77777777" w:rsidR="00244F6B" w:rsidRDefault="006574B6">
      <w:pPr>
        <w:spacing w:after="0"/>
        <w:jc w:val="both"/>
        <w:rPr>
          <w:rFonts w:eastAsia="Times New Roman"/>
          <w:szCs w:val="24"/>
        </w:rPr>
      </w:pPr>
      <w:r>
        <w:rPr>
          <w:rFonts w:eastAsia="Times New Roman"/>
          <w:szCs w:val="24"/>
        </w:rPr>
        <w:t xml:space="preserve">Έρχομαι στο άρθρο </w:t>
      </w:r>
      <w:r w:rsidRPr="003C6670">
        <w:rPr>
          <w:rFonts w:eastAsia="Times New Roman"/>
          <w:szCs w:val="24"/>
        </w:rPr>
        <w:t>4</w:t>
      </w:r>
      <w:r>
        <w:rPr>
          <w:rFonts w:eastAsia="Times New Roman"/>
          <w:szCs w:val="24"/>
        </w:rPr>
        <w:t>,</w:t>
      </w:r>
      <w:r w:rsidRPr="003C6670">
        <w:rPr>
          <w:rFonts w:eastAsia="Times New Roman"/>
          <w:szCs w:val="24"/>
        </w:rPr>
        <w:t xml:space="preserve"> για το προσωπικό της ΔΕΗ και των θυγατρι</w:t>
      </w:r>
      <w:r w:rsidRPr="003C6670">
        <w:rPr>
          <w:rFonts w:eastAsia="Times New Roman"/>
          <w:szCs w:val="24"/>
        </w:rPr>
        <w:t xml:space="preserve">κών </w:t>
      </w:r>
      <w:r>
        <w:rPr>
          <w:rFonts w:eastAsia="Times New Roman"/>
          <w:szCs w:val="24"/>
        </w:rPr>
        <w:t>της.</w:t>
      </w:r>
      <w:r w:rsidRPr="003C6670">
        <w:rPr>
          <w:rFonts w:eastAsia="Times New Roman"/>
          <w:szCs w:val="24"/>
        </w:rPr>
        <w:t xml:space="preserve"> Η απόσπαση</w:t>
      </w:r>
      <w:r>
        <w:rPr>
          <w:rFonts w:eastAsia="Times New Roman"/>
          <w:szCs w:val="24"/>
        </w:rPr>
        <w:t>,</w:t>
      </w:r>
      <w:r w:rsidRPr="003C6670">
        <w:rPr>
          <w:rFonts w:eastAsia="Times New Roman"/>
          <w:szCs w:val="24"/>
        </w:rPr>
        <w:t xml:space="preserve"> μας λέει </w:t>
      </w:r>
      <w:r>
        <w:rPr>
          <w:rFonts w:eastAsia="Times New Roman"/>
          <w:szCs w:val="24"/>
        </w:rPr>
        <w:t>α</w:t>
      </w:r>
      <w:r w:rsidRPr="003C6670">
        <w:rPr>
          <w:rFonts w:eastAsia="Times New Roman"/>
          <w:szCs w:val="24"/>
        </w:rPr>
        <w:t>υτό το άρθρο</w:t>
      </w:r>
      <w:r>
        <w:rPr>
          <w:rFonts w:eastAsia="Times New Roman"/>
          <w:szCs w:val="24"/>
        </w:rPr>
        <w:t>,</w:t>
      </w:r>
      <w:r w:rsidRPr="003C6670">
        <w:rPr>
          <w:rFonts w:eastAsia="Times New Roman"/>
          <w:szCs w:val="24"/>
        </w:rPr>
        <w:t xml:space="preserve"> σε φορείς του </w:t>
      </w:r>
      <w:r>
        <w:rPr>
          <w:rFonts w:eastAsia="Times New Roman"/>
          <w:szCs w:val="24"/>
        </w:rPr>
        <w:t>δ</w:t>
      </w:r>
      <w:r w:rsidRPr="003C6670">
        <w:rPr>
          <w:rFonts w:eastAsia="Times New Roman"/>
          <w:szCs w:val="24"/>
        </w:rPr>
        <w:t xml:space="preserve">ημοσίου </w:t>
      </w:r>
      <w:r w:rsidRPr="003C6670">
        <w:rPr>
          <w:rFonts w:eastAsia="Times New Roman"/>
          <w:szCs w:val="24"/>
        </w:rPr>
        <w:t>από τη ΔΕΗ λογίζεται ως πραγματική υπηρεσία σε οργανική θέση</w:t>
      </w:r>
      <w:r>
        <w:rPr>
          <w:rFonts w:eastAsia="Times New Roman"/>
          <w:szCs w:val="24"/>
        </w:rPr>
        <w:t>.</w:t>
      </w:r>
      <w:r w:rsidRPr="003C6670">
        <w:rPr>
          <w:rFonts w:eastAsia="Times New Roman"/>
          <w:szCs w:val="24"/>
        </w:rPr>
        <w:t xml:space="preserve"> </w:t>
      </w:r>
      <w:r>
        <w:rPr>
          <w:rFonts w:eastAsia="Times New Roman"/>
          <w:szCs w:val="24"/>
        </w:rPr>
        <w:t>Σ</w:t>
      </w:r>
      <w:r w:rsidRPr="003C6670">
        <w:rPr>
          <w:rFonts w:eastAsia="Times New Roman"/>
          <w:szCs w:val="24"/>
        </w:rPr>
        <w:t xml:space="preserve">ας ρώτησα και στη συνεδρίαση </w:t>
      </w:r>
      <w:r>
        <w:rPr>
          <w:rFonts w:eastAsia="Times New Roman"/>
          <w:szCs w:val="24"/>
        </w:rPr>
        <w:t xml:space="preserve">της </w:t>
      </w:r>
      <w:r>
        <w:rPr>
          <w:rFonts w:eastAsia="Times New Roman"/>
          <w:szCs w:val="24"/>
        </w:rPr>
        <w:t>ε</w:t>
      </w:r>
      <w:r w:rsidRPr="003C6670">
        <w:rPr>
          <w:rFonts w:eastAsia="Times New Roman"/>
          <w:szCs w:val="24"/>
        </w:rPr>
        <w:t>πιτροπής</w:t>
      </w:r>
      <w:r>
        <w:rPr>
          <w:rFonts w:eastAsia="Times New Roman"/>
          <w:szCs w:val="24"/>
        </w:rPr>
        <w:t>, αλλά</w:t>
      </w:r>
      <w:r w:rsidRPr="003C6670">
        <w:rPr>
          <w:rFonts w:eastAsia="Times New Roman"/>
          <w:szCs w:val="24"/>
        </w:rPr>
        <w:t xml:space="preserve"> απάντηση δεν πήρα και ελπίζω να μου απαντήσετε τώρα</w:t>
      </w:r>
      <w:r>
        <w:rPr>
          <w:rFonts w:eastAsia="Times New Roman"/>
          <w:szCs w:val="24"/>
        </w:rPr>
        <w:t>.</w:t>
      </w:r>
      <w:r w:rsidRPr="003C6670">
        <w:rPr>
          <w:rFonts w:eastAsia="Times New Roman"/>
          <w:szCs w:val="24"/>
        </w:rPr>
        <w:t xml:space="preserve"> Πόσοι είναι αυτοί οι υπ</w:t>
      </w:r>
      <w:r w:rsidRPr="003C6670">
        <w:rPr>
          <w:rFonts w:eastAsia="Times New Roman"/>
          <w:szCs w:val="24"/>
        </w:rPr>
        <w:t>άλληλοι της ΔΕΗ που είναι αποσπασμένοι σε άλλες θέσεις και σε ποιες θέσεις</w:t>
      </w:r>
      <w:r>
        <w:rPr>
          <w:rFonts w:eastAsia="Times New Roman"/>
          <w:szCs w:val="24"/>
        </w:rPr>
        <w:t>;</w:t>
      </w:r>
      <w:r w:rsidRPr="003C6670">
        <w:rPr>
          <w:rFonts w:eastAsia="Times New Roman"/>
          <w:szCs w:val="24"/>
        </w:rPr>
        <w:t xml:space="preserve"> </w:t>
      </w:r>
      <w:r>
        <w:rPr>
          <w:rFonts w:eastAsia="Times New Roman"/>
          <w:szCs w:val="24"/>
        </w:rPr>
        <w:t>Ε</w:t>
      </w:r>
      <w:r w:rsidRPr="003C6670">
        <w:rPr>
          <w:rFonts w:eastAsia="Times New Roman"/>
          <w:szCs w:val="24"/>
        </w:rPr>
        <w:t>ίναι</w:t>
      </w:r>
      <w:r>
        <w:rPr>
          <w:rFonts w:eastAsia="Times New Roman"/>
          <w:szCs w:val="24"/>
        </w:rPr>
        <w:t>,</w:t>
      </w:r>
      <w:r w:rsidRPr="003C6670">
        <w:rPr>
          <w:rFonts w:eastAsia="Times New Roman"/>
          <w:szCs w:val="24"/>
        </w:rPr>
        <w:t xml:space="preserve"> </w:t>
      </w:r>
      <w:r>
        <w:rPr>
          <w:rFonts w:eastAsia="Times New Roman"/>
          <w:szCs w:val="24"/>
        </w:rPr>
        <w:t>επίσης,</w:t>
      </w:r>
      <w:r w:rsidRPr="003C6670">
        <w:rPr>
          <w:rFonts w:eastAsia="Times New Roman"/>
          <w:szCs w:val="24"/>
        </w:rPr>
        <w:t xml:space="preserve"> αποσπασμένοι σε πολιτικά γραφεία</w:t>
      </w:r>
      <w:r>
        <w:rPr>
          <w:rFonts w:eastAsia="Times New Roman"/>
          <w:szCs w:val="24"/>
        </w:rPr>
        <w:t>,</w:t>
      </w:r>
      <w:r w:rsidRPr="003C6670">
        <w:rPr>
          <w:rFonts w:eastAsia="Times New Roman"/>
          <w:szCs w:val="24"/>
        </w:rPr>
        <w:t xml:space="preserve"> υπουργικά ή </w:t>
      </w:r>
      <w:r>
        <w:rPr>
          <w:rFonts w:eastAsia="Times New Roman"/>
          <w:szCs w:val="24"/>
        </w:rPr>
        <w:t>Β</w:t>
      </w:r>
      <w:r w:rsidRPr="003C6670">
        <w:rPr>
          <w:rFonts w:eastAsia="Times New Roman"/>
          <w:szCs w:val="24"/>
        </w:rPr>
        <w:t>ουλευτών</w:t>
      </w:r>
      <w:r>
        <w:rPr>
          <w:rFonts w:eastAsia="Times New Roman"/>
          <w:szCs w:val="24"/>
        </w:rPr>
        <w:t>;</w:t>
      </w:r>
      <w:r w:rsidRPr="003C6670">
        <w:rPr>
          <w:rFonts w:eastAsia="Times New Roman"/>
          <w:szCs w:val="24"/>
        </w:rPr>
        <w:t xml:space="preserve"> </w:t>
      </w:r>
      <w:r>
        <w:rPr>
          <w:rFonts w:eastAsia="Times New Roman"/>
          <w:szCs w:val="24"/>
        </w:rPr>
        <w:t xml:space="preserve">Παρακαλούμε να μας το απαντήσετε. </w:t>
      </w:r>
    </w:p>
    <w:p w14:paraId="6B948F54" w14:textId="77777777" w:rsidR="00244F6B" w:rsidRDefault="006574B6">
      <w:pPr>
        <w:spacing w:after="0"/>
        <w:jc w:val="both"/>
        <w:rPr>
          <w:rFonts w:eastAsia="Times New Roman"/>
          <w:szCs w:val="24"/>
        </w:rPr>
      </w:pPr>
      <w:r>
        <w:rPr>
          <w:rFonts w:eastAsia="Times New Roman"/>
          <w:szCs w:val="24"/>
        </w:rPr>
        <w:t>Επίσης,</w:t>
      </w:r>
      <w:r w:rsidRPr="003C6670">
        <w:rPr>
          <w:rFonts w:eastAsia="Times New Roman"/>
          <w:szCs w:val="24"/>
        </w:rPr>
        <w:t xml:space="preserve"> </w:t>
      </w:r>
      <w:r>
        <w:rPr>
          <w:rFonts w:eastAsia="Times New Roman"/>
          <w:szCs w:val="24"/>
        </w:rPr>
        <w:t xml:space="preserve">με το άρθρο 10 </w:t>
      </w:r>
      <w:r w:rsidRPr="003C6670">
        <w:rPr>
          <w:rFonts w:eastAsia="Times New Roman"/>
          <w:szCs w:val="24"/>
        </w:rPr>
        <w:t>μειώνετ</w:t>
      </w:r>
      <w:r>
        <w:rPr>
          <w:rFonts w:eastAsia="Times New Roman"/>
          <w:szCs w:val="24"/>
        </w:rPr>
        <w:t>ε</w:t>
      </w:r>
      <w:r w:rsidRPr="003C6670">
        <w:rPr>
          <w:rFonts w:eastAsia="Times New Roman"/>
          <w:szCs w:val="24"/>
        </w:rPr>
        <w:t xml:space="preserve"> τον χρόνο για την αίτηση χορήγησης άδειας ανεξάρτητου σ</w:t>
      </w:r>
      <w:r>
        <w:rPr>
          <w:rFonts w:eastAsia="Times New Roman"/>
          <w:szCs w:val="24"/>
        </w:rPr>
        <w:t xml:space="preserve">υστήματος φυσικού αερίου, </w:t>
      </w:r>
      <w:r>
        <w:rPr>
          <w:rFonts w:eastAsia="Times New Roman"/>
          <w:szCs w:val="24"/>
        </w:rPr>
        <w:lastRenderedPageBreak/>
        <w:t>π</w:t>
      </w:r>
      <w:r w:rsidRPr="003C6670">
        <w:rPr>
          <w:rFonts w:eastAsia="Times New Roman"/>
          <w:szCs w:val="24"/>
        </w:rPr>
        <w:t xml:space="preserve">ου αντί για </w:t>
      </w:r>
      <w:r>
        <w:rPr>
          <w:rFonts w:eastAsia="Times New Roman"/>
          <w:szCs w:val="24"/>
        </w:rPr>
        <w:t xml:space="preserve">δεκαοκτώ μήνες, το πάτε στους δώδεκα. Είναι θετικό. Η </w:t>
      </w:r>
      <w:r w:rsidRPr="003C6670">
        <w:rPr>
          <w:rFonts w:eastAsia="Times New Roman"/>
          <w:szCs w:val="24"/>
        </w:rPr>
        <w:t>έκθεση δεν γράφει κάτι</w:t>
      </w:r>
      <w:r>
        <w:rPr>
          <w:rFonts w:eastAsia="Times New Roman"/>
          <w:szCs w:val="24"/>
        </w:rPr>
        <w:t>.</w:t>
      </w:r>
      <w:r w:rsidRPr="003C6670">
        <w:rPr>
          <w:rFonts w:eastAsia="Times New Roman"/>
          <w:szCs w:val="24"/>
        </w:rPr>
        <w:t xml:space="preserve"> </w:t>
      </w:r>
      <w:r>
        <w:rPr>
          <w:rFonts w:eastAsia="Times New Roman"/>
          <w:szCs w:val="24"/>
        </w:rPr>
        <w:t>Θ</w:t>
      </w:r>
      <w:r w:rsidRPr="003C6670">
        <w:rPr>
          <w:rFonts w:eastAsia="Times New Roman"/>
          <w:szCs w:val="24"/>
        </w:rPr>
        <w:t xml:space="preserve">α </w:t>
      </w:r>
      <w:r>
        <w:rPr>
          <w:rFonts w:eastAsia="Times New Roman"/>
          <w:szCs w:val="24"/>
        </w:rPr>
        <w:t>ήθελα κάποια διευκρίνιση γι’</w:t>
      </w:r>
      <w:r w:rsidRPr="003C6670">
        <w:rPr>
          <w:rFonts w:eastAsia="Times New Roman"/>
          <w:szCs w:val="24"/>
        </w:rPr>
        <w:t xml:space="preserve"> αυτό</w:t>
      </w:r>
      <w:r>
        <w:rPr>
          <w:rFonts w:eastAsia="Times New Roman"/>
          <w:szCs w:val="24"/>
        </w:rPr>
        <w:t>.</w:t>
      </w:r>
      <w:r w:rsidRPr="003C6670">
        <w:rPr>
          <w:rFonts w:eastAsia="Times New Roman"/>
          <w:szCs w:val="24"/>
        </w:rPr>
        <w:t xml:space="preserve"> </w:t>
      </w:r>
      <w:r>
        <w:rPr>
          <w:rFonts w:eastAsia="Times New Roman"/>
          <w:szCs w:val="24"/>
        </w:rPr>
        <w:t>Μ</w:t>
      </w:r>
      <w:r w:rsidRPr="003C6670">
        <w:rPr>
          <w:rFonts w:eastAsia="Times New Roman"/>
          <w:szCs w:val="24"/>
        </w:rPr>
        <w:t>αζί σας είμαι σε αυτό</w:t>
      </w:r>
      <w:r>
        <w:rPr>
          <w:rFonts w:eastAsia="Times New Roman"/>
          <w:szCs w:val="24"/>
        </w:rPr>
        <w:t>,</w:t>
      </w:r>
      <w:r w:rsidRPr="003C6670">
        <w:rPr>
          <w:rFonts w:eastAsia="Times New Roman"/>
          <w:szCs w:val="24"/>
        </w:rPr>
        <w:t xml:space="preserve"> όσο πιο γρήγορα τόσο </w:t>
      </w:r>
      <w:r w:rsidRPr="003C6670">
        <w:rPr>
          <w:rFonts w:eastAsia="Times New Roman"/>
          <w:szCs w:val="24"/>
        </w:rPr>
        <w:t>το καλύτερο</w:t>
      </w:r>
      <w:r>
        <w:rPr>
          <w:rFonts w:eastAsia="Times New Roman"/>
          <w:szCs w:val="24"/>
        </w:rPr>
        <w:t>.</w:t>
      </w:r>
    </w:p>
    <w:p w14:paraId="6B948F55" w14:textId="77777777" w:rsidR="00244F6B" w:rsidRDefault="006574B6">
      <w:pPr>
        <w:spacing w:after="0"/>
        <w:jc w:val="both"/>
        <w:rPr>
          <w:rFonts w:eastAsia="Times New Roman"/>
          <w:szCs w:val="24"/>
        </w:rPr>
      </w:pPr>
      <w:r w:rsidRPr="003C6670">
        <w:rPr>
          <w:rFonts w:eastAsia="Times New Roman"/>
          <w:szCs w:val="24"/>
        </w:rPr>
        <w:t>Έρχομαι και στο άρθρο 16</w:t>
      </w:r>
      <w:r>
        <w:rPr>
          <w:rFonts w:eastAsia="Times New Roman"/>
          <w:szCs w:val="24"/>
        </w:rPr>
        <w:t>, για</w:t>
      </w:r>
      <w:r w:rsidRPr="003C6670">
        <w:rPr>
          <w:rFonts w:eastAsia="Times New Roman"/>
          <w:szCs w:val="24"/>
        </w:rPr>
        <w:t xml:space="preserve"> επιχορήγηση της ΔΕΗ</w:t>
      </w:r>
      <w:r>
        <w:rPr>
          <w:rFonts w:eastAsia="Times New Roman"/>
          <w:szCs w:val="24"/>
        </w:rPr>
        <w:t>,</w:t>
      </w:r>
      <w:r w:rsidRPr="003C6670">
        <w:rPr>
          <w:rFonts w:eastAsia="Times New Roman"/>
          <w:szCs w:val="24"/>
        </w:rPr>
        <w:t xml:space="preserve"> πλέον και ΑΔΜΗΕ</w:t>
      </w:r>
      <w:r>
        <w:rPr>
          <w:rFonts w:eastAsia="Times New Roman"/>
          <w:szCs w:val="24"/>
        </w:rPr>
        <w:t>,</w:t>
      </w:r>
      <w:r w:rsidRPr="003C6670">
        <w:rPr>
          <w:rFonts w:eastAsia="Times New Roman"/>
          <w:szCs w:val="24"/>
        </w:rPr>
        <w:t xml:space="preserve"> από εθνικούς ή κοινοτικούς πόρους</w:t>
      </w:r>
      <w:r>
        <w:rPr>
          <w:rFonts w:eastAsia="Times New Roman"/>
          <w:szCs w:val="24"/>
        </w:rPr>
        <w:t>. Υπάρχει μια αοριστία</w:t>
      </w:r>
      <w:r w:rsidRPr="003C6670">
        <w:rPr>
          <w:rFonts w:eastAsia="Times New Roman"/>
          <w:szCs w:val="24"/>
        </w:rPr>
        <w:t xml:space="preserve"> στην αξιοποίηση αυτών των χρημάτων</w:t>
      </w:r>
      <w:r>
        <w:rPr>
          <w:rFonts w:eastAsia="Times New Roman"/>
          <w:szCs w:val="24"/>
        </w:rPr>
        <w:t>.</w:t>
      </w:r>
      <w:r w:rsidRPr="003C6670">
        <w:rPr>
          <w:rFonts w:eastAsia="Times New Roman"/>
          <w:szCs w:val="24"/>
        </w:rPr>
        <w:t xml:space="preserve"> </w:t>
      </w:r>
      <w:r>
        <w:rPr>
          <w:rFonts w:eastAsia="Times New Roman"/>
          <w:szCs w:val="24"/>
        </w:rPr>
        <w:t>Σ</w:t>
      </w:r>
      <w:r w:rsidRPr="003C6670">
        <w:rPr>
          <w:rFonts w:eastAsia="Times New Roman"/>
          <w:szCs w:val="24"/>
        </w:rPr>
        <w:t xml:space="preserve">την απάντησή σας στο ίδιο ερώτημα που είχα θέσει στη συνεδρίαση </w:t>
      </w:r>
      <w:r>
        <w:rPr>
          <w:rFonts w:eastAsia="Times New Roman"/>
          <w:szCs w:val="24"/>
        </w:rPr>
        <w:t xml:space="preserve">της </w:t>
      </w:r>
      <w:r>
        <w:rPr>
          <w:rFonts w:eastAsia="Times New Roman"/>
          <w:szCs w:val="24"/>
        </w:rPr>
        <w:t>ε</w:t>
      </w:r>
      <w:r w:rsidRPr="003C6670">
        <w:rPr>
          <w:rFonts w:eastAsia="Times New Roman"/>
          <w:szCs w:val="24"/>
        </w:rPr>
        <w:t xml:space="preserve">πιτροπής </w:t>
      </w:r>
      <w:r w:rsidRPr="003C6670">
        <w:rPr>
          <w:rFonts w:eastAsia="Times New Roman"/>
          <w:szCs w:val="24"/>
        </w:rPr>
        <w:t>είχα</w:t>
      </w:r>
      <w:r w:rsidRPr="003C6670">
        <w:rPr>
          <w:rFonts w:eastAsia="Times New Roman"/>
          <w:szCs w:val="24"/>
        </w:rPr>
        <w:t>τε πει ότι η επιχορήγηση αυτή γίνεται για τη διαχείριση υπηρεσιών γενικού δημοσίου συμφέροντος</w:t>
      </w:r>
      <w:r>
        <w:rPr>
          <w:rFonts w:eastAsia="Times New Roman"/>
          <w:szCs w:val="24"/>
        </w:rPr>
        <w:t>.</w:t>
      </w:r>
      <w:r w:rsidRPr="003C6670">
        <w:rPr>
          <w:rFonts w:eastAsia="Times New Roman"/>
          <w:szCs w:val="24"/>
        </w:rPr>
        <w:t xml:space="preserve"> </w:t>
      </w:r>
      <w:r>
        <w:rPr>
          <w:rFonts w:eastAsia="Times New Roman"/>
          <w:szCs w:val="24"/>
        </w:rPr>
        <w:t>Π</w:t>
      </w:r>
      <w:r w:rsidRPr="003C6670">
        <w:rPr>
          <w:rFonts w:eastAsia="Times New Roman"/>
          <w:szCs w:val="24"/>
        </w:rPr>
        <w:t>ιο ασαφής</w:t>
      </w:r>
      <w:r>
        <w:rPr>
          <w:rFonts w:eastAsia="Times New Roman"/>
          <w:szCs w:val="24"/>
        </w:rPr>
        <w:t>,</w:t>
      </w:r>
      <w:r w:rsidRPr="003C6670">
        <w:rPr>
          <w:rFonts w:eastAsia="Times New Roman"/>
          <w:szCs w:val="24"/>
        </w:rPr>
        <w:t xml:space="preserve"> γίνεσαι </w:t>
      </w:r>
      <w:proofErr w:type="spellStart"/>
      <w:r w:rsidRPr="003C6670">
        <w:rPr>
          <w:rFonts w:eastAsia="Times New Roman"/>
          <w:szCs w:val="24"/>
        </w:rPr>
        <w:t>Βαρουφάκης</w:t>
      </w:r>
      <w:proofErr w:type="spellEnd"/>
      <w:r>
        <w:rPr>
          <w:rFonts w:eastAsia="Times New Roman"/>
          <w:szCs w:val="24"/>
        </w:rPr>
        <w:t>.</w:t>
      </w:r>
      <w:r w:rsidRPr="003C6670">
        <w:rPr>
          <w:rFonts w:eastAsia="Times New Roman"/>
          <w:szCs w:val="24"/>
        </w:rPr>
        <w:t xml:space="preserve"> </w:t>
      </w:r>
      <w:r>
        <w:rPr>
          <w:rFonts w:eastAsia="Times New Roman"/>
          <w:szCs w:val="24"/>
        </w:rPr>
        <w:t>Θ</w:t>
      </w:r>
      <w:r w:rsidRPr="003C6670">
        <w:rPr>
          <w:rFonts w:eastAsia="Times New Roman"/>
          <w:szCs w:val="24"/>
        </w:rPr>
        <w:t xml:space="preserve">α ήθελα συγκεκριμένα να μας πείτε για την επιχορήγηση ΔΕΗ και </w:t>
      </w:r>
      <w:r>
        <w:rPr>
          <w:rFonts w:eastAsia="Times New Roman"/>
          <w:szCs w:val="24"/>
        </w:rPr>
        <w:t>ΑΔΜΗΕ, επιπλέον.</w:t>
      </w:r>
      <w:r w:rsidRPr="003C6670">
        <w:rPr>
          <w:rFonts w:eastAsia="Times New Roman"/>
          <w:szCs w:val="24"/>
        </w:rPr>
        <w:t xml:space="preserve"> Με ποια κριτήρια θα γίνει </w:t>
      </w:r>
      <w:r>
        <w:rPr>
          <w:rFonts w:eastAsia="Times New Roman"/>
          <w:szCs w:val="24"/>
        </w:rPr>
        <w:t xml:space="preserve">η </w:t>
      </w:r>
      <w:r w:rsidRPr="003C6670">
        <w:rPr>
          <w:rFonts w:eastAsia="Times New Roman"/>
          <w:szCs w:val="24"/>
        </w:rPr>
        <w:t>αξιοποίηση των χρημά</w:t>
      </w:r>
      <w:r w:rsidRPr="003C6670">
        <w:rPr>
          <w:rFonts w:eastAsia="Times New Roman"/>
          <w:szCs w:val="24"/>
        </w:rPr>
        <w:t>των</w:t>
      </w:r>
      <w:r>
        <w:rPr>
          <w:rFonts w:eastAsia="Times New Roman"/>
          <w:szCs w:val="24"/>
        </w:rPr>
        <w:t>; Π</w:t>
      </w:r>
      <w:r w:rsidRPr="003C6670">
        <w:rPr>
          <w:rFonts w:eastAsia="Times New Roman"/>
          <w:szCs w:val="24"/>
        </w:rPr>
        <w:t>ο</w:t>
      </w:r>
      <w:r>
        <w:rPr>
          <w:rFonts w:eastAsia="Times New Roman"/>
          <w:szCs w:val="24"/>
        </w:rPr>
        <w:t>ύ</w:t>
      </w:r>
      <w:r w:rsidRPr="003C6670">
        <w:rPr>
          <w:rFonts w:eastAsia="Times New Roman"/>
          <w:szCs w:val="24"/>
        </w:rPr>
        <w:t xml:space="preserve"> θα </w:t>
      </w:r>
      <w:r>
        <w:rPr>
          <w:rFonts w:eastAsia="Times New Roman"/>
          <w:szCs w:val="24"/>
        </w:rPr>
        <w:t>πάνε αυτά τα χρήματα</w:t>
      </w:r>
      <w:r w:rsidRPr="003C6670">
        <w:rPr>
          <w:rFonts w:eastAsia="Times New Roman"/>
          <w:szCs w:val="24"/>
        </w:rPr>
        <w:t xml:space="preserve"> και για ποιο</w:t>
      </w:r>
      <w:r>
        <w:rPr>
          <w:rFonts w:eastAsia="Times New Roman"/>
          <w:szCs w:val="24"/>
        </w:rPr>
        <w:t>ν</w:t>
      </w:r>
      <w:r w:rsidRPr="003C6670">
        <w:rPr>
          <w:rFonts w:eastAsia="Times New Roman"/>
          <w:szCs w:val="24"/>
        </w:rPr>
        <w:t xml:space="preserve"> λόγο</w:t>
      </w:r>
      <w:r>
        <w:rPr>
          <w:rFonts w:eastAsia="Times New Roman"/>
          <w:szCs w:val="24"/>
        </w:rPr>
        <w:t>;</w:t>
      </w:r>
      <w:r w:rsidRPr="003C6670">
        <w:rPr>
          <w:rFonts w:eastAsia="Times New Roman"/>
          <w:szCs w:val="24"/>
        </w:rPr>
        <w:t xml:space="preserve"> </w:t>
      </w:r>
    </w:p>
    <w:p w14:paraId="6B948F56" w14:textId="77777777" w:rsidR="00244F6B" w:rsidRDefault="006574B6">
      <w:pPr>
        <w:spacing w:after="0"/>
        <w:jc w:val="both"/>
        <w:rPr>
          <w:rFonts w:eastAsia="Times New Roman"/>
          <w:szCs w:val="24"/>
        </w:rPr>
      </w:pPr>
      <w:r>
        <w:rPr>
          <w:rFonts w:eastAsia="Times New Roman"/>
          <w:szCs w:val="24"/>
        </w:rPr>
        <w:t xml:space="preserve">Σας </w:t>
      </w:r>
      <w:r w:rsidRPr="003C6670">
        <w:rPr>
          <w:rFonts w:eastAsia="Times New Roman"/>
          <w:szCs w:val="24"/>
        </w:rPr>
        <w:t xml:space="preserve">θυμίζω ότι η ΔΕΗ έχει να καλύψει τα τεράστια χρέη των πελατών </w:t>
      </w:r>
      <w:r>
        <w:rPr>
          <w:rFonts w:eastAsia="Times New Roman"/>
          <w:szCs w:val="24"/>
        </w:rPr>
        <w:t>της,</w:t>
      </w:r>
      <w:r w:rsidRPr="003C6670">
        <w:rPr>
          <w:rFonts w:eastAsia="Times New Roman"/>
          <w:szCs w:val="24"/>
        </w:rPr>
        <w:t xml:space="preserve"> 2,8 δισεκατομμύρια ευρώ ληξιπρόθεσμα</w:t>
      </w:r>
      <w:r>
        <w:rPr>
          <w:rFonts w:eastAsia="Times New Roman"/>
          <w:szCs w:val="24"/>
        </w:rPr>
        <w:t>.</w:t>
      </w:r>
      <w:r w:rsidRPr="003C6670">
        <w:rPr>
          <w:rFonts w:eastAsia="Times New Roman"/>
          <w:szCs w:val="24"/>
        </w:rPr>
        <w:t xml:space="preserve"> </w:t>
      </w:r>
      <w:r>
        <w:rPr>
          <w:rFonts w:eastAsia="Times New Roman"/>
          <w:szCs w:val="24"/>
        </w:rPr>
        <w:t xml:space="preserve">Η </w:t>
      </w:r>
      <w:r w:rsidRPr="003C6670">
        <w:rPr>
          <w:rFonts w:eastAsia="Times New Roman"/>
          <w:szCs w:val="24"/>
        </w:rPr>
        <w:t xml:space="preserve">ΔΕΗ είναι πιο </w:t>
      </w:r>
      <w:r>
        <w:rPr>
          <w:rFonts w:eastAsia="Times New Roman"/>
          <w:szCs w:val="24"/>
        </w:rPr>
        <w:t>«</w:t>
      </w:r>
      <w:r w:rsidRPr="003C6670">
        <w:rPr>
          <w:rFonts w:eastAsia="Times New Roman"/>
          <w:szCs w:val="24"/>
        </w:rPr>
        <w:t>κόκκινη</w:t>
      </w:r>
      <w:r>
        <w:rPr>
          <w:rFonts w:eastAsia="Times New Roman"/>
          <w:szCs w:val="24"/>
        </w:rPr>
        <w:t>»</w:t>
      </w:r>
      <w:r w:rsidRPr="003C6670">
        <w:rPr>
          <w:rFonts w:eastAsia="Times New Roman"/>
          <w:szCs w:val="24"/>
        </w:rPr>
        <w:t xml:space="preserve"> και από το ίδιο το κόκκινο χρώμα</w:t>
      </w:r>
      <w:r>
        <w:rPr>
          <w:rFonts w:eastAsia="Times New Roman"/>
          <w:szCs w:val="24"/>
        </w:rPr>
        <w:t>. Και βρίσκεται</w:t>
      </w:r>
      <w:r w:rsidRPr="003C6670">
        <w:rPr>
          <w:rFonts w:eastAsia="Times New Roman"/>
          <w:szCs w:val="24"/>
        </w:rPr>
        <w:t xml:space="preserve"> υπό διερεύνηση η </w:t>
      </w:r>
      <w:r>
        <w:rPr>
          <w:rFonts w:eastAsia="Times New Roman"/>
          <w:szCs w:val="24"/>
        </w:rPr>
        <w:t xml:space="preserve">ΔΕΗ και η </w:t>
      </w:r>
      <w:r>
        <w:rPr>
          <w:rFonts w:eastAsia="Times New Roman"/>
          <w:szCs w:val="24"/>
        </w:rPr>
        <w:t xml:space="preserve">διοίκησή </w:t>
      </w:r>
      <w:r>
        <w:rPr>
          <w:rFonts w:eastAsia="Times New Roman"/>
          <w:szCs w:val="24"/>
        </w:rPr>
        <w:t xml:space="preserve">της, </w:t>
      </w:r>
      <w:r w:rsidRPr="003C6670">
        <w:rPr>
          <w:rFonts w:eastAsia="Times New Roman"/>
          <w:szCs w:val="24"/>
        </w:rPr>
        <w:t xml:space="preserve">διότι στο πρώτο εξάμηνο του </w:t>
      </w:r>
      <w:r>
        <w:rPr>
          <w:rFonts w:eastAsia="Times New Roman"/>
          <w:szCs w:val="24"/>
        </w:rPr>
        <w:t>20</w:t>
      </w:r>
      <w:r w:rsidRPr="003C6670">
        <w:rPr>
          <w:rFonts w:eastAsia="Times New Roman"/>
          <w:szCs w:val="24"/>
        </w:rPr>
        <w:t>17 παρουσίαζε στοιχεία κερδοφορίας</w:t>
      </w:r>
      <w:r>
        <w:rPr>
          <w:rFonts w:eastAsia="Times New Roman"/>
          <w:szCs w:val="24"/>
        </w:rPr>
        <w:t>,</w:t>
      </w:r>
      <w:r w:rsidRPr="003C6670">
        <w:rPr>
          <w:rFonts w:eastAsia="Times New Roman"/>
          <w:szCs w:val="24"/>
        </w:rPr>
        <w:t xml:space="preserve"> </w:t>
      </w:r>
      <w:r w:rsidRPr="003C6670">
        <w:rPr>
          <w:rFonts w:eastAsia="Times New Roman"/>
          <w:szCs w:val="24"/>
        </w:rPr>
        <w:lastRenderedPageBreak/>
        <w:t xml:space="preserve">αλλά τελικά απεδείχθη ότι υπήρχε </w:t>
      </w:r>
      <w:r>
        <w:rPr>
          <w:rFonts w:eastAsia="Times New Roman"/>
          <w:szCs w:val="24"/>
        </w:rPr>
        <w:t>μ</w:t>
      </w:r>
      <w:r w:rsidRPr="003C6670">
        <w:rPr>
          <w:rFonts w:eastAsia="Times New Roman"/>
          <w:szCs w:val="24"/>
        </w:rPr>
        <w:t>εγάλη ζημ</w:t>
      </w:r>
      <w:r>
        <w:rPr>
          <w:rFonts w:eastAsia="Times New Roman"/>
          <w:szCs w:val="24"/>
        </w:rPr>
        <w:t>ία, ύψους 24</w:t>
      </w:r>
      <w:r w:rsidRPr="003C6670">
        <w:rPr>
          <w:rFonts w:eastAsia="Times New Roman"/>
          <w:szCs w:val="24"/>
        </w:rPr>
        <w:t>9,5 εκατομμυρίων ευρώ</w:t>
      </w:r>
      <w:r>
        <w:rPr>
          <w:rFonts w:eastAsia="Times New Roman"/>
          <w:szCs w:val="24"/>
        </w:rPr>
        <w:t>.</w:t>
      </w:r>
    </w:p>
    <w:p w14:paraId="6B948F57" w14:textId="77777777" w:rsidR="00244F6B" w:rsidRDefault="006574B6">
      <w:pPr>
        <w:spacing w:after="0"/>
        <w:jc w:val="both"/>
        <w:rPr>
          <w:rFonts w:eastAsia="Times New Roman"/>
          <w:szCs w:val="24"/>
        </w:rPr>
      </w:pPr>
      <w:r>
        <w:rPr>
          <w:rFonts w:eastAsia="Times New Roman"/>
          <w:szCs w:val="24"/>
        </w:rPr>
        <w:t>Α</w:t>
      </w:r>
      <w:r w:rsidRPr="003C6670">
        <w:rPr>
          <w:rFonts w:eastAsia="Times New Roman"/>
          <w:szCs w:val="24"/>
        </w:rPr>
        <w:t xml:space="preserve">υτά </w:t>
      </w:r>
      <w:r>
        <w:rPr>
          <w:rFonts w:eastAsia="Times New Roman"/>
          <w:szCs w:val="24"/>
        </w:rPr>
        <w:t>ε</w:t>
      </w:r>
      <w:r w:rsidRPr="003C6670">
        <w:rPr>
          <w:rFonts w:eastAsia="Times New Roman"/>
          <w:szCs w:val="24"/>
        </w:rPr>
        <w:t>ίχα να σας πω για το νομοσχέδιο</w:t>
      </w:r>
      <w:r>
        <w:rPr>
          <w:rFonts w:eastAsia="Times New Roman"/>
          <w:szCs w:val="24"/>
        </w:rPr>
        <w:t>.</w:t>
      </w:r>
      <w:r w:rsidRPr="003C6670">
        <w:rPr>
          <w:rFonts w:eastAsia="Times New Roman"/>
          <w:szCs w:val="24"/>
        </w:rPr>
        <w:t xml:space="preserve"> Εμείς είμαστε θετικοί</w:t>
      </w:r>
      <w:r>
        <w:rPr>
          <w:rFonts w:eastAsia="Times New Roman"/>
          <w:szCs w:val="24"/>
        </w:rPr>
        <w:t>.</w:t>
      </w:r>
      <w:r w:rsidRPr="003C6670">
        <w:rPr>
          <w:rFonts w:eastAsia="Times New Roman"/>
          <w:szCs w:val="24"/>
        </w:rPr>
        <w:t xml:space="preserve"> </w:t>
      </w:r>
      <w:r>
        <w:rPr>
          <w:rFonts w:eastAsia="Times New Roman"/>
          <w:szCs w:val="24"/>
        </w:rPr>
        <w:t>Σ</w:t>
      </w:r>
      <w:r w:rsidRPr="003C6670">
        <w:rPr>
          <w:rFonts w:eastAsia="Times New Roman"/>
          <w:szCs w:val="24"/>
        </w:rPr>
        <w:t xml:space="preserve">ας </w:t>
      </w:r>
      <w:r>
        <w:rPr>
          <w:rFonts w:eastAsia="Times New Roman"/>
          <w:szCs w:val="24"/>
        </w:rPr>
        <w:t>είπα ποια</w:t>
      </w:r>
      <w:r w:rsidRPr="003C6670">
        <w:rPr>
          <w:rFonts w:eastAsia="Times New Roman"/>
          <w:szCs w:val="24"/>
        </w:rPr>
        <w:t xml:space="preserve"> δεν θα ψηφίσ</w:t>
      </w:r>
      <w:r w:rsidRPr="003C6670">
        <w:rPr>
          <w:rFonts w:eastAsia="Times New Roman"/>
          <w:szCs w:val="24"/>
        </w:rPr>
        <w:t>ουμε</w:t>
      </w:r>
      <w:r>
        <w:rPr>
          <w:rFonts w:eastAsia="Times New Roman"/>
          <w:szCs w:val="24"/>
        </w:rPr>
        <w:t>.</w:t>
      </w:r>
      <w:r w:rsidRPr="003C6670">
        <w:rPr>
          <w:rFonts w:eastAsia="Times New Roman"/>
          <w:szCs w:val="24"/>
        </w:rPr>
        <w:t xml:space="preserve"> </w:t>
      </w:r>
      <w:r>
        <w:rPr>
          <w:rFonts w:eastAsia="Times New Roman"/>
          <w:szCs w:val="24"/>
        </w:rPr>
        <w:t>Ό,</w:t>
      </w:r>
      <w:r w:rsidRPr="003C6670">
        <w:rPr>
          <w:rFonts w:eastAsia="Times New Roman"/>
          <w:szCs w:val="24"/>
        </w:rPr>
        <w:t>τι έχει σχέση με αυθαίρετα δεν τα ψηφίζουμε</w:t>
      </w:r>
      <w:r>
        <w:rPr>
          <w:rFonts w:eastAsia="Times New Roman"/>
          <w:szCs w:val="24"/>
        </w:rPr>
        <w:t>.</w:t>
      </w:r>
      <w:r w:rsidRPr="003C6670">
        <w:rPr>
          <w:rFonts w:eastAsia="Times New Roman"/>
          <w:szCs w:val="24"/>
        </w:rPr>
        <w:t xml:space="preserve"> </w:t>
      </w:r>
      <w:r>
        <w:rPr>
          <w:rFonts w:eastAsia="Times New Roman"/>
          <w:szCs w:val="24"/>
        </w:rPr>
        <w:t>Θα</w:t>
      </w:r>
      <w:r w:rsidRPr="003C6670">
        <w:rPr>
          <w:rFonts w:eastAsia="Times New Roman"/>
          <w:szCs w:val="24"/>
        </w:rPr>
        <w:t xml:space="preserve"> τα </w:t>
      </w:r>
      <w:r>
        <w:rPr>
          <w:rFonts w:eastAsia="Times New Roman"/>
          <w:szCs w:val="24"/>
        </w:rPr>
        <w:t>καταψηφίσουμε, δ</w:t>
      </w:r>
      <w:r w:rsidRPr="003C6670">
        <w:rPr>
          <w:rFonts w:eastAsia="Times New Roman"/>
          <w:szCs w:val="24"/>
        </w:rPr>
        <w:t>ηλαδή</w:t>
      </w:r>
      <w:r>
        <w:rPr>
          <w:rFonts w:eastAsia="Times New Roman"/>
          <w:szCs w:val="24"/>
        </w:rPr>
        <w:t>.</w:t>
      </w:r>
      <w:r w:rsidRPr="003C6670">
        <w:rPr>
          <w:rFonts w:eastAsia="Times New Roman"/>
          <w:szCs w:val="24"/>
        </w:rPr>
        <w:t xml:space="preserve"> </w:t>
      </w:r>
      <w:r>
        <w:rPr>
          <w:rFonts w:eastAsia="Times New Roman"/>
          <w:szCs w:val="24"/>
        </w:rPr>
        <w:t>Και</w:t>
      </w:r>
      <w:r w:rsidRPr="003C6670">
        <w:rPr>
          <w:rFonts w:eastAsia="Times New Roman"/>
          <w:szCs w:val="24"/>
        </w:rPr>
        <w:t xml:space="preserve"> </w:t>
      </w:r>
      <w:r>
        <w:rPr>
          <w:rFonts w:eastAsia="Times New Roman"/>
          <w:szCs w:val="24"/>
        </w:rPr>
        <w:t xml:space="preserve">για </w:t>
      </w:r>
      <w:r w:rsidRPr="003C6670">
        <w:rPr>
          <w:rFonts w:eastAsia="Times New Roman"/>
          <w:szCs w:val="24"/>
        </w:rPr>
        <w:t xml:space="preserve">τα υπόλοιπα </w:t>
      </w:r>
      <w:r>
        <w:rPr>
          <w:rFonts w:eastAsia="Times New Roman"/>
          <w:szCs w:val="24"/>
        </w:rPr>
        <w:t xml:space="preserve">θα τοποθετηθούμε άρθρο με το άρθρο. </w:t>
      </w:r>
    </w:p>
    <w:p w14:paraId="6B948F58" w14:textId="77777777" w:rsidR="00244F6B" w:rsidRDefault="006574B6">
      <w:pPr>
        <w:spacing w:after="0"/>
        <w:jc w:val="both"/>
        <w:rPr>
          <w:rFonts w:eastAsia="Times New Roman"/>
          <w:szCs w:val="24"/>
        </w:rPr>
      </w:pPr>
      <w:r w:rsidRPr="003C6670">
        <w:rPr>
          <w:rFonts w:eastAsia="Times New Roman"/>
          <w:szCs w:val="24"/>
        </w:rPr>
        <w:t>Θα ήθελα κάποιες απαντήσεις γι</w:t>
      </w:r>
      <w:r>
        <w:rPr>
          <w:rFonts w:eastAsia="Times New Roman"/>
          <w:szCs w:val="24"/>
        </w:rPr>
        <w:t>’</w:t>
      </w:r>
      <w:r w:rsidRPr="003C6670">
        <w:rPr>
          <w:rFonts w:eastAsia="Times New Roman"/>
          <w:szCs w:val="24"/>
        </w:rPr>
        <w:t xml:space="preserve"> αυτά τα πολύ συγκ</w:t>
      </w:r>
      <w:r>
        <w:rPr>
          <w:rFonts w:eastAsia="Times New Roman"/>
          <w:szCs w:val="24"/>
        </w:rPr>
        <w:t>εκριμένα ερωτήματα που σας ξαν</w:t>
      </w:r>
      <w:r>
        <w:rPr>
          <w:rFonts w:eastAsia="Times New Roman"/>
          <w:szCs w:val="24"/>
        </w:rPr>
        <w:t xml:space="preserve">ά </w:t>
      </w:r>
      <w:r w:rsidRPr="003C6670">
        <w:rPr>
          <w:rFonts w:eastAsia="Times New Roman"/>
          <w:szCs w:val="24"/>
        </w:rPr>
        <w:t>έθεσα</w:t>
      </w:r>
      <w:r>
        <w:rPr>
          <w:rFonts w:eastAsia="Times New Roman"/>
          <w:szCs w:val="24"/>
        </w:rPr>
        <w:t>.</w:t>
      </w:r>
    </w:p>
    <w:p w14:paraId="6B948F59" w14:textId="77777777" w:rsidR="00244F6B" w:rsidRDefault="006574B6">
      <w:pPr>
        <w:spacing w:after="0"/>
        <w:jc w:val="both"/>
        <w:rPr>
          <w:rFonts w:eastAsia="Times New Roman"/>
          <w:szCs w:val="24"/>
        </w:rPr>
      </w:pPr>
      <w:r>
        <w:rPr>
          <w:rFonts w:eastAsia="Times New Roman"/>
          <w:szCs w:val="24"/>
        </w:rPr>
        <w:t>Ε</w:t>
      </w:r>
      <w:r w:rsidRPr="003C6670">
        <w:rPr>
          <w:rFonts w:eastAsia="Times New Roman"/>
          <w:szCs w:val="24"/>
        </w:rPr>
        <w:t>υχαριστώ πολύ</w:t>
      </w:r>
      <w:r>
        <w:rPr>
          <w:rFonts w:eastAsia="Times New Roman"/>
          <w:szCs w:val="24"/>
        </w:rPr>
        <w:t>.</w:t>
      </w:r>
      <w:r w:rsidRPr="003C6670">
        <w:rPr>
          <w:rFonts w:eastAsia="Times New Roman"/>
          <w:szCs w:val="24"/>
        </w:rPr>
        <w:t xml:space="preserve"> </w:t>
      </w:r>
    </w:p>
    <w:p w14:paraId="6B948F5A" w14:textId="77777777" w:rsidR="00244F6B" w:rsidRDefault="006574B6">
      <w:pPr>
        <w:spacing w:after="0"/>
        <w:rPr>
          <w:rFonts w:eastAsia="Times New Roman"/>
          <w:szCs w:val="24"/>
        </w:rPr>
      </w:pPr>
      <w:r w:rsidRPr="00FE2392">
        <w:rPr>
          <w:rFonts w:eastAsia="Times New Roman"/>
          <w:szCs w:val="24"/>
        </w:rPr>
        <w:t>(Χειροκροτήμ</w:t>
      </w:r>
      <w:r w:rsidRPr="00FE2392">
        <w:rPr>
          <w:rFonts w:eastAsia="Times New Roman"/>
          <w:szCs w:val="24"/>
        </w:rPr>
        <w:t>ατα)</w:t>
      </w:r>
    </w:p>
    <w:p w14:paraId="6B948F5B" w14:textId="77777777" w:rsidR="00244F6B" w:rsidRDefault="006574B6">
      <w:pPr>
        <w:spacing w:after="0"/>
        <w:jc w:val="both"/>
        <w:rPr>
          <w:rFonts w:eastAsia="Times New Roman"/>
          <w:szCs w:val="24"/>
        </w:rPr>
      </w:pPr>
      <w:r w:rsidRPr="003D0B30">
        <w:rPr>
          <w:rFonts w:eastAsia="Times New Roman"/>
          <w:b/>
          <w:szCs w:val="24"/>
        </w:rPr>
        <w:t>ΠΡΟΕΔΡΕΥΩΝ (</w:t>
      </w:r>
      <w:r>
        <w:rPr>
          <w:rFonts w:eastAsia="Times New Roman"/>
          <w:b/>
          <w:szCs w:val="24"/>
        </w:rPr>
        <w:t>Αναστάσιος Κουράκης</w:t>
      </w:r>
      <w:r w:rsidRPr="003D0B30">
        <w:rPr>
          <w:rFonts w:eastAsia="Times New Roman"/>
          <w:b/>
          <w:szCs w:val="24"/>
        </w:rPr>
        <w:t>):</w:t>
      </w:r>
      <w:r>
        <w:rPr>
          <w:rFonts w:eastAsia="Times New Roman"/>
          <w:b/>
          <w:szCs w:val="24"/>
        </w:rPr>
        <w:t xml:space="preserve"> </w:t>
      </w:r>
      <w:r>
        <w:rPr>
          <w:rFonts w:eastAsia="Times New Roman"/>
          <w:szCs w:val="24"/>
        </w:rPr>
        <w:t xml:space="preserve">Ο Υπουργός Περιβάλλοντος και Ενέργειας, κ. Γεώργιος Σταθάκης, έχει τον λόγο για δέκα λεπτά. </w:t>
      </w:r>
    </w:p>
    <w:p w14:paraId="6B948F5C" w14:textId="77777777" w:rsidR="00244F6B" w:rsidRDefault="006574B6">
      <w:pPr>
        <w:spacing w:after="0"/>
        <w:jc w:val="both"/>
        <w:rPr>
          <w:rFonts w:eastAsia="Times New Roman"/>
          <w:szCs w:val="24"/>
        </w:rPr>
      </w:pPr>
      <w:r w:rsidRPr="001A2EB9">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Αγαπητές και α</w:t>
      </w:r>
      <w:r w:rsidRPr="003C6670">
        <w:rPr>
          <w:rFonts w:eastAsia="Times New Roman"/>
          <w:szCs w:val="24"/>
        </w:rPr>
        <w:t>γαπητοί συνάδελφοι</w:t>
      </w:r>
      <w:r>
        <w:rPr>
          <w:rFonts w:eastAsia="Times New Roman"/>
          <w:szCs w:val="24"/>
        </w:rPr>
        <w:t>,</w:t>
      </w:r>
      <w:r w:rsidRPr="003C6670">
        <w:rPr>
          <w:rFonts w:eastAsia="Times New Roman"/>
          <w:szCs w:val="24"/>
        </w:rPr>
        <w:t xml:space="preserve"> </w:t>
      </w:r>
      <w:r>
        <w:rPr>
          <w:rFonts w:eastAsia="Times New Roman"/>
          <w:szCs w:val="24"/>
        </w:rPr>
        <w:t xml:space="preserve">είναι γεγονός </w:t>
      </w:r>
      <w:r w:rsidRPr="003C6670">
        <w:rPr>
          <w:rFonts w:eastAsia="Times New Roman"/>
          <w:szCs w:val="24"/>
        </w:rPr>
        <w:t>ότι έχουμε δύο ενό</w:t>
      </w:r>
      <w:r w:rsidRPr="003C6670">
        <w:rPr>
          <w:rFonts w:eastAsia="Times New Roman"/>
          <w:szCs w:val="24"/>
        </w:rPr>
        <w:t>τητες θεμάτων οι οποίες έρχονται υπό τη μορφή του κατεπείγοντος</w:t>
      </w:r>
      <w:r>
        <w:rPr>
          <w:rFonts w:eastAsia="Times New Roman"/>
          <w:szCs w:val="24"/>
        </w:rPr>
        <w:t>,</w:t>
      </w:r>
      <w:r w:rsidRPr="003C6670">
        <w:rPr>
          <w:rFonts w:eastAsia="Times New Roman"/>
          <w:szCs w:val="24"/>
        </w:rPr>
        <w:t xml:space="preserve"> πρωτίστως και κυρίως διότι υπάρχει θέμα χρόνου</w:t>
      </w:r>
      <w:r>
        <w:rPr>
          <w:rFonts w:eastAsia="Times New Roman"/>
          <w:szCs w:val="24"/>
        </w:rPr>
        <w:t>,</w:t>
      </w:r>
      <w:r w:rsidRPr="003C6670">
        <w:rPr>
          <w:rFonts w:eastAsia="Times New Roman"/>
          <w:szCs w:val="24"/>
        </w:rPr>
        <w:t xml:space="preserve"> </w:t>
      </w:r>
      <w:r>
        <w:rPr>
          <w:rFonts w:eastAsia="Times New Roman"/>
          <w:szCs w:val="24"/>
        </w:rPr>
        <w:t>ε</w:t>
      </w:r>
      <w:r w:rsidRPr="003C6670">
        <w:rPr>
          <w:rFonts w:eastAsia="Times New Roman"/>
          <w:szCs w:val="24"/>
        </w:rPr>
        <w:t xml:space="preserve">ννοώ το τέλος του </w:t>
      </w:r>
      <w:r>
        <w:rPr>
          <w:rFonts w:eastAsia="Times New Roman"/>
          <w:szCs w:val="24"/>
        </w:rPr>
        <w:t>έτους,</w:t>
      </w:r>
      <w:r w:rsidRPr="003C6670">
        <w:rPr>
          <w:rFonts w:eastAsia="Times New Roman"/>
          <w:szCs w:val="24"/>
        </w:rPr>
        <w:t xml:space="preserve"> </w:t>
      </w:r>
      <w:r>
        <w:rPr>
          <w:rFonts w:eastAsia="Times New Roman"/>
          <w:szCs w:val="24"/>
        </w:rPr>
        <w:t xml:space="preserve">και </w:t>
      </w:r>
      <w:r w:rsidRPr="003C6670">
        <w:rPr>
          <w:rFonts w:eastAsia="Times New Roman"/>
          <w:szCs w:val="24"/>
        </w:rPr>
        <w:t>μία σειρά από αυτές τις ρυθμίσεις οφείλουν να καλυφθούν</w:t>
      </w:r>
      <w:r>
        <w:rPr>
          <w:rFonts w:eastAsia="Times New Roman"/>
          <w:szCs w:val="24"/>
        </w:rPr>
        <w:t>.</w:t>
      </w:r>
    </w:p>
    <w:p w14:paraId="6B948F5D" w14:textId="77777777" w:rsidR="00244F6B" w:rsidRDefault="006574B6">
      <w:pPr>
        <w:spacing w:after="0"/>
        <w:jc w:val="both"/>
        <w:rPr>
          <w:rFonts w:eastAsia="Times New Roman"/>
          <w:szCs w:val="24"/>
        </w:rPr>
      </w:pPr>
      <w:r>
        <w:rPr>
          <w:rFonts w:eastAsia="Times New Roman"/>
          <w:szCs w:val="24"/>
        </w:rPr>
        <w:lastRenderedPageBreak/>
        <w:t xml:space="preserve">Δεύτερον, </w:t>
      </w:r>
      <w:r w:rsidRPr="003C6670">
        <w:rPr>
          <w:rFonts w:eastAsia="Times New Roman"/>
          <w:szCs w:val="24"/>
        </w:rPr>
        <w:t xml:space="preserve">είναι αλλαγές οι οποίες θέλουμε να εφαρμοστούν από </w:t>
      </w:r>
      <w:r>
        <w:rPr>
          <w:rFonts w:eastAsia="Times New Roman"/>
          <w:szCs w:val="24"/>
        </w:rPr>
        <w:t>1-1-2019.</w:t>
      </w:r>
      <w:r w:rsidRPr="003C6670">
        <w:rPr>
          <w:rFonts w:eastAsia="Times New Roman"/>
          <w:szCs w:val="24"/>
        </w:rPr>
        <w:t xml:space="preserve"> </w:t>
      </w:r>
      <w:r>
        <w:rPr>
          <w:rFonts w:eastAsia="Times New Roman"/>
          <w:szCs w:val="24"/>
        </w:rPr>
        <w:t>Ένα μεγάλο</w:t>
      </w:r>
      <w:r w:rsidRPr="003C6670">
        <w:rPr>
          <w:rFonts w:eastAsia="Times New Roman"/>
          <w:szCs w:val="24"/>
        </w:rPr>
        <w:t xml:space="preserve"> μέρος από αυτές τις ρυθμίσεις </w:t>
      </w:r>
      <w:r>
        <w:rPr>
          <w:rFonts w:eastAsia="Times New Roman"/>
          <w:szCs w:val="24"/>
        </w:rPr>
        <w:t>-</w:t>
      </w:r>
      <w:r w:rsidRPr="003C6670">
        <w:rPr>
          <w:rFonts w:eastAsia="Times New Roman"/>
          <w:szCs w:val="24"/>
        </w:rPr>
        <w:t xml:space="preserve">και θα μου δοθεί </w:t>
      </w:r>
      <w:r>
        <w:rPr>
          <w:rFonts w:eastAsia="Times New Roman"/>
          <w:szCs w:val="24"/>
        </w:rPr>
        <w:t>σ</w:t>
      </w:r>
      <w:r w:rsidRPr="003C6670">
        <w:rPr>
          <w:rFonts w:eastAsia="Times New Roman"/>
          <w:szCs w:val="24"/>
        </w:rPr>
        <w:t>τη συνέχεια η δυνατότητα να το επιβεβαιώσω</w:t>
      </w:r>
      <w:r>
        <w:rPr>
          <w:rFonts w:eastAsia="Times New Roman"/>
          <w:szCs w:val="24"/>
        </w:rPr>
        <w:t>-</w:t>
      </w:r>
      <w:r w:rsidRPr="003C6670">
        <w:rPr>
          <w:rFonts w:eastAsia="Times New Roman"/>
          <w:szCs w:val="24"/>
        </w:rPr>
        <w:t xml:space="preserve"> ήταν σε μ</w:t>
      </w:r>
      <w:r>
        <w:rPr>
          <w:rFonts w:eastAsia="Times New Roman"/>
          <w:szCs w:val="24"/>
        </w:rPr>
        <w:t>ι</w:t>
      </w:r>
      <w:r w:rsidRPr="003C6670">
        <w:rPr>
          <w:rFonts w:eastAsia="Times New Roman"/>
          <w:szCs w:val="24"/>
        </w:rPr>
        <w:t xml:space="preserve">α διαδικασία και έγκρισης από την Ευρωπαϊκή Ένωση και την </w:t>
      </w:r>
      <w:r>
        <w:rPr>
          <w:rFonts w:eastAsia="Times New Roman"/>
          <w:szCs w:val="24"/>
        </w:rPr>
        <w:t>Κομισιόν και ταυτόχρον</w:t>
      </w:r>
      <w:r>
        <w:rPr>
          <w:rFonts w:eastAsia="Times New Roman"/>
          <w:szCs w:val="24"/>
        </w:rPr>
        <w:t>α</w:t>
      </w:r>
      <w:r w:rsidRPr="003C6670">
        <w:rPr>
          <w:rFonts w:eastAsia="Times New Roman"/>
          <w:szCs w:val="24"/>
        </w:rPr>
        <w:t xml:space="preserve"> είναι ρυθμίσεις που εκπορεύονται από τ</w:t>
      </w:r>
      <w:r>
        <w:rPr>
          <w:rFonts w:eastAsia="Times New Roman"/>
          <w:szCs w:val="24"/>
        </w:rPr>
        <w:t>ο</w:t>
      </w:r>
      <w:r w:rsidRPr="003C6670">
        <w:rPr>
          <w:rFonts w:eastAsia="Times New Roman"/>
          <w:szCs w:val="24"/>
        </w:rPr>
        <w:t xml:space="preserve"> θεσμικό </w:t>
      </w:r>
      <w:r>
        <w:rPr>
          <w:rFonts w:eastAsia="Times New Roman"/>
          <w:szCs w:val="24"/>
        </w:rPr>
        <w:t>π</w:t>
      </w:r>
      <w:r w:rsidRPr="003C6670">
        <w:rPr>
          <w:rFonts w:eastAsia="Times New Roman"/>
          <w:szCs w:val="24"/>
        </w:rPr>
        <w:t>λαίσιο και τις μεγάλες αλλαγές που έχουν γίνει στον τομέα της ενέργειας και της χωροταξίας</w:t>
      </w:r>
      <w:r>
        <w:rPr>
          <w:rFonts w:eastAsia="Times New Roman"/>
          <w:szCs w:val="24"/>
        </w:rPr>
        <w:t>.</w:t>
      </w:r>
      <w:r w:rsidRPr="003C6670">
        <w:rPr>
          <w:rFonts w:eastAsia="Times New Roman"/>
          <w:szCs w:val="24"/>
        </w:rPr>
        <w:t xml:space="preserve"> </w:t>
      </w:r>
      <w:r>
        <w:rPr>
          <w:rFonts w:eastAsia="Times New Roman"/>
          <w:szCs w:val="24"/>
        </w:rPr>
        <w:t>Α</w:t>
      </w:r>
      <w:r w:rsidRPr="003C6670">
        <w:rPr>
          <w:rFonts w:eastAsia="Times New Roman"/>
          <w:szCs w:val="24"/>
        </w:rPr>
        <w:t xml:space="preserve">υτές οι δύο ενότητες </w:t>
      </w:r>
      <w:r>
        <w:rPr>
          <w:rFonts w:eastAsia="Times New Roman"/>
          <w:szCs w:val="24"/>
        </w:rPr>
        <w:t>ε</w:t>
      </w:r>
      <w:r w:rsidRPr="003C6670">
        <w:rPr>
          <w:rFonts w:eastAsia="Times New Roman"/>
          <w:szCs w:val="24"/>
        </w:rPr>
        <w:t>ίναι</w:t>
      </w:r>
      <w:r>
        <w:rPr>
          <w:rFonts w:eastAsia="Times New Roman"/>
          <w:szCs w:val="24"/>
        </w:rPr>
        <w:t>,</w:t>
      </w:r>
      <w:r w:rsidRPr="003C6670">
        <w:rPr>
          <w:rFonts w:eastAsia="Times New Roman"/>
          <w:szCs w:val="24"/>
        </w:rPr>
        <w:t xml:space="preserve"> ουσιαστικά</w:t>
      </w:r>
      <w:r>
        <w:rPr>
          <w:rFonts w:eastAsia="Times New Roman"/>
          <w:szCs w:val="24"/>
        </w:rPr>
        <w:t>,</w:t>
      </w:r>
      <w:r w:rsidRPr="003C6670">
        <w:rPr>
          <w:rFonts w:eastAsia="Times New Roman"/>
          <w:szCs w:val="24"/>
        </w:rPr>
        <w:t xml:space="preserve"> και τα μέτρα τα οποία λαμβάνουμε</w:t>
      </w:r>
      <w:r>
        <w:rPr>
          <w:rFonts w:eastAsia="Times New Roman"/>
          <w:szCs w:val="24"/>
        </w:rPr>
        <w:t>.</w:t>
      </w:r>
    </w:p>
    <w:p w14:paraId="6B948F5E" w14:textId="77777777" w:rsidR="00244F6B" w:rsidRDefault="006574B6">
      <w:pPr>
        <w:spacing w:after="0"/>
        <w:jc w:val="both"/>
        <w:rPr>
          <w:rFonts w:eastAsia="Times New Roman"/>
          <w:szCs w:val="24"/>
        </w:rPr>
      </w:pPr>
      <w:r>
        <w:rPr>
          <w:rFonts w:eastAsia="Times New Roman"/>
          <w:szCs w:val="24"/>
        </w:rPr>
        <w:t>Θ</w:t>
      </w:r>
      <w:r w:rsidRPr="003C6670">
        <w:rPr>
          <w:rFonts w:eastAsia="Times New Roman"/>
          <w:szCs w:val="24"/>
        </w:rPr>
        <w:t>α ξεκινήσω από τον τομέα της ενέργειας</w:t>
      </w:r>
      <w:r w:rsidRPr="003C6670">
        <w:rPr>
          <w:rFonts w:eastAsia="Times New Roman"/>
          <w:szCs w:val="24"/>
        </w:rPr>
        <w:t xml:space="preserve"> και τις μεγάλες</w:t>
      </w:r>
      <w:r>
        <w:rPr>
          <w:rFonts w:eastAsia="Times New Roman"/>
          <w:szCs w:val="24"/>
        </w:rPr>
        <w:t>,</w:t>
      </w:r>
      <w:r w:rsidRPr="003C6670">
        <w:rPr>
          <w:rFonts w:eastAsia="Times New Roman"/>
          <w:szCs w:val="24"/>
        </w:rPr>
        <w:t xml:space="preserve"> τις πιο σημαντικές αλλαγές που έρχονται με αυτές τις ρυθμίσεις</w:t>
      </w:r>
      <w:r>
        <w:rPr>
          <w:rFonts w:eastAsia="Times New Roman"/>
          <w:szCs w:val="24"/>
        </w:rPr>
        <w:t>.</w:t>
      </w:r>
      <w:r w:rsidRPr="003C6670">
        <w:rPr>
          <w:rFonts w:eastAsia="Times New Roman"/>
          <w:szCs w:val="24"/>
        </w:rPr>
        <w:t xml:space="preserve"> </w:t>
      </w:r>
      <w:r>
        <w:rPr>
          <w:rFonts w:eastAsia="Times New Roman"/>
          <w:szCs w:val="24"/>
        </w:rPr>
        <w:t>Τ</w:t>
      </w:r>
      <w:r w:rsidRPr="003C6670">
        <w:rPr>
          <w:rFonts w:eastAsia="Times New Roman"/>
          <w:szCs w:val="24"/>
        </w:rPr>
        <w:t xml:space="preserve">α πιο πολλά μέτρα </w:t>
      </w:r>
      <w:r>
        <w:rPr>
          <w:rFonts w:eastAsia="Times New Roman"/>
          <w:szCs w:val="24"/>
        </w:rPr>
        <w:t xml:space="preserve">από </w:t>
      </w:r>
      <w:r w:rsidRPr="003C6670">
        <w:rPr>
          <w:rFonts w:eastAsia="Times New Roman"/>
          <w:szCs w:val="24"/>
        </w:rPr>
        <w:t>αυτά τα είχαμε προαναγγείλει</w:t>
      </w:r>
      <w:r>
        <w:rPr>
          <w:rFonts w:eastAsia="Times New Roman"/>
          <w:szCs w:val="24"/>
        </w:rPr>
        <w:t>,</w:t>
      </w:r>
      <w:r w:rsidRPr="003C6670">
        <w:rPr>
          <w:rFonts w:eastAsia="Times New Roman"/>
          <w:szCs w:val="24"/>
        </w:rPr>
        <w:t xml:space="preserve"> δηλαδή είχαν τεθεί στο</w:t>
      </w:r>
      <w:r>
        <w:rPr>
          <w:rFonts w:eastAsia="Times New Roman"/>
          <w:szCs w:val="24"/>
        </w:rPr>
        <w:t>ν</w:t>
      </w:r>
      <w:r w:rsidRPr="003C6670">
        <w:rPr>
          <w:rFonts w:eastAsia="Times New Roman"/>
          <w:szCs w:val="24"/>
        </w:rPr>
        <w:t xml:space="preserve"> δημόσιο διάλογο και ήταν γνωστά</w:t>
      </w:r>
      <w:r>
        <w:rPr>
          <w:rFonts w:eastAsia="Times New Roman"/>
          <w:szCs w:val="24"/>
        </w:rPr>
        <w:t>.</w:t>
      </w:r>
      <w:r w:rsidRPr="003C6670">
        <w:rPr>
          <w:rFonts w:eastAsia="Times New Roman"/>
          <w:szCs w:val="24"/>
        </w:rPr>
        <w:t xml:space="preserve"> Ξεκινάω από το πιο σημαντικό και </w:t>
      </w:r>
      <w:r>
        <w:rPr>
          <w:rFonts w:eastAsia="Times New Roman"/>
          <w:szCs w:val="24"/>
        </w:rPr>
        <w:t>τ</w:t>
      </w:r>
      <w:r w:rsidRPr="003C6670">
        <w:rPr>
          <w:rFonts w:eastAsia="Times New Roman"/>
          <w:szCs w:val="24"/>
        </w:rPr>
        <w:t>ο πιο βασικό</w:t>
      </w:r>
      <w:r>
        <w:rPr>
          <w:rFonts w:eastAsia="Times New Roman"/>
          <w:szCs w:val="24"/>
        </w:rPr>
        <w:t>,</w:t>
      </w:r>
      <w:r w:rsidRPr="003C6670">
        <w:rPr>
          <w:rFonts w:eastAsia="Times New Roman"/>
          <w:szCs w:val="24"/>
        </w:rPr>
        <w:t xml:space="preserve"> την κατάργηση το</w:t>
      </w:r>
      <w:r w:rsidRPr="003C6670">
        <w:rPr>
          <w:rFonts w:eastAsia="Times New Roman"/>
          <w:szCs w:val="24"/>
        </w:rPr>
        <w:t xml:space="preserve">υ </w:t>
      </w:r>
      <w:r>
        <w:rPr>
          <w:rFonts w:eastAsia="Times New Roman"/>
          <w:szCs w:val="24"/>
        </w:rPr>
        <w:t>τ</w:t>
      </w:r>
      <w:r w:rsidRPr="003C6670">
        <w:rPr>
          <w:rFonts w:eastAsia="Times New Roman"/>
          <w:szCs w:val="24"/>
        </w:rPr>
        <w:t xml:space="preserve">έλους </w:t>
      </w:r>
      <w:r>
        <w:rPr>
          <w:rFonts w:eastAsia="Times New Roman"/>
          <w:szCs w:val="24"/>
        </w:rPr>
        <w:t>π</w:t>
      </w:r>
      <w:r w:rsidRPr="003C6670">
        <w:rPr>
          <w:rFonts w:eastAsia="Times New Roman"/>
          <w:szCs w:val="24"/>
        </w:rPr>
        <w:t xml:space="preserve">ρομηθευτή και την κατάργηση του </w:t>
      </w:r>
      <w:r>
        <w:rPr>
          <w:rFonts w:eastAsia="Times New Roman"/>
          <w:szCs w:val="24"/>
        </w:rPr>
        <w:t>τ</w:t>
      </w:r>
      <w:r w:rsidRPr="003C6670">
        <w:rPr>
          <w:rFonts w:eastAsia="Times New Roman"/>
          <w:szCs w:val="24"/>
        </w:rPr>
        <w:t xml:space="preserve">έλους </w:t>
      </w:r>
      <w:r>
        <w:rPr>
          <w:rFonts w:eastAsia="Times New Roman"/>
          <w:szCs w:val="24"/>
        </w:rPr>
        <w:t>τ</w:t>
      </w:r>
      <w:r w:rsidRPr="003C6670">
        <w:rPr>
          <w:rFonts w:eastAsia="Times New Roman"/>
          <w:szCs w:val="24"/>
        </w:rPr>
        <w:t xml:space="preserve">ου </w:t>
      </w:r>
      <w:r>
        <w:rPr>
          <w:rFonts w:eastAsia="Times New Roman"/>
          <w:szCs w:val="24"/>
        </w:rPr>
        <w:t>λ</w:t>
      </w:r>
      <w:r w:rsidRPr="003C6670">
        <w:rPr>
          <w:rFonts w:eastAsia="Times New Roman"/>
          <w:szCs w:val="24"/>
        </w:rPr>
        <w:t>ιγνίτη</w:t>
      </w:r>
      <w:r>
        <w:rPr>
          <w:rFonts w:eastAsia="Times New Roman"/>
          <w:szCs w:val="24"/>
        </w:rPr>
        <w:t>.</w:t>
      </w:r>
      <w:r w:rsidRPr="003C6670">
        <w:rPr>
          <w:rFonts w:eastAsia="Times New Roman"/>
          <w:szCs w:val="24"/>
        </w:rPr>
        <w:t xml:space="preserve"> </w:t>
      </w:r>
      <w:r>
        <w:rPr>
          <w:rFonts w:eastAsia="Times New Roman"/>
          <w:szCs w:val="24"/>
        </w:rPr>
        <w:t>Ό</w:t>
      </w:r>
      <w:r w:rsidRPr="003C6670">
        <w:rPr>
          <w:rFonts w:eastAsia="Times New Roman"/>
          <w:szCs w:val="24"/>
        </w:rPr>
        <w:t>πως ξέρετε</w:t>
      </w:r>
      <w:r>
        <w:rPr>
          <w:rFonts w:eastAsia="Times New Roman"/>
          <w:szCs w:val="24"/>
        </w:rPr>
        <w:t>,</w:t>
      </w:r>
      <w:r w:rsidRPr="003C6670">
        <w:rPr>
          <w:rFonts w:eastAsia="Times New Roman"/>
          <w:szCs w:val="24"/>
        </w:rPr>
        <w:t xml:space="preserve"> ο </w:t>
      </w:r>
      <w:r>
        <w:rPr>
          <w:rFonts w:eastAsia="Times New Roman"/>
          <w:szCs w:val="24"/>
        </w:rPr>
        <w:t>ε</w:t>
      </w:r>
      <w:r w:rsidRPr="003C6670">
        <w:rPr>
          <w:rFonts w:eastAsia="Times New Roman"/>
          <w:szCs w:val="24"/>
        </w:rPr>
        <w:t>ιδικός</w:t>
      </w:r>
      <w:r w:rsidRPr="003C6670">
        <w:rPr>
          <w:rFonts w:eastAsia="Times New Roman"/>
          <w:szCs w:val="24"/>
        </w:rPr>
        <w:t xml:space="preserve"> </w:t>
      </w:r>
      <w:r>
        <w:rPr>
          <w:rFonts w:eastAsia="Times New Roman"/>
          <w:szCs w:val="24"/>
        </w:rPr>
        <w:t>λ</w:t>
      </w:r>
      <w:r w:rsidRPr="003C6670">
        <w:rPr>
          <w:rFonts w:eastAsia="Times New Roman"/>
          <w:szCs w:val="24"/>
        </w:rPr>
        <w:t xml:space="preserve">ογαριασμός </w:t>
      </w:r>
      <w:r w:rsidRPr="003C6670">
        <w:rPr>
          <w:rFonts w:eastAsia="Times New Roman"/>
          <w:szCs w:val="24"/>
        </w:rPr>
        <w:t>για τις ΑΠΕ έχει πλέον εξυγιανθεί πλήρως</w:t>
      </w:r>
      <w:r>
        <w:rPr>
          <w:rFonts w:eastAsia="Times New Roman"/>
          <w:szCs w:val="24"/>
        </w:rPr>
        <w:t>.</w:t>
      </w:r>
      <w:r w:rsidRPr="003C6670">
        <w:rPr>
          <w:rFonts w:eastAsia="Times New Roman"/>
          <w:szCs w:val="24"/>
        </w:rPr>
        <w:t xml:space="preserve"> </w:t>
      </w:r>
      <w:r>
        <w:rPr>
          <w:rFonts w:eastAsia="Times New Roman"/>
          <w:szCs w:val="24"/>
        </w:rPr>
        <w:t>Υ</w:t>
      </w:r>
      <w:r w:rsidRPr="003C6670">
        <w:rPr>
          <w:rFonts w:eastAsia="Times New Roman"/>
          <w:szCs w:val="24"/>
        </w:rPr>
        <w:t xml:space="preserve">πενθυμίζεται </w:t>
      </w:r>
      <w:r>
        <w:rPr>
          <w:rFonts w:eastAsia="Times New Roman"/>
          <w:szCs w:val="24"/>
        </w:rPr>
        <w:t>ότι το 20</w:t>
      </w:r>
      <w:r w:rsidRPr="003C6670">
        <w:rPr>
          <w:rFonts w:eastAsia="Times New Roman"/>
          <w:szCs w:val="24"/>
        </w:rPr>
        <w:t xml:space="preserve">15 </w:t>
      </w:r>
      <w:r>
        <w:rPr>
          <w:rFonts w:eastAsia="Times New Roman"/>
          <w:szCs w:val="24"/>
        </w:rPr>
        <w:t>τον</w:t>
      </w:r>
      <w:r w:rsidRPr="003C6670">
        <w:rPr>
          <w:rFonts w:eastAsia="Times New Roman"/>
          <w:szCs w:val="24"/>
        </w:rPr>
        <w:t xml:space="preserve"> παραλάβαμε</w:t>
      </w:r>
      <w:r>
        <w:rPr>
          <w:rFonts w:eastAsia="Times New Roman"/>
          <w:szCs w:val="24"/>
        </w:rPr>
        <w:t xml:space="preserve"> με</w:t>
      </w:r>
      <w:r w:rsidRPr="003C6670">
        <w:rPr>
          <w:rFonts w:eastAsia="Times New Roman"/>
          <w:szCs w:val="24"/>
        </w:rPr>
        <w:t xml:space="preserve"> πολύ μεγάλα ελλείμματα</w:t>
      </w:r>
      <w:r>
        <w:rPr>
          <w:rFonts w:eastAsia="Times New Roman"/>
          <w:szCs w:val="24"/>
        </w:rPr>
        <w:t>.</w:t>
      </w:r>
    </w:p>
    <w:p w14:paraId="6B948F5F" w14:textId="77777777" w:rsidR="00244F6B" w:rsidRDefault="006574B6">
      <w:pPr>
        <w:spacing w:after="0"/>
        <w:jc w:val="both"/>
        <w:rPr>
          <w:rFonts w:eastAsia="Times New Roman"/>
          <w:szCs w:val="24"/>
        </w:rPr>
      </w:pPr>
      <w:r w:rsidRPr="003C6670">
        <w:rPr>
          <w:rFonts w:eastAsia="Times New Roman"/>
          <w:szCs w:val="24"/>
        </w:rPr>
        <w:lastRenderedPageBreak/>
        <w:t>Θα συνεχίσουμε να διαφωνού</w:t>
      </w:r>
      <w:r>
        <w:rPr>
          <w:rFonts w:eastAsia="Times New Roman"/>
          <w:szCs w:val="24"/>
        </w:rPr>
        <w:t xml:space="preserve">με </w:t>
      </w:r>
      <w:r>
        <w:rPr>
          <w:rFonts w:eastAsia="Times New Roman"/>
          <w:szCs w:val="24"/>
        </w:rPr>
        <w:t xml:space="preserve">με </w:t>
      </w:r>
      <w:r w:rsidRPr="003C6670">
        <w:rPr>
          <w:rFonts w:eastAsia="Times New Roman"/>
          <w:szCs w:val="24"/>
        </w:rPr>
        <w:t>τον κ</w:t>
      </w:r>
      <w:r>
        <w:rPr>
          <w:rFonts w:eastAsia="Times New Roman"/>
          <w:szCs w:val="24"/>
        </w:rPr>
        <w:t>.</w:t>
      </w:r>
      <w:r w:rsidRPr="003C6670">
        <w:rPr>
          <w:rFonts w:eastAsia="Times New Roman"/>
          <w:szCs w:val="24"/>
        </w:rPr>
        <w:t xml:space="preserve"> Μανιάτη για το ακριβές ποσό</w:t>
      </w:r>
      <w:r>
        <w:rPr>
          <w:rFonts w:eastAsia="Times New Roman"/>
          <w:szCs w:val="24"/>
        </w:rPr>
        <w:t>. Εμείς λέμε</w:t>
      </w:r>
      <w:r w:rsidRPr="003C6670">
        <w:rPr>
          <w:rFonts w:eastAsia="Times New Roman"/>
          <w:szCs w:val="24"/>
        </w:rPr>
        <w:t xml:space="preserve"> </w:t>
      </w:r>
      <w:r>
        <w:rPr>
          <w:rFonts w:eastAsia="Times New Roman"/>
          <w:szCs w:val="24"/>
        </w:rPr>
        <w:t xml:space="preserve">ότι </w:t>
      </w:r>
      <w:r w:rsidRPr="003C6670">
        <w:rPr>
          <w:rFonts w:eastAsia="Times New Roman"/>
          <w:szCs w:val="24"/>
        </w:rPr>
        <w:t xml:space="preserve">700 εκατομμύρια ήταν το έλλειμμα το </w:t>
      </w:r>
      <w:r>
        <w:rPr>
          <w:rFonts w:eastAsia="Times New Roman"/>
          <w:szCs w:val="24"/>
        </w:rPr>
        <w:t>20</w:t>
      </w:r>
      <w:r w:rsidRPr="003C6670">
        <w:rPr>
          <w:rFonts w:eastAsia="Times New Roman"/>
          <w:szCs w:val="24"/>
        </w:rPr>
        <w:t>15</w:t>
      </w:r>
      <w:r>
        <w:rPr>
          <w:rFonts w:eastAsia="Times New Roman"/>
          <w:szCs w:val="24"/>
        </w:rPr>
        <w:t>,</w:t>
      </w:r>
      <w:r w:rsidRPr="003C6670">
        <w:rPr>
          <w:rFonts w:eastAsia="Times New Roman"/>
          <w:szCs w:val="24"/>
        </w:rPr>
        <w:t xml:space="preserve"> ο κ</w:t>
      </w:r>
      <w:r>
        <w:rPr>
          <w:rFonts w:eastAsia="Times New Roman"/>
          <w:szCs w:val="24"/>
        </w:rPr>
        <w:t>.</w:t>
      </w:r>
      <w:r w:rsidRPr="003C6670">
        <w:rPr>
          <w:rFonts w:eastAsia="Times New Roman"/>
          <w:szCs w:val="24"/>
        </w:rPr>
        <w:t xml:space="preserve"> Μανιάτης το κατεβά</w:t>
      </w:r>
      <w:r>
        <w:rPr>
          <w:rFonts w:eastAsia="Times New Roman"/>
          <w:szCs w:val="24"/>
        </w:rPr>
        <w:t>ζει στα 3</w:t>
      </w:r>
      <w:r w:rsidRPr="003C6670">
        <w:rPr>
          <w:rFonts w:eastAsia="Times New Roman"/>
          <w:szCs w:val="24"/>
        </w:rPr>
        <w:t>00</w:t>
      </w:r>
      <w:r>
        <w:rPr>
          <w:rFonts w:eastAsia="Times New Roman"/>
          <w:szCs w:val="24"/>
        </w:rPr>
        <w:t xml:space="preserve"> εκατομμύρια, αν</w:t>
      </w:r>
      <w:r w:rsidRPr="003C6670">
        <w:rPr>
          <w:rFonts w:eastAsia="Times New Roman"/>
          <w:szCs w:val="24"/>
        </w:rPr>
        <w:t xml:space="preserve"> θυμάμαι καλά</w:t>
      </w:r>
      <w:r>
        <w:rPr>
          <w:rFonts w:eastAsia="Times New Roman"/>
          <w:szCs w:val="24"/>
        </w:rPr>
        <w:t>.</w:t>
      </w:r>
    </w:p>
    <w:p w14:paraId="6B948F60" w14:textId="77777777" w:rsidR="00244F6B" w:rsidRDefault="006574B6">
      <w:pPr>
        <w:spacing w:after="0"/>
        <w:jc w:val="both"/>
        <w:rPr>
          <w:rFonts w:eastAsia="Times New Roman"/>
          <w:szCs w:val="24"/>
        </w:rPr>
      </w:pPr>
      <w:r w:rsidRPr="006260FC">
        <w:rPr>
          <w:rFonts w:eastAsia="Times New Roman"/>
          <w:b/>
          <w:szCs w:val="24"/>
        </w:rPr>
        <w:t>ΙΩΑΝΝΗΣ ΜΑΝΙΑΤΗΣ:</w:t>
      </w:r>
      <w:r>
        <w:rPr>
          <w:rFonts w:eastAsia="Times New Roman"/>
          <w:szCs w:val="24"/>
        </w:rPr>
        <w:t xml:space="preserve"> Ήταν 166 εκατομμύρια. </w:t>
      </w:r>
    </w:p>
    <w:p w14:paraId="6B948F61" w14:textId="77777777" w:rsidR="00244F6B" w:rsidRDefault="006574B6">
      <w:pPr>
        <w:spacing w:after="0"/>
        <w:jc w:val="both"/>
        <w:rPr>
          <w:rFonts w:eastAsia="Times New Roman"/>
          <w:szCs w:val="24"/>
        </w:rPr>
      </w:pPr>
      <w:r w:rsidRPr="001A2EB9">
        <w:rPr>
          <w:rFonts w:eastAsia="Times New Roman"/>
          <w:b/>
          <w:szCs w:val="24"/>
        </w:rPr>
        <w:t>ΓΕΩΡΓΙΟΣ ΣΤΑΘΑΚΗΣ (Υπουργός Περιβάλλοντος και Ενέργειας):</w:t>
      </w:r>
      <w:r>
        <w:rPr>
          <w:rFonts w:eastAsia="Times New Roman"/>
          <w:szCs w:val="24"/>
        </w:rPr>
        <w:t xml:space="preserve"> Η</w:t>
      </w:r>
      <w:r w:rsidRPr="003C6670">
        <w:rPr>
          <w:rFonts w:eastAsia="Times New Roman"/>
          <w:szCs w:val="24"/>
        </w:rPr>
        <w:t xml:space="preserve"> ουσ</w:t>
      </w:r>
      <w:r w:rsidRPr="003C6670">
        <w:rPr>
          <w:rFonts w:eastAsia="Times New Roman"/>
          <w:szCs w:val="24"/>
        </w:rPr>
        <w:t>ία</w:t>
      </w:r>
      <w:r>
        <w:rPr>
          <w:rFonts w:eastAsia="Times New Roman"/>
          <w:szCs w:val="24"/>
        </w:rPr>
        <w:t>,</w:t>
      </w:r>
      <w:r w:rsidRPr="003C6670">
        <w:rPr>
          <w:rFonts w:eastAsia="Times New Roman"/>
          <w:szCs w:val="24"/>
        </w:rPr>
        <w:t xml:space="preserve"> </w:t>
      </w:r>
      <w:r>
        <w:rPr>
          <w:rFonts w:eastAsia="Times New Roman"/>
          <w:szCs w:val="24"/>
        </w:rPr>
        <w:t>όμως,</w:t>
      </w:r>
      <w:r w:rsidRPr="003C6670">
        <w:rPr>
          <w:rFonts w:eastAsia="Times New Roman"/>
          <w:szCs w:val="24"/>
        </w:rPr>
        <w:t xml:space="preserve"> παραμένει ότι το 2015 </w:t>
      </w:r>
      <w:r>
        <w:rPr>
          <w:rFonts w:eastAsia="Times New Roman"/>
          <w:szCs w:val="24"/>
        </w:rPr>
        <w:t xml:space="preserve">η </w:t>
      </w:r>
      <w:r w:rsidRPr="003C6670">
        <w:rPr>
          <w:rFonts w:eastAsia="Times New Roman"/>
          <w:szCs w:val="24"/>
        </w:rPr>
        <w:t xml:space="preserve">παρούσα </w:t>
      </w:r>
      <w:r>
        <w:rPr>
          <w:rFonts w:eastAsia="Times New Roman"/>
          <w:szCs w:val="24"/>
        </w:rPr>
        <w:t>Κ</w:t>
      </w:r>
      <w:r w:rsidRPr="003C6670">
        <w:rPr>
          <w:rFonts w:eastAsia="Times New Roman"/>
          <w:szCs w:val="24"/>
        </w:rPr>
        <w:t>υβέρνηση</w:t>
      </w:r>
      <w:r>
        <w:rPr>
          <w:rFonts w:eastAsia="Times New Roman"/>
          <w:szCs w:val="24"/>
        </w:rPr>
        <w:t xml:space="preserve"> είχε</w:t>
      </w:r>
      <w:r w:rsidRPr="003C6670">
        <w:rPr>
          <w:rFonts w:eastAsia="Times New Roman"/>
          <w:szCs w:val="24"/>
        </w:rPr>
        <w:t xml:space="preserve"> ένα </w:t>
      </w:r>
      <w:r>
        <w:rPr>
          <w:rFonts w:eastAsia="Times New Roman"/>
          <w:szCs w:val="24"/>
        </w:rPr>
        <w:t>δ</w:t>
      </w:r>
      <w:r w:rsidRPr="003C6670">
        <w:rPr>
          <w:rFonts w:eastAsia="Times New Roman"/>
          <w:szCs w:val="24"/>
        </w:rPr>
        <w:t xml:space="preserve">ίλημμα </w:t>
      </w:r>
      <w:r>
        <w:rPr>
          <w:rFonts w:eastAsia="Times New Roman"/>
          <w:szCs w:val="24"/>
        </w:rPr>
        <w:t>για</w:t>
      </w:r>
      <w:r w:rsidRPr="003C6670">
        <w:rPr>
          <w:rFonts w:eastAsia="Times New Roman"/>
          <w:szCs w:val="24"/>
        </w:rPr>
        <w:t xml:space="preserve"> το πώς θα κλείσει</w:t>
      </w:r>
      <w:r>
        <w:rPr>
          <w:rFonts w:eastAsia="Times New Roman"/>
          <w:szCs w:val="24"/>
        </w:rPr>
        <w:t xml:space="preserve"> αυτό το </w:t>
      </w:r>
      <w:r w:rsidRPr="003C6670">
        <w:rPr>
          <w:rFonts w:eastAsia="Times New Roman"/>
          <w:szCs w:val="24"/>
        </w:rPr>
        <w:t>έλλειμμα</w:t>
      </w:r>
      <w:r>
        <w:rPr>
          <w:rFonts w:eastAsia="Times New Roman"/>
          <w:szCs w:val="24"/>
        </w:rPr>
        <w:t>. Ή</w:t>
      </w:r>
      <w:r w:rsidRPr="003C6670">
        <w:rPr>
          <w:rFonts w:eastAsia="Times New Roman"/>
          <w:szCs w:val="24"/>
        </w:rPr>
        <w:t xml:space="preserve"> θα αύξανε το ΕΤΜΕΑΡ</w:t>
      </w:r>
      <w:r>
        <w:rPr>
          <w:rFonts w:eastAsia="Times New Roman"/>
          <w:szCs w:val="24"/>
        </w:rPr>
        <w:t>,</w:t>
      </w:r>
      <w:r w:rsidRPr="003C6670">
        <w:rPr>
          <w:rFonts w:eastAsia="Times New Roman"/>
          <w:szCs w:val="24"/>
        </w:rPr>
        <w:t xml:space="preserve"> </w:t>
      </w:r>
      <w:r>
        <w:rPr>
          <w:rFonts w:eastAsia="Times New Roman"/>
          <w:szCs w:val="24"/>
        </w:rPr>
        <w:t>δ</w:t>
      </w:r>
      <w:r w:rsidRPr="003C6670">
        <w:rPr>
          <w:rFonts w:eastAsia="Times New Roman"/>
          <w:szCs w:val="24"/>
        </w:rPr>
        <w:t>ηλαδή τ</w:t>
      </w:r>
      <w:r>
        <w:rPr>
          <w:rFonts w:eastAsia="Times New Roman"/>
          <w:szCs w:val="24"/>
        </w:rPr>
        <w:t>η</w:t>
      </w:r>
      <w:r w:rsidRPr="003C6670">
        <w:rPr>
          <w:rFonts w:eastAsia="Times New Roman"/>
          <w:szCs w:val="24"/>
        </w:rPr>
        <w:t xml:space="preserve"> χρέωση </w:t>
      </w:r>
      <w:r>
        <w:rPr>
          <w:rFonts w:eastAsia="Times New Roman"/>
          <w:szCs w:val="24"/>
        </w:rPr>
        <w:t xml:space="preserve">των </w:t>
      </w:r>
      <w:r w:rsidRPr="003C6670">
        <w:rPr>
          <w:rFonts w:eastAsia="Times New Roman"/>
          <w:szCs w:val="24"/>
        </w:rPr>
        <w:t>καταναλωτών</w:t>
      </w:r>
      <w:r>
        <w:rPr>
          <w:rFonts w:eastAsia="Times New Roman"/>
          <w:szCs w:val="24"/>
        </w:rPr>
        <w:t>,</w:t>
      </w:r>
      <w:r w:rsidRPr="003C6670">
        <w:rPr>
          <w:rFonts w:eastAsia="Times New Roman"/>
          <w:szCs w:val="24"/>
        </w:rPr>
        <w:t xml:space="preserve"> ή θα εισήγαγε ένα</w:t>
      </w:r>
      <w:r>
        <w:rPr>
          <w:rFonts w:eastAsia="Times New Roman"/>
          <w:szCs w:val="24"/>
        </w:rPr>
        <w:t>ν</w:t>
      </w:r>
      <w:r w:rsidRPr="003C6670">
        <w:rPr>
          <w:rFonts w:eastAsia="Times New Roman"/>
          <w:szCs w:val="24"/>
        </w:rPr>
        <w:t xml:space="preserve"> νέο θεσμό</w:t>
      </w:r>
      <w:r>
        <w:rPr>
          <w:rFonts w:eastAsia="Times New Roman"/>
          <w:szCs w:val="24"/>
        </w:rPr>
        <w:t>,</w:t>
      </w:r>
      <w:r w:rsidRPr="003C6670">
        <w:rPr>
          <w:rFonts w:eastAsia="Times New Roman"/>
          <w:szCs w:val="24"/>
        </w:rPr>
        <w:t xml:space="preserve"> τον θεσμό του </w:t>
      </w:r>
      <w:r>
        <w:rPr>
          <w:rFonts w:eastAsia="Times New Roman"/>
          <w:szCs w:val="24"/>
        </w:rPr>
        <w:t>τ</w:t>
      </w:r>
      <w:r w:rsidRPr="003C6670">
        <w:rPr>
          <w:rFonts w:eastAsia="Times New Roman"/>
          <w:szCs w:val="24"/>
        </w:rPr>
        <w:t xml:space="preserve">έλους </w:t>
      </w:r>
      <w:r>
        <w:rPr>
          <w:rFonts w:eastAsia="Times New Roman"/>
          <w:szCs w:val="24"/>
        </w:rPr>
        <w:t>π</w:t>
      </w:r>
      <w:r w:rsidRPr="003C6670">
        <w:rPr>
          <w:rFonts w:eastAsia="Times New Roman"/>
          <w:szCs w:val="24"/>
        </w:rPr>
        <w:t>ρομηθευτή</w:t>
      </w:r>
      <w:r>
        <w:rPr>
          <w:rFonts w:eastAsia="Times New Roman"/>
          <w:szCs w:val="24"/>
        </w:rPr>
        <w:t xml:space="preserve"> και</w:t>
      </w:r>
      <w:r w:rsidRPr="003C6670">
        <w:rPr>
          <w:rFonts w:eastAsia="Times New Roman"/>
          <w:szCs w:val="24"/>
        </w:rPr>
        <w:t xml:space="preserve"> αυτό το κενό να καλυφθεί κατά κύριο λόγο από τους προμηθευτές</w:t>
      </w:r>
      <w:r>
        <w:rPr>
          <w:rFonts w:eastAsia="Times New Roman"/>
          <w:szCs w:val="24"/>
        </w:rPr>
        <w:t>.</w:t>
      </w:r>
      <w:r w:rsidRPr="003C6670">
        <w:rPr>
          <w:rFonts w:eastAsia="Times New Roman"/>
          <w:szCs w:val="24"/>
        </w:rPr>
        <w:t xml:space="preserve"> </w:t>
      </w:r>
      <w:r>
        <w:rPr>
          <w:rFonts w:eastAsia="Times New Roman"/>
          <w:szCs w:val="24"/>
        </w:rPr>
        <w:t>Υ</w:t>
      </w:r>
      <w:r w:rsidRPr="003C6670">
        <w:rPr>
          <w:rFonts w:eastAsia="Times New Roman"/>
          <w:szCs w:val="24"/>
        </w:rPr>
        <w:t xml:space="preserve">πήρχε η φοβία ότι θα το </w:t>
      </w:r>
      <w:proofErr w:type="spellStart"/>
      <w:r>
        <w:rPr>
          <w:rFonts w:eastAsia="Times New Roman"/>
          <w:szCs w:val="24"/>
        </w:rPr>
        <w:t>μετακύλιαν</w:t>
      </w:r>
      <w:proofErr w:type="spellEnd"/>
      <w:r>
        <w:rPr>
          <w:rFonts w:eastAsia="Times New Roman"/>
          <w:szCs w:val="24"/>
        </w:rPr>
        <w:t xml:space="preserve"> στους καταναλωτές, αλλά οι τιμές του ρεύματος δεν αυξήθηκαν το 2015, το 2016, το 2017 και το 20</w:t>
      </w:r>
      <w:r w:rsidRPr="003C6670">
        <w:rPr>
          <w:rFonts w:eastAsia="Times New Roman"/>
          <w:szCs w:val="24"/>
        </w:rPr>
        <w:t>18</w:t>
      </w:r>
      <w:r>
        <w:rPr>
          <w:rFonts w:eastAsia="Times New Roman"/>
          <w:szCs w:val="24"/>
        </w:rPr>
        <w:t>.</w:t>
      </w:r>
      <w:r w:rsidRPr="003C6670">
        <w:rPr>
          <w:rFonts w:eastAsia="Times New Roman"/>
          <w:szCs w:val="24"/>
        </w:rPr>
        <w:t xml:space="preserve"> Το αντίθετο</w:t>
      </w:r>
      <w:r>
        <w:rPr>
          <w:rFonts w:eastAsia="Times New Roman"/>
          <w:szCs w:val="24"/>
        </w:rPr>
        <w:t>,</w:t>
      </w:r>
      <w:r w:rsidRPr="003C6670">
        <w:rPr>
          <w:rFonts w:eastAsia="Times New Roman"/>
          <w:szCs w:val="24"/>
        </w:rPr>
        <w:t xml:space="preserve"> μάλιστα</w:t>
      </w:r>
      <w:r>
        <w:rPr>
          <w:rFonts w:eastAsia="Times New Roman"/>
          <w:szCs w:val="24"/>
        </w:rPr>
        <w:t>,</w:t>
      </w:r>
      <w:r w:rsidRPr="003C6670">
        <w:rPr>
          <w:rFonts w:eastAsia="Times New Roman"/>
          <w:szCs w:val="24"/>
        </w:rPr>
        <w:t xml:space="preserve"> μειώθηκαν σε δύο διαδοχικές χρονιές</w:t>
      </w:r>
      <w:r w:rsidRPr="003C6670">
        <w:rPr>
          <w:rFonts w:eastAsia="Times New Roman"/>
          <w:szCs w:val="24"/>
        </w:rPr>
        <w:t xml:space="preserve"> </w:t>
      </w:r>
      <w:r>
        <w:rPr>
          <w:rFonts w:eastAsia="Times New Roman"/>
          <w:szCs w:val="24"/>
        </w:rPr>
        <w:t xml:space="preserve">κατά μέσο όρο 6%. </w:t>
      </w:r>
      <w:r w:rsidRPr="003C6670">
        <w:rPr>
          <w:rFonts w:eastAsia="Times New Roman"/>
          <w:szCs w:val="24"/>
        </w:rPr>
        <w:t xml:space="preserve"> </w:t>
      </w:r>
    </w:p>
    <w:p w14:paraId="6B948F62" w14:textId="77777777" w:rsidR="00244F6B" w:rsidRDefault="006574B6">
      <w:pPr>
        <w:spacing w:after="0"/>
        <w:jc w:val="both"/>
        <w:rPr>
          <w:rFonts w:eastAsia="Times New Roman"/>
          <w:szCs w:val="24"/>
        </w:rPr>
      </w:pPr>
      <w:r>
        <w:rPr>
          <w:rFonts w:eastAsia="Times New Roman"/>
          <w:szCs w:val="24"/>
        </w:rPr>
        <w:t>Ά</w:t>
      </w:r>
      <w:r w:rsidRPr="003C6670">
        <w:rPr>
          <w:rFonts w:eastAsia="Times New Roman"/>
          <w:szCs w:val="24"/>
        </w:rPr>
        <w:t>ρα</w:t>
      </w:r>
      <w:r>
        <w:rPr>
          <w:rFonts w:eastAsia="Times New Roman"/>
          <w:szCs w:val="24"/>
        </w:rPr>
        <w:t>,</w:t>
      </w:r>
      <w:r w:rsidRPr="003C6670">
        <w:rPr>
          <w:rFonts w:eastAsia="Times New Roman"/>
          <w:szCs w:val="24"/>
        </w:rPr>
        <w:t xml:space="preserve"> το </w:t>
      </w:r>
      <w:r w:rsidRPr="003C6670">
        <w:rPr>
          <w:rFonts w:eastAsia="Times New Roman"/>
          <w:szCs w:val="24"/>
        </w:rPr>
        <w:t>μ</w:t>
      </w:r>
      <w:r>
        <w:rPr>
          <w:rFonts w:eastAsia="Times New Roman"/>
          <w:szCs w:val="24"/>
        </w:rPr>
        <w:t>έτρο</w:t>
      </w:r>
      <w:r w:rsidRPr="003C6670">
        <w:rPr>
          <w:rFonts w:eastAsia="Times New Roman"/>
          <w:szCs w:val="24"/>
        </w:rPr>
        <w:t xml:space="preserve"> </w:t>
      </w:r>
      <w:r w:rsidRPr="003C6670">
        <w:rPr>
          <w:rFonts w:eastAsia="Times New Roman"/>
          <w:szCs w:val="24"/>
        </w:rPr>
        <w:t>λειτο</w:t>
      </w:r>
      <w:r>
        <w:rPr>
          <w:rFonts w:eastAsia="Times New Roman"/>
          <w:szCs w:val="24"/>
        </w:rPr>
        <w:t>ύργησε</w:t>
      </w:r>
      <w:r w:rsidRPr="003C6670">
        <w:rPr>
          <w:rFonts w:eastAsia="Times New Roman"/>
          <w:szCs w:val="24"/>
        </w:rPr>
        <w:t xml:space="preserve"> χωρίς να επιβαρυνθούν οι καταναλωτές και έχοντας εξισορροπήσει πλέον τον </w:t>
      </w:r>
      <w:r>
        <w:rPr>
          <w:rFonts w:eastAsia="Times New Roman"/>
          <w:szCs w:val="24"/>
        </w:rPr>
        <w:t>ε</w:t>
      </w:r>
      <w:r w:rsidRPr="003C6670">
        <w:rPr>
          <w:rFonts w:eastAsia="Times New Roman"/>
          <w:szCs w:val="24"/>
        </w:rPr>
        <w:t xml:space="preserve">ιδικό </w:t>
      </w:r>
      <w:r>
        <w:rPr>
          <w:rFonts w:eastAsia="Times New Roman"/>
          <w:szCs w:val="24"/>
        </w:rPr>
        <w:t>λ</w:t>
      </w:r>
      <w:r w:rsidRPr="003C6670">
        <w:rPr>
          <w:rFonts w:eastAsia="Times New Roman"/>
          <w:szCs w:val="24"/>
        </w:rPr>
        <w:t>ογαριασμό</w:t>
      </w:r>
      <w:r w:rsidRPr="003C6670">
        <w:rPr>
          <w:rFonts w:eastAsia="Times New Roman"/>
          <w:szCs w:val="24"/>
        </w:rPr>
        <w:t xml:space="preserve"> των ΑΠΕ </w:t>
      </w:r>
      <w:r>
        <w:rPr>
          <w:rFonts w:eastAsia="Times New Roman"/>
          <w:szCs w:val="24"/>
        </w:rPr>
        <w:t>κ</w:t>
      </w:r>
      <w:r w:rsidRPr="003C6670">
        <w:rPr>
          <w:rFonts w:eastAsia="Times New Roman"/>
          <w:szCs w:val="24"/>
        </w:rPr>
        <w:t>αι υπενθυμίζω</w:t>
      </w:r>
      <w:r>
        <w:rPr>
          <w:rFonts w:eastAsia="Times New Roman"/>
          <w:szCs w:val="24"/>
        </w:rPr>
        <w:t>,</w:t>
      </w:r>
      <w:r w:rsidRPr="003C6670">
        <w:rPr>
          <w:rFonts w:eastAsia="Times New Roman"/>
          <w:szCs w:val="24"/>
        </w:rPr>
        <w:t xml:space="preserve"> έχοντας μειώσει το χρόνο αποπληρω</w:t>
      </w:r>
      <w:r>
        <w:rPr>
          <w:rFonts w:eastAsia="Times New Roman"/>
          <w:szCs w:val="24"/>
        </w:rPr>
        <w:t>μής των παραγωγών ΑΠΕ από τους δέκα</w:t>
      </w:r>
      <w:r w:rsidRPr="003C6670">
        <w:rPr>
          <w:rFonts w:eastAsia="Times New Roman"/>
          <w:szCs w:val="24"/>
        </w:rPr>
        <w:t xml:space="preserve"> μήνες που τον </w:t>
      </w:r>
      <w:r w:rsidRPr="003C6670">
        <w:rPr>
          <w:rFonts w:eastAsia="Times New Roman"/>
          <w:szCs w:val="24"/>
        </w:rPr>
        <w:lastRenderedPageBreak/>
        <w:t>βρήκαμε στο</w:t>
      </w:r>
      <w:r w:rsidRPr="003C6670">
        <w:rPr>
          <w:rFonts w:eastAsia="Times New Roman"/>
          <w:szCs w:val="24"/>
        </w:rPr>
        <w:t>υς τρεις</w:t>
      </w:r>
      <w:r>
        <w:rPr>
          <w:rFonts w:eastAsia="Times New Roman"/>
          <w:szCs w:val="24"/>
        </w:rPr>
        <w:t>.</w:t>
      </w:r>
      <w:r w:rsidRPr="003C6670">
        <w:rPr>
          <w:rFonts w:eastAsia="Times New Roman"/>
          <w:szCs w:val="24"/>
        </w:rPr>
        <w:t xml:space="preserve"> </w:t>
      </w:r>
      <w:r>
        <w:rPr>
          <w:rFonts w:eastAsia="Times New Roman"/>
          <w:szCs w:val="24"/>
        </w:rPr>
        <w:t>Δ</w:t>
      </w:r>
      <w:r w:rsidRPr="003C6670">
        <w:rPr>
          <w:rFonts w:eastAsia="Times New Roman"/>
          <w:szCs w:val="24"/>
        </w:rPr>
        <w:t>ηλαδή</w:t>
      </w:r>
      <w:r>
        <w:rPr>
          <w:rFonts w:eastAsia="Times New Roman"/>
          <w:szCs w:val="24"/>
        </w:rPr>
        <w:t>,</w:t>
      </w:r>
      <w:r w:rsidRPr="003C6670">
        <w:rPr>
          <w:rFonts w:eastAsia="Times New Roman"/>
          <w:szCs w:val="24"/>
        </w:rPr>
        <w:t xml:space="preserve"> εντός των </w:t>
      </w:r>
      <w:r>
        <w:rPr>
          <w:rFonts w:eastAsia="Times New Roman"/>
          <w:szCs w:val="24"/>
        </w:rPr>
        <w:t>ενενήντα</w:t>
      </w:r>
      <w:r w:rsidRPr="003C6670">
        <w:rPr>
          <w:rFonts w:eastAsia="Times New Roman"/>
          <w:szCs w:val="24"/>
        </w:rPr>
        <w:t xml:space="preserve"> ημερών πλέον</w:t>
      </w:r>
      <w:r>
        <w:rPr>
          <w:rFonts w:eastAsia="Times New Roman"/>
          <w:szCs w:val="24"/>
        </w:rPr>
        <w:t>, οριακά,</w:t>
      </w:r>
      <w:r w:rsidRPr="003C6670">
        <w:rPr>
          <w:rFonts w:eastAsia="Times New Roman"/>
          <w:szCs w:val="24"/>
        </w:rPr>
        <w:t xml:space="preserve"> αποδίδονται τα χρήματα στους παραγωγούς </w:t>
      </w:r>
      <w:r>
        <w:rPr>
          <w:rFonts w:eastAsia="Times New Roman"/>
          <w:szCs w:val="24"/>
        </w:rPr>
        <w:t xml:space="preserve">ΑΠΕ, </w:t>
      </w:r>
      <w:r w:rsidRPr="003C6670">
        <w:rPr>
          <w:rFonts w:eastAsia="Times New Roman"/>
          <w:szCs w:val="24"/>
        </w:rPr>
        <w:t>επιλύοντας ένα ακόμα μεγάλο πρόβλημα</w:t>
      </w:r>
      <w:r>
        <w:rPr>
          <w:rFonts w:eastAsia="Times New Roman"/>
          <w:szCs w:val="24"/>
        </w:rPr>
        <w:t>.</w:t>
      </w:r>
      <w:r w:rsidRPr="003C6670">
        <w:rPr>
          <w:rFonts w:eastAsia="Times New Roman"/>
          <w:szCs w:val="24"/>
        </w:rPr>
        <w:t xml:space="preserve"> </w:t>
      </w:r>
    </w:p>
    <w:p w14:paraId="6B948F63" w14:textId="77777777" w:rsidR="00244F6B" w:rsidRDefault="006574B6">
      <w:pPr>
        <w:spacing w:after="0"/>
        <w:jc w:val="both"/>
        <w:rPr>
          <w:rFonts w:eastAsia="Times New Roman"/>
          <w:szCs w:val="24"/>
        </w:rPr>
      </w:pPr>
      <w:r>
        <w:rPr>
          <w:rFonts w:eastAsia="Times New Roman"/>
          <w:szCs w:val="24"/>
        </w:rPr>
        <w:t>Σ</w:t>
      </w:r>
      <w:r w:rsidRPr="003C6670">
        <w:rPr>
          <w:rFonts w:eastAsia="Times New Roman"/>
          <w:szCs w:val="24"/>
        </w:rPr>
        <w:t>ήμερα ε</w:t>
      </w:r>
      <w:r>
        <w:rPr>
          <w:rFonts w:eastAsia="Times New Roman"/>
          <w:szCs w:val="24"/>
        </w:rPr>
        <w:t>ίμαστε</w:t>
      </w:r>
      <w:r w:rsidRPr="003C6670">
        <w:rPr>
          <w:rFonts w:eastAsia="Times New Roman"/>
          <w:szCs w:val="24"/>
        </w:rPr>
        <w:t xml:space="preserve"> στην ευχάριστη θέση να καταργήσουμε το </w:t>
      </w:r>
      <w:r>
        <w:rPr>
          <w:rFonts w:eastAsia="Times New Roman"/>
          <w:szCs w:val="24"/>
        </w:rPr>
        <w:t>τέλος προμηθευτή. Αυτό θα έχει πολλά οφέλη σε όλους, στην ε</w:t>
      </w:r>
      <w:r>
        <w:rPr>
          <w:rFonts w:eastAsia="Times New Roman"/>
          <w:szCs w:val="24"/>
        </w:rPr>
        <w:t xml:space="preserve">ύρυθμη λειτουργία, φυσικά, του </w:t>
      </w:r>
      <w:r w:rsidRPr="003C6670">
        <w:rPr>
          <w:rFonts w:eastAsia="Times New Roman"/>
          <w:szCs w:val="24"/>
        </w:rPr>
        <w:t>ενεργειακ</w:t>
      </w:r>
      <w:r>
        <w:rPr>
          <w:rFonts w:eastAsia="Times New Roman"/>
          <w:szCs w:val="24"/>
        </w:rPr>
        <w:t>ού</w:t>
      </w:r>
      <w:r w:rsidRPr="003C6670">
        <w:rPr>
          <w:rFonts w:eastAsia="Times New Roman"/>
          <w:szCs w:val="24"/>
        </w:rPr>
        <w:t xml:space="preserve"> τομέα</w:t>
      </w:r>
      <w:r>
        <w:rPr>
          <w:rFonts w:eastAsia="Times New Roman"/>
          <w:szCs w:val="24"/>
        </w:rPr>
        <w:t>,</w:t>
      </w:r>
      <w:r w:rsidRPr="003C6670">
        <w:rPr>
          <w:rFonts w:eastAsia="Times New Roman"/>
          <w:szCs w:val="24"/>
        </w:rPr>
        <w:t xml:space="preserve"> στη ΔΕΗ που </w:t>
      </w:r>
      <w:r>
        <w:rPr>
          <w:rFonts w:eastAsia="Times New Roman"/>
          <w:szCs w:val="24"/>
        </w:rPr>
        <w:t xml:space="preserve">θα </w:t>
      </w:r>
      <w:r w:rsidRPr="003C6670">
        <w:rPr>
          <w:rFonts w:eastAsia="Times New Roman"/>
          <w:szCs w:val="24"/>
        </w:rPr>
        <w:t>αποκτήσει μ</w:t>
      </w:r>
      <w:r>
        <w:rPr>
          <w:rFonts w:eastAsia="Times New Roman"/>
          <w:szCs w:val="24"/>
        </w:rPr>
        <w:t xml:space="preserve">ια επιπρόσθετη ρευστότητα 200-225 </w:t>
      </w:r>
      <w:r w:rsidRPr="003C6670">
        <w:rPr>
          <w:rFonts w:eastAsia="Times New Roman"/>
          <w:szCs w:val="24"/>
        </w:rPr>
        <w:t xml:space="preserve">εκατομμύρια </w:t>
      </w:r>
      <w:r>
        <w:rPr>
          <w:rFonts w:eastAsia="Times New Roman"/>
          <w:szCs w:val="24"/>
        </w:rPr>
        <w:t>κ</w:t>
      </w:r>
      <w:r w:rsidRPr="003C6670">
        <w:rPr>
          <w:rFonts w:eastAsia="Times New Roman"/>
          <w:szCs w:val="24"/>
        </w:rPr>
        <w:t>αι φυσικά</w:t>
      </w:r>
      <w:r>
        <w:rPr>
          <w:rFonts w:eastAsia="Times New Roman"/>
          <w:szCs w:val="24"/>
        </w:rPr>
        <w:t xml:space="preserve"> θα δημιουργεί επιπρόσθετη ασφάλεια, επαναλαμβάνω,</w:t>
      </w:r>
      <w:r w:rsidRPr="003C6670">
        <w:rPr>
          <w:rFonts w:eastAsia="Times New Roman"/>
          <w:szCs w:val="24"/>
        </w:rPr>
        <w:t xml:space="preserve"> στον λογαριασμό </w:t>
      </w:r>
      <w:r>
        <w:rPr>
          <w:rFonts w:eastAsia="Times New Roman"/>
          <w:szCs w:val="24"/>
        </w:rPr>
        <w:t xml:space="preserve">του ΕΛΑΠΕ. </w:t>
      </w:r>
    </w:p>
    <w:p w14:paraId="6B948F64" w14:textId="77777777" w:rsidR="00244F6B" w:rsidRDefault="006574B6">
      <w:pPr>
        <w:spacing w:after="0"/>
        <w:jc w:val="both"/>
        <w:rPr>
          <w:rFonts w:eastAsia="Times New Roman"/>
          <w:szCs w:val="24"/>
        </w:rPr>
      </w:pPr>
      <w:r>
        <w:rPr>
          <w:rFonts w:eastAsia="Times New Roman"/>
          <w:szCs w:val="24"/>
        </w:rPr>
        <w:t>Κ</w:t>
      </w:r>
      <w:r w:rsidRPr="003C6670">
        <w:rPr>
          <w:rFonts w:eastAsia="Times New Roman"/>
          <w:szCs w:val="24"/>
        </w:rPr>
        <w:t xml:space="preserve">αταργούμε και το </w:t>
      </w:r>
      <w:r>
        <w:rPr>
          <w:rFonts w:eastAsia="Times New Roman"/>
          <w:szCs w:val="24"/>
        </w:rPr>
        <w:t>τ</w:t>
      </w:r>
      <w:r w:rsidRPr="003C6670">
        <w:rPr>
          <w:rFonts w:eastAsia="Times New Roman"/>
          <w:szCs w:val="24"/>
        </w:rPr>
        <w:t xml:space="preserve">έλος </w:t>
      </w:r>
      <w:r>
        <w:rPr>
          <w:rFonts w:eastAsia="Times New Roman"/>
          <w:szCs w:val="24"/>
        </w:rPr>
        <w:t>λ</w:t>
      </w:r>
      <w:r w:rsidRPr="003C6670">
        <w:rPr>
          <w:rFonts w:eastAsia="Times New Roman"/>
          <w:szCs w:val="24"/>
        </w:rPr>
        <w:t>ιγνίτη</w:t>
      </w:r>
      <w:r>
        <w:rPr>
          <w:rFonts w:eastAsia="Times New Roman"/>
          <w:szCs w:val="24"/>
        </w:rPr>
        <w:t>,</w:t>
      </w:r>
      <w:r w:rsidRPr="003C6670">
        <w:rPr>
          <w:rFonts w:eastAsia="Times New Roman"/>
          <w:szCs w:val="24"/>
        </w:rPr>
        <w:t xml:space="preserve"> το οποίο θεσ</w:t>
      </w:r>
      <w:r w:rsidRPr="003C6670">
        <w:rPr>
          <w:rFonts w:eastAsia="Times New Roman"/>
          <w:szCs w:val="24"/>
        </w:rPr>
        <w:t xml:space="preserve">πίστηκε το </w:t>
      </w:r>
      <w:r>
        <w:rPr>
          <w:rFonts w:eastAsia="Times New Roman"/>
          <w:szCs w:val="24"/>
        </w:rPr>
        <w:t>20</w:t>
      </w:r>
      <w:r w:rsidRPr="003C6670">
        <w:rPr>
          <w:rFonts w:eastAsia="Times New Roman"/>
          <w:szCs w:val="24"/>
        </w:rPr>
        <w:t>12</w:t>
      </w:r>
      <w:r>
        <w:rPr>
          <w:rFonts w:eastAsia="Times New Roman"/>
          <w:szCs w:val="24"/>
        </w:rPr>
        <w:t xml:space="preserve"> και</w:t>
      </w:r>
      <w:r w:rsidRPr="003C6670">
        <w:rPr>
          <w:rFonts w:eastAsia="Times New Roman"/>
          <w:szCs w:val="24"/>
        </w:rPr>
        <w:t xml:space="preserve"> </w:t>
      </w:r>
      <w:r>
        <w:rPr>
          <w:rFonts w:eastAsia="Times New Roman"/>
          <w:szCs w:val="24"/>
        </w:rPr>
        <w:t>α</w:t>
      </w:r>
      <w:r w:rsidRPr="003C6670">
        <w:rPr>
          <w:rFonts w:eastAsia="Times New Roman"/>
          <w:szCs w:val="24"/>
        </w:rPr>
        <w:t xml:space="preserve">ντιστοιχεί σε 2 ευρώ ανά </w:t>
      </w:r>
      <w:r>
        <w:rPr>
          <w:rFonts w:eastAsia="Times New Roman"/>
          <w:szCs w:val="24"/>
          <w:lang w:val="en-US"/>
        </w:rPr>
        <w:t>MWh</w:t>
      </w:r>
      <w:r>
        <w:rPr>
          <w:rFonts w:eastAsia="Times New Roman"/>
          <w:szCs w:val="24"/>
        </w:rPr>
        <w:t>.</w:t>
      </w:r>
      <w:r w:rsidRPr="003C6670">
        <w:rPr>
          <w:rFonts w:eastAsia="Times New Roman"/>
          <w:szCs w:val="24"/>
        </w:rPr>
        <w:t xml:space="preserve"> </w:t>
      </w:r>
    </w:p>
    <w:p w14:paraId="6B948F65" w14:textId="77777777" w:rsidR="00244F6B" w:rsidRDefault="006574B6">
      <w:pPr>
        <w:spacing w:after="0"/>
        <w:jc w:val="both"/>
        <w:rPr>
          <w:rFonts w:eastAsia="Times New Roman"/>
          <w:szCs w:val="24"/>
        </w:rPr>
      </w:pPr>
      <w:r>
        <w:rPr>
          <w:rFonts w:eastAsia="Times New Roman"/>
          <w:szCs w:val="24"/>
        </w:rPr>
        <w:t>Τ</w:t>
      </w:r>
      <w:r w:rsidRPr="003C6670">
        <w:rPr>
          <w:rFonts w:eastAsia="Times New Roman"/>
          <w:szCs w:val="24"/>
        </w:rPr>
        <w:t>αυτόχρονα</w:t>
      </w:r>
      <w:r>
        <w:rPr>
          <w:rFonts w:eastAsia="Times New Roman"/>
          <w:szCs w:val="24"/>
        </w:rPr>
        <w:t>, προχωράμε σε μι</w:t>
      </w:r>
      <w:r w:rsidRPr="003C6670">
        <w:rPr>
          <w:rFonts w:eastAsia="Times New Roman"/>
          <w:szCs w:val="24"/>
        </w:rPr>
        <w:t>α ακόμα ρύθμιση που αφορά το σχήμα των μειωμένων χρεώσεων του ΕΤΜΕΑΡ</w:t>
      </w:r>
      <w:r>
        <w:rPr>
          <w:rFonts w:eastAsia="Times New Roman"/>
          <w:szCs w:val="24"/>
        </w:rPr>
        <w:t>.</w:t>
      </w:r>
      <w:r w:rsidRPr="003C6670">
        <w:rPr>
          <w:rFonts w:eastAsia="Times New Roman"/>
          <w:szCs w:val="24"/>
        </w:rPr>
        <w:t xml:space="preserve"> Κατά σύμπτωση</w:t>
      </w:r>
      <w:r>
        <w:rPr>
          <w:rFonts w:eastAsia="Times New Roman"/>
          <w:szCs w:val="24"/>
        </w:rPr>
        <w:t>,</w:t>
      </w:r>
      <w:r w:rsidRPr="003C6670">
        <w:rPr>
          <w:rFonts w:eastAsia="Times New Roman"/>
          <w:szCs w:val="24"/>
        </w:rPr>
        <w:t xml:space="preserve"> </w:t>
      </w:r>
      <w:r>
        <w:rPr>
          <w:rFonts w:eastAsia="Times New Roman"/>
          <w:szCs w:val="24"/>
        </w:rPr>
        <w:t>σ</w:t>
      </w:r>
      <w:r w:rsidRPr="003C6670">
        <w:rPr>
          <w:rFonts w:eastAsia="Times New Roman"/>
          <w:szCs w:val="24"/>
        </w:rPr>
        <w:t xml:space="preserve">ήμερα ήρθε η έγκριση από την </w:t>
      </w:r>
      <w:r>
        <w:rPr>
          <w:rFonts w:eastAsia="Times New Roman"/>
          <w:szCs w:val="24"/>
        </w:rPr>
        <w:t>Κ</w:t>
      </w:r>
      <w:r w:rsidRPr="003C6670">
        <w:rPr>
          <w:rFonts w:eastAsia="Times New Roman"/>
          <w:szCs w:val="24"/>
        </w:rPr>
        <w:t>ομισιόν του σχήματός του ΕΤΜΕΑΡ</w:t>
      </w:r>
      <w:r>
        <w:rPr>
          <w:rFonts w:eastAsia="Times New Roman"/>
          <w:szCs w:val="24"/>
        </w:rPr>
        <w:t>.</w:t>
      </w:r>
      <w:r w:rsidRPr="003C6670">
        <w:rPr>
          <w:rFonts w:eastAsia="Times New Roman"/>
          <w:szCs w:val="24"/>
        </w:rPr>
        <w:t xml:space="preserve"> Άρα</w:t>
      </w:r>
      <w:r>
        <w:rPr>
          <w:rFonts w:eastAsia="Times New Roman"/>
          <w:szCs w:val="24"/>
        </w:rPr>
        <w:t>,</w:t>
      </w:r>
      <w:r w:rsidRPr="003C6670">
        <w:rPr>
          <w:rFonts w:eastAsia="Times New Roman"/>
          <w:szCs w:val="24"/>
        </w:rPr>
        <w:t xml:space="preserve"> αυτό το οποίο ψηφίζουμε </w:t>
      </w:r>
      <w:r>
        <w:rPr>
          <w:rFonts w:eastAsia="Times New Roman"/>
          <w:szCs w:val="24"/>
        </w:rPr>
        <w:t>θα ισχύσει από 1-1-2019.</w:t>
      </w:r>
      <w:r w:rsidRPr="003C6670">
        <w:rPr>
          <w:rFonts w:eastAsia="Times New Roman"/>
          <w:szCs w:val="24"/>
        </w:rPr>
        <w:t xml:space="preserve"> </w:t>
      </w:r>
      <w:r>
        <w:rPr>
          <w:rFonts w:eastAsia="Times New Roman"/>
          <w:szCs w:val="24"/>
        </w:rPr>
        <w:t>Ήρθε σήμερα η έγκριση</w:t>
      </w:r>
      <w:r w:rsidRPr="003E3B11">
        <w:rPr>
          <w:rFonts w:eastAsia="Times New Roman"/>
          <w:szCs w:val="24"/>
        </w:rPr>
        <w:t xml:space="preserve"> </w:t>
      </w:r>
      <w:r>
        <w:rPr>
          <w:rFonts w:eastAsia="Times New Roman"/>
          <w:szCs w:val="24"/>
        </w:rPr>
        <w:t xml:space="preserve">για </w:t>
      </w:r>
      <w:r w:rsidRPr="003C6670">
        <w:rPr>
          <w:rFonts w:eastAsia="Times New Roman"/>
          <w:szCs w:val="24"/>
        </w:rPr>
        <w:t>το νέο σχήμα του ΕΤΜΕΑΡ</w:t>
      </w:r>
      <w:r>
        <w:rPr>
          <w:rFonts w:eastAsia="Times New Roman"/>
          <w:szCs w:val="24"/>
        </w:rPr>
        <w:t xml:space="preserve"> -</w:t>
      </w:r>
      <w:r w:rsidRPr="003C6670">
        <w:rPr>
          <w:rFonts w:eastAsia="Times New Roman"/>
          <w:szCs w:val="24"/>
        </w:rPr>
        <w:t xml:space="preserve">την καταθέτω και </w:t>
      </w:r>
      <w:r>
        <w:rPr>
          <w:rFonts w:eastAsia="Times New Roman"/>
          <w:szCs w:val="24"/>
        </w:rPr>
        <w:t>για τα Π</w:t>
      </w:r>
      <w:r w:rsidRPr="003C6670">
        <w:rPr>
          <w:rFonts w:eastAsia="Times New Roman"/>
          <w:szCs w:val="24"/>
        </w:rPr>
        <w:t>ρακτικά</w:t>
      </w:r>
      <w:r>
        <w:rPr>
          <w:rFonts w:eastAsia="Times New Roman"/>
          <w:szCs w:val="24"/>
        </w:rPr>
        <w:t>-,</w:t>
      </w:r>
      <w:r w:rsidRPr="003C6670">
        <w:rPr>
          <w:rFonts w:eastAsia="Times New Roman"/>
          <w:szCs w:val="24"/>
        </w:rPr>
        <w:t xml:space="preserve"> το οποίο διατηρεί </w:t>
      </w:r>
      <w:r>
        <w:rPr>
          <w:rFonts w:eastAsia="Times New Roman"/>
          <w:szCs w:val="24"/>
        </w:rPr>
        <w:t xml:space="preserve">ένα ειδικό </w:t>
      </w:r>
      <w:r w:rsidRPr="003C6670">
        <w:rPr>
          <w:rFonts w:eastAsia="Times New Roman"/>
          <w:szCs w:val="24"/>
        </w:rPr>
        <w:t xml:space="preserve">καθεστώς ενίσχυσης μειωμένου </w:t>
      </w:r>
      <w:r>
        <w:rPr>
          <w:rFonts w:eastAsia="Times New Roman"/>
          <w:szCs w:val="24"/>
        </w:rPr>
        <w:t>ΕΤΜΕΑΡ</w:t>
      </w:r>
      <w:r w:rsidRPr="003C6670">
        <w:rPr>
          <w:rFonts w:eastAsia="Times New Roman"/>
          <w:szCs w:val="24"/>
        </w:rPr>
        <w:t xml:space="preserve"> για ένα με</w:t>
      </w:r>
      <w:r w:rsidRPr="003C6670">
        <w:rPr>
          <w:rFonts w:eastAsia="Times New Roman"/>
          <w:szCs w:val="24"/>
        </w:rPr>
        <w:lastRenderedPageBreak/>
        <w:t>γάλο μέρος του παραγωγικού τομέα της χώρας</w:t>
      </w:r>
      <w:r>
        <w:rPr>
          <w:rFonts w:eastAsia="Times New Roman"/>
          <w:szCs w:val="24"/>
        </w:rPr>
        <w:t>,</w:t>
      </w:r>
      <w:r w:rsidRPr="003C6670">
        <w:rPr>
          <w:rFonts w:eastAsia="Times New Roman"/>
          <w:szCs w:val="24"/>
        </w:rPr>
        <w:t xml:space="preserve"> α</w:t>
      </w:r>
      <w:r w:rsidRPr="003C6670">
        <w:rPr>
          <w:rFonts w:eastAsia="Times New Roman"/>
          <w:szCs w:val="24"/>
        </w:rPr>
        <w:t>γρότες</w:t>
      </w:r>
      <w:r>
        <w:rPr>
          <w:rFonts w:eastAsia="Times New Roman"/>
          <w:szCs w:val="24"/>
        </w:rPr>
        <w:t>,</w:t>
      </w:r>
      <w:r w:rsidRPr="003C6670">
        <w:rPr>
          <w:rFonts w:eastAsia="Times New Roman"/>
          <w:szCs w:val="24"/>
        </w:rPr>
        <w:t xml:space="preserve"> βιομηχανίες </w:t>
      </w:r>
      <w:r>
        <w:rPr>
          <w:rFonts w:eastAsia="Times New Roman"/>
          <w:szCs w:val="24"/>
        </w:rPr>
        <w:t>κ</w:t>
      </w:r>
      <w:r w:rsidRPr="00C73BD9">
        <w:rPr>
          <w:rFonts w:eastAsia="Times New Roman"/>
          <w:szCs w:val="24"/>
        </w:rPr>
        <w:t>.</w:t>
      </w:r>
      <w:r>
        <w:rPr>
          <w:rFonts w:eastAsia="Times New Roman"/>
          <w:szCs w:val="24"/>
        </w:rPr>
        <w:t>λπ</w:t>
      </w:r>
      <w:r w:rsidRPr="00C73BD9">
        <w:rPr>
          <w:rFonts w:eastAsia="Times New Roman"/>
          <w:szCs w:val="24"/>
        </w:rPr>
        <w:t>.</w:t>
      </w:r>
      <w:r>
        <w:rPr>
          <w:rFonts w:eastAsia="Times New Roman"/>
          <w:szCs w:val="24"/>
        </w:rPr>
        <w:t>. Το</w:t>
      </w:r>
      <w:r w:rsidRPr="003C6670">
        <w:rPr>
          <w:rFonts w:eastAsia="Times New Roman"/>
          <w:szCs w:val="24"/>
        </w:rPr>
        <w:t xml:space="preserve"> νέο σχήμα </w:t>
      </w:r>
      <w:r>
        <w:rPr>
          <w:rFonts w:eastAsia="Times New Roman"/>
          <w:szCs w:val="24"/>
        </w:rPr>
        <w:t>αυτό</w:t>
      </w:r>
      <w:r w:rsidRPr="003C6670">
        <w:rPr>
          <w:rFonts w:eastAsia="Times New Roman"/>
          <w:szCs w:val="24"/>
        </w:rPr>
        <w:t xml:space="preserve"> εγκρίνεται με τη ρύθμιση που κάνου</w:t>
      </w:r>
      <w:r>
        <w:rPr>
          <w:rFonts w:eastAsia="Times New Roman"/>
          <w:szCs w:val="24"/>
        </w:rPr>
        <w:t>με</w:t>
      </w:r>
      <w:r w:rsidRPr="003C6670">
        <w:rPr>
          <w:rFonts w:eastAsia="Times New Roman"/>
          <w:szCs w:val="24"/>
        </w:rPr>
        <w:t xml:space="preserve"> σήμερα</w:t>
      </w:r>
      <w:r>
        <w:rPr>
          <w:rFonts w:eastAsia="Times New Roman"/>
          <w:szCs w:val="24"/>
        </w:rPr>
        <w:t>.</w:t>
      </w:r>
      <w:r w:rsidRPr="003C6670">
        <w:rPr>
          <w:rFonts w:eastAsia="Times New Roman"/>
          <w:szCs w:val="24"/>
        </w:rPr>
        <w:t xml:space="preserve"> </w:t>
      </w:r>
      <w:r>
        <w:rPr>
          <w:rFonts w:eastAsia="Times New Roman"/>
          <w:szCs w:val="24"/>
        </w:rPr>
        <w:t>Θ</w:t>
      </w:r>
      <w:r w:rsidRPr="003C6670">
        <w:rPr>
          <w:rFonts w:eastAsia="Times New Roman"/>
          <w:szCs w:val="24"/>
        </w:rPr>
        <w:t xml:space="preserve">α βγει η επίσημη υπουργική απόφαση αμέσως </w:t>
      </w:r>
      <w:r>
        <w:rPr>
          <w:rFonts w:eastAsia="Times New Roman"/>
          <w:szCs w:val="24"/>
        </w:rPr>
        <w:t xml:space="preserve">τις </w:t>
      </w:r>
      <w:r w:rsidRPr="003C6670">
        <w:rPr>
          <w:rFonts w:eastAsia="Times New Roman"/>
          <w:szCs w:val="24"/>
        </w:rPr>
        <w:t xml:space="preserve">επόμενες μέρες μετά την έγκριση για να λυθεί το θέμα </w:t>
      </w:r>
      <w:r>
        <w:rPr>
          <w:rFonts w:eastAsia="Times New Roman"/>
          <w:szCs w:val="24"/>
        </w:rPr>
        <w:t xml:space="preserve">αυτό. </w:t>
      </w:r>
    </w:p>
    <w:p w14:paraId="6B948F66" w14:textId="77777777" w:rsidR="00244F6B" w:rsidRDefault="006574B6">
      <w:pPr>
        <w:spacing w:after="0"/>
        <w:jc w:val="both"/>
        <w:rPr>
          <w:rFonts w:eastAsia="Times New Roman"/>
          <w:szCs w:val="24"/>
        </w:rPr>
      </w:pPr>
      <w:r>
        <w:rPr>
          <w:rFonts w:eastAsia="Times New Roman"/>
          <w:szCs w:val="24"/>
        </w:rPr>
        <w:t xml:space="preserve">(Στο σημείο αυτό ο Υπουργός </w:t>
      </w:r>
      <w:r w:rsidRPr="00404E28">
        <w:rPr>
          <w:rFonts w:eastAsia="Times New Roman"/>
          <w:szCs w:val="24"/>
        </w:rPr>
        <w:t xml:space="preserve">κ. </w:t>
      </w:r>
      <w:r>
        <w:rPr>
          <w:rFonts w:eastAsia="Times New Roman"/>
          <w:szCs w:val="24"/>
        </w:rPr>
        <w:t>Γεώργιος Σταθάκης</w:t>
      </w:r>
      <w:r w:rsidRPr="00404E28">
        <w:rPr>
          <w:rFonts w:eastAsia="Times New Roman"/>
          <w:szCs w:val="24"/>
        </w:rPr>
        <w:t xml:space="preserve"> καταθέτει </w:t>
      </w:r>
      <w:r w:rsidRPr="00404E28">
        <w:rPr>
          <w:rFonts w:eastAsia="Times New Roman"/>
          <w:szCs w:val="24"/>
        </w:rPr>
        <w:t>για τα Πρακτικά τ</w:t>
      </w:r>
      <w:r>
        <w:rPr>
          <w:rFonts w:eastAsia="Times New Roman"/>
          <w:szCs w:val="24"/>
        </w:rPr>
        <w:t>ο προαναφερθέν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 xml:space="preserve">ο βρίσκεται </w:t>
      </w:r>
      <w:r w:rsidRPr="00404E28">
        <w:rPr>
          <w:rFonts w:eastAsia="Times New Roman"/>
          <w:szCs w:val="24"/>
        </w:rPr>
        <w:t xml:space="preserve">στο </w:t>
      </w:r>
      <w:r>
        <w:rPr>
          <w:rFonts w:eastAsia="Times New Roman"/>
          <w:szCs w:val="24"/>
        </w:rPr>
        <w:t>α</w:t>
      </w:r>
      <w:r w:rsidRPr="00404E28">
        <w:rPr>
          <w:rFonts w:eastAsia="Times New Roman"/>
          <w:szCs w:val="24"/>
        </w:rPr>
        <w:t xml:space="preserve">ρχείο </w:t>
      </w:r>
      <w:r w:rsidRPr="00404E28">
        <w:rPr>
          <w:rFonts w:eastAsia="Times New Roman"/>
          <w:szCs w:val="24"/>
        </w:rPr>
        <w:t>του Τμήματος Γραμματείας της Διεύθυνσης Στενογραφίας και Πρακτικών της Βουλής)</w:t>
      </w:r>
    </w:p>
    <w:p w14:paraId="6B948F67" w14:textId="77777777" w:rsidR="00244F6B" w:rsidRDefault="006574B6">
      <w:pPr>
        <w:spacing w:after="0"/>
        <w:jc w:val="both"/>
        <w:rPr>
          <w:rFonts w:eastAsia="Times New Roman"/>
          <w:szCs w:val="24"/>
        </w:rPr>
      </w:pPr>
      <w:r>
        <w:rPr>
          <w:rFonts w:eastAsia="Times New Roman"/>
          <w:szCs w:val="24"/>
        </w:rPr>
        <w:t>Τ</w:t>
      </w:r>
      <w:r w:rsidRPr="003C6670">
        <w:rPr>
          <w:rFonts w:eastAsia="Times New Roman"/>
          <w:szCs w:val="24"/>
        </w:rPr>
        <w:t>ώρα</w:t>
      </w:r>
      <w:r>
        <w:rPr>
          <w:rFonts w:eastAsia="Times New Roman"/>
          <w:szCs w:val="24"/>
        </w:rPr>
        <w:t>,</w:t>
      </w:r>
      <w:r w:rsidRPr="003C6670">
        <w:rPr>
          <w:rFonts w:eastAsia="Times New Roman"/>
          <w:szCs w:val="24"/>
        </w:rPr>
        <w:t xml:space="preserve"> το Εθνικό Ταμείο Δίκαιης Μετάβασης </w:t>
      </w:r>
      <w:r>
        <w:rPr>
          <w:rFonts w:eastAsia="Times New Roman"/>
          <w:szCs w:val="24"/>
        </w:rPr>
        <w:t xml:space="preserve">είναι το </w:t>
      </w:r>
      <w:r w:rsidRPr="003C6670">
        <w:rPr>
          <w:rFonts w:eastAsia="Times New Roman"/>
          <w:szCs w:val="24"/>
        </w:rPr>
        <w:t>τρίτο θέμα που εισάγουμε</w:t>
      </w:r>
      <w:r>
        <w:rPr>
          <w:rFonts w:eastAsia="Times New Roman"/>
          <w:szCs w:val="24"/>
        </w:rPr>
        <w:t>.</w:t>
      </w:r>
      <w:r w:rsidRPr="003C6670">
        <w:rPr>
          <w:rFonts w:eastAsia="Times New Roman"/>
          <w:szCs w:val="24"/>
        </w:rPr>
        <w:t xml:space="preserve"> </w:t>
      </w:r>
      <w:r>
        <w:rPr>
          <w:rFonts w:eastAsia="Times New Roman"/>
          <w:szCs w:val="24"/>
        </w:rPr>
        <w:t>Ε</w:t>
      </w:r>
      <w:r w:rsidRPr="003C6670">
        <w:rPr>
          <w:rFonts w:eastAsia="Times New Roman"/>
          <w:szCs w:val="24"/>
        </w:rPr>
        <w:t>δώ</w:t>
      </w:r>
      <w:r>
        <w:rPr>
          <w:rFonts w:eastAsia="Times New Roman"/>
          <w:szCs w:val="24"/>
        </w:rPr>
        <w:t>,</w:t>
      </w:r>
      <w:r w:rsidRPr="003C6670">
        <w:rPr>
          <w:rFonts w:eastAsia="Times New Roman"/>
          <w:szCs w:val="24"/>
        </w:rPr>
        <w:t xml:space="preserve"> όπως ξέρετε</w:t>
      </w:r>
      <w:r>
        <w:rPr>
          <w:rFonts w:eastAsia="Times New Roman"/>
          <w:szCs w:val="24"/>
        </w:rPr>
        <w:t>,</w:t>
      </w:r>
      <w:r w:rsidRPr="003C6670">
        <w:rPr>
          <w:rFonts w:eastAsia="Times New Roman"/>
          <w:szCs w:val="24"/>
        </w:rPr>
        <w:t xml:space="preserve"> αφορά την χρηματοδότησ</w:t>
      </w:r>
      <w:r>
        <w:rPr>
          <w:rFonts w:eastAsia="Times New Roman"/>
          <w:szCs w:val="24"/>
        </w:rPr>
        <w:t>ή</w:t>
      </w:r>
      <w:r w:rsidRPr="003C6670">
        <w:rPr>
          <w:rFonts w:eastAsia="Times New Roman"/>
          <w:szCs w:val="24"/>
        </w:rPr>
        <w:t xml:space="preserve"> του</w:t>
      </w:r>
      <w:r>
        <w:rPr>
          <w:rFonts w:eastAsia="Times New Roman"/>
          <w:szCs w:val="24"/>
        </w:rPr>
        <w:t>.</w:t>
      </w:r>
      <w:r w:rsidRPr="003C6670">
        <w:rPr>
          <w:rFonts w:eastAsia="Times New Roman"/>
          <w:szCs w:val="24"/>
        </w:rPr>
        <w:t xml:space="preserve"> </w:t>
      </w:r>
      <w:r>
        <w:rPr>
          <w:rFonts w:eastAsia="Times New Roman"/>
          <w:szCs w:val="24"/>
        </w:rPr>
        <w:t>Δ</w:t>
      </w:r>
      <w:r w:rsidRPr="003C6670">
        <w:rPr>
          <w:rFonts w:eastAsia="Times New Roman"/>
          <w:szCs w:val="24"/>
        </w:rPr>
        <w:t>εν είν</w:t>
      </w:r>
      <w:r>
        <w:rPr>
          <w:rFonts w:eastAsia="Times New Roman"/>
          <w:szCs w:val="24"/>
        </w:rPr>
        <w:t xml:space="preserve">αι το μοναδικό εργαλείο για την </w:t>
      </w:r>
      <w:proofErr w:type="spellStart"/>
      <w:r>
        <w:rPr>
          <w:rFonts w:eastAsia="Times New Roman"/>
          <w:szCs w:val="24"/>
        </w:rPr>
        <w:t>μεταλιγνιτική</w:t>
      </w:r>
      <w:proofErr w:type="spellEnd"/>
      <w:r>
        <w:rPr>
          <w:rFonts w:eastAsia="Times New Roman"/>
          <w:szCs w:val="24"/>
        </w:rPr>
        <w:t xml:space="preserve"> </w:t>
      </w:r>
      <w:r w:rsidRPr="003C6670">
        <w:rPr>
          <w:rFonts w:eastAsia="Times New Roman"/>
          <w:szCs w:val="24"/>
        </w:rPr>
        <w:t>περίοδο</w:t>
      </w:r>
      <w:r>
        <w:rPr>
          <w:rFonts w:eastAsia="Times New Roman"/>
          <w:szCs w:val="24"/>
        </w:rPr>
        <w:t>,</w:t>
      </w:r>
      <w:r w:rsidRPr="003C6670">
        <w:rPr>
          <w:rFonts w:eastAsia="Times New Roman"/>
          <w:szCs w:val="24"/>
        </w:rPr>
        <w:t xml:space="preserve"> </w:t>
      </w:r>
      <w:r>
        <w:rPr>
          <w:rFonts w:eastAsia="Times New Roman"/>
          <w:szCs w:val="24"/>
        </w:rPr>
        <w:t>ε</w:t>
      </w:r>
      <w:r w:rsidRPr="003C6670">
        <w:rPr>
          <w:rFonts w:eastAsia="Times New Roman"/>
          <w:szCs w:val="24"/>
        </w:rPr>
        <w:t>ίναι ένα σημαντικό</w:t>
      </w:r>
      <w:r>
        <w:rPr>
          <w:rFonts w:eastAsia="Times New Roman"/>
          <w:szCs w:val="24"/>
        </w:rPr>
        <w:t>,</w:t>
      </w:r>
      <w:r w:rsidRPr="003C6670">
        <w:rPr>
          <w:rFonts w:eastAsia="Times New Roman"/>
          <w:szCs w:val="24"/>
        </w:rPr>
        <w:t xml:space="preserve"> </w:t>
      </w:r>
      <w:r>
        <w:rPr>
          <w:rFonts w:eastAsia="Times New Roman"/>
          <w:szCs w:val="24"/>
        </w:rPr>
        <w:t>όμως,</w:t>
      </w:r>
      <w:r w:rsidRPr="003C6670">
        <w:rPr>
          <w:rFonts w:eastAsia="Times New Roman"/>
          <w:szCs w:val="24"/>
        </w:rPr>
        <w:t xml:space="preserve"> βήμα</w:t>
      </w:r>
      <w:r>
        <w:rPr>
          <w:rFonts w:eastAsia="Times New Roman"/>
          <w:szCs w:val="24"/>
        </w:rPr>
        <w:t>.</w:t>
      </w:r>
      <w:r w:rsidRPr="003C6670">
        <w:rPr>
          <w:rFonts w:eastAsia="Times New Roman"/>
          <w:szCs w:val="24"/>
        </w:rPr>
        <w:t xml:space="preserve"> </w:t>
      </w:r>
      <w:r>
        <w:rPr>
          <w:rFonts w:eastAsia="Times New Roman"/>
          <w:szCs w:val="24"/>
        </w:rPr>
        <w:t>Υ</w:t>
      </w:r>
      <w:r w:rsidRPr="003C6670">
        <w:rPr>
          <w:rFonts w:eastAsia="Times New Roman"/>
          <w:szCs w:val="24"/>
        </w:rPr>
        <w:t>πενθυμίζ</w:t>
      </w:r>
      <w:r>
        <w:rPr>
          <w:rFonts w:eastAsia="Times New Roman"/>
          <w:szCs w:val="24"/>
        </w:rPr>
        <w:t>ω</w:t>
      </w:r>
      <w:r w:rsidRPr="003C6670">
        <w:rPr>
          <w:rFonts w:eastAsia="Times New Roman"/>
          <w:szCs w:val="24"/>
        </w:rPr>
        <w:t xml:space="preserve"> ότι με βάση τις ρυθμίσεις που υπάρχουν εδώ</w:t>
      </w:r>
      <w:r>
        <w:rPr>
          <w:rFonts w:eastAsia="Times New Roman"/>
          <w:szCs w:val="24"/>
        </w:rPr>
        <w:t>,</w:t>
      </w:r>
      <w:r w:rsidRPr="003C6670">
        <w:rPr>
          <w:rFonts w:eastAsia="Times New Roman"/>
          <w:szCs w:val="24"/>
        </w:rPr>
        <w:t xml:space="preserve"> θα δημιουργηθεί ένα αποθεματικό με βάση </w:t>
      </w:r>
      <w:r>
        <w:rPr>
          <w:rFonts w:eastAsia="Times New Roman"/>
          <w:szCs w:val="24"/>
        </w:rPr>
        <w:t>το 6%</w:t>
      </w:r>
      <w:r w:rsidRPr="003C6670">
        <w:rPr>
          <w:rFonts w:eastAsia="Times New Roman"/>
          <w:szCs w:val="24"/>
        </w:rPr>
        <w:t xml:space="preserve"> περίπου της τάξης </w:t>
      </w:r>
      <w:r>
        <w:rPr>
          <w:rFonts w:eastAsia="Times New Roman"/>
          <w:szCs w:val="24"/>
        </w:rPr>
        <w:t>τ</w:t>
      </w:r>
      <w:r w:rsidRPr="003C6670">
        <w:rPr>
          <w:rFonts w:eastAsia="Times New Roman"/>
          <w:szCs w:val="24"/>
        </w:rPr>
        <w:t>ων 60</w:t>
      </w:r>
      <w:r>
        <w:rPr>
          <w:rFonts w:eastAsia="Times New Roman"/>
          <w:szCs w:val="24"/>
        </w:rPr>
        <w:t xml:space="preserve"> εκατο</w:t>
      </w:r>
      <w:r>
        <w:rPr>
          <w:rFonts w:eastAsia="Times New Roman"/>
          <w:szCs w:val="24"/>
        </w:rPr>
        <w:t>μμυρίων την πρώτη τριετία.</w:t>
      </w:r>
    </w:p>
    <w:p w14:paraId="6B948F68" w14:textId="77777777" w:rsidR="00244F6B" w:rsidRDefault="006574B6">
      <w:pPr>
        <w:spacing w:after="0"/>
        <w:jc w:val="both"/>
        <w:rPr>
          <w:rFonts w:eastAsia="Times New Roman" w:cs="Times New Roman"/>
          <w:szCs w:val="24"/>
        </w:rPr>
      </w:pPr>
      <w:r>
        <w:rPr>
          <w:rFonts w:eastAsia="Times New Roman" w:cs="Times New Roman"/>
          <w:szCs w:val="24"/>
        </w:rPr>
        <w:t xml:space="preserve">Σε άλλα σημεία των άρθρων θα ήθελα να σταθώ για την εξομοίωση του 3% των </w:t>
      </w:r>
      <w:proofErr w:type="spellStart"/>
      <w:r>
        <w:rPr>
          <w:rFonts w:eastAsia="Times New Roman" w:cs="Times New Roman"/>
          <w:szCs w:val="24"/>
        </w:rPr>
        <w:t>φωτοβολταϊκών</w:t>
      </w:r>
      <w:proofErr w:type="spellEnd"/>
      <w:r>
        <w:rPr>
          <w:rFonts w:eastAsia="Times New Roman" w:cs="Times New Roman"/>
          <w:szCs w:val="24"/>
        </w:rPr>
        <w:t xml:space="preserve"> με τα μεγάλα αιολικά </w:t>
      </w:r>
      <w:r>
        <w:rPr>
          <w:rFonts w:eastAsia="Times New Roman" w:cs="Times New Roman"/>
          <w:szCs w:val="24"/>
        </w:rPr>
        <w:lastRenderedPageBreak/>
        <w:t>πάρκα. Είναι μία ρύθμιση την οποία εισάγουμε. Άρα</w:t>
      </w:r>
      <w:r w:rsidRPr="00E778F0">
        <w:rPr>
          <w:rFonts w:eastAsia="Times New Roman" w:cs="Times New Roman"/>
          <w:szCs w:val="24"/>
        </w:rPr>
        <w:t>,</w:t>
      </w:r>
      <w:r>
        <w:rPr>
          <w:rFonts w:eastAsia="Times New Roman" w:cs="Times New Roman"/>
          <w:szCs w:val="24"/>
        </w:rPr>
        <w:t xml:space="preserve"> και τα μεγάλα </w:t>
      </w:r>
      <w:proofErr w:type="spellStart"/>
      <w:r>
        <w:rPr>
          <w:rFonts w:eastAsia="Times New Roman" w:cs="Times New Roman"/>
          <w:szCs w:val="24"/>
        </w:rPr>
        <w:t>φωτοβολταϊκά</w:t>
      </w:r>
      <w:proofErr w:type="spellEnd"/>
      <w:r>
        <w:rPr>
          <w:rFonts w:eastAsia="Times New Roman" w:cs="Times New Roman"/>
          <w:szCs w:val="24"/>
        </w:rPr>
        <w:t xml:space="preserve"> θα πληρώνουν 3% για τις τοπικές κοινωνίες α</w:t>
      </w:r>
      <w:r>
        <w:rPr>
          <w:rFonts w:eastAsia="Times New Roman" w:cs="Times New Roman"/>
          <w:szCs w:val="24"/>
        </w:rPr>
        <w:t xml:space="preserve">κριβώς διατηρώντας ίσο ανταγωνισμό κυρίως στους διαγωνισμούς, που υπενθυμίζω είναι χωριστά αιολικά και χωριστά </w:t>
      </w:r>
      <w:proofErr w:type="spellStart"/>
      <w:r>
        <w:rPr>
          <w:rFonts w:eastAsia="Times New Roman" w:cs="Times New Roman"/>
          <w:szCs w:val="24"/>
        </w:rPr>
        <w:t>φωτοβολταϊκά</w:t>
      </w:r>
      <w:proofErr w:type="spellEnd"/>
      <w:r>
        <w:rPr>
          <w:rFonts w:eastAsia="Times New Roman" w:cs="Times New Roman"/>
          <w:szCs w:val="24"/>
        </w:rPr>
        <w:t xml:space="preserve">, αλλά τώρα πια είναι και κοινοί διαγωνισμοί ανεξαρτήτως αν είναι </w:t>
      </w:r>
      <w:proofErr w:type="spellStart"/>
      <w:r>
        <w:rPr>
          <w:rFonts w:eastAsia="Times New Roman" w:cs="Times New Roman"/>
          <w:szCs w:val="24"/>
        </w:rPr>
        <w:t>φωτοβολταϊκά</w:t>
      </w:r>
      <w:proofErr w:type="spellEnd"/>
      <w:r>
        <w:rPr>
          <w:rFonts w:eastAsia="Times New Roman" w:cs="Times New Roman"/>
          <w:szCs w:val="24"/>
        </w:rPr>
        <w:t xml:space="preserve"> ή αιολικά. Άρα</w:t>
      </w:r>
      <w:r w:rsidRPr="00E778F0">
        <w:rPr>
          <w:rFonts w:eastAsia="Times New Roman" w:cs="Times New Roman"/>
          <w:szCs w:val="24"/>
        </w:rPr>
        <w:t>,</w:t>
      </w:r>
      <w:r>
        <w:rPr>
          <w:rFonts w:eastAsia="Times New Roman" w:cs="Times New Roman"/>
          <w:szCs w:val="24"/>
        </w:rPr>
        <w:t xml:space="preserve"> το 3% αποτελεί ίση αντιμετώπιση των δύ</w:t>
      </w:r>
      <w:r>
        <w:rPr>
          <w:rFonts w:eastAsia="Times New Roman" w:cs="Times New Roman"/>
          <w:szCs w:val="24"/>
        </w:rPr>
        <w:t>ο τεχνολογιών.</w:t>
      </w:r>
    </w:p>
    <w:p w14:paraId="6B948F69" w14:textId="77777777" w:rsidR="00244F6B" w:rsidRDefault="006574B6">
      <w:pPr>
        <w:spacing w:after="0"/>
        <w:jc w:val="both"/>
        <w:rPr>
          <w:rFonts w:eastAsia="Times New Roman" w:cs="Times New Roman"/>
          <w:szCs w:val="24"/>
        </w:rPr>
      </w:pPr>
      <w:r>
        <w:rPr>
          <w:rFonts w:eastAsia="Times New Roman" w:cs="Times New Roman"/>
          <w:szCs w:val="24"/>
        </w:rPr>
        <w:t>Υπάρχουν διάφορες παρατάσεις ρυθμίσεων, που αφορούν τον ενεργειακό τομέα. Δεν θα σταθώ σε αυτές. Στους κατ’ επάγγελμα αγρότες δίνεται μικρή παράταση. Επαναλαμβάνω ότι έχουν πάρει ήδη μεγάλη παράταση. Οι αγρότες θέλουν ένα «κλικ» να κάνουν γι</w:t>
      </w:r>
      <w:r>
        <w:rPr>
          <w:rFonts w:eastAsia="Times New Roman" w:cs="Times New Roman"/>
          <w:szCs w:val="24"/>
        </w:rPr>
        <w:t>α να παίρνουν τις αποζημιώσεις τους. Πρέπει να το κάνουν. Υπενθυμίζω ότι δεν πρέπει να δοθεί άλλη παράταση. Είναι ένα σημείο κομβικό. Έχουν πάρει αρκετές παρατάσεις. Εάν υπάρχουν θέματα, αυτά πλέον πρέπει να αντιμετωπιστούν άμεσα. Δεν υπάρχει δυνατότητα πε</w:t>
      </w:r>
      <w:r>
        <w:rPr>
          <w:rFonts w:eastAsia="Times New Roman" w:cs="Times New Roman"/>
          <w:szCs w:val="24"/>
        </w:rPr>
        <w:t>ραιτέρω παρατάσεων.</w:t>
      </w:r>
    </w:p>
    <w:p w14:paraId="6B948F6A" w14:textId="77777777" w:rsidR="00244F6B" w:rsidRDefault="006574B6">
      <w:pPr>
        <w:spacing w:after="0"/>
        <w:jc w:val="both"/>
        <w:rPr>
          <w:rFonts w:eastAsia="Times New Roman" w:cs="Times New Roman"/>
          <w:szCs w:val="24"/>
        </w:rPr>
      </w:pPr>
      <w:r>
        <w:rPr>
          <w:rFonts w:eastAsia="Times New Roman" w:cs="Times New Roman"/>
          <w:szCs w:val="24"/>
        </w:rPr>
        <w:t>Μία τελευταία τροπολογία που είναι σημαντική, αφορά τα ανταποδοτικά τέλη των ΑΠΕ. Αυτά δεν είχαν δοθεί ποτέ. Δόθηκαν το 2016 και το 2017 για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τα πρώτα. </w:t>
      </w:r>
      <w:r>
        <w:rPr>
          <w:rFonts w:eastAsia="Times New Roman" w:cs="Times New Roman"/>
          <w:szCs w:val="24"/>
        </w:rPr>
        <w:lastRenderedPageBreak/>
        <w:t xml:space="preserve">Εδώ προσδιορίζονται επακριβώς θέματα που είχαν να κάνουν με </w:t>
      </w:r>
      <w:r>
        <w:rPr>
          <w:rFonts w:eastAsia="Times New Roman" w:cs="Times New Roman"/>
          <w:szCs w:val="24"/>
        </w:rPr>
        <w:t>την οριοθέτηση και προσδιορίζεται επακριβώς σε ποιες κοινότητες κατανέμονται τα χρήματα εντός του δήμου.</w:t>
      </w:r>
    </w:p>
    <w:p w14:paraId="6B948F6B" w14:textId="77777777" w:rsidR="00244F6B" w:rsidRDefault="006574B6">
      <w:pPr>
        <w:spacing w:after="0"/>
        <w:jc w:val="both"/>
        <w:rPr>
          <w:rFonts w:eastAsia="Times New Roman" w:cs="Times New Roman"/>
          <w:szCs w:val="24"/>
        </w:rPr>
      </w:pPr>
      <w:r>
        <w:rPr>
          <w:rFonts w:eastAsia="Times New Roman" w:cs="Times New Roman"/>
          <w:szCs w:val="24"/>
        </w:rPr>
        <w:t>Θα σταθώ σε ένα τελευταίο θέμα που τέθηκε από πολλούς ομιλητές. Αφορά τον τρόπο υπολογισμού της αξίας της κτηριακής μονάδας για τον χαρακτηρισμό μιας α</w:t>
      </w:r>
      <w:r>
        <w:rPr>
          <w:rFonts w:eastAsia="Times New Roman" w:cs="Times New Roman"/>
          <w:szCs w:val="24"/>
        </w:rPr>
        <w:t>νακαίνισης ως ριζικής. Εδώ παραπέμπει ουσιαστικά σε μία υπουργική απόφαση. Ο στόχος είναι ενεργειακός, δεν είναι χωροταξικός ή άλλος. Αυτό είναι σαφές.</w:t>
      </w:r>
    </w:p>
    <w:p w14:paraId="6B948F6C" w14:textId="77777777" w:rsidR="00244F6B" w:rsidRDefault="006574B6">
      <w:pPr>
        <w:spacing w:after="0"/>
        <w:jc w:val="both"/>
        <w:rPr>
          <w:rFonts w:eastAsia="Times New Roman" w:cs="Times New Roman"/>
          <w:szCs w:val="24"/>
        </w:rPr>
      </w:pPr>
      <w:r w:rsidRPr="00D175C4">
        <w:rPr>
          <w:rFonts w:eastAsia="Times New Roman" w:cs="Times New Roman"/>
          <w:b/>
          <w:szCs w:val="24"/>
        </w:rPr>
        <w:t>ΧΡΗΣΤΟΣ ΜΠΟΥΚΩΡΟΣ:</w:t>
      </w:r>
      <w:r>
        <w:rPr>
          <w:rFonts w:eastAsia="Times New Roman" w:cs="Times New Roman"/>
          <w:szCs w:val="24"/>
        </w:rPr>
        <w:t xml:space="preserve"> Ο μηχανισμός;</w:t>
      </w:r>
    </w:p>
    <w:p w14:paraId="6B948F6D" w14:textId="77777777" w:rsidR="00244F6B" w:rsidRDefault="006574B6">
      <w:pPr>
        <w:spacing w:after="0"/>
        <w:jc w:val="both"/>
        <w:rPr>
          <w:rFonts w:eastAsia="Times New Roman" w:cs="Times New Roman"/>
          <w:szCs w:val="24"/>
        </w:rPr>
      </w:pPr>
      <w:r w:rsidRPr="00D175C4">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Ο μηχανισμός αυτός ουσιαστικά τι λέει; Θα βγει με υπουργική απόφαση. </w:t>
      </w:r>
    </w:p>
    <w:p w14:paraId="6B948F6E" w14:textId="77777777" w:rsidR="00244F6B" w:rsidRDefault="006574B6">
      <w:pPr>
        <w:spacing w:after="0"/>
        <w:jc w:val="both"/>
        <w:rPr>
          <w:rFonts w:eastAsia="Times New Roman" w:cs="Times New Roman"/>
          <w:szCs w:val="24"/>
        </w:rPr>
      </w:pPr>
      <w:r>
        <w:rPr>
          <w:rFonts w:eastAsia="Times New Roman" w:cs="Times New Roman"/>
          <w:szCs w:val="24"/>
        </w:rPr>
        <w:t>Ενδιαφέρει η αξία του κτηρίου που προκύπτει από το κόστος οικοδόμησης, η χρήση του κτηρίου, η ωφέλιμη επιφάνεια, το οριακό κόστος ριζικής ανακαίνισης, το κόστος που ισούται με το 25%, δ</w:t>
      </w:r>
      <w:r>
        <w:rPr>
          <w:rFonts w:eastAsia="Times New Roman" w:cs="Times New Roman"/>
          <w:szCs w:val="24"/>
        </w:rPr>
        <w:t>απάνη ανακαίνισης κελύφους κτηρίου, δαπάνη ανακαίνισης τεχνικών συστημάτων κτηρίου, μέγιστη δαπάνη ανακαίνι</w:t>
      </w:r>
      <w:r>
        <w:rPr>
          <w:rFonts w:eastAsia="Times New Roman" w:cs="Times New Roman"/>
          <w:szCs w:val="24"/>
        </w:rPr>
        <w:lastRenderedPageBreak/>
        <w:t>σης και ούτω καθ’ εξής. Άρα, πρόκειται για μία παραμετρική εξίσωση, η οποία εισάγει τους πέντε-έξι βασικούς συντελεστές, προκειμένου να προσδιορίσουμ</w:t>
      </w:r>
      <w:r>
        <w:rPr>
          <w:rFonts w:eastAsia="Times New Roman" w:cs="Times New Roman"/>
          <w:szCs w:val="24"/>
        </w:rPr>
        <w:t>ε αυτόν τον τρόπο. Επαναλαμβάνω, ο στόχος είναι ενεργειακού χαρακτήρα.</w:t>
      </w:r>
    </w:p>
    <w:p w14:paraId="6B948F6F" w14:textId="77777777" w:rsidR="00244F6B" w:rsidRDefault="006574B6">
      <w:pPr>
        <w:spacing w:after="0"/>
        <w:jc w:val="both"/>
        <w:rPr>
          <w:rFonts w:eastAsia="Times New Roman" w:cs="Times New Roman"/>
          <w:szCs w:val="24"/>
        </w:rPr>
      </w:pPr>
      <w:r>
        <w:rPr>
          <w:rFonts w:eastAsia="Times New Roman" w:cs="Times New Roman"/>
          <w:szCs w:val="24"/>
        </w:rPr>
        <w:t>Μπαίνω στον τομέα της χωροταξίας. Να υπενθυμίσω ότι εδώ οι βασικές αλλαγές αφορούν κάποιες ρυθμίσεις για το Κτηματολόγιο. Δεν θα ξανανοίξουμε τη συζήτηση για τους νομικούς του Κτηματολο</w:t>
      </w:r>
      <w:r>
        <w:rPr>
          <w:rFonts w:eastAsia="Times New Roman" w:cs="Times New Roman"/>
          <w:szCs w:val="24"/>
        </w:rPr>
        <w:t xml:space="preserve">γίου, νομίζω ότι έχει λήξει. Αφορά θέματα τροπολογιών που επιβάλλονται. </w:t>
      </w:r>
    </w:p>
    <w:p w14:paraId="6B948F70" w14:textId="77777777" w:rsidR="00244F6B" w:rsidRDefault="006574B6">
      <w:pPr>
        <w:spacing w:after="0"/>
        <w:jc w:val="both"/>
        <w:rPr>
          <w:rFonts w:eastAsia="Times New Roman" w:cs="Times New Roman"/>
          <w:szCs w:val="24"/>
        </w:rPr>
      </w:pPr>
      <w:r>
        <w:rPr>
          <w:rFonts w:eastAsia="Times New Roman" w:cs="Times New Roman"/>
          <w:szCs w:val="24"/>
        </w:rPr>
        <w:t>Η μεγάλη τομή αφορά το πρωτόκολλο συμμόρφωσης για τα αυθαίρετα. Ουσιαστικά, πρακτικά με την κείμενη νομοθεσία και τα πρόστιμα, όπως υπάρχουν, η επιλογή κάποιου που έφτιαξε αυθαίρετο μ</w:t>
      </w:r>
      <w:r>
        <w:rPr>
          <w:rFonts w:eastAsia="Times New Roman" w:cs="Times New Roman"/>
          <w:szCs w:val="24"/>
        </w:rPr>
        <w:t xml:space="preserve">ετά το 2011 ή κάποιου που έχει αυθαίρετο που δεν εντάσσεται στον νόμο περί ταυτοποίησης είναι μία: να το </w:t>
      </w:r>
      <w:proofErr w:type="spellStart"/>
      <w:r>
        <w:rPr>
          <w:rFonts w:eastAsia="Times New Roman" w:cs="Times New Roman"/>
          <w:szCs w:val="24"/>
        </w:rPr>
        <w:t>αυτοκατεδαφίσει</w:t>
      </w:r>
      <w:proofErr w:type="spellEnd"/>
      <w:r>
        <w:rPr>
          <w:rFonts w:eastAsia="Times New Roman" w:cs="Times New Roman"/>
          <w:szCs w:val="24"/>
        </w:rPr>
        <w:t xml:space="preserve">. Αυτό, λοιπόν, το πρωτόκολλο συμμόρφωσης ουσιαστικά εισάγει τη διαδικασία με την οποία θα γίνεται το πρωτόκολλο </w:t>
      </w:r>
      <w:proofErr w:type="spellStart"/>
      <w:r>
        <w:rPr>
          <w:rFonts w:eastAsia="Times New Roman" w:cs="Times New Roman"/>
          <w:szCs w:val="24"/>
        </w:rPr>
        <w:t>αυτοκατεδάφισης</w:t>
      </w:r>
      <w:proofErr w:type="spellEnd"/>
      <w:r>
        <w:rPr>
          <w:rFonts w:eastAsia="Times New Roman" w:cs="Times New Roman"/>
          <w:szCs w:val="24"/>
        </w:rPr>
        <w:t>. Κατ’ ε</w:t>
      </w:r>
      <w:r>
        <w:rPr>
          <w:rFonts w:eastAsia="Times New Roman" w:cs="Times New Roman"/>
          <w:szCs w:val="24"/>
        </w:rPr>
        <w:t>πέκταση θα σβήνονται όλα τα βάρη πάνω στο συγκεκριμένο ακίνητο που προέκυψαν από την αυθαιρεσία του.</w:t>
      </w:r>
    </w:p>
    <w:p w14:paraId="6B948F71"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Προφανώς υπάρχουν ειδικές μέριμνες για τις πυρόπληκτες περιοχές. </w:t>
      </w:r>
    </w:p>
    <w:p w14:paraId="6B948F72" w14:textId="77777777" w:rsidR="00244F6B" w:rsidRDefault="006574B6">
      <w:pPr>
        <w:spacing w:after="0"/>
        <w:jc w:val="both"/>
        <w:rPr>
          <w:rFonts w:eastAsia="Times New Roman" w:cs="Times New Roman"/>
          <w:szCs w:val="24"/>
        </w:rPr>
      </w:pPr>
      <w:r>
        <w:rPr>
          <w:rFonts w:eastAsia="Times New Roman" w:cs="Times New Roman"/>
          <w:szCs w:val="24"/>
        </w:rPr>
        <w:t>Υπάρχουν και κάποιες ρυθμίσεις για αυτούς που είχαν ενταχθεί στον προηγούμενο νόμο περί α</w:t>
      </w:r>
      <w:r>
        <w:rPr>
          <w:rFonts w:eastAsia="Times New Roman" w:cs="Times New Roman"/>
          <w:szCs w:val="24"/>
        </w:rPr>
        <w:t>υθαιρέτων και είχαν ζητήσει όσον αφορά την ηλεκτρονική τους ενσωμάτωση, μιας και όλα γίνονται ηλεκτρονικά πλέον και στον νόμο περί ταυτοποίησης αυθαιρέτων. Αλλά, όπως όλοι ξέρετε, από τις 15 Οκτώβρη όλοι οι Έλληνες πλέον εκδίδουν με ηλεκτρονικό τρόπο τις ά</w:t>
      </w:r>
      <w:r>
        <w:rPr>
          <w:rFonts w:eastAsia="Times New Roman" w:cs="Times New Roman"/>
          <w:szCs w:val="24"/>
        </w:rPr>
        <w:t xml:space="preserve">δειες για τα ακίνητά τους, για τα σπίτια που θα κτίσουν, για οτιδήποτε. Άρα, οπουδήποτε στην Ελλάδα και να κτίζουν μπαίνουν στο ηλεκτρονικό σύστημα και εισάγουν τα στοιχεία της </w:t>
      </w:r>
      <w:proofErr w:type="spellStart"/>
      <w:r>
        <w:rPr>
          <w:rFonts w:eastAsia="Times New Roman" w:cs="Times New Roman"/>
          <w:szCs w:val="24"/>
        </w:rPr>
        <w:t>αδειοδότησης</w:t>
      </w:r>
      <w:proofErr w:type="spellEnd"/>
      <w:r>
        <w:rPr>
          <w:rFonts w:eastAsia="Times New Roman" w:cs="Times New Roman"/>
          <w:szCs w:val="24"/>
        </w:rPr>
        <w:t xml:space="preserve"> του κτηρίου και η έκδοση της άδειας γίνεται ηλεκτρονικά. </w:t>
      </w:r>
    </w:p>
    <w:p w14:paraId="6B948F73" w14:textId="77777777" w:rsidR="00244F6B" w:rsidRDefault="006574B6">
      <w:pPr>
        <w:spacing w:after="0"/>
        <w:jc w:val="both"/>
        <w:rPr>
          <w:rFonts w:eastAsia="Times New Roman" w:cs="Times New Roman"/>
          <w:szCs w:val="24"/>
        </w:rPr>
      </w:pPr>
      <w:r>
        <w:rPr>
          <w:rFonts w:eastAsia="Times New Roman" w:cs="Times New Roman"/>
          <w:szCs w:val="24"/>
        </w:rPr>
        <w:t>Στον πρώ</w:t>
      </w:r>
      <w:r>
        <w:rPr>
          <w:rFonts w:eastAsia="Times New Roman" w:cs="Times New Roman"/>
          <w:szCs w:val="24"/>
        </w:rPr>
        <w:t xml:space="preserve">το μήνα εφαρμογής έχουμε ρεκόρ ηλεκτρονικών αδειών, κάτι που φαινόταν αδύνατο. Ο Έλληνας πολίτης πλέον δεν χρειάζεται να πηγαίνει στην πολεοδομία για να </w:t>
      </w:r>
      <w:proofErr w:type="spellStart"/>
      <w:r>
        <w:rPr>
          <w:rFonts w:eastAsia="Times New Roman" w:cs="Times New Roman"/>
          <w:szCs w:val="24"/>
        </w:rPr>
        <w:t>αδειοδοτήσει</w:t>
      </w:r>
      <w:proofErr w:type="spellEnd"/>
      <w:r>
        <w:rPr>
          <w:rFonts w:eastAsia="Times New Roman" w:cs="Times New Roman"/>
          <w:szCs w:val="24"/>
        </w:rPr>
        <w:t xml:space="preserve"> το κτήριό του με οτιδήποτε αυτό συνεπάγεται -υποθέτω μόνο καλά.</w:t>
      </w:r>
    </w:p>
    <w:p w14:paraId="6B948F74" w14:textId="77777777" w:rsidR="00244F6B" w:rsidRDefault="006574B6">
      <w:pPr>
        <w:spacing w:after="0"/>
        <w:jc w:val="both"/>
        <w:rPr>
          <w:rFonts w:eastAsia="Times New Roman" w:cs="Times New Roman"/>
          <w:szCs w:val="24"/>
        </w:rPr>
      </w:pPr>
      <w:r>
        <w:rPr>
          <w:rFonts w:eastAsia="Times New Roman" w:cs="Times New Roman"/>
          <w:szCs w:val="24"/>
        </w:rPr>
        <w:lastRenderedPageBreak/>
        <w:t>Τώρα, θα σταθώ σε κάποια ά</w:t>
      </w:r>
      <w:r>
        <w:rPr>
          <w:rFonts w:eastAsia="Times New Roman" w:cs="Times New Roman"/>
          <w:szCs w:val="24"/>
        </w:rPr>
        <w:t xml:space="preserve">λλα επιμέρους άρθρα, γιατί τέθηκαν ζητήματα και θα ενσωματώσω και κάποιες παρατηρήσεις. </w:t>
      </w:r>
    </w:p>
    <w:p w14:paraId="6B948F75" w14:textId="77777777" w:rsidR="00244F6B" w:rsidRDefault="006574B6">
      <w:pPr>
        <w:spacing w:after="0"/>
        <w:jc w:val="both"/>
        <w:rPr>
          <w:rFonts w:eastAsia="Times New Roman" w:cs="Times New Roman"/>
          <w:szCs w:val="24"/>
        </w:rPr>
      </w:pPr>
      <w:r>
        <w:rPr>
          <w:rFonts w:eastAsia="Times New Roman" w:cs="Times New Roman"/>
          <w:szCs w:val="24"/>
        </w:rPr>
        <w:t xml:space="preserve">Ρυθμίσεις για την ανέγερση κτηρίων εκπαίδευσης και υγείας. Άκουσα πολύ προσεκτικά τις παρατηρήσεις του </w:t>
      </w:r>
      <w:r>
        <w:rPr>
          <w:rFonts w:eastAsia="Times New Roman" w:cs="Times New Roman"/>
          <w:szCs w:val="24"/>
        </w:rPr>
        <w:t xml:space="preserve">εισηγητή </w:t>
      </w:r>
      <w:r>
        <w:rPr>
          <w:rFonts w:eastAsia="Times New Roman" w:cs="Times New Roman"/>
          <w:szCs w:val="24"/>
        </w:rPr>
        <w:t>της Νέας Δημοκρατίας. Νομίζω ότι θα προσθέσουμε τον όρο</w:t>
      </w:r>
      <w:r>
        <w:rPr>
          <w:rFonts w:eastAsia="Times New Roman" w:cs="Times New Roman"/>
          <w:szCs w:val="24"/>
        </w:rPr>
        <w:t xml:space="preserve"> «δημοσίων κοινωφελών κτηρίων εκπαίδευσης και υγείας», που επιλύει αυτό το θέμα.</w:t>
      </w:r>
    </w:p>
    <w:p w14:paraId="6B948F76" w14:textId="77777777" w:rsidR="00244F6B" w:rsidRDefault="006574B6">
      <w:pPr>
        <w:spacing w:after="0"/>
        <w:jc w:val="both"/>
        <w:rPr>
          <w:rFonts w:eastAsia="Times New Roman" w:cs="Times New Roman"/>
          <w:szCs w:val="24"/>
        </w:rPr>
      </w:pPr>
      <w:r>
        <w:rPr>
          <w:rFonts w:eastAsia="Times New Roman" w:cs="Times New Roman"/>
          <w:szCs w:val="24"/>
        </w:rPr>
        <w:t>Ο ΑΔΜΗΕ, όπως ξέρετε -δεν θα ανοίξουμε πάλι τη συζήτηση τώρα για τη μεγάλη διασύνδεση, είναι διευκρίνηση- μετά την απόσχιση του κλάδου επιχορηγείται από εθνικούς και κοινοτικο</w:t>
      </w:r>
      <w:r>
        <w:rPr>
          <w:rFonts w:eastAsia="Times New Roman" w:cs="Times New Roman"/>
          <w:szCs w:val="24"/>
        </w:rPr>
        <w:t xml:space="preserve">ύς πόρους για διαχείριση υπηρεσιών γενικού δημοσίου συμφέροντος του και Προγράμματος Δημοσίων Επενδύσεων. Δηλαδή τη μικρή διασύνδεση της Κρήτης, που υπεγράφη η σύμβαση τώρα, την κάνει ο ΑΔΜΗΕ και έχει πόρους ΕΣΠΑ 25%, Ευρωπαϊκή Τράπεζα Επενδύσεων και ούτω </w:t>
      </w:r>
      <w:r>
        <w:rPr>
          <w:rFonts w:eastAsia="Times New Roman" w:cs="Times New Roman"/>
          <w:szCs w:val="24"/>
        </w:rPr>
        <w:t xml:space="preserve">καθ’ εξής. </w:t>
      </w:r>
    </w:p>
    <w:p w14:paraId="6B948F77" w14:textId="77777777" w:rsidR="00244F6B" w:rsidRDefault="006574B6">
      <w:pPr>
        <w:spacing w:after="0"/>
        <w:jc w:val="both"/>
        <w:rPr>
          <w:rFonts w:eastAsia="Times New Roman" w:cs="Times New Roman"/>
          <w:szCs w:val="24"/>
        </w:rPr>
      </w:pPr>
      <w:r>
        <w:rPr>
          <w:rFonts w:eastAsia="Times New Roman" w:cs="Times New Roman"/>
          <w:szCs w:val="24"/>
        </w:rPr>
        <w:t xml:space="preserve">Ο ΑΔΜΗΕ διατηρήθηκε υπό δημόσιο έλεγχο, όπως ξέρετε. Το 51% παρέμεινε στο δημόσιο. Ανατρέψαμε την ιδιωτικοποίηση που υπήρχε πριν, που ήταν κατά πλειοψηφία σε ιδιώτη. </w:t>
      </w:r>
      <w:r>
        <w:rPr>
          <w:rFonts w:eastAsia="Times New Roman" w:cs="Times New Roman"/>
          <w:szCs w:val="24"/>
        </w:rPr>
        <w:lastRenderedPageBreak/>
        <w:t>Ο ΑΔΜΗΕ, λοιπόν, προχωράει τα έργα με μεγάλη ταχύτητα και μεγάλη αποτελεσματικ</w:t>
      </w:r>
      <w:r>
        <w:rPr>
          <w:rFonts w:eastAsia="Times New Roman" w:cs="Times New Roman"/>
          <w:szCs w:val="24"/>
        </w:rPr>
        <w:t xml:space="preserve">ότητα μαζί με τον στρατηγικό επενδυτή και θα συνεχίσει να το κάνει. Υπολογίζουμε ότι το 2024 ο ΑΔΜΗΕ θα είναι ακριβώς διπλάσιος σε αξία και λειτουργία απ’ ό,τι ήταν το 2015. </w:t>
      </w:r>
    </w:p>
    <w:p w14:paraId="6B948F78" w14:textId="77777777" w:rsidR="00244F6B" w:rsidRDefault="006574B6">
      <w:pPr>
        <w:spacing w:after="0"/>
        <w:jc w:val="both"/>
        <w:rPr>
          <w:rFonts w:eastAsia="Times New Roman" w:cs="Times New Roman"/>
          <w:szCs w:val="24"/>
        </w:rPr>
      </w:pPr>
      <w:r>
        <w:rPr>
          <w:rFonts w:eastAsia="Times New Roman" w:cs="Times New Roman"/>
          <w:szCs w:val="24"/>
        </w:rPr>
        <w:t>Μιλάμε για πολύ μεγάλη επέκταση και απαντάω και στα ερωτήματα της ανάπτυξης των υ</w:t>
      </w:r>
      <w:r>
        <w:rPr>
          <w:rFonts w:eastAsia="Times New Roman" w:cs="Times New Roman"/>
          <w:szCs w:val="24"/>
        </w:rPr>
        <w:t xml:space="preserve">ποδομών για ηλεκτρικές διασυνδέσεις. Τελείωσε η </w:t>
      </w:r>
      <w:r>
        <w:rPr>
          <w:rFonts w:eastAsia="Times New Roman" w:cs="Times New Roman"/>
          <w:szCs w:val="24"/>
        </w:rPr>
        <w:t>«</w:t>
      </w:r>
      <w:r>
        <w:rPr>
          <w:rFonts w:eastAsia="Times New Roman" w:cs="Times New Roman"/>
          <w:szCs w:val="24"/>
        </w:rPr>
        <w:t>ΚΥΚΛΑΔΕΣ Ι</w:t>
      </w:r>
      <w:r>
        <w:rPr>
          <w:rFonts w:eastAsia="Times New Roman" w:cs="Times New Roman"/>
          <w:szCs w:val="24"/>
        </w:rPr>
        <w:t>»</w:t>
      </w:r>
      <w:r>
        <w:rPr>
          <w:rFonts w:eastAsia="Times New Roman" w:cs="Times New Roman"/>
          <w:szCs w:val="24"/>
        </w:rPr>
        <w:t xml:space="preserve">, υπεγράφη η μικρή διασύνδεση, έληξε ο διαγωνισμός των </w:t>
      </w:r>
      <w:r>
        <w:rPr>
          <w:rFonts w:eastAsia="Times New Roman" w:cs="Times New Roman"/>
          <w:szCs w:val="24"/>
        </w:rPr>
        <w:t>«</w:t>
      </w:r>
      <w:r>
        <w:rPr>
          <w:rFonts w:eastAsia="Times New Roman" w:cs="Times New Roman"/>
          <w:szCs w:val="24"/>
        </w:rPr>
        <w:t>ΚΥΚΛΑΔΩΝ ΙΙ</w:t>
      </w:r>
      <w:r>
        <w:rPr>
          <w:rFonts w:eastAsia="Times New Roman" w:cs="Times New Roman"/>
          <w:szCs w:val="24"/>
        </w:rPr>
        <w:t>»</w:t>
      </w:r>
      <w:r>
        <w:rPr>
          <w:rFonts w:eastAsia="Times New Roman" w:cs="Times New Roman"/>
          <w:szCs w:val="24"/>
        </w:rPr>
        <w:t xml:space="preserve">, θα προκηρυχθεί ο διαγωνισμός των </w:t>
      </w:r>
      <w:r>
        <w:rPr>
          <w:rFonts w:eastAsia="Times New Roman" w:cs="Times New Roman"/>
          <w:szCs w:val="24"/>
        </w:rPr>
        <w:t>«</w:t>
      </w:r>
      <w:r>
        <w:rPr>
          <w:rFonts w:eastAsia="Times New Roman" w:cs="Times New Roman"/>
          <w:szCs w:val="24"/>
        </w:rPr>
        <w:t>ΚΥΚΛΑΔΩΝ ΙΙΙ</w:t>
      </w:r>
      <w:r>
        <w:rPr>
          <w:rFonts w:eastAsia="Times New Roman" w:cs="Times New Roman"/>
          <w:szCs w:val="24"/>
        </w:rPr>
        <w:t>»</w:t>
      </w:r>
      <w:r>
        <w:rPr>
          <w:rFonts w:eastAsia="Times New Roman" w:cs="Times New Roman"/>
          <w:szCs w:val="24"/>
        </w:rPr>
        <w:t xml:space="preserve"> και στη μεγάλη διασύνδεση, νομίζω ότι είμαστε έτοιμοι πλέον και πολύ κοντά στο</w:t>
      </w:r>
      <w:r>
        <w:rPr>
          <w:rFonts w:eastAsia="Times New Roman" w:cs="Times New Roman"/>
          <w:szCs w:val="24"/>
        </w:rPr>
        <w:t xml:space="preserve"> πρώτο τρίμηνο του 2019 να προκηρύξουμε και τη μεγάλη διασύνδεση της Κρήτης. Είναι έργα τεράστιας εμβέλειας και σημασίας.</w:t>
      </w:r>
    </w:p>
    <w:p w14:paraId="6B948F79" w14:textId="77777777" w:rsidR="00244F6B" w:rsidRDefault="006574B6">
      <w:pPr>
        <w:spacing w:after="0"/>
        <w:jc w:val="both"/>
        <w:rPr>
          <w:rFonts w:eastAsia="Times New Roman" w:cs="Times New Roman"/>
          <w:szCs w:val="24"/>
        </w:rPr>
      </w:pPr>
      <w:r>
        <w:rPr>
          <w:rFonts w:eastAsia="Times New Roman" w:cs="Times New Roman"/>
          <w:szCs w:val="24"/>
        </w:rPr>
        <w:t>Για το Υπουργείο Πολιτισμού υπάρχει, νομίζω, μεγάλη συναίνεση.</w:t>
      </w:r>
    </w:p>
    <w:p w14:paraId="6B948F7A" w14:textId="77777777" w:rsidR="00244F6B" w:rsidRDefault="006574B6">
      <w:pPr>
        <w:spacing w:after="0"/>
        <w:jc w:val="both"/>
        <w:rPr>
          <w:rFonts w:eastAsia="Times New Roman" w:cs="Times New Roman"/>
          <w:szCs w:val="24"/>
        </w:rPr>
      </w:pPr>
      <w:r>
        <w:rPr>
          <w:rFonts w:eastAsia="Times New Roman" w:cs="Times New Roman"/>
          <w:szCs w:val="24"/>
        </w:rPr>
        <w:t>Η Περιφέρεια Δυτικής Μακεδονίας να αναλάβει να επιταχύνει όλες τις διαδ</w:t>
      </w:r>
      <w:r>
        <w:rPr>
          <w:rFonts w:eastAsia="Times New Roman" w:cs="Times New Roman"/>
          <w:szCs w:val="24"/>
        </w:rPr>
        <w:t>ικασίες για τον οικισμό των Αναργύρων υπάρχει μεγάλη συναίνεση.</w:t>
      </w:r>
    </w:p>
    <w:p w14:paraId="6B948F7B"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Για το ΙΓΜΕ, το επανέλαβα στην </w:t>
      </w:r>
      <w:r>
        <w:rPr>
          <w:rFonts w:eastAsia="Times New Roman" w:cs="Times New Roman"/>
          <w:szCs w:val="24"/>
        </w:rPr>
        <w:t>επιτροπή</w:t>
      </w:r>
      <w:r>
        <w:rPr>
          <w:rFonts w:eastAsia="Times New Roman" w:cs="Times New Roman"/>
          <w:szCs w:val="24"/>
        </w:rPr>
        <w:t>, βρήκαμε ρύθμιση όπου το 100% των συνταξιούχων που διεκδικούσαν έχουν συνυπογράψει και αποδεχθεί την πρόταση για την αποζημίωσή τους με το 60% των απαιτ</w:t>
      </w:r>
      <w:r>
        <w:rPr>
          <w:rFonts w:eastAsia="Times New Roman" w:cs="Times New Roman"/>
          <w:szCs w:val="24"/>
        </w:rPr>
        <w:t>ήσεών τους και όρο να αποσύρουν τις δικαστικές τους διεκδικήσεις. Επαναλαμβάνω το 100% έχει συναινέσει. Μάλλον είναι υπερβολικός ο όρος περί εκβιασμού των συνταξιούχων. Ήταν μία λύση λογική, η οποία τελικά έγινε αποδεκτή απ’ όλες τις πλευρές.</w:t>
      </w:r>
    </w:p>
    <w:p w14:paraId="6B948F7C" w14:textId="77777777" w:rsidR="00244F6B" w:rsidRDefault="006574B6">
      <w:pPr>
        <w:spacing w:after="0"/>
        <w:jc w:val="both"/>
        <w:rPr>
          <w:rFonts w:eastAsia="Times New Roman" w:cs="Times New Roman"/>
          <w:szCs w:val="24"/>
        </w:rPr>
      </w:pPr>
      <w:r>
        <w:rPr>
          <w:rFonts w:eastAsia="Times New Roman" w:cs="Times New Roman"/>
          <w:szCs w:val="24"/>
        </w:rPr>
        <w:t>Για το ΚΑΠΕ υ</w:t>
      </w:r>
      <w:r>
        <w:rPr>
          <w:rFonts w:eastAsia="Times New Roman" w:cs="Times New Roman"/>
          <w:szCs w:val="24"/>
        </w:rPr>
        <w:t xml:space="preserve">πάρχει συναίνεση. </w:t>
      </w:r>
    </w:p>
    <w:p w14:paraId="6B948F7D" w14:textId="77777777" w:rsidR="00244F6B" w:rsidRDefault="006574B6">
      <w:pPr>
        <w:spacing w:after="0"/>
        <w:jc w:val="both"/>
        <w:rPr>
          <w:rFonts w:eastAsia="Times New Roman" w:cs="Times New Roman"/>
          <w:szCs w:val="24"/>
        </w:rPr>
      </w:pPr>
      <w:r>
        <w:rPr>
          <w:rFonts w:eastAsia="Times New Roman" w:cs="Times New Roman"/>
          <w:szCs w:val="24"/>
        </w:rPr>
        <w:t>Θα κλείσω με τις τροπολογίες που γίνονται αποδεκτές.</w:t>
      </w:r>
    </w:p>
    <w:p w14:paraId="6B948F7E" w14:textId="77777777" w:rsidR="00244F6B" w:rsidRDefault="006574B6">
      <w:pPr>
        <w:spacing w:after="0"/>
        <w:jc w:val="both"/>
        <w:rPr>
          <w:rFonts w:eastAsia="Times New Roman" w:cs="Times New Roman"/>
          <w:szCs w:val="24"/>
        </w:rPr>
      </w:pPr>
      <w:r>
        <w:rPr>
          <w:rFonts w:eastAsia="Times New Roman" w:cs="Times New Roman"/>
          <w:szCs w:val="24"/>
        </w:rPr>
        <w:t xml:space="preserve">Πάμε στην τροπολογία με αριθμό 1862 του Βουλευτή κ. </w:t>
      </w:r>
      <w:proofErr w:type="spellStart"/>
      <w:r>
        <w:rPr>
          <w:rFonts w:eastAsia="Times New Roman" w:cs="Times New Roman"/>
          <w:szCs w:val="24"/>
        </w:rPr>
        <w:t>Μπαλωμενάκη</w:t>
      </w:r>
      <w:proofErr w:type="spellEnd"/>
      <w:r>
        <w:rPr>
          <w:rFonts w:eastAsia="Times New Roman" w:cs="Times New Roman"/>
          <w:szCs w:val="24"/>
        </w:rPr>
        <w:t>. Πέραν από το ότι είναι Χανιώτης και δεν μπορώ να αρνηθώ σε συντοπίτη μου…</w:t>
      </w:r>
    </w:p>
    <w:p w14:paraId="6B948F7F" w14:textId="77777777" w:rsidR="00244F6B" w:rsidRDefault="006574B6">
      <w:pPr>
        <w:spacing w:after="0"/>
        <w:rPr>
          <w:rFonts w:eastAsia="Times New Roman" w:cs="Times New Roman"/>
          <w:szCs w:val="24"/>
        </w:rPr>
      </w:pPr>
      <w:r>
        <w:rPr>
          <w:rFonts w:eastAsia="Times New Roman" w:cs="Times New Roman"/>
          <w:szCs w:val="24"/>
        </w:rPr>
        <w:t>(Γέλωτες στην Αίθουσα)</w:t>
      </w:r>
    </w:p>
    <w:p w14:paraId="6B948F80" w14:textId="77777777" w:rsidR="00244F6B" w:rsidRDefault="006574B6">
      <w:pPr>
        <w:spacing w:after="0"/>
        <w:jc w:val="both"/>
        <w:rPr>
          <w:rFonts w:eastAsia="Times New Roman" w:cs="Times New Roman"/>
          <w:szCs w:val="24"/>
        </w:rPr>
      </w:pPr>
      <w:r>
        <w:rPr>
          <w:rFonts w:eastAsia="Times New Roman" w:cs="Times New Roman"/>
          <w:szCs w:val="24"/>
        </w:rPr>
        <w:t xml:space="preserve">…ουσιαστικά αφορά μια </w:t>
      </w:r>
      <w:r>
        <w:rPr>
          <w:rFonts w:eastAsia="Times New Roman" w:cs="Times New Roman"/>
          <w:szCs w:val="24"/>
        </w:rPr>
        <w:t>επέκταση</w:t>
      </w:r>
      <w:r w:rsidRPr="003C4623">
        <w:rPr>
          <w:rFonts w:eastAsia="Times New Roman" w:cs="Times New Roman"/>
          <w:szCs w:val="24"/>
        </w:rPr>
        <w:t>,</w:t>
      </w:r>
      <w:r>
        <w:rPr>
          <w:rFonts w:eastAsia="Times New Roman" w:cs="Times New Roman"/>
          <w:szCs w:val="24"/>
        </w:rPr>
        <w:t xml:space="preserve"> κυρίως για τους συνεταιρισμούς που έχει εκδοθεί από τις οικείες αποκεντρωμένες διοικήσεις ότι δεν έχει εγκριθεί στις περιοχές αυτές γενικό πολεοδομικό σχέδιο, ΣΧΟΟΑΠ, δεν έχουν αλλάξει ουσιωδώς τα πο</w:t>
      </w:r>
      <w:r>
        <w:rPr>
          <w:rFonts w:eastAsia="Times New Roman" w:cs="Times New Roman"/>
          <w:szCs w:val="24"/>
        </w:rPr>
        <w:lastRenderedPageBreak/>
        <w:t>λεοδομικά δεδομένα των περιοχών αυτών και εξακο</w:t>
      </w:r>
      <w:r>
        <w:rPr>
          <w:rFonts w:eastAsia="Times New Roman" w:cs="Times New Roman"/>
          <w:szCs w:val="24"/>
        </w:rPr>
        <w:t xml:space="preserve">λουθεί να υπάρχει η αναγκαιότητα πολεοδόμησης τους. Ουσιαστικά πρόκειται για μια παράταση για να ολοκληρωθούν οι πολεοδομικές μελέτες από οικοδομικούς συνεταιρισμούς. </w:t>
      </w:r>
    </w:p>
    <w:p w14:paraId="6B948F81" w14:textId="77777777" w:rsidR="00244F6B" w:rsidRDefault="006574B6">
      <w:pPr>
        <w:spacing w:after="0"/>
        <w:jc w:val="both"/>
        <w:rPr>
          <w:rFonts w:eastAsia="Times New Roman" w:cs="Times New Roman"/>
          <w:szCs w:val="24"/>
        </w:rPr>
      </w:pPr>
      <w:r>
        <w:rPr>
          <w:rFonts w:eastAsia="Times New Roman" w:cs="Times New Roman"/>
          <w:szCs w:val="24"/>
        </w:rPr>
        <w:t>Υπενθυμίζω ότι και στο θέμα των οικοδομικών συνεταιρισμών είχαμε ρεκόρ εγκρίσεων τα τελε</w:t>
      </w:r>
      <w:r>
        <w:rPr>
          <w:rFonts w:eastAsia="Times New Roman" w:cs="Times New Roman"/>
          <w:szCs w:val="24"/>
        </w:rPr>
        <w:t xml:space="preserve">υταία τρία χρόνια και ένα μεγάλο μέρος από αυτές ξεμπλόκαρε, βγήκαν καλές μελέτες, έχουν εγκριθεί και προχωράνε. Νομίζω ότι μια παράταση, για να ολοκληρώσουν και άλλοι που είναι έτοιμοι, είναι καλό και θετικό. </w:t>
      </w:r>
    </w:p>
    <w:p w14:paraId="6B948F82" w14:textId="77777777" w:rsidR="00244F6B" w:rsidRDefault="006574B6">
      <w:pPr>
        <w:spacing w:after="0"/>
        <w:jc w:val="both"/>
        <w:rPr>
          <w:rFonts w:eastAsia="Times New Roman" w:cs="Times New Roman"/>
          <w:szCs w:val="24"/>
        </w:rPr>
      </w:pPr>
      <w:r>
        <w:rPr>
          <w:rFonts w:eastAsia="Times New Roman" w:cs="Times New Roman"/>
          <w:szCs w:val="24"/>
        </w:rPr>
        <w:t>Βέβαια, πολλοί οικοδομικοί συνεταιρισμοί έχου</w:t>
      </w:r>
      <w:r>
        <w:rPr>
          <w:rFonts w:eastAsia="Times New Roman" w:cs="Times New Roman"/>
          <w:szCs w:val="24"/>
        </w:rPr>
        <w:t>ν ακόμη προβλήματα, δασικά και άλλα, τα οποία δεν επιλύονται, οπότε ό,τι μπορούσε να προχωρήσει προχωράει και ό, τι δύναται σήμερα, ας πάρει μια παράταση να προχωρήσει.</w:t>
      </w:r>
    </w:p>
    <w:p w14:paraId="6B948F83" w14:textId="77777777" w:rsidR="00244F6B" w:rsidRDefault="006574B6">
      <w:pPr>
        <w:spacing w:after="0"/>
        <w:jc w:val="both"/>
        <w:rPr>
          <w:rFonts w:eastAsia="Times New Roman" w:cs="Times New Roman"/>
          <w:szCs w:val="24"/>
        </w:rPr>
      </w:pPr>
      <w:r>
        <w:rPr>
          <w:rFonts w:eastAsia="Times New Roman" w:cs="Times New Roman"/>
          <w:szCs w:val="24"/>
        </w:rPr>
        <w:t xml:space="preserve">Η δεύτερη τροπολογία που κάνω αποδεκτή αφορά τροπολογία του Βουλευτή του ΣΥΡΙΖΑ, κ. Καματερού, του </w:t>
      </w:r>
      <w:r>
        <w:rPr>
          <w:rFonts w:eastAsia="Times New Roman" w:cs="Times New Roman"/>
          <w:szCs w:val="24"/>
        </w:rPr>
        <w:t xml:space="preserve">εισηγητή </w:t>
      </w:r>
      <w:r>
        <w:rPr>
          <w:rFonts w:eastAsia="Times New Roman" w:cs="Times New Roman"/>
          <w:szCs w:val="24"/>
        </w:rPr>
        <w:t>μας. Ουσιαστικά τι κάνει αυτή η τροπολογία; Είναι η τροπολογία με γενικό αριθμό 1863, η οποία δίνει παράταση προθεσμίας και άσκηση για διόρθωση ανακ</w:t>
      </w:r>
      <w:r>
        <w:rPr>
          <w:rFonts w:eastAsia="Times New Roman" w:cs="Times New Roman"/>
          <w:szCs w:val="24"/>
        </w:rPr>
        <w:t>ριβούς πρώτης εγγραφής στο Κτη</w:t>
      </w:r>
      <w:r>
        <w:rPr>
          <w:rFonts w:eastAsia="Times New Roman" w:cs="Times New Roman"/>
          <w:szCs w:val="24"/>
        </w:rPr>
        <w:lastRenderedPageBreak/>
        <w:t xml:space="preserve">ματολόγιο για τρεις ακόμα μήνες για τις περιοχές που </w:t>
      </w:r>
      <w:proofErr w:type="spellStart"/>
      <w:r>
        <w:rPr>
          <w:rFonts w:eastAsia="Times New Roman" w:cs="Times New Roman"/>
          <w:szCs w:val="24"/>
        </w:rPr>
        <w:t>κτηματογραφήθηκαν</w:t>
      </w:r>
      <w:proofErr w:type="spellEnd"/>
      <w:r>
        <w:rPr>
          <w:rFonts w:eastAsia="Times New Roman" w:cs="Times New Roman"/>
          <w:szCs w:val="24"/>
        </w:rPr>
        <w:t xml:space="preserve"> πριν το 2006 και η αρχική </w:t>
      </w:r>
      <w:proofErr w:type="spellStart"/>
      <w:r>
        <w:rPr>
          <w:rFonts w:eastAsia="Times New Roman" w:cs="Times New Roman"/>
          <w:szCs w:val="24"/>
        </w:rPr>
        <w:t>δεκατετραετής</w:t>
      </w:r>
      <w:proofErr w:type="spellEnd"/>
      <w:r>
        <w:rPr>
          <w:rFonts w:eastAsia="Times New Roman" w:cs="Times New Roman"/>
          <w:szCs w:val="24"/>
        </w:rPr>
        <w:t xml:space="preserve"> προθεσμία έλεγε εντός του 2018. Εδώ η αρχή μας ήταν δεκατέσσερα χρόνια συν ένας χρόνος. Μία κατηγορία από αυτούς ήτ</w:t>
      </w:r>
      <w:r>
        <w:rPr>
          <w:rFonts w:eastAsia="Times New Roman" w:cs="Times New Roman"/>
          <w:szCs w:val="24"/>
        </w:rPr>
        <w:t xml:space="preserve">αν δεκατέσσερα χρόνια συν εννιά μήνες. Ουσιαστικά αποκαθιστούμε και λέμε δεκατέσσερα χρόνια συν έναν χρόνο και για αυτή την κατηγορία. Άρα, η τροπολογία με αριθμό 1863 γίνεται αποδεκτή. </w:t>
      </w:r>
    </w:p>
    <w:p w14:paraId="6B948F84" w14:textId="77777777" w:rsidR="00244F6B" w:rsidRDefault="006574B6">
      <w:pPr>
        <w:spacing w:after="0"/>
        <w:jc w:val="both"/>
        <w:rPr>
          <w:rFonts w:eastAsia="Times New Roman" w:cs="Times New Roman"/>
          <w:szCs w:val="24"/>
        </w:rPr>
      </w:pPr>
      <w:r>
        <w:rPr>
          <w:rFonts w:eastAsia="Times New Roman" w:cs="Times New Roman"/>
          <w:szCs w:val="24"/>
        </w:rPr>
        <w:t>Η τρίτη τροπολογία είναι η τροπολογία με αριθμό 1872. Δίνεται ένα έτο</w:t>
      </w:r>
      <w:r>
        <w:rPr>
          <w:rFonts w:eastAsia="Times New Roman" w:cs="Times New Roman"/>
          <w:szCs w:val="24"/>
        </w:rPr>
        <w:t xml:space="preserve">ς προθεσμία </w:t>
      </w:r>
      <w:r w:rsidRPr="00587EBE">
        <w:rPr>
          <w:rFonts w:eastAsia="Times New Roman" w:cs="Times New Roman"/>
          <w:szCs w:val="24"/>
        </w:rPr>
        <w:t>στα λατομεία σχιστολιθικών</w:t>
      </w:r>
      <w:r>
        <w:rPr>
          <w:rFonts w:eastAsia="Times New Roman" w:cs="Times New Roman"/>
          <w:szCs w:val="24"/>
        </w:rPr>
        <w:t xml:space="preserve"> πλακών, ώστε να συμμορφωθούν στο νέο </w:t>
      </w:r>
      <w:proofErr w:type="spellStart"/>
      <w:r>
        <w:rPr>
          <w:rFonts w:eastAsia="Times New Roman" w:cs="Times New Roman"/>
          <w:szCs w:val="24"/>
        </w:rPr>
        <w:t>αδειοδοτικό</w:t>
      </w:r>
      <w:proofErr w:type="spellEnd"/>
      <w:r>
        <w:rPr>
          <w:rFonts w:eastAsia="Times New Roman" w:cs="Times New Roman"/>
          <w:szCs w:val="24"/>
        </w:rPr>
        <w:t xml:space="preserve"> πλαίσιο. Όπως ξέρετε, έχει βγει ο νέος Κώδικας, η νέα νομοθεσία για τα ορυκτά και τα λατομεία. Ο λατομικός νόμος, λοιπόν, είναι σύγχρονος. Δεν έχουν προσαρμοστεί. Κατά </w:t>
      </w:r>
      <w:r>
        <w:rPr>
          <w:rFonts w:eastAsia="Times New Roman" w:cs="Times New Roman"/>
          <w:szCs w:val="24"/>
        </w:rPr>
        <w:t xml:space="preserve">κύριο λόγο είναι της Καρύστου αυτές οι δραστηριότητες. Θα πάρουν έναν χρόνο παράταση. </w:t>
      </w:r>
    </w:p>
    <w:p w14:paraId="6B948F85" w14:textId="77777777" w:rsidR="00244F6B" w:rsidRDefault="006574B6">
      <w:pPr>
        <w:spacing w:after="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Είναι βουλευτική; </w:t>
      </w:r>
    </w:p>
    <w:p w14:paraId="6B948F86" w14:textId="77777777" w:rsidR="00244F6B" w:rsidRDefault="006574B6">
      <w:pPr>
        <w:spacing w:after="0"/>
        <w:jc w:val="both"/>
        <w:rPr>
          <w:rFonts w:eastAsia="Times New Roman" w:cs="Times New Roman"/>
          <w:szCs w:val="24"/>
        </w:rPr>
      </w:pPr>
      <w:r w:rsidRPr="008551C0">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Είναι βουλευτική. Οι </w:t>
      </w:r>
      <w:proofErr w:type="spellStart"/>
      <w:r>
        <w:rPr>
          <w:rFonts w:eastAsia="Times New Roman" w:cs="Times New Roman"/>
          <w:szCs w:val="24"/>
        </w:rPr>
        <w:t>προτείνοντες</w:t>
      </w:r>
      <w:proofErr w:type="spellEnd"/>
      <w:r>
        <w:rPr>
          <w:rFonts w:eastAsia="Times New Roman" w:cs="Times New Roman"/>
          <w:szCs w:val="24"/>
        </w:rPr>
        <w:t xml:space="preserve"> Βουλευτές είναι οι εξής: </w:t>
      </w:r>
      <w:proofErr w:type="spellStart"/>
      <w:r>
        <w:rPr>
          <w:rFonts w:eastAsia="Times New Roman" w:cs="Times New Roman"/>
          <w:szCs w:val="24"/>
        </w:rPr>
        <w:t>Πρατσώλης</w:t>
      </w:r>
      <w:proofErr w:type="spellEnd"/>
      <w:r>
        <w:rPr>
          <w:rFonts w:eastAsia="Times New Roman" w:cs="Times New Roman"/>
          <w:szCs w:val="24"/>
        </w:rPr>
        <w:t xml:space="preserve">, Ακριώτης, Αποστόλου, Εμμανουηλίδης, </w:t>
      </w:r>
      <w:proofErr w:type="spellStart"/>
      <w:r>
        <w:rPr>
          <w:rFonts w:eastAsia="Times New Roman" w:cs="Times New Roman"/>
          <w:szCs w:val="24"/>
        </w:rPr>
        <w:t>Λιβανίου</w:t>
      </w:r>
      <w:proofErr w:type="spellEnd"/>
      <w:r>
        <w:rPr>
          <w:rFonts w:eastAsia="Times New Roman" w:cs="Times New Roman"/>
          <w:szCs w:val="24"/>
        </w:rPr>
        <w:t xml:space="preserve">, </w:t>
      </w:r>
      <w:proofErr w:type="spellStart"/>
      <w:r>
        <w:rPr>
          <w:rFonts w:eastAsia="Times New Roman" w:cs="Times New Roman"/>
          <w:szCs w:val="24"/>
        </w:rPr>
        <w:t>Μορφίδης</w:t>
      </w:r>
      <w:proofErr w:type="spellEnd"/>
      <w:r>
        <w:rPr>
          <w:rFonts w:eastAsia="Times New Roman" w:cs="Times New Roman"/>
          <w:szCs w:val="24"/>
        </w:rPr>
        <w:t xml:space="preserve">, </w:t>
      </w:r>
      <w:proofErr w:type="spellStart"/>
      <w:r>
        <w:rPr>
          <w:rFonts w:eastAsia="Times New Roman" w:cs="Times New Roman"/>
          <w:szCs w:val="24"/>
        </w:rPr>
        <w:t>Παπαφιλλίπου</w:t>
      </w:r>
      <w:proofErr w:type="spellEnd"/>
      <w:r>
        <w:rPr>
          <w:rFonts w:eastAsia="Times New Roman" w:cs="Times New Roman"/>
          <w:szCs w:val="24"/>
        </w:rPr>
        <w:t xml:space="preserve">. </w:t>
      </w:r>
    </w:p>
    <w:p w14:paraId="6B948F87" w14:textId="77777777" w:rsidR="00244F6B" w:rsidRDefault="006574B6">
      <w:pPr>
        <w:spacing w:after="0"/>
        <w:jc w:val="both"/>
        <w:rPr>
          <w:rFonts w:eastAsia="Times New Roman" w:cs="Times New Roman"/>
          <w:szCs w:val="24"/>
        </w:rPr>
      </w:pPr>
      <w:r>
        <w:rPr>
          <w:rFonts w:eastAsia="Times New Roman" w:cs="Times New Roman"/>
          <w:szCs w:val="24"/>
        </w:rPr>
        <w:t xml:space="preserve">Κυρίες και κύριοι συνάδελφοι, η επόμενη τροπολογία θέλει την προσοχή σας, γιατί είναι σημαντική. Πρόκειται για την </w:t>
      </w:r>
      <w:r>
        <w:rPr>
          <w:rFonts w:eastAsia="Times New Roman" w:cs="Times New Roman"/>
          <w:szCs w:val="24"/>
        </w:rPr>
        <w:t xml:space="preserve">τροπολογία με αριθμό 1873. Προέρχεται από τον Βουλευτή του ΣΥΡΙΖΑ κ. Δημητριάδη και επιτρέπει τη δυνατότητα μετακίνησης του προσωπικού από τις εταιρείες που έχουν αποσχιστεί και είναι στο στάδιο της </w:t>
      </w:r>
      <w:proofErr w:type="spellStart"/>
      <w:r>
        <w:rPr>
          <w:rFonts w:eastAsia="Times New Roman" w:cs="Times New Roman"/>
          <w:szCs w:val="24"/>
        </w:rPr>
        <w:t>αποεπένδυσης</w:t>
      </w:r>
      <w:proofErr w:type="spellEnd"/>
      <w:r>
        <w:rPr>
          <w:rFonts w:eastAsia="Times New Roman" w:cs="Times New Roman"/>
          <w:szCs w:val="24"/>
        </w:rPr>
        <w:t xml:space="preserve"> στις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στη Μεγαλόπολη και σ</w:t>
      </w:r>
      <w:r>
        <w:rPr>
          <w:rFonts w:eastAsia="Times New Roman" w:cs="Times New Roman"/>
          <w:szCs w:val="24"/>
        </w:rPr>
        <w:t xml:space="preserve">τη Φλώρινα. Δίνει τη δυνατότητα μετακίνησης προσωπικού από τις εταιρείες αυτές προς τη ΔΕΗ και </w:t>
      </w:r>
      <w:r w:rsidRPr="00207F7B">
        <w:rPr>
          <w:rFonts w:eastAsia="Times New Roman" w:cs="Times New Roman"/>
          <w:szCs w:val="24"/>
        </w:rPr>
        <w:t>τον</w:t>
      </w:r>
      <w:r w:rsidRPr="00207F7B">
        <w:rPr>
          <w:rFonts w:eastAsia="Times New Roman" w:cs="Times New Roman"/>
          <w:b/>
          <w:szCs w:val="24"/>
        </w:rPr>
        <w:t xml:space="preserve"> </w:t>
      </w:r>
      <w:r w:rsidRPr="00207F7B">
        <w:rPr>
          <w:rFonts w:eastAsia="Times New Roman" w:cs="Times New Roman"/>
          <w:szCs w:val="24"/>
        </w:rPr>
        <w:t>ΔΕΔΔΗΕ,</w:t>
      </w:r>
      <w:r>
        <w:rPr>
          <w:rFonts w:eastAsia="Times New Roman" w:cs="Times New Roman"/>
          <w:szCs w:val="24"/>
        </w:rPr>
        <w:t xml:space="preserve"> εθελούσια και με τη σύμφωνη γνώμη των διοικήσεων των δυο εταιριών. </w:t>
      </w:r>
    </w:p>
    <w:p w14:paraId="6B948F88" w14:textId="77777777" w:rsidR="00244F6B" w:rsidRDefault="006574B6">
      <w:pPr>
        <w:spacing w:after="0"/>
        <w:jc w:val="both"/>
        <w:rPr>
          <w:rFonts w:eastAsia="Times New Roman" w:cs="Times New Roman"/>
          <w:szCs w:val="24"/>
        </w:rPr>
      </w:pPr>
      <w:r>
        <w:rPr>
          <w:rFonts w:eastAsia="Times New Roman" w:cs="Times New Roman"/>
          <w:szCs w:val="24"/>
        </w:rPr>
        <w:t xml:space="preserve">Αυτή η τροπολογία γίνεται στο πλαίσιο φυσικά της διαδικασίας της </w:t>
      </w:r>
      <w:proofErr w:type="spellStart"/>
      <w:r>
        <w:rPr>
          <w:rFonts w:eastAsia="Times New Roman" w:cs="Times New Roman"/>
          <w:szCs w:val="24"/>
        </w:rPr>
        <w:t>αποεπένδυσης</w:t>
      </w:r>
      <w:proofErr w:type="spellEnd"/>
      <w:r>
        <w:rPr>
          <w:rFonts w:eastAsia="Times New Roman" w:cs="Times New Roman"/>
          <w:szCs w:val="24"/>
        </w:rPr>
        <w:t xml:space="preserve"> και</w:t>
      </w:r>
      <w:r>
        <w:rPr>
          <w:rFonts w:eastAsia="Times New Roman" w:cs="Times New Roman"/>
          <w:szCs w:val="24"/>
        </w:rPr>
        <w:t xml:space="preserve"> επιτρέπει σε εργαζόμενους με αίτημά τους… </w:t>
      </w:r>
    </w:p>
    <w:p w14:paraId="6B948F89" w14:textId="77777777" w:rsidR="00244F6B" w:rsidRDefault="006574B6">
      <w:pPr>
        <w:spacing w:after="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Σε όλους όσοι θέλουν;</w:t>
      </w:r>
    </w:p>
    <w:p w14:paraId="6B948F8A" w14:textId="77777777" w:rsidR="00244F6B" w:rsidRDefault="006574B6">
      <w:pPr>
        <w:spacing w:after="0"/>
        <w:jc w:val="both"/>
        <w:rPr>
          <w:rFonts w:eastAsia="Times New Roman" w:cs="Times New Roman"/>
          <w:b/>
          <w:szCs w:val="24"/>
        </w:rPr>
      </w:pPr>
      <w:r w:rsidRPr="008551C0">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Νομίζω ότι ήταν σαφής η τοποθέτησή μου. Έχουν το δικαίωμα να κάνουν αίτηση και να…</w:t>
      </w:r>
    </w:p>
    <w:p w14:paraId="6B948F8B" w14:textId="77777777" w:rsidR="00244F6B" w:rsidRDefault="006574B6">
      <w:pPr>
        <w:spacing w:after="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Οι φορεί</w:t>
      </w:r>
      <w:r>
        <w:rPr>
          <w:rFonts w:eastAsia="Times New Roman" w:cs="Times New Roman"/>
          <w:szCs w:val="24"/>
        </w:rPr>
        <w:t>ς υποδοχής τι θα πουν;</w:t>
      </w:r>
    </w:p>
    <w:p w14:paraId="6B948F8C" w14:textId="77777777" w:rsidR="00244F6B" w:rsidRDefault="006574B6">
      <w:pPr>
        <w:spacing w:after="0"/>
        <w:jc w:val="both"/>
        <w:rPr>
          <w:rFonts w:eastAsia="Times New Roman" w:cs="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Η μετακίνηση </w:t>
      </w:r>
      <w:proofErr w:type="spellStart"/>
      <w:r>
        <w:rPr>
          <w:rFonts w:eastAsia="Times New Roman" w:cs="Times New Roman"/>
          <w:szCs w:val="24"/>
        </w:rPr>
        <w:t>συναποφασίζεται</w:t>
      </w:r>
      <w:proofErr w:type="spellEnd"/>
      <w:r>
        <w:rPr>
          <w:rFonts w:eastAsia="Times New Roman" w:cs="Times New Roman"/>
          <w:szCs w:val="24"/>
        </w:rPr>
        <w:t xml:space="preserve"> από τη ΔΕΗ και τον ΔΕΔΔΗΕ. Αυτές γίνονται αποδεκτές. </w:t>
      </w:r>
    </w:p>
    <w:p w14:paraId="6B948F8D" w14:textId="77777777" w:rsidR="00244F6B" w:rsidRDefault="006574B6">
      <w:pPr>
        <w:spacing w:after="0"/>
        <w:jc w:val="both"/>
        <w:rPr>
          <w:rFonts w:eastAsia="Times New Roman" w:cs="Times New Roman"/>
          <w:szCs w:val="24"/>
        </w:rPr>
      </w:pPr>
      <w:r>
        <w:rPr>
          <w:rFonts w:eastAsia="Times New Roman" w:cs="Times New Roman"/>
          <w:szCs w:val="24"/>
        </w:rPr>
        <w:t>Προχωράω σε αυτές που δεν γίνονται αποδεκτές. Δεν γίνεται αποδεκτή η τροπολογία με αριθμό 18</w:t>
      </w:r>
      <w:r>
        <w:rPr>
          <w:rFonts w:eastAsia="Times New Roman" w:cs="Times New Roman"/>
          <w:szCs w:val="24"/>
        </w:rPr>
        <w:t xml:space="preserve">61 των Βουλευτών του ΚΚΕ για τα Ελληνικά Αμυντικά Συστήματα. Είναι ένα θέμα για το οποίο δεν υπάρχει και από την πλευρά μου επίσημη ενημέρωση. </w:t>
      </w:r>
    </w:p>
    <w:p w14:paraId="6B948F8E" w14:textId="77777777" w:rsidR="00244F6B" w:rsidRDefault="006574B6">
      <w:pPr>
        <w:spacing w:after="0"/>
        <w:jc w:val="both"/>
        <w:rPr>
          <w:rFonts w:eastAsia="Times New Roman" w:cs="Times New Roman"/>
          <w:szCs w:val="24"/>
        </w:rPr>
      </w:pPr>
      <w:r>
        <w:rPr>
          <w:rFonts w:eastAsia="Times New Roman" w:cs="Times New Roman"/>
          <w:szCs w:val="24"/>
        </w:rPr>
        <w:t>Επίσης, δεν γίνεται αποδεκτή η πρόταση, αν και συμφωνούμε επί της ουσίας, για την απαλλαγή από τον ΕΝΦΙΑ των κτι</w:t>
      </w:r>
      <w:r>
        <w:rPr>
          <w:rFonts w:eastAsia="Times New Roman" w:cs="Times New Roman"/>
          <w:szCs w:val="24"/>
        </w:rPr>
        <w:t xml:space="preserve">σμάτων που έχουν πληγεί από φυσική καταστροφή. Είναι η τροπολογία με τον αριθμό 1855, αν το διαβάζω καλά, των κ. Αντωνιάδη και Κασαπίδη. Είναι θεμιτό το αίτημα. Έχει ήδη μεταφερθεί και εξετάζεται από το γραφείο της κ. </w:t>
      </w:r>
      <w:proofErr w:type="spellStart"/>
      <w:r>
        <w:rPr>
          <w:rFonts w:eastAsia="Times New Roman" w:cs="Times New Roman"/>
          <w:szCs w:val="24"/>
        </w:rPr>
        <w:t>Παπανάτσιου</w:t>
      </w:r>
      <w:proofErr w:type="spellEnd"/>
      <w:r>
        <w:rPr>
          <w:rFonts w:eastAsia="Times New Roman" w:cs="Times New Roman"/>
          <w:szCs w:val="24"/>
        </w:rPr>
        <w:t xml:space="preserve"> και την </w:t>
      </w:r>
      <w:r>
        <w:rPr>
          <w:rFonts w:eastAsia="Times New Roman" w:cs="Times New Roman"/>
          <w:szCs w:val="24"/>
        </w:rPr>
        <w:lastRenderedPageBreak/>
        <w:t>Ανεξάρτητη Αρχή Δη</w:t>
      </w:r>
      <w:r>
        <w:rPr>
          <w:rFonts w:eastAsia="Times New Roman" w:cs="Times New Roman"/>
          <w:szCs w:val="24"/>
        </w:rPr>
        <w:t xml:space="preserve">μοσίων Εσόδων. Άρα, είναι θεμιτό, αλλά περιμένουμε να ολοκληρωθεί μέσα από τη διαδικασία αυτή και όχι μέσα από τροπολογία. </w:t>
      </w:r>
    </w:p>
    <w:p w14:paraId="6B948F8F" w14:textId="77777777" w:rsidR="00244F6B" w:rsidRDefault="006574B6">
      <w:pPr>
        <w:spacing w:after="0"/>
        <w:jc w:val="both"/>
        <w:rPr>
          <w:rFonts w:eastAsia="Times New Roman" w:cs="Times New Roman"/>
          <w:szCs w:val="24"/>
        </w:rPr>
      </w:pPr>
      <w:r>
        <w:rPr>
          <w:rFonts w:eastAsia="Times New Roman" w:cs="Times New Roman"/>
          <w:szCs w:val="24"/>
        </w:rPr>
        <w:t>Επίσης, δεν γίνεται αποδεκτή η επέκταση προθεσμίας από τα δεκατέσσερα χρόνια συν ένα έτος, από τα δεκαπέντε χρόνια. Είναι η τροπολογ</w:t>
      </w:r>
      <w:r>
        <w:rPr>
          <w:rFonts w:eastAsia="Times New Roman" w:cs="Times New Roman"/>
          <w:szCs w:val="24"/>
        </w:rPr>
        <w:t xml:space="preserve">ία με τον αριθμό 1856 του κ. Καρρά. Σε είκοσι χρόνια η δεκαπενταετία, όπως ξέρετε, είναι παραπάνω από επαρκής για την τακτοποίηση των ιδιοκτησιακών ζητημάτων των πολιτών και του </w:t>
      </w:r>
      <w:r>
        <w:rPr>
          <w:rFonts w:eastAsia="Times New Roman" w:cs="Times New Roman"/>
          <w:szCs w:val="24"/>
        </w:rPr>
        <w:t>δ</w:t>
      </w:r>
      <w:r>
        <w:rPr>
          <w:rFonts w:eastAsia="Times New Roman" w:cs="Times New Roman"/>
          <w:szCs w:val="24"/>
        </w:rPr>
        <w:t xml:space="preserve">ημοσίου –επαναλαμβάνω- μετά το τέλος της </w:t>
      </w:r>
      <w:proofErr w:type="spellStart"/>
      <w:r>
        <w:rPr>
          <w:rFonts w:eastAsia="Times New Roman" w:cs="Times New Roman"/>
          <w:szCs w:val="24"/>
        </w:rPr>
        <w:t>κτηματογράφησης</w:t>
      </w:r>
      <w:proofErr w:type="spellEnd"/>
      <w:r>
        <w:rPr>
          <w:rFonts w:eastAsia="Times New Roman" w:cs="Times New Roman"/>
          <w:szCs w:val="24"/>
        </w:rPr>
        <w:t>. Άρα, προτείνουμε να</w:t>
      </w:r>
      <w:r>
        <w:rPr>
          <w:rFonts w:eastAsia="Times New Roman" w:cs="Times New Roman"/>
          <w:szCs w:val="24"/>
        </w:rPr>
        <w:t xml:space="preserve"> παραμείνουμε στο νομοσχέδιο όπως έχει, που είναι τα δεκαπέντε έτη. Νομίζω ότι τα είπα όλα.</w:t>
      </w:r>
    </w:p>
    <w:p w14:paraId="6B948F90" w14:textId="77777777" w:rsidR="00244F6B" w:rsidRDefault="006574B6">
      <w:pPr>
        <w:spacing w:after="0"/>
        <w:jc w:val="both"/>
        <w:rPr>
          <w:rFonts w:eastAsia="Times New Roman" w:cs="Times New Roman"/>
          <w:szCs w:val="24"/>
        </w:rPr>
      </w:pPr>
      <w:r>
        <w:rPr>
          <w:rFonts w:eastAsia="Times New Roman" w:cs="Times New Roman"/>
          <w:szCs w:val="24"/>
        </w:rPr>
        <w:t>Σας ευχαριστώ πολύ.</w:t>
      </w:r>
    </w:p>
    <w:p w14:paraId="6B948F91" w14:textId="77777777" w:rsidR="00244F6B" w:rsidRDefault="006574B6">
      <w:pPr>
        <w:spacing w:after="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 Περιβάλλοντος και Ενέργειας, κ. Σταθάκη.</w:t>
      </w:r>
    </w:p>
    <w:p w14:paraId="6B948F92" w14:textId="77777777" w:rsidR="00244F6B" w:rsidRDefault="006574B6">
      <w:pPr>
        <w:spacing w:after="0"/>
        <w:jc w:val="both"/>
        <w:rPr>
          <w:rFonts w:eastAsia="Times New Roman" w:cs="Times New Roman"/>
          <w:szCs w:val="24"/>
        </w:rPr>
      </w:pPr>
      <w:r>
        <w:rPr>
          <w:rFonts w:eastAsia="Times New Roman" w:cs="Times New Roman"/>
          <w:szCs w:val="24"/>
        </w:rPr>
        <w:t>Θα έλεγα ότι μπορούμε να πάμε στους ομιλητές</w:t>
      </w:r>
      <w:r>
        <w:rPr>
          <w:rFonts w:eastAsia="Times New Roman" w:cs="Times New Roman"/>
          <w:szCs w:val="24"/>
        </w:rPr>
        <w:t xml:space="preserve"> με πρώτο ομιλητή τον κ. Δημήτριο Δημητριάδη από τον ΣΥΡΙΖΑ. </w:t>
      </w:r>
    </w:p>
    <w:p w14:paraId="6B948F93" w14:textId="77777777" w:rsidR="00244F6B" w:rsidRDefault="006574B6">
      <w:pPr>
        <w:spacing w:after="0"/>
        <w:jc w:val="both"/>
        <w:rPr>
          <w:rFonts w:eastAsia="Times New Roman" w:cs="Times New Roman"/>
          <w:szCs w:val="24"/>
        </w:rPr>
      </w:pPr>
      <w:r>
        <w:rPr>
          <w:rFonts w:eastAsia="Times New Roman" w:cs="Times New Roman"/>
          <w:szCs w:val="24"/>
        </w:rPr>
        <w:t>Κύριε συνάδελφε, έχετε τον λόγο για πέντε λεπτά.</w:t>
      </w:r>
    </w:p>
    <w:p w14:paraId="6B948F94" w14:textId="77777777" w:rsidR="00244F6B" w:rsidRDefault="006574B6">
      <w:pPr>
        <w:spacing w:after="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Ευχαριστώ, κύριε Πρόεδρε.</w:t>
      </w:r>
    </w:p>
    <w:p w14:paraId="6B948F95" w14:textId="77777777" w:rsidR="00244F6B" w:rsidRDefault="006574B6">
      <w:pPr>
        <w:spacing w:after="0"/>
        <w:jc w:val="both"/>
        <w:rPr>
          <w:rFonts w:eastAsia="Times New Roman" w:cs="Times New Roman"/>
          <w:szCs w:val="24"/>
        </w:rPr>
      </w:pPr>
      <w:r>
        <w:rPr>
          <w:rFonts w:eastAsia="Times New Roman" w:cs="Times New Roman"/>
          <w:szCs w:val="24"/>
        </w:rPr>
        <w:t>Κύριε Υπουργέ, κυρίες και κύριοι συνάδελφοι, το παρόν νομοσχέδιο είναι κατεπείγον και ο κυριότερ</w:t>
      </w:r>
      <w:r>
        <w:rPr>
          <w:rFonts w:eastAsia="Times New Roman" w:cs="Times New Roman"/>
          <w:szCs w:val="24"/>
        </w:rPr>
        <w:t>ος λόγος που είναι κατεπείγον είναι γιατί ουσιαστικά είναι ένα κομμάτι προνοιών και δράσεων του Υπουργείου Ενέργειας, το οποίο προετοιμαζόταν για ένα ενιαίο νομοσχέδιο το οποίο θα είχε επίκεντρο τη γεωθερμία, αλλά λόγοι χρονικοί και αναγκών διακυβέρνησης ε</w:t>
      </w:r>
      <w:r>
        <w:rPr>
          <w:rFonts w:eastAsia="Times New Roman" w:cs="Times New Roman"/>
          <w:szCs w:val="24"/>
        </w:rPr>
        <w:t>πιβάλουν να συντμηθεί αυτό το νομοσχέδιο στην παρούσα του μορφή για να προλάβουμε κάποιες ημερομηνίες και κάποια ζητήματα που αφορούν την άμεση διακυβέρνηση και τρέχουν και, όπως ξέρετε, στο ζήτημα της ενέργειας είναι πολλά. Και είναι πολλά γιατί κατ’ αρχά</w:t>
      </w:r>
      <w:r>
        <w:rPr>
          <w:rFonts w:eastAsia="Times New Roman" w:cs="Times New Roman"/>
          <w:szCs w:val="24"/>
        </w:rPr>
        <w:t>ς έχουμε κληρονομήσει μια σειρά από στρεβλώσεις και δεύτερον, υπάρχουν και οι ανάγκες ενός νέου πεδίου στην Ευρωπαϊκή Ένωση, πεδίο ανταγωνισμού στην Ευρωπαϊκή Ένωση, και πρέπει η χώρα μας και οι παραγωγικές διαδικασίες στην ενέργεια να προσαρμοστούν σε αυτ</w:t>
      </w:r>
      <w:r>
        <w:rPr>
          <w:rFonts w:eastAsia="Times New Roman" w:cs="Times New Roman"/>
          <w:szCs w:val="24"/>
        </w:rPr>
        <w:t>ήν την κατεύθυνση.</w:t>
      </w:r>
    </w:p>
    <w:p w14:paraId="6B948F96" w14:textId="77777777" w:rsidR="00244F6B" w:rsidRDefault="006574B6">
      <w:pPr>
        <w:spacing w:after="0"/>
        <w:jc w:val="both"/>
        <w:rPr>
          <w:rFonts w:eastAsia="Times New Roman" w:cs="Times New Roman"/>
          <w:szCs w:val="24"/>
        </w:rPr>
      </w:pPr>
      <w:r>
        <w:rPr>
          <w:rFonts w:eastAsia="Times New Roman" w:cs="Times New Roman"/>
          <w:szCs w:val="24"/>
        </w:rPr>
        <w:lastRenderedPageBreak/>
        <w:t>Άρα, η επίταση και η επιτάχυνση των διαδικασιών πάνω σε μια σειρά από προβλήματα της καθημερινότητας της διακυβέρνησης σε ζητήματα ενέργειας είναι επιτακτική και ως εκ τούτου, είναι και αυτό το νομοσχέδιο το οποίο είναι ένα σύνολο άρθρων</w:t>
      </w:r>
      <w:r>
        <w:rPr>
          <w:rFonts w:eastAsia="Times New Roman" w:cs="Times New Roman"/>
          <w:szCs w:val="24"/>
        </w:rPr>
        <w:t xml:space="preserve"> σε διάφορες ενότητες. </w:t>
      </w:r>
    </w:p>
    <w:p w14:paraId="6B948F97" w14:textId="77777777" w:rsidR="00244F6B" w:rsidRDefault="006574B6">
      <w:pPr>
        <w:spacing w:after="0"/>
        <w:jc w:val="both"/>
        <w:rPr>
          <w:rFonts w:eastAsia="Times New Roman" w:cs="Times New Roman"/>
          <w:szCs w:val="24"/>
        </w:rPr>
      </w:pPr>
      <w:r>
        <w:rPr>
          <w:rFonts w:eastAsia="Times New Roman" w:cs="Times New Roman"/>
          <w:szCs w:val="24"/>
        </w:rPr>
        <w:t>Αυτές οι ενότητες αφορούν, κατ’ αρχ</w:t>
      </w:r>
      <w:r>
        <w:rPr>
          <w:rFonts w:eastAsia="Times New Roman" w:cs="Times New Roman"/>
          <w:szCs w:val="24"/>
        </w:rPr>
        <w:t>άς</w:t>
      </w:r>
      <w:r>
        <w:rPr>
          <w:rFonts w:eastAsia="Times New Roman" w:cs="Times New Roman"/>
          <w:szCs w:val="24"/>
        </w:rPr>
        <w:t>, το Κτηματολόγιο, αφορούν την παράταση των οικοδομικών αδειών κατά τρία χρόνια, αφορούν μια ευνοϊκότερη ρύθμιση σε ζητήματα πολεοδομικά για κτήρια υγείας και παιδείας, όπου πρόσθεσε ο κύριος Υπο</w:t>
      </w:r>
      <w:r>
        <w:rPr>
          <w:rFonts w:eastAsia="Times New Roman" w:cs="Times New Roman"/>
          <w:szCs w:val="24"/>
        </w:rPr>
        <w:t xml:space="preserve">υργός ότι θα βάλουμε τη διευκρίνιση «δημόσιων κτηρίων» για να μην υπάρχουν παρανοήσεις. </w:t>
      </w:r>
    </w:p>
    <w:p w14:paraId="6B948F98" w14:textId="77777777" w:rsidR="00244F6B" w:rsidRDefault="006574B6">
      <w:pPr>
        <w:spacing w:after="0"/>
        <w:jc w:val="both"/>
        <w:rPr>
          <w:rFonts w:eastAsia="Times New Roman" w:cs="Times New Roman"/>
          <w:szCs w:val="24"/>
        </w:rPr>
      </w:pPr>
      <w:r>
        <w:rPr>
          <w:rFonts w:eastAsia="Times New Roman" w:cs="Times New Roman"/>
          <w:szCs w:val="24"/>
        </w:rPr>
        <w:t>Πρόσφατα, είχαμε και την επιβεβαίωση, συμφωνεί δηλαδή η Ευρωπαϊκή Ένωση στο νέο σχήμα για το ΤΙΜΕΑΡ. Αφορά το Εθνικό Ταμείο Δίκαιης Μετάβασης, στο οποίο θα αναφερθώ ει</w:t>
      </w:r>
      <w:r>
        <w:rPr>
          <w:rFonts w:eastAsia="Times New Roman" w:cs="Times New Roman"/>
          <w:szCs w:val="24"/>
        </w:rPr>
        <w:t xml:space="preserve">δικότερα στη συνέχεια, και τα ανταποδοτικά τέλη από </w:t>
      </w:r>
      <w:r w:rsidRPr="00CD5131">
        <w:rPr>
          <w:rFonts w:eastAsia="Times New Roman" w:cs="Times New Roman"/>
          <w:szCs w:val="24"/>
        </w:rPr>
        <w:t>ΑΠΕ</w:t>
      </w:r>
      <w:r>
        <w:rPr>
          <w:rFonts w:eastAsia="Times New Roman" w:cs="Times New Roman"/>
          <w:szCs w:val="24"/>
        </w:rPr>
        <w:t xml:space="preserve"> σε δήμους και κοινότητες, δηλαδή διευκρινίσεις πάνω σε αυτό το ζήτημα. </w:t>
      </w:r>
    </w:p>
    <w:p w14:paraId="6B948F99" w14:textId="77777777" w:rsidR="00244F6B" w:rsidRDefault="006574B6">
      <w:pPr>
        <w:spacing w:after="0"/>
        <w:jc w:val="both"/>
        <w:rPr>
          <w:rFonts w:eastAsia="Times New Roman" w:cs="Times New Roman"/>
          <w:szCs w:val="24"/>
        </w:rPr>
      </w:pPr>
      <w:r>
        <w:rPr>
          <w:rFonts w:eastAsia="Times New Roman" w:cs="Times New Roman"/>
          <w:szCs w:val="24"/>
        </w:rPr>
        <w:t xml:space="preserve">Ένα άρθρο το οποίο έχει μια διττή σημασία και θα ήθελα με αυτό να ξεκινήσω, είναι αυτό που αφορά τη μεταβίβαση του </w:t>
      </w:r>
      <w:r>
        <w:rPr>
          <w:rFonts w:eastAsia="Times New Roman" w:cs="Times New Roman"/>
          <w:szCs w:val="24"/>
        </w:rPr>
        <w:lastRenderedPageBreak/>
        <w:t>δικαιώματος, αφού, βέβαια, εξασφαλιστούν τα χρήματα από το Πρόγραμμα Δημοσίων Επενδύσεων -αφορά το έτος 2018 και για αυτό είναι επείγον, γιατ</w:t>
      </w:r>
      <w:r>
        <w:rPr>
          <w:rFonts w:eastAsia="Times New Roman" w:cs="Times New Roman"/>
          <w:szCs w:val="24"/>
        </w:rPr>
        <w:t xml:space="preserve">ί πρέπει να προλάβουμε- από το ΠΔΕ προς την </w:t>
      </w:r>
      <w:r>
        <w:rPr>
          <w:rFonts w:eastAsia="Times New Roman" w:cs="Times New Roman"/>
          <w:szCs w:val="24"/>
        </w:rPr>
        <w:t>Π</w:t>
      </w:r>
      <w:r>
        <w:rPr>
          <w:rFonts w:eastAsia="Times New Roman" w:cs="Times New Roman"/>
          <w:szCs w:val="24"/>
        </w:rPr>
        <w:t xml:space="preserve">εριφέρεια Δυτικής Μακεδονίας για να διεκπεραιώσει αυτή με τη σειρά της το ζήτημα της αναγκαστικής απαλλοτρίωσης της </w:t>
      </w:r>
      <w:r>
        <w:rPr>
          <w:rFonts w:eastAsia="Times New Roman" w:cs="Times New Roman"/>
          <w:szCs w:val="24"/>
        </w:rPr>
        <w:t>κ</w:t>
      </w:r>
      <w:r>
        <w:rPr>
          <w:rFonts w:eastAsia="Times New Roman" w:cs="Times New Roman"/>
          <w:szCs w:val="24"/>
        </w:rPr>
        <w:t xml:space="preserve">οινότητας των Αναργύρων του </w:t>
      </w:r>
      <w:r>
        <w:rPr>
          <w:rFonts w:eastAsia="Times New Roman" w:cs="Times New Roman"/>
          <w:szCs w:val="24"/>
        </w:rPr>
        <w:t>Δ</w:t>
      </w:r>
      <w:r>
        <w:rPr>
          <w:rFonts w:eastAsia="Times New Roman" w:cs="Times New Roman"/>
          <w:szCs w:val="24"/>
        </w:rPr>
        <w:t xml:space="preserve">ήμου Αμυνταίου. </w:t>
      </w:r>
    </w:p>
    <w:p w14:paraId="6B948F9A" w14:textId="77777777" w:rsidR="00244F6B" w:rsidRDefault="006574B6">
      <w:pPr>
        <w:spacing w:after="0"/>
        <w:jc w:val="both"/>
        <w:rPr>
          <w:rFonts w:eastAsia="Times New Roman" w:cs="Times New Roman"/>
          <w:szCs w:val="24"/>
        </w:rPr>
      </w:pPr>
      <w:r>
        <w:rPr>
          <w:rFonts w:eastAsia="Times New Roman" w:cs="Times New Roman"/>
          <w:szCs w:val="24"/>
        </w:rPr>
        <w:t>Είναι διττό το παράδειγμα και έχει τη σημασία το</w:t>
      </w:r>
      <w:r>
        <w:rPr>
          <w:rFonts w:eastAsia="Times New Roman" w:cs="Times New Roman"/>
          <w:szCs w:val="24"/>
        </w:rPr>
        <w:t>υ, γιατί πρώτον επιταχύνει τη διαδικασία του να πάρουν κάποιοι τα χρήματα, ταυτόχρονα όμως δίνει τη δυνατότητα -και ένα παράδειγμα αυτό- στην περιφερειακή αυτοδιοίκηση και στην Περιφέρεια Δυτικής Μακεδονίας να λειτουργήσει με έναν αποκεντρωμένο τρόπο, με ό</w:t>
      </w:r>
      <w:r>
        <w:rPr>
          <w:rFonts w:eastAsia="Times New Roman" w:cs="Times New Roman"/>
          <w:szCs w:val="24"/>
        </w:rPr>
        <w:t xml:space="preserve">ρους άμεσης δημοκρατίας και να αποδείξει για μία ακόμη φορά και συγκεκριμένα η Περιφέρεια Δυτικής Μακεδονίας, αλλά και γενικότερα οι περιφέρειες της χώρας ότι μπορούν να αναλάβουν μία σειρά δράσης προς διευκόλυνση της άμεσης </w:t>
      </w:r>
      <w:r>
        <w:rPr>
          <w:rFonts w:eastAsia="Times New Roman" w:cs="Times New Roman"/>
          <w:szCs w:val="24"/>
        </w:rPr>
        <w:t>δ</w:t>
      </w:r>
      <w:r>
        <w:rPr>
          <w:rFonts w:eastAsia="Times New Roman" w:cs="Times New Roman"/>
          <w:szCs w:val="24"/>
        </w:rPr>
        <w:t>ημοκρατίας και της εξυπηρέτηση</w:t>
      </w:r>
      <w:r>
        <w:rPr>
          <w:rFonts w:eastAsia="Times New Roman" w:cs="Times New Roman"/>
          <w:szCs w:val="24"/>
        </w:rPr>
        <w:t xml:space="preserve">ς του πολίτη σε ζητήματα διακυβέρνησης. </w:t>
      </w:r>
    </w:p>
    <w:p w14:paraId="6B948F9B" w14:textId="77777777" w:rsidR="00244F6B" w:rsidRDefault="006574B6">
      <w:pPr>
        <w:spacing w:after="0"/>
        <w:jc w:val="both"/>
        <w:rPr>
          <w:rFonts w:eastAsia="Times New Roman" w:cs="Times New Roman"/>
          <w:szCs w:val="24"/>
        </w:rPr>
      </w:pPr>
      <w:r>
        <w:rPr>
          <w:rFonts w:eastAsia="Times New Roman" w:cs="Times New Roman"/>
          <w:szCs w:val="24"/>
        </w:rPr>
        <w:t xml:space="preserve">Έτσι, λοιπόν, αυτό το διπλό όφελος ικανοποιείται. Έχουμε από τη μια γρήγορη εκτέλεση, δηλαδή πολύ πιο γρήγορα </w:t>
      </w:r>
      <w:r>
        <w:rPr>
          <w:rFonts w:eastAsia="Times New Roman" w:cs="Times New Roman"/>
          <w:szCs w:val="24"/>
        </w:rPr>
        <w:lastRenderedPageBreak/>
        <w:t xml:space="preserve">οι κάτοικοι θα πάρουν τα χρήματά τους και έχουμε και την αποκέντρωση σε ζητήματα διακυβέρνησης. </w:t>
      </w:r>
    </w:p>
    <w:p w14:paraId="6B948F9C" w14:textId="77777777" w:rsidR="00244F6B" w:rsidRDefault="006574B6">
      <w:pPr>
        <w:spacing w:after="0"/>
        <w:jc w:val="both"/>
        <w:rPr>
          <w:rFonts w:eastAsia="Times New Roman" w:cs="Times New Roman"/>
          <w:szCs w:val="24"/>
        </w:rPr>
      </w:pPr>
      <w:r>
        <w:rPr>
          <w:rFonts w:eastAsia="Times New Roman" w:cs="Times New Roman"/>
          <w:szCs w:val="24"/>
        </w:rPr>
        <w:t xml:space="preserve">Μια και </w:t>
      </w:r>
      <w:r>
        <w:rPr>
          <w:rFonts w:eastAsia="Times New Roman" w:cs="Times New Roman"/>
          <w:szCs w:val="24"/>
        </w:rPr>
        <w:t>είμαστε στο πεδίο των λι</w:t>
      </w:r>
      <w:r>
        <w:rPr>
          <w:rFonts w:eastAsia="Times New Roman" w:cs="Times New Roman"/>
          <w:szCs w:val="24"/>
        </w:rPr>
        <w:t>γ</w:t>
      </w:r>
      <w:r>
        <w:rPr>
          <w:rFonts w:eastAsia="Times New Roman" w:cs="Times New Roman"/>
          <w:szCs w:val="24"/>
        </w:rPr>
        <w:t xml:space="preserve">νιτών παίρνουμε και μία δεύτερη πρωτοβουλία, επίσης, η οποία επιλύει ένα συγκεκριμένο ζήτημα που αφορά μία αναγκαστική απαλλοτρίωση, την αναγκαστική απαλλοτρίωση της </w:t>
      </w:r>
      <w:r>
        <w:rPr>
          <w:rFonts w:eastAsia="Times New Roman" w:cs="Times New Roman"/>
          <w:szCs w:val="24"/>
        </w:rPr>
        <w:t>κ</w:t>
      </w:r>
      <w:r>
        <w:rPr>
          <w:rFonts w:eastAsia="Times New Roman" w:cs="Times New Roman"/>
          <w:szCs w:val="24"/>
        </w:rPr>
        <w:t xml:space="preserve">οινότητας </w:t>
      </w:r>
      <w:proofErr w:type="spellStart"/>
      <w:r>
        <w:rPr>
          <w:rFonts w:eastAsia="Times New Roman" w:cs="Times New Roman"/>
          <w:szCs w:val="24"/>
        </w:rPr>
        <w:t>Παντοκώμης</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ήμου Κοζάνης αυτή τη φορά, η οποία θα </w:t>
      </w:r>
      <w:proofErr w:type="spellStart"/>
      <w:r>
        <w:rPr>
          <w:rFonts w:eastAsia="Times New Roman" w:cs="Times New Roman"/>
          <w:szCs w:val="24"/>
        </w:rPr>
        <w:t>μετεγκατασταθεί</w:t>
      </w:r>
      <w:proofErr w:type="spellEnd"/>
      <w:r>
        <w:rPr>
          <w:rFonts w:eastAsia="Times New Roman" w:cs="Times New Roman"/>
          <w:szCs w:val="24"/>
        </w:rPr>
        <w:t xml:space="preserve"> σε ένα συγκεκριμένο χώρο και ως εκ τούτου χρειάζεται μία ρύθμιση και αυτό κάνουμε με το συγκεκριμένο άρθρο 19, ώστε η κήρυξη των δικαιούχων να γίνεται με τέτοιο τρόπο, ώστε να επιτρέπεται πριν από την οριστική απόφαση της αποκεντρωμένης διο</w:t>
      </w:r>
      <w:r>
        <w:rPr>
          <w:rFonts w:eastAsia="Times New Roman" w:cs="Times New Roman"/>
          <w:szCs w:val="24"/>
        </w:rPr>
        <w:t>ίκησης. Όταν η αποκεντρωμένη διοίκηση αποφασίσει οριστικά, στη συνέχεια θα μπορεί να γίνεται δεύτερη κλήρωση και να ικανοποιούνται όλοι οι δικαιούχοι, όσον αφορά την τελεσιδικία τους.</w:t>
      </w:r>
    </w:p>
    <w:p w14:paraId="6B948F9D" w14:textId="77777777" w:rsidR="00244F6B" w:rsidRDefault="006574B6">
      <w:pPr>
        <w:spacing w:after="0"/>
        <w:jc w:val="both"/>
        <w:rPr>
          <w:rFonts w:eastAsia="Times New Roman" w:cs="Times New Roman"/>
          <w:szCs w:val="24"/>
        </w:rPr>
      </w:pPr>
      <w:r>
        <w:rPr>
          <w:rFonts w:eastAsia="Times New Roman" w:cs="Times New Roman"/>
          <w:szCs w:val="24"/>
        </w:rPr>
        <w:t xml:space="preserve">Στο ζήτημα του Ελληνικού και παραμένω έχουμε μία επιπλέον  πρωτοβουλία, </w:t>
      </w:r>
      <w:r>
        <w:rPr>
          <w:rFonts w:eastAsia="Times New Roman" w:cs="Times New Roman"/>
          <w:szCs w:val="24"/>
        </w:rPr>
        <w:t xml:space="preserve">που αφορά -στο πλαίσιο της άρσης στρεβλώσεων γίνονται όλα αυτά- τα </w:t>
      </w:r>
      <w:proofErr w:type="spellStart"/>
      <w:r>
        <w:rPr>
          <w:rFonts w:eastAsia="Times New Roman" w:cs="Times New Roman"/>
          <w:szCs w:val="24"/>
        </w:rPr>
        <w:t>λιγνιτικά</w:t>
      </w:r>
      <w:proofErr w:type="spellEnd"/>
      <w:r>
        <w:rPr>
          <w:rFonts w:eastAsia="Times New Roman" w:cs="Times New Roman"/>
          <w:szCs w:val="24"/>
        </w:rPr>
        <w:t xml:space="preserve"> πεδία και είναι το ότι το τέλος λιγνίτη σταματάει πλέον να επιβάλλεται, ακριβώς για να βάλει το λιγνίτη εκεί που του αξίζει στον ανταγωνισμό και να μην </w:t>
      </w:r>
      <w:r>
        <w:rPr>
          <w:rFonts w:eastAsia="Times New Roman" w:cs="Times New Roman"/>
          <w:szCs w:val="24"/>
        </w:rPr>
        <w:lastRenderedPageBreak/>
        <w:t>έχει επιπρόσθετες επιβαρύνσ</w:t>
      </w:r>
      <w:r>
        <w:rPr>
          <w:rFonts w:eastAsia="Times New Roman" w:cs="Times New Roman"/>
          <w:szCs w:val="24"/>
        </w:rPr>
        <w:t xml:space="preserve">εις και επιβαρύνει περισσότερο και τελικά και τον οικιακό καταναλωτή. </w:t>
      </w:r>
    </w:p>
    <w:p w14:paraId="6B948F9E" w14:textId="77777777" w:rsidR="00244F6B" w:rsidRDefault="006574B6">
      <w:pPr>
        <w:spacing w:after="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948F9F" w14:textId="77777777" w:rsidR="00244F6B" w:rsidRDefault="006574B6">
      <w:pPr>
        <w:spacing w:after="0"/>
        <w:jc w:val="both"/>
        <w:rPr>
          <w:rFonts w:eastAsia="Times New Roman" w:cs="Times New Roman"/>
          <w:szCs w:val="24"/>
        </w:rPr>
      </w:pPr>
      <w:r>
        <w:rPr>
          <w:rFonts w:eastAsia="Times New Roman" w:cs="Times New Roman"/>
          <w:szCs w:val="24"/>
        </w:rPr>
        <w:t xml:space="preserve"> Ένα λεπτό, κύριε Πρόεδρε, και ολοκληρώνω.</w:t>
      </w:r>
    </w:p>
    <w:p w14:paraId="6B948FA0" w14:textId="77777777" w:rsidR="00244F6B" w:rsidRDefault="006574B6">
      <w:pPr>
        <w:spacing w:after="0"/>
        <w:jc w:val="both"/>
        <w:rPr>
          <w:rFonts w:eastAsia="Times New Roman" w:cs="Times New Roman"/>
          <w:szCs w:val="24"/>
        </w:rPr>
      </w:pPr>
      <w:r>
        <w:rPr>
          <w:rFonts w:eastAsia="Times New Roman" w:cs="Times New Roman"/>
          <w:szCs w:val="24"/>
        </w:rPr>
        <w:t xml:space="preserve">Το δεύτερο είναι ότι σε αντιστάθμισμα αυτής  ακριβώς της </w:t>
      </w:r>
      <w:r>
        <w:rPr>
          <w:rFonts w:eastAsia="Times New Roman" w:cs="Times New Roman"/>
          <w:szCs w:val="24"/>
        </w:rPr>
        <w:t>διαδικασίας και της διόρθωσης των στρεβλώσεων, επιβάλλεται ενεργειακό τέλος 3% σε μεγάλες επενδύσεις ΑΠΕ, οι οποίες μέχρι σήμερα εξαιρούνταν από αυτή τη διαδικασία και άρα δεν ευνοούσαν τον ανταγωνισμό.</w:t>
      </w:r>
    </w:p>
    <w:p w14:paraId="6B948FA1" w14:textId="77777777" w:rsidR="00244F6B" w:rsidRDefault="006574B6">
      <w:pPr>
        <w:spacing w:after="0"/>
        <w:jc w:val="both"/>
        <w:rPr>
          <w:rFonts w:eastAsia="Times New Roman" w:cs="Times New Roman"/>
          <w:szCs w:val="24"/>
        </w:rPr>
      </w:pPr>
      <w:r>
        <w:rPr>
          <w:rFonts w:eastAsia="Times New Roman" w:cs="Times New Roman"/>
          <w:szCs w:val="24"/>
        </w:rPr>
        <w:t>Με λίγα λόγια έχουμε μία σειρά από μικρές παρεμβάσεις</w:t>
      </w:r>
      <w:r>
        <w:rPr>
          <w:rFonts w:eastAsia="Times New Roman" w:cs="Times New Roman"/>
          <w:szCs w:val="24"/>
        </w:rPr>
        <w:t xml:space="preserve"> και κανόνες, οι οποίοι διευκολύνουν το ενιαίο πεδίο ανταγωνισμού, διευκολύνουν την ενιαία αγορά την ενεργειακή και διευκολύνουν τον ανταγωνισμό να γίνεται με ίσους όρους και με ίσους κανόνες.</w:t>
      </w:r>
    </w:p>
    <w:p w14:paraId="6B948FA2" w14:textId="77777777" w:rsidR="00244F6B" w:rsidRDefault="006574B6">
      <w:pPr>
        <w:spacing w:after="0"/>
        <w:jc w:val="both"/>
        <w:rPr>
          <w:rFonts w:eastAsia="Times New Roman" w:cs="Times New Roman"/>
          <w:szCs w:val="24"/>
        </w:rPr>
      </w:pPr>
      <w:r>
        <w:rPr>
          <w:rFonts w:eastAsia="Times New Roman" w:cs="Times New Roman"/>
          <w:szCs w:val="24"/>
        </w:rPr>
        <w:t>Είχα υποσχεθεί να το πω στην ομιλία μου -θα το πω με λίγα λόγια</w:t>
      </w:r>
      <w:r>
        <w:rPr>
          <w:rFonts w:eastAsia="Times New Roman" w:cs="Times New Roman"/>
          <w:szCs w:val="24"/>
        </w:rPr>
        <w:t xml:space="preserve">, γιατί έχει παρέλθει ο χρόνος- ότι το εθνικό ταμείο δίκαιης μετάβασης που θεσμοθετήσαμε και προβλέπει σε πρώτη φάση μέσα στην τριετία να διαθέσει ένα ποσό της τάξεως των 60 </w:t>
      </w:r>
      <w:r>
        <w:rPr>
          <w:rFonts w:eastAsia="Times New Roman" w:cs="Times New Roman"/>
          <w:szCs w:val="24"/>
        </w:rPr>
        <w:lastRenderedPageBreak/>
        <w:t>εκατομμυρίων, το οποίο προκύπτει από τις εξοικονομήσεις και τη χρηστή διαχείριση π</w:t>
      </w:r>
      <w:r>
        <w:rPr>
          <w:rFonts w:eastAsia="Times New Roman" w:cs="Times New Roman"/>
          <w:szCs w:val="24"/>
        </w:rPr>
        <w:t>ου κάναμε στα ζητήματα του ΕΛΑΠΕ, μας δίνει τη βεβαιότητα ότι σε συνδυασμό με τα προβλεπόμενα από το πρόγραμμα του ΠΔΕ του 2130 από τα δικαιώματα των εκπομπών των αερίων του θερμοκηπίου, θα έχουμε ένα σημαντικό ποσό</w:t>
      </w:r>
      <w:r>
        <w:rPr>
          <w:rFonts w:eastAsia="Times New Roman" w:cs="Times New Roman"/>
          <w:szCs w:val="24"/>
        </w:rPr>
        <w:t>,</w:t>
      </w:r>
      <w:r>
        <w:rPr>
          <w:rFonts w:eastAsia="Times New Roman" w:cs="Times New Roman"/>
          <w:szCs w:val="24"/>
        </w:rPr>
        <w:t xml:space="preserve"> που θα πάει στη στήριξη των δράσεων γι’</w:t>
      </w:r>
      <w:r>
        <w:rPr>
          <w:rFonts w:eastAsia="Times New Roman" w:cs="Times New Roman"/>
          <w:szCs w:val="24"/>
        </w:rPr>
        <w:t xml:space="preserve"> αυτές τις περιοχές που έχουν </w:t>
      </w:r>
      <w:proofErr w:type="spellStart"/>
      <w:r>
        <w:rPr>
          <w:rFonts w:eastAsia="Times New Roman" w:cs="Times New Roman"/>
          <w:szCs w:val="24"/>
        </w:rPr>
        <w:t>λιγνιτική</w:t>
      </w:r>
      <w:proofErr w:type="spellEnd"/>
      <w:r>
        <w:rPr>
          <w:rFonts w:eastAsia="Times New Roman" w:cs="Times New Roman"/>
          <w:szCs w:val="24"/>
        </w:rPr>
        <w:t xml:space="preserve"> παραγωγή, δηλαδή, ώστε η μεταστροφή της οικονομίας αποδρομής άνθρακα σε νέες οικονομικές δραστηριότητες, να είναι πιο ομαλή, να είναι δικαιότερη και να έχει μεγαλύτερες δυνατότητες σωστής και δίκαιης ανάπτυξης. </w:t>
      </w:r>
    </w:p>
    <w:p w14:paraId="6B948FA3" w14:textId="77777777" w:rsidR="00244F6B" w:rsidRDefault="006574B6">
      <w:pPr>
        <w:spacing w:after="0"/>
        <w:jc w:val="both"/>
        <w:rPr>
          <w:rFonts w:eastAsia="Times New Roman" w:cs="Times New Roman"/>
          <w:szCs w:val="24"/>
        </w:rPr>
      </w:pPr>
      <w:r>
        <w:rPr>
          <w:rFonts w:eastAsia="Times New Roman" w:cs="Times New Roman"/>
          <w:szCs w:val="24"/>
        </w:rPr>
        <w:t xml:space="preserve">Ένα </w:t>
      </w:r>
      <w:r>
        <w:rPr>
          <w:rFonts w:eastAsia="Times New Roman" w:cs="Times New Roman"/>
          <w:szCs w:val="24"/>
        </w:rPr>
        <w:t xml:space="preserve"> ζήτημα που αφορά την περιοχή μου, κύριε Πρόεδρε, είναι το γεγονός ότι κατατέθηκε μία τροπολογία  από Βουλευτές της Νέας Δημοκρατίας για τον ΕΝΦΙΑ των κατοίκων των Αναργύρων. Είναι κάτι το οποίο το έχουμε προβλέψει εδώ και έξι μήνες, διότι αφορά στην ουσία</w:t>
      </w:r>
      <w:r>
        <w:rPr>
          <w:rFonts w:eastAsia="Times New Roman" w:cs="Times New Roman"/>
          <w:szCs w:val="24"/>
        </w:rPr>
        <w:t xml:space="preserve"> τον ΕΝΦΙΑ του 2018. Αφορά την τρέχουσα χρονιά. Ήδη είναι στον …</w:t>
      </w:r>
    </w:p>
    <w:p w14:paraId="6B948FA4"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Γιατί το φέρνετε σήμερα; </w:t>
      </w:r>
    </w:p>
    <w:p w14:paraId="6B948FA5" w14:textId="77777777" w:rsidR="00244F6B" w:rsidRDefault="006574B6">
      <w:pPr>
        <w:spacing w:after="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Θα σας πω, κύριε συνάδελφε. </w:t>
      </w:r>
    </w:p>
    <w:p w14:paraId="6B948FA6" w14:textId="77777777" w:rsidR="00244F6B" w:rsidRDefault="006574B6">
      <w:pPr>
        <w:spacing w:after="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Αναγνωρίστε και σε μας κάτι. </w:t>
      </w:r>
    </w:p>
    <w:p w14:paraId="6B948FA7" w14:textId="77777777" w:rsidR="00244F6B" w:rsidRDefault="006574B6">
      <w:pPr>
        <w:spacing w:after="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ευχάριστη οποιαδ</w:t>
      </w:r>
      <w:r>
        <w:rPr>
          <w:rFonts w:eastAsia="Times New Roman" w:cs="Times New Roman"/>
          <w:szCs w:val="24"/>
        </w:rPr>
        <w:t xml:space="preserve">ήποτε πρωτοβουλία είναι επί δικαίου. Αυτό ακριβώς εξηγώ. Την υιοθετήσαμε ήδη εδώ και ένα εξάμηνο, γιατί βρίσκεται στη </w:t>
      </w:r>
      <w:r>
        <w:rPr>
          <w:rFonts w:eastAsia="Times New Roman" w:cs="Times New Roman"/>
          <w:szCs w:val="24"/>
        </w:rPr>
        <w:t>δ</w:t>
      </w:r>
      <w:r>
        <w:rPr>
          <w:rFonts w:eastAsia="Times New Roman" w:cs="Times New Roman"/>
          <w:szCs w:val="24"/>
        </w:rPr>
        <w:t xml:space="preserve">ιεύθυνση ΑΑΔΕ, ακριβώς για να υλοποιηθεί. Σε κάθε περίπτωση, επειδή η ΑΑΔΕ είναι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είμαστε εδώ για να πάρουμε από κοινού π</w:t>
      </w:r>
      <w:r>
        <w:rPr>
          <w:rFonts w:eastAsia="Times New Roman" w:cs="Times New Roman"/>
          <w:szCs w:val="24"/>
        </w:rPr>
        <w:t xml:space="preserve">ρωτοβουλία, εάν τυχόν δεν ικανοποιηθεί αυτή η ανάγκη. Αλλά θα σας πω κάτι. Στη διαδικασία και των δύο οικισμών –εννοώ και των Αγίων Αναργύρων, αλλά και της </w:t>
      </w:r>
      <w:proofErr w:type="spellStart"/>
      <w:r>
        <w:rPr>
          <w:rFonts w:eastAsia="Times New Roman" w:cs="Times New Roman"/>
          <w:szCs w:val="24"/>
        </w:rPr>
        <w:t>Παντοκώμης</w:t>
      </w:r>
      <w:proofErr w:type="spellEnd"/>
      <w:r>
        <w:rPr>
          <w:rFonts w:eastAsia="Times New Roman" w:cs="Times New Roman"/>
          <w:szCs w:val="24"/>
        </w:rPr>
        <w:t>- έχουν γίνει δεκάδες λαϊκές συνελεύσεις σε ζητήματα</w:t>
      </w:r>
      <w:r>
        <w:rPr>
          <w:rFonts w:eastAsia="Times New Roman" w:cs="Times New Roman"/>
          <w:szCs w:val="24"/>
        </w:rPr>
        <w:t>,</w:t>
      </w:r>
      <w:r>
        <w:rPr>
          <w:rFonts w:eastAsia="Times New Roman" w:cs="Times New Roman"/>
          <w:szCs w:val="24"/>
        </w:rPr>
        <w:t xml:space="preserve"> που αφορούν πραγματικά προβλήματα, σ</w:t>
      </w:r>
      <w:r>
        <w:rPr>
          <w:rFonts w:eastAsia="Times New Roman" w:cs="Times New Roman"/>
          <w:szCs w:val="24"/>
        </w:rPr>
        <w:t>ημαντικές υποθέσεις, που αφορούν κυριολεκτικά τη ζωή και το μέλλον των κατοίκων αυτών των κοινοτήτων. Σε αυτές, λοιπόν, τις διαδικασίες οι άνθρωποι σήμερα -ποτέ δεν είναι αργά βέβαια- οι οποίοι δείχνουν και φαίνεται να ενδιαφέρονται σφόδρα και ξαφνικά, δεν</w:t>
      </w:r>
      <w:r>
        <w:rPr>
          <w:rFonts w:eastAsia="Times New Roman" w:cs="Times New Roman"/>
          <w:szCs w:val="24"/>
        </w:rPr>
        <w:t xml:space="preserve"> πάτησαν ποτέ, δεν συμμετείχαν ποτέ. Ποτέ δεν είναι αργά και είναι ευχάριστο παρ’ όλα αυτά το γεγονός ότι συμφωνούμε στο ότι πρέπει να παρθούν δράσεις επί δικαίου για τη διευθέτηση των προβλημάτων αυτών των …</w:t>
      </w:r>
    </w:p>
    <w:p w14:paraId="6B948FA8" w14:textId="77777777" w:rsidR="00244F6B" w:rsidRDefault="006574B6">
      <w:pPr>
        <w:spacing w:after="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Στα Υπουργεία πίεζαν, κύριε </w:t>
      </w:r>
      <w:r>
        <w:rPr>
          <w:rFonts w:eastAsia="Times New Roman" w:cs="Times New Roman"/>
          <w:szCs w:val="24"/>
        </w:rPr>
        <w:t>συνάδελφε.</w:t>
      </w:r>
    </w:p>
    <w:p w14:paraId="6B948FA9" w14:textId="77777777" w:rsidR="00244F6B" w:rsidRDefault="006574B6">
      <w:pPr>
        <w:spacing w:after="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Σας ευχαριστώ πολύ, να είστε καλά.</w:t>
      </w:r>
    </w:p>
    <w:p w14:paraId="6B948FAA" w14:textId="77777777" w:rsidR="00244F6B" w:rsidRDefault="006574B6">
      <w:pPr>
        <w:spacing w:after="0"/>
        <w:rPr>
          <w:rFonts w:eastAsia="Times New Roman" w:cs="Times New Roman"/>
          <w:szCs w:val="24"/>
        </w:rPr>
      </w:pPr>
      <w:r>
        <w:rPr>
          <w:rFonts w:eastAsia="Times New Roman" w:cs="Times New Roman"/>
          <w:szCs w:val="24"/>
        </w:rPr>
        <w:t>(Χειροκροτήματα από την πτέρυγα του ΣΥΡΙΖΑ)</w:t>
      </w:r>
    </w:p>
    <w:p w14:paraId="6B948FAB" w14:textId="77777777" w:rsidR="00244F6B" w:rsidRDefault="006574B6">
      <w:pPr>
        <w:spacing w:after="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Δημητριάδη. </w:t>
      </w:r>
    </w:p>
    <w:p w14:paraId="6B948FAC" w14:textId="77777777" w:rsidR="00244F6B" w:rsidRDefault="006574B6">
      <w:pPr>
        <w:spacing w:after="0"/>
        <w:jc w:val="both"/>
        <w:rPr>
          <w:rFonts w:eastAsia="Times New Roman" w:cs="Times New Roman"/>
          <w:szCs w:val="24"/>
        </w:rPr>
      </w:pPr>
      <w:r>
        <w:rPr>
          <w:rFonts w:eastAsia="Times New Roman" w:cs="Times New Roman"/>
          <w:szCs w:val="24"/>
        </w:rPr>
        <w:t>Το λόγο έχει ο κ. Κωνσταντίνος Κατσαφάδος από τη Νέα Δημοκρατία, για πέντε λ</w:t>
      </w:r>
      <w:r>
        <w:rPr>
          <w:rFonts w:eastAsia="Times New Roman" w:cs="Times New Roman"/>
          <w:szCs w:val="24"/>
        </w:rPr>
        <w:t xml:space="preserve">επτά. </w:t>
      </w:r>
    </w:p>
    <w:p w14:paraId="6B948FAD" w14:textId="77777777" w:rsidR="00244F6B" w:rsidRDefault="006574B6">
      <w:pPr>
        <w:spacing w:after="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6B948FAE" w14:textId="77777777" w:rsidR="00244F6B" w:rsidRDefault="006574B6">
      <w:pPr>
        <w:spacing w:after="0"/>
        <w:jc w:val="both"/>
        <w:rPr>
          <w:rFonts w:eastAsia="Times New Roman" w:cs="Times New Roman"/>
          <w:szCs w:val="24"/>
        </w:rPr>
      </w:pPr>
      <w:r>
        <w:rPr>
          <w:rFonts w:eastAsia="Times New Roman" w:cs="Times New Roman"/>
          <w:szCs w:val="24"/>
        </w:rPr>
        <w:t xml:space="preserve">Κύριε Υπουργέ, όλες τις προηγούμενες μέρες κατά τη διάρκεια της συζήτησης για τον προϋπολογισμό, σύσσωμη η κοινοβουλευτική ομάδα του ΣΥΡΙΖΑ προσπαθούσε να μας πείσει ότι περάσαμε σε μία </w:t>
      </w:r>
      <w:proofErr w:type="spellStart"/>
      <w:r>
        <w:rPr>
          <w:rFonts w:eastAsia="Times New Roman" w:cs="Times New Roman"/>
          <w:szCs w:val="24"/>
        </w:rPr>
        <w:t>μεταμνη</w:t>
      </w:r>
      <w:r>
        <w:rPr>
          <w:rFonts w:eastAsia="Times New Roman" w:cs="Times New Roman"/>
          <w:szCs w:val="24"/>
        </w:rPr>
        <w:t>μονιακή</w:t>
      </w:r>
      <w:proofErr w:type="spellEnd"/>
      <w:r>
        <w:rPr>
          <w:rFonts w:eastAsia="Times New Roman" w:cs="Times New Roman"/>
          <w:szCs w:val="24"/>
        </w:rPr>
        <w:t xml:space="preserve"> φάση. Όλοι λέγατε ότι ο νέος προϋπολογισμός είναι ο πρώτος προϋπολογισμός, ο οποίος είναι απαλλαγμένος από τα μνημόνια.  Η τακτική, όμως, την οποία ακολουθείτε είναι ίδια με αυτήν την οποίαν ακολουθήσατε κατά την περίοδο των μνημονίων σε ό,τι έχει </w:t>
      </w:r>
      <w:r>
        <w:rPr>
          <w:rFonts w:eastAsia="Times New Roman" w:cs="Times New Roman"/>
          <w:szCs w:val="24"/>
        </w:rPr>
        <w:t xml:space="preserve">να κάνει με τη </w:t>
      </w:r>
      <w:r>
        <w:rPr>
          <w:rFonts w:eastAsia="Times New Roman" w:cs="Times New Roman"/>
          <w:szCs w:val="24"/>
        </w:rPr>
        <w:lastRenderedPageBreak/>
        <w:t>νομοθέτηση. Και για να εξηγηθώ, κύριε Υπουργέ, δεν μπορώ να καταλάβω πώς είναι δυνατόν με τη διαδικασία του κατεπείγοντος να φέρνετε ένα νομοσχέδιο που ο τίτλος του δεν έχει κα</w:t>
      </w:r>
      <w:r>
        <w:rPr>
          <w:rFonts w:eastAsia="Times New Roman" w:cs="Times New Roman"/>
          <w:szCs w:val="24"/>
        </w:rPr>
        <w:t>μ</w:t>
      </w:r>
      <w:r>
        <w:rPr>
          <w:rFonts w:eastAsia="Times New Roman" w:cs="Times New Roman"/>
          <w:szCs w:val="24"/>
        </w:rPr>
        <w:t xml:space="preserve">μία σχέση με την πραγματικότητα. Γιατί ό,τι έχει να κάνει με τη </w:t>
      </w:r>
      <w:r>
        <w:rPr>
          <w:rFonts w:eastAsia="Times New Roman" w:cs="Times New Roman"/>
          <w:szCs w:val="24"/>
        </w:rPr>
        <w:t>σύμβαση, απασχολεί ελάχιστα άρθρα, ενώ όλα τα άλλα τα άρθρα είναι μία συρραφή και ένα χωνευτήρι από εκκρεμότητες, από ερασιτεχνικές νομοθετικές πρωτοβουλίες, τις οποίες είχατε αναλάβει κατά το παρελθόν και επιτρέψτε μου να πω ότι, αναδύεται ένα έντονο άρωμ</w:t>
      </w:r>
      <w:r>
        <w:rPr>
          <w:rFonts w:eastAsia="Times New Roman" w:cs="Times New Roman"/>
          <w:szCs w:val="24"/>
        </w:rPr>
        <w:t>α και εξυπηρετήσεων και ρουσφετιών, αλλά και τακτοποιήσεων καταστάσεων, οι οποίες είναι αποτέλεσμα της δικιάς σας διαχείρισης.</w:t>
      </w:r>
    </w:p>
    <w:p w14:paraId="6B948FAF" w14:textId="77777777" w:rsidR="00244F6B" w:rsidRDefault="006574B6">
      <w:pPr>
        <w:spacing w:after="0"/>
        <w:jc w:val="both"/>
        <w:rPr>
          <w:rFonts w:eastAsia="Times New Roman" w:cs="Times New Roman"/>
          <w:szCs w:val="24"/>
        </w:rPr>
      </w:pPr>
      <w:r>
        <w:rPr>
          <w:rFonts w:eastAsia="Times New Roman" w:cs="Times New Roman"/>
          <w:szCs w:val="24"/>
        </w:rPr>
        <w:t>Δυστυχώς, όμως, κύριε Υπουργέ, αυτή η προσπάθεια την οποία κάνετε, βλέπουμε ότι δεν θα έχει τέλος. Βέβαια, ο κ. Καματερός που δεν</w:t>
      </w:r>
      <w:r>
        <w:rPr>
          <w:rFonts w:eastAsia="Times New Roman" w:cs="Times New Roman"/>
          <w:szCs w:val="24"/>
        </w:rPr>
        <w:t xml:space="preserve"> είναι αυτή τη στιγμή μέσα στην Αίθουσα, όταν πήρε το</w:t>
      </w:r>
      <w:r>
        <w:rPr>
          <w:rFonts w:eastAsia="Times New Roman" w:cs="Times New Roman"/>
          <w:szCs w:val="24"/>
        </w:rPr>
        <w:t>ν</w:t>
      </w:r>
      <w:r>
        <w:rPr>
          <w:rFonts w:eastAsia="Times New Roman" w:cs="Times New Roman"/>
          <w:szCs w:val="24"/>
        </w:rPr>
        <w:t xml:space="preserve"> λόγο αναρωτήθηκε γιατί δημιουργούμε θόρυβο και λέμε ότι πρέπει να σταματήσει αυτή η διαδικασία, ότι δεν γίνεται την ώρα την οποία συζητείται ο προϋπολογισμός να έχουμε επιτροπή που είναι, αν θέλετε, η </w:t>
      </w:r>
      <w:r>
        <w:rPr>
          <w:rFonts w:eastAsia="Times New Roman" w:cs="Times New Roman"/>
          <w:szCs w:val="24"/>
        </w:rPr>
        <w:t>ανώτερη κοινοβουλευτική διαδικα</w:t>
      </w:r>
      <w:r>
        <w:rPr>
          <w:rFonts w:eastAsia="Times New Roman" w:cs="Times New Roman"/>
          <w:szCs w:val="24"/>
        </w:rPr>
        <w:lastRenderedPageBreak/>
        <w:t>σία του έτους και να φέρνουμε ένα νομοσχέδιο με τόσα διαφορετικά θέματα και αναρωτήθηκε, λες και δεν ήταν εδώ κατά τη διάρκεια της προηγούμενης κοινοβουλευτικής θητείας του 2012 με 2015, που όταν εμείς, την ώρα που η χώρα έπρ</w:t>
      </w:r>
      <w:r>
        <w:rPr>
          <w:rFonts w:eastAsia="Times New Roman" w:cs="Times New Roman"/>
          <w:szCs w:val="24"/>
        </w:rPr>
        <w:t xml:space="preserve">επε να σταθεί όρθια στα πόδια της φέρναμε νομοσχέδια με τη διαδικασία του κατεπείγοντος, η κ. Κωνσταντοπούλου, η πρώην συντρόφισσά σας με τον κ. Λαφαζάνη κάνανε επανάσταση. Αυτή είναι η πραγματικότητα. </w:t>
      </w:r>
    </w:p>
    <w:p w14:paraId="6B948FB0" w14:textId="77777777" w:rsidR="00244F6B" w:rsidRDefault="006574B6">
      <w:pPr>
        <w:spacing w:after="0"/>
        <w:jc w:val="both"/>
        <w:rPr>
          <w:rFonts w:eastAsia="Times New Roman" w:cs="Times New Roman"/>
          <w:szCs w:val="24"/>
        </w:rPr>
      </w:pPr>
      <w:r>
        <w:rPr>
          <w:rFonts w:eastAsia="Times New Roman" w:cs="Times New Roman"/>
          <w:szCs w:val="24"/>
        </w:rPr>
        <w:t>Μελετώντας το συγκεκριμένο νομοσχέδιο, λοιπόν, το μόν</w:t>
      </w:r>
      <w:r>
        <w:rPr>
          <w:rFonts w:eastAsia="Times New Roman" w:cs="Times New Roman"/>
          <w:szCs w:val="24"/>
        </w:rPr>
        <w:t>ο που μπορούμε να διαπιστώσουμε είναι, ότι είναι ένα νομοσχέδιο το οποίο είναι σκούπα, αφού προσπαθεί να λύσει θέματα τα οποία, όπως σας είπα, και στην αρχή της τοποθέτησής μου, σε πάρα πολλά σημεία οφείλονται σε σας.</w:t>
      </w:r>
    </w:p>
    <w:p w14:paraId="6B948FB1" w14:textId="77777777" w:rsidR="00244F6B" w:rsidRDefault="006574B6">
      <w:pPr>
        <w:spacing w:after="0"/>
        <w:jc w:val="both"/>
        <w:rPr>
          <w:rFonts w:eastAsia="Times New Roman" w:cs="Times New Roman"/>
          <w:szCs w:val="24"/>
        </w:rPr>
      </w:pPr>
      <w:r>
        <w:rPr>
          <w:rFonts w:eastAsia="Times New Roman" w:cs="Times New Roman"/>
          <w:szCs w:val="24"/>
        </w:rPr>
        <w:t>Περιέχει, λοιπόν, θέματα από το κτηματ</w:t>
      </w:r>
      <w:r>
        <w:rPr>
          <w:rFonts w:eastAsia="Times New Roman" w:cs="Times New Roman"/>
          <w:szCs w:val="24"/>
        </w:rPr>
        <w:t xml:space="preserve">ολόγιο και ρυθμίσεις για τα αυθαίρετα, μέχρι και ζητήματα τα οποία αφορούν ρυθμίσεις για το τέλος των </w:t>
      </w:r>
      <w:proofErr w:type="spellStart"/>
      <w:r>
        <w:rPr>
          <w:rFonts w:eastAsia="Times New Roman" w:cs="Times New Roman"/>
          <w:szCs w:val="24"/>
        </w:rPr>
        <w:t>φωτοβολταϊκών</w:t>
      </w:r>
      <w:proofErr w:type="spellEnd"/>
      <w:r>
        <w:rPr>
          <w:rFonts w:eastAsia="Times New Roman" w:cs="Times New Roman"/>
          <w:szCs w:val="24"/>
        </w:rPr>
        <w:t>, το τέλος το οποίο επιβάλλατε εσείς, το τέλος λιγνίτη και μία σειρά θέματα τα οποία είναι άσχετα με τη σύμβαση την οποία θα έπρεπε να συζητή</w:t>
      </w:r>
      <w:r>
        <w:rPr>
          <w:rFonts w:eastAsia="Times New Roman" w:cs="Times New Roman"/>
          <w:szCs w:val="24"/>
        </w:rPr>
        <w:t>σουμε.</w:t>
      </w:r>
    </w:p>
    <w:p w14:paraId="6B948FB2" w14:textId="77777777" w:rsidR="00244F6B" w:rsidRDefault="006574B6">
      <w:pPr>
        <w:spacing w:after="0"/>
        <w:jc w:val="both"/>
        <w:rPr>
          <w:rFonts w:eastAsia="Times New Roman" w:cs="Times New Roman"/>
          <w:szCs w:val="24"/>
        </w:rPr>
      </w:pPr>
      <w:r>
        <w:rPr>
          <w:rFonts w:eastAsia="Times New Roman" w:cs="Times New Roman"/>
          <w:szCs w:val="24"/>
        </w:rPr>
        <w:lastRenderedPageBreak/>
        <w:t>Αλήθεια, κύριε Υπουργέ, όταν σας λέγαμε ότι είναι ερασιτεχνικός ο τρόπος και δημιουργούνται προβλήματα έτσι όπως νομοθετούσατε για το κτηματολόγιο, εσείς διαφωνούσατε. Να ρωτήσω με το παρατηρητήριο τι γίνεται σε ό,τι έχει να κάνει με τα αυθαίρετα; Έ</w:t>
      </w:r>
      <w:r>
        <w:rPr>
          <w:rFonts w:eastAsia="Times New Roman" w:cs="Times New Roman"/>
          <w:szCs w:val="24"/>
        </w:rPr>
        <w:t xml:space="preserve">χουν στελεχωθεί επιτροπές; </w:t>
      </w:r>
    </w:p>
    <w:p w14:paraId="6B948FB3" w14:textId="77777777" w:rsidR="00244F6B" w:rsidRDefault="006574B6">
      <w:pPr>
        <w:spacing w:after="0"/>
        <w:jc w:val="both"/>
        <w:rPr>
          <w:rFonts w:eastAsia="Times New Roman" w:cs="Times New Roman"/>
          <w:szCs w:val="24"/>
        </w:rPr>
      </w:pPr>
      <w:r>
        <w:rPr>
          <w:rFonts w:eastAsia="Times New Roman" w:cs="Times New Roman"/>
          <w:szCs w:val="24"/>
        </w:rPr>
        <w:t xml:space="preserve">Να σας πω ότι για την Ύδρα -γιατί </w:t>
      </w:r>
      <w:r>
        <w:rPr>
          <w:rFonts w:eastAsia="Times New Roman" w:cs="Times New Roman"/>
          <w:szCs w:val="24"/>
        </w:rPr>
        <w:t>εγώ</w:t>
      </w:r>
      <w:r>
        <w:rPr>
          <w:rFonts w:eastAsia="Times New Roman" w:cs="Times New Roman"/>
          <w:szCs w:val="24"/>
        </w:rPr>
        <w:t xml:space="preserve"> μιλάω με παραδείγματα- μέσα από όλη αυτή τη διαδικασία των επιτροπών και υποεπιτροπών, τις οποίες έχετε κάνει που σας είχαμε πει ότι είναι πάρα πολύ δύσκολο να στελεχωθούν, αυτή τη στιγμή δε</w:t>
      </w:r>
      <w:r>
        <w:rPr>
          <w:rFonts w:eastAsia="Times New Roman" w:cs="Times New Roman"/>
          <w:szCs w:val="24"/>
        </w:rPr>
        <w:t>ν μπορεί να εκδοθεί μία οικοδομική άδεια. Και επειδή βγήκατε και πανηγυρίσατε ότι πλέον γίνεται ηλεκτρονικά η έκδοση οικοδομικών αδειών, από ποιον το πήρατε αυτό; Ήταν έτοιμο το 2015 μέσα από το Τεχνικό Επιμελητήριο να γίνει;  Καθυστερήσατε τρία χρόνια, κύ</w:t>
      </w:r>
      <w:r>
        <w:rPr>
          <w:rFonts w:eastAsia="Times New Roman" w:cs="Times New Roman"/>
          <w:szCs w:val="24"/>
        </w:rPr>
        <w:t>ριε Υπουργέ; Και αυτή η καθυστέρηση για ποιον λόγο έγινε; Προφανώς, λόγω των ιδεοληψιών σας. Αυτή είναι η πραγματικότητα.</w:t>
      </w:r>
    </w:p>
    <w:p w14:paraId="6B948FB4" w14:textId="77777777" w:rsidR="00244F6B" w:rsidRDefault="006574B6">
      <w:pPr>
        <w:spacing w:after="0"/>
        <w:jc w:val="both"/>
        <w:rPr>
          <w:rFonts w:eastAsia="Times New Roman" w:cs="Times New Roman"/>
          <w:szCs w:val="24"/>
        </w:rPr>
      </w:pPr>
      <w:r>
        <w:rPr>
          <w:rFonts w:eastAsia="Times New Roman" w:cs="Times New Roman"/>
          <w:szCs w:val="24"/>
        </w:rPr>
        <w:t xml:space="preserve">Σε ό,τι έχει να κάνει -για να μιλήσουμε και για κάποια θέματα, τα οποία θεωρούμε ότι χρήζουν μιας ιδιαίτερης προσοχής και θέλουμε και </w:t>
      </w:r>
      <w:r>
        <w:rPr>
          <w:rFonts w:eastAsia="Times New Roman" w:cs="Times New Roman"/>
          <w:szCs w:val="24"/>
        </w:rPr>
        <w:t xml:space="preserve">κάποιες διευκρινίσεις σε αυτά- με το άρθρο 5, </w:t>
      </w:r>
      <w:r>
        <w:rPr>
          <w:rFonts w:eastAsia="Times New Roman" w:cs="Times New Roman"/>
          <w:szCs w:val="24"/>
        </w:rPr>
        <w:lastRenderedPageBreak/>
        <w:t>κύριε Υπουργέ, με το οποίο εξουσιοδοτείται ο εκάστοτε υπουργός Περιβάλλοντος και Ενέργειας, να καθορίσετε τον τρόπο υπολογισμού της αξίας του κτιρίου ή της κτηριακής μονάδας για τον χαρακτηρισμό μιας ανακαίνιση</w:t>
      </w:r>
      <w:r>
        <w:rPr>
          <w:rFonts w:eastAsia="Times New Roman" w:cs="Times New Roman"/>
          <w:szCs w:val="24"/>
        </w:rPr>
        <w:t xml:space="preserve">ς ως ριζικής ανακαίνισης, καθώς και κάθε άλλη λεπτομέρεια. Όπως είπε και ο εισηγητής μας ο κ. </w:t>
      </w:r>
      <w:proofErr w:type="spellStart"/>
      <w:r>
        <w:rPr>
          <w:rFonts w:eastAsia="Times New Roman" w:cs="Times New Roman"/>
          <w:szCs w:val="24"/>
        </w:rPr>
        <w:t>Μπουκώρος</w:t>
      </w:r>
      <w:proofErr w:type="spellEnd"/>
      <w:r>
        <w:rPr>
          <w:rFonts w:eastAsia="Times New Roman" w:cs="Times New Roman"/>
          <w:szCs w:val="24"/>
        </w:rPr>
        <w:t>, το 25% της αξίας του κτ</w:t>
      </w:r>
      <w:r>
        <w:rPr>
          <w:rFonts w:eastAsia="Times New Roman" w:cs="Times New Roman"/>
          <w:szCs w:val="24"/>
        </w:rPr>
        <w:t>η</w:t>
      </w:r>
      <w:r>
        <w:rPr>
          <w:rFonts w:eastAsia="Times New Roman" w:cs="Times New Roman"/>
          <w:szCs w:val="24"/>
        </w:rPr>
        <w:t>ρίου, προκειμένου να τεθεί ριζική ανακαίνιση του κτ</w:t>
      </w:r>
      <w:r>
        <w:rPr>
          <w:rFonts w:eastAsia="Times New Roman" w:cs="Times New Roman"/>
          <w:szCs w:val="24"/>
        </w:rPr>
        <w:t>η</w:t>
      </w:r>
      <w:r>
        <w:rPr>
          <w:rFonts w:eastAsia="Times New Roman" w:cs="Times New Roman"/>
          <w:szCs w:val="24"/>
        </w:rPr>
        <w:t>ρίου, θα πρέπει να οριστεί με υπουργική απόφαση.</w:t>
      </w:r>
    </w:p>
    <w:p w14:paraId="6B948FB5" w14:textId="77777777" w:rsidR="00244F6B" w:rsidRDefault="006574B6">
      <w:pPr>
        <w:spacing w:after="0"/>
        <w:jc w:val="both"/>
        <w:rPr>
          <w:rFonts w:eastAsia="Times New Roman" w:cs="Times New Roman"/>
          <w:szCs w:val="24"/>
        </w:rPr>
      </w:pPr>
      <w:r>
        <w:rPr>
          <w:rFonts w:eastAsia="Times New Roman" w:cs="Times New Roman"/>
          <w:szCs w:val="24"/>
        </w:rPr>
        <w:t>Μας είπατε ότι υπάρχει ένα</w:t>
      </w:r>
      <w:r>
        <w:rPr>
          <w:rFonts w:eastAsia="Times New Roman" w:cs="Times New Roman"/>
          <w:szCs w:val="24"/>
        </w:rPr>
        <w:t xml:space="preserve">ς μηχανισμός. Δεν μας τον εξηγείτε. Θέλω να πιστεύω ότι στη δευτερολογία σας -γιατί στην </w:t>
      </w:r>
      <w:proofErr w:type="spellStart"/>
      <w:r>
        <w:rPr>
          <w:rFonts w:eastAsia="Times New Roman" w:cs="Times New Roman"/>
          <w:szCs w:val="24"/>
        </w:rPr>
        <w:t>πρωτολογία</w:t>
      </w:r>
      <w:proofErr w:type="spellEnd"/>
      <w:r>
        <w:rPr>
          <w:rFonts w:eastAsia="Times New Roman" w:cs="Times New Roman"/>
          <w:szCs w:val="24"/>
        </w:rPr>
        <w:t xml:space="preserve"> σας που άκουσα με μεγάλη προσοχή, δεν αναφερθήκατε σ’ αυτό- θα μας εξηγήσετε ποιος είναι αυτός ο μηχανισμός και με ποιον τρόπο θα γίνεται.</w:t>
      </w:r>
    </w:p>
    <w:p w14:paraId="6B948FB6" w14:textId="77777777" w:rsidR="00244F6B" w:rsidRDefault="006574B6">
      <w:pPr>
        <w:spacing w:after="0"/>
        <w:jc w:val="both"/>
        <w:rPr>
          <w:rFonts w:eastAsia="Times New Roman" w:cs="Times New Roman"/>
          <w:szCs w:val="24"/>
        </w:rPr>
      </w:pPr>
      <w:r>
        <w:rPr>
          <w:rFonts w:eastAsia="Times New Roman" w:cs="Times New Roman"/>
          <w:szCs w:val="24"/>
        </w:rPr>
        <w:t xml:space="preserve"> Για το άρθρο 14,</w:t>
      </w:r>
      <w:r>
        <w:rPr>
          <w:rFonts w:eastAsia="Times New Roman" w:cs="Times New Roman"/>
          <w:szCs w:val="24"/>
        </w:rPr>
        <w:t xml:space="preserve"> που πάλι σας είχαμε κρούσει τον κώδωνα του κινδύνου στην </w:t>
      </w:r>
      <w:r>
        <w:rPr>
          <w:rFonts w:eastAsia="Times New Roman" w:cs="Times New Roman"/>
          <w:szCs w:val="24"/>
        </w:rPr>
        <w:t>ε</w:t>
      </w:r>
      <w:r>
        <w:rPr>
          <w:rFonts w:eastAsia="Times New Roman" w:cs="Times New Roman"/>
          <w:szCs w:val="24"/>
        </w:rPr>
        <w:t xml:space="preserve">πιτροπή, αλλά και στην αρχή της συζήτησης σήμερα, εν μέρει μας καλύπτει η προσθήκη την οποία κάνετε σε ό,τι έχει να κάνει με το </w:t>
      </w:r>
      <w:r>
        <w:rPr>
          <w:rFonts w:eastAsia="Times New Roman" w:cs="Times New Roman"/>
          <w:szCs w:val="24"/>
        </w:rPr>
        <w:t>δ</w:t>
      </w:r>
      <w:r>
        <w:rPr>
          <w:rFonts w:eastAsia="Times New Roman" w:cs="Times New Roman"/>
          <w:szCs w:val="24"/>
        </w:rPr>
        <w:t>ημόσιο, αλλά θα πρέπει να δούμε εάν αυτό καλύπτει και όταν προσφύγει</w:t>
      </w:r>
      <w:r>
        <w:rPr>
          <w:rFonts w:eastAsia="Times New Roman" w:cs="Times New Roman"/>
          <w:szCs w:val="24"/>
        </w:rPr>
        <w:t xml:space="preserve"> κάποιος πολίτης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εάν δηλαδή θα μπορεί να υπάρχει κρατική κάλυψη </w:t>
      </w:r>
      <w:r>
        <w:rPr>
          <w:rFonts w:eastAsia="Times New Roman" w:cs="Times New Roman"/>
          <w:szCs w:val="24"/>
        </w:rPr>
        <w:lastRenderedPageBreak/>
        <w:t>πάνω σ’ αυτό.  Νομίζω ότι θα πρέπει να το δείτε από νομικής άποψης, ούτως ώστε να μην έχουμε άλλα προβλήματα.</w:t>
      </w:r>
    </w:p>
    <w:p w14:paraId="6B948FB7" w14:textId="77777777" w:rsidR="00244F6B" w:rsidRDefault="006574B6">
      <w:pPr>
        <w:spacing w:after="0"/>
        <w:jc w:val="both"/>
        <w:rPr>
          <w:rFonts w:eastAsia="Times New Roman" w:cs="Times New Roman"/>
          <w:szCs w:val="24"/>
        </w:rPr>
      </w:pPr>
      <w:r>
        <w:rPr>
          <w:rFonts w:eastAsia="Times New Roman" w:cs="Times New Roman"/>
          <w:szCs w:val="24"/>
        </w:rPr>
        <w:t>Σε ό,τι έχει να κάνει με την κοινότητα Αναργύρων του Νομού Φλώρινας, ε</w:t>
      </w:r>
      <w:r>
        <w:rPr>
          <w:rFonts w:eastAsia="Times New Roman" w:cs="Times New Roman"/>
          <w:szCs w:val="24"/>
        </w:rPr>
        <w:t xml:space="preserve">ίκοσι μήνες καθυστερήσατε, κύριε Υπουργέ. Αυτή είναι η πραγματικότητα.  Είκοσι μήνες ταλαιπωρούνται αυτοί οι άνθρωποι. Δυστυχώς, τα αντανακλαστικά σας δεν ήταν αυτά τα οποία θα έπρεπε για όλους αυτούς τους πολίτες, οι οποίοι εδώ και είκοσι μήνες, μετά την </w:t>
      </w:r>
      <w:r>
        <w:rPr>
          <w:rFonts w:eastAsia="Times New Roman" w:cs="Times New Roman"/>
          <w:szCs w:val="24"/>
        </w:rPr>
        <w:t>κατολίσθηση, έχουν υποστεί όλη αυτή την ταλαιπωρία.</w:t>
      </w:r>
    </w:p>
    <w:p w14:paraId="6B948FB8" w14:textId="77777777" w:rsidR="00244F6B" w:rsidRDefault="006574B6">
      <w:pPr>
        <w:spacing w:after="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B948FB9" w14:textId="77777777" w:rsidR="00244F6B" w:rsidRDefault="006574B6">
      <w:pPr>
        <w:spacing w:after="0"/>
        <w:jc w:val="both"/>
        <w:rPr>
          <w:rFonts w:eastAsia="Times New Roman" w:cs="Times New Roman"/>
          <w:szCs w:val="24"/>
        </w:rPr>
      </w:pPr>
      <w:r>
        <w:rPr>
          <w:rFonts w:eastAsia="Times New Roman" w:cs="Times New Roman"/>
          <w:szCs w:val="24"/>
        </w:rPr>
        <w:t xml:space="preserve"> Επιτρέψτε μου για ένα λεπτό, κύριε Πρόεδρε. </w:t>
      </w:r>
    </w:p>
    <w:p w14:paraId="6B948FBA" w14:textId="77777777" w:rsidR="00244F6B" w:rsidRDefault="006574B6">
      <w:pPr>
        <w:spacing w:after="0"/>
        <w:jc w:val="both"/>
        <w:rPr>
          <w:rFonts w:eastAsia="Times New Roman" w:cs="Times New Roman"/>
          <w:szCs w:val="24"/>
        </w:rPr>
      </w:pPr>
      <w:r>
        <w:rPr>
          <w:rFonts w:eastAsia="Times New Roman" w:cs="Times New Roman"/>
          <w:szCs w:val="24"/>
        </w:rPr>
        <w:t xml:space="preserve"> Δεν είναι και ο κ. Δημητριάδης στην Αίθουσα, που μίλησε για κινητοποιήσει</w:t>
      </w:r>
      <w:r>
        <w:rPr>
          <w:rFonts w:eastAsia="Times New Roman" w:cs="Times New Roman"/>
          <w:szCs w:val="24"/>
        </w:rPr>
        <w:t xml:space="preserve">ς και όλα αυτά. Δεν ξέρω, οι Βουλευτές του ΣΥΡΙΖΑ, όταν πηγαίνουν στις λαϊκές συνελεύσεις, έχουν και </w:t>
      </w:r>
      <w:proofErr w:type="spellStart"/>
      <w:r>
        <w:rPr>
          <w:rFonts w:eastAsia="Times New Roman" w:cs="Times New Roman"/>
          <w:szCs w:val="24"/>
        </w:rPr>
        <w:t>παρουσιολόγιο</w:t>
      </w:r>
      <w:proofErr w:type="spellEnd"/>
      <w:r>
        <w:rPr>
          <w:rFonts w:eastAsia="Times New Roman" w:cs="Times New Roman"/>
          <w:szCs w:val="24"/>
        </w:rPr>
        <w:t xml:space="preserve"> και παίρνουν απουσίες ποιοι άλλοι συνάδελφοι βρίσκονται σ’ αυτές τις συγκεντρώσεις ή δεν βρίσκονται; Δεν μπορώ να το καταλάβω αυτό. </w:t>
      </w:r>
    </w:p>
    <w:p w14:paraId="6B948FBB"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Εδώ </w:t>
      </w:r>
      <w:r>
        <w:rPr>
          <w:rFonts w:eastAsia="Times New Roman" w:cs="Times New Roman"/>
          <w:szCs w:val="24"/>
        </w:rPr>
        <w:t>υπάρχει μία τροπολογία, κύριε Υπουργέ, η οποία είναι κοινωνικά δίκαιη.  Είναι δυνατόν να πληρώνει κάποιος ΕΝΦΙΑ για ένα ακίνητο το οποίο είναι κατεστραμμένο, για ένα ακίνητο το οποίο δεν είναι λειτουργικό ή για μία αγροτική επιχείρηση; Και καθόμαστε και συ</w:t>
      </w:r>
      <w:r>
        <w:rPr>
          <w:rFonts w:eastAsia="Times New Roman" w:cs="Times New Roman"/>
          <w:szCs w:val="24"/>
        </w:rPr>
        <w:t xml:space="preserve">ζητάμε και λέμε, θα μιλήσουμε με την ανεξάρτητη αρχή, για να δούμε; Όταν είναι για κάποιο άλλο </w:t>
      </w:r>
      <w:proofErr w:type="spellStart"/>
      <w:r>
        <w:rPr>
          <w:rFonts w:eastAsia="Times New Roman" w:cs="Times New Roman"/>
          <w:szCs w:val="24"/>
        </w:rPr>
        <w:t>ρουσφετάκι</w:t>
      </w:r>
      <w:proofErr w:type="spellEnd"/>
      <w:r>
        <w:rPr>
          <w:rFonts w:eastAsia="Times New Roman" w:cs="Times New Roman"/>
          <w:szCs w:val="24"/>
        </w:rPr>
        <w:t>, όμως, δεν υπάρχουν ούτε ανεξάρτητες αρχές ούτε τίποτα, υπάρχει το δίκαιο αίτημα του πολιτικού μας φίλου. Αυτή η πραγματικότητα.</w:t>
      </w:r>
    </w:p>
    <w:p w14:paraId="6B948FBC" w14:textId="77777777" w:rsidR="00244F6B" w:rsidRDefault="006574B6">
      <w:pPr>
        <w:spacing w:after="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 xml:space="preserve">Προεδρική Έδρα καταλαμβάνει ο ΣΤ΄ Αντιπρόεδρος της Βουλής κ. </w:t>
      </w:r>
      <w:r w:rsidRPr="00580F33">
        <w:rPr>
          <w:rFonts w:eastAsia="Times New Roman" w:cs="Times New Roman"/>
          <w:b/>
          <w:szCs w:val="24"/>
        </w:rPr>
        <w:t>ΓΕΩΡΓΙΟΣ ΛΑΜΠΡΟΥΛΗΣ</w:t>
      </w:r>
      <w:r>
        <w:rPr>
          <w:rFonts w:eastAsia="Times New Roman" w:cs="Times New Roman"/>
          <w:szCs w:val="24"/>
        </w:rPr>
        <w:t>)</w:t>
      </w:r>
    </w:p>
    <w:p w14:paraId="6B948FBD" w14:textId="77777777" w:rsidR="00244F6B" w:rsidRDefault="006574B6">
      <w:pPr>
        <w:spacing w:after="0"/>
        <w:jc w:val="both"/>
        <w:rPr>
          <w:rFonts w:eastAsia="Times New Roman" w:cs="Times New Roman"/>
          <w:szCs w:val="24"/>
        </w:rPr>
      </w:pPr>
      <w:r>
        <w:rPr>
          <w:rFonts w:eastAsia="Times New Roman" w:cs="Times New Roman"/>
          <w:szCs w:val="24"/>
        </w:rPr>
        <w:t xml:space="preserve"> Κλείνοντας, προφανώς και συμφωνούμε σε ό,τι έχει να κάνει με τη </w:t>
      </w:r>
      <w:r>
        <w:rPr>
          <w:rFonts w:eastAsia="Times New Roman" w:cs="Times New Roman"/>
          <w:szCs w:val="24"/>
        </w:rPr>
        <w:t>σ</w:t>
      </w:r>
      <w:r>
        <w:rPr>
          <w:rFonts w:eastAsia="Times New Roman" w:cs="Times New Roman"/>
          <w:szCs w:val="24"/>
        </w:rPr>
        <w:t xml:space="preserve">ύμβαση, η οποία είναι μεταξύ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των εταιρειών για την εκμετάλλευση των υδρογονανθράκ</w:t>
      </w:r>
      <w:r>
        <w:rPr>
          <w:rFonts w:eastAsia="Times New Roman" w:cs="Times New Roman"/>
          <w:szCs w:val="24"/>
        </w:rPr>
        <w:t>ων στη θαλάσσια περιοχή του Θρακικού Πελάγους. Νομίζουμε ότι αυτό αναβαθμίζει γεωπολιτικά και οικονομικά την ευρύτερη περιοχή της Μακεδονίας και την Ελλάδα ακόμα. Νομίζουμε ότι μπορεί ο συγκεκριμένος χώρος και σε σχέση με το ΤΑ</w:t>
      </w:r>
      <w:r>
        <w:rPr>
          <w:rFonts w:eastAsia="Times New Roman" w:cs="Times New Roman"/>
          <w:szCs w:val="24"/>
          <w:lang w:val="en-US"/>
        </w:rPr>
        <w:t>P</w:t>
      </w:r>
      <w:r>
        <w:rPr>
          <w:rFonts w:eastAsia="Times New Roman" w:cs="Times New Roman"/>
          <w:szCs w:val="24"/>
        </w:rPr>
        <w:t>, αλλά και με τους άλλους αγ</w:t>
      </w:r>
      <w:r>
        <w:rPr>
          <w:rFonts w:eastAsia="Times New Roman" w:cs="Times New Roman"/>
          <w:szCs w:val="24"/>
        </w:rPr>
        <w:t xml:space="preserve">ωγούς να δημιουργήσει έναν </w:t>
      </w:r>
      <w:r>
        <w:rPr>
          <w:rFonts w:eastAsia="Times New Roman" w:cs="Times New Roman"/>
          <w:szCs w:val="24"/>
        </w:rPr>
        <w:lastRenderedPageBreak/>
        <w:t xml:space="preserve">ισχυρό πόλο και για επενδύσεις και για ανάπτυξη στην περιοχή. Θεωρούμε, βέβαια -γιατί αυτά ήταν πράγματα τα οποία είχαν ξεκινήσει από την προηγούμενη κυβέρνηση- ότι πραγματικά αναβαθμίζεται η περιοχή και μπορεί η περιοχή της </w:t>
      </w:r>
      <w:r>
        <w:rPr>
          <w:rFonts w:eastAsia="Times New Roman" w:cs="Times New Roman"/>
          <w:szCs w:val="24"/>
        </w:rPr>
        <w:t>α</w:t>
      </w:r>
      <w:r>
        <w:rPr>
          <w:rFonts w:eastAsia="Times New Roman" w:cs="Times New Roman"/>
          <w:szCs w:val="24"/>
        </w:rPr>
        <w:t>νατ</w:t>
      </w:r>
      <w:r>
        <w:rPr>
          <w:rFonts w:eastAsia="Times New Roman" w:cs="Times New Roman"/>
          <w:szCs w:val="24"/>
        </w:rPr>
        <w:t>ολικής Θράκης να αποτελέσει έναν τόπο, μία περιοχή που θα μπορεί να είναι ένας σοβαρός ρυθμιστής σε ό,τι έχει να κάνει με τα ενεργειακά σε όλα τα Βαλκάνια.</w:t>
      </w:r>
    </w:p>
    <w:p w14:paraId="6B948FBE" w14:textId="77777777" w:rsidR="00244F6B" w:rsidRDefault="006574B6">
      <w:pPr>
        <w:spacing w:after="0"/>
        <w:jc w:val="both"/>
        <w:rPr>
          <w:rFonts w:eastAsia="Times New Roman" w:cs="Times New Roman"/>
          <w:szCs w:val="24"/>
        </w:rPr>
      </w:pPr>
      <w:r>
        <w:rPr>
          <w:rFonts w:eastAsia="Times New Roman" w:cs="Times New Roman"/>
          <w:szCs w:val="24"/>
        </w:rPr>
        <w:t xml:space="preserve"> Αυτά ήθελα να πω, κύριε Πρόεδρε, και σας ευχαριστώ πάρα πολύ για τον χρόνο.</w:t>
      </w:r>
    </w:p>
    <w:p w14:paraId="6B948FBF" w14:textId="77777777" w:rsidR="00244F6B" w:rsidRDefault="006574B6">
      <w:pPr>
        <w:spacing w:after="0"/>
        <w:rPr>
          <w:rFonts w:eastAsia="Times New Roman" w:cs="Times New Roman"/>
          <w:szCs w:val="24"/>
        </w:rPr>
      </w:pPr>
      <w:r w:rsidRPr="00D75C60">
        <w:rPr>
          <w:rFonts w:eastAsia="Times New Roman" w:cs="Times New Roman"/>
          <w:szCs w:val="24"/>
        </w:rPr>
        <w:t>(Χειροκροτήματα από την</w:t>
      </w:r>
      <w:r w:rsidRPr="00D75C60">
        <w:rPr>
          <w:rFonts w:eastAsia="Times New Roman" w:cs="Times New Roman"/>
          <w:szCs w:val="24"/>
        </w:rPr>
        <w:t xml:space="preserve"> πτ</w:t>
      </w:r>
      <w:r>
        <w:rPr>
          <w:rFonts w:eastAsia="Times New Roman" w:cs="Times New Roman"/>
          <w:szCs w:val="24"/>
        </w:rPr>
        <w:t>έρυγα της Νέας Δημοκρατίας)</w:t>
      </w:r>
    </w:p>
    <w:p w14:paraId="6B948FC0" w14:textId="77777777" w:rsidR="00244F6B" w:rsidRDefault="006574B6">
      <w:pPr>
        <w:spacing w:after="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κύριε Κατσαφάδο.</w:t>
      </w:r>
    </w:p>
    <w:p w14:paraId="6B948FC1" w14:textId="77777777" w:rsidR="00244F6B" w:rsidRDefault="006574B6">
      <w:pPr>
        <w:spacing w:after="0"/>
        <w:jc w:val="both"/>
        <w:rPr>
          <w:rFonts w:eastAsia="Times New Roman" w:cs="Times New Roman"/>
          <w:szCs w:val="24"/>
        </w:rPr>
      </w:pPr>
      <w:r>
        <w:rPr>
          <w:rFonts w:eastAsia="Times New Roman" w:cs="Times New Roman"/>
          <w:szCs w:val="24"/>
        </w:rPr>
        <w:t xml:space="preserve">Η Κοινοβουλευτική Εκπρόσωπος της Χρυσής Αυγής κ. </w:t>
      </w:r>
      <w:proofErr w:type="spellStart"/>
      <w:r>
        <w:rPr>
          <w:rFonts w:eastAsia="Times New Roman" w:cs="Times New Roman"/>
          <w:szCs w:val="24"/>
        </w:rPr>
        <w:t>Ζαρούλια</w:t>
      </w:r>
      <w:proofErr w:type="spellEnd"/>
      <w:r>
        <w:rPr>
          <w:rFonts w:eastAsia="Times New Roman" w:cs="Times New Roman"/>
          <w:szCs w:val="24"/>
        </w:rPr>
        <w:t xml:space="preserve"> έχει τον λόγο.</w:t>
      </w:r>
    </w:p>
    <w:p w14:paraId="6B948FC2" w14:textId="77777777" w:rsidR="00244F6B" w:rsidRDefault="006574B6">
      <w:pPr>
        <w:spacing w:after="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Ευχαριστώ.</w:t>
      </w:r>
    </w:p>
    <w:p w14:paraId="6B948FC3" w14:textId="77777777" w:rsidR="00244F6B" w:rsidRDefault="006574B6">
      <w:pPr>
        <w:spacing w:after="0"/>
        <w:jc w:val="both"/>
        <w:rPr>
          <w:rFonts w:eastAsia="Times New Roman" w:cs="Times New Roman"/>
          <w:szCs w:val="24"/>
        </w:rPr>
      </w:pPr>
      <w:r>
        <w:rPr>
          <w:rFonts w:eastAsia="Times New Roman" w:cs="Times New Roman"/>
          <w:szCs w:val="24"/>
        </w:rPr>
        <w:t>Χθες το βράδυ, ακούγοντας την ομιλία του κ.</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δεν μπορώ παρά να συμφωνήσω μαζί του στα περί μίσους</w:t>
      </w:r>
      <w:r>
        <w:rPr>
          <w:rFonts w:eastAsia="Times New Roman" w:cs="Times New Roman"/>
          <w:szCs w:val="24"/>
        </w:rPr>
        <w:t>,</w:t>
      </w:r>
      <w:r>
        <w:rPr>
          <w:rFonts w:eastAsia="Times New Roman" w:cs="Times New Roman"/>
          <w:szCs w:val="24"/>
        </w:rPr>
        <w:t xml:space="preserve"> που βλέπει.  Μόνο που αυτό το μίσος εκπορεύεται -δύσκολη </w:t>
      </w:r>
      <w:r>
        <w:rPr>
          <w:rFonts w:eastAsia="Times New Roman" w:cs="Times New Roman"/>
          <w:szCs w:val="24"/>
        </w:rPr>
        <w:lastRenderedPageBreak/>
        <w:t>λέξη-,</w:t>
      </w:r>
      <w:r w:rsidRPr="005F6C95">
        <w:rPr>
          <w:rFonts w:eastAsia="Times New Roman" w:cs="Times New Roman"/>
          <w:szCs w:val="24"/>
        </w:rPr>
        <w:t xml:space="preserve"> </w:t>
      </w:r>
      <w:r>
        <w:rPr>
          <w:rFonts w:eastAsia="Times New Roman" w:cs="Times New Roman"/>
          <w:szCs w:val="24"/>
          <w:lang w:val="en-US"/>
        </w:rPr>
        <w:t>derives</w:t>
      </w:r>
      <w:r>
        <w:rPr>
          <w:rFonts w:eastAsia="Times New Roman" w:cs="Times New Roman"/>
          <w:szCs w:val="24"/>
        </w:rPr>
        <w:t xml:space="preserve"> </w:t>
      </w:r>
      <w:r>
        <w:rPr>
          <w:rFonts w:eastAsia="Times New Roman" w:cs="Times New Roman"/>
          <w:szCs w:val="24"/>
          <w:lang w:val="en-US"/>
        </w:rPr>
        <w:t>from</w:t>
      </w:r>
      <w:r>
        <w:rPr>
          <w:rFonts w:eastAsia="Times New Roman" w:cs="Times New Roman"/>
          <w:szCs w:val="24"/>
        </w:rPr>
        <w:t>, για να το πω και στη γλώσσα του, να το καταλάβει, από τους ομοϊδεάτες του εναντίον των Ελλήνων.</w:t>
      </w:r>
    </w:p>
    <w:p w14:paraId="6B948FC4" w14:textId="77777777" w:rsidR="00244F6B" w:rsidRDefault="006574B6">
      <w:pPr>
        <w:spacing w:after="0"/>
        <w:jc w:val="both"/>
        <w:rPr>
          <w:rFonts w:eastAsia="Times New Roman" w:cs="Times New Roman"/>
          <w:szCs w:val="24"/>
        </w:rPr>
      </w:pPr>
      <w:r>
        <w:rPr>
          <w:rFonts w:eastAsia="Times New Roman" w:cs="Times New Roman"/>
          <w:szCs w:val="24"/>
        </w:rPr>
        <w:t>Αυτό το μίσος ε</w:t>
      </w:r>
      <w:r>
        <w:rPr>
          <w:rFonts w:eastAsia="Times New Roman" w:cs="Times New Roman"/>
          <w:szCs w:val="24"/>
        </w:rPr>
        <w:t>ίναι έκδηλο και από τον οικονομικό πόλεμο</w:t>
      </w:r>
      <w:r>
        <w:rPr>
          <w:rFonts w:eastAsia="Times New Roman" w:cs="Times New Roman"/>
          <w:szCs w:val="24"/>
        </w:rPr>
        <w:t>,</w:t>
      </w:r>
      <w:r>
        <w:rPr>
          <w:rFonts w:eastAsia="Times New Roman" w:cs="Times New Roman"/>
          <w:szCs w:val="24"/>
        </w:rPr>
        <w:t xml:space="preserve"> που υφίσταται ο ελληνικός λαός</w:t>
      </w:r>
      <w:r>
        <w:rPr>
          <w:rFonts w:eastAsia="Times New Roman" w:cs="Times New Roman"/>
          <w:szCs w:val="24"/>
        </w:rPr>
        <w:t>,</w:t>
      </w:r>
      <w:r>
        <w:rPr>
          <w:rFonts w:eastAsia="Times New Roman" w:cs="Times New Roman"/>
          <w:szCs w:val="24"/>
        </w:rPr>
        <w:t xml:space="preserve"> μέσω της άγριας φορολογίας και των μνημονίων, από τις κατασχέσεις των κατοικιών τους, που ψευδώς υποστήριζαν οι </w:t>
      </w:r>
      <w:proofErr w:type="spellStart"/>
      <w:r>
        <w:rPr>
          <w:rFonts w:eastAsia="Times New Roman" w:cs="Times New Roman"/>
          <w:szCs w:val="24"/>
        </w:rPr>
        <w:t>Συριζαίοι</w:t>
      </w:r>
      <w:proofErr w:type="spellEnd"/>
      <w:r>
        <w:rPr>
          <w:rFonts w:eastAsia="Times New Roman" w:cs="Times New Roman"/>
          <w:szCs w:val="24"/>
        </w:rPr>
        <w:t>, όντας στην αντιπολίτευση, ότι θα τους προστάτευαν τα σπίτι</w:t>
      </w:r>
      <w:r>
        <w:rPr>
          <w:rFonts w:eastAsia="Times New Roman" w:cs="Times New Roman"/>
          <w:szCs w:val="24"/>
        </w:rPr>
        <w:t>α, ενώ τώρα φρόντισαν να είναι στα χέρια των τραπεζιτών, από τους πάσης φύσεως αριστεριστές, που κάθε τόσο καταστρέφουν με μένος και λύσσα ό,τι βρουν μπροστά τους, καίνε, σπάνε αυτοκίνητα συμπολιτών μας, που από τυφλό μίσος επιτίθενται στις αστυνομικές δυν</w:t>
      </w:r>
      <w:r>
        <w:rPr>
          <w:rFonts w:eastAsia="Times New Roman" w:cs="Times New Roman"/>
          <w:szCs w:val="24"/>
        </w:rPr>
        <w:t>άμεις, από την αδιαφορία και ολιγωρία αυτού του κράτους προς τους συμπατριώτες μας που έχουν πληγεί από ακραία καιρικά φαινόμενα και όχι μόνο. Και το είδαμε αυτό χαρακτηριστικά, όταν είδαμε τον κ. Τσίπρα, αυτόν τον καταληψία κομμουνιστή, αλλά «κολλητό» των</w:t>
      </w:r>
      <w:r>
        <w:rPr>
          <w:rFonts w:eastAsia="Times New Roman" w:cs="Times New Roman"/>
          <w:szCs w:val="24"/>
        </w:rPr>
        <w:t xml:space="preserve"> Αμερικανών, που παριστάνει τον Πρωθυπουργό όλων των Ελλήνων, ενώ στην πραγματικότητα νομίζει ότι είναι </w:t>
      </w:r>
      <w:r>
        <w:rPr>
          <w:rFonts w:eastAsia="Times New Roman" w:cs="Times New Roman"/>
          <w:szCs w:val="24"/>
        </w:rPr>
        <w:lastRenderedPageBreak/>
        <w:t>ακόμη στην ΚΝΕ, όταν επισκέφτηκε το Μάτι, να ρωτάει τους συμβούλους του για κάποιον πληγέντα που του απηύθυνε τον λόγο εάν αυτός είναι δικός τους.</w:t>
      </w:r>
    </w:p>
    <w:p w14:paraId="6B948FC5" w14:textId="77777777" w:rsidR="00244F6B" w:rsidRDefault="006574B6">
      <w:pPr>
        <w:spacing w:after="0"/>
        <w:jc w:val="both"/>
        <w:rPr>
          <w:rFonts w:eastAsia="Times New Roman" w:cs="Times New Roman"/>
          <w:szCs w:val="24"/>
        </w:rPr>
      </w:pPr>
      <w:r>
        <w:rPr>
          <w:rFonts w:eastAsia="Times New Roman" w:cs="Times New Roman"/>
          <w:szCs w:val="24"/>
        </w:rPr>
        <w:t xml:space="preserve"> Σε α</w:t>
      </w:r>
      <w:r>
        <w:rPr>
          <w:rFonts w:eastAsia="Times New Roman" w:cs="Times New Roman"/>
          <w:szCs w:val="24"/>
        </w:rPr>
        <w:t>υτό το σημείο θεωρώ σκόπιμο να δούμε τι πιστεύουν τα «συντρόφια» σε ό,τι αφορά τη βία, οι οπαδοί του Λένιν, του Τρότσκι, του Μαρξ. «Η βία είναι η μαμή της ιστορίας», έλεγε ο Μαρξ. «Τα μεγάλα προβλήματα της πολιτικής ελευθερίας και της ταξικής πάλης λύνοντα</w:t>
      </w:r>
      <w:r>
        <w:rPr>
          <w:rFonts w:eastAsia="Times New Roman" w:cs="Times New Roman"/>
          <w:szCs w:val="24"/>
        </w:rPr>
        <w:t xml:space="preserve">ι σε τελευταία ανάλυση μόνο με τη βία», Λένιν. «Μία επανάσταση δεν εδραιώνεται χωρίς τρομοκρατία, γενική αποδιοργάνωση ή ακόμη και ανελέητες καταστροφές, όπως είναι αδύνατον να κάνεις ομελέτα χωρίς να σπάσεις αυγά», </w:t>
      </w:r>
      <w:proofErr w:type="spellStart"/>
      <w:r>
        <w:rPr>
          <w:rFonts w:eastAsia="Times New Roman" w:cs="Times New Roman"/>
          <w:szCs w:val="24"/>
        </w:rPr>
        <w:t>Μπουχάριν</w:t>
      </w:r>
      <w:proofErr w:type="spellEnd"/>
      <w:r>
        <w:rPr>
          <w:rFonts w:eastAsia="Times New Roman" w:cs="Times New Roman"/>
          <w:szCs w:val="24"/>
        </w:rPr>
        <w:t>. «Το ζήτημα σε ποιον θα ανήκει</w:t>
      </w:r>
      <w:r>
        <w:rPr>
          <w:rFonts w:eastAsia="Times New Roman" w:cs="Times New Roman"/>
          <w:szCs w:val="24"/>
        </w:rPr>
        <w:t xml:space="preserve"> η εξουσία σ’ αυτήν τη χώρα, που πάει να πει αν η μπουρζουαζία θα επιζήσει ή θα εξαφανιστεί, δεν θα λυθεί με αναφορές στα άρθρα του Συντάγματος, αλλά με την προσφυγή σε κάθε μορφής βία», Τρότσκι. «Μην ψάχνετε στην έρευνα στοιχεία ή αποδείξεις ότι ο κατηγορ</w:t>
      </w:r>
      <w:r>
        <w:rPr>
          <w:rFonts w:eastAsia="Times New Roman" w:cs="Times New Roman"/>
          <w:szCs w:val="24"/>
        </w:rPr>
        <w:t xml:space="preserve">ούμενος ενήργησε με λόγια και με έργα ενάντια στη σοβιετική εξουσία. Ερώτηση πρώτη: Σε ποια τάξη ανήκει; Αυτή η ερώτηση θα πρέπει να καθορίζει την τύχη του κατηγορουμένου. Αυτή είναι </w:t>
      </w:r>
      <w:r>
        <w:rPr>
          <w:rFonts w:eastAsia="Times New Roman" w:cs="Times New Roman"/>
          <w:szCs w:val="24"/>
        </w:rPr>
        <w:lastRenderedPageBreak/>
        <w:t xml:space="preserve">η ουσία της κόκκινης τρομοκρατίας», </w:t>
      </w:r>
      <w:proofErr w:type="spellStart"/>
      <w:r>
        <w:rPr>
          <w:rFonts w:eastAsia="Times New Roman" w:cs="Times New Roman"/>
          <w:szCs w:val="24"/>
        </w:rPr>
        <w:t>Λάτσις</w:t>
      </w:r>
      <w:proofErr w:type="spellEnd"/>
      <w:r>
        <w:rPr>
          <w:rFonts w:eastAsia="Times New Roman" w:cs="Times New Roman"/>
          <w:szCs w:val="24"/>
        </w:rPr>
        <w:t xml:space="preserve">, επικεφαλής της </w:t>
      </w:r>
      <w:proofErr w:type="spellStart"/>
      <w:r>
        <w:rPr>
          <w:rFonts w:eastAsia="Times New Roman" w:cs="Times New Roman"/>
          <w:szCs w:val="24"/>
        </w:rPr>
        <w:t>Τσέκα</w:t>
      </w:r>
      <w:proofErr w:type="spellEnd"/>
      <w:r>
        <w:rPr>
          <w:rFonts w:eastAsia="Times New Roman" w:cs="Times New Roman"/>
          <w:szCs w:val="24"/>
        </w:rPr>
        <w:t>.</w:t>
      </w:r>
    </w:p>
    <w:p w14:paraId="6B948FC6" w14:textId="77777777" w:rsidR="00244F6B" w:rsidRDefault="006574B6">
      <w:pPr>
        <w:spacing w:after="0"/>
        <w:jc w:val="both"/>
        <w:rPr>
          <w:rFonts w:eastAsia="Times New Roman" w:cs="Times New Roman"/>
          <w:szCs w:val="24"/>
        </w:rPr>
      </w:pPr>
      <w:r>
        <w:rPr>
          <w:rFonts w:eastAsia="Times New Roman" w:cs="Times New Roman"/>
          <w:szCs w:val="24"/>
        </w:rPr>
        <w:t>Ας έρθο</w:t>
      </w:r>
      <w:r>
        <w:rPr>
          <w:rFonts w:eastAsia="Times New Roman" w:cs="Times New Roman"/>
          <w:szCs w:val="24"/>
        </w:rPr>
        <w:t xml:space="preserve">υμε </w:t>
      </w:r>
      <w:r>
        <w:rPr>
          <w:rFonts w:eastAsia="Times New Roman" w:cs="Times New Roman"/>
          <w:szCs w:val="24"/>
        </w:rPr>
        <w:t xml:space="preserve">τώρα </w:t>
      </w:r>
      <w:r>
        <w:rPr>
          <w:rFonts w:eastAsia="Times New Roman" w:cs="Times New Roman"/>
          <w:szCs w:val="24"/>
        </w:rPr>
        <w:t>και στην πατρίδα μας και ας πούμε πώς έχει βιώσει ο Λαϊκός Σύνδεσμος-Χρυσή Αυγή, το τρίτο πολιτικό κόμμα της χώρας μας, το μίσος και τη βία από τους μπολσεβίκους. Τον Ιανουάριο του 2018 είχαμε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δύο δολοφονικές επιθέσεις. Η μία ήταν σε</w:t>
      </w:r>
      <w:r>
        <w:rPr>
          <w:rFonts w:eastAsia="Times New Roman" w:cs="Times New Roman"/>
          <w:szCs w:val="24"/>
        </w:rPr>
        <w:t xml:space="preserve"> νόμιμα εκλεγμένο περιφερειακό σύμβουλο στην Κρήτη, τον κ. Γιώργο Σπυρόπουλο και η άλλη ήταν στον Βουλευτή μας, τον κ.  Γερμενή. </w:t>
      </w:r>
    </w:p>
    <w:p w14:paraId="6B948FC7" w14:textId="77777777" w:rsidR="00244F6B" w:rsidRDefault="006574B6">
      <w:pPr>
        <w:spacing w:after="0"/>
        <w:jc w:val="both"/>
        <w:rPr>
          <w:rFonts w:eastAsia="Times New Roman" w:cs="Times New Roman"/>
          <w:szCs w:val="24"/>
        </w:rPr>
      </w:pPr>
      <w:r>
        <w:rPr>
          <w:rFonts w:eastAsia="Times New Roman" w:cs="Times New Roman"/>
          <w:szCs w:val="24"/>
        </w:rPr>
        <w:t>Είχαμε εμπρηστική επίθεση κατά οχήματος συναγωνιστή στην Ξάνθη. Θα καταθέσω εδώ για τα Πρακτικά, για του λόγου το αληθές, σχετ</w:t>
      </w:r>
      <w:r>
        <w:rPr>
          <w:rFonts w:eastAsia="Times New Roman" w:cs="Times New Roman"/>
          <w:szCs w:val="24"/>
        </w:rPr>
        <w:t xml:space="preserve">ικό έγγραφο. </w:t>
      </w:r>
    </w:p>
    <w:p w14:paraId="6B948FC8" w14:textId="77777777" w:rsidR="00244F6B" w:rsidRDefault="006574B6">
      <w:pPr>
        <w:spacing w:after="0"/>
        <w:jc w:val="both"/>
        <w:rPr>
          <w:rFonts w:eastAsia="Times New Roman" w:cs="Times New Roman"/>
          <w:szCs w:val="24"/>
        </w:rPr>
      </w:pPr>
      <w:r>
        <w:rPr>
          <w:rFonts w:eastAsia="Times New Roman" w:cs="Times New Roman"/>
          <w:szCs w:val="24"/>
        </w:rPr>
        <w:t>Είχαμε θρασύδειλη τρομοκρατική επίθεση εναντίον του συναγωνιστή Μιχάλη Αρβανίτη, ο οποίος ήταν και Βουλευτής μας, με ισχυρό εκρηκτικό μηχανισμό στο γραφείο του, στις 18 Φεβρουαρίου του 2018. Προσπάθησαν να υποβαθμίσουν αυτή την επίθεση, κάνον</w:t>
      </w:r>
      <w:r>
        <w:rPr>
          <w:rFonts w:eastAsia="Times New Roman" w:cs="Times New Roman"/>
          <w:szCs w:val="24"/>
        </w:rPr>
        <w:t xml:space="preserve">τας λόγο για γκαζάκια. Όμως, η έκταση της καταστροφής δεν αφήνει καμία αμφιβολία ότι επρόκειτο για εκρηκτικό, εμπρηστικό μηχανισμό μεγάλης ισχύος. </w:t>
      </w:r>
    </w:p>
    <w:p w14:paraId="6B948FC9" w14:textId="77777777" w:rsidR="00244F6B" w:rsidRDefault="006574B6">
      <w:pPr>
        <w:spacing w:after="0"/>
        <w:jc w:val="both"/>
        <w:rPr>
          <w:rFonts w:eastAsia="Times New Roman" w:cs="Times New Roman"/>
          <w:szCs w:val="24"/>
        </w:rPr>
      </w:pPr>
      <w:r>
        <w:rPr>
          <w:rFonts w:eastAsia="Times New Roman" w:cs="Times New Roman"/>
          <w:szCs w:val="24"/>
        </w:rPr>
        <w:lastRenderedPageBreak/>
        <w:t>Δολοφονική επίθεση παρακρατικών στα γραφεία της κεντρικής διοικήσεως της Χρυσής Αυγής -θα το καταθέσω και αυ</w:t>
      </w:r>
      <w:r>
        <w:rPr>
          <w:rFonts w:eastAsia="Times New Roman" w:cs="Times New Roman"/>
          <w:szCs w:val="24"/>
        </w:rPr>
        <w:t xml:space="preserve">τό για τα Πρακτικά- στις 31 Μαρτίου του 2017. </w:t>
      </w:r>
    </w:p>
    <w:p w14:paraId="6B948FCA" w14:textId="77777777" w:rsidR="00244F6B" w:rsidRDefault="006574B6">
      <w:pPr>
        <w:spacing w:after="0"/>
        <w:jc w:val="both"/>
        <w:rPr>
          <w:rFonts w:eastAsia="Times New Roman" w:cs="Times New Roman"/>
          <w:szCs w:val="24"/>
        </w:rPr>
      </w:pPr>
      <w:r>
        <w:rPr>
          <w:rFonts w:eastAsia="Times New Roman" w:cs="Times New Roman"/>
          <w:szCs w:val="24"/>
        </w:rPr>
        <w:t>Η ατιμωρησία οπλίζει τους παρακρατικούς. Εμπρηστικό χτύπημα σε αυτοκίνητο στελέχους της Χρυσής Αυγής στα δυτικά προάστια στις 2 Σεπτεμβρίου του 2017. Και αυτό θα το καταθέσω στα Πρακτικά.</w:t>
      </w:r>
    </w:p>
    <w:p w14:paraId="6B948FCB" w14:textId="77777777" w:rsidR="00244F6B" w:rsidRDefault="006574B6">
      <w:pPr>
        <w:spacing w:after="0"/>
        <w:jc w:val="both"/>
        <w:rPr>
          <w:rFonts w:eastAsia="Times New Roman" w:cs="Times New Roman"/>
          <w:szCs w:val="24"/>
        </w:rPr>
      </w:pPr>
      <w:r>
        <w:rPr>
          <w:rFonts w:eastAsia="Times New Roman" w:cs="Times New Roman"/>
          <w:szCs w:val="24"/>
        </w:rPr>
        <w:t>Παρακρατικοί επιτέθηκ</w:t>
      </w:r>
      <w:r>
        <w:rPr>
          <w:rFonts w:eastAsia="Times New Roman" w:cs="Times New Roman"/>
          <w:szCs w:val="24"/>
        </w:rPr>
        <w:t>αν και λήστεψαν περιφερειακό σύμβουλο της Ελληνικής Αυγής. Η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αρνήθηκε να προβεί σε συλλήψεις, με άνωθεν εντολή. Αυτό έγινε την 1</w:t>
      </w:r>
      <w:r w:rsidRPr="005F6C95">
        <w:rPr>
          <w:rFonts w:eastAsia="Times New Roman" w:cs="Times New Roman"/>
          <w:szCs w:val="24"/>
          <w:vertAlign w:val="superscript"/>
        </w:rPr>
        <w:t>η</w:t>
      </w:r>
      <w:r>
        <w:rPr>
          <w:rFonts w:eastAsia="Times New Roman" w:cs="Times New Roman"/>
          <w:szCs w:val="24"/>
        </w:rPr>
        <w:t xml:space="preserve">  Σεπτεμβρίου του 2017.</w:t>
      </w:r>
    </w:p>
    <w:p w14:paraId="6B948FCC" w14:textId="77777777" w:rsidR="00244F6B" w:rsidRDefault="006574B6">
      <w:pPr>
        <w:spacing w:after="0"/>
        <w:jc w:val="both"/>
        <w:rPr>
          <w:rFonts w:eastAsia="Times New Roman" w:cs="Times New Roman"/>
          <w:szCs w:val="24"/>
        </w:rPr>
      </w:pPr>
      <w:r>
        <w:rPr>
          <w:rFonts w:eastAsia="Times New Roman" w:cs="Times New Roman"/>
          <w:szCs w:val="24"/>
        </w:rPr>
        <w:t xml:space="preserve">Επίσης, υπήρξε δολοφονική επίθεση αριστερής παρακρατικής συμμορίας στα γραφεία της Χρυσής Αυγής </w:t>
      </w:r>
      <w:r>
        <w:rPr>
          <w:rFonts w:eastAsia="Times New Roman" w:cs="Times New Roman"/>
          <w:szCs w:val="24"/>
        </w:rPr>
        <w:t>στον Ασπρόπυργο. Άνανδρη δολοφονική επίθεση σε βάρος τριών μελών του κόμματός μας από είκοσι και πλέον αριστερούς κουκουλοφόρους τρομοκράτες, με την απόλυτη ανοχή της Κυβέρνησης και των κρατικών αρχών, σημειώθηκε στις 15 Ιουνίου του 2017, πριν το άνοιγμα τ</w:t>
      </w:r>
      <w:r>
        <w:rPr>
          <w:rFonts w:eastAsia="Times New Roman" w:cs="Times New Roman"/>
          <w:szCs w:val="24"/>
        </w:rPr>
        <w:t xml:space="preserve">ων γραφείων μας στον Ασπρόπυργο. Θα το </w:t>
      </w:r>
      <w:r>
        <w:rPr>
          <w:rFonts w:eastAsia="Times New Roman" w:cs="Times New Roman"/>
          <w:szCs w:val="24"/>
        </w:rPr>
        <w:lastRenderedPageBreak/>
        <w:t xml:space="preserve">καταθέσω. Ανάμεσα σ’ αυτούς τους τραυματίες ήταν και μία κοπέλα, για την οποία ο Γενικός Γραμματέας της Χρυσής Αυγής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χθες κατέθεσε στην Ολομέλεια, για τα Πρακτικά, τη σχετική φωτογραφία, η οπο</w:t>
      </w:r>
      <w:r>
        <w:rPr>
          <w:rFonts w:eastAsia="Times New Roman" w:cs="Times New Roman"/>
          <w:szCs w:val="24"/>
        </w:rPr>
        <w:t>ία κοπέλα δέχτηκε σφοδρή επίθεση με σφυριά, με αποτέλεσμα να υποστεί σοβαρά κατάγματα στο χέρι και να δεχθεί επικίνδυνα χτυπήματα στο σώμα και το κεφάλι.</w:t>
      </w:r>
    </w:p>
    <w:p w14:paraId="6B948FCD" w14:textId="77777777" w:rsidR="00244F6B" w:rsidRDefault="006574B6">
      <w:pPr>
        <w:spacing w:after="0"/>
        <w:jc w:val="both"/>
        <w:rPr>
          <w:rFonts w:eastAsia="Times New Roman" w:cs="Times New Roman"/>
          <w:szCs w:val="24"/>
        </w:rPr>
      </w:pPr>
      <w:r>
        <w:rPr>
          <w:rFonts w:eastAsia="Times New Roman" w:cs="Times New Roman"/>
          <w:szCs w:val="24"/>
        </w:rPr>
        <w:t>Την 1</w:t>
      </w:r>
      <w:r w:rsidRPr="005F6C95">
        <w:rPr>
          <w:rFonts w:eastAsia="Times New Roman" w:cs="Times New Roman"/>
          <w:szCs w:val="24"/>
          <w:vertAlign w:val="superscript"/>
        </w:rPr>
        <w:t>η</w:t>
      </w:r>
      <w:r>
        <w:rPr>
          <w:rFonts w:eastAsia="Times New Roman" w:cs="Times New Roman"/>
          <w:szCs w:val="24"/>
        </w:rPr>
        <w:t xml:space="preserve"> Νοεμβρίου είχαμε τη δολοφονία του Γιώργου και του Μάνου στα γραφεία των βορείων προαστίων. Οι δ</w:t>
      </w:r>
      <w:r>
        <w:rPr>
          <w:rFonts w:eastAsia="Times New Roman" w:cs="Times New Roman"/>
          <w:szCs w:val="24"/>
        </w:rPr>
        <w:t>ολοφόνοι, καίτοι γνωστοί στα ακροαριστερά κυκλώματα, παραμένουν ασύλληπτοι.</w:t>
      </w:r>
    </w:p>
    <w:p w14:paraId="6B948FCE" w14:textId="77777777" w:rsidR="00244F6B" w:rsidRDefault="006574B6">
      <w:pPr>
        <w:spacing w:after="0"/>
        <w:jc w:val="both"/>
        <w:rPr>
          <w:rFonts w:eastAsia="Times New Roman" w:cs="Times New Roman"/>
          <w:szCs w:val="24"/>
        </w:rPr>
      </w:pPr>
      <w:r>
        <w:rPr>
          <w:rFonts w:eastAsia="Times New Roman" w:cs="Times New Roman"/>
          <w:szCs w:val="24"/>
        </w:rPr>
        <w:t xml:space="preserve"> Είμαι σίγουρη ότι μου έχουν διαφύγει πολλές ακόμη πράξεις «αγάπης» απ’ αυτούς που είναι κατά της βίας και ενάντια στο μίσος.</w:t>
      </w:r>
    </w:p>
    <w:p w14:paraId="6B948FCF" w14:textId="77777777" w:rsidR="00244F6B" w:rsidRDefault="006574B6">
      <w:pPr>
        <w:spacing w:after="0"/>
        <w:jc w:val="both"/>
        <w:rPr>
          <w:rFonts w:eastAsia="Times New Roman" w:cs="Times New Roman"/>
          <w:szCs w:val="24"/>
        </w:rPr>
      </w:pPr>
      <w:r>
        <w:rPr>
          <w:rFonts w:eastAsia="Times New Roman" w:cs="Times New Roman"/>
          <w:szCs w:val="24"/>
        </w:rPr>
        <w:t>Μιας και διανύουμε τον μήνα Δεκέμβριο, έναν μήνα βεβαρ</w:t>
      </w:r>
      <w:r>
        <w:rPr>
          <w:rFonts w:eastAsia="Times New Roman" w:cs="Times New Roman"/>
          <w:szCs w:val="24"/>
        </w:rPr>
        <w:t xml:space="preserve">ημένο από προδοσία από την Αριστερά, που και σ’ αυτό αναφέρθηκε συγκεκριμένα ο Γενικός Γραμματέας της Χρυσής Αυγής,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χθες με στοιχεία, δεν θέλω να πλατειάσω. Θέλω μόνο να προσθέσω ένα προσωπικό στοιχείο. Το </w:t>
      </w:r>
      <w:r>
        <w:rPr>
          <w:rFonts w:eastAsia="Times New Roman" w:cs="Times New Roman"/>
          <w:szCs w:val="24"/>
        </w:rPr>
        <w:lastRenderedPageBreak/>
        <w:t>κενοτάφιο του παππού μου εί</w:t>
      </w:r>
      <w:r>
        <w:rPr>
          <w:rFonts w:eastAsia="Times New Roman" w:cs="Times New Roman"/>
          <w:szCs w:val="24"/>
        </w:rPr>
        <w:t>ναι άδειο. Και αυτό, διότι αφιονισμένοι μπολσεβίκοι, μαρξιστές, μπήκαν στο σπίτι του τον Δεκέμβριο του 1944 και τον πήραν. Ο πατέρας μου έψαξε παντού, όπου τους πήγαιναν και τους έσφαζαν τα κομμούνια. Δεν τον βρήκε ποτέ.</w:t>
      </w:r>
    </w:p>
    <w:p w14:paraId="6B948FD0" w14:textId="77777777" w:rsidR="00244F6B" w:rsidRDefault="006574B6">
      <w:pPr>
        <w:spacing w:after="0"/>
        <w:jc w:val="both"/>
        <w:rPr>
          <w:rFonts w:eastAsia="Times New Roman" w:cs="Times New Roman"/>
          <w:szCs w:val="24"/>
        </w:rPr>
      </w:pPr>
      <w:r>
        <w:rPr>
          <w:rFonts w:eastAsia="Times New Roman" w:cs="Times New Roman"/>
          <w:szCs w:val="24"/>
        </w:rPr>
        <w:t>Ο κομμουνισμός είναι συνώνυμο της β</w:t>
      </w:r>
      <w:r>
        <w:rPr>
          <w:rFonts w:eastAsia="Times New Roman" w:cs="Times New Roman"/>
          <w:szCs w:val="24"/>
        </w:rPr>
        <w:t>ίας, της τρομοκράτησης, του σκοταδισμού, της ανελευθερίας. Μία ματιά να ρίξετε στις φυλακές, θα βρείτε αριστεριστές της τρομοκρατικής εγκληματικής οργάνωσης «17 Νοέμβρη» και όχι μόνον, καταδικασμένους δολοφόνους και άλλα φυντάνια της «κόκκινης» τρομοκρατία</w:t>
      </w:r>
      <w:r>
        <w:rPr>
          <w:rFonts w:eastAsia="Times New Roman" w:cs="Times New Roman"/>
          <w:szCs w:val="24"/>
        </w:rPr>
        <w:t xml:space="preserve">ς. Μην αναφέρεστε, λοιπόν, στη Χρυσή Αυγή σαν το κόμμα του μίσους. Το μίσος είναι σταλινικό, μαρξιστικό, λενινιστικό. </w:t>
      </w:r>
    </w:p>
    <w:p w14:paraId="6B948FD1" w14:textId="77777777" w:rsidR="00244F6B" w:rsidRDefault="006574B6">
      <w:pPr>
        <w:spacing w:after="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B948FD2" w14:textId="77777777" w:rsidR="00244F6B" w:rsidRDefault="006574B6">
      <w:pPr>
        <w:spacing w:after="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Ολοκληρώνετε, </w:t>
      </w:r>
      <w:r>
        <w:rPr>
          <w:rFonts w:eastAsia="Times New Roman" w:cs="Times New Roman"/>
          <w:szCs w:val="24"/>
        </w:rPr>
        <w:t>παρακαλώ.</w:t>
      </w:r>
    </w:p>
    <w:p w14:paraId="6B948FD3" w14:textId="77777777" w:rsidR="00244F6B" w:rsidRDefault="006574B6">
      <w:pPr>
        <w:spacing w:after="0"/>
        <w:jc w:val="both"/>
        <w:rPr>
          <w:rFonts w:eastAsia="Times New Roman" w:cs="Times New Roman"/>
          <w:szCs w:val="24"/>
        </w:rPr>
      </w:pPr>
      <w:r>
        <w:rPr>
          <w:rFonts w:eastAsia="Times New Roman" w:cs="Times New Roman"/>
          <w:b/>
          <w:szCs w:val="24"/>
        </w:rPr>
        <w:t>ΕΛΕΝΗ ΖΑΡΟΥΛΙΑ:</w:t>
      </w:r>
      <w:r w:rsidRPr="002E5F60">
        <w:rPr>
          <w:rFonts w:eastAsia="Times New Roman" w:cs="Times New Roman"/>
          <w:szCs w:val="24"/>
        </w:rPr>
        <w:t xml:space="preserve"> </w:t>
      </w:r>
      <w:r>
        <w:rPr>
          <w:rFonts w:eastAsia="Times New Roman" w:cs="Times New Roman"/>
          <w:szCs w:val="24"/>
        </w:rPr>
        <w:t xml:space="preserve">Μισό λεπτό, κύριε Πρόεδρε και σας ευχαριστώ για την ανοχή σας. </w:t>
      </w:r>
    </w:p>
    <w:p w14:paraId="6B948FD4" w14:textId="77777777" w:rsidR="00244F6B" w:rsidRDefault="006574B6">
      <w:pPr>
        <w:spacing w:after="0"/>
        <w:jc w:val="both"/>
        <w:rPr>
          <w:rFonts w:eastAsia="Times New Roman" w:cs="Times New Roman"/>
          <w:szCs w:val="24"/>
        </w:rPr>
      </w:pPr>
      <w:r w:rsidRPr="0043442B">
        <w:rPr>
          <w:rFonts w:eastAsia="Times New Roman" w:cs="Times New Roman"/>
          <w:b/>
          <w:szCs w:val="24"/>
        </w:rPr>
        <w:lastRenderedPageBreak/>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Είναι στενά τα χρονικά περιθώρια, γι’ αυτό σας πιέζω. </w:t>
      </w:r>
    </w:p>
    <w:p w14:paraId="6B948FD5" w14:textId="77777777" w:rsidR="00244F6B" w:rsidRDefault="006574B6">
      <w:pPr>
        <w:spacing w:after="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Έχετε απόλυτο δίκιο, ολοκληρώνω σε μισό λεπτό.</w:t>
      </w:r>
    </w:p>
    <w:p w14:paraId="6B948FD6" w14:textId="77777777" w:rsidR="00244F6B" w:rsidRDefault="006574B6">
      <w:pPr>
        <w:spacing w:after="0"/>
        <w:jc w:val="both"/>
        <w:rPr>
          <w:rFonts w:eastAsia="Times New Roman" w:cs="Times New Roman"/>
          <w:szCs w:val="24"/>
        </w:rPr>
      </w:pPr>
      <w:r>
        <w:rPr>
          <w:rFonts w:eastAsia="Times New Roman" w:cs="Times New Roman"/>
          <w:szCs w:val="24"/>
        </w:rPr>
        <w:t xml:space="preserve">Αυτό το μίσος </w:t>
      </w:r>
      <w:r>
        <w:rPr>
          <w:rFonts w:eastAsia="Times New Roman" w:cs="Times New Roman"/>
          <w:szCs w:val="24"/>
        </w:rPr>
        <w:t xml:space="preserve"> και κυρίως μίσος για οτιδήποτε ελληνικό, για κακή τους μοίρα, έχετε ενσταλάξει στις ψυχές των παιδιών μας, που ευτυχώς, όμως, πλην ελαχίστων εξαιρέσεων, όπως βλέπουμε εδώ στη φωτογραφία που θα καταθέσω στα Πρακτικά, που απειλούν με ξύλο τα ελληνόπουλα, κρ</w:t>
      </w:r>
      <w:r>
        <w:rPr>
          <w:rFonts w:eastAsia="Times New Roman" w:cs="Times New Roman"/>
          <w:szCs w:val="24"/>
        </w:rPr>
        <w:t xml:space="preserve">ατώντας δολοφονικά στειλιάρια, δεν καταφέρατε να δηλητηριάσετε την πλειοψηφία της ελληνικής </w:t>
      </w:r>
      <w:proofErr w:type="spellStart"/>
      <w:r>
        <w:rPr>
          <w:rFonts w:eastAsia="Times New Roman" w:cs="Times New Roman"/>
          <w:szCs w:val="24"/>
        </w:rPr>
        <w:t>μαθητιώσας</w:t>
      </w:r>
      <w:proofErr w:type="spellEnd"/>
      <w:r>
        <w:rPr>
          <w:rFonts w:eastAsia="Times New Roman" w:cs="Times New Roman"/>
          <w:szCs w:val="24"/>
        </w:rPr>
        <w:t xml:space="preserve"> νεολαίας, η οποία βγήκε στους δρόμους και διαδήλωσε για ένα μέγα εθνικό θέμα, την ελληνικότητα της Μακεδονίας μας. </w:t>
      </w:r>
    </w:p>
    <w:p w14:paraId="6B948FD7" w14:textId="77777777" w:rsidR="00244F6B" w:rsidRDefault="006574B6">
      <w:pPr>
        <w:spacing w:after="0"/>
        <w:jc w:val="both"/>
        <w:rPr>
          <w:rFonts w:eastAsia="Times New Roman"/>
          <w:szCs w:val="24"/>
        </w:rPr>
      </w:pPr>
      <w:r>
        <w:rPr>
          <w:rFonts w:eastAsia="Times New Roman"/>
          <w:szCs w:val="24"/>
        </w:rPr>
        <w:t>Φυσικά και δεν είδαμε στις καταλήψεις</w:t>
      </w:r>
      <w:r>
        <w:rPr>
          <w:rFonts w:eastAsia="Times New Roman"/>
          <w:szCs w:val="24"/>
        </w:rPr>
        <w:t xml:space="preserve"> αυτών των μαθητών να γίνεται ούτε ένας βανδαλισμός, σε αντίθεση με αυτά που έχουμε συνηθίσει να βλέπουμε όλα τα περασμένα χρόνια από το μίσος των κόκκινων καταληψιών, που σπάνε θρανία, ηλεκτρονικούς υπολογιστές και ζημιώνουν το κράτος. Το δε μίσος σας απέ</w:t>
      </w:r>
      <w:r>
        <w:rPr>
          <w:rFonts w:eastAsia="Times New Roman"/>
          <w:szCs w:val="24"/>
        </w:rPr>
        <w:t xml:space="preserve">ναντι σε αυτά τα παιδιά -βλέπετε, δεν έχουν μπαμπά </w:t>
      </w:r>
      <w:r>
        <w:rPr>
          <w:rFonts w:eastAsia="Times New Roman"/>
          <w:szCs w:val="24"/>
        </w:rPr>
        <w:lastRenderedPageBreak/>
        <w:t xml:space="preserve">Υπουργό- επειδή κρατάνε την ελληνική σημαία και δεν την καίνε όπως τα δικά σας παιδιά, φαίνεται, αφού επιβάλλετε κυρώσεις σε αυτά τα παιδιά, ενώ φυσικά αφήνετε ελεύθερα όλα τα </w:t>
      </w:r>
      <w:proofErr w:type="spellStart"/>
      <w:r>
        <w:rPr>
          <w:rFonts w:eastAsia="Times New Roman"/>
          <w:szCs w:val="24"/>
        </w:rPr>
        <w:t>παραβατικά</w:t>
      </w:r>
      <w:proofErr w:type="spellEnd"/>
      <w:r>
        <w:rPr>
          <w:rFonts w:eastAsia="Times New Roman"/>
          <w:szCs w:val="24"/>
        </w:rPr>
        <w:t xml:space="preserve"> στοιχεία που την κ</w:t>
      </w:r>
      <w:r>
        <w:rPr>
          <w:rFonts w:eastAsia="Times New Roman"/>
          <w:szCs w:val="24"/>
        </w:rPr>
        <w:t>αίνε. Ό,τι έχει σχέση με Ελλάδα το μισείτε, ενώ αντίθετα δεν ενοχλείστε…</w:t>
      </w:r>
    </w:p>
    <w:p w14:paraId="6B948FD8"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 κυρία </w:t>
      </w:r>
      <w:proofErr w:type="spellStart"/>
      <w:r>
        <w:rPr>
          <w:rFonts w:eastAsia="Times New Roman"/>
          <w:szCs w:val="24"/>
        </w:rPr>
        <w:t>Ζαρούλια</w:t>
      </w:r>
      <w:proofErr w:type="spellEnd"/>
      <w:r>
        <w:rPr>
          <w:rFonts w:eastAsia="Times New Roman"/>
          <w:szCs w:val="24"/>
        </w:rPr>
        <w:t xml:space="preserve">. Σας παρακαλώ τώρα, </w:t>
      </w:r>
      <w:proofErr w:type="spellStart"/>
      <w:r>
        <w:rPr>
          <w:rFonts w:eastAsia="Times New Roman"/>
          <w:szCs w:val="24"/>
        </w:rPr>
        <w:t>επτάμισι</w:t>
      </w:r>
      <w:proofErr w:type="spellEnd"/>
      <w:r>
        <w:rPr>
          <w:rFonts w:eastAsia="Times New Roman"/>
          <w:szCs w:val="24"/>
        </w:rPr>
        <w:t xml:space="preserve"> λεπτά μιλάτε.</w:t>
      </w:r>
    </w:p>
    <w:p w14:paraId="6B948FD9" w14:textId="77777777" w:rsidR="00244F6B" w:rsidRDefault="006574B6">
      <w:pPr>
        <w:spacing w:after="0"/>
        <w:jc w:val="both"/>
        <w:rPr>
          <w:rFonts w:eastAsia="Times New Roman"/>
          <w:szCs w:val="24"/>
        </w:rPr>
      </w:pPr>
      <w:r>
        <w:rPr>
          <w:rFonts w:eastAsia="Times New Roman"/>
          <w:b/>
          <w:szCs w:val="24"/>
        </w:rPr>
        <w:t>ΕΛΕΝΗ ΖΑΡΟΥΛΙΑ:</w:t>
      </w:r>
      <w:r>
        <w:rPr>
          <w:rFonts w:eastAsia="Times New Roman"/>
          <w:szCs w:val="24"/>
        </w:rPr>
        <w:t xml:space="preserve"> Μία κουβέντα, κύριε Πρόεδρε.</w:t>
      </w:r>
    </w:p>
    <w:p w14:paraId="6B948FDA" w14:textId="77777777" w:rsidR="00244F6B" w:rsidRDefault="006574B6">
      <w:pPr>
        <w:spacing w:after="0"/>
        <w:jc w:val="both"/>
        <w:rPr>
          <w:rFonts w:eastAsia="Times New Roman"/>
          <w:szCs w:val="24"/>
        </w:rPr>
      </w:pPr>
      <w:r>
        <w:rPr>
          <w:rFonts w:eastAsia="Times New Roman"/>
          <w:szCs w:val="24"/>
        </w:rPr>
        <w:t>Δεν ενοχλείστε από τον εθνικισμό της Αλ</w:t>
      </w:r>
      <w:r>
        <w:rPr>
          <w:rFonts w:eastAsia="Times New Roman"/>
          <w:szCs w:val="24"/>
        </w:rPr>
        <w:t>βανίας, των Τούρκων, των Σκοπιανών. Είστε επικίνδυνοι για την πατρίδα. Θέλετε να αποχαυνώσετε την νεολαία, και μέσα στ</w:t>
      </w:r>
      <w:r>
        <w:rPr>
          <w:rFonts w:eastAsia="Times New Roman"/>
          <w:szCs w:val="24"/>
        </w:rPr>
        <w:t>ο</w:t>
      </w:r>
      <w:r>
        <w:rPr>
          <w:rFonts w:eastAsia="Times New Roman"/>
          <w:szCs w:val="24"/>
        </w:rPr>
        <w:t xml:space="preserve"> πλαίσι</w:t>
      </w:r>
      <w:r>
        <w:rPr>
          <w:rFonts w:eastAsia="Times New Roman"/>
          <w:szCs w:val="24"/>
        </w:rPr>
        <w:t>α</w:t>
      </w:r>
      <w:r>
        <w:rPr>
          <w:rFonts w:eastAsia="Times New Roman"/>
          <w:szCs w:val="24"/>
        </w:rPr>
        <w:t xml:space="preserve"> αυτά νομιμοποιήσατε και το χασίσι, διότι, ως γνωστόν, το αδύναμο σώμα δεν μάχεται, το αδύναμο μυαλό δεν σκέπτεται. Μην πιάνετε σ</w:t>
      </w:r>
      <w:r>
        <w:rPr>
          <w:rFonts w:eastAsia="Times New Roman"/>
          <w:szCs w:val="24"/>
        </w:rPr>
        <w:t xml:space="preserve">το στόμα σας ό,τι πιο αγνό υπάρχει σήμερα στην Ελλάδα. Μέσα από την νιότη, η </w:t>
      </w:r>
      <w:r>
        <w:rPr>
          <w:rFonts w:eastAsia="Times New Roman"/>
          <w:szCs w:val="24"/>
        </w:rPr>
        <w:t>Χ</w:t>
      </w:r>
      <w:r>
        <w:rPr>
          <w:rFonts w:eastAsia="Times New Roman"/>
          <w:szCs w:val="24"/>
        </w:rPr>
        <w:t xml:space="preserve">ρυσή </w:t>
      </w:r>
      <w:r>
        <w:rPr>
          <w:rFonts w:eastAsia="Times New Roman"/>
          <w:szCs w:val="24"/>
        </w:rPr>
        <w:t>Α</w:t>
      </w:r>
      <w:r>
        <w:rPr>
          <w:rFonts w:eastAsia="Times New Roman"/>
          <w:szCs w:val="24"/>
        </w:rPr>
        <w:t>υγή του ελληνισμού σιγά-σιγά ανατέλλει.</w:t>
      </w:r>
    </w:p>
    <w:p w14:paraId="6B948FDB" w14:textId="77777777" w:rsidR="00244F6B" w:rsidRDefault="006574B6">
      <w:pPr>
        <w:spacing w:after="0"/>
        <w:jc w:val="both"/>
        <w:rPr>
          <w:rFonts w:eastAsia="Times New Roman"/>
          <w:szCs w:val="24"/>
        </w:rPr>
      </w:pPr>
      <w:r>
        <w:rPr>
          <w:rFonts w:eastAsia="Times New Roman"/>
          <w:szCs w:val="24"/>
        </w:rPr>
        <w:t>Σας ευχαριστώ πολύ, κύριε Πρόεδρε.</w:t>
      </w:r>
    </w:p>
    <w:p w14:paraId="6B948FDC" w14:textId="77777777" w:rsidR="00244F6B" w:rsidRDefault="006574B6">
      <w:pPr>
        <w:spacing w:after="0"/>
        <w:jc w:val="both"/>
        <w:rPr>
          <w:rFonts w:eastAsia="Times New Roman"/>
          <w:szCs w:val="24"/>
        </w:rPr>
      </w:pPr>
      <w:r>
        <w:rPr>
          <w:rFonts w:eastAsia="Times New Roman"/>
          <w:szCs w:val="24"/>
        </w:rPr>
        <w:lastRenderedPageBreak/>
        <w:t xml:space="preserve">(Στο σημείο αυτό η Βουλευτής κ. Ελένη </w:t>
      </w:r>
      <w:proofErr w:type="spellStart"/>
      <w:r>
        <w:rPr>
          <w:rFonts w:eastAsia="Times New Roman"/>
          <w:szCs w:val="24"/>
        </w:rPr>
        <w:t>Ζαρούλια</w:t>
      </w:r>
      <w:proofErr w:type="spellEnd"/>
      <w:r>
        <w:rPr>
          <w:rFonts w:eastAsia="Times New Roman"/>
          <w:szCs w:val="24"/>
        </w:rPr>
        <w:t xml:space="preserve"> καταθέτει για τα Πρακτικά τα προαναφερθέντα έγγραφ</w:t>
      </w:r>
      <w:r>
        <w:rPr>
          <w:rFonts w:eastAsia="Times New Roman"/>
          <w:szCs w:val="24"/>
        </w:rPr>
        <w:t>α και την προαναφερθείσα φωτογραφία, τα οποία βρίσκονται στο αρχείο του Τμήματος Γραμματείας της Διεύθυνσης Στενογραφίας και Πρακτικών της Βουλής)</w:t>
      </w:r>
    </w:p>
    <w:p w14:paraId="6B948FDD" w14:textId="77777777" w:rsidR="00244F6B" w:rsidRDefault="006574B6">
      <w:pPr>
        <w:spacing w:after="0"/>
        <w:rPr>
          <w:rFonts w:eastAsia="Times New Roman"/>
          <w:szCs w:val="24"/>
        </w:rPr>
      </w:pPr>
      <w:r>
        <w:rPr>
          <w:rFonts w:eastAsia="Times New Roman"/>
          <w:szCs w:val="24"/>
        </w:rPr>
        <w:t>(Χειροκροτήματα από την πτέρυγα της Χρυσής Αυγής)</w:t>
      </w:r>
    </w:p>
    <w:p w14:paraId="6B948FDE" w14:textId="77777777" w:rsidR="00244F6B" w:rsidRDefault="006574B6">
      <w:pPr>
        <w:spacing w:after="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w:t>
      </w:r>
      <w:r>
        <w:rPr>
          <w:rFonts w:eastAsia="Times New Roman"/>
          <w:szCs w:val="24"/>
        </w:rPr>
        <w:t>φοι, έχω την τιμή να ανακοινώσω στο Σώμα ότι</w:t>
      </w:r>
      <w:r w:rsidRPr="00C01635">
        <w:rPr>
          <w:rFonts w:eastAsia="Times New Roman"/>
          <w:szCs w:val="24"/>
        </w:rPr>
        <w:t xml:space="preserve"> </w:t>
      </w:r>
      <w:r>
        <w:rPr>
          <w:rFonts w:eastAsia="Times New Roman"/>
          <w:szCs w:val="24"/>
        </w:rPr>
        <w:t>τη συνεδρίασή μας παρακολουθούν</w:t>
      </w:r>
      <w:r>
        <w:rPr>
          <w:rFonts w:eastAsia="Times New Roman"/>
          <w:szCs w:val="24"/>
        </w:rPr>
        <w:t xml:space="preserve"> από τα άνω δυτικά θεωρεία, αφού </w:t>
      </w:r>
      <w:r>
        <w:rPr>
          <w:rFonts w:eastAsia="Times New Roman"/>
          <w:szCs w:val="24"/>
        </w:rPr>
        <w:t xml:space="preserve">προηγουμένως </w:t>
      </w:r>
      <w:r>
        <w:rPr>
          <w:rFonts w:eastAsia="Times New Roman"/>
          <w:szCs w:val="24"/>
        </w:rPr>
        <w:t>ενημερώθηκαν για την ιστορία του κτηρίου και τον τρόπο οργάνωσης και λειτουργίας της Βουλής και ξεναγήθηκαν στην έκθεση της αίθουσας «</w:t>
      </w:r>
      <w:r>
        <w:rPr>
          <w:rFonts w:eastAsia="Times New Roman"/>
          <w:szCs w:val="24"/>
        </w:rPr>
        <w:t>ΕΛΕΥΘΕΡΙΟΣ ΒΕΝΙΖΕΛΟΣ», σαράντα επτά μαθήτριες και μαθητές και τρεις συνοδοί εκπαιδευτικοί από το 8</w:t>
      </w:r>
      <w:r>
        <w:rPr>
          <w:rFonts w:eastAsia="Times New Roman"/>
          <w:szCs w:val="24"/>
          <w:vertAlign w:val="superscript"/>
        </w:rPr>
        <w:t>ο</w:t>
      </w:r>
      <w:r>
        <w:rPr>
          <w:rFonts w:eastAsia="Times New Roman"/>
          <w:szCs w:val="24"/>
        </w:rPr>
        <w:t xml:space="preserve"> Δημοτικό Σχολείο Θήβας.</w:t>
      </w:r>
    </w:p>
    <w:p w14:paraId="6B948FDF" w14:textId="77777777" w:rsidR="00244F6B" w:rsidRDefault="006574B6">
      <w:pPr>
        <w:spacing w:after="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w:t>
      </w:r>
    </w:p>
    <w:p w14:paraId="6B948FE0" w14:textId="77777777" w:rsidR="00244F6B" w:rsidRDefault="006574B6">
      <w:pPr>
        <w:spacing w:after="0"/>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B948FE1" w14:textId="77777777" w:rsidR="00244F6B" w:rsidRDefault="006574B6">
      <w:pPr>
        <w:spacing w:after="0"/>
        <w:jc w:val="both"/>
        <w:rPr>
          <w:rFonts w:eastAsia="Times New Roman"/>
          <w:szCs w:val="24"/>
        </w:rPr>
      </w:pPr>
      <w:r>
        <w:rPr>
          <w:rFonts w:eastAsia="Times New Roman"/>
          <w:szCs w:val="24"/>
        </w:rPr>
        <w:t>Τον λόγο έχει ο κ. Μανιάτης για πέντε λεπτά.</w:t>
      </w:r>
    </w:p>
    <w:p w14:paraId="6B948FE2" w14:textId="77777777" w:rsidR="00244F6B" w:rsidRDefault="006574B6">
      <w:pPr>
        <w:spacing w:after="0"/>
        <w:jc w:val="both"/>
        <w:rPr>
          <w:rFonts w:eastAsia="Times New Roman"/>
          <w:szCs w:val="24"/>
        </w:rPr>
      </w:pPr>
      <w:r>
        <w:rPr>
          <w:rFonts w:eastAsia="Times New Roman"/>
          <w:b/>
          <w:szCs w:val="24"/>
        </w:rPr>
        <w:lastRenderedPageBreak/>
        <w:t xml:space="preserve">ΓΕΩΡΓΙΟΣ ΣΤΑΘΑΚΗΣ </w:t>
      </w:r>
      <w:r>
        <w:rPr>
          <w:rFonts w:eastAsia="Times New Roman"/>
          <w:b/>
          <w:szCs w:val="24"/>
        </w:rPr>
        <w:t>(Υπουργός Περιβάλλοντος και Ενέργειας):</w:t>
      </w:r>
      <w:r>
        <w:rPr>
          <w:rFonts w:eastAsia="Times New Roman"/>
          <w:szCs w:val="24"/>
        </w:rPr>
        <w:t xml:space="preserve"> Κύριε Πρόεδρε, θα ήθελα τον λόγο για μία νομοτεχνική βελτίωση.</w:t>
      </w:r>
    </w:p>
    <w:p w14:paraId="6B948FE3"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Μισό λεπτό, κύριε Μανιάτη, γιατί ο κύριος Υπουργός θέλει να κάνει μια νομοτεχνική βελτίωση.</w:t>
      </w:r>
    </w:p>
    <w:p w14:paraId="6B948FE4" w14:textId="77777777" w:rsidR="00244F6B" w:rsidRDefault="006574B6">
      <w:pPr>
        <w:spacing w:after="0"/>
        <w:jc w:val="both"/>
        <w:rPr>
          <w:rFonts w:eastAsia="Times New Roman"/>
          <w:szCs w:val="24"/>
        </w:rPr>
      </w:pPr>
      <w:r>
        <w:rPr>
          <w:rFonts w:eastAsia="Times New Roman"/>
          <w:b/>
          <w:szCs w:val="24"/>
        </w:rPr>
        <w:t>ΙΩΑΝΝΗΣ ΜΑΝΙΑΤΗΣ:</w:t>
      </w:r>
      <w:r>
        <w:rPr>
          <w:rFonts w:eastAsia="Times New Roman"/>
          <w:szCs w:val="24"/>
        </w:rPr>
        <w:t xml:space="preserve"> Παρακαλώ,</w:t>
      </w:r>
      <w:r>
        <w:rPr>
          <w:rFonts w:eastAsia="Times New Roman"/>
          <w:szCs w:val="24"/>
        </w:rPr>
        <w:t xml:space="preserve"> κύριε Πρόεδρε.</w:t>
      </w:r>
    </w:p>
    <w:p w14:paraId="6B948FE5" w14:textId="77777777" w:rsidR="00244F6B" w:rsidRDefault="006574B6">
      <w:pPr>
        <w:spacing w:after="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w:t>
      </w:r>
    </w:p>
    <w:p w14:paraId="6B948FE6" w14:textId="77777777" w:rsidR="00244F6B" w:rsidRDefault="006574B6">
      <w:pPr>
        <w:spacing w:after="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Κάνω ορισμένες νομοτεχνικές βελτιώσεις.</w:t>
      </w:r>
    </w:p>
    <w:p w14:paraId="6B948FE7" w14:textId="77777777" w:rsidR="00244F6B" w:rsidRDefault="006574B6">
      <w:pPr>
        <w:spacing w:after="0"/>
        <w:jc w:val="both"/>
        <w:rPr>
          <w:rFonts w:eastAsia="Times New Roman"/>
          <w:szCs w:val="24"/>
        </w:rPr>
      </w:pPr>
      <w:r>
        <w:rPr>
          <w:rFonts w:eastAsia="Times New Roman"/>
          <w:szCs w:val="24"/>
        </w:rPr>
        <w:t>Θ</w:t>
      </w:r>
      <w:r w:rsidRPr="00422A09">
        <w:rPr>
          <w:rFonts w:eastAsia="Times New Roman"/>
          <w:szCs w:val="24"/>
        </w:rPr>
        <w:t xml:space="preserve">α ήθελα να επισημάνω </w:t>
      </w:r>
      <w:r>
        <w:rPr>
          <w:rFonts w:eastAsia="Times New Roman"/>
          <w:szCs w:val="24"/>
        </w:rPr>
        <w:t xml:space="preserve">ότι είναι </w:t>
      </w:r>
      <w:r w:rsidRPr="00422A09">
        <w:rPr>
          <w:rFonts w:eastAsia="Times New Roman"/>
          <w:szCs w:val="24"/>
        </w:rPr>
        <w:t>αυτ</w:t>
      </w:r>
      <w:r>
        <w:rPr>
          <w:rFonts w:eastAsia="Times New Roman"/>
          <w:szCs w:val="24"/>
        </w:rPr>
        <w:t>ή που σ</w:t>
      </w:r>
      <w:r w:rsidRPr="00422A09">
        <w:rPr>
          <w:rFonts w:eastAsia="Times New Roman"/>
          <w:szCs w:val="24"/>
        </w:rPr>
        <w:t>υζητήσαμε</w:t>
      </w:r>
      <w:r>
        <w:rPr>
          <w:rFonts w:eastAsia="Times New Roman"/>
          <w:szCs w:val="24"/>
        </w:rPr>
        <w:t>. Και δ</w:t>
      </w:r>
      <w:r w:rsidRPr="00422A09">
        <w:rPr>
          <w:rFonts w:eastAsia="Times New Roman"/>
          <w:szCs w:val="24"/>
        </w:rPr>
        <w:t>εύτερον</w:t>
      </w:r>
      <w:r>
        <w:rPr>
          <w:rFonts w:eastAsia="Times New Roman"/>
          <w:szCs w:val="24"/>
        </w:rPr>
        <w:t>,</w:t>
      </w:r>
      <w:r w:rsidRPr="00422A09">
        <w:rPr>
          <w:rFonts w:eastAsia="Times New Roman"/>
          <w:szCs w:val="24"/>
        </w:rPr>
        <w:t xml:space="preserve"> </w:t>
      </w:r>
      <w:r>
        <w:rPr>
          <w:rFonts w:eastAsia="Times New Roman"/>
          <w:szCs w:val="24"/>
        </w:rPr>
        <w:t>όσον αφορά</w:t>
      </w:r>
      <w:r>
        <w:rPr>
          <w:rFonts w:eastAsia="Times New Roman"/>
          <w:szCs w:val="24"/>
        </w:rPr>
        <w:t xml:space="preserve"> τ</w:t>
      </w:r>
      <w:r w:rsidRPr="00422A09">
        <w:rPr>
          <w:rFonts w:eastAsia="Times New Roman"/>
          <w:szCs w:val="24"/>
        </w:rPr>
        <w:t xml:space="preserve">η μεταφορά της διαχείρισης του ειδικού λογαριασμού από τον </w:t>
      </w:r>
      <w:r>
        <w:rPr>
          <w:rFonts w:eastAsia="Times New Roman"/>
          <w:szCs w:val="24"/>
        </w:rPr>
        <w:t>ΑΔΜΗΕ</w:t>
      </w:r>
      <w:r w:rsidRPr="00422A09">
        <w:rPr>
          <w:rFonts w:eastAsia="Times New Roman"/>
          <w:szCs w:val="24"/>
        </w:rPr>
        <w:t xml:space="preserve"> </w:t>
      </w:r>
      <w:r>
        <w:rPr>
          <w:rFonts w:eastAsia="Times New Roman"/>
          <w:szCs w:val="24"/>
        </w:rPr>
        <w:t>στον φορέα ο οποίος τον</w:t>
      </w:r>
      <w:r w:rsidRPr="00422A09">
        <w:rPr>
          <w:rFonts w:eastAsia="Times New Roman"/>
          <w:szCs w:val="24"/>
        </w:rPr>
        <w:t xml:space="preserve"> διαχειρίζεται τώρα</w:t>
      </w:r>
      <w:r>
        <w:rPr>
          <w:rFonts w:eastAsia="Times New Roman"/>
          <w:szCs w:val="24"/>
        </w:rPr>
        <w:t>,</w:t>
      </w:r>
      <w:r w:rsidRPr="00422A09">
        <w:rPr>
          <w:rFonts w:eastAsia="Times New Roman"/>
          <w:szCs w:val="24"/>
        </w:rPr>
        <w:t xml:space="preserve"> που ήταν </w:t>
      </w:r>
      <w:r>
        <w:rPr>
          <w:rFonts w:eastAsia="Times New Roman"/>
          <w:szCs w:val="24"/>
        </w:rPr>
        <w:t>1</w:t>
      </w:r>
      <w:r>
        <w:rPr>
          <w:rFonts w:eastAsia="Times New Roman"/>
          <w:szCs w:val="24"/>
        </w:rPr>
        <w:t>-</w:t>
      </w:r>
      <w:r>
        <w:rPr>
          <w:rFonts w:eastAsia="Times New Roman"/>
          <w:szCs w:val="24"/>
        </w:rPr>
        <w:t>1</w:t>
      </w:r>
      <w:r>
        <w:rPr>
          <w:rFonts w:eastAsia="Times New Roman"/>
          <w:szCs w:val="24"/>
        </w:rPr>
        <w:t>-</w:t>
      </w:r>
      <w:r>
        <w:rPr>
          <w:rFonts w:eastAsia="Times New Roman"/>
          <w:szCs w:val="24"/>
        </w:rPr>
        <w:t>20</w:t>
      </w:r>
      <w:r w:rsidRPr="00422A09">
        <w:rPr>
          <w:rFonts w:eastAsia="Times New Roman"/>
          <w:szCs w:val="24"/>
        </w:rPr>
        <w:t>19</w:t>
      </w:r>
      <w:r>
        <w:rPr>
          <w:rFonts w:eastAsia="Times New Roman"/>
          <w:szCs w:val="24"/>
        </w:rPr>
        <w:t>,</w:t>
      </w:r>
      <w:r w:rsidRPr="00422A09">
        <w:rPr>
          <w:rFonts w:eastAsia="Times New Roman"/>
          <w:szCs w:val="24"/>
        </w:rPr>
        <w:t xml:space="preserve"> το κάνουμε </w:t>
      </w:r>
      <w:r>
        <w:rPr>
          <w:rFonts w:eastAsia="Times New Roman"/>
          <w:szCs w:val="24"/>
        </w:rPr>
        <w:t>1</w:t>
      </w:r>
      <w:r>
        <w:rPr>
          <w:rFonts w:eastAsia="Times New Roman"/>
          <w:szCs w:val="24"/>
        </w:rPr>
        <w:t>-</w:t>
      </w:r>
      <w:r>
        <w:rPr>
          <w:rFonts w:eastAsia="Times New Roman"/>
          <w:szCs w:val="24"/>
        </w:rPr>
        <w:t>4</w:t>
      </w:r>
      <w:r>
        <w:rPr>
          <w:rFonts w:eastAsia="Times New Roman"/>
          <w:szCs w:val="24"/>
        </w:rPr>
        <w:t>-</w:t>
      </w:r>
      <w:r>
        <w:rPr>
          <w:rFonts w:eastAsia="Times New Roman"/>
          <w:szCs w:val="24"/>
        </w:rPr>
        <w:t>20</w:t>
      </w:r>
      <w:r w:rsidRPr="00422A09">
        <w:rPr>
          <w:rFonts w:eastAsia="Times New Roman"/>
          <w:szCs w:val="24"/>
        </w:rPr>
        <w:t>19</w:t>
      </w:r>
      <w:r>
        <w:rPr>
          <w:rFonts w:eastAsia="Times New Roman"/>
          <w:szCs w:val="24"/>
        </w:rPr>
        <w:t>,</w:t>
      </w:r>
      <w:r w:rsidRPr="00422A09">
        <w:rPr>
          <w:rFonts w:eastAsia="Times New Roman"/>
          <w:szCs w:val="24"/>
        </w:rPr>
        <w:t xml:space="preserve"> δίνοντας ένα τρίμηνο για να γίνει πιο ομαλά η μεταφορά</w:t>
      </w:r>
      <w:r>
        <w:rPr>
          <w:rFonts w:eastAsia="Times New Roman"/>
          <w:szCs w:val="24"/>
        </w:rPr>
        <w:t>.</w:t>
      </w:r>
      <w:r w:rsidRPr="00422A09">
        <w:rPr>
          <w:rFonts w:eastAsia="Times New Roman"/>
          <w:szCs w:val="24"/>
        </w:rPr>
        <w:t xml:space="preserve"> Αυτές είναι οι δύο βασικές</w:t>
      </w:r>
      <w:r>
        <w:rPr>
          <w:rFonts w:eastAsia="Times New Roman"/>
          <w:szCs w:val="24"/>
        </w:rPr>
        <w:t xml:space="preserve"> αλλαγές.</w:t>
      </w:r>
      <w:r w:rsidRPr="00422A09">
        <w:rPr>
          <w:rFonts w:eastAsia="Times New Roman"/>
          <w:szCs w:val="24"/>
        </w:rPr>
        <w:t xml:space="preserve"> Όλα τα άλλα ε</w:t>
      </w:r>
      <w:r w:rsidRPr="00422A09">
        <w:rPr>
          <w:rFonts w:eastAsia="Times New Roman"/>
          <w:szCs w:val="24"/>
        </w:rPr>
        <w:t>ίναι δευτερεύοντα</w:t>
      </w:r>
      <w:r>
        <w:rPr>
          <w:rFonts w:eastAsia="Times New Roman"/>
          <w:szCs w:val="24"/>
        </w:rPr>
        <w:t>.</w:t>
      </w:r>
    </w:p>
    <w:p w14:paraId="6B948FE8" w14:textId="77777777" w:rsidR="00244F6B" w:rsidRDefault="006574B6">
      <w:pPr>
        <w:spacing w:after="0"/>
        <w:jc w:val="both"/>
        <w:rPr>
          <w:rFonts w:eastAsia="Times New Roman"/>
          <w:szCs w:val="24"/>
        </w:rPr>
      </w:pPr>
      <w:r>
        <w:rPr>
          <w:rFonts w:eastAsia="Times New Roman"/>
          <w:szCs w:val="24"/>
        </w:rPr>
        <w:lastRenderedPageBreak/>
        <w:t>(Στο σημείο αυτό ο Υπουργός κ. Γεώργιος Σταθάκης καταθέτει για τα Πρακτικά τις προαναφερθείσες νομοτεχνικές βελτιώσεις, οι οποίες έχουν ως εξής:</w:t>
      </w:r>
    </w:p>
    <w:p w14:paraId="6B948FE9" w14:textId="77777777" w:rsidR="00244F6B" w:rsidRDefault="006574B6">
      <w:pPr>
        <w:spacing w:after="0"/>
        <w:rPr>
          <w:rFonts w:eastAsia="Times New Roman"/>
          <w:color w:val="FF0000"/>
          <w:szCs w:val="24"/>
        </w:rPr>
      </w:pPr>
      <w:r w:rsidRPr="007C5BA3">
        <w:rPr>
          <w:rFonts w:eastAsia="Times New Roman"/>
          <w:color w:val="FF0000"/>
          <w:szCs w:val="24"/>
        </w:rPr>
        <w:t>ΑΛΛΑΓΗ ΣΕΛΙΔΑΣ</w:t>
      </w:r>
    </w:p>
    <w:p w14:paraId="6B948FEA" w14:textId="77777777" w:rsidR="00244F6B" w:rsidRDefault="006574B6">
      <w:pPr>
        <w:spacing w:after="0"/>
        <w:rPr>
          <w:rFonts w:eastAsia="Times New Roman"/>
          <w:szCs w:val="24"/>
        </w:rPr>
      </w:pPr>
      <w:r>
        <w:rPr>
          <w:rFonts w:eastAsia="Times New Roman"/>
          <w:szCs w:val="24"/>
        </w:rPr>
        <w:t>(Να μπει η σελίδα 98)</w:t>
      </w:r>
    </w:p>
    <w:p w14:paraId="6B948FEB" w14:textId="77777777" w:rsidR="00244F6B" w:rsidRDefault="006574B6">
      <w:pPr>
        <w:spacing w:after="0"/>
        <w:rPr>
          <w:rFonts w:eastAsia="Times New Roman"/>
          <w:color w:val="FF0000"/>
          <w:szCs w:val="24"/>
        </w:rPr>
      </w:pPr>
      <w:r w:rsidRPr="007C5BA3">
        <w:rPr>
          <w:rFonts w:eastAsia="Times New Roman"/>
          <w:color w:val="FF0000"/>
          <w:szCs w:val="24"/>
        </w:rPr>
        <w:t>ΑΛΛΑΓΗ ΣΕΛΙΔΑΣ</w:t>
      </w:r>
    </w:p>
    <w:p w14:paraId="6B948FEC"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 xml:space="preserve">Ο κ. </w:t>
      </w:r>
      <w:r>
        <w:rPr>
          <w:rFonts w:eastAsia="Times New Roman"/>
          <w:szCs w:val="24"/>
        </w:rPr>
        <w:t>Μανιάτης έχει τον λόγο.</w:t>
      </w:r>
    </w:p>
    <w:p w14:paraId="6B948FED" w14:textId="77777777" w:rsidR="00244F6B" w:rsidRDefault="006574B6">
      <w:pPr>
        <w:spacing w:after="0"/>
        <w:jc w:val="both"/>
        <w:rPr>
          <w:rFonts w:eastAsia="Times New Roman"/>
          <w:szCs w:val="24"/>
        </w:rPr>
      </w:pPr>
      <w:r>
        <w:rPr>
          <w:rFonts w:eastAsia="Times New Roman"/>
          <w:szCs w:val="24"/>
        </w:rPr>
        <w:t>Κύριε Πετρόπουλε, αμέσως μετά θα σας δώσω τον λόγο για την τροπολογία.</w:t>
      </w:r>
    </w:p>
    <w:p w14:paraId="6B948FEE" w14:textId="77777777" w:rsidR="00244F6B" w:rsidRDefault="006574B6">
      <w:pPr>
        <w:spacing w:after="0"/>
        <w:jc w:val="both"/>
        <w:rPr>
          <w:rFonts w:eastAsia="Times New Roman"/>
          <w:szCs w:val="24"/>
        </w:rPr>
      </w:pPr>
      <w:r>
        <w:rPr>
          <w:rFonts w:eastAsia="Times New Roman"/>
          <w:b/>
          <w:szCs w:val="24"/>
        </w:rPr>
        <w:t>ΙΩΑΝΝΗΣ ΜΑΝΙΑΤΗΣ:</w:t>
      </w:r>
      <w:r>
        <w:rPr>
          <w:rFonts w:eastAsia="Times New Roman"/>
          <w:szCs w:val="24"/>
        </w:rPr>
        <w:t xml:space="preserve"> Κύριε Πετρόπουλε, τι να κάνουμε; Ξέρουμε την</w:t>
      </w:r>
      <w:r w:rsidRPr="00422A09">
        <w:rPr>
          <w:rFonts w:eastAsia="Times New Roman"/>
          <w:szCs w:val="24"/>
        </w:rPr>
        <w:t xml:space="preserve"> τροπολογία που έχετε καταθέσει</w:t>
      </w:r>
      <w:r>
        <w:rPr>
          <w:rFonts w:eastAsia="Times New Roman"/>
          <w:szCs w:val="24"/>
        </w:rPr>
        <w:t>. Ο</w:t>
      </w:r>
      <w:r w:rsidRPr="00422A09">
        <w:rPr>
          <w:rFonts w:eastAsia="Times New Roman"/>
          <w:szCs w:val="24"/>
        </w:rPr>
        <w:t xml:space="preserve"> </w:t>
      </w:r>
      <w:r>
        <w:rPr>
          <w:rFonts w:eastAsia="Times New Roman"/>
          <w:szCs w:val="24"/>
        </w:rPr>
        <w:t>Κ</w:t>
      </w:r>
      <w:r w:rsidRPr="00422A09">
        <w:rPr>
          <w:rFonts w:eastAsia="Times New Roman"/>
          <w:szCs w:val="24"/>
        </w:rPr>
        <w:t xml:space="preserve">οινοβουλευτικός μας </w:t>
      </w:r>
      <w:r>
        <w:rPr>
          <w:rFonts w:eastAsia="Times New Roman"/>
          <w:szCs w:val="24"/>
        </w:rPr>
        <w:t>Ε</w:t>
      </w:r>
      <w:r w:rsidRPr="00422A09">
        <w:rPr>
          <w:rFonts w:eastAsia="Times New Roman"/>
          <w:szCs w:val="24"/>
        </w:rPr>
        <w:t>κπρόσωπος θα σας ερωτήσει και θα σας απαντ</w:t>
      </w:r>
      <w:r w:rsidRPr="00422A09">
        <w:rPr>
          <w:rFonts w:eastAsia="Times New Roman"/>
          <w:szCs w:val="24"/>
        </w:rPr>
        <w:t>ήσει</w:t>
      </w:r>
      <w:r>
        <w:rPr>
          <w:rFonts w:eastAsia="Times New Roman"/>
          <w:szCs w:val="24"/>
        </w:rPr>
        <w:t>.</w:t>
      </w:r>
    </w:p>
    <w:p w14:paraId="6B948FEF" w14:textId="77777777" w:rsidR="00244F6B" w:rsidRDefault="006574B6">
      <w:pPr>
        <w:spacing w:after="0"/>
        <w:jc w:val="both"/>
        <w:rPr>
          <w:rFonts w:eastAsia="Times New Roman"/>
          <w:szCs w:val="24"/>
        </w:rPr>
      </w:pPr>
      <w:r w:rsidRPr="00422A09">
        <w:rPr>
          <w:rFonts w:eastAsia="Times New Roman"/>
          <w:szCs w:val="24"/>
        </w:rPr>
        <w:t>Αγαπητέ</w:t>
      </w:r>
      <w:r>
        <w:rPr>
          <w:rFonts w:eastAsia="Times New Roman"/>
          <w:szCs w:val="24"/>
        </w:rPr>
        <w:t>,</w:t>
      </w:r>
      <w:r w:rsidRPr="00422A09">
        <w:rPr>
          <w:rFonts w:eastAsia="Times New Roman"/>
          <w:szCs w:val="24"/>
        </w:rPr>
        <w:t xml:space="preserve"> κ</w:t>
      </w:r>
      <w:r>
        <w:rPr>
          <w:rFonts w:eastAsia="Times New Roman"/>
          <w:szCs w:val="24"/>
        </w:rPr>
        <w:t>ύριε Σταθάκη,</w:t>
      </w:r>
      <w:r w:rsidRPr="00422A09">
        <w:rPr>
          <w:rFonts w:eastAsia="Times New Roman"/>
          <w:szCs w:val="24"/>
        </w:rPr>
        <w:t xml:space="preserve"> πραγματικά </w:t>
      </w:r>
      <w:r>
        <w:rPr>
          <w:rFonts w:eastAsia="Times New Roman"/>
          <w:szCs w:val="24"/>
        </w:rPr>
        <w:t>ε</w:t>
      </w:r>
      <w:r w:rsidRPr="00422A09">
        <w:rPr>
          <w:rFonts w:eastAsia="Times New Roman"/>
          <w:szCs w:val="24"/>
        </w:rPr>
        <w:t xml:space="preserve">γώ </w:t>
      </w:r>
      <w:r>
        <w:rPr>
          <w:rFonts w:eastAsia="Times New Roman"/>
          <w:szCs w:val="24"/>
        </w:rPr>
        <w:t>σας χαίρομαι, κ</w:t>
      </w:r>
      <w:r w:rsidRPr="00422A09">
        <w:rPr>
          <w:rFonts w:eastAsia="Times New Roman"/>
          <w:szCs w:val="24"/>
        </w:rPr>
        <w:t>άθε φορά που</w:t>
      </w:r>
      <w:r>
        <w:rPr>
          <w:rFonts w:eastAsia="Times New Roman"/>
          <w:szCs w:val="24"/>
        </w:rPr>
        <w:t xml:space="preserve"> καταθέτετε νομοσχέδιο, γ</w:t>
      </w:r>
      <w:r w:rsidRPr="00422A09">
        <w:rPr>
          <w:rFonts w:eastAsia="Times New Roman"/>
          <w:szCs w:val="24"/>
        </w:rPr>
        <w:t xml:space="preserve">ιατί έχουμε τη δυνατότητα να συζητήσουμε μαζί σας με αυτή την ειδική σχέση του χωροχρόνου που υπάρχει στη λειτουργία της </w:t>
      </w:r>
      <w:r>
        <w:rPr>
          <w:rFonts w:eastAsia="Times New Roman"/>
          <w:szCs w:val="24"/>
        </w:rPr>
        <w:t>Κ</w:t>
      </w:r>
      <w:r w:rsidRPr="00422A09">
        <w:rPr>
          <w:rFonts w:eastAsia="Times New Roman"/>
          <w:szCs w:val="24"/>
        </w:rPr>
        <w:t>υβέρνησ</w:t>
      </w:r>
      <w:r>
        <w:rPr>
          <w:rFonts w:eastAsia="Times New Roman"/>
          <w:szCs w:val="24"/>
        </w:rPr>
        <w:t>ή</w:t>
      </w:r>
      <w:r w:rsidRPr="00422A09">
        <w:rPr>
          <w:rFonts w:eastAsia="Times New Roman"/>
          <w:szCs w:val="24"/>
        </w:rPr>
        <w:t xml:space="preserve">ς </w:t>
      </w:r>
      <w:r>
        <w:rPr>
          <w:rFonts w:eastAsia="Times New Roman"/>
          <w:szCs w:val="24"/>
        </w:rPr>
        <w:t>σας.</w:t>
      </w:r>
    </w:p>
    <w:p w14:paraId="6B948FF0" w14:textId="77777777" w:rsidR="00244F6B" w:rsidRDefault="006574B6">
      <w:pPr>
        <w:spacing w:after="0"/>
        <w:jc w:val="both"/>
        <w:rPr>
          <w:rFonts w:eastAsia="Times New Roman"/>
          <w:szCs w:val="24"/>
        </w:rPr>
      </w:pPr>
      <w:r>
        <w:rPr>
          <w:rFonts w:eastAsia="Times New Roman"/>
          <w:szCs w:val="24"/>
        </w:rPr>
        <w:lastRenderedPageBreak/>
        <w:t>Επειδή ο εισηγητής</w:t>
      </w:r>
      <w:r w:rsidRPr="00422A09">
        <w:rPr>
          <w:rFonts w:eastAsia="Times New Roman"/>
          <w:szCs w:val="24"/>
        </w:rPr>
        <w:t xml:space="preserve"> μας</w:t>
      </w:r>
      <w:r w:rsidRPr="00422A09">
        <w:rPr>
          <w:rFonts w:eastAsia="Times New Roman"/>
          <w:szCs w:val="24"/>
        </w:rPr>
        <w:t xml:space="preserve"> ο Γιώργος </w:t>
      </w:r>
      <w:proofErr w:type="spellStart"/>
      <w:r w:rsidRPr="00422A09">
        <w:rPr>
          <w:rFonts w:eastAsia="Times New Roman"/>
          <w:szCs w:val="24"/>
        </w:rPr>
        <w:t>Αρβανιτίδης</w:t>
      </w:r>
      <w:proofErr w:type="spellEnd"/>
      <w:r w:rsidRPr="00422A09">
        <w:rPr>
          <w:rFonts w:eastAsia="Times New Roman"/>
          <w:szCs w:val="24"/>
        </w:rPr>
        <w:t xml:space="preserve"> τα είπε με πολλή σαφήνεια και τεκμηρίωση</w:t>
      </w:r>
      <w:r>
        <w:rPr>
          <w:rFonts w:eastAsia="Times New Roman"/>
          <w:szCs w:val="24"/>
        </w:rPr>
        <w:t>,</w:t>
      </w:r>
      <w:r w:rsidRPr="00422A09">
        <w:rPr>
          <w:rFonts w:eastAsia="Times New Roman"/>
          <w:szCs w:val="24"/>
        </w:rPr>
        <w:t xml:space="preserve"> εγώ θα αρκεστώ από αυτό το νομοσχέδιο να αναφερθ</w:t>
      </w:r>
      <w:r>
        <w:rPr>
          <w:rFonts w:eastAsia="Times New Roman"/>
          <w:szCs w:val="24"/>
        </w:rPr>
        <w:t>ώ σε δύο μόνο ή τρία ζητήματα.</w:t>
      </w:r>
    </w:p>
    <w:p w14:paraId="6B948FF1" w14:textId="77777777" w:rsidR="00244F6B" w:rsidRDefault="006574B6">
      <w:pPr>
        <w:spacing w:after="0"/>
        <w:jc w:val="both"/>
        <w:rPr>
          <w:rFonts w:eastAsia="Times New Roman"/>
          <w:szCs w:val="24"/>
        </w:rPr>
      </w:pPr>
      <w:r>
        <w:rPr>
          <w:rFonts w:eastAsia="Times New Roman"/>
          <w:szCs w:val="24"/>
        </w:rPr>
        <w:t>Τ</w:t>
      </w:r>
      <w:r w:rsidRPr="00422A09">
        <w:rPr>
          <w:rFonts w:eastAsia="Times New Roman"/>
          <w:szCs w:val="24"/>
        </w:rPr>
        <w:t>ο πρώτο σχετίζεται με την υπόγεια αποθήκη φυσικού αερίου και πρέπει να το ξεκαθαρίσω από την αρχή</w:t>
      </w:r>
      <w:r>
        <w:rPr>
          <w:rFonts w:eastAsia="Times New Roman"/>
          <w:szCs w:val="24"/>
        </w:rPr>
        <w:t>,</w:t>
      </w:r>
      <w:r w:rsidRPr="00422A09">
        <w:rPr>
          <w:rFonts w:eastAsia="Times New Roman"/>
          <w:szCs w:val="24"/>
        </w:rPr>
        <w:t xml:space="preserve"> διότι </w:t>
      </w:r>
      <w:r>
        <w:rPr>
          <w:rFonts w:eastAsia="Times New Roman"/>
          <w:szCs w:val="24"/>
        </w:rPr>
        <w:t xml:space="preserve">η </w:t>
      </w:r>
      <w:r w:rsidRPr="00422A09">
        <w:rPr>
          <w:rFonts w:eastAsia="Times New Roman"/>
          <w:szCs w:val="24"/>
        </w:rPr>
        <w:t>υπόγ</w:t>
      </w:r>
      <w:r w:rsidRPr="00422A09">
        <w:rPr>
          <w:rFonts w:eastAsia="Times New Roman"/>
          <w:szCs w:val="24"/>
        </w:rPr>
        <w:t xml:space="preserve">εια αποθήκη φυσικού αερίου στην Καβάλα είναι μία σπουδαία προίκα της γεωπολιτικής </w:t>
      </w:r>
      <w:r>
        <w:rPr>
          <w:rFonts w:eastAsia="Times New Roman"/>
          <w:szCs w:val="24"/>
        </w:rPr>
        <w:t>αναβάθμισης</w:t>
      </w:r>
      <w:r w:rsidRPr="00422A09">
        <w:rPr>
          <w:rFonts w:eastAsia="Times New Roman"/>
          <w:szCs w:val="24"/>
        </w:rPr>
        <w:t xml:space="preserve"> της χώρας</w:t>
      </w:r>
      <w:r>
        <w:rPr>
          <w:rFonts w:eastAsia="Times New Roman"/>
          <w:szCs w:val="24"/>
        </w:rPr>
        <w:t xml:space="preserve">. Ήταν μέχρι το 2011 </w:t>
      </w:r>
      <w:r w:rsidRPr="00422A09">
        <w:rPr>
          <w:rFonts w:eastAsia="Times New Roman"/>
          <w:szCs w:val="24"/>
        </w:rPr>
        <w:t>ένα ξεχασμένο στοιχείο αυτής της γεωπολιτικής προίκας</w:t>
      </w:r>
      <w:r>
        <w:rPr>
          <w:rFonts w:eastAsia="Times New Roman"/>
          <w:szCs w:val="24"/>
        </w:rPr>
        <w:t>. Το 2011,</w:t>
      </w:r>
      <w:r w:rsidRPr="00422A09">
        <w:rPr>
          <w:rFonts w:eastAsia="Times New Roman"/>
          <w:szCs w:val="24"/>
        </w:rPr>
        <w:t xml:space="preserve"> λοιπόν</w:t>
      </w:r>
      <w:r>
        <w:rPr>
          <w:rFonts w:eastAsia="Times New Roman"/>
          <w:szCs w:val="24"/>
        </w:rPr>
        <w:t>,</w:t>
      </w:r>
      <w:r w:rsidRPr="00422A09">
        <w:rPr>
          <w:rFonts w:eastAsia="Times New Roman"/>
          <w:szCs w:val="24"/>
        </w:rPr>
        <w:t xml:space="preserve"> ξεκινήσαμε </w:t>
      </w:r>
      <w:r>
        <w:rPr>
          <w:rFonts w:eastAsia="Times New Roman"/>
          <w:szCs w:val="24"/>
        </w:rPr>
        <w:t>-</w:t>
      </w:r>
      <w:r>
        <w:rPr>
          <w:rFonts w:eastAsia="Times New Roman"/>
          <w:szCs w:val="24"/>
        </w:rPr>
        <w:t>Κ</w:t>
      </w:r>
      <w:r w:rsidRPr="00422A09">
        <w:rPr>
          <w:rFonts w:eastAsia="Times New Roman"/>
          <w:szCs w:val="24"/>
        </w:rPr>
        <w:t>υβέρνηση ΠΑΣΟΚ</w:t>
      </w:r>
      <w:r>
        <w:rPr>
          <w:rFonts w:eastAsia="Times New Roman"/>
          <w:szCs w:val="24"/>
        </w:rPr>
        <w:t>,</w:t>
      </w:r>
      <w:r w:rsidRPr="00422A09">
        <w:rPr>
          <w:rFonts w:eastAsia="Times New Roman"/>
          <w:szCs w:val="24"/>
        </w:rPr>
        <w:t xml:space="preserve"> για να μην ξεχνιόμαστε</w:t>
      </w:r>
      <w:r>
        <w:rPr>
          <w:rFonts w:eastAsia="Times New Roman"/>
          <w:szCs w:val="24"/>
        </w:rPr>
        <w:t>-</w:t>
      </w:r>
      <w:r w:rsidRPr="00422A09">
        <w:rPr>
          <w:rFonts w:eastAsia="Times New Roman"/>
          <w:szCs w:val="24"/>
        </w:rPr>
        <w:t xml:space="preserve"> και μελ</w:t>
      </w:r>
      <w:r w:rsidRPr="00422A09">
        <w:rPr>
          <w:rFonts w:eastAsia="Times New Roman"/>
          <w:szCs w:val="24"/>
        </w:rPr>
        <w:t>ετήσαμε για πρώτη φορά τι γίνεται με το υπόγειο αυτό κοίτασμα</w:t>
      </w:r>
      <w:r>
        <w:rPr>
          <w:rFonts w:eastAsia="Times New Roman"/>
          <w:szCs w:val="24"/>
        </w:rPr>
        <w:t>,</w:t>
      </w:r>
      <w:r w:rsidRPr="00422A09">
        <w:rPr>
          <w:rFonts w:eastAsia="Times New Roman"/>
          <w:szCs w:val="24"/>
        </w:rPr>
        <w:t xml:space="preserve"> το οποίο σημειώνω έχει χωρητικότητα </w:t>
      </w:r>
      <w:r>
        <w:rPr>
          <w:rFonts w:eastAsia="Times New Roman"/>
          <w:szCs w:val="24"/>
        </w:rPr>
        <w:t xml:space="preserve">ένα </w:t>
      </w:r>
      <w:r w:rsidRPr="00422A09">
        <w:rPr>
          <w:rFonts w:eastAsia="Times New Roman"/>
          <w:szCs w:val="24"/>
        </w:rPr>
        <w:t>δισεκατομμύριο κυβικά μέτρα φυσικού αερίου</w:t>
      </w:r>
      <w:r>
        <w:rPr>
          <w:rFonts w:eastAsia="Times New Roman"/>
          <w:szCs w:val="24"/>
        </w:rPr>
        <w:t>,</w:t>
      </w:r>
      <w:r w:rsidRPr="00422A09">
        <w:rPr>
          <w:rFonts w:eastAsia="Times New Roman"/>
          <w:szCs w:val="24"/>
        </w:rPr>
        <w:t xml:space="preserve"> ένα </w:t>
      </w:r>
      <w:r>
        <w:rPr>
          <w:rFonts w:eastAsia="Times New Roman"/>
          <w:szCs w:val="24"/>
          <w:lang w:val="en-US"/>
        </w:rPr>
        <w:t>BCM</w:t>
      </w:r>
      <w:r>
        <w:rPr>
          <w:rFonts w:eastAsia="Times New Roman"/>
          <w:szCs w:val="24"/>
        </w:rPr>
        <w:t>. Ε</w:t>
      </w:r>
      <w:r w:rsidRPr="00422A09">
        <w:rPr>
          <w:rFonts w:eastAsia="Times New Roman"/>
          <w:szCs w:val="24"/>
        </w:rPr>
        <w:t>ίναι δηλαδή μία σπουδαία παρέμβαση</w:t>
      </w:r>
      <w:r>
        <w:rPr>
          <w:rFonts w:eastAsia="Times New Roman"/>
          <w:szCs w:val="24"/>
        </w:rPr>
        <w:t>.</w:t>
      </w:r>
    </w:p>
    <w:p w14:paraId="6B948FF2" w14:textId="77777777" w:rsidR="00244F6B" w:rsidRDefault="006574B6">
      <w:pPr>
        <w:spacing w:after="0"/>
        <w:jc w:val="both"/>
        <w:rPr>
          <w:rFonts w:eastAsia="Times New Roman"/>
          <w:szCs w:val="24"/>
        </w:rPr>
      </w:pPr>
      <w:r>
        <w:rPr>
          <w:rFonts w:eastAsia="Times New Roman"/>
          <w:szCs w:val="24"/>
        </w:rPr>
        <w:t>Ε</w:t>
      </w:r>
      <w:r w:rsidRPr="00422A09">
        <w:rPr>
          <w:rFonts w:eastAsia="Times New Roman"/>
          <w:szCs w:val="24"/>
        </w:rPr>
        <w:t>δώ</w:t>
      </w:r>
      <w:r>
        <w:rPr>
          <w:rFonts w:eastAsia="Times New Roman"/>
          <w:szCs w:val="24"/>
        </w:rPr>
        <w:t>,</w:t>
      </w:r>
      <w:r w:rsidRPr="00422A09">
        <w:rPr>
          <w:rFonts w:eastAsia="Times New Roman"/>
          <w:szCs w:val="24"/>
        </w:rPr>
        <w:t xml:space="preserve"> αγαπητές και </w:t>
      </w:r>
      <w:r>
        <w:rPr>
          <w:rFonts w:eastAsia="Times New Roman"/>
          <w:szCs w:val="24"/>
        </w:rPr>
        <w:t>α</w:t>
      </w:r>
      <w:r w:rsidRPr="00422A09">
        <w:rPr>
          <w:rFonts w:eastAsia="Times New Roman"/>
          <w:szCs w:val="24"/>
        </w:rPr>
        <w:t>γαπητοί συνάδελφοι</w:t>
      </w:r>
      <w:r>
        <w:rPr>
          <w:rFonts w:eastAsia="Times New Roman"/>
          <w:szCs w:val="24"/>
        </w:rPr>
        <w:t>,</w:t>
      </w:r>
      <w:r w:rsidRPr="00422A09">
        <w:rPr>
          <w:rFonts w:eastAsia="Times New Roman"/>
          <w:szCs w:val="24"/>
        </w:rPr>
        <w:t xml:space="preserve"> θα καταθέσω την πρώτη μελέτη που εκπονήσαμε</w:t>
      </w:r>
      <w:r>
        <w:rPr>
          <w:rFonts w:eastAsia="Times New Roman"/>
          <w:szCs w:val="24"/>
        </w:rPr>
        <w:t>,</w:t>
      </w:r>
      <w:r w:rsidRPr="00422A09">
        <w:rPr>
          <w:rFonts w:eastAsia="Times New Roman"/>
          <w:szCs w:val="24"/>
        </w:rPr>
        <w:t xml:space="preserve"> την πρώτη μελέτη που εκπονήθηκε ποτέ από το ελληνικό </w:t>
      </w:r>
      <w:r>
        <w:rPr>
          <w:rFonts w:eastAsia="Times New Roman"/>
          <w:szCs w:val="24"/>
        </w:rPr>
        <w:t>δ</w:t>
      </w:r>
      <w:r w:rsidRPr="00422A09">
        <w:rPr>
          <w:rFonts w:eastAsia="Times New Roman"/>
          <w:szCs w:val="24"/>
        </w:rPr>
        <w:t>ημόσιο</w:t>
      </w:r>
      <w:r>
        <w:rPr>
          <w:rFonts w:eastAsia="Times New Roman"/>
          <w:szCs w:val="24"/>
        </w:rPr>
        <w:t>,</w:t>
      </w:r>
      <w:r w:rsidRPr="00422A09">
        <w:rPr>
          <w:rFonts w:eastAsia="Times New Roman"/>
          <w:szCs w:val="24"/>
        </w:rPr>
        <w:t xml:space="preserve"> τέλος 2011 αρχές 2012</w:t>
      </w:r>
      <w:r>
        <w:rPr>
          <w:rFonts w:eastAsia="Times New Roman"/>
          <w:szCs w:val="24"/>
        </w:rPr>
        <w:t>,</w:t>
      </w:r>
      <w:r w:rsidRPr="00422A09">
        <w:rPr>
          <w:rFonts w:eastAsia="Times New Roman"/>
          <w:szCs w:val="24"/>
        </w:rPr>
        <w:t xml:space="preserve"> για την μετατροπή του εξαντλημένου κοιτάσματος φυσικού </w:t>
      </w:r>
      <w:r w:rsidRPr="00422A09">
        <w:rPr>
          <w:rFonts w:eastAsia="Times New Roman"/>
          <w:szCs w:val="24"/>
        </w:rPr>
        <w:lastRenderedPageBreak/>
        <w:t xml:space="preserve">αερίου του Πρίνου της </w:t>
      </w:r>
      <w:r>
        <w:rPr>
          <w:rFonts w:eastAsia="Times New Roman"/>
          <w:szCs w:val="24"/>
        </w:rPr>
        <w:t>ν</w:t>
      </w:r>
      <w:r>
        <w:rPr>
          <w:rFonts w:eastAsia="Times New Roman"/>
          <w:szCs w:val="24"/>
        </w:rPr>
        <w:t>ότιας</w:t>
      </w:r>
      <w:r w:rsidRPr="00422A09">
        <w:rPr>
          <w:rFonts w:eastAsia="Times New Roman"/>
          <w:szCs w:val="24"/>
        </w:rPr>
        <w:t xml:space="preserve"> Καβάλας σε ένα νέο εργαλείο άσκησης γεωπο</w:t>
      </w:r>
      <w:r w:rsidRPr="00422A09">
        <w:rPr>
          <w:rFonts w:eastAsia="Times New Roman"/>
          <w:szCs w:val="24"/>
        </w:rPr>
        <w:t xml:space="preserve">λιτικής στη </w:t>
      </w:r>
      <w:r>
        <w:rPr>
          <w:rFonts w:eastAsia="Times New Roman"/>
          <w:szCs w:val="24"/>
        </w:rPr>
        <w:t>χ</w:t>
      </w:r>
      <w:r w:rsidRPr="00422A09">
        <w:rPr>
          <w:rFonts w:eastAsia="Times New Roman"/>
          <w:szCs w:val="24"/>
        </w:rPr>
        <w:t>ώρα</w:t>
      </w:r>
      <w:r>
        <w:rPr>
          <w:rFonts w:eastAsia="Times New Roman"/>
          <w:szCs w:val="24"/>
        </w:rPr>
        <w:t>,</w:t>
      </w:r>
      <w:r w:rsidRPr="00422A09">
        <w:rPr>
          <w:rFonts w:eastAsia="Times New Roman"/>
          <w:szCs w:val="24"/>
        </w:rPr>
        <w:t xml:space="preserve"> σε συνδυασμό με τις υπόλοιπες πρωτοβουλίες</w:t>
      </w:r>
      <w:r>
        <w:rPr>
          <w:rFonts w:eastAsia="Times New Roman"/>
          <w:szCs w:val="24"/>
        </w:rPr>
        <w:t>.</w:t>
      </w:r>
    </w:p>
    <w:p w14:paraId="6B948FF3" w14:textId="77777777" w:rsidR="00244F6B" w:rsidRDefault="006574B6">
      <w:pPr>
        <w:spacing w:after="0"/>
        <w:jc w:val="both"/>
        <w:rPr>
          <w:rFonts w:eastAsia="Times New Roman"/>
          <w:szCs w:val="24"/>
        </w:rPr>
      </w:pPr>
      <w:r>
        <w:rPr>
          <w:rFonts w:eastAsia="Times New Roman"/>
          <w:szCs w:val="24"/>
        </w:rPr>
        <w:t>Ν</w:t>
      </w:r>
      <w:r w:rsidRPr="00422A09">
        <w:rPr>
          <w:rFonts w:eastAsia="Times New Roman"/>
          <w:szCs w:val="24"/>
        </w:rPr>
        <w:t>α σημειώσω ότι στο σύνολο της Ευρωπαϊκής Ένωσ</w:t>
      </w:r>
      <w:r>
        <w:rPr>
          <w:rFonts w:eastAsia="Times New Roman"/>
          <w:szCs w:val="24"/>
        </w:rPr>
        <w:t xml:space="preserve">ης υπάρχουν σήμερα που μιλούμε </w:t>
      </w:r>
      <w:proofErr w:type="spellStart"/>
      <w:r>
        <w:rPr>
          <w:rFonts w:eastAsia="Times New Roman"/>
          <w:szCs w:val="24"/>
        </w:rPr>
        <w:t>εκατόν</w:t>
      </w:r>
      <w:proofErr w:type="spellEnd"/>
      <w:r>
        <w:rPr>
          <w:rFonts w:eastAsia="Times New Roman"/>
          <w:szCs w:val="24"/>
        </w:rPr>
        <w:t xml:space="preserve"> είκοσι έξι υπόγειες αποθήκες. Η</w:t>
      </w:r>
      <w:r w:rsidRPr="00422A09">
        <w:rPr>
          <w:rFonts w:eastAsia="Times New Roman"/>
          <w:szCs w:val="24"/>
        </w:rPr>
        <w:t xml:space="preserve"> Ελλάδα δεν έχει κα</w:t>
      </w:r>
      <w:r>
        <w:rPr>
          <w:rFonts w:eastAsia="Times New Roman"/>
          <w:szCs w:val="24"/>
        </w:rPr>
        <w:t>μ</w:t>
      </w:r>
      <w:r w:rsidRPr="00422A09">
        <w:rPr>
          <w:rFonts w:eastAsia="Times New Roman"/>
          <w:szCs w:val="24"/>
        </w:rPr>
        <w:t>μία</w:t>
      </w:r>
      <w:r>
        <w:rPr>
          <w:rFonts w:eastAsia="Times New Roman"/>
          <w:szCs w:val="24"/>
        </w:rPr>
        <w:t>. Ξεκινήσαμε, λ</w:t>
      </w:r>
      <w:r w:rsidRPr="00422A09">
        <w:rPr>
          <w:rFonts w:eastAsia="Times New Roman"/>
          <w:szCs w:val="24"/>
        </w:rPr>
        <w:t>οιπόν</w:t>
      </w:r>
      <w:r>
        <w:rPr>
          <w:rFonts w:eastAsia="Times New Roman"/>
          <w:szCs w:val="24"/>
        </w:rPr>
        <w:t>,</w:t>
      </w:r>
      <w:r w:rsidRPr="00422A09">
        <w:rPr>
          <w:rFonts w:eastAsia="Times New Roman"/>
          <w:szCs w:val="24"/>
        </w:rPr>
        <w:t xml:space="preserve"> το 2011</w:t>
      </w:r>
      <w:r>
        <w:rPr>
          <w:rFonts w:eastAsia="Times New Roman"/>
          <w:szCs w:val="24"/>
        </w:rPr>
        <w:t>-</w:t>
      </w:r>
      <w:r w:rsidRPr="00422A09">
        <w:rPr>
          <w:rFonts w:eastAsia="Times New Roman"/>
          <w:szCs w:val="24"/>
        </w:rPr>
        <w:t xml:space="preserve">2012 και μελετήσαμε για </w:t>
      </w:r>
      <w:r w:rsidRPr="00422A09">
        <w:rPr>
          <w:rFonts w:eastAsia="Times New Roman"/>
          <w:szCs w:val="24"/>
        </w:rPr>
        <w:t>πρώτη φορά με το Εθνικό Μετσόβιο Πολυτεχν</w:t>
      </w:r>
      <w:r>
        <w:rPr>
          <w:rFonts w:eastAsia="Times New Roman"/>
          <w:szCs w:val="24"/>
        </w:rPr>
        <w:t>είο τις δυνατότητες αξιοποίησης. Παρακαλώ, τις καταθέτω για τ</w:t>
      </w:r>
      <w:r w:rsidRPr="00422A09">
        <w:rPr>
          <w:rFonts w:eastAsia="Times New Roman"/>
          <w:szCs w:val="24"/>
        </w:rPr>
        <w:t xml:space="preserve">α </w:t>
      </w:r>
      <w:r>
        <w:rPr>
          <w:rFonts w:eastAsia="Times New Roman"/>
          <w:szCs w:val="24"/>
        </w:rPr>
        <w:t>Π</w:t>
      </w:r>
      <w:r w:rsidRPr="00422A09">
        <w:rPr>
          <w:rFonts w:eastAsia="Times New Roman"/>
          <w:szCs w:val="24"/>
        </w:rPr>
        <w:t>ρακτικά και να δοθούν και στον κύριο Υπουργό</w:t>
      </w:r>
      <w:r>
        <w:rPr>
          <w:rFonts w:eastAsia="Times New Roman"/>
          <w:szCs w:val="24"/>
        </w:rPr>
        <w:t>.</w:t>
      </w:r>
    </w:p>
    <w:p w14:paraId="6B948FF4" w14:textId="77777777" w:rsidR="00244F6B" w:rsidRDefault="006574B6">
      <w:pPr>
        <w:spacing w:after="0"/>
        <w:jc w:val="both"/>
        <w:rPr>
          <w:rFonts w:eastAsia="Times New Roman"/>
          <w:szCs w:val="24"/>
        </w:rPr>
      </w:pPr>
      <w:r>
        <w:rPr>
          <w:rFonts w:eastAsia="Times New Roman"/>
          <w:szCs w:val="24"/>
        </w:rPr>
        <w:t>(Στο σημείο αυτό ο Βουλευτής κ. Ιωάννης Μανιάτης καταθέτει για τα Πρακτικά την προαναφερθείσα μελέτη, η ο</w:t>
      </w:r>
      <w:r>
        <w:rPr>
          <w:rFonts w:eastAsia="Times New Roman"/>
          <w:szCs w:val="24"/>
        </w:rPr>
        <w:t>ποία βρίσκεται στο αρχείο του Τμήματος Γραμματείας της Διεύθυνσης Στενογραφίας και Πρακτικών της Βουλής)</w:t>
      </w:r>
    </w:p>
    <w:p w14:paraId="6B948FF5" w14:textId="77777777" w:rsidR="00244F6B" w:rsidRDefault="006574B6">
      <w:pPr>
        <w:spacing w:after="0"/>
        <w:jc w:val="both"/>
        <w:rPr>
          <w:rFonts w:eastAsia="Times New Roman"/>
          <w:szCs w:val="24"/>
        </w:rPr>
      </w:pPr>
      <w:r>
        <w:rPr>
          <w:rFonts w:eastAsia="Times New Roman"/>
          <w:szCs w:val="24"/>
        </w:rPr>
        <w:t>Σ</w:t>
      </w:r>
      <w:r w:rsidRPr="00422A09">
        <w:rPr>
          <w:rFonts w:eastAsia="Times New Roman"/>
          <w:szCs w:val="24"/>
        </w:rPr>
        <w:t>τη συνέχεια έγινε ένα λάθος</w:t>
      </w:r>
      <w:r>
        <w:rPr>
          <w:rFonts w:eastAsia="Times New Roman"/>
          <w:szCs w:val="24"/>
        </w:rPr>
        <w:t>,</w:t>
      </w:r>
      <w:r w:rsidRPr="00422A09">
        <w:rPr>
          <w:rFonts w:eastAsia="Times New Roman"/>
          <w:szCs w:val="24"/>
        </w:rPr>
        <w:t xml:space="preserve"> πολιτικό λάθος</w:t>
      </w:r>
      <w:r>
        <w:rPr>
          <w:rFonts w:eastAsia="Times New Roman"/>
          <w:szCs w:val="24"/>
        </w:rPr>
        <w:t>,</w:t>
      </w:r>
      <w:r w:rsidRPr="00422A09">
        <w:rPr>
          <w:rFonts w:eastAsia="Times New Roman"/>
          <w:szCs w:val="24"/>
        </w:rPr>
        <w:t xml:space="preserve"> από την </w:t>
      </w:r>
      <w:r>
        <w:rPr>
          <w:rFonts w:eastAsia="Times New Roman"/>
          <w:szCs w:val="24"/>
        </w:rPr>
        <w:t>Κ</w:t>
      </w:r>
      <w:r w:rsidRPr="00422A09">
        <w:rPr>
          <w:rFonts w:eastAsia="Times New Roman"/>
          <w:szCs w:val="24"/>
        </w:rPr>
        <w:t>υβέρνηση</w:t>
      </w:r>
      <w:r>
        <w:rPr>
          <w:rFonts w:eastAsia="Times New Roman"/>
          <w:szCs w:val="24"/>
        </w:rPr>
        <w:t>. Ε</w:t>
      </w:r>
      <w:r w:rsidRPr="00422A09">
        <w:rPr>
          <w:rFonts w:eastAsia="Times New Roman"/>
          <w:szCs w:val="24"/>
        </w:rPr>
        <w:t>νώ μέχρι τότε η αρμοδιότητα ανήκε στο Υπουργείο Περιβάλλοντος</w:t>
      </w:r>
      <w:r>
        <w:rPr>
          <w:rFonts w:eastAsia="Times New Roman"/>
          <w:szCs w:val="24"/>
        </w:rPr>
        <w:t>, δ</w:t>
      </w:r>
      <w:r w:rsidRPr="00422A09">
        <w:rPr>
          <w:rFonts w:eastAsia="Times New Roman"/>
          <w:szCs w:val="24"/>
        </w:rPr>
        <w:t>υστυχώς για λόγους τα</w:t>
      </w:r>
      <w:r w:rsidRPr="00422A09">
        <w:rPr>
          <w:rFonts w:eastAsia="Times New Roman"/>
          <w:szCs w:val="24"/>
        </w:rPr>
        <w:t xml:space="preserve">χύτητας μεταφέρθηκε στο </w:t>
      </w:r>
      <w:r>
        <w:rPr>
          <w:rFonts w:eastAsia="Times New Roman"/>
          <w:szCs w:val="24"/>
        </w:rPr>
        <w:t>ΤΑΙΠΕΔ</w:t>
      </w:r>
      <w:r w:rsidRPr="00422A09">
        <w:rPr>
          <w:rFonts w:eastAsia="Times New Roman"/>
          <w:szCs w:val="24"/>
        </w:rPr>
        <w:t xml:space="preserve"> και συνεχίζει να είναι στο ΤΑΙΠΕΔ και δεν έχει γίνει τίποτα</w:t>
      </w:r>
      <w:r>
        <w:rPr>
          <w:rFonts w:eastAsia="Times New Roman"/>
          <w:szCs w:val="24"/>
        </w:rPr>
        <w:t>. Τ</w:t>
      </w:r>
      <w:r w:rsidRPr="00422A09">
        <w:rPr>
          <w:rFonts w:eastAsia="Times New Roman"/>
          <w:szCs w:val="24"/>
        </w:rPr>
        <w:t>ο 2014</w:t>
      </w:r>
      <w:r>
        <w:rPr>
          <w:rFonts w:eastAsia="Times New Roman"/>
          <w:szCs w:val="24"/>
        </w:rPr>
        <w:t>, λοιπόν,</w:t>
      </w:r>
      <w:r w:rsidRPr="00422A09">
        <w:rPr>
          <w:rFonts w:eastAsia="Times New Roman"/>
          <w:szCs w:val="24"/>
        </w:rPr>
        <w:t xml:space="preserve"> Απρίλιο του 2014</w:t>
      </w:r>
      <w:r>
        <w:rPr>
          <w:rFonts w:eastAsia="Times New Roman"/>
          <w:szCs w:val="24"/>
        </w:rPr>
        <w:t>,</w:t>
      </w:r>
      <w:r w:rsidRPr="00422A09">
        <w:rPr>
          <w:rFonts w:eastAsia="Times New Roman"/>
          <w:szCs w:val="24"/>
        </w:rPr>
        <w:t xml:space="preserve"> εκ</w:t>
      </w:r>
      <w:r>
        <w:rPr>
          <w:rFonts w:eastAsia="Times New Roman"/>
          <w:szCs w:val="24"/>
        </w:rPr>
        <w:t>πονήθηκε η δεύτερη και πλήρης π</w:t>
      </w:r>
      <w:r w:rsidRPr="00422A09">
        <w:rPr>
          <w:rFonts w:eastAsia="Times New Roman"/>
          <w:szCs w:val="24"/>
        </w:rPr>
        <w:t xml:space="preserve">ια </w:t>
      </w:r>
      <w:r>
        <w:rPr>
          <w:rFonts w:eastAsia="Times New Roman"/>
          <w:szCs w:val="24"/>
        </w:rPr>
        <w:t>μ</w:t>
      </w:r>
      <w:r w:rsidRPr="00422A09">
        <w:rPr>
          <w:rFonts w:eastAsia="Times New Roman"/>
          <w:szCs w:val="24"/>
        </w:rPr>
        <w:t>ελέτη</w:t>
      </w:r>
      <w:r>
        <w:rPr>
          <w:rFonts w:eastAsia="Times New Roman"/>
          <w:szCs w:val="24"/>
        </w:rPr>
        <w:t xml:space="preserve"> </w:t>
      </w:r>
      <w:r w:rsidRPr="00422A09">
        <w:rPr>
          <w:rFonts w:eastAsia="Times New Roman"/>
          <w:szCs w:val="24"/>
        </w:rPr>
        <w:t>από έναν διεθνή οίκο</w:t>
      </w:r>
      <w:r>
        <w:rPr>
          <w:rFonts w:eastAsia="Times New Roman"/>
          <w:szCs w:val="24"/>
        </w:rPr>
        <w:t xml:space="preserve">, την </w:t>
      </w:r>
      <w:r>
        <w:rPr>
          <w:rFonts w:eastAsia="Times New Roman"/>
          <w:szCs w:val="24"/>
        </w:rPr>
        <w:lastRenderedPageBreak/>
        <w:t>«</w:t>
      </w:r>
      <w:r>
        <w:rPr>
          <w:rFonts w:eastAsia="Times New Roman"/>
          <w:szCs w:val="24"/>
          <w:lang w:val="en-US"/>
        </w:rPr>
        <w:t>POYRY</w:t>
      </w:r>
      <w:r>
        <w:rPr>
          <w:rFonts w:eastAsia="Times New Roman"/>
          <w:szCs w:val="24"/>
        </w:rPr>
        <w:t>»</w:t>
      </w:r>
      <w:r>
        <w:rPr>
          <w:rFonts w:eastAsia="Times New Roman"/>
          <w:szCs w:val="24"/>
        </w:rPr>
        <w:t>,</w:t>
      </w:r>
      <w:r w:rsidRPr="00422A09">
        <w:rPr>
          <w:rFonts w:eastAsia="Times New Roman"/>
          <w:szCs w:val="24"/>
        </w:rPr>
        <w:t xml:space="preserve"> έναν μεγάλο οίκο</w:t>
      </w:r>
      <w:r>
        <w:rPr>
          <w:rFonts w:eastAsia="Times New Roman"/>
          <w:szCs w:val="24"/>
        </w:rPr>
        <w:t>, κατ’ ανάθεση</w:t>
      </w:r>
      <w:r w:rsidRPr="00422A09">
        <w:rPr>
          <w:rFonts w:eastAsia="Times New Roman"/>
          <w:szCs w:val="24"/>
        </w:rPr>
        <w:t xml:space="preserve"> της ΔΕΠΑ και του </w:t>
      </w:r>
      <w:r>
        <w:rPr>
          <w:rFonts w:eastAsia="Times New Roman"/>
          <w:szCs w:val="24"/>
        </w:rPr>
        <w:t>ΔΕΣ</w:t>
      </w:r>
      <w:r>
        <w:rPr>
          <w:rFonts w:eastAsia="Times New Roman"/>
          <w:szCs w:val="24"/>
        </w:rPr>
        <w:t>ΦΑ. Σ</w:t>
      </w:r>
      <w:r w:rsidRPr="00422A09">
        <w:rPr>
          <w:rFonts w:eastAsia="Times New Roman"/>
          <w:szCs w:val="24"/>
        </w:rPr>
        <w:t xml:space="preserve">το σύνολο των </w:t>
      </w:r>
      <w:proofErr w:type="spellStart"/>
      <w:r>
        <w:rPr>
          <w:rFonts w:eastAsia="Times New Roman"/>
          <w:szCs w:val="24"/>
        </w:rPr>
        <w:t>εκατόν</w:t>
      </w:r>
      <w:proofErr w:type="spellEnd"/>
      <w:r>
        <w:rPr>
          <w:rFonts w:eastAsia="Times New Roman"/>
          <w:szCs w:val="24"/>
        </w:rPr>
        <w:t xml:space="preserve"> πενήντα,</w:t>
      </w:r>
      <w:r w:rsidRPr="00422A09">
        <w:rPr>
          <w:rFonts w:eastAsia="Times New Roman"/>
          <w:szCs w:val="24"/>
        </w:rPr>
        <w:t xml:space="preserve"> περίπου</w:t>
      </w:r>
      <w:r>
        <w:rPr>
          <w:rFonts w:eastAsia="Times New Roman"/>
          <w:szCs w:val="24"/>
        </w:rPr>
        <w:t>,</w:t>
      </w:r>
      <w:r w:rsidRPr="00422A09">
        <w:rPr>
          <w:rFonts w:eastAsia="Times New Roman"/>
          <w:szCs w:val="24"/>
        </w:rPr>
        <w:t xml:space="preserve"> σελίδων καταγράφονται οι δυνατότητες αξιοποίησης αυτού του υπογείου κοιτάσματος</w:t>
      </w:r>
      <w:r>
        <w:rPr>
          <w:rFonts w:eastAsia="Times New Roman"/>
          <w:szCs w:val="24"/>
        </w:rPr>
        <w:t>. Παρακαλώ, το καταθέτω για τα Π</w:t>
      </w:r>
      <w:r w:rsidRPr="00422A09">
        <w:rPr>
          <w:rFonts w:eastAsia="Times New Roman"/>
          <w:szCs w:val="24"/>
        </w:rPr>
        <w:t>ρακτικά</w:t>
      </w:r>
      <w:r>
        <w:rPr>
          <w:rFonts w:eastAsia="Times New Roman"/>
          <w:szCs w:val="24"/>
        </w:rPr>
        <w:t>.</w:t>
      </w:r>
    </w:p>
    <w:p w14:paraId="6B948FF6" w14:textId="77777777" w:rsidR="00244F6B" w:rsidRDefault="006574B6">
      <w:pPr>
        <w:spacing w:after="0"/>
        <w:jc w:val="both"/>
        <w:rPr>
          <w:rFonts w:eastAsia="Times New Roman"/>
          <w:szCs w:val="24"/>
        </w:rPr>
      </w:pPr>
      <w:r>
        <w:rPr>
          <w:rFonts w:eastAsia="Times New Roman"/>
          <w:szCs w:val="24"/>
        </w:rPr>
        <w:t xml:space="preserve">(Στο σημείο αυτό ο Βουλευτής κ. Ιωάννης Μανιάτης καταθέτει για τα Πρακτικά το προαναφερθέν </w:t>
      </w:r>
      <w:r>
        <w:rPr>
          <w:rFonts w:eastAsia="Times New Roman"/>
          <w:szCs w:val="24"/>
        </w:rPr>
        <w:t>έγγραφο, το οποίο βρίσκεται στο αρχείο του Τμήματος Γραμματείας της Διεύθυνσης Στενογραφίας και Πρακτικών της Βουλής)</w:t>
      </w:r>
    </w:p>
    <w:p w14:paraId="6B948FF7" w14:textId="77777777" w:rsidR="00244F6B" w:rsidRDefault="006574B6">
      <w:pPr>
        <w:spacing w:after="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B948FF8" w14:textId="77777777" w:rsidR="00244F6B" w:rsidRDefault="006574B6">
      <w:pPr>
        <w:spacing w:after="0"/>
        <w:jc w:val="both"/>
        <w:rPr>
          <w:rFonts w:eastAsia="Times New Roman"/>
          <w:szCs w:val="24"/>
        </w:rPr>
      </w:pPr>
      <w:r>
        <w:rPr>
          <w:rFonts w:eastAsia="Times New Roman"/>
          <w:szCs w:val="24"/>
        </w:rPr>
        <w:t>Ε</w:t>
      </w:r>
      <w:r w:rsidRPr="00422A09">
        <w:rPr>
          <w:rFonts w:eastAsia="Times New Roman"/>
          <w:szCs w:val="24"/>
        </w:rPr>
        <w:t>δώ</w:t>
      </w:r>
      <w:r>
        <w:rPr>
          <w:rFonts w:eastAsia="Times New Roman"/>
          <w:szCs w:val="24"/>
        </w:rPr>
        <w:t>,</w:t>
      </w:r>
      <w:r w:rsidRPr="00422A09">
        <w:rPr>
          <w:rFonts w:eastAsia="Times New Roman"/>
          <w:szCs w:val="24"/>
        </w:rPr>
        <w:t xml:space="preserve"> λοιπόν</w:t>
      </w:r>
      <w:r>
        <w:rPr>
          <w:rFonts w:eastAsia="Times New Roman"/>
          <w:szCs w:val="24"/>
        </w:rPr>
        <w:t>,</w:t>
      </w:r>
      <w:r w:rsidRPr="00422A09">
        <w:rPr>
          <w:rFonts w:eastAsia="Times New Roman"/>
          <w:szCs w:val="24"/>
        </w:rPr>
        <w:t xml:space="preserve"> τίθεται το ερώτημα</w:t>
      </w:r>
      <w:r>
        <w:rPr>
          <w:rFonts w:eastAsia="Times New Roman"/>
          <w:szCs w:val="24"/>
        </w:rPr>
        <w:t>: Τ</w:t>
      </w:r>
      <w:r w:rsidRPr="00422A09">
        <w:rPr>
          <w:rFonts w:eastAsia="Times New Roman"/>
          <w:szCs w:val="24"/>
        </w:rPr>
        <w:t>ο 2014 ολοκληρώθηκαν</w:t>
      </w:r>
      <w:r w:rsidRPr="00422A09">
        <w:rPr>
          <w:rFonts w:eastAsia="Times New Roman"/>
          <w:szCs w:val="24"/>
        </w:rPr>
        <w:t xml:space="preserve"> οι μελέτες</w:t>
      </w:r>
      <w:r>
        <w:rPr>
          <w:rFonts w:eastAsia="Times New Roman"/>
          <w:szCs w:val="24"/>
        </w:rPr>
        <w:t>.</w:t>
      </w:r>
      <w:r w:rsidRPr="00422A09">
        <w:rPr>
          <w:rFonts w:eastAsia="Times New Roman"/>
          <w:szCs w:val="24"/>
        </w:rPr>
        <w:t xml:space="preserve"> </w:t>
      </w:r>
      <w:r>
        <w:rPr>
          <w:rFonts w:eastAsia="Times New Roman"/>
          <w:szCs w:val="24"/>
        </w:rPr>
        <w:t xml:space="preserve">2015 </w:t>
      </w:r>
      <w:r w:rsidRPr="00422A09">
        <w:rPr>
          <w:rFonts w:eastAsia="Times New Roman"/>
          <w:szCs w:val="24"/>
        </w:rPr>
        <w:t>ΣΥΡΙΖΑ</w:t>
      </w:r>
      <w:r>
        <w:rPr>
          <w:rFonts w:eastAsia="Times New Roman"/>
          <w:szCs w:val="24"/>
        </w:rPr>
        <w:t>, 20</w:t>
      </w:r>
      <w:r w:rsidRPr="00422A09">
        <w:rPr>
          <w:rFonts w:eastAsia="Times New Roman"/>
          <w:szCs w:val="24"/>
        </w:rPr>
        <w:t>16</w:t>
      </w:r>
      <w:r>
        <w:rPr>
          <w:rFonts w:eastAsia="Times New Roman"/>
          <w:szCs w:val="24"/>
        </w:rPr>
        <w:t xml:space="preserve"> </w:t>
      </w:r>
      <w:r w:rsidRPr="00422A09">
        <w:rPr>
          <w:rFonts w:eastAsia="Times New Roman"/>
          <w:szCs w:val="24"/>
        </w:rPr>
        <w:t>ΣΥΡΙΖΑ</w:t>
      </w:r>
      <w:r>
        <w:rPr>
          <w:rFonts w:eastAsia="Times New Roman"/>
          <w:szCs w:val="24"/>
        </w:rPr>
        <w:t>, 2017 ΣΥΡΙΖΑ, 20</w:t>
      </w:r>
      <w:r w:rsidRPr="00422A09">
        <w:rPr>
          <w:rFonts w:eastAsia="Times New Roman"/>
          <w:szCs w:val="24"/>
        </w:rPr>
        <w:t>18 ΣΥΡΙΖΑ</w:t>
      </w:r>
      <w:r>
        <w:rPr>
          <w:rFonts w:eastAsia="Times New Roman"/>
          <w:szCs w:val="24"/>
        </w:rPr>
        <w:t>. Τι έκανε ο ΣΥΡΙΖΑ,</w:t>
      </w:r>
      <w:r w:rsidRPr="00422A09">
        <w:rPr>
          <w:rFonts w:eastAsia="Times New Roman"/>
          <w:szCs w:val="24"/>
        </w:rPr>
        <w:t xml:space="preserve"> δήθεν ενδιαφερόμενος</w:t>
      </w:r>
      <w:r>
        <w:rPr>
          <w:rFonts w:eastAsia="Times New Roman"/>
          <w:szCs w:val="24"/>
        </w:rPr>
        <w:t>,</w:t>
      </w:r>
      <w:r w:rsidRPr="00422A09">
        <w:rPr>
          <w:rFonts w:eastAsia="Times New Roman"/>
          <w:szCs w:val="24"/>
        </w:rPr>
        <w:t xml:space="preserve"> για τη γεωπολιτική αναβάθμιση της χώρας</w:t>
      </w:r>
      <w:r>
        <w:rPr>
          <w:rFonts w:eastAsia="Times New Roman"/>
          <w:szCs w:val="24"/>
        </w:rPr>
        <w:t>,</w:t>
      </w:r>
      <w:r w:rsidRPr="00422A09">
        <w:rPr>
          <w:rFonts w:eastAsia="Times New Roman"/>
          <w:szCs w:val="24"/>
        </w:rPr>
        <w:t xml:space="preserve"> όταν την ίδια στιγμή καταψηφίζει τον αγωγό T</w:t>
      </w:r>
      <w:r>
        <w:rPr>
          <w:rFonts w:eastAsia="Times New Roman"/>
          <w:szCs w:val="24"/>
          <w:lang w:val="en-US"/>
        </w:rPr>
        <w:t>AP</w:t>
      </w:r>
      <w:r w:rsidRPr="005A59BE">
        <w:rPr>
          <w:rFonts w:eastAsia="Times New Roman"/>
          <w:szCs w:val="24"/>
        </w:rPr>
        <w:t>,</w:t>
      </w:r>
      <w:r w:rsidRPr="00422A09">
        <w:rPr>
          <w:rFonts w:eastAsia="Times New Roman"/>
          <w:szCs w:val="24"/>
        </w:rPr>
        <w:t xml:space="preserve"> είναι απέναντι στον αγωγό </w:t>
      </w:r>
      <w:r w:rsidRPr="005A59BE">
        <w:rPr>
          <w:rFonts w:eastAsia="Times New Roman"/>
          <w:szCs w:val="24"/>
        </w:rPr>
        <w:t>EASTMED</w:t>
      </w:r>
      <w:r>
        <w:rPr>
          <w:rFonts w:eastAsia="Times New Roman"/>
          <w:szCs w:val="24"/>
        </w:rPr>
        <w:t>; Και ό</w:t>
      </w:r>
      <w:r w:rsidRPr="00422A09">
        <w:rPr>
          <w:rFonts w:eastAsia="Times New Roman"/>
          <w:szCs w:val="24"/>
        </w:rPr>
        <w:t xml:space="preserve">πως είπε χθες η </w:t>
      </w:r>
      <w:r>
        <w:rPr>
          <w:rFonts w:eastAsia="Times New Roman"/>
          <w:szCs w:val="24"/>
        </w:rPr>
        <w:t>Πρ</w:t>
      </w:r>
      <w:r w:rsidRPr="00422A09">
        <w:rPr>
          <w:rFonts w:eastAsia="Times New Roman"/>
          <w:szCs w:val="24"/>
        </w:rPr>
        <w:t>όεδ</w:t>
      </w:r>
      <w:r w:rsidRPr="00422A09">
        <w:rPr>
          <w:rFonts w:eastAsia="Times New Roman"/>
          <w:szCs w:val="24"/>
        </w:rPr>
        <w:t xml:space="preserve">ρος του </w:t>
      </w:r>
      <w:r>
        <w:rPr>
          <w:rFonts w:eastAsia="Times New Roman"/>
          <w:szCs w:val="24"/>
        </w:rPr>
        <w:t>Κ</w:t>
      </w:r>
      <w:r w:rsidRPr="00422A09">
        <w:rPr>
          <w:rFonts w:eastAsia="Times New Roman"/>
          <w:szCs w:val="24"/>
        </w:rPr>
        <w:t xml:space="preserve">ινήματος </w:t>
      </w:r>
      <w:r>
        <w:rPr>
          <w:rFonts w:eastAsia="Times New Roman"/>
          <w:szCs w:val="24"/>
        </w:rPr>
        <w:t>Α</w:t>
      </w:r>
      <w:r w:rsidRPr="00422A09">
        <w:rPr>
          <w:rFonts w:eastAsia="Times New Roman"/>
          <w:szCs w:val="24"/>
        </w:rPr>
        <w:t>λλαγής</w:t>
      </w:r>
      <w:r>
        <w:rPr>
          <w:rFonts w:eastAsia="Times New Roman"/>
          <w:szCs w:val="24"/>
        </w:rPr>
        <w:t>,</w:t>
      </w:r>
      <w:r w:rsidRPr="00422A09">
        <w:rPr>
          <w:rFonts w:eastAsia="Times New Roman"/>
          <w:szCs w:val="24"/>
        </w:rPr>
        <w:t xml:space="preserve"> Φώφη Γεννηματά</w:t>
      </w:r>
      <w:r>
        <w:rPr>
          <w:rFonts w:eastAsia="Times New Roman"/>
          <w:szCs w:val="24"/>
        </w:rPr>
        <w:t>,</w:t>
      </w:r>
      <w:r w:rsidRPr="00422A09">
        <w:rPr>
          <w:rFonts w:eastAsia="Times New Roman"/>
          <w:szCs w:val="24"/>
        </w:rPr>
        <w:t xml:space="preserve"> ήσασταν απέναντι και σε όλες τις γεωπολιτικές ενεργειακές στρατηγικές συνεργασίες που είχαμ</w:t>
      </w:r>
      <w:r>
        <w:rPr>
          <w:rFonts w:eastAsia="Times New Roman"/>
          <w:szCs w:val="24"/>
        </w:rPr>
        <w:t>ε ξεκινήσει και με το Ισ</w:t>
      </w:r>
      <w:r>
        <w:rPr>
          <w:rFonts w:eastAsia="Times New Roman"/>
          <w:szCs w:val="24"/>
        </w:rPr>
        <w:lastRenderedPageBreak/>
        <w:t>ραήλ το</w:t>
      </w:r>
      <w:r w:rsidRPr="00422A09">
        <w:rPr>
          <w:rFonts w:eastAsia="Times New Roman"/>
          <w:szCs w:val="24"/>
        </w:rPr>
        <w:t xml:space="preserve"> 2011 και με την Αίγυπτο το 2013-</w:t>
      </w:r>
      <w:r>
        <w:rPr>
          <w:rFonts w:eastAsia="Times New Roman"/>
          <w:szCs w:val="24"/>
        </w:rPr>
        <w:t>20</w:t>
      </w:r>
      <w:r w:rsidRPr="00422A09">
        <w:rPr>
          <w:rFonts w:eastAsia="Times New Roman"/>
          <w:szCs w:val="24"/>
        </w:rPr>
        <w:t>14</w:t>
      </w:r>
      <w:r>
        <w:rPr>
          <w:rFonts w:eastAsia="Times New Roman"/>
          <w:szCs w:val="24"/>
        </w:rPr>
        <w:t>. Κ</w:t>
      </w:r>
      <w:r w:rsidRPr="00422A09">
        <w:rPr>
          <w:rFonts w:eastAsia="Times New Roman"/>
          <w:szCs w:val="24"/>
        </w:rPr>
        <w:t>αι τώρα ερχόμαστε να κάνουμε τ</w:t>
      </w:r>
      <w:r>
        <w:rPr>
          <w:rFonts w:eastAsia="Times New Roman"/>
          <w:szCs w:val="24"/>
        </w:rPr>
        <w:t>ι; Ν</w:t>
      </w:r>
      <w:r w:rsidRPr="00422A09">
        <w:rPr>
          <w:rFonts w:eastAsia="Times New Roman"/>
          <w:szCs w:val="24"/>
        </w:rPr>
        <w:t xml:space="preserve">α ομολογήσει η </w:t>
      </w:r>
      <w:r>
        <w:rPr>
          <w:rFonts w:eastAsia="Times New Roman"/>
          <w:szCs w:val="24"/>
        </w:rPr>
        <w:t>Κ</w:t>
      </w:r>
      <w:r w:rsidRPr="00422A09">
        <w:rPr>
          <w:rFonts w:eastAsia="Times New Roman"/>
          <w:szCs w:val="24"/>
        </w:rPr>
        <w:t>υ</w:t>
      </w:r>
      <w:r w:rsidRPr="00422A09">
        <w:rPr>
          <w:rFonts w:eastAsia="Times New Roman"/>
          <w:szCs w:val="24"/>
        </w:rPr>
        <w:t xml:space="preserve">βέρνηση ότι </w:t>
      </w:r>
      <w:r>
        <w:rPr>
          <w:rFonts w:eastAsia="Times New Roman"/>
          <w:szCs w:val="24"/>
        </w:rPr>
        <w:t>α</w:t>
      </w:r>
      <w:r w:rsidRPr="00422A09">
        <w:rPr>
          <w:rFonts w:eastAsia="Times New Roman"/>
          <w:szCs w:val="24"/>
        </w:rPr>
        <w:t xml:space="preserve">κόμη και </w:t>
      </w:r>
      <w:r w:rsidRPr="00422A09">
        <w:rPr>
          <w:rFonts w:eastAsia="Times New Roman"/>
          <w:szCs w:val="24"/>
        </w:rPr>
        <w:t>σ</w:t>
      </w:r>
      <w:r w:rsidRPr="006B7F4B">
        <w:rPr>
          <w:rFonts w:eastAsia="Times New Roman"/>
          <w:szCs w:val="24"/>
        </w:rPr>
        <w:t>’</w:t>
      </w:r>
      <w:r w:rsidRPr="00422A09">
        <w:rPr>
          <w:rFonts w:eastAsia="Times New Roman"/>
          <w:szCs w:val="24"/>
        </w:rPr>
        <w:t xml:space="preserve"> </w:t>
      </w:r>
      <w:r w:rsidRPr="00422A09">
        <w:rPr>
          <w:rFonts w:eastAsia="Times New Roman"/>
          <w:szCs w:val="24"/>
        </w:rPr>
        <w:t>αυτό</w:t>
      </w:r>
      <w:r>
        <w:rPr>
          <w:rFonts w:eastAsia="Times New Roman"/>
          <w:szCs w:val="24"/>
        </w:rPr>
        <w:t>,</w:t>
      </w:r>
      <w:r w:rsidRPr="00422A09">
        <w:rPr>
          <w:rFonts w:eastAsia="Times New Roman"/>
          <w:szCs w:val="24"/>
        </w:rPr>
        <w:t xml:space="preserve"> που τα βρήκε όλα έτοιμα</w:t>
      </w:r>
      <w:r>
        <w:rPr>
          <w:rFonts w:eastAsia="Times New Roman"/>
          <w:szCs w:val="24"/>
        </w:rPr>
        <w:t>, κ</w:t>
      </w:r>
      <w:r w:rsidRPr="00422A09">
        <w:rPr>
          <w:rFonts w:eastAsia="Times New Roman"/>
          <w:szCs w:val="24"/>
        </w:rPr>
        <w:t>αι απέμενε ένα μόνο</w:t>
      </w:r>
      <w:r>
        <w:rPr>
          <w:rFonts w:eastAsia="Times New Roman"/>
          <w:szCs w:val="24"/>
        </w:rPr>
        <w:t>,</w:t>
      </w:r>
      <w:r w:rsidRPr="00422A09">
        <w:rPr>
          <w:rFonts w:eastAsia="Times New Roman"/>
          <w:szCs w:val="24"/>
        </w:rPr>
        <w:t xml:space="preserve"> να προκηρύξει</w:t>
      </w:r>
      <w:r>
        <w:rPr>
          <w:rFonts w:eastAsia="Times New Roman"/>
          <w:szCs w:val="24"/>
        </w:rPr>
        <w:t xml:space="preserve"> δηλαδή</w:t>
      </w:r>
      <w:r w:rsidRPr="00422A09">
        <w:rPr>
          <w:rFonts w:eastAsia="Times New Roman"/>
          <w:szCs w:val="24"/>
        </w:rPr>
        <w:t xml:space="preserve"> έναν διεθνή διαγωνισμό για να αναλάβει ο ενδιαφερόμενος επενδυτής να υλοποιήσει μία επένδυση της τάξης των 400</w:t>
      </w:r>
      <w:r w:rsidRPr="006B7F4B">
        <w:rPr>
          <w:rFonts w:eastAsia="Times New Roman"/>
          <w:szCs w:val="24"/>
        </w:rPr>
        <w:t>.000.000</w:t>
      </w:r>
      <w:r w:rsidRPr="00422A09">
        <w:rPr>
          <w:rFonts w:eastAsia="Times New Roman"/>
          <w:szCs w:val="24"/>
        </w:rPr>
        <w:t xml:space="preserve"> ευρώ </w:t>
      </w:r>
      <w:r>
        <w:rPr>
          <w:rFonts w:eastAsia="Times New Roman"/>
          <w:szCs w:val="24"/>
        </w:rPr>
        <w:t>-</w:t>
      </w:r>
      <w:r w:rsidRPr="00422A09">
        <w:rPr>
          <w:rFonts w:eastAsia="Times New Roman"/>
          <w:szCs w:val="24"/>
        </w:rPr>
        <w:t xml:space="preserve">γιατί </w:t>
      </w:r>
      <w:r w:rsidRPr="00422A09">
        <w:rPr>
          <w:rFonts w:eastAsia="Times New Roman"/>
          <w:szCs w:val="24"/>
        </w:rPr>
        <w:t>μιλ</w:t>
      </w:r>
      <w:r>
        <w:rPr>
          <w:rFonts w:eastAsia="Times New Roman"/>
          <w:szCs w:val="24"/>
        </w:rPr>
        <w:t>ά</w:t>
      </w:r>
      <w:r w:rsidRPr="00422A09">
        <w:rPr>
          <w:rFonts w:eastAsia="Times New Roman"/>
          <w:szCs w:val="24"/>
        </w:rPr>
        <w:t xml:space="preserve">με </w:t>
      </w:r>
      <w:r w:rsidRPr="00422A09">
        <w:rPr>
          <w:rFonts w:eastAsia="Times New Roman"/>
          <w:szCs w:val="24"/>
        </w:rPr>
        <w:t xml:space="preserve">για μία επένδυση </w:t>
      </w:r>
      <w:r w:rsidRPr="00422A09">
        <w:rPr>
          <w:rFonts w:eastAsia="Times New Roman"/>
          <w:szCs w:val="24"/>
        </w:rPr>
        <w:t>400</w:t>
      </w:r>
      <w:r>
        <w:rPr>
          <w:rFonts w:eastAsia="Times New Roman"/>
          <w:szCs w:val="24"/>
        </w:rPr>
        <w:t>.000.000</w:t>
      </w:r>
      <w:r w:rsidRPr="00422A09">
        <w:rPr>
          <w:rFonts w:eastAsia="Times New Roman"/>
          <w:szCs w:val="24"/>
        </w:rPr>
        <w:t xml:space="preserve"> ευρώ</w:t>
      </w:r>
      <w:r>
        <w:rPr>
          <w:rFonts w:eastAsia="Times New Roman"/>
          <w:szCs w:val="24"/>
        </w:rPr>
        <w:t>- δ</w:t>
      </w:r>
      <w:r w:rsidRPr="00422A09">
        <w:rPr>
          <w:rFonts w:eastAsia="Times New Roman"/>
          <w:szCs w:val="24"/>
        </w:rPr>
        <w:t xml:space="preserve">υστυχώς </w:t>
      </w:r>
      <w:r>
        <w:rPr>
          <w:rFonts w:eastAsia="Times New Roman"/>
          <w:szCs w:val="24"/>
        </w:rPr>
        <w:t>δεν έκανε</w:t>
      </w:r>
      <w:r w:rsidRPr="00422A09">
        <w:rPr>
          <w:rFonts w:eastAsia="Times New Roman"/>
          <w:szCs w:val="24"/>
        </w:rPr>
        <w:t xml:space="preserve"> τίποτε</w:t>
      </w:r>
      <w:r>
        <w:rPr>
          <w:rFonts w:eastAsia="Times New Roman"/>
          <w:szCs w:val="24"/>
        </w:rPr>
        <w:t xml:space="preserve"> τέσσερα</w:t>
      </w:r>
      <w:r w:rsidRPr="00422A09">
        <w:rPr>
          <w:rFonts w:eastAsia="Times New Roman"/>
          <w:szCs w:val="24"/>
        </w:rPr>
        <w:t xml:space="preserve"> χρόνια και πάμε για μία ακόμη παράταση</w:t>
      </w:r>
      <w:r>
        <w:rPr>
          <w:rFonts w:eastAsia="Times New Roman"/>
          <w:szCs w:val="24"/>
        </w:rPr>
        <w:t>.</w:t>
      </w:r>
    </w:p>
    <w:p w14:paraId="6B948FF9" w14:textId="77777777" w:rsidR="00244F6B" w:rsidRDefault="006574B6">
      <w:pPr>
        <w:spacing w:after="0"/>
        <w:jc w:val="both"/>
        <w:rPr>
          <w:rFonts w:eastAsia="Times New Roman"/>
          <w:szCs w:val="24"/>
        </w:rPr>
      </w:pPr>
      <w:r>
        <w:rPr>
          <w:rFonts w:eastAsia="Times New Roman"/>
          <w:szCs w:val="24"/>
        </w:rPr>
        <w:t>Κύριε Υπουργέ, ο</w:t>
      </w:r>
      <w:r w:rsidRPr="00422A09">
        <w:rPr>
          <w:rFonts w:eastAsia="Times New Roman"/>
          <w:szCs w:val="24"/>
        </w:rPr>
        <w:t xml:space="preserve"> χαμένος </w:t>
      </w:r>
      <w:r>
        <w:rPr>
          <w:rFonts w:eastAsia="Times New Roman"/>
          <w:szCs w:val="24"/>
        </w:rPr>
        <w:t xml:space="preserve">χρόνος </w:t>
      </w:r>
      <w:r w:rsidRPr="00422A09">
        <w:rPr>
          <w:rFonts w:eastAsia="Times New Roman"/>
          <w:szCs w:val="24"/>
        </w:rPr>
        <w:t xml:space="preserve">για την </w:t>
      </w:r>
      <w:r>
        <w:rPr>
          <w:rFonts w:eastAsia="Times New Roman"/>
          <w:szCs w:val="24"/>
        </w:rPr>
        <w:t>Κ</w:t>
      </w:r>
      <w:r w:rsidRPr="00422A09">
        <w:rPr>
          <w:rFonts w:eastAsia="Times New Roman"/>
          <w:szCs w:val="24"/>
        </w:rPr>
        <w:t>υβέρνησή σας μπορεί να έχει μηδενική αξία</w:t>
      </w:r>
      <w:r>
        <w:rPr>
          <w:rFonts w:eastAsia="Times New Roman"/>
          <w:szCs w:val="24"/>
        </w:rPr>
        <w:t>,</w:t>
      </w:r>
      <w:r w:rsidRPr="00422A09">
        <w:rPr>
          <w:rFonts w:eastAsia="Times New Roman"/>
          <w:szCs w:val="24"/>
        </w:rPr>
        <w:t xml:space="preserve"> είναι όμως </w:t>
      </w:r>
      <w:proofErr w:type="spellStart"/>
      <w:r w:rsidRPr="00422A09">
        <w:rPr>
          <w:rFonts w:eastAsia="Times New Roman"/>
          <w:szCs w:val="24"/>
        </w:rPr>
        <w:t>υπερπολύτιμος</w:t>
      </w:r>
      <w:proofErr w:type="spellEnd"/>
      <w:r w:rsidRPr="00422A09">
        <w:rPr>
          <w:rFonts w:eastAsia="Times New Roman"/>
          <w:szCs w:val="24"/>
        </w:rPr>
        <w:t xml:space="preserve"> </w:t>
      </w:r>
      <w:r>
        <w:rPr>
          <w:rFonts w:eastAsia="Times New Roman"/>
          <w:szCs w:val="24"/>
        </w:rPr>
        <w:t>ε</w:t>
      </w:r>
      <w:r w:rsidRPr="00422A09">
        <w:rPr>
          <w:rFonts w:eastAsia="Times New Roman"/>
          <w:szCs w:val="24"/>
        </w:rPr>
        <w:t>θνικός πατριωτικός χρόνος και δεν έχετε κανένα δικαίωμ</w:t>
      </w:r>
      <w:r w:rsidRPr="00422A09">
        <w:rPr>
          <w:rFonts w:eastAsia="Times New Roman"/>
          <w:szCs w:val="24"/>
        </w:rPr>
        <w:t>α να τον σπαταλάτε έτσι</w:t>
      </w:r>
      <w:r>
        <w:rPr>
          <w:rFonts w:eastAsia="Times New Roman"/>
          <w:szCs w:val="24"/>
        </w:rPr>
        <w:t>.</w:t>
      </w:r>
    </w:p>
    <w:p w14:paraId="6B948FFA" w14:textId="77777777" w:rsidR="00244F6B" w:rsidRDefault="006574B6">
      <w:pPr>
        <w:spacing w:after="0"/>
        <w:jc w:val="both"/>
        <w:rPr>
          <w:rFonts w:eastAsia="Times New Roman"/>
          <w:szCs w:val="24"/>
        </w:rPr>
      </w:pPr>
      <w:r>
        <w:rPr>
          <w:rFonts w:eastAsia="Times New Roman"/>
          <w:szCs w:val="24"/>
        </w:rPr>
        <w:t>Έχω και μια δεύτερη π</w:t>
      </w:r>
      <w:r w:rsidRPr="00422A09">
        <w:rPr>
          <w:rFonts w:eastAsia="Times New Roman"/>
          <w:szCs w:val="24"/>
        </w:rPr>
        <w:t>αρατήρηση</w:t>
      </w:r>
      <w:r>
        <w:rPr>
          <w:rFonts w:eastAsia="Times New Roman"/>
          <w:szCs w:val="24"/>
        </w:rPr>
        <w:t>, α</w:t>
      </w:r>
      <w:r w:rsidRPr="00422A09">
        <w:rPr>
          <w:rFonts w:eastAsia="Times New Roman"/>
          <w:szCs w:val="24"/>
        </w:rPr>
        <w:t>γαπητοί συνάδελφοι</w:t>
      </w:r>
      <w:r>
        <w:rPr>
          <w:rFonts w:eastAsia="Times New Roman"/>
          <w:szCs w:val="24"/>
        </w:rPr>
        <w:t>. Ξ</w:t>
      </w:r>
      <w:r w:rsidRPr="00422A09">
        <w:rPr>
          <w:rFonts w:eastAsia="Times New Roman"/>
          <w:szCs w:val="24"/>
        </w:rPr>
        <w:t>έρετε</w:t>
      </w:r>
      <w:r>
        <w:rPr>
          <w:rFonts w:eastAsia="Times New Roman"/>
          <w:szCs w:val="24"/>
        </w:rPr>
        <w:t>,</w:t>
      </w:r>
      <w:r w:rsidRPr="00422A09">
        <w:rPr>
          <w:rFonts w:eastAsia="Times New Roman"/>
          <w:szCs w:val="24"/>
        </w:rPr>
        <w:t xml:space="preserve"> επειδή συμπαθώ τον κύριο Υπουργό</w:t>
      </w:r>
      <w:r>
        <w:rPr>
          <w:rFonts w:eastAsia="Times New Roman"/>
          <w:szCs w:val="24"/>
        </w:rPr>
        <w:t>,</w:t>
      </w:r>
      <w:r w:rsidRPr="00422A09">
        <w:rPr>
          <w:rFonts w:eastAsia="Times New Roman"/>
          <w:szCs w:val="24"/>
        </w:rPr>
        <w:t xml:space="preserve"> με απογοητεύει </w:t>
      </w:r>
      <w:r>
        <w:rPr>
          <w:rFonts w:eastAsia="Times New Roman"/>
          <w:szCs w:val="24"/>
        </w:rPr>
        <w:t>ό</w:t>
      </w:r>
      <w:r w:rsidRPr="00422A09">
        <w:rPr>
          <w:rFonts w:eastAsia="Times New Roman"/>
          <w:szCs w:val="24"/>
        </w:rPr>
        <w:t xml:space="preserve">ταν ένας άνθρωπος με αστική παιδεία και ακαδημαϊκός </w:t>
      </w:r>
      <w:r>
        <w:rPr>
          <w:rFonts w:eastAsia="Times New Roman"/>
          <w:szCs w:val="24"/>
        </w:rPr>
        <w:t xml:space="preserve">λέει ψέματα, </w:t>
      </w:r>
      <w:r w:rsidRPr="00422A09">
        <w:rPr>
          <w:rFonts w:eastAsia="Times New Roman"/>
          <w:szCs w:val="24"/>
        </w:rPr>
        <w:t>όπως λέει ο κ</w:t>
      </w:r>
      <w:r>
        <w:rPr>
          <w:rFonts w:eastAsia="Times New Roman"/>
          <w:szCs w:val="24"/>
        </w:rPr>
        <w:t>.</w:t>
      </w:r>
      <w:r w:rsidRPr="00422A09">
        <w:rPr>
          <w:rFonts w:eastAsia="Times New Roman"/>
          <w:szCs w:val="24"/>
        </w:rPr>
        <w:t xml:space="preserve"> Τσίπρας και ο κ</w:t>
      </w:r>
      <w:r>
        <w:rPr>
          <w:rFonts w:eastAsia="Times New Roman"/>
          <w:szCs w:val="24"/>
        </w:rPr>
        <w:t>.</w:t>
      </w:r>
      <w:r w:rsidRPr="00422A09">
        <w:rPr>
          <w:rFonts w:eastAsia="Times New Roman"/>
          <w:szCs w:val="24"/>
        </w:rPr>
        <w:t xml:space="preserve"> Καμμένος</w:t>
      </w:r>
      <w:r>
        <w:rPr>
          <w:rFonts w:eastAsia="Times New Roman"/>
          <w:szCs w:val="24"/>
        </w:rPr>
        <w:t>. Δ</w:t>
      </w:r>
      <w:r w:rsidRPr="00422A09">
        <w:rPr>
          <w:rFonts w:eastAsia="Times New Roman"/>
          <w:szCs w:val="24"/>
        </w:rPr>
        <w:t>εν θέλω να σ</w:t>
      </w:r>
      <w:r w:rsidRPr="00422A09">
        <w:rPr>
          <w:rFonts w:eastAsia="Times New Roman"/>
          <w:szCs w:val="24"/>
        </w:rPr>
        <w:t>υμβαίνει αυτό</w:t>
      </w:r>
      <w:r>
        <w:rPr>
          <w:rFonts w:eastAsia="Times New Roman"/>
          <w:szCs w:val="24"/>
        </w:rPr>
        <w:t xml:space="preserve">. Ο κ. Σταθάκης, λοιπόν, </w:t>
      </w:r>
      <w:r w:rsidRPr="00422A09">
        <w:rPr>
          <w:rFonts w:eastAsia="Times New Roman"/>
          <w:szCs w:val="24"/>
        </w:rPr>
        <w:t xml:space="preserve">και σήμερα επανέλαβε κάτι που τον έχω παρακαλέσει </w:t>
      </w:r>
      <w:r>
        <w:rPr>
          <w:rFonts w:eastAsia="Times New Roman"/>
          <w:szCs w:val="24"/>
        </w:rPr>
        <w:t>να μην το επαναλαμβάνει.</w:t>
      </w:r>
    </w:p>
    <w:p w14:paraId="6B948FFB" w14:textId="77777777" w:rsidR="00244F6B" w:rsidRDefault="006574B6">
      <w:pPr>
        <w:spacing w:after="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Μανιάτη, ολοκληρώστε.</w:t>
      </w:r>
    </w:p>
    <w:p w14:paraId="6B948FFC" w14:textId="77777777" w:rsidR="00244F6B" w:rsidRDefault="006574B6">
      <w:pPr>
        <w:spacing w:after="0"/>
        <w:jc w:val="both"/>
        <w:rPr>
          <w:rFonts w:eastAsia="Times New Roman"/>
          <w:szCs w:val="24"/>
        </w:rPr>
      </w:pPr>
      <w:r>
        <w:rPr>
          <w:rFonts w:eastAsia="Times New Roman"/>
          <w:b/>
          <w:szCs w:val="24"/>
        </w:rPr>
        <w:t>ΙΩΑΝΝΗΣ ΜΑΝΙΑΤΗΣ:</w:t>
      </w:r>
      <w:r>
        <w:rPr>
          <w:rFonts w:eastAsia="Times New Roman"/>
          <w:szCs w:val="24"/>
        </w:rPr>
        <w:t xml:space="preserve"> Τελειώνω, κύριε Πρόεδρε.</w:t>
      </w:r>
    </w:p>
    <w:p w14:paraId="6B948FFD" w14:textId="77777777" w:rsidR="00244F6B" w:rsidRDefault="006574B6">
      <w:pPr>
        <w:spacing w:after="0"/>
        <w:jc w:val="both"/>
        <w:rPr>
          <w:rFonts w:eastAsia="Times New Roman"/>
          <w:szCs w:val="24"/>
        </w:rPr>
      </w:pPr>
      <w:r>
        <w:rPr>
          <w:rFonts w:eastAsia="Times New Roman"/>
          <w:szCs w:val="24"/>
        </w:rPr>
        <w:t xml:space="preserve">Λέει ότι όταν </w:t>
      </w:r>
      <w:r w:rsidRPr="00422A09">
        <w:rPr>
          <w:rFonts w:eastAsia="Times New Roman"/>
          <w:szCs w:val="24"/>
        </w:rPr>
        <w:t>ανέλαβε ο ΣΥΡΙΖΑ το 2015</w:t>
      </w:r>
      <w:r w:rsidRPr="00422A09">
        <w:rPr>
          <w:rFonts w:eastAsia="Times New Roman"/>
          <w:szCs w:val="24"/>
        </w:rPr>
        <w:t xml:space="preserve"> το έλλειμμα των </w:t>
      </w:r>
      <w:r>
        <w:rPr>
          <w:rFonts w:eastAsia="Times New Roman"/>
          <w:szCs w:val="24"/>
        </w:rPr>
        <w:t>Α</w:t>
      </w:r>
      <w:r w:rsidRPr="00422A09">
        <w:rPr>
          <w:rFonts w:eastAsia="Times New Roman"/>
          <w:szCs w:val="24"/>
        </w:rPr>
        <w:t xml:space="preserve">νανεώσιμων </w:t>
      </w:r>
      <w:r>
        <w:rPr>
          <w:rFonts w:eastAsia="Times New Roman"/>
          <w:szCs w:val="24"/>
        </w:rPr>
        <w:t>Π</w:t>
      </w:r>
      <w:r w:rsidRPr="00422A09">
        <w:rPr>
          <w:rFonts w:eastAsia="Times New Roman"/>
          <w:szCs w:val="24"/>
        </w:rPr>
        <w:t xml:space="preserve">ηγών </w:t>
      </w:r>
      <w:r>
        <w:rPr>
          <w:rFonts w:eastAsia="Times New Roman"/>
          <w:szCs w:val="24"/>
        </w:rPr>
        <w:t>Ε</w:t>
      </w:r>
      <w:r w:rsidRPr="00422A09">
        <w:rPr>
          <w:rFonts w:eastAsia="Times New Roman"/>
          <w:szCs w:val="24"/>
        </w:rPr>
        <w:t>νέργειας ήταν 800</w:t>
      </w:r>
      <w:r w:rsidRPr="006B7F4B">
        <w:rPr>
          <w:rFonts w:eastAsia="Times New Roman"/>
          <w:szCs w:val="24"/>
        </w:rPr>
        <w:t>.000.000</w:t>
      </w:r>
      <w:r w:rsidRPr="00422A09">
        <w:rPr>
          <w:rFonts w:eastAsia="Times New Roman"/>
          <w:szCs w:val="24"/>
        </w:rPr>
        <w:t xml:space="preserve"> ευρώ</w:t>
      </w:r>
      <w:r>
        <w:rPr>
          <w:rFonts w:eastAsia="Times New Roman"/>
          <w:szCs w:val="24"/>
        </w:rPr>
        <w:t>. Τ</w:t>
      </w:r>
      <w:r w:rsidRPr="00422A09">
        <w:rPr>
          <w:rFonts w:eastAsia="Times New Roman"/>
          <w:szCs w:val="24"/>
        </w:rPr>
        <w:t xml:space="preserve">ο </w:t>
      </w:r>
      <w:r>
        <w:rPr>
          <w:rFonts w:eastAsia="Times New Roman"/>
          <w:szCs w:val="24"/>
        </w:rPr>
        <w:t>έ</w:t>
      </w:r>
      <w:r w:rsidRPr="00422A09">
        <w:rPr>
          <w:rFonts w:eastAsia="Times New Roman"/>
          <w:szCs w:val="24"/>
        </w:rPr>
        <w:t>χει πει τρεις-τέσσερις φορές στη Βουλή</w:t>
      </w:r>
      <w:r>
        <w:rPr>
          <w:rFonts w:eastAsia="Times New Roman"/>
          <w:szCs w:val="24"/>
        </w:rPr>
        <w:t>,</w:t>
      </w:r>
      <w:r w:rsidRPr="00422A09">
        <w:rPr>
          <w:rFonts w:eastAsia="Times New Roman"/>
          <w:szCs w:val="24"/>
        </w:rPr>
        <w:t xml:space="preserve"> το έχει πει και κα</w:t>
      </w:r>
      <w:r>
        <w:rPr>
          <w:rFonts w:eastAsia="Times New Roman"/>
          <w:szCs w:val="24"/>
        </w:rPr>
        <w:t>μ</w:t>
      </w:r>
      <w:r>
        <w:rPr>
          <w:rFonts w:eastAsia="Times New Roman"/>
          <w:szCs w:val="24"/>
        </w:rPr>
        <w:t>μ</w:t>
      </w:r>
      <w:r w:rsidRPr="00422A09">
        <w:rPr>
          <w:rFonts w:eastAsia="Times New Roman"/>
          <w:szCs w:val="24"/>
        </w:rPr>
        <w:t>ι</w:t>
      </w:r>
      <w:r>
        <w:rPr>
          <w:rFonts w:eastAsia="Times New Roman"/>
          <w:szCs w:val="24"/>
        </w:rPr>
        <w:t>ά</w:t>
      </w:r>
      <w:r w:rsidRPr="00422A09">
        <w:rPr>
          <w:rFonts w:eastAsia="Times New Roman"/>
          <w:szCs w:val="24"/>
        </w:rPr>
        <w:t xml:space="preserve"> δεκαριά φορές σε συνεντεύξεις του</w:t>
      </w:r>
      <w:r>
        <w:rPr>
          <w:rFonts w:eastAsia="Times New Roman"/>
          <w:szCs w:val="24"/>
        </w:rPr>
        <w:t>. Κ</w:t>
      </w:r>
      <w:r w:rsidRPr="00422A09">
        <w:rPr>
          <w:rFonts w:eastAsia="Times New Roman"/>
          <w:szCs w:val="24"/>
        </w:rPr>
        <w:t xml:space="preserve">αταθέτω για τρίτη φορά το εξώφυλλο του </w:t>
      </w:r>
      <w:r>
        <w:rPr>
          <w:rFonts w:eastAsia="Times New Roman"/>
          <w:szCs w:val="24"/>
        </w:rPr>
        <w:t>λ</w:t>
      </w:r>
      <w:r w:rsidRPr="00422A09">
        <w:rPr>
          <w:rFonts w:eastAsia="Times New Roman"/>
          <w:szCs w:val="24"/>
        </w:rPr>
        <w:t xml:space="preserve">ογαριασμού </w:t>
      </w:r>
      <w:r w:rsidRPr="00422A09">
        <w:rPr>
          <w:rFonts w:eastAsia="Times New Roman"/>
          <w:szCs w:val="24"/>
        </w:rPr>
        <w:t>του ΛΑΓΗΕ Μάρτιος 2015</w:t>
      </w:r>
      <w:r>
        <w:rPr>
          <w:rFonts w:eastAsia="Times New Roman"/>
          <w:szCs w:val="24"/>
        </w:rPr>
        <w:t>,</w:t>
      </w:r>
      <w:r w:rsidRPr="00422A09">
        <w:rPr>
          <w:rFonts w:eastAsia="Times New Roman"/>
          <w:szCs w:val="24"/>
        </w:rPr>
        <w:t xml:space="preserve"> </w:t>
      </w:r>
      <w:r>
        <w:rPr>
          <w:rFonts w:eastAsia="Times New Roman"/>
          <w:szCs w:val="24"/>
        </w:rPr>
        <w:t xml:space="preserve">Κυβέρνηση ΣΥΡΙΖΑ, </w:t>
      </w:r>
      <w:r w:rsidRPr="00422A09">
        <w:rPr>
          <w:rFonts w:eastAsia="Times New Roman"/>
          <w:szCs w:val="24"/>
        </w:rPr>
        <w:t>που λέει σε συγκεκριμένη σελίδα ότι το συγκεκριμένο έλλειμμα των ΑΠΕ στην αρχή του 2014 ήταν 238</w:t>
      </w:r>
      <w:r w:rsidRPr="006B7F4B">
        <w:rPr>
          <w:rFonts w:eastAsia="Times New Roman"/>
          <w:szCs w:val="24"/>
        </w:rPr>
        <w:t>.000.000</w:t>
      </w:r>
      <w:r w:rsidRPr="00422A09">
        <w:rPr>
          <w:rFonts w:eastAsia="Times New Roman"/>
          <w:szCs w:val="24"/>
        </w:rPr>
        <w:t xml:space="preserve"> και το μειώσαμε μέσα σε αυτό το έτος κατά 72</w:t>
      </w:r>
      <w:r w:rsidRPr="006B7F4B">
        <w:rPr>
          <w:rFonts w:eastAsia="Times New Roman"/>
          <w:szCs w:val="24"/>
        </w:rPr>
        <w:t>.000.000</w:t>
      </w:r>
      <w:r w:rsidRPr="00422A09">
        <w:rPr>
          <w:rFonts w:eastAsia="Times New Roman"/>
          <w:szCs w:val="24"/>
        </w:rPr>
        <w:t xml:space="preserve"> και το παραδώσαμε </w:t>
      </w:r>
      <w:r>
        <w:rPr>
          <w:rFonts w:eastAsia="Times New Roman"/>
          <w:szCs w:val="24"/>
        </w:rPr>
        <w:t>σ</w:t>
      </w:r>
      <w:r w:rsidRPr="00422A09">
        <w:rPr>
          <w:rFonts w:eastAsia="Times New Roman"/>
          <w:szCs w:val="24"/>
        </w:rPr>
        <w:t xml:space="preserve">την </w:t>
      </w:r>
      <w:r>
        <w:rPr>
          <w:rFonts w:eastAsia="Times New Roman"/>
          <w:szCs w:val="24"/>
        </w:rPr>
        <w:t>Κ</w:t>
      </w:r>
      <w:r w:rsidRPr="00422A09">
        <w:rPr>
          <w:rFonts w:eastAsia="Times New Roman"/>
          <w:szCs w:val="24"/>
        </w:rPr>
        <w:t>υβέρνηση ΣΥΡΙΖΑ στα 166</w:t>
      </w:r>
      <w:r w:rsidRPr="006B7F4B">
        <w:rPr>
          <w:rFonts w:eastAsia="Times New Roman"/>
          <w:szCs w:val="24"/>
        </w:rPr>
        <w:t>.000.000</w:t>
      </w:r>
      <w:r w:rsidRPr="00422A09">
        <w:rPr>
          <w:rFonts w:eastAsia="Times New Roman"/>
          <w:szCs w:val="24"/>
        </w:rPr>
        <w:t xml:space="preserve"> μόνο</w:t>
      </w:r>
      <w:r>
        <w:rPr>
          <w:rFonts w:eastAsia="Times New Roman"/>
          <w:szCs w:val="24"/>
        </w:rPr>
        <w:t>,</w:t>
      </w:r>
      <w:r w:rsidRPr="00422A09">
        <w:rPr>
          <w:rFonts w:eastAsia="Times New Roman"/>
          <w:szCs w:val="24"/>
        </w:rPr>
        <w:t xml:space="preserve"> που σημαίνει ότι α</w:t>
      </w:r>
      <w:r w:rsidRPr="00422A09">
        <w:rPr>
          <w:rFonts w:eastAsia="Times New Roman"/>
          <w:szCs w:val="24"/>
        </w:rPr>
        <w:t>πό μόνος του ο</w:t>
      </w:r>
      <w:r>
        <w:rPr>
          <w:rFonts w:eastAsia="Times New Roman"/>
          <w:szCs w:val="24"/>
        </w:rPr>
        <w:t xml:space="preserve"> </w:t>
      </w:r>
      <w:r>
        <w:rPr>
          <w:rFonts w:eastAsia="Times New Roman"/>
          <w:szCs w:val="24"/>
        </w:rPr>
        <w:t>λ</w:t>
      </w:r>
      <w:r w:rsidRPr="00422A09">
        <w:rPr>
          <w:rFonts w:eastAsia="Times New Roman"/>
          <w:szCs w:val="24"/>
        </w:rPr>
        <w:t xml:space="preserve">ογαριασμός </w:t>
      </w:r>
      <w:r>
        <w:rPr>
          <w:rFonts w:eastAsia="Times New Roman"/>
          <w:szCs w:val="24"/>
        </w:rPr>
        <w:t>μηδενιζόταν</w:t>
      </w:r>
      <w:r w:rsidRPr="00422A09">
        <w:rPr>
          <w:rFonts w:eastAsia="Times New Roman"/>
          <w:szCs w:val="24"/>
        </w:rPr>
        <w:t xml:space="preserve"> σε ενάμιση χρόνο</w:t>
      </w:r>
      <w:r>
        <w:rPr>
          <w:rFonts w:eastAsia="Times New Roman"/>
          <w:szCs w:val="24"/>
        </w:rPr>
        <w:t>. Κύριε Υπουργέ,</w:t>
      </w:r>
      <w:r w:rsidRPr="00422A09">
        <w:rPr>
          <w:rFonts w:eastAsia="Times New Roman"/>
          <w:szCs w:val="24"/>
        </w:rPr>
        <w:t xml:space="preserve"> σας παρακαλώ θερμά μετά και την για τρίτη φορά </w:t>
      </w:r>
      <w:r>
        <w:rPr>
          <w:rFonts w:eastAsia="Times New Roman"/>
          <w:szCs w:val="24"/>
        </w:rPr>
        <w:t>κατάθεση</w:t>
      </w:r>
      <w:r w:rsidRPr="00422A09">
        <w:rPr>
          <w:rFonts w:eastAsia="Times New Roman"/>
          <w:szCs w:val="24"/>
        </w:rPr>
        <w:t xml:space="preserve"> του συγκεκριμένου αριθμού να συμφωνήσουμε στο εξής</w:t>
      </w:r>
      <w:r>
        <w:rPr>
          <w:rFonts w:eastAsia="Times New Roman"/>
          <w:szCs w:val="24"/>
        </w:rPr>
        <w:t>:</w:t>
      </w:r>
      <w:r w:rsidRPr="00422A09">
        <w:rPr>
          <w:rFonts w:eastAsia="Times New Roman"/>
          <w:szCs w:val="24"/>
        </w:rPr>
        <w:t xml:space="preserve"> </w:t>
      </w:r>
      <w:r>
        <w:rPr>
          <w:rFonts w:eastAsia="Times New Roman"/>
          <w:szCs w:val="24"/>
        </w:rPr>
        <w:t>Ό</w:t>
      </w:r>
      <w:r w:rsidRPr="00422A09">
        <w:rPr>
          <w:rFonts w:eastAsia="Times New Roman"/>
          <w:szCs w:val="24"/>
        </w:rPr>
        <w:t xml:space="preserve">ταν η αλήθεια και η πραγματικότητα διαφωνεί με </w:t>
      </w:r>
      <w:r>
        <w:rPr>
          <w:rFonts w:eastAsia="Times New Roman"/>
          <w:szCs w:val="24"/>
        </w:rPr>
        <w:t>ε</w:t>
      </w:r>
      <w:r w:rsidRPr="00422A09">
        <w:rPr>
          <w:rFonts w:eastAsia="Times New Roman"/>
          <w:szCs w:val="24"/>
        </w:rPr>
        <w:t>σάς</w:t>
      </w:r>
      <w:r>
        <w:rPr>
          <w:rFonts w:eastAsia="Times New Roman"/>
          <w:szCs w:val="24"/>
        </w:rPr>
        <w:t>,</w:t>
      </w:r>
      <w:r w:rsidRPr="00422A09">
        <w:rPr>
          <w:rFonts w:eastAsia="Times New Roman"/>
          <w:szCs w:val="24"/>
        </w:rPr>
        <w:t xml:space="preserve"> δεν είμαι εγώ αυτός πο</w:t>
      </w:r>
      <w:r w:rsidRPr="00422A09">
        <w:rPr>
          <w:rFonts w:eastAsia="Times New Roman"/>
          <w:szCs w:val="24"/>
        </w:rPr>
        <w:t>υ φταίω</w:t>
      </w:r>
      <w:r>
        <w:rPr>
          <w:rFonts w:eastAsia="Times New Roman"/>
          <w:szCs w:val="24"/>
        </w:rPr>
        <w:t>. Πιθανά να φταίει η αλήθεια και η</w:t>
      </w:r>
      <w:r w:rsidRPr="00422A09">
        <w:rPr>
          <w:rFonts w:eastAsia="Times New Roman"/>
          <w:szCs w:val="24"/>
        </w:rPr>
        <w:t xml:space="preserve"> πραγματικότητα</w:t>
      </w:r>
      <w:r>
        <w:rPr>
          <w:rFonts w:eastAsia="Times New Roman"/>
          <w:szCs w:val="24"/>
        </w:rPr>
        <w:t>. Τ</w:t>
      </w:r>
      <w:r w:rsidRPr="00422A09">
        <w:rPr>
          <w:rFonts w:eastAsia="Times New Roman"/>
          <w:szCs w:val="24"/>
        </w:rPr>
        <w:t>α ντοκουμέντα</w:t>
      </w:r>
      <w:r>
        <w:rPr>
          <w:rFonts w:eastAsia="Times New Roman"/>
          <w:szCs w:val="24"/>
        </w:rPr>
        <w:t>,</w:t>
      </w:r>
      <w:r w:rsidRPr="00422A09">
        <w:rPr>
          <w:rFonts w:eastAsia="Times New Roman"/>
          <w:szCs w:val="24"/>
        </w:rPr>
        <w:t xml:space="preserve"> </w:t>
      </w:r>
      <w:r>
        <w:rPr>
          <w:rFonts w:eastAsia="Times New Roman"/>
          <w:szCs w:val="24"/>
        </w:rPr>
        <w:t>όμως,</w:t>
      </w:r>
      <w:r w:rsidRPr="00422A09">
        <w:rPr>
          <w:rFonts w:eastAsia="Times New Roman"/>
          <w:szCs w:val="24"/>
        </w:rPr>
        <w:t xml:space="preserve"> αποδεικνύουν του λόγου το αληθές για τη δική μας επιχειρηματολογία</w:t>
      </w:r>
      <w:r>
        <w:rPr>
          <w:rFonts w:eastAsia="Times New Roman"/>
          <w:szCs w:val="24"/>
        </w:rPr>
        <w:t>.</w:t>
      </w:r>
    </w:p>
    <w:p w14:paraId="6B948FFE" w14:textId="77777777" w:rsidR="00244F6B" w:rsidRDefault="006574B6">
      <w:pPr>
        <w:spacing w:after="0"/>
        <w:jc w:val="both"/>
        <w:rPr>
          <w:rFonts w:eastAsia="Times New Roman"/>
          <w:szCs w:val="24"/>
        </w:rPr>
      </w:pPr>
      <w:r>
        <w:rPr>
          <w:rFonts w:eastAsia="Times New Roman"/>
          <w:szCs w:val="24"/>
        </w:rPr>
        <w:lastRenderedPageBreak/>
        <w:t>Ε</w:t>
      </w:r>
      <w:r w:rsidRPr="00422A09">
        <w:rPr>
          <w:rFonts w:eastAsia="Times New Roman"/>
          <w:szCs w:val="24"/>
        </w:rPr>
        <w:t>υχαριστώ πολύ</w:t>
      </w:r>
      <w:r>
        <w:rPr>
          <w:rFonts w:eastAsia="Times New Roman"/>
          <w:szCs w:val="24"/>
        </w:rPr>
        <w:t>,</w:t>
      </w:r>
      <w:r w:rsidRPr="00422A09">
        <w:rPr>
          <w:rFonts w:eastAsia="Times New Roman"/>
          <w:szCs w:val="24"/>
        </w:rPr>
        <w:t xml:space="preserve"> αγαπητ</w:t>
      </w:r>
      <w:r>
        <w:rPr>
          <w:rFonts w:eastAsia="Times New Roman"/>
          <w:szCs w:val="24"/>
        </w:rPr>
        <w:t>ές και αγαπητοί συνάδελφοι.</w:t>
      </w:r>
    </w:p>
    <w:p w14:paraId="6B948FFF" w14:textId="77777777" w:rsidR="00244F6B" w:rsidRDefault="006574B6">
      <w:pPr>
        <w:spacing w:after="0"/>
        <w:jc w:val="both"/>
        <w:rPr>
          <w:rFonts w:eastAsia="Times New Roman"/>
          <w:szCs w:val="24"/>
        </w:rPr>
      </w:pPr>
      <w:r>
        <w:rPr>
          <w:rFonts w:eastAsia="Times New Roman"/>
          <w:szCs w:val="24"/>
        </w:rPr>
        <w:t>(Στο σημείο αυτό ο Βουλευτής κ. Ιωάννης Μανιάτης καταθέτει</w:t>
      </w:r>
      <w:r>
        <w:rPr>
          <w:rFonts w:eastAsia="Times New Roman"/>
          <w:szCs w:val="24"/>
        </w:rPr>
        <w:t xml:space="preserve">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B949000" w14:textId="77777777" w:rsidR="00244F6B" w:rsidRDefault="006574B6">
      <w:pPr>
        <w:spacing w:after="0"/>
        <w:jc w:val="both"/>
        <w:rPr>
          <w:rFonts w:eastAsia="Times New Roman"/>
          <w:szCs w:val="24"/>
        </w:rPr>
      </w:pPr>
      <w:r>
        <w:rPr>
          <w:rFonts w:eastAsia="Times New Roman"/>
          <w:szCs w:val="24"/>
        </w:rPr>
        <w:t>(Χειροκροτήματα από την πτέρυγα της Δημοκρατικής Συμπαράταξης ΠΑΣΟΚ</w:t>
      </w:r>
      <w:r w:rsidRPr="006B7F4B">
        <w:rPr>
          <w:rFonts w:eastAsia="Times New Roman"/>
          <w:szCs w:val="24"/>
        </w:rPr>
        <w:t xml:space="preserve"> </w:t>
      </w:r>
      <w:r>
        <w:rPr>
          <w:rFonts w:eastAsia="Times New Roman"/>
          <w:szCs w:val="24"/>
        </w:rPr>
        <w:t>-</w:t>
      </w:r>
      <w:r w:rsidRPr="006B7F4B">
        <w:rPr>
          <w:rFonts w:eastAsia="Times New Roman"/>
          <w:szCs w:val="24"/>
        </w:rPr>
        <w:t xml:space="preserve"> </w:t>
      </w:r>
      <w:r>
        <w:rPr>
          <w:rFonts w:eastAsia="Times New Roman"/>
          <w:szCs w:val="24"/>
        </w:rPr>
        <w:t>ΔΗΜΑΡ)</w:t>
      </w:r>
    </w:p>
    <w:p w14:paraId="6B949001"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w:t>
      </w:r>
      <w:r>
        <w:rPr>
          <w:rFonts w:eastAsia="Times New Roman"/>
          <w:b/>
          <w:szCs w:val="24"/>
        </w:rPr>
        <w:t>λης</w:t>
      </w:r>
      <w:proofErr w:type="spellEnd"/>
      <w:r>
        <w:rPr>
          <w:rFonts w:eastAsia="Times New Roman"/>
          <w:b/>
          <w:szCs w:val="24"/>
        </w:rPr>
        <w:t>):</w:t>
      </w:r>
      <w:r>
        <w:rPr>
          <w:rFonts w:eastAsia="Times New Roman"/>
          <w:szCs w:val="24"/>
        </w:rPr>
        <w:t xml:space="preserve"> Να</w:t>
      </w:r>
      <w:r w:rsidRPr="00422A09">
        <w:rPr>
          <w:rFonts w:eastAsia="Times New Roman"/>
          <w:szCs w:val="24"/>
        </w:rPr>
        <w:t xml:space="preserve"> δώσουμε το</w:t>
      </w:r>
      <w:r>
        <w:rPr>
          <w:rFonts w:eastAsia="Times New Roman"/>
          <w:szCs w:val="24"/>
        </w:rPr>
        <w:t>ν</w:t>
      </w:r>
      <w:r w:rsidRPr="00422A09">
        <w:rPr>
          <w:rFonts w:eastAsia="Times New Roman"/>
          <w:szCs w:val="24"/>
        </w:rPr>
        <w:t xml:space="preserve"> λόγο στον κ</w:t>
      </w:r>
      <w:r>
        <w:rPr>
          <w:rFonts w:eastAsia="Times New Roman"/>
          <w:szCs w:val="24"/>
        </w:rPr>
        <w:t>.</w:t>
      </w:r>
      <w:r w:rsidRPr="00422A09">
        <w:rPr>
          <w:rFonts w:eastAsia="Times New Roman"/>
          <w:szCs w:val="24"/>
        </w:rPr>
        <w:t xml:space="preserve"> </w:t>
      </w:r>
      <w:r>
        <w:rPr>
          <w:rFonts w:eastAsia="Times New Roman"/>
          <w:szCs w:val="24"/>
        </w:rPr>
        <w:t>Π</w:t>
      </w:r>
      <w:r w:rsidRPr="00422A09">
        <w:rPr>
          <w:rFonts w:eastAsia="Times New Roman"/>
          <w:szCs w:val="24"/>
        </w:rPr>
        <w:t>ετρόπουλο</w:t>
      </w:r>
      <w:r>
        <w:rPr>
          <w:rFonts w:eastAsia="Times New Roman"/>
          <w:szCs w:val="24"/>
        </w:rPr>
        <w:t>,</w:t>
      </w:r>
      <w:r w:rsidRPr="00422A09">
        <w:rPr>
          <w:rFonts w:eastAsia="Times New Roman"/>
          <w:szCs w:val="24"/>
        </w:rPr>
        <w:t xml:space="preserve"> για μία τροπολογία που θέλει να υποστηρίξει και μετά </w:t>
      </w:r>
      <w:r>
        <w:rPr>
          <w:rFonts w:eastAsia="Times New Roman"/>
          <w:szCs w:val="24"/>
        </w:rPr>
        <w:t>θα μιλήσει ο Κοινοβουλευτικός Εκπρόσωπος της Νέας Δημοκρατίας κ. Σκρέκας και θα</w:t>
      </w:r>
      <w:r w:rsidRPr="00422A09">
        <w:rPr>
          <w:rFonts w:eastAsia="Times New Roman"/>
          <w:szCs w:val="24"/>
        </w:rPr>
        <w:t xml:space="preserve"> συνεχίσουμε </w:t>
      </w:r>
      <w:r>
        <w:rPr>
          <w:rFonts w:eastAsia="Times New Roman"/>
          <w:szCs w:val="24"/>
        </w:rPr>
        <w:t>επί του</w:t>
      </w:r>
      <w:r w:rsidRPr="00422A09">
        <w:rPr>
          <w:rFonts w:eastAsia="Times New Roman"/>
          <w:szCs w:val="24"/>
        </w:rPr>
        <w:t xml:space="preserve"> </w:t>
      </w:r>
      <w:r>
        <w:rPr>
          <w:rFonts w:eastAsia="Times New Roman"/>
          <w:szCs w:val="24"/>
        </w:rPr>
        <w:t>καταλόγου.</w:t>
      </w:r>
    </w:p>
    <w:p w14:paraId="6B949002" w14:textId="77777777" w:rsidR="00244F6B" w:rsidRDefault="006574B6">
      <w:pPr>
        <w:spacing w:after="0"/>
        <w:jc w:val="both"/>
        <w:rPr>
          <w:rFonts w:eastAsia="Times New Roman"/>
          <w:szCs w:val="24"/>
        </w:rPr>
      </w:pPr>
      <w:r>
        <w:rPr>
          <w:rFonts w:eastAsia="Times New Roman"/>
          <w:szCs w:val="24"/>
        </w:rPr>
        <w:t xml:space="preserve">Έχετε τον λόγο για τρία λεπτά, κύριε Υπουργέ, </w:t>
      </w:r>
      <w:r>
        <w:rPr>
          <w:rFonts w:eastAsia="Times New Roman"/>
          <w:szCs w:val="24"/>
        </w:rPr>
        <w:t>για την ανάπτυξη της τροπολογίας.</w:t>
      </w:r>
    </w:p>
    <w:p w14:paraId="6B949003" w14:textId="77777777" w:rsidR="00244F6B" w:rsidRDefault="006574B6">
      <w:pPr>
        <w:spacing w:after="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sidRPr="00422A09">
        <w:rPr>
          <w:rFonts w:eastAsia="Times New Roman"/>
          <w:szCs w:val="24"/>
        </w:rPr>
        <w:t xml:space="preserve"> </w:t>
      </w:r>
      <w:r>
        <w:rPr>
          <w:rFonts w:eastAsia="Times New Roman"/>
          <w:szCs w:val="24"/>
        </w:rPr>
        <w:t>Θα ήθελα, κύριε Πρόεδρε, αν υπάρχει και κάποια ερώτηση, να απαντήσω, γιατί θα αναγκαστώ να φύγω μετά εκτός Αθηνών.</w:t>
      </w:r>
    </w:p>
    <w:p w14:paraId="6B949004" w14:textId="77777777" w:rsidR="00244F6B" w:rsidRDefault="006574B6">
      <w:pPr>
        <w:spacing w:after="0"/>
        <w:jc w:val="both"/>
        <w:rPr>
          <w:rFonts w:eastAsia="Times New Roman"/>
          <w:szCs w:val="24"/>
        </w:rPr>
      </w:pPr>
      <w:r>
        <w:rPr>
          <w:rFonts w:eastAsia="Times New Roman"/>
          <w:b/>
          <w:szCs w:val="24"/>
        </w:rPr>
        <w:lastRenderedPageBreak/>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Αν υπάρχουν ερωτήσεις, βεβαίως.</w:t>
      </w:r>
    </w:p>
    <w:p w14:paraId="6B949005" w14:textId="77777777" w:rsidR="00244F6B" w:rsidRDefault="006574B6">
      <w:pPr>
        <w:spacing w:after="0"/>
        <w:jc w:val="both"/>
        <w:rPr>
          <w:rFonts w:eastAsia="Times New Roman" w:cs="Times New Roman"/>
          <w:szCs w:val="24"/>
        </w:rPr>
      </w:pPr>
      <w:r w:rsidRPr="002B55A8">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Η διάταξη αφορά</w:t>
      </w:r>
      <w:r w:rsidRPr="002B55A8">
        <w:rPr>
          <w:rFonts w:eastAsia="Times New Roman" w:cs="Times New Roman"/>
          <w:szCs w:val="24"/>
        </w:rPr>
        <w:t xml:space="preserve"> </w:t>
      </w:r>
      <w:r>
        <w:rPr>
          <w:rFonts w:eastAsia="Times New Roman" w:cs="Times New Roman"/>
          <w:szCs w:val="24"/>
        </w:rPr>
        <w:t>σ</w:t>
      </w:r>
      <w:r w:rsidRPr="002B55A8">
        <w:rPr>
          <w:rFonts w:eastAsia="Times New Roman" w:cs="Times New Roman"/>
          <w:szCs w:val="24"/>
        </w:rPr>
        <w:t>την καταβολή</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σ</w:t>
      </w:r>
      <w:r w:rsidRPr="002B55A8">
        <w:rPr>
          <w:rFonts w:eastAsia="Times New Roman" w:cs="Times New Roman"/>
          <w:szCs w:val="24"/>
        </w:rPr>
        <w:t xml:space="preserve">τον τρόπο υπολογισμού της εισφοράς </w:t>
      </w:r>
      <w:r>
        <w:rPr>
          <w:rFonts w:eastAsia="Times New Roman" w:cs="Times New Roman"/>
          <w:szCs w:val="24"/>
        </w:rPr>
        <w:t>α</w:t>
      </w:r>
      <w:r w:rsidRPr="002B55A8">
        <w:rPr>
          <w:rFonts w:eastAsia="Times New Roman" w:cs="Times New Roman"/>
          <w:szCs w:val="24"/>
        </w:rPr>
        <w:t>λληλεγγύης</w:t>
      </w:r>
      <w:r>
        <w:rPr>
          <w:rFonts w:eastAsia="Times New Roman" w:cs="Times New Roman"/>
          <w:szCs w:val="24"/>
        </w:rPr>
        <w:t xml:space="preserve"> και της εισφοράς για την υγε</w:t>
      </w:r>
      <w:r>
        <w:rPr>
          <w:rFonts w:eastAsia="Times New Roman" w:cs="Times New Roman"/>
          <w:szCs w:val="24"/>
        </w:rPr>
        <w:t xml:space="preserve">ία. </w:t>
      </w:r>
    </w:p>
    <w:p w14:paraId="6B949006" w14:textId="77777777" w:rsidR="00244F6B" w:rsidRDefault="006574B6">
      <w:pPr>
        <w:spacing w:after="0"/>
        <w:jc w:val="both"/>
        <w:rPr>
          <w:rFonts w:eastAsia="Times New Roman" w:cs="Times New Roman"/>
          <w:szCs w:val="24"/>
        </w:rPr>
      </w:pPr>
      <w:r>
        <w:rPr>
          <w:rFonts w:eastAsia="Times New Roman" w:cs="Times New Roman"/>
          <w:szCs w:val="24"/>
        </w:rPr>
        <w:t>Επειδή μέχρι τώρα, μέχρι τον ν.4387,</w:t>
      </w:r>
      <w:r w:rsidRPr="002B55A8">
        <w:rPr>
          <w:rFonts w:eastAsia="Times New Roman" w:cs="Times New Roman"/>
          <w:szCs w:val="24"/>
        </w:rPr>
        <w:t xml:space="preserve"> </w:t>
      </w:r>
      <w:r>
        <w:rPr>
          <w:rFonts w:eastAsia="Times New Roman" w:cs="Times New Roman"/>
          <w:szCs w:val="24"/>
        </w:rPr>
        <w:t>ο ΑΚΑΓΕ και οι</w:t>
      </w:r>
      <w:r w:rsidRPr="002B55A8">
        <w:rPr>
          <w:rFonts w:eastAsia="Times New Roman" w:cs="Times New Roman"/>
          <w:szCs w:val="24"/>
        </w:rPr>
        <w:t xml:space="preserve"> εισφορές για την υγεία υπολογίζονταν στα αρχικά π</w:t>
      </w:r>
      <w:r>
        <w:rPr>
          <w:rFonts w:eastAsia="Times New Roman" w:cs="Times New Roman"/>
          <w:szCs w:val="24"/>
        </w:rPr>
        <w:t>οσά των συντάξεων που καταβάλλονταν</w:t>
      </w:r>
      <w:r w:rsidRPr="002B55A8">
        <w:rPr>
          <w:rFonts w:eastAsia="Times New Roman" w:cs="Times New Roman"/>
          <w:szCs w:val="24"/>
        </w:rPr>
        <w:t xml:space="preserve"> πριν συμβούν οι διαδοχικές περικοπές που μεσολάβησαν από </w:t>
      </w:r>
      <w:r>
        <w:rPr>
          <w:rFonts w:eastAsia="Times New Roman" w:cs="Times New Roman"/>
          <w:szCs w:val="24"/>
        </w:rPr>
        <w:t xml:space="preserve">τα </w:t>
      </w:r>
      <w:r w:rsidRPr="002B55A8">
        <w:rPr>
          <w:rFonts w:eastAsia="Times New Roman" w:cs="Times New Roman"/>
          <w:szCs w:val="24"/>
        </w:rPr>
        <w:t>μνημόνια των προηγούμενων κυβερνήσεων</w:t>
      </w:r>
      <w:r>
        <w:rPr>
          <w:rFonts w:eastAsia="Times New Roman" w:cs="Times New Roman"/>
          <w:szCs w:val="24"/>
        </w:rPr>
        <w:t xml:space="preserve"> -και άρα ήταν πα</w:t>
      </w:r>
      <w:r>
        <w:rPr>
          <w:rFonts w:eastAsia="Times New Roman" w:cs="Times New Roman"/>
          <w:szCs w:val="24"/>
        </w:rPr>
        <w:t xml:space="preserve">ρακρατήσεις σε ποσό που δεν εισέπρατταν οι </w:t>
      </w:r>
      <w:r w:rsidRPr="002B55A8">
        <w:rPr>
          <w:rFonts w:eastAsia="Times New Roman" w:cs="Times New Roman"/>
          <w:szCs w:val="24"/>
        </w:rPr>
        <w:t>ασφαλισμένοι</w:t>
      </w:r>
      <w:r>
        <w:rPr>
          <w:rFonts w:eastAsia="Times New Roman" w:cs="Times New Roman"/>
          <w:szCs w:val="24"/>
        </w:rPr>
        <w:t>-, αυτό</w:t>
      </w:r>
      <w:r w:rsidRPr="002B55A8">
        <w:rPr>
          <w:rFonts w:eastAsia="Times New Roman" w:cs="Times New Roman"/>
          <w:szCs w:val="24"/>
        </w:rPr>
        <w:t xml:space="preserve"> πρέπει να </w:t>
      </w:r>
      <w:r>
        <w:rPr>
          <w:rFonts w:eastAsia="Times New Roman" w:cs="Times New Roman"/>
          <w:szCs w:val="24"/>
        </w:rPr>
        <w:t>διορθωθεί</w:t>
      </w:r>
      <w:r w:rsidRPr="002B55A8">
        <w:rPr>
          <w:rFonts w:eastAsia="Times New Roman" w:cs="Times New Roman"/>
          <w:szCs w:val="24"/>
        </w:rPr>
        <w:t xml:space="preserve"> οριστικά</w:t>
      </w:r>
      <w:r>
        <w:rPr>
          <w:rFonts w:eastAsia="Times New Roman" w:cs="Times New Roman"/>
          <w:szCs w:val="24"/>
        </w:rPr>
        <w:t>. Ε</w:t>
      </w:r>
      <w:r w:rsidRPr="002B55A8">
        <w:rPr>
          <w:rFonts w:eastAsia="Times New Roman" w:cs="Times New Roman"/>
          <w:szCs w:val="24"/>
        </w:rPr>
        <w:t xml:space="preserve">μείς ήδη </w:t>
      </w:r>
      <w:r>
        <w:rPr>
          <w:rFonts w:eastAsia="Times New Roman" w:cs="Times New Roman"/>
          <w:szCs w:val="24"/>
        </w:rPr>
        <w:t>κ</w:t>
      </w:r>
      <w:r w:rsidRPr="002B55A8">
        <w:rPr>
          <w:rFonts w:eastAsia="Times New Roman" w:cs="Times New Roman"/>
          <w:szCs w:val="24"/>
        </w:rPr>
        <w:t>άναμε κάποιες διορθώσεις στην πράξη</w:t>
      </w:r>
      <w:r>
        <w:rPr>
          <w:rFonts w:eastAsia="Times New Roman" w:cs="Times New Roman"/>
          <w:szCs w:val="24"/>
        </w:rPr>
        <w:t>,</w:t>
      </w:r>
      <w:r w:rsidRPr="002B55A8">
        <w:rPr>
          <w:rFonts w:eastAsia="Times New Roman" w:cs="Times New Roman"/>
          <w:szCs w:val="24"/>
        </w:rPr>
        <w:t xml:space="preserve"> επιστρέφοντας τις </w:t>
      </w:r>
      <w:r>
        <w:rPr>
          <w:rFonts w:eastAsia="Times New Roman" w:cs="Times New Roman"/>
          <w:szCs w:val="24"/>
        </w:rPr>
        <w:t>εισφ</w:t>
      </w:r>
      <w:r w:rsidRPr="002B55A8">
        <w:rPr>
          <w:rFonts w:eastAsia="Times New Roman" w:cs="Times New Roman"/>
          <w:szCs w:val="24"/>
        </w:rPr>
        <w:t xml:space="preserve">ορές που κακώς είχαν </w:t>
      </w:r>
      <w:proofErr w:type="spellStart"/>
      <w:r w:rsidRPr="002B55A8">
        <w:rPr>
          <w:rFonts w:eastAsia="Times New Roman" w:cs="Times New Roman"/>
          <w:szCs w:val="24"/>
        </w:rPr>
        <w:t>παρακρατηθεί</w:t>
      </w:r>
      <w:proofErr w:type="spellEnd"/>
      <w:r>
        <w:rPr>
          <w:rFonts w:eastAsia="Times New Roman" w:cs="Times New Roman"/>
          <w:szCs w:val="24"/>
        </w:rPr>
        <w:t>. Ρ</w:t>
      </w:r>
      <w:r w:rsidRPr="002B55A8">
        <w:rPr>
          <w:rFonts w:eastAsia="Times New Roman" w:cs="Times New Roman"/>
          <w:szCs w:val="24"/>
        </w:rPr>
        <w:t xml:space="preserve">υθμίζεται </w:t>
      </w:r>
      <w:r w:rsidRPr="002B55A8">
        <w:rPr>
          <w:rFonts w:eastAsia="Times New Roman" w:cs="Times New Roman"/>
          <w:szCs w:val="24"/>
        </w:rPr>
        <w:t>μ</w:t>
      </w:r>
      <w:r>
        <w:rPr>
          <w:rFonts w:eastAsia="Times New Roman" w:cs="Times New Roman"/>
          <w:szCs w:val="24"/>
        </w:rPr>
        <w:t>’</w:t>
      </w:r>
      <w:r w:rsidRPr="002B55A8">
        <w:rPr>
          <w:rFonts w:eastAsia="Times New Roman" w:cs="Times New Roman"/>
          <w:szCs w:val="24"/>
        </w:rPr>
        <w:t xml:space="preserve"> </w:t>
      </w:r>
      <w:r w:rsidRPr="002B55A8">
        <w:rPr>
          <w:rFonts w:eastAsia="Times New Roman" w:cs="Times New Roman"/>
          <w:szCs w:val="24"/>
        </w:rPr>
        <w:t>αυτό</w:t>
      </w:r>
      <w:r>
        <w:rPr>
          <w:rFonts w:eastAsia="Times New Roman" w:cs="Times New Roman"/>
          <w:szCs w:val="24"/>
        </w:rPr>
        <w:t>ν</w:t>
      </w:r>
      <w:r w:rsidRPr="002B55A8">
        <w:rPr>
          <w:rFonts w:eastAsia="Times New Roman" w:cs="Times New Roman"/>
          <w:szCs w:val="24"/>
        </w:rPr>
        <w:t xml:space="preserve"> τον τρόπο</w:t>
      </w:r>
      <w:r>
        <w:rPr>
          <w:rFonts w:eastAsia="Times New Roman" w:cs="Times New Roman"/>
          <w:szCs w:val="24"/>
        </w:rPr>
        <w:t xml:space="preserve"> -δ</w:t>
      </w:r>
      <w:r w:rsidRPr="002B55A8">
        <w:rPr>
          <w:rFonts w:eastAsia="Times New Roman" w:cs="Times New Roman"/>
          <w:szCs w:val="24"/>
        </w:rPr>
        <w:t xml:space="preserve">ιότι </w:t>
      </w:r>
      <w:r>
        <w:rPr>
          <w:rFonts w:eastAsia="Times New Roman" w:cs="Times New Roman"/>
          <w:szCs w:val="24"/>
        </w:rPr>
        <w:t>από 1</w:t>
      </w:r>
      <w:r w:rsidRPr="002B55A8">
        <w:rPr>
          <w:rFonts w:eastAsia="Times New Roman" w:cs="Times New Roman"/>
          <w:szCs w:val="24"/>
          <w:vertAlign w:val="superscript"/>
        </w:rPr>
        <w:t>η</w:t>
      </w:r>
      <w:r>
        <w:rPr>
          <w:rFonts w:eastAsia="Times New Roman" w:cs="Times New Roman"/>
          <w:szCs w:val="24"/>
        </w:rPr>
        <w:t xml:space="preserve"> Ιανουαρίου του</w:t>
      </w:r>
      <w:r>
        <w:rPr>
          <w:rFonts w:eastAsia="Times New Roman" w:cs="Times New Roman"/>
          <w:szCs w:val="24"/>
        </w:rPr>
        <w:t xml:space="preserve"> 20</w:t>
      </w:r>
      <w:r w:rsidRPr="002B55A8">
        <w:rPr>
          <w:rFonts w:eastAsia="Times New Roman" w:cs="Times New Roman"/>
          <w:szCs w:val="24"/>
        </w:rPr>
        <w:t>19 θα καταβληθούν</w:t>
      </w:r>
      <w:r>
        <w:rPr>
          <w:rFonts w:eastAsia="Times New Roman" w:cs="Times New Roman"/>
          <w:szCs w:val="24"/>
        </w:rPr>
        <w:t>,</w:t>
      </w:r>
      <w:r w:rsidRPr="002B55A8">
        <w:rPr>
          <w:rFonts w:eastAsia="Times New Roman" w:cs="Times New Roman"/>
          <w:szCs w:val="24"/>
        </w:rPr>
        <w:t xml:space="preserve"> χωρίς περικοπές πλέον</w:t>
      </w:r>
      <w:r>
        <w:rPr>
          <w:rFonts w:eastAsia="Times New Roman" w:cs="Times New Roman"/>
          <w:szCs w:val="24"/>
        </w:rPr>
        <w:t>,</w:t>
      </w:r>
      <w:r w:rsidRPr="002B55A8">
        <w:rPr>
          <w:rFonts w:eastAsia="Times New Roman" w:cs="Times New Roman"/>
          <w:szCs w:val="24"/>
        </w:rPr>
        <w:t xml:space="preserve"> όλες οι συντάξεις που </w:t>
      </w:r>
      <w:r>
        <w:rPr>
          <w:rFonts w:eastAsia="Times New Roman" w:cs="Times New Roman"/>
          <w:szCs w:val="24"/>
        </w:rPr>
        <w:t>είχαν</w:t>
      </w:r>
      <w:r w:rsidRPr="002B55A8">
        <w:rPr>
          <w:rFonts w:eastAsia="Times New Roman" w:cs="Times New Roman"/>
          <w:szCs w:val="24"/>
        </w:rPr>
        <w:t xml:space="preserve"> προσωπικές διαφορές</w:t>
      </w:r>
      <w:r>
        <w:rPr>
          <w:rFonts w:eastAsia="Times New Roman" w:cs="Times New Roman"/>
          <w:szCs w:val="24"/>
        </w:rPr>
        <w:t>-</w:t>
      </w:r>
      <w:r w:rsidRPr="002B55A8">
        <w:rPr>
          <w:rFonts w:eastAsia="Times New Roman" w:cs="Times New Roman"/>
          <w:szCs w:val="24"/>
        </w:rPr>
        <w:t xml:space="preserve"> το θέμα </w:t>
      </w:r>
      <w:r>
        <w:rPr>
          <w:rFonts w:eastAsia="Times New Roman" w:cs="Times New Roman"/>
          <w:szCs w:val="24"/>
        </w:rPr>
        <w:t>του ύψους της παρακράτησης των ε</w:t>
      </w:r>
      <w:r w:rsidRPr="002B55A8">
        <w:rPr>
          <w:rFonts w:eastAsia="Times New Roman" w:cs="Times New Roman"/>
          <w:szCs w:val="24"/>
        </w:rPr>
        <w:t>ισφορών για το</w:t>
      </w:r>
      <w:r>
        <w:rPr>
          <w:rFonts w:eastAsia="Times New Roman" w:cs="Times New Roman"/>
          <w:szCs w:val="24"/>
        </w:rPr>
        <w:t>ν ΑΚΑΓΕ</w:t>
      </w:r>
      <w:r w:rsidRPr="002B55A8">
        <w:rPr>
          <w:rFonts w:eastAsia="Times New Roman" w:cs="Times New Roman"/>
          <w:szCs w:val="24"/>
        </w:rPr>
        <w:t xml:space="preserve"> και τον ΕΟΠΥΥ</w:t>
      </w:r>
      <w:r>
        <w:rPr>
          <w:rFonts w:eastAsia="Times New Roman" w:cs="Times New Roman"/>
          <w:szCs w:val="24"/>
        </w:rPr>
        <w:t>.</w:t>
      </w:r>
    </w:p>
    <w:p w14:paraId="6B949007" w14:textId="77777777" w:rsidR="00244F6B" w:rsidRDefault="006574B6">
      <w:pPr>
        <w:spacing w:after="0"/>
        <w:jc w:val="both"/>
        <w:rPr>
          <w:rFonts w:eastAsia="Times New Roman" w:cs="Times New Roman"/>
          <w:szCs w:val="24"/>
        </w:rPr>
      </w:pPr>
      <w:r>
        <w:rPr>
          <w:rFonts w:eastAsia="Times New Roman" w:cs="Times New Roman"/>
          <w:szCs w:val="24"/>
        </w:rPr>
        <w:lastRenderedPageBreak/>
        <w:t>Γ</w:t>
      </w:r>
      <w:r w:rsidRPr="002B55A8">
        <w:rPr>
          <w:rFonts w:eastAsia="Times New Roman" w:cs="Times New Roman"/>
          <w:szCs w:val="24"/>
        </w:rPr>
        <w:t>ια να εξηγηθώ και να γίνει κατανοητό</w:t>
      </w:r>
      <w:r>
        <w:rPr>
          <w:rFonts w:eastAsia="Times New Roman" w:cs="Times New Roman"/>
          <w:szCs w:val="24"/>
        </w:rPr>
        <w:t xml:space="preserve">: ο ΑΚΑΓΕ και </w:t>
      </w:r>
      <w:r w:rsidRPr="002B55A8">
        <w:rPr>
          <w:rFonts w:eastAsia="Times New Roman" w:cs="Times New Roman"/>
          <w:szCs w:val="24"/>
        </w:rPr>
        <w:t>η εισφορά υγείας για τον ΕΟΠΥΥ</w:t>
      </w:r>
      <w:r>
        <w:rPr>
          <w:rFonts w:eastAsia="Times New Roman" w:cs="Times New Roman"/>
          <w:szCs w:val="24"/>
        </w:rPr>
        <w:t>,</w:t>
      </w:r>
      <w:r w:rsidRPr="002B55A8">
        <w:rPr>
          <w:rFonts w:eastAsia="Times New Roman" w:cs="Times New Roman"/>
          <w:szCs w:val="24"/>
        </w:rPr>
        <w:t xml:space="preserve"> γι</w:t>
      </w:r>
      <w:r>
        <w:rPr>
          <w:rFonts w:eastAsia="Times New Roman" w:cs="Times New Roman"/>
          <w:szCs w:val="24"/>
        </w:rPr>
        <w:t>’</w:t>
      </w:r>
      <w:r w:rsidRPr="002B55A8">
        <w:rPr>
          <w:rFonts w:eastAsia="Times New Roman" w:cs="Times New Roman"/>
          <w:szCs w:val="24"/>
        </w:rPr>
        <w:t xml:space="preserve"> αυτές τις συντάξεις εξακολουθούσαν να υπολογίζονται επί του αρχικώς καταβαλλόμενου </w:t>
      </w:r>
      <w:r>
        <w:rPr>
          <w:rFonts w:eastAsia="Times New Roman" w:cs="Times New Roman"/>
          <w:szCs w:val="24"/>
        </w:rPr>
        <w:t>προ των π</w:t>
      </w:r>
      <w:r w:rsidRPr="002B55A8">
        <w:rPr>
          <w:rFonts w:eastAsia="Times New Roman" w:cs="Times New Roman"/>
          <w:szCs w:val="24"/>
        </w:rPr>
        <w:t xml:space="preserve">ερικοπών </w:t>
      </w:r>
      <w:r>
        <w:rPr>
          <w:rFonts w:eastAsia="Times New Roman" w:cs="Times New Roman"/>
          <w:szCs w:val="24"/>
        </w:rPr>
        <w:t>ποσού. Κ</w:t>
      </w:r>
      <w:r w:rsidRPr="002B55A8">
        <w:rPr>
          <w:rFonts w:eastAsia="Times New Roman" w:cs="Times New Roman"/>
          <w:szCs w:val="24"/>
        </w:rPr>
        <w:t>αι πρέπει</w:t>
      </w:r>
      <w:r>
        <w:rPr>
          <w:rFonts w:eastAsia="Times New Roman" w:cs="Times New Roman"/>
          <w:szCs w:val="24"/>
        </w:rPr>
        <w:t>,</w:t>
      </w:r>
      <w:r w:rsidRPr="002B55A8">
        <w:rPr>
          <w:rFonts w:eastAsia="Times New Roman" w:cs="Times New Roman"/>
          <w:szCs w:val="24"/>
        </w:rPr>
        <w:t xml:space="preserve"> λοιπόν</w:t>
      </w:r>
      <w:r>
        <w:rPr>
          <w:rFonts w:eastAsia="Times New Roman" w:cs="Times New Roman"/>
          <w:szCs w:val="24"/>
        </w:rPr>
        <w:t>,</w:t>
      </w:r>
      <w:r w:rsidRPr="002B55A8">
        <w:rPr>
          <w:rFonts w:eastAsia="Times New Roman" w:cs="Times New Roman"/>
          <w:szCs w:val="24"/>
        </w:rPr>
        <w:t xml:space="preserve"> να ρυθμιστεί νομοθετικά</w:t>
      </w:r>
      <w:r>
        <w:rPr>
          <w:rFonts w:eastAsia="Times New Roman" w:cs="Times New Roman"/>
          <w:szCs w:val="24"/>
        </w:rPr>
        <w:t>,</w:t>
      </w:r>
      <w:r w:rsidRPr="002B55A8">
        <w:rPr>
          <w:rFonts w:eastAsia="Times New Roman" w:cs="Times New Roman"/>
          <w:szCs w:val="24"/>
        </w:rPr>
        <w:t xml:space="preserve"> ώστε να γίνεται σαφές ότι το ποσό</w:t>
      </w:r>
      <w:r>
        <w:rPr>
          <w:rFonts w:eastAsia="Times New Roman" w:cs="Times New Roman"/>
          <w:szCs w:val="24"/>
        </w:rPr>
        <w:t xml:space="preserve"> που</w:t>
      </w:r>
      <w:r w:rsidRPr="002B55A8">
        <w:rPr>
          <w:rFonts w:eastAsia="Times New Roman" w:cs="Times New Roman"/>
          <w:szCs w:val="24"/>
        </w:rPr>
        <w:t xml:space="preserve"> υπολογίζεται ως βάση για τις εισφορές αυτών των κατηγοριών είνα</w:t>
      </w:r>
      <w:r w:rsidRPr="002B55A8">
        <w:rPr>
          <w:rFonts w:eastAsia="Times New Roman" w:cs="Times New Roman"/>
          <w:szCs w:val="24"/>
        </w:rPr>
        <w:t>ι το πραγμ</w:t>
      </w:r>
      <w:r>
        <w:rPr>
          <w:rFonts w:eastAsia="Times New Roman" w:cs="Times New Roman"/>
          <w:szCs w:val="24"/>
        </w:rPr>
        <w:t xml:space="preserve">ατικό ποσό που καταβάλλεται και όχι των προ </w:t>
      </w:r>
      <w:proofErr w:type="spellStart"/>
      <w:r>
        <w:rPr>
          <w:rFonts w:eastAsia="Times New Roman" w:cs="Times New Roman"/>
          <w:szCs w:val="24"/>
        </w:rPr>
        <w:t>μνημονιακών</w:t>
      </w:r>
      <w:proofErr w:type="spellEnd"/>
      <w:r>
        <w:rPr>
          <w:rFonts w:eastAsia="Times New Roman" w:cs="Times New Roman"/>
          <w:szCs w:val="24"/>
        </w:rPr>
        <w:t xml:space="preserve"> περικοπών. Υ</w:t>
      </w:r>
      <w:r w:rsidRPr="002B55A8">
        <w:rPr>
          <w:rFonts w:eastAsia="Times New Roman" w:cs="Times New Roman"/>
          <w:szCs w:val="24"/>
        </w:rPr>
        <w:t xml:space="preserve">πάρχει </w:t>
      </w:r>
      <w:r>
        <w:rPr>
          <w:rFonts w:eastAsia="Times New Roman" w:cs="Times New Roman"/>
          <w:szCs w:val="24"/>
        </w:rPr>
        <w:t>όμως</w:t>
      </w:r>
      <w:r w:rsidRPr="002B55A8">
        <w:rPr>
          <w:rFonts w:eastAsia="Times New Roman" w:cs="Times New Roman"/>
          <w:szCs w:val="24"/>
        </w:rPr>
        <w:t xml:space="preserve"> </w:t>
      </w:r>
      <w:r>
        <w:rPr>
          <w:rFonts w:eastAsia="Times New Roman" w:cs="Times New Roman"/>
          <w:szCs w:val="24"/>
        </w:rPr>
        <w:t>η</w:t>
      </w:r>
      <w:r w:rsidRPr="002B55A8">
        <w:rPr>
          <w:rFonts w:eastAsia="Times New Roman" w:cs="Times New Roman"/>
          <w:szCs w:val="24"/>
        </w:rPr>
        <w:t xml:space="preserve"> περίπτωση</w:t>
      </w:r>
      <w:r>
        <w:rPr>
          <w:rFonts w:eastAsia="Times New Roman" w:cs="Times New Roman"/>
          <w:szCs w:val="24"/>
        </w:rPr>
        <w:t>,</w:t>
      </w:r>
      <w:r w:rsidRPr="002B55A8">
        <w:rPr>
          <w:rFonts w:eastAsia="Times New Roman" w:cs="Times New Roman"/>
          <w:szCs w:val="24"/>
        </w:rPr>
        <w:t xml:space="preserve"> γιατί έχει συμβεί αυτό</w:t>
      </w:r>
      <w:r>
        <w:rPr>
          <w:rFonts w:eastAsia="Times New Roman" w:cs="Times New Roman"/>
          <w:szCs w:val="24"/>
        </w:rPr>
        <w:t>,</w:t>
      </w:r>
      <w:r w:rsidRPr="002B55A8">
        <w:rPr>
          <w:rFonts w:eastAsia="Times New Roman" w:cs="Times New Roman"/>
          <w:szCs w:val="24"/>
        </w:rPr>
        <w:t xml:space="preserve"> κάποιες συντάξεις που καταβάλλονται μετά τον Απρίλιο του 2016</w:t>
      </w:r>
      <w:r>
        <w:rPr>
          <w:rFonts w:eastAsia="Times New Roman" w:cs="Times New Roman"/>
          <w:szCs w:val="24"/>
        </w:rPr>
        <w:t>,</w:t>
      </w:r>
      <w:r w:rsidRPr="002B55A8">
        <w:rPr>
          <w:rFonts w:eastAsia="Times New Roman" w:cs="Times New Roman"/>
          <w:szCs w:val="24"/>
        </w:rPr>
        <w:t xml:space="preserve"> μετά το</w:t>
      </w:r>
      <w:r>
        <w:rPr>
          <w:rFonts w:eastAsia="Times New Roman" w:cs="Times New Roman"/>
          <w:szCs w:val="24"/>
        </w:rPr>
        <w:t>ν</w:t>
      </w:r>
      <w:r w:rsidRPr="002B55A8">
        <w:rPr>
          <w:rFonts w:eastAsia="Times New Roman" w:cs="Times New Roman"/>
          <w:szCs w:val="24"/>
        </w:rPr>
        <w:t xml:space="preserve"> </w:t>
      </w:r>
      <w:r>
        <w:rPr>
          <w:rFonts w:eastAsia="Times New Roman" w:cs="Times New Roman"/>
          <w:szCs w:val="24"/>
        </w:rPr>
        <w:t>ν.4</w:t>
      </w:r>
      <w:r w:rsidRPr="002B55A8">
        <w:rPr>
          <w:rFonts w:eastAsia="Times New Roman" w:cs="Times New Roman"/>
          <w:szCs w:val="24"/>
        </w:rPr>
        <w:t>387</w:t>
      </w:r>
      <w:r>
        <w:rPr>
          <w:rFonts w:eastAsia="Times New Roman" w:cs="Times New Roman"/>
          <w:szCs w:val="24"/>
        </w:rPr>
        <w:t>,</w:t>
      </w:r>
      <w:r w:rsidRPr="002B55A8">
        <w:rPr>
          <w:rFonts w:eastAsia="Times New Roman" w:cs="Times New Roman"/>
          <w:szCs w:val="24"/>
        </w:rPr>
        <w:t xml:space="preserve"> να </w:t>
      </w:r>
      <w:r>
        <w:rPr>
          <w:rFonts w:eastAsia="Times New Roman" w:cs="Times New Roman"/>
          <w:szCs w:val="24"/>
        </w:rPr>
        <w:t>παρουσίασαν</w:t>
      </w:r>
      <w:r w:rsidRPr="002B55A8">
        <w:rPr>
          <w:rFonts w:eastAsia="Times New Roman" w:cs="Times New Roman"/>
          <w:szCs w:val="24"/>
        </w:rPr>
        <w:t xml:space="preserve"> μία διαφορά</w:t>
      </w:r>
      <w:r>
        <w:rPr>
          <w:rFonts w:eastAsia="Times New Roman" w:cs="Times New Roman"/>
          <w:szCs w:val="24"/>
        </w:rPr>
        <w:t>,</w:t>
      </w:r>
      <w:r w:rsidRPr="002B55A8">
        <w:rPr>
          <w:rFonts w:eastAsia="Times New Roman" w:cs="Times New Roman"/>
          <w:szCs w:val="24"/>
        </w:rPr>
        <w:t xml:space="preserve"> διότι</w:t>
      </w:r>
      <w:r>
        <w:rPr>
          <w:rFonts w:eastAsia="Times New Roman" w:cs="Times New Roman"/>
          <w:szCs w:val="24"/>
        </w:rPr>
        <w:t>,</w:t>
      </w:r>
      <w:r w:rsidRPr="002B55A8">
        <w:rPr>
          <w:rFonts w:eastAsia="Times New Roman" w:cs="Times New Roman"/>
          <w:szCs w:val="24"/>
        </w:rPr>
        <w:t xml:space="preserve"> σύμφωνα με το</w:t>
      </w:r>
      <w:r>
        <w:rPr>
          <w:rFonts w:eastAsia="Times New Roman" w:cs="Times New Roman"/>
          <w:szCs w:val="24"/>
        </w:rPr>
        <w:t>ν</w:t>
      </w:r>
      <w:r w:rsidRPr="002B55A8">
        <w:rPr>
          <w:rFonts w:eastAsia="Times New Roman" w:cs="Times New Roman"/>
          <w:szCs w:val="24"/>
        </w:rPr>
        <w:t xml:space="preserve"> </w:t>
      </w:r>
      <w:r>
        <w:rPr>
          <w:rFonts w:eastAsia="Times New Roman" w:cs="Times New Roman"/>
          <w:szCs w:val="24"/>
        </w:rPr>
        <w:t>ν.4387, αν</w:t>
      </w:r>
      <w:r w:rsidRPr="002B55A8">
        <w:rPr>
          <w:rFonts w:eastAsia="Times New Roman" w:cs="Times New Roman"/>
          <w:szCs w:val="24"/>
        </w:rPr>
        <w:t xml:space="preserve"> ξεπερνά το 20%</w:t>
      </w:r>
      <w:r>
        <w:rPr>
          <w:rFonts w:eastAsia="Times New Roman" w:cs="Times New Roman"/>
          <w:szCs w:val="24"/>
        </w:rPr>
        <w:t>,</w:t>
      </w:r>
      <w:r w:rsidRPr="002B55A8">
        <w:rPr>
          <w:rFonts w:eastAsia="Times New Roman" w:cs="Times New Roman"/>
          <w:szCs w:val="24"/>
        </w:rPr>
        <w:t xml:space="preserve"> καταβάλλεται το ήμισυ την </w:t>
      </w:r>
      <w:r>
        <w:rPr>
          <w:rFonts w:eastAsia="Times New Roman" w:cs="Times New Roman"/>
          <w:szCs w:val="24"/>
        </w:rPr>
        <w:t xml:space="preserve">πρώτη χρονιά, το 1/3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xml:space="preserve">. </w:t>
      </w:r>
      <w:r w:rsidRPr="002B55A8">
        <w:rPr>
          <w:rFonts w:eastAsia="Times New Roman" w:cs="Times New Roman"/>
          <w:szCs w:val="24"/>
        </w:rPr>
        <w:t xml:space="preserve">Και εκεί </w:t>
      </w:r>
      <w:proofErr w:type="spellStart"/>
      <w:r>
        <w:rPr>
          <w:rFonts w:eastAsia="Times New Roman" w:cs="Times New Roman"/>
          <w:szCs w:val="24"/>
        </w:rPr>
        <w:t>προέκυπτε</w:t>
      </w:r>
      <w:proofErr w:type="spellEnd"/>
      <w:r>
        <w:rPr>
          <w:rFonts w:eastAsia="Times New Roman" w:cs="Times New Roman"/>
          <w:szCs w:val="24"/>
        </w:rPr>
        <w:t xml:space="preserve"> μια διαφορά.</w:t>
      </w:r>
    </w:p>
    <w:p w14:paraId="6B949008" w14:textId="77777777" w:rsidR="00244F6B" w:rsidRDefault="006574B6">
      <w:pPr>
        <w:spacing w:after="0"/>
        <w:jc w:val="both"/>
        <w:rPr>
          <w:rFonts w:eastAsia="Times New Roman" w:cs="Times New Roman"/>
          <w:szCs w:val="24"/>
        </w:rPr>
      </w:pPr>
      <w:r>
        <w:rPr>
          <w:rFonts w:eastAsia="Times New Roman" w:cs="Times New Roman"/>
          <w:szCs w:val="24"/>
        </w:rPr>
        <w:t>Σ</w:t>
      </w:r>
      <w:r w:rsidRPr="002B55A8">
        <w:rPr>
          <w:rFonts w:eastAsia="Times New Roman" w:cs="Times New Roman"/>
          <w:szCs w:val="24"/>
        </w:rPr>
        <w:t>ε αυτές τις περιπτώσεις</w:t>
      </w:r>
      <w:r>
        <w:rPr>
          <w:rFonts w:eastAsia="Times New Roman" w:cs="Times New Roman"/>
          <w:szCs w:val="24"/>
        </w:rPr>
        <w:t>, γι’ αυτές τις συντάξεις</w:t>
      </w:r>
      <w:r w:rsidRPr="002B55A8">
        <w:rPr>
          <w:rFonts w:eastAsia="Times New Roman" w:cs="Times New Roman"/>
          <w:szCs w:val="24"/>
        </w:rPr>
        <w:t xml:space="preserve"> δεν θα </w:t>
      </w:r>
      <w:proofErr w:type="spellStart"/>
      <w:r>
        <w:rPr>
          <w:rFonts w:eastAsia="Times New Roman" w:cs="Times New Roman"/>
          <w:szCs w:val="24"/>
        </w:rPr>
        <w:t>παρακρατηθεί</w:t>
      </w:r>
      <w:proofErr w:type="spellEnd"/>
      <w:r w:rsidRPr="002B55A8">
        <w:rPr>
          <w:rFonts w:eastAsia="Times New Roman" w:cs="Times New Roman"/>
          <w:szCs w:val="24"/>
        </w:rPr>
        <w:t xml:space="preserve"> εισφορά και το ποσό που προκύπτει ως </w:t>
      </w:r>
      <w:r>
        <w:rPr>
          <w:rFonts w:eastAsia="Times New Roman" w:cs="Times New Roman"/>
          <w:szCs w:val="24"/>
        </w:rPr>
        <w:t>οφειλή τω</w:t>
      </w:r>
      <w:r w:rsidRPr="002B55A8">
        <w:rPr>
          <w:rFonts w:eastAsia="Times New Roman" w:cs="Times New Roman"/>
          <w:szCs w:val="24"/>
        </w:rPr>
        <w:t>ν ασφαλισμέν</w:t>
      </w:r>
      <w:r>
        <w:rPr>
          <w:rFonts w:eastAsia="Times New Roman" w:cs="Times New Roman"/>
          <w:szCs w:val="24"/>
        </w:rPr>
        <w:t>ων</w:t>
      </w:r>
      <w:r w:rsidRPr="002B55A8">
        <w:rPr>
          <w:rFonts w:eastAsia="Times New Roman" w:cs="Times New Roman"/>
          <w:szCs w:val="24"/>
        </w:rPr>
        <w:t xml:space="preserve"> για </w:t>
      </w:r>
      <w:r>
        <w:rPr>
          <w:rFonts w:eastAsia="Times New Roman" w:cs="Times New Roman"/>
          <w:szCs w:val="24"/>
        </w:rPr>
        <w:t xml:space="preserve">ΑΚΑΓΕ </w:t>
      </w:r>
      <w:r>
        <w:rPr>
          <w:rFonts w:eastAsia="Times New Roman" w:cs="Times New Roman"/>
          <w:szCs w:val="24"/>
        </w:rPr>
        <w:t xml:space="preserve">και </w:t>
      </w:r>
      <w:r w:rsidRPr="002B55A8">
        <w:rPr>
          <w:rFonts w:eastAsia="Times New Roman" w:cs="Times New Roman"/>
          <w:szCs w:val="24"/>
        </w:rPr>
        <w:t xml:space="preserve">ΕΟΠΥΥ θα καταβάλλεται από τον </w:t>
      </w:r>
      <w:r>
        <w:rPr>
          <w:rFonts w:eastAsia="Times New Roman" w:cs="Times New Roman"/>
          <w:szCs w:val="24"/>
        </w:rPr>
        <w:t>κ</w:t>
      </w:r>
      <w:r w:rsidRPr="002B55A8">
        <w:rPr>
          <w:rFonts w:eastAsia="Times New Roman" w:cs="Times New Roman"/>
          <w:szCs w:val="24"/>
        </w:rPr>
        <w:t xml:space="preserve">ρατικό </w:t>
      </w:r>
      <w:r>
        <w:rPr>
          <w:rFonts w:eastAsia="Times New Roman" w:cs="Times New Roman"/>
          <w:szCs w:val="24"/>
        </w:rPr>
        <w:t>προϋπολογισμό</w:t>
      </w:r>
      <w:r>
        <w:rPr>
          <w:rFonts w:eastAsia="Times New Roman" w:cs="Times New Roman"/>
          <w:szCs w:val="24"/>
        </w:rPr>
        <w:t>. Α</w:t>
      </w:r>
      <w:r w:rsidRPr="002B55A8">
        <w:rPr>
          <w:rFonts w:eastAsia="Times New Roman" w:cs="Times New Roman"/>
          <w:szCs w:val="24"/>
        </w:rPr>
        <w:t xml:space="preserve">υτό λέει </w:t>
      </w:r>
      <w:r>
        <w:rPr>
          <w:rFonts w:eastAsia="Times New Roman" w:cs="Times New Roman"/>
          <w:szCs w:val="24"/>
        </w:rPr>
        <w:t>η διάταξη.</w:t>
      </w:r>
    </w:p>
    <w:p w14:paraId="6B949009" w14:textId="77777777" w:rsidR="00244F6B" w:rsidRDefault="006574B6">
      <w:pPr>
        <w:spacing w:after="0"/>
        <w:jc w:val="both"/>
        <w:rPr>
          <w:rFonts w:eastAsia="Times New Roman" w:cs="Times New Roman"/>
          <w:szCs w:val="24"/>
        </w:rPr>
      </w:pPr>
      <w:r w:rsidRPr="002B55A8">
        <w:rPr>
          <w:rFonts w:eastAsia="Times New Roman" w:cs="Times New Roman"/>
          <w:b/>
          <w:szCs w:val="24"/>
        </w:rPr>
        <w:t>ΧΡΗΣΤΟΣ ΜΠΟΥΚΩΡΟΣ:</w:t>
      </w:r>
      <w:r>
        <w:rPr>
          <w:rFonts w:eastAsia="Times New Roman" w:cs="Times New Roman"/>
          <w:szCs w:val="24"/>
        </w:rPr>
        <w:t xml:space="preserve"> Ποια διάταξη είναι αυτή, κύριε Υπουργέ;</w:t>
      </w:r>
    </w:p>
    <w:p w14:paraId="6B94900A" w14:textId="77777777" w:rsidR="00244F6B" w:rsidRDefault="006574B6">
      <w:pPr>
        <w:spacing w:after="0"/>
        <w:jc w:val="both"/>
        <w:rPr>
          <w:rFonts w:eastAsia="Times New Roman" w:cs="Times New Roman"/>
          <w:szCs w:val="24"/>
        </w:rPr>
      </w:pPr>
      <w:r w:rsidRPr="002B55A8">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w:t>
      </w:r>
      <w:r w:rsidRPr="002B55A8">
        <w:rPr>
          <w:rFonts w:eastAsia="Times New Roman" w:cs="Times New Roman"/>
          <w:szCs w:val="24"/>
        </w:rPr>
        <w:t xml:space="preserve">ίναι </w:t>
      </w:r>
      <w:r>
        <w:rPr>
          <w:rFonts w:eastAsia="Times New Roman" w:cs="Times New Roman"/>
          <w:szCs w:val="24"/>
        </w:rPr>
        <w:t xml:space="preserve">η διάταξη στην τροπολογία με </w:t>
      </w:r>
      <w:r w:rsidRPr="002B55A8">
        <w:rPr>
          <w:rFonts w:eastAsia="Times New Roman" w:cs="Times New Roman"/>
          <w:szCs w:val="24"/>
        </w:rPr>
        <w:t>γενικό αριθμό 1870 και ειδικό 212</w:t>
      </w:r>
      <w:r>
        <w:rPr>
          <w:rFonts w:eastAsia="Times New Roman" w:cs="Times New Roman"/>
          <w:szCs w:val="24"/>
        </w:rPr>
        <w:t>.</w:t>
      </w:r>
    </w:p>
    <w:p w14:paraId="6B94900B" w14:textId="77777777" w:rsidR="00244F6B" w:rsidRDefault="006574B6">
      <w:pPr>
        <w:spacing w:after="0"/>
        <w:jc w:val="both"/>
        <w:rPr>
          <w:rFonts w:eastAsia="Times New Roman" w:cs="Times New Roman"/>
          <w:szCs w:val="24"/>
        </w:rPr>
      </w:pPr>
      <w:r>
        <w:rPr>
          <w:rFonts w:eastAsia="Times New Roman" w:cs="Times New Roman"/>
          <w:szCs w:val="24"/>
        </w:rPr>
        <w:t>Ευχαριστώ.</w:t>
      </w:r>
    </w:p>
    <w:p w14:paraId="6B94900C" w14:textId="77777777" w:rsidR="00244F6B" w:rsidRDefault="006574B6">
      <w:pPr>
        <w:spacing w:after="0"/>
        <w:jc w:val="both"/>
        <w:rPr>
          <w:rFonts w:eastAsia="Times New Roman" w:cs="Times New Roman"/>
          <w:szCs w:val="24"/>
        </w:rPr>
      </w:pPr>
      <w:r w:rsidRPr="00D44295">
        <w:rPr>
          <w:rFonts w:eastAsia="Times New Roman" w:cs="Times New Roman"/>
          <w:b/>
          <w:szCs w:val="24"/>
        </w:rPr>
        <w:t xml:space="preserve">ΠΡΟΕΔΡΕΥΩΝ (Γεώργιος </w:t>
      </w:r>
      <w:proofErr w:type="spellStart"/>
      <w:r w:rsidRPr="00D44295">
        <w:rPr>
          <w:rFonts w:eastAsia="Times New Roman" w:cs="Times New Roman"/>
          <w:b/>
          <w:szCs w:val="24"/>
        </w:rPr>
        <w:t>Λαμπρούλης</w:t>
      </w:r>
      <w:proofErr w:type="spellEnd"/>
      <w:r w:rsidRPr="00D44295">
        <w:rPr>
          <w:rFonts w:eastAsia="Times New Roman" w:cs="Times New Roman"/>
          <w:b/>
          <w:szCs w:val="24"/>
        </w:rPr>
        <w:t>):</w:t>
      </w:r>
      <w:r>
        <w:rPr>
          <w:rFonts w:eastAsia="Times New Roman" w:cs="Times New Roman"/>
          <w:szCs w:val="24"/>
        </w:rPr>
        <w:t xml:space="preserve"> Κύριε Κουτσούκο, θέλετε να θέσετε κάποιες ερωτήσεις. Ορίστε, έχετε τον λόγο.</w:t>
      </w:r>
    </w:p>
    <w:p w14:paraId="6B94900D" w14:textId="77777777" w:rsidR="00244F6B" w:rsidRDefault="006574B6">
      <w:pPr>
        <w:spacing w:after="0"/>
        <w:jc w:val="both"/>
        <w:rPr>
          <w:rFonts w:eastAsia="Times New Roman" w:cs="Times New Roman"/>
          <w:szCs w:val="24"/>
        </w:rPr>
      </w:pPr>
      <w:r w:rsidRPr="00020508">
        <w:rPr>
          <w:rFonts w:eastAsia="Times New Roman" w:cs="Times New Roman"/>
          <w:b/>
          <w:szCs w:val="24"/>
        </w:rPr>
        <w:t>ΓΙΑΝΝΗΣ ΚΟΥΤΣΟΥΚΟΣ:</w:t>
      </w:r>
      <w:r>
        <w:rPr>
          <w:rFonts w:eastAsia="Times New Roman" w:cs="Times New Roman"/>
          <w:szCs w:val="24"/>
        </w:rPr>
        <w:t xml:space="preserve"> Κύριε Πρόεδρε, αν</w:t>
      </w:r>
      <w:r w:rsidRPr="002B55A8">
        <w:rPr>
          <w:rFonts w:eastAsia="Times New Roman" w:cs="Times New Roman"/>
          <w:szCs w:val="24"/>
        </w:rPr>
        <w:t xml:space="preserve"> μου απαντήσει ο </w:t>
      </w:r>
      <w:r>
        <w:rPr>
          <w:rFonts w:eastAsia="Times New Roman" w:cs="Times New Roman"/>
          <w:szCs w:val="24"/>
        </w:rPr>
        <w:t>Υ</w:t>
      </w:r>
      <w:r w:rsidRPr="002B55A8">
        <w:rPr>
          <w:rFonts w:eastAsia="Times New Roman" w:cs="Times New Roman"/>
          <w:szCs w:val="24"/>
        </w:rPr>
        <w:t>πουργός</w:t>
      </w:r>
      <w:r>
        <w:rPr>
          <w:rFonts w:eastAsia="Times New Roman" w:cs="Times New Roman"/>
          <w:szCs w:val="24"/>
        </w:rPr>
        <w:t>,</w:t>
      </w:r>
      <w:r w:rsidRPr="002B55A8">
        <w:rPr>
          <w:rFonts w:eastAsia="Times New Roman" w:cs="Times New Roman"/>
          <w:szCs w:val="24"/>
        </w:rPr>
        <w:t xml:space="preserve"> ενδεχο</w:t>
      </w:r>
      <w:r w:rsidRPr="002B55A8">
        <w:rPr>
          <w:rFonts w:eastAsia="Times New Roman" w:cs="Times New Roman"/>
          <w:szCs w:val="24"/>
        </w:rPr>
        <w:t>μέν</w:t>
      </w:r>
      <w:r>
        <w:rPr>
          <w:rFonts w:eastAsia="Times New Roman" w:cs="Times New Roman"/>
          <w:szCs w:val="24"/>
        </w:rPr>
        <w:t>ως</w:t>
      </w:r>
      <w:r w:rsidRPr="002B55A8">
        <w:rPr>
          <w:rFonts w:eastAsia="Times New Roman" w:cs="Times New Roman"/>
          <w:szCs w:val="24"/>
        </w:rPr>
        <w:t xml:space="preserve"> δεν θα χρειαστεί να κάνω και χρήση της τοποθέτησης που συμφωνήσαμε το πρωί με το </w:t>
      </w:r>
      <w:r>
        <w:rPr>
          <w:rFonts w:eastAsia="Times New Roman" w:cs="Times New Roman"/>
          <w:szCs w:val="24"/>
        </w:rPr>
        <w:t>Π</w:t>
      </w:r>
      <w:r w:rsidRPr="002B55A8">
        <w:rPr>
          <w:rFonts w:eastAsia="Times New Roman" w:cs="Times New Roman"/>
          <w:szCs w:val="24"/>
        </w:rPr>
        <w:t>ροεδρείο επί των τροπολογιών</w:t>
      </w:r>
      <w:r>
        <w:rPr>
          <w:rFonts w:eastAsia="Times New Roman" w:cs="Times New Roman"/>
          <w:szCs w:val="24"/>
        </w:rPr>
        <w:t>,</w:t>
      </w:r>
      <w:r w:rsidRPr="002B55A8">
        <w:rPr>
          <w:rFonts w:eastAsia="Times New Roman" w:cs="Times New Roman"/>
          <w:szCs w:val="24"/>
        </w:rPr>
        <w:t xml:space="preserve"> μ</w:t>
      </w:r>
      <w:r>
        <w:rPr>
          <w:rFonts w:eastAsia="Times New Roman" w:cs="Times New Roman"/>
          <w:szCs w:val="24"/>
        </w:rPr>
        <w:t>ιας</w:t>
      </w:r>
      <w:r w:rsidRPr="002B55A8">
        <w:rPr>
          <w:rFonts w:eastAsia="Times New Roman" w:cs="Times New Roman"/>
          <w:szCs w:val="24"/>
        </w:rPr>
        <w:t xml:space="preserve"> και είναι γνωστό </w:t>
      </w:r>
      <w:r>
        <w:rPr>
          <w:rFonts w:eastAsia="Times New Roman" w:cs="Times New Roman"/>
          <w:szCs w:val="24"/>
        </w:rPr>
        <w:t>ότι οι</w:t>
      </w:r>
      <w:r w:rsidRPr="002B55A8">
        <w:rPr>
          <w:rFonts w:eastAsia="Times New Roman" w:cs="Times New Roman"/>
          <w:szCs w:val="24"/>
        </w:rPr>
        <w:t xml:space="preserve"> τροπολογί</w:t>
      </w:r>
      <w:r>
        <w:rPr>
          <w:rFonts w:eastAsia="Times New Roman" w:cs="Times New Roman"/>
          <w:szCs w:val="24"/>
        </w:rPr>
        <w:t>ε</w:t>
      </w:r>
      <w:r w:rsidRPr="002B55A8">
        <w:rPr>
          <w:rFonts w:eastAsia="Times New Roman" w:cs="Times New Roman"/>
          <w:szCs w:val="24"/>
        </w:rPr>
        <w:t>ς έχουν έρθει μετά την κατάθεση του νομοσχεδίου και τη συζήτησ</w:t>
      </w:r>
      <w:r>
        <w:rPr>
          <w:rFonts w:eastAsia="Times New Roman" w:cs="Times New Roman"/>
          <w:szCs w:val="24"/>
        </w:rPr>
        <w:t>ή</w:t>
      </w:r>
      <w:r w:rsidRPr="002B55A8">
        <w:rPr>
          <w:rFonts w:eastAsia="Times New Roman" w:cs="Times New Roman"/>
          <w:szCs w:val="24"/>
        </w:rPr>
        <w:t xml:space="preserve"> του ως κατεπείγον</w:t>
      </w:r>
      <w:r>
        <w:rPr>
          <w:rFonts w:eastAsia="Times New Roman" w:cs="Times New Roman"/>
          <w:szCs w:val="24"/>
        </w:rPr>
        <w:t>.</w:t>
      </w:r>
    </w:p>
    <w:p w14:paraId="6B94900E" w14:textId="77777777" w:rsidR="00244F6B" w:rsidRDefault="006574B6">
      <w:pPr>
        <w:spacing w:after="0"/>
        <w:jc w:val="both"/>
        <w:rPr>
          <w:rFonts w:eastAsia="Times New Roman" w:cs="Times New Roman"/>
          <w:szCs w:val="24"/>
        </w:rPr>
      </w:pPr>
      <w:r>
        <w:rPr>
          <w:rFonts w:eastAsia="Times New Roman" w:cs="Times New Roman"/>
          <w:szCs w:val="24"/>
        </w:rPr>
        <w:t>Κ</w:t>
      </w:r>
      <w:r w:rsidRPr="002B55A8">
        <w:rPr>
          <w:rFonts w:eastAsia="Times New Roman" w:cs="Times New Roman"/>
          <w:szCs w:val="24"/>
        </w:rPr>
        <w:t>ύριε Υπουργέ</w:t>
      </w:r>
      <w:r>
        <w:rPr>
          <w:rFonts w:eastAsia="Times New Roman" w:cs="Times New Roman"/>
          <w:szCs w:val="24"/>
        </w:rPr>
        <w:t>, θ</w:t>
      </w:r>
      <w:r>
        <w:rPr>
          <w:rFonts w:eastAsia="Times New Roman" w:cs="Times New Roman"/>
          <w:szCs w:val="24"/>
        </w:rPr>
        <w:t>α ήθελα να σας θέσω</w:t>
      </w:r>
      <w:r w:rsidRPr="002B55A8">
        <w:rPr>
          <w:rFonts w:eastAsia="Times New Roman" w:cs="Times New Roman"/>
          <w:szCs w:val="24"/>
        </w:rPr>
        <w:t xml:space="preserve"> τ</w:t>
      </w:r>
      <w:r>
        <w:rPr>
          <w:rFonts w:eastAsia="Times New Roman" w:cs="Times New Roman"/>
          <w:szCs w:val="24"/>
        </w:rPr>
        <w:t>ρία ερωτήματα.</w:t>
      </w:r>
    </w:p>
    <w:p w14:paraId="6B94900F" w14:textId="77777777" w:rsidR="00244F6B" w:rsidRDefault="006574B6">
      <w:pPr>
        <w:spacing w:after="0"/>
        <w:jc w:val="both"/>
        <w:rPr>
          <w:rFonts w:eastAsia="Times New Roman" w:cs="Times New Roman"/>
          <w:szCs w:val="24"/>
        </w:rPr>
      </w:pPr>
      <w:r>
        <w:rPr>
          <w:rFonts w:eastAsia="Times New Roman" w:cs="Times New Roman"/>
          <w:szCs w:val="24"/>
        </w:rPr>
        <w:t>Τ</w:t>
      </w:r>
      <w:r w:rsidRPr="002B55A8">
        <w:rPr>
          <w:rFonts w:eastAsia="Times New Roman" w:cs="Times New Roman"/>
          <w:szCs w:val="24"/>
        </w:rPr>
        <w:t>ο πρώτο ερώτημα</w:t>
      </w:r>
      <w:r>
        <w:rPr>
          <w:rFonts w:eastAsia="Times New Roman" w:cs="Times New Roman"/>
          <w:szCs w:val="24"/>
        </w:rPr>
        <w:t xml:space="preserve"> συνδέεται με το γεγονός ότι, </w:t>
      </w:r>
      <w:r w:rsidRPr="002B55A8">
        <w:rPr>
          <w:rFonts w:eastAsia="Times New Roman" w:cs="Times New Roman"/>
          <w:szCs w:val="24"/>
        </w:rPr>
        <w:t xml:space="preserve">όπως προκύπτει από </w:t>
      </w:r>
      <w:r>
        <w:rPr>
          <w:rFonts w:eastAsia="Times New Roman" w:cs="Times New Roman"/>
          <w:szCs w:val="24"/>
        </w:rPr>
        <w:t>τ</w:t>
      </w:r>
      <w:r w:rsidRPr="002B55A8">
        <w:rPr>
          <w:rFonts w:eastAsia="Times New Roman" w:cs="Times New Roman"/>
          <w:szCs w:val="24"/>
        </w:rPr>
        <w:t>η διατύπωση της τροπολογίας</w:t>
      </w:r>
      <w:r>
        <w:rPr>
          <w:rFonts w:eastAsia="Times New Roman" w:cs="Times New Roman"/>
          <w:szCs w:val="24"/>
        </w:rPr>
        <w:t>,</w:t>
      </w:r>
      <w:r w:rsidRPr="002B55A8">
        <w:rPr>
          <w:rFonts w:eastAsia="Times New Roman" w:cs="Times New Roman"/>
          <w:szCs w:val="24"/>
        </w:rPr>
        <w:t xml:space="preserve"> οι νέες συντάξεις μετά τον </w:t>
      </w:r>
      <w:proofErr w:type="spellStart"/>
      <w:r w:rsidRPr="002B55A8">
        <w:rPr>
          <w:rFonts w:eastAsia="Times New Roman" w:cs="Times New Roman"/>
          <w:szCs w:val="24"/>
        </w:rPr>
        <w:t>επανυπολογισμό</w:t>
      </w:r>
      <w:proofErr w:type="spellEnd"/>
      <w:r w:rsidRPr="002B55A8">
        <w:rPr>
          <w:rFonts w:eastAsia="Times New Roman" w:cs="Times New Roman"/>
          <w:szCs w:val="24"/>
        </w:rPr>
        <w:t xml:space="preserve"> είναι μειωμένες</w:t>
      </w:r>
      <w:r>
        <w:rPr>
          <w:rFonts w:eastAsia="Times New Roman" w:cs="Times New Roman"/>
          <w:szCs w:val="24"/>
        </w:rPr>
        <w:t>. Ο</w:t>
      </w:r>
      <w:r w:rsidRPr="002B55A8">
        <w:rPr>
          <w:rFonts w:eastAsia="Times New Roman" w:cs="Times New Roman"/>
          <w:szCs w:val="24"/>
        </w:rPr>
        <w:t>ι παλιές συντά</w:t>
      </w:r>
      <w:r w:rsidRPr="002B55A8">
        <w:rPr>
          <w:rFonts w:eastAsia="Times New Roman" w:cs="Times New Roman"/>
          <w:szCs w:val="24"/>
        </w:rPr>
        <w:lastRenderedPageBreak/>
        <w:t>ξεις</w:t>
      </w:r>
      <w:r>
        <w:rPr>
          <w:rFonts w:eastAsia="Times New Roman" w:cs="Times New Roman"/>
          <w:szCs w:val="24"/>
        </w:rPr>
        <w:t>,</w:t>
      </w:r>
      <w:r w:rsidRPr="002B55A8">
        <w:rPr>
          <w:rFonts w:eastAsia="Times New Roman" w:cs="Times New Roman"/>
          <w:szCs w:val="24"/>
        </w:rPr>
        <w:t xml:space="preserve"> μετά τον </w:t>
      </w:r>
      <w:proofErr w:type="spellStart"/>
      <w:r w:rsidRPr="002B55A8">
        <w:rPr>
          <w:rFonts w:eastAsia="Times New Roman" w:cs="Times New Roman"/>
          <w:szCs w:val="24"/>
        </w:rPr>
        <w:t>επανυπολογισμό</w:t>
      </w:r>
      <w:proofErr w:type="spellEnd"/>
      <w:r w:rsidRPr="002B55A8">
        <w:rPr>
          <w:rFonts w:eastAsia="Times New Roman" w:cs="Times New Roman"/>
          <w:szCs w:val="24"/>
        </w:rPr>
        <w:t xml:space="preserve"> είναι μειωμένες</w:t>
      </w:r>
      <w:r>
        <w:rPr>
          <w:rFonts w:eastAsia="Times New Roman" w:cs="Times New Roman"/>
          <w:szCs w:val="24"/>
        </w:rPr>
        <w:t>. Δ</w:t>
      </w:r>
      <w:r w:rsidRPr="002B55A8">
        <w:rPr>
          <w:rFonts w:eastAsia="Times New Roman" w:cs="Times New Roman"/>
          <w:szCs w:val="24"/>
        </w:rPr>
        <w:t>ιότι</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α</w:t>
      </w:r>
      <w:r w:rsidRPr="002B55A8">
        <w:rPr>
          <w:rFonts w:eastAsia="Times New Roman" w:cs="Times New Roman"/>
          <w:szCs w:val="24"/>
        </w:rPr>
        <w:t xml:space="preserve">ν δεν ήταν μειωμένες δεν θα </w:t>
      </w:r>
      <w:proofErr w:type="spellStart"/>
      <w:r w:rsidRPr="002B55A8">
        <w:rPr>
          <w:rFonts w:eastAsia="Times New Roman" w:cs="Times New Roman"/>
          <w:szCs w:val="24"/>
        </w:rPr>
        <w:t>προέκυπτε</w:t>
      </w:r>
      <w:proofErr w:type="spellEnd"/>
      <w:r w:rsidRPr="002B55A8">
        <w:rPr>
          <w:rFonts w:eastAsia="Times New Roman" w:cs="Times New Roman"/>
          <w:szCs w:val="24"/>
        </w:rPr>
        <w:t xml:space="preserve"> </w:t>
      </w:r>
      <w:r>
        <w:rPr>
          <w:rFonts w:eastAsia="Times New Roman" w:cs="Times New Roman"/>
          <w:szCs w:val="24"/>
        </w:rPr>
        <w:t>μικρότερη εισ</w:t>
      </w:r>
      <w:r w:rsidRPr="002B55A8">
        <w:rPr>
          <w:rFonts w:eastAsia="Times New Roman" w:cs="Times New Roman"/>
          <w:szCs w:val="24"/>
        </w:rPr>
        <w:t xml:space="preserve">φορά υπέρ </w:t>
      </w:r>
      <w:r>
        <w:rPr>
          <w:rFonts w:eastAsia="Times New Roman" w:cs="Times New Roman"/>
          <w:szCs w:val="24"/>
        </w:rPr>
        <w:t>ΑΚΑΓΕ, που λέει η παράγραφος 2 ότι θα την αποδώσει ο ΕΦΚΑ.</w:t>
      </w:r>
    </w:p>
    <w:p w14:paraId="6B949010" w14:textId="77777777" w:rsidR="00244F6B" w:rsidRDefault="006574B6">
      <w:pPr>
        <w:spacing w:after="0"/>
        <w:jc w:val="both"/>
        <w:rPr>
          <w:rFonts w:eastAsia="Times New Roman" w:cs="Times New Roman"/>
          <w:szCs w:val="24"/>
        </w:rPr>
      </w:pPr>
      <w:r w:rsidRPr="002B55A8">
        <w:rPr>
          <w:rFonts w:eastAsia="Times New Roman" w:cs="Times New Roman"/>
          <w:szCs w:val="24"/>
        </w:rPr>
        <w:t>Άρα το πρώτο ερώτημα είναι</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 xml:space="preserve">πόσα χρήματα είναι </w:t>
      </w:r>
      <w:r w:rsidRPr="002B55A8">
        <w:rPr>
          <w:rFonts w:eastAsia="Times New Roman" w:cs="Times New Roman"/>
          <w:szCs w:val="24"/>
        </w:rPr>
        <w:t xml:space="preserve">η απώλεια εσόδων του </w:t>
      </w:r>
      <w:r>
        <w:rPr>
          <w:rFonts w:eastAsia="Times New Roman" w:cs="Times New Roman"/>
          <w:szCs w:val="24"/>
        </w:rPr>
        <w:t>ΑΚΑΓΕ; Εγώ δεν</w:t>
      </w:r>
      <w:r w:rsidRPr="002B55A8">
        <w:rPr>
          <w:rFonts w:eastAsia="Times New Roman" w:cs="Times New Roman"/>
          <w:szCs w:val="24"/>
        </w:rPr>
        <w:t xml:space="preserve"> μπορώ να κάνω υπολογισμό</w:t>
      </w:r>
      <w:r>
        <w:rPr>
          <w:rFonts w:eastAsia="Times New Roman" w:cs="Times New Roman"/>
          <w:szCs w:val="24"/>
        </w:rPr>
        <w:t>. Ό</w:t>
      </w:r>
      <w:r w:rsidRPr="002B55A8">
        <w:rPr>
          <w:rFonts w:eastAsia="Times New Roman" w:cs="Times New Roman"/>
          <w:szCs w:val="24"/>
        </w:rPr>
        <w:t xml:space="preserve">μως το μυαλό μου πάει στην έκθεση του </w:t>
      </w:r>
      <w:r>
        <w:rPr>
          <w:rFonts w:eastAsia="Times New Roman" w:cs="Times New Roman"/>
          <w:szCs w:val="24"/>
        </w:rPr>
        <w:t>Γ</w:t>
      </w:r>
      <w:r w:rsidRPr="002B55A8">
        <w:rPr>
          <w:rFonts w:eastAsia="Times New Roman" w:cs="Times New Roman"/>
          <w:szCs w:val="24"/>
        </w:rPr>
        <w:t xml:space="preserve">ενικού </w:t>
      </w:r>
      <w:r>
        <w:rPr>
          <w:rFonts w:eastAsia="Times New Roman" w:cs="Times New Roman"/>
          <w:szCs w:val="24"/>
        </w:rPr>
        <w:t>Λ</w:t>
      </w:r>
      <w:r w:rsidRPr="002B55A8">
        <w:rPr>
          <w:rFonts w:eastAsia="Times New Roman" w:cs="Times New Roman"/>
          <w:szCs w:val="24"/>
        </w:rPr>
        <w:t xml:space="preserve">ογιστηρίου </w:t>
      </w:r>
      <w:r>
        <w:rPr>
          <w:rFonts w:eastAsia="Times New Roman" w:cs="Times New Roman"/>
          <w:szCs w:val="24"/>
        </w:rPr>
        <w:t xml:space="preserve">του Κράτους </w:t>
      </w:r>
      <w:r w:rsidRPr="002B55A8">
        <w:rPr>
          <w:rFonts w:eastAsia="Times New Roman" w:cs="Times New Roman"/>
          <w:szCs w:val="24"/>
        </w:rPr>
        <w:t xml:space="preserve">που έλεγε ότι η προσωπική διαφορά που δεν </w:t>
      </w:r>
      <w:proofErr w:type="spellStart"/>
      <w:r w:rsidRPr="002B55A8">
        <w:rPr>
          <w:rFonts w:eastAsia="Times New Roman" w:cs="Times New Roman"/>
          <w:szCs w:val="24"/>
        </w:rPr>
        <w:t>περικόπηκε</w:t>
      </w:r>
      <w:proofErr w:type="spellEnd"/>
      <w:r w:rsidRPr="002B55A8">
        <w:rPr>
          <w:rFonts w:eastAsia="Times New Roman" w:cs="Times New Roman"/>
          <w:szCs w:val="24"/>
        </w:rPr>
        <w:t xml:space="preserve"> τελικά ήταν 2</w:t>
      </w:r>
      <w:r>
        <w:rPr>
          <w:rFonts w:eastAsia="Times New Roman" w:cs="Times New Roman"/>
          <w:szCs w:val="24"/>
        </w:rPr>
        <w:t>.</w:t>
      </w:r>
      <w:r w:rsidRPr="002B55A8">
        <w:rPr>
          <w:rFonts w:eastAsia="Times New Roman" w:cs="Times New Roman"/>
          <w:szCs w:val="24"/>
        </w:rPr>
        <w:t>7</w:t>
      </w:r>
      <w:r>
        <w:rPr>
          <w:rFonts w:eastAsia="Times New Roman" w:cs="Times New Roman"/>
          <w:szCs w:val="24"/>
        </w:rPr>
        <w:t>00.000.000</w:t>
      </w:r>
      <w:r>
        <w:rPr>
          <w:rFonts w:eastAsia="Times New Roman" w:cs="Times New Roman"/>
          <w:szCs w:val="24"/>
        </w:rPr>
        <w:t>. Π</w:t>
      </w:r>
      <w:r w:rsidRPr="002B55A8">
        <w:rPr>
          <w:rFonts w:eastAsia="Times New Roman" w:cs="Times New Roman"/>
          <w:szCs w:val="24"/>
        </w:rPr>
        <w:t xml:space="preserve">άνω εκεί θα υπολογίσουμε την απώλεια των εσόδων του </w:t>
      </w:r>
      <w:r>
        <w:rPr>
          <w:rFonts w:eastAsia="Times New Roman" w:cs="Times New Roman"/>
          <w:szCs w:val="24"/>
        </w:rPr>
        <w:t>ΑΚΑΓΕ; Να μας πείτε,</w:t>
      </w:r>
      <w:r w:rsidRPr="002B55A8">
        <w:rPr>
          <w:rFonts w:eastAsia="Times New Roman" w:cs="Times New Roman"/>
          <w:szCs w:val="24"/>
        </w:rPr>
        <w:t xml:space="preserve"> 100</w:t>
      </w:r>
      <w:r>
        <w:rPr>
          <w:rFonts w:eastAsia="Times New Roman" w:cs="Times New Roman"/>
          <w:szCs w:val="24"/>
        </w:rPr>
        <w:t>.000.000</w:t>
      </w:r>
      <w:r>
        <w:rPr>
          <w:rFonts w:eastAsia="Times New Roman" w:cs="Times New Roman"/>
          <w:szCs w:val="24"/>
        </w:rPr>
        <w:t>,</w:t>
      </w:r>
      <w:r w:rsidRPr="002B55A8">
        <w:rPr>
          <w:rFonts w:eastAsia="Times New Roman" w:cs="Times New Roman"/>
          <w:szCs w:val="24"/>
        </w:rPr>
        <w:t xml:space="preserve"> 200</w:t>
      </w:r>
      <w:r>
        <w:rPr>
          <w:rFonts w:eastAsia="Times New Roman" w:cs="Times New Roman"/>
          <w:szCs w:val="24"/>
        </w:rPr>
        <w:t>.000.000</w:t>
      </w:r>
      <w:r>
        <w:rPr>
          <w:rFonts w:eastAsia="Times New Roman" w:cs="Times New Roman"/>
          <w:szCs w:val="24"/>
        </w:rPr>
        <w:t xml:space="preserve">, </w:t>
      </w:r>
      <w:r w:rsidRPr="002B55A8">
        <w:rPr>
          <w:rFonts w:eastAsia="Times New Roman" w:cs="Times New Roman"/>
          <w:szCs w:val="24"/>
        </w:rPr>
        <w:t>500</w:t>
      </w:r>
      <w:r>
        <w:rPr>
          <w:rFonts w:eastAsia="Times New Roman" w:cs="Times New Roman"/>
          <w:szCs w:val="24"/>
        </w:rPr>
        <w:t>.00</w:t>
      </w:r>
      <w:r>
        <w:rPr>
          <w:rFonts w:eastAsia="Times New Roman" w:cs="Times New Roman"/>
          <w:szCs w:val="24"/>
        </w:rPr>
        <w:t>0.000</w:t>
      </w:r>
      <w:r>
        <w:rPr>
          <w:rFonts w:eastAsia="Times New Roman" w:cs="Times New Roman"/>
          <w:szCs w:val="24"/>
        </w:rPr>
        <w:t>; Γ</w:t>
      </w:r>
      <w:r w:rsidRPr="002B55A8">
        <w:rPr>
          <w:rFonts w:eastAsia="Times New Roman" w:cs="Times New Roman"/>
          <w:szCs w:val="24"/>
        </w:rPr>
        <w:t>ιατί το Γενικό Λογιστήριο</w:t>
      </w:r>
      <w:r>
        <w:rPr>
          <w:rFonts w:eastAsia="Times New Roman" w:cs="Times New Roman"/>
          <w:szCs w:val="24"/>
        </w:rPr>
        <w:t xml:space="preserve"> του Κράτους</w:t>
      </w:r>
      <w:r w:rsidRPr="002B55A8">
        <w:rPr>
          <w:rFonts w:eastAsia="Times New Roman" w:cs="Times New Roman"/>
          <w:szCs w:val="24"/>
        </w:rPr>
        <w:t xml:space="preserve"> </w:t>
      </w:r>
      <w:r>
        <w:rPr>
          <w:rFonts w:eastAsia="Times New Roman" w:cs="Times New Roman"/>
          <w:szCs w:val="24"/>
        </w:rPr>
        <w:t>δ</w:t>
      </w:r>
      <w:r w:rsidRPr="002B55A8">
        <w:rPr>
          <w:rFonts w:eastAsia="Times New Roman" w:cs="Times New Roman"/>
          <w:szCs w:val="24"/>
        </w:rPr>
        <w:t>εν το λέει</w:t>
      </w:r>
      <w:r>
        <w:rPr>
          <w:rFonts w:eastAsia="Times New Roman" w:cs="Times New Roman"/>
          <w:szCs w:val="24"/>
        </w:rPr>
        <w:t>. Κ</w:t>
      </w:r>
      <w:r w:rsidRPr="002B55A8">
        <w:rPr>
          <w:rFonts w:eastAsia="Times New Roman" w:cs="Times New Roman"/>
          <w:szCs w:val="24"/>
        </w:rPr>
        <w:t>αι ε</w:t>
      </w:r>
      <w:r>
        <w:rPr>
          <w:rFonts w:eastAsia="Times New Roman" w:cs="Times New Roman"/>
          <w:szCs w:val="24"/>
        </w:rPr>
        <w:t>δ</w:t>
      </w:r>
      <w:r w:rsidRPr="002B55A8">
        <w:rPr>
          <w:rFonts w:eastAsia="Times New Roman" w:cs="Times New Roman"/>
          <w:szCs w:val="24"/>
        </w:rPr>
        <w:t>ώ πρέπει να μας πείτε και με ποιον τρόπο θα καταβληθεί στο</w:t>
      </w:r>
      <w:r>
        <w:rPr>
          <w:rFonts w:eastAsia="Times New Roman" w:cs="Times New Roman"/>
          <w:szCs w:val="24"/>
        </w:rPr>
        <w:t>ν</w:t>
      </w:r>
      <w:r w:rsidRPr="002B55A8">
        <w:rPr>
          <w:rFonts w:eastAsia="Times New Roman" w:cs="Times New Roman"/>
          <w:szCs w:val="24"/>
        </w:rPr>
        <w:t xml:space="preserve"> </w:t>
      </w:r>
      <w:r>
        <w:rPr>
          <w:rFonts w:eastAsia="Times New Roman" w:cs="Times New Roman"/>
          <w:szCs w:val="24"/>
        </w:rPr>
        <w:t>ΑΚΑΓΕ: α</w:t>
      </w:r>
      <w:r w:rsidRPr="002B55A8">
        <w:rPr>
          <w:rFonts w:eastAsia="Times New Roman" w:cs="Times New Roman"/>
          <w:szCs w:val="24"/>
        </w:rPr>
        <w:t>νά μήνα</w:t>
      </w:r>
      <w:r>
        <w:rPr>
          <w:rFonts w:eastAsia="Times New Roman" w:cs="Times New Roman"/>
          <w:szCs w:val="24"/>
        </w:rPr>
        <w:t>,</w:t>
      </w:r>
      <w:r w:rsidRPr="002B55A8">
        <w:rPr>
          <w:rFonts w:eastAsia="Times New Roman" w:cs="Times New Roman"/>
          <w:szCs w:val="24"/>
        </w:rPr>
        <w:t xml:space="preserve"> στο τέλος του έτους</w:t>
      </w:r>
      <w:r>
        <w:rPr>
          <w:rFonts w:eastAsia="Times New Roman" w:cs="Times New Roman"/>
          <w:szCs w:val="24"/>
        </w:rPr>
        <w:t>;</w:t>
      </w:r>
    </w:p>
    <w:p w14:paraId="6B949011" w14:textId="77777777" w:rsidR="00244F6B" w:rsidRDefault="006574B6">
      <w:pPr>
        <w:spacing w:after="0"/>
        <w:jc w:val="both"/>
        <w:rPr>
          <w:rFonts w:eastAsia="Times New Roman" w:cs="Times New Roman"/>
          <w:szCs w:val="24"/>
        </w:rPr>
      </w:pPr>
      <w:r>
        <w:rPr>
          <w:rFonts w:eastAsia="Times New Roman" w:cs="Times New Roman"/>
          <w:szCs w:val="24"/>
        </w:rPr>
        <w:t>Τ</w:t>
      </w:r>
      <w:r w:rsidRPr="002B55A8">
        <w:rPr>
          <w:rFonts w:eastAsia="Times New Roman" w:cs="Times New Roman"/>
          <w:szCs w:val="24"/>
        </w:rPr>
        <w:t>ο δεύτερο ερώτημα είναι</w:t>
      </w:r>
      <w:r>
        <w:rPr>
          <w:rFonts w:eastAsia="Times New Roman" w:cs="Times New Roman"/>
          <w:szCs w:val="24"/>
        </w:rPr>
        <w:t>: αφού ο ΕΦΚΑ θα έχει</w:t>
      </w:r>
      <w:r w:rsidRPr="002B55A8">
        <w:rPr>
          <w:rFonts w:eastAsia="Times New Roman" w:cs="Times New Roman"/>
          <w:szCs w:val="24"/>
        </w:rPr>
        <w:t xml:space="preserve"> απώλεια</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διότι θα καταβάλει αυτά τα</w:t>
      </w:r>
      <w:r w:rsidRPr="002B55A8">
        <w:rPr>
          <w:rFonts w:eastAsia="Times New Roman" w:cs="Times New Roman"/>
          <w:szCs w:val="24"/>
        </w:rPr>
        <w:t xml:space="preserve"> χρήματα</w:t>
      </w:r>
      <w:r>
        <w:rPr>
          <w:rFonts w:eastAsia="Times New Roman" w:cs="Times New Roman"/>
          <w:szCs w:val="24"/>
        </w:rPr>
        <w:t>,</w:t>
      </w:r>
      <w:r w:rsidRPr="002B55A8">
        <w:rPr>
          <w:rFonts w:eastAsia="Times New Roman" w:cs="Times New Roman"/>
          <w:szCs w:val="24"/>
        </w:rPr>
        <w:t xml:space="preserve"> πο</w:t>
      </w:r>
      <w:r w:rsidRPr="002B55A8">
        <w:rPr>
          <w:rFonts w:eastAsia="Times New Roman" w:cs="Times New Roman"/>
          <w:szCs w:val="24"/>
        </w:rPr>
        <w:t>υ διαμορφώνεται πλέον το πλεόνασμα του</w:t>
      </w:r>
      <w:r>
        <w:rPr>
          <w:rFonts w:eastAsia="Times New Roman" w:cs="Times New Roman"/>
          <w:szCs w:val="24"/>
        </w:rPr>
        <w:t>;</w:t>
      </w:r>
      <w:r w:rsidRPr="002B55A8">
        <w:rPr>
          <w:rFonts w:eastAsia="Times New Roman" w:cs="Times New Roman"/>
          <w:szCs w:val="24"/>
        </w:rPr>
        <w:t xml:space="preserve"> </w:t>
      </w:r>
    </w:p>
    <w:p w14:paraId="6B949012" w14:textId="77777777" w:rsidR="00244F6B" w:rsidRDefault="006574B6">
      <w:pPr>
        <w:spacing w:after="0"/>
        <w:jc w:val="both"/>
        <w:rPr>
          <w:rFonts w:eastAsia="Times New Roman" w:cs="Times New Roman"/>
          <w:szCs w:val="24"/>
        </w:rPr>
      </w:pPr>
      <w:r>
        <w:rPr>
          <w:rFonts w:eastAsia="Times New Roman" w:cs="Times New Roman"/>
          <w:szCs w:val="24"/>
        </w:rPr>
        <w:t>Κ</w:t>
      </w:r>
      <w:r w:rsidRPr="002B55A8">
        <w:rPr>
          <w:rFonts w:eastAsia="Times New Roman" w:cs="Times New Roman"/>
          <w:szCs w:val="24"/>
        </w:rPr>
        <w:t>αι το</w:t>
      </w:r>
      <w:r>
        <w:rPr>
          <w:rFonts w:eastAsia="Times New Roman" w:cs="Times New Roman"/>
          <w:szCs w:val="24"/>
        </w:rPr>
        <w:t xml:space="preserve"> τρίτο και</w:t>
      </w:r>
      <w:r w:rsidRPr="002B55A8">
        <w:rPr>
          <w:rFonts w:eastAsia="Times New Roman" w:cs="Times New Roman"/>
          <w:szCs w:val="24"/>
        </w:rPr>
        <w:t xml:space="preserve"> πιο σημαντικό </w:t>
      </w:r>
      <w:r>
        <w:rPr>
          <w:rFonts w:eastAsia="Times New Roman" w:cs="Times New Roman"/>
          <w:szCs w:val="24"/>
        </w:rPr>
        <w:t>-</w:t>
      </w:r>
      <w:r w:rsidRPr="002B55A8">
        <w:rPr>
          <w:rFonts w:eastAsia="Times New Roman" w:cs="Times New Roman"/>
          <w:szCs w:val="24"/>
        </w:rPr>
        <w:t>κατά την άποψή μου</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 xml:space="preserve">ερώτημα είναι: </w:t>
      </w:r>
      <w:r w:rsidRPr="002B55A8">
        <w:rPr>
          <w:rFonts w:eastAsia="Times New Roman" w:cs="Times New Roman"/>
          <w:szCs w:val="24"/>
        </w:rPr>
        <w:t>αυτές οι εισφορές</w:t>
      </w:r>
      <w:r>
        <w:rPr>
          <w:rFonts w:eastAsia="Times New Roman" w:cs="Times New Roman"/>
          <w:szCs w:val="24"/>
        </w:rPr>
        <w:t>,</w:t>
      </w:r>
      <w:r w:rsidRPr="002B55A8">
        <w:rPr>
          <w:rFonts w:eastAsia="Times New Roman" w:cs="Times New Roman"/>
          <w:szCs w:val="24"/>
        </w:rPr>
        <w:t xml:space="preserve"> που θα είναι μειωμένες για τους συνταξιούχους </w:t>
      </w:r>
      <w:r>
        <w:rPr>
          <w:rFonts w:eastAsia="Times New Roman" w:cs="Times New Roman"/>
          <w:szCs w:val="24"/>
        </w:rPr>
        <w:t xml:space="preserve">υπέρ </w:t>
      </w:r>
      <w:r>
        <w:rPr>
          <w:rFonts w:eastAsia="Times New Roman" w:cs="Times New Roman"/>
          <w:szCs w:val="24"/>
        </w:rPr>
        <w:t>Α</w:t>
      </w:r>
      <w:r>
        <w:rPr>
          <w:rFonts w:eastAsia="Times New Roman" w:cs="Times New Roman"/>
          <w:szCs w:val="24"/>
        </w:rPr>
        <w:t>ΚΑ</w:t>
      </w:r>
      <w:r>
        <w:rPr>
          <w:rFonts w:eastAsia="Times New Roman" w:cs="Times New Roman"/>
          <w:szCs w:val="24"/>
        </w:rPr>
        <w:t>ΓΕ</w:t>
      </w:r>
      <w:r w:rsidRPr="002B55A8">
        <w:rPr>
          <w:rFonts w:eastAsia="Times New Roman" w:cs="Times New Roman"/>
          <w:szCs w:val="24"/>
        </w:rPr>
        <w:t xml:space="preserve"> και υπέρ ΕΟΠΥΥ</w:t>
      </w:r>
      <w:r>
        <w:rPr>
          <w:rFonts w:eastAsia="Times New Roman" w:cs="Times New Roman"/>
          <w:szCs w:val="24"/>
        </w:rPr>
        <w:t>,</w:t>
      </w:r>
      <w:r w:rsidRPr="002B55A8">
        <w:rPr>
          <w:rFonts w:eastAsia="Times New Roman" w:cs="Times New Roman"/>
          <w:szCs w:val="24"/>
        </w:rPr>
        <w:t xml:space="preserve"> θα αποδοθούν</w:t>
      </w:r>
      <w:r>
        <w:rPr>
          <w:rFonts w:eastAsia="Times New Roman" w:cs="Times New Roman"/>
          <w:szCs w:val="24"/>
        </w:rPr>
        <w:t xml:space="preserve">, </w:t>
      </w:r>
      <w:r>
        <w:rPr>
          <w:rFonts w:eastAsia="Times New Roman" w:cs="Times New Roman"/>
          <w:szCs w:val="24"/>
        </w:rPr>
        <w:lastRenderedPageBreak/>
        <w:t>κ</w:t>
      </w:r>
      <w:r w:rsidRPr="002B55A8">
        <w:rPr>
          <w:rFonts w:eastAsia="Times New Roman" w:cs="Times New Roman"/>
          <w:szCs w:val="24"/>
        </w:rPr>
        <w:t>ύριε Υπουργέ</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 xml:space="preserve">στους συνταξιούχους, </w:t>
      </w:r>
      <w:r w:rsidRPr="002B55A8">
        <w:rPr>
          <w:rFonts w:eastAsia="Times New Roman" w:cs="Times New Roman"/>
          <w:szCs w:val="24"/>
        </w:rPr>
        <w:t>ως αντ</w:t>
      </w:r>
      <w:r w:rsidRPr="002B55A8">
        <w:rPr>
          <w:rFonts w:eastAsia="Times New Roman" w:cs="Times New Roman"/>
          <w:szCs w:val="24"/>
        </w:rPr>
        <w:t>ιστάθμισμα της αυ</w:t>
      </w:r>
      <w:r>
        <w:rPr>
          <w:rFonts w:eastAsia="Times New Roman" w:cs="Times New Roman"/>
          <w:szCs w:val="24"/>
        </w:rPr>
        <w:t>ξημένης κράτησης που επέβαλε η Κ</w:t>
      </w:r>
      <w:r w:rsidRPr="002B55A8">
        <w:rPr>
          <w:rFonts w:eastAsia="Times New Roman" w:cs="Times New Roman"/>
          <w:szCs w:val="24"/>
        </w:rPr>
        <w:t xml:space="preserve">υβέρνησή σας </w:t>
      </w:r>
      <w:r>
        <w:rPr>
          <w:rFonts w:eastAsia="Times New Roman" w:cs="Times New Roman"/>
          <w:szCs w:val="24"/>
        </w:rPr>
        <w:t>ή θα τις ενσωματώσετε σ</w:t>
      </w:r>
      <w:r w:rsidRPr="002B55A8">
        <w:rPr>
          <w:rFonts w:eastAsia="Times New Roman" w:cs="Times New Roman"/>
          <w:szCs w:val="24"/>
        </w:rPr>
        <w:t>την προσωπική διαφορά</w:t>
      </w:r>
      <w:r>
        <w:rPr>
          <w:rFonts w:eastAsia="Times New Roman" w:cs="Times New Roman"/>
          <w:szCs w:val="24"/>
        </w:rPr>
        <w:t>;</w:t>
      </w:r>
      <w:r w:rsidRPr="002B55A8">
        <w:rPr>
          <w:rFonts w:eastAsia="Times New Roman" w:cs="Times New Roman"/>
          <w:szCs w:val="24"/>
        </w:rPr>
        <w:t xml:space="preserve"> </w:t>
      </w:r>
    </w:p>
    <w:p w14:paraId="6B949013" w14:textId="77777777" w:rsidR="00244F6B" w:rsidRDefault="006574B6">
      <w:pPr>
        <w:spacing w:after="0"/>
        <w:jc w:val="both"/>
        <w:rPr>
          <w:rFonts w:eastAsia="Times New Roman" w:cs="Times New Roman"/>
          <w:szCs w:val="24"/>
        </w:rPr>
      </w:pPr>
      <w:r>
        <w:rPr>
          <w:rFonts w:eastAsia="Times New Roman" w:cs="Times New Roman"/>
          <w:szCs w:val="24"/>
        </w:rPr>
        <w:t xml:space="preserve">Θα ήθελα </w:t>
      </w:r>
      <w:r w:rsidRPr="002B55A8">
        <w:rPr>
          <w:rFonts w:eastAsia="Times New Roman" w:cs="Times New Roman"/>
          <w:szCs w:val="24"/>
        </w:rPr>
        <w:t>μία καθαρή απάντηση</w:t>
      </w:r>
      <w:r>
        <w:rPr>
          <w:rFonts w:eastAsia="Times New Roman" w:cs="Times New Roman"/>
          <w:szCs w:val="24"/>
        </w:rPr>
        <w:t>,</w:t>
      </w:r>
      <w:r w:rsidRPr="002B55A8">
        <w:rPr>
          <w:rFonts w:eastAsia="Times New Roman" w:cs="Times New Roman"/>
          <w:szCs w:val="24"/>
        </w:rPr>
        <w:t xml:space="preserve"> να τη μάθει </w:t>
      </w:r>
      <w:r>
        <w:rPr>
          <w:rFonts w:eastAsia="Times New Roman" w:cs="Times New Roman"/>
          <w:szCs w:val="24"/>
        </w:rPr>
        <w:t>η</w:t>
      </w:r>
      <w:r w:rsidRPr="002B55A8">
        <w:rPr>
          <w:rFonts w:eastAsia="Times New Roman" w:cs="Times New Roman"/>
          <w:szCs w:val="24"/>
        </w:rPr>
        <w:t xml:space="preserve"> </w:t>
      </w:r>
      <w:r>
        <w:rPr>
          <w:rFonts w:eastAsia="Times New Roman" w:cs="Times New Roman"/>
          <w:szCs w:val="24"/>
        </w:rPr>
        <w:t>Β</w:t>
      </w:r>
      <w:r w:rsidRPr="002B55A8">
        <w:rPr>
          <w:rFonts w:eastAsia="Times New Roman" w:cs="Times New Roman"/>
          <w:szCs w:val="24"/>
        </w:rPr>
        <w:t>ουλή και να την ξέρουν και οι συνταξιούχοι</w:t>
      </w:r>
      <w:r>
        <w:rPr>
          <w:rFonts w:eastAsia="Times New Roman" w:cs="Times New Roman"/>
          <w:szCs w:val="24"/>
        </w:rPr>
        <w:t>,</w:t>
      </w:r>
      <w:r w:rsidRPr="002B55A8">
        <w:rPr>
          <w:rFonts w:eastAsia="Times New Roman" w:cs="Times New Roman"/>
          <w:szCs w:val="24"/>
        </w:rPr>
        <w:t xml:space="preserve"> γιατί το δίκαιο και το σωστό είναι αυτή η διαφορά να πάει στους λογαριασμούς των συνταξιούχων</w:t>
      </w:r>
      <w:r>
        <w:rPr>
          <w:rFonts w:eastAsia="Times New Roman" w:cs="Times New Roman"/>
          <w:szCs w:val="24"/>
        </w:rPr>
        <w:t>.</w:t>
      </w:r>
    </w:p>
    <w:p w14:paraId="6B949014" w14:textId="77777777" w:rsidR="00244F6B" w:rsidRDefault="006574B6">
      <w:pPr>
        <w:spacing w:after="0"/>
        <w:jc w:val="both"/>
        <w:rPr>
          <w:rFonts w:eastAsia="Times New Roman" w:cs="Times New Roman"/>
          <w:szCs w:val="24"/>
        </w:rPr>
      </w:pPr>
      <w:r>
        <w:rPr>
          <w:rFonts w:eastAsia="Times New Roman" w:cs="Times New Roman"/>
          <w:szCs w:val="24"/>
        </w:rPr>
        <w:t>Ευχαριστώ, κύριε Πρόεδρε.</w:t>
      </w:r>
    </w:p>
    <w:p w14:paraId="6B949015" w14:textId="77777777" w:rsidR="00244F6B" w:rsidRDefault="006574B6">
      <w:pPr>
        <w:spacing w:after="0"/>
        <w:jc w:val="both"/>
        <w:rPr>
          <w:rFonts w:eastAsia="Times New Roman" w:cs="Times New Roman"/>
          <w:szCs w:val="24"/>
        </w:rPr>
      </w:pPr>
      <w:r w:rsidRPr="00D44295">
        <w:rPr>
          <w:rFonts w:eastAsia="Times New Roman" w:cs="Times New Roman"/>
          <w:b/>
          <w:szCs w:val="24"/>
        </w:rPr>
        <w:t xml:space="preserve">ΠΡΟΕΔΡΕΥΩΝ (Γεώργιος </w:t>
      </w:r>
      <w:proofErr w:type="spellStart"/>
      <w:r w:rsidRPr="00D44295">
        <w:rPr>
          <w:rFonts w:eastAsia="Times New Roman" w:cs="Times New Roman"/>
          <w:b/>
          <w:szCs w:val="24"/>
        </w:rPr>
        <w:t>Λαμπρούλης</w:t>
      </w:r>
      <w:proofErr w:type="spellEnd"/>
      <w:r w:rsidRPr="00D44295">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Κουτσούκο.</w:t>
      </w:r>
    </w:p>
    <w:p w14:paraId="6B949016" w14:textId="77777777" w:rsidR="00244F6B" w:rsidRDefault="006574B6">
      <w:pPr>
        <w:spacing w:after="0"/>
        <w:jc w:val="both"/>
        <w:rPr>
          <w:rFonts w:eastAsia="Times New Roman" w:cs="Times New Roman"/>
          <w:szCs w:val="24"/>
        </w:rPr>
      </w:pPr>
      <w:r>
        <w:rPr>
          <w:rFonts w:eastAsia="Times New Roman" w:cs="Times New Roman"/>
          <w:szCs w:val="24"/>
        </w:rPr>
        <w:t xml:space="preserve">Κύριε Πετρόπουλε, θα ήθελε ο κ. </w:t>
      </w:r>
      <w:proofErr w:type="spellStart"/>
      <w:r>
        <w:rPr>
          <w:rFonts w:eastAsia="Times New Roman" w:cs="Times New Roman"/>
          <w:szCs w:val="24"/>
        </w:rPr>
        <w:t>Αμυράς</w:t>
      </w:r>
      <w:proofErr w:type="spellEnd"/>
      <w:r>
        <w:rPr>
          <w:rFonts w:eastAsia="Times New Roman" w:cs="Times New Roman"/>
          <w:szCs w:val="24"/>
        </w:rPr>
        <w:t xml:space="preserve"> να σας ρωτήσει κάτι.</w:t>
      </w:r>
    </w:p>
    <w:p w14:paraId="6B949017" w14:textId="77777777" w:rsidR="00244F6B" w:rsidRDefault="006574B6">
      <w:pPr>
        <w:spacing w:after="0"/>
        <w:jc w:val="both"/>
        <w:rPr>
          <w:rFonts w:eastAsia="Times New Roman" w:cs="Times New Roman"/>
          <w:szCs w:val="24"/>
        </w:rPr>
      </w:pPr>
      <w:r w:rsidRPr="00D44295">
        <w:rPr>
          <w:rFonts w:eastAsia="Times New Roman" w:cs="Times New Roman"/>
          <w:b/>
          <w:szCs w:val="24"/>
        </w:rPr>
        <w:t>ΓΕΩΡΓΙΟΣ ΑΜΥ</w:t>
      </w:r>
      <w:r w:rsidRPr="00D44295">
        <w:rPr>
          <w:rFonts w:eastAsia="Times New Roman" w:cs="Times New Roman"/>
          <w:b/>
          <w:szCs w:val="24"/>
        </w:rPr>
        <w:t>ΡΑΣ:</w:t>
      </w:r>
      <w:r>
        <w:rPr>
          <w:rFonts w:eastAsia="Times New Roman" w:cs="Times New Roman"/>
          <w:szCs w:val="24"/>
        </w:rPr>
        <w:t xml:space="preserve"> Με κάλυψε ο κ. Κουτσούκος.</w:t>
      </w:r>
    </w:p>
    <w:p w14:paraId="6B949018" w14:textId="77777777" w:rsidR="00244F6B" w:rsidRDefault="006574B6">
      <w:pPr>
        <w:spacing w:after="0"/>
        <w:jc w:val="both"/>
        <w:rPr>
          <w:rFonts w:eastAsia="Times New Roman" w:cs="Times New Roman"/>
          <w:szCs w:val="24"/>
        </w:rPr>
      </w:pPr>
      <w:r w:rsidRPr="00D44295">
        <w:rPr>
          <w:rFonts w:eastAsia="Times New Roman" w:cs="Times New Roman"/>
          <w:b/>
          <w:szCs w:val="24"/>
        </w:rPr>
        <w:t xml:space="preserve">ΠΡΟΕΔΡΕΥΩΝ (Γεώργιος </w:t>
      </w:r>
      <w:proofErr w:type="spellStart"/>
      <w:r w:rsidRPr="00D44295">
        <w:rPr>
          <w:rFonts w:eastAsia="Times New Roman" w:cs="Times New Roman"/>
          <w:b/>
          <w:szCs w:val="24"/>
        </w:rPr>
        <w:t>Λαμπρούλης</w:t>
      </w:r>
      <w:proofErr w:type="spellEnd"/>
      <w:r w:rsidRPr="00D44295">
        <w:rPr>
          <w:rFonts w:eastAsia="Times New Roman" w:cs="Times New Roman"/>
          <w:b/>
          <w:szCs w:val="24"/>
        </w:rPr>
        <w:t>):</w:t>
      </w:r>
      <w:r>
        <w:rPr>
          <w:rFonts w:eastAsia="Times New Roman" w:cs="Times New Roman"/>
          <w:b/>
          <w:szCs w:val="24"/>
        </w:rPr>
        <w:t xml:space="preserve"> </w:t>
      </w:r>
      <w:r>
        <w:rPr>
          <w:rFonts w:eastAsia="Times New Roman" w:cs="Times New Roman"/>
          <w:szCs w:val="24"/>
        </w:rPr>
        <w:t>Ωραία. Άρα δεν υπάρχουν άλλες ερωτήσεις.</w:t>
      </w:r>
    </w:p>
    <w:p w14:paraId="6B949019" w14:textId="77777777" w:rsidR="00244F6B" w:rsidRDefault="006574B6">
      <w:pPr>
        <w:spacing w:after="0"/>
        <w:jc w:val="both"/>
        <w:rPr>
          <w:rFonts w:eastAsia="Times New Roman" w:cs="Times New Roman"/>
          <w:szCs w:val="24"/>
        </w:rPr>
      </w:pPr>
      <w:r>
        <w:rPr>
          <w:rFonts w:eastAsia="Times New Roman" w:cs="Times New Roman"/>
          <w:szCs w:val="24"/>
        </w:rPr>
        <w:t>Κύριε Υπουργέ, έχετε τον λόγο.</w:t>
      </w:r>
    </w:p>
    <w:p w14:paraId="6B94901A" w14:textId="77777777" w:rsidR="00244F6B" w:rsidRDefault="006574B6">
      <w:pPr>
        <w:spacing w:after="0"/>
        <w:jc w:val="both"/>
        <w:rPr>
          <w:rFonts w:eastAsia="Times New Roman" w:cs="Times New Roman"/>
          <w:szCs w:val="24"/>
        </w:rPr>
      </w:pPr>
      <w:r w:rsidRPr="002B55A8">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Πρώτα από όλα, εμείς δε</w:t>
      </w:r>
      <w:r>
        <w:rPr>
          <w:rFonts w:eastAsia="Times New Roman" w:cs="Times New Roman"/>
          <w:szCs w:val="24"/>
        </w:rPr>
        <w:t xml:space="preserve">ν είπαμε ποτέ </w:t>
      </w:r>
      <w:r w:rsidRPr="002B55A8">
        <w:rPr>
          <w:rFonts w:eastAsia="Times New Roman" w:cs="Times New Roman"/>
          <w:szCs w:val="24"/>
        </w:rPr>
        <w:t>ότι όλες οι συντάξεις παίρνουν αύξηση</w:t>
      </w:r>
      <w:r>
        <w:rPr>
          <w:rFonts w:eastAsia="Times New Roman" w:cs="Times New Roman"/>
          <w:szCs w:val="24"/>
        </w:rPr>
        <w:t>.</w:t>
      </w:r>
      <w:r w:rsidRPr="002B55A8">
        <w:rPr>
          <w:rFonts w:eastAsia="Times New Roman" w:cs="Times New Roman"/>
          <w:szCs w:val="24"/>
        </w:rPr>
        <w:t xml:space="preserve"> </w:t>
      </w:r>
    </w:p>
    <w:p w14:paraId="6B94901B" w14:textId="77777777" w:rsidR="00244F6B" w:rsidRDefault="006574B6">
      <w:pPr>
        <w:spacing w:after="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w:t>
      </w:r>
      <w:r w:rsidRPr="002B55A8">
        <w:rPr>
          <w:rFonts w:eastAsia="Times New Roman" w:cs="Times New Roman"/>
          <w:szCs w:val="24"/>
        </w:rPr>
        <w:t xml:space="preserve">ακούσατε εσείς ποτέ να πούμε </w:t>
      </w:r>
      <w:r>
        <w:rPr>
          <w:rFonts w:eastAsia="Times New Roman" w:cs="Times New Roman"/>
          <w:szCs w:val="24"/>
        </w:rPr>
        <w:t xml:space="preserve">ότι </w:t>
      </w:r>
      <w:r w:rsidRPr="002B55A8">
        <w:rPr>
          <w:rFonts w:eastAsia="Times New Roman" w:cs="Times New Roman"/>
          <w:szCs w:val="24"/>
        </w:rPr>
        <w:t xml:space="preserve">όλες οι συντάξεις </w:t>
      </w:r>
      <w:r>
        <w:rPr>
          <w:rFonts w:eastAsia="Times New Roman" w:cs="Times New Roman"/>
          <w:szCs w:val="24"/>
        </w:rPr>
        <w:t>παίρνουν αύξηση; Ε</w:t>
      </w:r>
      <w:r w:rsidRPr="002B55A8">
        <w:rPr>
          <w:rFonts w:eastAsia="Times New Roman" w:cs="Times New Roman"/>
          <w:szCs w:val="24"/>
        </w:rPr>
        <w:t>ίπαμε ότι από τις ήδη καταβαλλόμεν</w:t>
      </w:r>
      <w:r>
        <w:rPr>
          <w:rFonts w:eastAsia="Times New Roman" w:cs="Times New Roman"/>
          <w:szCs w:val="24"/>
        </w:rPr>
        <w:t>ε</w:t>
      </w:r>
      <w:r w:rsidRPr="002B55A8">
        <w:rPr>
          <w:rFonts w:eastAsia="Times New Roman" w:cs="Times New Roman"/>
          <w:szCs w:val="24"/>
        </w:rPr>
        <w:t>ς συντάξ</w:t>
      </w:r>
      <w:r>
        <w:rPr>
          <w:rFonts w:eastAsia="Times New Roman" w:cs="Times New Roman"/>
          <w:szCs w:val="24"/>
        </w:rPr>
        <w:t>εις</w:t>
      </w:r>
      <w:r w:rsidRPr="002B55A8">
        <w:rPr>
          <w:rFonts w:eastAsia="Times New Roman" w:cs="Times New Roman"/>
          <w:szCs w:val="24"/>
        </w:rPr>
        <w:t xml:space="preserve"> που δεν περικόπτονται</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εξακόσιες είκοσι χιλιάδες</w:t>
      </w:r>
      <w:r w:rsidRPr="002B55A8">
        <w:rPr>
          <w:rFonts w:eastAsia="Times New Roman" w:cs="Times New Roman"/>
          <w:szCs w:val="24"/>
        </w:rPr>
        <w:t xml:space="preserve"> από αυτές </w:t>
      </w:r>
      <w:r>
        <w:rPr>
          <w:rFonts w:eastAsia="Times New Roman" w:cs="Times New Roman"/>
          <w:szCs w:val="24"/>
        </w:rPr>
        <w:t>παίρνουν αύ</w:t>
      </w:r>
      <w:r>
        <w:rPr>
          <w:rFonts w:eastAsia="Times New Roman" w:cs="Times New Roman"/>
          <w:szCs w:val="24"/>
        </w:rPr>
        <w:t xml:space="preserve">ξηση. Αυτό είπαμε και αυτό </w:t>
      </w:r>
      <w:r w:rsidRPr="002B55A8">
        <w:rPr>
          <w:rFonts w:eastAsia="Times New Roman" w:cs="Times New Roman"/>
          <w:szCs w:val="24"/>
        </w:rPr>
        <w:t>αποδεικνύει ότι οι νέες συντάξεις που χορηγούνται</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ε</w:t>
      </w:r>
      <w:r w:rsidRPr="002B55A8">
        <w:rPr>
          <w:rFonts w:eastAsia="Times New Roman" w:cs="Times New Roman"/>
          <w:szCs w:val="24"/>
        </w:rPr>
        <w:t>πίσης παίρνουν αύξηση</w:t>
      </w:r>
      <w:r>
        <w:rPr>
          <w:rFonts w:eastAsia="Times New Roman" w:cs="Times New Roman"/>
          <w:szCs w:val="24"/>
        </w:rPr>
        <w:t>. «Ν</w:t>
      </w:r>
      <w:r w:rsidRPr="002B55A8">
        <w:rPr>
          <w:rFonts w:eastAsia="Times New Roman" w:cs="Times New Roman"/>
          <w:szCs w:val="24"/>
        </w:rPr>
        <w:t>έες συντάξεις</w:t>
      </w:r>
      <w:r>
        <w:rPr>
          <w:rFonts w:eastAsia="Times New Roman" w:cs="Times New Roman"/>
          <w:szCs w:val="24"/>
        </w:rPr>
        <w:t>»</w:t>
      </w:r>
      <w:r w:rsidRPr="002B55A8">
        <w:rPr>
          <w:rFonts w:eastAsia="Times New Roman" w:cs="Times New Roman"/>
          <w:szCs w:val="24"/>
        </w:rPr>
        <w:t xml:space="preserve"> που χορηγούνται</w:t>
      </w:r>
      <w:r>
        <w:rPr>
          <w:rFonts w:eastAsia="Times New Roman" w:cs="Times New Roman"/>
          <w:szCs w:val="24"/>
        </w:rPr>
        <w:t>,</w:t>
      </w:r>
      <w:r w:rsidRPr="002B55A8">
        <w:rPr>
          <w:rFonts w:eastAsia="Times New Roman" w:cs="Times New Roman"/>
          <w:szCs w:val="24"/>
        </w:rPr>
        <w:t xml:space="preserve"> δεν είπαμε </w:t>
      </w:r>
      <w:r>
        <w:rPr>
          <w:rFonts w:eastAsia="Times New Roman" w:cs="Times New Roman"/>
          <w:szCs w:val="24"/>
        </w:rPr>
        <w:t>«ή νέες</w:t>
      </w:r>
      <w:r w:rsidRPr="002B55A8">
        <w:rPr>
          <w:rFonts w:eastAsia="Times New Roman" w:cs="Times New Roman"/>
          <w:szCs w:val="24"/>
        </w:rPr>
        <w:t xml:space="preserve"> συντάξεις</w:t>
      </w:r>
      <w:r>
        <w:rPr>
          <w:rFonts w:eastAsia="Times New Roman" w:cs="Times New Roman"/>
          <w:szCs w:val="24"/>
        </w:rPr>
        <w:t>». Ε</w:t>
      </w:r>
      <w:r w:rsidRPr="002B55A8">
        <w:rPr>
          <w:rFonts w:eastAsia="Times New Roman" w:cs="Times New Roman"/>
          <w:szCs w:val="24"/>
        </w:rPr>
        <w:t>λληνικά κατανοούμε όλοι φαντάζομαι με τον σωστό τρόπο</w:t>
      </w:r>
      <w:r>
        <w:rPr>
          <w:rFonts w:eastAsia="Times New Roman" w:cs="Times New Roman"/>
          <w:szCs w:val="24"/>
        </w:rPr>
        <w:t xml:space="preserve">. Δεν λέω «όλες», λέω «συντάξεις». </w:t>
      </w:r>
      <w:r>
        <w:rPr>
          <w:rFonts w:eastAsia="Times New Roman" w:cs="Times New Roman"/>
          <w:szCs w:val="24"/>
        </w:rPr>
        <w:t xml:space="preserve">Και οι συντάξεις αυτές είναι εκείνες οι οποίες έχουν υψηλή ανταποδοτικότητα </w:t>
      </w:r>
      <w:r w:rsidRPr="002B55A8">
        <w:rPr>
          <w:rFonts w:eastAsia="Times New Roman" w:cs="Times New Roman"/>
          <w:szCs w:val="24"/>
        </w:rPr>
        <w:t>λόγω καταβολής μεγάλων εισφορών</w:t>
      </w:r>
      <w:r>
        <w:rPr>
          <w:rFonts w:eastAsia="Times New Roman" w:cs="Times New Roman"/>
          <w:szCs w:val="24"/>
        </w:rPr>
        <w:t>. Κ</w:t>
      </w:r>
      <w:r w:rsidRPr="002B55A8">
        <w:rPr>
          <w:rFonts w:eastAsia="Times New Roman" w:cs="Times New Roman"/>
          <w:szCs w:val="24"/>
        </w:rPr>
        <w:t>αι έχουμε ήδη πει ότι οι χ</w:t>
      </w:r>
      <w:r>
        <w:rPr>
          <w:rFonts w:eastAsia="Times New Roman" w:cs="Times New Roman"/>
          <w:szCs w:val="24"/>
        </w:rPr>
        <w:t xml:space="preserve">αμηλές συντάξεις μέχρι 600 ευρώ, </w:t>
      </w:r>
      <w:r w:rsidRPr="002B55A8">
        <w:rPr>
          <w:rFonts w:eastAsia="Times New Roman" w:cs="Times New Roman"/>
          <w:szCs w:val="24"/>
        </w:rPr>
        <w:t xml:space="preserve">αυτές που κυρίως </w:t>
      </w:r>
      <w:r>
        <w:rPr>
          <w:rFonts w:eastAsia="Times New Roman" w:cs="Times New Roman"/>
          <w:szCs w:val="24"/>
        </w:rPr>
        <w:t>έπαιρναν</w:t>
      </w:r>
      <w:r w:rsidRPr="002B55A8">
        <w:rPr>
          <w:rFonts w:eastAsia="Times New Roman" w:cs="Times New Roman"/>
          <w:szCs w:val="24"/>
        </w:rPr>
        <w:t xml:space="preserve"> το </w:t>
      </w:r>
      <w:r>
        <w:rPr>
          <w:rFonts w:eastAsia="Times New Roman" w:cs="Times New Roman"/>
          <w:szCs w:val="24"/>
        </w:rPr>
        <w:t>ΕΚΑΣ,</w:t>
      </w:r>
      <w:r w:rsidRPr="002B55A8">
        <w:rPr>
          <w:rFonts w:eastAsia="Times New Roman" w:cs="Times New Roman"/>
          <w:szCs w:val="24"/>
        </w:rPr>
        <w:t xml:space="preserve"> έχουν μία πρ</w:t>
      </w:r>
      <w:r>
        <w:rPr>
          <w:rFonts w:eastAsia="Times New Roman" w:cs="Times New Roman"/>
          <w:szCs w:val="24"/>
        </w:rPr>
        <w:t>οσαύξηση π</w:t>
      </w:r>
      <w:r w:rsidRPr="002B55A8">
        <w:rPr>
          <w:rFonts w:eastAsia="Times New Roman" w:cs="Times New Roman"/>
          <w:szCs w:val="24"/>
        </w:rPr>
        <w:t>ερίπου κατά 98 ευρώ</w:t>
      </w:r>
      <w:r>
        <w:rPr>
          <w:rFonts w:eastAsia="Times New Roman" w:cs="Times New Roman"/>
          <w:szCs w:val="24"/>
        </w:rPr>
        <w:t>. Έ</w:t>
      </w:r>
      <w:r w:rsidRPr="002B55A8">
        <w:rPr>
          <w:rFonts w:eastAsia="Times New Roman" w:cs="Times New Roman"/>
          <w:szCs w:val="24"/>
        </w:rPr>
        <w:t xml:space="preserve">χουμε </w:t>
      </w:r>
      <w:r>
        <w:rPr>
          <w:rFonts w:eastAsia="Times New Roman" w:cs="Times New Roman"/>
          <w:szCs w:val="24"/>
        </w:rPr>
        <w:t>έναν</w:t>
      </w:r>
      <w:r w:rsidRPr="002B55A8">
        <w:rPr>
          <w:rFonts w:eastAsia="Times New Roman" w:cs="Times New Roman"/>
          <w:szCs w:val="24"/>
        </w:rPr>
        <w:t xml:space="preserve"> μετριασμό της απώλειας που </w:t>
      </w:r>
      <w:r>
        <w:rPr>
          <w:rFonts w:eastAsia="Times New Roman" w:cs="Times New Roman"/>
          <w:szCs w:val="24"/>
        </w:rPr>
        <w:t>είχαν</w:t>
      </w:r>
      <w:r w:rsidRPr="002B55A8">
        <w:rPr>
          <w:rFonts w:eastAsia="Times New Roman" w:cs="Times New Roman"/>
          <w:szCs w:val="24"/>
        </w:rPr>
        <w:t xml:space="preserve"> οι συντάξεις αυτές</w:t>
      </w:r>
      <w:r>
        <w:rPr>
          <w:rFonts w:eastAsia="Times New Roman" w:cs="Times New Roman"/>
          <w:szCs w:val="24"/>
        </w:rPr>
        <w:t xml:space="preserve"> και</w:t>
      </w:r>
      <w:r w:rsidRPr="002B55A8">
        <w:rPr>
          <w:rFonts w:eastAsia="Times New Roman" w:cs="Times New Roman"/>
          <w:szCs w:val="24"/>
        </w:rPr>
        <w:t xml:space="preserve"> μαζί με τα άλλα</w:t>
      </w:r>
      <w:r>
        <w:rPr>
          <w:rFonts w:eastAsia="Times New Roman" w:cs="Times New Roman"/>
          <w:szCs w:val="24"/>
        </w:rPr>
        <w:t>,</w:t>
      </w:r>
      <w:r w:rsidRPr="002B55A8">
        <w:rPr>
          <w:rFonts w:eastAsia="Times New Roman" w:cs="Times New Roman"/>
          <w:szCs w:val="24"/>
        </w:rPr>
        <w:t xml:space="preserve"> τα </w:t>
      </w:r>
      <w:proofErr w:type="spellStart"/>
      <w:r w:rsidRPr="002B55A8">
        <w:rPr>
          <w:rFonts w:eastAsia="Times New Roman" w:cs="Times New Roman"/>
          <w:szCs w:val="24"/>
        </w:rPr>
        <w:t>συνοδά</w:t>
      </w:r>
      <w:proofErr w:type="spellEnd"/>
      <w:r w:rsidRPr="002B55A8">
        <w:rPr>
          <w:rFonts w:eastAsia="Times New Roman" w:cs="Times New Roman"/>
          <w:szCs w:val="24"/>
        </w:rPr>
        <w:t xml:space="preserve"> μέτρα που υποστηρίζουν τα ευάλωτα στρώματα</w:t>
      </w:r>
      <w:r>
        <w:rPr>
          <w:rFonts w:eastAsia="Times New Roman" w:cs="Times New Roman"/>
          <w:szCs w:val="24"/>
        </w:rPr>
        <w:t>,</w:t>
      </w:r>
      <w:r w:rsidRPr="002B55A8">
        <w:rPr>
          <w:rFonts w:eastAsia="Times New Roman" w:cs="Times New Roman"/>
          <w:szCs w:val="24"/>
        </w:rPr>
        <w:t xml:space="preserve"> προσπαθούμε να καλύψουμε εκείνες τις απώλειες που </w:t>
      </w:r>
      <w:r w:rsidRPr="002B55A8">
        <w:rPr>
          <w:rFonts w:eastAsia="Times New Roman" w:cs="Times New Roman"/>
          <w:szCs w:val="24"/>
        </w:rPr>
        <w:lastRenderedPageBreak/>
        <w:t>προκλήθηκαν στο προηγούμενο διάστημα</w:t>
      </w:r>
      <w:r>
        <w:rPr>
          <w:rFonts w:eastAsia="Times New Roman" w:cs="Times New Roman"/>
          <w:szCs w:val="24"/>
        </w:rPr>
        <w:t>. Άρα</w:t>
      </w:r>
      <w:r w:rsidRPr="002B55A8">
        <w:rPr>
          <w:rFonts w:eastAsia="Times New Roman" w:cs="Times New Roman"/>
          <w:szCs w:val="24"/>
        </w:rPr>
        <w:t xml:space="preserve"> δεν βγαίνει συμπέρασμα</w:t>
      </w:r>
      <w:r>
        <w:rPr>
          <w:rFonts w:eastAsia="Times New Roman" w:cs="Times New Roman"/>
          <w:szCs w:val="24"/>
        </w:rPr>
        <w:t>. Ε</w:t>
      </w:r>
      <w:r w:rsidRPr="002B55A8">
        <w:rPr>
          <w:rFonts w:eastAsia="Times New Roman" w:cs="Times New Roman"/>
          <w:szCs w:val="24"/>
        </w:rPr>
        <w:t>ίναι αυ</w:t>
      </w:r>
      <w:r w:rsidRPr="002B55A8">
        <w:rPr>
          <w:rFonts w:eastAsia="Times New Roman" w:cs="Times New Roman"/>
          <w:szCs w:val="24"/>
        </w:rPr>
        <w:t>θαίρετο αυτό που είπατε</w:t>
      </w:r>
      <w:r>
        <w:rPr>
          <w:rFonts w:eastAsia="Times New Roman" w:cs="Times New Roman"/>
          <w:szCs w:val="24"/>
        </w:rPr>
        <w:t>,</w:t>
      </w:r>
      <w:r w:rsidRPr="002B55A8">
        <w:rPr>
          <w:rFonts w:eastAsia="Times New Roman" w:cs="Times New Roman"/>
          <w:szCs w:val="24"/>
        </w:rPr>
        <w:t xml:space="preserve"> κύριε </w:t>
      </w:r>
      <w:r>
        <w:rPr>
          <w:rFonts w:eastAsia="Times New Roman" w:cs="Times New Roman"/>
          <w:szCs w:val="24"/>
        </w:rPr>
        <w:t>Κ</w:t>
      </w:r>
      <w:r w:rsidRPr="002B55A8">
        <w:rPr>
          <w:rFonts w:eastAsia="Times New Roman" w:cs="Times New Roman"/>
          <w:szCs w:val="24"/>
        </w:rPr>
        <w:t>ουτσούκο</w:t>
      </w:r>
      <w:r>
        <w:rPr>
          <w:rFonts w:eastAsia="Times New Roman" w:cs="Times New Roman"/>
          <w:szCs w:val="24"/>
        </w:rPr>
        <w:t>,</w:t>
      </w:r>
      <w:r w:rsidRPr="002B55A8">
        <w:rPr>
          <w:rFonts w:eastAsia="Times New Roman" w:cs="Times New Roman"/>
          <w:szCs w:val="24"/>
        </w:rPr>
        <w:t xml:space="preserve"> ότι προκύπτει μείωση των συντάξεων</w:t>
      </w:r>
      <w:r>
        <w:rPr>
          <w:rFonts w:eastAsia="Times New Roman" w:cs="Times New Roman"/>
          <w:szCs w:val="24"/>
        </w:rPr>
        <w:t>.</w:t>
      </w:r>
    </w:p>
    <w:p w14:paraId="6B94901C" w14:textId="77777777" w:rsidR="00244F6B" w:rsidRDefault="006574B6">
      <w:pPr>
        <w:spacing w:after="0"/>
        <w:jc w:val="both"/>
        <w:rPr>
          <w:rFonts w:eastAsia="Times New Roman" w:cs="Times New Roman"/>
          <w:szCs w:val="24"/>
        </w:rPr>
      </w:pPr>
      <w:r>
        <w:rPr>
          <w:rFonts w:eastAsia="Times New Roman" w:cs="Times New Roman"/>
          <w:szCs w:val="24"/>
        </w:rPr>
        <w:t>Δεύτερον, θα ξέρετε -</w:t>
      </w:r>
      <w:r w:rsidRPr="002B55A8">
        <w:rPr>
          <w:rFonts w:eastAsia="Times New Roman" w:cs="Times New Roman"/>
          <w:szCs w:val="24"/>
        </w:rPr>
        <w:t>το έχουμε πει και έχουμε δώσει λογαριασμό γι</w:t>
      </w:r>
      <w:r>
        <w:rPr>
          <w:rFonts w:eastAsia="Times New Roman" w:cs="Times New Roman"/>
          <w:szCs w:val="24"/>
        </w:rPr>
        <w:t>’</w:t>
      </w:r>
      <w:r w:rsidRPr="002B55A8">
        <w:rPr>
          <w:rFonts w:eastAsia="Times New Roman" w:cs="Times New Roman"/>
          <w:szCs w:val="24"/>
        </w:rPr>
        <w:t xml:space="preserve"> αυτό</w:t>
      </w:r>
      <w:r>
        <w:rPr>
          <w:rFonts w:eastAsia="Times New Roman" w:cs="Times New Roman"/>
          <w:szCs w:val="24"/>
        </w:rPr>
        <w:t>- ότι ε</w:t>
      </w:r>
      <w:r w:rsidRPr="002B55A8">
        <w:rPr>
          <w:rFonts w:eastAsia="Times New Roman" w:cs="Times New Roman"/>
          <w:szCs w:val="24"/>
        </w:rPr>
        <w:t>πιστρέψαμε 375</w:t>
      </w:r>
      <w:r>
        <w:rPr>
          <w:rFonts w:eastAsia="Times New Roman" w:cs="Times New Roman"/>
          <w:szCs w:val="24"/>
        </w:rPr>
        <w:t>.000.000</w:t>
      </w:r>
      <w:r w:rsidRPr="002B55A8">
        <w:rPr>
          <w:rFonts w:eastAsia="Times New Roman" w:cs="Times New Roman"/>
          <w:szCs w:val="24"/>
        </w:rPr>
        <w:t xml:space="preserve"> ευρώ στους ασφαλισμένους</w:t>
      </w:r>
      <w:r>
        <w:rPr>
          <w:rFonts w:eastAsia="Times New Roman" w:cs="Times New Roman"/>
          <w:szCs w:val="24"/>
        </w:rPr>
        <w:t>,</w:t>
      </w:r>
      <w:r w:rsidRPr="002B55A8">
        <w:rPr>
          <w:rFonts w:eastAsia="Times New Roman" w:cs="Times New Roman"/>
          <w:szCs w:val="24"/>
        </w:rPr>
        <w:t xml:space="preserve"> οι οποίοι κατέβαλαν παρα</w:t>
      </w:r>
      <w:r>
        <w:rPr>
          <w:rFonts w:eastAsia="Times New Roman" w:cs="Times New Roman"/>
          <w:szCs w:val="24"/>
        </w:rPr>
        <w:t>πάνω από την οφειλόμενη εισ</w:t>
      </w:r>
      <w:r>
        <w:rPr>
          <w:rFonts w:eastAsia="Times New Roman" w:cs="Times New Roman"/>
          <w:szCs w:val="24"/>
        </w:rPr>
        <w:t>φορά</w:t>
      </w:r>
      <w:r w:rsidRPr="002B55A8">
        <w:rPr>
          <w:rFonts w:eastAsia="Times New Roman" w:cs="Times New Roman"/>
          <w:szCs w:val="24"/>
        </w:rPr>
        <w:t xml:space="preserve"> </w:t>
      </w:r>
      <w:r>
        <w:rPr>
          <w:rFonts w:eastAsia="Times New Roman" w:cs="Times New Roman"/>
          <w:szCs w:val="24"/>
        </w:rPr>
        <w:t xml:space="preserve">σε </w:t>
      </w:r>
      <w:r w:rsidRPr="002B55A8">
        <w:rPr>
          <w:rFonts w:eastAsia="Times New Roman" w:cs="Times New Roman"/>
          <w:szCs w:val="24"/>
        </w:rPr>
        <w:t xml:space="preserve">ΕΟΠΥΥ και </w:t>
      </w:r>
      <w:r>
        <w:rPr>
          <w:rFonts w:eastAsia="Times New Roman" w:cs="Times New Roman"/>
          <w:szCs w:val="24"/>
        </w:rPr>
        <w:t>ΑΚΑΓΕ. Επιστρέψαμε 375</w:t>
      </w:r>
      <w:r>
        <w:rPr>
          <w:rFonts w:eastAsia="Times New Roman" w:cs="Times New Roman"/>
          <w:szCs w:val="24"/>
        </w:rPr>
        <w:t>.000.000</w:t>
      </w:r>
      <w:r w:rsidRPr="002B55A8">
        <w:rPr>
          <w:rFonts w:eastAsia="Times New Roman" w:cs="Times New Roman"/>
          <w:szCs w:val="24"/>
        </w:rPr>
        <w:t xml:space="preserve"> μέσα σε δύο χρόνια</w:t>
      </w:r>
      <w:r>
        <w:rPr>
          <w:rFonts w:eastAsia="Times New Roman" w:cs="Times New Roman"/>
          <w:szCs w:val="24"/>
        </w:rPr>
        <w:t>. Αυτά</w:t>
      </w:r>
      <w:r w:rsidRPr="002B55A8">
        <w:rPr>
          <w:rFonts w:eastAsia="Times New Roman" w:cs="Times New Roman"/>
          <w:szCs w:val="24"/>
        </w:rPr>
        <w:t xml:space="preserve"> καταβάλλονταν επί </w:t>
      </w:r>
      <w:r>
        <w:rPr>
          <w:rFonts w:eastAsia="Times New Roman" w:cs="Times New Roman"/>
          <w:szCs w:val="24"/>
        </w:rPr>
        <w:t>πέντε</w:t>
      </w:r>
      <w:r w:rsidRPr="002B55A8">
        <w:rPr>
          <w:rFonts w:eastAsia="Times New Roman" w:cs="Times New Roman"/>
          <w:szCs w:val="24"/>
        </w:rPr>
        <w:t xml:space="preserve"> έτη σε εσάς</w:t>
      </w:r>
      <w:r>
        <w:rPr>
          <w:rFonts w:eastAsia="Times New Roman" w:cs="Times New Roman"/>
          <w:szCs w:val="24"/>
        </w:rPr>
        <w:t>,</w:t>
      </w:r>
      <w:r w:rsidRPr="002B55A8">
        <w:rPr>
          <w:rFonts w:eastAsia="Times New Roman" w:cs="Times New Roman"/>
          <w:szCs w:val="24"/>
        </w:rPr>
        <w:t xml:space="preserve"> με τις δικές σας </w:t>
      </w:r>
      <w:r>
        <w:rPr>
          <w:rFonts w:eastAsia="Times New Roman" w:cs="Times New Roman"/>
          <w:szCs w:val="24"/>
        </w:rPr>
        <w:t>ρυθμίσεις,</w:t>
      </w:r>
      <w:r w:rsidRPr="002B55A8">
        <w:rPr>
          <w:rFonts w:eastAsia="Times New Roman" w:cs="Times New Roman"/>
          <w:szCs w:val="24"/>
        </w:rPr>
        <w:t xml:space="preserve"> κακ</w:t>
      </w:r>
      <w:r>
        <w:rPr>
          <w:rFonts w:eastAsia="Times New Roman" w:cs="Times New Roman"/>
          <w:szCs w:val="24"/>
        </w:rPr>
        <w:t>ώ</w:t>
      </w:r>
      <w:r w:rsidRPr="002B55A8">
        <w:rPr>
          <w:rFonts w:eastAsia="Times New Roman" w:cs="Times New Roman"/>
          <w:szCs w:val="24"/>
        </w:rPr>
        <w:t>ς</w:t>
      </w:r>
      <w:r>
        <w:rPr>
          <w:rFonts w:eastAsia="Times New Roman" w:cs="Times New Roman"/>
          <w:szCs w:val="24"/>
        </w:rPr>
        <w:t>,</w:t>
      </w:r>
      <w:r w:rsidRPr="002B55A8">
        <w:rPr>
          <w:rFonts w:eastAsia="Times New Roman" w:cs="Times New Roman"/>
          <w:szCs w:val="24"/>
        </w:rPr>
        <w:t xml:space="preserve"> και </w:t>
      </w:r>
      <w:r>
        <w:rPr>
          <w:rFonts w:eastAsia="Times New Roman" w:cs="Times New Roman"/>
          <w:szCs w:val="24"/>
        </w:rPr>
        <w:t>ήλθαμε και</w:t>
      </w:r>
      <w:r w:rsidRPr="002B55A8">
        <w:rPr>
          <w:rFonts w:eastAsia="Times New Roman" w:cs="Times New Roman"/>
          <w:szCs w:val="24"/>
        </w:rPr>
        <w:t xml:space="preserve"> το λύσαμε το πρόβλημα</w:t>
      </w:r>
      <w:r>
        <w:rPr>
          <w:rFonts w:eastAsia="Times New Roman" w:cs="Times New Roman"/>
          <w:szCs w:val="24"/>
        </w:rPr>
        <w:t xml:space="preserve">. Άρα </w:t>
      </w:r>
      <w:r w:rsidRPr="002B55A8">
        <w:rPr>
          <w:rFonts w:eastAsia="Times New Roman" w:cs="Times New Roman"/>
          <w:szCs w:val="24"/>
        </w:rPr>
        <w:t xml:space="preserve">δεν νομίζω ότι υπάρχει </w:t>
      </w:r>
      <w:r>
        <w:rPr>
          <w:rFonts w:eastAsia="Times New Roman" w:cs="Times New Roman"/>
          <w:szCs w:val="24"/>
        </w:rPr>
        <w:t>κάποιος</w:t>
      </w:r>
      <w:r w:rsidRPr="002B55A8">
        <w:rPr>
          <w:rFonts w:eastAsia="Times New Roman" w:cs="Times New Roman"/>
          <w:szCs w:val="24"/>
        </w:rPr>
        <w:t xml:space="preserve"> </w:t>
      </w:r>
      <w:r w:rsidRPr="002B55A8">
        <w:rPr>
          <w:rFonts w:eastAsia="Times New Roman" w:cs="Times New Roman"/>
          <w:szCs w:val="24"/>
        </w:rPr>
        <w:t xml:space="preserve">λόγος να ανησυχείτε </w:t>
      </w:r>
      <w:r>
        <w:rPr>
          <w:rFonts w:eastAsia="Times New Roman" w:cs="Times New Roman"/>
          <w:szCs w:val="24"/>
        </w:rPr>
        <w:t xml:space="preserve">για το </w:t>
      </w:r>
      <w:r w:rsidRPr="002B55A8">
        <w:rPr>
          <w:rFonts w:eastAsia="Times New Roman" w:cs="Times New Roman"/>
          <w:szCs w:val="24"/>
        </w:rPr>
        <w:t>τι θα γίνε</w:t>
      </w:r>
      <w:r w:rsidRPr="002B55A8">
        <w:rPr>
          <w:rFonts w:eastAsia="Times New Roman" w:cs="Times New Roman"/>
          <w:szCs w:val="24"/>
        </w:rPr>
        <w:t xml:space="preserve">ι και </w:t>
      </w:r>
      <w:r>
        <w:rPr>
          <w:rFonts w:eastAsia="Times New Roman" w:cs="Times New Roman"/>
          <w:szCs w:val="24"/>
        </w:rPr>
        <w:t>π</w:t>
      </w:r>
      <w:r w:rsidRPr="002B55A8">
        <w:rPr>
          <w:rFonts w:eastAsia="Times New Roman" w:cs="Times New Roman"/>
          <w:szCs w:val="24"/>
        </w:rPr>
        <w:t>ότε ακριβώς</w:t>
      </w:r>
      <w:r>
        <w:rPr>
          <w:rFonts w:eastAsia="Times New Roman" w:cs="Times New Roman"/>
          <w:szCs w:val="24"/>
        </w:rPr>
        <w:t xml:space="preserve"> θ</w:t>
      </w:r>
      <w:r w:rsidRPr="002B55A8">
        <w:rPr>
          <w:rFonts w:eastAsia="Times New Roman" w:cs="Times New Roman"/>
          <w:szCs w:val="24"/>
        </w:rPr>
        <w:t>α πληρωθούν αυτά τα ποσά από το</w:t>
      </w:r>
      <w:r>
        <w:rPr>
          <w:rFonts w:eastAsia="Times New Roman" w:cs="Times New Roman"/>
          <w:szCs w:val="24"/>
        </w:rPr>
        <w:t>ν</w:t>
      </w:r>
      <w:r w:rsidRPr="002B55A8">
        <w:rPr>
          <w:rFonts w:eastAsia="Times New Roman" w:cs="Times New Roman"/>
          <w:szCs w:val="24"/>
        </w:rPr>
        <w:t xml:space="preserve"> δημόσιο </w:t>
      </w:r>
      <w:r>
        <w:rPr>
          <w:rFonts w:eastAsia="Times New Roman" w:cs="Times New Roman"/>
          <w:szCs w:val="24"/>
        </w:rPr>
        <w:t>π</w:t>
      </w:r>
      <w:r w:rsidRPr="002B55A8">
        <w:rPr>
          <w:rFonts w:eastAsia="Times New Roman" w:cs="Times New Roman"/>
          <w:szCs w:val="24"/>
        </w:rPr>
        <w:t>ροϋπολογισμό</w:t>
      </w:r>
      <w:r>
        <w:rPr>
          <w:rFonts w:eastAsia="Times New Roman" w:cs="Times New Roman"/>
          <w:szCs w:val="24"/>
        </w:rPr>
        <w:t>.</w:t>
      </w:r>
    </w:p>
    <w:p w14:paraId="6B94901D" w14:textId="77777777" w:rsidR="00244F6B" w:rsidRDefault="006574B6">
      <w:pPr>
        <w:spacing w:after="0"/>
        <w:jc w:val="both"/>
        <w:rPr>
          <w:rFonts w:eastAsia="Times New Roman" w:cs="Times New Roman"/>
          <w:szCs w:val="24"/>
        </w:rPr>
      </w:pPr>
      <w:r>
        <w:rPr>
          <w:rFonts w:eastAsia="Times New Roman" w:cs="Times New Roman"/>
          <w:szCs w:val="24"/>
        </w:rPr>
        <w:t>Τρίτον,</w:t>
      </w:r>
      <w:r w:rsidRPr="002B55A8">
        <w:rPr>
          <w:rFonts w:eastAsia="Times New Roman" w:cs="Times New Roman"/>
          <w:szCs w:val="24"/>
        </w:rPr>
        <w:t xml:space="preserve"> σκοπός μας είναι να διατηρηθούν ακέραιες στο ύψος </w:t>
      </w:r>
      <w:r>
        <w:rPr>
          <w:rFonts w:eastAsia="Times New Roman" w:cs="Times New Roman"/>
          <w:szCs w:val="24"/>
        </w:rPr>
        <w:t>που καταβάλλονταν</w:t>
      </w:r>
      <w:r w:rsidRPr="002B55A8">
        <w:rPr>
          <w:rFonts w:eastAsia="Times New Roman" w:cs="Times New Roman"/>
          <w:szCs w:val="24"/>
        </w:rPr>
        <w:t xml:space="preserve"> αυτές οι συντάξεις</w:t>
      </w:r>
      <w:r>
        <w:rPr>
          <w:rFonts w:eastAsia="Times New Roman" w:cs="Times New Roman"/>
          <w:szCs w:val="24"/>
        </w:rPr>
        <w:t>,</w:t>
      </w:r>
      <w:r w:rsidRPr="002B55A8">
        <w:rPr>
          <w:rFonts w:eastAsia="Times New Roman" w:cs="Times New Roman"/>
          <w:szCs w:val="24"/>
        </w:rPr>
        <w:t xml:space="preserve"> όσες ήταν αυτές</w:t>
      </w:r>
      <w:r>
        <w:rPr>
          <w:rFonts w:eastAsia="Times New Roman" w:cs="Times New Roman"/>
          <w:szCs w:val="24"/>
        </w:rPr>
        <w:t>. Κ</w:t>
      </w:r>
      <w:r w:rsidRPr="002B55A8">
        <w:rPr>
          <w:rFonts w:eastAsia="Times New Roman" w:cs="Times New Roman"/>
          <w:szCs w:val="24"/>
        </w:rPr>
        <w:t>αι αυτό</w:t>
      </w:r>
      <w:r>
        <w:rPr>
          <w:rFonts w:eastAsia="Times New Roman" w:cs="Times New Roman"/>
          <w:szCs w:val="24"/>
        </w:rPr>
        <w:t>ν</w:t>
      </w:r>
      <w:r w:rsidRPr="002B55A8">
        <w:rPr>
          <w:rFonts w:eastAsia="Times New Roman" w:cs="Times New Roman"/>
          <w:szCs w:val="24"/>
        </w:rPr>
        <w:t xml:space="preserve"> το σκοπό έχει αυτή η διάταξη</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οι</w:t>
      </w:r>
      <w:r w:rsidRPr="002B55A8">
        <w:rPr>
          <w:rFonts w:eastAsia="Times New Roman" w:cs="Times New Roman"/>
          <w:szCs w:val="24"/>
        </w:rPr>
        <w:t xml:space="preserve"> τυχόν διαφορές να καλύπτ</w:t>
      </w:r>
      <w:r>
        <w:rPr>
          <w:rFonts w:eastAsia="Times New Roman" w:cs="Times New Roman"/>
          <w:szCs w:val="24"/>
        </w:rPr>
        <w:t>ον</w:t>
      </w:r>
      <w:r w:rsidRPr="002B55A8">
        <w:rPr>
          <w:rFonts w:eastAsia="Times New Roman" w:cs="Times New Roman"/>
          <w:szCs w:val="24"/>
        </w:rPr>
        <w:t xml:space="preserve">ται από τον </w:t>
      </w:r>
      <w:r>
        <w:rPr>
          <w:rFonts w:eastAsia="Times New Roman" w:cs="Times New Roman"/>
          <w:szCs w:val="24"/>
        </w:rPr>
        <w:t>κ</w:t>
      </w:r>
      <w:r w:rsidRPr="002B55A8">
        <w:rPr>
          <w:rFonts w:eastAsia="Times New Roman" w:cs="Times New Roman"/>
          <w:szCs w:val="24"/>
        </w:rPr>
        <w:t xml:space="preserve">ρατικό </w:t>
      </w:r>
      <w:r>
        <w:rPr>
          <w:rFonts w:eastAsia="Times New Roman" w:cs="Times New Roman"/>
          <w:szCs w:val="24"/>
        </w:rPr>
        <w:t>π</w:t>
      </w:r>
      <w:r w:rsidRPr="002B55A8">
        <w:rPr>
          <w:rFonts w:eastAsia="Times New Roman" w:cs="Times New Roman"/>
          <w:szCs w:val="24"/>
        </w:rPr>
        <w:t>ροϋπολογισμό</w:t>
      </w:r>
      <w:r>
        <w:rPr>
          <w:rFonts w:eastAsia="Times New Roman" w:cs="Times New Roman"/>
          <w:szCs w:val="24"/>
        </w:rPr>
        <w:t>, μέσα από τη</w:t>
      </w:r>
      <w:r w:rsidRPr="002B55A8">
        <w:rPr>
          <w:rFonts w:eastAsia="Times New Roman" w:cs="Times New Roman"/>
          <w:szCs w:val="24"/>
        </w:rPr>
        <w:t xml:space="preserve"> διαδικασία που προβλέπει η διάταξη</w:t>
      </w:r>
      <w:r>
        <w:rPr>
          <w:rFonts w:eastAsia="Times New Roman" w:cs="Times New Roman"/>
          <w:szCs w:val="24"/>
        </w:rPr>
        <w:t>.</w:t>
      </w:r>
    </w:p>
    <w:p w14:paraId="6B94901E" w14:textId="77777777" w:rsidR="00244F6B" w:rsidRDefault="006574B6">
      <w:pPr>
        <w:spacing w:after="0"/>
        <w:jc w:val="both"/>
        <w:rPr>
          <w:rFonts w:eastAsia="Times New Roman" w:cs="Times New Roman"/>
          <w:szCs w:val="24"/>
        </w:rPr>
      </w:pPr>
      <w:r>
        <w:rPr>
          <w:rFonts w:eastAsia="Times New Roman" w:cs="Times New Roman"/>
          <w:szCs w:val="24"/>
        </w:rPr>
        <w:t>Τέταρτον, δεν υπάρχει περίπτωση επηρεασμού</w:t>
      </w:r>
      <w:r w:rsidRPr="002B55A8">
        <w:rPr>
          <w:rFonts w:eastAsia="Times New Roman" w:cs="Times New Roman"/>
          <w:szCs w:val="24"/>
        </w:rPr>
        <w:t xml:space="preserve"> των αποθεματικών του </w:t>
      </w:r>
      <w:r>
        <w:rPr>
          <w:rFonts w:eastAsia="Times New Roman" w:cs="Times New Roman"/>
          <w:szCs w:val="24"/>
        </w:rPr>
        <w:t>ΕΦΚΑ, διότι είναι</w:t>
      </w:r>
      <w:r w:rsidRPr="002B55A8">
        <w:rPr>
          <w:rFonts w:eastAsia="Times New Roman" w:cs="Times New Roman"/>
          <w:szCs w:val="24"/>
        </w:rPr>
        <w:t xml:space="preserve"> λογαριασμοί που εισπράττει ο </w:t>
      </w:r>
      <w:r>
        <w:rPr>
          <w:rFonts w:eastAsia="Times New Roman" w:cs="Times New Roman"/>
          <w:szCs w:val="24"/>
        </w:rPr>
        <w:lastRenderedPageBreak/>
        <w:t>ΕΦΚΑ γι’</w:t>
      </w:r>
      <w:r w:rsidRPr="002B55A8">
        <w:rPr>
          <w:rFonts w:eastAsia="Times New Roman" w:cs="Times New Roman"/>
          <w:szCs w:val="24"/>
        </w:rPr>
        <w:t xml:space="preserve"> </w:t>
      </w:r>
      <w:r>
        <w:rPr>
          <w:rFonts w:eastAsia="Times New Roman" w:cs="Times New Roman"/>
          <w:szCs w:val="24"/>
        </w:rPr>
        <w:t>αυτούς,</w:t>
      </w:r>
      <w:r w:rsidRPr="002B55A8">
        <w:rPr>
          <w:rFonts w:eastAsia="Times New Roman" w:cs="Times New Roman"/>
          <w:szCs w:val="24"/>
        </w:rPr>
        <w:t xml:space="preserve"> ο ΕΟΠΥΥ και το </w:t>
      </w:r>
      <w:r>
        <w:rPr>
          <w:rFonts w:eastAsia="Times New Roman" w:cs="Times New Roman"/>
          <w:szCs w:val="24"/>
        </w:rPr>
        <w:t>ΑΚΑΓΕ. Τ</w:t>
      </w:r>
      <w:r w:rsidRPr="002B55A8">
        <w:rPr>
          <w:rFonts w:eastAsia="Times New Roman" w:cs="Times New Roman"/>
          <w:szCs w:val="24"/>
        </w:rPr>
        <w:t xml:space="preserve">ο </w:t>
      </w:r>
      <w:r>
        <w:rPr>
          <w:rFonts w:eastAsia="Times New Roman" w:cs="Times New Roman"/>
          <w:szCs w:val="24"/>
        </w:rPr>
        <w:t>ΑΚΑΓΕ</w:t>
      </w:r>
      <w:r w:rsidRPr="002B55A8">
        <w:rPr>
          <w:rFonts w:eastAsia="Times New Roman" w:cs="Times New Roman"/>
          <w:szCs w:val="24"/>
        </w:rPr>
        <w:t xml:space="preserve"> είναι πάνω α</w:t>
      </w:r>
      <w:r w:rsidRPr="002B55A8">
        <w:rPr>
          <w:rFonts w:eastAsia="Times New Roman" w:cs="Times New Roman"/>
          <w:szCs w:val="24"/>
        </w:rPr>
        <w:t>πό 9</w:t>
      </w:r>
      <w:r>
        <w:rPr>
          <w:rFonts w:eastAsia="Times New Roman" w:cs="Times New Roman"/>
          <w:szCs w:val="24"/>
        </w:rPr>
        <w:t xml:space="preserve">.000.000.000 </w:t>
      </w:r>
      <w:r>
        <w:rPr>
          <w:rFonts w:eastAsia="Times New Roman" w:cs="Times New Roman"/>
          <w:szCs w:val="24"/>
        </w:rPr>
        <w:t xml:space="preserve">ήδη, αν δεν </w:t>
      </w:r>
      <w:r w:rsidRPr="002B55A8">
        <w:rPr>
          <w:rFonts w:eastAsia="Times New Roman" w:cs="Times New Roman"/>
          <w:szCs w:val="24"/>
        </w:rPr>
        <w:t>κάνω λάθος</w:t>
      </w:r>
      <w:r>
        <w:rPr>
          <w:rFonts w:eastAsia="Times New Roman" w:cs="Times New Roman"/>
          <w:szCs w:val="24"/>
        </w:rPr>
        <w:t>. Είναι</w:t>
      </w:r>
      <w:r w:rsidRPr="002B55A8">
        <w:rPr>
          <w:rFonts w:eastAsia="Times New Roman" w:cs="Times New Roman"/>
          <w:szCs w:val="24"/>
        </w:rPr>
        <w:t xml:space="preserve"> ένας λογαριασμός ο οποίος</w:t>
      </w:r>
      <w:r>
        <w:rPr>
          <w:rFonts w:eastAsia="Times New Roman" w:cs="Times New Roman"/>
          <w:szCs w:val="24"/>
        </w:rPr>
        <w:t>,</w:t>
      </w:r>
      <w:r w:rsidRPr="002B55A8">
        <w:rPr>
          <w:rFonts w:eastAsia="Times New Roman" w:cs="Times New Roman"/>
          <w:szCs w:val="24"/>
        </w:rPr>
        <w:t xml:space="preserve"> σύμφωνα με το</w:t>
      </w:r>
      <w:r>
        <w:rPr>
          <w:rFonts w:eastAsia="Times New Roman" w:cs="Times New Roman"/>
          <w:szCs w:val="24"/>
        </w:rPr>
        <w:t>ν</w:t>
      </w:r>
      <w:r w:rsidRPr="002B55A8">
        <w:rPr>
          <w:rFonts w:eastAsia="Times New Roman" w:cs="Times New Roman"/>
          <w:szCs w:val="24"/>
        </w:rPr>
        <w:t xml:space="preserve"> νόμο ίδρυσης του </w:t>
      </w:r>
      <w:r>
        <w:rPr>
          <w:rFonts w:eastAsia="Times New Roman" w:cs="Times New Roman"/>
          <w:szCs w:val="24"/>
        </w:rPr>
        <w:t>ΑΚΑΓΕ,</w:t>
      </w:r>
      <w:r w:rsidRPr="002B55A8">
        <w:rPr>
          <w:rFonts w:eastAsia="Times New Roman" w:cs="Times New Roman"/>
          <w:szCs w:val="24"/>
        </w:rPr>
        <w:t xml:space="preserve"> θα μπορ</w:t>
      </w:r>
      <w:r>
        <w:rPr>
          <w:rFonts w:eastAsia="Times New Roman" w:cs="Times New Roman"/>
          <w:szCs w:val="24"/>
        </w:rPr>
        <w:t>ούσε από το 2019 να καταβάλει ποσά</w:t>
      </w:r>
      <w:r w:rsidRPr="002B55A8">
        <w:rPr>
          <w:rFonts w:eastAsia="Times New Roman" w:cs="Times New Roman"/>
          <w:szCs w:val="24"/>
        </w:rPr>
        <w:t xml:space="preserve"> </w:t>
      </w:r>
      <w:r>
        <w:rPr>
          <w:rFonts w:eastAsia="Times New Roman" w:cs="Times New Roman"/>
          <w:szCs w:val="24"/>
        </w:rPr>
        <w:t>προς υποβοήθηση</w:t>
      </w:r>
      <w:r w:rsidRPr="002B55A8">
        <w:rPr>
          <w:rFonts w:eastAsia="Times New Roman" w:cs="Times New Roman"/>
          <w:szCs w:val="24"/>
        </w:rPr>
        <w:t xml:space="preserve"> των συντάξεων στη βάση </w:t>
      </w:r>
      <w:r>
        <w:rPr>
          <w:rFonts w:eastAsia="Times New Roman" w:cs="Times New Roman"/>
          <w:szCs w:val="24"/>
        </w:rPr>
        <w:t>της αλληλεγγύης των</w:t>
      </w:r>
      <w:r w:rsidRPr="002B55A8">
        <w:rPr>
          <w:rFonts w:eastAsia="Times New Roman" w:cs="Times New Roman"/>
          <w:szCs w:val="24"/>
        </w:rPr>
        <w:t xml:space="preserve"> γενεών</w:t>
      </w:r>
      <w:r>
        <w:rPr>
          <w:rFonts w:eastAsia="Times New Roman" w:cs="Times New Roman"/>
          <w:szCs w:val="24"/>
        </w:rPr>
        <w:t>. Δ</w:t>
      </w:r>
      <w:r w:rsidRPr="002B55A8">
        <w:rPr>
          <w:rFonts w:eastAsia="Times New Roman" w:cs="Times New Roman"/>
          <w:szCs w:val="24"/>
        </w:rPr>
        <w:t xml:space="preserve">εν προβλέπουμε μέσα στο 2019 </w:t>
      </w:r>
      <w:r>
        <w:rPr>
          <w:rFonts w:eastAsia="Times New Roman" w:cs="Times New Roman"/>
          <w:szCs w:val="24"/>
        </w:rPr>
        <w:t xml:space="preserve">από </w:t>
      </w:r>
      <w:r>
        <w:rPr>
          <w:rFonts w:eastAsia="Times New Roman" w:cs="Times New Roman"/>
          <w:szCs w:val="24"/>
        </w:rPr>
        <w:t xml:space="preserve">τον </w:t>
      </w:r>
      <w:r>
        <w:rPr>
          <w:rFonts w:eastAsia="Times New Roman" w:cs="Times New Roman"/>
          <w:szCs w:val="24"/>
        </w:rPr>
        <w:t>προϋπολογισμό</w:t>
      </w:r>
      <w:r>
        <w:rPr>
          <w:rFonts w:eastAsia="Times New Roman" w:cs="Times New Roman"/>
          <w:szCs w:val="24"/>
        </w:rPr>
        <w:t>, αν</w:t>
      </w:r>
      <w:r w:rsidRPr="002B55A8">
        <w:rPr>
          <w:rFonts w:eastAsia="Times New Roman" w:cs="Times New Roman"/>
          <w:szCs w:val="24"/>
        </w:rPr>
        <w:t xml:space="preserve"> διαβάσετε</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να αφαιρέσουμε κανένα ποσό από το ΑΚΑΓΕ,</w:t>
      </w:r>
      <w:r w:rsidRPr="002B55A8">
        <w:rPr>
          <w:rFonts w:eastAsia="Times New Roman" w:cs="Times New Roman"/>
          <w:szCs w:val="24"/>
        </w:rPr>
        <w:t xml:space="preserve"> μένει εκεί</w:t>
      </w:r>
      <w:r>
        <w:rPr>
          <w:rFonts w:eastAsia="Times New Roman" w:cs="Times New Roman"/>
          <w:szCs w:val="24"/>
        </w:rPr>
        <w:t>. Κ</w:t>
      </w:r>
      <w:r w:rsidRPr="002B55A8">
        <w:rPr>
          <w:rFonts w:eastAsia="Times New Roman" w:cs="Times New Roman"/>
          <w:szCs w:val="24"/>
        </w:rPr>
        <w:t xml:space="preserve">αι </w:t>
      </w:r>
      <w:r>
        <w:rPr>
          <w:rFonts w:eastAsia="Times New Roman" w:cs="Times New Roman"/>
          <w:szCs w:val="24"/>
        </w:rPr>
        <w:t>ε</w:t>
      </w:r>
      <w:r w:rsidRPr="002B55A8">
        <w:rPr>
          <w:rFonts w:eastAsia="Times New Roman" w:cs="Times New Roman"/>
          <w:szCs w:val="24"/>
        </w:rPr>
        <w:t>πομένως</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ο ΑΚΑΓΕ</w:t>
      </w:r>
      <w:r w:rsidRPr="002B55A8">
        <w:rPr>
          <w:rFonts w:eastAsia="Times New Roman" w:cs="Times New Roman"/>
          <w:szCs w:val="24"/>
        </w:rPr>
        <w:t xml:space="preserve"> λειτουργεί με ένα</w:t>
      </w:r>
      <w:r>
        <w:rPr>
          <w:rFonts w:eastAsia="Times New Roman" w:cs="Times New Roman"/>
          <w:szCs w:val="24"/>
        </w:rPr>
        <w:t>ν</w:t>
      </w:r>
      <w:r w:rsidRPr="002B55A8">
        <w:rPr>
          <w:rFonts w:eastAsia="Times New Roman" w:cs="Times New Roman"/>
          <w:szCs w:val="24"/>
        </w:rPr>
        <w:t xml:space="preserve"> τρόπο εγγυητικό</w:t>
      </w:r>
      <w:r>
        <w:rPr>
          <w:rFonts w:eastAsia="Times New Roman" w:cs="Times New Roman"/>
          <w:szCs w:val="24"/>
        </w:rPr>
        <w:t>, όπως λειτουργούσε. Κα</w:t>
      </w:r>
      <w:r w:rsidRPr="002B55A8">
        <w:rPr>
          <w:rFonts w:eastAsia="Times New Roman" w:cs="Times New Roman"/>
          <w:szCs w:val="24"/>
        </w:rPr>
        <w:t xml:space="preserve">νένα </w:t>
      </w:r>
      <w:r>
        <w:rPr>
          <w:rFonts w:eastAsia="Times New Roman" w:cs="Times New Roman"/>
          <w:szCs w:val="24"/>
        </w:rPr>
        <w:t>έλλειμμα</w:t>
      </w:r>
      <w:r w:rsidRPr="002B55A8">
        <w:rPr>
          <w:rFonts w:eastAsia="Times New Roman" w:cs="Times New Roman"/>
          <w:szCs w:val="24"/>
        </w:rPr>
        <w:t xml:space="preserve"> </w:t>
      </w:r>
      <w:r>
        <w:rPr>
          <w:rFonts w:eastAsia="Times New Roman" w:cs="Times New Roman"/>
          <w:szCs w:val="24"/>
        </w:rPr>
        <w:t>για τον ΕΦΚΑ και</w:t>
      </w:r>
      <w:r w:rsidRPr="002B55A8">
        <w:rPr>
          <w:rFonts w:eastAsia="Times New Roman" w:cs="Times New Roman"/>
          <w:szCs w:val="24"/>
        </w:rPr>
        <w:t xml:space="preserve"> όλα καλά</w:t>
      </w:r>
      <w:r>
        <w:rPr>
          <w:rFonts w:eastAsia="Times New Roman" w:cs="Times New Roman"/>
          <w:szCs w:val="24"/>
        </w:rPr>
        <w:t>. Α</w:t>
      </w:r>
      <w:r w:rsidRPr="002B55A8">
        <w:rPr>
          <w:rFonts w:eastAsia="Times New Roman" w:cs="Times New Roman"/>
          <w:szCs w:val="24"/>
        </w:rPr>
        <w:t xml:space="preserve">φού και εσείς συμφωνείτε </w:t>
      </w:r>
      <w:r>
        <w:rPr>
          <w:rFonts w:eastAsia="Times New Roman" w:cs="Times New Roman"/>
          <w:szCs w:val="24"/>
        </w:rPr>
        <w:t>στ</w:t>
      </w:r>
      <w:r w:rsidRPr="002B55A8">
        <w:rPr>
          <w:rFonts w:eastAsia="Times New Roman" w:cs="Times New Roman"/>
          <w:szCs w:val="24"/>
        </w:rPr>
        <w:t xml:space="preserve">η </w:t>
      </w:r>
      <w:r>
        <w:rPr>
          <w:rFonts w:eastAsia="Times New Roman" w:cs="Times New Roman"/>
          <w:szCs w:val="24"/>
        </w:rPr>
        <w:t xml:space="preserve">μη </w:t>
      </w:r>
      <w:r w:rsidRPr="002B55A8">
        <w:rPr>
          <w:rFonts w:eastAsia="Times New Roman" w:cs="Times New Roman"/>
          <w:szCs w:val="24"/>
        </w:rPr>
        <w:t xml:space="preserve">μείωση των συντάξεων </w:t>
      </w:r>
      <w:r>
        <w:rPr>
          <w:rFonts w:eastAsia="Times New Roman" w:cs="Times New Roman"/>
          <w:szCs w:val="24"/>
        </w:rPr>
        <w:t>μη θέτετε θέματα.</w:t>
      </w:r>
    </w:p>
    <w:p w14:paraId="6B94901F" w14:textId="77777777" w:rsidR="00244F6B" w:rsidRDefault="006574B6">
      <w:pPr>
        <w:spacing w:after="0"/>
        <w:jc w:val="both"/>
        <w:rPr>
          <w:rFonts w:eastAsia="Times New Roman" w:cs="Times New Roman"/>
          <w:szCs w:val="24"/>
        </w:rPr>
      </w:pPr>
      <w:r w:rsidRPr="000463DC">
        <w:rPr>
          <w:rFonts w:eastAsia="Times New Roman" w:cs="Times New Roman"/>
          <w:b/>
          <w:szCs w:val="24"/>
        </w:rPr>
        <w:t>ΓΙΑΝΝΗΣ ΚΟΥΤΣΟΥΚΟΣ:</w:t>
      </w:r>
      <w:r>
        <w:rPr>
          <w:rFonts w:eastAsia="Times New Roman" w:cs="Times New Roman"/>
          <w:szCs w:val="24"/>
        </w:rPr>
        <w:t xml:space="preserve"> Αυξήσεις θα πάρουν οι συνταξιούχοι;</w:t>
      </w:r>
    </w:p>
    <w:p w14:paraId="6B949020" w14:textId="77777777" w:rsidR="00244F6B" w:rsidRDefault="006574B6">
      <w:pPr>
        <w:spacing w:after="0"/>
        <w:jc w:val="both"/>
        <w:rPr>
          <w:rFonts w:eastAsia="Times New Roman" w:cs="Times New Roman"/>
          <w:szCs w:val="24"/>
        </w:rPr>
      </w:pPr>
      <w:r w:rsidRPr="002B55A8">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Τόση ώρα </w:t>
      </w:r>
      <w:r w:rsidRPr="002B55A8">
        <w:rPr>
          <w:rFonts w:eastAsia="Times New Roman" w:cs="Times New Roman"/>
          <w:szCs w:val="24"/>
        </w:rPr>
        <w:t>τι σας λέω</w:t>
      </w:r>
      <w:r>
        <w:rPr>
          <w:rFonts w:eastAsia="Times New Roman" w:cs="Times New Roman"/>
          <w:szCs w:val="24"/>
        </w:rPr>
        <w:t>; Π</w:t>
      </w:r>
      <w:r w:rsidRPr="002B55A8">
        <w:rPr>
          <w:rFonts w:eastAsia="Times New Roman" w:cs="Times New Roman"/>
          <w:szCs w:val="24"/>
        </w:rPr>
        <w:t xml:space="preserve">ροκύπτουν αυξήσεις </w:t>
      </w:r>
      <w:r>
        <w:rPr>
          <w:rFonts w:eastAsia="Times New Roman" w:cs="Times New Roman"/>
          <w:szCs w:val="24"/>
        </w:rPr>
        <w:t>σε εκείνες τις περιπτώσει</w:t>
      </w:r>
      <w:r>
        <w:rPr>
          <w:rFonts w:eastAsia="Times New Roman" w:cs="Times New Roman"/>
          <w:szCs w:val="24"/>
        </w:rPr>
        <w:t>ς που π</w:t>
      </w:r>
      <w:r w:rsidRPr="002B55A8">
        <w:rPr>
          <w:rFonts w:eastAsia="Times New Roman" w:cs="Times New Roman"/>
          <w:szCs w:val="24"/>
        </w:rPr>
        <w:t>ράγματι κατέβαλαν εισφορές</w:t>
      </w:r>
      <w:r>
        <w:rPr>
          <w:rFonts w:eastAsia="Times New Roman" w:cs="Times New Roman"/>
          <w:szCs w:val="24"/>
        </w:rPr>
        <w:t>. Π</w:t>
      </w:r>
      <w:r w:rsidRPr="002B55A8">
        <w:rPr>
          <w:rFonts w:eastAsia="Times New Roman" w:cs="Times New Roman"/>
          <w:szCs w:val="24"/>
        </w:rPr>
        <w:t>ροκύπτου</w:t>
      </w:r>
      <w:r>
        <w:rPr>
          <w:rFonts w:eastAsia="Times New Roman" w:cs="Times New Roman"/>
          <w:szCs w:val="24"/>
        </w:rPr>
        <w:t>ν,</w:t>
      </w:r>
      <w:r w:rsidRPr="002B55A8">
        <w:rPr>
          <w:rFonts w:eastAsia="Times New Roman" w:cs="Times New Roman"/>
          <w:szCs w:val="24"/>
        </w:rPr>
        <w:t xml:space="preserve"> </w:t>
      </w:r>
      <w:r>
        <w:rPr>
          <w:rFonts w:eastAsia="Times New Roman" w:cs="Times New Roman"/>
          <w:szCs w:val="24"/>
        </w:rPr>
        <w:t xml:space="preserve">σε σύγκριση με το παλιό σύστημα. Τα </w:t>
      </w:r>
      <w:r w:rsidRPr="002B55A8">
        <w:rPr>
          <w:rFonts w:eastAsia="Times New Roman" w:cs="Times New Roman"/>
          <w:szCs w:val="24"/>
        </w:rPr>
        <w:t xml:space="preserve">έχουμε δώσει αυτά </w:t>
      </w:r>
      <w:r w:rsidRPr="002B55A8">
        <w:rPr>
          <w:rFonts w:eastAsia="Times New Roman" w:cs="Times New Roman"/>
          <w:szCs w:val="24"/>
        </w:rPr>
        <w:lastRenderedPageBreak/>
        <w:t xml:space="preserve">τα στοιχεία </w:t>
      </w:r>
      <w:r>
        <w:rPr>
          <w:rFonts w:eastAsia="Times New Roman" w:cs="Times New Roman"/>
          <w:szCs w:val="24"/>
        </w:rPr>
        <w:t xml:space="preserve">κατ’ </w:t>
      </w:r>
      <w:r w:rsidRPr="002B55A8">
        <w:rPr>
          <w:rFonts w:eastAsia="Times New Roman" w:cs="Times New Roman"/>
          <w:szCs w:val="24"/>
        </w:rPr>
        <w:t>επανάληψη</w:t>
      </w:r>
      <w:r>
        <w:rPr>
          <w:rFonts w:eastAsia="Times New Roman" w:cs="Times New Roman"/>
          <w:szCs w:val="24"/>
        </w:rPr>
        <w:t>. Έ</w:t>
      </w:r>
      <w:r w:rsidRPr="002B55A8">
        <w:rPr>
          <w:rFonts w:eastAsia="Times New Roman" w:cs="Times New Roman"/>
          <w:szCs w:val="24"/>
        </w:rPr>
        <w:t xml:space="preserve">χουμε δώσει και </w:t>
      </w:r>
      <w:r>
        <w:rPr>
          <w:rFonts w:eastAsia="Times New Roman" w:cs="Times New Roman"/>
          <w:szCs w:val="24"/>
        </w:rPr>
        <w:t>αριθμούς. Θ</w:t>
      </w:r>
      <w:r w:rsidRPr="002B55A8">
        <w:rPr>
          <w:rFonts w:eastAsia="Times New Roman" w:cs="Times New Roman"/>
          <w:szCs w:val="24"/>
        </w:rPr>
        <w:t xml:space="preserve">α αποτυπωθεί και στο ποσό που θα πάρουν </w:t>
      </w:r>
      <w:r>
        <w:rPr>
          <w:rFonts w:eastAsia="Times New Roman" w:cs="Times New Roman"/>
          <w:szCs w:val="24"/>
        </w:rPr>
        <w:t xml:space="preserve">στις </w:t>
      </w:r>
      <w:r w:rsidRPr="002B55A8">
        <w:rPr>
          <w:rFonts w:eastAsia="Times New Roman" w:cs="Times New Roman"/>
          <w:szCs w:val="24"/>
        </w:rPr>
        <w:t>19</w:t>
      </w:r>
      <w:r>
        <w:rPr>
          <w:rFonts w:eastAsia="Times New Roman" w:cs="Times New Roman"/>
          <w:szCs w:val="24"/>
        </w:rPr>
        <w:t xml:space="preserve"> και στις </w:t>
      </w:r>
      <w:r w:rsidRPr="002B55A8">
        <w:rPr>
          <w:rFonts w:eastAsia="Times New Roman" w:cs="Times New Roman"/>
          <w:szCs w:val="24"/>
        </w:rPr>
        <w:t xml:space="preserve">21 οι συνταξιούχοι </w:t>
      </w:r>
      <w:r>
        <w:rPr>
          <w:rFonts w:eastAsia="Times New Roman" w:cs="Times New Roman"/>
          <w:szCs w:val="24"/>
        </w:rPr>
        <w:t xml:space="preserve">και </w:t>
      </w:r>
      <w:r w:rsidRPr="002B55A8">
        <w:rPr>
          <w:rFonts w:eastAsia="Times New Roman" w:cs="Times New Roman"/>
          <w:szCs w:val="24"/>
        </w:rPr>
        <w:t>θα το δείτε εκεί</w:t>
      </w:r>
      <w:r>
        <w:rPr>
          <w:rFonts w:eastAsia="Times New Roman" w:cs="Times New Roman"/>
          <w:szCs w:val="24"/>
        </w:rPr>
        <w:t>. Ή</w:t>
      </w:r>
      <w:r>
        <w:rPr>
          <w:rFonts w:eastAsia="Times New Roman" w:cs="Times New Roman"/>
          <w:szCs w:val="24"/>
        </w:rPr>
        <w:t xml:space="preserve">δη αποτυπώνεται σε </w:t>
      </w:r>
      <w:r w:rsidRPr="002B55A8">
        <w:rPr>
          <w:rFonts w:eastAsia="Times New Roman" w:cs="Times New Roman"/>
          <w:szCs w:val="24"/>
        </w:rPr>
        <w:t>μεγάλο βαθμό στις ήδη καταβληθείσ</w:t>
      </w:r>
      <w:r>
        <w:rPr>
          <w:rFonts w:eastAsia="Times New Roman" w:cs="Times New Roman"/>
          <w:szCs w:val="24"/>
        </w:rPr>
        <w:t>ες συντάξεις.</w:t>
      </w:r>
    </w:p>
    <w:p w14:paraId="6B949021" w14:textId="77777777" w:rsidR="00244F6B" w:rsidRDefault="006574B6">
      <w:pPr>
        <w:spacing w:after="0"/>
        <w:jc w:val="both"/>
        <w:rPr>
          <w:rFonts w:eastAsia="Times New Roman" w:cs="Times New Roman"/>
          <w:szCs w:val="24"/>
        </w:rPr>
      </w:pPr>
      <w:r w:rsidRPr="00D44295">
        <w:rPr>
          <w:rFonts w:eastAsia="Times New Roman" w:cs="Times New Roman"/>
          <w:b/>
          <w:szCs w:val="24"/>
        </w:rPr>
        <w:t xml:space="preserve">ΠΡΟΕΔΡΕΥΩΝ (Γεώργιος </w:t>
      </w:r>
      <w:proofErr w:type="spellStart"/>
      <w:r w:rsidRPr="00D44295">
        <w:rPr>
          <w:rFonts w:eastAsia="Times New Roman" w:cs="Times New Roman"/>
          <w:b/>
          <w:szCs w:val="24"/>
        </w:rPr>
        <w:t>Λαμπρούλης</w:t>
      </w:r>
      <w:proofErr w:type="spellEnd"/>
      <w:r w:rsidRPr="00D44295">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14:paraId="6B949022" w14:textId="77777777" w:rsidR="00244F6B" w:rsidRDefault="006574B6">
      <w:pPr>
        <w:spacing w:after="0"/>
        <w:jc w:val="both"/>
        <w:rPr>
          <w:rFonts w:eastAsia="Times New Roman" w:cs="Times New Roman"/>
          <w:szCs w:val="24"/>
        </w:rPr>
      </w:pPr>
      <w:r>
        <w:rPr>
          <w:rFonts w:eastAsia="Times New Roman" w:cs="Times New Roman"/>
          <w:szCs w:val="24"/>
        </w:rPr>
        <w:t>Ευχαριστούμε τον κύριο Υπουργό. Ε</w:t>
      </w:r>
      <w:r w:rsidRPr="002B55A8">
        <w:rPr>
          <w:rFonts w:eastAsia="Times New Roman" w:cs="Times New Roman"/>
          <w:szCs w:val="24"/>
        </w:rPr>
        <w:t>ίχα ανακοινώσει ότι με</w:t>
      </w:r>
      <w:r>
        <w:rPr>
          <w:rFonts w:eastAsia="Times New Roman" w:cs="Times New Roman"/>
          <w:szCs w:val="24"/>
        </w:rPr>
        <w:t>τά</w:t>
      </w:r>
      <w:r w:rsidRPr="002B55A8">
        <w:rPr>
          <w:rFonts w:eastAsia="Times New Roman" w:cs="Times New Roman"/>
          <w:szCs w:val="24"/>
        </w:rPr>
        <w:t xml:space="preserve"> τον </w:t>
      </w:r>
      <w:r w:rsidRPr="002B55A8">
        <w:rPr>
          <w:rFonts w:eastAsia="Times New Roman" w:cs="Times New Roman"/>
          <w:szCs w:val="24"/>
        </w:rPr>
        <w:t>κ</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Πετρόπουλο θα μιλήσει ο</w:t>
      </w:r>
      <w:r w:rsidRPr="002B55A8">
        <w:rPr>
          <w:rFonts w:eastAsia="Times New Roman" w:cs="Times New Roman"/>
          <w:szCs w:val="24"/>
        </w:rPr>
        <w:t xml:space="preserve"> κ</w:t>
      </w:r>
      <w:r>
        <w:rPr>
          <w:rFonts w:eastAsia="Times New Roman" w:cs="Times New Roman"/>
          <w:szCs w:val="24"/>
        </w:rPr>
        <w:t>. Σ</w:t>
      </w:r>
      <w:r w:rsidRPr="002B55A8">
        <w:rPr>
          <w:rFonts w:eastAsia="Times New Roman" w:cs="Times New Roman"/>
          <w:szCs w:val="24"/>
        </w:rPr>
        <w:t>κρέκας</w:t>
      </w:r>
      <w:r>
        <w:rPr>
          <w:rFonts w:eastAsia="Times New Roman" w:cs="Times New Roman"/>
          <w:szCs w:val="24"/>
        </w:rPr>
        <w:t>. Όμως,</w:t>
      </w:r>
      <w:r w:rsidRPr="002B55A8">
        <w:rPr>
          <w:rFonts w:eastAsia="Times New Roman" w:cs="Times New Roman"/>
          <w:szCs w:val="24"/>
        </w:rPr>
        <w:t xml:space="preserve"> </w:t>
      </w:r>
      <w:r>
        <w:rPr>
          <w:rFonts w:eastAsia="Times New Roman" w:cs="Times New Roman"/>
          <w:szCs w:val="24"/>
        </w:rPr>
        <w:t xml:space="preserve">επειδή ήδη ζήτησαν τον λόγο ο κ. </w:t>
      </w:r>
      <w:r w:rsidRPr="002B55A8">
        <w:rPr>
          <w:rFonts w:eastAsia="Times New Roman" w:cs="Times New Roman"/>
          <w:szCs w:val="24"/>
        </w:rPr>
        <w:t>Σαντορινι</w:t>
      </w:r>
      <w:r w:rsidRPr="002B55A8">
        <w:rPr>
          <w:rFonts w:eastAsia="Times New Roman" w:cs="Times New Roman"/>
          <w:szCs w:val="24"/>
        </w:rPr>
        <w:t>ός και ο κ</w:t>
      </w:r>
      <w:r>
        <w:rPr>
          <w:rFonts w:eastAsia="Times New Roman" w:cs="Times New Roman"/>
          <w:szCs w:val="24"/>
        </w:rPr>
        <w:t xml:space="preserve">. </w:t>
      </w:r>
      <w:proofErr w:type="spellStart"/>
      <w:r>
        <w:rPr>
          <w:rFonts w:eastAsia="Times New Roman" w:cs="Times New Roman"/>
          <w:szCs w:val="24"/>
        </w:rPr>
        <w:t>Χαρίτσης</w:t>
      </w:r>
      <w:proofErr w:type="spellEnd"/>
      <w:r>
        <w:rPr>
          <w:rFonts w:eastAsia="Times New Roman" w:cs="Times New Roman"/>
          <w:szCs w:val="24"/>
        </w:rPr>
        <w:t xml:space="preserve"> για τροπολογί</w:t>
      </w:r>
      <w:r w:rsidRPr="002B55A8">
        <w:rPr>
          <w:rFonts w:eastAsia="Times New Roman" w:cs="Times New Roman"/>
          <w:szCs w:val="24"/>
        </w:rPr>
        <w:t>ες</w:t>
      </w:r>
      <w:r>
        <w:rPr>
          <w:rFonts w:eastAsia="Times New Roman" w:cs="Times New Roman"/>
          <w:szCs w:val="24"/>
        </w:rPr>
        <w:t xml:space="preserve">, βλέπω και τον κ. </w:t>
      </w:r>
      <w:proofErr w:type="spellStart"/>
      <w:r>
        <w:rPr>
          <w:rFonts w:eastAsia="Times New Roman" w:cs="Times New Roman"/>
          <w:szCs w:val="24"/>
        </w:rPr>
        <w:t>Πολάκη</w:t>
      </w:r>
      <w:proofErr w:type="spellEnd"/>
      <w:r w:rsidRPr="002B55A8">
        <w:rPr>
          <w:rFonts w:eastAsia="Times New Roman" w:cs="Times New Roman"/>
          <w:szCs w:val="24"/>
        </w:rPr>
        <w:t xml:space="preserve"> </w:t>
      </w:r>
      <w:r>
        <w:rPr>
          <w:rFonts w:eastAsia="Times New Roman" w:cs="Times New Roman"/>
          <w:szCs w:val="24"/>
        </w:rPr>
        <w:t xml:space="preserve">ότι </w:t>
      </w:r>
      <w:r w:rsidRPr="002B55A8">
        <w:rPr>
          <w:rFonts w:eastAsia="Times New Roman" w:cs="Times New Roman"/>
          <w:szCs w:val="24"/>
        </w:rPr>
        <w:t xml:space="preserve">μπήκε στην </w:t>
      </w:r>
      <w:r>
        <w:rPr>
          <w:rFonts w:eastAsia="Times New Roman" w:cs="Times New Roman"/>
          <w:szCs w:val="24"/>
        </w:rPr>
        <w:t>Α</w:t>
      </w:r>
      <w:r w:rsidRPr="002B55A8">
        <w:rPr>
          <w:rFonts w:eastAsia="Times New Roman" w:cs="Times New Roman"/>
          <w:szCs w:val="24"/>
        </w:rPr>
        <w:t>ίθουσα για τη δική του τροπολογία</w:t>
      </w:r>
      <w:r>
        <w:rPr>
          <w:rFonts w:eastAsia="Times New Roman" w:cs="Times New Roman"/>
          <w:szCs w:val="24"/>
        </w:rPr>
        <w:t>,</w:t>
      </w:r>
      <w:r w:rsidRPr="002B55A8">
        <w:rPr>
          <w:rFonts w:eastAsia="Times New Roman" w:cs="Times New Roman"/>
          <w:szCs w:val="24"/>
        </w:rPr>
        <w:t xml:space="preserve"> να δώσου</w:t>
      </w:r>
      <w:r>
        <w:rPr>
          <w:rFonts w:eastAsia="Times New Roman" w:cs="Times New Roman"/>
          <w:szCs w:val="24"/>
        </w:rPr>
        <w:t>με προτεραιότητα στους Υ</w:t>
      </w:r>
      <w:r w:rsidRPr="002B55A8">
        <w:rPr>
          <w:rFonts w:eastAsia="Times New Roman" w:cs="Times New Roman"/>
          <w:szCs w:val="24"/>
        </w:rPr>
        <w:t>πουργούς</w:t>
      </w:r>
      <w:r>
        <w:rPr>
          <w:rFonts w:eastAsia="Times New Roman" w:cs="Times New Roman"/>
          <w:szCs w:val="24"/>
        </w:rPr>
        <w:t>,</w:t>
      </w:r>
      <w:r w:rsidRPr="002B55A8">
        <w:rPr>
          <w:rFonts w:eastAsia="Times New Roman" w:cs="Times New Roman"/>
          <w:szCs w:val="24"/>
        </w:rPr>
        <w:t xml:space="preserve"> να αναπτύξουν τις τροπολογίες</w:t>
      </w:r>
      <w:r>
        <w:rPr>
          <w:rFonts w:eastAsia="Times New Roman" w:cs="Times New Roman"/>
          <w:szCs w:val="24"/>
        </w:rPr>
        <w:t>. Ο</w:t>
      </w:r>
      <w:r w:rsidRPr="002B55A8">
        <w:rPr>
          <w:rFonts w:eastAsia="Times New Roman" w:cs="Times New Roman"/>
          <w:szCs w:val="24"/>
        </w:rPr>
        <w:t xml:space="preserve">ι ομιλητές </w:t>
      </w:r>
      <w:r>
        <w:rPr>
          <w:rFonts w:eastAsia="Times New Roman" w:cs="Times New Roman"/>
          <w:szCs w:val="24"/>
        </w:rPr>
        <w:t>εκ του καταλόγου είναι δύο ακόμα και οι Κοινοβουλευτικοί</w:t>
      </w:r>
      <w:r>
        <w:rPr>
          <w:rFonts w:eastAsia="Times New Roman" w:cs="Times New Roman"/>
          <w:szCs w:val="24"/>
        </w:rPr>
        <w:t xml:space="preserve"> Εκπρόσωποι</w:t>
      </w:r>
      <w:r w:rsidRPr="002B55A8">
        <w:rPr>
          <w:rFonts w:eastAsia="Times New Roman" w:cs="Times New Roman"/>
          <w:szCs w:val="24"/>
        </w:rPr>
        <w:t xml:space="preserve"> από την εικόνα που έχ</w:t>
      </w:r>
      <w:r>
        <w:rPr>
          <w:rFonts w:eastAsia="Times New Roman" w:cs="Times New Roman"/>
          <w:szCs w:val="24"/>
        </w:rPr>
        <w:t xml:space="preserve">ει το Προεδρείο έως τώρα είναι τρεις </w:t>
      </w:r>
      <w:r w:rsidRPr="002B55A8">
        <w:rPr>
          <w:rFonts w:eastAsia="Times New Roman" w:cs="Times New Roman"/>
          <w:szCs w:val="24"/>
        </w:rPr>
        <w:t xml:space="preserve">που θα μιλήσουν ή </w:t>
      </w:r>
      <w:r>
        <w:rPr>
          <w:rFonts w:eastAsia="Times New Roman" w:cs="Times New Roman"/>
          <w:szCs w:val="24"/>
        </w:rPr>
        <w:t xml:space="preserve">θα παρέμβουν. </w:t>
      </w:r>
    </w:p>
    <w:p w14:paraId="6B949023" w14:textId="77777777" w:rsidR="00244F6B" w:rsidRDefault="006574B6">
      <w:pPr>
        <w:spacing w:after="0"/>
        <w:jc w:val="both"/>
        <w:rPr>
          <w:rFonts w:eastAsia="Times New Roman" w:cs="Times New Roman"/>
          <w:szCs w:val="24"/>
        </w:rPr>
      </w:pPr>
      <w:r>
        <w:rPr>
          <w:rFonts w:eastAsia="Times New Roman" w:cs="Times New Roman"/>
          <w:szCs w:val="24"/>
        </w:rPr>
        <w:t xml:space="preserve">Οπότε </w:t>
      </w:r>
      <w:r w:rsidRPr="002B55A8">
        <w:rPr>
          <w:rFonts w:eastAsia="Times New Roman" w:cs="Times New Roman"/>
          <w:szCs w:val="24"/>
        </w:rPr>
        <w:t>να ξεκινήσουμε από τον κ</w:t>
      </w:r>
      <w:r>
        <w:rPr>
          <w:rFonts w:eastAsia="Times New Roman" w:cs="Times New Roman"/>
          <w:szCs w:val="24"/>
        </w:rPr>
        <w:t>.</w:t>
      </w:r>
      <w:r w:rsidRPr="002B55A8">
        <w:rPr>
          <w:rFonts w:eastAsia="Times New Roman" w:cs="Times New Roman"/>
          <w:szCs w:val="24"/>
        </w:rPr>
        <w:t xml:space="preserve"> </w:t>
      </w:r>
      <w:r>
        <w:rPr>
          <w:rFonts w:eastAsia="Times New Roman" w:cs="Times New Roman"/>
          <w:szCs w:val="24"/>
        </w:rPr>
        <w:t>Σαντορινιό.</w:t>
      </w:r>
    </w:p>
    <w:p w14:paraId="6B949024" w14:textId="77777777" w:rsidR="00244F6B" w:rsidRDefault="006574B6">
      <w:pPr>
        <w:spacing w:after="0"/>
        <w:jc w:val="both"/>
        <w:rPr>
          <w:rFonts w:eastAsia="Times New Roman" w:cs="Times New Roman"/>
          <w:szCs w:val="24"/>
        </w:rPr>
      </w:pPr>
      <w:r w:rsidRPr="00AA3877">
        <w:rPr>
          <w:rFonts w:eastAsia="Times New Roman" w:cs="Times New Roman"/>
          <w:b/>
          <w:szCs w:val="24"/>
        </w:rPr>
        <w:t>ΗΛΙΑΣ ΚΑΜΑΤΕΡΟΣ:</w:t>
      </w:r>
      <w:r>
        <w:rPr>
          <w:rFonts w:eastAsia="Times New Roman" w:cs="Times New Roman"/>
          <w:szCs w:val="24"/>
        </w:rPr>
        <w:t xml:space="preserve"> Και μια σύντομη δευτερολογία να έχουμε για στήριξη των τροπολογιών, κύριε Πρόεδρε.</w:t>
      </w:r>
    </w:p>
    <w:p w14:paraId="6B949025" w14:textId="77777777" w:rsidR="00244F6B" w:rsidRDefault="006574B6">
      <w:pPr>
        <w:spacing w:after="0"/>
        <w:jc w:val="both"/>
        <w:rPr>
          <w:rFonts w:eastAsia="Times New Roman" w:cs="Times New Roman"/>
          <w:szCs w:val="24"/>
        </w:rPr>
      </w:pPr>
      <w:r w:rsidRPr="00D44295">
        <w:rPr>
          <w:rFonts w:eastAsia="Times New Roman" w:cs="Times New Roman"/>
          <w:b/>
          <w:szCs w:val="24"/>
        </w:rPr>
        <w:lastRenderedPageBreak/>
        <w:t>ΠΡΟΕΔΡΕΥΩ</w:t>
      </w:r>
      <w:r w:rsidRPr="00D44295">
        <w:rPr>
          <w:rFonts w:eastAsia="Times New Roman" w:cs="Times New Roman"/>
          <w:b/>
          <w:szCs w:val="24"/>
        </w:rPr>
        <w:t xml:space="preserve">Ν (Γεώργιος </w:t>
      </w:r>
      <w:proofErr w:type="spellStart"/>
      <w:r w:rsidRPr="00D44295">
        <w:rPr>
          <w:rFonts w:eastAsia="Times New Roman" w:cs="Times New Roman"/>
          <w:b/>
          <w:szCs w:val="24"/>
        </w:rPr>
        <w:t>Λαμπρούλης</w:t>
      </w:r>
      <w:proofErr w:type="spellEnd"/>
      <w:r w:rsidRPr="00D44295">
        <w:rPr>
          <w:rFonts w:eastAsia="Times New Roman" w:cs="Times New Roman"/>
          <w:b/>
          <w:szCs w:val="24"/>
        </w:rPr>
        <w:t>):</w:t>
      </w:r>
      <w:r>
        <w:rPr>
          <w:rFonts w:eastAsia="Times New Roman" w:cs="Times New Roman"/>
          <w:b/>
          <w:szCs w:val="24"/>
        </w:rPr>
        <w:t xml:space="preserve"> </w:t>
      </w:r>
      <w:r>
        <w:rPr>
          <w:rFonts w:eastAsia="Times New Roman" w:cs="Times New Roman"/>
          <w:szCs w:val="24"/>
        </w:rPr>
        <w:t>Α</w:t>
      </w:r>
      <w:r w:rsidRPr="002B55A8">
        <w:rPr>
          <w:rFonts w:eastAsia="Times New Roman" w:cs="Times New Roman"/>
          <w:szCs w:val="24"/>
        </w:rPr>
        <w:t xml:space="preserve">υτό είναι για </w:t>
      </w:r>
      <w:r>
        <w:rPr>
          <w:rFonts w:eastAsia="Times New Roman" w:cs="Times New Roman"/>
          <w:szCs w:val="24"/>
        </w:rPr>
        <w:t>μετά. Αυτό ισχύει. Δ</w:t>
      </w:r>
      <w:r w:rsidRPr="002B55A8">
        <w:rPr>
          <w:rFonts w:eastAsia="Times New Roman" w:cs="Times New Roman"/>
          <w:szCs w:val="24"/>
        </w:rPr>
        <w:t xml:space="preserve">εν αναφέρθηκα </w:t>
      </w:r>
      <w:r w:rsidRPr="002B55A8">
        <w:rPr>
          <w:rFonts w:eastAsia="Times New Roman" w:cs="Times New Roman"/>
          <w:szCs w:val="24"/>
        </w:rPr>
        <w:t>σ</w:t>
      </w:r>
      <w:r>
        <w:rPr>
          <w:rFonts w:eastAsia="Times New Roman" w:cs="Times New Roman"/>
          <w:szCs w:val="24"/>
        </w:rPr>
        <w:t>’</w:t>
      </w:r>
      <w:r w:rsidRPr="002B55A8">
        <w:rPr>
          <w:rFonts w:eastAsia="Times New Roman" w:cs="Times New Roman"/>
          <w:szCs w:val="24"/>
        </w:rPr>
        <w:t xml:space="preserve"> </w:t>
      </w:r>
      <w:r w:rsidRPr="002B55A8">
        <w:rPr>
          <w:rFonts w:eastAsia="Times New Roman" w:cs="Times New Roman"/>
          <w:szCs w:val="24"/>
        </w:rPr>
        <w:t>αυτό</w:t>
      </w:r>
      <w:r>
        <w:rPr>
          <w:rFonts w:eastAsia="Times New Roman" w:cs="Times New Roman"/>
          <w:szCs w:val="24"/>
        </w:rPr>
        <w:t>. Ί</w:t>
      </w:r>
      <w:r w:rsidRPr="002B55A8">
        <w:rPr>
          <w:rFonts w:eastAsia="Times New Roman" w:cs="Times New Roman"/>
          <w:szCs w:val="24"/>
        </w:rPr>
        <w:t>σα</w:t>
      </w:r>
      <w:r>
        <w:rPr>
          <w:rFonts w:eastAsia="Times New Roman" w:cs="Times New Roman"/>
          <w:szCs w:val="24"/>
        </w:rPr>
        <w:t xml:space="preserve"> </w:t>
      </w:r>
      <w:r w:rsidRPr="002B55A8">
        <w:rPr>
          <w:rFonts w:eastAsia="Times New Roman" w:cs="Times New Roman"/>
          <w:szCs w:val="24"/>
        </w:rPr>
        <w:t>ίσα επιβεβαίωσ</w:t>
      </w:r>
      <w:r>
        <w:rPr>
          <w:rFonts w:eastAsia="Times New Roman" w:cs="Times New Roman"/>
          <w:szCs w:val="24"/>
        </w:rPr>
        <w:t>α</w:t>
      </w:r>
      <w:r w:rsidRPr="002B55A8">
        <w:rPr>
          <w:rFonts w:eastAsia="Times New Roman" w:cs="Times New Roman"/>
          <w:szCs w:val="24"/>
        </w:rPr>
        <w:t xml:space="preserve"> αυτό που ειπώθηκε και προηγουμένως </w:t>
      </w:r>
      <w:r>
        <w:rPr>
          <w:rFonts w:eastAsia="Times New Roman" w:cs="Times New Roman"/>
          <w:szCs w:val="24"/>
        </w:rPr>
        <w:t xml:space="preserve">από τον </w:t>
      </w:r>
      <w:r>
        <w:rPr>
          <w:rFonts w:eastAsia="Times New Roman" w:cs="Times New Roman"/>
          <w:szCs w:val="24"/>
        </w:rPr>
        <w:t xml:space="preserve">κ. </w:t>
      </w:r>
      <w:r>
        <w:rPr>
          <w:rFonts w:eastAsia="Times New Roman" w:cs="Times New Roman"/>
          <w:szCs w:val="24"/>
        </w:rPr>
        <w:t>Κ</w:t>
      </w:r>
      <w:r w:rsidRPr="002B55A8">
        <w:rPr>
          <w:rFonts w:eastAsia="Times New Roman" w:cs="Times New Roman"/>
          <w:szCs w:val="24"/>
        </w:rPr>
        <w:t>ουτσούκο για τις δευτερολογίες</w:t>
      </w:r>
      <w:r>
        <w:rPr>
          <w:rFonts w:eastAsia="Times New Roman" w:cs="Times New Roman"/>
          <w:szCs w:val="24"/>
        </w:rPr>
        <w:t>,</w:t>
      </w:r>
      <w:r w:rsidRPr="002B55A8">
        <w:rPr>
          <w:rFonts w:eastAsia="Times New Roman" w:cs="Times New Roman"/>
          <w:szCs w:val="24"/>
        </w:rPr>
        <w:t xml:space="preserve"> που έχει αποφασιστεί από το πρωί</w:t>
      </w:r>
      <w:r>
        <w:rPr>
          <w:rFonts w:eastAsia="Times New Roman" w:cs="Times New Roman"/>
          <w:szCs w:val="24"/>
        </w:rPr>
        <w:t>,</w:t>
      </w:r>
      <w:r w:rsidRPr="002B55A8">
        <w:rPr>
          <w:rFonts w:eastAsia="Times New Roman" w:cs="Times New Roman"/>
          <w:szCs w:val="24"/>
        </w:rPr>
        <w:t xml:space="preserve"> κατά παράβαση του </w:t>
      </w:r>
      <w:r>
        <w:rPr>
          <w:rFonts w:eastAsia="Times New Roman" w:cs="Times New Roman"/>
          <w:szCs w:val="24"/>
        </w:rPr>
        <w:t>Κανονισμού.</w:t>
      </w:r>
    </w:p>
    <w:p w14:paraId="6B949026" w14:textId="77777777" w:rsidR="00244F6B" w:rsidRDefault="006574B6">
      <w:pPr>
        <w:spacing w:after="0"/>
        <w:jc w:val="both"/>
        <w:rPr>
          <w:rFonts w:eastAsia="Times New Roman" w:cs="Times New Roman"/>
          <w:szCs w:val="24"/>
        </w:rPr>
      </w:pPr>
      <w:r>
        <w:rPr>
          <w:rFonts w:eastAsia="Times New Roman" w:cs="Times New Roman"/>
          <w:szCs w:val="24"/>
        </w:rPr>
        <w:t>Κύριε Σαντ</w:t>
      </w:r>
      <w:r>
        <w:rPr>
          <w:rFonts w:eastAsia="Times New Roman" w:cs="Times New Roman"/>
          <w:szCs w:val="24"/>
        </w:rPr>
        <w:t>ορινιέ, για να μην χάνουμε χρόνο, έχετε τον λόγο.</w:t>
      </w:r>
    </w:p>
    <w:p w14:paraId="6B949027" w14:textId="77777777" w:rsidR="00244F6B" w:rsidRDefault="006574B6">
      <w:pPr>
        <w:spacing w:after="0"/>
        <w:contextualSpacing/>
        <w:jc w:val="both"/>
        <w:rPr>
          <w:rFonts w:eastAsia="Times New Roman"/>
          <w:szCs w:val="24"/>
        </w:rPr>
      </w:pPr>
      <w:r w:rsidRPr="004A7B4B">
        <w:rPr>
          <w:rFonts w:eastAsia="Times New Roman"/>
          <w:b/>
          <w:szCs w:val="24"/>
        </w:rPr>
        <w:t>ΝΕΚΤΑΡΙΟΣ ΣΑΝΤΟΡΙΝΙΟΣ (Αναπληρωτής Υπουργός Ναυτιλίας και</w:t>
      </w:r>
      <w:r>
        <w:rPr>
          <w:rFonts w:eastAsia="Times New Roman"/>
          <w:szCs w:val="24"/>
        </w:rPr>
        <w:t xml:space="preserve"> </w:t>
      </w:r>
      <w:r w:rsidRPr="004A7B4B">
        <w:rPr>
          <w:rFonts w:eastAsia="Times New Roman"/>
          <w:b/>
          <w:szCs w:val="24"/>
        </w:rPr>
        <w:t>Νησιωτικής Πολιτικής):</w:t>
      </w:r>
      <w:r w:rsidRPr="00EE1054">
        <w:rPr>
          <w:rFonts w:eastAsia="Times New Roman"/>
          <w:szCs w:val="24"/>
        </w:rPr>
        <w:t xml:space="preserve"> </w:t>
      </w:r>
      <w:r>
        <w:rPr>
          <w:rFonts w:eastAsia="Times New Roman"/>
          <w:szCs w:val="24"/>
        </w:rPr>
        <w:t>Όπως γνωρίζετε, με τον ν.4551/2018 έχει ενταχθεί, έχει καθιερωθεί το μέτρο του μεταφορικού ισοδυνάμου. Όπως προβλέπεται και σ</w:t>
      </w:r>
      <w:r>
        <w:rPr>
          <w:rFonts w:eastAsia="Times New Roman"/>
          <w:szCs w:val="24"/>
        </w:rPr>
        <w:t xml:space="preserve">τον νόμο, η τροπολογία είναι η με γενικό αριθμό 1874 και ειδικό 2016. </w:t>
      </w:r>
    </w:p>
    <w:p w14:paraId="6B949028" w14:textId="77777777" w:rsidR="00244F6B" w:rsidRDefault="006574B6">
      <w:pPr>
        <w:spacing w:after="0"/>
        <w:contextualSpacing/>
        <w:jc w:val="both"/>
        <w:rPr>
          <w:rFonts w:eastAsia="Times New Roman"/>
          <w:szCs w:val="24"/>
        </w:rPr>
      </w:pPr>
      <w:r>
        <w:rPr>
          <w:rFonts w:eastAsia="Times New Roman"/>
          <w:szCs w:val="24"/>
        </w:rPr>
        <w:t>Επαναλαμβάνω ότι με τον ν.4551 έχει ξεκινήσει να λειτουργεί το μέτρο του μεταφορικού ισοδυνάμου. Το μεταφορικό ισοδύναμο έχει στην ουσία τρεις πυλώνες, τη μεταφορά, την επιδότηση των ει</w:t>
      </w:r>
      <w:r>
        <w:rPr>
          <w:rFonts w:eastAsia="Times New Roman"/>
          <w:szCs w:val="24"/>
        </w:rPr>
        <w:t xml:space="preserve">σιτηρίων των νησιωτών, την επιδότηση των αγαθών από και προς τα νησιά και την επιδότηση των καυσίμων. Μέχρι στιγμής δεν είχε ξεκινήσει η επιδότηση των καυσίμων. Με την τροπολογία που φέρνουμε κάνουμε τις απαραίτητες νομικές </w:t>
      </w:r>
      <w:r>
        <w:rPr>
          <w:rFonts w:eastAsia="Times New Roman"/>
          <w:szCs w:val="24"/>
        </w:rPr>
        <w:lastRenderedPageBreak/>
        <w:t>αποσαφηνίσεις, προκειμένου να ξε</w:t>
      </w:r>
      <w:r>
        <w:rPr>
          <w:rFonts w:eastAsia="Times New Roman"/>
          <w:szCs w:val="24"/>
        </w:rPr>
        <w:t xml:space="preserve">κινήσει η επιδότηση των καυσίμων στα μικρά και απομακρυσμένα νησιά ως πολιτική εφαρμογή και στη συνέχεια θα συνεχίσει η κανονική εφαρμογή σε όλα τα νησιά. </w:t>
      </w:r>
    </w:p>
    <w:p w14:paraId="6B949029" w14:textId="77777777" w:rsidR="00244F6B" w:rsidRDefault="006574B6">
      <w:pPr>
        <w:spacing w:after="0"/>
        <w:contextualSpacing/>
        <w:jc w:val="both"/>
        <w:rPr>
          <w:rFonts w:eastAsia="Times New Roman"/>
          <w:szCs w:val="24"/>
        </w:rPr>
      </w:pPr>
      <w:r>
        <w:rPr>
          <w:rFonts w:eastAsia="Times New Roman"/>
          <w:szCs w:val="24"/>
        </w:rPr>
        <w:t>Μιας που μου δίνεται η ευκαιρία, θα πω ότι από 1</w:t>
      </w:r>
      <w:r w:rsidRPr="005A7FC4">
        <w:rPr>
          <w:rFonts w:eastAsia="Times New Roman"/>
          <w:szCs w:val="24"/>
          <w:vertAlign w:val="superscript"/>
        </w:rPr>
        <w:t>η</w:t>
      </w:r>
      <w:r>
        <w:rPr>
          <w:rFonts w:eastAsia="Times New Roman"/>
          <w:szCs w:val="24"/>
        </w:rPr>
        <w:t xml:space="preserve"> Ιανουαρίου του 2019 ξεκινά η κανονική εφαρμογή σε όλη τη νησιωτική Ελλάδα για τα άλλα δύο μέτρα, δηλαδή για τα εισιτήρια και τα εμπορεύματα. </w:t>
      </w:r>
    </w:p>
    <w:p w14:paraId="6B94902A" w14:textId="77777777" w:rsidR="00244F6B" w:rsidRDefault="006574B6">
      <w:pPr>
        <w:spacing w:after="0"/>
        <w:contextualSpacing/>
        <w:jc w:val="both"/>
        <w:rPr>
          <w:rFonts w:eastAsia="Times New Roman"/>
          <w:szCs w:val="24"/>
        </w:rPr>
      </w:pPr>
      <w:r>
        <w:rPr>
          <w:rFonts w:eastAsia="Times New Roman"/>
          <w:szCs w:val="24"/>
        </w:rPr>
        <w:t>Τι προβλέπει η τροπολογία; Ορίζουμε τους πρατηριούχους ως δικαιούχους, προκειμένου να πάρουν την επιδότηση του κό</w:t>
      </w:r>
      <w:r>
        <w:rPr>
          <w:rFonts w:eastAsia="Times New Roman"/>
          <w:szCs w:val="24"/>
        </w:rPr>
        <w:t>στους. Η επιδότηση αυτή, με βάση τους υπολογισμούς που έχουμε κάνει, θα φέρει την τιμή στα μικρά και στα απομακρυσμένα νησιά στο ύψος απόκλισης 10 με 15 λεπτά –το πολύ- σε σχέση με τον μέσο όρο της Αττικής. Άρα, καταλαβαίνετε ότι μιλάμε για μια πολύ σημαντ</w:t>
      </w:r>
      <w:r>
        <w:rPr>
          <w:rFonts w:eastAsia="Times New Roman"/>
          <w:szCs w:val="24"/>
        </w:rPr>
        <w:t xml:space="preserve">ική αλλαγή στο κόστος διαβίωσης των νησιωτών. Ο έλεγχος θα γίνεται από το </w:t>
      </w:r>
      <w:r>
        <w:rPr>
          <w:rFonts w:eastAsia="Times New Roman"/>
          <w:szCs w:val="24"/>
        </w:rPr>
        <w:t xml:space="preserve">παρατηρητήριο τιμών </w:t>
      </w:r>
      <w:r>
        <w:rPr>
          <w:rFonts w:eastAsia="Times New Roman"/>
          <w:szCs w:val="24"/>
        </w:rPr>
        <w:t xml:space="preserve">υγρών καυσίμων. Μέσα στην τροπολογία προβλέπεται και ο τρόπος με τον οποίον θα ελέγχεται, καθώς και οι διοικητικές κυρώσεις. </w:t>
      </w:r>
    </w:p>
    <w:p w14:paraId="6B94902B" w14:textId="77777777" w:rsidR="00244F6B" w:rsidRDefault="006574B6">
      <w:pPr>
        <w:spacing w:after="0"/>
        <w:contextualSpacing/>
        <w:jc w:val="both"/>
        <w:rPr>
          <w:rFonts w:eastAsia="Times New Roman"/>
          <w:szCs w:val="24"/>
        </w:rPr>
      </w:pPr>
      <w:r>
        <w:rPr>
          <w:rFonts w:eastAsia="Times New Roman"/>
          <w:szCs w:val="24"/>
        </w:rPr>
        <w:lastRenderedPageBreak/>
        <w:t xml:space="preserve">Θα μου επιτρέψετε, κύριε Πρόεδρε, κλείνοντας να πω ότι τα νησιά τα οποία αφορά είναι το Αγαθονήσι, η Αλόννησος, η Αμοργός, η Ανάφη, η Αντίπαρος, η Αστυπάλαια, η Ίος, η Ικαρία, η Κάρπαθος, η Κάσος, η Κέα, η Κίμωλος, τα Κύθηρα, η Κύθνος, οι Λειψοί, η Λέρος, </w:t>
      </w:r>
      <w:r>
        <w:rPr>
          <w:rFonts w:eastAsia="Times New Roman"/>
          <w:szCs w:val="24"/>
        </w:rPr>
        <w:t xml:space="preserve">η Μεγίστη, η Μήλος, η Νίσυρος, η Πάτμος, η Σαμοθράκη, η Σέριφος, η Σίκινος, η Σίφνος, η Σκιάθος, η Σκόπελος, η Σκύρος, η Σύμη, η Τήλος, η Φολέγανδρος, οι Φούρνοι και τα Ψαρά. Αμέσως μετά την πιλοτική εφαρμογή, αυτό θα εφαρμοστεί </w:t>
      </w:r>
      <w:r>
        <w:rPr>
          <w:rFonts w:eastAsia="Times New Roman"/>
          <w:szCs w:val="24"/>
        </w:rPr>
        <w:t xml:space="preserve">σ’ </w:t>
      </w:r>
      <w:r>
        <w:rPr>
          <w:rFonts w:eastAsia="Times New Roman"/>
          <w:szCs w:val="24"/>
        </w:rPr>
        <w:t>όλη τη νησιωτική Ελλάδα.</w:t>
      </w:r>
    </w:p>
    <w:p w14:paraId="6B94902C" w14:textId="77777777" w:rsidR="00244F6B" w:rsidRDefault="006574B6">
      <w:pPr>
        <w:spacing w:after="0"/>
        <w:contextualSpacing/>
        <w:jc w:val="both"/>
        <w:rPr>
          <w:rFonts w:eastAsia="Times New Roman"/>
          <w:szCs w:val="24"/>
        </w:rPr>
      </w:pPr>
      <w:r>
        <w:rPr>
          <w:rFonts w:eastAsia="Times New Roman"/>
          <w:szCs w:val="24"/>
        </w:rPr>
        <w:t>Ευχαριστώ.</w:t>
      </w:r>
    </w:p>
    <w:p w14:paraId="6B94902D" w14:textId="77777777" w:rsidR="00244F6B" w:rsidRDefault="006574B6">
      <w:pPr>
        <w:spacing w:after="0"/>
        <w:contextualSpacing/>
        <w:jc w:val="both"/>
        <w:rPr>
          <w:rFonts w:eastAsia="Times New Roman"/>
          <w:szCs w:val="24"/>
        </w:rPr>
      </w:pPr>
      <w:r w:rsidRPr="005A7FC4">
        <w:rPr>
          <w:rFonts w:eastAsia="Times New Roman"/>
          <w:b/>
          <w:szCs w:val="24"/>
        </w:rPr>
        <w:t xml:space="preserve">ΚΩΝΣΤΑΝΤΙΝΟΣ ΣΚΡΕΚΑΣ: </w:t>
      </w:r>
      <w:r>
        <w:rPr>
          <w:rFonts w:eastAsia="Times New Roman"/>
          <w:szCs w:val="24"/>
        </w:rPr>
        <w:t>Κύριε Πρόεδρε, ερωτήσεις θα κάνουμε μετά;</w:t>
      </w:r>
    </w:p>
    <w:p w14:paraId="6B94902E"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w:t>
      </w:r>
      <w:r>
        <w:rPr>
          <w:rFonts w:eastAsia="Times New Roman"/>
          <w:szCs w:val="24"/>
        </w:rPr>
        <w:t xml:space="preserve"> Ας τοποθετηθούν οι Υπουργοί και να κάνετε ερωτήσεις μετά, με την παράκληση να παραμείνουν οι Υπουργοί στην Αίθουσα και να δεχθούν ενδεχόμενες ερωτ</w:t>
      </w:r>
      <w:r>
        <w:rPr>
          <w:rFonts w:eastAsia="Times New Roman"/>
          <w:szCs w:val="24"/>
        </w:rPr>
        <w:t>ήσεις.</w:t>
      </w:r>
    </w:p>
    <w:p w14:paraId="6B94902F" w14:textId="77777777" w:rsidR="00244F6B" w:rsidRDefault="006574B6">
      <w:pPr>
        <w:spacing w:after="0"/>
        <w:contextualSpacing/>
        <w:jc w:val="both"/>
        <w:rPr>
          <w:rFonts w:eastAsia="Times New Roman"/>
          <w:szCs w:val="24"/>
        </w:rPr>
      </w:pP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έχετε τον λόγο. Έχετε τρεις τροπολογίες. Θα σας παρακαλούσα να είστε σύντομος.</w:t>
      </w:r>
    </w:p>
    <w:p w14:paraId="6B949030" w14:textId="77777777" w:rsidR="00244F6B" w:rsidRDefault="006574B6">
      <w:pPr>
        <w:spacing w:after="0"/>
        <w:contextualSpacing/>
        <w:jc w:val="both"/>
        <w:rPr>
          <w:rFonts w:eastAsia="Times New Roman"/>
          <w:szCs w:val="24"/>
        </w:rPr>
      </w:pPr>
      <w:r>
        <w:rPr>
          <w:rFonts w:eastAsia="Times New Roman"/>
          <w:b/>
          <w:szCs w:val="24"/>
        </w:rPr>
        <w:lastRenderedPageBreak/>
        <w:t>ΑΛΕΞΗΣ</w:t>
      </w:r>
      <w:r w:rsidRPr="005A7FC4">
        <w:rPr>
          <w:rFonts w:eastAsia="Times New Roman"/>
          <w:b/>
          <w:szCs w:val="24"/>
        </w:rPr>
        <w:t xml:space="preserve"> </w:t>
      </w:r>
      <w:r w:rsidRPr="005A7FC4">
        <w:rPr>
          <w:rFonts w:eastAsia="Times New Roman"/>
          <w:b/>
          <w:szCs w:val="24"/>
        </w:rPr>
        <w:t>ΧΑΡΙΤΣΗΣ (Υπουργός Εσωτερικών):</w:t>
      </w:r>
      <w:r>
        <w:rPr>
          <w:rFonts w:eastAsia="Times New Roman"/>
          <w:szCs w:val="24"/>
        </w:rPr>
        <w:t xml:space="preserve"> Θα είμαι πάρα πολύ σύντομος, κύριε Πρόεδρε. </w:t>
      </w:r>
    </w:p>
    <w:p w14:paraId="6B949031" w14:textId="77777777" w:rsidR="00244F6B" w:rsidRDefault="006574B6">
      <w:pPr>
        <w:spacing w:after="0"/>
        <w:contextualSpacing/>
        <w:jc w:val="both"/>
        <w:rPr>
          <w:rFonts w:eastAsia="Times New Roman"/>
          <w:szCs w:val="24"/>
        </w:rPr>
      </w:pPr>
      <w:r>
        <w:rPr>
          <w:rFonts w:eastAsia="Times New Roman"/>
          <w:szCs w:val="24"/>
        </w:rPr>
        <w:t>Όντως είναι τρεις οι τροπολογίες. Η πρώτη είναι η 1867 και αφορά στην ε</w:t>
      </w:r>
      <w:r>
        <w:rPr>
          <w:rFonts w:eastAsia="Times New Roman"/>
          <w:szCs w:val="24"/>
        </w:rPr>
        <w:t xml:space="preserve">παναφορά σε ισχύ της παραγράφου 2 του άρθρου 130 του </w:t>
      </w:r>
      <w:r>
        <w:rPr>
          <w:rFonts w:eastAsia="Times New Roman"/>
          <w:szCs w:val="24"/>
        </w:rPr>
        <w:t>π.δ.</w:t>
      </w:r>
      <w:r>
        <w:rPr>
          <w:rFonts w:eastAsia="Times New Roman"/>
          <w:szCs w:val="24"/>
        </w:rPr>
        <w:t>26/2012. Ουσιαστικά πρόκειται για μια πάγια ρύθμιση σε σχέση με την εκλογική διαδικασία και τη δυνατότητα να γίνονται απευθείας αναθέσεις στην προμήθεια του εκλογικού υλικού. Αυτή ήταν μια διάταξη πο</w:t>
      </w:r>
      <w:r>
        <w:rPr>
          <w:rFonts w:eastAsia="Times New Roman"/>
          <w:szCs w:val="24"/>
        </w:rPr>
        <w:t>υ ίσχυε σε όλες τις εκλογικές αναμετρήσεις. Καταργήθηκε με τον ν. 4412/2016 και την επαναφέρουμε για τις επερχόμενες εκλογές, έτσι ώστε να μην υπάρχει κα</w:t>
      </w:r>
      <w:r>
        <w:rPr>
          <w:rFonts w:eastAsia="Times New Roman"/>
          <w:szCs w:val="24"/>
        </w:rPr>
        <w:t>μ</w:t>
      </w:r>
      <w:r>
        <w:rPr>
          <w:rFonts w:eastAsia="Times New Roman"/>
          <w:szCs w:val="24"/>
        </w:rPr>
        <w:t>μία καθυστέρηση στην προμήθεια του αναγκαίου εκλογικού υλικού.</w:t>
      </w:r>
    </w:p>
    <w:p w14:paraId="6B949032" w14:textId="77777777" w:rsidR="00244F6B" w:rsidRDefault="006574B6">
      <w:pPr>
        <w:spacing w:after="0"/>
        <w:contextualSpacing/>
        <w:jc w:val="both"/>
        <w:rPr>
          <w:rFonts w:eastAsia="Times New Roman"/>
          <w:szCs w:val="24"/>
        </w:rPr>
      </w:pPr>
      <w:r>
        <w:rPr>
          <w:rFonts w:eastAsia="Times New Roman"/>
          <w:szCs w:val="24"/>
        </w:rPr>
        <w:t>Η δεύτερη τροπολογία είναι η 1871. Αφορ</w:t>
      </w:r>
      <w:r>
        <w:rPr>
          <w:rFonts w:eastAsia="Times New Roman"/>
          <w:szCs w:val="24"/>
        </w:rPr>
        <w:t xml:space="preserve">ά στο μέτρο της διοικητικής υποστήριξης. Τι είναι η διοικητική υποστήριξη; Σύμφωνα με το άρθρο 94 του ν.3852/2010, μεταβιβάστηκαν αρμοδιότητες στους ΟΤΑ, στους φορείς της </w:t>
      </w:r>
      <w:r>
        <w:rPr>
          <w:rFonts w:eastAsia="Times New Roman"/>
          <w:szCs w:val="24"/>
        </w:rPr>
        <w:t xml:space="preserve">τοπικής αυτοδιοίκησης </w:t>
      </w:r>
      <w:r>
        <w:rPr>
          <w:rFonts w:eastAsia="Times New Roman"/>
          <w:szCs w:val="24"/>
        </w:rPr>
        <w:t>και με τον ίδιο νόμο με την παράγραφο 2 του άρθρου 95 οι σχετικ</w:t>
      </w:r>
      <w:r>
        <w:rPr>
          <w:rFonts w:eastAsia="Times New Roman"/>
          <w:szCs w:val="24"/>
        </w:rPr>
        <w:t xml:space="preserve">ές αρμοδιότητες ασκούνται υποχρεωτικά από τον δήμο της έδρας του νομού σε περίπτωση αδυναμίας του οικείου δήμου να </w:t>
      </w:r>
      <w:r>
        <w:rPr>
          <w:rFonts w:eastAsia="Times New Roman"/>
          <w:szCs w:val="24"/>
        </w:rPr>
        <w:lastRenderedPageBreak/>
        <w:t>εκπληρώσει τις σχετικές υπηρεσίες. Το ως άνω μέτρο βρίσκεται από τότε σε ισχύ μέσω διαδοχικών παρατάσεων. Από τη μεριά της Κυβέρνησης έχει γί</w:t>
      </w:r>
      <w:r>
        <w:rPr>
          <w:rFonts w:eastAsia="Times New Roman"/>
          <w:szCs w:val="24"/>
        </w:rPr>
        <w:t xml:space="preserve">νει μια πάρα πολύ μεγάλη προσπάθεια, έτσι ώστε σ’ αυτό το διάστημα να μπορέσουν όλοι οι δήμοι να έχουν τους υλικούς και θεσμικούς όρους για την αυτοδύναμη εκπλήρωση των υποχρεώσεών τους ως προς όλες τις υπηρεσίες τους. </w:t>
      </w:r>
    </w:p>
    <w:p w14:paraId="6B949033" w14:textId="77777777" w:rsidR="00244F6B" w:rsidRDefault="006574B6">
      <w:pPr>
        <w:spacing w:after="0"/>
        <w:contextualSpacing/>
        <w:jc w:val="both"/>
        <w:rPr>
          <w:rFonts w:eastAsia="Times New Roman"/>
          <w:szCs w:val="24"/>
        </w:rPr>
      </w:pPr>
      <w:r>
        <w:rPr>
          <w:rFonts w:eastAsia="Times New Roman"/>
          <w:szCs w:val="24"/>
        </w:rPr>
        <w:t>Μιας και είμαστε εδώ και είναι και ο</w:t>
      </w:r>
      <w:r>
        <w:rPr>
          <w:rFonts w:eastAsia="Times New Roman"/>
          <w:szCs w:val="24"/>
        </w:rPr>
        <w:t xml:space="preserve"> Υπουργός κ. Σταθάκης, αναφέρω ενδεικτικά τα Παρατηρητήρια Ελέγχου Δομημένου Περιβάλλοντος Δόμησης και τις πρωτοβουλίες για την ενίσχυση των δήμων με εξειδικευμένο επιστημονικό προσωπικό. Γνωρίζετε πάρα πολύ καλά ότι βρίσκεται σε εξέλιξη μια προκήρυξη 118 </w:t>
      </w:r>
      <w:r>
        <w:rPr>
          <w:rFonts w:eastAsia="Times New Roman"/>
          <w:szCs w:val="24"/>
        </w:rPr>
        <w:t>θέσεων επιστημονικού προσωπικού για μικρούς ορεινούς και νησιωτικούς δήμους. Το επόμενο διάστημα θα προχωρήσουμε και σε νέες προκηρύξεις θέσεων επιστημονικού προσωπικού για τεχνικές υπηρεσίες των δήμων μετά από συνεννόηση με το Υπουργείο Διοικητικής Ανασυγ</w:t>
      </w:r>
      <w:r>
        <w:rPr>
          <w:rFonts w:eastAsia="Times New Roman"/>
          <w:szCs w:val="24"/>
        </w:rPr>
        <w:t xml:space="preserve">κρότησης. </w:t>
      </w:r>
    </w:p>
    <w:p w14:paraId="6B949034" w14:textId="77777777" w:rsidR="00244F6B" w:rsidRDefault="006574B6">
      <w:pPr>
        <w:spacing w:after="0"/>
        <w:contextualSpacing/>
        <w:jc w:val="both"/>
        <w:rPr>
          <w:rFonts w:eastAsia="Times New Roman"/>
          <w:szCs w:val="24"/>
        </w:rPr>
      </w:pPr>
      <w:r>
        <w:rPr>
          <w:rFonts w:eastAsia="Times New Roman"/>
          <w:szCs w:val="24"/>
        </w:rPr>
        <w:t xml:space="preserve">Παρ’ όλα αυτά, όμως, παρά τα βήματα που έχουν γίνει, υπάρχουν πολλές περιπτώσεις δήμων που ακόμα δεν έχουν </w:t>
      </w:r>
      <w:r>
        <w:rPr>
          <w:rFonts w:eastAsia="Times New Roman"/>
          <w:szCs w:val="24"/>
        </w:rPr>
        <w:lastRenderedPageBreak/>
        <w:t>διαμορφώσει τους απαραίτητους όρους, ώστε να μπορούν αυτοδυνάμως να ανταποκριθούν σ’ όλες τους τις υποχρεώσεις. Έτσι, δίνουμε μια προσωριν</w:t>
      </w:r>
      <w:r>
        <w:rPr>
          <w:rFonts w:eastAsia="Times New Roman"/>
          <w:szCs w:val="24"/>
        </w:rPr>
        <w:t>ή παράταση του μέτρου αυτής της διοικητικής υποστήριξης μέχρι και την 31</w:t>
      </w:r>
      <w:r w:rsidRPr="00F462DF">
        <w:rPr>
          <w:rFonts w:eastAsia="Times New Roman"/>
          <w:szCs w:val="24"/>
          <w:vertAlign w:val="superscript"/>
        </w:rPr>
        <w:t>η</w:t>
      </w:r>
      <w:r>
        <w:rPr>
          <w:rFonts w:eastAsia="Times New Roman"/>
          <w:szCs w:val="24"/>
        </w:rPr>
        <w:t xml:space="preserve"> Δεκεμβρίου 2019, ούτως ώστε να διασφαλιστεί η αδιατάρακτη παροχή των σχετικών υπηρεσιών προς όλους τους πολίτες, όλους τους δημότες και των 325 δήμων της χώρας.</w:t>
      </w:r>
    </w:p>
    <w:p w14:paraId="6B949035" w14:textId="77777777" w:rsidR="00244F6B" w:rsidRDefault="006574B6">
      <w:pPr>
        <w:spacing w:after="0"/>
        <w:contextualSpacing/>
        <w:jc w:val="both"/>
        <w:rPr>
          <w:rFonts w:eastAsia="Times New Roman"/>
          <w:szCs w:val="24"/>
        </w:rPr>
      </w:pPr>
      <w:r>
        <w:rPr>
          <w:rFonts w:eastAsia="Times New Roman"/>
          <w:szCs w:val="24"/>
        </w:rPr>
        <w:t>Η τρίτη τροπολογία εί</w:t>
      </w:r>
      <w:r>
        <w:rPr>
          <w:rFonts w:eastAsia="Times New Roman"/>
          <w:szCs w:val="24"/>
        </w:rPr>
        <w:t>ναι η 1868. Αφορά στις δημοτικές επιχειρήσεις ύδρευσης και αποχέτευσης. Με την προτεινόμενη διάταξη εντάσσουμε και τις ΔΕΥΑ στην πάγια ρύθμιση που υπάρχει για τους δήμους και τις περιφέρειες από το 2012 με τον ν.4071/2012 και θεσπίζεται η δυνατότητα να εγγ</w:t>
      </w:r>
      <w:r>
        <w:rPr>
          <w:rFonts w:eastAsia="Times New Roman"/>
          <w:szCs w:val="24"/>
        </w:rPr>
        <w:t>ράφονται όμοιες ή ομοειδείς δαπάνες σε ξεχωριστές πιστώσεις κατά ειδικό φορέα και ΚΑΕ στον προϋπολογισμό, εφόσον ασφαλώς αφορούν διαφορετικές περιφερειακές ή δημοτικές ενότητες. Αυτό διευκόλυνε πάρα πολύ τους δήμους και τις περιφέρειες, τους ΟΤΑ, στην κατά</w:t>
      </w:r>
      <w:r>
        <w:rPr>
          <w:rFonts w:eastAsia="Times New Roman"/>
          <w:szCs w:val="24"/>
        </w:rPr>
        <w:t xml:space="preserve">ρτιση και εκτέλεση των προϋπολογισμών τους, δηλαδή η εγγραφή ομοειδών ή όμοιων δαπανών. Την ίδια ρύθμιση κάνουμε </w:t>
      </w:r>
      <w:r>
        <w:rPr>
          <w:rFonts w:eastAsia="Times New Roman"/>
          <w:szCs w:val="24"/>
        </w:rPr>
        <w:lastRenderedPageBreak/>
        <w:t>τώρα και για τις ΔΕΥΑ. Τις εντάσσουμε στο ίδιο καθεστώς. Αυτές, μάλιστα, μετά και τη συγχώνευσή τους με τον «</w:t>
      </w:r>
      <w:r>
        <w:rPr>
          <w:rFonts w:eastAsia="Times New Roman"/>
          <w:szCs w:val="24"/>
        </w:rPr>
        <w:t>ΚΑΛΛΙΚΡΑΤΗ</w:t>
      </w:r>
      <w:r>
        <w:rPr>
          <w:rFonts w:eastAsia="Times New Roman"/>
          <w:szCs w:val="24"/>
        </w:rPr>
        <w:t>» το 2010, έχουν διευρύν</w:t>
      </w:r>
      <w:r>
        <w:rPr>
          <w:rFonts w:eastAsia="Times New Roman"/>
          <w:szCs w:val="24"/>
        </w:rPr>
        <w:t>ει τις αρμοδιότητές τους, καλύπτοντας χωρικά περισσότερους του ενός καποδιστριακούς δήμους, όπως συνέβαινε στο παρελθόν. Αυτή είναι μια διάταξη, η οποία θα διευκολύνει τις δημοτικές επιχειρήσεις ύδρευσης και αποχέτευσης στην εκτέλεση του έργου τους και στη</w:t>
      </w:r>
      <w:r>
        <w:rPr>
          <w:rFonts w:eastAsia="Times New Roman"/>
          <w:szCs w:val="24"/>
        </w:rPr>
        <w:t>ν καταγραφή και εκτέλεση των δαπανών τους.</w:t>
      </w:r>
    </w:p>
    <w:p w14:paraId="6B949036" w14:textId="77777777" w:rsidR="00244F6B" w:rsidRDefault="006574B6">
      <w:pPr>
        <w:spacing w:after="0"/>
        <w:contextualSpacing/>
        <w:jc w:val="both"/>
        <w:rPr>
          <w:rFonts w:eastAsia="Times New Roman"/>
          <w:szCs w:val="24"/>
        </w:rPr>
      </w:pPr>
      <w:r>
        <w:rPr>
          <w:rFonts w:eastAsia="Times New Roman"/>
          <w:szCs w:val="24"/>
        </w:rPr>
        <w:t>Αυτές είναι οι τροπολογίες, κύριε Πρόεδρε. Εφόσον υπάρχουν ερωτήσεις, θα παραμείνω για να δοθούν διευκρινίσεις.</w:t>
      </w:r>
    </w:p>
    <w:p w14:paraId="6B949037"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Πολάκης</w:t>
      </w:r>
      <w:proofErr w:type="spellEnd"/>
      <w:r>
        <w:rPr>
          <w:rFonts w:eastAsia="Times New Roman"/>
          <w:szCs w:val="24"/>
        </w:rPr>
        <w:t xml:space="preserve"> για να αναπτύξει την τροπολογία του Υπου</w:t>
      </w:r>
      <w:r>
        <w:rPr>
          <w:rFonts w:eastAsia="Times New Roman"/>
          <w:szCs w:val="24"/>
        </w:rPr>
        <w:t>ργείου Υγείας.</w:t>
      </w:r>
    </w:p>
    <w:p w14:paraId="6B949038" w14:textId="77777777" w:rsidR="00244F6B" w:rsidRDefault="006574B6">
      <w:pPr>
        <w:spacing w:after="0"/>
        <w:contextualSpacing/>
        <w:jc w:val="both"/>
        <w:rPr>
          <w:rFonts w:eastAsia="Times New Roman"/>
          <w:szCs w:val="24"/>
        </w:rPr>
      </w:pPr>
      <w:r w:rsidRPr="005A7FC4">
        <w:rPr>
          <w:rFonts w:eastAsia="Times New Roman"/>
          <w:b/>
          <w:szCs w:val="24"/>
        </w:rPr>
        <w:t xml:space="preserve">ΠΑΥΛΟΣ ΠΟΛΑΚΗΣ (Αναπληρωτής Υπουργός Υγείας): </w:t>
      </w:r>
      <w:r>
        <w:rPr>
          <w:rFonts w:eastAsia="Times New Roman"/>
          <w:szCs w:val="24"/>
        </w:rPr>
        <w:t>Ευχαριστώ πολύ.</w:t>
      </w:r>
    </w:p>
    <w:p w14:paraId="6B949039" w14:textId="77777777" w:rsidR="00244F6B" w:rsidRDefault="006574B6">
      <w:pPr>
        <w:spacing w:after="0"/>
        <w:contextualSpacing/>
        <w:jc w:val="both"/>
        <w:rPr>
          <w:rFonts w:eastAsia="Times New Roman"/>
          <w:szCs w:val="24"/>
        </w:rPr>
      </w:pPr>
      <w:r>
        <w:rPr>
          <w:rFonts w:eastAsia="Times New Roman"/>
          <w:szCs w:val="24"/>
        </w:rPr>
        <w:t>Πρόκειται για την τροπολογία με γενικό αριθμό 1865 με ειδικό 209. Με τις διατάξεις αυτές δίνεται παράταση από τη λήξη τους μέχρι το τέλος του 2018 στις μετακινήσεις του προσωπικού</w:t>
      </w:r>
      <w:r>
        <w:rPr>
          <w:rFonts w:eastAsia="Times New Roman"/>
          <w:szCs w:val="24"/>
        </w:rPr>
        <w:t xml:space="preserve">, των φορέων παροχής υπηρεσιών υγείας που έχουν μετακινηθεί </w:t>
      </w:r>
      <w:r>
        <w:rPr>
          <w:rFonts w:eastAsia="Times New Roman"/>
          <w:szCs w:val="24"/>
        </w:rPr>
        <w:lastRenderedPageBreak/>
        <w:t>με απόφαση των οικείων διοικητών των ΥΠΕ είτε στα πλαίσια της ίδιας υγειονομικής περιφέρειας είτε ανάμεσα σε δύο υγειονομικές περιφέρειες. Ο λόγος που γίνεται αυτή η ρύθμιση είναι γιατί έχει δημιο</w:t>
      </w:r>
      <w:r>
        <w:rPr>
          <w:rFonts w:eastAsia="Times New Roman"/>
          <w:szCs w:val="24"/>
        </w:rPr>
        <w:t>υργηθεί πρόβλημα με την πληρωμή κάποιων συναδέλφων που έχουν μετακινηθεί και οι επίτροποι του Ελεγκτικού Συνεδρίου δεν αναγνωρίζουν τις αποφάσεις των διοικητών μόνο, αλλά θέλουν και τη συγκεκριμένη νομοθετική ρύθμιση.</w:t>
      </w:r>
    </w:p>
    <w:p w14:paraId="6B94903A" w14:textId="77777777" w:rsidR="00244F6B" w:rsidRDefault="006574B6">
      <w:pPr>
        <w:spacing w:after="0"/>
        <w:contextualSpacing/>
        <w:jc w:val="both"/>
        <w:rPr>
          <w:rFonts w:eastAsia="Times New Roman"/>
          <w:szCs w:val="24"/>
        </w:rPr>
      </w:pPr>
      <w:r>
        <w:rPr>
          <w:rFonts w:eastAsia="Times New Roman"/>
          <w:szCs w:val="24"/>
        </w:rPr>
        <w:t>Ευχαριστώ πολύ.</w:t>
      </w:r>
    </w:p>
    <w:p w14:paraId="6B94903B"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w:t>
      </w:r>
      <w:r w:rsidRPr="005A7FC4">
        <w:rPr>
          <w:rFonts w:eastAsia="Times New Roman"/>
          <w:b/>
          <w:szCs w:val="24"/>
        </w:rPr>
        <w:t>αμπρούλης</w:t>
      </w:r>
      <w:proofErr w:type="spellEnd"/>
      <w:r w:rsidRPr="005A7FC4">
        <w:rPr>
          <w:rFonts w:eastAsia="Times New Roman"/>
          <w:b/>
          <w:szCs w:val="24"/>
        </w:rPr>
        <w:t>):</w:t>
      </w:r>
      <w:r w:rsidRPr="00AA7CCF">
        <w:rPr>
          <w:rFonts w:eastAsia="Times New Roman"/>
          <w:szCs w:val="24"/>
        </w:rPr>
        <w:t xml:space="preserve"> </w:t>
      </w:r>
      <w:r>
        <w:rPr>
          <w:rFonts w:eastAsia="Times New Roman"/>
          <w:szCs w:val="24"/>
        </w:rPr>
        <w:t>Ευχαριστούμε τον κύριο Υπουργό.</w:t>
      </w:r>
    </w:p>
    <w:p w14:paraId="6B94903C" w14:textId="77777777" w:rsidR="00244F6B" w:rsidRDefault="006574B6">
      <w:pPr>
        <w:spacing w:after="0"/>
        <w:contextualSpacing/>
        <w:jc w:val="both"/>
        <w:rPr>
          <w:rFonts w:eastAsia="Times New Roman"/>
          <w:szCs w:val="24"/>
        </w:rPr>
      </w:pPr>
      <w:r>
        <w:rPr>
          <w:rFonts w:eastAsia="Times New Roman"/>
          <w:szCs w:val="24"/>
        </w:rPr>
        <w:t>Κύριοι συνάδελφοι, θα θέσετε ερωτήσεις;</w:t>
      </w:r>
    </w:p>
    <w:p w14:paraId="6B94903D" w14:textId="77777777" w:rsidR="00244F6B" w:rsidRDefault="006574B6">
      <w:pPr>
        <w:spacing w:after="0"/>
        <w:contextualSpacing/>
        <w:jc w:val="both"/>
        <w:rPr>
          <w:rFonts w:eastAsia="Times New Roman"/>
          <w:szCs w:val="24"/>
        </w:rPr>
      </w:pPr>
      <w:r w:rsidRPr="005A7FC4">
        <w:rPr>
          <w:rFonts w:eastAsia="Times New Roman"/>
          <w:b/>
          <w:szCs w:val="24"/>
        </w:rPr>
        <w:t>ΗΛΙΑΣ ΚΑΣΙΔΙΑΡΗΣ:</w:t>
      </w:r>
      <w:r w:rsidRPr="000F13C2">
        <w:rPr>
          <w:rFonts w:eastAsia="Times New Roman"/>
          <w:szCs w:val="24"/>
        </w:rPr>
        <w:t xml:space="preserve"> </w:t>
      </w:r>
      <w:r>
        <w:rPr>
          <w:rFonts w:eastAsia="Times New Roman"/>
          <w:szCs w:val="24"/>
        </w:rPr>
        <w:t>Θα ήθελα τον λόγο, κύριε Πρόεδρε.</w:t>
      </w:r>
    </w:p>
    <w:p w14:paraId="6B94903E" w14:textId="77777777" w:rsidR="00244F6B" w:rsidRDefault="006574B6">
      <w:pPr>
        <w:spacing w:after="0"/>
        <w:contextualSpacing/>
        <w:jc w:val="both"/>
        <w:rPr>
          <w:rFonts w:eastAsia="Times New Roman"/>
          <w:szCs w:val="24"/>
        </w:rPr>
      </w:pPr>
      <w:r w:rsidRPr="005A7FC4">
        <w:rPr>
          <w:rFonts w:eastAsia="Times New Roman"/>
          <w:b/>
          <w:szCs w:val="24"/>
        </w:rPr>
        <w:t xml:space="preserve">ΚΩΝΣΤΑΝΤΙΝΟΣ ΣΚΡΕΚΑΣ: </w:t>
      </w:r>
      <w:r>
        <w:rPr>
          <w:rFonts w:eastAsia="Times New Roman"/>
          <w:szCs w:val="24"/>
        </w:rPr>
        <w:t>Κι εγώ, κύριε Πρόεδρε.</w:t>
      </w:r>
    </w:p>
    <w:p w14:paraId="6B94903F"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w:t>
      </w:r>
      <w:r w:rsidRPr="000F13C2">
        <w:rPr>
          <w:rFonts w:eastAsia="Times New Roman"/>
          <w:szCs w:val="24"/>
        </w:rPr>
        <w:t xml:space="preserve"> </w:t>
      </w:r>
      <w:r>
        <w:rPr>
          <w:rFonts w:eastAsia="Times New Roman"/>
          <w:szCs w:val="24"/>
        </w:rPr>
        <w:t xml:space="preserve">Θέλετε να υποβάλετε ερώτηση, κύριε </w:t>
      </w:r>
      <w:r>
        <w:rPr>
          <w:rFonts w:eastAsia="Times New Roman"/>
          <w:szCs w:val="24"/>
        </w:rPr>
        <w:t>Σκρέκα; Ερωτώ επειδή είστε ο επόμενος ομιλητής.</w:t>
      </w:r>
    </w:p>
    <w:p w14:paraId="6B949040" w14:textId="77777777" w:rsidR="00244F6B" w:rsidRDefault="006574B6">
      <w:pPr>
        <w:spacing w:after="0"/>
        <w:contextualSpacing/>
        <w:jc w:val="both"/>
        <w:rPr>
          <w:rFonts w:eastAsia="Times New Roman"/>
          <w:szCs w:val="24"/>
        </w:rPr>
      </w:pPr>
      <w:r w:rsidRPr="005A7FC4">
        <w:rPr>
          <w:rFonts w:eastAsia="Times New Roman"/>
          <w:b/>
          <w:szCs w:val="24"/>
        </w:rPr>
        <w:t>ΚΩΝΣΤΑΝΤΙΝΟΣ ΣΚΡΕΚΑΣ:</w:t>
      </w:r>
      <w:r w:rsidRPr="000F13C2">
        <w:rPr>
          <w:rFonts w:eastAsia="Times New Roman"/>
          <w:szCs w:val="24"/>
        </w:rPr>
        <w:t xml:space="preserve"> </w:t>
      </w:r>
      <w:r>
        <w:rPr>
          <w:rFonts w:eastAsia="Times New Roman"/>
          <w:szCs w:val="24"/>
        </w:rPr>
        <w:t xml:space="preserve">Θα μιλήσω μετά </w:t>
      </w:r>
      <w:r>
        <w:rPr>
          <w:rFonts w:eastAsia="Times New Roman"/>
          <w:szCs w:val="24"/>
        </w:rPr>
        <w:t>ως Κοινοβουλευτικός Ε</w:t>
      </w:r>
      <w:r>
        <w:rPr>
          <w:rFonts w:eastAsia="Times New Roman"/>
          <w:szCs w:val="24"/>
        </w:rPr>
        <w:t>κπρόσωπος.</w:t>
      </w:r>
    </w:p>
    <w:p w14:paraId="6B949041" w14:textId="77777777" w:rsidR="00244F6B" w:rsidRDefault="006574B6">
      <w:pPr>
        <w:spacing w:after="0"/>
        <w:contextualSpacing/>
        <w:jc w:val="both"/>
        <w:rPr>
          <w:rFonts w:eastAsia="Times New Roman"/>
          <w:szCs w:val="24"/>
        </w:rPr>
      </w:pPr>
      <w:r w:rsidRPr="005A7FC4">
        <w:rPr>
          <w:rFonts w:eastAsia="Times New Roman"/>
          <w:b/>
          <w:szCs w:val="24"/>
        </w:rPr>
        <w:lastRenderedPageBreak/>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w:t>
      </w:r>
      <w:r>
        <w:rPr>
          <w:rFonts w:eastAsia="Times New Roman"/>
          <w:szCs w:val="24"/>
        </w:rPr>
        <w:t xml:space="preserve"> Προηγούνται οι ειδικοί αγορητές και οι εισηγητές, οπότε τον λόγο έχει ο κ. </w:t>
      </w:r>
      <w:proofErr w:type="spellStart"/>
      <w:r>
        <w:rPr>
          <w:rFonts w:eastAsia="Times New Roman"/>
          <w:szCs w:val="24"/>
        </w:rPr>
        <w:t>Αμυράς</w:t>
      </w:r>
      <w:proofErr w:type="spellEnd"/>
      <w:r>
        <w:rPr>
          <w:rFonts w:eastAsia="Times New Roman"/>
          <w:szCs w:val="24"/>
        </w:rPr>
        <w:t>.</w:t>
      </w:r>
    </w:p>
    <w:p w14:paraId="6B949042" w14:textId="77777777" w:rsidR="00244F6B" w:rsidRDefault="006574B6">
      <w:pPr>
        <w:spacing w:after="0"/>
        <w:contextualSpacing/>
        <w:jc w:val="both"/>
        <w:rPr>
          <w:rFonts w:eastAsia="Times New Roman"/>
          <w:szCs w:val="24"/>
        </w:rPr>
      </w:pPr>
      <w:r w:rsidRPr="005A7FC4">
        <w:rPr>
          <w:rFonts w:eastAsia="Times New Roman"/>
          <w:b/>
          <w:szCs w:val="24"/>
        </w:rPr>
        <w:t>ΓΕΩΡΓΙΟΣ ΑΜΥΡΑΣ:</w:t>
      </w:r>
      <w:r>
        <w:rPr>
          <w:rFonts w:eastAsia="Times New Roman"/>
          <w:szCs w:val="24"/>
        </w:rPr>
        <w:t xml:space="preserve"> Ευχαρ</w:t>
      </w:r>
      <w:r>
        <w:rPr>
          <w:rFonts w:eastAsia="Times New Roman"/>
          <w:szCs w:val="24"/>
        </w:rPr>
        <w:t>ιστώ, κύριε Πρόεδρε.</w:t>
      </w:r>
    </w:p>
    <w:p w14:paraId="6B949043" w14:textId="77777777" w:rsidR="00244F6B" w:rsidRDefault="006574B6">
      <w:pPr>
        <w:spacing w:after="0"/>
        <w:contextualSpacing/>
        <w:jc w:val="both"/>
        <w:rPr>
          <w:rFonts w:eastAsia="Times New Roman"/>
          <w:szCs w:val="24"/>
        </w:rPr>
      </w:pP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προς εσάς είναι η ερώτηση για την τροπολογία με την οποία θα επιτρέπονται απευθείας αναθέσεις για προμήθεια, αγορά κ.λπ. εκλογικού υλικού.</w:t>
      </w:r>
    </w:p>
    <w:p w14:paraId="6B949044" w14:textId="77777777" w:rsidR="00244F6B" w:rsidRDefault="006574B6">
      <w:pPr>
        <w:spacing w:after="0"/>
        <w:contextualSpacing/>
        <w:jc w:val="both"/>
        <w:rPr>
          <w:rFonts w:eastAsia="Times New Roman"/>
          <w:szCs w:val="24"/>
        </w:rPr>
      </w:pPr>
      <w:r>
        <w:rPr>
          <w:rFonts w:eastAsia="Times New Roman"/>
          <w:szCs w:val="24"/>
        </w:rPr>
        <w:t>Η ερώτησή μου έχει να κάνει με το εξής. Είχα νωρίτερα μια αντίστοιχη στιχομυθία μ</w:t>
      </w:r>
      <w:r>
        <w:rPr>
          <w:rFonts w:eastAsia="Times New Roman"/>
          <w:szCs w:val="24"/>
        </w:rPr>
        <w:t>ε τον κ. Σταθάκη</w:t>
      </w:r>
      <w:r w:rsidRPr="005A7FC4">
        <w:rPr>
          <w:rFonts w:eastAsia="Times New Roman"/>
          <w:szCs w:val="24"/>
        </w:rPr>
        <w:t>:</w:t>
      </w:r>
      <w:r>
        <w:rPr>
          <w:rFonts w:eastAsia="Times New Roman"/>
          <w:szCs w:val="24"/>
        </w:rPr>
        <w:t xml:space="preserve"> Αφού οι εθνικές εκλογές θα γίνουν τον Σεπτέμβριο ή τον Οκτώβριο του 2019, γιατί φέρνετε από τώρα διάταξη για παρέκκλιση; Αφορά επίσης τις ευρωεκλογές και τις δημοτικές εκλογές; Απλά θέλω να καταλάβω το εξής</w:t>
      </w:r>
      <w:r w:rsidRPr="005A7FC4">
        <w:rPr>
          <w:rFonts w:eastAsia="Times New Roman"/>
          <w:szCs w:val="24"/>
        </w:rPr>
        <w:t>:</w:t>
      </w:r>
      <w:r>
        <w:rPr>
          <w:rFonts w:eastAsia="Times New Roman"/>
          <w:szCs w:val="24"/>
        </w:rPr>
        <w:t xml:space="preserve"> Εάν οι εκλογές γίνουν στην ώρα</w:t>
      </w:r>
      <w:r>
        <w:rPr>
          <w:rFonts w:eastAsia="Times New Roman"/>
          <w:szCs w:val="24"/>
        </w:rPr>
        <w:t xml:space="preserve"> τους, θα προλάβαινε το Υπουργείο σας με την τακτική διαδικασία να εξοπλιστεί και να είμαστε έτοιμοι για εκλογές; Αυτό είναι το ερώτημά μου και είναι πολύ συγκεκριμένο, δηλαδή αν το Υπουργείο σας θα προλάβαινε μέσα σε έναν χρόνο από τώρα να είναι έτοιμο γι</w:t>
      </w:r>
      <w:r>
        <w:rPr>
          <w:rFonts w:eastAsia="Times New Roman"/>
          <w:szCs w:val="24"/>
        </w:rPr>
        <w:t xml:space="preserve">α τις εκλογές. Για ποιον λόγο απευθείας αναθέσεις; Τι έχετε στο μυαλό </w:t>
      </w:r>
      <w:r>
        <w:rPr>
          <w:rFonts w:eastAsia="Times New Roman"/>
          <w:szCs w:val="24"/>
        </w:rPr>
        <w:lastRenderedPageBreak/>
        <w:t xml:space="preserve">σας, κύριε </w:t>
      </w:r>
      <w:proofErr w:type="spellStart"/>
      <w:r>
        <w:rPr>
          <w:rFonts w:eastAsia="Times New Roman"/>
          <w:szCs w:val="24"/>
        </w:rPr>
        <w:t>Χαρίτση</w:t>
      </w:r>
      <w:proofErr w:type="spellEnd"/>
      <w:r>
        <w:rPr>
          <w:rFonts w:eastAsia="Times New Roman"/>
          <w:szCs w:val="24"/>
        </w:rPr>
        <w:t xml:space="preserve">; Θα μας δώσετε και την ημερομηνία των εκλογών; </w:t>
      </w:r>
    </w:p>
    <w:p w14:paraId="6B949045" w14:textId="77777777" w:rsidR="00244F6B" w:rsidRDefault="006574B6">
      <w:pPr>
        <w:spacing w:after="0"/>
        <w:contextualSpacing/>
        <w:jc w:val="both"/>
        <w:rPr>
          <w:rFonts w:eastAsia="Times New Roman"/>
          <w:szCs w:val="24"/>
        </w:rPr>
      </w:pPr>
      <w:r>
        <w:rPr>
          <w:rFonts w:eastAsia="Times New Roman"/>
          <w:szCs w:val="24"/>
        </w:rPr>
        <w:t>Ευχαριστώ.</w:t>
      </w:r>
    </w:p>
    <w:p w14:paraId="6B949046" w14:textId="77777777" w:rsidR="00244F6B" w:rsidRDefault="006574B6">
      <w:pPr>
        <w:spacing w:after="0"/>
        <w:contextualSpacing/>
        <w:jc w:val="both"/>
        <w:rPr>
          <w:rFonts w:eastAsia="Times New Roman"/>
          <w:szCs w:val="24"/>
        </w:rPr>
      </w:pPr>
      <w:r w:rsidRPr="005A7FC4">
        <w:rPr>
          <w:rFonts w:eastAsia="Times New Roman"/>
          <w:b/>
          <w:szCs w:val="24"/>
        </w:rPr>
        <w:t xml:space="preserve">ΗΛΙΑΣ ΚΑΣΙΔΙΑΡΗΣ: </w:t>
      </w:r>
      <w:r>
        <w:rPr>
          <w:rFonts w:eastAsia="Times New Roman"/>
          <w:szCs w:val="24"/>
        </w:rPr>
        <w:t>Κύριε Πρόεδρε, θα ήθελα τον λόγο.</w:t>
      </w:r>
    </w:p>
    <w:p w14:paraId="6B949047"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w:t>
      </w:r>
      <w:r w:rsidRPr="000F13C2">
        <w:rPr>
          <w:rFonts w:eastAsia="Times New Roman"/>
          <w:szCs w:val="24"/>
        </w:rPr>
        <w:t xml:space="preserve"> </w:t>
      </w:r>
      <w:r>
        <w:rPr>
          <w:rFonts w:eastAsia="Times New Roman"/>
          <w:szCs w:val="24"/>
        </w:rPr>
        <w:t xml:space="preserve">Ο κ. Σκρέκας ήθελε να </w:t>
      </w:r>
      <w:r>
        <w:rPr>
          <w:rFonts w:eastAsia="Times New Roman"/>
          <w:szCs w:val="24"/>
        </w:rPr>
        <w:t>κάνει κάποιες ερωτήσεις. Συνεννοηθείτε ποιοι θα κάνετε τις ερωτήσεις.</w:t>
      </w:r>
      <w:r w:rsidRPr="000F13C2">
        <w:rPr>
          <w:rFonts w:eastAsia="Times New Roman"/>
          <w:szCs w:val="24"/>
        </w:rPr>
        <w:t xml:space="preserve"> </w:t>
      </w:r>
      <w:r>
        <w:rPr>
          <w:rFonts w:eastAsia="Times New Roman"/>
          <w:szCs w:val="24"/>
        </w:rPr>
        <w:t>Θα τις μαζέψουμε, ώστε να ρωτήσει ένας από κάθε Κοινοβουλευτική Ομάδα.</w:t>
      </w:r>
    </w:p>
    <w:p w14:paraId="6B949048" w14:textId="77777777" w:rsidR="00244F6B" w:rsidRDefault="006574B6">
      <w:pPr>
        <w:spacing w:after="0"/>
        <w:contextualSpacing/>
        <w:jc w:val="both"/>
        <w:rPr>
          <w:rFonts w:eastAsia="Times New Roman"/>
          <w:szCs w:val="24"/>
        </w:rPr>
      </w:pPr>
      <w:r w:rsidRPr="005A7FC4">
        <w:rPr>
          <w:rFonts w:eastAsia="Times New Roman"/>
          <w:b/>
          <w:szCs w:val="24"/>
        </w:rPr>
        <w:t>ΗΛΙΑΣ ΚΑΣΙΔΙΑΡΗΣ:</w:t>
      </w:r>
      <w:r>
        <w:rPr>
          <w:rFonts w:eastAsia="Times New Roman"/>
          <w:szCs w:val="24"/>
        </w:rPr>
        <w:t xml:space="preserve"> Είναι πολύ συγκεκριμένη και πολύ σύντομη η ερώτησή μου.</w:t>
      </w:r>
    </w:p>
    <w:p w14:paraId="6B949049" w14:textId="77777777" w:rsidR="00244F6B" w:rsidRDefault="006574B6">
      <w:pPr>
        <w:spacing w:after="0"/>
        <w:contextualSpacing/>
        <w:jc w:val="both"/>
        <w:rPr>
          <w:rFonts w:eastAsia="Times New Roman"/>
          <w:szCs w:val="24"/>
        </w:rPr>
      </w:pPr>
      <w:r w:rsidRPr="005A7FC4">
        <w:rPr>
          <w:rFonts w:eastAsia="Times New Roman"/>
          <w:b/>
          <w:szCs w:val="24"/>
        </w:rPr>
        <w:t xml:space="preserve">ΠΡΟΕΔΡΕΥΩΝ (Γεώργιος </w:t>
      </w:r>
      <w:proofErr w:type="spellStart"/>
      <w:r w:rsidRPr="005A7FC4">
        <w:rPr>
          <w:rFonts w:eastAsia="Times New Roman"/>
          <w:b/>
          <w:szCs w:val="24"/>
        </w:rPr>
        <w:t>Λαμπρούλης</w:t>
      </w:r>
      <w:proofErr w:type="spellEnd"/>
      <w:r w:rsidRPr="005A7FC4">
        <w:rPr>
          <w:rFonts w:eastAsia="Times New Roman"/>
          <w:b/>
          <w:szCs w:val="24"/>
        </w:rPr>
        <w:t>):</w:t>
      </w:r>
      <w:r>
        <w:rPr>
          <w:rFonts w:eastAsia="Times New Roman"/>
          <w:szCs w:val="24"/>
        </w:rPr>
        <w:t xml:space="preserve"> Δεν απε</w:t>
      </w:r>
      <w:r>
        <w:rPr>
          <w:rFonts w:eastAsia="Times New Roman"/>
          <w:szCs w:val="24"/>
        </w:rPr>
        <w:t xml:space="preserve">υθύνομαι σε εσάς. Στη Νέα Δημοκρατία απευθύνομαι. </w:t>
      </w:r>
    </w:p>
    <w:p w14:paraId="6B94904A" w14:textId="77777777" w:rsidR="00244F6B" w:rsidRDefault="006574B6">
      <w:pPr>
        <w:spacing w:after="0"/>
        <w:contextualSpacing/>
        <w:jc w:val="both"/>
        <w:rPr>
          <w:rFonts w:eastAsia="Times New Roman"/>
          <w:szCs w:val="24"/>
        </w:rPr>
      </w:pPr>
      <w:r>
        <w:rPr>
          <w:rFonts w:eastAsia="Times New Roman"/>
          <w:szCs w:val="24"/>
        </w:rPr>
        <w:t xml:space="preserve">Ορίστε, έχετε τον λόγο, κύριε Κασιδιάρη. </w:t>
      </w:r>
    </w:p>
    <w:p w14:paraId="6B94904B" w14:textId="77777777" w:rsidR="00244F6B" w:rsidRDefault="006574B6">
      <w:pPr>
        <w:tabs>
          <w:tab w:val="center" w:pos="4753"/>
          <w:tab w:val="left" w:pos="6156"/>
        </w:tabs>
        <w:spacing w:after="0"/>
        <w:jc w:val="both"/>
        <w:rPr>
          <w:rFonts w:eastAsia="Times New Roman"/>
          <w:szCs w:val="24"/>
        </w:rPr>
      </w:pPr>
      <w:r w:rsidRPr="00B546F7">
        <w:rPr>
          <w:rFonts w:eastAsia="Times New Roman"/>
          <w:b/>
          <w:szCs w:val="24"/>
        </w:rPr>
        <w:t>ΗΛΙΑΣ ΚΑΣΙΔΙΑΡΗΣ:</w:t>
      </w:r>
      <w:r>
        <w:rPr>
          <w:rFonts w:eastAsia="Times New Roman"/>
          <w:szCs w:val="24"/>
        </w:rPr>
        <w:t xml:space="preserve"> Εδώ η αιτιολογική έκθεση</w:t>
      </w:r>
      <w:r w:rsidRPr="00EC6315">
        <w:rPr>
          <w:rFonts w:eastAsia="Times New Roman"/>
          <w:szCs w:val="24"/>
        </w:rPr>
        <w:t xml:space="preserve"> είναι συγκεκριμένη</w:t>
      </w:r>
      <w:r>
        <w:rPr>
          <w:rFonts w:eastAsia="Times New Roman"/>
          <w:szCs w:val="24"/>
        </w:rPr>
        <w:t>. Το λέω</w:t>
      </w:r>
      <w:r w:rsidRPr="00EC6315">
        <w:rPr>
          <w:rFonts w:eastAsia="Times New Roman"/>
          <w:szCs w:val="24"/>
        </w:rPr>
        <w:t xml:space="preserve"> επειδή είδα κάποια </w:t>
      </w:r>
      <w:r>
        <w:rPr>
          <w:rFonts w:eastAsia="Times New Roman"/>
          <w:szCs w:val="24"/>
        </w:rPr>
        <w:t>νοήματα</w:t>
      </w:r>
      <w:r w:rsidRPr="00EC6315">
        <w:rPr>
          <w:rFonts w:eastAsia="Times New Roman"/>
          <w:szCs w:val="24"/>
        </w:rPr>
        <w:t xml:space="preserve"> από </w:t>
      </w:r>
      <w:r>
        <w:rPr>
          <w:rFonts w:eastAsia="Times New Roman"/>
          <w:szCs w:val="24"/>
        </w:rPr>
        <w:t>την</w:t>
      </w:r>
      <w:r w:rsidRPr="00EC6315">
        <w:rPr>
          <w:rFonts w:eastAsia="Times New Roman"/>
          <w:szCs w:val="24"/>
        </w:rPr>
        <w:t xml:space="preserve"> πλευρά των Υπουργών</w:t>
      </w:r>
      <w:r>
        <w:rPr>
          <w:rFonts w:eastAsia="Times New Roman"/>
          <w:szCs w:val="24"/>
        </w:rPr>
        <w:t>.</w:t>
      </w:r>
      <w:r w:rsidRPr="00EC6315">
        <w:rPr>
          <w:rFonts w:eastAsia="Times New Roman"/>
          <w:szCs w:val="24"/>
        </w:rPr>
        <w:t xml:space="preserve"> </w:t>
      </w:r>
      <w:r>
        <w:rPr>
          <w:rFonts w:eastAsia="Times New Roman"/>
          <w:szCs w:val="24"/>
        </w:rPr>
        <w:t>Α</w:t>
      </w:r>
      <w:r w:rsidRPr="00EC6315">
        <w:rPr>
          <w:rFonts w:eastAsia="Times New Roman"/>
          <w:szCs w:val="24"/>
        </w:rPr>
        <w:t xml:space="preserve">φορά </w:t>
      </w:r>
      <w:r>
        <w:rPr>
          <w:rFonts w:eastAsia="Times New Roman"/>
          <w:szCs w:val="24"/>
        </w:rPr>
        <w:t>Σ</w:t>
      </w:r>
      <w:r w:rsidRPr="00EC6315">
        <w:rPr>
          <w:rFonts w:eastAsia="Times New Roman"/>
          <w:szCs w:val="24"/>
        </w:rPr>
        <w:t>το κείμενο για τη νομοθεσία γι</w:t>
      </w:r>
      <w:r w:rsidRPr="00EC6315">
        <w:rPr>
          <w:rFonts w:eastAsia="Times New Roman"/>
          <w:szCs w:val="24"/>
        </w:rPr>
        <w:t>α την εκλογή Βουλευτών</w:t>
      </w:r>
      <w:r>
        <w:rPr>
          <w:rFonts w:eastAsia="Times New Roman"/>
          <w:szCs w:val="24"/>
        </w:rPr>
        <w:t>,</w:t>
      </w:r>
      <w:r w:rsidRPr="00EC6315">
        <w:rPr>
          <w:rFonts w:eastAsia="Times New Roman"/>
          <w:szCs w:val="24"/>
        </w:rPr>
        <w:t xml:space="preserve"> </w:t>
      </w:r>
      <w:r>
        <w:rPr>
          <w:rFonts w:eastAsia="Times New Roman"/>
          <w:szCs w:val="24"/>
        </w:rPr>
        <w:t>ό</w:t>
      </w:r>
      <w:r w:rsidRPr="00EC6315">
        <w:rPr>
          <w:rFonts w:eastAsia="Times New Roman"/>
          <w:szCs w:val="24"/>
        </w:rPr>
        <w:t>χι Ευρωβουλευτών</w:t>
      </w:r>
      <w:r>
        <w:rPr>
          <w:rFonts w:eastAsia="Times New Roman"/>
          <w:szCs w:val="24"/>
        </w:rPr>
        <w:t>,</w:t>
      </w:r>
      <w:r w:rsidRPr="00EC6315">
        <w:rPr>
          <w:rFonts w:eastAsia="Times New Roman"/>
          <w:szCs w:val="24"/>
        </w:rPr>
        <w:t xml:space="preserve"> ούτε δημοτικών </w:t>
      </w:r>
      <w:r>
        <w:rPr>
          <w:rFonts w:eastAsia="Times New Roman"/>
          <w:szCs w:val="24"/>
        </w:rPr>
        <w:t>συμ</w:t>
      </w:r>
      <w:r>
        <w:rPr>
          <w:rFonts w:eastAsia="Times New Roman"/>
          <w:szCs w:val="24"/>
        </w:rPr>
        <w:lastRenderedPageBreak/>
        <w:t>βούλων,</w:t>
      </w:r>
      <w:r w:rsidRPr="00EC6315">
        <w:rPr>
          <w:rFonts w:eastAsia="Times New Roman"/>
          <w:szCs w:val="24"/>
        </w:rPr>
        <w:t xml:space="preserve"> ούτε περιφερειακών συμβούλων</w:t>
      </w:r>
      <w:r>
        <w:rPr>
          <w:rFonts w:eastAsia="Times New Roman"/>
          <w:szCs w:val="24"/>
        </w:rPr>
        <w:t>.</w:t>
      </w:r>
      <w:r w:rsidRPr="00EC6315">
        <w:rPr>
          <w:rFonts w:eastAsia="Times New Roman"/>
          <w:szCs w:val="24"/>
        </w:rPr>
        <w:t xml:space="preserve"> </w:t>
      </w:r>
      <w:r>
        <w:rPr>
          <w:rFonts w:eastAsia="Times New Roman"/>
          <w:szCs w:val="24"/>
        </w:rPr>
        <w:t>Ά</w:t>
      </w:r>
      <w:r w:rsidRPr="00EC6315">
        <w:rPr>
          <w:rFonts w:eastAsia="Times New Roman"/>
          <w:szCs w:val="24"/>
        </w:rPr>
        <w:t>ρα</w:t>
      </w:r>
      <w:r>
        <w:rPr>
          <w:rFonts w:eastAsia="Times New Roman"/>
          <w:szCs w:val="24"/>
        </w:rPr>
        <w:t>,</w:t>
      </w:r>
      <w:r w:rsidRPr="00EC6315">
        <w:rPr>
          <w:rFonts w:eastAsia="Times New Roman"/>
          <w:szCs w:val="24"/>
        </w:rPr>
        <w:t xml:space="preserve"> λοιπόν</w:t>
      </w:r>
      <w:r>
        <w:rPr>
          <w:rFonts w:eastAsia="Times New Roman"/>
          <w:szCs w:val="24"/>
        </w:rPr>
        <w:t>,</w:t>
      </w:r>
      <w:r w:rsidRPr="00EC6315">
        <w:rPr>
          <w:rFonts w:eastAsia="Times New Roman"/>
          <w:szCs w:val="24"/>
        </w:rPr>
        <w:t xml:space="preserve"> εδώ αναφέρεται συγκεκριμένα </w:t>
      </w:r>
      <w:r>
        <w:rPr>
          <w:rFonts w:eastAsia="Times New Roman"/>
          <w:szCs w:val="24"/>
        </w:rPr>
        <w:t>το</w:t>
      </w:r>
      <w:r w:rsidRPr="00EC6315">
        <w:rPr>
          <w:rFonts w:eastAsia="Times New Roman"/>
          <w:szCs w:val="24"/>
        </w:rPr>
        <w:t xml:space="preserve"> κείμενο σε βουλευτικές εκλογές</w:t>
      </w:r>
      <w:r>
        <w:rPr>
          <w:rFonts w:eastAsia="Times New Roman"/>
          <w:szCs w:val="24"/>
        </w:rPr>
        <w:t>.</w:t>
      </w:r>
      <w:r w:rsidRPr="00EC6315">
        <w:rPr>
          <w:rFonts w:eastAsia="Times New Roman"/>
          <w:szCs w:val="24"/>
        </w:rPr>
        <w:t xml:space="preserve"> Άρα το ερώτημα είναι σαφές</w:t>
      </w:r>
      <w:r>
        <w:rPr>
          <w:rFonts w:eastAsia="Times New Roman"/>
          <w:szCs w:val="24"/>
        </w:rPr>
        <w:t>:</w:t>
      </w:r>
      <w:r w:rsidRPr="00EC6315">
        <w:rPr>
          <w:rFonts w:eastAsia="Times New Roman"/>
          <w:szCs w:val="24"/>
        </w:rPr>
        <w:t xml:space="preserve"> </w:t>
      </w:r>
      <w:r>
        <w:rPr>
          <w:rFonts w:eastAsia="Times New Roman"/>
          <w:szCs w:val="24"/>
        </w:rPr>
        <w:t>Π</w:t>
      </w:r>
      <w:r w:rsidRPr="00EC6315">
        <w:rPr>
          <w:rFonts w:eastAsia="Times New Roman"/>
          <w:szCs w:val="24"/>
        </w:rPr>
        <w:t>άμε σε βουλευτικές εκλογές</w:t>
      </w:r>
      <w:r>
        <w:rPr>
          <w:rFonts w:eastAsia="Times New Roman"/>
          <w:szCs w:val="24"/>
        </w:rPr>
        <w:t>;</w:t>
      </w:r>
      <w:r w:rsidRPr="00EC6315">
        <w:rPr>
          <w:rFonts w:eastAsia="Times New Roman"/>
          <w:szCs w:val="24"/>
        </w:rPr>
        <w:t xml:space="preserve"> </w:t>
      </w:r>
    </w:p>
    <w:p w14:paraId="6B94904C" w14:textId="77777777" w:rsidR="00244F6B" w:rsidRDefault="006574B6">
      <w:pPr>
        <w:tabs>
          <w:tab w:val="center" w:pos="4753"/>
          <w:tab w:val="left" w:pos="6156"/>
        </w:tabs>
        <w:spacing w:after="0"/>
        <w:jc w:val="both"/>
        <w:rPr>
          <w:rFonts w:eastAsia="Times New Roman"/>
          <w:szCs w:val="24"/>
        </w:rPr>
      </w:pPr>
      <w:r>
        <w:rPr>
          <w:rFonts w:eastAsia="Times New Roman"/>
          <w:szCs w:val="24"/>
        </w:rPr>
        <w:t>Δ</w:t>
      </w:r>
      <w:r w:rsidRPr="00EC6315">
        <w:rPr>
          <w:rFonts w:eastAsia="Times New Roman"/>
          <w:szCs w:val="24"/>
        </w:rPr>
        <w:t>ιότι</w:t>
      </w:r>
      <w:r>
        <w:rPr>
          <w:rFonts w:eastAsia="Times New Roman"/>
          <w:szCs w:val="24"/>
        </w:rPr>
        <w:t>,</w:t>
      </w:r>
      <w:r w:rsidRPr="00EC6315">
        <w:rPr>
          <w:rFonts w:eastAsia="Times New Roman"/>
          <w:szCs w:val="24"/>
        </w:rPr>
        <w:t xml:space="preserve"> αν ακούσου</w:t>
      </w:r>
      <w:r>
        <w:rPr>
          <w:rFonts w:eastAsia="Times New Roman"/>
          <w:szCs w:val="24"/>
        </w:rPr>
        <w:t>μ</w:t>
      </w:r>
      <w:r w:rsidRPr="00EC6315">
        <w:rPr>
          <w:rFonts w:eastAsia="Times New Roman"/>
          <w:szCs w:val="24"/>
        </w:rPr>
        <w:t xml:space="preserve">ε αυτά που λένε </w:t>
      </w:r>
      <w:r>
        <w:rPr>
          <w:rFonts w:eastAsia="Times New Roman"/>
          <w:szCs w:val="24"/>
        </w:rPr>
        <w:t xml:space="preserve">οι </w:t>
      </w:r>
      <w:r w:rsidRPr="00EC6315">
        <w:rPr>
          <w:rFonts w:eastAsia="Times New Roman"/>
          <w:szCs w:val="24"/>
        </w:rPr>
        <w:t>Υπουργοί κατά καιρούς</w:t>
      </w:r>
      <w:r>
        <w:rPr>
          <w:rFonts w:eastAsia="Times New Roman"/>
          <w:szCs w:val="24"/>
        </w:rPr>
        <w:t>,</w:t>
      </w:r>
      <w:r w:rsidRPr="00EC6315">
        <w:rPr>
          <w:rFonts w:eastAsia="Times New Roman"/>
          <w:szCs w:val="24"/>
        </w:rPr>
        <w:t xml:space="preserve"> οι βουλευτικές εκλογές θα γίνουν</w:t>
      </w:r>
      <w:r>
        <w:rPr>
          <w:rFonts w:eastAsia="Times New Roman"/>
          <w:szCs w:val="24"/>
        </w:rPr>
        <w:t xml:space="preserve"> </w:t>
      </w:r>
      <w:r w:rsidRPr="00EC6315">
        <w:rPr>
          <w:rFonts w:eastAsia="Times New Roman"/>
          <w:szCs w:val="24"/>
        </w:rPr>
        <w:t xml:space="preserve">Σεπτέμβριο </w:t>
      </w:r>
      <w:r>
        <w:rPr>
          <w:rFonts w:eastAsia="Times New Roman"/>
          <w:szCs w:val="24"/>
        </w:rPr>
        <w:t>με</w:t>
      </w:r>
      <w:r w:rsidRPr="00EC6315">
        <w:rPr>
          <w:rFonts w:eastAsia="Times New Roman"/>
          <w:szCs w:val="24"/>
        </w:rPr>
        <w:t xml:space="preserve"> Οκτώβριο</w:t>
      </w:r>
      <w:r>
        <w:rPr>
          <w:rFonts w:eastAsia="Times New Roman"/>
          <w:szCs w:val="24"/>
        </w:rPr>
        <w:t>.</w:t>
      </w:r>
      <w:r w:rsidRPr="00EC6315">
        <w:rPr>
          <w:rFonts w:eastAsia="Times New Roman"/>
          <w:szCs w:val="24"/>
        </w:rPr>
        <w:t xml:space="preserve"> </w:t>
      </w:r>
      <w:r>
        <w:rPr>
          <w:rFonts w:eastAsia="Times New Roman"/>
          <w:szCs w:val="24"/>
        </w:rPr>
        <w:t>Έ</w:t>
      </w:r>
      <w:r w:rsidRPr="00EC6315">
        <w:rPr>
          <w:rFonts w:eastAsia="Times New Roman"/>
          <w:szCs w:val="24"/>
        </w:rPr>
        <w:t>ρχεται ένας άλλος Υπουργός</w:t>
      </w:r>
      <w:r>
        <w:rPr>
          <w:rFonts w:eastAsia="Times New Roman"/>
          <w:szCs w:val="24"/>
        </w:rPr>
        <w:t>,</w:t>
      </w:r>
      <w:r w:rsidRPr="00EC6315">
        <w:rPr>
          <w:rFonts w:eastAsia="Times New Roman"/>
          <w:szCs w:val="24"/>
        </w:rPr>
        <w:t xml:space="preserve"> </w:t>
      </w:r>
      <w:r>
        <w:rPr>
          <w:rFonts w:eastAsia="Times New Roman"/>
          <w:szCs w:val="24"/>
        </w:rPr>
        <w:t>όμως,</w:t>
      </w:r>
      <w:r w:rsidRPr="00EC6315">
        <w:rPr>
          <w:rFonts w:eastAsia="Times New Roman"/>
          <w:szCs w:val="24"/>
        </w:rPr>
        <w:t xml:space="preserve"> σήμερα και μας λέει ότι πρέπει να γίνουν απευθείας </w:t>
      </w:r>
      <w:r>
        <w:rPr>
          <w:rFonts w:eastAsia="Times New Roman"/>
          <w:szCs w:val="24"/>
        </w:rPr>
        <w:t>α</w:t>
      </w:r>
      <w:r w:rsidRPr="00EC6315">
        <w:rPr>
          <w:rFonts w:eastAsia="Times New Roman"/>
          <w:szCs w:val="24"/>
        </w:rPr>
        <w:t>ναθέσεις</w:t>
      </w:r>
      <w:r>
        <w:rPr>
          <w:rFonts w:eastAsia="Times New Roman"/>
          <w:szCs w:val="24"/>
        </w:rPr>
        <w:t>,</w:t>
      </w:r>
      <w:r w:rsidRPr="00EC6315">
        <w:rPr>
          <w:rFonts w:eastAsia="Times New Roman"/>
          <w:szCs w:val="24"/>
        </w:rPr>
        <w:t xml:space="preserve"> να δοθούν απευθείας χρήματα</w:t>
      </w:r>
      <w:r>
        <w:rPr>
          <w:rFonts w:eastAsia="Times New Roman"/>
          <w:szCs w:val="24"/>
        </w:rPr>
        <w:t xml:space="preserve"> -</w:t>
      </w:r>
      <w:r w:rsidRPr="00EC6315">
        <w:rPr>
          <w:rFonts w:eastAsia="Times New Roman"/>
          <w:szCs w:val="24"/>
        </w:rPr>
        <w:t>ενδεχομένως με αδιαφάνεια</w:t>
      </w:r>
      <w:r>
        <w:rPr>
          <w:rFonts w:eastAsia="Times New Roman"/>
          <w:szCs w:val="24"/>
        </w:rPr>
        <w:t>,</w:t>
      </w:r>
      <w:r w:rsidRPr="00EC6315">
        <w:rPr>
          <w:rFonts w:eastAsia="Times New Roman"/>
          <w:szCs w:val="24"/>
        </w:rPr>
        <w:t xml:space="preserve"> γιατ</w:t>
      </w:r>
      <w:r w:rsidRPr="00EC6315">
        <w:rPr>
          <w:rFonts w:eastAsia="Times New Roman"/>
          <w:szCs w:val="24"/>
        </w:rPr>
        <w:t>ί όπου υπάρχει απευθείας ανάθεση υπάρχει αδιαφάνεια</w:t>
      </w:r>
      <w:r>
        <w:rPr>
          <w:rFonts w:eastAsia="Times New Roman"/>
          <w:szCs w:val="24"/>
        </w:rPr>
        <w:t>-</w:t>
      </w:r>
      <w:r w:rsidRPr="00EC6315">
        <w:rPr>
          <w:rFonts w:eastAsia="Times New Roman"/>
          <w:szCs w:val="24"/>
        </w:rPr>
        <w:t xml:space="preserve"> και λέει</w:t>
      </w:r>
      <w:r>
        <w:rPr>
          <w:rFonts w:eastAsia="Times New Roman"/>
          <w:szCs w:val="24"/>
        </w:rPr>
        <w:t>:</w:t>
      </w:r>
      <w:r w:rsidRPr="00EC6315">
        <w:rPr>
          <w:rFonts w:eastAsia="Times New Roman"/>
          <w:szCs w:val="24"/>
        </w:rPr>
        <w:t xml:space="preserve"> </w:t>
      </w:r>
      <w:r>
        <w:rPr>
          <w:rFonts w:eastAsia="Times New Roman"/>
          <w:szCs w:val="24"/>
        </w:rPr>
        <w:t>«Π</w:t>
      </w:r>
      <w:r w:rsidRPr="00EC6315">
        <w:rPr>
          <w:rFonts w:eastAsia="Times New Roman"/>
          <w:szCs w:val="24"/>
        </w:rPr>
        <w:t>ρέπει να πιεστούμε</w:t>
      </w:r>
      <w:r>
        <w:rPr>
          <w:rFonts w:eastAsia="Times New Roman"/>
          <w:szCs w:val="24"/>
        </w:rPr>
        <w:t>,</w:t>
      </w:r>
      <w:r w:rsidRPr="00EC6315">
        <w:rPr>
          <w:rFonts w:eastAsia="Times New Roman"/>
          <w:szCs w:val="24"/>
        </w:rPr>
        <w:t xml:space="preserve"> να βιαστούμε</w:t>
      </w:r>
      <w:r>
        <w:rPr>
          <w:rFonts w:eastAsia="Times New Roman"/>
          <w:szCs w:val="24"/>
        </w:rPr>
        <w:t>,</w:t>
      </w:r>
      <w:r w:rsidRPr="00EC6315">
        <w:rPr>
          <w:rFonts w:eastAsia="Times New Roman"/>
          <w:szCs w:val="24"/>
        </w:rPr>
        <w:t xml:space="preserve"> γιατί είναι πι</w:t>
      </w:r>
      <w:r>
        <w:rPr>
          <w:rFonts w:eastAsia="Times New Roman"/>
          <w:szCs w:val="24"/>
        </w:rPr>
        <w:t>ε</w:t>
      </w:r>
      <w:r w:rsidRPr="00EC6315">
        <w:rPr>
          <w:rFonts w:eastAsia="Times New Roman"/>
          <w:szCs w:val="24"/>
        </w:rPr>
        <w:t>σμένα τα χρονικά πλαίσια</w:t>
      </w:r>
      <w:r>
        <w:rPr>
          <w:rFonts w:eastAsia="Times New Roman"/>
          <w:szCs w:val="24"/>
        </w:rPr>
        <w:t xml:space="preserve">». Να δοθεί αυτή η απάντηση. Είναι πιεσμένα τα χρονικά </w:t>
      </w:r>
      <w:r>
        <w:rPr>
          <w:rFonts w:eastAsia="Times New Roman"/>
          <w:szCs w:val="24"/>
        </w:rPr>
        <w:t xml:space="preserve">όρια </w:t>
      </w:r>
      <w:r>
        <w:rPr>
          <w:rFonts w:eastAsia="Times New Roman"/>
          <w:szCs w:val="24"/>
        </w:rPr>
        <w:t>για τη διεξαγωγή βουλευτικών εκλογών; Πάμε</w:t>
      </w:r>
      <w:r w:rsidRPr="00EC6315">
        <w:rPr>
          <w:rFonts w:eastAsia="Times New Roman"/>
          <w:szCs w:val="24"/>
        </w:rPr>
        <w:t xml:space="preserve"> </w:t>
      </w:r>
      <w:r>
        <w:rPr>
          <w:rFonts w:eastAsia="Times New Roman"/>
          <w:szCs w:val="24"/>
        </w:rPr>
        <w:t>ά</w:t>
      </w:r>
      <w:r w:rsidRPr="00EC6315">
        <w:rPr>
          <w:rFonts w:eastAsia="Times New Roman"/>
          <w:szCs w:val="24"/>
        </w:rPr>
        <w:t xml:space="preserve">μεσα </w:t>
      </w:r>
      <w:r>
        <w:rPr>
          <w:rFonts w:eastAsia="Times New Roman"/>
          <w:szCs w:val="24"/>
        </w:rPr>
        <w:t>σ</w:t>
      </w:r>
      <w:r w:rsidRPr="00EC6315">
        <w:rPr>
          <w:rFonts w:eastAsia="Times New Roman"/>
          <w:szCs w:val="24"/>
        </w:rPr>
        <w:t>ε βουλευ</w:t>
      </w:r>
      <w:r w:rsidRPr="00EC6315">
        <w:rPr>
          <w:rFonts w:eastAsia="Times New Roman"/>
          <w:szCs w:val="24"/>
        </w:rPr>
        <w:t>τικές εκλογές</w:t>
      </w:r>
      <w:r>
        <w:rPr>
          <w:rFonts w:eastAsia="Times New Roman"/>
          <w:szCs w:val="24"/>
        </w:rPr>
        <w:t>;</w:t>
      </w:r>
      <w:r w:rsidRPr="00EC6315">
        <w:rPr>
          <w:rFonts w:eastAsia="Times New Roman"/>
          <w:szCs w:val="24"/>
        </w:rPr>
        <w:t xml:space="preserve"> </w:t>
      </w:r>
      <w:r>
        <w:rPr>
          <w:rFonts w:eastAsia="Times New Roman"/>
          <w:szCs w:val="24"/>
        </w:rPr>
        <w:t>Γιατί</w:t>
      </w:r>
      <w:r w:rsidRPr="00EC6315">
        <w:rPr>
          <w:rFonts w:eastAsia="Times New Roman"/>
          <w:szCs w:val="24"/>
        </w:rPr>
        <w:t xml:space="preserve"> αυτό ειπώθηκε πριν από λίγο</w:t>
      </w:r>
      <w:r>
        <w:rPr>
          <w:rFonts w:eastAsia="Times New Roman"/>
          <w:szCs w:val="24"/>
        </w:rPr>
        <w:t>.</w:t>
      </w:r>
      <w:r w:rsidRPr="00EC6315">
        <w:rPr>
          <w:rFonts w:eastAsia="Times New Roman"/>
          <w:szCs w:val="24"/>
        </w:rPr>
        <w:t xml:space="preserve"> </w:t>
      </w:r>
      <w:r>
        <w:rPr>
          <w:rFonts w:eastAsia="Times New Roman"/>
          <w:szCs w:val="24"/>
        </w:rPr>
        <w:t>Α</w:t>
      </w:r>
      <w:r w:rsidRPr="00EC6315">
        <w:rPr>
          <w:rFonts w:eastAsia="Times New Roman"/>
          <w:szCs w:val="24"/>
        </w:rPr>
        <w:t>υτό να ξεκαθαριστε</w:t>
      </w:r>
      <w:r>
        <w:rPr>
          <w:rFonts w:eastAsia="Times New Roman"/>
          <w:szCs w:val="24"/>
        </w:rPr>
        <w:t>ί.</w:t>
      </w:r>
    </w:p>
    <w:p w14:paraId="6B94904D" w14:textId="77777777" w:rsidR="00244F6B" w:rsidRDefault="006574B6">
      <w:pPr>
        <w:spacing w:after="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Καλώς. </w:t>
      </w:r>
    </w:p>
    <w:p w14:paraId="6B94904E" w14:textId="77777777" w:rsidR="00244F6B" w:rsidRDefault="006574B6">
      <w:pPr>
        <w:spacing w:after="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w:t>
      </w:r>
    </w:p>
    <w:p w14:paraId="6B94904F" w14:textId="77777777" w:rsidR="00244F6B" w:rsidRDefault="006574B6">
      <w:pPr>
        <w:spacing w:after="0"/>
        <w:jc w:val="both"/>
        <w:rPr>
          <w:rFonts w:eastAsia="Times New Roman"/>
          <w:szCs w:val="24"/>
        </w:rPr>
      </w:pPr>
      <w:r w:rsidRPr="008B67A8">
        <w:rPr>
          <w:rFonts w:eastAsia="Times New Roman"/>
          <w:b/>
          <w:szCs w:val="24"/>
        </w:rPr>
        <w:t>ΧΡΗΣΤΟΣ ΜΠΟΥΚΩΡΟΣ:</w:t>
      </w:r>
      <w:r w:rsidRPr="008B67A8">
        <w:rPr>
          <w:rFonts w:eastAsia="Times New Roman"/>
          <w:szCs w:val="24"/>
        </w:rPr>
        <w:t xml:space="preserve"> </w:t>
      </w:r>
      <w:r>
        <w:rPr>
          <w:rFonts w:eastAsia="Times New Roman"/>
          <w:szCs w:val="24"/>
        </w:rPr>
        <w:t xml:space="preserve">Κύριε </w:t>
      </w:r>
      <w:proofErr w:type="spellStart"/>
      <w:r>
        <w:rPr>
          <w:rFonts w:eastAsia="Times New Roman"/>
          <w:szCs w:val="24"/>
        </w:rPr>
        <w:t>Χαρίτση</w:t>
      </w:r>
      <w:proofErr w:type="spellEnd"/>
      <w:r>
        <w:rPr>
          <w:rFonts w:eastAsia="Times New Roman"/>
          <w:szCs w:val="24"/>
        </w:rPr>
        <w:t>, η διεξαγωγή για την προμήθεια τέτοιου υλικού</w:t>
      </w:r>
      <w:r w:rsidRPr="00C10B8B">
        <w:rPr>
          <w:rFonts w:eastAsia="Times New Roman"/>
          <w:szCs w:val="24"/>
        </w:rPr>
        <w:t xml:space="preserve">, </w:t>
      </w:r>
      <w:r>
        <w:rPr>
          <w:rFonts w:eastAsia="Times New Roman"/>
          <w:szCs w:val="24"/>
        </w:rPr>
        <w:t xml:space="preserve">ως γνωστόν, ήταν </w:t>
      </w:r>
      <w:proofErr w:type="spellStart"/>
      <w:r>
        <w:rPr>
          <w:rFonts w:eastAsia="Times New Roman"/>
          <w:szCs w:val="24"/>
        </w:rPr>
        <w:t>μνημονιακή</w:t>
      </w:r>
      <w:proofErr w:type="spellEnd"/>
      <w:r>
        <w:rPr>
          <w:rFonts w:eastAsia="Times New Roman"/>
          <w:szCs w:val="24"/>
        </w:rPr>
        <w:t xml:space="preserve"> </w:t>
      </w:r>
      <w:r>
        <w:rPr>
          <w:rFonts w:eastAsia="Times New Roman"/>
          <w:szCs w:val="24"/>
        </w:rPr>
        <w:t>υποχρέωση της χώρας.</w:t>
      </w:r>
      <w:r w:rsidRPr="00EC6315">
        <w:rPr>
          <w:rFonts w:eastAsia="Times New Roman"/>
          <w:szCs w:val="24"/>
        </w:rPr>
        <w:t xml:space="preserve"> </w:t>
      </w:r>
      <w:r>
        <w:rPr>
          <w:rFonts w:eastAsia="Times New Roman"/>
          <w:szCs w:val="24"/>
        </w:rPr>
        <w:t>Μ</w:t>
      </w:r>
      <w:r w:rsidRPr="00EC6315">
        <w:rPr>
          <w:rFonts w:eastAsia="Times New Roman"/>
          <w:szCs w:val="24"/>
        </w:rPr>
        <w:t xml:space="preserve">ε ποιο επιχείρημα </w:t>
      </w:r>
      <w:r>
        <w:rPr>
          <w:rFonts w:eastAsia="Times New Roman"/>
          <w:szCs w:val="24"/>
        </w:rPr>
        <w:t>έ</w:t>
      </w:r>
      <w:r w:rsidRPr="00EC6315">
        <w:rPr>
          <w:rFonts w:eastAsia="Times New Roman"/>
          <w:szCs w:val="24"/>
        </w:rPr>
        <w:t>ρχεστε τώρα</w:t>
      </w:r>
      <w:r>
        <w:rPr>
          <w:rFonts w:eastAsia="Times New Roman"/>
          <w:szCs w:val="24"/>
        </w:rPr>
        <w:t>;</w:t>
      </w:r>
      <w:r w:rsidRPr="00EC6315">
        <w:rPr>
          <w:rFonts w:eastAsia="Times New Roman"/>
          <w:szCs w:val="24"/>
        </w:rPr>
        <w:t xml:space="preserve"> </w:t>
      </w:r>
      <w:r>
        <w:rPr>
          <w:rFonts w:eastAsia="Times New Roman"/>
          <w:szCs w:val="24"/>
        </w:rPr>
        <w:t>Γ</w:t>
      </w:r>
      <w:r w:rsidRPr="00EC6315">
        <w:rPr>
          <w:rFonts w:eastAsia="Times New Roman"/>
          <w:szCs w:val="24"/>
        </w:rPr>
        <w:t>ιατ</w:t>
      </w:r>
      <w:r>
        <w:rPr>
          <w:rFonts w:eastAsia="Times New Roman"/>
          <w:szCs w:val="24"/>
        </w:rPr>
        <w:t xml:space="preserve">ί </w:t>
      </w:r>
      <w:r>
        <w:rPr>
          <w:rFonts w:eastAsia="Times New Roman"/>
          <w:szCs w:val="24"/>
        </w:rPr>
        <w:lastRenderedPageBreak/>
        <w:t xml:space="preserve">μιλάμε για δαπάνες σημαντικές. </w:t>
      </w:r>
      <w:r w:rsidRPr="00EC6315">
        <w:rPr>
          <w:rFonts w:eastAsia="Times New Roman"/>
          <w:szCs w:val="24"/>
        </w:rPr>
        <w:t>Δεν μιλάμε για ασήμαντες δαπάνες</w:t>
      </w:r>
      <w:r>
        <w:rPr>
          <w:rFonts w:eastAsia="Times New Roman"/>
          <w:szCs w:val="24"/>
        </w:rPr>
        <w:t>.</w:t>
      </w:r>
      <w:r w:rsidRPr="00EC6315">
        <w:rPr>
          <w:rFonts w:eastAsia="Times New Roman"/>
          <w:szCs w:val="24"/>
        </w:rPr>
        <w:t xml:space="preserve"> </w:t>
      </w:r>
      <w:r>
        <w:rPr>
          <w:rFonts w:eastAsia="Times New Roman"/>
          <w:szCs w:val="24"/>
        </w:rPr>
        <w:t>Λ</w:t>
      </w:r>
      <w:r w:rsidRPr="00EC6315">
        <w:rPr>
          <w:rFonts w:eastAsia="Times New Roman"/>
          <w:szCs w:val="24"/>
        </w:rPr>
        <w:t>έει κάποια πράγματα η αιτιολογική έκθεση</w:t>
      </w:r>
      <w:r>
        <w:rPr>
          <w:rFonts w:eastAsia="Times New Roman"/>
          <w:szCs w:val="24"/>
        </w:rPr>
        <w:t>,</w:t>
      </w:r>
      <w:r w:rsidRPr="00EC6315">
        <w:rPr>
          <w:rFonts w:eastAsia="Times New Roman"/>
          <w:szCs w:val="24"/>
        </w:rPr>
        <w:t xml:space="preserve"> </w:t>
      </w:r>
      <w:r>
        <w:rPr>
          <w:rFonts w:eastAsia="Times New Roman"/>
          <w:szCs w:val="24"/>
        </w:rPr>
        <w:t>α</w:t>
      </w:r>
      <w:r w:rsidRPr="00EC6315">
        <w:rPr>
          <w:rFonts w:eastAsia="Times New Roman"/>
          <w:szCs w:val="24"/>
        </w:rPr>
        <w:t xml:space="preserve">λλά τι είναι αυτό που σας επιβάλλει να αλλάξετε μία δέσμευση η οποία </w:t>
      </w:r>
      <w:r>
        <w:rPr>
          <w:rFonts w:eastAsia="Times New Roman"/>
          <w:szCs w:val="24"/>
        </w:rPr>
        <w:t>-</w:t>
      </w:r>
      <w:r w:rsidRPr="00EC6315">
        <w:rPr>
          <w:rFonts w:eastAsia="Times New Roman"/>
          <w:szCs w:val="24"/>
        </w:rPr>
        <w:t>αν θέλετε</w:t>
      </w:r>
      <w:r>
        <w:rPr>
          <w:rFonts w:eastAsia="Times New Roman"/>
          <w:szCs w:val="24"/>
        </w:rPr>
        <w:t>-</w:t>
      </w:r>
      <w:r w:rsidRPr="00EC6315">
        <w:rPr>
          <w:rFonts w:eastAsia="Times New Roman"/>
          <w:szCs w:val="24"/>
        </w:rPr>
        <w:t xml:space="preserve"> εξοικο</w:t>
      </w:r>
      <w:r w:rsidRPr="00EC6315">
        <w:rPr>
          <w:rFonts w:eastAsia="Times New Roman"/>
          <w:szCs w:val="24"/>
        </w:rPr>
        <w:t xml:space="preserve">νομούσε </w:t>
      </w:r>
      <w:r>
        <w:rPr>
          <w:rFonts w:eastAsia="Times New Roman"/>
          <w:szCs w:val="24"/>
        </w:rPr>
        <w:t>π</w:t>
      </w:r>
      <w:r w:rsidRPr="00EC6315">
        <w:rPr>
          <w:rFonts w:eastAsia="Times New Roman"/>
          <w:szCs w:val="24"/>
        </w:rPr>
        <w:t xml:space="preserve">όρους για το </w:t>
      </w:r>
      <w:r>
        <w:rPr>
          <w:rFonts w:eastAsia="Times New Roman"/>
          <w:szCs w:val="24"/>
        </w:rPr>
        <w:t>δ</w:t>
      </w:r>
      <w:r w:rsidRPr="00EC6315">
        <w:rPr>
          <w:rFonts w:eastAsia="Times New Roman"/>
          <w:szCs w:val="24"/>
        </w:rPr>
        <w:t>ημόσιο</w:t>
      </w:r>
      <w:r>
        <w:rPr>
          <w:rFonts w:eastAsia="Times New Roman"/>
          <w:szCs w:val="24"/>
        </w:rPr>
        <w:t>;</w:t>
      </w:r>
    </w:p>
    <w:p w14:paraId="6B949050" w14:textId="77777777" w:rsidR="00244F6B" w:rsidRDefault="006574B6">
      <w:pPr>
        <w:spacing w:after="0"/>
        <w:jc w:val="both"/>
        <w:rPr>
          <w:rFonts w:eastAsia="Times New Roman"/>
          <w:szCs w:val="24"/>
        </w:rPr>
      </w:pPr>
      <w:r>
        <w:rPr>
          <w:rFonts w:eastAsia="Times New Roman"/>
          <w:szCs w:val="24"/>
        </w:rPr>
        <w:t>Δ</w:t>
      </w:r>
      <w:r w:rsidRPr="00EC6315">
        <w:rPr>
          <w:rFonts w:eastAsia="Times New Roman"/>
          <w:szCs w:val="24"/>
        </w:rPr>
        <w:t xml:space="preserve">ιότι </w:t>
      </w:r>
      <w:r>
        <w:rPr>
          <w:rFonts w:eastAsia="Times New Roman"/>
          <w:szCs w:val="24"/>
        </w:rPr>
        <w:t>οι εκλογικές δαπάνες, κ</w:t>
      </w:r>
      <w:r w:rsidRPr="00EC6315">
        <w:rPr>
          <w:rFonts w:eastAsia="Times New Roman"/>
          <w:szCs w:val="24"/>
        </w:rPr>
        <w:t>ύριε Υπουργέ</w:t>
      </w:r>
      <w:r>
        <w:rPr>
          <w:rFonts w:eastAsia="Times New Roman"/>
          <w:szCs w:val="24"/>
        </w:rPr>
        <w:t>,</w:t>
      </w:r>
      <w:r w:rsidRPr="00EC6315">
        <w:rPr>
          <w:rFonts w:eastAsia="Times New Roman"/>
          <w:szCs w:val="24"/>
        </w:rPr>
        <w:t xml:space="preserve"> στο σύνολό </w:t>
      </w:r>
      <w:r>
        <w:rPr>
          <w:rFonts w:eastAsia="Times New Roman"/>
          <w:szCs w:val="24"/>
        </w:rPr>
        <w:t>τους,</w:t>
      </w:r>
      <w:r w:rsidRPr="00EC6315">
        <w:rPr>
          <w:rFonts w:eastAsia="Times New Roman"/>
          <w:szCs w:val="24"/>
        </w:rPr>
        <w:t xml:space="preserve"> είναι κάποια εκατομμύρια ευρώ</w:t>
      </w:r>
      <w:r>
        <w:rPr>
          <w:rFonts w:eastAsia="Times New Roman"/>
          <w:szCs w:val="24"/>
        </w:rPr>
        <w:t>.</w:t>
      </w:r>
      <w:r w:rsidRPr="00EC6315">
        <w:rPr>
          <w:rFonts w:eastAsia="Times New Roman"/>
          <w:szCs w:val="24"/>
        </w:rPr>
        <w:t xml:space="preserve"> </w:t>
      </w:r>
      <w:r>
        <w:rPr>
          <w:rFonts w:eastAsia="Times New Roman"/>
          <w:szCs w:val="24"/>
        </w:rPr>
        <w:t>Δ</w:t>
      </w:r>
      <w:r w:rsidRPr="00EC6315">
        <w:rPr>
          <w:rFonts w:eastAsia="Times New Roman"/>
          <w:szCs w:val="24"/>
        </w:rPr>
        <w:t>εν μιλάμε για κάποιες χιλιάδες ευρώ</w:t>
      </w:r>
      <w:r>
        <w:rPr>
          <w:rFonts w:eastAsia="Times New Roman"/>
          <w:szCs w:val="24"/>
        </w:rPr>
        <w:t xml:space="preserve">. Θα θέλαμε πειστικές εξηγήσεις. </w:t>
      </w:r>
    </w:p>
    <w:p w14:paraId="6B949051" w14:textId="77777777" w:rsidR="00244F6B" w:rsidRDefault="006574B6">
      <w:pPr>
        <w:spacing w:after="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 xml:space="preserve">. </w:t>
      </w:r>
    </w:p>
    <w:p w14:paraId="6B949052" w14:textId="77777777" w:rsidR="00244F6B" w:rsidRDefault="006574B6">
      <w:pPr>
        <w:spacing w:after="0"/>
        <w:jc w:val="both"/>
        <w:rPr>
          <w:rFonts w:eastAsia="Times New Roman"/>
          <w:szCs w:val="24"/>
        </w:rPr>
      </w:pPr>
      <w:r>
        <w:rPr>
          <w:rFonts w:eastAsia="Times New Roman"/>
          <w:szCs w:val="24"/>
        </w:rPr>
        <w:t xml:space="preserve">Κύριε Θεοχαρόπουλε, έχετε τον λόγο. </w:t>
      </w:r>
    </w:p>
    <w:p w14:paraId="6B949053" w14:textId="77777777" w:rsidR="00244F6B" w:rsidRDefault="006574B6">
      <w:pPr>
        <w:spacing w:after="0"/>
        <w:jc w:val="both"/>
        <w:rPr>
          <w:rFonts w:eastAsia="Times New Roman"/>
          <w:szCs w:val="24"/>
        </w:rPr>
      </w:pPr>
      <w:r w:rsidRPr="00D47D12">
        <w:rPr>
          <w:rFonts w:eastAsia="Times New Roman"/>
          <w:b/>
          <w:szCs w:val="24"/>
        </w:rPr>
        <w:t>ΑΘΑΝΑΣΙΟΣ ΘΕΟΧΑΡΟΠΟΥΛΟΣ:</w:t>
      </w:r>
      <w:r>
        <w:rPr>
          <w:rFonts w:eastAsia="Times New Roman"/>
          <w:szCs w:val="24"/>
        </w:rPr>
        <w:t xml:space="preserve"> Κύριε Υπουργέ, αυτές οι απευθείας αναθέσεις πράγματι ήταν </w:t>
      </w:r>
      <w:proofErr w:type="spellStart"/>
      <w:r>
        <w:rPr>
          <w:rFonts w:eastAsia="Times New Roman"/>
          <w:szCs w:val="24"/>
        </w:rPr>
        <w:t>μνημονιακή</w:t>
      </w:r>
      <w:proofErr w:type="spellEnd"/>
      <w:r>
        <w:rPr>
          <w:rFonts w:eastAsia="Times New Roman"/>
          <w:szCs w:val="24"/>
        </w:rPr>
        <w:t xml:space="preserve"> υποχρέωση εξοικονόμησης. Το αλλάζετε και το φέρνετε τώρα, μια στιγμή που δημιουργεί υπόνοιες, αλλά θα ήθελα να κάνω μια συγκεκριμένη ερώτηση:</w:t>
      </w:r>
    </w:p>
    <w:p w14:paraId="6B949054" w14:textId="77777777" w:rsidR="00244F6B" w:rsidRDefault="006574B6">
      <w:pPr>
        <w:spacing w:after="0"/>
        <w:jc w:val="both"/>
        <w:rPr>
          <w:rFonts w:eastAsia="Times New Roman"/>
          <w:szCs w:val="24"/>
        </w:rPr>
      </w:pPr>
      <w:r>
        <w:rPr>
          <w:rFonts w:eastAsia="Times New Roman"/>
          <w:szCs w:val="24"/>
        </w:rPr>
        <w:t xml:space="preserve">Από τη στιγμή που θα ψηφιστεί σήμερα, πόσος </w:t>
      </w:r>
      <w:r>
        <w:rPr>
          <w:rFonts w:eastAsia="Times New Roman"/>
          <w:szCs w:val="24"/>
        </w:rPr>
        <w:t>καιρός θα χρειαστεί για να υλοποιηθεί</w:t>
      </w:r>
      <w:r w:rsidRPr="00EC6315">
        <w:rPr>
          <w:rFonts w:eastAsia="Times New Roman"/>
          <w:szCs w:val="24"/>
        </w:rPr>
        <w:t xml:space="preserve"> η συγκεκριμένη δράση</w:t>
      </w:r>
      <w:r>
        <w:rPr>
          <w:rFonts w:eastAsia="Times New Roman"/>
          <w:szCs w:val="24"/>
        </w:rPr>
        <w:t>;</w:t>
      </w:r>
      <w:r w:rsidRPr="00EC6315">
        <w:rPr>
          <w:rFonts w:eastAsia="Times New Roman"/>
          <w:szCs w:val="24"/>
        </w:rPr>
        <w:t xml:space="preserve"> Γιατί αν πρόκειται για ένα δίμηνο από δω και στο εξής</w:t>
      </w:r>
      <w:r>
        <w:rPr>
          <w:rFonts w:eastAsia="Times New Roman"/>
          <w:szCs w:val="24"/>
        </w:rPr>
        <w:t>,</w:t>
      </w:r>
      <w:r w:rsidRPr="00EC6315">
        <w:rPr>
          <w:rFonts w:eastAsia="Times New Roman"/>
          <w:szCs w:val="24"/>
        </w:rPr>
        <w:t xml:space="preserve"> </w:t>
      </w:r>
      <w:r>
        <w:rPr>
          <w:rFonts w:eastAsia="Times New Roman"/>
          <w:szCs w:val="24"/>
        </w:rPr>
        <w:t>δεν μπορώ να καταλάβω γιατί δεν το φ</w:t>
      </w:r>
      <w:r w:rsidRPr="00EC6315">
        <w:rPr>
          <w:rFonts w:eastAsia="Times New Roman"/>
          <w:szCs w:val="24"/>
        </w:rPr>
        <w:t>έρνετε τον Ιούνιο</w:t>
      </w:r>
      <w:r>
        <w:rPr>
          <w:rFonts w:eastAsia="Times New Roman"/>
          <w:szCs w:val="24"/>
        </w:rPr>
        <w:t xml:space="preserve"> ή</w:t>
      </w:r>
      <w:r w:rsidRPr="00EC6315">
        <w:rPr>
          <w:rFonts w:eastAsia="Times New Roman"/>
          <w:szCs w:val="24"/>
        </w:rPr>
        <w:t xml:space="preserve"> το</w:t>
      </w:r>
      <w:r>
        <w:rPr>
          <w:rFonts w:eastAsia="Times New Roman"/>
          <w:szCs w:val="24"/>
        </w:rPr>
        <w:t>ν</w:t>
      </w:r>
      <w:r w:rsidRPr="00EC6315">
        <w:rPr>
          <w:rFonts w:eastAsia="Times New Roman"/>
          <w:szCs w:val="24"/>
        </w:rPr>
        <w:t xml:space="preserve"> Μάιο</w:t>
      </w:r>
      <w:r>
        <w:rPr>
          <w:rFonts w:eastAsia="Times New Roman"/>
          <w:szCs w:val="24"/>
        </w:rPr>
        <w:t xml:space="preserve"> και </w:t>
      </w:r>
      <w:r w:rsidRPr="00EC6315">
        <w:rPr>
          <w:rFonts w:eastAsia="Times New Roman"/>
          <w:szCs w:val="24"/>
        </w:rPr>
        <w:t>αποφασίζετ</w:t>
      </w:r>
      <w:r>
        <w:rPr>
          <w:rFonts w:eastAsia="Times New Roman"/>
          <w:szCs w:val="24"/>
        </w:rPr>
        <w:t>ε</w:t>
      </w:r>
      <w:r w:rsidRPr="00EC6315">
        <w:rPr>
          <w:rFonts w:eastAsia="Times New Roman"/>
          <w:szCs w:val="24"/>
        </w:rPr>
        <w:t xml:space="preserve"> </w:t>
      </w:r>
      <w:r w:rsidRPr="00EC6315">
        <w:rPr>
          <w:rFonts w:eastAsia="Times New Roman"/>
          <w:szCs w:val="24"/>
        </w:rPr>
        <w:lastRenderedPageBreak/>
        <w:t xml:space="preserve">και το </w:t>
      </w:r>
      <w:r>
        <w:rPr>
          <w:rFonts w:eastAsia="Times New Roman"/>
          <w:szCs w:val="24"/>
        </w:rPr>
        <w:t>φέρετε</w:t>
      </w:r>
      <w:r w:rsidRPr="00EC6315">
        <w:rPr>
          <w:rFonts w:eastAsia="Times New Roman"/>
          <w:szCs w:val="24"/>
        </w:rPr>
        <w:t xml:space="preserve"> από τώρα</w:t>
      </w:r>
      <w:r>
        <w:rPr>
          <w:rFonts w:eastAsia="Times New Roman"/>
          <w:szCs w:val="24"/>
        </w:rPr>
        <w:t>. Να μας δώσετε το ακριβές</w:t>
      </w:r>
      <w:r w:rsidRPr="00EC6315">
        <w:rPr>
          <w:rFonts w:eastAsia="Times New Roman"/>
          <w:szCs w:val="24"/>
        </w:rPr>
        <w:t xml:space="preserve"> </w:t>
      </w:r>
      <w:r>
        <w:rPr>
          <w:rFonts w:eastAsia="Times New Roman"/>
          <w:szCs w:val="24"/>
        </w:rPr>
        <w:t xml:space="preserve">χρονικό </w:t>
      </w:r>
      <w:r w:rsidRPr="00EC6315">
        <w:rPr>
          <w:rFonts w:eastAsia="Times New Roman"/>
          <w:szCs w:val="24"/>
        </w:rPr>
        <w:t>πλα</w:t>
      </w:r>
      <w:r w:rsidRPr="00EC6315">
        <w:rPr>
          <w:rFonts w:eastAsia="Times New Roman"/>
          <w:szCs w:val="24"/>
        </w:rPr>
        <w:t xml:space="preserve">ίσιο που χρειάζεται για τις απευθείας </w:t>
      </w:r>
      <w:r>
        <w:rPr>
          <w:rFonts w:eastAsia="Times New Roman"/>
          <w:szCs w:val="24"/>
        </w:rPr>
        <w:t xml:space="preserve">αναθέσεις –που </w:t>
      </w:r>
      <w:r w:rsidRPr="00EC6315">
        <w:rPr>
          <w:rFonts w:eastAsia="Times New Roman"/>
          <w:szCs w:val="24"/>
        </w:rPr>
        <w:t>υπολογίζετ</w:t>
      </w:r>
      <w:r>
        <w:rPr>
          <w:rFonts w:eastAsia="Times New Roman"/>
          <w:szCs w:val="24"/>
        </w:rPr>
        <w:t>ε</w:t>
      </w:r>
      <w:r w:rsidRPr="0021150E">
        <w:rPr>
          <w:rFonts w:eastAsia="Times New Roman"/>
          <w:szCs w:val="24"/>
        </w:rPr>
        <w:t>,</w:t>
      </w:r>
      <w:r w:rsidRPr="00EC6315">
        <w:rPr>
          <w:rFonts w:eastAsia="Times New Roman"/>
          <w:szCs w:val="24"/>
        </w:rPr>
        <w:t xml:space="preserve"> </w:t>
      </w:r>
      <w:r>
        <w:rPr>
          <w:rFonts w:eastAsia="Times New Roman"/>
          <w:szCs w:val="24"/>
        </w:rPr>
        <w:t>ε</w:t>
      </w:r>
      <w:r w:rsidRPr="00EC6315">
        <w:rPr>
          <w:rFonts w:eastAsia="Times New Roman"/>
          <w:szCs w:val="24"/>
        </w:rPr>
        <w:t>ννοώ</w:t>
      </w:r>
      <w:r>
        <w:rPr>
          <w:rFonts w:eastAsia="Times New Roman"/>
          <w:szCs w:val="24"/>
        </w:rPr>
        <w:t>-</w:t>
      </w:r>
      <w:r w:rsidRPr="00EC6315">
        <w:rPr>
          <w:rFonts w:eastAsia="Times New Roman"/>
          <w:szCs w:val="24"/>
        </w:rPr>
        <w:t xml:space="preserve"> για να εφαρμοστεί αυτή η διαδικασία</w:t>
      </w:r>
      <w:r>
        <w:rPr>
          <w:rFonts w:eastAsia="Times New Roman"/>
          <w:szCs w:val="24"/>
        </w:rPr>
        <w:t>.</w:t>
      </w:r>
      <w:r w:rsidRPr="00EC6315">
        <w:rPr>
          <w:rFonts w:eastAsia="Times New Roman"/>
          <w:szCs w:val="24"/>
        </w:rPr>
        <w:t xml:space="preserve"> </w:t>
      </w:r>
      <w:r>
        <w:rPr>
          <w:rFonts w:eastAsia="Times New Roman"/>
          <w:szCs w:val="24"/>
        </w:rPr>
        <w:t>Κ</w:t>
      </w:r>
      <w:r w:rsidRPr="00EC6315">
        <w:rPr>
          <w:rFonts w:eastAsia="Times New Roman"/>
          <w:szCs w:val="24"/>
        </w:rPr>
        <w:t>αταλαβαίνετε ότι είναι κρίσιμο</w:t>
      </w:r>
      <w:r w:rsidRPr="0021150E">
        <w:rPr>
          <w:rFonts w:eastAsia="Times New Roman"/>
          <w:szCs w:val="24"/>
        </w:rPr>
        <w:t>,</w:t>
      </w:r>
      <w:r>
        <w:rPr>
          <w:rFonts w:eastAsia="Times New Roman"/>
          <w:szCs w:val="24"/>
        </w:rPr>
        <w:t xml:space="preserve"> για να καταλάβουμε τον τρόπο σκέψης σας. </w:t>
      </w:r>
    </w:p>
    <w:p w14:paraId="6B949055" w14:textId="77777777" w:rsidR="00244F6B" w:rsidRDefault="006574B6">
      <w:pPr>
        <w:spacing w:after="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κύριε Θεοχαρόπουλε. </w:t>
      </w:r>
    </w:p>
    <w:p w14:paraId="6B949056" w14:textId="77777777" w:rsidR="00244F6B" w:rsidRDefault="006574B6">
      <w:pPr>
        <w:spacing w:after="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Σκρέκα, εσείς θα κάνετε ερωτήσεις τώρα ή κατά τη διάρκεια της τοποθέτησής σας; </w:t>
      </w:r>
    </w:p>
    <w:p w14:paraId="6B949057" w14:textId="77777777" w:rsidR="00244F6B" w:rsidRDefault="006574B6">
      <w:pPr>
        <w:spacing w:after="0"/>
        <w:jc w:val="both"/>
        <w:rPr>
          <w:rFonts w:eastAsia="Times New Roman"/>
          <w:szCs w:val="24"/>
        </w:rPr>
      </w:pPr>
      <w:r w:rsidRPr="00E21506">
        <w:rPr>
          <w:rFonts w:eastAsia="Times New Roman"/>
          <w:b/>
          <w:szCs w:val="24"/>
        </w:rPr>
        <w:t>ΚΩΝΣΤΑΝΤΙΝΟΣ ΣΚΡΕΚΑΣ</w:t>
      </w:r>
      <w:r>
        <w:rPr>
          <w:rFonts w:eastAsia="Times New Roman"/>
          <w:b/>
          <w:szCs w:val="24"/>
        </w:rPr>
        <w:t>:</w:t>
      </w:r>
      <w:r w:rsidRPr="00E21506">
        <w:rPr>
          <w:rFonts w:eastAsia="Times New Roman"/>
          <w:b/>
          <w:szCs w:val="24"/>
        </w:rPr>
        <w:t xml:space="preserve"> </w:t>
      </w:r>
      <w:r>
        <w:rPr>
          <w:rFonts w:eastAsia="Times New Roman"/>
          <w:szCs w:val="24"/>
        </w:rPr>
        <w:t>Τώρα για να είναι και ο κύριος Υπουργός εδώ, ο κ. Σαντορινιός.</w:t>
      </w:r>
    </w:p>
    <w:p w14:paraId="6B949058" w14:textId="77777777" w:rsidR="00244F6B" w:rsidRDefault="006574B6">
      <w:pPr>
        <w:spacing w:after="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Καλώς, έχετε τον λόγο. </w:t>
      </w:r>
    </w:p>
    <w:p w14:paraId="6B949059" w14:textId="77777777" w:rsidR="00244F6B" w:rsidRDefault="006574B6">
      <w:pPr>
        <w:spacing w:after="0"/>
        <w:jc w:val="both"/>
        <w:rPr>
          <w:rFonts w:eastAsia="Times New Roman"/>
          <w:szCs w:val="24"/>
        </w:rPr>
      </w:pPr>
      <w:r w:rsidRPr="00E21506">
        <w:rPr>
          <w:rFonts w:eastAsia="Times New Roman"/>
          <w:b/>
          <w:szCs w:val="24"/>
        </w:rPr>
        <w:t>ΚΩΝΣΤΑΝΤΙΝΟΣ ΣΚΡΕΚΑΣ</w:t>
      </w:r>
      <w:r>
        <w:rPr>
          <w:rFonts w:eastAsia="Times New Roman"/>
          <w:b/>
          <w:szCs w:val="24"/>
        </w:rPr>
        <w:t xml:space="preserve">: </w:t>
      </w:r>
      <w:r>
        <w:rPr>
          <w:rFonts w:eastAsia="Times New Roman"/>
          <w:szCs w:val="24"/>
        </w:rPr>
        <w:t>Κύριε Υ</w:t>
      </w:r>
      <w:r>
        <w:rPr>
          <w:rFonts w:eastAsia="Times New Roman"/>
          <w:szCs w:val="24"/>
        </w:rPr>
        <w:t xml:space="preserve">πουργέ, αναφορικά με το ισοδύναμο, θα σας θέσω συγκεκριμένες ερωτήσεις και θα θέλαμε να μας απαντήσετε. </w:t>
      </w:r>
    </w:p>
    <w:p w14:paraId="6B94905A" w14:textId="77777777" w:rsidR="00244F6B" w:rsidRDefault="006574B6">
      <w:pPr>
        <w:spacing w:after="0"/>
        <w:jc w:val="both"/>
        <w:rPr>
          <w:rFonts w:eastAsia="Times New Roman"/>
          <w:szCs w:val="24"/>
        </w:rPr>
      </w:pPr>
      <w:r>
        <w:rPr>
          <w:rFonts w:eastAsia="Times New Roman"/>
          <w:szCs w:val="24"/>
        </w:rPr>
        <w:t>Σ</w:t>
      </w:r>
      <w:r w:rsidRPr="00EC6315">
        <w:rPr>
          <w:rFonts w:eastAsia="Times New Roman"/>
          <w:szCs w:val="24"/>
        </w:rPr>
        <w:t>την αιτιολογική έκθεση</w:t>
      </w:r>
      <w:r>
        <w:rPr>
          <w:rFonts w:eastAsia="Times New Roman"/>
          <w:szCs w:val="24"/>
        </w:rPr>
        <w:t>, σ</w:t>
      </w:r>
      <w:r w:rsidRPr="00EC6315">
        <w:rPr>
          <w:rFonts w:eastAsia="Times New Roman"/>
          <w:szCs w:val="24"/>
        </w:rPr>
        <w:t>την παράγραφο 5</w:t>
      </w:r>
      <w:r>
        <w:rPr>
          <w:rFonts w:eastAsia="Times New Roman"/>
          <w:szCs w:val="24"/>
        </w:rPr>
        <w:t>,</w:t>
      </w:r>
      <w:r w:rsidRPr="00EC6315">
        <w:rPr>
          <w:rFonts w:eastAsia="Times New Roman"/>
          <w:szCs w:val="24"/>
        </w:rPr>
        <w:t xml:space="preserve"> αναφέρεται ότι δίνεται εξουσιοδότηση στο</w:t>
      </w:r>
      <w:r>
        <w:rPr>
          <w:rFonts w:eastAsia="Times New Roman"/>
          <w:szCs w:val="24"/>
        </w:rPr>
        <w:t>ν</w:t>
      </w:r>
      <w:r w:rsidRPr="00EC6315">
        <w:rPr>
          <w:rFonts w:eastAsia="Times New Roman"/>
          <w:szCs w:val="24"/>
        </w:rPr>
        <w:t xml:space="preserve"> Υπουργ</w:t>
      </w:r>
      <w:r>
        <w:rPr>
          <w:rFonts w:eastAsia="Times New Roman"/>
          <w:szCs w:val="24"/>
        </w:rPr>
        <w:t>ό</w:t>
      </w:r>
      <w:r w:rsidRPr="00EC6315">
        <w:rPr>
          <w:rFonts w:eastAsia="Times New Roman"/>
          <w:szCs w:val="24"/>
        </w:rPr>
        <w:t xml:space="preserve"> Ναυτιλίας και Νησιωτικής Πολιτικής και στον Υπουργό Οικονομίας και Ανάπτυξης για </w:t>
      </w:r>
      <w:r w:rsidRPr="00EC6315">
        <w:rPr>
          <w:rFonts w:eastAsia="Times New Roman"/>
          <w:szCs w:val="24"/>
        </w:rPr>
        <w:lastRenderedPageBreak/>
        <w:t>τον καθορισμό των βασικών στοιχείων που πρέπει να ρυθμιστούν προκειμένου να υλοποιηθεί το μέτρο του μεταφορικού ισοδύναμου για τα καύσιμα</w:t>
      </w:r>
      <w:r>
        <w:rPr>
          <w:rFonts w:eastAsia="Times New Roman"/>
          <w:szCs w:val="24"/>
        </w:rPr>
        <w:t>. Δίνεται, δηλαδή, η εξουσιοδότηση σε</w:t>
      </w:r>
      <w:r>
        <w:rPr>
          <w:rFonts w:eastAsia="Times New Roman"/>
          <w:szCs w:val="24"/>
        </w:rPr>
        <w:t xml:space="preserve"> εσάς και στον Υπουργό Οικονομίας</w:t>
      </w:r>
      <w:r w:rsidRPr="00EC6315">
        <w:rPr>
          <w:rFonts w:eastAsia="Times New Roman"/>
          <w:szCs w:val="24"/>
        </w:rPr>
        <w:t xml:space="preserve"> και Ανάπτυξης να προσδιορίσετε σε μελλοντικό χρόνο τις ρυθμίσεις</w:t>
      </w:r>
      <w:r>
        <w:rPr>
          <w:rFonts w:eastAsia="Times New Roman"/>
          <w:szCs w:val="24"/>
        </w:rPr>
        <w:t>,</w:t>
      </w:r>
      <w:r w:rsidRPr="00EC6315">
        <w:rPr>
          <w:rFonts w:eastAsia="Times New Roman"/>
          <w:szCs w:val="24"/>
        </w:rPr>
        <w:t xml:space="preserve"> τη διαδικασία και τον τρόπο με το</w:t>
      </w:r>
      <w:r>
        <w:rPr>
          <w:rFonts w:eastAsia="Times New Roman"/>
          <w:szCs w:val="24"/>
        </w:rPr>
        <w:t>ν οποίο θα λειτουργήσει το μέτρο.</w:t>
      </w:r>
    </w:p>
    <w:p w14:paraId="6B94905B" w14:textId="77777777" w:rsidR="00244F6B" w:rsidRDefault="006574B6">
      <w:pPr>
        <w:spacing w:after="0"/>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w:t>
      </w:r>
      <w:r w:rsidRPr="00EC6315">
        <w:rPr>
          <w:rFonts w:eastAsia="Times New Roman"/>
          <w:szCs w:val="24"/>
        </w:rPr>
        <w:t xml:space="preserve"> αυτή η τροπολογία είναι </w:t>
      </w:r>
      <w:r>
        <w:rPr>
          <w:rFonts w:eastAsia="Times New Roman"/>
          <w:szCs w:val="24"/>
        </w:rPr>
        <w:t>-θ</w:t>
      </w:r>
      <w:r w:rsidRPr="00EC6315">
        <w:rPr>
          <w:rFonts w:eastAsia="Times New Roman"/>
          <w:szCs w:val="24"/>
        </w:rPr>
        <w:t>α τη χαρακτηρίσω εγώ</w:t>
      </w:r>
      <w:r>
        <w:rPr>
          <w:rFonts w:eastAsia="Times New Roman"/>
          <w:szCs w:val="24"/>
        </w:rPr>
        <w:t>-</w:t>
      </w:r>
      <w:r w:rsidRPr="00EC6315">
        <w:rPr>
          <w:rFonts w:eastAsia="Times New Roman"/>
          <w:szCs w:val="24"/>
        </w:rPr>
        <w:t xml:space="preserve"> προεκλογικού χαρακτήρα</w:t>
      </w:r>
      <w:r>
        <w:rPr>
          <w:rFonts w:eastAsia="Times New Roman"/>
          <w:szCs w:val="24"/>
        </w:rPr>
        <w:t>,</w:t>
      </w:r>
      <w:r w:rsidRPr="00EC6315">
        <w:rPr>
          <w:rFonts w:eastAsia="Times New Roman"/>
          <w:szCs w:val="24"/>
        </w:rPr>
        <w:t xml:space="preserve"> </w:t>
      </w:r>
      <w:r>
        <w:rPr>
          <w:rFonts w:eastAsia="Times New Roman"/>
          <w:szCs w:val="24"/>
        </w:rPr>
        <w:t>γ</w:t>
      </w:r>
      <w:r w:rsidRPr="00EC6315">
        <w:rPr>
          <w:rFonts w:eastAsia="Times New Roman"/>
          <w:szCs w:val="24"/>
        </w:rPr>
        <w:t>ιατί</w:t>
      </w:r>
      <w:r w:rsidRPr="00EC6315">
        <w:rPr>
          <w:rFonts w:eastAsia="Times New Roman"/>
          <w:szCs w:val="24"/>
        </w:rPr>
        <w:t xml:space="preserve"> δεν μπορεί να λειτουργήσει το μεταφορικό ισοδύναμο αύριο</w:t>
      </w:r>
      <w:r>
        <w:rPr>
          <w:rFonts w:eastAsia="Times New Roman"/>
          <w:szCs w:val="24"/>
        </w:rPr>
        <w:t>.</w:t>
      </w:r>
      <w:r w:rsidRPr="00EC6315">
        <w:rPr>
          <w:rFonts w:eastAsia="Times New Roman"/>
          <w:szCs w:val="24"/>
        </w:rPr>
        <w:t xml:space="preserve"> </w:t>
      </w:r>
      <w:r>
        <w:rPr>
          <w:rFonts w:eastAsia="Times New Roman"/>
          <w:szCs w:val="24"/>
        </w:rPr>
        <w:t>Γ</w:t>
      </w:r>
      <w:r w:rsidRPr="00EC6315">
        <w:rPr>
          <w:rFonts w:eastAsia="Times New Roman"/>
          <w:szCs w:val="24"/>
        </w:rPr>
        <w:t>ιατί αν μπορούσε να δουλέψει αύριο αυτή η διαδικασία</w:t>
      </w:r>
      <w:r>
        <w:rPr>
          <w:rFonts w:eastAsia="Times New Roman"/>
          <w:szCs w:val="24"/>
        </w:rPr>
        <w:t>,</w:t>
      </w:r>
      <w:r w:rsidRPr="00EC6315">
        <w:rPr>
          <w:rFonts w:eastAsia="Times New Roman"/>
          <w:szCs w:val="24"/>
        </w:rPr>
        <w:t xml:space="preserve"> αυτή</w:t>
      </w:r>
      <w:r>
        <w:rPr>
          <w:rFonts w:eastAsia="Times New Roman"/>
          <w:szCs w:val="24"/>
        </w:rPr>
        <w:t xml:space="preserve"> η</w:t>
      </w:r>
      <w:r w:rsidRPr="00EC6315">
        <w:rPr>
          <w:rFonts w:eastAsia="Times New Roman"/>
          <w:szCs w:val="24"/>
        </w:rPr>
        <w:t xml:space="preserve"> μεθοδολογία</w:t>
      </w:r>
      <w:r>
        <w:rPr>
          <w:rFonts w:eastAsia="Times New Roman"/>
          <w:szCs w:val="24"/>
        </w:rPr>
        <w:t>,</w:t>
      </w:r>
      <w:r w:rsidRPr="00EC6315">
        <w:rPr>
          <w:rFonts w:eastAsia="Times New Roman"/>
          <w:szCs w:val="24"/>
        </w:rPr>
        <w:t xml:space="preserve"> δεν θα</w:t>
      </w:r>
      <w:r>
        <w:rPr>
          <w:rFonts w:eastAsia="Times New Roman"/>
          <w:szCs w:val="24"/>
        </w:rPr>
        <w:t xml:space="preserve"> χρειαζόταν εξουσιοδότηση σε</w:t>
      </w:r>
      <w:r w:rsidRPr="00EC6315">
        <w:rPr>
          <w:rFonts w:eastAsia="Times New Roman"/>
          <w:szCs w:val="24"/>
        </w:rPr>
        <w:t xml:space="preserve"> εσάς και στον Υπουργό </w:t>
      </w:r>
      <w:r>
        <w:rPr>
          <w:rFonts w:eastAsia="Times New Roman"/>
          <w:szCs w:val="24"/>
        </w:rPr>
        <w:t>Οικονομίας</w:t>
      </w:r>
      <w:r w:rsidRPr="00EC6315">
        <w:rPr>
          <w:rFonts w:eastAsia="Times New Roman"/>
          <w:szCs w:val="24"/>
        </w:rPr>
        <w:t xml:space="preserve"> και Ανάπτυξης να πάρει τις ανάλογες </w:t>
      </w:r>
      <w:r>
        <w:rPr>
          <w:rFonts w:eastAsia="Times New Roman"/>
          <w:szCs w:val="24"/>
        </w:rPr>
        <w:t>υπουργικές αποφάσε</w:t>
      </w:r>
      <w:r>
        <w:rPr>
          <w:rFonts w:eastAsia="Times New Roman"/>
          <w:szCs w:val="24"/>
        </w:rPr>
        <w:t>ις</w:t>
      </w:r>
      <w:r w:rsidRPr="00EC6315">
        <w:rPr>
          <w:rFonts w:eastAsia="Times New Roman"/>
          <w:szCs w:val="24"/>
        </w:rPr>
        <w:t xml:space="preserve"> και να προσδιορίσει πώς θα γίνεται αυτό</w:t>
      </w:r>
      <w:r>
        <w:rPr>
          <w:rFonts w:eastAsia="Times New Roman"/>
          <w:szCs w:val="24"/>
        </w:rPr>
        <w:t xml:space="preserve">. </w:t>
      </w:r>
      <w:r w:rsidRPr="00EC6315">
        <w:rPr>
          <w:rFonts w:eastAsia="Times New Roman"/>
          <w:szCs w:val="24"/>
        </w:rPr>
        <w:t xml:space="preserve">Αφού </w:t>
      </w:r>
      <w:r>
        <w:rPr>
          <w:rFonts w:eastAsia="Times New Roman"/>
          <w:szCs w:val="24"/>
        </w:rPr>
        <w:t>φέρατε αυτήν την</w:t>
      </w:r>
      <w:r w:rsidRPr="00EC6315">
        <w:rPr>
          <w:rFonts w:eastAsia="Times New Roman"/>
          <w:szCs w:val="24"/>
        </w:rPr>
        <w:t xml:space="preserve"> τροπολογία</w:t>
      </w:r>
      <w:r>
        <w:rPr>
          <w:rFonts w:eastAsia="Times New Roman"/>
          <w:szCs w:val="24"/>
        </w:rPr>
        <w:t>, εμείς θα θέλαμε</w:t>
      </w:r>
      <w:r w:rsidRPr="00EC6315">
        <w:rPr>
          <w:rFonts w:eastAsia="Times New Roman"/>
          <w:szCs w:val="24"/>
        </w:rPr>
        <w:t xml:space="preserve"> να μας εξηγήσετε πώς ακριβώς θα λειτουργήσει αυτός ο μηχανισμός</w:t>
      </w:r>
      <w:r>
        <w:rPr>
          <w:rFonts w:eastAsia="Times New Roman"/>
          <w:szCs w:val="24"/>
        </w:rPr>
        <w:t>.</w:t>
      </w:r>
      <w:r w:rsidRPr="00EC6315">
        <w:rPr>
          <w:rFonts w:eastAsia="Times New Roman"/>
          <w:szCs w:val="24"/>
        </w:rPr>
        <w:t xml:space="preserve"> </w:t>
      </w:r>
    </w:p>
    <w:p w14:paraId="6B94905C" w14:textId="77777777" w:rsidR="00244F6B" w:rsidRDefault="006574B6">
      <w:pPr>
        <w:spacing w:after="0"/>
        <w:jc w:val="both"/>
        <w:rPr>
          <w:rFonts w:eastAsia="Times New Roman"/>
          <w:szCs w:val="24"/>
        </w:rPr>
      </w:pPr>
      <w:r>
        <w:rPr>
          <w:rFonts w:eastAsia="Times New Roman"/>
          <w:szCs w:val="24"/>
        </w:rPr>
        <w:t>Έ</w:t>
      </w:r>
      <w:r w:rsidRPr="00EC6315">
        <w:rPr>
          <w:rFonts w:eastAsia="Times New Roman"/>
          <w:szCs w:val="24"/>
        </w:rPr>
        <w:t>χουμε αυτή</w:t>
      </w:r>
      <w:r>
        <w:rPr>
          <w:rFonts w:eastAsia="Times New Roman"/>
          <w:szCs w:val="24"/>
        </w:rPr>
        <w:t>ν</w:t>
      </w:r>
      <w:r w:rsidRPr="00EC6315">
        <w:rPr>
          <w:rFonts w:eastAsia="Times New Roman"/>
          <w:szCs w:val="24"/>
        </w:rPr>
        <w:t xml:space="preserve"> τη στιγμή ένα βενζινάδικο</w:t>
      </w:r>
      <w:r>
        <w:rPr>
          <w:rFonts w:eastAsia="Times New Roman"/>
          <w:szCs w:val="24"/>
        </w:rPr>
        <w:t>, ένα πρατήριο καυσίμων…</w:t>
      </w:r>
    </w:p>
    <w:p w14:paraId="6B94905D" w14:textId="77777777" w:rsidR="00244F6B" w:rsidRDefault="006574B6">
      <w:pPr>
        <w:spacing w:after="0"/>
        <w:jc w:val="both"/>
        <w:rPr>
          <w:rFonts w:eastAsia="Times New Roman"/>
          <w:szCs w:val="24"/>
        </w:rPr>
      </w:pPr>
      <w:r w:rsidRPr="00FC73C9">
        <w:rPr>
          <w:rFonts w:eastAsia="Times New Roman" w:cs="Times New Roman"/>
          <w:b/>
          <w:szCs w:val="24"/>
        </w:rPr>
        <w:lastRenderedPageBreak/>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sidRPr="00FC73C9">
        <w:rPr>
          <w:rFonts w:eastAsia="Times New Roman" w:cs="Times New Roman"/>
          <w:b/>
          <w:szCs w:val="24"/>
        </w:rPr>
        <w:t xml:space="preserve"> </w:t>
      </w:r>
      <w:r>
        <w:rPr>
          <w:rFonts w:eastAsia="Times New Roman" w:cs="Times New Roman"/>
          <w:szCs w:val="24"/>
        </w:rPr>
        <w:t xml:space="preserve">Κύριε Σκρέκα, μην επεκτείνεστε με την ερώτηση σε λεπτομέρειες. </w:t>
      </w:r>
      <w:r>
        <w:rPr>
          <w:rFonts w:eastAsia="Times New Roman"/>
          <w:szCs w:val="24"/>
        </w:rPr>
        <w:t xml:space="preserve">Κάνατε την ερώτηση. Έχετε άλλες ερωτήσεις; </w:t>
      </w:r>
    </w:p>
    <w:p w14:paraId="6B94905E" w14:textId="77777777" w:rsidR="00244F6B" w:rsidRDefault="006574B6">
      <w:pPr>
        <w:spacing w:after="0"/>
        <w:jc w:val="both"/>
        <w:rPr>
          <w:rFonts w:eastAsia="Times New Roman"/>
          <w:szCs w:val="24"/>
        </w:rPr>
      </w:pPr>
      <w:r>
        <w:rPr>
          <w:rFonts w:eastAsia="Times New Roman"/>
          <w:b/>
          <w:szCs w:val="24"/>
        </w:rPr>
        <w:t xml:space="preserve">ΚΩΝΣΤΑΝΤΙΝΟΣ ΣΚΡΕΚΑΣ: </w:t>
      </w:r>
      <w:r>
        <w:rPr>
          <w:rFonts w:eastAsia="Times New Roman"/>
          <w:szCs w:val="24"/>
        </w:rPr>
        <w:t>Κύριε Πρόεδρε, εάν μου επιτρέπετε, επειδή έχουμε χρόνο, θα ήθελα να προσδιορίσω το περιεχόμενο της ερώτησης, για να έχουμε και</w:t>
      </w:r>
      <w:r>
        <w:rPr>
          <w:rFonts w:eastAsia="Times New Roman"/>
          <w:szCs w:val="24"/>
        </w:rPr>
        <w:t xml:space="preserve"> την ανάλογη απάντηση. </w:t>
      </w:r>
    </w:p>
    <w:p w14:paraId="6B94905F" w14:textId="77777777" w:rsidR="00244F6B" w:rsidRDefault="006574B6">
      <w:pPr>
        <w:spacing w:after="0"/>
        <w:jc w:val="both"/>
        <w:rPr>
          <w:rFonts w:eastAsia="Times New Roman" w:cs="Times New Roman"/>
          <w:b/>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szCs w:val="24"/>
        </w:rPr>
        <w:t xml:space="preserve">Χρόνο δεν έχουμε. Άλλες ερωτήσεις έχετε σε άλλους Υπουργούς; </w:t>
      </w:r>
    </w:p>
    <w:p w14:paraId="6B949060" w14:textId="77777777" w:rsidR="00244F6B" w:rsidRDefault="006574B6">
      <w:pPr>
        <w:spacing w:after="0"/>
        <w:jc w:val="both"/>
        <w:rPr>
          <w:rFonts w:eastAsia="Times New Roman"/>
          <w:szCs w:val="24"/>
        </w:rPr>
      </w:pPr>
      <w:r>
        <w:rPr>
          <w:rFonts w:eastAsia="Times New Roman"/>
          <w:b/>
          <w:szCs w:val="24"/>
        </w:rPr>
        <w:t xml:space="preserve">ΚΩΝΣΤΑΝΤΙΝΟΣ ΣΚΡΕΚΑΣ: </w:t>
      </w:r>
      <w:r>
        <w:rPr>
          <w:rFonts w:eastAsia="Times New Roman"/>
          <w:szCs w:val="24"/>
        </w:rPr>
        <w:t>Έχω, βέβαια, άλλη μια ερώτηση.</w:t>
      </w:r>
    </w:p>
    <w:p w14:paraId="6B949061" w14:textId="77777777" w:rsidR="00244F6B" w:rsidRDefault="006574B6">
      <w:pPr>
        <w:spacing w:after="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Διατυπώστε τις ερωτήσεις μας. Μην χρονοτριβούμε. </w:t>
      </w:r>
    </w:p>
    <w:p w14:paraId="6B949062" w14:textId="77777777" w:rsidR="00244F6B" w:rsidRDefault="006574B6">
      <w:pPr>
        <w:spacing w:after="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Πρώτον, πηγαίνει ένα αυτοκίνητο για ανεφοδιασμό σε ένα πρατήριο καυσίμων. Πώς προσδιορίζεται εάν είναι μόνιμου κατοίκου ή επισκέπτη του νησιού; </w:t>
      </w:r>
    </w:p>
    <w:p w14:paraId="6B949063" w14:textId="77777777" w:rsidR="00244F6B" w:rsidRDefault="006574B6">
      <w:pPr>
        <w:spacing w:after="0"/>
        <w:jc w:val="both"/>
        <w:rPr>
          <w:rFonts w:eastAsia="Times New Roman"/>
          <w:szCs w:val="24"/>
        </w:rPr>
      </w:pPr>
      <w:r>
        <w:rPr>
          <w:rFonts w:eastAsia="Times New Roman"/>
          <w:szCs w:val="24"/>
        </w:rPr>
        <w:t xml:space="preserve">Δεύτερον, πώς θα </w:t>
      </w:r>
      <w:r w:rsidRPr="00EC6315">
        <w:rPr>
          <w:rFonts w:eastAsia="Times New Roman"/>
          <w:szCs w:val="24"/>
        </w:rPr>
        <w:t xml:space="preserve">διασφαλίσετε ότι δεν θα έχουμε </w:t>
      </w:r>
      <w:r>
        <w:rPr>
          <w:rFonts w:eastAsia="Times New Roman"/>
          <w:szCs w:val="24"/>
        </w:rPr>
        <w:t>μια</w:t>
      </w:r>
      <w:r w:rsidRPr="00EC6315">
        <w:rPr>
          <w:rFonts w:eastAsia="Times New Roman"/>
          <w:szCs w:val="24"/>
        </w:rPr>
        <w:t xml:space="preserve"> καταστρατήγηση αυτ</w:t>
      </w:r>
      <w:r>
        <w:rPr>
          <w:rFonts w:eastAsia="Times New Roman"/>
          <w:szCs w:val="24"/>
        </w:rPr>
        <w:t>ού</w:t>
      </w:r>
      <w:r w:rsidRPr="00EC6315">
        <w:rPr>
          <w:rFonts w:eastAsia="Times New Roman"/>
          <w:szCs w:val="24"/>
        </w:rPr>
        <w:t xml:space="preserve"> το</w:t>
      </w:r>
      <w:r>
        <w:rPr>
          <w:rFonts w:eastAsia="Times New Roman"/>
          <w:szCs w:val="24"/>
        </w:rPr>
        <w:t>υ</w:t>
      </w:r>
      <w:r w:rsidRPr="00EC6315">
        <w:rPr>
          <w:rFonts w:eastAsia="Times New Roman"/>
          <w:szCs w:val="24"/>
        </w:rPr>
        <w:t xml:space="preserve"> μέτρο</w:t>
      </w:r>
      <w:r>
        <w:rPr>
          <w:rFonts w:eastAsia="Times New Roman"/>
          <w:szCs w:val="24"/>
        </w:rPr>
        <w:t>υ;</w:t>
      </w:r>
      <w:r w:rsidRPr="00EC6315">
        <w:rPr>
          <w:rFonts w:eastAsia="Times New Roman"/>
          <w:szCs w:val="24"/>
        </w:rPr>
        <w:t xml:space="preserve"> Δηλ</w:t>
      </w:r>
      <w:r w:rsidRPr="00EC6315">
        <w:rPr>
          <w:rFonts w:eastAsia="Times New Roman"/>
          <w:szCs w:val="24"/>
        </w:rPr>
        <w:t>αδή</w:t>
      </w:r>
      <w:r>
        <w:rPr>
          <w:rFonts w:eastAsia="Times New Roman"/>
          <w:szCs w:val="24"/>
        </w:rPr>
        <w:t>,</w:t>
      </w:r>
      <w:r w:rsidRPr="00EC6315">
        <w:rPr>
          <w:rFonts w:eastAsia="Times New Roman"/>
          <w:szCs w:val="24"/>
        </w:rPr>
        <w:t xml:space="preserve"> πώς θα διασφαλί</w:t>
      </w:r>
      <w:r>
        <w:rPr>
          <w:rFonts w:eastAsia="Times New Roman"/>
          <w:szCs w:val="24"/>
        </w:rPr>
        <w:t>σ</w:t>
      </w:r>
      <w:r w:rsidRPr="00EC6315">
        <w:rPr>
          <w:rFonts w:eastAsia="Times New Roman"/>
          <w:szCs w:val="24"/>
        </w:rPr>
        <w:t>ετ</w:t>
      </w:r>
      <w:r>
        <w:rPr>
          <w:rFonts w:eastAsia="Times New Roman"/>
          <w:szCs w:val="24"/>
        </w:rPr>
        <w:t>ε</w:t>
      </w:r>
      <w:r w:rsidRPr="00EC6315">
        <w:rPr>
          <w:rFonts w:eastAsia="Times New Roman"/>
          <w:szCs w:val="24"/>
        </w:rPr>
        <w:t xml:space="preserve"> </w:t>
      </w:r>
      <w:r w:rsidRPr="00EC6315">
        <w:rPr>
          <w:rFonts w:eastAsia="Times New Roman"/>
          <w:szCs w:val="24"/>
        </w:rPr>
        <w:lastRenderedPageBreak/>
        <w:t xml:space="preserve">ότι οι ποσότητες των καυσίμων που στη συνέχεια θα έχουν επιδότηση </w:t>
      </w:r>
      <w:r>
        <w:rPr>
          <w:rFonts w:eastAsia="Times New Roman"/>
          <w:szCs w:val="24"/>
        </w:rPr>
        <w:t xml:space="preserve">και </w:t>
      </w:r>
      <w:r w:rsidRPr="00EC6315">
        <w:rPr>
          <w:rFonts w:eastAsia="Times New Roman"/>
          <w:szCs w:val="24"/>
        </w:rPr>
        <w:t>την οποία θα αναλαμβάνει ο πρατηριούχος να μειώσει την τιμή λιανικής που πουλάει</w:t>
      </w:r>
      <w:r>
        <w:rPr>
          <w:rFonts w:eastAsia="Times New Roman"/>
          <w:szCs w:val="24"/>
        </w:rPr>
        <w:t>,</w:t>
      </w:r>
      <w:r w:rsidRPr="00EC6315">
        <w:rPr>
          <w:rFonts w:eastAsia="Times New Roman"/>
          <w:szCs w:val="24"/>
        </w:rPr>
        <w:t xml:space="preserve"> θα προωθούνται μόνο σε μόνιμους κατοίκους και όχι σε επισκέπτες</w:t>
      </w:r>
      <w:r>
        <w:rPr>
          <w:rFonts w:eastAsia="Times New Roman"/>
          <w:szCs w:val="24"/>
        </w:rPr>
        <w:t>. Πώς δεν θα δημ</w:t>
      </w:r>
      <w:r>
        <w:rPr>
          <w:rFonts w:eastAsia="Times New Roman"/>
          <w:szCs w:val="24"/>
        </w:rPr>
        <w:t xml:space="preserve">ιουργήσουμε μια </w:t>
      </w:r>
      <w:r w:rsidRPr="00EC6315">
        <w:rPr>
          <w:rFonts w:eastAsia="Times New Roman"/>
          <w:szCs w:val="24"/>
        </w:rPr>
        <w:t>γκρίζα περιοχή</w:t>
      </w:r>
      <w:r>
        <w:rPr>
          <w:rFonts w:eastAsia="Times New Roman"/>
          <w:szCs w:val="24"/>
        </w:rPr>
        <w:t>,</w:t>
      </w:r>
      <w:r w:rsidRPr="00EC6315">
        <w:rPr>
          <w:rFonts w:eastAsia="Times New Roman"/>
          <w:szCs w:val="24"/>
        </w:rPr>
        <w:t xml:space="preserve"> ενός μελλοντικού λαθρεμπορίου που μπορεί να λάβει χώρα</w:t>
      </w:r>
      <w:r>
        <w:rPr>
          <w:rFonts w:eastAsia="Times New Roman"/>
          <w:szCs w:val="24"/>
        </w:rPr>
        <w:t>,</w:t>
      </w:r>
      <w:r w:rsidRPr="00EC6315">
        <w:rPr>
          <w:rFonts w:eastAsia="Times New Roman"/>
          <w:szCs w:val="24"/>
        </w:rPr>
        <w:t xml:space="preserve"> έχοντας αυτή</w:t>
      </w:r>
      <w:r>
        <w:rPr>
          <w:rFonts w:eastAsia="Times New Roman"/>
          <w:szCs w:val="24"/>
        </w:rPr>
        <w:t>ν</w:t>
      </w:r>
      <w:r w:rsidRPr="00EC6315">
        <w:rPr>
          <w:rFonts w:eastAsia="Times New Roman"/>
          <w:szCs w:val="24"/>
        </w:rPr>
        <w:t xml:space="preserve"> τη σημαντική διαφορά από την λιανική πώληση και από την επιδοτούμενη λιανική πώληση</w:t>
      </w:r>
      <w:r>
        <w:rPr>
          <w:rFonts w:eastAsia="Times New Roman"/>
          <w:szCs w:val="24"/>
        </w:rPr>
        <w:t>;</w:t>
      </w:r>
    </w:p>
    <w:p w14:paraId="6B949064" w14:textId="77777777" w:rsidR="00244F6B" w:rsidRDefault="006574B6">
      <w:pPr>
        <w:spacing w:after="0"/>
        <w:jc w:val="both"/>
        <w:rPr>
          <w:rFonts w:eastAsia="Times New Roman"/>
          <w:szCs w:val="24"/>
        </w:rPr>
      </w:pPr>
      <w:r>
        <w:rPr>
          <w:rFonts w:eastAsia="Times New Roman"/>
          <w:szCs w:val="24"/>
        </w:rPr>
        <w:t>Επίσης,</w:t>
      </w:r>
      <w:r w:rsidRPr="00EC6315">
        <w:rPr>
          <w:rFonts w:eastAsia="Times New Roman"/>
          <w:szCs w:val="24"/>
        </w:rPr>
        <w:t xml:space="preserve"> </w:t>
      </w:r>
      <w:r>
        <w:rPr>
          <w:rFonts w:eastAsia="Times New Roman"/>
          <w:szCs w:val="24"/>
        </w:rPr>
        <w:t>θα ήθελα να</w:t>
      </w:r>
      <w:r w:rsidRPr="00EC6315">
        <w:rPr>
          <w:rFonts w:eastAsia="Times New Roman"/>
          <w:szCs w:val="24"/>
        </w:rPr>
        <w:t xml:space="preserve"> ρωτήσω τον </w:t>
      </w:r>
      <w:r>
        <w:rPr>
          <w:rFonts w:eastAsia="Times New Roman"/>
          <w:szCs w:val="24"/>
        </w:rPr>
        <w:t xml:space="preserve">κύριο </w:t>
      </w:r>
      <w:r w:rsidRPr="00EC6315">
        <w:rPr>
          <w:rFonts w:eastAsia="Times New Roman"/>
          <w:szCs w:val="24"/>
        </w:rPr>
        <w:t xml:space="preserve">Υπουργό Εσωτερικών αυτό το </w:t>
      </w:r>
      <w:r>
        <w:rPr>
          <w:rFonts w:eastAsia="Times New Roman"/>
          <w:szCs w:val="24"/>
        </w:rPr>
        <w:t>οποίο</w:t>
      </w:r>
      <w:r>
        <w:rPr>
          <w:rFonts w:eastAsia="Times New Roman"/>
          <w:szCs w:val="24"/>
        </w:rPr>
        <w:t xml:space="preserve"> είπα και ο εισηγητής μας και το οποίο είναι πάρα πολύ σωστό. Αυτήν τη στιγμή φέρνετε μια τροπολογία και λέτε: «Ε</w:t>
      </w:r>
      <w:r w:rsidRPr="00EC6315">
        <w:rPr>
          <w:rFonts w:eastAsia="Times New Roman"/>
          <w:szCs w:val="24"/>
        </w:rPr>
        <w:t>πιβάλλεται η ταχύτατη διεκπεραίωση των σχετικών εργασιών και η σύναψη των απαιτούμενων συμβάσεων για την ολοκλήρωση των βουλευτικών εκλογών</w:t>
      </w:r>
      <w:r>
        <w:rPr>
          <w:rFonts w:eastAsia="Times New Roman"/>
          <w:szCs w:val="24"/>
        </w:rPr>
        <w:t>». Έ</w:t>
      </w:r>
      <w:r w:rsidRPr="00EC6315">
        <w:rPr>
          <w:rFonts w:eastAsia="Times New Roman"/>
          <w:szCs w:val="24"/>
        </w:rPr>
        <w:t>χουμε ένα</w:t>
      </w:r>
      <w:r>
        <w:rPr>
          <w:rFonts w:eastAsia="Times New Roman"/>
          <w:szCs w:val="24"/>
        </w:rPr>
        <w:t>ν</w:t>
      </w:r>
      <w:r w:rsidRPr="00EC6315">
        <w:rPr>
          <w:rFonts w:eastAsia="Times New Roman"/>
          <w:szCs w:val="24"/>
        </w:rPr>
        <w:t xml:space="preserve"> χρόνο </w:t>
      </w:r>
      <w:r>
        <w:rPr>
          <w:rFonts w:eastAsia="Times New Roman"/>
          <w:szCs w:val="24"/>
        </w:rPr>
        <w:t>–</w:t>
      </w:r>
      <w:r w:rsidRPr="00EC6315">
        <w:rPr>
          <w:rFonts w:eastAsia="Times New Roman"/>
          <w:szCs w:val="24"/>
        </w:rPr>
        <w:t>σχεδόν</w:t>
      </w:r>
      <w:r>
        <w:rPr>
          <w:rFonts w:eastAsia="Times New Roman"/>
          <w:szCs w:val="24"/>
        </w:rPr>
        <w:t>-</w:t>
      </w:r>
      <w:r w:rsidRPr="00EC6315">
        <w:rPr>
          <w:rFonts w:eastAsia="Times New Roman"/>
          <w:szCs w:val="24"/>
        </w:rPr>
        <w:t xml:space="preserve"> μέχρι να λήξει η </w:t>
      </w:r>
      <w:r>
        <w:rPr>
          <w:rFonts w:eastAsia="Times New Roman"/>
          <w:szCs w:val="24"/>
        </w:rPr>
        <w:t>σ</w:t>
      </w:r>
      <w:r w:rsidRPr="00EC6315">
        <w:rPr>
          <w:rFonts w:eastAsia="Times New Roman"/>
          <w:szCs w:val="24"/>
        </w:rPr>
        <w:t>υνταγματική περίοδος της διακυβέρνησης χώρας από την παρούσα Κυβέρνηση</w:t>
      </w:r>
      <w:r>
        <w:rPr>
          <w:rFonts w:eastAsia="Times New Roman"/>
          <w:szCs w:val="24"/>
        </w:rPr>
        <w:t>.</w:t>
      </w:r>
      <w:r w:rsidRPr="00EC6315">
        <w:rPr>
          <w:rFonts w:eastAsia="Times New Roman"/>
          <w:szCs w:val="24"/>
        </w:rPr>
        <w:t xml:space="preserve"> </w:t>
      </w:r>
      <w:r>
        <w:rPr>
          <w:rFonts w:eastAsia="Times New Roman"/>
          <w:szCs w:val="24"/>
        </w:rPr>
        <w:t>Δ</w:t>
      </w:r>
      <w:r w:rsidRPr="00EC6315">
        <w:rPr>
          <w:rFonts w:eastAsia="Times New Roman"/>
          <w:szCs w:val="24"/>
        </w:rPr>
        <w:t xml:space="preserve">εν σας φτάνουν </w:t>
      </w:r>
      <w:r>
        <w:rPr>
          <w:rFonts w:eastAsia="Times New Roman"/>
          <w:szCs w:val="24"/>
        </w:rPr>
        <w:t>εννέα</w:t>
      </w:r>
      <w:r w:rsidRPr="00EC6315">
        <w:rPr>
          <w:rFonts w:eastAsia="Times New Roman"/>
          <w:szCs w:val="24"/>
        </w:rPr>
        <w:t xml:space="preserve"> μήνες για να ολοκληρ</w:t>
      </w:r>
      <w:r>
        <w:rPr>
          <w:rFonts w:eastAsia="Times New Roman"/>
          <w:szCs w:val="24"/>
        </w:rPr>
        <w:t xml:space="preserve">ώσετε τις διαδικασίες; Δεν γνωρίζατε ότι θα έχουμε </w:t>
      </w:r>
      <w:r w:rsidRPr="00EC6315">
        <w:rPr>
          <w:rFonts w:eastAsia="Times New Roman"/>
          <w:szCs w:val="24"/>
        </w:rPr>
        <w:t xml:space="preserve">εκλογές το 2019 και προχωράτε σε απευθείας </w:t>
      </w:r>
      <w:r>
        <w:rPr>
          <w:rFonts w:eastAsia="Times New Roman"/>
          <w:szCs w:val="24"/>
        </w:rPr>
        <w:t>α</w:t>
      </w:r>
      <w:r w:rsidRPr="00EC6315">
        <w:rPr>
          <w:rFonts w:eastAsia="Times New Roman"/>
          <w:szCs w:val="24"/>
        </w:rPr>
        <w:t>ναθ</w:t>
      </w:r>
      <w:r w:rsidRPr="00EC6315">
        <w:rPr>
          <w:rFonts w:eastAsia="Times New Roman"/>
          <w:szCs w:val="24"/>
        </w:rPr>
        <w:t>έσεις</w:t>
      </w:r>
      <w:r>
        <w:rPr>
          <w:rFonts w:eastAsia="Times New Roman"/>
          <w:szCs w:val="24"/>
        </w:rPr>
        <w:t>;</w:t>
      </w:r>
    </w:p>
    <w:p w14:paraId="6B949065" w14:textId="77777777" w:rsidR="00244F6B" w:rsidRDefault="006574B6">
      <w:pPr>
        <w:spacing w:after="0"/>
        <w:jc w:val="both"/>
        <w:rPr>
          <w:rFonts w:eastAsia="Times New Roman" w:cs="Times New Roman"/>
          <w:szCs w:val="24"/>
        </w:rPr>
      </w:pPr>
      <w:r w:rsidRPr="00FC73C9">
        <w:rPr>
          <w:rFonts w:eastAsia="Times New Roman" w:cs="Times New Roman"/>
          <w:b/>
          <w:szCs w:val="24"/>
        </w:rPr>
        <w:lastRenderedPageBreak/>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xml:space="preserve">, έχετε τον λόγο. </w:t>
      </w:r>
    </w:p>
    <w:p w14:paraId="6B949066" w14:textId="77777777" w:rsidR="00244F6B" w:rsidRDefault="006574B6">
      <w:pPr>
        <w:spacing w:after="0"/>
        <w:jc w:val="both"/>
        <w:rPr>
          <w:rFonts w:eastAsia="Times New Roman"/>
          <w:szCs w:val="24"/>
        </w:rPr>
      </w:pPr>
      <w:r w:rsidRPr="00683DE3">
        <w:rPr>
          <w:rFonts w:eastAsia="Times New Roman" w:cs="Times New Roman"/>
          <w:b/>
          <w:szCs w:val="24"/>
        </w:rPr>
        <w:t>ΑΛΕΞ</w:t>
      </w:r>
      <w:r>
        <w:rPr>
          <w:rFonts w:eastAsia="Times New Roman" w:cs="Times New Roman"/>
          <w:b/>
          <w:szCs w:val="24"/>
        </w:rPr>
        <w:t>Η</w:t>
      </w:r>
      <w:r w:rsidRPr="00683DE3">
        <w:rPr>
          <w:rFonts w:eastAsia="Times New Roman" w:cs="Times New Roman"/>
          <w:b/>
          <w:szCs w:val="24"/>
        </w:rPr>
        <w:t xml:space="preserve">Σ </w:t>
      </w:r>
      <w:r w:rsidRPr="00683DE3">
        <w:rPr>
          <w:rFonts w:eastAsia="Times New Roman" w:cs="Times New Roman"/>
          <w:b/>
          <w:szCs w:val="24"/>
        </w:rPr>
        <w:t>ΧΑΡΙΤΣΗΣ (Υπουργός Εσωτερικών):</w:t>
      </w:r>
      <w:r w:rsidRPr="00EC6315">
        <w:rPr>
          <w:rFonts w:eastAsia="Times New Roman"/>
          <w:szCs w:val="24"/>
        </w:rPr>
        <w:t xml:space="preserve"> </w:t>
      </w:r>
      <w:r>
        <w:rPr>
          <w:rFonts w:eastAsia="Times New Roman"/>
          <w:szCs w:val="24"/>
        </w:rPr>
        <w:t xml:space="preserve">Οι ερωτήσεις ήταν πολλές, αλλά ουσιαστικά ήταν παρεμφερείς και περιστρέφονταν γύρω από το ίδιο θέμα. </w:t>
      </w:r>
    </w:p>
    <w:p w14:paraId="6B949067" w14:textId="77777777" w:rsidR="00244F6B" w:rsidRDefault="006574B6">
      <w:pPr>
        <w:spacing w:after="0"/>
        <w:jc w:val="both"/>
        <w:rPr>
          <w:rFonts w:eastAsia="Times New Roman"/>
          <w:szCs w:val="24"/>
        </w:rPr>
      </w:pPr>
      <w:r>
        <w:rPr>
          <w:rFonts w:eastAsia="Times New Roman"/>
          <w:szCs w:val="24"/>
        </w:rPr>
        <w:t xml:space="preserve">Για να συνεννοηθούμε και επειδή προσπάθησαν κάποιοι Βουλευτές να δημιουργήσουν </w:t>
      </w:r>
      <w:r w:rsidRPr="00EC6315">
        <w:rPr>
          <w:rFonts w:eastAsia="Times New Roman"/>
          <w:szCs w:val="24"/>
        </w:rPr>
        <w:t xml:space="preserve">εντυπώσεις χωρίς να υπάρχει </w:t>
      </w:r>
      <w:r>
        <w:rPr>
          <w:rFonts w:eastAsia="Times New Roman"/>
          <w:szCs w:val="24"/>
        </w:rPr>
        <w:t>ουσία, πρόκειται</w:t>
      </w:r>
      <w:r w:rsidRPr="00EC6315">
        <w:rPr>
          <w:rFonts w:eastAsia="Times New Roman"/>
          <w:szCs w:val="24"/>
        </w:rPr>
        <w:t xml:space="preserve"> </w:t>
      </w:r>
      <w:r>
        <w:rPr>
          <w:rFonts w:eastAsia="Times New Roman"/>
          <w:szCs w:val="24"/>
        </w:rPr>
        <w:t>–</w:t>
      </w:r>
      <w:r w:rsidRPr="00EC6315">
        <w:rPr>
          <w:rFonts w:eastAsia="Times New Roman"/>
          <w:szCs w:val="24"/>
        </w:rPr>
        <w:t>επαναλαμβάνω</w:t>
      </w:r>
      <w:r>
        <w:rPr>
          <w:rFonts w:eastAsia="Times New Roman"/>
          <w:szCs w:val="24"/>
        </w:rPr>
        <w:t>-</w:t>
      </w:r>
      <w:r w:rsidRPr="00EC6315">
        <w:rPr>
          <w:rFonts w:eastAsia="Times New Roman"/>
          <w:szCs w:val="24"/>
        </w:rPr>
        <w:t xml:space="preserve"> για </w:t>
      </w:r>
      <w:r>
        <w:rPr>
          <w:rFonts w:eastAsia="Times New Roman"/>
          <w:szCs w:val="24"/>
        </w:rPr>
        <w:t>μια</w:t>
      </w:r>
      <w:r w:rsidRPr="00EC6315">
        <w:rPr>
          <w:rFonts w:eastAsia="Times New Roman"/>
          <w:szCs w:val="24"/>
        </w:rPr>
        <w:t xml:space="preserve"> πάγια διάταξη</w:t>
      </w:r>
      <w:r>
        <w:rPr>
          <w:rFonts w:eastAsia="Times New Roman"/>
          <w:szCs w:val="24"/>
        </w:rPr>
        <w:t>,</w:t>
      </w:r>
      <w:r w:rsidRPr="00EC6315">
        <w:rPr>
          <w:rFonts w:eastAsia="Times New Roman"/>
          <w:szCs w:val="24"/>
        </w:rPr>
        <w:t xml:space="preserve"> για </w:t>
      </w:r>
      <w:r>
        <w:rPr>
          <w:rFonts w:eastAsia="Times New Roman"/>
          <w:szCs w:val="24"/>
        </w:rPr>
        <w:t>μια</w:t>
      </w:r>
      <w:r w:rsidRPr="00EC6315">
        <w:rPr>
          <w:rFonts w:eastAsia="Times New Roman"/>
          <w:szCs w:val="24"/>
        </w:rPr>
        <w:t xml:space="preserve"> διαδικασία η οποία ακολουθείται σε όλες τις </w:t>
      </w:r>
      <w:r>
        <w:rPr>
          <w:rFonts w:eastAsia="Times New Roman"/>
          <w:szCs w:val="24"/>
        </w:rPr>
        <w:t>προεκλογικές αναμετρήσεις. Κ</w:t>
      </w:r>
      <w:r w:rsidRPr="00EC6315">
        <w:rPr>
          <w:rFonts w:eastAsia="Times New Roman"/>
          <w:szCs w:val="24"/>
        </w:rPr>
        <w:t>αι θα ήθελα να</w:t>
      </w:r>
      <w:r w:rsidRPr="00EC6315">
        <w:rPr>
          <w:rFonts w:eastAsia="Times New Roman"/>
          <w:szCs w:val="24"/>
        </w:rPr>
        <w:t xml:space="preserve"> συμβουλεύσω </w:t>
      </w:r>
      <w:r>
        <w:rPr>
          <w:rFonts w:eastAsia="Times New Roman"/>
          <w:szCs w:val="24"/>
        </w:rPr>
        <w:t>όσους</w:t>
      </w:r>
      <w:r w:rsidRPr="00EC6315">
        <w:rPr>
          <w:rFonts w:eastAsia="Times New Roman"/>
          <w:szCs w:val="24"/>
        </w:rPr>
        <w:t xml:space="preserve"> </w:t>
      </w:r>
      <w:r>
        <w:rPr>
          <w:rFonts w:eastAsia="Times New Roman"/>
          <w:szCs w:val="24"/>
        </w:rPr>
        <w:t>Β</w:t>
      </w:r>
      <w:r w:rsidRPr="00EC6315">
        <w:rPr>
          <w:rFonts w:eastAsia="Times New Roman"/>
          <w:szCs w:val="24"/>
        </w:rPr>
        <w:t>ουλευτές προέρχονται από κόμματα τα οποία έχουν θητεύσει στην κυβέρνηση</w:t>
      </w:r>
      <w:r>
        <w:rPr>
          <w:rFonts w:eastAsia="Times New Roman"/>
          <w:szCs w:val="24"/>
        </w:rPr>
        <w:t>,</w:t>
      </w:r>
      <w:r w:rsidRPr="00EC6315">
        <w:rPr>
          <w:rFonts w:eastAsia="Times New Roman"/>
          <w:szCs w:val="24"/>
        </w:rPr>
        <w:t xml:space="preserve"> να ρωτήσουν τους συναδέλφους τους οι οποίοι είχαν θητεύσει </w:t>
      </w:r>
      <w:r>
        <w:rPr>
          <w:rFonts w:eastAsia="Times New Roman"/>
          <w:szCs w:val="24"/>
        </w:rPr>
        <w:t>σ</w:t>
      </w:r>
      <w:r w:rsidRPr="00EC6315">
        <w:rPr>
          <w:rFonts w:eastAsia="Times New Roman"/>
          <w:szCs w:val="24"/>
        </w:rPr>
        <w:t>το Υπουργείο Εσωτερικών</w:t>
      </w:r>
      <w:r>
        <w:rPr>
          <w:rFonts w:eastAsia="Times New Roman"/>
          <w:szCs w:val="24"/>
        </w:rPr>
        <w:t xml:space="preserve"> και</w:t>
      </w:r>
      <w:r w:rsidRPr="00EC6315">
        <w:rPr>
          <w:rFonts w:eastAsia="Times New Roman"/>
          <w:szCs w:val="24"/>
        </w:rPr>
        <w:t xml:space="preserve"> να τους ενημερώσουν για του λόγου το αληθές</w:t>
      </w:r>
      <w:r>
        <w:rPr>
          <w:rFonts w:eastAsia="Times New Roman"/>
          <w:szCs w:val="24"/>
        </w:rPr>
        <w:t>.</w:t>
      </w:r>
    </w:p>
    <w:p w14:paraId="6B949068" w14:textId="77777777" w:rsidR="00244F6B" w:rsidRDefault="006574B6">
      <w:pPr>
        <w:spacing w:after="0"/>
        <w:jc w:val="both"/>
        <w:rPr>
          <w:rFonts w:eastAsia="Times New Roman"/>
          <w:szCs w:val="24"/>
        </w:rPr>
      </w:pPr>
      <w:r>
        <w:rPr>
          <w:rFonts w:eastAsia="Times New Roman"/>
          <w:szCs w:val="24"/>
        </w:rPr>
        <w:t>Ο</w:t>
      </w:r>
      <w:r w:rsidRPr="00EC6315">
        <w:rPr>
          <w:rFonts w:eastAsia="Times New Roman"/>
          <w:szCs w:val="24"/>
        </w:rPr>
        <w:t xml:space="preserve">ι διαδικασίες προμήθειας του </w:t>
      </w:r>
      <w:r w:rsidRPr="00EC6315">
        <w:rPr>
          <w:rFonts w:eastAsia="Times New Roman"/>
          <w:szCs w:val="24"/>
        </w:rPr>
        <w:t>εκλογικού υλικού είναι διαδικασί</w:t>
      </w:r>
      <w:r>
        <w:rPr>
          <w:rFonts w:eastAsia="Times New Roman"/>
          <w:szCs w:val="24"/>
        </w:rPr>
        <w:t xml:space="preserve">ες </w:t>
      </w:r>
      <w:r w:rsidRPr="00EC6315">
        <w:rPr>
          <w:rFonts w:eastAsia="Times New Roman"/>
          <w:szCs w:val="24"/>
        </w:rPr>
        <w:t>σύνθετες</w:t>
      </w:r>
      <w:r>
        <w:rPr>
          <w:rFonts w:eastAsia="Times New Roman"/>
          <w:szCs w:val="24"/>
        </w:rPr>
        <w:t>. Τ</w:t>
      </w:r>
      <w:r w:rsidRPr="00EC6315">
        <w:rPr>
          <w:rFonts w:eastAsia="Times New Roman"/>
          <w:szCs w:val="24"/>
        </w:rPr>
        <w:t>ο Υπουργείο δεν ξεκινάει τώρα να δουλέψει</w:t>
      </w:r>
      <w:r>
        <w:rPr>
          <w:rFonts w:eastAsia="Times New Roman"/>
          <w:szCs w:val="24"/>
        </w:rPr>
        <w:t>.</w:t>
      </w:r>
      <w:r w:rsidRPr="00EC6315">
        <w:rPr>
          <w:rFonts w:eastAsia="Times New Roman"/>
          <w:szCs w:val="24"/>
        </w:rPr>
        <w:t xml:space="preserve"> </w:t>
      </w:r>
      <w:r>
        <w:rPr>
          <w:rFonts w:eastAsia="Times New Roman"/>
          <w:szCs w:val="24"/>
        </w:rPr>
        <w:t>Δ</w:t>
      </w:r>
      <w:r w:rsidRPr="00EC6315">
        <w:rPr>
          <w:rFonts w:eastAsia="Times New Roman"/>
          <w:szCs w:val="24"/>
        </w:rPr>
        <w:t xml:space="preserve">ουλεύει ήδη εδώ και πάρα πολύ καιρό σε συνεργασία με τις περιφέρειες και τους δήμους </w:t>
      </w:r>
      <w:r w:rsidRPr="00EC6315">
        <w:rPr>
          <w:rFonts w:eastAsia="Times New Roman"/>
          <w:szCs w:val="24"/>
        </w:rPr>
        <w:t>σ</w:t>
      </w:r>
      <w:r>
        <w:rPr>
          <w:rFonts w:eastAsia="Times New Roman"/>
          <w:szCs w:val="24"/>
        </w:rPr>
        <w:t>’</w:t>
      </w:r>
      <w:r w:rsidRPr="00EC6315">
        <w:rPr>
          <w:rFonts w:eastAsia="Times New Roman"/>
          <w:szCs w:val="24"/>
        </w:rPr>
        <w:t xml:space="preserve"> </w:t>
      </w:r>
      <w:r w:rsidRPr="00EC6315">
        <w:rPr>
          <w:rFonts w:eastAsia="Times New Roman"/>
          <w:szCs w:val="24"/>
        </w:rPr>
        <w:t>όλη τη χώρα</w:t>
      </w:r>
      <w:r>
        <w:rPr>
          <w:rFonts w:eastAsia="Times New Roman"/>
          <w:szCs w:val="24"/>
        </w:rPr>
        <w:t>,</w:t>
      </w:r>
      <w:r w:rsidRPr="00EC6315">
        <w:rPr>
          <w:rFonts w:eastAsia="Times New Roman"/>
          <w:szCs w:val="24"/>
        </w:rPr>
        <w:t xml:space="preserve"> για να μπορέσει να </w:t>
      </w:r>
      <w:r w:rsidRPr="00EC6315">
        <w:rPr>
          <w:rFonts w:eastAsia="Times New Roman"/>
          <w:szCs w:val="24"/>
        </w:rPr>
        <w:lastRenderedPageBreak/>
        <w:t>ανταποκριθεί στις υποχρεώσεις του και μέσω αυτ</w:t>
      </w:r>
      <w:r w:rsidRPr="00EC6315">
        <w:rPr>
          <w:rFonts w:eastAsia="Times New Roman"/>
          <w:szCs w:val="24"/>
        </w:rPr>
        <w:t>ής της διαδικασίας διασφαλίζουμε ότι δεν θα υπάρξει το παραμικρό πρόβλημα στην προμήθεια του υλικού</w:t>
      </w:r>
      <w:r>
        <w:rPr>
          <w:rFonts w:eastAsia="Times New Roman"/>
          <w:szCs w:val="24"/>
        </w:rPr>
        <w:t>.</w:t>
      </w:r>
      <w:r w:rsidRPr="00EC6315">
        <w:rPr>
          <w:rFonts w:eastAsia="Times New Roman"/>
          <w:szCs w:val="24"/>
        </w:rPr>
        <w:t xml:space="preserve"> </w:t>
      </w:r>
      <w:r>
        <w:rPr>
          <w:rFonts w:eastAsia="Times New Roman"/>
          <w:szCs w:val="24"/>
        </w:rPr>
        <w:t>Γ</w:t>
      </w:r>
      <w:r w:rsidRPr="00EC6315">
        <w:rPr>
          <w:rFonts w:eastAsia="Times New Roman"/>
          <w:szCs w:val="24"/>
        </w:rPr>
        <w:t xml:space="preserve">ιατί γνωρίζετε πάρα πολύ καλά ότι σε </w:t>
      </w:r>
      <w:r>
        <w:rPr>
          <w:rFonts w:eastAsia="Times New Roman"/>
          <w:szCs w:val="24"/>
        </w:rPr>
        <w:t>μια</w:t>
      </w:r>
      <w:r w:rsidRPr="00EC6315">
        <w:rPr>
          <w:rFonts w:eastAsia="Times New Roman"/>
          <w:szCs w:val="24"/>
        </w:rPr>
        <w:t xml:space="preserve"> περίπτωση διαγωνισμού</w:t>
      </w:r>
      <w:r>
        <w:rPr>
          <w:rFonts w:eastAsia="Times New Roman"/>
          <w:szCs w:val="24"/>
        </w:rPr>
        <w:t>,</w:t>
      </w:r>
      <w:r w:rsidRPr="00EC6315">
        <w:rPr>
          <w:rFonts w:eastAsia="Times New Roman"/>
          <w:szCs w:val="24"/>
        </w:rPr>
        <w:t xml:space="preserve"> </w:t>
      </w:r>
      <w:r>
        <w:rPr>
          <w:rFonts w:eastAsia="Times New Roman"/>
          <w:szCs w:val="24"/>
        </w:rPr>
        <w:t>ε</w:t>
      </w:r>
      <w:r w:rsidRPr="00EC6315">
        <w:rPr>
          <w:rFonts w:eastAsia="Times New Roman"/>
          <w:szCs w:val="24"/>
        </w:rPr>
        <w:t xml:space="preserve">ίναι πολλές οι </w:t>
      </w:r>
      <w:r>
        <w:rPr>
          <w:rFonts w:eastAsia="Times New Roman"/>
          <w:szCs w:val="24"/>
        </w:rPr>
        <w:t>φορές</w:t>
      </w:r>
      <w:r w:rsidRPr="00EC6315">
        <w:rPr>
          <w:rFonts w:eastAsia="Times New Roman"/>
          <w:szCs w:val="24"/>
        </w:rPr>
        <w:t xml:space="preserve"> </w:t>
      </w:r>
      <w:r>
        <w:rPr>
          <w:rFonts w:eastAsia="Times New Roman"/>
          <w:szCs w:val="24"/>
        </w:rPr>
        <w:t xml:space="preserve">–το </w:t>
      </w:r>
      <w:r w:rsidRPr="00EC6315">
        <w:rPr>
          <w:rFonts w:eastAsia="Times New Roman"/>
          <w:szCs w:val="24"/>
        </w:rPr>
        <w:t>έχουμε δει σε πάρα πολλά έργα και προμήθειες</w:t>
      </w:r>
      <w:r>
        <w:rPr>
          <w:rFonts w:eastAsia="Times New Roman"/>
          <w:szCs w:val="24"/>
        </w:rPr>
        <w:t>-</w:t>
      </w:r>
      <w:r w:rsidRPr="00EC6315">
        <w:rPr>
          <w:rFonts w:eastAsia="Times New Roman"/>
          <w:szCs w:val="24"/>
        </w:rPr>
        <w:t xml:space="preserve"> </w:t>
      </w:r>
      <w:r>
        <w:rPr>
          <w:rFonts w:eastAsia="Times New Roman"/>
          <w:szCs w:val="24"/>
        </w:rPr>
        <w:t>που</w:t>
      </w:r>
      <w:r w:rsidRPr="00EC6315">
        <w:rPr>
          <w:rFonts w:eastAsia="Times New Roman"/>
          <w:szCs w:val="24"/>
        </w:rPr>
        <w:t xml:space="preserve"> υπάρχουν διαδι</w:t>
      </w:r>
      <w:r w:rsidRPr="00EC6315">
        <w:rPr>
          <w:rFonts w:eastAsia="Times New Roman"/>
          <w:szCs w:val="24"/>
        </w:rPr>
        <w:t>κασίες ενστάσεων</w:t>
      </w:r>
      <w:r>
        <w:rPr>
          <w:rFonts w:eastAsia="Times New Roman"/>
          <w:szCs w:val="24"/>
        </w:rPr>
        <w:t xml:space="preserve">, </w:t>
      </w:r>
      <w:r w:rsidRPr="00EC6315">
        <w:rPr>
          <w:rFonts w:eastAsia="Times New Roman"/>
          <w:szCs w:val="24"/>
        </w:rPr>
        <w:t>χρονοβόρες και διαδικασίες οι οποίες καθυστερούν</w:t>
      </w:r>
      <w:r>
        <w:rPr>
          <w:rFonts w:eastAsia="Times New Roman"/>
          <w:szCs w:val="24"/>
        </w:rPr>
        <w:t>.</w:t>
      </w:r>
      <w:r w:rsidRPr="00EC6315">
        <w:rPr>
          <w:rFonts w:eastAsia="Times New Roman"/>
          <w:szCs w:val="24"/>
        </w:rPr>
        <w:t xml:space="preserve"> </w:t>
      </w:r>
      <w:r>
        <w:rPr>
          <w:rFonts w:eastAsia="Times New Roman"/>
          <w:szCs w:val="24"/>
        </w:rPr>
        <w:t>Δ</w:t>
      </w:r>
      <w:r w:rsidRPr="00EC6315">
        <w:rPr>
          <w:rFonts w:eastAsia="Times New Roman"/>
          <w:szCs w:val="24"/>
        </w:rPr>
        <w:t>εν έχουμε την πολυτέλεια σε καμ</w:t>
      </w:r>
      <w:r>
        <w:rPr>
          <w:rFonts w:eastAsia="Times New Roman"/>
          <w:szCs w:val="24"/>
        </w:rPr>
        <w:t>μ</w:t>
      </w:r>
      <w:r w:rsidRPr="00EC6315">
        <w:rPr>
          <w:rFonts w:eastAsia="Times New Roman"/>
          <w:szCs w:val="24"/>
        </w:rPr>
        <w:t>ία περίπτωση όταν μιλάμε για εθνικές βουλευτικές εκλογές</w:t>
      </w:r>
      <w:r>
        <w:rPr>
          <w:rFonts w:eastAsia="Times New Roman"/>
          <w:szCs w:val="24"/>
        </w:rPr>
        <w:t>,</w:t>
      </w:r>
      <w:r w:rsidRPr="00EC6315">
        <w:rPr>
          <w:rFonts w:eastAsia="Times New Roman"/>
          <w:szCs w:val="24"/>
        </w:rPr>
        <w:t xml:space="preserve"> να υπάρξει η οποιαδήποτε αμφιβολία ως προς την έγκαιρη προμήθεια όλου του απαραίτητου εκλογικού υλικού</w:t>
      </w:r>
      <w:r>
        <w:rPr>
          <w:rFonts w:eastAsia="Times New Roman"/>
          <w:szCs w:val="24"/>
        </w:rPr>
        <w:t>. Ε</w:t>
      </w:r>
      <w:r w:rsidRPr="00EC6315">
        <w:rPr>
          <w:rFonts w:eastAsia="Times New Roman"/>
          <w:szCs w:val="24"/>
        </w:rPr>
        <w:t>μείς αυτό διασφαλί</w:t>
      </w:r>
      <w:r>
        <w:rPr>
          <w:rFonts w:eastAsia="Times New Roman"/>
          <w:szCs w:val="24"/>
        </w:rPr>
        <w:t>ζ</w:t>
      </w:r>
      <w:r w:rsidRPr="00EC6315">
        <w:rPr>
          <w:rFonts w:eastAsia="Times New Roman"/>
          <w:szCs w:val="24"/>
        </w:rPr>
        <w:t>ουμε</w:t>
      </w:r>
      <w:r>
        <w:rPr>
          <w:rFonts w:eastAsia="Times New Roman"/>
          <w:szCs w:val="24"/>
        </w:rPr>
        <w:t>.</w:t>
      </w:r>
      <w:r w:rsidRPr="00EC6315">
        <w:rPr>
          <w:rFonts w:eastAsia="Times New Roman"/>
          <w:szCs w:val="24"/>
        </w:rPr>
        <w:t xml:space="preserve"> </w:t>
      </w:r>
      <w:r>
        <w:rPr>
          <w:rFonts w:eastAsia="Times New Roman"/>
          <w:szCs w:val="24"/>
        </w:rPr>
        <w:t>Ε</w:t>
      </w:r>
      <w:r w:rsidRPr="00EC6315">
        <w:rPr>
          <w:rFonts w:eastAsia="Times New Roman"/>
          <w:szCs w:val="24"/>
        </w:rPr>
        <w:t xml:space="preserve">δώ και καιρό δουλεύει </w:t>
      </w:r>
      <w:r>
        <w:rPr>
          <w:rFonts w:eastAsia="Times New Roman"/>
          <w:szCs w:val="24"/>
        </w:rPr>
        <w:t>εγκ</w:t>
      </w:r>
      <w:r w:rsidRPr="00EC6315">
        <w:rPr>
          <w:rFonts w:eastAsia="Times New Roman"/>
          <w:szCs w:val="24"/>
        </w:rPr>
        <w:t>αίρ</w:t>
      </w:r>
      <w:r>
        <w:rPr>
          <w:rFonts w:eastAsia="Times New Roman"/>
          <w:szCs w:val="24"/>
        </w:rPr>
        <w:t>ω</w:t>
      </w:r>
      <w:r w:rsidRPr="00EC6315">
        <w:rPr>
          <w:rFonts w:eastAsia="Times New Roman"/>
          <w:szCs w:val="24"/>
        </w:rPr>
        <w:t>ς σε αυτή</w:t>
      </w:r>
      <w:r>
        <w:rPr>
          <w:rFonts w:eastAsia="Times New Roman"/>
          <w:szCs w:val="24"/>
        </w:rPr>
        <w:t>ν</w:t>
      </w:r>
      <w:r w:rsidRPr="00EC6315">
        <w:rPr>
          <w:rFonts w:eastAsia="Times New Roman"/>
          <w:szCs w:val="24"/>
        </w:rPr>
        <w:t xml:space="preserve"> την κατεύθυνση</w:t>
      </w:r>
      <w:r>
        <w:rPr>
          <w:rFonts w:eastAsia="Times New Roman"/>
          <w:szCs w:val="24"/>
        </w:rPr>
        <w:t>.</w:t>
      </w:r>
      <w:r w:rsidRPr="00EC6315">
        <w:rPr>
          <w:rFonts w:eastAsia="Times New Roman"/>
          <w:szCs w:val="24"/>
        </w:rPr>
        <w:t xml:space="preserve"> </w:t>
      </w:r>
    </w:p>
    <w:p w14:paraId="6B949069" w14:textId="77777777" w:rsidR="00244F6B" w:rsidRDefault="006574B6">
      <w:pPr>
        <w:spacing w:after="0"/>
        <w:jc w:val="both"/>
        <w:rPr>
          <w:rFonts w:eastAsia="Times New Roman"/>
          <w:szCs w:val="24"/>
        </w:rPr>
      </w:pPr>
      <w:r>
        <w:rPr>
          <w:rFonts w:eastAsia="Times New Roman"/>
          <w:szCs w:val="24"/>
        </w:rPr>
        <w:t>Ό</w:t>
      </w:r>
      <w:r w:rsidRPr="00EC6315">
        <w:rPr>
          <w:rFonts w:eastAsia="Times New Roman"/>
          <w:szCs w:val="24"/>
        </w:rPr>
        <w:t>λα τα υπόλοιπα τα οποία ακούστηκαν σε σχέση με το</w:t>
      </w:r>
      <w:r>
        <w:rPr>
          <w:rFonts w:eastAsia="Times New Roman"/>
          <w:szCs w:val="24"/>
        </w:rPr>
        <w:t>ν</w:t>
      </w:r>
      <w:r w:rsidRPr="00EC6315">
        <w:rPr>
          <w:rFonts w:eastAsia="Times New Roman"/>
          <w:szCs w:val="24"/>
        </w:rPr>
        <w:t xml:space="preserve"> χρόνο διεξαγωγή</w:t>
      </w:r>
      <w:r w:rsidRPr="00EC6315">
        <w:rPr>
          <w:rFonts w:eastAsia="Times New Roman"/>
          <w:szCs w:val="24"/>
        </w:rPr>
        <w:t>ς των εκλογών δεν έχουν σχέση με την πραγματικότητα</w:t>
      </w:r>
      <w:r>
        <w:rPr>
          <w:rFonts w:eastAsia="Times New Roman"/>
          <w:szCs w:val="24"/>
        </w:rPr>
        <w:t>.</w:t>
      </w:r>
      <w:r w:rsidRPr="00EC6315">
        <w:rPr>
          <w:rFonts w:eastAsia="Times New Roman"/>
          <w:szCs w:val="24"/>
        </w:rPr>
        <w:t xml:space="preserve"> </w:t>
      </w:r>
      <w:r>
        <w:rPr>
          <w:rFonts w:eastAsia="Times New Roman"/>
          <w:szCs w:val="24"/>
        </w:rPr>
        <w:t>Ο</w:t>
      </w:r>
      <w:r w:rsidRPr="00EC6315">
        <w:rPr>
          <w:rFonts w:eastAsia="Times New Roman"/>
          <w:szCs w:val="24"/>
        </w:rPr>
        <w:t>ι εθνικές εκλογές θα διεξαχθούν τον Οκτώβριο του 2019</w:t>
      </w:r>
      <w:r>
        <w:rPr>
          <w:rFonts w:eastAsia="Times New Roman"/>
          <w:szCs w:val="24"/>
        </w:rPr>
        <w:t>,</w:t>
      </w:r>
      <w:r w:rsidRPr="00EC6315">
        <w:rPr>
          <w:rFonts w:eastAsia="Times New Roman"/>
          <w:szCs w:val="24"/>
        </w:rPr>
        <w:t xml:space="preserve"> όπως είναι ο σ</w:t>
      </w:r>
      <w:r>
        <w:rPr>
          <w:rFonts w:eastAsia="Times New Roman"/>
          <w:szCs w:val="24"/>
        </w:rPr>
        <w:t>χεδιασμός</w:t>
      </w:r>
      <w:r w:rsidRPr="00EC6315">
        <w:rPr>
          <w:rFonts w:eastAsia="Times New Roman"/>
          <w:szCs w:val="24"/>
        </w:rPr>
        <w:t xml:space="preserve"> της Κυβέρνησης</w:t>
      </w:r>
      <w:r>
        <w:rPr>
          <w:rFonts w:eastAsia="Times New Roman"/>
          <w:szCs w:val="24"/>
        </w:rPr>
        <w:t>.</w:t>
      </w:r>
      <w:r w:rsidRPr="00EC6315">
        <w:rPr>
          <w:rFonts w:eastAsia="Times New Roman"/>
          <w:szCs w:val="24"/>
        </w:rPr>
        <w:t xml:space="preserve"> </w:t>
      </w:r>
    </w:p>
    <w:p w14:paraId="6B94906A" w14:textId="77777777" w:rsidR="00244F6B" w:rsidRDefault="006574B6">
      <w:pPr>
        <w:spacing w:after="0"/>
        <w:jc w:val="both"/>
        <w:rPr>
          <w:rFonts w:eastAsia="Times New Roman"/>
          <w:szCs w:val="24"/>
        </w:rPr>
      </w:pPr>
      <w:r w:rsidRPr="00EC6315">
        <w:rPr>
          <w:rFonts w:eastAsia="Times New Roman"/>
          <w:szCs w:val="24"/>
        </w:rPr>
        <w:t xml:space="preserve">Εμείς από τη μεριά μας ως Υπουργείο Εσωτερικών οφείλουμε να κάνουμε </w:t>
      </w:r>
      <w:r>
        <w:rPr>
          <w:rFonts w:eastAsia="Times New Roman"/>
          <w:szCs w:val="24"/>
        </w:rPr>
        <w:t>ό</w:t>
      </w:r>
      <w:r w:rsidRPr="00EC6315">
        <w:rPr>
          <w:rFonts w:eastAsia="Times New Roman"/>
          <w:szCs w:val="24"/>
        </w:rPr>
        <w:t>λη την απαραίτητη τεχνική προετοιμασί</w:t>
      </w:r>
      <w:r w:rsidRPr="00EC6315">
        <w:rPr>
          <w:rFonts w:eastAsia="Times New Roman"/>
          <w:szCs w:val="24"/>
        </w:rPr>
        <w:t>α και αυτό κάνουμε και με τη συγκεκριμένη διάταξη</w:t>
      </w:r>
      <w:r>
        <w:rPr>
          <w:rFonts w:eastAsia="Times New Roman"/>
          <w:szCs w:val="24"/>
        </w:rPr>
        <w:t>.</w:t>
      </w:r>
    </w:p>
    <w:p w14:paraId="6B94906B" w14:textId="77777777" w:rsidR="00244F6B" w:rsidRDefault="006574B6">
      <w:pPr>
        <w:spacing w:after="0"/>
        <w:jc w:val="both"/>
        <w:rPr>
          <w:rFonts w:eastAsia="Times New Roman"/>
          <w:szCs w:val="24"/>
        </w:rPr>
      </w:pPr>
      <w:r>
        <w:rPr>
          <w:rFonts w:eastAsia="Times New Roman"/>
          <w:szCs w:val="24"/>
        </w:rPr>
        <w:t xml:space="preserve">Σας ευχαριστώ. </w:t>
      </w:r>
    </w:p>
    <w:p w14:paraId="6B94906C" w14:textId="77777777" w:rsidR="00244F6B" w:rsidRDefault="006574B6">
      <w:pPr>
        <w:spacing w:after="0"/>
        <w:jc w:val="both"/>
        <w:rPr>
          <w:rFonts w:eastAsia="Times New Roman" w:cs="Times New Roman"/>
          <w:szCs w:val="24"/>
        </w:rPr>
      </w:pPr>
      <w:r w:rsidRPr="00FC73C9">
        <w:rPr>
          <w:rFonts w:eastAsia="Times New Roman" w:cs="Times New Roman"/>
          <w:b/>
          <w:szCs w:val="24"/>
        </w:rPr>
        <w:lastRenderedPageBreak/>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Χαρίτση</w:t>
      </w:r>
      <w:proofErr w:type="spellEnd"/>
      <w:r>
        <w:rPr>
          <w:rFonts w:eastAsia="Times New Roman" w:cs="Times New Roman"/>
          <w:szCs w:val="24"/>
        </w:rPr>
        <w:t xml:space="preserve">. </w:t>
      </w:r>
    </w:p>
    <w:p w14:paraId="6B94906D" w14:textId="77777777" w:rsidR="00244F6B" w:rsidRDefault="006574B6">
      <w:pPr>
        <w:spacing w:after="0"/>
        <w:jc w:val="both"/>
        <w:rPr>
          <w:rFonts w:eastAsia="Times New Roman" w:cs="Times New Roman"/>
          <w:szCs w:val="24"/>
        </w:rPr>
      </w:pPr>
      <w:r>
        <w:rPr>
          <w:rFonts w:eastAsia="Times New Roman" w:cs="Times New Roman"/>
          <w:szCs w:val="24"/>
        </w:rPr>
        <w:t xml:space="preserve">Τον λόγο έχει ο κ. Σαντορινιός. </w:t>
      </w:r>
    </w:p>
    <w:p w14:paraId="6B94906E" w14:textId="77777777" w:rsidR="00244F6B" w:rsidRDefault="006574B6">
      <w:pPr>
        <w:tabs>
          <w:tab w:val="center" w:pos="4753"/>
          <w:tab w:val="left" w:pos="6156"/>
        </w:tabs>
        <w:spacing w:after="0"/>
        <w:jc w:val="both"/>
        <w:rPr>
          <w:rFonts w:eastAsia="Times New Roman"/>
          <w:szCs w:val="24"/>
        </w:rPr>
      </w:pPr>
      <w:r w:rsidRPr="006E7F9B">
        <w:rPr>
          <w:rFonts w:eastAsia="Times New Roman"/>
          <w:b/>
          <w:szCs w:val="24"/>
        </w:rPr>
        <w:t>ΝΕΚΤΑΡΙΟΣ ΣΑΝΤΟΡΙΝΙΟΣ (Αναπληρωτής Υπουργός Ναυτιλίας και Νησιωτικής Πολιτικής):</w:t>
      </w:r>
      <w:r w:rsidRPr="006E7F9B">
        <w:rPr>
          <w:rFonts w:eastAsia="Times New Roman"/>
          <w:szCs w:val="24"/>
        </w:rPr>
        <w:t xml:space="preserve"> </w:t>
      </w:r>
      <w:r>
        <w:rPr>
          <w:rFonts w:eastAsia="Times New Roman"/>
          <w:szCs w:val="24"/>
        </w:rPr>
        <w:t>Θ</w:t>
      </w:r>
      <w:r w:rsidRPr="00EC6315">
        <w:rPr>
          <w:rFonts w:eastAsia="Times New Roman"/>
          <w:szCs w:val="24"/>
        </w:rPr>
        <w:t>α έλεγα ότ</w:t>
      </w:r>
      <w:r w:rsidRPr="00EC6315">
        <w:rPr>
          <w:rFonts w:eastAsia="Times New Roman"/>
          <w:szCs w:val="24"/>
        </w:rPr>
        <w:t xml:space="preserve">ι είναι εύλογα τα ερωτήματά </w:t>
      </w:r>
      <w:r>
        <w:rPr>
          <w:rFonts w:eastAsia="Times New Roman"/>
          <w:szCs w:val="24"/>
        </w:rPr>
        <w:t>σας.</w:t>
      </w:r>
      <w:r w:rsidRPr="00EC6315">
        <w:rPr>
          <w:rFonts w:eastAsia="Times New Roman"/>
          <w:szCs w:val="24"/>
        </w:rPr>
        <w:t xml:space="preserve"> Το μόνο που δεν είναι εύλογο είναι αυτό που λέτε για προεκλογική παροχή</w:t>
      </w:r>
      <w:r>
        <w:rPr>
          <w:rFonts w:eastAsia="Times New Roman"/>
          <w:szCs w:val="24"/>
        </w:rPr>
        <w:t xml:space="preserve">. </w:t>
      </w:r>
      <w:r w:rsidRPr="00EC6315">
        <w:rPr>
          <w:rFonts w:eastAsia="Times New Roman"/>
          <w:szCs w:val="24"/>
        </w:rPr>
        <w:t>Γιατί</w:t>
      </w:r>
      <w:r>
        <w:rPr>
          <w:rFonts w:eastAsia="Times New Roman"/>
          <w:szCs w:val="24"/>
        </w:rPr>
        <w:t>, πρώτον,</w:t>
      </w:r>
      <w:r w:rsidRPr="00EC6315">
        <w:rPr>
          <w:rFonts w:eastAsia="Times New Roman"/>
          <w:szCs w:val="24"/>
        </w:rPr>
        <w:t xml:space="preserve"> αν είναι προεκλογική παροχή </w:t>
      </w:r>
      <w:r>
        <w:rPr>
          <w:rFonts w:eastAsia="Times New Roman"/>
          <w:szCs w:val="24"/>
        </w:rPr>
        <w:t xml:space="preserve">η </w:t>
      </w:r>
      <w:r w:rsidRPr="00EC6315">
        <w:rPr>
          <w:rFonts w:eastAsia="Times New Roman"/>
          <w:szCs w:val="24"/>
        </w:rPr>
        <w:t>οποία δεν μπορεί να υλοποιηθεί</w:t>
      </w:r>
      <w:r>
        <w:rPr>
          <w:rFonts w:eastAsia="Times New Roman"/>
          <w:szCs w:val="24"/>
        </w:rPr>
        <w:t>,</w:t>
      </w:r>
      <w:r w:rsidRPr="00EC6315">
        <w:rPr>
          <w:rFonts w:eastAsia="Times New Roman"/>
          <w:szCs w:val="24"/>
        </w:rPr>
        <w:t xml:space="preserve"> τότε τ</w:t>
      </w:r>
      <w:r>
        <w:rPr>
          <w:rFonts w:eastAsia="Times New Roman"/>
          <w:szCs w:val="24"/>
        </w:rPr>
        <w:t>ι</w:t>
      </w:r>
      <w:r w:rsidRPr="00EC6315">
        <w:rPr>
          <w:rFonts w:eastAsia="Times New Roman"/>
          <w:szCs w:val="24"/>
        </w:rPr>
        <w:t xml:space="preserve"> προεκλογική παροχή μπορεί να είναι</w:t>
      </w:r>
      <w:r>
        <w:rPr>
          <w:rFonts w:eastAsia="Times New Roman"/>
          <w:szCs w:val="24"/>
        </w:rPr>
        <w:t>;</w:t>
      </w:r>
      <w:r w:rsidRPr="00EC6315">
        <w:rPr>
          <w:rFonts w:eastAsia="Times New Roman"/>
          <w:szCs w:val="24"/>
        </w:rPr>
        <w:t xml:space="preserve"> </w:t>
      </w:r>
    </w:p>
    <w:p w14:paraId="6B94906F" w14:textId="77777777" w:rsidR="00244F6B" w:rsidRDefault="006574B6">
      <w:pPr>
        <w:tabs>
          <w:tab w:val="center" w:pos="4753"/>
          <w:tab w:val="left" w:pos="6156"/>
        </w:tabs>
        <w:spacing w:after="0"/>
        <w:jc w:val="both"/>
        <w:rPr>
          <w:rFonts w:eastAsia="Times New Roman"/>
          <w:szCs w:val="24"/>
        </w:rPr>
      </w:pPr>
      <w:r>
        <w:rPr>
          <w:rFonts w:eastAsia="Times New Roman"/>
          <w:szCs w:val="24"/>
        </w:rPr>
        <w:t>Δεύτερον,</w:t>
      </w:r>
      <w:r w:rsidRPr="00EC6315">
        <w:rPr>
          <w:rFonts w:eastAsia="Times New Roman"/>
          <w:szCs w:val="24"/>
        </w:rPr>
        <w:t xml:space="preserve"> όλοι οι συνάδελφοί σας </w:t>
      </w:r>
      <w:r>
        <w:rPr>
          <w:rFonts w:eastAsia="Times New Roman"/>
          <w:szCs w:val="24"/>
        </w:rPr>
        <w:t>κ. Σ</w:t>
      </w:r>
      <w:r w:rsidRPr="00EC6315">
        <w:rPr>
          <w:rFonts w:eastAsia="Times New Roman"/>
          <w:szCs w:val="24"/>
        </w:rPr>
        <w:t>κρέκα</w:t>
      </w:r>
      <w:r>
        <w:rPr>
          <w:rFonts w:eastAsia="Times New Roman"/>
          <w:szCs w:val="24"/>
        </w:rPr>
        <w:t>,</w:t>
      </w:r>
      <w:r w:rsidRPr="00EC6315">
        <w:rPr>
          <w:rFonts w:eastAsia="Times New Roman"/>
          <w:szCs w:val="24"/>
        </w:rPr>
        <w:t xml:space="preserve"> το καλοκαίρι </w:t>
      </w:r>
      <w:r>
        <w:rPr>
          <w:rFonts w:eastAsia="Times New Roman"/>
          <w:szCs w:val="24"/>
        </w:rPr>
        <w:t xml:space="preserve">και συγκεκριμένα </w:t>
      </w:r>
      <w:r w:rsidRPr="00EC6315">
        <w:rPr>
          <w:rFonts w:eastAsia="Times New Roman"/>
          <w:szCs w:val="24"/>
        </w:rPr>
        <w:t>τον Ιούνιο που ψηφίσαμε το</w:t>
      </w:r>
      <w:r>
        <w:rPr>
          <w:rFonts w:eastAsia="Times New Roman"/>
          <w:szCs w:val="24"/>
        </w:rPr>
        <w:t>ν</w:t>
      </w:r>
      <w:r w:rsidRPr="00EC6315">
        <w:rPr>
          <w:rFonts w:eastAsia="Times New Roman"/>
          <w:szCs w:val="24"/>
        </w:rPr>
        <w:t xml:space="preserve"> νόμο περί μεταφορικ</w:t>
      </w:r>
      <w:r>
        <w:rPr>
          <w:rFonts w:eastAsia="Times New Roman"/>
          <w:szCs w:val="24"/>
        </w:rPr>
        <w:t>ού</w:t>
      </w:r>
      <w:r w:rsidRPr="00EC6315">
        <w:rPr>
          <w:rFonts w:eastAsia="Times New Roman"/>
          <w:szCs w:val="24"/>
        </w:rPr>
        <w:t xml:space="preserve"> ισοδ</w:t>
      </w:r>
      <w:r>
        <w:rPr>
          <w:rFonts w:eastAsia="Times New Roman"/>
          <w:szCs w:val="24"/>
        </w:rPr>
        <w:t>υνά</w:t>
      </w:r>
      <w:r w:rsidRPr="00EC6315">
        <w:rPr>
          <w:rFonts w:eastAsia="Times New Roman"/>
          <w:szCs w:val="24"/>
        </w:rPr>
        <w:t>μο</w:t>
      </w:r>
      <w:r>
        <w:rPr>
          <w:rFonts w:eastAsia="Times New Roman"/>
          <w:szCs w:val="24"/>
        </w:rPr>
        <w:t>υ,</w:t>
      </w:r>
      <w:r w:rsidRPr="00EC6315">
        <w:rPr>
          <w:rFonts w:eastAsia="Times New Roman"/>
          <w:szCs w:val="24"/>
        </w:rPr>
        <w:t xml:space="preserve"> λέγανε ότι δεν πρόκειται ποτέ να εφαρμοστεί</w:t>
      </w:r>
      <w:r>
        <w:rPr>
          <w:rFonts w:eastAsia="Times New Roman"/>
          <w:szCs w:val="24"/>
        </w:rPr>
        <w:t xml:space="preserve">. Ο νόμος έχει εφαρμοστεί </w:t>
      </w:r>
      <w:r w:rsidRPr="00EC6315">
        <w:rPr>
          <w:rFonts w:eastAsia="Times New Roman"/>
          <w:szCs w:val="24"/>
        </w:rPr>
        <w:t xml:space="preserve">από την </w:t>
      </w:r>
      <w:r>
        <w:rPr>
          <w:rFonts w:eastAsia="Times New Roman"/>
          <w:szCs w:val="24"/>
        </w:rPr>
        <w:t>1</w:t>
      </w:r>
      <w:r w:rsidRPr="00103285">
        <w:rPr>
          <w:rFonts w:eastAsia="Times New Roman"/>
          <w:szCs w:val="24"/>
          <w:vertAlign w:val="superscript"/>
        </w:rPr>
        <w:t>η</w:t>
      </w:r>
      <w:r>
        <w:rPr>
          <w:rFonts w:eastAsia="Times New Roman"/>
          <w:szCs w:val="24"/>
        </w:rPr>
        <w:t xml:space="preserve"> </w:t>
      </w:r>
      <w:r w:rsidRPr="00EC6315">
        <w:rPr>
          <w:rFonts w:eastAsia="Times New Roman"/>
          <w:szCs w:val="24"/>
        </w:rPr>
        <w:t>Ιουλίου του 2018 και αυτή</w:t>
      </w:r>
      <w:r>
        <w:rPr>
          <w:rFonts w:eastAsia="Times New Roman"/>
          <w:szCs w:val="24"/>
        </w:rPr>
        <w:t>ν</w:t>
      </w:r>
      <w:r w:rsidRPr="00EC6315">
        <w:rPr>
          <w:rFonts w:eastAsia="Times New Roman"/>
          <w:szCs w:val="24"/>
        </w:rPr>
        <w:t xml:space="preserve"> τη στιγμή εφαρμόζεται </w:t>
      </w:r>
      <w:r w:rsidRPr="00EC6315">
        <w:rPr>
          <w:rFonts w:eastAsia="Times New Roman"/>
          <w:szCs w:val="24"/>
        </w:rPr>
        <w:t xml:space="preserve">για τα εισιτήρια και για τα εμπορεύματα σε </w:t>
      </w:r>
      <w:r>
        <w:rPr>
          <w:rFonts w:eastAsia="Times New Roman"/>
          <w:szCs w:val="24"/>
        </w:rPr>
        <w:t>σαράντα εννιά</w:t>
      </w:r>
      <w:r w:rsidRPr="00EC6315">
        <w:rPr>
          <w:rFonts w:eastAsia="Times New Roman"/>
          <w:szCs w:val="24"/>
        </w:rPr>
        <w:t xml:space="preserve"> νησιά και από την </w:t>
      </w:r>
      <w:r>
        <w:rPr>
          <w:rFonts w:eastAsia="Times New Roman"/>
          <w:szCs w:val="24"/>
        </w:rPr>
        <w:t>1</w:t>
      </w:r>
      <w:r w:rsidRPr="00103285">
        <w:rPr>
          <w:rFonts w:eastAsia="Times New Roman"/>
          <w:szCs w:val="24"/>
          <w:vertAlign w:val="superscript"/>
        </w:rPr>
        <w:t>η</w:t>
      </w:r>
      <w:r w:rsidRPr="00EC6315">
        <w:rPr>
          <w:rFonts w:eastAsia="Times New Roman"/>
          <w:szCs w:val="24"/>
        </w:rPr>
        <w:t xml:space="preserve"> του Γενάρη σε όλη τη νησιωτική χώρα</w:t>
      </w:r>
      <w:r>
        <w:rPr>
          <w:rFonts w:eastAsia="Times New Roman"/>
          <w:szCs w:val="24"/>
        </w:rPr>
        <w:t>.</w:t>
      </w:r>
    </w:p>
    <w:p w14:paraId="6B949070" w14:textId="77777777" w:rsidR="00244F6B" w:rsidRDefault="006574B6">
      <w:pPr>
        <w:tabs>
          <w:tab w:val="center" w:pos="4753"/>
          <w:tab w:val="left" w:pos="6156"/>
        </w:tabs>
        <w:spacing w:after="0"/>
        <w:jc w:val="both"/>
        <w:rPr>
          <w:rFonts w:eastAsia="Times New Roman"/>
          <w:szCs w:val="24"/>
        </w:rPr>
      </w:pPr>
      <w:r>
        <w:rPr>
          <w:rFonts w:eastAsia="Times New Roman"/>
          <w:szCs w:val="24"/>
        </w:rPr>
        <w:t>Α</w:t>
      </w:r>
      <w:r w:rsidRPr="00EC6315">
        <w:rPr>
          <w:rFonts w:eastAsia="Times New Roman"/>
          <w:szCs w:val="24"/>
        </w:rPr>
        <w:t xml:space="preserve">υτό που έμενε ήταν η εφαρμογή </w:t>
      </w:r>
      <w:r>
        <w:rPr>
          <w:rFonts w:eastAsia="Times New Roman"/>
          <w:szCs w:val="24"/>
        </w:rPr>
        <w:t xml:space="preserve">για τα καύσιμα. Με ρωτάτε γιατί γίνεται με κοινή </w:t>
      </w:r>
      <w:r w:rsidRPr="00EC6315">
        <w:rPr>
          <w:rFonts w:eastAsia="Times New Roman"/>
          <w:szCs w:val="24"/>
        </w:rPr>
        <w:t>υπουργική απόφαση</w:t>
      </w:r>
      <w:r>
        <w:rPr>
          <w:rFonts w:eastAsia="Times New Roman"/>
          <w:szCs w:val="24"/>
        </w:rPr>
        <w:t>.</w:t>
      </w:r>
      <w:r w:rsidRPr="00EC6315">
        <w:rPr>
          <w:rFonts w:eastAsia="Times New Roman"/>
          <w:szCs w:val="24"/>
        </w:rPr>
        <w:t xml:space="preserve"> </w:t>
      </w:r>
    </w:p>
    <w:p w14:paraId="6B949071" w14:textId="77777777" w:rsidR="00244F6B" w:rsidRDefault="006574B6">
      <w:pPr>
        <w:tabs>
          <w:tab w:val="center" w:pos="4753"/>
          <w:tab w:val="left" w:pos="6156"/>
        </w:tabs>
        <w:spacing w:after="0"/>
        <w:jc w:val="both"/>
        <w:rPr>
          <w:rFonts w:eastAsia="Times New Roman"/>
          <w:szCs w:val="24"/>
        </w:rPr>
      </w:pPr>
      <w:r>
        <w:rPr>
          <w:rFonts w:eastAsia="Times New Roman"/>
          <w:b/>
          <w:szCs w:val="24"/>
        </w:rPr>
        <w:lastRenderedPageBreak/>
        <w:t xml:space="preserve">ΚΩΝΣΤΑΝΤΙΝΟΣ ΣΚΡΕΚΑΣ: </w:t>
      </w:r>
      <w:r>
        <w:rPr>
          <w:rFonts w:eastAsia="Times New Roman"/>
          <w:szCs w:val="24"/>
        </w:rPr>
        <w:t>Ποιος είναι ο μηχαν</w:t>
      </w:r>
      <w:r>
        <w:rPr>
          <w:rFonts w:eastAsia="Times New Roman"/>
          <w:szCs w:val="24"/>
        </w:rPr>
        <w:t xml:space="preserve">ισμός σας ρώτησα. </w:t>
      </w:r>
    </w:p>
    <w:p w14:paraId="6B949072" w14:textId="77777777" w:rsidR="00244F6B" w:rsidRDefault="006574B6">
      <w:pPr>
        <w:tabs>
          <w:tab w:val="center" w:pos="4753"/>
          <w:tab w:val="left" w:pos="6156"/>
        </w:tabs>
        <w:spacing w:after="0"/>
        <w:jc w:val="both"/>
        <w:rPr>
          <w:rFonts w:eastAsia="Times New Roman"/>
          <w:szCs w:val="24"/>
        </w:rPr>
      </w:pPr>
      <w:r w:rsidRPr="006E7F9B">
        <w:rPr>
          <w:rFonts w:eastAsia="Times New Roman"/>
          <w:b/>
          <w:szCs w:val="24"/>
        </w:rPr>
        <w:t>ΝΕΚΤΑΡΙΟΣ ΣΑΝΤΟΡΙΝΙΟΣ (Αναπληρωτής Υπουργός Ναυτιλίας και Νησιωτικής Πολιτικής):</w:t>
      </w:r>
      <w:r w:rsidRPr="006E7F9B">
        <w:rPr>
          <w:rFonts w:eastAsia="Times New Roman"/>
          <w:szCs w:val="24"/>
        </w:rPr>
        <w:t xml:space="preserve"> </w:t>
      </w:r>
      <w:r>
        <w:rPr>
          <w:rFonts w:eastAsia="Times New Roman"/>
          <w:szCs w:val="24"/>
        </w:rPr>
        <w:t xml:space="preserve">Θα </w:t>
      </w:r>
      <w:r w:rsidRPr="00EC6315">
        <w:rPr>
          <w:rFonts w:eastAsia="Times New Roman"/>
          <w:szCs w:val="24"/>
        </w:rPr>
        <w:t xml:space="preserve">σας απαντήσω γιατί </w:t>
      </w:r>
      <w:r>
        <w:rPr>
          <w:rFonts w:eastAsia="Times New Roman"/>
          <w:szCs w:val="24"/>
        </w:rPr>
        <w:t>γίνεται με</w:t>
      </w:r>
      <w:r w:rsidRPr="00EC6315">
        <w:rPr>
          <w:rFonts w:eastAsia="Times New Roman"/>
          <w:szCs w:val="24"/>
        </w:rPr>
        <w:t xml:space="preserve"> κοινή υπουργική απόφαση</w:t>
      </w:r>
      <w:r>
        <w:rPr>
          <w:rFonts w:eastAsia="Times New Roman"/>
          <w:szCs w:val="24"/>
        </w:rPr>
        <w:t>.</w:t>
      </w:r>
      <w:r w:rsidRPr="00EC6315">
        <w:rPr>
          <w:rFonts w:eastAsia="Times New Roman"/>
          <w:szCs w:val="24"/>
        </w:rPr>
        <w:t xml:space="preserve"> Γιατί πρέπει να οριστούν ορισμένες τεχνικές λεπτομέρειες οι οποίες</w:t>
      </w:r>
      <w:r>
        <w:rPr>
          <w:rFonts w:eastAsia="Times New Roman"/>
          <w:szCs w:val="24"/>
        </w:rPr>
        <w:t>, αν μπουν σε νόμο,</w:t>
      </w:r>
      <w:r w:rsidRPr="00EC6315">
        <w:rPr>
          <w:rFonts w:eastAsia="Times New Roman"/>
          <w:szCs w:val="24"/>
        </w:rPr>
        <w:t xml:space="preserve"> καταλαβαίνετ</w:t>
      </w:r>
      <w:r w:rsidRPr="00EC6315">
        <w:rPr>
          <w:rFonts w:eastAsia="Times New Roman"/>
          <w:szCs w:val="24"/>
        </w:rPr>
        <w:t>ε ότι κάθε φορά θα πρέπει να τροποποιούμε νόμο</w:t>
      </w:r>
      <w:r>
        <w:rPr>
          <w:rFonts w:eastAsia="Times New Roman"/>
          <w:szCs w:val="24"/>
        </w:rPr>
        <w:t>υ</w:t>
      </w:r>
      <w:r w:rsidRPr="00EC6315">
        <w:rPr>
          <w:rFonts w:eastAsia="Times New Roman"/>
          <w:szCs w:val="24"/>
        </w:rPr>
        <w:t>ς</w:t>
      </w:r>
      <w:r>
        <w:rPr>
          <w:rFonts w:eastAsia="Times New Roman"/>
          <w:szCs w:val="24"/>
        </w:rPr>
        <w:t>.</w:t>
      </w:r>
      <w:r w:rsidRPr="00EC6315">
        <w:rPr>
          <w:rFonts w:eastAsia="Times New Roman"/>
          <w:szCs w:val="24"/>
        </w:rPr>
        <w:t xml:space="preserve"> Επομένως</w:t>
      </w:r>
      <w:r>
        <w:rPr>
          <w:rFonts w:eastAsia="Times New Roman"/>
          <w:szCs w:val="24"/>
        </w:rPr>
        <w:t>,</w:t>
      </w:r>
      <w:r w:rsidRPr="00EC6315">
        <w:rPr>
          <w:rFonts w:eastAsia="Times New Roman"/>
          <w:szCs w:val="24"/>
        </w:rPr>
        <w:t xml:space="preserve"> δεν είναι εύκολο κάθε φορά να </w:t>
      </w:r>
      <w:r>
        <w:rPr>
          <w:rFonts w:eastAsia="Times New Roman"/>
          <w:szCs w:val="24"/>
        </w:rPr>
        <w:t>έρχεσαι</w:t>
      </w:r>
      <w:r w:rsidRPr="00EC6315">
        <w:rPr>
          <w:rFonts w:eastAsia="Times New Roman"/>
          <w:szCs w:val="24"/>
        </w:rPr>
        <w:t xml:space="preserve"> στη </w:t>
      </w:r>
      <w:r>
        <w:rPr>
          <w:rFonts w:eastAsia="Times New Roman"/>
          <w:szCs w:val="24"/>
        </w:rPr>
        <w:t>Β</w:t>
      </w:r>
      <w:r w:rsidRPr="00EC6315">
        <w:rPr>
          <w:rFonts w:eastAsia="Times New Roman"/>
          <w:szCs w:val="24"/>
        </w:rPr>
        <w:t>ουλή για να αλλάξεις μία μικρή τεχνική λεπτομέρεια</w:t>
      </w:r>
      <w:r>
        <w:rPr>
          <w:rFonts w:eastAsia="Times New Roman"/>
          <w:szCs w:val="24"/>
        </w:rPr>
        <w:t>.</w:t>
      </w:r>
      <w:r w:rsidRPr="00EC6315">
        <w:rPr>
          <w:rFonts w:eastAsia="Times New Roman"/>
          <w:szCs w:val="24"/>
        </w:rPr>
        <w:t xml:space="preserve"> </w:t>
      </w:r>
      <w:r>
        <w:rPr>
          <w:rFonts w:eastAsia="Times New Roman"/>
          <w:szCs w:val="24"/>
        </w:rPr>
        <w:t>Γι’</w:t>
      </w:r>
      <w:r w:rsidRPr="00EC6315">
        <w:rPr>
          <w:rFonts w:eastAsia="Times New Roman"/>
          <w:szCs w:val="24"/>
        </w:rPr>
        <w:t xml:space="preserve"> αυτό υπάρχουν </w:t>
      </w:r>
      <w:r>
        <w:rPr>
          <w:rFonts w:eastAsia="Times New Roman"/>
          <w:szCs w:val="24"/>
        </w:rPr>
        <w:t>ά</w:t>
      </w:r>
      <w:r w:rsidRPr="00EC6315">
        <w:rPr>
          <w:rFonts w:eastAsia="Times New Roman"/>
          <w:szCs w:val="24"/>
        </w:rPr>
        <w:t>λλωστε και</w:t>
      </w:r>
      <w:r>
        <w:rPr>
          <w:rFonts w:eastAsia="Times New Roman"/>
          <w:szCs w:val="24"/>
        </w:rPr>
        <w:t xml:space="preserve"> οι</w:t>
      </w:r>
      <w:r w:rsidRPr="00EC6315">
        <w:rPr>
          <w:rFonts w:eastAsia="Times New Roman"/>
          <w:szCs w:val="24"/>
        </w:rPr>
        <w:t xml:space="preserve"> κοινές υπουργικές αποφάσεις </w:t>
      </w:r>
      <w:r>
        <w:rPr>
          <w:rFonts w:eastAsia="Times New Roman"/>
          <w:szCs w:val="24"/>
        </w:rPr>
        <w:t>στο</w:t>
      </w:r>
      <w:r w:rsidRPr="00EC6315">
        <w:rPr>
          <w:rFonts w:eastAsia="Times New Roman"/>
          <w:szCs w:val="24"/>
        </w:rPr>
        <w:t xml:space="preserve"> νομικό μας </w:t>
      </w:r>
      <w:r>
        <w:rPr>
          <w:rFonts w:eastAsia="Times New Roman"/>
          <w:szCs w:val="24"/>
        </w:rPr>
        <w:t xml:space="preserve">δίκαιο. </w:t>
      </w:r>
    </w:p>
    <w:p w14:paraId="6B949073" w14:textId="77777777" w:rsidR="00244F6B" w:rsidRDefault="006574B6">
      <w:pPr>
        <w:tabs>
          <w:tab w:val="center" w:pos="4753"/>
          <w:tab w:val="left" w:pos="6156"/>
        </w:tabs>
        <w:spacing w:after="0"/>
        <w:jc w:val="both"/>
        <w:rPr>
          <w:rFonts w:eastAsia="Times New Roman" w:cs="Times New Roman"/>
          <w:b/>
          <w:szCs w:val="24"/>
        </w:rPr>
      </w:pPr>
      <w:r>
        <w:rPr>
          <w:rFonts w:eastAsia="Times New Roman"/>
          <w:szCs w:val="24"/>
        </w:rPr>
        <w:t xml:space="preserve">Πώς είναι ο </w:t>
      </w:r>
      <w:r>
        <w:rPr>
          <w:rFonts w:eastAsia="Times New Roman"/>
          <w:szCs w:val="24"/>
        </w:rPr>
        <w:t>μηχανισμός; Δ</w:t>
      </w:r>
      <w:r w:rsidRPr="00EC6315">
        <w:rPr>
          <w:rFonts w:eastAsia="Times New Roman"/>
          <w:szCs w:val="24"/>
        </w:rPr>
        <w:t>εν αφορά τους νησιώτες</w:t>
      </w:r>
      <w:r>
        <w:rPr>
          <w:rFonts w:eastAsia="Times New Roman"/>
          <w:szCs w:val="24"/>
        </w:rPr>
        <w:t>.</w:t>
      </w:r>
      <w:r w:rsidRPr="00EC6315">
        <w:rPr>
          <w:rFonts w:eastAsia="Times New Roman"/>
          <w:szCs w:val="24"/>
        </w:rPr>
        <w:t xml:space="preserve"> </w:t>
      </w:r>
      <w:r>
        <w:rPr>
          <w:rFonts w:eastAsia="Times New Roman"/>
          <w:szCs w:val="24"/>
        </w:rPr>
        <w:t>Α</w:t>
      </w:r>
      <w:r w:rsidRPr="00EC6315">
        <w:rPr>
          <w:rFonts w:eastAsia="Times New Roman"/>
          <w:szCs w:val="24"/>
        </w:rPr>
        <w:t xml:space="preserve">φορά τα πρατήρια των καυσίμων και το καύσιμο που πουλάνε σε οποιονδήποτε νησιώτη </w:t>
      </w:r>
      <w:r>
        <w:rPr>
          <w:rFonts w:eastAsia="Times New Roman"/>
          <w:szCs w:val="24"/>
        </w:rPr>
        <w:t>ή μη</w:t>
      </w:r>
      <w:r w:rsidRPr="00EC6315">
        <w:rPr>
          <w:rFonts w:eastAsia="Times New Roman"/>
          <w:szCs w:val="24"/>
        </w:rPr>
        <w:t xml:space="preserve"> </w:t>
      </w:r>
      <w:r>
        <w:rPr>
          <w:rFonts w:eastAsia="Times New Roman"/>
          <w:szCs w:val="24"/>
        </w:rPr>
        <w:t>νησιώτη ο οποίος βρίσκεται στο νησί.</w:t>
      </w:r>
    </w:p>
    <w:p w14:paraId="6B949074"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Άρα δηλαδή και εσείς όταν θα πάτε στην Αλόννησο, μιας που είστε εκεί κοντά και ο κύριος </w:t>
      </w:r>
      <w:proofErr w:type="spellStart"/>
      <w:r>
        <w:rPr>
          <w:rFonts w:eastAsia="Times New Roman"/>
          <w:color w:val="222222"/>
          <w:szCs w:val="24"/>
          <w:shd w:val="clear" w:color="auto" w:fill="FFFFFF"/>
        </w:rPr>
        <w:t>Μπουκώρ</w:t>
      </w:r>
      <w:r>
        <w:rPr>
          <w:rFonts w:eastAsia="Times New Roman"/>
          <w:color w:val="222222"/>
          <w:szCs w:val="24"/>
          <w:shd w:val="clear" w:color="auto" w:fill="FFFFFF"/>
        </w:rPr>
        <w:t>ος</w:t>
      </w:r>
      <w:proofErr w:type="spellEnd"/>
      <w:r>
        <w:rPr>
          <w:rFonts w:eastAsia="Times New Roman"/>
          <w:color w:val="222222"/>
          <w:szCs w:val="24"/>
          <w:shd w:val="clear" w:color="auto" w:fill="FFFFFF"/>
        </w:rPr>
        <w:t xml:space="preserve">, θα πάτε και θα βάλετε με την επιδότηση αυτή. Δηλαδή η τιμή του καυσίμου στην </w:t>
      </w:r>
      <w:r>
        <w:rPr>
          <w:rFonts w:eastAsia="Times New Roman"/>
          <w:color w:val="222222"/>
          <w:szCs w:val="24"/>
          <w:shd w:val="clear" w:color="auto" w:fill="FFFFFF"/>
        </w:rPr>
        <w:lastRenderedPageBreak/>
        <w:t>Αλόννησο θα είναι το πολύ δέκα με δεκαπέντε λεπτά από τον μέσο όρο της τιμής του καυσίμου στην Αττική. Αυτό είναι.</w:t>
      </w:r>
    </w:p>
    <w:p w14:paraId="6B949075"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Πώς θα γίνει; Απλό. Κάθε φορά που θα παίρνει ο πρατηριούχος </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 xml:space="preserve">α ποσότητα καυσίμου, με κάποια κριτήρια που έχουν να κάνουν με την απόσταση, με το αν υπάρχουν πολλά πρατήρια στο νησί και αν υπάρχουν εγκαταστάσεις αποθήκευσης, θα υπάρχει ένα συγκεκριμένο ποσό ανά λίτρο που θα επιδοτείται. Θα μας στέλνει το τιμολόγιο, </w:t>
      </w:r>
      <w:r>
        <w:rPr>
          <w:rFonts w:eastAsia="Times New Roman"/>
          <w:color w:val="222222"/>
          <w:szCs w:val="24"/>
          <w:shd w:val="clear" w:color="auto" w:fill="FFFFFF"/>
        </w:rPr>
        <w:t xml:space="preserve">πόσα κυβικά έβαλε, και θα παίρνει τα λεφτά. </w:t>
      </w:r>
      <w:r>
        <w:rPr>
          <w:rFonts w:eastAsia="Times New Roman"/>
          <w:color w:val="222222"/>
          <w:szCs w:val="24"/>
          <w:shd w:val="clear" w:color="auto" w:fill="FFFFFF"/>
          <w:lang w:val="en-US"/>
        </w:rPr>
        <w:t>That</w:t>
      </w:r>
      <w:r w:rsidRPr="00383082">
        <w:rPr>
          <w:rFonts w:eastAsia="Times New Roman"/>
          <w:color w:val="222222"/>
          <w:szCs w:val="24"/>
          <w:shd w:val="clear" w:color="auto" w:fill="FFFFFF"/>
        </w:rPr>
        <w:t>’</w:t>
      </w:r>
      <w:r>
        <w:rPr>
          <w:rFonts w:eastAsia="Times New Roman"/>
          <w:color w:val="222222"/>
          <w:szCs w:val="24"/>
          <w:shd w:val="clear" w:color="auto" w:fill="FFFFFF"/>
          <w:lang w:val="en-US"/>
        </w:rPr>
        <w:t>s</w:t>
      </w:r>
      <w:r w:rsidRPr="00383082">
        <w:rPr>
          <w:rFonts w:eastAsia="Times New Roman"/>
          <w:color w:val="222222"/>
          <w:szCs w:val="24"/>
          <w:shd w:val="clear" w:color="auto" w:fill="FFFFFF"/>
        </w:rPr>
        <w:t xml:space="preserve"> </w:t>
      </w:r>
      <w:r>
        <w:rPr>
          <w:rFonts w:eastAsia="Times New Roman"/>
          <w:color w:val="222222"/>
          <w:szCs w:val="24"/>
          <w:shd w:val="clear" w:color="auto" w:fill="FFFFFF"/>
          <w:lang w:val="en-US"/>
        </w:rPr>
        <w:t>it</w:t>
      </w:r>
      <w:r w:rsidRPr="00383082">
        <w:rPr>
          <w:rFonts w:eastAsia="Times New Roman"/>
          <w:color w:val="222222"/>
          <w:szCs w:val="24"/>
          <w:shd w:val="clear" w:color="auto" w:fill="FFFFFF"/>
        </w:rPr>
        <w:t xml:space="preserve">. </w:t>
      </w:r>
      <w:r>
        <w:rPr>
          <w:rFonts w:eastAsia="Times New Roman"/>
          <w:color w:val="222222"/>
          <w:szCs w:val="24"/>
          <w:shd w:val="clear" w:color="auto" w:fill="FFFFFF"/>
        </w:rPr>
        <w:t>Τόσο απλά.</w:t>
      </w:r>
    </w:p>
    <w:p w14:paraId="6B949076" w14:textId="77777777" w:rsidR="00244F6B" w:rsidRDefault="006574B6">
      <w:pPr>
        <w:spacing w:after="0"/>
        <w:jc w:val="both"/>
        <w:rPr>
          <w:rFonts w:eastAsia="Times New Roman"/>
          <w:color w:val="222222"/>
          <w:szCs w:val="24"/>
          <w:shd w:val="clear" w:color="auto" w:fill="FFFFFF"/>
        </w:rPr>
      </w:pPr>
      <w:r w:rsidRPr="00383082">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Και αν αυτός έχει...</w:t>
      </w:r>
    </w:p>
    <w:p w14:paraId="6B949077" w14:textId="77777777" w:rsidR="00244F6B" w:rsidRDefault="006574B6">
      <w:pPr>
        <w:spacing w:after="0"/>
        <w:jc w:val="both"/>
        <w:rPr>
          <w:rFonts w:eastAsia="Times New Roman"/>
          <w:color w:val="222222"/>
          <w:szCs w:val="24"/>
          <w:shd w:val="clear" w:color="auto" w:fill="FFFFFF"/>
        </w:rPr>
      </w:pPr>
      <w:r w:rsidRPr="00383082">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szCs w:val="24"/>
        </w:rPr>
        <w:t xml:space="preserve"> Ακούστε με, κύριε Σκρέκα.</w:t>
      </w:r>
    </w:p>
    <w:p w14:paraId="6B949078"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Ελέγχεται, λοιπόν, από το πρατήριο τιμών</w:t>
      </w:r>
      <w:r>
        <w:rPr>
          <w:rFonts w:eastAsia="Times New Roman"/>
          <w:color w:val="222222"/>
          <w:szCs w:val="24"/>
          <w:shd w:val="clear" w:color="auto" w:fill="FFFFFF"/>
        </w:rPr>
        <w:t xml:space="preserve"> και αν δεν εφαρμόζει την τιμή αυτή, τότε αναζητείται η επιδότηση που έχει πάρει και του επιβάλλεται και πρόστιμο.</w:t>
      </w:r>
    </w:p>
    <w:p w14:paraId="6B949079" w14:textId="77777777" w:rsidR="00244F6B" w:rsidRDefault="006574B6">
      <w:pPr>
        <w:spacing w:after="0"/>
        <w:jc w:val="both"/>
        <w:rPr>
          <w:rFonts w:eastAsia="Times New Roman"/>
          <w:color w:val="222222"/>
          <w:szCs w:val="24"/>
          <w:shd w:val="clear" w:color="auto" w:fill="FFFFFF"/>
        </w:rPr>
      </w:pPr>
      <w:r w:rsidRPr="00FC3366">
        <w:rPr>
          <w:rFonts w:eastAsia="Times New Roman"/>
          <w:b/>
          <w:color w:val="222222"/>
          <w:szCs w:val="24"/>
          <w:shd w:val="clear" w:color="auto" w:fill="FFFFFF"/>
        </w:rPr>
        <w:t xml:space="preserve">ΠΡΟΕΔΡΕΥΩΝ (Γεώργιος </w:t>
      </w:r>
      <w:proofErr w:type="spellStart"/>
      <w:r w:rsidRPr="00FC3366">
        <w:rPr>
          <w:rFonts w:eastAsia="Times New Roman"/>
          <w:b/>
          <w:color w:val="222222"/>
          <w:szCs w:val="24"/>
          <w:shd w:val="clear" w:color="auto" w:fill="FFFFFF"/>
        </w:rPr>
        <w:t>Λαμπρούλης</w:t>
      </w:r>
      <w:proofErr w:type="spellEnd"/>
      <w:r w:rsidRPr="00FC3366">
        <w:rPr>
          <w:rFonts w:eastAsia="Times New Roman"/>
          <w:b/>
          <w:color w:val="222222"/>
          <w:szCs w:val="24"/>
          <w:shd w:val="clear" w:color="auto" w:fill="FFFFFF"/>
        </w:rPr>
        <w:t>):</w:t>
      </w:r>
      <w:r>
        <w:rPr>
          <w:rFonts w:eastAsia="Times New Roman"/>
          <w:color w:val="222222"/>
          <w:szCs w:val="24"/>
          <w:shd w:val="clear" w:color="auto" w:fill="FFFFFF"/>
        </w:rPr>
        <w:t xml:space="preserve"> Κύριε Σκρέκα, ελάτε στο Βήμα, διότι είστε ο επόμενος ομιλητής, ως Κοινοβουλευτικός  Εκπρόσωπος.</w:t>
      </w:r>
    </w:p>
    <w:p w14:paraId="6B94907A"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lastRenderedPageBreak/>
        <w:t>ΚΩΝΣΤΑΝΤΙΝΟΣ ΣΚΡΕΚΑΣ:</w:t>
      </w:r>
      <w:r>
        <w:rPr>
          <w:rFonts w:eastAsia="Times New Roman"/>
          <w:color w:val="222222"/>
          <w:szCs w:val="24"/>
          <w:shd w:val="clear" w:color="auto" w:fill="FFFFFF"/>
        </w:rPr>
        <w:t xml:space="preserve"> Έχω ένα ερώτημα, κύριε Πρόεδρε, γιατί δεν θέλουμε να μπλέξουμε...</w:t>
      </w:r>
    </w:p>
    <w:p w14:paraId="6B94907B"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Πάλι για το ίδιο θέμα; Δεν καλυφτήκατε δηλαδή από την απάντηση;</w:t>
      </w:r>
    </w:p>
    <w:p w14:paraId="6B94907C"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Φανταστείτε ότι ένα πρατήριο καυσίμων...</w:t>
      </w:r>
    </w:p>
    <w:p w14:paraId="6B94907D"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Για το ίδιο θέμα; Για την τροπολογία του κ. Σαντορινιού;</w:t>
      </w:r>
    </w:p>
    <w:p w14:paraId="6B94907E"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Τι είπε ο κύριος Υπουργός, κύριε Πρόεδρε; Είπε ότι το πρατήριο καυσίμων θα δηλώνει τις ποσότητες που έχει πουλήσει και με βάση τις ποσότητες...</w:t>
      </w:r>
    </w:p>
    <w:p w14:paraId="6B94907F" w14:textId="77777777" w:rsidR="00244F6B" w:rsidRDefault="006574B6">
      <w:pPr>
        <w:spacing w:after="0"/>
        <w:jc w:val="both"/>
        <w:rPr>
          <w:rFonts w:eastAsia="Times New Roman" w:cs="Times New Roman"/>
          <w:szCs w:val="24"/>
        </w:rPr>
      </w:pPr>
      <w:r>
        <w:rPr>
          <w:rFonts w:eastAsia="Times New Roman" w:cs="Times New Roman"/>
          <w:b/>
          <w:szCs w:val="24"/>
        </w:rPr>
        <w:t xml:space="preserve">ΝΕΚΤΑΡΙΟΣ ΣΑΝΤΟΡΙΝΙΟΣ (Αναπληρωτής Υπουργός Ναυτιλίας και Νησιωτικής Πολιτικής): </w:t>
      </w:r>
      <w:r>
        <w:rPr>
          <w:rFonts w:eastAsia="Times New Roman" w:cs="Times New Roman"/>
          <w:szCs w:val="24"/>
        </w:rPr>
        <w:t>Δεν είπα αυτό, κύριε Σκρέκα. Τι δεν καταλάβατε;</w:t>
      </w:r>
    </w:p>
    <w:p w14:paraId="6B949080"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Αυτό είπατε.</w:t>
      </w:r>
    </w:p>
    <w:p w14:paraId="6B949081"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Υπουργέ, εξηγήστε πιο συγκεκριμένα.</w:t>
      </w:r>
    </w:p>
    <w:p w14:paraId="6B949082" w14:textId="77777777" w:rsidR="00244F6B" w:rsidRDefault="006574B6">
      <w:pPr>
        <w:spacing w:after="0"/>
        <w:jc w:val="both"/>
        <w:rPr>
          <w:rFonts w:eastAsia="Times New Roman"/>
          <w:color w:val="222222"/>
          <w:szCs w:val="24"/>
          <w:shd w:val="clear" w:color="auto" w:fill="FFFFFF"/>
        </w:rPr>
      </w:pPr>
      <w:r>
        <w:rPr>
          <w:rFonts w:eastAsia="Times New Roman" w:cs="Times New Roman"/>
          <w:b/>
          <w:szCs w:val="24"/>
        </w:rPr>
        <w:t>ΝΕΚΤΑΡΙΟΣ ΣΑΝΤΟ</w:t>
      </w:r>
      <w:r>
        <w:rPr>
          <w:rFonts w:eastAsia="Times New Roman" w:cs="Times New Roman"/>
          <w:b/>
          <w:szCs w:val="24"/>
        </w:rPr>
        <w:t>ΡΙΝΙΟΣ (Αναπληρωτής Υπουργός Ναυτιλίας και Νησιωτικής Πολιτικής):</w:t>
      </w:r>
      <w:r>
        <w:rPr>
          <w:rFonts w:eastAsia="Times New Roman" w:cs="Times New Roman"/>
          <w:szCs w:val="24"/>
        </w:rPr>
        <w:t xml:space="preserve"> Λέω ποσότητες, τη</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στιγμή που προμηθεύεται μ</w:t>
      </w:r>
      <w:r>
        <w:rPr>
          <w:rFonts w:eastAsia="Times New Roman"/>
          <w:color w:val="222222"/>
          <w:szCs w:val="24"/>
          <w:shd w:val="clear" w:color="auto" w:fill="FFFFFF"/>
        </w:rPr>
        <w:t>ί</w:t>
      </w:r>
      <w:r>
        <w:rPr>
          <w:rFonts w:eastAsia="Times New Roman"/>
          <w:color w:val="222222"/>
          <w:szCs w:val="24"/>
          <w:shd w:val="clear" w:color="auto" w:fill="FFFFFF"/>
        </w:rPr>
        <w:t>α ποσότητα καυσίμου, θα στέλνει το τιμολόγιο αυτό</w:t>
      </w:r>
      <w:r w:rsidRPr="00292051">
        <w:rPr>
          <w:rFonts w:eastAsia="Times New Roman"/>
          <w:color w:val="222222"/>
          <w:szCs w:val="24"/>
          <w:shd w:val="clear" w:color="auto" w:fill="FFFFFF"/>
        </w:rPr>
        <w:t xml:space="preserve"> </w:t>
      </w:r>
      <w:r>
        <w:rPr>
          <w:rFonts w:eastAsia="Times New Roman"/>
          <w:color w:val="222222"/>
          <w:szCs w:val="24"/>
          <w:shd w:val="clear" w:color="auto" w:fill="FFFFFF"/>
        </w:rPr>
        <w:t xml:space="preserve">στη Γενική Γραμματεία Αιγαίου, πόσα κυβικά καύσιμο πήρε, θα υπολογίζεται το ποσό της επιδότησης </w:t>
      </w:r>
      <w:r>
        <w:rPr>
          <w:rFonts w:eastAsia="Times New Roman"/>
          <w:color w:val="222222"/>
          <w:szCs w:val="24"/>
          <w:shd w:val="clear" w:color="auto" w:fill="FFFFFF"/>
        </w:rPr>
        <w:t xml:space="preserve">και εντός μηνός θα του αποστέλλει το ποσό της επιδότησης. Αυτό είπα. </w:t>
      </w:r>
    </w:p>
    <w:p w14:paraId="6B949083"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t>ακούστηκε)</w:t>
      </w:r>
    </w:p>
    <w:p w14:paraId="6B949084"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Σκρέκα, σας παρακαλώ, μην το πάμε έτσι. Ελάτε στο Βήμα. Έχετε τον λόγο τώρα ως Κοινοβουλευτικός και τοποθετηθείτε και επ’ αυτού. Έχετε τον λόγο στ</w:t>
      </w:r>
      <w:r>
        <w:rPr>
          <w:rFonts w:eastAsia="Times New Roman"/>
          <w:color w:val="222222"/>
          <w:szCs w:val="24"/>
          <w:shd w:val="clear" w:color="auto" w:fill="FFFFFF"/>
        </w:rPr>
        <w:t>ο</w:t>
      </w:r>
      <w:r>
        <w:rPr>
          <w:rFonts w:eastAsia="Times New Roman"/>
          <w:color w:val="222222"/>
          <w:szCs w:val="24"/>
          <w:shd w:val="clear" w:color="auto" w:fill="FFFFFF"/>
        </w:rPr>
        <w:t xml:space="preserve"> πλαίσι</w:t>
      </w:r>
      <w:r>
        <w:rPr>
          <w:rFonts w:eastAsia="Times New Roman"/>
          <w:color w:val="222222"/>
          <w:szCs w:val="24"/>
          <w:shd w:val="clear" w:color="auto" w:fill="FFFFFF"/>
        </w:rPr>
        <w:t>ο</w:t>
      </w:r>
      <w:r>
        <w:rPr>
          <w:rFonts w:eastAsia="Times New Roman"/>
          <w:color w:val="222222"/>
          <w:szCs w:val="24"/>
          <w:shd w:val="clear" w:color="auto" w:fill="FFFFFF"/>
        </w:rPr>
        <w:t xml:space="preserve"> που σας δίνεται από τον Κανονισμό με βάση τη διαδικασία, να παρέμβετε.</w:t>
      </w:r>
    </w:p>
    <w:p w14:paraId="6B949085" w14:textId="77777777" w:rsidR="00244F6B" w:rsidRDefault="006574B6">
      <w:pPr>
        <w:spacing w:after="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w:t>
      </w:r>
      <w:r>
        <w:rPr>
          <w:rFonts w:eastAsia="Times New Roman"/>
          <w:color w:val="222222"/>
          <w:szCs w:val="24"/>
          <w:shd w:val="clear" w:color="auto" w:fill="FFFFFF"/>
        </w:rPr>
        <w:t xml:space="preserve"> </w:t>
      </w:r>
      <w:r>
        <w:rPr>
          <w:rFonts w:eastAsia="Times New Roman"/>
          <w:color w:val="222222"/>
          <w:szCs w:val="24"/>
          <w:shd w:val="clear" w:color="auto" w:fill="FFFFFF"/>
        </w:rPr>
        <w:t>Σε ό,τι αφορά την τελευταία τροπολογία που έχει φέρει ο κ. Σαντορινιός, ο αρμόδιος Υπουργός, θέλω να πω, κύριε Υπουργέ, το εξής: Με ένα τιμολόγιο αγοράς μίας ποσότητας καυσίμων που θα έχει ένα πρατήριο καυσίμων σε ένα νησί, με βάση το τιμολόγιο αγοράς αυτή</w:t>
      </w:r>
      <w:r>
        <w:rPr>
          <w:rFonts w:eastAsia="Times New Roman"/>
          <w:color w:val="222222"/>
          <w:szCs w:val="24"/>
          <w:shd w:val="clear" w:color="auto" w:fill="FFFFFF"/>
        </w:rPr>
        <w:t>ς της ποσότητας, χωρίς να ξέρουμε αυτή η ποσότητα πού διατέθηκε και πώς διατέθηκε, εσείς θα δίνετε μία επιδότηση ανά λίτρο, κι εσείς πιστεύετε ότι αυτός είναι ένας μηχανισμός ο οποίος εξα</w:t>
      </w:r>
      <w:r>
        <w:rPr>
          <w:rFonts w:eastAsia="Times New Roman"/>
          <w:color w:val="222222"/>
          <w:szCs w:val="24"/>
          <w:shd w:val="clear" w:color="auto" w:fill="FFFFFF"/>
        </w:rPr>
        <w:lastRenderedPageBreak/>
        <w:t>σφαλίζει την ορθή χρήση αυτών των χρημάτων και ότι τα χρήματα των φορ</w:t>
      </w:r>
      <w:r>
        <w:rPr>
          <w:rFonts w:eastAsia="Times New Roman"/>
          <w:color w:val="222222"/>
          <w:szCs w:val="24"/>
          <w:shd w:val="clear" w:color="auto" w:fill="FFFFFF"/>
        </w:rPr>
        <w:t>ολογούμενων Ελλήνων πολιτών δεν θα πάνε στους μελλοντικούς λαθρέμπορους που εσείς σήμερα με αυτήν την τροπολογία έρχεστε και δημιουργείτε; Γιατί αυτή είναι η πραγματικότητα. Πώς θα διασφαλίσετε ότι αυτήν την ποσότητα της αγοράς, χωρίς να έχετε τα τιμολόγια</w:t>
      </w:r>
      <w:r>
        <w:rPr>
          <w:rFonts w:eastAsia="Times New Roman"/>
          <w:color w:val="222222"/>
          <w:szCs w:val="24"/>
          <w:shd w:val="clear" w:color="auto" w:fill="FFFFFF"/>
        </w:rPr>
        <w:t xml:space="preserve"> πώλησης, χωρίς να ξέρετε πού έχει προωθηθεί αυτή η ποσότητα καυσίμων, πώς ξέρετε ότι αυτό το πράγμα δεν θα επιστρέψει αυτή η ποσότητα καυσίμων στην ενδοχώρα, χρησιμοποιώντας την επιδότηση την οποία θα επωμιστούν όλοι οι Έλληνες πολίτες;</w:t>
      </w:r>
    </w:p>
    <w:p w14:paraId="6B949086"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Συγχαρητήρια στην </w:t>
      </w:r>
      <w:r>
        <w:rPr>
          <w:rFonts w:eastAsia="Times New Roman"/>
          <w:color w:val="222222"/>
          <w:szCs w:val="24"/>
          <w:shd w:val="clear" w:color="auto" w:fill="FFFFFF"/>
        </w:rPr>
        <w:t>Κυβέρνησή σας. Δημιουργείτε νέους λαθρέμπορους καυσίμων, χρησιμοποιώντας τα χρήματα των βαριά φορολογούμενων Ελλήνων πολιτών. Και έρχεστε και πανηγυρίζετε. Συγχαρητήρια για αυτόν τον μηχανισμό.</w:t>
      </w:r>
    </w:p>
    <w:p w14:paraId="6B949087"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Επίσης, επειδή ακούστηκαν πάρα πολλά, κύριε Πρόεδρε και κύριοι</w:t>
      </w:r>
      <w:r>
        <w:rPr>
          <w:rFonts w:eastAsia="Times New Roman"/>
          <w:color w:val="222222"/>
          <w:szCs w:val="24"/>
          <w:shd w:val="clear" w:color="auto" w:fill="FFFFFF"/>
        </w:rPr>
        <w:t xml:space="preserve"> συνάδελφοι, σε ό,τι αφορά τον ενεργειακό χάρτη αυτής της χώρας, το ενεργειακό σύστημα από τον αρμόδιο Υπουργό, θέλω να σας πω ότι έχω πει πολλές φορές, κύριοι συνάδελφοι, </w:t>
      </w:r>
      <w:r>
        <w:rPr>
          <w:rFonts w:eastAsia="Times New Roman"/>
          <w:color w:val="222222"/>
          <w:szCs w:val="24"/>
          <w:shd w:val="clear" w:color="auto" w:fill="FFFFFF"/>
        </w:rPr>
        <w:lastRenderedPageBreak/>
        <w:t>το έχω αναφέρει και στον ίδιο τον Υπουργό Ενέργειας και Περιβάλλοντος ότι το ενεργει</w:t>
      </w:r>
      <w:r>
        <w:rPr>
          <w:rFonts w:eastAsia="Times New Roman"/>
          <w:color w:val="222222"/>
          <w:szCs w:val="24"/>
          <w:shd w:val="clear" w:color="auto" w:fill="FFFFFF"/>
        </w:rPr>
        <w:t>ακό σύστημα και ο ενεργειακός κλάδος δεν είναι κάτι για το οποίο θα πρέπει να περηφανεύεται η Κυβέρνηση ΣΥΡΙΖΑ. Αυτά τα οποία έχουν γίνει στον ενεργειακό κλάδο είναι πράγματα τα οποία δεν έγιναν ποτέ στη χώρα επί σαράντα χρόνια. Αυτήν τη στιγμή το ενεργεια</w:t>
      </w:r>
      <w:r>
        <w:rPr>
          <w:rFonts w:eastAsia="Times New Roman"/>
          <w:color w:val="222222"/>
          <w:szCs w:val="24"/>
          <w:shd w:val="clear" w:color="auto" w:fill="FFFFFF"/>
        </w:rPr>
        <w:t>κό σύστημα της χώρας είναι σε οριακό σημείο και είναι, καλώς ή κακώς, πριν την καταστροφή.</w:t>
      </w:r>
    </w:p>
    <w:p w14:paraId="6B949088"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Εξηγούμαι: Έρχεται πολλές φορές και μιλάει ο αρμόδιος Υπουργός και λέει ότι εμείς ερχόμαστε και βοηθήσαμε τις αναλώσιμες πηγές ενέργειας, βρήκαμε χρήματα για να χρημ</w:t>
      </w:r>
      <w:r>
        <w:rPr>
          <w:rFonts w:eastAsia="Times New Roman"/>
          <w:color w:val="222222"/>
          <w:szCs w:val="24"/>
          <w:shd w:val="clear" w:color="auto" w:fill="FFFFFF"/>
        </w:rPr>
        <w:t>ατοδοτήσουμε αυτόν τον ειδικό λογαριασμό, ώστε να κλείσουμε ένα έλλειμμα το οποίο δήθεν ήταν πολύ μεγάλο.</w:t>
      </w:r>
    </w:p>
    <w:p w14:paraId="6B949089"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Ήρθε εδώ προηγουμένως ο εισηγητής από το ΚΙΝΑΛ και είπε ότι το δήθεν μεγάλο έλλει</w:t>
      </w:r>
      <w:r>
        <w:rPr>
          <w:rFonts w:eastAsia="Times New Roman"/>
          <w:color w:val="222222"/>
          <w:szCs w:val="24"/>
          <w:shd w:val="clear" w:color="auto" w:fill="FFFFFF"/>
        </w:rPr>
        <w:t>μ</w:t>
      </w:r>
      <w:r>
        <w:rPr>
          <w:rFonts w:eastAsia="Times New Roman"/>
          <w:color w:val="222222"/>
          <w:szCs w:val="24"/>
          <w:shd w:val="clear" w:color="auto" w:fill="FFFFFF"/>
        </w:rPr>
        <w:t xml:space="preserve">μα το οποίο επικαλείται η Κυβέρνηση </w:t>
      </w:r>
      <w:r>
        <w:rPr>
          <w:rFonts w:eastAsia="Times New Roman"/>
          <w:color w:val="222222"/>
          <w:szCs w:val="24"/>
          <w:shd w:val="clear" w:color="auto" w:fill="FFFFFF"/>
        </w:rPr>
        <w:t>«</w:t>
      </w:r>
      <w:r>
        <w:rPr>
          <w:rFonts w:eastAsia="Times New Roman"/>
          <w:color w:val="222222"/>
          <w:szCs w:val="24"/>
          <w:shd w:val="clear" w:color="auto" w:fill="FFFFFF"/>
        </w:rPr>
        <w:t>ΣΥΡΙΖΑΝΕΛ</w:t>
      </w:r>
      <w:r>
        <w:rPr>
          <w:rFonts w:eastAsia="Times New Roman"/>
          <w:color w:val="222222"/>
          <w:szCs w:val="24"/>
          <w:shd w:val="clear" w:color="auto" w:fill="FFFFFF"/>
        </w:rPr>
        <w:t>»</w:t>
      </w:r>
      <w:r>
        <w:rPr>
          <w:rFonts w:eastAsia="Times New Roman"/>
          <w:color w:val="222222"/>
          <w:szCs w:val="24"/>
          <w:shd w:val="clear" w:color="auto" w:fill="FFFFFF"/>
        </w:rPr>
        <w:t xml:space="preserve"> ήταν καλυμμένο ήδη, </w:t>
      </w:r>
      <w:r>
        <w:rPr>
          <w:rFonts w:eastAsia="Times New Roman"/>
          <w:color w:val="222222"/>
          <w:szCs w:val="24"/>
          <w:shd w:val="clear" w:color="auto" w:fill="FFFFFF"/>
        </w:rPr>
        <w:t>σύμφωνα με τις ανακοινώσεις του ίδιου του ρυθμιστή, και δεν θα χρειαζόταν οποιαδήποτε επιπλέον παρέμβαση για να καλυφθεί αυτή η χρηματοδότηση.</w:t>
      </w:r>
    </w:p>
    <w:p w14:paraId="6B94908A"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lastRenderedPageBreak/>
        <w:t>Όχι μόνον αυτό, αλλά μόλις αναλάβατε τη διακυβέρνηση της χώρας, κύριε Υπουργέ, και ο τότε Υπουργός Ενέργειας, ο κ</w:t>
      </w:r>
      <w:r>
        <w:rPr>
          <w:rFonts w:eastAsia="Times New Roman"/>
          <w:color w:val="222222"/>
          <w:szCs w:val="24"/>
          <w:shd w:val="clear" w:color="auto" w:fill="FFFFFF"/>
        </w:rPr>
        <w:t>. Λαφαζάνης, ήρθε και μείωσε το ΕΤΜΕΑΡ, γιατί εκείνος είχε πει ότι οι χρεώσεις του ΕΤΜΕΑΡ ήτανε υπέρ του δεόντως αρκετές και ικανοποιητικές για να καλύψουν τον ειδικό λογαριασμό που κατευθύνεται προς τις αναλώσιμες πηγές ενέργειας.</w:t>
      </w:r>
    </w:p>
    <w:p w14:paraId="6B94908B"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Άρα η ίδια η δική σας πρ</w:t>
      </w:r>
      <w:r>
        <w:rPr>
          <w:rFonts w:eastAsia="Times New Roman"/>
          <w:color w:val="222222"/>
          <w:szCs w:val="24"/>
          <w:shd w:val="clear" w:color="auto" w:fill="FFFFFF"/>
        </w:rPr>
        <w:t>ακτική, τέσσερα χρόνια πριν, αποδεικνύει αυτό που είπε πριν και ο κ. Μανιάτης, ότι δηλαδή ήταν καλυμμένος ο λογαριασμός και δεν χρειαζόταν περισσότερα χρήματα. Άρα το ότι έρχεστε σήμερα και μειώνετε τη χρέωση του προμηθευτή, η οποία προέκυψε από τη δική σα</w:t>
      </w:r>
      <w:r>
        <w:rPr>
          <w:rFonts w:eastAsia="Times New Roman"/>
          <w:color w:val="222222"/>
          <w:szCs w:val="24"/>
          <w:shd w:val="clear" w:color="auto" w:fill="FFFFFF"/>
        </w:rPr>
        <w:t>ς διακυβέρνηση, επειδή εσείς ήρθατε και μειώσατε το ΕΤΜΕΑΡ το 2015, επειδή εσείς ακολουθήσατε την ενεργειακή στρατηγική, ουσιαστικά είναι κάτι το οποίο δεν έχει καμία ουσία και κανένα θέμα με την πραγματικότητα.</w:t>
      </w:r>
    </w:p>
    <w:p w14:paraId="6B94908C"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Στην κατάργηση του </w:t>
      </w:r>
      <w:proofErr w:type="spellStart"/>
      <w:r>
        <w:rPr>
          <w:rFonts w:eastAsia="Times New Roman"/>
          <w:color w:val="222222"/>
          <w:szCs w:val="24"/>
          <w:shd w:val="clear" w:color="auto" w:fill="FFFFFF"/>
        </w:rPr>
        <w:t>λιγνιτικού</w:t>
      </w:r>
      <w:proofErr w:type="spellEnd"/>
      <w:r>
        <w:rPr>
          <w:rFonts w:eastAsia="Times New Roman"/>
          <w:color w:val="222222"/>
          <w:szCs w:val="24"/>
          <w:shd w:val="clear" w:color="auto" w:fill="FFFFFF"/>
        </w:rPr>
        <w:t xml:space="preserve"> τέλους. Γ</w:t>
      </w:r>
      <w:r>
        <w:rPr>
          <w:rFonts w:eastAsia="Times New Roman"/>
          <w:color w:val="222222"/>
          <w:szCs w:val="24"/>
          <w:shd w:val="clear" w:color="auto" w:fill="FFFFFF"/>
        </w:rPr>
        <w:t xml:space="preserve">ια ποιον λόγο καταργείτε το </w:t>
      </w:r>
      <w:proofErr w:type="spellStart"/>
      <w:r>
        <w:rPr>
          <w:rFonts w:eastAsia="Times New Roman"/>
          <w:color w:val="222222"/>
          <w:szCs w:val="24"/>
          <w:shd w:val="clear" w:color="auto" w:fill="FFFFFF"/>
        </w:rPr>
        <w:t>λιγνιτικό</w:t>
      </w:r>
      <w:proofErr w:type="spellEnd"/>
      <w:r>
        <w:rPr>
          <w:rFonts w:eastAsia="Times New Roman"/>
          <w:color w:val="222222"/>
          <w:szCs w:val="24"/>
          <w:shd w:val="clear" w:color="auto" w:fill="FFFFFF"/>
        </w:rPr>
        <w:t xml:space="preserve"> τέλος; Κατ</w:t>
      </w:r>
      <w:r>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xml:space="preserve">, να πούμε ότι αυτό το τέλος, αυτά τα έσοδα κατευθύνονταν στις τοπικές κοινωνίες όπου εκεί λειτουργούν </w:t>
      </w:r>
      <w:proofErr w:type="spellStart"/>
      <w:r>
        <w:rPr>
          <w:rFonts w:eastAsia="Times New Roman"/>
          <w:color w:val="222222"/>
          <w:szCs w:val="24"/>
          <w:shd w:val="clear" w:color="auto" w:fill="FFFFFF"/>
        </w:rPr>
        <w:t>λιγνιτικές</w:t>
      </w:r>
      <w:proofErr w:type="spellEnd"/>
      <w:r>
        <w:rPr>
          <w:rFonts w:eastAsia="Times New Roman"/>
          <w:color w:val="222222"/>
          <w:szCs w:val="24"/>
          <w:shd w:val="clear" w:color="auto" w:fill="FFFFFF"/>
        </w:rPr>
        <w:t xml:space="preserve"> παραγωγικές μονάδες και ως </w:t>
      </w:r>
      <w:r>
        <w:rPr>
          <w:rFonts w:eastAsia="Times New Roman"/>
          <w:color w:val="222222"/>
          <w:szCs w:val="24"/>
          <w:shd w:val="clear" w:color="auto" w:fill="FFFFFF"/>
        </w:rPr>
        <w:lastRenderedPageBreak/>
        <w:t>αντιστάθμισμα δίνατε αυτό το τέλος, αυτά τα χρήματα στους οι</w:t>
      </w:r>
      <w:r>
        <w:rPr>
          <w:rFonts w:eastAsia="Times New Roman"/>
          <w:color w:val="222222"/>
          <w:szCs w:val="24"/>
          <w:shd w:val="clear" w:color="auto" w:fill="FFFFFF"/>
        </w:rPr>
        <w:t>κείους δήμους, στις οικίες περιοχές.</w:t>
      </w:r>
    </w:p>
    <w:p w14:paraId="6B94908D"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Ουσιαστικά καταργείτε αυτό το τέλος μόνο και μόνο, κύριοι Υπουργοί, για να κάνετε πιο ελκυστικές ακόμα αυτές τις </w:t>
      </w:r>
      <w:proofErr w:type="spellStart"/>
      <w:r>
        <w:rPr>
          <w:rFonts w:eastAsia="Times New Roman"/>
          <w:color w:val="222222"/>
          <w:szCs w:val="24"/>
          <w:shd w:val="clear" w:color="auto" w:fill="FFFFFF"/>
        </w:rPr>
        <w:t>λιγνιτικές</w:t>
      </w:r>
      <w:proofErr w:type="spellEnd"/>
      <w:r>
        <w:rPr>
          <w:rFonts w:eastAsia="Times New Roman"/>
          <w:color w:val="222222"/>
          <w:szCs w:val="24"/>
          <w:shd w:val="clear" w:color="auto" w:fill="FFFFFF"/>
        </w:rPr>
        <w:t xml:space="preserve"> μονάδες τις οποίες εδώ και έξι μήνες προσπαθείτε να πωλήσετε και δεν υπάρχει αγοραστής. Δεν είν</w:t>
      </w:r>
      <w:r>
        <w:rPr>
          <w:rFonts w:eastAsia="Times New Roman"/>
          <w:color w:val="222222"/>
          <w:szCs w:val="24"/>
          <w:shd w:val="clear" w:color="auto" w:fill="FFFFFF"/>
        </w:rPr>
        <w:t xml:space="preserve">αι, όμως, μόνον αυτό. Δεν είναι ότι καταργείτε το </w:t>
      </w:r>
      <w:proofErr w:type="spellStart"/>
      <w:r>
        <w:rPr>
          <w:rFonts w:eastAsia="Times New Roman"/>
          <w:color w:val="222222"/>
          <w:szCs w:val="24"/>
          <w:shd w:val="clear" w:color="auto" w:fill="FFFFFF"/>
        </w:rPr>
        <w:t>λιγνιτικό</w:t>
      </w:r>
      <w:proofErr w:type="spellEnd"/>
      <w:r>
        <w:rPr>
          <w:rFonts w:eastAsia="Times New Roman"/>
          <w:color w:val="222222"/>
          <w:szCs w:val="24"/>
          <w:shd w:val="clear" w:color="auto" w:fill="FFFFFF"/>
        </w:rPr>
        <w:t xml:space="preserve"> τέλος, αλλά έρχεστε και φέρνετε και μια τροπολογία, πονηρά-πονηρά. Γιατί το ότι έχετε πάρει διαζύγιο με την πραγματικότητα και με την αλήθεια, αυτό το ξέρουμε, αλλά λέγαμε ότι θα έχετε μάθει από τ</w:t>
      </w:r>
      <w:r>
        <w:rPr>
          <w:rFonts w:eastAsia="Times New Roman"/>
          <w:color w:val="222222"/>
          <w:szCs w:val="24"/>
          <w:shd w:val="clear" w:color="auto" w:fill="FFFFFF"/>
        </w:rPr>
        <w:t>α παθήματά σας, αλλά συνεχίζεται, δυστυχώς, να είσαστε πονηρούληδες.</w:t>
      </w:r>
    </w:p>
    <w:p w14:paraId="6B94908E"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Τι λέτε εδώ σε μία τροπολογία που φέρατε; Φέρατε μια τροπολογία η οποία δίνει τη δυνατότητα μετακίνησης προσωπικού, που σήμερα εργάζεται στις υπό πώληση μονάδες, Μελίτη και Μεγαλόπολης, ε</w:t>
      </w:r>
      <w:r>
        <w:rPr>
          <w:rFonts w:eastAsia="Times New Roman"/>
          <w:color w:val="222222"/>
          <w:szCs w:val="24"/>
          <w:shd w:val="clear" w:color="auto" w:fill="FFFFFF"/>
        </w:rPr>
        <w:t xml:space="preserve">φόσον κάνουν αίτηση αυτοί οι εργαζόμενοι και εφόσον εγκριθεί η αίτησή τους από εσάς ουσιαστικά, από μία επιτροπή που εσείς θα ορίσετε, οι αρμόδιες εταιρείες η ΔΕΗ και </w:t>
      </w:r>
      <w:r>
        <w:rPr>
          <w:rFonts w:eastAsia="Times New Roman"/>
          <w:color w:val="222222"/>
          <w:szCs w:val="24"/>
          <w:shd w:val="clear" w:color="auto" w:fill="FFFFFF"/>
        </w:rPr>
        <w:lastRenderedPageBreak/>
        <w:t>η ΔΕΔΔΗΕ. Δίνετε λοιπόν τη δυνατότητα μετακίνησης προσωπικού από τις μονάδες που πουλάτε,</w:t>
      </w:r>
      <w:r>
        <w:rPr>
          <w:rFonts w:eastAsia="Times New Roman"/>
          <w:color w:val="222222"/>
          <w:szCs w:val="24"/>
          <w:shd w:val="clear" w:color="auto" w:fill="FFFFFF"/>
        </w:rPr>
        <w:t xml:space="preserve"> προς τη ΔΕΗ και τη ΔΕΔΔΗΕ.</w:t>
      </w:r>
    </w:p>
    <w:p w14:paraId="6B94908F"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 xml:space="preserve">Δεν λέτε ότι όποιος θέλει να μετακινηθεί, θα εγκρίνετε τη μετακίνησή του. Άρα τι είναι αυτό; Πάτε μόνο για τους πελάτες σας, πάτε μόνο για τους ψηφοφόρους σας, μόνο για αυτούς οι οποίοι θα </w:t>
      </w:r>
      <w:r w:rsidRPr="00D96FEF">
        <w:rPr>
          <w:rFonts w:eastAsia="Times New Roman"/>
          <w:color w:val="222222"/>
          <w:szCs w:val="24"/>
          <w:shd w:val="clear" w:color="auto" w:fill="FFFFFF"/>
        </w:rPr>
        <w:t>προσκυνήσουν</w:t>
      </w:r>
      <w:r>
        <w:rPr>
          <w:rFonts w:eastAsia="Times New Roman"/>
          <w:color w:val="222222"/>
          <w:szCs w:val="24"/>
          <w:shd w:val="clear" w:color="auto" w:fill="FFFFFF"/>
        </w:rPr>
        <w:t xml:space="preserve"> στον ΣΥΡΙΖΑ και θα ζητήσου</w:t>
      </w:r>
      <w:r>
        <w:rPr>
          <w:rFonts w:eastAsia="Times New Roman"/>
          <w:color w:val="222222"/>
          <w:szCs w:val="24"/>
          <w:shd w:val="clear" w:color="auto" w:fill="FFFFFF"/>
        </w:rPr>
        <w:t>ν να μετακινηθούν και μόνον αυτούς θα εγκρίνετε, γιατί για τους άλλους δεν σας ενδιαφέρει.</w:t>
      </w:r>
    </w:p>
    <w:p w14:paraId="6B949090"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Υπάρχει χειρότερη τροπολογία από αυτήν που φέρνετε; Αυτό  είναι κοροϊδία. Και όχι μόνο αυτό, αλλά για άλλη μ</w:t>
      </w:r>
      <w:r>
        <w:rPr>
          <w:rFonts w:eastAsia="Times New Roman"/>
          <w:color w:val="222222"/>
          <w:szCs w:val="24"/>
          <w:shd w:val="clear" w:color="auto" w:fill="FFFFFF"/>
        </w:rPr>
        <w:t>ί</w:t>
      </w:r>
      <w:r>
        <w:rPr>
          <w:rFonts w:eastAsia="Times New Roman"/>
          <w:color w:val="222222"/>
          <w:szCs w:val="24"/>
          <w:shd w:val="clear" w:color="auto" w:fill="FFFFFF"/>
        </w:rPr>
        <w:t xml:space="preserve">α φορά αποδεικνύει το πόσο χρεωκοπημένο είναι σχέδιο </w:t>
      </w:r>
      <w:proofErr w:type="spellStart"/>
      <w:r>
        <w:rPr>
          <w:rFonts w:eastAsia="Times New Roman"/>
          <w:color w:val="222222"/>
          <w:szCs w:val="24"/>
          <w:shd w:val="clear" w:color="auto" w:fill="FFFFFF"/>
        </w:rPr>
        <w:t>απο</w:t>
      </w:r>
      <w:r>
        <w:rPr>
          <w:rFonts w:eastAsia="Times New Roman"/>
          <w:color w:val="222222"/>
          <w:szCs w:val="24"/>
          <w:shd w:val="clear" w:color="auto" w:fill="FFFFFF"/>
        </w:rPr>
        <w:t>επένδυσης</w:t>
      </w:r>
      <w:proofErr w:type="spellEnd"/>
      <w:r>
        <w:rPr>
          <w:rFonts w:eastAsia="Times New Roman"/>
          <w:color w:val="222222"/>
          <w:szCs w:val="24"/>
          <w:shd w:val="clear" w:color="auto" w:fill="FFFFFF"/>
        </w:rPr>
        <w:t xml:space="preserve"> που λέτε, δηλαδή το σχέδιο πώλησης των </w:t>
      </w:r>
      <w:proofErr w:type="spellStart"/>
      <w:r>
        <w:rPr>
          <w:rFonts w:eastAsia="Times New Roman"/>
          <w:color w:val="222222"/>
          <w:szCs w:val="24"/>
          <w:shd w:val="clear" w:color="auto" w:fill="FFFFFF"/>
        </w:rPr>
        <w:t>λιγνιτικών</w:t>
      </w:r>
      <w:proofErr w:type="spellEnd"/>
      <w:r>
        <w:rPr>
          <w:rFonts w:eastAsia="Times New Roman"/>
          <w:color w:val="222222"/>
          <w:szCs w:val="24"/>
          <w:shd w:val="clear" w:color="auto" w:fill="FFFFFF"/>
        </w:rPr>
        <w:t xml:space="preserve"> μονάδων, από τη στιγμή που καταργείτε το </w:t>
      </w:r>
      <w:proofErr w:type="spellStart"/>
      <w:r>
        <w:rPr>
          <w:rFonts w:eastAsia="Times New Roman"/>
          <w:color w:val="222222"/>
          <w:szCs w:val="24"/>
          <w:shd w:val="clear" w:color="auto" w:fill="FFFFFF"/>
        </w:rPr>
        <w:t>λιγνιτικό</w:t>
      </w:r>
      <w:proofErr w:type="spellEnd"/>
      <w:r>
        <w:rPr>
          <w:rFonts w:eastAsia="Times New Roman"/>
          <w:color w:val="222222"/>
          <w:szCs w:val="24"/>
          <w:shd w:val="clear" w:color="auto" w:fill="FFFFFF"/>
        </w:rPr>
        <w:t xml:space="preserve"> τέλος που επιβάρυνε τις υπό επένδυση μονάδες και μεταφέρετε και προσωπικό για να τις ελαφρύνετε ακόμη περισσότερο από τα βάρη. Και πού το πάτε αυ</w:t>
      </w:r>
      <w:r>
        <w:rPr>
          <w:rFonts w:eastAsia="Times New Roman"/>
          <w:color w:val="222222"/>
          <w:szCs w:val="24"/>
          <w:shd w:val="clear" w:color="auto" w:fill="FFFFFF"/>
        </w:rPr>
        <w:t xml:space="preserve">τό το προσωπικό, κύριε Υπουργέ; Το μεταφέρετε στη ΔΕΗ. Και πώς είναι η οικονομική κατάσταση της ΔΕΗ σήμερα, κύριε Υπουργέ; Από 4 εκατομμύρια κέρδη την ημέρα που είχε το </w:t>
      </w:r>
      <w:r>
        <w:rPr>
          <w:rFonts w:eastAsia="Times New Roman"/>
          <w:color w:val="222222"/>
          <w:szCs w:val="24"/>
          <w:shd w:val="clear" w:color="auto" w:fill="FFFFFF"/>
        </w:rPr>
        <w:lastRenderedPageBreak/>
        <w:t>2014, έχει ένα εκατομμύριο ζημιές την ημέρα το 2018 και περιμένουμε να δούμε τα οικονομ</w:t>
      </w:r>
      <w:r>
        <w:rPr>
          <w:rFonts w:eastAsia="Times New Roman"/>
          <w:color w:val="222222"/>
          <w:szCs w:val="24"/>
          <w:shd w:val="clear" w:color="auto" w:fill="FFFFFF"/>
        </w:rPr>
        <w:t>ικά αποτελέσματα.</w:t>
      </w:r>
    </w:p>
    <w:p w14:paraId="6B949091"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Θα χρειαστώ ένα-δυο λεπτά, κύριε Πρόεδρε, αν επιτρέπετε.</w:t>
      </w:r>
    </w:p>
    <w:p w14:paraId="6B949092"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Περιμένουμε να δούμε πότε θα ανακοινώσετε τα οικονομικά αποτελέσματα για το ενιάμηνο του 2018. Και μιλάτε και πανηγυρίζετε για τις συνδέσεις. Τι πανηγυρίζετε; Η μία διασύνδεση των Κ</w:t>
      </w:r>
      <w:r>
        <w:rPr>
          <w:rFonts w:eastAsia="Times New Roman"/>
          <w:color w:val="222222"/>
          <w:szCs w:val="24"/>
          <w:shd w:val="clear" w:color="auto" w:fill="FFFFFF"/>
        </w:rPr>
        <w:t>υκλάδων ήταν ένα έργο το οποίο σε δύο χρόνια της Νέας Δημοκρατίας, 2012</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2014, οραματίστηκε, σχεδιάστηκε έγινε ο διαγωνισμός, έγινε η ανάθεση του έργου και ξεκίνησε να κατασκευάζεται, στα δύο χρόνια.</w:t>
      </w:r>
    </w:p>
    <w:p w14:paraId="6B949093"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Εσείς καθυστερήσατε ενάμιση χρόνο να κατασκευάσετε το έ</w:t>
      </w:r>
      <w:r>
        <w:rPr>
          <w:rFonts w:eastAsia="Times New Roman"/>
          <w:color w:val="222222"/>
          <w:szCs w:val="24"/>
          <w:shd w:val="clear" w:color="auto" w:fill="FFFFFF"/>
        </w:rPr>
        <w:t>ργο και ήρθατε πανηγυρικά να το εγκαινιάσετε πριν από μισό χρόνο, χρεώνοντας τους Έλληνες φορολογούμενους πολίτες με υπηρεσίες κοινής ωφέλειας περίπου 40 εκατομμύριων ευρώ από την καθυστέρηση αυτή.</w:t>
      </w:r>
    </w:p>
    <w:p w14:paraId="6B949094" w14:textId="77777777" w:rsidR="00244F6B" w:rsidRDefault="006574B6">
      <w:pPr>
        <w:spacing w:after="0"/>
        <w:jc w:val="both"/>
        <w:rPr>
          <w:rFonts w:eastAsia="Times New Roman"/>
          <w:color w:val="222222"/>
          <w:szCs w:val="24"/>
          <w:shd w:val="clear" w:color="auto" w:fill="FFFFFF"/>
        </w:rPr>
      </w:pPr>
      <w:r>
        <w:rPr>
          <w:rFonts w:eastAsia="Times New Roman"/>
          <w:color w:val="222222"/>
          <w:szCs w:val="24"/>
          <w:shd w:val="clear" w:color="auto" w:fill="FFFFFF"/>
        </w:rPr>
        <w:t>Άρα</w:t>
      </w:r>
      <w:r>
        <w:rPr>
          <w:rFonts w:eastAsia="Times New Roman"/>
          <w:color w:val="222222"/>
          <w:szCs w:val="24"/>
          <w:shd w:val="clear" w:color="auto" w:fill="FFFFFF"/>
        </w:rPr>
        <w:t xml:space="preserve"> για τι πανηγυρίζετε; Για τη μικρή διασύνδεση; Για να καταλάβετε πόσο καλά τα έχετε κάνει, ακόμα δεν έχετε κάνει αίτηση στην Ευρωπαϊκή Επιτροπή για να πάρετε 148 εκατομμύρια </w:t>
      </w:r>
      <w:r>
        <w:rPr>
          <w:rFonts w:eastAsia="Times New Roman"/>
          <w:color w:val="222222"/>
          <w:szCs w:val="24"/>
          <w:shd w:val="clear" w:color="auto" w:fill="FFFFFF"/>
        </w:rPr>
        <w:lastRenderedPageBreak/>
        <w:t>που είναι η επιδότηση από το ΕΣΠΑ. Το ξέρετε και έρχεστε και πανηγυρίζετε εδώ πέρα</w:t>
      </w:r>
      <w:r>
        <w:rPr>
          <w:rFonts w:eastAsia="Times New Roman"/>
          <w:color w:val="222222"/>
          <w:szCs w:val="24"/>
          <w:shd w:val="clear" w:color="auto" w:fill="FFFFFF"/>
        </w:rPr>
        <w:t xml:space="preserve"> για τη μικρή διασύνδεση, όταν ακόμα δεν έχετε κάνει αίτηση ως ελληνική πολιτεία να πάρετε τα 148 εκατομμύρια, που είναι έτοιμα χρήματα και τα οποία σας περιμένουν στο ΕΣΠΑ;</w:t>
      </w:r>
    </w:p>
    <w:p w14:paraId="6B949095" w14:textId="77777777" w:rsidR="00244F6B" w:rsidRDefault="006574B6">
      <w:pPr>
        <w:spacing w:after="0"/>
        <w:jc w:val="both"/>
        <w:rPr>
          <w:rFonts w:eastAsia="Times New Roman" w:cs="Times New Roman"/>
          <w:szCs w:val="24"/>
        </w:rPr>
      </w:pPr>
      <w:r>
        <w:rPr>
          <w:rFonts w:eastAsia="Times New Roman" w:cs="Times New Roman"/>
          <w:szCs w:val="24"/>
        </w:rPr>
        <w:t xml:space="preserve">Και πανηγυρίζετε ότι κάνατε επί τέσσερα χρόνια έναν διαγωνισμό, που δεν είναι και </w:t>
      </w:r>
      <w:r>
        <w:rPr>
          <w:rFonts w:eastAsia="Times New Roman" w:cs="Times New Roman"/>
          <w:szCs w:val="24"/>
        </w:rPr>
        <w:t>ολόκληρος ο διαγωνισμός, γιατί για το εναέριο τμήμα δεν έχει ακόμα ολοκληρωθεί ο διαγωνισμός, για το τμήμα δηλαδή της Πελοποννήσου που φτάνει στην άκρη του ποιοτικού συστήματος. Άρα για άλλη μία φορά κοροϊδεύετε και εξαπατάτε τον κόσμο και πανηγυρίζετε για</w:t>
      </w:r>
      <w:r>
        <w:rPr>
          <w:rFonts w:eastAsia="Times New Roman" w:cs="Times New Roman"/>
          <w:szCs w:val="24"/>
        </w:rPr>
        <w:t xml:space="preserve"> κάτι το οποίο κανείς δεν θα τολμούσε να το κάνει.</w:t>
      </w:r>
    </w:p>
    <w:p w14:paraId="6B949096" w14:textId="77777777" w:rsidR="00244F6B" w:rsidRDefault="006574B6">
      <w:pPr>
        <w:spacing w:after="0"/>
        <w:jc w:val="both"/>
        <w:rPr>
          <w:rFonts w:eastAsia="Times New Roman" w:cs="Times New Roman"/>
          <w:szCs w:val="24"/>
        </w:rPr>
      </w:pPr>
      <w:r>
        <w:rPr>
          <w:rFonts w:eastAsia="Times New Roman" w:cs="Times New Roman"/>
          <w:szCs w:val="24"/>
        </w:rPr>
        <w:t>Και πάμε στη μεγάλη διασύνδεση και αυτό είναι πολύ σημαντικό, κύριε Πρόεδρε, θα ήθελα ένα λεπτό. Η μεγάλη διασύνδεση είναι μεγάλο πρόβλημα</w:t>
      </w:r>
      <w:r w:rsidRPr="00046B07">
        <w:rPr>
          <w:rFonts w:eastAsia="Times New Roman" w:cs="Times New Roman"/>
          <w:szCs w:val="24"/>
        </w:rPr>
        <w:t>.</w:t>
      </w:r>
      <w:r>
        <w:rPr>
          <w:rFonts w:eastAsia="Times New Roman" w:cs="Times New Roman"/>
          <w:szCs w:val="24"/>
        </w:rPr>
        <w:t xml:space="preserve"> Η Ελλάδα από το 2013 με ψήφο στηρίζει τη μεγάλη διασύνδεση και τη</w:t>
      </w:r>
      <w:r>
        <w:rPr>
          <w:rFonts w:eastAsia="Times New Roman" w:cs="Times New Roman"/>
          <w:szCs w:val="24"/>
        </w:rPr>
        <w:t xml:space="preserve"> σύνδεση της Ελλάδας μέσω της Κρήτης με την Κύπρο και το Ισραήλ αργότερα. </w:t>
      </w:r>
    </w:p>
    <w:p w14:paraId="6B949097" w14:textId="77777777" w:rsidR="00244F6B" w:rsidRDefault="006574B6">
      <w:pPr>
        <w:spacing w:after="0"/>
        <w:jc w:val="both"/>
        <w:rPr>
          <w:rFonts w:eastAsia="Times New Roman" w:cs="Times New Roman"/>
          <w:szCs w:val="24"/>
        </w:rPr>
      </w:pPr>
      <w:r>
        <w:rPr>
          <w:rFonts w:eastAsia="Times New Roman" w:cs="Times New Roman"/>
          <w:szCs w:val="24"/>
        </w:rPr>
        <w:t xml:space="preserve">Το Σεπτέμβριο η ΡΑΕ, αν και είχε εγκαίρως ειδοποιηθεί από την Επιτροπή, αγνόησε τη νομική ερμηνεία του άρθρου του </w:t>
      </w:r>
      <w:r>
        <w:rPr>
          <w:rFonts w:eastAsia="Times New Roman" w:cs="Times New Roman"/>
          <w:szCs w:val="24"/>
        </w:rPr>
        <w:lastRenderedPageBreak/>
        <w:t xml:space="preserve">Κανονισμού που διέπει την υλοποίηση και λειτουργία των PCI, δηλαδή </w:t>
      </w:r>
      <w:r>
        <w:rPr>
          <w:rFonts w:eastAsia="Times New Roman" w:cs="Times New Roman"/>
          <w:szCs w:val="24"/>
        </w:rPr>
        <w:t>των έργων μεγάλης σημαντικότητας της Ευρωπαϊκής Επιτροπής, και προχώρησε στην έκδοση δύο αποφάσεων σύμφωνα με τις οποίες ανέθετε στον ΑΔΜΗΕ την υλοποίηση του έργου Κρήτη - Αττική, παραβιάζοντας ταυτόχρονα και τους όρους του μνημονίου συνεργασίας που είχε υ</w:t>
      </w:r>
      <w:r>
        <w:rPr>
          <w:rFonts w:eastAsia="Times New Roman" w:cs="Times New Roman"/>
          <w:szCs w:val="24"/>
        </w:rPr>
        <w:t xml:space="preserve">πογραφεί μεταξύ του ΑΔΜΗΕ και της </w:t>
      </w:r>
      <w:proofErr w:type="spellStart"/>
      <w:r>
        <w:rPr>
          <w:rFonts w:eastAsia="Times New Roman" w:cs="Times New Roman"/>
          <w:szCs w:val="24"/>
        </w:rPr>
        <w:t>EuroΑsia</w:t>
      </w:r>
      <w:proofErr w:type="spellEnd"/>
      <w:r>
        <w:rPr>
          <w:rFonts w:eastAsia="Times New Roman" w:cs="Times New Roman"/>
          <w:szCs w:val="24"/>
        </w:rPr>
        <w:t xml:space="preserve"> </w:t>
      </w:r>
      <w:proofErr w:type="spellStart"/>
      <w:r>
        <w:rPr>
          <w:rFonts w:eastAsia="Times New Roman" w:cs="Times New Roman"/>
          <w:szCs w:val="24"/>
        </w:rPr>
        <w:t>Interconnector</w:t>
      </w:r>
      <w:proofErr w:type="spellEnd"/>
      <w:r>
        <w:rPr>
          <w:rFonts w:eastAsia="Times New Roman" w:cs="Times New Roman"/>
          <w:szCs w:val="24"/>
        </w:rPr>
        <w:t xml:space="preserve"> τον Οκτώβριο του 2017. Δηλαδή επί δικής σας διακυβέρνησης είχε υπογραφεί αυτό το μνημόνιο συνεργασίας. Ενώ η Επιτροπή πρότεινε έναν οδικό χάρτη που προσέφερε λύση σε όλα τα προβλήματα που είχαν προκ</w:t>
      </w:r>
      <w:r>
        <w:rPr>
          <w:rFonts w:eastAsia="Times New Roman" w:cs="Times New Roman"/>
          <w:szCs w:val="24"/>
        </w:rPr>
        <w:t>ύψει μέχρι τότε και εξασφάλιζε τις συνθήκες ώστε η διασύνδεση Κρήτης - Κύπρου να είναι τεχνικά και οικονομικά εφικτή, παρόλο που όλα τα κυπριακά μέρη τότε είχαν συμφωνήσει με την πρόταση της Επιτροπής, η ελληνική πλευρά δυστυχώς όμως συνεχίζει να βασίζεται</w:t>
      </w:r>
      <w:r>
        <w:rPr>
          <w:rFonts w:eastAsia="Times New Roman" w:cs="Times New Roman"/>
          <w:szCs w:val="24"/>
        </w:rPr>
        <w:t xml:space="preserve"> στις αποφάσεις της ΡΑΕ, τις οποίες η Επιτροπή έχει επανειλημμένως τονίσει, κύριε Υπουργέ, ότι παραβιάζουν τον Κανονισμό </w:t>
      </w:r>
      <w:r>
        <w:rPr>
          <w:rFonts w:eastAsia="Times New Roman" w:cs="Times New Roman"/>
          <w:szCs w:val="24"/>
          <w:lang w:val="en-US"/>
        </w:rPr>
        <w:t>TEN</w:t>
      </w:r>
      <w:r w:rsidRPr="008D78E7">
        <w:rPr>
          <w:rFonts w:eastAsia="Times New Roman" w:cs="Times New Roman"/>
          <w:szCs w:val="24"/>
        </w:rPr>
        <w:t xml:space="preserve"> </w:t>
      </w:r>
      <w:r>
        <w:rPr>
          <w:rFonts w:eastAsia="Times New Roman" w:cs="Times New Roman"/>
          <w:szCs w:val="24"/>
        </w:rPr>
        <w:t>-</w:t>
      </w:r>
      <w:r w:rsidRPr="008D78E7">
        <w:rPr>
          <w:rFonts w:eastAsia="Times New Roman" w:cs="Times New Roman"/>
          <w:szCs w:val="24"/>
        </w:rPr>
        <w:t xml:space="preserve"> </w:t>
      </w:r>
      <w:r>
        <w:rPr>
          <w:rFonts w:eastAsia="Times New Roman" w:cs="Times New Roman"/>
          <w:szCs w:val="24"/>
          <w:lang w:val="en-US"/>
        </w:rPr>
        <w:t>E</w:t>
      </w:r>
      <w:r w:rsidRPr="008D78E7">
        <w:rPr>
          <w:rFonts w:eastAsia="Times New Roman" w:cs="Times New Roman"/>
          <w:szCs w:val="24"/>
        </w:rPr>
        <w:t xml:space="preserve"> </w:t>
      </w:r>
      <w:r>
        <w:rPr>
          <w:rFonts w:eastAsia="Times New Roman" w:cs="Times New Roman"/>
          <w:szCs w:val="24"/>
        </w:rPr>
        <w:t xml:space="preserve">για τα </w:t>
      </w:r>
      <w:r>
        <w:rPr>
          <w:rFonts w:eastAsia="Times New Roman" w:cs="Times New Roman"/>
          <w:szCs w:val="24"/>
          <w:lang w:val="en-US"/>
        </w:rPr>
        <w:t>PCI</w:t>
      </w:r>
      <w:r>
        <w:rPr>
          <w:rFonts w:eastAsia="Times New Roman" w:cs="Times New Roman"/>
          <w:szCs w:val="24"/>
        </w:rPr>
        <w:t xml:space="preserve">. </w:t>
      </w:r>
    </w:p>
    <w:p w14:paraId="6B949098" w14:textId="77777777" w:rsidR="00244F6B" w:rsidRDefault="006574B6">
      <w:pPr>
        <w:spacing w:after="0"/>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ε</w:t>
      </w:r>
      <w:r>
        <w:rPr>
          <w:rFonts w:eastAsia="Times New Roman" w:cs="Times New Roman"/>
          <w:szCs w:val="24"/>
        </w:rPr>
        <w:t>πιτροπή, σύμφωνα με δημοσιεύματα, έστειλε στις 13</w:t>
      </w:r>
      <w:r>
        <w:rPr>
          <w:rFonts w:eastAsia="Times New Roman" w:cs="Times New Roman"/>
          <w:szCs w:val="24"/>
        </w:rPr>
        <w:t xml:space="preserve"> Δεκεμβρίου</w:t>
      </w:r>
      <w:r>
        <w:rPr>
          <w:rFonts w:eastAsia="Times New Roman" w:cs="Times New Roman"/>
          <w:szCs w:val="24"/>
        </w:rPr>
        <w:t xml:space="preserve"> πριν από λίγες μέρες ...</w:t>
      </w:r>
    </w:p>
    <w:p w14:paraId="6B949099" w14:textId="77777777" w:rsidR="00244F6B" w:rsidRDefault="006574B6">
      <w:pPr>
        <w:spacing w:after="0"/>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A45974">
        <w:rPr>
          <w:rFonts w:eastAsia="Times New Roman"/>
          <w:szCs w:val="24"/>
        </w:rPr>
        <w:t>Κύριε Σκρέκα, σας παρακαλώ ολοκληρώστε.</w:t>
      </w:r>
    </w:p>
    <w:p w14:paraId="6B94909A" w14:textId="77777777" w:rsidR="00244F6B" w:rsidRDefault="006574B6">
      <w:pPr>
        <w:spacing w:after="0"/>
        <w:jc w:val="both"/>
        <w:rPr>
          <w:rFonts w:eastAsia="Times New Roman" w:cs="Times New Roman"/>
          <w:szCs w:val="24"/>
        </w:rPr>
      </w:pPr>
      <w:r w:rsidRPr="00A45974">
        <w:rPr>
          <w:rFonts w:eastAsia="Times New Roman"/>
          <w:b/>
          <w:szCs w:val="24"/>
        </w:rPr>
        <w:t>ΚΩΝΣΤΑΝΤΙΝΟΣ ΣΚΡΕΚΑΣ:</w:t>
      </w:r>
      <w:r w:rsidRPr="00A45974">
        <w:rPr>
          <w:rFonts w:eastAsia="Times New Roman"/>
          <w:szCs w:val="24"/>
        </w:rPr>
        <w:t xml:space="preserve"> </w:t>
      </w:r>
      <w:r>
        <w:rPr>
          <w:rFonts w:eastAsia="Times New Roman"/>
          <w:szCs w:val="24"/>
        </w:rPr>
        <w:t>Ένα λεπτό, κύριε Πρόεδρε, γιατί είναι πολύ σημαντικό, γ</w:t>
      </w:r>
      <w:r>
        <w:rPr>
          <w:rFonts w:eastAsia="Times New Roman" w:cs="Times New Roman"/>
          <w:szCs w:val="24"/>
        </w:rPr>
        <w:t>ιατί αφορά δυστυχώς χρήματα που μπορεί να κληθούν να πληρώσουν οι Έλληνες φορολογούμενοι και μιλάμε για χ</w:t>
      </w:r>
      <w:r>
        <w:rPr>
          <w:rFonts w:eastAsia="Times New Roman" w:cs="Times New Roman"/>
          <w:szCs w:val="24"/>
        </w:rPr>
        <w:t>ρήματα τα οποία μπορεί να ξεπεράσουν τα 300 εκατομμύρια ευρώ.</w:t>
      </w:r>
    </w:p>
    <w:p w14:paraId="6B94909B" w14:textId="77777777" w:rsidR="00244F6B" w:rsidRDefault="006574B6">
      <w:pPr>
        <w:spacing w:after="0"/>
        <w:jc w:val="both"/>
        <w:rPr>
          <w:rFonts w:eastAsia="Times New Roman" w:cs="Times New Roman"/>
          <w:szCs w:val="24"/>
        </w:rPr>
      </w:pPr>
      <w:r>
        <w:rPr>
          <w:rFonts w:eastAsia="Times New Roman" w:cs="Times New Roman"/>
          <w:szCs w:val="24"/>
        </w:rPr>
        <w:t xml:space="preserve">Ενώ, λοιπόν, η </w:t>
      </w:r>
      <w:r>
        <w:rPr>
          <w:rFonts w:eastAsia="Times New Roman" w:cs="Times New Roman"/>
          <w:szCs w:val="24"/>
        </w:rPr>
        <w:t>ε</w:t>
      </w:r>
      <w:r>
        <w:rPr>
          <w:rFonts w:eastAsia="Times New Roman" w:cs="Times New Roman"/>
          <w:szCs w:val="24"/>
        </w:rPr>
        <w:t>πιτροπή έστειλε στις 13</w:t>
      </w:r>
      <w:r>
        <w:rPr>
          <w:rFonts w:eastAsia="Times New Roman" w:cs="Times New Roman"/>
          <w:szCs w:val="24"/>
        </w:rPr>
        <w:t xml:space="preserve"> Δεκεμβρίου</w:t>
      </w:r>
      <w:r>
        <w:rPr>
          <w:rFonts w:eastAsia="Times New Roman" w:cs="Times New Roman"/>
          <w:szCs w:val="24"/>
        </w:rPr>
        <w:t>, πριν από λίγες μέρες, κάνοντας ξεκάθαρη άλλη μία φορά τη θέση της, προειδοποιώντας για τις ρυθμιστικές και οικονομικές συνέπειες που μπορεί να</w:t>
      </w:r>
      <w:r>
        <w:rPr>
          <w:rFonts w:eastAsia="Times New Roman" w:cs="Times New Roman"/>
          <w:szCs w:val="24"/>
        </w:rPr>
        <w:t xml:space="preserve"> έχει η ελληνική πολιτεία και άρα οι Έλληνες φορολογούμενοι και ενώ υπάρχει η ανησυχία έναρξης διαδικασίας από την Ευρωπαϊκή Επιτροπή κατά της Ελλάδος παραβίασης του Κανονισμού, η οποία μπορεί να καταλήξει στο Ευρωπαϊκό Δικαστήριο, ενώ ο φορέας υλοποίησης </w:t>
      </w:r>
      <w:r>
        <w:rPr>
          <w:rFonts w:eastAsia="Times New Roman" w:cs="Times New Roman"/>
          <w:szCs w:val="24"/>
        </w:rPr>
        <w:t xml:space="preserve">ήδη έχει κάνει έφεση σε αποφάσεις της ΡΑΕ και θα συνεχίσει ίσως και σε άλλους δρόμους και αυτό μπορεί να δημιουργήσει καθυστερήσεις στην υλοποίηση του έργου, αλλά και εμπόδια στην πιθανή χρηματοδότηση από την </w:t>
      </w:r>
      <w:r>
        <w:rPr>
          <w:rFonts w:eastAsia="Times New Roman" w:cs="Times New Roman"/>
          <w:szCs w:val="24"/>
          <w:lang w:val="en-US"/>
        </w:rPr>
        <w:t>EIB</w:t>
      </w:r>
      <w:r w:rsidRPr="00A45974">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EBRD</w:t>
      </w:r>
      <w:r>
        <w:rPr>
          <w:rFonts w:eastAsia="Times New Roman" w:cs="Times New Roman"/>
          <w:szCs w:val="24"/>
        </w:rPr>
        <w:t xml:space="preserve">, θέλω να σας πω το εξής, κύριε </w:t>
      </w:r>
      <w:r>
        <w:rPr>
          <w:rFonts w:eastAsia="Times New Roman" w:cs="Times New Roman"/>
          <w:szCs w:val="24"/>
        </w:rPr>
        <w:lastRenderedPageBreak/>
        <w:t>Υπο</w:t>
      </w:r>
      <w:r>
        <w:rPr>
          <w:rFonts w:eastAsia="Times New Roman" w:cs="Times New Roman"/>
          <w:szCs w:val="24"/>
        </w:rPr>
        <w:t>υργέ</w:t>
      </w:r>
      <w:r w:rsidRPr="00A45974">
        <w:rPr>
          <w:rFonts w:eastAsia="Times New Roman" w:cs="Times New Roman"/>
          <w:szCs w:val="24"/>
        </w:rPr>
        <w:t xml:space="preserve">: </w:t>
      </w:r>
      <w:r>
        <w:rPr>
          <w:rFonts w:eastAsia="Times New Roman" w:cs="Times New Roman"/>
          <w:szCs w:val="24"/>
        </w:rPr>
        <w:t xml:space="preserve">Για ποιον λόγο κάνατε όλα αυτά τα πράγματα κινδυνεύοντας το έργο να </w:t>
      </w:r>
      <w:proofErr w:type="spellStart"/>
      <w:r>
        <w:rPr>
          <w:rFonts w:eastAsia="Times New Roman" w:cs="Times New Roman"/>
          <w:szCs w:val="24"/>
        </w:rPr>
        <w:t>απενταχθεί</w:t>
      </w:r>
      <w:proofErr w:type="spellEnd"/>
      <w:r>
        <w:rPr>
          <w:rFonts w:eastAsia="Times New Roman" w:cs="Times New Roman"/>
          <w:szCs w:val="24"/>
        </w:rPr>
        <w:t xml:space="preserve"> από τον κατάλογο σημαντικών έργων</w:t>
      </w:r>
      <w:r w:rsidRPr="00A45974">
        <w:rPr>
          <w:rFonts w:eastAsia="Times New Roman" w:cs="Times New Roman"/>
          <w:szCs w:val="24"/>
        </w:rPr>
        <w:t>,</w:t>
      </w:r>
      <w:r>
        <w:rPr>
          <w:rFonts w:eastAsia="Times New Roman" w:cs="Times New Roman"/>
          <w:szCs w:val="24"/>
        </w:rPr>
        <w:t xml:space="preserve"> η διασύνδεση Αττικής - Κρήτης να χάσει έως 300 εκατομμύρια ευρώ, τα οποία θα χρειαστεί να πληρώσουν στη συνέχεια οι Έλληνες φορολογούμενοι πολίτες; </w:t>
      </w:r>
    </w:p>
    <w:p w14:paraId="6B94909C" w14:textId="77777777" w:rsidR="00244F6B" w:rsidRDefault="006574B6">
      <w:pPr>
        <w:spacing w:after="0"/>
        <w:jc w:val="both"/>
        <w:rPr>
          <w:rFonts w:eastAsia="Times New Roman" w:cs="Times New Roman"/>
          <w:szCs w:val="24"/>
        </w:rPr>
      </w:pPr>
      <w:r>
        <w:rPr>
          <w:rFonts w:eastAsia="Times New Roman" w:cs="Times New Roman"/>
          <w:szCs w:val="24"/>
        </w:rPr>
        <w:t>Έρχονται και λένε κάποια στελέχη σας ότι αυτό το έργο μπορεί να ενταχθεί στην επόμενη προγραμματική περίοδ</w:t>
      </w:r>
      <w:r>
        <w:rPr>
          <w:rFonts w:eastAsia="Times New Roman" w:cs="Times New Roman"/>
          <w:szCs w:val="24"/>
        </w:rPr>
        <w:t xml:space="preserve">ο, κοροϊδεύοντας τον κόσμο, γιατί στην  επόμενη προγραμματική περίοδο  δεν προβλέπεται ότι θα μπορούν να χρηματοδοτηθούν τέτοια έργα διασύνδεσης, εκτός αν μόνο μεταφέρουν ηλεκτρική ενέργεια που προέρχεται από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νέργειας.</w:t>
      </w:r>
    </w:p>
    <w:p w14:paraId="6B94909D" w14:textId="77777777" w:rsidR="00244F6B" w:rsidRDefault="006574B6">
      <w:pPr>
        <w:spacing w:after="0"/>
        <w:jc w:val="both"/>
        <w:rPr>
          <w:rFonts w:eastAsia="Times New Roman" w:cs="Times New Roman"/>
          <w:szCs w:val="24"/>
        </w:rPr>
      </w:pPr>
      <w:r>
        <w:rPr>
          <w:rFonts w:eastAsia="Times New Roman" w:cs="Times New Roman"/>
          <w:szCs w:val="24"/>
        </w:rPr>
        <w:t>Έρχεστε και αφήνετ</w:t>
      </w:r>
      <w:r>
        <w:rPr>
          <w:rFonts w:eastAsia="Times New Roman" w:cs="Times New Roman"/>
          <w:szCs w:val="24"/>
        </w:rPr>
        <w:t xml:space="preserve">ε την Κύπρο έρμαιο. Τι θα γίνει γεωπολιτικά αν η βόρεια Κύπρος έρθει και συνδεθεί ηλεκτρικά με την Τουρκία; </w:t>
      </w:r>
    </w:p>
    <w:p w14:paraId="6B94909E" w14:textId="77777777" w:rsidR="00244F6B" w:rsidRDefault="006574B6">
      <w:pPr>
        <w:spacing w:after="0"/>
        <w:jc w:val="both"/>
        <w:rPr>
          <w:rFonts w:eastAsia="Times New Roman" w:cs="Times New Roman"/>
          <w:szCs w:val="24"/>
        </w:rPr>
      </w:pPr>
      <w:r>
        <w:rPr>
          <w:rFonts w:eastAsia="Times New Roman" w:cs="Times New Roman"/>
          <w:szCs w:val="24"/>
        </w:rPr>
        <w:t>Δεν λέτε τίποτα για όλο αυτό και έρχεστε, κύριε Υπουργέ και πανηγυρίζετε και ζητάτε να σας δώσουμε συγχαρητήρια για αυτά που έχετε πετύχει. Γιατί δ</w:t>
      </w:r>
      <w:r>
        <w:rPr>
          <w:rFonts w:eastAsia="Times New Roman" w:cs="Times New Roman"/>
          <w:szCs w:val="24"/>
        </w:rPr>
        <w:t xml:space="preserve">εν προχωράτε σε αυτήν τη λύση που η Ευρωπαϊκή Επιτροπή έχει ορίσει; Τι είπε; Μία </w:t>
      </w:r>
      <w:r>
        <w:rPr>
          <w:rFonts w:eastAsia="Times New Roman" w:cs="Times New Roman"/>
          <w:szCs w:val="24"/>
        </w:rPr>
        <w:t>ε</w:t>
      </w:r>
      <w:r>
        <w:rPr>
          <w:rFonts w:eastAsia="Times New Roman" w:cs="Times New Roman"/>
          <w:szCs w:val="24"/>
        </w:rPr>
        <w:t xml:space="preserve">πιτροπή να ορίσει κοινές προδιαγραφές για το έργο και να προχωρήσει </w:t>
      </w:r>
      <w:r>
        <w:rPr>
          <w:rFonts w:eastAsia="Times New Roman" w:cs="Times New Roman"/>
          <w:szCs w:val="24"/>
        </w:rPr>
        <w:lastRenderedPageBreak/>
        <w:t>το έργο. Τι σας έχει πιάσει πρεμούρα και δεν θέλετε να προχωρήσετε σε μ</w:t>
      </w:r>
      <w:r>
        <w:rPr>
          <w:rFonts w:eastAsia="Times New Roman" w:cs="Times New Roman"/>
          <w:szCs w:val="24"/>
        </w:rPr>
        <w:t>ί</w:t>
      </w:r>
      <w:r>
        <w:rPr>
          <w:rFonts w:eastAsia="Times New Roman" w:cs="Times New Roman"/>
          <w:szCs w:val="24"/>
        </w:rPr>
        <w:t>α τέτοια λύση; Τι κρύβετε από πίσω</w:t>
      </w:r>
      <w:r>
        <w:rPr>
          <w:rFonts w:eastAsia="Times New Roman" w:cs="Times New Roman"/>
          <w:szCs w:val="24"/>
        </w:rPr>
        <w:t xml:space="preserve">, τι υποκρύπτετε; </w:t>
      </w:r>
    </w:p>
    <w:p w14:paraId="6B94909F" w14:textId="77777777" w:rsidR="00244F6B" w:rsidRDefault="006574B6">
      <w:pPr>
        <w:spacing w:after="0"/>
        <w:jc w:val="both"/>
        <w:rPr>
          <w:rFonts w:eastAsia="Times New Roman" w:cs="Times New Roman"/>
          <w:szCs w:val="24"/>
        </w:rPr>
      </w:pPr>
      <w:r>
        <w:rPr>
          <w:rFonts w:eastAsia="Times New Roman" w:cs="Times New Roman"/>
          <w:szCs w:val="24"/>
        </w:rPr>
        <w:t xml:space="preserve">Και θα είσαστε αποκλειστικά υπεύθυνοι ως Κυβέρνηση αν τελικά το έργο </w:t>
      </w:r>
      <w:proofErr w:type="spellStart"/>
      <w:r>
        <w:rPr>
          <w:rFonts w:eastAsia="Times New Roman" w:cs="Times New Roman"/>
          <w:szCs w:val="24"/>
        </w:rPr>
        <w:t>απενταχθεί</w:t>
      </w:r>
      <w:proofErr w:type="spellEnd"/>
      <w:r>
        <w:rPr>
          <w:rFonts w:eastAsia="Times New Roman" w:cs="Times New Roman"/>
          <w:szCs w:val="24"/>
        </w:rPr>
        <w:t xml:space="preserve"> και χάσει 300 εκατομμύρια κοινοτικά χρήματα. Και αν εσείς πιστεύετε ότι μπορεί να πάρετε 300 εκατομμύρια από το ΕΣΠΑ, θα σας πω ότι τα έργα...</w:t>
      </w:r>
    </w:p>
    <w:p w14:paraId="6B9490A0" w14:textId="77777777" w:rsidR="00244F6B" w:rsidRDefault="006574B6">
      <w:pPr>
        <w:spacing w:after="0"/>
        <w:jc w:val="both"/>
        <w:rPr>
          <w:rFonts w:eastAsia="Times New Roman"/>
          <w:b/>
          <w:szCs w:val="24"/>
        </w:rPr>
      </w:pPr>
      <w:r>
        <w:rPr>
          <w:rFonts w:eastAsia="Times New Roman"/>
          <w:b/>
          <w:szCs w:val="24"/>
        </w:rPr>
        <w:t>ΠΡΟΕΔΡΕΥΩΝ (Γε</w:t>
      </w:r>
      <w:r>
        <w:rPr>
          <w:rFonts w:eastAsia="Times New Roman"/>
          <w:b/>
          <w:szCs w:val="24"/>
        </w:rPr>
        <w:t xml:space="preserve">ώργιος </w:t>
      </w:r>
      <w:proofErr w:type="spellStart"/>
      <w:r>
        <w:rPr>
          <w:rFonts w:eastAsia="Times New Roman"/>
          <w:b/>
          <w:szCs w:val="24"/>
        </w:rPr>
        <w:t>Λαμπρούλης</w:t>
      </w:r>
      <w:proofErr w:type="spellEnd"/>
      <w:r>
        <w:rPr>
          <w:rFonts w:eastAsia="Times New Roman"/>
          <w:b/>
          <w:szCs w:val="24"/>
        </w:rPr>
        <w:t xml:space="preserve">): </w:t>
      </w:r>
      <w:r w:rsidRPr="00A45974">
        <w:rPr>
          <w:rFonts w:eastAsia="Times New Roman"/>
          <w:szCs w:val="24"/>
        </w:rPr>
        <w:t>Σας παρακαλώ, πολύ, κύριε Σκρέκα.</w:t>
      </w:r>
    </w:p>
    <w:p w14:paraId="6B9490A1" w14:textId="77777777" w:rsidR="00244F6B" w:rsidRDefault="006574B6">
      <w:pPr>
        <w:spacing w:after="0"/>
        <w:jc w:val="both"/>
        <w:rPr>
          <w:rFonts w:eastAsia="Times New Roman" w:cs="Times New Roman"/>
          <w:szCs w:val="24"/>
        </w:rPr>
      </w:pPr>
      <w:r>
        <w:rPr>
          <w:rFonts w:eastAsia="Times New Roman"/>
          <w:b/>
          <w:szCs w:val="24"/>
        </w:rPr>
        <w:t xml:space="preserve">ΚΩΝΣΤΑΝΤΙΝΟΣ ΣΚΡΕΚΑΣ: </w:t>
      </w:r>
      <w:r>
        <w:rPr>
          <w:rFonts w:eastAsia="Times New Roman" w:cs="Times New Roman"/>
          <w:szCs w:val="24"/>
        </w:rPr>
        <w:t>Τελειώνω, κύριε Πρόεδρε.</w:t>
      </w:r>
    </w:p>
    <w:p w14:paraId="6B9490A2" w14:textId="77777777" w:rsidR="00244F6B" w:rsidRDefault="006574B6">
      <w:pPr>
        <w:spacing w:after="0"/>
        <w:jc w:val="both"/>
        <w:rPr>
          <w:rFonts w:eastAsia="Times New Roman" w:cs="Times New Roman"/>
          <w:szCs w:val="24"/>
        </w:rPr>
      </w:pPr>
      <w:r>
        <w:rPr>
          <w:rFonts w:eastAsia="Times New Roman" w:cs="Times New Roman"/>
          <w:szCs w:val="24"/>
        </w:rPr>
        <w:t xml:space="preserve">Τα χρήματα τα οποία προέρχονται από το ΣΕΔ, από το </w:t>
      </w:r>
      <w:r>
        <w:rPr>
          <w:rFonts w:eastAsia="Times New Roman" w:cs="Times New Roman"/>
          <w:szCs w:val="24"/>
        </w:rPr>
        <w:t>τ</w:t>
      </w:r>
      <w:r>
        <w:rPr>
          <w:rFonts w:eastAsia="Times New Roman" w:cs="Times New Roman"/>
          <w:szCs w:val="24"/>
        </w:rPr>
        <w:t xml:space="preserve">αμείο για τη </w:t>
      </w:r>
      <w:proofErr w:type="spellStart"/>
      <w:r>
        <w:rPr>
          <w:rFonts w:eastAsia="Times New Roman" w:cs="Times New Roman"/>
          <w:szCs w:val="24"/>
        </w:rPr>
        <w:t>διασυνδεσιμότητα</w:t>
      </w:r>
      <w:proofErr w:type="spellEnd"/>
      <w:r>
        <w:rPr>
          <w:rFonts w:eastAsia="Times New Roman" w:cs="Times New Roman"/>
          <w:szCs w:val="24"/>
        </w:rPr>
        <w:t xml:space="preserve"> της Ευρώπης είναι χρήματα τα οποία είναι πέρα και πάνω από το ΕΣΠΑ. Άρα η</w:t>
      </w:r>
      <w:r>
        <w:rPr>
          <w:rFonts w:eastAsia="Times New Roman" w:cs="Times New Roman"/>
          <w:szCs w:val="24"/>
        </w:rPr>
        <w:t xml:space="preserve"> Ελλάδα θα χάσει 300 εκατομμύρια που δεν τα έχει σήμερα και η υπόλοιπη διασύνδεση Κρήτης - Κύπρου θα χάσει 700 εκατομμύρια ίσως, που δεν τα έχει σήμερα. Αυτά καταφέρατε μέχρι τώρα.</w:t>
      </w:r>
    </w:p>
    <w:p w14:paraId="6B9490A3" w14:textId="77777777" w:rsidR="00244F6B" w:rsidRDefault="006574B6">
      <w:pPr>
        <w:spacing w:after="0"/>
        <w:jc w:val="both"/>
        <w:rPr>
          <w:rFonts w:eastAsia="Times New Roman" w:cs="Times New Roman"/>
          <w:szCs w:val="24"/>
        </w:rPr>
      </w:pPr>
      <w:r>
        <w:rPr>
          <w:rFonts w:eastAsia="Times New Roman" w:cs="Times New Roman"/>
          <w:szCs w:val="24"/>
        </w:rPr>
        <w:t>Σας ευχαριστώ πολύ.</w:t>
      </w:r>
    </w:p>
    <w:p w14:paraId="6B9490A4" w14:textId="77777777" w:rsidR="00244F6B" w:rsidRDefault="006574B6">
      <w:pPr>
        <w:spacing w:after="0"/>
        <w:rPr>
          <w:rFonts w:eastAsia="Times New Roman" w:cs="Times New Roman"/>
          <w:szCs w:val="24"/>
        </w:rPr>
      </w:pPr>
      <w:r>
        <w:rPr>
          <w:rFonts w:eastAsia="Times New Roman" w:cs="Times New Roman"/>
          <w:szCs w:val="24"/>
        </w:rPr>
        <w:t>(Χειροκροτήματα από την πτέρυγα της Νέας Δημοκρατίας)</w:t>
      </w:r>
    </w:p>
    <w:p w14:paraId="6B9490A5" w14:textId="77777777" w:rsidR="00244F6B" w:rsidRDefault="006574B6">
      <w:pPr>
        <w:spacing w:after="0"/>
        <w:jc w:val="both"/>
        <w:rPr>
          <w:rFonts w:eastAsia="Times New Roman"/>
          <w:b/>
          <w:szCs w:val="24"/>
        </w:rPr>
      </w:pPr>
      <w:r>
        <w:rPr>
          <w:rFonts w:eastAsia="Times New Roman"/>
          <w:b/>
          <w:szCs w:val="24"/>
        </w:rPr>
        <w:lastRenderedPageBreak/>
        <w:t>Π</w:t>
      </w:r>
      <w:r>
        <w:rPr>
          <w:rFonts w:eastAsia="Times New Roman"/>
          <w:b/>
          <w:szCs w:val="24"/>
        </w:rPr>
        <w:t xml:space="preserve">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w:t>
      </w:r>
      <w:r>
        <w:rPr>
          <w:rFonts w:eastAsia="Times New Roman" w:cs="Times New Roman"/>
        </w:rPr>
        <w:t xml:space="preserve"> για την ιστορία του κτηρίου και τον τρόπο οργάνωσης και λειτουργίας της Βουλής, πενήντα μαθήτριες και μαθητές και τρεις εκπαιδευτικοί συνοδοί τους από το 3</w:t>
      </w:r>
      <w:r w:rsidRPr="00D63601">
        <w:rPr>
          <w:rFonts w:eastAsia="Times New Roman" w:cs="Times New Roman"/>
          <w:vertAlign w:val="superscript"/>
        </w:rPr>
        <w:t>ο</w:t>
      </w:r>
      <w:r>
        <w:rPr>
          <w:rFonts w:eastAsia="Times New Roman" w:cs="Times New Roman"/>
        </w:rPr>
        <w:t xml:space="preserve"> Γυμνάσιο Άργους.</w:t>
      </w:r>
    </w:p>
    <w:p w14:paraId="6B9490A6" w14:textId="77777777" w:rsidR="00244F6B" w:rsidRDefault="006574B6">
      <w:pPr>
        <w:spacing w:after="0"/>
        <w:ind w:left="360" w:firstLine="360"/>
        <w:jc w:val="both"/>
        <w:rPr>
          <w:rFonts w:eastAsia="Times New Roman" w:cs="Times New Roman"/>
        </w:rPr>
      </w:pPr>
      <w:r>
        <w:rPr>
          <w:rFonts w:eastAsia="Times New Roman" w:cs="Times New Roman"/>
        </w:rPr>
        <w:t xml:space="preserve">Η Βουλή τούς καλωσορίζει. </w:t>
      </w:r>
    </w:p>
    <w:p w14:paraId="6B9490A7" w14:textId="77777777" w:rsidR="00244F6B" w:rsidRDefault="006574B6">
      <w:pPr>
        <w:spacing w:after="0"/>
        <w:rPr>
          <w:rFonts w:eastAsia="Times New Roman" w:cs="Times New Roman"/>
        </w:rPr>
      </w:pPr>
      <w:r>
        <w:rPr>
          <w:rFonts w:eastAsia="Times New Roman" w:cs="Times New Roman"/>
        </w:rPr>
        <w:t>(Χειροκροτήματα απ’ όλες τις πτέρυγες της Βουλής)</w:t>
      </w:r>
    </w:p>
    <w:p w14:paraId="6B9490A8" w14:textId="77777777" w:rsidR="00244F6B" w:rsidRDefault="006574B6">
      <w:pPr>
        <w:spacing w:after="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οι Υπουργοί θέλουν να απαντήσουν. </w:t>
      </w:r>
    </w:p>
    <w:p w14:paraId="6B9490A9" w14:textId="77777777" w:rsidR="00244F6B" w:rsidRDefault="006574B6">
      <w:pPr>
        <w:spacing w:after="0"/>
        <w:jc w:val="both"/>
        <w:rPr>
          <w:rFonts w:eastAsia="Times New Roman" w:cs="Times New Roman"/>
          <w:szCs w:val="24"/>
        </w:rPr>
      </w:pPr>
      <w:r>
        <w:rPr>
          <w:rFonts w:eastAsia="Times New Roman" w:cs="Times New Roman"/>
          <w:szCs w:val="24"/>
        </w:rPr>
        <w:t>Ορίστε, κύριε Σταθάκη, έχετε τον λόγο για ένα λεπτό. Παρακαλώ να είστε σύντομος.</w:t>
      </w:r>
    </w:p>
    <w:p w14:paraId="6B9490AA" w14:textId="77777777" w:rsidR="00244F6B" w:rsidRDefault="006574B6">
      <w:pPr>
        <w:spacing w:after="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sidRPr="00A45974">
        <w:rPr>
          <w:rFonts w:eastAsia="Times New Roman" w:cs="Times New Roman"/>
          <w:szCs w:val="24"/>
        </w:rPr>
        <w:t>Σύντομος με αυτά που βάζει η Νέα Δημοκρατία;</w:t>
      </w:r>
    </w:p>
    <w:p w14:paraId="6B9490AB" w14:textId="77777777" w:rsidR="00244F6B" w:rsidRDefault="006574B6">
      <w:pPr>
        <w:spacing w:after="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Πρ</w:t>
      </w:r>
      <w:r>
        <w:rPr>
          <w:rFonts w:eastAsia="Times New Roman" w:cs="Times New Roman"/>
          <w:szCs w:val="24"/>
        </w:rPr>
        <w:t xml:space="preserve">οσπαθήστε </w:t>
      </w:r>
      <w:proofErr w:type="spellStart"/>
      <w:r>
        <w:rPr>
          <w:rFonts w:eastAsia="Times New Roman" w:cs="Times New Roman"/>
          <w:szCs w:val="24"/>
        </w:rPr>
        <w:t>τελοσπάντων</w:t>
      </w:r>
      <w:proofErr w:type="spellEnd"/>
      <w:r>
        <w:rPr>
          <w:rFonts w:eastAsia="Times New Roman" w:cs="Times New Roman"/>
          <w:szCs w:val="24"/>
        </w:rPr>
        <w:t xml:space="preserve"> να είστε σύντομος.</w:t>
      </w:r>
    </w:p>
    <w:p w14:paraId="6B9490AC" w14:textId="77777777" w:rsidR="00244F6B" w:rsidRDefault="006574B6">
      <w:pPr>
        <w:spacing w:after="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Δεν περίμενα αυτήν την μεταστροφή του κ. </w:t>
      </w:r>
      <w:r>
        <w:rPr>
          <w:rFonts w:eastAsia="Times New Roman" w:cs="Times New Roman"/>
          <w:szCs w:val="24"/>
        </w:rPr>
        <w:lastRenderedPageBreak/>
        <w:t>Σκρέκα. Επιβεβαιώνεται: Είναι πολύ επικίνδυνες για το εθνικό συμφέρον οι απόψεις της Νέας Δημοκρατίας, πάρα πολύ επι</w:t>
      </w:r>
      <w:r>
        <w:rPr>
          <w:rFonts w:eastAsia="Times New Roman" w:cs="Times New Roman"/>
          <w:szCs w:val="24"/>
        </w:rPr>
        <w:t>κίνδυνες. Και το εννοώ και θα σας το πω ευθέως και χωρίς κα</w:t>
      </w:r>
      <w:r>
        <w:rPr>
          <w:rFonts w:eastAsia="Times New Roman" w:cs="Times New Roman"/>
          <w:szCs w:val="24"/>
        </w:rPr>
        <w:t>μ</w:t>
      </w:r>
      <w:r>
        <w:rPr>
          <w:rFonts w:eastAsia="Times New Roman" w:cs="Times New Roman"/>
          <w:szCs w:val="24"/>
        </w:rPr>
        <w:t>μιά περιστροφή.</w:t>
      </w:r>
    </w:p>
    <w:p w14:paraId="6B9490AD" w14:textId="77777777" w:rsidR="00244F6B" w:rsidRDefault="006574B6">
      <w:pPr>
        <w:spacing w:after="0"/>
        <w:jc w:val="both"/>
        <w:rPr>
          <w:rFonts w:eastAsia="Times New Roman" w:cs="Times New Roman"/>
          <w:szCs w:val="24"/>
        </w:rPr>
      </w:pPr>
      <w:r>
        <w:rPr>
          <w:rFonts w:eastAsia="Times New Roman" w:cs="Times New Roman"/>
          <w:szCs w:val="24"/>
        </w:rPr>
        <w:t>Αυτήν τη στιγμή υπάρχει ένα μείζον έργο, το PCI της τριπλής διασύνδεσης, το οποίο από το 2014 που έχει ξεκινήσει αυτή η Κυβέρνηση έβαλε έναν απαράβατο όρο για το εθνικό τμήμα αυτού</w:t>
      </w:r>
      <w:r>
        <w:rPr>
          <w:rFonts w:eastAsia="Times New Roman" w:cs="Times New Roman"/>
          <w:szCs w:val="24"/>
        </w:rPr>
        <w:t xml:space="preserve"> του τριπλού έργου, το εθνικό, το μη διασυνοριακό δηλαδή, το Αττική - Κρήτη.</w:t>
      </w:r>
    </w:p>
    <w:p w14:paraId="6B9490AE" w14:textId="77777777" w:rsidR="00244F6B" w:rsidRDefault="006574B6">
      <w:pPr>
        <w:spacing w:after="0"/>
        <w:jc w:val="both"/>
        <w:rPr>
          <w:rFonts w:eastAsia="Times New Roman" w:cs="Times New Roman"/>
          <w:szCs w:val="24"/>
        </w:rPr>
      </w:pPr>
      <w:r>
        <w:rPr>
          <w:rFonts w:eastAsia="Times New Roman" w:cs="Times New Roman"/>
          <w:szCs w:val="24"/>
        </w:rPr>
        <w:t xml:space="preserve">Η μόνη κόκκινη γραμμή που έβαλε η παρούσα Κυβέρνηση είναι ότι ο φορέας υλοποίησης αυτού του τμήματος θα έχει 51% ΑΔΜΗΕ -ελληνικό </w:t>
      </w:r>
      <w:r>
        <w:rPr>
          <w:rFonts w:eastAsia="Times New Roman" w:cs="Times New Roman"/>
          <w:szCs w:val="24"/>
        </w:rPr>
        <w:t>δ</w:t>
      </w:r>
      <w:r>
        <w:rPr>
          <w:rFonts w:eastAsia="Times New Roman" w:cs="Times New Roman"/>
          <w:szCs w:val="24"/>
        </w:rPr>
        <w:t xml:space="preserve">ημόσιο- και 39%, μειοψηφία δηλαδή, του </w:t>
      </w:r>
      <w:proofErr w:type="spellStart"/>
      <w:r>
        <w:rPr>
          <w:rFonts w:eastAsia="Times New Roman" w:cs="Times New Roman"/>
          <w:szCs w:val="24"/>
          <w:lang w:val="en-US"/>
        </w:rPr>
        <w:t>EuroAsia</w:t>
      </w:r>
      <w:proofErr w:type="spellEnd"/>
      <w:r w:rsidRPr="00E34899">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Project</w:t>
      </w:r>
      <w:r w:rsidRPr="00E34899">
        <w:rPr>
          <w:rFonts w:eastAsia="Times New Roman" w:cs="Times New Roman"/>
          <w:szCs w:val="24"/>
        </w:rPr>
        <w:t xml:space="preserve"> </w:t>
      </w:r>
      <w:r>
        <w:rPr>
          <w:rFonts w:eastAsia="Times New Roman" w:cs="Times New Roman"/>
          <w:szCs w:val="24"/>
          <w:lang w:val="en-US"/>
        </w:rPr>
        <w:t>Promoter</w:t>
      </w:r>
      <w:r>
        <w:rPr>
          <w:rFonts w:eastAsia="Times New Roman" w:cs="Times New Roman"/>
          <w:szCs w:val="24"/>
        </w:rPr>
        <w:t>.</w:t>
      </w:r>
    </w:p>
    <w:p w14:paraId="6B9490AF" w14:textId="77777777" w:rsidR="00244F6B" w:rsidRDefault="006574B6">
      <w:pPr>
        <w:spacing w:after="0"/>
        <w:jc w:val="both"/>
        <w:rPr>
          <w:rFonts w:eastAsia="Times New Roman" w:cs="Times New Roman"/>
          <w:szCs w:val="24"/>
        </w:rPr>
      </w:pPr>
      <w:r>
        <w:rPr>
          <w:rFonts w:eastAsia="Times New Roman" w:cs="Times New Roman"/>
          <w:szCs w:val="24"/>
        </w:rPr>
        <w:t xml:space="preserve">Αυτήν την κόκκινη γραμμή την συνυπέγραψε ο </w:t>
      </w:r>
      <w:proofErr w:type="spellStart"/>
      <w:r>
        <w:rPr>
          <w:rFonts w:eastAsia="Times New Roman" w:cs="Times New Roman"/>
          <w:szCs w:val="24"/>
          <w:lang w:val="en-US"/>
        </w:rPr>
        <w:t>EuroAsia</w:t>
      </w:r>
      <w:proofErr w:type="spellEnd"/>
      <w:r>
        <w:rPr>
          <w:rFonts w:eastAsia="Times New Roman" w:cs="Times New Roman"/>
          <w:szCs w:val="24"/>
        </w:rPr>
        <w:t xml:space="preserve"> τον Οκτώβριο του 2017 και αυτό είναι το MOU, που όχι μόνο δημιουργεί αυτό το οποίο αποτελούσε αναπόφευκτο κανόνα της Ευρωπαϊκής Ένωσης ότι στα διασυνοριακά έργα το εντός των συνό</w:t>
      </w:r>
      <w:r>
        <w:rPr>
          <w:rFonts w:eastAsia="Times New Roman" w:cs="Times New Roman"/>
          <w:szCs w:val="24"/>
        </w:rPr>
        <w:t xml:space="preserve">ρων το αναλαμβάνει ο επίσημος φορέας, ο εθνικός, βλέπε </w:t>
      </w:r>
      <w:r>
        <w:rPr>
          <w:rFonts w:eastAsia="Times New Roman" w:cs="Times New Roman"/>
          <w:szCs w:val="24"/>
        </w:rPr>
        <w:lastRenderedPageBreak/>
        <w:t xml:space="preserve">ΑΔΜΗΕ, στη Γερμανία βλέπε κάτι άλλο, αλλά και στο διασυνοριακό κομμάτι διατηρεί την πρωτοκαθεδρία αυτός ο οποίος προωθεί το </w:t>
      </w:r>
      <w:r>
        <w:rPr>
          <w:rFonts w:eastAsia="Times New Roman" w:cs="Times New Roman"/>
          <w:szCs w:val="24"/>
          <w:lang w:val="en-US"/>
        </w:rPr>
        <w:t>project</w:t>
      </w:r>
      <w:r>
        <w:rPr>
          <w:rFonts w:eastAsia="Times New Roman" w:cs="Times New Roman"/>
          <w:szCs w:val="24"/>
        </w:rPr>
        <w:t xml:space="preserve">, ο </w:t>
      </w:r>
      <w:r>
        <w:rPr>
          <w:rFonts w:eastAsia="Times New Roman" w:cs="Times New Roman"/>
          <w:szCs w:val="24"/>
          <w:lang w:val="en-US"/>
        </w:rPr>
        <w:t>promoter</w:t>
      </w:r>
      <w:r w:rsidRPr="00E34899">
        <w:rPr>
          <w:rFonts w:eastAsia="Times New Roman" w:cs="Times New Roman"/>
          <w:szCs w:val="24"/>
        </w:rPr>
        <w:t>,</w:t>
      </w:r>
      <w:r>
        <w:rPr>
          <w:rFonts w:eastAsia="Times New Roman" w:cs="Times New Roman"/>
          <w:szCs w:val="24"/>
        </w:rPr>
        <w:t xml:space="preserve"> Κρήτη </w:t>
      </w:r>
      <w:r w:rsidRPr="00E34899">
        <w:rPr>
          <w:rFonts w:eastAsia="Times New Roman" w:cs="Times New Roman"/>
          <w:szCs w:val="24"/>
        </w:rPr>
        <w:t>– Κ</w:t>
      </w:r>
      <w:r>
        <w:rPr>
          <w:rFonts w:eastAsia="Times New Roman" w:cs="Times New Roman"/>
          <w:szCs w:val="24"/>
        </w:rPr>
        <w:t xml:space="preserve">ύπρος, ο </w:t>
      </w:r>
      <w:proofErr w:type="spellStart"/>
      <w:r>
        <w:rPr>
          <w:rFonts w:eastAsia="Times New Roman" w:cs="Times New Roman"/>
          <w:szCs w:val="24"/>
          <w:lang w:val="en-US"/>
        </w:rPr>
        <w:t>EuroAsia</w:t>
      </w:r>
      <w:proofErr w:type="spellEnd"/>
      <w:r w:rsidRPr="00E34899">
        <w:rPr>
          <w:rFonts w:eastAsia="Times New Roman" w:cs="Times New Roman"/>
          <w:szCs w:val="24"/>
        </w:rPr>
        <w:t>.</w:t>
      </w:r>
    </w:p>
    <w:p w14:paraId="6B9490B0" w14:textId="77777777" w:rsidR="00244F6B" w:rsidRDefault="006574B6">
      <w:pPr>
        <w:spacing w:after="0"/>
        <w:jc w:val="both"/>
        <w:rPr>
          <w:rFonts w:eastAsia="Times New Roman" w:cs="Times New Roman"/>
          <w:szCs w:val="24"/>
        </w:rPr>
      </w:pPr>
      <w:r>
        <w:rPr>
          <w:rFonts w:eastAsia="Times New Roman" w:cs="Times New Roman"/>
          <w:szCs w:val="24"/>
        </w:rPr>
        <w:t>Αυτή, λοιπόν, τη βασική αρχή</w:t>
      </w:r>
      <w:r w:rsidRPr="00C34087">
        <w:rPr>
          <w:rFonts w:eastAsia="Times New Roman" w:cs="Times New Roman"/>
          <w:szCs w:val="24"/>
        </w:rPr>
        <w:t>,</w:t>
      </w:r>
      <w:r>
        <w:rPr>
          <w:rFonts w:eastAsia="Times New Roman" w:cs="Times New Roman"/>
          <w:szCs w:val="24"/>
        </w:rPr>
        <w:t xml:space="preserve"> που υπάρχει σε όλα τα </w:t>
      </w:r>
      <w:r>
        <w:rPr>
          <w:rFonts w:eastAsia="Times New Roman" w:cs="Times New Roman"/>
          <w:szCs w:val="24"/>
          <w:lang w:val="en-US"/>
        </w:rPr>
        <w:t>PCI</w:t>
      </w:r>
      <w:r>
        <w:rPr>
          <w:rFonts w:eastAsia="Times New Roman" w:cs="Times New Roman"/>
          <w:szCs w:val="24"/>
        </w:rPr>
        <w:t xml:space="preserve"> και την οποία ως χώρα εθνική υπερασπιστήκαμε</w:t>
      </w:r>
      <w:r w:rsidRPr="00C34087">
        <w:rPr>
          <w:rFonts w:eastAsia="Times New Roman" w:cs="Times New Roman"/>
          <w:szCs w:val="24"/>
        </w:rPr>
        <w:t>,</w:t>
      </w:r>
      <w:r>
        <w:rPr>
          <w:rFonts w:eastAsia="Times New Roman" w:cs="Times New Roman"/>
          <w:szCs w:val="24"/>
        </w:rPr>
        <w:t xml:space="preserve"> την συνυπέγραψε ο </w:t>
      </w:r>
      <w:proofErr w:type="spellStart"/>
      <w:r>
        <w:rPr>
          <w:rFonts w:eastAsia="Times New Roman" w:cs="Times New Roman"/>
          <w:szCs w:val="24"/>
          <w:lang w:val="en-US"/>
        </w:rPr>
        <w:t>EuroAsia</w:t>
      </w:r>
      <w:proofErr w:type="spellEnd"/>
      <w:r>
        <w:rPr>
          <w:rFonts w:eastAsia="Times New Roman" w:cs="Times New Roman"/>
          <w:szCs w:val="24"/>
        </w:rPr>
        <w:t xml:space="preserve"> τον Οκτώβρη του 2017. Από την ημέρα εκείνη μέχρι την απόφαση της ΡΑΕ συνέβησαν τα εξής απλά πράγματα και απορώ γιατί ευθυγραμμίζεστε με απόψεις οι οποίες θ</w:t>
      </w:r>
      <w:r>
        <w:rPr>
          <w:rFonts w:eastAsia="Times New Roman" w:cs="Times New Roman"/>
          <w:szCs w:val="24"/>
        </w:rPr>
        <w:t>ίγουν -επαναλαμβάνω- την ουσία του επιχειρήματος.</w:t>
      </w:r>
    </w:p>
    <w:p w14:paraId="6B9490B1" w14:textId="77777777" w:rsidR="00244F6B" w:rsidRDefault="006574B6">
      <w:pPr>
        <w:spacing w:after="0"/>
        <w:jc w:val="both"/>
        <w:rPr>
          <w:rFonts w:eastAsia="Times New Roman" w:cs="Times New Roman"/>
          <w:szCs w:val="24"/>
        </w:rPr>
      </w:pPr>
      <w:r>
        <w:rPr>
          <w:rFonts w:eastAsia="Times New Roman" w:cs="Times New Roman"/>
          <w:szCs w:val="24"/>
        </w:rPr>
        <w:t>Από τον Οκτώβρη έπρεπε να είχε καταλήξει η συμφωνία των εταίρων για το σχήμα αυτό που σήμερα ονομάζεται «</w:t>
      </w:r>
      <w:r>
        <w:rPr>
          <w:rFonts w:eastAsia="Times New Roman" w:cs="Times New Roman"/>
          <w:szCs w:val="24"/>
        </w:rPr>
        <w:t>Α</w:t>
      </w:r>
      <w:r>
        <w:rPr>
          <w:rFonts w:eastAsia="Times New Roman" w:cs="Times New Roman"/>
          <w:szCs w:val="24"/>
        </w:rPr>
        <w:t>ριάδνη</w:t>
      </w:r>
      <w:r>
        <w:rPr>
          <w:rFonts w:eastAsia="Times New Roman" w:cs="Times New Roman"/>
          <w:szCs w:val="24"/>
        </w:rPr>
        <w:t>»</w:t>
      </w:r>
      <w:r>
        <w:rPr>
          <w:rFonts w:eastAsia="Times New Roman" w:cs="Times New Roman"/>
          <w:szCs w:val="24"/>
        </w:rPr>
        <w:t>, 51% ΑΔΜΗΕ, 39%</w:t>
      </w:r>
      <w:r w:rsidRPr="00E34899">
        <w:rPr>
          <w:rFonts w:eastAsia="Times New Roman" w:cs="Times New Roman"/>
          <w:szCs w:val="24"/>
        </w:rPr>
        <w:t xml:space="preserve"> </w:t>
      </w:r>
      <w:proofErr w:type="spellStart"/>
      <w:r>
        <w:rPr>
          <w:rFonts w:eastAsia="Times New Roman" w:cs="Times New Roman"/>
          <w:szCs w:val="24"/>
          <w:lang w:val="en-US"/>
        </w:rPr>
        <w:t>EuroAsia</w:t>
      </w:r>
      <w:proofErr w:type="spellEnd"/>
      <w:r>
        <w:rPr>
          <w:rFonts w:eastAsia="Times New Roman" w:cs="Times New Roman"/>
          <w:szCs w:val="24"/>
        </w:rPr>
        <w:t>, 11% επενδυτές. Τον Απρίλιο, τέσσερις μήνες μετά, η ΡΑΕ έρχεται και</w:t>
      </w:r>
      <w:r>
        <w:rPr>
          <w:rFonts w:eastAsia="Times New Roman" w:cs="Times New Roman"/>
          <w:szCs w:val="24"/>
        </w:rPr>
        <w:t xml:space="preserve"> βγάζει μ</w:t>
      </w:r>
      <w:r>
        <w:rPr>
          <w:rFonts w:eastAsia="Times New Roman" w:cs="Times New Roman"/>
          <w:szCs w:val="24"/>
        </w:rPr>
        <w:t>ί</w:t>
      </w:r>
      <w:r>
        <w:rPr>
          <w:rFonts w:eastAsia="Times New Roman" w:cs="Times New Roman"/>
          <w:szCs w:val="24"/>
        </w:rPr>
        <w:t>α κίτρινη κάρτα και λέει</w:t>
      </w:r>
      <w:r w:rsidRPr="00E34899">
        <w:rPr>
          <w:rFonts w:eastAsia="Times New Roman" w:cs="Times New Roman"/>
          <w:szCs w:val="24"/>
        </w:rPr>
        <w:t>:</w:t>
      </w:r>
      <w:r>
        <w:rPr>
          <w:rFonts w:eastAsia="Times New Roman" w:cs="Times New Roman"/>
          <w:szCs w:val="24"/>
        </w:rPr>
        <w:t xml:space="preserve"> «Εσείς τι κάνετε; Πού είναι το </w:t>
      </w:r>
      <w:r>
        <w:rPr>
          <w:rFonts w:eastAsia="Times New Roman" w:cs="Times New Roman"/>
          <w:szCs w:val="24"/>
          <w:lang w:val="en-US"/>
        </w:rPr>
        <w:t>shareholders</w:t>
      </w:r>
      <w:r w:rsidRPr="00E34899">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Πώς προωθείτε το έργο στο οποίο σας ενέκρινα;». Και όχι μόνον ενέκρινε το MOU η ΡΑΕ, αλλά οι δύο αποφάσεις των ΡΑΕ Κύπρου και Ελλάδας λένε: «Εγκρίνουμε το Κρήτη - Κύ</w:t>
      </w:r>
      <w:r>
        <w:rPr>
          <w:rFonts w:eastAsia="Times New Roman" w:cs="Times New Roman"/>
          <w:szCs w:val="24"/>
        </w:rPr>
        <w:t xml:space="preserve">προς υπό τον όρο εφαρμογής του MOU». Το PCΙ χωρίς το MOU δεν υπάρχει σε κανένα του κομμάτι. Είναι σαφές; </w:t>
      </w:r>
      <w:proofErr w:type="spellStart"/>
      <w:r>
        <w:rPr>
          <w:rFonts w:eastAsia="Times New Roman" w:cs="Times New Roman"/>
          <w:szCs w:val="24"/>
        </w:rPr>
        <w:t>Σαφέστατ</w:t>
      </w:r>
      <w:proofErr w:type="spellEnd"/>
      <w:r>
        <w:rPr>
          <w:rFonts w:eastAsia="Times New Roman" w:cs="Times New Roman"/>
          <w:szCs w:val="24"/>
          <w:lang w:val="en-US"/>
        </w:rPr>
        <w:t>o</w:t>
      </w:r>
      <w:r>
        <w:rPr>
          <w:rFonts w:eastAsia="Times New Roman" w:cs="Times New Roman"/>
          <w:szCs w:val="24"/>
        </w:rPr>
        <w:t>.</w:t>
      </w:r>
    </w:p>
    <w:p w14:paraId="6B9490B2" w14:textId="77777777" w:rsidR="00244F6B" w:rsidRDefault="006574B6">
      <w:pPr>
        <w:spacing w:after="0"/>
        <w:jc w:val="both"/>
        <w:rPr>
          <w:rFonts w:eastAsia="Times New Roman" w:cs="Times New Roman"/>
          <w:szCs w:val="24"/>
        </w:rPr>
      </w:pPr>
      <w:r>
        <w:rPr>
          <w:rFonts w:eastAsia="Times New Roman" w:cs="Times New Roman"/>
          <w:szCs w:val="24"/>
        </w:rPr>
        <w:lastRenderedPageBreak/>
        <w:t>Έρχεται, λοιπόν, τον Απρίλιο η ΡΑΕ και λέει</w:t>
      </w:r>
      <w:r w:rsidRPr="00991518">
        <w:rPr>
          <w:rFonts w:eastAsia="Times New Roman" w:cs="Times New Roman"/>
          <w:szCs w:val="24"/>
        </w:rPr>
        <w:t xml:space="preserve">: </w:t>
      </w:r>
      <w:r>
        <w:rPr>
          <w:rFonts w:eastAsia="Times New Roman" w:cs="Times New Roman"/>
          <w:szCs w:val="24"/>
        </w:rPr>
        <w:t>«Τι κάνετε, παιδιά; Πού είναι η πρόοδος; Εγώ το 2022 θέλω να έχει ρεύμα</w:t>
      </w:r>
      <w:r w:rsidRPr="00AE1C39">
        <w:rPr>
          <w:rFonts w:eastAsia="Times New Roman" w:cs="Times New Roman"/>
          <w:szCs w:val="24"/>
        </w:rPr>
        <w:t xml:space="preserve"> </w:t>
      </w:r>
      <w:r w:rsidRPr="00C34087">
        <w:rPr>
          <w:rFonts w:eastAsia="Times New Roman" w:cs="Times New Roman"/>
          <w:szCs w:val="24"/>
        </w:rPr>
        <w:t>η</w:t>
      </w:r>
      <w:r>
        <w:rPr>
          <w:rFonts w:eastAsia="Times New Roman" w:cs="Times New Roman"/>
          <w:szCs w:val="24"/>
        </w:rPr>
        <w:t xml:space="preserve"> Κρήτη από την Αττική. Γιατί καθυστερείτε;»</w:t>
      </w:r>
    </w:p>
    <w:p w14:paraId="6B9490B3" w14:textId="77777777" w:rsidR="00244F6B" w:rsidRDefault="006574B6">
      <w:pPr>
        <w:spacing w:after="0"/>
        <w:jc w:val="both"/>
        <w:rPr>
          <w:rFonts w:eastAsia="Times New Roman" w:cs="Times New Roman"/>
          <w:szCs w:val="24"/>
        </w:rPr>
      </w:pPr>
      <w:r>
        <w:rPr>
          <w:rFonts w:eastAsia="Times New Roman" w:cs="Times New Roman"/>
          <w:szCs w:val="24"/>
        </w:rPr>
        <w:t xml:space="preserve">Αναγκάζεται τότε να γίνουν διαπραγματεύσεις από τον Απρίλιο μέχρι τον Ιούλιο παρουσία της Κομισιόν, προκειμένου να φτιάξουμε το </w:t>
      </w:r>
      <w:r>
        <w:rPr>
          <w:rFonts w:eastAsia="Times New Roman" w:cs="Times New Roman"/>
          <w:szCs w:val="24"/>
          <w:lang w:val="en-US"/>
        </w:rPr>
        <w:t>shareholders</w:t>
      </w:r>
      <w:r w:rsidRPr="00991518">
        <w:rPr>
          <w:rFonts w:eastAsia="Times New Roman" w:cs="Times New Roman"/>
          <w:szCs w:val="24"/>
        </w:rPr>
        <w:t xml:space="preserve"> </w:t>
      </w:r>
      <w:r>
        <w:rPr>
          <w:rFonts w:eastAsia="Times New Roman" w:cs="Times New Roman"/>
          <w:szCs w:val="24"/>
          <w:lang w:val="en-US"/>
        </w:rPr>
        <w:t>agreement</w:t>
      </w:r>
      <w:r>
        <w:rPr>
          <w:rFonts w:eastAsia="Times New Roman" w:cs="Times New Roman"/>
          <w:szCs w:val="24"/>
        </w:rPr>
        <w:t>, όπου και η Κομισιόν διαπιστώνει ότι οι θέσεις που διατυπώνον</w:t>
      </w:r>
      <w:r>
        <w:rPr>
          <w:rFonts w:eastAsia="Times New Roman" w:cs="Times New Roman"/>
          <w:szCs w:val="24"/>
        </w:rPr>
        <w:t xml:space="preserve">ται από το </w:t>
      </w:r>
      <w:proofErr w:type="spellStart"/>
      <w:r>
        <w:rPr>
          <w:rFonts w:eastAsia="Times New Roman" w:cs="Times New Roman"/>
          <w:szCs w:val="24"/>
          <w:lang w:val="en-US"/>
        </w:rPr>
        <w:t>EuroAsia</w:t>
      </w:r>
      <w:proofErr w:type="spellEnd"/>
      <w:r>
        <w:rPr>
          <w:rFonts w:eastAsia="Times New Roman" w:cs="Times New Roman"/>
          <w:szCs w:val="24"/>
        </w:rPr>
        <w:t xml:space="preserve"> είναι εξωπραγματικές.</w:t>
      </w:r>
    </w:p>
    <w:p w14:paraId="6B9490B4" w14:textId="77777777" w:rsidR="00244F6B" w:rsidRDefault="006574B6">
      <w:pPr>
        <w:spacing w:after="0"/>
        <w:jc w:val="both"/>
        <w:rPr>
          <w:rFonts w:eastAsia="Times New Roman"/>
          <w:szCs w:val="24"/>
        </w:rPr>
      </w:pPr>
      <w:r>
        <w:rPr>
          <w:rFonts w:eastAsia="Times New Roman"/>
          <w:szCs w:val="24"/>
        </w:rPr>
        <w:t xml:space="preserve">Να σας υπενθυμίσω ότι ζητούσε καταστατικές πλειοψηφίες, ενώ είναι μειοψηφών, η πλευρά του ΑΔΜΗΕ έδινε τα πλήρη </w:t>
      </w:r>
      <w:r w:rsidRPr="003B470E">
        <w:rPr>
          <w:rFonts w:eastAsia="Times New Roman"/>
          <w:szCs w:val="24"/>
        </w:rPr>
        <w:t>καταστατικά δικ</w:t>
      </w:r>
      <w:r>
        <w:rPr>
          <w:rFonts w:eastAsia="Times New Roman"/>
          <w:szCs w:val="24"/>
        </w:rPr>
        <w:t xml:space="preserve">αιώματα που προβλέπει </w:t>
      </w:r>
      <w:r w:rsidRPr="003B470E">
        <w:rPr>
          <w:rFonts w:eastAsia="Times New Roman"/>
          <w:szCs w:val="24"/>
        </w:rPr>
        <w:t>ο νόμος</w:t>
      </w:r>
      <w:r>
        <w:rPr>
          <w:rFonts w:eastAsia="Times New Roman"/>
          <w:szCs w:val="24"/>
        </w:rPr>
        <w:t>, 34%, συν</w:t>
      </w:r>
      <w:r w:rsidRPr="003B470E">
        <w:rPr>
          <w:rFonts w:eastAsia="Times New Roman"/>
          <w:szCs w:val="24"/>
        </w:rPr>
        <w:t xml:space="preserve"> επαυξημένες αρμοδιότητες και κατέληξαν σε αδιέξοδο τον Ιούλιο του </w:t>
      </w:r>
      <w:r>
        <w:rPr>
          <w:rFonts w:eastAsia="Times New Roman"/>
          <w:szCs w:val="24"/>
        </w:rPr>
        <w:t>20</w:t>
      </w:r>
      <w:r w:rsidRPr="003B470E">
        <w:rPr>
          <w:rFonts w:eastAsia="Times New Roman"/>
          <w:szCs w:val="24"/>
        </w:rPr>
        <w:t>18</w:t>
      </w:r>
      <w:r>
        <w:rPr>
          <w:rFonts w:eastAsia="Times New Roman"/>
          <w:szCs w:val="24"/>
        </w:rPr>
        <w:t>.</w:t>
      </w:r>
      <w:r w:rsidRPr="003B470E">
        <w:rPr>
          <w:rFonts w:eastAsia="Times New Roman"/>
          <w:szCs w:val="24"/>
        </w:rPr>
        <w:t xml:space="preserve"> </w:t>
      </w:r>
    </w:p>
    <w:p w14:paraId="6B9490B5" w14:textId="77777777" w:rsidR="00244F6B" w:rsidRDefault="006574B6">
      <w:pPr>
        <w:spacing w:after="0"/>
        <w:jc w:val="both"/>
        <w:rPr>
          <w:rFonts w:eastAsia="Times New Roman"/>
          <w:szCs w:val="24"/>
        </w:rPr>
      </w:pPr>
      <w:r>
        <w:rPr>
          <w:rFonts w:eastAsia="Times New Roman"/>
          <w:szCs w:val="24"/>
        </w:rPr>
        <w:t>Τ</w:t>
      </w:r>
      <w:r w:rsidRPr="003B470E">
        <w:rPr>
          <w:rFonts w:eastAsia="Times New Roman"/>
          <w:szCs w:val="24"/>
        </w:rPr>
        <w:t xml:space="preserve">ον Ιούλιο του </w:t>
      </w:r>
      <w:r>
        <w:rPr>
          <w:rFonts w:eastAsia="Times New Roman"/>
          <w:szCs w:val="24"/>
        </w:rPr>
        <w:t>2018</w:t>
      </w:r>
      <w:r w:rsidRPr="003B470E">
        <w:rPr>
          <w:rFonts w:eastAsia="Times New Roman"/>
          <w:szCs w:val="24"/>
        </w:rPr>
        <w:t xml:space="preserve"> κλείνει η διετία το</w:t>
      </w:r>
      <w:r>
        <w:rPr>
          <w:rFonts w:eastAsia="Times New Roman"/>
          <w:szCs w:val="24"/>
        </w:rPr>
        <w:t>υ</w:t>
      </w:r>
      <w:r w:rsidRPr="003B470E">
        <w:rPr>
          <w:rFonts w:eastAsia="Times New Roman"/>
          <w:szCs w:val="24"/>
        </w:rPr>
        <w:t xml:space="preserve"> PCI</w:t>
      </w:r>
      <w:r>
        <w:rPr>
          <w:rFonts w:eastAsia="Times New Roman"/>
          <w:szCs w:val="24"/>
        </w:rPr>
        <w:t>,</w:t>
      </w:r>
      <w:r w:rsidRPr="003B470E">
        <w:rPr>
          <w:rFonts w:eastAsia="Times New Roman"/>
          <w:szCs w:val="24"/>
        </w:rPr>
        <w:t xml:space="preserve"> σύμφωνα με τον </w:t>
      </w:r>
      <w:r>
        <w:rPr>
          <w:rFonts w:eastAsia="Times New Roman"/>
          <w:szCs w:val="24"/>
        </w:rPr>
        <w:t>ε</w:t>
      </w:r>
      <w:r w:rsidRPr="003B470E">
        <w:rPr>
          <w:rFonts w:eastAsia="Times New Roman"/>
          <w:szCs w:val="24"/>
        </w:rPr>
        <w:t xml:space="preserve">υρωπαϊκό </w:t>
      </w:r>
      <w:r>
        <w:rPr>
          <w:rFonts w:eastAsia="Times New Roman"/>
          <w:szCs w:val="24"/>
        </w:rPr>
        <w:t>φ</w:t>
      </w:r>
      <w:r w:rsidRPr="003B470E">
        <w:rPr>
          <w:rFonts w:eastAsia="Times New Roman"/>
          <w:szCs w:val="24"/>
        </w:rPr>
        <w:t>ορέα</w:t>
      </w:r>
      <w:r>
        <w:rPr>
          <w:rFonts w:eastAsia="Times New Roman"/>
          <w:szCs w:val="24"/>
        </w:rPr>
        <w:t>. Στα</w:t>
      </w:r>
      <w:r w:rsidRPr="003B470E">
        <w:rPr>
          <w:rFonts w:eastAsia="Times New Roman"/>
          <w:szCs w:val="24"/>
        </w:rPr>
        <w:t xml:space="preserve"> δύο χρόνια καθυστέρηση</w:t>
      </w:r>
      <w:r>
        <w:rPr>
          <w:rFonts w:eastAsia="Times New Roman"/>
          <w:szCs w:val="24"/>
        </w:rPr>
        <w:t>ς</w:t>
      </w:r>
      <w:r w:rsidRPr="003B470E">
        <w:rPr>
          <w:rFonts w:eastAsia="Times New Roman"/>
          <w:szCs w:val="24"/>
        </w:rPr>
        <w:t xml:space="preserve"> </w:t>
      </w:r>
      <w:r>
        <w:rPr>
          <w:rFonts w:eastAsia="Times New Roman"/>
          <w:szCs w:val="24"/>
        </w:rPr>
        <w:t>σ</w:t>
      </w:r>
      <w:r w:rsidRPr="003B470E">
        <w:rPr>
          <w:rFonts w:eastAsia="Times New Roman"/>
          <w:szCs w:val="24"/>
        </w:rPr>
        <w:t>το PC</w:t>
      </w:r>
      <w:r>
        <w:rPr>
          <w:rFonts w:eastAsia="Times New Roman"/>
          <w:szCs w:val="24"/>
        </w:rPr>
        <w:t>Ι, η ΡΑΕ αποκτά το δικαίωμα</w:t>
      </w:r>
      <w:r w:rsidRPr="003B470E">
        <w:rPr>
          <w:rFonts w:eastAsia="Times New Roman"/>
          <w:szCs w:val="24"/>
        </w:rPr>
        <w:t xml:space="preserve"> να </w:t>
      </w:r>
      <w:r>
        <w:rPr>
          <w:rFonts w:eastAsia="Times New Roman"/>
          <w:szCs w:val="24"/>
        </w:rPr>
        <w:t xml:space="preserve">αναθέσει </w:t>
      </w:r>
      <w:r w:rsidRPr="003B470E">
        <w:rPr>
          <w:rFonts w:eastAsia="Times New Roman"/>
          <w:szCs w:val="24"/>
        </w:rPr>
        <w:t>σε αυτόν που θεωρεί ότι θα υλο</w:t>
      </w:r>
      <w:r w:rsidRPr="003B470E">
        <w:rPr>
          <w:rFonts w:eastAsia="Times New Roman"/>
          <w:szCs w:val="24"/>
        </w:rPr>
        <w:t>ποιήσει το έργο</w:t>
      </w:r>
      <w:r>
        <w:rPr>
          <w:rFonts w:eastAsia="Times New Roman"/>
          <w:szCs w:val="24"/>
        </w:rPr>
        <w:t>.</w:t>
      </w:r>
      <w:r w:rsidRPr="003B470E">
        <w:rPr>
          <w:rFonts w:eastAsia="Times New Roman"/>
          <w:szCs w:val="24"/>
        </w:rPr>
        <w:t xml:space="preserve"> </w:t>
      </w:r>
      <w:r>
        <w:rPr>
          <w:rFonts w:eastAsia="Times New Roman"/>
          <w:szCs w:val="24"/>
        </w:rPr>
        <w:t>Κ</w:t>
      </w:r>
      <w:r w:rsidRPr="003B470E">
        <w:rPr>
          <w:rFonts w:eastAsia="Times New Roman"/>
          <w:szCs w:val="24"/>
        </w:rPr>
        <w:t xml:space="preserve">αι αυτό έκανε </w:t>
      </w:r>
      <w:r>
        <w:rPr>
          <w:rFonts w:eastAsia="Times New Roman"/>
          <w:szCs w:val="24"/>
        </w:rPr>
        <w:t xml:space="preserve">με </w:t>
      </w:r>
      <w:r w:rsidRPr="003B470E">
        <w:rPr>
          <w:rFonts w:eastAsia="Times New Roman"/>
          <w:szCs w:val="24"/>
        </w:rPr>
        <w:t>την απόφασ</w:t>
      </w:r>
      <w:r>
        <w:rPr>
          <w:rFonts w:eastAsia="Times New Roman"/>
          <w:szCs w:val="24"/>
        </w:rPr>
        <w:t>ή της</w:t>
      </w:r>
      <w:r w:rsidRPr="003B470E">
        <w:rPr>
          <w:rFonts w:eastAsia="Times New Roman"/>
          <w:szCs w:val="24"/>
        </w:rPr>
        <w:t xml:space="preserve"> το</w:t>
      </w:r>
      <w:r>
        <w:rPr>
          <w:rFonts w:eastAsia="Times New Roman"/>
          <w:szCs w:val="24"/>
        </w:rPr>
        <w:t xml:space="preserve">ν περασμένο Σεπτέμβρη, </w:t>
      </w:r>
      <w:r w:rsidRPr="003B470E">
        <w:rPr>
          <w:rFonts w:eastAsia="Times New Roman"/>
          <w:szCs w:val="24"/>
        </w:rPr>
        <w:t xml:space="preserve">που ανέθεσε το έργο στο </w:t>
      </w:r>
      <w:r>
        <w:rPr>
          <w:rFonts w:eastAsia="Times New Roman"/>
          <w:szCs w:val="24"/>
        </w:rPr>
        <w:t>«</w:t>
      </w:r>
      <w:r w:rsidRPr="003B470E">
        <w:rPr>
          <w:rFonts w:eastAsia="Times New Roman"/>
          <w:szCs w:val="24"/>
        </w:rPr>
        <w:t>Αριάδνη</w:t>
      </w:r>
      <w:r>
        <w:rPr>
          <w:rFonts w:eastAsia="Times New Roman"/>
          <w:szCs w:val="24"/>
        </w:rPr>
        <w:t>»,</w:t>
      </w:r>
      <w:r w:rsidRPr="003B470E">
        <w:rPr>
          <w:rFonts w:eastAsia="Times New Roman"/>
          <w:szCs w:val="24"/>
        </w:rPr>
        <w:t xml:space="preserve"> </w:t>
      </w:r>
      <w:r w:rsidRPr="003B470E">
        <w:rPr>
          <w:rFonts w:eastAsia="Times New Roman"/>
          <w:szCs w:val="24"/>
        </w:rPr>
        <w:lastRenderedPageBreak/>
        <w:t>το</w:t>
      </w:r>
      <w:r>
        <w:rPr>
          <w:rFonts w:eastAsia="Times New Roman"/>
          <w:szCs w:val="24"/>
        </w:rPr>
        <w:t>ν</w:t>
      </w:r>
      <w:r w:rsidRPr="003B470E">
        <w:rPr>
          <w:rFonts w:eastAsia="Times New Roman"/>
          <w:szCs w:val="24"/>
        </w:rPr>
        <w:t xml:space="preserve"> φυσικό δηλαδή συνεχιστ</w:t>
      </w:r>
      <w:r>
        <w:rPr>
          <w:rFonts w:eastAsia="Times New Roman"/>
          <w:szCs w:val="24"/>
        </w:rPr>
        <w:t xml:space="preserve">ή </w:t>
      </w:r>
      <w:r w:rsidRPr="003B470E">
        <w:rPr>
          <w:rFonts w:eastAsia="Times New Roman"/>
          <w:szCs w:val="24"/>
        </w:rPr>
        <w:t>το</w:t>
      </w:r>
      <w:r>
        <w:rPr>
          <w:rFonts w:eastAsia="Times New Roman"/>
          <w:szCs w:val="24"/>
        </w:rPr>
        <w:t>υ</w:t>
      </w:r>
      <w:r w:rsidRPr="003B470E">
        <w:rPr>
          <w:rFonts w:eastAsia="Times New Roman"/>
          <w:szCs w:val="24"/>
        </w:rPr>
        <w:t xml:space="preserve"> MOU</w:t>
      </w:r>
      <w:r>
        <w:rPr>
          <w:rFonts w:eastAsia="Times New Roman"/>
          <w:szCs w:val="24"/>
        </w:rPr>
        <w:t>,</w:t>
      </w:r>
      <w:r w:rsidRPr="003B470E">
        <w:rPr>
          <w:rFonts w:eastAsia="Times New Roman"/>
          <w:szCs w:val="24"/>
        </w:rPr>
        <w:t xml:space="preserve"> </w:t>
      </w:r>
      <w:r>
        <w:rPr>
          <w:rFonts w:eastAsia="Times New Roman"/>
          <w:szCs w:val="24"/>
        </w:rPr>
        <w:t>το οποίο είχε</w:t>
      </w:r>
      <w:r w:rsidRPr="003B470E">
        <w:rPr>
          <w:rFonts w:eastAsia="Times New Roman"/>
          <w:szCs w:val="24"/>
        </w:rPr>
        <w:t xml:space="preserve"> στα χέρια της και τίποτα άλλο δεν είχε</w:t>
      </w:r>
      <w:r>
        <w:rPr>
          <w:rFonts w:eastAsia="Times New Roman"/>
          <w:szCs w:val="24"/>
        </w:rPr>
        <w:t>.</w:t>
      </w:r>
      <w:r w:rsidRPr="003B470E">
        <w:rPr>
          <w:rFonts w:eastAsia="Times New Roman"/>
          <w:szCs w:val="24"/>
        </w:rPr>
        <w:t xml:space="preserve"> </w:t>
      </w:r>
    </w:p>
    <w:p w14:paraId="6B9490B6" w14:textId="77777777" w:rsidR="00244F6B" w:rsidRDefault="006574B6">
      <w:pPr>
        <w:spacing w:after="0"/>
        <w:jc w:val="both"/>
        <w:rPr>
          <w:rFonts w:eastAsia="Times New Roman"/>
          <w:szCs w:val="24"/>
        </w:rPr>
      </w:pPr>
      <w:r>
        <w:rPr>
          <w:rFonts w:eastAsia="Times New Roman"/>
          <w:szCs w:val="24"/>
        </w:rPr>
        <w:t>Υπάρχει μ</w:t>
      </w:r>
      <w:r>
        <w:rPr>
          <w:rFonts w:eastAsia="Times New Roman"/>
          <w:szCs w:val="24"/>
        </w:rPr>
        <w:t>ί</w:t>
      </w:r>
      <w:r w:rsidRPr="003B470E">
        <w:rPr>
          <w:rFonts w:eastAsia="Times New Roman"/>
          <w:szCs w:val="24"/>
        </w:rPr>
        <w:t xml:space="preserve">α νομική διαμάχη με την </w:t>
      </w:r>
      <w:r>
        <w:rPr>
          <w:rFonts w:eastAsia="Times New Roman"/>
          <w:szCs w:val="24"/>
        </w:rPr>
        <w:t>Κ</w:t>
      </w:r>
      <w:r w:rsidRPr="003B470E">
        <w:rPr>
          <w:rFonts w:eastAsia="Times New Roman"/>
          <w:szCs w:val="24"/>
        </w:rPr>
        <w:t>ομισιόν για την ερ</w:t>
      </w:r>
      <w:r w:rsidRPr="003B470E">
        <w:rPr>
          <w:rFonts w:eastAsia="Times New Roman"/>
          <w:szCs w:val="24"/>
        </w:rPr>
        <w:t>μηνεία αυτών των δύο θεμάτων</w:t>
      </w:r>
      <w:r>
        <w:rPr>
          <w:rFonts w:eastAsia="Times New Roman"/>
          <w:szCs w:val="24"/>
        </w:rPr>
        <w:t xml:space="preserve"> για το πότε έληξε η διετία του </w:t>
      </w:r>
      <w:r>
        <w:rPr>
          <w:rFonts w:eastAsia="Times New Roman"/>
          <w:szCs w:val="24"/>
          <w:lang w:val="en-US"/>
        </w:rPr>
        <w:t>PCI</w:t>
      </w:r>
      <w:r w:rsidRPr="000762B4">
        <w:rPr>
          <w:rFonts w:eastAsia="Times New Roman"/>
          <w:szCs w:val="24"/>
        </w:rPr>
        <w:t xml:space="preserve"> </w:t>
      </w:r>
      <w:r>
        <w:rPr>
          <w:rFonts w:eastAsia="Times New Roman"/>
          <w:szCs w:val="24"/>
        </w:rPr>
        <w:t xml:space="preserve">και η ΡΑΕ </w:t>
      </w:r>
      <w:r w:rsidRPr="003B470E">
        <w:rPr>
          <w:rFonts w:eastAsia="Times New Roman"/>
          <w:szCs w:val="24"/>
        </w:rPr>
        <w:t>αποκτά το δικαίωμα</w:t>
      </w:r>
      <w:r>
        <w:rPr>
          <w:rFonts w:eastAsia="Times New Roman"/>
          <w:szCs w:val="24"/>
        </w:rPr>
        <w:t>. Έ</w:t>
      </w:r>
      <w:r w:rsidRPr="003B470E">
        <w:rPr>
          <w:rFonts w:eastAsia="Times New Roman"/>
          <w:szCs w:val="24"/>
        </w:rPr>
        <w:t xml:space="preserve">ληξε τον Ιούλιο ή λήγει </w:t>
      </w:r>
      <w:r>
        <w:rPr>
          <w:rFonts w:eastAsia="Times New Roman"/>
          <w:szCs w:val="24"/>
        </w:rPr>
        <w:t xml:space="preserve">στις </w:t>
      </w:r>
      <w:r w:rsidRPr="003B470E">
        <w:rPr>
          <w:rFonts w:eastAsia="Times New Roman"/>
          <w:szCs w:val="24"/>
        </w:rPr>
        <w:t>31</w:t>
      </w:r>
      <w:r>
        <w:rPr>
          <w:rFonts w:eastAsia="Times New Roman"/>
          <w:szCs w:val="24"/>
        </w:rPr>
        <w:t xml:space="preserve"> Δεκεμβρίου</w:t>
      </w:r>
      <w:r>
        <w:rPr>
          <w:rFonts w:eastAsia="Times New Roman"/>
          <w:szCs w:val="24"/>
        </w:rPr>
        <w:t>;</w:t>
      </w:r>
      <w:r w:rsidRPr="003B470E">
        <w:rPr>
          <w:rFonts w:eastAsia="Times New Roman"/>
          <w:szCs w:val="24"/>
        </w:rPr>
        <w:t xml:space="preserve"> Αυτή είναι η διαφορά</w:t>
      </w:r>
      <w:r>
        <w:rPr>
          <w:rFonts w:eastAsia="Times New Roman"/>
          <w:szCs w:val="24"/>
        </w:rPr>
        <w:t>.</w:t>
      </w:r>
      <w:r w:rsidRPr="003B470E">
        <w:rPr>
          <w:rFonts w:eastAsia="Times New Roman"/>
          <w:szCs w:val="24"/>
        </w:rPr>
        <w:t xml:space="preserve"> </w:t>
      </w:r>
      <w:r>
        <w:rPr>
          <w:rFonts w:eastAsia="Times New Roman"/>
          <w:szCs w:val="24"/>
        </w:rPr>
        <w:t>Και η ΡΑΕ,</w:t>
      </w:r>
      <w:r w:rsidRPr="003B470E">
        <w:rPr>
          <w:rFonts w:eastAsia="Times New Roman"/>
          <w:szCs w:val="24"/>
        </w:rPr>
        <w:t xml:space="preserve"> όπως ξέρετε</w:t>
      </w:r>
      <w:r>
        <w:rPr>
          <w:rFonts w:eastAsia="Times New Roman"/>
          <w:szCs w:val="24"/>
        </w:rPr>
        <w:t>,</w:t>
      </w:r>
      <w:r w:rsidRPr="003B470E">
        <w:rPr>
          <w:rFonts w:eastAsia="Times New Roman"/>
          <w:szCs w:val="24"/>
        </w:rPr>
        <w:t xml:space="preserve"> </w:t>
      </w:r>
      <w:r>
        <w:rPr>
          <w:rFonts w:eastAsia="Times New Roman"/>
          <w:szCs w:val="24"/>
        </w:rPr>
        <w:t>στην απόφασή της λέει: «Κ</w:t>
      </w:r>
      <w:r w:rsidRPr="003B470E">
        <w:rPr>
          <w:rFonts w:eastAsia="Times New Roman"/>
          <w:szCs w:val="24"/>
        </w:rPr>
        <w:t xml:space="preserve">άντε την </w:t>
      </w:r>
      <w:r>
        <w:rPr>
          <w:rFonts w:eastAsia="Times New Roman"/>
          <w:szCs w:val="24"/>
        </w:rPr>
        <w:t>«</w:t>
      </w:r>
      <w:r w:rsidRPr="003B470E">
        <w:rPr>
          <w:rFonts w:eastAsia="Times New Roman"/>
          <w:szCs w:val="24"/>
        </w:rPr>
        <w:t>Αριάδνη</w:t>
      </w:r>
      <w:r>
        <w:rPr>
          <w:rFonts w:eastAsia="Times New Roman"/>
          <w:szCs w:val="24"/>
        </w:rPr>
        <w:t>»</w:t>
      </w:r>
      <w:r w:rsidRPr="003B470E">
        <w:rPr>
          <w:rFonts w:eastAsia="Times New Roman"/>
          <w:szCs w:val="24"/>
        </w:rPr>
        <w:t xml:space="preserve"> </w:t>
      </w:r>
      <w:r>
        <w:rPr>
          <w:rFonts w:eastAsia="Times New Roman"/>
          <w:szCs w:val="24"/>
        </w:rPr>
        <w:t>μ</w:t>
      </w:r>
      <w:r w:rsidRPr="003B470E">
        <w:rPr>
          <w:rFonts w:eastAsia="Times New Roman"/>
          <w:szCs w:val="24"/>
        </w:rPr>
        <w:t>έχρι 10 Δεκέμβρη</w:t>
      </w:r>
      <w:r>
        <w:rPr>
          <w:rFonts w:eastAsia="Times New Roman"/>
          <w:szCs w:val="24"/>
        </w:rPr>
        <w:t>,</w:t>
      </w:r>
      <w:r w:rsidRPr="003B470E">
        <w:rPr>
          <w:rFonts w:eastAsia="Times New Roman"/>
          <w:szCs w:val="24"/>
        </w:rPr>
        <w:t xml:space="preserve"> για </w:t>
      </w:r>
      <w:r>
        <w:rPr>
          <w:rFonts w:eastAsia="Times New Roman"/>
          <w:szCs w:val="24"/>
        </w:rPr>
        <w:t>είκοσι μία</w:t>
      </w:r>
      <w:r w:rsidRPr="003B470E">
        <w:rPr>
          <w:rFonts w:eastAsia="Times New Roman"/>
          <w:szCs w:val="24"/>
        </w:rPr>
        <w:t xml:space="preserve"> μέρες δεν θα γκρεμιστεί το σύμπαν</w:t>
      </w:r>
      <w:r>
        <w:rPr>
          <w:rFonts w:eastAsia="Times New Roman"/>
          <w:szCs w:val="24"/>
        </w:rPr>
        <w:t>». Όποια ερμηνεία και να πάρετε,</w:t>
      </w:r>
      <w:r w:rsidRPr="003B470E">
        <w:rPr>
          <w:rFonts w:eastAsia="Times New Roman"/>
          <w:szCs w:val="24"/>
        </w:rPr>
        <w:t xml:space="preserve"> είτε της ΡΑΕ </w:t>
      </w:r>
      <w:r>
        <w:rPr>
          <w:rFonts w:eastAsia="Times New Roman"/>
          <w:szCs w:val="24"/>
        </w:rPr>
        <w:t xml:space="preserve">είτε </w:t>
      </w:r>
      <w:r w:rsidRPr="003B470E">
        <w:rPr>
          <w:rFonts w:eastAsia="Times New Roman"/>
          <w:szCs w:val="24"/>
        </w:rPr>
        <w:t xml:space="preserve">της </w:t>
      </w:r>
      <w:r>
        <w:rPr>
          <w:rFonts w:eastAsia="Times New Roman"/>
          <w:szCs w:val="24"/>
        </w:rPr>
        <w:t>Κ</w:t>
      </w:r>
      <w:r w:rsidRPr="003B470E">
        <w:rPr>
          <w:rFonts w:eastAsia="Times New Roman"/>
          <w:szCs w:val="24"/>
        </w:rPr>
        <w:t>ομισιόν</w:t>
      </w:r>
      <w:r>
        <w:rPr>
          <w:rFonts w:eastAsia="Times New Roman"/>
          <w:szCs w:val="24"/>
        </w:rPr>
        <w:t>,</w:t>
      </w:r>
      <w:r w:rsidRPr="003B470E">
        <w:rPr>
          <w:rFonts w:eastAsia="Times New Roman"/>
          <w:szCs w:val="24"/>
        </w:rPr>
        <w:t xml:space="preserve"> το </w:t>
      </w:r>
      <w:proofErr w:type="spellStart"/>
      <w:r w:rsidRPr="003B470E">
        <w:rPr>
          <w:rFonts w:eastAsia="Times New Roman"/>
          <w:szCs w:val="24"/>
        </w:rPr>
        <w:t>διακύβευμα</w:t>
      </w:r>
      <w:proofErr w:type="spellEnd"/>
      <w:r w:rsidRPr="003B470E">
        <w:rPr>
          <w:rFonts w:eastAsia="Times New Roman"/>
          <w:szCs w:val="24"/>
        </w:rPr>
        <w:t xml:space="preserve"> στερείται περιεχομένου</w:t>
      </w:r>
      <w:r>
        <w:rPr>
          <w:rFonts w:eastAsia="Times New Roman"/>
          <w:szCs w:val="24"/>
        </w:rPr>
        <w:t>.</w:t>
      </w:r>
      <w:r w:rsidRPr="003B470E">
        <w:rPr>
          <w:rFonts w:eastAsia="Times New Roman"/>
          <w:szCs w:val="24"/>
        </w:rPr>
        <w:t xml:space="preserve"> </w:t>
      </w:r>
      <w:r>
        <w:rPr>
          <w:rFonts w:eastAsia="Times New Roman"/>
          <w:szCs w:val="24"/>
        </w:rPr>
        <w:t>Άρα, η</w:t>
      </w:r>
      <w:r w:rsidRPr="003B470E">
        <w:rPr>
          <w:rFonts w:eastAsia="Times New Roman"/>
          <w:szCs w:val="24"/>
        </w:rPr>
        <w:t xml:space="preserve"> καθυστέρηση είναι σαφής</w:t>
      </w:r>
      <w:r>
        <w:rPr>
          <w:rFonts w:eastAsia="Times New Roman"/>
          <w:szCs w:val="24"/>
        </w:rPr>
        <w:t>,</w:t>
      </w:r>
      <w:r w:rsidRPr="003B470E">
        <w:rPr>
          <w:rFonts w:eastAsia="Times New Roman"/>
          <w:szCs w:val="24"/>
        </w:rPr>
        <w:t xml:space="preserve"> μονόπλευρη και </w:t>
      </w:r>
      <w:r>
        <w:rPr>
          <w:rFonts w:eastAsia="Times New Roman"/>
          <w:szCs w:val="24"/>
        </w:rPr>
        <w:t>α</w:t>
      </w:r>
      <w:r w:rsidRPr="003B470E">
        <w:rPr>
          <w:rFonts w:eastAsia="Times New Roman"/>
          <w:szCs w:val="24"/>
        </w:rPr>
        <w:t xml:space="preserve">πορώ γιατί εσείς έρχεστε σήμερα και μας σηκώνεται το δάχτυλο </w:t>
      </w:r>
      <w:r w:rsidRPr="003B470E">
        <w:rPr>
          <w:rFonts w:eastAsia="Times New Roman"/>
          <w:szCs w:val="24"/>
        </w:rPr>
        <w:t xml:space="preserve">και μας λέτε </w:t>
      </w:r>
      <w:r>
        <w:rPr>
          <w:rFonts w:eastAsia="Times New Roman"/>
          <w:szCs w:val="24"/>
        </w:rPr>
        <w:t>«</w:t>
      </w:r>
      <w:r w:rsidRPr="003B470E">
        <w:rPr>
          <w:rFonts w:eastAsia="Times New Roman"/>
          <w:szCs w:val="24"/>
        </w:rPr>
        <w:t>γιατί καθυστερείτε</w:t>
      </w:r>
      <w:r>
        <w:rPr>
          <w:rFonts w:eastAsia="Times New Roman"/>
          <w:szCs w:val="24"/>
        </w:rPr>
        <w:t>».</w:t>
      </w:r>
      <w:r w:rsidRPr="003B470E">
        <w:rPr>
          <w:rFonts w:eastAsia="Times New Roman"/>
          <w:szCs w:val="24"/>
        </w:rPr>
        <w:t xml:space="preserve"> </w:t>
      </w:r>
    </w:p>
    <w:p w14:paraId="6B9490B7" w14:textId="77777777" w:rsidR="00244F6B" w:rsidRDefault="006574B6">
      <w:pPr>
        <w:spacing w:after="0"/>
        <w:jc w:val="both"/>
        <w:rPr>
          <w:rFonts w:eastAsia="Times New Roman"/>
          <w:szCs w:val="24"/>
        </w:rPr>
      </w:pPr>
      <w:r w:rsidRPr="003D0B30">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sidRPr="003D0B30">
        <w:rPr>
          <w:rFonts w:eastAsia="Times New Roman"/>
          <w:b/>
          <w:szCs w:val="24"/>
        </w:rPr>
        <w:t>):</w:t>
      </w:r>
      <w:r>
        <w:rPr>
          <w:rFonts w:eastAsia="Times New Roman"/>
          <w:b/>
          <w:szCs w:val="24"/>
        </w:rPr>
        <w:t xml:space="preserve"> </w:t>
      </w:r>
      <w:r>
        <w:rPr>
          <w:rFonts w:eastAsia="Times New Roman"/>
          <w:szCs w:val="24"/>
        </w:rPr>
        <w:t>Κύριε Υπουργέ, παρακαλώ ολοκληρώστε όσο μπορείτε πιο σύντομα.</w:t>
      </w:r>
    </w:p>
    <w:p w14:paraId="6B9490B8" w14:textId="77777777" w:rsidR="00244F6B" w:rsidRDefault="006574B6">
      <w:pPr>
        <w:spacing w:after="0"/>
        <w:jc w:val="both"/>
        <w:rPr>
          <w:rFonts w:eastAsia="Times New Roman"/>
          <w:szCs w:val="24"/>
        </w:rPr>
      </w:pPr>
      <w:r w:rsidRPr="001A2EB9">
        <w:rPr>
          <w:rFonts w:eastAsia="Times New Roman"/>
          <w:b/>
          <w:szCs w:val="24"/>
        </w:rPr>
        <w:t>ΓΕΩΡΓΙΟΣ ΣΤΑΘΑΚΗΣ (Υπουργός Περιβάλλοντος και Ενέργειας):</w:t>
      </w:r>
      <w:r>
        <w:rPr>
          <w:rFonts w:eastAsia="Times New Roman"/>
          <w:b/>
          <w:szCs w:val="24"/>
        </w:rPr>
        <w:t xml:space="preserve"> </w:t>
      </w:r>
      <w:r>
        <w:rPr>
          <w:rFonts w:eastAsia="Times New Roman"/>
          <w:szCs w:val="24"/>
        </w:rPr>
        <w:t xml:space="preserve">Ολοκληρώνω. </w:t>
      </w:r>
    </w:p>
    <w:p w14:paraId="6B9490B9" w14:textId="77777777" w:rsidR="00244F6B" w:rsidRDefault="006574B6">
      <w:pPr>
        <w:spacing w:after="0"/>
        <w:jc w:val="both"/>
        <w:rPr>
          <w:rFonts w:eastAsia="Times New Roman"/>
          <w:szCs w:val="24"/>
        </w:rPr>
      </w:pPr>
      <w:r>
        <w:rPr>
          <w:rFonts w:eastAsia="Times New Roman"/>
          <w:szCs w:val="24"/>
        </w:rPr>
        <w:t>Π</w:t>
      </w:r>
      <w:r w:rsidRPr="003B470E">
        <w:rPr>
          <w:rFonts w:eastAsia="Times New Roman"/>
          <w:szCs w:val="24"/>
        </w:rPr>
        <w:t xml:space="preserve">άμε τώρα στο δεύτερο επιχείρημα </w:t>
      </w:r>
      <w:r>
        <w:rPr>
          <w:rFonts w:eastAsia="Times New Roman"/>
          <w:szCs w:val="24"/>
        </w:rPr>
        <w:t>σας, στο ποιος αποφα</w:t>
      </w:r>
      <w:r>
        <w:rPr>
          <w:rFonts w:eastAsia="Times New Roman"/>
          <w:szCs w:val="24"/>
        </w:rPr>
        <w:t xml:space="preserve">σίζει. Θα μας πείτε ποιος αποφασίζει; Αποφασίζει η Ρυθμιστική Αρχή Ενέργειας ή αμφισβητείτε τον ρόλο </w:t>
      </w:r>
      <w:r w:rsidRPr="003B470E">
        <w:rPr>
          <w:rFonts w:eastAsia="Times New Roman"/>
          <w:szCs w:val="24"/>
        </w:rPr>
        <w:t xml:space="preserve">της Ρυθμιστικής </w:t>
      </w:r>
      <w:r w:rsidRPr="003B470E">
        <w:rPr>
          <w:rFonts w:eastAsia="Times New Roman"/>
          <w:szCs w:val="24"/>
        </w:rPr>
        <w:lastRenderedPageBreak/>
        <w:t>Αρχής Ενέργειας να αποφασίζει</w:t>
      </w:r>
      <w:r>
        <w:rPr>
          <w:rFonts w:eastAsia="Times New Roman"/>
          <w:szCs w:val="24"/>
        </w:rPr>
        <w:t>,</w:t>
      </w:r>
      <w:r w:rsidRPr="003B470E">
        <w:rPr>
          <w:rFonts w:eastAsia="Times New Roman"/>
          <w:szCs w:val="24"/>
        </w:rPr>
        <w:t xml:space="preserve"> να κρίνει και να παίρνει τις αποφάσεις </w:t>
      </w:r>
      <w:r>
        <w:rPr>
          <w:rFonts w:eastAsia="Times New Roman"/>
          <w:szCs w:val="24"/>
        </w:rPr>
        <w:t>της</w:t>
      </w:r>
      <w:r w:rsidRPr="003B470E">
        <w:rPr>
          <w:rFonts w:eastAsia="Times New Roman"/>
          <w:szCs w:val="24"/>
        </w:rPr>
        <w:t xml:space="preserve"> με βάση το</w:t>
      </w:r>
      <w:r>
        <w:rPr>
          <w:rFonts w:eastAsia="Times New Roman"/>
          <w:szCs w:val="24"/>
        </w:rPr>
        <w:t>ν</w:t>
      </w:r>
      <w:r w:rsidRPr="003B470E">
        <w:rPr>
          <w:rFonts w:eastAsia="Times New Roman"/>
          <w:szCs w:val="24"/>
        </w:rPr>
        <w:t xml:space="preserve"> καταστατικό ρόλο το οποίον έχει</w:t>
      </w:r>
      <w:r>
        <w:rPr>
          <w:rFonts w:eastAsia="Times New Roman"/>
          <w:szCs w:val="24"/>
        </w:rPr>
        <w:t>;</w:t>
      </w:r>
      <w:r w:rsidRPr="003B470E">
        <w:rPr>
          <w:rFonts w:eastAsia="Times New Roman"/>
          <w:szCs w:val="24"/>
        </w:rPr>
        <w:t xml:space="preserve"> </w:t>
      </w:r>
      <w:r>
        <w:rPr>
          <w:rFonts w:eastAsia="Times New Roman"/>
          <w:szCs w:val="24"/>
        </w:rPr>
        <w:t>Μ</w:t>
      </w:r>
      <w:r w:rsidRPr="003B470E">
        <w:rPr>
          <w:rFonts w:eastAsia="Times New Roman"/>
          <w:szCs w:val="24"/>
        </w:rPr>
        <w:t>ε ποιον ευθυγραμμίζ</w:t>
      </w:r>
      <w:r w:rsidRPr="003B470E">
        <w:rPr>
          <w:rFonts w:eastAsia="Times New Roman"/>
          <w:szCs w:val="24"/>
        </w:rPr>
        <w:t>ε</w:t>
      </w:r>
      <w:r>
        <w:rPr>
          <w:rFonts w:eastAsia="Times New Roman"/>
          <w:szCs w:val="24"/>
        </w:rPr>
        <w:t xml:space="preserve">στε; </w:t>
      </w:r>
      <w:r w:rsidRPr="003B470E">
        <w:rPr>
          <w:rFonts w:eastAsia="Times New Roman"/>
          <w:szCs w:val="24"/>
        </w:rPr>
        <w:t xml:space="preserve"> </w:t>
      </w:r>
      <w:r>
        <w:rPr>
          <w:rFonts w:eastAsia="Times New Roman"/>
          <w:szCs w:val="24"/>
        </w:rPr>
        <w:t>Υπάρχει μι</w:t>
      </w:r>
      <w:r w:rsidRPr="003B470E">
        <w:rPr>
          <w:rFonts w:eastAsia="Times New Roman"/>
          <w:szCs w:val="24"/>
        </w:rPr>
        <w:t xml:space="preserve">α διαμάχη για την ερμηνεία </w:t>
      </w:r>
      <w:r>
        <w:rPr>
          <w:rFonts w:eastAsia="Times New Roman"/>
          <w:szCs w:val="24"/>
        </w:rPr>
        <w:t xml:space="preserve">με </w:t>
      </w:r>
      <w:r w:rsidRPr="003B470E">
        <w:rPr>
          <w:rFonts w:eastAsia="Times New Roman"/>
          <w:szCs w:val="24"/>
        </w:rPr>
        <w:t>την Κομισιόν</w:t>
      </w:r>
      <w:r>
        <w:rPr>
          <w:rFonts w:eastAsia="Times New Roman"/>
          <w:szCs w:val="24"/>
        </w:rPr>
        <w:t>. Δεν υπήρξε καμ</w:t>
      </w:r>
      <w:r>
        <w:rPr>
          <w:rFonts w:eastAsia="Times New Roman"/>
          <w:szCs w:val="24"/>
        </w:rPr>
        <w:t>μ</w:t>
      </w:r>
      <w:r>
        <w:rPr>
          <w:rFonts w:eastAsia="Times New Roman"/>
          <w:szCs w:val="24"/>
        </w:rPr>
        <w:t>ία διαμάχη για την</w:t>
      </w:r>
      <w:r w:rsidRPr="003B470E">
        <w:rPr>
          <w:rFonts w:eastAsia="Times New Roman"/>
          <w:szCs w:val="24"/>
        </w:rPr>
        <w:t xml:space="preserve"> τεχνική επιτροπή</w:t>
      </w:r>
      <w:r>
        <w:rPr>
          <w:rFonts w:eastAsia="Times New Roman"/>
          <w:szCs w:val="24"/>
        </w:rPr>
        <w:t>,</w:t>
      </w:r>
      <w:r w:rsidRPr="003B470E">
        <w:rPr>
          <w:rFonts w:eastAsia="Times New Roman"/>
          <w:szCs w:val="24"/>
        </w:rPr>
        <w:t xml:space="preserve"> σ</w:t>
      </w:r>
      <w:r>
        <w:rPr>
          <w:rFonts w:eastAsia="Times New Roman"/>
          <w:szCs w:val="24"/>
        </w:rPr>
        <w:t>ας</w:t>
      </w:r>
      <w:r w:rsidRPr="003B470E">
        <w:rPr>
          <w:rFonts w:eastAsia="Times New Roman"/>
          <w:szCs w:val="24"/>
        </w:rPr>
        <w:t xml:space="preserve"> διαβεβαιώ</w:t>
      </w:r>
      <w:r>
        <w:rPr>
          <w:rFonts w:eastAsia="Times New Roman"/>
          <w:szCs w:val="24"/>
        </w:rPr>
        <w:t>,</w:t>
      </w:r>
      <w:r w:rsidRPr="003B470E">
        <w:rPr>
          <w:rFonts w:eastAsia="Times New Roman"/>
          <w:szCs w:val="24"/>
        </w:rPr>
        <w:t xml:space="preserve"> </w:t>
      </w:r>
      <w:r>
        <w:rPr>
          <w:rFonts w:eastAsia="Times New Roman"/>
          <w:szCs w:val="24"/>
        </w:rPr>
        <w:t>δ</w:t>
      </w:r>
      <w:r w:rsidRPr="003B470E">
        <w:rPr>
          <w:rFonts w:eastAsia="Times New Roman"/>
          <w:szCs w:val="24"/>
        </w:rPr>
        <w:t>εν είναι αυτό το θέμα</w:t>
      </w:r>
      <w:r>
        <w:rPr>
          <w:rFonts w:eastAsia="Times New Roman"/>
          <w:szCs w:val="24"/>
        </w:rPr>
        <w:t>.</w:t>
      </w:r>
      <w:r w:rsidRPr="003B470E">
        <w:rPr>
          <w:rFonts w:eastAsia="Times New Roman"/>
          <w:szCs w:val="24"/>
        </w:rPr>
        <w:t xml:space="preserve"> </w:t>
      </w:r>
    </w:p>
    <w:p w14:paraId="6B9490BA" w14:textId="77777777" w:rsidR="00244F6B" w:rsidRDefault="006574B6">
      <w:pPr>
        <w:spacing w:after="0"/>
        <w:jc w:val="both"/>
        <w:rPr>
          <w:rFonts w:eastAsia="Times New Roman"/>
          <w:szCs w:val="24"/>
        </w:rPr>
      </w:pPr>
      <w:r>
        <w:rPr>
          <w:rFonts w:eastAsia="Times New Roman"/>
          <w:szCs w:val="24"/>
        </w:rPr>
        <w:t>Τ</w:t>
      </w:r>
      <w:r w:rsidRPr="003B470E">
        <w:rPr>
          <w:rFonts w:eastAsia="Times New Roman"/>
          <w:szCs w:val="24"/>
        </w:rPr>
        <w:t>ο θέμα</w:t>
      </w:r>
      <w:r>
        <w:rPr>
          <w:rFonts w:eastAsia="Times New Roman"/>
          <w:szCs w:val="24"/>
        </w:rPr>
        <w:t xml:space="preserve"> ε</w:t>
      </w:r>
      <w:r w:rsidRPr="003B470E">
        <w:rPr>
          <w:rFonts w:eastAsia="Times New Roman"/>
          <w:szCs w:val="24"/>
        </w:rPr>
        <w:t>ίναι πάρα πολύ</w:t>
      </w:r>
      <w:r>
        <w:rPr>
          <w:rFonts w:eastAsia="Times New Roman"/>
          <w:szCs w:val="24"/>
        </w:rPr>
        <w:t>.</w:t>
      </w:r>
      <w:r w:rsidRPr="003B470E">
        <w:rPr>
          <w:rFonts w:eastAsia="Times New Roman"/>
          <w:szCs w:val="24"/>
        </w:rPr>
        <w:t xml:space="preserve"> </w:t>
      </w:r>
      <w:r>
        <w:rPr>
          <w:rFonts w:eastAsia="Times New Roman"/>
          <w:szCs w:val="24"/>
        </w:rPr>
        <w:t>Π</w:t>
      </w:r>
      <w:r w:rsidRPr="003B470E">
        <w:rPr>
          <w:rFonts w:eastAsia="Times New Roman"/>
          <w:szCs w:val="24"/>
        </w:rPr>
        <w:t>οιος αναγνωρίζει αυτά τα δεδομένα</w:t>
      </w:r>
      <w:r>
        <w:rPr>
          <w:rFonts w:eastAsia="Times New Roman"/>
          <w:szCs w:val="24"/>
        </w:rPr>
        <w:t>.</w:t>
      </w:r>
      <w:r w:rsidRPr="003B470E">
        <w:rPr>
          <w:rFonts w:eastAsia="Times New Roman"/>
          <w:szCs w:val="24"/>
        </w:rPr>
        <w:t xml:space="preserve"> </w:t>
      </w:r>
      <w:r>
        <w:rPr>
          <w:rFonts w:eastAsia="Times New Roman"/>
          <w:szCs w:val="24"/>
        </w:rPr>
        <w:t>Η</w:t>
      </w:r>
      <w:r w:rsidRPr="003B470E">
        <w:rPr>
          <w:rFonts w:eastAsia="Times New Roman"/>
          <w:szCs w:val="24"/>
        </w:rPr>
        <w:t xml:space="preserve"> απάντησή μου </w:t>
      </w:r>
      <w:r>
        <w:rPr>
          <w:rFonts w:eastAsia="Times New Roman"/>
          <w:szCs w:val="24"/>
        </w:rPr>
        <w:t>είναι</w:t>
      </w:r>
      <w:r w:rsidRPr="003B470E">
        <w:rPr>
          <w:rFonts w:eastAsia="Times New Roman"/>
          <w:szCs w:val="24"/>
        </w:rPr>
        <w:t xml:space="preserve"> πάρα πολύ απλή</w:t>
      </w:r>
      <w:r>
        <w:rPr>
          <w:rFonts w:eastAsia="Times New Roman"/>
          <w:szCs w:val="24"/>
        </w:rPr>
        <w:t>.</w:t>
      </w:r>
      <w:r w:rsidRPr="003B470E">
        <w:rPr>
          <w:rFonts w:eastAsia="Times New Roman"/>
          <w:szCs w:val="24"/>
        </w:rPr>
        <w:t xml:space="preserve"> </w:t>
      </w:r>
      <w:r>
        <w:rPr>
          <w:rFonts w:eastAsia="Times New Roman"/>
          <w:szCs w:val="24"/>
        </w:rPr>
        <w:t xml:space="preserve">Δεν υπάρχει κανένα θέμα. Εάν ο </w:t>
      </w:r>
      <w:proofErr w:type="spellStart"/>
      <w:r>
        <w:rPr>
          <w:rFonts w:eastAsia="Times New Roman" w:cs="Times New Roman"/>
          <w:szCs w:val="24"/>
          <w:lang w:val="en-US"/>
        </w:rPr>
        <w:t>EuroAsia</w:t>
      </w:r>
      <w:proofErr w:type="spellEnd"/>
      <w:r>
        <w:rPr>
          <w:rFonts w:eastAsia="Times New Roman"/>
          <w:szCs w:val="24"/>
        </w:rPr>
        <w:t xml:space="preserve">, που </w:t>
      </w:r>
      <w:r w:rsidRPr="003B470E">
        <w:rPr>
          <w:rFonts w:eastAsia="Times New Roman"/>
          <w:szCs w:val="24"/>
        </w:rPr>
        <w:t xml:space="preserve">ήταν τυπικά ο </w:t>
      </w:r>
      <w:r>
        <w:rPr>
          <w:rFonts w:eastAsia="Times New Roman"/>
          <w:szCs w:val="24"/>
          <w:lang w:val="en-US"/>
        </w:rPr>
        <w:t>project</w:t>
      </w:r>
      <w:r w:rsidRPr="000C3ADE">
        <w:rPr>
          <w:rFonts w:eastAsia="Times New Roman"/>
          <w:szCs w:val="24"/>
        </w:rPr>
        <w:t xml:space="preserve"> </w:t>
      </w:r>
      <w:r>
        <w:rPr>
          <w:rFonts w:eastAsia="Times New Roman"/>
          <w:szCs w:val="24"/>
          <w:lang w:val="en-US"/>
        </w:rPr>
        <w:t>promoter</w:t>
      </w:r>
      <w:r w:rsidRPr="000C3ADE">
        <w:rPr>
          <w:rFonts w:eastAsia="Times New Roman"/>
          <w:szCs w:val="24"/>
        </w:rPr>
        <w:t>,</w:t>
      </w:r>
      <w:r w:rsidRPr="003B470E">
        <w:rPr>
          <w:rFonts w:eastAsia="Times New Roman"/>
          <w:szCs w:val="24"/>
        </w:rPr>
        <w:t xml:space="preserve"> τηρώντας </w:t>
      </w:r>
      <w:r>
        <w:rPr>
          <w:rFonts w:eastAsia="Times New Roman"/>
          <w:szCs w:val="24"/>
        </w:rPr>
        <w:t xml:space="preserve">το </w:t>
      </w:r>
      <w:r>
        <w:rPr>
          <w:rFonts w:eastAsia="Times New Roman"/>
          <w:szCs w:val="24"/>
          <w:lang w:val="en-US"/>
        </w:rPr>
        <w:t>MOU</w:t>
      </w:r>
      <w:r>
        <w:rPr>
          <w:rFonts w:eastAsia="Times New Roman"/>
          <w:szCs w:val="24"/>
        </w:rPr>
        <w:t>,</w:t>
      </w:r>
      <w:r w:rsidRPr="003B470E">
        <w:rPr>
          <w:rFonts w:eastAsia="Times New Roman"/>
          <w:szCs w:val="24"/>
        </w:rPr>
        <w:t xml:space="preserve"> την απόφαση </w:t>
      </w:r>
      <w:r>
        <w:rPr>
          <w:rFonts w:eastAsia="Times New Roman"/>
          <w:szCs w:val="24"/>
        </w:rPr>
        <w:t>της ΡΑΕ, έγραφε μ</w:t>
      </w:r>
      <w:r>
        <w:rPr>
          <w:rFonts w:eastAsia="Times New Roman"/>
          <w:szCs w:val="24"/>
        </w:rPr>
        <w:t>ί</w:t>
      </w:r>
      <w:r w:rsidRPr="003B470E">
        <w:rPr>
          <w:rFonts w:eastAsia="Times New Roman"/>
          <w:szCs w:val="24"/>
        </w:rPr>
        <w:t xml:space="preserve">α πρόταση που λέει </w:t>
      </w:r>
      <w:r>
        <w:rPr>
          <w:rFonts w:eastAsia="Times New Roman"/>
          <w:szCs w:val="24"/>
        </w:rPr>
        <w:t>«</w:t>
      </w:r>
      <w:r w:rsidRPr="003B470E">
        <w:rPr>
          <w:rFonts w:eastAsia="Times New Roman"/>
          <w:szCs w:val="24"/>
        </w:rPr>
        <w:t xml:space="preserve">αναγνωρίζω την </w:t>
      </w:r>
      <w:r>
        <w:rPr>
          <w:rFonts w:eastAsia="Times New Roman"/>
          <w:szCs w:val="24"/>
        </w:rPr>
        <w:t>«</w:t>
      </w:r>
      <w:r w:rsidRPr="003B470E">
        <w:rPr>
          <w:rFonts w:eastAsia="Times New Roman"/>
          <w:szCs w:val="24"/>
        </w:rPr>
        <w:t>Αριάδνη</w:t>
      </w:r>
      <w:r>
        <w:rPr>
          <w:rFonts w:eastAsia="Times New Roman"/>
          <w:szCs w:val="24"/>
        </w:rPr>
        <w:t>»</w:t>
      </w:r>
      <w:r w:rsidRPr="003B470E">
        <w:rPr>
          <w:rFonts w:eastAsia="Times New Roman"/>
          <w:szCs w:val="24"/>
        </w:rPr>
        <w:t xml:space="preserve"> ως φορέα υλοποίησης του έργου</w:t>
      </w:r>
      <w:r>
        <w:rPr>
          <w:rFonts w:eastAsia="Times New Roman"/>
          <w:szCs w:val="24"/>
        </w:rPr>
        <w:t xml:space="preserve">», </w:t>
      </w:r>
      <w:r w:rsidRPr="003B470E">
        <w:rPr>
          <w:rFonts w:eastAsia="Times New Roman"/>
          <w:szCs w:val="24"/>
        </w:rPr>
        <w:t xml:space="preserve">όλα τα προβλήματα </w:t>
      </w:r>
      <w:r>
        <w:rPr>
          <w:rFonts w:eastAsia="Times New Roman"/>
          <w:szCs w:val="24"/>
        </w:rPr>
        <w:t>θα λύνονταν.</w:t>
      </w:r>
      <w:r w:rsidRPr="003B470E">
        <w:rPr>
          <w:rFonts w:eastAsia="Times New Roman"/>
          <w:szCs w:val="24"/>
        </w:rPr>
        <w:t xml:space="preserve"> </w:t>
      </w:r>
      <w:r>
        <w:rPr>
          <w:rFonts w:eastAsia="Times New Roman"/>
          <w:szCs w:val="24"/>
        </w:rPr>
        <w:t>Α</w:t>
      </w:r>
      <w:r w:rsidRPr="003B470E">
        <w:rPr>
          <w:rFonts w:eastAsia="Times New Roman"/>
          <w:szCs w:val="24"/>
        </w:rPr>
        <w:t xml:space="preserve">υτή την πρόταση </w:t>
      </w:r>
      <w:r>
        <w:rPr>
          <w:rFonts w:eastAsia="Times New Roman"/>
          <w:szCs w:val="24"/>
        </w:rPr>
        <w:t>δ</w:t>
      </w:r>
      <w:r w:rsidRPr="003B470E">
        <w:rPr>
          <w:rFonts w:eastAsia="Times New Roman"/>
          <w:szCs w:val="24"/>
        </w:rPr>
        <w:t>εν τη</w:t>
      </w:r>
      <w:r>
        <w:rPr>
          <w:rFonts w:eastAsia="Times New Roman"/>
          <w:szCs w:val="24"/>
        </w:rPr>
        <w:t>ν</w:t>
      </w:r>
      <w:r>
        <w:rPr>
          <w:rFonts w:eastAsia="Times New Roman"/>
          <w:szCs w:val="24"/>
        </w:rPr>
        <w:t xml:space="preserve"> γράφει, </w:t>
      </w:r>
      <w:r w:rsidRPr="003B470E">
        <w:rPr>
          <w:rFonts w:eastAsia="Times New Roman"/>
          <w:szCs w:val="24"/>
        </w:rPr>
        <w:t>για διάφορους λόγους δικούς του</w:t>
      </w:r>
      <w:r>
        <w:rPr>
          <w:rFonts w:eastAsia="Times New Roman"/>
          <w:szCs w:val="24"/>
        </w:rPr>
        <w:t>,</w:t>
      </w:r>
      <w:r w:rsidRPr="003B470E">
        <w:rPr>
          <w:rFonts w:eastAsia="Times New Roman"/>
          <w:szCs w:val="24"/>
        </w:rPr>
        <w:t xml:space="preserve"> δεν μας </w:t>
      </w:r>
      <w:proofErr w:type="spellStart"/>
      <w:r w:rsidRPr="003B470E">
        <w:rPr>
          <w:rFonts w:eastAsia="Times New Roman"/>
          <w:szCs w:val="24"/>
        </w:rPr>
        <w:t>πολυενδιαφέρει</w:t>
      </w:r>
      <w:proofErr w:type="spellEnd"/>
      <w:r w:rsidRPr="003B470E">
        <w:rPr>
          <w:rFonts w:eastAsia="Times New Roman"/>
          <w:szCs w:val="24"/>
        </w:rPr>
        <w:t xml:space="preserve"> κιόλας</w:t>
      </w:r>
      <w:r>
        <w:rPr>
          <w:rFonts w:eastAsia="Times New Roman"/>
          <w:szCs w:val="24"/>
        </w:rPr>
        <w:t>.</w:t>
      </w:r>
      <w:r w:rsidRPr="003B470E">
        <w:rPr>
          <w:rFonts w:eastAsia="Times New Roman"/>
          <w:szCs w:val="24"/>
        </w:rPr>
        <w:t xml:space="preserve"> </w:t>
      </w:r>
    </w:p>
    <w:p w14:paraId="6B9490BB" w14:textId="77777777" w:rsidR="00244F6B" w:rsidRDefault="006574B6">
      <w:pPr>
        <w:spacing w:after="0"/>
        <w:jc w:val="both"/>
        <w:rPr>
          <w:rFonts w:eastAsia="Times New Roman"/>
          <w:szCs w:val="24"/>
        </w:rPr>
      </w:pPr>
      <w:r>
        <w:rPr>
          <w:rFonts w:eastAsia="Times New Roman"/>
          <w:szCs w:val="24"/>
        </w:rPr>
        <w:t xml:space="preserve">Πάμε τώρα στα </w:t>
      </w:r>
      <w:r w:rsidRPr="003B470E">
        <w:rPr>
          <w:rFonts w:eastAsia="Times New Roman"/>
          <w:szCs w:val="24"/>
        </w:rPr>
        <w:t>περί απώλειας χρημάτων της Ελλάδας ή όχι</w:t>
      </w:r>
      <w:r>
        <w:rPr>
          <w:rFonts w:eastAsia="Times New Roman"/>
          <w:szCs w:val="24"/>
        </w:rPr>
        <w:t xml:space="preserve">. Για το κομμάτι Κρήτη-Αττική η Κρήτη πληρώνει 450 </w:t>
      </w:r>
      <w:r w:rsidRPr="003B470E">
        <w:rPr>
          <w:rFonts w:eastAsia="Times New Roman"/>
          <w:szCs w:val="24"/>
        </w:rPr>
        <w:t xml:space="preserve">εκατομμύρια τον χρόνο </w:t>
      </w:r>
      <w:r>
        <w:rPr>
          <w:rFonts w:eastAsia="Times New Roman"/>
          <w:szCs w:val="24"/>
        </w:rPr>
        <w:t xml:space="preserve">ΥΚΩ. </w:t>
      </w:r>
      <w:r w:rsidRPr="003B470E">
        <w:rPr>
          <w:rFonts w:eastAsia="Times New Roman"/>
          <w:szCs w:val="24"/>
        </w:rPr>
        <w:t xml:space="preserve">Όχι </w:t>
      </w:r>
      <w:r>
        <w:rPr>
          <w:rFonts w:eastAsia="Times New Roman"/>
          <w:szCs w:val="24"/>
        </w:rPr>
        <w:t xml:space="preserve">η </w:t>
      </w:r>
      <w:r w:rsidRPr="003B470E">
        <w:rPr>
          <w:rFonts w:eastAsia="Times New Roman"/>
          <w:szCs w:val="24"/>
        </w:rPr>
        <w:t>Κρήτη</w:t>
      </w:r>
      <w:r>
        <w:rPr>
          <w:rFonts w:eastAsia="Times New Roman"/>
          <w:szCs w:val="24"/>
        </w:rPr>
        <w:t>,</w:t>
      </w:r>
      <w:r w:rsidRPr="003B470E">
        <w:rPr>
          <w:rFonts w:eastAsia="Times New Roman"/>
          <w:szCs w:val="24"/>
        </w:rPr>
        <w:t xml:space="preserve"> όλοι εμείς πληρώνουμε 4</w:t>
      </w:r>
      <w:r>
        <w:rPr>
          <w:rFonts w:eastAsia="Times New Roman"/>
          <w:szCs w:val="24"/>
        </w:rPr>
        <w:t xml:space="preserve">50 </w:t>
      </w:r>
      <w:r w:rsidRPr="003B470E">
        <w:rPr>
          <w:rFonts w:eastAsia="Times New Roman"/>
          <w:szCs w:val="24"/>
        </w:rPr>
        <w:t>εκατομμύρια</w:t>
      </w:r>
      <w:r w:rsidRPr="003B470E">
        <w:rPr>
          <w:rFonts w:eastAsia="Times New Roman"/>
          <w:szCs w:val="24"/>
        </w:rPr>
        <w:t xml:space="preserve"> </w:t>
      </w:r>
      <w:r>
        <w:rPr>
          <w:rFonts w:eastAsia="Times New Roman"/>
          <w:szCs w:val="24"/>
        </w:rPr>
        <w:t>για να έχει ρεύμα η Κρήτη. Η διασύνδεση Αττικής-</w:t>
      </w:r>
      <w:r w:rsidRPr="003B470E">
        <w:rPr>
          <w:rFonts w:eastAsia="Times New Roman"/>
          <w:szCs w:val="24"/>
        </w:rPr>
        <w:t xml:space="preserve">Κρήτης είναι </w:t>
      </w:r>
      <w:r>
        <w:rPr>
          <w:rFonts w:eastAsia="Times New Roman"/>
          <w:szCs w:val="24"/>
        </w:rPr>
        <w:t>ένα έργο 1 δισεκατομμυρίου,</w:t>
      </w:r>
      <w:r w:rsidRPr="003B470E">
        <w:rPr>
          <w:rFonts w:eastAsia="Times New Roman"/>
          <w:szCs w:val="24"/>
        </w:rPr>
        <w:t xml:space="preserve"> δηλαδή η απόσβεση του έργου θα </w:t>
      </w:r>
      <w:r>
        <w:rPr>
          <w:rFonts w:eastAsia="Times New Roman"/>
          <w:szCs w:val="24"/>
        </w:rPr>
        <w:t xml:space="preserve">γίνει σε </w:t>
      </w:r>
      <w:r w:rsidRPr="003B470E">
        <w:rPr>
          <w:rFonts w:eastAsia="Times New Roman"/>
          <w:szCs w:val="24"/>
        </w:rPr>
        <w:t>τρία χρόνια</w:t>
      </w:r>
      <w:r>
        <w:rPr>
          <w:rFonts w:eastAsia="Times New Roman"/>
          <w:szCs w:val="24"/>
        </w:rPr>
        <w:t xml:space="preserve">. Το </w:t>
      </w:r>
      <w:r>
        <w:rPr>
          <w:rFonts w:eastAsia="Times New Roman"/>
          <w:szCs w:val="24"/>
          <w:lang w:val="en-US"/>
        </w:rPr>
        <w:t>PCI</w:t>
      </w:r>
      <w:r w:rsidRPr="003B470E">
        <w:rPr>
          <w:rFonts w:eastAsia="Times New Roman"/>
          <w:szCs w:val="24"/>
        </w:rPr>
        <w:t xml:space="preserve"> χρηματοδοτεί</w:t>
      </w:r>
      <w:r>
        <w:rPr>
          <w:rFonts w:eastAsia="Times New Roman"/>
          <w:szCs w:val="24"/>
        </w:rPr>
        <w:t>,</w:t>
      </w:r>
      <w:r w:rsidRPr="003B470E">
        <w:rPr>
          <w:rFonts w:eastAsia="Times New Roman"/>
          <w:szCs w:val="24"/>
        </w:rPr>
        <w:t xml:space="preserve"> κατά </w:t>
      </w:r>
      <w:r w:rsidRPr="003B470E">
        <w:rPr>
          <w:rFonts w:eastAsia="Times New Roman"/>
          <w:szCs w:val="24"/>
        </w:rPr>
        <w:lastRenderedPageBreak/>
        <w:t>αναλογία</w:t>
      </w:r>
      <w:r>
        <w:rPr>
          <w:rFonts w:eastAsia="Times New Roman"/>
          <w:szCs w:val="24"/>
        </w:rPr>
        <w:t>,</w:t>
      </w:r>
      <w:r w:rsidRPr="003B470E">
        <w:rPr>
          <w:rFonts w:eastAsia="Times New Roman"/>
          <w:szCs w:val="24"/>
        </w:rPr>
        <w:t xml:space="preserve"> τα αποδοτικά και τα μη αποδοτικά τμήματα ενός έργου</w:t>
      </w:r>
      <w:r>
        <w:rPr>
          <w:rFonts w:eastAsia="Times New Roman"/>
          <w:szCs w:val="24"/>
        </w:rPr>
        <w:t>.</w:t>
      </w:r>
      <w:r w:rsidRPr="003B470E">
        <w:rPr>
          <w:rFonts w:eastAsia="Times New Roman"/>
          <w:szCs w:val="24"/>
        </w:rPr>
        <w:t xml:space="preserve"> </w:t>
      </w:r>
      <w:r>
        <w:rPr>
          <w:rFonts w:eastAsia="Times New Roman"/>
          <w:szCs w:val="24"/>
        </w:rPr>
        <w:t>Το Ηράκλειο-</w:t>
      </w:r>
      <w:r w:rsidRPr="003B470E">
        <w:rPr>
          <w:rFonts w:eastAsia="Times New Roman"/>
          <w:szCs w:val="24"/>
        </w:rPr>
        <w:t>Αττική</w:t>
      </w:r>
      <w:r>
        <w:rPr>
          <w:rFonts w:eastAsia="Times New Roman"/>
          <w:szCs w:val="24"/>
        </w:rPr>
        <w:t xml:space="preserve"> είναι εμπορικά βιώσιμο.</w:t>
      </w:r>
      <w:r w:rsidRPr="003B470E">
        <w:rPr>
          <w:rFonts w:eastAsia="Times New Roman"/>
          <w:szCs w:val="24"/>
        </w:rPr>
        <w:t xml:space="preserve"> Άρα η χρηματοδότηση θα είναι σχετικά μικρή</w:t>
      </w:r>
      <w:r>
        <w:rPr>
          <w:rFonts w:eastAsia="Times New Roman"/>
          <w:szCs w:val="24"/>
        </w:rPr>
        <w:t xml:space="preserve">. Πολύ μεγάλη </w:t>
      </w:r>
      <w:r w:rsidRPr="003B470E">
        <w:rPr>
          <w:rFonts w:eastAsia="Times New Roman"/>
          <w:szCs w:val="24"/>
        </w:rPr>
        <w:t xml:space="preserve">θα είναι στο </w:t>
      </w:r>
      <w:r>
        <w:rPr>
          <w:rFonts w:eastAsia="Times New Roman"/>
          <w:szCs w:val="24"/>
        </w:rPr>
        <w:t>μη εμπορικό</w:t>
      </w:r>
      <w:r w:rsidRPr="003B470E">
        <w:rPr>
          <w:rFonts w:eastAsia="Times New Roman"/>
          <w:szCs w:val="24"/>
        </w:rPr>
        <w:t xml:space="preserve"> κομμάτι</w:t>
      </w:r>
      <w:r>
        <w:rPr>
          <w:rFonts w:eastAsia="Times New Roman"/>
          <w:szCs w:val="24"/>
        </w:rPr>
        <w:t>,</w:t>
      </w:r>
      <w:r w:rsidRPr="003B470E">
        <w:rPr>
          <w:rFonts w:eastAsia="Times New Roman"/>
          <w:szCs w:val="24"/>
        </w:rPr>
        <w:t xml:space="preserve"> το </w:t>
      </w:r>
      <w:r>
        <w:rPr>
          <w:rFonts w:eastAsia="Times New Roman"/>
          <w:szCs w:val="24"/>
        </w:rPr>
        <w:t>Κρήτη-Κύπρος,</w:t>
      </w:r>
      <w:r w:rsidRPr="003B470E">
        <w:rPr>
          <w:rFonts w:eastAsia="Times New Roman"/>
          <w:szCs w:val="24"/>
        </w:rPr>
        <w:t xml:space="preserve"> που δεν έχει </w:t>
      </w:r>
      <w:r>
        <w:rPr>
          <w:rFonts w:eastAsia="Times New Roman"/>
          <w:szCs w:val="24"/>
        </w:rPr>
        <w:t>ε</w:t>
      </w:r>
      <w:r w:rsidRPr="003B470E">
        <w:rPr>
          <w:rFonts w:eastAsia="Times New Roman"/>
          <w:szCs w:val="24"/>
        </w:rPr>
        <w:t>μπορική βιωσιμότητα</w:t>
      </w:r>
      <w:r>
        <w:rPr>
          <w:rFonts w:eastAsia="Times New Roman"/>
          <w:szCs w:val="24"/>
        </w:rPr>
        <w:t xml:space="preserve">. </w:t>
      </w:r>
      <w:r w:rsidRPr="003B470E">
        <w:rPr>
          <w:rFonts w:eastAsia="Times New Roman"/>
          <w:szCs w:val="24"/>
        </w:rPr>
        <w:t>Άρα η ιδέα και το ψεύδος που αναπαράγετ</w:t>
      </w:r>
      <w:r>
        <w:rPr>
          <w:rFonts w:eastAsia="Times New Roman"/>
          <w:szCs w:val="24"/>
        </w:rPr>
        <w:t>ε</w:t>
      </w:r>
      <w:r w:rsidRPr="003B470E">
        <w:rPr>
          <w:rFonts w:eastAsia="Times New Roman"/>
          <w:szCs w:val="24"/>
        </w:rPr>
        <w:t xml:space="preserve"> </w:t>
      </w:r>
      <w:r>
        <w:rPr>
          <w:rFonts w:eastAsia="Times New Roman"/>
          <w:szCs w:val="24"/>
        </w:rPr>
        <w:t>-</w:t>
      </w:r>
      <w:r w:rsidRPr="003B470E">
        <w:rPr>
          <w:rFonts w:eastAsia="Times New Roman"/>
          <w:szCs w:val="24"/>
        </w:rPr>
        <w:t>και με εκπλήσσετε</w:t>
      </w:r>
      <w:r>
        <w:rPr>
          <w:rFonts w:eastAsia="Times New Roman"/>
          <w:szCs w:val="24"/>
        </w:rPr>
        <w:t xml:space="preserve">- </w:t>
      </w:r>
      <w:r w:rsidRPr="003B470E">
        <w:rPr>
          <w:rFonts w:eastAsia="Times New Roman"/>
          <w:szCs w:val="24"/>
        </w:rPr>
        <w:t>ότι θα χάσε</w:t>
      </w:r>
      <w:r>
        <w:rPr>
          <w:rFonts w:eastAsia="Times New Roman"/>
          <w:szCs w:val="24"/>
        </w:rPr>
        <w:t>ι</w:t>
      </w:r>
      <w:r w:rsidRPr="003B470E">
        <w:rPr>
          <w:rFonts w:eastAsia="Times New Roman"/>
          <w:szCs w:val="24"/>
        </w:rPr>
        <w:t xml:space="preserve"> </w:t>
      </w:r>
      <w:r>
        <w:rPr>
          <w:rFonts w:eastAsia="Times New Roman"/>
          <w:szCs w:val="24"/>
        </w:rPr>
        <w:t>4</w:t>
      </w:r>
      <w:r w:rsidRPr="003B470E">
        <w:rPr>
          <w:rFonts w:eastAsia="Times New Roman"/>
          <w:szCs w:val="24"/>
        </w:rPr>
        <w:t>00 εκατομμύρια</w:t>
      </w:r>
      <w:r w:rsidRPr="003B470E">
        <w:rPr>
          <w:rFonts w:eastAsia="Times New Roman"/>
          <w:szCs w:val="24"/>
        </w:rPr>
        <w:t xml:space="preserve"> δεν ισχύει</w:t>
      </w:r>
      <w:r>
        <w:rPr>
          <w:rFonts w:eastAsia="Times New Roman"/>
          <w:szCs w:val="24"/>
        </w:rPr>
        <w:t>.</w:t>
      </w:r>
    </w:p>
    <w:p w14:paraId="6B9490BC" w14:textId="77777777" w:rsidR="00244F6B" w:rsidRDefault="006574B6">
      <w:pPr>
        <w:spacing w:after="0"/>
        <w:jc w:val="both"/>
        <w:rPr>
          <w:rFonts w:eastAsia="Times New Roman"/>
          <w:szCs w:val="24"/>
        </w:rPr>
      </w:pPr>
      <w:r>
        <w:rPr>
          <w:rFonts w:eastAsia="Times New Roman"/>
          <w:szCs w:val="24"/>
        </w:rPr>
        <w:t>Τ</w:t>
      </w:r>
      <w:r w:rsidRPr="003B470E">
        <w:rPr>
          <w:rFonts w:eastAsia="Times New Roman"/>
          <w:szCs w:val="24"/>
        </w:rPr>
        <w:t>ρίτο θέμα</w:t>
      </w:r>
      <w:r>
        <w:rPr>
          <w:rFonts w:eastAsia="Times New Roman"/>
          <w:szCs w:val="24"/>
        </w:rPr>
        <w:t>:</w:t>
      </w:r>
      <w:r w:rsidRPr="003B470E">
        <w:rPr>
          <w:rFonts w:eastAsia="Times New Roman"/>
          <w:szCs w:val="24"/>
        </w:rPr>
        <w:t xml:space="preserve"> </w:t>
      </w:r>
      <w:r>
        <w:rPr>
          <w:rFonts w:eastAsia="Times New Roman"/>
          <w:szCs w:val="24"/>
        </w:rPr>
        <w:t>Η</w:t>
      </w:r>
      <w:r w:rsidRPr="003B470E">
        <w:rPr>
          <w:rFonts w:eastAsia="Times New Roman"/>
          <w:szCs w:val="24"/>
        </w:rPr>
        <w:t xml:space="preserve"> μικρή διασύνδεση</w:t>
      </w:r>
      <w:r>
        <w:rPr>
          <w:rFonts w:eastAsia="Times New Roman"/>
          <w:szCs w:val="24"/>
        </w:rPr>
        <w:t>,</w:t>
      </w:r>
      <w:r w:rsidRPr="003B470E">
        <w:rPr>
          <w:rFonts w:eastAsia="Times New Roman"/>
          <w:szCs w:val="24"/>
        </w:rPr>
        <w:t xml:space="preserve"> που δεν είναι </w:t>
      </w:r>
      <w:r>
        <w:rPr>
          <w:rFonts w:eastAsia="Times New Roman"/>
          <w:szCs w:val="24"/>
          <w:lang w:val="en-US"/>
        </w:rPr>
        <w:t>PCI</w:t>
      </w:r>
      <w:r w:rsidRPr="00A0747A">
        <w:rPr>
          <w:rFonts w:eastAsia="Times New Roman"/>
          <w:szCs w:val="24"/>
        </w:rPr>
        <w:t>,</w:t>
      </w:r>
      <w:r>
        <w:rPr>
          <w:rFonts w:eastAsia="Times New Roman"/>
          <w:szCs w:val="24"/>
        </w:rPr>
        <w:t xml:space="preserve"> πήρε</w:t>
      </w:r>
      <w:r w:rsidRPr="003B470E">
        <w:rPr>
          <w:rFonts w:eastAsia="Times New Roman"/>
          <w:szCs w:val="24"/>
        </w:rPr>
        <w:t xml:space="preserve"> 25% ΕΣΠΑ ή όχι</w:t>
      </w:r>
      <w:r>
        <w:rPr>
          <w:rFonts w:eastAsia="Times New Roman"/>
          <w:szCs w:val="24"/>
        </w:rPr>
        <w:t>;</w:t>
      </w:r>
      <w:r w:rsidRPr="003B470E">
        <w:rPr>
          <w:rFonts w:eastAsia="Times New Roman"/>
          <w:szCs w:val="24"/>
        </w:rPr>
        <w:t xml:space="preserve"> </w:t>
      </w:r>
      <w:r>
        <w:rPr>
          <w:rFonts w:eastAsia="Times New Roman"/>
          <w:szCs w:val="24"/>
        </w:rPr>
        <w:t xml:space="preserve">Πήρε. Άρα στην ιδέα ότι αποκλειόμαστε </w:t>
      </w:r>
      <w:r w:rsidRPr="003B470E">
        <w:rPr>
          <w:rFonts w:eastAsia="Times New Roman"/>
          <w:szCs w:val="24"/>
        </w:rPr>
        <w:t>από τη</w:t>
      </w:r>
      <w:r>
        <w:rPr>
          <w:rFonts w:eastAsia="Times New Roman"/>
          <w:szCs w:val="24"/>
        </w:rPr>
        <w:t>ν</w:t>
      </w:r>
      <w:r w:rsidRPr="003B470E">
        <w:rPr>
          <w:rFonts w:eastAsia="Times New Roman"/>
          <w:szCs w:val="24"/>
        </w:rPr>
        <w:t xml:space="preserve"> </w:t>
      </w:r>
      <w:r>
        <w:rPr>
          <w:rFonts w:eastAsia="Times New Roman"/>
          <w:szCs w:val="24"/>
        </w:rPr>
        <w:t xml:space="preserve">ευρωπαϊκή </w:t>
      </w:r>
      <w:r w:rsidRPr="003B470E">
        <w:rPr>
          <w:rFonts w:eastAsia="Times New Roman"/>
          <w:szCs w:val="24"/>
        </w:rPr>
        <w:t>χρηματοδότηση</w:t>
      </w:r>
      <w:r>
        <w:rPr>
          <w:rFonts w:eastAsia="Times New Roman"/>
          <w:szCs w:val="24"/>
        </w:rPr>
        <w:t>,</w:t>
      </w:r>
      <w:r w:rsidRPr="003B470E">
        <w:rPr>
          <w:rFonts w:eastAsia="Times New Roman"/>
          <w:szCs w:val="24"/>
        </w:rPr>
        <w:t xml:space="preserve"> επειδή σε </w:t>
      </w:r>
      <w:r>
        <w:rPr>
          <w:rFonts w:eastAsia="Times New Roman"/>
          <w:szCs w:val="24"/>
        </w:rPr>
        <w:t>ένα θέμα</w:t>
      </w:r>
      <w:r w:rsidRPr="003B470E">
        <w:rPr>
          <w:rFonts w:eastAsia="Times New Roman"/>
          <w:szCs w:val="24"/>
        </w:rPr>
        <w:t xml:space="preserve"> </w:t>
      </w:r>
      <w:r>
        <w:rPr>
          <w:rFonts w:eastAsia="Times New Roman"/>
          <w:szCs w:val="24"/>
        </w:rPr>
        <w:t>ύψιστου ε</w:t>
      </w:r>
      <w:r w:rsidRPr="003B470E">
        <w:rPr>
          <w:rFonts w:eastAsia="Times New Roman"/>
          <w:szCs w:val="24"/>
        </w:rPr>
        <w:t>θνικού συμφέροντος έχουμε κρατήσει σωστή κατεύθυνση από την αρχή μέχρι τ</w:t>
      </w:r>
      <w:r w:rsidRPr="003B470E">
        <w:rPr>
          <w:rFonts w:eastAsia="Times New Roman"/>
          <w:szCs w:val="24"/>
        </w:rPr>
        <w:t>ο τέλος</w:t>
      </w:r>
      <w:r>
        <w:rPr>
          <w:rFonts w:eastAsia="Times New Roman"/>
          <w:szCs w:val="24"/>
        </w:rPr>
        <w:t>,</w:t>
      </w:r>
      <w:r w:rsidRPr="003B470E">
        <w:rPr>
          <w:rFonts w:eastAsia="Times New Roman"/>
          <w:szCs w:val="24"/>
        </w:rPr>
        <w:t xml:space="preserve"> νομίζω ότι </w:t>
      </w:r>
      <w:r>
        <w:rPr>
          <w:rFonts w:eastAsia="Times New Roman"/>
          <w:szCs w:val="24"/>
        </w:rPr>
        <w:t>μπαίνετε</w:t>
      </w:r>
      <w:r w:rsidRPr="003B470E">
        <w:rPr>
          <w:rFonts w:eastAsia="Times New Roman"/>
          <w:szCs w:val="24"/>
        </w:rPr>
        <w:t xml:space="preserve"> σε επικίνδυνα μονοπάτια</w:t>
      </w:r>
      <w:r>
        <w:rPr>
          <w:rFonts w:eastAsia="Times New Roman"/>
          <w:szCs w:val="24"/>
        </w:rPr>
        <w:t>.</w:t>
      </w:r>
      <w:r w:rsidRPr="003B470E">
        <w:rPr>
          <w:rFonts w:eastAsia="Times New Roman"/>
          <w:szCs w:val="24"/>
        </w:rPr>
        <w:t xml:space="preserve"> Δεν ξέρω </w:t>
      </w:r>
      <w:r>
        <w:rPr>
          <w:rFonts w:eastAsia="Times New Roman"/>
          <w:szCs w:val="24"/>
        </w:rPr>
        <w:t>ποιανού τα</w:t>
      </w:r>
      <w:r w:rsidRPr="003B470E">
        <w:rPr>
          <w:rFonts w:eastAsia="Times New Roman"/>
          <w:szCs w:val="24"/>
        </w:rPr>
        <w:t xml:space="preserve"> </w:t>
      </w:r>
      <w:r>
        <w:rPr>
          <w:rFonts w:eastAsia="Times New Roman"/>
          <w:szCs w:val="24"/>
        </w:rPr>
        <w:t xml:space="preserve">συμφέροντα θέλετε να εκπροσωπήσετε, </w:t>
      </w:r>
      <w:r w:rsidRPr="003B470E">
        <w:rPr>
          <w:rFonts w:eastAsia="Times New Roman"/>
          <w:szCs w:val="24"/>
        </w:rPr>
        <w:t xml:space="preserve">αλλά </w:t>
      </w:r>
      <w:r>
        <w:rPr>
          <w:rFonts w:eastAsia="Times New Roman"/>
          <w:szCs w:val="24"/>
        </w:rPr>
        <w:t>ε</w:t>
      </w:r>
      <w:r w:rsidRPr="003B470E">
        <w:rPr>
          <w:rFonts w:eastAsia="Times New Roman"/>
          <w:szCs w:val="24"/>
        </w:rPr>
        <w:t xml:space="preserve">άν θέλετε να </w:t>
      </w:r>
      <w:r>
        <w:rPr>
          <w:rFonts w:eastAsia="Times New Roman"/>
          <w:szCs w:val="24"/>
        </w:rPr>
        <w:t>εκπροσωπείτε</w:t>
      </w:r>
      <w:r w:rsidRPr="003B470E">
        <w:rPr>
          <w:rFonts w:eastAsia="Times New Roman"/>
          <w:szCs w:val="24"/>
        </w:rPr>
        <w:t xml:space="preserve"> τέτοια συμφέροντα</w:t>
      </w:r>
      <w:r>
        <w:rPr>
          <w:rFonts w:eastAsia="Times New Roman"/>
          <w:szCs w:val="24"/>
        </w:rPr>
        <w:t>,</w:t>
      </w:r>
      <w:r w:rsidRPr="003B470E">
        <w:rPr>
          <w:rFonts w:eastAsia="Times New Roman"/>
          <w:szCs w:val="24"/>
        </w:rPr>
        <w:t xml:space="preserve"> πήρατε πολύ λανθασμένη </w:t>
      </w:r>
      <w:r>
        <w:rPr>
          <w:rFonts w:eastAsia="Times New Roman"/>
          <w:szCs w:val="24"/>
        </w:rPr>
        <w:t xml:space="preserve">ατραπό. </w:t>
      </w:r>
    </w:p>
    <w:p w14:paraId="6B9490BD" w14:textId="77777777" w:rsidR="00244F6B" w:rsidRDefault="006574B6">
      <w:pPr>
        <w:spacing w:after="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Κύριε Πρόεδρε, μπορώ να έχω τον λόγο για </w:t>
      </w:r>
      <w:r>
        <w:rPr>
          <w:rFonts w:eastAsia="Times New Roman"/>
          <w:szCs w:val="24"/>
        </w:rPr>
        <w:t xml:space="preserve">ένα λεπτό; </w:t>
      </w:r>
    </w:p>
    <w:p w14:paraId="6B9490BE" w14:textId="77777777" w:rsidR="00244F6B" w:rsidRDefault="006574B6">
      <w:pPr>
        <w:spacing w:after="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1B5176">
        <w:rPr>
          <w:rFonts w:eastAsia="Times New Roman"/>
          <w:szCs w:val="24"/>
        </w:rPr>
        <w:t xml:space="preserve">Κύριε </w:t>
      </w:r>
      <w:r>
        <w:rPr>
          <w:rFonts w:eastAsia="Times New Roman"/>
          <w:szCs w:val="24"/>
        </w:rPr>
        <w:t>Σ</w:t>
      </w:r>
      <w:r w:rsidRPr="003B470E">
        <w:rPr>
          <w:rFonts w:eastAsia="Times New Roman"/>
          <w:szCs w:val="24"/>
        </w:rPr>
        <w:t>κρέκα</w:t>
      </w:r>
      <w:r>
        <w:rPr>
          <w:rFonts w:eastAsia="Times New Roman"/>
          <w:szCs w:val="24"/>
        </w:rPr>
        <w:t>,</w:t>
      </w:r>
      <w:r w:rsidRPr="003B470E">
        <w:rPr>
          <w:rFonts w:eastAsia="Times New Roman"/>
          <w:szCs w:val="24"/>
        </w:rPr>
        <w:t xml:space="preserve"> θέλετε τώρα </w:t>
      </w:r>
      <w:r>
        <w:rPr>
          <w:rFonts w:eastAsia="Times New Roman"/>
          <w:szCs w:val="24"/>
        </w:rPr>
        <w:t>ν</w:t>
      </w:r>
      <w:r w:rsidRPr="003B470E">
        <w:rPr>
          <w:rFonts w:eastAsia="Times New Roman"/>
          <w:szCs w:val="24"/>
        </w:rPr>
        <w:t>α απαντήσετε</w:t>
      </w:r>
      <w:r>
        <w:rPr>
          <w:rFonts w:eastAsia="Times New Roman"/>
          <w:szCs w:val="24"/>
        </w:rPr>
        <w:t>.</w:t>
      </w:r>
      <w:r w:rsidRPr="003B470E">
        <w:rPr>
          <w:rFonts w:eastAsia="Times New Roman"/>
          <w:szCs w:val="24"/>
        </w:rPr>
        <w:t xml:space="preserve"> </w:t>
      </w:r>
      <w:r>
        <w:rPr>
          <w:rFonts w:eastAsia="Times New Roman"/>
          <w:szCs w:val="24"/>
        </w:rPr>
        <w:t>Μ</w:t>
      </w:r>
      <w:r w:rsidRPr="003B470E">
        <w:rPr>
          <w:rFonts w:eastAsia="Times New Roman"/>
          <w:szCs w:val="24"/>
        </w:rPr>
        <w:t xml:space="preserve">ην πάμε τώρα σε </w:t>
      </w:r>
      <w:r>
        <w:rPr>
          <w:rFonts w:eastAsia="Times New Roman"/>
          <w:szCs w:val="24"/>
        </w:rPr>
        <w:t>μ</w:t>
      </w:r>
      <w:r>
        <w:rPr>
          <w:rFonts w:eastAsia="Times New Roman"/>
          <w:szCs w:val="24"/>
        </w:rPr>
        <w:t>ί</w:t>
      </w:r>
      <w:r w:rsidRPr="003B470E">
        <w:rPr>
          <w:rFonts w:eastAsia="Times New Roman"/>
          <w:szCs w:val="24"/>
        </w:rPr>
        <w:t>α διαδικασία αντιπαραθέσεων</w:t>
      </w:r>
      <w:r>
        <w:rPr>
          <w:rFonts w:eastAsia="Times New Roman"/>
          <w:szCs w:val="24"/>
        </w:rPr>
        <w:t>. Περιμένουν</w:t>
      </w:r>
      <w:r w:rsidRPr="003B470E">
        <w:rPr>
          <w:rFonts w:eastAsia="Times New Roman"/>
          <w:szCs w:val="24"/>
        </w:rPr>
        <w:t xml:space="preserve"> υπομονετικά και άλλοι ομιλητές</w:t>
      </w:r>
      <w:r>
        <w:rPr>
          <w:rFonts w:eastAsia="Times New Roman"/>
          <w:szCs w:val="24"/>
        </w:rPr>
        <w:t xml:space="preserve"> και</w:t>
      </w:r>
      <w:r w:rsidRPr="003B470E">
        <w:rPr>
          <w:rFonts w:eastAsia="Times New Roman"/>
          <w:szCs w:val="24"/>
        </w:rPr>
        <w:t xml:space="preserve"> </w:t>
      </w:r>
      <w:r>
        <w:rPr>
          <w:rFonts w:eastAsia="Times New Roman"/>
          <w:szCs w:val="24"/>
        </w:rPr>
        <w:t>Κ</w:t>
      </w:r>
      <w:r w:rsidRPr="003B470E">
        <w:rPr>
          <w:rFonts w:eastAsia="Times New Roman"/>
          <w:szCs w:val="24"/>
        </w:rPr>
        <w:t>οινοβουλευτικ</w:t>
      </w:r>
      <w:r>
        <w:rPr>
          <w:rFonts w:eastAsia="Times New Roman"/>
          <w:szCs w:val="24"/>
        </w:rPr>
        <w:t xml:space="preserve">οί Εκπρόσωποι. </w:t>
      </w:r>
    </w:p>
    <w:p w14:paraId="6B9490BF" w14:textId="77777777" w:rsidR="00244F6B" w:rsidRDefault="006574B6">
      <w:pPr>
        <w:spacing w:after="0"/>
        <w:jc w:val="both"/>
        <w:rPr>
          <w:rFonts w:eastAsia="Times New Roman"/>
          <w:szCs w:val="24"/>
        </w:rPr>
      </w:pPr>
      <w:r>
        <w:rPr>
          <w:rFonts w:eastAsia="Times New Roman"/>
          <w:szCs w:val="24"/>
        </w:rPr>
        <w:t>Κ</w:t>
      </w:r>
      <w:r w:rsidRPr="003B470E">
        <w:rPr>
          <w:rFonts w:eastAsia="Times New Roman"/>
          <w:szCs w:val="24"/>
        </w:rPr>
        <w:t>αταλαβαίνω την ανάγκη να παρέμβετε</w:t>
      </w:r>
      <w:r>
        <w:rPr>
          <w:rFonts w:eastAsia="Times New Roman"/>
          <w:szCs w:val="24"/>
        </w:rPr>
        <w:t>.</w:t>
      </w:r>
      <w:r w:rsidRPr="003B470E">
        <w:rPr>
          <w:rFonts w:eastAsia="Times New Roman"/>
          <w:szCs w:val="24"/>
        </w:rPr>
        <w:t xml:space="preserve"> </w:t>
      </w:r>
      <w:r>
        <w:rPr>
          <w:rFonts w:eastAsia="Times New Roman"/>
          <w:szCs w:val="24"/>
        </w:rPr>
        <w:t>Θ</w:t>
      </w:r>
      <w:r w:rsidRPr="003B470E">
        <w:rPr>
          <w:rFonts w:eastAsia="Times New Roman"/>
          <w:szCs w:val="24"/>
        </w:rPr>
        <w:t xml:space="preserve">α σας </w:t>
      </w:r>
      <w:r w:rsidRPr="003B470E">
        <w:rPr>
          <w:rFonts w:eastAsia="Times New Roman"/>
          <w:szCs w:val="24"/>
        </w:rPr>
        <w:t>δώσω δύο λεπτά</w:t>
      </w:r>
      <w:r>
        <w:rPr>
          <w:rFonts w:eastAsia="Times New Roman"/>
          <w:szCs w:val="24"/>
        </w:rPr>
        <w:t>.</w:t>
      </w:r>
      <w:r w:rsidRPr="003B470E">
        <w:rPr>
          <w:rFonts w:eastAsia="Times New Roman"/>
          <w:szCs w:val="24"/>
        </w:rPr>
        <w:t xml:space="preserve"> </w:t>
      </w:r>
      <w:r>
        <w:rPr>
          <w:rFonts w:eastAsia="Times New Roman"/>
          <w:szCs w:val="24"/>
        </w:rPr>
        <w:t>Ν</w:t>
      </w:r>
      <w:r w:rsidRPr="003B470E">
        <w:rPr>
          <w:rFonts w:eastAsia="Times New Roman"/>
          <w:szCs w:val="24"/>
        </w:rPr>
        <w:t>α σεβαστείτε το</w:t>
      </w:r>
      <w:r>
        <w:rPr>
          <w:rFonts w:eastAsia="Times New Roman"/>
          <w:szCs w:val="24"/>
        </w:rPr>
        <w:t>ν</w:t>
      </w:r>
      <w:r w:rsidRPr="003B470E">
        <w:rPr>
          <w:rFonts w:eastAsia="Times New Roman"/>
          <w:szCs w:val="24"/>
        </w:rPr>
        <w:t xml:space="preserve"> χρόνο αυτό</w:t>
      </w:r>
      <w:r>
        <w:rPr>
          <w:rFonts w:eastAsia="Times New Roman"/>
          <w:szCs w:val="24"/>
        </w:rPr>
        <w:t>, για να ακολουθήσουν μετά και οι τοποθετήσεις των υπολοίπων.</w:t>
      </w:r>
    </w:p>
    <w:p w14:paraId="6B9490C0" w14:textId="77777777" w:rsidR="00244F6B" w:rsidRDefault="006574B6">
      <w:pPr>
        <w:spacing w:after="0"/>
        <w:jc w:val="both"/>
        <w:rPr>
          <w:rFonts w:eastAsia="Times New Roman"/>
          <w:szCs w:val="24"/>
        </w:rPr>
      </w:pPr>
      <w:r>
        <w:rPr>
          <w:rFonts w:eastAsia="Times New Roman"/>
          <w:b/>
          <w:szCs w:val="24"/>
        </w:rPr>
        <w:t xml:space="preserve">ΚΩΝΣΤΑΝΤΙΝΟΣ ΣΚΡΕΚΑΣ: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κύριε Πρόεδρε, αν μου επιτρέπετε,</w:t>
      </w:r>
      <w:r w:rsidRPr="003B470E">
        <w:rPr>
          <w:rFonts w:eastAsia="Times New Roman"/>
          <w:szCs w:val="24"/>
        </w:rPr>
        <w:t xml:space="preserve"> </w:t>
      </w:r>
      <w:r>
        <w:rPr>
          <w:rFonts w:eastAsia="Times New Roman"/>
          <w:szCs w:val="24"/>
        </w:rPr>
        <w:t xml:space="preserve">να </w:t>
      </w:r>
      <w:r w:rsidRPr="003B470E">
        <w:rPr>
          <w:rFonts w:eastAsia="Times New Roman"/>
          <w:szCs w:val="24"/>
        </w:rPr>
        <w:t xml:space="preserve">πω ότι λυπάμαι βαθύτατα </w:t>
      </w:r>
      <w:r>
        <w:rPr>
          <w:rFonts w:eastAsia="Times New Roman"/>
          <w:szCs w:val="24"/>
        </w:rPr>
        <w:t>που ο</w:t>
      </w:r>
      <w:r w:rsidRPr="003B470E">
        <w:rPr>
          <w:rFonts w:eastAsia="Times New Roman"/>
          <w:szCs w:val="24"/>
        </w:rPr>
        <w:t xml:space="preserve"> </w:t>
      </w:r>
      <w:r>
        <w:rPr>
          <w:rFonts w:eastAsia="Times New Roman"/>
          <w:szCs w:val="24"/>
        </w:rPr>
        <w:t>Υ</w:t>
      </w:r>
      <w:r w:rsidRPr="003B470E">
        <w:rPr>
          <w:rFonts w:eastAsia="Times New Roman"/>
          <w:szCs w:val="24"/>
        </w:rPr>
        <w:t>πουργός</w:t>
      </w:r>
      <w:r>
        <w:rPr>
          <w:rFonts w:eastAsia="Times New Roman"/>
          <w:szCs w:val="24"/>
        </w:rPr>
        <w:t>,</w:t>
      </w:r>
      <w:r w:rsidRPr="003B470E">
        <w:rPr>
          <w:rFonts w:eastAsia="Times New Roman"/>
          <w:szCs w:val="24"/>
        </w:rPr>
        <w:t xml:space="preserve"> για να δικαιολογήσει </w:t>
      </w:r>
      <w:r>
        <w:rPr>
          <w:rFonts w:eastAsia="Times New Roman"/>
          <w:szCs w:val="24"/>
        </w:rPr>
        <w:t>την ανεπάρκεια</w:t>
      </w:r>
      <w:r w:rsidRPr="003B470E">
        <w:rPr>
          <w:rFonts w:eastAsia="Times New Roman"/>
          <w:szCs w:val="24"/>
        </w:rPr>
        <w:t xml:space="preserve"> της</w:t>
      </w:r>
      <w:r w:rsidRPr="003B470E">
        <w:rPr>
          <w:rFonts w:eastAsia="Times New Roman"/>
          <w:szCs w:val="24"/>
        </w:rPr>
        <w:t xml:space="preserve"> </w:t>
      </w:r>
      <w:r>
        <w:rPr>
          <w:rFonts w:eastAsia="Times New Roman"/>
          <w:szCs w:val="24"/>
        </w:rPr>
        <w:t xml:space="preserve">Κυβέρνησής του, </w:t>
      </w:r>
      <w:r w:rsidRPr="003B470E">
        <w:rPr>
          <w:rFonts w:eastAsia="Times New Roman"/>
          <w:szCs w:val="24"/>
        </w:rPr>
        <w:t>καταλήγει στη συκοφαντία</w:t>
      </w:r>
      <w:r>
        <w:rPr>
          <w:rFonts w:eastAsia="Times New Roman"/>
          <w:szCs w:val="24"/>
        </w:rPr>
        <w:t>.</w:t>
      </w:r>
      <w:r w:rsidRPr="003B470E">
        <w:rPr>
          <w:rFonts w:eastAsia="Times New Roman"/>
          <w:szCs w:val="24"/>
        </w:rPr>
        <w:t xml:space="preserve"> </w:t>
      </w:r>
      <w:r>
        <w:rPr>
          <w:rFonts w:eastAsia="Times New Roman"/>
          <w:szCs w:val="24"/>
        </w:rPr>
        <w:t>Θ</w:t>
      </w:r>
      <w:r w:rsidRPr="003B470E">
        <w:rPr>
          <w:rFonts w:eastAsia="Times New Roman"/>
          <w:szCs w:val="24"/>
        </w:rPr>
        <w:t xml:space="preserve">α του ζητήσω να πάρει πίσω </w:t>
      </w:r>
      <w:r>
        <w:rPr>
          <w:rFonts w:eastAsia="Times New Roman"/>
          <w:szCs w:val="24"/>
        </w:rPr>
        <w:t>τ</w:t>
      </w:r>
      <w:r w:rsidRPr="003B470E">
        <w:rPr>
          <w:rFonts w:eastAsia="Times New Roman"/>
          <w:szCs w:val="24"/>
        </w:rPr>
        <w:t>ο τελευταίο που είπε</w:t>
      </w:r>
      <w:r>
        <w:rPr>
          <w:rFonts w:eastAsia="Times New Roman"/>
          <w:szCs w:val="24"/>
        </w:rPr>
        <w:t>,</w:t>
      </w:r>
      <w:r w:rsidRPr="003B470E">
        <w:rPr>
          <w:rFonts w:eastAsia="Times New Roman"/>
          <w:szCs w:val="24"/>
        </w:rPr>
        <w:t xml:space="preserve"> την τελευταία φ</w:t>
      </w:r>
      <w:r>
        <w:rPr>
          <w:rFonts w:eastAsia="Times New Roman"/>
          <w:szCs w:val="24"/>
        </w:rPr>
        <w:t>ρ</w:t>
      </w:r>
      <w:r w:rsidRPr="003B470E">
        <w:rPr>
          <w:rFonts w:eastAsia="Times New Roman"/>
          <w:szCs w:val="24"/>
        </w:rPr>
        <w:t>άση του</w:t>
      </w:r>
      <w:r>
        <w:rPr>
          <w:rFonts w:eastAsia="Times New Roman"/>
          <w:szCs w:val="24"/>
        </w:rPr>
        <w:t>.</w:t>
      </w:r>
      <w:r w:rsidRPr="003B470E">
        <w:rPr>
          <w:rFonts w:eastAsia="Times New Roman"/>
          <w:szCs w:val="24"/>
        </w:rPr>
        <w:t xml:space="preserve"> </w:t>
      </w:r>
      <w:r>
        <w:rPr>
          <w:rFonts w:eastAsia="Times New Roman"/>
          <w:szCs w:val="24"/>
        </w:rPr>
        <w:t xml:space="preserve">Εγώ δεν είπα ποτέ ότι εκείνος μπορεί να </w:t>
      </w:r>
      <w:r w:rsidRPr="003B470E">
        <w:rPr>
          <w:rFonts w:eastAsia="Times New Roman"/>
          <w:szCs w:val="24"/>
        </w:rPr>
        <w:t>εκπροσωπεί άλλα συμφέροντα</w:t>
      </w:r>
      <w:r>
        <w:rPr>
          <w:rFonts w:eastAsia="Times New Roman"/>
          <w:szCs w:val="24"/>
        </w:rPr>
        <w:t xml:space="preserve"> -που πολλά συζητιούνται</w:t>
      </w:r>
      <w:r w:rsidRPr="003B470E">
        <w:rPr>
          <w:rFonts w:eastAsia="Times New Roman"/>
          <w:szCs w:val="24"/>
        </w:rPr>
        <w:t xml:space="preserve"> στην αγορά και στα διάφορα δημοσιογραφικά τραπ</w:t>
      </w:r>
      <w:r w:rsidRPr="003B470E">
        <w:rPr>
          <w:rFonts w:eastAsia="Times New Roman"/>
          <w:szCs w:val="24"/>
        </w:rPr>
        <w:t>έζια</w:t>
      </w:r>
      <w:r>
        <w:rPr>
          <w:rFonts w:eastAsia="Times New Roman"/>
          <w:szCs w:val="24"/>
        </w:rPr>
        <w:t>-,</w:t>
      </w:r>
      <w:r w:rsidRPr="003B470E">
        <w:rPr>
          <w:rFonts w:eastAsia="Times New Roman"/>
          <w:szCs w:val="24"/>
        </w:rPr>
        <w:t xml:space="preserve"> γιατί </w:t>
      </w:r>
      <w:r>
        <w:rPr>
          <w:rFonts w:eastAsia="Times New Roman"/>
          <w:szCs w:val="24"/>
        </w:rPr>
        <w:t xml:space="preserve">δεν πιστεύω ότι πρέπει να φτάσουμε εκεί </w:t>
      </w:r>
      <w:r w:rsidRPr="003B470E">
        <w:rPr>
          <w:rFonts w:eastAsia="Times New Roman"/>
          <w:szCs w:val="24"/>
        </w:rPr>
        <w:t>το</w:t>
      </w:r>
      <w:r>
        <w:rPr>
          <w:rFonts w:eastAsia="Times New Roman"/>
          <w:szCs w:val="24"/>
        </w:rPr>
        <w:t>ν</w:t>
      </w:r>
      <w:r w:rsidRPr="003B470E">
        <w:rPr>
          <w:rFonts w:eastAsia="Times New Roman"/>
          <w:szCs w:val="24"/>
        </w:rPr>
        <w:t xml:space="preserve"> πολιτικό διάλογο</w:t>
      </w:r>
      <w:r>
        <w:rPr>
          <w:rFonts w:eastAsia="Times New Roman"/>
          <w:szCs w:val="24"/>
        </w:rPr>
        <w:t>.</w:t>
      </w:r>
      <w:r w:rsidRPr="003B470E">
        <w:rPr>
          <w:rFonts w:eastAsia="Times New Roman"/>
          <w:szCs w:val="24"/>
        </w:rPr>
        <w:t xml:space="preserve"> </w:t>
      </w:r>
    </w:p>
    <w:p w14:paraId="6B9490C1" w14:textId="77777777" w:rsidR="00244F6B" w:rsidRDefault="006574B6">
      <w:pPr>
        <w:spacing w:after="0"/>
        <w:jc w:val="both"/>
        <w:rPr>
          <w:rFonts w:eastAsia="Times New Roman"/>
          <w:szCs w:val="24"/>
        </w:rPr>
      </w:pPr>
      <w:r>
        <w:rPr>
          <w:rFonts w:eastAsia="Times New Roman"/>
          <w:szCs w:val="24"/>
        </w:rPr>
        <w:t>Ε</w:t>
      </w:r>
      <w:r w:rsidRPr="003B470E">
        <w:rPr>
          <w:rFonts w:eastAsia="Times New Roman"/>
          <w:szCs w:val="24"/>
        </w:rPr>
        <w:t>κείνο</w:t>
      </w:r>
      <w:r>
        <w:rPr>
          <w:rFonts w:eastAsia="Times New Roman"/>
          <w:szCs w:val="24"/>
        </w:rPr>
        <w:t xml:space="preserve"> που ξέρω είναι</w:t>
      </w:r>
      <w:r w:rsidRPr="003B470E">
        <w:rPr>
          <w:rFonts w:eastAsia="Times New Roman"/>
          <w:szCs w:val="24"/>
        </w:rPr>
        <w:t xml:space="preserve"> ότι στάλθηκε επιστολή από την </w:t>
      </w:r>
      <w:r>
        <w:rPr>
          <w:rFonts w:eastAsia="Times New Roman"/>
          <w:szCs w:val="24"/>
        </w:rPr>
        <w:t>Κ</w:t>
      </w:r>
      <w:r w:rsidRPr="003B470E">
        <w:rPr>
          <w:rFonts w:eastAsia="Times New Roman"/>
          <w:szCs w:val="24"/>
        </w:rPr>
        <w:t>ομισιόν στη ΡΑΕ</w:t>
      </w:r>
      <w:r>
        <w:rPr>
          <w:rFonts w:eastAsia="Times New Roman"/>
          <w:szCs w:val="24"/>
        </w:rPr>
        <w:t xml:space="preserve"> και η τελευταία γραμμή λέει ότι</w:t>
      </w:r>
      <w:r w:rsidRPr="003B470E">
        <w:rPr>
          <w:rFonts w:eastAsia="Times New Roman"/>
          <w:szCs w:val="24"/>
        </w:rPr>
        <w:t xml:space="preserve"> αν συνεχίσου</w:t>
      </w:r>
      <w:r>
        <w:rPr>
          <w:rFonts w:eastAsia="Times New Roman"/>
          <w:szCs w:val="24"/>
        </w:rPr>
        <w:t>ν</w:t>
      </w:r>
      <w:r w:rsidRPr="003B470E">
        <w:rPr>
          <w:rFonts w:eastAsia="Times New Roman"/>
          <w:szCs w:val="24"/>
        </w:rPr>
        <w:t xml:space="preserve"> να εφαρμόζου</w:t>
      </w:r>
      <w:r>
        <w:rPr>
          <w:rFonts w:eastAsia="Times New Roman"/>
          <w:szCs w:val="24"/>
        </w:rPr>
        <w:t xml:space="preserve">ν </w:t>
      </w:r>
      <w:r w:rsidRPr="003B470E">
        <w:rPr>
          <w:rFonts w:eastAsia="Times New Roman"/>
          <w:szCs w:val="24"/>
        </w:rPr>
        <w:t>τις αποφάσεις της ΡΑΕ</w:t>
      </w:r>
      <w:r>
        <w:rPr>
          <w:rFonts w:eastAsia="Times New Roman"/>
          <w:szCs w:val="24"/>
        </w:rPr>
        <w:t>,</w:t>
      </w:r>
      <w:r w:rsidRPr="003B470E">
        <w:rPr>
          <w:rFonts w:eastAsia="Times New Roman"/>
          <w:szCs w:val="24"/>
        </w:rPr>
        <w:t xml:space="preserve"> οι οποίες αντίκει</w:t>
      </w:r>
      <w:r>
        <w:rPr>
          <w:rFonts w:eastAsia="Times New Roman"/>
          <w:szCs w:val="24"/>
        </w:rPr>
        <w:t>ν</w:t>
      </w:r>
      <w:r w:rsidRPr="003B470E">
        <w:rPr>
          <w:rFonts w:eastAsia="Times New Roman"/>
          <w:szCs w:val="24"/>
        </w:rPr>
        <w:t xml:space="preserve">ται </w:t>
      </w:r>
      <w:r w:rsidRPr="003B470E">
        <w:rPr>
          <w:rFonts w:eastAsia="Times New Roman"/>
          <w:szCs w:val="24"/>
        </w:rPr>
        <w:lastRenderedPageBreak/>
        <w:t xml:space="preserve">στην </w:t>
      </w:r>
      <w:r w:rsidRPr="003B470E">
        <w:rPr>
          <w:rFonts w:eastAsia="Times New Roman"/>
          <w:szCs w:val="24"/>
        </w:rPr>
        <w:t>νομοθεσία</w:t>
      </w:r>
      <w:r>
        <w:rPr>
          <w:rFonts w:eastAsia="Times New Roman"/>
          <w:szCs w:val="24"/>
        </w:rPr>
        <w:t>,</w:t>
      </w:r>
      <w:r w:rsidRPr="003B470E">
        <w:rPr>
          <w:rFonts w:eastAsia="Times New Roman"/>
          <w:szCs w:val="24"/>
        </w:rPr>
        <w:t xml:space="preserve"> τότε </w:t>
      </w:r>
      <w:r>
        <w:rPr>
          <w:rFonts w:eastAsia="Times New Roman"/>
          <w:szCs w:val="24"/>
        </w:rPr>
        <w:t>υ</w:t>
      </w:r>
      <w:r w:rsidRPr="003B470E">
        <w:rPr>
          <w:rFonts w:eastAsia="Times New Roman"/>
          <w:szCs w:val="24"/>
        </w:rPr>
        <w:t>πάρχει πιθανότητα να υπάρξουν σοβαρές οικονομικές συνέπειες και ρυθμιστικές συνέπειες στην Ελλάδα</w:t>
      </w:r>
      <w:r>
        <w:rPr>
          <w:rFonts w:eastAsia="Times New Roman"/>
          <w:szCs w:val="24"/>
        </w:rPr>
        <w:t>. Κι όλα αυτά</w:t>
      </w:r>
      <w:r w:rsidRPr="003B470E">
        <w:rPr>
          <w:rFonts w:eastAsia="Times New Roman"/>
          <w:szCs w:val="24"/>
        </w:rPr>
        <w:t xml:space="preserve"> </w:t>
      </w:r>
      <w:r>
        <w:rPr>
          <w:rFonts w:eastAsia="Times New Roman"/>
          <w:szCs w:val="24"/>
        </w:rPr>
        <w:t xml:space="preserve">είναι πράγματα τα οποία </w:t>
      </w:r>
      <w:r w:rsidRPr="003B470E">
        <w:rPr>
          <w:rFonts w:eastAsia="Times New Roman"/>
          <w:szCs w:val="24"/>
        </w:rPr>
        <w:t>στο τέλος έ</w:t>
      </w:r>
      <w:r>
        <w:rPr>
          <w:rFonts w:eastAsia="Times New Roman"/>
          <w:szCs w:val="24"/>
        </w:rPr>
        <w:t>ρ</w:t>
      </w:r>
      <w:r w:rsidRPr="003B470E">
        <w:rPr>
          <w:rFonts w:eastAsia="Times New Roman"/>
          <w:szCs w:val="24"/>
        </w:rPr>
        <w:t>χεται και τα πληρώνει ο Έλληνας</w:t>
      </w:r>
      <w:r>
        <w:rPr>
          <w:rFonts w:eastAsia="Times New Roman"/>
          <w:szCs w:val="24"/>
        </w:rPr>
        <w:t>,</w:t>
      </w:r>
      <w:r w:rsidRPr="003B470E">
        <w:rPr>
          <w:rFonts w:eastAsia="Times New Roman"/>
          <w:szCs w:val="24"/>
        </w:rPr>
        <w:t xml:space="preserve"> αυτός ο οποίος προσπαθεί να επιβιώσει με την οικογένειά του</w:t>
      </w:r>
      <w:r>
        <w:rPr>
          <w:rFonts w:eastAsia="Times New Roman"/>
          <w:szCs w:val="24"/>
        </w:rPr>
        <w:t>,</w:t>
      </w:r>
      <w:r w:rsidRPr="003B470E">
        <w:rPr>
          <w:rFonts w:eastAsia="Times New Roman"/>
          <w:szCs w:val="24"/>
        </w:rPr>
        <w:t xml:space="preserve"> προσ</w:t>
      </w:r>
      <w:r>
        <w:rPr>
          <w:rFonts w:eastAsia="Times New Roman"/>
          <w:szCs w:val="24"/>
        </w:rPr>
        <w:t>παθώντας να βρει εισόδημα σε μ</w:t>
      </w:r>
      <w:r>
        <w:rPr>
          <w:rFonts w:eastAsia="Times New Roman"/>
          <w:szCs w:val="24"/>
        </w:rPr>
        <w:t>ί</w:t>
      </w:r>
      <w:r>
        <w:rPr>
          <w:rFonts w:eastAsia="Times New Roman"/>
          <w:szCs w:val="24"/>
        </w:rPr>
        <w:t>α</w:t>
      </w:r>
      <w:r w:rsidRPr="003B470E">
        <w:rPr>
          <w:rFonts w:eastAsia="Times New Roman"/>
          <w:szCs w:val="24"/>
        </w:rPr>
        <w:t xml:space="preserve"> εποχή που είναι δύσκολο να βρεις εισόδημα και να βρεις δουλειά</w:t>
      </w:r>
      <w:r>
        <w:rPr>
          <w:rFonts w:eastAsia="Times New Roman"/>
          <w:szCs w:val="24"/>
        </w:rPr>
        <w:t>.</w:t>
      </w:r>
    </w:p>
    <w:p w14:paraId="6B9490C2" w14:textId="77777777" w:rsidR="00244F6B" w:rsidRDefault="006574B6">
      <w:pPr>
        <w:spacing w:after="0"/>
        <w:jc w:val="both"/>
        <w:rPr>
          <w:rFonts w:eastAsia="Times New Roman"/>
          <w:szCs w:val="24"/>
        </w:rPr>
      </w:pPr>
      <w:r>
        <w:rPr>
          <w:rFonts w:eastAsia="Times New Roman"/>
          <w:szCs w:val="24"/>
        </w:rPr>
        <w:t>Άρα όταν με ευκολία πετάνε μ</w:t>
      </w:r>
      <w:r>
        <w:rPr>
          <w:rFonts w:eastAsia="Times New Roman"/>
          <w:szCs w:val="24"/>
        </w:rPr>
        <w:t>ί</w:t>
      </w:r>
      <w:r w:rsidRPr="003B470E">
        <w:rPr>
          <w:rFonts w:eastAsia="Times New Roman"/>
          <w:szCs w:val="24"/>
        </w:rPr>
        <w:t>α δυνατότητα η Ελλάδα να πάρει 300 εκατομμύρια ευρώ για να υλοποιήσει ένα έργο</w:t>
      </w:r>
      <w:r>
        <w:rPr>
          <w:rFonts w:eastAsia="Times New Roman"/>
          <w:szCs w:val="24"/>
        </w:rPr>
        <w:t>,</w:t>
      </w:r>
      <w:r w:rsidRPr="003B470E">
        <w:rPr>
          <w:rFonts w:eastAsia="Times New Roman"/>
          <w:szCs w:val="24"/>
        </w:rPr>
        <w:t xml:space="preserve"> την μεγάλη διασύνδεση Αττικής</w:t>
      </w:r>
      <w:r>
        <w:rPr>
          <w:rFonts w:eastAsia="Times New Roman"/>
          <w:szCs w:val="24"/>
        </w:rPr>
        <w:t>-</w:t>
      </w:r>
      <w:r w:rsidRPr="003B470E">
        <w:rPr>
          <w:rFonts w:eastAsia="Times New Roman"/>
          <w:szCs w:val="24"/>
        </w:rPr>
        <w:t xml:space="preserve"> Κρήτης</w:t>
      </w:r>
      <w:r>
        <w:rPr>
          <w:rFonts w:eastAsia="Times New Roman"/>
          <w:szCs w:val="24"/>
        </w:rPr>
        <w:t>, η οπο</w:t>
      </w:r>
      <w:r>
        <w:rPr>
          <w:rFonts w:eastAsia="Times New Roman"/>
          <w:szCs w:val="24"/>
        </w:rPr>
        <w:t>ία</w:t>
      </w:r>
      <w:r w:rsidRPr="003B470E">
        <w:rPr>
          <w:rFonts w:eastAsia="Times New Roman"/>
          <w:szCs w:val="24"/>
        </w:rPr>
        <w:t xml:space="preserve"> δεν θα έχει </w:t>
      </w:r>
      <w:r>
        <w:rPr>
          <w:rFonts w:eastAsia="Times New Roman"/>
          <w:szCs w:val="24"/>
        </w:rPr>
        <w:t>αποσβεστική</w:t>
      </w:r>
      <w:r w:rsidRPr="003B470E">
        <w:rPr>
          <w:rFonts w:eastAsia="Times New Roman"/>
          <w:szCs w:val="24"/>
        </w:rPr>
        <w:t xml:space="preserve"> αξία τα 400 εκατομμύρια </w:t>
      </w:r>
      <w:r>
        <w:rPr>
          <w:rFonts w:eastAsia="Times New Roman"/>
          <w:szCs w:val="24"/>
        </w:rPr>
        <w:t xml:space="preserve">ΥΚΩ, </w:t>
      </w:r>
      <w:r w:rsidRPr="003B470E">
        <w:rPr>
          <w:rFonts w:eastAsia="Times New Roman"/>
          <w:szCs w:val="24"/>
        </w:rPr>
        <w:t>γιατί πριν θα έχει κατασκευαστεί η μικρή διασύνδεση</w:t>
      </w:r>
      <w:r>
        <w:rPr>
          <w:rFonts w:eastAsia="Times New Roman"/>
          <w:szCs w:val="24"/>
        </w:rPr>
        <w:t>,</w:t>
      </w:r>
      <w:r w:rsidRPr="003B470E">
        <w:rPr>
          <w:rFonts w:eastAsia="Times New Roman"/>
          <w:szCs w:val="24"/>
        </w:rPr>
        <w:t xml:space="preserve"> που σε συνδυασμό με τις </w:t>
      </w:r>
      <w:r>
        <w:rPr>
          <w:rFonts w:eastAsia="Times New Roman"/>
          <w:szCs w:val="24"/>
        </w:rPr>
        <w:t>α</w:t>
      </w:r>
      <w:r w:rsidRPr="003B470E">
        <w:rPr>
          <w:rFonts w:eastAsia="Times New Roman"/>
          <w:szCs w:val="24"/>
        </w:rPr>
        <w:t xml:space="preserve">νανεώσιμες </w:t>
      </w:r>
      <w:r>
        <w:rPr>
          <w:rFonts w:eastAsia="Times New Roman"/>
          <w:szCs w:val="24"/>
        </w:rPr>
        <w:t>π</w:t>
      </w:r>
      <w:r w:rsidRPr="003B470E">
        <w:rPr>
          <w:rFonts w:eastAsia="Times New Roman"/>
          <w:szCs w:val="24"/>
        </w:rPr>
        <w:t xml:space="preserve">ηγές </w:t>
      </w:r>
      <w:r>
        <w:rPr>
          <w:rFonts w:eastAsia="Times New Roman"/>
          <w:szCs w:val="24"/>
        </w:rPr>
        <w:t>ε</w:t>
      </w:r>
      <w:r w:rsidRPr="003B470E">
        <w:rPr>
          <w:rFonts w:eastAsia="Times New Roman"/>
          <w:szCs w:val="24"/>
        </w:rPr>
        <w:t>νέργειας που είναι πάνω στην Κρήτη και σε συνδυασμό με κάποια ελάχιστα εργοστάσια που λειτουργούν στην Κ</w:t>
      </w:r>
      <w:r w:rsidRPr="003B470E">
        <w:rPr>
          <w:rFonts w:eastAsia="Times New Roman"/>
          <w:szCs w:val="24"/>
        </w:rPr>
        <w:t xml:space="preserve">ρήτη και παράγουν ενέργεια με </w:t>
      </w:r>
      <w:r>
        <w:rPr>
          <w:rFonts w:eastAsia="Times New Roman"/>
          <w:szCs w:val="24"/>
        </w:rPr>
        <w:t>ντίζελ</w:t>
      </w:r>
      <w:r w:rsidRPr="003B470E">
        <w:rPr>
          <w:rFonts w:eastAsia="Times New Roman"/>
          <w:szCs w:val="24"/>
        </w:rPr>
        <w:t xml:space="preserve"> ή με μαζούτ</w:t>
      </w:r>
      <w:r>
        <w:rPr>
          <w:rFonts w:eastAsia="Times New Roman"/>
          <w:szCs w:val="24"/>
        </w:rPr>
        <w:t>,</w:t>
      </w:r>
      <w:r w:rsidRPr="003B470E">
        <w:rPr>
          <w:rFonts w:eastAsia="Times New Roman"/>
          <w:szCs w:val="24"/>
        </w:rPr>
        <w:t xml:space="preserve"> για την </w:t>
      </w:r>
      <w:r>
        <w:rPr>
          <w:rFonts w:eastAsia="Times New Roman"/>
          <w:szCs w:val="24"/>
        </w:rPr>
        <w:t>ασφάλεια ε</w:t>
      </w:r>
      <w:r w:rsidRPr="003B470E">
        <w:rPr>
          <w:rFonts w:eastAsia="Times New Roman"/>
          <w:szCs w:val="24"/>
        </w:rPr>
        <w:t>φοδιασμού</w:t>
      </w:r>
      <w:r>
        <w:rPr>
          <w:rFonts w:eastAsia="Times New Roman"/>
          <w:szCs w:val="24"/>
        </w:rPr>
        <w:t>,</w:t>
      </w:r>
      <w:r w:rsidRPr="003B470E">
        <w:rPr>
          <w:rFonts w:eastAsia="Times New Roman"/>
          <w:szCs w:val="24"/>
        </w:rPr>
        <w:t xml:space="preserve"> σχεδόν καλύπτουν το 80% της επάρκειας της Κρήτης</w:t>
      </w:r>
      <w:r>
        <w:rPr>
          <w:rFonts w:eastAsia="Times New Roman"/>
          <w:szCs w:val="24"/>
        </w:rPr>
        <w:t>,</w:t>
      </w:r>
      <w:r w:rsidRPr="003B470E">
        <w:rPr>
          <w:rFonts w:eastAsia="Times New Roman"/>
          <w:szCs w:val="24"/>
        </w:rPr>
        <w:t xml:space="preserve"> δεν θα είναι αυτά τα </w:t>
      </w:r>
      <w:r>
        <w:rPr>
          <w:rFonts w:eastAsia="Times New Roman"/>
          <w:szCs w:val="24"/>
        </w:rPr>
        <w:t>ΥΚΩ</w:t>
      </w:r>
      <w:r w:rsidRPr="003B470E">
        <w:rPr>
          <w:rFonts w:eastAsia="Times New Roman"/>
          <w:szCs w:val="24"/>
        </w:rPr>
        <w:t xml:space="preserve"> τα οποία θα πρέπει να </w:t>
      </w:r>
      <w:r>
        <w:rPr>
          <w:rFonts w:eastAsia="Times New Roman"/>
          <w:szCs w:val="24"/>
        </w:rPr>
        <w:t>αποσβέσουν</w:t>
      </w:r>
      <w:r w:rsidRPr="003B470E">
        <w:rPr>
          <w:rFonts w:eastAsia="Times New Roman"/>
          <w:szCs w:val="24"/>
        </w:rPr>
        <w:t xml:space="preserve"> αυτό το έργο και το ξέρετε πολύ καλά</w:t>
      </w:r>
      <w:r>
        <w:rPr>
          <w:rFonts w:eastAsia="Times New Roman"/>
          <w:szCs w:val="24"/>
        </w:rPr>
        <w:t>.</w:t>
      </w:r>
    </w:p>
    <w:p w14:paraId="6B9490C3" w14:textId="77777777" w:rsidR="00244F6B" w:rsidRDefault="006574B6">
      <w:pPr>
        <w:spacing w:after="0"/>
        <w:jc w:val="both"/>
        <w:rPr>
          <w:rFonts w:eastAsia="Times New Roman"/>
          <w:szCs w:val="24"/>
        </w:rPr>
      </w:pPr>
      <w:r>
        <w:rPr>
          <w:rFonts w:eastAsia="Times New Roman"/>
          <w:szCs w:val="24"/>
        </w:rPr>
        <w:lastRenderedPageBreak/>
        <w:t>Μ</w:t>
      </w:r>
      <w:r w:rsidRPr="003B470E">
        <w:rPr>
          <w:rFonts w:eastAsia="Times New Roman"/>
          <w:szCs w:val="24"/>
        </w:rPr>
        <w:t>ε τον τρόπο που μιλήσα</w:t>
      </w:r>
      <w:r>
        <w:rPr>
          <w:rFonts w:eastAsia="Times New Roman"/>
          <w:szCs w:val="24"/>
        </w:rPr>
        <w:t>τε</w:t>
      </w:r>
      <w:r w:rsidRPr="003B470E">
        <w:rPr>
          <w:rFonts w:eastAsia="Times New Roman"/>
          <w:szCs w:val="24"/>
        </w:rPr>
        <w:t xml:space="preserve"> παραπ</w:t>
      </w:r>
      <w:r w:rsidRPr="003B470E">
        <w:rPr>
          <w:rFonts w:eastAsia="Times New Roman"/>
          <w:szCs w:val="24"/>
        </w:rPr>
        <w:t xml:space="preserve">λανάτε και τους </w:t>
      </w:r>
      <w:r>
        <w:rPr>
          <w:rFonts w:eastAsia="Times New Roman"/>
          <w:szCs w:val="24"/>
        </w:rPr>
        <w:t>Β</w:t>
      </w:r>
      <w:r w:rsidRPr="003B470E">
        <w:rPr>
          <w:rFonts w:eastAsia="Times New Roman"/>
          <w:szCs w:val="24"/>
        </w:rPr>
        <w:t xml:space="preserve">ουλευτές που </w:t>
      </w:r>
      <w:r>
        <w:rPr>
          <w:rFonts w:eastAsia="Times New Roman"/>
          <w:szCs w:val="24"/>
        </w:rPr>
        <w:t>σας ακούνε, γιατί θα είναι πολύ λιγότερα τα ΥΚΩ για να αποσβέσουν α</w:t>
      </w:r>
      <w:r w:rsidRPr="003B470E">
        <w:rPr>
          <w:rFonts w:eastAsia="Times New Roman"/>
          <w:szCs w:val="24"/>
        </w:rPr>
        <w:t>υτό το μεγάλο έργο</w:t>
      </w:r>
      <w:r>
        <w:rPr>
          <w:rFonts w:eastAsia="Times New Roman"/>
          <w:szCs w:val="24"/>
        </w:rPr>
        <w:t>.</w:t>
      </w:r>
      <w:r w:rsidRPr="003B470E">
        <w:rPr>
          <w:rFonts w:eastAsia="Times New Roman"/>
          <w:szCs w:val="24"/>
        </w:rPr>
        <w:t xml:space="preserve"> </w:t>
      </w:r>
      <w:r>
        <w:rPr>
          <w:rFonts w:eastAsia="Times New Roman"/>
          <w:szCs w:val="24"/>
        </w:rPr>
        <w:t>Γι’</w:t>
      </w:r>
      <w:r w:rsidRPr="003B470E">
        <w:rPr>
          <w:rFonts w:eastAsia="Times New Roman"/>
          <w:szCs w:val="24"/>
        </w:rPr>
        <w:t xml:space="preserve"> αυτό θα πρέπει να χρησιμοποιήσουμε έστω και ένα</w:t>
      </w:r>
      <w:r>
        <w:rPr>
          <w:rFonts w:eastAsia="Times New Roman"/>
          <w:szCs w:val="24"/>
        </w:rPr>
        <w:t xml:space="preserve"> ευρώ πέρα και πάνω από το ΕΣΠΑ. </w:t>
      </w:r>
    </w:p>
    <w:p w14:paraId="6B9490C4" w14:textId="77777777" w:rsidR="00244F6B" w:rsidRDefault="006574B6">
      <w:pPr>
        <w:spacing w:after="0"/>
        <w:jc w:val="both"/>
        <w:rPr>
          <w:rFonts w:eastAsia="Times New Roman"/>
          <w:szCs w:val="24"/>
        </w:rPr>
      </w:pPr>
      <w:r w:rsidRPr="003B470E">
        <w:rPr>
          <w:rFonts w:eastAsia="Times New Roman"/>
          <w:szCs w:val="24"/>
        </w:rPr>
        <w:t xml:space="preserve">Εγώ σας είπα </w:t>
      </w:r>
      <w:r>
        <w:rPr>
          <w:rFonts w:eastAsia="Times New Roman"/>
          <w:szCs w:val="24"/>
        </w:rPr>
        <w:t>-</w:t>
      </w:r>
      <w:r w:rsidRPr="003B470E">
        <w:rPr>
          <w:rFonts w:eastAsia="Times New Roman"/>
          <w:szCs w:val="24"/>
        </w:rPr>
        <w:t>και τελειώνω</w:t>
      </w:r>
      <w:r>
        <w:rPr>
          <w:rFonts w:eastAsia="Times New Roman"/>
          <w:szCs w:val="24"/>
        </w:rPr>
        <w:t>, κύριε Πρόεδρε-</w:t>
      </w:r>
      <w:r w:rsidRPr="003B470E">
        <w:rPr>
          <w:rFonts w:eastAsia="Times New Roman"/>
          <w:szCs w:val="24"/>
        </w:rPr>
        <w:t xml:space="preserve"> </w:t>
      </w:r>
      <w:r>
        <w:rPr>
          <w:rFonts w:eastAsia="Times New Roman"/>
          <w:szCs w:val="24"/>
        </w:rPr>
        <w:t xml:space="preserve">ότι </w:t>
      </w:r>
      <w:r w:rsidRPr="003B470E">
        <w:rPr>
          <w:rFonts w:eastAsia="Times New Roman"/>
          <w:szCs w:val="24"/>
        </w:rPr>
        <w:t>η μικρή</w:t>
      </w:r>
      <w:r w:rsidRPr="003B470E">
        <w:rPr>
          <w:rFonts w:eastAsia="Times New Roman"/>
          <w:szCs w:val="24"/>
        </w:rPr>
        <w:t xml:space="preserve"> διασύνδεση</w:t>
      </w:r>
      <w:r>
        <w:rPr>
          <w:rFonts w:eastAsia="Times New Roman"/>
          <w:szCs w:val="24"/>
        </w:rPr>
        <w:t xml:space="preserve"> είναι </w:t>
      </w:r>
      <w:r w:rsidRPr="003B470E">
        <w:rPr>
          <w:rFonts w:eastAsia="Times New Roman"/>
          <w:szCs w:val="24"/>
        </w:rPr>
        <w:t>να πάρει 148 εκατομμύρια από το ΕΣΠΑ</w:t>
      </w:r>
      <w:r>
        <w:rPr>
          <w:rFonts w:eastAsia="Times New Roman"/>
          <w:szCs w:val="24"/>
        </w:rPr>
        <w:t>,</w:t>
      </w:r>
      <w:r w:rsidRPr="003B470E">
        <w:rPr>
          <w:rFonts w:eastAsia="Times New Roman"/>
          <w:szCs w:val="24"/>
        </w:rPr>
        <w:t xml:space="preserve"> γιατί ήταν ένα έργο το οποίο μπορούσε να χρηματοδοτηθεί</w:t>
      </w:r>
      <w:r>
        <w:rPr>
          <w:rFonts w:eastAsia="Times New Roman"/>
          <w:szCs w:val="24"/>
        </w:rPr>
        <w:t>, γ</w:t>
      </w:r>
      <w:r w:rsidRPr="003B470E">
        <w:rPr>
          <w:rFonts w:eastAsia="Times New Roman"/>
          <w:szCs w:val="24"/>
        </w:rPr>
        <w:t>ιατί εμείς είχαμε προβλέψει το 2014</w:t>
      </w:r>
      <w:r>
        <w:rPr>
          <w:rFonts w:eastAsia="Times New Roman"/>
          <w:szCs w:val="24"/>
        </w:rPr>
        <w:t xml:space="preserve"> </w:t>
      </w:r>
      <w:r w:rsidRPr="003B470E">
        <w:rPr>
          <w:rFonts w:eastAsia="Times New Roman"/>
          <w:szCs w:val="24"/>
        </w:rPr>
        <w:t xml:space="preserve">τα προγράμματα που στείλαμε στην Ευρωπαϊκή Επιτροπή να μπορούν να </w:t>
      </w:r>
      <w:r>
        <w:rPr>
          <w:rFonts w:eastAsia="Times New Roman"/>
          <w:szCs w:val="24"/>
        </w:rPr>
        <w:t xml:space="preserve">χρηματοδοτηθούν </w:t>
      </w:r>
      <w:r w:rsidRPr="003B470E">
        <w:rPr>
          <w:rFonts w:eastAsia="Times New Roman"/>
          <w:szCs w:val="24"/>
        </w:rPr>
        <w:t xml:space="preserve">με τέτοια έργα </w:t>
      </w:r>
      <w:proofErr w:type="spellStart"/>
      <w:r>
        <w:rPr>
          <w:rFonts w:eastAsia="Times New Roman"/>
          <w:szCs w:val="24"/>
        </w:rPr>
        <w:t>διασυνδ</w:t>
      </w:r>
      <w:r w:rsidRPr="003B470E">
        <w:rPr>
          <w:rFonts w:eastAsia="Times New Roman"/>
          <w:szCs w:val="24"/>
        </w:rPr>
        <w:t>εσιμότητ</w:t>
      </w:r>
      <w:r>
        <w:rPr>
          <w:rFonts w:eastAsia="Times New Roman"/>
          <w:szCs w:val="24"/>
        </w:rPr>
        <w:t>ο</w:t>
      </w:r>
      <w:r w:rsidRPr="003B470E">
        <w:rPr>
          <w:rFonts w:eastAsia="Times New Roman"/>
          <w:szCs w:val="24"/>
        </w:rPr>
        <w:t>ς</w:t>
      </w:r>
      <w:proofErr w:type="spellEnd"/>
      <w:r>
        <w:rPr>
          <w:rFonts w:eastAsia="Times New Roman"/>
          <w:szCs w:val="24"/>
        </w:rPr>
        <w:t>.</w:t>
      </w:r>
    </w:p>
    <w:p w14:paraId="6B9490C5" w14:textId="77777777" w:rsidR="00244F6B" w:rsidRDefault="006574B6">
      <w:pPr>
        <w:spacing w:after="0"/>
        <w:jc w:val="both"/>
        <w:rPr>
          <w:rFonts w:eastAsia="Times New Roman"/>
          <w:szCs w:val="24"/>
        </w:rPr>
      </w:pPr>
      <w:r>
        <w:rPr>
          <w:rFonts w:eastAsia="Times New Roman"/>
          <w:szCs w:val="24"/>
        </w:rPr>
        <w:t>Σ</w:t>
      </w:r>
      <w:r w:rsidRPr="003B470E">
        <w:rPr>
          <w:rFonts w:eastAsia="Times New Roman"/>
          <w:szCs w:val="24"/>
        </w:rPr>
        <w:t>ας είπα</w:t>
      </w:r>
      <w:r>
        <w:rPr>
          <w:rFonts w:eastAsia="Times New Roman"/>
          <w:szCs w:val="24"/>
        </w:rPr>
        <w:t>, όμως,</w:t>
      </w:r>
      <w:r w:rsidRPr="003B470E">
        <w:rPr>
          <w:rFonts w:eastAsia="Times New Roman"/>
          <w:szCs w:val="24"/>
        </w:rPr>
        <w:t xml:space="preserve"> πολύ συγκεκριμέν</w:t>
      </w:r>
      <w:r>
        <w:rPr>
          <w:rFonts w:eastAsia="Times New Roman"/>
          <w:szCs w:val="24"/>
        </w:rPr>
        <w:t>α</w:t>
      </w:r>
      <w:r w:rsidRPr="003B470E">
        <w:rPr>
          <w:rFonts w:eastAsia="Times New Roman"/>
          <w:szCs w:val="24"/>
        </w:rPr>
        <w:t xml:space="preserve"> και κάν</w:t>
      </w:r>
      <w:r>
        <w:rPr>
          <w:rFonts w:eastAsia="Times New Roman"/>
          <w:szCs w:val="24"/>
        </w:rPr>
        <w:t>ατ</w:t>
      </w:r>
      <w:r w:rsidRPr="003B470E">
        <w:rPr>
          <w:rFonts w:eastAsia="Times New Roman"/>
          <w:szCs w:val="24"/>
        </w:rPr>
        <w:t xml:space="preserve">ε </w:t>
      </w:r>
      <w:r>
        <w:rPr>
          <w:rFonts w:eastAsia="Times New Roman"/>
          <w:szCs w:val="24"/>
        </w:rPr>
        <w:t xml:space="preserve">ότι </w:t>
      </w:r>
      <w:r w:rsidRPr="003B470E">
        <w:rPr>
          <w:rFonts w:eastAsia="Times New Roman"/>
          <w:szCs w:val="24"/>
        </w:rPr>
        <w:t xml:space="preserve">δεν </w:t>
      </w:r>
      <w:r>
        <w:rPr>
          <w:rFonts w:eastAsia="Times New Roman"/>
          <w:szCs w:val="24"/>
        </w:rPr>
        <w:t>τ</w:t>
      </w:r>
      <w:r w:rsidRPr="003B470E">
        <w:rPr>
          <w:rFonts w:eastAsia="Times New Roman"/>
          <w:szCs w:val="24"/>
        </w:rPr>
        <w:t xml:space="preserve">ο ακούσατε ότι στη </w:t>
      </w:r>
      <w:r>
        <w:rPr>
          <w:rFonts w:eastAsia="Times New Roman"/>
          <w:szCs w:val="24"/>
        </w:rPr>
        <w:t>ν</w:t>
      </w:r>
      <w:r w:rsidRPr="003B470E">
        <w:rPr>
          <w:rFonts w:eastAsia="Times New Roman"/>
          <w:szCs w:val="24"/>
        </w:rPr>
        <w:t>έα προγραμματική περίοδο</w:t>
      </w:r>
      <w:r>
        <w:rPr>
          <w:rFonts w:eastAsia="Times New Roman"/>
          <w:szCs w:val="24"/>
        </w:rPr>
        <w:t xml:space="preserve"> -</w:t>
      </w:r>
      <w:r w:rsidRPr="003B470E">
        <w:rPr>
          <w:rFonts w:eastAsia="Times New Roman"/>
          <w:szCs w:val="24"/>
        </w:rPr>
        <w:t xml:space="preserve">γιατί από </w:t>
      </w:r>
      <w:r>
        <w:rPr>
          <w:rFonts w:eastAsia="Times New Roman"/>
          <w:szCs w:val="24"/>
        </w:rPr>
        <w:t xml:space="preserve">εκεί εσείς, τα δικά σας στελέχη </w:t>
      </w:r>
      <w:r w:rsidRPr="003B470E">
        <w:rPr>
          <w:rFonts w:eastAsia="Times New Roman"/>
          <w:szCs w:val="24"/>
        </w:rPr>
        <w:t>λένε ότι θα χρηματοδοτηθεί η μεγάλη διασκέδαση</w:t>
      </w:r>
      <w:r>
        <w:rPr>
          <w:rFonts w:eastAsia="Times New Roman"/>
          <w:szCs w:val="24"/>
        </w:rPr>
        <w:t>,</w:t>
      </w:r>
      <w:r w:rsidRPr="003B470E">
        <w:rPr>
          <w:rFonts w:eastAsia="Times New Roman"/>
          <w:szCs w:val="24"/>
        </w:rPr>
        <w:t xml:space="preserve"> αν μπορέσει να </w:t>
      </w:r>
      <w:r>
        <w:rPr>
          <w:rFonts w:eastAsia="Times New Roman"/>
          <w:szCs w:val="24"/>
        </w:rPr>
        <w:t>χρηματοδοτηθεί-</w:t>
      </w:r>
      <w:r w:rsidRPr="003B470E">
        <w:rPr>
          <w:rFonts w:eastAsia="Times New Roman"/>
          <w:szCs w:val="24"/>
        </w:rPr>
        <w:t xml:space="preserve"> </w:t>
      </w:r>
      <w:r>
        <w:rPr>
          <w:rFonts w:eastAsia="Times New Roman"/>
          <w:szCs w:val="24"/>
        </w:rPr>
        <w:t>σ</w:t>
      </w:r>
      <w:r w:rsidRPr="003B470E">
        <w:rPr>
          <w:rFonts w:eastAsia="Times New Roman"/>
          <w:szCs w:val="24"/>
        </w:rPr>
        <w:t xml:space="preserve">ύμφωνα με τις </w:t>
      </w:r>
      <w:r>
        <w:rPr>
          <w:rFonts w:eastAsia="Times New Roman"/>
          <w:szCs w:val="24"/>
        </w:rPr>
        <w:t>πληροφορ</w:t>
      </w:r>
      <w:r>
        <w:rPr>
          <w:rFonts w:eastAsia="Times New Roman"/>
          <w:szCs w:val="24"/>
        </w:rPr>
        <w:t>ίες</w:t>
      </w:r>
      <w:r w:rsidRPr="003B470E">
        <w:rPr>
          <w:rFonts w:eastAsia="Times New Roman"/>
          <w:szCs w:val="24"/>
        </w:rPr>
        <w:t xml:space="preserve"> που έχουμε</w:t>
      </w:r>
      <w:r>
        <w:rPr>
          <w:rFonts w:eastAsia="Times New Roman"/>
          <w:szCs w:val="24"/>
        </w:rPr>
        <w:t>,</w:t>
      </w:r>
      <w:r w:rsidRPr="003B470E">
        <w:rPr>
          <w:rFonts w:eastAsia="Times New Roman"/>
          <w:szCs w:val="24"/>
        </w:rPr>
        <w:t xml:space="preserve"> δεν θα μπορού</w:t>
      </w:r>
      <w:r>
        <w:rPr>
          <w:rFonts w:eastAsia="Times New Roman"/>
          <w:szCs w:val="24"/>
        </w:rPr>
        <w:t>ν</w:t>
      </w:r>
      <w:r w:rsidRPr="003B470E">
        <w:rPr>
          <w:rFonts w:eastAsia="Times New Roman"/>
          <w:szCs w:val="24"/>
        </w:rPr>
        <w:t xml:space="preserve"> να είναι χρηματοδοτούμενα τέτοια έργα</w:t>
      </w:r>
      <w:r>
        <w:rPr>
          <w:rFonts w:eastAsia="Times New Roman"/>
          <w:szCs w:val="24"/>
        </w:rPr>
        <w:t>.</w:t>
      </w:r>
    </w:p>
    <w:p w14:paraId="6B9490C6" w14:textId="77777777" w:rsidR="00244F6B" w:rsidRDefault="006574B6">
      <w:pPr>
        <w:spacing w:after="0"/>
        <w:jc w:val="both"/>
        <w:rPr>
          <w:rFonts w:eastAsia="Times New Roman"/>
          <w:szCs w:val="24"/>
        </w:rPr>
      </w:pPr>
      <w:r w:rsidRPr="003B470E">
        <w:rPr>
          <w:rFonts w:eastAsia="Times New Roman"/>
          <w:szCs w:val="24"/>
        </w:rPr>
        <w:t>Άρα εδώ το μόνο το οποίο εξυπηρετούμε</w:t>
      </w:r>
      <w:r>
        <w:rPr>
          <w:rFonts w:eastAsia="Times New Roman"/>
          <w:szCs w:val="24"/>
        </w:rPr>
        <w:t>, κύριε Π</w:t>
      </w:r>
      <w:r w:rsidRPr="003B470E">
        <w:rPr>
          <w:rFonts w:eastAsia="Times New Roman"/>
          <w:szCs w:val="24"/>
        </w:rPr>
        <w:t>ρόεδρε</w:t>
      </w:r>
      <w:r>
        <w:rPr>
          <w:rFonts w:eastAsia="Times New Roman"/>
          <w:szCs w:val="24"/>
        </w:rPr>
        <w:t>,</w:t>
      </w:r>
      <w:r w:rsidRPr="003B470E">
        <w:rPr>
          <w:rFonts w:eastAsia="Times New Roman"/>
          <w:szCs w:val="24"/>
        </w:rPr>
        <w:t xml:space="preserve"> είναι το δημόσιο συμφέρον και το συμφέρον των φτωχών και </w:t>
      </w:r>
      <w:r>
        <w:rPr>
          <w:rFonts w:eastAsia="Times New Roman"/>
          <w:szCs w:val="24"/>
        </w:rPr>
        <w:t xml:space="preserve">των </w:t>
      </w:r>
      <w:r w:rsidRPr="003B470E">
        <w:rPr>
          <w:rFonts w:eastAsia="Times New Roman"/>
          <w:szCs w:val="24"/>
        </w:rPr>
        <w:lastRenderedPageBreak/>
        <w:t>πολλών</w:t>
      </w:r>
      <w:r>
        <w:rPr>
          <w:rFonts w:eastAsia="Times New Roman"/>
          <w:szCs w:val="24"/>
        </w:rPr>
        <w:t>,</w:t>
      </w:r>
      <w:r w:rsidRPr="003B470E">
        <w:rPr>
          <w:rFonts w:eastAsia="Times New Roman"/>
          <w:szCs w:val="24"/>
        </w:rPr>
        <w:t xml:space="preserve"> που σήμερα πληρώνουν λογαριασμούς ΔΕΗ και ρεύματος που δεν </w:t>
      </w:r>
      <w:r>
        <w:rPr>
          <w:rFonts w:eastAsia="Times New Roman"/>
          <w:szCs w:val="24"/>
        </w:rPr>
        <w:t>μπορ</w:t>
      </w:r>
      <w:r>
        <w:rPr>
          <w:rFonts w:eastAsia="Times New Roman"/>
          <w:szCs w:val="24"/>
        </w:rPr>
        <w:t>ούν να πληρώσουν.</w:t>
      </w:r>
      <w:r w:rsidRPr="003B470E">
        <w:rPr>
          <w:rFonts w:eastAsia="Times New Roman"/>
          <w:szCs w:val="24"/>
        </w:rPr>
        <w:t xml:space="preserve"> </w:t>
      </w:r>
      <w:r>
        <w:rPr>
          <w:rFonts w:eastAsia="Times New Roman"/>
          <w:szCs w:val="24"/>
        </w:rPr>
        <w:t>Έχουν φτάσει τα ληξιπρόθεσμα της ΔΕΗ στα</w:t>
      </w:r>
      <w:r w:rsidRPr="003B470E">
        <w:rPr>
          <w:rFonts w:eastAsia="Times New Roman"/>
          <w:szCs w:val="24"/>
        </w:rPr>
        <w:t xml:space="preserve"> 3 δισεκατομμύρια</w:t>
      </w:r>
      <w:r>
        <w:rPr>
          <w:rFonts w:eastAsia="Times New Roman"/>
          <w:szCs w:val="24"/>
        </w:rPr>
        <w:t xml:space="preserve"> κ</w:t>
      </w:r>
      <w:r w:rsidRPr="003B470E">
        <w:rPr>
          <w:rFonts w:eastAsia="Times New Roman"/>
          <w:szCs w:val="24"/>
        </w:rPr>
        <w:t xml:space="preserve">αι δεν κάνει τίποτα </w:t>
      </w:r>
      <w:r>
        <w:rPr>
          <w:rFonts w:eastAsia="Times New Roman"/>
          <w:szCs w:val="24"/>
        </w:rPr>
        <w:t>η Κυβέρνηση</w:t>
      </w:r>
      <w:r w:rsidRPr="003B470E">
        <w:rPr>
          <w:rFonts w:eastAsia="Times New Roman"/>
          <w:szCs w:val="24"/>
        </w:rPr>
        <w:t xml:space="preserve"> για </w:t>
      </w:r>
      <w:r>
        <w:rPr>
          <w:rFonts w:eastAsia="Times New Roman"/>
          <w:szCs w:val="24"/>
        </w:rPr>
        <w:t>να μειώσει αυτό το</w:t>
      </w:r>
      <w:r w:rsidRPr="003B470E">
        <w:rPr>
          <w:rFonts w:eastAsia="Times New Roman"/>
          <w:szCs w:val="24"/>
        </w:rPr>
        <w:t xml:space="preserve"> κόστος</w:t>
      </w:r>
      <w:r>
        <w:rPr>
          <w:rFonts w:eastAsia="Times New Roman"/>
          <w:szCs w:val="24"/>
        </w:rPr>
        <w:t>.</w:t>
      </w:r>
      <w:r w:rsidRPr="003B470E">
        <w:rPr>
          <w:rFonts w:eastAsia="Times New Roman"/>
          <w:szCs w:val="24"/>
        </w:rPr>
        <w:t xml:space="preserve"> </w:t>
      </w:r>
      <w:r>
        <w:rPr>
          <w:rFonts w:eastAsia="Times New Roman"/>
          <w:szCs w:val="24"/>
        </w:rPr>
        <w:t>Αντίθετα,</w:t>
      </w:r>
      <w:r w:rsidRPr="003B470E">
        <w:rPr>
          <w:rFonts w:eastAsia="Times New Roman"/>
          <w:szCs w:val="24"/>
        </w:rPr>
        <w:t xml:space="preserve"> κατέστρεψε τη ΔΕΗ κ</w:t>
      </w:r>
      <w:r>
        <w:rPr>
          <w:rFonts w:eastAsia="Times New Roman"/>
          <w:szCs w:val="24"/>
        </w:rPr>
        <w:t>ι</w:t>
      </w:r>
      <w:r w:rsidRPr="003B470E">
        <w:rPr>
          <w:rFonts w:eastAsia="Times New Roman"/>
          <w:szCs w:val="24"/>
        </w:rPr>
        <w:t xml:space="preserve"> αυτό πολύ φοβάμαι ότι τελικά θα είναι εις βάρος των Ελλήνων </w:t>
      </w:r>
      <w:r>
        <w:rPr>
          <w:rFonts w:eastAsia="Times New Roman"/>
          <w:szCs w:val="24"/>
        </w:rPr>
        <w:t>κ</w:t>
      </w:r>
      <w:r w:rsidRPr="003B470E">
        <w:rPr>
          <w:rFonts w:eastAsia="Times New Roman"/>
          <w:szCs w:val="24"/>
        </w:rPr>
        <w:t>αταναλωτών</w:t>
      </w:r>
      <w:r>
        <w:rPr>
          <w:rFonts w:eastAsia="Times New Roman"/>
          <w:szCs w:val="24"/>
        </w:rPr>
        <w:t>.</w:t>
      </w:r>
    </w:p>
    <w:p w14:paraId="6B9490C7" w14:textId="77777777" w:rsidR="00244F6B" w:rsidRDefault="006574B6">
      <w:pPr>
        <w:spacing w:after="0"/>
        <w:jc w:val="both"/>
        <w:rPr>
          <w:rFonts w:eastAsia="Times New Roman"/>
          <w:szCs w:val="24"/>
        </w:rPr>
      </w:pPr>
      <w:r w:rsidRPr="003B470E">
        <w:rPr>
          <w:rFonts w:eastAsia="Times New Roman"/>
          <w:szCs w:val="24"/>
        </w:rPr>
        <w:t>Σ</w:t>
      </w:r>
      <w:r>
        <w:rPr>
          <w:rFonts w:eastAsia="Times New Roman"/>
          <w:szCs w:val="24"/>
        </w:rPr>
        <w:t>ας</w:t>
      </w:r>
      <w:r w:rsidRPr="003B470E">
        <w:rPr>
          <w:rFonts w:eastAsia="Times New Roman"/>
          <w:szCs w:val="24"/>
        </w:rPr>
        <w:t xml:space="preserve"> ευχαριστ</w:t>
      </w:r>
      <w:r w:rsidRPr="003B470E">
        <w:rPr>
          <w:rFonts w:eastAsia="Times New Roman"/>
          <w:szCs w:val="24"/>
        </w:rPr>
        <w:t>ώ</w:t>
      </w:r>
      <w:r>
        <w:rPr>
          <w:rFonts w:eastAsia="Times New Roman"/>
          <w:szCs w:val="24"/>
        </w:rPr>
        <w:t>.</w:t>
      </w:r>
    </w:p>
    <w:p w14:paraId="6B9490C8"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Να δώσουμε το</w:t>
      </w:r>
      <w:r>
        <w:rPr>
          <w:rFonts w:eastAsia="Times New Roman"/>
          <w:szCs w:val="24"/>
        </w:rPr>
        <w:t>ν</w:t>
      </w:r>
      <w:r>
        <w:rPr>
          <w:rFonts w:eastAsia="Times New Roman"/>
          <w:szCs w:val="24"/>
        </w:rPr>
        <w:t xml:space="preserve"> λόγο στον κ. </w:t>
      </w:r>
      <w:r w:rsidRPr="003B470E">
        <w:rPr>
          <w:rFonts w:eastAsia="Times New Roman"/>
          <w:szCs w:val="24"/>
        </w:rPr>
        <w:t>Ρήγα γ</w:t>
      </w:r>
      <w:r>
        <w:rPr>
          <w:rFonts w:eastAsia="Times New Roman"/>
          <w:szCs w:val="24"/>
        </w:rPr>
        <w:t>ια να αναπτύξει δύο τροπολογίες του</w:t>
      </w:r>
      <w:r w:rsidRPr="003B470E">
        <w:rPr>
          <w:rFonts w:eastAsia="Times New Roman"/>
          <w:szCs w:val="24"/>
        </w:rPr>
        <w:t xml:space="preserve"> Υπουργείο</w:t>
      </w:r>
      <w:r>
        <w:rPr>
          <w:rFonts w:eastAsia="Times New Roman"/>
          <w:szCs w:val="24"/>
        </w:rPr>
        <w:t>υ</w:t>
      </w:r>
      <w:r w:rsidRPr="003B470E">
        <w:rPr>
          <w:rFonts w:eastAsia="Times New Roman"/>
          <w:szCs w:val="24"/>
        </w:rPr>
        <w:t xml:space="preserve"> Άμυνας</w:t>
      </w:r>
      <w:r>
        <w:rPr>
          <w:rFonts w:eastAsia="Times New Roman"/>
          <w:szCs w:val="24"/>
        </w:rPr>
        <w:t>.</w:t>
      </w:r>
    </w:p>
    <w:p w14:paraId="6B9490C9" w14:textId="77777777" w:rsidR="00244F6B" w:rsidRDefault="006574B6">
      <w:pPr>
        <w:spacing w:after="0"/>
        <w:jc w:val="both"/>
        <w:rPr>
          <w:rFonts w:eastAsia="Times New Roman"/>
          <w:szCs w:val="24"/>
        </w:rPr>
      </w:pPr>
      <w:r w:rsidRPr="00C31DCA">
        <w:rPr>
          <w:rFonts w:eastAsia="Times New Roman"/>
          <w:b/>
          <w:szCs w:val="24"/>
        </w:rPr>
        <w:t xml:space="preserve">ΝΕΚΤΑΡΙΟΣ ΣΑΝΤΟΡΙΝΙΟΣ (Αναπληρωτής Υπουργός Ναυτιλίας και Νησιωτικής Πολιτικής): </w:t>
      </w:r>
      <w:r>
        <w:rPr>
          <w:rFonts w:eastAsia="Times New Roman"/>
          <w:szCs w:val="24"/>
        </w:rPr>
        <w:t>Θέλω κι εγώ να δώσω μ</w:t>
      </w:r>
      <w:r>
        <w:rPr>
          <w:rFonts w:eastAsia="Times New Roman"/>
          <w:szCs w:val="24"/>
        </w:rPr>
        <w:t>ί</w:t>
      </w:r>
      <w:r>
        <w:rPr>
          <w:rFonts w:eastAsia="Times New Roman"/>
          <w:szCs w:val="24"/>
        </w:rPr>
        <w:t>α απάντηση για ένα λεπτό.</w:t>
      </w:r>
    </w:p>
    <w:p w14:paraId="6B9490CA"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Σαντορινιέ, κι εσείς απάντηση; Δόθηκαν οι απαντήσεις. Μην επανερχόμαστε. </w:t>
      </w:r>
    </w:p>
    <w:p w14:paraId="6B9490CB" w14:textId="77777777" w:rsidR="00244F6B" w:rsidRDefault="006574B6">
      <w:pPr>
        <w:spacing w:after="0"/>
        <w:jc w:val="both"/>
        <w:rPr>
          <w:rFonts w:eastAsia="Times New Roman"/>
          <w:szCs w:val="24"/>
        </w:rPr>
      </w:pPr>
      <w:r w:rsidRPr="00C31DCA">
        <w:rPr>
          <w:rFonts w:eastAsia="Times New Roman"/>
          <w:b/>
          <w:szCs w:val="24"/>
        </w:rPr>
        <w:t>ΝΕΚΤΑΡΙΟΣ ΣΑΝΤΟΡΙΝΙΟΣ (Αναπληρωτής Υπουργός Ναυτιλίας και Νησιωτικής Πολιτικής):</w:t>
      </w:r>
      <w:r>
        <w:rPr>
          <w:rFonts w:eastAsia="Times New Roman"/>
          <w:b/>
          <w:szCs w:val="24"/>
        </w:rPr>
        <w:t xml:space="preserve"> </w:t>
      </w:r>
      <w:r>
        <w:rPr>
          <w:rFonts w:eastAsia="Times New Roman"/>
          <w:szCs w:val="24"/>
        </w:rPr>
        <w:t xml:space="preserve">Είπε ότι φτιάχνουμε λαθρεμπόρους. </w:t>
      </w:r>
    </w:p>
    <w:p w14:paraId="6B9490CC" w14:textId="77777777" w:rsidR="00244F6B" w:rsidRDefault="006574B6">
      <w:pPr>
        <w:spacing w:after="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w:t>
      </w:r>
      <w:r>
        <w:rPr>
          <w:rFonts w:eastAsia="Times New Roman"/>
          <w:b/>
          <w:szCs w:val="24"/>
        </w:rPr>
        <w:t>ούλης</w:t>
      </w:r>
      <w:proofErr w:type="spellEnd"/>
      <w:r>
        <w:rPr>
          <w:rFonts w:eastAsia="Times New Roman"/>
          <w:b/>
          <w:szCs w:val="24"/>
        </w:rPr>
        <w:t xml:space="preserve">): </w:t>
      </w:r>
      <w:r>
        <w:rPr>
          <w:rFonts w:eastAsia="Times New Roman"/>
          <w:szCs w:val="24"/>
        </w:rPr>
        <w:t>Να προτάξουμε τον κ. Ρήγα. Είναι δύο τροπολογίες, οι οποίες ούτε καν ανακοινώθηκαν, ούτε καν συζητήθηκαν.</w:t>
      </w:r>
    </w:p>
    <w:p w14:paraId="6B9490CD" w14:textId="77777777" w:rsidR="00244F6B" w:rsidRDefault="006574B6">
      <w:pPr>
        <w:spacing w:after="0"/>
        <w:jc w:val="both"/>
        <w:rPr>
          <w:rFonts w:eastAsia="Times New Roman"/>
          <w:szCs w:val="24"/>
        </w:rPr>
      </w:pPr>
      <w:r>
        <w:rPr>
          <w:rFonts w:eastAsia="Times New Roman"/>
          <w:szCs w:val="24"/>
        </w:rPr>
        <w:t xml:space="preserve">Κύριε Ρήγα, έχετε τον λόγο. </w:t>
      </w:r>
    </w:p>
    <w:p w14:paraId="6B9490CE" w14:textId="77777777" w:rsidR="00244F6B" w:rsidRDefault="006574B6">
      <w:pPr>
        <w:spacing w:after="0"/>
        <w:jc w:val="both"/>
        <w:rPr>
          <w:rFonts w:eastAsia="Times New Roman"/>
          <w:szCs w:val="24"/>
        </w:rPr>
      </w:pPr>
      <w:r>
        <w:rPr>
          <w:rFonts w:eastAsia="Times New Roman"/>
          <w:b/>
          <w:szCs w:val="24"/>
        </w:rPr>
        <w:t xml:space="preserve">ΠΑΝΑΓΙΩΤΗΣ ΡΗΓΑΣ (Αναπληρωτής Υπουργός Εθνικής Άμυνας): </w:t>
      </w:r>
      <w:r>
        <w:rPr>
          <w:rFonts w:eastAsia="Times New Roman"/>
          <w:szCs w:val="24"/>
        </w:rPr>
        <w:t xml:space="preserve">Ευχαριστώ, κύριε Πρόεδρε. </w:t>
      </w:r>
    </w:p>
    <w:p w14:paraId="6B9490CF" w14:textId="77777777" w:rsidR="00244F6B" w:rsidRDefault="006574B6">
      <w:pPr>
        <w:spacing w:after="0"/>
        <w:jc w:val="both"/>
        <w:rPr>
          <w:rFonts w:eastAsia="Times New Roman"/>
          <w:szCs w:val="24"/>
        </w:rPr>
      </w:pPr>
      <w:r>
        <w:rPr>
          <w:rFonts w:eastAsia="Times New Roman"/>
          <w:szCs w:val="24"/>
        </w:rPr>
        <w:t xml:space="preserve">Η </w:t>
      </w:r>
      <w:r w:rsidRPr="003B470E">
        <w:rPr>
          <w:rFonts w:eastAsia="Times New Roman"/>
          <w:szCs w:val="24"/>
        </w:rPr>
        <w:t>μία</w:t>
      </w:r>
      <w:r>
        <w:rPr>
          <w:rFonts w:eastAsia="Times New Roman"/>
          <w:szCs w:val="24"/>
        </w:rPr>
        <w:t xml:space="preserve"> τροπολογία αφορά ρύθμιση για</w:t>
      </w:r>
      <w:r w:rsidRPr="003B470E">
        <w:rPr>
          <w:rFonts w:eastAsia="Times New Roman"/>
          <w:szCs w:val="24"/>
        </w:rPr>
        <w:t xml:space="preserve"> τα Ελληνικά Αμυντικά Συστήματα</w:t>
      </w:r>
      <w:r>
        <w:rPr>
          <w:rFonts w:eastAsia="Times New Roman"/>
          <w:szCs w:val="24"/>
        </w:rPr>
        <w:t>.</w:t>
      </w:r>
      <w:r w:rsidRPr="003B470E">
        <w:rPr>
          <w:rFonts w:eastAsia="Times New Roman"/>
          <w:szCs w:val="24"/>
        </w:rPr>
        <w:t xml:space="preserve"> </w:t>
      </w:r>
      <w:r>
        <w:rPr>
          <w:rFonts w:eastAsia="Times New Roman"/>
          <w:szCs w:val="24"/>
        </w:rPr>
        <w:t>Ε</w:t>
      </w:r>
      <w:r w:rsidRPr="003B470E">
        <w:rPr>
          <w:rFonts w:eastAsia="Times New Roman"/>
          <w:szCs w:val="24"/>
        </w:rPr>
        <w:t xml:space="preserve">ίναι η δυνατότητα χορήγησης στην εταιρεία αποδεικτικών φορολογικής και </w:t>
      </w:r>
      <w:r>
        <w:rPr>
          <w:rFonts w:eastAsia="Times New Roman"/>
          <w:szCs w:val="24"/>
        </w:rPr>
        <w:t>α</w:t>
      </w:r>
      <w:r w:rsidRPr="003B470E">
        <w:rPr>
          <w:rFonts w:eastAsia="Times New Roman"/>
          <w:szCs w:val="24"/>
        </w:rPr>
        <w:t xml:space="preserve">σφαλιστικής ενημερότητας για </w:t>
      </w:r>
      <w:r>
        <w:rPr>
          <w:rFonts w:eastAsia="Times New Roman"/>
          <w:szCs w:val="24"/>
        </w:rPr>
        <w:t>ένα</w:t>
      </w:r>
      <w:r w:rsidRPr="003B470E">
        <w:rPr>
          <w:rFonts w:eastAsia="Times New Roman"/>
          <w:szCs w:val="24"/>
        </w:rPr>
        <w:t xml:space="preserve"> επιπλέον εξάμηνο</w:t>
      </w:r>
      <w:r>
        <w:rPr>
          <w:rFonts w:eastAsia="Times New Roman"/>
          <w:szCs w:val="24"/>
        </w:rPr>
        <w:t>. Νομίζω ότι την έχετε διαβάσει.</w:t>
      </w:r>
      <w:r w:rsidRPr="003B470E">
        <w:rPr>
          <w:rFonts w:eastAsia="Times New Roman"/>
          <w:szCs w:val="24"/>
        </w:rPr>
        <w:t xml:space="preserve"> </w:t>
      </w:r>
      <w:r>
        <w:rPr>
          <w:rFonts w:eastAsia="Times New Roman"/>
          <w:szCs w:val="24"/>
        </w:rPr>
        <w:t>Εκείνο που θ</w:t>
      </w:r>
      <w:r w:rsidRPr="003B470E">
        <w:rPr>
          <w:rFonts w:eastAsia="Times New Roman"/>
          <w:szCs w:val="24"/>
        </w:rPr>
        <w:t xml:space="preserve">έλω να σας επισημάνω </w:t>
      </w:r>
      <w:r>
        <w:rPr>
          <w:rFonts w:eastAsia="Times New Roman"/>
          <w:szCs w:val="24"/>
        </w:rPr>
        <w:t>-</w:t>
      </w:r>
      <w:r w:rsidRPr="003B470E">
        <w:rPr>
          <w:rFonts w:eastAsia="Times New Roman"/>
          <w:szCs w:val="24"/>
        </w:rPr>
        <w:t>και γ</w:t>
      </w:r>
      <w:r w:rsidRPr="003B470E">
        <w:rPr>
          <w:rFonts w:eastAsia="Times New Roman"/>
          <w:szCs w:val="24"/>
        </w:rPr>
        <w:t xml:space="preserve">ια να μην υπάρξουν από τη μεριά της </w:t>
      </w:r>
      <w:r>
        <w:rPr>
          <w:rFonts w:eastAsia="Times New Roman"/>
          <w:szCs w:val="24"/>
        </w:rPr>
        <w:t>Α</w:t>
      </w:r>
      <w:r w:rsidRPr="003B470E">
        <w:rPr>
          <w:rFonts w:eastAsia="Times New Roman"/>
          <w:szCs w:val="24"/>
        </w:rPr>
        <w:t xml:space="preserve">ντιπολίτευσης </w:t>
      </w:r>
      <w:r>
        <w:rPr>
          <w:rFonts w:eastAsia="Times New Roman"/>
          <w:szCs w:val="24"/>
        </w:rPr>
        <w:t>κορώνες</w:t>
      </w:r>
      <w:r w:rsidRPr="003B470E">
        <w:rPr>
          <w:rFonts w:eastAsia="Times New Roman"/>
          <w:szCs w:val="24"/>
        </w:rPr>
        <w:t xml:space="preserve"> σαν αυτές που ακούω εδώ και ώρα</w:t>
      </w:r>
      <w:r>
        <w:rPr>
          <w:rFonts w:eastAsia="Times New Roman"/>
          <w:szCs w:val="24"/>
        </w:rPr>
        <w:t xml:space="preserve"> για άλλα θέματα– είναι τα εξής: Πρώτον, </w:t>
      </w:r>
      <w:r w:rsidRPr="003B470E">
        <w:rPr>
          <w:rFonts w:eastAsia="Times New Roman"/>
          <w:szCs w:val="24"/>
        </w:rPr>
        <w:t xml:space="preserve">θέλω να τους θυμίσω ότι </w:t>
      </w:r>
      <w:r>
        <w:rPr>
          <w:rFonts w:eastAsia="Times New Roman"/>
          <w:szCs w:val="24"/>
        </w:rPr>
        <w:t>τα ΕΑΣ είχαν</w:t>
      </w:r>
      <w:r w:rsidRPr="003B470E">
        <w:rPr>
          <w:rFonts w:eastAsia="Times New Roman"/>
          <w:szCs w:val="24"/>
        </w:rPr>
        <w:t xml:space="preserve"> οδηγηθεί προς πώληση</w:t>
      </w:r>
      <w:r>
        <w:rPr>
          <w:rFonts w:eastAsia="Times New Roman"/>
          <w:szCs w:val="24"/>
        </w:rPr>
        <w:t>.</w:t>
      </w:r>
      <w:r w:rsidRPr="003B470E">
        <w:rPr>
          <w:rFonts w:eastAsia="Times New Roman"/>
          <w:szCs w:val="24"/>
        </w:rPr>
        <w:t xml:space="preserve"> Αυτή ήταν η αντίληψη </w:t>
      </w:r>
      <w:r>
        <w:rPr>
          <w:rFonts w:eastAsia="Times New Roman"/>
          <w:szCs w:val="24"/>
        </w:rPr>
        <w:t>τ</w:t>
      </w:r>
      <w:r w:rsidRPr="003B470E">
        <w:rPr>
          <w:rFonts w:eastAsia="Times New Roman"/>
          <w:szCs w:val="24"/>
        </w:rPr>
        <w:t>η</w:t>
      </w:r>
      <w:r>
        <w:rPr>
          <w:rFonts w:eastAsia="Times New Roman"/>
          <w:szCs w:val="24"/>
        </w:rPr>
        <w:t>ν</w:t>
      </w:r>
      <w:r w:rsidRPr="003B470E">
        <w:rPr>
          <w:rFonts w:eastAsia="Times New Roman"/>
          <w:szCs w:val="24"/>
        </w:rPr>
        <w:t xml:space="preserve"> οποία είχαμε</w:t>
      </w:r>
      <w:r>
        <w:rPr>
          <w:rFonts w:eastAsia="Times New Roman"/>
          <w:szCs w:val="24"/>
        </w:rPr>
        <w:t>.</w:t>
      </w:r>
      <w:r w:rsidRPr="003B470E">
        <w:rPr>
          <w:rFonts w:eastAsia="Times New Roman"/>
          <w:szCs w:val="24"/>
        </w:rPr>
        <w:t xml:space="preserve"> </w:t>
      </w:r>
      <w:r>
        <w:rPr>
          <w:rFonts w:eastAsia="Times New Roman"/>
          <w:szCs w:val="24"/>
        </w:rPr>
        <w:t>Εμείς καταφέραμε κ</w:t>
      </w:r>
      <w:r w:rsidRPr="003B470E">
        <w:rPr>
          <w:rFonts w:eastAsia="Times New Roman"/>
          <w:szCs w:val="24"/>
        </w:rPr>
        <w:t>αι κρατήσ</w:t>
      </w:r>
      <w:r w:rsidRPr="003B470E">
        <w:rPr>
          <w:rFonts w:eastAsia="Times New Roman"/>
          <w:szCs w:val="24"/>
        </w:rPr>
        <w:t>αμε</w:t>
      </w:r>
      <w:r>
        <w:rPr>
          <w:rFonts w:eastAsia="Times New Roman"/>
          <w:szCs w:val="24"/>
        </w:rPr>
        <w:t>,</w:t>
      </w:r>
      <w:r w:rsidRPr="003B470E">
        <w:rPr>
          <w:rFonts w:eastAsia="Times New Roman"/>
          <w:szCs w:val="24"/>
        </w:rPr>
        <w:t xml:space="preserve"> γιατί </w:t>
      </w:r>
      <w:r>
        <w:rPr>
          <w:rFonts w:eastAsia="Times New Roman"/>
          <w:szCs w:val="24"/>
        </w:rPr>
        <w:t>είναι</w:t>
      </w:r>
      <w:r w:rsidRPr="003B470E">
        <w:rPr>
          <w:rFonts w:eastAsia="Times New Roman"/>
          <w:szCs w:val="24"/>
        </w:rPr>
        <w:t xml:space="preserve"> στο </w:t>
      </w:r>
      <w:r>
        <w:rPr>
          <w:rFonts w:eastAsia="Times New Roman"/>
          <w:szCs w:val="24"/>
        </w:rPr>
        <w:t>κομμάτι τ</w:t>
      </w:r>
      <w:r w:rsidRPr="003B470E">
        <w:rPr>
          <w:rFonts w:eastAsia="Times New Roman"/>
          <w:szCs w:val="24"/>
        </w:rPr>
        <w:t>ης Ελληνικής Α</w:t>
      </w:r>
      <w:r>
        <w:rPr>
          <w:rFonts w:eastAsia="Times New Roman"/>
          <w:szCs w:val="24"/>
        </w:rPr>
        <w:t>μυν</w:t>
      </w:r>
      <w:r w:rsidRPr="003B470E">
        <w:rPr>
          <w:rFonts w:eastAsia="Times New Roman"/>
          <w:szCs w:val="24"/>
        </w:rPr>
        <w:t>τικής Βιομηχανίας</w:t>
      </w:r>
      <w:r>
        <w:rPr>
          <w:rFonts w:eastAsia="Times New Roman"/>
          <w:szCs w:val="24"/>
        </w:rPr>
        <w:t>,</w:t>
      </w:r>
      <w:r w:rsidRPr="003B470E">
        <w:rPr>
          <w:rFonts w:eastAsia="Times New Roman"/>
          <w:szCs w:val="24"/>
        </w:rPr>
        <w:t xml:space="preserve"> να παραμένουν γιατί μας είναι χρήσιμο</w:t>
      </w:r>
      <w:r>
        <w:rPr>
          <w:rFonts w:eastAsia="Times New Roman"/>
          <w:szCs w:val="24"/>
        </w:rPr>
        <w:t>ι.</w:t>
      </w:r>
    </w:p>
    <w:p w14:paraId="6B9490D0" w14:textId="77777777" w:rsidR="00244F6B" w:rsidRDefault="006574B6">
      <w:pPr>
        <w:spacing w:after="0"/>
        <w:jc w:val="both"/>
        <w:rPr>
          <w:rFonts w:eastAsia="Times New Roman"/>
          <w:szCs w:val="24"/>
        </w:rPr>
      </w:pPr>
      <w:r>
        <w:rPr>
          <w:rFonts w:eastAsia="Times New Roman"/>
          <w:szCs w:val="24"/>
        </w:rPr>
        <w:lastRenderedPageBreak/>
        <w:t>Δ</w:t>
      </w:r>
      <w:r w:rsidRPr="003B470E">
        <w:rPr>
          <w:rFonts w:eastAsia="Times New Roman"/>
          <w:szCs w:val="24"/>
        </w:rPr>
        <w:t>εύτερον</w:t>
      </w:r>
      <w:r>
        <w:rPr>
          <w:rFonts w:eastAsia="Times New Roman"/>
          <w:szCs w:val="24"/>
        </w:rPr>
        <w:t>,</w:t>
      </w:r>
      <w:r w:rsidRPr="003B470E">
        <w:rPr>
          <w:rFonts w:eastAsia="Times New Roman"/>
          <w:szCs w:val="24"/>
        </w:rPr>
        <w:t xml:space="preserve"> </w:t>
      </w:r>
      <w:r>
        <w:rPr>
          <w:rFonts w:eastAsia="Times New Roman"/>
          <w:szCs w:val="24"/>
        </w:rPr>
        <w:t xml:space="preserve">υπάρχουν σκελετοί στα ντουλάπια, </w:t>
      </w:r>
      <w:r w:rsidRPr="003B470E">
        <w:rPr>
          <w:rFonts w:eastAsia="Times New Roman"/>
          <w:szCs w:val="24"/>
        </w:rPr>
        <w:t>τους οποίους και σε άλλες περιόδους και οι προηγούμενοι Αναπληρωτές Υπουργοί είχαν αναφέρει</w:t>
      </w:r>
      <w:r>
        <w:rPr>
          <w:rFonts w:eastAsia="Times New Roman"/>
          <w:szCs w:val="24"/>
        </w:rPr>
        <w:t>.</w:t>
      </w:r>
    </w:p>
    <w:p w14:paraId="6B9490D1" w14:textId="77777777" w:rsidR="00244F6B" w:rsidRDefault="006574B6">
      <w:pPr>
        <w:spacing w:after="0"/>
        <w:jc w:val="both"/>
        <w:rPr>
          <w:rFonts w:eastAsia="Times New Roman" w:cs="Times New Roman"/>
          <w:szCs w:val="24"/>
        </w:rPr>
      </w:pPr>
      <w:r>
        <w:rPr>
          <w:rFonts w:eastAsia="Times New Roman" w:cs="Times New Roman"/>
          <w:szCs w:val="24"/>
        </w:rPr>
        <w:t>Έχουμε καταφέρ</w:t>
      </w:r>
      <w:r>
        <w:rPr>
          <w:rFonts w:eastAsia="Times New Roman" w:cs="Times New Roman"/>
          <w:szCs w:val="24"/>
        </w:rPr>
        <w:t>ει αυτήν την περίοδο να κρατήσουμε το ανθρώπινο δυναμικό στην εταιρεία για να γίνει μια μεγάλη προσπάθεια να ολοκληρωθούν οι συμβάσεις οι οποίες υπάρχουν σε εξέλιξη. Αλλά για να γίνουν όλα αυτά -όπως καταλαβαίνετε, η κατάσταση ήταν τραγική, όπως και σε άλλ</w:t>
      </w:r>
      <w:r>
        <w:rPr>
          <w:rFonts w:eastAsia="Times New Roman" w:cs="Times New Roman"/>
          <w:szCs w:val="24"/>
        </w:rPr>
        <w:t>ες εταιρείες όταν παραλάβαμε την Κυβέρνηση- είναι ανάγκη να υπάρξει αυτή η τροπολογία.</w:t>
      </w:r>
    </w:p>
    <w:p w14:paraId="6B9490D2" w14:textId="77777777" w:rsidR="00244F6B" w:rsidRDefault="006574B6">
      <w:pPr>
        <w:spacing w:after="0"/>
        <w:jc w:val="both"/>
        <w:rPr>
          <w:rFonts w:eastAsia="Times New Roman" w:cs="Times New Roman"/>
          <w:szCs w:val="24"/>
        </w:rPr>
      </w:pPr>
      <w:r>
        <w:rPr>
          <w:rFonts w:eastAsia="Times New Roman" w:cs="Times New Roman"/>
          <w:szCs w:val="24"/>
        </w:rPr>
        <w:t>Όσον αφορά τη δεύτερη τροπολογία, έχει να κάνει με την πληρωμή των ληξιπρόθεσμων οφειλών των στρατιωτικών νοσοκομείων και του Νοσηλευτικού Ιδρύματος του Μετοχικού Ταμείου Στρατού, το ΝΙΜΤΣ, και των στρατιωτικών φαρμακείων. Αυτό έχει να κάνει με τα ληξιπρόθ</w:t>
      </w:r>
      <w:r>
        <w:rPr>
          <w:rFonts w:eastAsia="Times New Roman" w:cs="Times New Roman"/>
          <w:szCs w:val="24"/>
        </w:rPr>
        <w:t xml:space="preserve">εσμα τα οποία έχουν υπάρξει. </w:t>
      </w:r>
    </w:p>
    <w:p w14:paraId="6B9490D3" w14:textId="77777777" w:rsidR="00244F6B" w:rsidRDefault="006574B6">
      <w:pPr>
        <w:spacing w:after="0"/>
        <w:jc w:val="both"/>
        <w:rPr>
          <w:rFonts w:eastAsia="Times New Roman" w:cs="Times New Roman"/>
          <w:szCs w:val="24"/>
        </w:rPr>
      </w:pPr>
      <w:r>
        <w:rPr>
          <w:rFonts w:eastAsia="Times New Roman" w:cs="Times New Roman"/>
          <w:szCs w:val="24"/>
        </w:rPr>
        <w:t>Θέλω να σας επισημάνω τρία πράγματα. Πρώτον, ότι ο μεγάλος αριθμός έκτακτων περιστατικών υγειονομικής περίθαλ</w:t>
      </w:r>
      <w:r>
        <w:rPr>
          <w:rFonts w:eastAsia="Times New Roman" w:cs="Times New Roman"/>
          <w:szCs w:val="24"/>
        </w:rPr>
        <w:lastRenderedPageBreak/>
        <w:t xml:space="preserve">ψης που υπάρχει, και αυτό αφορά όλα τα νοσοκομεία, και η αντιμετώπισή τους δεν έδιναν τη δυνατότητα να τηρηθούν όλες </w:t>
      </w:r>
      <w:r>
        <w:rPr>
          <w:rFonts w:eastAsia="Times New Roman" w:cs="Times New Roman"/>
          <w:szCs w:val="24"/>
        </w:rPr>
        <w:t>οι νόμιμες διαδικασίες οι χρονικές.</w:t>
      </w:r>
    </w:p>
    <w:p w14:paraId="6B9490D4" w14:textId="77777777" w:rsidR="00244F6B" w:rsidRDefault="006574B6">
      <w:pPr>
        <w:spacing w:after="0"/>
        <w:jc w:val="both"/>
        <w:rPr>
          <w:rFonts w:eastAsia="Times New Roman" w:cs="Times New Roman"/>
          <w:szCs w:val="24"/>
        </w:rPr>
      </w:pPr>
      <w:r>
        <w:rPr>
          <w:rFonts w:eastAsia="Times New Roman" w:cs="Times New Roman"/>
          <w:szCs w:val="24"/>
        </w:rPr>
        <w:t>Δεύτερον, υπήρξαν σημαντικές μειώσεις το 2010 και έπειτα των σχετικών προϋπολογισμών των Γενικών Επιτελείων και υπάρχουν οφειλές από τον ΕΟΠΥΥ. Όμως –για να προλάβω- αυτές οι οφειλές έχουν μεγιστοποιηθεί όσον αφορά την ε</w:t>
      </w:r>
      <w:r>
        <w:rPr>
          <w:rFonts w:eastAsia="Times New Roman" w:cs="Times New Roman"/>
          <w:szCs w:val="24"/>
        </w:rPr>
        <w:t xml:space="preserve">κπλήρωσή τους την τελευταία περίοδο. </w:t>
      </w:r>
    </w:p>
    <w:p w14:paraId="6B9490D5" w14:textId="77777777" w:rsidR="00244F6B" w:rsidRDefault="006574B6">
      <w:pPr>
        <w:spacing w:after="0"/>
        <w:jc w:val="both"/>
        <w:rPr>
          <w:rFonts w:eastAsia="Times New Roman" w:cs="Times New Roman"/>
          <w:szCs w:val="24"/>
        </w:rPr>
      </w:pPr>
      <w:r>
        <w:rPr>
          <w:rFonts w:eastAsia="Times New Roman" w:cs="Times New Roman"/>
          <w:szCs w:val="24"/>
        </w:rPr>
        <w:t xml:space="preserve">Επίσης, να επισημάνω ότι η προτεινόμενη νομοθετική ρύθμιση δεν θα επιφέρει πρόσθετη οικονομική επιβάρυνση στον κρατικό προϋπολογισμό, για να μην έχουμε κάποιες άλλες σκέψεις. Γιατί η εξόφληση όλων των δαπανών θα γίνει </w:t>
      </w:r>
      <w:r>
        <w:rPr>
          <w:rFonts w:eastAsia="Times New Roman" w:cs="Times New Roman"/>
          <w:szCs w:val="24"/>
        </w:rPr>
        <w:t>και θα καλυφθεί από τις πιστώσεις του προϋπολογισμού του Υπουργείου Εθνικής Άμυνας.</w:t>
      </w:r>
    </w:p>
    <w:p w14:paraId="6B9490D6" w14:textId="77777777" w:rsidR="00244F6B" w:rsidRDefault="006574B6">
      <w:pPr>
        <w:spacing w:after="0"/>
        <w:jc w:val="both"/>
        <w:rPr>
          <w:rFonts w:eastAsia="Times New Roman" w:cs="Times New Roman"/>
          <w:szCs w:val="24"/>
        </w:rPr>
      </w:pPr>
      <w:r>
        <w:rPr>
          <w:rFonts w:eastAsia="Times New Roman" w:cs="Times New Roman"/>
          <w:szCs w:val="24"/>
        </w:rPr>
        <w:t>Τέλος, και κλείνω, κύριε Πρόεδρε, όλη αυτήν την περίοδο έχουν γίνει πολλές συσκέψεις με όλα τα νοσοκομεία και με τις ηγεσίες των επιτελείων, ώστε να εξασφαλίσουμε την ελαχι</w:t>
      </w:r>
      <w:r>
        <w:rPr>
          <w:rFonts w:eastAsia="Times New Roman" w:cs="Times New Roman"/>
          <w:szCs w:val="24"/>
        </w:rPr>
        <w:t>στοποίηση των οφειλών αυτών, λόγω των αναγκών που προκύ</w:t>
      </w:r>
      <w:r>
        <w:rPr>
          <w:rFonts w:eastAsia="Times New Roman" w:cs="Times New Roman"/>
          <w:szCs w:val="24"/>
        </w:rPr>
        <w:lastRenderedPageBreak/>
        <w:t xml:space="preserve">πτουν, με τον καλύτερο </w:t>
      </w:r>
      <w:proofErr w:type="spellStart"/>
      <w:r>
        <w:rPr>
          <w:rFonts w:eastAsia="Times New Roman" w:cs="Times New Roman"/>
          <w:szCs w:val="24"/>
        </w:rPr>
        <w:t>εξορθολογισμό</w:t>
      </w:r>
      <w:proofErr w:type="spellEnd"/>
      <w:r>
        <w:rPr>
          <w:rFonts w:eastAsia="Times New Roman" w:cs="Times New Roman"/>
          <w:szCs w:val="24"/>
        </w:rPr>
        <w:t xml:space="preserve"> όσον αφορά τις διαδικασίες των ανοικτών διαγωνισμών. Γιατί υπάρχουν και εκεί δυσκολίες, γιατί στους διαγωνισμούς δεν εμφανίζονται εταιρείες και δεν ολοκληρώνονται. </w:t>
      </w:r>
      <w:r>
        <w:rPr>
          <w:rFonts w:eastAsia="Times New Roman" w:cs="Times New Roman"/>
          <w:szCs w:val="24"/>
        </w:rPr>
        <w:t>Άρα αυτό είναι μ</w:t>
      </w:r>
      <w:r>
        <w:rPr>
          <w:rFonts w:eastAsia="Times New Roman" w:cs="Times New Roman"/>
          <w:szCs w:val="24"/>
        </w:rPr>
        <w:t>ί</w:t>
      </w:r>
      <w:r>
        <w:rPr>
          <w:rFonts w:eastAsia="Times New Roman" w:cs="Times New Roman"/>
          <w:szCs w:val="24"/>
        </w:rPr>
        <w:t xml:space="preserve">α δυσκολία που υπάρχει μέσα από την αγορά. Επίσης, θέλω να πω ότι αυτό έχει ελαχιστοποιηθεί στον μεγαλύτερο βαθμό την τελευταία περίοδο. </w:t>
      </w:r>
    </w:p>
    <w:p w14:paraId="6B9490D7" w14:textId="77777777" w:rsidR="00244F6B" w:rsidRDefault="006574B6">
      <w:pPr>
        <w:spacing w:after="0"/>
        <w:jc w:val="both"/>
        <w:rPr>
          <w:rFonts w:eastAsia="Times New Roman" w:cs="Times New Roman"/>
          <w:szCs w:val="24"/>
        </w:rPr>
      </w:pPr>
      <w:r>
        <w:rPr>
          <w:rFonts w:eastAsia="Times New Roman" w:cs="Times New Roman"/>
          <w:szCs w:val="24"/>
        </w:rPr>
        <w:t>Άρα κλείνω και επανέρχομαι στο ότι μέσα από τον προϋπολογισμό αυτόν εκπληρώνεται αυτή η διαδικασία.</w:t>
      </w:r>
    </w:p>
    <w:p w14:paraId="6B9490D8" w14:textId="77777777" w:rsidR="00244F6B" w:rsidRDefault="006574B6">
      <w:pPr>
        <w:spacing w:after="0"/>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w:t>
      </w:r>
    </w:p>
    <w:p w14:paraId="6B9490D9" w14:textId="77777777" w:rsidR="00244F6B" w:rsidRDefault="006574B6">
      <w:pPr>
        <w:spacing w:after="0"/>
        <w:jc w:val="both"/>
        <w:rPr>
          <w:rFonts w:eastAsia="Times New Roman" w:cs="Times New Roman"/>
          <w:szCs w:val="24"/>
        </w:rPr>
      </w:pPr>
      <w:r w:rsidRPr="00F46769">
        <w:rPr>
          <w:rFonts w:eastAsia="Times New Roman" w:cs="Times New Roman"/>
          <w:b/>
          <w:szCs w:val="24"/>
        </w:rPr>
        <w:t xml:space="preserve">ΠΡΟΕΔΡΕΥΩΝ (Γεώργιος </w:t>
      </w:r>
      <w:proofErr w:type="spellStart"/>
      <w:r w:rsidRPr="00F46769">
        <w:rPr>
          <w:rFonts w:eastAsia="Times New Roman" w:cs="Times New Roman"/>
          <w:b/>
          <w:szCs w:val="24"/>
        </w:rPr>
        <w:t>Λαμπρούλης</w:t>
      </w:r>
      <w:proofErr w:type="spellEnd"/>
      <w:r w:rsidRPr="00F46769">
        <w:rPr>
          <w:rFonts w:eastAsia="Times New Roman" w:cs="Times New Roman"/>
          <w:b/>
          <w:szCs w:val="24"/>
        </w:rPr>
        <w:t>):</w:t>
      </w:r>
      <w:r>
        <w:rPr>
          <w:rFonts w:eastAsia="Times New Roman" w:cs="Times New Roman"/>
          <w:szCs w:val="24"/>
        </w:rPr>
        <w:t xml:space="preserve"> Ευχαριστούμε τον κύριο Υπουργό.</w:t>
      </w:r>
    </w:p>
    <w:p w14:paraId="6B9490DA" w14:textId="77777777" w:rsidR="00244F6B" w:rsidRDefault="006574B6">
      <w:pPr>
        <w:spacing w:after="0"/>
        <w:jc w:val="both"/>
        <w:rPr>
          <w:rFonts w:eastAsia="Times New Roman" w:cs="Times New Roman"/>
          <w:szCs w:val="24"/>
        </w:rPr>
      </w:pPr>
      <w:r>
        <w:rPr>
          <w:rFonts w:eastAsia="Times New Roman" w:cs="Times New Roman"/>
          <w:szCs w:val="24"/>
        </w:rPr>
        <w:t xml:space="preserve">Ήδη θέλουν να θέσουν κάποια ερωτήματα και ο κ. </w:t>
      </w:r>
      <w:proofErr w:type="spellStart"/>
      <w:r>
        <w:rPr>
          <w:rFonts w:eastAsia="Times New Roman" w:cs="Times New Roman"/>
          <w:szCs w:val="24"/>
        </w:rPr>
        <w:t>Μπουκώρος</w:t>
      </w:r>
      <w:proofErr w:type="spellEnd"/>
      <w:r>
        <w:rPr>
          <w:rFonts w:eastAsia="Times New Roman" w:cs="Times New Roman"/>
          <w:szCs w:val="24"/>
        </w:rPr>
        <w:t xml:space="preserve"> και ο κ. Θεοχαρόπουλος και ο κ. </w:t>
      </w:r>
      <w:proofErr w:type="spellStart"/>
      <w:r>
        <w:rPr>
          <w:rFonts w:eastAsia="Times New Roman" w:cs="Times New Roman"/>
          <w:szCs w:val="24"/>
        </w:rPr>
        <w:t>Βαρδαλής</w:t>
      </w:r>
      <w:proofErr w:type="spellEnd"/>
      <w:r>
        <w:rPr>
          <w:rFonts w:eastAsia="Times New Roman" w:cs="Times New Roman"/>
          <w:szCs w:val="24"/>
        </w:rPr>
        <w:t>. Στην πορεία θα δούμε αν υπάρχει άλλος.</w:t>
      </w:r>
    </w:p>
    <w:p w14:paraId="6B9490DB" w14:textId="77777777" w:rsidR="00244F6B" w:rsidRDefault="006574B6">
      <w:pPr>
        <w:spacing w:after="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για να θ</w:t>
      </w:r>
      <w:r>
        <w:rPr>
          <w:rFonts w:eastAsia="Times New Roman" w:cs="Times New Roman"/>
          <w:szCs w:val="24"/>
        </w:rPr>
        <w:t>έσει τα ερωτήματά του.</w:t>
      </w:r>
    </w:p>
    <w:p w14:paraId="6B9490DC" w14:textId="77777777" w:rsidR="00244F6B" w:rsidRDefault="006574B6">
      <w:pPr>
        <w:spacing w:after="0"/>
        <w:jc w:val="both"/>
        <w:rPr>
          <w:rFonts w:eastAsia="Times New Roman" w:cs="Times New Roman"/>
          <w:color w:val="000000" w:themeColor="text1"/>
          <w:szCs w:val="24"/>
        </w:rPr>
      </w:pPr>
      <w:r w:rsidRPr="00186A63">
        <w:rPr>
          <w:rFonts w:eastAsia="Times New Roman" w:cs="Times New Roman"/>
          <w:b/>
          <w:color w:val="000000" w:themeColor="text1"/>
          <w:szCs w:val="24"/>
        </w:rPr>
        <w:t>ΧΡΗΣΤΟΣ ΜΠΟΥΚΩΡΟΣ:</w:t>
      </w:r>
      <w:r w:rsidRPr="00186A63">
        <w:rPr>
          <w:rFonts w:eastAsia="Times New Roman" w:cs="Times New Roman"/>
          <w:color w:val="000000" w:themeColor="text1"/>
          <w:szCs w:val="24"/>
        </w:rPr>
        <w:t xml:space="preserve"> Κύριε Πρόεδρε, ζητώ την κατανόησή σας, αλλά σε ένα νομοσχέδιο</w:t>
      </w:r>
      <w:r w:rsidRPr="00186A63">
        <w:rPr>
          <w:rFonts w:eastAsia="Times New Roman" w:cs="Times New Roman"/>
          <w:color w:val="000000" w:themeColor="text1"/>
          <w:szCs w:val="24"/>
        </w:rPr>
        <w:t>,</w:t>
      </w:r>
      <w:r w:rsidRPr="00186A63">
        <w:rPr>
          <w:rFonts w:eastAsia="Times New Roman" w:cs="Times New Roman"/>
          <w:color w:val="000000" w:themeColor="text1"/>
          <w:szCs w:val="24"/>
        </w:rPr>
        <w:t xml:space="preserve"> που αποτελεί συρραφή τροπολογιών</w:t>
      </w:r>
      <w:r w:rsidRPr="00186A63">
        <w:rPr>
          <w:rFonts w:eastAsia="Times New Roman" w:cs="Times New Roman"/>
          <w:color w:val="000000" w:themeColor="text1"/>
          <w:szCs w:val="24"/>
        </w:rPr>
        <w:t>,</w:t>
      </w:r>
      <w:r w:rsidRPr="00186A63">
        <w:rPr>
          <w:rFonts w:eastAsia="Times New Roman" w:cs="Times New Roman"/>
          <w:color w:val="000000" w:themeColor="text1"/>
          <w:szCs w:val="24"/>
        </w:rPr>
        <w:t xml:space="preserve"> έχουμε σημαντικές τροπολογίες.</w:t>
      </w:r>
    </w:p>
    <w:p w14:paraId="6B9490DD" w14:textId="77777777" w:rsidR="00244F6B" w:rsidRDefault="006574B6">
      <w:pPr>
        <w:spacing w:after="0"/>
        <w:jc w:val="both"/>
        <w:rPr>
          <w:rFonts w:eastAsia="Times New Roman" w:cs="Times New Roman"/>
          <w:color w:val="000000" w:themeColor="text1"/>
          <w:szCs w:val="24"/>
        </w:rPr>
      </w:pPr>
      <w:r w:rsidRPr="00186A63">
        <w:rPr>
          <w:rFonts w:eastAsia="Times New Roman" w:cs="Times New Roman"/>
          <w:b/>
          <w:color w:val="000000" w:themeColor="text1"/>
          <w:szCs w:val="24"/>
        </w:rPr>
        <w:lastRenderedPageBreak/>
        <w:t xml:space="preserve">ΠΡΟΕΔΡΕΥΩΝ (Γεώργιος </w:t>
      </w:r>
      <w:proofErr w:type="spellStart"/>
      <w:r w:rsidRPr="00186A63">
        <w:rPr>
          <w:rFonts w:eastAsia="Times New Roman" w:cs="Times New Roman"/>
          <w:b/>
          <w:color w:val="000000" w:themeColor="text1"/>
          <w:szCs w:val="24"/>
        </w:rPr>
        <w:t>Λαμπρούλης</w:t>
      </w:r>
      <w:proofErr w:type="spellEnd"/>
      <w:r w:rsidRPr="00186A63">
        <w:rPr>
          <w:rFonts w:eastAsia="Times New Roman" w:cs="Times New Roman"/>
          <w:b/>
          <w:color w:val="000000" w:themeColor="text1"/>
          <w:szCs w:val="24"/>
        </w:rPr>
        <w:t>):</w:t>
      </w:r>
      <w:r w:rsidRPr="00186A63">
        <w:rPr>
          <w:rFonts w:eastAsia="Times New Roman" w:cs="Times New Roman"/>
          <w:color w:val="000000" w:themeColor="text1"/>
          <w:szCs w:val="24"/>
        </w:rPr>
        <w:t xml:space="preserve"> Είναι κατανοητό. Κάντε τις ερωτήσεις, δεν χρειάζεται</w:t>
      </w:r>
      <w:r w:rsidRPr="00186A63">
        <w:rPr>
          <w:rFonts w:eastAsia="Times New Roman" w:cs="Times New Roman"/>
          <w:color w:val="000000" w:themeColor="text1"/>
          <w:szCs w:val="24"/>
        </w:rPr>
        <w:t xml:space="preserve"> αυτός ο πρόλογος.</w:t>
      </w:r>
    </w:p>
    <w:p w14:paraId="6B9490DE"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 αλλά πρέπει, μιας και παρίσταται ακόμα ο κ. Σαντορινιός, να γίνει μία ακόμα σημαντική διευκρίνιση.</w:t>
      </w:r>
    </w:p>
    <w:p w14:paraId="6B9490DF" w14:textId="77777777" w:rsidR="00244F6B" w:rsidRDefault="006574B6">
      <w:pPr>
        <w:spacing w:after="0"/>
        <w:jc w:val="both"/>
        <w:rPr>
          <w:rFonts w:eastAsia="Times New Roman" w:cs="Times New Roman"/>
          <w:szCs w:val="24"/>
        </w:rPr>
      </w:pPr>
      <w:r>
        <w:rPr>
          <w:rFonts w:eastAsia="Times New Roman" w:cs="Times New Roman"/>
          <w:szCs w:val="24"/>
        </w:rPr>
        <w:t>Αλλά απευθύνομαι στον κ. Ρήγα και λέω ότι στην τροπολογία δεν έρχεται κανείς να αμφισβητήσει την προσφορά ούτε του</w:t>
      </w:r>
      <w:r>
        <w:rPr>
          <w:rFonts w:eastAsia="Times New Roman" w:cs="Times New Roman"/>
          <w:szCs w:val="24"/>
        </w:rPr>
        <w:t xml:space="preserve"> ΝΙΜΤΣ ούτε των στρατιωτικών φαρμακείων ούτε του Κέντρου Προμηθειών του Ναυτικού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Έρχεται να καλύψει ένα μεγάλο διάστημα, από τον Οκτώβριο του 2017 μέχρι τον Αύγουστο του 2018, κάποιες προμήθειες, αντιδραστήρια και πάσης φύσεως δαπάνες με μια προϋπόθ</w:t>
      </w:r>
      <w:r>
        <w:rPr>
          <w:rFonts w:eastAsia="Times New Roman" w:cs="Times New Roman"/>
          <w:szCs w:val="24"/>
        </w:rPr>
        <w:t xml:space="preserve">εση μόνο: τα συγκεκριμένα κονδύλια να είναι στον προϋπολογισμό των συγκεκριμένων φορέων. </w:t>
      </w:r>
    </w:p>
    <w:p w14:paraId="6B9490E0" w14:textId="77777777" w:rsidR="00244F6B" w:rsidRDefault="006574B6">
      <w:pPr>
        <w:spacing w:after="0"/>
        <w:jc w:val="both"/>
        <w:rPr>
          <w:rFonts w:eastAsia="Times New Roman" w:cs="Times New Roman"/>
          <w:szCs w:val="24"/>
        </w:rPr>
      </w:pPr>
      <w:r>
        <w:rPr>
          <w:rFonts w:eastAsia="Times New Roman" w:cs="Times New Roman"/>
          <w:szCs w:val="24"/>
        </w:rPr>
        <w:t xml:space="preserve">Αν ήταν έτσι, κύριε Υπουργέ, δεν θα χρειαζόταν κανένας τρόπος προμηθειών του </w:t>
      </w:r>
      <w:r>
        <w:rPr>
          <w:rFonts w:eastAsia="Times New Roman" w:cs="Times New Roman"/>
          <w:szCs w:val="24"/>
        </w:rPr>
        <w:t>δ</w:t>
      </w:r>
      <w:r>
        <w:rPr>
          <w:rFonts w:eastAsia="Times New Roman" w:cs="Times New Roman"/>
          <w:szCs w:val="24"/>
        </w:rPr>
        <w:t>ημόσιου. Θα δίναμε έναν προϋπολογισμό στον φορέα και θα λέγαμε «αξιοποιήστε τον όπως θέλ</w:t>
      </w:r>
      <w:r>
        <w:rPr>
          <w:rFonts w:eastAsia="Times New Roman" w:cs="Times New Roman"/>
          <w:szCs w:val="24"/>
        </w:rPr>
        <w:t xml:space="preserve">ετε». </w:t>
      </w:r>
    </w:p>
    <w:p w14:paraId="6B9490E1" w14:textId="77777777" w:rsidR="00244F6B" w:rsidRDefault="006574B6">
      <w:pPr>
        <w:spacing w:after="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δεχθούμε την προσφορά όλων αυτών των φορέων, αλλά το να έρχεται το Γενικό Λογιστήριο </w:t>
      </w:r>
      <w:r>
        <w:rPr>
          <w:rFonts w:eastAsia="Times New Roman" w:cs="Times New Roman"/>
          <w:szCs w:val="24"/>
        </w:rPr>
        <w:lastRenderedPageBreak/>
        <w:t>του Κράτους και να σας λέει ότι το επισπεύδον Υπουργείο δεν έχει προσδιορίσει το ύψος των συγκεκριμένων δαπανών τρεις μήνες αργότερα από</w:t>
      </w:r>
      <w:r>
        <w:rPr>
          <w:rFonts w:eastAsia="Times New Roman" w:cs="Times New Roman"/>
          <w:szCs w:val="24"/>
        </w:rPr>
        <w:t xml:space="preserve"> το διάστημα το οποίο καλύπτεται και για ένα διάστημα πολύ μεγάλο, περίπου δέκα μηνών, αν υπολογίζω σωστά </w:t>
      </w:r>
      <w:r>
        <w:rPr>
          <w:rFonts w:eastAsia="Times New Roman" w:cs="Times New Roman"/>
          <w:szCs w:val="24"/>
        </w:rPr>
        <w:t>-</w:t>
      </w:r>
      <w:r>
        <w:rPr>
          <w:rFonts w:eastAsia="Times New Roman" w:cs="Times New Roman"/>
          <w:szCs w:val="24"/>
        </w:rPr>
        <w:t>Οκτώβριος 2017</w:t>
      </w:r>
      <w:r>
        <w:rPr>
          <w:rFonts w:eastAsia="Times New Roman" w:cs="Times New Roman"/>
          <w:szCs w:val="24"/>
        </w:rPr>
        <w:t xml:space="preserve"> - </w:t>
      </w:r>
      <w:r>
        <w:rPr>
          <w:rFonts w:eastAsia="Times New Roman" w:cs="Times New Roman"/>
          <w:szCs w:val="24"/>
        </w:rPr>
        <w:t>Αύγο</w:t>
      </w:r>
      <w:r>
        <w:rPr>
          <w:rFonts w:eastAsia="Times New Roman" w:cs="Times New Roman"/>
          <w:szCs w:val="24"/>
        </w:rPr>
        <w:t>υ</w:t>
      </w:r>
      <w:r>
        <w:rPr>
          <w:rFonts w:eastAsia="Times New Roman" w:cs="Times New Roman"/>
          <w:szCs w:val="24"/>
        </w:rPr>
        <w:t xml:space="preserve">στος του 2018- γιατί αυτή η προχειρότητα; Τι δυνατότητες δίνει; Είναι αυτή η διαχείριση συμβατή με το δημόσιο λογιστικό, κύριε </w:t>
      </w:r>
      <w:r>
        <w:rPr>
          <w:rFonts w:eastAsia="Times New Roman" w:cs="Times New Roman"/>
          <w:szCs w:val="24"/>
        </w:rPr>
        <w:t>Υπουργέ;</w:t>
      </w:r>
    </w:p>
    <w:p w14:paraId="6B9490E2" w14:textId="77777777" w:rsidR="00244F6B" w:rsidRDefault="006574B6">
      <w:pPr>
        <w:spacing w:after="0"/>
        <w:jc w:val="both"/>
        <w:rPr>
          <w:rFonts w:eastAsia="Times New Roman" w:cs="Times New Roman"/>
          <w:szCs w:val="24"/>
        </w:rPr>
      </w:pPr>
      <w:r>
        <w:rPr>
          <w:rFonts w:eastAsia="Times New Roman" w:cs="Times New Roman"/>
          <w:szCs w:val="24"/>
        </w:rPr>
        <w:t>Και σε εσάς, κύριε Σαντορινιέ, δεν είναι απλό το θέμα. Μιας και είστε εδώ, θέλουμε ακόμη μία διευκρίνιση και την επικεντρώνω ως εξής: Εμείς είχαμε ζητήσει εκσυγχρονισμό του νομοσχεδίου. Άρα</w:t>
      </w:r>
      <w:r>
        <w:rPr>
          <w:rFonts w:eastAsia="Times New Roman" w:cs="Times New Roman"/>
          <w:szCs w:val="24"/>
        </w:rPr>
        <w:t xml:space="preserve"> δεν μπορούμε να ψηφίζουμε διατάξεις που έρχονται σε ένα νομοσχέδιο όπως είναι το μεταφορικό ισοδύναμο, το οποίο θεωρούμε ότι πάσχει. </w:t>
      </w:r>
    </w:p>
    <w:p w14:paraId="6B9490E3" w14:textId="77777777" w:rsidR="00244F6B" w:rsidRDefault="006574B6">
      <w:pPr>
        <w:spacing w:after="0"/>
        <w:jc w:val="both"/>
        <w:rPr>
          <w:rFonts w:eastAsia="Times New Roman" w:cs="Times New Roman"/>
          <w:szCs w:val="24"/>
        </w:rPr>
      </w:pPr>
      <w:r>
        <w:rPr>
          <w:rFonts w:eastAsia="Times New Roman" w:cs="Times New Roman"/>
          <w:szCs w:val="24"/>
        </w:rPr>
        <w:t>Σας κατηγορώ, κύριε Υπουργέ, ότι είναι προεκλογικά πυροτεχνήματα.</w:t>
      </w:r>
    </w:p>
    <w:p w14:paraId="6B9490E4" w14:textId="77777777" w:rsidR="00244F6B" w:rsidRDefault="006574B6">
      <w:pPr>
        <w:spacing w:after="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ερώτημα ποιο είναι</w:t>
      </w:r>
      <w:r>
        <w:rPr>
          <w:rFonts w:eastAsia="Times New Roman" w:cs="Times New Roman"/>
          <w:szCs w:val="24"/>
        </w:rPr>
        <w:t xml:space="preserve">, κύριε </w:t>
      </w:r>
      <w:proofErr w:type="spellStart"/>
      <w:r>
        <w:rPr>
          <w:rFonts w:eastAsia="Times New Roman" w:cs="Times New Roman"/>
          <w:szCs w:val="24"/>
        </w:rPr>
        <w:t>Μπουκώρε</w:t>
      </w:r>
      <w:proofErr w:type="spellEnd"/>
      <w:r>
        <w:rPr>
          <w:rFonts w:eastAsia="Times New Roman" w:cs="Times New Roman"/>
          <w:szCs w:val="24"/>
        </w:rPr>
        <w:t>;</w:t>
      </w:r>
    </w:p>
    <w:p w14:paraId="6B9490E5"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ερώτημα, βεβαίως. Το ερώτημα θα το ακούσετε, κύριε Πρόεδρε, αμέσως τώρα.</w:t>
      </w:r>
    </w:p>
    <w:p w14:paraId="6B9490E6" w14:textId="77777777" w:rsidR="00244F6B" w:rsidRDefault="006574B6">
      <w:pPr>
        <w:spacing w:after="0"/>
        <w:jc w:val="both"/>
        <w:rPr>
          <w:rFonts w:eastAsia="Times New Roman" w:cs="Times New Roman"/>
          <w:szCs w:val="24"/>
        </w:rPr>
      </w:pPr>
      <w:r>
        <w:rPr>
          <w:rFonts w:eastAsia="Times New Roman" w:cs="Times New Roman"/>
          <w:szCs w:val="24"/>
        </w:rPr>
        <w:lastRenderedPageBreak/>
        <w:t>Αν δεν είναι προεκλογικά πυροτεχνήματα, πώς διασφαλίζετε ότι θα περάσει αρχικά στον τελικό καταναλωτή; Γιατί βγάζετε με την τροπολογία σας το</w:t>
      </w:r>
      <w:r>
        <w:rPr>
          <w:rFonts w:eastAsia="Times New Roman" w:cs="Times New Roman"/>
          <w:szCs w:val="24"/>
        </w:rPr>
        <w:t xml:space="preserve"> εδάφιο που σας υποχρέωνε να δημοσιεύσετε την ΚΥΑ εντός διμήνου; Αυτό να μας το απαντήσετε. </w:t>
      </w:r>
    </w:p>
    <w:p w14:paraId="6B9490E7" w14:textId="77777777" w:rsidR="00244F6B" w:rsidRDefault="006574B6">
      <w:pPr>
        <w:spacing w:after="0"/>
        <w:jc w:val="both"/>
        <w:rPr>
          <w:rFonts w:eastAsia="Times New Roman" w:cs="Times New Roman"/>
          <w:szCs w:val="24"/>
        </w:rPr>
      </w:pPr>
      <w:r>
        <w:rPr>
          <w:rFonts w:eastAsia="Times New Roman" w:cs="Times New Roman"/>
          <w:szCs w:val="24"/>
        </w:rPr>
        <w:t xml:space="preserve">Και γιατί αναθέτετε στον Υπουργό, δηλαδή στον εαυτό σας, όλες τις προϋποθέσεις για την επιδότηση των καυσίμων στο πλαίσιο του μεταφορικού ισοδυνάμου; </w:t>
      </w:r>
    </w:p>
    <w:p w14:paraId="6B9490E8" w14:textId="77777777" w:rsidR="00244F6B" w:rsidRDefault="006574B6">
      <w:pPr>
        <w:spacing w:after="0"/>
        <w:jc w:val="both"/>
        <w:rPr>
          <w:rFonts w:eastAsia="Times New Roman" w:cs="Times New Roman"/>
          <w:szCs w:val="24"/>
        </w:rPr>
      </w:pPr>
      <w:r>
        <w:rPr>
          <w:rFonts w:eastAsia="Times New Roman" w:cs="Times New Roman"/>
          <w:szCs w:val="24"/>
        </w:rPr>
        <w:t>Είστε νομοθέ</w:t>
      </w:r>
      <w:r>
        <w:rPr>
          <w:rFonts w:eastAsia="Times New Roman" w:cs="Times New Roman"/>
          <w:szCs w:val="24"/>
        </w:rPr>
        <w:t>της, κύριε Υπουργέ; Διότι εδώ μιλάμε για σημαντικές ρυθμίσεις που έχουν να κάνουν με δημόσιους πόρους και θα ήθελα και σοβαρές απαντήσεις κυρίως για την ΚΥΑ και</w:t>
      </w:r>
      <w:r>
        <w:rPr>
          <w:rFonts w:eastAsia="Times New Roman" w:cs="Times New Roman"/>
          <w:szCs w:val="24"/>
        </w:rPr>
        <w:t>,</w:t>
      </w:r>
      <w:r>
        <w:rPr>
          <w:rFonts w:eastAsia="Times New Roman" w:cs="Times New Roman"/>
          <w:szCs w:val="24"/>
        </w:rPr>
        <w:t xml:space="preserve"> κατά δεύτερον</w:t>
      </w:r>
      <w:r>
        <w:rPr>
          <w:rFonts w:eastAsia="Times New Roman" w:cs="Times New Roman"/>
          <w:szCs w:val="24"/>
        </w:rPr>
        <w:t>,</w:t>
      </w:r>
      <w:r>
        <w:rPr>
          <w:rFonts w:eastAsia="Times New Roman" w:cs="Times New Roman"/>
          <w:szCs w:val="24"/>
        </w:rPr>
        <w:t xml:space="preserve"> για την αρμοδιότητα που παραπέμπεται στους Υπουργούς. </w:t>
      </w:r>
    </w:p>
    <w:p w14:paraId="6B9490E9" w14:textId="77777777" w:rsidR="00244F6B" w:rsidRDefault="006574B6">
      <w:pPr>
        <w:spacing w:after="0"/>
        <w:jc w:val="both"/>
        <w:rPr>
          <w:rFonts w:eastAsia="Times New Roman" w:cs="Times New Roman"/>
          <w:szCs w:val="24"/>
        </w:rPr>
      </w:pPr>
      <w:r>
        <w:rPr>
          <w:rFonts w:eastAsia="Times New Roman" w:cs="Times New Roman"/>
          <w:szCs w:val="24"/>
        </w:rPr>
        <w:t xml:space="preserve">Ξέρετε τι κάνετε, κύριε </w:t>
      </w:r>
      <w:r>
        <w:rPr>
          <w:rFonts w:eastAsia="Times New Roman" w:cs="Times New Roman"/>
          <w:szCs w:val="24"/>
        </w:rPr>
        <w:t xml:space="preserve">Υπουργέ; Λίγο πριν </w:t>
      </w:r>
      <w:r>
        <w:rPr>
          <w:rFonts w:eastAsia="Times New Roman" w:cs="Times New Roman"/>
          <w:szCs w:val="24"/>
        </w:rPr>
        <w:t xml:space="preserve">τις </w:t>
      </w:r>
      <w:r>
        <w:rPr>
          <w:rFonts w:eastAsia="Times New Roman" w:cs="Times New Roman"/>
          <w:szCs w:val="24"/>
        </w:rPr>
        <w:t>εκλογές που έρχονται ρίχνετε το μπαλάκι και θα πείτε ότι «εμείς νομοθετήσαμε το μεταφορικό ισοδύναμο και στα καύσιμα, αλλά η Νέα Δημοκρατία που ήρθε δεν το εφαρμόζει». Αυτό θέλετε να πείτε.</w:t>
      </w:r>
    </w:p>
    <w:p w14:paraId="6B9490EA" w14:textId="77777777" w:rsidR="00244F6B" w:rsidRDefault="006574B6">
      <w:pPr>
        <w:spacing w:after="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Θεοχαρόπουλος σχετικά με το Υπουργείο Άμυνας.</w:t>
      </w:r>
    </w:p>
    <w:p w14:paraId="6B9490EB" w14:textId="77777777" w:rsidR="00244F6B" w:rsidRDefault="006574B6">
      <w:pPr>
        <w:spacing w:after="0"/>
        <w:jc w:val="both"/>
        <w:rPr>
          <w:rFonts w:eastAsia="Times New Roman" w:cs="Times New Roman"/>
          <w:szCs w:val="24"/>
        </w:rPr>
      </w:pPr>
      <w:r w:rsidRPr="00F11413">
        <w:rPr>
          <w:rFonts w:eastAsia="Times New Roman" w:cs="Times New Roman"/>
          <w:b/>
          <w:szCs w:val="24"/>
        </w:rPr>
        <w:lastRenderedPageBreak/>
        <w:t>ΑΘΑΝΑΣΙΟΣ ΘΕΟΧΑΡΟΠΟΥΛΟΣ:</w:t>
      </w:r>
      <w:r>
        <w:rPr>
          <w:rFonts w:eastAsia="Times New Roman" w:cs="Times New Roman"/>
          <w:szCs w:val="24"/>
        </w:rPr>
        <w:t xml:space="preserve"> Κύριε Υπουργέ, πέραν του γεγονότος ότι για τη συγκεκριμένη τροπολογία πρέπει να δείτε λίγο την επιχειρηματολογία για την κατάθεση της τροπολογίας, που είναι</w:t>
      </w:r>
      <w:r>
        <w:rPr>
          <w:rFonts w:eastAsia="Times New Roman" w:cs="Times New Roman"/>
          <w:szCs w:val="24"/>
        </w:rPr>
        <w:t>,</w:t>
      </w:r>
      <w:r>
        <w:rPr>
          <w:rFonts w:eastAsia="Times New Roman" w:cs="Times New Roman"/>
          <w:szCs w:val="24"/>
        </w:rPr>
        <w:t xml:space="preserve"> μεταξύ </w:t>
      </w:r>
      <w:r>
        <w:rPr>
          <w:rFonts w:eastAsia="Times New Roman" w:cs="Times New Roman"/>
          <w:szCs w:val="24"/>
        </w:rPr>
        <w:t>άλλων</w:t>
      </w:r>
      <w:r>
        <w:rPr>
          <w:rFonts w:eastAsia="Times New Roman" w:cs="Times New Roman"/>
          <w:szCs w:val="24"/>
        </w:rPr>
        <w:t>,</w:t>
      </w:r>
      <w:r>
        <w:rPr>
          <w:rFonts w:eastAsia="Times New Roman" w:cs="Times New Roman"/>
          <w:szCs w:val="24"/>
        </w:rPr>
        <w:t xml:space="preserve"> και το συμβόλαιο για την πώληση του οικοπέδου στην Ελευσίνα που έχει ήδη γίνει, συνεπώς υπάρχει ένα ζήτημα το οποίο θα έπρεπε να το δείτε σε σχέση με την επιχειρηματολογία που αναπτύσσετε στο κείμενο, θέλω να σας ρωτήσω κάτι</w:t>
      </w:r>
      <w:r>
        <w:rPr>
          <w:rFonts w:eastAsia="Times New Roman" w:cs="Times New Roman"/>
          <w:szCs w:val="24"/>
        </w:rPr>
        <w:t>,</w:t>
      </w:r>
      <w:r>
        <w:rPr>
          <w:rFonts w:eastAsia="Times New Roman" w:cs="Times New Roman"/>
          <w:szCs w:val="24"/>
        </w:rPr>
        <w:t xml:space="preserve"> γιατί δεν είμαστε εδώ σ</w:t>
      </w:r>
      <w:r>
        <w:rPr>
          <w:rFonts w:eastAsia="Times New Roman" w:cs="Times New Roman"/>
          <w:szCs w:val="24"/>
        </w:rPr>
        <w:t xml:space="preserve">ε ένα περιβάλλον αποστειρωμένο. </w:t>
      </w:r>
    </w:p>
    <w:p w14:paraId="6B9490EC" w14:textId="77777777" w:rsidR="00244F6B" w:rsidRDefault="006574B6">
      <w:pPr>
        <w:spacing w:after="0"/>
        <w:jc w:val="both"/>
        <w:rPr>
          <w:rFonts w:eastAsia="Times New Roman" w:cs="Times New Roman"/>
          <w:szCs w:val="24"/>
        </w:rPr>
      </w:pPr>
      <w:r>
        <w:rPr>
          <w:rFonts w:eastAsia="Times New Roman" w:cs="Times New Roman"/>
          <w:szCs w:val="24"/>
        </w:rPr>
        <w:t xml:space="preserve">Σήμερα έξω από τη Βουλή διαμαρτύρονται οι εργαζόμενοι από τα </w:t>
      </w:r>
      <w:r>
        <w:rPr>
          <w:rFonts w:eastAsia="Times New Roman" w:cs="Times New Roman"/>
          <w:szCs w:val="24"/>
        </w:rPr>
        <w:t>ν</w:t>
      </w:r>
      <w:r>
        <w:rPr>
          <w:rFonts w:eastAsia="Times New Roman" w:cs="Times New Roman"/>
          <w:szCs w:val="24"/>
        </w:rPr>
        <w:t xml:space="preserve">αυπηγεία της Ελευσίνας και είστε εδώ σήμερα. Είναι εβδομήντα άνθρωποι. </w:t>
      </w:r>
    </w:p>
    <w:p w14:paraId="6B9490ED" w14:textId="77777777" w:rsidR="00244F6B" w:rsidRDefault="006574B6">
      <w:pPr>
        <w:spacing w:after="0"/>
        <w:jc w:val="both"/>
        <w:rPr>
          <w:rFonts w:eastAsia="Times New Roman" w:cs="Times New Roman"/>
          <w:szCs w:val="24"/>
        </w:rPr>
      </w:pPr>
      <w:r>
        <w:rPr>
          <w:rFonts w:eastAsia="Times New Roman" w:cs="Times New Roman"/>
          <w:szCs w:val="24"/>
        </w:rPr>
        <w:t>Ξέρετε, είχαμε κάνει μια πολύ μεγάλη προσπάθεια, κύριε Πρόεδρε, με τον κ. Βίτσα, τον Αναπ</w:t>
      </w:r>
      <w:r>
        <w:rPr>
          <w:rFonts w:eastAsia="Times New Roman" w:cs="Times New Roman"/>
          <w:szCs w:val="24"/>
        </w:rPr>
        <w:t xml:space="preserve">ληρωτή Υπουργό, και είχε περάσει μια διακομματική τότε ουσιαστικά τροπολογία, η οποία έλυνε το θέμα για πεντακόσιους εργαζόμενους για το 70% που παίρνουν και πληρώνονται κάθε μήνα. Ξέρουμε την ιστορία όλοι, την ξέρετε και εσείς καλύτερα. </w:t>
      </w:r>
    </w:p>
    <w:p w14:paraId="6B9490EE" w14:textId="77777777" w:rsidR="00244F6B" w:rsidRDefault="006574B6">
      <w:pPr>
        <w:spacing w:after="0"/>
        <w:jc w:val="both"/>
        <w:rPr>
          <w:rFonts w:eastAsia="Times New Roman" w:cs="Times New Roman"/>
          <w:szCs w:val="24"/>
        </w:rPr>
      </w:pPr>
      <w:r>
        <w:rPr>
          <w:rFonts w:eastAsia="Times New Roman" w:cs="Times New Roman"/>
          <w:szCs w:val="24"/>
        </w:rPr>
        <w:lastRenderedPageBreak/>
        <w:t>Τώρα εβδομήντα ερ</w:t>
      </w:r>
      <w:r>
        <w:rPr>
          <w:rFonts w:eastAsia="Times New Roman" w:cs="Times New Roman"/>
          <w:szCs w:val="24"/>
        </w:rPr>
        <w:t xml:space="preserve">γαζόμενοι έχουν να πληρωθούν από τον Μάιο. Διαμαρτύρονται, απ’ ό,τι γνωρίζουμε. Μας είπαν ότι δέκα ημέρες προσπαθούν να βρουν κάποιον από το Υπουργείο Εθνικής Άμυνας και δεν τους απαντάτε καν στα τηλέφωνα. Σήμερα ήρθαν να διαμαρτυρηθούν έξω από τη Βουλή. </w:t>
      </w:r>
    </w:p>
    <w:p w14:paraId="6B9490EF" w14:textId="77777777" w:rsidR="00244F6B" w:rsidRDefault="006574B6">
      <w:pPr>
        <w:spacing w:after="0"/>
        <w:jc w:val="both"/>
        <w:rPr>
          <w:rFonts w:eastAsia="Times New Roman" w:cs="Times New Roman"/>
          <w:szCs w:val="24"/>
        </w:rPr>
      </w:pPr>
      <w:r>
        <w:rPr>
          <w:rFonts w:eastAsia="Times New Roman" w:cs="Times New Roman"/>
          <w:szCs w:val="24"/>
        </w:rPr>
        <w:t>Ρωτάω, λοιπόν, με την αρμοδιότητα που έχετε, τι συμβαίνει. Γιατί τα θέματα της εργασίας, νομίζω, πρέπει να είναι στο προσκήνιο. Και γιατί για αυτούς τους εβδομήντα εργαζόμενους δεν έχει επιλυθεί το ζήτημα με παρόμοιο τρόπο, όπως είχε επιλυθεί με τους πεντα</w:t>
      </w:r>
      <w:r>
        <w:rPr>
          <w:rFonts w:eastAsia="Times New Roman" w:cs="Times New Roman"/>
          <w:szCs w:val="24"/>
        </w:rPr>
        <w:t xml:space="preserve">κόσιους εργαζόμενους στο πρόβλημα που υπάρχει σε σχέση με τα </w:t>
      </w:r>
      <w:r>
        <w:rPr>
          <w:rFonts w:eastAsia="Times New Roman" w:cs="Times New Roman"/>
          <w:szCs w:val="24"/>
        </w:rPr>
        <w:t>ν</w:t>
      </w:r>
      <w:r>
        <w:rPr>
          <w:rFonts w:eastAsia="Times New Roman" w:cs="Times New Roman"/>
          <w:szCs w:val="24"/>
        </w:rPr>
        <w:t xml:space="preserve">αυπηγεία της Ελευσίνας, το οποίο το γνωρίζετε, το γνωρίζουμε και προσπαθούμε να δώσουμε λύσεις. </w:t>
      </w:r>
    </w:p>
    <w:p w14:paraId="6B9490F0" w14:textId="77777777" w:rsidR="00244F6B" w:rsidRDefault="006574B6">
      <w:pPr>
        <w:spacing w:after="0"/>
        <w:jc w:val="both"/>
        <w:rPr>
          <w:rFonts w:eastAsia="Times New Roman" w:cs="Times New Roman"/>
          <w:szCs w:val="24"/>
        </w:rPr>
      </w:pPr>
      <w:r>
        <w:rPr>
          <w:rFonts w:eastAsia="Times New Roman" w:cs="Times New Roman"/>
          <w:szCs w:val="24"/>
        </w:rPr>
        <w:t>Αλλά αυτή τη στιγμή βλέπουμε ότι η Κυβέρνηση δεν συνομιλεί καν με τους εργαζόμενους στο συγκεκριμ</w:t>
      </w:r>
      <w:r>
        <w:rPr>
          <w:rFonts w:eastAsia="Times New Roman" w:cs="Times New Roman"/>
          <w:szCs w:val="24"/>
        </w:rPr>
        <w:t>ένο θέμα. Αν μπορείτε, να δώσετε μία απάντηση, γιατί νομίζω ότι είναι κρίσιμο, με την ευκαιρία που είστε εδώ σήμερα.</w:t>
      </w:r>
    </w:p>
    <w:p w14:paraId="6B9490F1" w14:textId="77777777" w:rsidR="00244F6B" w:rsidRDefault="006574B6">
      <w:pPr>
        <w:spacing w:after="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Βαρδαλής</w:t>
      </w:r>
      <w:proofErr w:type="spellEnd"/>
      <w:r>
        <w:rPr>
          <w:rFonts w:eastAsia="Times New Roman" w:cs="Times New Roman"/>
          <w:szCs w:val="24"/>
        </w:rPr>
        <w:t>.</w:t>
      </w:r>
    </w:p>
    <w:p w14:paraId="6B9490F2" w14:textId="77777777" w:rsidR="00244F6B" w:rsidRDefault="006574B6">
      <w:pPr>
        <w:spacing w:after="0"/>
        <w:jc w:val="both"/>
        <w:rPr>
          <w:rFonts w:eastAsia="Times New Roman" w:cs="Times New Roman"/>
          <w:szCs w:val="24"/>
        </w:rPr>
      </w:pPr>
      <w:r w:rsidRPr="00B14D1B">
        <w:rPr>
          <w:rFonts w:eastAsia="Times New Roman" w:cs="Times New Roman"/>
          <w:b/>
          <w:szCs w:val="24"/>
        </w:rPr>
        <w:lastRenderedPageBreak/>
        <w:t>ΑΘΑΝΑΣΙΟΣ ΒΑΡΔΑΛΗΣ:</w:t>
      </w:r>
      <w:r>
        <w:rPr>
          <w:rFonts w:eastAsia="Times New Roman" w:cs="Times New Roman"/>
          <w:szCs w:val="24"/>
        </w:rPr>
        <w:t xml:space="preserve"> Έχω ένα ερώτημα που αφορά τα ΕΑΣ.</w:t>
      </w:r>
    </w:p>
    <w:p w14:paraId="6B9490F3" w14:textId="77777777" w:rsidR="00244F6B" w:rsidRDefault="006574B6">
      <w:pPr>
        <w:spacing w:after="0"/>
        <w:jc w:val="both"/>
        <w:rPr>
          <w:rFonts w:eastAsia="Times New Roman" w:cs="Times New Roman"/>
          <w:szCs w:val="24"/>
        </w:rPr>
      </w:pPr>
      <w:r>
        <w:rPr>
          <w:rFonts w:eastAsia="Times New Roman" w:cs="Times New Roman"/>
          <w:szCs w:val="24"/>
        </w:rPr>
        <w:t>Ξέρετε ότι έχουμε κατα</w:t>
      </w:r>
      <w:r>
        <w:rPr>
          <w:rFonts w:eastAsia="Times New Roman" w:cs="Times New Roman"/>
          <w:szCs w:val="24"/>
        </w:rPr>
        <w:t xml:space="preserve">θέσει αντίστοιχη τροπολογία για τα ΕΑΣ, ως Κομμουνιστικό Κόμμα Ελλάδας. Εγώ μπορώ να καταλάβω ότι δεν θέλετε να ψηφίσετε τη δική μας και καταθέτετε τη δική σας. </w:t>
      </w:r>
    </w:p>
    <w:p w14:paraId="6B9490F4" w14:textId="77777777" w:rsidR="00244F6B" w:rsidRDefault="006574B6">
      <w:pPr>
        <w:spacing w:after="0"/>
        <w:jc w:val="both"/>
        <w:rPr>
          <w:rFonts w:eastAsia="Times New Roman" w:cs="Times New Roman"/>
          <w:szCs w:val="24"/>
        </w:rPr>
      </w:pPr>
      <w:r>
        <w:rPr>
          <w:rFonts w:eastAsia="Times New Roman" w:cs="Times New Roman"/>
          <w:szCs w:val="24"/>
        </w:rPr>
        <w:t>Το ερώτημα είναι το εξής: Γιατί δίνετε αυτή τη δυνατότητα για άλλους έξι μήνες; Προφανώς γνωρί</w:t>
      </w:r>
      <w:r>
        <w:rPr>
          <w:rFonts w:eastAsia="Times New Roman" w:cs="Times New Roman"/>
          <w:szCs w:val="24"/>
        </w:rPr>
        <w:t xml:space="preserve">ζετε ότι δεν είναι η πρώτη φορά που έρχεται τέτοια διευθέτηση. Έχει γίνει και στο παρελθόν και είναι σίγουρο ότι μετά από έξι μήνες θα </w:t>
      </w:r>
      <w:proofErr w:type="spellStart"/>
      <w:r>
        <w:rPr>
          <w:rFonts w:eastAsia="Times New Roman" w:cs="Times New Roman"/>
          <w:szCs w:val="24"/>
        </w:rPr>
        <w:t>ξαναχρειαστεί</w:t>
      </w:r>
      <w:proofErr w:type="spellEnd"/>
      <w:r>
        <w:rPr>
          <w:rFonts w:eastAsia="Times New Roman" w:cs="Times New Roman"/>
          <w:szCs w:val="24"/>
        </w:rPr>
        <w:t xml:space="preserve"> αυτό. Στη δική μας τροπολογία η πρόταση είναι να δοθεί για έναν χρόνο. Ποια η αναγκαιότητα να μείνουμε στου</w:t>
      </w:r>
      <w:r>
        <w:rPr>
          <w:rFonts w:eastAsia="Times New Roman" w:cs="Times New Roman"/>
          <w:szCs w:val="24"/>
        </w:rPr>
        <w:t>ς έξι μήνες; Αυτό ρωτάω.</w:t>
      </w:r>
    </w:p>
    <w:p w14:paraId="6B9490F5" w14:textId="77777777" w:rsidR="00244F6B" w:rsidRDefault="006574B6">
      <w:pPr>
        <w:spacing w:after="0"/>
        <w:jc w:val="both"/>
        <w:rPr>
          <w:rFonts w:eastAsia="Times New Roman" w:cs="Times New Roman"/>
          <w:szCs w:val="24"/>
        </w:rPr>
      </w:pPr>
      <w:r>
        <w:rPr>
          <w:rFonts w:eastAsia="Times New Roman" w:cs="Times New Roman"/>
          <w:szCs w:val="24"/>
        </w:rPr>
        <w:t>Επειδή δεν ξέρω αν θα πάρω τον λόγο μετά, εμείς θα την ψηφίσουμε. Δεν βάζω αυτό το ζήτημα. Αλλά να μην έχουμε μετά από έξι μήνες το ίδιο πρόβλημα.</w:t>
      </w:r>
    </w:p>
    <w:p w14:paraId="6B9490F6" w14:textId="77777777" w:rsidR="00244F6B" w:rsidRDefault="006574B6">
      <w:pPr>
        <w:spacing w:after="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Τέθηκαν τα ερωτήματα στον κ. Ρήγα.</w:t>
      </w:r>
    </w:p>
    <w:p w14:paraId="6B9490F7" w14:textId="77777777" w:rsidR="00244F6B" w:rsidRDefault="006574B6">
      <w:pPr>
        <w:spacing w:after="0"/>
        <w:jc w:val="both"/>
        <w:rPr>
          <w:rFonts w:eastAsia="Times New Roman" w:cs="Times New Roman"/>
          <w:szCs w:val="24"/>
        </w:rPr>
      </w:pPr>
      <w:r>
        <w:rPr>
          <w:rFonts w:eastAsia="Times New Roman" w:cs="Times New Roman"/>
          <w:szCs w:val="24"/>
        </w:rPr>
        <w:lastRenderedPageBreak/>
        <w:t>Κύριε Ρήγα, επε</w:t>
      </w:r>
      <w:r>
        <w:rPr>
          <w:rFonts w:eastAsia="Times New Roman" w:cs="Times New Roman"/>
          <w:szCs w:val="24"/>
        </w:rPr>
        <w:t>ιδή τα ερωτήματα είναι περισσότερα προς εσάς, να προτάξουμε τον κ. Σαντορινιό, γιατί ήθελε και πριν να απαντήσει σε κάτι άλλο; Και μετά έχετε τον λόγο εσείς.</w:t>
      </w:r>
    </w:p>
    <w:p w14:paraId="6B9490F8" w14:textId="77777777" w:rsidR="00244F6B" w:rsidRDefault="006574B6">
      <w:pPr>
        <w:spacing w:after="0"/>
        <w:jc w:val="both"/>
        <w:rPr>
          <w:rFonts w:eastAsia="Times New Roman" w:cs="Times New Roman"/>
          <w:szCs w:val="24"/>
        </w:rPr>
      </w:pPr>
      <w:r w:rsidRPr="00B14D1B">
        <w:rPr>
          <w:rFonts w:eastAsia="Times New Roman" w:cs="Times New Roman"/>
          <w:b/>
          <w:szCs w:val="24"/>
        </w:rPr>
        <w:t>ΠΑΝΑΓΙΩΤΗΣ ΡΗΓΑΣ (Αναπληρωτής Υπουργός Εθνικής Άμυνας):</w:t>
      </w:r>
      <w:r>
        <w:rPr>
          <w:rFonts w:eastAsia="Times New Roman" w:cs="Times New Roman"/>
          <w:szCs w:val="24"/>
        </w:rPr>
        <w:t xml:space="preserve"> Ναι, κύριε Πρόεδρε.</w:t>
      </w:r>
    </w:p>
    <w:p w14:paraId="6B9490F9" w14:textId="77777777" w:rsidR="00244F6B" w:rsidRDefault="006574B6">
      <w:pPr>
        <w:spacing w:after="0"/>
        <w:jc w:val="both"/>
        <w:rPr>
          <w:rFonts w:eastAsia="Times New Roman" w:cs="Times New Roman"/>
          <w:szCs w:val="24"/>
        </w:rPr>
      </w:pPr>
      <w:r w:rsidRPr="00AF36FD">
        <w:rPr>
          <w:rFonts w:eastAsia="Times New Roman" w:cs="Times New Roman"/>
          <w:b/>
          <w:szCs w:val="24"/>
        </w:rPr>
        <w:t xml:space="preserve">ΝΕΚΤΑΡΙΟΣ ΣΑΝΤΟΡΙΝΙΟΣ </w:t>
      </w:r>
      <w:r w:rsidRPr="00AF36FD">
        <w:rPr>
          <w:rFonts w:eastAsia="Times New Roman" w:cs="Times New Roman"/>
          <w:b/>
          <w:szCs w:val="24"/>
        </w:rPr>
        <w:t>(Αναπληρωτής Υπουργός Ναυτιλίας και Νησιωτικής Πολιτικής):</w:t>
      </w:r>
      <w:r>
        <w:rPr>
          <w:rFonts w:eastAsia="Times New Roman" w:cs="Times New Roman"/>
          <w:szCs w:val="24"/>
        </w:rPr>
        <w:t xml:space="preserve"> Ευχαριστώ, κύριε Πρόεδρε.</w:t>
      </w:r>
    </w:p>
    <w:p w14:paraId="6B9490FA" w14:textId="77777777" w:rsidR="00244F6B" w:rsidRDefault="006574B6">
      <w:pPr>
        <w:spacing w:after="0"/>
        <w:jc w:val="both"/>
        <w:rPr>
          <w:rFonts w:eastAsia="Times New Roman" w:cs="Times New Roman"/>
          <w:szCs w:val="24"/>
        </w:rPr>
      </w:pPr>
      <w:r>
        <w:rPr>
          <w:rFonts w:eastAsia="Times New Roman" w:cs="Times New Roman"/>
          <w:szCs w:val="24"/>
        </w:rPr>
        <w:t xml:space="preserve">Ευκαιρία να κάνω δύο παρατηρήσεις. Τελικά αποδεικνύεστε </w:t>
      </w:r>
      <w:proofErr w:type="spellStart"/>
      <w:r>
        <w:rPr>
          <w:rFonts w:eastAsia="Times New Roman" w:cs="Times New Roman"/>
          <w:szCs w:val="24"/>
        </w:rPr>
        <w:t>μνημονιακότεροι</w:t>
      </w:r>
      <w:proofErr w:type="spellEnd"/>
      <w:r>
        <w:rPr>
          <w:rFonts w:eastAsia="Times New Roman" w:cs="Times New Roman"/>
          <w:szCs w:val="24"/>
        </w:rPr>
        <w:t xml:space="preserve"> των μνημονίων. Μόνο αυτό έχω να σας πω. Αυτά που θέσατε δεν τα έθεσαν ούτε οι </w:t>
      </w:r>
      <w:r>
        <w:rPr>
          <w:rFonts w:eastAsia="Times New Roman" w:cs="Times New Roman"/>
          <w:szCs w:val="24"/>
        </w:rPr>
        <w:t>θ</w:t>
      </w:r>
      <w:r>
        <w:rPr>
          <w:rFonts w:eastAsia="Times New Roman" w:cs="Times New Roman"/>
          <w:szCs w:val="24"/>
        </w:rPr>
        <w:t xml:space="preserve">εσμοί, όταν τον Ιούνιο συζητήσαμε το συγκεκριμένο μέτρο. </w:t>
      </w:r>
    </w:p>
    <w:p w14:paraId="6B9490FB"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Τη δημοσιοποίηση της ΚΥΑ γιατί την αφαιρείτε;</w:t>
      </w:r>
    </w:p>
    <w:p w14:paraId="6B9490FC" w14:textId="77777777" w:rsidR="00244F6B" w:rsidRDefault="006574B6">
      <w:pPr>
        <w:spacing w:after="0"/>
        <w:jc w:val="both"/>
        <w:rPr>
          <w:rFonts w:eastAsia="Times New Roman" w:cs="Times New Roman"/>
          <w:szCs w:val="24"/>
        </w:rPr>
      </w:pPr>
      <w:r w:rsidRPr="00AF36FD">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szCs w:val="24"/>
        </w:rPr>
        <w:t xml:space="preserve"> Δεύτερον, τα ίδια ακριβώς λέγατε και για τα εισιτήρι</w:t>
      </w:r>
      <w:r>
        <w:rPr>
          <w:rFonts w:eastAsia="Times New Roman" w:cs="Times New Roman"/>
          <w:szCs w:val="24"/>
        </w:rPr>
        <w:t>α των επιβατών και για τα εμπορεύματα. Αλλά ξεκίνησε το μεταφορικό ισοδύναμο, ένα αί</w:t>
      </w:r>
      <w:r>
        <w:rPr>
          <w:rFonts w:eastAsia="Times New Roman" w:cs="Times New Roman"/>
          <w:szCs w:val="24"/>
        </w:rPr>
        <w:lastRenderedPageBreak/>
        <w:t xml:space="preserve">τημα των νησιωτών επί χρόνια. Και περιμένω να δω πώς θα μιλήσετε εσείς, κύριε </w:t>
      </w:r>
      <w:proofErr w:type="spellStart"/>
      <w:r>
        <w:rPr>
          <w:rFonts w:eastAsia="Times New Roman" w:cs="Times New Roman"/>
          <w:szCs w:val="24"/>
        </w:rPr>
        <w:t>Μπουκώρο</w:t>
      </w:r>
      <w:proofErr w:type="spellEnd"/>
      <w:r>
        <w:rPr>
          <w:rFonts w:eastAsia="Times New Roman" w:cs="Times New Roman"/>
          <w:szCs w:val="24"/>
        </w:rPr>
        <w:t>, στους νησιώτες</w:t>
      </w:r>
      <w:r>
        <w:rPr>
          <w:rFonts w:eastAsia="Times New Roman" w:cs="Times New Roman"/>
          <w:szCs w:val="24"/>
        </w:rPr>
        <w:t>,</w:t>
      </w:r>
      <w:r>
        <w:rPr>
          <w:rFonts w:eastAsia="Times New Roman" w:cs="Times New Roman"/>
          <w:szCs w:val="24"/>
        </w:rPr>
        <w:t xml:space="preserve"> που είναι και ψηφοφόροι σας.</w:t>
      </w:r>
    </w:p>
    <w:p w14:paraId="6B9490FD"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Αφήστε τη δική μου ε</w:t>
      </w:r>
      <w:r>
        <w:rPr>
          <w:rFonts w:eastAsia="Times New Roman" w:cs="Times New Roman"/>
          <w:szCs w:val="24"/>
        </w:rPr>
        <w:t>πικοινωνία.</w:t>
      </w:r>
    </w:p>
    <w:p w14:paraId="6B9490FE" w14:textId="77777777" w:rsidR="00244F6B" w:rsidRDefault="006574B6">
      <w:pPr>
        <w:spacing w:after="0"/>
        <w:jc w:val="both"/>
        <w:rPr>
          <w:rFonts w:eastAsia="Times New Roman" w:cs="Times New Roman"/>
          <w:szCs w:val="24"/>
        </w:rPr>
      </w:pPr>
      <w:r w:rsidRPr="00910B81">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szCs w:val="24"/>
        </w:rPr>
        <w:t xml:space="preserve"> Ξεκίνησε, κύριε </w:t>
      </w:r>
      <w:proofErr w:type="spellStart"/>
      <w:r>
        <w:rPr>
          <w:rFonts w:eastAsia="Times New Roman" w:cs="Times New Roman"/>
          <w:szCs w:val="24"/>
        </w:rPr>
        <w:t>Μπουκώρο</w:t>
      </w:r>
      <w:proofErr w:type="spellEnd"/>
      <w:r>
        <w:rPr>
          <w:rFonts w:eastAsia="Times New Roman" w:cs="Times New Roman"/>
          <w:szCs w:val="24"/>
        </w:rPr>
        <w:t xml:space="preserve">, και είναι πραγματικότητα. </w:t>
      </w:r>
    </w:p>
    <w:p w14:paraId="6B9490FF" w14:textId="77777777" w:rsidR="00244F6B" w:rsidRDefault="006574B6">
      <w:pPr>
        <w:spacing w:after="0"/>
        <w:jc w:val="both"/>
        <w:rPr>
          <w:rFonts w:eastAsia="Times New Roman" w:cs="Times New Roman"/>
          <w:szCs w:val="24"/>
        </w:rPr>
      </w:pPr>
      <w:r>
        <w:rPr>
          <w:rFonts w:eastAsia="Times New Roman" w:cs="Times New Roman"/>
          <w:szCs w:val="24"/>
        </w:rPr>
        <w:t>Δεύτερον, μόλις ανακαλύψατε τους μεγάλους λαθρεμπόρους των καυσίμων, τους νέους λαθρεμπόρους. Ο κ. Σκρέκας 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είπε ότι έτσι θα γίνει η λαθρεμπορία. Μα, δεν υπάρχει σύστημα εισροών</w:t>
      </w:r>
      <w:r w:rsidRPr="008D1FFF">
        <w:rPr>
          <w:rFonts w:eastAsia="Times New Roman" w:cs="Times New Roman"/>
          <w:szCs w:val="24"/>
        </w:rPr>
        <w:t>-</w:t>
      </w:r>
      <w:r>
        <w:rPr>
          <w:rFonts w:eastAsia="Times New Roman" w:cs="Times New Roman"/>
          <w:szCs w:val="24"/>
        </w:rPr>
        <w:t xml:space="preserve">εκροών στα πρατήρια; Τι είναι αυτά τα πράγματα που λέτε; </w:t>
      </w:r>
    </w:p>
    <w:p w14:paraId="6B949100"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Εγώ σας ρώτησα…</w:t>
      </w:r>
    </w:p>
    <w:p w14:paraId="6B949101" w14:textId="77777777" w:rsidR="00244F6B" w:rsidRDefault="006574B6">
      <w:pPr>
        <w:spacing w:after="0"/>
        <w:jc w:val="both"/>
        <w:rPr>
          <w:rFonts w:eastAsia="Times New Roman" w:cs="Times New Roman"/>
          <w:szCs w:val="24"/>
        </w:rPr>
      </w:pPr>
      <w:r w:rsidRPr="00910B81">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szCs w:val="24"/>
        </w:rPr>
        <w:t xml:space="preserve"> Λέτε τους α</w:t>
      </w:r>
      <w:r>
        <w:rPr>
          <w:rFonts w:eastAsia="Times New Roman" w:cs="Times New Roman"/>
          <w:szCs w:val="24"/>
        </w:rPr>
        <w:t>νθρώπους, τους πρατηριούχους των καυσίμων</w:t>
      </w:r>
      <w:r>
        <w:rPr>
          <w:rFonts w:eastAsia="Times New Roman" w:cs="Times New Roman"/>
          <w:szCs w:val="24"/>
        </w:rPr>
        <w:t>,</w:t>
      </w:r>
      <w:r w:rsidRPr="00577A96">
        <w:rPr>
          <w:rFonts w:eastAsia="Times New Roman" w:cs="Times New Roman"/>
          <w:szCs w:val="24"/>
        </w:rPr>
        <w:t xml:space="preserve"> </w:t>
      </w:r>
      <w:r>
        <w:rPr>
          <w:rFonts w:eastAsia="Times New Roman" w:cs="Times New Roman"/>
          <w:szCs w:val="24"/>
        </w:rPr>
        <w:t>λαθρεμπόρους…</w:t>
      </w:r>
    </w:p>
    <w:p w14:paraId="6B949102"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Εσείς το λέτε τώρα.</w:t>
      </w:r>
    </w:p>
    <w:p w14:paraId="6B949103" w14:textId="77777777" w:rsidR="00244F6B" w:rsidRDefault="006574B6">
      <w:pPr>
        <w:tabs>
          <w:tab w:val="left" w:pos="3642"/>
          <w:tab w:val="center" w:pos="4753"/>
          <w:tab w:val="left" w:pos="6214"/>
        </w:tabs>
        <w:spacing w:after="0"/>
        <w:jc w:val="both"/>
        <w:rPr>
          <w:rFonts w:eastAsia="Times New Roman" w:cs="Times New Roman"/>
          <w:szCs w:val="24"/>
        </w:rPr>
      </w:pPr>
      <w:r w:rsidRPr="00501006">
        <w:rPr>
          <w:rFonts w:eastAsia="Times New Roman" w:cs="Times New Roman"/>
          <w:b/>
          <w:szCs w:val="24"/>
        </w:rPr>
        <w:lastRenderedPageBreak/>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Σας παρακαλώ, μη διακόπτετε.</w:t>
      </w:r>
    </w:p>
    <w:p w14:paraId="6B949104" w14:textId="77777777" w:rsidR="00244F6B" w:rsidRDefault="006574B6">
      <w:pPr>
        <w:spacing w:after="0"/>
        <w:jc w:val="both"/>
        <w:rPr>
          <w:rFonts w:eastAsia="Times New Roman" w:cs="Times New Roman"/>
          <w:szCs w:val="24"/>
        </w:rPr>
      </w:pPr>
      <w:r w:rsidRPr="00910B81">
        <w:rPr>
          <w:rFonts w:eastAsia="Times New Roman" w:cs="Times New Roman"/>
          <w:b/>
          <w:szCs w:val="24"/>
        </w:rPr>
        <w:t>ΝΕΚΤΑΡΙΟΣ ΣΑΝΤΟΡΙΝΙΟΣ (Αναπληρωτής Υπουργός Ναυτιλίας και Νησιωτικής Πολιτικής):</w:t>
      </w:r>
      <w:r>
        <w:rPr>
          <w:rFonts w:eastAsia="Times New Roman" w:cs="Times New Roman"/>
          <w:szCs w:val="24"/>
        </w:rPr>
        <w:t xml:space="preserve"> Όχι, ο κ. Σκρέκα</w:t>
      </w:r>
      <w:r>
        <w:rPr>
          <w:rFonts w:eastAsia="Times New Roman" w:cs="Times New Roman"/>
          <w:szCs w:val="24"/>
        </w:rPr>
        <w:t>ς τους ανέφερε.</w:t>
      </w:r>
    </w:p>
    <w:p w14:paraId="6B949105" w14:textId="77777777" w:rsidR="00244F6B" w:rsidRDefault="006574B6">
      <w:pPr>
        <w:spacing w:after="0"/>
        <w:jc w:val="both"/>
        <w:rPr>
          <w:rFonts w:eastAsia="Times New Roman" w:cs="Times New Roman"/>
          <w:szCs w:val="24"/>
        </w:rPr>
      </w:pPr>
      <w:r>
        <w:rPr>
          <w:rFonts w:eastAsia="Times New Roman" w:cs="Times New Roman"/>
          <w:szCs w:val="24"/>
        </w:rPr>
        <w:t>Να είμαστε λίγο σοβαροί. Υπάρχει σύστημα εισροών-εκροών. Δεν χρειάζεται τίποτα απολύτως, διότι ελέγχονται και από τη Γενική Γραμματεία Καταναλωτή και Εμπορίου και ελέγχονται όλα τα καύσιμα που εισέρχονται και εξέρχονται από τα πρατήρια.</w:t>
      </w:r>
    </w:p>
    <w:p w14:paraId="6B949106" w14:textId="77777777" w:rsidR="00244F6B" w:rsidRDefault="006574B6">
      <w:pPr>
        <w:spacing w:after="0"/>
        <w:jc w:val="both"/>
        <w:rPr>
          <w:rFonts w:eastAsia="Times New Roman" w:cs="Times New Roman"/>
          <w:szCs w:val="24"/>
        </w:rPr>
      </w:pPr>
      <w:r>
        <w:rPr>
          <w:rFonts w:eastAsia="Times New Roman" w:cs="Times New Roman"/>
          <w:szCs w:val="24"/>
        </w:rPr>
        <w:t xml:space="preserve">Τώρα, γιατί η ΚΥΑ; Το απάντησα και πριν. Γιατί είναι τεχνικές λεπτομέρειες οι οποίες δεν μπορούν να ρυθμιστούν με νόμο γιατί κάθε φορά θα έπρεπε να τροποποιείται ο νόμος. Το ίδιο κάναμε και στα εισιτήρια. Το ίδιο κάναμε και στα εμπορεύματα. </w:t>
      </w:r>
    </w:p>
    <w:p w14:paraId="6B949107" w14:textId="77777777" w:rsidR="00244F6B" w:rsidRDefault="006574B6">
      <w:pPr>
        <w:spacing w:after="0"/>
        <w:jc w:val="both"/>
        <w:rPr>
          <w:rFonts w:eastAsia="Times New Roman" w:cs="Times New Roman"/>
          <w:szCs w:val="24"/>
        </w:rPr>
      </w:pPr>
      <w:r>
        <w:rPr>
          <w:rFonts w:eastAsia="Times New Roman" w:cs="Times New Roman"/>
          <w:szCs w:val="24"/>
        </w:rPr>
        <w:t>Γιατί καταργήσ</w:t>
      </w:r>
      <w:r>
        <w:rPr>
          <w:rFonts w:eastAsia="Times New Roman" w:cs="Times New Roman"/>
          <w:szCs w:val="24"/>
        </w:rPr>
        <w:t xml:space="preserve">αμε την υποχρέωση έκδοσης δύο μηνών; Γιατί δεν καταφέραμε να την πετύχουμε. Έπρεπε εντός δύο μηνών από την ημερομηνία ψήφισης του νόμου να βγει η ΚΥΑ. Δεν </w:t>
      </w:r>
      <w:r>
        <w:rPr>
          <w:rFonts w:eastAsia="Times New Roman" w:cs="Times New Roman"/>
          <w:szCs w:val="24"/>
        </w:rPr>
        <w:lastRenderedPageBreak/>
        <w:t>προλάβαμε και γι’ αυτό</w:t>
      </w:r>
      <w:r>
        <w:rPr>
          <w:rFonts w:eastAsia="Times New Roman" w:cs="Times New Roman"/>
          <w:szCs w:val="24"/>
        </w:rPr>
        <w:t>ν</w:t>
      </w:r>
      <w:r>
        <w:rPr>
          <w:rFonts w:eastAsia="Times New Roman" w:cs="Times New Roman"/>
          <w:szCs w:val="24"/>
        </w:rPr>
        <w:t xml:space="preserve"> τον λόγο φέρνουμε αυτή τη ρύθμιση και προχωράμε σε νέα ΚΥΑ.</w:t>
      </w:r>
    </w:p>
    <w:p w14:paraId="6B949108" w14:textId="77777777" w:rsidR="00244F6B" w:rsidRDefault="006574B6">
      <w:pPr>
        <w:tabs>
          <w:tab w:val="left" w:pos="3642"/>
          <w:tab w:val="center" w:pos="4753"/>
          <w:tab w:val="left" w:pos="6214"/>
        </w:tabs>
        <w:spacing w:after="0"/>
        <w:jc w:val="both"/>
        <w:rPr>
          <w:rFonts w:eastAsia="Times New Roman" w:cs="Times New Roman"/>
          <w:szCs w:val="24"/>
        </w:rPr>
      </w:pPr>
      <w:r w:rsidRPr="00501006">
        <w:rPr>
          <w:rFonts w:eastAsia="Times New Roman" w:cs="Times New Roman"/>
          <w:b/>
          <w:szCs w:val="24"/>
        </w:rPr>
        <w:t>ΠΡΟΕΔΡΕΥΩΝ (Γεώργ</w:t>
      </w:r>
      <w:r w:rsidRPr="00501006">
        <w:rPr>
          <w:rFonts w:eastAsia="Times New Roman" w:cs="Times New Roman"/>
          <w:b/>
          <w:szCs w:val="24"/>
        </w:rPr>
        <w:t xml:space="preserve">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501006">
        <w:rPr>
          <w:rFonts w:eastAsia="Times New Roman" w:cs="Times New Roman"/>
          <w:szCs w:val="24"/>
        </w:rPr>
        <w:t>Κ</w:t>
      </w:r>
      <w:r>
        <w:rPr>
          <w:rFonts w:eastAsia="Times New Roman" w:cs="Times New Roman"/>
          <w:szCs w:val="24"/>
        </w:rPr>
        <w:t>αλώς. Ευχαριστούμε τον κ. Σαντορινιό.</w:t>
      </w:r>
    </w:p>
    <w:p w14:paraId="6B949109"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Κύριε Ρήγα, έχετε τον λόγο.</w:t>
      </w:r>
    </w:p>
    <w:p w14:paraId="6B94910A" w14:textId="77777777" w:rsidR="00244F6B" w:rsidRDefault="006574B6">
      <w:pPr>
        <w:tabs>
          <w:tab w:val="left" w:pos="3642"/>
          <w:tab w:val="center" w:pos="4753"/>
          <w:tab w:val="left" w:pos="6214"/>
        </w:tabs>
        <w:spacing w:after="0"/>
        <w:jc w:val="both"/>
        <w:rPr>
          <w:rFonts w:eastAsia="Times New Roman" w:cs="Times New Roman"/>
          <w:szCs w:val="24"/>
        </w:rPr>
      </w:pPr>
      <w:r w:rsidRPr="00DB72DD">
        <w:rPr>
          <w:rFonts w:eastAsia="Times New Roman" w:cs="Times New Roman"/>
          <w:b/>
          <w:szCs w:val="24"/>
        </w:rPr>
        <w:t>ΠΑΝΑΓΙΩΤΗΣ ΡΗΓΑΣ (Αναπληρωτής Υπουργός Εθνικής Άμυνας):</w:t>
      </w:r>
      <w:r w:rsidRPr="00DB72DD">
        <w:rPr>
          <w:rFonts w:eastAsia="Times New Roman" w:cs="Times New Roman"/>
          <w:szCs w:val="24"/>
        </w:rPr>
        <w:t xml:space="preserve"> </w:t>
      </w:r>
      <w:r>
        <w:rPr>
          <w:rFonts w:eastAsia="Times New Roman" w:cs="Times New Roman"/>
          <w:szCs w:val="24"/>
        </w:rPr>
        <w:t xml:space="preserve">Ξεκινώ από τον κ. </w:t>
      </w:r>
      <w:proofErr w:type="spellStart"/>
      <w:r>
        <w:rPr>
          <w:rFonts w:eastAsia="Times New Roman" w:cs="Times New Roman"/>
          <w:szCs w:val="24"/>
        </w:rPr>
        <w:t>Βαρδαλή</w:t>
      </w:r>
      <w:proofErr w:type="spellEnd"/>
      <w:r>
        <w:rPr>
          <w:rFonts w:eastAsia="Times New Roman" w:cs="Times New Roman"/>
          <w:szCs w:val="24"/>
        </w:rPr>
        <w:t xml:space="preserve">. </w:t>
      </w:r>
    </w:p>
    <w:p w14:paraId="6B94910B"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xml:space="preserve">, δεν είναι θέμα ότι δεν θέλαμε να ψηφίσουμε την τροπολογία. Σας το λέω με </w:t>
      </w:r>
      <w:r>
        <w:rPr>
          <w:rFonts w:eastAsia="Times New Roman" w:cs="Times New Roman"/>
          <w:szCs w:val="24"/>
        </w:rPr>
        <w:t>ειλικρίνεια. Ήταν ήδη έτοιμη η τροπολογία αυτή, εδώ και μέρες προσπαθούσαμε να ολοκληρώσουμε αυτή τη διαδικασία. Δεν είναι θέμα και χαίρομαι που συμφωνούμε.</w:t>
      </w:r>
    </w:p>
    <w:p w14:paraId="6B94910C"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 xml:space="preserve">Τώρα το θέμα του εξαμήνου. Γιατί; Γιατί γίνεται μεγάλη προσπάθεια ώστε να υπάρχει αυτός ο </w:t>
      </w:r>
      <w:proofErr w:type="spellStart"/>
      <w:r>
        <w:rPr>
          <w:rFonts w:eastAsia="Times New Roman" w:cs="Times New Roman"/>
          <w:szCs w:val="24"/>
        </w:rPr>
        <w:t>εξορθολογ</w:t>
      </w:r>
      <w:r>
        <w:rPr>
          <w:rFonts w:eastAsia="Times New Roman" w:cs="Times New Roman"/>
          <w:szCs w:val="24"/>
        </w:rPr>
        <w:t>ισμός</w:t>
      </w:r>
      <w:proofErr w:type="spellEnd"/>
      <w:r>
        <w:rPr>
          <w:rFonts w:eastAsia="Times New Roman" w:cs="Times New Roman"/>
          <w:szCs w:val="24"/>
        </w:rPr>
        <w:t xml:space="preserve"> που σας είπα και να είναι και πιεστικό αυτό σε ένα</w:t>
      </w:r>
      <w:r>
        <w:rPr>
          <w:rFonts w:eastAsia="Times New Roman" w:cs="Times New Roman"/>
          <w:szCs w:val="24"/>
        </w:rPr>
        <w:t>ν</w:t>
      </w:r>
      <w:r>
        <w:rPr>
          <w:rFonts w:eastAsia="Times New Roman" w:cs="Times New Roman"/>
          <w:szCs w:val="24"/>
        </w:rPr>
        <w:t xml:space="preserve"> βαθμό και προς τη </w:t>
      </w:r>
      <w:r>
        <w:rPr>
          <w:rFonts w:eastAsia="Times New Roman" w:cs="Times New Roman"/>
          <w:szCs w:val="24"/>
        </w:rPr>
        <w:t>δ</w:t>
      </w:r>
      <w:r>
        <w:rPr>
          <w:rFonts w:eastAsia="Times New Roman" w:cs="Times New Roman"/>
          <w:szCs w:val="24"/>
        </w:rPr>
        <w:t>ιοίκηση και προς το κομμάτι όλων των στελεχών να μπορέσουν να προχωρήσουν όλες αυτές τις συμβάσεις οι οποίες υπάρχουν.</w:t>
      </w:r>
    </w:p>
    <w:p w14:paraId="6B94910D"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Εάν χρειαστεί, και εφόσον χρειαστεί, το ίδιο θα κάνουμε. Είμ</w:t>
      </w:r>
      <w:r>
        <w:rPr>
          <w:rFonts w:eastAsia="Times New Roman" w:cs="Times New Roman"/>
          <w:szCs w:val="24"/>
        </w:rPr>
        <w:t xml:space="preserve">αστε αποφασισμένοι. Νομίζω ότι το καταλαβαίνετε πλήρως </w:t>
      </w:r>
      <w:r>
        <w:rPr>
          <w:rFonts w:eastAsia="Times New Roman" w:cs="Times New Roman"/>
          <w:szCs w:val="24"/>
        </w:rPr>
        <w:lastRenderedPageBreak/>
        <w:t>ότι εμείς βγάλαμε έξω αυτές τις εταιρείες από όλη αυτή την ιστορία, την περιπέτεια την άσχημη την οποία περάσαμε γιατί τις θεωρούμε κρίσιμες για την πατρίδα μας και για την οικονομία.</w:t>
      </w:r>
    </w:p>
    <w:p w14:paraId="6B94910E"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Δεύτερον, καταφέρ</w:t>
      </w:r>
      <w:r>
        <w:rPr>
          <w:rFonts w:eastAsia="Times New Roman" w:cs="Times New Roman"/>
          <w:szCs w:val="24"/>
        </w:rPr>
        <w:t>νουμε να κρατήσουμε όλες αυτές τις θέσεις εργασίας και είμαι ο τελευταίος που θα μιλήσω γι’ αυτό.</w:t>
      </w:r>
    </w:p>
    <w:p w14:paraId="6B94910F"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Έρχομαι τώρα στον κ. Θεοχαρόπουλο.</w:t>
      </w:r>
    </w:p>
    <w:p w14:paraId="6B949110"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Κύριε Θεοχαρόπουλε, όσο διάστημα ήμουν πάνω</w:t>
      </w:r>
      <w:r>
        <w:rPr>
          <w:rFonts w:eastAsia="Times New Roman" w:cs="Times New Roman"/>
          <w:szCs w:val="24"/>
        </w:rPr>
        <w:t>,</w:t>
      </w:r>
      <w:r>
        <w:rPr>
          <w:rFonts w:eastAsia="Times New Roman" w:cs="Times New Roman"/>
          <w:szCs w:val="24"/>
        </w:rPr>
        <w:t xml:space="preserve"> δέχθηκα τους πάντες και για κομμάτια που δεν είναι </w:t>
      </w:r>
      <w:r>
        <w:rPr>
          <w:rFonts w:eastAsia="Times New Roman" w:cs="Times New Roman"/>
          <w:szCs w:val="24"/>
        </w:rPr>
        <w:t>στην</w:t>
      </w:r>
      <w:r>
        <w:rPr>
          <w:rFonts w:eastAsia="Times New Roman" w:cs="Times New Roman"/>
          <w:szCs w:val="24"/>
        </w:rPr>
        <w:t xml:space="preserve"> αρμοδιότητά μου. Δηλαδ</w:t>
      </w:r>
      <w:r>
        <w:rPr>
          <w:rFonts w:eastAsia="Times New Roman" w:cs="Times New Roman"/>
          <w:szCs w:val="24"/>
        </w:rPr>
        <w:t xml:space="preserve">ή, τι εννοώ; Δεν είναι αρμοδιότητες του Υπουργείου, γιατί θέλω να γνωρίζετε ότι αυτό δεν σημαίνει ότι αποφεύγω το συλλογικό της Κυβέρνησης, για να είμαστε καθαροί. </w:t>
      </w:r>
    </w:p>
    <w:p w14:paraId="6B949111"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Άρα ό,τι αφορά το κομμάτι των εργαζομένων -που κάποιοι έχουν αλλεργία, ξέρετε πάρα πολύ καλ</w:t>
      </w:r>
      <w:r>
        <w:rPr>
          <w:rFonts w:eastAsia="Times New Roman" w:cs="Times New Roman"/>
          <w:szCs w:val="24"/>
        </w:rPr>
        <w:t>ά τη Νέα Δημοκρατία με τους εργαζόμενους και πώς θέλουν να κλείσουν εταιρείες-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όσον αφορά αυτό το κομμάτι που είπατε με τα </w:t>
      </w:r>
      <w:r>
        <w:rPr>
          <w:rFonts w:eastAsia="Times New Roman" w:cs="Times New Roman"/>
          <w:szCs w:val="24"/>
        </w:rPr>
        <w:t>ν</w:t>
      </w:r>
      <w:r>
        <w:rPr>
          <w:rFonts w:eastAsia="Times New Roman" w:cs="Times New Roman"/>
          <w:szCs w:val="24"/>
        </w:rPr>
        <w:t>αυπηγεία της Ελευσίνας, τι είχαν και τι περιπέτεια περνάμε με αυτά, με όλους αυτούς τους περίεργους και τις π</w:t>
      </w:r>
      <w:r>
        <w:rPr>
          <w:rFonts w:eastAsia="Times New Roman" w:cs="Times New Roman"/>
          <w:szCs w:val="24"/>
        </w:rPr>
        <w:t>ερίεργες συναλλαγές τις οποίες έκαναν και τις δώσαμε.</w:t>
      </w:r>
    </w:p>
    <w:p w14:paraId="6B949112"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lastRenderedPageBreak/>
        <w:t xml:space="preserve">Πάμε, λοιπόν, επί της ουσίας. Έχουν ενημερωθεί οι εργαζόμενοι -σήμερα ήδη ενημερώθηκαν, γιατί εγώ είχα Υπουργικό Συμβούλιο από το πρωί και τώρα είμαι εδώ, αλλά έχουν ενημερωθεί και από τον </w:t>
      </w:r>
      <w:r>
        <w:rPr>
          <w:rFonts w:eastAsia="Times New Roman" w:cs="Times New Roman"/>
          <w:szCs w:val="24"/>
        </w:rPr>
        <w:t>δ</w:t>
      </w:r>
      <w:r>
        <w:rPr>
          <w:rFonts w:eastAsia="Times New Roman" w:cs="Times New Roman"/>
          <w:szCs w:val="24"/>
        </w:rPr>
        <w:t>ιευθυντή του</w:t>
      </w:r>
      <w:r>
        <w:rPr>
          <w:rFonts w:eastAsia="Times New Roman" w:cs="Times New Roman"/>
          <w:szCs w:val="24"/>
        </w:rPr>
        <w:t xml:space="preserve"> πολιτικού μου γραφείου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μάλιστα, εδώ και</w:t>
      </w:r>
      <w:r>
        <w:rPr>
          <w:rFonts w:eastAsia="Times New Roman" w:cs="Times New Roman"/>
          <w:szCs w:val="24"/>
        </w:rPr>
        <w:t xml:space="preserve"> μέρες- ότι και οι εβδομήντα εργαζόμενοι θα ενταχθούν και θα πληρωθούν, απλώς αφήστε μου ένα περιθώριο να ολοκληρώσουμε τη διαδικασία για τις πληρωμές τους, πώς θα γίνει.</w:t>
      </w:r>
    </w:p>
    <w:p w14:paraId="6B949113"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Τρίτον, δεν ήταν αυτοί οι εβδομήντα μέσα</w:t>
      </w:r>
      <w:r>
        <w:rPr>
          <w:rFonts w:eastAsia="Times New Roman" w:cs="Times New Roman"/>
          <w:szCs w:val="24"/>
        </w:rPr>
        <w:t xml:space="preserve"> στην τριμερή, η οποία είχε γίνει, και είχαν συμφωνήσει τότε όλοι οι εργαζόμενοι και το </w:t>
      </w:r>
      <w:r>
        <w:rPr>
          <w:rFonts w:eastAsia="Times New Roman" w:cs="Times New Roman"/>
          <w:szCs w:val="24"/>
        </w:rPr>
        <w:t>σ</w:t>
      </w:r>
      <w:r>
        <w:rPr>
          <w:rFonts w:eastAsia="Times New Roman" w:cs="Times New Roman"/>
          <w:szCs w:val="24"/>
        </w:rPr>
        <w:t xml:space="preserve">ωματείο για τον αριθμό των εργαζομένων οι οποίοι θα έμπαιναν μέσα από τη συμφωνία της τριμερούς η οποία είχε γίνει, δηλαδή </w:t>
      </w:r>
      <w:r>
        <w:rPr>
          <w:rFonts w:eastAsia="Times New Roman" w:cs="Times New Roman"/>
          <w:szCs w:val="24"/>
        </w:rPr>
        <w:t>ναυτικό</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και </w:t>
      </w:r>
      <w:r>
        <w:rPr>
          <w:rFonts w:eastAsia="Times New Roman" w:cs="Times New Roman"/>
          <w:szCs w:val="24"/>
        </w:rPr>
        <w:t>σωματείο</w:t>
      </w:r>
      <w:r>
        <w:rPr>
          <w:rFonts w:eastAsia="Times New Roman" w:cs="Times New Roman"/>
          <w:szCs w:val="24"/>
        </w:rPr>
        <w:t>. Άρα τους πα</w:t>
      </w:r>
      <w:r>
        <w:rPr>
          <w:rFonts w:eastAsia="Times New Roman" w:cs="Times New Roman"/>
          <w:szCs w:val="24"/>
        </w:rPr>
        <w:t>ίρνουμε και αυτούς τους εβδομήντα εργαζόμενους και τους εξασφαλίζουμε. Εντάξει, καλά κάνατε και το βάλατε, απλώς…</w:t>
      </w:r>
    </w:p>
    <w:p w14:paraId="6B949114"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Πότε θα πληρωθούν…</w:t>
      </w:r>
    </w:p>
    <w:p w14:paraId="6B949115" w14:textId="77777777" w:rsidR="00244F6B" w:rsidRDefault="006574B6">
      <w:pPr>
        <w:tabs>
          <w:tab w:val="left" w:pos="3642"/>
          <w:tab w:val="center" w:pos="4753"/>
          <w:tab w:val="left" w:pos="6214"/>
        </w:tabs>
        <w:spacing w:after="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501006">
        <w:rPr>
          <w:rFonts w:eastAsia="Times New Roman" w:cs="Times New Roman"/>
          <w:szCs w:val="24"/>
        </w:rPr>
        <w:t>Κ</w:t>
      </w:r>
      <w:r>
        <w:rPr>
          <w:rFonts w:eastAsia="Times New Roman" w:cs="Times New Roman"/>
          <w:szCs w:val="24"/>
        </w:rPr>
        <w:t xml:space="preserve">ύριε συνάδελφε, μη διακόπτετε. </w:t>
      </w:r>
    </w:p>
    <w:p w14:paraId="6B949116"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lastRenderedPageBreak/>
        <w:t>Κύριε Ρήγα, συνεχίστε.</w:t>
      </w:r>
    </w:p>
    <w:p w14:paraId="6B949117" w14:textId="77777777" w:rsidR="00244F6B" w:rsidRDefault="006574B6">
      <w:pPr>
        <w:tabs>
          <w:tab w:val="left" w:pos="3642"/>
          <w:tab w:val="center" w:pos="4753"/>
          <w:tab w:val="left" w:pos="6214"/>
        </w:tabs>
        <w:spacing w:after="0"/>
        <w:jc w:val="both"/>
        <w:rPr>
          <w:rFonts w:eastAsia="Times New Roman" w:cs="Times New Roman"/>
          <w:szCs w:val="24"/>
        </w:rPr>
      </w:pPr>
      <w:r w:rsidRPr="00DB72DD">
        <w:rPr>
          <w:rFonts w:eastAsia="Times New Roman" w:cs="Times New Roman"/>
          <w:b/>
          <w:szCs w:val="24"/>
        </w:rPr>
        <w:t>ΠΑΝΑΓΙΩΤ</w:t>
      </w:r>
      <w:r w:rsidRPr="00DB72DD">
        <w:rPr>
          <w:rFonts w:eastAsia="Times New Roman" w:cs="Times New Roman"/>
          <w:b/>
          <w:szCs w:val="24"/>
        </w:rPr>
        <w:t>ΗΣ ΡΗΓΑΣ (Αναπληρωτής Υπουργός Εθνικής Άμυνας):</w:t>
      </w:r>
      <w:r w:rsidRPr="00DB72DD">
        <w:rPr>
          <w:rFonts w:eastAsia="Times New Roman" w:cs="Times New Roman"/>
          <w:szCs w:val="24"/>
        </w:rPr>
        <w:t xml:space="preserve"> </w:t>
      </w:r>
      <w:r>
        <w:rPr>
          <w:rFonts w:eastAsia="Times New Roman" w:cs="Times New Roman"/>
          <w:szCs w:val="24"/>
        </w:rPr>
        <w:t>Είπα, κύριε Θεοχαρόπουλε, αφήστε μου ένα περιθώριο μικρού διαστήματος και θα επιλυθεί άμεσα, χωρίς πολλά-πολλά, θα είναι μέσα διά της ίδιας διαδικασίας, την οποία έχουμε και εμείς. Το εξασφαλίζω και το εξασφα</w:t>
      </w:r>
      <w:r>
        <w:rPr>
          <w:rFonts w:eastAsia="Times New Roman" w:cs="Times New Roman"/>
          <w:szCs w:val="24"/>
        </w:rPr>
        <w:t>λίζουμε. Τελεία, λοιπόν, σε αυτό και να είναι ενήμεροι οι εργαζόμενοι -φαντάζομαι μέσα από τη δημόσια δήλωση, αυτή που κάνω- γιατί έχουν ενημερωθεί</w:t>
      </w:r>
      <w:r>
        <w:rPr>
          <w:rFonts w:eastAsia="Times New Roman" w:cs="Times New Roman"/>
          <w:szCs w:val="24"/>
        </w:rPr>
        <w:t xml:space="preserve">, </w:t>
      </w:r>
      <w:r>
        <w:rPr>
          <w:rFonts w:eastAsia="Times New Roman" w:cs="Times New Roman"/>
          <w:szCs w:val="24"/>
        </w:rPr>
        <w:t>σας επαναλαμβάνω</w:t>
      </w:r>
      <w:r>
        <w:rPr>
          <w:rFonts w:eastAsia="Times New Roman" w:cs="Times New Roman"/>
          <w:szCs w:val="24"/>
        </w:rPr>
        <w:t>,</w:t>
      </w:r>
      <w:r>
        <w:rPr>
          <w:rFonts w:eastAsia="Times New Roman" w:cs="Times New Roman"/>
          <w:szCs w:val="24"/>
        </w:rPr>
        <w:t xml:space="preserve"> από προηγούμενες ημέρες γι’ αυτό το θέμα. </w:t>
      </w:r>
    </w:p>
    <w:p w14:paraId="6B949118"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Τέλος, σε ό,τι αφορά τα νοσοκομεία, όταν εξηγώ</w:t>
      </w:r>
      <w:r>
        <w:rPr>
          <w:rFonts w:eastAsia="Times New Roman" w:cs="Times New Roman"/>
          <w:szCs w:val="24"/>
        </w:rPr>
        <w:t xml:space="preserve"> ότι αυτές οι οφειλές δεν θα επιβαρύνουν τον προϋπολογισμό</w:t>
      </w:r>
      <w:r>
        <w:rPr>
          <w:rFonts w:eastAsia="Times New Roman" w:cs="Times New Roman"/>
          <w:szCs w:val="24"/>
        </w:rPr>
        <w:t>,</w:t>
      </w:r>
      <w:r>
        <w:rPr>
          <w:rFonts w:eastAsia="Times New Roman" w:cs="Times New Roman"/>
          <w:szCs w:val="24"/>
        </w:rPr>
        <w:t xml:space="preserve"> άρα εκ του ιδίου προϋπολογισμού. </w:t>
      </w:r>
    </w:p>
    <w:p w14:paraId="6B949119"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ρώτησα…</w:t>
      </w:r>
    </w:p>
    <w:p w14:paraId="6B94911A" w14:textId="77777777" w:rsidR="00244F6B" w:rsidRDefault="006574B6">
      <w:pPr>
        <w:spacing w:after="0"/>
        <w:jc w:val="both"/>
        <w:rPr>
          <w:rFonts w:eastAsia="Times New Roman" w:cs="Times New Roman"/>
          <w:szCs w:val="24"/>
        </w:rPr>
      </w:pPr>
      <w:r w:rsidRPr="00DB72DD">
        <w:rPr>
          <w:rFonts w:eastAsia="Times New Roman" w:cs="Times New Roman"/>
          <w:b/>
          <w:szCs w:val="24"/>
        </w:rPr>
        <w:t>ΠΑΝΑΓΙΩΤΗΣ ΡΗΓΑΣ (Αναπληρωτής Υπουργός Εθνικής Άμυνας):</w:t>
      </w:r>
      <w:r w:rsidRPr="00DB72DD">
        <w:rPr>
          <w:rFonts w:eastAsia="Times New Roman" w:cs="Times New Roman"/>
          <w:szCs w:val="24"/>
        </w:rPr>
        <w:t xml:space="preserve"> </w:t>
      </w:r>
      <w:r>
        <w:rPr>
          <w:rFonts w:eastAsia="Times New Roman" w:cs="Times New Roman"/>
          <w:szCs w:val="24"/>
        </w:rPr>
        <w:t xml:space="preserve">Ακούστε με,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14:paraId="6B94911B" w14:textId="77777777" w:rsidR="00244F6B" w:rsidRDefault="006574B6">
      <w:pPr>
        <w:spacing w:after="0"/>
        <w:jc w:val="both"/>
        <w:rPr>
          <w:rFonts w:eastAsia="Times New Roman" w:cs="Times New Roman"/>
          <w:szCs w:val="24"/>
        </w:rPr>
      </w:pPr>
      <w:r>
        <w:rPr>
          <w:rFonts w:eastAsia="Times New Roman" w:cs="Times New Roman"/>
          <w:szCs w:val="24"/>
        </w:rPr>
        <w:t xml:space="preserve">Με το σύνολο, λοιπόν, της ηγεσίας και των </w:t>
      </w:r>
      <w:r>
        <w:rPr>
          <w:rFonts w:eastAsia="Times New Roman" w:cs="Times New Roman"/>
          <w:szCs w:val="24"/>
        </w:rPr>
        <w:t xml:space="preserve">νοσοκομείων και των επιτελείων αυτό που προσπαθούμε να κάνουμε είναι να βελτιώσουμε την κατάσταση όσο είναι δυνατόν, γιατί δεν είναι </w:t>
      </w:r>
      <w:r>
        <w:rPr>
          <w:rFonts w:eastAsia="Times New Roman" w:cs="Times New Roman"/>
          <w:szCs w:val="24"/>
        </w:rPr>
        <w:lastRenderedPageBreak/>
        <w:t xml:space="preserve">εύκολο. Και δεν είναι εύκολο για τον εξής απλό λόγο: γιατί υπάρχουν πάρα πολλά αναγκαία ιατρικά και φαρμακευτικά υλικά, τα </w:t>
      </w:r>
      <w:r>
        <w:rPr>
          <w:rFonts w:eastAsia="Times New Roman" w:cs="Times New Roman"/>
          <w:szCs w:val="24"/>
        </w:rPr>
        <w:t>οποία πρέπει να γίνουν ανά πάσα στιγμή και δεν μπορούν να προϋπολογιστούν.</w:t>
      </w:r>
    </w:p>
    <w:p w14:paraId="6B94911C" w14:textId="77777777" w:rsidR="00244F6B" w:rsidRDefault="006574B6">
      <w:pPr>
        <w:spacing w:after="0"/>
        <w:jc w:val="both"/>
        <w:rPr>
          <w:rFonts w:eastAsia="Times New Roman" w:cs="Times New Roman"/>
          <w:szCs w:val="24"/>
        </w:rPr>
      </w:pPr>
      <w:r>
        <w:rPr>
          <w:rFonts w:eastAsia="Times New Roman" w:cs="Times New Roman"/>
          <w:szCs w:val="24"/>
        </w:rPr>
        <w:t>Τέλος, σας είπα ότι εγώ έχω πιέσει και το τελευταίο διάστημα για να πάμε…</w:t>
      </w:r>
    </w:p>
    <w:p w14:paraId="6B94911D"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σας ρώτησα αυτό.</w:t>
      </w:r>
    </w:p>
    <w:p w14:paraId="6B94911E" w14:textId="77777777" w:rsidR="00244F6B" w:rsidRDefault="006574B6">
      <w:pPr>
        <w:spacing w:after="0"/>
        <w:jc w:val="both"/>
        <w:rPr>
          <w:rFonts w:eastAsia="Times New Roman" w:cs="Times New Roman"/>
          <w:szCs w:val="24"/>
        </w:rPr>
      </w:pPr>
      <w:r w:rsidRPr="00DB72DD">
        <w:rPr>
          <w:rFonts w:eastAsia="Times New Roman" w:cs="Times New Roman"/>
          <w:b/>
          <w:szCs w:val="24"/>
        </w:rPr>
        <w:t>ΠΑΝΑΓΙΩΤΗΣ ΡΗΓΑΣ (Αναπληρωτής Υπουργός Εθνικής Άμυνας):</w:t>
      </w:r>
      <w:r w:rsidRPr="00DB72DD">
        <w:rPr>
          <w:rFonts w:eastAsia="Times New Roman" w:cs="Times New Roman"/>
          <w:szCs w:val="24"/>
        </w:rPr>
        <w:t xml:space="preserve"> </w:t>
      </w:r>
      <w:r>
        <w:rPr>
          <w:rFonts w:eastAsia="Times New Roman" w:cs="Times New Roman"/>
          <w:szCs w:val="24"/>
        </w:rPr>
        <w:t>Αφήστε, κύρ</w:t>
      </w:r>
      <w:r>
        <w:rPr>
          <w:rFonts w:eastAsia="Times New Roman" w:cs="Times New Roman"/>
          <w:szCs w:val="24"/>
        </w:rPr>
        <w:t xml:space="preserve">ιε </w:t>
      </w:r>
      <w:proofErr w:type="spellStart"/>
      <w:r>
        <w:rPr>
          <w:rFonts w:eastAsia="Times New Roman" w:cs="Times New Roman"/>
          <w:szCs w:val="24"/>
        </w:rPr>
        <w:t>Μπουκώρο</w:t>
      </w:r>
      <w:proofErr w:type="spellEnd"/>
      <w:r>
        <w:rPr>
          <w:rFonts w:eastAsia="Times New Roman" w:cs="Times New Roman"/>
          <w:szCs w:val="24"/>
        </w:rPr>
        <w:t xml:space="preserve">. Μη με διακόπτετε. Θα πάρετε τον λόγο. </w:t>
      </w:r>
    </w:p>
    <w:p w14:paraId="6B94911F" w14:textId="77777777" w:rsidR="00244F6B" w:rsidRDefault="006574B6">
      <w:pPr>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Εγώ ένα πράγμα σας ρώτησα…</w:t>
      </w:r>
    </w:p>
    <w:p w14:paraId="6B949120" w14:textId="77777777" w:rsidR="00244F6B" w:rsidRDefault="006574B6">
      <w:pPr>
        <w:tabs>
          <w:tab w:val="left" w:pos="3642"/>
          <w:tab w:val="center" w:pos="4753"/>
          <w:tab w:val="left" w:pos="6214"/>
        </w:tabs>
        <w:spacing w:after="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501006">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Μπουκώρο</w:t>
      </w:r>
      <w:proofErr w:type="spellEnd"/>
      <w:r>
        <w:rPr>
          <w:rFonts w:eastAsia="Times New Roman" w:cs="Times New Roman"/>
          <w:szCs w:val="24"/>
        </w:rPr>
        <w:t>, μη διακόπτετε. Κατ’ αρχ</w:t>
      </w:r>
      <w:r>
        <w:rPr>
          <w:rFonts w:eastAsia="Times New Roman" w:cs="Times New Roman"/>
          <w:szCs w:val="24"/>
        </w:rPr>
        <w:t>άς</w:t>
      </w:r>
      <w:r>
        <w:rPr>
          <w:rFonts w:eastAsia="Times New Roman" w:cs="Times New Roman"/>
          <w:szCs w:val="24"/>
        </w:rPr>
        <w:t xml:space="preserve"> δεν καταγράφεται τίποτα.</w:t>
      </w:r>
    </w:p>
    <w:p w14:paraId="6B949121"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Συνεχίστε, κύριε Ρήγα.</w:t>
      </w:r>
    </w:p>
    <w:p w14:paraId="6B949122" w14:textId="77777777" w:rsidR="00244F6B" w:rsidRDefault="006574B6">
      <w:pPr>
        <w:tabs>
          <w:tab w:val="left" w:pos="3642"/>
          <w:tab w:val="center" w:pos="4753"/>
          <w:tab w:val="left" w:pos="6214"/>
        </w:tabs>
        <w:spacing w:after="0"/>
        <w:jc w:val="both"/>
        <w:rPr>
          <w:rFonts w:eastAsia="Times New Roman" w:cs="Times New Roman"/>
          <w:szCs w:val="24"/>
        </w:rPr>
      </w:pPr>
      <w:r w:rsidRPr="00DB72DD">
        <w:rPr>
          <w:rFonts w:eastAsia="Times New Roman" w:cs="Times New Roman"/>
          <w:b/>
          <w:szCs w:val="24"/>
        </w:rPr>
        <w:t xml:space="preserve">ΠΑΝΑΓΙΩΤΗΣ ΡΗΓΑΣ (Αναπληρωτής </w:t>
      </w:r>
      <w:r w:rsidRPr="00DB72DD">
        <w:rPr>
          <w:rFonts w:eastAsia="Times New Roman" w:cs="Times New Roman"/>
          <w:b/>
          <w:szCs w:val="24"/>
        </w:rPr>
        <w:t>Υπουργός Εθνικής Άμυνας):</w:t>
      </w:r>
      <w:r w:rsidRPr="00DB72DD">
        <w:rPr>
          <w:rFonts w:eastAsia="Times New Roman" w:cs="Times New Roman"/>
          <w:szCs w:val="24"/>
        </w:rPr>
        <w:t xml:space="preserve"> </w:t>
      </w:r>
      <w:r>
        <w:rPr>
          <w:rFonts w:eastAsia="Times New Roman" w:cs="Times New Roman"/>
          <w:szCs w:val="24"/>
        </w:rPr>
        <w:t xml:space="preserve">Άρα εγώ απαιτώ -και απαίτησα- και από όλα τα επιτελεία και από όλες τις υπηρεσίες και τα νοσοκομεία αυτό να </w:t>
      </w:r>
      <w:r>
        <w:rPr>
          <w:rFonts w:eastAsia="Times New Roman" w:cs="Times New Roman"/>
          <w:szCs w:val="24"/>
        </w:rPr>
        <w:lastRenderedPageBreak/>
        <w:t xml:space="preserve">μειωθεί όσο το δυνατόν περισσότερο την επόμενη περίοδο. Είναι αυτές οι διαδικασίες οι οποίες υπάρχουν. </w:t>
      </w:r>
    </w:p>
    <w:p w14:paraId="6B949123"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 xml:space="preserve">Εγώ σας λέω </w:t>
      </w:r>
      <w:r>
        <w:rPr>
          <w:rFonts w:eastAsia="Times New Roman" w:cs="Times New Roman"/>
          <w:szCs w:val="24"/>
        </w:rPr>
        <w:t>-</w:t>
      </w:r>
      <w:r>
        <w:rPr>
          <w:rFonts w:eastAsia="Times New Roman" w:cs="Times New Roman"/>
          <w:szCs w:val="24"/>
        </w:rPr>
        <w:t>και κ</w:t>
      </w:r>
      <w:r>
        <w:rPr>
          <w:rFonts w:eastAsia="Times New Roman" w:cs="Times New Roman"/>
          <w:szCs w:val="24"/>
        </w:rPr>
        <w:t>λείνω- ότι αυτή η προσπάθεια γίνεται. Μην προσπαθείτε να πείτε ούτε να προσβάλετε τους ανθρώπους των επιτελείων ή των νοσοκομείων ούτε την Κυβέρνηση ότι δεν λύνει…</w:t>
      </w:r>
    </w:p>
    <w:p w14:paraId="6B949124"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6B949125" w14:textId="77777777" w:rsidR="00244F6B" w:rsidRDefault="006574B6">
      <w:pPr>
        <w:tabs>
          <w:tab w:val="left" w:pos="3642"/>
          <w:tab w:val="center" w:pos="4753"/>
          <w:tab w:val="left" w:pos="6214"/>
        </w:tabs>
        <w:spacing w:after="0"/>
        <w:jc w:val="both"/>
        <w:rPr>
          <w:rFonts w:eastAsia="Times New Roman" w:cs="Times New Roman"/>
          <w:szCs w:val="24"/>
        </w:rPr>
      </w:pPr>
      <w:r w:rsidRPr="00DB72DD">
        <w:rPr>
          <w:rFonts w:eastAsia="Times New Roman" w:cs="Times New Roman"/>
          <w:b/>
          <w:szCs w:val="24"/>
        </w:rPr>
        <w:t>ΠΑΝΑΓΙΩΤΗΣ ΡΗΓΑΣ (Αναπληρωτής Υπουργός Εθνικής Άμυνας):</w:t>
      </w:r>
      <w:r w:rsidRPr="00DB72DD">
        <w:rPr>
          <w:rFonts w:eastAsia="Times New Roman" w:cs="Times New Roman"/>
          <w:szCs w:val="24"/>
        </w:rPr>
        <w:t xml:space="preserve"> </w:t>
      </w:r>
      <w:r>
        <w:rPr>
          <w:rFonts w:eastAsia="Times New Roman" w:cs="Times New Roman"/>
          <w:szCs w:val="24"/>
        </w:rPr>
        <w:t xml:space="preserve">Αφήστε, κύριε </w:t>
      </w:r>
      <w:proofErr w:type="spellStart"/>
      <w:r>
        <w:rPr>
          <w:rFonts w:eastAsia="Times New Roman" w:cs="Times New Roman"/>
          <w:szCs w:val="24"/>
        </w:rPr>
        <w:t>Μπουκώρο</w:t>
      </w:r>
      <w:proofErr w:type="spellEnd"/>
      <w:r>
        <w:rPr>
          <w:rFonts w:eastAsia="Times New Roman" w:cs="Times New Roman"/>
          <w:szCs w:val="24"/>
        </w:rPr>
        <w:t>. Σας το εξήγησα.</w:t>
      </w:r>
    </w:p>
    <w:p w14:paraId="6B949126" w14:textId="77777777" w:rsidR="00244F6B" w:rsidRDefault="006574B6">
      <w:pPr>
        <w:tabs>
          <w:tab w:val="left" w:pos="3642"/>
          <w:tab w:val="center" w:pos="4753"/>
          <w:tab w:val="left" w:pos="6214"/>
        </w:tabs>
        <w:spacing w:after="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Υπάρχει μια εκκρεμότητα από την αρχή της διαδικασίας. Δεν έχει τοποθετηθεί η Ένωση Κεντρώων διά του </w:t>
      </w:r>
      <w:r>
        <w:rPr>
          <w:rFonts w:eastAsia="Times New Roman" w:cs="Times New Roman"/>
          <w:szCs w:val="24"/>
        </w:rPr>
        <w:t>ειδικού αγορητή</w:t>
      </w:r>
      <w:r>
        <w:rPr>
          <w:rFonts w:eastAsia="Times New Roman" w:cs="Times New Roman"/>
          <w:szCs w:val="24"/>
        </w:rPr>
        <w:t xml:space="preserve"> της. Άρα καλούμε στο Βήμα τον κ. Γεωργιάδη, </w:t>
      </w:r>
      <w:r>
        <w:rPr>
          <w:rFonts w:eastAsia="Times New Roman" w:cs="Times New Roman"/>
          <w:szCs w:val="24"/>
        </w:rPr>
        <w:t>ειδικό αγορητή</w:t>
      </w:r>
      <w:r>
        <w:rPr>
          <w:rFonts w:eastAsia="Times New Roman" w:cs="Times New Roman"/>
          <w:szCs w:val="24"/>
        </w:rPr>
        <w:t xml:space="preserve"> της Ένω</w:t>
      </w:r>
      <w:r>
        <w:rPr>
          <w:rFonts w:eastAsia="Times New Roman" w:cs="Times New Roman"/>
          <w:szCs w:val="24"/>
        </w:rPr>
        <w:t xml:space="preserve">σης Κεντρώων. Μετά θα ακολουθήσει ο κ. Κασιδιάρης και όποιος Κοινοβουλευτικός Εκπρόσωπος επιθυμεί και μετά θα περάσουμε στις δευτερολογίες </w:t>
      </w:r>
      <w:r>
        <w:rPr>
          <w:rFonts w:eastAsia="Times New Roman" w:cs="Times New Roman"/>
          <w:szCs w:val="24"/>
        </w:rPr>
        <w:t>εισηγητών, ειδικών αγορητών</w:t>
      </w:r>
      <w:r>
        <w:rPr>
          <w:rFonts w:eastAsia="Times New Roman" w:cs="Times New Roman"/>
          <w:szCs w:val="24"/>
        </w:rPr>
        <w:t>. Θα λάβει τον λόγο όποιος επιθυμεί.</w:t>
      </w:r>
    </w:p>
    <w:p w14:paraId="6B949127"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Κύριε συνάδελφε, έχετε τον λόγο.</w:t>
      </w:r>
    </w:p>
    <w:p w14:paraId="6B949128"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b/>
          <w:szCs w:val="24"/>
        </w:rPr>
        <w:lastRenderedPageBreak/>
        <w:t>ΜΑΡΙΟΣ ΓΕΩΡΓΙΑΔΗΣ (Θ</w:t>
      </w:r>
      <w:r>
        <w:rPr>
          <w:rFonts w:eastAsia="Times New Roman" w:cs="Times New Roman"/>
          <w:b/>
          <w:szCs w:val="24"/>
        </w:rPr>
        <w:t>΄ Αντιπρόεδρος της Βουλής):</w:t>
      </w:r>
      <w:r>
        <w:rPr>
          <w:rFonts w:eastAsia="Times New Roman" w:cs="Times New Roman"/>
          <w:szCs w:val="24"/>
        </w:rPr>
        <w:t xml:space="preserve"> Ευχαριστώ πολύ, κύριε Πρόεδρε. Ευχαριστώ και όλους τους συναδέλφους για την παραχώρηση της θέσης που είχαν προγραμματίσει, τουλάχιστον, γι’ αυτή την ώρα, αλλά, δυστυχώς, με όλη αυτή τη διαδικασία και την κακή νομοθέτηση, την αντ</w:t>
      </w:r>
      <w:r>
        <w:rPr>
          <w:rFonts w:eastAsia="Times New Roman" w:cs="Times New Roman"/>
          <w:szCs w:val="24"/>
        </w:rPr>
        <w:t xml:space="preserve">ικανονικότητα, θα μπορούσα να πω, της νομοθέτησης από την Κυβέρνηση ΣΥΡΙΖΑ-ΑΝΕΛ έχουμε καταλήξει να τρέχουμε από επιτροπή κατεπείγοντος σε Ολομέλεια κατεπείγοντος, σε διάφορες άλλες επιτροπές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για να προλάβουμε να είμαστε και εμείς συνεπείς σε όλες τις υποχρεώσεις. </w:t>
      </w:r>
    </w:p>
    <w:p w14:paraId="6B949129"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Το χειρότερο απ’ όλα είναι ότι έρχονται και τροπολογίες. Σαν σχέδια νόμου είναι αυτές οι τροπολογίες που φέρνετε. Δεν προλαβαίνουμε να τα διαβάσουμε εδώ για να μπορέσουμε να απαντήσ</w:t>
      </w:r>
      <w:r>
        <w:rPr>
          <w:rFonts w:eastAsia="Times New Roman" w:cs="Times New Roman"/>
          <w:szCs w:val="24"/>
        </w:rPr>
        <w:t>ουμε έστω θετικά ή να μπορέσουμε να τοποθετηθούμε και να γίνει ένας γόνιμος διάλογος. Μας οδηγείτε στο να ψηφίσουμε «παρών», ώστε ούτε να αδικήσουμε τους ανθρώπους</w:t>
      </w:r>
      <w:r>
        <w:rPr>
          <w:rFonts w:eastAsia="Times New Roman" w:cs="Times New Roman"/>
          <w:szCs w:val="24"/>
        </w:rPr>
        <w:t>,</w:t>
      </w:r>
      <w:r>
        <w:rPr>
          <w:rFonts w:eastAsia="Times New Roman" w:cs="Times New Roman"/>
          <w:szCs w:val="24"/>
        </w:rPr>
        <w:t xml:space="preserve"> οι οποίοι ευνοούνται και τις επιχειρήσεις ή τους κλάδους που αφορούν αυτές οι τροπολογίες ο</w:t>
      </w:r>
      <w:r>
        <w:rPr>
          <w:rFonts w:eastAsia="Times New Roman" w:cs="Times New Roman"/>
          <w:szCs w:val="24"/>
        </w:rPr>
        <w:t>ύτε, βέβαια, αν είναι κάποιες οι ο</w:t>
      </w:r>
      <w:r>
        <w:rPr>
          <w:rFonts w:eastAsia="Times New Roman" w:cs="Times New Roman"/>
          <w:szCs w:val="24"/>
        </w:rPr>
        <w:lastRenderedPageBreak/>
        <w:t>ποίες περνάτε μέσα στα νομοσχέδια</w:t>
      </w:r>
      <w:r>
        <w:rPr>
          <w:rFonts w:eastAsia="Times New Roman" w:cs="Times New Roman"/>
          <w:szCs w:val="24"/>
        </w:rPr>
        <w:t>,</w:t>
      </w:r>
      <w:r>
        <w:rPr>
          <w:rFonts w:eastAsia="Times New Roman" w:cs="Times New Roman"/>
          <w:szCs w:val="24"/>
        </w:rPr>
        <w:t xml:space="preserve"> που να είναι ρουσφετολογικού χαρακτήρα</w:t>
      </w:r>
      <w:r>
        <w:rPr>
          <w:rFonts w:eastAsia="Times New Roman" w:cs="Times New Roman"/>
          <w:szCs w:val="24"/>
        </w:rPr>
        <w:t>,</w:t>
      </w:r>
      <w:r>
        <w:rPr>
          <w:rFonts w:eastAsia="Times New Roman" w:cs="Times New Roman"/>
          <w:szCs w:val="24"/>
        </w:rPr>
        <w:t xml:space="preserve"> να μπορέσουμε </w:t>
      </w:r>
      <w:r w:rsidRPr="00A063AD">
        <w:rPr>
          <w:rFonts w:eastAsia="Times New Roman" w:cs="Times New Roman"/>
          <w:szCs w:val="24"/>
        </w:rPr>
        <w:t xml:space="preserve">να </w:t>
      </w:r>
      <w:proofErr w:type="spellStart"/>
      <w:r w:rsidRPr="00A063AD">
        <w:rPr>
          <w:rFonts w:eastAsia="Times New Roman" w:cs="Times New Roman"/>
          <w:szCs w:val="24"/>
        </w:rPr>
        <w:t>συγκαταθέσουμε</w:t>
      </w:r>
      <w:proofErr w:type="spellEnd"/>
      <w:r>
        <w:rPr>
          <w:rFonts w:eastAsia="Times New Roman" w:cs="Times New Roman"/>
          <w:szCs w:val="24"/>
        </w:rPr>
        <w:t xml:space="preserve"> και εμείς εάν διαφωνούμε.</w:t>
      </w:r>
    </w:p>
    <w:p w14:paraId="6B94912A"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Το χειρότερο είναι ότι αυτή τη στιγμή έχουμε φτάσει, με την ταλαιπωρία αυτή των τελευταίω</w:t>
      </w:r>
      <w:r>
        <w:rPr>
          <w:rFonts w:eastAsia="Times New Roman" w:cs="Times New Roman"/>
          <w:szCs w:val="24"/>
        </w:rPr>
        <w:t>ν ημερών που ζήσαμε όλοι με τον προϋπολογισμό του κράτους που καταθέσατε, να έχουμε να συζητάμε γι’ αυτό το σχέδιο νόμου σε κατεπείγουσα μορφή και να καταθέτετε και άλλο ένα σχέδιο νόμου για το</w:t>
      </w:r>
      <w:r>
        <w:rPr>
          <w:rFonts w:eastAsia="Times New Roman" w:cs="Times New Roman"/>
          <w:szCs w:val="24"/>
        </w:rPr>
        <w:t>ν</w:t>
      </w:r>
      <w:r>
        <w:rPr>
          <w:rFonts w:eastAsia="Times New Roman" w:cs="Times New Roman"/>
          <w:szCs w:val="24"/>
        </w:rPr>
        <w:t xml:space="preserve"> Ε65, πάλι σε μορφή κατεπείγοντος. Λες και αυτά σας ήλθαν τώρα</w:t>
      </w:r>
      <w:r>
        <w:rPr>
          <w:rFonts w:eastAsia="Times New Roman" w:cs="Times New Roman"/>
          <w:szCs w:val="24"/>
        </w:rPr>
        <w:t xml:space="preserve"> και δεν τα έχετε προγραμματίσει. </w:t>
      </w:r>
    </w:p>
    <w:p w14:paraId="6B94912B"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 xml:space="preserve">Και το επιχείρημα που ακούστηκε μάλιστα στην </w:t>
      </w:r>
      <w:r>
        <w:rPr>
          <w:rFonts w:eastAsia="Times New Roman" w:cs="Times New Roman"/>
          <w:szCs w:val="24"/>
        </w:rPr>
        <w:t>ε</w:t>
      </w:r>
      <w:r>
        <w:rPr>
          <w:rFonts w:eastAsia="Times New Roman" w:cs="Times New Roman"/>
          <w:szCs w:val="24"/>
        </w:rPr>
        <w:t>πιτροπή από τον Υπουργό είναι ότι το σχέδιο νόμου αποκτά τον χαρακτήρα του κατεπείγοντος υπό το βάρος δύο παραγόντων: ο πρώτος παράγοντας αφορά τις εξελίξεις στον ενεργειακό τ</w:t>
      </w:r>
      <w:r>
        <w:rPr>
          <w:rFonts w:eastAsia="Times New Roman" w:cs="Times New Roman"/>
          <w:szCs w:val="24"/>
        </w:rPr>
        <w:t xml:space="preserve">ομέα. Αναφέρομαι στο θέμα των εν εξελίξει αποκρατικοποιήσεων και γενικά στο θέμα της αποκρατικοποίησης του 40% του </w:t>
      </w:r>
      <w:proofErr w:type="spellStart"/>
      <w:r>
        <w:rPr>
          <w:rFonts w:eastAsia="Times New Roman" w:cs="Times New Roman"/>
          <w:szCs w:val="24"/>
        </w:rPr>
        <w:t>λιγνιτικού</w:t>
      </w:r>
      <w:proofErr w:type="spellEnd"/>
      <w:r>
        <w:rPr>
          <w:rFonts w:eastAsia="Times New Roman" w:cs="Times New Roman"/>
          <w:szCs w:val="24"/>
        </w:rPr>
        <w:t xml:space="preserve"> δυναμικού της ΔΕΗ. </w:t>
      </w:r>
    </w:p>
    <w:p w14:paraId="6B94912C"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lastRenderedPageBreak/>
        <w:t>Μα, αυτό είναι επιχείρημα κατά του χαρακτηρισμού ως κατεπείγοντος, δεδομένου ότι η ίδια η Κυβέρνηση έχει αποφα</w:t>
      </w:r>
      <w:r>
        <w:rPr>
          <w:rFonts w:eastAsia="Times New Roman" w:cs="Times New Roman"/>
          <w:szCs w:val="24"/>
        </w:rPr>
        <w:t>σίσει να φρενάρει όλες τις αποκρατικοποιήσεις εν</w:t>
      </w:r>
      <w:r>
        <w:rPr>
          <w:rFonts w:eastAsia="Times New Roman" w:cs="Times New Roman"/>
          <w:szCs w:val="24"/>
        </w:rPr>
        <w:t xml:space="preserve"> </w:t>
      </w:r>
      <w:r>
        <w:rPr>
          <w:rFonts w:eastAsia="Times New Roman" w:cs="Times New Roman"/>
          <w:szCs w:val="24"/>
        </w:rPr>
        <w:t xml:space="preserve">όψει της προεκλογικής εκστρατείας. </w:t>
      </w:r>
    </w:p>
    <w:p w14:paraId="6B94912D"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Η επένδυση στο Ελληνικό καρκινοβατεί. Το αεροδρόμιο «Ε</w:t>
      </w:r>
      <w:r>
        <w:rPr>
          <w:rFonts w:eastAsia="Times New Roman" w:cs="Times New Roman"/>
          <w:szCs w:val="24"/>
        </w:rPr>
        <w:t>λευθέριος</w:t>
      </w:r>
      <w:r>
        <w:rPr>
          <w:rFonts w:eastAsia="Times New Roman" w:cs="Times New Roman"/>
          <w:szCs w:val="24"/>
        </w:rPr>
        <w:t xml:space="preserve"> Β</w:t>
      </w:r>
      <w:r>
        <w:rPr>
          <w:rFonts w:eastAsia="Times New Roman" w:cs="Times New Roman"/>
          <w:szCs w:val="24"/>
        </w:rPr>
        <w:t>ενιζέλος</w:t>
      </w:r>
      <w:r>
        <w:rPr>
          <w:rFonts w:eastAsia="Times New Roman" w:cs="Times New Roman"/>
          <w:szCs w:val="24"/>
        </w:rPr>
        <w:t xml:space="preserve">» είναι σε αναμονή, η προβλήτα κρουαζιέρας στον Πειραιά ακόμα περιμένει και όσο για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είναι η τρίτη φορά που έχει αναβληθεί η προθεσμία στον διαγωνισμό, ενώ ένα προχθεσινό δημοσίευμα μιλάει για παζάρια της Κυβέρνησης με επενδυτές και την Ευρωπαϊκή Ένωση όσον αφορά τη ΔΕΗ.</w:t>
      </w:r>
    </w:p>
    <w:p w14:paraId="6B94912E" w14:textId="77777777" w:rsidR="00244F6B" w:rsidRDefault="006574B6">
      <w:pPr>
        <w:tabs>
          <w:tab w:val="left" w:pos="3642"/>
          <w:tab w:val="center" w:pos="4753"/>
          <w:tab w:val="left" w:pos="6214"/>
        </w:tabs>
        <w:spacing w:after="0"/>
        <w:jc w:val="both"/>
        <w:rPr>
          <w:rFonts w:eastAsia="Times New Roman" w:cs="Times New Roman"/>
          <w:szCs w:val="24"/>
        </w:rPr>
      </w:pPr>
      <w:r>
        <w:rPr>
          <w:rFonts w:eastAsia="Times New Roman" w:cs="Times New Roman"/>
          <w:szCs w:val="24"/>
        </w:rPr>
        <w:t>Καταθέτω το σχετικό δημοσίευμα.</w:t>
      </w:r>
    </w:p>
    <w:p w14:paraId="6B94912F" w14:textId="77777777" w:rsidR="00244F6B" w:rsidRDefault="006574B6">
      <w:pPr>
        <w:spacing w:after="0"/>
        <w:jc w:val="both"/>
        <w:rPr>
          <w:rFonts w:eastAsia="Times New Roman" w:cs="Times New Roman"/>
          <w:szCs w:val="24"/>
        </w:rPr>
      </w:pPr>
      <w:r>
        <w:rPr>
          <w:rFonts w:eastAsia="Times New Roman" w:cs="Times New Roman"/>
          <w:szCs w:val="24"/>
        </w:rPr>
        <w:t>(Στο σημείο αυτό ο Βουλευτής</w:t>
      </w:r>
      <w:r>
        <w:rPr>
          <w:rFonts w:eastAsia="Times New Roman" w:cs="Times New Roman"/>
          <w:szCs w:val="24"/>
        </w:rPr>
        <w:t xml:space="preserve"> και Θ΄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6B949130" w14:textId="77777777" w:rsidR="00244F6B" w:rsidRDefault="006574B6">
      <w:pPr>
        <w:spacing w:after="0"/>
        <w:jc w:val="both"/>
        <w:rPr>
          <w:rFonts w:eastAsia="Times New Roman" w:cs="Times New Roman"/>
          <w:szCs w:val="24"/>
        </w:rPr>
      </w:pPr>
      <w:r>
        <w:rPr>
          <w:rFonts w:eastAsia="Times New Roman" w:cs="Times New Roman"/>
          <w:szCs w:val="24"/>
        </w:rPr>
        <w:t>Ξέρετε κανέναν, κύριε Υπουργέ και κύριοι σ</w:t>
      </w:r>
      <w:r>
        <w:rPr>
          <w:rFonts w:eastAsia="Times New Roman" w:cs="Times New Roman"/>
          <w:szCs w:val="24"/>
        </w:rPr>
        <w:t xml:space="preserve">υνάδελφοι της Κυβέρνησης, που υποτίθεται ότι βιάζεται για τα κατεπείγοντα, να </w:t>
      </w:r>
      <w:r>
        <w:rPr>
          <w:rFonts w:eastAsia="Times New Roman" w:cs="Times New Roman"/>
          <w:szCs w:val="24"/>
        </w:rPr>
        <w:lastRenderedPageBreak/>
        <w:t xml:space="preserve">κάνει με το πάσο του παζάρια για τους ενδεχόμενους επενδυτές; Να το καταλάβω, δηλαδή, αυτό. </w:t>
      </w:r>
    </w:p>
    <w:p w14:paraId="6B949131" w14:textId="77777777" w:rsidR="00244F6B" w:rsidRDefault="006574B6">
      <w:pPr>
        <w:spacing w:after="0"/>
        <w:jc w:val="both"/>
        <w:rPr>
          <w:rFonts w:eastAsia="Times New Roman" w:cs="Times New Roman"/>
          <w:szCs w:val="24"/>
        </w:rPr>
      </w:pPr>
      <w:r>
        <w:rPr>
          <w:rFonts w:eastAsia="Times New Roman" w:cs="Times New Roman"/>
          <w:szCs w:val="24"/>
        </w:rPr>
        <w:t>Ο δεύτερος παράγοντας για το κατεπείγον που ισχυρίστηκε ο κύριος Υπουργός είναι ότι ο</w:t>
      </w:r>
      <w:r>
        <w:rPr>
          <w:rFonts w:eastAsia="Times New Roman" w:cs="Times New Roman"/>
          <w:szCs w:val="24"/>
        </w:rPr>
        <w:t>τιδήποτε εντάσσεται στο σημερινό νομοσχέδιο έχει ως χρονικό ορίζοντα τις 31</w:t>
      </w:r>
      <w:r>
        <w:rPr>
          <w:rFonts w:eastAsia="Times New Roman" w:cs="Times New Roman"/>
          <w:szCs w:val="24"/>
        </w:rPr>
        <w:t xml:space="preserve"> Δεκεμβρίου</w:t>
      </w:r>
      <w:r>
        <w:rPr>
          <w:rFonts w:eastAsia="Times New Roman" w:cs="Times New Roman"/>
          <w:szCs w:val="24"/>
        </w:rPr>
        <w:t xml:space="preserve"> του τρέχοντος έτους και εκ των πραγμάτων αποκτά τη σημασία του κατεπείγοντος. Καταπληκτική λογική. Δηλαδή, δεν καταφέρατε όσα θέλατε σαράντα επτά μήνες που είσαστε στη δ</w:t>
      </w:r>
      <w:r>
        <w:rPr>
          <w:rFonts w:eastAsia="Times New Roman" w:cs="Times New Roman"/>
          <w:szCs w:val="24"/>
        </w:rPr>
        <w:t xml:space="preserve">ιακυβέρνηση και τα βαφτίσατε όλα ως κατεπείγοντα, για να τα περάσουμε μέσα στις γιορτές, την τελευταία εβδομάδα πριν κλείσει το Κοινοβούλιο. </w:t>
      </w:r>
    </w:p>
    <w:p w14:paraId="6B949132" w14:textId="77777777" w:rsidR="00244F6B" w:rsidRDefault="006574B6">
      <w:pPr>
        <w:spacing w:after="0"/>
        <w:jc w:val="both"/>
        <w:rPr>
          <w:rFonts w:eastAsia="Times New Roman" w:cs="Times New Roman"/>
          <w:szCs w:val="24"/>
        </w:rPr>
      </w:pPr>
      <w:r>
        <w:rPr>
          <w:rFonts w:eastAsia="Times New Roman" w:cs="Times New Roman"/>
          <w:szCs w:val="24"/>
        </w:rPr>
        <w:t>Αυτές δεν είναι πρακτικές καλής νομοθέτησης που θέλετε να πατάξετε και που κατηγορούσατε τις προηγούμενες κυβερνήσ</w:t>
      </w:r>
      <w:r>
        <w:rPr>
          <w:rFonts w:eastAsia="Times New Roman" w:cs="Times New Roman"/>
          <w:szCs w:val="24"/>
        </w:rPr>
        <w:t>εις. Αν θέλετε, δείξτε τουλάχιστον εσείς το παράδειγμα να προχωράμε σε λογική διαδικασίας συζητήσεως και εντός των επιτροπών και εντός του Κοινοβουλίου, για να μπορούμε να περνάμε όλα τα σχέδια νόμου μέσα από έναν εποικοδομητικό διάλογο και όχι με μία επιτ</w:t>
      </w:r>
      <w:r>
        <w:rPr>
          <w:rFonts w:eastAsia="Times New Roman" w:cs="Times New Roman"/>
          <w:szCs w:val="24"/>
        </w:rPr>
        <w:t xml:space="preserve">ροπή, χωρίς δημόσια διαβούλευση και με μία ημέρα στην Ολομέλεια. </w:t>
      </w:r>
    </w:p>
    <w:p w14:paraId="6B949133" w14:textId="77777777" w:rsidR="00244F6B" w:rsidRDefault="006574B6">
      <w:pPr>
        <w:spacing w:after="0"/>
        <w:jc w:val="both"/>
        <w:rPr>
          <w:rFonts w:eastAsia="Times New Roman" w:cs="Times New Roman"/>
          <w:szCs w:val="24"/>
        </w:rPr>
      </w:pPr>
      <w:r>
        <w:rPr>
          <w:rFonts w:eastAsia="Times New Roman" w:cs="Times New Roman"/>
          <w:szCs w:val="24"/>
        </w:rPr>
        <w:lastRenderedPageBreak/>
        <w:t>Μάλιστα, το Υπουργείο κάνει λόγο για ένα ξεχασμένο αιώνια, σχεδόν εξαντλημένο, κοίτασμα φυσικού αερίου. Ξαφνικά τώρα το θυμήθηκαν οι αρμόδιοι και ως εκ θαύματος θα εξαντληθεί, ακριβώς τη στι</w:t>
      </w:r>
      <w:r>
        <w:rPr>
          <w:rFonts w:eastAsia="Times New Roman" w:cs="Times New Roman"/>
          <w:szCs w:val="24"/>
        </w:rPr>
        <w:t>γμή που θα ψηφιστεί η μετατροπή σε υπόγειο αποθηκευτικό χώρο. Πραγματικά, εμείς ως Ένωση Κεντρώων τέτοιες δικαιολογίες δεν τις θεωρούμε σοβαρές.</w:t>
      </w:r>
    </w:p>
    <w:p w14:paraId="6B949134" w14:textId="77777777" w:rsidR="00244F6B" w:rsidRDefault="006574B6">
      <w:pPr>
        <w:spacing w:after="0"/>
        <w:jc w:val="both"/>
        <w:rPr>
          <w:rFonts w:eastAsia="Times New Roman" w:cs="Times New Roman"/>
          <w:szCs w:val="24"/>
        </w:rPr>
      </w:pPr>
      <w:r>
        <w:rPr>
          <w:rFonts w:eastAsia="Times New Roman" w:cs="Times New Roman"/>
          <w:szCs w:val="24"/>
        </w:rPr>
        <w:t xml:space="preserve">Επομένως, σε ό,τι έχει να κάνει με το </w:t>
      </w:r>
      <w:r>
        <w:rPr>
          <w:rFonts w:eastAsia="Times New Roman" w:cs="Times New Roman"/>
          <w:szCs w:val="24"/>
        </w:rPr>
        <w:t>δεύτερο</w:t>
      </w:r>
      <w:r>
        <w:rPr>
          <w:rFonts w:eastAsia="Times New Roman" w:cs="Times New Roman"/>
          <w:szCs w:val="24"/>
        </w:rPr>
        <w:t xml:space="preserve"> μέρος του σχεδίου νόμου, δηλαδή το άρθρο 22, εμείς θα ψηφίσουμε «</w:t>
      </w:r>
      <w:r>
        <w:rPr>
          <w:rFonts w:eastAsia="Times New Roman" w:cs="Times New Roman"/>
          <w:szCs w:val="24"/>
        </w:rPr>
        <w:t>π</w:t>
      </w:r>
      <w:r>
        <w:rPr>
          <w:rFonts w:eastAsia="Times New Roman" w:cs="Times New Roman"/>
          <w:szCs w:val="24"/>
        </w:rPr>
        <w:t xml:space="preserve">αρών», για να διευκολύνουμε την κατασκευή του πιθανότατα χρήσιμου </w:t>
      </w:r>
      <w:r>
        <w:rPr>
          <w:rFonts w:eastAsia="Times New Roman" w:cs="Times New Roman"/>
          <w:szCs w:val="24"/>
        </w:rPr>
        <w:t>-</w:t>
      </w:r>
      <w:r>
        <w:rPr>
          <w:rFonts w:eastAsia="Times New Roman" w:cs="Times New Roman"/>
          <w:szCs w:val="24"/>
        </w:rPr>
        <w:t xml:space="preserve">δεν διαφωνούμε σε αυτό- υπόγειου αποθηκευτικού χώρου, εάν φυσικά εξαντληθεί κάποια στιγμή και αυτό το ανεξάντλητο κοίτασμα που εμποδίζει το έργο. </w:t>
      </w:r>
    </w:p>
    <w:p w14:paraId="6B949135" w14:textId="77777777" w:rsidR="00244F6B" w:rsidRDefault="006574B6">
      <w:pPr>
        <w:spacing w:after="0"/>
        <w:jc w:val="both"/>
        <w:rPr>
          <w:rFonts w:eastAsia="Times New Roman" w:cs="Times New Roman"/>
          <w:szCs w:val="24"/>
        </w:rPr>
      </w:pPr>
      <w:r>
        <w:rPr>
          <w:rFonts w:eastAsia="Times New Roman" w:cs="Times New Roman"/>
          <w:szCs w:val="24"/>
        </w:rPr>
        <w:t xml:space="preserve">Υπενθυμίζω ότι ο Υπουργός </w:t>
      </w:r>
      <w:r>
        <w:rPr>
          <w:rFonts w:eastAsia="Times New Roman" w:cs="Times New Roman"/>
          <w:szCs w:val="24"/>
        </w:rPr>
        <w:t>-</w:t>
      </w:r>
      <w:r>
        <w:rPr>
          <w:rFonts w:eastAsia="Times New Roman" w:cs="Times New Roman"/>
          <w:szCs w:val="24"/>
        </w:rPr>
        <w:t>με την ευκαιρί</w:t>
      </w:r>
      <w:r>
        <w:rPr>
          <w:rFonts w:eastAsia="Times New Roman" w:cs="Times New Roman"/>
          <w:szCs w:val="24"/>
        </w:rPr>
        <w:t>α που βρίσκεστε εδώ, κύριε Υπουργέ, να μου απαντήσετε- ακόμη δεν μου έχει απαντήσει ποιες είναι οι δαπάνες που λειτουργούν εις βάρος του πράσινου ταμείου και αναφέρω τη σελίδα 10 της έκθεσης του Γενικού Λογιστηρίου του Κράτους, καθώς μιλάμε  για ένα συνολι</w:t>
      </w:r>
      <w:r>
        <w:rPr>
          <w:rFonts w:eastAsia="Times New Roman" w:cs="Times New Roman"/>
          <w:szCs w:val="24"/>
        </w:rPr>
        <w:t>κό ετήσιο ποσό επιβάρυνσης και πρέπει να γίνεται μία ορθή χρήση και να μην υπάρχει σπατάλη πόρων.</w:t>
      </w:r>
    </w:p>
    <w:p w14:paraId="6B949136" w14:textId="77777777" w:rsidR="00244F6B" w:rsidRDefault="006574B6">
      <w:pPr>
        <w:spacing w:after="0"/>
        <w:jc w:val="both"/>
        <w:rPr>
          <w:rFonts w:eastAsia="Times New Roman" w:cs="Times New Roman"/>
          <w:szCs w:val="24"/>
        </w:rPr>
      </w:pPr>
      <w:r>
        <w:rPr>
          <w:rFonts w:eastAsia="Times New Roman" w:cs="Times New Roman"/>
          <w:szCs w:val="24"/>
        </w:rPr>
        <w:lastRenderedPageBreak/>
        <w:t>Όσον αφορά το ετερόκλητο πλήθος σκόρπιων ρυθμίσεων για είκοσι παρατάσεις, όπως αναφέρθηκε, για τις δήθεν επείγουσες αλλαγές που είναι σε εξέλιξη, δηλαδή, χωρο</w:t>
      </w:r>
      <w:r>
        <w:rPr>
          <w:rFonts w:eastAsia="Times New Roman" w:cs="Times New Roman"/>
          <w:szCs w:val="24"/>
        </w:rPr>
        <w:t xml:space="preserve">ταξικά, το Κτηματολόγιο, το δομημένο περιβάλλον, την αυθαίρετη δόμηση, τους αιγιαλούς και διάφορα άλλα, είναι σε μία μορφή </w:t>
      </w:r>
      <w:r>
        <w:rPr>
          <w:rFonts w:eastAsia="Times New Roman" w:cs="Times New Roman"/>
          <w:szCs w:val="24"/>
        </w:rPr>
        <w:t>-</w:t>
      </w:r>
      <w:r>
        <w:rPr>
          <w:rFonts w:eastAsia="Times New Roman" w:cs="Times New Roman"/>
          <w:szCs w:val="24"/>
        </w:rPr>
        <w:t>και συγγνώμη που θα πω την έκφραση- «όλα τα σφάζω, όλα τα μαχαιρώνω», μέσα στο κατεπείγον.</w:t>
      </w:r>
    </w:p>
    <w:p w14:paraId="6B949137" w14:textId="77777777" w:rsidR="00244F6B" w:rsidRDefault="006574B6">
      <w:pPr>
        <w:spacing w:after="0"/>
        <w:jc w:val="both"/>
        <w:rPr>
          <w:rFonts w:eastAsia="Times New Roman" w:cs="Times New Roman"/>
          <w:szCs w:val="24"/>
        </w:rPr>
      </w:pPr>
      <w:r>
        <w:rPr>
          <w:rFonts w:eastAsia="Times New Roman" w:cs="Times New Roman"/>
          <w:szCs w:val="24"/>
        </w:rPr>
        <w:t>Θέλουμε μία σοβαρότητα και έναν διάλογο γ</w:t>
      </w:r>
      <w:r>
        <w:rPr>
          <w:rFonts w:eastAsia="Times New Roman" w:cs="Times New Roman"/>
          <w:szCs w:val="24"/>
        </w:rPr>
        <w:t>ι’ αυτό. Θα το πω για άλλη μία φορά. Υπάρχουν ανάμεσά τους σημαντικά ευαίσθητα ζητήματα, όπως η μείωση του κόστους των καταναλωτών μέσω ΕΤΜΕΑΡ, η κατάργηση του τέλους λιγνίτη, τα συνολικά 60 εκατομμύρια ευρώ για τρία χρόνια που θα πάνε στο Ταμείο Μετάβασης</w:t>
      </w:r>
      <w:r>
        <w:rPr>
          <w:rFonts w:eastAsia="Times New Roman" w:cs="Times New Roman"/>
          <w:szCs w:val="24"/>
        </w:rPr>
        <w:t xml:space="preserve"> για 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όπως εσείς ο ίδιος, κύριε Υπουργέ, έχετε υπολογίσει, τα ανταποδοτικά τέλη ΑΠΕ που παίρνουν οι δήμοι και οι καταναλωτές και οι εξαιρέσεις σε περιπτώσεις κατεδάφισης σε σεισμόπληκτες περιοχές ή πυρόπληκτες.</w:t>
      </w:r>
    </w:p>
    <w:p w14:paraId="6B949138" w14:textId="77777777" w:rsidR="00244F6B" w:rsidRDefault="006574B6">
      <w:pPr>
        <w:spacing w:after="0"/>
        <w:jc w:val="both"/>
        <w:rPr>
          <w:rFonts w:eastAsia="Times New Roman" w:cs="Times New Roman"/>
          <w:szCs w:val="24"/>
        </w:rPr>
      </w:pPr>
      <w:r>
        <w:rPr>
          <w:rFonts w:eastAsia="Times New Roman" w:cs="Times New Roman"/>
          <w:szCs w:val="24"/>
        </w:rPr>
        <w:t xml:space="preserve">Ωστόσο και δεδομένου </w:t>
      </w:r>
      <w:r>
        <w:rPr>
          <w:rFonts w:eastAsia="Times New Roman" w:cs="Times New Roman"/>
          <w:szCs w:val="24"/>
        </w:rPr>
        <w:t xml:space="preserve">ότι σχεδόν και τα είκοσι ένα άρθρα του πρώτου μέρους, καθώς και το νέο </w:t>
      </w:r>
      <w:r>
        <w:rPr>
          <w:rFonts w:eastAsia="Times New Roman" w:cs="Times New Roman"/>
          <w:szCs w:val="24"/>
        </w:rPr>
        <w:t>εικοστό τρίτο</w:t>
      </w:r>
      <w:r>
        <w:rPr>
          <w:rFonts w:eastAsia="Times New Roman" w:cs="Times New Roman"/>
          <w:szCs w:val="24"/>
        </w:rPr>
        <w:t xml:space="preserve"> άρθρο, α</w:t>
      </w:r>
      <w:r>
        <w:rPr>
          <w:rFonts w:eastAsia="Times New Roman" w:cs="Times New Roman"/>
          <w:szCs w:val="24"/>
        </w:rPr>
        <w:lastRenderedPageBreak/>
        <w:t>παιτούν πραγματικά πολλές ώρες και δεν μπορούν να συζητηθούν μέσα σε λίγες ώρες στην Ολομέλεια, δεν μας αφήνετε χρόνο να μελετήσουμε, όπως σας το είπα και στην αρχ</w:t>
      </w:r>
      <w:r>
        <w:rPr>
          <w:rFonts w:eastAsia="Times New Roman" w:cs="Times New Roman"/>
          <w:szCs w:val="24"/>
        </w:rPr>
        <w:t xml:space="preserve">ή, και να διαχωρίσουμε τις δίκαιες ρυθμίσεις από τις, αν υπάρχουν, ρουσφετολογικές προεκλογικές ρυθμίσεις. </w:t>
      </w:r>
    </w:p>
    <w:p w14:paraId="6B949139" w14:textId="77777777" w:rsidR="00244F6B" w:rsidRDefault="006574B6">
      <w:pPr>
        <w:spacing w:after="0"/>
        <w:jc w:val="both"/>
        <w:rPr>
          <w:rFonts w:eastAsia="Times New Roman" w:cs="Times New Roman"/>
          <w:szCs w:val="24"/>
        </w:rPr>
      </w:pPr>
      <w:r>
        <w:rPr>
          <w:rFonts w:eastAsia="Times New Roman" w:cs="Times New Roman"/>
          <w:szCs w:val="24"/>
        </w:rPr>
        <w:t>Το καλύτερο που μπορούμε να κάνουμε, εν όψει και του πνεύματος των Χριστουγέννων, είναι να ψηφίσουμε «παρών», με την ελπίδα ότι δεν θα έχουμε και άλ</w:t>
      </w:r>
      <w:r>
        <w:rPr>
          <w:rFonts w:eastAsia="Times New Roman" w:cs="Times New Roman"/>
          <w:szCs w:val="24"/>
        </w:rPr>
        <w:t>λες τροπολογίες μέχρι το τέλος της Ολομέλεια</w:t>
      </w:r>
      <w:r>
        <w:rPr>
          <w:rFonts w:eastAsia="Times New Roman" w:cs="Times New Roman"/>
          <w:szCs w:val="24"/>
        </w:rPr>
        <w:t>ς</w:t>
      </w:r>
      <w:r>
        <w:rPr>
          <w:rFonts w:eastAsia="Times New Roman" w:cs="Times New Roman"/>
          <w:szCs w:val="24"/>
        </w:rPr>
        <w:t>. Θα τοποθετηθούμε και στη σχετική διαδικασία της ψηφοφορίας.</w:t>
      </w:r>
    </w:p>
    <w:p w14:paraId="6B94913A" w14:textId="77777777" w:rsidR="00244F6B" w:rsidRDefault="006574B6">
      <w:pPr>
        <w:spacing w:after="0"/>
        <w:jc w:val="both"/>
        <w:rPr>
          <w:rFonts w:eastAsia="Times New Roman" w:cs="Times New Roman"/>
          <w:szCs w:val="24"/>
        </w:rPr>
      </w:pPr>
      <w:r>
        <w:rPr>
          <w:rFonts w:eastAsia="Times New Roman" w:cs="Times New Roman"/>
          <w:szCs w:val="24"/>
        </w:rPr>
        <w:t>Ευχαριστώ πολύ.</w:t>
      </w:r>
    </w:p>
    <w:p w14:paraId="6B94913B" w14:textId="77777777" w:rsidR="00244F6B" w:rsidRDefault="006574B6">
      <w:pPr>
        <w:spacing w:after="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Καλώς. Ευχαριστούμε τον κ. Γεωργιάδη.</w:t>
      </w:r>
    </w:p>
    <w:p w14:paraId="6B94913C" w14:textId="77777777" w:rsidR="00244F6B" w:rsidRDefault="006574B6">
      <w:pPr>
        <w:spacing w:after="0"/>
        <w:jc w:val="both"/>
        <w:rPr>
          <w:rFonts w:eastAsia="Times New Roman" w:cs="Times New Roman"/>
          <w:szCs w:val="24"/>
        </w:rPr>
      </w:pPr>
      <w:r>
        <w:rPr>
          <w:rFonts w:eastAsia="Times New Roman" w:cs="Times New Roman"/>
          <w:szCs w:val="24"/>
        </w:rPr>
        <w:t>Ο κ. Κασιδιάρης έχει τον λόγο.</w:t>
      </w:r>
    </w:p>
    <w:p w14:paraId="6B94913D" w14:textId="77777777" w:rsidR="00244F6B" w:rsidRDefault="006574B6">
      <w:pPr>
        <w:spacing w:after="0"/>
        <w:jc w:val="both"/>
        <w:rPr>
          <w:rFonts w:eastAsia="Times New Roman" w:cs="Times New Roman"/>
          <w:szCs w:val="24"/>
        </w:rPr>
      </w:pPr>
      <w:r w:rsidRPr="00BF0393">
        <w:rPr>
          <w:rFonts w:eastAsia="Times New Roman" w:cs="Times New Roman"/>
          <w:b/>
          <w:szCs w:val="24"/>
        </w:rPr>
        <w:t>ΗΛΙΑΣ ΚΑΣΙΔΙΑΡΗΣ:</w:t>
      </w:r>
      <w:r>
        <w:rPr>
          <w:rFonts w:eastAsia="Times New Roman" w:cs="Times New Roman"/>
          <w:szCs w:val="24"/>
        </w:rPr>
        <w:t xml:space="preserve"> Θα ξεκινήσω με μία πάρα πολύ κρίσιμη παρατήρηση. Όσοι ανεβαίνουν σε αυτό το Βήμα, πρέπει να είναι πάρα πολύ προσεκτικοί σε εθνικά ζητήματα. Άκουσα πριν από λίγο τον Κοινοβουλευτικό Εκπρόσωπο της Νέας Δημοκρατίας να κάνει αναφορά σε </w:t>
      </w:r>
      <w:r>
        <w:rPr>
          <w:rFonts w:eastAsia="Times New Roman" w:cs="Times New Roman"/>
          <w:szCs w:val="24"/>
        </w:rPr>
        <w:t>«</w:t>
      </w:r>
      <w:r>
        <w:rPr>
          <w:rFonts w:eastAsia="Times New Roman" w:cs="Times New Roman"/>
          <w:szCs w:val="24"/>
        </w:rPr>
        <w:t>βόρεια Κύπρο</w:t>
      </w:r>
      <w:r>
        <w:rPr>
          <w:rFonts w:eastAsia="Times New Roman" w:cs="Times New Roman"/>
          <w:szCs w:val="24"/>
        </w:rPr>
        <w:t>»</w:t>
      </w:r>
      <w:r>
        <w:rPr>
          <w:rFonts w:eastAsia="Times New Roman" w:cs="Times New Roman"/>
          <w:szCs w:val="24"/>
        </w:rPr>
        <w:t>. Δεν υπά</w:t>
      </w:r>
      <w:r>
        <w:rPr>
          <w:rFonts w:eastAsia="Times New Roman" w:cs="Times New Roman"/>
          <w:szCs w:val="24"/>
        </w:rPr>
        <w:t xml:space="preserve">ρχει </w:t>
      </w:r>
      <w:r>
        <w:rPr>
          <w:rFonts w:eastAsia="Times New Roman" w:cs="Times New Roman"/>
          <w:szCs w:val="24"/>
        </w:rPr>
        <w:t>β</w:t>
      </w:r>
      <w:r>
        <w:rPr>
          <w:rFonts w:eastAsia="Times New Roman" w:cs="Times New Roman"/>
          <w:szCs w:val="24"/>
        </w:rPr>
        <w:t xml:space="preserve">όρεια </w:t>
      </w:r>
      <w:r>
        <w:rPr>
          <w:rFonts w:eastAsia="Times New Roman" w:cs="Times New Roman"/>
          <w:szCs w:val="24"/>
        </w:rPr>
        <w:lastRenderedPageBreak/>
        <w:t xml:space="preserve">Κύπρος, υπάρχουν κατεχόμενα. Όπως δεν υπάρχει </w:t>
      </w:r>
      <w:r>
        <w:rPr>
          <w:rFonts w:eastAsia="Times New Roman" w:cs="Times New Roman"/>
          <w:szCs w:val="24"/>
        </w:rPr>
        <w:t>β</w:t>
      </w:r>
      <w:r>
        <w:rPr>
          <w:rFonts w:eastAsia="Times New Roman" w:cs="Times New Roman"/>
          <w:szCs w:val="24"/>
        </w:rPr>
        <w:t xml:space="preserve">όρεια Μακεδονία, υπάρχουν Σκόπια. Όπως δεν υπάρχει </w:t>
      </w:r>
      <w:r>
        <w:rPr>
          <w:rFonts w:eastAsia="Times New Roman" w:cs="Times New Roman"/>
          <w:szCs w:val="24"/>
        </w:rPr>
        <w:t>ν</w:t>
      </w:r>
      <w:r>
        <w:rPr>
          <w:rFonts w:eastAsia="Times New Roman" w:cs="Times New Roman"/>
          <w:szCs w:val="24"/>
        </w:rPr>
        <w:t xml:space="preserve">ότια Αλβανία, υπάρχει Βόρειος Ήπειρος. Όσοι μιλάνε σε αυτό εδώ το Βήμα, δεν μιλάνε σε καφενείο, μιλάνε στην Εθνική Αντιπροσωπεία. Και δεν μπορεί </w:t>
      </w:r>
      <w:r>
        <w:rPr>
          <w:rFonts w:eastAsia="Times New Roman" w:cs="Times New Roman"/>
          <w:szCs w:val="24"/>
        </w:rPr>
        <w:t xml:space="preserve">να δίνουν επιχειρήματα στους εχθρούς της Ελλάδος και να μιλούν σε βάρος της Ελλάδος. </w:t>
      </w:r>
    </w:p>
    <w:p w14:paraId="6B94913E" w14:textId="77777777" w:rsidR="00244F6B" w:rsidRDefault="006574B6">
      <w:pPr>
        <w:spacing w:after="0"/>
        <w:jc w:val="both"/>
        <w:rPr>
          <w:rFonts w:eastAsia="Times New Roman" w:cs="Times New Roman"/>
          <w:szCs w:val="24"/>
        </w:rPr>
      </w:pPr>
      <w:r>
        <w:rPr>
          <w:rFonts w:eastAsia="Times New Roman" w:cs="Times New Roman"/>
          <w:szCs w:val="24"/>
        </w:rPr>
        <w:t xml:space="preserve">Επαναλαμβάνω, λοιπόν, και κλείνω αυτό το ζήτημα. Δεν υπάρχει </w:t>
      </w:r>
      <w:r>
        <w:rPr>
          <w:rFonts w:eastAsia="Times New Roman" w:cs="Times New Roman"/>
          <w:szCs w:val="24"/>
        </w:rPr>
        <w:t>β</w:t>
      </w:r>
      <w:r>
        <w:rPr>
          <w:rFonts w:eastAsia="Times New Roman" w:cs="Times New Roman"/>
          <w:szCs w:val="24"/>
        </w:rPr>
        <w:t xml:space="preserve">όρεια Κύπρος, αυτά τα λένε οι Τούρκοι, υπάρχουν κατεχόμενα. Δεν υπάρχει </w:t>
      </w:r>
      <w:r>
        <w:rPr>
          <w:rFonts w:eastAsia="Times New Roman" w:cs="Times New Roman"/>
          <w:szCs w:val="24"/>
        </w:rPr>
        <w:t>β</w:t>
      </w:r>
      <w:r>
        <w:rPr>
          <w:rFonts w:eastAsia="Times New Roman" w:cs="Times New Roman"/>
          <w:szCs w:val="24"/>
        </w:rPr>
        <w:t>όρεια Μακεδονία, υπάρχουν Σκόπια. Δ</w:t>
      </w:r>
      <w:r w:rsidRPr="00283D14">
        <w:rPr>
          <w:rFonts w:eastAsia="Times New Roman" w:cs="Times New Roman"/>
          <w:szCs w:val="24"/>
        </w:rPr>
        <w:t xml:space="preserve">εν υπάρχει </w:t>
      </w:r>
      <w:r>
        <w:rPr>
          <w:rFonts w:eastAsia="Times New Roman" w:cs="Times New Roman"/>
          <w:szCs w:val="24"/>
        </w:rPr>
        <w:t>ν</w:t>
      </w:r>
      <w:r w:rsidRPr="00283D14">
        <w:rPr>
          <w:rFonts w:eastAsia="Times New Roman" w:cs="Times New Roman"/>
          <w:szCs w:val="24"/>
        </w:rPr>
        <w:t>ότια Αλβανία, υπάρχει Βόρειος Ή</w:t>
      </w:r>
      <w:r>
        <w:rPr>
          <w:rFonts w:eastAsia="Times New Roman" w:cs="Times New Roman"/>
          <w:szCs w:val="24"/>
        </w:rPr>
        <w:t xml:space="preserve">πειρος, η οποία χειμάζεται από τον εθνικισμό των Αλβανών και δυστυχώς η Κυβέρνηση του </w:t>
      </w:r>
      <w:proofErr w:type="spellStart"/>
      <w:r>
        <w:rPr>
          <w:rFonts w:eastAsia="Times New Roman" w:cs="Times New Roman"/>
          <w:szCs w:val="24"/>
        </w:rPr>
        <w:t>εθνομηδενισμού</w:t>
      </w:r>
      <w:proofErr w:type="spellEnd"/>
      <w:r>
        <w:rPr>
          <w:rFonts w:eastAsia="Times New Roman" w:cs="Times New Roman"/>
          <w:szCs w:val="24"/>
        </w:rPr>
        <w:t xml:space="preserve"> κωφεύει.</w:t>
      </w:r>
    </w:p>
    <w:p w14:paraId="6B94913F" w14:textId="77777777" w:rsidR="00244F6B" w:rsidRDefault="006574B6">
      <w:pPr>
        <w:spacing w:after="0"/>
        <w:jc w:val="both"/>
        <w:rPr>
          <w:rFonts w:eastAsia="Times New Roman" w:cs="Times New Roman"/>
          <w:szCs w:val="24"/>
        </w:rPr>
      </w:pPr>
      <w:r>
        <w:rPr>
          <w:rFonts w:eastAsia="Times New Roman" w:cs="Times New Roman"/>
          <w:szCs w:val="24"/>
        </w:rPr>
        <w:t>Πάμε στο νομοσχέδιο, που δεν είναι νομοσχέδιο, έχει μετατραπεί σε πολυνομοσχέδιο. Έχουν κατατεθεί επτακ</w:t>
      </w:r>
      <w:r>
        <w:rPr>
          <w:rFonts w:eastAsia="Times New Roman" w:cs="Times New Roman"/>
          <w:szCs w:val="24"/>
        </w:rPr>
        <w:t xml:space="preserve">όσιες τροπολογίες, έχει παρελάσει εδώ μέσα σήμερα το μισό Υπουργικό Συμβούλιο, όλη αυτή η διαδικασία είναι εντελώς αντικανονική. </w:t>
      </w:r>
    </w:p>
    <w:p w14:paraId="6B949140" w14:textId="77777777" w:rsidR="00244F6B" w:rsidRDefault="006574B6">
      <w:pPr>
        <w:spacing w:after="0"/>
        <w:jc w:val="both"/>
        <w:rPr>
          <w:rFonts w:eastAsia="Times New Roman" w:cs="Times New Roman"/>
          <w:szCs w:val="24"/>
        </w:rPr>
      </w:pPr>
      <w:r>
        <w:rPr>
          <w:rFonts w:eastAsia="Times New Roman" w:cs="Times New Roman"/>
          <w:szCs w:val="24"/>
        </w:rPr>
        <w:t xml:space="preserve">Η ουσία του νομοσχεδίου αφορά την εταιρεία </w:t>
      </w:r>
      <w:r>
        <w:rPr>
          <w:rFonts w:eastAsia="Times New Roman" w:cs="Times New Roman"/>
          <w:szCs w:val="24"/>
        </w:rPr>
        <w:t>«</w:t>
      </w:r>
      <w:r>
        <w:rPr>
          <w:rFonts w:eastAsia="Times New Roman" w:cs="Times New Roman"/>
          <w:szCs w:val="24"/>
        </w:rPr>
        <w:t>ΚΑΒΑΛΑ-</w:t>
      </w:r>
      <w:r>
        <w:rPr>
          <w:rFonts w:eastAsia="Times New Roman" w:cs="Times New Roman"/>
          <w:szCs w:val="24"/>
          <w:lang w:val="en-US"/>
        </w:rPr>
        <w:t>OIL</w:t>
      </w:r>
      <w:r>
        <w:rPr>
          <w:rFonts w:eastAsia="Times New Roman" w:cs="Times New Roman"/>
          <w:szCs w:val="24"/>
        </w:rPr>
        <w:t>»</w:t>
      </w:r>
      <w:r w:rsidRPr="00283D14">
        <w:rPr>
          <w:rFonts w:eastAsia="Times New Roman" w:cs="Times New Roman"/>
          <w:szCs w:val="24"/>
        </w:rPr>
        <w:t>. Α</w:t>
      </w:r>
      <w:r>
        <w:rPr>
          <w:rFonts w:eastAsia="Times New Roman" w:cs="Times New Roman"/>
          <w:szCs w:val="24"/>
        </w:rPr>
        <w:t>φορά, δηλαδή, ένα μείζον εθνικό ζήτημα που είναι τα πετρέλαια του Πρ</w:t>
      </w:r>
      <w:r>
        <w:rPr>
          <w:rFonts w:eastAsia="Times New Roman" w:cs="Times New Roman"/>
          <w:szCs w:val="24"/>
        </w:rPr>
        <w:t xml:space="preserve">ίνου. Για δεκαετίες ακούγαμε ότι είναι ένα πολύ </w:t>
      </w:r>
      <w:r>
        <w:rPr>
          <w:rFonts w:eastAsia="Times New Roman" w:cs="Times New Roman"/>
          <w:szCs w:val="24"/>
        </w:rPr>
        <w:lastRenderedPageBreak/>
        <w:t>μικρό κοίτασμα, ένα ασήμαντο κοίτασμα. Παρ</w:t>
      </w:r>
      <w:r>
        <w:rPr>
          <w:rFonts w:eastAsia="Times New Roman" w:cs="Times New Roman"/>
          <w:szCs w:val="24"/>
        </w:rPr>
        <w:t xml:space="preserve">’ </w:t>
      </w:r>
      <w:r>
        <w:rPr>
          <w:rFonts w:eastAsia="Times New Roman" w:cs="Times New Roman"/>
          <w:szCs w:val="24"/>
        </w:rPr>
        <w:t>όλα αυτά, ο Πρίνος συνεχίζει και σήμερα και δίνει πετρέλαιο. Για την ιστορία να πω ότι ξεκίνησε να δίνει πετρέλαιο αυτό το κοίτασμα στην Ελλάδα, να παράγει χρήμα γι</w:t>
      </w:r>
      <w:r>
        <w:rPr>
          <w:rFonts w:eastAsia="Times New Roman" w:cs="Times New Roman"/>
          <w:szCs w:val="24"/>
        </w:rPr>
        <w:t xml:space="preserve">α την Ελλάδα, επί μιας στρατιωτικής κυβερνήσεως, στις αρχές της δεκαετίας του ’70 και αυτός ήταν, ενδεχομένως, και ο λόγος </w:t>
      </w:r>
      <w:r>
        <w:rPr>
          <w:rFonts w:eastAsia="Times New Roman" w:cs="Times New Roman"/>
          <w:szCs w:val="24"/>
        </w:rPr>
        <w:t>-</w:t>
      </w:r>
      <w:r>
        <w:rPr>
          <w:rFonts w:eastAsia="Times New Roman" w:cs="Times New Roman"/>
          <w:szCs w:val="24"/>
        </w:rPr>
        <w:t>δηλαδή, η εξόρυξη πετρελαίου από τον Πρίνο- που έπεσε η συγκεκριμένη στρατιωτική κυβέρνηση. Γι’ αυτό εδώ και μία δεκαετία η Χρυσή Αυ</w:t>
      </w:r>
      <w:r>
        <w:rPr>
          <w:rFonts w:eastAsia="Times New Roman" w:cs="Times New Roman"/>
          <w:szCs w:val="24"/>
        </w:rPr>
        <w:t xml:space="preserve">γή μιλάει για το φυσικό αέριο της ελληνικής </w:t>
      </w:r>
      <w:r>
        <w:rPr>
          <w:rFonts w:eastAsia="Times New Roman" w:cs="Times New Roman"/>
          <w:szCs w:val="24"/>
        </w:rPr>
        <w:t>αποκλειστικής οικονομικής ζώνης</w:t>
      </w:r>
      <w:r>
        <w:rPr>
          <w:rFonts w:eastAsia="Times New Roman" w:cs="Times New Roman"/>
          <w:szCs w:val="24"/>
        </w:rPr>
        <w:t>. Στις αρχές μ</w:t>
      </w:r>
      <w:r>
        <w:rPr>
          <w:rFonts w:eastAsia="Times New Roman" w:cs="Times New Roman"/>
          <w:szCs w:val="24"/>
        </w:rPr>
        <w:t>ά</w:t>
      </w:r>
      <w:r>
        <w:rPr>
          <w:rFonts w:eastAsia="Times New Roman" w:cs="Times New Roman"/>
          <w:szCs w:val="24"/>
        </w:rPr>
        <w:t>ς λέγατε γραφικούς και χουντικούς, όταν αναφερόμασταν σε αυτό το τεράστιο ζήτημα, το οποίο μπορεί να λύσει το οικονομικό πρόβλημα της Ελλάδος. Σήμερα έχουν έρθει όλοι</w:t>
      </w:r>
      <w:r>
        <w:rPr>
          <w:rFonts w:eastAsia="Times New Roman" w:cs="Times New Roman"/>
          <w:szCs w:val="24"/>
        </w:rPr>
        <w:t xml:space="preserve"> οι διεθνείς οικονομικοί οίκοι, έχουν έρθει όλοι οι επαΐοντες, έχουν έρθει όλες οι μεγάλες πετρελαϊκές εταιρείες που εκπροσωπούν κράτη και διεκδικούν κέρδη από τα κοιτάσματα της ελληνικής </w:t>
      </w:r>
      <w:r>
        <w:rPr>
          <w:rFonts w:eastAsia="Times New Roman" w:cs="Times New Roman"/>
          <w:szCs w:val="24"/>
        </w:rPr>
        <w:t>αποκλειστικής οικονομικής ζώνης</w:t>
      </w:r>
      <w:r>
        <w:rPr>
          <w:rFonts w:eastAsia="Times New Roman" w:cs="Times New Roman"/>
          <w:szCs w:val="24"/>
        </w:rPr>
        <w:t>.</w:t>
      </w:r>
    </w:p>
    <w:p w14:paraId="6B949141" w14:textId="77777777" w:rsidR="00244F6B" w:rsidRDefault="006574B6">
      <w:pPr>
        <w:spacing w:after="0"/>
        <w:jc w:val="both"/>
        <w:rPr>
          <w:rFonts w:eastAsia="Times New Roman" w:cs="Times New Roman"/>
          <w:szCs w:val="24"/>
        </w:rPr>
      </w:pPr>
      <w:r>
        <w:rPr>
          <w:rFonts w:eastAsia="Times New Roman" w:cs="Times New Roman"/>
          <w:szCs w:val="24"/>
        </w:rPr>
        <w:t>Ήδη στην Ανατολική Μεσόγειο το Ισρα</w:t>
      </w:r>
      <w:r>
        <w:rPr>
          <w:rFonts w:eastAsia="Times New Roman" w:cs="Times New Roman"/>
          <w:szCs w:val="24"/>
        </w:rPr>
        <w:t xml:space="preserve">ήλ, η Κύπρος, η Αίγυπτος παράγουν φυσικό αέριο. Η μόνη χώρα που δεν τολμά να ανακηρύξει ΑΟΖ -και αυτή είναι μία πολιτική εγκληματική, για </w:t>
      </w:r>
      <w:r>
        <w:rPr>
          <w:rFonts w:eastAsia="Times New Roman" w:cs="Times New Roman"/>
          <w:szCs w:val="24"/>
        </w:rPr>
        <w:lastRenderedPageBreak/>
        <w:t>την οποία ευθύνεται εξίσου και ο ΣΥΡΙΖΑ και οι προκάτοχοί του, το ΠΑΣΟΚ και η Νέα Δημοκρατία- και δεν παράγει φυσικό α</w:t>
      </w:r>
      <w:r>
        <w:rPr>
          <w:rFonts w:eastAsia="Times New Roman" w:cs="Times New Roman"/>
          <w:szCs w:val="24"/>
        </w:rPr>
        <w:t>έριο, είναι η Ελλάδα, δυστυχώς.</w:t>
      </w:r>
    </w:p>
    <w:p w14:paraId="6B949142" w14:textId="77777777" w:rsidR="00244F6B" w:rsidRDefault="006574B6">
      <w:pPr>
        <w:spacing w:after="0"/>
        <w:jc w:val="both"/>
        <w:rPr>
          <w:rFonts w:eastAsia="Times New Roman" w:cs="Times New Roman"/>
          <w:szCs w:val="24"/>
        </w:rPr>
      </w:pPr>
      <w:r>
        <w:rPr>
          <w:rFonts w:eastAsia="Times New Roman" w:cs="Times New Roman"/>
          <w:szCs w:val="24"/>
        </w:rPr>
        <w:t xml:space="preserve">Η Χρυσή Αυγή από το 2012 έχει καταθέσει πρόταση νόμου για μονομερή ανακήρυξη </w:t>
      </w:r>
      <w:r>
        <w:rPr>
          <w:rFonts w:eastAsia="Times New Roman" w:cs="Times New Roman"/>
          <w:szCs w:val="24"/>
        </w:rPr>
        <w:t>αποκλειστικής οικονομικής ζώνης</w:t>
      </w:r>
      <w:r>
        <w:rPr>
          <w:rFonts w:eastAsia="Times New Roman" w:cs="Times New Roman"/>
          <w:szCs w:val="24"/>
        </w:rPr>
        <w:t xml:space="preserve"> στην Ελλάδα, που θα μας έδινε την ευκαιρία να προχωρήσουμε σε εκμετάλλευση των μεγάλων πλουτοπαραγωγικών πηγών της </w:t>
      </w:r>
      <w:r>
        <w:rPr>
          <w:rFonts w:eastAsia="Times New Roman" w:cs="Times New Roman"/>
          <w:szCs w:val="24"/>
        </w:rPr>
        <w:t>χώρας μας.</w:t>
      </w:r>
    </w:p>
    <w:p w14:paraId="6B949143" w14:textId="77777777" w:rsidR="00244F6B" w:rsidRDefault="006574B6">
      <w:pPr>
        <w:spacing w:after="0"/>
        <w:jc w:val="both"/>
        <w:rPr>
          <w:rFonts w:eastAsia="Times New Roman" w:cs="Times New Roman"/>
          <w:szCs w:val="24"/>
        </w:rPr>
      </w:pPr>
      <w:r>
        <w:rPr>
          <w:rFonts w:eastAsia="Times New Roman" w:cs="Times New Roman"/>
          <w:szCs w:val="24"/>
        </w:rPr>
        <w:t xml:space="preserve">Ο νόμος που συζητείται σήμερα, αντί να μιλάει για παραγωγή υδρογονανθράκων, μιλάει για αποθήκη υδρογονανθράκων στο </w:t>
      </w:r>
      <w:r>
        <w:rPr>
          <w:rFonts w:eastAsia="Times New Roman" w:cs="Times New Roman"/>
          <w:szCs w:val="24"/>
        </w:rPr>
        <w:t>β</w:t>
      </w:r>
      <w:r>
        <w:rPr>
          <w:rFonts w:eastAsia="Times New Roman" w:cs="Times New Roman"/>
          <w:szCs w:val="24"/>
        </w:rPr>
        <w:t>όρειο Αιγαίο, που θα ξεπουληθεί μάλιστα μέσω του ΤΑΙΠΕΔ, στο οποίο έχει παραχωρηθεί παρανόμως και αντισυνταγματικά όλη η εθνική π</w:t>
      </w:r>
      <w:r>
        <w:rPr>
          <w:rFonts w:eastAsia="Times New Roman" w:cs="Times New Roman"/>
          <w:szCs w:val="24"/>
        </w:rPr>
        <w:t>εριουσία της Ελλάδος. Και εγώ δηλώνω από αυτό εδώ το Βήμα πως μόλις η Χρυσή Αυγή κυβερνήσει, θα εθνικοποιήσει το ΤΑΙΠΕΔ και ο πλούτος της Ελλάδος θα εκμεταλλεύεται αποκλειστικά και μόνο από τον Έλληνα πολίτη. Η εκμετάλλευση των ορυκτών μας θα είναι μόνο γι</w:t>
      </w:r>
      <w:r>
        <w:rPr>
          <w:rFonts w:eastAsia="Times New Roman" w:cs="Times New Roman"/>
          <w:szCs w:val="24"/>
        </w:rPr>
        <w:t xml:space="preserve">α το κέρδος των Ελλήνων. Αυτή είναι εθνική πολιτική. </w:t>
      </w:r>
    </w:p>
    <w:p w14:paraId="6B949144"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Είδατε πως αν υπάρχει μία πραγματικά εθνική κυβέρνηση, μπορεί να επιβληθεί σε βάρος των συμφερόντων των Ευρωπαίων τοκογλύφων. Ύψιστο παράδειγμα η περίπτωση του </w:t>
      </w:r>
      <w:proofErr w:type="spellStart"/>
      <w:r>
        <w:rPr>
          <w:rFonts w:eastAsia="Times New Roman" w:cs="Times New Roman"/>
          <w:szCs w:val="24"/>
        </w:rPr>
        <w:t>Σαλβίνι</w:t>
      </w:r>
      <w:proofErr w:type="spellEnd"/>
      <w:r>
        <w:rPr>
          <w:rFonts w:eastAsia="Times New Roman" w:cs="Times New Roman"/>
          <w:szCs w:val="24"/>
        </w:rPr>
        <w:t>,</w:t>
      </w:r>
      <w:r>
        <w:rPr>
          <w:rFonts w:eastAsia="Times New Roman" w:cs="Times New Roman"/>
          <w:szCs w:val="24"/>
        </w:rPr>
        <w:t xml:space="preserve"> που η Ιταλία σήμερα έχει κερδίσει</w:t>
      </w:r>
      <w:r>
        <w:rPr>
          <w:rFonts w:eastAsia="Times New Roman" w:cs="Times New Roman"/>
          <w:szCs w:val="24"/>
        </w:rPr>
        <w:t xml:space="preserve">, που πάει σε έναν προϋπολογισμό που έχει γίνει αποδεκτός από τις Βρυξέλλες με 2% έλλειμμα. Και ο </w:t>
      </w:r>
      <w:proofErr w:type="spellStart"/>
      <w:r>
        <w:rPr>
          <w:rFonts w:eastAsia="Times New Roman" w:cs="Times New Roman"/>
          <w:szCs w:val="24"/>
        </w:rPr>
        <w:t>Σαλβίνι</w:t>
      </w:r>
      <w:proofErr w:type="spellEnd"/>
      <w:r>
        <w:rPr>
          <w:rFonts w:eastAsia="Times New Roman" w:cs="Times New Roman"/>
          <w:szCs w:val="24"/>
        </w:rPr>
        <w:t>,</w:t>
      </w:r>
      <w:r>
        <w:rPr>
          <w:rFonts w:eastAsia="Times New Roman" w:cs="Times New Roman"/>
          <w:szCs w:val="24"/>
        </w:rPr>
        <w:t xml:space="preserve"> ο οποίος είναι εθνικός ηγέτης και έχει κάνει κυρίαρχη την πατρίδα του</w:t>
      </w:r>
      <w:r>
        <w:rPr>
          <w:rFonts w:eastAsia="Times New Roman" w:cs="Times New Roman"/>
          <w:szCs w:val="24"/>
        </w:rPr>
        <w:t>,</w:t>
      </w:r>
      <w:r>
        <w:rPr>
          <w:rFonts w:eastAsia="Times New Roman" w:cs="Times New Roman"/>
          <w:szCs w:val="24"/>
        </w:rPr>
        <w:t xml:space="preserve"> πανηγυρίζει, σε αντίθεση με τον </w:t>
      </w:r>
      <w:proofErr w:type="spellStart"/>
      <w:r>
        <w:rPr>
          <w:rFonts w:eastAsia="Times New Roman" w:cs="Times New Roman"/>
          <w:szCs w:val="24"/>
        </w:rPr>
        <w:t>Ντομπρόβσκις</w:t>
      </w:r>
      <w:proofErr w:type="spellEnd"/>
      <w:r>
        <w:rPr>
          <w:rFonts w:eastAsia="Times New Roman" w:cs="Times New Roman"/>
          <w:szCs w:val="24"/>
        </w:rPr>
        <w:t xml:space="preserve"> ο οποίος κλαψουρίζει σήμερα και λ</w:t>
      </w:r>
      <w:r>
        <w:rPr>
          <w:rFonts w:eastAsia="Times New Roman" w:cs="Times New Roman"/>
          <w:szCs w:val="24"/>
        </w:rPr>
        <w:t>έει ότι αυτή δεν είναι μία ιδανική λύση για την Ευρώπη. Ιδανική λύση για την Ευρώπη είναι μόνο αυτά που ψήφιζαν εδώ ο ΣΥΡΙΖΑ το 2015 μαζί με τις υπόλοιπες πτέρυγες, γιατί και ΠΑΣΟΚ και Νέα Δημοκρατία ψήφισαν το τρίτο μνημόνιο, πλην της Χρυσής Αυγής.</w:t>
      </w:r>
    </w:p>
    <w:p w14:paraId="6B949145" w14:textId="77777777" w:rsidR="00244F6B" w:rsidRDefault="006574B6">
      <w:pPr>
        <w:spacing w:after="0"/>
        <w:jc w:val="both"/>
        <w:rPr>
          <w:rFonts w:eastAsia="Times New Roman" w:cs="Times New Roman"/>
          <w:szCs w:val="24"/>
        </w:rPr>
      </w:pPr>
      <w:r>
        <w:rPr>
          <w:rFonts w:eastAsia="Times New Roman" w:cs="Times New Roman"/>
          <w:szCs w:val="24"/>
        </w:rPr>
        <w:t xml:space="preserve">Τον </w:t>
      </w:r>
      <w:proofErr w:type="spellStart"/>
      <w:r>
        <w:rPr>
          <w:rFonts w:eastAsia="Times New Roman" w:cs="Times New Roman"/>
          <w:szCs w:val="24"/>
        </w:rPr>
        <w:t>Σα</w:t>
      </w:r>
      <w:r>
        <w:rPr>
          <w:rFonts w:eastAsia="Times New Roman" w:cs="Times New Roman"/>
          <w:szCs w:val="24"/>
        </w:rPr>
        <w:t>λβίνι</w:t>
      </w:r>
      <w:proofErr w:type="spellEnd"/>
      <w:r>
        <w:rPr>
          <w:rFonts w:eastAsia="Times New Roman" w:cs="Times New Roman"/>
          <w:szCs w:val="24"/>
        </w:rPr>
        <w:t xml:space="preserve">, βέβαια, τον στηρίζει η βαριά βιομηχανία της Ιταλίας. Έχει βαριά βιομηχανία η Ιταλία, έχει την </w:t>
      </w:r>
      <w:r>
        <w:rPr>
          <w:rFonts w:eastAsia="Times New Roman" w:cs="Times New Roman"/>
          <w:szCs w:val="24"/>
        </w:rPr>
        <w:t>«</w:t>
      </w:r>
      <w:r>
        <w:rPr>
          <w:rFonts w:eastAsia="Times New Roman" w:cs="Times New Roman"/>
          <w:szCs w:val="24"/>
        </w:rPr>
        <w:t>ΕΝΙ</w:t>
      </w:r>
      <w:r>
        <w:rPr>
          <w:rFonts w:eastAsia="Times New Roman" w:cs="Times New Roman"/>
          <w:szCs w:val="24"/>
        </w:rPr>
        <w:t>»</w:t>
      </w:r>
      <w:r>
        <w:rPr>
          <w:rFonts w:eastAsia="Times New Roman" w:cs="Times New Roman"/>
          <w:szCs w:val="24"/>
        </w:rPr>
        <w:t xml:space="preserve"> που παράγει ενέργεια, έχει αυτοκινητοβιομηχανίες, σε αντίθεση με την Ελλάδα όπου οι μόνοι επιχειρηματίες είναι κάτι κρατικοδίαιτα </w:t>
      </w:r>
      <w:proofErr w:type="spellStart"/>
      <w:r>
        <w:rPr>
          <w:rFonts w:eastAsia="Times New Roman" w:cs="Times New Roman"/>
          <w:szCs w:val="24"/>
        </w:rPr>
        <w:t>λαμόγια</w:t>
      </w:r>
      <w:proofErr w:type="spellEnd"/>
      <w:r>
        <w:rPr>
          <w:rFonts w:eastAsia="Times New Roman" w:cs="Times New Roman"/>
          <w:szCs w:val="24"/>
        </w:rPr>
        <w:t xml:space="preserve"> που έχουν ε</w:t>
      </w:r>
      <w:r>
        <w:rPr>
          <w:rFonts w:eastAsia="Times New Roman" w:cs="Times New Roman"/>
          <w:szCs w:val="24"/>
        </w:rPr>
        <w:t>πιβληθεί στην οικονομική ζωή της χώρας με δανεικά και με κλεμμένα λεφτά.</w:t>
      </w:r>
    </w:p>
    <w:p w14:paraId="6B949146"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Δυο λόγια μόνο για τα ενεργειακά ελληνικά κοιτάσματα, που εις ό,τι αφορά την περιοχή της </w:t>
      </w:r>
      <w:r>
        <w:rPr>
          <w:rFonts w:eastAsia="Times New Roman" w:cs="Times New Roman"/>
          <w:szCs w:val="24"/>
        </w:rPr>
        <w:t>ν</w:t>
      </w:r>
      <w:r>
        <w:rPr>
          <w:rFonts w:eastAsia="Times New Roman" w:cs="Times New Roman"/>
          <w:szCs w:val="24"/>
        </w:rPr>
        <w:t xml:space="preserve">οτίου Κρήτης, σύμφωνα με την </w:t>
      </w:r>
      <w:r>
        <w:rPr>
          <w:rFonts w:eastAsia="Times New Roman" w:cs="Times New Roman"/>
          <w:szCs w:val="24"/>
          <w:lang w:val="en-US"/>
        </w:rPr>
        <w:t>Deutsche</w:t>
      </w:r>
      <w:r w:rsidRPr="00BF0393">
        <w:rPr>
          <w:rFonts w:eastAsia="Times New Roman" w:cs="Times New Roman"/>
          <w:szCs w:val="24"/>
        </w:rPr>
        <w:t xml:space="preserve"> </w:t>
      </w:r>
      <w:r>
        <w:rPr>
          <w:rFonts w:eastAsia="Times New Roman" w:cs="Times New Roman"/>
          <w:szCs w:val="24"/>
          <w:lang w:val="en-US"/>
        </w:rPr>
        <w:t>Bank</w:t>
      </w:r>
      <w:r w:rsidRPr="00BF0393">
        <w:rPr>
          <w:rFonts w:eastAsia="Times New Roman" w:cs="Times New Roman"/>
          <w:szCs w:val="24"/>
        </w:rPr>
        <w:t xml:space="preserve">, </w:t>
      </w:r>
      <w:r>
        <w:rPr>
          <w:rFonts w:eastAsia="Times New Roman" w:cs="Times New Roman"/>
          <w:szCs w:val="24"/>
        </w:rPr>
        <w:t>μπορεί να δώσουν κέρδη 420 εκατομμυρίων ευρώ. Ο καθηγητής Φώσκολος του Πολυτεχνείου της Κρήτης μιλάει για διπλάσια κέρδη. Τη στιγμή που η Κύπρος μπορεί να προχωρήσει σε παραγωγή τεσσάρων τρισεκατομμυρίων κυβικών μέτρων φυσικού αερίου, το Ισραήλ σε οκτώ τρι</w:t>
      </w:r>
      <w:r>
        <w:rPr>
          <w:rFonts w:eastAsia="Times New Roman" w:cs="Times New Roman"/>
          <w:szCs w:val="24"/>
        </w:rPr>
        <w:t xml:space="preserve">σεκατομμύρια κυβικά μέτρα φυσικού αερίου, σε εννέα </w:t>
      </w:r>
      <w:r w:rsidRPr="00BF0393">
        <w:rPr>
          <w:rFonts w:eastAsia="Times New Roman" w:cs="Times New Roman"/>
          <w:szCs w:val="24"/>
        </w:rPr>
        <w:t>τρισεκατομμύρια κυβικά μέτρα φυσικού αερίου</w:t>
      </w:r>
      <w:r>
        <w:rPr>
          <w:rFonts w:eastAsia="Times New Roman" w:cs="Times New Roman"/>
          <w:szCs w:val="24"/>
        </w:rPr>
        <w:t xml:space="preserve"> η Αίγυπτος, η Ελλάδα μπορεί να παράγει μόνο από τα κοιτάσματα νοτίως της Κρήτης είκοσι επτά τρισεκατομμύρια κυβικά μέτρα φυσικού αερίου. Αυτός είναι ένας θησαυρό</w:t>
      </w:r>
      <w:r>
        <w:rPr>
          <w:rFonts w:eastAsia="Times New Roman" w:cs="Times New Roman"/>
          <w:szCs w:val="24"/>
        </w:rPr>
        <w:t>ς, τον οποίο και οφείλουμε να εκμεταλλευτούμε.</w:t>
      </w:r>
    </w:p>
    <w:p w14:paraId="6B949147" w14:textId="77777777" w:rsidR="00244F6B" w:rsidRDefault="006574B6">
      <w:pPr>
        <w:spacing w:after="0"/>
        <w:jc w:val="both"/>
        <w:rPr>
          <w:rFonts w:eastAsia="Times New Roman"/>
          <w:szCs w:val="24"/>
        </w:rPr>
      </w:pPr>
      <w:r w:rsidRPr="00194BB2">
        <w:rPr>
          <w:rFonts w:eastAsia="Times New Roman"/>
          <w:szCs w:val="24"/>
        </w:rPr>
        <w:t>Δ</w:t>
      </w:r>
      <w:r>
        <w:rPr>
          <w:rFonts w:eastAsia="Times New Roman"/>
          <w:szCs w:val="24"/>
        </w:rPr>
        <w:t>υ</w:t>
      </w:r>
      <w:r w:rsidRPr="00194BB2">
        <w:rPr>
          <w:rFonts w:eastAsia="Times New Roman"/>
          <w:szCs w:val="24"/>
        </w:rPr>
        <w:t>ο λόγια για την τροπολογία που αφορά τις βουλευτικές εκλογές</w:t>
      </w:r>
      <w:r>
        <w:rPr>
          <w:rFonts w:eastAsia="Times New Roman"/>
          <w:szCs w:val="24"/>
        </w:rPr>
        <w:t>.</w:t>
      </w:r>
    </w:p>
    <w:p w14:paraId="6B949148" w14:textId="77777777" w:rsidR="00244F6B" w:rsidRDefault="006574B6">
      <w:pPr>
        <w:spacing w:after="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την</w:t>
      </w:r>
      <w:r w:rsidRPr="00194BB2">
        <w:rPr>
          <w:rFonts w:eastAsia="Times New Roman"/>
          <w:szCs w:val="24"/>
        </w:rPr>
        <w:t xml:space="preserve"> καταψηφίζουμε</w:t>
      </w:r>
      <w:r>
        <w:rPr>
          <w:rFonts w:eastAsia="Times New Roman"/>
          <w:szCs w:val="24"/>
        </w:rPr>
        <w:t>,</w:t>
      </w:r>
      <w:r w:rsidRPr="00194BB2">
        <w:rPr>
          <w:rFonts w:eastAsia="Times New Roman"/>
          <w:szCs w:val="24"/>
        </w:rPr>
        <w:t xml:space="preserve"> γιατί </w:t>
      </w:r>
      <w:r>
        <w:rPr>
          <w:rFonts w:eastAsia="Times New Roman"/>
          <w:szCs w:val="24"/>
        </w:rPr>
        <w:t xml:space="preserve">η </w:t>
      </w:r>
      <w:r w:rsidRPr="00194BB2">
        <w:rPr>
          <w:rFonts w:eastAsia="Times New Roman"/>
          <w:szCs w:val="24"/>
        </w:rPr>
        <w:t>απευθείας ανάθεση είναι απαράδεκτη</w:t>
      </w:r>
      <w:r>
        <w:rPr>
          <w:rFonts w:eastAsia="Times New Roman"/>
          <w:szCs w:val="24"/>
        </w:rPr>
        <w:t>. Π</w:t>
      </w:r>
      <w:r w:rsidRPr="00194BB2">
        <w:rPr>
          <w:rFonts w:eastAsia="Times New Roman"/>
          <w:szCs w:val="24"/>
        </w:rPr>
        <w:t>ρέπει να γίνεται ένας διαφανής διαγωνισμός</w:t>
      </w:r>
      <w:r>
        <w:rPr>
          <w:rFonts w:eastAsia="Times New Roman"/>
          <w:szCs w:val="24"/>
        </w:rPr>
        <w:t xml:space="preserve"> σε κάθε περίπτωση που το </w:t>
      </w:r>
      <w:r>
        <w:rPr>
          <w:rFonts w:eastAsia="Times New Roman"/>
          <w:szCs w:val="24"/>
        </w:rPr>
        <w:t>δ</w:t>
      </w:r>
      <w:r w:rsidRPr="00194BB2">
        <w:rPr>
          <w:rFonts w:eastAsia="Times New Roman"/>
          <w:szCs w:val="24"/>
        </w:rPr>
        <w:t>η</w:t>
      </w:r>
      <w:r w:rsidRPr="00194BB2">
        <w:rPr>
          <w:rFonts w:eastAsia="Times New Roman"/>
          <w:szCs w:val="24"/>
        </w:rPr>
        <w:t>μόσιο είναι να δώσει λεφτά σε κάποιον ιδιώτη</w:t>
      </w:r>
      <w:r>
        <w:rPr>
          <w:rFonts w:eastAsia="Times New Roman"/>
          <w:szCs w:val="24"/>
        </w:rPr>
        <w:t>.</w:t>
      </w:r>
    </w:p>
    <w:p w14:paraId="6B949149" w14:textId="77777777" w:rsidR="00244F6B" w:rsidRDefault="006574B6">
      <w:pPr>
        <w:spacing w:after="0"/>
        <w:jc w:val="both"/>
        <w:rPr>
          <w:rFonts w:eastAsia="Times New Roman"/>
          <w:szCs w:val="24"/>
        </w:rPr>
      </w:pPr>
      <w:r>
        <w:rPr>
          <w:rFonts w:eastAsia="Times New Roman"/>
          <w:szCs w:val="24"/>
        </w:rPr>
        <w:lastRenderedPageBreak/>
        <w:t>Σ</w:t>
      </w:r>
      <w:r w:rsidRPr="00194BB2">
        <w:rPr>
          <w:rFonts w:eastAsia="Times New Roman"/>
          <w:szCs w:val="24"/>
        </w:rPr>
        <w:t xml:space="preserve">ε </w:t>
      </w:r>
      <w:r>
        <w:rPr>
          <w:rFonts w:eastAsia="Times New Roman"/>
          <w:szCs w:val="24"/>
        </w:rPr>
        <w:t xml:space="preserve">ό,τι αφορά, όμως, </w:t>
      </w:r>
      <w:r w:rsidRPr="00194BB2">
        <w:rPr>
          <w:rFonts w:eastAsia="Times New Roman"/>
          <w:szCs w:val="24"/>
        </w:rPr>
        <w:t>το θέμα που τέθηκε περί πρόωρων εκλογών</w:t>
      </w:r>
      <w:r>
        <w:rPr>
          <w:rFonts w:eastAsia="Times New Roman"/>
          <w:szCs w:val="24"/>
        </w:rPr>
        <w:t>,</w:t>
      </w:r>
      <w:r w:rsidRPr="00194BB2">
        <w:rPr>
          <w:rFonts w:eastAsia="Times New Roman"/>
          <w:szCs w:val="24"/>
        </w:rPr>
        <w:t xml:space="preserve"> εμείς προβλέπουμε ότι δεν πρόκειται να γίνουν πρόωρες εκλογές</w:t>
      </w:r>
      <w:r>
        <w:rPr>
          <w:rFonts w:eastAsia="Times New Roman"/>
          <w:szCs w:val="24"/>
        </w:rPr>
        <w:t>. Τ</w:t>
      </w:r>
      <w:r w:rsidRPr="00194BB2">
        <w:rPr>
          <w:rFonts w:eastAsia="Times New Roman"/>
          <w:szCs w:val="24"/>
        </w:rPr>
        <w:t xml:space="preserve">ο </w:t>
      </w:r>
      <w:r>
        <w:rPr>
          <w:rFonts w:eastAsia="Times New Roman"/>
          <w:szCs w:val="24"/>
        </w:rPr>
        <w:t>«</w:t>
      </w:r>
      <w:r w:rsidRPr="00194BB2">
        <w:rPr>
          <w:rFonts w:eastAsia="Times New Roman"/>
          <w:szCs w:val="24"/>
        </w:rPr>
        <w:t>παίζουμε</w:t>
      </w:r>
      <w:r>
        <w:rPr>
          <w:rFonts w:eastAsia="Times New Roman"/>
          <w:szCs w:val="24"/>
        </w:rPr>
        <w:t>»</w:t>
      </w:r>
      <w:r w:rsidRPr="00194BB2">
        <w:rPr>
          <w:rFonts w:eastAsia="Times New Roman"/>
          <w:szCs w:val="24"/>
        </w:rPr>
        <w:t xml:space="preserve"> και στοίχημα</w:t>
      </w:r>
      <w:r>
        <w:rPr>
          <w:rFonts w:eastAsia="Times New Roman"/>
          <w:szCs w:val="24"/>
        </w:rPr>
        <w:t>, εά</w:t>
      </w:r>
      <w:r w:rsidRPr="00194BB2">
        <w:rPr>
          <w:rFonts w:eastAsia="Times New Roman"/>
          <w:szCs w:val="24"/>
        </w:rPr>
        <w:t>ν θέλετε</w:t>
      </w:r>
      <w:r>
        <w:rPr>
          <w:rFonts w:eastAsia="Times New Roman"/>
          <w:szCs w:val="24"/>
        </w:rPr>
        <w:t>.</w:t>
      </w:r>
      <w:r w:rsidRPr="00194BB2">
        <w:rPr>
          <w:rFonts w:eastAsia="Times New Roman"/>
          <w:szCs w:val="24"/>
        </w:rPr>
        <w:t xml:space="preserve"> </w:t>
      </w:r>
      <w:r>
        <w:rPr>
          <w:rFonts w:eastAsia="Times New Roman"/>
          <w:szCs w:val="24"/>
        </w:rPr>
        <w:t>Θα αργήσουν να γί</w:t>
      </w:r>
      <w:r w:rsidRPr="00194BB2">
        <w:rPr>
          <w:rFonts w:eastAsia="Times New Roman"/>
          <w:szCs w:val="24"/>
        </w:rPr>
        <w:t>νουν οι εκλογές</w:t>
      </w:r>
      <w:r>
        <w:rPr>
          <w:rFonts w:eastAsia="Times New Roman"/>
          <w:szCs w:val="24"/>
        </w:rPr>
        <w:t>,</w:t>
      </w:r>
      <w:r w:rsidRPr="00194BB2">
        <w:rPr>
          <w:rFonts w:eastAsia="Times New Roman"/>
          <w:szCs w:val="24"/>
        </w:rPr>
        <w:t xml:space="preserve"> γιατί τον Τ</w:t>
      </w:r>
      <w:r w:rsidRPr="00194BB2">
        <w:rPr>
          <w:rFonts w:eastAsia="Times New Roman"/>
          <w:szCs w:val="24"/>
        </w:rPr>
        <w:t>σίπρα και τον Καμμένο</w:t>
      </w:r>
      <w:r>
        <w:rPr>
          <w:rFonts w:eastAsia="Times New Roman"/>
          <w:szCs w:val="24"/>
        </w:rPr>
        <w:t>,</w:t>
      </w:r>
      <w:r w:rsidRPr="00194BB2">
        <w:rPr>
          <w:rFonts w:eastAsia="Times New Roman"/>
          <w:szCs w:val="24"/>
        </w:rPr>
        <w:t xml:space="preserve"> για να το</w:t>
      </w:r>
      <w:r>
        <w:rPr>
          <w:rFonts w:eastAsia="Times New Roman"/>
          <w:szCs w:val="24"/>
        </w:rPr>
        <w:t>υς</w:t>
      </w:r>
      <w:r w:rsidRPr="00194BB2">
        <w:rPr>
          <w:rFonts w:eastAsia="Times New Roman"/>
          <w:szCs w:val="24"/>
        </w:rPr>
        <w:t xml:space="preserve"> σηκώσεις από τις καρέκλες</w:t>
      </w:r>
      <w:r>
        <w:rPr>
          <w:rFonts w:eastAsia="Times New Roman"/>
          <w:szCs w:val="24"/>
        </w:rPr>
        <w:t xml:space="preserve">, χρειάζεται </w:t>
      </w:r>
      <w:proofErr w:type="spellStart"/>
      <w:r>
        <w:rPr>
          <w:rFonts w:eastAsia="Times New Roman"/>
          <w:szCs w:val="24"/>
        </w:rPr>
        <w:t>γκρέιντερ</w:t>
      </w:r>
      <w:proofErr w:type="spellEnd"/>
      <w:r>
        <w:rPr>
          <w:rFonts w:eastAsia="Times New Roman"/>
          <w:szCs w:val="24"/>
        </w:rPr>
        <w:t>, χρειάζεται να φέρετε</w:t>
      </w:r>
      <w:r w:rsidRPr="00194BB2">
        <w:rPr>
          <w:rFonts w:eastAsia="Times New Roman"/>
          <w:szCs w:val="24"/>
        </w:rPr>
        <w:t xml:space="preserve"> τον σύντροφό </w:t>
      </w:r>
      <w:r>
        <w:rPr>
          <w:rFonts w:eastAsia="Times New Roman"/>
          <w:szCs w:val="24"/>
        </w:rPr>
        <w:t xml:space="preserve">σας </w:t>
      </w:r>
      <w:r w:rsidRPr="00194BB2">
        <w:rPr>
          <w:rFonts w:eastAsia="Times New Roman"/>
          <w:szCs w:val="24"/>
        </w:rPr>
        <w:t>Μπόμπολα</w:t>
      </w:r>
      <w:r>
        <w:rPr>
          <w:rFonts w:eastAsia="Times New Roman"/>
          <w:szCs w:val="24"/>
        </w:rPr>
        <w:t>,</w:t>
      </w:r>
      <w:r w:rsidRPr="00194BB2">
        <w:rPr>
          <w:rFonts w:eastAsia="Times New Roman"/>
          <w:szCs w:val="24"/>
        </w:rPr>
        <w:t xml:space="preserve"> </w:t>
      </w:r>
      <w:r>
        <w:rPr>
          <w:rFonts w:eastAsia="Times New Roman"/>
          <w:szCs w:val="24"/>
        </w:rPr>
        <w:t xml:space="preserve">τον φίλο σας Μπόμπολα, </w:t>
      </w:r>
      <w:r w:rsidRPr="00194BB2">
        <w:rPr>
          <w:rFonts w:eastAsia="Times New Roman"/>
          <w:szCs w:val="24"/>
        </w:rPr>
        <w:t>με όλες τις μπουλντόζες</w:t>
      </w:r>
      <w:r>
        <w:rPr>
          <w:rFonts w:eastAsia="Times New Roman"/>
          <w:szCs w:val="24"/>
        </w:rPr>
        <w:t xml:space="preserve"> της </w:t>
      </w:r>
      <w:r>
        <w:rPr>
          <w:rFonts w:eastAsia="Times New Roman"/>
          <w:szCs w:val="24"/>
        </w:rPr>
        <w:t xml:space="preserve">εταιρείας </w:t>
      </w:r>
      <w:r>
        <w:rPr>
          <w:rFonts w:eastAsia="Times New Roman"/>
          <w:szCs w:val="24"/>
        </w:rPr>
        <w:t>«ΑΚΤΩΡ»</w:t>
      </w:r>
      <w:r w:rsidRPr="00194BB2">
        <w:rPr>
          <w:rFonts w:eastAsia="Times New Roman"/>
          <w:szCs w:val="24"/>
        </w:rPr>
        <w:t xml:space="preserve"> κ</w:t>
      </w:r>
      <w:r>
        <w:rPr>
          <w:rFonts w:eastAsia="Times New Roman"/>
          <w:szCs w:val="24"/>
        </w:rPr>
        <w:t>αι πάλι δεν πρόκειται να σηκώσει</w:t>
      </w:r>
      <w:r w:rsidRPr="00194BB2">
        <w:rPr>
          <w:rFonts w:eastAsia="Times New Roman"/>
          <w:szCs w:val="24"/>
        </w:rPr>
        <w:t xml:space="preserve"> από τις καρέκλες αυτο</w:t>
      </w:r>
      <w:r w:rsidRPr="00194BB2">
        <w:rPr>
          <w:rFonts w:eastAsia="Times New Roman"/>
          <w:szCs w:val="24"/>
        </w:rPr>
        <w:t xml:space="preserve">ύς οι οποίοι σήμερα με τον </w:t>
      </w:r>
      <w:proofErr w:type="spellStart"/>
      <w:r w:rsidRPr="00194BB2">
        <w:rPr>
          <w:rFonts w:eastAsia="Times New Roman"/>
          <w:szCs w:val="24"/>
        </w:rPr>
        <w:t>εθνομηδενισμό</w:t>
      </w:r>
      <w:proofErr w:type="spellEnd"/>
      <w:r w:rsidRPr="00194BB2">
        <w:rPr>
          <w:rFonts w:eastAsia="Times New Roman"/>
          <w:szCs w:val="24"/>
        </w:rPr>
        <w:t xml:space="preserve"> τους έχουν καταστρέψει την Ελλάδα</w:t>
      </w:r>
      <w:r>
        <w:rPr>
          <w:rFonts w:eastAsia="Times New Roman"/>
          <w:szCs w:val="24"/>
        </w:rPr>
        <w:t>.</w:t>
      </w:r>
    </w:p>
    <w:p w14:paraId="6B94914A" w14:textId="77777777" w:rsidR="00244F6B" w:rsidRDefault="006574B6">
      <w:pPr>
        <w:spacing w:after="0"/>
        <w:jc w:val="both"/>
        <w:rPr>
          <w:rFonts w:eastAsia="Times New Roman"/>
          <w:szCs w:val="24"/>
        </w:rPr>
      </w:pPr>
      <w:r>
        <w:rPr>
          <w:rFonts w:eastAsia="Times New Roman"/>
          <w:szCs w:val="24"/>
        </w:rPr>
        <w:t>Θ</w:t>
      </w:r>
      <w:r w:rsidRPr="00194BB2">
        <w:rPr>
          <w:rFonts w:eastAsia="Times New Roman"/>
          <w:szCs w:val="24"/>
        </w:rPr>
        <w:t>α πάμε</w:t>
      </w:r>
      <w:r>
        <w:rPr>
          <w:rFonts w:eastAsia="Times New Roman"/>
          <w:szCs w:val="24"/>
        </w:rPr>
        <w:t>,</w:t>
      </w:r>
      <w:r w:rsidRPr="00194BB2">
        <w:rPr>
          <w:rFonts w:eastAsia="Times New Roman"/>
          <w:szCs w:val="24"/>
        </w:rPr>
        <w:t xml:space="preserve"> </w:t>
      </w:r>
      <w:r>
        <w:rPr>
          <w:rFonts w:eastAsia="Times New Roman"/>
          <w:szCs w:val="24"/>
        </w:rPr>
        <w:t xml:space="preserve">όμως, σε ευρωεκλογές τον Μάιο, που η Χρυσή Αυγή ασφαλώς και θα </w:t>
      </w:r>
      <w:proofErr w:type="spellStart"/>
      <w:r>
        <w:rPr>
          <w:rFonts w:eastAsia="Times New Roman"/>
          <w:szCs w:val="24"/>
        </w:rPr>
        <w:t>ξαναείναι</w:t>
      </w:r>
      <w:proofErr w:type="spellEnd"/>
      <w:r w:rsidRPr="00194BB2">
        <w:rPr>
          <w:rFonts w:eastAsia="Times New Roman"/>
          <w:szCs w:val="24"/>
        </w:rPr>
        <w:t xml:space="preserve"> η τρίτη πολιτική δύναμη και θα έχει διψήφια ποσοστά</w:t>
      </w:r>
      <w:r>
        <w:rPr>
          <w:rFonts w:eastAsia="Times New Roman"/>
          <w:szCs w:val="24"/>
        </w:rPr>
        <w:t>, θα είναι πολύ πάνω από</w:t>
      </w:r>
      <w:r w:rsidRPr="00194BB2">
        <w:rPr>
          <w:rFonts w:eastAsia="Times New Roman"/>
          <w:szCs w:val="24"/>
        </w:rPr>
        <w:t xml:space="preserve"> το 10%</w:t>
      </w:r>
      <w:r>
        <w:rPr>
          <w:rFonts w:eastAsia="Times New Roman"/>
          <w:szCs w:val="24"/>
        </w:rPr>
        <w:t>.</w:t>
      </w:r>
    </w:p>
    <w:p w14:paraId="6B94914B" w14:textId="77777777" w:rsidR="00244F6B" w:rsidRDefault="006574B6">
      <w:pPr>
        <w:spacing w:after="0"/>
        <w:jc w:val="both"/>
        <w:rPr>
          <w:rFonts w:eastAsia="Times New Roman"/>
          <w:szCs w:val="24"/>
        </w:rPr>
      </w:pPr>
      <w:r w:rsidRPr="00194BB2">
        <w:rPr>
          <w:rFonts w:eastAsia="Times New Roman"/>
          <w:szCs w:val="24"/>
        </w:rPr>
        <w:t xml:space="preserve">Και να κλείσω </w:t>
      </w:r>
      <w:r w:rsidRPr="00194BB2">
        <w:rPr>
          <w:rFonts w:eastAsia="Times New Roman"/>
          <w:szCs w:val="24"/>
        </w:rPr>
        <w:t>με αυτό</w:t>
      </w:r>
      <w:r>
        <w:rPr>
          <w:rFonts w:eastAsia="Times New Roman"/>
          <w:szCs w:val="24"/>
        </w:rPr>
        <w:t>. Έ</w:t>
      </w:r>
      <w:r w:rsidRPr="00194BB2">
        <w:rPr>
          <w:rFonts w:eastAsia="Times New Roman"/>
          <w:szCs w:val="24"/>
        </w:rPr>
        <w:t xml:space="preserve">χουμε τις </w:t>
      </w:r>
      <w:proofErr w:type="spellStart"/>
      <w:r w:rsidRPr="00194BB2">
        <w:rPr>
          <w:rFonts w:eastAsia="Times New Roman"/>
          <w:szCs w:val="24"/>
        </w:rPr>
        <w:t>αυτοδιοικητικές</w:t>
      </w:r>
      <w:proofErr w:type="spellEnd"/>
      <w:r w:rsidRPr="00194BB2">
        <w:rPr>
          <w:rFonts w:eastAsia="Times New Roman"/>
          <w:szCs w:val="24"/>
        </w:rPr>
        <w:t xml:space="preserve"> εκλογές</w:t>
      </w:r>
      <w:r>
        <w:rPr>
          <w:rFonts w:eastAsia="Times New Roman"/>
          <w:szCs w:val="24"/>
        </w:rPr>
        <w:t>. Εις</w:t>
      </w:r>
      <w:r w:rsidRPr="00194BB2">
        <w:rPr>
          <w:rFonts w:eastAsia="Times New Roman"/>
          <w:szCs w:val="24"/>
        </w:rPr>
        <w:t xml:space="preserve"> ό</w:t>
      </w:r>
      <w:r>
        <w:rPr>
          <w:rFonts w:eastAsia="Times New Roman"/>
          <w:szCs w:val="24"/>
        </w:rPr>
        <w:t>,</w:t>
      </w:r>
      <w:r w:rsidRPr="00194BB2">
        <w:rPr>
          <w:rFonts w:eastAsia="Times New Roman"/>
          <w:szCs w:val="24"/>
        </w:rPr>
        <w:t>τι αφορά το</w:t>
      </w:r>
      <w:r>
        <w:rPr>
          <w:rFonts w:eastAsia="Times New Roman"/>
          <w:szCs w:val="24"/>
        </w:rPr>
        <w:t>ν</w:t>
      </w:r>
      <w:r w:rsidRPr="00194BB2">
        <w:rPr>
          <w:rFonts w:eastAsia="Times New Roman"/>
          <w:szCs w:val="24"/>
        </w:rPr>
        <w:t xml:space="preserve"> Δήμο Αθηναίων</w:t>
      </w:r>
      <w:r>
        <w:rPr>
          <w:rFonts w:eastAsia="Times New Roman"/>
          <w:szCs w:val="24"/>
        </w:rPr>
        <w:t>, ο Λαϊκός Σύνδεσμος</w:t>
      </w:r>
      <w:r>
        <w:rPr>
          <w:rFonts w:eastAsia="Times New Roman"/>
          <w:szCs w:val="24"/>
        </w:rPr>
        <w:t xml:space="preserve"> </w:t>
      </w:r>
      <w:r>
        <w:rPr>
          <w:rFonts w:eastAsia="Times New Roman"/>
          <w:szCs w:val="24"/>
        </w:rPr>
        <w:t>-</w:t>
      </w:r>
      <w:r>
        <w:rPr>
          <w:rFonts w:eastAsia="Times New Roman"/>
          <w:szCs w:val="24"/>
        </w:rPr>
        <w:t xml:space="preserve"> </w:t>
      </w:r>
      <w:r w:rsidRPr="00194BB2">
        <w:rPr>
          <w:rFonts w:eastAsia="Times New Roman"/>
          <w:szCs w:val="24"/>
        </w:rPr>
        <w:t>Χρυσή Αυγή μο</w:t>
      </w:r>
      <w:r>
        <w:rPr>
          <w:rFonts w:eastAsia="Times New Roman"/>
          <w:szCs w:val="24"/>
        </w:rPr>
        <w:t>ύ</w:t>
      </w:r>
      <w:r w:rsidRPr="00194BB2">
        <w:rPr>
          <w:rFonts w:eastAsia="Times New Roman"/>
          <w:szCs w:val="24"/>
        </w:rPr>
        <w:t xml:space="preserve"> έκ</w:t>
      </w:r>
      <w:r>
        <w:rPr>
          <w:rFonts w:eastAsia="Times New Roman"/>
          <w:szCs w:val="24"/>
        </w:rPr>
        <w:t xml:space="preserve">ανε την τιμή να τον εκπροσωπώ, να είμαι εγώ υποψήφιος για τη </w:t>
      </w:r>
      <w:r>
        <w:rPr>
          <w:rFonts w:eastAsia="Times New Roman"/>
          <w:szCs w:val="24"/>
        </w:rPr>
        <w:t>Δ</w:t>
      </w:r>
      <w:r>
        <w:rPr>
          <w:rFonts w:eastAsia="Times New Roman"/>
          <w:szCs w:val="24"/>
        </w:rPr>
        <w:t xml:space="preserve">ημαρχία της Αθήνας και θέτω ένα ερώτημα </w:t>
      </w:r>
      <w:r w:rsidRPr="00194BB2">
        <w:rPr>
          <w:rFonts w:eastAsia="Times New Roman"/>
          <w:szCs w:val="24"/>
        </w:rPr>
        <w:t>κλείνοντας</w:t>
      </w:r>
      <w:r>
        <w:rPr>
          <w:rFonts w:eastAsia="Times New Roman"/>
          <w:szCs w:val="24"/>
        </w:rPr>
        <w:t>: Τ</w:t>
      </w:r>
      <w:r w:rsidRPr="00194BB2">
        <w:rPr>
          <w:rFonts w:eastAsia="Times New Roman"/>
          <w:szCs w:val="24"/>
        </w:rPr>
        <w:t xml:space="preserve">ι θα γίνει με τον </w:t>
      </w:r>
      <w:r w:rsidRPr="00194BB2">
        <w:rPr>
          <w:rFonts w:eastAsia="Times New Roman"/>
          <w:szCs w:val="24"/>
        </w:rPr>
        <w:t>υποψήφιο του ΣΥΡΙΖΑ</w:t>
      </w:r>
      <w:r>
        <w:rPr>
          <w:rFonts w:eastAsia="Times New Roman"/>
          <w:szCs w:val="24"/>
        </w:rPr>
        <w:t>; Π</w:t>
      </w:r>
      <w:r w:rsidRPr="00194BB2">
        <w:rPr>
          <w:rFonts w:eastAsia="Times New Roman"/>
          <w:szCs w:val="24"/>
        </w:rPr>
        <w:t>ερι</w:t>
      </w:r>
      <w:r>
        <w:rPr>
          <w:rFonts w:eastAsia="Times New Roman"/>
          <w:szCs w:val="24"/>
        </w:rPr>
        <w:t>μέναμε κάτι μήνες να ακούσουμε π</w:t>
      </w:r>
      <w:r w:rsidRPr="00194BB2">
        <w:rPr>
          <w:rFonts w:eastAsia="Times New Roman"/>
          <w:szCs w:val="24"/>
        </w:rPr>
        <w:t>οιος</w:t>
      </w:r>
      <w:r>
        <w:rPr>
          <w:rFonts w:eastAsia="Times New Roman"/>
          <w:szCs w:val="24"/>
        </w:rPr>
        <w:t xml:space="preserve"> θα είναι ο υποψήφιος </w:t>
      </w:r>
      <w:r>
        <w:rPr>
          <w:rFonts w:eastAsia="Times New Roman"/>
          <w:szCs w:val="24"/>
        </w:rPr>
        <w:lastRenderedPageBreak/>
        <w:t>του ΣΥΡΙΖΑ</w:t>
      </w:r>
      <w:r w:rsidRPr="00194BB2">
        <w:rPr>
          <w:rFonts w:eastAsia="Times New Roman"/>
          <w:szCs w:val="24"/>
        </w:rPr>
        <w:t xml:space="preserve"> στο</w:t>
      </w:r>
      <w:r>
        <w:rPr>
          <w:rFonts w:eastAsia="Times New Roman"/>
          <w:szCs w:val="24"/>
        </w:rPr>
        <w:t>ν Δ</w:t>
      </w:r>
      <w:r w:rsidRPr="00194BB2">
        <w:rPr>
          <w:rFonts w:eastAsia="Times New Roman"/>
          <w:szCs w:val="24"/>
        </w:rPr>
        <w:t>ήμο της Αθήνας</w:t>
      </w:r>
      <w:r>
        <w:rPr>
          <w:rFonts w:eastAsia="Times New Roman"/>
          <w:szCs w:val="24"/>
        </w:rPr>
        <w:t>. Πετάχτηκε</w:t>
      </w:r>
      <w:r w:rsidRPr="00194BB2">
        <w:rPr>
          <w:rFonts w:eastAsia="Times New Roman"/>
          <w:szCs w:val="24"/>
        </w:rPr>
        <w:t xml:space="preserve"> σήμερα ένα όνομα</w:t>
      </w:r>
      <w:r>
        <w:rPr>
          <w:rFonts w:eastAsia="Times New Roman"/>
          <w:szCs w:val="24"/>
        </w:rPr>
        <w:t>.</w:t>
      </w:r>
      <w:r w:rsidRPr="00194BB2">
        <w:rPr>
          <w:rFonts w:eastAsia="Times New Roman"/>
          <w:szCs w:val="24"/>
        </w:rPr>
        <w:t xml:space="preserve"> </w:t>
      </w:r>
      <w:r>
        <w:rPr>
          <w:rFonts w:eastAsia="Times New Roman"/>
          <w:szCs w:val="24"/>
        </w:rPr>
        <w:t>Α</w:t>
      </w:r>
      <w:r w:rsidRPr="00194BB2">
        <w:rPr>
          <w:rFonts w:eastAsia="Times New Roman"/>
          <w:szCs w:val="24"/>
        </w:rPr>
        <w:t>ργήσατε</w:t>
      </w:r>
      <w:r>
        <w:rPr>
          <w:rFonts w:eastAsia="Times New Roman"/>
          <w:szCs w:val="24"/>
        </w:rPr>
        <w:t>,</w:t>
      </w:r>
      <w:r w:rsidRPr="00194BB2">
        <w:rPr>
          <w:rFonts w:eastAsia="Times New Roman"/>
          <w:szCs w:val="24"/>
        </w:rPr>
        <w:t xml:space="preserve"> φοβηθήκατε</w:t>
      </w:r>
      <w:r>
        <w:rPr>
          <w:rFonts w:eastAsia="Times New Roman"/>
          <w:szCs w:val="24"/>
        </w:rPr>
        <w:t>,</w:t>
      </w:r>
      <w:r w:rsidRPr="00194BB2">
        <w:rPr>
          <w:rFonts w:eastAsia="Times New Roman"/>
          <w:szCs w:val="24"/>
        </w:rPr>
        <w:t xml:space="preserve"> γιατί </w:t>
      </w:r>
      <w:r>
        <w:rPr>
          <w:rFonts w:eastAsia="Times New Roman"/>
          <w:szCs w:val="24"/>
        </w:rPr>
        <w:t>-</w:t>
      </w:r>
      <w:r w:rsidRPr="00194BB2">
        <w:rPr>
          <w:rFonts w:eastAsia="Times New Roman"/>
          <w:szCs w:val="24"/>
        </w:rPr>
        <w:t>θα κάνω εδώ μία αποκάλυψη</w:t>
      </w:r>
      <w:r>
        <w:rPr>
          <w:rFonts w:eastAsia="Times New Roman"/>
          <w:szCs w:val="24"/>
        </w:rPr>
        <w:t>- έχετε ήδη</w:t>
      </w:r>
      <w:r w:rsidRPr="00194BB2">
        <w:rPr>
          <w:rFonts w:eastAsia="Times New Roman"/>
          <w:szCs w:val="24"/>
        </w:rPr>
        <w:t xml:space="preserve"> μετρήσεις και βλέπετε </w:t>
      </w:r>
      <w:r>
        <w:rPr>
          <w:rFonts w:eastAsia="Times New Roman"/>
          <w:szCs w:val="24"/>
        </w:rPr>
        <w:t>σ’ αυτές τ</w:t>
      </w:r>
      <w:r w:rsidRPr="00194BB2">
        <w:rPr>
          <w:rFonts w:eastAsia="Times New Roman"/>
          <w:szCs w:val="24"/>
        </w:rPr>
        <w:t>ις μετρήσεις ό</w:t>
      </w:r>
      <w:r w:rsidRPr="00194BB2">
        <w:rPr>
          <w:rFonts w:eastAsia="Times New Roman"/>
          <w:szCs w:val="24"/>
        </w:rPr>
        <w:t xml:space="preserve">τι ο ΣΥΡΙΖΑ στην πρωτεύουσα της Ελλάδος </w:t>
      </w:r>
      <w:r>
        <w:rPr>
          <w:rFonts w:eastAsia="Times New Roman"/>
          <w:szCs w:val="24"/>
        </w:rPr>
        <w:t>είναι κάτω από</w:t>
      </w:r>
      <w:r w:rsidRPr="00194BB2">
        <w:rPr>
          <w:rFonts w:eastAsia="Times New Roman"/>
          <w:szCs w:val="24"/>
        </w:rPr>
        <w:t xml:space="preserve"> τη Χρυσή Αυγή</w:t>
      </w:r>
      <w:r>
        <w:rPr>
          <w:rFonts w:eastAsia="Times New Roman"/>
          <w:szCs w:val="24"/>
        </w:rPr>
        <w:t>. Η Χρυσή Αυγή περνάει τον</w:t>
      </w:r>
      <w:r w:rsidRPr="00194BB2">
        <w:rPr>
          <w:rFonts w:eastAsia="Times New Roman"/>
          <w:szCs w:val="24"/>
        </w:rPr>
        <w:t xml:space="preserve"> Σ</w:t>
      </w:r>
      <w:r>
        <w:rPr>
          <w:rFonts w:eastAsia="Times New Roman"/>
          <w:szCs w:val="24"/>
        </w:rPr>
        <w:t>ΥΡΙΖΑ στην πρωτεύουσα της Ελλάδο</w:t>
      </w:r>
      <w:r w:rsidRPr="00194BB2">
        <w:rPr>
          <w:rFonts w:eastAsia="Times New Roman"/>
          <w:szCs w:val="24"/>
        </w:rPr>
        <w:t>ς</w:t>
      </w:r>
      <w:r>
        <w:rPr>
          <w:rFonts w:eastAsia="Times New Roman"/>
          <w:szCs w:val="24"/>
        </w:rPr>
        <w:t>. Αυτό θα καταγρ</w:t>
      </w:r>
      <w:r>
        <w:rPr>
          <w:rFonts w:eastAsia="Times New Roman"/>
          <w:szCs w:val="24"/>
        </w:rPr>
        <w:t>αφεί</w:t>
      </w:r>
      <w:r w:rsidRPr="00194BB2">
        <w:rPr>
          <w:rFonts w:eastAsia="Times New Roman"/>
          <w:szCs w:val="24"/>
        </w:rPr>
        <w:t xml:space="preserve"> στην κάλπη στις 26 Μαΐου και θα είναι πολύ μεγάλο το μήνυμα</w:t>
      </w:r>
      <w:r>
        <w:rPr>
          <w:rFonts w:eastAsia="Times New Roman"/>
          <w:szCs w:val="24"/>
        </w:rPr>
        <w:t>,</w:t>
      </w:r>
      <w:r w:rsidRPr="00194BB2">
        <w:rPr>
          <w:rFonts w:eastAsia="Times New Roman"/>
          <w:szCs w:val="24"/>
        </w:rPr>
        <w:t xml:space="preserve"> το οποίο θα δώσει τεράστια άνοδο στο</w:t>
      </w:r>
      <w:r>
        <w:rPr>
          <w:rFonts w:eastAsia="Times New Roman"/>
          <w:szCs w:val="24"/>
        </w:rPr>
        <w:t>ν Λαϊκό Σ</w:t>
      </w:r>
      <w:r>
        <w:rPr>
          <w:rFonts w:eastAsia="Times New Roman"/>
          <w:szCs w:val="24"/>
        </w:rPr>
        <w:t>ύνδεσμο σε ε</w:t>
      </w:r>
      <w:r w:rsidRPr="00194BB2">
        <w:rPr>
          <w:rFonts w:eastAsia="Times New Roman"/>
          <w:szCs w:val="24"/>
        </w:rPr>
        <w:t>θνικό επίπεδο</w:t>
      </w:r>
      <w:r>
        <w:rPr>
          <w:rFonts w:eastAsia="Times New Roman"/>
          <w:szCs w:val="24"/>
        </w:rPr>
        <w:t>. Θα περάσουμε τον</w:t>
      </w:r>
      <w:r w:rsidRPr="00194BB2">
        <w:rPr>
          <w:rFonts w:eastAsia="Times New Roman"/>
          <w:szCs w:val="24"/>
        </w:rPr>
        <w:t xml:space="preserve"> ΣΥΡΙΖΑ στην πρωτεύουσα της Ελλάδος στις προσεχείς εκλογές</w:t>
      </w:r>
      <w:r>
        <w:rPr>
          <w:rFonts w:eastAsia="Times New Roman"/>
          <w:szCs w:val="24"/>
        </w:rPr>
        <w:t xml:space="preserve">. Θα εξοντώσουμε αρχικά τον </w:t>
      </w:r>
      <w:proofErr w:type="spellStart"/>
      <w:r>
        <w:rPr>
          <w:rFonts w:eastAsia="Times New Roman"/>
          <w:szCs w:val="24"/>
        </w:rPr>
        <w:t>εθνομηδενισμό</w:t>
      </w:r>
      <w:proofErr w:type="spellEnd"/>
      <w:r>
        <w:rPr>
          <w:rFonts w:eastAsia="Times New Roman"/>
          <w:szCs w:val="24"/>
        </w:rPr>
        <w:t xml:space="preserve"> της Αριστεράς, για να πάμε εν συνεχεία ν</w:t>
      </w:r>
      <w:r w:rsidRPr="00194BB2">
        <w:rPr>
          <w:rFonts w:eastAsia="Times New Roman"/>
          <w:szCs w:val="24"/>
        </w:rPr>
        <w:t>α αναμετρηθούμε σε μία τελική αναμέ</w:t>
      </w:r>
      <w:r>
        <w:rPr>
          <w:rFonts w:eastAsia="Times New Roman"/>
          <w:szCs w:val="24"/>
        </w:rPr>
        <w:t xml:space="preserve">τρηση με τον </w:t>
      </w:r>
      <w:proofErr w:type="spellStart"/>
      <w:r>
        <w:rPr>
          <w:rFonts w:eastAsia="Times New Roman"/>
          <w:szCs w:val="24"/>
        </w:rPr>
        <w:t>εθνομηδενισμό</w:t>
      </w:r>
      <w:proofErr w:type="spellEnd"/>
      <w:r>
        <w:rPr>
          <w:rFonts w:eastAsia="Times New Roman"/>
          <w:szCs w:val="24"/>
        </w:rPr>
        <w:t xml:space="preserve"> της </w:t>
      </w:r>
      <w:proofErr w:type="spellStart"/>
      <w:r>
        <w:rPr>
          <w:rFonts w:eastAsia="Times New Roman"/>
          <w:szCs w:val="24"/>
        </w:rPr>
        <w:t>ψευτοδε</w:t>
      </w:r>
      <w:r>
        <w:rPr>
          <w:rFonts w:eastAsia="Times New Roman"/>
          <w:szCs w:val="24"/>
        </w:rPr>
        <w:t>ξιάς</w:t>
      </w:r>
      <w:proofErr w:type="spellEnd"/>
      <w:r>
        <w:rPr>
          <w:rFonts w:eastAsia="Times New Roman"/>
          <w:szCs w:val="24"/>
        </w:rPr>
        <w:t xml:space="preserve">, που είναι εξίσου επικίνδυνος και επιζήμιος για την πατρίδα. </w:t>
      </w:r>
    </w:p>
    <w:p w14:paraId="6B94914C" w14:textId="77777777" w:rsidR="00244F6B" w:rsidRDefault="006574B6">
      <w:pPr>
        <w:spacing w:after="0"/>
        <w:jc w:val="both"/>
        <w:rPr>
          <w:rFonts w:eastAsia="Times New Roman"/>
          <w:szCs w:val="24"/>
        </w:rPr>
      </w:pPr>
      <w:r>
        <w:rPr>
          <w:rFonts w:eastAsia="Times New Roman"/>
          <w:szCs w:val="24"/>
        </w:rPr>
        <w:t>Μ</w:t>
      </w:r>
      <w:r w:rsidRPr="00194BB2">
        <w:rPr>
          <w:rFonts w:eastAsia="Times New Roman"/>
          <w:szCs w:val="24"/>
        </w:rPr>
        <w:t xml:space="preserve">όνο με μία </w:t>
      </w:r>
      <w:r>
        <w:rPr>
          <w:rFonts w:eastAsia="Times New Roman"/>
          <w:szCs w:val="24"/>
        </w:rPr>
        <w:t>εθνική πατριωτική κυβέρνηση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θ</w:t>
      </w:r>
      <w:r w:rsidRPr="00194BB2">
        <w:rPr>
          <w:rFonts w:eastAsia="Times New Roman"/>
          <w:szCs w:val="24"/>
        </w:rPr>
        <w:t>α</w:t>
      </w:r>
      <w:r>
        <w:rPr>
          <w:rFonts w:eastAsia="Times New Roman"/>
          <w:szCs w:val="24"/>
        </w:rPr>
        <w:t xml:space="preserve"> υπάρξει</w:t>
      </w:r>
      <w:r w:rsidRPr="00194BB2">
        <w:rPr>
          <w:rFonts w:eastAsia="Times New Roman"/>
          <w:szCs w:val="24"/>
        </w:rPr>
        <w:t xml:space="preserve"> ανεξάρτητη εξωτερική</w:t>
      </w:r>
      <w:r>
        <w:rPr>
          <w:rFonts w:eastAsia="Times New Roman"/>
          <w:szCs w:val="24"/>
        </w:rPr>
        <w:t xml:space="preserve"> και</w:t>
      </w:r>
      <w:r w:rsidRPr="00194BB2">
        <w:rPr>
          <w:rFonts w:eastAsia="Times New Roman"/>
          <w:szCs w:val="24"/>
        </w:rPr>
        <w:t xml:space="preserve"> οικονομική πολιτική</w:t>
      </w:r>
      <w:r>
        <w:rPr>
          <w:rFonts w:eastAsia="Times New Roman"/>
          <w:szCs w:val="24"/>
        </w:rPr>
        <w:t>,</w:t>
      </w:r>
      <w:r w:rsidRPr="00194BB2">
        <w:rPr>
          <w:rFonts w:eastAsia="Times New Roman"/>
          <w:szCs w:val="24"/>
        </w:rPr>
        <w:t xml:space="preserve"> θα μπορέσει η Ελλάδα να εκμεταλλευτεί</w:t>
      </w:r>
      <w:r>
        <w:rPr>
          <w:rFonts w:eastAsia="Times New Roman"/>
          <w:szCs w:val="24"/>
        </w:rPr>
        <w:t xml:space="preserve"> απόλυτα,</w:t>
      </w:r>
      <w:r w:rsidRPr="00194BB2">
        <w:rPr>
          <w:rFonts w:eastAsia="Times New Roman"/>
          <w:szCs w:val="24"/>
        </w:rPr>
        <w:t xml:space="preserve"> προς όφελος</w:t>
      </w:r>
      <w:r w:rsidRPr="00194BB2">
        <w:rPr>
          <w:rFonts w:eastAsia="Times New Roman"/>
          <w:szCs w:val="24"/>
        </w:rPr>
        <w:t xml:space="preserve"> του λαού </w:t>
      </w:r>
      <w:r>
        <w:rPr>
          <w:rFonts w:eastAsia="Times New Roman"/>
          <w:szCs w:val="24"/>
        </w:rPr>
        <w:t>της,</w:t>
      </w:r>
      <w:r w:rsidRPr="00194BB2">
        <w:rPr>
          <w:rFonts w:eastAsia="Times New Roman"/>
          <w:szCs w:val="24"/>
        </w:rPr>
        <w:t xml:space="preserve"> τις πλουτοπαραγωγικές πηγές</w:t>
      </w:r>
      <w:r>
        <w:rPr>
          <w:rFonts w:eastAsia="Times New Roman"/>
          <w:szCs w:val="24"/>
        </w:rPr>
        <w:t xml:space="preserve"> της, θα μπορέσει η</w:t>
      </w:r>
      <w:r w:rsidRPr="00194BB2">
        <w:rPr>
          <w:rFonts w:eastAsia="Times New Roman"/>
          <w:szCs w:val="24"/>
        </w:rPr>
        <w:t xml:space="preserve"> Ελλάδα να σταθεί στα πόδια της και να γίνει κυρίαρχη δύναμη στην Ανατολική Μεσόγειο</w:t>
      </w:r>
      <w:r>
        <w:rPr>
          <w:rFonts w:eastAsia="Times New Roman"/>
          <w:szCs w:val="24"/>
        </w:rPr>
        <w:t>.</w:t>
      </w:r>
    </w:p>
    <w:p w14:paraId="6B94914D" w14:textId="77777777" w:rsidR="00244F6B" w:rsidRDefault="006574B6">
      <w:pPr>
        <w:spacing w:after="0"/>
        <w:jc w:val="both"/>
        <w:rPr>
          <w:rFonts w:eastAsia="Times New Roman"/>
          <w:szCs w:val="24"/>
        </w:rPr>
      </w:pPr>
      <w:r w:rsidRPr="00194BB2">
        <w:rPr>
          <w:rFonts w:eastAsia="Times New Roman"/>
          <w:szCs w:val="24"/>
        </w:rPr>
        <w:lastRenderedPageBreak/>
        <w:t>Ευχαριστώ</w:t>
      </w:r>
      <w:r>
        <w:rPr>
          <w:rFonts w:eastAsia="Times New Roman"/>
          <w:szCs w:val="24"/>
        </w:rPr>
        <w:t>.</w:t>
      </w:r>
    </w:p>
    <w:p w14:paraId="6B94914E" w14:textId="77777777" w:rsidR="00244F6B" w:rsidRDefault="006574B6">
      <w:pPr>
        <w:spacing w:after="0"/>
        <w:ind w:firstLine="709"/>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B94914F" w14:textId="77777777" w:rsidR="00244F6B" w:rsidRDefault="006574B6">
      <w:pPr>
        <w:spacing w:after="0"/>
        <w:jc w:val="both"/>
        <w:rPr>
          <w:rFonts w:eastAsia="Times New Roman"/>
          <w:szCs w:val="24"/>
        </w:rPr>
      </w:pPr>
      <w:r w:rsidRPr="00CF2C53">
        <w:rPr>
          <w:rFonts w:eastAsia="Times New Roman"/>
          <w:b/>
          <w:szCs w:val="24"/>
        </w:rPr>
        <w:t xml:space="preserve">ΠΡΟΕΔΡΕΥΩΝ (Γεώργιος </w:t>
      </w:r>
      <w:proofErr w:type="spellStart"/>
      <w:r w:rsidRPr="00CF2C53">
        <w:rPr>
          <w:rFonts w:eastAsia="Times New Roman"/>
          <w:b/>
          <w:szCs w:val="24"/>
        </w:rPr>
        <w:t>Λαμπρούλης</w:t>
      </w:r>
      <w:proofErr w:type="spellEnd"/>
      <w:r w:rsidRPr="00CF2C53">
        <w:rPr>
          <w:rFonts w:eastAsia="Times New Roman"/>
          <w:b/>
          <w:szCs w:val="24"/>
        </w:rPr>
        <w:t>):</w:t>
      </w:r>
      <w:r>
        <w:rPr>
          <w:rFonts w:eastAsia="Times New Roman"/>
          <w:b/>
          <w:szCs w:val="24"/>
        </w:rPr>
        <w:t xml:space="preserve"> </w:t>
      </w:r>
      <w:r>
        <w:rPr>
          <w:rFonts w:eastAsia="Times New Roman"/>
          <w:szCs w:val="24"/>
        </w:rPr>
        <w:t xml:space="preserve">Κυρίες και </w:t>
      </w:r>
      <w:r>
        <w:rPr>
          <w:rFonts w:eastAsia="Times New Roman"/>
          <w:szCs w:val="24"/>
        </w:rPr>
        <w:t>κύριοι συνάδελφοι, γ</w:t>
      </w:r>
      <w:r w:rsidRPr="00194BB2">
        <w:rPr>
          <w:rFonts w:eastAsia="Times New Roman"/>
          <w:szCs w:val="24"/>
        </w:rPr>
        <w:t>ίνεται γνωστό</w:t>
      </w:r>
      <w:r>
        <w:rPr>
          <w:rFonts w:eastAsia="Times New Roman"/>
          <w:szCs w:val="24"/>
        </w:rPr>
        <w:t xml:space="preserve"> στο Σώμα ότι</w:t>
      </w:r>
      <w:r w:rsidRPr="00194BB2">
        <w:rPr>
          <w:rFonts w:eastAsia="Times New Roman"/>
          <w:szCs w:val="24"/>
        </w:rPr>
        <w:t xml:space="preserve"> </w:t>
      </w:r>
      <w:r>
        <w:rPr>
          <w:rFonts w:eastAsia="Times New Roman"/>
          <w:szCs w:val="24"/>
        </w:rPr>
        <w:t xml:space="preserve">τη συνεδρίασή μας παρακολουθούν </w:t>
      </w:r>
      <w:r w:rsidRPr="00194BB2">
        <w:rPr>
          <w:rFonts w:eastAsia="Times New Roman"/>
          <w:szCs w:val="24"/>
        </w:rPr>
        <w:t>από τα δυτικά θεω</w:t>
      </w:r>
      <w:r>
        <w:rPr>
          <w:rFonts w:eastAsia="Times New Roman"/>
          <w:szCs w:val="24"/>
        </w:rPr>
        <w:t>ρεία,</w:t>
      </w:r>
      <w:r w:rsidRPr="00194BB2">
        <w:rPr>
          <w:rFonts w:eastAsia="Times New Roman"/>
          <w:szCs w:val="24"/>
        </w:rPr>
        <w:t xml:space="preserve"> αφού </w:t>
      </w:r>
      <w:r>
        <w:rPr>
          <w:rFonts w:eastAsia="Times New Roman"/>
          <w:szCs w:val="24"/>
        </w:rPr>
        <w:t xml:space="preserve">προηγουμένως </w:t>
      </w:r>
      <w:r w:rsidRPr="00194BB2">
        <w:rPr>
          <w:rFonts w:eastAsia="Times New Roman"/>
          <w:szCs w:val="24"/>
        </w:rPr>
        <w:t>ξεν</w:t>
      </w:r>
      <w:r>
        <w:rPr>
          <w:rFonts w:eastAsia="Times New Roman"/>
          <w:szCs w:val="24"/>
        </w:rPr>
        <w:t>αγήθηκαν στην έκθεση της αίθουσας «</w:t>
      </w:r>
      <w:r>
        <w:rPr>
          <w:rFonts w:eastAsia="Times New Roman"/>
          <w:szCs w:val="24"/>
        </w:rPr>
        <w:t>Ε</w:t>
      </w:r>
      <w:r w:rsidRPr="00194BB2">
        <w:rPr>
          <w:rFonts w:eastAsia="Times New Roman"/>
          <w:szCs w:val="24"/>
        </w:rPr>
        <w:t>ΛΕΥΘΕΡΙΟΣ ΒΕΝΙΖΕΛΟΣ</w:t>
      </w:r>
      <w:r>
        <w:rPr>
          <w:rFonts w:eastAsia="Times New Roman"/>
          <w:szCs w:val="24"/>
        </w:rPr>
        <w:t xml:space="preserve">» και </w:t>
      </w:r>
      <w:r w:rsidRPr="00194BB2">
        <w:rPr>
          <w:rFonts w:eastAsia="Times New Roman"/>
          <w:szCs w:val="24"/>
        </w:rPr>
        <w:t>ενημερώθηκαν για την ιστορία του κτ</w:t>
      </w:r>
      <w:r>
        <w:rPr>
          <w:rFonts w:eastAsia="Times New Roman"/>
          <w:szCs w:val="24"/>
        </w:rPr>
        <w:t>η</w:t>
      </w:r>
      <w:r w:rsidRPr="00194BB2">
        <w:rPr>
          <w:rFonts w:eastAsia="Times New Roman"/>
          <w:szCs w:val="24"/>
        </w:rPr>
        <w:t>ρίου και τον τρόπο</w:t>
      </w:r>
      <w:r>
        <w:rPr>
          <w:rFonts w:eastAsia="Times New Roman"/>
          <w:szCs w:val="24"/>
        </w:rPr>
        <w:t xml:space="preserve"> οργάνωσης και λει</w:t>
      </w:r>
      <w:r>
        <w:rPr>
          <w:rFonts w:eastAsia="Times New Roman"/>
          <w:szCs w:val="24"/>
        </w:rPr>
        <w:t>τουργίας της Β</w:t>
      </w:r>
      <w:r w:rsidRPr="00194BB2">
        <w:rPr>
          <w:rFonts w:eastAsia="Times New Roman"/>
          <w:szCs w:val="24"/>
        </w:rPr>
        <w:t>ουλής</w:t>
      </w:r>
      <w:r>
        <w:rPr>
          <w:rFonts w:eastAsia="Times New Roman"/>
          <w:szCs w:val="24"/>
        </w:rPr>
        <w:t>, τριάντα επτά μαθήτριες μαθητές και δ</w:t>
      </w:r>
      <w:r>
        <w:rPr>
          <w:rFonts w:eastAsia="Times New Roman"/>
          <w:szCs w:val="24"/>
        </w:rPr>
        <w:t>ύ</w:t>
      </w:r>
      <w:r>
        <w:rPr>
          <w:rFonts w:eastAsia="Times New Roman"/>
          <w:szCs w:val="24"/>
        </w:rPr>
        <w:t>ο συνοδοί εκπαιδευτικοί από το Γ</w:t>
      </w:r>
      <w:r w:rsidRPr="00194BB2">
        <w:rPr>
          <w:rFonts w:eastAsia="Times New Roman"/>
          <w:szCs w:val="24"/>
        </w:rPr>
        <w:t xml:space="preserve">υμνάσιο </w:t>
      </w:r>
      <w:proofErr w:type="spellStart"/>
      <w:r w:rsidRPr="00194BB2">
        <w:rPr>
          <w:rFonts w:eastAsia="Times New Roman"/>
          <w:szCs w:val="24"/>
        </w:rPr>
        <w:t>Αιγείρας</w:t>
      </w:r>
      <w:proofErr w:type="spellEnd"/>
      <w:r w:rsidRPr="00194BB2">
        <w:rPr>
          <w:rFonts w:eastAsia="Times New Roman"/>
          <w:szCs w:val="24"/>
        </w:rPr>
        <w:t xml:space="preserve"> Αχαΐας</w:t>
      </w:r>
      <w:r>
        <w:rPr>
          <w:rFonts w:eastAsia="Times New Roman"/>
          <w:szCs w:val="24"/>
        </w:rPr>
        <w:t>.</w:t>
      </w:r>
    </w:p>
    <w:p w14:paraId="6B949150" w14:textId="77777777" w:rsidR="00244F6B" w:rsidRDefault="006574B6">
      <w:pPr>
        <w:spacing w:after="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6B949151" w14:textId="77777777" w:rsidR="00244F6B" w:rsidRDefault="006574B6">
      <w:pPr>
        <w:spacing w:after="0"/>
        <w:ind w:firstLine="709"/>
        <w:rPr>
          <w:rFonts w:eastAsia="Times New Roman"/>
          <w:szCs w:val="24"/>
        </w:rPr>
      </w:pPr>
      <w:r>
        <w:rPr>
          <w:rFonts w:eastAsia="Times New Roman"/>
          <w:szCs w:val="24"/>
        </w:rPr>
        <w:t>(Χειροκροτήματα απ’ όλες τις πτέρυγες της Βουλής)</w:t>
      </w:r>
    </w:p>
    <w:p w14:paraId="6B949152" w14:textId="77777777" w:rsidR="00244F6B" w:rsidRDefault="006574B6">
      <w:pPr>
        <w:spacing w:after="0"/>
        <w:jc w:val="both"/>
        <w:rPr>
          <w:rFonts w:eastAsia="Times New Roman"/>
          <w:szCs w:val="24"/>
        </w:rPr>
      </w:pPr>
      <w:r>
        <w:rPr>
          <w:rFonts w:eastAsia="Times New Roman"/>
          <w:szCs w:val="24"/>
        </w:rPr>
        <w:t>Ο</w:t>
      </w:r>
      <w:r w:rsidRPr="00194BB2">
        <w:rPr>
          <w:rFonts w:eastAsia="Times New Roman"/>
          <w:szCs w:val="24"/>
        </w:rPr>
        <w:t>λοκληρώθηκε και ο κατάλογος των ομιλητών</w:t>
      </w:r>
      <w:r>
        <w:rPr>
          <w:rFonts w:eastAsia="Times New Roman"/>
          <w:szCs w:val="24"/>
        </w:rPr>
        <w:t>. Π</w:t>
      </w:r>
      <w:r w:rsidRPr="00194BB2">
        <w:rPr>
          <w:rFonts w:eastAsia="Times New Roman"/>
          <w:szCs w:val="24"/>
        </w:rPr>
        <w:t>ριν περάσουμε στις δευ</w:t>
      </w:r>
      <w:r w:rsidRPr="00194BB2">
        <w:rPr>
          <w:rFonts w:eastAsia="Times New Roman"/>
          <w:szCs w:val="24"/>
        </w:rPr>
        <w:t>τερολογίες</w:t>
      </w:r>
      <w:r>
        <w:rPr>
          <w:rFonts w:eastAsia="Times New Roman"/>
          <w:szCs w:val="24"/>
        </w:rPr>
        <w:t>,</w:t>
      </w:r>
      <w:r w:rsidRPr="00194BB2">
        <w:rPr>
          <w:rFonts w:eastAsia="Times New Roman"/>
          <w:szCs w:val="24"/>
        </w:rPr>
        <w:t xml:space="preserve"> όπως έχει αποφασιστεί</w:t>
      </w:r>
      <w:r>
        <w:rPr>
          <w:rFonts w:eastAsia="Times New Roman"/>
          <w:szCs w:val="24"/>
        </w:rPr>
        <w:t xml:space="preserve">, κύριε </w:t>
      </w:r>
      <w:proofErr w:type="spellStart"/>
      <w:r>
        <w:rPr>
          <w:rFonts w:eastAsia="Times New Roman"/>
          <w:szCs w:val="24"/>
        </w:rPr>
        <w:t>Ξ</w:t>
      </w:r>
      <w:r w:rsidRPr="00194BB2">
        <w:rPr>
          <w:rFonts w:eastAsia="Times New Roman"/>
          <w:szCs w:val="24"/>
        </w:rPr>
        <w:t>υδάκη</w:t>
      </w:r>
      <w:proofErr w:type="spellEnd"/>
      <w:r>
        <w:rPr>
          <w:rFonts w:eastAsia="Times New Roman"/>
          <w:szCs w:val="24"/>
        </w:rPr>
        <w:t>, είστε ο μοναδικός Κ</w:t>
      </w:r>
      <w:r w:rsidRPr="00194BB2">
        <w:rPr>
          <w:rFonts w:eastAsia="Times New Roman"/>
          <w:szCs w:val="24"/>
        </w:rPr>
        <w:t>οινοβουλευτικός</w:t>
      </w:r>
      <w:r>
        <w:rPr>
          <w:rFonts w:eastAsia="Times New Roman"/>
          <w:szCs w:val="24"/>
        </w:rPr>
        <w:t xml:space="preserve"> Εκπρόσωπος,</w:t>
      </w:r>
      <w:r w:rsidRPr="00194BB2">
        <w:rPr>
          <w:rFonts w:eastAsia="Times New Roman"/>
          <w:szCs w:val="24"/>
        </w:rPr>
        <w:t xml:space="preserve"> που </w:t>
      </w:r>
      <w:r>
        <w:rPr>
          <w:rFonts w:eastAsia="Times New Roman"/>
          <w:szCs w:val="24"/>
        </w:rPr>
        <w:t>δεν έχει μιλήσει και εά</w:t>
      </w:r>
      <w:r w:rsidRPr="00194BB2">
        <w:rPr>
          <w:rFonts w:eastAsia="Times New Roman"/>
          <w:szCs w:val="24"/>
        </w:rPr>
        <w:t xml:space="preserve">ν </w:t>
      </w:r>
      <w:r w:rsidRPr="00194BB2">
        <w:rPr>
          <w:rFonts w:eastAsia="Times New Roman"/>
          <w:szCs w:val="24"/>
        </w:rPr>
        <w:t xml:space="preserve">ενδεχομένως </w:t>
      </w:r>
      <w:r w:rsidRPr="00194BB2">
        <w:rPr>
          <w:rFonts w:eastAsia="Times New Roman"/>
          <w:szCs w:val="24"/>
        </w:rPr>
        <w:t>θέλετε να παρέμβετε</w:t>
      </w:r>
      <w:r>
        <w:rPr>
          <w:rFonts w:eastAsia="Times New Roman"/>
          <w:szCs w:val="24"/>
        </w:rPr>
        <w:t>, θα</w:t>
      </w:r>
      <w:r w:rsidRPr="00194BB2">
        <w:rPr>
          <w:rFonts w:eastAsia="Times New Roman"/>
          <w:szCs w:val="24"/>
        </w:rPr>
        <w:t xml:space="preserve"> έχετε το</w:t>
      </w:r>
      <w:r>
        <w:rPr>
          <w:rFonts w:eastAsia="Times New Roman"/>
          <w:szCs w:val="24"/>
        </w:rPr>
        <w:t>ν</w:t>
      </w:r>
      <w:r w:rsidRPr="00194BB2">
        <w:rPr>
          <w:rFonts w:eastAsia="Times New Roman"/>
          <w:szCs w:val="24"/>
        </w:rPr>
        <w:t xml:space="preserve"> λόγο</w:t>
      </w:r>
      <w:r>
        <w:rPr>
          <w:rFonts w:eastAsia="Times New Roman"/>
          <w:szCs w:val="24"/>
        </w:rPr>
        <w:t xml:space="preserve">. Μετά θα ξεκινήσουν οι </w:t>
      </w:r>
      <w:r w:rsidRPr="00194BB2">
        <w:rPr>
          <w:rFonts w:eastAsia="Times New Roman"/>
          <w:szCs w:val="24"/>
        </w:rPr>
        <w:t>δευτερολογίες</w:t>
      </w:r>
      <w:r>
        <w:rPr>
          <w:rFonts w:eastAsia="Times New Roman"/>
          <w:szCs w:val="24"/>
        </w:rPr>
        <w:t>.</w:t>
      </w:r>
    </w:p>
    <w:p w14:paraId="6B949153" w14:textId="77777777" w:rsidR="00244F6B" w:rsidRDefault="006574B6">
      <w:pPr>
        <w:spacing w:after="0"/>
        <w:jc w:val="both"/>
        <w:rPr>
          <w:rFonts w:eastAsia="Times New Roman"/>
          <w:szCs w:val="24"/>
        </w:rPr>
      </w:pPr>
      <w:r>
        <w:rPr>
          <w:rFonts w:eastAsia="Times New Roman"/>
          <w:b/>
          <w:szCs w:val="24"/>
        </w:rPr>
        <w:t xml:space="preserve">ΝΙΚΟΛΑΟΣ ΞΥΔΑΚΗΣ: </w:t>
      </w:r>
      <w:r>
        <w:rPr>
          <w:rFonts w:eastAsia="Times New Roman"/>
          <w:szCs w:val="24"/>
        </w:rPr>
        <w:t>Ναι, κύριε Πρόεδρε, ζητώ</w:t>
      </w:r>
      <w:r>
        <w:rPr>
          <w:rFonts w:eastAsia="Times New Roman"/>
          <w:szCs w:val="24"/>
        </w:rPr>
        <w:t xml:space="preserve"> τον λόγο.</w:t>
      </w:r>
    </w:p>
    <w:p w14:paraId="6B949154" w14:textId="77777777" w:rsidR="00244F6B" w:rsidRDefault="006574B6">
      <w:pPr>
        <w:spacing w:after="0"/>
        <w:jc w:val="both"/>
        <w:rPr>
          <w:rFonts w:eastAsia="Times New Roman"/>
          <w:szCs w:val="24"/>
        </w:rPr>
      </w:pPr>
      <w:r w:rsidRPr="00CF2C53">
        <w:rPr>
          <w:rFonts w:eastAsia="Times New Roman"/>
          <w:b/>
          <w:szCs w:val="24"/>
        </w:rPr>
        <w:lastRenderedPageBreak/>
        <w:t xml:space="preserve">ΠΡΟΕΔΡΕΥΩΝ (Γεώργιος </w:t>
      </w:r>
      <w:proofErr w:type="spellStart"/>
      <w:r w:rsidRPr="00CF2C53">
        <w:rPr>
          <w:rFonts w:eastAsia="Times New Roman"/>
          <w:b/>
          <w:szCs w:val="24"/>
        </w:rPr>
        <w:t>Λαμπρούλης</w:t>
      </w:r>
      <w:proofErr w:type="spellEnd"/>
      <w:r w:rsidRPr="00CF2C53">
        <w:rPr>
          <w:rFonts w:eastAsia="Times New Roman"/>
          <w:b/>
          <w:szCs w:val="24"/>
        </w:rPr>
        <w:t>):</w:t>
      </w:r>
      <w:r>
        <w:rPr>
          <w:rFonts w:eastAsia="Times New Roman"/>
          <w:b/>
          <w:szCs w:val="24"/>
        </w:rPr>
        <w:t xml:space="preserve">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έχετε τον λόγο. </w:t>
      </w:r>
    </w:p>
    <w:p w14:paraId="6B949155" w14:textId="77777777" w:rsidR="00244F6B" w:rsidRDefault="006574B6">
      <w:pPr>
        <w:spacing w:after="0"/>
        <w:jc w:val="both"/>
        <w:rPr>
          <w:rFonts w:eastAsia="Times New Roman"/>
          <w:szCs w:val="24"/>
        </w:rPr>
      </w:pPr>
      <w:r>
        <w:rPr>
          <w:rFonts w:eastAsia="Times New Roman"/>
          <w:b/>
          <w:szCs w:val="24"/>
        </w:rPr>
        <w:t xml:space="preserve">ΝΙΚΟΛΑΟΣ ΞΥΔΑΚΗΣ: </w:t>
      </w:r>
      <w:r>
        <w:rPr>
          <w:rFonts w:eastAsia="Times New Roman"/>
          <w:szCs w:val="24"/>
        </w:rPr>
        <w:t xml:space="preserve"> Ε</w:t>
      </w:r>
      <w:r w:rsidRPr="00194BB2">
        <w:rPr>
          <w:rFonts w:eastAsia="Times New Roman"/>
          <w:szCs w:val="24"/>
        </w:rPr>
        <w:t>υχαριστώ</w:t>
      </w:r>
      <w:r>
        <w:rPr>
          <w:rFonts w:eastAsia="Times New Roman"/>
          <w:szCs w:val="24"/>
        </w:rPr>
        <w:t>, κύριε Π</w:t>
      </w:r>
      <w:r w:rsidRPr="00194BB2">
        <w:rPr>
          <w:rFonts w:eastAsia="Times New Roman"/>
          <w:szCs w:val="24"/>
        </w:rPr>
        <w:t>ρόεδρε</w:t>
      </w:r>
      <w:r>
        <w:rPr>
          <w:rFonts w:eastAsia="Times New Roman"/>
          <w:szCs w:val="24"/>
        </w:rPr>
        <w:t>.</w:t>
      </w:r>
    </w:p>
    <w:p w14:paraId="6B949156" w14:textId="77777777" w:rsidR="00244F6B" w:rsidRDefault="006574B6">
      <w:pPr>
        <w:spacing w:after="0"/>
        <w:jc w:val="both"/>
        <w:rPr>
          <w:rFonts w:eastAsia="Times New Roman"/>
          <w:szCs w:val="24"/>
        </w:rPr>
      </w:pPr>
      <w:r>
        <w:rPr>
          <w:rFonts w:eastAsia="Times New Roman"/>
          <w:szCs w:val="24"/>
        </w:rPr>
        <w:t>Παίρνω τον λόγο μ</w:t>
      </w:r>
      <w:r w:rsidRPr="00194BB2">
        <w:rPr>
          <w:rFonts w:eastAsia="Times New Roman"/>
          <w:szCs w:val="24"/>
        </w:rPr>
        <w:t>ε αφορμή τα όσα ακούστηκαν σ</w:t>
      </w:r>
      <w:r>
        <w:rPr>
          <w:rFonts w:eastAsia="Times New Roman"/>
          <w:szCs w:val="24"/>
        </w:rPr>
        <w:t>’</w:t>
      </w:r>
      <w:r w:rsidRPr="00194BB2">
        <w:rPr>
          <w:rFonts w:eastAsia="Times New Roman"/>
          <w:szCs w:val="24"/>
        </w:rPr>
        <w:t xml:space="preserve"> αυτ</w:t>
      </w:r>
      <w:r>
        <w:rPr>
          <w:rFonts w:eastAsia="Times New Roman"/>
          <w:szCs w:val="24"/>
        </w:rPr>
        <w:t>ή</w:t>
      </w:r>
      <w:r>
        <w:rPr>
          <w:rFonts w:eastAsia="Times New Roman"/>
          <w:szCs w:val="24"/>
        </w:rPr>
        <w:t xml:space="preserve"> </w:t>
      </w:r>
      <w:r>
        <w:rPr>
          <w:rFonts w:eastAsia="Times New Roman"/>
          <w:szCs w:val="24"/>
        </w:rPr>
        <w:t>την Αίθουσα για κ</w:t>
      </w:r>
      <w:r w:rsidRPr="00194BB2">
        <w:rPr>
          <w:rFonts w:eastAsia="Times New Roman"/>
          <w:szCs w:val="24"/>
        </w:rPr>
        <w:t>άποιες ρυθμίσεις</w:t>
      </w:r>
      <w:r>
        <w:rPr>
          <w:rFonts w:eastAsia="Times New Roman"/>
          <w:szCs w:val="24"/>
        </w:rPr>
        <w:t xml:space="preserve"> που έρχονται, έστω με</w:t>
      </w:r>
      <w:r w:rsidRPr="00194BB2">
        <w:rPr>
          <w:rFonts w:eastAsia="Times New Roman"/>
          <w:szCs w:val="24"/>
        </w:rPr>
        <w:t xml:space="preserve"> τη μορφή του κατεπείγοντος</w:t>
      </w:r>
      <w:r>
        <w:rPr>
          <w:rFonts w:eastAsia="Times New Roman"/>
          <w:szCs w:val="24"/>
        </w:rPr>
        <w:t>,</w:t>
      </w:r>
      <w:r>
        <w:rPr>
          <w:rFonts w:eastAsia="Times New Roman"/>
          <w:szCs w:val="24"/>
        </w:rPr>
        <w:t xml:space="preserve"> γιατί</w:t>
      </w:r>
      <w:r w:rsidRPr="00194BB2">
        <w:rPr>
          <w:rFonts w:eastAsia="Times New Roman"/>
          <w:szCs w:val="24"/>
        </w:rPr>
        <w:t xml:space="preserve"> τελειώνει </w:t>
      </w:r>
      <w:r>
        <w:rPr>
          <w:rFonts w:eastAsia="Times New Roman"/>
          <w:szCs w:val="24"/>
        </w:rPr>
        <w:t xml:space="preserve">η χρονιά και πρέπει να ρυθμιστούν. </w:t>
      </w:r>
    </w:p>
    <w:p w14:paraId="6B949157" w14:textId="77777777" w:rsidR="00244F6B" w:rsidRDefault="006574B6">
      <w:pPr>
        <w:spacing w:after="0"/>
        <w:jc w:val="both"/>
        <w:rPr>
          <w:rFonts w:eastAsia="Times New Roman"/>
          <w:szCs w:val="24"/>
        </w:rPr>
      </w:pPr>
      <w:r>
        <w:rPr>
          <w:rFonts w:eastAsia="Times New Roman"/>
          <w:szCs w:val="24"/>
        </w:rPr>
        <w:t>Α</w:t>
      </w:r>
      <w:r w:rsidRPr="00194BB2">
        <w:rPr>
          <w:rFonts w:eastAsia="Times New Roman"/>
          <w:szCs w:val="24"/>
        </w:rPr>
        <w:t>υτό το</w:t>
      </w:r>
      <w:r>
        <w:rPr>
          <w:rFonts w:eastAsia="Times New Roman"/>
          <w:szCs w:val="24"/>
        </w:rPr>
        <w:t xml:space="preserve"> οποίο βλέπουμε είναι ότι με όλο</w:t>
      </w:r>
      <w:r w:rsidRPr="00194BB2">
        <w:rPr>
          <w:rFonts w:eastAsia="Times New Roman"/>
          <w:szCs w:val="24"/>
        </w:rPr>
        <w:t xml:space="preserve"> το αντιπολιτευτικό μένος και τις κραυγές</w:t>
      </w:r>
      <w:r>
        <w:rPr>
          <w:rFonts w:eastAsia="Times New Roman"/>
          <w:szCs w:val="24"/>
        </w:rPr>
        <w:t>,</w:t>
      </w:r>
      <w:r w:rsidRPr="00194BB2">
        <w:rPr>
          <w:rFonts w:eastAsia="Times New Roman"/>
          <w:szCs w:val="24"/>
        </w:rPr>
        <w:t xml:space="preserve"> οι οποίες είναι άνευ</w:t>
      </w:r>
      <w:r>
        <w:rPr>
          <w:rFonts w:eastAsia="Times New Roman"/>
          <w:szCs w:val="24"/>
        </w:rPr>
        <w:t xml:space="preserve"> επιχειρημάτων και άνευ πραγματολογικών</w:t>
      </w:r>
      <w:r w:rsidRPr="00194BB2">
        <w:rPr>
          <w:rFonts w:eastAsia="Times New Roman"/>
          <w:szCs w:val="24"/>
        </w:rPr>
        <w:t xml:space="preserve"> στοιχείων</w:t>
      </w:r>
      <w:r>
        <w:rPr>
          <w:rFonts w:eastAsia="Times New Roman"/>
          <w:szCs w:val="24"/>
        </w:rPr>
        <w:t>, η Α</w:t>
      </w:r>
      <w:r w:rsidRPr="00194BB2">
        <w:rPr>
          <w:rFonts w:eastAsia="Times New Roman"/>
          <w:szCs w:val="24"/>
        </w:rPr>
        <w:t>ριστ</w:t>
      </w:r>
      <w:r>
        <w:rPr>
          <w:rFonts w:eastAsia="Times New Roman"/>
          <w:szCs w:val="24"/>
        </w:rPr>
        <w:t xml:space="preserve">ερά, </w:t>
      </w:r>
      <w:proofErr w:type="spellStart"/>
      <w:r>
        <w:rPr>
          <w:rFonts w:eastAsia="Times New Roman"/>
          <w:szCs w:val="24"/>
        </w:rPr>
        <w:t>υβριζόμενη</w:t>
      </w:r>
      <w:proofErr w:type="spellEnd"/>
      <w:r>
        <w:rPr>
          <w:rFonts w:eastAsia="Times New Roman"/>
          <w:szCs w:val="24"/>
        </w:rPr>
        <w:t xml:space="preserve"> </w:t>
      </w:r>
      <w:r w:rsidRPr="00194BB2">
        <w:rPr>
          <w:rFonts w:eastAsia="Times New Roman"/>
          <w:szCs w:val="24"/>
        </w:rPr>
        <w:t>από πολλές πτέρυγες εδώ</w:t>
      </w:r>
      <w:r>
        <w:rPr>
          <w:rFonts w:eastAsia="Times New Roman"/>
          <w:szCs w:val="24"/>
        </w:rPr>
        <w:t>,</w:t>
      </w:r>
      <w:r w:rsidRPr="00194BB2">
        <w:rPr>
          <w:rFonts w:eastAsia="Times New Roman"/>
          <w:szCs w:val="24"/>
        </w:rPr>
        <w:t xml:space="preserve"> και από τους </w:t>
      </w:r>
      <w:r>
        <w:rPr>
          <w:rFonts w:eastAsia="Times New Roman"/>
          <w:szCs w:val="24"/>
        </w:rPr>
        <w:t>ακροδεξιούς και από την τυπική Δ</w:t>
      </w:r>
      <w:r w:rsidRPr="00194BB2">
        <w:rPr>
          <w:rFonts w:eastAsia="Times New Roman"/>
          <w:szCs w:val="24"/>
        </w:rPr>
        <w:t>εξιά</w:t>
      </w:r>
      <w:r>
        <w:rPr>
          <w:rFonts w:eastAsia="Times New Roman"/>
          <w:szCs w:val="24"/>
        </w:rPr>
        <w:t>,</w:t>
      </w:r>
      <w:r w:rsidRPr="00194BB2">
        <w:rPr>
          <w:rFonts w:eastAsia="Times New Roman"/>
          <w:szCs w:val="24"/>
        </w:rPr>
        <w:t xml:space="preserve"> η οποία χρησιμοποιεί πλ</w:t>
      </w:r>
      <w:r>
        <w:rPr>
          <w:rFonts w:eastAsia="Times New Roman"/>
          <w:szCs w:val="24"/>
        </w:rPr>
        <w:t xml:space="preserve">έον τα συνθήματα του </w:t>
      </w:r>
      <w:proofErr w:type="spellStart"/>
      <w:r>
        <w:rPr>
          <w:rFonts w:eastAsia="Times New Roman"/>
          <w:szCs w:val="24"/>
        </w:rPr>
        <w:t>χρυσαυγιτισμού</w:t>
      </w:r>
      <w:proofErr w:type="spellEnd"/>
      <w:r>
        <w:rPr>
          <w:rFonts w:eastAsia="Times New Roman"/>
          <w:szCs w:val="24"/>
        </w:rPr>
        <w:t>, αλλά και από τις παλιές δυνάμεις του Κέντρου και της Κ</w:t>
      </w:r>
      <w:r w:rsidRPr="00194BB2">
        <w:rPr>
          <w:rFonts w:eastAsia="Times New Roman"/>
          <w:szCs w:val="24"/>
        </w:rPr>
        <w:t>εντροαριστεράς</w:t>
      </w:r>
      <w:r>
        <w:rPr>
          <w:rFonts w:eastAsia="Times New Roman"/>
          <w:szCs w:val="24"/>
        </w:rPr>
        <w:t>, αυτό που κάνει μέσα στη δυσκολότατη πορεία α</w:t>
      </w:r>
      <w:r w:rsidRPr="00194BB2">
        <w:rPr>
          <w:rFonts w:eastAsia="Times New Roman"/>
          <w:szCs w:val="24"/>
        </w:rPr>
        <w:t xml:space="preserve">νόρθωσης και εξόδου από τη </w:t>
      </w:r>
      <w:proofErr w:type="spellStart"/>
      <w:r w:rsidRPr="00194BB2">
        <w:rPr>
          <w:rFonts w:eastAsia="Times New Roman"/>
          <w:szCs w:val="24"/>
        </w:rPr>
        <w:t>μνη</w:t>
      </w:r>
      <w:r w:rsidRPr="00194BB2">
        <w:rPr>
          <w:rFonts w:eastAsia="Times New Roman"/>
          <w:szCs w:val="24"/>
        </w:rPr>
        <w:t>μονιακή</w:t>
      </w:r>
      <w:proofErr w:type="spellEnd"/>
      <w:r w:rsidRPr="00194BB2">
        <w:rPr>
          <w:rFonts w:eastAsia="Times New Roman"/>
          <w:szCs w:val="24"/>
        </w:rPr>
        <w:t xml:space="preserve"> υπαγωγή</w:t>
      </w:r>
      <w:r>
        <w:rPr>
          <w:rFonts w:eastAsia="Times New Roman"/>
          <w:szCs w:val="24"/>
        </w:rPr>
        <w:t xml:space="preserve"> είναι ότι</w:t>
      </w:r>
      <w:r w:rsidRPr="00194BB2">
        <w:rPr>
          <w:rFonts w:eastAsia="Times New Roman"/>
          <w:szCs w:val="24"/>
        </w:rPr>
        <w:t xml:space="preserve"> επιχειρεί επιτέλους ένα πρόγραμμα ορθολογικού εκσυγχρονισμού</w:t>
      </w:r>
      <w:r>
        <w:rPr>
          <w:rFonts w:eastAsia="Times New Roman"/>
          <w:szCs w:val="24"/>
        </w:rPr>
        <w:t>,</w:t>
      </w:r>
      <w:r w:rsidRPr="00194BB2">
        <w:rPr>
          <w:rFonts w:eastAsia="Times New Roman"/>
          <w:szCs w:val="24"/>
        </w:rPr>
        <w:t xml:space="preserve"> ένα πρόγραμμα αστικού εκσυγχρονισμού</w:t>
      </w:r>
      <w:r>
        <w:rPr>
          <w:rFonts w:eastAsia="Times New Roman"/>
          <w:szCs w:val="24"/>
        </w:rPr>
        <w:t>, το οποίο επί</w:t>
      </w:r>
      <w:r w:rsidRPr="00194BB2">
        <w:rPr>
          <w:rFonts w:eastAsia="Times New Roman"/>
          <w:szCs w:val="24"/>
        </w:rPr>
        <w:t xml:space="preserve"> πολλά έτη είχε μείνει πίσω ή δεν</w:t>
      </w:r>
      <w:r>
        <w:rPr>
          <w:rFonts w:eastAsia="Times New Roman"/>
          <w:szCs w:val="24"/>
        </w:rPr>
        <w:t xml:space="preserve"> υπήρχε καν στους σχεδια</w:t>
      </w:r>
      <w:r>
        <w:rPr>
          <w:rFonts w:eastAsia="Times New Roman"/>
          <w:szCs w:val="24"/>
        </w:rPr>
        <w:lastRenderedPageBreak/>
        <w:t>σμούς ή καρκινοβατούσε. Ο</w:t>
      </w:r>
      <w:r w:rsidRPr="00194BB2">
        <w:rPr>
          <w:rFonts w:eastAsia="Times New Roman"/>
          <w:szCs w:val="24"/>
        </w:rPr>
        <w:t>ι δασικοί χάρτες</w:t>
      </w:r>
      <w:r>
        <w:rPr>
          <w:rFonts w:eastAsia="Times New Roman"/>
          <w:szCs w:val="24"/>
        </w:rPr>
        <w:t>,</w:t>
      </w:r>
      <w:r w:rsidRPr="00194BB2">
        <w:rPr>
          <w:rFonts w:eastAsia="Times New Roman"/>
          <w:szCs w:val="24"/>
        </w:rPr>
        <w:t xml:space="preserve"> η πίεση για επίσπε</w:t>
      </w:r>
      <w:r w:rsidRPr="00194BB2">
        <w:rPr>
          <w:rFonts w:eastAsia="Times New Roman"/>
          <w:szCs w:val="24"/>
        </w:rPr>
        <w:t>υ</w:t>
      </w:r>
      <w:r>
        <w:rPr>
          <w:rFonts w:eastAsia="Times New Roman"/>
          <w:szCs w:val="24"/>
        </w:rPr>
        <w:t>ση του περίφημου Κ</w:t>
      </w:r>
      <w:r w:rsidRPr="00194BB2">
        <w:rPr>
          <w:rFonts w:eastAsia="Times New Roman"/>
          <w:szCs w:val="24"/>
        </w:rPr>
        <w:t>τηματολογίου</w:t>
      </w:r>
      <w:r>
        <w:rPr>
          <w:rFonts w:eastAsia="Times New Roman"/>
          <w:szCs w:val="24"/>
        </w:rPr>
        <w:t>,</w:t>
      </w:r>
      <w:r w:rsidRPr="00194BB2">
        <w:rPr>
          <w:rFonts w:eastAsia="Times New Roman"/>
          <w:szCs w:val="24"/>
        </w:rPr>
        <w:t xml:space="preserve"> οι χωροταξικές</w:t>
      </w:r>
      <w:r>
        <w:rPr>
          <w:rFonts w:eastAsia="Times New Roman"/>
          <w:szCs w:val="24"/>
        </w:rPr>
        <w:t>,</w:t>
      </w:r>
      <w:r w:rsidRPr="00194BB2">
        <w:rPr>
          <w:rFonts w:eastAsia="Times New Roman"/>
          <w:szCs w:val="24"/>
        </w:rPr>
        <w:t xml:space="preserve"> η </w:t>
      </w:r>
      <w:proofErr w:type="spellStart"/>
      <w:r w:rsidRPr="00194BB2">
        <w:rPr>
          <w:rFonts w:eastAsia="Times New Roman"/>
          <w:szCs w:val="24"/>
        </w:rPr>
        <w:t>χωροθέτηση</w:t>
      </w:r>
      <w:proofErr w:type="spellEnd"/>
      <w:r w:rsidRPr="00194BB2">
        <w:rPr>
          <w:rFonts w:eastAsia="Times New Roman"/>
          <w:szCs w:val="24"/>
        </w:rPr>
        <w:t xml:space="preserve"> βιομηχανικών πάρκων</w:t>
      </w:r>
      <w:r>
        <w:rPr>
          <w:rFonts w:eastAsia="Times New Roman"/>
          <w:szCs w:val="24"/>
        </w:rPr>
        <w:t xml:space="preserve"> είναι στοιχεία που</w:t>
      </w:r>
      <w:r>
        <w:rPr>
          <w:rFonts w:eastAsia="Times New Roman"/>
          <w:szCs w:val="24"/>
        </w:rPr>
        <w:t>,</w:t>
      </w:r>
      <w:r>
        <w:rPr>
          <w:rFonts w:eastAsia="Times New Roman"/>
          <w:szCs w:val="24"/>
        </w:rPr>
        <w:t xml:space="preserve"> άνευ αυτών</w:t>
      </w:r>
      <w:r>
        <w:rPr>
          <w:rFonts w:eastAsia="Times New Roman"/>
          <w:szCs w:val="24"/>
        </w:rPr>
        <w:t>,</w:t>
      </w:r>
      <w:r w:rsidRPr="00194BB2">
        <w:rPr>
          <w:rFonts w:eastAsia="Times New Roman"/>
          <w:szCs w:val="24"/>
        </w:rPr>
        <w:t xml:space="preserve"> δεν μπορεί να υπάρξει παραγωγικός ιστός και παραγωγική ανασυγκρότηση</w:t>
      </w:r>
      <w:r>
        <w:rPr>
          <w:rFonts w:eastAsia="Times New Roman"/>
          <w:szCs w:val="24"/>
        </w:rPr>
        <w:t>.</w:t>
      </w:r>
    </w:p>
    <w:p w14:paraId="6B949158" w14:textId="77777777" w:rsidR="00244F6B" w:rsidRDefault="006574B6">
      <w:pPr>
        <w:spacing w:after="0"/>
        <w:jc w:val="both"/>
        <w:rPr>
          <w:rFonts w:eastAsia="Times New Roman"/>
          <w:szCs w:val="24"/>
        </w:rPr>
      </w:pPr>
      <w:r>
        <w:rPr>
          <w:rFonts w:eastAsia="Times New Roman"/>
          <w:szCs w:val="24"/>
        </w:rPr>
        <w:t>Δ</w:t>
      </w:r>
      <w:r w:rsidRPr="00194BB2">
        <w:rPr>
          <w:rFonts w:eastAsia="Times New Roman"/>
          <w:szCs w:val="24"/>
        </w:rPr>
        <w:t>ύο πράγματα σημαντικά</w:t>
      </w:r>
      <w:r>
        <w:rPr>
          <w:rFonts w:eastAsia="Times New Roman"/>
          <w:szCs w:val="24"/>
        </w:rPr>
        <w:t>,</w:t>
      </w:r>
      <w:r w:rsidRPr="00194BB2">
        <w:rPr>
          <w:rFonts w:eastAsia="Times New Roman"/>
          <w:szCs w:val="24"/>
        </w:rPr>
        <w:t xml:space="preserve"> τα οπο</w:t>
      </w:r>
      <w:r>
        <w:rPr>
          <w:rFonts w:eastAsia="Times New Roman"/>
          <w:szCs w:val="24"/>
        </w:rPr>
        <w:t>ία ακούστηκαν μέσα σ’ αυτή την Α</w:t>
      </w:r>
      <w:r w:rsidRPr="00194BB2">
        <w:rPr>
          <w:rFonts w:eastAsia="Times New Roman"/>
          <w:szCs w:val="24"/>
        </w:rPr>
        <w:t>ίθουσα</w:t>
      </w:r>
      <w:r>
        <w:rPr>
          <w:rFonts w:eastAsia="Times New Roman"/>
          <w:szCs w:val="24"/>
        </w:rPr>
        <w:t>,</w:t>
      </w:r>
      <w:r w:rsidRPr="00194BB2">
        <w:rPr>
          <w:rFonts w:eastAsia="Times New Roman"/>
          <w:szCs w:val="24"/>
        </w:rPr>
        <w:t xml:space="preserve"> αυ</w:t>
      </w:r>
      <w:r w:rsidRPr="00194BB2">
        <w:rPr>
          <w:rFonts w:eastAsia="Times New Roman"/>
          <w:szCs w:val="24"/>
        </w:rPr>
        <w:t>τή τη στιγμή</w:t>
      </w:r>
      <w:r>
        <w:rPr>
          <w:rFonts w:eastAsia="Times New Roman"/>
          <w:szCs w:val="24"/>
        </w:rPr>
        <w:t xml:space="preserve"> είναι</w:t>
      </w:r>
      <w:r w:rsidRPr="00194BB2">
        <w:rPr>
          <w:rFonts w:eastAsia="Times New Roman"/>
          <w:szCs w:val="24"/>
        </w:rPr>
        <w:t xml:space="preserve"> η διασύνδεση των νησιών με τον </w:t>
      </w:r>
      <w:r>
        <w:rPr>
          <w:rFonts w:eastAsia="Times New Roman"/>
          <w:szCs w:val="24"/>
        </w:rPr>
        <w:t>εθνικό κορμό στην ενέργεια. Μας είπε ο κ. Σ</w:t>
      </w:r>
      <w:r w:rsidRPr="00194BB2">
        <w:rPr>
          <w:rFonts w:eastAsia="Times New Roman"/>
          <w:szCs w:val="24"/>
        </w:rPr>
        <w:t>κρέκας πριν</w:t>
      </w:r>
      <w:r>
        <w:rPr>
          <w:rFonts w:eastAsia="Times New Roman"/>
          <w:szCs w:val="24"/>
        </w:rPr>
        <w:t xml:space="preserve"> </w:t>
      </w:r>
      <w:r w:rsidRPr="00194BB2">
        <w:rPr>
          <w:rFonts w:eastAsia="Times New Roman"/>
          <w:szCs w:val="24"/>
        </w:rPr>
        <w:t>ότι το είχα</w:t>
      </w:r>
      <w:r>
        <w:rPr>
          <w:rFonts w:eastAsia="Times New Roman"/>
          <w:szCs w:val="24"/>
        </w:rPr>
        <w:t>ν</w:t>
      </w:r>
      <w:r w:rsidRPr="00194BB2">
        <w:rPr>
          <w:rFonts w:eastAsia="Times New Roman"/>
          <w:szCs w:val="24"/>
        </w:rPr>
        <w:t xml:space="preserve"> προχωρήσει</w:t>
      </w:r>
      <w:r>
        <w:rPr>
          <w:rFonts w:eastAsia="Times New Roman"/>
          <w:szCs w:val="24"/>
        </w:rPr>
        <w:t>,</w:t>
      </w:r>
      <w:r w:rsidRPr="00194BB2">
        <w:rPr>
          <w:rFonts w:eastAsia="Times New Roman"/>
          <w:szCs w:val="24"/>
        </w:rPr>
        <w:t xml:space="preserve"> το </w:t>
      </w:r>
      <w:r>
        <w:rPr>
          <w:rFonts w:eastAsia="Times New Roman"/>
          <w:szCs w:val="24"/>
        </w:rPr>
        <w:t>εί</w:t>
      </w:r>
      <w:r w:rsidRPr="00194BB2">
        <w:rPr>
          <w:rFonts w:eastAsia="Times New Roman"/>
          <w:szCs w:val="24"/>
        </w:rPr>
        <w:t>χα</w:t>
      </w:r>
      <w:r>
        <w:rPr>
          <w:rFonts w:eastAsia="Times New Roman"/>
          <w:szCs w:val="24"/>
        </w:rPr>
        <w:t>ν</w:t>
      </w:r>
      <w:r w:rsidRPr="00194BB2">
        <w:rPr>
          <w:rFonts w:eastAsia="Times New Roman"/>
          <w:szCs w:val="24"/>
        </w:rPr>
        <w:t xml:space="preserve"> κάνει</w:t>
      </w:r>
      <w:r>
        <w:rPr>
          <w:rFonts w:eastAsia="Times New Roman"/>
          <w:szCs w:val="24"/>
        </w:rPr>
        <w:t>, είχε προκηρυχθεί. Δεν είχε γίνει, έγινε. Α</w:t>
      </w:r>
      <w:r w:rsidRPr="00194BB2">
        <w:rPr>
          <w:rFonts w:eastAsia="Times New Roman"/>
          <w:szCs w:val="24"/>
        </w:rPr>
        <w:t>υτό λέμε</w:t>
      </w:r>
      <w:r>
        <w:rPr>
          <w:rFonts w:eastAsia="Times New Roman"/>
          <w:szCs w:val="24"/>
        </w:rPr>
        <w:t>.</w:t>
      </w:r>
      <w:r w:rsidRPr="00194BB2">
        <w:rPr>
          <w:rFonts w:eastAsia="Times New Roman"/>
          <w:szCs w:val="24"/>
        </w:rPr>
        <w:t xml:space="preserve"> Δεν ξέρω ποιοι </w:t>
      </w:r>
      <w:r>
        <w:rPr>
          <w:rFonts w:eastAsia="Times New Roman"/>
          <w:szCs w:val="24"/>
        </w:rPr>
        <w:t>τσακώνοντ</w:t>
      </w:r>
      <w:r w:rsidRPr="00194BB2">
        <w:rPr>
          <w:rFonts w:eastAsia="Times New Roman"/>
          <w:szCs w:val="24"/>
        </w:rPr>
        <w:t>αν τα περασμένα χρόνια για τις προ</w:t>
      </w:r>
      <w:r w:rsidRPr="00194BB2">
        <w:rPr>
          <w:rFonts w:eastAsia="Times New Roman"/>
          <w:szCs w:val="24"/>
        </w:rPr>
        <w:t>διαγραφές των καλωδίων και</w:t>
      </w:r>
      <w:r>
        <w:rPr>
          <w:rFonts w:eastAsia="Times New Roman"/>
          <w:szCs w:val="24"/>
        </w:rPr>
        <w:t xml:space="preserve"> για</w:t>
      </w:r>
      <w:r w:rsidRPr="00194BB2">
        <w:rPr>
          <w:rFonts w:eastAsia="Times New Roman"/>
          <w:szCs w:val="24"/>
        </w:rPr>
        <w:t xml:space="preserve"> το ποιος θα πάρει τη δουλειά</w:t>
      </w:r>
      <w:r>
        <w:rPr>
          <w:rFonts w:eastAsia="Times New Roman"/>
          <w:szCs w:val="24"/>
        </w:rPr>
        <w:t>, τ</w:t>
      </w:r>
      <w:r w:rsidRPr="00194BB2">
        <w:rPr>
          <w:rFonts w:eastAsia="Times New Roman"/>
          <w:szCs w:val="24"/>
        </w:rPr>
        <w:t xml:space="preserve">ο θέμα είναι ότι αυτή τη στιγμή συνδέθηκαν </w:t>
      </w:r>
      <w:r>
        <w:rPr>
          <w:rFonts w:eastAsia="Times New Roman"/>
          <w:szCs w:val="24"/>
        </w:rPr>
        <w:t xml:space="preserve">οι </w:t>
      </w:r>
      <w:r w:rsidRPr="00194BB2">
        <w:rPr>
          <w:rFonts w:eastAsia="Times New Roman"/>
          <w:szCs w:val="24"/>
        </w:rPr>
        <w:t>Κυκλάδες και εντ</w:t>
      </w:r>
      <w:r>
        <w:rPr>
          <w:rFonts w:eastAsia="Times New Roman"/>
          <w:szCs w:val="24"/>
        </w:rPr>
        <w:t xml:space="preserve">άσσεται στο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sidRPr="00194BB2">
        <w:rPr>
          <w:rFonts w:eastAsia="Times New Roman"/>
          <w:szCs w:val="24"/>
        </w:rPr>
        <w:t>πενδύσεων το</w:t>
      </w:r>
      <w:r>
        <w:rPr>
          <w:rFonts w:eastAsia="Times New Roman"/>
          <w:szCs w:val="24"/>
        </w:rPr>
        <w:t xml:space="preserve"> τεράστιο έργο της διασύνδεσης της Αττικής με την Κρήτη. </w:t>
      </w:r>
    </w:p>
    <w:p w14:paraId="6B949159" w14:textId="77777777" w:rsidR="00244F6B" w:rsidRDefault="006574B6">
      <w:pPr>
        <w:spacing w:after="0"/>
        <w:jc w:val="both"/>
        <w:rPr>
          <w:rFonts w:eastAsia="Times New Roman"/>
          <w:color w:val="000000" w:themeColor="text1"/>
          <w:szCs w:val="24"/>
        </w:rPr>
      </w:pPr>
      <w:r w:rsidRPr="003441E7">
        <w:rPr>
          <w:rFonts w:eastAsia="Times New Roman"/>
          <w:color w:val="000000" w:themeColor="text1"/>
          <w:szCs w:val="24"/>
        </w:rPr>
        <w:t xml:space="preserve">Αυτά είναι παραγωγική ανασυγκρότηση, αυτά είναι όραμα για την Ελλάδα μετά το μνημόνιο, μετά τη χρεοκοπία, για μία Ελλάδα που θα παράγει πλούτο, αισιοδοξία και εθνική αυτοπεποίθηση. </w:t>
      </w:r>
    </w:p>
    <w:p w14:paraId="6B94915A" w14:textId="77777777" w:rsidR="00244F6B" w:rsidRDefault="006574B6">
      <w:pPr>
        <w:spacing w:after="0"/>
        <w:jc w:val="both"/>
        <w:rPr>
          <w:rFonts w:eastAsia="Times New Roman"/>
          <w:szCs w:val="24"/>
        </w:rPr>
      </w:pPr>
      <w:r w:rsidRPr="00FD50F3">
        <w:rPr>
          <w:rFonts w:eastAsia="Times New Roman"/>
          <w:szCs w:val="24"/>
        </w:rPr>
        <w:lastRenderedPageBreak/>
        <w:t xml:space="preserve">Αποδεικνύεται ότι η </w:t>
      </w:r>
      <w:proofErr w:type="spellStart"/>
      <w:r w:rsidRPr="00FD50F3">
        <w:rPr>
          <w:rFonts w:eastAsia="Times New Roman"/>
          <w:szCs w:val="24"/>
        </w:rPr>
        <w:t>υβριζόμενη</w:t>
      </w:r>
      <w:proofErr w:type="spellEnd"/>
      <w:r w:rsidRPr="00FD50F3">
        <w:rPr>
          <w:rFonts w:eastAsia="Times New Roman"/>
          <w:szCs w:val="24"/>
        </w:rPr>
        <w:t xml:space="preserve"> Κυβέρνηση από την ακροδεξιά υστερία, που δι</w:t>
      </w:r>
      <w:r w:rsidRPr="00FD50F3">
        <w:rPr>
          <w:rFonts w:eastAsia="Times New Roman"/>
          <w:szCs w:val="24"/>
        </w:rPr>
        <w:t>ακατέχει πλέον τη συντηρητική παράταξη, είναι μία Κυβέρνηση</w:t>
      </w:r>
      <w:r w:rsidRPr="00EC5A38">
        <w:rPr>
          <w:rFonts w:eastAsia="Times New Roman"/>
          <w:szCs w:val="24"/>
        </w:rPr>
        <w:t xml:space="preserve"> η οποία προχωρά με ρεαλισμό, διευθετεί δύσκολα ζητήματα, έχει γνώση της πραγματικότητας, έχει διαρκώς το αυτί της στραμμένο στις ανάγκες της </w:t>
      </w:r>
      <w:r w:rsidRPr="00194BB2">
        <w:rPr>
          <w:rFonts w:eastAsia="Times New Roman"/>
          <w:szCs w:val="24"/>
        </w:rPr>
        <w:t>κοινωνικής πλειοψηφίας</w:t>
      </w:r>
      <w:r>
        <w:rPr>
          <w:rFonts w:eastAsia="Times New Roman"/>
          <w:szCs w:val="24"/>
        </w:rPr>
        <w:t>. Κ</w:t>
      </w:r>
      <w:r w:rsidRPr="00194BB2">
        <w:rPr>
          <w:rFonts w:eastAsia="Times New Roman"/>
          <w:szCs w:val="24"/>
        </w:rPr>
        <w:t>αι</w:t>
      </w:r>
      <w:r>
        <w:rPr>
          <w:rFonts w:eastAsia="Times New Roman"/>
          <w:szCs w:val="24"/>
        </w:rPr>
        <w:t>,</w:t>
      </w:r>
      <w:r w:rsidRPr="00194BB2">
        <w:rPr>
          <w:rFonts w:eastAsia="Times New Roman"/>
          <w:szCs w:val="24"/>
        </w:rPr>
        <w:t xml:space="preserve"> επιπλέον</w:t>
      </w:r>
      <w:r>
        <w:rPr>
          <w:rFonts w:eastAsia="Times New Roman"/>
          <w:szCs w:val="24"/>
        </w:rPr>
        <w:t>, με όσα ακούστηκα</w:t>
      </w:r>
      <w:r>
        <w:rPr>
          <w:rFonts w:eastAsia="Times New Roman"/>
          <w:szCs w:val="24"/>
        </w:rPr>
        <w:t>ν και χθες σ’</w:t>
      </w:r>
      <w:r w:rsidRPr="00194BB2">
        <w:rPr>
          <w:rFonts w:eastAsia="Times New Roman"/>
          <w:szCs w:val="24"/>
        </w:rPr>
        <w:t xml:space="preserve"> </w:t>
      </w:r>
      <w:r>
        <w:rPr>
          <w:rFonts w:eastAsia="Times New Roman"/>
          <w:szCs w:val="24"/>
        </w:rPr>
        <w:t>αυτή την Αίθουσα και απ’ αυτό το Βήμα από τον Αρχηγό της Α</w:t>
      </w:r>
      <w:r w:rsidRPr="00194BB2">
        <w:rPr>
          <w:rFonts w:eastAsia="Times New Roman"/>
          <w:szCs w:val="24"/>
        </w:rPr>
        <w:t xml:space="preserve">ξιωματικής </w:t>
      </w:r>
      <w:r>
        <w:rPr>
          <w:rFonts w:eastAsia="Times New Roman"/>
          <w:szCs w:val="24"/>
        </w:rPr>
        <w:t>Α</w:t>
      </w:r>
      <w:r w:rsidRPr="00194BB2">
        <w:rPr>
          <w:rFonts w:eastAsia="Times New Roman"/>
          <w:szCs w:val="24"/>
        </w:rPr>
        <w:t>ντιπολίτευσης</w:t>
      </w:r>
      <w:r>
        <w:rPr>
          <w:rFonts w:eastAsia="Times New Roman"/>
          <w:szCs w:val="24"/>
        </w:rPr>
        <w:t>, η Αριστερά είναι η δύναμη, που ε</w:t>
      </w:r>
      <w:r w:rsidRPr="00194BB2">
        <w:rPr>
          <w:rFonts w:eastAsia="Times New Roman"/>
          <w:szCs w:val="24"/>
        </w:rPr>
        <w:t>κτός του ορθολογικού ε</w:t>
      </w:r>
      <w:r>
        <w:rPr>
          <w:rFonts w:eastAsia="Times New Roman"/>
          <w:szCs w:val="24"/>
        </w:rPr>
        <w:t>κσυγχρονισμού του δημοκρατικού κ</w:t>
      </w:r>
      <w:r w:rsidRPr="00194BB2">
        <w:rPr>
          <w:rFonts w:eastAsia="Times New Roman"/>
          <w:szCs w:val="24"/>
        </w:rPr>
        <w:t>ράτους</w:t>
      </w:r>
      <w:r>
        <w:rPr>
          <w:rFonts w:eastAsia="Times New Roman"/>
          <w:szCs w:val="24"/>
        </w:rPr>
        <w:t>,</w:t>
      </w:r>
      <w:r w:rsidRPr="00194BB2">
        <w:rPr>
          <w:rFonts w:eastAsia="Times New Roman"/>
          <w:szCs w:val="24"/>
        </w:rPr>
        <w:t xml:space="preserve"> είναι ο φυσικός εγγυητής της δημοκρατίας</w:t>
      </w:r>
      <w:r>
        <w:rPr>
          <w:rFonts w:eastAsia="Times New Roman"/>
          <w:szCs w:val="24"/>
        </w:rPr>
        <w:t>,</w:t>
      </w:r>
      <w:r w:rsidRPr="00194BB2">
        <w:rPr>
          <w:rFonts w:eastAsia="Times New Roman"/>
          <w:szCs w:val="24"/>
        </w:rPr>
        <w:t xml:space="preserve"> ο φυσι</w:t>
      </w:r>
      <w:r>
        <w:rPr>
          <w:rFonts w:eastAsia="Times New Roman"/>
          <w:szCs w:val="24"/>
        </w:rPr>
        <w:t>κός εγγυητής τη</w:t>
      </w:r>
      <w:r>
        <w:rPr>
          <w:rFonts w:eastAsia="Times New Roman"/>
          <w:szCs w:val="24"/>
        </w:rPr>
        <w:t>ς ανανέωσης των θ</w:t>
      </w:r>
      <w:r w:rsidRPr="00194BB2">
        <w:rPr>
          <w:rFonts w:eastAsia="Times New Roman"/>
          <w:szCs w:val="24"/>
        </w:rPr>
        <w:t>εσμών</w:t>
      </w:r>
      <w:r>
        <w:rPr>
          <w:rFonts w:eastAsia="Times New Roman"/>
          <w:szCs w:val="24"/>
        </w:rPr>
        <w:t xml:space="preserve"> και της θεσμικής υγείας και</w:t>
      </w:r>
      <w:r w:rsidRPr="00194BB2">
        <w:rPr>
          <w:rFonts w:eastAsia="Times New Roman"/>
          <w:szCs w:val="24"/>
        </w:rPr>
        <w:t xml:space="preserve"> ο φυσικός </w:t>
      </w:r>
      <w:proofErr w:type="spellStart"/>
      <w:r w:rsidRPr="00194BB2">
        <w:rPr>
          <w:rFonts w:eastAsia="Times New Roman"/>
          <w:szCs w:val="24"/>
        </w:rPr>
        <w:t>ανανεωτής</w:t>
      </w:r>
      <w:proofErr w:type="spellEnd"/>
      <w:r w:rsidRPr="00194BB2">
        <w:rPr>
          <w:rFonts w:eastAsia="Times New Roman"/>
          <w:szCs w:val="24"/>
        </w:rPr>
        <w:t xml:space="preserve"> και </w:t>
      </w:r>
      <w:r>
        <w:rPr>
          <w:rFonts w:eastAsia="Times New Roman"/>
          <w:szCs w:val="24"/>
        </w:rPr>
        <w:t>υποστηρικτής της μ</w:t>
      </w:r>
      <w:r w:rsidRPr="00194BB2">
        <w:rPr>
          <w:rFonts w:eastAsia="Times New Roman"/>
          <w:szCs w:val="24"/>
        </w:rPr>
        <w:t>εγάλης κοινωνικής πλειοψηφίας</w:t>
      </w:r>
      <w:r>
        <w:rPr>
          <w:rFonts w:eastAsia="Times New Roman"/>
          <w:szCs w:val="24"/>
        </w:rPr>
        <w:t xml:space="preserve">. </w:t>
      </w:r>
    </w:p>
    <w:p w14:paraId="6B94915B" w14:textId="77777777" w:rsidR="00244F6B" w:rsidRDefault="006574B6">
      <w:pPr>
        <w:spacing w:after="0"/>
        <w:jc w:val="both"/>
        <w:rPr>
          <w:rFonts w:eastAsia="Times New Roman"/>
          <w:szCs w:val="24"/>
        </w:rPr>
      </w:pPr>
      <w:r>
        <w:rPr>
          <w:rFonts w:eastAsia="Times New Roman"/>
          <w:szCs w:val="24"/>
        </w:rPr>
        <w:t>Δ</w:t>
      </w:r>
      <w:r w:rsidRPr="00194BB2">
        <w:rPr>
          <w:rFonts w:eastAsia="Times New Roman"/>
          <w:szCs w:val="24"/>
        </w:rPr>
        <w:t>εν μπορώ να καταλάβω με ποιο κοινωνικό και οικονομικό πρόγραμμα</w:t>
      </w:r>
      <w:r>
        <w:rPr>
          <w:rFonts w:eastAsia="Times New Roman"/>
          <w:szCs w:val="24"/>
        </w:rPr>
        <w:t xml:space="preserve">, με όλες αυτές τις «φούσκες» και τα </w:t>
      </w:r>
      <w:proofErr w:type="spellStart"/>
      <w:r>
        <w:rPr>
          <w:rFonts w:eastAsia="Times New Roman"/>
          <w:szCs w:val="24"/>
        </w:rPr>
        <w:t>πινοσετικής</w:t>
      </w:r>
      <w:proofErr w:type="spellEnd"/>
      <w:r>
        <w:rPr>
          <w:rFonts w:eastAsia="Times New Roman"/>
          <w:szCs w:val="24"/>
        </w:rPr>
        <w:t xml:space="preserve"> εμπνεύσεως</w:t>
      </w:r>
      <w:r w:rsidRPr="00194BB2">
        <w:rPr>
          <w:rFonts w:eastAsia="Times New Roman"/>
          <w:szCs w:val="24"/>
        </w:rPr>
        <w:t xml:space="preserve"> πυροτεχ</w:t>
      </w:r>
      <w:r w:rsidRPr="00194BB2">
        <w:rPr>
          <w:rFonts w:eastAsia="Times New Roman"/>
          <w:szCs w:val="24"/>
        </w:rPr>
        <w:t>νήματα για ιδιωτική ασφάλιση</w:t>
      </w:r>
      <w:r>
        <w:rPr>
          <w:rFonts w:eastAsia="Times New Roman"/>
          <w:szCs w:val="24"/>
        </w:rPr>
        <w:t>,</w:t>
      </w:r>
      <w:r w:rsidRPr="00194BB2">
        <w:rPr>
          <w:rFonts w:eastAsia="Times New Roman"/>
          <w:szCs w:val="24"/>
        </w:rPr>
        <w:t xml:space="preserve"> ιδιωτική εκπαίδευση</w:t>
      </w:r>
      <w:r>
        <w:rPr>
          <w:rFonts w:eastAsia="Times New Roman"/>
          <w:szCs w:val="24"/>
        </w:rPr>
        <w:t>, ιδιωτικό</w:t>
      </w:r>
      <w:r w:rsidRPr="00194BB2">
        <w:rPr>
          <w:rFonts w:eastAsia="Times New Roman"/>
          <w:szCs w:val="24"/>
        </w:rPr>
        <w:t xml:space="preserve"> αέρα που θα αναπνέουμε</w:t>
      </w:r>
      <w:r>
        <w:rPr>
          <w:rFonts w:eastAsia="Times New Roman"/>
          <w:szCs w:val="24"/>
        </w:rPr>
        <w:t>,</w:t>
      </w:r>
      <w:r w:rsidRPr="00194BB2">
        <w:rPr>
          <w:rFonts w:eastAsia="Times New Roman"/>
          <w:szCs w:val="24"/>
        </w:rPr>
        <w:t xml:space="preserve"> ιδιωτικοποίηση των πάντων</w:t>
      </w:r>
      <w:r>
        <w:rPr>
          <w:rFonts w:eastAsia="Times New Roman"/>
          <w:szCs w:val="24"/>
        </w:rPr>
        <w:t>,</w:t>
      </w:r>
      <w:r w:rsidRPr="00194BB2">
        <w:rPr>
          <w:rFonts w:eastAsia="Times New Roman"/>
          <w:szCs w:val="24"/>
        </w:rPr>
        <w:t xml:space="preserve"> ακόμα και αυτά που δεν υποχρεωθήκαμε από τη </w:t>
      </w:r>
      <w:proofErr w:type="spellStart"/>
      <w:r w:rsidRPr="00194BB2">
        <w:rPr>
          <w:rFonts w:eastAsia="Times New Roman"/>
          <w:szCs w:val="24"/>
        </w:rPr>
        <w:lastRenderedPageBreak/>
        <w:t>μνημονιακή</w:t>
      </w:r>
      <w:proofErr w:type="spellEnd"/>
      <w:r w:rsidRPr="00194BB2">
        <w:rPr>
          <w:rFonts w:eastAsia="Times New Roman"/>
          <w:szCs w:val="24"/>
        </w:rPr>
        <w:t xml:space="preserve"> τυραννία να </w:t>
      </w:r>
      <w:r>
        <w:rPr>
          <w:rFonts w:eastAsia="Times New Roman"/>
          <w:szCs w:val="24"/>
        </w:rPr>
        <w:t xml:space="preserve">τα </w:t>
      </w:r>
      <w:r w:rsidRPr="00194BB2">
        <w:rPr>
          <w:rFonts w:eastAsia="Times New Roman"/>
          <w:szCs w:val="24"/>
        </w:rPr>
        <w:t>πράξουμε</w:t>
      </w:r>
      <w:r>
        <w:rPr>
          <w:rFonts w:eastAsia="Times New Roman"/>
          <w:szCs w:val="24"/>
        </w:rPr>
        <w:t>, τι είναι αυτά που υπόσχεστε</w:t>
      </w:r>
      <w:r w:rsidRPr="00194BB2">
        <w:rPr>
          <w:rFonts w:eastAsia="Times New Roman"/>
          <w:szCs w:val="24"/>
        </w:rPr>
        <w:t xml:space="preserve"> σ</w:t>
      </w:r>
      <w:r>
        <w:rPr>
          <w:rFonts w:eastAsia="Times New Roman"/>
          <w:szCs w:val="24"/>
        </w:rPr>
        <w:t>’</w:t>
      </w:r>
      <w:r w:rsidRPr="00194BB2">
        <w:rPr>
          <w:rFonts w:eastAsia="Times New Roman"/>
          <w:szCs w:val="24"/>
        </w:rPr>
        <w:t xml:space="preserve"> ένα</w:t>
      </w:r>
      <w:r>
        <w:rPr>
          <w:rFonts w:eastAsia="Times New Roman"/>
          <w:szCs w:val="24"/>
        </w:rPr>
        <w:t>ν</w:t>
      </w:r>
      <w:r w:rsidRPr="00194BB2">
        <w:rPr>
          <w:rFonts w:eastAsia="Times New Roman"/>
          <w:szCs w:val="24"/>
        </w:rPr>
        <w:t xml:space="preserve"> λαό</w:t>
      </w:r>
      <w:r>
        <w:rPr>
          <w:rFonts w:eastAsia="Times New Roman"/>
          <w:szCs w:val="24"/>
        </w:rPr>
        <w:t>,</w:t>
      </w:r>
      <w:r w:rsidRPr="00194BB2">
        <w:rPr>
          <w:rFonts w:eastAsia="Times New Roman"/>
          <w:szCs w:val="24"/>
        </w:rPr>
        <w:t xml:space="preserve"> </w:t>
      </w:r>
      <w:r>
        <w:rPr>
          <w:rFonts w:eastAsia="Times New Roman"/>
          <w:szCs w:val="24"/>
        </w:rPr>
        <w:t>ο οποίος</w:t>
      </w:r>
      <w:r w:rsidRPr="00194BB2">
        <w:rPr>
          <w:rFonts w:eastAsia="Times New Roman"/>
          <w:szCs w:val="24"/>
        </w:rPr>
        <w:t xml:space="preserve"> βγαίνει από μία</w:t>
      </w:r>
      <w:r w:rsidRPr="00194BB2">
        <w:rPr>
          <w:rFonts w:eastAsia="Times New Roman"/>
          <w:szCs w:val="24"/>
        </w:rPr>
        <w:t xml:space="preserve"> ιστορική περιπέτ</w:t>
      </w:r>
      <w:r>
        <w:rPr>
          <w:rFonts w:eastAsia="Times New Roman"/>
          <w:szCs w:val="24"/>
        </w:rPr>
        <w:t>εια και ετοιμάζεται να ανοίξει τα φτερά του σε μία πορεία α</w:t>
      </w:r>
      <w:r w:rsidRPr="00194BB2">
        <w:rPr>
          <w:rFonts w:eastAsia="Times New Roman"/>
          <w:szCs w:val="24"/>
        </w:rPr>
        <w:t>νασυγκρότησης</w:t>
      </w:r>
      <w:r>
        <w:rPr>
          <w:rFonts w:eastAsia="Times New Roman"/>
          <w:szCs w:val="24"/>
        </w:rPr>
        <w:t>.</w:t>
      </w:r>
    </w:p>
    <w:p w14:paraId="6B94915C" w14:textId="77777777" w:rsidR="00244F6B" w:rsidRDefault="006574B6">
      <w:pPr>
        <w:spacing w:after="0"/>
        <w:jc w:val="both"/>
        <w:rPr>
          <w:rFonts w:eastAsia="Times New Roman"/>
          <w:szCs w:val="24"/>
        </w:rPr>
      </w:pPr>
      <w:r>
        <w:rPr>
          <w:rFonts w:eastAsia="Times New Roman"/>
          <w:szCs w:val="24"/>
        </w:rPr>
        <w:t>Δ</w:t>
      </w:r>
      <w:r w:rsidRPr="00194BB2">
        <w:rPr>
          <w:rFonts w:eastAsia="Times New Roman"/>
          <w:szCs w:val="24"/>
        </w:rPr>
        <w:t>εν θα ακολου</w:t>
      </w:r>
      <w:r>
        <w:rPr>
          <w:rFonts w:eastAsia="Times New Roman"/>
          <w:szCs w:val="24"/>
        </w:rPr>
        <w:t>θήσουμε σ’ αυτές τις κραυγές, τις</w:t>
      </w:r>
      <w:r w:rsidRPr="00194BB2">
        <w:rPr>
          <w:rFonts w:eastAsia="Times New Roman"/>
          <w:szCs w:val="24"/>
        </w:rPr>
        <w:t xml:space="preserve"> εν τέλει α</w:t>
      </w:r>
      <w:r>
        <w:rPr>
          <w:rFonts w:eastAsia="Times New Roman"/>
          <w:szCs w:val="24"/>
        </w:rPr>
        <w:t>ντιδημοκρατικές και ανιστόρητες. Δ</w:t>
      </w:r>
      <w:r w:rsidRPr="00194BB2">
        <w:rPr>
          <w:rFonts w:eastAsia="Times New Roman"/>
          <w:szCs w:val="24"/>
        </w:rPr>
        <w:t>εν θα ακολουθήσουμε τις κραυγές του κ</w:t>
      </w:r>
      <w:r>
        <w:rPr>
          <w:rFonts w:eastAsia="Times New Roman"/>
          <w:szCs w:val="24"/>
        </w:rPr>
        <w:t>.</w:t>
      </w:r>
      <w:r w:rsidRPr="00194BB2">
        <w:rPr>
          <w:rFonts w:eastAsia="Times New Roman"/>
          <w:szCs w:val="24"/>
        </w:rPr>
        <w:t xml:space="preserve"> Σαμαρ</w:t>
      </w:r>
      <w:r>
        <w:rPr>
          <w:rFonts w:eastAsia="Times New Roman"/>
          <w:szCs w:val="24"/>
        </w:rPr>
        <w:t xml:space="preserve">ά, που αντιγράφει συστηματικά τον </w:t>
      </w:r>
      <w:proofErr w:type="spellStart"/>
      <w:r>
        <w:rPr>
          <w:rFonts w:eastAsia="Times New Roman"/>
          <w:szCs w:val="24"/>
        </w:rPr>
        <w:t>χρυσαυγιτισμό</w:t>
      </w:r>
      <w:proofErr w:type="spellEnd"/>
      <w:r>
        <w:rPr>
          <w:rFonts w:eastAsia="Times New Roman"/>
          <w:szCs w:val="24"/>
        </w:rPr>
        <w:t xml:space="preserve">, ακόμη και λέξη-λέξη </w:t>
      </w:r>
      <w:r w:rsidRPr="00194BB2">
        <w:rPr>
          <w:rFonts w:eastAsia="Times New Roman"/>
          <w:szCs w:val="24"/>
        </w:rPr>
        <w:t>τα συνθήματα</w:t>
      </w:r>
      <w:r>
        <w:rPr>
          <w:rFonts w:eastAsia="Times New Roman"/>
          <w:szCs w:val="24"/>
        </w:rPr>
        <w:t>. Δ</w:t>
      </w:r>
      <w:r w:rsidRPr="00194BB2">
        <w:rPr>
          <w:rFonts w:eastAsia="Times New Roman"/>
          <w:szCs w:val="24"/>
        </w:rPr>
        <w:t>εν θα</w:t>
      </w:r>
      <w:r>
        <w:rPr>
          <w:rFonts w:eastAsia="Times New Roman"/>
          <w:szCs w:val="24"/>
        </w:rPr>
        <w:t xml:space="preserve"> ακολουθήσουμε την αλαζονεία των πορφυρογέννητων</w:t>
      </w:r>
      <w:r w:rsidRPr="00194BB2">
        <w:rPr>
          <w:rFonts w:eastAsia="Times New Roman"/>
          <w:szCs w:val="24"/>
        </w:rPr>
        <w:t xml:space="preserve"> και των κακομαθημένων</w:t>
      </w:r>
      <w:r>
        <w:rPr>
          <w:rFonts w:eastAsia="Times New Roman"/>
          <w:szCs w:val="24"/>
        </w:rPr>
        <w:t>,</w:t>
      </w:r>
      <w:r w:rsidRPr="00194BB2">
        <w:rPr>
          <w:rFonts w:eastAsia="Times New Roman"/>
          <w:szCs w:val="24"/>
        </w:rPr>
        <w:t xml:space="preserve"> που δεν σέβονται ούτε τους αντιπροσωπευτικούς θεσμούς ούτε τις παραδόσεις </w:t>
      </w:r>
      <w:r>
        <w:rPr>
          <w:rFonts w:eastAsia="Times New Roman"/>
          <w:szCs w:val="24"/>
        </w:rPr>
        <w:t xml:space="preserve">του </w:t>
      </w:r>
      <w:r w:rsidRPr="00194BB2">
        <w:rPr>
          <w:rFonts w:eastAsia="Times New Roman"/>
          <w:szCs w:val="24"/>
        </w:rPr>
        <w:t>κοινοβουλευτισμού</w:t>
      </w:r>
      <w:r w:rsidRPr="00194BB2">
        <w:rPr>
          <w:rFonts w:eastAsia="Times New Roman"/>
          <w:szCs w:val="24"/>
        </w:rPr>
        <w:t xml:space="preserve"> αυτής της </w:t>
      </w:r>
      <w:r>
        <w:rPr>
          <w:rFonts w:eastAsia="Times New Roman"/>
          <w:szCs w:val="24"/>
        </w:rPr>
        <w:t xml:space="preserve">εύθραυστης, </w:t>
      </w:r>
      <w:r w:rsidRPr="00194BB2">
        <w:rPr>
          <w:rFonts w:eastAsia="Times New Roman"/>
          <w:szCs w:val="24"/>
        </w:rPr>
        <w:t xml:space="preserve">αλλά εν </w:t>
      </w:r>
      <w:r>
        <w:rPr>
          <w:rFonts w:eastAsia="Times New Roman"/>
          <w:szCs w:val="24"/>
        </w:rPr>
        <w:t>τέλει ανθεκτικής και δυναμικής Ελληνικής Δ</w:t>
      </w:r>
      <w:r w:rsidRPr="00194BB2">
        <w:rPr>
          <w:rFonts w:eastAsia="Times New Roman"/>
          <w:szCs w:val="24"/>
        </w:rPr>
        <w:t>ημοκρατίας και της Μεταπολίτευσης</w:t>
      </w:r>
      <w:r>
        <w:rPr>
          <w:rFonts w:eastAsia="Times New Roman"/>
          <w:szCs w:val="24"/>
        </w:rPr>
        <w:t xml:space="preserve">.  </w:t>
      </w:r>
    </w:p>
    <w:p w14:paraId="6B94915D" w14:textId="77777777" w:rsidR="00244F6B" w:rsidRDefault="006574B6">
      <w:pPr>
        <w:spacing w:after="0"/>
        <w:jc w:val="both"/>
        <w:rPr>
          <w:rFonts w:eastAsia="Times New Roman"/>
          <w:szCs w:val="24"/>
        </w:rPr>
      </w:pPr>
      <w:r>
        <w:rPr>
          <w:rFonts w:eastAsia="Times New Roman"/>
          <w:szCs w:val="24"/>
        </w:rPr>
        <w:t>Τ</w:t>
      </w:r>
      <w:r w:rsidRPr="00194BB2">
        <w:rPr>
          <w:rFonts w:eastAsia="Times New Roman"/>
          <w:szCs w:val="24"/>
        </w:rPr>
        <w:t>ο μόνο που έχουμε να πούμε</w:t>
      </w:r>
      <w:r>
        <w:rPr>
          <w:rFonts w:eastAsia="Times New Roman"/>
          <w:szCs w:val="24"/>
        </w:rPr>
        <w:t>,</w:t>
      </w:r>
      <w:r w:rsidRPr="00194BB2">
        <w:rPr>
          <w:rFonts w:eastAsia="Times New Roman"/>
          <w:szCs w:val="24"/>
        </w:rPr>
        <w:t xml:space="preserve"> </w:t>
      </w:r>
      <w:r>
        <w:rPr>
          <w:rFonts w:eastAsia="Times New Roman"/>
          <w:szCs w:val="24"/>
        </w:rPr>
        <w:t>α</w:t>
      </w:r>
      <w:r w:rsidRPr="00194BB2">
        <w:rPr>
          <w:rFonts w:eastAsia="Times New Roman"/>
          <w:szCs w:val="24"/>
        </w:rPr>
        <w:t>κόμη και για τις απρέπειες που εκτόξευσε ο κ</w:t>
      </w:r>
      <w:r>
        <w:rPr>
          <w:rFonts w:eastAsia="Times New Roman"/>
          <w:szCs w:val="24"/>
        </w:rPr>
        <w:t>.</w:t>
      </w:r>
      <w:r w:rsidRPr="00194BB2">
        <w:rPr>
          <w:rFonts w:eastAsia="Times New Roman"/>
          <w:szCs w:val="24"/>
        </w:rPr>
        <w:t xml:space="preserve"> Μητσοτάκης χθ</w:t>
      </w:r>
      <w:r>
        <w:rPr>
          <w:rFonts w:eastAsia="Times New Roman"/>
          <w:szCs w:val="24"/>
        </w:rPr>
        <w:t>ε</w:t>
      </w:r>
      <w:r w:rsidRPr="00194BB2">
        <w:rPr>
          <w:rFonts w:eastAsia="Times New Roman"/>
          <w:szCs w:val="24"/>
        </w:rPr>
        <w:t>ς εναντίον του Προέδρου της Βουλής</w:t>
      </w:r>
      <w:r>
        <w:rPr>
          <w:rFonts w:eastAsia="Times New Roman"/>
          <w:szCs w:val="24"/>
        </w:rPr>
        <w:t>,</w:t>
      </w:r>
      <w:r w:rsidRPr="00194BB2">
        <w:rPr>
          <w:rFonts w:eastAsia="Times New Roman"/>
          <w:szCs w:val="24"/>
        </w:rPr>
        <w:t xml:space="preserve"> στο πρόσωπο του </w:t>
      </w:r>
      <w:r>
        <w:rPr>
          <w:rFonts w:eastAsia="Times New Roman"/>
          <w:szCs w:val="24"/>
        </w:rPr>
        <w:t>Προέ</w:t>
      </w:r>
      <w:r>
        <w:rPr>
          <w:rFonts w:eastAsia="Times New Roman"/>
          <w:szCs w:val="24"/>
        </w:rPr>
        <w:t>δρου της Β</w:t>
      </w:r>
      <w:r w:rsidRPr="00194BB2">
        <w:rPr>
          <w:rFonts w:eastAsia="Times New Roman"/>
          <w:szCs w:val="24"/>
        </w:rPr>
        <w:t>ουλής και στον ίδιο το</w:t>
      </w:r>
      <w:r>
        <w:rPr>
          <w:rFonts w:eastAsia="Times New Roman"/>
          <w:szCs w:val="24"/>
        </w:rPr>
        <w:t>ν</w:t>
      </w:r>
      <w:r w:rsidRPr="00194BB2">
        <w:rPr>
          <w:rFonts w:eastAsia="Times New Roman"/>
          <w:szCs w:val="24"/>
        </w:rPr>
        <w:t xml:space="preserve"> θεσμό</w:t>
      </w:r>
      <w:r>
        <w:rPr>
          <w:rFonts w:eastAsia="Times New Roman"/>
          <w:szCs w:val="24"/>
        </w:rPr>
        <w:t>,</w:t>
      </w:r>
      <w:r w:rsidRPr="00194BB2">
        <w:rPr>
          <w:rFonts w:eastAsia="Times New Roman"/>
          <w:szCs w:val="24"/>
        </w:rPr>
        <w:t xml:space="preserve"> είναι</w:t>
      </w:r>
      <w:r>
        <w:rPr>
          <w:rFonts w:eastAsia="Times New Roman"/>
          <w:szCs w:val="24"/>
        </w:rPr>
        <w:t xml:space="preserve"> εά</w:t>
      </w:r>
      <w:r w:rsidRPr="00194BB2">
        <w:rPr>
          <w:rFonts w:eastAsia="Times New Roman"/>
          <w:szCs w:val="24"/>
        </w:rPr>
        <w:t>ν νομίζει ότι αδικείται</w:t>
      </w:r>
      <w:r>
        <w:rPr>
          <w:rFonts w:eastAsia="Times New Roman"/>
          <w:szCs w:val="24"/>
        </w:rPr>
        <w:t>,</w:t>
      </w:r>
      <w:r w:rsidRPr="00194BB2">
        <w:rPr>
          <w:rFonts w:eastAsia="Times New Roman"/>
          <w:szCs w:val="24"/>
        </w:rPr>
        <w:t xml:space="preserve"> ας καταθέσει μ</w:t>
      </w:r>
      <w:r>
        <w:rPr>
          <w:rFonts w:eastAsia="Times New Roman"/>
          <w:szCs w:val="24"/>
        </w:rPr>
        <w:t xml:space="preserve">ία πρόταση μομφής και να δούμε πόσοι από τους τριακόσιους </w:t>
      </w:r>
      <w:r>
        <w:rPr>
          <w:rFonts w:eastAsia="Times New Roman"/>
          <w:szCs w:val="24"/>
        </w:rPr>
        <w:lastRenderedPageBreak/>
        <w:t>Β</w:t>
      </w:r>
      <w:r w:rsidRPr="00194BB2">
        <w:rPr>
          <w:rFonts w:eastAsia="Times New Roman"/>
          <w:szCs w:val="24"/>
        </w:rPr>
        <w:t xml:space="preserve">ουλευτές </w:t>
      </w:r>
      <w:r>
        <w:rPr>
          <w:rFonts w:eastAsia="Times New Roman"/>
          <w:szCs w:val="24"/>
        </w:rPr>
        <w:t xml:space="preserve">θα ψηφίσουν εναντίον του Νίκου </w:t>
      </w:r>
      <w:proofErr w:type="spellStart"/>
      <w:r>
        <w:rPr>
          <w:rFonts w:eastAsia="Times New Roman"/>
          <w:szCs w:val="24"/>
        </w:rPr>
        <w:t>Β</w:t>
      </w:r>
      <w:r w:rsidRPr="00194BB2">
        <w:rPr>
          <w:rFonts w:eastAsia="Times New Roman"/>
          <w:szCs w:val="24"/>
        </w:rPr>
        <w:t>ούτση</w:t>
      </w:r>
      <w:proofErr w:type="spellEnd"/>
      <w:r>
        <w:rPr>
          <w:rFonts w:eastAsia="Times New Roman"/>
          <w:szCs w:val="24"/>
        </w:rPr>
        <w:t>,</w:t>
      </w:r>
      <w:r w:rsidRPr="00194BB2">
        <w:rPr>
          <w:rFonts w:eastAsia="Times New Roman"/>
          <w:szCs w:val="24"/>
        </w:rPr>
        <w:t xml:space="preserve"> ότι είναι αντιδημοκρατικός</w:t>
      </w:r>
      <w:r>
        <w:rPr>
          <w:rFonts w:eastAsia="Times New Roman"/>
          <w:szCs w:val="24"/>
        </w:rPr>
        <w:t>,</w:t>
      </w:r>
      <w:r w:rsidRPr="00194BB2">
        <w:rPr>
          <w:rFonts w:eastAsia="Times New Roman"/>
          <w:szCs w:val="24"/>
        </w:rPr>
        <w:t xml:space="preserve"> ότι είναι μεροληπτικός και ότι δε</w:t>
      </w:r>
      <w:r w:rsidRPr="00194BB2">
        <w:rPr>
          <w:rFonts w:eastAsia="Times New Roman"/>
          <w:szCs w:val="24"/>
        </w:rPr>
        <w:t>ν είναι ένας από το</w:t>
      </w:r>
      <w:r>
        <w:rPr>
          <w:rFonts w:eastAsia="Times New Roman"/>
          <w:szCs w:val="24"/>
        </w:rPr>
        <w:t>υς πιο επιτυχημένους και δίκαιους Προέδρους στη μεταπολιτευτική Τρίτη Ελληνική Δ</w:t>
      </w:r>
      <w:r w:rsidRPr="00194BB2">
        <w:rPr>
          <w:rFonts w:eastAsia="Times New Roman"/>
          <w:szCs w:val="24"/>
        </w:rPr>
        <w:t>ημοκρατία</w:t>
      </w:r>
      <w:r>
        <w:rPr>
          <w:rFonts w:eastAsia="Times New Roman"/>
          <w:szCs w:val="24"/>
        </w:rPr>
        <w:t>.</w:t>
      </w:r>
    </w:p>
    <w:p w14:paraId="6B94915E" w14:textId="77777777" w:rsidR="00244F6B" w:rsidRDefault="006574B6">
      <w:pPr>
        <w:spacing w:after="0"/>
        <w:jc w:val="both"/>
        <w:rPr>
          <w:rFonts w:eastAsia="Times New Roman"/>
          <w:szCs w:val="24"/>
        </w:rPr>
      </w:pPr>
      <w:r w:rsidRPr="00194BB2">
        <w:rPr>
          <w:rFonts w:eastAsia="Times New Roman"/>
          <w:szCs w:val="24"/>
        </w:rPr>
        <w:t>Ευχαριστώ πολύ</w:t>
      </w:r>
      <w:r>
        <w:rPr>
          <w:rFonts w:eastAsia="Times New Roman"/>
          <w:szCs w:val="24"/>
        </w:rPr>
        <w:t>.</w:t>
      </w:r>
    </w:p>
    <w:p w14:paraId="6B94915F" w14:textId="77777777" w:rsidR="00244F6B" w:rsidRDefault="006574B6">
      <w:pPr>
        <w:spacing w:after="0"/>
        <w:rPr>
          <w:rFonts w:eastAsia="Times New Roman"/>
          <w:szCs w:val="24"/>
        </w:rPr>
      </w:pPr>
      <w:r>
        <w:rPr>
          <w:rFonts w:eastAsia="Times New Roman"/>
          <w:szCs w:val="24"/>
        </w:rPr>
        <w:t>(Χειροκροτήματα από την πτέρυγα του ΣΥΡΙΖΑ)</w:t>
      </w:r>
    </w:p>
    <w:p w14:paraId="6B949160" w14:textId="77777777" w:rsidR="00244F6B" w:rsidRDefault="006574B6">
      <w:pPr>
        <w:spacing w:after="0"/>
        <w:jc w:val="both"/>
        <w:rPr>
          <w:rFonts w:eastAsia="Times New Roman"/>
          <w:szCs w:val="24"/>
        </w:rPr>
      </w:pPr>
      <w:r w:rsidRPr="00F42EDD">
        <w:rPr>
          <w:rFonts w:eastAsia="Times New Roman"/>
          <w:b/>
          <w:szCs w:val="24"/>
        </w:rPr>
        <w:t xml:space="preserve">ΠΡΟΕΔΡΕΥΩΝ (Γεώργιος </w:t>
      </w:r>
      <w:proofErr w:type="spellStart"/>
      <w:r w:rsidRPr="00F42EDD">
        <w:rPr>
          <w:rFonts w:eastAsia="Times New Roman"/>
          <w:b/>
          <w:szCs w:val="24"/>
        </w:rPr>
        <w:t>Λαμπρούλης</w:t>
      </w:r>
      <w:proofErr w:type="spellEnd"/>
      <w:r w:rsidRPr="00F42EDD">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Ξ</w:t>
      </w:r>
      <w:r w:rsidRPr="00194BB2">
        <w:rPr>
          <w:rFonts w:eastAsia="Times New Roman"/>
          <w:szCs w:val="24"/>
        </w:rPr>
        <w:t>υδάκη</w:t>
      </w:r>
      <w:proofErr w:type="spellEnd"/>
      <w:r>
        <w:rPr>
          <w:rFonts w:eastAsia="Times New Roman"/>
          <w:szCs w:val="24"/>
        </w:rPr>
        <w:t>.</w:t>
      </w:r>
    </w:p>
    <w:p w14:paraId="6B949161" w14:textId="77777777" w:rsidR="00244F6B" w:rsidRDefault="006574B6">
      <w:pPr>
        <w:spacing w:after="0"/>
        <w:jc w:val="both"/>
        <w:rPr>
          <w:rFonts w:eastAsia="Times New Roman"/>
          <w:szCs w:val="24"/>
        </w:rPr>
      </w:pPr>
      <w:r>
        <w:rPr>
          <w:rFonts w:eastAsia="Times New Roman"/>
          <w:szCs w:val="24"/>
        </w:rPr>
        <w:t>Οπότε μπορούμε να περάσο</w:t>
      </w:r>
      <w:r>
        <w:rPr>
          <w:rFonts w:eastAsia="Times New Roman"/>
          <w:szCs w:val="24"/>
        </w:rPr>
        <w:t xml:space="preserve">υμε </w:t>
      </w:r>
      <w:r w:rsidRPr="00194BB2">
        <w:rPr>
          <w:rFonts w:eastAsia="Times New Roman"/>
          <w:szCs w:val="24"/>
        </w:rPr>
        <w:t>τώρα στις δευτερολογίες</w:t>
      </w:r>
      <w:r>
        <w:rPr>
          <w:rFonts w:eastAsia="Times New Roman"/>
          <w:szCs w:val="24"/>
        </w:rPr>
        <w:t>.</w:t>
      </w:r>
    </w:p>
    <w:p w14:paraId="6B949162" w14:textId="77777777" w:rsidR="00244F6B" w:rsidRDefault="006574B6">
      <w:pPr>
        <w:spacing w:after="0"/>
        <w:jc w:val="both"/>
        <w:rPr>
          <w:rFonts w:eastAsia="Times New Roman"/>
          <w:szCs w:val="24"/>
        </w:rPr>
      </w:pPr>
      <w:r>
        <w:rPr>
          <w:rFonts w:eastAsia="Times New Roman"/>
          <w:szCs w:val="24"/>
        </w:rPr>
        <w:t>Θ</w:t>
      </w:r>
      <w:r w:rsidRPr="00194BB2">
        <w:rPr>
          <w:rFonts w:eastAsia="Times New Roman"/>
          <w:szCs w:val="24"/>
        </w:rPr>
        <w:t>α ξεκινήσουμε</w:t>
      </w:r>
      <w:r>
        <w:rPr>
          <w:rFonts w:eastAsia="Times New Roman"/>
          <w:szCs w:val="24"/>
        </w:rPr>
        <w:t xml:space="preserve"> με</w:t>
      </w:r>
      <w:r w:rsidRPr="00194BB2">
        <w:rPr>
          <w:rFonts w:eastAsia="Times New Roman"/>
          <w:szCs w:val="24"/>
        </w:rPr>
        <w:t xml:space="preserve"> </w:t>
      </w:r>
      <w:r>
        <w:rPr>
          <w:rFonts w:eastAsia="Times New Roman"/>
          <w:szCs w:val="24"/>
        </w:rPr>
        <w:t>εσά</w:t>
      </w:r>
      <w:r w:rsidRPr="00194BB2">
        <w:rPr>
          <w:rFonts w:eastAsia="Times New Roman"/>
          <w:szCs w:val="24"/>
        </w:rPr>
        <w:t>ς</w:t>
      </w:r>
      <w:r>
        <w:rPr>
          <w:rFonts w:eastAsia="Times New Roman"/>
          <w:szCs w:val="24"/>
        </w:rPr>
        <w:t xml:space="preserve">, κύριε Καματερέ. Έχετε τον λόγο για τρία λεπτά. </w:t>
      </w:r>
    </w:p>
    <w:p w14:paraId="6B949163" w14:textId="77777777" w:rsidR="00244F6B" w:rsidRDefault="006574B6">
      <w:pPr>
        <w:spacing w:after="0"/>
        <w:jc w:val="both"/>
        <w:rPr>
          <w:rFonts w:eastAsia="Times New Roman"/>
          <w:szCs w:val="24"/>
        </w:rPr>
      </w:pPr>
      <w:r>
        <w:rPr>
          <w:rFonts w:eastAsia="Times New Roman"/>
          <w:b/>
          <w:szCs w:val="24"/>
        </w:rPr>
        <w:t xml:space="preserve">ΗΛΙΑΣ ΚΑΜΑΤΕΡΟΣ: </w:t>
      </w:r>
      <w:r>
        <w:rPr>
          <w:rFonts w:eastAsia="Times New Roman"/>
          <w:szCs w:val="24"/>
        </w:rPr>
        <w:t xml:space="preserve">Κύριε Πρόεδρε, </w:t>
      </w:r>
      <w:r w:rsidRPr="00194BB2">
        <w:rPr>
          <w:rFonts w:eastAsia="Times New Roman"/>
          <w:szCs w:val="24"/>
        </w:rPr>
        <w:t>έγινε πάλι πολλή κουβέντα</w:t>
      </w:r>
      <w:r>
        <w:rPr>
          <w:rFonts w:eastAsia="Times New Roman"/>
          <w:szCs w:val="24"/>
        </w:rPr>
        <w:t>,</w:t>
      </w:r>
      <w:r>
        <w:rPr>
          <w:rFonts w:eastAsia="Times New Roman"/>
          <w:szCs w:val="24"/>
        </w:rPr>
        <w:t xml:space="preserve"> για το</w:t>
      </w:r>
      <w:r w:rsidRPr="00194BB2">
        <w:rPr>
          <w:rFonts w:eastAsia="Times New Roman"/>
          <w:szCs w:val="24"/>
        </w:rPr>
        <w:t xml:space="preserve"> γιατί έρχονται </w:t>
      </w:r>
      <w:r>
        <w:rPr>
          <w:rFonts w:eastAsia="Times New Roman"/>
          <w:szCs w:val="24"/>
        </w:rPr>
        <w:t xml:space="preserve">ως </w:t>
      </w:r>
      <w:r w:rsidRPr="00194BB2">
        <w:rPr>
          <w:rFonts w:eastAsia="Times New Roman"/>
          <w:szCs w:val="24"/>
        </w:rPr>
        <w:t xml:space="preserve">κατεπείγοντα </w:t>
      </w:r>
      <w:r>
        <w:rPr>
          <w:rFonts w:eastAsia="Times New Roman"/>
          <w:szCs w:val="24"/>
        </w:rPr>
        <w:t xml:space="preserve">τα </w:t>
      </w:r>
      <w:r w:rsidRPr="00194BB2">
        <w:rPr>
          <w:rFonts w:eastAsia="Times New Roman"/>
          <w:szCs w:val="24"/>
        </w:rPr>
        <w:t>νομοσχέδια και τόσες πολλές τροπολογίες κ</w:t>
      </w:r>
      <w:r>
        <w:rPr>
          <w:rFonts w:eastAsia="Times New Roman"/>
          <w:szCs w:val="24"/>
        </w:rPr>
        <w:t xml:space="preserve">.λπ.. </w:t>
      </w:r>
    </w:p>
    <w:p w14:paraId="6B949164" w14:textId="77777777" w:rsidR="00244F6B" w:rsidRDefault="006574B6">
      <w:pPr>
        <w:spacing w:after="0"/>
        <w:jc w:val="both"/>
        <w:rPr>
          <w:rFonts w:eastAsia="Times New Roman"/>
          <w:szCs w:val="24"/>
        </w:rPr>
      </w:pPr>
      <w:r>
        <w:rPr>
          <w:rFonts w:eastAsia="Times New Roman"/>
          <w:szCs w:val="24"/>
        </w:rPr>
        <w:t>Α</w:t>
      </w:r>
      <w:r w:rsidRPr="00194BB2">
        <w:rPr>
          <w:rFonts w:eastAsia="Times New Roman"/>
          <w:szCs w:val="24"/>
        </w:rPr>
        <w:t xml:space="preserve">υτό </w:t>
      </w:r>
      <w:r w:rsidRPr="00194BB2">
        <w:rPr>
          <w:rFonts w:eastAsia="Times New Roman"/>
          <w:szCs w:val="24"/>
        </w:rPr>
        <w:t>γινόταν και γίνεται και εφόσον πρέπει</w:t>
      </w:r>
      <w:r>
        <w:rPr>
          <w:rFonts w:eastAsia="Times New Roman"/>
          <w:szCs w:val="24"/>
        </w:rPr>
        <w:t>,</w:t>
      </w:r>
      <w:r w:rsidRPr="00194BB2">
        <w:rPr>
          <w:rFonts w:eastAsia="Times New Roman"/>
          <w:szCs w:val="24"/>
        </w:rPr>
        <w:t xml:space="preserve"> </w:t>
      </w:r>
      <w:r>
        <w:rPr>
          <w:rFonts w:eastAsia="Times New Roman"/>
          <w:szCs w:val="24"/>
        </w:rPr>
        <w:t>κ</w:t>
      </w:r>
      <w:r w:rsidRPr="00194BB2">
        <w:rPr>
          <w:rFonts w:eastAsia="Times New Roman"/>
          <w:szCs w:val="24"/>
        </w:rPr>
        <w:t>αλό είναι να γίνεται</w:t>
      </w:r>
      <w:r>
        <w:rPr>
          <w:rFonts w:eastAsia="Times New Roman"/>
          <w:szCs w:val="24"/>
        </w:rPr>
        <w:t>.</w:t>
      </w:r>
      <w:r w:rsidRPr="00194BB2">
        <w:rPr>
          <w:rFonts w:eastAsia="Times New Roman"/>
          <w:szCs w:val="24"/>
        </w:rPr>
        <w:t xml:space="preserve"> Εγώ θα ήθελα να τονίσω</w:t>
      </w:r>
      <w:r>
        <w:rPr>
          <w:rFonts w:eastAsia="Times New Roman"/>
          <w:szCs w:val="24"/>
        </w:rPr>
        <w:t>,</w:t>
      </w:r>
      <w:r w:rsidRPr="00194BB2">
        <w:rPr>
          <w:rFonts w:eastAsia="Times New Roman"/>
          <w:szCs w:val="24"/>
        </w:rPr>
        <w:t xml:space="preserve"> </w:t>
      </w:r>
      <w:r>
        <w:rPr>
          <w:rFonts w:eastAsia="Times New Roman"/>
          <w:szCs w:val="24"/>
        </w:rPr>
        <w:t>όμως,</w:t>
      </w:r>
      <w:r w:rsidRPr="00194BB2">
        <w:rPr>
          <w:rFonts w:eastAsia="Times New Roman"/>
          <w:szCs w:val="24"/>
        </w:rPr>
        <w:t xml:space="preserve"> ότι οι τροπολογίες που φέρνει ο καθένας</w:t>
      </w:r>
      <w:r>
        <w:rPr>
          <w:rFonts w:eastAsia="Times New Roman"/>
          <w:szCs w:val="24"/>
        </w:rPr>
        <w:t>,</w:t>
      </w:r>
      <w:r w:rsidRPr="00194BB2">
        <w:rPr>
          <w:rFonts w:eastAsia="Times New Roman"/>
          <w:szCs w:val="24"/>
        </w:rPr>
        <w:t xml:space="preserve"> και πολύ περισσότερο</w:t>
      </w:r>
      <w:r>
        <w:rPr>
          <w:rFonts w:eastAsia="Times New Roman"/>
          <w:szCs w:val="24"/>
        </w:rPr>
        <w:t xml:space="preserve"> σαν έκταση,</w:t>
      </w:r>
      <w:r w:rsidRPr="00194BB2">
        <w:rPr>
          <w:rFonts w:eastAsia="Times New Roman"/>
          <w:szCs w:val="24"/>
        </w:rPr>
        <w:t xml:space="preserve"> </w:t>
      </w:r>
      <w:r>
        <w:rPr>
          <w:rFonts w:eastAsia="Times New Roman"/>
          <w:szCs w:val="24"/>
        </w:rPr>
        <w:t xml:space="preserve">υπέρ </w:t>
      </w:r>
      <w:r>
        <w:rPr>
          <w:rFonts w:eastAsia="Times New Roman"/>
          <w:szCs w:val="24"/>
        </w:rPr>
        <w:lastRenderedPageBreak/>
        <w:t xml:space="preserve">ποιων </w:t>
      </w:r>
      <w:r w:rsidRPr="00194BB2">
        <w:rPr>
          <w:rFonts w:eastAsia="Times New Roman"/>
          <w:szCs w:val="24"/>
        </w:rPr>
        <w:t>γίνονται</w:t>
      </w:r>
      <w:r>
        <w:rPr>
          <w:rFonts w:eastAsia="Times New Roman"/>
          <w:szCs w:val="24"/>
        </w:rPr>
        <w:t>.</w:t>
      </w:r>
      <w:r w:rsidRPr="00194BB2">
        <w:rPr>
          <w:rFonts w:eastAsia="Times New Roman"/>
          <w:szCs w:val="24"/>
        </w:rPr>
        <w:t xml:space="preserve"> </w:t>
      </w:r>
      <w:r>
        <w:rPr>
          <w:rFonts w:eastAsia="Times New Roman"/>
          <w:szCs w:val="24"/>
        </w:rPr>
        <w:t>Εάν δούμε μία-μία και τις τροπολογίε</w:t>
      </w:r>
      <w:r w:rsidRPr="00194BB2">
        <w:rPr>
          <w:rFonts w:eastAsia="Times New Roman"/>
          <w:szCs w:val="24"/>
        </w:rPr>
        <w:t>ς και τις αναβολές που γίνονται σ</w:t>
      </w:r>
      <w:r w:rsidRPr="00194BB2">
        <w:rPr>
          <w:rFonts w:eastAsia="Times New Roman"/>
          <w:szCs w:val="24"/>
        </w:rPr>
        <w:t>τις προθεσμίες</w:t>
      </w:r>
      <w:r>
        <w:rPr>
          <w:rFonts w:eastAsia="Times New Roman"/>
          <w:szCs w:val="24"/>
        </w:rPr>
        <w:t>,</w:t>
      </w:r>
      <w:r w:rsidRPr="00194BB2">
        <w:rPr>
          <w:rFonts w:eastAsia="Times New Roman"/>
          <w:szCs w:val="24"/>
        </w:rPr>
        <w:t xml:space="preserve"> στις παρατάσεις</w:t>
      </w:r>
      <w:r>
        <w:rPr>
          <w:rFonts w:eastAsia="Times New Roman"/>
          <w:szCs w:val="24"/>
        </w:rPr>
        <w:t>,</w:t>
      </w:r>
      <w:r w:rsidRPr="00194BB2">
        <w:rPr>
          <w:rFonts w:eastAsia="Times New Roman"/>
          <w:szCs w:val="24"/>
        </w:rPr>
        <w:t xml:space="preserve"> θα δούμε ότι </w:t>
      </w:r>
      <w:r>
        <w:rPr>
          <w:rFonts w:eastAsia="Times New Roman"/>
          <w:szCs w:val="24"/>
        </w:rPr>
        <w:t>όλες</w:t>
      </w:r>
      <w:r w:rsidRPr="00194BB2">
        <w:rPr>
          <w:rFonts w:eastAsia="Times New Roman"/>
          <w:szCs w:val="24"/>
        </w:rPr>
        <w:t xml:space="preserve"> μα </w:t>
      </w:r>
      <w:r>
        <w:rPr>
          <w:rFonts w:eastAsia="Times New Roman"/>
          <w:szCs w:val="24"/>
        </w:rPr>
        <w:t>όλες,</w:t>
      </w:r>
      <w:r w:rsidRPr="00194BB2">
        <w:rPr>
          <w:rFonts w:eastAsia="Times New Roman"/>
          <w:szCs w:val="24"/>
        </w:rPr>
        <w:t xml:space="preserve"> γίνονται </w:t>
      </w:r>
      <w:r>
        <w:rPr>
          <w:rFonts w:eastAsia="Times New Roman"/>
          <w:szCs w:val="24"/>
        </w:rPr>
        <w:t xml:space="preserve">υπέρ </w:t>
      </w:r>
      <w:r w:rsidRPr="00194BB2">
        <w:rPr>
          <w:rFonts w:eastAsia="Times New Roman"/>
          <w:szCs w:val="24"/>
        </w:rPr>
        <w:t xml:space="preserve">είτε </w:t>
      </w:r>
      <w:r>
        <w:rPr>
          <w:rFonts w:eastAsia="Times New Roman"/>
          <w:szCs w:val="24"/>
        </w:rPr>
        <w:t>τ</w:t>
      </w:r>
      <w:r w:rsidRPr="00194BB2">
        <w:rPr>
          <w:rFonts w:eastAsia="Times New Roman"/>
          <w:szCs w:val="24"/>
        </w:rPr>
        <w:t>ων πολιτών είτε κατ</w:t>
      </w:r>
      <w:r>
        <w:rPr>
          <w:rFonts w:eastAsia="Times New Roman"/>
          <w:szCs w:val="24"/>
        </w:rPr>
        <w:t>’</w:t>
      </w:r>
      <w:r w:rsidRPr="00194BB2">
        <w:rPr>
          <w:rFonts w:eastAsia="Times New Roman"/>
          <w:szCs w:val="24"/>
        </w:rPr>
        <w:t xml:space="preserve"> επέκταση και άμεσα υπέρ των συμφερόντων του </w:t>
      </w:r>
      <w:r>
        <w:rPr>
          <w:rFonts w:eastAsia="Times New Roman"/>
          <w:szCs w:val="24"/>
        </w:rPr>
        <w:t>δ</w:t>
      </w:r>
      <w:r w:rsidRPr="00194BB2">
        <w:rPr>
          <w:rFonts w:eastAsia="Times New Roman"/>
          <w:szCs w:val="24"/>
        </w:rPr>
        <w:t>ημοσίου</w:t>
      </w:r>
      <w:r>
        <w:rPr>
          <w:rFonts w:eastAsia="Times New Roman"/>
          <w:szCs w:val="24"/>
        </w:rPr>
        <w:t>,</w:t>
      </w:r>
      <w:r w:rsidRPr="00194BB2">
        <w:rPr>
          <w:rFonts w:eastAsia="Times New Roman"/>
          <w:szCs w:val="24"/>
        </w:rPr>
        <w:t xml:space="preserve"> σε αντίθεση με </w:t>
      </w:r>
      <w:r>
        <w:rPr>
          <w:rFonts w:eastAsia="Times New Roman"/>
          <w:szCs w:val="24"/>
        </w:rPr>
        <w:t>άλλους</w:t>
      </w:r>
      <w:r w:rsidRPr="00194BB2">
        <w:rPr>
          <w:rFonts w:eastAsia="Times New Roman"/>
          <w:szCs w:val="24"/>
        </w:rPr>
        <w:t xml:space="preserve"> </w:t>
      </w:r>
      <w:r>
        <w:rPr>
          <w:rFonts w:eastAsia="Times New Roman"/>
          <w:szCs w:val="24"/>
        </w:rPr>
        <w:t xml:space="preserve">που έως τα τώρα </w:t>
      </w:r>
      <w:r w:rsidRPr="00194BB2">
        <w:rPr>
          <w:rFonts w:eastAsia="Times New Roman"/>
          <w:szCs w:val="24"/>
        </w:rPr>
        <w:t>χρησιμοποιούσαν όλα αυτά εδώ τα εργαλεία</w:t>
      </w:r>
      <w:r>
        <w:rPr>
          <w:rFonts w:eastAsia="Times New Roman"/>
          <w:szCs w:val="24"/>
        </w:rPr>
        <w:t>,</w:t>
      </w:r>
      <w:r w:rsidRPr="00194BB2">
        <w:rPr>
          <w:rFonts w:eastAsia="Times New Roman"/>
          <w:szCs w:val="24"/>
        </w:rPr>
        <w:t xml:space="preserve"> για να εξυπηρετήσου</w:t>
      </w:r>
      <w:r>
        <w:rPr>
          <w:rFonts w:eastAsia="Times New Roman"/>
          <w:szCs w:val="24"/>
        </w:rPr>
        <w:t xml:space="preserve">ν </w:t>
      </w:r>
      <w:r>
        <w:rPr>
          <w:rFonts w:eastAsia="Times New Roman"/>
          <w:szCs w:val="24"/>
        </w:rPr>
        <w:t xml:space="preserve">εν μία </w:t>
      </w:r>
      <w:proofErr w:type="spellStart"/>
      <w:r>
        <w:rPr>
          <w:rFonts w:eastAsia="Times New Roman"/>
          <w:szCs w:val="24"/>
        </w:rPr>
        <w:t>νυκτί</w:t>
      </w:r>
      <w:proofErr w:type="spellEnd"/>
      <w:r>
        <w:rPr>
          <w:rFonts w:eastAsia="Times New Roman"/>
          <w:szCs w:val="24"/>
        </w:rPr>
        <w:t xml:space="preserve"> και σε τροπολογίε</w:t>
      </w:r>
      <w:r w:rsidRPr="00194BB2">
        <w:rPr>
          <w:rFonts w:eastAsia="Times New Roman"/>
          <w:szCs w:val="24"/>
        </w:rPr>
        <w:t>ς που πέρναγαν νύχτα συμφέροντα κάποιων άλλων</w:t>
      </w:r>
      <w:r>
        <w:rPr>
          <w:rFonts w:eastAsia="Times New Roman"/>
          <w:szCs w:val="24"/>
        </w:rPr>
        <w:t>. Ξέρουμε</w:t>
      </w:r>
      <w:r w:rsidRPr="00194BB2">
        <w:rPr>
          <w:rFonts w:eastAsia="Times New Roman"/>
          <w:szCs w:val="24"/>
        </w:rPr>
        <w:t xml:space="preserve"> παραδείγματα</w:t>
      </w:r>
      <w:r>
        <w:rPr>
          <w:rFonts w:eastAsia="Times New Roman"/>
          <w:szCs w:val="24"/>
        </w:rPr>
        <w:t>, δε</w:t>
      </w:r>
      <w:r w:rsidRPr="00194BB2">
        <w:rPr>
          <w:rFonts w:eastAsia="Times New Roman"/>
          <w:szCs w:val="24"/>
        </w:rPr>
        <w:t>ν έχω χρόνο να τα πω</w:t>
      </w:r>
      <w:r>
        <w:rPr>
          <w:rFonts w:eastAsia="Times New Roman"/>
          <w:szCs w:val="24"/>
        </w:rPr>
        <w:t>,</w:t>
      </w:r>
      <w:r w:rsidRPr="00194BB2">
        <w:rPr>
          <w:rFonts w:eastAsia="Times New Roman"/>
          <w:szCs w:val="24"/>
        </w:rPr>
        <w:t xml:space="preserve"> τα λέμε σε άλλη συζήτηση και για το πώς σε μία νύχτα μπορούσαν</w:t>
      </w:r>
      <w:r>
        <w:rPr>
          <w:rFonts w:eastAsia="Times New Roman"/>
          <w:szCs w:val="24"/>
        </w:rPr>
        <w:t xml:space="preserve"> να ξεπουληθούν</w:t>
      </w:r>
      <w:r w:rsidRPr="00194BB2">
        <w:rPr>
          <w:rFonts w:eastAsia="Times New Roman"/>
          <w:szCs w:val="24"/>
        </w:rPr>
        <w:t xml:space="preserve"> νοσοκομεία και για το πώς </w:t>
      </w:r>
      <w:r>
        <w:rPr>
          <w:rFonts w:eastAsia="Times New Roman"/>
          <w:szCs w:val="24"/>
        </w:rPr>
        <w:t xml:space="preserve">κηρύσσονταν </w:t>
      </w:r>
      <w:r w:rsidRPr="00194BB2">
        <w:rPr>
          <w:rFonts w:eastAsia="Times New Roman"/>
          <w:szCs w:val="24"/>
        </w:rPr>
        <w:t xml:space="preserve">χωρίς </w:t>
      </w:r>
      <w:r>
        <w:rPr>
          <w:rFonts w:eastAsia="Times New Roman"/>
          <w:szCs w:val="24"/>
        </w:rPr>
        <w:t>δίωξη</w:t>
      </w:r>
      <w:r>
        <w:rPr>
          <w:rFonts w:eastAsia="Times New Roman"/>
          <w:szCs w:val="24"/>
        </w:rPr>
        <w:t>,</w:t>
      </w:r>
      <w:r>
        <w:rPr>
          <w:rFonts w:eastAsia="Times New Roman"/>
          <w:szCs w:val="24"/>
        </w:rPr>
        <w:t xml:space="preserve"> όσοι</w:t>
      </w:r>
      <w:r>
        <w:rPr>
          <w:rFonts w:eastAsia="Times New Roman"/>
          <w:szCs w:val="24"/>
        </w:rPr>
        <w:t xml:space="preserve"> </w:t>
      </w:r>
      <w:r w:rsidRPr="00194BB2">
        <w:rPr>
          <w:rFonts w:eastAsia="Times New Roman"/>
          <w:szCs w:val="24"/>
        </w:rPr>
        <w:t>έδιναν τα δανεικά κ</w:t>
      </w:r>
      <w:r>
        <w:rPr>
          <w:rFonts w:eastAsia="Times New Roman"/>
          <w:szCs w:val="24"/>
        </w:rPr>
        <w:t>α</w:t>
      </w:r>
      <w:r w:rsidRPr="00194BB2">
        <w:rPr>
          <w:rFonts w:eastAsia="Times New Roman"/>
          <w:szCs w:val="24"/>
        </w:rPr>
        <w:t>ι αγύριστα στα κόμματα και όλα αυτά που παρακολουθούμε το τελευταίο διάστημα</w:t>
      </w:r>
      <w:r>
        <w:rPr>
          <w:rFonts w:eastAsia="Times New Roman"/>
          <w:szCs w:val="24"/>
        </w:rPr>
        <w:t>.</w:t>
      </w:r>
    </w:p>
    <w:p w14:paraId="6B949165" w14:textId="77777777" w:rsidR="00244F6B" w:rsidRDefault="006574B6">
      <w:pPr>
        <w:spacing w:after="0"/>
        <w:jc w:val="both"/>
        <w:rPr>
          <w:rFonts w:eastAsia="Times New Roman"/>
          <w:szCs w:val="24"/>
        </w:rPr>
      </w:pPr>
      <w:r>
        <w:rPr>
          <w:rFonts w:eastAsia="Times New Roman"/>
          <w:szCs w:val="24"/>
        </w:rPr>
        <w:t>Α</w:t>
      </w:r>
      <w:r w:rsidRPr="00194BB2">
        <w:rPr>
          <w:rFonts w:eastAsia="Times New Roman"/>
          <w:szCs w:val="24"/>
        </w:rPr>
        <w:t>ντίθετα ας μας πουν μία απ</w:t>
      </w:r>
      <w:r>
        <w:rPr>
          <w:rFonts w:eastAsia="Times New Roman"/>
          <w:szCs w:val="24"/>
        </w:rPr>
        <w:t>’</w:t>
      </w:r>
      <w:r w:rsidRPr="00194BB2">
        <w:rPr>
          <w:rFonts w:eastAsia="Times New Roman"/>
          <w:szCs w:val="24"/>
        </w:rPr>
        <w:t xml:space="preserve"> αυτές τις τροπολογίες που έρχονται σήμερα</w:t>
      </w:r>
      <w:r>
        <w:rPr>
          <w:rFonts w:eastAsia="Times New Roman"/>
          <w:szCs w:val="24"/>
        </w:rPr>
        <w:t xml:space="preserve">, μία από τις παρατάσεις </w:t>
      </w:r>
      <w:r w:rsidRPr="00194BB2">
        <w:rPr>
          <w:rFonts w:eastAsia="Times New Roman"/>
          <w:szCs w:val="24"/>
        </w:rPr>
        <w:t xml:space="preserve">των προθεσμιών </w:t>
      </w:r>
      <w:r>
        <w:rPr>
          <w:rFonts w:eastAsia="Times New Roman"/>
          <w:szCs w:val="24"/>
        </w:rPr>
        <w:t xml:space="preserve">που </w:t>
      </w:r>
      <w:r w:rsidRPr="00194BB2">
        <w:rPr>
          <w:rFonts w:eastAsia="Times New Roman"/>
          <w:szCs w:val="24"/>
        </w:rPr>
        <w:t>δεν είναι υπέρ των πολιτών</w:t>
      </w:r>
      <w:r>
        <w:rPr>
          <w:rFonts w:eastAsia="Times New Roman"/>
          <w:szCs w:val="24"/>
        </w:rPr>
        <w:t>. Ποια δεν είναι;</w:t>
      </w:r>
    </w:p>
    <w:p w14:paraId="6B949166" w14:textId="77777777" w:rsidR="00244F6B" w:rsidRDefault="006574B6">
      <w:pPr>
        <w:spacing w:after="0"/>
        <w:jc w:val="both"/>
        <w:rPr>
          <w:rFonts w:eastAsia="Times New Roman"/>
          <w:szCs w:val="24"/>
        </w:rPr>
      </w:pPr>
      <w:r>
        <w:rPr>
          <w:rFonts w:eastAsia="Times New Roman"/>
          <w:szCs w:val="24"/>
        </w:rPr>
        <w:t>Δ</w:t>
      </w:r>
      <w:r w:rsidRPr="00DF04FE">
        <w:rPr>
          <w:rFonts w:eastAsia="Times New Roman"/>
          <w:szCs w:val="24"/>
        </w:rPr>
        <w:t>εν είναι οι άδειες για τους σεισμόπληκτους</w:t>
      </w:r>
      <w:r>
        <w:rPr>
          <w:rFonts w:eastAsia="Times New Roman"/>
          <w:szCs w:val="24"/>
        </w:rPr>
        <w:t>;</w:t>
      </w:r>
      <w:r w:rsidRPr="00DF04FE">
        <w:rPr>
          <w:rFonts w:eastAsia="Times New Roman"/>
          <w:szCs w:val="24"/>
        </w:rPr>
        <w:t xml:space="preserve"> </w:t>
      </w:r>
      <w:r>
        <w:rPr>
          <w:rFonts w:eastAsia="Times New Roman"/>
          <w:szCs w:val="24"/>
        </w:rPr>
        <w:t>Δ</w:t>
      </w:r>
      <w:r w:rsidRPr="00DF04FE">
        <w:rPr>
          <w:rFonts w:eastAsia="Times New Roman"/>
          <w:szCs w:val="24"/>
        </w:rPr>
        <w:t>εν είναι τα μέτρα στήριξης των περιοχών Κοζάνης</w:t>
      </w:r>
      <w:r>
        <w:rPr>
          <w:rFonts w:eastAsia="Times New Roman"/>
          <w:szCs w:val="24"/>
        </w:rPr>
        <w:t>,</w:t>
      </w:r>
      <w:r w:rsidRPr="00DF04FE">
        <w:rPr>
          <w:rFonts w:eastAsia="Times New Roman"/>
          <w:szCs w:val="24"/>
        </w:rPr>
        <w:t xml:space="preserve"> Φλώρινας</w:t>
      </w:r>
      <w:r>
        <w:rPr>
          <w:rFonts w:eastAsia="Times New Roman"/>
          <w:szCs w:val="24"/>
        </w:rPr>
        <w:t xml:space="preserve">, Μεγαλόπολης για τη </w:t>
      </w:r>
      <w:proofErr w:type="spellStart"/>
      <w:r>
        <w:rPr>
          <w:rFonts w:eastAsia="Times New Roman"/>
          <w:szCs w:val="24"/>
        </w:rPr>
        <w:t>μεταλιγνιτική</w:t>
      </w:r>
      <w:proofErr w:type="spellEnd"/>
      <w:r w:rsidRPr="00DF04FE">
        <w:rPr>
          <w:rFonts w:eastAsia="Times New Roman"/>
          <w:szCs w:val="24"/>
        </w:rPr>
        <w:t xml:space="preserve"> περίοδο</w:t>
      </w:r>
      <w:r>
        <w:rPr>
          <w:rFonts w:eastAsia="Times New Roman"/>
          <w:szCs w:val="24"/>
        </w:rPr>
        <w:t>;</w:t>
      </w:r>
      <w:r w:rsidRPr="00DF04FE">
        <w:rPr>
          <w:rFonts w:eastAsia="Times New Roman"/>
          <w:szCs w:val="24"/>
        </w:rPr>
        <w:t xml:space="preserve"> </w:t>
      </w:r>
      <w:r>
        <w:rPr>
          <w:rFonts w:eastAsia="Times New Roman"/>
          <w:szCs w:val="24"/>
        </w:rPr>
        <w:t>Δ</w:t>
      </w:r>
      <w:r w:rsidRPr="00DF04FE">
        <w:rPr>
          <w:rFonts w:eastAsia="Times New Roman"/>
          <w:szCs w:val="24"/>
        </w:rPr>
        <w:t xml:space="preserve">εν είναι η μεταφορά του οικισμού </w:t>
      </w:r>
      <w:r>
        <w:rPr>
          <w:rFonts w:eastAsia="Times New Roman"/>
          <w:szCs w:val="24"/>
        </w:rPr>
        <w:t>τ</w:t>
      </w:r>
      <w:r w:rsidRPr="00DF04FE">
        <w:rPr>
          <w:rFonts w:eastAsia="Times New Roman"/>
          <w:szCs w:val="24"/>
        </w:rPr>
        <w:t>ων Αγίων Αναργύρων</w:t>
      </w:r>
      <w:r>
        <w:rPr>
          <w:rFonts w:eastAsia="Times New Roman"/>
          <w:szCs w:val="24"/>
        </w:rPr>
        <w:t>; Δ</w:t>
      </w:r>
      <w:r w:rsidRPr="00DF04FE">
        <w:rPr>
          <w:rFonts w:eastAsia="Times New Roman"/>
          <w:szCs w:val="24"/>
        </w:rPr>
        <w:t xml:space="preserve">εν είναι η </w:t>
      </w:r>
      <w:r>
        <w:rPr>
          <w:rFonts w:eastAsia="Times New Roman"/>
          <w:szCs w:val="24"/>
        </w:rPr>
        <w:t xml:space="preserve">παράταση </w:t>
      </w:r>
      <w:r w:rsidRPr="00DF04FE">
        <w:rPr>
          <w:rFonts w:eastAsia="Times New Roman"/>
          <w:szCs w:val="24"/>
        </w:rPr>
        <w:t>προθεσμία</w:t>
      </w:r>
      <w:r>
        <w:rPr>
          <w:rFonts w:eastAsia="Times New Roman"/>
          <w:szCs w:val="24"/>
        </w:rPr>
        <w:t>ς</w:t>
      </w:r>
      <w:r>
        <w:rPr>
          <w:rFonts w:eastAsia="Times New Roman"/>
          <w:szCs w:val="24"/>
        </w:rPr>
        <w:t>,</w:t>
      </w:r>
      <w:r w:rsidRPr="00DF04FE">
        <w:rPr>
          <w:rFonts w:eastAsia="Times New Roman"/>
          <w:szCs w:val="24"/>
        </w:rPr>
        <w:t xml:space="preserve"> </w:t>
      </w:r>
      <w:r w:rsidRPr="00DF04FE">
        <w:rPr>
          <w:rFonts w:eastAsia="Times New Roman"/>
          <w:szCs w:val="24"/>
        </w:rPr>
        <w:lastRenderedPageBreak/>
        <w:t xml:space="preserve">για να κάνουν τις δηλώσεις </w:t>
      </w:r>
      <w:r>
        <w:rPr>
          <w:rFonts w:eastAsia="Times New Roman"/>
          <w:szCs w:val="24"/>
        </w:rPr>
        <w:t>τους οι</w:t>
      </w:r>
      <w:r w:rsidRPr="00DF04FE">
        <w:rPr>
          <w:rFonts w:eastAsia="Times New Roman"/>
          <w:szCs w:val="24"/>
        </w:rPr>
        <w:t xml:space="preserve"> αγρότες παραγωγ</w:t>
      </w:r>
      <w:r>
        <w:rPr>
          <w:rFonts w:eastAsia="Times New Roman"/>
          <w:szCs w:val="24"/>
        </w:rPr>
        <w:t>οί</w:t>
      </w:r>
      <w:r w:rsidRPr="00DF04FE">
        <w:rPr>
          <w:rFonts w:eastAsia="Times New Roman"/>
          <w:szCs w:val="24"/>
        </w:rPr>
        <w:t xml:space="preserve"> ηλεκτρικής ενέργειας</w:t>
      </w:r>
      <w:r>
        <w:rPr>
          <w:rFonts w:eastAsia="Times New Roman"/>
          <w:szCs w:val="24"/>
        </w:rPr>
        <w:t>;</w:t>
      </w:r>
    </w:p>
    <w:p w14:paraId="6B949167" w14:textId="77777777" w:rsidR="00244F6B" w:rsidRDefault="006574B6">
      <w:pPr>
        <w:spacing w:after="0"/>
        <w:jc w:val="both"/>
        <w:rPr>
          <w:rFonts w:eastAsia="Times New Roman"/>
          <w:szCs w:val="24"/>
        </w:rPr>
      </w:pPr>
      <w:r>
        <w:rPr>
          <w:rFonts w:eastAsia="Times New Roman"/>
          <w:szCs w:val="24"/>
        </w:rPr>
        <w:t>Π</w:t>
      </w:r>
      <w:r w:rsidRPr="00DF04FE">
        <w:rPr>
          <w:rFonts w:eastAsia="Times New Roman"/>
          <w:szCs w:val="24"/>
        </w:rPr>
        <w:t xml:space="preserve">ιο πολύ </w:t>
      </w:r>
      <w:r>
        <w:rPr>
          <w:rFonts w:eastAsia="Times New Roman"/>
          <w:szCs w:val="24"/>
        </w:rPr>
        <w:t>ήθελα να μείνω</w:t>
      </w:r>
      <w:r w:rsidRPr="00DF04FE">
        <w:rPr>
          <w:rFonts w:eastAsia="Times New Roman"/>
          <w:szCs w:val="24"/>
        </w:rPr>
        <w:t xml:space="preserve"> στη δευτερολογία μου</w:t>
      </w:r>
      <w:r>
        <w:rPr>
          <w:rFonts w:eastAsia="Times New Roman"/>
          <w:szCs w:val="24"/>
        </w:rPr>
        <w:t>,</w:t>
      </w:r>
      <w:r w:rsidRPr="00DF04FE">
        <w:rPr>
          <w:rFonts w:eastAsia="Times New Roman"/>
          <w:szCs w:val="24"/>
        </w:rPr>
        <w:t xml:space="preserve"> επειδή ήρθε η τροπολογία για το μεταφορικό ισοδύναμο </w:t>
      </w:r>
      <w:r>
        <w:rPr>
          <w:rFonts w:eastAsia="Times New Roman"/>
          <w:szCs w:val="24"/>
        </w:rPr>
        <w:t>κ</w:t>
      </w:r>
      <w:r w:rsidRPr="00DF04FE">
        <w:rPr>
          <w:rFonts w:eastAsia="Times New Roman"/>
          <w:szCs w:val="24"/>
        </w:rPr>
        <w:t>αι</w:t>
      </w:r>
      <w:r>
        <w:rPr>
          <w:rFonts w:eastAsia="Times New Roman"/>
          <w:szCs w:val="24"/>
        </w:rPr>
        <w:t>,</w:t>
      </w:r>
      <w:r w:rsidRPr="00DF04FE">
        <w:rPr>
          <w:rFonts w:eastAsia="Times New Roman"/>
          <w:szCs w:val="24"/>
        </w:rPr>
        <w:t xml:space="preserve"> βέβαια</w:t>
      </w:r>
      <w:r>
        <w:rPr>
          <w:rFonts w:eastAsia="Times New Roman"/>
          <w:szCs w:val="24"/>
        </w:rPr>
        <w:t>,</w:t>
      </w:r>
      <w:r w:rsidRPr="00DF04FE">
        <w:rPr>
          <w:rFonts w:eastAsia="Times New Roman"/>
          <w:szCs w:val="24"/>
        </w:rPr>
        <w:t xml:space="preserve"> δεν μου έκανε εντύπωση η αμηχανία των εκπροσώπων της Νέας Δημοκρατία</w:t>
      </w:r>
      <w:r w:rsidRPr="00DF04FE">
        <w:rPr>
          <w:rFonts w:eastAsia="Times New Roman"/>
          <w:szCs w:val="24"/>
        </w:rPr>
        <w:t>ς</w:t>
      </w:r>
      <w:r>
        <w:rPr>
          <w:rFonts w:eastAsia="Times New Roman"/>
          <w:szCs w:val="24"/>
        </w:rPr>
        <w:t>,</w:t>
      </w:r>
      <w:r w:rsidRPr="00DF04FE">
        <w:rPr>
          <w:rFonts w:eastAsia="Times New Roman"/>
          <w:szCs w:val="24"/>
        </w:rPr>
        <w:t xml:space="preserve"> όταν έρχονται τέτοια μέτρα</w:t>
      </w:r>
      <w:r>
        <w:rPr>
          <w:rFonts w:eastAsia="Times New Roman"/>
          <w:szCs w:val="24"/>
        </w:rPr>
        <w:t>. Π</w:t>
      </w:r>
      <w:r w:rsidRPr="00DF04FE">
        <w:rPr>
          <w:rFonts w:eastAsia="Times New Roman"/>
          <w:szCs w:val="24"/>
        </w:rPr>
        <w:t>άλι δεν ψηφίζουν</w:t>
      </w:r>
      <w:r>
        <w:rPr>
          <w:rFonts w:eastAsia="Times New Roman"/>
          <w:szCs w:val="24"/>
        </w:rPr>
        <w:t>. Κ</w:t>
      </w:r>
      <w:r w:rsidRPr="00DF04FE">
        <w:rPr>
          <w:rFonts w:eastAsia="Times New Roman"/>
          <w:szCs w:val="24"/>
        </w:rPr>
        <w:t xml:space="preserve">ακό δικό </w:t>
      </w:r>
      <w:r>
        <w:rPr>
          <w:rFonts w:eastAsia="Times New Roman"/>
          <w:szCs w:val="24"/>
        </w:rPr>
        <w:t>τους</w:t>
      </w:r>
      <w:r w:rsidRPr="00DF04FE">
        <w:rPr>
          <w:rFonts w:eastAsia="Times New Roman"/>
          <w:szCs w:val="24"/>
        </w:rPr>
        <w:t xml:space="preserve"> γιατί το μεταφορικό ισοδύναμο είναι ένα από τα μέτρα τα οποία είναι τομές </w:t>
      </w:r>
      <w:r>
        <w:rPr>
          <w:rFonts w:eastAsia="Times New Roman"/>
          <w:szCs w:val="24"/>
        </w:rPr>
        <w:t>ό</w:t>
      </w:r>
      <w:r w:rsidRPr="00DF04FE">
        <w:rPr>
          <w:rFonts w:eastAsia="Times New Roman"/>
          <w:szCs w:val="24"/>
        </w:rPr>
        <w:t>σον αφορά τη βοήθεια των νησιωτών</w:t>
      </w:r>
      <w:r>
        <w:rPr>
          <w:rFonts w:eastAsia="Times New Roman"/>
          <w:szCs w:val="24"/>
        </w:rPr>
        <w:t>,</w:t>
      </w:r>
      <w:r w:rsidRPr="00DF04FE">
        <w:rPr>
          <w:rFonts w:eastAsia="Times New Roman"/>
          <w:szCs w:val="24"/>
        </w:rPr>
        <w:t xml:space="preserve"> αίρει την απομόνωσή </w:t>
      </w:r>
      <w:r>
        <w:rPr>
          <w:rFonts w:eastAsia="Times New Roman"/>
          <w:szCs w:val="24"/>
        </w:rPr>
        <w:t>τους,</w:t>
      </w:r>
      <w:r w:rsidRPr="00DF04FE">
        <w:rPr>
          <w:rFonts w:eastAsia="Times New Roman"/>
          <w:szCs w:val="24"/>
        </w:rPr>
        <w:t xml:space="preserve"> αποκαθιστά μία μεγάλη αδικία στο κόστος των μεταφορικών</w:t>
      </w:r>
      <w:r>
        <w:rPr>
          <w:rFonts w:eastAsia="Times New Roman"/>
          <w:szCs w:val="24"/>
        </w:rPr>
        <w:t>.</w:t>
      </w:r>
      <w:r w:rsidRPr="00DF04FE">
        <w:rPr>
          <w:rFonts w:eastAsia="Times New Roman"/>
          <w:szCs w:val="24"/>
        </w:rPr>
        <w:t xml:space="preserve"> Αυτό το έχουμε δει έξι μήνες τώρα περίπου</w:t>
      </w:r>
      <w:r>
        <w:rPr>
          <w:rFonts w:eastAsia="Times New Roman"/>
          <w:szCs w:val="24"/>
        </w:rPr>
        <w:t>,</w:t>
      </w:r>
      <w:r w:rsidRPr="00DF04FE">
        <w:rPr>
          <w:rFonts w:eastAsia="Times New Roman"/>
          <w:szCs w:val="24"/>
        </w:rPr>
        <w:t xml:space="preserve"> που υλοποιείται στους επιβάτες και στα εμπορεύματα</w:t>
      </w:r>
      <w:r>
        <w:rPr>
          <w:rFonts w:eastAsia="Times New Roman"/>
          <w:szCs w:val="24"/>
        </w:rPr>
        <w:t>. Τ</w:t>
      </w:r>
      <w:r w:rsidRPr="00DF04FE">
        <w:rPr>
          <w:rFonts w:eastAsia="Times New Roman"/>
          <w:szCs w:val="24"/>
        </w:rPr>
        <w:t>ώρα είναι επείγ</w:t>
      </w:r>
      <w:r>
        <w:rPr>
          <w:rFonts w:eastAsia="Times New Roman"/>
          <w:szCs w:val="24"/>
        </w:rPr>
        <w:t>ο</w:t>
      </w:r>
      <w:r w:rsidRPr="00DF04FE">
        <w:rPr>
          <w:rFonts w:eastAsia="Times New Roman"/>
          <w:szCs w:val="24"/>
        </w:rPr>
        <w:t>ν ή δεν είναι και ποιο</w:t>
      </w:r>
      <w:r>
        <w:rPr>
          <w:rFonts w:eastAsia="Times New Roman"/>
          <w:szCs w:val="24"/>
        </w:rPr>
        <w:t>υ</w:t>
      </w:r>
      <w:r w:rsidRPr="00DF04FE">
        <w:rPr>
          <w:rFonts w:eastAsia="Times New Roman"/>
          <w:szCs w:val="24"/>
        </w:rPr>
        <w:t xml:space="preserve">ς </w:t>
      </w:r>
      <w:r>
        <w:rPr>
          <w:rFonts w:eastAsia="Times New Roman"/>
          <w:szCs w:val="24"/>
        </w:rPr>
        <w:t>ωφελεί; Γ</w:t>
      </w:r>
      <w:r w:rsidRPr="00DF04FE">
        <w:rPr>
          <w:rFonts w:eastAsia="Times New Roman"/>
          <w:szCs w:val="24"/>
        </w:rPr>
        <w:t xml:space="preserve">ιατί πρέπει να </w:t>
      </w:r>
      <w:r>
        <w:rPr>
          <w:rFonts w:eastAsia="Times New Roman"/>
          <w:szCs w:val="24"/>
        </w:rPr>
        <w:t>έ</w:t>
      </w:r>
      <w:r w:rsidRPr="00DF04FE">
        <w:rPr>
          <w:rFonts w:eastAsia="Times New Roman"/>
          <w:szCs w:val="24"/>
        </w:rPr>
        <w:t>ρθει τώρα</w:t>
      </w:r>
      <w:r>
        <w:rPr>
          <w:rFonts w:eastAsia="Times New Roman"/>
          <w:szCs w:val="24"/>
        </w:rPr>
        <w:t>;</w:t>
      </w:r>
      <w:r w:rsidRPr="00DF04FE">
        <w:rPr>
          <w:rFonts w:eastAsia="Times New Roman"/>
          <w:szCs w:val="24"/>
        </w:rPr>
        <w:t xml:space="preserve"> </w:t>
      </w:r>
      <w:r>
        <w:rPr>
          <w:rFonts w:eastAsia="Times New Roman"/>
          <w:szCs w:val="24"/>
        </w:rPr>
        <w:t>Γ</w:t>
      </w:r>
      <w:r w:rsidRPr="00DF04FE">
        <w:rPr>
          <w:rFonts w:eastAsia="Times New Roman"/>
          <w:szCs w:val="24"/>
        </w:rPr>
        <w:t>ιατί πρέπει να εφαρμοστεί από την 1</w:t>
      </w:r>
      <w:r w:rsidRPr="00972E6B">
        <w:rPr>
          <w:rFonts w:eastAsia="Times New Roman"/>
          <w:szCs w:val="24"/>
          <w:vertAlign w:val="superscript"/>
        </w:rPr>
        <w:t>η</w:t>
      </w:r>
      <w:r>
        <w:rPr>
          <w:rFonts w:eastAsia="Times New Roman"/>
          <w:szCs w:val="24"/>
        </w:rPr>
        <w:t xml:space="preserve"> </w:t>
      </w:r>
      <w:r w:rsidRPr="00DF04FE">
        <w:rPr>
          <w:rFonts w:eastAsia="Times New Roman"/>
          <w:szCs w:val="24"/>
        </w:rPr>
        <w:t>του Γενάρη</w:t>
      </w:r>
      <w:r>
        <w:rPr>
          <w:rFonts w:eastAsia="Times New Roman"/>
          <w:szCs w:val="24"/>
        </w:rPr>
        <w:t>.</w:t>
      </w:r>
      <w:r w:rsidRPr="00DF04FE">
        <w:rPr>
          <w:rFonts w:eastAsia="Times New Roman"/>
          <w:szCs w:val="24"/>
        </w:rPr>
        <w:t xml:space="preserve"> Γιατί δεν ερχόταν ως τα τώρα</w:t>
      </w:r>
      <w:r>
        <w:rPr>
          <w:rFonts w:eastAsia="Times New Roman"/>
          <w:szCs w:val="24"/>
        </w:rPr>
        <w:t>; Έ</w:t>
      </w:r>
      <w:r w:rsidRPr="00DF04FE">
        <w:rPr>
          <w:rFonts w:eastAsia="Times New Roman"/>
          <w:szCs w:val="24"/>
        </w:rPr>
        <w:t xml:space="preserve">νας </w:t>
      </w:r>
      <w:r>
        <w:rPr>
          <w:rFonts w:eastAsia="Times New Roman"/>
          <w:szCs w:val="24"/>
        </w:rPr>
        <w:t>Θ</w:t>
      </w:r>
      <w:r w:rsidRPr="00DF04FE">
        <w:rPr>
          <w:rFonts w:eastAsia="Times New Roman"/>
          <w:szCs w:val="24"/>
        </w:rPr>
        <w:t>εός ξέρει</w:t>
      </w:r>
      <w:r>
        <w:rPr>
          <w:rFonts w:eastAsia="Times New Roman"/>
          <w:szCs w:val="24"/>
        </w:rPr>
        <w:t>,</w:t>
      </w:r>
      <w:r w:rsidRPr="00DF04FE">
        <w:rPr>
          <w:rFonts w:eastAsia="Times New Roman"/>
          <w:szCs w:val="24"/>
        </w:rPr>
        <w:t xml:space="preserve"> και δεν μπορείτε να φανταστείτε </w:t>
      </w:r>
      <w:r>
        <w:rPr>
          <w:rFonts w:eastAsia="Times New Roman"/>
          <w:szCs w:val="24"/>
        </w:rPr>
        <w:t>τ</w:t>
      </w:r>
      <w:r w:rsidRPr="00DF04FE">
        <w:rPr>
          <w:rFonts w:eastAsia="Times New Roman"/>
          <w:szCs w:val="24"/>
        </w:rPr>
        <w:t>ι δυσκολίες υπήρχαν και υπάρχουν στο να βρεις πρώτα</w:t>
      </w:r>
      <w:r>
        <w:rPr>
          <w:rFonts w:eastAsia="Times New Roman"/>
          <w:szCs w:val="24"/>
        </w:rPr>
        <w:t>-</w:t>
      </w:r>
      <w:r w:rsidRPr="00DF04FE">
        <w:rPr>
          <w:rFonts w:eastAsia="Times New Roman"/>
          <w:szCs w:val="24"/>
        </w:rPr>
        <w:t>πρώτα τα στοιχεία</w:t>
      </w:r>
      <w:r>
        <w:rPr>
          <w:rFonts w:eastAsia="Times New Roman"/>
          <w:szCs w:val="24"/>
        </w:rPr>
        <w:t>,</w:t>
      </w:r>
      <w:r w:rsidRPr="00DF04FE">
        <w:rPr>
          <w:rFonts w:eastAsia="Times New Roman"/>
          <w:szCs w:val="24"/>
        </w:rPr>
        <w:t xml:space="preserve"> για </w:t>
      </w:r>
      <w:r>
        <w:rPr>
          <w:rFonts w:eastAsia="Times New Roman"/>
          <w:szCs w:val="24"/>
        </w:rPr>
        <w:t xml:space="preserve">το γιατί </w:t>
      </w:r>
      <w:r w:rsidRPr="00DF04FE">
        <w:rPr>
          <w:rFonts w:eastAsia="Times New Roman"/>
          <w:szCs w:val="24"/>
        </w:rPr>
        <w:t xml:space="preserve">τα καύσιμα στα νησιά είναι τόσο πολύ </w:t>
      </w:r>
      <w:r>
        <w:rPr>
          <w:rFonts w:eastAsia="Times New Roman"/>
          <w:szCs w:val="24"/>
        </w:rPr>
        <w:t>πιο ακριβά</w:t>
      </w:r>
      <w:r>
        <w:rPr>
          <w:rFonts w:eastAsia="Times New Roman"/>
          <w:szCs w:val="24"/>
        </w:rPr>
        <w:t>.</w:t>
      </w:r>
      <w:r>
        <w:rPr>
          <w:rFonts w:eastAsia="Times New Roman"/>
          <w:szCs w:val="24"/>
        </w:rPr>
        <w:t xml:space="preserve"> Γ</w:t>
      </w:r>
      <w:r w:rsidRPr="00DF04FE">
        <w:rPr>
          <w:rFonts w:eastAsia="Times New Roman"/>
          <w:szCs w:val="24"/>
        </w:rPr>
        <w:t>ιατί εξαρτώνται</w:t>
      </w:r>
      <w:r>
        <w:rPr>
          <w:rFonts w:eastAsia="Times New Roman"/>
          <w:szCs w:val="24"/>
        </w:rPr>
        <w:t>,</w:t>
      </w:r>
      <w:r w:rsidRPr="00DF04FE">
        <w:rPr>
          <w:rFonts w:eastAsia="Times New Roman"/>
          <w:szCs w:val="24"/>
        </w:rPr>
        <w:t xml:space="preserve"> όπως είπε και ο κύριος </w:t>
      </w:r>
      <w:r>
        <w:rPr>
          <w:rFonts w:eastAsia="Times New Roman"/>
          <w:szCs w:val="24"/>
        </w:rPr>
        <w:t>Υπουργός, από</w:t>
      </w:r>
      <w:r w:rsidRPr="00DF04FE">
        <w:rPr>
          <w:rFonts w:eastAsia="Times New Roman"/>
          <w:szCs w:val="24"/>
        </w:rPr>
        <w:t xml:space="preserve"> πολλά πράγματα</w:t>
      </w:r>
      <w:r>
        <w:rPr>
          <w:rFonts w:eastAsia="Times New Roman"/>
          <w:szCs w:val="24"/>
        </w:rPr>
        <w:t xml:space="preserve">, όπως </w:t>
      </w:r>
      <w:r w:rsidRPr="00DF04FE">
        <w:rPr>
          <w:rFonts w:eastAsia="Times New Roman"/>
          <w:szCs w:val="24"/>
        </w:rPr>
        <w:t xml:space="preserve">από </w:t>
      </w:r>
      <w:r w:rsidRPr="00DF04FE">
        <w:rPr>
          <w:rFonts w:eastAsia="Times New Roman"/>
          <w:szCs w:val="24"/>
        </w:rPr>
        <w:lastRenderedPageBreak/>
        <w:t xml:space="preserve">τις δεξαμενές και από το πόσες εταιρείες δραστηριοποιούνται εκεί </w:t>
      </w:r>
      <w:r>
        <w:rPr>
          <w:rFonts w:eastAsia="Times New Roman"/>
          <w:szCs w:val="24"/>
        </w:rPr>
        <w:t>-</w:t>
      </w:r>
      <w:r w:rsidRPr="00DF04FE">
        <w:rPr>
          <w:rFonts w:eastAsia="Times New Roman"/>
          <w:szCs w:val="24"/>
        </w:rPr>
        <w:t>και μάλιστα παρουσιάζο</w:t>
      </w:r>
      <w:r>
        <w:rPr>
          <w:rFonts w:eastAsia="Times New Roman"/>
          <w:szCs w:val="24"/>
        </w:rPr>
        <w:t>νται</w:t>
      </w:r>
      <w:r w:rsidRPr="00DF04FE">
        <w:rPr>
          <w:rFonts w:eastAsia="Times New Roman"/>
          <w:szCs w:val="24"/>
        </w:rPr>
        <w:t xml:space="preserve"> μεγάλες διαφορές από νησί σε νησί</w:t>
      </w:r>
      <w:r>
        <w:rPr>
          <w:rFonts w:eastAsia="Times New Roman"/>
          <w:szCs w:val="24"/>
        </w:rPr>
        <w:t xml:space="preserve">- αλλά και από </w:t>
      </w:r>
      <w:r w:rsidRPr="00DF04FE">
        <w:rPr>
          <w:rFonts w:eastAsia="Times New Roman"/>
          <w:szCs w:val="24"/>
        </w:rPr>
        <w:t>την κακή λειτουργία</w:t>
      </w:r>
      <w:r>
        <w:rPr>
          <w:rFonts w:eastAsia="Times New Roman"/>
          <w:szCs w:val="24"/>
        </w:rPr>
        <w:t xml:space="preserve"> ή τις</w:t>
      </w:r>
      <w:r w:rsidRPr="00DF04FE">
        <w:rPr>
          <w:rFonts w:eastAsia="Times New Roman"/>
          <w:szCs w:val="24"/>
        </w:rPr>
        <w:t xml:space="preserve"> παρανομίες</w:t>
      </w:r>
      <w:r>
        <w:rPr>
          <w:rFonts w:eastAsia="Times New Roman"/>
          <w:szCs w:val="24"/>
        </w:rPr>
        <w:t>,</w:t>
      </w:r>
      <w:r w:rsidRPr="00DF04FE">
        <w:rPr>
          <w:rFonts w:eastAsia="Times New Roman"/>
          <w:szCs w:val="24"/>
        </w:rPr>
        <w:t xml:space="preserve"> να το πω</w:t>
      </w:r>
      <w:r>
        <w:rPr>
          <w:rFonts w:eastAsia="Times New Roman"/>
          <w:szCs w:val="24"/>
        </w:rPr>
        <w:t>,</w:t>
      </w:r>
      <w:r w:rsidRPr="00DF04FE">
        <w:rPr>
          <w:rFonts w:eastAsia="Times New Roman"/>
          <w:szCs w:val="24"/>
        </w:rPr>
        <w:t xml:space="preserve"> στη διακίνηση των καυσίμων</w:t>
      </w:r>
      <w:r>
        <w:rPr>
          <w:rFonts w:eastAsia="Times New Roman"/>
          <w:szCs w:val="24"/>
        </w:rPr>
        <w:t>.</w:t>
      </w:r>
    </w:p>
    <w:p w14:paraId="6B949168" w14:textId="77777777" w:rsidR="00244F6B" w:rsidRDefault="006574B6">
      <w:pPr>
        <w:spacing w:after="0"/>
        <w:jc w:val="both"/>
        <w:rPr>
          <w:rFonts w:eastAsia="Times New Roman"/>
          <w:szCs w:val="24"/>
        </w:rPr>
      </w:pPr>
      <w:r w:rsidRPr="00DF04FE">
        <w:rPr>
          <w:rFonts w:eastAsia="Times New Roman"/>
          <w:szCs w:val="24"/>
        </w:rPr>
        <w:t>Άρα ήταν πολύ δύσκολο και εί</w:t>
      </w:r>
      <w:r w:rsidRPr="00DF04FE">
        <w:rPr>
          <w:rFonts w:eastAsia="Times New Roman"/>
          <w:szCs w:val="24"/>
        </w:rPr>
        <w:t xml:space="preserve">ναι μεγάλο </w:t>
      </w:r>
      <w:r>
        <w:rPr>
          <w:rFonts w:eastAsia="Times New Roman"/>
          <w:szCs w:val="24"/>
        </w:rPr>
        <w:t xml:space="preserve">κατόρθωμα ότι </w:t>
      </w:r>
      <w:r w:rsidRPr="00DF04FE">
        <w:rPr>
          <w:rFonts w:eastAsia="Times New Roman"/>
          <w:szCs w:val="24"/>
        </w:rPr>
        <w:t>από το</w:t>
      </w:r>
      <w:r>
        <w:rPr>
          <w:rFonts w:eastAsia="Times New Roman"/>
          <w:szCs w:val="24"/>
        </w:rPr>
        <w:t>ν</w:t>
      </w:r>
      <w:r w:rsidRPr="00DF04FE">
        <w:rPr>
          <w:rFonts w:eastAsia="Times New Roman"/>
          <w:szCs w:val="24"/>
        </w:rPr>
        <w:t xml:space="preserve"> Γενάρη του </w:t>
      </w:r>
      <w:r>
        <w:rPr>
          <w:rFonts w:eastAsia="Times New Roman"/>
          <w:szCs w:val="24"/>
        </w:rPr>
        <w:t>2019 θα εφαρμοστεί</w:t>
      </w:r>
      <w:r w:rsidRPr="00DF04FE">
        <w:rPr>
          <w:rFonts w:eastAsia="Times New Roman"/>
          <w:szCs w:val="24"/>
        </w:rPr>
        <w:t xml:space="preserve"> το μεταφορικό ισοδύναμο και στα καύσιμα</w:t>
      </w:r>
      <w:r>
        <w:rPr>
          <w:rFonts w:eastAsia="Times New Roman"/>
          <w:szCs w:val="24"/>
        </w:rPr>
        <w:t>,</w:t>
      </w:r>
      <w:r w:rsidRPr="00DF04FE">
        <w:rPr>
          <w:rFonts w:eastAsia="Times New Roman"/>
          <w:szCs w:val="24"/>
        </w:rPr>
        <w:t xml:space="preserve"> που δίνει τη δυνατότητα στα πρατήρια</w:t>
      </w:r>
      <w:r>
        <w:rPr>
          <w:rFonts w:eastAsia="Times New Roman"/>
          <w:szCs w:val="24"/>
        </w:rPr>
        <w:t>,</w:t>
      </w:r>
      <w:r w:rsidRPr="00DF04FE">
        <w:rPr>
          <w:rFonts w:eastAsia="Times New Roman"/>
          <w:szCs w:val="24"/>
        </w:rPr>
        <w:t xml:space="preserve"> να πωλούν το λίτρο το πολύ 10 με 15 λεπτά πάνω από τη μέση τιμή της Αττικής</w:t>
      </w:r>
      <w:r>
        <w:rPr>
          <w:rFonts w:eastAsia="Times New Roman"/>
          <w:szCs w:val="24"/>
        </w:rPr>
        <w:t>. Α</w:t>
      </w:r>
      <w:r w:rsidRPr="00DF04FE">
        <w:rPr>
          <w:rFonts w:eastAsia="Times New Roman"/>
          <w:szCs w:val="24"/>
        </w:rPr>
        <w:t>υτό ξέρ</w:t>
      </w:r>
      <w:r>
        <w:rPr>
          <w:rFonts w:eastAsia="Times New Roman"/>
          <w:szCs w:val="24"/>
        </w:rPr>
        <w:t>ετε</w:t>
      </w:r>
      <w:r w:rsidRPr="00DF04FE">
        <w:rPr>
          <w:rFonts w:eastAsia="Times New Roman"/>
          <w:szCs w:val="24"/>
        </w:rPr>
        <w:t xml:space="preserve"> τι σημαίν</w:t>
      </w:r>
      <w:r>
        <w:rPr>
          <w:rFonts w:eastAsia="Times New Roman"/>
          <w:szCs w:val="24"/>
        </w:rPr>
        <w:t>ει; Ξ</w:t>
      </w:r>
      <w:r w:rsidRPr="00DF04FE">
        <w:rPr>
          <w:rFonts w:eastAsia="Times New Roman"/>
          <w:szCs w:val="24"/>
        </w:rPr>
        <w:t>έρετε ότι έ</w:t>
      </w:r>
      <w:r w:rsidRPr="00DF04FE">
        <w:rPr>
          <w:rFonts w:eastAsia="Times New Roman"/>
          <w:szCs w:val="24"/>
        </w:rPr>
        <w:t>χουμε νησιά</w:t>
      </w:r>
      <w:r>
        <w:rPr>
          <w:rFonts w:eastAsia="Times New Roman"/>
          <w:szCs w:val="24"/>
        </w:rPr>
        <w:t>,</w:t>
      </w:r>
      <w:r w:rsidRPr="00DF04FE">
        <w:rPr>
          <w:rFonts w:eastAsia="Times New Roman"/>
          <w:szCs w:val="24"/>
        </w:rPr>
        <w:t xml:space="preserve"> που </w:t>
      </w:r>
      <w:r>
        <w:rPr>
          <w:rFonts w:eastAsia="Times New Roman"/>
          <w:szCs w:val="24"/>
        </w:rPr>
        <w:t xml:space="preserve">η τιμή </w:t>
      </w:r>
      <w:r w:rsidRPr="00DF04FE">
        <w:rPr>
          <w:rFonts w:eastAsia="Times New Roman"/>
          <w:szCs w:val="24"/>
        </w:rPr>
        <w:t>είναι πάνω από 2 ευρώ το λίτρο</w:t>
      </w:r>
      <w:r>
        <w:rPr>
          <w:rFonts w:eastAsia="Times New Roman"/>
          <w:szCs w:val="24"/>
        </w:rPr>
        <w:t>,</w:t>
      </w:r>
      <w:r w:rsidRPr="00DF04FE">
        <w:rPr>
          <w:rFonts w:eastAsia="Times New Roman"/>
          <w:szCs w:val="24"/>
        </w:rPr>
        <w:t xml:space="preserve"> </w:t>
      </w:r>
      <w:r>
        <w:rPr>
          <w:rFonts w:eastAsia="Times New Roman"/>
          <w:szCs w:val="24"/>
        </w:rPr>
        <w:t>επομένως</w:t>
      </w:r>
      <w:r w:rsidRPr="00DF04FE">
        <w:rPr>
          <w:rFonts w:eastAsia="Times New Roman"/>
          <w:szCs w:val="24"/>
        </w:rPr>
        <w:t xml:space="preserve"> σημαίνει μία έκπτωση τουλάχιστον 20% και παραπάνω</w:t>
      </w:r>
      <w:r>
        <w:rPr>
          <w:rFonts w:eastAsia="Times New Roman"/>
          <w:szCs w:val="24"/>
        </w:rPr>
        <w:t>.</w:t>
      </w:r>
      <w:r w:rsidRPr="00DF04FE">
        <w:rPr>
          <w:rFonts w:eastAsia="Times New Roman"/>
          <w:szCs w:val="24"/>
        </w:rPr>
        <w:t xml:space="preserve"> Ποιος και μάλιστα εν μέσω κρίσης τόλμησε όλα αυτά τα τελευταία χρόνια </w:t>
      </w:r>
      <w:r>
        <w:rPr>
          <w:rFonts w:eastAsia="Times New Roman"/>
          <w:szCs w:val="24"/>
        </w:rPr>
        <w:t xml:space="preserve">να </w:t>
      </w:r>
      <w:r w:rsidRPr="00DF04FE">
        <w:rPr>
          <w:rFonts w:eastAsia="Times New Roman"/>
          <w:szCs w:val="24"/>
        </w:rPr>
        <w:t>κάνει μία τέτοια μείωση</w:t>
      </w:r>
      <w:r>
        <w:rPr>
          <w:rFonts w:eastAsia="Times New Roman"/>
          <w:szCs w:val="24"/>
        </w:rPr>
        <w:t>;</w:t>
      </w:r>
      <w:r w:rsidRPr="00DF04FE">
        <w:rPr>
          <w:rFonts w:eastAsia="Times New Roman"/>
          <w:szCs w:val="24"/>
        </w:rPr>
        <w:t xml:space="preserve"> Ποιος τόλμησε να κάνει μείωση στα εισιτήρι</w:t>
      </w:r>
      <w:r w:rsidRPr="00DF04FE">
        <w:rPr>
          <w:rFonts w:eastAsia="Times New Roman"/>
          <w:szCs w:val="24"/>
        </w:rPr>
        <w:t>α των επιβατών πάνω από 40%</w:t>
      </w:r>
      <w:r>
        <w:rPr>
          <w:rFonts w:eastAsia="Times New Roman"/>
          <w:szCs w:val="24"/>
        </w:rPr>
        <w:t>,</w:t>
      </w:r>
      <w:r w:rsidRPr="00DF04FE">
        <w:rPr>
          <w:rFonts w:eastAsia="Times New Roman"/>
          <w:szCs w:val="24"/>
        </w:rPr>
        <w:t xml:space="preserve"> που ισχύει και εφαρμόζεται αυτή τη στιγμή στα νησιά</w:t>
      </w:r>
      <w:r>
        <w:rPr>
          <w:rFonts w:eastAsia="Times New Roman"/>
          <w:szCs w:val="24"/>
        </w:rPr>
        <w:t>;</w:t>
      </w:r>
      <w:r w:rsidRPr="00DF04FE">
        <w:rPr>
          <w:rFonts w:eastAsia="Times New Roman"/>
          <w:szCs w:val="24"/>
        </w:rPr>
        <w:t xml:space="preserve"> Ποιος τόλμησε να κάνει μείωση πάνω από 50% στη μεταφορά των </w:t>
      </w:r>
      <w:r>
        <w:rPr>
          <w:rFonts w:eastAsia="Times New Roman"/>
          <w:szCs w:val="24"/>
        </w:rPr>
        <w:t>εμπορευμάτων</w:t>
      </w:r>
      <w:r>
        <w:rPr>
          <w:rFonts w:eastAsia="Times New Roman"/>
          <w:szCs w:val="24"/>
        </w:rPr>
        <w:t>,</w:t>
      </w:r>
      <w:r>
        <w:rPr>
          <w:rFonts w:eastAsia="Times New Roman"/>
          <w:szCs w:val="24"/>
        </w:rPr>
        <w:t xml:space="preserve"> που ισχύει και εφαρμόζεται</w:t>
      </w:r>
      <w:r w:rsidRPr="00DF04FE">
        <w:rPr>
          <w:rFonts w:eastAsia="Times New Roman"/>
          <w:szCs w:val="24"/>
        </w:rPr>
        <w:t xml:space="preserve"> αυτή </w:t>
      </w:r>
      <w:r>
        <w:rPr>
          <w:rFonts w:eastAsia="Times New Roman"/>
          <w:szCs w:val="24"/>
        </w:rPr>
        <w:t>εδώ την περίοδο; Ό,</w:t>
      </w:r>
      <w:r w:rsidRPr="00DF04FE">
        <w:rPr>
          <w:rFonts w:eastAsia="Times New Roman"/>
          <w:szCs w:val="24"/>
        </w:rPr>
        <w:t xml:space="preserve">τι και να λέτε </w:t>
      </w:r>
      <w:r>
        <w:rPr>
          <w:rFonts w:eastAsia="Times New Roman"/>
          <w:szCs w:val="24"/>
        </w:rPr>
        <w:t>εσείς,</w:t>
      </w:r>
      <w:r w:rsidRPr="00DF04FE">
        <w:rPr>
          <w:rFonts w:eastAsia="Times New Roman"/>
          <w:szCs w:val="24"/>
        </w:rPr>
        <w:t xml:space="preserve"> ρωτήστε τους νησιώτες</w:t>
      </w:r>
      <w:r>
        <w:rPr>
          <w:rFonts w:eastAsia="Times New Roman"/>
          <w:szCs w:val="24"/>
        </w:rPr>
        <w:t>,</w:t>
      </w:r>
      <w:r w:rsidRPr="00DF04FE">
        <w:rPr>
          <w:rFonts w:eastAsia="Times New Roman"/>
          <w:szCs w:val="24"/>
        </w:rPr>
        <w:t xml:space="preserve"> για </w:t>
      </w:r>
      <w:r w:rsidRPr="00DF04FE">
        <w:rPr>
          <w:rFonts w:eastAsia="Times New Roman"/>
          <w:szCs w:val="24"/>
        </w:rPr>
        <w:t xml:space="preserve">να δουν </w:t>
      </w:r>
      <w:r>
        <w:rPr>
          <w:rFonts w:eastAsia="Times New Roman"/>
          <w:szCs w:val="24"/>
        </w:rPr>
        <w:t>π</w:t>
      </w:r>
      <w:r w:rsidRPr="00DF04FE">
        <w:rPr>
          <w:rFonts w:eastAsia="Times New Roman"/>
          <w:szCs w:val="24"/>
        </w:rPr>
        <w:t>οιοι είναι αυτοί που νομοθετούν</w:t>
      </w:r>
      <w:r>
        <w:rPr>
          <w:rFonts w:eastAsia="Times New Roman"/>
          <w:szCs w:val="24"/>
        </w:rPr>
        <w:t>. Θα σας</w:t>
      </w:r>
      <w:r w:rsidRPr="00DF04FE">
        <w:rPr>
          <w:rFonts w:eastAsia="Times New Roman"/>
          <w:szCs w:val="24"/>
        </w:rPr>
        <w:t xml:space="preserve"> έρχονται και έκτακτα και θα έρχονται και πολλές </w:t>
      </w:r>
      <w:r w:rsidRPr="00DF04FE">
        <w:rPr>
          <w:rFonts w:eastAsia="Times New Roman"/>
          <w:szCs w:val="24"/>
        </w:rPr>
        <w:lastRenderedPageBreak/>
        <w:t>τροπολογίες</w:t>
      </w:r>
      <w:r>
        <w:rPr>
          <w:rFonts w:eastAsia="Times New Roman"/>
          <w:szCs w:val="24"/>
        </w:rPr>
        <w:t>. Κ</w:t>
      </w:r>
      <w:r w:rsidRPr="00DF04FE">
        <w:rPr>
          <w:rFonts w:eastAsia="Times New Roman"/>
          <w:szCs w:val="24"/>
        </w:rPr>
        <w:t>ουράζεστε</w:t>
      </w:r>
      <w:r>
        <w:rPr>
          <w:rFonts w:eastAsia="Times New Roman"/>
          <w:szCs w:val="24"/>
        </w:rPr>
        <w:t xml:space="preserve"> τ</w:t>
      </w:r>
      <w:r w:rsidRPr="00DF04FE">
        <w:rPr>
          <w:rFonts w:eastAsia="Times New Roman"/>
          <w:szCs w:val="24"/>
        </w:rPr>
        <w:t>ο ξέρω</w:t>
      </w:r>
      <w:r>
        <w:rPr>
          <w:rFonts w:eastAsia="Times New Roman"/>
          <w:szCs w:val="24"/>
        </w:rPr>
        <w:t>.</w:t>
      </w:r>
      <w:r w:rsidRPr="00DF04FE">
        <w:rPr>
          <w:rFonts w:eastAsia="Times New Roman"/>
          <w:szCs w:val="24"/>
        </w:rPr>
        <w:t xml:space="preserve"> Θα κουραστείτε να ψηφίζετε θετικά μέτρα</w:t>
      </w:r>
      <w:r>
        <w:rPr>
          <w:rFonts w:eastAsia="Times New Roman"/>
          <w:szCs w:val="24"/>
        </w:rPr>
        <w:t>,</w:t>
      </w:r>
      <w:r w:rsidRPr="00DF04FE">
        <w:rPr>
          <w:rFonts w:eastAsia="Times New Roman"/>
          <w:szCs w:val="24"/>
        </w:rPr>
        <w:t xml:space="preserve"> τώρα που βγήκαμε από το μνημόνιο</w:t>
      </w:r>
      <w:r>
        <w:rPr>
          <w:rFonts w:eastAsia="Times New Roman"/>
          <w:szCs w:val="24"/>
        </w:rPr>
        <w:t>. Π</w:t>
      </w:r>
      <w:r w:rsidRPr="00DF04FE">
        <w:rPr>
          <w:rFonts w:eastAsia="Times New Roman"/>
          <w:szCs w:val="24"/>
        </w:rPr>
        <w:t xml:space="preserve">ηγαίνετε να ρωτήσετε τους νησιώτες και όλους τους </w:t>
      </w:r>
      <w:r w:rsidRPr="00DF04FE">
        <w:rPr>
          <w:rFonts w:eastAsia="Times New Roman"/>
          <w:szCs w:val="24"/>
        </w:rPr>
        <w:t>πολίτες</w:t>
      </w:r>
      <w:r>
        <w:rPr>
          <w:rFonts w:eastAsia="Times New Roman"/>
          <w:szCs w:val="24"/>
        </w:rPr>
        <w:t>,</w:t>
      </w:r>
      <w:r w:rsidRPr="00DF04FE">
        <w:rPr>
          <w:rFonts w:eastAsia="Times New Roman"/>
          <w:szCs w:val="24"/>
        </w:rPr>
        <w:t xml:space="preserve"> </w:t>
      </w:r>
      <w:r>
        <w:rPr>
          <w:rFonts w:eastAsia="Times New Roman"/>
          <w:szCs w:val="24"/>
        </w:rPr>
        <w:t>π</w:t>
      </w:r>
      <w:r w:rsidRPr="00DF04FE">
        <w:rPr>
          <w:rFonts w:eastAsia="Times New Roman"/>
          <w:szCs w:val="24"/>
        </w:rPr>
        <w:t xml:space="preserve">οιοι ωφελούνται από αυτές </w:t>
      </w:r>
      <w:r>
        <w:rPr>
          <w:rFonts w:eastAsia="Times New Roman"/>
          <w:szCs w:val="24"/>
        </w:rPr>
        <w:t>εδώ</w:t>
      </w:r>
      <w:r w:rsidRPr="00DF04FE">
        <w:rPr>
          <w:rFonts w:eastAsia="Times New Roman"/>
          <w:szCs w:val="24"/>
        </w:rPr>
        <w:t xml:space="preserve"> τις τροπολογίες σε αντίθεση με </w:t>
      </w:r>
      <w:r>
        <w:rPr>
          <w:rFonts w:eastAsia="Times New Roman"/>
          <w:szCs w:val="24"/>
        </w:rPr>
        <w:t>εσάς.</w:t>
      </w:r>
    </w:p>
    <w:p w14:paraId="6B949169" w14:textId="77777777" w:rsidR="00244F6B" w:rsidRDefault="006574B6">
      <w:pPr>
        <w:spacing w:after="0"/>
        <w:jc w:val="both"/>
        <w:rPr>
          <w:rFonts w:eastAsia="Times New Roman"/>
          <w:szCs w:val="24"/>
        </w:rPr>
      </w:pPr>
      <w:r>
        <w:rPr>
          <w:rFonts w:eastAsia="Times New Roman"/>
          <w:szCs w:val="24"/>
        </w:rPr>
        <w:t>Ε</w:t>
      </w:r>
      <w:r w:rsidRPr="00DF04FE">
        <w:rPr>
          <w:rFonts w:eastAsia="Times New Roman"/>
          <w:szCs w:val="24"/>
        </w:rPr>
        <w:t>υχαριστώ</w:t>
      </w:r>
      <w:r>
        <w:rPr>
          <w:rFonts w:eastAsia="Times New Roman"/>
          <w:szCs w:val="24"/>
        </w:rPr>
        <w:t>.</w:t>
      </w:r>
    </w:p>
    <w:p w14:paraId="6B94916A"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Καλώς.</w:t>
      </w:r>
    </w:p>
    <w:p w14:paraId="6B94916B" w14:textId="77777777" w:rsidR="00244F6B" w:rsidRDefault="006574B6">
      <w:pPr>
        <w:spacing w:after="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έχετε εσείς τον λόγο.</w:t>
      </w:r>
    </w:p>
    <w:p w14:paraId="6B94916C" w14:textId="77777777" w:rsidR="00244F6B" w:rsidRDefault="006574B6">
      <w:pPr>
        <w:spacing w:after="0"/>
        <w:jc w:val="both"/>
        <w:rPr>
          <w:rFonts w:eastAsia="Times New Roman"/>
          <w:szCs w:val="24"/>
        </w:rPr>
      </w:pPr>
      <w:r>
        <w:rPr>
          <w:rFonts w:eastAsia="Times New Roman"/>
          <w:b/>
          <w:szCs w:val="24"/>
        </w:rPr>
        <w:t>ΧΡΗΣΤΟΣ ΜΠΟΥΚΩΡΟΣ:</w:t>
      </w:r>
      <w:r>
        <w:rPr>
          <w:rFonts w:eastAsia="Times New Roman"/>
          <w:szCs w:val="24"/>
        </w:rPr>
        <w:t xml:space="preserve">  Κ</w:t>
      </w:r>
      <w:r w:rsidRPr="00DF04FE">
        <w:rPr>
          <w:rFonts w:eastAsia="Times New Roman"/>
          <w:szCs w:val="24"/>
        </w:rPr>
        <w:t>ύρι</w:t>
      </w:r>
      <w:r>
        <w:rPr>
          <w:rFonts w:eastAsia="Times New Roman"/>
          <w:szCs w:val="24"/>
        </w:rPr>
        <w:t>ε</w:t>
      </w:r>
      <w:r w:rsidRPr="00DF04FE">
        <w:rPr>
          <w:rFonts w:eastAsia="Times New Roman"/>
          <w:szCs w:val="24"/>
        </w:rPr>
        <w:t xml:space="preserve"> </w:t>
      </w:r>
      <w:r>
        <w:rPr>
          <w:rFonts w:eastAsia="Times New Roman"/>
          <w:szCs w:val="24"/>
        </w:rPr>
        <w:t>Π</w:t>
      </w:r>
      <w:r w:rsidRPr="00DF04FE">
        <w:rPr>
          <w:rFonts w:eastAsia="Times New Roman"/>
          <w:szCs w:val="24"/>
        </w:rPr>
        <w:t>ρόεδρε</w:t>
      </w:r>
      <w:r>
        <w:rPr>
          <w:rFonts w:eastAsia="Times New Roman"/>
          <w:szCs w:val="24"/>
        </w:rPr>
        <w:t xml:space="preserve">, </w:t>
      </w:r>
      <w:r w:rsidRPr="00DF04FE">
        <w:rPr>
          <w:rFonts w:eastAsia="Times New Roman"/>
          <w:szCs w:val="24"/>
        </w:rPr>
        <w:t xml:space="preserve">μέχρι σήμερα τα νομοσχέδια </w:t>
      </w:r>
      <w:r>
        <w:rPr>
          <w:rFonts w:eastAsia="Times New Roman"/>
          <w:szCs w:val="24"/>
        </w:rPr>
        <w:t>π</w:t>
      </w:r>
      <w:r w:rsidRPr="00DF04FE">
        <w:rPr>
          <w:rFonts w:eastAsia="Times New Roman"/>
          <w:szCs w:val="24"/>
        </w:rPr>
        <w:t xml:space="preserve">ου συνήθως </w:t>
      </w:r>
      <w:r>
        <w:rPr>
          <w:rFonts w:eastAsia="Times New Roman"/>
          <w:szCs w:val="24"/>
        </w:rPr>
        <w:t>φέρνε</w:t>
      </w:r>
      <w:r w:rsidRPr="00DF04FE">
        <w:rPr>
          <w:rFonts w:eastAsia="Times New Roman"/>
          <w:szCs w:val="24"/>
        </w:rPr>
        <w:t xml:space="preserve">ι η </w:t>
      </w:r>
      <w:r>
        <w:rPr>
          <w:rFonts w:eastAsia="Times New Roman"/>
          <w:szCs w:val="24"/>
        </w:rPr>
        <w:t>Κ</w:t>
      </w:r>
      <w:r w:rsidRPr="00DF04FE">
        <w:rPr>
          <w:rFonts w:eastAsia="Times New Roman"/>
          <w:szCs w:val="24"/>
        </w:rPr>
        <w:t xml:space="preserve">υβέρνηση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w:t>
      </w:r>
      <w:r w:rsidRPr="00DF04FE">
        <w:rPr>
          <w:rFonts w:eastAsia="Times New Roman"/>
          <w:szCs w:val="24"/>
        </w:rPr>
        <w:t>κατά παράβαση των όσων προβλέπει ο συνταγματικός νομοθέτης</w:t>
      </w:r>
      <w:r>
        <w:rPr>
          <w:rFonts w:eastAsia="Times New Roman"/>
          <w:szCs w:val="24"/>
        </w:rPr>
        <w:t>, α</w:t>
      </w:r>
      <w:r w:rsidRPr="00DF04FE">
        <w:rPr>
          <w:rFonts w:eastAsia="Times New Roman"/>
          <w:szCs w:val="24"/>
        </w:rPr>
        <w:t>ποτελούνται κατά κύριο λόγο από άρθρα</w:t>
      </w:r>
      <w:r>
        <w:rPr>
          <w:rFonts w:eastAsia="Times New Roman"/>
          <w:szCs w:val="24"/>
        </w:rPr>
        <w:t>,</w:t>
      </w:r>
      <w:r w:rsidRPr="00DF04FE">
        <w:rPr>
          <w:rFonts w:eastAsia="Times New Roman"/>
          <w:szCs w:val="24"/>
        </w:rPr>
        <w:t xml:space="preserve"> τα οποία δεν έχουν κα</w:t>
      </w:r>
      <w:r>
        <w:rPr>
          <w:rFonts w:eastAsia="Times New Roman"/>
          <w:szCs w:val="24"/>
        </w:rPr>
        <w:t>μ</w:t>
      </w:r>
      <w:r w:rsidRPr="00DF04FE">
        <w:rPr>
          <w:rFonts w:eastAsia="Times New Roman"/>
          <w:szCs w:val="24"/>
        </w:rPr>
        <w:t xml:space="preserve">μία συνάφεια μεταξύ </w:t>
      </w:r>
      <w:r>
        <w:rPr>
          <w:rFonts w:eastAsia="Times New Roman"/>
          <w:szCs w:val="24"/>
        </w:rPr>
        <w:t>τους.</w:t>
      </w:r>
    </w:p>
    <w:p w14:paraId="6B94916D" w14:textId="77777777" w:rsidR="00244F6B" w:rsidRDefault="006574B6">
      <w:pPr>
        <w:spacing w:after="0"/>
        <w:jc w:val="both"/>
        <w:rPr>
          <w:rFonts w:eastAsia="Times New Roman"/>
          <w:szCs w:val="24"/>
        </w:rPr>
      </w:pPr>
      <w:r>
        <w:rPr>
          <w:rFonts w:eastAsia="Times New Roman"/>
          <w:szCs w:val="24"/>
        </w:rPr>
        <w:t>Ο επισπ</w:t>
      </w:r>
      <w:r w:rsidRPr="00DF04FE">
        <w:rPr>
          <w:rFonts w:eastAsia="Times New Roman"/>
          <w:szCs w:val="24"/>
        </w:rPr>
        <w:t>εύ</w:t>
      </w:r>
      <w:r>
        <w:rPr>
          <w:rFonts w:eastAsia="Times New Roman"/>
          <w:szCs w:val="24"/>
        </w:rPr>
        <w:t>δ</w:t>
      </w:r>
      <w:r w:rsidRPr="00DF04FE">
        <w:rPr>
          <w:rFonts w:eastAsia="Times New Roman"/>
          <w:szCs w:val="24"/>
        </w:rPr>
        <w:t xml:space="preserve">ων </w:t>
      </w:r>
      <w:r>
        <w:rPr>
          <w:rFonts w:eastAsia="Times New Roman"/>
          <w:szCs w:val="24"/>
        </w:rPr>
        <w:t>Υ</w:t>
      </w:r>
      <w:r w:rsidRPr="00DF04FE">
        <w:rPr>
          <w:rFonts w:eastAsia="Times New Roman"/>
          <w:szCs w:val="24"/>
        </w:rPr>
        <w:t xml:space="preserve">πουργός </w:t>
      </w:r>
      <w:r>
        <w:rPr>
          <w:rFonts w:eastAsia="Times New Roman"/>
          <w:szCs w:val="24"/>
        </w:rPr>
        <w:t>σ</w:t>
      </w:r>
      <w:r w:rsidRPr="00DF04FE">
        <w:rPr>
          <w:rFonts w:eastAsia="Times New Roman"/>
          <w:szCs w:val="24"/>
        </w:rPr>
        <w:t>το σημερινό νομοσχέδιο έκανε την αντίστροφη πορεία</w:t>
      </w:r>
      <w:r>
        <w:rPr>
          <w:rFonts w:eastAsia="Times New Roman"/>
          <w:szCs w:val="24"/>
        </w:rPr>
        <w:t>. Ομαδοποίη</w:t>
      </w:r>
      <w:r>
        <w:rPr>
          <w:rFonts w:eastAsia="Times New Roman"/>
          <w:szCs w:val="24"/>
        </w:rPr>
        <w:t>σε δύο</w:t>
      </w:r>
      <w:r w:rsidRPr="00DF04FE">
        <w:rPr>
          <w:rFonts w:eastAsia="Times New Roman"/>
          <w:szCs w:val="24"/>
        </w:rPr>
        <w:t>-τρεις κατηγορίες άρθρων</w:t>
      </w:r>
      <w:r>
        <w:rPr>
          <w:rFonts w:eastAsia="Times New Roman"/>
          <w:szCs w:val="24"/>
        </w:rPr>
        <w:t>,</w:t>
      </w:r>
      <w:r w:rsidRPr="00DF04FE">
        <w:rPr>
          <w:rFonts w:eastAsia="Times New Roman"/>
          <w:szCs w:val="24"/>
        </w:rPr>
        <w:t xml:space="preserve"> αλλά οι διατάξεις εντός των </w:t>
      </w:r>
      <w:r>
        <w:rPr>
          <w:rFonts w:eastAsia="Times New Roman"/>
          <w:szCs w:val="24"/>
        </w:rPr>
        <w:t>άρθρων</w:t>
      </w:r>
      <w:r w:rsidRPr="00DF04FE">
        <w:rPr>
          <w:rFonts w:eastAsia="Times New Roman"/>
          <w:szCs w:val="24"/>
        </w:rPr>
        <w:t xml:space="preserve"> δεν έχουν κα</w:t>
      </w:r>
      <w:r>
        <w:rPr>
          <w:rFonts w:eastAsia="Times New Roman"/>
          <w:szCs w:val="24"/>
        </w:rPr>
        <w:t>μ</w:t>
      </w:r>
      <w:r w:rsidRPr="00DF04FE">
        <w:rPr>
          <w:rFonts w:eastAsia="Times New Roman"/>
          <w:szCs w:val="24"/>
        </w:rPr>
        <w:t xml:space="preserve">μία συνάφεια μεταξύ </w:t>
      </w:r>
      <w:r>
        <w:rPr>
          <w:rFonts w:eastAsia="Times New Roman"/>
          <w:szCs w:val="24"/>
        </w:rPr>
        <w:t>τους σ</w:t>
      </w:r>
      <w:r w:rsidRPr="00DF04FE">
        <w:rPr>
          <w:rFonts w:eastAsia="Times New Roman"/>
          <w:szCs w:val="24"/>
        </w:rPr>
        <w:t xml:space="preserve">ε </w:t>
      </w:r>
      <w:r>
        <w:rPr>
          <w:rFonts w:eastAsia="Times New Roman"/>
          <w:szCs w:val="24"/>
        </w:rPr>
        <w:t>πολλές των</w:t>
      </w:r>
      <w:r w:rsidRPr="00DF04FE">
        <w:rPr>
          <w:rFonts w:eastAsia="Times New Roman"/>
          <w:szCs w:val="24"/>
        </w:rPr>
        <w:t xml:space="preserve"> περιπτώσεων</w:t>
      </w:r>
      <w:r>
        <w:rPr>
          <w:rFonts w:eastAsia="Times New Roman"/>
          <w:szCs w:val="24"/>
        </w:rPr>
        <w:t>. Ε</w:t>
      </w:r>
      <w:r w:rsidRPr="00DF04FE">
        <w:rPr>
          <w:rFonts w:eastAsia="Times New Roman"/>
          <w:szCs w:val="24"/>
        </w:rPr>
        <w:t>ίναι το ίδιο</w:t>
      </w:r>
      <w:r>
        <w:rPr>
          <w:rFonts w:eastAsia="Times New Roman"/>
          <w:szCs w:val="24"/>
        </w:rPr>
        <w:t>,</w:t>
      </w:r>
      <w:r w:rsidRPr="00DF04FE">
        <w:rPr>
          <w:rFonts w:eastAsia="Times New Roman"/>
          <w:szCs w:val="24"/>
        </w:rPr>
        <w:t xml:space="preserve"> αν θέλετε</w:t>
      </w:r>
      <w:r>
        <w:rPr>
          <w:rFonts w:eastAsia="Times New Roman"/>
          <w:szCs w:val="24"/>
        </w:rPr>
        <w:t>,</w:t>
      </w:r>
      <w:r w:rsidRPr="00DF04FE">
        <w:rPr>
          <w:rFonts w:eastAsia="Times New Roman"/>
          <w:szCs w:val="24"/>
        </w:rPr>
        <w:t xml:space="preserve"> κατακριτέο</w:t>
      </w:r>
      <w:r>
        <w:rPr>
          <w:rFonts w:eastAsia="Times New Roman"/>
          <w:szCs w:val="24"/>
        </w:rPr>
        <w:t>,</w:t>
      </w:r>
      <w:r w:rsidRPr="00DF04FE">
        <w:rPr>
          <w:rFonts w:eastAsia="Times New Roman"/>
          <w:szCs w:val="24"/>
        </w:rPr>
        <w:t xml:space="preserve"> </w:t>
      </w:r>
      <w:r>
        <w:rPr>
          <w:rFonts w:eastAsia="Times New Roman"/>
          <w:szCs w:val="24"/>
        </w:rPr>
        <w:t>κ</w:t>
      </w:r>
      <w:r w:rsidRPr="00DF04FE">
        <w:rPr>
          <w:rFonts w:eastAsia="Times New Roman"/>
          <w:szCs w:val="24"/>
        </w:rPr>
        <w:t>ύριε Υπουργέ</w:t>
      </w:r>
      <w:r>
        <w:rPr>
          <w:rFonts w:eastAsia="Times New Roman"/>
          <w:szCs w:val="24"/>
        </w:rPr>
        <w:t>.</w:t>
      </w:r>
    </w:p>
    <w:p w14:paraId="6B94916E" w14:textId="77777777" w:rsidR="00244F6B" w:rsidRDefault="006574B6">
      <w:pPr>
        <w:spacing w:after="0"/>
        <w:jc w:val="both"/>
        <w:rPr>
          <w:rFonts w:eastAsia="Times New Roman"/>
          <w:szCs w:val="24"/>
        </w:rPr>
      </w:pPr>
      <w:r w:rsidRPr="00DF04FE">
        <w:rPr>
          <w:rFonts w:eastAsia="Times New Roman"/>
          <w:szCs w:val="24"/>
        </w:rPr>
        <w:lastRenderedPageBreak/>
        <w:t>Βεβαίως αποδεχ</w:t>
      </w:r>
      <w:r>
        <w:rPr>
          <w:rFonts w:eastAsia="Times New Roman"/>
          <w:szCs w:val="24"/>
        </w:rPr>
        <w:t>θ</w:t>
      </w:r>
      <w:r w:rsidRPr="00DF04FE">
        <w:rPr>
          <w:rFonts w:eastAsia="Times New Roman"/>
          <w:szCs w:val="24"/>
        </w:rPr>
        <w:t xml:space="preserve">ήκατε και στις </w:t>
      </w:r>
      <w:r>
        <w:rPr>
          <w:rFonts w:eastAsia="Times New Roman"/>
          <w:szCs w:val="24"/>
        </w:rPr>
        <w:t>ε</w:t>
      </w:r>
      <w:r w:rsidRPr="00DF04FE">
        <w:rPr>
          <w:rFonts w:eastAsia="Times New Roman"/>
          <w:szCs w:val="24"/>
        </w:rPr>
        <w:t>πιτροπές και στην Ολομέλεια ότι όλα αυτά</w:t>
      </w:r>
      <w:r w:rsidRPr="00DF04FE">
        <w:rPr>
          <w:rFonts w:eastAsia="Times New Roman"/>
          <w:szCs w:val="24"/>
        </w:rPr>
        <w:t xml:space="preserve"> τα ζητήματα που ρυθμίζονται</w:t>
      </w:r>
      <w:r>
        <w:rPr>
          <w:rFonts w:eastAsia="Times New Roman"/>
          <w:szCs w:val="24"/>
        </w:rPr>
        <w:t>,</w:t>
      </w:r>
      <w:r w:rsidRPr="00DF04FE">
        <w:rPr>
          <w:rFonts w:eastAsia="Times New Roman"/>
          <w:szCs w:val="24"/>
        </w:rPr>
        <w:t xml:space="preserve"> θα μπορούσ</w:t>
      </w:r>
      <w:r>
        <w:rPr>
          <w:rFonts w:eastAsia="Times New Roman"/>
          <w:szCs w:val="24"/>
        </w:rPr>
        <w:t>αν</w:t>
      </w:r>
      <w:r w:rsidRPr="00DF04FE">
        <w:rPr>
          <w:rFonts w:eastAsia="Times New Roman"/>
          <w:szCs w:val="24"/>
        </w:rPr>
        <w:t xml:space="preserve"> να ήταν αντικείμενο τροπολογιών</w:t>
      </w:r>
      <w:r>
        <w:rPr>
          <w:rFonts w:eastAsia="Times New Roman"/>
          <w:szCs w:val="24"/>
        </w:rPr>
        <w:t>,</w:t>
      </w:r>
      <w:r w:rsidRPr="00DF04FE">
        <w:rPr>
          <w:rFonts w:eastAsia="Times New Roman"/>
          <w:szCs w:val="24"/>
        </w:rPr>
        <w:t xml:space="preserve"> </w:t>
      </w:r>
      <w:r>
        <w:rPr>
          <w:rFonts w:eastAsia="Times New Roman"/>
          <w:szCs w:val="24"/>
        </w:rPr>
        <w:t>αλ</w:t>
      </w:r>
      <w:r w:rsidRPr="00DF04FE">
        <w:rPr>
          <w:rFonts w:eastAsia="Times New Roman"/>
          <w:szCs w:val="24"/>
        </w:rPr>
        <w:t>λ</w:t>
      </w:r>
      <w:r>
        <w:rPr>
          <w:rFonts w:eastAsia="Times New Roman"/>
          <w:szCs w:val="24"/>
        </w:rPr>
        <w:t xml:space="preserve">ά </w:t>
      </w:r>
      <w:r w:rsidRPr="00DF04FE">
        <w:rPr>
          <w:rFonts w:eastAsia="Times New Roman"/>
          <w:szCs w:val="24"/>
        </w:rPr>
        <w:t>τα συμπυκνώ</w:t>
      </w:r>
      <w:r>
        <w:rPr>
          <w:rFonts w:eastAsia="Times New Roman"/>
          <w:szCs w:val="24"/>
        </w:rPr>
        <w:t>σα</w:t>
      </w:r>
      <w:r w:rsidRPr="00DF04FE">
        <w:rPr>
          <w:rFonts w:eastAsia="Times New Roman"/>
          <w:szCs w:val="24"/>
        </w:rPr>
        <w:t>τε σε ένα νομοσχέδιο</w:t>
      </w:r>
      <w:r>
        <w:rPr>
          <w:rFonts w:eastAsia="Times New Roman"/>
          <w:szCs w:val="24"/>
        </w:rPr>
        <w:t>,</w:t>
      </w:r>
      <w:r w:rsidRPr="00DF04FE">
        <w:rPr>
          <w:rFonts w:eastAsia="Times New Roman"/>
          <w:szCs w:val="24"/>
        </w:rPr>
        <w:t xml:space="preserve"> προκειμένου να </w:t>
      </w:r>
      <w:r>
        <w:rPr>
          <w:rFonts w:eastAsia="Times New Roman"/>
          <w:szCs w:val="24"/>
        </w:rPr>
        <w:t>ρυθμιστού</w:t>
      </w:r>
      <w:r w:rsidRPr="00DF04FE">
        <w:rPr>
          <w:rFonts w:eastAsia="Times New Roman"/>
          <w:szCs w:val="24"/>
        </w:rPr>
        <w:t>ν ορισμένα ζητήματα</w:t>
      </w:r>
      <w:r>
        <w:rPr>
          <w:rFonts w:eastAsia="Times New Roman"/>
          <w:szCs w:val="24"/>
        </w:rPr>
        <w:t>. Η</w:t>
      </w:r>
      <w:r w:rsidRPr="00DF04FE">
        <w:rPr>
          <w:rFonts w:eastAsia="Times New Roman"/>
          <w:szCs w:val="24"/>
        </w:rPr>
        <w:t xml:space="preserve"> </w:t>
      </w:r>
      <w:r>
        <w:rPr>
          <w:rFonts w:eastAsia="Times New Roman"/>
          <w:szCs w:val="24"/>
        </w:rPr>
        <w:t>«</w:t>
      </w:r>
      <w:r w:rsidRPr="00DF04FE">
        <w:rPr>
          <w:rFonts w:eastAsia="Times New Roman"/>
          <w:szCs w:val="24"/>
        </w:rPr>
        <w:t>σούπα</w:t>
      </w:r>
      <w:r>
        <w:rPr>
          <w:rFonts w:eastAsia="Times New Roman"/>
          <w:szCs w:val="24"/>
        </w:rPr>
        <w:t>»</w:t>
      </w:r>
      <w:r w:rsidRPr="00DF04FE">
        <w:rPr>
          <w:rFonts w:eastAsia="Times New Roman"/>
          <w:szCs w:val="24"/>
        </w:rPr>
        <w:t xml:space="preserve"> χάλασε από την παρέλαση του μισού </w:t>
      </w:r>
      <w:r>
        <w:rPr>
          <w:rFonts w:eastAsia="Times New Roman"/>
          <w:szCs w:val="24"/>
        </w:rPr>
        <w:t>Υ</w:t>
      </w:r>
      <w:r w:rsidRPr="00DF04FE">
        <w:rPr>
          <w:rFonts w:eastAsia="Times New Roman"/>
          <w:szCs w:val="24"/>
        </w:rPr>
        <w:t xml:space="preserve">πουργικού </w:t>
      </w:r>
      <w:r>
        <w:rPr>
          <w:rFonts w:eastAsia="Times New Roman"/>
          <w:szCs w:val="24"/>
        </w:rPr>
        <w:t>Σ</w:t>
      </w:r>
      <w:r w:rsidRPr="00DF04FE">
        <w:rPr>
          <w:rFonts w:eastAsia="Times New Roman"/>
          <w:szCs w:val="24"/>
        </w:rPr>
        <w:t>υμβουλίου</w:t>
      </w:r>
      <w:r>
        <w:rPr>
          <w:rFonts w:eastAsia="Times New Roman"/>
          <w:szCs w:val="24"/>
        </w:rPr>
        <w:t>, κύριε Υπουργέ, που</w:t>
      </w:r>
      <w:r w:rsidRPr="00DF04FE">
        <w:rPr>
          <w:rFonts w:eastAsia="Times New Roman"/>
          <w:szCs w:val="24"/>
        </w:rPr>
        <w:t xml:space="preserve"> ο καθένας εδώ από τους συναδέλφους σας </w:t>
      </w:r>
      <w:r>
        <w:rPr>
          <w:rFonts w:eastAsia="Times New Roman"/>
          <w:szCs w:val="24"/>
        </w:rPr>
        <w:t>Υ</w:t>
      </w:r>
      <w:r w:rsidRPr="00DF04FE">
        <w:rPr>
          <w:rFonts w:eastAsia="Times New Roman"/>
          <w:szCs w:val="24"/>
        </w:rPr>
        <w:t>πουργούς έφερε μία ρύθμιση για σημαντικά ζητήματα</w:t>
      </w:r>
      <w:r>
        <w:rPr>
          <w:rFonts w:eastAsia="Times New Roman"/>
          <w:szCs w:val="24"/>
        </w:rPr>
        <w:t>, που αν θέλετε</w:t>
      </w:r>
      <w:r w:rsidRPr="00DF04FE">
        <w:rPr>
          <w:rFonts w:eastAsia="Times New Roman"/>
          <w:szCs w:val="24"/>
        </w:rPr>
        <w:t xml:space="preserve"> εκπέμπουν έντονα το άρωμα των επερχόμενων εκλογών</w:t>
      </w:r>
      <w:r>
        <w:rPr>
          <w:rFonts w:eastAsia="Times New Roman"/>
          <w:szCs w:val="24"/>
        </w:rPr>
        <w:t>. Κ</w:t>
      </w:r>
      <w:r w:rsidRPr="00DF04FE">
        <w:rPr>
          <w:rFonts w:eastAsia="Times New Roman"/>
          <w:szCs w:val="24"/>
        </w:rPr>
        <w:t>αι δεν είναι μόνο οι προμήθειες προεκλογικού υλικού του κ</w:t>
      </w:r>
      <w:r>
        <w:rPr>
          <w:rFonts w:eastAsia="Times New Roman"/>
          <w:szCs w:val="24"/>
        </w:rPr>
        <w:t>.</w:t>
      </w:r>
      <w:r w:rsidRPr="00DF04FE">
        <w:rPr>
          <w:rFonts w:eastAsia="Times New Roman"/>
          <w:szCs w:val="24"/>
        </w:rPr>
        <w:t xml:space="preserve"> </w:t>
      </w:r>
      <w:proofErr w:type="spellStart"/>
      <w:r>
        <w:rPr>
          <w:rFonts w:eastAsia="Times New Roman"/>
          <w:szCs w:val="24"/>
        </w:rPr>
        <w:t>Χαρίτση</w:t>
      </w:r>
      <w:proofErr w:type="spellEnd"/>
      <w:r>
        <w:rPr>
          <w:rFonts w:eastAsia="Times New Roman"/>
          <w:szCs w:val="24"/>
        </w:rPr>
        <w:t>, ο</w:t>
      </w:r>
      <w:r w:rsidRPr="00DF04FE">
        <w:rPr>
          <w:rFonts w:eastAsia="Times New Roman"/>
          <w:szCs w:val="24"/>
        </w:rPr>
        <w:t xml:space="preserve"> οποίος ήρθε και μας είπε ότι</w:t>
      </w:r>
      <w:r w:rsidRPr="00DF04FE">
        <w:rPr>
          <w:rFonts w:eastAsia="Times New Roman"/>
          <w:szCs w:val="24"/>
        </w:rPr>
        <w:t xml:space="preserve"> είναι μία πάγια ρύθμιση</w:t>
      </w:r>
      <w:r>
        <w:rPr>
          <w:rFonts w:eastAsia="Times New Roman"/>
          <w:szCs w:val="24"/>
        </w:rPr>
        <w:t>. Α</w:t>
      </w:r>
      <w:r w:rsidRPr="00DF04FE">
        <w:rPr>
          <w:rFonts w:eastAsia="Times New Roman"/>
          <w:szCs w:val="24"/>
        </w:rPr>
        <w:t>ν ήταν πάγια ρύθμιση</w:t>
      </w:r>
      <w:r>
        <w:rPr>
          <w:rFonts w:eastAsia="Times New Roman"/>
          <w:szCs w:val="24"/>
        </w:rPr>
        <w:t>,</w:t>
      </w:r>
      <w:r w:rsidRPr="00DF04FE">
        <w:rPr>
          <w:rFonts w:eastAsia="Times New Roman"/>
          <w:szCs w:val="24"/>
        </w:rPr>
        <w:t xml:space="preserve"> σε ισχύ δηλαδή</w:t>
      </w:r>
      <w:r>
        <w:rPr>
          <w:rFonts w:eastAsia="Times New Roman"/>
          <w:szCs w:val="24"/>
        </w:rPr>
        <w:t>, γ</w:t>
      </w:r>
      <w:r w:rsidRPr="00DF04FE">
        <w:rPr>
          <w:rFonts w:eastAsia="Times New Roman"/>
          <w:szCs w:val="24"/>
        </w:rPr>
        <w:t xml:space="preserve">ιατί </w:t>
      </w:r>
      <w:r>
        <w:rPr>
          <w:rFonts w:eastAsia="Times New Roman"/>
          <w:szCs w:val="24"/>
        </w:rPr>
        <w:t xml:space="preserve">την </w:t>
      </w:r>
      <w:proofErr w:type="spellStart"/>
      <w:r>
        <w:rPr>
          <w:rFonts w:eastAsia="Times New Roman"/>
          <w:szCs w:val="24"/>
        </w:rPr>
        <w:t>επανα</w:t>
      </w:r>
      <w:r w:rsidRPr="00DF04FE">
        <w:rPr>
          <w:rFonts w:eastAsia="Times New Roman"/>
          <w:szCs w:val="24"/>
        </w:rPr>
        <w:t>καταθέτει</w:t>
      </w:r>
      <w:proofErr w:type="spellEnd"/>
      <w:r w:rsidRPr="00DF04FE">
        <w:rPr>
          <w:rFonts w:eastAsia="Times New Roman"/>
          <w:szCs w:val="24"/>
        </w:rPr>
        <w:t xml:space="preserve"> σήμερα για ψήφιση</w:t>
      </w:r>
      <w:r>
        <w:rPr>
          <w:rFonts w:eastAsia="Times New Roman"/>
          <w:szCs w:val="24"/>
        </w:rPr>
        <w:t>;</w:t>
      </w:r>
      <w:r w:rsidRPr="00DF04FE">
        <w:rPr>
          <w:rFonts w:eastAsia="Times New Roman"/>
          <w:szCs w:val="24"/>
        </w:rPr>
        <w:t xml:space="preserve"> </w:t>
      </w:r>
      <w:r>
        <w:rPr>
          <w:rFonts w:eastAsia="Times New Roman"/>
          <w:szCs w:val="24"/>
        </w:rPr>
        <w:t>Σ</w:t>
      </w:r>
      <w:r w:rsidRPr="00DF04FE">
        <w:rPr>
          <w:rFonts w:eastAsia="Times New Roman"/>
          <w:szCs w:val="24"/>
        </w:rPr>
        <w:t xml:space="preserve">ημαίνει ότι δεν </w:t>
      </w:r>
      <w:r>
        <w:rPr>
          <w:rFonts w:eastAsia="Times New Roman"/>
          <w:szCs w:val="24"/>
        </w:rPr>
        <w:t>ίσχυε</w:t>
      </w:r>
      <w:r w:rsidRPr="00DF04FE">
        <w:rPr>
          <w:rFonts w:eastAsia="Times New Roman"/>
          <w:szCs w:val="24"/>
        </w:rPr>
        <w:t xml:space="preserve"> η ρύθμιση μέχρι τώρα</w:t>
      </w:r>
      <w:r>
        <w:rPr>
          <w:rFonts w:eastAsia="Times New Roman"/>
          <w:szCs w:val="24"/>
        </w:rPr>
        <w:t>,</w:t>
      </w:r>
      <w:r w:rsidRPr="00DF04FE">
        <w:rPr>
          <w:rFonts w:eastAsia="Times New Roman"/>
          <w:szCs w:val="24"/>
        </w:rPr>
        <w:t xml:space="preserve"> για να ξέρουμε</w:t>
      </w:r>
      <w:r>
        <w:rPr>
          <w:rFonts w:eastAsia="Times New Roman"/>
          <w:szCs w:val="24"/>
        </w:rPr>
        <w:t xml:space="preserve"> και τι λέμε. Και το να λέει</w:t>
      </w:r>
      <w:r w:rsidRPr="00DF04FE">
        <w:rPr>
          <w:rFonts w:eastAsia="Times New Roman"/>
          <w:szCs w:val="24"/>
        </w:rPr>
        <w:t xml:space="preserve"> πολιτικά καλυπτόμενος ο κύριος </w:t>
      </w:r>
      <w:r>
        <w:rPr>
          <w:rFonts w:eastAsia="Times New Roman"/>
          <w:szCs w:val="24"/>
        </w:rPr>
        <w:t>Υ</w:t>
      </w:r>
      <w:r w:rsidRPr="00DF04FE">
        <w:rPr>
          <w:rFonts w:eastAsia="Times New Roman"/>
          <w:szCs w:val="24"/>
        </w:rPr>
        <w:t>πουργός Εσωτερικών ότι αυτό</w:t>
      </w:r>
      <w:r w:rsidRPr="00DF04FE">
        <w:rPr>
          <w:rFonts w:eastAsia="Times New Roman"/>
          <w:szCs w:val="24"/>
        </w:rPr>
        <w:t xml:space="preserve"> γινόταν πάντα</w:t>
      </w:r>
      <w:r>
        <w:rPr>
          <w:rFonts w:eastAsia="Times New Roman"/>
          <w:szCs w:val="24"/>
        </w:rPr>
        <w:t>,</w:t>
      </w:r>
      <w:r w:rsidRPr="00DF04FE">
        <w:rPr>
          <w:rFonts w:eastAsia="Times New Roman"/>
          <w:szCs w:val="24"/>
        </w:rPr>
        <w:t xml:space="preserve"> δεν δίνει κανένα συγχωροχάρτι</w:t>
      </w:r>
      <w:r>
        <w:rPr>
          <w:rFonts w:eastAsia="Times New Roman"/>
          <w:szCs w:val="24"/>
        </w:rPr>
        <w:t>,</w:t>
      </w:r>
      <w:r w:rsidRPr="00DF04FE">
        <w:rPr>
          <w:rFonts w:eastAsia="Times New Roman"/>
          <w:szCs w:val="24"/>
        </w:rPr>
        <w:t xml:space="preserve"> γιατί εσείς είστε εκεί σε αυτά τα έδρανα </w:t>
      </w:r>
      <w:r>
        <w:rPr>
          <w:rFonts w:eastAsia="Times New Roman"/>
          <w:szCs w:val="24"/>
        </w:rPr>
        <w:t>κ</w:t>
      </w:r>
      <w:r w:rsidRPr="00DF04FE">
        <w:rPr>
          <w:rFonts w:eastAsia="Times New Roman"/>
          <w:szCs w:val="24"/>
        </w:rPr>
        <w:t>αι λέ</w:t>
      </w:r>
      <w:r>
        <w:rPr>
          <w:rFonts w:eastAsia="Times New Roman"/>
          <w:szCs w:val="24"/>
        </w:rPr>
        <w:t>τε</w:t>
      </w:r>
      <w:r w:rsidRPr="00DF04FE">
        <w:rPr>
          <w:rFonts w:eastAsia="Times New Roman"/>
          <w:szCs w:val="24"/>
        </w:rPr>
        <w:t xml:space="preserve"> πως κάνετε αυτό που δεν γινόταν πάντα</w:t>
      </w:r>
      <w:r>
        <w:rPr>
          <w:rFonts w:eastAsia="Times New Roman"/>
          <w:szCs w:val="24"/>
        </w:rPr>
        <w:t>. Κ</w:t>
      </w:r>
      <w:r w:rsidRPr="00DF04FE">
        <w:rPr>
          <w:rFonts w:eastAsia="Times New Roman"/>
          <w:szCs w:val="24"/>
        </w:rPr>
        <w:t>άνετε κάτι άλλο</w:t>
      </w:r>
      <w:r>
        <w:rPr>
          <w:rFonts w:eastAsia="Times New Roman"/>
          <w:szCs w:val="24"/>
        </w:rPr>
        <w:t>.</w:t>
      </w:r>
    </w:p>
    <w:p w14:paraId="6B94916F" w14:textId="77777777" w:rsidR="00244F6B" w:rsidRDefault="006574B6">
      <w:pPr>
        <w:spacing w:after="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B949170" w14:textId="77777777" w:rsidR="00244F6B" w:rsidRDefault="006574B6">
      <w:pPr>
        <w:spacing w:after="0"/>
        <w:jc w:val="both"/>
        <w:rPr>
          <w:rFonts w:eastAsia="Times New Roman"/>
          <w:szCs w:val="24"/>
        </w:rPr>
      </w:pPr>
      <w:r>
        <w:rPr>
          <w:rFonts w:eastAsia="Times New Roman"/>
          <w:szCs w:val="24"/>
        </w:rPr>
        <w:lastRenderedPageBreak/>
        <w:t xml:space="preserve">Ο κ. </w:t>
      </w:r>
      <w:r w:rsidRPr="00DF04FE">
        <w:rPr>
          <w:rFonts w:eastAsia="Times New Roman"/>
          <w:szCs w:val="24"/>
        </w:rPr>
        <w:t>Σαντορινιός έ</w:t>
      </w:r>
      <w:r w:rsidRPr="00DF04FE">
        <w:rPr>
          <w:rFonts w:eastAsia="Times New Roman"/>
          <w:szCs w:val="24"/>
        </w:rPr>
        <w:t>ρχεται και μας φέρνει το μεταφορικό ισοδύναμο στα καύσιμα</w:t>
      </w:r>
      <w:r>
        <w:rPr>
          <w:rFonts w:eastAsia="Times New Roman"/>
          <w:szCs w:val="24"/>
        </w:rPr>
        <w:t>. Και το χαρακτηρίζουμε προεκλογικό κι αυτό το μέτρο, γ</w:t>
      </w:r>
      <w:r w:rsidRPr="00DF04FE">
        <w:rPr>
          <w:rFonts w:eastAsia="Times New Roman"/>
          <w:szCs w:val="24"/>
        </w:rPr>
        <w:t>ιατί δεν πρόκειται να εφαρμοστεί</w:t>
      </w:r>
      <w:r>
        <w:rPr>
          <w:rFonts w:eastAsia="Times New Roman"/>
          <w:szCs w:val="24"/>
        </w:rPr>
        <w:t>. Και δεν πρόκειται να εφαρμοστεί, γ</w:t>
      </w:r>
      <w:r w:rsidRPr="00DF04FE">
        <w:rPr>
          <w:rFonts w:eastAsia="Times New Roman"/>
          <w:szCs w:val="24"/>
        </w:rPr>
        <w:t xml:space="preserve">ιατί από την τροπολογία υπάρχει απάλειψη της υποχρέωσης του </w:t>
      </w:r>
      <w:r>
        <w:rPr>
          <w:rFonts w:eastAsia="Times New Roman"/>
          <w:szCs w:val="24"/>
        </w:rPr>
        <w:t>Υ</w:t>
      </w:r>
      <w:r w:rsidRPr="00DF04FE">
        <w:rPr>
          <w:rFonts w:eastAsia="Times New Roman"/>
          <w:szCs w:val="24"/>
        </w:rPr>
        <w:t>πουργού</w:t>
      </w:r>
      <w:r>
        <w:rPr>
          <w:rFonts w:eastAsia="Times New Roman"/>
          <w:szCs w:val="24"/>
        </w:rPr>
        <w:t>,</w:t>
      </w:r>
      <w:r w:rsidRPr="00DF04FE">
        <w:rPr>
          <w:rFonts w:eastAsia="Times New Roman"/>
          <w:szCs w:val="24"/>
        </w:rPr>
        <w:t xml:space="preserve"> να δεσ</w:t>
      </w:r>
      <w:r w:rsidRPr="00DF04FE">
        <w:rPr>
          <w:rFonts w:eastAsia="Times New Roman"/>
          <w:szCs w:val="24"/>
        </w:rPr>
        <w:t>μευτεί δι</w:t>
      </w:r>
      <w:r>
        <w:rPr>
          <w:rFonts w:eastAsia="Times New Roman"/>
          <w:szCs w:val="24"/>
        </w:rPr>
        <w:t>ά</w:t>
      </w:r>
      <w:r w:rsidRPr="00DF04FE">
        <w:rPr>
          <w:rFonts w:eastAsia="Times New Roman"/>
          <w:szCs w:val="24"/>
        </w:rPr>
        <w:t xml:space="preserve"> της τροπολογίας ότι θα δημοσιοποιήσει την κοινή υπουργική απόφαση για την εφαρμογή του μέτρου εντός διμήνου</w:t>
      </w:r>
      <w:r>
        <w:rPr>
          <w:rFonts w:eastAsia="Times New Roman"/>
          <w:szCs w:val="24"/>
        </w:rPr>
        <w:t>. Α</w:t>
      </w:r>
      <w:r w:rsidRPr="00DF04FE">
        <w:rPr>
          <w:rFonts w:eastAsia="Times New Roman"/>
          <w:szCs w:val="24"/>
        </w:rPr>
        <w:t>ν</w:t>
      </w:r>
      <w:r>
        <w:rPr>
          <w:rFonts w:eastAsia="Times New Roman"/>
          <w:szCs w:val="24"/>
        </w:rPr>
        <w:t>,</w:t>
      </w:r>
      <w:r w:rsidRPr="00DF04FE">
        <w:rPr>
          <w:rFonts w:eastAsia="Times New Roman"/>
          <w:szCs w:val="24"/>
        </w:rPr>
        <w:t xml:space="preserve"> δηλαδή</w:t>
      </w:r>
      <w:r>
        <w:rPr>
          <w:rFonts w:eastAsia="Times New Roman"/>
          <w:szCs w:val="24"/>
        </w:rPr>
        <w:t>,</w:t>
      </w:r>
      <w:r>
        <w:rPr>
          <w:rFonts w:eastAsia="Times New Roman"/>
          <w:szCs w:val="24"/>
        </w:rPr>
        <w:t xml:space="preserve"> προκηρυχθούν εκλογές πρι</w:t>
      </w:r>
      <w:r w:rsidRPr="00DF04FE">
        <w:rPr>
          <w:rFonts w:eastAsia="Times New Roman"/>
          <w:szCs w:val="24"/>
        </w:rPr>
        <w:t>ν το</w:t>
      </w:r>
      <w:r>
        <w:rPr>
          <w:rFonts w:eastAsia="Times New Roman"/>
          <w:szCs w:val="24"/>
        </w:rPr>
        <w:t>ν</w:t>
      </w:r>
      <w:r w:rsidRPr="00DF04FE">
        <w:rPr>
          <w:rFonts w:eastAsia="Times New Roman"/>
          <w:szCs w:val="24"/>
        </w:rPr>
        <w:t xml:space="preserve"> Μάιο</w:t>
      </w:r>
      <w:r>
        <w:rPr>
          <w:rFonts w:eastAsia="Times New Roman"/>
          <w:szCs w:val="24"/>
        </w:rPr>
        <w:t>,</w:t>
      </w:r>
      <w:r w:rsidRPr="00DF04FE">
        <w:rPr>
          <w:rFonts w:eastAsia="Times New Roman"/>
          <w:szCs w:val="24"/>
        </w:rPr>
        <w:t xml:space="preserve"> ο κ</w:t>
      </w:r>
      <w:r>
        <w:rPr>
          <w:rFonts w:eastAsia="Times New Roman"/>
          <w:szCs w:val="24"/>
        </w:rPr>
        <w:t>. Σαντορινιός και η Κ</w:t>
      </w:r>
      <w:r w:rsidRPr="00DF04FE">
        <w:rPr>
          <w:rFonts w:eastAsia="Times New Roman"/>
          <w:szCs w:val="24"/>
        </w:rPr>
        <w:t xml:space="preserve">υβέρνησή σας θα μπορούν να κερδοσκοπούν πολιτικά και να λένε ότι </w:t>
      </w:r>
      <w:r>
        <w:rPr>
          <w:rFonts w:eastAsia="Times New Roman"/>
          <w:szCs w:val="24"/>
        </w:rPr>
        <w:t>«</w:t>
      </w:r>
      <w:r w:rsidRPr="00DF04FE">
        <w:rPr>
          <w:rFonts w:eastAsia="Times New Roman"/>
          <w:szCs w:val="24"/>
        </w:rPr>
        <w:t>εμείς εφαρμόσαμε το μεταφορικό ισοδύναμο για τα νησιά</w:t>
      </w:r>
      <w:r>
        <w:rPr>
          <w:rFonts w:eastAsia="Times New Roman"/>
          <w:szCs w:val="24"/>
        </w:rPr>
        <w:t>»,</w:t>
      </w:r>
      <w:r w:rsidRPr="00DF04FE">
        <w:rPr>
          <w:rFonts w:eastAsia="Times New Roman"/>
          <w:szCs w:val="24"/>
        </w:rPr>
        <w:t xml:space="preserve"> χωρίς</w:t>
      </w:r>
      <w:r>
        <w:rPr>
          <w:rFonts w:eastAsia="Times New Roman"/>
          <w:szCs w:val="24"/>
        </w:rPr>
        <w:t>,</w:t>
      </w:r>
      <w:r w:rsidRPr="00DF04FE">
        <w:rPr>
          <w:rFonts w:eastAsia="Times New Roman"/>
          <w:szCs w:val="24"/>
        </w:rPr>
        <w:t xml:space="preserve"> </w:t>
      </w:r>
      <w:r>
        <w:rPr>
          <w:rFonts w:eastAsia="Times New Roman"/>
          <w:szCs w:val="24"/>
        </w:rPr>
        <w:t>β</w:t>
      </w:r>
      <w:r w:rsidRPr="00DF04FE">
        <w:rPr>
          <w:rFonts w:eastAsia="Times New Roman"/>
          <w:szCs w:val="24"/>
        </w:rPr>
        <w:t>εβαίως</w:t>
      </w:r>
      <w:r>
        <w:rPr>
          <w:rFonts w:eastAsia="Times New Roman"/>
          <w:szCs w:val="24"/>
        </w:rPr>
        <w:t>,</w:t>
      </w:r>
      <w:r w:rsidRPr="00DF04FE">
        <w:rPr>
          <w:rFonts w:eastAsia="Times New Roman"/>
          <w:szCs w:val="24"/>
        </w:rPr>
        <w:t xml:space="preserve"> να μπορεί να αποδειχθεί κάτι τέτοιο</w:t>
      </w:r>
      <w:r>
        <w:rPr>
          <w:rFonts w:eastAsia="Times New Roman"/>
          <w:szCs w:val="24"/>
        </w:rPr>
        <w:t>,</w:t>
      </w:r>
      <w:r w:rsidRPr="00DF04FE">
        <w:rPr>
          <w:rFonts w:eastAsia="Times New Roman"/>
          <w:szCs w:val="24"/>
        </w:rPr>
        <w:t xml:space="preserve"> </w:t>
      </w:r>
      <w:r>
        <w:rPr>
          <w:rFonts w:eastAsia="Times New Roman"/>
          <w:szCs w:val="24"/>
        </w:rPr>
        <w:t>κ</w:t>
      </w:r>
      <w:r w:rsidRPr="00DF04FE">
        <w:rPr>
          <w:rFonts w:eastAsia="Times New Roman"/>
          <w:szCs w:val="24"/>
        </w:rPr>
        <w:t>αι θα επιρρίπτουν τις ευθύνες στην επόμενη κυβέρνηση</w:t>
      </w:r>
      <w:r>
        <w:rPr>
          <w:rFonts w:eastAsia="Times New Roman"/>
          <w:szCs w:val="24"/>
        </w:rPr>
        <w:t>,</w:t>
      </w:r>
      <w:r w:rsidRPr="00DF04FE">
        <w:rPr>
          <w:rFonts w:eastAsia="Times New Roman"/>
          <w:szCs w:val="24"/>
        </w:rPr>
        <w:t xml:space="preserve"> που και εσείς και εμείς γν</w:t>
      </w:r>
      <w:r w:rsidRPr="00DF04FE">
        <w:rPr>
          <w:rFonts w:eastAsia="Times New Roman"/>
          <w:szCs w:val="24"/>
        </w:rPr>
        <w:t xml:space="preserve">ωρίζουμε </w:t>
      </w:r>
      <w:r>
        <w:rPr>
          <w:rFonts w:eastAsia="Times New Roman"/>
          <w:szCs w:val="24"/>
        </w:rPr>
        <w:t>π</w:t>
      </w:r>
      <w:r w:rsidRPr="00DF04FE">
        <w:rPr>
          <w:rFonts w:eastAsia="Times New Roman"/>
          <w:szCs w:val="24"/>
        </w:rPr>
        <w:t>οια θα είναι</w:t>
      </w:r>
      <w:r>
        <w:rPr>
          <w:rFonts w:eastAsia="Times New Roman"/>
          <w:szCs w:val="24"/>
        </w:rPr>
        <w:t>.</w:t>
      </w:r>
      <w:r w:rsidRPr="00DF04FE">
        <w:rPr>
          <w:rFonts w:eastAsia="Times New Roman"/>
          <w:szCs w:val="24"/>
        </w:rPr>
        <w:t xml:space="preserve"> Θα είναι αυτή της Νέας Δημοκρατίας με </w:t>
      </w:r>
      <w:r>
        <w:rPr>
          <w:rFonts w:eastAsia="Times New Roman"/>
          <w:szCs w:val="24"/>
        </w:rPr>
        <w:t>Π</w:t>
      </w:r>
      <w:r w:rsidRPr="00DF04FE">
        <w:rPr>
          <w:rFonts w:eastAsia="Times New Roman"/>
          <w:szCs w:val="24"/>
        </w:rPr>
        <w:t>ρωθυπουργό τον Κυριάκο Μητσοτάκη</w:t>
      </w:r>
      <w:r>
        <w:rPr>
          <w:rFonts w:eastAsia="Times New Roman"/>
          <w:szCs w:val="24"/>
        </w:rPr>
        <w:t>.</w:t>
      </w:r>
    </w:p>
    <w:p w14:paraId="6B949171" w14:textId="77777777" w:rsidR="00244F6B" w:rsidRDefault="006574B6">
      <w:pPr>
        <w:spacing w:after="0"/>
        <w:jc w:val="both"/>
        <w:rPr>
          <w:rFonts w:eastAsia="Times New Roman"/>
          <w:szCs w:val="24"/>
        </w:rPr>
      </w:pPr>
      <w:r w:rsidRPr="00DF04FE">
        <w:rPr>
          <w:rFonts w:eastAsia="Times New Roman"/>
          <w:szCs w:val="24"/>
        </w:rPr>
        <w:t>Εκτός αυτού εξαιρεί το Υπουργείο Εμπορικής Ναυτιλίας νησιά τα οποία επλήγησαν από την μεταναστευτική κρίση</w:t>
      </w:r>
      <w:r>
        <w:rPr>
          <w:rFonts w:eastAsia="Times New Roman"/>
          <w:szCs w:val="24"/>
        </w:rPr>
        <w:t>,</w:t>
      </w:r>
      <w:r w:rsidRPr="00DF04FE">
        <w:rPr>
          <w:rFonts w:eastAsia="Times New Roman"/>
          <w:szCs w:val="24"/>
        </w:rPr>
        <w:t xml:space="preserve"> και Υπουργέ</w:t>
      </w:r>
      <w:r>
        <w:rPr>
          <w:rFonts w:eastAsia="Times New Roman"/>
          <w:szCs w:val="24"/>
        </w:rPr>
        <w:t xml:space="preserve"> -</w:t>
      </w:r>
      <w:r w:rsidRPr="00DF04FE">
        <w:rPr>
          <w:rFonts w:eastAsia="Times New Roman"/>
          <w:szCs w:val="24"/>
        </w:rPr>
        <w:t>Σάμος</w:t>
      </w:r>
      <w:r>
        <w:rPr>
          <w:rFonts w:eastAsia="Times New Roman"/>
          <w:szCs w:val="24"/>
        </w:rPr>
        <w:t>,</w:t>
      </w:r>
      <w:r w:rsidRPr="00DF04FE">
        <w:rPr>
          <w:rFonts w:eastAsia="Times New Roman"/>
          <w:szCs w:val="24"/>
        </w:rPr>
        <w:t xml:space="preserve"> Χίος</w:t>
      </w:r>
      <w:r>
        <w:rPr>
          <w:rFonts w:eastAsia="Times New Roman"/>
          <w:szCs w:val="24"/>
        </w:rPr>
        <w:t>,</w:t>
      </w:r>
      <w:r w:rsidRPr="00DF04FE">
        <w:rPr>
          <w:rFonts w:eastAsia="Times New Roman"/>
          <w:szCs w:val="24"/>
        </w:rPr>
        <w:t xml:space="preserve"> Λέσβος</w:t>
      </w:r>
      <w:r>
        <w:rPr>
          <w:rFonts w:eastAsia="Times New Roman"/>
          <w:szCs w:val="24"/>
        </w:rPr>
        <w:t>-</w:t>
      </w:r>
      <w:r w:rsidRPr="00DF04FE">
        <w:rPr>
          <w:rFonts w:eastAsia="Times New Roman"/>
          <w:szCs w:val="24"/>
        </w:rPr>
        <w:t xml:space="preserve"> πρωτίστως</w:t>
      </w:r>
      <w:r>
        <w:rPr>
          <w:rFonts w:eastAsia="Times New Roman"/>
          <w:szCs w:val="24"/>
        </w:rPr>
        <w:t xml:space="preserve"> δ</w:t>
      </w:r>
      <w:r w:rsidRPr="00DF04FE">
        <w:rPr>
          <w:rFonts w:eastAsia="Times New Roman"/>
          <w:szCs w:val="24"/>
        </w:rPr>
        <w:t>εν υπά</w:t>
      </w:r>
      <w:r w:rsidRPr="00DF04FE">
        <w:rPr>
          <w:rFonts w:eastAsia="Times New Roman"/>
          <w:szCs w:val="24"/>
        </w:rPr>
        <w:t>ρχει κα</w:t>
      </w:r>
      <w:r>
        <w:rPr>
          <w:rFonts w:eastAsia="Times New Roman"/>
          <w:szCs w:val="24"/>
        </w:rPr>
        <w:t>μ</w:t>
      </w:r>
      <w:r w:rsidRPr="00DF04FE">
        <w:rPr>
          <w:rFonts w:eastAsia="Times New Roman"/>
          <w:szCs w:val="24"/>
        </w:rPr>
        <w:t>μία δέσμευση</w:t>
      </w:r>
      <w:r>
        <w:rPr>
          <w:rFonts w:eastAsia="Times New Roman"/>
          <w:szCs w:val="24"/>
        </w:rPr>
        <w:t>,</w:t>
      </w:r>
      <w:r w:rsidRPr="00DF04FE">
        <w:rPr>
          <w:rFonts w:eastAsia="Times New Roman"/>
          <w:szCs w:val="24"/>
        </w:rPr>
        <w:t xml:space="preserve"> διότι </w:t>
      </w:r>
      <w:r>
        <w:rPr>
          <w:rFonts w:eastAsia="Times New Roman"/>
          <w:szCs w:val="24"/>
        </w:rPr>
        <w:t>μετατρέπει</w:t>
      </w:r>
      <w:r w:rsidRPr="00DF04FE">
        <w:rPr>
          <w:rFonts w:eastAsia="Times New Roman"/>
          <w:szCs w:val="24"/>
        </w:rPr>
        <w:t xml:space="preserve"> τον εαυτό του σε νομοθέτη ο κύριος </w:t>
      </w:r>
      <w:r>
        <w:rPr>
          <w:rFonts w:eastAsia="Times New Roman"/>
          <w:szCs w:val="24"/>
        </w:rPr>
        <w:lastRenderedPageBreak/>
        <w:t>Υ</w:t>
      </w:r>
      <w:r w:rsidRPr="00DF04FE">
        <w:rPr>
          <w:rFonts w:eastAsia="Times New Roman"/>
          <w:szCs w:val="24"/>
        </w:rPr>
        <w:t xml:space="preserve">πουργός και λέει </w:t>
      </w:r>
      <w:r>
        <w:rPr>
          <w:rFonts w:eastAsia="Times New Roman"/>
          <w:szCs w:val="24"/>
        </w:rPr>
        <w:t>«</w:t>
      </w:r>
      <w:r w:rsidRPr="00DF04FE">
        <w:rPr>
          <w:rFonts w:eastAsia="Times New Roman"/>
          <w:szCs w:val="24"/>
        </w:rPr>
        <w:t>θα βάλουμε τις προϋποθέσεις για το μεταφορικό ισοδύναμο</w:t>
      </w:r>
      <w:r>
        <w:rPr>
          <w:rFonts w:eastAsia="Times New Roman"/>
          <w:szCs w:val="24"/>
        </w:rPr>
        <w:t>», χωρίς</w:t>
      </w:r>
      <w:r w:rsidRPr="00DF04FE">
        <w:rPr>
          <w:rFonts w:eastAsia="Times New Roman"/>
          <w:szCs w:val="24"/>
        </w:rPr>
        <w:t xml:space="preserve"> καμ</w:t>
      </w:r>
      <w:r>
        <w:rPr>
          <w:rFonts w:eastAsia="Times New Roman"/>
          <w:szCs w:val="24"/>
        </w:rPr>
        <w:t>μ</w:t>
      </w:r>
      <w:r w:rsidRPr="00DF04FE">
        <w:rPr>
          <w:rFonts w:eastAsia="Times New Roman"/>
          <w:szCs w:val="24"/>
        </w:rPr>
        <w:t>ία δέσμευση</w:t>
      </w:r>
      <w:r>
        <w:rPr>
          <w:rFonts w:eastAsia="Times New Roman"/>
          <w:szCs w:val="24"/>
        </w:rPr>
        <w:t>,</w:t>
      </w:r>
      <w:r w:rsidRPr="00DF04FE">
        <w:rPr>
          <w:rFonts w:eastAsia="Times New Roman"/>
          <w:szCs w:val="24"/>
        </w:rPr>
        <w:t xml:space="preserve"> κα</w:t>
      </w:r>
      <w:r>
        <w:rPr>
          <w:rFonts w:eastAsia="Times New Roman"/>
          <w:szCs w:val="24"/>
        </w:rPr>
        <w:t>μ</w:t>
      </w:r>
      <w:r w:rsidRPr="00DF04FE">
        <w:rPr>
          <w:rFonts w:eastAsia="Times New Roman"/>
          <w:szCs w:val="24"/>
        </w:rPr>
        <w:t xml:space="preserve">μία απολύτως δέσμευση ότι </w:t>
      </w:r>
      <w:r>
        <w:rPr>
          <w:rFonts w:eastAsia="Times New Roman"/>
          <w:szCs w:val="24"/>
        </w:rPr>
        <w:t>θα περάσει στον τελικό αποδέκτη-κ</w:t>
      </w:r>
      <w:r w:rsidRPr="00DF04FE">
        <w:rPr>
          <w:rFonts w:eastAsia="Times New Roman"/>
          <w:szCs w:val="24"/>
        </w:rPr>
        <w:t>αταναλωτή</w:t>
      </w:r>
      <w:r>
        <w:rPr>
          <w:rFonts w:eastAsia="Times New Roman"/>
          <w:szCs w:val="24"/>
        </w:rPr>
        <w:t>,</w:t>
      </w:r>
      <w:r w:rsidRPr="00DF04FE">
        <w:rPr>
          <w:rFonts w:eastAsia="Times New Roman"/>
          <w:szCs w:val="24"/>
        </w:rPr>
        <w:t xml:space="preserve"> που εμείς</w:t>
      </w:r>
      <w:r w:rsidRPr="00DF04FE">
        <w:rPr>
          <w:rFonts w:eastAsia="Times New Roman"/>
          <w:szCs w:val="24"/>
        </w:rPr>
        <w:t xml:space="preserve"> συμφωνούμε</w:t>
      </w:r>
      <w:r>
        <w:rPr>
          <w:rFonts w:eastAsia="Times New Roman"/>
          <w:szCs w:val="24"/>
        </w:rPr>
        <w:t>, ναι</w:t>
      </w:r>
      <w:r w:rsidRPr="00DF04FE">
        <w:rPr>
          <w:rFonts w:eastAsia="Times New Roman"/>
          <w:szCs w:val="24"/>
        </w:rPr>
        <w:t xml:space="preserve"> είναι και ο μόνιμος κάτοικος των νησιών</w:t>
      </w:r>
      <w:r>
        <w:rPr>
          <w:rFonts w:eastAsia="Times New Roman"/>
          <w:szCs w:val="24"/>
        </w:rPr>
        <w:t>,</w:t>
      </w:r>
      <w:r w:rsidRPr="00DF04FE">
        <w:rPr>
          <w:rFonts w:eastAsia="Times New Roman"/>
          <w:szCs w:val="24"/>
        </w:rPr>
        <w:t xml:space="preserve"> είναι και ο επισκέπτης των νησιών</w:t>
      </w:r>
      <w:r>
        <w:rPr>
          <w:rFonts w:eastAsia="Times New Roman"/>
          <w:szCs w:val="24"/>
        </w:rPr>
        <w:t>. Υ</w:t>
      </w:r>
      <w:r w:rsidRPr="00DF04FE">
        <w:rPr>
          <w:rFonts w:eastAsia="Times New Roman"/>
          <w:szCs w:val="24"/>
        </w:rPr>
        <w:t>πάρχουν μηχανισμοί που θα μπορούσε όλο αυτό να είναι ξεκάθαρο</w:t>
      </w:r>
      <w:r>
        <w:rPr>
          <w:rFonts w:eastAsia="Times New Roman"/>
          <w:szCs w:val="24"/>
        </w:rPr>
        <w:t>,</w:t>
      </w:r>
      <w:r w:rsidRPr="00DF04FE">
        <w:rPr>
          <w:rFonts w:eastAsia="Times New Roman"/>
          <w:szCs w:val="24"/>
        </w:rPr>
        <w:t xml:space="preserve"> να μην αφήνει </w:t>
      </w:r>
      <w:r>
        <w:rPr>
          <w:rFonts w:eastAsia="Times New Roman"/>
          <w:szCs w:val="24"/>
        </w:rPr>
        <w:t>«</w:t>
      </w:r>
      <w:r w:rsidRPr="00DF04FE">
        <w:rPr>
          <w:rFonts w:eastAsia="Times New Roman"/>
          <w:szCs w:val="24"/>
        </w:rPr>
        <w:t>παραθυράκια</w:t>
      </w:r>
      <w:r>
        <w:rPr>
          <w:rFonts w:eastAsia="Times New Roman"/>
          <w:szCs w:val="24"/>
        </w:rPr>
        <w:t>»</w:t>
      </w:r>
      <w:r w:rsidRPr="00DF04FE">
        <w:rPr>
          <w:rFonts w:eastAsia="Times New Roman"/>
          <w:szCs w:val="24"/>
        </w:rPr>
        <w:t xml:space="preserve"> και</w:t>
      </w:r>
      <w:r>
        <w:rPr>
          <w:rFonts w:eastAsia="Times New Roman"/>
          <w:szCs w:val="24"/>
        </w:rPr>
        <w:t>,</w:t>
      </w:r>
      <w:r w:rsidRPr="00DF04FE">
        <w:rPr>
          <w:rFonts w:eastAsia="Times New Roman"/>
          <w:szCs w:val="24"/>
        </w:rPr>
        <w:t xml:space="preserve"> κυρίως</w:t>
      </w:r>
      <w:r>
        <w:rPr>
          <w:rFonts w:eastAsia="Times New Roman"/>
          <w:szCs w:val="24"/>
        </w:rPr>
        <w:t>,</w:t>
      </w:r>
      <w:r w:rsidRPr="00DF04FE">
        <w:rPr>
          <w:rFonts w:eastAsia="Times New Roman"/>
          <w:szCs w:val="24"/>
        </w:rPr>
        <w:t xml:space="preserve"> να περνάει η μείωση των τιμών με τα χρήματα των Ελλήνων φο</w:t>
      </w:r>
      <w:r w:rsidRPr="00DF04FE">
        <w:rPr>
          <w:rFonts w:eastAsia="Times New Roman"/>
          <w:szCs w:val="24"/>
        </w:rPr>
        <w:t>ρολογουμένων στον τελικό αποδέκτη</w:t>
      </w:r>
      <w:r>
        <w:rPr>
          <w:rFonts w:eastAsia="Times New Roman"/>
          <w:szCs w:val="24"/>
        </w:rPr>
        <w:t>,</w:t>
      </w:r>
      <w:r w:rsidRPr="00DF04FE">
        <w:rPr>
          <w:rFonts w:eastAsia="Times New Roman"/>
          <w:szCs w:val="24"/>
        </w:rPr>
        <w:t xml:space="preserve"> που είναι ο καταναλωτής των καυσίμων</w:t>
      </w:r>
      <w:r>
        <w:rPr>
          <w:rFonts w:eastAsia="Times New Roman"/>
          <w:szCs w:val="24"/>
        </w:rPr>
        <w:t>.</w:t>
      </w:r>
    </w:p>
    <w:p w14:paraId="6B949172" w14:textId="77777777" w:rsidR="00244F6B" w:rsidRDefault="006574B6">
      <w:pPr>
        <w:spacing w:after="0"/>
        <w:jc w:val="both"/>
        <w:rPr>
          <w:rFonts w:eastAsia="Times New Roman"/>
          <w:szCs w:val="24"/>
        </w:rPr>
      </w:pPr>
      <w:r>
        <w:rPr>
          <w:rFonts w:eastAsia="Times New Roman"/>
          <w:szCs w:val="24"/>
        </w:rPr>
        <w:t>Μ</w:t>
      </w:r>
      <w:r w:rsidRPr="00DF04FE">
        <w:rPr>
          <w:rFonts w:eastAsia="Times New Roman"/>
          <w:szCs w:val="24"/>
        </w:rPr>
        <w:t>ε τούτα και με τα άλλα</w:t>
      </w:r>
      <w:r>
        <w:rPr>
          <w:rFonts w:eastAsia="Times New Roman"/>
          <w:szCs w:val="24"/>
        </w:rPr>
        <w:t>, κύριε</w:t>
      </w:r>
      <w:r w:rsidRPr="00DF04FE">
        <w:rPr>
          <w:rFonts w:eastAsia="Times New Roman"/>
          <w:szCs w:val="24"/>
        </w:rPr>
        <w:t xml:space="preserve"> Υπουργέ</w:t>
      </w:r>
      <w:r>
        <w:rPr>
          <w:rFonts w:eastAsia="Times New Roman"/>
          <w:szCs w:val="24"/>
        </w:rPr>
        <w:t>,</w:t>
      </w:r>
      <w:r w:rsidRPr="00DF04FE">
        <w:rPr>
          <w:rFonts w:eastAsia="Times New Roman"/>
          <w:szCs w:val="24"/>
        </w:rPr>
        <w:t xml:space="preserve"> ρυθμίζετ</w:t>
      </w:r>
      <w:r>
        <w:rPr>
          <w:rFonts w:eastAsia="Times New Roman"/>
          <w:szCs w:val="24"/>
        </w:rPr>
        <w:t>ε</w:t>
      </w:r>
      <w:r w:rsidRPr="00DF04FE">
        <w:rPr>
          <w:rFonts w:eastAsia="Times New Roman"/>
          <w:szCs w:val="24"/>
        </w:rPr>
        <w:t xml:space="preserve"> με το νομοσχέδιο και τ</w:t>
      </w:r>
      <w:r>
        <w:rPr>
          <w:rFonts w:eastAsia="Times New Roman"/>
          <w:szCs w:val="24"/>
        </w:rPr>
        <w:t>ι</w:t>
      </w:r>
      <w:r w:rsidRPr="00DF04FE">
        <w:rPr>
          <w:rFonts w:eastAsia="Times New Roman"/>
          <w:szCs w:val="24"/>
        </w:rPr>
        <w:t>ς τροπολογί</w:t>
      </w:r>
      <w:r>
        <w:rPr>
          <w:rFonts w:eastAsia="Times New Roman"/>
          <w:szCs w:val="24"/>
        </w:rPr>
        <w:t>ε</w:t>
      </w:r>
      <w:r w:rsidRPr="00DF04FE">
        <w:rPr>
          <w:rFonts w:eastAsia="Times New Roman"/>
          <w:szCs w:val="24"/>
        </w:rPr>
        <w:t>ς</w:t>
      </w:r>
      <w:r>
        <w:rPr>
          <w:rFonts w:eastAsia="Times New Roman"/>
          <w:szCs w:val="24"/>
        </w:rPr>
        <w:t xml:space="preserve"> πολεοδομικές άδειες,</w:t>
      </w:r>
      <w:r w:rsidRPr="00DF04FE">
        <w:rPr>
          <w:rFonts w:eastAsia="Times New Roman"/>
          <w:szCs w:val="24"/>
        </w:rPr>
        <w:t xml:space="preserve"> ζητήματα αγοράς ενέργειας</w:t>
      </w:r>
      <w:r>
        <w:rPr>
          <w:rFonts w:eastAsia="Times New Roman"/>
          <w:szCs w:val="24"/>
        </w:rPr>
        <w:t>,</w:t>
      </w:r>
      <w:r w:rsidRPr="00DF04FE">
        <w:rPr>
          <w:rFonts w:eastAsia="Times New Roman"/>
          <w:szCs w:val="24"/>
        </w:rPr>
        <w:t xml:space="preserve"> μεταφορά προσωπικού στη ΔΕΗ και σε άλλους οργανισμούς</w:t>
      </w:r>
      <w:r>
        <w:rPr>
          <w:rFonts w:eastAsia="Times New Roman"/>
          <w:szCs w:val="24"/>
        </w:rPr>
        <w:t>,</w:t>
      </w:r>
      <w:r w:rsidRPr="00DF04FE">
        <w:rPr>
          <w:rFonts w:eastAsia="Times New Roman"/>
          <w:szCs w:val="24"/>
        </w:rPr>
        <w:t xml:space="preserve"> προσπαθείτε να βάλετε τα πρατήρια υγρών καυσίμων στο παιχνίδι</w:t>
      </w:r>
      <w:r>
        <w:rPr>
          <w:rFonts w:eastAsia="Times New Roman"/>
          <w:szCs w:val="24"/>
        </w:rPr>
        <w:t>,</w:t>
      </w:r>
      <w:r w:rsidRPr="00DF04FE">
        <w:rPr>
          <w:rFonts w:eastAsia="Times New Roman"/>
          <w:szCs w:val="24"/>
        </w:rPr>
        <w:t xml:space="preserve"> διευθετείτ</w:t>
      </w:r>
      <w:r>
        <w:rPr>
          <w:rFonts w:eastAsia="Times New Roman"/>
          <w:szCs w:val="24"/>
        </w:rPr>
        <w:t>ε</w:t>
      </w:r>
      <w:r w:rsidRPr="00DF04FE">
        <w:rPr>
          <w:rFonts w:eastAsia="Times New Roman"/>
          <w:szCs w:val="24"/>
        </w:rPr>
        <w:t xml:space="preserve"> ζητήματα των ΟΤΑ</w:t>
      </w:r>
      <w:r>
        <w:rPr>
          <w:rFonts w:eastAsia="Times New Roman"/>
          <w:szCs w:val="24"/>
        </w:rPr>
        <w:t>,</w:t>
      </w:r>
      <w:r w:rsidRPr="00DF04FE">
        <w:rPr>
          <w:rFonts w:eastAsia="Times New Roman"/>
          <w:szCs w:val="24"/>
        </w:rPr>
        <w:t xml:space="preserve"> των ΔΕΥΑ και θα μπορούσα να πω κατηγορίες πολλές επαγγελματιών εργαζομένων</w:t>
      </w:r>
      <w:r>
        <w:rPr>
          <w:rFonts w:eastAsia="Times New Roman"/>
          <w:szCs w:val="24"/>
        </w:rPr>
        <w:t>. Π</w:t>
      </w:r>
      <w:r w:rsidRPr="00DF04FE">
        <w:rPr>
          <w:rFonts w:eastAsia="Times New Roman"/>
          <w:szCs w:val="24"/>
        </w:rPr>
        <w:t>εριμέν</w:t>
      </w:r>
      <w:r>
        <w:rPr>
          <w:rFonts w:eastAsia="Times New Roman"/>
          <w:szCs w:val="24"/>
        </w:rPr>
        <w:t>α</w:t>
      </w:r>
      <w:r w:rsidRPr="00DF04FE">
        <w:rPr>
          <w:rFonts w:eastAsia="Times New Roman"/>
          <w:szCs w:val="24"/>
        </w:rPr>
        <w:t xml:space="preserve">τε </w:t>
      </w:r>
      <w:r>
        <w:rPr>
          <w:rFonts w:eastAsia="Times New Roman"/>
          <w:szCs w:val="24"/>
        </w:rPr>
        <w:t>-</w:t>
      </w:r>
      <w:r w:rsidRPr="00DF04FE">
        <w:rPr>
          <w:rFonts w:eastAsia="Times New Roman"/>
          <w:szCs w:val="24"/>
        </w:rPr>
        <w:t>τώρα σας έπιασε πρε</w:t>
      </w:r>
      <w:r w:rsidRPr="00DF04FE">
        <w:rPr>
          <w:rFonts w:eastAsia="Times New Roman"/>
          <w:szCs w:val="24"/>
        </w:rPr>
        <w:t>μούρα</w:t>
      </w:r>
      <w:r>
        <w:rPr>
          <w:rFonts w:eastAsia="Times New Roman"/>
          <w:szCs w:val="24"/>
        </w:rPr>
        <w:t>-</w:t>
      </w:r>
      <w:r w:rsidRPr="00DF04FE">
        <w:rPr>
          <w:rFonts w:eastAsia="Times New Roman"/>
          <w:szCs w:val="24"/>
        </w:rPr>
        <w:t xml:space="preserve"> λίγες μέρες πριν το τέλος του έτους</w:t>
      </w:r>
      <w:r>
        <w:rPr>
          <w:rFonts w:eastAsia="Times New Roman"/>
          <w:szCs w:val="24"/>
        </w:rPr>
        <w:t xml:space="preserve"> να το κάνετε,</w:t>
      </w:r>
      <w:r w:rsidRPr="00DF04FE">
        <w:rPr>
          <w:rFonts w:eastAsia="Times New Roman"/>
          <w:szCs w:val="24"/>
        </w:rPr>
        <w:t xml:space="preserve"> και για ρυθμίσεις που αφορούν το επόμενο </w:t>
      </w:r>
      <w:r>
        <w:rPr>
          <w:rFonts w:eastAsia="Times New Roman"/>
          <w:szCs w:val="24"/>
        </w:rPr>
        <w:t>έτος</w:t>
      </w:r>
      <w:r w:rsidRPr="00DF04FE">
        <w:rPr>
          <w:rFonts w:eastAsia="Times New Roman"/>
          <w:szCs w:val="24"/>
        </w:rPr>
        <w:t xml:space="preserve"> και θα μπορούσαν να γίνουν και αργότερα και άλλες που θα μπορούσαν να γίνουν και νωρίτερα</w:t>
      </w:r>
      <w:r>
        <w:rPr>
          <w:rFonts w:eastAsia="Times New Roman"/>
          <w:szCs w:val="24"/>
        </w:rPr>
        <w:t xml:space="preserve">. </w:t>
      </w:r>
      <w:r>
        <w:rPr>
          <w:rFonts w:eastAsia="Times New Roman"/>
          <w:szCs w:val="24"/>
        </w:rPr>
        <w:lastRenderedPageBreak/>
        <w:t>Ί</w:t>
      </w:r>
      <w:r w:rsidRPr="00DF04FE">
        <w:rPr>
          <w:rFonts w:eastAsia="Times New Roman"/>
          <w:szCs w:val="24"/>
        </w:rPr>
        <w:t xml:space="preserve">σως να μην έχετε αποφασίσει </w:t>
      </w:r>
      <w:r>
        <w:rPr>
          <w:rFonts w:eastAsia="Times New Roman"/>
          <w:szCs w:val="24"/>
        </w:rPr>
        <w:t>π</w:t>
      </w:r>
      <w:r w:rsidRPr="00DF04FE">
        <w:rPr>
          <w:rFonts w:eastAsia="Times New Roman"/>
          <w:szCs w:val="24"/>
        </w:rPr>
        <w:t>ότε</w:t>
      </w:r>
      <w:r>
        <w:rPr>
          <w:rFonts w:eastAsia="Times New Roman"/>
          <w:szCs w:val="24"/>
        </w:rPr>
        <w:t>,</w:t>
      </w:r>
      <w:r w:rsidRPr="00DF04FE">
        <w:rPr>
          <w:rFonts w:eastAsia="Times New Roman"/>
          <w:szCs w:val="24"/>
        </w:rPr>
        <w:t xml:space="preserve"> ακριβώς</w:t>
      </w:r>
      <w:r>
        <w:rPr>
          <w:rFonts w:eastAsia="Times New Roman"/>
          <w:szCs w:val="24"/>
        </w:rPr>
        <w:t>,</w:t>
      </w:r>
      <w:r w:rsidRPr="00DF04FE">
        <w:rPr>
          <w:rFonts w:eastAsia="Times New Roman"/>
          <w:szCs w:val="24"/>
        </w:rPr>
        <w:t xml:space="preserve"> θα γίνουν εκλογές</w:t>
      </w:r>
      <w:r>
        <w:rPr>
          <w:rFonts w:eastAsia="Times New Roman"/>
          <w:szCs w:val="24"/>
        </w:rPr>
        <w:t>,</w:t>
      </w:r>
      <w:r>
        <w:rPr>
          <w:rFonts w:eastAsia="Times New Roman"/>
          <w:szCs w:val="24"/>
        </w:rPr>
        <w:t xml:space="preserve"> α</w:t>
      </w:r>
      <w:r w:rsidRPr="00DF04FE">
        <w:rPr>
          <w:rFonts w:eastAsia="Times New Roman"/>
          <w:szCs w:val="24"/>
        </w:rPr>
        <w:t>λλά όλο αυτό που κάνετε σήμερα εδώ</w:t>
      </w:r>
      <w:r>
        <w:rPr>
          <w:rFonts w:eastAsia="Times New Roman"/>
          <w:szCs w:val="24"/>
        </w:rPr>
        <w:t>,</w:t>
      </w:r>
      <w:r w:rsidRPr="00DF04FE">
        <w:rPr>
          <w:rFonts w:eastAsia="Times New Roman"/>
          <w:szCs w:val="24"/>
        </w:rPr>
        <w:t xml:space="preserve"> δείχνει ότι η </w:t>
      </w:r>
      <w:r>
        <w:rPr>
          <w:rFonts w:eastAsia="Times New Roman"/>
          <w:szCs w:val="24"/>
        </w:rPr>
        <w:t>Κ</w:t>
      </w:r>
      <w:r w:rsidRPr="00DF04FE">
        <w:rPr>
          <w:rFonts w:eastAsia="Times New Roman"/>
          <w:szCs w:val="24"/>
        </w:rPr>
        <w:t xml:space="preserve">υβέρνηση </w:t>
      </w:r>
      <w:r>
        <w:rPr>
          <w:rFonts w:eastAsia="Times New Roman"/>
          <w:szCs w:val="24"/>
        </w:rPr>
        <w:t>π</w:t>
      </w:r>
      <w:r w:rsidRPr="00DF04FE">
        <w:rPr>
          <w:rFonts w:eastAsia="Times New Roman"/>
          <w:szCs w:val="24"/>
        </w:rPr>
        <w:t>ροετοιμάζεται για παν ενδεχόμενο</w:t>
      </w:r>
      <w:r>
        <w:rPr>
          <w:rFonts w:eastAsia="Times New Roman"/>
          <w:szCs w:val="24"/>
        </w:rPr>
        <w:t>. Ενδεχομένως να μην ξέρει και ο κ. Τσίπρας πότε θα του</w:t>
      </w:r>
      <w:r w:rsidRPr="00DF04FE">
        <w:rPr>
          <w:rFonts w:eastAsia="Times New Roman"/>
          <w:szCs w:val="24"/>
        </w:rPr>
        <w:t xml:space="preserve"> προκύψουν εκλογές </w:t>
      </w:r>
      <w:r>
        <w:rPr>
          <w:rFonts w:eastAsia="Times New Roman"/>
          <w:szCs w:val="24"/>
        </w:rPr>
        <w:t xml:space="preserve">και όλοι </w:t>
      </w:r>
      <w:r w:rsidRPr="00DF04FE">
        <w:rPr>
          <w:rFonts w:eastAsia="Times New Roman"/>
          <w:szCs w:val="24"/>
        </w:rPr>
        <w:t>γνωρίζουμε τους λόγους</w:t>
      </w:r>
      <w:r>
        <w:rPr>
          <w:rFonts w:eastAsia="Times New Roman"/>
          <w:szCs w:val="24"/>
        </w:rPr>
        <w:t>. Ε</w:t>
      </w:r>
      <w:r w:rsidRPr="00DF04FE">
        <w:rPr>
          <w:rFonts w:eastAsia="Times New Roman"/>
          <w:szCs w:val="24"/>
        </w:rPr>
        <w:t>τοιμάζεται</w:t>
      </w:r>
      <w:r>
        <w:rPr>
          <w:rFonts w:eastAsia="Times New Roman"/>
          <w:szCs w:val="24"/>
        </w:rPr>
        <w:t>, όμως,</w:t>
      </w:r>
      <w:r w:rsidRPr="00DF04FE">
        <w:rPr>
          <w:rFonts w:eastAsia="Times New Roman"/>
          <w:szCs w:val="24"/>
        </w:rPr>
        <w:t xml:space="preserve"> για κάθε ενδεχόμενο</w:t>
      </w:r>
      <w:r>
        <w:rPr>
          <w:rFonts w:eastAsia="Times New Roman"/>
          <w:szCs w:val="24"/>
        </w:rPr>
        <w:t>.</w:t>
      </w:r>
      <w:r w:rsidRPr="00DF04FE">
        <w:rPr>
          <w:rFonts w:eastAsia="Times New Roman"/>
          <w:szCs w:val="24"/>
        </w:rPr>
        <w:t xml:space="preserve"> Αυτό είναι το </w:t>
      </w:r>
      <w:r w:rsidRPr="00DF04FE">
        <w:rPr>
          <w:rFonts w:eastAsia="Times New Roman"/>
          <w:szCs w:val="24"/>
        </w:rPr>
        <w:t>νόημα τ</w:t>
      </w:r>
      <w:r>
        <w:rPr>
          <w:rFonts w:eastAsia="Times New Roman"/>
          <w:szCs w:val="24"/>
        </w:rPr>
        <w:t>ου</w:t>
      </w:r>
      <w:r w:rsidRPr="00DF04FE">
        <w:rPr>
          <w:rFonts w:eastAsia="Times New Roman"/>
          <w:szCs w:val="24"/>
        </w:rPr>
        <w:t xml:space="preserve"> σημερινού νομοσχεδίου σε συνδυασμό με τις τροπολογίες που κατατέθηκαν</w:t>
      </w:r>
      <w:r>
        <w:rPr>
          <w:rFonts w:eastAsia="Times New Roman"/>
          <w:szCs w:val="24"/>
        </w:rPr>
        <w:t>.</w:t>
      </w:r>
    </w:p>
    <w:p w14:paraId="6B949173" w14:textId="77777777" w:rsidR="00244F6B" w:rsidRDefault="006574B6">
      <w:pPr>
        <w:spacing w:after="0"/>
        <w:jc w:val="both"/>
        <w:rPr>
          <w:rFonts w:eastAsia="Times New Roman"/>
          <w:szCs w:val="24"/>
        </w:rPr>
      </w:pPr>
      <w:r w:rsidRPr="00DF04FE">
        <w:rPr>
          <w:rFonts w:eastAsia="Times New Roman"/>
          <w:szCs w:val="24"/>
        </w:rPr>
        <w:t>Ευχαριστώ πολύ</w:t>
      </w:r>
      <w:r>
        <w:rPr>
          <w:rFonts w:eastAsia="Times New Roman"/>
          <w:szCs w:val="24"/>
        </w:rPr>
        <w:t>.</w:t>
      </w:r>
    </w:p>
    <w:p w14:paraId="6B949174" w14:textId="77777777" w:rsidR="00244F6B" w:rsidRDefault="006574B6">
      <w:pPr>
        <w:spacing w:after="0"/>
        <w:rPr>
          <w:rFonts w:eastAsia="Times New Roman"/>
          <w:szCs w:val="24"/>
        </w:rPr>
      </w:pPr>
      <w:r>
        <w:rPr>
          <w:rFonts w:eastAsia="Times New Roman"/>
          <w:szCs w:val="24"/>
        </w:rPr>
        <w:t>(Χειροκροτήματα από την πτέρυγα της Νέας Δημοκρατίας)</w:t>
      </w:r>
    </w:p>
    <w:p w14:paraId="6B949175" w14:textId="77777777" w:rsidR="00244F6B" w:rsidRDefault="006574B6">
      <w:pPr>
        <w:spacing w:after="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w:t>
      </w:r>
      <w:r w:rsidRPr="00DF04FE">
        <w:rPr>
          <w:rFonts w:eastAsia="Times New Roman"/>
          <w:szCs w:val="24"/>
        </w:rPr>
        <w:t>υχαριστούμε</w:t>
      </w:r>
      <w:r>
        <w:rPr>
          <w:rFonts w:eastAsia="Times New Roman"/>
          <w:szCs w:val="24"/>
        </w:rPr>
        <w:t>.</w:t>
      </w:r>
    </w:p>
    <w:p w14:paraId="6B949176" w14:textId="77777777" w:rsidR="00244F6B" w:rsidRDefault="006574B6">
      <w:pPr>
        <w:spacing w:after="0"/>
        <w:jc w:val="both"/>
        <w:rPr>
          <w:rFonts w:eastAsia="Times New Roman"/>
          <w:szCs w:val="24"/>
        </w:rPr>
      </w:pPr>
      <w:r>
        <w:rPr>
          <w:rFonts w:eastAsia="Times New Roman"/>
          <w:szCs w:val="24"/>
        </w:rPr>
        <w:t xml:space="preserve">Ο κ. </w:t>
      </w:r>
      <w:proofErr w:type="spellStart"/>
      <w:r>
        <w:rPr>
          <w:rFonts w:eastAsia="Times New Roman"/>
          <w:szCs w:val="24"/>
        </w:rPr>
        <w:t>Σαχινίδης</w:t>
      </w:r>
      <w:proofErr w:type="spellEnd"/>
      <w:r>
        <w:rPr>
          <w:rFonts w:eastAsia="Times New Roman"/>
          <w:szCs w:val="24"/>
        </w:rPr>
        <w:t xml:space="preserve"> έχει τον λόγο.</w:t>
      </w:r>
    </w:p>
    <w:p w14:paraId="6B949177" w14:textId="77777777" w:rsidR="00244F6B" w:rsidRDefault="006574B6">
      <w:pPr>
        <w:spacing w:after="0"/>
        <w:jc w:val="both"/>
        <w:rPr>
          <w:rFonts w:eastAsia="Times New Roman"/>
          <w:szCs w:val="24"/>
        </w:rPr>
      </w:pPr>
      <w:r>
        <w:rPr>
          <w:rFonts w:eastAsia="Times New Roman"/>
          <w:b/>
          <w:szCs w:val="24"/>
        </w:rPr>
        <w:t>ΙΩΑΝΝΗΣ ΣΑΧΙΝΙΔΗΣ:</w:t>
      </w:r>
      <w:r>
        <w:rPr>
          <w:rFonts w:eastAsia="Times New Roman"/>
          <w:szCs w:val="24"/>
        </w:rPr>
        <w:t xml:space="preserve">  Ευ</w:t>
      </w:r>
      <w:r w:rsidRPr="00DF04FE">
        <w:rPr>
          <w:rFonts w:eastAsia="Times New Roman"/>
          <w:szCs w:val="24"/>
        </w:rPr>
        <w:t>χαριστώ</w:t>
      </w:r>
      <w:r>
        <w:rPr>
          <w:rFonts w:eastAsia="Times New Roman"/>
          <w:szCs w:val="24"/>
        </w:rPr>
        <w:t>,</w:t>
      </w:r>
      <w:r w:rsidRPr="00DF04FE">
        <w:rPr>
          <w:rFonts w:eastAsia="Times New Roman"/>
          <w:szCs w:val="24"/>
        </w:rPr>
        <w:t xml:space="preserve"> κύριε </w:t>
      </w:r>
      <w:r>
        <w:rPr>
          <w:rFonts w:eastAsia="Times New Roman"/>
          <w:szCs w:val="24"/>
        </w:rPr>
        <w:t>Π</w:t>
      </w:r>
      <w:r w:rsidRPr="00DF04FE">
        <w:rPr>
          <w:rFonts w:eastAsia="Times New Roman"/>
          <w:szCs w:val="24"/>
        </w:rPr>
        <w:t>ρόεδρε</w:t>
      </w:r>
      <w:r>
        <w:rPr>
          <w:rFonts w:eastAsia="Times New Roman"/>
          <w:szCs w:val="24"/>
        </w:rPr>
        <w:t>.</w:t>
      </w:r>
    </w:p>
    <w:p w14:paraId="6B949178" w14:textId="77777777" w:rsidR="00244F6B" w:rsidRDefault="006574B6">
      <w:pPr>
        <w:spacing w:after="0"/>
        <w:jc w:val="both"/>
        <w:rPr>
          <w:rFonts w:eastAsia="Times New Roman"/>
          <w:szCs w:val="24"/>
        </w:rPr>
      </w:pPr>
      <w:r w:rsidRPr="00DF04FE">
        <w:rPr>
          <w:rFonts w:eastAsia="Times New Roman"/>
          <w:szCs w:val="24"/>
        </w:rPr>
        <w:t>Σχετικά με τις τροπολογίες</w:t>
      </w:r>
      <w:r>
        <w:rPr>
          <w:rFonts w:eastAsia="Times New Roman"/>
          <w:szCs w:val="24"/>
        </w:rPr>
        <w:t>.</w:t>
      </w:r>
      <w:r w:rsidRPr="00DF04FE">
        <w:rPr>
          <w:rFonts w:eastAsia="Times New Roman"/>
          <w:szCs w:val="24"/>
        </w:rPr>
        <w:t xml:space="preserve"> </w:t>
      </w:r>
      <w:r>
        <w:rPr>
          <w:rFonts w:eastAsia="Times New Roman"/>
          <w:szCs w:val="24"/>
        </w:rPr>
        <w:t>Γ</w:t>
      </w:r>
      <w:r w:rsidRPr="00DF04FE">
        <w:rPr>
          <w:rFonts w:eastAsia="Times New Roman"/>
          <w:szCs w:val="24"/>
        </w:rPr>
        <w:t>ια την τροπολογία 1876</w:t>
      </w:r>
      <w:r>
        <w:rPr>
          <w:rFonts w:eastAsia="Times New Roman"/>
          <w:szCs w:val="24"/>
        </w:rPr>
        <w:t>/218</w:t>
      </w:r>
      <w:r w:rsidRPr="00DF04FE">
        <w:rPr>
          <w:rFonts w:eastAsia="Times New Roman"/>
          <w:szCs w:val="24"/>
        </w:rPr>
        <w:t xml:space="preserve"> που αφορά την εφαρμογή του μεταφορικού ισοδύναμου</w:t>
      </w:r>
      <w:r>
        <w:rPr>
          <w:rFonts w:eastAsia="Times New Roman"/>
          <w:szCs w:val="24"/>
        </w:rPr>
        <w:t>,</w:t>
      </w:r>
      <w:r>
        <w:rPr>
          <w:rFonts w:eastAsia="Times New Roman"/>
          <w:szCs w:val="24"/>
        </w:rPr>
        <w:t xml:space="preserve"> </w:t>
      </w:r>
      <w:r w:rsidRPr="00DF04FE">
        <w:rPr>
          <w:rFonts w:eastAsia="Times New Roman"/>
          <w:szCs w:val="24"/>
        </w:rPr>
        <w:t>έχουμε να πούμε ότι πρώτα από όλα μας κάνει μεγάλη εντύπωση</w:t>
      </w:r>
      <w:r>
        <w:rPr>
          <w:rFonts w:eastAsia="Times New Roman"/>
          <w:szCs w:val="24"/>
        </w:rPr>
        <w:t>, κ</w:t>
      </w:r>
      <w:r w:rsidRPr="00DF04FE">
        <w:rPr>
          <w:rFonts w:eastAsia="Times New Roman"/>
          <w:szCs w:val="24"/>
        </w:rPr>
        <w:t>ύριε Υπουργέ</w:t>
      </w:r>
      <w:r>
        <w:rPr>
          <w:rFonts w:eastAsia="Times New Roman"/>
          <w:szCs w:val="24"/>
        </w:rPr>
        <w:t>,</w:t>
      </w:r>
      <w:r w:rsidRPr="00DF04FE">
        <w:rPr>
          <w:rFonts w:eastAsia="Times New Roman"/>
          <w:szCs w:val="24"/>
        </w:rPr>
        <w:t xml:space="preserve"> ότι εντός εξαμήνου αλλάζετε ένα</w:t>
      </w:r>
      <w:r>
        <w:rPr>
          <w:rFonts w:eastAsia="Times New Roman"/>
          <w:szCs w:val="24"/>
        </w:rPr>
        <w:t>ν</w:t>
      </w:r>
      <w:r w:rsidRPr="00DF04FE">
        <w:rPr>
          <w:rFonts w:eastAsia="Times New Roman"/>
          <w:szCs w:val="24"/>
        </w:rPr>
        <w:t xml:space="preserve"> δικό σας νόμο</w:t>
      </w:r>
      <w:r>
        <w:rPr>
          <w:rFonts w:eastAsia="Times New Roman"/>
          <w:szCs w:val="24"/>
        </w:rPr>
        <w:t>. Θ</w:t>
      </w:r>
      <w:r w:rsidRPr="00DF04FE">
        <w:rPr>
          <w:rFonts w:eastAsia="Times New Roman"/>
          <w:szCs w:val="24"/>
        </w:rPr>
        <w:t xml:space="preserve">α μπορούσατε εξαρχής να περιλάβετε και τα </w:t>
      </w:r>
      <w:r>
        <w:rPr>
          <w:rFonts w:eastAsia="Times New Roman"/>
          <w:szCs w:val="24"/>
        </w:rPr>
        <w:t xml:space="preserve">καύσιμα στο αρχικό </w:t>
      </w:r>
      <w:r>
        <w:rPr>
          <w:rFonts w:eastAsia="Times New Roman"/>
          <w:szCs w:val="24"/>
        </w:rPr>
        <w:lastRenderedPageBreak/>
        <w:t>σχέδιο νόμου, εκ</w:t>
      </w:r>
      <w:r w:rsidRPr="00DF04FE">
        <w:rPr>
          <w:rFonts w:eastAsia="Times New Roman"/>
          <w:szCs w:val="24"/>
        </w:rPr>
        <w:t>τός αν πήρατε τώρα την άδεια από τους δανειστές και το πράττετε</w:t>
      </w:r>
      <w:r>
        <w:rPr>
          <w:rFonts w:eastAsia="Times New Roman"/>
          <w:szCs w:val="24"/>
        </w:rPr>
        <w:t>.</w:t>
      </w:r>
    </w:p>
    <w:p w14:paraId="6B949179" w14:textId="77777777" w:rsidR="00244F6B" w:rsidRDefault="006574B6">
      <w:pPr>
        <w:spacing w:after="0"/>
        <w:jc w:val="both"/>
        <w:rPr>
          <w:rFonts w:eastAsia="Times New Roman"/>
          <w:szCs w:val="24"/>
        </w:rPr>
      </w:pPr>
      <w:r>
        <w:rPr>
          <w:rFonts w:eastAsia="Times New Roman"/>
          <w:szCs w:val="24"/>
        </w:rPr>
        <w:t>Δεν αντιλαμβανόμαστε, ωστόσο, γ</w:t>
      </w:r>
      <w:r w:rsidRPr="00DF04FE">
        <w:rPr>
          <w:rFonts w:eastAsia="Times New Roman"/>
          <w:szCs w:val="24"/>
        </w:rPr>
        <w:t xml:space="preserve">ιατί να είναι τόσο πιλοτική εφαρμογή του μέτρου για έξι μόνο μήνες και γιατί μόνον </w:t>
      </w:r>
      <w:r w:rsidRPr="00DF04FE">
        <w:rPr>
          <w:rFonts w:eastAsia="Times New Roman"/>
          <w:szCs w:val="24"/>
        </w:rPr>
        <w:t>για ορισμένα νησιά</w:t>
      </w:r>
      <w:r>
        <w:rPr>
          <w:rFonts w:eastAsia="Times New Roman"/>
          <w:szCs w:val="24"/>
        </w:rPr>
        <w:t>. Ή πράξτε</w:t>
      </w:r>
      <w:r w:rsidRPr="00DF04FE">
        <w:rPr>
          <w:rFonts w:eastAsia="Times New Roman"/>
          <w:szCs w:val="24"/>
        </w:rPr>
        <w:t xml:space="preserve"> κάτι σωστά </w:t>
      </w:r>
      <w:r>
        <w:rPr>
          <w:rFonts w:eastAsia="Times New Roman"/>
          <w:szCs w:val="24"/>
        </w:rPr>
        <w:t>ή μην</w:t>
      </w:r>
      <w:r w:rsidRPr="00DF04FE">
        <w:rPr>
          <w:rFonts w:eastAsia="Times New Roman"/>
          <w:szCs w:val="24"/>
        </w:rPr>
        <w:t xml:space="preserve"> το κάνετε καθόλου</w:t>
      </w:r>
      <w:r>
        <w:rPr>
          <w:rFonts w:eastAsia="Times New Roman"/>
          <w:szCs w:val="24"/>
        </w:rPr>
        <w:t>. Ο</w:t>
      </w:r>
      <w:r w:rsidRPr="00DF04FE">
        <w:rPr>
          <w:rFonts w:eastAsia="Times New Roman"/>
          <w:szCs w:val="24"/>
        </w:rPr>
        <w:t>ι νησιώτες</w:t>
      </w:r>
      <w:r>
        <w:rPr>
          <w:rFonts w:eastAsia="Times New Roman"/>
          <w:szCs w:val="24"/>
        </w:rPr>
        <w:t>,</w:t>
      </w:r>
      <w:r w:rsidRPr="00DF04FE">
        <w:rPr>
          <w:rFonts w:eastAsia="Times New Roman"/>
          <w:szCs w:val="24"/>
        </w:rPr>
        <w:t xml:space="preserve"> βεβαίω</w:t>
      </w:r>
      <w:r>
        <w:rPr>
          <w:rFonts w:eastAsia="Times New Roman"/>
          <w:szCs w:val="24"/>
        </w:rPr>
        <w:t xml:space="preserve">ς, </w:t>
      </w:r>
      <w:r w:rsidRPr="00DF04FE">
        <w:rPr>
          <w:rFonts w:eastAsia="Times New Roman"/>
          <w:szCs w:val="24"/>
        </w:rPr>
        <w:t xml:space="preserve">έχουν και </w:t>
      </w:r>
      <w:r>
        <w:rPr>
          <w:rFonts w:eastAsia="Times New Roman"/>
          <w:szCs w:val="24"/>
        </w:rPr>
        <w:t xml:space="preserve">τη </w:t>
      </w:r>
      <w:r w:rsidRPr="00DF04FE">
        <w:rPr>
          <w:rFonts w:eastAsia="Times New Roman"/>
          <w:szCs w:val="24"/>
        </w:rPr>
        <w:t>μεγαλύτερη οικονομική επιβάρυνση σε ό</w:t>
      </w:r>
      <w:r>
        <w:rPr>
          <w:rFonts w:eastAsia="Times New Roman"/>
          <w:szCs w:val="24"/>
        </w:rPr>
        <w:t>,</w:t>
      </w:r>
      <w:r w:rsidRPr="00DF04FE">
        <w:rPr>
          <w:rFonts w:eastAsia="Times New Roman"/>
          <w:szCs w:val="24"/>
        </w:rPr>
        <w:t xml:space="preserve">τι αφορά τις μετακινήσεις </w:t>
      </w:r>
      <w:r>
        <w:rPr>
          <w:rFonts w:eastAsia="Times New Roman"/>
          <w:szCs w:val="24"/>
        </w:rPr>
        <w:t>τους. Δ</w:t>
      </w:r>
      <w:r w:rsidRPr="00DF04FE">
        <w:rPr>
          <w:rFonts w:eastAsia="Times New Roman"/>
          <w:szCs w:val="24"/>
        </w:rPr>
        <w:t>υστυχώς</w:t>
      </w:r>
      <w:r>
        <w:rPr>
          <w:rFonts w:eastAsia="Times New Roman"/>
          <w:szCs w:val="24"/>
        </w:rPr>
        <w:t>, όμως,</w:t>
      </w:r>
      <w:r w:rsidRPr="00DF04FE">
        <w:rPr>
          <w:rFonts w:eastAsia="Times New Roman"/>
          <w:szCs w:val="24"/>
        </w:rPr>
        <w:t xml:space="preserve"> δεν είναι τα μόνα προβλήματα που αντιμετωπίζουν</w:t>
      </w:r>
      <w:r>
        <w:rPr>
          <w:rFonts w:eastAsia="Times New Roman"/>
          <w:szCs w:val="24"/>
        </w:rPr>
        <w:t xml:space="preserve">. Αντιμετωπίζουν </w:t>
      </w:r>
      <w:r w:rsidRPr="00DF04FE">
        <w:rPr>
          <w:rFonts w:eastAsia="Times New Roman"/>
          <w:szCs w:val="24"/>
        </w:rPr>
        <w:t>και τη</w:t>
      </w:r>
      <w:r w:rsidRPr="00DF04FE">
        <w:rPr>
          <w:rFonts w:eastAsia="Times New Roman"/>
          <w:szCs w:val="24"/>
        </w:rPr>
        <w:t>ν αθρόα λαθρομετανάστευση</w:t>
      </w:r>
      <w:r>
        <w:rPr>
          <w:rFonts w:eastAsia="Times New Roman"/>
          <w:szCs w:val="24"/>
        </w:rPr>
        <w:t>,</w:t>
      </w:r>
      <w:r w:rsidRPr="00DF04FE">
        <w:rPr>
          <w:rFonts w:eastAsia="Times New Roman"/>
          <w:szCs w:val="24"/>
        </w:rPr>
        <w:t xml:space="preserve"> την εγκατάλειψ</w:t>
      </w:r>
      <w:r>
        <w:rPr>
          <w:rFonts w:eastAsia="Times New Roman"/>
          <w:szCs w:val="24"/>
        </w:rPr>
        <w:t>ή τους</w:t>
      </w:r>
      <w:r w:rsidRPr="00DF04FE">
        <w:rPr>
          <w:rFonts w:eastAsia="Times New Roman"/>
          <w:szCs w:val="24"/>
        </w:rPr>
        <w:t xml:space="preserve"> από το επίσημο κράτος σχεδόν σε όλα τα επίπεδα και επιπλέον την υπέρμετρη για τα δεδομένα φορολόγησή </w:t>
      </w:r>
      <w:r>
        <w:rPr>
          <w:rFonts w:eastAsia="Times New Roman"/>
          <w:szCs w:val="24"/>
        </w:rPr>
        <w:t>τους. Γ</w:t>
      </w:r>
      <w:r w:rsidRPr="00DF04FE">
        <w:rPr>
          <w:rFonts w:eastAsia="Times New Roman"/>
          <w:szCs w:val="24"/>
        </w:rPr>
        <w:t xml:space="preserve">ια τους λόγους αυτούς θα ψηφίσουμε </w:t>
      </w:r>
      <w:r>
        <w:rPr>
          <w:rFonts w:eastAsia="Times New Roman"/>
          <w:szCs w:val="24"/>
        </w:rPr>
        <w:t>«</w:t>
      </w:r>
      <w:r>
        <w:rPr>
          <w:rFonts w:eastAsia="Times New Roman"/>
          <w:szCs w:val="24"/>
        </w:rPr>
        <w:t>παρών</w:t>
      </w:r>
      <w:r>
        <w:rPr>
          <w:rFonts w:eastAsia="Times New Roman"/>
          <w:szCs w:val="24"/>
        </w:rPr>
        <w:t>»</w:t>
      </w:r>
      <w:r w:rsidRPr="00DF04FE">
        <w:rPr>
          <w:rFonts w:eastAsia="Times New Roman"/>
          <w:szCs w:val="24"/>
        </w:rPr>
        <w:t xml:space="preserve"> στη συγκεκριμένη τροπολογία</w:t>
      </w:r>
      <w:r>
        <w:rPr>
          <w:rFonts w:eastAsia="Times New Roman"/>
          <w:szCs w:val="24"/>
        </w:rPr>
        <w:t>.</w:t>
      </w:r>
    </w:p>
    <w:p w14:paraId="6B94917A" w14:textId="77777777" w:rsidR="00244F6B" w:rsidRDefault="006574B6">
      <w:pPr>
        <w:spacing w:after="0"/>
        <w:jc w:val="both"/>
        <w:rPr>
          <w:rFonts w:eastAsia="Times New Roman"/>
          <w:szCs w:val="24"/>
        </w:rPr>
      </w:pPr>
      <w:r>
        <w:rPr>
          <w:rFonts w:eastAsia="Times New Roman"/>
          <w:szCs w:val="24"/>
        </w:rPr>
        <w:t>Σ</w:t>
      </w:r>
      <w:r w:rsidRPr="00DF04FE">
        <w:rPr>
          <w:rFonts w:eastAsia="Times New Roman"/>
          <w:szCs w:val="24"/>
        </w:rPr>
        <w:t>χετικά με την τροπολογία</w:t>
      </w:r>
      <w:r>
        <w:rPr>
          <w:rFonts w:eastAsia="Times New Roman"/>
          <w:szCs w:val="24"/>
        </w:rPr>
        <w:t xml:space="preserve"> με</w:t>
      </w:r>
      <w:r>
        <w:rPr>
          <w:rFonts w:eastAsia="Times New Roman"/>
          <w:szCs w:val="24"/>
        </w:rPr>
        <w:t xml:space="preserve"> γενικό αριθμό</w:t>
      </w:r>
      <w:r w:rsidRPr="00DF04FE">
        <w:rPr>
          <w:rFonts w:eastAsia="Times New Roman"/>
          <w:szCs w:val="24"/>
        </w:rPr>
        <w:t xml:space="preserve"> 1865 </w:t>
      </w:r>
      <w:r>
        <w:rPr>
          <w:rFonts w:eastAsia="Times New Roman"/>
          <w:szCs w:val="24"/>
        </w:rPr>
        <w:t>και ειδικό</w:t>
      </w:r>
      <w:r w:rsidRPr="00DF04FE">
        <w:rPr>
          <w:rFonts w:eastAsia="Times New Roman"/>
          <w:szCs w:val="24"/>
        </w:rPr>
        <w:t xml:space="preserve"> 209</w:t>
      </w:r>
      <w:r>
        <w:rPr>
          <w:rFonts w:eastAsia="Times New Roman"/>
          <w:szCs w:val="24"/>
        </w:rPr>
        <w:t>,</w:t>
      </w:r>
      <w:r w:rsidRPr="00DF04FE">
        <w:rPr>
          <w:rFonts w:eastAsia="Times New Roman"/>
          <w:szCs w:val="24"/>
        </w:rPr>
        <w:t xml:space="preserve"> </w:t>
      </w:r>
      <w:r>
        <w:rPr>
          <w:rFonts w:eastAsia="Times New Roman"/>
          <w:szCs w:val="24"/>
        </w:rPr>
        <w:t>θα ψηφίσουμε «</w:t>
      </w:r>
      <w:r>
        <w:rPr>
          <w:rFonts w:eastAsia="Times New Roman"/>
          <w:szCs w:val="24"/>
        </w:rPr>
        <w:t>παρών</w:t>
      </w:r>
      <w:r>
        <w:rPr>
          <w:rFonts w:eastAsia="Times New Roman"/>
          <w:szCs w:val="24"/>
        </w:rPr>
        <w:t>»</w:t>
      </w:r>
      <w:r>
        <w:rPr>
          <w:rFonts w:eastAsia="Times New Roman"/>
          <w:szCs w:val="24"/>
        </w:rPr>
        <w:t>,</w:t>
      </w:r>
      <w:r w:rsidRPr="00DF04FE">
        <w:rPr>
          <w:rFonts w:eastAsia="Times New Roman"/>
          <w:szCs w:val="24"/>
        </w:rPr>
        <w:t xml:space="preserve"> </w:t>
      </w:r>
      <w:r>
        <w:rPr>
          <w:rFonts w:eastAsia="Times New Roman"/>
          <w:szCs w:val="24"/>
        </w:rPr>
        <w:t xml:space="preserve">καθώς θεωρούμε πως θα πρέπει </w:t>
      </w:r>
      <w:r w:rsidRPr="00DF04FE">
        <w:rPr>
          <w:rFonts w:eastAsia="Times New Roman"/>
          <w:szCs w:val="24"/>
        </w:rPr>
        <w:t xml:space="preserve">να παρέχονται μεν υπηρεσίες στους εν λόγω </w:t>
      </w:r>
      <w:r>
        <w:rPr>
          <w:rFonts w:eastAsia="Times New Roman"/>
          <w:szCs w:val="24"/>
        </w:rPr>
        <w:t>φορείς</w:t>
      </w:r>
      <w:r w:rsidRPr="00DF04FE">
        <w:rPr>
          <w:rFonts w:eastAsia="Times New Roman"/>
          <w:szCs w:val="24"/>
        </w:rPr>
        <w:t xml:space="preserve"> υγειονομικού ενδιαφέροντος</w:t>
      </w:r>
      <w:r>
        <w:rPr>
          <w:rFonts w:eastAsia="Times New Roman"/>
          <w:szCs w:val="24"/>
        </w:rPr>
        <w:t>,</w:t>
      </w:r>
      <w:r w:rsidRPr="00DF04FE">
        <w:rPr>
          <w:rFonts w:eastAsia="Times New Roman"/>
          <w:szCs w:val="24"/>
        </w:rPr>
        <w:t xml:space="preserve"> αλλά όχι σε ένα σύστημα υγείας ό</w:t>
      </w:r>
      <w:r w:rsidRPr="00DF04FE">
        <w:rPr>
          <w:rFonts w:eastAsia="Times New Roman"/>
          <w:szCs w:val="24"/>
        </w:rPr>
        <w:lastRenderedPageBreak/>
        <w:t xml:space="preserve">πως το έχετε καταντήσει </w:t>
      </w:r>
      <w:r>
        <w:rPr>
          <w:rFonts w:eastAsia="Times New Roman"/>
          <w:szCs w:val="24"/>
        </w:rPr>
        <w:t>εσείς,</w:t>
      </w:r>
      <w:r w:rsidRPr="00DF04FE">
        <w:rPr>
          <w:rFonts w:eastAsia="Times New Roman"/>
          <w:szCs w:val="24"/>
        </w:rPr>
        <w:t xml:space="preserve"> με διορισμένο το δικό σας κομ</w:t>
      </w:r>
      <w:r w:rsidRPr="00DF04FE">
        <w:rPr>
          <w:rFonts w:eastAsia="Times New Roman"/>
          <w:szCs w:val="24"/>
        </w:rPr>
        <w:t>ματικό πελατολόγιο και χιλιάδες λαθρομετανάστες να εξυπηρετούνται κατά προτεραιότητα</w:t>
      </w:r>
      <w:r>
        <w:rPr>
          <w:rFonts w:eastAsia="Times New Roman"/>
          <w:szCs w:val="24"/>
        </w:rPr>
        <w:t xml:space="preserve"> </w:t>
      </w:r>
      <w:r w:rsidRPr="00DF04FE">
        <w:rPr>
          <w:rFonts w:eastAsia="Times New Roman"/>
          <w:szCs w:val="24"/>
        </w:rPr>
        <w:t>σε βάρος των Ελλήνων πολιτών</w:t>
      </w:r>
      <w:r>
        <w:rPr>
          <w:rFonts w:eastAsia="Times New Roman"/>
          <w:szCs w:val="24"/>
        </w:rPr>
        <w:t>.</w:t>
      </w:r>
    </w:p>
    <w:p w14:paraId="6B94917B" w14:textId="77777777" w:rsidR="00244F6B" w:rsidRDefault="006574B6">
      <w:pPr>
        <w:spacing w:after="0"/>
        <w:jc w:val="both"/>
        <w:rPr>
          <w:rFonts w:eastAsia="Times New Roman" w:cs="Times New Roman"/>
          <w:szCs w:val="24"/>
        </w:rPr>
      </w:pPr>
      <w:r>
        <w:rPr>
          <w:rFonts w:eastAsia="Times New Roman" w:cs="Times New Roman"/>
          <w:szCs w:val="24"/>
        </w:rPr>
        <w:t xml:space="preserve">Σχετικά με </w:t>
      </w:r>
      <w:r w:rsidRPr="0058629B">
        <w:rPr>
          <w:rFonts w:eastAsia="Times New Roman" w:cs="Times New Roman"/>
          <w:szCs w:val="24"/>
        </w:rPr>
        <w:t xml:space="preserve">την τροπολογία με </w:t>
      </w:r>
      <w:r>
        <w:rPr>
          <w:rFonts w:eastAsia="Times New Roman" w:cs="Times New Roman"/>
          <w:szCs w:val="24"/>
        </w:rPr>
        <w:t xml:space="preserve">γενικό </w:t>
      </w:r>
      <w:r w:rsidRPr="0058629B">
        <w:rPr>
          <w:rFonts w:eastAsia="Times New Roman" w:cs="Times New Roman"/>
          <w:szCs w:val="24"/>
        </w:rPr>
        <w:t>αριθμό 1867 και ειδικό 210</w:t>
      </w:r>
      <w:r>
        <w:rPr>
          <w:rFonts w:eastAsia="Times New Roman" w:cs="Times New Roman"/>
          <w:szCs w:val="24"/>
        </w:rPr>
        <w:t>,</w:t>
      </w:r>
      <w:r w:rsidRPr="0058629B">
        <w:rPr>
          <w:rFonts w:eastAsia="Times New Roman" w:cs="Times New Roman"/>
          <w:szCs w:val="24"/>
        </w:rPr>
        <w:t xml:space="preserve"> εδώ </w:t>
      </w:r>
      <w:r>
        <w:rPr>
          <w:rFonts w:eastAsia="Times New Roman" w:cs="Times New Roman"/>
          <w:szCs w:val="24"/>
        </w:rPr>
        <w:t xml:space="preserve">οι ως άνω διατάξεις ενδέχεται </w:t>
      </w:r>
      <w:r w:rsidRPr="0058629B">
        <w:rPr>
          <w:rFonts w:eastAsia="Times New Roman" w:cs="Times New Roman"/>
          <w:szCs w:val="24"/>
        </w:rPr>
        <w:t xml:space="preserve">να </w:t>
      </w:r>
      <w:r>
        <w:rPr>
          <w:rFonts w:eastAsia="Times New Roman" w:cs="Times New Roman"/>
          <w:szCs w:val="24"/>
        </w:rPr>
        <w:t>επιβαρύνουν</w:t>
      </w:r>
      <w:r w:rsidRPr="0058629B">
        <w:rPr>
          <w:rFonts w:eastAsia="Times New Roman" w:cs="Times New Roman"/>
          <w:szCs w:val="24"/>
        </w:rPr>
        <w:t xml:space="preserve"> το</w:t>
      </w:r>
      <w:r>
        <w:rPr>
          <w:rFonts w:eastAsia="Times New Roman" w:cs="Times New Roman"/>
          <w:szCs w:val="24"/>
        </w:rPr>
        <w:t>ν</w:t>
      </w:r>
      <w:r w:rsidRPr="0058629B">
        <w:rPr>
          <w:rFonts w:eastAsia="Times New Roman" w:cs="Times New Roman"/>
          <w:szCs w:val="24"/>
        </w:rPr>
        <w:t xml:space="preserve"> </w:t>
      </w:r>
      <w:r>
        <w:rPr>
          <w:rFonts w:eastAsia="Times New Roman" w:cs="Times New Roman"/>
          <w:szCs w:val="24"/>
        </w:rPr>
        <w:t>κ</w:t>
      </w:r>
      <w:r w:rsidRPr="0058629B">
        <w:rPr>
          <w:rFonts w:eastAsia="Times New Roman" w:cs="Times New Roman"/>
          <w:szCs w:val="24"/>
        </w:rPr>
        <w:t xml:space="preserve">ρατικό </w:t>
      </w:r>
      <w:r>
        <w:rPr>
          <w:rFonts w:eastAsia="Times New Roman" w:cs="Times New Roman"/>
          <w:szCs w:val="24"/>
        </w:rPr>
        <w:t>π</w:t>
      </w:r>
      <w:r w:rsidRPr="0058629B">
        <w:rPr>
          <w:rFonts w:eastAsia="Times New Roman" w:cs="Times New Roman"/>
          <w:szCs w:val="24"/>
        </w:rPr>
        <w:t xml:space="preserve">ροϋπολογισμό και τον </w:t>
      </w:r>
      <w:r>
        <w:rPr>
          <w:rFonts w:eastAsia="Times New Roman" w:cs="Times New Roman"/>
          <w:szCs w:val="24"/>
        </w:rPr>
        <w:t>π</w:t>
      </w:r>
      <w:r w:rsidRPr="0058629B">
        <w:rPr>
          <w:rFonts w:eastAsia="Times New Roman" w:cs="Times New Roman"/>
          <w:szCs w:val="24"/>
        </w:rPr>
        <w:t>ροϋπολογισμό των Οργανισμών Τοπικής Αυτοδιοίκησης πρώτου και δεύτερου βαθμού λόγω πιθανής μη επίτευξης χαμηλότερο</w:t>
      </w:r>
      <w:r>
        <w:rPr>
          <w:rFonts w:eastAsia="Times New Roman" w:cs="Times New Roman"/>
          <w:szCs w:val="24"/>
        </w:rPr>
        <w:t>υ δυνατού</w:t>
      </w:r>
      <w:r w:rsidRPr="0058629B">
        <w:rPr>
          <w:rFonts w:eastAsia="Times New Roman" w:cs="Times New Roman"/>
          <w:szCs w:val="24"/>
        </w:rPr>
        <w:t xml:space="preserve"> κόστο</w:t>
      </w:r>
      <w:r>
        <w:rPr>
          <w:rFonts w:eastAsia="Times New Roman" w:cs="Times New Roman"/>
          <w:szCs w:val="24"/>
        </w:rPr>
        <w:t>υ</w:t>
      </w:r>
      <w:r w:rsidRPr="0058629B">
        <w:rPr>
          <w:rFonts w:eastAsia="Times New Roman" w:cs="Times New Roman"/>
          <w:szCs w:val="24"/>
        </w:rPr>
        <w:t>ς</w:t>
      </w:r>
      <w:r>
        <w:rPr>
          <w:rFonts w:eastAsia="Times New Roman" w:cs="Times New Roman"/>
          <w:szCs w:val="24"/>
        </w:rPr>
        <w:t xml:space="preserve">. </w:t>
      </w:r>
    </w:p>
    <w:p w14:paraId="6B94917C" w14:textId="77777777" w:rsidR="00244F6B" w:rsidRDefault="006574B6">
      <w:pPr>
        <w:spacing w:after="0"/>
        <w:jc w:val="both"/>
        <w:rPr>
          <w:rFonts w:eastAsia="Times New Roman" w:cs="Times New Roman"/>
          <w:szCs w:val="24"/>
        </w:rPr>
      </w:pPr>
      <w:r>
        <w:rPr>
          <w:rFonts w:eastAsia="Times New Roman" w:cs="Times New Roman"/>
          <w:szCs w:val="24"/>
        </w:rPr>
        <w:t>Τ</w:t>
      </w:r>
      <w:r w:rsidRPr="0058629B">
        <w:rPr>
          <w:rFonts w:eastAsia="Times New Roman" w:cs="Times New Roman"/>
          <w:szCs w:val="24"/>
        </w:rPr>
        <w:t>α παραπάνω δικαιολογούνται με το πρόσχημα ότι η διεξαγωγή της εκλογικής διαδικασίας πραγματοποιείται</w:t>
      </w:r>
      <w:r w:rsidRPr="0058629B">
        <w:rPr>
          <w:rFonts w:eastAsia="Times New Roman" w:cs="Times New Roman"/>
          <w:szCs w:val="24"/>
        </w:rPr>
        <w:t xml:space="preserve"> σε συγκεκριμένο</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προβλεπόμενο από το Σ</w:t>
      </w:r>
      <w:r w:rsidRPr="0058629B">
        <w:rPr>
          <w:rFonts w:eastAsia="Times New Roman" w:cs="Times New Roman"/>
          <w:szCs w:val="24"/>
        </w:rPr>
        <w:t>ύνταγμα και το</w:t>
      </w:r>
      <w:r>
        <w:rPr>
          <w:rFonts w:eastAsia="Times New Roman" w:cs="Times New Roman"/>
          <w:szCs w:val="24"/>
        </w:rPr>
        <w:t>ν</w:t>
      </w:r>
      <w:r w:rsidRPr="0058629B">
        <w:rPr>
          <w:rFonts w:eastAsia="Times New Roman" w:cs="Times New Roman"/>
          <w:szCs w:val="24"/>
        </w:rPr>
        <w:t xml:space="preserve"> νόμο χρονικό </w:t>
      </w:r>
      <w:r>
        <w:rPr>
          <w:rFonts w:eastAsia="Times New Roman" w:cs="Times New Roman"/>
          <w:szCs w:val="24"/>
        </w:rPr>
        <w:t>π</w:t>
      </w:r>
      <w:r w:rsidRPr="0058629B">
        <w:rPr>
          <w:rFonts w:eastAsia="Times New Roman" w:cs="Times New Roman"/>
          <w:szCs w:val="24"/>
        </w:rPr>
        <w:t xml:space="preserve">λαίσιο χωρίς δυνατότητα </w:t>
      </w:r>
      <w:r>
        <w:rPr>
          <w:rFonts w:eastAsia="Times New Roman" w:cs="Times New Roman"/>
          <w:szCs w:val="24"/>
        </w:rPr>
        <w:t>παρέκκλισης</w:t>
      </w:r>
      <w:r w:rsidRPr="0058629B">
        <w:rPr>
          <w:rFonts w:eastAsia="Times New Roman" w:cs="Times New Roman"/>
          <w:szCs w:val="24"/>
        </w:rPr>
        <w:t xml:space="preserve"> από αυτό</w:t>
      </w:r>
      <w:r>
        <w:rPr>
          <w:rFonts w:eastAsia="Times New Roman" w:cs="Times New Roman"/>
          <w:szCs w:val="24"/>
        </w:rPr>
        <w:t>. Ε</w:t>
      </w:r>
      <w:r w:rsidRPr="0058629B">
        <w:rPr>
          <w:rFonts w:eastAsia="Times New Roman" w:cs="Times New Roman"/>
          <w:szCs w:val="24"/>
        </w:rPr>
        <w:t>δώ θα καταψηφίσουμε</w:t>
      </w:r>
      <w:r>
        <w:rPr>
          <w:rFonts w:eastAsia="Times New Roman" w:cs="Times New Roman"/>
          <w:szCs w:val="24"/>
        </w:rPr>
        <w:t>,</w:t>
      </w:r>
      <w:r w:rsidRPr="0058629B">
        <w:rPr>
          <w:rFonts w:eastAsia="Times New Roman" w:cs="Times New Roman"/>
          <w:szCs w:val="24"/>
        </w:rPr>
        <w:t xml:space="preserve"> καθώς θεωρούμε πως αν λειτουργούσε </w:t>
      </w:r>
      <w:r>
        <w:rPr>
          <w:rFonts w:eastAsia="Times New Roman" w:cs="Times New Roman"/>
          <w:szCs w:val="24"/>
        </w:rPr>
        <w:t>κ</w:t>
      </w:r>
      <w:r w:rsidRPr="0058629B">
        <w:rPr>
          <w:rFonts w:eastAsia="Times New Roman" w:cs="Times New Roman"/>
          <w:szCs w:val="24"/>
        </w:rPr>
        <w:t>άτι τέλος πάντων σωστά σε αυτή τη χώρα</w:t>
      </w:r>
      <w:r>
        <w:rPr>
          <w:rFonts w:eastAsia="Times New Roman" w:cs="Times New Roman"/>
          <w:szCs w:val="24"/>
        </w:rPr>
        <w:t>,</w:t>
      </w:r>
      <w:r w:rsidRPr="0058629B">
        <w:rPr>
          <w:rFonts w:eastAsia="Times New Roman" w:cs="Times New Roman"/>
          <w:szCs w:val="24"/>
        </w:rPr>
        <w:t xml:space="preserve"> που έχει ως ιερή αγελάδα τις κοινοβουλευτικ</w:t>
      </w:r>
      <w:r w:rsidRPr="0058629B">
        <w:rPr>
          <w:rFonts w:eastAsia="Times New Roman" w:cs="Times New Roman"/>
          <w:szCs w:val="24"/>
        </w:rPr>
        <w:t>ές διαδικασίες</w:t>
      </w:r>
      <w:r>
        <w:rPr>
          <w:rFonts w:eastAsia="Times New Roman" w:cs="Times New Roman"/>
          <w:szCs w:val="24"/>
        </w:rPr>
        <w:t>,</w:t>
      </w:r>
      <w:r w:rsidRPr="0058629B">
        <w:rPr>
          <w:rFonts w:eastAsia="Times New Roman" w:cs="Times New Roman"/>
          <w:szCs w:val="24"/>
        </w:rPr>
        <w:t xml:space="preserve"> θα </w:t>
      </w:r>
      <w:r>
        <w:rPr>
          <w:rFonts w:eastAsia="Times New Roman" w:cs="Times New Roman"/>
          <w:szCs w:val="24"/>
        </w:rPr>
        <w:t xml:space="preserve">έπρεπε να είναι τουλάχιστον αυτό. </w:t>
      </w:r>
      <w:r w:rsidRPr="0058629B">
        <w:rPr>
          <w:rFonts w:eastAsia="Times New Roman" w:cs="Times New Roman"/>
          <w:szCs w:val="24"/>
        </w:rPr>
        <w:t>Δηλαδή απομένουν αρκετοί μήνες για τη διεξαγωγή των τριών εκλογικών διαδικασιών</w:t>
      </w:r>
      <w:r>
        <w:rPr>
          <w:rFonts w:eastAsia="Times New Roman" w:cs="Times New Roman"/>
          <w:szCs w:val="24"/>
        </w:rPr>
        <w:t>,</w:t>
      </w:r>
      <w:r w:rsidRPr="0058629B">
        <w:rPr>
          <w:rFonts w:eastAsia="Times New Roman" w:cs="Times New Roman"/>
          <w:szCs w:val="24"/>
        </w:rPr>
        <w:t xml:space="preserve"> </w:t>
      </w:r>
      <w:proofErr w:type="spellStart"/>
      <w:r w:rsidRPr="0058629B">
        <w:rPr>
          <w:rFonts w:eastAsia="Times New Roman" w:cs="Times New Roman"/>
          <w:szCs w:val="24"/>
        </w:rPr>
        <w:t>αυτοδιοικητικ</w:t>
      </w:r>
      <w:r>
        <w:rPr>
          <w:rFonts w:eastAsia="Times New Roman" w:cs="Times New Roman"/>
          <w:szCs w:val="24"/>
        </w:rPr>
        <w:t>ών</w:t>
      </w:r>
      <w:proofErr w:type="spellEnd"/>
      <w:r>
        <w:rPr>
          <w:rFonts w:eastAsia="Times New Roman" w:cs="Times New Roman"/>
          <w:szCs w:val="24"/>
        </w:rPr>
        <w:t>,</w:t>
      </w:r>
      <w:r w:rsidRPr="0058629B">
        <w:rPr>
          <w:rFonts w:eastAsia="Times New Roman" w:cs="Times New Roman"/>
          <w:szCs w:val="24"/>
        </w:rPr>
        <w:t xml:space="preserve"> εθνικ</w:t>
      </w:r>
      <w:r>
        <w:rPr>
          <w:rFonts w:eastAsia="Times New Roman" w:cs="Times New Roman"/>
          <w:szCs w:val="24"/>
        </w:rPr>
        <w:t>ών</w:t>
      </w:r>
      <w:r w:rsidRPr="0058629B">
        <w:rPr>
          <w:rFonts w:eastAsia="Times New Roman" w:cs="Times New Roman"/>
          <w:szCs w:val="24"/>
        </w:rPr>
        <w:t xml:space="preserve"> και ευρωεκλογ</w:t>
      </w:r>
      <w:r>
        <w:rPr>
          <w:rFonts w:eastAsia="Times New Roman" w:cs="Times New Roman"/>
          <w:szCs w:val="24"/>
        </w:rPr>
        <w:t>ών,</w:t>
      </w:r>
      <w:r w:rsidRPr="0058629B">
        <w:rPr>
          <w:rFonts w:eastAsia="Times New Roman" w:cs="Times New Roman"/>
          <w:szCs w:val="24"/>
        </w:rPr>
        <w:t xml:space="preserve"> ώστε να προβείτε στις απαραίτητες ενέργειες </w:t>
      </w:r>
      <w:r>
        <w:rPr>
          <w:rFonts w:eastAsia="Times New Roman" w:cs="Times New Roman"/>
          <w:szCs w:val="24"/>
        </w:rPr>
        <w:t>προμήθειας</w:t>
      </w:r>
      <w:r w:rsidRPr="0058629B">
        <w:rPr>
          <w:rFonts w:eastAsia="Times New Roman" w:cs="Times New Roman"/>
          <w:szCs w:val="24"/>
        </w:rPr>
        <w:t xml:space="preserve"> εκλογικού υλικού με τις π</w:t>
      </w:r>
      <w:r w:rsidRPr="0058629B">
        <w:rPr>
          <w:rFonts w:eastAsia="Times New Roman" w:cs="Times New Roman"/>
          <w:szCs w:val="24"/>
        </w:rPr>
        <w:t xml:space="preserve">ροβλεπόμενες διαδικασίες </w:t>
      </w:r>
      <w:r>
        <w:rPr>
          <w:rFonts w:eastAsia="Times New Roman" w:cs="Times New Roman"/>
          <w:szCs w:val="24"/>
        </w:rPr>
        <w:t>ή</w:t>
      </w:r>
      <w:r w:rsidRPr="0058629B">
        <w:rPr>
          <w:rFonts w:eastAsia="Times New Roman" w:cs="Times New Roman"/>
          <w:szCs w:val="24"/>
        </w:rPr>
        <w:t xml:space="preserve"> </w:t>
      </w:r>
      <w:r w:rsidRPr="0058629B">
        <w:rPr>
          <w:rFonts w:eastAsia="Times New Roman" w:cs="Times New Roman"/>
          <w:szCs w:val="24"/>
        </w:rPr>
        <w:lastRenderedPageBreak/>
        <w:t xml:space="preserve">τουλάχιστον </w:t>
      </w:r>
      <w:r>
        <w:rPr>
          <w:rFonts w:eastAsia="Times New Roman" w:cs="Times New Roman"/>
          <w:szCs w:val="24"/>
        </w:rPr>
        <w:t>θ</w:t>
      </w:r>
      <w:r w:rsidRPr="0058629B">
        <w:rPr>
          <w:rFonts w:eastAsia="Times New Roman" w:cs="Times New Roman"/>
          <w:szCs w:val="24"/>
        </w:rPr>
        <w:t>α έπρεπε να έχε</w:t>
      </w:r>
      <w:r>
        <w:rPr>
          <w:rFonts w:eastAsia="Times New Roman" w:cs="Times New Roman"/>
          <w:szCs w:val="24"/>
        </w:rPr>
        <w:t>τε φροντίσει αρκετά νωρίτερα γι’</w:t>
      </w:r>
      <w:r w:rsidRPr="0058629B">
        <w:rPr>
          <w:rFonts w:eastAsia="Times New Roman" w:cs="Times New Roman"/>
          <w:szCs w:val="24"/>
        </w:rPr>
        <w:t xml:space="preserve"> αυτό</w:t>
      </w:r>
      <w:r>
        <w:rPr>
          <w:rFonts w:eastAsia="Times New Roman" w:cs="Times New Roman"/>
          <w:szCs w:val="24"/>
        </w:rPr>
        <w:t xml:space="preserve">. </w:t>
      </w:r>
      <w:r w:rsidRPr="0058629B">
        <w:rPr>
          <w:rFonts w:eastAsia="Times New Roman" w:cs="Times New Roman"/>
          <w:szCs w:val="24"/>
        </w:rPr>
        <w:t>Για ποιο</w:t>
      </w:r>
      <w:r>
        <w:rPr>
          <w:rFonts w:eastAsia="Times New Roman" w:cs="Times New Roman"/>
          <w:szCs w:val="24"/>
        </w:rPr>
        <w:t>ν</w:t>
      </w:r>
      <w:r w:rsidRPr="0058629B">
        <w:rPr>
          <w:rFonts w:eastAsia="Times New Roman" w:cs="Times New Roman"/>
          <w:szCs w:val="24"/>
        </w:rPr>
        <w:t xml:space="preserve"> λόγο </w:t>
      </w:r>
      <w:r>
        <w:rPr>
          <w:rFonts w:eastAsia="Times New Roman" w:cs="Times New Roman"/>
          <w:szCs w:val="24"/>
        </w:rPr>
        <w:t>ο Έλληνας πολίτης</w:t>
      </w:r>
      <w:r w:rsidRPr="0058629B">
        <w:rPr>
          <w:rFonts w:eastAsia="Times New Roman" w:cs="Times New Roman"/>
          <w:szCs w:val="24"/>
        </w:rPr>
        <w:t xml:space="preserve"> να επιβαρύνεται με δαπάνες</w:t>
      </w:r>
      <w:r>
        <w:rPr>
          <w:rFonts w:eastAsia="Times New Roman" w:cs="Times New Roman"/>
          <w:szCs w:val="24"/>
        </w:rPr>
        <w:t>,</w:t>
      </w:r>
      <w:r w:rsidRPr="0058629B">
        <w:rPr>
          <w:rFonts w:eastAsia="Times New Roman" w:cs="Times New Roman"/>
          <w:szCs w:val="24"/>
        </w:rPr>
        <w:t xml:space="preserve"> οι οποίες προκύπτουν από τη δική σας ανικανότητα</w:t>
      </w:r>
      <w:r>
        <w:rPr>
          <w:rFonts w:eastAsia="Times New Roman" w:cs="Times New Roman"/>
          <w:szCs w:val="24"/>
        </w:rPr>
        <w:t>;</w:t>
      </w:r>
      <w:r w:rsidRPr="0058629B">
        <w:rPr>
          <w:rFonts w:eastAsia="Times New Roman" w:cs="Times New Roman"/>
          <w:szCs w:val="24"/>
        </w:rPr>
        <w:t xml:space="preserve"> </w:t>
      </w:r>
    </w:p>
    <w:p w14:paraId="6B94917D" w14:textId="77777777" w:rsidR="00244F6B" w:rsidRDefault="006574B6">
      <w:pPr>
        <w:spacing w:after="0"/>
        <w:jc w:val="both"/>
        <w:rPr>
          <w:rFonts w:eastAsia="Times New Roman" w:cs="Times New Roman"/>
          <w:szCs w:val="24"/>
        </w:rPr>
      </w:pPr>
      <w:r>
        <w:rPr>
          <w:rFonts w:eastAsia="Times New Roman" w:cs="Times New Roman"/>
          <w:szCs w:val="24"/>
        </w:rPr>
        <w:t>Επίσης</w:t>
      </w:r>
      <w:r w:rsidRPr="0058629B">
        <w:rPr>
          <w:rFonts w:eastAsia="Times New Roman" w:cs="Times New Roman"/>
          <w:szCs w:val="24"/>
        </w:rPr>
        <w:t xml:space="preserve"> εντύπωση προκαλεί </w:t>
      </w:r>
      <w:r>
        <w:rPr>
          <w:rFonts w:eastAsia="Times New Roman" w:cs="Times New Roman"/>
          <w:szCs w:val="24"/>
        </w:rPr>
        <w:t xml:space="preserve">η </w:t>
      </w:r>
      <w:r w:rsidRPr="0058629B">
        <w:rPr>
          <w:rFonts w:eastAsia="Times New Roman" w:cs="Times New Roman"/>
          <w:szCs w:val="24"/>
        </w:rPr>
        <w:t>ε</w:t>
      </w:r>
      <w:r>
        <w:rPr>
          <w:rFonts w:eastAsia="Times New Roman" w:cs="Times New Roman"/>
          <w:szCs w:val="24"/>
        </w:rPr>
        <w:t>παναφορά διατάξεων που</w:t>
      </w:r>
      <w:r>
        <w:rPr>
          <w:rFonts w:eastAsia="Times New Roman" w:cs="Times New Roman"/>
          <w:szCs w:val="24"/>
        </w:rPr>
        <w:t xml:space="preserve"> ψηφίστηκαν</w:t>
      </w:r>
      <w:r w:rsidRPr="0058629B">
        <w:rPr>
          <w:rFonts w:eastAsia="Times New Roman" w:cs="Times New Roman"/>
          <w:szCs w:val="24"/>
        </w:rPr>
        <w:t xml:space="preserve"> επί κυβερνήσεως Νέας</w:t>
      </w:r>
      <w:r>
        <w:rPr>
          <w:rFonts w:eastAsia="Times New Roman" w:cs="Times New Roman"/>
          <w:szCs w:val="24"/>
        </w:rPr>
        <w:t xml:space="preserve"> Δημοκρατίας και καταργήσα</w:t>
      </w:r>
      <w:r w:rsidRPr="0058629B">
        <w:rPr>
          <w:rFonts w:eastAsia="Times New Roman" w:cs="Times New Roman"/>
          <w:szCs w:val="24"/>
        </w:rPr>
        <w:t>τε εσείς οι ίδιοι με δικό σας νόμο</w:t>
      </w:r>
      <w:r>
        <w:rPr>
          <w:rFonts w:eastAsia="Times New Roman" w:cs="Times New Roman"/>
          <w:szCs w:val="24"/>
        </w:rPr>
        <w:t>.</w:t>
      </w:r>
      <w:r w:rsidRPr="0058629B">
        <w:rPr>
          <w:rFonts w:eastAsia="Times New Roman" w:cs="Times New Roman"/>
          <w:szCs w:val="24"/>
        </w:rPr>
        <w:t xml:space="preserve"> Άλλωστε νομίζω ότι δεν είναι η πρώτη φορά που πάμε σε εκλογές</w:t>
      </w:r>
      <w:r>
        <w:rPr>
          <w:rFonts w:eastAsia="Times New Roman" w:cs="Times New Roman"/>
          <w:szCs w:val="24"/>
        </w:rPr>
        <w:t>, γ</w:t>
      </w:r>
      <w:r w:rsidRPr="0058629B">
        <w:rPr>
          <w:rFonts w:eastAsia="Times New Roman" w:cs="Times New Roman"/>
          <w:szCs w:val="24"/>
        </w:rPr>
        <w:t>ιατί δεν υπάρχει ούτε πρόβλεψη κόστους ενδεχόμεν</w:t>
      </w:r>
      <w:r>
        <w:rPr>
          <w:rFonts w:eastAsia="Times New Roman" w:cs="Times New Roman"/>
          <w:szCs w:val="24"/>
        </w:rPr>
        <w:t>η</w:t>
      </w:r>
      <w:r w:rsidRPr="0058629B">
        <w:rPr>
          <w:rFonts w:eastAsia="Times New Roman" w:cs="Times New Roman"/>
          <w:szCs w:val="24"/>
        </w:rPr>
        <w:t>ς επιβάρυνση</w:t>
      </w:r>
      <w:r>
        <w:rPr>
          <w:rFonts w:eastAsia="Times New Roman" w:cs="Times New Roman"/>
          <w:szCs w:val="24"/>
        </w:rPr>
        <w:t>ς</w:t>
      </w:r>
      <w:r w:rsidRPr="0058629B">
        <w:rPr>
          <w:rFonts w:eastAsia="Times New Roman" w:cs="Times New Roman"/>
          <w:szCs w:val="24"/>
        </w:rPr>
        <w:t xml:space="preserve"> στον </w:t>
      </w:r>
      <w:r>
        <w:rPr>
          <w:rFonts w:eastAsia="Times New Roman" w:cs="Times New Roman"/>
          <w:szCs w:val="24"/>
        </w:rPr>
        <w:t>π</w:t>
      </w:r>
      <w:r w:rsidRPr="0058629B">
        <w:rPr>
          <w:rFonts w:eastAsia="Times New Roman" w:cs="Times New Roman"/>
          <w:szCs w:val="24"/>
        </w:rPr>
        <w:t>ροϋπολογισμό</w:t>
      </w:r>
      <w:r>
        <w:rPr>
          <w:rFonts w:eastAsia="Times New Roman" w:cs="Times New Roman"/>
          <w:szCs w:val="24"/>
        </w:rPr>
        <w:t>. Π</w:t>
      </w:r>
      <w:r w:rsidRPr="0058629B">
        <w:rPr>
          <w:rFonts w:eastAsia="Times New Roman" w:cs="Times New Roman"/>
          <w:szCs w:val="24"/>
        </w:rPr>
        <w:t>ρώτη φορά πάμε</w:t>
      </w:r>
      <w:r w:rsidRPr="0058629B">
        <w:rPr>
          <w:rFonts w:eastAsia="Times New Roman" w:cs="Times New Roman"/>
          <w:szCs w:val="24"/>
        </w:rPr>
        <w:t xml:space="preserve"> σε εκλογές</w:t>
      </w:r>
      <w:r>
        <w:rPr>
          <w:rFonts w:eastAsia="Times New Roman" w:cs="Times New Roman"/>
          <w:szCs w:val="24"/>
        </w:rPr>
        <w:t>; Δεν γνωρίζετε</w:t>
      </w:r>
      <w:r w:rsidRPr="0058629B">
        <w:rPr>
          <w:rFonts w:eastAsia="Times New Roman" w:cs="Times New Roman"/>
          <w:szCs w:val="24"/>
        </w:rPr>
        <w:t xml:space="preserve"> περίπου πόσο θα κοστίσει</w:t>
      </w:r>
      <w:r>
        <w:rPr>
          <w:rFonts w:eastAsia="Times New Roman" w:cs="Times New Roman"/>
          <w:szCs w:val="24"/>
        </w:rPr>
        <w:t>;</w:t>
      </w:r>
    </w:p>
    <w:p w14:paraId="6B94917E" w14:textId="77777777" w:rsidR="00244F6B" w:rsidRDefault="006574B6">
      <w:pPr>
        <w:spacing w:after="0"/>
        <w:jc w:val="both"/>
        <w:rPr>
          <w:rFonts w:eastAsia="Times New Roman" w:cs="Times New Roman"/>
          <w:szCs w:val="24"/>
        </w:rPr>
      </w:pPr>
      <w:r>
        <w:rPr>
          <w:rFonts w:eastAsia="Times New Roman" w:cs="Times New Roman"/>
          <w:szCs w:val="24"/>
        </w:rPr>
        <w:t>Σ</w:t>
      </w:r>
      <w:r w:rsidRPr="0058629B">
        <w:rPr>
          <w:rFonts w:eastAsia="Times New Roman" w:cs="Times New Roman"/>
          <w:szCs w:val="24"/>
        </w:rPr>
        <w:t>χετικά με την τροπολογία</w:t>
      </w:r>
      <w:r>
        <w:rPr>
          <w:rFonts w:eastAsia="Times New Roman" w:cs="Times New Roman"/>
          <w:szCs w:val="24"/>
        </w:rPr>
        <w:t xml:space="preserve"> με γενικό αριθμό</w:t>
      </w:r>
      <w:r w:rsidRPr="0058629B">
        <w:rPr>
          <w:rFonts w:eastAsia="Times New Roman" w:cs="Times New Roman"/>
          <w:szCs w:val="24"/>
        </w:rPr>
        <w:t xml:space="preserve"> 1868 </w:t>
      </w:r>
      <w:r>
        <w:rPr>
          <w:rFonts w:eastAsia="Times New Roman" w:cs="Times New Roman"/>
          <w:szCs w:val="24"/>
        </w:rPr>
        <w:t>και ειδικό</w:t>
      </w:r>
      <w:r w:rsidRPr="0058629B">
        <w:rPr>
          <w:rFonts w:eastAsia="Times New Roman" w:cs="Times New Roman"/>
          <w:szCs w:val="24"/>
        </w:rPr>
        <w:t xml:space="preserve"> 211</w:t>
      </w:r>
      <w:r>
        <w:rPr>
          <w:rFonts w:eastAsia="Times New Roman" w:cs="Times New Roman"/>
          <w:szCs w:val="24"/>
        </w:rPr>
        <w:t>,</w:t>
      </w:r>
      <w:r w:rsidRPr="0058629B">
        <w:rPr>
          <w:rFonts w:eastAsia="Times New Roman" w:cs="Times New Roman"/>
          <w:szCs w:val="24"/>
        </w:rPr>
        <w:t xml:space="preserve">θα </w:t>
      </w:r>
      <w:r>
        <w:rPr>
          <w:rFonts w:eastAsia="Times New Roman" w:cs="Times New Roman"/>
          <w:szCs w:val="24"/>
        </w:rPr>
        <w:t xml:space="preserve">την </w:t>
      </w:r>
      <w:r w:rsidRPr="0058629B">
        <w:rPr>
          <w:rFonts w:eastAsia="Times New Roman" w:cs="Times New Roman"/>
          <w:szCs w:val="24"/>
        </w:rPr>
        <w:t xml:space="preserve">καταψηφίσουμε όπως ανέφερα και στην </w:t>
      </w:r>
      <w:proofErr w:type="spellStart"/>
      <w:r w:rsidRPr="0058629B">
        <w:rPr>
          <w:rFonts w:eastAsia="Times New Roman" w:cs="Times New Roman"/>
          <w:szCs w:val="24"/>
        </w:rPr>
        <w:t>πρωτολογία</w:t>
      </w:r>
      <w:proofErr w:type="spellEnd"/>
      <w:r w:rsidRPr="0058629B">
        <w:rPr>
          <w:rFonts w:eastAsia="Times New Roman" w:cs="Times New Roman"/>
          <w:szCs w:val="24"/>
        </w:rPr>
        <w:t xml:space="preserve"> μου</w:t>
      </w:r>
      <w:r>
        <w:rPr>
          <w:rFonts w:eastAsia="Times New Roman" w:cs="Times New Roman"/>
          <w:szCs w:val="24"/>
        </w:rPr>
        <w:t>, α</w:t>
      </w:r>
      <w:r w:rsidRPr="0058629B">
        <w:rPr>
          <w:rFonts w:eastAsia="Times New Roman" w:cs="Times New Roman"/>
          <w:szCs w:val="24"/>
        </w:rPr>
        <w:t xml:space="preserve">ν και συμφωνούμε </w:t>
      </w:r>
      <w:r>
        <w:rPr>
          <w:rFonts w:eastAsia="Times New Roman" w:cs="Times New Roman"/>
          <w:szCs w:val="24"/>
        </w:rPr>
        <w:t>με την εύρυθμη λειτουργία των ΔΕΥΑ,</w:t>
      </w:r>
      <w:r w:rsidRPr="0058629B">
        <w:rPr>
          <w:rFonts w:eastAsia="Times New Roman" w:cs="Times New Roman"/>
          <w:szCs w:val="24"/>
        </w:rPr>
        <w:t xml:space="preserve"> αλλά </w:t>
      </w:r>
      <w:r>
        <w:rPr>
          <w:rFonts w:eastAsia="Times New Roman" w:cs="Times New Roman"/>
          <w:szCs w:val="24"/>
        </w:rPr>
        <w:t>υπό</w:t>
      </w:r>
      <w:r w:rsidRPr="0058629B">
        <w:rPr>
          <w:rFonts w:eastAsia="Times New Roman" w:cs="Times New Roman"/>
          <w:szCs w:val="24"/>
        </w:rPr>
        <w:t xml:space="preserve"> την προϋπόθεση αυ</w:t>
      </w:r>
      <w:r>
        <w:rPr>
          <w:rFonts w:eastAsia="Times New Roman" w:cs="Times New Roman"/>
          <w:szCs w:val="24"/>
        </w:rPr>
        <w:t>τ</w:t>
      </w:r>
      <w:r>
        <w:rPr>
          <w:rFonts w:eastAsia="Times New Roman" w:cs="Times New Roman"/>
          <w:szCs w:val="24"/>
        </w:rPr>
        <w:t xml:space="preserve">ές να παραμείνουν δημόσιες και όχι </w:t>
      </w:r>
      <w:r w:rsidRPr="0058629B">
        <w:rPr>
          <w:rFonts w:eastAsia="Times New Roman" w:cs="Times New Roman"/>
          <w:szCs w:val="24"/>
        </w:rPr>
        <w:t>ιδιωτικές</w:t>
      </w:r>
      <w:r>
        <w:rPr>
          <w:rFonts w:eastAsia="Times New Roman" w:cs="Times New Roman"/>
          <w:szCs w:val="24"/>
        </w:rPr>
        <w:t>,</w:t>
      </w:r>
      <w:r w:rsidRPr="0058629B">
        <w:rPr>
          <w:rFonts w:eastAsia="Times New Roman" w:cs="Times New Roman"/>
          <w:szCs w:val="24"/>
        </w:rPr>
        <w:t xml:space="preserve"> καθώς </w:t>
      </w:r>
      <w:r>
        <w:rPr>
          <w:rFonts w:eastAsia="Times New Roman" w:cs="Times New Roman"/>
          <w:szCs w:val="24"/>
        </w:rPr>
        <w:t>η παροχή</w:t>
      </w:r>
      <w:r w:rsidRPr="0058629B">
        <w:rPr>
          <w:rFonts w:eastAsia="Times New Roman" w:cs="Times New Roman"/>
          <w:szCs w:val="24"/>
        </w:rPr>
        <w:t xml:space="preserve"> ύδρευση</w:t>
      </w:r>
      <w:r>
        <w:rPr>
          <w:rFonts w:eastAsia="Times New Roman" w:cs="Times New Roman"/>
          <w:szCs w:val="24"/>
        </w:rPr>
        <w:t>ς</w:t>
      </w:r>
      <w:r w:rsidRPr="0058629B">
        <w:rPr>
          <w:rFonts w:eastAsia="Times New Roman" w:cs="Times New Roman"/>
          <w:szCs w:val="24"/>
        </w:rPr>
        <w:t xml:space="preserve"> </w:t>
      </w:r>
      <w:r>
        <w:rPr>
          <w:rFonts w:eastAsia="Times New Roman" w:cs="Times New Roman"/>
          <w:szCs w:val="24"/>
        </w:rPr>
        <w:t xml:space="preserve">και </w:t>
      </w:r>
      <w:r w:rsidRPr="0058629B">
        <w:rPr>
          <w:rFonts w:eastAsia="Times New Roman" w:cs="Times New Roman"/>
          <w:szCs w:val="24"/>
        </w:rPr>
        <w:t>αποχέτευση</w:t>
      </w:r>
      <w:r>
        <w:rPr>
          <w:rFonts w:eastAsia="Times New Roman" w:cs="Times New Roman"/>
          <w:szCs w:val="24"/>
        </w:rPr>
        <w:t>ς</w:t>
      </w:r>
      <w:r w:rsidRPr="0058629B">
        <w:rPr>
          <w:rFonts w:eastAsia="Times New Roman" w:cs="Times New Roman"/>
          <w:szCs w:val="24"/>
        </w:rPr>
        <w:t xml:space="preserve"> ε</w:t>
      </w:r>
      <w:r>
        <w:rPr>
          <w:rFonts w:eastAsia="Times New Roman" w:cs="Times New Roman"/>
          <w:szCs w:val="24"/>
        </w:rPr>
        <w:t>ίναι δημόσιο αγαθό και ως τέτοιο</w:t>
      </w:r>
      <w:r w:rsidRPr="0058629B">
        <w:rPr>
          <w:rFonts w:eastAsia="Times New Roman" w:cs="Times New Roman"/>
          <w:szCs w:val="24"/>
        </w:rPr>
        <w:t xml:space="preserve"> πρέπει να αντιμετωπίζεται</w:t>
      </w:r>
      <w:r>
        <w:rPr>
          <w:rFonts w:eastAsia="Times New Roman" w:cs="Times New Roman"/>
          <w:szCs w:val="24"/>
        </w:rPr>
        <w:t>.</w:t>
      </w:r>
      <w:r w:rsidRPr="0058629B">
        <w:rPr>
          <w:rFonts w:eastAsia="Times New Roman" w:cs="Times New Roman"/>
          <w:szCs w:val="24"/>
        </w:rPr>
        <w:t xml:space="preserve"> Δυστυχώς</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όμως,</w:t>
      </w:r>
      <w:r w:rsidRPr="0058629B">
        <w:rPr>
          <w:rFonts w:eastAsia="Times New Roman" w:cs="Times New Roman"/>
          <w:szCs w:val="24"/>
        </w:rPr>
        <w:t xml:space="preserve"> είχατε </w:t>
      </w:r>
      <w:r>
        <w:rPr>
          <w:rFonts w:eastAsia="Times New Roman" w:cs="Times New Roman"/>
          <w:szCs w:val="24"/>
        </w:rPr>
        <w:t>φέρει έναν νόμο εσείς όπου απαλλάσσατε</w:t>
      </w:r>
      <w:r w:rsidRPr="0058629B">
        <w:rPr>
          <w:rFonts w:eastAsia="Times New Roman" w:cs="Times New Roman"/>
          <w:szCs w:val="24"/>
        </w:rPr>
        <w:t xml:space="preserve"> όλα τα διοικητικά συμβούλια από </w:t>
      </w:r>
      <w:r>
        <w:rPr>
          <w:rFonts w:eastAsia="Times New Roman" w:cs="Times New Roman"/>
          <w:szCs w:val="24"/>
        </w:rPr>
        <w:t xml:space="preserve">ποινικές και </w:t>
      </w:r>
      <w:r w:rsidRPr="0058629B">
        <w:rPr>
          <w:rFonts w:eastAsia="Times New Roman" w:cs="Times New Roman"/>
          <w:szCs w:val="24"/>
        </w:rPr>
        <w:t>ασ</w:t>
      </w:r>
      <w:r w:rsidRPr="0058629B">
        <w:rPr>
          <w:rFonts w:eastAsia="Times New Roman" w:cs="Times New Roman"/>
          <w:szCs w:val="24"/>
        </w:rPr>
        <w:t xml:space="preserve">τικές ευθύνες κατά τη διάρκεια </w:t>
      </w:r>
      <w:r>
        <w:rPr>
          <w:rFonts w:eastAsia="Times New Roman" w:cs="Times New Roman"/>
          <w:szCs w:val="24"/>
        </w:rPr>
        <w:t>διαχείρισής</w:t>
      </w:r>
      <w:r w:rsidRPr="0058629B">
        <w:rPr>
          <w:rFonts w:eastAsia="Times New Roman" w:cs="Times New Roman"/>
          <w:szCs w:val="24"/>
        </w:rPr>
        <w:t xml:space="preserve"> </w:t>
      </w:r>
      <w:r>
        <w:rPr>
          <w:rFonts w:eastAsia="Times New Roman" w:cs="Times New Roman"/>
          <w:szCs w:val="24"/>
        </w:rPr>
        <w:t>τους. Δ</w:t>
      </w:r>
      <w:r w:rsidRPr="0058629B">
        <w:rPr>
          <w:rFonts w:eastAsia="Times New Roman" w:cs="Times New Roman"/>
          <w:szCs w:val="24"/>
        </w:rPr>
        <w:t>ηλαδή</w:t>
      </w:r>
      <w:r>
        <w:rPr>
          <w:rFonts w:eastAsia="Times New Roman" w:cs="Times New Roman"/>
          <w:szCs w:val="24"/>
        </w:rPr>
        <w:t xml:space="preserve"> α</w:t>
      </w:r>
      <w:r w:rsidRPr="0058629B">
        <w:rPr>
          <w:rFonts w:eastAsia="Times New Roman" w:cs="Times New Roman"/>
          <w:szCs w:val="24"/>
        </w:rPr>
        <w:t xml:space="preserve">υτοί που </w:t>
      </w:r>
      <w:r>
        <w:rPr>
          <w:rFonts w:eastAsia="Times New Roman" w:cs="Times New Roman"/>
          <w:szCs w:val="24"/>
        </w:rPr>
        <w:lastRenderedPageBreak/>
        <w:t>είτε</w:t>
      </w:r>
      <w:r w:rsidRPr="0058629B">
        <w:rPr>
          <w:rFonts w:eastAsia="Times New Roman" w:cs="Times New Roman"/>
          <w:szCs w:val="24"/>
        </w:rPr>
        <w:t xml:space="preserve"> καταχράστηκαν δημόσιο χρήμα είτε έκαναν κακές επιλογές</w:t>
      </w:r>
      <w:r>
        <w:rPr>
          <w:rFonts w:eastAsia="Times New Roman" w:cs="Times New Roman"/>
          <w:szCs w:val="24"/>
        </w:rPr>
        <w:t>,</w:t>
      </w:r>
      <w:r w:rsidRPr="0058629B">
        <w:rPr>
          <w:rFonts w:eastAsia="Times New Roman" w:cs="Times New Roman"/>
          <w:szCs w:val="24"/>
        </w:rPr>
        <w:t xml:space="preserve"> θα μείνουν στο απυρόβλητο</w:t>
      </w:r>
      <w:r>
        <w:rPr>
          <w:rFonts w:eastAsia="Times New Roman" w:cs="Times New Roman"/>
          <w:szCs w:val="24"/>
        </w:rPr>
        <w:t>.</w:t>
      </w:r>
    </w:p>
    <w:p w14:paraId="6B94917F" w14:textId="77777777" w:rsidR="00244F6B" w:rsidRDefault="006574B6">
      <w:pPr>
        <w:spacing w:after="0"/>
        <w:jc w:val="both"/>
        <w:rPr>
          <w:rFonts w:eastAsia="Times New Roman" w:cs="Times New Roman"/>
          <w:szCs w:val="24"/>
        </w:rPr>
      </w:pPr>
      <w:r>
        <w:rPr>
          <w:rFonts w:eastAsia="Times New Roman" w:cs="Times New Roman"/>
          <w:szCs w:val="24"/>
        </w:rPr>
        <w:t>Κ</w:t>
      </w:r>
      <w:r w:rsidRPr="0058629B">
        <w:rPr>
          <w:rFonts w:eastAsia="Times New Roman" w:cs="Times New Roman"/>
          <w:szCs w:val="24"/>
        </w:rPr>
        <w:t>αι κλείνω με την τροπολογία</w:t>
      </w:r>
      <w:r>
        <w:rPr>
          <w:rFonts w:eastAsia="Times New Roman" w:cs="Times New Roman"/>
          <w:szCs w:val="24"/>
        </w:rPr>
        <w:t xml:space="preserve"> με γενικό αριθμό</w:t>
      </w:r>
      <w:r w:rsidRPr="0058629B">
        <w:rPr>
          <w:rFonts w:eastAsia="Times New Roman" w:cs="Times New Roman"/>
          <w:szCs w:val="24"/>
        </w:rPr>
        <w:t xml:space="preserve"> 1870 και </w:t>
      </w:r>
      <w:r>
        <w:rPr>
          <w:rFonts w:eastAsia="Times New Roman" w:cs="Times New Roman"/>
          <w:szCs w:val="24"/>
        </w:rPr>
        <w:t>ειδικό</w:t>
      </w:r>
      <w:r w:rsidRPr="0058629B">
        <w:rPr>
          <w:rFonts w:eastAsia="Times New Roman" w:cs="Times New Roman"/>
          <w:szCs w:val="24"/>
        </w:rPr>
        <w:t xml:space="preserve"> 212</w:t>
      </w:r>
      <w:r>
        <w:rPr>
          <w:rFonts w:eastAsia="Times New Roman" w:cs="Times New Roman"/>
          <w:szCs w:val="24"/>
        </w:rPr>
        <w:t>. Θ</w:t>
      </w:r>
      <w:r w:rsidRPr="0058629B">
        <w:rPr>
          <w:rFonts w:eastAsia="Times New Roman" w:cs="Times New Roman"/>
          <w:szCs w:val="24"/>
        </w:rPr>
        <w:t xml:space="preserve">α ψηφίσουμε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καθότ</w:t>
      </w:r>
      <w:r w:rsidRPr="0058629B">
        <w:rPr>
          <w:rFonts w:eastAsia="Times New Roman" w:cs="Times New Roman"/>
          <w:szCs w:val="24"/>
        </w:rPr>
        <w:t>ι πρόκει</w:t>
      </w:r>
      <w:r w:rsidRPr="0058629B">
        <w:rPr>
          <w:rFonts w:eastAsia="Times New Roman" w:cs="Times New Roman"/>
          <w:szCs w:val="24"/>
        </w:rPr>
        <w:t xml:space="preserve">ται για μία αρκετά </w:t>
      </w:r>
      <w:r>
        <w:rPr>
          <w:rFonts w:eastAsia="Times New Roman" w:cs="Times New Roman"/>
          <w:szCs w:val="24"/>
        </w:rPr>
        <w:t>αόριστη</w:t>
      </w:r>
      <w:r w:rsidRPr="0058629B">
        <w:rPr>
          <w:rFonts w:eastAsia="Times New Roman" w:cs="Times New Roman"/>
          <w:szCs w:val="24"/>
        </w:rPr>
        <w:t xml:space="preserve"> καθαρά λογιστική ρύθμιση</w:t>
      </w:r>
      <w:r>
        <w:rPr>
          <w:rFonts w:eastAsia="Times New Roman" w:cs="Times New Roman"/>
          <w:szCs w:val="24"/>
        </w:rPr>
        <w:t>,</w:t>
      </w:r>
      <w:r w:rsidRPr="0058629B">
        <w:rPr>
          <w:rFonts w:eastAsia="Times New Roman" w:cs="Times New Roman"/>
          <w:szCs w:val="24"/>
        </w:rPr>
        <w:t xml:space="preserve"> στην οποία δεν είναι απολύτως ξεκάθαρο</w:t>
      </w:r>
      <w:r>
        <w:rPr>
          <w:rFonts w:eastAsia="Times New Roman" w:cs="Times New Roman"/>
          <w:szCs w:val="24"/>
        </w:rPr>
        <w:t>,</w:t>
      </w:r>
      <w:r w:rsidRPr="0058629B">
        <w:rPr>
          <w:rFonts w:eastAsia="Times New Roman" w:cs="Times New Roman"/>
          <w:szCs w:val="24"/>
        </w:rPr>
        <w:t xml:space="preserve"> αν θα υπάρξει επιβάρυνση του κρατικού </w:t>
      </w:r>
      <w:r>
        <w:rPr>
          <w:rFonts w:eastAsia="Times New Roman" w:cs="Times New Roman"/>
          <w:szCs w:val="24"/>
        </w:rPr>
        <w:t>π</w:t>
      </w:r>
      <w:r w:rsidRPr="0058629B">
        <w:rPr>
          <w:rFonts w:eastAsia="Times New Roman" w:cs="Times New Roman"/>
          <w:szCs w:val="24"/>
        </w:rPr>
        <w:t xml:space="preserve">ροϋπολογισμού </w:t>
      </w:r>
      <w:r>
        <w:rPr>
          <w:rFonts w:eastAsia="Times New Roman" w:cs="Times New Roman"/>
          <w:szCs w:val="24"/>
        </w:rPr>
        <w:t>ή των</w:t>
      </w:r>
      <w:r w:rsidRPr="0058629B">
        <w:rPr>
          <w:rFonts w:eastAsia="Times New Roman" w:cs="Times New Roman"/>
          <w:szCs w:val="24"/>
        </w:rPr>
        <w:t xml:space="preserve"> συνταξιούχων</w:t>
      </w:r>
      <w:r>
        <w:rPr>
          <w:rFonts w:eastAsia="Times New Roman" w:cs="Times New Roman"/>
          <w:szCs w:val="24"/>
        </w:rPr>
        <w:t>.</w:t>
      </w:r>
    </w:p>
    <w:p w14:paraId="6B949180" w14:textId="77777777" w:rsidR="00244F6B" w:rsidRDefault="006574B6">
      <w:pPr>
        <w:spacing w:after="0"/>
        <w:jc w:val="both"/>
        <w:rPr>
          <w:rFonts w:eastAsia="Times New Roman" w:cs="Times New Roman"/>
          <w:szCs w:val="24"/>
        </w:rPr>
      </w:pPr>
      <w:r>
        <w:rPr>
          <w:rFonts w:eastAsia="Times New Roman" w:cs="Times New Roman"/>
          <w:szCs w:val="24"/>
        </w:rPr>
        <w:t>Ευχαριστώ, κύριε Πρόεδρε.</w:t>
      </w:r>
    </w:p>
    <w:p w14:paraId="6B949181" w14:textId="77777777" w:rsidR="00244F6B" w:rsidRDefault="006574B6">
      <w:pPr>
        <w:spacing w:after="0"/>
        <w:jc w:val="both"/>
        <w:rPr>
          <w:rFonts w:eastAsia="Times New Roman" w:cs="Times New Roman"/>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sidRPr="000742D7">
        <w:rPr>
          <w:rFonts w:eastAsia="Times New Roman" w:cs="Times New Roman"/>
        </w:rPr>
        <w:t xml:space="preserve">ργίας της Βουλής, </w:t>
      </w:r>
      <w:r>
        <w:rPr>
          <w:rFonts w:eastAsia="Times New Roman" w:cs="Times New Roman"/>
        </w:rPr>
        <w:t>τριάντα οκτώ</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Γυμνάσιο</w:t>
      </w:r>
      <w:r w:rsidRPr="000742D7">
        <w:rPr>
          <w:rFonts w:eastAsia="Times New Roman" w:cs="Times New Roman"/>
        </w:rPr>
        <w:t xml:space="preserve"> </w:t>
      </w:r>
      <w:proofErr w:type="spellStart"/>
      <w:r>
        <w:rPr>
          <w:rFonts w:eastAsia="Times New Roman" w:cs="Times New Roman"/>
          <w:szCs w:val="24"/>
        </w:rPr>
        <w:t>Αιγείρας</w:t>
      </w:r>
      <w:proofErr w:type="spellEnd"/>
      <w:r>
        <w:rPr>
          <w:rFonts w:eastAsia="Times New Roman" w:cs="Times New Roman"/>
          <w:szCs w:val="24"/>
        </w:rPr>
        <w:t xml:space="preserve"> Αχαΐας</w:t>
      </w:r>
      <w:r>
        <w:rPr>
          <w:rFonts w:eastAsia="Times New Roman" w:cs="Times New Roman"/>
          <w:szCs w:val="24"/>
        </w:rPr>
        <w:t xml:space="preserve"> (</w:t>
      </w:r>
      <w:r>
        <w:rPr>
          <w:rFonts w:eastAsia="Times New Roman" w:cs="Times New Roman"/>
          <w:szCs w:val="24"/>
        </w:rPr>
        <w:t>δεύτερο τ</w:t>
      </w:r>
      <w:r>
        <w:rPr>
          <w:rFonts w:eastAsia="Times New Roman" w:cs="Times New Roman"/>
          <w:szCs w:val="24"/>
        </w:rPr>
        <w:t>μήμα</w:t>
      </w:r>
      <w:r>
        <w:rPr>
          <w:rFonts w:eastAsia="Times New Roman" w:cs="Times New Roman"/>
          <w:szCs w:val="24"/>
        </w:rPr>
        <w:t>)</w:t>
      </w:r>
      <w:r>
        <w:rPr>
          <w:rFonts w:eastAsia="Times New Roman" w:cs="Times New Roman"/>
          <w:szCs w:val="24"/>
        </w:rPr>
        <w:t>.</w:t>
      </w:r>
      <w:r w:rsidRPr="000742D7">
        <w:rPr>
          <w:rFonts w:eastAsia="Times New Roman" w:cs="Times New Roman"/>
        </w:rPr>
        <w:t xml:space="preserve"> </w:t>
      </w:r>
    </w:p>
    <w:p w14:paraId="6B949182" w14:textId="77777777" w:rsidR="00244F6B" w:rsidRDefault="006574B6">
      <w:pPr>
        <w:spacing w:after="0"/>
        <w:ind w:left="360" w:firstLine="360"/>
        <w:jc w:val="both"/>
        <w:rPr>
          <w:rFonts w:eastAsia="Times New Roman" w:cs="Times New Roman"/>
        </w:rPr>
      </w:pPr>
      <w:r w:rsidRPr="000742D7">
        <w:rPr>
          <w:rFonts w:eastAsia="Times New Roman" w:cs="Times New Roman"/>
        </w:rPr>
        <w:t xml:space="preserve">Η Βουλή τούς καλωσορίζει. </w:t>
      </w:r>
    </w:p>
    <w:p w14:paraId="6B949183" w14:textId="77777777" w:rsidR="00244F6B" w:rsidRDefault="006574B6">
      <w:pPr>
        <w:spacing w:after="0"/>
        <w:rPr>
          <w:rFonts w:eastAsia="Times New Roman" w:cs="Times New Roman"/>
        </w:rPr>
      </w:pPr>
      <w:r w:rsidRPr="000742D7">
        <w:rPr>
          <w:rFonts w:eastAsia="Times New Roman" w:cs="Times New Roman"/>
        </w:rPr>
        <w:t>(Χειροκροτήματα απ’ όλες τις πτέρυγες της Βουλής)</w:t>
      </w:r>
    </w:p>
    <w:p w14:paraId="6B949184" w14:textId="77777777" w:rsidR="00244F6B" w:rsidRDefault="006574B6">
      <w:pPr>
        <w:spacing w:after="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6B949185" w14:textId="77777777" w:rsidR="00244F6B" w:rsidRDefault="006574B6">
      <w:pPr>
        <w:spacing w:after="0"/>
        <w:jc w:val="both"/>
        <w:rPr>
          <w:rFonts w:eastAsia="Times New Roman" w:cs="Times New Roman"/>
          <w:szCs w:val="24"/>
        </w:rPr>
      </w:pPr>
      <w:r w:rsidRPr="008D7132">
        <w:rPr>
          <w:rFonts w:eastAsia="Times New Roman" w:cs="Times New Roman"/>
          <w:b/>
          <w:szCs w:val="24"/>
        </w:rPr>
        <w:t>ΑΘΑΝΑΣΙΟ</w:t>
      </w:r>
      <w:r w:rsidRPr="008D7132">
        <w:rPr>
          <w:rFonts w:eastAsia="Times New Roman" w:cs="Times New Roman"/>
          <w:b/>
          <w:szCs w:val="24"/>
        </w:rPr>
        <w:t>Σ ΒΑΡΔΑΛΗΣ:</w:t>
      </w:r>
      <w:r>
        <w:rPr>
          <w:rFonts w:eastAsia="Times New Roman" w:cs="Times New Roman"/>
          <w:szCs w:val="24"/>
        </w:rPr>
        <w:t xml:space="preserve"> Ε</w:t>
      </w:r>
      <w:r w:rsidRPr="0058629B">
        <w:rPr>
          <w:rFonts w:eastAsia="Times New Roman" w:cs="Times New Roman"/>
          <w:szCs w:val="24"/>
        </w:rPr>
        <w:t>υχαριστώ</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κύριε Π</w:t>
      </w:r>
      <w:r w:rsidRPr="0058629B">
        <w:rPr>
          <w:rFonts w:eastAsia="Times New Roman" w:cs="Times New Roman"/>
          <w:szCs w:val="24"/>
        </w:rPr>
        <w:t>ρόεδρε</w:t>
      </w:r>
      <w:r>
        <w:rPr>
          <w:rFonts w:eastAsia="Times New Roman" w:cs="Times New Roman"/>
          <w:szCs w:val="24"/>
        </w:rPr>
        <w:t>. Δ</w:t>
      </w:r>
      <w:r w:rsidRPr="0058629B">
        <w:rPr>
          <w:rFonts w:eastAsia="Times New Roman" w:cs="Times New Roman"/>
          <w:szCs w:val="24"/>
        </w:rPr>
        <w:t xml:space="preserve">εν θα σταθώ στην τροπολογία που αφορά τα </w:t>
      </w:r>
      <w:r>
        <w:rPr>
          <w:rFonts w:eastAsia="Times New Roman" w:cs="Times New Roman"/>
          <w:szCs w:val="24"/>
        </w:rPr>
        <w:t>ΕΑΣ. Ο</w:t>
      </w:r>
      <w:r w:rsidRPr="0058629B">
        <w:rPr>
          <w:rFonts w:eastAsia="Times New Roman" w:cs="Times New Roman"/>
          <w:szCs w:val="24"/>
        </w:rPr>
        <w:t xml:space="preserve">υσιαστικά μέσα από το ερώτημα βάλαμε και τη θέση </w:t>
      </w:r>
      <w:r>
        <w:rPr>
          <w:rFonts w:eastAsia="Times New Roman" w:cs="Times New Roman"/>
          <w:szCs w:val="24"/>
        </w:rPr>
        <w:t>μας. Η</w:t>
      </w:r>
      <w:r w:rsidRPr="0058629B">
        <w:rPr>
          <w:rFonts w:eastAsia="Times New Roman" w:cs="Times New Roman"/>
          <w:szCs w:val="24"/>
        </w:rPr>
        <w:t xml:space="preserve"> γνώμη μας παραμένει ότι θα έπρεπε να ήταν μεγαλύτερο το χρονικό διάστημα</w:t>
      </w:r>
      <w:r>
        <w:rPr>
          <w:rFonts w:eastAsia="Times New Roman" w:cs="Times New Roman"/>
          <w:szCs w:val="24"/>
        </w:rPr>
        <w:t>.</w:t>
      </w:r>
    </w:p>
    <w:p w14:paraId="6B949186" w14:textId="77777777" w:rsidR="00244F6B" w:rsidRDefault="006574B6">
      <w:pPr>
        <w:spacing w:after="0"/>
        <w:jc w:val="both"/>
        <w:rPr>
          <w:rFonts w:eastAsia="Times New Roman" w:cs="Times New Roman"/>
          <w:szCs w:val="24"/>
        </w:rPr>
      </w:pPr>
      <w:r>
        <w:rPr>
          <w:rFonts w:eastAsia="Times New Roman" w:cs="Times New Roman"/>
          <w:szCs w:val="24"/>
        </w:rPr>
        <w:t>Θ</w:t>
      </w:r>
      <w:r w:rsidRPr="0058629B">
        <w:rPr>
          <w:rFonts w:eastAsia="Times New Roman" w:cs="Times New Roman"/>
          <w:szCs w:val="24"/>
        </w:rPr>
        <w:t xml:space="preserve">έλω να σταθώ </w:t>
      </w:r>
      <w:r>
        <w:rPr>
          <w:rFonts w:eastAsia="Times New Roman" w:cs="Times New Roman"/>
          <w:szCs w:val="24"/>
        </w:rPr>
        <w:t>σε δύο-τρεις τροπολογίες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δεν είχαμε</w:t>
      </w:r>
      <w:r w:rsidRPr="0058629B">
        <w:rPr>
          <w:rFonts w:eastAsia="Times New Roman" w:cs="Times New Roman"/>
          <w:szCs w:val="24"/>
        </w:rPr>
        <w:t xml:space="preserve"> τη δυνατότητα </w:t>
      </w:r>
      <w:r>
        <w:rPr>
          <w:rFonts w:eastAsia="Times New Roman" w:cs="Times New Roman"/>
          <w:szCs w:val="24"/>
        </w:rPr>
        <w:t xml:space="preserve">βάσει του χρόνου να αναφερθούμε. </w:t>
      </w:r>
      <w:r w:rsidRPr="0058629B">
        <w:rPr>
          <w:rFonts w:eastAsia="Times New Roman" w:cs="Times New Roman"/>
          <w:szCs w:val="24"/>
        </w:rPr>
        <w:t>Κατ</w:t>
      </w:r>
      <w:r>
        <w:rPr>
          <w:rFonts w:eastAsia="Times New Roman" w:cs="Times New Roman"/>
          <w:szCs w:val="24"/>
        </w:rPr>
        <w:t xml:space="preserve">’ </w:t>
      </w:r>
      <w:r w:rsidRPr="0058629B">
        <w:rPr>
          <w:rFonts w:eastAsia="Times New Roman" w:cs="Times New Roman"/>
          <w:szCs w:val="24"/>
        </w:rPr>
        <w:t>α</w:t>
      </w:r>
      <w:r>
        <w:rPr>
          <w:rFonts w:eastAsia="Times New Roman" w:cs="Times New Roman"/>
          <w:szCs w:val="24"/>
        </w:rPr>
        <w:t>ρχάς</w:t>
      </w:r>
      <w:r w:rsidRPr="0058629B">
        <w:rPr>
          <w:rFonts w:eastAsia="Times New Roman" w:cs="Times New Roman"/>
          <w:szCs w:val="24"/>
        </w:rPr>
        <w:t xml:space="preserve"> </w:t>
      </w:r>
      <w:r>
        <w:rPr>
          <w:rFonts w:eastAsia="Times New Roman" w:cs="Times New Roman"/>
          <w:szCs w:val="24"/>
        </w:rPr>
        <w:t>σ</w:t>
      </w:r>
      <w:r w:rsidRPr="0058629B">
        <w:rPr>
          <w:rFonts w:eastAsia="Times New Roman" w:cs="Times New Roman"/>
          <w:szCs w:val="24"/>
        </w:rPr>
        <w:t>την τροπολογία με αριθμό 1873 που αφορά τη μετακίν</w:t>
      </w:r>
      <w:r>
        <w:rPr>
          <w:rFonts w:eastAsia="Times New Roman" w:cs="Times New Roman"/>
          <w:szCs w:val="24"/>
        </w:rPr>
        <w:t xml:space="preserve">ηση των εργαζομένων από τη </w:t>
      </w:r>
      <w:r>
        <w:rPr>
          <w:rFonts w:eastAsia="Times New Roman" w:cs="Times New Roman"/>
          <w:szCs w:val="24"/>
        </w:rPr>
        <w:t>«ΜΕΛΙΤΗ</w:t>
      </w:r>
      <w:r>
        <w:rPr>
          <w:rFonts w:eastAsia="Times New Roman" w:cs="Times New Roman"/>
          <w:szCs w:val="24"/>
        </w:rPr>
        <w:t xml:space="preserve"> Α.Ε.</w:t>
      </w:r>
      <w:r>
        <w:rPr>
          <w:rFonts w:eastAsia="Times New Roman" w:cs="Times New Roman"/>
          <w:szCs w:val="24"/>
        </w:rPr>
        <w:t>»</w:t>
      </w:r>
      <w:r w:rsidRPr="0058629B">
        <w:rPr>
          <w:rFonts w:eastAsia="Times New Roman" w:cs="Times New Roman"/>
          <w:szCs w:val="24"/>
        </w:rPr>
        <w:t xml:space="preserve"> και τη </w:t>
      </w:r>
      <w:r>
        <w:rPr>
          <w:rFonts w:eastAsia="Times New Roman" w:cs="Times New Roman"/>
          <w:szCs w:val="24"/>
        </w:rPr>
        <w:t>«</w:t>
      </w:r>
      <w:r w:rsidRPr="0058629B">
        <w:rPr>
          <w:rFonts w:eastAsia="Times New Roman" w:cs="Times New Roman"/>
          <w:szCs w:val="24"/>
        </w:rPr>
        <w:t>ΜΕΓΑΛΟΠΟΛΗ</w:t>
      </w:r>
      <w:r w:rsidRPr="0058629B">
        <w:rPr>
          <w:rFonts w:eastAsia="Times New Roman" w:cs="Times New Roman"/>
          <w:szCs w:val="24"/>
        </w:rPr>
        <w:t xml:space="preserve"> </w:t>
      </w:r>
      <w:r>
        <w:rPr>
          <w:rFonts w:eastAsia="Times New Roman" w:cs="Times New Roman"/>
          <w:szCs w:val="24"/>
        </w:rPr>
        <w:t>Α.Ε.</w:t>
      </w:r>
      <w:r>
        <w:rPr>
          <w:rFonts w:eastAsia="Times New Roman" w:cs="Times New Roman"/>
          <w:szCs w:val="24"/>
        </w:rPr>
        <w:t>»</w:t>
      </w:r>
      <w:r>
        <w:rPr>
          <w:rFonts w:eastAsia="Times New Roman" w:cs="Times New Roman"/>
          <w:szCs w:val="24"/>
        </w:rPr>
        <w:t>,</w:t>
      </w:r>
      <w:r w:rsidRPr="0058629B">
        <w:rPr>
          <w:rFonts w:eastAsia="Times New Roman" w:cs="Times New Roman"/>
          <w:szCs w:val="24"/>
        </w:rPr>
        <w:t xml:space="preserve"> στη ΔΕΗ και στο</w:t>
      </w:r>
      <w:r>
        <w:rPr>
          <w:rFonts w:eastAsia="Times New Roman" w:cs="Times New Roman"/>
          <w:szCs w:val="24"/>
        </w:rPr>
        <w:t>ν</w:t>
      </w:r>
      <w:r w:rsidRPr="0058629B">
        <w:rPr>
          <w:rFonts w:eastAsia="Times New Roman" w:cs="Times New Roman"/>
          <w:szCs w:val="24"/>
        </w:rPr>
        <w:t xml:space="preserve"> ΔΕΔΔΗΕ</w:t>
      </w:r>
      <w:r>
        <w:rPr>
          <w:rFonts w:eastAsia="Times New Roman" w:cs="Times New Roman"/>
          <w:szCs w:val="24"/>
        </w:rPr>
        <w:t>. Γ</w:t>
      </w:r>
      <w:r w:rsidRPr="0058629B">
        <w:rPr>
          <w:rFonts w:eastAsia="Times New Roman" w:cs="Times New Roman"/>
          <w:szCs w:val="24"/>
        </w:rPr>
        <w:t>ιατί γίνεται τώρα</w:t>
      </w:r>
      <w:r>
        <w:rPr>
          <w:rFonts w:eastAsia="Times New Roman" w:cs="Times New Roman"/>
          <w:szCs w:val="24"/>
        </w:rPr>
        <w:t>; Κατά βάση εί</w:t>
      </w:r>
      <w:r w:rsidRPr="0058629B">
        <w:rPr>
          <w:rFonts w:eastAsia="Times New Roman" w:cs="Times New Roman"/>
          <w:szCs w:val="24"/>
        </w:rPr>
        <w:t xml:space="preserve">ναι για </w:t>
      </w:r>
      <w:r w:rsidRPr="0058629B">
        <w:rPr>
          <w:rFonts w:eastAsia="Times New Roman" w:cs="Times New Roman"/>
          <w:szCs w:val="24"/>
        </w:rPr>
        <w:t xml:space="preserve">να διευκολυνθεί η πώληση των </w:t>
      </w:r>
      <w:proofErr w:type="spellStart"/>
      <w:r w:rsidRPr="0058629B">
        <w:rPr>
          <w:rFonts w:eastAsia="Times New Roman" w:cs="Times New Roman"/>
          <w:szCs w:val="24"/>
        </w:rPr>
        <w:t>λιγνιτικών</w:t>
      </w:r>
      <w:proofErr w:type="spellEnd"/>
      <w:r w:rsidRPr="0058629B">
        <w:rPr>
          <w:rFonts w:eastAsia="Times New Roman" w:cs="Times New Roman"/>
          <w:szCs w:val="24"/>
        </w:rPr>
        <w:t xml:space="preserve"> μονάδων και όσοι εργαζόμενοι περισσεύουν</w:t>
      </w:r>
      <w:r>
        <w:rPr>
          <w:rFonts w:eastAsia="Times New Roman" w:cs="Times New Roman"/>
          <w:szCs w:val="24"/>
        </w:rPr>
        <w:t>,</w:t>
      </w:r>
      <w:r w:rsidRPr="0058629B">
        <w:rPr>
          <w:rFonts w:eastAsia="Times New Roman" w:cs="Times New Roman"/>
          <w:szCs w:val="24"/>
        </w:rPr>
        <w:t xml:space="preserve"> να μπορέσουν να </w:t>
      </w:r>
      <w:r>
        <w:rPr>
          <w:rFonts w:eastAsia="Times New Roman" w:cs="Times New Roman"/>
          <w:szCs w:val="24"/>
        </w:rPr>
        <w:t>πάνε εν πάση</w:t>
      </w:r>
      <w:r w:rsidRPr="0058629B">
        <w:rPr>
          <w:rFonts w:eastAsia="Times New Roman" w:cs="Times New Roman"/>
          <w:szCs w:val="24"/>
        </w:rPr>
        <w:t xml:space="preserve"> </w:t>
      </w:r>
      <w:proofErr w:type="spellStart"/>
      <w:r w:rsidRPr="0058629B">
        <w:rPr>
          <w:rFonts w:eastAsia="Times New Roman" w:cs="Times New Roman"/>
          <w:szCs w:val="24"/>
        </w:rPr>
        <w:t>περιπτώσει</w:t>
      </w:r>
      <w:proofErr w:type="spellEnd"/>
      <w:r w:rsidRPr="0058629B">
        <w:rPr>
          <w:rFonts w:eastAsia="Times New Roman" w:cs="Times New Roman"/>
          <w:szCs w:val="24"/>
        </w:rPr>
        <w:t xml:space="preserve"> στο</w:t>
      </w:r>
      <w:r>
        <w:rPr>
          <w:rFonts w:eastAsia="Times New Roman" w:cs="Times New Roman"/>
          <w:szCs w:val="24"/>
        </w:rPr>
        <w:t>ν</w:t>
      </w:r>
      <w:r w:rsidRPr="0058629B">
        <w:rPr>
          <w:rFonts w:eastAsia="Times New Roman" w:cs="Times New Roman"/>
          <w:szCs w:val="24"/>
        </w:rPr>
        <w:t xml:space="preserve"> ΔΕΔΔΗΕ και στη </w:t>
      </w:r>
      <w:r>
        <w:rPr>
          <w:rFonts w:eastAsia="Times New Roman" w:cs="Times New Roman"/>
          <w:szCs w:val="24"/>
        </w:rPr>
        <w:t>ΔΕΗ. Εμείς θ</w:t>
      </w:r>
      <w:r w:rsidRPr="0058629B">
        <w:rPr>
          <w:rFonts w:eastAsia="Times New Roman" w:cs="Times New Roman"/>
          <w:szCs w:val="24"/>
        </w:rPr>
        <w:t xml:space="preserve">α ψηφίσουμε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58629B">
        <w:rPr>
          <w:rFonts w:eastAsia="Times New Roman" w:cs="Times New Roman"/>
          <w:szCs w:val="24"/>
        </w:rPr>
        <w:t xml:space="preserve"> σε αυτή την τροπολογία</w:t>
      </w:r>
      <w:r>
        <w:rPr>
          <w:rFonts w:eastAsia="Times New Roman" w:cs="Times New Roman"/>
          <w:szCs w:val="24"/>
        </w:rPr>
        <w:t>, γ</w:t>
      </w:r>
      <w:r w:rsidRPr="0058629B">
        <w:rPr>
          <w:rFonts w:eastAsia="Times New Roman" w:cs="Times New Roman"/>
          <w:szCs w:val="24"/>
        </w:rPr>
        <w:t>ιατί σε κα</w:t>
      </w:r>
      <w:r>
        <w:rPr>
          <w:rFonts w:eastAsia="Times New Roman" w:cs="Times New Roman"/>
          <w:szCs w:val="24"/>
        </w:rPr>
        <w:t>μ</w:t>
      </w:r>
      <w:r w:rsidRPr="0058629B">
        <w:rPr>
          <w:rFonts w:eastAsia="Times New Roman" w:cs="Times New Roman"/>
          <w:szCs w:val="24"/>
        </w:rPr>
        <w:t xml:space="preserve">μία περίπτωση δεν θέλουμε να έχουν επιπτώσεις </w:t>
      </w:r>
      <w:r w:rsidRPr="0058629B">
        <w:rPr>
          <w:rFonts w:eastAsia="Times New Roman" w:cs="Times New Roman"/>
          <w:szCs w:val="24"/>
        </w:rPr>
        <w:t>οι εργαζόμενοι</w:t>
      </w:r>
      <w:r>
        <w:rPr>
          <w:rFonts w:eastAsia="Times New Roman" w:cs="Times New Roman"/>
          <w:szCs w:val="24"/>
        </w:rPr>
        <w:t xml:space="preserve"> α</w:t>
      </w:r>
      <w:r w:rsidRPr="0058629B">
        <w:rPr>
          <w:rFonts w:eastAsia="Times New Roman" w:cs="Times New Roman"/>
          <w:szCs w:val="24"/>
        </w:rPr>
        <w:t xml:space="preserve">πό την πώληση των </w:t>
      </w:r>
      <w:proofErr w:type="spellStart"/>
      <w:r w:rsidRPr="0058629B">
        <w:rPr>
          <w:rFonts w:eastAsia="Times New Roman" w:cs="Times New Roman"/>
          <w:szCs w:val="24"/>
        </w:rPr>
        <w:t>λιγνιτικών</w:t>
      </w:r>
      <w:proofErr w:type="spellEnd"/>
      <w:r w:rsidRPr="0058629B">
        <w:rPr>
          <w:rFonts w:eastAsia="Times New Roman" w:cs="Times New Roman"/>
          <w:szCs w:val="24"/>
        </w:rPr>
        <w:t xml:space="preserve"> μονάδων</w:t>
      </w:r>
      <w:r>
        <w:rPr>
          <w:rFonts w:eastAsia="Times New Roman" w:cs="Times New Roman"/>
          <w:szCs w:val="24"/>
        </w:rPr>
        <w:t>. Ψηφίζουμε «</w:t>
      </w:r>
      <w:r>
        <w:rPr>
          <w:rFonts w:eastAsia="Times New Roman" w:cs="Times New Roman"/>
          <w:szCs w:val="24"/>
        </w:rPr>
        <w:t>παρών</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διαφωνούμε πλήρως με την πώληση, τη</w:t>
      </w:r>
      <w:r w:rsidRPr="0058629B">
        <w:rPr>
          <w:rFonts w:eastAsia="Times New Roman" w:cs="Times New Roman"/>
          <w:szCs w:val="24"/>
        </w:rPr>
        <w:t xml:space="preserve">ν ιδιωτικοποίηση </w:t>
      </w:r>
      <w:r w:rsidRPr="0058629B">
        <w:rPr>
          <w:rFonts w:eastAsia="Times New Roman" w:cs="Times New Roman"/>
          <w:szCs w:val="24"/>
        </w:rPr>
        <w:lastRenderedPageBreak/>
        <w:t xml:space="preserve">και την απελευθέρωση </w:t>
      </w:r>
      <w:r>
        <w:rPr>
          <w:rFonts w:eastAsia="Times New Roman" w:cs="Times New Roman"/>
          <w:szCs w:val="24"/>
        </w:rPr>
        <w:t xml:space="preserve">της </w:t>
      </w:r>
      <w:r w:rsidRPr="0058629B">
        <w:rPr>
          <w:rFonts w:eastAsia="Times New Roman" w:cs="Times New Roman"/>
          <w:szCs w:val="24"/>
        </w:rPr>
        <w:t>αγοράς ενέργειας</w:t>
      </w:r>
      <w:r>
        <w:rPr>
          <w:rFonts w:eastAsia="Times New Roman" w:cs="Times New Roman"/>
          <w:szCs w:val="24"/>
        </w:rPr>
        <w:t>. Γι’ αυτόν</w:t>
      </w:r>
      <w:r>
        <w:rPr>
          <w:rFonts w:eastAsia="Times New Roman" w:cs="Times New Roman"/>
          <w:szCs w:val="24"/>
        </w:rPr>
        <w:t>,</w:t>
      </w:r>
      <w:r>
        <w:rPr>
          <w:rFonts w:eastAsia="Times New Roman" w:cs="Times New Roman"/>
          <w:szCs w:val="24"/>
        </w:rPr>
        <w:t xml:space="preserve"> λοιπόν, τον λόγο θέλω </w:t>
      </w:r>
      <w:r w:rsidRPr="0058629B">
        <w:rPr>
          <w:rFonts w:eastAsia="Times New Roman" w:cs="Times New Roman"/>
          <w:szCs w:val="24"/>
        </w:rPr>
        <w:t xml:space="preserve">να διευκρινίσω </w:t>
      </w:r>
      <w:r>
        <w:rPr>
          <w:rFonts w:eastAsia="Times New Roman" w:cs="Times New Roman"/>
          <w:szCs w:val="24"/>
        </w:rPr>
        <w:t>την</w:t>
      </w:r>
      <w:r w:rsidRPr="0058629B">
        <w:rPr>
          <w:rFonts w:eastAsia="Times New Roman" w:cs="Times New Roman"/>
          <w:szCs w:val="24"/>
        </w:rPr>
        <w:t xml:space="preserve"> ψήφο </w:t>
      </w:r>
      <w:r>
        <w:rPr>
          <w:rFonts w:eastAsia="Times New Roman" w:cs="Times New Roman"/>
          <w:szCs w:val="24"/>
        </w:rPr>
        <w:t>μας.</w:t>
      </w:r>
    </w:p>
    <w:p w14:paraId="6B949187" w14:textId="77777777" w:rsidR="00244F6B" w:rsidRDefault="006574B6">
      <w:pPr>
        <w:spacing w:after="0"/>
        <w:jc w:val="both"/>
        <w:rPr>
          <w:rFonts w:eastAsia="Times New Roman" w:cs="Times New Roman"/>
          <w:szCs w:val="24"/>
        </w:rPr>
      </w:pPr>
      <w:r>
        <w:rPr>
          <w:rFonts w:eastAsia="Times New Roman" w:cs="Times New Roman"/>
          <w:szCs w:val="24"/>
        </w:rPr>
        <w:t>Για τη δεύτερη τροπο</w:t>
      </w:r>
      <w:r>
        <w:rPr>
          <w:rFonts w:eastAsia="Times New Roman" w:cs="Times New Roman"/>
          <w:szCs w:val="24"/>
        </w:rPr>
        <w:t>λογία την 1870/212 που αφορά τον τρόπο παρακράτησης υπολογισμού</w:t>
      </w:r>
      <w:r w:rsidRPr="0058629B">
        <w:rPr>
          <w:rFonts w:eastAsia="Times New Roman" w:cs="Times New Roman"/>
          <w:szCs w:val="24"/>
        </w:rPr>
        <w:t xml:space="preserve"> της εισφοράς αλληλεγγύης</w:t>
      </w:r>
      <w:r>
        <w:rPr>
          <w:rFonts w:eastAsia="Times New Roman" w:cs="Times New Roman"/>
          <w:szCs w:val="24"/>
        </w:rPr>
        <w:t>, κ</w:t>
      </w:r>
      <w:r w:rsidRPr="0058629B">
        <w:rPr>
          <w:rFonts w:eastAsia="Times New Roman" w:cs="Times New Roman"/>
          <w:szCs w:val="24"/>
        </w:rPr>
        <w:t>ατ</w:t>
      </w:r>
      <w:r>
        <w:rPr>
          <w:rFonts w:eastAsia="Times New Roman" w:cs="Times New Roman"/>
          <w:szCs w:val="24"/>
        </w:rPr>
        <w:t xml:space="preserve">’ αρχάς </w:t>
      </w:r>
      <w:r w:rsidRPr="0058629B">
        <w:rPr>
          <w:rFonts w:eastAsia="Times New Roman" w:cs="Times New Roman"/>
          <w:szCs w:val="24"/>
        </w:rPr>
        <w:t>να σας θυμίσω</w:t>
      </w:r>
      <w:r>
        <w:rPr>
          <w:rFonts w:eastAsia="Times New Roman" w:cs="Times New Roman"/>
          <w:szCs w:val="24"/>
        </w:rPr>
        <w:t xml:space="preserve"> –</w:t>
      </w:r>
      <w:r w:rsidRPr="0058629B">
        <w:rPr>
          <w:rFonts w:eastAsia="Times New Roman" w:cs="Times New Roman"/>
          <w:szCs w:val="24"/>
        </w:rPr>
        <w:t>νομίζω</w:t>
      </w:r>
      <w:r>
        <w:rPr>
          <w:rFonts w:eastAsia="Times New Roman" w:cs="Times New Roman"/>
          <w:szCs w:val="24"/>
        </w:rPr>
        <w:t xml:space="preserve"> ότι</w:t>
      </w:r>
      <w:r w:rsidRPr="0058629B">
        <w:rPr>
          <w:rFonts w:eastAsia="Times New Roman" w:cs="Times New Roman"/>
          <w:szCs w:val="24"/>
        </w:rPr>
        <w:t xml:space="preserve"> είναι γνωστό</w:t>
      </w:r>
      <w:r>
        <w:rPr>
          <w:rFonts w:eastAsia="Times New Roman" w:cs="Times New Roman"/>
          <w:szCs w:val="24"/>
        </w:rPr>
        <w:t>- ότι</w:t>
      </w:r>
      <w:r w:rsidRPr="0058629B">
        <w:rPr>
          <w:rFonts w:eastAsia="Times New Roman" w:cs="Times New Roman"/>
          <w:szCs w:val="24"/>
        </w:rPr>
        <w:t xml:space="preserve"> εμείς διαφωνούμε με αυτό το χαράτσι και πρέπει να </w:t>
      </w:r>
      <w:r>
        <w:rPr>
          <w:rFonts w:eastAsia="Times New Roman" w:cs="Times New Roman"/>
          <w:szCs w:val="24"/>
        </w:rPr>
        <w:t>καταργηθεί. Τι να ψηφίζουμε; Τον δι</w:t>
      </w:r>
      <w:r w:rsidRPr="0058629B">
        <w:rPr>
          <w:rFonts w:eastAsia="Times New Roman" w:cs="Times New Roman"/>
          <w:szCs w:val="24"/>
        </w:rPr>
        <w:t>αφορετικό τρόπο υπολογισμο</w:t>
      </w:r>
      <w:r w:rsidRPr="0058629B">
        <w:rPr>
          <w:rFonts w:eastAsia="Times New Roman" w:cs="Times New Roman"/>
          <w:szCs w:val="24"/>
        </w:rPr>
        <w:t>ύ του</w:t>
      </w:r>
      <w:r>
        <w:rPr>
          <w:rFonts w:eastAsia="Times New Roman" w:cs="Times New Roman"/>
          <w:szCs w:val="24"/>
        </w:rPr>
        <w:t>; Δ</w:t>
      </w:r>
      <w:r w:rsidRPr="0058629B">
        <w:rPr>
          <w:rFonts w:eastAsia="Times New Roman" w:cs="Times New Roman"/>
          <w:szCs w:val="24"/>
        </w:rPr>
        <w:t xml:space="preserve">εν </w:t>
      </w:r>
      <w:r>
        <w:rPr>
          <w:rFonts w:eastAsia="Times New Roman" w:cs="Times New Roman"/>
          <w:szCs w:val="24"/>
        </w:rPr>
        <w:t>φθάνει που κόψατε όλες τις</w:t>
      </w:r>
      <w:r w:rsidRPr="0058629B">
        <w:rPr>
          <w:rFonts w:eastAsia="Times New Roman" w:cs="Times New Roman"/>
          <w:szCs w:val="24"/>
        </w:rPr>
        <w:t xml:space="preserve"> </w:t>
      </w:r>
      <w:r>
        <w:rPr>
          <w:rFonts w:eastAsia="Times New Roman" w:cs="Times New Roman"/>
          <w:szCs w:val="24"/>
        </w:rPr>
        <w:t xml:space="preserve">συντάξεις, διατηρείτε κι </w:t>
      </w:r>
      <w:r w:rsidRPr="0058629B">
        <w:rPr>
          <w:rFonts w:eastAsia="Times New Roman" w:cs="Times New Roman"/>
          <w:szCs w:val="24"/>
        </w:rPr>
        <w:t>αυτό το χαράτσι</w:t>
      </w:r>
      <w:r>
        <w:rPr>
          <w:rFonts w:eastAsia="Times New Roman" w:cs="Times New Roman"/>
          <w:szCs w:val="24"/>
        </w:rPr>
        <w:t xml:space="preserve"> έ</w:t>
      </w:r>
      <w:r w:rsidRPr="0058629B">
        <w:rPr>
          <w:rFonts w:eastAsia="Times New Roman" w:cs="Times New Roman"/>
          <w:szCs w:val="24"/>
        </w:rPr>
        <w:t>στω και με άλλον τρόπο υπολογισμού</w:t>
      </w:r>
      <w:r>
        <w:rPr>
          <w:rFonts w:eastAsia="Times New Roman" w:cs="Times New Roman"/>
          <w:szCs w:val="24"/>
        </w:rPr>
        <w:t>. Θα την καταψηφίσουμε,</w:t>
      </w:r>
      <w:r w:rsidRPr="0058629B">
        <w:rPr>
          <w:rFonts w:eastAsia="Times New Roman" w:cs="Times New Roman"/>
          <w:szCs w:val="24"/>
        </w:rPr>
        <w:t xml:space="preserve"> γιατί διαφωνούμε με την ουσία του ζητήματος</w:t>
      </w:r>
      <w:r>
        <w:rPr>
          <w:rFonts w:eastAsia="Times New Roman" w:cs="Times New Roman"/>
          <w:szCs w:val="24"/>
        </w:rPr>
        <w:t>.</w:t>
      </w:r>
    </w:p>
    <w:p w14:paraId="6B949188" w14:textId="77777777" w:rsidR="00244F6B" w:rsidRDefault="006574B6">
      <w:pPr>
        <w:spacing w:after="0"/>
        <w:jc w:val="both"/>
        <w:rPr>
          <w:rFonts w:eastAsia="Times New Roman" w:cs="Times New Roman"/>
          <w:szCs w:val="24"/>
        </w:rPr>
      </w:pPr>
      <w:r>
        <w:rPr>
          <w:rFonts w:eastAsia="Times New Roman" w:cs="Times New Roman"/>
          <w:szCs w:val="24"/>
        </w:rPr>
        <w:t>Για την τροπολογία του</w:t>
      </w:r>
      <w:r w:rsidRPr="0058629B">
        <w:rPr>
          <w:rFonts w:eastAsia="Times New Roman" w:cs="Times New Roman"/>
          <w:szCs w:val="24"/>
        </w:rPr>
        <w:t xml:space="preserve"> Υπουργείου Υγείας θα ήθελα να πω το εξής</w:t>
      </w:r>
      <w:r>
        <w:rPr>
          <w:rFonts w:eastAsia="Times New Roman" w:cs="Times New Roman"/>
          <w:szCs w:val="24"/>
        </w:rPr>
        <w:t>:</w:t>
      </w:r>
      <w:r w:rsidRPr="0058629B">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αρχάς</w:t>
      </w:r>
      <w:r w:rsidRPr="0058629B">
        <w:rPr>
          <w:rFonts w:eastAsia="Times New Roman" w:cs="Times New Roman"/>
          <w:szCs w:val="24"/>
        </w:rPr>
        <w:t xml:space="preserve"> </w:t>
      </w:r>
      <w:r>
        <w:rPr>
          <w:rFonts w:eastAsia="Times New Roman" w:cs="Times New Roman"/>
          <w:szCs w:val="24"/>
        </w:rPr>
        <w:t>δίνει</w:t>
      </w:r>
      <w:r w:rsidRPr="0058629B">
        <w:rPr>
          <w:rFonts w:eastAsia="Times New Roman" w:cs="Times New Roman"/>
          <w:szCs w:val="24"/>
        </w:rPr>
        <w:t xml:space="preserve"> παράταση σε ένα</w:t>
      </w:r>
      <w:r>
        <w:rPr>
          <w:rFonts w:eastAsia="Times New Roman" w:cs="Times New Roman"/>
          <w:szCs w:val="24"/>
        </w:rPr>
        <w:t>ν</w:t>
      </w:r>
      <w:r w:rsidRPr="0058629B">
        <w:rPr>
          <w:rFonts w:eastAsia="Times New Roman" w:cs="Times New Roman"/>
          <w:szCs w:val="24"/>
        </w:rPr>
        <w:t xml:space="preserve"> </w:t>
      </w:r>
      <w:r>
        <w:rPr>
          <w:rFonts w:eastAsia="Times New Roman" w:cs="Times New Roman"/>
          <w:szCs w:val="24"/>
        </w:rPr>
        <w:t>νόμο, τον ν.3868/2010, το</w:t>
      </w:r>
      <w:r w:rsidRPr="0058629B">
        <w:rPr>
          <w:rFonts w:eastAsia="Times New Roman" w:cs="Times New Roman"/>
          <w:szCs w:val="24"/>
        </w:rPr>
        <w:t>ν οποί</w:t>
      </w:r>
      <w:r>
        <w:rPr>
          <w:rFonts w:eastAsia="Times New Roman" w:cs="Times New Roman"/>
          <w:szCs w:val="24"/>
        </w:rPr>
        <w:t>ο</w:t>
      </w:r>
      <w:r w:rsidRPr="0058629B">
        <w:rPr>
          <w:rFonts w:eastAsia="Times New Roman" w:cs="Times New Roman"/>
          <w:szCs w:val="24"/>
        </w:rPr>
        <w:t xml:space="preserve"> είχε ψηφίσει η Νέα Δημοκρατία</w:t>
      </w:r>
      <w:r>
        <w:rPr>
          <w:rFonts w:eastAsia="Times New Roman" w:cs="Times New Roman"/>
          <w:szCs w:val="24"/>
        </w:rPr>
        <w:t>,</w:t>
      </w:r>
      <w:r w:rsidRPr="0058629B">
        <w:rPr>
          <w:rFonts w:eastAsia="Times New Roman" w:cs="Times New Roman"/>
          <w:szCs w:val="24"/>
        </w:rPr>
        <w:t xml:space="preserve"> τον είχε τροποποιήσει το ΠΑΣΟΚ</w:t>
      </w:r>
      <w:r>
        <w:rPr>
          <w:rFonts w:eastAsia="Times New Roman" w:cs="Times New Roman"/>
          <w:szCs w:val="24"/>
        </w:rPr>
        <w:t>,</w:t>
      </w:r>
      <w:r w:rsidRPr="0058629B">
        <w:rPr>
          <w:rFonts w:eastAsia="Times New Roman" w:cs="Times New Roman"/>
          <w:szCs w:val="24"/>
        </w:rPr>
        <w:t xml:space="preserve"> και τώρα ο ΣΥΡΙΖΑ τον εφαρμόζει στη </w:t>
      </w:r>
      <w:proofErr w:type="spellStart"/>
      <w:r w:rsidRPr="0058629B">
        <w:rPr>
          <w:rFonts w:eastAsia="Times New Roman" w:cs="Times New Roman"/>
          <w:szCs w:val="24"/>
        </w:rPr>
        <w:t>μεταμνημονιακή</w:t>
      </w:r>
      <w:proofErr w:type="spellEnd"/>
      <w:r w:rsidRPr="0058629B">
        <w:rPr>
          <w:rFonts w:eastAsia="Times New Roman" w:cs="Times New Roman"/>
          <w:szCs w:val="24"/>
        </w:rPr>
        <w:t xml:space="preserve"> εποχή</w:t>
      </w:r>
      <w:r>
        <w:rPr>
          <w:rFonts w:eastAsia="Times New Roman" w:cs="Times New Roman"/>
          <w:szCs w:val="24"/>
        </w:rPr>
        <w:t>.</w:t>
      </w:r>
      <w:r w:rsidRPr="0058629B">
        <w:rPr>
          <w:rFonts w:eastAsia="Times New Roman" w:cs="Times New Roman"/>
          <w:szCs w:val="24"/>
        </w:rPr>
        <w:t xml:space="preserve"> Δηλαδή τη μετακίνηση των υπαλλήλων</w:t>
      </w:r>
      <w:r>
        <w:rPr>
          <w:rFonts w:eastAsia="Times New Roman" w:cs="Times New Roman"/>
          <w:szCs w:val="24"/>
        </w:rPr>
        <w:t>,</w:t>
      </w:r>
      <w:r w:rsidRPr="0058629B">
        <w:rPr>
          <w:rFonts w:eastAsia="Times New Roman" w:cs="Times New Roman"/>
          <w:szCs w:val="24"/>
        </w:rPr>
        <w:t xml:space="preserve"> των εργαζομένων </w:t>
      </w:r>
      <w:r>
        <w:rPr>
          <w:rFonts w:eastAsia="Times New Roman" w:cs="Times New Roman"/>
          <w:szCs w:val="24"/>
        </w:rPr>
        <w:t xml:space="preserve">χωρίς </w:t>
      </w:r>
      <w:r w:rsidRPr="0058629B">
        <w:rPr>
          <w:rFonts w:eastAsia="Times New Roman" w:cs="Times New Roman"/>
          <w:szCs w:val="24"/>
        </w:rPr>
        <w:t xml:space="preserve">τη δική τους </w:t>
      </w:r>
      <w:r>
        <w:rPr>
          <w:rFonts w:eastAsia="Times New Roman" w:cs="Times New Roman"/>
          <w:szCs w:val="24"/>
        </w:rPr>
        <w:t>θέ</w:t>
      </w:r>
      <w:r>
        <w:rPr>
          <w:rFonts w:eastAsia="Times New Roman" w:cs="Times New Roman"/>
          <w:szCs w:val="24"/>
        </w:rPr>
        <w:t>ληση. Ε</w:t>
      </w:r>
      <w:r w:rsidRPr="0058629B">
        <w:rPr>
          <w:rFonts w:eastAsia="Times New Roman" w:cs="Times New Roman"/>
          <w:szCs w:val="24"/>
        </w:rPr>
        <w:t>μείς είμαστε ενάντια στην υλοποίηση ενός τέτοιο</w:t>
      </w:r>
      <w:r>
        <w:rPr>
          <w:rFonts w:eastAsia="Times New Roman" w:cs="Times New Roman"/>
          <w:szCs w:val="24"/>
        </w:rPr>
        <w:t>υ</w:t>
      </w:r>
      <w:r w:rsidRPr="0058629B">
        <w:rPr>
          <w:rFonts w:eastAsia="Times New Roman" w:cs="Times New Roman"/>
          <w:szCs w:val="24"/>
        </w:rPr>
        <w:t xml:space="preserve"> </w:t>
      </w:r>
      <w:r>
        <w:rPr>
          <w:rFonts w:eastAsia="Times New Roman" w:cs="Times New Roman"/>
          <w:szCs w:val="24"/>
        </w:rPr>
        <w:t>μέτρου. Μετά όμως τις διευκρινίσεις του κυρίου Υπουργού -γιατί μας έκανε κι εντύπωση, κα</w:t>
      </w:r>
      <w:r>
        <w:rPr>
          <w:rFonts w:eastAsia="Times New Roman" w:cs="Times New Roman"/>
          <w:szCs w:val="24"/>
        </w:rPr>
        <w:lastRenderedPageBreak/>
        <w:t xml:space="preserve">θώς </w:t>
      </w:r>
      <w:r w:rsidRPr="0058629B">
        <w:rPr>
          <w:rFonts w:eastAsia="Times New Roman" w:cs="Times New Roman"/>
          <w:szCs w:val="24"/>
        </w:rPr>
        <w:t xml:space="preserve"> </w:t>
      </w:r>
      <w:r w:rsidRPr="00DC367A">
        <w:rPr>
          <w:rFonts w:eastAsia="Times New Roman" w:cs="Times New Roman"/>
          <w:szCs w:val="24"/>
        </w:rPr>
        <w:t>μιλάμε για μία παράταση δέκα-δώδεκα ημερών δηλαδή μέχρι το τέλος του Δεκέμβρη</w:t>
      </w:r>
      <w:r>
        <w:rPr>
          <w:rFonts w:eastAsia="Times New Roman" w:cs="Times New Roman"/>
          <w:szCs w:val="24"/>
        </w:rPr>
        <w:t>-</w:t>
      </w:r>
      <w:r w:rsidRPr="008229C0">
        <w:rPr>
          <w:rFonts w:eastAsia="Times New Roman" w:cs="Times New Roman"/>
          <w:b/>
          <w:szCs w:val="24"/>
        </w:rPr>
        <w:t xml:space="preserve"> </w:t>
      </w:r>
      <w:r w:rsidRPr="00AC2A72">
        <w:rPr>
          <w:rFonts w:eastAsia="Times New Roman" w:cs="Times New Roman"/>
          <w:szCs w:val="24"/>
        </w:rPr>
        <w:t>ότι</w:t>
      </w:r>
      <w:r w:rsidRPr="0058629B">
        <w:rPr>
          <w:rFonts w:eastAsia="Times New Roman" w:cs="Times New Roman"/>
          <w:szCs w:val="24"/>
        </w:rPr>
        <w:t xml:space="preserve"> υπάρχουν συμβάσεις που έ</w:t>
      </w:r>
      <w:r w:rsidRPr="0058629B">
        <w:rPr>
          <w:rFonts w:eastAsia="Times New Roman" w:cs="Times New Roman"/>
          <w:szCs w:val="24"/>
        </w:rPr>
        <w:t>χουν λήξει</w:t>
      </w:r>
      <w:r>
        <w:rPr>
          <w:rFonts w:eastAsia="Times New Roman" w:cs="Times New Roman"/>
          <w:szCs w:val="24"/>
        </w:rPr>
        <w:t xml:space="preserve"> και οι εργαζόμενοι δεν </w:t>
      </w:r>
      <w:r w:rsidRPr="0058629B">
        <w:rPr>
          <w:rFonts w:eastAsia="Times New Roman" w:cs="Times New Roman"/>
          <w:szCs w:val="24"/>
        </w:rPr>
        <w:t>έχουν πά</w:t>
      </w:r>
      <w:r>
        <w:rPr>
          <w:rFonts w:eastAsia="Times New Roman" w:cs="Times New Roman"/>
          <w:szCs w:val="24"/>
        </w:rPr>
        <w:t>ρ</w:t>
      </w:r>
      <w:r w:rsidRPr="0058629B">
        <w:rPr>
          <w:rFonts w:eastAsia="Times New Roman" w:cs="Times New Roman"/>
          <w:szCs w:val="24"/>
        </w:rPr>
        <w:t xml:space="preserve">ει </w:t>
      </w:r>
      <w:r>
        <w:rPr>
          <w:rFonts w:eastAsia="Times New Roman" w:cs="Times New Roman"/>
          <w:szCs w:val="24"/>
        </w:rPr>
        <w:t xml:space="preserve">ή δεν μπορούν να πάρουν </w:t>
      </w:r>
      <w:r w:rsidRPr="0058629B">
        <w:rPr>
          <w:rFonts w:eastAsia="Times New Roman" w:cs="Times New Roman"/>
          <w:szCs w:val="24"/>
        </w:rPr>
        <w:t xml:space="preserve">τα δεδουλευμένα </w:t>
      </w:r>
      <w:r>
        <w:rPr>
          <w:rFonts w:eastAsia="Times New Roman" w:cs="Times New Roman"/>
          <w:szCs w:val="24"/>
        </w:rPr>
        <w:t>τους,</w:t>
      </w:r>
      <w:r w:rsidRPr="0058629B">
        <w:rPr>
          <w:rFonts w:eastAsia="Times New Roman" w:cs="Times New Roman"/>
          <w:szCs w:val="24"/>
        </w:rPr>
        <w:t xml:space="preserve"> λόγω του ότι δεν εγκρίνονται από τον πάρεδρο</w:t>
      </w:r>
      <w:r>
        <w:rPr>
          <w:rFonts w:eastAsia="Times New Roman" w:cs="Times New Roman"/>
          <w:szCs w:val="24"/>
        </w:rPr>
        <w:t>, εμείς θα το ψηφίσουμε γι’</w:t>
      </w:r>
      <w:r w:rsidRPr="0058629B">
        <w:rPr>
          <w:rFonts w:eastAsia="Times New Roman" w:cs="Times New Roman"/>
          <w:szCs w:val="24"/>
        </w:rPr>
        <w:t xml:space="preserve"> αυτό</w:t>
      </w:r>
      <w:r>
        <w:rPr>
          <w:rFonts w:eastAsia="Times New Roman" w:cs="Times New Roman"/>
          <w:szCs w:val="24"/>
        </w:rPr>
        <w:t>ν</w:t>
      </w:r>
      <w:r w:rsidRPr="0058629B">
        <w:rPr>
          <w:rFonts w:eastAsia="Times New Roman" w:cs="Times New Roman"/>
          <w:szCs w:val="24"/>
        </w:rPr>
        <w:t xml:space="preserve"> το</w:t>
      </w:r>
      <w:r>
        <w:rPr>
          <w:rFonts w:eastAsia="Times New Roman" w:cs="Times New Roman"/>
          <w:szCs w:val="24"/>
        </w:rPr>
        <w:t>ν</w:t>
      </w:r>
      <w:r w:rsidRPr="0058629B">
        <w:rPr>
          <w:rFonts w:eastAsia="Times New Roman" w:cs="Times New Roman"/>
          <w:szCs w:val="24"/>
        </w:rPr>
        <w:t xml:space="preserve"> λόγο</w:t>
      </w:r>
      <w:r>
        <w:rPr>
          <w:rFonts w:eastAsia="Times New Roman" w:cs="Times New Roman"/>
          <w:szCs w:val="24"/>
        </w:rPr>
        <w:t xml:space="preserve">. Γενικότερα, όμως, ήθελα να πω ότι διαφωνούμε συνολικά. </w:t>
      </w:r>
    </w:p>
    <w:p w14:paraId="6B949189" w14:textId="77777777" w:rsidR="00244F6B" w:rsidRDefault="006574B6">
      <w:pPr>
        <w:spacing w:after="0"/>
        <w:jc w:val="both"/>
        <w:rPr>
          <w:rFonts w:eastAsia="Times New Roman" w:cs="Times New Roman"/>
          <w:szCs w:val="24"/>
        </w:rPr>
      </w:pPr>
      <w:r>
        <w:rPr>
          <w:rFonts w:eastAsia="Times New Roman" w:cs="Times New Roman"/>
          <w:szCs w:val="24"/>
        </w:rPr>
        <w:t>Ή</w:t>
      </w:r>
      <w:r w:rsidRPr="0058629B">
        <w:rPr>
          <w:rFonts w:eastAsia="Times New Roman" w:cs="Times New Roman"/>
          <w:szCs w:val="24"/>
        </w:rPr>
        <w:t>θελα να επισημάνω</w:t>
      </w:r>
      <w:r>
        <w:rPr>
          <w:rFonts w:eastAsia="Times New Roman" w:cs="Times New Roman"/>
          <w:szCs w:val="24"/>
        </w:rPr>
        <w:t xml:space="preserve">, </w:t>
      </w:r>
      <w:r>
        <w:rPr>
          <w:rFonts w:eastAsia="Times New Roman" w:cs="Times New Roman"/>
          <w:szCs w:val="24"/>
        </w:rPr>
        <w:t xml:space="preserve">το είπαμε και στην </w:t>
      </w:r>
      <w:r>
        <w:rPr>
          <w:rFonts w:eastAsia="Times New Roman" w:cs="Times New Roman"/>
          <w:szCs w:val="24"/>
        </w:rPr>
        <w:t>ε</w:t>
      </w:r>
      <w:r>
        <w:rPr>
          <w:rFonts w:eastAsia="Times New Roman" w:cs="Times New Roman"/>
          <w:szCs w:val="24"/>
        </w:rPr>
        <w:t>πιτροπή, α</w:t>
      </w:r>
      <w:r w:rsidRPr="0058629B">
        <w:rPr>
          <w:rFonts w:eastAsia="Times New Roman" w:cs="Times New Roman"/>
          <w:szCs w:val="24"/>
        </w:rPr>
        <w:t xml:space="preserve">λλά και πάλι λόγω χρόνου δεν καταφέραμε στην </w:t>
      </w:r>
      <w:proofErr w:type="spellStart"/>
      <w:r w:rsidRPr="0058629B">
        <w:rPr>
          <w:rFonts w:eastAsia="Times New Roman" w:cs="Times New Roman"/>
          <w:szCs w:val="24"/>
        </w:rPr>
        <w:t>πρωτολογία</w:t>
      </w:r>
      <w:proofErr w:type="spellEnd"/>
      <w:r w:rsidRPr="0058629B">
        <w:rPr>
          <w:rFonts w:eastAsia="Times New Roman" w:cs="Times New Roman"/>
          <w:szCs w:val="24"/>
        </w:rPr>
        <w:t xml:space="preserve"> να το πούμε</w:t>
      </w:r>
      <w:r>
        <w:rPr>
          <w:rFonts w:eastAsia="Times New Roman" w:cs="Times New Roman"/>
          <w:szCs w:val="24"/>
        </w:rPr>
        <w:t>,</w:t>
      </w:r>
      <w:r w:rsidRPr="0058629B">
        <w:rPr>
          <w:rFonts w:eastAsia="Times New Roman" w:cs="Times New Roman"/>
          <w:szCs w:val="24"/>
        </w:rPr>
        <w:t xml:space="preserve"> συμφωνούμε με την μετεγκατάσταση των Αναργύρων και αυτά που </w:t>
      </w:r>
      <w:r>
        <w:rPr>
          <w:rFonts w:eastAsia="Times New Roman" w:cs="Times New Roman"/>
          <w:szCs w:val="24"/>
        </w:rPr>
        <w:t>προβλέπουν</w:t>
      </w:r>
      <w:r w:rsidRPr="0058629B">
        <w:rPr>
          <w:rFonts w:eastAsia="Times New Roman" w:cs="Times New Roman"/>
          <w:szCs w:val="24"/>
        </w:rPr>
        <w:t xml:space="preserve"> τα δύο σχετικά άρθρα</w:t>
      </w:r>
      <w:r>
        <w:rPr>
          <w:rFonts w:eastAsia="Times New Roman" w:cs="Times New Roman"/>
          <w:szCs w:val="24"/>
        </w:rPr>
        <w:t xml:space="preserve"> θ</w:t>
      </w:r>
      <w:r w:rsidRPr="0058629B">
        <w:rPr>
          <w:rFonts w:eastAsia="Times New Roman" w:cs="Times New Roman"/>
          <w:szCs w:val="24"/>
        </w:rPr>
        <w:t>α τα ψηφίσουμε</w:t>
      </w:r>
      <w:r>
        <w:rPr>
          <w:rFonts w:eastAsia="Times New Roman" w:cs="Times New Roman"/>
          <w:szCs w:val="24"/>
        </w:rPr>
        <w:t>.</w:t>
      </w:r>
    </w:p>
    <w:p w14:paraId="6B94918A" w14:textId="77777777" w:rsidR="00244F6B" w:rsidRDefault="006574B6">
      <w:pPr>
        <w:spacing w:after="0"/>
        <w:jc w:val="both"/>
        <w:rPr>
          <w:rFonts w:eastAsia="Times New Roman" w:cs="Times New Roman"/>
          <w:szCs w:val="24"/>
        </w:rPr>
      </w:pPr>
      <w:r>
        <w:rPr>
          <w:rFonts w:eastAsia="Times New Roman" w:cs="Times New Roman"/>
          <w:szCs w:val="24"/>
        </w:rPr>
        <w:t>Ε</w:t>
      </w:r>
      <w:r w:rsidRPr="0058629B">
        <w:rPr>
          <w:rFonts w:eastAsia="Times New Roman" w:cs="Times New Roman"/>
          <w:szCs w:val="24"/>
        </w:rPr>
        <w:t>υχαριστώ</w:t>
      </w:r>
      <w:r>
        <w:rPr>
          <w:rFonts w:eastAsia="Times New Roman" w:cs="Times New Roman"/>
          <w:szCs w:val="24"/>
        </w:rPr>
        <w:t>.</w:t>
      </w:r>
    </w:p>
    <w:p w14:paraId="6B94918B"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w:t>
      </w:r>
      <w:r w:rsidRPr="0058629B">
        <w:rPr>
          <w:rFonts w:eastAsia="Times New Roman" w:cs="Times New Roman"/>
          <w:szCs w:val="24"/>
        </w:rPr>
        <w:t>Ευχ</w:t>
      </w:r>
      <w:r w:rsidRPr="0058629B">
        <w:rPr>
          <w:rFonts w:eastAsia="Times New Roman" w:cs="Times New Roman"/>
          <w:szCs w:val="24"/>
        </w:rPr>
        <w:t>αριστούμε τον κ</w:t>
      </w:r>
      <w:r>
        <w:rPr>
          <w:rFonts w:eastAsia="Times New Roman" w:cs="Times New Roman"/>
          <w:szCs w:val="24"/>
        </w:rPr>
        <w:t>.</w:t>
      </w:r>
      <w:r w:rsidRPr="0058629B">
        <w:rPr>
          <w:rFonts w:eastAsia="Times New Roman" w:cs="Times New Roman"/>
          <w:szCs w:val="24"/>
        </w:rPr>
        <w:t xml:space="preserve"> </w:t>
      </w:r>
      <w:proofErr w:type="spellStart"/>
      <w:r>
        <w:rPr>
          <w:rFonts w:eastAsia="Times New Roman" w:cs="Times New Roman"/>
          <w:szCs w:val="24"/>
        </w:rPr>
        <w:t>Βαρδαλή</w:t>
      </w:r>
      <w:proofErr w:type="spellEnd"/>
      <w:r>
        <w:rPr>
          <w:rFonts w:eastAsia="Times New Roman" w:cs="Times New Roman"/>
          <w:szCs w:val="24"/>
        </w:rPr>
        <w:t>,</w:t>
      </w:r>
      <w:r w:rsidRPr="0058629B">
        <w:rPr>
          <w:rFonts w:eastAsia="Times New Roman" w:cs="Times New Roman"/>
          <w:szCs w:val="24"/>
        </w:rPr>
        <w:t xml:space="preserve"> με τον οποίο ολοκληρώθηκε και ο κύκλος των </w:t>
      </w:r>
      <w:r>
        <w:rPr>
          <w:rFonts w:eastAsia="Times New Roman" w:cs="Times New Roman"/>
          <w:szCs w:val="24"/>
        </w:rPr>
        <w:t>δευτερο</w:t>
      </w:r>
      <w:r w:rsidRPr="0058629B">
        <w:rPr>
          <w:rFonts w:eastAsia="Times New Roman" w:cs="Times New Roman"/>
          <w:szCs w:val="24"/>
        </w:rPr>
        <w:t xml:space="preserve">λογιών των </w:t>
      </w:r>
      <w:r>
        <w:rPr>
          <w:rFonts w:eastAsia="Times New Roman" w:cs="Times New Roman"/>
          <w:szCs w:val="24"/>
        </w:rPr>
        <w:t>ε</w:t>
      </w:r>
      <w:r w:rsidRPr="0058629B">
        <w:rPr>
          <w:rFonts w:eastAsia="Times New Roman" w:cs="Times New Roman"/>
          <w:szCs w:val="24"/>
        </w:rPr>
        <w:t xml:space="preserve">ισηγητών και </w:t>
      </w:r>
      <w:r>
        <w:rPr>
          <w:rFonts w:eastAsia="Times New Roman" w:cs="Times New Roman"/>
          <w:szCs w:val="24"/>
        </w:rPr>
        <w:t>ε</w:t>
      </w:r>
      <w:r w:rsidRPr="0058629B">
        <w:rPr>
          <w:rFonts w:eastAsia="Times New Roman" w:cs="Times New Roman"/>
          <w:szCs w:val="24"/>
        </w:rPr>
        <w:t xml:space="preserve">ιδικών </w:t>
      </w:r>
      <w:r>
        <w:rPr>
          <w:rFonts w:eastAsia="Times New Roman" w:cs="Times New Roman"/>
          <w:szCs w:val="24"/>
        </w:rPr>
        <w:t>αγορητών.</w:t>
      </w:r>
    </w:p>
    <w:p w14:paraId="6B94918C" w14:textId="77777777" w:rsidR="00244F6B" w:rsidRDefault="006574B6">
      <w:pPr>
        <w:spacing w:after="0"/>
        <w:jc w:val="both"/>
        <w:rPr>
          <w:rFonts w:eastAsia="Times New Roman" w:cs="Times New Roman"/>
          <w:szCs w:val="24"/>
        </w:rPr>
      </w:pPr>
      <w:r w:rsidRPr="008F1D7D">
        <w:rPr>
          <w:rFonts w:eastAsia="Times New Roman" w:cs="Times New Roman"/>
          <w:b/>
          <w:szCs w:val="24"/>
        </w:rPr>
        <w:t>ΚΩΝΣΤΑΝΤΙΝΟΣ ΣΚΡΕΚΑΣ:</w:t>
      </w:r>
      <w:r>
        <w:rPr>
          <w:rFonts w:eastAsia="Times New Roman" w:cs="Times New Roman"/>
          <w:szCs w:val="24"/>
        </w:rPr>
        <w:t xml:space="preserve"> Κύριε Πρόεδρε, δεν θα δευτερολογήσουμε;</w:t>
      </w:r>
    </w:p>
    <w:p w14:paraId="6B94918D"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Τ</w:t>
      </w:r>
      <w:r w:rsidRPr="0058629B">
        <w:rPr>
          <w:rFonts w:eastAsia="Times New Roman" w:cs="Times New Roman"/>
          <w:szCs w:val="24"/>
        </w:rPr>
        <w:t>ι θέλετε</w:t>
      </w:r>
      <w:r>
        <w:rPr>
          <w:rFonts w:eastAsia="Times New Roman" w:cs="Times New Roman"/>
          <w:szCs w:val="24"/>
        </w:rPr>
        <w:t>, κύριε Σ</w:t>
      </w:r>
      <w:r w:rsidRPr="0058629B">
        <w:rPr>
          <w:rFonts w:eastAsia="Times New Roman" w:cs="Times New Roman"/>
          <w:szCs w:val="24"/>
        </w:rPr>
        <w:t>κρέκα</w:t>
      </w:r>
      <w:r>
        <w:rPr>
          <w:rFonts w:eastAsia="Times New Roman" w:cs="Times New Roman"/>
          <w:szCs w:val="24"/>
        </w:rPr>
        <w:t>;</w:t>
      </w:r>
    </w:p>
    <w:p w14:paraId="6B94918E" w14:textId="77777777" w:rsidR="00244F6B" w:rsidRDefault="006574B6">
      <w:pPr>
        <w:spacing w:after="0"/>
        <w:jc w:val="both"/>
        <w:rPr>
          <w:rFonts w:eastAsia="Times New Roman" w:cs="Times New Roman"/>
          <w:szCs w:val="24"/>
        </w:rPr>
      </w:pPr>
      <w:r w:rsidRPr="008229C0">
        <w:rPr>
          <w:rFonts w:eastAsia="Times New Roman" w:cs="Times New Roman"/>
          <w:b/>
          <w:szCs w:val="24"/>
        </w:rPr>
        <w:lastRenderedPageBreak/>
        <w:t xml:space="preserve">ΚΩΝΣΤΑΝΤΙΝΟΣ </w:t>
      </w:r>
      <w:r w:rsidRPr="008229C0">
        <w:rPr>
          <w:rFonts w:eastAsia="Times New Roman" w:cs="Times New Roman"/>
          <w:b/>
          <w:szCs w:val="24"/>
        </w:rPr>
        <w:t>ΣΚΡΕΚΑΣ:</w:t>
      </w:r>
      <w:r>
        <w:rPr>
          <w:rFonts w:eastAsia="Times New Roman" w:cs="Times New Roman"/>
          <w:szCs w:val="24"/>
        </w:rPr>
        <w:t xml:space="preserve"> Οι Κοινοβουλευτικοί Εκπρόσωποι δεν θα δευτερολογήσουν;</w:t>
      </w:r>
    </w:p>
    <w:p w14:paraId="6B94918F"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Δεν προβλέπεται δευτερολογία. Η</w:t>
      </w:r>
      <w:r w:rsidRPr="0058629B">
        <w:rPr>
          <w:rFonts w:eastAsia="Times New Roman" w:cs="Times New Roman"/>
          <w:szCs w:val="24"/>
        </w:rPr>
        <w:t xml:space="preserve"> δευτερολογία στους </w:t>
      </w:r>
      <w:r>
        <w:rPr>
          <w:rFonts w:eastAsia="Times New Roman" w:cs="Times New Roman"/>
          <w:szCs w:val="24"/>
        </w:rPr>
        <w:t>ε</w:t>
      </w:r>
      <w:r w:rsidRPr="0058629B">
        <w:rPr>
          <w:rFonts w:eastAsia="Times New Roman" w:cs="Times New Roman"/>
          <w:szCs w:val="24"/>
        </w:rPr>
        <w:t>ισηγητές</w:t>
      </w:r>
      <w:r>
        <w:rPr>
          <w:rFonts w:eastAsia="Times New Roman" w:cs="Times New Roman"/>
          <w:szCs w:val="24"/>
        </w:rPr>
        <w:t xml:space="preserve"> και ειδικούς αγορητές –το είπα </w:t>
      </w:r>
      <w:r w:rsidRPr="0058629B">
        <w:rPr>
          <w:rFonts w:eastAsia="Times New Roman" w:cs="Times New Roman"/>
          <w:szCs w:val="24"/>
        </w:rPr>
        <w:t>και το επαναλαμβάνω</w:t>
      </w:r>
      <w:r>
        <w:rPr>
          <w:rFonts w:eastAsia="Times New Roman" w:cs="Times New Roman"/>
          <w:szCs w:val="24"/>
        </w:rPr>
        <w:t>, καθώς το είπατε το πρωί και με τον άλλο</w:t>
      </w:r>
      <w:r w:rsidRPr="0058629B">
        <w:rPr>
          <w:rFonts w:eastAsia="Times New Roman" w:cs="Times New Roman"/>
          <w:szCs w:val="24"/>
        </w:rPr>
        <w:t xml:space="preserve"> </w:t>
      </w:r>
      <w:proofErr w:type="spellStart"/>
      <w:r>
        <w:rPr>
          <w:rFonts w:eastAsia="Times New Roman" w:cs="Times New Roman"/>
          <w:szCs w:val="24"/>
        </w:rPr>
        <w:t>Προεδ</w:t>
      </w:r>
      <w:r>
        <w:rPr>
          <w:rFonts w:eastAsia="Times New Roman" w:cs="Times New Roman"/>
          <w:szCs w:val="24"/>
        </w:rPr>
        <w:t>ρεύοντα</w:t>
      </w:r>
      <w:proofErr w:type="spellEnd"/>
      <w:r>
        <w:rPr>
          <w:rFonts w:eastAsia="Times New Roman" w:cs="Times New Roman"/>
          <w:szCs w:val="24"/>
        </w:rPr>
        <w:t xml:space="preserve">- δόθηκε κατ’ εξαίρεση λόγω των τροπολογιών. Δόθηκε η δυνατότητα στους εισηγητές να δευτερολογήσουν για τις τροπολογίες. Τέθηκαν αρκετά ερωτήματα </w:t>
      </w:r>
      <w:r w:rsidRPr="0058629B">
        <w:rPr>
          <w:rFonts w:eastAsia="Times New Roman" w:cs="Times New Roman"/>
          <w:szCs w:val="24"/>
        </w:rPr>
        <w:t xml:space="preserve">από </w:t>
      </w:r>
      <w:r>
        <w:rPr>
          <w:rFonts w:eastAsia="Times New Roman" w:cs="Times New Roman"/>
          <w:szCs w:val="24"/>
        </w:rPr>
        <w:t xml:space="preserve">εσάς </w:t>
      </w:r>
      <w:r w:rsidRPr="0058629B">
        <w:rPr>
          <w:rFonts w:eastAsia="Times New Roman" w:cs="Times New Roman"/>
          <w:szCs w:val="24"/>
        </w:rPr>
        <w:t xml:space="preserve">και </w:t>
      </w:r>
      <w:r>
        <w:rPr>
          <w:rFonts w:eastAsia="Times New Roman" w:cs="Times New Roman"/>
          <w:szCs w:val="24"/>
        </w:rPr>
        <w:t>από άλλους Βουλευτές</w:t>
      </w:r>
      <w:r w:rsidRPr="0058629B">
        <w:rPr>
          <w:rFonts w:eastAsia="Times New Roman" w:cs="Times New Roman"/>
          <w:szCs w:val="24"/>
        </w:rPr>
        <w:t xml:space="preserve"> στους </w:t>
      </w:r>
      <w:r>
        <w:rPr>
          <w:rFonts w:eastAsia="Times New Roman" w:cs="Times New Roman"/>
          <w:szCs w:val="24"/>
        </w:rPr>
        <w:t>Υ</w:t>
      </w:r>
      <w:r w:rsidRPr="0058629B">
        <w:rPr>
          <w:rFonts w:eastAsia="Times New Roman" w:cs="Times New Roman"/>
          <w:szCs w:val="24"/>
        </w:rPr>
        <w:t>πουργούς για τις τροπολογίες</w:t>
      </w:r>
      <w:r>
        <w:rPr>
          <w:rFonts w:eastAsia="Times New Roman" w:cs="Times New Roman"/>
          <w:szCs w:val="24"/>
        </w:rPr>
        <w:t xml:space="preserve">. Πάλι για τις τροπολογίες θέλετε </w:t>
      </w:r>
      <w:r>
        <w:rPr>
          <w:rFonts w:eastAsia="Times New Roman" w:cs="Times New Roman"/>
          <w:szCs w:val="24"/>
        </w:rPr>
        <w:t>να μιλήσετε; Θέλετε κάτι συγκεκριμένο;</w:t>
      </w:r>
    </w:p>
    <w:p w14:paraId="6B949190" w14:textId="77777777" w:rsidR="00244F6B" w:rsidRDefault="006574B6">
      <w:pPr>
        <w:spacing w:after="0"/>
        <w:jc w:val="both"/>
        <w:rPr>
          <w:rFonts w:eastAsia="Times New Roman" w:cs="Times New Roman"/>
          <w:szCs w:val="24"/>
        </w:rPr>
      </w:pPr>
      <w:r w:rsidRPr="008F1D7D">
        <w:rPr>
          <w:rFonts w:eastAsia="Times New Roman" w:cs="Times New Roman"/>
          <w:b/>
          <w:szCs w:val="24"/>
        </w:rPr>
        <w:t>ΚΩΝΣΤΑΝΤΙΝΟΣ ΣΚΡΕΚΑΣ:</w:t>
      </w:r>
      <w:r>
        <w:rPr>
          <w:rFonts w:eastAsia="Times New Roman" w:cs="Times New Roman"/>
          <w:szCs w:val="24"/>
        </w:rPr>
        <w:t xml:space="preserve"> Όπως νομίζετε, κύριε Πρόεδρε.</w:t>
      </w:r>
    </w:p>
    <w:p w14:paraId="6B949191"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w:t>
      </w:r>
      <w:r w:rsidRPr="0058629B">
        <w:rPr>
          <w:rFonts w:eastAsia="Times New Roman" w:cs="Times New Roman"/>
          <w:szCs w:val="24"/>
        </w:rPr>
        <w:t>Εάν θέλετε κάτι συγκεκριμένο</w:t>
      </w:r>
      <w:r>
        <w:rPr>
          <w:rFonts w:eastAsia="Times New Roman" w:cs="Times New Roman"/>
          <w:szCs w:val="24"/>
        </w:rPr>
        <w:t>,</w:t>
      </w:r>
      <w:r w:rsidRPr="0058629B">
        <w:rPr>
          <w:rFonts w:eastAsia="Times New Roman" w:cs="Times New Roman"/>
          <w:szCs w:val="24"/>
        </w:rPr>
        <w:t xml:space="preserve"> ενδεχομένως να σας </w:t>
      </w:r>
      <w:r>
        <w:rPr>
          <w:rFonts w:eastAsia="Times New Roman" w:cs="Times New Roman"/>
          <w:szCs w:val="24"/>
        </w:rPr>
        <w:t>δώσω</w:t>
      </w:r>
      <w:r w:rsidRPr="0058629B">
        <w:rPr>
          <w:rFonts w:eastAsia="Times New Roman" w:cs="Times New Roman"/>
          <w:szCs w:val="24"/>
        </w:rPr>
        <w:t xml:space="preserve"> το</w:t>
      </w:r>
      <w:r>
        <w:rPr>
          <w:rFonts w:eastAsia="Times New Roman" w:cs="Times New Roman"/>
          <w:szCs w:val="24"/>
        </w:rPr>
        <w:t>ν λόγο για ένα-δύο</w:t>
      </w:r>
      <w:r w:rsidRPr="0058629B">
        <w:rPr>
          <w:rFonts w:eastAsia="Times New Roman" w:cs="Times New Roman"/>
          <w:szCs w:val="24"/>
        </w:rPr>
        <w:t xml:space="preserve"> λεπτά</w:t>
      </w:r>
      <w:r>
        <w:rPr>
          <w:rFonts w:eastAsia="Times New Roman" w:cs="Times New Roman"/>
          <w:szCs w:val="24"/>
        </w:rPr>
        <w:t>, να κάνετε την παρέμβασή σας.</w:t>
      </w:r>
    </w:p>
    <w:p w14:paraId="6B949192" w14:textId="77777777" w:rsidR="00244F6B" w:rsidRDefault="006574B6">
      <w:pPr>
        <w:spacing w:after="0"/>
        <w:jc w:val="both"/>
        <w:rPr>
          <w:rFonts w:eastAsia="Times New Roman" w:cs="Times New Roman"/>
          <w:szCs w:val="24"/>
        </w:rPr>
      </w:pPr>
      <w:r w:rsidRPr="008F1D7D">
        <w:rPr>
          <w:rFonts w:eastAsia="Times New Roman" w:cs="Times New Roman"/>
          <w:b/>
          <w:szCs w:val="24"/>
        </w:rPr>
        <w:t>ΚΩΝΣΤΑΝΤΙΝΟΣ ΣΚΡΕΚΑΣ</w:t>
      </w:r>
      <w:r w:rsidRPr="008F1D7D">
        <w:rPr>
          <w:rFonts w:eastAsia="Times New Roman" w:cs="Times New Roman"/>
          <w:b/>
          <w:szCs w:val="24"/>
        </w:rPr>
        <w:t>:</w:t>
      </w:r>
      <w:r>
        <w:rPr>
          <w:rFonts w:eastAsia="Times New Roman" w:cs="Times New Roman"/>
          <w:szCs w:val="24"/>
        </w:rPr>
        <w:t xml:space="preserve"> Εντάξει, κύριε Πρόεδρε.</w:t>
      </w:r>
    </w:p>
    <w:p w14:paraId="6B949193"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Θέλετε να πείτε κάτι συγκεκριμένο; Ευχαρίστως δεν το απαγορεύω.</w:t>
      </w:r>
    </w:p>
    <w:p w14:paraId="6B949194" w14:textId="77777777" w:rsidR="00244F6B" w:rsidRDefault="006574B6">
      <w:pPr>
        <w:spacing w:after="0"/>
        <w:jc w:val="both"/>
        <w:rPr>
          <w:rFonts w:eastAsia="Times New Roman" w:cs="Times New Roman"/>
          <w:szCs w:val="24"/>
        </w:rPr>
      </w:pPr>
      <w:r w:rsidRPr="008F1D7D">
        <w:rPr>
          <w:rFonts w:eastAsia="Times New Roman" w:cs="Times New Roman"/>
          <w:b/>
          <w:szCs w:val="24"/>
        </w:rPr>
        <w:lastRenderedPageBreak/>
        <w:t>ΚΩΝΣΤΑΝΤΙΝΟΣ ΣΚΡΕΚΑΣ:</w:t>
      </w:r>
      <w:r>
        <w:rPr>
          <w:rFonts w:eastAsia="Times New Roman" w:cs="Times New Roman"/>
          <w:szCs w:val="24"/>
        </w:rPr>
        <w:t xml:space="preserve"> Όχι, κύριε Πρόεδρε.</w:t>
      </w:r>
    </w:p>
    <w:p w14:paraId="6B949195"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Κύριε Υπουργέ, θέλετε να κάνετε κάποια παρέμβαση;</w:t>
      </w:r>
    </w:p>
    <w:p w14:paraId="6B949196" w14:textId="77777777" w:rsidR="00244F6B" w:rsidRDefault="006574B6">
      <w:pPr>
        <w:spacing w:after="0"/>
        <w:jc w:val="both"/>
        <w:rPr>
          <w:rFonts w:eastAsia="Times New Roman" w:cs="Times New Roman"/>
          <w:szCs w:val="24"/>
        </w:rPr>
      </w:pPr>
      <w:r w:rsidRPr="008F1D7D">
        <w:rPr>
          <w:rFonts w:eastAsia="Times New Roman" w:cs="Times New Roman"/>
          <w:b/>
          <w:szCs w:val="24"/>
        </w:rPr>
        <w:t>ΓΕΩΡΓΙ</w:t>
      </w:r>
      <w:r w:rsidRPr="008F1D7D">
        <w:rPr>
          <w:rFonts w:eastAsia="Times New Roman" w:cs="Times New Roman"/>
          <w:b/>
          <w:szCs w:val="24"/>
        </w:rPr>
        <w:t>ΟΣ ΣΤΑΘΑΚΗΣ (Υπουργός Περιβάλλοντος και Ενέργειας):</w:t>
      </w:r>
      <w:r>
        <w:rPr>
          <w:rFonts w:eastAsia="Times New Roman" w:cs="Times New Roman"/>
          <w:szCs w:val="24"/>
        </w:rPr>
        <w:t xml:space="preserve"> Για ένα λεπτό, κύριε Πρόεδρε.</w:t>
      </w:r>
    </w:p>
    <w:p w14:paraId="6B949197" w14:textId="77777777" w:rsidR="00244F6B" w:rsidRDefault="006574B6">
      <w:pPr>
        <w:spacing w:after="0"/>
        <w:jc w:val="both"/>
        <w:rPr>
          <w:rFonts w:eastAsia="Times New Roman" w:cs="Times New Roman"/>
          <w:szCs w:val="24"/>
        </w:rPr>
      </w:pPr>
      <w:r w:rsidRPr="00F63B43">
        <w:rPr>
          <w:rFonts w:eastAsia="Times New Roman" w:cs="Times New Roman"/>
          <w:b/>
          <w:szCs w:val="24"/>
        </w:rPr>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Ναι, έχετε τον λόγο. Γι’ αυτό σας ερωτώ, για να κλείσουμε τη συζήτηση.</w:t>
      </w:r>
    </w:p>
    <w:p w14:paraId="6B949198" w14:textId="77777777" w:rsidR="00244F6B" w:rsidRDefault="006574B6">
      <w:pPr>
        <w:spacing w:after="0"/>
        <w:jc w:val="both"/>
        <w:rPr>
          <w:rFonts w:eastAsia="Times New Roman" w:cs="Times New Roman"/>
          <w:szCs w:val="24"/>
        </w:rPr>
      </w:pPr>
      <w:r w:rsidRPr="008F1D7D">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sidRPr="00DC367A">
        <w:rPr>
          <w:rFonts w:eastAsia="Times New Roman" w:cs="Times New Roman"/>
          <w:szCs w:val="24"/>
        </w:rPr>
        <w:t>Ν</w:t>
      </w:r>
      <w:r w:rsidRPr="0058629B">
        <w:rPr>
          <w:rFonts w:eastAsia="Times New Roman" w:cs="Times New Roman"/>
          <w:szCs w:val="24"/>
        </w:rPr>
        <w:t xml:space="preserve">ομίζω ότι </w:t>
      </w:r>
      <w:r>
        <w:rPr>
          <w:rFonts w:eastAsia="Times New Roman" w:cs="Times New Roman"/>
          <w:szCs w:val="24"/>
        </w:rPr>
        <w:t>ξεπερνώντας</w:t>
      </w:r>
      <w:r w:rsidRPr="0058629B">
        <w:rPr>
          <w:rFonts w:eastAsia="Times New Roman" w:cs="Times New Roman"/>
          <w:szCs w:val="24"/>
        </w:rPr>
        <w:t xml:space="preserve"> όλα τα θέματα που είχαν τεθεί και στην </w:t>
      </w:r>
      <w:r>
        <w:rPr>
          <w:rFonts w:eastAsia="Times New Roman" w:cs="Times New Roman"/>
          <w:szCs w:val="24"/>
        </w:rPr>
        <w:t>ε</w:t>
      </w:r>
      <w:r w:rsidRPr="0058629B">
        <w:rPr>
          <w:rFonts w:eastAsia="Times New Roman" w:cs="Times New Roman"/>
          <w:szCs w:val="24"/>
        </w:rPr>
        <w:t>πιτροπή και στην Ολομέλεια για τη διαδικασία</w:t>
      </w:r>
      <w:r>
        <w:rPr>
          <w:rFonts w:eastAsia="Times New Roman" w:cs="Times New Roman"/>
          <w:szCs w:val="24"/>
        </w:rPr>
        <w:t>,</w:t>
      </w:r>
      <w:r w:rsidRPr="0058629B">
        <w:rPr>
          <w:rFonts w:eastAsia="Times New Roman" w:cs="Times New Roman"/>
          <w:szCs w:val="24"/>
        </w:rPr>
        <w:t xml:space="preserve"> φτάνοντας πλέον </w:t>
      </w:r>
      <w:r>
        <w:rPr>
          <w:rFonts w:eastAsia="Times New Roman" w:cs="Times New Roman"/>
          <w:szCs w:val="24"/>
        </w:rPr>
        <w:t>σ</w:t>
      </w:r>
      <w:r w:rsidRPr="0058629B">
        <w:rPr>
          <w:rFonts w:eastAsia="Times New Roman" w:cs="Times New Roman"/>
          <w:szCs w:val="24"/>
        </w:rPr>
        <w:t xml:space="preserve">τη στιγμή που καλούμαστε να τοποθετηθούμε </w:t>
      </w:r>
      <w:r>
        <w:rPr>
          <w:rFonts w:eastAsia="Times New Roman" w:cs="Times New Roman"/>
          <w:szCs w:val="24"/>
        </w:rPr>
        <w:t>ευθέως</w:t>
      </w:r>
      <w:r w:rsidRPr="0058629B">
        <w:rPr>
          <w:rFonts w:eastAsia="Times New Roman" w:cs="Times New Roman"/>
          <w:szCs w:val="24"/>
        </w:rPr>
        <w:t xml:space="preserve"> στην ουσία των τριών θεμάτων που περιλαμβάνει το παρόν νομοσχέδιο</w:t>
      </w:r>
      <w:r>
        <w:rPr>
          <w:rFonts w:eastAsia="Times New Roman" w:cs="Times New Roman"/>
          <w:szCs w:val="24"/>
        </w:rPr>
        <w:t xml:space="preserve">, </w:t>
      </w:r>
      <w:r w:rsidRPr="0058629B">
        <w:rPr>
          <w:rFonts w:eastAsia="Times New Roman" w:cs="Times New Roman"/>
          <w:szCs w:val="24"/>
        </w:rPr>
        <w:t>πρέπει να καταλήξουμε στο</w:t>
      </w:r>
      <w:r w:rsidRPr="0058629B">
        <w:rPr>
          <w:rFonts w:eastAsia="Times New Roman" w:cs="Times New Roman"/>
          <w:szCs w:val="24"/>
        </w:rPr>
        <w:t xml:space="preserve"> ότι </w:t>
      </w:r>
      <w:r>
        <w:rPr>
          <w:rFonts w:eastAsia="Times New Roman" w:cs="Times New Roman"/>
          <w:szCs w:val="24"/>
        </w:rPr>
        <w:t>για τη</w:t>
      </w:r>
      <w:r w:rsidRPr="0058629B">
        <w:rPr>
          <w:rFonts w:eastAsia="Times New Roman" w:cs="Times New Roman"/>
          <w:szCs w:val="24"/>
        </w:rPr>
        <w:t xml:space="preserve"> συντριπτική πλειοψηφία των ρυθμίσεων που γίνονται και στον ενεργειακό τομέα και στα θέματα της χωροταξίας και φυσικά στην παράταση της άδειας της Καβάλας</w:t>
      </w:r>
      <w:r>
        <w:rPr>
          <w:rFonts w:eastAsia="Times New Roman" w:cs="Times New Roman"/>
          <w:szCs w:val="24"/>
        </w:rPr>
        <w:t>,</w:t>
      </w:r>
      <w:r w:rsidRPr="0058629B">
        <w:rPr>
          <w:rFonts w:eastAsia="Times New Roman" w:cs="Times New Roman"/>
          <w:szCs w:val="24"/>
        </w:rPr>
        <w:t xml:space="preserve"> συντρέχουν ισχυροί λόγοι ότι πρέπει να υπάρχει μία μεγάλη συναίνεση στη Βουλή</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δι</w:t>
      </w:r>
      <w:r w:rsidRPr="0058629B">
        <w:rPr>
          <w:rFonts w:eastAsia="Times New Roman" w:cs="Times New Roman"/>
          <w:szCs w:val="24"/>
        </w:rPr>
        <w:t>ότι είνα</w:t>
      </w:r>
      <w:r w:rsidRPr="0058629B">
        <w:rPr>
          <w:rFonts w:eastAsia="Times New Roman" w:cs="Times New Roman"/>
          <w:szCs w:val="24"/>
        </w:rPr>
        <w:t>ι μέτρα τα οποία έχουν θετικό χαρακτήρα</w:t>
      </w:r>
      <w:r>
        <w:rPr>
          <w:rFonts w:eastAsia="Times New Roman" w:cs="Times New Roman"/>
          <w:szCs w:val="24"/>
        </w:rPr>
        <w:t>,</w:t>
      </w:r>
      <w:r w:rsidRPr="0058629B">
        <w:rPr>
          <w:rFonts w:eastAsia="Times New Roman" w:cs="Times New Roman"/>
          <w:szCs w:val="24"/>
        </w:rPr>
        <w:t xml:space="preserve"> ρυθμίζουν διά</w:t>
      </w:r>
      <w:r w:rsidRPr="0058629B">
        <w:rPr>
          <w:rFonts w:eastAsia="Times New Roman" w:cs="Times New Roman"/>
          <w:szCs w:val="24"/>
        </w:rPr>
        <w:lastRenderedPageBreak/>
        <w:t>φορα επιμέρους κομμάτια</w:t>
      </w:r>
      <w:r>
        <w:rPr>
          <w:rFonts w:eastAsia="Times New Roman" w:cs="Times New Roman"/>
          <w:szCs w:val="24"/>
        </w:rPr>
        <w:t>,</w:t>
      </w:r>
      <w:r w:rsidRPr="0058629B">
        <w:rPr>
          <w:rFonts w:eastAsia="Times New Roman" w:cs="Times New Roman"/>
          <w:szCs w:val="24"/>
        </w:rPr>
        <w:t xml:space="preserve"> αλλά όλα έχουν τ</w:t>
      </w:r>
      <w:r>
        <w:rPr>
          <w:rFonts w:eastAsia="Times New Roman" w:cs="Times New Roman"/>
          <w:szCs w:val="24"/>
        </w:rPr>
        <w:t>η</w:t>
      </w:r>
      <w:r w:rsidRPr="0058629B">
        <w:rPr>
          <w:rFonts w:eastAsia="Times New Roman" w:cs="Times New Roman"/>
          <w:szCs w:val="24"/>
        </w:rPr>
        <w:t xml:space="preserve"> σημασία </w:t>
      </w:r>
      <w:r>
        <w:rPr>
          <w:rFonts w:eastAsia="Times New Roman" w:cs="Times New Roman"/>
          <w:szCs w:val="24"/>
        </w:rPr>
        <w:t>τους,</w:t>
      </w:r>
      <w:r w:rsidRPr="0058629B">
        <w:rPr>
          <w:rFonts w:eastAsia="Times New Roman" w:cs="Times New Roman"/>
          <w:szCs w:val="24"/>
        </w:rPr>
        <w:t xml:space="preserve"> έχουν ένα θετικό πρόσημο</w:t>
      </w:r>
      <w:r>
        <w:rPr>
          <w:rFonts w:eastAsia="Times New Roman" w:cs="Times New Roman"/>
          <w:szCs w:val="24"/>
        </w:rPr>
        <w:t>,</w:t>
      </w:r>
      <w:r w:rsidRPr="0058629B">
        <w:rPr>
          <w:rFonts w:eastAsia="Times New Roman" w:cs="Times New Roman"/>
          <w:szCs w:val="24"/>
        </w:rPr>
        <w:t xml:space="preserve"> δεν υπάρχει κάποια </w:t>
      </w:r>
      <w:r>
        <w:rPr>
          <w:rFonts w:eastAsia="Times New Roman" w:cs="Times New Roman"/>
          <w:szCs w:val="24"/>
        </w:rPr>
        <w:t>ιδιόρρυθμη,</w:t>
      </w:r>
      <w:r w:rsidRPr="0058629B">
        <w:rPr>
          <w:rFonts w:eastAsia="Times New Roman" w:cs="Times New Roman"/>
          <w:szCs w:val="24"/>
        </w:rPr>
        <w:t xml:space="preserve"> ιδιότυπη διάταξη</w:t>
      </w:r>
      <w:r>
        <w:rPr>
          <w:rFonts w:eastAsia="Times New Roman" w:cs="Times New Roman"/>
          <w:szCs w:val="24"/>
        </w:rPr>
        <w:t>,</w:t>
      </w:r>
      <w:r w:rsidRPr="0058629B">
        <w:rPr>
          <w:rFonts w:eastAsia="Times New Roman" w:cs="Times New Roman"/>
          <w:szCs w:val="24"/>
        </w:rPr>
        <w:t xml:space="preserve"> τροπολογία</w:t>
      </w:r>
      <w:r>
        <w:rPr>
          <w:rFonts w:eastAsia="Times New Roman" w:cs="Times New Roman"/>
          <w:szCs w:val="24"/>
        </w:rPr>
        <w:t>,</w:t>
      </w:r>
      <w:r w:rsidRPr="0058629B">
        <w:rPr>
          <w:rFonts w:eastAsia="Times New Roman" w:cs="Times New Roman"/>
          <w:szCs w:val="24"/>
        </w:rPr>
        <w:t xml:space="preserve"> που να έχει κάτι το αμφίσημο ή οτιδήποτε άλλο</w:t>
      </w:r>
      <w:r>
        <w:rPr>
          <w:rFonts w:eastAsia="Times New Roman" w:cs="Times New Roman"/>
          <w:szCs w:val="24"/>
        </w:rPr>
        <w:t>.</w:t>
      </w:r>
    </w:p>
    <w:p w14:paraId="6B949199" w14:textId="77777777" w:rsidR="00244F6B" w:rsidRDefault="006574B6">
      <w:pPr>
        <w:spacing w:after="0"/>
        <w:jc w:val="both"/>
        <w:rPr>
          <w:rFonts w:eastAsia="Times New Roman" w:cs="Times New Roman"/>
          <w:szCs w:val="24"/>
        </w:rPr>
      </w:pPr>
      <w:r>
        <w:rPr>
          <w:rFonts w:eastAsia="Times New Roman" w:cs="Times New Roman"/>
          <w:szCs w:val="24"/>
        </w:rPr>
        <w:t>Ε</w:t>
      </w:r>
      <w:r w:rsidRPr="0058629B">
        <w:rPr>
          <w:rFonts w:eastAsia="Times New Roman" w:cs="Times New Roman"/>
          <w:szCs w:val="24"/>
        </w:rPr>
        <w:t>παναλαμβάν</w:t>
      </w:r>
      <w:r w:rsidRPr="0058629B">
        <w:rPr>
          <w:rFonts w:eastAsia="Times New Roman" w:cs="Times New Roman"/>
          <w:szCs w:val="24"/>
        </w:rPr>
        <w:t>ω</w:t>
      </w:r>
      <w:r>
        <w:rPr>
          <w:rFonts w:eastAsia="Times New Roman" w:cs="Times New Roman"/>
          <w:szCs w:val="24"/>
        </w:rPr>
        <w:t>,</w:t>
      </w:r>
      <w:r>
        <w:rPr>
          <w:rFonts w:eastAsia="Times New Roman" w:cs="Times New Roman"/>
          <w:szCs w:val="24"/>
        </w:rPr>
        <w:t xml:space="preserve"> η </w:t>
      </w:r>
      <w:r w:rsidRPr="0058629B">
        <w:rPr>
          <w:rFonts w:eastAsia="Times New Roman" w:cs="Times New Roman"/>
          <w:szCs w:val="24"/>
        </w:rPr>
        <w:t xml:space="preserve">αποσπασματικότητα </w:t>
      </w:r>
      <w:r>
        <w:rPr>
          <w:rFonts w:eastAsia="Times New Roman" w:cs="Times New Roman"/>
          <w:szCs w:val="24"/>
        </w:rPr>
        <w:t>μπορεί</w:t>
      </w:r>
      <w:r w:rsidRPr="0058629B">
        <w:rPr>
          <w:rFonts w:eastAsia="Times New Roman" w:cs="Times New Roman"/>
          <w:szCs w:val="24"/>
        </w:rPr>
        <w:t xml:space="preserve"> να υπάρχει </w:t>
      </w:r>
      <w:r>
        <w:rPr>
          <w:rFonts w:eastAsia="Times New Roman" w:cs="Times New Roman"/>
          <w:szCs w:val="24"/>
        </w:rPr>
        <w:t>ως στοιχείο, αλλά οι ρυθμίσεις εί</w:t>
      </w:r>
      <w:r w:rsidRPr="0058629B">
        <w:rPr>
          <w:rFonts w:eastAsia="Times New Roman" w:cs="Times New Roman"/>
          <w:szCs w:val="24"/>
        </w:rPr>
        <w:t>ναι μέρος ενός συνόλου αλλαγών που γίνονται και στην ενέργεια στον ενεργειακό τομέα</w:t>
      </w:r>
      <w:r>
        <w:rPr>
          <w:rFonts w:eastAsia="Times New Roman" w:cs="Times New Roman"/>
          <w:szCs w:val="24"/>
        </w:rPr>
        <w:t xml:space="preserve"> μεγάλες τομές</w:t>
      </w:r>
      <w:r w:rsidRPr="0058629B">
        <w:rPr>
          <w:rFonts w:eastAsia="Times New Roman" w:cs="Times New Roman"/>
          <w:szCs w:val="24"/>
        </w:rPr>
        <w:t xml:space="preserve"> </w:t>
      </w:r>
      <w:r>
        <w:rPr>
          <w:rFonts w:eastAsia="Times New Roman" w:cs="Times New Roman"/>
          <w:szCs w:val="24"/>
        </w:rPr>
        <w:t>κ</w:t>
      </w:r>
      <w:r w:rsidRPr="0058629B">
        <w:rPr>
          <w:rFonts w:eastAsia="Times New Roman" w:cs="Times New Roman"/>
          <w:szCs w:val="24"/>
        </w:rPr>
        <w:t>αι φυσικά στον τομέα της χωροταξίας</w:t>
      </w:r>
      <w:r>
        <w:rPr>
          <w:rFonts w:eastAsia="Times New Roman" w:cs="Times New Roman"/>
          <w:szCs w:val="24"/>
        </w:rPr>
        <w:t>,</w:t>
      </w:r>
      <w:r w:rsidRPr="0058629B">
        <w:rPr>
          <w:rFonts w:eastAsia="Times New Roman" w:cs="Times New Roman"/>
          <w:szCs w:val="24"/>
        </w:rPr>
        <w:t xml:space="preserve"> </w:t>
      </w:r>
      <w:r>
        <w:rPr>
          <w:rFonts w:eastAsia="Times New Roman" w:cs="Times New Roman"/>
          <w:szCs w:val="24"/>
        </w:rPr>
        <w:t>όπου οι τομές</w:t>
      </w:r>
      <w:r w:rsidRPr="0058629B">
        <w:rPr>
          <w:rFonts w:eastAsia="Times New Roman" w:cs="Times New Roman"/>
          <w:szCs w:val="24"/>
        </w:rPr>
        <w:t xml:space="preserve"> είναι </w:t>
      </w:r>
      <w:r>
        <w:rPr>
          <w:rFonts w:eastAsia="Times New Roman" w:cs="Times New Roman"/>
          <w:szCs w:val="24"/>
        </w:rPr>
        <w:t>πολλές και γρήγορες. Μ</w:t>
      </w:r>
      <w:r w:rsidRPr="0058629B">
        <w:rPr>
          <w:rFonts w:eastAsia="Times New Roman" w:cs="Times New Roman"/>
          <w:szCs w:val="24"/>
        </w:rPr>
        <w:t>ε αυ</w:t>
      </w:r>
      <w:r>
        <w:rPr>
          <w:rFonts w:eastAsia="Times New Roman" w:cs="Times New Roman"/>
          <w:szCs w:val="24"/>
        </w:rPr>
        <w:t>τό το πνεύμα θα ήθελα να καλέσω</w:t>
      </w:r>
      <w:r w:rsidRPr="0058629B">
        <w:rPr>
          <w:rFonts w:eastAsia="Times New Roman" w:cs="Times New Roman"/>
          <w:szCs w:val="24"/>
        </w:rPr>
        <w:t xml:space="preserve"> τη Βουλή να τοποθετηθούμε με θετικό τρόπο</w:t>
      </w:r>
      <w:r>
        <w:rPr>
          <w:rFonts w:eastAsia="Times New Roman" w:cs="Times New Roman"/>
          <w:szCs w:val="24"/>
        </w:rPr>
        <w:t>,</w:t>
      </w:r>
      <w:r w:rsidRPr="0058629B">
        <w:rPr>
          <w:rFonts w:eastAsia="Times New Roman" w:cs="Times New Roman"/>
          <w:szCs w:val="24"/>
        </w:rPr>
        <w:t xml:space="preserve"> να είναι </w:t>
      </w:r>
      <w:r>
        <w:rPr>
          <w:rFonts w:eastAsia="Times New Roman" w:cs="Times New Roman"/>
          <w:szCs w:val="24"/>
        </w:rPr>
        <w:t xml:space="preserve">ένα </w:t>
      </w:r>
      <w:r w:rsidRPr="0058629B">
        <w:rPr>
          <w:rFonts w:eastAsia="Times New Roman" w:cs="Times New Roman"/>
          <w:szCs w:val="24"/>
        </w:rPr>
        <w:t>ισχυρό μήνυμα ότι αυτού του τύπου οι ρυθμίσεις</w:t>
      </w:r>
      <w:r>
        <w:rPr>
          <w:rFonts w:eastAsia="Times New Roman" w:cs="Times New Roman"/>
          <w:szCs w:val="24"/>
        </w:rPr>
        <w:t>,</w:t>
      </w:r>
      <w:r w:rsidRPr="0058629B">
        <w:rPr>
          <w:rFonts w:eastAsia="Times New Roman" w:cs="Times New Roman"/>
          <w:szCs w:val="24"/>
        </w:rPr>
        <w:t xml:space="preserve"> επί της ουσίας έχουν θετικό πρόσημο και θα βοηθήσουν την επίλυση θεμάτων και τη μετεξέλιξη και του ενεργειακού τομέα και</w:t>
      </w:r>
      <w:r w:rsidRPr="0058629B">
        <w:rPr>
          <w:rFonts w:eastAsia="Times New Roman" w:cs="Times New Roman"/>
          <w:szCs w:val="24"/>
        </w:rPr>
        <w:t xml:space="preserve"> των τομέων της χωροταξίας</w:t>
      </w:r>
      <w:r>
        <w:rPr>
          <w:rFonts w:eastAsia="Times New Roman" w:cs="Times New Roman"/>
          <w:szCs w:val="24"/>
        </w:rPr>
        <w:t>.</w:t>
      </w:r>
    </w:p>
    <w:p w14:paraId="6B94919A" w14:textId="77777777" w:rsidR="00244F6B" w:rsidRDefault="006574B6">
      <w:pPr>
        <w:spacing w:after="0"/>
        <w:jc w:val="both"/>
        <w:rPr>
          <w:rFonts w:eastAsia="Times New Roman" w:cs="Times New Roman"/>
          <w:szCs w:val="24"/>
        </w:rPr>
      </w:pPr>
      <w:r>
        <w:rPr>
          <w:rFonts w:eastAsia="Times New Roman" w:cs="Times New Roman"/>
          <w:szCs w:val="24"/>
        </w:rPr>
        <w:t>Γ</w:t>
      </w:r>
      <w:r w:rsidRPr="0058629B">
        <w:rPr>
          <w:rFonts w:eastAsia="Times New Roman" w:cs="Times New Roman"/>
          <w:szCs w:val="24"/>
        </w:rPr>
        <w:t>ια τα θέματα που παρεισέφρησαν στ</w:t>
      </w:r>
      <w:r>
        <w:rPr>
          <w:rFonts w:eastAsia="Times New Roman" w:cs="Times New Roman"/>
          <w:szCs w:val="24"/>
        </w:rPr>
        <w:t>η συζήτηση και υψώθηκαν πολύ οι τόνοι από τον κ. Σ</w:t>
      </w:r>
      <w:r w:rsidRPr="0058629B">
        <w:rPr>
          <w:rFonts w:eastAsia="Times New Roman" w:cs="Times New Roman"/>
          <w:szCs w:val="24"/>
        </w:rPr>
        <w:t>κρέκα κι από μένα</w:t>
      </w:r>
      <w:r>
        <w:rPr>
          <w:rFonts w:eastAsia="Times New Roman" w:cs="Times New Roman"/>
          <w:szCs w:val="24"/>
        </w:rPr>
        <w:t>,</w:t>
      </w:r>
      <w:r w:rsidRPr="0058629B">
        <w:rPr>
          <w:rFonts w:eastAsia="Times New Roman" w:cs="Times New Roman"/>
          <w:szCs w:val="24"/>
        </w:rPr>
        <w:t xml:space="preserve"> νομίζω ότι δεν επιδέχεται παρεξηγήσεων αν ειπώθηκε μία διατύπωση παραπανίσια</w:t>
      </w:r>
      <w:r>
        <w:rPr>
          <w:rFonts w:eastAsia="Times New Roman" w:cs="Times New Roman"/>
          <w:szCs w:val="24"/>
        </w:rPr>
        <w:t xml:space="preserve">. </w:t>
      </w:r>
    </w:p>
    <w:p w14:paraId="6B94919B" w14:textId="77777777" w:rsidR="00244F6B" w:rsidRDefault="006574B6">
      <w:pPr>
        <w:spacing w:after="0"/>
        <w:jc w:val="both"/>
        <w:rPr>
          <w:rFonts w:eastAsia="Times New Roman" w:cs="Times New Roman"/>
          <w:szCs w:val="24"/>
        </w:rPr>
      </w:pPr>
      <w:r>
        <w:rPr>
          <w:rFonts w:eastAsia="Times New Roman" w:cs="Times New Roman"/>
          <w:szCs w:val="24"/>
        </w:rPr>
        <w:t>Σας ευχαριστώ για τη συζήτηση, ακριβώς όπως έγ</w:t>
      </w:r>
      <w:r w:rsidRPr="0058629B">
        <w:rPr>
          <w:rFonts w:eastAsia="Times New Roman" w:cs="Times New Roman"/>
          <w:szCs w:val="24"/>
        </w:rPr>
        <w:t>ινε</w:t>
      </w:r>
      <w:r>
        <w:rPr>
          <w:rFonts w:eastAsia="Times New Roman" w:cs="Times New Roman"/>
          <w:szCs w:val="24"/>
        </w:rPr>
        <w:t>.</w:t>
      </w:r>
    </w:p>
    <w:p w14:paraId="6B94919C" w14:textId="77777777" w:rsidR="00244F6B" w:rsidRDefault="006574B6">
      <w:pPr>
        <w:spacing w:after="0"/>
        <w:jc w:val="both"/>
        <w:rPr>
          <w:rFonts w:eastAsia="Times New Roman" w:cs="Times New Roman"/>
          <w:szCs w:val="24"/>
        </w:rPr>
      </w:pPr>
      <w:r w:rsidRPr="00F63B43">
        <w:rPr>
          <w:rFonts w:eastAsia="Times New Roman" w:cs="Times New Roman"/>
          <w:b/>
          <w:szCs w:val="24"/>
        </w:rPr>
        <w:lastRenderedPageBreak/>
        <w:t xml:space="preserve">ΠΡΟΕΔΡΕΥΩΝ (Γεώργιος </w:t>
      </w:r>
      <w:proofErr w:type="spellStart"/>
      <w:r w:rsidRPr="00F63B43">
        <w:rPr>
          <w:rFonts w:eastAsia="Times New Roman" w:cs="Times New Roman"/>
          <w:b/>
          <w:szCs w:val="24"/>
        </w:rPr>
        <w:t>Λαμπρούλης</w:t>
      </w:r>
      <w:proofErr w:type="spellEnd"/>
      <w:r w:rsidRPr="00F63B43">
        <w:rPr>
          <w:rFonts w:eastAsia="Times New Roman" w:cs="Times New Roman"/>
          <w:b/>
          <w:szCs w:val="24"/>
        </w:rPr>
        <w:t>):</w:t>
      </w:r>
      <w:r>
        <w:rPr>
          <w:rFonts w:eastAsia="Times New Roman" w:cs="Times New Roman"/>
          <w:szCs w:val="24"/>
        </w:rPr>
        <w:t xml:space="preserve"> Καλώς.</w:t>
      </w:r>
    </w:p>
    <w:p w14:paraId="6B94919D" w14:textId="77777777" w:rsidR="00244F6B" w:rsidRDefault="006574B6">
      <w:pPr>
        <w:spacing w:after="0"/>
        <w:jc w:val="both"/>
        <w:rPr>
          <w:rFonts w:eastAsia="Times New Roman" w:cs="Times New Roman"/>
          <w:szCs w:val="24"/>
        </w:rPr>
      </w:pPr>
      <w:r>
        <w:rPr>
          <w:rFonts w:eastAsia="Times New Roman" w:cs="Times New Roman"/>
          <w:szCs w:val="24"/>
        </w:rPr>
        <w:t>Ευχαριστούμε τον κύριο Υπουργό.</w:t>
      </w:r>
      <w:r w:rsidRPr="0058629B">
        <w:rPr>
          <w:rFonts w:eastAsia="Times New Roman" w:cs="Times New Roman"/>
          <w:szCs w:val="24"/>
        </w:rPr>
        <w:t xml:space="preserve"> </w:t>
      </w:r>
    </w:p>
    <w:p w14:paraId="6B94919E" w14:textId="77777777" w:rsidR="00244F6B" w:rsidRDefault="006574B6">
      <w:pPr>
        <w:spacing w:after="0"/>
        <w:contextualSpacing/>
        <w:jc w:val="both"/>
        <w:rPr>
          <w:rFonts w:eastAsia="Times New Roman"/>
          <w:szCs w:val="24"/>
        </w:rPr>
      </w:pPr>
      <w:r w:rsidRPr="00E33111">
        <w:rPr>
          <w:rFonts w:eastAsia="Times New Roman"/>
          <w:b/>
          <w:szCs w:val="24"/>
        </w:rPr>
        <w:t>ΑΘΑΝΑΣΙΟΣ ΒΑΡΔΑΛΗΣ:</w:t>
      </w:r>
      <w:r>
        <w:rPr>
          <w:rFonts w:eastAsia="Times New Roman"/>
          <w:szCs w:val="24"/>
        </w:rPr>
        <w:t xml:space="preserve"> Κύριε Πρόεδρε, θα ήθελα μια διευκρίνιση.</w:t>
      </w:r>
    </w:p>
    <w:p w14:paraId="6B94919F" w14:textId="77777777" w:rsidR="00244F6B" w:rsidRDefault="006574B6">
      <w:pPr>
        <w:spacing w:after="0"/>
        <w:contextualSpacing/>
        <w:jc w:val="both"/>
        <w:rPr>
          <w:rFonts w:eastAsia="Times New Roman"/>
          <w:szCs w:val="24"/>
        </w:rPr>
      </w:pPr>
      <w:r w:rsidRPr="00E33111">
        <w:rPr>
          <w:rFonts w:eastAsia="Times New Roman"/>
          <w:b/>
          <w:szCs w:val="24"/>
        </w:rPr>
        <w:t xml:space="preserve">ΠΡΟΕΔΡΕΥΩΝ (Γεώργιος </w:t>
      </w:r>
      <w:proofErr w:type="spellStart"/>
      <w:r w:rsidRPr="00E33111">
        <w:rPr>
          <w:rFonts w:eastAsia="Times New Roman"/>
          <w:b/>
          <w:szCs w:val="24"/>
        </w:rPr>
        <w:t>Λαμπρούλης</w:t>
      </w:r>
      <w:proofErr w:type="spellEnd"/>
      <w:r w:rsidRPr="00E33111">
        <w:rPr>
          <w:rFonts w:eastAsia="Times New Roman"/>
          <w:b/>
          <w:szCs w:val="24"/>
        </w:rPr>
        <w:t xml:space="preserve">): </w:t>
      </w:r>
      <w:r>
        <w:rPr>
          <w:rFonts w:eastAsia="Times New Roman"/>
          <w:szCs w:val="24"/>
        </w:rPr>
        <w:t>Σας ακούμε.</w:t>
      </w:r>
    </w:p>
    <w:p w14:paraId="6B9491A0" w14:textId="77777777" w:rsidR="00244F6B" w:rsidRDefault="006574B6">
      <w:pPr>
        <w:spacing w:after="0"/>
        <w:contextualSpacing/>
        <w:jc w:val="both"/>
        <w:rPr>
          <w:rFonts w:eastAsia="Times New Roman"/>
          <w:szCs w:val="24"/>
        </w:rPr>
      </w:pPr>
      <w:r w:rsidRPr="00E33111">
        <w:rPr>
          <w:rFonts w:eastAsia="Times New Roman"/>
          <w:b/>
          <w:szCs w:val="24"/>
        </w:rPr>
        <w:t>ΑΘΑΝΑΣΙΟΣ ΒΑΡΔΑΛΗΣ:</w:t>
      </w:r>
      <w:r w:rsidRPr="002138F4">
        <w:rPr>
          <w:rFonts w:eastAsia="Times New Roman"/>
          <w:szCs w:val="24"/>
        </w:rPr>
        <w:t xml:space="preserve"> </w:t>
      </w:r>
      <w:r>
        <w:rPr>
          <w:rFonts w:eastAsia="Times New Roman"/>
          <w:szCs w:val="24"/>
        </w:rPr>
        <w:t xml:space="preserve">Τα άρθρα είναι </w:t>
      </w:r>
      <w:r>
        <w:rPr>
          <w:rFonts w:eastAsia="Times New Roman"/>
          <w:szCs w:val="24"/>
        </w:rPr>
        <w:t xml:space="preserve">είκοσι τέσσερα </w:t>
      </w:r>
      <w:r>
        <w:rPr>
          <w:rFonts w:eastAsia="Times New Roman"/>
          <w:szCs w:val="24"/>
        </w:rPr>
        <w:t>τώρα στο σώμα που μα</w:t>
      </w:r>
      <w:r>
        <w:rPr>
          <w:rFonts w:eastAsia="Times New Roman"/>
          <w:szCs w:val="24"/>
        </w:rPr>
        <w:t>ς έδωσαν. Προφανώς έχει προστεθεί μια τροπολογία ως άρθρο 23. Ποια τροπολογία είναι αυτή που έχει μπει;</w:t>
      </w:r>
    </w:p>
    <w:p w14:paraId="6B9491A1" w14:textId="77777777" w:rsidR="00244F6B" w:rsidRDefault="006574B6">
      <w:pPr>
        <w:spacing w:after="0"/>
        <w:contextualSpacing/>
        <w:jc w:val="both"/>
        <w:rPr>
          <w:rFonts w:eastAsia="Times New Roman"/>
          <w:szCs w:val="24"/>
        </w:rPr>
      </w:pPr>
      <w:r w:rsidRPr="00E33111">
        <w:rPr>
          <w:rFonts w:eastAsia="Times New Roman"/>
          <w:b/>
          <w:szCs w:val="24"/>
        </w:rPr>
        <w:t xml:space="preserve">ΓΕΩΡΓΙΟΣ ΑΜΥΡΑΣ: </w:t>
      </w:r>
      <w:r>
        <w:rPr>
          <w:rFonts w:eastAsia="Times New Roman"/>
          <w:szCs w:val="24"/>
          <w:lang w:val="en-US"/>
        </w:rPr>
        <w:t>H</w:t>
      </w:r>
      <w:r w:rsidRPr="002138F4">
        <w:rPr>
          <w:rFonts w:eastAsia="Times New Roman"/>
          <w:szCs w:val="24"/>
        </w:rPr>
        <w:t xml:space="preserve"> 1854</w:t>
      </w:r>
      <w:r>
        <w:rPr>
          <w:rFonts w:eastAsia="Times New Roman"/>
          <w:szCs w:val="24"/>
        </w:rPr>
        <w:t>/203 είναι.</w:t>
      </w:r>
    </w:p>
    <w:p w14:paraId="6B9491A2" w14:textId="77777777" w:rsidR="00244F6B" w:rsidRDefault="006574B6">
      <w:pPr>
        <w:spacing w:after="0"/>
        <w:contextualSpacing/>
        <w:jc w:val="both"/>
        <w:rPr>
          <w:rFonts w:eastAsia="Times New Roman"/>
          <w:szCs w:val="24"/>
        </w:rPr>
      </w:pPr>
      <w:r w:rsidRPr="00E33111">
        <w:rPr>
          <w:rFonts w:eastAsia="Times New Roman"/>
          <w:b/>
          <w:szCs w:val="24"/>
        </w:rPr>
        <w:t xml:space="preserve">ΠΡΟΕΔΡΕΥΩΝ (Γεώργιος </w:t>
      </w:r>
      <w:proofErr w:type="spellStart"/>
      <w:r w:rsidRPr="00E33111">
        <w:rPr>
          <w:rFonts w:eastAsia="Times New Roman"/>
          <w:b/>
          <w:szCs w:val="24"/>
        </w:rPr>
        <w:t>Λαμπρούλης</w:t>
      </w:r>
      <w:proofErr w:type="spellEnd"/>
      <w:r w:rsidRPr="00E33111">
        <w:rPr>
          <w:rFonts w:eastAsia="Times New Roman"/>
          <w:b/>
          <w:szCs w:val="24"/>
        </w:rPr>
        <w:t xml:space="preserve">): </w:t>
      </w:r>
      <w:r>
        <w:rPr>
          <w:rFonts w:eastAsia="Times New Roman"/>
          <w:szCs w:val="24"/>
        </w:rPr>
        <w:t>Έχει ενσωματωθεί η τροπολογία στο τελευταίο άρθρο; Αυτό εννοείτε;</w:t>
      </w:r>
    </w:p>
    <w:p w14:paraId="6B9491A3" w14:textId="77777777" w:rsidR="00244F6B" w:rsidRDefault="006574B6">
      <w:pPr>
        <w:spacing w:after="0"/>
        <w:contextualSpacing/>
        <w:jc w:val="both"/>
        <w:rPr>
          <w:rFonts w:eastAsia="Times New Roman"/>
          <w:szCs w:val="24"/>
        </w:rPr>
      </w:pPr>
      <w:r w:rsidRPr="00E33111">
        <w:rPr>
          <w:rFonts w:eastAsia="Times New Roman"/>
          <w:b/>
          <w:szCs w:val="24"/>
        </w:rPr>
        <w:t>ΓΕΩΡΓΙΟΣ ΑΜΥΡΑΣ:</w:t>
      </w:r>
      <w:r w:rsidRPr="002138F4">
        <w:rPr>
          <w:rFonts w:eastAsia="Times New Roman"/>
          <w:szCs w:val="24"/>
        </w:rPr>
        <w:t xml:space="preserve"> </w:t>
      </w:r>
      <w:r>
        <w:rPr>
          <w:rFonts w:eastAsia="Times New Roman"/>
          <w:szCs w:val="24"/>
          <w:lang w:val="en-US"/>
        </w:rPr>
        <w:t>H</w:t>
      </w:r>
      <w:r w:rsidRPr="002138F4">
        <w:rPr>
          <w:rFonts w:eastAsia="Times New Roman"/>
          <w:szCs w:val="24"/>
        </w:rPr>
        <w:t xml:space="preserve"> 1854</w:t>
      </w:r>
      <w:r>
        <w:rPr>
          <w:rFonts w:eastAsia="Times New Roman"/>
          <w:szCs w:val="24"/>
        </w:rPr>
        <w:t>/203 έχει γίνει άρθρο 23.</w:t>
      </w:r>
    </w:p>
    <w:p w14:paraId="6B9491A4" w14:textId="77777777" w:rsidR="00244F6B" w:rsidRDefault="006574B6">
      <w:pPr>
        <w:spacing w:after="0"/>
        <w:contextualSpacing/>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Έχει ενσωματωθεί στο νομοσχέδιο.</w:t>
      </w:r>
    </w:p>
    <w:p w14:paraId="6B9491A5" w14:textId="77777777" w:rsidR="00244F6B" w:rsidRDefault="006574B6">
      <w:pPr>
        <w:spacing w:after="0"/>
        <w:contextualSpacing/>
        <w:jc w:val="both"/>
        <w:rPr>
          <w:rFonts w:eastAsia="Times New Roman"/>
          <w:szCs w:val="24"/>
        </w:rPr>
      </w:pPr>
      <w:r w:rsidRPr="00E33111">
        <w:rPr>
          <w:rFonts w:eastAsia="Times New Roman"/>
          <w:b/>
          <w:szCs w:val="24"/>
        </w:rPr>
        <w:t>ΑΘΑΝΑΣΙΟΣ ΒΑΡΔΑΛΗΣ:</w:t>
      </w:r>
      <w:r>
        <w:rPr>
          <w:rFonts w:eastAsia="Times New Roman"/>
          <w:szCs w:val="24"/>
        </w:rPr>
        <w:t xml:space="preserve"> Ευχαριστώ.</w:t>
      </w:r>
    </w:p>
    <w:p w14:paraId="6B9491A6" w14:textId="77777777" w:rsidR="00244F6B" w:rsidRDefault="006574B6">
      <w:pPr>
        <w:spacing w:after="0"/>
        <w:contextualSpacing/>
        <w:jc w:val="both"/>
        <w:rPr>
          <w:rFonts w:eastAsia="Times New Roman"/>
          <w:szCs w:val="24"/>
        </w:rPr>
      </w:pPr>
      <w:r w:rsidRPr="00E33111">
        <w:rPr>
          <w:rFonts w:eastAsia="Times New Roman"/>
          <w:b/>
          <w:szCs w:val="24"/>
        </w:rPr>
        <w:t>ΧΡΗΣΤΟΣ ΜΠΟΥΚΩΡΟΣ:</w:t>
      </w:r>
      <w:r>
        <w:rPr>
          <w:rFonts w:eastAsia="Times New Roman"/>
          <w:szCs w:val="24"/>
        </w:rPr>
        <w:t xml:space="preserve"> Κύριε Πρόεδρε, ποια είναι η σειρά;</w:t>
      </w:r>
    </w:p>
    <w:p w14:paraId="6B9491A7" w14:textId="77777777" w:rsidR="00244F6B" w:rsidRDefault="006574B6">
      <w:pPr>
        <w:spacing w:after="0"/>
        <w:contextualSpacing/>
        <w:jc w:val="both"/>
        <w:rPr>
          <w:rFonts w:eastAsia="Times New Roman"/>
          <w:szCs w:val="24"/>
        </w:rPr>
      </w:pPr>
      <w:r w:rsidRPr="00E33111">
        <w:rPr>
          <w:rFonts w:eastAsia="Times New Roman"/>
          <w:b/>
          <w:szCs w:val="24"/>
        </w:rPr>
        <w:lastRenderedPageBreak/>
        <w:t xml:space="preserve">ΠΡΟΕΔΡΕΥΩΝ (Γεώργιος </w:t>
      </w:r>
      <w:proofErr w:type="spellStart"/>
      <w:r w:rsidRPr="00E33111">
        <w:rPr>
          <w:rFonts w:eastAsia="Times New Roman"/>
          <w:b/>
          <w:szCs w:val="24"/>
        </w:rPr>
        <w:t>Λαμπρούλης</w:t>
      </w:r>
      <w:proofErr w:type="spellEnd"/>
      <w:r w:rsidRPr="00E33111">
        <w:rPr>
          <w:rFonts w:eastAsia="Times New Roman"/>
          <w:b/>
          <w:szCs w:val="24"/>
        </w:rPr>
        <w:t>):</w:t>
      </w:r>
      <w:r>
        <w:rPr>
          <w:rFonts w:eastAsia="Times New Roman"/>
          <w:szCs w:val="24"/>
        </w:rPr>
        <w:t xml:space="preserve"> Κύριε </w:t>
      </w:r>
      <w:proofErr w:type="spellStart"/>
      <w:r>
        <w:rPr>
          <w:rFonts w:eastAsia="Times New Roman"/>
          <w:szCs w:val="24"/>
        </w:rPr>
        <w:t>Μπουκώρε</w:t>
      </w:r>
      <w:proofErr w:type="spellEnd"/>
      <w:r>
        <w:rPr>
          <w:rFonts w:eastAsia="Times New Roman"/>
          <w:szCs w:val="24"/>
        </w:rPr>
        <w:t xml:space="preserve">, είναι τα άρθρα, οι υπουργικές τροπολογίες, οι βουλευτικές τροπολογίες και το ακροτελεύτιο άρθρο. Η σειρά είναι αυτή. Η τροπολογία 1854/203 έγινε δεκτή στην </w:t>
      </w:r>
      <w:r>
        <w:rPr>
          <w:rFonts w:eastAsia="Times New Roman"/>
          <w:szCs w:val="24"/>
        </w:rPr>
        <w:t>ε</w:t>
      </w:r>
      <w:r>
        <w:rPr>
          <w:rFonts w:eastAsia="Times New Roman"/>
          <w:szCs w:val="24"/>
        </w:rPr>
        <w:t xml:space="preserve">πιτροπή, οπότε ενσωματώθηκε ως άρθρο στο νομοσχέδιο. </w:t>
      </w:r>
    </w:p>
    <w:p w14:paraId="6B9491A8" w14:textId="77777777" w:rsidR="00244F6B" w:rsidRDefault="006574B6">
      <w:pPr>
        <w:spacing w:after="0"/>
        <w:contextualSpacing/>
        <w:jc w:val="both"/>
        <w:rPr>
          <w:rFonts w:eastAsia="Times New Roman"/>
          <w:szCs w:val="24"/>
        </w:rPr>
      </w:pPr>
      <w:r w:rsidRPr="00E33111">
        <w:rPr>
          <w:rFonts w:eastAsia="Times New Roman"/>
          <w:b/>
          <w:szCs w:val="24"/>
        </w:rPr>
        <w:t>ΓΕΩΡΓΙΟΣ ΑΜΥΡΑΣ:</w:t>
      </w:r>
      <w:r>
        <w:rPr>
          <w:rFonts w:eastAsia="Times New Roman"/>
          <w:szCs w:val="24"/>
        </w:rPr>
        <w:t xml:space="preserve"> Κύριε Πρόεδρε, θα ήθελα να</w:t>
      </w:r>
      <w:r>
        <w:rPr>
          <w:rFonts w:eastAsia="Times New Roman"/>
          <w:szCs w:val="24"/>
        </w:rPr>
        <w:t xml:space="preserve"> κάνω μια δήλωση για τις τροπολογίες.</w:t>
      </w:r>
    </w:p>
    <w:p w14:paraId="6B9491A9" w14:textId="77777777" w:rsidR="00244F6B" w:rsidRDefault="006574B6">
      <w:pPr>
        <w:spacing w:after="0"/>
        <w:contextualSpacing/>
        <w:jc w:val="both"/>
        <w:rPr>
          <w:rFonts w:eastAsia="Times New Roman"/>
          <w:szCs w:val="24"/>
        </w:rPr>
      </w:pPr>
      <w:r w:rsidRPr="00E33111">
        <w:rPr>
          <w:rFonts w:eastAsia="Times New Roman"/>
          <w:b/>
          <w:szCs w:val="24"/>
        </w:rPr>
        <w:t xml:space="preserve">ΠΡΟΕΔΡΕΥΩΝ (Γεώργιος </w:t>
      </w:r>
      <w:proofErr w:type="spellStart"/>
      <w:r w:rsidRPr="00E33111">
        <w:rPr>
          <w:rFonts w:eastAsia="Times New Roman"/>
          <w:b/>
          <w:szCs w:val="24"/>
        </w:rPr>
        <w:t>Λαμπρούλης</w:t>
      </w:r>
      <w:proofErr w:type="spellEnd"/>
      <w:r w:rsidRPr="00E33111">
        <w:rPr>
          <w:rFonts w:eastAsia="Times New Roman"/>
          <w:b/>
          <w:szCs w:val="24"/>
        </w:rPr>
        <w:t>):</w:t>
      </w:r>
      <w:r w:rsidRPr="00E33111">
        <w:rPr>
          <w:rFonts w:eastAsia="Times New Roman"/>
          <w:szCs w:val="24"/>
        </w:rPr>
        <w:t xml:space="preserve"> </w:t>
      </w:r>
      <w:r>
        <w:rPr>
          <w:rFonts w:eastAsia="Times New Roman"/>
          <w:szCs w:val="24"/>
        </w:rPr>
        <w:t xml:space="preserve">Έχετε τον λόγο, κύριε </w:t>
      </w:r>
      <w:proofErr w:type="spellStart"/>
      <w:r>
        <w:rPr>
          <w:rFonts w:eastAsia="Times New Roman"/>
          <w:szCs w:val="24"/>
        </w:rPr>
        <w:t>Αμυρά</w:t>
      </w:r>
      <w:proofErr w:type="spellEnd"/>
      <w:r>
        <w:rPr>
          <w:rFonts w:eastAsia="Times New Roman"/>
          <w:szCs w:val="24"/>
        </w:rPr>
        <w:t>.</w:t>
      </w:r>
    </w:p>
    <w:p w14:paraId="6B9491AA" w14:textId="77777777" w:rsidR="00244F6B" w:rsidRDefault="006574B6">
      <w:pPr>
        <w:spacing w:after="0"/>
        <w:contextualSpacing/>
        <w:jc w:val="both"/>
        <w:rPr>
          <w:rFonts w:eastAsia="Times New Roman"/>
          <w:szCs w:val="24"/>
        </w:rPr>
      </w:pPr>
      <w:r w:rsidRPr="00E33111">
        <w:rPr>
          <w:rFonts w:eastAsia="Times New Roman"/>
          <w:b/>
          <w:szCs w:val="24"/>
        </w:rPr>
        <w:t>ΓΕΩΡΓΙΟΣ ΑΜΥΡΑΣ:</w:t>
      </w:r>
      <w:r w:rsidRPr="00E33111">
        <w:rPr>
          <w:rFonts w:eastAsia="Times New Roman"/>
          <w:szCs w:val="24"/>
        </w:rPr>
        <w:t xml:space="preserve"> </w:t>
      </w:r>
      <w:r>
        <w:rPr>
          <w:rFonts w:eastAsia="Times New Roman"/>
          <w:szCs w:val="24"/>
        </w:rPr>
        <w:t>Ευχαριστώ, κύριε Πρόεδρε.</w:t>
      </w:r>
    </w:p>
    <w:p w14:paraId="6B9491AB" w14:textId="77777777" w:rsidR="00244F6B" w:rsidRDefault="006574B6">
      <w:pPr>
        <w:spacing w:after="0"/>
        <w:contextualSpacing/>
        <w:jc w:val="both"/>
        <w:rPr>
          <w:rFonts w:eastAsia="Times New Roman"/>
          <w:szCs w:val="24"/>
        </w:rPr>
      </w:pPr>
      <w:r>
        <w:rPr>
          <w:rFonts w:eastAsia="Times New Roman"/>
          <w:szCs w:val="24"/>
        </w:rPr>
        <w:t xml:space="preserve">Εκ μέρους του Ποταμιού αναφέρω ότι εμείς θα καταψηφίσουμε όλες τις τροπολογίες, όχι γιατί συμφωνούμε ή </w:t>
      </w:r>
      <w:r>
        <w:rPr>
          <w:rFonts w:eastAsia="Times New Roman"/>
          <w:szCs w:val="24"/>
        </w:rPr>
        <w:t>διαφωνούμε -εν προκειμένω διαφωνούμε- στο περιεχόμενο, αλλά για τη διαδικασία που ακολουθήθηκε με «καταιγίδα» τροπολογιών σε ένα κατεπείγον σχέδιο νόμου.</w:t>
      </w:r>
    </w:p>
    <w:p w14:paraId="6B9491AC" w14:textId="77777777" w:rsidR="00244F6B" w:rsidRDefault="006574B6">
      <w:pPr>
        <w:spacing w:after="0"/>
        <w:contextualSpacing/>
        <w:jc w:val="both"/>
        <w:rPr>
          <w:rFonts w:eastAsia="Times New Roman"/>
          <w:szCs w:val="24"/>
        </w:rPr>
      </w:pPr>
      <w:r>
        <w:rPr>
          <w:rFonts w:eastAsia="Times New Roman"/>
          <w:szCs w:val="24"/>
        </w:rPr>
        <w:t>Ευχαριστώ, κύριε Πρόεδρε.</w:t>
      </w:r>
    </w:p>
    <w:p w14:paraId="6B9491AD" w14:textId="77777777" w:rsidR="00244F6B" w:rsidRDefault="006574B6">
      <w:pPr>
        <w:autoSpaceDE w:val="0"/>
        <w:autoSpaceDN w:val="0"/>
        <w:adjustRightInd w:val="0"/>
        <w:spacing w:after="0"/>
        <w:jc w:val="both"/>
        <w:rPr>
          <w:rFonts w:eastAsia="SimSun"/>
          <w:bCs/>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Pr>
          <w:rFonts w:eastAsia="SimSun"/>
          <w:bCs/>
          <w:szCs w:val="24"/>
          <w:lang w:eastAsia="zh-CN"/>
        </w:rPr>
        <w:t>Ευχαριστούμε.</w:t>
      </w:r>
    </w:p>
    <w:p w14:paraId="6B9491AE" w14:textId="77777777" w:rsidR="00244F6B" w:rsidRDefault="006574B6">
      <w:pPr>
        <w:autoSpaceDE w:val="0"/>
        <w:autoSpaceDN w:val="0"/>
        <w:adjustRightInd w:val="0"/>
        <w:spacing w:after="0"/>
        <w:jc w:val="both"/>
        <w:rPr>
          <w:rFonts w:eastAsia="SimSun"/>
          <w:b/>
          <w:bCs/>
          <w:szCs w:val="24"/>
          <w:lang w:eastAsia="zh-CN"/>
        </w:rPr>
      </w:pPr>
      <w:r w:rsidRPr="00EF3F89">
        <w:rPr>
          <w:rFonts w:eastAsia="SimSun"/>
          <w:szCs w:val="24"/>
          <w:lang w:eastAsia="zh-CN"/>
        </w:rPr>
        <w:lastRenderedPageBreak/>
        <w:t>Κ</w:t>
      </w:r>
      <w:r>
        <w:rPr>
          <w:rFonts w:eastAsia="SimSun"/>
          <w:szCs w:val="24"/>
          <w:lang w:eastAsia="zh-CN"/>
        </w:rPr>
        <w:t>ύριοι συνάδελφοι, κ</w:t>
      </w:r>
      <w:r w:rsidRPr="00EF3F89">
        <w:rPr>
          <w:rFonts w:eastAsia="SimSun"/>
          <w:szCs w:val="24"/>
          <w:lang w:eastAsia="zh-CN"/>
        </w:rPr>
        <w:t>ηρύσσετα</w:t>
      </w:r>
      <w:r w:rsidRPr="00EF3F89">
        <w:rPr>
          <w:rFonts w:eastAsia="SimSun"/>
          <w:szCs w:val="24"/>
          <w:lang w:eastAsia="zh-CN"/>
        </w:rPr>
        <w:t xml:space="preserve">ι περαιωμένη η συζήτηση επί της αρχής, των άρθρων </w:t>
      </w:r>
      <w:r w:rsidRPr="00EF3F89">
        <w:rPr>
          <w:rFonts w:eastAsia="SimSun"/>
          <w:szCs w:val="24"/>
          <w:lang w:eastAsia="zh-CN"/>
        </w:rPr>
        <w:t xml:space="preserve">και </w:t>
      </w:r>
      <w:r w:rsidRPr="00EF3F89">
        <w:rPr>
          <w:rFonts w:eastAsia="SimSun"/>
          <w:szCs w:val="24"/>
          <w:lang w:eastAsia="zh-CN"/>
        </w:rPr>
        <w:t>των τροπολογιών του σχεδίου νόμου του Υπ</w:t>
      </w:r>
      <w:r>
        <w:rPr>
          <w:rFonts w:eastAsia="SimSun"/>
          <w:szCs w:val="24"/>
          <w:lang w:eastAsia="zh-CN"/>
        </w:rPr>
        <w:t>ουργείου Περιβάλλοντος και Ενέργειας</w:t>
      </w:r>
      <w:r>
        <w:rPr>
          <w:rFonts w:eastAsia="SimSun"/>
          <w:szCs w:val="24"/>
          <w:lang w:eastAsia="zh-CN"/>
        </w:rPr>
        <w:t>:</w:t>
      </w:r>
      <w:r>
        <w:rPr>
          <w:rFonts w:eastAsia="SimSun"/>
          <w:szCs w:val="24"/>
          <w:lang w:eastAsia="zh-CN"/>
        </w:rPr>
        <w:t xml:space="preserve"> «Επείγουσες ρυθμίσεις του Υπουργείου Περιβάλλοντος και Ενέργειας – Κύρωση της από 20.11.2018 Σύμβασης μεταξύ του Ελληνικού Δ</w:t>
      </w:r>
      <w:r>
        <w:rPr>
          <w:rFonts w:eastAsia="SimSun"/>
          <w:szCs w:val="24"/>
          <w:lang w:eastAsia="zh-CN"/>
        </w:rPr>
        <w:t xml:space="preserve">ημοσίου και των εταιρειών </w:t>
      </w:r>
      <w:r>
        <w:rPr>
          <w:rFonts w:eastAsia="SimSun"/>
          <w:szCs w:val="24"/>
          <w:lang w:val="en-US" w:eastAsia="zh-CN"/>
        </w:rPr>
        <w:t>ENERGEAN</w:t>
      </w:r>
      <w:r w:rsidRPr="002A6228">
        <w:rPr>
          <w:rFonts w:eastAsia="SimSun"/>
          <w:szCs w:val="24"/>
          <w:lang w:eastAsia="zh-CN"/>
        </w:rPr>
        <w:t xml:space="preserve"> </w:t>
      </w:r>
      <w:r>
        <w:rPr>
          <w:rFonts w:eastAsia="SimSun"/>
          <w:szCs w:val="24"/>
          <w:lang w:val="en-US" w:eastAsia="zh-CN"/>
        </w:rPr>
        <w:t>OIL</w:t>
      </w:r>
      <w:r w:rsidRPr="002A6228">
        <w:rPr>
          <w:rFonts w:eastAsia="SimSun"/>
          <w:szCs w:val="24"/>
          <w:lang w:eastAsia="zh-CN"/>
        </w:rPr>
        <w:t xml:space="preserve"> </w:t>
      </w:r>
      <w:r>
        <w:rPr>
          <w:rFonts w:eastAsia="SimSun"/>
          <w:szCs w:val="24"/>
          <w:lang w:val="en-US" w:eastAsia="zh-CN"/>
        </w:rPr>
        <w:t>AND</w:t>
      </w:r>
      <w:r w:rsidRPr="002A6228">
        <w:rPr>
          <w:rFonts w:eastAsia="SimSun"/>
          <w:szCs w:val="24"/>
          <w:lang w:eastAsia="zh-CN"/>
        </w:rPr>
        <w:t xml:space="preserve"> </w:t>
      </w:r>
      <w:r>
        <w:rPr>
          <w:rFonts w:eastAsia="SimSun"/>
          <w:szCs w:val="24"/>
          <w:lang w:val="en-US" w:eastAsia="zh-CN"/>
        </w:rPr>
        <w:t>GAS</w:t>
      </w:r>
      <w:r w:rsidRPr="002A6228">
        <w:rPr>
          <w:rFonts w:eastAsia="SimSun"/>
          <w:szCs w:val="24"/>
          <w:lang w:eastAsia="zh-CN"/>
        </w:rPr>
        <w:t xml:space="preserve"> </w:t>
      </w:r>
      <w:r>
        <w:rPr>
          <w:rFonts w:eastAsia="SimSun"/>
          <w:szCs w:val="24"/>
          <w:lang w:eastAsia="zh-CN"/>
        </w:rPr>
        <w:t>–</w:t>
      </w:r>
      <w:r w:rsidRPr="002A6228">
        <w:rPr>
          <w:rFonts w:eastAsia="SimSun"/>
          <w:szCs w:val="24"/>
          <w:lang w:eastAsia="zh-CN"/>
        </w:rPr>
        <w:t xml:space="preserve"> </w:t>
      </w:r>
      <w:r>
        <w:rPr>
          <w:rFonts w:eastAsia="SimSun"/>
          <w:szCs w:val="24"/>
          <w:lang w:eastAsia="zh-CN"/>
        </w:rPr>
        <w:t xml:space="preserve">ΕΝΕΡΓΕΙΑΚΗ ΑΙΓΑΙΟΥ ΑΝΩΝΥΜΗ ΕΤΑΙΡΕΙΑ ΕΡΕΥΝΑΣ ΚΑΙ ΠΑΡΑΓΩΓΗΣ ΥΔΡΟΓΟΝΑΝΘΡΑΚΩΝ και ΚΑΒΑΛΑ </w:t>
      </w:r>
      <w:r>
        <w:rPr>
          <w:rFonts w:eastAsia="SimSun"/>
          <w:szCs w:val="24"/>
          <w:lang w:val="en-US" w:eastAsia="zh-CN"/>
        </w:rPr>
        <w:t>OIL</w:t>
      </w:r>
      <w:r w:rsidRPr="002A6228">
        <w:rPr>
          <w:rFonts w:eastAsia="SimSun"/>
          <w:szCs w:val="24"/>
          <w:lang w:eastAsia="zh-CN"/>
        </w:rPr>
        <w:t xml:space="preserve"> </w:t>
      </w:r>
      <w:r>
        <w:rPr>
          <w:rFonts w:eastAsia="SimSun"/>
          <w:szCs w:val="24"/>
          <w:lang w:eastAsia="zh-CN"/>
        </w:rPr>
        <w:t>ΑΝΩΝΥΜΗ ΕΤΑΙΡΕΙΑ, με την οποία τροποποιείται η από 23.11.1999 Σύμβαση για την εκμετάλλευση Υδρογονανθράκων στη θαλάσσι</w:t>
      </w:r>
      <w:r>
        <w:rPr>
          <w:rFonts w:eastAsia="SimSun"/>
          <w:szCs w:val="24"/>
          <w:lang w:eastAsia="zh-CN"/>
        </w:rPr>
        <w:t xml:space="preserve">α περιοχή του Θρακικού Πελάγους μεταξύ του Ελληνικού Δημοσίου και της </w:t>
      </w:r>
      <w:r>
        <w:rPr>
          <w:rFonts w:eastAsia="Times New Roman" w:cs="Times New Roman"/>
          <w:szCs w:val="24"/>
        </w:rPr>
        <w:t xml:space="preserve">ΚΑΒΑΛΑ OIL </w:t>
      </w:r>
      <w:r>
        <w:rPr>
          <w:rFonts w:eastAsia="SimSun"/>
          <w:szCs w:val="24"/>
          <w:lang w:val="en-US" w:eastAsia="zh-CN"/>
        </w:rPr>
        <w:t>A</w:t>
      </w:r>
      <w:r>
        <w:rPr>
          <w:rFonts w:eastAsia="SimSun"/>
          <w:szCs w:val="24"/>
          <w:lang w:eastAsia="zh-CN"/>
        </w:rPr>
        <w:t>ΝΩΝΥΜΗ ΕΤΑΙΡΕΙΑ που κυρώθηκε με το ν. 2779/1999 (Α΄ 296) και άλλες διατάξεις».</w:t>
      </w:r>
    </w:p>
    <w:p w14:paraId="6B9491AF" w14:textId="77777777" w:rsidR="00244F6B" w:rsidRDefault="006574B6">
      <w:pPr>
        <w:autoSpaceDE w:val="0"/>
        <w:autoSpaceDN w:val="0"/>
        <w:adjustRightInd w:val="0"/>
        <w:spacing w:after="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6B9491B0" w14:textId="77777777" w:rsidR="00244F6B" w:rsidRDefault="006574B6">
      <w:pPr>
        <w:autoSpaceDE w:val="0"/>
        <w:autoSpaceDN w:val="0"/>
        <w:adjustRightInd w:val="0"/>
        <w:spacing w:after="0"/>
        <w:jc w:val="both"/>
        <w:rPr>
          <w:rFonts w:eastAsia="SimSun"/>
          <w:szCs w:val="24"/>
          <w:lang w:eastAsia="zh-CN"/>
        </w:rPr>
      </w:pPr>
      <w:r>
        <w:rPr>
          <w:rFonts w:eastAsia="SimSun"/>
          <w:szCs w:val="24"/>
          <w:lang w:eastAsia="zh-CN"/>
        </w:rPr>
        <w:t>Σας επαναλαμβάνω ότι η</w:t>
      </w:r>
      <w:r w:rsidRPr="002A6228">
        <w:rPr>
          <w:rFonts w:eastAsia="SimSun"/>
          <w:szCs w:val="24"/>
          <w:lang w:eastAsia="zh-CN"/>
        </w:rPr>
        <w:t xml:space="preserve"> </w:t>
      </w:r>
      <w:r>
        <w:rPr>
          <w:rFonts w:eastAsia="SimSun"/>
          <w:szCs w:val="24"/>
          <w:lang w:eastAsia="zh-CN"/>
        </w:rPr>
        <w:t xml:space="preserve">ψηφοφορία περιλαμβάνει την αρχή του νομοσχεδίου, </w:t>
      </w:r>
      <w:r>
        <w:rPr>
          <w:rFonts w:eastAsia="SimSun"/>
          <w:szCs w:val="24"/>
          <w:lang w:eastAsia="zh-CN"/>
        </w:rPr>
        <w:t xml:space="preserve">είκοσι τρία </w:t>
      </w:r>
      <w:r>
        <w:rPr>
          <w:rFonts w:eastAsia="SimSun"/>
          <w:szCs w:val="24"/>
          <w:lang w:eastAsia="zh-CN"/>
        </w:rPr>
        <w:t xml:space="preserve">άρθρα, </w:t>
      </w:r>
      <w:r>
        <w:rPr>
          <w:rFonts w:eastAsia="SimSun"/>
          <w:szCs w:val="24"/>
          <w:lang w:eastAsia="zh-CN"/>
        </w:rPr>
        <w:t xml:space="preserve">δώδεκα </w:t>
      </w:r>
      <w:r>
        <w:rPr>
          <w:rFonts w:eastAsia="SimSun"/>
          <w:szCs w:val="24"/>
          <w:lang w:eastAsia="zh-CN"/>
        </w:rPr>
        <w:t xml:space="preserve">τροπολογίες, το ακροτελεύτιο άρθρο, καθώς και το σύνολο του νομοσχεδίου. </w:t>
      </w:r>
      <w:r>
        <w:rPr>
          <w:rFonts w:eastAsia="SimSun"/>
          <w:szCs w:val="24"/>
          <w:lang w:eastAsia="zh-CN"/>
        </w:rPr>
        <w:lastRenderedPageBreak/>
        <w:t xml:space="preserve">Κάθε φορά στην οθόνη εμφανίζονται έως </w:t>
      </w:r>
      <w:r>
        <w:rPr>
          <w:rFonts w:eastAsia="SimSun"/>
          <w:szCs w:val="24"/>
          <w:lang w:eastAsia="zh-CN"/>
        </w:rPr>
        <w:t>τέσσερα</w:t>
      </w:r>
      <w:r>
        <w:rPr>
          <w:rFonts w:eastAsia="SimSun"/>
          <w:szCs w:val="24"/>
          <w:lang w:eastAsia="zh-CN"/>
        </w:rPr>
        <w:t xml:space="preserve"> άρ</w:t>
      </w:r>
      <w:r>
        <w:rPr>
          <w:rFonts w:eastAsia="SimSun"/>
          <w:szCs w:val="24"/>
          <w:lang w:eastAsia="zh-CN"/>
        </w:rPr>
        <w:t xml:space="preserve">θρα προς ψήφιση και για να ψηφίσετε και τα υπόλοιπα, θα πρέπει να κυλίσετε την οθόνη αφής. Στο πάνω μέρος δεξιά στις οθόνες εμφανίζεται κάθε φορά ο αριθμός των άρθρων που απομένουν για ψήφιση. Σημαντικό είναι να βεβαιώνεστε ότι έχετε ψηφίσει όλα τα άρθρα, </w:t>
      </w:r>
      <w:r>
        <w:rPr>
          <w:rFonts w:eastAsia="SimSun"/>
          <w:szCs w:val="24"/>
          <w:lang w:eastAsia="zh-CN"/>
        </w:rPr>
        <w:t>τις τροπολογίες, καθώς και το ακροτελεύτιο άρθρο, αλλά και το σύνολο του νομοσχεδίου. Αφού καταχωρηθεί η ψήφος σας, έχετε τη δυνατότητα να την ελέγξετε και να την αναθεωρήσετε έως τη λήξη της ψηφοφορίας.</w:t>
      </w:r>
    </w:p>
    <w:p w14:paraId="6B9491B1" w14:textId="77777777" w:rsidR="00244F6B" w:rsidRDefault="006574B6">
      <w:pPr>
        <w:autoSpaceDE w:val="0"/>
        <w:autoSpaceDN w:val="0"/>
        <w:adjustRightInd w:val="0"/>
        <w:spacing w:after="0"/>
        <w:jc w:val="both"/>
        <w:rPr>
          <w:rFonts w:eastAsia="SimSun"/>
          <w:szCs w:val="24"/>
          <w:lang w:eastAsia="zh-CN"/>
        </w:rPr>
      </w:pPr>
      <w:r w:rsidRPr="00EF3F89">
        <w:rPr>
          <w:rFonts w:eastAsia="SimSun"/>
          <w:szCs w:val="24"/>
          <w:lang w:eastAsia="zh-CN"/>
        </w:rPr>
        <w:t>Παρακαλώ να ανοίξει το σύστ</w:t>
      </w:r>
      <w:r>
        <w:rPr>
          <w:rFonts w:eastAsia="SimSun"/>
          <w:szCs w:val="24"/>
          <w:lang w:eastAsia="zh-CN"/>
        </w:rPr>
        <w:t>ημα της ηλεκτρονικής ψηφο</w:t>
      </w:r>
      <w:r>
        <w:rPr>
          <w:rFonts w:eastAsia="SimSun"/>
          <w:szCs w:val="24"/>
          <w:lang w:eastAsia="zh-CN"/>
        </w:rPr>
        <w:t>φορίας.</w:t>
      </w:r>
    </w:p>
    <w:p w14:paraId="6B9491B2" w14:textId="77777777" w:rsidR="00244F6B" w:rsidRDefault="006574B6">
      <w:pPr>
        <w:autoSpaceDE w:val="0"/>
        <w:autoSpaceDN w:val="0"/>
        <w:adjustRightInd w:val="0"/>
        <w:spacing w:after="0"/>
        <w:rPr>
          <w:rFonts w:eastAsia="SimSun"/>
          <w:szCs w:val="24"/>
          <w:lang w:eastAsia="zh-CN"/>
        </w:rPr>
      </w:pPr>
      <w:r>
        <w:rPr>
          <w:rFonts w:eastAsia="SimSun"/>
          <w:szCs w:val="24"/>
          <w:lang w:eastAsia="zh-CN"/>
        </w:rPr>
        <w:t>(ΨΗΦΟΦΟΡΙΑ)</w:t>
      </w:r>
    </w:p>
    <w:p w14:paraId="6B9491B3" w14:textId="77777777" w:rsidR="00244F6B" w:rsidRDefault="006574B6">
      <w:pPr>
        <w:autoSpaceDE w:val="0"/>
        <w:autoSpaceDN w:val="0"/>
        <w:adjustRightInd w:val="0"/>
        <w:spacing w:after="0"/>
        <w:ind w:firstLine="709"/>
        <w:jc w:val="both"/>
        <w:rPr>
          <w:rFonts w:eastAsia="SimSun"/>
          <w:szCs w:val="24"/>
          <w:lang w:eastAsia="zh-CN"/>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6B9491B4" w14:textId="77777777" w:rsidR="00244F6B" w:rsidRDefault="006574B6">
      <w:pPr>
        <w:tabs>
          <w:tab w:val="left" w:pos="2940"/>
        </w:tabs>
        <w:spacing w:after="0"/>
        <w:ind w:firstLine="709"/>
        <w:rPr>
          <w:rFonts w:eastAsia="Times New Roman"/>
          <w:szCs w:val="24"/>
        </w:rPr>
      </w:pPr>
      <w:r w:rsidRPr="0001772E">
        <w:rPr>
          <w:rFonts w:eastAsia="Times New Roman"/>
          <w:szCs w:val="24"/>
        </w:rPr>
        <w:t>(ΗΛΕΚΤΡΟΝΙΚΗ ΚΑΤΑΜΕΤΡΗΣΗ)</w:t>
      </w:r>
    </w:p>
    <w:p w14:paraId="6B9491B5" w14:textId="77777777" w:rsidR="00244F6B" w:rsidRDefault="006574B6">
      <w:pPr>
        <w:spacing w:after="0"/>
        <w:ind w:firstLine="709"/>
        <w:rPr>
          <w:rFonts w:eastAsia="Times New Roman" w:cs="Times New Roman"/>
          <w:szCs w:val="24"/>
        </w:rPr>
      </w:pPr>
      <w:r w:rsidRPr="0001772E">
        <w:rPr>
          <w:rFonts w:eastAsia="Times New Roman" w:cs="Times New Roman"/>
          <w:szCs w:val="24"/>
        </w:rPr>
        <w:t>(ΜΕΤΑ ΤΗΝ ΗΛΕΚΤΡΟΝΙΚΗ ΚΑΤΑΜΕΤΡΗΣΗ)</w:t>
      </w:r>
    </w:p>
    <w:p w14:paraId="6B9491B6" w14:textId="77777777" w:rsidR="00244F6B" w:rsidRDefault="006574B6">
      <w:pPr>
        <w:spacing w:after="0"/>
        <w:ind w:firstLine="709"/>
        <w:contextualSpacing/>
        <w:jc w:val="both"/>
        <w:rPr>
          <w:rFonts w:eastAsia="Times New Roman" w:cs="Times New Roman"/>
          <w:szCs w:val="24"/>
        </w:rPr>
      </w:pPr>
      <w:r w:rsidRPr="00EF3F89">
        <w:rPr>
          <w:rFonts w:eastAsia="SimSun"/>
          <w:b/>
          <w:bCs/>
          <w:szCs w:val="24"/>
          <w:lang w:eastAsia="zh-CN"/>
        </w:rPr>
        <w:lastRenderedPageBreak/>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Οι θέσεις των κομμάτων, όπως αποτυπώθηκαν κατά </w:t>
      </w:r>
      <w:r w:rsidRPr="0001772E">
        <w:rPr>
          <w:rFonts w:eastAsia="Times New Roman" w:cs="Times New Roman"/>
          <w:szCs w:val="24"/>
        </w:rPr>
        <w:t>την ψήφιση με το ηλεκτρονικό σύστημα, καταχωρίζονται στα Πρακτικά της σημερινής συνεδρίασης και έχουν ως εξής:</w:t>
      </w:r>
    </w:p>
    <w:p w14:paraId="6B9491B7" w14:textId="77777777" w:rsidR="00244F6B" w:rsidRDefault="006574B6">
      <w:pPr>
        <w:autoSpaceDE w:val="0"/>
        <w:autoSpaceDN w:val="0"/>
        <w:adjustRightInd w:val="0"/>
        <w:spacing w:after="0"/>
        <w:rPr>
          <w:rFonts w:eastAsia="SimSun"/>
          <w:color w:val="FF0000"/>
          <w:szCs w:val="24"/>
          <w:lang w:eastAsia="zh-CN"/>
        </w:rPr>
      </w:pPr>
      <w:r w:rsidRPr="00F82F01" w:rsidDel="00F82F01">
        <w:rPr>
          <w:rFonts w:eastAsia="SimSun"/>
          <w:color w:val="FF0000"/>
          <w:szCs w:val="24"/>
          <w:lang w:eastAsia="zh-CN"/>
        </w:rPr>
        <w:t xml:space="preserve"> </w:t>
      </w:r>
      <w:r w:rsidRPr="00F82F01">
        <w:rPr>
          <w:rFonts w:eastAsia="SimSun"/>
          <w:color w:val="FF0000"/>
          <w:szCs w:val="24"/>
          <w:lang w:eastAsia="zh-CN"/>
        </w:rPr>
        <w:t>(ΑΛΛΑΓΗ ΣΕΛΙΔΑΣ)</w:t>
      </w:r>
    </w:p>
    <w:p w14:paraId="6B9491B8" w14:textId="77777777" w:rsidR="00244F6B" w:rsidRDefault="00244F6B">
      <w:pPr>
        <w:spacing w:after="0"/>
        <w:ind w:firstLine="709"/>
        <w:contextualSpacing/>
        <w:jc w:val="both"/>
        <w:rPr>
          <w:rFonts w:eastAsia="Times New Roman"/>
          <w:szCs w:val="24"/>
        </w:rPr>
      </w:pPr>
    </w:p>
    <w:p w14:paraId="6B9491B9" w14:textId="77777777" w:rsidR="00244F6B" w:rsidRDefault="00244F6B">
      <w:pPr>
        <w:rPr>
          <w:rFonts w:eastAsia="SimSun"/>
          <w:szCs w:val="24"/>
          <w:lang w:eastAsia="zh-CN"/>
        </w:rPr>
      </w:pPr>
    </w:p>
    <w:p w14:paraId="6B9491BA" w14:textId="77777777" w:rsidR="00244F6B" w:rsidRDefault="00244F6B">
      <w:pPr>
        <w:rPr>
          <w:rFonts w:eastAsia="SimSun"/>
          <w:szCs w:val="24"/>
          <w:lang w:eastAsia="zh-CN"/>
        </w:rPr>
      </w:pPr>
    </w:p>
    <w:p w14:paraId="6B9491BB" w14:textId="77777777" w:rsidR="00244F6B" w:rsidRDefault="00244F6B">
      <w:pPr>
        <w:rPr>
          <w:rFonts w:eastAsia="SimSun"/>
          <w:szCs w:val="24"/>
          <w:lang w:eastAsia="zh-CN"/>
        </w:rPr>
      </w:pPr>
    </w:p>
    <w:p w14:paraId="6B9491BC" w14:textId="77777777" w:rsidR="00244F6B" w:rsidRDefault="00244F6B">
      <w:pPr>
        <w:rPr>
          <w:rFonts w:eastAsia="SimSun"/>
          <w:szCs w:val="24"/>
          <w:lang w:eastAsia="zh-CN"/>
        </w:rPr>
      </w:pPr>
    </w:p>
    <w:p w14:paraId="6B9491BD" w14:textId="77777777" w:rsidR="00244F6B" w:rsidRDefault="00244F6B">
      <w:pPr>
        <w:rPr>
          <w:rFonts w:eastAsia="SimSun"/>
          <w:szCs w:val="24"/>
          <w:lang w:eastAsia="zh-CN"/>
        </w:rPr>
      </w:pPr>
    </w:p>
    <w:p w14:paraId="6B9491BE" w14:textId="77777777" w:rsidR="00244F6B" w:rsidRDefault="00244F6B">
      <w:pPr>
        <w:rPr>
          <w:rFonts w:eastAsia="SimSun"/>
          <w:szCs w:val="24"/>
          <w:lang w:eastAsia="zh-CN"/>
        </w:rPr>
      </w:pPr>
    </w:p>
    <w:p w14:paraId="6B9491BF" w14:textId="77777777" w:rsidR="00244F6B" w:rsidRDefault="00244F6B">
      <w:pPr>
        <w:rPr>
          <w:rFonts w:eastAsia="SimSun"/>
          <w:szCs w:val="24"/>
          <w:lang w:eastAsia="zh-CN"/>
        </w:rPr>
      </w:pPr>
    </w:p>
    <w:p w14:paraId="6B9491C0" w14:textId="77777777" w:rsidR="00244F6B" w:rsidRDefault="006574B6">
      <w:pPr>
        <w:rPr>
          <w:rFonts w:eastAsia="SimSun"/>
          <w:szCs w:val="24"/>
          <w:lang w:eastAsia="zh-CN"/>
        </w:rPr>
      </w:pPr>
      <w:r w:rsidDel="003869F8">
        <w:rPr>
          <w:rFonts w:eastAsia="SimSun"/>
          <w:szCs w:val="24"/>
          <w:lang w:eastAsia="zh-CN"/>
        </w:rPr>
        <w:t xml:space="preserve"> </w:t>
      </w:r>
    </w:p>
    <w:p w14:paraId="6B9491C1" w14:textId="77777777" w:rsidR="00244F6B" w:rsidRDefault="00244F6B">
      <w:pPr>
        <w:autoSpaceDE w:val="0"/>
        <w:autoSpaceDN w:val="0"/>
        <w:adjustRightInd w:val="0"/>
        <w:spacing w:after="0"/>
        <w:ind w:firstLine="0"/>
        <w:jc w:val="both"/>
        <w:rPr>
          <w:rFonts w:eastAsia="SimSun"/>
          <w:szCs w:val="24"/>
          <w:lang w:eastAsia="zh-CN"/>
        </w:rPr>
      </w:pPr>
    </w:p>
    <w:tbl>
      <w:tblPr>
        <w:tblW w:w="8080" w:type="dxa"/>
        <w:tblLook w:val="04A0" w:firstRow="1" w:lastRow="0" w:firstColumn="1" w:lastColumn="0" w:noHBand="0" w:noVBand="1"/>
      </w:tblPr>
      <w:tblGrid>
        <w:gridCol w:w="8080"/>
      </w:tblGrid>
      <w:tr w:rsidR="00244F6B" w14:paraId="6B9491C3" w14:textId="77777777">
        <w:trPr>
          <w:trHeight w:val="330"/>
        </w:trPr>
        <w:tc>
          <w:tcPr>
            <w:tcW w:w="8080" w:type="dxa"/>
            <w:tcBorders>
              <w:top w:val="nil"/>
              <w:left w:val="nil"/>
              <w:bottom w:val="nil"/>
              <w:right w:val="nil"/>
            </w:tcBorders>
            <w:shd w:val="clear" w:color="auto" w:fill="auto"/>
            <w:hideMark/>
          </w:tcPr>
          <w:p w14:paraId="6B9491C2" w14:textId="77777777" w:rsidR="003869F8" w:rsidRPr="003869F8" w:rsidRDefault="006574B6" w:rsidP="003869F8">
            <w:pPr>
              <w:spacing w:after="0" w:line="240" w:lineRule="auto"/>
              <w:ind w:firstLine="0"/>
              <w:jc w:val="left"/>
              <w:rPr>
                <w:rFonts w:eastAsia="Times New Roman"/>
                <w:b/>
                <w:bCs/>
                <w:color w:val="000000"/>
                <w:sz w:val="20"/>
              </w:rPr>
            </w:pPr>
            <w:proofErr w:type="spellStart"/>
            <w:r w:rsidRPr="003869F8">
              <w:rPr>
                <w:rFonts w:eastAsia="Times New Roman"/>
                <w:b/>
                <w:bCs/>
                <w:color w:val="000000"/>
                <w:sz w:val="20"/>
              </w:rPr>
              <w:t>Ημ</w:t>
            </w:r>
            <w:proofErr w:type="spellEnd"/>
            <w:r w:rsidRPr="003869F8">
              <w:rPr>
                <w:rFonts w:eastAsia="Times New Roman"/>
                <w:b/>
                <w:bCs/>
                <w:color w:val="000000"/>
                <w:sz w:val="20"/>
              </w:rPr>
              <w:t>/</w:t>
            </w:r>
            <w:proofErr w:type="spellStart"/>
            <w:r w:rsidRPr="003869F8">
              <w:rPr>
                <w:rFonts w:eastAsia="Times New Roman"/>
                <w:b/>
                <w:bCs/>
                <w:color w:val="000000"/>
                <w:sz w:val="20"/>
              </w:rPr>
              <w:t>νία</w:t>
            </w:r>
            <w:proofErr w:type="spellEnd"/>
            <w:r w:rsidRPr="003869F8">
              <w:rPr>
                <w:rFonts w:eastAsia="Times New Roman"/>
                <w:b/>
                <w:bCs/>
                <w:color w:val="000000"/>
                <w:sz w:val="20"/>
              </w:rPr>
              <w:t>: 19/12/2018</w:t>
            </w:r>
          </w:p>
        </w:tc>
      </w:tr>
      <w:tr w:rsidR="00244F6B" w14:paraId="6B9491C6" w14:textId="77777777">
        <w:trPr>
          <w:trHeight w:val="1485"/>
        </w:trPr>
        <w:tc>
          <w:tcPr>
            <w:tcW w:w="8080" w:type="dxa"/>
            <w:tcBorders>
              <w:top w:val="nil"/>
              <w:left w:val="nil"/>
              <w:bottom w:val="nil"/>
              <w:right w:val="nil"/>
            </w:tcBorders>
            <w:shd w:val="clear" w:color="auto" w:fill="auto"/>
            <w:vAlign w:val="center"/>
            <w:hideMark/>
          </w:tcPr>
          <w:p w14:paraId="6B9491C4" w14:textId="77777777" w:rsidR="003869F8" w:rsidRPr="003869F8" w:rsidRDefault="006574B6" w:rsidP="003869F8">
            <w:pPr>
              <w:spacing w:line="259" w:lineRule="auto"/>
              <w:ind w:firstLine="0"/>
              <w:jc w:val="both"/>
              <w:rPr>
                <w:rFonts w:asciiTheme="minorHAnsi" w:eastAsiaTheme="minorHAnsi" w:hAnsiTheme="minorHAnsi" w:cstheme="minorBidi"/>
                <w:sz w:val="22"/>
                <w:szCs w:val="22"/>
                <w:lang w:eastAsia="en-US"/>
              </w:rPr>
            </w:pPr>
            <w:r w:rsidRPr="003869F8">
              <w:rPr>
                <w:rFonts w:asciiTheme="minorHAnsi" w:eastAsiaTheme="minorHAnsi" w:hAnsiTheme="minorHAnsi" w:cstheme="minorBidi"/>
                <w:sz w:val="22"/>
                <w:szCs w:val="22"/>
                <w:lang w:eastAsia="en-US"/>
              </w:rPr>
              <w:t xml:space="preserve">Επείγουσες ρυθμίσεις του Υπουργείου Περιβάλλοντος και Ενέργειας - Κύρωση της από 20.11.2018 </w:t>
            </w:r>
            <w:r w:rsidRPr="003869F8">
              <w:rPr>
                <w:rFonts w:asciiTheme="minorHAnsi" w:eastAsiaTheme="minorHAnsi" w:hAnsiTheme="minorHAnsi" w:cstheme="minorBidi"/>
                <w:sz w:val="22"/>
                <w:szCs w:val="22"/>
                <w:lang w:eastAsia="en-US"/>
              </w:rPr>
              <w:t>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ΑΝΩΝΥΜΗ ΕΤΑΙΡΕΙΑ, με την οποία τροποποιείται η από 23.11.1999 Σύμβαση για την εκμετάλλε</w:t>
            </w:r>
            <w:r w:rsidRPr="003869F8">
              <w:rPr>
                <w:rFonts w:asciiTheme="minorHAnsi" w:eastAsiaTheme="minorHAnsi" w:hAnsiTheme="minorHAnsi" w:cstheme="minorBidi"/>
                <w:sz w:val="22"/>
                <w:szCs w:val="22"/>
                <w:lang w:eastAsia="en-US"/>
              </w:rPr>
              <w:t>υση Υδρογονανθράκων στη θαλάσσια περιοχή του Θρακικού Πελάγους μεταξύ του Ελληνικού Δημοσίου και της ΚΑΒΑΛΑ OIL ΑΝΩΝΥΜΗ ΕΤΑΙΡΕΙΑ  που κυρώθηκε με το ν.2779/1999 (Α΄ 296) και άλλες διατάξεις»</w:t>
            </w:r>
          </w:p>
          <w:p w14:paraId="6B9491C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1C8" w14:textId="77777777">
        <w:trPr>
          <w:trHeight w:val="330"/>
        </w:trPr>
        <w:tc>
          <w:tcPr>
            <w:tcW w:w="8080" w:type="dxa"/>
            <w:tcBorders>
              <w:top w:val="nil"/>
              <w:left w:val="nil"/>
              <w:bottom w:val="nil"/>
              <w:right w:val="nil"/>
            </w:tcBorders>
            <w:shd w:val="clear" w:color="auto" w:fill="auto"/>
            <w:vAlign w:val="center"/>
            <w:hideMark/>
          </w:tcPr>
          <w:p w14:paraId="6B9491C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Επί της Αρχής     ΚΑΤΑ ΠΛΕΙΟΨΗΦΙΑ</w:t>
            </w:r>
          </w:p>
        </w:tc>
      </w:tr>
      <w:tr w:rsidR="00244F6B" w14:paraId="6B9491CA" w14:textId="77777777">
        <w:trPr>
          <w:trHeight w:val="345"/>
        </w:trPr>
        <w:tc>
          <w:tcPr>
            <w:tcW w:w="8080" w:type="dxa"/>
            <w:tcBorders>
              <w:top w:val="nil"/>
              <w:left w:val="nil"/>
              <w:bottom w:val="nil"/>
              <w:right w:val="nil"/>
            </w:tcBorders>
            <w:shd w:val="clear" w:color="auto" w:fill="auto"/>
            <w:vAlign w:val="center"/>
            <w:hideMark/>
          </w:tcPr>
          <w:p w14:paraId="6B9491C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ΣΥΡΙΖΑ: ΝΑΙ</w:t>
            </w:r>
          </w:p>
        </w:tc>
      </w:tr>
      <w:tr w:rsidR="00244F6B" w14:paraId="6B9491CC" w14:textId="77777777">
        <w:trPr>
          <w:trHeight w:val="330"/>
        </w:trPr>
        <w:tc>
          <w:tcPr>
            <w:tcW w:w="8080" w:type="dxa"/>
            <w:tcBorders>
              <w:top w:val="nil"/>
              <w:left w:val="nil"/>
              <w:bottom w:val="nil"/>
              <w:right w:val="nil"/>
            </w:tcBorders>
            <w:shd w:val="clear" w:color="auto" w:fill="auto"/>
            <w:vAlign w:val="center"/>
            <w:hideMark/>
          </w:tcPr>
          <w:p w14:paraId="6B9491C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1CE" w14:textId="77777777">
        <w:trPr>
          <w:trHeight w:val="330"/>
        </w:trPr>
        <w:tc>
          <w:tcPr>
            <w:tcW w:w="8080" w:type="dxa"/>
            <w:tcBorders>
              <w:top w:val="nil"/>
              <w:left w:val="nil"/>
              <w:bottom w:val="nil"/>
              <w:right w:val="nil"/>
            </w:tcBorders>
            <w:shd w:val="clear" w:color="auto" w:fill="auto"/>
            <w:vAlign w:val="center"/>
            <w:hideMark/>
          </w:tcPr>
          <w:p w14:paraId="6B9491C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1D0" w14:textId="77777777">
        <w:trPr>
          <w:trHeight w:val="330"/>
        </w:trPr>
        <w:tc>
          <w:tcPr>
            <w:tcW w:w="8080" w:type="dxa"/>
            <w:tcBorders>
              <w:top w:val="nil"/>
              <w:left w:val="nil"/>
              <w:bottom w:val="nil"/>
              <w:right w:val="nil"/>
            </w:tcBorders>
            <w:shd w:val="clear" w:color="auto" w:fill="auto"/>
            <w:vAlign w:val="center"/>
            <w:hideMark/>
          </w:tcPr>
          <w:p w14:paraId="6B9491C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1D2" w14:textId="77777777">
        <w:trPr>
          <w:trHeight w:val="330"/>
        </w:trPr>
        <w:tc>
          <w:tcPr>
            <w:tcW w:w="8080" w:type="dxa"/>
            <w:tcBorders>
              <w:top w:val="nil"/>
              <w:left w:val="nil"/>
              <w:bottom w:val="nil"/>
              <w:right w:val="nil"/>
            </w:tcBorders>
            <w:shd w:val="clear" w:color="auto" w:fill="auto"/>
            <w:vAlign w:val="center"/>
            <w:hideMark/>
          </w:tcPr>
          <w:p w14:paraId="6B9491D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1D4" w14:textId="77777777">
        <w:trPr>
          <w:trHeight w:val="345"/>
        </w:trPr>
        <w:tc>
          <w:tcPr>
            <w:tcW w:w="8080" w:type="dxa"/>
            <w:tcBorders>
              <w:top w:val="nil"/>
              <w:left w:val="nil"/>
              <w:bottom w:val="nil"/>
              <w:right w:val="nil"/>
            </w:tcBorders>
            <w:shd w:val="clear" w:color="auto" w:fill="auto"/>
            <w:vAlign w:val="center"/>
            <w:hideMark/>
          </w:tcPr>
          <w:p w14:paraId="6B9491D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1D6" w14:textId="77777777">
        <w:trPr>
          <w:trHeight w:val="330"/>
        </w:trPr>
        <w:tc>
          <w:tcPr>
            <w:tcW w:w="8080" w:type="dxa"/>
            <w:tcBorders>
              <w:top w:val="nil"/>
              <w:left w:val="nil"/>
              <w:bottom w:val="nil"/>
              <w:right w:val="nil"/>
            </w:tcBorders>
            <w:shd w:val="clear" w:color="auto" w:fill="auto"/>
            <w:vAlign w:val="center"/>
            <w:hideMark/>
          </w:tcPr>
          <w:p w14:paraId="6B9491D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1D9" w14:textId="77777777">
        <w:trPr>
          <w:trHeight w:val="330"/>
        </w:trPr>
        <w:tc>
          <w:tcPr>
            <w:tcW w:w="8080" w:type="dxa"/>
            <w:tcBorders>
              <w:top w:val="nil"/>
              <w:left w:val="nil"/>
              <w:bottom w:val="nil"/>
              <w:right w:val="nil"/>
            </w:tcBorders>
            <w:shd w:val="clear" w:color="auto" w:fill="auto"/>
            <w:vAlign w:val="center"/>
            <w:hideMark/>
          </w:tcPr>
          <w:p w14:paraId="6B9491D7"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1D8"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1DB" w14:textId="77777777">
        <w:trPr>
          <w:trHeight w:val="330"/>
        </w:trPr>
        <w:tc>
          <w:tcPr>
            <w:tcW w:w="8080" w:type="dxa"/>
            <w:tcBorders>
              <w:top w:val="nil"/>
              <w:left w:val="nil"/>
              <w:bottom w:val="nil"/>
              <w:right w:val="nil"/>
            </w:tcBorders>
            <w:shd w:val="clear" w:color="auto" w:fill="auto"/>
            <w:vAlign w:val="center"/>
            <w:hideMark/>
          </w:tcPr>
          <w:p w14:paraId="6B9491D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 ως έχει     ΚΑΤΑ ΠΛΕΙΟΨΗΦΙΑ</w:t>
            </w:r>
          </w:p>
        </w:tc>
      </w:tr>
      <w:tr w:rsidR="00244F6B" w14:paraId="6B9491DD" w14:textId="77777777">
        <w:trPr>
          <w:trHeight w:val="330"/>
        </w:trPr>
        <w:tc>
          <w:tcPr>
            <w:tcW w:w="8080" w:type="dxa"/>
            <w:tcBorders>
              <w:top w:val="nil"/>
              <w:left w:val="nil"/>
              <w:bottom w:val="nil"/>
              <w:right w:val="nil"/>
            </w:tcBorders>
            <w:shd w:val="clear" w:color="auto" w:fill="auto"/>
            <w:vAlign w:val="center"/>
            <w:hideMark/>
          </w:tcPr>
          <w:p w14:paraId="6B9491D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1DF" w14:textId="77777777">
        <w:trPr>
          <w:trHeight w:val="330"/>
        </w:trPr>
        <w:tc>
          <w:tcPr>
            <w:tcW w:w="8080" w:type="dxa"/>
            <w:tcBorders>
              <w:top w:val="nil"/>
              <w:left w:val="nil"/>
              <w:bottom w:val="nil"/>
              <w:right w:val="nil"/>
            </w:tcBorders>
            <w:shd w:val="clear" w:color="auto" w:fill="auto"/>
            <w:vAlign w:val="center"/>
            <w:hideMark/>
          </w:tcPr>
          <w:p w14:paraId="6B9491D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1E1" w14:textId="77777777">
        <w:trPr>
          <w:trHeight w:val="330"/>
        </w:trPr>
        <w:tc>
          <w:tcPr>
            <w:tcW w:w="8080" w:type="dxa"/>
            <w:tcBorders>
              <w:top w:val="nil"/>
              <w:left w:val="nil"/>
              <w:bottom w:val="nil"/>
              <w:right w:val="nil"/>
            </w:tcBorders>
            <w:shd w:val="clear" w:color="auto" w:fill="auto"/>
            <w:vAlign w:val="center"/>
            <w:hideMark/>
          </w:tcPr>
          <w:p w14:paraId="6B9491E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1E3" w14:textId="77777777">
        <w:trPr>
          <w:trHeight w:val="330"/>
        </w:trPr>
        <w:tc>
          <w:tcPr>
            <w:tcW w:w="8080" w:type="dxa"/>
            <w:tcBorders>
              <w:top w:val="nil"/>
              <w:left w:val="nil"/>
              <w:bottom w:val="nil"/>
              <w:right w:val="nil"/>
            </w:tcBorders>
            <w:shd w:val="clear" w:color="auto" w:fill="auto"/>
            <w:vAlign w:val="center"/>
            <w:hideMark/>
          </w:tcPr>
          <w:p w14:paraId="6B9491E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1E5" w14:textId="77777777">
        <w:trPr>
          <w:trHeight w:val="330"/>
        </w:trPr>
        <w:tc>
          <w:tcPr>
            <w:tcW w:w="8080" w:type="dxa"/>
            <w:tcBorders>
              <w:top w:val="nil"/>
              <w:left w:val="nil"/>
              <w:bottom w:val="nil"/>
              <w:right w:val="nil"/>
            </w:tcBorders>
            <w:shd w:val="clear" w:color="auto" w:fill="auto"/>
            <w:vAlign w:val="center"/>
            <w:hideMark/>
          </w:tcPr>
          <w:p w14:paraId="6B9491E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1E7" w14:textId="77777777">
        <w:trPr>
          <w:trHeight w:val="330"/>
        </w:trPr>
        <w:tc>
          <w:tcPr>
            <w:tcW w:w="8080" w:type="dxa"/>
            <w:tcBorders>
              <w:top w:val="nil"/>
              <w:left w:val="nil"/>
              <w:bottom w:val="nil"/>
              <w:right w:val="nil"/>
            </w:tcBorders>
            <w:shd w:val="clear" w:color="auto" w:fill="auto"/>
            <w:vAlign w:val="center"/>
            <w:hideMark/>
          </w:tcPr>
          <w:p w14:paraId="6B9491E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1E9" w14:textId="77777777">
        <w:trPr>
          <w:trHeight w:val="330"/>
        </w:trPr>
        <w:tc>
          <w:tcPr>
            <w:tcW w:w="8080" w:type="dxa"/>
            <w:tcBorders>
              <w:top w:val="nil"/>
              <w:left w:val="nil"/>
              <w:bottom w:val="nil"/>
              <w:right w:val="nil"/>
            </w:tcBorders>
            <w:shd w:val="clear" w:color="auto" w:fill="auto"/>
            <w:vAlign w:val="center"/>
            <w:hideMark/>
          </w:tcPr>
          <w:p w14:paraId="6B9491E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1EC" w14:textId="77777777">
        <w:trPr>
          <w:trHeight w:val="330"/>
        </w:trPr>
        <w:tc>
          <w:tcPr>
            <w:tcW w:w="8080" w:type="dxa"/>
            <w:tcBorders>
              <w:top w:val="nil"/>
              <w:left w:val="nil"/>
              <w:bottom w:val="nil"/>
              <w:right w:val="nil"/>
            </w:tcBorders>
            <w:shd w:val="clear" w:color="auto" w:fill="auto"/>
            <w:vAlign w:val="center"/>
            <w:hideMark/>
          </w:tcPr>
          <w:p w14:paraId="6B9491EA"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1EB"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1EE" w14:textId="77777777">
        <w:trPr>
          <w:trHeight w:val="330"/>
        </w:trPr>
        <w:tc>
          <w:tcPr>
            <w:tcW w:w="8080" w:type="dxa"/>
            <w:tcBorders>
              <w:top w:val="nil"/>
              <w:left w:val="nil"/>
              <w:bottom w:val="nil"/>
              <w:right w:val="nil"/>
            </w:tcBorders>
            <w:shd w:val="clear" w:color="auto" w:fill="auto"/>
            <w:vAlign w:val="center"/>
            <w:hideMark/>
          </w:tcPr>
          <w:p w14:paraId="6B9491E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2 ως έχει     ΚΑΤΑ ΠΛΕΙΟΨΗΦΙΑ</w:t>
            </w:r>
          </w:p>
        </w:tc>
      </w:tr>
      <w:tr w:rsidR="00244F6B" w14:paraId="6B9491F0" w14:textId="77777777">
        <w:trPr>
          <w:trHeight w:val="330"/>
        </w:trPr>
        <w:tc>
          <w:tcPr>
            <w:tcW w:w="8080" w:type="dxa"/>
            <w:tcBorders>
              <w:top w:val="nil"/>
              <w:left w:val="nil"/>
              <w:bottom w:val="nil"/>
              <w:right w:val="nil"/>
            </w:tcBorders>
            <w:shd w:val="clear" w:color="auto" w:fill="auto"/>
            <w:vAlign w:val="center"/>
            <w:hideMark/>
          </w:tcPr>
          <w:p w14:paraId="6B9491E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1F2" w14:textId="77777777">
        <w:trPr>
          <w:trHeight w:val="330"/>
        </w:trPr>
        <w:tc>
          <w:tcPr>
            <w:tcW w:w="8080" w:type="dxa"/>
            <w:tcBorders>
              <w:top w:val="nil"/>
              <w:left w:val="nil"/>
              <w:bottom w:val="nil"/>
              <w:right w:val="nil"/>
            </w:tcBorders>
            <w:shd w:val="clear" w:color="auto" w:fill="auto"/>
            <w:vAlign w:val="center"/>
            <w:hideMark/>
          </w:tcPr>
          <w:p w14:paraId="6B9491F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1F4" w14:textId="77777777">
        <w:trPr>
          <w:trHeight w:val="345"/>
        </w:trPr>
        <w:tc>
          <w:tcPr>
            <w:tcW w:w="8080" w:type="dxa"/>
            <w:tcBorders>
              <w:top w:val="nil"/>
              <w:left w:val="nil"/>
              <w:bottom w:val="nil"/>
              <w:right w:val="nil"/>
            </w:tcBorders>
            <w:shd w:val="clear" w:color="auto" w:fill="auto"/>
            <w:vAlign w:val="center"/>
            <w:hideMark/>
          </w:tcPr>
          <w:p w14:paraId="6B9491F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1F6" w14:textId="77777777">
        <w:trPr>
          <w:trHeight w:val="330"/>
        </w:trPr>
        <w:tc>
          <w:tcPr>
            <w:tcW w:w="8080" w:type="dxa"/>
            <w:tcBorders>
              <w:top w:val="nil"/>
              <w:left w:val="nil"/>
              <w:bottom w:val="nil"/>
              <w:right w:val="nil"/>
            </w:tcBorders>
            <w:shd w:val="clear" w:color="auto" w:fill="auto"/>
            <w:vAlign w:val="center"/>
            <w:hideMark/>
          </w:tcPr>
          <w:p w14:paraId="6B9491F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1F8" w14:textId="77777777">
        <w:trPr>
          <w:trHeight w:val="330"/>
        </w:trPr>
        <w:tc>
          <w:tcPr>
            <w:tcW w:w="8080" w:type="dxa"/>
            <w:tcBorders>
              <w:top w:val="nil"/>
              <w:left w:val="nil"/>
              <w:bottom w:val="nil"/>
              <w:right w:val="nil"/>
            </w:tcBorders>
            <w:shd w:val="clear" w:color="auto" w:fill="auto"/>
            <w:vAlign w:val="center"/>
            <w:hideMark/>
          </w:tcPr>
          <w:p w14:paraId="6B9491F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1FA" w14:textId="77777777">
        <w:trPr>
          <w:trHeight w:val="330"/>
        </w:trPr>
        <w:tc>
          <w:tcPr>
            <w:tcW w:w="8080" w:type="dxa"/>
            <w:tcBorders>
              <w:top w:val="nil"/>
              <w:left w:val="nil"/>
              <w:bottom w:val="nil"/>
              <w:right w:val="nil"/>
            </w:tcBorders>
            <w:shd w:val="clear" w:color="auto" w:fill="auto"/>
            <w:vAlign w:val="center"/>
            <w:hideMark/>
          </w:tcPr>
          <w:p w14:paraId="6B9491F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1FC" w14:textId="77777777">
        <w:trPr>
          <w:trHeight w:val="330"/>
        </w:trPr>
        <w:tc>
          <w:tcPr>
            <w:tcW w:w="8080" w:type="dxa"/>
            <w:tcBorders>
              <w:top w:val="nil"/>
              <w:left w:val="nil"/>
              <w:bottom w:val="nil"/>
              <w:right w:val="nil"/>
            </w:tcBorders>
            <w:shd w:val="clear" w:color="auto" w:fill="auto"/>
            <w:vAlign w:val="center"/>
            <w:hideMark/>
          </w:tcPr>
          <w:p w14:paraId="6B9491F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02" w14:textId="77777777">
        <w:trPr>
          <w:trHeight w:val="345"/>
        </w:trPr>
        <w:tc>
          <w:tcPr>
            <w:tcW w:w="8080" w:type="dxa"/>
            <w:tcBorders>
              <w:top w:val="nil"/>
              <w:left w:val="nil"/>
              <w:bottom w:val="nil"/>
              <w:right w:val="nil"/>
            </w:tcBorders>
            <w:shd w:val="clear" w:color="auto" w:fill="auto"/>
            <w:vAlign w:val="center"/>
            <w:hideMark/>
          </w:tcPr>
          <w:p w14:paraId="6B9491FD"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1FE" w14:textId="77777777" w:rsidR="00CC6AA6" w:rsidRDefault="006574B6" w:rsidP="003869F8">
            <w:pPr>
              <w:spacing w:after="0" w:line="240" w:lineRule="auto"/>
              <w:ind w:firstLine="0"/>
              <w:rPr>
                <w:rFonts w:ascii="Calibri" w:eastAsia="Times New Roman" w:hAnsi="Calibri" w:cs="Calibri"/>
                <w:color w:val="000000"/>
                <w:sz w:val="22"/>
                <w:szCs w:val="22"/>
              </w:rPr>
            </w:pPr>
          </w:p>
          <w:p w14:paraId="6B9491F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0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01"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04" w14:textId="77777777">
        <w:trPr>
          <w:trHeight w:val="330"/>
        </w:trPr>
        <w:tc>
          <w:tcPr>
            <w:tcW w:w="8080" w:type="dxa"/>
            <w:tcBorders>
              <w:top w:val="nil"/>
              <w:left w:val="nil"/>
              <w:bottom w:val="nil"/>
              <w:right w:val="nil"/>
            </w:tcBorders>
            <w:shd w:val="clear" w:color="auto" w:fill="auto"/>
            <w:vAlign w:val="center"/>
            <w:hideMark/>
          </w:tcPr>
          <w:p w14:paraId="6B94920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3 ως έχει     ΚΑΤΑ ΠΛΕΙΟΨΗΦΙΑ</w:t>
            </w:r>
          </w:p>
        </w:tc>
      </w:tr>
      <w:tr w:rsidR="00244F6B" w14:paraId="6B949206" w14:textId="77777777">
        <w:trPr>
          <w:trHeight w:val="330"/>
        </w:trPr>
        <w:tc>
          <w:tcPr>
            <w:tcW w:w="8080" w:type="dxa"/>
            <w:tcBorders>
              <w:top w:val="nil"/>
              <w:left w:val="nil"/>
              <w:bottom w:val="nil"/>
              <w:right w:val="nil"/>
            </w:tcBorders>
            <w:shd w:val="clear" w:color="auto" w:fill="auto"/>
            <w:vAlign w:val="center"/>
            <w:hideMark/>
          </w:tcPr>
          <w:p w14:paraId="6B94920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08" w14:textId="77777777">
        <w:trPr>
          <w:trHeight w:val="330"/>
        </w:trPr>
        <w:tc>
          <w:tcPr>
            <w:tcW w:w="8080" w:type="dxa"/>
            <w:tcBorders>
              <w:top w:val="nil"/>
              <w:left w:val="nil"/>
              <w:bottom w:val="nil"/>
              <w:right w:val="nil"/>
            </w:tcBorders>
            <w:shd w:val="clear" w:color="auto" w:fill="auto"/>
            <w:vAlign w:val="center"/>
            <w:hideMark/>
          </w:tcPr>
          <w:p w14:paraId="6B94920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20A" w14:textId="77777777">
        <w:trPr>
          <w:trHeight w:val="330"/>
        </w:trPr>
        <w:tc>
          <w:tcPr>
            <w:tcW w:w="8080" w:type="dxa"/>
            <w:tcBorders>
              <w:top w:val="nil"/>
              <w:left w:val="nil"/>
              <w:bottom w:val="nil"/>
              <w:right w:val="nil"/>
            </w:tcBorders>
            <w:shd w:val="clear" w:color="auto" w:fill="auto"/>
            <w:vAlign w:val="center"/>
            <w:hideMark/>
          </w:tcPr>
          <w:p w14:paraId="6B94920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0C" w14:textId="77777777">
        <w:trPr>
          <w:trHeight w:val="330"/>
        </w:trPr>
        <w:tc>
          <w:tcPr>
            <w:tcW w:w="8080" w:type="dxa"/>
            <w:tcBorders>
              <w:top w:val="nil"/>
              <w:left w:val="nil"/>
              <w:bottom w:val="nil"/>
              <w:right w:val="nil"/>
            </w:tcBorders>
            <w:shd w:val="clear" w:color="auto" w:fill="auto"/>
            <w:vAlign w:val="center"/>
            <w:hideMark/>
          </w:tcPr>
          <w:p w14:paraId="6B94920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20E" w14:textId="77777777">
        <w:trPr>
          <w:trHeight w:val="330"/>
        </w:trPr>
        <w:tc>
          <w:tcPr>
            <w:tcW w:w="8080" w:type="dxa"/>
            <w:tcBorders>
              <w:top w:val="nil"/>
              <w:left w:val="nil"/>
              <w:bottom w:val="nil"/>
              <w:right w:val="nil"/>
            </w:tcBorders>
            <w:shd w:val="clear" w:color="auto" w:fill="auto"/>
            <w:vAlign w:val="center"/>
            <w:hideMark/>
          </w:tcPr>
          <w:p w14:paraId="6B94920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10" w14:textId="77777777">
        <w:trPr>
          <w:trHeight w:val="330"/>
        </w:trPr>
        <w:tc>
          <w:tcPr>
            <w:tcW w:w="8080" w:type="dxa"/>
            <w:tcBorders>
              <w:top w:val="nil"/>
              <w:left w:val="nil"/>
              <w:bottom w:val="nil"/>
              <w:right w:val="nil"/>
            </w:tcBorders>
            <w:shd w:val="clear" w:color="auto" w:fill="auto"/>
            <w:vAlign w:val="center"/>
            <w:hideMark/>
          </w:tcPr>
          <w:p w14:paraId="6B94920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12" w14:textId="77777777">
        <w:trPr>
          <w:trHeight w:val="330"/>
        </w:trPr>
        <w:tc>
          <w:tcPr>
            <w:tcW w:w="8080" w:type="dxa"/>
            <w:tcBorders>
              <w:top w:val="nil"/>
              <w:left w:val="nil"/>
              <w:bottom w:val="nil"/>
              <w:right w:val="nil"/>
            </w:tcBorders>
            <w:shd w:val="clear" w:color="auto" w:fill="auto"/>
            <w:vAlign w:val="center"/>
            <w:hideMark/>
          </w:tcPr>
          <w:p w14:paraId="6B94921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15" w14:textId="77777777">
        <w:trPr>
          <w:trHeight w:val="330"/>
        </w:trPr>
        <w:tc>
          <w:tcPr>
            <w:tcW w:w="8080" w:type="dxa"/>
            <w:tcBorders>
              <w:top w:val="nil"/>
              <w:left w:val="nil"/>
              <w:bottom w:val="nil"/>
              <w:right w:val="nil"/>
            </w:tcBorders>
            <w:shd w:val="clear" w:color="auto" w:fill="auto"/>
            <w:vAlign w:val="center"/>
            <w:hideMark/>
          </w:tcPr>
          <w:p w14:paraId="6B94921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1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17" w14:textId="77777777">
        <w:trPr>
          <w:trHeight w:val="330"/>
        </w:trPr>
        <w:tc>
          <w:tcPr>
            <w:tcW w:w="8080" w:type="dxa"/>
            <w:tcBorders>
              <w:top w:val="nil"/>
              <w:left w:val="nil"/>
              <w:bottom w:val="nil"/>
              <w:right w:val="nil"/>
            </w:tcBorders>
            <w:shd w:val="clear" w:color="auto" w:fill="auto"/>
            <w:vAlign w:val="center"/>
            <w:hideMark/>
          </w:tcPr>
          <w:p w14:paraId="6B94921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Άρθρο 4 </w:t>
            </w:r>
            <w:r w:rsidRPr="003869F8">
              <w:rPr>
                <w:rFonts w:ascii="Calibri" w:eastAsia="Times New Roman" w:hAnsi="Calibri" w:cs="Calibri"/>
                <w:color w:val="000000"/>
                <w:sz w:val="22"/>
                <w:szCs w:val="22"/>
              </w:rPr>
              <w:t>όπως τροπ.     ΚΑΤΑ ΠΛΕΙΟΨΗΦΙΑ</w:t>
            </w:r>
          </w:p>
        </w:tc>
      </w:tr>
      <w:tr w:rsidR="00244F6B" w14:paraId="6B949219" w14:textId="77777777">
        <w:trPr>
          <w:trHeight w:val="330"/>
        </w:trPr>
        <w:tc>
          <w:tcPr>
            <w:tcW w:w="8080" w:type="dxa"/>
            <w:tcBorders>
              <w:top w:val="nil"/>
              <w:left w:val="nil"/>
              <w:bottom w:val="nil"/>
              <w:right w:val="nil"/>
            </w:tcBorders>
            <w:shd w:val="clear" w:color="auto" w:fill="auto"/>
            <w:vAlign w:val="center"/>
            <w:hideMark/>
          </w:tcPr>
          <w:p w14:paraId="6B94921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1B" w14:textId="77777777">
        <w:trPr>
          <w:trHeight w:val="330"/>
        </w:trPr>
        <w:tc>
          <w:tcPr>
            <w:tcW w:w="8080" w:type="dxa"/>
            <w:tcBorders>
              <w:top w:val="nil"/>
              <w:left w:val="nil"/>
              <w:bottom w:val="nil"/>
              <w:right w:val="nil"/>
            </w:tcBorders>
            <w:shd w:val="clear" w:color="auto" w:fill="auto"/>
            <w:vAlign w:val="center"/>
            <w:hideMark/>
          </w:tcPr>
          <w:p w14:paraId="6B94921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1D" w14:textId="77777777">
        <w:trPr>
          <w:trHeight w:val="330"/>
        </w:trPr>
        <w:tc>
          <w:tcPr>
            <w:tcW w:w="8080" w:type="dxa"/>
            <w:tcBorders>
              <w:top w:val="nil"/>
              <w:left w:val="nil"/>
              <w:bottom w:val="nil"/>
              <w:right w:val="nil"/>
            </w:tcBorders>
            <w:shd w:val="clear" w:color="auto" w:fill="auto"/>
            <w:vAlign w:val="center"/>
            <w:hideMark/>
          </w:tcPr>
          <w:p w14:paraId="6B94921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1F" w14:textId="77777777">
        <w:trPr>
          <w:trHeight w:val="330"/>
        </w:trPr>
        <w:tc>
          <w:tcPr>
            <w:tcW w:w="8080" w:type="dxa"/>
            <w:tcBorders>
              <w:top w:val="nil"/>
              <w:left w:val="nil"/>
              <w:bottom w:val="nil"/>
              <w:right w:val="nil"/>
            </w:tcBorders>
            <w:shd w:val="clear" w:color="auto" w:fill="auto"/>
            <w:vAlign w:val="center"/>
            <w:hideMark/>
          </w:tcPr>
          <w:p w14:paraId="6B94921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221" w14:textId="77777777">
        <w:trPr>
          <w:trHeight w:val="330"/>
        </w:trPr>
        <w:tc>
          <w:tcPr>
            <w:tcW w:w="8080" w:type="dxa"/>
            <w:tcBorders>
              <w:top w:val="nil"/>
              <w:left w:val="nil"/>
              <w:bottom w:val="nil"/>
              <w:right w:val="nil"/>
            </w:tcBorders>
            <w:shd w:val="clear" w:color="auto" w:fill="auto"/>
            <w:vAlign w:val="center"/>
            <w:hideMark/>
          </w:tcPr>
          <w:p w14:paraId="6B94922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23" w14:textId="77777777">
        <w:trPr>
          <w:trHeight w:val="330"/>
        </w:trPr>
        <w:tc>
          <w:tcPr>
            <w:tcW w:w="8080" w:type="dxa"/>
            <w:tcBorders>
              <w:top w:val="nil"/>
              <w:left w:val="nil"/>
              <w:bottom w:val="nil"/>
              <w:right w:val="nil"/>
            </w:tcBorders>
            <w:shd w:val="clear" w:color="auto" w:fill="auto"/>
            <w:vAlign w:val="center"/>
            <w:hideMark/>
          </w:tcPr>
          <w:p w14:paraId="6B94922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25" w14:textId="77777777">
        <w:trPr>
          <w:trHeight w:val="330"/>
        </w:trPr>
        <w:tc>
          <w:tcPr>
            <w:tcW w:w="8080" w:type="dxa"/>
            <w:tcBorders>
              <w:top w:val="nil"/>
              <w:left w:val="nil"/>
              <w:bottom w:val="nil"/>
              <w:right w:val="nil"/>
            </w:tcBorders>
            <w:shd w:val="clear" w:color="auto" w:fill="auto"/>
            <w:vAlign w:val="center"/>
            <w:hideMark/>
          </w:tcPr>
          <w:p w14:paraId="6B94922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28" w14:textId="77777777">
        <w:trPr>
          <w:trHeight w:val="330"/>
        </w:trPr>
        <w:tc>
          <w:tcPr>
            <w:tcW w:w="8080" w:type="dxa"/>
            <w:tcBorders>
              <w:top w:val="nil"/>
              <w:left w:val="nil"/>
              <w:bottom w:val="nil"/>
              <w:right w:val="nil"/>
            </w:tcBorders>
            <w:shd w:val="clear" w:color="auto" w:fill="auto"/>
            <w:vAlign w:val="center"/>
            <w:hideMark/>
          </w:tcPr>
          <w:p w14:paraId="6B94922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27" w14:textId="77777777" w:rsidR="00CC6AA6" w:rsidRPr="003869F8" w:rsidRDefault="006574B6" w:rsidP="005F5E40">
            <w:pPr>
              <w:spacing w:after="0" w:line="240" w:lineRule="auto"/>
              <w:ind w:firstLine="0"/>
              <w:rPr>
                <w:rFonts w:ascii="Calibri" w:eastAsia="Times New Roman" w:hAnsi="Calibri" w:cs="Calibri"/>
                <w:color w:val="000000"/>
                <w:sz w:val="22"/>
                <w:szCs w:val="22"/>
              </w:rPr>
            </w:pPr>
          </w:p>
        </w:tc>
      </w:tr>
      <w:tr w:rsidR="00244F6B" w14:paraId="6B94922A" w14:textId="77777777">
        <w:trPr>
          <w:trHeight w:val="330"/>
        </w:trPr>
        <w:tc>
          <w:tcPr>
            <w:tcW w:w="8080" w:type="dxa"/>
            <w:tcBorders>
              <w:top w:val="nil"/>
              <w:left w:val="nil"/>
              <w:bottom w:val="nil"/>
              <w:right w:val="nil"/>
            </w:tcBorders>
            <w:shd w:val="clear" w:color="auto" w:fill="auto"/>
            <w:vAlign w:val="center"/>
            <w:hideMark/>
          </w:tcPr>
          <w:p w14:paraId="6B94922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5 ως έχει     ΚΑΤΑ ΠΛΕΙΟΨΗΦΙΑ</w:t>
            </w:r>
          </w:p>
        </w:tc>
      </w:tr>
      <w:tr w:rsidR="00244F6B" w14:paraId="6B94922C" w14:textId="77777777">
        <w:trPr>
          <w:trHeight w:val="330"/>
        </w:trPr>
        <w:tc>
          <w:tcPr>
            <w:tcW w:w="8080" w:type="dxa"/>
            <w:tcBorders>
              <w:top w:val="nil"/>
              <w:left w:val="nil"/>
              <w:bottom w:val="nil"/>
              <w:right w:val="nil"/>
            </w:tcBorders>
            <w:shd w:val="clear" w:color="auto" w:fill="auto"/>
            <w:vAlign w:val="center"/>
            <w:hideMark/>
          </w:tcPr>
          <w:p w14:paraId="6B94922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2E" w14:textId="77777777">
        <w:trPr>
          <w:trHeight w:val="330"/>
        </w:trPr>
        <w:tc>
          <w:tcPr>
            <w:tcW w:w="8080" w:type="dxa"/>
            <w:tcBorders>
              <w:top w:val="nil"/>
              <w:left w:val="nil"/>
              <w:bottom w:val="nil"/>
              <w:right w:val="nil"/>
            </w:tcBorders>
            <w:shd w:val="clear" w:color="auto" w:fill="auto"/>
            <w:vAlign w:val="center"/>
            <w:hideMark/>
          </w:tcPr>
          <w:p w14:paraId="6B94922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30" w14:textId="77777777">
        <w:trPr>
          <w:trHeight w:val="345"/>
        </w:trPr>
        <w:tc>
          <w:tcPr>
            <w:tcW w:w="8080" w:type="dxa"/>
            <w:tcBorders>
              <w:top w:val="nil"/>
              <w:left w:val="nil"/>
              <w:bottom w:val="nil"/>
              <w:right w:val="nil"/>
            </w:tcBorders>
            <w:shd w:val="clear" w:color="auto" w:fill="auto"/>
            <w:vAlign w:val="center"/>
            <w:hideMark/>
          </w:tcPr>
          <w:p w14:paraId="6B94922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OXI</w:t>
            </w:r>
          </w:p>
        </w:tc>
      </w:tr>
      <w:tr w:rsidR="00244F6B" w14:paraId="6B949232" w14:textId="77777777">
        <w:trPr>
          <w:trHeight w:val="330"/>
        </w:trPr>
        <w:tc>
          <w:tcPr>
            <w:tcW w:w="8080" w:type="dxa"/>
            <w:tcBorders>
              <w:top w:val="nil"/>
              <w:left w:val="nil"/>
              <w:bottom w:val="nil"/>
              <w:right w:val="nil"/>
            </w:tcBorders>
            <w:shd w:val="clear" w:color="auto" w:fill="auto"/>
            <w:vAlign w:val="center"/>
            <w:hideMark/>
          </w:tcPr>
          <w:p w14:paraId="6B94923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34" w14:textId="77777777">
        <w:trPr>
          <w:trHeight w:val="330"/>
        </w:trPr>
        <w:tc>
          <w:tcPr>
            <w:tcW w:w="8080" w:type="dxa"/>
            <w:tcBorders>
              <w:top w:val="nil"/>
              <w:left w:val="nil"/>
              <w:bottom w:val="nil"/>
              <w:right w:val="nil"/>
            </w:tcBorders>
            <w:shd w:val="clear" w:color="auto" w:fill="auto"/>
            <w:vAlign w:val="center"/>
            <w:hideMark/>
          </w:tcPr>
          <w:p w14:paraId="6B94923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36" w14:textId="77777777">
        <w:trPr>
          <w:trHeight w:val="330"/>
        </w:trPr>
        <w:tc>
          <w:tcPr>
            <w:tcW w:w="8080" w:type="dxa"/>
            <w:tcBorders>
              <w:top w:val="nil"/>
              <w:left w:val="nil"/>
              <w:bottom w:val="nil"/>
              <w:right w:val="nil"/>
            </w:tcBorders>
            <w:shd w:val="clear" w:color="auto" w:fill="auto"/>
            <w:vAlign w:val="center"/>
            <w:hideMark/>
          </w:tcPr>
          <w:p w14:paraId="6B94923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38" w14:textId="77777777">
        <w:trPr>
          <w:trHeight w:val="330"/>
        </w:trPr>
        <w:tc>
          <w:tcPr>
            <w:tcW w:w="8080" w:type="dxa"/>
            <w:tcBorders>
              <w:top w:val="nil"/>
              <w:left w:val="nil"/>
              <w:bottom w:val="nil"/>
              <w:right w:val="nil"/>
            </w:tcBorders>
            <w:shd w:val="clear" w:color="auto" w:fill="auto"/>
            <w:vAlign w:val="center"/>
            <w:hideMark/>
          </w:tcPr>
          <w:p w14:paraId="6B94923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3B" w14:textId="77777777">
        <w:trPr>
          <w:trHeight w:val="345"/>
        </w:trPr>
        <w:tc>
          <w:tcPr>
            <w:tcW w:w="8080" w:type="dxa"/>
            <w:tcBorders>
              <w:top w:val="nil"/>
              <w:left w:val="nil"/>
              <w:bottom w:val="nil"/>
              <w:right w:val="nil"/>
            </w:tcBorders>
            <w:shd w:val="clear" w:color="auto" w:fill="auto"/>
            <w:vAlign w:val="center"/>
            <w:hideMark/>
          </w:tcPr>
          <w:p w14:paraId="6B94923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3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3D" w14:textId="77777777">
        <w:trPr>
          <w:trHeight w:val="330"/>
        </w:trPr>
        <w:tc>
          <w:tcPr>
            <w:tcW w:w="8080" w:type="dxa"/>
            <w:tcBorders>
              <w:top w:val="nil"/>
              <w:left w:val="nil"/>
              <w:bottom w:val="nil"/>
              <w:right w:val="nil"/>
            </w:tcBorders>
            <w:shd w:val="clear" w:color="auto" w:fill="auto"/>
            <w:vAlign w:val="center"/>
            <w:hideMark/>
          </w:tcPr>
          <w:p w14:paraId="6B94923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6 ως έχει     ΚΑΤΑ ΠΛΕΙΟΨΗΦΙΑ</w:t>
            </w:r>
          </w:p>
        </w:tc>
      </w:tr>
      <w:tr w:rsidR="00244F6B" w14:paraId="6B94923F" w14:textId="77777777">
        <w:trPr>
          <w:trHeight w:val="330"/>
        </w:trPr>
        <w:tc>
          <w:tcPr>
            <w:tcW w:w="8080" w:type="dxa"/>
            <w:tcBorders>
              <w:top w:val="nil"/>
              <w:left w:val="nil"/>
              <w:bottom w:val="nil"/>
              <w:right w:val="nil"/>
            </w:tcBorders>
            <w:shd w:val="clear" w:color="auto" w:fill="auto"/>
            <w:vAlign w:val="center"/>
            <w:hideMark/>
          </w:tcPr>
          <w:p w14:paraId="6B94923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41" w14:textId="77777777">
        <w:trPr>
          <w:trHeight w:val="330"/>
        </w:trPr>
        <w:tc>
          <w:tcPr>
            <w:tcW w:w="8080" w:type="dxa"/>
            <w:tcBorders>
              <w:top w:val="nil"/>
              <w:left w:val="nil"/>
              <w:bottom w:val="nil"/>
              <w:right w:val="nil"/>
            </w:tcBorders>
            <w:shd w:val="clear" w:color="auto" w:fill="auto"/>
            <w:vAlign w:val="center"/>
            <w:hideMark/>
          </w:tcPr>
          <w:p w14:paraId="6B94924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243" w14:textId="77777777">
        <w:trPr>
          <w:trHeight w:val="330"/>
        </w:trPr>
        <w:tc>
          <w:tcPr>
            <w:tcW w:w="8080" w:type="dxa"/>
            <w:tcBorders>
              <w:top w:val="nil"/>
              <w:left w:val="nil"/>
              <w:bottom w:val="nil"/>
              <w:right w:val="nil"/>
            </w:tcBorders>
            <w:shd w:val="clear" w:color="auto" w:fill="auto"/>
            <w:vAlign w:val="center"/>
            <w:hideMark/>
          </w:tcPr>
          <w:p w14:paraId="6B94924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OXI</w:t>
            </w:r>
          </w:p>
        </w:tc>
      </w:tr>
      <w:tr w:rsidR="00244F6B" w14:paraId="6B949245" w14:textId="77777777">
        <w:trPr>
          <w:trHeight w:val="330"/>
        </w:trPr>
        <w:tc>
          <w:tcPr>
            <w:tcW w:w="8080" w:type="dxa"/>
            <w:tcBorders>
              <w:top w:val="nil"/>
              <w:left w:val="nil"/>
              <w:bottom w:val="nil"/>
              <w:right w:val="nil"/>
            </w:tcBorders>
            <w:shd w:val="clear" w:color="auto" w:fill="auto"/>
            <w:vAlign w:val="center"/>
            <w:hideMark/>
          </w:tcPr>
          <w:p w14:paraId="6B94924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247" w14:textId="77777777">
        <w:trPr>
          <w:trHeight w:val="330"/>
        </w:trPr>
        <w:tc>
          <w:tcPr>
            <w:tcW w:w="8080" w:type="dxa"/>
            <w:tcBorders>
              <w:top w:val="nil"/>
              <w:left w:val="nil"/>
              <w:bottom w:val="nil"/>
              <w:right w:val="nil"/>
            </w:tcBorders>
            <w:shd w:val="clear" w:color="auto" w:fill="auto"/>
            <w:vAlign w:val="center"/>
            <w:hideMark/>
          </w:tcPr>
          <w:p w14:paraId="6B94924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49" w14:textId="77777777">
        <w:trPr>
          <w:trHeight w:val="330"/>
        </w:trPr>
        <w:tc>
          <w:tcPr>
            <w:tcW w:w="8080" w:type="dxa"/>
            <w:tcBorders>
              <w:top w:val="nil"/>
              <w:left w:val="nil"/>
              <w:bottom w:val="nil"/>
              <w:right w:val="nil"/>
            </w:tcBorders>
            <w:shd w:val="clear" w:color="auto" w:fill="auto"/>
            <w:vAlign w:val="center"/>
            <w:hideMark/>
          </w:tcPr>
          <w:p w14:paraId="6B94924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4B" w14:textId="77777777">
        <w:trPr>
          <w:trHeight w:val="330"/>
        </w:trPr>
        <w:tc>
          <w:tcPr>
            <w:tcW w:w="8080" w:type="dxa"/>
            <w:tcBorders>
              <w:top w:val="nil"/>
              <w:left w:val="nil"/>
              <w:bottom w:val="nil"/>
              <w:right w:val="nil"/>
            </w:tcBorders>
            <w:shd w:val="clear" w:color="auto" w:fill="auto"/>
            <w:vAlign w:val="center"/>
            <w:hideMark/>
          </w:tcPr>
          <w:p w14:paraId="6B94924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52" w14:textId="77777777">
        <w:trPr>
          <w:trHeight w:val="330"/>
        </w:trPr>
        <w:tc>
          <w:tcPr>
            <w:tcW w:w="8080" w:type="dxa"/>
            <w:tcBorders>
              <w:top w:val="nil"/>
              <w:left w:val="nil"/>
              <w:bottom w:val="nil"/>
              <w:right w:val="nil"/>
            </w:tcBorders>
            <w:shd w:val="clear" w:color="auto" w:fill="auto"/>
            <w:vAlign w:val="center"/>
            <w:hideMark/>
          </w:tcPr>
          <w:p w14:paraId="6B94924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4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4E"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4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5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5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54" w14:textId="77777777">
        <w:trPr>
          <w:trHeight w:val="345"/>
        </w:trPr>
        <w:tc>
          <w:tcPr>
            <w:tcW w:w="8080" w:type="dxa"/>
            <w:tcBorders>
              <w:top w:val="nil"/>
              <w:left w:val="nil"/>
              <w:bottom w:val="nil"/>
              <w:right w:val="nil"/>
            </w:tcBorders>
            <w:shd w:val="clear" w:color="auto" w:fill="auto"/>
            <w:vAlign w:val="center"/>
            <w:hideMark/>
          </w:tcPr>
          <w:p w14:paraId="6B94925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Άρθρο 7 όπως τροπ.     ΚΑΤΑ ΠΛΕΙΟΨΗΦΙΑ</w:t>
            </w:r>
          </w:p>
        </w:tc>
      </w:tr>
      <w:tr w:rsidR="00244F6B" w14:paraId="6B949256" w14:textId="77777777">
        <w:trPr>
          <w:trHeight w:val="330"/>
        </w:trPr>
        <w:tc>
          <w:tcPr>
            <w:tcW w:w="8080" w:type="dxa"/>
            <w:tcBorders>
              <w:top w:val="nil"/>
              <w:left w:val="nil"/>
              <w:bottom w:val="nil"/>
              <w:right w:val="nil"/>
            </w:tcBorders>
            <w:shd w:val="clear" w:color="auto" w:fill="auto"/>
            <w:vAlign w:val="center"/>
            <w:hideMark/>
          </w:tcPr>
          <w:p w14:paraId="6B94925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58" w14:textId="77777777">
        <w:trPr>
          <w:trHeight w:val="330"/>
        </w:trPr>
        <w:tc>
          <w:tcPr>
            <w:tcW w:w="8080" w:type="dxa"/>
            <w:tcBorders>
              <w:top w:val="nil"/>
              <w:left w:val="nil"/>
              <w:bottom w:val="nil"/>
              <w:right w:val="nil"/>
            </w:tcBorders>
            <w:shd w:val="clear" w:color="auto" w:fill="auto"/>
            <w:vAlign w:val="center"/>
            <w:hideMark/>
          </w:tcPr>
          <w:p w14:paraId="6B94925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25A" w14:textId="77777777">
        <w:trPr>
          <w:trHeight w:val="330"/>
        </w:trPr>
        <w:tc>
          <w:tcPr>
            <w:tcW w:w="8080" w:type="dxa"/>
            <w:tcBorders>
              <w:top w:val="nil"/>
              <w:left w:val="nil"/>
              <w:bottom w:val="nil"/>
              <w:right w:val="nil"/>
            </w:tcBorders>
            <w:shd w:val="clear" w:color="auto" w:fill="auto"/>
            <w:vAlign w:val="center"/>
            <w:hideMark/>
          </w:tcPr>
          <w:p w14:paraId="6B94925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OXI</w:t>
            </w:r>
          </w:p>
        </w:tc>
      </w:tr>
      <w:tr w:rsidR="00244F6B" w14:paraId="6B94925C" w14:textId="77777777">
        <w:trPr>
          <w:trHeight w:val="330"/>
        </w:trPr>
        <w:tc>
          <w:tcPr>
            <w:tcW w:w="8080" w:type="dxa"/>
            <w:tcBorders>
              <w:top w:val="nil"/>
              <w:left w:val="nil"/>
              <w:bottom w:val="nil"/>
              <w:right w:val="nil"/>
            </w:tcBorders>
            <w:shd w:val="clear" w:color="auto" w:fill="auto"/>
            <w:vAlign w:val="center"/>
            <w:hideMark/>
          </w:tcPr>
          <w:p w14:paraId="6B94925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25E" w14:textId="77777777">
        <w:trPr>
          <w:trHeight w:val="345"/>
        </w:trPr>
        <w:tc>
          <w:tcPr>
            <w:tcW w:w="8080" w:type="dxa"/>
            <w:tcBorders>
              <w:top w:val="nil"/>
              <w:left w:val="nil"/>
              <w:bottom w:val="nil"/>
              <w:right w:val="nil"/>
            </w:tcBorders>
            <w:shd w:val="clear" w:color="auto" w:fill="auto"/>
            <w:vAlign w:val="center"/>
            <w:hideMark/>
          </w:tcPr>
          <w:p w14:paraId="6B94925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w:t>
            </w:r>
            <w:r w:rsidRPr="003869F8">
              <w:rPr>
                <w:rFonts w:ascii="Calibri" w:eastAsia="Times New Roman" w:hAnsi="Calibri" w:cs="Calibri"/>
                <w:color w:val="000000"/>
                <w:sz w:val="22"/>
                <w:szCs w:val="22"/>
              </w:rPr>
              <w:t xml:space="preserve"> OXI</w:t>
            </w:r>
          </w:p>
        </w:tc>
      </w:tr>
      <w:tr w:rsidR="00244F6B" w14:paraId="6B949260" w14:textId="77777777">
        <w:trPr>
          <w:trHeight w:val="330"/>
        </w:trPr>
        <w:tc>
          <w:tcPr>
            <w:tcW w:w="8080" w:type="dxa"/>
            <w:tcBorders>
              <w:top w:val="nil"/>
              <w:left w:val="nil"/>
              <w:bottom w:val="nil"/>
              <w:right w:val="nil"/>
            </w:tcBorders>
            <w:shd w:val="clear" w:color="auto" w:fill="auto"/>
            <w:vAlign w:val="center"/>
            <w:hideMark/>
          </w:tcPr>
          <w:p w14:paraId="6B94925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62" w14:textId="77777777">
        <w:trPr>
          <w:trHeight w:val="330"/>
        </w:trPr>
        <w:tc>
          <w:tcPr>
            <w:tcW w:w="8080" w:type="dxa"/>
            <w:tcBorders>
              <w:top w:val="nil"/>
              <w:left w:val="nil"/>
              <w:bottom w:val="nil"/>
              <w:right w:val="nil"/>
            </w:tcBorders>
            <w:shd w:val="clear" w:color="auto" w:fill="auto"/>
            <w:vAlign w:val="center"/>
            <w:hideMark/>
          </w:tcPr>
          <w:p w14:paraId="6B94926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65" w14:textId="77777777">
        <w:trPr>
          <w:trHeight w:val="330"/>
        </w:trPr>
        <w:tc>
          <w:tcPr>
            <w:tcW w:w="8080" w:type="dxa"/>
            <w:tcBorders>
              <w:top w:val="nil"/>
              <w:left w:val="nil"/>
              <w:bottom w:val="nil"/>
              <w:right w:val="nil"/>
            </w:tcBorders>
            <w:shd w:val="clear" w:color="auto" w:fill="auto"/>
            <w:vAlign w:val="center"/>
            <w:hideMark/>
          </w:tcPr>
          <w:p w14:paraId="6B94926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6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67" w14:textId="77777777">
        <w:trPr>
          <w:trHeight w:val="330"/>
        </w:trPr>
        <w:tc>
          <w:tcPr>
            <w:tcW w:w="8080" w:type="dxa"/>
            <w:tcBorders>
              <w:top w:val="nil"/>
              <w:left w:val="nil"/>
              <w:bottom w:val="nil"/>
              <w:right w:val="nil"/>
            </w:tcBorders>
            <w:shd w:val="clear" w:color="auto" w:fill="auto"/>
            <w:vAlign w:val="center"/>
            <w:hideMark/>
          </w:tcPr>
          <w:p w14:paraId="6B94926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8 ως έχει     ΚΑΤΑ ΠΛΕΙΟΨΗΦΙΑ</w:t>
            </w:r>
          </w:p>
        </w:tc>
      </w:tr>
      <w:tr w:rsidR="00244F6B" w14:paraId="6B949269" w14:textId="77777777">
        <w:trPr>
          <w:trHeight w:val="330"/>
        </w:trPr>
        <w:tc>
          <w:tcPr>
            <w:tcW w:w="8080" w:type="dxa"/>
            <w:tcBorders>
              <w:top w:val="nil"/>
              <w:left w:val="nil"/>
              <w:bottom w:val="nil"/>
              <w:right w:val="nil"/>
            </w:tcBorders>
            <w:shd w:val="clear" w:color="auto" w:fill="auto"/>
            <w:vAlign w:val="center"/>
            <w:hideMark/>
          </w:tcPr>
          <w:p w14:paraId="6B94926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6B" w14:textId="77777777">
        <w:trPr>
          <w:trHeight w:val="330"/>
        </w:trPr>
        <w:tc>
          <w:tcPr>
            <w:tcW w:w="8080" w:type="dxa"/>
            <w:tcBorders>
              <w:top w:val="nil"/>
              <w:left w:val="nil"/>
              <w:bottom w:val="nil"/>
              <w:right w:val="nil"/>
            </w:tcBorders>
            <w:shd w:val="clear" w:color="auto" w:fill="auto"/>
            <w:vAlign w:val="center"/>
            <w:hideMark/>
          </w:tcPr>
          <w:p w14:paraId="6B94926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26D" w14:textId="77777777">
        <w:trPr>
          <w:trHeight w:val="330"/>
        </w:trPr>
        <w:tc>
          <w:tcPr>
            <w:tcW w:w="8080" w:type="dxa"/>
            <w:tcBorders>
              <w:top w:val="nil"/>
              <w:left w:val="nil"/>
              <w:bottom w:val="nil"/>
              <w:right w:val="nil"/>
            </w:tcBorders>
            <w:shd w:val="clear" w:color="auto" w:fill="auto"/>
            <w:vAlign w:val="center"/>
            <w:hideMark/>
          </w:tcPr>
          <w:p w14:paraId="6B94926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OXI</w:t>
            </w:r>
          </w:p>
        </w:tc>
      </w:tr>
      <w:tr w:rsidR="00244F6B" w14:paraId="6B94926F" w14:textId="77777777">
        <w:trPr>
          <w:trHeight w:val="330"/>
        </w:trPr>
        <w:tc>
          <w:tcPr>
            <w:tcW w:w="8080" w:type="dxa"/>
            <w:tcBorders>
              <w:top w:val="nil"/>
              <w:left w:val="nil"/>
              <w:bottom w:val="nil"/>
              <w:right w:val="nil"/>
            </w:tcBorders>
            <w:shd w:val="clear" w:color="auto" w:fill="auto"/>
            <w:vAlign w:val="center"/>
            <w:hideMark/>
          </w:tcPr>
          <w:p w14:paraId="6B94926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271" w14:textId="77777777">
        <w:trPr>
          <w:trHeight w:val="330"/>
        </w:trPr>
        <w:tc>
          <w:tcPr>
            <w:tcW w:w="8080" w:type="dxa"/>
            <w:tcBorders>
              <w:top w:val="nil"/>
              <w:left w:val="nil"/>
              <w:bottom w:val="nil"/>
              <w:right w:val="nil"/>
            </w:tcBorders>
            <w:shd w:val="clear" w:color="auto" w:fill="auto"/>
            <w:vAlign w:val="center"/>
            <w:hideMark/>
          </w:tcPr>
          <w:p w14:paraId="6B94927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73" w14:textId="77777777">
        <w:trPr>
          <w:trHeight w:val="330"/>
        </w:trPr>
        <w:tc>
          <w:tcPr>
            <w:tcW w:w="8080" w:type="dxa"/>
            <w:tcBorders>
              <w:top w:val="nil"/>
              <w:left w:val="nil"/>
              <w:bottom w:val="nil"/>
              <w:right w:val="nil"/>
            </w:tcBorders>
            <w:shd w:val="clear" w:color="auto" w:fill="auto"/>
            <w:vAlign w:val="center"/>
            <w:hideMark/>
          </w:tcPr>
          <w:p w14:paraId="6B94927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75" w14:textId="77777777">
        <w:trPr>
          <w:trHeight w:val="330"/>
        </w:trPr>
        <w:tc>
          <w:tcPr>
            <w:tcW w:w="8080" w:type="dxa"/>
            <w:tcBorders>
              <w:top w:val="nil"/>
              <w:left w:val="nil"/>
              <w:bottom w:val="nil"/>
              <w:right w:val="nil"/>
            </w:tcBorders>
            <w:shd w:val="clear" w:color="auto" w:fill="auto"/>
            <w:vAlign w:val="center"/>
            <w:hideMark/>
          </w:tcPr>
          <w:p w14:paraId="6B94927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78" w14:textId="77777777">
        <w:trPr>
          <w:trHeight w:val="330"/>
        </w:trPr>
        <w:tc>
          <w:tcPr>
            <w:tcW w:w="8080" w:type="dxa"/>
            <w:tcBorders>
              <w:top w:val="nil"/>
              <w:left w:val="nil"/>
              <w:bottom w:val="nil"/>
              <w:right w:val="nil"/>
            </w:tcBorders>
            <w:shd w:val="clear" w:color="auto" w:fill="auto"/>
            <w:vAlign w:val="center"/>
            <w:hideMark/>
          </w:tcPr>
          <w:p w14:paraId="6B94927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77" w14:textId="77777777" w:rsidR="00CC6AA6" w:rsidRPr="003869F8" w:rsidRDefault="006574B6" w:rsidP="005F5E40">
            <w:pPr>
              <w:spacing w:after="0" w:line="240" w:lineRule="auto"/>
              <w:ind w:firstLine="0"/>
              <w:rPr>
                <w:rFonts w:ascii="Calibri" w:eastAsia="Times New Roman" w:hAnsi="Calibri" w:cs="Calibri"/>
                <w:color w:val="000000"/>
                <w:sz w:val="22"/>
                <w:szCs w:val="22"/>
              </w:rPr>
            </w:pPr>
          </w:p>
        </w:tc>
      </w:tr>
      <w:tr w:rsidR="00244F6B" w14:paraId="6B94927A" w14:textId="77777777">
        <w:trPr>
          <w:trHeight w:val="330"/>
        </w:trPr>
        <w:tc>
          <w:tcPr>
            <w:tcW w:w="8080" w:type="dxa"/>
            <w:tcBorders>
              <w:top w:val="nil"/>
              <w:left w:val="nil"/>
              <w:bottom w:val="nil"/>
              <w:right w:val="nil"/>
            </w:tcBorders>
            <w:shd w:val="clear" w:color="auto" w:fill="auto"/>
            <w:vAlign w:val="center"/>
            <w:hideMark/>
          </w:tcPr>
          <w:p w14:paraId="6B94927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9 ως έχει     ΚΑΤΑ ΠΛΕΙΟΨΗΦΙΑ</w:t>
            </w:r>
          </w:p>
        </w:tc>
      </w:tr>
      <w:tr w:rsidR="00244F6B" w14:paraId="6B94927C" w14:textId="77777777">
        <w:trPr>
          <w:trHeight w:val="330"/>
        </w:trPr>
        <w:tc>
          <w:tcPr>
            <w:tcW w:w="8080" w:type="dxa"/>
            <w:tcBorders>
              <w:top w:val="nil"/>
              <w:left w:val="nil"/>
              <w:bottom w:val="nil"/>
              <w:right w:val="nil"/>
            </w:tcBorders>
            <w:shd w:val="clear" w:color="auto" w:fill="auto"/>
            <w:vAlign w:val="center"/>
            <w:hideMark/>
          </w:tcPr>
          <w:p w14:paraId="6B94927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7E" w14:textId="77777777">
        <w:trPr>
          <w:trHeight w:val="330"/>
        </w:trPr>
        <w:tc>
          <w:tcPr>
            <w:tcW w:w="8080" w:type="dxa"/>
            <w:tcBorders>
              <w:top w:val="nil"/>
              <w:left w:val="nil"/>
              <w:bottom w:val="nil"/>
              <w:right w:val="nil"/>
            </w:tcBorders>
            <w:shd w:val="clear" w:color="auto" w:fill="auto"/>
            <w:vAlign w:val="center"/>
            <w:hideMark/>
          </w:tcPr>
          <w:p w14:paraId="6B94927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280" w14:textId="77777777">
        <w:trPr>
          <w:trHeight w:val="330"/>
        </w:trPr>
        <w:tc>
          <w:tcPr>
            <w:tcW w:w="8080" w:type="dxa"/>
            <w:tcBorders>
              <w:top w:val="nil"/>
              <w:left w:val="nil"/>
              <w:bottom w:val="nil"/>
              <w:right w:val="nil"/>
            </w:tcBorders>
            <w:shd w:val="clear" w:color="auto" w:fill="auto"/>
            <w:vAlign w:val="center"/>
            <w:hideMark/>
          </w:tcPr>
          <w:p w14:paraId="6B94927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82" w14:textId="77777777">
        <w:trPr>
          <w:trHeight w:val="330"/>
        </w:trPr>
        <w:tc>
          <w:tcPr>
            <w:tcW w:w="8080" w:type="dxa"/>
            <w:tcBorders>
              <w:top w:val="nil"/>
              <w:left w:val="nil"/>
              <w:bottom w:val="nil"/>
              <w:right w:val="nil"/>
            </w:tcBorders>
            <w:shd w:val="clear" w:color="auto" w:fill="auto"/>
            <w:vAlign w:val="center"/>
            <w:hideMark/>
          </w:tcPr>
          <w:p w14:paraId="6B94928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84" w14:textId="77777777">
        <w:trPr>
          <w:trHeight w:val="330"/>
        </w:trPr>
        <w:tc>
          <w:tcPr>
            <w:tcW w:w="8080" w:type="dxa"/>
            <w:tcBorders>
              <w:top w:val="nil"/>
              <w:left w:val="nil"/>
              <w:bottom w:val="nil"/>
              <w:right w:val="nil"/>
            </w:tcBorders>
            <w:shd w:val="clear" w:color="auto" w:fill="auto"/>
            <w:vAlign w:val="center"/>
            <w:hideMark/>
          </w:tcPr>
          <w:p w14:paraId="6B94928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286" w14:textId="77777777">
        <w:trPr>
          <w:trHeight w:val="330"/>
        </w:trPr>
        <w:tc>
          <w:tcPr>
            <w:tcW w:w="8080" w:type="dxa"/>
            <w:tcBorders>
              <w:top w:val="nil"/>
              <w:left w:val="nil"/>
              <w:bottom w:val="nil"/>
              <w:right w:val="nil"/>
            </w:tcBorders>
            <w:shd w:val="clear" w:color="auto" w:fill="auto"/>
            <w:vAlign w:val="center"/>
            <w:hideMark/>
          </w:tcPr>
          <w:p w14:paraId="6B94928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88" w14:textId="77777777">
        <w:trPr>
          <w:trHeight w:val="330"/>
        </w:trPr>
        <w:tc>
          <w:tcPr>
            <w:tcW w:w="8080" w:type="dxa"/>
            <w:tcBorders>
              <w:top w:val="nil"/>
              <w:left w:val="nil"/>
              <w:bottom w:val="nil"/>
              <w:right w:val="nil"/>
            </w:tcBorders>
            <w:shd w:val="clear" w:color="auto" w:fill="auto"/>
            <w:vAlign w:val="center"/>
            <w:hideMark/>
          </w:tcPr>
          <w:p w14:paraId="6B94928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8B" w14:textId="77777777">
        <w:trPr>
          <w:trHeight w:val="330"/>
        </w:trPr>
        <w:tc>
          <w:tcPr>
            <w:tcW w:w="8080" w:type="dxa"/>
            <w:tcBorders>
              <w:top w:val="nil"/>
              <w:left w:val="nil"/>
              <w:bottom w:val="nil"/>
              <w:right w:val="nil"/>
            </w:tcBorders>
            <w:shd w:val="clear" w:color="auto" w:fill="auto"/>
            <w:vAlign w:val="center"/>
            <w:hideMark/>
          </w:tcPr>
          <w:p w14:paraId="6B94928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8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8D" w14:textId="77777777">
        <w:trPr>
          <w:trHeight w:val="345"/>
        </w:trPr>
        <w:tc>
          <w:tcPr>
            <w:tcW w:w="8080" w:type="dxa"/>
            <w:tcBorders>
              <w:top w:val="nil"/>
              <w:left w:val="nil"/>
              <w:bottom w:val="nil"/>
              <w:right w:val="nil"/>
            </w:tcBorders>
            <w:shd w:val="clear" w:color="auto" w:fill="auto"/>
            <w:vAlign w:val="center"/>
            <w:hideMark/>
          </w:tcPr>
          <w:p w14:paraId="6B94928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10 ως έχει     ΚΑΤΑ ΠΛΕΙΟΨΗΦΙΑ</w:t>
            </w:r>
          </w:p>
        </w:tc>
      </w:tr>
      <w:tr w:rsidR="00244F6B" w14:paraId="6B94928F" w14:textId="77777777">
        <w:trPr>
          <w:trHeight w:val="330"/>
        </w:trPr>
        <w:tc>
          <w:tcPr>
            <w:tcW w:w="8080" w:type="dxa"/>
            <w:tcBorders>
              <w:top w:val="nil"/>
              <w:left w:val="nil"/>
              <w:bottom w:val="nil"/>
              <w:right w:val="nil"/>
            </w:tcBorders>
            <w:shd w:val="clear" w:color="auto" w:fill="auto"/>
            <w:vAlign w:val="center"/>
            <w:hideMark/>
          </w:tcPr>
          <w:p w14:paraId="6B94928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91" w14:textId="77777777">
        <w:trPr>
          <w:trHeight w:val="330"/>
        </w:trPr>
        <w:tc>
          <w:tcPr>
            <w:tcW w:w="8080" w:type="dxa"/>
            <w:tcBorders>
              <w:top w:val="nil"/>
              <w:left w:val="nil"/>
              <w:bottom w:val="nil"/>
              <w:right w:val="nil"/>
            </w:tcBorders>
            <w:shd w:val="clear" w:color="auto" w:fill="auto"/>
            <w:vAlign w:val="center"/>
            <w:hideMark/>
          </w:tcPr>
          <w:p w14:paraId="6B94929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93" w14:textId="77777777">
        <w:trPr>
          <w:trHeight w:val="330"/>
        </w:trPr>
        <w:tc>
          <w:tcPr>
            <w:tcW w:w="8080" w:type="dxa"/>
            <w:tcBorders>
              <w:top w:val="nil"/>
              <w:left w:val="nil"/>
              <w:bottom w:val="nil"/>
              <w:right w:val="nil"/>
            </w:tcBorders>
            <w:shd w:val="clear" w:color="auto" w:fill="auto"/>
            <w:vAlign w:val="center"/>
            <w:hideMark/>
          </w:tcPr>
          <w:p w14:paraId="6B94929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95" w14:textId="77777777">
        <w:trPr>
          <w:trHeight w:val="330"/>
        </w:trPr>
        <w:tc>
          <w:tcPr>
            <w:tcW w:w="8080" w:type="dxa"/>
            <w:tcBorders>
              <w:top w:val="nil"/>
              <w:left w:val="nil"/>
              <w:bottom w:val="nil"/>
              <w:right w:val="nil"/>
            </w:tcBorders>
            <w:shd w:val="clear" w:color="auto" w:fill="auto"/>
            <w:vAlign w:val="center"/>
            <w:hideMark/>
          </w:tcPr>
          <w:p w14:paraId="6B94929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97" w14:textId="77777777">
        <w:trPr>
          <w:trHeight w:val="345"/>
        </w:trPr>
        <w:tc>
          <w:tcPr>
            <w:tcW w:w="8080" w:type="dxa"/>
            <w:tcBorders>
              <w:top w:val="nil"/>
              <w:left w:val="nil"/>
              <w:bottom w:val="nil"/>
              <w:right w:val="nil"/>
            </w:tcBorders>
            <w:shd w:val="clear" w:color="auto" w:fill="auto"/>
            <w:vAlign w:val="center"/>
            <w:hideMark/>
          </w:tcPr>
          <w:p w14:paraId="6B94929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99" w14:textId="77777777">
        <w:trPr>
          <w:trHeight w:val="330"/>
        </w:trPr>
        <w:tc>
          <w:tcPr>
            <w:tcW w:w="8080" w:type="dxa"/>
            <w:tcBorders>
              <w:top w:val="nil"/>
              <w:left w:val="nil"/>
              <w:bottom w:val="nil"/>
              <w:right w:val="nil"/>
            </w:tcBorders>
            <w:shd w:val="clear" w:color="auto" w:fill="auto"/>
            <w:vAlign w:val="center"/>
            <w:hideMark/>
          </w:tcPr>
          <w:p w14:paraId="6B94929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9B" w14:textId="77777777">
        <w:trPr>
          <w:trHeight w:val="330"/>
        </w:trPr>
        <w:tc>
          <w:tcPr>
            <w:tcW w:w="8080" w:type="dxa"/>
            <w:tcBorders>
              <w:top w:val="nil"/>
              <w:left w:val="nil"/>
              <w:bottom w:val="nil"/>
              <w:right w:val="nil"/>
            </w:tcBorders>
            <w:shd w:val="clear" w:color="auto" w:fill="auto"/>
            <w:vAlign w:val="center"/>
            <w:hideMark/>
          </w:tcPr>
          <w:p w14:paraId="6B94929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2A2" w14:textId="77777777">
        <w:trPr>
          <w:trHeight w:val="330"/>
        </w:trPr>
        <w:tc>
          <w:tcPr>
            <w:tcW w:w="8080" w:type="dxa"/>
            <w:tcBorders>
              <w:top w:val="nil"/>
              <w:left w:val="nil"/>
              <w:bottom w:val="nil"/>
              <w:right w:val="nil"/>
            </w:tcBorders>
            <w:shd w:val="clear" w:color="auto" w:fill="auto"/>
            <w:vAlign w:val="center"/>
            <w:hideMark/>
          </w:tcPr>
          <w:p w14:paraId="6B94929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9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9E"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9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A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A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A4" w14:textId="77777777">
        <w:trPr>
          <w:trHeight w:val="330"/>
        </w:trPr>
        <w:tc>
          <w:tcPr>
            <w:tcW w:w="8080" w:type="dxa"/>
            <w:tcBorders>
              <w:top w:val="nil"/>
              <w:left w:val="nil"/>
              <w:bottom w:val="nil"/>
              <w:right w:val="nil"/>
            </w:tcBorders>
            <w:shd w:val="clear" w:color="auto" w:fill="auto"/>
            <w:vAlign w:val="center"/>
            <w:hideMark/>
          </w:tcPr>
          <w:p w14:paraId="6B9492A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Άρθρο 11 ως έχει     ΚΑΤΑ </w:t>
            </w:r>
            <w:r w:rsidRPr="003869F8">
              <w:rPr>
                <w:rFonts w:ascii="Calibri" w:eastAsia="Times New Roman" w:hAnsi="Calibri" w:cs="Calibri"/>
                <w:color w:val="000000"/>
                <w:sz w:val="22"/>
                <w:szCs w:val="22"/>
              </w:rPr>
              <w:t>ΠΛΕΙΟΨΗΦΙΑ</w:t>
            </w:r>
          </w:p>
        </w:tc>
      </w:tr>
      <w:tr w:rsidR="00244F6B" w14:paraId="6B9492A6" w14:textId="77777777">
        <w:trPr>
          <w:trHeight w:val="330"/>
        </w:trPr>
        <w:tc>
          <w:tcPr>
            <w:tcW w:w="8080" w:type="dxa"/>
            <w:tcBorders>
              <w:top w:val="nil"/>
              <w:left w:val="nil"/>
              <w:bottom w:val="nil"/>
              <w:right w:val="nil"/>
            </w:tcBorders>
            <w:shd w:val="clear" w:color="auto" w:fill="auto"/>
            <w:vAlign w:val="center"/>
            <w:hideMark/>
          </w:tcPr>
          <w:p w14:paraId="6B9492A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A8" w14:textId="77777777">
        <w:trPr>
          <w:trHeight w:val="330"/>
        </w:trPr>
        <w:tc>
          <w:tcPr>
            <w:tcW w:w="8080" w:type="dxa"/>
            <w:tcBorders>
              <w:top w:val="nil"/>
              <w:left w:val="nil"/>
              <w:bottom w:val="nil"/>
              <w:right w:val="nil"/>
            </w:tcBorders>
            <w:shd w:val="clear" w:color="auto" w:fill="auto"/>
            <w:vAlign w:val="center"/>
            <w:hideMark/>
          </w:tcPr>
          <w:p w14:paraId="6B9492A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2AA" w14:textId="77777777">
        <w:trPr>
          <w:trHeight w:val="330"/>
        </w:trPr>
        <w:tc>
          <w:tcPr>
            <w:tcW w:w="8080" w:type="dxa"/>
            <w:tcBorders>
              <w:top w:val="nil"/>
              <w:left w:val="nil"/>
              <w:bottom w:val="nil"/>
              <w:right w:val="nil"/>
            </w:tcBorders>
            <w:shd w:val="clear" w:color="auto" w:fill="auto"/>
            <w:vAlign w:val="center"/>
            <w:hideMark/>
          </w:tcPr>
          <w:p w14:paraId="6B9492A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AC" w14:textId="77777777">
        <w:trPr>
          <w:trHeight w:val="330"/>
        </w:trPr>
        <w:tc>
          <w:tcPr>
            <w:tcW w:w="8080" w:type="dxa"/>
            <w:tcBorders>
              <w:top w:val="nil"/>
              <w:left w:val="nil"/>
              <w:bottom w:val="nil"/>
              <w:right w:val="nil"/>
            </w:tcBorders>
            <w:shd w:val="clear" w:color="auto" w:fill="auto"/>
            <w:vAlign w:val="center"/>
            <w:hideMark/>
          </w:tcPr>
          <w:p w14:paraId="6B9492A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AE" w14:textId="77777777">
        <w:trPr>
          <w:trHeight w:val="330"/>
        </w:trPr>
        <w:tc>
          <w:tcPr>
            <w:tcW w:w="8080" w:type="dxa"/>
            <w:tcBorders>
              <w:top w:val="nil"/>
              <w:left w:val="nil"/>
              <w:bottom w:val="nil"/>
              <w:right w:val="nil"/>
            </w:tcBorders>
            <w:shd w:val="clear" w:color="auto" w:fill="auto"/>
            <w:vAlign w:val="center"/>
            <w:hideMark/>
          </w:tcPr>
          <w:p w14:paraId="6B9492A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2B0" w14:textId="77777777">
        <w:trPr>
          <w:trHeight w:val="330"/>
        </w:trPr>
        <w:tc>
          <w:tcPr>
            <w:tcW w:w="8080" w:type="dxa"/>
            <w:tcBorders>
              <w:top w:val="nil"/>
              <w:left w:val="nil"/>
              <w:bottom w:val="nil"/>
              <w:right w:val="nil"/>
            </w:tcBorders>
            <w:shd w:val="clear" w:color="auto" w:fill="auto"/>
            <w:vAlign w:val="center"/>
            <w:hideMark/>
          </w:tcPr>
          <w:p w14:paraId="6B9492A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B2" w14:textId="77777777">
        <w:trPr>
          <w:trHeight w:val="330"/>
        </w:trPr>
        <w:tc>
          <w:tcPr>
            <w:tcW w:w="8080" w:type="dxa"/>
            <w:tcBorders>
              <w:top w:val="nil"/>
              <w:left w:val="nil"/>
              <w:bottom w:val="nil"/>
              <w:right w:val="nil"/>
            </w:tcBorders>
            <w:shd w:val="clear" w:color="auto" w:fill="auto"/>
            <w:vAlign w:val="center"/>
            <w:hideMark/>
          </w:tcPr>
          <w:p w14:paraId="6B9492B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B5" w14:textId="77777777">
        <w:trPr>
          <w:trHeight w:val="330"/>
        </w:trPr>
        <w:tc>
          <w:tcPr>
            <w:tcW w:w="8080" w:type="dxa"/>
            <w:tcBorders>
              <w:top w:val="nil"/>
              <w:left w:val="nil"/>
              <w:bottom w:val="nil"/>
              <w:right w:val="nil"/>
            </w:tcBorders>
            <w:shd w:val="clear" w:color="auto" w:fill="auto"/>
            <w:vAlign w:val="center"/>
            <w:hideMark/>
          </w:tcPr>
          <w:p w14:paraId="6B9492B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B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B7" w14:textId="77777777">
        <w:trPr>
          <w:trHeight w:val="330"/>
        </w:trPr>
        <w:tc>
          <w:tcPr>
            <w:tcW w:w="8080" w:type="dxa"/>
            <w:tcBorders>
              <w:top w:val="nil"/>
              <w:left w:val="nil"/>
              <w:bottom w:val="nil"/>
              <w:right w:val="nil"/>
            </w:tcBorders>
            <w:shd w:val="clear" w:color="auto" w:fill="auto"/>
            <w:vAlign w:val="center"/>
            <w:hideMark/>
          </w:tcPr>
          <w:p w14:paraId="6B9492B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12 ως έχει     ΚΑΤΑ ΠΛΕΙΟΨΗΦΙΑ</w:t>
            </w:r>
          </w:p>
        </w:tc>
      </w:tr>
      <w:tr w:rsidR="00244F6B" w14:paraId="6B9492B9" w14:textId="77777777">
        <w:trPr>
          <w:trHeight w:val="330"/>
        </w:trPr>
        <w:tc>
          <w:tcPr>
            <w:tcW w:w="8080" w:type="dxa"/>
            <w:tcBorders>
              <w:top w:val="nil"/>
              <w:left w:val="nil"/>
              <w:bottom w:val="nil"/>
              <w:right w:val="nil"/>
            </w:tcBorders>
            <w:shd w:val="clear" w:color="auto" w:fill="auto"/>
            <w:vAlign w:val="center"/>
            <w:hideMark/>
          </w:tcPr>
          <w:p w14:paraId="6B9492B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BB" w14:textId="77777777">
        <w:trPr>
          <w:trHeight w:val="345"/>
        </w:trPr>
        <w:tc>
          <w:tcPr>
            <w:tcW w:w="8080" w:type="dxa"/>
            <w:tcBorders>
              <w:top w:val="nil"/>
              <w:left w:val="nil"/>
              <w:bottom w:val="nil"/>
              <w:right w:val="nil"/>
            </w:tcBorders>
            <w:shd w:val="clear" w:color="auto" w:fill="auto"/>
            <w:vAlign w:val="center"/>
            <w:hideMark/>
          </w:tcPr>
          <w:p w14:paraId="6B9492B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BD" w14:textId="77777777">
        <w:trPr>
          <w:trHeight w:val="330"/>
        </w:trPr>
        <w:tc>
          <w:tcPr>
            <w:tcW w:w="8080" w:type="dxa"/>
            <w:tcBorders>
              <w:top w:val="nil"/>
              <w:left w:val="nil"/>
              <w:bottom w:val="nil"/>
              <w:right w:val="nil"/>
            </w:tcBorders>
            <w:shd w:val="clear" w:color="auto" w:fill="auto"/>
            <w:vAlign w:val="center"/>
            <w:hideMark/>
          </w:tcPr>
          <w:p w14:paraId="6B9492B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BF" w14:textId="77777777">
        <w:trPr>
          <w:trHeight w:val="330"/>
        </w:trPr>
        <w:tc>
          <w:tcPr>
            <w:tcW w:w="8080" w:type="dxa"/>
            <w:tcBorders>
              <w:top w:val="nil"/>
              <w:left w:val="nil"/>
              <w:bottom w:val="nil"/>
              <w:right w:val="nil"/>
            </w:tcBorders>
            <w:shd w:val="clear" w:color="auto" w:fill="auto"/>
            <w:vAlign w:val="center"/>
            <w:hideMark/>
          </w:tcPr>
          <w:p w14:paraId="6B9492B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C1" w14:textId="77777777">
        <w:trPr>
          <w:trHeight w:val="330"/>
        </w:trPr>
        <w:tc>
          <w:tcPr>
            <w:tcW w:w="8080" w:type="dxa"/>
            <w:tcBorders>
              <w:top w:val="nil"/>
              <w:left w:val="nil"/>
              <w:bottom w:val="nil"/>
              <w:right w:val="nil"/>
            </w:tcBorders>
            <w:shd w:val="clear" w:color="auto" w:fill="auto"/>
            <w:vAlign w:val="center"/>
            <w:hideMark/>
          </w:tcPr>
          <w:p w14:paraId="6B9492C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C3" w14:textId="77777777">
        <w:trPr>
          <w:trHeight w:val="330"/>
        </w:trPr>
        <w:tc>
          <w:tcPr>
            <w:tcW w:w="8080" w:type="dxa"/>
            <w:tcBorders>
              <w:top w:val="nil"/>
              <w:left w:val="nil"/>
              <w:bottom w:val="nil"/>
              <w:right w:val="nil"/>
            </w:tcBorders>
            <w:shd w:val="clear" w:color="auto" w:fill="auto"/>
            <w:vAlign w:val="center"/>
            <w:hideMark/>
          </w:tcPr>
          <w:p w14:paraId="6B9492C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C5" w14:textId="77777777">
        <w:trPr>
          <w:trHeight w:val="345"/>
        </w:trPr>
        <w:tc>
          <w:tcPr>
            <w:tcW w:w="8080" w:type="dxa"/>
            <w:tcBorders>
              <w:top w:val="nil"/>
              <w:left w:val="nil"/>
              <w:bottom w:val="nil"/>
              <w:right w:val="nil"/>
            </w:tcBorders>
            <w:shd w:val="clear" w:color="auto" w:fill="auto"/>
            <w:vAlign w:val="center"/>
            <w:hideMark/>
          </w:tcPr>
          <w:p w14:paraId="6B9492C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C8" w14:textId="77777777">
        <w:trPr>
          <w:trHeight w:val="330"/>
        </w:trPr>
        <w:tc>
          <w:tcPr>
            <w:tcW w:w="8080" w:type="dxa"/>
            <w:tcBorders>
              <w:top w:val="nil"/>
              <w:left w:val="nil"/>
              <w:bottom w:val="nil"/>
              <w:right w:val="nil"/>
            </w:tcBorders>
            <w:shd w:val="clear" w:color="auto" w:fill="auto"/>
            <w:vAlign w:val="center"/>
            <w:hideMark/>
          </w:tcPr>
          <w:p w14:paraId="6B9492C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C7" w14:textId="77777777" w:rsidR="00CC6AA6" w:rsidRPr="003869F8" w:rsidRDefault="006574B6" w:rsidP="005F5E40">
            <w:pPr>
              <w:spacing w:after="0" w:line="240" w:lineRule="auto"/>
              <w:ind w:firstLine="0"/>
              <w:rPr>
                <w:rFonts w:ascii="Calibri" w:eastAsia="Times New Roman" w:hAnsi="Calibri" w:cs="Calibri"/>
                <w:color w:val="000000"/>
                <w:sz w:val="22"/>
                <w:szCs w:val="22"/>
              </w:rPr>
            </w:pPr>
          </w:p>
        </w:tc>
      </w:tr>
      <w:tr w:rsidR="00244F6B" w14:paraId="6B9492CA" w14:textId="77777777">
        <w:trPr>
          <w:trHeight w:val="330"/>
        </w:trPr>
        <w:tc>
          <w:tcPr>
            <w:tcW w:w="8080" w:type="dxa"/>
            <w:tcBorders>
              <w:top w:val="nil"/>
              <w:left w:val="nil"/>
              <w:bottom w:val="nil"/>
              <w:right w:val="nil"/>
            </w:tcBorders>
            <w:shd w:val="clear" w:color="auto" w:fill="auto"/>
            <w:vAlign w:val="center"/>
            <w:hideMark/>
          </w:tcPr>
          <w:p w14:paraId="6B9492C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13 ως έχει     ΚΑΤΑ ΠΛΕΙΟΨΗΦΙΑ</w:t>
            </w:r>
          </w:p>
        </w:tc>
      </w:tr>
      <w:tr w:rsidR="00244F6B" w14:paraId="6B9492CC" w14:textId="77777777">
        <w:trPr>
          <w:trHeight w:val="330"/>
        </w:trPr>
        <w:tc>
          <w:tcPr>
            <w:tcW w:w="8080" w:type="dxa"/>
            <w:tcBorders>
              <w:top w:val="nil"/>
              <w:left w:val="nil"/>
              <w:bottom w:val="nil"/>
              <w:right w:val="nil"/>
            </w:tcBorders>
            <w:shd w:val="clear" w:color="auto" w:fill="auto"/>
            <w:vAlign w:val="center"/>
            <w:hideMark/>
          </w:tcPr>
          <w:p w14:paraId="6B9492C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CE" w14:textId="77777777">
        <w:trPr>
          <w:trHeight w:val="330"/>
        </w:trPr>
        <w:tc>
          <w:tcPr>
            <w:tcW w:w="8080" w:type="dxa"/>
            <w:tcBorders>
              <w:top w:val="nil"/>
              <w:left w:val="nil"/>
              <w:bottom w:val="nil"/>
              <w:right w:val="nil"/>
            </w:tcBorders>
            <w:shd w:val="clear" w:color="auto" w:fill="auto"/>
            <w:vAlign w:val="center"/>
            <w:hideMark/>
          </w:tcPr>
          <w:p w14:paraId="6B9492C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D0" w14:textId="77777777">
        <w:trPr>
          <w:trHeight w:val="330"/>
        </w:trPr>
        <w:tc>
          <w:tcPr>
            <w:tcW w:w="8080" w:type="dxa"/>
            <w:tcBorders>
              <w:top w:val="nil"/>
              <w:left w:val="nil"/>
              <w:bottom w:val="nil"/>
              <w:right w:val="nil"/>
            </w:tcBorders>
            <w:shd w:val="clear" w:color="auto" w:fill="auto"/>
            <w:vAlign w:val="center"/>
            <w:hideMark/>
          </w:tcPr>
          <w:p w14:paraId="6B9492C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D2" w14:textId="77777777">
        <w:trPr>
          <w:trHeight w:val="330"/>
        </w:trPr>
        <w:tc>
          <w:tcPr>
            <w:tcW w:w="8080" w:type="dxa"/>
            <w:tcBorders>
              <w:top w:val="nil"/>
              <w:left w:val="nil"/>
              <w:bottom w:val="nil"/>
              <w:right w:val="nil"/>
            </w:tcBorders>
            <w:shd w:val="clear" w:color="auto" w:fill="auto"/>
            <w:vAlign w:val="center"/>
            <w:hideMark/>
          </w:tcPr>
          <w:p w14:paraId="6B9492D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2D4" w14:textId="77777777">
        <w:trPr>
          <w:trHeight w:val="330"/>
        </w:trPr>
        <w:tc>
          <w:tcPr>
            <w:tcW w:w="8080" w:type="dxa"/>
            <w:tcBorders>
              <w:top w:val="nil"/>
              <w:left w:val="nil"/>
              <w:bottom w:val="nil"/>
              <w:right w:val="nil"/>
            </w:tcBorders>
            <w:shd w:val="clear" w:color="auto" w:fill="auto"/>
            <w:vAlign w:val="center"/>
            <w:hideMark/>
          </w:tcPr>
          <w:p w14:paraId="6B9492D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2D6" w14:textId="77777777">
        <w:trPr>
          <w:trHeight w:val="330"/>
        </w:trPr>
        <w:tc>
          <w:tcPr>
            <w:tcW w:w="8080" w:type="dxa"/>
            <w:tcBorders>
              <w:top w:val="nil"/>
              <w:left w:val="nil"/>
              <w:bottom w:val="nil"/>
              <w:right w:val="nil"/>
            </w:tcBorders>
            <w:shd w:val="clear" w:color="auto" w:fill="auto"/>
            <w:vAlign w:val="center"/>
            <w:hideMark/>
          </w:tcPr>
          <w:p w14:paraId="6B9492D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D8" w14:textId="77777777">
        <w:trPr>
          <w:trHeight w:val="330"/>
        </w:trPr>
        <w:tc>
          <w:tcPr>
            <w:tcW w:w="8080" w:type="dxa"/>
            <w:tcBorders>
              <w:top w:val="nil"/>
              <w:left w:val="nil"/>
              <w:bottom w:val="nil"/>
              <w:right w:val="nil"/>
            </w:tcBorders>
            <w:shd w:val="clear" w:color="auto" w:fill="auto"/>
            <w:vAlign w:val="center"/>
            <w:hideMark/>
          </w:tcPr>
          <w:p w14:paraId="6B9492D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DB" w14:textId="77777777">
        <w:trPr>
          <w:trHeight w:val="330"/>
        </w:trPr>
        <w:tc>
          <w:tcPr>
            <w:tcW w:w="8080" w:type="dxa"/>
            <w:tcBorders>
              <w:top w:val="nil"/>
              <w:left w:val="nil"/>
              <w:bottom w:val="nil"/>
              <w:right w:val="nil"/>
            </w:tcBorders>
            <w:shd w:val="clear" w:color="auto" w:fill="auto"/>
            <w:vAlign w:val="center"/>
            <w:hideMark/>
          </w:tcPr>
          <w:p w14:paraId="6B9492D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D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DD" w14:textId="77777777">
        <w:trPr>
          <w:trHeight w:val="330"/>
        </w:trPr>
        <w:tc>
          <w:tcPr>
            <w:tcW w:w="8080" w:type="dxa"/>
            <w:tcBorders>
              <w:top w:val="nil"/>
              <w:left w:val="nil"/>
              <w:bottom w:val="nil"/>
              <w:right w:val="nil"/>
            </w:tcBorders>
            <w:shd w:val="clear" w:color="auto" w:fill="auto"/>
            <w:vAlign w:val="center"/>
            <w:hideMark/>
          </w:tcPr>
          <w:p w14:paraId="6B9492D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Άρθρο 14 όπως τροπ.     ΚΑΤΑ ΠΛΕΙΟΨΗΦΙΑ</w:t>
            </w:r>
          </w:p>
        </w:tc>
      </w:tr>
      <w:tr w:rsidR="00244F6B" w14:paraId="6B9492DF" w14:textId="77777777">
        <w:trPr>
          <w:trHeight w:val="330"/>
        </w:trPr>
        <w:tc>
          <w:tcPr>
            <w:tcW w:w="8080" w:type="dxa"/>
            <w:tcBorders>
              <w:top w:val="nil"/>
              <w:left w:val="nil"/>
              <w:bottom w:val="nil"/>
              <w:right w:val="nil"/>
            </w:tcBorders>
            <w:shd w:val="clear" w:color="auto" w:fill="auto"/>
            <w:vAlign w:val="center"/>
            <w:hideMark/>
          </w:tcPr>
          <w:p w14:paraId="6B9492D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E1" w14:textId="77777777">
        <w:trPr>
          <w:trHeight w:val="330"/>
        </w:trPr>
        <w:tc>
          <w:tcPr>
            <w:tcW w:w="8080" w:type="dxa"/>
            <w:tcBorders>
              <w:top w:val="nil"/>
              <w:left w:val="nil"/>
              <w:bottom w:val="nil"/>
              <w:right w:val="nil"/>
            </w:tcBorders>
            <w:shd w:val="clear" w:color="auto" w:fill="auto"/>
            <w:vAlign w:val="center"/>
            <w:hideMark/>
          </w:tcPr>
          <w:p w14:paraId="6B9492E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2E3" w14:textId="77777777">
        <w:trPr>
          <w:trHeight w:val="330"/>
        </w:trPr>
        <w:tc>
          <w:tcPr>
            <w:tcW w:w="8080" w:type="dxa"/>
            <w:tcBorders>
              <w:top w:val="nil"/>
              <w:left w:val="nil"/>
              <w:bottom w:val="nil"/>
              <w:right w:val="nil"/>
            </w:tcBorders>
            <w:shd w:val="clear" w:color="auto" w:fill="auto"/>
            <w:vAlign w:val="center"/>
            <w:hideMark/>
          </w:tcPr>
          <w:p w14:paraId="6B9492E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2E5" w14:textId="77777777">
        <w:trPr>
          <w:trHeight w:val="330"/>
        </w:trPr>
        <w:tc>
          <w:tcPr>
            <w:tcW w:w="8080" w:type="dxa"/>
            <w:tcBorders>
              <w:top w:val="nil"/>
              <w:left w:val="nil"/>
              <w:bottom w:val="nil"/>
              <w:right w:val="nil"/>
            </w:tcBorders>
            <w:shd w:val="clear" w:color="auto" w:fill="auto"/>
            <w:vAlign w:val="center"/>
            <w:hideMark/>
          </w:tcPr>
          <w:p w14:paraId="6B9492E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ΝΑΙ</w:t>
            </w:r>
          </w:p>
        </w:tc>
      </w:tr>
      <w:tr w:rsidR="00244F6B" w14:paraId="6B9492E7" w14:textId="77777777">
        <w:trPr>
          <w:trHeight w:val="330"/>
        </w:trPr>
        <w:tc>
          <w:tcPr>
            <w:tcW w:w="8080" w:type="dxa"/>
            <w:tcBorders>
              <w:top w:val="nil"/>
              <w:left w:val="nil"/>
              <w:bottom w:val="nil"/>
              <w:right w:val="nil"/>
            </w:tcBorders>
            <w:shd w:val="clear" w:color="auto" w:fill="auto"/>
            <w:vAlign w:val="center"/>
            <w:hideMark/>
          </w:tcPr>
          <w:p w14:paraId="6B9492E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2E9" w14:textId="77777777">
        <w:trPr>
          <w:trHeight w:val="330"/>
        </w:trPr>
        <w:tc>
          <w:tcPr>
            <w:tcW w:w="8080" w:type="dxa"/>
            <w:tcBorders>
              <w:top w:val="nil"/>
              <w:left w:val="nil"/>
              <w:bottom w:val="nil"/>
              <w:right w:val="nil"/>
            </w:tcBorders>
            <w:shd w:val="clear" w:color="auto" w:fill="auto"/>
            <w:vAlign w:val="center"/>
            <w:hideMark/>
          </w:tcPr>
          <w:p w14:paraId="6B9492E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2EB" w14:textId="77777777">
        <w:trPr>
          <w:trHeight w:val="330"/>
        </w:trPr>
        <w:tc>
          <w:tcPr>
            <w:tcW w:w="8080" w:type="dxa"/>
            <w:tcBorders>
              <w:top w:val="nil"/>
              <w:left w:val="nil"/>
              <w:bottom w:val="nil"/>
              <w:right w:val="nil"/>
            </w:tcBorders>
            <w:shd w:val="clear" w:color="auto" w:fill="auto"/>
            <w:vAlign w:val="center"/>
            <w:hideMark/>
          </w:tcPr>
          <w:p w14:paraId="6B9492E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2F2" w14:textId="77777777">
        <w:trPr>
          <w:trHeight w:val="330"/>
        </w:trPr>
        <w:tc>
          <w:tcPr>
            <w:tcW w:w="8080" w:type="dxa"/>
            <w:tcBorders>
              <w:top w:val="nil"/>
              <w:left w:val="nil"/>
              <w:bottom w:val="nil"/>
              <w:right w:val="nil"/>
            </w:tcBorders>
            <w:shd w:val="clear" w:color="auto" w:fill="auto"/>
            <w:vAlign w:val="center"/>
            <w:hideMark/>
          </w:tcPr>
          <w:p w14:paraId="6B9492E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2E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EE"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E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F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2F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2F4" w14:textId="77777777">
        <w:trPr>
          <w:trHeight w:val="330"/>
        </w:trPr>
        <w:tc>
          <w:tcPr>
            <w:tcW w:w="8080" w:type="dxa"/>
            <w:tcBorders>
              <w:top w:val="nil"/>
              <w:left w:val="nil"/>
              <w:bottom w:val="nil"/>
              <w:right w:val="nil"/>
            </w:tcBorders>
            <w:shd w:val="clear" w:color="auto" w:fill="auto"/>
            <w:vAlign w:val="center"/>
            <w:hideMark/>
          </w:tcPr>
          <w:p w14:paraId="6B9492F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15 ως έχει     ΚΑΤΑ ΠΛΕΙΟΨΗΦΙΑ</w:t>
            </w:r>
          </w:p>
        </w:tc>
      </w:tr>
      <w:tr w:rsidR="00244F6B" w14:paraId="6B9492F6" w14:textId="77777777">
        <w:trPr>
          <w:trHeight w:val="330"/>
        </w:trPr>
        <w:tc>
          <w:tcPr>
            <w:tcW w:w="8080" w:type="dxa"/>
            <w:tcBorders>
              <w:top w:val="nil"/>
              <w:left w:val="nil"/>
              <w:bottom w:val="nil"/>
              <w:right w:val="nil"/>
            </w:tcBorders>
            <w:shd w:val="clear" w:color="auto" w:fill="auto"/>
            <w:vAlign w:val="center"/>
            <w:hideMark/>
          </w:tcPr>
          <w:p w14:paraId="6B9492F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2F8" w14:textId="77777777">
        <w:trPr>
          <w:trHeight w:val="345"/>
        </w:trPr>
        <w:tc>
          <w:tcPr>
            <w:tcW w:w="8080" w:type="dxa"/>
            <w:tcBorders>
              <w:top w:val="nil"/>
              <w:left w:val="nil"/>
              <w:bottom w:val="nil"/>
              <w:right w:val="nil"/>
            </w:tcBorders>
            <w:shd w:val="clear" w:color="auto" w:fill="auto"/>
            <w:vAlign w:val="center"/>
            <w:hideMark/>
          </w:tcPr>
          <w:p w14:paraId="6B9492F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2FA" w14:textId="77777777">
        <w:trPr>
          <w:trHeight w:val="330"/>
        </w:trPr>
        <w:tc>
          <w:tcPr>
            <w:tcW w:w="8080" w:type="dxa"/>
            <w:tcBorders>
              <w:top w:val="nil"/>
              <w:left w:val="nil"/>
              <w:bottom w:val="nil"/>
              <w:right w:val="nil"/>
            </w:tcBorders>
            <w:shd w:val="clear" w:color="auto" w:fill="auto"/>
            <w:vAlign w:val="center"/>
            <w:hideMark/>
          </w:tcPr>
          <w:p w14:paraId="6B9492F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2FC" w14:textId="77777777">
        <w:trPr>
          <w:trHeight w:val="330"/>
        </w:trPr>
        <w:tc>
          <w:tcPr>
            <w:tcW w:w="8080" w:type="dxa"/>
            <w:tcBorders>
              <w:top w:val="nil"/>
              <w:left w:val="nil"/>
              <w:bottom w:val="nil"/>
              <w:right w:val="nil"/>
            </w:tcBorders>
            <w:shd w:val="clear" w:color="auto" w:fill="auto"/>
            <w:vAlign w:val="center"/>
            <w:hideMark/>
          </w:tcPr>
          <w:p w14:paraId="6B9492F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ΝΑΙ</w:t>
            </w:r>
          </w:p>
        </w:tc>
      </w:tr>
      <w:tr w:rsidR="00244F6B" w14:paraId="6B9492FE" w14:textId="77777777">
        <w:trPr>
          <w:trHeight w:val="330"/>
        </w:trPr>
        <w:tc>
          <w:tcPr>
            <w:tcW w:w="8080" w:type="dxa"/>
            <w:tcBorders>
              <w:top w:val="nil"/>
              <w:left w:val="nil"/>
              <w:bottom w:val="nil"/>
              <w:right w:val="nil"/>
            </w:tcBorders>
            <w:shd w:val="clear" w:color="auto" w:fill="auto"/>
            <w:vAlign w:val="center"/>
            <w:hideMark/>
          </w:tcPr>
          <w:p w14:paraId="6B9492F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00" w14:textId="77777777">
        <w:trPr>
          <w:trHeight w:val="330"/>
        </w:trPr>
        <w:tc>
          <w:tcPr>
            <w:tcW w:w="8080" w:type="dxa"/>
            <w:tcBorders>
              <w:top w:val="nil"/>
              <w:left w:val="nil"/>
              <w:bottom w:val="nil"/>
              <w:right w:val="nil"/>
            </w:tcBorders>
            <w:shd w:val="clear" w:color="auto" w:fill="auto"/>
            <w:vAlign w:val="center"/>
            <w:hideMark/>
          </w:tcPr>
          <w:p w14:paraId="6B9492F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02" w14:textId="77777777">
        <w:trPr>
          <w:trHeight w:val="345"/>
        </w:trPr>
        <w:tc>
          <w:tcPr>
            <w:tcW w:w="8080" w:type="dxa"/>
            <w:tcBorders>
              <w:top w:val="nil"/>
              <w:left w:val="nil"/>
              <w:bottom w:val="nil"/>
              <w:right w:val="nil"/>
            </w:tcBorders>
            <w:shd w:val="clear" w:color="auto" w:fill="auto"/>
            <w:vAlign w:val="center"/>
            <w:hideMark/>
          </w:tcPr>
          <w:p w14:paraId="6B94930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05" w14:textId="77777777">
        <w:trPr>
          <w:trHeight w:val="330"/>
        </w:trPr>
        <w:tc>
          <w:tcPr>
            <w:tcW w:w="8080" w:type="dxa"/>
            <w:tcBorders>
              <w:top w:val="nil"/>
              <w:left w:val="nil"/>
              <w:bottom w:val="nil"/>
              <w:right w:val="nil"/>
            </w:tcBorders>
            <w:shd w:val="clear" w:color="auto" w:fill="auto"/>
            <w:vAlign w:val="center"/>
            <w:hideMark/>
          </w:tcPr>
          <w:p w14:paraId="6B94930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0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07" w14:textId="77777777">
        <w:trPr>
          <w:trHeight w:val="330"/>
        </w:trPr>
        <w:tc>
          <w:tcPr>
            <w:tcW w:w="8080" w:type="dxa"/>
            <w:tcBorders>
              <w:top w:val="nil"/>
              <w:left w:val="nil"/>
              <w:bottom w:val="nil"/>
              <w:right w:val="nil"/>
            </w:tcBorders>
            <w:shd w:val="clear" w:color="auto" w:fill="auto"/>
            <w:vAlign w:val="center"/>
            <w:hideMark/>
          </w:tcPr>
          <w:p w14:paraId="6B94930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16 ως έχει     ΚΑΤΑ ΠΛΕΙΟΨΗΦΙΑ</w:t>
            </w:r>
          </w:p>
        </w:tc>
      </w:tr>
      <w:tr w:rsidR="00244F6B" w14:paraId="6B949309" w14:textId="77777777">
        <w:trPr>
          <w:trHeight w:val="330"/>
        </w:trPr>
        <w:tc>
          <w:tcPr>
            <w:tcW w:w="8080" w:type="dxa"/>
            <w:tcBorders>
              <w:top w:val="nil"/>
              <w:left w:val="nil"/>
              <w:bottom w:val="nil"/>
              <w:right w:val="nil"/>
            </w:tcBorders>
            <w:shd w:val="clear" w:color="auto" w:fill="auto"/>
            <w:vAlign w:val="center"/>
            <w:hideMark/>
          </w:tcPr>
          <w:p w14:paraId="6B94930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0B" w14:textId="77777777">
        <w:trPr>
          <w:trHeight w:val="330"/>
        </w:trPr>
        <w:tc>
          <w:tcPr>
            <w:tcW w:w="8080" w:type="dxa"/>
            <w:tcBorders>
              <w:top w:val="nil"/>
              <w:left w:val="nil"/>
              <w:bottom w:val="nil"/>
              <w:right w:val="nil"/>
            </w:tcBorders>
            <w:shd w:val="clear" w:color="auto" w:fill="auto"/>
            <w:vAlign w:val="center"/>
            <w:hideMark/>
          </w:tcPr>
          <w:p w14:paraId="6B94930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0D" w14:textId="77777777">
        <w:trPr>
          <w:trHeight w:val="330"/>
        </w:trPr>
        <w:tc>
          <w:tcPr>
            <w:tcW w:w="8080" w:type="dxa"/>
            <w:tcBorders>
              <w:top w:val="nil"/>
              <w:left w:val="nil"/>
              <w:bottom w:val="nil"/>
              <w:right w:val="nil"/>
            </w:tcBorders>
            <w:shd w:val="clear" w:color="auto" w:fill="auto"/>
            <w:vAlign w:val="center"/>
            <w:hideMark/>
          </w:tcPr>
          <w:p w14:paraId="6B94930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0F" w14:textId="77777777">
        <w:trPr>
          <w:trHeight w:val="330"/>
        </w:trPr>
        <w:tc>
          <w:tcPr>
            <w:tcW w:w="8080" w:type="dxa"/>
            <w:tcBorders>
              <w:top w:val="nil"/>
              <w:left w:val="nil"/>
              <w:bottom w:val="nil"/>
              <w:right w:val="nil"/>
            </w:tcBorders>
            <w:shd w:val="clear" w:color="auto" w:fill="auto"/>
            <w:vAlign w:val="center"/>
            <w:hideMark/>
          </w:tcPr>
          <w:p w14:paraId="6B94930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w:t>
            </w:r>
            <w:r w:rsidRPr="003869F8">
              <w:rPr>
                <w:rFonts w:ascii="Calibri" w:eastAsia="Times New Roman" w:hAnsi="Calibri" w:cs="Calibri"/>
                <w:color w:val="000000"/>
                <w:sz w:val="22"/>
                <w:szCs w:val="22"/>
              </w:rPr>
              <w:t xml:space="preserve"> OXI</w:t>
            </w:r>
          </w:p>
        </w:tc>
      </w:tr>
      <w:tr w:rsidR="00244F6B" w14:paraId="6B949311" w14:textId="77777777">
        <w:trPr>
          <w:trHeight w:val="330"/>
        </w:trPr>
        <w:tc>
          <w:tcPr>
            <w:tcW w:w="8080" w:type="dxa"/>
            <w:tcBorders>
              <w:top w:val="nil"/>
              <w:left w:val="nil"/>
              <w:bottom w:val="nil"/>
              <w:right w:val="nil"/>
            </w:tcBorders>
            <w:shd w:val="clear" w:color="auto" w:fill="auto"/>
            <w:vAlign w:val="center"/>
            <w:hideMark/>
          </w:tcPr>
          <w:p w14:paraId="6B94931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13" w14:textId="77777777">
        <w:trPr>
          <w:trHeight w:val="330"/>
        </w:trPr>
        <w:tc>
          <w:tcPr>
            <w:tcW w:w="8080" w:type="dxa"/>
            <w:tcBorders>
              <w:top w:val="nil"/>
              <w:left w:val="nil"/>
              <w:bottom w:val="nil"/>
              <w:right w:val="nil"/>
            </w:tcBorders>
            <w:shd w:val="clear" w:color="auto" w:fill="auto"/>
            <w:vAlign w:val="center"/>
            <w:hideMark/>
          </w:tcPr>
          <w:p w14:paraId="6B94931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15" w14:textId="77777777">
        <w:trPr>
          <w:trHeight w:val="330"/>
        </w:trPr>
        <w:tc>
          <w:tcPr>
            <w:tcW w:w="8080" w:type="dxa"/>
            <w:tcBorders>
              <w:top w:val="nil"/>
              <w:left w:val="nil"/>
              <w:bottom w:val="nil"/>
              <w:right w:val="nil"/>
            </w:tcBorders>
            <w:shd w:val="clear" w:color="auto" w:fill="auto"/>
            <w:vAlign w:val="center"/>
            <w:hideMark/>
          </w:tcPr>
          <w:p w14:paraId="6B94931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18" w14:textId="77777777">
        <w:trPr>
          <w:trHeight w:val="330"/>
        </w:trPr>
        <w:tc>
          <w:tcPr>
            <w:tcW w:w="8080" w:type="dxa"/>
            <w:tcBorders>
              <w:top w:val="nil"/>
              <w:left w:val="nil"/>
              <w:bottom w:val="nil"/>
              <w:right w:val="nil"/>
            </w:tcBorders>
            <w:shd w:val="clear" w:color="auto" w:fill="auto"/>
            <w:vAlign w:val="center"/>
            <w:hideMark/>
          </w:tcPr>
          <w:p w14:paraId="6B94931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17" w14:textId="77777777" w:rsidR="00CC6AA6" w:rsidRPr="003869F8" w:rsidRDefault="006574B6" w:rsidP="005F5E40">
            <w:pPr>
              <w:spacing w:after="0" w:line="240" w:lineRule="auto"/>
              <w:ind w:firstLine="0"/>
              <w:rPr>
                <w:rFonts w:ascii="Calibri" w:eastAsia="Times New Roman" w:hAnsi="Calibri" w:cs="Calibri"/>
                <w:color w:val="000000"/>
                <w:sz w:val="22"/>
                <w:szCs w:val="22"/>
              </w:rPr>
            </w:pPr>
          </w:p>
        </w:tc>
      </w:tr>
      <w:tr w:rsidR="00244F6B" w14:paraId="6B94931A" w14:textId="77777777">
        <w:trPr>
          <w:trHeight w:val="330"/>
        </w:trPr>
        <w:tc>
          <w:tcPr>
            <w:tcW w:w="8080" w:type="dxa"/>
            <w:tcBorders>
              <w:top w:val="nil"/>
              <w:left w:val="nil"/>
              <w:bottom w:val="nil"/>
              <w:right w:val="nil"/>
            </w:tcBorders>
            <w:shd w:val="clear" w:color="auto" w:fill="auto"/>
            <w:vAlign w:val="center"/>
            <w:hideMark/>
          </w:tcPr>
          <w:p w14:paraId="6B94931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17 ως έχει     ΚΑΤΑ ΠΛΕΙΟΨΗΦΙΑ</w:t>
            </w:r>
          </w:p>
        </w:tc>
      </w:tr>
      <w:tr w:rsidR="00244F6B" w14:paraId="6B94931C" w14:textId="77777777">
        <w:trPr>
          <w:trHeight w:val="330"/>
        </w:trPr>
        <w:tc>
          <w:tcPr>
            <w:tcW w:w="8080" w:type="dxa"/>
            <w:tcBorders>
              <w:top w:val="nil"/>
              <w:left w:val="nil"/>
              <w:bottom w:val="nil"/>
              <w:right w:val="nil"/>
            </w:tcBorders>
            <w:shd w:val="clear" w:color="auto" w:fill="auto"/>
            <w:vAlign w:val="center"/>
            <w:hideMark/>
          </w:tcPr>
          <w:p w14:paraId="6B94931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1E" w14:textId="77777777">
        <w:trPr>
          <w:trHeight w:val="330"/>
        </w:trPr>
        <w:tc>
          <w:tcPr>
            <w:tcW w:w="8080" w:type="dxa"/>
            <w:tcBorders>
              <w:top w:val="nil"/>
              <w:left w:val="nil"/>
              <w:bottom w:val="nil"/>
              <w:right w:val="nil"/>
            </w:tcBorders>
            <w:shd w:val="clear" w:color="auto" w:fill="auto"/>
            <w:vAlign w:val="center"/>
            <w:hideMark/>
          </w:tcPr>
          <w:p w14:paraId="6B94931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20" w14:textId="77777777">
        <w:trPr>
          <w:trHeight w:val="330"/>
        </w:trPr>
        <w:tc>
          <w:tcPr>
            <w:tcW w:w="8080" w:type="dxa"/>
            <w:tcBorders>
              <w:top w:val="nil"/>
              <w:left w:val="nil"/>
              <w:bottom w:val="nil"/>
              <w:right w:val="nil"/>
            </w:tcBorders>
            <w:shd w:val="clear" w:color="auto" w:fill="auto"/>
            <w:vAlign w:val="center"/>
            <w:hideMark/>
          </w:tcPr>
          <w:p w14:paraId="6B94931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22" w14:textId="77777777">
        <w:trPr>
          <w:trHeight w:val="345"/>
        </w:trPr>
        <w:tc>
          <w:tcPr>
            <w:tcW w:w="8080" w:type="dxa"/>
            <w:tcBorders>
              <w:top w:val="nil"/>
              <w:left w:val="nil"/>
              <w:bottom w:val="nil"/>
              <w:right w:val="nil"/>
            </w:tcBorders>
            <w:shd w:val="clear" w:color="auto" w:fill="auto"/>
            <w:vAlign w:val="center"/>
            <w:hideMark/>
          </w:tcPr>
          <w:p w14:paraId="6B94932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24" w14:textId="77777777">
        <w:trPr>
          <w:trHeight w:val="330"/>
        </w:trPr>
        <w:tc>
          <w:tcPr>
            <w:tcW w:w="8080" w:type="dxa"/>
            <w:tcBorders>
              <w:top w:val="nil"/>
              <w:left w:val="nil"/>
              <w:bottom w:val="nil"/>
              <w:right w:val="nil"/>
            </w:tcBorders>
            <w:shd w:val="clear" w:color="auto" w:fill="auto"/>
            <w:vAlign w:val="center"/>
            <w:hideMark/>
          </w:tcPr>
          <w:p w14:paraId="6B94932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26" w14:textId="77777777">
        <w:trPr>
          <w:trHeight w:val="330"/>
        </w:trPr>
        <w:tc>
          <w:tcPr>
            <w:tcW w:w="8080" w:type="dxa"/>
            <w:tcBorders>
              <w:top w:val="nil"/>
              <w:left w:val="nil"/>
              <w:bottom w:val="nil"/>
              <w:right w:val="nil"/>
            </w:tcBorders>
            <w:shd w:val="clear" w:color="auto" w:fill="auto"/>
            <w:vAlign w:val="center"/>
            <w:hideMark/>
          </w:tcPr>
          <w:p w14:paraId="6B94932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28" w14:textId="77777777">
        <w:trPr>
          <w:trHeight w:val="330"/>
        </w:trPr>
        <w:tc>
          <w:tcPr>
            <w:tcW w:w="8080" w:type="dxa"/>
            <w:tcBorders>
              <w:top w:val="nil"/>
              <w:left w:val="nil"/>
              <w:bottom w:val="nil"/>
              <w:right w:val="nil"/>
            </w:tcBorders>
            <w:shd w:val="clear" w:color="auto" w:fill="auto"/>
            <w:vAlign w:val="center"/>
            <w:hideMark/>
          </w:tcPr>
          <w:p w14:paraId="6B94932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2B" w14:textId="77777777">
        <w:trPr>
          <w:trHeight w:val="330"/>
        </w:trPr>
        <w:tc>
          <w:tcPr>
            <w:tcW w:w="8080" w:type="dxa"/>
            <w:tcBorders>
              <w:top w:val="nil"/>
              <w:left w:val="nil"/>
              <w:bottom w:val="nil"/>
              <w:right w:val="nil"/>
            </w:tcBorders>
            <w:shd w:val="clear" w:color="auto" w:fill="auto"/>
            <w:vAlign w:val="center"/>
            <w:hideMark/>
          </w:tcPr>
          <w:p w14:paraId="6B94932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2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2D" w14:textId="77777777">
        <w:trPr>
          <w:trHeight w:val="330"/>
        </w:trPr>
        <w:tc>
          <w:tcPr>
            <w:tcW w:w="8080" w:type="dxa"/>
            <w:tcBorders>
              <w:top w:val="nil"/>
              <w:left w:val="nil"/>
              <w:bottom w:val="nil"/>
              <w:right w:val="nil"/>
            </w:tcBorders>
            <w:shd w:val="clear" w:color="auto" w:fill="auto"/>
            <w:vAlign w:val="center"/>
            <w:hideMark/>
          </w:tcPr>
          <w:p w14:paraId="6B94932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18 όπως τροπ.     ΚΑΤΑ ΠΛΕΙΟΨΗΦΙΑ</w:t>
            </w:r>
          </w:p>
        </w:tc>
      </w:tr>
      <w:tr w:rsidR="00244F6B" w14:paraId="6B94932F" w14:textId="77777777">
        <w:trPr>
          <w:trHeight w:val="330"/>
        </w:trPr>
        <w:tc>
          <w:tcPr>
            <w:tcW w:w="8080" w:type="dxa"/>
            <w:tcBorders>
              <w:top w:val="nil"/>
              <w:left w:val="nil"/>
              <w:bottom w:val="nil"/>
              <w:right w:val="nil"/>
            </w:tcBorders>
            <w:shd w:val="clear" w:color="auto" w:fill="auto"/>
            <w:vAlign w:val="center"/>
            <w:hideMark/>
          </w:tcPr>
          <w:p w14:paraId="6B94932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31" w14:textId="77777777">
        <w:trPr>
          <w:trHeight w:val="330"/>
        </w:trPr>
        <w:tc>
          <w:tcPr>
            <w:tcW w:w="8080" w:type="dxa"/>
            <w:tcBorders>
              <w:top w:val="nil"/>
              <w:left w:val="nil"/>
              <w:bottom w:val="nil"/>
              <w:right w:val="nil"/>
            </w:tcBorders>
            <w:shd w:val="clear" w:color="auto" w:fill="auto"/>
            <w:vAlign w:val="center"/>
            <w:hideMark/>
          </w:tcPr>
          <w:p w14:paraId="6B94933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33" w14:textId="77777777">
        <w:trPr>
          <w:trHeight w:val="330"/>
        </w:trPr>
        <w:tc>
          <w:tcPr>
            <w:tcW w:w="8080" w:type="dxa"/>
            <w:tcBorders>
              <w:top w:val="nil"/>
              <w:left w:val="nil"/>
              <w:bottom w:val="nil"/>
              <w:right w:val="nil"/>
            </w:tcBorders>
            <w:shd w:val="clear" w:color="auto" w:fill="auto"/>
            <w:vAlign w:val="center"/>
            <w:hideMark/>
          </w:tcPr>
          <w:p w14:paraId="6B94933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35" w14:textId="77777777">
        <w:trPr>
          <w:trHeight w:val="330"/>
        </w:trPr>
        <w:tc>
          <w:tcPr>
            <w:tcW w:w="8080" w:type="dxa"/>
            <w:tcBorders>
              <w:top w:val="nil"/>
              <w:left w:val="nil"/>
              <w:bottom w:val="nil"/>
              <w:right w:val="nil"/>
            </w:tcBorders>
            <w:shd w:val="clear" w:color="auto" w:fill="auto"/>
            <w:vAlign w:val="center"/>
            <w:hideMark/>
          </w:tcPr>
          <w:p w14:paraId="6B94933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37" w14:textId="77777777">
        <w:trPr>
          <w:trHeight w:val="330"/>
        </w:trPr>
        <w:tc>
          <w:tcPr>
            <w:tcW w:w="8080" w:type="dxa"/>
            <w:tcBorders>
              <w:top w:val="nil"/>
              <w:left w:val="nil"/>
              <w:bottom w:val="nil"/>
              <w:right w:val="nil"/>
            </w:tcBorders>
            <w:shd w:val="clear" w:color="auto" w:fill="auto"/>
            <w:vAlign w:val="center"/>
            <w:hideMark/>
          </w:tcPr>
          <w:p w14:paraId="6B94933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ΝΑΙ</w:t>
            </w:r>
          </w:p>
        </w:tc>
      </w:tr>
      <w:tr w:rsidR="00244F6B" w14:paraId="6B949339" w14:textId="77777777">
        <w:trPr>
          <w:trHeight w:val="330"/>
        </w:trPr>
        <w:tc>
          <w:tcPr>
            <w:tcW w:w="8080" w:type="dxa"/>
            <w:tcBorders>
              <w:top w:val="nil"/>
              <w:left w:val="nil"/>
              <w:bottom w:val="nil"/>
              <w:right w:val="nil"/>
            </w:tcBorders>
            <w:shd w:val="clear" w:color="auto" w:fill="auto"/>
            <w:vAlign w:val="center"/>
            <w:hideMark/>
          </w:tcPr>
          <w:p w14:paraId="6B94933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3B" w14:textId="77777777">
        <w:trPr>
          <w:trHeight w:val="330"/>
        </w:trPr>
        <w:tc>
          <w:tcPr>
            <w:tcW w:w="8080" w:type="dxa"/>
            <w:tcBorders>
              <w:top w:val="nil"/>
              <w:left w:val="nil"/>
              <w:bottom w:val="nil"/>
              <w:right w:val="nil"/>
            </w:tcBorders>
            <w:shd w:val="clear" w:color="auto" w:fill="auto"/>
            <w:vAlign w:val="center"/>
            <w:hideMark/>
          </w:tcPr>
          <w:p w14:paraId="6B94933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42" w14:textId="77777777">
        <w:trPr>
          <w:trHeight w:val="330"/>
        </w:trPr>
        <w:tc>
          <w:tcPr>
            <w:tcW w:w="8080" w:type="dxa"/>
            <w:tcBorders>
              <w:top w:val="nil"/>
              <w:left w:val="nil"/>
              <w:bottom w:val="nil"/>
              <w:right w:val="nil"/>
            </w:tcBorders>
            <w:shd w:val="clear" w:color="auto" w:fill="auto"/>
            <w:vAlign w:val="center"/>
            <w:hideMark/>
          </w:tcPr>
          <w:p w14:paraId="6B94933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3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3E"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3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4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4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44" w14:textId="77777777">
        <w:trPr>
          <w:trHeight w:val="330"/>
        </w:trPr>
        <w:tc>
          <w:tcPr>
            <w:tcW w:w="8080" w:type="dxa"/>
            <w:tcBorders>
              <w:top w:val="nil"/>
              <w:left w:val="nil"/>
              <w:bottom w:val="nil"/>
              <w:right w:val="nil"/>
            </w:tcBorders>
            <w:shd w:val="clear" w:color="auto" w:fill="auto"/>
            <w:vAlign w:val="center"/>
            <w:hideMark/>
          </w:tcPr>
          <w:p w14:paraId="6B94934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19 ως έχει     ΚΑΤΑ ΠΛΕΙΟΨΗΦΙΑ</w:t>
            </w:r>
          </w:p>
        </w:tc>
      </w:tr>
      <w:tr w:rsidR="00244F6B" w14:paraId="6B949346" w14:textId="77777777">
        <w:trPr>
          <w:trHeight w:val="330"/>
        </w:trPr>
        <w:tc>
          <w:tcPr>
            <w:tcW w:w="8080" w:type="dxa"/>
            <w:tcBorders>
              <w:top w:val="nil"/>
              <w:left w:val="nil"/>
              <w:bottom w:val="nil"/>
              <w:right w:val="nil"/>
            </w:tcBorders>
            <w:shd w:val="clear" w:color="auto" w:fill="auto"/>
            <w:vAlign w:val="center"/>
            <w:hideMark/>
          </w:tcPr>
          <w:p w14:paraId="6B94934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48" w14:textId="77777777">
        <w:trPr>
          <w:trHeight w:val="330"/>
        </w:trPr>
        <w:tc>
          <w:tcPr>
            <w:tcW w:w="8080" w:type="dxa"/>
            <w:tcBorders>
              <w:top w:val="nil"/>
              <w:left w:val="nil"/>
              <w:bottom w:val="nil"/>
              <w:right w:val="nil"/>
            </w:tcBorders>
            <w:shd w:val="clear" w:color="auto" w:fill="auto"/>
            <w:vAlign w:val="center"/>
            <w:hideMark/>
          </w:tcPr>
          <w:p w14:paraId="6B94934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4A" w14:textId="77777777">
        <w:trPr>
          <w:trHeight w:val="330"/>
        </w:trPr>
        <w:tc>
          <w:tcPr>
            <w:tcW w:w="8080" w:type="dxa"/>
            <w:tcBorders>
              <w:top w:val="nil"/>
              <w:left w:val="nil"/>
              <w:bottom w:val="nil"/>
              <w:right w:val="nil"/>
            </w:tcBorders>
            <w:shd w:val="clear" w:color="auto" w:fill="auto"/>
            <w:vAlign w:val="center"/>
            <w:hideMark/>
          </w:tcPr>
          <w:p w14:paraId="6B94934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4C" w14:textId="77777777">
        <w:trPr>
          <w:trHeight w:val="330"/>
        </w:trPr>
        <w:tc>
          <w:tcPr>
            <w:tcW w:w="8080" w:type="dxa"/>
            <w:tcBorders>
              <w:top w:val="nil"/>
              <w:left w:val="nil"/>
              <w:bottom w:val="nil"/>
              <w:right w:val="nil"/>
            </w:tcBorders>
            <w:shd w:val="clear" w:color="auto" w:fill="auto"/>
            <w:vAlign w:val="center"/>
            <w:hideMark/>
          </w:tcPr>
          <w:p w14:paraId="6B94934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4E" w14:textId="77777777">
        <w:trPr>
          <w:trHeight w:val="330"/>
        </w:trPr>
        <w:tc>
          <w:tcPr>
            <w:tcW w:w="8080" w:type="dxa"/>
            <w:tcBorders>
              <w:top w:val="nil"/>
              <w:left w:val="nil"/>
              <w:bottom w:val="nil"/>
              <w:right w:val="nil"/>
            </w:tcBorders>
            <w:shd w:val="clear" w:color="auto" w:fill="auto"/>
            <w:vAlign w:val="center"/>
            <w:hideMark/>
          </w:tcPr>
          <w:p w14:paraId="6B94934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ΝΑΙ</w:t>
            </w:r>
          </w:p>
        </w:tc>
      </w:tr>
      <w:tr w:rsidR="00244F6B" w14:paraId="6B949350" w14:textId="77777777">
        <w:trPr>
          <w:trHeight w:val="330"/>
        </w:trPr>
        <w:tc>
          <w:tcPr>
            <w:tcW w:w="8080" w:type="dxa"/>
            <w:tcBorders>
              <w:top w:val="nil"/>
              <w:left w:val="nil"/>
              <w:bottom w:val="nil"/>
              <w:right w:val="nil"/>
            </w:tcBorders>
            <w:shd w:val="clear" w:color="auto" w:fill="auto"/>
            <w:vAlign w:val="center"/>
            <w:hideMark/>
          </w:tcPr>
          <w:p w14:paraId="6B94934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52" w14:textId="77777777">
        <w:trPr>
          <w:trHeight w:val="330"/>
        </w:trPr>
        <w:tc>
          <w:tcPr>
            <w:tcW w:w="8080" w:type="dxa"/>
            <w:tcBorders>
              <w:top w:val="nil"/>
              <w:left w:val="nil"/>
              <w:bottom w:val="nil"/>
              <w:right w:val="nil"/>
            </w:tcBorders>
            <w:shd w:val="clear" w:color="auto" w:fill="auto"/>
            <w:vAlign w:val="center"/>
            <w:hideMark/>
          </w:tcPr>
          <w:p w14:paraId="6B94935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55" w14:textId="77777777">
        <w:trPr>
          <w:trHeight w:val="330"/>
        </w:trPr>
        <w:tc>
          <w:tcPr>
            <w:tcW w:w="8080" w:type="dxa"/>
            <w:tcBorders>
              <w:top w:val="nil"/>
              <w:left w:val="nil"/>
              <w:bottom w:val="nil"/>
              <w:right w:val="nil"/>
            </w:tcBorders>
            <w:shd w:val="clear" w:color="auto" w:fill="auto"/>
            <w:vAlign w:val="center"/>
            <w:hideMark/>
          </w:tcPr>
          <w:p w14:paraId="6B94935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5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57" w14:textId="77777777">
        <w:trPr>
          <w:trHeight w:val="330"/>
        </w:trPr>
        <w:tc>
          <w:tcPr>
            <w:tcW w:w="8080" w:type="dxa"/>
            <w:tcBorders>
              <w:top w:val="nil"/>
              <w:left w:val="nil"/>
              <w:bottom w:val="nil"/>
              <w:right w:val="nil"/>
            </w:tcBorders>
            <w:shd w:val="clear" w:color="auto" w:fill="auto"/>
            <w:vAlign w:val="center"/>
            <w:hideMark/>
          </w:tcPr>
          <w:p w14:paraId="6B94935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Άρθρο 20 ως έχει   </w:t>
            </w:r>
            <w:r w:rsidRPr="003869F8">
              <w:rPr>
                <w:rFonts w:ascii="Calibri" w:eastAsia="Times New Roman" w:hAnsi="Calibri" w:cs="Calibri"/>
                <w:color w:val="000000"/>
                <w:sz w:val="22"/>
                <w:szCs w:val="22"/>
              </w:rPr>
              <w:t xml:space="preserve">  ΚΑΤΑ ΠΛΕΙΟΨΗΦΙΑ</w:t>
            </w:r>
          </w:p>
        </w:tc>
      </w:tr>
      <w:tr w:rsidR="00244F6B" w14:paraId="6B949359" w14:textId="77777777">
        <w:trPr>
          <w:trHeight w:val="330"/>
        </w:trPr>
        <w:tc>
          <w:tcPr>
            <w:tcW w:w="8080" w:type="dxa"/>
            <w:tcBorders>
              <w:top w:val="nil"/>
              <w:left w:val="nil"/>
              <w:bottom w:val="nil"/>
              <w:right w:val="nil"/>
            </w:tcBorders>
            <w:shd w:val="clear" w:color="auto" w:fill="auto"/>
            <w:vAlign w:val="center"/>
            <w:hideMark/>
          </w:tcPr>
          <w:p w14:paraId="6B94935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5B" w14:textId="77777777">
        <w:trPr>
          <w:trHeight w:val="330"/>
        </w:trPr>
        <w:tc>
          <w:tcPr>
            <w:tcW w:w="8080" w:type="dxa"/>
            <w:tcBorders>
              <w:top w:val="nil"/>
              <w:left w:val="nil"/>
              <w:bottom w:val="nil"/>
              <w:right w:val="nil"/>
            </w:tcBorders>
            <w:shd w:val="clear" w:color="auto" w:fill="auto"/>
            <w:vAlign w:val="center"/>
            <w:hideMark/>
          </w:tcPr>
          <w:p w14:paraId="6B94935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35D" w14:textId="77777777">
        <w:trPr>
          <w:trHeight w:val="330"/>
        </w:trPr>
        <w:tc>
          <w:tcPr>
            <w:tcW w:w="8080" w:type="dxa"/>
            <w:tcBorders>
              <w:top w:val="nil"/>
              <w:left w:val="nil"/>
              <w:bottom w:val="nil"/>
              <w:right w:val="nil"/>
            </w:tcBorders>
            <w:shd w:val="clear" w:color="auto" w:fill="auto"/>
            <w:vAlign w:val="center"/>
            <w:hideMark/>
          </w:tcPr>
          <w:p w14:paraId="6B94935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5F" w14:textId="77777777">
        <w:trPr>
          <w:trHeight w:val="345"/>
        </w:trPr>
        <w:tc>
          <w:tcPr>
            <w:tcW w:w="8080" w:type="dxa"/>
            <w:tcBorders>
              <w:top w:val="nil"/>
              <w:left w:val="nil"/>
              <w:bottom w:val="nil"/>
              <w:right w:val="nil"/>
            </w:tcBorders>
            <w:shd w:val="clear" w:color="auto" w:fill="auto"/>
            <w:vAlign w:val="center"/>
            <w:hideMark/>
          </w:tcPr>
          <w:p w14:paraId="6B94935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61" w14:textId="77777777">
        <w:trPr>
          <w:trHeight w:val="330"/>
        </w:trPr>
        <w:tc>
          <w:tcPr>
            <w:tcW w:w="8080" w:type="dxa"/>
            <w:tcBorders>
              <w:top w:val="nil"/>
              <w:left w:val="nil"/>
              <w:bottom w:val="nil"/>
              <w:right w:val="nil"/>
            </w:tcBorders>
            <w:shd w:val="clear" w:color="auto" w:fill="auto"/>
            <w:vAlign w:val="center"/>
            <w:hideMark/>
          </w:tcPr>
          <w:p w14:paraId="6B94936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63" w14:textId="77777777">
        <w:trPr>
          <w:trHeight w:val="330"/>
        </w:trPr>
        <w:tc>
          <w:tcPr>
            <w:tcW w:w="8080" w:type="dxa"/>
            <w:tcBorders>
              <w:top w:val="nil"/>
              <w:left w:val="nil"/>
              <w:bottom w:val="nil"/>
              <w:right w:val="nil"/>
            </w:tcBorders>
            <w:shd w:val="clear" w:color="auto" w:fill="auto"/>
            <w:vAlign w:val="center"/>
            <w:hideMark/>
          </w:tcPr>
          <w:p w14:paraId="6B94936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ΑΝ.ΕΛ: ΝΑΙ</w:t>
            </w:r>
          </w:p>
        </w:tc>
      </w:tr>
      <w:tr w:rsidR="00244F6B" w14:paraId="6B949365" w14:textId="77777777">
        <w:trPr>
          <w:trHeight w:val="330"/>
        </w:trPr>
        <w:tc>
          <w:tcPr>
            <w:tcW w:w="8080" w:type="dxa"/>
            <w:tcBorders>
              <w:top w:val="nil"/>
              <w:left w:val="nil"/>
              <w:bottom w:val="nil"/>
              <w:right w:val="nil"/>
            </w:tcBorders>
            <w:shd w:val="clear" w:color="auto" w:fill="auto"/>
            <w:vAlign w:val="center"/>
            <w:hideMark/>
          </w:tcPr>
          <w:p w14:paraId="6B94936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68" w14:textId="77777777">
        <w:trPr>
          <w:trHeight w:val="330"/>
        </w:trPr>
        <w:tc>
          <w:tcPr>
            <w:tcW w:w="8080" w:type="dxa"/>
            <w:tcBorders>
              <w:top w:val="nil"/>
              <w:left w:val="nil"/>
              <w:bottom w:val="nil"/>
              <w:right w:val="nil"/>
            </w:tcBorders>
            <w:shd w:val="clear" w:color="auto" w:fill="auto"/>
            <w:vAlign w:val="center"/>
            <w:hideMark/>
          </w:tcPr>
          <w:p w14:paraId="6B94936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67"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6A" w14:textId="77777777">
        <w:trPr>
          <w:trHeight w:val="330"/>
        </w:trPr>
        <w:tc>
          <w:tcPr>
            <w:tcW w:w="8080" w:type="dxa"/>
            <w:tcBorders>
              <w:top w:val="nil"/>
              <w:left w:val="nil"/>
              <w:bottom w:val="nil"/>
              <w:right w:val="nil"/>
            </w:tcBorders>
            <w:shd w:val="clear" w:color="auto" w:fill="auto"/>
            <w:vAlign w:val="center"/>
            <w:hideMark/>
          </w:tcPr>
          <w:p w14:paraId="6B94936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21 ως έχει     ΚΑΤΑ ΠΛΕΙΟΨΗΦΙΑ</w:t>
            </w:r>
          </w:p>
        </w:tc>
      </w:tr>
      <w:tr w:rsidR="00244F6B" w14:paraId="6B94936C" w14:textId="77777777">
        <w:trPr>
          <w:trHeight w:val="330"/>
        </w:trPr>
        <w:tc>
          <w:tcPr>
            <w:tcW w:w="8080" w:type="dxa"/>
            <w:tcBorders>
              <w:top w:val="nil"/>
              <w:left w:val="nil"/>
              <w:bottom w:val="nil"/>
              <w:right w:val="nil"/>
            </w:tcBorders>
            <w:shd w:val="clear" w:color="auto" w:fill="auto"/>
            <w:vAlign w:val="center"/>
            <w:hideMark/>
          </w:tcPr>
          <w:p w14:paraId="6B94936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6E" w14:textId="77777777">
        <w:trPr>
          <w:trHeight w:val="330"/>
        </w:trPr>
        <w:tc>
          <w:tcPr>
            <w:tcW w:w="8080" w:type="dxa"/>
            <w:tcBorders>
              <w:top w:val="nil"/>
              <w:left w:val="nil"/>
              <w:bottom w:val="nil"/>
              <w:right w:val="nil"/>
            </w:tcBorders>
            <w:shd w:val="clear" w:color="auto" w:fill="auto"/>
            <w:vAlign w:val="center"/>
            <w:hideMark/>
          </w:tcPr>
          <w:p w14:paraId="6B94936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70" w14:textId="77777777">
        <w:trPr>
          <w:trHeight w:val="330"/>
        </w:trPr>
        <w:tc>
          <w:tcPr>
            <w:tcW w:w="8080" w:type="dxa"/>
            <w:tcBorders>
              <w:top w:val="nil"/>
              <w:left w:val="nil"/>
              <w:bottom w:val="nil"/>
              <w:right w:val="nil"/>
            </w:tcBorders>
            <w:shd w:val="clear" w:color="auto" w:fill="auto"/>
            <w:vAlign w:val="center"/>
            <w:hideMark/>
          </w:tcPr>
          <w:p w14:paraId="6B94936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72" w14:textId="77777777">
        <w:trPr>
          <w:trHeight w:val="330"/>
        </w:trPr>
        <w:tc>
          <w:tcPr>
            <w:tcW w:w="8080" w:type="dxa"/>
            <w:tcBorders>
              <w:top w:val="nil"/>
              <w:left w:val="nil"/>
              <w:bottom w:val="nil"/>
              <w:right w:val="nil"/>
            </w:tcBorders>
            <w:shd w:val="clear" w:color="auto" w:fill="auto"/>
            <w:vAlign w:val="center"/>
            <w:hideMark/>
          </w:tcPr>
          <w:p w14:paraId="6B94937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74" w14:textId="77777777">
        <w:trPr>
          <w:trHeight w:val="330"/>
        </w:trPr>
        <w:tc>
          <w:tcPr>
            <w:tcW w:w="8080" w:type="dxa"/>
            <w:tcBorders>
              <w:top w:val="nil"/>
              <w:left w:val="nil"/>
              <w:bottom w:val="nil"/>
              <w:right w:val="nil"/>
            </w:tcBorders>
            <w:shd w:val="clear" w:color="auto" w:fill="auto"/>
            <w:vAlign w:val="center"/>
            <w:hideMark/>
          </w:tcPr>
          <w:p w14:paraId="6B94937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76" w14:textId="77777777">
        <w:trPr>
          <w:trHeight w:val="330"/>
        </w:trPr>
        <w:tc>
          <w:tcPr>
            <w:tcW w:w="8080" w:type="dxa"/>
            <w:tcBorders>
              <w:top w:val="nil"/>
              <w:left w:val="nil"/>
              <w:bottom w:val="nil"/>
              <w:right w:val="nil"/>
            </w:tcBorders>
            <w:shd w:val="clear" w:color="auto" w:fill="auto"/>
            <w:vAlign w:val="center"/>
            <w:hideMark/>
          </w:tcPr>
          <w:p w14:paraId="6B94937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78" w14:textId="77777777">
        <w:trPr>
          <w:trHeight w:val="330"/>
        </w:trPr>
        <w:tc>
          <w:tcPr>
            <w:tcW w:w="8080" w:type="dxa"/>
            <w:tcBorders>
              <w:top w:val="nil"/>
              <w:left w:val="nil"/>
              <w:bottom w:val="nil"/>
              <w:right w:val="nil"/>
            </w:tcBorders>
            <w:shd w:val="clear" w:color="auto" w:fill="auto"/>
            <w:vAlign w:val="center"/>
            <w:hideMark/>
          </w:tcPr>
          <w:p w14:paraId="6B94937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7B" w14:textId="77777777">
        <w:trPr>
          <w:trHeight w:val="330"/>
        </w:trPr>
        <w:tc>
          <w:tcPr>
            <w:tcW w:w="8080" w:type="dxa"/>
            <w:tcBorders>
              <w:top w:val="nil"/>
              <w:left w:val="nil"/>
              <w:bottom w:val="nil"/>
              <w:right w:val="nil"/>
            </w:tcBorders>
            <w:shd w:val="clear" w:color="auto" w:fill="auto"/>
            <w:vAlign w:val="center"/>
            <w:hideMark/>
          </w:tcPr>
          <w:p w14:paraId="6B94937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w:t>
            </w:r>
            <w:r w:rsidRPr="003869F8">
              <w:rPr>
                <w:rFonts w:ascii="Calibri" w:eastAsia="Times New Roman" w:hAnsi="Calibri" w:cs="Calibri"/>
                <w:color w:val="000000"/>
                <w:sz w:val="22"/>
                <w:szCs w:val="22"/>
              </w:rPr>
              <w:t xml:space="preserve"> ΠΡΝ</w:t>
            </w:r>
          </w:p>
          <w:p w14:paraId="6B94937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7D" w14:textId="77777777">
        <w:trPr>
          <w:trHeight w:val="330"/>
        </w:trPr>
        <w:tc>
          <w:tcPr>
            <w:tcW w:w="8080" w:type="dxa"/>
            <w:tcBorders>
              <w:top w:val="nil"/>
              <w:left w:val="nil"/>
              <w:bottom w:val="nil"/>
              <w:right w:val="nil"/>
            </w:tcBorders>
            <w:shd w:val="clear" w:color="auto" w:fill="auto"/>
            <w:vAlign w:val="center"/>
            <w:hideMark/>
          </w:tcPr>
          <w:p w14:paraId="6B94937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22 ως έχει     ΚΑΤΑ ΠΛΕΙΟΨΗΦΙΑ</w:t>
            </w:r>
          </w:p>
        </w:tc>
      </w:tr>
      <w:tr w:rsidR="00244F6B" w14:paraId="6B94937F" w14:textId="77777777">
        <w:trPr>
          <w:trHeight w:val="345"/>
        </w:trPr>
        <w:tc>
          <w:tcPr>
            <w:tcW w:w="8080" w:type="dxa"/>
            <w:tcBorders>
              <w:top w:val="nil"/>
              <w:left w:val="nil"/>
              <w:bottom w:val="nil"/>
              <w:right w:val="nil"/>
            </w:tcBorders>
            <w:shd w:val="clear" w:color="auto" w:fill="auto"/>
            <w:vAlign w:val="center"/>
            <w:hideMark/>
          </w:tcPr>
          <w:p w14:paraId="6B94937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81" w14:textId="77777777">
        <w:trPr>
          <w:trHeight w:val="330"/>
        </w:trPr>
        <w:tc>
          <w:tcPr>
            <w:tcW w:w="8080" w:type="dxa"/>
            <w:tcBorders>
              <w:top w:val="nil"/>
              <w:left w:val="nil"/>
              <w:bottom w:val="nil"/>
              <w:right w:val="nil"/>
            </w:tcBorders>
            <w:shd w:val="clear" w:color="auto" w:fill="auto"/>
            <w:vAlign w:val="center"/>
            <w:hideMark/>
          </w:tcPr>
          <w:p w14:paraId="6B94938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383" w14:textId="77777777">
        <w:trPr>
          <w:trHeight w:val="330"/>
        </w:trPr>
        <w:tc>
          <w:tcPr>
            <w:tcW w:w="8080" w:type="dxa"/>
            <w:tcBorders>
              <w:top w:val="nil"/>
              <w:left w:val="nil"/>
              <w:bottom w:val="nil"/>
              <w:right w:val="nil"/>
            </w:tcBorders>
            <w:shd w:val="clear" w:color="auto" w:fill="auto"/>
            <w:vAlign w:val="center"/>
            <w:hideMark/>
          </w:tcPr>
          <w:p w14:paraId="6B94938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85" w14:textId="77777777">
        <w:trPr>
          <w:trHeight w:val="330"/>
        </w:trPr>
        <w:tc>
          <w:tcPr>
            <w:tcW w:w="8080" w:type="dxa"/>
            <w:tcBorders>
              <w:top w:val="nil"/>
              <w:left w:val="nil"/>
              <w:bottom w:val="nil"/>
              <w:right w:val="nil"/>
            </w:tcBorders>
            <w:shd w:val="clear" w:color="auto" w:fill="auto"/>
            <w:vAlign w:val="center"/>
            <w:hideMark/>
          </w:tcPr>
          <w:p w14:paraId="6B94938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387" w14:textId="77777777">
        <w:trPr>
          <w:trHeight w:val="330"/>
        </w:trPr>
        <w:tc>
          <w:tcPr>
            <w:tcW w:w="8080" w:type="dxa"/>
            <w:tcBorders>
              <w:top w:val="nil"/>
              <w:left w:val="nil"/>
              <w:bottom w:val="nil"/>
              <w:right w:val="nil"/>
            </w:tcBorders>
            <w:shd w:val="clear" w:color="auto" w:fill="auto"/>
            <w:vAlign w:val="center"/>
            <w:hideMark/>
          </w:tcPr>
          <w:p w14:paraId="6B94938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89" w14:textId="77777777">
        <w:trPr>
          <w:trHeight w:val="345"/>
        </w:trPr>
        <w:tc>
          <w:tcPr>
            <w:tcW w:w="8080" w:type="dxa"/>
            <w:tcBorders>
              <w:top w:val="nil"/>
              <w:left w:val="nil"/>
              <w:bottom w:val="nil"/>
              <w:right w:val="nil"/>
            </w:tcBorders>
            <w:shd w:val="clear" w:color="auto" w:fill="auto"/>
            <w:vAlign w:val="center"/>
            <w:hideMark/>
          </w:tcPr>
          <w:p w14:paraId="6B94938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8B" w14:textId="77777777">
        <w:trPr>
          <w:trHeight w:val="330"/>
        </w:trPr>
        <w:tc>
          <w:tcPr>
            <w:tcW w:w="8080" w:type="dxa"/>
            <w:tcBorders>
              <w:top w:val="nil"/>
              <w:left w:val="nil"/>
              <w:bottom w:val="nil"/>
              <w:right w:val="nil"/>
            </w:tcBorders>
            <w:shd w:val="clear" w:color="auto" w:fill="auto"/>
            <w:vAlign w:val="center"/>
            <w:hideMark/>
          </w:tcPr>
          <w:p w14:paraId="6B94938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ΝΑΙ</w:t>
            </w:r>
          </w:p>
        </w:tc>
      </w:tr>
      <w:tr w:rsidR="00244F6B" w14:paraId="6B949392" w14:textId="77777777">
        <w:trPr>
          <w:trHeight w:val="330"/>
        </w:trPr>
        <w:tc>
          <w:tcPr>
            <w:tcW w:w="8080" w:type="dxa"/>
            <w:tcBorders>
              <w:top w:val="nil"/>
              <w:left w:val="nil"/>
              <w:bottom w:val="nil"/>
              <w:right w:val="nil"/>
            </w:tcBorders>
            <w:shd w:val="clear" w:color="auto" w:fill="auto"/>
            <w:vAlign w:val="center"/>
            <w:hideMark/>
          </w:tcPr>
          <w:p w14:paraId="6B94938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8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8E"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8F"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90"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9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94" w14:textId="77777777">
        <w:trPr>
          <w:trHeight w:val="330"/>
        </w:trPr>
        <w:tc>
          <w:tcPr>
            <w:tcW w:w="8080" w:type="dxa"/>
            <w:tcBorders>
              <w:top w:val="nil"/>
              <w:left w:val="nil"/>
              <w:bottom w:val="nil"/>
              <w:right w:val="nil"/>
            </w:tcBorders>
            <w:shd w:val="clear" w:color="auto" w:fill="auto"/>
            <w:vAlign w:val="center"/>
            <w:hideMark/>
          </w:tcPr>
          <w:p w14:paraId="6B94939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Άρθρο 23 ως έχει     ΚΑΤΑ ΠΛΕΙΟΨΗΦΙΑ</w:t>
            </w:r>
          </w:p>
        </w:tc>
      </w:tr>
      <w:tr w:rsidR="00244F6B" w14:paraId="6B949396" w14:textId="77777777">
        <w:trPr>
          <w:trHeight w:val="330"/>
        </w:trPr>
        <w:tc>
          <w:tcPr>
            <w:tcW w:w="8080" w:type="dxa"/>
            <w:tcBorders>
              <w:top w:val="nil"/>
              <w:left w:val="nil"/>
              <w:bottom w:val="nil"/>
              <w:right w:val="nil"/>
            </w:tcBorders>
            <w:shd w:val="clear" w:color="auto" w:fill="auto"/>
            <w:vAlign w:val="center"/>
            <w:hideMark/>
          </w:tcPr>
          <w:p w14:paraId="6B94939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98" w14:textId="77777777">
        <w:trPr>
          <w:trHeight w:val="330"/>
        </w:trPr>
        <w:tc>
          <w:tcPr>
            <w:tcW w:w="8080" w:type="dxa"/>
            <w:tcBorders>
              <w:top w:val="nil"/>
              <w:left w:val="nil"/>
              <w:bottom w:val="nil"/>
              <w:right w:val="nil"/>
            </w:tcBorders>
            <w:shd w:val="clear" w:color="auto" w:fill="auto"/>
            <w:vAlign w:val="center"/>
            <w:hideMark/>
          </w:tcPr>
          <w:p w14:paraId="6B94939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39A" w14:textId="77777777">
        <w:trPr>
          <w:trHeight w:val="330"/>
        </w:trPr>
        <w:tc>
          <w:tcPr>
            <w:tcW w:w="8080" w:type="dxa"/>
            <w:tcBorders>
              <w:top w:val="nil"/>
              <w:left w:val="nil"/>
              <w:bottom w:val="nil"/>
              <w:right w:val="nil"/>
            </w:tcBorders>
            <w:shd w:val="clear" w:color="auto" w:fill="auto"/>
            <w:vAlign w:val="center"/>
            <w:hideMark/>
          </w:tcPr>
          <w:p w14:paraId="6B94939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9C" w14:textId="77777777">
        <w:trPr>
          <w:trHeight w:val="330"/>
        </w:trPr>
        <w:tc>
          <w:tcPr>
            <w:tcW w:w="8080" w:type="dxa"/>
            <w:tcBorders>
              <w:top w:val="nil"/>
              <w:left w:val="nil"/>
              <w:bottom w:val="nil"/>
              <w:right w:val="nil"/>
            </w:tcBorders>
            <w:shd w:val="clear" w:color="auto" w:fill="auto"/>
            <w:vAlign w:val="center"/>
            <w:hideMark/>
          </w:tcPr>
          <w:p w14:paraId="6B94939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39E" w14:textId="77777777">
        <w:trPr>
          <w:trHeight w:val="330"/>
        </w:trPr>
        <w:tc>
          <w:tcPr>
            <w:tcW w:w="8080" w:type="dxa"/>
            <w:tcBorders>
              <w:top w:val="nil"/>
              <w:left w:val="nil"/>
              <w:bottom w:val="nil"/>
              <w:right w:val="nil"/>
            </w:tcBorders>
            <w:shd w:val="clear" w:color="auto" w:fill="auto"/>
            <w:vAlign w:val="center"/>
            <w:hideMark/>
          </w:tcPr>
          <w:p w14:paraId="6B94939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A0" w14:textId="77777777">
        <w:trPr>
          <w:trHeight w:val="330"/>
        </w:trPr>
        <w:tc>
          <w:tcPr>
            <w:tcW w:w="8080" w:type="dxa"/>
            <w:tcBorders>
              <w:top w:val="nil"/>
              <w:left w:val="nil"/>
              <w:bottom w:val="nil"/>
              <w:right w:val="nil"/>
            </w:tcBorders>
            <w:shd w:val="clear" w:color="auto" w:fill="auto"/>
            <w:vAlign w:val="center"/>
            <w:hideMark/>
          </w:tcPr>
          <w:p w14:paraId="6B94939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ΑΝ.ΕΛ: </w:t>
            </w:r>
            <w:r w:rsidRPr="003869F8">
              <w:rPr>
                <w:rFonts w:ascii="Calibri" w:eastAsia="Times New Roman" w:hAnsi="Calibri" w:cs="Calibri"/>
                <w:color w:val="000000"/>
                <w:sz w:val="22"/>
                <w:szCs w:val="22"/>
              </w:rPr>
              <w:t>ΝΑΙ</w:t>
            </w:r>
          </w:p>
        </w:tc>
      </w:tr>
      <w:tr w:rsidR="00244F6B" w14:paraId="6B9493A2" w14:textId="77777777">
        <w:trPr>
          <w:trHeight w:val="330"/>
        </w:trPr>
        <w:tc>
          <w:tcPr>
            <w:tcW w:w="8080" w:type="dxa"/>
            <w:tcBorders>
              <w:top w:val="nil"/>
              <w:left w:val="nil"/>
              <w:bottom w:val="nil"/>
              <w:right w:val="nil"/>
            </w:tcBorders>
            <w:shd w:val="clear" w:color="auto" w:fill="auto"/>
            <w:vAlign w:val="center"/>
            <w:hideMark/>
          </w:tcPr>
          <w:p w14:paraId="6B9493A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A5" w14:textId="77777777">
        <w:trPr>
          <w:trHeight w:val="330"/>
        </w:trPr>
        <w:tc>
          <w:tcPr>
            <w:tcW w:w="8080" w:type="dxa"/>
            <w:tcBorders>
              <w:top w:val="nil"/>
              <w:left w:val="nil"/>
              <w:bottom w:val="nil"/>
              <w:right w:val="nil"/>
            </w:tcBorders>
            <w:shd w:val="clear" w:color="auto" w:fill="auto"/>
            <w:vAlign w:val="center"/>
            <w:hideMark/>
          </w:tcPr>
          <w:p w14:paraId="6B9493A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A4"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A7" w14:textId="77777777">
        <w:trPr>
          <w:trHeight w:val="495"/>
        </w:trPr>
        <w:tc>
          <w:tcPr>
            <w:tcW w:w="8080" w:type="dxa"/>
            <w:tcBorders>
              <w:top w:val="nil"/>
              <w:left w:val="nil"/>
              <w:bottom w:val="nil"/>
              <w:right w:val="nil"/>
            </w:tcBorders>
            <w:shd w:val="clear" w:color="auto" w:fill="auto"/>
            <w:vAlign w:val="center"/>
            <w:hideMark/>
          </w:tcPr>
          <w:p w14:paraId="6B9493A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1865/209 ως έχει     ΚΑΤΑ ΠΛΕΙΟΨΗΦΙΑ</w:t>
            </w:r>
          </w:p>
        </w:tc>
      </w:tr>
      <w:tr w:rsidR="00244F6B" w14:paraId="6B9493A9" w14:textId="77777777">
        <w:trPr>
          <w:trHeight w:val="330"/>
        </w:trPr>
        <w:tc>
          <w:tcPr>
            <w:tcW w:w="8080" w:type="dxa"/>
            <w:tcBorders>
              <w:top w:val="nil"/>
              <w:left w:val="nil"/>
              <w:bottom w:val="nil"/>
              <w:right w:val="nil"/>
            </w:tcBorders>
            <w:shd w:val="clear" w:color="auto" w:fill="auto"/>
            <w:vAlign w:val="center"/>
            <w:hideMark/>
          </w:tcPr>
          <w:p w14:paraId="6B9493A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AB" w14:textId="77777777">
        <w:trPr>
          <w:trHeight w:val="330"/>
        </w:trPr>
        <w:tc>
          <w:tcPr>
            <w:tcW w:w="8080" w:type="dxa"/>
            <w:tcBorders>
              <w:top w:val="nil"/>
              <w:left w:val="nil"/>
              <w:bottom w:val="nil"/>
              <w:right w:val="nil"/>
            </w:tcBorders>
            <w:shd w:val="clear" w:color="auto" w:fill="auto"/>
            <w:vAlign w:val="center"/>
            <w:hideMark/>
          </w:tcPr>
          <w:p w14:paraId="6B9493A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3AD" w14:textId="77777777">
        <w:trPr>
          <w:trHeight w:val="330"/>
        </w:trPr>
        <w:tc>
          <w:tcPr>
            <w:tcW w:w="8080" w:type="dxa"/>
            <w:tcBorders>
              <w:top w:val="nil"/>
              <w:left w:val="nil"/>
              <w:bottom w:val="nil"/>
              <w:right w:val="nil"/>
            </w:tcBorders>
            <w:shd w:val="clear" w:color="auto" w:fill="auto"/>
            <w:vAlign w:val="center"/>
            <w:hideMark/>
          </w:tcPr>
          <w:p w14:paraId="6B9493A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3AF" w14:textId="77777777">
        <w:trPr>
          <w:trHeight w:val="330"/>
        </w:trPr>
        <w:tc>
          <w:tcPr>
            <w:tcW w:w="8080" w:type="dxa"/>
            <w:tcBorders>
              <w:top w:val="nil"/>
              <w:left w:val="nil"/>
              <w:bottom w:val="nil"/>
              <w:right w:val="nil"/>
            </w:tcBorders>
            <w:shd w:val="clear" w:color="auto" w:fill="auto"/>
            <w:vAlign w:val="center"/>
            <w:hideMark/>
          </w:tcPr>
          <w:p w14:paraId="6B9493A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3B1" w14:textId="77777777">
        <w:trPr>
          <w:trHeight w:val="330"/>
        </w:trPr>
        <w:tc>
          <w:tcPr>
            <w:tcW w:w="8080" w:type="dxa"/>
            <w:tcBorders>
              <w:top w:val="nil"/>
              <w:left w:val="nil"/>
              <w:bottom w:val="nil"/>
              <w:right w:val="nil"/>
            </w:tcBorders>
            <w:shd w:val="clear" w:color="auto" w:fill="auto"/>
            <w:vAlign w:val="center"/>
            <w:hideMark/>
          </w:tcPr>
          <w:p w14:paraId="6B9493B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ΝΑΙ</w:t>
            </w:r>
          </w:p>
        </w:tc>
      </w:tr>
      <w:tr w:rsidR="00244F6B" w14:paraId="6B9493B3" w14:textId="77777777">
        <w:trPr>
          <w:trHeight w:val="330"/>
        </w:trPr>
        <w:tc>
          <w:tcPr>
            <w:tcW w:w="8080" w:type="dxa"/>
            <w:tcBorders>
              <w:top w:val="nil"/>
              <w:left w:val="nil"/>
              <w:bottom w:val="nil"/>
              <w:right w:val="nil"/>
            </w:tcBorders>
            <w:shd w:val="clear" w:color="auto" w:fill="auto"/>
            <w:vAlign w:val="center"/>
            <w:hideMark/>
          </w:tcPr>
          <w:p w14:paraId="6B9493B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B5" w14:textId="77777777">
        <w:trPr>
          <w:trHeight w:val="330"/>
        </w:trPr>
        <w:tc>
          <w:tcPr>
            <w:tcW w:w="8080" w:type="dxa"/>
            <w:tcBorders>
              <w:top w:val="nil"/>
              <w:left w:val="nil"/>
              <w:bottom w:val="nil"/>
              <w:right w:val="nil"/>
            </w:tcBorders>
            <w:shd w:val="clear" w:color="auto" w:fill="auto"/>
            <w:vAlign w:val="center"/>
            <w:hideMark/>
          </w:tcPr>
          <w:p w14:paraId="6B9493B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B8" w14:textId="77777777">
        <w:trPr>
          <w:trHeight w:val="330"/>
        </w:trPr>
        <w:tc>
          <w:tcPr>
            <w:tcW w:w="8080" w:type="dxa"/>
            <w:tcBorders>
              <w:top w:val="nil"/>
              <w:left w:val="nil"/>
              <w:bottom w:val="nil"/>
              <w:right w:val="nil"/>
            </w:tcBorders>
            <w:shd w:val="clear" w:color="auto" w:fill="auto"/>
            <w:vAlign w:val="center"/>
            <w:hideMark/>
          </w:tcPr>
          <w:p w14:paraId="6B9493B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B7"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BA" w14:textId="77777777">
        <w:trPr>
          <w:trHeight w:val="495"/>
        </w:trPr>
        <w:tc>
          <w:tcPr>
            <w:tcW w:w="8080" w:type="dxa"/>
            <w:tcBorders>
              <w:top w:val="nil"/>
              <w:left w:val="nil"/>
              <w:bottom w:val="nil"/>
              <w:right w:val="nil"/>
            </w:tcBorders>
            <w:shd w:val="clear" w:color="auto" w:fill="auto"/>
            <w:vAlign w:val="center"/>
            <w:hideMark/>
          </w:tcPr>
          <w:p w14:paraId="6B9493B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Υπουργική Τροπολογία 1867/210 ως έχει     ΚΑΤΑ </w:t>
            </w:r>
            <w:r w:rsidRPr="003869F8">
              <w:rPr>
                <w:rFonts w:ascii="Calibri" w:eastAsia="Times New Roman" w:hAnsi="Calibri" w:cs="Calibri"/>
                <w:color w:val="000000"/>
                <w:sz w:val="22"/>
                <w:szCs w:val="22"/>
              </w:rPr>
              <w:t>ΠΛΕΙΟΨΗΦΙΑ</w:t>
            </w:r>
          </w:p>
        </w:tc>
      </w:tr>
      <w:tr w:rsidR="00244F6B" w14:paraId="6B9493BC" w14:textId="77777777">
        <w:trPr>
          <w:trHeight w:val="330"/>
        </w:trPr>
        <w:tc>
          <w:tcPr>
            <w:tcW w:w="8080" w:type="dxa"/>
            <w:tcBorders>
              <w:top w:val="nil"/>
              <w:left w:val="nil"/>
              <w:bottom w:val="nil"/>
              <w:right w:val="nil"/>
            </w:tcBorders>
            <w:shd w:val="clear" w:color="auto" w:fill="auto"/>
            <w:vAlign w:val="center"/>
            <w:hideMark/>
          </w:tcPr>
          <w:p w14:paraId="6B9493B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BE" w14:textId="77777777">
        <w:trPr>
          <w:trHeight w:val="330"/>
        </w:trPr>
        <w:tc>
          <w:tcPr>
            <w:tcW w:w="8080" w:type="dxa"/>
            <w:tcBorders>
              <w:top w:val="nil"/>
              <w:left w:val="nil"/>
              <w:bottom w:val="nil"/>
              <w:right w:val="nil"/>
            </w:tcBorders>
            <w:shd w:val="clear" w:color="auto" w:fill="auto"/>
            <w:vAlign w:val="center"/>
            <w:hideMark/>
          </w:tcPr>
          <w:p w14:paraId="6B9493B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3C0" w14:textId="77777777">
        <w:trPr>
          <w:trHeight w:val="330"/>
        </w:trPr>
        <w:tc>
          <w:tcPr>
            <w:tcW w:w="8080" w:type="dxa"/>
            <w:tcBorders>
              <w:top w:val="nil"/>
              <w:left w:val="nil"/>
              <w:bottom w:val="nil"/>
              <w:right w:val="nil"/>
            </w:tcBorders>
            <w:shd w:val="clear" w:color="auto" w:fill="auto"/>
            <w:vAlign w:val="center"/>
            <w:hideMark/>
          </w:tcPr>
          <w:p w14:paraId="6B9493B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OXI</w:t>
            </w:r>
          </w:p>
        </w:tc>
      </w:tr>
      <w:tr w:rsidR="00244F6B" w14:paraId="6B9493C2" w14:textId="77777777">
        <w:trPr>
          <w:trHeight w:val="330"/>
        </w:trPr>
        <w:tc>
          <w:tcPr>
            <w:tcW w:w="8080" w:type="dxa"/>
            <w:tcBorders>
              <w:top w:val="nil"/>
              <w:left w:val="nil"/>
              <w:bottom w:val="nil"/>
              <w:right w:val="nil"/>
            </w:tcBorders>
            <w:shd w:val="clear" w:color="auto" w:fill="auto"/>
            <w:vAlign w:val="center"/>
            <w:hideMark/>
          </w:tcPr>
          <w:p w14:paraId="6B9493C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3C4" w14:textId="77777777">
        <w:trPr>
          <w:trHeight w:val="330"/>
        </w:trPr>
        <w:tc>
          <w:tcPr>
            <w:tcW w:w="8080" w:type="dxa"/>
            <w:tcBorders>
              <w:top w:val="nil"/>
              <w:left w:val="nil"/>
              <w:bottom w:val="nil"/>
              <w:right w:val="nil"/>
            </w:tcBorders>
            <w:shd w:val="clear" w:color="auto" w:fill="auto"/>
            <w:vAlign w:val="center"/>
            <w:hideMark/>
          </w:tcPr>
          <w:p w14:paraId="6B9493C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3C6" w14:textId="77777777">
        <w:trPr>
          <w:trHeight w:val="330"/>
        </w:trPr>
        <w:tc>
          <w:tcPr>
            <w:tcW w:w="8080" w:type="dxa"/>
            <w:tcBorders>
              <w:top w:val="nil"/>
              <w:left w:val="nil"/>
              <w:bottom w:val="nil"/>
              <w:right w:val="nil"/>
            </w:tcBorders>
            <w:shd w:val="clear" w:color="auto" w:fill="auto"/>
            <w:vAlign w:val="center"/>
            <w:hideMark/>
          </w:tcPr>
          <w:p w14:paraId="6B9493C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C8" w14:textId="77777777">
        <w:trPr>
          <w:trHeight w:val="330"/>
        </w:trPr>
        <w:tc>
          <w:tcPr>
            <w:tcW w:w="8080" w:type="dxa"/>
            <w:tcBorders>
              <w:top w:val="nil"/>
              <w:left w:val="nil"/>
              <w:bottom w:val="nil"/>
              <w:right w:val="nil"/>
            </w:tcBorders>
            <w:shd w:val="clear" w:color="auto" w:fill="auto"/>
            <w:vAlign w:val="center"/>
            <w:hideMark/>
          </w:tcPr>
          <w:p w14:paraId="6B9493C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CB" w14:textId="77777777">
        <w:trPr>
          <w:trHeight w:val="330"/>
        </w:trPr>
        <w:tc>
          <w:tcPr>
            <w:tcW w:w="8080" w:type="dxa"/>
            <w:tcBorders>
              <w:top w:val="nil"/>
              <w:left w:val="nil"/>
              <w:bottom w:val="nil"/>
              <w:right w:val="nil"/>
            </w:tcBorders>
            <w:shd w:val="clear" w:color="auto" w:fill="auto"/>
            <w:vAlign w:val="center"/>
            <w:hideMark/>
          </w:tcPr>
          <w:p w14:paraId="6B9493C9"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CA"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CD" w14:textId="77777777">
        <w:trPr>
          <w:trHeight w:val="495"/>
        </w:trPr>
        <w:tc>
          <w:tcPr>
            <w:tcW w:w="8080" w:type="dxa"/>
            <w:tcBorders>
              <w:top w:val="nil"/>
              <w:left w:val="nil"/>
              <w:bottom w:val="nil"/>
              <w:right w:val="nil"/>
            </w:tcBorders>
            <w:shd w:val="clear" w:color="auto" w:fill="auto"/>
            <w:vAlign w:val="center"/>
            <w:hideMark/>
          </w:tcPr>
          <w:p w14:paraId="6B9493C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1868/211 ως έχει     ΚΑΤΑ ΠΛΕΙΟΨΗΦΙΑ</w:t>
            </w:r>
          </w:p>
        </w:tc>
      </w:tr>
      <w:tr w:rsidR="00244F6B" w14:paraId="6B9493CF" w14:textId="77777777">
        <w:trPr>
          <w:trHeight w:val="330"/>
        </w:trPr>
        <w:tc>
          <w:tcPr>
            <w:tcW w:w="8080" w:type="dxa"/>
            <w:tcBorders>
              <w:top w:val="nil"/>
              <w:left w:val="nil"/>
              <w:bottom w:val="nil"/>
              <w:right w:val="nil"/>
            </w:tcBorders>
            <w:shd w:val="clear" w:color="auto" w:fill="auto"/>
            <w:vAlign w:val="center"/>
            <w:hideMark/>
          </w:tcPr>
          <w:p w14:paraId="6B9493C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D1" w14:textId="77777777">
        <w:trPr>
          <w:trHeight w:val="330"/>
        </w:trPr>
        <w:tc>
          <w:tcPr>
            <w:tcW w:w="8080" w:type="dxa"/>
            <w:tcBorders>
              <w:top w:val="nil"/>
              <w:left w:val="nil"/>
              <w:bottom w:val="nil"/>
              <w:right w:val="nil"/>
            </w:tcBorders>
            <w:shd w:val="clear" w:color="auto" w:fill="auto"/>
            <w:vAlign w:val="center"/>
            <w:hideMark/>
          </w:tcPr>
          <w:p w14:paraId="6B9493D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3D3" w14:textId="77777777">
        <w:trPr>
          <w:trHeight w:val="345"/>
        </w:trPr>
        <w:tc>
          <w:tcPr>
            <w:tcW w:w="8080" w:type="dxa"/>
            <w:tcBorders>
              <w:top w:val="nil"/>
              <w:left w:val="nil"/>
              <w:bottom w:val="nil"/>
              <w:right w:val="nil"/>
            </w:tcBorders>
            <w:shd w:val="clear" w:color="auto" w:fill="auto"/>
            <w:vAlign w:val="center"/>
            <w:hideMark/>
          </w:tcPr>
          <w:p w14:paraId="6B9493D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D5" w14:textId="77777777">
        <w:trPr>
          <w:trHeight w:val="330"/>
        </w:trPr>
        <w:tc>
          <w:tcPr>
            <w:tcW w:w="8080" w:type="dxa"/>
            <w:tcBorders>
              <w:top w:val="nil"/>
              <w:left w:val="nil"/>
              <w:bottom w:val="nil"/>
              <w:right w:val="nil"/>
            </w:tcBorders>
            <w:shd w:val="clear" w:color="auto" w:fill="auto"/>
            <w:vAlign w:val="center"/>
            <w:hideMark/>
          </w:tcPr>
          <w:p w14:paraId="6B9493D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3D7" w14:textId="77777777">
        <w:trPr>
          <w:trHeight w:val="330"/>
        </w:trPr>
        <w:tc>
          <w:tcPr>
            <w:tcW w:w="8080" w:type="dxa"/>
            <w:tcBorders>
              <w:top w:val="nil"/>
              <w:left w:val="nil"/>
              <w:bottom w:val="nil"/>
              <w:right w:val="nil"/>
            </w:tcBorders>
            <w:shd w:val="clear" w:color="auto" w:fill="auto"/>
            <w:vAlign w:val="center"/>
            <w:hideMark/>
          </w:tcPr>
          <w:p w14:paraId="6B9493D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ΝΑΙ</w:t>
            </w:r>
          </w:p>
        </w:tc>
      </w:tr>
      <w:tr w:rsidR="00244F6B" w14:paraId="6B9493D9" w14:textId="77777777">
        <w:trPr>
          <w:trHeight w:val="330"/>
        </w:trPr>
        <w:tc>
          <w:tcPr>
            <w:tcW w:w="8080" w:type="dxa"/>
            <w:tcBorders>
              <w:top w:val="nil"/>
              <w:left w:val="nil"/>
              <w:bottom w:val="nil"/>
              <w:right w:val="nil"/>
            </w:tcBorders>
            <w:shd w:val="clear" w:color="auto" w:fill="auto"/>
            <w:vAlign w:val="center"/>
            <w:hideMark/>
          </w:tcPr>
          <w:p w14:paraId="6B9493D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DB" w14:textId="77777777">
        <w:trPr>
          <w:trHeight w:val="330"/>
        </w:trPr>
        <w:tc>
          <w:tcPr>
            <w:tcW w:w="8080" w:type="dxa"/>
            <w:tcBorders>
              <w:top w:val="nil"/>
              <w:left w:val="nil"/>
              <w:bottom w:val="nil"/>
              <w:right w:val="nil"/>
            </w:tcBorders>
            <w:shd w:val="clear" w:color="auto" w:fill="auto"/>
            <w:vAlign w:val="center"/>
            <w:hideMark/>
          </w:tcPr>
          <w:p w14:paraId="6B9493D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DF" w14:textId="77777777">
        <w:trPr>
          <w:trHeight w:val="345"/>
        </w:trPr>
        <w:tc>
          <w:tcPr>
            <w:tcW w:w="8080" w:type="dxa"/>
            <w:tcBorders>
              <w:top w:val="nil"/>
              <w:left w:val="nil"/>
              <w:bottom w:val="nil"/>
              <w:right w:val="nil"/>
            </w:tcBorders>
            <w:shd w:val="clear" w:color="auto" w:fill="auto"/>
            <w:vAlign w:val="center"/>
            <w:hideMark/>
          </w:tcPr>
          <w:p w14:paraId="6B9493DC"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3DD"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3DE"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3E1" w14:textId="77777777">
        <w:trPr>
          <w:trHeight w:val="480"/>
        </w:trPr>
        <w:tc>
          <w:tcPr>
            <w:tcW w:w="8080" w:type="dxa"/>
            <w:tcBorders>
              <w:top w:val="nil"/>
              <w:left w:val="nil"/>
              <w:bottom w:val="nil"/>
              <w:right w:val="nil"/>
            </w:tcBorders>
            <w:shd w:val="clear" w:color="auto" w:fill="auto"/>
            <w:vAlign w:val="center"/>
            <w:hideMark/>
          </w:tcPr>
          <w:p w14:paraId="6B9493E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1870/212 ως έχει     ΚΑΤΑ ΠΛΕΙΟΨΗΦΙΑ</w:t>
            </w:r>
          </w:p>
        </w:tc>
      </w:tr>
      <w:tr w:rsidR="00244F6B" w14:paraId="6B9493E3" w14:textId="77777777">
        <w:trPr>
          <w:trHeight w:val="330"/>
        </w:trPr>
        <w:tc>
          <w:tcPr>
            <w:tcW w:w="8080" w:type="dxa"/>
            <w:tcBorders>
              <w:top w:val="nil"/>
              <w:left w:val="nil"/>
              <w:bottom w:val="nil"/>
              <w:right w:val="nil"/>
            </w:tcBorders>
            <w:shd w:val="clear" w:color="auto" w:fill="auto"/>
            <w:vAlign w:val="center"/>
            <w:hideMark/>
          </w:tcPr>
          <w:p w14:paraId="6B9493E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E5" w14:textId="77777777">
        <w:trPr>
          <w:trHeight w:val="330"/>
        </w:trPr>
        <w:tc>
          <w:tcPr>
            <w:tcW w:w="8080" w:type="dxa"/>
            <w:tcBorders>
              <w:top w:val="nil"/>
              <w:left w:val="nil"/>
              <w:bottom w:val="nil"/>
              <w:right w:val="nil"/>
            </w:tcBorders>
            <w:shd w:val="clear" w:color="auto" w:fill="auto"/>
            <w:vAlign w:val="center"/>
            <w:hideMark/>
          </w:tcPr>
          <w:p w14:paraId="6B9493E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3E7" w14:textId="77777777">
        <w:trPr>
          <w:trHeight w:val="330"/>
        </w:trPr>
        <w:tc>
          <w:tcPr>
            <w:tcW w:w="8080" w:type="dxa"/>
            <w:tcBorders>
              <w:top w:val="nil"/>
              <w:left w:val="nil"/>
              <w:bottom w:val="nil"/>
              <w:right w:val="nil"/>
            </w:tcBorders>
            <w:shd w:val="clear" w:color="auto" w:fill="auto"/>
            <w:vAlign w:val="center"/>
            <w:hideMark/>
          </w:tcPr>
          <w:p w14:paraId="6B9493E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E9" w14:textId="77777777">
        <w:trPr>
          <w:trHeight w:val="345"/>
        </w:trPr>
        <w:tc>
          <w:tcPr>
            <w:tcW w:w="8080" w:type="dxa"/>
            <w:tcBorders>
              <w:top w:val="nil"/>
              <w:left w:val="nil"/>
              <w:bottom w:val="nil"/>
              <w:right w:val="nil"/>
            </w:tcBorders>
            <w:shd w:val="clear" w:color="auto" w:fill="auto"/>
            <w:vAlign w:val="center"/>
            <w:hideMark/>
          </w:tcPr>
          <w:p w14:paraId="6B9493E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Χ.Α: OXI</w:t>
            </w:r>
          </w:p>
        </w:tc>
      </w:tr>
      <w:tr w:rsidR="00244F6B" w14:paraId="6B9493EB" w14:textId="77777777">
        <w:trPr>
          <w:trHeight w:val="330"/>
        </w:trPr>
        <w:tc>
          <w:tcPr>
            <w:tcW w:w="8080" w:type="dxa"/>
            <w:tcBorders>
              <w:top w:val="nil"/>
              <w:left w:val="nil"/>
              <w:bottom w:val="nil"/>
              <w:right w:val="nil"/>
            </w:tcBorders>
            <w:shd w:val="clear" w:color="auto" w:fill="auto"/>
            <w:vAlign w:val="center"/>
            <w:hideMark/>
          </w:tcPr>
          <w:p w14:paraId="6B9493E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3ED" w14:textId="77777777">
        <w:trPr>
          <w:trHeight w:val="330"/>
        </w:trPr>
        <w:tc>
          <w:tcPr>
            <w:tcW w:w="8080" w:type="dxa"/>
            <w:tcBorders>
              <w:top w:val="nil"/>
              <w:left w:val="nil"/>
              <w:bottom w:val="nil"/>
              <w:right w:val="nil"/>
            </w:tcBorders>
            <w:shd w:val="clear" w:color="auto" w:fill="auto"/>
            <w:vAlign w:val="center"/>
            <w:hideMark/>
          </w:tcPr>
          <w:p w14:paraId="6B9493E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3EF" w14:textId="77777777">
        <w:trPr>
          <w:trHeight w:val="330"/>
        </w:trPr>
        <w:tc>
          <w:tcPr>
            <w:tcW w:w="8080" w:type="dxa"/>
            <w:tcBorders>
              <w:top w:val="nil"/>
              <w:left w:val="nil"/>
              <w:bottom w:val="nil"/>
              <w:right w:val="nil"/>
            </w:tcBorders>
            <w:shd w:val="clear" w:color="auto" w:fill="auto"/>
            <w:vAlign w:val="center"/>
            <w:hideMark/>
          </w:tcPr>
          <w:p w14:paraId="6B9493E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3F1" w14:textId="77777777">
        <w:trPr>
          <w:trHeight w:val="330"/>
        </w:trPr>
        <w:tc>
          <w:tcPr>
            <w:tcW w:w="8080" w:type="dxa"/>
            <w:tcBorders>
              <w:top w:val="nil"/>
              <w:left w:val="nil"/>
              <w:bottom w:val="nil"/>
              <w:right w:val="nil"/>
            </w:tcBorders>
            <w:shd w:val="clear" w:color="auto" w:fill="auto"/>
            <w:vAlign w:val="center"/>
            <w:hideMark/>
          </w:tcPr>
          <w:p w14:paraId="6B9493F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tc>
      </w:tr>
      <w:tr w:rsidR="00244F6B" w14:paraId="6B9493F3" w14:textId="77777777">
        <w:trPr>
          <w:trHeight w:val="495"/>
        </w:trPr>
        <w:tc>
          <w:tcPr>
            <w:tcW w:w="8080" w:type="dxa"/>
            <w:tcBorders>
              <w:top w:val="nil"/>
              <w:left w:val="nil"/>
              <w:bottom w:val="nil"/>
              <w:right w:val="nil"/>
            </w:tcBorders>
            <w:shd w:val="clear" w:color="auto" w:fill="auto"/>
            <w:vAlign w:val="center"/>
            <w:hideMark/>
          </w:tcPr>
          <w:p w14:paraId="6B9493F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1871/213 ως έχει     ΚΑΤΑ ΠΛΕΙΟΨΗΦΙΑ</w:t>
            </w:r>
          </w:p>
        </w:tc>
      </w:tr>
      <w:tr w:rsidR="00244F6B" w14:paraId="6B9493F5" w14:textId="77777777">
        <w:trPr>
          <w:trHeight w:val="330"/>
        </w:trPr>
        <w:tc>
          <w:tcPr>
            <w:tcW w:w="8080" w:type="dxa"/>
            <w:tcBorders>
              <w:top w:val="nil"/>
              <w:left w:val="nil"/>
              <w:bottom w:val="nil"/>
              <w:right w:val="nil"/>
            </w:tcBorders>
            <w:shd w:val="clear" w:color="auto" w:fill="auto"/>
            <w:vAlign w:val="center"/>
            <w:hideMark/>
          </w:tcPr>
          <w:p w14:paraId="6B9493F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3F7" w14:textId="77777777">
        <w:trPr>
          <w:trHeight w:val="330"/>
        </w:trPr>
        <w:tc>
          <w:tcPr>
            <w:tcW w:w="8080" w:type="dxa"/>
            <w:tcBorders>
              <w:top w:val="nil"/>
              <w:left w:val="nil"/>
              <w:bottom w:val="nil"/>
              <w:right w:val="nil"/>
            </w:tcBorders>
            <w:shd w:val="clear" w:color="auto" w:fill="auto"/>
            <w:vAlign w:val="center"/>
            <w:hideMark/>
          </w:tcPr>
          <w:p w14:paraId="6B9493F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3F9" w14:textId="77777777">
        <w:trPr>
          <w:trHeight w:val="330"/>
        </w:trPr>
        <w:tc>
          <w:tcPr>
            <w:tcW w:w="8080" w:type="dxa"/>
            <w:tcBorders>
              <w:top w:val="nil"/>
              <w:left w:val="nil"/>
              <w:bottom w:val="nil"/>
              <w:right w:val="nil"/>
            </w:tcBorders>
            <w:shd w:val="clear" w:color="auto" w:fill="auto"/>
            <w:vAlign w:val="center"/>
            <w:hideMark/>
          </w:tcPr>
          <w:p w14:paraId="6B9493F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3FB" w14:textId="77777777">
        <w:trPr>
          <w:trHeight w:val="330"/>
        </w:trPr>
        <w:tc>
          <w:tcPr>
            <w:tcW w:w="8080" w:type="dxa"/>
            <w:tcBorders>
              <w:top w:val="nil"/>
              <w:left w:val="nil"/>
              <w:bottom w:val="nil"/>
              <w:right w:val="nil"/>
            </w:tcBorders>
            <w:shd w:val="clear" w:color="auto" w:fill="auto"/>
            <w:vAlign w:val="center"/>
            <w:hideMark/>
          </w:tcPr>
          <w:p w14:paraId="6B9493F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3FD" w14:textId="77777777">
        <w:trPr>
          <w:trHeight w:val="330"/>
        </w:trPr>
        <w:tc>
          <w:tcPr>
            <w:tcW w:w="8080" w:type="dxa"/>
            <w:tcBorders>
              <w:top w:val="nil"/>
              <w:left w:val="nil"/>
              <w:bottom w:val="nil"/>
              <w:right w:val="nil"/>
            </w:tcBorders>
            <w:shd w:val="clear" w:color="auto" w:fill="auto"/>
            <w:vAlign w:val="center"/>
            <w:hideMark/>
          </w:tcPr>
          <w:p w14:paraId="6B9493F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3FF" w14:textId="77777777">
        <w:trPr>
          <w:trHeight w:val="330"/>
        </w:trPr>
        <w:tc>
          <w:tcPr>
            <w:tcW w:w="8080" w:type="dxa"/>
            <w:tcBorders>
              <w:top w:val="nil"/>
              <w:left w:val="nil"/>
              <w:bottom w:val="nil"/>
              <w:right w:val="nil"/>
            </w:tcBorders>
            <w:shd w:val="clear" w:color="auto" w:fill="auto"/>
            <w:vAlign w:val="center"/>
            <w:hideMark/>
          </w:tcPr>
          <w:p w14:paraId="6B9493F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01" w14:textId="77777777">
        <w:trPr>
          <w:trHeight w:val="330"/>
        </w:trPr>
        <w:tc>
          <w:tcPr>
            <w:tcW w:w="8080" w:type="dxa"/>
            <w:tcBorders>
              <w:top w:val="nil"/>
              <w:left w:val="nil"/>
              <w:bottom w:val="nil"/>
              <w:right w:val="nil"/>
            </w:tcBorders>
            <w:shd w:val="clear" w:color="auto" w:fill="auto"/>
            <w:vAlign w:val="center"/>
            <w:hideMark/>
          </w:tcPr>
          <w:p w14:paraId="6B94940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04" w14:textId="77777777">
        <w:trPr>
          <w:trHeight w:val="330"/>
        </w:trPr>
        <w:tc>
          <w:tcPr>
            <w:tcW w:w="8080" w:type="dxa"/>
            <w:tcBorders>
              <w:top w:val="nil"/>
              <w:left w:val="nil"/>
              <w:bottom w:val="nil"/>
              <w:right w:val="nil"/>
            </w:tcBorders>
            <w:shd w:val="clear" w:color="auto" w:fill="auto"/>
            <w:vAlign w:val="center"/>
            <w:hideMark/>
          </w:tcPr>
          <w:p w14:paraId="6B949402"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03"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06" w14:textId="77777777">
        <w:trPr>
          <w:trHeight w:val="495"/>
        </w:trPr>
        <w:tc>
          <w:tcPr>
            <w:tcW w:w="8080" w:type="dxa"/>
            <w:tcBorders>
              <w:top w:val="nil"/>
              <w:left w:val="nil"/>
              <w:bottom w:val="nil"/>
              <w:right w:val="nil"/>
            </w:tcBorders>
            <w:shd w:val="clear" w:color="auto" w:fill="auto"/>
            <w:vAlign w:val="center"/>
            <w:hideMark/>
          </w:tcPr>
          <w:p w14:paraId="6B94940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1874/216 ως έχει     ΚΑΤΑ ΠΛΕΙΟΨΗΦΙΑ</w:t>
            </w:r>
          </w:p>
        </w:tc>
      </w:tr>
      <w:tr w:rsidR="00244F6B" w14:paraId="6B949408" w14:textId="77777777">
        <w:trPr>
          <w:trHeight w:val="330"/>
        </w:trPr>
        <w:tc>
          <w:tcPr>
            <w:tcW w:w="8080" w:type="dxa"/>
            <w:tcBorders>
              <w:top w:val="nil"/>
              <w:left w:val="nil"/>
              <w:bottom w:val="nil"/>
              <w:right w:val="nil"/>
            </w:tcBorders>
            <w:shd w:val="clear" w:color="auto" w:fill="auto"/>
            <w:vAlign w:val="center"/>
            <w:hideMark/>
          </w:tcPr>
          <w:p w14:paraId="6B94940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0A" w14:textId="77777777">
        <w:trPr>
          <w:trHeight w:val="330"/>
        </w:trPr>
        <w:tc>
          <w:tcPr>
            <w:tcW w:w="8080" w:type="dxa"/>
            <w:tcBorders>
              <w:top w:val="nil"/>
              <w:left w:val="nil"/>
              <w:bottom w:val="nil"/>
              <w:right w:val="nil"/>
            </w:tcBorders>
            <w:shd w:val="clear" w:color="auto" w:fill="auto"/>
            <w:vAlign w:val="center"/>
            <w:hideMark/>
          </w:tcPr>
          <w:p w14:paraId="6B94940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40C" w14:textId="77777777">
        <w:trPr>
          <w:trHeight w:val="330"/>
        </w:trPr>
        <w:tc>
          <w:tcPr>
            <w:tcW w:w="8080" w:type="dxa"/>
            <w:tcBorders>
              <w:top w:val="nil"/>
              <w:left w:val="nil"/>
              <w:bottom w:val="nil"/>
              <w:right w:val="nil"/>
            </w:tcBorders>
            <w:shd w:val="clear" w:color="auto" w:fill="auto"/>
            <w:vAlign w:val="center"/>
            <w:hideMark/>
          </w:tcPr>
          <w:p w14:paraId="6B94940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0E" w14:textId="77777777">
        <w:trPr>
          <w:trHeight w:val="330"/>
        </w:trPr>
        <w:tc>
          <w:tcPr>
            <w:tcW w:w="8080" w:type="dxa"/>
            <w:tcBorders>
              <w:top w:val="nil"/>
              <w:left w:val="nil"/>
              <w:bottom w:val="nil"/>
              <w:right w:val="nil"/>
            </w:tcBorders>
            <w:shd w:val="clear" w:color="auto" w:fill="auto"/>
            <w:vAlign w:val="center"/>
            <w:hideMark/>
          </w:tcPr>
          <w:p w14:paraId="6B94940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410" w14:textId="77777777">
        <w:trPr>
          <w:trHeight w:val="330"/>
        </w:trPr>
        <w:tc>
          <w:tcPr>
            <w:tcW w:w="8080" w:type="dxa"/>
            <w:tcBorders>
              <w:top w:val="nil"/>
              <w:left w:val="nil"/>
              <w:bottom w:val="nil"/>
              <w:right w:val="nil"/>
            </w:tcBorders>
            <w:shd w:val="clear" w:color="auto" w:fill="auto"/>
            <w:vAlign w:val="center"/>
            <w:hideMark/>
          </w:tcPr>
          <w:p w14:paraId="6B94940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412" w14:textId="77777777">
        <w:trPr>
          <w:trHeight w:val="330"/>
        </w:trPr>
        <w:tc>
          <w:tcPr>
            <w:tcW w:w="8080" w:type="dxa"/>
            <w:tcBorders>
              <w:top w:val="nil"/>
              <w:left w:val="nil"/>
              <w:bottom w:val="nil"/>
              <w:right w:val="nil"/>
            </w:tcBorders>
            <w:shd w:val="clear" w:color="auto" w:fill="auto"/>
            <w:vAlign w:val="center"/>
            <w:hideMark/>
          </w:tcPr>
          <w:p w14:paraId="6B94941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14" w14:textId="77777777">
        <w:trPr>
          <w:trHeight w:val="330"/>
        </w:trPr>
        <w:tc>
          <w:tcPr>
            <w:tcW w:w="8080" w:type="dxa"/>
            <w:tcBorders>
              <w:top w:val="nil"/>
              <w:left w:val="nil"/>
              <w:bottom w:val="nil"/>
              <w:right w:val="nil"/>
            </w:tcBorders>
            <w:shd w:val="clear" w:color="auto" w:fill="auto"/>
            <w:vAlign w:val="center"/>
            <w:hideMark/>
          </w:tcPr>
          <w:p w14:paraId="6B94941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17" w14:textId="77777777">
        <w:trPr>
          <w:trHeight w:val="330"/>
        </w:trPr>
        <w:tc>
          <w:tcPr>
            <w:tcW w:w="8080" w:type="dxa"/>
            <w:tcBorders>
              <w:top w:val="nil"/>
              <w:left w:val="nil"/>
              <w:bottom w:val="nil"/>
              <w:right w:val="nil"/>
            </w:tcBorders>
            <w:shd w:val="clear" w:color="auto" w:fill="auto"/>
            <w:vAlign w:val="center"/>
            <w:hideMark/>
          </w:tcPr>
          <w:p w14:paraId="6B949415"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16"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19" w14:textId="77777777">
        <w:trPr>
          <w:trHeight w:val="495"/>
        </w:trPr>
        <w:tc>
          <w:tcPr>
            <w:tcW w:w="8080" w:type="dxa"/>
            <w:tcBorders>
              <w:top w:val="nil"/>
              <w:left w:val="nil"/>
              <w:bottom w:val="nil"/>
              <w:right w:val="nil"/>
            </w:tcBorders>
            <w:shd w:val="clear" w:color="auto" w:fill="auto"/>
            <w:vAlign w:val="center"/>
            <w:hideMark/>
          </w:tcPr>
          <w:p w14:paraId="6B94941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1875/217 ως έχει     ΚΑΤΑ ΠΛΕΙΟΨΗΦΙΑ</w:t>
            </w:r>
          </w:p>
        </w:tc>
      </w:tr>
      <w:tr w:rsidR="00244F6B" w14:paraId="6B94941B" w14:textId="77777777">
        <w:trPr>
          <w:trHeight w:val="330"/>
        </w:trPr>
        <w:tc>
          <w:tcPr>
            <w:tcW w:w="8080" w:type="dxa"/>
            <w:tcBorders>
              <w:top w:val="nil"/>
              <w:left w:val="nil"/>
              <w:bottom w:val="nil"/>
              <w:right w:val="nil"/>
            </w:tcBorders>
            <w:shd w:val="clear" w:color="auto" w:fill="auto"/>
            <w:vAlign w:val="center"/>
            <w:hideMark/>
          </w:tcPr>
          <w:p w14:paraId="6B94941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1D" w14:textId="77777777">
        <w:trPr>
          <w:trHeight w:val="330"/>
        </w:trPr>
        <w:tc>
          <w:tcPr>
            <w:tcW w:w="8080" w:type="dxa"/>
            <w:tcBorders>
              <w:top w:val="nil"/>
              <w:left w:val="nil"/>
              <w:bottom w:val="nil"/>
              <w:right w:val="nil"/>
            </w:tcBorders>
            <w:shd w:val="clear" w:color="auto" w:fill="auto"/>
            <w:vAlign w:val="center"/>
            <w:hideMark/>
          </w:tcPr>
          <w:p w14:paraId="6B94941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41F" w14:textId="77777777">
        <w:trPr>
          <w:trHeight w:val="330"/>
        </w:trPr>
        <w:tc>
          <w:tcPr>
            <w:tcW w:w="8080" w:type="dxa"/>
            <w:tcBorders>
              <w:top w:val="nil"/>
              <w:left w:val="nil"/>
              <w:bottom w:val="nil"/>
              <w:right w:val="nil"/>
            </w:tcBorders>
            <w:shd w:val="clear" w:color="auto" w:fill="auto"/>
            <w:vAlign w:val="center"/>
            <w:hideMark/>
          </w:tcPr>
          <w:p w14:paraId="6B94941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21" w14:textId="77777777">
        <w:trPr>
          <w:trHeight w:val="330"/>
        </w:trPr>
        <w:tc>
          <w:tcPr>
            <w:tcW w:w="8080" w:type="dxa"/>
            <w:tcBorders>
              <w:top w:val="nil"/>
              <w:left w:val="nil"/>
              <w:bottom w:val="nil"/>
              <w:right w:val="nil"/>
            </w:tcBorders>
            <w:shd w:val="clear" w:color="auto" w:fill="auto"/>
            <w:vAlign w:val="center"/>
            <w:hideMark/>
          </w:tcPr>
          <w:p w14:paraId="6B94942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423" w14:textId="77777777">
        <w:trPr>
          <w:trHeight w:val="330"/>
        </w:trPr>
        <w:tc>
          <w:tcPr>
            <w:tcW w:w="8080" w:type="dxa"/>
            <w:tcBorders>
              <w:top w:val="nil"/>
              <w:left w:val="nil"/>
              <w:bottom w:val="nil"/>
              <w:right w:val="nil"/>
            </w:tcBorders>
            <w:shd w:val="clear" w:color="auto" w:fill="auto"/>
            <w:vAlign w:val="center"/>
            <w:hideMark/>
          </w:tcPr>
          <w:p w14:paraId="6B94942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ΝΑΙ</w:t>
            </w:r>
          </w:p>
        </w:tc>
      </w:tr>
      <w:tr w:rsidR="00244F6B" w14:paraId="6B949425" w14:textId="77777777">
        <w:trPr>
          <w:trHeight w:val="330"/>
        </w:trPr>
        <w:tc>
          <w:tcPr>
            <w:tcW w:w="8080" w:type="dxa"/>
            <w:tcBorders>
              <w:top w:val="nil"/>
              <w:left w:val="nil"/>
              <w:bottom w:val="nil"/>
              <w:right w:val="nil"/>
            </w:tcBorders>
            <w:shd w:val="clear" w:color="auto" w:fill="auto"/>
            <w:vAlign w:val="center"/>
            <w:hideMark/>
          </w:tcPr>
          <w:p w14:paraId="6B94942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27" w14:textId="77777777">
        <w:trPr>
          <w:trHeight w:val="330"/>
        </w:trPr>
        <w:tc>
          <w:tcPr>
            <w:tcW w:w="8080" w:type="dxa"/>
            <w:tcBorders>
              <w:top w:val="nil"/>
              <w:left w:val="nil"/>
              <w:bottom w:val="nil"/>
              <w:right w:val="nil"/>
            </w:tcBorders>
            <w:shd w:val="clear" w:color="auto" w:fill="auto"/>
            <w:vAlign w:val="center"/>
            <w:hideMark/>
          </w:tcPr>
          <w:p w14:paraId="6B94942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2C" w14:textId="77777777">
        <w:trPr>
          <w:trHeight w:val="330"/>
        </w:trPr>
        <w:tc>
          <w:tcPr>
            <w:tcW w:w="8080" w:type="dxa"/>
            <w:tcBorders>
              <w:top w:val="nil"/>
              <w:left w:val="nil"/>
              <w:bottom w:val="nil"/>
              <w:right w:val="nil"/>
            </w:tcBorders>
            <w:shd w:val="clear" w:color="auto" w:fill="auto"/>
            <w:vAlign w:val="center"/>
            <w:hideMark/>
          </w:tcPr>
          <w:p w14:paraId="6B949428"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29"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42A"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42B"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2E" w14:textId="77777777">
        <w:trPr>
          <w:trHeight w:val="480"/>
        </w:trPr>
        <w:tc>
          <w:tcPr>
            <w:tcW w:w="8080" w:type="dxa"/>
            <w:tcBorders>
              <w:top w:val="nil"/>
              <w:left w:val="nil"/>
              <w:bottom w:val="nil"/>
              <w:right w:val="nil"/>
            </w:tcBorders>
            <w:shd w:val="clear" w:color="auto" w:fill="auto"/>
            <w:vAlign w:val="center"/>
            <w:hideMark/>
          </w:tcPr>
          <w:p w14:paraId="6B94942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Υπουργική Τροπολογία 1876/218 ως έχει     ΚΑΤΑ ΠΛΕΙΟΨΗΦΙΑ</w:t>
            </w:r>
          </w:p>
        </w:tc>
      </w:tr>
      <w:tr w:rsidR="00244F6B" w14:paraId="6B949430" w14:textId="77777777">
        <w:trPr>
          <w:trHeight w:val="330"/>
        </w:trPr>
        <w:tc>
          <w:tcPr>
            <w:tcW w:w="8080" w:type="dxa"/>
            <w:tcBorders>
              <w:top w:val="nil"/>
              <w:left w:val="nil"/>
              <w:bottom w:val="nil"/>
              <w:right w:val="nil"/>
            </w:tcBorders>
            <w:shd w:val="clear" w:color="auto" w:fill="auto"/>
            <w:vAlign w:val="center"/>
            <w:hideMark/>
          </w:tcPr>
          <w:p w14:paraId="6B94942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32" w14:textId="77777777">
        <w:trPr>
          <w:trHeight w:val="330"/>
        </w:trPr>
        <w:tc>
          <w:tcPr>
            <w:tcW w:w="8080" w:type="dxa"/>
            <w:tcBorders>
              <w:top w:val="nil"/>
              <w:left w:val="nil"/>
              <w:bottom w:val="nil"/>
              <w:right w:val="nil"/>
            </w:tcBorders>
            <w:shd w:val="clear" w:color="auto" w:fill="auto"/>
            <w:vAlign w:val="center"/>
            <w:hideMark/>
          </w:tcPr>
          <w:p w14:paraId="6B94943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434" w14:textId="77777777">
        <w:trPr>
          <w:trHeight w:val="330"/>
        </w:trPr>
        <w:tc>
          <w:tcPr>
            <w:tcW w:w="8080" w:type="dxa"/>
            <w:tcBorders>
              <w:top w:val="nil"/>
              <w:left w:val="nil"/>
              <w:bottom w:val="nil"/>
              <w:right w:val="nil"/>
            </w:tcBorders>
            <w:shd w:val="clear" w:color="auto" w:fill="auto"/>
            <w:vAlign w:val="center"/>
            <w:hideMark/>
          </w:tcPr>
          <w:p w14:paraId="6B94943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ΔΗ.ΣΥ: </w:t>
            </w:r>
            <w:r w:rsidRPr="003869F8">
              <w:rPr>
                <w:rFonts w:ascii="Calibri" w:eastAsia="Times New Roman" w:hAnsi="Calibri" w:cs="Calibri"/>
                <w:color w:val="000000"/>
                <w:sz w:val="22"/>
                <w:szCs w:val="22"/>
              </w:rPr>
              <w:t>OXI</w:t>
            </w:r>
          </w:p>
        </w:tc>
      </w:tr>
      <w:tr w:rsidR="00244F6B" w14:paraId="6B949436" w14:textId="77777777">
        <w:trPr>
          <w:trHeight w:val="345"/>
        </w:trPr>
        <w:tc>
          <w:tcPr>
            <w:tcW w:w="8080" w:type="dxa"/>
            <w:tcBorders>
              <w:top w:val="nil"/>
              <w:left w:val="nil"/>
              <w:bottom w:val="nil"/>
              <w:right w:val="nil"/>
            </w:tcBorders>
            <w:shd w:val="clear" w:color="auto" w:fill="auto"/>
            <w:vAlign w:val="center"/>
            <w:hideMark/>
          </w:tcPr>
          <w:p w14:paraId="6B94943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438" w14:textId="77777777">
        <w:trPr>
          <w:trHeight w:val="330"/>
        </w:trPr>
        <w:tc>
          <w:tcPr>
            <w:tcW w:w="8080" w:type="dxa"/>
            <w:tcBorders>
              <w:top w:val="nil"/>
              <w:left w:val="nil"/>
              <w:bottom w:val="nil"/>
              <w:right w:val="nil"/>
            </w:tcBorders>
            <w:shd w:val="clear" w:color="auto" w:fill="auto"/>
            <w:vAlign w:val="center"/>
            <w:hideMark/>
          </w:tcPr>
          <w:p w14:paraId="6B94943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43A" w14:textId="77777777">
        <w:trPr>
          <w:trHeight w:val="330"/>
        </w:trPr>
        <w:tc>
          <w:tcPr>
            <w:tcW w:w="8080" w:type="dxa"/>
            <w:tcBorders>
              <w:top w:val="nil"/>
              <w:left w:val="nil"/>
              <w:bottom w:val="nil"/>
              <w:right w:val="nil"/>
            </w:tcBorders>
            <w:shd w:val="clear" w:color="auto" w:fill="auto"/>
            <w:vAlign w:val="center"/>
            <w:hideMark/>
          </w:tcPr>
          <w:p w14:paraId="6B94943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3C" w14:textId="77777777">
        <w:trPr>
          <w:trHeight w:val="330"/>
        </w:trPr>
        <w:tc>
          <w:tcPr>
            <w:tcW w:w="8080" w:type="dxa"/>
            <w:tcBorders>
              <w:top w:val="nil"/>
              <w:left w:val="nil"/>
              <w:bottom w:val="nil"/>
              <w:right w:val="nil"/>
            </w:tcBorders>
            <w:shd w:val="clear" w:color="auto" w:fill="auto"/>
            <w:vAlign w:val="center"/>
            <w:hideMark/>
          </w:tcPr>
          <w:p w14:paraId="6B94943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3F" w14:textId="77777777">
        <w:trPr>
          <w:trHeight w:val="330"/>
        </w:trPr>
        <w:tc>
          <w:tcPr>
            <w:tcW w:w="8080" w:type="dxa"/>
            <w:tcBorders>
              <w:top w:val="nil"/>
              <w:left w:val="nil"/>
              <w:bottom w:val="nil"/>
              <w:right w:val="nil"/>
            </w:tcBorders>
            <w:shd w:val="clear" w:color="auto" w:fill="auto"/>
            <w:vAlign w:val="center"/>
            <w:hideMark/>
          </w:tcPr>
          <w:p w14:paraId="6B94943D"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3E"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41" w14:textId="77777777">
        <w:trPr>
          <w:trHeight w:val="495"/>
        </w:trPr>
        <w:tc>
          <w:tcPr>
            <w:tcW w:w="8080" w:type="dxa"/>
            <w:tcBorders>
              <w:top w:val="nil"/>
              <w:left w:val="nil"/>
              <w:bottom w:val="nil"/>
              <w:right w:val="nil"/>
            </w:tcBorders>
            <w:shd w:val="clear" w:color="auto" w:fill="auto"/>
            <w:vAlign w:val="center"/>
            <w:hideMark/>
          </w:tcPr>
          <w:p w14:paraId="6B94944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Βουλευτική Τροπολογία 1862/207 ως έχει     ΚΑΤΑ ΠΛΕΙΟΨΗΦΙΑ</w:t>
            </w:r>
          </w:p>
        </w:tc>
      </w:tr>
      <w:tr w:rsidR="00244F6B" w14:paraId="6B949443" w14:textId="77777777">
        <w:trPr>
          <w:trHeight w:val="330"/>
        </w:trPr>
        <w:tc>
          <w:tcPr>
            <w:tcW w:w="8080" w:type="dxa"/>
            <w:tcBorders>
              <w:top w:val="nil"/>
              <w:left w:val="nil"/>
              <w:bottom w:val="nil"/>
              <w:right w:val="nil"/>
            </w:tcBorders>
            <w:shd w:val="clear" w:color="auto" w:fill="auto"/>
            <w:vAlign w:val="center"/>
            <w:hideMark/>
          </w:tcPr>
          <w:p w14:paraId="6B94944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45" w14:textId="77777777">
        <w:trPr>
          <w:trHeight w:val="330"/>
        </w:trPr>
        <w:tc>
          <w:tcPr>
            <w:tcW w:w="8080" w:type="dxa"/>
            <w:tcBorders>
              <w:top w:val="nil"/>
              <w:left w:val="nil"/>
              <w:bottom w:val="nil"/>
              <w:right w:val="nil"/>
            </w:tcBorders>
            <w:shd w:val="clear" w:color="auto" w:fill="auto"/>
            <w:vAlign w:val="center"/>
            <w:hideMark/>
          </w:tcPr>
          <w:p w14:paraId="6B94944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447" w14:textId="77777777">
        <w:trPr>
          <w:trHeight w:val="330"/>
        </w:trPr>
        <w:tc>
          <w:tcPr>
            <w:tcW w:w="8080" w:type="dxa"/>
            <w:tcBorders>
              <w:top w:val="nil"/>
              <w:left w:val="nil"/>
              <w:bottom w:val="nil"/>
              <w:right w:val="nil"/>
            </w:tcBorders>
            <w:shd w:val="clear" w:color="auto" w:fill="auto"/>
            <w:vAlign w:val="center"/>
            <w:hideMark/>
          </w:tcPr>
          <w:p w14:paraId="6B94944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49" w14:textId="77777777">
        <w:trPr>
          <w:trHeight w:val="330"/>
        </w:trPr>
        <w:tc>
          <w:tcPr>
            <w:tcW w:w="8080" w:type="dxa"/>
            <w:tcBorders>
              <w:top w:val="nil"/>
              <w:left w:val="nil"/>
              <w:bottom w:val="nil"/>
              <w:right w:val="nil"/>
            </w:tcBorders>
            <w:shd w:val="clear" w:color="auto" w:fill="auto"/>
            <w:vAlign w:val="center"/>
            <w:hideMark/>
          </w:tcPr>
          <w:p w14:paraId="6B94944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44B" w14:textId="77777777">
        <w:trPr>
          <w:trHeight w:val="345"/>
        </w:trPr>
        <w:tc>
          <w:tcPr>
            <w:tcW w:w="8080" w:type="dxa"/>
            <w:tcBorders>
              <w:top w:val="nil"/>
              <w:left w:val="nil"/>
              <w:bottom w:val="nil"/>
              <w:right w:val="nil"/>
            </w:tcBorders>
            <w:shd w:val="clear" w:color="auto" w:fill="auto"/>
            <w:vAlign w:val="center"/>
            <w:hideMark/>
          </w:tcPr>
          <w:p w14:paraId="6B94944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44D" w14:textId="77777777">
        <w:trPr>
          <w:trHeight w:val="330"/>
        </w:trPr>
        <w:tc>
          <w:tcPr>
            <w:tcW w:w="8080" w:type="dxa"/>
            <w:tcBorders>
              <w:top w:val="nil"/>
              <w:left w:val="nil"/>
              <w:bottom w:val="nil"/>
              <w:right w:val="nil"/>
            </w:tcBorders>
            <w:shd w:val="clear" w:color="auto" w:fill="auto"/>
            <w:vAlign w:val="center"/>
            <w:hideMark/>
          </w:tcPr>
          <w:p w14:paraId="6B94944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4F" w14:textId="77777777">
        <w:trPr>
          <w:trHeight w:val="330"/>
        </w:trPr>
        <w:tc>
          <w:tcPr>
            <w:tcW w:w="8080" w:type="dxa"/>
            <w:tcBorders>
              <w:top w:val="nil"/>
              <w:left w:val="nil"/>
              <w:bottom w:val="nil"/>
              <w:right w:val="nil"/>
            </w:tcBorders>
            <w:shd w:val="clear" w:color="auto" w:fill="auto"/>
            <w:vAlign w:val="center"/>
            <w:hideMark/>
          </w:tcPr>
          <w:p w14:paraId="6B94944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52" w14:textId="77777777">
        <w:trPr>
          <w:trHeight w:val="330"/>
        </w:trPr>
        <w:tc>
          <w:tcPr>
            <w:tcW w:w="8080" w:type="dxa"/>
            <w:tcBorders>
              <w:top w:val="nil"/>
              <w:left w:val="nil"/>
              <w:bottom w:val="nil"/>
              <w:right w:val="nil"/>
            </w:tcBorders>
            <w:shd w:val="clear" w:color="auto" w:fill="auto"/>
            <w:vAlign w:val="center"/>
            <w:hideMark/>
          </w:tcPr>
          <w:p w14:paraId="6B949450"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51"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54" w14:textId="77777777">
        <w:trPr>
          <w:trHeight w:val="495"/>
        </w:trPr>
        <w:tc>
          <w:tcPr>
            <w:tcW w:w="8080" w:type="dxa"/>
            <w:tcBorders>
              <w:top w:val="nil"/>
              <w:left w:val="nil"/>
              <w:bottom w:val="nil"/>
              <w:right w:val="nil"/>
            </w:tcBorders>
            <w:shd w:val="clear" w:color="auto" w:fill="auto"/>
            <w:vAlign w:val="center"/>
            <w:hideMark/>
          </w:tcPr>
          <w:p w14:paraId="6B94945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Βουλευτική Τροπολογία</w:t>
            </w:r>
            <w:r w:rsidRPr="003869F8">
              <w:rPr>
                <w:rFonts w:ascii="Calibri" w:eastAsia="Times New Roman" w:hAnsi="Calibri" w:cs="Calibri"/>
                <w:color w:val="000000"/>
                <w:sz w:val="22"/>
                <w:szCs w:val="22"/>
              </w:rPr>
              <w:t xml:space="preserve"> 1863/208 ως έχει     ΚΑΤΑ ΠΛΕΙΟΨΗΦΙΑ</w:t>
            </w:r>
          </w:p>
        </w:tc>
      </w:tr>
      <w:tr w:rsidR="00244F6B" w14:paraId="6B949456" w14:textId="77777777">
        <w:trPr>
          <w:trHeight w:val="330"/>
        </w:trPr>
        <w:tc>
          <w:tcPr>
            <w:tcW w:w="8080" w:type="dxa"/>
            <w:tcBorders>
              <w:top w:val="nil"/>
              <w:left w:val="nil"/>
              <w:bottom w:val="nil"/>
              <w:right w:val="nil"/>
            </w:tcBorders>
            <w:shd w:val="clear" w:color="auto" w:fill="auto"/>
            <w:vAlign w:val="center"/>
            <w:hideMark/>
          </w:tcPr>
          <w:p w14:paraId="6B94945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58" w14:textId="77777777">
        <w:trPr>
          <w:trHeight w:val="330"/>
        </w:trPr>
        <w:tc>
          <w:tcPr>
            <w:tcW w:w="8080" w:type="dxa"/>
            <w:tcBorders>
              <w:top w:val="nil"/>
              <w:left w:val="nil"/>
              <w:bottom w:val="nil"/>
              <w:right w:val="nil"/>
            </w:tcBorders>
            <w:shd w:val="clear" w:color="auto" w:fill="auto"/>
            <w:vAlign w:val="center"/>
            <w:hideMark/>
          </w:tcPr>
          <w:p w14:paraId="6B94945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OXI</w:t>
            </w:r>
          </w:p>
        </w:tc>
      </w:tr>
      <w:tr w:rsidR="00244F6B" w14:paraId="6B94945A" w14:textId="77777777">
        <w:trPr>
          <w:trHeight w:val="330"/>
        </w:trPr>
        <w:tc>
          <w:tcPr>
            <w:tcW w:w="8080" w:type="dxa"/>
            <w:tcBorders>
              <w:top w:val="nil"/>
              <w:left w:val="nil"/>
              <w:bottom w:val="nil"/>
              <w:right w:val="nil"/>
            </w:tcBorders>
            <w:shd w:val="clear" w:color="auto" w:fill="auto"/>
            <w:vAlign w:val="center"/>
            <w:hideMark/>
          </w:tcPr>
          <w:p w14:paraId="6B94945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5C" w14:textId="77777777">
        <w:trPr>
          <w:trHeight w:val="330"/>
        </w:trPr>
        <w:tc>
          <w:tcPr>
            <w:tcW w:w="8080" w:type="dxa"/>
            <w:tcBorders>
              <w:top w:val="nil"/>
              <w:left w:val="nil"/>
              <w:bottom w:val="nil"/>
              <w:right w:val="nil"/>
            </w:tcBorders>
            <w:shd w:val="clear" w:color="auto" w:fill="auto"/>
            <w:vAlign w:val="center"/>
            <w:hideMark/>
          </w:tcPr>
          <w:p w14:paraId="6B94945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ΠΡΝ</w:t>
            </w:r>
          </w:p>
        </w:tc>
      </w:tr>
      <w:tr w:rsidR="00244F6B" w14:paraId="6B94945E" w14:textId="77777777">
        <w:trPr>
          <w:trHeight w:val="330"/>
        </w:trPr>
        <w:tc>
          <w:tcPr>
            <w:tcW w:w="8080" w:type="dxa"/>
            <w:tcBorders>
              <w:top w:val="nil"/>
              <w:left w:val="nil"/>
              <w:bottom w:val="nil"/>
              <w:right w:val="nil"/>
            </w:tcBorders>
            <w:shd w:val="clear" w:color="auto" w:fill="auto"/>
            <w:vAlign w:val="center"/>
            <w:hideMark/>
          </w:tcPr>
          <w:p w14:paraId="6B94945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460" w14:textId="77777777">
        <w:trPr>
          <w:trHeight w:val="330"/>
        </w:trPr>
        <w:tc>
          <w:tcPr>
            <w:tcW w:w="8080" w:type="dxa"/>
            <w:tcBorders>
              <w:top w:val="nil"/>
              <w:left w:val="nil"/>
              <w:bottom w:val="nil"/>
              <w:right w:val="nil"/>
            </w:tcBorders>
            <w:shd w:val="clear" w:color="auto" w:fill="auto"/>
            <w:vAlign w:val="center"/>
            <w:hideMark/>
          </w:tcPr>
          <w:p w14:paraId="6B94945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62" w14:textId="77777777">
        <w:trPr>
          <w:trHeight w:val="330"/>
        </w:trPr>
        <w:tc>
          <w:tcPr>
            <w:tcW w:w="8080" w:type="dxa"/>
            <w:tcBorders>
              <w:top w:val="nil"/>
              <w:left w:val="nil"/>
              <w:bottom w:val="nil"/>
              <w:right w:val="nil"/>
            </w:tcBorders>
            <w:shd w:val="clear" w:color="auto" w:fill="auto"/>
            <w:vAlign w:val="center"/>
            <w:hideMark/>
          </w:tcPr>
          <w:p w14:paraId="6B94946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65" w14:textId="77777777">
        <w:trPr>
          <w:trHeight w:val="330"/>
        </w:trPr>
        <w:tc>
          <w:tcPr>
            <w:tcW w:w="8080" w:type="dxa"/>
            <w:tcBorders>
              <w:top w:val="nil"/>
              <w:left w:val="nil"/>
              <w:bottom w:val="nil"/>
              <w:right w:val="nil"/>
            </w:tcBorders>
            <w:shd w:val="clear" w:color="auto" w:fill="auto"/>
            <w:vAlign w:val="center"/>
            <w:hideMark/>
          </w:tcPr>
          <w:p w14:paraId="6B949463"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64"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67" w14:textId="77777777">
        <w:trPr>
          <w:trHeight w:val="495"/>
        </w:trPr>
        <w:tc>
          <w:tcPr>
            <w:tcW w:w="8080" w:type="dxa"/>
            <w:tcBorders>
              <w:top w:val="nil"/>
              <w:left w:val="nil"/>
              <w:bottom w:val="nil"/>
              <w:right w:val="nil"/>
            </w:tcBorders>
            <w:shd w:val="clear" w:color="auto" w:fill="auto"/>
            <w:vAlign w:val="center"/>
            <w:hideMark/>
          </w:tcPr>
          <w:p w14:paraId="6B94946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Βουλευτική Τροπολογία 1872/214 ως έχει     ΚΑΤΑ ΠΛΕΙΟΨΗΦΙΑ</w:t>
            </w:r>
          </w:p>
        </w:tc>
      </w:tr>
      <w:tr w:rsidR="00244F6B" w14:paraId="6B949469" w14:textId="77777777">
        <w:trPr>
          <w:trHeight w:val="330"/>
        </w:trPr>
        <w:tc>
          <w:tcPr>
            <w:tcW w:w="8080" w:type="dxa"/>
            <w:tcBorders>
              <w:top w:val="nil"/>
              <w:left w:val="nil"/>
              <w:bottom w:val="nil"/>
              <w:right w:val="nil"/>
            </w:tcBorders>
            <w:shd w:val="clear" w:color="auto" w:fill="auto"/>
            <w:vAlign w:val="center"/>
            <w:hideMark/>
          </w:tcPr>
          <w:p w14:paraId="6B94946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6B" w14:textId="77777777">
        <w:trPr>
          <w:trHeight w:val="330"/>
        </w:trPr>
        <w:tc>
          <w:tcPr>
            <w:tcW w:w="8080" w:type="dxa"/>
            <w:tcBorders>
              <w:top w:val="nil"/>
              <w:left w:val="nil"/>
              <w:bottom w:val="nil"/>
              <w:right w:val="nil"/>
            </w:tcBorders>
            <w:shd w:val="clear" w:color="auto" w:fill="auto"/>
            <w:vAlign w:val="center"/>
            <w:hideMark/>
          </w:tcPr>
          <w:p w14:paraId="6B94946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46D" w14:textId="77777777">
        <w:trPr>
          <w:trHeight w:val="330"/>
        </w:trPr>
        <w:tc>
          <w:tcPr>
            <w:tcW w:w="8080" w:type="dxa"/>
            <w:tcBorders>
              <w:top w:val="nil"/>
              <w:left w:val="nil"/>
              <w:bottom w:val="nil"/>
              <w:right w:val="nil"/>
            </w:tcBorders>
            <w:shd w:val="clear" w:color="auto" w:fill="auto"/>
            <w:vAlign w:val="center"/>
            <w:hideMark/>
          </w:tcPr>
          <w:p w14:paraId="6B94946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46F" w14:textId="77777777">
        <w:trPr>
          <w:trHeight w:val="330"/>
        </w:trPr>
        <w:tc>
          <w:tcPr>
            <w:tcW w:w="8080" w:type="dxa"/>
            <w:tcBorders>
              <w:top w:val="nil"/>
              <w:left w:val="nil"/>
              <w:bottom w:val="nil"/>
              <w:right w:val="nil"/>
            </w:tcBorders>
            <w:shd w:val="clear" w:color="auto" w:fill="auto"/>
            <w:vAlign w:val="center"/>
            <w:hideMark/>
          </w:tcPr>
          <w:p w14:paraId="6B94946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lastRenderedPageBreak/>
              <w:t>Χ.Α: OXI</w:t>
            </w:r>
          </w:p>
        </w:tc>
      </w:tr>
      <w:tr w:rsidR="00244F6B" w14:paraId="6B949471" w14:textId="77777777">
        <w:trPr>
          <w:trHeight w:val="330"/>
        </w:trPr>
        <w:tc>
          <w:tcPr>
            <w:tcW w:w="8080" w:type="dxa"/>
            <w:tcBorders>
              <w:top w:val="nil"/>
              <w:left w:val="nil"/>
              <w:bottom w:val="nil"/>
              <w:right w:val="nil"/>
            </w:tcBorders>
            <w:shd w:val="clear" w:color="auto" w:fill="auto"/>
            <w:vAlign w:val="center"/>
            <w:hideMark/>
          </w:tcPr>
          <w:p w14:paraId="6B94947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Κ.Κ.Ε: </w:t>
            </w:r>
            <w:r w:rsidRPr="003869F8">
              <w:rPr>
                <w:rFonts w:ascii="Calibri" w:eastAsia="Times New Roman" w:hAnsi="Calibri" w:cs="Calibri"/>
                <w:color w:val="000000"/>
                <w:sz w:val="22"/>
                <w:szCs w:val="22"/>
              </w:rPr>
              <w:t>OXI</w:t>
            </w:r>
          </w:p>
        </w:tc>
      </w:tr>
      <w:tr w:rsidR="00244F6B" w14:paraId="6B949473" w14:textId="77777777">
        <w:trPr>
          <w:trHeight w:val="330"/>
        </w:trPr>
        <w:tc>
          <w:tcPr>
            <w:tcW w:w="8080" w:type="dxa"/>
            <w:tcBorders>
              <w:top w:val="nil"/>
              <w:left w:val="nil"/>
              <w:bottom w:val="nil"/>
              <w:right w:val="nil"/>
            </w:tcBorders>
            <w:shd w:val="clear" w:color="auto" w:fill="auto"/>
            <w:vAlign w:val="center"/>
            <w:hideMark/>
          </w:tcPr>
          <w:p w14:paraId="6B94947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75" w14:textId="77777777">
        <w:trPr>
          <w:trHeight w:val="330"/>
        </w:trPr>
        <w:tc>
          <w:tcPr>
            <w:tcW w:w="8080" w:type="dxa"/>
            <w:tcBorders>
              <w:top w:val="nil"/>
              <w:left w:val="nil"/>
              <w:bottom w:val="nil"/>
              <w:right w:val="nil"/>
            </w:tcBorders>
            <w:shd w:val="clear" w:color="auto" w:fill="auto"/>
            <w:vAlign w:val="center"/>
            <w:hideMark/>
          </w:tcPr>
          <w:p w14:paraId="6B94947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79" w14:textId="77777777">
        <w:trPr>
          <w:trHeight w:val="330"/>
        </w:trPr>
        <w:tc>
          <w:tcPr>
            <w:tcW w:w="8080" w:type="dxa"/>
            <w:tcBorders>
              <w:top w:val="nil"/>
              <w:left w:val="nil"/>
              <w:bottom w:val="nil"/>
              <w:right w:val="nil"/>
            </w:tcBorders>
            <w:shd w:val="clear" w:color="auto" w:fill="auto"/>
            <w:vAlign w:val="center"/>
            <w:hideMark/>
          </w:tcPr>
          <w:p w14:paraId="6B949476"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77" w14:textId="77777777" w:rsidR="005F5E40" w:rsidRDefault="006574B6" w:rsidP="003869F8">
            <w:pPr>
              <w:spacing w:after="0" w:line="240" w:lineRule="auto"/>
              <w:ind w:firstLine="0"/>
              <w:rPr>
                <w:rFonts w:ascii="Calibri" w:eastAsia="Times New Roman" w:hAnsi="Calibri" w:cs="Calibri"/>
                <w:color w:val="000000"/>
                <w:sz w:val="22"/>
                <w:szCs w:val="22"/>
              </w:rPr>
            </w:pPr>
          </w:p>
          <w:p w14:paraId="6B949478" w14:textId="77777777" w:rsidR="005F5E40"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7B" w14:textId="77777777">
        <w:trPr>
          <w:trHeight w:val="480"/>
        </w:trPr>
        <w:tc>
          <w:tcPr>
            <w:tcW w:w="8080" w:type="dxa"/>
            <w:tcBorders>
              <w:top w:val="nil"/>
              <w:left w:val="nil"/>
              <w:bottom w:val="nil"/>
              <w:right w:val="nil"/>
            </w:tcBorders>
            <w:shd w:val="clear" w:color="auto" w:fill="auto"/>
            <w:vAlign w:val="center"/>
            <w:hideMark/>
          </w:tcPr>
          <w:p w14:paraId="6B94947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Βουλευτική </w:t>
            </w:r>
            <w:proofErr w:type="spellStart"/>
            <w:r w:rsidRPr="003869F8">
              <w:rPr>
                <w:rFonts w:ascii="Calibri" w:eastAsia="Times New Roman" w:hAnsi="Calibri" w:cs="Calibri"/>
                <w:color w:val="000000"/>
                <w:sz w:val="22"/>
                <w:szCs w:val="22"/>
              </w:rPr>
              <w:t>Τροπολογια</w:t>
            </w:r>
            <w:proofErr w:type="spellEnd"/>
            <w:r w:rsidRPr="003869F8">
              <w:rPr>
                <w:rFonts w:ascii="Calibri" w:eastAsia="Times New Roman" w:hAnsi="Calibri" w:cs="Calibri"/>
                <w:color w:val="000000"/>
                <w:sz w:val="22"/>
                <w:szCs w:val="22"/>
              </w:rPr>
              <w:t xml:space="preserve"> 1873/215 ως έχει     ΚΑΤΑ ΠΛΕΙΟΨΗΦΙΑ</w:t>
            </w:r>
          </w:p>
        </w:tc>
      </w:tr>
      <w:tr w:rsidR="00244F6B" w14:paraId="6B94947D" w14:textId="77777777">
        <w:trPr>
          <w:trHeight w:val="330"/>
        </w:trPr>
        <w:tc>
          <w:tcPr>
            <w:tcW w:w="8080" w:type="dxa"/>
            <w:tcBorders>
              <w:top w:val="nil"/>
              <w:left w:val="nil"/>
              <w:bottom w:val="nil"/>
              <w:right w:val="nil"/>
            </w:tcBorders>
            <w:shd w:val="clear" w:color="auto" w:fill="auto"/>
            <w:vAlign w:val="center"/>
            <w:hideMark/>
          </w:tcPr>
          <w:p w14:paraId="6B94947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7F" w14:textId="77777777">
        <w:trPr>
          <w:trHeight w:val="330"/>
        </w:trPr>
        <w:tc>
          <w:tcPr>
            <w:tcW w:w="8080" w:type="dxa"/>
            <w:tcBorders>
              <w:top w:val="nil"/>
              <w:left w:val="nil"/>
              <w:bottom w:val="nil"/>
              <w:right w:val="nil"/>
            </w:tcBorders>
            <w:shd w:val="clear" w:color="auto" w:fill="auto"/>
            <w:vAlign w:val="center"/>
            <w:hideMark/>
          </w:tcPr>
          <w:p w14:paraId="6B94947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481" w14:textId="77777777">
        <w:trPr>
          <w:trHeight w:val="330"/>
        </w:trPr>
        <w:tc>
          <w:tcPr>
            <w:tcW w:w="8080" w:type="dxa"/>
            <w:tcBorders>
              <w:top w:val="nil"/>
              <w:left w:val="nil"/>
              <w:bottom w:val="nil"/>
              <w:right w:val="nil"/>
            </w:tcBorders>
            <w:shd w:val="clear" w:color="auto" w:fill="auto"/>
            <w:vAlign w:val="center"/>
            <w:hideMark/>
          </w:tcPr>
          <w:p w14:paraId="6B94948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ΠΡΝ</w:t>
            </w:r>
          </w:p>
        </w:tc>
      </w:tr>
      <w:tr w:rsidR="00244F6B" w14:paraId="6B949483" w14:textId="77777777">
        <w:trPr>
          <w:trHeight w:val="330"/>
        </w:trPr>
        <w:tc>
          <w:tcPr>
            <w:tcW w:w="8080" w:type="dxa"/>
            <w:tcBorders>
              <w:top w:val="nil"/>
              <w:left w:val="nil"/>
              <w:bottom w:val="nil"/>
              <w:right w:val="nil"/>
            </w:tcBorders>
            <w:shd w:val="clear" w:color="auto" w:fill="auto"/>
            <w:vAlign w:val="center"/>
            <w:hideMark/>
          </w:tcPr>
          <w:p w14:paraId="6B94948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485" w14:textId="77777777">
        <w:trPr>
          <w:trHeight w:val="330"/>
        </w:trPr>
        <w:tc>
          <w:tcPr>
            <w:tcW w:w="8080" w:type="dxa"/>
            <w:tcBorders>
              <w:top w:val="nil"/>
              <w:left w:val="nil"/>
              <w:bottom w:val="nil"/>
              <w:right w:val="nil"/>
            </w:tcBorders>
            <w:shd w:val="clear" w:color="auto" w:fill="auto"/>
            <w:vAlign w:val="center"/>
            <w:hideMark/>
          </w:tcPr>
          <w:p w14:paraId="6B94948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ΠΡΝ</w:t>
            </w:r>
          </w:p>
        </w:tc>
      </w:tr>
      <w:tr w:rsidR="00244F6B" w14:paraId="6B949487" w14:textId="77777777">
        <w:trPr>
          <w:trHeight w:val="330"/>
        </w:trPr>
        <w:tc>
          <w:tcPr>
            <w:tcW w:w="8080" w:type="dxa"/>
            <w:tcBorders>
              <w:top w:val="nil"/>
              <w:left w:val="nil"/>
              <w:bottom w:val="nil"/>
              <w:right w:val="nil"/>
            </w:tcBorders>
            <w:shd w:val="clear" w:color="auto" w:fill="auto"/>
            <w:vAlign w:val="center"/>
            <w:hideMark/>
          </w:tcPr>
          <w:p w14:paraId="6B94948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89" w14:textId="77777777">
        <w:trPr>
          <w:trHeight w:val="330"/>
        </w:trPr>
        <w:tc>
          <w:tcPr>
            <w:tcW w:w="8080" w:type="dxa"/>
            <w:tcBorders>
              <w:top w:val="nil"/>
              <w:left w:val="nil"/>
              <w:bottom w:val="nil"/>
              <w:right w:val="nil"/>
            </w:tcBorders>
            <w:shd w:val="clear" w:color="auto" w:fill="auto"/>
            <w:vAlign w:val="center"/>
            <w:hideMark/>
          </w:tcPr>
          <w:p w14:paraId="6B94948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8C" w14:textId="77777777">
        <w:trPr>
          <w:trHeight w:val="330"/>
        </w:trPr>
        <w:tc>
          <w:tcPr>
            <w:tcW w:w="8080" w:type="dxa"/>
            <w:tcBorders>
              <w:top w:val="nil"/>
              <w:left w:val="nil"/>
              <w:bottom w:val="nil"/>
              <w:right w:val="nil"/>
            </w:tcBorders>
            <w:shd w:val="clear" w:color="auto" w:fill="auto"/>
            <w:vAlign w:val="center"/>
            <w:hideMark/>
          </w:tcPr>
          <w:p w14:paraId="6B94948A"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8B"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8E" w14:textId="77777777">
        <w:trPr>
          <w:trHeight w:val="330"/>
        </w:trPr>
        <w:tc>
          <w:tcPr>
            <w:tcW w:w="8080" w:type="dxa"/>
            <w:tcBorders>
              <w:top w:val="nil"/>
              <w:left w:val="nil"/>
              <w:bottom w:val="nil"/>
              <w:right w:val="nil"/>
            </w:tcBorders>
            <w:shd w:val="clear" w:color="auto" w:fill="auto"/>
            <w:vAlign w:val="center"/>
            <w:hideMark/>
          </w:tcPr>
          <w:p w14:paraId="6B94948D"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 xml:space="preserve">Ακροτελεύτιο άρθρο (ως έχει)     ΚΑΤΑ </w:t>
            </w:r>
            <w:r w:rsidRPr="003869F8">
              <w:rPr>
                <w:rFonts w:ascii="Calibri" w:eastAsia="Times New Roman" w:hAnsi="Calibri" w:cs="Calibri"/>
                <w:color w:val="000000"/>
                <w:sz w:val="22"/>
                <w:szCs w:val="22"/>
              </w:rPr>
              <w:t>ΠΛΕΙΟΨΗΦΙΑ</w:t>
            </w:r>
          </w:p>
        </w:tc>
      </w:tr>
      <w:tr w:rsidR="00244F6B" w14:paraId="6B949490" w14:textId="77777777">
        <w:trPr>
          <w:trHeight w:val="330"/>
        </w:trPr>
        <w:tc>
          <w:tcPr>
            <w:tcW w:w="8080" w:type="dxa"/>
            <w:tcBorders>
              <w:top w:val="nil"/>
              <w:left w:val="nil"/>
              <w:bottom w:val="nil"/>
              <w:right w:val="nil"/>
            </w:tcBorders>
            <w:shd w:val="clear" w:color="auto" w:fill="auto"/>
            <w:vAlign w:val="center"/>
            <w:hideMark/>
          </w:tcPr>
          <w:p w14:paraId="6B94948F"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92" w14:textId="77777777">
        <w:trPr>
          <w:trHeight w:val="345"/>
        </w:trPr>
        <w:tc>
          <w:tcPr>
            <w:tcW w:w="8080" w:type="dxa"/>
            <w:tcBorders>
              <w:top w:val="nil"/>
              <w:left w:val="nil"/>
              <w:bottom w:val="nil"/>
              <w:right w:val="nil"/>
            </w:tcBorders>
            <w:shd w:val="clear" w:color="auto" w:fill="auto"/>
            <w:vAlign w:val="center"/>
            <w:hideMark/>
          </w:tcPr>
          <w:p w14:paraId="6B949491"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ΝΑΙ</w:t>
            </w:r>
          </w:p>
        </w:tc>
      </w:tr>
      <w:tr w:rsidR="00244F6B" w14:paraId="6B949494" w14:textId="77777777">
        <w:trPr>
          <w:trHeight w:val="330"/>
        </w:trPr>
        <w:tc>
          <w:tcPr>
            <w:tcW w:w="8080" w:type="dxa"/>
            <w:tcBorders>
              <w:top w:val="nil"/>
              <w:left w:val="nil"/>
              <w:bottom w:val="nil"/>
              <w:right w:val="nil"/>
            </w:tcBorders>
            <w:shd w:val="clear" w:color="auto" w:fill="auto"/>
            <w:vAlign w:val="center"/>
            <w:hideMark/>
          </w:tcPr>
          <w:p w14:paraId="6B949493"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96" w14:textId="77777777">
        <w:trPr>
          <w:trHeight w:val="330"/>
        </w:trPr>
        <w:tc>
          <w:tcPr>
            <w:tcW w:w="8080" w:type="dxa"/>
            <w:tcBorders>
              <w:top w:val="nil"/>
              <w:left w:val="nil"/>
              <w:bottom w:val="nil"/>
              <w:right w:val="nil"/>
            </w:tcBorders>
            <w:shd w:val="clear" w:color="auto" w:fill="auto"/>
            <w:vAlign w:val="center"/>
            <w:hideMark/>
          </w:tcPr>
          <w:p w14:paraId="6B949495"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498" w14:textId="77777777">
        <w:trPr>
          <w:trHeight w:val="330"/>
        </w:trPr>
        <w:tc>
          <w:tcPr>
            <w:tcW w:w="8080" w:type="dxa"/>
            <w:tcBorders>
              <w:top w:val="nil"/>
              <w:left w:val="nil"/>
              <w:bottom w:val="nil"/>
              <w:right w:val="nil"/>
            </w:tcBorders>
            <w:shd w:val="clear" w:color="auto" w:fill="auto"/>
            <w:vAlign w:val="center"/>
            <w:hideMark/>
          </w:tcPr>
          <w:p w14:paraId="6B949497"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49A" w14:textId="77777777">
        <w:trPr>
          <w:trHeight w:val="330"/>
        </w:trPr>
        <w:tc>
          <w:tcPr>
            <w:tcW w:w="8080" w:type="dxa"/>
            <w:tcBorders>
              <w:top w:val="nil"/>
              <w:left w:val="nil"/>
              <w:bottom w:val="nil"/>
              <w:right w:val="nil"/>
            </w:tcBorders>
            <w:shd w:val="clear" w:color="auto" w:fill="auto"/>
            <w:vAlign w:val="center"/>
            <w:hideMark/>
          </w:tcPr>
          <w:p w14:paraId="6B949499"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9C" w14:textId="77777777">
        <w:trPr>
          <w:trHeight w:val="345"/>
        </w:trPr>
        <w:tc>
          <w:tcPr>
            <w:tcW w:w="8080" w:type="dxa"/>
            <w:tcBorders>
              <w:top w:val="nil"/>
              <w:left w:val="nil"/>
              <w:bottom w:val="nil"/>
              <w:right w:val="nil"/>
            </w:tcBorders>
            <w:shd w:val="clear" w:color="auto" w:fill="auto"/>
            <w:vAlign w:val="center"/>
            <w:hideMark/>
          </w:tcPr>
          <w:p w14:paraId="6B94949B"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9F" w14:textId="77777777">
        <w:trPr>
          <w:trHeight w:val="330"/>
        </w:trPr>
        <w:tc>
          <w:tcPr>
            <w:tcW w:w="8080" w:type="dxa"/>
            <w:tcBorders>
              <w:top w:val="nil"/>
              <w:left w:val="nil"/>
              <w:bottom w:val="nil"/>
              <w:right w:val="nil"/>
            </w:tcBorders>
            <w:shd w:val="clear" w:color="auto" w:fill="auto"/>
            <w:vAlign w:val="center"/>
            <w:hideMark/>
          </w:tcPr>
          <w:p w14:paraId="6B94949D" w14:textId="77777777" w:rsid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p w14:paraId="6B94949E" w14:textId="77777777" w:rsidR="00CC6AA6" w:rsidRPr="003869F8" w:rsidRDefault="006574B6" w:rsidP="003869F8">
            <w:pPr>
              <w:spacing w:after="0" w:line="240" w:lineRule="auto"/>
              <w:ind w:firstLine="0"/>
              <w:rPr>
                <w:rFonts w:ascii="Calibri" w:eastAsia="Times New Roman" w:hAnsi="Calibri" w:cs="Calibri"/>
                <w:color w:val="000000"/>
                <w:sz w:val="22"/>
                <w:szCs w:val="22"/>
              </w:rPr>
            </w:pPr>
          </w:p>
        </w:tc>
      </w:tr>
      <w:tr w:rsidR="00244F6B" w14:paraId="6B9494A1" w14:textId="77777777">
        <w:trPr>
          <w:trHeight w:val="330"/>
        </w:trPr>
        <w:tc>
          <w:tcPr>
            <w:tcW w:w="8080" w:type="dxa"/>
            <w:tcBorders>
              <w:top w:val="nil"/>
              <w:left w:val="nil"/>
              <w:bottom w:val="nil"/>
              <w:right w:val="nil"/>
            </w:tcBorders>
            <w:shd w:val="clear" w:color="auto" w:fill="auto"/>
            <w:vAlign w:val="center"/>
            <w:hideMark/>
          </w:tcPr>
          <w:p w14:paraId="6B9494A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Επί του Συνόλου     ΚΑΤΑ ΠΛΕΙΟΨΗΦΙΑ</w:t>
            </w:r>
          </w:p>
        </w:tc>
      </w:tr>
      <w:tr w:rsidR="00244F6B" w14:paraId="6B9494A3" w14:textId="77777777">
        <w:trPr>
          <w:trHeight w:val="330"/>
        </w:trPr>
        <w:tc>
          <w:tcPr>
            <w:tcW w:w="8080" w:type="dxa"/>
            <w:tcBorders>
              <w:top w:val="nil"/>
              <w:left w:val="nil"/>
              <w:bottom w:val="nil"/>
              <w:right w:val="nil"/>
            </w:tcBorders>
            <w:shd w:val="clear" w:color="auto" w:fill="auto"/>
            <w:vAlign w:val="center"/>
            <w:hideMark/>
          </w:tcPr>
          <w:p w14:paraId="6B9494A2"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ΣΥΡΙΖΑ: ΝΑΙ</w:t>
            </w:r>
          </w:p>
        </w:tc>
      </w:tr>
      <w:tr w:rsidR="00244F6B" w14:paraId="6B9494A5" w14:textId="77777777">
        <w:trPr>
          <w:trHeight w:val="330"/>
        </w:trPr>
        <w:tc>
          <w:tcPr>
            <w:tcW w:w="8080" w:type="dxa"/>
            <w:tcBorders>
              <w:top w:val="nil"/>
              <w:left w:val="nil"/>
              <w:bottom w:val="nil"/>
              <w:right w:val="nil"/>
            </w:tcBorders>
            <w:shd w:val="clear" w:color="auto" w:fill="auto"/>
            <w:vAlign w:val="center"/>
            <w:hideMark/>
          </w:tcPr>
          <w:p w14:paraId="6B9494A4"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Ν.Δ.: ΠΡΝ</w:t>
            </w:r>
          </w:p>
        </w:tc>
      </w:tr>
      <w:tr w:rsidR="00244F6B" w14:paraId="6B9494A7" w14:textId="77777777">
        <w:trPr>
          <w:trHeight w:val="330"/>
        </w:trPr>
        <w:tc>
          <w:tcPr>
            <w:tcW w:w="8080" w:type="dxa"/>
            <w:tcBorders>
              <w:top w:val="nil"/>
              <w:left w:val="nil"/>
              <w:bottom w:val="nil"/>
              <w:right w:val="nil"/>
            </w:tcBorders>
            <w:shd w:val="clear" w:color="auto" w:fill="auto"/>
            <w:vAlign w:val="center"/>
            <w:hideMark/>
          </w:tcPr>
          <w:p w14:paraId="6B9494A6"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ΔΗ.ΣΥ: ΝΑΙ</w:t>
            </w:r>
          </w:p>
        </w:tc>
      </w:tr>
      <w:tr w:rsidR="00244F6B" w14:paraId="6B9494A9" w14:textId="77777777">
        <w:trPr>
          <w:trHeight w:val="330"/>
        </w:trPr>
        <w:tc>
          <w:tcPr>
            <w:tcW w:w="8080" w:type="dxa"/>
            <w:tcBorders>
              <w:top w:val="nil"/>
              <w:left w:val="nil"/>
              <w:bottom w:val="nil"/>
              <w:right w:val="nil"/>
            </w:tcBorders>
            <w:shd w:val="clear" w:color="auto" w:fill="auto"/>
            <w:vAlign w:val="center"/>
            <w:hideMark/>
          </w:tcPr>
          <w:p w14:paraId="6B9494A8"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Χ.Α: OXI</w:t>
            </w:r>
          </w:p>
        </w:tc>
      </w:tr>
      <w:tr w:rsidR="00244F6B" w14:paraId="6B9494AB" w14:textId="77777777">
        <w:trPr>
          <w:trHeight w:val="330"/>
        </w:trPr>
        <w:tc>
          <w:tcPr>
            <w:tcW w:w="8080" w:type="dxa"/>
            <w:tcBorders>
              <w:top w:val="nil"/>
              <w:left w:val="nil"/>
              <w:bottom w:val="nil"/>
              <w:right w:val="nil"/>
            </w:tcBorders>
            <w:shd w:val="clear" w:color="auto" w:fill="auto"/>
            <w:vAlign w:val="center"/>
            <w:hideMark/>
          </w:tcPr>
          <w:p w14:paraId="6B9494AA"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Κ.Κ.Ε: OXI</w:t>
            </w:r>
          </w:p>
        </w:tc>
      </w:tr>
      <w:tr w:rsidR="00244F6B" w14:paraId="6B9494AD" w14:textId="77777777">
        <w:trPr>
          <w:trHeight w:val="330"/>
        </w:trPr>
        <w:tc>
          <w:tcPr>
            <w:tcW w:w="8080" w:type="dxa"/>
            <w:tcBorders>
              <w:top w:val="nil"/>
              <w:left w:val="nil"/>
              <w:bottom w:val="nil"/>
              <w:right w:val="nil"/>
            </w:tcBorders>
            <w:shd w:val="clear" w:color="auto" w:fill="auto"/>
            <w:vAlign w:val="center"/>
            <w:hideMark/>
          </w:tcPr>
          <w:p w14:paraId="6B9494AC"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ΑΝ.ΕΛ: ΝΑΙ</w:t>
            </w:r>
          </w:p>
        </w:tc>
      </w:tr>
      <w:tr w:rsidR="00244F6B" w14:paraId="6B9494AF" w14:textId="77777777">
        <w:trPr>
          <w:trHeight w:val="330"/>
        </w:trPr>
        <w:tc>
          <w:tcPr>
            <w:tcW w:w="8080" w:type="dxa"/>
            <w:tcBorders>
              <w:top w:val="nil"/>
              <w:left w:val="nil"/>
              <w:bottom w:val="nil"/>
              <w:right w:val="nil"/>
            </w:tcBorders>
            <w:shd w:val="clear" w:color="auto" w:fill="auto"/>
            <w:vAlign w:val="center"/>
            <w:hideMark/>
          </w:tcPr>
          <w:p w14:paraId="6B9494AE"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ΠΟΤΑΜΙ: OXI</w:t>
            </w:r>
          </w:p>
        </w:tc>
      </w:tr>
      <w:tr w:rsidR="00244F6B" w14:paraId="6B9494B1" w14:textId="77777777">
        <w:trPr>
          <w:trHeight w:val="330"/>
        </w:trPr>
        <w:tc>
          <w:tcPr>
            <w:tcW w:w="8080" w:type="dxa"/>
            <w:tcBorders>
              <w:top w:val="nil"/>
              <w:left w:val="nil"/>
              <w:bottom w:val="nil"/>
              <w:right w:val="nil"/>
            </w:tcBorders>
            <w:shd w:val="clear" w:color="auto" w:fill="auto"/>
            <w:vAlign w:val="center"/>
            <w:hideMark/>
          </w:tcPr>
          <w:p w14:paraId="6B9494B0" w14:textId="77777777" w:rsidR="003869F8" w:rsidRPr="003869F8" w:rsidRDefault="006574B6" w:rsidP="003869F8">
            <w:pPr>
              <w:spacing w:after="0" w:line="240" w:lineRule="auto"/>
              <w:ind w:firstLine="0"/>
              <w:rPr>
                <w:rFonts w:ascii="Calibri" w:eastAsia="Times New Roman" w:hAnsi="Calibri" w:cs="Calibri"/>
                <w:color w:val="000000"/>
                <w:sz w:val="22"/>
                <w:szCs w:val="22"/>
              </w:rPr>
            </w:pPr>
            <w:r w:rsidRPr="003869F8">
              <w:rPr>
                <w:rFonts w:ascii="Calibri" w:eastAsia="Times New Roman" w:hAnsi="Calibri" w:cs="Calibri"/>
                <w:color w:val="000000"/>
                <w:sz w:val="22"/>
                <w:szCs w:val="22"/>
              </w:rPr>
              <w:t>ΕΝ. ΚΕΝΤΡΩΩΝ: ΠΡΝ</w:t>
            </w:r>
          </w:p>
        </w:tc>
      </w:tr>
    </w:tbl>
    <w:p w14:paraId="6B9494B2" w14:textId="77777777" w:rsidR="00244F6B" w:rsidRDefault="00244F6B">
      <w:pPr>
        <w:autoSpaceDE w:val="0"/>
        <w:autoSpaceDN w:val="0"/>
        <w:adjustRightInd w:val="0"/>
        <w:spacing w:after="0"/>
        <w:ind w:firstLine="0"/>
        <w:jc w:val="both"/>
        <w:rPr>
          <w:rFonts w:eastAsia="SimSun"/>
          <w:szCs w:val="24"/>
          <w:lang w:eastAsia="zh-CN"/>
        </w:rPr>
      </w:pPr>
    </w:p>
    <w:p w14:paraId="6B9494B3" w14:textId="77777777" w:rsidR="00244F6B" w:rsidRDefault="006574B6">
      <w:pPr>
        <w:autoSpaceDE w:val="0"/>
        <w:autoSpaceDN w:val="0"/>
        <w:adjustRightInd w:val="0"/>
        <w:spacing w:after="0"/>
        <w:ind w:firstLine="0"/>
        <w:rPr>
          <w:rFonts w:eastAsia="SimSun"/>
          <w:szCs w:val="24"/>
          <w:lang w:eastAsia="zh-CN"/>
        </w:rPr>
      </w:pPr>
      <w:r>
        <w:rPr>
          <w:rFonts w:eastAsia="SimSun"/>
          <w:szCs w:val="24"/>
          <w:lang w:eastAsia="zh-CN"/>
        </w:rPr>
        <w:t>Ο</w:t>
      </w:r>
      <w:r>
        <w:rPr>
          <w:rFonts w:eastAsia="SimSun"/>
          <w:szCs w:val="24"/>
          <w:lang w:eastAsia="zh-CN"/>
        </w:rPr>
        <w:t xml:space="preserve"> Πρόεδρος</w:t>
      </w:r>
    </w:p>
    <w:p w14:paraId="6B9494B4" w14:textId="77777777" w:rsidR="00244F6B" w:rsidRDefault="00244F6B">
      <w:pPr>
        <w:autoSpaceDE w:val="0"/>
        <w:autoSpaceDN w:val="0"/>
        <w:adjustRightInd w:val="0"/>
        <w:spacing w:after="0"/>
        <w:ind w:firstLine="0"/>
        <w:jc w:val="both"/>
        <w:rPr>
          <w:rFonts w:eastAsia="SimSun"/>
          <w:szCs w:val="24"/>
          <w:lang w:eastAsia="zh-CN"/>
        </w:rPr>
      </w:pPr>
    </w:p>
    <w:p w14:paraId="6B9494B5" w14:textId="77777777" w:rsidR="00244F6B" w:rsidRDefault="00244F6B">
      <w:pPr>
        <w:autoSpaceDE w:val="0"/>
        <w:autoSpaceDN w:val="0"/>
        <w:adjustRightInd w:val="0"/>
        <w:spacing w:after="0"/>
        <w:ind w:firstLine="0"/>
        <w:jc w:val="both"/>
        <w:rPr>
          <w:rFonts w:eastAsia="SimSun"/>
          <w:szCs w:val="24"/>
          <w:lang w:eastAsia="zh-C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44F6B" w14:paraId="6B9494B8" w14:textId="77777777">
        <w:trPr>
          <w:trHeight w:val="416"/>
        </w:trPr>
        <w:tc>
          <w:tcPr>
            <w:tcW w:w="4148" w:type="dxa"/>
          </w:tcPr>
          <w:p w14:paraId="6B9494B6" w14:textId="77777777" w:rsidR="00FA274E" w:rsidRPr="00FA274E" w:rsidRDefault="006574B6" w:rsidP="00FA274E">
            <w:pPr>
              <w:ind w:left="28" w:right="28"/>
              <w:rPr>
                <w:rFonts w:eastAsia="Times New Roman"/>
                <w:szCs w:val="24"/>
                <w:lang w:val="en-US"/>
              </w:rPr>
            </w:pPr>
            <w:r w:rsidRPr="00FA274E">
              <w:rPr>
                <w:rFonts w:eastAsia="Times New Roman" w:cs="Times New Roman"/>
                <w:b/>
                <w:noProof/>
                <w:color w:val="000000"/>
                <w:sz w:val="19"/>
                <w:szCs w:val="19"/>
              </w:rPr>
              <w:t>ΚΑΜΑΤΕΡΟΣ ΗΛΙΑΣ</w:t>
            </w:r>
          </w:p>
        </w:tc>
        <w:tc>
          <w:tcPr>
            <w:tcW w:w="4148" w:type="dxa"/>
          </w:tcPr>
          <w:p w14:paraId="6B9494B7" w14:textId="77777777" w:rsidR="00FA274E" w:rsidRPr="00FA274E" w:rsidRDefault="006574B6" w:rsidP="00FA274E">
            <w:pPr>
              <w:ind w:left="28" w:right="28"/>
              <w:rPr>
                <w:rFonts w:eastAsia="Times New Roman"/>
                <w:szCs w:val="24"/>
                <w:lang w:val="en-US"/>
              </w:rPr>
            </w:pPr>
            <w:r w:rsidRPr="00FA274E">
              <w:rPr>
                <w:rFonts w:eastAsia="Times New Roman" w:cs="Times New Roman"/>
                <w:b/>
                <w:noProof/>
                <w:color w:val="000000"/>
                <w:sz w:val="19"/>
                <w:szCs w:val="19"/>
              </w:rPr>
              <w:t>ΣΥΡΙΖΑ</w:t>
            </w:r>
          </w:p>
        </w:tc>
      </w:tr>
      <w:tr w:rsidR="00244F6B" w14:paraId="6B9494BB" w14:textId="77777777">
        <w:trPr>
          <w:trHeight w:val="408"/>
        </w:trPr>
        <w:tc>
          <w:tcPr>
            <w:tcW w:w="4148" w:type="dxa"/>
          </w:tcPr>
          <w:p w14:paraId="6B9494B9"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ΜΠΟΥΚΩΡΟΣ ΧΡΗΣΤΟΣ</w:t>
            </w:r>
          </w:p>
        </w:tc>
        <w:tc>
          <w:tcPr>
            <w:tcW w:w="4148" w:type="dxa"/>
          </w:tcPr>
          <w:p w14:paraId="6B9494BA"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Ν.Δ.</w:t>
            </w:r>
          </w:p>
        </w:tc>
      </w:tr>
      <w:tr w:rsidR="00244F6B" w14:paraId="6B9494BE" w14:textId="77777777">
        <w:trPr>
          <w:trHeight w:val="427"/>
        </w:trPr>
        <w:tc>
          <w:tcPr>
            <w:tcW w:w="4148" w:type="dxa"/>
          </w:tcPr>
          <w:p w14:paraId="6B9494BC"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ΑΡΒΑΝΙΤΙΔΗΣ ΓΕΩΡΓΙΟΣ</w:t>
            </w:r>
          </w:p>
        </w:tc>
        <w:tc>
          <w:tcPr>
            <w:tcW w:w="4148" w:type="dxa"/>
          </w:tcPr>
          <w:p w14:paraId="6B9494BD" w14:textId="77777777" w:rsidR="00FA274E" w:rsidRPr="00FA274E" w:rsidRDefault="006574B6" w:rsidP="00FA274E">
            <w:pPr>
              <w:ind w:left="28" w:right="28"/>
              <w:rPr>
                <w:rFonts w:ascii="Calibri" w:eastAsia="Times New Roman" w:hAnsi="Calibri" w:cs="Times New Roman"/>
                <w:b/>
                <w:noProof/>
                <w:color w:val="000000"/>
                <w:sz w:val="22"/>
                <w:szCs w:val="22"/>
              </w:rPr>
            </w:pPr>
            <w:r w:rsidRPr="00FA274E">
              <w:rPr>
                <w:rFonts w:eastAsia="Times New Roman" w:cs="Times New Roman"/>
                <w:b/>
                <w:noProof/>
                <w:color w:val="000000"/>
                <w:sz w:val="19"/>
                <w:szCs w:val="19"/>
              </w:rPr>
              <w:t>ΔΗ.ΣΥ</w:t>
            </w:r>
          </w:p>
        </w:tc>
      </w:tr>
      <w:tr w:rsidR="00244F6B" w14:paraId="6B9494C1" w14:textId="77777777">
        <w:trPr>
          <w:trHeight w:val="419"/>
        </w:trPr>
        <w:tc>
          <w:tcPr>
            <w:tcW w:w="4148" w:type="dxa"/>
          </w:tcPr>
          <w:p w14:paraId="6B9494BF"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ΣΑΧΙΝΙΔΗΣ ΙΩΑΝΝΗΣ</w:t>
            </w:r>
          </w:p>
        </w:tc>
        <w:tc>
          <w:tcPr>
            <w:tcW w:w="4148" w:type="dxa"/>
          </w:tcPr>
          <w:p w14:paraId="6B9494C0"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Χ.Α</w:t>
            </w:r>
          </w:p>
        </w:tc>
      </w:tr>
      <w:tr w:rsidR="00244F6B" w14:paraId="6B9494C4" w14:textId="77777777">
        <w:trPr>
          <w:trHeight w:val="395"/>
        </w:trPr>
        <w:tc>
          <w:tcPr>
            <w:tcW w:w="4148" w:type="dxa"/>
          </w:tcPr>
          <w:p w14:paraId="6B9494C2"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ΒΑΡΔΑΛΗΣ ΑΘΑΝΑΣΙΟΣ</w:t>
            </w:r>
          </w:p>
        </w:tc>
        <w:tc>
          <w:tcPr>
            <w:tcW w:w="4148" w:type="dxa"/>
          </w:tcPr>
          <w:p w14:paraId="6B9494C3"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Κ.Κ.Ε</w:t>
            </w:r>
          </w:p>
        </w:tc>
      </w:tr>
      <w:tr w:rsidR="00244F6B" w14:paraId="6B9494C7" w14:textId="77777777">
        <w:trPr>
          <w:trHeight w:val="428"/>
        </w:trPr>
        <w:tc>
          <w:tcPr>
            <w:tcW w:w="4148" w:type="dxa"/>
          </w:tcPr>
          <w:p w14:paraId="6B9494C5"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ΚΑΤΣΙΚΗΣ ΚΩΝΣΤΑΝΤΙΝΟΣ</w:t>
            </w:r>
          </w:p>
        </w:tc>
        <w:tc>
          <w:tcPr>
            <w:tcW w:w="4148" w:type="dxa"/>
          </w:tcPr>
          <w:p w14:paraId="6B9494C6"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ΑΝ.ΕΛ</w:t>
            </w:r>
          </w:p>
        </w:tc>
      </w:tr>
      <w:tr w:rsidR="00244F6B" w14:paraId="6B9494CA" w14:textId="77777777">
        <w:trPr>
          <w:trHeight w:val="405"/>
        </w:trPr>
        <w:tc>
          <w:tcPr>
            <w:tcW w:w="4148" w:type="dxa"/>
          </w:tcPr>
          <w:p w14:paraId="6B9494C8"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ΑΜΥΡΑΣ ΓΕΩΡΓΙΟΣ</w:t>
            </w:r>
          </w:p>
        </w:tc>
        <w:tc>
          <w:tcPr>
            <w:tcW w:w="4148" w:type="dxa"/>
          </w:tcPr>
          <w:p w14:paraId="6B9494C9"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ΠΟΤΑΜΙ</w:t>
            </w:r>
          </w:p>
        </w:tc>
      </w:tr>
      <w:tr w:rsidR="00244F6B" w14:paraId="6B9494CD" w14:textId="77777777">
        <w:trPr>
          <w:trHeight w:val="413"/>
        </w:trPr>
        <w:tc>
          <w:tcPr>
            <w:tcW w:w="4148" w:type="dxa"/>
          </w:tcPr>
          <w:p w14:paraId="6B9494CB"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ΓΕΩΡΓΙΑΔΗΣ ΜΑΡΙΟΣ</w:t>
            </w:r>
          </w:p>
        </w:tc>
        <w:tc>
          <w:tcPr>
            <w:tcW w:w="4148" w:type="dxa"/>
          </w:tcPr>
          <w:p w14:paraId="6B9494CC" w14:textId="77777777" w:rsidR="00FA274E" w:rsidRPr="00FA274E" w:rsidRDefault="006574B6" w:rsidP="00FA274E">
            <w:pPr>
              <w:ind w:left="28" w:right="28"/>
              <w:rPr>
                <w:rFonts w:eastAsia="Times New Roman" w:cs="Times New Roman"/>
                <w:b/>
                <w:noProof/>
                <w:color w:val="000000"/>
                <w:sz w:val="19"/>
                <w:szCs w:val="19"/>
              </w:rPr>
            </w:pPr>
            <w:r w:rsidRPr="00FA274E">
              <w:rPr>
                <w:rFonts w:eastAsia="Times New Roman" w:cs="Times New Roman"/>
                <w:b/>
                <w:noProof/>
                <w:color w:val="000000"/>
                <w:sz w:val="19"/>
                <w:szCs w:val="19"/>
              </w:rPr>
              <w:t>ΕΝ. ΚΕΝΤΡΩΩΝ</w:t>
            </w:r>
          </w:p>
        </w:tc>
      </w:tr>
    </w:tbl>
    <w:p w14:paraId="6B9494CE" w14:textId="77777777" w:rsidR="00244F6B" w:rsidRDefault="006574B6">
      <w:pPr>
        <w:framePr w:w="765" w:h="330" w:hRule="exact" w:wrap="auto" w:vAnchor="page" w:hAnchor="margin" w:x="10140" w:y="16185"/>
        <w:spacing w:after="0"/>
        <w:ind w:left="28" w:right="28"/>
        <w:rPr>
          <w:rFonts w:ascii="Calibri" w:eastAsia="Times New Roman" w:hAnsi="Calibri" w:cs="Times New Roman"/>
          <w:noProof/>
          <w:color w:val="000000"/>
          <w:sz w:val="22"/>
          <w:szCs w:val="22"/>
        </w:rPr>
      </w:pPr>
      <w:r w:rsidRPr="003D2CA9">
        <w:rPr>
          <w:rFonts w:eastAsia="Times New Roman" w:cs="Times New Roman"/>
          <w:noProof/>
          <w:color w:val="000000"/>
          <w:sz w:val="19"/>
          <w:szCs w:val="19"/>
        </w:rPr>
        <w:t>1/13</w:t>
      </w:r>
    </w:p>
    <w:p w14:paraId="6B9494CF" w14:textId="77777777" w:rsidR="00244F6B" w:rsidRDefault="006574B6">
      <w:pPr>
        <w:framePr w:w="600" w:h="330" w:hRule="exact" w:wrap="auto" w:vAnchor="page" w:hAnchor="margin" w:x="9540" w:y="16185"/>
        <w:spacing w:after="0"/>
        <w:ind w:left="28" w:right="28"/>
        <w:rPr>
          <w:rFonts w:ascii="Calibri" w:eastAsia="Times New Roman" w:hAnsi="Calibri" w:cs="Times New Roman"/>
          <w:b/>
          <w:noProof/>
          <w:color w:val="000000"/>
          <w:sz w:val="22"/>
          <w:szCs w:val="22"/>
        </w:rPr>
      </w:pPr>
      <w:r w:rsidRPr="003D2CA9">
        <w:rPr>
          <w:rFonts w:eastAsia="Times New Roman" w:cs="Times New Roman"/>
          <w:b/>
          <w:noProof/>
          <w:color w:val="000000"/>
          <w:sz w:val="19"/>
          <w:szCs w:val="19"/>
        </w:rPr>
        <w:t>Σελ.</w:t>
      </w:r>
    </w:p>
    <w:p w14:paraId="6B9494D0" w14:textId="77777777" w:rsidR="00244F6B" w:rsidRDefault="00244F6B">
      <w:pPr>
        <w:spacing w:after="0"/>
        <w:rPr>
          <w:rFonts w:ascii="Calibri" w:eastAsia="Times New Roman" w:hAnsi="Calibri" w:cs="Times New Roman"/>
          <w:sz w:val="22"/>
          <w:szCs w:val="22"/>
        </w:rPr>
        <w:sectPr w:rsidR="00244F6B" w:rsidSect="0003294B">
          <w:pgSz w:w="11908" w:h="16833"/>
          <w:pgMar w:top="1440" w:right="1800" w:bottom="1440" w:left="1800" w:header="708" w:footer="708" w:gutter="0"/>
          <w:cols w:space="720"/>
          <w:docGrid w:linePitch="326"/>
        </w:sectPr>
      </w:pPr>
    </w:p>
    <w:p w14:paraId="6B9494D1" w14:textId="77777777" w:rsidR="00244F6B" w:rsidRDefault="006574B6">
      <w:pPr>
        <w:framePr w:w="7500" w:h="135" w:hRule="exact" w:wrap="auto" w:vAnchor="page" w:hAnchor="margin" w:x="1710" w:y="3885"/>
        <w:spacing w:after="0"/>
        <w:rPr>
          <w:rFonts w:ascii="Calibri" w:eastAsia="Times New Roman" w:hAnsi="Calibri" w:cs="Times New Roman"/>
          <w:sz w:val="22"/>
          <w:szCs w:val="22"/>
        </w:rPr>
      </w:pPr>
      <w:r w:rsidRPr="003D2CA9">
        <w:rPr>
          <w:rFonts w:ascii="Calibri" w:eastAsia="Times New Roman" w:hAnsi="Calibri" w:cs="Times New Roman"/>
          <w:noProof/>
          <w:sz w:val="22"/>
          <w:szCs w:val="22"/>
        </w:rPr>
        <w:lastRenderedPageBreak/>
        <w:drawing>
          <wp:inline distT="0" distB="0" distL="0" distR="0" wp14:anchorId="6B9494E0" wp14:editId="6B9494E1">
            <wp:extent cx="4762500" cy="9525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a:stretch>
                      <a:fillRect/>
                    </a:stretch>
                  </pic:blipFill>
                  <pic:spPr>
                    <a:xfrm>
                      <a:off x="0" y="0"/>
                      <a:ext cx="4762500" cy="95250"/>
                    </a:xfrm>
                    <a:prstGeom prst="rect">
                      <a:avLst/>
                    </a:prstGeom>
                    <a:noFill/>
                  </pic:spPr>
                </pic:pic>
              </a:graphicData>
            </a:graphic>
          </wp:inline>
        </w:drawing>
      </w:r>
    </w:p>
    <w:p w14:paraId="6B9494D2" w14:textId="77777777" w:rsidR="00244F6B" w:rsidRDefault="00244F6B"/>
    <w:p w14:paraId="6B9494D3" w14:textId="77777777" w:rsidR="00244F6B" w:rsidRDefault="006574B6">
      <w:pPr>
        <w:framePr w:w="765" w:h="330" w:hRule="exact" w:wrap="auto" w:vAnchor="page" w:hAnchor="margin" w:x="10140" w:y="16185"/>
        <w:spacing w:after="0"/>
        <w:ind w:left="28" w:right="28"/>
        <w:rPr>
          <w:rFonts w:ascii="Calibri" w:eastAsia="Times New Roman" w:hAnsi="Calibri" w:cs="Times New Roman"/>
          <w:noProof/>
          <w:color w:val="000000"/>
          <w:sz w:val="22"/>
          <w:szCs w:val="22"/>
        </w:rPr>
      </w:pPr>
      <w:r w:rsidRPr="003D2CA9">
        <w:rPr>
          <w:rFonts w:eastAsia="Times New Roman" w:cs="Times New Roman"/>
          <w:noProof/>
          <w:color w:val="000000"/>
          <w:sz w:val="19"/>
          <w:szCs w:val="19"/>
        </w:rPr>
        <w:t>13/13</w:t>
      </w:r>
    </w:p>
    <w:p w14:paraId="6B9494D4" w14:textId="77777777" w:rsidR="00244F6B" w:rsidRDefault="006574B6">
      <w:pPr>
        <w:framePr w:w="600" w:h="330" w:hRule="exact" w:wrap="auto" w:vAnchor="page" w:hAnchor="margin" w:x="9540" w:y="16185"/>
        <w:spacing w:after="0"/>
        <w:ind w:left="28" w:right="28"/>
        <w:rPr>
          <w:rFonts w:ascii="Calibri" w:eastAsia="Times New Roman" w:hAnsi="Calibri" w:cs="Times New Roman"/>
          <w:b/>
          <w:noProof/>
          <w:color w:val="000000"/>
          <w:sz w:val="22"/>
          <w:szCs w:val="22"/>
        </w:rPr>
      </w:pPr>
      <w:r w:rsidRPr="003D2CA9">
        <w:rPr>
          <w:rFonts w:eastAsia="Times New Roman" w:cs="Times New Roman"/>
          <w:b/>
          <w:noProof/>
          <w:color w:val="000000"/>
          <w:sz w:val="19"/>
          <w:szCs w:val="19"/>
        </w:rPr>
        <w:t>Σελ.</w:t>
      </w:r>
    </w:p>
    <w:p w14:paraId="6B9494D5" w14:textId="77777777" w:rsidR="00244F6B" w:rsidRDefault="006574B6">
      <w:pPr>
        <w:tabs>
          <w:tab w:val="center" w:pos="4753"/>
          <w:tab w:val="left" w:pos="6156"/>
        </w:tabs>
        <w:spacing w:after="0"/>
        <w:ind w:firstLine="0"/>
        <w:rPr>
          <w:rFonts w:eastAsia="Times New Roman"/>
          <w:color w:val="FF0000"/>
          <w:szCs w:val="24"/>
        </w:rPr>
      </w:pPr>
      <w:r w:rsidRPr="00F82F01">
        <w:rPr>
          <w:rFonts w:eastAsia="Times New Roman"/>
          <w:color w:val="FF0000"/>
          <w:szCs w:val="24"/>
        </w:rPr>
        <w:t>(ΑΛΛΑΓΗ ΣΕΛΙΔΑΣ)</w:t>
      </w:r>
    </w:p>
    <w:p w14:paraId="6B9494D6" w14:textId="77777777" w:rsidR="00244F6B" w:rsidRDefault="006574B6">
      <w:pPr>
        <w:tabs>
          <w:tab w:val="center" w:pos="4753"/>
          <w:tab w:val="left" w:pos="6156"/>
        </w:tabs>
        <w:spacing w:after="0"/>
        <w:jc w:val="both"/>
        <w:rPr>
          <w:rFonts w:eastAsia="Times New Roman" w:cs="Times New Roman"/>
          <w:szCs w:val="24"/>
        </w:rPr>
      </w:pPr>
      <w:r w:rsidRPr="00EF3F89">
        <w:rPr>
          <w:rFonts w:eastAsia="SimSun"/>
          <w:b/>
          <w:szCs w:val="24"/>
          <w:lang w:eastAsia="zh-CN"/>
        </w:rPr>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 xml:space="preserve">): </w:t>
      </w:r>
      <w:r w:rsidRPr="0001772E">
        <w:rPr>
          <w:rFonts w:eastAsia="Times New Roman" w:cs="Times New Roman"/>
          <w:szCs w:val="24"/>
        </w:rPr>
        <w:t>Συνεπώς</w:t>
      </w:r>
      <w:r w:rsidRPr="007A60B4">
        <w:rPr>
          <w:rFonts w:eastAsia="Times New Roman" w:cs="Times New Roman"/>
          <w:szCs w:val="24"/>
        </w:rPr>
        <w:t xml:space="preserve"> το</w:t>
      </w:r>
      <w:r w:rsidRPr="0001772E">
        <w:rPr>
          <w:rFonts w:eastAsia="Times New Roman" w:cs="Times New Roman"/>
          <w:szCs w:val="24"/>
        </w:rPr>
        <w:t xml:space="preserve"> </w:t>
      </w:r>
      <w:r>
        <w:rPr>
          <w:rFonts w:eastAsia="Times New Roman" w:cs="Times New Roman"/>
          <w:szCs w:val="24"/>
        </w:rPr>
        <w:t>σχέδιο</w:t>
      </w:r>
      <w:r w:rsidRPr="007A60B4">
        <w:rPr>
          <w:rFonts w:eastAsia="Times New Roman" w:cs="Times New Roman"/>
          <w:szCs w:val="24"/>
        </w:rPr>
        <w:t xml:space="preserve"> νόμου του Υπουργείου Περιβάλλοντος και Ενέργειας</w:t>
      </w:r>
      <w:r>
        <w:rPr>
          <w:rFonts w:eastAsia="Times New Roman" w:cs="Times New Roman"/>
          <w:szCs w:val="24"/>
        </w:rPr>
        <w:t>:</w:t>
      </w:r>
      <w:r w:rsidRPr="007A60B4">
        <w:rPr>
          <w:rFonts w:eastAsia="Times New Roman" w:cs="Times New Roman"/>
          <w:szCs w:val="24"/>
        </w:rPr>
        <w:t xml:space="preserve"> «Επείγουσες ρυθμίσεις του Υπουργε</w:t>
      </w:r>
      <w:r>
        <w:rPr>
          <w:rFonts w:eastAsia="Times New Roman" w:cs="Times New Roman"/>
          <w:szCs w:val="24"/>
        </w:rPr>
        <w:t>ίου Περιβάλλοντος και Ενέργειας</w:t>
      </w:r>
      <w:r w:rsidRPr="007A60B4">
        <w:rPr>
          <w:rFonts w:eastAsia="Times New Roman" w:cs="Times New Roman"/>
          <w:szCs w:val="24"/>
        </w:rPr>
        <w:t xml:space="preserve"> - </w:t>
      </w:r>
      <w:r w:rsidRPr="00F46FCD">
        <w:rPr>
          <w:rFonts w:eastAsia="SimSun"/>
          <w:szCs w:val="24"/>
          <w:lang w:eastAsia="zh-CN"/>
        </w:rPr>
        <w:t>Κύρωση της από 20.11.2018 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ΑΝΩΝΥΜΗ ΕΤΑΙΡΕΙΑ, με την οποία τροποποιείται η από 23.11.1999</w:t>
      </w:r>
      <w:r w:rsidRPr="00F46FCD">
        <w:rPr>
          <w:rFonts w:eastAsia="SimSun"/>
          <w:szCs w:val="24"/>
          <w:lang w:eastAsia="zh-CN"/>
        </w:rPr>
        <w:t xml:space="preserve"> Σύμβαση για την εκμετάλλευση </w:t>
      </w:r>
      <w:r>
        <w:rPr>
          <w:rFonts w:eastAsia="SimSun"/>
          <w:szCs w:val="24"/>
          <w:lang w:eastAsia="zh-CN"/>
        </w:rPr>
        <w:t>υ</w:t>
      </w:r>
      <w:r w:rsidRPr="00F46FCD">
        <w:rPr>
          <w:rFonts w:eastAsia="SimSun"/>
          <w:szCs w:val="24"/>
          <w:lang w:eastAsia="zh-CN"/>
        </w:rPr>
        <w:t>δρογονανθράκων στη θαλάσσια περιοχή του Θρακικού Πελάγους μεταξύ του Ελληνικού Δημοσίου και της ΚΑΒΑ</w:t>
      </w:r>
      <w:r>
        <w:rPr>
          <w:rFonts w:eastAsia="SimSun"/>
          <w:szCs w:val="24"/>
          <w:lang w:eastAsia="zh-CN"/>
        </w:rPr>
        <w:t>ΛΑ OIL ΑΝΩΝΥΜΗ ΕΤΑΙΡΕΙΑ</w:t>
      </w:r>
      <w:r w:rsidRPr="00F46FCD">
        <w:rPr>
          <w:rFonts w:eastAsia="SimSun"/>
          <w:szCs w:val="24"/>
          <w:lang w:eastAsia="zh-CN"/>
        </w:rPr>
        <w:t xml:space="preserve"> που κυρώθηκε με το ν.2779/1999 (Α</w:t>
      </w:r>
      <w:r w:rsidRPr="007A60B4">
        <w:rPr>
          <w:rFonts w:eastAsia="Times New Roman" w:cs="Times New Roman"/>
          <w:szCs w:val="24"/>
        </w:rPr>
        <w:t>΄ 296) και άλλες διατάξεις»</w:t>
      </w:r>
      <w:r>
        <w:rPr>
          <w:rFonts w:eastAsia="Times New Roman" w:cs="Times New Roman"/>
          <w:szCs w:val="24"/>
        </w:rPr>
        <w:t>,</w:t>
      </w:r>
      <w:r w:rsidRPr="0001772E">
        <w:rPr>
          <w:rFonts w:eastAsia="Times New Roman" w:cs="Times New Roman"/>
          <w:szCs w:val="24"/>
        </w:rPr>
        <w:t xml:space="preserve"> </w:t>
      </w:r>
      <w:r>
        <w:rPr>
          <w:rFonts w:eastAsia="Times New Roman" w:cs="Times New Roman"/>
          <w:szCs w:val="24"/>
        </w:rPr>
        <w:t xml:space="preserve">έγινε δεκτό </w:t>
      </w:r>
      <w:r>
        <w:rPr>
          <w:rFonts w:eastAsia="Times New Roman" w:cs="Times New Roman"/>
          <w:szCs w:val="24"/>
        </w:rPr>
        <w:t>κατά πλειοψηφία, σε μόνη συ</w:t>
      </w:r>
      <w:r>
        <w:rPr>
          <w:rFonts w:eastAsia="Times New Roman" w:cs="Times New Roman"/>
          <w:szCs w:val="24"/>
        </w:rPr>
        <w:t xml:space="preserve">ζήτηση, </w:t>
      </w:r>
      <w:r>
        <w:rPr>
          <w:rFonts w:eastAsia="Times New Roman" w:cs="Times New Roman"/>
          <w:szCs w:val="24"/>
        </w:rPr>
        <w:t>επί της αρχής, των άρθρων</w:t>
      </w:r>
      <w:r>
        <w:rPr>
          <w:rFonts w:eastAsia="Times New Roman" w:cs="Times New Roman"/>
          <w:szCs w:val="24"/>
        </w:rPr>
        <w:t xml:space="preserve"> </w:t>
      </w:r>
      <w:r w:rsidRPr="0001772E">
        <w:rPr>
          <w:rFonts w:eastAsia="Times New Roman" w:cs="Times New Roman"/>
          <w:szCs w:val="24"/>
        </w:rPr>
        <w:t xml:space="preserve">και </w:t>
      </w:r>
      <w:r>
        <w:rPr>
          <w:rFonts w:eastAsia="Times New Roman" w:cs="Times New Roman"/>
          <w:szCs w:val="24"/>
        </w:rPr>
        <w:t>στο σύνολ</w:t>
      </w:r>
      <w:r>
        <w:rPr>
          <w:rFonts w:eastAsia="Times New Roman" w:cs="Times New Roman"/>
          <w:szCs w:val="24"/>
        </w:rPr>
        <w:t>ο</w:t>
      </w:r>
      <w:r>
        <w:rPr>
          <w:rFonts w:eastAsia="Times New Roman" w:cs="Times New Roman"/>
          <w:szCs w:val="24"/>
        </w:rPr>
        <w:t xml:space="preserve"> και έχει ως εξής</w:t>
      </w:r>
      <w:r w:rsidRPr="0001772E">
        <w:rPr>
          <w:rFonts w:eastAsia="Times New Roman" w:cs="Times New Roman"/>
          <w:szCs w:val="24"/>
        </w:rPr>
        <w:t>:</w:t>
      </w:r>
    </w:p>
    <w:p w14:paraId="6B9494D7" w14:textId="77777777" w:rsidR="00244F6B" w:rsidRDefault="006574B6">
      <w:pPr>
        <w:autoSpaceDE w:val="0"/>
        <w:autoSpaceDN w:val="0"/>
        <w:adjustRightInd w:val="0"/>
        <w:spacing w:after="0"/>
        <w:rPr>
          <w:rFonts w:eastAsia="SimSun"/>
          <w:b/>
          <w:color w:val="FF0000"/>
          <w:szCs w:val="24"/>
          <w:lang w:eastAsia="zh-CN"/>
        </w:rPr>
      </w:pPr>
      <w:r w:rsidRPr="00F82F01">
        <w:rPr>
          <w:rFonts w:eastAsia="Times New Roman" w:cs="Times New Roman"/>
          <w:color w:val="FF0000"/>
          <w:szCs w:val="24"/>
        </w:rPr>
        <w:t>(Να καταχωριστεί το κείμενο του νομοσχεδίου</w:t>
      </w:r>
      <w:r w:rsidRPr="00F82F01">
        <w:rPr>
          <w:rFonts w:eastAsia="Times New Roman" w:cs="Times New Roman"/>
          <w:color w:val="FF0000"/>
          <w:szCs w:val="24"/>
        </w:rPr>
        <w:t xml:space="preserve"> σελίδα 212α</w:t>
      </w:r>
      <w:r w:rsidRPr="00F82F01">
        <w:rPr>
          <w:rFonts w:eastAsia="Times New Roman" w:cs="Times New Roman"/>
          <w:color w:val="FF0000"/>
          <w:szCs w:val="24"/>
        </w:rPr>
        <w:t>)</w:t>
      </w:r>
    </w:p>
    <w:p w14:paraId="6B9494D8" w14:textId="77777777" w:rsidR="00244F6B" w:rsidRDefault="006574B6">
      <w:pPr>
        <w:autoSpaceDE w:val="0"/>
        <w:autoSpaceDN w:val="0"/>
        <w:adjustRightInd w:val="0"/>
        <w:spacing w:after="0"/>
        <w:jc w:val="both"/>
        <w:rPr>
          <w:rFonts w:eastAsia="SimSun"/>
          <w:szCs w:val="24"/>
          <w:lang w:eastAsia="zh-CN"/>
        </w:rPr>
      </w:pPr>
      <w:r w:rsidRPr="00EF3F89">
        <w:rPr>
          <w:rFonts w:eastAsia="SimSun"/>
          <w:b/>
          <w:szCs w:val="24"/>
          <w:lang w:eastAsia="zh-CN"/>
        </w:rPr>
        <w:lastRenderedPageBreak/>
        <w:t xml:space="preserve">ΠΡΟΕΔΡΕΥΩΝ (Γεώργιος </w:t>
      </w:r>
      <w:proofErr w:type="spellStart"/>
      <w:r w:rsidRPr="00EF3F89">
        <w:rPr>
          <w:rFonts w:eastAsia="SimSun"/>
          <w:b/>
          <w:szCs w:val="24"/>
          <w:lang w:eastAsia="zh-CN"/>
        </w:rPr>
        <w:t>Λαμπρούλης</w:t>
      </w:r>
      <w:proofErr w:type="spellEnd"/>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w:t>
      </w:r>
      <w:r w:rsidRPr="00EF3F89">
        <w:rPr>
          <w:rFonts w:eastAsia="SimSun"/>
          <w:szCs w:val="24"/>
          <w:lang w:eastAsia="zh-CN"/>
        </w:rPr>
        <w:t xml:space="preserve">ου επικύρωση των Πρακτικών ως προς την ψήφιση στο σύνολο του παραπάνω νομοσχεδίου. </w:t>
      </w:r>
    </w:p>
    <w:p w14:paraId="6B9494D9" w14:textId="77777777" w:rsidR="00244F6B" w:rsidRDefault="006574B6">
      <w:pPr>
        <w:autoSpaceDE w:val="0"/>
        <w:autoSpaceDN w:val="0"/>
        <w:adjustRightInd w:val="0"/>
        <w:spacing w:after="0"/>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6B9494DA" w14:textId="77777777" w:rsidR="00244F6B" w:rsidRDefault="006574B6">
      <w:pPr>
        <w:autoSpaceDE w:val="0"/>
        <w:autoSpaceDN w:val="0"/>
        <w:adjustRightInd w:val="0"/>
        <w:spacing w:after="0"/>
        <w:ind w:firstLine="540"/>
        <w:jc w:val="both"/>
        <w:rPr>
          <w:rFonts w:eastAsia="Times New Roman"/>
          <w:szCs w:val="24"/>
        </w:rPr>
      </w:pPr>
      <w:r w:rsidRPr="00EF3F89">
        <w:rPr>
          <w:rFonts w:eastAsia="SimSun"/>
          <w:b/>
          <w:bCs/>
          <w:szCs w:val="24"/>
          <w:lang w:eastAsia="zh-CN"/>
        </w:rPr>
        <w:t xml:space="preserve">ΠΡΟΕΔΡΕΥΩΝ (Γεώργιος </w:t>
      </w:r>
      <w:proofErr w:type="spellStart"/>
      <w:r w:rsidRPr="00EF3F89">
        <w:rPr>
          <w:rFonts w:eastAsia="SimSun"/>
          <w:b/>
          <w:bCs/>
          <w:szCs w:val="24"/>
          <w:lang w:eastAsia="zh-CN"/>
        </w:rPr>
        <w:t>Λαμπρούλης</w:t>
      </w:r>
      <w:proofErr w:type="spellEnd"/>
      <w:r w:rsidRPr="00EF3F89">
        <w:rPr>
          <w:rFonts w:eastAsia="SimSun"/>
          <w:b/>
          <w:bCs/>
          <w:szCs w:val="24"/>
          <w:lang w:eastAsia="zh-CN"/>
        </w:rPr>
        <w:t xml:space="preserve">): </w:t>
      </w:r>
      <w:r w:rsidRPr="00FA1B2A">
        <w:rPr>
          <w:rFonts w:eastAsia="Times New Roman"/>
          <w:szCs w:val="24"/>
        </w:rPr>
        <w:t xml:space="preserve">Συνεπώς </w:t>
      </w:r>
      <w:r>
        <w:rPr>
          <w:rFonts w:eastAsia="Times New Roman"/>
          <w:szCs w:val="24"/>
        </w:rPr>
        <w:t xml:space="preserve">το Σώμα παρέσχε τη </w:t>
      </w:r>
      <w:r w:rsidRPr="00FA1B2A">
        <w:rPr>
          <w:rFonts w:eastAsia="Times New Roman"/>
          <w:szCs w:val="24"/>
        </w:rPr>
        <w:t>ζητηθείσα εξουσιοδότηση.</w:t>
      </w:r>
    </w:p>
    <w:p w14:paraId="6B9494DB" w14:textId="77777777" w:rsidR="00244F6B" w:rsidRDefault="006574B6">
      <w:pPr>
        <w:autoSpaceDE w:val="0"/>
        <w:autoSpaceDN w:val="0"/>
        <w:adjustRightInd w:val="0"/>
        <w:spacing w:after="0"/>
        <w:ind w:firstLine="540"/>
        <w:jc w:val="both"/>
        <w:rPr>
          <w:rFonts w:eastAsia="Times New Roman"/>
          <w:szCs w:val="24"/>
        </w:rPr>
      </w:pPr>
      <w:r w:rsidRPr="00FA1B2A">
        <w:rPr>
          <w:rFonts w:eastAsia="Times New Roman"/>
          <w:szCs w:val="24"/>
        </w:rPr>
        <w:t xml:space="preserve">Κυρίες και κύριοι συνάδελφοι, δέχεστε στο σημείο </w:t>
      </w:r>
      <w:r w:rsidRPr="00FA1B2A">
        <w:rPr>
          <w:rFonts w:eastAsia="Times New Roman"/>
          <w:szCs w:val="24"/>
        </w:rPr>
        <w:t>αυτό να λύσουμε τη συνεδρίαση;</w:t>
      </w:r>
    </w:p>
    <w:p w14:paraId="6B9494DC" w14:textId="77777777" w:rsidR="00244F6B" w:rsidRDefault="006574B6">
      <w:pPr>
        <w:autoSpaceDE w:val="0"/>
        <w:autoSpaceDN w:val="0"/>
        <w:adjustRightInd w:val="0"/>
        <w:spacing w:after="0"/>
        <w:ind w:firstLine="540"/>
        <w:jc w:val="both"/>
        <w:rPr>
          <w:rFonts w:eastAsia="Times New Roman"/>
          <w:szCs w:val="24"/>
        </w:rPr>
      </w:pPr>
      <w:r w:rsidRPr="00FA1B2A">
        <w:rPr>
          <w:rFonts w:eastAsia="Times New Roman"/>
          <w:b/>
          <w:szCs w:val="24"/>
        </w:rPr>
        <w:t xml:space="preserve">ΟΛΟΙ ΟΙ ΒΟΥΛΕΥΤΕΣ: </w:t>
      </w:r>
      <w:r w:rsidRPr="00FA1B2A">
        <w:rPr>
          <w:rFonts w:eastAsia="Times New Roman"/>
          <w:szCs w:val="24"/>
        </w:rPr>
        <w:t>Μάλιστα, μάλιστα.</w:t>
      </w:r>
    </w:p>
    <w:p w14:paraId="6B9494DD" w14:textId="77777777" w:rsidR="00244F6B" w:rsidRDefault="006574B6">
      <w:pPr>
        <w:autoSpaceDE w:val="0"/>
        <w:autoSpaceDN w:val="0"/>
        <w:adjustRightInd w:val="0"/>
        <w:spacing w:after="0"/>
        <w:ind w:firstLine="540"/>
        <w:jc w:val="both"/>
        <w:rPr>
          <w:rFonts w:eastAsia="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w:t>
      </w:r>
      <w:r w:rsidRPr="00FA1B2A">
        <w:rPr>
          <w:rFonts w:eastAsia="Times New Roman"/>
          <w:szCs w:val="24"/>
        </w:rPr>
        <w:t xml:space="preserve"> Με τη συναί</w:t>
      </w:r>
      <w:r>
        <w:rPr>
          <w:rFonts w:eastAsia="Times New Roman"/>
          <w:szCs w:val="24"/>
        </w:rPr>
        <w:t xml:space="preserve">νεση του Σώματος και ώρα 16.51΄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ημέρα</w:t>
      </w:r>
      <w:r>
        <w:rPr>
          <w:rFonts w:eastAsia="Times New Roman"/>
          <w:szCs w:val="24"/>
        </w:rPr>
        <w:t xml:space="preserve"> Πέμπτη 20 Δεκεμβρίου 2018 και ώρα 9.30΄ με αντικείμενο εργασιών του Σώματο</w:t>
      </w:r>
      <w:r>
        <w:rPr>
          <w:rFonts w:eastAsia="Times New Roman"/>
          <w:szCs w:val="24"/>
        </w:rPr>
        <w:t>ς: α) κοινοβουλευτικό έλεγχο</w:t>
      </w:r>
      <w:r>
        <w:rPr>
          <w:rFonts w:eastAsia="Times New Roman"/>
          <w:szCs w:val="24"/>
        </w:rPr>
        <w:t>,</w:t>
      </w:r>
      <w:r>
        <w:rPr>
          <w:rFonts w:eastAsia="Times New Roman"/>
          <w:szCs w:val="24"/>
        </w:rPr>
        <w:t xml:space="preserve"> συζήτηση επικαίρων ερωτήσεων και β) νομοθετική εργασία</w:t>
      </w:r>
      <w:r>
        <w:rPr>
          <w:rFonts w:eastAsia="Times New Roman"/>
          <w:szCs w:val="24"/>
        </w:rPr>
        <w:t>,</w:t>
      </w:r>
      <w:r>
        <w:rPr>
          <w:rFonts w:eastAsia="Times New Roman"/>
          <w:szCs w:val="24"/>
        </w:rPr>
        <w:t xml:space="preserve"> σύμφωνα με τις συμπληρωματικές ημερήσιες διατάξεις που σας έχουν διανεμηθεί. </w:t>
      </w:r>
    </w:p>
    <w:p w14:paraId="6B9494DE" w14:textId="77777777" w:rsidR="00244F6B" w:rsidRDefault="006574B6">
      <w:pPr>
        <w:autoSpaceDE w:val="0"/>
        <w:autoSpaceDN w:val="0"/>
        <w:adjustRightInd w:val="0"/>
        <w:spacing w:after="0"/>
        <w:ind w:firstLine="0"/>
        <w:jc w:val="both"/>
        <w:rPr>
          <w:rFonts w:eastAsia="Times New Roman"/>
          <w:szCs w:val="24"/>
        </w:rPr>
      </w:pPr>
      <w:r w:rsidRPr="00F3189E">
        <w:rPr>
          <w:rFonts w:eastAsia="Times New Roman"/>
          <w:b/>
          <w:bCs/>
          <w:szCs w:val="24"/>
        </w:rPr>
        <w:t xml:space="preserve">Ο ΠΡΟΕΔΡΟΣ                                                        </w:t>
      </w:r>
      <w:r>
        <w:rPr>
          <w:rFonts w:eastAsia="Times New Roman"/>
          <w:b/>
          <w:bCs/>
          <w:szCs w:val="24"/>
        </w:rPr>
        <w:t xml:space="preserve">        </w:t>
      </w:r>
      <w:r w:rsidRPr="00F3189E">
        <w:rPr>
          <w:rFonts w:eastAsia="Times New Roman"/>
          <w:b/>
          <w:bCs/>
          <w:szCs w:val="24"/>
        </w:rPr>
        <w:t xml:space="preserve">  ΟΙ ΓΡΑΜΜΑΤΕΙΣ</w:t>
      </w:r>
      <w:r w:rsidRPr="00F3189E">
        <w:rPr>
          <w:rFonts w:eastAsia="Times New Roman"/>
          <w:szCs w:val="24"/>
        </w:rPr>
        <w:t xml:space="preserve"> </w:t>
      </w:r>
    </w:p>
    <w:p w14:paraId="6B9494DF" w14:textId="77777777" w:rsidR="00244F6B" w:rsidRDefault="00244F6B">
      <w:pPr>
        <w:spacing w:after="0"/>
        <w:ind w:firstLine="709"/>
        <w:rPr>
          <w:rFonts w:eastAsia="Times New Roman"/>
          <w:szCs w:val="24"/>
        </w:rPr>
      </w:pPr>
    </w:p>
    <w:sectPr w:rsidR="00244F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hshQDNGUtndEF+Vz1FNTY3GAWJg=" w:salt="Ho+Ty4O/sNX6Zb25QO26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6B"/>
    <w:rsid w:val="00244F6B"/>
    <w:rsid w:val="006574B6"/>
    <w:rsid w:val="00BD16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E53"/>
  <w15:docId w15:val="{58A0F7D3-4303-41D8-A489-9C2BBB2A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27B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27BC"/>
    <w:rPr>
      <w:rFonts w:ascii="Segoe UI" w:hAnsi="Segoe UI" w:cs="Segoe UI"/>
      <w:sz w:val="18"/>
      <w:szCs w:val="18"/>
    </w:rPr>
  </w:style>
  <w:style w:type="paragraph" w:styleId="a4">
    <w:name w:val="Revision"/>
    <w:hidden/>
    <w:uiPriority w:val="99"/>
    <w:semiHidden/>
    <w:rsid w:val="003C7D6F"/>
    <w:pPr>
      <w:spacing w:after="0" w:line="240" w:lineRule="auto"/>
      <w:ind w:firstLine="0"/>
      <w:jc w:val="left"/>
    </w:pPr>
  </w:style>
  <w:style w:type="table" w:styleId="a5">
    <w:name w:val="Table Grid"/>
    <w:basedOn w:val="a1"/>
    <w:uiPriority w:val="39"/>
    <w:rsid w:val="00FA274E"/>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749</MetadataID>
    <Session xmlns="641f345b-441b-4b81-9152-adc2e73ba5e1">Δ´</Session>
    <Date xmlns="641f345b-441b-4b81-9152-adc2e73ba5e1">2018-12-18T22:00:00+00:00</Date>
    <Status xmlns="641f345b-441b-4b81-9152-adc2e73ba5e1">
      <Url>https://intra.parliament.gr/praktika/Lists/Incoming_Metadata/EditForm.aspx?ID=749&amp;Source=/praktika/Recordings_Library/Forms/AllItems.aspx</Url>
      <Description>Δημοσιεύτηκε</Description>
    </Status>
    <Meeting xmlns="641f345b-441b-4b81-9152-adc2e73ba5e1">ΜΖ´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6AE2F-24D1-4D7B-BB18-AD4128DD7A32}">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45CD86A-CBB4-4873-9BC8-0CE984B13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F479D-AE61-4840-92FE-34D6EC1C9A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205</Pages>
  <Words>37779</Words>
  <Characters>204011</Characters>
  <Application>Microsoft Office Word</Application>
  <DocSecurity>0</DocSecurity>
  <Lines>1700</Lines>
  <Paragraphs>482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2019-01-09T12:51:00Z</dcterms:created>
  <dcterms:modified xsi:type="dcterms:W3CDTF">2019-01-09T12:51:00Z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