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363F3" w14:textId="77777777" w:rsidR="006A7907" w:rsidRPr="006A7907" w:rsidRDefault="006A7907" w:rsidP="006A7907">
      <w:pPr>
        <w:spacing w:after="0" w:line="360" w:lineRule="auto"/>
        <w:rPr>
          <w:ins w:id="0" w:author="Φλούδα Χριστίνα" w:date="2018-10-12T14:13:00Z"/>
          <w:rFonts w:eastAsia="Times New Roman"/>
          <w:szCs w:val="24"/>
          <w:lang w:eastAsia="en-US"/>
        </w:rPr>
      </w:pPr>
      <w:bookmarkStart w:id="1" w:name="_GoBack"/>
      <w:bookmarkEnd w:id="1"/>
      <w:ins w:id="2" w:author="Φλούδα Χριστίνα" w:date="2018-10-12T14:13:00Z">
        <w:r w:rsidRPr="006A790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3E53B2" w14:textId="77777777" w:rsidR="006A7907" w:rsidRPr="006A7907" w:rsidRDefault="006A7907" w:rsidP="006A7907">
      <w:pPr>
        <w:spacing w:after="0" w:line="360" w:lineRule="auto"/>
        <w:rPr>
          <w:ins w:id="3" w:author="Φλούδα Χριστίνα" w:date="2018-10-12T14:13:00Z"/>
          <w:rFonts w:eastAsia="Times New Roman"/>
          <w:szCs w:val="24"/>
          <w:lang w:eastAsia="en-US"/>
        </w:rPr>
      </w:pPr>
    </w:p>
    <w:p w14:paraId="091D9528" w14:textId="77777777" w:rsidR="006A7907" w:rsidRPr="006A7907" w:rsidRDefault="006A7907" w:rsidP="006A7907">
      <w:pPr>
        <w:spacing w:after="0" w:line="360" w:lineRule="auto"/>
        <w:rPr>
          <w:ins w:id="4" w:author="Φλούδα Χριστίνα" w:date="2018-10-12T14:13:00Z"/>
          <w:rFonts w:eastAsia="Times New Roman"/>
          <w:szCs w:val="24"/>
          <w:lang w:eastAsia="en-US"/>
        </w:rPr>
      </w:pPr>
      <w:ins w:id="5" w:author="Φλούδα Χριστίνα" w:date="2018-10-12T14:13:00Z">
        <w:r w:rsidRPr="006A7907">
          <w:rPr>
            <w:rFonts w:eastAsia="Times New Roman"/>
            <w:szCs w:val="24"/>
            <w:lang w:eastAsia="en-US"/>
          </w:rPr>
          <w:t>ΠΙΝΑΚΑΣ ΠΕΡΙΕΧΟΜΕΝΩΝ</w:t>
        </w:r>
      </w:ins>
    </w:p>
    <w:p w14:paraId="4EEFC991" w14:textId="77777777" w:rsidR="006A7907" w:rsidRPr="006A7907" w:rsidRDefault="006A7907" w:rsidP="006A7907">
      <w:pPr>
        <w:spacing w:after="0" w:line="360" w:lineRule="auto"/>
        <w:rPr>
          <w:ins w:id="6" w:author="Φλούδα Χριστίνα" w:date="2018-10-12T14:13:00Z"/>
          <w:rFonts w:eastAsia="Times New Roman"/>
          <w:szCs w:val="24"/>
          <w:lang w:eastAsia="en-US"/>
        </w:rPr>
      </w:pPr>
      <w:ins w:id="7" w:author="Φλούδα Χριστίνα" w:date="2018-10-12T14:13:00Z">
        <w:r w:rsidRPr="006A7907">
          <w:rPr>
            <w:rFonts w:eastAsia="Times New Roman"/>
            <w:szCs w:val="24"/>
            <w:lang w:eastAsia="en-US"/>
          </w:rPr>
          <w:t xml:space="preserve">ΙΖ΄ ΠΕΡΙΟΔΟΣ </w:t>
        </w:r>
      </w:ins>
    </w:p>
    <w:p w14:paraId="6014ACAF" w14:textId="77777777" w:rsidR="006A7907" w:rsidRPr="006A7907" w:rsidRDefault="006A7907" w:rsidP="006A7907">
      <w:pPr>
        <w:spacing w:after="0" w:line="360" w:lineRule="auto"/>
        <w:rPr>
          <w:ins w:id="8" w:author="Φλούδα Χριστίνα" w:date="2018-10-12T14:13:00Z"/>
          <w:rFonts w:eastAsia="Times New Roman"/>
          <w:szCs w:val="24"/>
          <w:lang w:eastAsia="en-US"/>
        </w:rPr>
      </w:pPr>
      <w:ins w:id="9" w:author="Φλούδα Χριστίνα" w:date="2018-10-12T14:13:00Z">
        <w:r w:rsidRPr="006A7907">
          <w:rPr>
            <w:rFonts w:eastAsia="Times New Roman"/>
            <w:szCs w:val="24"/>
            <w:lang w:eastAsia="en-US"/>
          </w:rPr>
          <w:t>ΠΡΟΕΔΡΕΥΟΜΕΝΗΣ ΚΟΙΝΟΒΟΥΛΕΥΤΙΚΗΣ ΔΗΜΟΚΡΑΤΙΑΣ</w:t>
        </w:r>
      </w:ins>
    </w:p>
    <w:p w14:paraId="1431B182" w14:textId="77777777" w:rsidR="006A7907" w:rsidRPr="006A7907" w:rsidRDefault="006A7907" w:rsidP="006A7907">
      <w:pPr>
        <w:spacing w:after="0" w:line="360" w:lineRule="auto"/>
        <w:rPr>
          <w:ins w:id="10" w:author="Φλούδα Χριστίνα" w:date="2018-10-12T14:13:00Z"/>
          <w:rFonts w:eastAsia="Times New Roman"/>
          <w:szCs w:val="24"/>
          <w:lang w:eastAsia="en-US"/>
        </w:rPr>
      </w:pPr>
      <w:ins w:id="11" w:author="Φλούδα Χριστίνα" w:date="2018-10-12T14:13:00Z">
        <w:r w:rsidRPr="006A7907">
          <w:rPr>
            <w:rFonts w:eastAsia="Times New Roman"/>
            <w:szCs w:val="24"/>
            <w:lang w:eastAsia="en-US"/>
          </w:rPr>
          <w:t>ΣΥΝΟΔΟΣ Δ΄</w:t>
        </w:r>
      </w:ins>
    </w:p>
    <w:p w14:paraId="51738C56" w14:textId="77777777" w:rsidR="006A7907" w:rsidRPr="006A7907" w:rsidRDefault="006A7907" w:rsidP="006A7907">
      <w:pPr>
        <w:spacing w:after="0" w:line="360" w:lineRule="auto"/>
        <w:rPr>
          <w:ins w:id="12" w:author="Φλούδα Χριστίνα" w:date="2018-10-12T14:13:00Z"/>
          <w:rFonts w:eastAsia="Times New Roman"/>
          <w:szCs w:val="24"/>
          <w:lang w:eastAsia="en-US"/>
        </w:rPr>
      </w:pPr>
    </w:p>
    <w:p w14:paraId="58DB9D5A" w14:textId="77777777" w:rsidR="006A7907" w:rsidRPr="006A7907" w:rsidRDefault="006A7907" w:rsidP="006A7907">
      <w:pPr>
        <w:spacing w:after="0" w:line="360" w:lineRule="auto"/>
        <w:rPr>
          <w:ins w:id="13" w:author="Φλούδα Χριστίνα" w:date="2018-10-12T14:13:00Z"/>
          <w:rFonts w:eastAsia="Times New Roman"/>
          <w:szCs w:val="24"/>
          <w:lang w:eastAsia="en-US"/>
        </w:rPr>
      </w:pPr>
      <w:ins w:id="14" w:author="Φλούδα Χριστίνα" w:date="2018-10-12T14:13:00Z">
        <w:r w:rsidRPr="006A7907">
          <w:rPr>
            <w:rFonts w:eastAsia="Times New Roman"/>
            <w:szCs w:val="24"/>
            <w:lang w:eastAsia="en-US"/>
          </w:rPr>
          <w:t>ΣΥΝΕΔΡΙΑΣΗ Δ΄</w:t>
        </w:r>
      </w:ins>
    </w:p>
    <w:p w14:paraId="7C3064ED" w14:textId="77777777" w:rsidR="006A7907" w:rsidRPr="006A7907" w:rsidRDefault="006A7907" w:rsidP="006A7907">
      <w:pPr>
        <w:spacing w:after="0" w:line="360" w:lineRule="auto"/>
        <w:rPr>
          <w:ins w:id="15" w:author="Φλούδα Χριστίνα" w:date="2018-10-12T14:13:00Z"/>
          <w:rFonts w:eastAsia="Times New Roman"/>
          <w:szCs w:val="24"/>
          <w:lang w:eastAsia="en-US"/>
        </w:rPr>
      </w:pPr>
      <w:ins w:id="16" w:author="Φλούδα Χριστίνα" w:date="2018-10-12T14:13:00Z">
        <w:r w:rsidRPr="006A7907">
          <w:rPr>
            <w:rFonts w:eastAsia="Times New Roman"/>
            <w:szCs w:val="24"/>
            <w:lang w:eastAsia="en-US"/>
          </w:rPr>
          <w:t>Τετάρτη  3 Οκτωβρίου 2018</w:t>
        </w:r>
      </w:ins>
    </w:p>
    <w:p w14:paraId="679CD321" w14:textId="77777777" w:rsidR="006A7907" w:rsidRPr="006A7907" w:rsidRDefault="006A7907" w:rsidP="006A7907">
      <w:pPr>
        <w:spacing w:after="0" w:line="360" w:lineRule="auto"/>
        <w:rPr>
          <w:ins w:id="17" w:author="Φλούδα Χριστίνα" w:date="2018-10-12T14:13:00Z"/>
          <w:rFonts w:eastAsia="Times New Roman"/>
          <w:szCs w:val="24"/>
          <w:lang w:eastAsia="en-US"/>
        </w:rPr>
      </w:pPr>
    </w:p>
    <w:p w14:paraId="065C7CB9" w14:textId="77777777" w:rsidR="006A7907" w:rsidRPr="006A7907" w:rsidRDefault="006A7907" w:rsidP="006A7907">
      <w:pPr>
        <w:spacing w:after="0" w:line="360" w:lineRule="auto"/>
        <w:rPr>
          <w:ins w:id="18" w:author="Φλούδα Χριστίνα" w:date="2018-10-12T14:13:00Z"/>
          <w:rFonts w:eastAsia="Times New Roman"/>
          <w:szCs w:val="24"/>
          <w:lang w:eastAsia="en-US"/>
        </w:rPr>
      </w:pPr>
      <w:ins w:id="19" w:author="Φλούδα Χριστίνα" w:date="2018-10-12T14:13:00Z">
        <w:r w:rsidRPr="006A7907">
          <w:rPr>
            <w:rFonts w:eastAsia="Times New Roman"/>
            <w:szCs w:val="24"/>
            <w:lang w:eastAsia="en-US"/>
          </w:rPr>
          <w:t>ΘΕΜΑΤΑ</w:t>
        </w:r>
      </w:ins>
    </w:p>
    <w:p w14:paraId="25296F9E" w14:textId="77777777" w:rsidR="006A7907" w:rsidRPr="006A7907" w:rsidRDefault="006A7907" w:rsidP="006A7907">
      <w:pPr>
        <w:spacing w:after="0" w:line="360" w:lineRule="auto"/>
        <w:rPr>
          <w:ins w:id="20" w:author="Φλούδα Χριστίνα" w:date="2018-10-12T14:13:00Z"/>
          <w:rFonts w:eastAsia="Times New Roman"/>
          <w:szCs w:val="24"/>
          <w:lang w:eastAsia="en-US"/>
        </w:rPr>
      </w:pPr>
      <w:ins w:id="21" w:author="Φλούδα Χριστίνα" w:date="2018-10-12T14:13:00Z">
        <w:r w:rsidRPr="006A7907">
          <w:rPr>
            <w:rFonts w:eastAsia="Times New Roman"/>
            <w:szCs w:val="24"/>
            <w:lang w:eastAsia="en-US"/>
          </w:rPr>
          <w:t xml:space="preserve"> </w:t>
        </w:r>
        <w:r w:rsidRPr="006A7907">
          <w:rPr>
            <w:rFonts w:eastAsia="Times New Roman"/>
            <w:szCs w:val="24"/>
            <w:lang w:eastAsia="en-US"/>
          </w:rPr>
          <w:br/>
          <w:t xml:space="preserve">Α. ΕΙΔΙΚΑ ΘΕΜΑΤΑ </w:t>
        </w:r>
        <w:r w:rsidRPr="006A7907">
          <w:rPr>
            <w:rFonts w:eastAsia="Times New Roman"/>
            <w:szCs w:val="24"/>
            <w:lang w:eastAsia="en-US"/>
          </w:rPr>
          <w:br/>
          <w:t xml:space="preserve">1. Επικύρωση Πρακτικών, σελ. </w:t>
        </w:r>
        <w:r w:rsidRPr="006A7907">
          <w:rPr>
            <w:rFonts w:eastAsia="Times New Roman"/>
            <w:szCs w:val="24"/>
            <w:lang w:eastAsia="en-US"/>
          </w:rPr>
          <w:br/>
          <w:t xml:space="preserve">2.  Άδεια απουσίας του Βουλευτή κ. Κ. Καραμανλή του Αχιλλέα, σελ. </w:t>
        </w:r>
        <w:r w:rsidRPr="006A7907">
          <w:rPr>
            <w:rFonts w:eastAsia="Times New Roman"/>
            <w:szCs w:val="24"/>
            <w:lang w:eastAsia="en-US"/>
          </w:rPr>
          <w:br/>
          <w:t xml:space="preserve">3. Ανακοινώνεται ότι τη συνεδρίαση παρακολουθούν μαθητές από το 4ο Γυμνάσιο Αγίων Αναργύρων, το 14ο Δημοτικό Σχολείο Αιγάλεω, το 2ο Γυμνάσιο Ταύρου και το Γυμνάσιο </w:t>
        </w:r>
        <w:proofErr w:type="spellStart"/>
        <w:r w:rsidRPr="006A7907">
          <w:rPr>
            <w:rFonts w:eastAsia="Times New Roman"/>
            <w:szCs w:val="24"/>
            <w:lang w:eastAsia="en-US"/>
          </w:rPr>
          <w:t>Ευπαλίου</w:t>
        </w:r>
        <w:proofErr w:type="spellEnd"/>
        <w:r w:rsidRPr="006A7907">
          <w:rPr>
            <w:rFonts w:eastAsia="Times New Roman"/>
            <w:szCs w:val="24"/>
            <w:lang w:eastAsia="en-US"/>
          </w:rPr>
          <w:t xml:space="preserve"> Φωκίδας, σελ. </w:t>
        </w:r>
        <w:r w:rsidRPr="006A7907">
          <w:rPr>
            <w:rFonts w:eastAsia="Times New Roman"/>
            <w:szCs w:val="24"/>
            <w:lang w:eastAsia="en-US"/>
          </w:rPr>
          <w:br/>
          <w:t xml:space="preserve">4. Ανακοινώνεται η υπ’ αριθμόν πρωτοκόλλου 12268/7709 από 3 Οκτωβρίου 2018 απόφαση του Προέδρου της Βουλής: «Σύσταση και συγκρότηση των Διαρκών Επιτροπών της Ολομέλειας της Βουλής», σελ. </w:t>
        </w:r>
        <w:r w:rsidRPr="006A7907">
          <w:rPr>
            <w:rFonts w:eastAsia="Times New Roman"/>
            <w:szCs w:val="24"/>
            <w:lang w:eastAsia="en-US"/>
          </w:rPr>
          <w:br/>
          <w:t xml:space="preserve">5. Επί διαδικαστικού θέματος, σελ. </w:t>
        </w:r>
        <w:r w:rsidRPr="006A7907">
          <w:rPr>
            <w:rFonts w:eastAsia="Times New Roman"/>
            <w:szCs w:val="24"/>
            <w:lang w:eastAsia="en-US"/>
          </w:rPr>
          <w:br/>
          <w:t xml:space="preserve"> </w:t>
        </w:r>
        <w:r w:rsidRPr="006A7907">
          <w:rPr>
            <w:rFonts w:eastAsia="Times New Roman"/>
            <w:szCs w:val="24"/>
            <w:lang w:eastAsia="en-US"/>
          </w:rPr>
          <w:br/>
          <w:t xml:space="preserve">Β. ΚΟΙΝΟΒΟΥΛΕΥΤΙΚΟΣ ΕΛΕΓΧΟΣ </w:t>
        </w:r>
        <w:r w:rsidRPr="006A7907">
          <w:rPr>
            <w:rFonts w:eastAsia="Times New Roman"/>
            <w:szCs w:val="24"/>
            <w:lang w:eastAsia="en-US"/>
          </w:rPr>
          <w:br/>
          <w:t xml:space="preserve">Ανακοίνωση του δελτίου επικαίρων ερωτήσεων της Πέμπτης 4 Οκτωβρίου 2018, σελ. </w:t>
        </w:r>
        <w:r w:rsidRPr="006A7907">
          <w:rPr>
            <w:rFonts w:eastAsia="Times New Roman"/>
            <w:szCs w:val="24"/>
            <w:lang w:eastAsia="en-US"/>
          </w:rPr>
          <w:br/>
          <w:t xml:space="preserve"> </w:t>
        </w:r>
        <w:r w:rsidRPr="006A7907">
          <w:rPr>
            <w:rFonts w:eastAsia="Times New Roman"/>
            <w:szCs w:val="24"/>
            <w:lang w:eastAsia="en-US"/>
          </w:rPr>
          <w:br/>
          <w:t xml:space="preserve">Γ. ΝΟΜΟΘΕΤΙΚΗ ΕΡΓΑΣΙΑ </w:t>
        </w:r>
        <w:r w:rsidRPr="006A7907">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Υποδομών και Μεταφορών: «Θέματα </w:t>
        </w:r>
        <w:proofErr w:type="spellStart"/>
        <w:r w:rsidRPr="006A7907">
          <w:rPr>
            <w:rFonts w:eastAsia="Times New Roman"/>
            <w:szCs w:val="24"/>
            <w:lang w:eastAsia="en-US"/>
          </w:rPr>
          <w:t>υδατοδρομίων</w:t>
        </w:r>
        <w:proofErr w:type="spellEnd"/>
        <w:r w:rsidRPr="006A7907">
          <w:rPr>
            <w:rFonts w:eastAsia="Times New Roman"/>
            <w:szCs w:val="24"/>
            <w:lang w:eastAsia="en-US"/>
          </w:rPr>
          <w:t xml:space="preserve">, αστικών οδικών μεταφορών και λοιπές διατάξεις», σελ. </w:t>
        </w:r>
        <w:r w:rsidRPr="006A7907">
          <w:rPr>
            <w:rFonts w:eastAsia="Times New Roman"/>
            <w:szCs w:val="24"/>
            <w:lang w:eastAsia="en-US"/>
          </w:rPr>
          <w:br/>
        </w:r>
      </w:ins>
    </w:p>
    <w:p w14:paraId="41ABD2E5" w14:textId="77777777" w:rsidR="006A7907" w:rsidRPr="006A7907" w:rsidRDefault="006A7907" w:rsidP="006A7907">
      <w:pPr>
        <w:spacing w:after="0" w:line="360" w:lineRule="auto"/>
        <w:rPr>
          <w:ins w:id="22" w:author="Φλούδα Χριστίνα" w:date="2018-10-12T14:13:00Z"/>
          <w:rFonts w:eastAsia="Times New Roman"/>
          <w:szCs w:val="24"/>
          <w:lang w:eastAsia="en-US"/>
        </w:rPr>
      </w:pPr>
      <w:ins w:id="23" w:author="Φλούδα Χριστίνα" w:date="2018-10-12T14:13:00Z">
        <w:r w:rsidRPr="006A7907">
          <w:rPr>
            <w:rFonts w:eastAsia="Times New Roman"/>
            <w:szCs w:val="24"/>
            <w:lang w:eastAsia="en-US"/>
          </w:rPr>
          <w:t>ΠΡΟΕΔΡΕΥΟΝΤΕΣ</w:t>
        </w:r>
      </w:ins>
    </w:p>
    <w:p w14:paraId="77C67481" w14:textId="77777777" w:rsidR="006A7907" w:rsidRPr="006A7907" w:rsidRDefault="006A7907" w:rsidP="006A7907">
      <w:pPr>
        <w:spacing w:after="0" w:line="360" w:lineRule="auto"/>
        <w:rPr>
          <w:ins w:id="24" w:author="Φλούδα Χριστίνα" w:date="2018-10-12T14:13:00Z"/>
          <w:rFonts w:eastAsia="Times New Roman"/>
          <w:szCs w:val="24"/>
          <w:lang w:eastAsia="en-US"/>
        </w:rPr>
      </w:pPr>
    </w:p>
    <w:p w14:paraId="1370667D" w14:textId="77777777" w:rsidR="006A7907" w:rsidRPr="006A7907" w:rsidRDefault="006A7907" w:rsidP="006A7907">
      <w:pPr>
        <w:spacing w:after="0" w:line="360" w:lineRule="auto"/>
        <w:rPr>
          <w:ins w:id="25" w:author="Φλούδα Χριστίνα" w:date="2018-10-12T14:13:00Z"/>
          <w:rFonts w:eastAsia="Times New Roman"/>
          <w:szCs w:val="24"/>
          <w:lang w:eastAsia="en-US"/>
        </w:rPr>
      </w:pPr>
      <w:ins w:id="26" w:author="Φλούδα Χριστίνα" w:date="2018-10-12T14:13:00Z">
        <w:r w:rsidRPr="006A7907">
          <w:rPr>
            <w:rFonts w:eastAsia="Times New Roman"/>
            <w:szCs w:val="24"/>
            <w:lang w:eastAsia="en-US"/>
          </w:rPr>
          <w:t>ΚΡΕΜΑΣΤΙΝΟΣ Δ. , σελ.</w:t>
        </w:r>
        <w:r w:rsidRPr="006A7907">
          <w:rPr>
            <w:rFonts w:eastAsia="Times New Roman"/>
            <w:szCs w:val="24"/>
            <w:lang w:eastAsia="en-US"/>
          </w:rPr>
          <w:br/>
          <w:t>ΛΥΚΟΥΔΗΣ Σ. , σελ.</w:t>
        </w:r>
        <w:r w:rsidRPr="006A7907">
          <w:rPr>
            <w:rFonts w:eastAsia="Times New Roman"/>
            <w:szCs w:val="24"/>
            <w:lang w:eastAsia="en-US"/>
          </w:rPr>
          <w:br/>
          <w:t>ΧΡΙΣΤΟΔΟΥΛΟΠΟΥΛΟΥ Α. , σελ.</w:t>
        </w:r>
        <w:r w:rsidRPr="006A7907">
          <w:rPr>
            <w:rFonts w:eastAsia="Times New Roman"/>
            <w:szCs w:val="24"/>
            <w:lang w:eastAsia="en-US"/>
          </w:rPr>
          <w:br/>
        </w:r>
      </w:ins>
    </w:p>
    <w:p w14:paraId="5A1872FE" w14:textId="77777777" w:rsidR="006A7907" w:rsidRPr="006A7907" w:rsidRDefault="006A7907" w:rsidP="006A7907">
      <w:pPr>
        <w:spacing w:after="0" w:line="360" w:lineRule="auto"/>
        <w:rPr>
          <w:ins w:id="27" w:author="Φλούδα Χριστίνα" w:date="2018-10-12T14:13:00Z"/>
          <w:rFonts w:eastAsia="Times New Roman"/>
          <w:szCs w:val="24"/>
          <w:lang w:eastAsia="en-US"/>
        </w:rPr>
      </w:pPr>
    </w:p>
    <w:p w14:paraId="77007334" w14:textId="77777777" w:rsidR="006A7907" w:rsidRPr="006A7907" w:rsidRDefault="006A7907" w:rsidP="006A7907">
      <w:pPr>
        <w:spacing w:after="0" w:line="360" w:lineRule="auto"/>
        <w:rPr>
          <w:ins w:id="28" w:author="Φλούδα Χριστίνα" w:date="2018-10-12T14:13:00Z"/>
          <w:rFonts w:eastAsia="Times New Roman"/>
          <w:szCs w:val="24"/>
          <w:lang w:eastAsia="en-US"/>
        </w:rPr>
      </w:pPr>
      <w:ins w:id="29" w:author="Φλούδα Χριστίνα" w:date="2018-10-12T14:13:00Z">
        <w:r w:rsidRPr="006A7907">
          <w:rPr>
            <w:rFonts w:eastAsia="Times New Roman"/>
            <w:szCs w:val="24"/>
            <w:lang w:eastAsia="en-US"/>
          </w:rPr>
          <w:t>ΟΜΙΛΗΤΕΣ</w:t>
        </w:r>
      </w:ins>
    </w:p>
    <w:p w14:paraId="712CBEDF" w14:textId="67509889" w:rsidR="006A7907" w:rsidRDefault="006A7907" w:rsidP="006A7907">
      <w:pPr>
        <w:spacing w:line="600" w:lineRule="auto"/>
        <w:ind w:firstLine="720"/>
        <w:jc w:val="center"/>
        <w:rPr>
          <w:ins w:id="30" w:author="Φλούδα Χριστίνα" w:date="2018-10-12T14:13:00Z"/>
          <w:rFonts w:eastAsia="Times New Roman" w:cs="Times New Roman"/>
          <w:szCs w:val="24"/>
        </w:rPr>
      </w:pPr>
      <w:ins w:id="31" w:author="Φλούδα Χριστίνα" w:date="2018-10-12T14:13:00Z">
        <w:r w:rsidRPr="006A7907">
          <w:rPr>
            <w:rFonts w:eastAsia="Times New Roman"/>
            <w:szCs w:val="24"/>
            <w:lang w:eastAsia="en-US"/>
          </w:rPr>
          <w:br/>
          <w:t>Α. Επί διαδικαστικού θέματος:</w:t>
        </w:r>
        <w:r w:rsidRPr="006A7907">
          <w:rPr>
            <w:rFonts w:eastAsia="Times New Roman"/>
            <w:szCs w:val="24"/>
            <w:lang w:eastAsia="en-US"/>
          </w:rPr>
          <w:br/>
          <w:t>ΒΛΑΧΟΣ Γ. , σελ.</w:t>
        </w:r>
        <w:r w:rsidRPr="006A7907">
          <w:rPr>
            <w:rFonts w:eastAsia="Times New Roman"/>
            <w:szCs w:val="24"/>
            <w:lang w:eastAsia="en-US"/>
          </w:rPr>
          <w:br/>
          <w:t>ΓΕΩΡΓΙΑΔΗΣ Μ. , σελ.</w:t>
        </w:r>
        <w:r w:rsidRPr="006A7907">
          <w:rPr>
            <w:rFonts w:eastAsia="Times New Roman"/>
            <w:szCs w:val="24"/>
            <w:lang w:eastAsia="en-US"/>
          </w:rPr>
          <w:br/>
          <w:t>ΖΑΡΟΥΛΙΑ Ε. , σελ.</w:t>
        </w:r>
        <w:r w:rsidRPr="006A7907">
          <w:rPr>
            <w:rFonts w:eastAsia="Times New Roman"/>
            <w:szCs w:val="24"/>
            <w:lang w:eastAsia="en-US"/>
          </w:rPr>
          <w:br/>
          <w:t>ΘΕΟΧΑΡΟΠΟΥΛΟΣ Α. , σελ.</w:t>
        </w:r>
        <w:r w:rsidRPr="006A7907">
          <w:rPr>
            <w:rFonts w:eastAsia="Times New Roman"/>
            <w:szCs w:val="24"/>
            <w:lang w:eastAsia="en-US"/>
          </w:rPr>
          <w:br/>
          <w:t>ΚΡΕΜΑΣΤΙΝΟΣ Δ. , σελ.</w:t>
        </w:r>
        <w:r w:rsidRPr="006A7907">
          <w:rPr>
            <w:rFonts w:eastAsia="Times New Roman"/>
            <w:szCs w:val="24"/>
            <w:lang w:eastAsia="en-US"/>
          </w:rPr>
          <w:br/>
          <w:t>ΛΥΚΟΥΔΗΣ Σ. , σελ.</w:t>
        </w:r>
        <w:r w:rsidRPr="006A7907">
          <w:rPr>
            <w:rFonts w:eastAsia="Times New Roman"/>
            <w:szCs w:val="24"/>
            <w:lang w:eastAsia="en-US"/>
          </w:rPr>
          <w:br/>
          <w:t>ΞΥΔΑΚΗΣ Ν. , σελ.</w:t>
        </w:r>
        <w:r w:rsidRPr="006A7907">
          <w:rPr>
            <w:rFonts w:eastAsia="Times New Roman"/>
            <w:szCs w:val="24"/>
            <w:lang w:eastAsia="en-US"/>
          </w:rPr>
          <w:br/>
          <w:t>ΣΠΙΡΤΖΗΣ Χ. , σελ.</w:t>
        </w:r>
        <w:r w:rsidRPr="006A7907">
          <w:rPr>
            <w:rFonts w:eastAsia="Times New Roman"/>
            <w:szCs w:val="24"/>
            <w:lang w:eastAsia="en-US"/>
          </w:rPr>
          <w:br/>
          <w:t>ΧΡΙΣΤΟΔΟΥΛΟΠΟΥΛΟΥ Α. , σελ.</w:t>
        </w:r>
        <w:r w:rsidRPr="006A7907">
          <w:rPr>
            <w:rFonts w:eastAsia="Times New Roman"/>
            <w:szCs w:val="24"/>
            <w:lang w:eastAsia="en-US"/>
          </w:rPr>
          <w:br/>
        </w:r>
        <w:r w:rsidRPr="006A7907">
          <w:rPr>
            <w:rFonts w:eastAsia="Times New Roman"/>
            <w:szCs w:val="24"/>
            <w:lang w:eastAsia="en-US"/>
          </w:rPr>
          <w:br/>
          <w:t>Β. Επί του σχεδίου νόμου του Υπουργείου Υποδομών και Μεταφορών:</w:t>
        </w:r>
        <w:r w:rsidRPr="006A7907">
          <w:rPr>
            <w:rFonts w:eastAsia="Times New Roman"/>
            <w:szCs w:val="24"/>
            <w:lang w:eastAsia="en-US"/>
          </w:rPr>
          <w:br/>
          <w:t>ΑΚΡΙΩΤΗΣ Γ. , σελ.</w:t>
        </w:r>
        <w:r w:rsidRPr="006A7907">
          <w:rPr>
            <w:rFonts w:eastAsia="Times New Roman"/>
            <w:szCs w:val="24"/>
            <w:lang w:eastAsia="en-US"/>
          </w:rPr>
          <w:br/>
          <w:t>ΑΜΥΡΑΣ Γ. , σελ.</w:t>
        </w:r>
        <w:r w:rsidRPr="006A7907">
          <w:rPr>
            <w:rFonts w:eastAsia="Times New Roman"/>
            <w:szCs w:val="24"/>
            <w:lang w:eastAsia="en-US"/>
          </w:rPr>
          <w:br/>
          <w:t>ΒΑΚΗ Φ. , σελ.</w:t>
        </w:r>
        <w:r w:rsidRPr="006A7907">
          <w:rPr>
            <w:rFonts w:eastAsia="Times New Roman"/>
            <w:szCs w:val="24"/>
            <w:lang w:eastAsia="en-US"/>
          </w:rPr>
          <w:br/>
          <w:t>ΒΛΑΧΟΣ Γ. , σελ.</w:t>
        </w:r>
        <w:r w:rsidRPr="006A7907">
          <w:rPr>
            <w:rFonts w:eastAsia="Times New Roman"/>
            <w:szCs w:val="24"/>
            <w:lang w:eastAsia="en-US"/>
          </w:rPr>
          <w:br/>
          <w:t>ΒΡΑΝΤΖΑ Π. , σελ.</w:t>
        </w:r>
        <w:r w:rsidRPr="006A7907">
          <w:rPr>
            <w:rFonts w:eastAsia="Times New Roman"/>
            <w:szCs w:val="24"/>
            <w:lang w:eastAsia="en-US"/>
          </w:rPr>
          <w:br/>
          <w:t>ΓΕΩΡΓΙΑΔΗΣ Μ. , σελ.</w:t>
        </w:r>
        <w:r w:rsidRPr="006A7907">
          <w:rPr>
            <w:rFonts w:eastAsia="Times New Roman"/>
            <w:szCs w:val="24"/>
            <w:lang w:eastAsia="en-US"/>
          </w:rPr>
          <w:br/>
          <w:t>ΔΗΜΟΣΧΑΚΗΣ Α. , σελ.</w:t>
        </w:r>
        <w:r w:rsidRPr="006A7907">
          <w:rPr>
            <w:rFonts w:eastAsia="Times New Roman"/>
            <w:szCs w:val="24"/>
            <w:lang w:eastAsia="en-US"/>
          </w:rPr>
          <w:br/>
          <w:t>ΔΡΙΤΣΑΣ Θ. , σελ.</w:t>
        </w:r>
        <w:r w:rsidRPr="006A7907">
          <w:rPr>
            <w:rFonts w:eastAsia="Times New Roman"/>
            <w:szCs w:val="24"/>
            <w:lang w:eastAsia="en-US"/>
          </w:rPr>
          <w:br/>
          <w:t>ΖΑΡΟΥΛΙΑ Ε. , σελ.</w:t>
        </w:r>
        <w:r w:rsidRPr="006A7907">
          <w:rPr>
            <w:rFonts w:eastAsia="Times New Roman"/>
            <w:szCs w:val="24"/>
            <w:lang w:eastAsia="en-US"/>
          </w:rPr>
          <w:br/>
          <w:t>ΘΕΟΧΑΡΟΠΟΥΛΟΣ Α. , σελ.</w:t>
        </w:r>
        <w:r w:rsidRPr="006A7907">
          <w:rPr>
            <w:rFonts w:eastAsia="Times New Roman"/>
            <w:szCs w:val="24"/>
            <w:lang w:eastAsia="en-US"/>
          </w:rPr>
          <w:br/>
          <w:t>ΚΑΒΒΑΔΑΣ Α. , σελ.</w:t>
        </w:r>
        <w:r w:rsidRPr="006A7907">
          <w:rPr>
            <w:rFonts w:eastAsia="Times New Roman"/>
            <w:szCs w:val="24"/>
            <w:lang w:eastAsia="en-US"/>
          </w:rPr>
          <w:br/>
          <w:t>ΚΑΜΑΤΕΡΟΣ Η. , σελ.</w:t>
        </w:r>
        <w:r w:rsidRPr="006A7907">
          <w:rPr>
            <w:rFonts w:eastAsia="Times New Roman"/>
            <w:szCs w:val="24"/>
            <w:lang w:eastAsia="en-US"/>
          </w:rPr>
          <w:br/>
          <w:t>ΚΑΡΑΝΑΣΤΑΣΗΣ Α. , σελ.</w:t>
        </w:r>
        <w:r w:rsidRPr="006A7907">
          <w:rPr>
            <w:rFonts w:eastAsia="Times New Roman"/>
            <w:szCs w:val="24"/>
            <w:lang w:eastAsia="en-US"/>
          </w:rPr>
          <w:br/>
          <w:t>ΚΑΣΙΔΙΑΡΗΣ Η. , σελ.</w:t>
        </w:r>
        <w:r w:rsidRPr="006A7907">
          <w:rPr>
            <w:rFonts w:eastAsia="Times New Roman"/>
            <w:szCs w:val="24"/>
            <w:lang w:eastAsia="en-US"/>
          </w:rPr>
          <w:br/>
          <w:t>ΚΑΤΣΙΚΗΣ Κ. , σελ.</w:t>
        </w:r>
        <w:r w:rsidRPr="006A7907">
          <w:rPr>
            <w:rFonts w:eastAsia="Times New Roman"/>
            <w:szCs w:val="24"/>
            <w:lang w:eastAsia="en-US"/>
          </w:rPr>
          <w:br/>
          <w:t>ΚΕΦΑΛΟΓΙΑΝΝΗΣ Ι. , σελ.</w:t>
        </w:r>
        <w:r w:rsidRPr="006A7907">
          <w:rPr>
            <w:rFonts w:eastAsia="Times New Roman"/>
            <w:szCs w:val="24"/>
            <w:lang w:eastAsia="en-US"/>
          </w:rPr>
          <w:br/>
          <w:t>ΚΟΥΒΕΛΗΣ Φ. , σελ.</w:t>
        </w:r>
        <w:r w:rsidRPr="006A7907">
          <w:rPr>
            <w:rFonts w:eastAsia="Times New Roman"/>
            <w:szCs w:val="24"/>
            <w:lang w:eastAsia="en-US"/>
          </w:rPr>
          <w:br/>
          <w:t>ΜΑΝΩΛΑΚΟΥ Δ. , σελ.</w:t>
        </w:r>
        <w:r w:rsidRPr="006A7907">
          <w:rPr>
            <w:rFonts w:eastAsia="Times New Roman"/>
            <w:szCs w:val="24"/>
            <w:lang w:eastAsia="en-US"/>
          </w:rPr>
          <w:br/>
          <w:t>ΜΑΥΡΑΓΑΝΗΣ Ν. , σελ.</w:t>
        </w:r>
        <w:r w:rsidRPr="006A7907">
          <w:rPr>
            <w:rFonts w:eastAsia="Times New Roman"/>
            <w:szCs w:val="24"/>
            <w:lang w:eastAsia="en-US"/>
          </w:rPr>
          <w:br/>
          <w:t>ΜΗΤΑΡΑΚΗΣ Π. , σελ.</w:t>
        </w:r>
        <w:r w:rsidRPr="006A7907">
          <w:rPr>
            <w:rFonts w:eastAsia="Times New Roman"/>
            <w:szCs w:val="24"/>
            <w:lang w:eastAsia="en-US"/>
          </w:rPr>
          <w:br/>
          <w:t>ΜΠΟΥΚΩΡΟΣ Χ. , σελ.</w:t>
        </w:r>
        <w:r w:rsidRPr="006A7907">
          <w:rPr>
            <w:rFonts w:eastAsia="Times New Roman"/>
            <w:szCs w:val="24"/>
            <w:lang w:eastAsia="en-US"/>
          </w:rPr>
          <w:br/>
          <w:t>ΞΥΔΑΚΗΣ Ν. , σελ.</w:t>
        </w:r>
        <w:r w:rsidRPr="006A7907">
          <w:rPr>
            <w:rFonts w:eastAsia="Times New Roman"/>
            <w:szCs w:val="24"/>
            <w:lang w:eastAsia="en-US"/>
          </w:rPr>
          <w:br/>
          <w:t>ΠΑΠΑΧΡΙΣΤΟΠΟΥΛΟΣ Α. , σελ.</w:t>
        </w:r>
        <w:r w:rsidRPr="006A7907">
          <w:rPr>
            <w:rFonts w:eastAsia="Times New Roman"/>
            <w:szCs w:val="24"/>
            <w:lang w:eastAsia="en-US"/>
          </w:rPr>
          <w:br/>
          <w:t>ΠΛΑΚΙΩΤΑΚΗΣ Ι. , σελ.</w:t>
        </w:r>
        <w:r w:rsidRPr="006A7907">
          <w:rPr>
            <w:rFonts w:eastAsia="Times New Roman"/>
            <w:szCs w:val="24"/>
            <w:lang w:eastAsia="en-US"/>
          </w:rPr>
          <w:br/>
          <w:t>ΣΑΡΙΔΗΣ Ι. , σελ.</w:t>
        </w:r>
        <w:r w:rsidRPr="006A7907">
          <w:rPr>
            <w:rFonts w:eastAsia="Times New Roman"/>
            <w:szCs w:val="24"/>
            <w:lang w:eastAsia="en-US"/>
          </w:rPr>
          <w:br/>
          <w:t>ΣΠΙΡΤΖΗΣ Χ. , σελ.</w:t>
        </w:r>
        <w:r w:rsidRPr="006A7907">
          <w:rPr>
            <w:rFonts w:eastAsia="Times New Roman"/>
            <w:szCs w:val="24"/>
            <w:lang w:eastAsia="en-US"/>
          </w:rPr>
          <w:br/>
          <w:t>ΤΖΕΛΕΠΗΣ Μ. , σελ.</w:t>
        </w:r>
        <w:r w:rsidRPr="006A7907">
          <w:rPr>
            <w:rFonts w:eastAsia="Times New Roman"/>
            <w:szCs w:val="24"/>
            <w:lang w:eastAsia="en-US"/>
          </w:rPr>
          <w:br/>
          <w:t>ΤΣΙΑΡΑΣ Κ. , σελ.</w:t>
        </w:r>
        <w:r w:rsidRPr="006A7907">
          <w:rPr>
            <w:rFonts w:eastAsia="Times New Roman"/>
            <w:szCs w:val="24"/>
            <w:lang w:eastAsia="en-US"/>
          </w:rPr>
          <w:br/>
          <w:t>ΨΑΡΙΑΝΟΣ Γ. , σελ.</w:t>
        </w:r>
        <w:r w:rsidRPr="006A7907">
          <w:rPr>
            <w:rFonts w:eastAsia="Times New Roman"/>
            <w:szCs w:val="24"/>
            <w:lang w:eastAsia="en-US"/>
          </w:rPr>
          <w:br/>
        </w:r>
      </w:ins>
    </w:p>
    <w:p w14:paraId="0903594F" w14:textId="5603F722" w:rsidR="00850D36" w:rsidRDefault="006A7907">
      <w:pPr>
        <w:spacing w:line="600" w:lineRule="auto"/>
        <w:ind w:firstLine="720"/>
        <w:jc w:val="center"/>
        <w:rPr>
          <w:rFonts w:eastAsia="Times New Roman" w:cs="Times New Roman"/>
          <w:szCs w:val="24"/>
        </w:rPr>
      </w:pPr>
      <w:r w:rsidRPr="00E13435">
        <w:rPr>
          <w:rFonts w:eastAsia="Times New Roman" w:cs="Times New Roman"/>
          <w:szCs w:val="24"/>
        </w:rPr>
        <w:t>ΠΡΑΚΤΙΚΑ ΒΟΥΛΗΣ</w:t>
      </w:r>
    </w:p>
    <w:p w14:paraId="09035950" w14:textId="77777777" w:rsidR="00850D36" w:rsidRDefault="006A7907">
      <w:pPr>
        <w:spacing w:line="600" w:lineRule="auto"/>
        <w:ind w:firstLine="720"/>
        <w:jc w:val="center"/>
        <w:rPr>
          <w:rFonts w:eastAsia="Times New Roman" w:cs="Times New Roman"/>
          <w:szCs w:val="24"/>
        </w:rPr>
      </w:pPr>
      <w:r w:rsidRPr="00E13435">
        <w:rPr>
          <w:rFonts w:eastAsia="Times New Roman" w:cs="Times New Roman"/>
          <w:szCs w:val="24"/>
        </w:rPr>
        <w:t>Ι</w:t>
      </w:r>
      <w:r w:rsidRPr="00E13435">
        <w:rPr>
          <w:rFonts w:eastAsia="Times New Roman" w:cs="Times New Roman"/>
          <w:szCs w:val="24"/>
        </w:rPr>
        <w:t>Ζ΄ ΠΕΡΙΟΔΟΣ</w:t>
      </w:r>
    </w:p>
    <w:p w14:paraId="09035951" w14:textId="77777777" w:rsidR="00850D36" w:rsidRDefault="006A7907">
      <w:pPr>
        <w:spacing w:line="600" w:lineRule="auto"/>
        <w:ind w:firstLine="720"/>
        <w:jc w:val="center"/>
        <w:rPr>
          <w:rFonts w:eastAsia="Times New Roman" w:cs="Times New Roman"/>
          <w:szCs w:val="24"/>
        </w:rPr>
      </w:pPr>
      <w:r w:rsidRPr="00E13435">
        <w:rPr>
          <w:rFonts w:eastAsia="Times New Roman" w:cs="Times New Roman"/>
          <w:szCs w:val="24"/>
        </w:rPr>
        <w:t>ΠΡΟΕΔΡΕΥΟΜΕΝΗΣ ΚΟΙΝΟΒΟΥΛΕΥΤΙΚΗΣ ΔΗΜΟΚΡΑΤΙΑΣ</w:t>
      </w:r>
    </w:p>
    <w:p w14:paraId="09035952" w14:textId="77777777" w:rsidR="00850D36" w:rsidRDefault="006A7907">
      <w:pPr>
        <w:spacing w:line="600" w:lineRule="auto"/>
        <w:ind w:firstLine="720"/>
        <w:jc w:val="center"/>
        <w:rPr>
          <w:rFonts w:eastAsia="Times New Roman" w:cs="Times New Roman"/>
          <w:szCs w:val="24"/>
        </w:rPr>
      </w:pPr>
      <w:r w:rsidRPr="00E13435">
        <w:rPr>
          <w:rFonts w:eastAsia="Times New Roman" w:cs="Times New Roman"/>
          <w:szCs w:val="24"/>
        </w:rPr>
        <w:t>ΣΥΝΟΔΟΣ Δ΄</w:t>
      </w:r>
    </w:p>
    <w:p w14:paraId="09035953"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ΣΥΝΕΔΡΙΑΣΗ Δ</w:t>
      </w:r>
      <w:r w:rsidRPr="00E13435">
        <w:rPr>
          <w:rFonts w:eastAsia="Times New Roman" w:cs="Times New Roman"/>
          <w:szCs w:val="24"/>
        </w:rPr>
        <w:t>΄</w:t>
      </w:r>
    </w:p>
    <w:p w14:paraId="09035954"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Τετάρτη 3</w:t>
      </w:r>
      <w:r w:rsidRPr="00E13435">
        <w:rPr>
          <w:rFonts w:eastAsia="Times New Roman" w:cs="Times New Roman"/>
          <w:szCs w:val="24"/>
        </w:rPr>
        <w:t xml:space="preserve"> Οκτωβρίου 2018</w:t>
      </w:r>
    </w:p>
    <w:p w14:paraId="0903595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Αθήνα</w:t>
      </w:r>
      <w:r>
        <w:rPr>
          <w:rFonts w:eastAsia="Times New Roman" w:cs="Times New Roman"/>
          <w:szCs w:val="24"/>
        </w:rPr>
        <w:t xml:space="preserve">, </w:t>
      </w:r>
      <w:r>
        <w:rPr>
          <w:rFonts w:eastAsia="Times New Roman" w:cs="Times New Roman"/>
          <w:szCs w:val="24"/>
        </w:rPr>
        <w:t>σήμερα στις 3</w:t>
      </w:r>
      <w:r w:rsidRPr="00E13435">
        <w:rPr>
          <w:rFonts w:eastAsia="Times New Roman" w:cs="Times New Roman"/>
          <w:szCs w:val="24"/>
        </w:rPr>
        <w:t xml:space="preserve"> Οκτωβρίου 2018, ημέρα Τ</w:t>
      </w:r>
      <w:r>
        <w:rPr>
          <w:rFonts w:eastAsia="Times New Roman" w:cs="Times New Roman"/>
          <w:szCs w:val="24"/>
        </w:rPr>
        <w:t>ετάρτη και ώρα 10.07</w:t>
      </w:r>
      <w:r w:rsidRPr="00E13435">
        <w:rPr>
          <w:rFonts w:eastAsia="Times New Roman" w:cs="Times New Roman"/>
          <w:szCs w:val="24"/>
        </w:rPr>
        <w:t>΄</w:t>
      </w:r>
      <w:r>
        <w:rPr>
          <w:rFonts w:eastAsia="Times New Roman" w:cs="Times New Roman"/>
          <w:szCs w:val="24"/>
        </w:rPr>
        <w:t>,</w:t>
      </w:r>
      <w:r w:rsidRPr="00E13435">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cs="Times New Roman"/>
          <w:szCs w:val="24"/>
        </w:rPr>
        <w:t>του Ε΄</w:t>
      </w:r>
      <w:r w:rsidRPr="00E13435">
        <w:rPr>
          <w:rFonts w:eastAsia="Times New Roman" w:cs="Times New Roman"/>
          <w:szCs w:val="24"/>
        </w:rPr>
        <w:t xml:space="preserve"> Αντιπροέδρου αυτής </w:t>
      </w:r>
      <w:r>
        <w:rPr>
          <w:rFonts w:eastAsia="Times New Roman" w:cs="Times New Roman"/>
          <w:szCs w:val="24"/>
        </w:rPr>
        <w:t xml:space="preserve">κ. </w:t>
      </w:r>
      <w:r w:rsidRPr="00B44736">
        <w:rPr>
          <w:rFonts w:eastAsia="Times New Roman" w:cs="Times New Roman"/>
          <w:b/>
          <w:szCs w:val="24"/>
        </w:rPr>
        <w:t>ΔΗΜΗΤΡΙΟΥ ΚΡΕΜΑΣΤΙΝΟΥ</w:t>
      </w:r>
      <w:r>
        <w:rPr>
          <w:rFonts w:eastAsia="Times New Roman" w:cs="Times New Roman"/>
          <w:szCs w:val="24"/>
        </w:rPr>
        <w:t>.</w:t>
      </w:r>
      <w:r w:rsidRPr="00E13435">
        <w:rPr>
          <w:rFonts w:eastAsia="Times New Roman" w:cs="Times New Roman"/>
          <w:szCs w:val="24"/>
        </w:rPr>
        <w:t xml:space="preserve"> </w:t>
      </w:r>
    </w:p>
    <w:p w14:paraId="09035956" w14:textId="77777777" w:rsidR="00850D36" w:rsidRDefault="006A7907">
      <w:pPr>
        <w:spacing w:line="600" w:lineRule="auto"/>
        <w:ind w:firstLine="720"/>
        <w:jc w:val="both"/>
        <w:rPr>
          <w:rFonts w:eastAsia="Times New Roman" w:cs="Times New Roman"/>
          <w:szCs w:val="24"/>
        </w:rPr>
      </w:pPr>
      <w:r w:rsidRPr="00E13435">
        <w:rPr>
          <w:rFonts w:eastAsia="Times New Roman" w:cs="Times New Roman"/>
          <w:b/>
          <w:bCs/>
          <w:szCs w:val="24"/>
        </w:rPr>
        <w:t xml:space="preserve">ΠΡΟΕΔΡΕΥΩΝ (Δημήτριος </w:t>
      </w:r>
      <w:proofErr w:type="spellStart"/>
      <w:r w:rsidRPr="00E13435">
        <w:rPr>
          <w:rFonts w:eastAsia="Times New Roman" w:cs="Times New Roman"/>
          <w:b/>
          <w:bCs/>
          <w:szCs w:val="24"/>
        </w:rPr>
        <w:t>Κρεμαστινός</w:t>
      </w:r>
      <w:proofErr w:type="spellEnd"/>
      <w:r w:rsidRPr="00E13435">
        <w:rPr>
          <w:rFonts w:eastAsia="Times New Roman" w:cs="Times New Roman"/>
          <w:b/>
          <w:bCs/>
          <w:szCs w:val="24"/>
        </w:rPr>
        <w:t xml:space="preserve">): </w:t>
      </w:r>
      <w:r w:rsidRPr="00E13435">
        <w:rPr>
          <w:rFonts w:eastAsia="Times New Roman" w:cs="Times New Roman"/>
          <w:szCs w:val="24"/>
        </w:rPr>
        <w:t>Κυρίες και κύριοι συνάδελφοι, αρχίζει η συνεδρίαση.</w:t>
      </w:r>
    </w:p>
    <w:p w14:paraId="09035957" w14:textId="77777777" w:rsidR="00850D36" w:rsidRDefault="006A7907">
      <w:pPr>
        <w:spacing w:line="600" w:lineRule="auto"/>
        <w:ind w:firstLine="720"/>
        <w:jc w:val="both"/>
        <w:rPr>
          <w:rFonts w:eastAsia="Times New Roman" w:cs="Times New Roman"/>
          <w:szCs w:val="24"/>
        </w:rPr>
      </w:pPr>
      <w:r w:rsidRPr="00E13435">
        <w:rPr>
          <w:rFonts w:eastAsia="Times New Roman" w:cs="Times New Roman"/>
          <w:szCs w:val="24"/>
        </w:rPr>
        <w:t>(Ε</w:t>
      </w:r>
      <w:r w:rsidRPr="00E13435">
        <w:rPr>
          <w:rFonts w:eastAsia="Times New Roman" w:cs="Times New Roman"/>
          <w:szCs w:val="24"/>
        </w:rPr>
        <w:t>ΠΙΚΥΡΩΣΗ</w:t>
      </w:r>
      <w:r>
        <w:rPr>
          <w:rFonts w:eastAsia="Times New Roman" w:cs="Times New Roman"/>
          <w:szCs w:val="24"/>
        </w:rPr>
        <w:t xml:space="preserve"> ΠΡΑΚΤΙΚΩΝ: Σύμφωνα με την από 2</w:t>
      </w:r>
      <w:r>
        <w:rPr>
          <w:rFonts w:eastAsia="Times New Roman" w:cs="Times New Roman"/>
          <w:szCs w:val="24"/>
        </w:rPr>
        <w:t>-</w:t>
      </w:r>
      <w:r w:rsidRPr="00E13435">
        <w:rPr>
          <w:rFonts w:eastAsia="Times New Roman" w:cs="Times New Roman"/>
          <w:szCs w:val="24"/>
        </w:rPr>
        <w:t>10</w:t>
      </w:r>
      <w:r>
        <w:rPr>
          <w:rFonts w:eastAsia="Times New Roman" w:cs="Times New Roman"/>
          <w:szCs w:val="24"/>
        </w:rPr>
        <w:t>-</w:t>
      </w:r>
      <w:r w:rsidRPr="00E13435">
        <w:rPr>
          <w:rFonts w:eastAsia="Times New Roman" w:cs="Times New Roman"/>
          <w:szCs w:val="24"/>
        </w:rPr>
        <w:t>2018 εξουσιοδότηση του Σώματος</w:t>
      </w:r>
      <w:r w:rsidRPr="00E17319">
        <w:rPr>
          <w:rFonts w:eastAsia="Times New Roman" w:cs="Times New Roman"/>
          <w:szCs w:val="24"/>
        </w:rPr>
        <w:t>,</w:t>
      </w:r>
      <w:r w:rsidRPr="00E13435">
        <w:rPr>
          <w:rFonts w:eastAsia="Times New Roman" w:cs="Times New Roman"/>
          <w:szCs w:val="24"/>
        </w:rPr>
        <w:t xml:space="preserve"> επικυρώθηκαν με ευθύνη </w:t>
      </w:r>
      <w:r>
        <w:rPr>
          <w:rFonts w:eastAsia="Times New Roman" w:cs="Times New Roman"/>
          <w:szCs w:val="24"/>
        </w:rPr>
        <w:t>του Προεδρείου τα Πρακτικά της Γ</w:t>
      </w:r>
      <w:r w:rsidRPr="00E13435">
        <w:rPr>
          <w:rFonts w:eastAsia="Times New Roman" w:cs="Times New Roman"/>
          <w:szCs w:val="24"/>
        </w:rPr>
        <w:t xml:space="preserve">΄ συνεδριάσεώς του, της </w:t>
      </w:r>
      <w:r>
        <w:rPr>
          <w:rFonts w:eastAsia="Times New Roman" w:cs="Times New Roman"/>
          <w:szCs w:val="24"/>
        </w:rPr>
        <w:t>Τρίτης 2</w:t>
      </w:r>
      <w:r w:rsidRPr="00E13435">
        <w:rPr>
          <w:rFonts w:eastAsia="Times New Roman" w:cs="Times New Roman"/>
          <w:szCs w:val="24"/>
        </w:rPr>
        <w:t xml:space="preserve"> Οκτωβρίου 2018</w:t>
      </w:r>
      <w:r w:rsidRPr="00E17319">
        <w:rPr>
          <w:rFonts w:eastAsia="Times New Roman" w:cs="Times New Roman"/>
          <w:szCs w:val="24"/>
        </w:rPr>
        <w:t>,</w:t>
      </w:r>
      <w:r w:rsidRPr="00E13435">
        <w:rPr>
          <w:rFonts w:eastAsia="Times New Roman" w:cs="Times New Roman"/>
          <w:szCs w:val="24"/>
        </w:rPr>
        <w:t xml:space="preserve"> σε ό,τι αφορά την </w:t>
      </w:r>
      <w:r>
        <w:rPr>
          <w:rFonts w:eastAsia="Times New Roman" w:cs="Times New Roman"/>
          <w:szCs w:val="24"/>
        </w:rPr>
        <w:t>ψήφιση στο σύνολο του σχεδίου νόμου</w:t>
      </w:r>
      <w:r>
        <w:rPr>
          <w:rFonts w:eastAsia="Times New Roman" w:cs="Times New Roman"/>
          <w:szCs w:val="24"/>
        </w:rPr>
        <w:t>:</w:t>
      </w:r>
      <w:r>
        <w:rPr>
          <w:rFonts w:eastAsia="Times New Roman" w:cs="Times New Roman"/>
          <w:szCs w:val="24"/>
        </w:rPr>
        <w:t xml:space="preserve"> «Κύρωση της Συμφωνίας</w:t>
      </w:r>
      <w:r>
        <w:rPr>
          <w:rFonts w:eastAsia="Times New Roman" w:cs="Times New Roman"/>
          <w:szCs w:val="24"/>
        </w:rPr>
        <w:t xml:space="preserve"> μεταξύ της Κυβέρνησης της Ελληνικής Δημοκρατίας και του Παγκόσμιου Οργανισμού Τουρισμού (ΠΟΤ) για τη διοργάνωση </w:t>
      </w:r>
      <w:r>
        <w:rPr>
          <w:rFonts w:eastAsia="Times New Roman" w:cs="Times New Roman"/>
          <w:szCs w:val="24"/>
        </w:rPr>
        <w:lastRenderedPageBreak/>
        <w:t xml:space="preserve">της </w:t>
      </w:r>
      <w:r w:rsidRPr="00E82FED">
        <w:rPr>
          <w:rFonts w:eastAsia="Times New Roman" w:cs="Times New Roman"/>
          <w:szCs w:val="24"/>
        </w:rPr>
        <w:t>8</w:t>
      </w:r>
      <w:r w:rsidRPr="00A342D2">
        <w:rPr>
          <w:rFonts w:eastAsia="Times New Roman" w:cs="Times New Roman"/>
          <w:szCs w:val="24"/>
        </w:rPr>
        <w:t>ης</w:t>
      </w:r>
      <w:r>
        <w:rPr>
          <w:rFonts w:eastAsia="Times New Roman" w:cs="Times New Roman"/>
          <w:szCs w:val="24"/>
        </w:rPr>
        <w:t xml:space="preserve"> Διεθνούς Συνάντησης του ΠΟΤ για τον Τουρισμό στον Δρόμο του Μεταξιού»</w:t>
      </w:r>
      <w:r>
        <w:rPr>
          <w:rFonts w:eastAsia="Times New Roman" w:cs="Times New Roman"/>
          <w:szCs w:val="24"/>
        </w:rPr>
        <w:t>.</w:t>
      </w:r>
      <w:r>
        <w:rPr>
          <w:rFonts w:eastAsia="Times New Roman" w:cs="Times New Roman"/>
          <w:szCs w:val="24"/>
        </w:rPr>
        <w:t>)</w:t>
      </w:r>
    </w:p>
    <w:p w14:paraId="09035958" w14:textId="77777777" w:rsidR="00850D36" w:rsidRDefault="006A7907">
      <w:pPr>
        <w:spacing w:line="600" w:lineRule="auto"/>
        <w:ind w:firstLine="720"/>
        <w:jc w:val="both"/>
        <w:rPr>
          <w:rFonts w:eastAsia="Times New Roman" w:cs="Times New Roman"/>
          <w:bCs/>
          <w:szCs w:val="24"/>
        </w:rPr>
      </w:pPr>
      <w:r>
        <w:rPr>
          <w:rFonts w:eastAsia="Times New Roman" w:cs="Times New Roman"/>
          <w:bCs/>
          <w:szCs w:val="24"/>
        </w:rPr>
        <w:t xml:space="preserve">Έχω την τιμή να ανακοινώσω στο Σώμα το δελτίο επικαίρων ερωτήσεων της Πέμπτης 4 Οκτωβρίου 2018. </w:t>
      </w:r>
    </w:p>
    <w:p w14:paraId="09035959" w14:textId="77777777" w:rsidR="00850D36" w:rsidRDefault="006A7907">
      <w:pPr>
        <w:spacing w:after="0" w:line="600" w:lineRule="auto"/>
        <w:ind w:firstLine="720"/>
        <w:jc w:val="both"/>
        <w:rPr>
          <w:rFonts w:eastAsia="Times New Roman"/>
          <w:b/>
          <w:szCs w:val="24"/>
        </w:rPr>
      </w:pPr>
      <w:r w:rsidRPr="00003036">
        <w:rPr>
          <w:rFonts w:eastAsia="Times New Roman"/>
          <w:bCs/>
          <w:szCs w:val="24"/>
        </w:rPr>
        <w:t>Α. ΕΠΙΚΑΙΡΕΣ ΕΡΩΤΗΣΕΙΣ Πρώτου Κύκλου (Άρθρο 130 παρ</w:t>
      </w:r>
      <w:r>
        <w:rPr>
          <w:rFonts w:eastAsia="Times New Roman"/>
          <w:bCs/>
          <w:szCs w:val="24"/>
        </w:rPr>
        <w:t>άγραφοι</w:t>
      </w:r>
      <w:r w:rsidRPr="00003036">
        <w:rPr>
          <w:rFonts w:eastAsia="Times New Roman"/>
          <w:bCs/>
          <w:szCs w:val="24"/>
        </w:rPr>
        <w:t xml:space="preserve"> 2 και 3 </w:t>
      </w:r>
      <w:r>
        <w:rPr>
          <w:rFonts w:eastAsia="Times New Roman"/>
          <w:bCs/>
          <w:szCs w:val="24"/>
        </w:rPr>
        <w:t>του Κανονισμού της</w:t>
      </w:r>
      <w:r w:rsidRPr="00003036">
        <w:rPr>
          <w:rFonts w:eastAsia="Times New Roman"/>
          <w:bCs/>
          <w:szCs w:val="24"/>
        </w:rPr>
        <w:t xml:space="preserve"> Βουλής)</w:t>
      </w:r>
    </w:p>
    <w:p w14:paraId="0903595A" w14:textId="77777777" w:rsidR="00850D36" w:rsidRDefault="006A7907">
      <w:pPr>
        <w:spacing w:after="0" w:line="600" w:lineRule="auto"/>
        <w:ind w:firstLine="720"/>
        <w:jc w:val="both"/>
        <w:rPr>
          <w:rFonts w:eastAsia="Times New Roman"/>
          <w:szCs w:val="24"/>
        </w:rPr>
      </w:pPr>
      <w:r w:rsidRPr="00003036">
        <w:rPr>
          <w:rFonts w:eastAsia="Times New Roman"/>
          <w:szCs w:val="24"/>
        </w:rPr>
        <w:t xml:space="preserve">1. Η με αριθμό 7/1-10-2018 </w:t>
      </w:r>
      <w:r>
        <w:rPr>
          <w:rFonts w:eastAsia="Times New Roman"/>
          <w:szCs w:val="24"/>
        </w:rPr>
        <w:t>ε</w:t>
      </w:r>
      <w:r w:rsidRPr="00003036">
        <w:rPr>
          <w:rFonts w:eastAsia="Times New Roman"/>
          <w:szCs w:val="24"/>
        </w:rPr>
        <w:t xml:space="preserve">πίκαιρη </w:t>
      </w:r>
      <w:r>
        <w:rPr>
          <w:rFonts w:eastAsia="Times New Roman"/>
          <w:szCs w:val="24"/>
        </w:rPr>
        <w:t>ε</w:t>
      </w:r>
      <w:r w:rsidRPr="00003036">
        <w:rPr>
          <w:rFonts w:eastAsia="Times New Roman"/>
          <w:szCs w:val="24"/>
        </w:rPr>
        <w:t>ρώτηση του Βουλευτή Β΄ Αθηνώ</w:t>
      </w:r>
      <w:r w:rsidRPr="00003036">
        <w:rPr>
          <w:rFonts w:eastAsia="Times New Roman"/>
          <w:szCs w:val="24"/>
        </w:rPr>
        <w:t xml:space="preserve">ν της Νέας Δημοκρατίας κ. </w:t>
      </w:r>
      <w:r w:rsidRPr="00003036">
        <w:rPr>
          <w:rFonts w:eastAsia="Times New Roman"/>
          <w:bCs/>
          <w:szCs w:val="24"/>
        </w:rPr>
        <w:t xml:space="preserve">Γεράσιμου </w:t>
      </w:r>
      <w:proofErr w:type="spellStart"/>
      <w:r w:rsidRPr="00003036">
        <w:rPr>
          <w:rFonts w:eastAsia="Times New Roman"/>
          <w:bCs/>
          <w:szCs w:val="24"/>
        </w:rPr>
        <w:t>Γιακουμάτου</w:t>
      </w:r>
      <w:proofErr w:type="spellEnd"/>
      <w:r w:rsidRPr="00003036">
        <w:rPr>
          <w:rFonts w:eastAsia="Times New Roman"/>
          <w:bCs/>
          <w:szCs w:val="24"/>
        </w:rPr>
        <w:t xml:space="preserve"> </w:t>
      </w:r>
      <w:r w:rsidRPr="00003036">
        <w:rPr>
          <w:rFonts w:eastAsia="Times New Roman"/>
          <w:szCs w:val="24"/>
        </w:rPr>
        <w:t xml:space="preserve">προς τον Υπουργό </w:t>
      </w:r>
      <w:r w:rsidRPr="00003036">
        <w:rPr>
          <w:rFonts w:eastAsia="Times New Roman"/>
          <w:bCs/>
          <w:szCs w:val="24"/>
        </w:rPr>
        <w:t xml:space="preserve">Υποδομών και Μεταφορών, </w:t>
      </w:r>
      <w:r w:rsidRPr="00003036">
        <w:rPr>
          <w:rFonts w:eastAsia="Times New Roman"/>
          <w:szCs w:val="24"/>
        </w:rPr>
        <w:t>με θέμα: «Χρήση εκτάσεων ΓΑΙΑΟΣΕ στο</w:t>
      </w:r>
      <w:r>
        <w:rPr>
          <w:rFonts w:eastAsia="Times New Roman"/>
          <w:szCs w:val="24"/>
        </w:rPr>
        <w:t>ν</w:t>
      </w:r>
      <w:r w:rsidRPr="00003036">
        <w:rPr>
          <w:rFonts w:eastAsia="Times New Roman"/>
          <w:szCs w:val="24"/>
        </w:rPr>
        <w:t xml:space="preserve"> Δήμο Αγίων Αναργύρων - Καματερού».</w:t>
      </w:r>
    </w:p>
    <w:p w14:paraId="0903595B" w14:textId="77777777" w:rsidR="00850D36" w:rsidRDefault="006A7907">
      <w:pPr>
        <w:spacing w:after="0" w:line="600" w:lineRule="auto"/>
        <w:ind w:firstLine="720"/>
        <w:jc w:val="both"/>
        <w:rPr>
          <w:rFonts w:eastAsia="Times New Roman"/>
          <w:szCs w:val="24"/>
        </w:rPr>
      </w:pPr>
      <w:r>
        <w:rPr>
          <w:rFonts w:eastAsia="Times New Roman"/>
          <w:szCs w:val="24"/>
        </w:rPr>
        <w:t>2.</w:t>
      </w:r>
      <w:r w:rsidRPr="00003036">
        <w:rPr>
          <w:rFonts w:eastAsia="Times New Roman"/>
          <w:szCs w:val="24"/>
        </w:rPr>
        <w:t xml:space="preserve"> Η με αριθμό 1/1-10-2018 </w:t>
      </w:r>
      <w:r>
        <w:rPr>
          <w:rFonts w:eastAsia="Times New Roman"/>
          <w:szCs w:val="24"/>
        </w:rPr>
        <w:t>ε</w:t>
      </w:r>
      <w:r w:rsidRPr="00003036">
        <w:rPr>
          <w:rFonts w:eastAsia="Times New Roman"/>
          <w:szCs w:val="24"/>
        </w:rPr>
        <w:t>πίκαι</w:t>
      </w:r>
      <w:r>
        <w:rPr>
          <w:rFonts w:eastAsia="Times New Roman"/>
          <w:szCs w:val="24"/>
        </w:rPr>
        <w:t>ρη</w:t>
      </w:r>
      <w:r w:rsidRPr="00003036">
        <w:rPr>
          <w:rFonts w:eastAsia="Times New Roman"/>
          <w:szCs w:val="24"/>
        </w:rPr>
        <w:t xml:space="preserve"> </w:t>
      </w:r>
      <w:r>
        <w:rPr>
          <w:rFonts w:eastAsia="Times New Roman"/>
          <w:szCs w:val="24"/>
        </w:rPr>
        <w:t>ε</w:t>
      </w:r>
      <w:r w:rsidRPr="00003036">
        <w:rPr>
          <w:rFonts w:eastAsia="Times New Roman"/>
          <w:szCs w:val="24"/>
        </w:rPr>
        <w:t xml:space="preserve">ρώτηση του Βουλευτή Α΄ Θεσσαλονίκης του Λαϊκού Συνδέσμου </w:t>
      </w:r>
      <w:r>
        <w:rPr>
          <w:rFonts w:eastAsia="Times New Roman"/>
          <w:szCs w:val="24"/>
        </w:rPr>
        <w:t>-</w:t>
      </w:r>
      <w:r w:rsidRPr="00003036">
        <w:rPr>
          <w:rFonts w:eastAsia="Times New Roman"/>
          <w:szCs w:val="24"/>
        </w:rPr>
        <w:t xml:space="preserve"> Χρυσή Αυγή κ. </w:t>
      </w:r>
      <w:r w:rsidRPr="00003036">
        <w:rPr>
          <w:rFonts w:eastAsia="Times New Roman"/>
          <w:bCs/>
          <w:szCs w:val="24"/>
        </w:rPr>
        <w:t>Αντωνίου Γρέγου</w:t>
      </w:r>
      <w:r w:rsidRPr="00003036">
        <w:rPr>
          <w:rFonts w:eastAsia="Times New Roman"/>
          <w:b/>
          <w:szCs w:val="24"/>
        </w:rPr>
        <w:t xml:space="preserve"> </w:t>
      </w:r>
      <w:r w:rsidRPr="00003036">
        <w:rPr>
          <w:rFonts w:eastAsia="Times New Roman"/>
          <w:szCs w:val="24"/>
        </w:rPr>
        <w:t>προς την Υπουργό</w:t>
      </w:r>
      <w:r>
        <w:rPr>
          <w:rFonts w:eastAsia="Times New Roman"/>
          <w:szCs w:val="24"/>
        </w:rPr>
        <w:t xml:space="preserve"> </w:t>
      </w:r>
      <w:r w:rsidRPr="00003036">
        <w:rPr>
          <w:rFonts w:eastAsia="Times New Roman"/>
          <w:bCs/>
          <w:szCs w:val="24"/>
        </w:rPr>
        <w:t>Πολιτισμού και Αθλητισμού,</w:t>
      </w:r>
      <w:r w:rsidRPr="00003036">
        <w:rPr>
          <w:rFonts w:eastAsia="Times New Roman"/>
          <w:szCs w:val="24"/>
        </w:rPr>
        <w:t xml:space="preserve"> με θέμα: «Περί του Μουσείου Μακεδονικού Αγώνα και λοιπών φορέων, συλλόγων και σωματείων της Μακεδονίας και του άρθρου 6 της συμφωνίας Ελλάδας - Σκοπίων».</w:t>
      </w:r>
    </w:p>
    <w:p w14:paraId="0903595C" w14:textId="77777777" w:rsidR="00850D36" w:rsidRDefault="006A7907">
      <w:pPr>
        <w:spacing w:after="0" w:line="600" w:lineRule="auto"/>
        <w:ind w:firstLine="720"/>
        <w:jc w:val="both"/>
        <w:rPr>
          <w:rFonts w:eastAsia="Times New Roman"/>
          <w:szCs w:val="24"/>
        </w:rPr>
      </w:pPr>
      <w:r>
        <w:rPr>
          <w:rFonts w:eastAsia="Times New Roman"/>
          <w:szCs w:val="24"/>
        </w:rPr>
        <w:t xml:space="preserve">3. </w:t>
      </w:r>
      <w:r w:rsidRPr="00003036">
        <w:rPr>
          <w:rFonts w:eastAsia="Times New Roman"/>
          <w:szCs w:val="24"/>
        </w:rPr>
        <w:t>Η με αριθμό 15/2-10-201</w:t>
      </w:r>
      <w:r w:rsidRPr="00003036">
        <w:rPr>
          <w:rFonts w:eastAsia="Times New Roman"/>
          <w:szCs w:val="24"/>
        </w:rPr>
        <w:t xml:space="preserve">8 </w:t>
      </w:r>
      <w:r>
        <w:rPr>
          <w:rFonts w:eastAsia="Times New Roman"/>
          <w:szCs w:val="24"/>
        </w:rPr>
        <w:t>ε</w:t>
      </w:r>
      <w:r w:rsidRPr="00003036">
        <w:rPr>
          <w:rFonts w:eastAsia="Times New Roman"/>
          <w:szCs w:val="24"/>
        </w:rPr>
        <w:t xml:space="preserve">πίκαιρη </w:t>
      </w:r>
      <w:r>
        <w:rPr>
          <w:rFonts w:eastAsia="Times New Roman"/>
          <w:szCs w:val="24"/>
        </w:rPr>
        <w:t>ε</w:t>
      </w:r>
      <w:r w:rsidRPr="00003036">
        <w:rPr>
          <w:rFonts w:eastAsia="Times New Roman"/>
          <w:szCs w:val="24"/>
        </w:rPr>
        <w:t xml:space="preserve">ρώτηση του Βουλευτή Αιτωλοακαρνανίας του Κομμουνιστικού Κόμματος </w:t>
      </w:r>
      <w:r w:rsidRPr="00003036">
        <w:rPr>
          <w:rFonts w:eastAsia="Times New Roman"/>
          <w:szCs w:val="24"/>
        </w:rPr>
        <w:t>Ελλάδ</w:t>
      </w:r>
      <w:r>
        <w:rPr>
          <w:rFonts w:eastAsia="Times New Roman"/>
          <w:szCs w:val="24"/>
        </w:rPr>
        <w:t>α</w:t>
      </w:r>
      <w:r w:rsidRPr="00003036">
        <w:rPr>
          <w:rFonts w:eastAsia="Times New Roman"/>
          <w:szCs w:val="24"/>
        </w:rPr>
        <w:t xml:space="preserve">ς </w:t>
      </w:r>
      <w:r w:rsidRPr="00003036">
        <w:rPr>
          <w:rFonts w:eastAsia="Times New Roman"/>
          <w:szCs w:val="24"/>
        </w:rPr>
        <w:t xml:space="preserve">κ. </w:t>
      </w:r>
      <w:r w:rsidRPr="00003036">
        <w:rPr>
          <w:rFonts w:eastAsia="Times New Roman"/>
          <w:bCs/>
          <w:szCs w:val="24"/>
        </w:rPr>
        <w:t xml:space="preserve">Νικολάου Μωραΐτη </w:t>
      </w:r>
      <w:r w:rsidRPr="00003036">
        <w:rPr>
          <w:rFonts w:eastAsia="Times New Roman"/>
          <w:szCs w:val="24"/>
        </w:rPr>
        <w:t xml:space="preserve">προς τον Υπουργό </w:t>
      </w:r>
      <w:r w:rsidRPr="00003036">
        <w:rPr>
          <w:rFonts w:eastAsia="Times New Roman"/>
          <w:bCs/>
          <w:szCs w:val="24"/>
        </w:rPr>
        <w:t xml:space="preserve">Αγροτικής Ανάπτυξης και Τροφίμων, </w:t>
      </w:r>
      <w:r w:rsidRPr="00003036">
        <w:rPr>
          <w:rFonts w:eastAsia="Times New Roman"/>
          <w:szCs w:val="24"/>
        </w:rPr>
        <w:t xml:space="preserve">με θέμα: «Προβλήματα </w:t>
      </w:r>
      <w:proofErr w:type="spellStart"/>
      <w:r w:rsidRPr="00003036">
        <w:rPr>
          <w:rFonts w:eastAsia="Times New Roman"/>
          <w:szCs w:val="24"/>
        </w:rPr>
        <w:t>αιγοπροβατοτρόφων</w:t>
      </w:r>
      <w:proofErr w:type="spellEnd"/>
      <w:r w:rsidRPr="00003036">
        <w:rPr>
          <w:rFonts w:eastAsia="Times New Roman"/>
          <w:szCs w:val="24"/>
        </w:rPr>
        <w:t xml:space="preserve"> από τη συνεχ</w:t>
      </w:r>
      <w:r>
        <w:rPr>
          <w:rFonts w:eastAsia="Times New Roman"/>
          <w:szCs w:val="24"/>
        </w:rPr>
        <w:t>ή πτώση της τιμής του γάλακτος».</w:t>
      </w:r>
    </w:p>
    <w:p w14:paraId="0903595D" w14:textId="77777777" w:rsidR="00850D36" w:rsidRDefault="006A7907">
      <w:pPr>
        <w:spacing w:after="0" w:line="600" w:lineRule="auto"/>
        <w:ind w:firstLine="720"/>
        <w:jc w:val="both"/>
        <w:rPr>
          <w:rFonts w:eastAsia="Times New Roman"/>
          <w:b/>
          <w:szCs w:val="24"/>
        </w:rPr>
      </w:pPr>
      <w:r w:rsidRPr="00003036">
        <w:rPr>
          <w:rFonts w:eastAsia="Times New Roman"/>
          <w:bCs/>
          <w:szCs w:val="24"/>
        </w:rPr>
        <w:lastRenderedPageBreak/>
        <w:t>Β. ΕΠΙΚΑΙΡΕΣ ΕΡΩ</w:t>
      </w:r>
      <w:r w:rsidRPr="00003036">
        <w:rPr>
          <w:rFonts w:eastAsia="Times New Roman"/>
          <w:bCs/>
          <w:szCs w:val="24"/>
        </w:rPr>
        <w:t>ΤΗΣΕΙΣ</w:t>
      </w:r>
      <w:r>
        <w:rPr>
          <w:rFonts w:eastAsia="Times New Roman"/>
          <w:bCs/>
          <w:szCs w:val="24"/>
        </w:rPr>
        <w:t xml:space="preserve"> Δεύτερου Κύκλου (Άρθρο 130 παράγραφοι</w:t>
      </w:r>
      <w:r w:rsidRPr="00003036">
        <w:rPr>
          <w:rFonts w:eastAsia="Times New Roman"/>
          <w:bCs/>
          <w:szCs w:val="24"/>
        </w:rPr>
        <w:t xml:space="preserve"> 2 και 3</w:t>
      </w:r>
      <w:r>
        <w:rPr>
          <w:rFonts w:eastAsia="Times New Roman"/>
          <w:bCs/>
          <w:szCs w:val="24"/>
        </w:rPr>
        <w:t xml:space="preserve"> του Κανονισμού της</w:t>
      </w:r>
      <w:r w:rsidRPr="00003036">
        <w:rPr>
          <w:rFonts w:eastAsia="Times New Roman"/>
          <w:bCs/>
          <w:szCs w:val="24"/>
        </w:rPr>
        <w:t xml:space="preserve"> Βουλής)</w:t>
      </w:r>
    </w:p>
    <w:p w14:paraId="0903595E" w14:textId="77777777" w:rsidR="00850D36" w:rsidRDefault="006A7907">
      <w:pPr>
        <w:spacing w:after="0" w:line="600" w:lineRule="auto"/>
        <w:ind w:firstLine="720"/>
        <w:jc w:val="both"/>
        <w:rPr>
          <w:rFonts w:eastAsia="Times New Roman"/>
          <w:szCs w:val="24"/>
        </w:rPr>
      </w:pPr>
      <w:r w:rsidRPr="00003036">
        <w:rPr>
          <w:rFonts w:eastAsia="Times New Roman"/>
          <w:szCs w:val="24"/>
        </w:rPr>
        <w:t xml:space="preserve">1. Η με αριθμό 8/1-10-2018 </w:t>
      </w:r>
      <w:r>
        <w:rPr>
          <w:rFonts w:eastAsia="Times New Roman"/>
          <w:szCs w:val="24"/>
        </w:rPr>
        <w:t>ε</w:t>
      </w:r>
      <w:r w:rsidRPr="00003036">
        <w:rPr>
          <w:rFonts w:eastAsia="Times New Roman"/>
          <w:szCs w:val="24"/>
        </w:rPr>
        <w:t xml:space="preserve">πίκαιρη </w:t>
      </w:r>
      <w:r>
        <w:rPr>
          <w:rFonts w:eastAsia="Times New Roman"/>
          <w:szCs w:val="24"/>
        </w:rPr>
        <w:t>ε</w:t>
      </w:r>
      <w:r w:rsidRPr="00003036">
        <w:rPr>
          <w:rFonts w:eastAsia="Times New Roman"/>
          <w:szCs w:val="24"/>
        </w:rPr>
        <w:t>ρώτηση του Βουλευ</w:t>
      </w:r>
      <w:r>
        <w:rPr>
          <w:rFonts w:eastAsia="Times New Roman"/>
          <w:szCs w:val="24"/>
        </w:rPr>
        <w:t xml:space="preserve">τή Αχαΐας της Νέας Δημοκρατίας </w:t>
      </w:r>
      <w:r w:rsidRPr="00003036">
        <w:rPr>
          <w:rFonts w:eastAsia="Times New Roman"/>
          <w:szCs w:val="24"/>
        </w:rPr>
        <w:t xml:space="preserve">κ. </w:t>
      </w:r>
      <w:r w:rsidRPr="00003036">
        <w:rPr>
          <w:rFonts w:eastAsia="Times New Roman"/>
          <w:bCs/>
          <w:szCs w:val="24"/>
        </w:rPr>
        <w:t xml:space="preserve">Ανδρέα </w:t>
      </w:r>
      <w:proofErr w:type="spellStart"/>
      <w:r w:rsidRPr="00003036">
        <w:rPr>
          <w:rFonts w:eastAsia="Times New Roman"/>
          <w:bCs/>
          <w:szCs w:val="24"/>
        </w:rPr>
        <w:t>Κατσανιώτη</w:t>
      </w:r>
      <w:proofErr w:type="spellEnd"/>
      <w:r w:rsidRPr="00003036">
        <w:rPr>
          <w:rFonts w:eastAsia="Times New Roman"/>
          <w:bCs/>
          <w:szCs w:val="24"/>
        </w:rPr>
        <w:t xml:space="preserve"> </w:t>
      </w:r>
      <w:r w:rsidRPr="00003036">
        <w:rPr>
          <w:rFonts w:eastAsia="Times New Roman"/>
          <w:szCs w:val="24"/>
        </w:rPr>
        <w:t xml:space="preserve">προς τον Υπουργό </w:t>
      </w:r>
      <w:r w:rsidRPr="00003036">
        <w:rPr>
          <w:rFonts w:eastAsia="Times New Roman"/>
          <w:bCs/>
          <w:szCs w:val="24"/>
        </w:rPr>
        <w:t xml:space="preserve">Αγροτικής Ανάπτυξης και Τροφίμων, </w:t>
      </w:r>
      <w:r w:rsidRPr="00003036">
        <w:rPr>
          <w:rFonts w:eastAsia="Times New Roman"/>
          <w:szCs w:val="24"/>
        </w:rPr>
        <w:t xml:space="preserve">με θέμα: «Το </w:t>
      </w:r>
      <w:proofErr w:type="spellStart"/>
      <w:r w:rsidRPr="00003036">
        <w:rPr>
          <w:rFonts w:eastAsia="Times New Roman"/>
          <w:szCs w:val="24"/>
        </w:rPr>
        <w:t>Brexit</w:t>
      </w:r>
      <w:proofErr w:type="spellEnd"/>
      <w:r w:rsidRPr="00003036">
        <w:rPr>
          <w:rFonts w:eastAsia="Times New Roman"/>
          <w:szCs w:val="24"/>
        </w:rPr>
        <w:t xml:space="preserve"> έχει αντίκτυπο στη φέτα».</w:t>
      </w:r>
    </w:p>
    <w:p w14:paraId="0903595F" w14:textId="77777777" w:rsidR="00850D36" w:rsidRDefault="006A7907">
      <w:pPr>
        <w:spacing w:after="0" w:line="600" w:lineRule="auto"/>
        <w:ind w:firstLine="720"/>
        <w:jc w:val="both"/>
        <w:rPr>
          <w:rFonts w:eastAsia="Times New Roman"/>
          <w:szCs w:val="24"/>
        </w:rPr>
      </w:pPr>
      <w:r>
        <w:rPr>
          <w:rFonts w:eastAsia="Times New Roman"/>
          <w:szCs w:val="24"/>
        </w:rPr>
        <w:t>2.</w:t>
      </w:r>
      <w:r w:rsidRPr="00003036">
        <w:rPr>
          <w:rFonts w:eastAsia="Times New Roman"/>
          <w:szCs w:val="24"/>
        </w:rPr>
        <w:t xml:space="preserve"> Η με αριθμό 4/1-10-2018 </w:t>
      </w:r>
      <w:r>
        <w:rPr>
          <w:rFonts w:eastAsia="Times New Roman"/>
          <w:szCs w:val="24"/>
        </w:rPr>
        <w:t>ε</w:t>
      </w:r>
      <w:r w:rsidRPr="00003036">
        <w:rPr>
          <w:rFonts w:eastAsia="Times New Roman"/>
          <w:szCs w:val="24"/>
        </w:rPr>
        <w:t xml:space="preserve">πίκαιρη </w:t>
      </w:r>
      <w:r>
        <w:rPr>
          <w:rFonts w:eastAsia="Times New Roman"/>
          <w:szCs w:val="24"/>
        </w:rPr>
        <w:t>ε</w:t>
      </w:r>
      <w:r w:rsidRPr="00003036">
        <w:rPr>
          <w:rFonts w:eastAsia="Times New Roman"/>
          <w:szCs w:val="24"/>
        </w:rPr>
        <w:t>ρώτηση της Βουλευτού Β΄ Αθηνών του Λαϊκού Συνδέσμου - Χρυσή Αυγή κ</w:t>
      </w:r>
      <w:r>
        <w:rPr>
          <w:rFonts w:eastAsia="Times New Roman"/>
          <w:szCs w:val="24"/>
        </w:rPr>
        <w:t>.</w:t>
      </w:r>
      <w:r w:rsidRPr="00003036">
        <w:rPr>
          <w:rFonts w:eastAsia="Times New Roman"/>
          <w:szCs w:val="24"/>
        </w:rPr>
        <w:t xml:space="preserve"> </w:t>
      </w:r>
      <w:r w:rsidRPr="00003036">
        <w:rPr>
          <w:rFonts w:eastAsia="Times New Roman"/>
          <w:bCs/>
          <w:szCs w:val="24"/>
        </w:rPr>
        <w:t xml:space="preserve">Ελένης </w:t>
      </w:r>
      <w:proofErr w:type="spellStart"/>
      <w:r w:rsidRPr="00003036">
        <w:rPr>
          <w:rFonts w:eastAsia="Times New Roman"/>
          <w:bCs/>
          <w:szCs w:val="24"/>
        </w:rPr>
        <w:t>Ζαρούλια</w:t>
      </w:r>
      <w:proofErr w:type="spellEnd"/>
      <w:r w:rsidRPr="00003036">
        <w:rPr>
          <w:rFonts w:eastAsia="Times New Roman"/>
          <w:bCs/>
          <w:szCs w:val="24"/>
        </w:rPr>
        <w:t xml:space="preserve"> </w:t>
      </w:r>
      <w:r w:rsidRPr="00003036">
        <w:rPr>
          <w:rFonts w:eastAsia="Times New Roman"/>
          <w:szCs w:val="24"/>
        </w:rPr>
        <w:t xml:space="preserve">προς τον Υπουργό </w:t>
      </w:r>
      <w:r w:rsidRPr="00003036">
        <w:rPr>
          <w:rFonts w:eastAsia="Times New Roman"/>
          <w:bCs/>
          <w:szCs w:val="24"/>
        </w:rPr>
        <w:t xml:space="preserve">Εξωτερικών, </w:t>
      </w:r>
      <w:r w:rsidRPr="00003036">
        <w:rPr>
          <w:rFonts w:eastAsia="Times New Roman"/>
          <w:szCs w:val="24"/>
        </w:rPr>
        <w:t>με θέμα: «Συνεχίζεται το πογκρόμ κατά των Ελλήνων στη Χιμάρα».</w:t>
      </w:r>
    </w:p>
    <w:p w14:paraId="09035960" w14:textId="77777777" w:rsidR="00850D36" w:rsidRDefault="006A7907">
      <w:pPr>
        <w:spacing w:after="0" w:line="600" w:lineRule="auto"/>
        <w:ind w:firstLine="720"/>
        <w:jc w:val="both"/>
        <w:rPr>
          <w:rFonts w:eastAsia="Times New Roman"/>
          <w:szCs w:val="24"/>
        </w:rPr>
      </w:pPr>
      <w:r>
        <w:rPr>
          <w:rFonts w:eastAsia="Times New Roman"/>
          <w:szCs w:val="24"/>
        </w:rPr>
        <w:t>3</w:t>
      </w:r>
      <w:r w:rsidRPr="00003036">
        <w:rPr>
          <w:rFonts w:eastAsia="Times New Roman"/>
          <w:szCs w:val="24"/>
        </w:rPr>
        <w:t>. Η με αριθμό 6</w:t>
      </w:r>
      <w:r w:rsidRPr="00003036">
        <w:rPr>
          <w:rFonts w:eastAsia="Times New Roman"/>
          <w:szCs w:val="24"/>
        </w:rPr>
        <w:t xml:space="preserve">/1-10-2018 </w:t>
      </w:r>
      <w:r>
        <w:rPr>
          <w:rFonts w:eastAsia="Times New Roman"/>
          <w:szCs w:val="24"/>
        </w:rPr>
        <w:t>ε</w:t>
      </w:r>
      <w:r w:rsidRPr="00003036">
        <w:rPr>
          <w:rFonts w:eastAsia="Times New Roman"/>
          <w:szCs w:val="24"/>
        </w:rPr>
        <w:t xml:space="preserve">πίκαιρη </w:t>
      </w:r>
      <w:r>
        <w:rPr>
          <w:rFonts w:eastAsia="Times New Roman"/>
          <w:szCs w:val="24"/>
        </w:rPr>
        <w:t>ε</w:t>
      </w:r>
      <w:r w:rsidRPr="00003036">
        <w:rPr>
          <w:rFonts w:eastAsia="Times New Roman"/>
          <w:szCs w:val="24"/>
        </w:rPr>
        <w:t xml:space="preserve">ρώτηση του Βουλευτή Α΄ Πειραιά του Λαϊκού Συνδέσμου </w:t>
      </w:r>
      <w:r>
        <w:rPr>
          <w:rFonts w:eastAsia="Times New Roman"/>
          <w:szCs w:val="24"/>
        </w:rPr>
        <w:t>-</w:t>
      </w:r>
      <w:r w:rsidRPr="00003036">
        <w:rPr>
          <w:rFonts w:eastAsia="Times New Roman"/>
          <w:szCs w:val="24"/>
        </w:rPr>
        <w:t xml:space="preserve"> Χρυσή Αυγή κ. </w:t>
      </w:r>
      <w:r w:rsidRPr="00003036">
        <w:rPr>
          <w:rFonts w:eastAsia="Times New Roman"/>
          <w:bCs/>
          <w:szCs w:val="24"/>
        </w:rPr>
        <w:t>Νικολάου</w:t>
      </w:r>
      <w:r w:rsidRPr="00003036">
        <w:rPr>
          <w:rFonts w:eastAsia="Times New Roman"/>
          <w:b/>
          <w:szCs w:val="24"/>
        </w:rPr>
        <w:t xml:space="preserve"> </w:t>
      </w:r>
      <w:proofErr w:type="spellStart"/>
      <w:r w:rsidRPr="00003036">
        <w:rPr>
          <w:rFonts w:eastAsia="Times New Roman"/>
          <w:bCs/>
          <w:szCs w:val="24"/>
        </w:rPr>
        <w:t>Κούζηλου</w:t>
      </w:r>
      <w:proofErr w:type="spellEnd"/>
      <w:r w:rsidRPr="00003036">
        <w:rPr>
          <w:rFonts w:eastAsia="Times New Roman"/>
          <w:szCs w:val="24"/>
        </w:rPr>
        <w:t xml:space="preserve"> προς τον Υπουργό</w:t>
      </w:r>
      <w:r>
        <w:rPr>
          <w:rFonts w:eastAsia="Times New Roman"/>
          <w:szCs w:val="24"/>
        </w:rPr>
        <w:t xml:space="preserve"> </w:t>
      </w:r>
      <w:r w:rsidRPr="00003036">
        <w:rPr>
          <w:rFonts w:eastAsia="Times New Roman"/>
          <w:bCs/>
          <w:szCs w:val="24"/>
        </w:rPr>
        <w:t>Εξωτερικών,</w:t>
      </w:r>
      <w:r w:rsidRPr="00003036">
        <w:rPr>
          <w:rFonts w:eastAsia="Times New Roman"/>
          <w:szCs w:val="24"/>
        </w:rPr>
        <w:t xml:space="preserve"> με θέμα: «Λιμάνι των Σκοπίων καθίσταται η Θεσσαλονίκη βάσει της Συμφωνίας των Πρεσπών».</w:t>
      </w:r>
    </w:p>
    <w:p w14:paraId="09035961"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w:t>
      </w:r>
      <w:r>
        <w:rPr>
          <w:rFonts w:eastAsia="Times New Roman" w:cs="Times New Roman"/>
          <w:szCs w:val="24"/>
        </w:rPr>
        <w:t>σερχόμ</w:t>
      </w:r>
      <w:r>
        <w:rPr>
          <w:rFonts w:eastAsia="Times New Roman" w:cs="Times New Roman"/>
          <w:szCs w:val="24"/>
        </w:rPr>
        <w:t>αστε</w:t>
      </w:r>
      <w:r>
        <w:rPr>
          <w:rFonts w:eastAsia="Times New Roman" w:cs="Times New Roman"/>
          <w:szCs w:val="24"/>
        </w:rPr>
        <w:t xml:space="preserve"> στην </w:t>
      </w:r>
      <w:r w:rsidRPr="00477525">
        <w:rPr>
          <w:rFonts w:eastAsia="Times New Roman" w:cs="Times New Roman"/>
          <w:szCs w:val="24"/>
        </w:rPr>
        <w:t>ημερήσια διάταξη</w:t>
      </w:r>
      <w:r w:rsidRPr="00A21F18">
        <w:rPr>
          <w:rFonts w:eastAsia="Times New Roman" w:cs="Times New Roman"/>
          <w:szCs w:val="24"/>
        </w:rPr>
        <w:t xml:space="preserve"> </w:t>
      </w:r>
      <w:r>
        <w:rPr>
          <w:rFonts w:eastAsia="Times New Roman" w:cs="Times New Roman"/>
          <w:szCs w:val="24"/>
        </w:rPr>
        <w:t>της</w:t>
      </w:r>
    </w:p>
    <w:p w14:paraId="09035962" w14:textId="77777777" w:rsidR="00850D36" w:rsidRDefault="006A7907">
      <w:pPr>
        <w:spacing w:line="600" w:lineRule="auto"/>
        <w:contextualSpacing/>
        <w:jc w:val="center"/>
        <w:rPr>
          <w:rFonts w:eastAsia="Times New Roman" w:cs="Times New Roman"/>
          <w:b/>
          <w:szCs w:val="24"/>
        </w:rPr>
      </w:pPr>
      <w:r>
        <w:rPr>
          <w:rFonts w:eastAsia="Times New Roman" w:cs="Times New Roman"/>
          <w:b/>
          <w:szCs w:val="24"/>
        </w:rPr>
        <w:t>ΝΟΜΟΘΕΤΙΚΗΣ ΕΡΓΑΣΙΑΣ</w:t>
      </w:r>
    </w:p>
    <w:p w14:paraId="09035963" w14:textId="77777777" w:rsidR="00850D36" w:rsidRDefault="006A7907">
      <w:pPr>
        <w:spacing w:line="600" w:lineRule="auto"/>
        <w:ind w:firstLine="720"/>
        <w:contextualSpacing/>
        <w:jc w:val="both"/>
        <w:rPr>
          <w:rFonts w:eastAsia="Times New Roman" w:cs="Times New Roman"/>
          <w:szCs w:val="24"/>
        </w:rPr>
      </w:pPr>
      <w:r w:rsidRPr="00A21F18">
        <w:rPr>
          <w:rFonts w:eastAsia="Times New Roman" w:cs="Times New Roman"/>
          <w:szCs w:val="24"/>
        </w:rPr>
        <w:t>Μόνη συζήτηση και ψήφιση επί της αρχής, των άρθρων</w:t>
      </w:r>
      <w:r>
        <w:rPr>
          <w:rFonts w:eastAsia="Times New Roman" w:cs="Times New Roman"/>
          <w:szCs w:val="24"/>
        </w:rPr>
        <w:t>, των τροπολογιών</w:t>
      </w:r>
      <w:r w:rsidRPr="00A21F18">
        <w:rPr>
          <w:rFonts w:eastAsia="Times New Roman" w:cs="Times New Roman"/>
          <w:szCs w:val="24"/>
        </w:rPr>
        <w:t xml:space="preserve"> και του συνόλου του σχεδίου νόμου του Υπουργείου Υποδομών και Μεταφορών</w:t>
      </w:r>
      <w:r>
        <w:rPr>
          <w:rFonts w:eastAsia="Times New Roman" w:cs="Times New Roman"/>
          <w:szCs w:val="24"/>
        </w:rPr>
        <w:t>:</w:t>
      </w:r>
      <w:r w:rsidRPr="00A21F18">
        <w:rPr>
          <w:rFonts w:eastAsia="Times New Roman" w:cs="Times New Roman"/>
          <w:szCs w:val="24"/>
        </w:rPr>
        <w:t xml:space="preserve"> «Θέματα </w:t>
      </w:r>
      <w:proofErr w:type="spellStart"/>
      <w:r w:rsidRPr="00A21F18">
        <w:rPr>
          <w:rFonts w:eastAsia="Times New Roman" w:cs="Times New Roman"/>
          <w:szCs w:val="24"/>
        </w:rPr>
        <w:t>υδατοδρομίων</w:t>
      </w:r>
      <w:proofErr w:type="spellEnd"/>
      <w:r w:rsidRPr="00A21F18">
        <w:rPr>
          <w:rFonts w:eastAsia="Times New Roman" w:cs="Times New Roman"/>
          <w:szCs w:val="24"/>
        </w:rPr>
        <w:t>, αστικών οδικών μεταφορών και λοιπές</w:t>
      </w:r>
      <w:r w:rsidRPr="00A21F18">
        <w:rPr>
          <w:rFonts w:eastAsia="Times New Roman" w:cs="Times New Roman"/>
          <w:szCs w:val="24"/>
        </w:rPr>
        <w:t xml:space="preserve"> διατάξεις».</w:t>
      </w:r>
    </w:p>
    <w:p w14:paraId="09035964"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w:t>
      </w:r>
      <w:r>
        <w:rPr>
          <w:rFonts w:eastAsia="Times New Roman" w:cs="Times New Roman"/>
          <w:szCs w:val="24"/>
        </w:rPr>
        <w:t>ή της στις</w:t>
      </w:r>
      <w:r>
        <w:rPr>
          <w:rFonts w:eastAsia="Times New Roman" w:cs="Times New Roman"/>
          <w:szCs w:val="24"/>
        </w:rPr>
        <w:t xml:space="preserve"> 27 Σεπτεμβρίου 2018 τη συζήτηση του νομοσχεδίου σε μια συνεδρίαση ενιαία επί της αρχής, των άρθρων και των τροπολογιών. Το Σώμα συμφωνεί;</w:t>
      </w:r>
    </w:p>
    <w:p w14:paraId="09035965"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09035966" w14:textId="77777777" w:rsidR="00850D36" w:rsidRDefault="006A7907">
      <w:pPr>
        <w:spacing w:line="600" w:lineRule="auto"/>
        <w:ind w:firstLine="720"/>
        <w:contextualSpacing/>
        <w:jc w:val="both"/>
        <w:rPr>
          <w:rFonts w:eastAsia="Times New Roman" w:cs="Times New Roman"/>
          <w:szCs w:val="24"/>
        </w:rPr>
      </w:pPr>
      <w:r w:rsidRPr="005648E3">
        <w:rPr>
          <w:rFonts w:eastAsia="Times New Roman" w:cs="Times New Roman"/>
          <w:b/>
          <w:szCs w:val="24"/>
        </w:rPr>
        <w:t>ΠΡΟΕΔΡΕΥΩΝ</w:t>
      </w:r>
      <w:r w:rsidRPr="005648E3">
        <w:rPr>
          <w:rFonts w:eastAsia="Times New Roman" w:cs="Times New Roman"/>
          <w:b/>
          <w:szCs w:val="24"/>
        </w:rPr>
        <w:t xml:space="preserve">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14:paraId="09035967"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εισηγητής του ΣΥΡΙΖΑ κ. Καματερός.</w:t>
      </w:r>
    </w:p>
    <w:p w14:paraId="09035968"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συνάδελφοι, καλημέρα σας.</w:t>
      </w:r>
    </w:p>
    <w:p w14:paraId="09035969"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ξεκινήσω με έναν διάλογο</w:t>
      </w:r>
      <w:r>
        <w:rPr>
          <w:rFonts w:eastAsia="Times New Roman" w:cs="Times New Roman"/>
          <w:szCs w:val="24"/>
        </w:rPr>
        <w:t>,</w:t>
      </w:r>
      <w:r>
        <w:rPr>
          <w:rFonts w:eastAsia="Times New Roman" w:cs="Times New Roman"/>
          <w:szCs w:val="24"/>
        </w:rPr>
        <w:t xml:space="preserve"> που είχαμε με τον κύριο Υπουργό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αφού δεν παρακολούθησαν όλοι τις </w:t>
      </w:r>
      <w:r>
        <w:rPr>
          <w:rFonts w:eastAsia="Times New Roman" w:cs="Times New Roman"/>
          <w:szCs w:val="24"/>
        </w:rPr>
        <w:t>ε</w:t>
      </w:r>
      <w:r>
        <w:rPr>
          <w:rFonts w:eastAsia="Times New Roman" w:cs="Times New Roman"/>
          <w:szCs w:val="24"/>
        </w:rPr>
        <w:t>πιτροπές.</w:t>
      </w:r>
    </w:p>
    <w:p w14:paraId="0903596A"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Είχα ξεκινήσει την τοποθέτησή μου με μια διαφωνία</w:t>
      </w:r>
      <w:r>
        <w:rPr>
          <w:rFonts w:eastAsia="Times New Roman" w:cs="Times New Roman"/>
          <w:szCs w:val="24"/>
        </w:rPr>
        <w:t>,</w:t>
      </w:r>
      <w:r>
        <w:rPr>
          <w:rFonts w:eastAsia="Times New Roman" w:cs="Times New Roman"/>
          <w:szCs w:val="24"/>
        </w:rPr>
        <w:t xml:space="preserve"> όσον αφορά στην αναφορά που έχει η αιτιολογική έκθεση</w:t>
      </w:r>
      <w:r>
        <w:rPr>
          <w:rFonts w:eastAsia="Times New Roman" w:cs="Times New Roman"/>
          <w:szCs w:val="24"/>
        </w:rPr>
        <w:t>,</w:t>
      </w:r>
      <w:r>
        <w:rPr>
          <w:rFonts w:eastAsia="Times New Roman" w:cs="Times New Roman"/>
          <w:szCs w:val="24"/>
        </w:rPr>
        <w:t xml:space="preserve"> ότι η ίδρυση και η λειτουργία </w:t>
      </w:r>
      <w:proofErr w:type="spellStart"/>
      <w:r>
        <w:rPr>
          <w:rFonts w:eastAsia="Times New Roman" w:cs="Times New Roman"/>
          <w:szCs w:val="24"/>
        </w:rPr>
        <w:t>υδατοδρομίων</w:t>
      </w:r>
      <w:proofErr w:type="spellEnd"/>
      <w:r>
        <w:rPr>
          <w:rFonts w:eastAsia="Times New Roman" w:cs="Times New Roman"/>
          <w:szCs w:val="24"/>
        </w:rPr>
        <w:t xml:space="preserve"> είναι μια καινοτόμα δράση, τονίζοντας ότι η λειτουργία </w:t>
      </w:r>
      <w:proofErr w:type="spellStart"/>
      <w:r>
        <w:rPr>
          <w:rFonts w:eastAsia="Times New Roman" w:cs="Times New Roman"/>
          <w:szCs w:val="24"/>
        </w:rPr>
        <w:t>υδατοδ</w:t>
      </w:r>
      <w:r>
        <w:rPr>
          <w:rFonts w:eastAsia="Times New Roman" w:cs="Times New Roman"/>
          <w:szCs w:val="24"/>
        </w:rPr>
        <w:t>ρομίων</w:t>
      </w:r>
      <w:proofErr w:type="spellEnd"/>
      <w:r>
        <w:rPr>
          <w:rFonts w:eastAsia="Times New Roman" w:cs="Times New Roman"/>
          <w:szCs w:val="24"/>
        </w:rPr>
        <w:t xml:space="preserve"> είναι από πολύ παλιά στη χώρα μας και δεν πρέπει να θεωρείται καινοτόμα δράση. Βέβαια, αυτό βαραίνει τις προηγούμενες κυβερνήσεις που δεν προχώρησαν σε αυτό.</w:t>
      </w:r>
    </w:p>
    <w:p w14:paraId="0903596B"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Αυτή ήταν η τοποθέτησή μου και ο κύριος Υπουργός μού απάντησε -και καλώς- ότι παρά τις καθυ</w:t>
      </w:r>
      <w:r>
        <w:rPr>
          <w:rFonts w:eastAsia="Times New Roman" w:cs="Times New Roman"/>
          <w:szCs w:val="24"/>
        </w:rPr>
        <w:t>στερήσεις που υπήρχαν, δεν υπάρχουν δεδομένα και εμπειρία στην Ευρωπαϊκή Ένωση</w:t>
      </w:r>
      <w:r>
        <w:rPr>
          <w:rFonts w:eastAsia="Times New Roman" w:cs="Times New Roman"/>
          <w:szCs w:val="24"/>
        </w:rPr>
        <w:t>,</w:t>
      </w:r>
      <w:r>
        <w:rPr>
          <w:rFonts w:eastAsia="Times New Roman" w:cs="Times New Roman"/>
          <w:szCs w:val="24"/>
        </w:rPr>
        <w:t xml:space="preserve"> που θα βοηθούσαν στο να φτιάξουμε ένα σύγχρονο </w:t>
      </w:r>
      <w:r>
        <w:rPr>
          <w:rFonts w:eastAsia="Times New Roman" w:cs="Times New Roman"/>
          <w:szCs w:val="24"/>
        </w:rPr>
        <w:lastRenderedPageBreak/>
        <w:t>νομοθέτημα</w:t>
      </w:r>
      <w:r>
        <w:rPr>
          <w:rFonts w:eastAsia="Times New Roman" w:cs="Times New Roman"/>
          <w:szCs w:val="24"/>
        </w:rPr>
        <w:t>,</w:t>
      </w:r>
      <w:r>
        <w:rPr>
          <w:rFonts w:eastAsia="Times New Roman" w:cs="Times New Roman"/>
          <w:szCs w:val="24"/>
        </w:rPr>
        <w:t xml:space="preserve"> που να καλύπτει τη χώρα μας με αυτή την ιδιαιτερότητα που έχει, που είναι κατ’ εξοχήν νησιωτική χώρα.</w:t>
      </w:r>
    </w:p>
    <w:p w14:paraId="0903596C"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Επιτρέψτε μου, </w:t>
      </w:r>
      <w:r>
        <w:rPr>
          <w:rFonts w:eastAsia="Times New Roman"/>
          <w:color w:val="000000"/>
          <w:szCs w:val="24"/>
          <w:shd w:val="clear" w:color="auto" w:fill="FFFFFF"/>
        </w:rPr>
        <w:t xml:space="preserve">παρουσιάζοντας εν συντομία το νομοσχέδιο, να πω ότι χωρίζεται σε τρεις βασικές ενότητες. Στην πρώτη περιγράφεται η ίδρυση, η λειτουργία και η εκμετάλλευση αεροδρομίων επί υδάτινων πόρων -των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δηλαδή- στη δεύτερη ενότητα θέματα αστικών οδικών με</w:t>
      </w:r>
      <w:r>
        <w:rPr>
          <w:rFonts w:eastAsia="Times New Roman"/>
          <w:color w:val="000000"/>
          <w:szCs w:val="24"/>
          <w:shd w:val="clear" w:color="auto" w:fill="FFFFFF"/>
        </w:rPr>
        <w:t>ταφορών και στην τρίτη λοιπές διατάξεις, όπως είναι κάποιες ρυθμίσεις για θέματα της Εθνικής Αρχής Συντονισμού Πτήσεων και κάποιες διορθώσεις σε προηγούμενα νομοθετήματα. Εν τω μεταξύ</w:t>
      </w:r>
      <w:r>
        <w:rPr>
          <w:rFonts w:eastAsia="Times New Roman"/>
          <w:color w:val="000000"/>
          <w:szCs w:val="24"/>
          <w:shd w:val="clear" w:color="auto" w:fill="FFFFFF"/>
        </w:rPr>
        <w:t>,</w:t>
      </w:r>
      <w:r>
        <w:rPr>
          <w:rFonts w:eastAsia="Times New Roman"/>
          <w:color w:val="000000"/>
          <w:szCs w:val="24"/>
          <w:shd w:val="clear" w:color="auto" w:fill="FFFFFF"/>
        </w:rPr>
        <w:t xml:space="preserve"> κατατέθηκαν κάποιες νομοτεχνικές βελτιώσεις, τις οποίες θα συζητήσουμε </w:t>
      </w:r>
      <w:r>
        <w:rPr>
          <w:rFonts w:eastAsia="Times New Roman"/>
          <w:color w:val="000000"/>
          <w:szCs w:val="24"/>
          <w:shd w:val="clear" w:color="auto" w:fill="FFFFFF"/>
        </w:rPr>
        <w:t>στη συνέχεια.</w:t>
      </w:r>
    </w:p>
    <w:p w14:paraId="0903596D"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Όπως είπα και πριν, η λειτουργία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στη χώρα μας ξεκινάει από πολύ παλιά. Ως Δωδεκανήσιος</w:t>
      </w:r>
      <w:r>
        <w:rPr>
          <w:rFonts w:eastAsia="Times New Roman"/>
          <w:color w:val="000000"/>
          <w:szCs w:val="24"/>
          <w:shd w:val="clear" w:color="auto" w:fill="FFFFFF"/>
        </w:rPr>
        <w:t>,</w:t>
      </w:r>
      <w:r>
        <w:rPr>
          <w:rFonts w:eastAsia="Times New Roman"/>
          <w:color w:val="000000"/>
          <w:szCs w:val="24"/>
          <w:shd w:val="clear" w:color="auto" w:fill="FFFFFF"/>
        </w:rPr>
        <w:t xml:space="preserve"> έχω δει σε φωτογραφίες και σε κείμενα από το 1916 πτήσεις υδροπλάνων στη Δωδεκάνησο από τους Ιταλούς επί </w:t>
      </w:r>
      <w:proofErr w:type="spellStart"/>
      <w:r>
        <w:rPr>
          <w:rFonts w:eastAsia="Times New Roman"/>
          <w:color w:val="000000"/>
          <w:szCs w:val="24"/>
          <w:shd w:val="clear" w:color="auto" w:fill="FFFFFF"/>
        </w:rPr>
        <w:t>ιταλοκρατίας</w:t>
      </w:r>
      <w:proofErr w:type="spellEnd"/>
      <w:r>
        <w:rPr>
          <w:rFonts w:eastAsia="Times New Roman"/>
          <w:color w:val="000000"/>
          <w:szCs w:val="24"/>
          <w:shd w:val="clear" w:color="auto" w:fill="FFFFFF"/>
        </w:rPr>
        <w:t>. Στη χώρα μας έγιναν πτ</w:t>
      </w:r>
      <w:r>
        <w:rPr>
          <w:rFonts w:eastAsia="Times New Roman"/>
          <w:color w:val="000000"/>
          <w:szCs w:val="24"/>
          <w:shd w:val="clear" w:color="auto" w:fill="FFFFFF"/>
        </w:rPr>
        <w:t xml:space="preserve">ήσεις στη δεκαετία του 1920 και η τελευταία ήταν πριν από τον Β΄ Παγκόσμιο πόλεμο. Ενδιάμεσα, την περίοδο 2004 - 2008, εμφανίζονται ιδιαίτερα στα Ιόνια νησιά και κάπου αλλού, οπότε και αποχωρούν. </w:t>
      </w:r>
    </w:p>
    <w:p w14:paraId="0903596E"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τη χώρα μας έχει ιδιαίτερη σημασία η λειτουργία </w:t>
      </w:r>
      <w:proofErr w:type="spellStart"/>
      <w:r>
        <w:rPr>
          <w:rFonts w:eastAsia="Times New Roman"/>
          <w:color w:val="000000"/>
          <w:szCs w:val="24"/>
          <w:shd w:val="clear" w:color="auto" w:fill="FFFFFF"/>
        </w:rPr>
        <w:t>υδατοδρ</w:t>
      </w:r>
      <w:r>
        <w:rPr>
          <w:rFonts w:eastAsia="Times New Roman"/>
          <w:color w:val="000000"/>
          <w:szCs w:val="24"/>
          <w:shd w:val="clear" w:color="auto" w:fill="FFFFFF"/>
        </w:rPr>
        <w:t>ομίων</w:t>
      </w:r>
      <w:proofErr w:type="spellEnd"/>
      <w:r>
        <w:rPr>
          <w:rFonts w:eastAsia="Times New Roman"/>
          <w:color w:val="000000"/>
          <w:szCs w:val="24"/>
          <w:shd w:val="clear" w:color="auto" w:fill="FFFFFF"/>
        </w:rPr>
        <w:t>, γιατί είναι μία κατεξοχήν νησιωτική χώρα, με το μεγαλύτερο μήκος ακτογραμμών, με τα περισσότερα λιμάνια, καθώς και για λόγους κλιματολογικούς και γεωμορφολογικούς και τουριστικούς και κοινωνικούς και αναπτυξιακούς.</w:t>
      </w:r>
    </w:p>
    <w:p w14:paraId="0903596F"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Επιτρέψτε μου να αναφερθώ με δυο </w:t>
      </w:r>
      <w:r>
        <w:rPr>
          <w:rFonts w:eastAsia="Times New Roman"/>
          <w:color w:val="000000"/>
          <w:szCs w:val="24"/>
          <w:shd w:val="clear" w:color="auto" w:fill="FFFFFF"/>
        </w:rPr>
        <w:t>λόγια στους κοινωνικούς λόγους</w:t>
      </w:r>
      <w:r>
        <w:rPr>
          <w:rFonts w:eastAsia="Times New Roman"/>
          <w:color w:val="000000"/>
          <w:szCs w:val="24"/>
          <w:shd w:val="clear" w:color="auto" w:fill="FFFFFF"/>
        </w:rPr>
        <w:t>,</w:t>
      </w:r>
      <w:r>
        <w:rPr>
          <w:rFonts w:eastAsia="Times New Roman"/>
          <w:color w:val="000000"/>
          <w:szCs w:val="24"/>
          <w:shd w:val="clear" w:color="auto" w:fill="FFFFFF"/>
        </w:rPr>
        <w:t xml:space="preserve"> γιατί ξέρουμε την απομόνωση των νησιών και τον ρόλο που μπορούν να παίξουν και τα υδροπλάνα στη σύνδεση των νησιών με τον υπόλοιπο κόσμο και τη μεταξύ τους διασύνδεση</w:t>
      </w:r>
      <w:r>
        <w:rPr>
          <w:rFonts w:eastAsia="Times New Roman"/>
          <w:color w:val="000000"/>
          <w:szCs w:val="24"/>
          <w:shd w:val="clear" w:color="auto" w:fill="FFFFFF"/>
        </w:rPr>
        <w:t>,</w:t>
      </w:r>
      <w:r>
        <w:rPr>
          <w:rFonts w:eastAsia="Times New Roman"/>
          <w:color w:val="000000"/>
          <w:szCs w:val="24"/>
          <w:shd w:val="clear" w:color="auto" w:fill="FFFFFF"/>
        </w:rPr>
        <w:t xml:space="preserve"> που είναι πάρα πολύ σημαντική, ιδιαίτερα για τα νησιά πο</w:t>
      </w:r>
      <w:r>
        <w:rPr>
          <w:rFonts w:eastAsia="Times New Roman"/>
          <w:color w:val="000000"/>
          <w:szCs w:val="24"/>
          <w:shd w:val="clear" w:color="auto" w:fill="FFFFFF"/>
        </w:rPr>
        <w:t>υ είναι εξαρτημένα από μεγαλύτερα νησιά.</w:t>
      </w:r>
    </w:p>
    <w:p w14:paraId="09035970"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Ένα χαρακτηριστικό στοιχείο είναι ότι το κόστος της επένδυσης αυτής, για την ίδρυση και τη λειτουργία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για τις υποδομές δηλαδή, είναι αρκετά μικρό και αυτό βοηθάει στην ανάπτυξή τους.</w:t>
      </w:r>
    </w:p>
    <w:p w14:paraId="09035971"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 συνεδρίαση της</w:t>
      </w:r>
      <w:r>
        <w:rPr>
          <w:rFonts w:eastAsia="Times New Roman"/>
          <w:color w:val="000000"/>
          <w:szCs w:val="24"/>
          <w:shd w:val="clear" w:color="auto" w:fill="FFFFFF"/>
        </w:rPr>
        <w:t xml:space="preserve">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πιτροπής ακούσαμε τους φορείς και φυσικά τους εκπροσώπους των </w:t>
      </w:r>
      <w:r>
        <w:rPr>
          <w:rFonts w:eastAsia="Times New Roman"/>
          <w:color w:val="000000"/>
          <w:szCs w:val="24"/>
          <w:shd w:val="clear" w:color="auto" w:fill="FFFFFF"/>
        </w:rPr>
        <w:t>κ</w:t>
      </w:r>
      <w:r>
        <w:rPr>
          <w:rFonts w:eastAsia="Times New Roman"/>
          <w:color w:val="000000"/>
          <w:szCs w:val="24"/>
          <w:shd w:val="clear" w:color="auto" w:fill="FFFFFF"/>
        </w:rPr>
        <w:t xml:space="preserve">ομμάτων. Φάνηκε ότι όλοι οι φορείς θεωρούν ότι το νομοσχέδιο είναι σε θετική κατεύθυνση, γιατί όλοι παραδέχονται ότι η λειτουργία των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είναι θετική για τη χώρα μας. </w:t>
      </w:r>
    </w:p>
    <w:p w14:paraId="09035972"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Τις διαφωνίες</w:t>
      </w:r>
      <w:r>
        <w:rPr>
          <w:rFonts w:eastAsia="Times New Roman"/>
          <w:color w:val="000000"/>
          <w:szCs w:val="24"/>
          <w:shd w:val="clear" w:color="auto" w:fill="FFFFFF"/>
        </w:rPr>
        <w:t xml:space="preserve"> που προέκυψαν από κάποιους φορείς, αλλά περισσότερο από την Αντιπολίτευση, επιτρέψτε μου να τις εντοπίσω σε δύο βασικά ζητήματα. Η πρώτη διαφωνία είναι πάνω στο άρθρο 4, το οποίο διαχωρίζει τις άδειες για τα </w:t>
      </w:r>
      <w:proofErr w:type="spellStart"/>
      <w:r>
        <w:rPr>
          <w:rFonts w:eastAsia="Times New Roman"/>
          <w:color w:val="000000"/>
          <w:szCs w:val="24"/>
          <w:shd w:val="clear" w:color="auto" w:fill="FFFFFF"/>
        </w:rPr>
        <w:t>υδατοδρόμια</w:t>
      </w:r>
      <w:proofErr w:type="spellEnd"/>
      <w:r>
        <w:rPr>
          <w:rFonts w:eastAsia="Times New Roman"/>
          <w:color w:val="000000"/>
          <w:szCs w:val="24"/>
          <w:shd w:val="clear" w:color="auto" w:fill="FFFFFF"/>
        </w:rPr>
        <w:t xml:space="preserve"> σε άδειες ίδρυσης και άδειες λειτου</w:t>
      </w:r>
      <w:r>
        <w:rPr>
          <w:rFonts w:eastAsia="Times New Roman"/>
          <w:color w:val="000000"/>
          <w:szCs w:val="24"/>
          <w:shd w:val="clear" w:color="auto" w:fill="FFFFFF"/>
        </w:rPr>
        <w:t xml:space="preserve">ργίας. Αυτό δεν προβλεπόταν στο προηγούμενο θεσμικό πλαίσιο. Εκτός του ότι αυτός ο διαχωρισμός ισχύει για όλες τις </w:t>
      </w:r>
      <w:proofErr w:type="spellStart"/>
      <w:r>
        <w:rPr>
          <w:rFonts w:eastAsia="Times New Roman"/>
          <w:color w:val="000000"/>
          <w:szCs w:val="24"/>
          <w:shd w:val="clear" w:color="auto" w:fill="FFFFFF"/>
        </w:rPr>
        <w:t>αδειοδοτήσεις</w:t>
      </w:r>
      <w:proofErr w:type="spellEnd"/>
      <w:r>
        <w:rPr>
          <w:rFonts w:eastAsia="Times New Roman"/>
          <w:color w:val="000000"/>
          <w:szCs w:val="24"/>
          <w:shd w:val="clear" w:color="auto" w:fill="FFFFFF"/>
        </w:rPr>
        <w:t xml:space="preserve"> στη χώρα μας, εδώ αποκτά μια ιδιαίτερη σημασία</w:t>
      </w:r>
      <w:r>
        <w:rPr>
          <w:rFonts w:eastAsia="Times New Roman"/>
          <w:color w:val="000000"/>
          <w:szCs w:val="24"/>
          <w:shd w:val="clear" w:color="auto" w:fill="FFFFFF"/>
        </w:rPr>
        <w:t>,</w:t>
      </w:r>
      <w:r>
        <w:rPr>
          <w:rFonts w:eastAsia="Times New Roman"/>
          <w:color w:val="000000"/>
          <w:szCs w:val="24"/>
          <w:shd w:val="clear" w:color="auto" w:fill="FFFFFF"/>
        </w:rPr>
        <w:t xml:space="preserve"> γιατί τις άδειες </w:t>
      </w:r>
      <w:r>
        <w:rPr>
          <w:rFonts w:eastAsia="Times New Roman"/>
          <w:color w:val="000000"/>
          <w:szCs w:val="24"/>
          <w:shd w:val="clear" w:color="auto" w:fill="FFFFFF"/>
        </w:rPr>
        <w:lastRenderedPageBreak/>
        <w:t xml:space="preserve">ίδρυσης μπορεί να τις πάρει μόνο φορέας του </w:t>
      </w:r>
      <w:proofErr w:type="spellStart"/>
      <w:r>
        <w:rPr>
          <w:rFonts w:eastAsia="Times New Roman"/>
          <w:color w:val="000000"/>
          <w:szCs w:val="24"/>
          <w:shd w:val="clear" w:color="auto" w:fill="FFFFFF"/>
        </w:rPr>
        <w:t>δημοσίο</w:t>
      </w:r>
      <w:proofErr w:type="spellEnd"/>
      <w:r>
        <w:rPr>
          <w:rFonts w:eastAsia="Times New Roman"/>
          <w:color w:val="000000"/>
          <w:szCs w:val="24"/>
          <w:shd w:val="clear" w:color="auto" w:fill="FFFFFF"/>
        </w:rPr>
        <w:t xml:space="preserve"> είτε αυτός</w:t>
      </w:r>
      <w:r>
        <w:rPr>
          <w:rFonts w:eastAsia="Times New Roman"/>
          <w:color w:val="000000"/>
          <w:szCs w:val="24"/>
          <w:shd w:val="clear" w:color="auto" w:fill="FFFFFF"/>
        </w:rPr>
        <w:t xml:space="preserve"> είναι η Αυτοδιοίκηση πρώτου και δευτέρου βαθμού είτε κάποιος οργανισμός του δημοσίου. Αυτό στοχεύει στην προστασία της δημόσιας περιουσίας, αλλά και του δημόσιου συμφέροντος, γιατί διαφορετικά, όταν όλα -και η ίδρυση και η λειτουργία- είναι σε έναν ιδιώτη</w:t>
      </w:r>
      <w:r>
        <w:rPr>
          <w:rFonts w:eastAsia="Times New Roman"/>
          <w:color w:val="000000"/>
          <w:szCs w:val="24"/>
          <w:shd w:val="clear" w:color="auto" w:fill="FFFFFF"/>
        </w:rPr>
        <w:t>, σε μία πιθανή διακοπής πτήσεων</w:t>
      </w:r>
      <w:r>
        <w:rPr>
          <w:rFonts w:eastAsia="Times New Roman"/>
          <w:color w:val="000000"/>
          <w:szCs w:val="24"/>
          <w:shd w:val="clear" w:color="auto" w:fill="FFFFFF"/>
        </w:rPr>
        <w:t>,</w:t>
      </w:r>
      <w:r>
        <w:rPr>
          <w:rFonts w:eastAsia="Times New Roman"/>
          <w:color w:val="000000"/>
          <w:szCs w:val="24"/>
          <w:shd w:val="clear" w:color="auto" w:fill="FFFFFF"/>
        </w:rPr>
        <w:t xml:space="preserve"> λόγω κάποιων προβλημάτων του ιδιώτη, πέφτουμε σε μεγάλο κενό και χρειάζεται να γίνει η διαδικασία πάλι από την αρχή.</w:t>
      </w:r>
    </w:p>
    <w:p w14:paraId="09035973" w14:textId="77777777" w:rsidR="00850D36" w:rsidRDefault="006A7907">
      <w:pPr>
        <w:tabs>
          <w:tab w:val="left" w:pos="1470"/>
        </w:tabs>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Θα ισχυριστούν πολλοί και ίσως ο δημιουργός του προηγούμενου νομοσχεδίου του 2013, ο φίλος μου ο κ. </w:t>
      </w:r>
      <w:proofErr w:type="spellStart"/>
      <w:r>
        <w:rPr>
          <w:rFonts w:eastAsia="Times New Roman"/>
          <w:color w:val="000000"/>
          <w:szCs w:val="24"/>
          <w:shd w:val="clear" w:color="auto" w:fill="FFFFFF"/>
        </w:rPr>
        <w:t>Μηταρ</w:t>
      </w:r>
      <w:r>
        <w:rPr>
          <w:rFonts w:eastAsia="Times New Roman"/>
          <w:color w:val="000000"/>
          <w:szCs w:val="24"/>
          <w:shd w:val="clear" w:color="auto" w:fill="FFFFFF"/>
        </w:rPr>
        <w:t>άκης</w:t>
      </w:r>
      <w:proofErr w:type="spellEnd"/>
      <w:r>
        <w:rPr>
          <w:rFonts w:eastAsia="Times New Roman"/>
          <w:color w:val="000000"/>
          <w:szCs w:val="24"/>
          <w:shd w:val="clear" w:color="auto" w:fill="FFFFFF"/>
        </w:rPr>
        <w:t xml:space="preserve">, ότι υπάρχει θεσμικό πλαίσιο και ότι κακώς έως τώρα δεν έχει λειτουργήσει. Μπορούμε να δούμε τα στοιχεία. Δεν έχει αποδώσει. Έχουν κατατεθεί μόνο </w:t>
      </w:r>
      <w:r>
        <w:rPr>
          <w:rFonts w:eastAsia="Times New Roman"/>
          <w:color w:val="000000"/>
          <w:szCs w:val="24"/>
          <w:shd w:val="clear" w:color="auto" w:fill="FFFFFF"/>
        </w:rPr>
        <w:t>είκοσι επτά</w:t>
      </w:r>
      <w:r>
        <w:rPr>
          <w:rFonts w:eastAsia="Times New Roman"/>
          <w:color w:val="000000"/>
          <w:szCs w:val="24"/>
          <w:shd w:val="clear" w:color="auto" w:fill="FFFFFF"/>
        </w:rPr>
        <w:t xml:space="preserve"> αιτήσεις και μόνον </w:t>
      </w:r>
      <w:r>
        <w:rPr>
          <w:rFonts w:eastAsia="Times New Roman"/>
          <w:color w:val="000000"/>
          <w:szCs w:val="24"/>
          <w:shd w:val="clear" w:color="auto" w:fill="FFFFFF"/>
        </w:rPr>
        <w:t>τρεις</w:t>
      </w:r>
      <w:r>
        <w:rPr>
          <w:rFonts w:eastAsia="Times New Roman"/>
          <w:color w:val="000000"/>
          <w:szCs w:val="24"/>
          <w:shd w:val="clear" w:color="auto" w:fill="FFFFFF"/>
        </w:rPr>
        <w:t xml:space="preserve"> άδειες έχουν εγκριθεί. Και αυτό δεν είναι τυχαίο.</w:t>
      </w:r>
      <w:r>
        <w:rPr>
          <w:rFonts w:eastAsia="Times New Roman" w:cs="Times New Roman"/>
          <w:szCs w:val="24"/>
        </w:rPr>
        <w:tab/>
      </w:r>
      <w:r>
        <w:rPr>
          <w:rFonts w:eastAsia="Times New Roman" w:cs="Times New Roman"/>
          <w:szCs w:val="24"/>
        </w:rPr>
        <w:t>Οι διαδικασίες ήτα</w:t>
      </w:r>
      <w:r>
        <w:rPr>
          <w:rFonts w:eastAsia="Times New Roman" w:cs="Times New Roman"/>
          <w:szCs w:val="24"/>
        </w:rPr>
        <w:t>ν χρονοβόρες και δύσκολες. Υπήρχαν περιπτώσεις που στοιχεία, δικαιολογητικά για την άδεια λειτουργίας</w:t>
      </w:r>
      <w:r>
        <w:rPr>
          <w:rFonts w:eastAsia="Times New Roman" w:cs="Times New Roman"/>
          <w:szCs w:val="24"/>
        </w:rPr>
        <w:t>,</w:t>
      </w:r>
      <w:r>
        <w:rPr>
          <w:rFonts w:eastAsia="Times New Roman" w:cs="Times New Roman"/>
          <w:szCs w:val="24"/>
        </w:rPr>
        <w:t xml:space="preserve"> ενώ μπορούσαν να προχωρήσουν καθυστερούσαν</w:t>
      </w:r>
      <w:r>
        <w:rPr>
          <w:rFonts w:eastAsia="Times New Roman" w:cs="Times New Roman"/>
          <w:szCs w:val="24"/>
        </w:rPr>
        <w:t>,</w:t>
      </w:r>
      <w:r>
        <w:rPr>
          <w:rFonts w:eastAsia="Times New Roman" w:cs="Times New Roman"/>
          <w:szCs w:val="24"/>
        </w:rPr>
        <w:t xml:space="preserve"> επειδή κάπου κολλούσε η άδεια ίδρυσης, ιδιαίτερα σε περιβαλλοντικά ζητήματα, σε ζητήματα αρμοδιοτήτων του Λιμ</w:t>
      </w:r>
      <w:r>
        <w:rPr>
          <w:rFonts w:eastAsia="Times New Roman" w:cs="Times New Roman"/>
          <w:szCs w:val="24"/>
        </w:rPr>
        <w:t xml:space="preserve">ενικού, αρμοδιοτήτων της ΥΠΑ όπου δεν υπήρχε ένα σαφές καθεστώς ή ένας σαφής διαχωρισμός των αρμοδιοτήτων, των κανόνων ασφαλείας λειτουργίας των </w:t>
      </w:r>
      <w:proofErr w:type="spellStart"/>
      <w:r>
        <w:rPr>
          <w:rFonts w:eastAsia="Times New Roman" w:cs="Times New Roman"/>
          <w:szCs w:val="24"/>
        </w:rPr>
        <w:t>υδατοδρομίων</w:t>
      </w:r>
      <w:proofErr w:type="spellEnd"/>
      <w:r>
        <w:rPr>
          <w:rFonts w:eastAsia="Times New Roman" w:cs="Times New Roman"/>
          <w:szCs w:val="24"/>
        </w:rPr>
        <w:t xml:space="preserve">. </w:t>
      </w:r>
    </w:p>
    <w:p w14:paraId="09035974"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Για όλους αυτούς τους λόγους</w:t>
      </w:r>
      <w:r>
        <w:rPr>
          <w:rFonts w:eastAsia="Times New Roman" w:cs="Times New Roman"/>
          <w:szCs w:val="24"/>
        </w:rPr>
        <w:t>,</w:t>
      </w:r>
      <w:r>
        <w:rPr>
          <w:rFonts w:eastAsia="Times New Roman" w:cs="Times New Roman"/>
          <w:szCs w:val="24"/>
        </w:rPr>
        <w:t xml:space="preserve"> έχουμε αυτό το αποτέλεσμα. Κρίνεται, λοιπόν, αναγκαίο, μέσα από αυ</w:t>
      </w:r>
      <w:r>
        <w:rPr>
          <w:rFonts w:eastAsia="Times New Roman" w:cs="Times New Roman"/>
          <w:szCs w:val="24"/>
        </w:rPr>
        <w:t xml:space="preserve">τή τη νομοθετική ρύθμιση που έρχεται σήμερα και συζητάμε, </w:t>
      </w:r>
      <w:r>
        <w:rPr>
          <w:rFonts w:eastAsia="Times New Roman" w:cs="Times New Roman"/>
          <w:szCs w:val="24"/>
        </w:rPr>
        <w:lastRenderedPageBreak/>
        <w:t xml:space="preserve">να μπουν τα πράγματα στη θέση τους και να ξεκινήσει επιτέλους η λειτουργία των </w:t>
      </w:r>
      <w:proofErr w:type="spellStart"/>
      <w:r>
        <w:rPr>
          <w:rFonts w:eastAsia="Times New Roman" w:cs="Times New Roman"/>
          <w:szCs w:val="24"/>
        </w:rPr>
        <w:t>υδατοδρομίων</w:t>
      </w:r>
      <w:proofErr w:type="spellEnd"/>
      <w:r>
        <w:rPr>
          <w:rFonts w:eastAsia="Times New Roman" w:cs="Times New Roman"/>
          <w:szCs w:val="24"/>
        </w:rPr>
        <w:t>.</w:t>
      </w:r>
    </w:p>
    <w:p w14:paraId="09035975" w14:textId="77777777" w:rsidR="00850D36" w:rsidRDefault="006A7907">
      <w:pPr>
        <w:tabs>
          <w:tab w:val="left" w:pos="3873"/>
        </w:tabs>
        <w:spacing w:line="600" w:lineRule="auto"/>
        <w:ind w:firstLine="720"/>
        <w:jc w:val="both"/>
        <w:rPr>
          <w:rFonts w:eastAsia="Times New Roman"/>
          <w:szCs w:val="24"/>
        </w:rPr>
      </w:pPr>
      <w:r>
        <w:rPr>
          <w:rFonts w:eastAsia="Times New Roman"/>
          <w:szCs w:val="24"/>
        </w:rPr>
        <w:t>Επίσης, ο διαχωρισμός αυτός στοχεύει στη διευκόλυνση και των επενδυτών, που κάποιος θα ήθελε τη λειτουργί</w:t>
      </w:r>
      <w:r>
        <w:rPr>
          <w:rFonts w:eastAsia="Times New Roman"/>
          <w:szCs w:val="24"/>
        </w:rPr>
        <w:t>α</w:t>
      </w:r>
      <w:r>
        <w:rPr>
          <w:rFonts w:eastAsia="Times New Roman"/>
          <w:szCs w:val="24"/>
        </w:rPr>
        <w:t>,</w:t>
      </w:r>
      <w:r>
        <w:rPr>
          <w:rFonts w:eastAsia="Times New Roman"/>
          <w:szCs w:val="24"/>
        </w:rPr>
        <w:t xml:space="preserve"> αλλά δεν θέλει την υποδομή. Επίσης, ενισχύονται οι φορείς του δημοσίου, αυτοί που θα έχουν την άδεια ίδρυσης, γιατί θα έχουν έσοδα</w:t>
      </w:r>
      <w:r>
        <w:rPr>
          <w:rFonts w:eastAsia="Times New Roman"/>
          <w:szCs w:val="24"/>
        </w:rPr>
        <w:t>,</w:t>
      </w:r>
      <w:r>
        <w:rPr>
          <w:rFonts w:eastAsia="Times New Roman"/>
          <w:szCs w:val="24"/>
        </w:rPr>
        <w:t xml:space="preserve"> τα οποία πριν δεν τα είχαν και πήγαινε στο δημόσιο</w:t>
      </w:r>
      <w:r>
        <w:rPr>
          <w:rFonts w:eastAsia="Times New Roman"/>
          <w:szCs w:val="24"/>
        </w:rPr>
        <w:t>,</w:t>
      </w:r>
      <w:r>
        <w:rPr>
          <w:rFonts w:eastAsia="Times New Roman"/>
          <w:szCs w:val="24"/>
        </w:rPr>
        <w:t xml:space="preserve"> το όποιο τίμημα. </w:t>
      </w:r>
    </w:p>
    <w:p w14:paraId="09035976" w14:textId="77777777" w:rsidR="00850D36" w:rsidRDefault="006A7907">
      <w:pPr>
        <w:tabs>
          <w:tab w:val="left" w:pos="3873"/>
        </w:tabs>
        <w:spacing w:line="600" w:lineRule="auto"/>
        <w:ind w:firstLine="720"/>
        <w:jc w:val="both"/>
        <w:rPr>
          <w:rFonts w:eastAsia="Times New Roman"/>
          <w:szCs w:val="24"/>
        </w:rPr>
      </w:pPr>
      <w:r>
        <w:rPr>
          <w:rFonts w:eastAsia="Times New Roman"/>
          <w:szCs w:val="24"/>
        </w:rPr>
        <w:t xml:space="preserve">Επίσης, εξυπηρετούνται τα μικρά νησιά και οι μικροί δήμοι, γιατί ξέρουμε ότι μπορούν να ιδρυθούν </w:t>
      </w:r>
      <w:proofErr w:type="spellStart"/>
      <w:r>
        <w:rPr>
          <w:rFonts w:eastAsia="Times New Roman"/>
          <w:szCs w:val="24"/>
        </w:rPr>
        <w:t>υδατοδρόμια</w:t>
      </w:r>
      <w:proofErr w:type="spellEnd"/>
      <w:r>
        <w:rPr>
          <w:rFonts w:eastAsia="Times New Roman"/>
          <w:szCs w:val="24"/>
        </w:rPr>
        <w:t xml:space="preserve"> και στις λίμνες. Εξυπηρετούνται οι μικροί δήμοι, και ιδιαίτερα τα μικρά νησιά, γιατί ξέρουμε ότι όταν είναι έξω από το ενδιαφέρον του επενδυτή μένο</w:t>
      </w:r>
      <w:r>
        <w:rPr>
          <w:rFonts w:eastAsia="Times New Roman"/>
          <w:szCs w:val="24"/>
        </w:rPr>
        <w:t xml:space="preserve">υν χωρίς συγκοινωνία. Με αυτή εδώ τη διαδικασία θα </w:t>
      </w:r>
      <w:r w:rsidRPr="009B41C0">
        <w:rPr>
          <w:rFonts w:eastAsia="Times New Roman"/>
          <w:szCs w:val="24"/>
        </w:rPr>
        <w:t xml:space="preserve">μπορεί </w:t>
      </w:r>
      <w:r>
        <w:rPr>
          <w:rFonts w:eastAsia="Times New Roman"/>
          <w:szCs w:val="24"/>
        </w:rPr>
        <w:t xml:space="preserve">ο δημόσιος φορέας να ιδρύσει </w:t>
      </w:r>
      <w:proofErr w:type="spellStart"/>
      <w:r>
        <w:rPr>
          <w:rFonts w:eastAsia="Times New Roman"/>
          <w:szCs w:val="24"/>
        </w:rPr>
        <w:t>υδατοδρόμιο</w:t>
      </w:r>
      <w:proofErr w:type="spellEnd"/>
      <w:r>
        <w:rPr>
          <w:rFonts w:eastAsia="Times New Roman"/>
          <w:szCs w:val="24"/>
        </w:rPr>
        <w:t xml:space="preserve">. </w:t>
      </w:r>
    </w:p>
    <w:p w14:paraId="09035977" w14:textId="77777777" w:rsidR="00850D36" w:rsidRDefault="006A7907">
      <w:pPr>
        <w:tabs>
          <w:tab w:val="left" w:pos="3873"/>
        </w:tabs>
        <w:spacing w:line="600" w:lineRule="auto"/>
        <w:ind w:firstLine="720"/>
        <w:jc w:val="both"/>
        <w:rPr>
          <w:rFonts w:eastAsia="Times New Roman"/>
          <w:szCs w:val="24"/>
        </w:rPr>
      </w:pPr>
      <w:r>
        <w:rPr>
          <w:rFonts w:eastAsia="Times New Roman"/>
          <w:szCs w:val="24"/>
        </w:rPr>
        <w:t xml:space="preserve">Επίσης, προβλέπεται στο </w:t>
      </w:r>
      <w:r w:rsidRPr="009B41C0">
        <w:rPr>
          <w:rFonts w:eastAsia="Times New Roman"/>
          <w:szCs w:val="24"/>
        </w:rPr>
        <w:t>νομοσχέδιο</w:t>
      </w:r>
      <w:r>
        <w:rPr>
          <w:rFonts w:eastAsia="Times New Roman"/>
          <w:szCs w:val="24"/>
        </w:rPr>
        <w:t xml:space="preserve"> ότι </w:t>
      </w:r>
      <w:r w:rsidRPr="009B41C0">
        <w:rPr>
          <w:rFonts w:eastAsia="Times New Roman"/>
          <w:szCs w:val="24"/>
        </w:rPr>
        <w:t>μπορεί να</w:t>
      </w:r>
      <w:r>
        <w:rPr>
          <w:rFonts w:eastAsia="Times New Roman"/>
          <w:szCs w:val="24"/>
        </w:rPr>
        <w:t xml:space="preserve"> βγει ομάδα </w:t>
      </w:r>
      <w:proofErr w:type="spellStart"/>
      <w:r>
        <w:rPr>
          <w:rFonts w:eastAsia="Times New Roman"/>
          <w:szCs w:val="24"/>
        </w:rPr>
        <w:t>υδατοδρομίων</w:t>
      </w:r>
      <w:proofErr w:type="spellEnd"/>
      <w:r>
        <w:rPr>
          <w:rFonts w:eastAsia="Times New Roman"/>
          <w:szCs w:val="24"/>
        </w:rPr>
        <w:t xml:space="preserve"> σε διαγωνισμό</w:t>
      </w:r>
      <w:r>
        <w:rPr>
          <w:rFonts w:eastAsia="Times New Roman"/>
          <w:szCs w:val="24"/>
        </w:rPr>
        <w:t>,</w:t>
      </w:r>
      <w:r>
        <w:rPr>
          <w:rFonts w:eastAsia="Times New Roman"/>
          <w:szCs w:val="24"/>
        </w:rPr>
        <w:t xml:space="preserve"> που να συμπεριλαμβάνει και αυτά τα οποία θα ήταν έξω από το ενδιαφέ</w:t>
      </w:r>
      <w:r>
        <w:rPr>
          <w:rFonts w:eastAsia="Times New Roman"/>
          <w:szCs w:val="24"/>
        </w:rPr>
        <w:t>ρον του επενδυτή</w:t>
      </w:r>
      <w:r>
        <w:rPr>
          <w:rFonts w:eastAsia="Times New Roman"/>
          <w:szCs w:val="24"/>
        </w:rPr>
        <w:t>,</w:t>
      </w:r>
      <w:r>
        <w:rPr>
          <w:rFonts w:eastAsia="Times New Roman"/>
          <w:szCs w:val="24"/>
        </w:rPr>
        <w:t xml:space="preserve"> επειδή δεν είναι κερδοφόρα. Τέλος πάντων, σε αυτή τη διαφωνία επιτρέψτε μου να πω το εξής, επειδή κατηγορούμαστε και για ιδεοληψίες και όλα αυτά. Δεν αποκλείεται η συνεργασία με ιδιώτες, ακόμα και στην άδεια ίδρυσης, γιατί επιτρέπεται και</w:t>
      </w:r>
      <w:r>
        <w:rPr>
          <w:rFonts w:eastAsia="Times New Roman"/>
          <w:szCs w:val="24"/>
        </w:rPr>
        <w:t xml:space="preserve"> μπορούν να προχωρήσουν σε ΣΔΙΤ. </w:t>
      </w:r>
    </w:p>
    <w:p w14:paraId="09035978"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Ένα δεύτερο επιχείρημα</w:t>
      </w:r>
      <w:r>
        <w:rPr>
          <w:rFonts w:eastAsia="Times New Roman" w:cs="Times New Roman"/>
          <w:szCs w:val="24"/>
        </w:rPr>
        <w:t>,</w:t>
      </w:r>
      <w:r>
        <w:rPr>
          <w:rFonts w:eastAsia="Times New Roman" w:cs="Times New Roman"/>
          <w:szCs w:val="24"/>
        </w:rPr>
        <w:t xml:space="preserve"> που μπήκε σε όλη τη συζήτηση</w:t>
      </w:r>
      <w:r>
        <w:rPr>
          <w:rFonts w:eastAsia="Times New Roman" w:cs="Times New Roman"/>
          <w:szCs w:val="24"/>
        </w:rPr>
        <w:t>,</w:t>
      </w:r>
      <w:r>
        <w:rPr>
          <w:rFonts w:eastAsia="Times New Roman" w:cs="Times New Roman"/>
          <w:szCs w:val="24"/>
        </w:rPr>
        <w:t xml:space="preserve"> ήταν για τη γραφειοκρατία και τι γίνεται με όσους είναι σε διαδικασία </w:t>
      </w:r>
      <w:proofErr w:type="spellStart"/>
      <w:r>
        <w:rPr>
          <w:rFonts w:eastAsia="Times New Roman" w:cs="Times New Roman"/>
          <w:szCs w:val="24"/>
        </w:rPr>
        <w:t>αδειοδότησης</w:t>
      </w:r>
      <w:proofErr w:type="spellEnd"/>
      <w:r>
        <w:rPr>
          <w:rFonts w:eastAsia="Times New Roman" w:cs="Times New Roman"/>
          <w:szCs w:val="24"/>
        </w:rPr>
        <w:t>. Προβλέπονται μεταβατικές διατάξεις, και μάλιστα πολύ σύντομες, για όσους έχουν άδεια</w:t>
      </w:r>
      <w:r>
        <w:rPr>
          <w:rFonts w:eastAsia="Times New Roman" w:cs="Times New Roman"/>
          <w:szCs w:val="24"/>
        </w:rPr>
        <w:t xml:space="preserve"> και γι</w:t>
      </w:r>
      <w:r>
        <w:rPr>
          <w:rFonts w:eastAsia="Times New Roman" w:cs="Times New Roman"/>
          <w:szCs w:val="24"/>
        </w:rPr>
        <w:t>’</w:t>
      </w:r>
      <w:r>
        <w:rPr>
          <w:rFonts w:eastAsia="Times New Roman" w:cs="Times New Roman"/>
          <w:szCs w:val="24"/>
        </w:rPr>
        <w:t xml:space="preserve"> αυτούς που δεν έχουν. Διευκολύνεται η διαδικασία της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όπως είπα και πριν. Πρώτα-πρώτα</w:t>
      </w:r>
      <w:r>
        <w:rPr>
          <w:rFonts w:eastAsia="Times New Roman" w:cs="Times New Roman"/>
          <w:szCs w:val="24"/>
        </w:rPr>
        <w:t>,</w:t>
      </w:r>
      <w:r>
        <w:rPr>
          <w:rFonts w:eastAsia="Times New Roman" w:cs="Times New Roman"/>
          <w:szCs w:val="24"/>
        </w:rPr>
        <w:t xml:space="preserve"> πάει στην αποκεντρωμένη διοίκηση, ενώ πριν έπρεπε να εγκριθούν κεντρικά. </w:t>
      </w:r>
    </w:p>
    <w:p w14:paraId="09035979"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Επίσης, για τους υπαλλήλους</w:t>
      </w:r>
      <w:r>
        <w:rPr>
          <w:rFonts w:eastAsia="Times New Roman" w:cs="Times New Roman"/>
          <w:szCs w:val="24"/>
        </w:rPr>
        <w:t>,</w:t>
      </w:r>
      <w:r>
        <w:rPr>
          <w:rFonts w:eastAsia="Times New Roman" w:cs="Times New Roman"/>
          <w:szCs w:val="24"/>
        </w:rPr>
        <w:t xml:space="preserve"> που εξετάζουν σε κάθε στάδιο</w:t>
      </w:r>
      <w:r>
        <w:rPr>
          <w:rFonts w:eastAsia="Times New Roman" w:cs="Times New Roman"/>
          <w:szCs w:val="24"/>
        </w:rPr>
        <w:t xml:space="preserve"> τις αιτήσεις και τα δικαιολογητικά προβλέπονται αυστηρές προθεσμίες και προβλέπεται και ποινική δίωξη</w:t>
      </w:r>
      <w:r>
        <w:rPr>
          <w:rFonts w:eastAsia="Times New Roman" w:cs="Times New Roman"/>
          <w:szCs w:val="24"/>
        </w:rPr>
        <w:t>,</w:t>
      </w:r>
      <w:r>
        <w:rPr>
          <w:rFonts w:eastAsia="Times New Roman" w:cs="Times New Roman"/>
          <w:szCs w:val="24"/>
        </w:rPr>
        <w:t xml:space="preserve"> αν δεν τηρούν αυτές τις προθεσμίες. Απλοποιούνται τα απαιτούμενα δικαιολογητικά με διάφορα εγχειρίδια</w:t>
      </w:r>
      <w:r>
        <w:rPr>
          <w:rFonts w:eastAsia="Times New Roman" w:cs="Times New Roman"/>
          <w:szCs w:val="24"/>
        </w:rPr>
        <w:t>,</w:t>
      </w:r>
      <w:r>
        <w:rPr>
          <w:rFonts w:eastAsia="Times New Roman" w:cs="Times New Roman"/>
          <w:szCs w:val="24"/>
        </w:rPr>
        <w:t xml:space="preserve"> που παρουσιάζονται αναλυτικά στο </w:t>
      </w:r>
      <w:r w:rsidRPr="00823F09">
        <w:rPr>
          <w:rFonts w:eastAsia="Times New Roman" w:cs="Times New Roman"/>
          <w:szCs w:val="24"/>
        </w:rPr>
        <w:t>νομοσχέδιο</w:t>
      </w:r>
      <w:r>
        <w:rPr>
          <w:rFonts w:eastAsia="Times New Roman" w:cs="Times New Roman"/>
          <w:szCs w:val="24"/>
        </w:rPr>
        <w:t xml:space="preserve">. Δεν </w:t>
      </w:r>
      <w:r>
        <w:rPr>
          <w:rFonts w:eastAsia="Times New Roman" w:cs="Times New Roman"/>
          <w:szCs w:val="24"/>
        </w:rPr>
        <w:t xml:space="preserve">χρειάζεται, λόγω χρόνου, να τα αναλύσουμε. Και δημιουργείται ένα ηλεκτρονικό σύστημα παρακολούθησης αδειών </w:t>
      </w:r>
      <w:proofErr w:type="spellStart"/>
      <w:r>
        <w:rPr>
          <w:rFonts w:eastAsia="Times New Roman" w:cs="Times New Roman"/>
          <w:szCs w:val="24"/>
        </w:rPr>
        <w:t>υδατοδρομίων</w:t>
      </w:r>
      <w:proofErr w:type="spellEnd"/>
      <w:r>
        <w:rPr>
          <w:rFonts w:eastAsia="Times New Roman" w:cs="Times New Roman"/>
          <w:szCs w:val="24"/>
        </w:rPr>
        <w:t xml:space="preserve">, </w:t>
      </w:r>
      <w:r w:rsidRPr="002F7918">
        <w:rPr>
          <w:rFonts w:eastAsia="Times New Roman" w:cs="Times New Roman"/>
          <w:szCs w:val="24"/>
        </w:rPr>
        <w:t>το οποίο</w:t>
      </w:r>
      <w:r>
        <w:rPr>
          <w:rFonts w:eastAsia="Times New Roman" w:cs="Times New Roman"/>
          <w:szCs w:val="24"/>
        </w:rPr>
        <w:t xml:space="preserve"> και ελέγχει την όλη διαδικασία, αλλά και διευκολύνει τις διαδικασίες. </w:t>
      </w:r>
    </w:p>
    <w:p w14:paraId="0903597A"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Υπήρχαν και άλλες επιμέρους διαφωνίες, όπως για τα θαλά</w:t>
      </w:r>
      <w:r>
        <w:rPr>
          <w:rFonts w:eastAsia="Times New Roman" w:cs="Times New Roman"/>
          <w:szCs w:val="24"/>
        </w:rPr>
        <w:t xml:space="preserve">σσια πεδία, να </w:t>
      </w:r>
      <w:r w:rsidRPr="00224BE3">
        <w:rPr>
          <w:rFonts w:eastAsia="Times New Roman" w:cs="Times New Roman"/>
          <w:szCs w:val="24"/>
        </w:rPr>
        <w:t xml:space="preserve">μπορεί </w:t>
      </w:r>
      <w:r>
        <w:rPr>
          <w:rFonts w:eastAsia="Times New Roman" w:cs="Times New Roman"/>
          <w:szCs w:val="24"/>
        </w:rPr>
        <w:t>ένα υδροπλάνο να αλλάζει πεδίο. Αυτό</w:t>
      </w:r>
      <w:r>
        <w:rPr>
          <w:rFonts w:eastAsia="Times New Roman" w:cs="Times New Roman"/>
          <w:szCs w:val="24"/>
        </w:rPr>
        <w:t>,</w:t>
      </w:r>
      <w:r>
        <w:rPr>
          <w:rFonts w:eastAsia="Times New Roman" w:cs="Times New Roman"/>
          <w:szCs w:val="24"/>
        </w:rPr>
        <w:t xml:space="preserve"> στην ουσία</w:t>
      </w:r>
      <w:r>
        <w:rPr>
          <w:rFonts w:eastAsia="Times New Roman" w:cs="Times New Roman"/>
          <w:szCs w:val="24"/>
        </w:rPr>
        <w:t>,</w:t>
      </w:r>
      <w:r>
        <w:rPr>
          <w:rFonts w:eastAsia="Times New Roman" w:cs="Times New Roman"/>
          <w:szCs w:val="24"/>
        </w:rPr>
        <w:t xml:space="preserve"> ήταν ένα αίτημα από κάποιους φορείς</w:t>
      </w:r>
      <w:r>
        <w:rPr>
          <w:rFonts w:eastAsia="Times New Roman" w:cs="Times New Roman"/>
          <w:szCs w:val="24"/>
        </w:rPr>
        <w:t>,</w:t>
      </w:r>
      <w:r>
        <w:rPr>
          <w:rFonts w:eastAsia="Times New Roman" w:cs="Times New Roman"/>
          <w:szCs w:val="24"/>
        </w:rPr>
        <w:t xml:space="preserve"> που φαντάζονται τη λειτουργία των υδροπλάνων σε στυλ, όπως χαρακτηριστικά είπε ο κύριος Υπουργός, «Ιντιάνα Τζόουνς», όπως κάνουν στον Α</w:t>
      </w:r>
      <w:r>
        <w:rPr>
          <w:rFonts w:eastAsia="Times New Roman" w:cs="Times New Roman"/>
          <w:szCs w:val="24"/>
        </w:rPr>
        <w:lastRenderedPageBreak/>
        <w:t>μαζόνιο. Δεν</w:t>
      </w:r>
      <w:r>
        <w:rPr>
          <w:rFonts w:eastAsia="Times New Roman" w:cs="Times New Roman"/>
          <w:szCs w:val="24"/>
        </w:rPr>
        <w:t xml:space="preserve"> είναι πρόθεση του νομοθετήματος αυτή. Η πρόθεση είναι, όπως ανάφερα και στην αρχή, να συνδέσει τα νησιά, να εξυπηρετήσει τον τουρισμό και να βοηθήσει στην ανάπτυξη των νησιών.</w:t>
      </w:r>
    </w:p>
    <w:p w14:paraId="0903597B"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Πέρα από το ότι μπαίνουν ζητήματα ασφαλείας σε αυτές εδώ τις προτάσεις, είναι ε</w:t>
      </w:r>
      <w:r>
        <w:rPr>
          <w:rFonts w:eastAsia="Times New Roman" w:cs="Times New Roman"/>
          <w:szCs w:val="24"/>
        </w:rPr>
        <w:t xml:space="preserve">νδεικτικό και του πόσο </w:t>
      </w:r>
      <w:r w:rsidRPr="00620D02">
        <w:rPr>
          <w:rFonts w:eastAsia="Times New Roman" w:cs="Times New Roman"/>
          <w:szCs w:val="24"/>
        </w:rPr>
        <w:t xml:space="preserve">ευήκοον </w:t>
      </w:r>
      <w:proofErr w:type="spellStart"/>
      <w:r w:rsidRPr="00620D02">
        <w:rPr>
          <w:rFonts w:eastAsia="Times New Roman" w:cs="Times New Roman"/>
          <w:szCs w:val="24"/>
        </w:rPr>
        <w:t>ους</w:t>
      </w:r>
      <w:proofErr w:type="spellEnd"/>
      <w:r>
        <w:rPr>
          <w:rFonts w:eastAsia="Times New Roman" w:cs="Times New Roman"/>
          <w:szCs w:val="24"/>
        </w:rPr>
        <w:t xml:space="preserve"> είχε κατά τη διαδικασία συζήτησης στις </w:t>
      </w:r>
      <w:r>
        <w:rPr>
          <w:rFonts w:eastAsia="Times New Roman" w:cs="Times New Roman"/>
          <w:szCs w:val="24"/>
        </w:rPr>
        <w:t>ε</w:t>
      </w:r>
      <w:r>
        <w:rPr>
          <w:rFonts w:eastAsia="Times New Roman" w:cs="Times New Roman"/>
          <w:szCs w:val="24"/>
        </w:rPr>
        <w:t>πιτροπές ο κύριος Υπουργός, που έκανε στο μεγαλύτερό τους ποσοστό αποδεκτές όλες τις επιμέρους προτάσεις</w:t>
      </w:r>
      <w:r>
        <w:rPr>
          <w:rFonts w:eastAsia="Times New Roman" w:cs="Times New Roman"/>
          <w:szCs w:val="24"/>
        </w:rPr>
        <w:t>,</w:t>
      </w:r>
      <w:r>
        <w:rPr>
          <w:rFonts w:eastAsia="Times New Roman" w:cs="Times New Roman"/>
          <w:szCs w:val="24"/>
        </w:rPr>
        <w:t xml:space="preserve"> που έγιναν και έχουν ενσωματωθεί στις νομοτεχνικές βελτιώσεις</w:t>
      </w:r>
      <w:r>
        <w:rPr>
          <w:rFonts w:eastAsia="Times New Roman" w:cs="Times New Roman"/>
          <w:szCs w:val="24"/>
        </w:rPr>
        <w:t>,</w:t>
      </w:r>
      <w:r>
        <w:rPr>
          <w:rFonts w:eastAsia="Times New Roman" w:cs="Times New Roman"/>
          <w:szCs w:val="24"/>
        </w:rPr>
        <w:t xml:space="preserve"> που κατατίθενται. </w:t>
      </w:r>
    </w:p>
    <w:p w14:paraId="0903597C"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Για παράδειγμα, πολύ σύντομα να πω ότι τα δύο χρόνια που προβλέπονταν σαν όριο</w:t>
      </w:r>
      <w:r>
        <w:rPr>
          <w:rFonts w:eastAsia="Times New Roman" w:cs="Times New Roman"/>
          <w:szCs w:val="24"/>
        </w:rPr>
        <w:t>,</w:t>
      </w:r>
      <w:r>
        <w:rPr>
          <w:rFonts w:eastAsia="Times New Roman" w:cs="Times New Roman"/>
          <w:szCs w:val="24"/>
        </w:rPr>
        <w:t xml:space="preserve"> για να ανακληθεί η άδεια ίδρυσης του </w:t>
      </w:r>
      <w:proofErr w:type="spellStart"/>
      <w:r>
        <w:rPr>
          <w:rFonts w:eastAsia="Times New Roman" w:cs="Times New Roman"/>
          <w:szCs w:val="24"/>
        </w:rPr>
        <w:t>υδατοδρομίου</w:t>
      </w:r>
      <w:proofErr w:type="spellEnd"/>
      <w:r>
        <w:rPr>
          <w:rFonts w:eastAsia="Times New Roman" w:cs="Times New Roman"/>
          <w:szCs w:val="24"/>
        </w:rPr>
        <w:t xml:space="preserve"> καταργούνται. Μπαίνουν δυόμισι χρόνια για το περιθώριο να αναπτυχθεί πτητικό έργο από την άδεια λειτουργία</w:t>
      </w:r>
      <w:r>
        <w:rPr>
          <w:rFonts w:eastAsia="Times New Roman" w:cs="Times New Roman"/>
          <w:szCs w:val="24"/>
        </w:rPr>
        <w:t>ς. Εξυπηρετείται η εκπαίδευση προσωπικού</w:t>
      </w:r>
      <w:r>
        <w:rPr>
          <w:rFonts w:eastAsia="Times New Roman" w:cs="Times New Roman"/>
          <w:szCs w:val="24"/>
        </w:rPr>
        <w:t>,</w:t>
      </w:r>
      <w:r>
        <w:rPr>
          <w:rFonts w:eastAsia="Times New Roman" w:cs="Times New Roman"/>
          <w:szCs w:val="24"/>
        </w:rPr>
        <w:t xml:space="preserve"> με το να δίνεται η δυνατότητα σε περιφερειακά αεροδρόμια να γίνεται η εκπαίδευση από την ΥΠΑ. Επίσης, μέχρι να ισχύσει το ηλεκτρονικό σύστημα δίνεται η δυνατότητα να συνεχίσει</w:t>
      </w:r>
      <w:r>
        <w:rPr>
          <w:rFonts w:eastAsia="Times New Roman" w:cs="Times New Roman"/>
          <w:szCs w:val="24"/>
        </w:rPr>
        <w:t>,</w:t>
      </w:r>
      <w:r>
        <w:rPr>
          <w:rFonts w:eastAsia="Times New Roman" w:cs="Times New Roman"/>
          <w:szCs w:val="24"/>
        </w:rPr>
        <w:t xml:space="preserve"> όπως είναι σήμερα η λειτουργία του ελ</w:t>
      </w:r>
      <w:r>
        <w:rPr>
          <w:rFonts w:eastAsia="Times New Roman" w:cs="Times New Roman"/>
          <w:szCs w:val="24"/>
        </w:rPr>
        <w:t xml:space="preserve">έγχου της υποβολής αιτήσεων και του ελέγχου των </w:t>
      </w:r>
      <w:proofErr w:type="spellStart"/>
      <w:r>
        <w:rPr>
          <w:rFonts w:eastAsia="Times New Roman" w:cs="Times New Roman"/>
          <w:szCs w:val="24"/>
        </w:rPr>
        <w:t>αδειοδοτήσεων</w:t>
      </w:r>
      <w:proofErr w:type="spellEnd"/>
      <w:r>
        <w:rPr>
          <w:rFonts w:eastAsia="Times New Roman" w:cs="Times New Roman"/>
          <w:szCs w:val="24"/>
        </w:rPr>
        <w:t>.</w:t>
      </w:r>
    </w:p>
    <w:p w14:paraId="0903597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δεύτερο μέρος, που το νομοσχέδιο αναφέρεται σε θέματα αστικών οδικών μεταφορών, ο κύριος στόχος είναι η ομαλή μετάβαση στο νέο καθεστώς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θέλει να επιβάλει το νομοσχέδιο και προβλέπεται μια διαδικασία προς αυτή την κατεύθυνση. Είναι σαφής η ανάθεση και η διάκριση αρμοδιοτήτων, στην προκήρυξη θα προβλέπονται τα όρια, οι γραμμές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θα γίνονται από τον Υπουργό οι διαγωνισμοί. Είναι </w:t>
      </w:r>
      <w:r>
        <w:rPr>
          <w:rFonts w:eastAsia="Times New Roman" w:cs="Times New Roman"/>
          <w:szCs w:val="24"/>
        </w:rPr>
        <w:t>κάτι</w:t>
      </w:r>
      <w:r>
        <w:rPr>
          <w:rFonts w:eastAsia="Times New Roman" w:cs="Times New Roman"/>
          <w:szCs w:val="24"/>
        </w:rPr>
        <w:t>,</w:t>
      </w:r>
      <w:r>
        <w:rPr>
          <w:rFonts w:eastAsia="Times New Roman" w:cs="Times New Roman"/>
          <w:szCs w:val="24"/>
        </w:rPr>
        <w:t xml:space="preserve"> το οποίο συγκεκριμενοποιείται στο νομοσχέδιο. </w:t>
      </w:r>
    </w:p>
    <w:p w14:paraId="0903597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προκήρυξη για γεωγραφική περιοχή θα μπορεί να συμπεριλαμβάνει περισσότερους δήμους, για τον ίδιο λόγο που ανέφερα και πριν, δηλαδή για να μπορούν μικροί δήμοι, για τους οποίους δεν ενδιαφέρονται επενδυ</w:t>
      </w:r>
      <w:r>
        <w:rPr>
          <w:rFonts w:eastAsia="Times New Roman" w:cs="Times New Roman"/>
          <w:szCs w:val="24"/>
        </w:rPr>
        <w:t xml:space="preserve">τές, να συμπεριληφθούν στο όλο σχέδιο. Λαμβάνονται υπ’ </w:t>
      </w:r>
      <w:proofErr w:type="spellStart"/>
      <w:r>
        <w:rPr>
          <w:rFonts w:eastAsia="Times New Roman" w:cs="Times New Roman"/>
          <w:szCs w:val="24"/>
        </w:rPr>
        <w:t>όψιν</w:t>
      </w:r>
      <w:proofErr w:type="spellEnd"/>
      <w:r>
        <w:rPr>
          <w:rFonts w:eastAsia="Times New Roman" w:cs="Times New Roman"/>
          <w:szCs w:val="24"/>
        </w:rPr>
        <w:t xml:space="preserve"> οι προτάσεις των δήμων. Υπάρχουν επιτροπές παρακολούθησης. Μπορεί να γίνεται απευθείας ανάθεση από τον Υπουργό</w:t>
      </w:r>
      <w:r>
        <w:rPr>
          <w:rFonts w:eastAsia="Times New Roman" w:cs="Times New Roman"/>
          <w:szCs w:val="24"/>
        </w:rPr>
        <w:t>,</w:t>
      </w:r>
      <w:r>
        <w:rPr>
          <w:rFonts w:eastAsia="Times New Roman" w:cs="Times New Roman"/>
          <w:szCs w:val="24"/>
        </w:rPr>
        <w:t xml:space="preserve"> όταν συντρέχουν διάφοροι λόγοι. Για την εξυπηρέτηση του κοινού</w:t>
      </w:r>
      <w:r>
        <w:rPr>
          <w:rFonts w:eastAsia="Times New Roman" w:cs="Times New Roman"/>
          <w:szCs w:val="24"/>
        </w:rPr>
        <w:t>,</w:t>
      </w:r>
      <w:r>
        <w:rPr>
          <w:rFonts w:eastAsia="Times New Roman" w:cs="Times New Roman"/>
          <w:szCs w:val="24"/>
        </w:rPr>
        <w:t xml:space="preserve"> αυτό έχει ιδιαίτερη </w:t>
      </w:r>
      <w:r>
        <w:rPr>
          <w:rFonts w:eastAsia="Times New Roman" w:cs="Times New Roman"/>
          <w:szCs w:val="24"/>
        </w:rPr>
        <w:t>σημασία για τους μικρούς δήμους, αλλά περισσότερο για τα μικρά νησιά, που εκεί με μια βελτίωση στο νομοσχέδιο προβλέπεται ότι ανάδοχος μπορεί να είναι και ο ίδιος ο δήμος. Αναφέρουμε χαρακτηριστικά παραδείγματα μικρών νησιών</w:t>
      </w:r>
      <w:r>
        <w:rPr>
          <w:rFonts w:eastAsia="Times New Roman" w:cs="Times New Roman"/>
          <w:szCs w:val="24"/>
        </w:rPr>
        <w:t>,</w:t>
      </w:r>
      <w:r>
        <w:rPr>
          <w:rFonts w:eastAsia="Times New Roman" w:cs="Times New Roman"/>
          <w:szCs w:val="24"/>
        </w:rPr>
        <w:t xml:space="preserve"> όπως είναι η Αστυπάλαια ή η Κά</w:t>
      </w:r>
      <w:r>
        <w:rPr>
          <w:rFonts w:eastAsia="Times New Roman" w:cs="Times New Roman"/>
          <w:szCs w:val="24"/>
        </w:rPr>
        <w:t>σος, που έχουν ένα ή δύο λεωφορεία και κανένας ιδιώτης δεν ενδιαφέρεται, δεν έχει κέρδος να επενδύσει εκεί. Εκεί μπορεί το έργο να ανατεθεί από τον Υπουργό στον δήμο, ο οποίος μπορεί να είναι και ανάδοχος.</w:t>
      </w:r>
    </w:p>
    <w:p w14:paraId="0903597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Κι άλλες πολύ σοβαρές τροποποιήσεις και βελτιώσεις</w:t>
      </w:r>
      <w:r>
        <w:rPr>
          <w:rFonts w:eastAsia="Times New Roman" w:cs="Times New Roman"/>
          <w:szCs w:val="24"/>
        </w:rPr>
        <w:t xml:space="preserve"> έγιναν στο Κεφάλαιο αυτό. Ο κύριος Υπουργός άκουσε τους πάντες, και τα κόμματα και τους φορείς. Θα αναφέρω δύο παραδείγματα, το ότι εξαιρείται η Δημοτική Επιχείρηση της Ρόδου και </w:t>
      </w:r>
      <w:r>
        <w:rPr>
          <w:rFonts w:eastAsia="Times New Roman" w:cs="Times New Roman"/>
          <w:szCs w:val="24"/>
        </w:rPr>
        <w:lastRenderedPageBreak/>
        <w:t xml:space="preserve">η Δημοτική Επιχείρηση της Κω, που είναι οι μοναδικές δημοτικές επιχειρήσεις </w:t>
      </w:r>
      <w:r>
        <w:rPr>
          <w:rFonts w:eastAsia="Times New Roman" w:cs="Times New Roman"/>
          <w:szCs w:val="24"/>
        </w:rPr>
        <w:t>αστικών συγκοινωνιών, για να μπορούν να συνεχίσουν το έργο τους στις γραμμές που διαθέτουν και να μην μπουν στη διαδικασία σύγκρουσης με τις ιδιωτικές εταιρείες</w:t>
      </w:r>
      <w:r>
        <w:rPr>
          <w:rFonts w:eastAsia="Times New Roman" w:cs="Times New Roman"/>
          <w:szCs w:val="24"/>
        </w:rPr>
        <w:t>,</w:t>
      </w:r>
      <w:r>
        <w:rPr>
          <w:rFonts w:eastAsia="Times New Roman" w:cs="Times New Roman"/>
          <w:szCs w:val="24"/>
        </w:rPr>
        <w:t xml:space="preserve"> που θα λάβουν μέρος στο διαγωνισμό. Εδώ</w:t>
      </w:r>
      <w:r>
        <w:rPr>
          <w:rFonts w:eastAsia="Times New Roman" w:cs="Times New Roman"/>
          <w:szCs w:val="24"/>
        </w:rPr>
        <w:t>,</w:t>
      </w:r>
      <w:r>
        <w:rPr>
          <w:rFonts w:eastAsia="Times New Roman" w:cs="Times New Roman"/>
          <w:szCs w:val="24"/>
        </w:rPr>
        <w:t xml:space="preserve"> επιτρέψτε μου να αναφέρω τις δυσκολίες</w:t>
      </w:r>
      <w:r>
        <w:rPr>
          <w:rFonts w:eastAsia="Times New Roman" w:cs="Times New Roman"/>
          <w:szCs w:val="24"/>
        </w:rPr>
        <w:t>,</w:t>
      </w:r>
      <w:r>
        <w:rPr>
          <w:rFonts w:eastAsia="Times New Roman" w:cs="Times New Roman"/>
          <w:szCs w:val="24"/>
        </w:rPr>
        <w:t xml:space="preserve"> που έχουν αυτ</w:t>
      </w:r>
      <w:r>
        <w:rPr>
          <w:rFonts w:eastAsia="Times New Roman" w:cs="Times New Roman"/>
          <w:szCs w:val="24"/>
        </w:rPr>
        <w:t>ές εδώ οι επιχειρήσεις όσον αφορά τις προσλήψεις, που πρέπει να πάνε μέσω ΑΣΕΠ, όσον αφορά τις προμήθειες, που πρέπει να γίνει διαγωνισμός, πολλές φορές διεθνής, και καταλαβαίνετε ότι δεν μπορούν να ανταγωνιστούν τις ιδιωτικές επιχειρήσεις</w:t>
      </w:r>
      <w:r>
        <w:rPr>
          <w:rFonts w:eastAsia="Times New Roman" w:cs="Times New Roman"/>
          <w:szCs w:val="24"/>
        </w:rPr>
        <w:t>,</w:t>
      </w:r>
      <w:r>
        <w:rPr>
          <w:rFonts w:eastAsia="Times New Roman" w:cs="Times New Roman"/>
          <w:szCs w:val="24"/>
        </w:rPr>
        <w:t xml:space="preserve"> που μπορούν να </w:t>
      </w:r>
      <w:r>
        <w:rPr>
          <w:rFonts w:eastAsia="Times New Roman" w:cs="Times New Roman"/>
          <w:szCs w:val="24"/>
        </w:rPr>
        <w:t>προσλαμβάνουν και να απολύουν όποτε θέλουν και μπορούν να κάνουν την προμήθειά τους σε μια ημέρα.</w:t>
      </w:r>
    </w:p>
    <w:p w14:paraId="0903598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Μια επίσης σημαντική πρόταση</w:t>
      </w:r>
      <w:r>
        <w:rPr>
          <w:rFonts w:eastAsia="Times New Roman" w:cs="Times New Roman"/>
          <w:szCs w:val="24"/>
        </w:rPr>
        <w:t>,</w:t>
      </w:r>
      <w:r>
        <w:rPr>
          <w:rFonts w:eastAsia="Times New Roman" w:cs="Times New Roman"/>
          <w:szCs w:val="24"/>
        </w:rPr>
        <w:t xml:space="preserve"> που έγινε και έκανε αποδεκτή ο Υπουργός</w:t>
      </w:r>
      <w:r>
        <w:rPr>
          <w:rFonts w:eastAsia="Times New Roman" w:cs="Times New Roman"/>
          <w:szCs w:val="24"/>
        </w:rPr>
        <w:t>,</w:t>
      </w:r>
      <w:r>
        <w:rPr>
          <w:rFonts w:eastAsia="Times New Roman" w:cs="Times New Roman"/>
          <w:szCs w:val="24"/>
        </w:rPr>
        <w:t xml:space="preserve"> είναι η μέριμνα για τους εργαζόμενους στα ΚΤΕΛ. Είναι πάρα πολύ σημαντικό. Έγινε παρέμβ</w:t>
      </w:r>
      <w:r>
        <w:rPr>
          <w:rFonts w:eastAsia="Times New Roman" w:cs="Times New Roman"/>
          <w:szCs w:val="24"/>
        </w:rPr>
        <w:t>αση από τους εργαζόμενους, ότι σε περίπτωση αλλαγής ιδιοκτησίας στα ΚΤΕΛ</w:t>
      </w:r>
      <w:r>
        <w:rPr>
          <w:rFonts w:eastAsia="Times New Roman" w:cs="Times New Roman"/>
          <w:szCs w:val="24"/>
        </w:rPr>
        <w:t>,</w:t>
      </w:r>
      <w:r>
        <w:rPr>
          <w:rFonts w:eastAsia="Times New Roman" w:cs="Times New Roman"/>
          <w:szCs w:val="24"/>
        </w:rPr>
        <w:t xml:space="preserve"> πρέπει να προστατευθούν και να μη μείνουν μετέωροι και έτσι προβλέπεται με νομοτεχνική βελτίωση ότι θα πρέπει σε μια τέτοια περίπτωση, δηλαδή στην αλλαγή ιδιοκτησίας, να λαμβάνεται υ</w:t>
      </w:r>
      <w:r>
        <w:rPr>
          <w:rFonts w:eastAsia="Times New Roman" w:cs="Times New Roman"/>
          <w:szCs w:val="24"/>
        </w:rPr>
        <w:t xml:space="preserve">π’ </w:t>
      </w:r>
      <w:proofErr w:type="spellStart"/>
      <w:r>
        <w:rPr>
          <w:rFonts w:eastAsia="Times New Roman" w:cs="Times New Roman"/>
          <w:szCs w:val="24"/>
        </w:rPr>
        <w:t>όψιν</w:t>
      </w:r>
      <w:proofErr w:type="spellEnd"/>
      <w:r>
        <w:rPr>
          <w:rFonts w:eastAsia="Times New Roman" w:cs="Times New Roman"/>
          <w:szCs w:val="24"/>
        </w:rPr>
        <w:t xml:space="preserve"> και ο Κανονισμός των ΚΤΕΛ</w:t>
      </w:r>
      <w:r>
        <w:rPr>
          <w:rFonts w:eastAsia="Times New Roman" w:cs="Times New Roman"/>
          <w:szCs w:val="24"/>
        </w:rPr>
        <w:t>,</w:t>
      </w:r>
      <w:r>
        <w:rPr>
          <w:rFonts w:eastAsia="Times New Roman" w:cs="Times New Roman"/>
          <w:szCs w:val="24"/>
        </w:rPr>
        <w:t xml:space="preserve"> που προβλέπει προστασία των εργαζομένων, αλλά και κοινοτικές </w:t>
      </w:r>
      <w:r>
        <w:rPr>
          <w:rFonts w:eastAsia="Times New Roman" w:cs="Times New Roman"/>
          <w:szCs w:val="24"/>
        </w:rPr>
        <w:t>ο</w:t>
      </w:r>
      <w:r>
        <w:rPr>
          <w:rFonts w:eastAsia="Times New Roman" w:cs="Times New Roman"/>
          <w:szCs w:val="24"/>
        </w:rPr>
        <w:t>δηγίες</w:t>
      </w:r>
      <w:r>
        <w:rPr>
          <w:rFonts w:eastAsia="Times New Roman" w:cs="Times New Roman"/>
          <w:szCs w:val="24"/>
        </w:rPr>
        <w:t>,</w:t>
      </w:r>
      <w:r>
        <w:rPr>
          <w:rFonts w:eastAsia="Times New Roman" w:cs="Times New Roman"/>
          <w:szCs w:val="24"/>
        </w:rPr>
        <w:t xml:space="preserve"> που προβλέπουν σε αυτές εδώ τις περιπτώσεις τι γίνεται με τους εργαζομένους. </w:t>
      </w:r>
    </w:p>
    <w:p w14:paraId="09035981" w14:textId="77777777" w:rsidR="00850D36" w:rsidRDefault="006A7907">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w:t>
      </w:r>
      <w:r w:rsidRPr="00F8084C">
        <w:rPr>
          <w:rFonts w:eastAsia="Times New Roman"/>
          <w:bCs/>
        </w:rPr>
        <w:t xml:space="preserve"> Βουλευτή)</w:t>
      </w:r>
    </w:p>
    <w:p w14:paraId="0903598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θα είμαι ακριβής στο χρόνο. </w:t>
      </w:r>
    </w:p>
    <w:p w14:paraId="0903598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τελική ανάλυση, νομίζω ότι έγινε μια πολύ σοβαρή συζήτηση, εποικοδομητική, γιατί ενσωματώθηκε η συντριπτική πλειοψηφία των προτάσεων στο νομοσχέδιο, ακόμα και εάν κατά τη σημερινή ημέρα υπ</w:t>
      </w:r>
      <w:r>
        <w:rPr>
          <w:rFonts w:eastAsia="Times New Roman" w:cs="Times New Roman"/>
          <w:szCs w:val="24"/>
        </w:rPr>
        <w:t xml:space="preserve">άρχουν περιθώρια βελτίωσης. Νομίζω ότι ο κύριος Υπουργός θα ακούσει και μπορεί στο τέλος της ημέρας να το ψηφίσουμε σχεδόν όλοι. </w:t>
      </w:r>
    </w:p>
    <w:p w14:paraId="0903598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035985" w14:textId="77777777" w:rsidR="00850D36" w:rsidRDefault="006A7907">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9035986" w14:textId="77777777" w:rsidR="00850D36" w:rsidRDefault="006A7907">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Και εγώ σας ευχαριστώ. </w:t>
      </w:r>
    </w:p>
    <w:p w14:paraId="0903598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εισηγητή της Νέας Δημοκρατίας, τον κ. Βλάχο. </w:t>
      </w:r>
    </w:p>
    <w:p w14:paraId="0903598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Παρακαλώ, κύριε Βλάχο, έχετε τον λόγο. </w:t>
      </w:r>
    </w:p>
    <w:p w14:paraId="09035989"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πολύ, κύριε Πρόεδρε.</w:t>
      </w:r>
    </w:p>
    <w:p w14:paraId="0903598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w:t>
      </w:r>
      <w:r>
        <w:rPr>
          <w:rFonts w:eastAsia="Times New Roman" w:cs="Times New Roman"/>
          <w:szCs w:val="24"/>
        </w:rPr>
        <w:t>,</w:t>
      </w:r>
      <w:r>
        <w:rPr>
          <w:rFonts w:eastAsia="Times New Roman" w:cs="Times New Roman"/>
          <w:szCs w:val="24"/>
        </w:rPr>
        <w:t xml:space="preserve"> το οποίο αποτελείται από δύο μέρη: Το πρώ</w:t>
      </w:r>
      <w:r>
        <w:rPr>
          <w:rFonts w:eastAsia="Times New Roman" w:cs="Times New Roman"/>
          <w:szCs w:val="24"/>
        </w:rPr>
        <w:t xml:space="preserve">το αφορά τη λειτουργία των </w:t>
      </w:r>
      <w:proofErr w:type="spellStart"/>
      <w:r>
        <w:rPr>
          <w:rFonts w:eastAsia="Times New Roman" w:cs="Times New Roman"/>
          <w:szCs w:val="24"/>
        </w:rPr>
        <w:t>υδατοδρομίων</w:t>
      </w:r>
      <w:proofErr w:type="spellEnd"/>
      <w:r>
        <w:rPr>
          <w:rFonts w:eastAsia="Times New Roman" w:cs="Times New Roman"/>
          <w:szCs w:val="24"/>
        </w:rPr>
        <w:t xml:space="preserve"> και το δεύτερο τις αστικές συγκοινωνίες. </w:t>
      </w:r>
    </w:p>
    <w:p w14:paraId="0903598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Σχολιάζοντας για το πρώτο μέρος πρέπει να πω ότι διαχρονικά υπήρξε η πολιτική βούληση κυβερνήσεων να ξαναπετάξουν τα υδροπλάνα στην Ελλάδα. </w:t>
      </w:r>
      <w:r w:rsidRPr="00025EEB">
        <w:rPr>
          <w:rFonts w:eastAsia="Times New Roman" w:cs="Times New Roman"/>
          <w:szCs w:val="24"/>
        </w:rPr>
        <w:lastRenderedPageBreak/>
        <w:t>Μετά τη δεκαετία του 1920, που τότ</w:t>
      </w:r>
      <w:r w:rsidRPr="00025EEB">
        <w:rPr>
          <w:rFonts w:eastAsia="Times New Roman" w:cs="Times New Roman"/>
          <w:szCs w:val="24"/>
        </w:rPr>
        <w:t xml:space="preserve">ε πράγματι τα αεροπλάνα πετούσαν σε διάφορους προορισμούς, ξεκίνησε μια προσπάθεια μετά τους Ολυμπιακούς Αγώνες του 2004 από την </w:t>
      </w:r>
      <w:r>
        <w:rPr>
          <w:rFonts w:eastAsia="Times New Roman" w:cs="Times New Roman"/>
          <w:szCs w:val="24"/>
        </w:rPr>
        <w:t>ε</w:t>
      </w:r>
      <w:r w:rsidRPr="00025EEB">
        <w:rPr>
          <w:rFonts w:eastAsia="Times New Roman" w:cs="Times New Roman"/>
          <w:szCs w:val="24"/>
        </w:rPr>
        <w:t xml:space="preserve">ταιρεία </w:t>
      </w:r>
      <w:r>
        <w:rPr>
          <w:rFonts w:eastAsia="Times New Roman" w:cs="Times New Roman"/>
          <w:szCs w:val="24"/>
        </w:rPr>
        <w:t>«</w:t>
      </w:r>
      <w:r w:rsidRPr="00025EEB">
        <w:rPr>
          <w:rFonts w:eastAsia="Times New Roman" w:cs="Times New Roman"/>
          <w:szCs w:val="24"/>
          <w:lang w:val="en-US"/>
        </w:rPr>
        <w:t>AIR</w:t>
      </w:r>
      <w:r w:rsidRPr="00025EEB">
        <w:rPr>
          <w:rFonts w:eastAsia="Times New Roman" w:cs="Times New Roman"/>
          <w:szCs w:val="24"/>
        </w:rPr>
        <w:t xml:space="preserve"> </w:t>
      </w:r>
      <w:r w:rsidRPr="00025EEB">
        <w:rPr>
          <w:rFonts w:eastAsia="Times New Roman" w:cs="Times New Roman"/>
          <w:szCs w:val="24"/>
          <w:lang w:val="en-US"/>
        </w:rPr>
        <w:t>SEA</w:t>
      </w:r>
      <w:r w:rsidRPr="00025EEB">
        <w:rPr>
          <w:rFonts w:eastAsia="Times New Roman" w:cs="Times New Roman"/>
          <w:szCs w:val="24"/>
        </w:rPr>
        <w:t xml:space="preserve"> </w:t>
      </w:r>
      <w:r w:rsidRPr="00025EEB">
        <w:rPr>
          <w:rFonts w:eastAsia="Times New Roman" w:cs="Times New Roman"/>
          <w:szCs w:val="24"/>
          <w:lang w:val="en-US"/>
        </w:rPr>
        <w:t>LINES</w:t>
      </w:r>
      <w:r>
        <w:rPr>
          <w:rFonts w:eastAsia="Times New Roman" w:cs="Times New Roman"/>
          <w:szCs w:val="24"/>
        </w:rPr>
        <w:t>»</w:t>
      </w:r>
      <w:r w:rsidRPr="00025EEB">
        <w:rPr>
          <w:rFonts w:eastAsia="Times New Roman" w:cs="Times New Roman"/>
          <w:szCs w:val="24"/>
        </w:rPr>
        <w:t xml:space="preserve"> με Καναδούς μετόχους και με κεντρικό </w:t>
      </w:r>
      <w:proofErr w:type="spellStart"/>
      <w:r w:rsidRPr="00025EEB">
        <w:rPr>
          <w:rFonts w:eastAsia="Times New Roman" w:cs="Times New Roman"/>
          <w:szCs w:val="24"/>
        </w:rPr>
        <w:t>υδατοδρόμιο</w:t>
      </w:r>
      <w:proofErr w:type="spellEnd"/>
      <w:r w:rsidRPr="00025EEB">
        <w:rPr>
          <w:rFonts w:eastAsia="Times New Roman" w:cs="Times New Roman"/>
          <w:szCs w:val="24"/>
        </w:rPr>
        <w:t xml:space="preserve"> στο Φάληρο. Λειτούργησε με προσωρινές άδειες μερικά χ</w:t>
      </w:r>
      <w:r w:rsidRPr="00025EEB">
        <w:rPr>
          <w:rFonts w:eastAsia="Times New Roman" w:cs="Times New Roman"/>
          <w:szCs w:val="24"/>
        </w:rPr>
        <w:t xml:space="preserve">ρόνια και το 2009 αυτή η δραστηριότητα σταμάτησε. Μένουν εκεί διάφορες κατασκευές να μαρτυρούν ότι αυτό το εγχείρημα δεν ολοκληρώθηκε. </w:t>
      </w:r>
    </w:p>
    <w:p w14:paraId="0903598C" w14:textId="77777777" w:rsidR="00850D36" w:rsidRDefault="006A7907">
      <w:pPr>
        <w:spacing w:line="600" w:lineRule="auto"/>
        <w:ind w:firstLine="720"/>
        <w:jc w:val="both"/>
        <w:rPr>
          <w:rFonts w:eastAsia="Times New Roman" w:cs="Times New Roman"/>
          <w:szCs w:val="24"/>
        </w:rPr>
      </w:pPr>
      <w:r w:rsidRPr="00025EEB">
        <w:rPr>
          <w:rFonts w:eastAsia="Times New Roman" w:cs="Times New Roman"/>
          <w:szCs w:val="24"/>
        </w:rPr>
        <w:t>Η δεύτερη προσπάθεια που έγινε το 2013, ήταν πάλι από την Κυβέρνηση της Νέας Δημοκρατίας. Ο ν</w:t>
      </w:r>
      <w:r>
        <w:rPr>
          <w:rFonts w:eastAsia="Times New Roman" w:cs="Times New Roman"/>
          <w:szCs w:val="24"/>
        </w:rPr>
        <w:t>.</w:t>
      </w:r>
      <w:r w:rsidRPr="00025EEB">
        <w:rPr>
          <w:rFonts w:eastAsia="Times New Roman" w:cs="Times New Roman"/>
          <w:szCs w:val="24"/>
        </w:rPr>
        <w:t>4146 για τις στρατηγικές κ</w:t>
      </w:r>
      <w:r w:rsidRPr="00025EEB">
        <w:rPr>
          <w:rFonts w:eastAsia="Times New Roman" w:cs="Times New Roman"/>
          <w:szCs w:val="24"/>
        </w:rPr>
        <w:t xml:space="preserve">αι ιδιωτικές επενδύσεις προέβλεπε την επιτάχυνση των </w:t>
      </w:r>
      <w:proofErr w:type="spellStart"/>
      <w:r w:rsidRPr="00025EEB">
        <w:rPr>
          <w:rFonts w:eastAsia="Times New Roman" w:cs="Times New Roman"/>
          <w:szCs w:val="24"/>
        </w:rPr>
        <w:t>αδειοδοτήσεων</w:t>
      </w:r>
      <w:proofErr w:type="spellEnd"/>
      <w:r w:rsidRPr="00025EEB">
        <w:rPr>
          <w:rFonts w:eastAsia="Times New Roman" w:cs="Times New Roman"/>
          <w:szCs w:val="24"/>
        </w:rPr>
        <w:t xml:space="preserve"> για τα </w:t>
      </w:r>
      <w:proofErr w:type="spellStart"/>
      <w:r w:rsidRPr="00025EEB">
        <w:rPr>
          <w:rFonts w:eastAsia="Times New Roman" w:cs="Times New Roman"/>
          <w:szCs w:val="24"/>
        </w:rPr>
        <w:t>υδατοδρόμια</w:t>
      </w:r>
      <w:proofErr w:type="spellEnd"/>
      <w:r w:rsidRPr="00025EEB">
        <w:rPr>
          <w:rFonts w:eastAsia="Times New Roman" w:cs="Times New Roman"/>
          <w:szCs w:val="24"/>
        </w:rPr>
        <w:t xml:space="preserve"> των υδροπλάνων, χωρίς όμως να έχει την ανάλογη εξέλιξη, αφού από το 2015 και μετά ουσιαστικά</w:t>
      </w:r>
      <w:r>
        <w:rPr>
          <w:rFonts w:eastAsia="Times New Roman" w:cs="Times New Roman"/>
          <w:szCs w:val="24"/>
        </w:rPr>
        <w:t>,</w:t>
      </w:r>
      <w:r w:rsidRPr="00025EEB">
        <w:rPr>
          <w:rFonts w:eastAsia="Times New Roman" w:cs="Times New Roman"/>
          <w:szCs w:val="24"/>
        </w:rPr>
        <w:t xml:space="preserve"> ο νόμος αυτός πάγωσε, σταμάτησε. Είχαν βγει τρεις άδειες και υπάρχουν και </w:t>
      </w:r>
      <w:proofErr w:type="spellStart"/>
      <w:r w:rsidRPr="00025EEB">
        <w:rPr>
          <w:rFonts w:eastAsia="Times New Roman" w:cs="Times New Roman"/>
          <w:szCs w:val="24"/>
        </w:rPr>
        <w:t>ει</w:t>
      </w:r>
      <w:r w:rsidRPr="00025EEB">
        <w:rPr>
          <w:rFonts w:eastAsia="Times New Roman" w:cs="Times New Roman"/>
          <w:szCs w:val="24"/>
        </w:rPr>
        <w:t>κοσιεπτά</w:t>
      </w:r>
      <w:proofErr w:type="spellEnd"/>
      <w:r w:rsidRPr="00025EEB">
        <w:rPr>
          <w:rFonts w:eastAsia="Times New Roman" w:cs="Times New Roman"/>
          <w:szCs w:val="24"/>
        </w:rPr>
        <w:t xml:space="preserve"> φάκελοι σε εκκρεμότητα. Άρα, το θεσμικό πλαίσιο υπήρχε. </w:t>
      </w:r>
    </w:p>
    <w:p w14:paraId="0903598D" w14:textId="77777777" w:rsidR="00850D36" w:rsidRDefault="006A7907">
      <w:pPr>
        <w:spacing w:line="600" w:lineRule="auto"/>
        <w:ind w:firstLine="720"/>
        <w:jc w:val="both"/>
        <w:rPr>
          <w:rFonts w:eastAsia="Times New Roman" w:cs="Times New Roman"/>
          <w:szCs w:val="24"/>
        </w:rPr>
      </w:pPr>
      <w:r w:rsidRPr="00025EEB">
        <w:rPr>
          <w:rFonts w:eastAsia="Times New Roman" w:cs="Times New Roman"/>
          <w:szCs w:val="24"/>
        </w:rPr>
        <w:t xml:space="preserve">Κύριε </w:t>
      </w:r>
      <w:proofErr w:type="spellStart"/>
      <w:r>
        <w:rPr>
          <w:rFonts w:eastAsia="Times New Roman" w:cs="Times New Roman"/>
          <w:szCs w:val="24"/>
        </w:rPr>
        <w:t>ε</w:t>
      </w:r>
      <w:r w:rsidRPr="00025EEB">
        <w:rPr>
          <w:rFonts w:eastAsia="Times New Roman" w:cs="Times New Roman"/>
          <w:szCs w:val="24"/>
        </w:rPr>
        <w:t>ισηγητά</w:t>
      </w:r>
      <w:proofErr w:type="spellEnd"/>
      <w:r w:rsidRPr="00025EEB">
        <w:rPr>
          <w:rFonts w:eastAsia="Times New Roman" w:cs="Times New Roman"/>
          <w:szCs w:val="24"/>
        </w:rPr>
        <w:t xml:space="preserve"> της Πλειοψηφίας, σχολιάσατε τον συνάδελφό μου, τον κ. </w:t>
      </w:r>
      <w:proofErr w:type="spellStart"/>
      <w:r w:rsidRPr="00025EEB">
        <w:rPr>
          <w:rFonts w:eastAsia="Times New Roman" w:cs="Times New Roman"/>
          <w:szCs w:val="24"/>
        </w:rPr>
        <w:t>Μηταράκη</w:t>
      </w:r>
      <w:proofErr w:type="spellEnd"/>
      <w:r w:rsidRPr="00025EEB">
        <w:rPr>
          <w:rFonts w:eastAsia="Times New Roman" w:cs="Times New Roman"/>
          <w:szCs w:val="24"/>
        </w:rPr>
        <w:t>. Έχει δίκιο. Το θεσμικό πλαίσιο υπήρχε. Απλά</w:t>
      </w:r>
      <w:r>
        <w:rPr>
          <w:rFonts w:eastAsia="Times New Roman" w:cs="Times New Roman"/>
          <w:szCs w:val="24"/>
        </w:rPr>
        <w:t>,</w:t>
      </w:r>
      <w:r w:rsidRPr="00025EEB">
        <w:rPr>
          <w:rFonts w:eastAsia="Times New Roman" w:cs="Times New Roman"/>
          <w:szCs w:val="24"/>
        </w:rPr>
        <w:t xml:space="preserve"> εσείς είχατε την πολιτική επιλογή να μην το προχωρήσετε. Μας είπατ</w:t>
      </w:r>
      <w:r w:rsidRPr="00025EEB">
        <w:rPr>
          <w:rFonts w:eastAsia="Times New Roman" w:cs="Times New Roman"/>
          <w:szCs w:val="24"/>
        </w:rPr>
        <w:t xml:space="preserve">ε ότι δεν έχετε ιδεοληψίες. Ναι, έχετε ιδεοληψίες. Διότι από όλο αυτό που φέρατε, από το νέο εγχείρημα που κάνετε, ποια είναι η πιο σημαντική διαφοροποίηση; Ότι δεν μπορούν οι ιδιώτες να ιδρύσουν </w:t>
      </w:r>
      <w:proofErr w:type="spellStart"/>
      <w:r w:rsidRPr="00025EEB">
        <w:rPr>
          <w:rFonts w:eastAsia="Times New Roman" w:cs="Times New Roman"/>
          <w:szCs w:val="24"/>
        </w:rPr>
        <w:t>υδατοδρόμια</w:t>
      </w:r>
      <w:proofErr w:type="spellEnd"/>
      <w:r w:rsidRPr="00025EEB">
        <w:rPr>
          <w:rFonts w:eastAsia="Times New Roman" w:cs="Times New Roman"/>
          <w:szCs w:val="24"/>
        </w:rPr>
        <w:t xml:space="preserve">. Αν εκτιμήσατε ότι το πρόβλημα ήταν αυτό και με </w:t>
      </w:r>
      <w:r w:rsidRPr="00025EEB">
        <w:rPr>
          <w:rFonts w:eastAsia="Times New Roman" w:cs="Times New Roman"/>
          <w:szCs w:val="24"/>
        </w:rPr>
        <w:t xml:space="preserve">το καινούριο νομοσχέδιο το λύνετε, τότε φοβάμαι ότι και αυτή τη φορά δεν θα προχωρήσει. </w:t>
      </w:r>
    </w:p>
    <w:p w14:paraId="0903598E" w14:textId="77777777" w:rsidR="00850D36" w:rsidRDefault="006A7907">
      <w:pPr>
        <w:spacing w:line="600" w:lineRule="auto"/>
        <w:ind w:firstLine="720"/>
        <w:jc w:val="both"/>
        <w:rPr>
          <w:rFonts w:eastAsia="Times New Roman" w:cs="Times New Roman"/>
          <w:szCs w:val="24"/>
        </w:rPr>
      </w:pPr>
      <w:r w:rsidRPr="00025EEB">
        <w:rPr>
          <w:rFonts w:eastAsia="Times New Roman" w:cs="Times New Roman"/>
          <w:szCs w:val="24"/>
        </w:rPr>
        <w:lastRenderedPageBreak/>
        <w:t xml:space="preserve">Δώσατε ένα νομοσχέδιο από το 2016 σε διαβούλευση. Καθυστερήσατε δύο χρόνια. Και φέρατε σήμερα, όπως σας είπα, ένα νομοσχέδιο για το οποίο εμείς στην </w:t>
      </w:r>
      <w:r>
        <w:rPr>
          <w:rFonts w:eastAsia="Times New Roman" w:cs="Times New Roman"/>
          <w:szCs w:val="24"/>
        </w:rPr>
        <w:t>ε</w:t>
      </w:r>
      <w:r w:rsidRPr="00025EEB">
        <w:rPr>
          <w:rFonts w:eastAsia="Times New Roman" w:cs="Times New Roman"/>
          <w:szCs w:val="24"/>
        </w:rPr>
        <w:t>πιτροπή κρατήσαμε</w:t>
      </w:r>
      <w:r w:rsidRPr="00025EEB">
        <w:rPr>
          <w:rFonts w:eastAsia="Times New Roman" w:cs="Times New Roman"/>
          <w:szCs w:val="24"/>
        </w:rPr>
        <w:t xml:space="preserve"> επιφύλαξη και επί της αρχής και επί των άρθρων, γιατί πράγματι</w:t>
      </w:r>
      <w:r>
        <w:rPr>
          <w:rFonts w:eastAsia="Times New Roman" w:cs="Times New Roman"/>
          <w:szCs w:val="24"/>
        </w:rPr>
        <w:t>,</w:t>
      </w:r>
      <w:r w:rsidRPr="00025EEB">
        <w:rPr>
          <w:rFonts w:eastAsia="Times New Roman" w:cs="Times New Roman"/>
          <w:szCs w:val="24"/>
        </w:rPr>
        <w:t xml:space="preserve"> δεν έχουμε πειστεί ότι στο σύνολό του είναι κάτι διαφορετικό, είναι κάτι καινούριο, είναι κάτι αποτελεσματικό. Δώσαμε, κύριε Υπουργέ, στην </w:t>
      </w:r>
      <w:r>
        <w:rPr>
          <w:rFonts w:eastAsia="Times New Roman" w:cs="Times New Roman"/>
          <w:szCs w:val="24"/>
        </w:rPr>
        <w:t>ε</w:t>
      </w:r>
      <w:r w:rsidRPr="00025EEB">
        <w:rPr>
          <w:rFonts w:eastAsia="Times New Roman" w:cs="Times New Roman"/>
          <w:szCs w:val="24"/>
        </w:rPr>
        <w:t xml:space="preserve">πιτροπή </w:t>
      </w:r>
      <w:proofErr w:type="spellStart"/>
      <w:r w:rsidRPr="00025EEB">
        <w:rPr>
          <w:rFonts w:eastAsia="Times New Roman" w:cs="Times New Roman"/>
          <w:szCs w:val="24"/>
        </w:rPr>
        <w:t>αναλυτικ</w:t>
      </w:r>
      <w:r>
        <w:rPr>
          <w:rFonts w:eastAsia="Times New Roman" w:cs="Times New Roman"/>
          <w:szCs w:val="24"/>
        </w:rPr>
        <w:t>κά</w:t>
      </w:r>
      <w:proofErr w:type="spellEnd"/>
      <w:r w:rsidRPr="00025EEB">
        <w:rPr>
          <w:rFonts w:eastAsia="Times New Roman" w:cs="Times New Roman"/>
          <w:szCs w:val="24"/>
        </w:rPr>
        <w:t xml:space="preserve"> παρατηρήσεις επί των άρθρων. Και εισπράξαμε τη δέσμευση ότι θα εξεταστούν. Βεβαίως, κάποιες παρατηρήσεις</w:t>
      </w:r>
      <w:r>
        <w:rPr>
          <w:rFonts w:eastAsia="Times New Roman" w:cs="Times New Roman"/>
          <w:szCs w:val="24"/>
        </w:rPr>
        <w:t xml:space="preserve">, </w:t>
      </w:r>
      <w:r w:rsidRPr="00025EEB">
        <w:rPr>
          <w:rFonts w:eastAsia="Times New Roman" w:cs="Times New Roman"/>
          <w:szCs w:val="24"/>
        </w:rPr>
        <w:t>αλήθεια</w:t>
      </w:r>
      <w:r>
        <w:rPr>
          <w:rFonts w:eastAsia="Times New Roman" w:cs="Times New Roman"/>
          <w:szCs w:val="24"/>
        </w:rPr>
        <w:t xml:space="preserve">, </w:t>
      </w:r>
      <w:r w:rsidRPr="00025EEB">
        <w:rPr>
          <w:rFonts w:eastAsia="Times New Roman" w:cs="Times New Roman"/>
          <w:szCs w:val="24"/>
        </w:rPr>
        <w:t>περιέχονται στις νομοτεχνικές βελτιώσεις</w:t>
      </w:r>
      <w:r>
        <w:rPr>
          <w:rFonts w:eastAsia="Times New Roman" w:cs="Times New Roman"/>
          <w:szCs w:val="24"/>
        </w:rPr>
        <w:t>,</w:t>
      </w:r>
      <w:r w:rsidRPr="00025EEB">
        <w:rPr>
          <w:rFonts w:eastAsia="Times New Roman" w:cs="Times New Roman"/>
          <w:szCs w:val="24"/>
        </w:rPr>
        <w:t xml:space="preserve"> που ανακοινώσατε, όμως υπάρχουν και ανοιχτά θέματα.</w:t>
      </w:r>
    </w:p>
    <w:p w14:paraId="0903598F" w14:textId="77777777" w:rsidR="00850D36" w:rsidRDefault="006A7907">
      <w:pPr>
        <w:spacing w:line="600" w:lineRule="auto"/>
        <w:ind w:firstLine="720"/>
        <w:jc w:val="both"/>
        <w:rPr>
          <w:rFonts w:eastAsia="Times New Roman" w:cs="Times New Roman"/>
          <w:szCs w:val="24"/>
        </w:rPr>
      </w:pPr>
      <w:r w:rsidRPr="00025EEB">
        <w:rPr>
          <w:rFonts w:eastAsia="Times New Roman" w:cs="Times New Roman"/>
          <w:szCs w:val="24"/>
        </w:rPr>
        <w:t>Μετά απ’ όλα αυτά</w:t>
      </w:r>
      <w:r>
        <w:rPr>
          <w:rFonts w:eastAsia="Times New Roman" w:cs="Times New Roman"/>
          <w:szCs w:val="24"/>
        </w:rPr>
        <w:t>,</w:t>
      </w:r>
      <w:r w:rsidRPr="00025EEB">
        <w:rPr>
          <w:rFonts w:eastAsia="Times New Roman" w:cs="Times New Roman"/>
          <w:szCs w:val="24"/>
        </w:rPr>
        <w:t xml:space="preserve"> παραμένει ο αποκλεισμός των</w:t>
      </w:r>
      <w:r w:rsidRPr="00025EEB">
        <w:rPr>
          <w:rFonts w:eastAsia="Times New Roman" w:cs="Times New Roman"/>
          <w:szCs w:val="24"/>
        </w:rPr>
        <w:t xml:space="preserve"> ιδιωτών από την ίδρυση </w:t>
      </w:r>
      <w:proofErr w:type="spellStart"/>
      <w:r w:rsidRPr="00025EEB">
        <w:rPr>
          <w:rFonts w:eastAsia="Times New Roman" w:cs="Times New Roman"/>
          <w:szCs w:val="24"/>
        </w:rPr>
        <w:t>υδατοδρομίου</w:t>
      </w:r>
      <w:proofErr w:type="spellEnd"/>
      <w:r w:rsidRPr="00025EEB">
        <w:rPr>
          <w:rFonts w:eastAsia="Times New Roman" w:cs="Times New Roman"/>
          <w:szCs w:val="24"/>
        </w:rPr>
        <w:t>, αφού η συγκεκριμένη διάταξη δεν λαμβάνει υπόψη το γεγονός ότι στην παρούσα συγκυρία</w:t>
      </w:r>
      <w:r>
        <w:rPr>
          <w:rFonts w:eastAsia="Times New Roman" w:cs="Times New Roman"/>
          <w:szCs w:val="24"/>
        </w:rPr>
        <w:t>,</w:t>
      </w:r>
      <w:r w:rsidRPr="00025EEB">
        <w:rPr>
          <w:rFonts w:eastAsia="Times New Roman" w:cs="Times New Roman"/>
          <w:szCs w:val="24"/>
        </w:rPr>
        <w:t xml:space="preserve"> ακόμα και οι </w:t>
      </w:r>
      <w:r>
        <w:rPr>
          <w:rFonts w:eastAsia="Times New Roman" w:cs="Times New Roman"/>
          <w:szCs w:val="24"/>
        </w:rPr>
        <w:t>ο</w:t>
      </w:r>
      <w:r w:rsidRPr="00025EEB">
        <w:rPr>
          <w:rFonts w:eastAsia="Times New Roman" w:cs="Times New Roman"/>
          <w:szCs w:val="24"/>
        </w:rPr>
        <w:t xml:space="preserve">ργανισμοί των δύο μεγαλύτερων </w:t>
      </w:r>
      <w:r>
        <w:rPr>
          <w:rFonts w:eastAsia="Times New Roman" w:cs="Times New Roman"/>
          <w:szCs w:val="24"/>
        </w:rPr>
        <w:t>λ</w:t>
      </w:r>
      <w:r w:rsidRPr="00025EEB">
        <w:rPr>
          <w:rFonts w:eastAsia="Times New Roman" w:cs="Times New Roman"/>
          <w:szCs w:val="24"/>
        </w:rPr>
        <w:t>ιμένων της χώρας, Πειραιά και Θεσσαλονίκης, έχουν παραχωρηθεί σε ιδιώτες. Επίσης, αρκετέ</w:t>
      </w:r>
      <w:r w:rsidRPr="00025EEB">
        <w:rPr>
          <w:rFonts w:eastAsia="Times New Roman" w:cs="Times New Roman"/>
          <w:szCs w:val="24"/>
        </w:rPr>
        <w:t xml:space="preserve">ς μαρίνες βρίσκονται στη διαδικασία παραχώρησης σε ιδιώτες. Είπε ο κύριος Υπουργός στην </w:t>
      </w:r>
      <w:r>
        <w:rPr>
          <w:rFonts w:eastAsia="Times New Roman" w:cs="Times New Roman"/>
          <w:szCs w:val="24"/>
        </w:rPr>
        <w:t>ε</w:t>
      </w:r>
      <w:r w:rsidRPr="00025EEB">
        <w:rPr>
          <w:rFonts w:eastAsia="Times New Roman" w:cs="Times New Roman"/>
          <w:szCs w:val="24"/>
        </w:rPr>
        <w:t>πιτροπή: «Μα, έχει παραχωρηθεί ο ΟΛΠ για συγκεκριμένες δραστηριότητες. Και γι’ αυτές τις δραστηριότητες έχει πληρώσει. Πώς θα του δώσουμε μια επιπλέον δραστηριότητα, έ</w:t>
      </w:r>
      <w:r w:rsidRPr="00025EEB">
        <w:rPr>
          <w:rFonts w:eastAsia="Times New Roman" w:cs="Times New Roman"/>
          <w:szCs w:val="24"/>
        </w:rPr>
        <w:t xml:space="preserve">τσι, δωρεάν;». </w:t>
      </w:r>
    </w:p>
    <w:p w14:paraId="09035990" w14:textId="77777777" w:rsidR="00850D36" w:rsidRDefault="006A7907">
      <w:pPr>
        <w:spacing w:line="600" w:lineRule="auto"/>
        <w:ind w:firstLine="720"/>
        <w:jc w:val="both"/>
        <w:rPr>
          <w:rFonts w:eastAsia="Times New Roman" w:cs="Times New Roman"/>
          <w:szCs w:val="24"/>
        </w:rPr>
      </w:pPr>
      <w:r w:rsidRPr="00025EEB">
        <w:rPr>
          <w:rFonts w:eastAsia="Times New Roman" w:cs="Times New Roman"/>
          <w:szCs w:val="24"/>
        </w:rPr>
        <w:t>Εάν το πρόβλημα, κύριε Υπουργέ, είναι αυτό, να δοθεί η δραστηριότητα. Και αν χρειάζεται να πληρώσει στο ελληνικό δημόσιο κάτι, να το κάνει. Διότι αύριο το πρωί</w:t>
      </w:r>
      <w:r>
        <w:rPr>
          <w:rFonts w:eastAsia="Times New Roman" w:cs="Times New Roman"/>
          <w:szCs w:val="24"/>
        </w:rPr>
        <w:t>,</w:t>
      </w:r>
      <w:r w:rsidRPr="00025EEB">
        <w:rPr>
          <w:rFonts w:eastAsia="Times New Roman" w:cs="Times New Roman"/>
          <w:szCs w:val="24"/>
        </w:rPr>
        <w:t xml:space="preserve"> θα ιδιωτικοποιηθεί μια μαρίνα. Στη μαρίνα αυτή που θα ιδιωτικοποιηθεί για </w:t>
      </w:r>
      <w:r w:rsidRPr="00025EEB">
        <w:rPr>
          <w:rFonts w:eastAsia="Times New Roman" w:cs="Times New Roman"/>
          <w:szCs w:val="24"/>
        </w:rPr>
        <w:lastRenderedPageBreak/>
        <w:t>πρώτη</w:t>
      </w:r>
      <w:r w:rsidRPr="00025EEB">
        <w:rPr>
          <w:rFonts w:eastAsia="Times New Roman" w:cs="Times New Roman"/>
          <w:szCs w:val="24"/>
        </w:rPr>
        <w:t xml:space="preserve"> φορά, θα υπάρχει η πρόβλεψη δημιουργίας </w:t>
      </w:r>
      <w:proofErr w:type="spellStart"/>
      <w:r w:rsidRPr="00025EEB">
        <w:rPr>
          <w:rFonts w:eastAsia="Times New Roman" w:cs="Times New Roman"/>
          <w:szCs w:val="24"/>
        </w:rPr>
        <w:t>υδατοδρομίου</w:t>
      </w:r>
      <w:proofErr w:type="spellEnd"/>
      <w:r w:rsidRPr="00025EEB">
        <w:rPr>
          <w:rFonts w:eastAsia="Times New Roman" w:cs="Times New Roman"/>
          <w:szCs w:val="24"/>
        </w:rPr>
        <w:t xml:space="preserve"> ή θα αποκλείεται, με βάση τον νόμο; Αυτά πρέπει να τα ξεκαθαρίσετε</w:t>
      </w:r>
      <w:r>
        <w:rPr>
          <w:rFonts w:eastAsia="Times New Roman" w:cs="Times New Roman"/>
          <w:szCs w:val="24"/>
        </w:rPr>
        <w:t>,</w:t>
      </w:r>
      <w:r w:rsidRPr="00025EEB">
        <w:rPr>
          <w:rFonts w:eastAsia="Times New Roman" w:cs="Times New Roman"/>
          <w:szCs w:val="24"/>
        </w:rPr>
        <w:t xml:space="preserve"> γιατί προσπαθείτε να κάνετε ένα βήμα, αλλά όταν ακούτε για κάτι ιδιωτικό, τρομάζετε. Γι’ αυτό σας λέμε ότι πηγαίνετε να χειριστείτε πρ</w:t>
      </w:r>
      <w:r w:rsidRPr="00025EEB">
        <w:rPr>
          <w:rFonts w:eastAsia="Times New Roman" w:cs="Times New Roman"/>
          <w:szCs w:val="24"/>
        </w:rPr>
        <w:t>άγματα</w:t>
      </w:r>
      <w:r>
        <w:rPr>
          <w:rFonts w:eastAsia="Times New Roman" w:cs="Times New Roman"/>
          <w:szCs w:val="24"/>
        </w:rPr>
        <w:t>,</w:t>
      </w:r>
      <w:r w:rsidRPr="00025EEB">
        <w:rPr>
          <w:rFonts w:eastAsia="Times New Roman" w:cs="Times New Roman"/>
          <w:szCs w:val="24"/>
        </w:rPr>
        <w:t xml:space="preserve"> που δεν τα πιστεύετε και έννοιες, τις οποίες δεν κατανοείτε. </w:t>
      </w:r>
    </w:p>
    <w:p w14:paraId="09035991" w14:textId="77777777" w:rsidR="00850D36" w:rsidRDefault="006A7907">
      <w:pPr>
        <w:spacing w:line="600" w:lineRule="auto"/>
        <w:ind w:firstLine="720"/>
        <w:jc w:val="both"/>
        <w:rPr>
          <w:rFonts w:eastAsia="Times New Roman" w:cs="Times New Roman"/>
          <w:szCs w:val="24"/>
        </w:rPr>
      </w:pPr>
      <w:r w:rsidRPr="00025EEB">
        <w:rPr>
          <w:rFonts w:eastAsia="Times New Roman" w:cs="Times New Roman"/>
          <w:szCs w:val="24"/>
        </w:rPr>
        <w:t>Έρχομαι, λοιπόν, στο δεύτερο, στο άρθρο 6. Σας είπα ότι η διάταξη αυτή είναι ατελής, διότι δεν προβλέπεται η ισχύς στην περίπτωση</w:t>
      </w:r>
      <w:r>
        <w:rPr>
          <w:rFonts w:eastAsia="Times New Roman" w:cs="Times New Roman"/>
          <w:szCs w:val="24"/>
        </w:rPr>
        <w:t>,</w:t>
      </w:r>
      <w:r w:rsidRPr="00025EEB">
        <w:rPr>
          <w:rFonts w:eastAsia="Times New Roman" w:cs="Times New Roman"/>
          <w:szCs w:val="24"/>
        </w:rPr>
        <w:t xml:space="preserve"> κατά την οποία εταίροι της ΕΠΕ ή της ΙΚΕ είναι νομικά ή</w:t>
      </w:r>
      <w:r w:rsidRPr="00025EEB">
        <w:rPr>
          <w:rFonts w:eastAsia="Times New Roman" w:cs="Times New Roman"/>
          <w:szCs w:val="24"/>
        </w:rPr>
        <w:t xml:space="preserve"> και νομικά πρόσωπα και όχι φυσικά ή όχι μόνο φυσικά πρόσωπα. Στην περίπτωση δε εταίρων, που οι εταιρείες είναι με πολυμετοχική σύνθεση ή εισηγμένες στο Χρηματιστήριο, είναι προφανές ότι αναλογική εφαρμογή της διάταξης, όπως έχει διατυπωθεί -«…συνυπεύθυνα </w:t>
      </w:r>
      <w:r w:rsidRPr="00025EEB">
        <w:rPr>
          <w:rFonts w:eastAsia="Times New Roman" w:cs="Times New Roman"/>
          <w:szCs w:val="24"/>
        </w:rPr>
        <w:t>τα φυσικά πρόσωπα</w:t>
      </w:r>
      <w:r>
        <w:rPr>
          <w:rFonts w:eastAsia="Times New Roman" w:cs="Times New Roman"/>
          <w:szCs w:val="24"/>
        </w:rPr>
        <w:t>,</w:t>
      </w:r>
      <w:r w:rsidRPr="00025EEB">
        <w:rPr>
          <w:rFonts w:eastAsia="Times New Roman" w:cs="Times New Roman"/>
          <w:szCs w:val="24"/>
        </w:rPr>
        <w:t xml:space="preserve"> που κατέχουν</w:t>
      </w:r>
      <w:r w:rsidRPr="003D68C2">
        <w:rPr>
          <w:rFonts w:eastAsia="Times New Roman" w:cs="Times New Roman"/>
          <w:szCs w:val="24"/>
        </w:rPr>
        <w:t xml:space="preserve"> </w:t>
      </w:r>
      <w:r>
        <w:rPr>
          <w:rFonts w:eastAsia="Times New Roman" w:cs="Times New Roman"/>
          <w:szCs w:val="24"/>
        </w:rPr>
        <w:t xml:space="preserve">τις μετοχές ή τα μερίδια </w:t>
      </w:r>
      <w:r w:rsidRPr="00025EEB">
        <w:rPr>
          <w:rFonts w:eastAsia="Times New Roman" w:cs="Times New Roman"/>
          <w:szCs w:val="24"/>
        </w:rPr>
        <w:t>των νομικών προσώπων-εταίρων της ΕΠΕ ή της ΙΚΕ…»- θα είναι δύσκολο να εφαρμοστεί. Σ’ αυτό δεν πήραμε κάποια απάντηση.</w:t>
      </w:r>
    </w:p>
    <w:p w14:paraId="09035992" w14:textId="77777777" w:rsidR="00850D36" w:rsidRDefault="006A7907">
      <w:pPr>
        <w:spacing w:line="600" w:lineRule="auto"/>
        <w:ind w:firstLine="720"/>
        <w:jc w:val="both"/>
        <w:rPr>
          <w:rFonts w:eastAsia="Times New Roman"/>
          <w:szCs w:val="24"/>
        </w:rPr>
      </w:pPr>
      <w:r>
        <w:rPr>
          <w:rFonts w:eastAsia="Times New Roman"/>
          <w:szCs w:val="24"/>
        </w:rPr>
        <w:t xml:space="preserve">Δεν λάβατε, επίσης, υπ’ </w:t>
      </w:r>
      <w:proofErr w:type="spellStart"/>
      <w:r>
        <w:rPr>
          <w:rFonts w:eastAsia="Times New Roman"/>
          <w:szCs w:val="24"/>
        </w:rPr>
        <w:t>όψιν</w:t>
      </w:r>
      <w:proofErr w:type="spellEnd"/>
      <w:r>
        <w:rPr>
          <w:rFonts w:eastAsia="Times New Roman"/>
          <w:szCs w:val="24"/>
        </w:rPr>
        <w:t xml:space="preserve"> την παρατήρηση στο άρθρο 27. Επί της ουσίας</w:t>
      </w:r>
      <w:r>
        <w:rPr>
          <w:rFonts w:eastAsia="Times New Roman"/>
          <w:szCs w:val="24"/>
        </w:rPr>
        <w:t>,</w:t>
      </w:r>
      <w:r>
        <w:rPr>
          <w:rFonts w:eastAsia="Times New Roman"/>
          <w:szCs w:val="24"/>
        </w:rPr>
        <w:t xml:space="preserve"> απαγορε</w:t>
      </w:r>
      <w:r>
        <w:rPr>
          <w:rFonts w:eastAsia="Times New Roman"/>
          <w:szCs w:val="24"/>
        </w:rPr>
        <w:t xml:space="preserve">ύει τις μετακινήσεις σε περισσότερα υδάτινα πεδία. Αυτό είναι το πλεονέκτημα των </w:t>
      </w:r>
      <w:proofErr w:type="spellStart"/>
      <w:r>
        <w:rPr>
          <w:rFonts w:eastAsia="Times New Roman"/>
          <w:szCs w:val="24"/>
        </w:rPr>
        <w:t>υδατο</w:t>
      </w:r>
      <w:r>
        <w:rPr>
          <w:rFonts w:eastAsia="Times New Roman"/>
          <w:szCs w:val="24"/>
        </w:rPr>
        <w:t>πλάνων</w:t>
      </w:r>
      <w:proofErr w:type="spellEnd"/>
      <w:r>
        <w:rPr>
          <w:rFonts w:eastAsia="Times New Roman"/>
          <w:szCs w:val="24"/>
        </w:rPr>
        <w:t>, να πηγαίνουν εκεί</w:t>
      </w:r>
      <w:r>
        <w:rPr>
          <w:rFonts w:eastAsia="Times New Roman"/>
          <w:szCs w:val="24"/>
        </w:rPr>
        <w:t>,</w:t>
      </w:r>
      <w:r>
        <w:rPr>
          <w:rFonts w:eastAsia="Times New Roman"/>
          <w:szCs w:val="24"/>
        </w:rPr>
        <w:t xml:space="preserve"> που δεν μπορεί να πάει άλλο μέσο και να πηγαίνουν γρήγορα, να πηγαίνουν φτηνά. Διότι τα υδροπλάνα δεν απευθύνονται προφανώς σε εμάς. Απευθύνοντ</w:t>
      </w:r>
      <w:r>
        <w:rPr>
          <w:rFonts w:eastAsia="Times New Roman"/>
          <w:szCs w:val="24"/>
        </w:rPr>
        <w:t xml:space="preserve">αι στους ανθρώπους που κάνουν τουρισμό. Εάν δεν αξιοποιηθούν έτσι και εάν δεν μπορούν να λειτουργήσουν και να πετάξουν με </w:t>
      </w:r>
      <w:r>
        <w:rPr>
          <w:rFonts w:eastAsia="Times New Roman"/>
          <w:szCs w:val="24"/>
        </w:rPr>
        <w:lastRenderedPageBreak/>
        <w:t>συνοπτικές διαδικασίες, ποιο το νόημα; Χαρακτηριστικά</w:t>
      </w:r>
      <w:r>
        <w:rPr>
          <w:rFonts w:eastAsia="Times New Roman"/>
          <w:szCs w:val="24"/>
        </w:rPr>
        <w:t>,</w:t>
      </w:r>
      <w:r>
        <w:rPr>
          <w:rFonts w:eastAsia="Times New Roman"/>
          <w:szCs w:val="24"/>
        </w:rPr>
        <w:t xml:space="preserve"> μου έλεγε ένας γνωστός ότι στον Καναδά ο χειριστής τα κάνει όλα: κατεβαίνει κάτ</w:t>
      </w:r>
      <w:r>
        <w:rPr>
          <w:rFonts w:eastAsia="Times New Roman"/>
          <w:szCs w:val="24"/>
        </w:rPr>
        <w:t>ω, ελέγχει τους επιβάτες, επιβιβάζονται, ξεκινάει, φεύγει, πάει αλλού. Είναι πολύ απλουστευμένες οι διαδικασίες, γι’ αυτό και συμφέρει αυτή η δραστηριότητα. Γιατί; Διότι συμπιέζει το κόστος. Εμείς τι θέλουμε τώρα; Να αναπτύξουμε μια γραφειοκρατία ελέγχων-</w:t>
      </w:r>
      <w:proofErr w:type="spellStart"/>
      <w:r>
        <w:rPr>
          <w:rFonts w:eastAsia="Times New Roman"/>
          <w:szCs w:val="24"/>
        </w:rPr>
        <w:t>π</w:t>
      </w:r>
      <w:r>
        <w:rPr>
          <w:rFonts w:eastAsia="Times New Roman"/>
          <w:szCs w:val="24"/>
        </w:rPr>
        <w:t>αραέλεγχων</w:t>
      </w:r>
      <w:proofErr w:type="spellEnd"/>
      <w:r>
        <w:rPr>
          <w:rFonts w:eastAsia="Times New Roman"/>
          <w:szCs w:val="24"/>
        </w:rPr>
        <w:t>. Ε, άμα ανέβει το κόστος, προφανώς θα υπάρχουν, στις περισσότερες περιπτώσεις, εναλλακτικοί τρόποι μετακ</w:t>
      </w:r>
      <w:r>
        <w:rPr>
          <w:rFonts w:eastAsia="Times New Roman"/>
          <w:szCs w:val="24"/>
        </w:rPr>
        <w:t>ίνη</w:t>
      </w:r>
      <w:r>
        <w:rPr>
          <w:rFonts w:eastAsia="Times New Roman"/>
          <w:szCs w:val="24"/>
        </w:rPr>
        <w:t>σ</w:t>
      </w:r>
      <w:r>
        <w:rPr>
          <w:rFonts w:eastAsia="Times New Roman"/>
          <w:szCs w:val="24"/>
        </w:rPr>
        <w:t>η</w:t>
      </w:r>
      <w:r>
        <w:rPr>
          <w:rFonts w:eastAsia="Times New Roman"/>
          <w:szCs w:val="24"/>
        </w:rPr>
        <w:t>ς των τουριστών και των πολιτών γενικότερα.</w:t>
      </w:r>
    </w:p>
    <w:p w14:paraId="09035993" w14:textId="77777777" w:rsidR="00850D36" w:rsidRDefault="006A7907">
      <w:pPr>
        <w:spacing w:line="600" w:lineRule="auto"/>
        <w:ind w:firstLine="720"/>
        <w:jc w:val="both"/>
        <w:rPr>
          <w:rFonts w:eastAsia="Times New Roman"/>
          <w:szCs w:val="24"/>
        </w:rPr>
      </w:pPr>
      <w:r>
        <w:rPr>
          <w:rFonts w:eastAsia="Times New Roman"/>
          <w:szCs w:val="24"/>
        </w:rPr>
        <w:t>Ακόμα</w:t>
      </w:r>
      <w:r>
        <w:rPr>
          <w:rFonts w:eastAsia="Times New Roman"/>
          <w:szCs w:val="24"/>
        </w:rPr>
        <w:t>, σ</w:t>
      </w:r>
      <w:r>
        <w:rPr>
          <w:rFonts w:eastAsia="Times New Roman"/>
          <w:szCs w:val="24"/>
        </w:rPr>
        <w:t xml:space="preserve">το άρθρο 31 δεν ξεκαθαρίζει για </w:t>
      </w:r>
      <w:r>
        <w:rPr>
          <w:rFonts w:eastAsia="Times New Roman"/>
          <w:szCs w:val="24"/>
        </w:rPr>
        <w:t>όσ</w:t>
      </w:r>
      <w:r>
        <w:rPr>
          <w:rFonts w:eastAsia="Times New Roman"/>
          <w:szCs w:val="24"/>
        </w:rPr>
        <w:t xml:space="preserve">α </w:t>
      </w:r>
      <w:proofErr w:type="spellStart"/>
      <w:r>
        <w:rPr>
          <w:rFonts w:eastAsia="Times New Roman"/>
          <w:szCs w:val="24"/>
        </w:rPr>
        <w:t>υδατοδρόμια</w:t>
      </w:r>
      <w:proofErr w:type="spellEnd"/>
      <w:r>
        <w:rPr>
          <w:rFonts w:eastAsia="Times New Roman"/>
          <w:szCs w:val="24"/>
        </w:rPr>
        <w:t xml:space="preserve"> έχει ξεκινήσει η </w:t>
      </w:r>
      <w:proofErr w:type="spellStart"/>
      <w:r>
        <w:rPr>
          <w:rFonts w:eastAsia="Times New Roman"/>
          <w:szCs w:val="24"/>
        </w:rPr>
        <w:t>αδειοδότηση</w:t>
      </w:r>
      <w:proofErr w:type="spellEnd"/>
      <w:r>
        <w:rPr>
          <w:rFonts w:eastAsia="Times New Roman"/>
          <w:szCs w:val="24"/>
        </w:rPr>
        <w:t>. Φέρατε</w:t>
      </w:r>
      <w:r>
        <w:rPr>
          <w:rFonts w:eastAsia="Times New Roman"/>
          <w:szCs w:val="24"/>
        </w:rPr>
        <w:t xml:space="preserve"> μια νομοθετική ρύθμιση. Στη νομοθετική ρύθμιση</w:t>
      </w:r>
      <w:r>
        <w:rPr>
          <w:rFonts w:eastAsia="Times New Roman"/>
          <w:szCs w:val="24"/>
        </w:rPr>
        <w:t>,</w:t>
      </w:r>
      <w:r>
        <w:rPr>
          <w:rFonts w:eastAsia="Times New Roman"/>
          <w:szCs w:val="24"/>
        </w:rPr>
        <w:t xml:space="preserve"> που φέρατε, όμως, τι λέτε; Εάν εντός δεκαπέντε ημερών αυτός ο ταλαίπωρος επενδυτής που παιδεύτηκε χρόνια, που πλήρωσε να πάρει την άδεια, δεν συμφωνήσει να παραδώσει την άδεια στον φορέα του </w:t>
      </w:r>
      <w:r>
        <w:rPr>
          <w:rFonts w:eastAsia="Times New Roman"/>
          <w:szCs w:val="24"/>
        </w:rPr>
        <w:t>δ</w:t>
      </w:r>
      <w:r>
        <w:rPr>
          <w:rFonts w:eastAsia="Times New Roman"/>
          <w:szCs w:val="24"/>
        </w:rPr>
        <w:t>ημοσίου</w:t>
      </w:r>
      <w:r>
        <w:rPr>
          <w:rFonts w:eastAsia="Times New Roman"/>
          <w:szCs w:val="24"/>
        </w:rPr>
        <w:t>,</w:t>
      </w:r>
      <w:r>
        <w:rPr>
          <w:rFonts w:eastAsia="Times New Roman"/>
          <w:szCs w:val="24"/>
        </w:rPr>
        <w:t xml:space="preserve"> που το</w:t>
      </w:r>
      <w:r>
        <w:rPr>
          <w:rFonts w:eastAsia="Times New Roman"/>
          <w:szCs w:val="24"/>
        </w:rPr>
        <w:t>υ την έδωσε και να συνεργαστεί αναγκαστικά μαζί του για τη λειτουργία, χάνει την άδεια. Δηλαδή, με το πιστόλι στον κρόταφο. Αυτή είναι η επιβράβευση των επενδυτών; Έτσι την βλέπετε εσείς την επένδυση; Πώς μπορεί αυτός ο άνθρωπος σε δεκαπέντε μέρες να πάρει</w:t>
      </w:r>
      <w:r>
        <w:rPr>
          <w:rFonts w:eastAsia="Times New Roman"/>
          <w:szCs w:val="24"/>
        </w:rPr>
        <w:t xml:space="preserve"> αυτές τις αποφάσεις; Ένας άνθρωπος που περίμενε την </w:t>
      </w:r>
      <w:r>
        <w:rPr>
          <w:rFonts w:eastAsia="Times New Roman"/>
          <w:szCs w:val="24"/>
        </w:rPr>
        <w:t>π</w:t>
      </w:r>
      <w:r>
        <w:rPr>
          <w:rFonts w:eastAsia="Times New Roman"/>
          <w:szCs w:val="24"/>
        </w:rPr>
        <w:t>ολιτεία και συγκεκριμένα τη δικιά σας κυβέρνηση τέσσερα χρόνια, τώρα του λέτε σε δεκαπέντε μέρες να πάρει γρήγορα τις αποφάσεις του, αλλιώς θα χάσει την άδεια και θα φύγει εντελώς από το παιχνίδι. Προφα</w:t>
      </w:r>
      <w:r>
        <w:rPr>
          <w:rFonts w:eastAsia="Times New Roman"/>
          <w:szCs w:val="24"/>
        </w:rPr>
        <w:t>νώς</w:t>
      </w:r>
      <w:r>
        <w:rPr>
          <w:rFonts w:eastAsia="Times New Roman"/>
          <w:szCs w:val="24"/>
        </w:rPr>
        <w:t>,</w:t>
      </w:r>
      <w:r>
        <w:rPr>
          <w:rFonts w:eastAsia="Times New Roman"/>
          <w:szCs w:val="24"/>
        </w:rPr>
        <w:t xml:space="preserve"> είναι μια ρύθμιση που δημιουργεί μόνο προβλήματα.</w:t>
      </w:r>
    </w:p>
    <w:p w14:paraId="09035994"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Έχουμε ακόμη </w:t>
      </w:r>
      <w:r>
        <w:rPr>
          <w:rFonts w:eastAsia="Times New Roman"/>
          <w:szCs w:val="24"/>
        </w:rPr>
        <w:t>σ</w:t>
      </w:r>
      <w:r>
        <w:rPr>
          <w:rFonts w:eastAsia="Times New Roman"/>
          <w:szCs w:val="24"/>
        </w:rPr>
        <w:t>το άρθρο 13. Λέει στα δύο χρόνια, αν δεν παρουσιάζει πτητικό έργο, να χάνει την άδεια. Σας είπαμε ότι, επειδή η γραφειοκρατία είναι γνωστή, υπάρχει ο κίνδυνος ένας επενδυτής να βγάλει άδε</w:t>
      </w:r>
      <w:r>
        <w:rPr>
          <w:rFonts w:eastAsia="Times New Roman"/>
          <w:szCs w:val="24"/>
        </w:rPr>
        <w:t xml:space="preserve">ια για ένα </w:t>
      </w:r>
      <w:proofErr w:type="spellStart"/>
      <w:r>
        <w:rPr>
          <w:rFonts w:eastAsia="Times New Roman"/>
          <w:szCs w:val="24"/>
        </w:rPr>
        <w:t>υδατοδρόμι</w:t>
      </w:r>
      <w:r>
        <w:rPr>
          <w:rFonts w:eastAsia="Times New Roman"/>
          <w:szCs w:val="24"/>
        </w:rPr>
        <w:t>ο</w:t>
      </w:r>
      <w:proofErr w:type="spellEnd"/>
      <w:r>
        <w:rPr>
          <w:rFonts w:eastAsia="Times New Roman"/>
          <w:szCs w:val="24"/>
        </w:rPr>
        <w:t xml:space="preserve"> και μέχρι να βγάλει τις άδειες από τα επόμενα</w:t>
      </w:r>
      <w:r>
        <w:rPr>
          <w:rFonts w:eastAsia="Times New Roman"/>
          <w:szCs w:val="24"/>
        </w:rPr>
        <w:t>,</w:t>
      </w:r>
      <w:r>
        <w:rPr>
          <w:rFonts w:eastAsia="Times New Roman"/>
          <w:szCs w:val="24"/>
        </w:rPr>
        <w:t xml:space="preserve"> για να φτιάξει το δρομολόγιό του, να έχουν περάσει τα δύο χρόνια και να χάνει την άδεια του πρώτου. Εσείς τι ήρθατε και κάνατε; Κάνατε τα δύο χρόνια</w:t>
      </w:r>
      <w:r>
        <w:rPr>
          <w:rFonts w:eastAsia="Times New Roman"/>
          <w:szCs w:val="24"/>
        </w:rPr>
        <w:t>,</w:t>
      </w:r>
      <w:r>
        <w:rPr>
          <w:rFonts w:eastAsia="Times New Roman"/>
          <w:szCs w:val="24"/>
        </w:rPr>
        <w:t xml:space="preserve"> δυόμισι. Δεν σας είπαμε αυτό. Σας εί</w:t>
      </w:r>
      <w:r>
        <w:rPr>
          <w:rFonts w:eastAsia="Times New Roman"/>
          <w:szCs w:val="24"/>
        </w:rPr>
        <w:t>παμε ότι τα δύο χρόνια, αν θέλετε, θα ισχύουν από τη στιγμή που αρχίζει το πτητικό έργο, που παίρνει την άδεια, που ένας φορέας μπαίνει σε λειτουργία. Τότε, αν σταματήσει δυο χρόνια το πτητικό έργο, ας χάνει την άδεια. Μέχρι να ολοκληρώσει, όμως, τις χρονο</w:t>
      </w:r>
      <w:r>
        <w:rPr>
          <w:rFonts w:eastAsia="Times New Roman"/>
          <w:szCs w:val="24"/>
        </w:rPr>
        <w:t xml:space="preserve">βόρες διαδικασίες, τη γραφειοκρατία, και εάν κάποια υπηρεσία του καθυστερήσει ένα χαρτί, περάσουν τα δύο χρόνια -δυόμισι τα κάνατε εσείς- δεν μπορεί να είναι υπό την απειλή ότι θα χάσει την άδεια και να ξεκινήσει πάλι από την αρχή, </w:t>
      </w:r>
      <w:r>
        <w:rPr>
          <w:rFonts w:eastAsia="Times New Roman"/>
          <w:szCs w:val="24"/>
        </w:rPr>
        <w:t>«</w:t>
      </w:r>
      <w:r>
        <w:rPr>
          <w:rFonts w:eastAsia="Times New Roman"/>
          <w:szCs w:val="24"/>
        </w:rPr>
        <w:t>φτου κι απ’ την αρχή</w:t>
      </w:r>
      <w:r>
        <w:rPr>
          <w:rFonts w:eastAsia="Times New Roman"/>
          <w:szCs w:val="24"/>
        </w:rPr>
        <w:t>»</w:t>
      </w:r>
      <w:r>
        <w:rPr>
          <w:rFonts w:eastAsia="Times New Roman"/>
          <w:szCs w:val="24"/>
        </w:rPr>
        <w:t xml:space="preserve">, </w:t>
      </w:r>
      <w:r>
        <w:rPr>
          <w:rFonts w:eastAsia="Times New Roman"/>
          <w:szCs w:val="24"/>
        </w:rPr>
        <w:t>που λέμε.</w:t>
      </w:r>
    </w:p>
    <w:p w14:paraId="09035995" w14:textId="77777777" w:rsidR="00850D36" w:rsidRDefault="006A7907">
      <w:pPr>
        <w:spacing w:line="600" w:lineRule="auto"/>
        <w:ind w:firstLine="720"/>
        <w:jc w:val="both"/>
        <w:rPr>
          <w:rFonts w:eastAsia="Times New Roman"/>
          <w:szCs w:val="24"/>
        </w:rPr>
      </w:pPr>
      <w:r>
        <w:rPr>
          <w:rFonts w:eastAsia="Times New Roman"/>
          <w:szCs w:val="24"/>
        </w:rPr>
        <w:t xml:space="preserve">Πάμε στο άρθρο 15. Λέτε «είμαστε εναντίον των μεταβιβάσεων και της εμπορίας των αδειών» και καλά κάνετε. Κι εμείς είμαστε αντίθετοι. Δεν θέλουμε οι άδειες να εμπορεύονται. Και τι λέτε; Λέτε στο άρθρο 15 ότι η άδεια λειτουργίας είναι αμεταβίβαστη </w:t>
      </w:r>
      <w:r>
        <w:rPr>
          <w:rFonts w:eastAsia="Times New Roman"/>
          <w:szCs w:val="24"/>
        </w:rPr>
        <w:t>και τελικά</w:t>
      </w:r>
      <w:r>
        <w:rPr>
          <w:rFonts w:eastAsia="Times New Roman"/>
          <w:szCs w:val="24"/>
        </w:rPr>
        <w:t>,</w:t>
      </w:r>
      <w:r>
        <w:rPr>
          <w:rFonts w:eastAsia="Times New Roman"/>
          <w:szCs w:val="24"/>
        </w:rPr>
        <w:t xml:space="preserve"> αντί για δύο χρόνια, εντός των οποίων μπορούσε να γίνει η μεταβίβαση, που ήταν αμεταβίβαστα, την κάνετε τρία. Δηλαδή, οι αμεταβίβαστες άδειες τελικά</w:t>
      </w:r>
      <w:r>
        <w:rPr>
          <w:rFonts w:eastAsia="Times New Roman"/>
          <w:szCs w:val="24"/>
        </w:rPr>
        <w:t>,</w:t>
      </w:r>
      <w:r>
        <w:rPr>
          <w:rFonts w:eastAsia="Times New Roman"/>
          <w:szCs w:val="24"/>
        </w:rPr>
        <w:t xml:space="preserve"> δεν μπορούν να μεταβιβαστούν νωρίτερα από τα τρία χρόνια. Άρα τελικά</w:t>
      </w:r>
      <w:r>
        <w:rPr>
          <w:rFonts w:eastAsia="Times New Roman"/>
          <w:szCs w:val="24"/>
        </w:rPr>
        <w:t>,</w:t>
      </w:r>
      <w:r>
        <w:rPr>
          <w:rFonts w:eastAsia="Times New Roman"/>
          <w:szCs w:val="24"/>
        </w:rPr>
        <w:t xml:space="preserve"> και </w:t>
      </w:r>
      <w:r>
        <w:rPr>
          <w:rFonts w:eastAsia="Times New Roman"/>
          <w:szCs w:val="24"/>
        </w:rPr>
        <w:lastRenderedPageBreak/>
        <w:t>η θέση αρχής ότι δεν</w:t>
      </w:r>
      <w:r>
        <w:rPr>
          <w:rFonts w:eastAsia="Times New Roman"/>
          <w:szCs w:val="24"/>
        </w:rPr>
        <w:t xml:space="preserve"> εμπορεύονται, δεν πουλιούνται οι άδειες καταργείται, αφού δεν είναι αμεταβίβαστες και αφού βάλατε όριο. Κάνουμε κάπου λάθος; Απαντήστε μας.</w:t>
      </w:r>
    </w:p>
    <w:p w14:paraId="09035996" w14:textId="77777777" w:rsidR="00850D36" w:rsidRDefault="006A7907">
      <w:pPr>
        <w:spacing w:line="600" w:lineRule="auto"/>
        <w:ind w:firstLine="720"/>
        <w:jc w:val="both"/>
        <w:rPr>
          <w:rFonts w:eastAsia="Times New Roman"/>
          <w:szCs w:val="24"/>
        </w:rPr>
      </w:pPr>
      <w:r>
        <w:rPr>
          <w:rFonts w:eastAsia="Times New Roman"/>
          <w:szCs w:val="24"/>
        </w:rPr>
        <w:t>Στην παράγραφο 4 του άρθρου 15 σας είπα</w:t>
      </w:r>
      <w:r>
        <w:rPr>
          <w:rFonts w:eastAsia="Times New Roman"/>
          <w:szCs w:val="24"/>
        </w:rPr>
        <w:t xml:space="preserve">, </w:t>
      </w:r>
      <w:r>
        <w:rPr>
          <w:rFonts w:eastAsia="Times New Roman"/>
          <w:szCs w:val="24"/>
        </w:rPr>
        <w:t>φέρ</w:t>
      </w:r>
      <w:r>
        <w:rPr>
          <w:rFonts w:eastAsia="Times New Roman"/>
          <w:szCs w:val="24"/>
        </w:rPr>
        <w:t>α</w:t>
      </w:r>
      <w:r>
        <w:rPr>
          <w:rFonts w:eastAsia="Times New Roman"/>
          <w:szCs w:val="24"/>
        </w:rPr>
        <w:t xml:space="preserve">τε μια νομοθετική </w:t>
      </w:r>
      <w:proofErr w:type="spellStart"/>
      <w:r>
        <w:rPr>
          <w:rFonts w:eastAsia="Times New Roman"/>
          <w:szCs w:val="24"/>
        </w:rPr>
        <w:t>ρύθμιση</w:t>
      </w:r>
      <w:r>
        <w:rPr>
          <w:rFonts w:eastAsia="Times New Roman"/>
          <w:szCs w:val="24"/>
        </w:rPr>
        <w:t>και</w:t>
      </w:r>
      <w:proofErr w:type="spellEnd"/>
      <w:r>
        <w:rPr>
          <w:rFonts w:eastAsia="Times New Roman"/>
          <w:szCs w:val="24"/>
        </w:rPr>
        <w:t xml:space="preserve"> α</w:t>
      </w:r>
      <w:r>
        <w:rPr>
          <w:rFonts w:eastAsia="Times New Roman"/>
          <w:szCs w:val="24"/>
        </w:rPr>
        <w:t>πό τη διατύπωση που φέρατε, εμένα μου λέ</w:t>
      </w:r>
      <w:r>
        <w:rPr>
          <w:rFonts w:eastAsia="Times New Roman"/>
          <w:szCs w:val="24"/>
        </w:rPr>
        <w:t>τε ότι «Δεν κατανοήσατε τι ακριβώς είπαμε». Θα ήθελα στην παράγραφο 4 του άρθρου 15 να γίνει καλύτερη, πιο αναλυτική και πιο κατανοητή, θα σας πω εγώ, διατύπωση.</w:t>
      </w:r>
    </w:p>
    <w:p w14:paraId="0903599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Πάμε στο άρθρο 20: Λέτε «η ασφαλιστική βεβαίωση αφορά μόνο το πτητικό έργο». Δεν πρέπει η </w:t>
      </w:r>
      <w:r>
        <w:rPr>
          <w:rFonts w:eastAsia="Times New Roman" w:cs="Times New Roman"/>
          <w:szCs w:val="24"/>
        </w:rPr>
        <w:t xml:space="preserve">ασφαλιστική βεβαίωση να αφορά όλη τη λειτουργία των </w:t>
      </w:r>
      <w:proofErr w:type="spellStart"/>
      <w:r>
        <w:rPr>
          <w:rFonts w:eastAsia="Times New Roman" w:cs="Times New Roman"/>
          <w:szCs w:val="24"/>
        </w:rPr>
        <w:t>υδατοδρομίων</w:t>
      </w:r>
      <w:proofErr w:type="spellEnd"/>
      <w:r>
        <w:rPr>
          <w:rFonts w:eastAsia="Times New Roman" w:cs="Times New Roman"/>
          <w:szCs w:val="24"/>
        </w:rPr>
        <w:t>; Γιατί μόνο το πτητικό έργο; Δεν υπάρχουν άλλοι κίνδυνοι; Αυτό είναι άλλο ένα κενό</w:t>
      </w:r>
      <w:r>
        <w:rPr>
          <w:rFonts w:eastAsia="Times New Roman" w:cs="Times New Roman"/>
          <w:szCs w:val="24"/>
        </w:rPr>
        <w:t>,</w:t>
      </w:r>
      <w:r>
        <w:rPr>
          <w:rFonts w:eastAsia="Times New Roman" w:cs="Times New Roman"/>
          <w:szCs w:val="24"/>
        </w:rPr>
        <w:t xml:space="preserve"> το οποίο διαπιστώσαμε. Στο άρθρο 27 σας μίλησα για τα περισσότερα υδάτινα πεδία.</w:t>
      </w:r>
    </w:p>
    <w:p w14:paraId="0903599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άρθρο 30 στην παράγραφ</w:t>
      </w:r>
      <w:r>
        <w:rPr>
          <w:rFonts w:eastAsia="Times New Roman" w:cs="Times New Roman"/>
          <w:szCs w:val="24"/>
        </w:rPr>
        <w:t>ο 6 φέρατε μια νομοθετική ρύθμιση. Όμως, εδώ καταλαβαίνω ότι δεν κατανοήσατε το πρόβλημα, διότι θα πρέπει να μας εξηγήσετε πώς συμβαδίζει το 3β και η παράγραφος 5 και πώς διορθώνονται με το 6 που φέρατε εσείς. Πρέπει να μας το εξηγήσετε, διότι εδώ μιλάμε κ</w:t>
      </w:r>
      <w:r>
        <w:rPr>
          <w:rFonts w:eastAsia="Times New Roman" w:cs="Times New Roman"/>
          <w:szCs w:val="24"/>
        </w:rPr>
        <w:t>αι φαίνεται ότι δεν μπορούμε να συνεννοηθούμε.</w:t>
      </w:r>
    </w:p>
    <w:p w14:paraId="0903599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Σας είπα για την ανάκληση άδειας εντός δεκαπέντε ημερών και βεβαίως</w:t>
      </w:r>
      <w:r>
        <w:rPr>
          <w:rFonts w:eastAsia="Times New Roman" w:cs="Times New Roman"/>
          <w:szCs w:val="24"/>
        </w:rPr>
        <w:t>,</w:t>
      </w:r>
      <w:r>
        <w:rPr>
          <w:rFonts w:eastAsia="Times New Roman" w:cs="Times New Roman"/>
          <w:szCs w:val="24"/>
        </w:rPr>
        <w:t xml:space="preserve"> κάπου λέτε ότι δρομολογείται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w:t>
      </w:r>
      <w:r>
        <w:rPr>
          <w:rFonts w:eastAsia="Times New Roman" w:cs="Times New Roman"/>
          <w:szCs w:val="24"/>
        </w:rPr>
        <w:t>,</w:t>
      </w:r>
      <w:r>
        <w:rPr>
          <w:rFonts w:eastAsia="Times New Roman" w:cs="Times New Roman"/>
          <w:szCs w:val="24"/>
        </w:rPr>
        <w:t xml:space="preserve"> που προβλέπεται από άλλο νομοσχέδιο με την ΑΠΑ. Η ΑΠΑ, η </w:t>
      </w:r>
      <w:r>
        <w:rPr>
          <w:rFonts w:eastAsia="Times New Roman" w:cs="Times New Roman"/>
          <w:szCs w:val="24"/>
        </w:rPr>
        <w:t>α</w:t>
      </w:r>
      <w:r>
        <w:rPr>
          <w:rFonts w:eastAsia="Times New Roman" w:cs="Times New Roman"/>
          <w:szCs w:val="24"/>
        </w:rPr>
        <w:t xml:space="preserve">νεξάρτητη αυτή </w:t>
      </w:r>
      <w:r>
        <w:rPr>
          <w:rFonts w:eastAsia="Times New Roman" w:cs="Times New Roman"/>
          <w:szCs w:val="24"/>
        </w:rPr>
        <w:t>α</w:t>
      </w:r>
      <w:r>
        <w:rPr>
          <w:rFonts w:eastAsia="Times New Roman" w:cs="Times New Roman"/>
          <w:szCs w:val="24"/>
        </w:rPr>
        <w:t xml:space="preserve">ρχή, αν δεν κάνω λάθος δεν λειτουργεί, δεν έχει συγκροτηθεί. Αυτή είναι που θα ελέγχει, αυτή είναι που θα επισπεύσει τη διαδικασία λειτουργίας των υδροπλάνων και των </w:t>
      </w:r>
      <w:proofErr w:type="spellStart"/>
      <w:r>
        <w:rPr>
          <w:rFonts w:eastAsia="Times New Roman" w:cs="Times New Roman"/>
          <w:szCs w:val="24"/>
        </w:rPr>
        <w:t>υδατοδρομίων</w:t>
      </w:r>
      <w:proofErr w:type="spellEnd"/>
      <w:r>
        <w:rPr>
          <w:rFonts w:eastAsia="Times New Roman" w:cs="Times New Roman"/>
          <w:szCs w:val="24"/>
        </w:rPr>
        <w:t xml:space="preserve">; Πάλι στις καλένδες; </w:t>
      </w:r>
    </w:p>
    <w:p w14:paraId="0903599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Είχατε θεσμικό πλαίσιο, δεν το αξιοποιήσατε. Κάνατε τρο</w:t>
      </w:r>
      <w:r>
        <w:rPr>
          <w:rFonts w:eastAsia="Times New Roman" w:cs="Times New Roman"/>
          <w:szCs w:val="24"/>
        </w:rPr>
        <w:t>ποποιήσεις και βάζετε μόνοι σας τρικλοποδιές. Μετά ποιος θα φταίει; Έχετε την πολιτική βούληση να προχωρήσει; Ναι ή όχι; Διότι τελικά</w:t>
      </w:r>
      <w:r>
        <w:rPr>
          <w:rFonts w:eastAsia="Times New Roman" w:cs="Times New Roman"/>
          <w:szCs w:val="24"/>
        </w:rPr>
        <w:t>,</w:t>
      </w:r>
      <w:r>
        <w:rPr>
          <w:rFonts w:eastAsia="Times New Roman" w:cs="Times New Roman"/>
          <w:szCs w:val="24"/>
        </w:rPr>
        <w:t xml:space="preserve"> περί αυτού πρόκειται. Βεβαίως, είναι μια επενδυτική προσπάθεια. Η Νέα Δημοκρατία από θέση αρχής σε ό,τι έχει </w:t>
      </w:r>
      <w:r>
        <w:rPr>
          <w:rFonts w:eastAsia="Times New Roman" w:cs="Times New Roman"/>
          <w:szCs w:val="24"/>
        </w:rPr>
        <w:t>σχέσ</w:t>
      </w:r>
      <w:r>
        <w:rPr>
          <w:rFonts w:eastAsia="Times New Roman" w:cs="Times New Roman"/>
          <w:szCs w:val="24"/>
        </w:rPr>
        <w:t>η με επέ</w:t>
      </w:r>
      <w:r>
        <w:rPr>
          <w:rFonts w:eastAsia="Times New Roman" w:cs="Times New Roman"/>
          <w:szCs w:val="24"/>
        </w:rPr>
        <w:t>νδυση</w:t>
      </w:r>
      <w:r>
        <w:rPr>
          <w:rFonts w:eastAsia="Times New Roman" w:cs="Times New Roman"/>
          <w:szCs w:val="24"/>
        </w:rPr>
        <w:t>,</w:t>
      </w:r>
      <w:r>
        <w:rPr>
          <w:rFonts w:eastAsia="Times New Roman" w:cs="Times New Roman"/>
          <w:szCs w:val="24"/>
        </w:rPr>
        <w:t xml:space="preserve"> δεν μπορεί να είναι αρνητική. Δεν μπορούμε, όμως, να μην αναδείξουμε τα προβλήματα</w:t>
      </w:r>
      <w:r>
        <w:rPr>
          <w:rFonts w:eastAsia="Times New Roman" w:cs="Times New Roman"/>
          <w:szCs w:val="24"/>
        </w:rPr>
        <w:t>,</w:t>
      </w:r>
      <w:r>
        <w:rPr>
          <w:rFonts w:eastAsia="Times New Roman" w:cs="Times New Roman"/>
          <w:szCs w:val="24"/>
        </w:rPr>
        <w:t xml:space="preserve"> τα οποία υπάρχουν στις επιμέρους ρυθμίσεις, διότι αύριο θα πείτε «Μα, το ψήφισαν όλοι». Και επειδή το ψήφισαν όλοι; Την ευθύνη των ρυθμίσεων την έχετε εσείς. Τι να σ</w:t>
      </w:r>
      <w:r>
        <w:rPr>
          <w:rFonts w:eastAsia="Times New Roman" w:cs="Times New Roman"/>
          <w:szCs w:val="24"/>
        </w:rPr>
        <w:t>ας πούμε, λοιπόν; Να σας πούμε «</w:t>
      </w:r>
      <w:r>
        <w:rPr>
          <w:rFonts w:eastAsia="Times New Roman" w:cs="Times New Roman"/>
          <w:szCs w:val="24"/>
        </w:rPr>
        <w:t>ν</w:t>
      </w:r>
      <w:r>
        <w:rPr>
          <w:rFonts w:eastAsia="Times New Roman" w:cs="Times New Roman"/>
          <w:szCs w:val="24"/>
        </w:rPr>
        <w:t>αι» επί της αρχής; Ωραία. Αν κάποια άρθρα αντιστρατεύονται το όλο πνεύμα του νομοσχεδίου και το κάνουν αναποτελεσματικό, η πολιτική ευθύνη είναι μόνο σε σας.</w:t>
      </w:r>
    </w:p>
    <w:p w14:paraId="0903599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Έρχομαι στο δεύτερο μέρος, διότι τελειώνει και ο χρόνος μου. Το δ</w:t>
      </w:r>
      <w:r>
        <w:rPr>
          <w:rFonts w:eastAsia="Times New Roman" w:cs="Times New Roman"/>
          <w:szCs w:val="24"/>
        </w:rPr>
        <w:t xml:space="preserve">εύτερο μέρος, αφορά στις αστικές συγκοινωνίες. Εμείς ακούσαμε τους φορείς, ακούσαμε τις </w:t>
      </w:r>
      <w:r>
        <w:rPr>
          <w:rFonts w:eastAsia="Times New Roman" w:cs="Times New Roman"/>
          <w:szCs w:val="24"/>
        </w:rPr>
        <w:lastRenderedPageBreak/>
        <w:t xml:space="preserve">προτάσεις της Πανελλήνιας Ομοσπονδίας Αστικών Συγκοινωνιών και είδαμε κάποιες βελτιώσεις.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πρέπει να πω ότι παραμένουν επιμέρους ενστάσεις. Για παράδειγμα,</w:t>
      </w:r>
      <w:r>
        <w:rPr>
          <w:rFonts w:eastAsia="Times New Roman" w:cs="Times New Roman"/>
          <w:szCs w:val="24"/>
        </w:rPr>
        <w:t xml:space="preserve"> σας είπα στο 45 -και ο Υπουργός μου έδωσε την εντύπωση εκείνη τη στιγμή ότι το αποδέχεται- ότι θα υπάρξει μια ομαδοποίηση του συγκοινωνιακού έργο</w:t>
      </w:r>
      <w:r>
        <w:rPr>
          <w:rFonts w:eastAsia="Times New Roman" w:cs="Times New Roman"/>
          <w:szCs w:val="24"/>
        </w:rPr>
        <w:t>υ</w:t>
      </w:r>
      <w:r>
        <w:rPr>
          <w:rFonts w:eastAsia="Times New Roman" w:cs="Times New Roman"/>
          <w:szCs w:val="24"/>
        </w:rPr>
        <w:t>. Αυτό</w:t>
      </w:r>
      <w:r>
        <w:rPr>
          <w:rFonts w:eastAsia="Times New Roman" w:cs="Times New Roman"/>
          <w:szCs w:val="24"/>
        </w:rPr>
        <w:t>,</w:t>
      </w:r>
      <w:r>
        <w:rPr>
          <w:rFonts w:eastAsia="Times New Roman" w:cs="Times New Roman"/>
          <w:szCs w:val="24"/>
        </w:rPr>
        <w:t xml:space="preserve"> κατά τη γνώμη </w:t>
      </w:r>
      <w:r>
        <w:rPr>
          <w:rFonts w:eastAsia="Times New Roman" w:cs="Times New Roman"/>
          <w:szCs w:val="24"/>
        </w:rPr>
        <w:t>μας,</w:t>
      </w:r>
      <w:r>
        <w:rPr>
          <w:rFonts w:eastAsia="Times New Roman" w:cs="Times New Roman"/>
          <w:szCs w:val="24"/>
        </w:rPr>
        <w:t xml:space="preserve"> δεν γίνεται. Σας είπα να δεχτείτε -να μην το διαβάζω και καθυστερώ- την πρόταση πο</w:t>
      </w:r>
      <w:r>
        <w:rPr>
          <w:rFonts w:eastAsia="Times New Roman" w:cs="Times New Roman"/>
          <w:szCs w:val="24"/>
        </w:rPr>
        <w:t>υ κάνει η ΠΟΑΣ, όπως το προτείνει. Νομίζω ότι είναι αντικειμενικότατη διατύπωση και εκφράζει το πνεύμα</w:t>
      </w:r>
      <w:r>
        <w:rPr>
          <w:rFonts w:eastAsia="Times New Roman" w:cs="Times New Roman"/>
          <w:szCs w:val="24"/>
        </w:rPr>
        <w:t>,</w:t>
      </w:r>
      <w:r>
        <w:rPr>
          <w:rFonts w:eastAsia="Times New Roman" w:cs="Times New Roman"/>
          <w:szCs w:val="24"/>
        </w:rPr>
        <w:t xml:space="preserve"> με το οποίο νομίζω κι εσείς συμφωνήσατε στην </w:t>
      </w:r>
      <w:r>
        <w:rPr>
          <w:rFonts w:eastAsia="Times New Roman" w:cs="Times New Roman"/>
          <w:szCs w:val="24"/>
        </w:rPr>
        <w:t>ε</w:t>
      </w:r>
      <w:r>
        <w:rPr>
          <w:rFonts w:eastAsia="Times New Roman" w:cs="Times New Roman"/>
          <w:szCs w:val="24"/>
        </w:rPr>
        <w:t>πιτροπή.</w:t>
      </w:r>
    </w:p>
    <w:p w14:paraId="0903599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δεύτερο ζήτημα</w:t>
      </w:r>
      <w:r>
        <w:rPr>
          <w:rFonts w:eastAsia="Times New Roman" w:cs="Times New Roman"/>
          <w:szCs w:val="24"/>
        </w:rPr>
        <w:t>,</w:t>
      </w:r>
      <w:r>
        <w:rPr>
          <w:rFonts w:eastAsia="Times New Roman" w:cs="Times New Roman"/>
          <w:szCs w:val="24"/>
        </w:rPr>
        <w:t xml:space="preserve"> που θέλω να αναφερθώ</w:t>
      </w:r>
      <w:r>
        <w:rPr>
          <w:rFonts w:eastAsia="Times New Roman" w:cs="Times New Roman"/>
          <w:szCs w:val="24"/>
        </w:rPr>
        <w:t>,</w:t>
      </w:r>
      <w:r>
        <w:rPr>
          <w:rFonts w:eastAsia="Times New Roman" w:cs="Times New Roman"/>
          <w:szCs w:val="24"/>
        </w:rPr>
        <w:t xml:space="preserve"> είναι πως στο άρθρο 45 στο εδάφιο 3 της παραγράφου 5 σα</w:t>
      </w:r>
      <w:r>
        <w:rPr>
          <w:rFonts w:eastAsia="Times New Roman" w:cs="Times New Roman"/>
          <w:szCs w:val="24"/>
        </w:rPr>
        <w:t>ς είπαμε να διευκρινίσετε το ότι κάθε επιχείρηση</w:t>
      </w:r>
      <w:r>
        <w:rPr>
          <w:rFonts w:eastAsia="Times New Roman" w:cs="Times New Roman"/>
          <w:szCs w:val="24"/>
        </w:rPr>
        <w:t>,</w:t>
      </w:r>
      <w:r>
        <w:rPr>
          <w:rFonts w:eastAsia="Times New Roman" w:cs="Times New Roman"/>
          <w:szCs w:val="24"/>
        </w:rPr>
        <w:t xml:space="preserve"> ανεξάρτητα από την συμμετοχή της σε μια ή περισσότερες διαγωνιστικές διαδικασίες, δύναται να κηρυχτεί ανάδοχος ενός μόνο διαγωνισμού. Εάν πράγματι θέλετε να αποκλείσουμε μεγάλα σχήματα, πολυεθνικά</w:t>
      </w:r>
      <w:r>
        <w:rPr>
          <w:rFonts w:eastAsia="Times New Roman" w:cs="Times New Roman"/>
          <w:szCs w:val="24"/>
        </w:rPr>
        <w:t>,</w:t>
      </w:r>
      <w:r>
        <w:rPr>
          <w:rFonts w:eastAsia="Times New Roman" w:cs="Times New Roman"/>
          <w:szCs w:val="24"/>
        </w:rPr>
        <w:t xml:space="preserve"> τα οποία</w:t>
      </w:r>
      <w:r>
        <w:rPr>
          <w:rFonts w:eastAsia="Times New Roman" w:cs="Times New Roman"/>
          <w:szCs w:val="24"/>
        </w:rPr>
        <w:t xml:space="preserve"> μπορεί να έλθουν ευκαιριακά, να «χτυπήσουν» έναν διαγωνισμό να πάρουν ένα έργο και στην πορεία</w:t>
      </w:r>
      <w:r>
        <w:rPr>
          <w:rFonts w:eastAsia="Times New Roman" w:cs="Times New Roman"/>
          <w:szCs w:val="24"/>
        </w:rPr>
        <w:t>,</w:t>
      </w:r>
      <w:r>
        <w:rPr>
          <w:rFonts w:eastAsia="Times New Roman" w:cs="Times New Roman"/>
          <w:szCs w:val="24"/>
        </w:rPr>
        <w:t xml:space="preserve"> να αρχίσουν να δημιουργούν προβλήματα, θα πρέπει να προστατεύσουμε τα σχήματα</w:t>
      </w:r>
      <w:r>
        <w:rPr>
          <w:rFonts w:eastAsia="Times New Roman" w:cs="Times New Roman"/>
          <w:szCs w:val="24"/>
        </w:rPr>
        <w:t>,</w:t>
      </w:r>
      <w:r>
        <w:rPr>
          <w:rFonts w:eastAsia="Times New Roman" w:cs="Times New Roman"/>
          <w:szCs w:val="24"/>
        </w:rPr>
        <w:t xml:space="preserve"> τα οποία σήμερα λειτουργούν. Δεν καταλαβαίνω, τι θέλετε; Να το αφήσετε ανοιχτό; </w:t>
      </w:r>
      <w:r>
        <w:rPr>
          <w:rFonts w:eastAsia="Times New Roman" w:cs="Times New Roman"/>
          <w:szCs w:val="24"/>
        </w:rPr>
        <w:t>Είναι επιλογή σας δηλαδή, αυτό; Να έλθει ένας φορέας και να πάρει όλο το συγκοι</w:t>
      </w:r>
      <w:r>
        <w:rPr>
          <w:rFonts w:eastAsia="Times New Roman" w:cs="Times New Roman"/>
          <w:szCs w:val="24"/>
        </w:rPr>
        <w:lastRenderedPageBreak/>
        <w:t>νωνιακό έργο σε όλη την Ελλάδα; Αυτό είναι το πνεύμα το δικό σας; Διότι εμείς προτείνουμε κάτι άλλο. Προτείνουμε επιμέρους δραστηριοποίηση φορέων συγκοινωνιακού έργου με διαγωνι</w:t>
      </w:r>
      <w:r>
        <w:rPr>
          <w:rFonts w:eastAsia="Times New Roman" w:cs="Times New Roman"/>
          <w:szCs w:val="24"/>
        </w:rPr>
        <w:t>σμό, με καθαρές διαδικασίες, αλλά επιμέρους.</w:t>
      </w:r>
    </w:p>
    <w:p w14:paraId="0903599D" w14:textId="77777777" w:rsidR="00850D36" w:rsidRDefault="006A7907">
      <w:pPr>
        <w:spacing w:line="600" w:lineRule="auto"/>
        <w:ind w:firstLine="720"/>
        <w:contextualSpacing/>
        <w:jc w:val="both"/>
        <w:rPr>
          <w:rFonts w:eastAsia="Times New Roman"/>
          <w:szCs w:val="24"/>
        </w:rPr>
      </w:pPr>
      <w:r>
        <w:rPr>
          <w:rFonts w:eastAsia="Times New Roman"/>
          <w:szCs w:val="24"/>
        </w:rPr>
        <w:t>Και λέμε</w:t>
      </w:r>
      <w:r w:rsidRPr="00D25C8D">
        <w:rPr>
          <w:rFonts w:eastAsia="Times New Roman"/>
          <w:szCs w:val="24"/>
        </w:rPr>
        <w:t>:</w:t>
      </w:r>
      <w:r>
        <w:rPr>
          <w:rFonts w:eastAsia="Times New Roman"/>
          <w:szCs w:val="24"/>
        </w:rPr>
        <w:t xml:space="preserve"> Για να μην υπάρξει διαχωρισμός προσοδοφόρων γραμμών και </w:t>
      </w:r>
      <w:r>
        <w:rPr>
          <w:rFonts w:eastAsia="Times New Roman"/>
          <w:szCs w:val="24"/>
        </w:rPr>
        <w:t>των λεγό</w:t>
      </w:r>
      <w:r>
        <w:rPr>
          <w:rFonts w:eastAsia="Times New Roman"/>
          <w:szCs w:val="24"/>
        </w:rPr>
        <w:t>μενων άγονων γραμμών</w:t>
      </w:r>
      <w:r>
        <w:rPr>
          <w:rFonts w:eastAsia="Times New Roman"/>
          <w:szCs w:val="24"/>
        </w:rPr>
        <w:t>,</w:t>
      </w:r>
      <w:r>
        <w:rPr>
          <w:rFonts w:eastAsia="Times New Roman"/>
          <w:szCs w:val="24"/>
        </w:rPr>
        <w:t xml:space="preserve"> που δεν θέλει κανείς, είπαμε να υπάρχει μια ομαδοποίηση, ούτως ώστε όποιος πάρει συγκοινωνιακό έργο να ξέρει από την αρχή ότι έχει μέσα και κάποιες προβληματικές –να το πω έτσι- γραμμές. Ως εκ τούτου, θα μπορέσει να οργανώσει καλύτερα τη δουλειά του. Απευ</w:t>
      </w:r>
      <w:r>
        <w:rPr>
          <w:rFonts w:eastAsia="Times New Roman"/>
          <w:szCs w:val="24"/>
        </w:rPr>
        <w:t>θυνόμαστε δε</w:t>
      </w:r>
      <w:r>
        <w:rPr>
          <w:rFonts w:eastAsia="Times New Roman"/>
          <w:szCs w:val="24"/>
        </w:rPr>
        <w:t>,</w:t>
      </w:r>
      <w:r>
        <w:rPr>
          <w:rFonts w:eastAsia="Times New Roman"/>
          <w:szCs w:val="24"/>
        </w:rPr>
        <w:t xml:space="preserve"> σε επαγγελματίες ανθρώπους</w:t>
      </w:r>
      <w:r>
        <w:rPr>
          <w:rFonts w:eastAsia="Times New Roman"/>
          <w:szCs w:val="24"/>
        </w:rPr>
        <w:t>,</w:t>
      </w:r>
      <w:r>
        <w:rPr>
          <w:rFonts w:eastAsia="Times New Roman"/>
          <w:szCs w:val="24"/>
        </w:rPr>
        <w:t xml:space="preserve"> που γνωρίζουν το αντικείμενο, άρα μπορούν να προστατεύσουν και τους πολίτες που μετακινούνται, αλλά και τα δικά τους συμφέροντα. </w:t>
      </w:r>
    </w:p>
    <w:p w14:paraId="0903599E" w14:textId="77777777" w:rsidR="00850D36" w:rsidRDefault="006A7907">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903599F" w14:textId="77777777" w:rsidR="00850D36" w:rsidRDefault="006A7907">
      <w:pPr>
        <w:spacing w:line="600" w:lineRule="auto"/>
        <w:ind w:firstLine="720"/>
        <w:contextualSpacing/>
        <w:jc w:val="both"/>
        <w:rPr>
          <w:rFonts w:eastAsia="Times New Roman"/>
          <w:szCs w:val="24"/>
        </w:rPr>
      </w:pPr>
      <w:r>
        <w:rPr>
          <w:rFonts w:eastAsia="Times New Roman"/>
          <w:szCs w:val="24"/>
        </w:rPr>
        <w:t>Τελειώνω, κύριε Πρόεδρε.</w:t>
      </w:r>
    </w:p>
    <w:p w14:paraId="090359A0" w14:textId="77777777" w:rsidR="00850D36" w:rsidRDefault="006A7907">
      <w:pPr>
        <w:spacing w:line="600" w:lineRule="auto"/>
        <w:ind w:firstLine="720"/>
        <w:contextualSpacing/>
        <w:jc w:val="both"/>
        <w:rPr>
          <w:rFonts w:eastAsia="Times New Roman"/>
          <w:szCs w:val="24"/>
        </w:rPr>
      </w:pPr>
      <w:r>
        <w:rPr>
          <w:rFonts w:eastAsia="Times New Roman"/>
          <w:szCs w:val="24"/>
        </w:rPr>
        <w:t>Στο άρθρο 38 ορίζεται ότι υπεύθυνος φορέας είναι ο Υπουργός ή προφανώς</w:t>
      </w:r>
      <w:r>
        <w:rPr>
          <w:rFonts w:eastAsia="Times New Roman"/>
          <w:szCs w:val="24"/>
        </w:rPr>
        <w:t>,</w:t>
      </w:r>
      <w:r>
        <w:rPr>
          <w:rFonts w:eastAsia="Times New Roman"/>
          <w:szCs w:val="24"/>
        </w:rPr>
        <w:t xml:space="preserve"> κάποια υπηρεσία του Υπουργείου Μεταφορών, η οποία θα εξουσιοδοτηθεί γι’ αυτό. Ξέρετε ότι έχει νομοθετηθεί η ΡΑΕ</w:t>
      </w:r>
      <w:r>
        <w:rPr>
          <w:rFonts w:eastAsia="Times New Roman"/>
          <w:szCs w:val="24"/>
        </w:rPr>
        <w:t>Μ</w:t>
      </w:r>
      <w:r>
        <w:rPr>
          <w:rFonts w:eastAsia="Times New Roman"/>
          <w:szCs w:val="24"/>
        </w:rPr>
        <w:t xml:space="preserve">, η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ρχή. Για τα υπεραστικά λεωφορεί</w:t>
      </w:r>
      <w:r>
        <w:rPr>
          <w:rFonts w:eastAsia="Times New Roman"/>
          <w:szCs w:val="24"/>
        </w:rPr>
        <w:t xml:space="preserve">α υπεύθυνη να αποφασίζει είναι η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ρχή, δηλαδή μια ανεξάρτητη αρχή. Για τα αστικά</w:t>
      </w:r>
      <w:r>
        <w:rPr>
          <w:rFonts w:eastAsia="Times New Roman"/>
          <w:szCs w:val="24"/>
        </w:rPr>
        <w:t>,</w:t>
      </w:r>
      <w:r>
        <w:rPr>
          <w:rFonts w:eastAsia="Times New Roman"/>
          <w:szCs w:val="24"/>
        </w:rPr>
        <w:t xml:space="preserve"> λέτε ότι είναι ο Υπουργός. Για τα </w:t>
      </w:r>
      <w:proofErr w:type="spellStart"/>
      <w:r>
        <w:rPr>
          <w:rFonts w:eastAsia="Times New Roman"/>
          <w:szCs w:val="24"/>
        </w:rPr>
        <w:t>υδατοδρόμια</w:t>
      </w:r>
      <w:proofErr w:type="spellEnd"/>
      <w:r>
        <w:rPr>
          <w:rFonts w:eastAsia="Times New Roman"/>
          <w:szCs w:val="24"/>
        </w:rPr>
        <w:t xml:space="preserve"> πάλι μου λέτε ότι είναι </w:t>
      </w:r>
      <w:r>
        <w:rPr>
          <w:rFonts w:eastAsia="Times New Roman"/>
          <w:szCs w:val="24"/>
        </w:rPr>
        <w:lastRenderedPageBreak/>
        <w:t xml:space="preserve">μια ανεξάρτητη αρχή. Τώρα, όπου θέλουμε θα είναι ανεξάρτητη αρχή και όπου θέλουμε θα είναι ο </w:t>
      </w:r>
      <w:r>
        <w:rPr>
          <w:rFonts w:eastAsia="Times New Roman"/>
          <w:szCs w:val="24"/>
        </w:rPr>
        <w:t>Υπουργός; Τι θα κάνετε; Ξέρετε ότι είμαστε υποχρεωμένοι να κινηθούμε σε ευρωπαϊκά πλαίσια και οι συγκοινωνίες δεν μπορεί να είναι σε πρόσωπα, δεν μπορεί να είναι στον Υπουργό και δεν φαντάζομαι ότι ο Υπουργός είναι σε θέση να αποφασίσει για μια συγκοινωνια</w:t>
      </w:r>
      <w:r>
        <w:rPr>
          <w:rFonts w:eastAsia="Times New Roman"/>
          <w:szCs w:val="24"/>
        </w:rPr>
        <w:t>κή γραμμή στην Κρήτη. Δεν έχει τη γνώση. Ό,τι του πουν θα υπογράψει. Για να μπορεί να ελεγχθεί η σκοπιμότητα της οποιασδήποτε γραμμής σ’ όλη την Ελλάδα, θα πρέπει να μας πείτε πότε και πώς θα δουλέψει αυτή η ανεξάρτητη αρχή.</w:t>
      </w:r>
    </w:p>
    <w:p w14:paraId="090359A1" w14:textId="77777777" w:rsidR="00850D36" w:rsidRDefault="006A7907">
      <w:pPr>
        <w:spacing w:line="600" w:lineRule="auto"/>
        <w:ind w:firstLine="720"/>
        <w:contextualSpacing/>
        <w:jc w:val="both"/>
        <w:rPr>
          <w:rFonts w:eastAsia="Times New Roman"/>
          <w:szCs w:val="24"/>
        </w:rPr>
      </w:pPr>
      <w:r>
        <w:rPr>
          <w:rFonts w:eastAsia="Times New Roman"/>
          <w:szCs w:val="24"/>
        </w:rPr>
        <w:t>Επίσης, στο άρθρο 47 παραμένουν</w:t>
      </w:r>
      <w:r>
        <w:rPr>
          <w:rFonts w:eastAsia="Times New Roman"/>
          <w:szCs w:val="24"/>
        </w:rPr>
        <w:t xml:space="preserve"> οι αναθέσεις. Η ανάθεση σε μια ώρα ανάγκης</w:t>
      </w:r>
      <w:r>
        <w:rPr>
          <w:rFonts w:eastAsia="Times New Roman"/>
          <w:szCs w:val="24"/>
        </w:rPr>
        <w:t>,</w:t>
      </w:r>
      <w:r>
        <w:rPr>
          <w:rFonts w:eastAsia="Times New Roman"/>
          <w:szCs w:val="24"/>
        </w:rPr>
        <w:t xml:space="preserve"> προφανώς λύνει το πρόβλημα, αλλά θα πρέπει να συμφωνήσουμε ότι οι αναθέσεις, όταν υπάρχει στο σύνολό της διαγωνιστική</w:t>
      </w:r>
      <w:r>
        <w:rPr>
          <w:rFonts w:eastAsia="Times New Roman"/>
          <w:szCs w:val="24"/>
        </w:rPr>
        <w:t>ς</w:t>
      </w:r>
      <w:r>
        <w:rPr>
          <w:rFonts w:eastAsia="Times New Roman"/>
          <w:szCs w:val="24"/>
        </w:rPr>
        <w:t xml:space="preserve"> διαδικασία</w:t>
      </w:r>
      <w:r>
        <w:rPr>
          <w:rFonts w:eastAsia="Times New Roman"/>
          <w:szCs w:val="24"/>
        </w:rPr>
        <w:t>ς</w:t>
      </w:r>
      <w:r>
        <w:rPr>
          <w:rFonts w:eastAsia="Times New Roman"/>
          <w:szCs w:val="24"/>
        </w:rPr>
        <w:t>, δεν είναι ό,τι το καλύτερο και είναι παρέμβαση και μπορεί πολλές φορές να υποκρ</w:t>
      </w:r>
      <w:r>
        <w:rPr>
          <w:rFonts w:eastAsia="Times New Roman"/>
          <w:szCs w:val="24"/>
        </w:rPr>
        <w:t>ύπτει και σκοπιμότητα. Ως εκ τούτου, θα έλεγα ότι πρέπει να κάνουμε ό,τι είναι δυνατόν, ώστε αυτή η ευθύνη της ανάθεσης να μην υπάρχει και μάλιστα</w:t>
      </w:r>
      <w:r>
        <w:rPr>
          <w:rFonts w:eastAsia="Times New Roman"/>
          <w:szCs w:val="24"/>
        </w:rPr>
        <w:t>,</w:t>
      </w:r>
      <w:r>
        <w:rPr>
          <w:rFonts w:eastAsia="Times New Roman"/>
          <w:szCs w:val="24"/>
        </w:rPr>
        <w:t xml:space="preserve"> σ’ ένα πολιτικό πρόσωπο, όπως είναι ο εκάστοτε Υπουργός.</w:t>
      </w:r>
    </w:p>
    <w:p w14:paraId="090359A2" w14:textId="77777777" w:rsidR="00850D36" w:rsidRDefault="006A7907">
      <w:pPr>
        <w:spacing w:line="600" w:lineRule="auto"/>
        <w:ind w:firstLine="720"/>
        <w:contextualSpacing/>
        <w:jc w:val="both"/>
        <w:rPr>
          <w:rFonts w:eastAsia="Times New Roman"/>
          <w:szCs w:val="24"/>
        </w:rPr>
      </w:pPr>
      <w:r>
        <w:rPr>
          <w:rFonts w:eastAsia="Times New Roman"/>
          <w:szCs w:val="24"/>
        </w:rPr>
        <w:t>Όσον αφορά στο άρθρο 39, θα σας μιλήσω για καλύτερη</w:t>
      </w:r>
      <w:r>
        <w:rPr>
          <w:rFonts w:eastAsia="Times New Roman"/>
          <w:szCs w:val="24"/>
        </w:rPr>
        <w:t xml:space="preserve"> διατύπωση. </w:t>
      </w:r>
    </w:p>
    <w:p w14:paraId="090359A3"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Θα ήθελα να αναφέρω κάτι τελευταίο, μιας και μιλάτε για τις αστικές συγκοινωνίες. Θα ήθελα να μιλήσω για το μόνιμο αίτημα των ΚΤΕΛ να έχουν δικά τους </w:t>
      </w:r>
      <w:r>
        <w:rPr>
          <w:rFonts w:eastAsia="Times New Roman"/>
          <w:szCs w:val="24"/>
        </w:rPr>
        <w:lastRenderedPageBreak/>
        <w:t>πρατήρια. Ξέρετε ότι για να ιδρυθεί ένα πρατήριο είτε είναι του ΚΤΕΛ είτε είναι κάποιου ιδιώτ</w:t>
      </w:r>
      <w:r>
        <w:rPr>
          <w:rFonts w:eastAsia="Times New Roman"/>
          <w:szCs w:val="24"/>
        </w:rPr>
        <w:t>η, πρέπει να υπάρχουν χρήσεις γης. Αυτές οι χρήσεις γης</w:t>
      </w:r>
      <w:r>
        <w:rPr>
          <w:rFonts w:eastAsia="Times New Roman"/>
          <w:szCs w:val="24"/>
        </w:rPr>
        <w:t>,</w:t>
      </w:r>
      <w:r>
        <w:rPr>
          <w:rFonts w:eastAsia="Times New Roman"/>
          <w:szCs w:val="24"/>
        </w:rPr>
        <w:t xml:space="preserve"> ίσως είναι κατά τη γνώμη μου και το υπ’ αριθμόν ένα πρόβλημα που έχει η χώρα μας.</w:t>
      </w:r>
    </w:p>
    <w:p w14:paraId="090359A4" w14:textId="77777777" w:rsidR="00850D36" w:rsidRDefault="006A7907">
      <w:pPr>
        <w:spacing w:line="600" w:lineRule="auto"/>
        <w:ind w:firstLine="720"/>
        <w:contextualSpacing/>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090359A5" w14:textId="77777777" w:rsidR="00850D36" w:rsidRDefault="006A7907">
      <w:pPr>
        <w:spacing w:line="600" w:lineRule="auto"/>
        <w:ind w:firstLine="720"/>
        <w:contextualSpacing/>
        <w:jc w:val="both"/>
        <w:rPr>
          <w:rFonts w:eastAsia="Times New Roman"/>
          <w:szCs w:val="24"/>
        </w:rPr>
      </w:pPr>
      <w:r w:rsidRPr="00FD20C7">
        <w:rPr>
          <w:rFonts w:eastAsia="Times New Roman"/>
          <w:b/>
          <w:szCs w:val="24"/>
        </w:rPr>
        <w:t>ΠΡΟΕΔΡΕΥΩΝ (Δημήτρι</w:t>
      </w:r>
      <w:r w:rsidRPr="00FD20C7">
        <w:rPr>
          <w:rFonts w:eastAsia="Times New Roman"/>
          <w:b/>
          <w:szCs w:val="24"/>
        </w:rPr>
        <w:t xml:space="preserve">ος </w:t>
      </w:r>
      <w:proofErr w:type="spellStart"/>
      <w:r w:rsidRPr="00FD20C7">
        <w:rPr>
          <w:rFonts w:eastAsia="Times New Roman"/>
          <w:b/>
          <w:szCs w:val="24"/>
        </w:rPr>
        <w:t>Κρεμαστινός</w:t>
      </w:r>
      <w:proofErr w:type="spellEnd"/>
      <w:r w:rsidRPr="00FD20C7">
        <w:rPr>
          <w:rFonts w:eastAsia="Times New Roman"/>
          <w:b/>
          <w:szCs w:val="24"/>
        </w:rPr>
        <w:t>):</w:t>
      </w:r>
      <w:r w:rsidRPr="00B63BEA">
        <w:rPr>
          <w:rFonts w:eastAsia="Times New Roman"/>
          <w:szCs w:val="24"/>
        </w:rPr>
        <w:t xml:space="preserve"> </w:t>
      </w:r>
      <w:r>
        <w:rPr>
          <w:rFonts w:eastAsia="Times New Roman"/>
          <w:szCs w:val="24"/>
        </w:rPr>
        <w:t>Παρακαλώ πολύ, κύριε Βλάχο, ολοκληρώστε.</w:t>
      </w:r>
    </w:p>
    <w:p w14:paraId="090359A6" w14:textId="77777777" w:rsidR="00850D36" w:rsidRDefault="006A7907">
      <w:pPr>
        <w:spacing w:line="600" w:lineRule="auto"/>
        <w:ind w:firstLine="720"/>
        <w:contextualSpacing/>
        <w:jc w:val="both"/>
        <w:rPr>
          <w:rFonts w:eastAsia="Times New Roman"/>
          <w:szCs w:val="24"/>
        </w:rPr>
      </w:pPr>
      <w:r w:rsidRPr="00FD20C7">
        <w:rPr>
          <w:rFonts w:eastAsia="Times New Roman"/>
          <w:b/>
          <w:szCs w:val="24"/>
        </w:rPr>
        <w:t xml:space="preserve">ΓΕΩΡΓΙΟΣ ΒΛΑΧΟΣ: </w:t>
      </w:r>
      <w:r>
        <w:rPr>
          <w:rFonts w:eastAsia="Times New Roman"/>
          <w:szCs w:val="24"/>
        </w:rPr>
        <w:t xml:space="preserve">Τελειώνω, κύριε Πρόεδρε, όμως δεν γίνεται επί της αρχής, επί των άρθρων και σε δεκαπέντε λεπτά και σε μία συνεδρίαση να μιλήσουμε για ένα νομοσχέδιο. Δεν γίνονται όλα. Θα ήθελα μια </w:t>
      </w:r>
      <w:r>
        <w:rPr>
          <w:rFonts w:eastAsia="Times New Roman"/>
          <w:szCs w:val="24"/>
        </w:rPr>
        <w:t>κατανόηση ως προς τον χρόνο και ας τελειώσουμε λίγο αργότερα το βράδυ.</w:t>
      </w:r>
    </w:p>
    <w:p w14:paraId="090359A7" w14:textId="77777777" w:rsidR="00850D36" w:rsidRDefault="006A7907">
      <w:pPr>
        <w:spacing w:line="600" w:lineRule="auto"/>
        <w:ind w:firstLine="720"/>
        <w:contextualSpacing/>
        <w:jc w:val="both"/>
        <w:rPr>
          <w:rFonts w:eastAsia="Times New Roman"/>
          <w:szCs w:val="24"/>
        </w:rPr>
      </w:pPr>
      <w:r>
        <w:rPr>
          <w:rFonts w:eastAsia="Times New Roman"/>
          <w:szCs w:val="24"/>
        </w:rPr>
        <w:t>Εάν θέλουμε με αφορμή τα ΚΤΕΛ να έχουμε ίδρυση πρατηρίων</w:t>
      </w:r>
      <w:r>
        <w:rPr>
          <w:rFonts w:eastAsia="Times New Roman"/>
          <w:szCs w:val="24"/>
        </w:rPr>
        <w:t>,</w:t>
      </w:r>
      <w:r>
        <w:rPr>
          <w:rFonts w:eastAsia="Times New Roman"/>
          <w:szCs w:val="24"/>
        </w:rPr>
        <w:t xml:space="preserve"> όχι μόνο στη δικαιοδοσία των ΚΤΕΛ, αλλά και γενικότερα, πρέπει να ρυθμίσετε και να λύσετε το θέμα των χρήσεων γης. Το να κάνετε</w:t>
      </w:r>
      <w:r>
        <w:rPr>
          <w:rFonts w:eastAsia="Times New Roman"/>
          <w:szCs w:val="24"/>
        </w:rPr>
        <w:t xml:space="preserve"> ότι δεν το βλέπετε και να λέτε ότι μπορείτε να δημιουργήσετε πρατήρια, την ώρα που ουσιαστικά απαγορεύονται, φαντάζομαι ότι καταλαβαίνετε κι εσείς ότι είναι μια μεγάλη κοροϊδία.</w:t>
      </w:r>
    </w:p>
    <w:p w14:paraId="090359A8"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Θα επανέλθω στα επιμέρους και στις τροπολογίες, οι οποίες έχουν κατατεθεί. Ο </w:t>
      </w:r>
      <w:r>
        <w:rPr>
          <w:rFonts w:eastAsia="Times New Roman"/>
          <w:szCs w:val="24"/>
        </w:rPr>
        <w:t>χρόνος</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δεν φτάνει. </w:t>
      </w:r>
    </w:p>
    <w:p w14:paraId="090359A9" w14:textId="77777777" w:rsidR="00850D36" w:rsidRDefault="006A7907">
      <w:pPr>
        <w:spacing w:line="600" w:lineRule="auto"/>
        <w:ind w:firstLine="720"/>
        <w:contextualSpacing/>
        <w:jc w:val="both"/>
        <w:rPr>
          <w:rFonts w:eastAsia="Times New Roman"/>
          <w:szCs w:val="24"/>
        </w:rPr>
      </w:pPr>
      <w:r>
        <w:rPr>
          <w:rFonts w:eastAsia="Times New Roman"/>
          <w:szCs w:val="24"/>
        </w:rPr>
        <w:lastRenderedPageBreak/>
        <w:t>Θέλω να πιστεύω ότι θα υπάρξουν βελτιώσεις σ’ αυτό το νομοσχέδιο ακόμα περισσότερες απ’ αυτές που έχουν ήδη δοθεί, που κάποιες δεν είναι και σημαντικές. Θα καταλάβετε ότι μ’ αυτό το εγχείρημα, το οποίο ξεκινήσατε, δηλαδή με τ</w:t>
      </w:r>
      <w:r>
        <w:rPr>
          <w:rFonts w:eastAsia="Times New Roman"/>
          <w:szCs w:val="24"/>
        </w:rPr>
        <w:t xml:space="preserve">ο να αγνοήσετε ένα υπάρχον θεσμικό πλαίσιο –μιλάω για τα </w:t>
      </w:r>
      <w:proofErr w:type="spellStart"/>
      <w:r>
        <w:rPr>
          <w:rFonts w:eastAsia="Times New Roman"/>
          <w:szCs w:val="24"/>
        </w:rPr>
        <w:t>υδατοδρόμια</w:t>
      </w:r>
      <w:proofErr w:type="spellEnd"/>
      <w:r>
        <w:rPr>
          <w:rFonts w:eastAsia="Times New Roman"/>
          <w:szCs w:val="24"/>
        </w:rPr>
        <w:t xml:space="preserve">- και να κάνετε μια νέα αρχή, έχετε την πολιτική ευθύνη να θεσμοθετήσετε και να θωρακίσετε αυτήν τη νέα αρχή, αλλιώς, ανεξάρτητα από το τι θα ψηφίσει το κάθε κόμμα στη Βουλή, όπως είπα, η </w:t>
      </w:r>
      <w:r>
        <w:rPr>
          <w:rFonts w:eastAsia="Times New Roman"/>
          <w:szCs w:val="24"/>
        </w:rPr>
        <w:t>ευθύνη τελικά θα είναι δική σας εάν αυτό το σχέδιο που φέρατε ναυαγήσει. Είστε υπεύθυνοι γιατί δεν προχώρησε ο ν.4146 τα προηγούμενα χρόνια. Θα είστε υπεύθυνοι γι’ αυτό το ξεκίνημα</w:t>
      </w:r>
      <w:r>
        <w:rPr>
          <w:rFonts w:eastAsia="Times New Roman"/>
          <w:szCs w:val="24"/>
        </w:rPr>
        <w:t>,</w:t>
      </w:r>
      <w:r>
        <w:rPr>
          <w:rFonts w:eastAsia="Times New Roman"/>
          <w:szCs w:val="24"/>
        </w:rPr>
        <w:t xml:space="preserve"> που δήθεν πάτε να κάνετε και που δειλά-δειλά</w:t>
      </w:r>
      <w:r>
        <w:rPr>
          <w:rFonts w:eastAsia="Times New Roman"/>
          <w:szCs w:val="24"/>
        </w:rPr>
        <w:t>,</w:t>
      </w:r>
      <w:r>
        <w:rPr>
          <w:rFonts w:eastAsia="Times New Roman"/>
          <w:szCs w:val="24"/>
        </w:rPr>
        <w:t xml:space="preserve"> θέλετε να το διαφημίσετε, χω</w:t>
      </w:r>
      <w:r>
        <w:rPr>
          <w:rFonts w:eastAsia="Times New Roman"/>
          <w:szCs w:val="24"/>
        </w:rPr>
        <w:t>ρίς εμείς να καταλαβαίνουμε τον λόγο.</w:t>
      </w:r>
    </w:p>
    <w:p w14:paraId="090359AA" w14:textId="77777777" w:rsidR="00850D36" w:rsidRDefault="006A7907">
      <w:pPr>
        <w:spacing w:line="600" w:lineRule="auto"/>
        <w:ind w:firstLine="720"/>
        <w:contextualSpacing/>
        <w:jc w:val="both"/>
        <w:rPr>
          <w:rFonts w:eastAsia="Times New Roman"/>
          <w:szCs w:val="24"/>
        </w:rPr>
      </w:pPr>
      <w:r>
        <w:rPr>
          <w:rFonts w:eastAsia="Times New Roman"/>
          <w:szCs w:val="24"/>
        </w:rPr>
        <w:t>Σας ευχαριστώ πολύ.</w:t>
      </w:r>
    </w:p>
    <w:p w14:paraId="090359AB" w14:textId="77777777" w:rsidR="00850D36" w:rsidRDefault="006A7907">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90359AC" w14:textId="77777777" w:rsidR="00850D36" w:rsidRDefault="006A7907">
      <w:pPr>
        <w:spacing w:line="600" w:lineRule="auto"/>
        <w:ind w:firstLine="720"/>
        <w:contextualSpacing/>
        <w:jc w:val="both"/>
        <w:rPr>
          <w:rFonts w:eastAsia="Times New Roman"/>
          <w:szCs w:val="24"/>
        </w:rPr>
      </w:pPr>
      <w:r w:rsidRPr="003F381A">
        <w:rPr>
          <w:rFonts w:eastAsia="Times New Roman"/>
          <w:b/>
          <w:szCs w:val="24"/>
        </w:rPr>
        <w:t xml:space="preserve">ΠΡΟΕΔΡΕΥΩΝ (Δημήτριος </w:t>
      </w:r>
      <w:proofErr w:type="spellStart"/>
      <w:r w:rsidRPr="003F381A">
        <w:rPr>
          <w:rFonts w:eastAsia="Times New Roman"/>
          <w:b/>
          <w:szCs w:val="24"/>
        </w:rPr>
        <w:t>Κρεμαστινός</w:t>
      </w:r>
      <w:proofErr w:type="spellEnd"/>
      <w:r w:rsidRPr="003F381A">
        <w:rPr>
          <w:rFonts w:eastAsia="Times New Roman"/>
          <w:b/>
          <w:szCs w:val="24"/>
        </w:rPr>
        <w:t>):</w:t>
      </w:r>
      <w:r w:rsidRPr="00B63BEA">
        <w:rPr>
          <w:rFonts w:eastAsia="Times New Roman"/>
          <w:szCs w:val="24"/>
        </w:rPr>
        <w:t xml:space="preserve"> </w:t>
      </w:r>
      <w:r>
        <w:rPr>
          <w:rFonts w:eastAsia="Times New Roman"/>
          <w:szCs w:val="24"/>
        </w:rPr>
        <w:t>Δυστυχώς</w:t>
      </w:r>
      <w:r>
        <w:rPr>
          <w:rFonts w:eastAsia="Times New Roman"/>
          <w:szCs w:val="24"/>
        </w:rPr>
        <w:t>,</w:t>
      </w:r>
      <w:r>
        <w:rPr>
          <w:rFonts w:eastAsia="Times New Roman"/>
          <w:szCs w:val="24"/>
        </w:rPr>
        <w:t xml:space="preserve"> ο Κανονισμός δεν προβλέπει παράταση του χρόνου ομιλίας για πάνω από δεκαπέντε λεπτά ανάλογα με την ποιότητα ή την ποσότητα του νομοσχεδίου και βεβαίως έρχομαι στη δυσάρεστη θέση να διακόπτω τους εισηγητές, αλλά αυτό δεν είναι σωστό.</w:t>
      </w:r>
    </w:p>
    <w:p w14:paraId="090359AD"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Παρακαλώ, λοιπόν, να σ</w:t>
      </w:r>
      <w:r>
        <w:rPr>
          <w:rFonts w:eastAsia="Times New Roman"/>
          <w:szCs w:val="24"/>
        </w:rPr>
        <w:t>υμμορφωθούμε όλοι με τα δεκαπέντε λεπτά</w:t>
      </w:r>
      <w:r>
        <w:rPr>
          <w:rFonts w:eastAsia="Times New Roman"/>
          <w:szCs w:val="24"/>
        </w:rPr>
        <w:t>,</w:t>
      </w:r>
      <w:r>
        <w:rPr>
          <w:rFonts w:eastAsia="Times New Roman"/>
          <w:szCs w:val="24"/>
        </w:rPr>
        <w:t xml:space="preserve"> για να μην είμαι στη δυσάρεστη θέση να διακόπτω τους εισηγητές. </w:t>
      </w:r>
    </w:p>
    <w:p w14:paraId="090359AE" w14:textId="77777777" w:rsidR="00850D36" w:rsidRDefault="006A7907">
      <w:pPr>
        <w:spacing w:line="600" w:lineRule="auto"/>
        <w:ind w:firstLine="720"/>
        <w:jc w:val="both"/>
        <w:rPr>
          <w:rFonts w:eastAsia="Times New Roman"/>
          <w:szCs w:val="24"/>
        </w:rPr>
      </w:pPr>
      <w:r>
        <w:rPr>
          <w:rFonts w:eastAsia="Times New Roman"/>
          <w:szCs w:val="24"/>
        </w:rPr>
        <w:lastRenderedPageBreak/>
        <w:t>Κ</w:t>
      </w:r>
      <w:r w:rsidRPr="00AF3B92">
        <w:rPr>
          <w:rFonts w:eastAsia="Times New Roman"/>
          <w:szCs w:val="24"/>
        </w:rPr>
        <w:t xml:space="preserve">υρίες και κύριοι συνάδελφοι, </w:t>
      </w:r>
      <w:r>
        <w:rPr>
          <w:rFonts w:eastAsia="Times New Roman"/>
          <w:szCs w:val="24"/>
        </w:rPr>
        <w:t xml:space="preserve">προτού δώσω τον λόγο στον κ. Τζελέπη, </w:t>
      </w:r>
      <w:r w:rsidRPr="00AF3B92">
        <w:rPr>
          <w:rFonts w:eastAsia="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sidRPr="00AF3B92">
        <w:rPr>
          <w:rFonts w:eastAsia="Times New Roman"/>
          <w:szCs w:val="24"/>
        </w:rPr>
        <w:t xml:space="preserve">ργίας της Βουλής, </w:t>
      </w:r>
      <w:r>
        <w:rPr>
          <w:rFonts w:eastAsia="Times New Roman"/>
          <w:szCs w:val="24"/>
        </w:rPr>
        <w:t>τριάντα οκτώ</w:t>
      </w:r>
      <w:r w:rsidRPr="00AF3B92">
        <w:rPr>
          <w:rFonts w:eastAsia="Times New Roman"/>
          <w:szCs w:val="24"/>
        </w:rPr>
        <w:t xml:space="preserve"> μαθητές και μαθήτριες και </w:t>
      </w:r>
      <w:r>
        <w:rPr>
          <w:rFonts w:eastAsia="Times New Roman"/>
          <w:szCs w:val="24"/>
        </w:rPr>
        <w:t>τρεις</w:t>
      </w:r>
      <w:r w:rsidRPr="00AF3B92">
        <w:rPr>
          <w:rFonts w:eastAsia="Times New Roman"/>
          <w:szCs w:val="24"/>
        </w:rPr>
        <w:t xml:space="preserve"> εκπαιδευτικοί συνοδοί τους από το </w:t>
      </w:r>
      <w:r>
        <w:rPr>
          <w:rFonts w:eastAsia="Times New Roman"/>
          <w:szCs w:val="24"/>
        </w:rPr>
        <w:t>4</w:t>
      </w:r>
      <w:r w:rsidRPr="00BE4D6E">
        <w:rPr>
          <w:rFonts w:eastAsia="Times New Roman"/>
          <w:szCs w:val="24"/>
          <w:vertAlign w:val="superscript"/>
        </w:rPr>
        <w:t>ο</w:t>
      </w:r>
      <w:r>
        <w:rPr>
          <w:rFonts w:eastAsia="Times New Roman"/>
          <w:szCs w:val="24"/>
        </w:rPr>
        <w:t xml:space="preserve"> Γυμνάσιο Αγίων Αναργύρων</w:t>
      </w:r>
      <w:r w:rsidRPr="00AF3B92">
        <w:rPr>
          <w:rFonts w:eastAsia="Times New Roman"/>
          <w:szCs w:val="24"/>
        </w:rPr>
        <w:t>.</w:t>
      </w:r>
    </w:p>
    <w:p w14:paraId="090359AF" w14:textId="77777777" w:rsidR="00850D36" w:rsidRDefault="006A7907">
      <w:pPr>
        <w:spacing w:line="600" w:lineRule="auto"/>
        <w:ind w:firstLine="720"/>
        <w:jc w:val="both"/>
        <w:rPr>
          <w:rFonts w:eastAsia="Times New Roman"/>
          <w:szCs w:val="24"/>
        </w:rPr>
      </w:pPr>
      <w:r w:rsidRPr="00AF3B92">
        <w:rPr>
          <w:rFonts w:eastAsia="Times New Roman"/>
          <w:szCs w:val="24"/>
        </w:rPr>
        <w:t>Η Βουλή τούς καλωσορίζει.</w:t>
      </w:r>
    </w:p>
    <w:p w14:paraId="090359B0" w14:textId="77777777" w:rsidR="00850D36" w:rsidRDefault="006A7907">
      <w:pPr>
        <w:tabs>
          <w:tab w:val="center" w:pos="4753"/>
          <w:tab w:val="left" w:pos="6156"/>
        </w:tabs>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090359B1"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 xml:space="preserve">Τον λόγο έχει τώρα ο εισηγητής της </w:t>
      </w:r>
      <w:r w:rsidRPr="005124AF">
        <w:rPr>
          <w:rFonts w:eastAsia="Times New Roman"/>
          <w:szCs w:val="24"/>
        </w:rPr>
        <w:t>Δημοκρατικής Συμπαρ</w:t>
      </w:r>
      <w:r w:rsidRPr="005124AF">
        <w:rPr>
          <w:rFonts w:eastAsia="Times New Roman"/>
          <w:szCs w:val="24"/>
        </w:rPr>
        <w:t xml:space="preserve">άταξης </w:t>
      </w:r>
      <w:r>
        <w:rPr>
          <w:rFonts w:eastAsia="Times New Roman"/>
          <w:szCs w:val="24"/>
        </w:rPr>
        <w:t>κ.</w:t>
      </w:r>
      <w:r w:rsidRPr="005124AF">
        <w:rPr>
          <w:rFonts w:eastAsia="Times New Roman"/>
          <w:szCs w:val="24"/>
        </w:rPr>
        <w:t xml:space="preserve"> Τζελέπη</w:t>
      </w:r>
      <w:r>
        <w:rPr>
          <w:rFonts w:eastAsia="Times New Roman"/>
          <w:szCs w:val="24"/>
        </w:rPr>
        <w:t>ς.</w:t>
      </w:r>
    </w:p>
    <w:p w14:paraId="090359B2" w14:textId="77777777" w:rsidR="00850D36" w:rsidRDefault="006A7907">
      <w:pPr>
        <w:tabs>
          <w:tab w:val="center" w:pos="4753"/>
          <w:tab w:val="left" w:pos="6156"/>
        </w:tabs>
        <w:spacing w:line="600" w:lineRule="auto"/>
        <w:ind w:firstLine="720"/>
        <w:jc w:val="both"/>
        <w:rPr>
          <w:rFonts w:eastAsia="Times New Roman"/>
          <w:szCs w:val="24"/>
        </w:rPr>
      </w:pPr>
      <w:r w:rsidRPr="00724062">
        <w:rPr>
          <w:rFonts w:eastAsia="Times New Roman"/>
          <w:b/>
          <w:szCs w:val="24"/>
        </w:rPr>
        <w:t>ΜΙΧΑΗΛ ΤΖΕΛΕΠΗΣ:</w:t>
      </w:r>
      <w:r w:rsidRPr="005124AF">
        <w:rPr>
          <w:rFonts w:eastAsia="Times New Roman"/>
          <w:szCs w:val="24"/>
        </w:rPr>
        <w:t xml:space="preserve"> </w:t>
      </w:r>
      <w:r>
        <w:rPr>
          <w:rFonts w:eastAsia="Times New Roman"/>
          <w:szCs w:val="24"/>
        </w:rPr>
        <w:t>Κ</w:t>
      </w:r>
      <w:r w:rsidRPr="005124AF">
        <w:rPr>
          <w:rFonts w:eastAsia="Times New Roman"/>
          <w:szCs w:val="24"/>
        </w:rPr>
        <w:t>ύριε Υπουργέ</w:t>
      </w:r>
      <w:r>
        <w:rPr>
          <w:rFonts w:eastAsia="Times New Roman"/>
          <w:szCs w:val="24"/>
        </w:rPr>
        <w:t>,</w:t>
      </w:r>
      <w:r w:rsidRPr="005124AF">
        <w:rPr>
          <w:rFonts w:eastAsia="Times New Roman"/>
          <w:szCs w:val="24"/>
        </w:rPr>
        <w:t xml:space="preserve"> αξιοποιώντας την παρουσία </w:t>
      </w:r>
      <w:r>
        <w:rPr>
          <w:rFonts w:eastAsia="Times New Roman"/>
          <w:szCs w:val="24"/>
        </w:rPr>
        <w:t>σας, θα ήθελα να βάλω, κατ</w:t>
      </w:r>
      <w:r>
        <w:rPr>
          <w:rFonts w:eastAsia="Times New Roman"/>
          <w:szCs w:val="24"/>
        </w:rPr>
        <w:t xml:space="preserve">’ </w:t>
      </w:r>
      <w:r>
        <w:rPr>
          <w:rFonts w:eastAsia="Times New Roman"/>
          <w:szCs w:val="24"/>
        </w:rPr>
        <w:t>αρχήν,</w:t>
      </w:r>
      <w:r w:rsidRPr="005124AF">
        <w:rPr>
          <w:rFonts w:eastAsia="Times New Roman"/>
          <w:szCs w:val="24"/>
        </w:rPr>
        <w:t xml:space="preserve"> πριν μπω στην ανάλυση του νομοσχεδίου</w:t>
      </w:r>
      <w:r>
        <w:rPr>
          <w:rFonts w:eastAsia="Times New Roman"/>
          <w:szCs w:val="24"/>
        </w:rPr>
        <w:t>,</w:t>
      </w:r>
      <w:r w:rsidRPr="005124AF">
        <w:rPr>
          <w:rFonts w:eastAsia="Times New Roman"/>
          <w:szCs w:val="24"/>
        </w:rPr>
        <w:t xml:space="preserve"> το θέμα της αποχής </w:t>
      </w:r>
      <w:r>
        <w:rPr>
          <w:rFonts w:eastAsia="Times New Roman"/>
          <w:szCs w:val="24"/>
        </w:rPr>
        <w:t xml:space="preserve">των εξεταστών των εργαζομένων, </w:t>
      </w:r>
      <w:r w:rsidRPr="005124AF">
        <w:rPr>
          <w:rFonts w:eastAsia="Times New Roman"/>
          <w:szCs w:val="24"/>
        </w:rPr>
        <w:t>δηλαδή στο Υπουργείο Μεταφορών</w:t>
      </w:r>
      <w:r>
        <w:rPr>
          <w:rFonts w:eastAsia="Times New Roman"/>
          <w:szCs w:val="24"/>
        </w:rPr>
        <w:t>,</w:t>
      </w:r>
      <w:r w:rsidRPr="005124AF">
        <w:rPr>
          <w:rFonts w:eastAsia="Times New Roman"/>
          <w:szCs w:val="24"/>
        </w:rPr>
        <w:t xml:space="preserve"> όπου απέχουν </w:t>
      </w:r>
      <w:r>
        <w:rPr>
          <w:rFonts w:eastAsia="Times New Roman"/>
          <w:szCs w:val="24"/>
        </w:rPr>
        <w:t>από τις ε</w:t>
      </w:r>
      <w:r>
        <w:rPr>
          <w:rFonts w:eastAsia="Times New Roman"/>
          <w:szCs w:val="24"/>
        </w:rPr>
        <w:t xml:space="preserve">ξετάσεις των </w:t>
      </w:r>
      <w:r w:rsidRPr="005124AF">
        <w:rPr>
          <w:rFonts w:eastAsia="Times New Roman"/>
          <w:szCs w:val="24"/>
        </w:rPr>
        <w:t>υποψηφίων οδηγών</w:t>
      </w:r>
      <w:r>
        <w:rPr>
          <w:rFonts w:eastAsia="Times New Roman"/>
          <w:szCs w:val="24"/>
        </w:rPr>
        <w:t>.</w:t>
      </w:r>
      <w:r w:rsidRPr="005124AF">
        <w:rPr>
          <w:rFonts w:eastAsia="Times New Roman"/>
          <w:szCs w:val="24"/>
        </w:rPr>
        <w:t xml:space="preserve"> </w:t>
      </w:r>
      <w:r>
        <w:rPr>
          <w:rFonts w:eastAsia="Times New Roman"/>
          <w:szCs w:val="24"/>
        </w:rPr>
        <w:t>Γιατί απέχουν; Διότι</w:t>
      </w:r>
      <w:r w:rsidRPr="005124AF">
        <w:rPr>
          <w:rFonts w:eastAsia="Times New Roman"/>
          <w:szCs w:val="24"/>
        </w:rPr>
        <w:t xml:space="preserve"> </w:t>
      </w:r>
      <w:r>
        <w:rPr>
          <w:rFonts w:eastAsia="Times New Roman"/>
          <w:szCs w:val="24"/>
        </w:rPr>
        <w:t>στις</w:t>
      </w:r>
      <w:r w:rsidRPr="005124AF">
        <w:rPr>
          <w:rFonts w:eastAsia="Times New Roman"/>
          <w:szCs w:val="24"/>
        </w:rPr>
        <w:t xml:space="preserve"> </w:t>
      </w:r>
      <w:r>
        <w:rPr>
          <w:rFonts w:eastAsia="Times New Roman"/>
          <w:szCs w:val="24"/>
        </w:rPr>
        <w:t>30-4-</w:t>
      </w:r>
      <w:r w:rsidRPr="005124AF">
        <w:rPr>
          <w:rFonts w:eastAsia="Times New Roman"/>
          <w:szCs w:val="24"/>
        </w:rPr>
        <w:t xml:space="preserve">2018 βγάλετε σε διαβούλευση </w:t>
      </w:r>
      <w:r>
        <w:rPr>
          <w:rFonts w:eastAsia="Times New Roman"/>
          <w:szCs w:val="24"/>
        </w:rPr>
        <w:t>έναν</w:t>
      </w:r>
      <w:r w:rsidRPr="005124AF">
        <w:rPr>
          <w:rFonts w:eastAsia="Times New Roman"/>
          <w:szCs w:val="24"/>
        </w:rPr>
        <w:t xml:space="preserve"> </w:t>
      </w:r>
      <w:r>
        <w:rPr>
          <w:rFonts w:eastAsia="Times New Roman"/>
          <w:szCs w:val="24"/>
        </w:rPr>
        <w:t>νόμο,</w:t>
      </w:r>
      <w:r w:rsidRPr="005124AF">
        <w:rPr>
          <w:rFonts w:eastAsia="Times New Roman"/>
          <w:szCs w:val="24"/>
        </w:rPr>
        <w:t xml:space="preserve"> όπου σωστά αλλάζετε τη διαδικασία ως προς τις εξετάσεις</w:t>
      </w:r>
      <w:r>
        <w:rPr>
          <w:rFonts w:eastAsia="Times New Roman"/>
          <w:szCs w:val="24"/>
        </w:rPr>
        <w:t>,</w:t>
      </w:r>
      <w:r w:rsidRPr="005124AF">
        <w:rPr>
          <w:rFonts w:eastAsia="Times New Roman"/>
          <w:szCs w:val="24"/>
        </w:rPr>
        <w:t xml:space="preserve"> </w:t>
      </w:r>
      <w:r>
        <w:rPr>
          <w:rFonts w:eastAsia="Times New Roman"/>
          <w:szCs w:val="24"/>
        </w:rPr>
        <w:t>τον χρόνο</w:t>
      </w:r>
      <w:r w:rsidRPr="005124AF">
        <w:rPr>
          <w:rFonts w:eastAsia="Times New Roman"/>
          <w:szCs w:val="24"/>
        </w:rPr>
        <w:t xml:space="preserve"> εξέτασης </w:t>
      </w:r>
      <w:r>
        <w:rPr>
          <w:rFonts w:eastAsia="Times New Roman"/>
          <w:szCs w:val="24"/>
        </w:rPr>
        <w:t>και</w:t>
      </w:r>
      <w:r w:rsidRPr="005124AF">
        <w:rPr>
          <w:rFonts w:eastAsia="Times New Roman"/>
          <w:szCs w:val="24"/>
        </w:rPr>
        <w:t xml:space="preserve"> όλα αυτά και </w:t>
      </w:r>
      <w:r>
        <w:rPr>
          <w:rFonts w:eastAsia="Times New Roman"/>
          <w:szCs w:val="24"/>
        </w:rPr>
        <w:t>είπατε ότι</w:t>
      </w:r>
      <w:r w:rsidRPr="005124AF">
        <w:rPr>
          <w:rFonts w:eastAsia="Times New Roman"/>
          <w:szCs w:val="24"/>
        </w:rPr>
        <w:t xml:space="preserve"> μέχρι το</w:t>
      </w:r>
      <w:r>
        <w:rPr>
          <w:rFonts w:eastAsia="Times New Roman"/>
          <w:szCs w:val="24"/>
        </w:rPr>
        <w:t>ν</w:t>
      </w:r>
      <w:r w:rsidRPr="005124AF">
        <w:rPr>
          <w:rFonts w:eastAsia="Times New Roman"/>
          <w:szCs w:val="24"/>
        </w:rPr>
        <w:t xml:space="preserve"> Μάιο</w:t>
      </w:r>
      <w:r w:rsidRPr="002E4054">
        <w:rPr>
          <w:rFonts w:eastAsia="Times New Roman"/>
          <w:szCs w:val="24"/>
        </w:rPr>
        <w:t xml:space="preserve"> </w:t>
      </w:r>
      <w:r w:rsidRPr="005124AF">
        <w:rPr>
          <w:rFonts w:eastAsia="Times New Roman"/>
          <w:szCs w:val="24"/>
        </w:rPr>
        <w:t>το</w:t>
      </w:r>
      <w:r>
        <w:rPr>
          <w:rFonts w:eastAsia="Times New Roman"/>
          <w:szCs w:val="24"/>
        </w:rPr>
        <w:t>υ</w:t>
      </w:r>
      <w:r w:rsidRPr="005124AF">
        <w:rPr>
          <w:rFonts w:eastAsia="Times New Roman"/>
          <w:szCs w:val="24"/>
        </w:rPr>
        <w:t xml:space="preserve"> 2018</w:t>
      </w:r>
      <w:r>
        <w:rPr>
          <w:rFonts w:eastAsia="Times New Roman"/>
          <w:szCs w:val="24"/>
        </w:rPr>
        <w:t>,</w:t>
      </w:r>
      <w:r w:rsidRPr="005124AF">
        <w:rPr>
          <w:rFonts w:eastAsia="Times New Roman"/>
          <w:szCs w:val="24"/>
        </w:rPr>
        <w:t xml:space="preserve"> σύμφωνα με το δελτίο </w:t>
      </w:r>
      <w:r>
        <w:rPr>
          <w:rFonts w:eastAsia="Times New Roman"/>
          <w:szCs w:val="24"/>
        </w:rPr>
        <w:t>Τ</w:t>
      </w:r>
      <w:r w:rsidRPr="005124AF">
        <w:rPr>
          <w:rFonts w:eastAsia="Times New Roman"/>
          <w:szCs w:val="24"/>
        </w:rPr>
        <w:t>ύπου</w:t>
      </w:r>
      <w:r w:rsidRPr="005124AF">
        <w:rPr>
          <w:rFonts w:eastAsia="Times New Roman"/>
          <w:szCs w:val="24"/>
        </w:rPr>
        <w:t xml:space="preserve"> που βγάλατε</w:t>
      </w:r>
      <w:r>
        <w:rPr>
          <w:rFonts w:eastAsia="Times New Roman"/>
          <w:szCs w:val="24"/>
        </w:rPr>
        <w:t>,</w:t>
      </w:r>
      <w:r w:rsidRPr="005124AF">
        <w:rPr>
          <w:rFonts w:eastAsia="Times New Roman"/>
          <w:szCs w:val="24"/>
        </w:rPr>
        <w:t xml:space="preserve"> </w:t>
      </w:r>
      <w:r>
        <w:rPr>
          <w:rFonts w:eastAsia="Times New Roman"/>
          <w:szCs w:val="24"/>
        </w:rPr>
        <w:t>θα</w:t>
      </w:r>
      <w:r w:rsidRPr="005124AF">
        <w:rPr>
          <w:rFonts w:eastAsia="Times New Roman"/>
          <w:szCs w:val="24"/>
        </w:rPr>
        <w:t xml:space="preserve"> </w:t>
      </w:r>
      <w:r>
        <w:rPr>
          <w:rFonts w:eastAsia="Times New Roman"/>
          <w:szCs w:val="24"/>
        </w:rPr>
        <w:t>ψηφιζόταν στη Βουλή</w:t>
      </w:r>
      <w:r w:rsidRPr="005124AF">
        <w:rPr>
          <w:rFonts w:eastAsia="Times New Roman"/>
          <w:szCs w:val="24"/>
        </w:rPr>
        <w:t xml:space="preserve"> </w:t>
      </w:r>
      <w:r>
        <w:rPr>
          <w:rFonts w:eastAsia="Times New Roman"/>
          <w:szCs w:val="24"/>
        </w:rPr>
        <w:t>και θα έκλεινε το θέμα. Ε</w:t>
      </w:r>
      <w:r w:rsidRPr="005124AF">
        <w:rPr>
          <w:rFonts w:eastAsia="Times New Roman"/>
          <w:szCs w:val="24"/>
        </w:rPr>
        <w:t>κεί υπήρχαν μεταβατικές διατάξεις</w:t>
      </w:r>
      <w:r>
        <w:rPr>
          <w:rFonts w:eastAsia="Times New Roman"/>
          <w:szCs w:val="24"/>
        </w:rPr>
        <w:t>,</w:t>
      </w:r>
      <w:r w:rsidRPr="005124AF">
        <w:rPr>
          <w:rFonts w:eastAsia="Times New Roman"/>
          <w:szCs w:val="24"/>
        </w:rPr>
        <w:t xml:space="preserve"> </w:t>
      </w:r>
      <w:r>
        <w:rPr>
          <w:rFonts w:eastAsia="Times New Roman"/>
          <w:szCs w:val="24"/>
        </w:rPr>
        <w:t>που π</w:t>
      </w:r>
      <w:r w:rsidRPr="005124AF">
        <w:rPr>
          <w:rFonts w:eastAsia="Times New Roman"/>
          <w:szCs w:val="24"/>
        </w:rPr>
        <w:t>ροβλεπόταν</w:t>
      </w:r>
      <w:r>
        <w:rPr>
          <w:rFonts w:eastAsia="Times New Roman"/>
          <w:szCs w:val="24"/>
        </w:rPr>
        <w:t>,</w:t>
      </w:r>
      <w:r w:rsidRPr="005124AF">
        <w:rPr>
          <w:rFonts w:eastAsia="Times New Roman"/>
          <w:szCs w:val="24"/>
        </w:rPr>
        <w:t xml:space="preserve"> αλλά </w:t>
      </w:r>
      <w:r w:rsidRPr="005124AF">
        <w:rPr>
          <w:rFonts w:eastAsia="Times New Roman"/>
          <w:szCs w:val="24"/>
        </w:rPr>
        <w:lastRenderedPageBreak/>
        <w:t xml:space="preserve">δυστυχώς </w:t>
      </w:r>
      <w:r>
        <w:rPr>
          <w:rFonts w:eastAsia="Times New Roman"/>
          <w:szCs w:val="24"/>
        </w:rPr>
        <w:t xml:space="preserve">μέχρι και τον Οκτώβριο δεν έχει έρθει καν για </w:t>
      </w:r>
      <w:r w:rsidRPr="005124AF">
        <w:rPr>
          <w:rFonts w:eastAsia="Times New Roman"/>
          <w:szCs w:val="24"/>
        </w:rPr>
        <w:t>συζήτηση στη Βουλή το συγκεκριμένο νομοσχέδιο</w:t>
      </w:r>
      <w:r>
        <w:rPr>
          <w:rFonts w:eastAsia="Times New Roman"/>
          <w:szCs w:val="24"/>
        </w:rPr>
        <w:t>,</w:t>
      </w:r>
      <w:r w:rsidRPr="005124AF">
        <w:rPr>
          <w:rFonts w:eastAsia="Times New Roman"/>
          <w:szCs w:val="24"/>
        </w:rPr>
        <w:t xml:space="preserve"> με αποτέλεσμα να μην αμείβονται οι </w:t>
      </w:r>
      <w:r w:rsidRPr="005124AF">
        <w:rPr>
          <w:rFonts w:eastAsia="Times New Roman"/>
          <w:szCs w:val="24"/>
        </w:rPr>
        <w:t>εξεταστές</w:t>
      </w:r>
      <w:r>
        <w:rPr>
          <w:rFonts w:eastAsia="Times New Roman"/>
          <w:szCs w:val="24"/>
        </w:rPr>
        <w:t>,</w:t>
      </w:r>
      <w:r w:rsidRPr="005124AF">
        <w:rPr>
          <w:rFonts w:eastAsia="Times New Roman"/>
          <w:szCs w:val="24"/>
        </w:rPr>
        <w:t xml:space="preserve"> </w:t>
      </w:r>
      <w:r>
        <w:rPr>
          <w:rFonts w:eastAsia="Times New Roman"/>
          <w:szCs w:val="24"/>
        </w:rPr>
        <w:t>γ</w:t>
      </w:r>
      <w:r w:rsidRPr="005124AF">
        <w:rPr>
          <w:rFonts w:eastAsia="Times New Roman"/>
          <w:szCs w:val="24"/>
        </w:rPr>
        <w:t>ιατί δεν υπάρχει από</w:t>
      </w:r>
      <w:r>
        <w:rPr>
          <w:rFonts w:eastAsia="Times New Roman"/>
          <w:szCs w:val="24"/>
        </w:rPr>
        <w:t xml:space="preserve"> τις</w:t>
      </w:r>
      <w:r w:rsidRPr="005124AF">
        <w:rPr>
          <w:rFonts w:eastAsia="Times New Roman"/>
          <w:szCs w:val="24"/>
        </w:rPr>
        <w:t xml:space="preserve"> 30 Απριλίου του 2018</w:t>
      </w:r>
      <w:r>
        <w:rPr>
          <w:rFonts w:eastAsia="Times New Roman"/>
          <w:szCs w:val="24"/>
        </w:rPr>
        <w:t xml:space="preserve"> η</w:t>
      </w:r>
      <w:r w:rsidRPr="005124AF">
        <w:rPr>
          <w:rFonts w:eastAsia="Times New Roman"/>
          <w:szCs w:val="24"/>
        </w:rPr>
        <w:t xml:space="preserve"> σχετική υπουργική απόφαση</w:t>
      </w:r>
      <w:r>
        <w:rPr>
          <w:rFonts w:eastAsia="Times New Roman"/>
          <w:szCs w:val="24"/>
        </w:rPr>
        <w:t>.</w:t>
      </w:r>
    </w:p>
    <w:p w14:paraId="090359B3"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Έ</w:t>
      </w:r>
      <w:r w:rsidRPr="005124AF">
        <w:rPr>
          <w:rFonts w:eastAsia="Times New Roman"/>
          <w:szCs w:val="24"/>
        </w:rPr>
        <w:t xml:space="preserve">χουμε καταθέσει επανειλημμένα τροπολογία </w:t>
      </w:r>
      <w:proofErr w:type="spellStart"/>
      <w:r>
        <w:rPr>
          <w:rFonts w:eastAsia="Times New Roman"/>
          <w:szCs w:val="24"/>
        </w:rPr>
        <w:t>γι’</w:t>
      </w:r>
      <w:r w:rsidRPr="005124AF">
        <w:rPr>
          <w:rFonts w:eastAsia="Times New Roman"/>
          <w:szCs w:val="24"/>
        </w:rPr>
        <w:t>αυτό</w:t>
      </w:r>
      <w:proofErr w:type="spellEnd"/>
      <w:r w:rsidRPr="005124AF">
        <w:rPr>
          <w:rFonts w:eastAsia="Times New Roman"/>
          <w:szCs w:val="24"/>
        </w:rPr>
        <w:t xml:space="preserve"> το θέμα για να λυθεί</w:t>
      </w:r>
      <w:r>
        <w:rPr>
          <w:rFonts w:eastAsia="Times New Roman"/>
          <w:szCs w:val="24"/>
        </w:rPr>
        <w:t>.</w:t>
      </w:r>
      <w:r w:rsidRPr="005124AF">
        <w:rPr>
          <w:rFonts w:eastAsia="Times New Roman"/>
          <w:szCs w:val="24"/>
        </w:rPr>
        <w:t xml:space="preserve"> </w:t>
      </w:r>
      <w:r>
        <w:rPr>
          <w:rFonts w:eastAsia="Times New Roman"/>
          <w:szCs w:val="24"/>
        </w:rPr>
        <w:t>Τ</w:t>
      </w:r>
      <w:r w:rsidRPr="005124AF">
        <w:rPr>
          <w:rFonts w:eastAsia="Times New Roman"/>
          <w:szCs w:val="24"/>
        </w:rPr>
        <w:t xml:space="preserve">ο </w:t>
      </w:r>
      <w:r>
        <w:rPr>
          <w:rFonts w:eastAsia="Times New Roman"/>
          <w:szCs w:val="24"/>
        </w:rPr>
        <w:t>βάζουμε</w:t>
      </w:r>
      <w:r w:rsidRPr="005124AF">
        <w:rPr>
          <w:rFonts w:eastAsia="Times New Roman"/>
          <w:szCs w:val="24"/>
        </w:rPr>
        <w:t xml:space="preserve"> και σήμερα</w:t>
      </w:r>
      <w:r>
        <w:rPr>
          <w:rFonts w:eastAsia="Times New Roman"/>
          <w:szCs w:val="24"/>
        </w:rPr>
        <w:t xml:space="preserve"> και</w:t>
      </w:r>
      <w:r w:rsidRPr="005124AF">
        <w:rPr>
          <w:rFonts w:eastAsia="Times New Roman"/>
          <w:szCs w:val="24"/>
        </w:rPr>
        <w:t xml:space="preserve"> θα </w:t>
      </w:r>
      <w:r>
        <w:rPr>
          <w:rFonts w:eastAsia="Times New Roman"/>
          <w:szCs w:val="24"/>
        </w:rPr>
        <w:t>καταθέσουμε ξανά</w:t>
      </w:r>
      <w:r w:rsidRPr="005124AF">
        <w:rPr>
          <w:rFonts w:eastAsia="Times New Roman"/>
          <w:szCs w:val="24"/>
        </w:rPr>
        <w:t xml:space="preserve"> τροπολογία</w:t>
      </w:r>
      <w:r>
        <w:rPr>
          <w:rFonts w:eastAsia="Times New Roman"/>
          <w:szCs w:val="24"/>
        </w:rPr>
        <w:t>.</w:t>
      </w:r>
      <w:r w:rsidRPr="005124AF">
        <w:rPr>
          <w:rFonts w:eastAsia="Times New Roman"/>
          <w:szCs w:val="24"/>
        </w:rPr>
        <w:t xml:space="preserve"> </w:t>
      </w:r>
      <w:r>
        <w:rPr>
          <w:rFonts w:eastAsia="Times New Roman"/>
          <w:szCs w:val="24"/>
        </w:rPr>
        <w:t>Θ</w:t>
      </w:r>
      <w:r w:rsidRPr="005124AF">
        <w:rPr>
          <w:rFonts w:eastAsia="Times New Roman"/>
          <w:szCs w:val="24"/>
        </w:rPr>
        <w:t>εωρούμε ότι είναι ένα πρακτικό ζήτημα</w:t>
      </w:r>
      <w:r>
        <w:rPr>
          <w:rFonts w:eastAsia="Times New Roman"/>
          <w:szCs w:val="24"/>
        </w:rPr>
        <w:t>.</w:t>
      </w:r>
      <w:r>
        <w:rPr>
          <w:rFonts w:eastAsia="Times New Roman"/>
          <w:szCs w:val="24"/>
        </w:rPr>
        <w:t xml:space="preserve"> Δείξτε </w:t>
      </w:r>
      <w:r w:rsidRPr="005124AF">
        <w:rPr>
          <w:rFonts w:eastAsia="Times New Roman"/>
          <w:szCs w:val="24"/>
        </w:rPr>
        <w:t>επιτέλους</w:t>
      </w:r>
      <w:r>
        <w:rPr>
          <w:rFonts w:eastAsia="Times New Roman"/>
          <w:szCs w:val="24"/>
        </w:rPr>
        <w:t>,</w:t>
      </w:r>
      <w:r w:rsidRPr="005124AF">
        <w:rPr>
          <w:rFonts w:eastAsia="Times New Roman"/>
          <w:szCs w:val="24"/>
        </w:rPr>
        <w:t xml:space="preserve"> </w:t>
      </w:r>
      <w:r>
        <w:rPr>
          <w:rFonts w:eastAsia="Times New Roman"/>
          <w:szCs w:val="24"/>
        </w:rPr>
        <w:t>ως</w:t>
      </w:r>
      <w:r w:rsidRPr="005124AF">
        <w:rPr>
          <w:rFonts w:eastAsia="Times New Roman"/>
          <w:szCs w:val="24"/>
        </w:rPr>
        <w:t xml:space="preserve"> </w:t>
      </w:r>
      <w:r>
        <w:rPr>
          <w:rFonts w:eastAsia="Times New Roman"/>
          <w:szCs w:val="24"/>
        </w:rPr>
        <w:t>μια</w:t>
      </w:r>
      <w:r w:rsidRPr="005124AF">
        <w:rPr>
          <w:rFonts w:eastAsia="Times New Roman"/>
          <w:szCs w:val="24"/>
        </w:rPr>
        <w:t xml:space="preserve"> </w:t>
      </w:r>
      <w:r>
        <w:rPr>
          <w:rFonts w:eastAsia="Times New Roman"/>
          <w:szCs w:val="24"/>
        </w:rPr>
        <w:t>Κ</w:t>
      </w:r>
      <w:r w:rsidRPr="005124AF">
        <w:rPr>
          <w:rFonts w:eastAsia="Times New Roman"/>
          <w:szCs w:val="24"/>
        </w:rPr>
        <w:t xml:space="preserve">υβέρνηση που λέτε </w:t>
      </w:r>
      <w:r>
        <w:rPr>
          <w:rFonts w:eastAsia="Times New Roman"/>
          <w:szCs w:val="24"/>
        </w:rPr>
        <w:t>«</w:t>
      </w:r>
      <w:r w:rsidRPr="005124AF">
        <w:rPr>
          <w:rFonts w:eastAsia="Times New Roman"/>
          <w:szCs w:val="24"/>
        </w:rPr>
        <w:t xml:space="preserve">για πρώτη φορά </w:t>
      </w:r>
      <w:r>
        <w:rPr>
          <w:rFonts w:eastAsia="Times New Roman"/>
          <w:szCs w:val="24"/>
        </w:rPr>
        <w:t>Α</w:t>
      </w:r>
      <w:r w:rsidRPr="005124AF">
        <w:rPr>
          <w:rFonts w:eastAsia="Times New Roman"/>
          <w:szCs w:val="24"/>
        </w:rPr>
        <w:t>ριστερά</w:t>
      </w:r>
      <w:r>
        <w:rPr>
          <w:rFonts w:eastAsia="Times New Roman"/>
          <w:szCs w:val="24"/>
        </w:rPr>
        <w:t>»,</w:t>
      </w:r>
      <w:r w:rsidRPr="005124AF">
        <w:rPr>
          <w:rFonts w:eastAsia="Times New Roman"/>
          <w:szCs w:val="24"/>
        </w:rPr>
        <w:t xml:space="preserve"> την ευαισθησία σας απέναντι στους εργαζόμενους</w:t>
      </w:r>
      <w:r>
        <w:rPr>
          <w:rFonts w:eastAsia="Times New Roman"/>
          <w:szCs w:val="24"/>
        </w:rPr>
        <w:t>.</w:t>
      </w:r>
    </w:p>
    <w:p w14:paraId="090359B4"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Σ</w:t>
      </w:r>
      <w:r w:rsidRPr="005124AF">
        <w:rPr>
          <w:rFonts w:eastAsia="Times New Roman"/>
          <w:szCs w:val="24"/>
        </w:rPr>
        <w:t xml:space="preserve">χετικά </w:t>
      </w:r>
      <w:r>
        <w:rPr>
          <w:rFonts w:eastAsia="Times New Roman"/>
          <w:szCs w:val="24"/>
        </w:rPr>
        <w:t xml:space="preserve">τώρα </w:t>
      </w:r>
      <w:r w:rsidRPr="005124AF">
        <w:rPr>
          <w:rFonts w:eastAsia="Times New Roman"/>
          <w:szCs w:val="24"/>
        </w:rPr>
        <w:t>με το νομοσχέδιο</w:t>
      </w:r>
      <w:r>
        <w:rPr>
          <w:rFonts w:eastAsia="Times New Roman"/>
          <w:szCs w:val="24"/>
        </w:rPr>
        <w:t>,</w:t>
      </w:r>
      <w:r w:rsidRPr="005124AF">
        <w:rPr>
          <w:rFonts w:eastAsia="Times New Roman"/>
          <w:szCs w:val="24"/>
        </w:rPr>
        <w:t xml:space="preserve"> το οποίο συζητάμε</w:t>
      </w:r>
      <w:r>
        <w:rPr>
          <w:rFonts w:eastAsia="Times New Roman"/>
          <w:szCs w:val="24"/>
        </w:rPr>
        <w:t>,</w:t>
      </w:r>
      <w:r w:rsidRPr="005124AF">
        <w:rPr>
          <w:rFonts w:eastAsia="Times New Roman"/>
          <w:szCs w:val="24"/>
        </w:rPr>
        <w:t xml:space="preserve"> τα </w:t>
      </w:r>
      <w:proofErr w:type="spellStart"/>
      <w:r w:rsidRPr="005124AF">
        <w:rPr>
          <w:rFonts w:eastAsia="Times New Roman"/>
          <w:szCs w:val="24"/>
        </w:rPr>
        <w:t>υδατοδρόμια</w:t>
      </w:r>
      <w:proofErr w:type="spellEnd"/>
      <w:r w:rsidRPr="005124AF">
        <w:rPr>
          <w:rFonts w:eastAsia="Times New Roman"/>
          <w:szCs w:val="24"/>
        </w:rPr>
        <w:t xml:space="preserve"> είναι το ένα κομμάτι και </w:t>
      </w:r>
      <w:r>
        <w:rPr>
          <w:rFonts w:eastAsia="Times New Roman"/>
          <w:szCs w:val="24"/>
        </w:rPr>
        <w:t>οι</w:t>
      </w:r>
      <w:r w:rsidRPr="005124AF">
        <w:rPr>
          <w:rFonts w:eastAsia="Times New Roman"/>
          <w:szCs w:val="24"/>
        </w:rPr>
        <w:t xml:space="preserve"> αστικές οδικές μεταφορές το δεύτερο κομμάτι</w:t>
      </w:r>
      <w:r>
        <w:rPr>
          <w:rFonts w:eastAsia="Times New Roman"/>
          <w:szCs w:val="24"/>
        </w:rPr>
        <w:t>.</w:t>
      </w:r>
      <w:r w:rsidRPr="005124AF">
        <w:rPr>
          <w:rFonts w:eastAsia="Times New Roman"/>
          <w:szCs w:val="24"/>
        </w:rPr>
        <w:t xml:space="preserve"> </w:t>
      </w:r>
      <w:r>
        <w:rPr>
          <w:rFonts w:eastAsia="Times New Roman"/>
          <w:szCs w:val="24"/>
        </w:rPr>
        <w:t>Π</w:t>
      </w:r>
      <w:r w:rsidRPr="005124AF">
        <w:rPr>
          <w:rFonts w:eastAsia="Times New Roman"/>
          <w:szCs w:val="24"/>
        </w:rPr>
        <w:t>ριν προχωρήσει στην τοποθέτησή μου</w:t>
      </w:r>
      <w:r>
        <w:rPr>
          <w:rFonts w:eastAsia="Times New Roman"/>
          <w:szCs w:val="24"/>
        </w:rPr>
        <w:t>,</w:t>
      </w:r>
      <w:r w:rsidRPr="005124AF">
        <w:rPr>
          <w:rFonts w:eastAsia="Times New Roman"/>
          <w:szCs w:val="24"/>
        </w:rPr>
        <w:t xml:space="preserve"> </w:t>
      </w:r>
      <w:r>
        <w:rPr>
          <w:rFonts w:eastAsia="Times New Roman"/>
          <w:szCs w:val="24"/>
        </w:rPr>
        <w:t>όμως,</w:t>
      </w:r>
      <w:r w:rsidRPr="005124AF">
        <w:rPr>
          <w:rFonts w:eastAsia="Times New Roman"/>
          <w:szCs w:val="24"/>
        </w:rPr>
        <w:t xml:space="preserve"> για το νομοσχέδιο</w:t>
      </w:r>
      <w:r>
        <w:rPr>
          <w:rFonts w:eastAsia="Times New Roman"/>
          <w:szCs w:val="24"/>
        </w:rPr>
        <w:t>,</w:t>
      </w:r>
      <w:r w:rsidRPr="005124AF">
        <w:rPr>
          <w:rFonts w:eastAsia="Times New Roman"/>
          <w:szCs w:val="24"/>
        </w:rPr>
        <w:t xml:space="preserve"> θα ήθελα να κάνω </w:t>
      </w:r>
      <w:r>
        <w:rPr>
          <w:rFonts w:eastAsia="Times New Roman"/>
          <w:szCs w:val="24"/>
        </w:rPr>
        <w:t>μια</w:t>
      </w:r>
      <w:r w:rsidRPr="005124AF">
        <w:rPr>
          <w:rFonts w:eastAsia="Times New Roman"/>
          <w:szCs w:val="24"/>
        </w:rPr>
        <w:t xml:space="preserve"> επισήμανση</w:t>
      </w:r>
      <w:r>
        <w:rPr>
          <w:rFonts w:eastAsia="Times New Roman"/>
          <w:szCs w:val="24"/>
        </w:rPr>
        <w:t>,</w:t>
      </w:r>
      <w:r w:rsidRPr="005124AF">
        <w:rPr>
          <w:rFonts w:eastAsia="Times New Roman"/>
          <w:szCs w:val="24"/>
        </w:rPr>
        <w:t xml:space="preserve"> </w:t>
      </w:r>
      <w:r>
        <w:rPr>
          <w:rFonts w:eastAsia="Times New Roman"/>
          <w:szCs w:val="24"/>
        </w:rPr>
        <w:t>ό</w:t>
      </w:r>
      <w:r w:rsidRPr="005124AF">
        <w:rPr>
          <w:rFonts w:eastAsia="Times New Roman"/>
          <w:szCs w:val="24"/>
        </w:rPr>
        <w:t xml:space="preserve">σον αφορά το κομμάτι που αφορά τα </w:t>
      </w:r>
      <w:proofErr w:type="spellStart"/>
      <w:r w:rsidRPr="005124AF">
        <w:rPr>
          <w:rFonts w:eastAsia="Times New Roman"/>
          <w:szCs w:val="24"/>
        </w:rPr>
        <w:t>υδατοδρόμια</w:t>
      </w:r>
      <w:proofErr w:type="spellEnd"/>
      <w:r>
        <w:rPr>
          <w:rFonts w:eastAsia="Times New Roman"/>
          <w:szCs w:val="24"/>
        </w:rPr>
        <w:t>.</w:t>
      </w:r>
      <w:r w:rsidRPr="005124AF">
        <w:rPr>
          <w:rFonts w:eastAsia="Times New Roman"/>
          <w:szCs w:val="24"/>
        </w:rPr>
        <w:t xml:space="preserve"> </w:t>
      </w:r>
      <w:r>
        <w:rPr>
          <w:rFonts w:eastAsia="Times New Roman"/>
          <w:szCs w:val="24"/>
        </w:rPr>
        <w:t>Α</w:t>
      </w:r>
      <w:r w:rsidRPr="005124AF">
        <w:rPr>
          <w:rFonts w:eastAsia="Times New Roman"/>
          <w:szCs w:val="24"/>
        </w:rPr>
        <w:t xml:space="preserve">ποκαλύπτει έντονα </w:t>
      </w:r>
      <w:r>
        <w:rPr>
          <w:rFonts w:eastAsia="Times New Roman"/>
          <w:szCs w:val="24"/>
        </w:rPr>
        <w:t>μια</w:t>
      </w:r>
      <w:r w:rsidRPr="005124AF">
        <w:rPr>
          <w:rFonts w:eastAsia="Times New Roman"/>
          <w:szCs w:val="24"/>
        </w:rPr>
        <w:t xml:space="preserve"> από τις παθογένειες της χώρας </w:t>
      </w:r>
      <w:r>
        <w:rPr>
          <w:rFonts w:eastAsia="Times New Roman"/>
          <w:szCs w:val="24"/>
        </w:rPr>
        <w:t>μας,</w:t>
      </w:r>
      <w:r w:rsidRPr="005124AF">
        <w:rPr>
          <w:rFonts w:eastAsia="Times New Roman"/>
          <w:szCs w:val="24"/>
        </w:rPr>
        <w:t xml:space="preserve"> του πολιτικού συστήματος </w:t>
      </w:r>
      <w:r>
        <w:rPr>
          <w:rFonts w:eastAsia="Times New Roman"/>
          <w:szCs w:val="24"/>
        </w:rPr>
        <w:t xml:space="preserve">θα έλεγα </w:t>
      </w:r>
      <w:r w:rsidRPr="005124AF">
        <w:rPr>
          <w:rFonts w:eastAsia="Times New Roman"/>
          <w:szCs w:val="24"/>
        </w:rPr>
        <w:t>γενικότερα</w:t>
      </w:r>
      <w:r>
        <w:rPr>
          <w:rFonts w:eastAsia="Times New Roman"/>
          <w:szCs w:val="24"/>
        </w:rPr>
        <w:t>. Είναι έ</w:t>
      </w:r>
      <w:r>
        <w:rPr>
          <w:rFonts w:eastAsia="Times New Roman"/>
          <w:szCs w:val="24"/>
        </w:rPr>
        <w:t>να</w:t>
      </w:r>
      <w:r w:rsidRPr="005124AF">
        <w:rPr>
          <w:rFonts w:eastAsia="Times New Roman"/>
          <w:szCs w:val="24"/>
        </w:rPr>
        <w:t xml:space="preserve"> νομοσχέδιο</w:t>
      </w:r>
      <w:r>
        <w:rPr>
          <w:rFonts w:eastAsia="Times New Roman"/>
          <w:szCs w:val="24"/>
        </w:rPr>
        <w:t>,</w:t>
      </w:r>
      <w:r w:rsidRPr="005124AF">
        <w:rPr>
          <w:rFonts w:eastAsia="Times New Roman"/>
          <w:szCs w:val="24"/>
        </w:rPr>
        <w:t xml:space="preserve"> το οποίο θα μπορούσε να είχε ψηφιστεί χρόνια πριν και να </w:t>
      </w:r>
      <w:r>
        <w:rPr>
          <w:rFonts w:eastAsia="Times New Roman"/>
          <w:szCs w:val="24"/>
        </w:rPr>
        <w:t>είχε</w:t>
      </w:r>
      <w:r w:rsidRPr="005124AF">
        <w:rPr>
          <w:rFonts w:eastAsia="Times New Roman"/>
          <w:szCs w:val="24"/>
        </w:rPr>
        <w:t xml:space="preserve"> συμβάλει στην ανάπτυξη της χώρας μέσω των </w:t>
      </w:r>
      <w:r>
        <w:rPr>
          <w:rFonts w:eastAsia="Times New Roman"/>
          <w:szCs w:val="24"/>
        </w:rPr>
        <w:t>ε</w:t>
      </w:r>
      <w:r w:rsidRPr="005124AF">
        <w:rPr>
          <w:rFonts w:eastAsia="Times New Roman"/>
          <w:szCs w:val="24"/>
        </w:rPr>
        <w:t>πενδύσεων</w:t>
      </w:r>
      <w:r>
        <w:rPr>
          <w:rFonts w:eastAsia="Times New Roman"/>
          <w:szCs w:val="24"/>
        </w:rPr>
        <w:t>,</w:t>
      </w:r>
      <w:r w:rsidRPr="005124AF">
        <w:rPr>
          <w:rFonts w:eastAsia="Times New Roman"/>
          <w:szCs w:val="24"/>
        </w:rPr>
        <w:t xml:space="preserve"> καθώς η δημιουργία των </w:t>
      </w:r>
      <w:proofErr w:type="spellStart"/>
      <w:r w:rsidRPr="005124AF">
        <w:rPr>
          <w:rFonts w:eastAsia="Times New Roman"/>
          <w:szCs w:val="24"/>
        </w:rPr>
        <w:t>υδατοδρομίων</w:t>
      </w:r>
      <w:proofErr w:type="spellEnd"/>
      <w:r w:rsidRPr="005124AF">
        <w:rPr>
          <w:rFonts w:eastAsia="Times New Roman"/>
          <w:szCs w:val="24"/>
        </w:rPr>
        <w:t xml:space="preserve"> θα συνέβαλε καθοριστικά στην ενίσχυση και ανάπτυξη του τουρισμού</w:t>
      </w:r>
      <w:r>
        <w:rPr>
          <w:rFonts w:eastAsia="Times New Roman"/>
          <w:szCs w:val="24"/>
        </w:rPr>
        <w:t>,</w:t>
      </w:r>
      <w:r w:rsidRPr="005124AF">
        <w:rPr>
          <w:rFonts w:eastAsia="Times New Roman"/>
          <w:szCs w:val="24"/>
        </w:rPr>
        <w:t xml:space="preserve"> ενός από τους βασικότερ</w:t>
      </w:r>
      <w:r w:rsidRPr="005124AF">
        <w:rPr>
          <w:rFonts w:eastAsia="Times New Roman"/>
          <w:szCs w:val="24"/>
        </w:rPr>
        <w:t>ους</w:t>
      </w:r>
      <w:r>
        <w:rPr>
          <w:rFonts w:eastAsia="Times New Roman"/>
          <w:szCs w:val="24"/>
        </w:rPr>
        <w:t>,</w:t>
      </w:r>
      <w:r w:rsidRPr="005124AF">
        <w:rPr>
          <w:rFonts w:eastAsia="Times New Roman"/>
          <w:szCs w:val="24"/>
        </w:rPr>
        <w:t xml:space="preserve"> </w:t>
      </w:r>
      <w:r>
        <w:rPr>
          <w:rFonts w:eastAsia="Times New Roman"/>
          <w:szCs w:val="24"/>
        </w:rPr>
        <w:t>όπως λέμε όλοι, πυλώνες</w:t>
      </w:r>
      <w:r w:rsidRPr="005124AF">
        <w:rPr>
          <w:rFonts w:eastAsia="Times New Roman"/>
          <w:szCs w:val="24"/>
        </w:rPr>
        <w:t xml:space="preserve"> της εθνικής μας οικονομίας</w:t>
      </w:r>
      <w:r>
        <w:rPr>
          <w:rFonts w:eastAsia="Times New Roman"/>
          <w:szCs w:val="24"/>
        </w:rPr>
        <w:t>.</w:t>
      </w:r>
    </w:p>
    <w:p w14:paraId="090359B5"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lastRenderedPageBreak/>
        <w:t>Το νομοσχέδιο</w:t>
      </w:r>
      <w:r w:rsidRPr="00FC4ED1">
        <w:rPr>
          <w:rFonts w:eastAsia="Times New Roman"/>
          <w:szCs w:val="24"/>
        </w:rPr>
        <w:t xml:space="preserve"> </w:t>
      </w:r>
      <w:r w:rsidRPr="005124AF">
        <w:rPr>
          <w:rFonts w:eastAsia="Times New Roman"/>
          <w:szCs w:val="24"/>
        </w:rPr>
        <w:t>αυτό</w:t>
      </w:r>
      <w:r>
        <w:rPr>
          <w:rFonts w:eastAsia="Times New Roman"/>
          <w:szCs w:val="24"/>
        </w:rPr>
        <w:t>,</w:t>
      </w:r>
      <w:r w:rsidRPr="005124AF">
        <w:rPr>
          <w:rFonts w:eastAsia="Times New Roman"/>
          <w:szCs w:val="24"/>
        </w:rPr>
        <w:t xml:space="preserve"> λοιπόν</w:t>
      </w:r>
      <w:r>
        <w:rPr>
          <w:rFonts w:eastAsia="Times New Roman"/>
          <w:szCs w:val="24"/>
        </w:rPr>
        <w:t>,</w:t>
      </w:r>
      <w:r w:rsidRPr="005124AF">
        <w:rPr>
          <w:rFonts w:eastAsia="Times New Roman"/>
          <w:szCs w:val="24"/>
        </w:rPr>
        <w:t xml:space="preserve"> με τον πλέον </w:t>
      </w:r>
      <w:r>
        <w:rPr>
          <w:rFonts w:eastAsia="Times New Roman"/>
          <w:szCs w:val="24"/>
        </w:rPr>
        <w:t>αποκαλυπτικό τρόπο</w:t>
      </w:r>
      <w:r>
        <w:rPr>
          <w:rFonts w:eastAsia="Times New Roman"/>
          <w:szCs w:val="24"/>
        </w:rPr>
        <w:t>,</w:t>
      </w:r>
      <w:r>
        <w:rPr>
          <w:rFonts w:eastAsia="Times New Roman"/>
          <w:szCs w:val="24"/>
        </w:rPr>
        <w:t xml:space="preserve"> δείχνει γιατί βρισκόμαστε </w:t>
      </w:r>
      <w:r w:rsidRPr="005124AF">
        <w:rPr>
          <w:rFonts w:eastAsia="Times New Roman"/>
          <w:szCs w:val="24"/>
        </w:rPr>
        <w:t>σήμερα σε αυτή την κατάσταση</w:t>
      </w:r>
      <w:r>
        <w:rPr>
          <w:rFonts w:eastAsia="Times New Roman"/>
          <w:szCs w:val="24"/>
        </w:rPr>
        <w:t>,</w:t>
      </w:r>
      <w:r w:rsidRPr="005124AF">
        <w:rPr>
          <w:rFonts w:eastAsia="Times New Roman"/>
          <w:szCs w:val="24"/>
        </w:rPr>
        <w:t xml:space="preserve"> ως χώρα</w:t>
      </w:r>
      <w:r>
        <w:rPr>
          <w:rFonts w:eastAsia="Times New Roman"/>
          <w:szCs w:val="24"/>
        </w:rPr>
        <w:t>.</w:t>
      </w:r>
      <w:r w:rsidRPr="005124AF">
        <w:rPr>
          <w:rFonts w:eastAsia="Times New Roman"/>
          <w:szCs w:val="24"/>
        </w:rPr>
        <w:t xml:space="preserve"> </w:t>
      </w:r>
      <w:r>
        <w:rPr>
          <w:rFonts w:eastAsia="Times New Roman"/>
          <w:szCs w:val="24"/>
        </w:rPr>
        <w:t>Γ</w:t>
      </w:r>
      <w:r w:rsidRPr="005124AF">
        <w:rPr>
          <w:rFonts w:eastAsia="Times New Roman"/>
          <w:szCs w:val="24"/>
        </w:rPr>
        <w:t>ιατί</w:t>
      </w:r>
      <w:r>
        <w:rPr>
          <w:rFonts w:eastAsia="Times New Roman"/>
          <w:szCs w:val="24"/>
        </w:rPr>
        <w:t>,</w:t>
      </w:r>
      <w:r w:rsidRPr="005124AF">
        <w:rPr>
          <w:rFonts w:eastAsia="Times New Roman"/>
          <w:szCs w:val="24"/>
        </w:rPr>
        <w:t xml:space="preserve"> αντί να έχουμε προνοήσει από χθες να </w:t>
      </w:r>
      <w:r>
        <w:rPr>
          <w:rFonts w:eastAsia="Times New Roman"/>
          <w:szCs w:val="24"/>
        </w:rPr>
        <w:t>έ</w:t>
      </w:r>
      <w:r w:rsidRPr="005124AF">
        <w:rPr>
          <w:rFonts w:eastAsia="Times New Roman"/>
          <w:szCs w:val="24"/>
        </w:rPr>
        <w:t>χει κατατεθεί το παρόν σχέδι</w:t>
      </w:r>
      <w:r w:rsidRPr="005124AF">
        <w:rPr>
          <w:rFonts w:eastAsia="Times New Roman"/>
          <w:szCs w:val="24"/>
        </w:rPr>
        <w:t>ο νόμου</w:t>
      </w:r>
      <w:r>
        <w:rPr>
          <w:rFonts w:eastAsia="Times New Roman"/>
          <w:szCs w:val="24"/>
        </w:rPr>
        <w:t>,</w:t>
      </w:r>
      <w:r w:rsidRPr="005124AF">
        <w:rPr>
          <w:rFonts w:eastAsia="Times New Roman"/>
          <w:szCs w:val="24"/>
        </w:rPr>
        <w:t xml:space="preserve"> να έχει ψηφιστεί και να γίνει νόμος του </w:t>
      </w:r>
      <w:r>
        <w:rPr>
          <w:rFonts w:eastAsia="Times New Roman"/>
          <w:szCs w:val="24"/>
        </w:rPr>
        <w:t>κ</w:t>
      </w:r>
      <w:r w:rsidRPr="005124AF">
        <w:rPr>
          <w:rFonts w:eastAsia="Times New Roman"/>
          <w:szCs w:val="24"/>
        </w:rPr>
        <w:t>ράτους</w:t>
      </w:r>
      <w:r>
        <w:rPr>
          <w:rFonts w:eastAsia="Times New Roman"/>
          <w:szCs w:val="24"/>
        </w:rPr>
        <w:t>,</w:t>
      </w:r>
      <w:r w:rsidRPr="005124AF">
        <w:rPr>
          <w:rFonts w:eastAsia="Times New Roman"/>
          <w:szCs w:val="24"/>
        </w:rPr>
        <w:t xml:space="preserve"> </w:t>
      </w:r>
      <w:r>
        <w:rPr>
          <w:rFonts w:eastAsia="Times New Roman"/>
          <w:szCs w:val="24"/>
        </w:rPr>
        <w:t>δ</w:t>
      </w:r>
      <w:r w:rsidRPr="005124AF">
        <w:rPr>
          <w:rFonts w:eastAsia="Times New Roman"/>
          <w:szCs w:val="24"/>
        </w:rPr>
        <w:t>υστυχώς βλέπουμε σήμερα ότι τέτοια νομοσχέδια</w:t>
      </w:r>
      <w:r>
        <w:rPr>
          <w:rFonts w:eastAsia="Times New Roman"/>
          <w:szCs w:val="24"/>
        </w:rPr>
        <w:t>,</w:t>
      </w:r>
      <w:r w:rsidRPr="005124AF">
        <w:rPr>
          <w:rFonts w:eastAsia="Times New Roman"/>
          <w:szCs w:val="24"/>
        </w:rPr>
        <w:t xml:space="preserve"> </w:t>
      </w:r>
      <w:r>
        <w:rPr>
          <w:rFonts w:eastAsia="Times New Roman"/>
          <w:szCs w:val="24"/>
        </w:rPr>
        <w:t>μ</w:t>
      </w:r>
      <w:r w:rsidRPr="005124AF">
        <w:rPr>
          <w:rFonts w:eastAsia="Times New Roman"/>
          <w:szCs w:val="24"/>
        </w:rPr>
        <w:t>έχρι να φτάσουν στο σημείο υλοποίησης</w:t>
      </w:r>
      <w:r>
        <w:rPr>
          <w:rFonts w:eastAsia="Times New Roman"/>
          <w:szCs w:val="24"/>
        </w:rPr>
        <w:t>,</w:t>
      </w:r>
      <w:r w:rsidRPr="005124AF">
        <w:rPr>
          <w:rFonts w:eastAsia="Times New Roman"/>
          <w:szCs w:val="24"/>
        </w:rPr>
        <w:t xml:space="preserve"> έχουν καταντήσει να είναι το </w:t>
      </w:r>
      <w:r>
        <w:rPr>
          <w:rFonts w:eastAsia="Times New Roman"/>
          <w:szCs w:val="24"/>
        </w:rPr>
        <w:t>γ</w:t>
      </w:r>
      <w:r w:rsidRPr="005124AF">
        <w:rPr>
          <w:rFonts w:eastAsia="Times New Roman"/>
          <w:szCs w:val="24"/>
        </w:rPr>
        <w:t>εφύρι της Άρτας</w:t>
      </w:r>
      <w:r>
        <w:rPr>
          <w:rFonts w:eastAsia="Times New Roman"/>
          <w:szCs w:val="24"/>
        </w:rPr>
        <w:t>.</w:t>
      </w:r>
      <w:r w:rsidRPr="005124AF">
        <w:rPr>
          <w:rFonts w:eastAsia="Times New Roman"/>
          <w:szCs w:val="24"/>
        </w:rPr>
        <w:t xml:space="preserve"> </w:t>
      </w:r>
      <w:r>
        <w:rPr>
          <w:rFonts w:eastAsia="Times New Roman"/>
          <w:szCs w:val="24"/>
        </w:rPr>
        <w:t xml:space="preserve">Και γιατί τα λέω αυτά; Γιατί </w:t>
      </w:r>
      <w:r w:rsidRPr="005124AF">
        <w:rPr>
          <w:rFonts w:eastAsia="Times New Roman"/>
          <w:szCs w:val="24"/>
        </w:rPr>
        <w:t>από το 2013</w:t>
      </w:r>
      <w:r>
        <w:rPr>
          <w:rFonts w:eastAsia="Times New Roman"/>
          <w:szCs w:val="24"/>
        </w:rPr>
        <w:t>,</w:t>
      </w:r>
      <w:r>
        <w:rPr>
          <w:rFonts w:eastAsia="Times New Roman"/>
          <w:szCs w:val="24"/>
        </w:rPr>
        <w:t xml:space="preserve"> με τον </w:t>
      </w:r>
      <w:r>
        <w:rPr>
          <w:rFonts w:eastAsia="Times New Roman"/>
          <w:szCs w:val="24"/>
        </w:rPr>
        <w:t>επενδυτικό</w:t>
      </w:r>
      <w:r>
        <w:rPr>
          <w:rFonts w:eastAsia="Times New Roman"/>
          <w:szCs w:val="24"/>
        </w:rPr>
        <w:t xml:space="preserve"> ν.</w:t>
      </w:r>
      <w:r w:rsidRPr="005124AF">
        <w:rPr>
          <w:rFonts w:eastAsia="Times New Roman"/>
          <w:szCs w:val="24"/>
        </w:rPr>
        <w:t>4146</w:t>
      </w:r>
      <w:r>
        <w:rPr>
          <w:rFonts w:eastAsia="Times New Roman"/>
          <w:szCs w:val="24"/>
        </w:rPr>
        <w:t>,</w:t>
      </w:r>
      <w:r w:rsidRPr="005124AF">
        <w:rPr>
          <w:rFonts w:eastAsia="Times New Roman"/>
          <w:szCs w:val="24"/>
        </w:rPr>
        <w:t xml:space="preserve">  </w:t>
      </w:r>
      <w:r>
        <w:rPr>
          <w:rFonts w:eastAsia="Times New Roman"/>
          <w:szCs w:val="24"/>
        </w:rPr>
        <w:t>π</w:t>
      </w:r>
      <w:r w:rsidRPr="005124AF">
        <w:rPr>
          <w:rFonts w:eastAsia="Times New Roman"/>
          <w:szCs w:val="24"/>
        </w:rPr>
        <w:t xml:space="preserve">ροβλεπόταν </w:t>
      </w:r>
      <w:r>
        <w:rPr>
          <w:rFonts w:eastAsia="Times New Roman"/>
          <w:szCs w:val="24"/>
        </w:rPr>
        <w:t xml:space="preserve">η </w:t>
      </w:r>
      <w:r w:rsidRPr="005124AF">
        <w:rPr>
          <w:rFonts w:eastAsia="Times New Roman"/>
          <w:szCs w:val="24"/>
        </w:rPr>
        <w:t xml:space="preserve">ίδρυση και </w:t>
      </w:r>
      <w:r>
        <w:rPr>
          <w:rFonts w:eastAsia="Times New Roman"/>
          <w:szCs w:val="24"/>
        </w:rPr>
        <w:t xml:space="preserve">η </w:t>
      </w:r>
      <w:proofErr w:type="spellStart"/>
      <w:r w:rsidRPr="005124AF">
        <w:rPr>
          <w:rFonts w:eastAsia="Times New Roman"/>
          <w:szCs w:val="24"/>
        </w:rPr>
        <w:t>χωροθέτηση</w:t>
      </w:r>
      <w:proofErr w:type="spellEnd"/>
      <w:r w:rsidRPr="005124AF">
        <w:rPr>
          <w:rFonts w:eastAsia="Times New Roman"/>
          <w:szCs w:val="24"/>
        </w:rPr>
        <w:t xml:space="preserve"> των </w:t>
      </w:r>
      <w:proofErr w:type="spellStart"/>
      <w:r w:rsidRPr="005124AF">
        <w:rPr>
          <w:rFonts w:eastAsia="Times New Roman"/>
          <w:szCs w:val="24"/>
        </w:rPr>
        <w:t>υδατοδρομίων</w:t>
      </w:r>
      <w:proofErr w:type="spellEnd"/>
      <w:r>
        <w:rPr>
          <w:rFonts w:eastAsia="Times New Roman"/>
          <w:szCs w:val="24"/>
        </w:rPr>
        <w:t>.</w:t>
      </w:r>
      <w:r w:rsidRPr="005124AF">
        <w:rPr>
          <w:rFonts w:eastAsia="Times New Roman"/>
          <w:szCs w:val="24"/>
        </w:rPr>
        <w:t xml:space="preserve"> </w:t>
      </w:r>
      <w:r>
        <w:rPr>
          <w:rFonts w:eastAsia="Times New Roman"/>
          <w:szCs w:val="24"/>
        </w:rPr>
        <w:t>Μ</w:t>
      </w:r>
      <w:r w:rsidRPr="005124AF">
        <w:rPr>
          <w:rFonts w:eastAsia="Times New Roman"/>
          <w:szCs w:val="24"/>
        </w:rPr>
        <w:t>ετά από δύο χρόνια</w:t>
      </w:r>
      <w:r>
        <w:rPr>
          <w:rFonts w:eastAsia="Times New Roman"/>
          <w:szCs w:val="24"/>
        </w:rPr>
        <w:t>,</w:t>
      </w:r>
      <w:r w:rsidRPr="005124AF">
        <w:rPr>
          <w:rFonts w:eastAsia="Times New Roman"/>
          <w:szCs w:val="24"/>
        </w:rPr>
        <w:t xml:space="preserve"> </w:t>
      </w:r>
      <w:r>
        <w:rPr>
          <w:rFonts w:eastAsia="Times New Roman"/>
          <w:szCs w:val="24"/>
        </w:rPr>
        <w:t xml:space="preserve">στις </w:t>
      </w:r>
      <w:r w:rsidRPr="005124AF">
        <w:rPr>
          <w:rFonts w:eastAsia="Times New Roman"/>
          <w:szCs w:val="24"/>
        </w:rPr>
        <w:t>5 Αυγούστου του 2016</w:t>
      </w:r>
      <w:r>
        <w:rPr>
          <w:rFonts w:eastAsia="Times New Roman"/>
          <w:szCs w:val="24"/>
        </w:rPr>
        <w:t>,</w:t>
      </w:r>
      <w:r w:rsidRPr="005124AF">
        <w:rPr>
          <w:rFonts w:eastAsia="Times New Roman"/>
          <w:szCs w:val="24"/>
        </w:rPr>
        <w:t xml:space="preserve"> </w:t>
      </w:r>
      <w:r>
        <w:rPr>
          <w:rFonts w:eastAsia="Times New Roman"/>
          <w:szCs w:val="24"/>
        </w:rPr>
        <w:t xml:space="preserve">κατατέθηκε στη Διαβούλευση </w:t>
      </w:r>
      <w:r w:rsidRPr="005124AF">
        <w:rPr>
          <w:rFonts w:eastAsia="Times New Roman"/>
          <w:szCs w:val="24"/>
        </w:rPr>
        <w:t>το συγκεκριμένο νομοσχέδιο</w:t>
      </w:r>
      <w:r>
        <w:rPr>
          <w:rFonts w:eastAsia="Times New Roman"/>
          <w:szCs w:val="24"/>
        </w:rPr>
        <w:t>,</w:t>
      </w:r>
      <w:r w:rsidRPr="005124AF">
        <w:rPr>
          <w:rFonts w:eastAsia="Times New Roman"/>
          <w:szCs w:val="24"/>
        </w:rPr>
        <w:t xml:space="preserve"> </w:t>
      </w:r>
      <w:r>
        <w:rPr>
          <w:rFonts w:eastAsia="Times New Roman"/>
          <w:szCs w:val="24"/>
        </w:rPr>
        <w:t>ό</w:t>
      </w:r>
      <w:r w:rsidRPr="005124AF">
        <w:rPr>
          <w:rFonts w:eastAsia="Times New Roman"/>
          <w:szCs w:val="24"/>
        </w:rPr>
        <w:t xml:space="preserve">σον αφορά </w:t>
      </w:r>
      <w:r>
        <w:rPr>
          <w:rFonts w:eastAsia="Times New Roman"/>
          <w:szCs w:val="24"/>
        </w:rPr>
        <w:t xml:space="preserve">τα </w:t>
      </w:r>
      <w:proofErr w:type="spellStart"/>
      <w:r>
        <w:rPr>
          <w:rFonts w:eastAsia="Times New Roman"/>
          <w:szCs w:val="24"/>
        </w:rPr>
        <w:t>υδατοδρόμια</w:t>
      </w:r>
      <w:proofErr w:type="spellEnd"/>
      <w:r>
        <w:rPr>
          <w:rFonts w:eastAsia="Times New Roman"/>
          <w:szCs w:val="24"/>
        </w:rPr>
        <w:t>.</w:t>
      </w:r>
      <w:r w:rsidRPr="005124AF">
        <w:rPr>
          <w:rFonts w:eastAsia="Times New Roman"/>
          <w:szCs w:val="24"/>
        </w:rPr>
        <w:t xml:space="preserve"> </w:t>
      </w:r>
    </w:p>
    <w:p w14:paraId="090359B6" w14:textId="77777777" w:rsidR="00850D36" w:rsidRDefault="006A7907">
      <w:pPr>
        <w:spacing w:line="600" w:lineRule="auto"/>
        <w:ind w:firstLine="720"/>
        <w:jc w:val="both"/>
        <w:rPr>
          <w:rFonts w:eastAsia="Times New Roman"/>
          <w:szCs w:val="24"/>
        </w:rPr>
      </w:pPr>
      <w:r>
        <w:rPr>
          <w:rFonts w:eastAsia="Times New Roman"/>
          <w:szCs w:val="24"/>
        </w:rPr>
        <w:t>Μ</w:t>
      </w:r>
      <w:r w:rsidRPr="005124AF">
        <w:rPr>
          <w:rFonts w:eastAsia="Times New Roman"/>
          <w:szCs w:val="24"/>
        </w:rPr>
        <w:t>ετά από δύο χρόνια</w:t>
      </w:r>
      <w:r>
        <w:rPr>
          <w:rFonts w:eastAsia="Times New Roman"/>
          <w:szCs w:val="24"/>
        </w:rPr>
        <w:t>,</w:t>
      </w:r>
      <w:r w:rsidRPr="005124AF">
        <w:rPr>
          <w:rFonts w:eastAsia="Times New Roman"/>
          <w:szCs w:val="24"/>
        </w:rPr>
        <w:t xml:space="preserve"> έρχεται σήμερα η </w:t>
      </w:r>
      <w:r>
        <w:rPr>
          <w:rFonts w:eastAsia="Times New Roman"/>
          <w:szCs w:val="24"/>
        </w:rPr>
        <w:t>Κ</w:t>
      </w:r>
      <w:r w:rsidRPr="005124AF">
        <w:rPr>
          <w:rFonts w:eastAsia="Times New Roman"/>
          <w:szCs w:val="24"/>
        </w:rPr>
        <w:t>υβέρνηση ΣΥΡΙΖΑ-ΑΝΕΛ κα</w:t>
      </w:r>
      <w:r w:rsidRPr="005124AF">
        <w:rPr>
          <w:rFonts w:eastAsia="Times New Roman"/>
          <w:szCs w:val="24"/>
        </w:rPr>
        <w:t xml:space="preserve">ι καταθέτει προς ψήφιση στη Βουλή </w:t>
      </w:r>
      <w:r>
        <w:rPr>
          <w:rFonts w:eastAsia="Times New Roman"/>
          <w:szCs w:val="24"/>
        </w:rPr>
        <w:t xml:space="preserve">το συγκεκριμένο νομοσχέδιο, </w:t>
      </w:r>
      <w:r w:rsidRPr="005124AF">
        <w:rPr>
          <w:rFonts w:eastAsia="Times New Roman"/>
          <w:szCs w:val="24"/>
        </w:rPr>
        <w:t>ανατρέποντας τη φιλοσοφία του προηγούμενου νόμου</w:t>
      </w:r>
      <w:r>
        <w:rPr>
          <w:rFonts w:eastAsia="Times New Roman"/>
          <w:szCs w:val="24"/>
        </w:rPr>
        <w:t>.</w:t>
      </w:r>
      <w:r w:rsidRPr="005124AF">
        <w:rPr>
          <w:rFonts w:eastAsia="Times New Roman"/>
          <w:szCs w:val="24"/>
        </w:rPr>
        <w:t xml:space="preserve"> </w:t>
      </w:r>
      <w:r>
        <w:rPr>
          <w:rFonts w:eastAsia="Times New Roman"/>
          <w:szCs w:val="24"/>
        </w:rPr>
        <w:t>Γ</w:t>
      </w:r>
      <w:r w:rsidRPr="005124AF">
        <w:rPr>
          <w:rFonts w:eastAsia="Times New Roman"/>
          <w:szCs w:val="24"/>
        </w:rPr>
        <w:t xml:space="preserve">ια </w:t>
      </w:r>
      <w:r>
        <w:rPr>
          <w:rFonts w:eastAsia="Times New Roman"/>
          <w:szCs w:val="24"/>
        </w:rPr>
        <w:t>μια</w:t>
      </w:r>
      <w:r w:rsidRPr="005124AF">
        <w:rPr>
          <w:rFonts w:eastAsia="Times New Roman"/>
          <w:szCs w:val="24"/>
        </w:rPr>
        <w:t xml:space="preserve"> χώρα</w:t>
      </w:r>
      <w:r>
        <w:rPr>
          <w:rFonts w:eastAsia="Times New Roman"/>
          <w:szCs w:val="24"/>
        </w:rPr>
        <w:t>, όπως τόνισα, που</w:t>
      </w:r>
      <w:r w:rsidRPr="005124AF">
        <w:rPr>
          <w:rFonts w:eastAsia="Times New Roman"/>
          <w:szCs w:val="24"/>
        </w:rPr>
        <w:t xml:space="preserve"> είναι κατά κύριο λόγο </w:t>
      </w:r>
      <w:r>
        <w:rPr>
          <w:rFonts w:eastAsia="Times New Roman"/>
          <w:szCs w:val="24"/>
        </w:rPr>
        <w:t>νησιωτική, η διευκόλυνση της</w:t>
      </w:r>
      <w:r w:rsidRPr="005124AF">
        <w:rPr>
          <w:rFonts w:eastAsia="Times New Roman"/>
          <w:szCs w:val="24"/>
        </w:rPr>
        <w:t xml:space="preserve"> δημιουργίας των </w:t>
      </w:r>
      <w:proofErr w:type="spellStart"/>
      <w:r w:rsidRPr="005124AF">
        <w:rPr>
          <w:rFonts w:eastAsia="Times New Roman"/>
          <w:szCs w:val="24"/>
        </w:rPr>
        <w:t>υδατοδρομίων</w:t>
      </w:r>
      <w:proofErr w:type="spellEnd"/>
      <w:r w:rsidRPr="005124AF">
        <w:rPr>
          <w:rFonts w:eastAsia="Times New Roman"/>
          <w:szCs w:val="24"/>
        </w:rPr>
        <w:t xml:space="preserve"> </w:t>
      </w:r>
      <w:r>
        <w:rPr>
          <w:rFonts w:eastAsia="Times New Roman"/>
          <w:szCs w:val="24"/>
        </w:rPr>
        <w:t xml:space="preserve">σίγουρα θα αλλάξει ριζικά τον </w:t>
      </w:r>
      <w:r w:rsidRPr="005124AF">
        <w:rPr>
          <w:rFonts w:eastAsia="Times New Roman"/>
          <w:szCs w:val="24"/>
        </w:rPr>
        <w:t>χάρ</w:t>
      </w:r>
      <w:r w:rsidRPr="005124AF">
        <w:rPr>
          <w:rFonts w:eastAsia="Times New Roman"/>
          <w:szCs w:val="24"/>
        </w:rPr>
        <w:t xml:space="preserve">τη </w:t>
      </w:r>
      <w:r>
        <w:rPr>
          <w:rFonts w:eastAsia="Times New Roman"/>
          <w:szCs w:val="24"/>
        </w:rPr>
        <w:t>της,</w:t>
      </w:r>
      <w:r w:rsidRPr="005124AF">
        <w:rPr>
          <w:rFonts w:eastAsia="Times New Roman"/>
          <w:szCs w:val="24"/>
        </w:rPr>
        <w:t xml:space="preserve"> </w:t>
      </w:r>
      <w:r>
        <w:rPr>
          <w:rFonts w:eastAsia="Times New Roman"/>
          <w:szCs w:val="24"/>
        </w:rPr>
        <w:t>κυρίως στον τουριστικό και επενδυτικό τομέα. Τα οφέλη δηλαδή</w:t>
      </w:r>
      <w:r>
        <w:rPr>
          <w:rFonts w:eastAsia="Times New Roman"/>
          <w:szCs w:val="24"/>
        </w:rPr>
        <w:t>,</w:t>
      </w:r>
      <w:r>
        <w:rPr>
          <w:rFonts w:eastAsia="Times New Roman"/>
          <w:szCs w:val="24"/>
        </w:rPr>
        <w:t xml:space="preserve"> που θα προκύψουν</w:t>
      </w:r>
      <w:r>
        <w:rPr>
          <w:rFonts w:eastAsia="Times New Roman"/>
          <w:szCs w:val="24"/>
        </w:rPr>
        <w:t>,</w:t>
      </w:r>
      <w:r>
        <w:rPr>
          <w:rFonts w:eastAsia="Times New Roman"/>
          <w:szCs w:val="24"/>
        </w:rPr>
        <w:t xml:space="preserve"> είναι πάρα πολλά. </w:t>
      </w:r>
    </w:p>
    <w:p w14:paraId="090359B7" w14:textId="77777777" w:rsidR="00850D36" w:rsidRDefault="006A7907">
      <w:pPr>
        <w:tabs>
          <w:tab w:val="left" w:pos="7375"/>
        </w:tabs>
        <w:rPr>
          <w:rFonts w:eastAsia="Times New Roman" w:cs="Times New Roman"/>
          <w:szCs w:val="24"/>
        </w:rPr>
      </w:pPr>
      <w:r w:rsidRPr="0023386E">
        <w:rPr>
          <w:rFonts w:eastAsia="Times New Roman" w:cs="Times New Roman"/>
          <w:szCs w:val="24"/>
        </w:rPr>
        <w:tab/>
      </w:r>
      <w:r>
        <w:rPr>
          <w:rFonts w:eastAsia="Times New Roman" w:cs="Times New Roman"/>
          <w:szCs w:val="24"/>
        </w:rPr>
        <w:tab/>
      </w:r>
    </w:p>
    <w:p w14:paraId="090359B8" w14:textId="77777777" w:rsidR="00850D36" w:rsidRDefault="006A7907">
      <w:pPr>
        <w:spacing w:line="600" w:lineRule="auto"/>
        <w:ind w:firstLine="720"/>
        <w:jc w:val="both"/>
        <w:rPr>
          <w:rFonts w:eastAsia="Times New Roman"/>
          <w:szCs w:val="24"/>
        </w:rPr>
      </w:pPr>
      <w:r>
        <w:rPr>
          <w:rFonts w:eastAsia="Times New Roman"/>
          <w:szCs w:val="24"/>
        </w:rPr>
        <w:t>Σε σχέση με το νομοσχέδιο</w:t>
      </w:r>
      <w:r>
        <w:rPr>
          <w:rFonts w:eastAsia="Times New Roman"/>
          <w:szCs w:val="24"/>
        </w:rPr>
        <w:t>,</w:t>
      </w:r>
      <w:r>
        <w:rPr>
          <w:rFonts w:eastAsia="Times New Roman"/>
          <w:szCs w:val="24"/>
        </w:rPr>
        <w:t xml:space="preserve"> έχουμε εκφράσει επιφυλάξεις για συγκεκριμένα άρθρα που χρήζουν ιδιαίτερης προσοχής</w:t>
      </w:r>
      <w:r>
        <w:rPr>
          <w:rFonts w:eastAsia="Times New Roman"/>
          <w:szCs w:val="24"/>
        </w:rPr>
        <w:t>,</w:t>
      </w:r>
      <w:r>
        <w:rPr>
          <w:rFonts w:eastAsia="Times New Roman"/>
          <w:szCs w:val="24"/>
        </w:rPr>
        <w:t xml:space="preserve"> όσον αφορά στην ίδρυση και λειτουργία </w:t>
      </w:r>
      <w:r>
        <w:rPr>
          <w:rFonts w:eastAsia="Times New Roman"/>
          <w:szCs w:val="24"/>
        </w:rPr>
        <w:lastRenderedPageBreak/>
        <w:t xml:space="preserve">των </w:t>
      </w:r>
      <w:proofErr w:type="spellStart"/>
      <w:r>
        <w:rPr>
          <w:rFonts w:eastAsia="Times New Roman"/>
          <w:szCs w:val="24"/>
        </w:rPr>
        <w:t>υδατοδρομίων</w:t>
      </w:r>
      <w:proofErr w:type="spellEnd"/>
      <w:r>
        <w:rPr>
          <w:rFonts w:eastAsia="Times New Roman"/>
          <w:szCs w:val="24"/>
        </w:rPr>
        <w:t>, ούτως ώστε ο νόμος να είναι αποτελεσματικός και προσοδοφόρος για τη χώρα για τον σκοπό που τον ψηφίζουμε σήμερα. Κι ενώ ο αναπτυξιακός ν</w:t>
      </w:r>
      <w:r>
        <w:rPr>
          <w:rFonts w:eastAsia="Times New Roman"/>
          <w:szCs w:val="24"/>
        </w:rPr>
        <w:t>.</w:t>
      </w:r>
      <w:r>
        <w:rPr>
          <w:rFonts w:eastAsia="Times New Roman"/>
          <w:szCs w:val="24"/>
        </w:rPr>
        <w:t>4146/13 θεμελίωσε μια αναπτυξιακή προοπτική και δημιούργησε μι</w:t>
      </w:r>
      <w:r>
        <w:rPr>
          <w:rFonts w:eastAsia="Times New Roman"/>
          <w:szCs w:val="24"/>
        </w:rPr>
        <w:t xml:space="preserve">α δυναμική </w:t>
      </w:r>
      <w:proofErr w:type="spellStart"/>
      <w:r>
        <w:rPr>
          <w:rFonts w:eastAsia="Times New Roman"/>
          <w:szCs w:val="24"/>
        </w:rPr>
        <w:t>χωροθετήσεων</w:t>
      </w:r>
      <w:proofErr w:type="spellEnd"/>
      <w:r>
        <w:rPr>
          <w:rFonts w:eastAsia="Times New Roman"/>
          <w:szCs w:val="24"/>
        </w:rPr>
        <w:t xml:space="preserve"> και παράλληλα μια προσδοκία στις περιφερειακές αρχές του τόπου, στους δήμους, στα δημοτικά λιμενικά ταμεία</w:t>
      </w:r>
      <w:r w:rsidRPr="001949A3">
        <w:rPr>
          <w:rFonts w:eastAsia="Times New Roman"/>
          <w:szCs w:val="24"/>
        </w:rPr>
        <w:t>,</w:t>
      </w:r>
      <w:r>
        <w:rPr>
          <w:rFonts w:eastAsia="Times New Roman"/>
          <w:szCs w:val="24"/>
        </w:rPr>
        <w:t xml:space="preserve"> στους οργανισμούς λιμένων και σε επενδυτές για επενδυτικές ευκαιρίες, για την ανάπτυξη απομακρυσμένων περιοχών, έρχεστε εσεί</w:t>
      </w:r>
      <w:r>
        <w:rPr>
          <w:rFonts w:eastAsia="Times New Roman"/>
          <w:szCs w:val="24"/>
        </w:rPr>
        <w:t xml:space="preserve">ς σήμερα με το παρόν νομοσχέδιο και, όπως ορίζει στο άρθρο 4, λέτε ότι οι μόνοι φορείς που θα μπορούν να μπουν για να ιδρύσουν </w:t>
      </w:r>
      <w:proofErr w:type="spellStart"/>
      <w:r>
        <w:rPr>
          <w:rFonts w:eastAsia="Times New Roman"/>
          <w:szCs w:val="24"/>
        </w:rPr>
        <w:t>υδατοδρόμιο</w:t>
      </w:r>
      <w:proofErr w:type="spellEnd"/>
      <w:r>
        <w:rPr>
          <w:rFonts w:eastAsia="Times New Roman"/>
          <w:szCs w:val="24"/>
        </w:rPr>
        <w:t xml:space="preserve"> είναι οι φορείς του δημοσίου και οι ΟΤΑ Α΄ και Β΄ βαθμού. Μόνο αυτοί μπορούν να πάρουν άδεια ίδρυσης </w:t>
      </w:r>
      <w:proofErr w:type="spellStart"/>
      <w:r>
        <w:rPr>
          <w:rFonts w:eastAsia="Times New Roman"/>
          <w:szCs w:val="24"/>
        </w:rPr>
        <w:t>υδατοδρομίου</w:t>
      </w:r>
      <w:proofErr w:type="spellEnd"/>
      <w:r>
        <w:rPr>
          <w:rFonts w:eastAsia="Times New Roman"/>
          <w:szCs w:val="24"/>
        </w:rPr>
        <w:t xml:space="preserve">. </w:t>
      </w:r>
    </w:p>
    <w:p w14:paraId="090359B9" w14:textId="77777777" w:rsidR="00850D36" w:rsidRDefault="006A7907">
      <w:pPr>
        <w:spacing w:line="600" w:lineRule="auto"/>
        <w:ind w:firstLine="720"/>
        <w:jc w:val="both"/>
        <w:rPr>
          <w:rFonts w:eastAsia="Times New Roman"/>
          <w:szCs w:val="24"/>
        </w:rPr>
      </w:pPr>
      <w:r>
        <w:rPr>
          <w:rFonts w:eastAsia="Times New Roman"/>
          <w:szCs w:val="24"/>
        </w:rPr>
        <w:t>Ε</w:t>
      </w:r>
      <w:r>
        <w:rPr>
          <w:rFonts w:eastAsia="Times New Roman"/>
          <w:szCs w:val="24"/>
        </w:rPr>
        <w:t>δώ υπάρχει μία βασική διαφορά</w:t>
      </w:r>
      <w:r>
        <w:rPr>
          <w:rFonts w:eastAsia="Times New Roman"/>
          <w:szCs w:val="24"/>
        </w:rPr>
        <w:t>,</w:t>
      </w:r>
      <w:r>
        <w:rPr>
          <w:rFonts w:eastAsia="Times New Roman"/>
          <w:szCs w:val="24"/>
        </w:rPr>
        <w:t xml:space="preserve"> από την πλευρά μας. Εμείς συμφωνούσαμε με αυτό</w:t>
      </w:r>
      <w:r>
        <w:rPr>
          <w:rFonts w:eastAsia="Times New Roman"/>
          <w:szCs w:val="24"/>
        </w:rPr>
        <w:t>,</w:t>
      </w:r>
      <w:r>
        <w:rPr>
          <w:rFonts w:eastAsia="Times New Roman"/>
          <w:szCs w:val="24"/>
        </w:rPr>
        <w:t xml:space="preserve"> που προβλεπόταν στον επενδυτικό νόμο, ότι μπορούν να συμμετέχουν και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ι</w:t>
      </w:r>
      <w:r>
        <w:rPr>
          <w:rFonts w:eastAsia="Times New Roman"/>
          <w:szCs w:val="24"/>
        </w:rPr>
        <w:t xml:space="preserve">διωτικού </w:t>
      </w:r>
      <w:r>
        <w:rPr>
          <w:rFonts w:eastAsia="Times New Roman"/>
          <w:szCs w:val="24"/>
        </w:rPr>
        <w:t>δ</w:t>
      </w:r>
      <w:r>
        <w:rPr>
          <w:rFonts w:eastAsia="Times New Roman"/>
          <w:szCs w:val="24"/>
        </w:rPr>
        <w:t xml:space="preserve">ικαίου και ιδιώτες επενδυτές. Η επιφύλαξη της άδειας ίδρυσης </w:t>
      </w:r>
      <w:proofErr w:type="spellStart"/>
      <w:r>
        <w:rPr>
          <w:rFonts w:eastAsia="Times New Roman"/>
          <w:szCs w:val="24"/>
        </w:rPr>
        <w:t>υδατοδρομίου</w:t>
      </w:r>
      <w:proofErr w:type="spellEnd"/>
      <w:r>
        <w:rPr>
          <w:rFonts w:eastAsia="Times New Roman"/>
          <w:szCs w:val="24"/>
        </w:rPr>
        <w:t xml:space="preserve"> αποκλεισ</w:t>
      </w:r>
      <w:r>
        <w:rPr>
          <w:rFonts w:eastAsia="Times New Roman"/>
          <w:szCs w:val="24"/>
        </w:rPr>
        <w:t>τικά στους δημόσιους φορείς παρακάμπτει το γεγονός ότι στην παρούσα συγκυρία οι οργανισμοί των δυο μεγαλύτερων λιμένων της χώρας, του Πειραιά και της Θεσσαλονίκης, έχουν παραχωρηθεί σε ιδιώτες. Ακόμα, αρκετές μαρίνες βρίσκονται σε διαδικασία παραχώρησης σε</w:t>
      </w:r>
      <w:r>
        <w:rPr>
          <w:rFonts w:eastAsia="Times New Roman"/>
          <w:szCs w:val="24"/>
        </w:rPr>
        <w:t xml:space="preserve"> ιδιώτες. Αποτέλεσμα αυτού είναι ότι αρκετά λιμάνια και μαρίνες, που προσφέρονται για τη δημιουρ</w:t>
      </w:r>
      <w:r>
        <w:rPr>
          <w:rFonts w:eastAsia="Times New Roman"/>
          <w:szCs w:val="24"/>
        </w:rPr>
        <w:lastRenderedPageBreak/>
        <w:t xml:space="preserve">γία κόμβου εξυπηρέτησης ενός ή περισσοτέρων δικτύων </w:t>
      </w:r>
      <w:proofErr w:type="spellStart"/>
      <w:r>
        <w:rPr>
          <w:rFonts w:eastAsia="Times New Roman"/>
          <w:szCs w:val="24"/>
        </w:rPr>
        <w:t>υδατοδρομίων</w:t>
      </w:r>
      <w:proofErr w:type="spellEnd"/>
      <w:r>
        <w:rPr>
          <w:rFonts w:eastAsia="Times New Roman"/>
          <w:szCs w:val="24"/>
        </w:rPr>
        <w:t xml:space="preserve"> στα μεγαλύτερα αστικά κέντρα της χώρας, αλλά και σε λοιπούς τουριστικούς προορισμούς, πρακτικά </w:t>
      </w:r>
      <w:r>
        <w:rPr>
          <w:rFonts w:eastAsia="Times New Roman"/>
          <w:szCs w:val="24"/>
        </w:rPr>
        <w:t xml:space="preserve">αποκλείονται από οποιονδήποτε σχεδιασμό δικτύου </w:t>
      </w:r>
      <w:proofErr w:type="spellStart"/>
      <w:r>
        <w:rPr>
          <w:rFonts w:eastAsia="Times New Roman"/>
          <w:szCs w:val="24"/>
        </w:rPr>
        <w:t>υδατοδρομίων</w:t>
      </w:r>
      <w:proofErr w:type="spellEnd"/>
      <w:r>
        <w:rPr>
          <w:rFonts w:eastAsia="Times New Roman"/>
          <w:szCs w:val="24"/>
        </w:rPr>
        <w:t xml:space="preserve">, με όσα αυτό συνεπάγεται για τη βιωσιμότητα κάθε σχετικού εγχειρήματος και την προσέλκυση επενδυτών. </w:t>
      </w:r>
    </w:p>
    <w:p w14:paraId="090359BA" w14:textId="77777777" w:rsidR="00850D36" w:rsidRDefault="006A7907">
      <w:pPr>
        <w:spacing w:line="600" w:lineRule="auto"/>
        <w:ind w:firstLine="720"/>
        <w:jc w:val="both"/>
        <w:rPr>
          <w:rFonts w:eastAsia="Times New Roman"/>
          <w:szCs w:val="24"/>
        </w:rPr>
      </w:pPr>
      <w:r>
        <w:rPr>
          <w:rFonts w:eastAsia="Times New Roman"/>
          <w:szCs w:val="24"/>
        </w:rPr>
        <w:t>Επιπροσθέτως, η διάταξη αυτή δημιουργεί περαιτέρω ζητήματα για την περίπτωση παραχώρησης σε ι</w:t>
      </w:r>
      <w:r>
        <w:rPr>
          <w:rFonts w:eastAsia="Times New Roman"/>
          <w:szCs w:val="24"/>
        </w:rPr>
        <w:t xml:space="preserve">διώτες κι άλλων λιμένων της χώρας. Με τη διάταξη που ίσχυε στον ν.4146/13 το κράτος δεν διακινδύνευε να χάσει κάτι, γιατί όταν κάποιος επενδύει σε έναν λιμένα, το κράτος έχει τον κύριο λόγο και δεν χάνει τίποτα απ’ αυτά που είχε. </w:t>
      </w:r>
    </w:p>
    <w:p w14:paraId="090359BB" w14:textId="77777777" w:rsidR="00850D36" w:rsidRDefault="006A7907">
      <w:pPr>
        <w:spacing w:line="600" w:lineRule="auto"/>
        <w:ind w:firstLine="720"/>
        <w:jc w:val="both"/>
        <w:rPr>
          <w:rFonts w:eastAsia="Times New Roman"/>
          <w:szCs w:val="24"/>
        </w:rPr>
      </w:pPr>
      <w:r>
        <w:rPr>
          <w:rFonts w:eastAsia="Times New Roman"/>
          <w:szCs w:val="24"/>
        </w:rPr>
        <w:t>Οι οργανισμοί λιμένος στη</w:t>
      </w:r>
      <w:r>
        <w:rPr>
          <w:rFonts w:eastAsia="Times New Roman"/>
          <w:szCs w:val="24"/>
        </w:rPr>
        <w:t xml:space="preserve"> χώρα είναι δώδεκα. Έχουμε μια </w:t>
      </w:r>
      <w:proofErr w:type="spellStart"/>
      <w:r>
        <w:rPr>
          <w:rFonts w:eastAsia="Times New Roman"/>
          <w:szCs w:val="24"/>
        </w:rPr>
        <w:t>χωροθέτηση</w:t>
      </w:r>
      <w:proofErr w:type="spellEnd"/>
      <w:r>
        <w:rPr>
          <w:rFonts w:eastAsia="Times New Roman"/>
          <w:szCs w:val="24"/>
        </w:rPr>
        <w:t xml:space="preserve"> για εξήντα περίπου </w:t>
      </w:r>
      <w:proofErr w:type="spellStart"/>
      <w:r>
        <w:rPr>
          <w:rFonts w:eastAsia="Times New Roman"/>
          <w:szCs w:val="24"/>
        </w:rPr>
        <w:t>υδατοδρόμια</w:t>
      </w:r>
      <w:proofErr w:type="spellEnd"/>
      <w:r>
        <w:rPr>
          <w:rFonts w:eastAsia="Times New Roman"/>
          <w:szCs w:val="24"/>
        </w:rPr>
        <w:t>. Πέραν από τους δώδεκα οργανισμούς λιμένος</w:t>
      </w:r>
      <w:r>
        <w:rPr>
          <w:rFonts w:eastAsia="Times New Roman"/>
          <w:szCs w:val="24"/>
        </w:rPr>
        <w:t>,</w:t>
      </w:r>
      <w:r>
        <w:rPr>
          <w:rFonts w:eastAsia="Times New Roman"/>
          <w:szCs w:val="24"/>
        </w:rPr>
        <w:t xml:space="preserve"> τα υπόλοιπα λιμάνια ανήκουν στα λιμενικά ταμεία και κατ’ επέκταση στους δήμους. Και έρχεστε εσείς σήμερα και λέτε ότι την επένδυση θα την κ</w:t>
      </w:r>
      <w:r>
        <w:rPr>
          <w:rFonts w:eastAsia="Times New Roman"/>
          <w:szCs w:val="24"/>
        </w:rPr>
        <w:t xml:space="preserve">άνουν είτε το δημόσιο είτε οι φορείς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Μπορούν να υλοποιήσουν αυτό το έργο οι δήμοι, όπου οι περισσότεροι απ’ αυτούς σήμερα, λόγω της οικονομικής κατάστασης της χώρας, των μειωμένων εσόδων και των περικοπών που έχουν στην ΚΑΠ, δεν έχου</w:t>
      </w:r>
      <w:r>
        <w:rPr>
          <w:rFonts w:eastAsia="Times New Roman"/>
          <w:szCs w:val="24"/>
        </w:rPr>
        <w:t xml:space="preserve">ν τη δυνατότητα να προχωρήσουν σε τέτοιες επενδύσεις; </w:t>
      </w:r>
    </w:p>
    <w:p w14:paraId="090359BC" w14:textId="77777777" w:rsidR="00850D36" w:rsidRDefault="006A7907">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lastRenderedPageBreak/>
        <w:t xml:space="preserve">Εκτός απ’ αυτό, όμως, βλέπουμε ότι για άλλη μια φορά το κράτος αντιμετωπίζει την </w:t>
      </w:r>
      <w:r>
        <w:rPr>
          <w:rFonts w:eastAsia="Times New Roman"/>
          <w:szCs w:val="24"/>
        </w:rPr>
        <w:t>α</w:t>
      </w:r>
      <w:r>
        <w:rPr>
          <w:rFonts w:eastAsia="Times New Roman"/>
          <w:szCs w:val="24"/>
        </w:rPr>
        <w:t>υτοδιοίκηση σαν μια πηγή πόρων υπέρ του κεντρικού κράτους. Κ</w:t>
      </w:r>
      <w:r>
        <w:rPr>
          <w:rFonts w:eastAsia="Times New Roman"/>
          <w:szCs w:val="24"/>
        </w:rPr>
        <w:t>α</w:t>
      </w:r>
      <w:r>
        <w:rPr>
          <w:rFonts w:eastAsia="Times New Roman"/>
          <w:szCs w:val="24"/>
        </w:rPr>
        <w:t>ι ενώ λέτε τώρα να συμμετέχουν τα λιμενικά ταμεία -οι δήμο</w:t>
      </w:r>
      <w:r>
        <w:rPr>
          <w:rFonts w:eastAsia="Times New Roman"/>
          <w:szCs w:val="24"/>
        </w:rPr>
        <w:t xml:space="preserve">ι δηλαδή- στη δημιουργία </w:t>
      </w:r>
      <w:proofErr w:type="spellStart"/>
      <w:r>
        <w:rPr>
          <w:rFonts w:eastAsia="Times New Roman"/>
          <w:szCs w:val="24"/>
        </w:rPr>
        <w:t>υδατοδρομίων</w:t>
      </w:r>
      <w:proofErr w:type="spellEnd"/>
      <w:r>
        <w:rPr>
          <w:rFonts w:eastAsia="Times New Roman"/>
          <w:szCs w:val="24"/>
        </w:rPr>
        <w:t xml:space="preserve">, έρχεται το Υπουργείο και με τα άρθρα 8 και 22 του νομοσχεδίου επιβάλλει μεν παράβολο 2.500 ευρώ κατά την αρχική </w:t>
      </w:r>
      <w:proofErr w:type="spellStart"/>
      <w:r>
        <w:rPr>
          <w:rFonts w:eastAsia="Times New Roman"/>
          <w:szCs w:val="24"/>
        </w:rPr>
        <w:t>αδειοδότηση</w:t>
      </w:r>
      <w:proofErr w:type="spellEnd"/>
      <w:r>
        <w:rPr>
          <w:rFonts w:eastAsia="Times New Roman"/>
          <w:szCs w:val="24"/>
        </w:rPr>
        <w:t xml:space="preserve"> –αυτά τα χρήματα τα παίρνει το κεντρικό κράτος- και, παράλληλα, επιβάλλετε κ</w:t>
      </w:r>
      <w:r>
        <w:rPr>
          <w:rFonts w:eastAsia="Times New Roman"/>
          <w:szCs w:val="24"/>
        </w:rPr>
        <w:t>α</w:t>
      </w:r>
      <w:r>
        <w:rPr>
          <w:rFonts w:eastAsia="Times New Roman"/>
          <w:szCs w:val="24"/>
        </w:rPr>
        <w:t>ι ένα 5% εισφορά</w:t>
      </w:r>
      <w:r>
        <w:rPr>
          <w:rFonts w:eastAsia="Times New Roman"/>
          <w:szCs w:val="24"/>
        </w:rPr>
        <w:t xml:space="preserve"> υπέρ του καθαρού ναύλου</w:t>
      </w:r>
      <w:r>
        <w:rPr>
          <w:rFonts w:eastAsia="Times New Roman"/>
          <w:szCs w:val="24"/>
        </w:rPr>
        <w:t>, το οποίο</w:t>
      </w:r>
      <w:r>
        <w:rPr>
          <w:rFonts w:eastAsia="Times New Roman"/>
          <w:szCs w:val="24"/>
        </w:rPr>
        <w:t xml:space="preserve"> </w:t>
      </w:r>
      <w:r>
        <w:rPr>
          <w:rFonts w:eastAsia="Times New Roman"/>
          <w:szCs w:val="24"/>
        </w:rPr>
        <w:t>είναι κα</w:t>
      </w:r>
      <w:r>
        <w:rPr>
          <w:rFonts w:eastAsia="Times New Roman"/>
          <w:szCs w:val="24"/>
        </w:rPr>
        <w:t>ι αυτό πάλι υπέρ του Υπουργείου. Μα, αφού θα επενδύσουν οι δήμοι απ’ αυτά που δεν έχουν, τα έσοδα από τη συγκεκριμένη επένδυση, είτε τα παράβολα, είτε το 5% επί του καθαρού ναύλου, γιατί τα παίρνει το Υπουργείο; Γ</w:t>
      </w:r>
      <w:r>
        <w:rPr>
          <w:rFonts w:eastAsia="Times New Roman"/>
          <w:szCs w:val="24"/>
        </w:rPr>
        <w:t>ια να λειτουργήσουν κάποιες υπηρεσίες, λέει. Βάλτε τα εσείς. Αφήστε τα χρήματα αυτά στους δήμους. Αυτό δείχνει και την απόφαση για μια συγκεντρωτική διαχείριση από μέρους της κεντρικής Κυβέρνησης σε βάρος των περιφερειακών και δημοτικών αρχών της χώρας, πο</w:t>
      </w:r>
      <w:r>
        <w:rPr>
          <w:rFonts w:eastAsia="Times New Roman"/>
          <w:szCs w:val="24"/>
        </w:rPr>
        <w:t xml:space="preserve">υ καλούνται όλοι αυτοί να υλοποιήσουν την επένδυση ίδρυσης </w:t>
      </w:r>
      <w:proofErr w:type="spellStart"/>
      <w:r>
        <w:rPr>
          <w:rFonts w:eastAsia="Times New Roman"/>
          <w:szCs w:val="24"/>
        </w:rPr>
        <w:t>υδατοδρομίου</w:t>
      </w:r>
      <w:proofErr w:type="spellEnd"/>
      <w:r>
        <w:rPr>
          <w:rFonts w:eastAsia="Times New Roman"/>
          <w:szCs w:val="24"/>
        </w:rPr>
        <w:t xml:space="preserve"> χωρίς πόρους, με τα πιθανά έσοδα από αυτό το τέλος -και το παράβολο και το 5%- να πηγαίνουν στην κεντρική διοίκηση.</w:t>
      </w:r>
    </w:p>
    <w:p w14:paraId="090359BD"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Παράλληλα, θα ήθελα να πω και να τονίσω την περίπτωση που συμμετέχει</w:t>
      </w:r>
      <w:r>
        <w:rPr>
          <w:rFonts w:eastAsia="Times New Roman"/>
          <w:szCs w:val="24"/>
        </w:rPr>
        <w:t xml:space="preserve"> το </w:t>
      </w:r>
      <w:r>
        <w:rPr>
          <w:rFonts w:eastAsia="Times New Roman"/>
          <w:szCs w:val="24"/>
        </w:rPr>
        <w:t>δ</w:t>
      </w:r>
      <w:r>
        <w:rPr>
          <w:rFonts w:eastAsia="Times New Roman"/>
          <w:szCs w:val="24"/>
        </w:rPr>
        <w:t xml:space="preserve">ημόσιο πλειοψηφικά προκειμένου να αποκτήσει μια άδεια ίδρυσης </w:t>
      </w:r>
      <w:proofErr w:type="spellStart"/>
      <w:r>
        <w:rPr>
          <w:rFonts w:eastAsia="Times New Roman"/>
          <w:szCs w:val="24"/>
        </w:rPr>
        <w:t>υδατοδρομίου</w:t>
      </w:r>
      <w:proofErr w:type="spellEnd"/>
      <w:r>
        <w:rPr>
          <w:rFonts w:eastAsia="Times New Roman"/>
          <w:szCs w:val="24"/>
        </w:rPr>
        <w:t xml:space="preserve">: Γιατί να το κάνει αυτό, όταν μπορεί, μέσω της διαδικασίας παραχώρησης προς </w:t>
      </w:r>
      <w:r>
        <w:rPr>
          <w:rFonts w:eastAsia="Times New Roman"/>
          <w:szCs w:val="24"/>
        </w:rPr>
        <w:lastRenderedPageBreak/>
        <w:t>τον ιδιώτη, να έχει τον απόλυτο έλεγχο -όπως τόνισα- και να επαυξάνει την περιουσία του; Επίσης, μπο</w:t>
      </w:r>
      <w:r>
        <w:rPr>
          <w:rFonts w:eastAsia="Times New Roman"/>
          <w:szCs w:val="24"/>
        </w:rPr>
        <w:t xml:space="preserve">ρεί να ανακαλέσει την παραχώρηση εάν κάτι τέτοιο απαιτηθεί στο μέλλον. Γιατί το </w:t>
      </w:r>
      <w:r>
        <w:rPr>
          <w:rFonts w:eastAsia="Times New Roman"/>
          <w:szCs w:val="24"/>
        </w:rPr>
        <w:t>δ</w:t>
      </w:r>
      <w:r>
        <w:rPr>
          <w:rFonts w:eastAsia="Times New Roman"/>
          <w:szCs w:val="24"/>
        </w:rPr>
        <w:t xml:space="preserve">ημόσιο να δαπανήσει χρήματα για την κατασκευή των </w:t>
      </w:r>
      <w:proofErr w:type="spellStart"/>
      <w:r>
        <w:rPr>
          <w:rFonts w:eastAsia="Times New Roman"/>
          <w:szCs w:val="24"/>
        </w:rPr>
        <w:t>υδατοδρομίων</w:t>
      </w:r>
      <w:proofErr w:type="spellEnd"/>
      <w:r>
        <w:rPr>
          <w:rFonts w:eastAsia="Times New Roman"/>
          <w:szCs w:val="24"/>
        </w:rPr>
        <w:t>, ειδικά τώρα που η χώρα αναζητά τη στοιχειώδη χρηματοδότηση για να καλύψει τις απόλυτα βασικές ανάγκες λειτουργί</w:t>
      </w:r>
      <w:r>
        <w:rPr>
          <w:rFonts w:eastAsia="Times New Roman"/>
          <w:szCs w:val="24"/>
        </w:rPr>
        <w:t xml:space="preserve">ας της και ενώ οι κοινωνικές και </w:t>
      </w:r>
      <w:proofErr w:type="spellStart"/>
      <w:r>
        <w:rPr>
          <w:rFonts w:eastAsia="Times New Roman"/>
          <w:szCs w:val="24"/>
        </w:rPr>
        <w:t>προνοιακές</w:t>
      </w:r>
      <w:proofErr w:type="spellEnd"/>
      <w:r>
        <w:rPr>
          <w:rFonts w:eastAsia="Times New Roman"/>
          <w:szCs w:val="24"/>
        </w:rPr>
        <w:t xml:space="preserve"> ανάγκες του πληθυσμού δεν ικανοποιούνται; </w:t>
      </w:r>
    </w:p>
    <w:p w14:paraId="090359BE"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Επίσης, το 5% ως τέλος περίπου πάει να προσομοιάσει με τα 12 ευρώ που υπάρχουν ως οριζόντια εισφορά επί αεροπορικού εισιτηρίου. Όμως το </w:t>
      </w:r>
      <w:proofErr w:type="spellStart"/>
      <w:r>
        <w:rPr>
          <w:rFonts w:eastAsia="Times New Roman"/>
          <w:szCs w:val="24"/>
        </w:rPr>
        <w:t>σπατόσημο</w:t>
      </w:r>
      <w:proofErr w:type="spellEnd"/>
      <w:r>
        <w:rPr>
          <w:rFonts w:eastAsia="Times New Roman"/>
          <w:szCs w:val="24"/>
        </w:rPr>
        <w:t xml:space="preserve"> -τα 12 ευρώ- ήρθε να υπ</w:t>
      </w:r>
      <w:r>
        <w:rPr>
          <w:rFonts w:eastAsia="Times New Roman"/>
          <w:szCs w:val="24"/>
        </w:rPr>
        <w:t xml:space="preserve">οστηρίξει το κράτος για τις επενδύσεις που έκανε ή κάνει στα αεροδρόμια, ενώ στην περίπτωση των </w:t>
      </w:r>
      <w:proofErr w:type="spellStart"/>
      <w:r>
        <w:rPr>
          <w:rFonts w:eastAsia="Times New Roman"/>
          <w:szCs w:val="24"/>
        </w:rPr>
        <w:t>υδατοδρομίων</w:t>
      </w:r>
      <w:proofErr w:type="spellEnd"/>
      <w:r>
        <w:rPr>
          <w:rFonts w:eastAsia="Times New Roman"/>
          <w:szCs w:val="24"/>
        </w:rPr>
        <w:t xml:space="preserve"> δεν συμμετέχει με κανέναν τρόπο σε αυτές. </w:t>
      </w:r>
    </w:p>
    <w:p w14:paraId="090359BF"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ήθελα, επίσης, να τονίσω </w:t>
      </w:r>
      <w:r>
        <w:rPr>
          <w:rFonts w:eastAsia="Times New Roman"/>
          <w:szCs w:val="24"/>
        </w:rPr>
        <w:t>–</w:t>
      </w:r>
      <w:r>
        <w:rPr>
          <w:rFonts w:eastAsia="Times New Roman"/>
          <w:szCs w:val="24"/>
        </w:rPr>
        <w:t>παρ</w:t>
      </w:r>
      <w:r>
        <w:rPr>
          <w:rFonts w:eastAsia="Times New Roman"/>
          <w:szCs w:val="24"/>
        </w:rPr>
        <w:t xml:space="preserve">’ </w:t>
      </w:r>
      <w:r>
        <w:rPr>
          <w:rFonts w:eastAsia="Times New Roman"/>
          <w:szCs w:val="24"/>
        </w:rPr>
        <w:t>ότι το επισημάναμε στις επιτροπές- ότι στο άρθρο 6 παράγραφος 3 η διατ</w:t>
      </w:r>
      <w:r>
        <w:rPr>
          <w:rFonts w:eastAsia="Times New Roman"/>
          <w:szCs w:val="24"/>
        </w:rPr>
        <w:t xml:space="preserve">ύπωση της διάταξης αυτής είναι ατελής, αφού δεν προβλέπει τι ισχύει στην περίπτωση κατά την οποία εταίροι της ΕΠΕ ή της ΙΚΕ είναι νομικά ή και νομικά και όχι φυσικά ή όχι μόνο φυσικά πρόσωπα. Στην περίπτωση, δε, εταίρων που είναι εταιρείες με πολυμετοχική </w:t>
      </w:r>
      <w:r>
        <w:rPr>
          <w:rFonts w:eastAsia="Times New Roman"/>
          <w:szCs w:val="24"/>
        </w:rPr>
        <w:t xml:space="preserve">σύνθεση ή εισηγμένες σε </w:t>
      </w:r>
      <w:r>
        <w:rPr>
          <w:rFonts w:eastAsia="Times New Roman"/>
          <w:szCs w:val="24"/>
        </w:rPr>
        <w:t>Χ</w:t>
      </w:r>
      <w:r>
        <w:rPr>
          <w:rFonts w:eastAsia="Times New Roman"/>
          <w:szCs w:val="24"/>
        </w:rPr>
        <w:t xml:space="preserve">ρηματιστήριο, είναι προφανές ότι η αναλογική εφαρμογή της διάταξης, όπως έχει διατυπωθεί, θα είναι δύσκολο να εφαρμοστεί. </w:t>
      </w:r>
    </w:p>
    <w:p w14:paraId="090359C0"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Περιμένουμε να το δείτε αυτό και έστω και στο «και πέντε» να υπάρξει νομοτεχνική βελτίωση.</w:t>
      </w:r>
    </w:p>
    <w:p w14:paraId="090359C1"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Πάμε τώρα στο </w:t>
      </w:r>
      <w:r>
        <w:rPr>
          <w:rFonts w:eastAsia="Times New Roman"/>
          <w:szCs w:val="24"/>
        </w:rPr>
        <w:t>δεύτερο μεγάλο κεφάλαιο του νομοσχεδίου</w:t>
      </w:r>
      <w:r w:rsidRPr="00B62775">
        <w:rPr>
          <w:rFonts w:eastAsia="Times New Roman"/>
          <w:szCs w:val="24"/>
        </w:rPr>
        <w:t>,</w:t>
      </w:r>
      <w:r>
        <w:rPr>
          <w:rFonts w:eastAsia="Times New Roman"/>
          <w:szCs w:val="24"/>
        </w:rPr>
        <w:t xml:space="preserve"> στις αστικές οδικές μεταφορές: Πρόκειται για τον επανακαθορισμό του θεσμικού πλαισίου ανάθεσης του μεταφορικού έργου των δημοσίων αστικών οδικών μεταφορών στο πλαίσιο της </w:t>
      </w:r>
      <w:proofErr w:type="spellStart"/>
      <w:r>
        <w:rPr>
          <w:rFonts w:eastAsia="Times New Roman"/>
          <w:szCs w:val="24"/>
        </w:rPr>
        <w:t>ενωσιακής</w:t>
      </w:r>
      <w:proofErr w:type="spellEnd"/>
      <w:r>
        <w:rPr>
          <w:rFonts w:eastAsia="Times New Roman"/>
          <w:szCs w:val="24"/>
        </w:rPr>
        <w:t xml:space="preserve"> νομοθεσίας, σύμφωνα με τον </w:t>
      </w:r>
      <w:r>
        <w:rPr>
          <w:rFonts w:eastAsia="Times New Roman"/>
          <w:szCs w:val="24"/>
        </w:rPr>
        <w:t>κ</w:t>
      </w:r>
      <w:r>
        <w:rPr>
          <w:rFonts w:eastAsia="Times New Roman"/>
          <w:szCs w:val="24"/>
        </w:rPr>
        <w:t>ανονισ</w:t>
      </w:r>
      <w:r>
        <w:rPr>
          <w:rFonts w:eastAsia="Times New Roman"/>
          <w:szCs w:val="24"/>
        </w:rPr>
        <w:t>μό 1370/2007. Φαίνεται ότι είναι μια απλή πράξη κύρωσης που θα επιτρέπει τα κράτη μέλη να την εφαρμόσουν καθολικά και συνολικά. Θα έπρεπε, όμως, να έχει προηγηθεί γι’ αυτό διαβούλευση και επεξεργασία. Δεν έγινε καμμία διαβούλευση για το συγκεκριμένο κομμάτ</w:t>
      </w:r>
      <w:r>
        <w:rPr>
          <w:rFonts w:eastAsia="Times New Roman"/>
          <w:szCs w:val="24"/>
        </w:rPr>
        <w:t xml:space="preserve">ι του νομοσχεδίου. </w:t>
      </w:r>
    </w:p>
    <w:p w14:paraId="090359C2"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Στη συζήτηση και στην ακρόαση φορέων στις επιτροπές οι επισημάνσεις που έγιναν από τους φορείς ήταν σημαντικές και ο Υπουργός -οφείλω να το πω- προχώρησε στις απαιτούμενες νομοτεχνικές βελτιώσεις. Πέρα από το γεγονός ότι στο άρθρο 40 εξ</w:t>
      </w:r>
      <w:r>
        <w:rPr>
          <w:rFonts w:eastAsia="Times New Roman"/>
          <w:szCs w:val="24"/>
        </w:rPr>
        <w:t xml:space="preserve">αίρεσε τους δήμους της Ρόδου και της Κω, επιτρέπει την προσφορά δημοσίων οδικών αστικών μεταφορών και σε μικρούς νησιωτικούς δήμους, επιτρέποντας με αυτόν τον τρόπο να είναι ανάδοχος ο οικείος δήμος. </w:t>
      </w:r>
    </w:p>
    <w:p w14:paraId="090359C3"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Αξίζει να υπογραμμιστεί ότι είναι θετικές και οι αλλαγέ</w:t>
      </w:r>
      <w:r>
        <w:rPr>
          <w:rFonts w:eastAsia="Times New Roman"/>
          <w:szCs w:val="24"/>
        </w:rPr>
        <w:t xml:space="preserve">ς που δέχτηκε ο Υπουργός στο άρθρο 45 για την προκήρυξη των διαγωνισμών -νομοτεχνικές βελτιώσεις- </w:t>
      </w:r>
      <w:r>
        <w:rPr>
          <w:rFonts w:eastAsia="Times New Roman"/>
          <w:szCs w:val="24"/>
        </w:rPr>
        <w:lastRenderedPageBreak/>
        <w:t>όπως οι φορείς τις έχουν εισηγηθεί. Δηλαδή, την ημέρα διενέργειας του διαγωνισμού οι ενδιαφερόμενοι θα πρέπει να διαθέτουν τον προβλεπόμενο αριθμό λεωφορείων,</w:t>
      </w:r>
      <w:r>
        <w:rPr>
          <w:rFonts w:eastAsia="Times New Roman"/>
          <w:szCs w:val="24"/>
        </w:rPr>
        <w:t xml:space="preserve"> την απαραίτητη εμπειρία και να είναι ξεκάθαρο το προσωπικό το οποίο θα απασχολήσουν, θα χρησιμοποιήσουν, για να έχουμε ποιοτικές αστικές συγκοινωνίες και για να είναι ίδιοι οι όροι συμμετοχής όλων των διαγωνιζομένων.</w:t>
      </w:r>
    </w:p>
    <w:p w14:paraId="090359C4" w14:textId="77777777" w:rsidR="00850D36" w:rsidRDefault="006A7907">
      <w:pPr>
        <w:spacing w:line="600" w:lineRule="auto"/>
        <w:jc w:val="both"/>
        <w:rPr>
          <w:rFonts w:eastAsia="Times New Roman" w:cs="Times New Roman"/>
          <w:szCs w:val="24"/>
        </w:rPr>
      </w:pPr>
      <w:r>
        <w:rPr>
          <w:rFonts w:eastAsia="Times New Roman"/>
          <w:szCs w:val="24"/>
        </w:rPr>
        <w:t xml:space="preserve">Θα ήθελα να αναφερθώ κι εγώ στην τροπολογία που κατέθεσαν και πάλι οι φορείς που εκπροσωπούν τα αστικά ΚΤΕΛ, για τις εγκαταστάσεις εφοδιασμού με καύσιμα των λεωφορείων των αστικών ΚΤΕΛ. </w:t>
      </w:r>
      <w:r>
        <w:rPr>
          <w:rFonts w:eastAsia="Times New Roman" w:cs="Times New Roman"/>
          <w:szCs w:val="24"/>
        </w:rPr>
        <w:t>Ζητούν να έχουν αυτό το δικαίωμα και παράλληλα να υπάρχει από την Πυρο</w:t>
      </w:r>
      <w:r>
        <w:rPr>
          <w:rFonts w:eastAsia="Times New Roman" w:cs="Times New Roman"/>
          <w:szCs w:val="24"/>
        </w:rPr>
        <w:t>σβεστική Υπηρεσία το πιστοποιητικό πυρασφάλειας, όπως, επίσης, να υπάρχει το σύστημα εισροών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εκροών για να μην γίνεται λαθρεμπόριο στους συγκεκριμένους χώρους. Ζητούν, όμως, να μην είναι αναγκαία η άδεια εγκατάστασης και λειτουργίας, όπου εκεί είναι και </w:t>
      </w:r>
      <w:r>
        <w:rPr>
          <w:rFonts w:eastAsia="Times New Roman" w:cs="Times New Roman"/>
          <w:szCs w:val="24"/>
        </w:rPr>
        <w:t>το μεγάλο κόστος, σε σχέση με τις περιβαλλοντικές μελέτες.</w:t>
      </w:r>
    </w:p>
    <w:p w14:paraId="090359C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Εμείς λέμε να μην υπάρχει η συγκεκριμένη άδεια εγκατάστασης και λειτουργία. </w:t>
      </w:r>
    </w:p>
    <w:p w14:paraId="090359C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Συμφωνούμε με όλα τα άλλα που πρέπει να υπάρχουν, γιατί θεωρούμε ότι στους χώρους στέγασης-στάθμευσης μπορεί ο ανεφοδιασ</w:t>
      </w:r>
      <w:r>
        <w:rPr>
          <w:rFonts w:eastAsia="Times New Roman" w:cs="Times New Roman"/>
          <w:szCs w:val="24"/>
        </w:rPr>
        <w:t xml:space="preserve">μός καυσίμων να γίνεται στο στόλο των αστικών ΚΤΕΛ και μόνο για να πετύχουν χαμηλότερες τιμές, για να </w:t>
      </w:r>
      <w:r>
        <w:rPr>
          <w:rFonts w:eastAsia="Times New Roman" w:cs="Times New Roman"/>
          <w:szCs w:val="24"/>
        </w:rPr>
        <w:lastRenderedPageBreak/>
        <w:t>μειώσουν το κόστος λειτουργίας τους, αποκλειστικά για τον εφοδιασμό των ιδιόκτητων ή μισθωμένων λεωφορείων.</w:t>
      </w:r>
    </w:p>
    <w:p w14:paraId="090359C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Θα πρέπει να τονίσω ότι η υιοθέτηση αυτής της </w:t>
      </w:r>
      <w:r>
        <w:rPr>
          <w:rFonts w:eastAsia="Times New Roman" w:cs="Times New Roman"/>
          <w:szCs w:val="24"/>
        </w:rPr>
        <w:t>πρότασης δεν ενέχει κανέναν κίνδυνο, καθώς οι εγκαταστάσεις που αφορούν τον στόλο των αστικών ΚΤΕΛ, δεν χρησιμοποιούνται για επιβίβαση ή αποβίβαση ή αναμονή ή οποιασδήποτε άλλη συναλλαγή των επιβατών.</w:t>
      </w:r>
    </w:p>
    <w:p w14:paraId="090359C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Κλείνοντας, για ακόμη μια φορά θα ήθελα να πω ότι αυτό </w:t>
      </w:r>
      <w:r>
        <w:rPr>
          <w:rFonts w:eastAsia="Times New Roman" w:cs="Times New Roman"/>
          <w:szCs w:val="24"/>
        </w:rPr>
        <w:t xml:space="preserve">το νομοσχέδιο για να είναι αποτελεσματικό και να ευδοκιμήσει, χρειάζεται να έχει μια φιλοσοφία και να δημιουργεί ένα επενδυτικό περιβάλλον. Τα </w:t>
      </w:r>
      <w:proofErr w:type="spellStart"/>
      <w:r>
        <w:rPr>
          <w:rFonts w:eastAsia="Times New Roman" w:cs="Times New Roman"/>
          <w:szCs w:val="24"/>
        </w:rPr>
        <w:t>υδατοδρόμια</w:t>
      </w:r>
      <w:proofErr w:type="spellEnd"/>
      <w:r>
        <w:rPr>
          <w:rFonts w:eastAsia="Times New Roman" w:cs="Times New Roman"/>
          <w:szCs w:val="24"/>
        </w:rPr>
        <w:t xml:space="preserve"> μπορούν να αποτελέσουν ένα καλό σημείο εκκίνησης επενδυτικών πρωτοβουλιών, τόσο για τους φορείς του δ</w:t>
      </w:r>
      <w:r>
        <w:rPr>
          <w:rFonts w:eastAsia="Times New Roman" w:cs="Times New Roman"/>
          <w:szCs w:val="24"/>
        </w:rPr>
        <w:t>ημοσίου όσο και των ιδιωτιών. Άλλωστε, η χώρα μας σήμερα έχει μεγάλη ανάγκη τις επενδύσεις.</w:t>
      </w:r>
    </w:p>
    <w:p w14:paraId="090359C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Γι’ αυτό και ως Δημοκρατική Συμπαράταξη ψηφίσαμε επί της αρχής το νομοσχέδιο που θα ενισχύσει αναπτυξιακά και τουριστικά τη χώρα μας. </w:t>
      </w:r>
    </w:p>
    <w:p w14:paraId="090359C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σχέση με το δεύτερο κομμάτ</w:t>
      </w:r>
      <w:r>
        <w:rPr>
          <w:rFonts w:eastAsia="Times New Roman" w:cs="Times New Roman"/>
          <w:szCs w:val="24"/>
        </w:rPr>
        <w:t>ι, για τις αστικές μεταφορές, πιστεύουμε ότι εξασφαλίζει τη μεταφορά των επιβατών με ποιοτικές αστικές συγκοινωνίες, εκσυγχρονίζοντας παράλληλα το θεσμικό πλαίσιο.</w:t>
      </w:r>
    </w:p>
    <w:p w14:paraId="090359C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Θα ήθελα, κύριε Υπουργέ, να θέσω ένα θέμα σχετικά με τις τροπολογίες. Κατατέθηκε μια σημαντι</w:t>
      </w:r>
      <w:r>
        <w:rPr>
          <w:rFonts w:eastAsia="Times New Roman" w:cs="Times New Roman"/>
          <w:szCs w:val="24"/>
        </w:rPr>
        <w:t>κή τροπολογία που αφορά τον ΟΑΣΑ και τον ΟΣΕΦ, χωρίς να την παρουσιάσει κανείς στις επιτροπές. Κατατέθηκε χθες το βράδυ. Δεν υπήρξε κα</w:t>
      </w:r>
      <w:r>
        <w:rPr>
          <w:rFonts w:eastAsia="Times New Roman" w:cs="Times New Roman"/>
          <w:szCs w:val="24"/>
        </w:rPr>
        <w:t>μ</w:t>
      </w:r>
      <w:r>
        <w:rPr>
          <w:rFonts w:eastAsia="Times New Roman" w:cs="Times New Roman"/>
          <w:szCs w:val="24"/>
        </w:rPr>
        <w:t>μία συζήτηση. Και ερωτώ: Θα έρθει κάποιος Υπουργός να αναλύσει τη συγκεκριμένη τροπολογία;</w:t>
      </w:r>
    </w:p>
    <w:p w14:paraId="090359CC" w14:textId="77777777" w:rsidR="00850D36" w:rsidRDefault="006A7907">
      <w:pPr>
        <w:spacing w:line="600" w:lineRule="auto"/>
        <w:ind w:firstLine="720"/>
        <w:jc w:val="both"/>
        <w:rPr>
          <w:rFonts w:eastAsia="Times New Roman" w:cs="Times New Roman"/>
          <w:szCs w:val="24"/>
        </w:rPr>
      </w:pPr>
      <w:proofErr w:type="spellStart"/>
      <w:r>
        <w:rPr>
          <w:rFonts w:eastAsia="Times New Roman" w:cs="Times New Roman"/>
          <w:szCs w:val="24"/>
        </w:rPr>
        <w:t>Επιφυλασσόμεθα</w:t>
      </w:r>
      <w:proofErr w:type="spellEnd"/>
      <w:r>
        <w:rPr>
          <w:rFonts w:eastAsia="Times New Roman" w:cs="Times New Roman"/>
          <w:szCs w:val="24"/>
        </w:rPr>
        <w:t>, κύριε Πρόεδρε,</w:t>
      </w:r>
      <w:r>
        <w:rPr>
          <w:rFonts w:eastAsia="Times New Roman" w:cs="Times New Roman"/>
          <w:szCs w:val="24"/>
        </w:rPr>
        <w:t xml:space="preserve"> να τοποθετηθούμε επί των τροπολογιών, γιατί είναι σημαντικότατες, ίσως περισσότερο από τα άρθρα που προβλέπονται για τις αστικές συγκοινωνίες. Όμως επειδή εξαιρούνται εκεί και ο Νομός Θεσσαλονίκης και η Αττική, έρχεται νύχτα μια τροπολογία, που μάλλον πάε</w:t>
      </w:r>
      <w:r>
        <w:rPr>
          <w:rFonts w:eastAsia="Times New Roman" w:cs="Times New Roman"/>
          <w:szCs w:val="24"/>
        </w:rPr>
        <w:t>ι να βάλει από την πίσω πόρτα την ιδιωτικοποίηση του ΟΑΣΑ και του ΟΣΕΦ.</w:t>
      </w:r>
    </w:p>
    <w:p w14:paraId="090359C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ευχαριστώ.</w:t>
      </w:r>
    </w:p>
    <w:p w14:paraId="090359CE" w14:textId="77777777" w:rsidR="00850D36" w:rsidRDefault="006A7907">
      <w:pPr>
        <w:spacing w:line="600" w:lineRule="auto"/>
        <w:ind w:firstLine="720"/>
        <w:jc w:val="both"/>
        <w:rPr>
          <w:rFonts w:eastAsia="Times New Roman" w:cs="Times New Roman"/>
          <w:szCs w:val="24"/>
        </w:rPr>
      </w:pPr>
      <w:r w:rsidRPr="00CF76D7">
        <w:rPr>
          <w:rFonts w:eastAsia="Times New Roman" w:cs="Times New Roman"/>
          <w:b/>
          <w:szCs w:val="24"/>
        </w:rPr>
        <w:t xml:space="preserve">ΠΡΟΕΔΡΕΥΩΝ (Δημήτριος </w:t>
      </w:r>
      <w:proofErr w:type="spellStart"/>
      <w:r w:rsidRPr="00CF76D7">
        <w:rPr>
          <w:rFonts w:eastAsia="Times New Roman" w:cs="Times New Roman"/>
          <w:b/>
          <w:szCs w:val="24"/>
        </w:rPr>
        <w:t>Κρεμαστινός</w:t>
      </w:r>
      <w:proofErr w:type="spellEnd"/>
      <w:r w:rsidRPr="00CF76D7">
        <w:rPr>
          <w:rFonts w:eastAsia="Times New Roman" w:cs="Times New Roman"/>
          <w:b/>
          <w:szCs w:val="24"/>
        </w:rPr>
        <w:t>):</w:t>
      </w:r>
      <w:r>
        <w:rPr>
          <w:rFonts w:eastAsia="Times New Roman" w:cs="Times New Roman"/>
          <w:szCs w:val="24"/>
        </w:rPr>
        <w:t xml:space="preserve"> Ευχαριστούμε.</w:t>
      </w:r>
    </w:p>
    <w:p w14:paraId="090359C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proofErr w:type="spellStart"/>
      <w:r>
        <w:rPr>
          <w:rFonts w:eastAsia="Times New Roman" w:cs="Times New Roman"/>
          <w:szCs w:val="24"/>
        </w:rPr>
        <w:t>Ζαρούλια</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γορήτρια της Χρυσής Αυγής.</w:t>
      </w:r>
    </w:p>
    <w:p w14:paraId="090359D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κάνω παράκληση για τον χρόνο.</w:t>
      </w:r>
    </w:p>
    <w:p w14:paraId="090359D1" w14:textId="77777777" w:rsidR="00850D36" w:rsidRDefault="006A7907">
      <w:pPr>
        <w:spacing w:line="600" w:lineRule="auto"/>
        <w:ind w:firstLine="720"/>
        <w:jc w:val="both"/>
        <w:rPr>
          <w:rFonts w:eastAsia="Times New Roman" w:cs="Times New Roman"/>
          <w:szCs w:val="24"/>
        </w:rPr>
      </w:pPr>
      <w:r w:rsidRPr="00377D81">
        <w:rPr>
          <w:rFonts w:eastAsia="Times New Roman" w:cs="Times New Roman"/>
          <w:b/>
          <w:szCs w:val="24"/>
        </w:rPr>
        <w:t>ΑΘΑΝΑΣΙΟΣ ΘΕΟΧΑΡΟΠΟΥΛ</w:t>
      </w:r>
      <w:r w:rsidRPr="00377D81">
        <w:rPr>
          <w:rFonts w:eastAsia="Times New Roman" w:cs="Times New Roman"/>
          <w:b/>
          <w:szCs w:val="24"/>
        </w:rPr>
        <w:t>ΟΣ:</w:t>
      </w:r>
      <w:r>
        <w:rPr>
          <w:rFonts w:eastAsia="Times New Roman" w:cs="Times New Roman"/>
          <w:szCs w:val="24"/>
        </w:rPr>
        <w:t xml:space="preserve"> Κύριε Πρόεδρε, μπορούμε να έχουμε ενημέρωση για τις τροπολογίες; Καθώς μιλούσε ο </w:t>
      </w:r>
      <w:r>
        <w:rPr>
          <w:rFonts w:eastAsia="Times New Roman" w:cs="Times New Roman"/>
          <w:szCs w:val="24"/>
        </w:rPr>
        <w:t>ε</w:t>
      </w:r>
      <w:r>
        <w:rPr>
          <w:rFonts w:eastAsia="Times New Roman" w:cs="Times New Roman"/>
          <w:szCs w:val="24"/>
        </w:rPr>
        <w:t>ισηγητής μας, κατατέθηκαν δύο υπουργικές τροπολογίες.</w:t>
      </w:r>
    </w:p>
    <w:p w14:paraId="090359D2" w14:textId="77777777" w:rsidR="00850D36" w:rsidRDefault="006A7907">
      <w:pPr>
        <w:spacing w:line="600" w:lineRule="auto"/>
        <w:ind w:firstLine="720"/>
        <w:jc w:val="both"/>
        <w:rPr>
          <w:rFonts w:eastAsia="Times New Roman" w:cs="Times New Roman"/>
          <w:szCs w:val="24"/>
        </w:rPr>
      </w:pPr>
      <w:r w:rsidRPr="00CF76D7">
        <w:rPr>
          <w:rFonts w:eastAsia="Times New Roman" w:cs="Times New Roman"/>
          <w:b/>
          <w:szCs w:val="24"/>
        </w:rPr>
        <w:lastRenderedPageBreak/>
        <w:t xml:space="preserve">ΠΡΟΕΔΡΕΥΩΝ (Δημήτριος </w:t>
      </w:r>
      <w:proofErr w:type="spellStart"/>
      <w:r w:rsidRPr="00CF76D7">
        <w:rPr>
          <w:rFonts w:eastAsia="Times New Roman" w:cs="Times New Roman"/>
          <w:b/>
          <w:szCs w:val="24"/>
        </w:rPr>
        <w:t>Κρεμαστινός</w:t>
      </w:r>
      <w:proofErr w:type="spellEnd"/>
      <w:r w:rsidRPr="00CF76D7">
        <w:rPr>
          <w:rFonts w:eastAsia="Times New Roman" w:cs="Times New Roman"/>
          <w:b/>
          <w:szCs w:val="24"/>
        </w:rPr>
        <w:t>):</w:t>
      </w:r>
      <w:r>
        <w:rPr>
          <w:rFonts w:eastAsia="Times New Roman" w:cs="Times New Roman"/>
          <w:szCs w:val="24"/>
        </w:rPr>
        <w:t xml:space="preserve"> Μετά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Ζαρούλια</w:t>
      </w:r>
      <w:proofErr w:type="spellEnd"/>
      <w:r>
        <w:rPr>
          <w:rFonts w:eastAsia="Times New Roman" w:cs="Times New Roman"/>
          <w:szCs w:val="24"/>
        </w:rPr>
        <w:t xml:space="preserve"> θα δώσω τον λόγο στον Υπουργό.</w:t>
      </w:r>
    </w:p>
    <w:p w14:paraId="090359D3" w14:textId="77777777" w:rsidR="00850D36" w:rsidRDefault="006A7907">
      <w:pPr>
        <w:spacing w:line="600" w:lineRule="auto"/>
        <w:ind w:firstLine="720"/>
        <w:jc w:val="both"/>
        <w:rPr>
          <w:rFonts w:eastAsia="Times New Roman" w:cs="Times New Roman"/>
          <w:szCs w:val="24"/>
        </w:rPr>
      </w:pPr>
      <w:r w:rsidRPr="00377D81">
        <w:rPr>
          <w:rFonts w:eastAsia="Times New Roman" w:cs="Times New Roman"/>
          <w:b/>
          <w:szCs w:val="24"/>
        </w:rPr>
        <w:t>ΕΛΕΝΗ ΖΑΡΟΥΛΙΑ:</w:t>
      </w:r>
      <w:r>
        <w:rPr>
          <w:rFonts w:eastAsia="Times New Roman" w:cs="Times New Roman"/>
          <w:szCs w:val="24"/>
        </w:rPr>
        <w:t xml:space="preserve"> Μπορώ να έχω</w:t>
      </w:r>
      <w:r>
        <w:rPr>
          <w:rFonts w:eastAsia="Times New Roman" w:cs="Times New Roman"/>
          <w:szCs w:val="24"/>
        </w:rPr>
        <w:t xml:space="preserve"> τον λόγο, κύριε Πρόεδρε.</w:t>
      </w:r>
    </w:p>
    <w:p w14:paraId="090359D4"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377D81">
        <w:rPr>
          <w:rFonts w:eastAsia="Times New Roman" w:cs="Times New Roman"/>
          <w:szCs w:val="24"/>
        </w:rPr>
        <w:t>Παρακαλώ</w:t>
      </w:r>
      <w:r>
        <w:rPr>
          <w:rFonts w:eastAsia="Times New Roman" w:cs="Times New Roman"/>
          <w:szCs w:val="24"/>
        </w:rPr>
        <w:t xml:space="preserve">, κυρία </w:t>
      </w:r>
      <w:proofErr w:type="spellStart"/>
      <w:r>
        <w:rPr>
          <w:rFonts w:eastAsia="Times New Roman" w:cs="Times New Roman"/>
          <w:szCs w:val="24"/>
        </w:rPr>
        <w:t>Ζαρούλια</w:t>
      </w:r>
      <w:proofErr w:type="spellEnd"/>
      <w:r w:rsidRPr="00377D81">
        <w:rPr>
          <w:rFonts w:eastAsia="Times New Roman" w:cs="Times New Roman"/>
          <w:szCs w:val="24"/>
        </w:rPr>
        <w:t>.</w:t>
      </w:r>
    </w:p>
    <w:p w14:paraId="090359D5" w14:textId="77777777" w:rsidR="00850D36" w:rsidRDefault="006A7907">
      <w:pPr>
        <w:spacing w:line="600" w:lineRule="auto"/>
        <w:ind w:firstLine="720"/>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Ευχαριστώ.</w:t>
      </w:r>
    </w:p>
    <w:p w14:paraId="090359D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κατά τη διάρκεια των Επιτροπών Παραγωγής και Εμπορίου η τρίτη πολιτική δύναμη της χώρας,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υπέστη μια αήθη επίθεση από τον </w:t>
      </w:r>
      <w:proofErr w:type="spellStart"/>
      <w:r>
        <w:rPr>
          <w:rFonts w:eastAsia="Times New Roman" w:cs="Times New Roman"/>
          <w:szCs w:val="24"/>
        </w:rPr>
        <w:t>Προεδρεύοντα</w:t>
      </w:r>
      <w:proofErr w:type="spellEnd"/>
      <w:r>
        <w:rPr>
          <w:rFonts w:eastAsia="Times New Roman" w:cs="Times New Roman"/>
          <w:szCs w:val="24"/>
        </w:rPr>
        <w:t xml:space="preserve"> κ. </w:t>
      </w:r>
      <w:proofErr w:type="spellStart"/>
      <w:r>
        <w:rPr>
          <w:rFonts w:eastAsia="Times New Roman" w:cs="Times New Roman"/>
          <w:szCs w:val="24"/>
        </w:rPr>
        <w:t>Δρίτσα</w:t>
      </w:r>
      <w:proofErr w:type="spellEnd"/>
      <w:r>
        <w:rPr>
          <w:rFonts w:eastAsia="Times New Roman" w:cs="Times New Roman"/>
          <w:szCs w:val="24"/>
        </w:rPr>
        <w:t xml:space="preserve"> με ύβρεις κατηγορίες κ.λπ</w:t>
      </w:r>
      <w:r>
        <w:rPr>
          <w:rFonts w:eastAsia="Times New Roman" w:cs="Times New Roman"/>
          <w:szCs w:val="24"/>
        </w:rPr>
        <w:t>.</w:t>
      </w:r>
      <w:r>
        <w:rPr>
          <w:rFonts w:eastAsia="Times New Roman" w:cs="Times New Roman"/>
          <w:szCs w:val="24"/>
        </w:rPr>
        <w:t>. Δεν θα ήθελα να δώσω συνέχεια, απλά θα καταθέσω για τα Πρακτικά ποιοι είναι οι κατήγοροί μας.</w:t>
      </w:r>
    </w:p>
    <w:p w14:paraId="090359D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Έχω εδώ την αιτιολογική έκθεση της 28</w:t>
      </w:r>
      <w:r w:rsidRPr="00A80C4F">
        <w:rPr>
          <w:rFonts w:eastAsia="Times New Roman" w:cs="Times New Roman"/>
          <w:szCs w:val="24"/>
          <w:vertAlign w:val="superscript"/>
        </w:rPr>
        <w:t>ης</w:t>
      </w:r>
      <w:r>
        <w:rPr>
          <w:rFonts w:eastAsia="Times New Roman" w:cs="Times New Roman"/>
          <w:szCs w:val="24"/>
        </w:rPr>
        <w:t xml:space="preserve"> Ιουνίου 2016 και την κύρωση της σύμβασης παραχώρησης του ΟΛΠ, όπου ο κ. </w:t>
      </w:r>
      <w:proofErr w:type="spellStart"/>
      <w:r>
        <w:rPr>
          <w:rFonts w:eastAsia="Times New Roman" w:cs="Times New Roman"/>
          <w:szCs w:val="24"/>
        </w:rPr>
        <w:t>Δρίτσας</w:t>
      </w:r>
      <w:proofErr w:type="spellEnd"/>
      <w:r>
        <w:rPr>
          <w:rFonts w:eastAsia="Times New Roman" w:cs="Times New Roman"/>
          <w:szCs w:val="24"/>
        </w:rPr>
        <w:t xml:space="preserve"> έβαλε φαρδιά-πλατιά την υπογραφή του στο ξεπούλημα του Οργανισμού Λιμένος Πειραιώς, κατά τη στιγμή που είχε κάνει σημαία του ότι δεν θα επέτρεπε την πώλησή του.</w:t>
      </w:r>
    </w:p>
    <w:p w14:paraId="090359D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α</w:t>
      </w:r>
      <w:r>
        <w:rPr>
          <w:rFonts w:eastAsia="Times New Roman" w:cs="Times New Roman"/>
          <w:szCs w:val="24"/>
        </w:rPr>
        <w:t>ρχηγός του,</w:t>
      </w:r>
      <w:r>
        <w:rPr>
          <w:rFonts w:eastAsia="Times New Roman" w:cs="Times New Roman"/>
          <w:szCs w:val="24"/>
        </w:rPr>
        <w:t xml:space="preserve"> όμως, ο σημερινός Πρωθυπουργός, είχε άλλα σχέδια και φρόντισε να τον εκθέσει ανεπανόρθωτα και δια βίου στην αριστερή πελατεία του στο λιμάνι της αγωνίας.</w:t>
      </w:r>
    </w:p>
    <w:p w14:paraId="090359D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Αυτά είναι για τα Πρακτικά.</w:t>
      </w:r>
    </w:p>
    <w:p w14:paraId="090359D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sidRPr="000D63A8">
        <w:rPr>
          <w:rFonts w:eastAsia="Times New Roman" w:cs="Times New Roman"/>
          <w:szCs w:val="24"/>
        </w:rPr>
        <w:t xml:space="preserve"> </w:t>
      </w:r>
      <w:r>
        <w:rPr>
          <w:rFonts w:eastAsia="Times New Roman" w:cs="Times New Roman"/>
          <w:szCs w:val="24"/>
        </w:rPr>
        <w:t xml:space="preserve">Ελένη </w:t>
      </w:r>
      <w:proofErr w:type="spellStart"/>
      <w:r>
        <w:rPr>
          <w:rFonts w:eastAsia="Times New Roman" w:cs="Times New Roman"/>
          <w:szCs w:val="24"/>
        </w:rPr>
        <w:t>Ζαρούλια</w:t>
      </w:r>
      <w:proofErr w:type="spellEnd"/>
      <w:r w:rsidRPr="000D63A8">
        <w:rPr>
          <w:rFonts w:eastAsia="Times New Roman" w:cs="Times New Roman"/>
          <w:szCs w:val="24"/>
        </w:rPr>
        <w:t xml:space="preserve"> καταθέτει για τα Πρακτικά </w:t>
      </w:r>
      <w:r w:rsidRPr="000D63A8">
        <w:rPr>
          <w:rFonts w:eastAsia="Times New Roman" w:cs="Times New Roman"/>
          <w:szCs w:val="24"/>
        </w:rPr>
        <w:t xml:space="preserve">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0359D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Εδώ να δείξουμε ότι είναι η υπογραφή του: Υπουργός Ναυτιλίας και Νησιωτικής Πολιτικής, Θεόδωρος </w:t>
      </w:r>
      <w:proofErr w:type="spellStart"/>
      <w:r>
        <w:rPr>
          <w:rFonts w:eastAsia="Times New Roman" w:cs="Times New Roman"/>
          <w:szCs w:val="24"/>
        </w:rPr>
        <w:t>Δρίτσας</w:t>
      </w:r>
      <w:proofErr w:type="spellEnd"/>
      <w:r>
        <w:rPr>
          <w:rFonts w:eastAsia="Times New Roman" w:cs="Times New Roman"/>
          <w:szCs w:val="24"/>
        </w:rPr>
        <w:t>.</w:t>
      </w:r>
    </w:p>
    <w:p w14:paraId="090359DC" w14:textId="77777777" w:rsidR="00850D36" w:rsidRDefault="006A7907">
      <w:pPr>
        <w:spacing w:line="600" w:lineRule="auto"/>
        <w:ind w:firstLine="720"/>
        <w:jc w:val="both"/>
        <w:rPr>
          <w:rFonts w:eastAsia="Times New Roman" w:cs="Times New Roman"/>
          <w:szCs w:val="24"/>
        </w:rPr>
      </w:pPr>
      <w:r>
        <w:rPr>
          <w:rFonts w:eastAsia="Times New Roman"/>
          <w:szCs w:val="24"/>
        </w:rPr>
        <w:t>Ας έρθουμε τώρ</w:t>
      </w:r>
      <w:r>
        <w:rPr>
          <w:rFonts w:eastAsia="Times New Roman"/>
          <w:szCs w:val="24"/>
        </w:rPr>
        <w:t xml:space="preserve">α στο σχέδιο νόμου το οποίο αφορά θέματα </w:t>
      </w:r>
      <w:proofErr w:type="spellStart"/>
      <w:r>
        <w:rPr>
          <w:rFonts w:eastAsia="Times New Roman" w:cs="Times New Roman"/>
          <w:szCs w:val="24"/>
        </w:rPr>
        <w:t>υδατοδρομίων</w:t>
      </w:r>
      <w:proofErr w:type="spellEnd"/>
      <w:r>
        <w:rPr>
          <w:rFonts w:eastAsia="Times New Roman" w:cs="Times New Roman"/>
          <w:szCs w:val="24"/>
        </w:rPr>
        <w:t xml:space="preserve">, αστικών οδικών μεταφορών και λοιπές διατάξεις. </w:t>
      </w:r>
    </w:p>
    <w:p w14:paraId="090359D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Μέσω αυτού του νομοσχεδίου -και ιδίως του πρώτου μέρους- η Κυβέρνηση φιλοδοξεί να τονώσει το επενδυτικό κλίμα και να δώσει τις ευκαιρίες που </w:t>
      </w:r>
      <w:proofErr w:type="spellStart"/>
      <w:r>
        <w:rPr>
          <w:rFonts w:eastAsia="Times New Roman" w:cs="Times New Roman"/>
          <w:szCs w:val="24"/>
        </w:rPr>
        <w:t>ζτάνε</w:t>
      </w:r>
      <w:proofErr w:type="spellEnd"/>
      <w:r>
        <w:rPr>
          <w:rFonts w:eastAsia="Times New Roman" w:cs="Times New Roman"/>
          <w:szCs w:val="24"/>
        </w:rPr>
        <w:t xml:space="preserve"> οι επε</w:t>
      </w:r>
      <w:r>
        <w:rPr>
          <w:rFonts w:eastAsia="Times New Roman" w:cs="Times New Roman"/>
          <w:szCs w:val="24"/>
        </w:rPr>
        <w:t>νδυτές στον τομέα των υδροπλάνων για να επενδύσουν στη χώρα.</w:t>
      </w:r>
    </w:p>
    <w:p w14:paraId="090359D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Να ξεκαθαρίσω ότι κανένας δεν μπορεί να είναι αντίθετος στην ανάπτυξη και στην εξέλιξη αυτού του τόπου. Προφανώς και τα </w:t>
      </w:r>
      <w:proofErr w:type="spellStart"/>
      <w:r>
        <w:rPr>
          <w:rFonts w:eastAsia="Times New Roman" w:cs="Times New Roman"/>
          <w:szCs w:val="24"/>
        </w:rPr>
        <w:t>υδατοδρόμια</w:t>
      </w:r>
      <w:proofErr w:type="spellEnd"/>
      <w:r>
        <w:rPr>
          <w:rFonts w:eastAsia="Times New Roman" w:cs="Times New Roman"/>
          <w:szCs w:val="24"/>
        </w:rPr>
        <w:t xml:space="preserve"> είναι ένας πρόσφορος τομέας για επενδύσεις, δεδομένου, μάλιστα,</w:t>
      </w:r>
      <w:r>
        <w:rPr>
          <w:rFonts w:eastAsia="Times New Roman" w:cs="Times New Roman"/>
          <w:szCs w:val="24"/>
        </w:rPr>
        <w:t xml:space="preserve"> ότι εδώ και δεκαπέντε χρόνια περίπου επικρατεί ένα εξαιρετικά ασταθές περιβάλλον για αυτές τις δραστηριότητες.</w:t>
      </w:r>
    </w:p>
    <w:p w14:paraId="090359D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Ελάχιστα πράγματα έχουν γίνει από το 2003 και εντεύθεν, όταν ο τότε Υπουργός Μεταφορών επί κυβερνήσεως ΠΑΣΟΚ είχε προβλέψει τη λειτουργία </w:t>
      </w:r>
      <w:proofErr w:type="spellStart"/>
      <w:r>
        <w:rPr>
          <w:rFonts w:eastAsia="Times New Roman" w:cs="Times New Roman"/>
          <w:szCs w:val="24"/>
        </w:rPr>
        <w:t>υδατοδ</w:t>
      </w:r>
      <w:r>
        <w:rPr>
          <w:rFonts w:eastAsia="Times New Roman" w:cs="Times New Roman"/>
          <w:szCs w:val="24"/>
        </w:rPr>
        <w:t>ρο</w:t>
      </w:r>
      <w:r>
        <w:rPr>
          <w:rFonts w:eastAsia="Times New Roman" w:cs="Times New Roman"/>
          <w:szCs w:val="24"/>
        </w:rPr>
        <w:lastRenderedPageBreak/>
        <w:t>μίων</w:t>
      </w:r>
      <w:proofErr w:type="spellEnd"/>
      <w:r>
        <w:rPr>
          <w:rFonts w:eastAsia="Times New Roman" w:cs="Times New Roman"/>
          <w:szCs w:val="24"/>
        </w:rPr>
        <w:t>. Ο ν.3333/2005 για την ίδρυση αεροδρομίων επί υδάτινης επιφάνειας παρέπεμπε τη ρύθμιση κρίσιμων θεμάτων σε προεδρικό διάταγμα, το οποίο δεν εκδόθηκε ποτέ.</w:t>
      </w:r>
    </w:p>
    <w:p w14:paraId="090359E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Για να μην κατηγορούμε, όμως, μόνο το ΠΑΣΟΚ, στο ίδιο μήκος κύματος είχε κινηθεί και επί Νέας </w:t>
      </w:r>
      <w:r>
        <w:rPr>
          <w:rFonts w:eastAsia="Times New Roman" w:cs="Times New Roman"/>
          <w:szCs w:val="24"/>
        </w:rPr>
        <w:t xml:space="preserve">Δημοκρατίας ο τότε Υπουργός Υποδομών, Μεταφορών και Δικτύων, το 2012, όταν είχε εξαγγείλει την κατασκευή μέσω ΣΔΙΤ ενός </w:t>
      </w:r>
      <w:proofErr w:type="spellStart"/>
      <w:r>
        <w:rPr>
          <w:rFonts w:eastAsia="Times New Roman" w:cs="Times New Roman"/>
          <w:szCs w:val="24"/>
        </w:rPr>
        <w:t>υδατοδρομίου</w:t>
      </w:r>
      <w:proofErr w:type="spellEnd"/>
      <w:r>
        <w:rPr>
          <w:rFonts w:eastAsia="Times New Roman" w:cs="Times New Roman"/>
          <w:szCs w:val="24"/>
        </w:rPr>
        <w:t xml:space="preserve"> ως κεντρική βάση στην Αττική και δώδεκα μικρότερων στην περιφέρεια. Τελικά, μόνο του Βόλου λειτούργησε και αυτό με προσωριν</w:t>
      </w:r>
      <w:r>
        <w:rPr>
          <w:rFonts w:eastAsia="Times New Roman" w:cs="Times New Roman"/>
          <w:szCs w:val="24"/>
        </w:rPr>
        <w:t>ή άδεια, ενώ ανενεργά παρέμειναν τα υπόλοιπα είκοσι ανά την επικράτεια που είχαν λάβει επισήμως άδειες.</w:t>
      </w:r>
    </w:p>
    <w:p w14:paraId="090359E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μεταγενέστερος νόμος 4146/2013 δεν ευνόησε ούτε και αυτός την ανάπτυξη κατάλληλου δικτύου </w:t>
      </w:r>
      <w:proofErr w:type="spellStart"/>
      <w:r>
        <w:rPr>
          <w:rFonts w:eastAsia="Times New Roman" w:cs="Times New Roman"/>
          <w:szCs w:val="24"/>
        </w:rPr>
        <w:t>υδατοδρομίων</w:t>
      </w:r>
      <w:proofErr w:type="spellEnd"/>
      <w:r>
        <w:rPr>
          <w:rFonts w:eastAsia="Times New Roman" w:cs="Times New Roman"/>
          <w:szCs w:val="24"/>
        </w:rPr>
        <w:t>, καθώς υπήρξαν γραφειοκρατικές αγκυλώσεις, δικα</w:t>
      </w:r>
      <w:r>
        <w:rPr>
          <w:rFonts w:eastAsia="Times New Roman" w:cs="Times New Roman"/>
          <w:szCs w:val="24"/>
        </w:rPr>
        <w:t xml:space="preserve">στικές εμπλοκές και πιέσεις ανταγωνιστικών κλάδων. </w:t>
      </w:r>
    </w:p>
    <w:p w14:paraId="090359E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Τρία επιπλέον χρόνια πέρασαν αυτή τη φορά μέχρι να τεθεί σε διαβούλευση το νέο νομοσχέδιο της Κυβέρνησης ΣΥΡΙΖΑ - ΑΝΕΛ και ακόμη είκοσι τέσσερις μήνες μέχρι να έρθει τελικά προς επεξεργασία και ψήφιση στη</w:t>
      </w:r>
      <w:r>
        <w:rPr>
          <w:rFonts w:eastAsia="Times New Roman" w:cs="Times New Roman"/>
          <w:szCs w:val="24"/>
        </w:rPr>
        <w:t xml:space="preserve"> Βουλή. </w:t>
      </w:r>
    </w:p>
    <w:p w14:paraId="090359E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Είναι, λοιπόν, κατανοητό ότι διαχρονικά -από το 2000 και μετά- όλες οι κυβερνήσεις φέρουν ευθύνη για την παύση λειτουργίας των </w:t>
      </w:r>
      <w:proofErr w:type="spellStart"/>
      <w:r>
        <w:rPr>
          <w:rFonts w:eastAsia="Times New Roman" w:cs="Times New Roman"/>
          <w:szCs w:val="24"/>
        </w:rPr>
        <w:t>υδατοδρομίων</w:t>
      </w:r>
      <w:proofErr w:type="spellEnd"/>
      <w:r>
        <w:rPr>
          <w:rFonts w:eastAsia="Times New Roman" w:cs="Times New Roman"/>
          <w:szCs w:val="24"/>
        </w:rPr>
        <w:t xml:space="preserve"> και την ανακοπή της οποιασδήποτε αναπτυξιακής προοπτικής.</w:t>
      </w:r>
    </w:p>
    <w:p w14:paraId="090359E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τώρα σε κάποιες διατάξεις. </w:t>
      </w:r>
    </w:p>
    <w:p w14:paraId="090359E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Εις</w:t>
      </w:r>
      <w:r>
        <w:rPr>
          <w:rFonts w:eastAsia="Times New Roman" w:cs="Times New Roman"/>
          <w:szCs w:val="24"/>
        </w:rPr>
        <w:t xml:space="preserve"> ό,τι </w:t>
      </w:r>
      <w:r>
        <w:rPr>
          <w:rFonts w:eastAsia="Times New Roman" w:cs="Times New Roman"/>
          <w:szCs w:val="24"/>
        </w:rPr>
        <w:t xml:space="preserve">αφορά τα άρθρα 4 και 6 είμαστε αντίθετοι στην </w:t>
      </w:r>
      <w:proofErr w:type="spellStart"/>
      <w:r>
        <w:rPr>
          <w:rFonts w:eastAsia="Times New Roman" w:cs="Times New Roman"/>
          <w:szCs w:val="24"/>
        </w:rPr>
        <w:t>αδειοδότηση</w:t>
      </w:r>
      <w:proofErr w:type="spellEnd"/>
      <w:r>
        <w:rPr>
          <w:rFonts w:eastAsia="Times New Roman" w:cs="Times New Roman"/>
          <w:szCs w:val="24"/>
        </w:rPr>
        <w:t xml:space="preserve"> </w:t>
      </w:r>
      <w:proofErr w:type="spellStart"/>
      <w:r>
        <w:rPr>
          <w:rFonts w:eastAsia="Times New Roman" w:cs="Times New Roman"/>
          <w:szCs w:val="24"/>
        </w:rPr>
        <w:t>υδατοδρομίων</w:t>
      </w:r>
      <w:proofErr w:type="spellEnd"/>
      <w:r>
        <w:rPr>
          <w:rFonts w:eastAsia="Times New Roman" w:cs="Times New Roman"/>
          <w:szCs w:val="24"/>
        </w:rPr>
        <w:t xml:space="preserve"> σε περιοχές που έχουν υπαχθεί στο δίκτυο </w:t>
      </w:r>
      <w:r>
        <w:rPr>
          <w:rFonts w:eastAsia="Times New Roman" w:cs="Times New Roman"/>
          <w:szCs w:val="24"/>
        </w:rPr>
        <w:t>«</w:t>
      </w:r>
      <w:r>
        <w:rPr>
          <w:rFonts w:eastAsia="Times New Roman" w:cs="Times New Roman"/>
          <w:szCs w:val="24"/>
          <w:lang w:val="en-US"/>
        </w:rPr>
        <w:t>NATURA</w:t>
      </w:r>
      <w:r w:rsidRPr="002B7C72">
        <w:rPr>
          <w:rFonts w:eastAsia="Times New Roman" w:cs="Times New Roman"/>
          <w:szCs w:val="24"/>
        </w:rPr>
        <w:t xml:space="preserve"> 2000</w:t>
      </w:r>
      <w:r>
        <w:rPr>
          <w:rFonts w:eastAsia="Times New Roman" w:cs="Times New Roman"/>
          <w:szCs w:val="24"/>
        </w:rPr>
        <w:t>»</w:t>
      </w:r>
      <w:r w:rsidRPr="002B7C72">
        <w:rPr>
          <w:rFonts w:eastAsia="Times New Roman" w:cs="Times New Roman"/>
          <w:szCs w:val="24"/>
        </w:rPr>
        <w:t xml:space="preserve">. </w:t>
      </w:r>
      <w:r>
        <w:rPr>
          <w:rFonts w:eastAsia="Times New Roman" w:cs="Times New Roman"/>
          <w:szCs w:val="24"/>
        </w:rPr>
        <w:t>Δεν θα έπρεπε να χορηγείται καμμία άδεια ίδρυσης σε τέτοιες περιοχές, καθώς σκοπός της προστασίας των συγκεκριμένων περιοχών είνα</w:t>
      </w:r>
      <w:r>
        <w:rPr>
          <w:rFonts w:eastAsia="Times New Roman" w:cs="Times New Roman"/>
          <w:szCs w:val="24"/>
        </w:rPr>
        <w:t>ι η διατήρηση και ανάδειξη των προστατευόμενων περιοχών ώστε να αποτελέσουν τοπικούς πόλους βιώσιμης ανάπτυξης.</w:t>
      </w:r>
    </w:p>
    <w:p w14:paraId="090359E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Εδώ υπάρχει η μεγάλη τομή με τον ν.4146, καθώς διαχωρίζεται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σε δύο στάδια, ώστε να διαφοροποιείται ο κάτοχος της άδεια</w:t>
      </w:r>
      <w:r>
        <w:rPr>
          <w:rFonts w:eastAsia="Times New Roman" w:cs="Times New Roman"/>
          <w:szCs w:val="24"/>
        </w:rPr>
        <w:t xml:space="preserve">ς ίδρυσης </w:t>
      </w:r>
      <w:proofErr w:type="spellStart"/>
      <w:r>
        <w:rPr>
          <w:rFonts w:eastAsia="Times New Roman" w:cs="Times New Roman"/>
          <w:szCs w:val="24"/>
        </w:rPr>
        <w:t>υδατοδρομίου</w:t>
      </w:r>
      <w:proofErr w:type="spellEnd"/>
      <w:r>
        <w:rPr>
          <w:rFonts w:eastAsia="Times New Roman" w:cs="Times New Roman"/>
          <w:szCs w:val="24"/>
        </w:rPr>
        <w:t xml:space="preserve"> από τον κάτοχο της άδειας λειτουργίας και εκμετάλλευσης του </w:t>
      </w:r>
      <w:proofErr w:type="spellStart"/>
      <w:r>
        <w:rPr>
          <w:rFonts w:eastAsia="Times New Roman" w:cs="Times New Roman"/>
          <w:szCs w:val="24"/>
        </w:rPr>
        <w:t>υδατοδρομίου</w:t>
      </w:r>
      <w:proofErr w:type="spellEnd"/>
      <w:r>
        <w:rPr>
          <w:rFonts w:eastAsia="Times New Roman" w:cs="Times New Roman"/>
          <w:szCs w:val="24"/>
        </w:rPr>
        <w:t xml:space="preserve"> με στόχους -όπως αναφέρεται- την υποστήριξη, διευκόλυνση και προώθηση συνεργειών Σύμπραξης Δημοσίου - Ιδιωτικού Τομέα, ΣΔΙΤ. Η ιδιωτική πρωτοβουλία ενθαρρύνεται</w:t>
      </w:r>
      <w:r>
        <w:rPr>
          <w:rFonts w:eastAsia="Times New Roman" w:cs="Times New Roman"/>
          <w:szCs w:val="24"/>
        </w:rPr>
        <w:t xml:space="preserve">, λοιπόν, και η σύμπραξη με το </w:t>
      </w:r>
      <w:r>
        <w:rPr>
          <w:rFonts w:eastAsia="Times New Roman" w:cs="Times New Roman"/>
          <w:szCs w:val="24"/>
        </w:rPr>
        <w:t>δ</w:t>
      </w:r>
      <w:r>
        <w:rPr>
          <w:rFonts w:eastAsia="Times New Roman" w:cs="Times New Roman"/>
          <w:szCs w:val="24"/>
        </w:rPr>
        <w:t>ημόσιο -προγράμματα ΣΔΙΤ- δεν αποτελεί δικλείδα ασφαλείας του δημοσίου συμφέροντος, ειδικά όταν βλέπουμε να ενδιαφέρονται εταιρικά σχήματα στα οποία περιλαμβάνονται οι εθνικοί μεγαλοεργολάβοι.</w:t>
      </w:r>
    </w:p>
    <w:p w14:paraId="090359E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Όσο δε για μια παλαιότερη «διαφ</w:t>
      </w:r>
      <w:r>
        <w:rPr>
          <w:rFonts w:eastAsia="Times New Roman" w:cs="Times New Roman"/>
          <w:szCs w:val="24"/>
        </w:rPr>
        <w:t>ωνία» μεταξύ Κυβερνήσεως και Αξιωματικής Αντιπολιτεύσεως,</w:t>
      </w:r>
      <w:r>
        <w:rPr>
          <w:rFonts w:eastAsia="Times New Roman" w:cs="Times New Roman"/>
          <w:szCs w:val="24"/>
        </w:rPr>
        <w:t xml:space="preserve"> </w:t>
      </w:r>
      <w:r>
        <w:rPr>
          <w:rFonts w:eastAsia="Times New Roman" w:cs="Times New Roman"/>
          <w:szCs w:val="24"/>
        </w:rPr>
        <w:t>σχετικά με δημοσιεύματα που είχαν κυκλοφορήσει με τίτλο «Η κυβέρνηση μπλοκάρει τις ιδιωτικοποιήσεις και φρενάρει τις επενδύσεις», έχουμε να πούμε ότι αυτά είναι στάχτη στα μάτια του κόσμου, αφού εν</w:t>
      </w:r>
      <w:r>
        <w:rPr>
          <w:rFonts w:eastAsia="Times New Roman" w:cs="Times New Roman"/>
          <w:szCs w:val="24"/>
        </w:rPr>
        <w:t xml:space="preserve"> </w:t>
      </w:r>
      <w:r>
        <w:rPr>
          <w:rFonts w:eastAsia="Times New Roman" w:cs="Times New Roman"/>
          <w:szCs w:val="24"/>
        </w:rPr>
        <w:t>τέλει και οι δύο έχετε σχεδιάσει την πορεία της χώρας μας ως αποικία χρέους και συμφερόντων που θα νομοθετεί κατά παραγγελία συγκεκριμένων επιχειρηματικών συμφερόντων. Και είναι αυτονόητο ότι θέλετε να συνεχίσουμε να εξαρτώμεθα από αλλότρια συμφέροντα, αφο</w:t>
      </w:r>
      <w:r>
        <w:rPr>
          <w:rFonts w:eastAsia="Times New Roman" w:cs="Times New Roman"/>
          <w:szCs w:val="24"/>
        </w:rPr>
        <w:t>ύ, σύμφωνα με πληροφορίες, μια από τις αιτίες καθυστέρησης κατάθεσης του παρόντος νομοσχεδίου ήταν ότι έπρεπε να λάβει τη σχετική άδεια από την Επιτροπή Μεταφορών και Κινητικότητας της Κομισιόν</w:t>
      </w:r>
      <w:r w:rsidRPr="005A46AD">
        <w:rPr>
          <w:rFonts w:eastAsia="Times New Roman" w:cs="Times New Roman"/>
          <w:szCs w:val="24"/>
        </w:rPr>
        <w:t>.</w:t>
      </w:r>
    </w:p>
    <w:p w14:paraId="090359E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Προβλέπεται ότι οι άδειες λειτουργίας μπορεί να δοθούν και σε</w:t>
      </w:r>
      <w:r>
        <w:rPr>
          <w:rFonts w:eastAsia="Times New Roman" w:cs="Times New Roman"/>
          <w:szCs w:val="24"/>
        </w:rPr>
        <w:t xml:space="preserve"> φυσικά πρόσωπα που έχουν την έδρα τους στην Ελλάδα ή σε άλλη χώρα της Ευρωπαϊκής Ενώσεως, με την προϋπόθεση στην τελευταία περίπτωση να οριστεί αντίκλητος που εδρεύει στη χώρα. Έτσι, λοιπόν, θα γίνουν οι επενδύσεις. Ας μην ξεχνάμε πόσες φορές οι αναπληρωτ</w:t>
      </w:r>
      <w:r>
        <w:rPr>
          <w:rFonts w:eastAsia="Times New Roman" w:cs="Times New Roman"/>
          <w:szCs w:val="24"/>
        </w:rPr>
        <w:t xml:space="preserve">ές ή οι αντίκλητοι είναι απλή βιτρίνα ξένων εταιρειών που εδρεύουν σε φορολογικούς παραδείσους εντός Ευρωπαϊκής Ενώσεως, γεγονός που έχουμε καταδείξει </w:t>
      </w:r>
      <w:proofErr w:type="spellStart"/>
      <w:r>
        <w:rPr>
          <w:rFonts w:eastAsia="Times New Roman" w:cs="Times New Roman"/>
          <w:szCs w:val="24"/>
        </w:rPr>
        <w:t>πολλάκις</w:t>
      </w:r>
      <w:proofErr w:type="spellEnd"/>
      <w:r>
        <w:rPr>
          <w:rFonts w:eastAsia="Times New Roman" w:cs="Times New Roman"/>
          <w:szCs w:val="24"/>
        </w:rPr>
        <w:t>, με αποτέλεσμα να μην υπάρχουν δίκαιοι κανόνες ανταγωνισμού, αλλά και διαφεύγοντα κέρδη από τα κ</w:t>
      </w:r>
      <w:r>
        <w:rPr>
          <w:rFonts w:eastAsia="Times New Roman" w:cs="Times New Roman"/>
          <w:szCs w:val="24"/>
        </w:rPr>
        <w:t>ρατικά ταμεία.</w:t>
      </w:r>
    </w:p>
    <w:p w14:paraId="090359E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Ένα ακόμη ζήτημα που υπάρχει -και θέλω να σταθώ- αφορά τα </w:t>
      </w:r>
      <w:proofErr w:type="spellStart"/>
      <w:r>
        <w:rPr>
          <w:rFonts w:eastAsia="Times New Roman" w:cs="Times New Roman"/>
          <w:szCs w:val="24"/>
        </w:rPr>
        <w:t>υδατοδρόμια</w:t>
      </w:r>
      <w:proofErr w:type="spellEnd"/>
      <w:r>
        <w:rPr>
          <w:rFonts w:eastAsia="Times New Roman" w:cs="Times New Roman"/>
          <w:szCs w:val="24"/>
        </w:rPr>
        <w:t xml:space="preserve"> όπου πραγματοποιούνται πτήσεις από και προς χώρες που δεν έχουν κυρώσει τη Συνθήκη </w:t>
      </w:r>
      <w:proofErr w:type="spellStart"/>
      <w:r>
        <w:rPr>
          <w:rFonts w:eastAsia="Times New Roman" w:cs="Times New Roman"/>
          <w:szCs w:val="24"/>
        </w:rPr>
        <w:t>Σένγκεν</w:t>
      </w:r>
      <w:proofErr w:type="spellEnd"/>
      <w:r>
        <w:rPr>
          <w:rFonts w:eastAsia="Times New Roman" w:cs="Times New Roman"/>
          <w:szCs w:val="24"/>
        </w:rPr>
        <w:t xml:space="preserve"> του άρθρου 4, παράγραφος 8. Να θυμίσω ότι κατά το παρελθόν αρκετοί επενδυτές είχ</w:t>
      </w:r>
      <w:r>
        <w:rPr>
          <w:rFonts w:eastAsia="Times New Roman" w:cs="Times New Roman"/>
          <w:szCs w:val="24"/>
        </w:rPr>
        <w:t xml:space="preserve">αν αποσύρει το ενδιαφέρον τους λόγω των εξελίξεων στο προσφυγικό και λόγω του αν θα παρέμενε η χώρα μας εντός </w:t>
      </w:r>
      <w:proofErr w:type="spellStart"/>
      <w:r>
        <w:rPr>
          <w:rFonts w:eastAsia="Times New Roman" w:cs="Times New Roman"/>
          <w:szCs w:val="24"/>
        </w:rPr>
        <w:t>Σένγκεν</w:t>
      </w:r>
      <w:proofErr w:type="spellEnd"/>
      <w:r>
        <w:rPr>
          <w:rFonts w:eastAsia="Times New Roman" w:cs="Times New Roman"/>
          <w:szCs w:val="24"/>
        </w:rPr>
        <w:t xml:space="preserve">. Τελικά, όπως φαίνεται, οι εγκλωβισμένες προσφυγικές ροές στη χώρα μας δεν πτοούν κανέναν και όπως έχουμε λιμάνια που έχουν χαρακτηριστεί </w:t>
      </w:r>
      <w:r>
        <w:rPr>
          <w:rFonts w:eastAsia="Times New Roman" w:cs="Times New Roman"/>
          <w:szCs w:val="24"/>
        </w:rPr>
        <w:t xml:space="preserve">ως «πύλη </w:t>
      </w:r>
      <w:proofErr w:type="spellStart"/>
      <w:r>
        <w:rPr>
          <w:rFonts w:eastAsia="Times New Roman" w:cs="Times New Roman"/>
          <w:szCs w:val="24"/>
        </w:rPr>
        <w:t>Σένγκεν</w:t>
      </w:r>
      <w:proofErr w:type="spellEnd"/>
      <w:r>
        <w:rPr>
          <w:rFonts w:eastAsia="Times New Roman" w:cs="Times New Roman"/>
          <w:szCs w:val="24"/>
        </w:rPr>
        <w:t xml:space="preserve">», το ίδιο θα γίνει και με τα </w:t>
      </w:r>
      <w:proofErr w:type="spellStart"/>
      <w:r>
        <w:rPr>
          <w:rFonts w:eastAsia="Times New Roman" w:cs="Times New Roman"/>
          <w:szCs w:val="24"/>
        </w:rPr>
        <w:t>υδατοδρόμια</w:t>
      </w:r>
      <w:proofErr w:type="spellEnd"/>
      <w:r>
        <w:rPr>
          <w:rFonts w:eastAsia="Times New Roman" w:cs="Times New Roman"/>
          <w:szCs w:val="24"/>
        </w:rPr>
        <w:t xml:space="preserve">. </w:t>
      </w:r>
    </w:p>
    <w:p w14:paraId="090359EA" w14:textId="77777777" w:rsidR="00850D36" w:rsidRDefault="006A7907">
      <w:pPr>
        <w:spacing w:line="600" w:lineRule="auto"/>
        <w:ind w:firstLine="720"/>
        <w:jc w:val="both"/>
        <w:rPr>
          <w:rFonts w:eastAsia="Times New Roman"/>
          <w:szCs w:val="24"/>
        </w:rPr>
      </w:pPr>
      <w:r>
        <w:rPr>
          <w:rFonts w:eastAsia="Times New Roman" w:cs="Times New Roman"/>
          <w:szCs w:val="24"/>
        </w:rPr>
        <w:t xml:space="preserve">Αν δούμε τώρα αυτό συνδυαστικά με τη δυνατότητα ίδρυσης και λειτουργίας </w:t>
      </w:r>
      <w:proofErr w:type="spellStart"/>
      <w:r>
        <w:rPr>
          <w:rFonts w:eastAsia="Times New Roman" w:cs="Times New Roman"/>
          <w:szCs w:val="24"/>
        </w:rPr>
        <w:t>υδατοδρομίων</w:t>
      </w:r>
      <w:proofErr w:type="spellEnd"/>
      <w:r>
        <w:rPr>
          <w:rFonts w:eastAsia="Times New Roman" w:cs="Times New Roman"/>
          <w:szCs w:val="24"/>
        </w:rPr>
        <w:t xml:space="preserve"> από δημόσιους φορείς, τότε το ζήτημα της </w:t>
      </w:r>
      <w:proofErr w:type="spellStart"/>
      <w:r>
        <w:rPr>
          <w:rFonts w:eastAsia="Times New Roman" w:cs="Times New Roman"/>
          <w:szCs w:val="24"/>
        </w:rPr>
        <w:t>Σένγκεν</w:t>
      </w:r>
      <w:proofErr w:type="spellEnd"/>
      <w:r>
        <w:rPr>
          <w:rFonts w:eastAsia="Times New Roman" w:cs="Times New Roman"/>
          <w:szCs w:val="24"/>
        </w:rPr>
        <w:t xml:space="preserve"> λύθηκε, αφού προβλέπεται ότι το </w:t>
      </w:r>
      <w:r>
        <w:rPr>
          <w:rFonts w:eastAsia="Times New Roman" w:cs="Times New Roman"/>
          <w:szCs w:val="24"/>
        </w:rPr>
        <w:t>δ</w:t>
      </w:r>
      <w:r>
        <w:rPr>
          <w:rFonts w:eastAsia="Times New Roman" w:cs="Times New Roman"/>
          <w:szCs w:val="24"/>
        </w:rPr>
        <w:t>ημόσιο μπορεί να λειτουργήσει</w:t>
      </w:r>
      <w:r>
        <w:rPr>
          <w:rFonts w:eastAsia="Times New Roman" w:cs="Times New Roman"/>
          <w:szCs w:val="24"/>
        </w:rPr>
        <w:t xml:space="preserve"> τέτοιες εγκαταστάσεις εφόσον δεν υπάρχει άλλος ενδιαφερόμενος φορέας. Αυτό είναι στο άρθρο 29.</w:t>
      </w:r>
      <w:r>
        <w:rPr>
          <w:rFonts w:eastAsia="Times New Roman" w:cs="Times New Roman"/>
          <w:szCs w:val="24"/>
        </w:rPr>
        <w:t xml:space="preserve"> </w:t>
      </w:r>
      <w:r>
        <w:rPr>
          <w:rFonts w:eastAsia="Times New Roman"/>
          <w:szCs w:val="24"/>
        </w:rPr>
        <w:t xml:space="preserve">Τότε και οι ξένοι επενδυτές δεν έχουν να φοβηθούν τίποτε, καθότι διασφαλίζονται τα συμφέροντά τους και το </w:t>
      </w:r>
      <w:r>
        <w:rPr>
          <w:rFonts w:eastAsia="Times New Roman"/>
          <w:szCs w:val="24"/>
        </w:rPr>
        <w:t>δ</w:t>
      </w:r>
      <w:r>
        <w:rPr>
          <w:rFonts w:eastAsia="Times New Roman"/>
          <w:szCs w:val="24"/>
        </w:rPr>
        <w:t>ημόσιο θα αναλάβει να τα βγάλει πέρα με τους λαθρομετ</w:t>
      </w:r>
      <w:r>
        <w:rPr>
          <w:rFonts w:eastAsia="Times New Roman"/>
          <w:szCs w:val="24"/>
        </w:rPr>
        <w:t xml:space="preserve">ανάστες. </w:t>
      </w:r>
    </w:p>
    <w:p w14:paraId="090359EB" w14:textId="77777777" w:rsidR="00850D36" w:rsidRDefault="006A7907">
      <w:pPr>
        <w:spacing w:line="600" w:lineRule="auto"/>
        <w:ind w:firstLine="720"/>
        <w:jc w:val="both"/>
        <w:rPr>
          <w:rFonts w:eastAsia="Times New Roman"/>
          <w:szCs w:val="24"/>
        </w:rPr>
      </w:pPr>
      <w:r>
        <w:rPr>
          <w:rFonts w:eastAsia="Times New Roman"/>
          <w:szCs w:val="24"/>
        </w:rPr>
        <w:t xml:space="preserve">Χρήσιμο, δε, θα ήταν να τεθούν κριτήρια, βάσει των οποίων θα καθορίζεται ο τύπος κάθε </w:t>
      </w:r>
      <w:proofErr w:type="spellStart"/>
      <w:r>
        <w:rPr>
          <w:rFonts w:eastAsia="Times New Roman"/>
          <w:szCs w:val="24"/>
        </w:rPr>
        <w:t>υδατοδρομίου</w:t>
      </w:r>
      <w:proofErr w:type="spellEnd"/>
      <w:r>
        <w:rPr>
          <w:rFonts w:eastAsia="Times New Roman"/>
          <w:szCs w:val="24"/>
        </w:rPr>
        <w:t xml:space="preserve"> σε </w:t>
      </w:r>
      <w:proofErr w:type="spellStart"/>
      <w:r>
        <w:rPr>
          <w:rFonts w:eastAsia="Times New Roman"/>
          <w:szCs w:val="24"/>
        </w:rPr>
        <w:t>υδατοδρόμιο</w:t>
      </w:r>
      <w:proofErr w:type="spellEnd"/>
      <w:r>
        <w:rPr>
          <w:rFonts w:eastAsia="Times New Roman"/>
          <w:szCs w:val="24"/>
        </w:rPr>
        <w:t xml:space="preserve"> εσωτερικού ή εξωτερικού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πύλη. </w:t>
      </w:r>
    </w:p>
    <w:p w14:paraId="090359EC" w14:textId="77777777" w:rsidR="00850D36" w:rsidRDefault="006A7907">
      <w:pPr>
        <w:spacing w:line="600" w:lineRule="auto"/>
        <w:ind w:firstLine="720"/>
        <w:jc w:val="both"/>
        <w:rPr>
          <w:rFonts w:eastAsia="Times New Roman"/>
          <w:szCs w:val="24"/>
        </w:rPr>
      </w:pPr>
      <w:r>
        <w:rPr>
          <w:rFonts w:eastAsia="Times New Roman"/>
          <w:szCs w:val="24"/>
        </w:rPr>
        <w:t>Τα υδροπλάνα έχουν αναμφισβήτητα αρκετά πλεονεκτήματα συγκριτικά με τα λοιπά θαλάσσια μέσα μετακίνη</w:t>
      </w:r>
      <w:r>
        <w:rPr>
          <w:rFonts w:eastAsia="Times New Roman"/>
          <w:szCs w:val="24"/>
        </w:rPr>
        <w:t xml:space="preserve">σης. Καλύπτουν ένα ευρύ φάσμα πτήσεων, έχουν </w:t>
      </w:r>
      <w:r>
        <w:rPr>
          <w:rFonts w:eastAsia="Times New Roman"/>
          <w:szCs w:val="24"/>
        </w:rPr>
        <w:lastRenderedPageBreak/>
        <w:t>τη δυνατότητα απογείωσης και προσγείωσης σε χερσαίο αεροδρόμιο, αλλά και σε υδάτινη επιφάνεια, είναι φιλικά προς το περιβάλλον, ο χρόνος μετακίνησης είναι πολύ μικρότερος από το αντίστοιχο ταξίδι με καράβι και τ</w:t>
      </w:r>
      <w:r>
        <w:rPr>
          <w:rFonts w:eastAsia="Times New Roman"/>
          <w:szCs w:val="24"/>
        </w:rPr>
        <w:t>ο κόστος μικρότερο από το αντίστοιχο με το αεροπλάνο.</w:t>
      </w:r>
    </w:p>
    <w:p w14:paraId="090359ED" w14:textId="77777777" w:rsidR="00850D36" w:rsidRDefault="006A7907">
      <w:pPr>
        <w:spacing w:line="600" w:lineRule="auto"/>
        <w:ind w:firstLine="720"/>
        <w:jc w:val="both"/>
        <w:rPr>
          <w:rFonts w:eastAsia="Times New Roman"/>
          <w:szCs w:val="24"/>
        </w:rPr>
      </w:pPr>
      <w:r>
        <w:rPr>
          <w:rFonts w:eastAsia="Times New Roman"/>
          <w:szCs w:val="24"/>
        </w:rPr>
        <w:t xml:space="preserve">Όταν ψηφιζόταν ο ν.4146/2013 είχα πει χαρακτηριστικά: «Τα </w:t>
      </w:r>
      <w:proofErr w:type="spellStart"/>
      <w:r>
        <w:rPr>
          <w:rFonts w:eastAsia="Times New Roman"/>
          <w:szCs w:val="24"/>
        </w:rPr>
        <w:t>υδατοδρόμια</w:t>
      </w:r>
      <w:proofErr w:type="spellEnd"/>
      <w:r>
        <w:rPr>
          <w:rFonts w:eastAsia="Times New Roman"/>
          <w:szCs w:val="24"/>
        </w:rPr>
        <w:t xml:space="preserve">, καθώς και η λειτουργία </w:t>
      </w:r>
      <w:proofErr w:type="spellStart"/>
      <w:r>
        <w:rPr>
          <w:rFonts w:eastAsia="Times New Roman"/>
          <w:szCs w:val="24"/>
        </w:rPr>
        <w:t>υδατοδρομίων</w:t>
      </w:r>
      <w:proofErr w:type="spellEnd"/>
      <w:r>
        <w:rPr>
          <w:rFonts w:eastAsia="Times New Roman"/>
          <w:szCs w:val="24"/>
        </w:rPr>
        <w:t>, μας βρίσκει σύμφωνους, αρκεί η επένδυση να γίνει προς εξυπηρέτηση των πολιτών, η τιμή των κομί</w:t>
      </w:r>
      <w:r>
        <w:rPr>
          <w:rFonts w:eastAsia="Times New Roman"/>
          <w:szCs w:val="24"/>
        </w:rPr>
        <w:t xml:space="preserve">στρων να είναι προσιτή και να διευκολυνθούν στη μεταφορά τους οι συμπατριώτες μας των νησιωτικών περιοχών». </w:t>
      </w:r>
    </w:p>
    <w:p w14:paraId="090359EE" w14:textId="77777777" w:rsidR="00850D36" w:rsidRDefault="006A7907">
      <w:pPr>
        <w:spacing w:line="600" w:lineRule="auto"/>
        <w:ind w:firstLine="720"/>
        <w:jc w:val="both"/>
        <w:rPr>
          <w:rFonts w:eastAsia="Times New Roman"/>
          <w:szCs w:val="24"/>
        </w:rPr>
      </w:pPr>
      <w:r>
        <w:rPr>
          <w:rFonts w:eastAsia="Times New Roman"/>
          <w:szCs w:val="24"/>
        </w:rPr>
        <w:t>Με το παρόν και συγκεκριμένα με το άρθρο 21, η διαμόρφωση των τιμολογίων δεν υπόκειται σε κανέναν έλεγχο και περιορισμό και θα διαμορφώνεται από το</w:t>
      </w:r>
      <w:r>
        <w:rPr>
          <w:rFonts w:eastAsia="Times New Roman"/>
          <w:szCs w:val="24"/>
        </w:rPr>
        <w:t xml:space="preserve">ν φορέα λειτουργίας του </w:t>
      </w:r>
      <w:proofErr w:type="spellStart"/>
      <w:r>
        <w:rPr>
          <w:rFonts w:eastAsia="Times New Roman"/>
          <w:szCs w:val="24"/>
        </w:rPr>
        <w:t>υδατοδρομίου</w:t>
      </w:r>
      <w:proofErr w:type="spellEnd"/>
      <w:r>
        <w:rPr>
          <w:rFonts w:eastAsia="Times New Roman"/>
          <w:szCs w:val="24"/>
        </w:rPr>
        <w:t>, με στόχο την εξασφάλιση της βιωσιμότητάς του. Συνεπώς βάσει των κανόνων του ελεύθερου ανταγωνισμού, κανείς δεν μπορεί να εγγυηθεί το χαμηλό κόστος και κατά πόσο θα αντέχει το κόστος το βαλάντιο του μέσου φορολογούμενο</w:t>
      </w:r>
      <w:r>
        <w:rPr>
          <w:rFonts w:eastAsia="Times New Roman"/>
          <w:szCs w:val="24"/>
        </w:rPr>
        <w:t>υ</w:t>
      </w:r>
      <w:r>
        <w:rPr>
          <w:rFonts w:eastAsia="Times New Roman"/>
          <w:szCs w:val="24"/>
        </w:rPr>
        <w:t xml:space="preserve"> Έλληνα πολίτη. </w:t>
      </w:r>
    </w:p>
    <w:p w14:paraId="090359EF" w14:textId="77777777" w:rsidR="00850D36" w:rsidRDefault="006A7907">
      <w:pPr>
        <w:spacing w:line="600" w:lineRule="auto"/>
        <w:ind w:firstLine="720"/>
        <w:jc w:val="both"/>
        <w:rPr>
          <w:rFonts w:eastAsia="Times New Roman"/>
          <w:szCs w:val="24"/>
        </w:rPr>
      </w:pPr>
      <w:r>
        <w:rPr>
          <w:rFonts w:eastAsia="Times New Roman"/>
          <w:szCs w:val="24"/>
        </w:rPr>
        <w:t>Όσο δε</w:t>
      </w:r>
      <w:r>
        <w:rPr>
          <w:rFonts w:eastAsia="Times New Roman"/>
          <w:szCs w:val="24"/>
        </w:rPr>
        <w:t>,</w:t>
      </w:r>
      <w:r>
        <w:rPr>
          <w:rFonts w:eastAsia="Times New Roman"/>
          <w:szCs w:val="24"/>
        </w:rPr>
        <w:t xml:space="preserve"> για τη διευκόλυνση των μετακινήσεων των συμπατριωτών μας, και αυτό τίθεται σε αμφισβήτηση με το παρόν νομοσχέδιο, αφού ήδη από την αιτιολογική έκθεση δίνετε υπέρμετρη έμφαση στη συνεπακόλουθη ανάπτυξη του τουρισμού και </w:t>
      </w:r>
      <w:r>
        <w:rPr>
          <w:rFonts w:eastAsia="Times New Roman"/>
          <w:szCs w:val="24"/>
        </w:rPr>
        <w:lastRenderedPageBreak/>
        <w:t>δεν αναφέρεσ</w:t>
      </w:r>
      <w:r>
        <w:rPr>
          <w:rFonts w:eastAsia="Times New Roman"/>
          <w:szCs w:val="24"/>
        </w:rPr>
        <w:t>τε -παρά ελάχιστα- στη χρήση των υδροπλάνων που είναι πολύτιμη όταν πρόκειται για κοινωνικού χαρακτήρα εξυπηρετήσεις, όπως παραδείγματος χάρ</w:t>
      </w:r>
      <w:r>
        <w:rPr>
          <w:rFonts w:eastAsia="Times New Roman"/>
          <w:szCs w:val="24"/>
        </w:rPr>
        <w:t>ιν</w:t>
      </w:r>
      <w:r>
        <w:rPr>
          <w:rFonts w:eastAsia="Times New Roman"/>
          <w:szCs w:val="24"/>
        </w:rPr>
        <w:t xml:space="preserve"> μία </w:t>
      </w:r>
      <w:proofErr w:type="spellStart"/>
      <w:r>
        <w:rPr>
          <w:rFonts w:eastAsia="Times New Roman"/>
          <w:szCs w:val="24"/>
        </w:rPr>
        <w:t>αεροδιακομιδή</w:t>
      </w:r>
      <w:proofErr w:type="spellEnd"/>
      <w:r>
        <w:rPr>
          <w:rFonts w:eastAsia="Times New Roman"/>
          <w:szCs w:val="24"/>
        </w:rPr>
        <w:t xml:space="preserve"> ή μία επείγουσα μεταφορά εμπορευμάτων σε σημεία της επικράτειας όπου δεν προσεγγίζει άλλο μεταφ</w:t>
      </w:r>
      <w:r>
        <w:rPr>
          <w:rFonts w:eastAsia="Times New Roman"/>
          <w:szCs w:val="24"/>
        </w:rPr>
        <w:t xml:space="preserve">ορικό μέσο. </w:t>
      </w:r>
    </w:p>
    <w:p w14:paraId="090359F0" w14:textId="77777777" w:rsidR="00850D36" w:rsidRDefault="006A7907">
      <w:pPr>
        <w:spacing w:line="600" w:lineRule="auto"/>
        <w:ind w:firstLine="720"/>
        <w:jc w:val="both"/>
        <w:rPr>
          <w:rFonts w:eastAsia="Times New Roman"/>
          <w:szCs w:val="24"/>
        </w:rPr>
      </w:pPr>
      <w:r>
        <w:rPr>
          <w:rFonts w:eastAsia="Times New Roman"/>
          <w:szCs w:val="24"/>
        </w:rPr>
        <w:t xml:space="preserve">Στο άρθρο 22, ορίζεται πως το τέλος </w:t>
      </w:r>
      <w:proofErr w:type="spellStart"/>
      <w:r>
        <w:rPr>
          <w:rFonts w:eastAsia="Times New Roman"/>
          <w:szCs w:val="24"/>
        </w:rPr>
        <w:t>αναχωρούντων</w:t>
      </w:r>
      <w:proofErr w:type="spellEnd"/>
      <w:r>
        <w:rPr>
          <w:rFonts w:eastAsia="Times New Roman"/>
          <w:szCs w:val="24"/>
        </w:rPr>
        <w:t xml:space="preserve"> επιβατών είναι 5% του καθαρού ναύλου και με απόφαση του Υπουργού Υποδομών θα θεσπιστεί το τέλος ανά σκέλος πτήσης. Και τα δύο τέλη είναι υπέρ του Υπουργείου και όχι του </w:t>
      </w:r>
      <w:r>
        <w:rPr>
          <w:rFonts w:eastAsia="Times New Roman"/>
          <w:szCs w:val="24"/>
        </w:rPr>
        <w:t>δ</w:t>
      </w:r>
      <w:r>
        <w:rPr>
          <w:rFonts w:eastAsia="Times New Roman"/>
          <w:szCs w:val="24"/>
        </w:rPr>
        <w:t>ημοσίου ή των οικείων δη</w:t>
      </w:r>
      <w:r>
        <w:rPr>
          <w:rFonts w:eastAsia="Times New Roman"/>
          <w:szCs w:val="24"/>
        </w:rPr>
        <w:t xml:space="preserve">μοτικών ΟΤΑ και ουσιαστικά, θα πηγαίνει κατευθείαν στον ειδικό λογαριασμό του Υπουργείου και θα χρησιμοποιείται για τη χρηματοδότηση των </w:t>
      </w:r>
      <w:proofErr w:type="spellStart"/>
      <w:r>
        <w:rPr>
          <w:rFonts w:eastAsia="Times New Roman"/>
          <w:szCs w:val="24"/>
        </w:rPr>
        <w:t>υδατοδρομίων</w:t>
      </w:r>
      <w:proofErr w:type="spellEnd"/>
      <w:r>
        <w:rPr>
          <w:rFonts w:eastAsia="Times New Roman"/>
          <w:szCs w:val="24"/>
        </w:rPr>
        <w:t>, αφού μιλάμε για έργα κατασκευής, συντήρησης, ηλεκτρονικών συστημάτων, την επιδότηση γραμμών υδροπλάνων σε</w:t>
      </w:r>
      <w:r>
        <w:rPr>
          <w:rFonts w:eastAsia="Times New Roman"/>
          <w:szCs w:val="24"/>
        </w:rPr>
        <w:t xml:space="preserve"> προορισμούς απομακρυσμένων νησιών ή περιορισμένης επιβατικής κίνησης. Συνεπώς οι ιδιώτες θα εκμεταλλεύονται τα </w:t>
      </w:r>
      <w:proofErr w:type="spellStart"/>
      <w:r>
        <w:rPr>
          <w:rFonts w:eastAsia="Times New Roman"/>
          <w:szCs w:val="24"/>
        </w:rPr>
        <w:t>υδατοδρόμια</w:t>
      </w:r>
      <w:proofErr w:type="spellEnd"/>
      <w:r>
        <w:rPr>
          <w:rFonts w:eastAsia="Times New Roman"/>
          <w:szCs w:val="24"/>
        </w:rPr>
        <w:t xml:space="preserve">, αλλά το κράτος θα πληρώνει γι’ αυτά.       </w:t>
      </w:r>
    </w:p>
    <w:p w14:paraId="090359F1" w14:textId="77777777" w:rsidR="00850D36" w:rsidRDefault="006A7907">
      <w:pPr>
        <w:spacing w:line="600" w:lineRule="auto"/>
        <w:ind w:firstLine="720"/>
        <w:jc w:val="both"/>
        <w:rPr>
          <w:rFonts w:eastAsia="Times New Roman"/>
          <w:szCs w:val="24"/>
        </w:rPr>
      </w:pPr>
      <w:r>
        <w:rPr>
          <w:rFonts w:eastAsia="Times New Roman"/>
          <w:szCs w:val="24"/>
        </w:rPr>
        <w:t>Το άρθρο 29 είναι εκείνο στο οποίο γίνεται η μόνη αναφορά για τη δυνατότητα ίδρυσης και</w:t>
      </w:r>
      <w:r>
        <w:rPr>
          <w:rFonts w:eastAsia="Times New Roman"/>
          <w:szCs w:val="24"/>
        </w:rPr>
        <w:t xml:space="preserve"> λειτουργίας </w:t>
      </w:r>
      <w:proofErr w:type="spellStart"/>
      <w:r>
        <w:rPr>
          <w:rFonts w:eastAsia="Times New Roman"/>
          <w:szCs w:val="24"/>
        </w:rPr>
        <w:t>υδατοδρομίων</w:t>
      </w:r>
      <w:proofErr w:type="spellEnd"/>
      <w:r>
        <w:rPr>
          <w:rFonts w:eastAsia="Times New Roman"/>
          <w:szCs w:val="24"/>
        </w:rPr>
        <w:t xml:space="preserve"> από το </w:t>
      </w:r>
      <w:r>
        <w:rPr>
          <w:rFonts w:eastAsia="Times New Roman"/>
          <w:szCs w:val="24"/>
        </w:rPr>
        <w:t>δ</w:t>
      </w:r>
      <w:r>
        <w:rPr>
          <w:rFonts w:eastAsia="Times New Roman"/>
          <w:szCs w:val="24"/>
        </w:rPr>
        <w:t xml:space="preserve">ημόσιο, εφόσον δεν υπάρχει άλλος ενδιαφερόμενος φορέας. </w:t>
      </w:r>
    </w:p>
    <w:p w14:paraId="090359F2" w14:textId="77777777" w:rsidR="00850D36" w:rsidRDefault="006A7907">
      <w:pPr>
        <w:spacing w:line="600" w:lineRule="auto"/>
        <w:ind w:firstLine="720"/>
        <w:jc w:val="both"/>
        <w:rPr>
          <w:rFonts w:eastAsia="Times New Roman"/>
          <w:szCs w:val="24"/>
        </w:rPr>
      </w:pPr>
      <w:r>
        <w:rPr>
          <w:rFonts w:eastAsia="Times New Roman"/>
          <w:szCs w:val="24"/>
        </w:rPr>
        <w:lastRenderedPageBreak/>
        <w:t>Είναι ξεκάθαρο, λοιπόν, ότι προτεραιότητα έχουν οι επενδυτές για τους προορισμούς που τους ενδιαφέρουν και οι λοιποί, δηλαδή τα απομονωμένα νησιά, οι άγονες γραμμές,</w:t>
      </w:r>
      <w:r>
        <w:rPr>
          <w:rFonts w:eastAsia="Times New Roman"/>
          <w:szCs w:val="24"/>
        </w:rPr>
        <w:t xml:space="preserve"> μένουν στο </w:t>
      </w:r>
      <w:r>
        <w:rPr>
          <w:rFonts w:eastAsia="Times New Roman"/>
          <w:szCs w:val="24"/>
        </w:rPr>
        <w:t>δ</w:t>
      </w:r>
      <w:r>
        <w:rPr>
          <w:rFonts w:eastAsia="Times New Roman"/>
          <w:szCs w:val="24"/>
        </w:rPr>
        <w:t xml:space="preserve">ημόσιο. </w:t>
      </w:r>
    </w:p>
    <w:p w14:paraId="090359F3" w14:textId="77777777" w:rsidR="00850D36" w:rsidRDefault="006A7907">
      <w:pPr>
        <w:spacing w:line="600" w:lineRule="auto"/>
        <w:ind w:firstLine="720"/>
        <w:jc w:val="both"/>
        <w:rPr>
          <w:rFonts w:eastAsia="Times New Roman"/>
          <w:szCs w:val="24"/>
        </w:rPr>
      </w:pPr>
      <w:r>
        <w:rPr>
          <w:rFonts w:eastAsia="Times New Roman"/>
          <w:szCs w:val="24"/>
        </w:rPr>
        <w:t xml:space="preserve">Δημιουργείτε, με λίγα λόγια, μόνοι σας, επενδύσεις δύο ταχυτήτων και αυτομάτως υποβαθμίζετε τη συμμετοχή του </w:t>
      </w:r>
      <w:r>
        <w:rPr>
          <w:rFonts w:eastAsia="Times New Roman"/>
          <w:szCs w:val="24"/>
        </w:rPr>
        <w:t>δ</w:t>
      </w:r>
      <w:r>
        <w:rPr>
          <w:rFonts w:eastAsia="Times New Roman"/>
          <w:szCs w:val="24"/>
        </w:rPr>
        <w:t>ημοσίου στη διαδικασία. Οι επενδυτές που θα έχουν στην εκμετάλλευση και επίβλεψή τους</w:t>
      </w:r>
      <w:r>
        <w:rPr>
          <w:rFonts w:eastAsia="Times New Roman"/>
          <w:szCs w:val="24"/>
        </w:rPr>
        <w:t xml:space="preserve"> τους πιο τουριστικούς προορισμούς θα είναι οι καλοί και το κράτος θα είναι το κακό αν κάτι δεν πάει καλά με μία μεταφορά σε ένα απομονωμένο νησί ή σε κάποια άλλη δυσπρόσιτη περιοχή.</w:t>
      </w:r>
    </w:p>
    <w:p w14:paraId="090359F4" w14:textId="77777777" w:rsidR="00850D36" w:rsidRDefault="006A7907">
      <w:pPr>
        <w:spacing w:line="600" w:lineRule="auto"/>
        <w:ind w:firstLine="720"/>
        <w:jc w:val="both"/>
        <w:rPr>
          <w:rFonts w:eastAsia="Times New Roman"/>
          <w:szCs w:val="24"/>
        </w:rPr>
      </w:pPr>
      <w:r>
        <w:rPr>
          <w:rFonts w:eastAsia="Times New Roman"/>
          <w:szCs w:val="24"/>
        </w:rPr>
        <w:t xml:space="preserve">Ο Υπουργός στην τελευταία συνεδρίαση της </w:t>
      </w:r>
      <w:r>
        <w:rPr>
          <w:rFonts w:eastAsia="Times New Roman"/>
          <w:szCs w:val="24"/>
        </w:rPr>
        <w:t>ε</w:t>
      </w:r>
      <w:r>
        <w:rPr>
          <w:rFonts w:eastAsia="Times New Roman"/>
          <w:szCs w:val="24"/>
        </w:rPr>
        <w:t>πιτροπής αναφέρθηκε, μεταξύ άλλ</w:t>
      </w:r>
      <w:r>
        <w:rPr>
          <w:rFonts w:eastAsia="Times New Roman"/>
          <w:szCs w:val="24"/>
        </w:rPr>
        <w:t>ων, στο ηλεκτρονικό σύστημα και συγκεκριμένα ανέφερε: «Μέχρι να γίνει ηλεκτρονικό σύστημα, προφανώς θα λειτουργεί και θα γίνονται οι παρατηρήσεις και η παρακολούθηση των διαφόρων εγκρίσεων σε μορφή φυσικού αρχείου, αλλά έχουμε αποδείξει ότι κάνουμε γρήγορα</w:t>
      </w:r>
      <w:r>
        <w:rPr>
          <w:rFonts w:eastAsia="Times New Roman"/>
          <w:szCs w:val="24"/>
        </w:rPr>
        <w:t xml:space="preserve"> τα ηλεκτρ</w:t>
      </w:r>
      <w:r>
        <w:rPr>
          <w:rFonts w:eastAsia="Times New Roman"/>
          <w:szCs w:val="24"/>
        </w:rPr>
        <w:t>ο</w:t>
      </w:r>
      <w:r>
        <w:rPr>
          <w:rFonts w:eastAsia="Times New Roman"/>
          <w:szCs w:val="24"/>
        </w:rPr>
        <w:t>νικά συστήματα. Θα συνεργαστούμε και με το Τεχνικό Επιμελητήριο, που το ζήτησε, γι’ αυτό το θέμα κ</w:t>
      </w:r>
      <w:r>
        <w:rPr>
          <w:rFonts w:eastAsia="Times New Roman"/>
          <w:szCs w:val="24"/>
        </w:rPr>
        <w:t>α</w:t>
      </w:r>
      <w:r>
        <w:rPr>
          <w:rFonts w:eastAsia="Times New Roman"/>
          <w:szCs w:val="24"/>
        </w:rPr>
        <w:t xml:space="preserve">ι έχει εμπειρία σε αυτό». </w:t>
      </w:r>
    </w:p>
    <w:p w14:paraId="090359F5" w14:textId="77777777" w:rsidR="00850D36" w:rsidRDefault="006A7907">
      <w:pPr>
        <w:spacing w:line="600" w:lineRule="auto"/>
        <w:ind w:firstLine="720"/>
        <w:jc w:val="both"/>
        <w:rPr>
          <w:rFonts w:eastAsia="Times New Roman"/>
          <w:szCs w:val="24"/>
        </w:rPr>
      </w:pPr>
      <w:r>
        <w:rPr>
          <w:rFonts w:eastAsia="Times New Roman"/>
          <w:szCs w:val="24"/>
        </w:rPr>
        <w:t>Έχουμε ξαναπεί ότι όσο καλή κ</w:t>
      </w:r>
      <w:r>
        <w:rPr>
          <w:rFonts w:eastAsia="Times New Roman"/>
          <w:szCs w:val="24"/>
        </w:rPr>
        <w:t>α</w:t>
      </w:r>
      <w:r>
        <w:rPr>
          <w:rFonts w:eastAsia="Times New Roman"/>
          <w:szCs w:val="24"/>
        </w:rPr>
        <w:t>ι αν είναι η πρόθεσή σας να δημιουργείτε ηλεκτρονικά συστήματα προκειμένου να μειωθεί η γ</w:t>
      </w:r>
      <w:r>
        <w:rPr>
          <w:rFonts w:eastAsia="Times New Roman"/>
          <w:szCs w:val="24"/>
        </w:rPr>
        <w:t xml:space="preserve">ραφειοκρατία, ο χρόνος και ο </w:t>
      </w:r>
      <w:r>
        <w:rPr>
          <w:rFonts w:eastAsia="Times New Roman"/>
          <w:szCs w:val="24"/>
        </w:rPr>
        <w:lastRenderedPageBreak/>
        <w:t xml:space="preserve">κόπος, εντούτοις δεν μπορούμε να μην καταδείξουμε ότι πολλές φορές είναι δυσλειτουργικά ή δέχονται τέτοιο φόρτο με αποτέλεσμα να τίθενται εκτός λειτουργίας. </w:t>
      </w:r>
    </w:p>
    <w:p w14:paraId="090359F6" w14:textId="77777777" w:rsidR="00850D36" w:rsidRDefault="006A7907">
      <w:pPr>
        <w:spacing w:line="600" w:lineRule="auto"/>
        <w:ind w:firstLine="720"/>
        <w:jc w:val="both"/>
        <w:rPr>
          <w:rFonts w:eastAsia="Times New Roman"/>
          <w:szCs w:val="24"/>
        </w:rPr>
      </w:pPr>
      <w:r>
        <w:rPr>
          <w:rFonts w:eastAsia="Times New Roman"/>
          <w:szCs w:val="24"/>
        </w:rPr>
        <w:t>Βεβαίως, το φυσικό αρχείο είναι πάντα μια διασφάλιση. Θα πρέπει, όμως</w:t>
      </w:r>
      <w:r>
        <w:rPr>
          <w:rFonts w:eastAsia="Times New Roman"/>
          <w:szCs w:val="24"/>
        </w:rPr>
        <w:t>, να διασφαλιστεί η λειτουργικότητα του συστήματος. Το γεγονός, δε, πως το άρθρο 30 προβλέπει τη λειτουργία έναν χρόνο μετά την έκδοση σχετικής ΚΥΑ -παράγραφος 4- μπορεί να μας προϊδεάσει για τα χρονικά κωλύματα που θα υπάρξουν κατά τη διάρκεια αυτού του έ</w:t>
      </w:r>
      <w:r>
        <w:rPr>
          <w:rFonts w:eastAsia="Times New Roman"/>
          <w:szCs w:val="24"/>
        </w:rPr>
        <w:t xml:space="preserve">τους, τη στιγμή, μάλιστα, που μιλάτε για δεκάδες αιτήσεις που θα προχωρήσουν ώστε να τεθούν σε λειτουργία τα </w:t>
      </w:r>
      <w:proofErr w:type="spellStart"/>
      <w:r>
        <w:rPr>
          <w:rFonts w:eastAsia="Times New Roman"/>
          <w:szCs w:val="24"/>
        </w:rPr>
        <w:t>υδατοδρόμια</w:t>
      </w:r>
      <w:proofErr w:type="spellEnd"/>
      <w:r>
        <w:rPr>
          <w:rFonts w:eastAsia="Times New Roman"/>
          <w:szCs w:val="24"/>
        </w:rPr>
        <w:t xml:space="preserve"> το 2019.    </w:t>
      </w:r>
    </w:p>
    <w:p w14:paraId="090359F7" w14:textId="77777777" w:rsidR="00850D36" w:rsidRDefault="006A7907">
      <w:pPr>
        <w:spacing w:line="600" w:lineRule="auto"/>
        <w:ind w:firstLine="720"/>
        <w:jc w:val="both"/>
        <w:rPr>
          <w:rFonts w:eastAsia="Times New Roman"/>
          <w:szCs w:val="24"/>
        </w:rPr>
      </w:pPr>
      <w:r>
        <w:rPr>
          <w:rFonts w:eastAsia="Times New Roman"/>
          <w:szCs w:val="24"/>
        </w:rPr>
        <w:t>Εις ό,τι αφορά τις παραχωρήσεις λιμένων, μαρίνων κ</w:t>
      </w:r>
      <w:r>
        <w:rPr>
          <w:rFonts w:eastAsia="Times New Roman"/>
          <w:szCs w:val="24"/>
        </w:rPr>
        <w:t>.</w:t>
      </w:r>
      <w:r>
        <w:rPr>
          <w:rFonts w:eastAsia="Times New Roman"/>
          <w:szCs w:val="24"/>
        </w:rPr>
        <w:t xml:space="preserve">λπ., ο Υπουργός ανέφερε ότι αν δεν υπάρχει στις αρχικές συμβάσεις και στο </w:t>
      </w:r>
      <w:r>
        <w:rPr>
          <w:rFonts w:eastAsia="Times New Roman"/>
          <w:szCs w:val="24"/>
          <w:lang w:val="en-US"/>
        </w:rPr>
        <w:t>master</w:t>
      </w:r>
      <w:r w:rsidRPr="00B753DE">
        <w:rPr>
          <w:rFonts w:eastAsia="Times New Roman"/>
          <w:szCs w:val="24"/>
        </w:rPr>
        <w:t xml:space="preserve"> </w:t>
      </w:r>
      <w:r>
        <w:rPr>
          <w:rFonts w:eastAsia="Times New Roman"/>
          <w:szCs w:val="24"/>
          <w:lang w:val="en-US"/>
        </w:rPr>
        <w:t>plan</w:t>
      </w:r>
      <w:r w:rsidRPr="00B753DE">
        <w:rPr>
          <w:rFonts w:eastAsia="Times New Roman"/>
          <w:szCs w:val="24"/>
        </w:rPr>
        <w:t xml:space="preserve"> </w:t>
      </w:r>
      <w:r>
        <w:rPr>
          <w:rFonts w:eastAsia="Times New Roman"/>
          <w:szCs w:val="24"/>
        </w:rPr>
        <w:t xml:space="preserve">η </w:t>
      </w:r>
      <w:proofErr w:type="spellStart"/>
      <w:r>
        <w:rPr>
          <w:rFonts w:eastAsia="Times New Roman"/>
          <w:szCs w:val="24"/>
        </w:rPr>
        <w:t>χωροθέτηση</w:t>
      </w:r>
      <w:proofErr w:type="spellEnd"/>
      <w:r>
        <w:rPr>
          <w:rFonts w:eastAsia="Times New Roman"/>
          <w:szCs w:val="24"/>
        </w:rPr>
        <w:t xml:space="preserve"> </w:t>
      </w:r>
      <w:proofErr w:type="spellStart"/>
      <w:r>
        <w:rPr>
          <w:rFonts w:eastAsia="Times New Roman"/>
          <w:szCs w:val="24"/>
        </w:rPr>
        <w:t>υδατοδρομίου</w:t>
      </w:r>
      <w:proofErr w:type="spellEnd"/>
      <w:r>
        <w:rPr>
          <w:rFonts w:eastAsia="Times New Roman"/>
          <w:szCs w:val="24"/>
        </w:rPr>
        <w:t xml:space="preserve">, τότε θα έρθει αργότερα προς κύρωση στη Βουλή, όπως θα γίνει με το Εμπορευματικό Κέντρο του </w:t>
      </w:r>
      <w:proofErr w:type="spellStart"/>
      <w:r>
        <w:rPr>
          <w:rFonts w:eastAsia="Times New Roman"/>
          <w:szCs w:val="24"/>
        </w:rPr>
        <w:t>Θριασ</w:t>
      </w:r>
      <w:r>
        <w:rPr>
          <w:rFonts w:eastAsia="Times New Roman"/>
          <w:szCs w:val="24"/>
        </w:rPr>
        <w:t>ε</w:t>
      </w:r>
      <w:r>
        <w:rPr>
          <w:rFonts w:eastAsia="Times New Roman"/>
          <w:szCs w:val="24"/>
        </w:rPr>
        <w:t>ίου</w:t>
      </w:r>
      <w:proofErr w:type="spellEnd"/>
      <w:r>
        <w:rPr>
          <w:rFonts w:eastAsia="Times New Roman"/>
          <w:szCs w:val="24"/>
        </w:rPr>
        <w:t>.  Ακόμα κ</w:t>
      </w:r>
      <w:r>
        <w:rPr>
          <w:rFonts w:eastAsia="Times New Roman"/>
          <w:szCs w:val="24"/>
        </w:rPr>
        <w:t>α</w:t>
      </w:r>
      <w:r>
        <w:rPr>
          <w:rFonts w:eastAsia="Times New Roman"/>
          <w:szCs w:val="24"/>
        </w:rPr>
        <w:t>ι αν υποθέσουμε πως θα εισρεύσου</w:t>
      </w:r>
      <w:r>
        <w:rPr>
          <w:rFonts w:eastAsia="Times New Roman"/>
          <w:szCs w:val="24"/>
        </w:rPr>
        <w:t xml:space="preserve">ν μεγάλα ποσά από τη σύμβαση αυτή στα κρατικά ταμεία, δεν παύει ένα </w:t>
      </w:r>
      <w:proofErr w:type="spellStart"/>
      <w:r>
        <w:rPr>
          <w:rFonts w:eastAsia="Times New Roman"/>
          <w:szCs w:val="24"/>
        </w:rPr>
        <w:t>υδατοδρόμιο</w:t>
      </w:r>
      <w:proofErr w:type="spellEnd"/>
      <w:r>
        <w:rPr>
          <w:rFonts w:eastAsia="Times New Roman"/>
          <w:szCs w:val="24"/>
        </w:rPr>
        <w:t xml:space="preserve"> να είναι ένα </w:t>
      </w:r>
      <w:r>
        <w:rPr>
          <w:rFonts w:eastAsia="Times New Roman"/>
          <w:szCs w:val="24"/>
          <w:lang w:val="en-US"/>
        </w:rPr>
        <w:t>asset</w:t>
      </w:r>
      <w:r w:rsidRPr="00280651">
        <w:rPr>
          <w:rFonts w:eastAsia="Times New Roman"/>
          <w:szCs w:val="24"/>
        </w:rPr>
        <w:t xml:space="preserve">, </w:t>
      </w:r>
      <w:r>
        <w:rPr>
          <w:rFonts w:eastAsia="Times New Roman"/>
          <w:szCs w:val="24"/>
        </w:rPr>
        <w:t>εξασφαλίζοντας υπεραξία στο</w:t>
      </w:r>
      <w:r>
        <w:rPr>
          <w:rFonts w:eastAsia="Times New Roman"/>
          <w:szCs w:val="24"/>
        </w:rPr>
        <w:t>υς</w:t>
      </w:r>
      <w:r>
        <w:rPr>
          <w:rFonts w:eastAsia="Times New Roman"/>
          <w:szCs w:val="24"/>
        </w:rPr>
        <w:t xml:space="preserve"> ιδιοκτήτ</w:t>
      </w:r>
      <w:r>
        <w:rPr>
          <w:rFonts w:eastAsia="Times New Roman"/>
          <w:szCs w:val="24"/>
        </w:rPr>
        <w:t>ες</w:t>
      </w:r>
      <w:r>
        <w:rPr>
          <w:rFonts w:eastAsia="Times New Roman"/>
          <w:szCs w:val="24"/>
        </w:rPr>
        <w:t xml:space="preserve"> του</w:t>
      </w:r>
      <w:r>
        <w:rPr>
          <w:rFonts w:eastAsia="Times New Roman"/>
          <w:szCs w:val="24"/>
        </w:rPr>
        <w:t>ς</w:t>
      </w:r>
      <w:r>
        <w:rPr>
          <w:rFonts w:eastAsia="Times New Roman"/>
          <w:szCs w:val="24"/>
        </w:rPr>
        <w:t xml:space="preserve">. Δεν είναι άλλωστε τυχαίο, ότι με πρωτοβουλία και πίεση από το ΤΑΙΠΕΔ </w:t>
      </w:r>
      <w:proofErr w:type="spellStart"/>
      <w:r>
        <w:rPr>
          <w:rFonts w:eastAsia="Times New Roman"/>
          <w:szCs w:val="24"/>
        </w:rPr>
        <w:t>αδειοδοτήθηκε</w:t>
      </w:r>
      <w:proofErr w:type="spellEnd"/>
      <w:r>
        <w:rPr>
          <w:rFonts w:eastAsia="Times New Roman"/>
          <w:szCs w:val="24"/>
        </w:rPr>
        <w:t xml:space="preserve"> το </w:t>
      </w:r>
      <w:proofErr w:type="spellStart"/>
      <w:r>
        <w:rPr>
          <w:rFonts w:eastAsia="Times New Roman"/>
          <w:szCs w:val="24"/>
        </w:rPr>
        <w:t>υδατοδρόμιο</w:t>
      </w:r>
      <w:proofErr w:type="spellEnd"/>
      <w:r>
        <w:rPr>
          <w:rFonts w:eastAsia="Times New Roman"/>
          <w:szCs w:val="24"/>
        </w:rPr>
        <w:t xml:space="preserve"> στην Κέρκυρ</w:t>
      </w:r>
      <w:r>
        <w:rPr>
          <w:rFonts w:eastAsia="Times New Roman"/>
          <w:szCs w:val="24"/>
        </w:rPr>
        <w:t xml:space="preserve">α και «τρέχουν» αντίστοιχα οι διαδικασίες για τα </w:t>
      </w:r>
      <w:proofErr w:type="spellStart"/>
      <w:r>
        <w:rPr>
          <w:rFonts w:eastAsia="Times New Roman"/>
          <w:szCs w:val="24"/>
        </w:rPr>
        <w:t>υδατοδρόμια</w:t>
      </w:r>
      <w:proofErr w:type="spellEnd"/>
      <w:r>
        <w:rPr>
          <w:rFonts w:eastAsia="Times New Roman"/>
          <w:szCs w:val="24"/>
        </w:rPr>
        <w:t xml:space="preserve"> σε Παξούς, Πάτρα, Λαύριο, Αγία Μαρίνα, Ηράκλειο, Αλεξανδρούπολη, Θεσσαλονίκη, Βόλο και αλλού.                   </w:t>
      </w:r>
    </w:p>
    <w:p w14:paraId="090359F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Ας αναφερθώ τώρα στην Αρχή Συντονισμού Πτήσεων του άρθρου 51. Τροποποιούνται διατά</w:t>
      </w:r>
      <w:r>
        <w:rPr>
          <w:rFonts w:eastAsia="Times New Roman" w:cs="Times New Roman"/>
          <w:szCs w:val="24"/>
        </w:rPr>
        <w:t xml:space="preserve">ξεις που αφορούν στη λειτουργία της Εθνικής Αρχής Συντονισμού Πτήσεων, ενός νομικού προσώπου ιδιωτικού δικαίου, μη κερδοσκοπικού χαρακτήρα, που </w:t>
      </w:r>
      <w:proofErr w:type="spellStart"/>
      <w:r>
        <w:rPr>
          <w:rFonts w:eastAsia="Times New Roman" w:cs="Times New Roman"/>
          <w:szCs w:val="24"/>
        </w:rPr>
        <w:t>συνεστήθη</w:t>
      </w:r>
      <w:proofErr w:type="spellEnd"/>
      <w:r>
        <w:rPr>
          <w:rFonts w:eastAsia="Times New Roman" w:cs="Times New Roman"/>
          <w:szCs w:val="24"/>
        </w:rPr>
        <w:t xml:space="preserve"> με τον ν.4233/2014 σε αντικατάσταση της Αρχής Συντονισμού Πτήσεων του ν.3534/2007. Συνεπώς, δεν είναι </w:t>
      </w:r>
      <w:r>
        <w:rPr>
          <w:rFonts w:eastAsia="Times New Roman" w:cs="Times New Roman"/>
          <w:szCs w:val="24"/>
        </w:rPr>
        <w:t xml:space="preserve">νέα </w:t>
      </w:r>
      <w:r>
        <w:rPr>
          <w:rFonts w:eastAsia="Times New Roman" w:cs="Times New Roman"/>
          <w:szCs w:val="24"/>
        </w:rPr>
        <w:t>Α</w:t>
      </w:r>
      <w:r>
        <w:rPr>
          <w:rFonts w:eastAsia="Times New Roman" w:cs="Times New Roman"/>
          <w:szCs w:val="24"/>
        </w:rPr>
        <w:t xml:space="preserve">ρχή. Επανακαθορίζονται η σύνθεση των μελών της </w:t>
      </w:r>
      <w:r>
        <w:rPr>
          <w:rFonts w:eastAsia="Times New Roman" w:cs="Times New Roman"/>
          <w:szCs w:val="24"/>
        </w:rPr>
        <w:t>α</w:t>
      </w:r>
      <w:r>
        <w:rPr>
          <w:rFonts w:eastAsia="Times New Roman" w:cs="Times New Roman"/>
          <w:szCs w:val="24"/>
        </w:rPr>
        <w:t xml:space="preserve">ρχής, τα τέλη για τις παρεχόμενες υπηρεσίες της </w:t>
      </w:r>
      <w:r>
        <w:rPr>
          <w:rFonts w:eastAsia="Times New Roman" w:cs="Times New Roman"/>
          <w:szCs w:val="24"/>
        </w:rPr>
        <w:t>α</w:t>
      </w:r>
      <w:r>
        <w:rPr>
          <w:rFonts w:eastAsia="Times New Roman" w:cs="Times New Roman"/>
          <w:szCs w:val="24"/>
        </w:rPr>
        <w:t>ρχής ανά φορέα διαχείρισης αερολιμένα, θέματα που ρυθμίζονται με τον κανονισμό εσωτερικής οργάνωσης και λειτουργίας και θέματα που αφορούν τη διαδικασία π</w:t>
      </w:r>
      <w:r>
        <w:rPr>
          <w:rFonts w:eastAsia="Times New Roman" w:cs="Times New Roman"/>
          <w:szCs w:val="24"/>
        </w:rPr>
        <w:t>ρόσληψης προσωπικού ιδιωτικού δικαίου αορίστου χρόνου.</w:t>
      </w:r>
    </w:p>
    <w:p w14:paraId="090359F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Τα προβλήματα της </w:t>
      </w:r>
      <w:r>
        <w:rPr>
          <w:rFonts w:eastAsia="Times New Roman" w:cs="Times New Roman"/>
          <w:szCs w:val="24"/>
        </w:rPr>
        <w:t>α</w:t>
      </w:r>
      <w:r>
        <w:rPr>
          <w:rFonts w:eastAsia="Times New Roman" w:cs="Times New Roman"/>
          <w:szCs w:val="24"/>
        </w:rPr>
        <w:t>ρχής είναι πολλά. Λειτουργεί χωρίς μόνιμο προσωπικό, ενώ το επιχειρησιακό της έργο υποστηρίζεται με συμβάσεις έργου ετήσιας διάρκειας από εξωτερικούς συνεργάτες και υπάρχει διαγωνισμ</w:t>
      </w:r>
      <w:r>
        <w:rPr>
          <w:rFonts w:eastAsia="Times New Roman" w:cs="Times New Roman"/>
          <w:szCs w:val="24"/>
        </w:rPr>
        <w:t xml:space="preserve">ός του ΑΣΕΠ που παραμένει σε αναστολή. Με τις διατάξεις του παρόντος δημιουργούνται είκοσι πέντε νέες μόνιμες θέσεις και δύο εξ αυτών θα καλυφθούν από νομικούς. Είναι ξεκάθαρο, λοιπόν, ότι πρόκειται ακόμη μία φορά για βόλεμα «ημετέρων», πάντα με στόχο </w:t>
      </w:r>
      <w:r>
        <w:rPr>
          <w:rFonts w:eastAsia="Times New Roman" w:cs="Times New Roman"/>
          <w:szCs w:val="24"/>
        </w:rPr>
        <w:t>«</w:t>
      </w:r>
      <w:r>
        <w:rPr>
          <w:rFonts w:eastAsia="Times New Roman" w:cs="Times New Roman"/>
          <w:szCs w:val="24"/>
        </w:rPr>
        <w:t xml:space="preserve">τη </w:t>
      </w:r>
      <w:r>
        <w:rPr>
          <w:rFonts w:eastAsia="Times New Roman" w:cs="Times New Roman"/>
          <w:szCs w:val="24"/>
        </w:rPr>
        <w:t xml:space="preserve">διασφάλιση της απρόσκοπτης και αδιάκοπης λειτουργίας της </w:t>
      </w:r>
      <w:r>
        <w:rPr>
          <w:rFonts w:eastAsia="Times New Roman" w:cs="Times New Roman"/>
          <w:szCs w:val="24"/>
        </w:rPr>
        <w:t>α</w:t>
      </w:r>
      <w:r>
        <w:rPr>
          <w:rFonts w:eastAsia="Times New Roman" w:cs="Times New Roman"/>
          <w:szCs w:val="24"/>
        </w:rPr>
        <w:t>ρχής</w:t>
      </w:r>
      <w:r>
        <w:rPr>
          <w:rFonts w:eastAsia="Times New Roman" w:cs="Times New Roman"/>
          <w:szCs w:val="24"/>
        </w:rPr>
        <w:t>»</w:t>
      </w:r>
      <w:r>
        <w:rPr>
          <w:rFonts w:eastAsia="Times New Roman" w:cs="Times New Roman"/>
          <w:szCs w:val="24"/>
        </w:rPr>
        <w:t>.</w:t>
      </w:r>
    </w:p>
    <w:p w14:paraId="090359F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δε Υπουργός έκανε λόγο περί της ανεξαρτησίας της </w:t>
      </w:r>
      <w:r>
        <w:rPr>
          <w:rFonts w:eastAsia="Times New Roman" w:cs="Times New Roman"/>
          <w:szCs w:val="24"/>
        </w:rPr>
        <w:t>α</w:t>
      </w:r>
      <w:r>
        <w:rPr>
          <w:rFonts w:eastAsia="Times New Roman" w:cs="Times New Roman"/>
          <w:szCs w:val="24"/>
        </w:rPr>
        <w:t xml:space="preserve">ρχής. Και θα ήθελα να πω επ’ αυτού –όπως είχε πει και ο ειδικός αγορητής μας, όταν ψηφιζόταν ο </w:t>
      </w:r>
      <w:r>
        <w:rPr>
          <w:rFonts w:eastAsia="Times New Roman" w:cs="Times New Roman"/>
          <w:szCs w:val="24"/>
        </w:rPr>
        <w:lastRenderedPageBreak/>
        <w:t>ν</w:t>
      </w:r>
      <w:r>
        <w:rPr>
          <w:rFonts w:eastAsia="Times New Roman" w:cs="Times New Roman"/>
          <w:szCs w:val="24"/>
        </w:rPr>
        <w:t>.</w:t>
      </w:r>
      <w:r>
        <w:rPr>
          <w:rFonts w:eastAsia="Times New Roman" w:cs="Times New Roman"/>
          <w:szCs w:val="24"/>
        </w:rPr>
        <w:t>4233- ότι θα έπρεπε να διασφαλίζεται η επο</w:t>
      </w:r>
      <w:r>
        <w:rPr>
          <w:rFonts w:eastAsia="Times New Roman" w:cs="Times New Roman"/>
          <w:szCs w:val="24"/>
        </w:rPr>
        <w:t>πτεία της από το ΓΕΕΘΑ και την Πολεμική Αεροπορία, καθώς επίσης και ότι θα μπορούσε να στελεχωθεί από προσωπικό που θα διέθετε η Υπηρεσία Πολιτικής Αεροπορίας.</w:t>
      </w:r>
    </w:p>
    <w:p w14:paraId="090359F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Παρ’ όλα αυτά, θα θέλαμε πολύ να γίνει μια εκτενής συζήτηση για τον ρόλο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κ</w:t>
      </w:r>
      <w:r>
        <w:rPr>
          <w:rFonts w:eastAsia="Times New Roman" w:cs="Times New Roman"/>
          <w:szCs w:val="24"/>
        </w:rPr>
        <w:t>αι πώς διασφαλίζεται η ανεξαρτησία τους, όπως πρότεινε και ο Υπουργός, μιας και επί της δική</w:t>
      </w:r>
      <w:r>
        <w:rPr>
          <w:rFonts w:eastAsia="Times New Roman" w:cs="Times New Roman"/>
          <w:szCs w:val="24"/>
        </w:rPr>
        <w:t>ς</w:t>
      </w:r>
      <w:r>
        <w:rPr>
          <w:rFonts w:eastAsia="Times New Roman" w:cs="Times New Roman"/>
          <w:szCs w:val="24"/>
        </w:rPr>
        <w:t xml:space="preserve"> σας Κυβερνήσεως έχετε δημιουργήσει και στελεχώσει ουκ ολίγες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w:t>
      </w:r>
    </w:p>
    <w:p w14:paraId="090359F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να ολοκληρώσω, το νομοσχέδιο περιλαμβάνει ενδιαφέρουσες διατάξεις για τις οπ</w:t>
      </w:r>
      <w:r>
        <w:rPr>
          <w:rFonts w:eastAsia="Times New Roman" w:cs="Times New Roman"/>
          <w:szCs w:val="24"/>
        </w:rPr>
        <w:t xml:space="preserve">οίες θα μπορούσαμε να είμαστε θετικοί υπό ένα διαφορετικό πρίσμα. Ο αναπτυξιακός του χαρακτήρας τίθεται υπό αμφισβήτηση, όπως και το κατά πόσον θα ωφεληθεί η εθνική μας οικονομία. Αναγνωρίζουμε τα πλεονεκτήματα που θα μπορούσε δυνητικά να έχει η χώρα μας, </w:t>
      </w:r>
      <w:r>
        <w:rPr>
          <w:rFonts w:eastAsia="Times New Roman" w:cs="Times New Roman"/>
          <w:szCs w:val="24"/>
        </w:rPr>
        <w:t>αν και η δική σας πολιτική ήταν διαφορετική και δεν θέτατε στο επίκεντρο τα συμφέροντα των ιδιωτών και δεν μειώνατε την κοινωνική διάσταση της επένδυσης.</w:t>
      </w:r>
    </w:p>
    <w:p w14:paraId="090359F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ακόμη μία φορά, όμως, καλείστε να υπακούσετε στους κανόνες της ελεύθερης οικονομίας και δεν δίνετε</w:t>
      </w:r>
      <w:r>
        <w:rPr>
          <w:rFonts w:eastAsia="Times New Roman" w:cs="Times New Roman"/>
          <w:szCs w:val="24"/>
        </w:rPr>
        <w:t xml:space="preserve"> την ελάχιστη ευκαιρία στο δημόσιο, στο κράτος να αναπτύξει δημόσιες δομές στο ακέραιο. Το πρόβλημα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των </w:t>
      </w:r>
      <w:r>
        <w:rPr>
          <w:rFonts w:eastAsia="Times New Roman" w:cs="Times New Roman"/>
          <w:szCs w:val="24"/>
        </w:rPr>
        <w:lastRenderedPageBreak/>
        <w:t>απομακρυσμένων νησιών δεν θα επιλυθεί. Ούτε και θα ωφεληθούν οι κάτοικοι αυτών των περιοχών, που ελπίζουν ότι θα έχουν ένα μέσο μ</w:t>
      </w:r>
      <w:r>
        <w:rPr>
          <w:rFonts w:eastAsia="Times New Roman" w:cs="Times New Roman"/>
          <w:szCs w:val="24"/>
        </w:rPr>
        <w:t>εταφοράς που θα εκτελεί δρομολόγια περισσότερο από μία φορά την εβδομάδα ή ένα κάθε δεκαπέντε ημέρες, που θέλουν να ελπίζουν ότι δεν τους έχει ξεχάσει κανένας. Θα ήταν μια καλή ευκαιρία -όπως και οι προγενέστερα νομοθετημένες, εάν υπήρχαν διαφορετικές αρχέ</w:t>
      </w:r>
      <w:r>
        <w:rPr>
          <w:rFonts w:eastAsia="Times New Roman" w:cs="Times New Roman"/>
          <w:szCs w:val="24"/>
        </w:rPr>
        <w:t>ς- εάν στο επίκεντρο ήταν ο Έλληνας πολίτης. Όσο δεν είναι και όσο φέρνετε νομοσχέδια που περιλαμβάνουν διατάξεις αντικοινωνικές, αντιλαϊκές, αντεθνικές και διατάξεις ρουσφετολογικές για λίγους δικούς σας, εμείς δεν μπορούμε να είμαστε συμπαραστάτες σας σε</w:t>
      </w:r>
      <w:r>
        <w:rPr>
          <w:rFonts w:eastAsia="Times New Roman" w:cs="Times New Roman"/>
          <w:szCs w:val="24"/>
        </w:rPr>
        <w:t xml:space="preserve"> αυτό το έργο. </w:t>
      </w:r>
    </w:p>
    <w:p w14:paraId="090359F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φυσικά μην ξεχνάμε ότι το παρόν νομοσχέδιο έρχεται να συμπληρώσει τη σειρά εκείνων των νομοσχεδίων που έχουν ξεπουλήσει τα πάντα σε αυτή τη χώρα. Αυτοκινητόδρομοι, σιδηρόδρομοι, λιμάνια, αεροδρόμια κ.λπ. βρίσκονται στα χέρια μεγάλων επι</w:t>
      </w:r>
      <w:r>
        <w:rPr>
          <w:rFonts w:eastAsia="Times New Roman" w:cs="Times New Roman"/>
          <w:szCs w:val="24"/>
        </w:rPr>
        <w:t>χειρηματικών ομίλων, ενώ θα έπρεπε να τελούν υπό την εκμετάλλευση και τον έλεγχο του κράτους.</w:t>
      </w:r>
    </w:p>
    <w:p w14:paraId="090359F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Είναι αλήθεια πως οτιδήποτε κινείται και πετάει αυτήν τη στιγμή είναι ιδιωτικό. Αυτό, όμως, δεν σημαίνει ότι πρέπει να το αποδεχτούμε χωρίς καμ</w:t>
      </w:r>
      <w:r>
        <w:rPr>
          <w:rFonts w:eastAsia="Times New Roman" w:cs="Times New Roman"/>
          <w:szCs w:val="24"/>
        </w:rPr>
        <w:t>μ</w:t>
      </w:r>
      <w:r>
        <w:rPr>
          <w:rFonts w:eastAsia="Times New Roman" w:cs="Times New Roman"/>
          <w:szCs w:val="24"/>
        </w:rPr>
        <w:t xml:space="preserve">ία αντίρρηση, </w:t>
      </w:r>
      <w:r>
        <w:rPr>
          <w:rFonts w:eastAsia="Times New Roman" w:cs="Times New Roman"/>
          <w:szCs w:val="24"/>
        </w:rPr>
        <w:t>χωρίς καμ</w:t>
      </w:r>
      <w:r>
        <w:rPr>
          <w:rFonts w:eastAsia="Times New Roman" w:cs="Times New Roman"/>
          <w:szCs w:val="24"/>
        </w:rPr>
        <w:t>μ</w:t>
      </w:r>
      <w:r>
        <w:rPr>
          <w:rFonts w:eastAsia="Times New Roman" w:cs="Times New Roman"/>
          <w:szCs w:val="24"/>
        </w:rPr>
        <w:t>ία κριτική, χωρίς κα</w:t>
      </w:r>
      <w:r>
        <w:rPr>
          <w:rFonts w:eastAsia="Times New Roman" w:cs="Times New Roman"/>
          <w:szCs w:val="24"/>
        </w:rPr>
        <w:t>μ</w:t>
      </w:r>
      <w:r>
        <w:rPr>
          <w:rFonts w:eastAsia="Times New Roman" w:cs="Times New Roman"/>
          <w:szCs w:val="24"/>
        </w:rPr>
        <w:t xml:space="preserve">μία θέληση να το αλλάξουμε. Εάν θέλουμε να μιλάμε για </w:t>
      </w:r>
      <w:proofErr w:type="spellStart"/>
      <w:r>
        <w:rPr>
          <w:rFonts w:eastAsia="Times New Roman" w:cs="Times New Roman"/>
          <w:szCs w:val="24"/>
        </w:rPr>
        <w:t>αδειοδότηση</w:t>
      </w:r>
      <w:proofErr w:type="spellEnd"/>
      <w:r>
        <w:rPr>
          <w:rFonts w:eastAsia="Times New Roman" w:cs="Times New Roman"/>
          <w:szCs w:val="24"/>
        </w:rPr>
        <w:t xml:space="preserve"> και ανάπτυξη </w:t>
      </w:r>
      <w:proofErr w:type="spellStart"/>
      <w:r>
        <w:rPr>
          <w:rFonts w:eastAsia="Times New Roman" w:cs="Times New Roman"/>
          <w:szCs w:val="24"/>
        </w:rPr>
        <w:t>υδατοδρομίων</w:t>
      </w:r>
      <w:proofErr w:type="spellEnd"/>
      <w:r>
        <w:rPr>
          <w:rFonts w:eastAsia="Times New Roman" w:cs="Times New Roman"/>
          <w:szCs w:val="24"/>
        </w:rPr>
        <w:t xml:space="preserve">, θα πρέπει να δημιουργήσουμε μια βιομηχανία υδροπλάνων, διότι μόνο έτσι θα είναι και ανταγωνιστική η αγορά και </w:t>
      </w:r>
      <w:r>
        <w:rPr>
          <w:rFonts w:eastAsia="Times New Roman" w:cs="Times New Roman"/>
          <w:szCs w:val="24"/>
        </w:rPr>
        <w:lastRenderedPageBreak/>
        <w:t>μέσω της βιομηχανίας θ</w:t>
      </w:r>
      <w:r>
        <w:rPr>
          <w:rFonts w:eastAsia="Times New Roman" w:cs="Times New Roman"/>
          <w:szCs w:val="24"/>
        </w:rPr>
        <w:t>α αναδειχθεί η ανάγκη για τη βιωσιμότητά τους και θα είναι προς όφελος του ελληνικού λαού και της εθνικής οικονομίας.</w:t>
      </w:r>
    </w:p>
    <w:p w14:paraId="09035A0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 αυτό ο Λαϊκός Σύνδεσμος - Χρυσή Αυγή θα καταψηφίσει.</w:t>
      </w:r>
    </w:p>
    <w:p w14:paraId="09035A01" w14:textId="77777777" w:rsidR="00850D36" w:rsidRDefault="006A7907">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w:t>
      </w:r>
      <w:r>
        <w:rPr>
          <w:rFonts w:eastAsia="Times New Roman"/>
          <w:bCs/>
          <w:szCs w:val="24"/>
        </w:rPr>
        <w:t>της κυρίας</w:t>
      </w:r>
      <w:r w:rsidRPr="004E4F19">
        <w:rPr>
          <w:rFonts w:eastAsia="Times New Roman"/>
          <w:bCs/>
          <w:szCs w:val="24"/>
        </w:rPr>
        <w:t xml:space="preserve"> Βουλευτ</w:t>
      </w:r>
      <w:r w:rsidRPr="004E4F19">
        <w:rPr>
          <w:rFonts w:eastAsia="Times New Roman"/>
          <w:bCs/>
          <w:szCs w:val="24"/>
        </w:rPr>
        <w:t>ή)</w:t>
      </w:r>
    </w:p>
    <w:p w14:paraId="09035A02" w14:textId="77777777" w:rsidR="00850D36" w:rsidRDefault="006A7907">
      <w:pPr>
        <w:spacing w:line="600" w:lineRule="auto"/>
        <w:ind w:firstLine="720"/>
        <w:jc w:val="both"/>
        <w:rPr>
          <w:rFonts w:eastAsia="Times New Roman"/>
          <w:bCs/>
          <w:szCs w:val="24"/>
        </w:rPr>
      </w:pPr>
      <w:r>
        <w:rPr>
          <w:rFonts w:eastAsia="Times New Roman"/>
          <w:bCs/>
          <w:szCs w:val="24"/>
        </w:rPr>
        <w:t>Ένα λεπτό θα ήθελα να αναφερθώ σε μία τροπολογία, κύριε Πρόεδρε.</w:t>
      </w:r>
    </w:p>
    <w:p w14:paraId="09035A03" w14:textId="77777777" w:rsidR="00850D36" w:rsidRDefault="006A7907">
      <w:pPr>
        <w:spacing w:line="600" w:lineRule="auto"/>
        <w:ind w:firstLine="720"/>
        <w:jc w:val="both"/>
        <w:rPr>
          <w:rFonts w:eastAsia="Times New Roman"/>
          <w:bCs/>
          <w:szCs w:val="24"/>
        </w:rPr>
      </w:pPr>
      <w:r>
        <w:rPr>
          <w:rFonts w:eastAsia="Times New Roman"/>
          <w:bCs/>
          <w:szCs w:val="24"/>
        </w:rPr>
        <w:t>Η τροπολογία είναι η 1760, η οποία αφορά απαλλαγή από τον ΕΝΦΙΑ ακινήτων σε πυρόπληκτες περιοχές. Προβλέπεται η απαλλαγή από τον ΕΝΦΙΑ για τα ακίνητα που βρίσκονται στις περιοχές της περιφ</w:t>
      </w:r>
      <w:r>
        <w:rPr>
          <w:rFonts w:eastAsia="Times New Roman"/>
          <w:bCs/>
          <w:szCs w:val="24"/>
        </w:rPr>
        <w:t>έρειας Αττικής που επλήγησαν από τις πυρκαγιές της 23</w:t>
      </w:r>
      <w:r w:rsidRPr="00463BE4">
        <w:rPr>
          <w:rFonts w:eastAsia="Times New Roman"/>
          <w:bCs/>
          <w:szCs w:val="24"/>
          <w:vertAlign w:val="superscript"/>
        </w:rPr>
        <w:t>ης</w:t>
      </w:r>
      <w:r>
        <w:rPr>
          <w:rFonts w:eastAsia="Times New Roman"/>
          <w:bCs/>
          <w:szCs w:val="24"/>
        </w:rPr>
        <w:t xml:space="preserve"> και 24</w:t>
      </w:r>
      <w:r w:rsidRPr="00463BE4">
        <w:rPr>
          <w:rFonts w:eastAsia="Times New Roman"/>
          <w:bCs/>
          <w:szCs w:val="24"/>
          <w:vertAlign w:val="superscript"/>
        </w:rPr>
        <w:t>ης</w:t>
      </w:r>
      <w:r>
        <w:rPr>
          <w:rFonts w:eastAsia="Times New Roman"/>
          <w:bCs/>
          <w:szCs w:val="24"/>
        </w:rPr>
        <w:t xml:space="preserve"> Ιουλίου 2018. Προφανώς και είμαστε θετικοί σε οποιοδήποτε μέτρο φέρετε και είναι ευνοϊκό για τους συμπατριώτες μας που επλήγησαν από τις φονικές πυρκαγιές. </w:t>
      </w:r>
    </w:p>
    <w:p w14:paraId="09035A04" w14:textId="77777777" w:rsidR="00850D36" w:rsidRDefault="006A7907">
      <w:pPr>
        <w:spacing w:line="600" w:lineRule="auto"/>
        <w:ind w:firstLine="720"/>
        <w:jc w:val="both"/>
        <w:rPr>
          <w:rFonts w:eastAsia="Times New Roman"/>
          <w:bCs/>
          <w:szCs w:val="24"/>
        </w:rPr>
      </w:pPr>
      <w:r>
        <w:rPr>
          <w:rFonts w:eastAsia="Times New Roman"/>
          <w:bCs/>
          <w:szCs w:val="24"/>
        </w:rPr>
        <w:t>Ωστόσο, το μέτρο αυτό θα πρέπει να</w:t>
      </w:r>
      <w:r>
        <w:rPr>
          <w:rFonts w:eastAsia="Times New Roman"/>
          <w:bCs/>
          <w:szCs w:val="24"/>
        </w:rPr>
        <w:t xml:space="preserve"> μην ισχύσει μόνο για το τρέχον έτος αλλά και για όσο χρονικό διάστημα δεν μπορούν να χρησιμοποιηθούν οι ιδιοκτησίες, δεδομένου ότι η αποκατάστασή τους συνεπάγεται ήδη ένα σημαντικό οικονομικό βάρος για τους κατόχους τους. Επίσης, η διάταξη θα πρέπει να γε</w:t>
      </w:r>
      <w:r>
        <w:rPr>
          <w:rFonts w:eastAsia="Times New Roman"/>
          <w:bCs/>
          <w:szCs w:val="24"/>
        </w:rPr>
        <w:t xml:space="preserve">νικευτεί και να ισχύει για την ανακούφιση των πληγέντων από φυσικές καταστροφές σε περιοχές που έχουν κηρυχθεί σε κατάσταση εκτάκτου ανάγκης. </w:t>
      </w:r>
    </w:p>
    <w:p w14:paraId="09035A0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Τέλος</w:t>
      </w:r>
      <w:r w:rsidRPr="00231163">
        <w:rPr>
          <w:rFonts w:eastAsia="Times New Roman" w:cs="Times New Roman"/>
          <w:szCs w:val="24"/>
        </w:rPr>
        <w:t>,</w:t>
      </w:r>
      <w:r>
        <w:rPr>
          <w:rFonts w:eastAsia="Times New Roman" w:cs="Times New Roman"/>
          <w:szCs w:val="24"/>
        </w:rPr>
        <w:t xml:space="preserve"> είναι περιττό να αναφέρουμε ότι</w:t>
      </w:r>
      <w:r w:rsidRPr="00231163">
        <w:rPr>
          <w:rFonts w:eastAsia="Times New Roman" w:cs="Times New Roman"/>
          <w:szCs w:val="24"/>
        </w:rPr>
        <w:t>,</w:t>
      </w:r>
      <w:r>
        <w:rPr>
          <w:rFonts w:eastAsia="Times New Roman" w:cs="Times New Roman"/>
          <w:szCs w:val="24"/>
        </w:rPr>
        <w:t xml:space="preserve"> δράττοντας την ευκαιρία</w:t>
      </w:r>
      <w:r w:rsidRPr="00231163">
        <w:rPr>
          <w:rFonts w:eastAsia="Times New Roman" w:cs="Times New Roman"/>
          <w:szCs w:val="24"/>
        </w:rPr>
        <w:t>,</w:t>
      </w:r>
      <w:r>
        <w:rPr>
          <w:rFonts w:eastAsia="Times New Roman" w:cs="Times New Roman"/>
          <w:szCs w:val="24"/>
        </w:rPr>
        <w:t xml:space="preserve"> θα μπορούσατε να καταργήσετε εντελώς τον ΕΝΦΙΑ, </w:t>
      </w:r>
      <w:r>
        <w:rPr>
          <w:rFonts w:eastAsia="Times New Roman" w:cs="Times New Roman"/>
          <w:szCs w:val="24"/>
        </w:rPr>
        <w:t xml:space="preserve">που λέγατε ούτως ή άλλως ότι θα τον καταργούσατε. Σε αυτήν την τροπολογία είμαστε υπέρ. Για τις υπόλοιπες θα τοποθετηθούμε στη συνέχεια. </w:t>
      </w:r>
    </w:p>
    <w:p w14:paraId="09035A0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Ευχαριστώ.</w:t>
      </w:r>
    </w:p>
    <w:p w14:paraId="09035A07" w14:textId="77777777" w:rsidR="00850D36" w:rsidRDefault="006A7907">
      <w:pPr>
        <w:spacing w:line="600" w:lineRule="auto"/>
        <w:ind w:firstLine="720"/>
        <w:jc w:val="both"/>
        <w:rPr>
          <w:rFonts w:eastAsia="Times New Roman" w:cs="Times New Roman"/>
          <w:szCs w:val="24"/>
        </w:rPr>
      </w:pPr>
      <w:r w:rsidRPr="005E31B5">
        <w:rPr>
          <w:rFonts w:eastAsia="Times New Roman" w:cs="Times New Roman"/>
          <w:b/>
          <w:szCs w:val="24"/>
        </w:rPr>
        <w:t xml:space="preserve">ΠΡΟΕΔΡΕΥΩΝ (Δημήτριος </w:t>
      </w:r>
      <w:proofErr w:type="spellStart"/>
      <w:r w:rsidRPr="005E31B5">
        <w:rPr>
          <w:rFonts w:eastAsia="Times New Roman" w:cs="Times New Roman"/>
          <w:b/>
          <w:szCs w:val="24"/>
        </w:rPr>
        <w:t>Κρεμαστινός</w:t>
      </w:r>
      <w:proofErr w:type="spellEnd"/>
      <w:r w:rsidRPr="005E31B5">
        <w:rPr>
          <w:rFonts w:eastAsia="Times New Roman" w:cs="Times New Roman"/>
          <w:b/>
          <w:szCs w:val="24"/>
        </w:rPr>
        <w:t>):</w:t>
      </w:r>
      <w:r>
        <w:rPr>
          <w:rFonts w:eastAsia="Times New Roman" w:cs="Times New Roman"/>
          <w:szCs w:val="24"/>
        </w:rPr>
        <w:t xml:space="preserve"> Και εγώ ευχαριστώ.</w:t>
      </w:r>
    </w:p>
    <w:p w14:paraId="09035A0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w:t>
      </w:r>
      <w:r>
        <w:rPr>
          <w:rFonts w:eastAsia="Times New Roman" w:cs="Times New Roman"/>
          <w:szCs w:val="24"/>
        </w:rPr>
        <w:t>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δώδεκα μαθητές και μαθήτριες και δύο εκπαιδευτικοί συνοδοί από</w:t>
      </w:r>
      <w:r>
        <w:rPr>
          <w:rFonts w:eastAsia="Times New Roman" w:cs="Times New Roman"/>
          <w:szCs w:val="24"/>
        </w:rPr>
        <w:t xml:space="preserve"> το 14</w:t>
      </w:r>
      <w:r w:rsidRPr="005E31B5">
        <w:rPr>
          <w:rFonts w:eastAsia="Times New Roman" w:cs="Times New Roman"/>
          <w:szCs w:val="24"/>
          <w:vertAlign w:val="superscript"/>
        </w:rPr>
        <w:t>ο</w:t>
      </w:r>
      <w:r>
        <w:rPr>
          <w:rFonts w:eastAsia="Times New Roman" w:cs="Times New Roman"/>
          <w:szCs w:val="24"/>
        </w:rPr>
        <w:t xml:space="preserve"> Δημοτικό Σχολείο Αιγάλεω.</w:t>
      </w:r>
    </w:p>
    <w:p w14:paraId="09035A0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9035A0A"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9035A0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Κομμουνιστικού Κόμματος Ελλάδ</w:t>
      </w:r>
      <w:r>
        <w:rPr>
          <w:rFonts w:eastAsia="Times New Roman" w:cs="Times New Roman"/>
          <w:szCs w:val="24"/>
        </w:rPr>
        <w:t>α</w:t>
      </w:r>
      <w:r>
        <w:rPr>
          <w:rFonts w:eastAsia="Times New Roman" w:cs="Times New Roman"/>
          <w:szCs w:val="24"/>
        </w:rPr>
        <w:t xml:space="preserve">ς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w:t>
      </w:r>
    </w:p>
    <w:p w14:paraId="09035A0C" w14:textId="77777777" w:rsidR="00850D36" w:rsidRDefault="006A7907">
      <w:pPr>
        <w:spacing w:line="600" w:lineRule="auto"/>
        <w:ind w:firstLine="720"/>
        <w:jc w:val="both"/>
        <w:rPr>
          <w:rFonts w:eastAsia="Times New Roman" w:cs="Times New Roman"/>
          <w:szCs w:val="24"/>
        </w:rPr>
      </w:pPr>
      <w:r w:rsidRPr="00321442">
        <w:rPr>
          <w:rFonts w:eastAsia="Times New Roman" w:cs="Times New Roman"/>
          <w:b/>
          <w:szCs w:val="24"/>
        </w:rPr>
        <w:t>ΔΙΑΜΑΝΤΩ ΜΑΝΩΛΑΚΟΥ:</w:t>
      </w:r>
      <w:r>
        <w:rPr>
          <w:rFonts w:eastAsia="Times New Roman" w:cs="Times New Roman"/>
          <w:szCs w:val="24"/>
        </w:rPr>
        <w:t xml:space="preserve"> Η συζήτηση του νομοσχεδίου γίνεται στη σκιά του προσχεδίου του κρατικού προϋπολογισμού του 2019, όπου ενσωματώνονται όλα τα αντιλαϊκά μέτρα των τριών μνημονίων και βέβαια έχουμε και προσθήκη νέων. </w:t>
      </w:r>
      <w:r>
        <w:rPr>
          <w:rFonts w:eastAsia="Times New Roman" w:cs="Times New Roman"/>
          <w:szCs w:val="24"/>
        </w:rPr>
        <w:lastRenderedPageBreak/>
        <w:t>Όποιο σενάριο και αν επικρατήσει, ό,τι τρικ και να κάνετε,</w:t>
      </w:r>
      <w:r>
        <w:rPr>
          <w:rFonts w:eastAsia="Times New Roman" w:cs="Times New Roman"/>
          <w:szCs w:val="24"/>
        </w:rPr>
        <w:t xml:space="preserve"> ένα είναι βέβαιο, ότι είναι ένας προϋπολογισμός που συμβαδίζει με την κλιμάκωση της αντιλαϊκής πολιτικής τόσο στο σκέλος της περαιτέρω κατακρεούργησης των κάθε είδους κοινωνικών δαπανών και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που έχουν απομείνει στη λαϊκή οικογένεια όσ</w:t>
      </w:r>
      <w:r>
        <w:rPr>
          <w:rFonts w:eastAsia="Times New Roman" w:cs="Times New Roman"/>
          <w:szCs w:val="24"/>
        </w:rPr>
        <w:t xml:space="preserve">ο και στο σκέλος της </w:t>
      </w:r>
      <w:proofErr w:type="spellStart"/>
      <w:r>
        <w:rPr>
          <w:rFonts w:eastAsia="Times New Roman" w:cs="Times New Roman"/>
          <w:szCs w:val="24"/>
        </w:rPr>
        <w:t>φοροληστείας</w:t>
      </w:r>
      <w:proofErr w:type="spellEnd"/>
      <w:r>
        <w:rPr>
          <w:rFonts w:eastAsia="Times New Roman" w:cs="Times New Roman"/>
          <w:szCs w:val="24"/>
        </w:rPr>
        <w:t>.</w:t>
      </w:r>
    </w:p>
    <w:p w14:paraId="09035A0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σημερινό νομοσχέδιο δεν μπορεί και δεν είναι αποσπασμένο από τη συνολικότερη αντιλαϊκή πολιτική της Κυβέρνησης. Είναι ένα νομοσχέδιο που εντάσσεται στο Εθνικό Στρατηγικό Σχέδιο Μεταφορών που θα προωθηθούν μεγάλα κατασκευαστικά έργα και θα ακριβοπληρώσε</w:t>
      </w:r>
      <w:r>
        <w:rPr>
          <w:rFonts w:eastAsia="Times New Roman" w:cs="Times New Roman"/>
          <w:szCs w:val="24"/>
        </w:rPr>
        <w:t>ι ο λαός. Αφορούν και προορίζονται κύρια στο να διευκολύνουν τις μεταφορές εμπορευμάτων, αλλά και στην εξυπηρέτηση υποδομών για την τουριστική βιομηχανία, ώστε να προσελκύσουν νέες κερδοφόρες επενδύσεις για το κεφάλαιο. Εντάσσεται στον μεγάλο όγκο έργων υπ</w:t>
      </w:r>
      <w:r>
        <w:rPr>
          <w:rFonts w:eastAsia="Times New Roman" w:cs="Times New Roman"/>
          <w:szCs w:val="24"/>
        </w:rPr>
        <w:t xml:space="preserve">οδομών που θα κινητοποιήσει τα επόμενα χρόνια τεράστιους οικονομικούς πόρους, προκαλώντας ευφορία και μεγάλες προσδοκίες για κερδοφορία στα μονοπώλια και τους επιχειρηματικούς ομίλους. </w:t>
      </w:r>
    </w:p>
    <w:p w14:paraId="09035A0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επίκεντρο, λοιπόν, είναι η ικανοποίηση των αναγκών των μονοπωλιακώ</w:t>
      </w:r>
      <w:r>
        <w:rPr>
          <w:rFonts w:eastAsia="Times New Roman" w:cs="Times New Roman"/>
          <w:szCs w:val="24"/>
        </w:rPr>
        <w:t xml:space="preserve">ν ομίλων και γι’ αυτό η ικανοποίηση των λαϊκών αναγκών θυσιάζεται στον βωμό του καπιταλιστικού κέρδους. Ο πυρήνας της πολιτικής σας δεν έχει να κάνει με την ικανοποίηση αναγκών του λαού, αλλά με το ότι κίνητρο της αναπτυξιακής διαδικασίας </w:t>
      </w:r>
      <w:r>
        <w:rPr>
          <w:rFonts w:eastAsia="Times New Roman" w:cs="Times New Roman"/>
          <w:szCs w:val="24"/>
        </w:rPr>
        <w:lastRenderedPageBreak/>
        <w:t>πρέπει να είναι η</w:t>
      </w:r>
      <w:r>
        <w:rPr>
          <w:rFonts w:eastAsia="Times New Roman" w:cs="Times New Roman"/>
          <w:szCs w:val="24"/>
        </w:rPr>
        <w:t xml:space="preserve"> διασφάλιση του καπιταλιστικού κέρδους. Έτσι οι επενδυτές, οι κεφαλαιοκράτες κάνουν μια επένδυση, επειδή θέλουν κέρδη –γι’ αυτό το κάνουν, δεν το κάνουν για κανέναν άλλον λόγο- εκμεταλλευόμενοι βεβαίως τις λαϊκές ανάγκες, αξιοποιώντας παραλίες, αιγιαλούς, </w:t>
      </w:r>
      <w:r>
        <w:rPr>
          <w:rFonts w:eastAsia="Times New Roman" w:cs="Times New Roman"/>
          <w:szCs w:val="24"/>
        </w:rPr>
        <w:t xml:space="preserve">μεγάλες θαλάσσιες εκτάσεις, τις πλουτοπαραγωγικές πηγές και τη νέα τεχνολογία. Αυτός είναι ο σκοπός. Και όταν δεν υπάρχει το κίνητρο του κέρδους, δεν κάνουν καμία απολύτως επένδυση, παρότι έχουν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w:t>
      </w:r>
    </w:p>
    <w:p w14:paraId="09035A0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Συνεπώς ο όρος ανάπτυξη, που προπα</w:t>
      </w:r>
      <w:r>
        <w:rPr>
          <w:rFonts w:eastAsia="Times New Roman" w:cs="Times New Roman"/>
          <w:szCs w:val="24"/>
        </w:rPr>
        <w:t xml:space="preserve">γανδίζετε, δεν είναι κάτι ουδέτερο, αλλά βαθιά ταξικό. Αφορά την καπιταλιστική ανάπτυξη που στηρίζεται στην πάμφθηνη εργατική δύναμη, που εξασφαλίζεται με νόμους τύπου </w:t>
      </w:r>
      <w:proofErr w:type="spellStart"/>
      <w:r>
        <w:rPr>
          <w:rFonts w:eastAsia="Times New Roman" w:cs="Times New Roman"/>
          <w:szCs w:val="24"/>
        </w:rPr>
        <w:t>Βρούτση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και στους ανταγωνισμούς. </w:t>
      </w:r>
    </w:p>
    <w:p w14:paraId="09035A1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και αυτό</w:t>
      </w:r>
      <w:r>
        <w:rPr>
          <w:rFonts w:eastAsia="Times New Roman" w:cs="Times New Roman"/>
          <w:szCs w:val="24"/>
        </w:rPr>
        <w:t xml:space="preserve"> το νομοσχέδιο και για την ανάπτυξη </w:t>
      </w:r>
      <w:proofErr w:type="spellStart"/>
      <w:r>
        <w:rPr>
          <w:rFonts w:eastAsia="Times New Roman" w:cs="Times New Roman"/>
          <w:szCs w:val="24"/>
        </w:rPr>
        <w:t>υδατοδρομίων</w:t>
      </w:r>
      <w:proofErr w:type="spellEnd"/>
      <w:r>
        <w:rPr>
          <w:rFonts w:eastAsia="Times New Roman" w:cs="Times New Roman"/>
          <w:szCs w:val="24"/>
        </w:rPr>
        <w:t xml:space="preserve">, αλλά και για το θέμα των αστικών οδικών μεταφορών επιβατών. </w:t>
      </w:r>
    </w:p>
    <w:p w14:paraId="09035A1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χρειάζονται </w:t>
      </w:r>
      <w:proofErr w:type="spellStart"/>
      <w:r>
        <w:rPr>
          <w:rFonts w:eastAsia="Times New Roman" w:cs="Times New Roman"/>
          <w:szCs w:val="24"/>
        </w:rPr>
        <w:t>υδατοδρόμια</w:t>
      </w:r>
      <w:proofErr w:type="spellEnd"/>
      <w:r>
        <w:rPr>
          <w:rFonts w:eastAsia="Times New Roman" w:cs="Times New Roman"/>
          <w:szCs w:val="24"/>
        </w:rPr>
        <w:t xml:space="preserve"> και </w:t>
      </w:r>
      <w:proofErr w:type="spellStart"/>
      <w:r>
        <w:rPr>
          <w:rFonts w:eastAsia="Times New Roman" w:cs="Times New Roman"/>
          <w:szCs w:val="24"/>
        </w:rPr>
        <w:t>υδροαεροπλάνα</w:t>
      </w:r>
      <w:proofErr w:type="spellEnd"/>
      <w:r>
        <w:rPr>
          <w:rFonts w:eastAsia="Times New Roman" w:cs="Times New Roman"/>
          <w:szCs w:val="24"/>
        </w:rPr>
        <w:t>; Εμείς δεν έχουμε αντίρρηση ως συμπληρωματικά στις θαλάσσιες μεταφορές, που και αυτές πρέπε</w:t>
      </w:r>
      <w:r>
        <w:rPr>
          <w:rFonts w:eastAsia="Times New Roman" w:cs="Times New Roman"/>
          <w:szCs w:val="24"/>
        </w:rPr>
        <w:t xml:space="preserve">ι να αναπτυχθούν και να καλύπτουν όλον τον χρόνο τις ανάγκες των νησιωτών και να μην ξεμένουν τους χειμερινούς μήνες και ειδικά τα απομακρυσμένα νησιά, ακόμα και </w:t>
      </w:r>
      <w:r>
        <w:rPr>
          <w:rFonts w:eastAsia="Times New Roman" w:cs="Times New Roman"/>
          <w:szCs w:val="24"/>
        </w:rPr>
        <w:lastRenderedPageBreak/>
        <w:t>σε άγονες γραμμές που επιδοτούνται αδρά από τον κρατικό προϋπολογισμό και μπαίνουν στις τσέπες</w:t>
      </w:r>
      <w:r>
        <w:rPr>
          <w:rFonts w:eastAsia="Times New Roman" w:cs="Times New Roman"/>
          <w:szCs w:val="24"/>
        </w:rPr>
        <w:t xml:space="preserve"> των ακτοπλόων εφοπλιστών. </w:t>
      </w:r>
    </w:p>
    <w:p w14:paraId="09035A12"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Έχετε σχεδιασμό για το πού θα κατασκευαστούν τα </w:t>
      </w:r>
      <w:proofErr w:type="spellStart"/>
      <w:r>
        <w:rPr>
          <w:rFonts w:eastAsia="Times New Roman" w:cs="Times New Roman"/>
          <w:szCs w:val="24"/>
        </w:rPr>
        <w:t>υδατοδρόμια</w:t>
      </w:r>
      <w:proofErr w:type="spellEnd"/>
      <w:r>
        <w:rPr>
          <w:rFonts w:eastAsia="Times New Roman" w:cs="Times New Roman"/>
          <w:szCs w:val="24"/>
        </w:rPr>
        <w:t xml:space="preserve"> έτσι που να διευκολύνονται οι επιχειρηματικοί όμιλοι που θα έχουν τις εταιρείες με τα </w:t>
      </w:r>
      <w:proofErr w:type="spellStart"/>
      <w:r>
        <w:rPr>
          <w:rFonts w:eastAsia="Times New Roman" w:cs="Times New Roman"/>
          <w:szCs w:val="24"/>
        </w:rPr>
        <w:t>υδροαεροπλάνα</w:t>
      </w:r>
      <w:proofErr w:type="spellEnd"/>
      <w:r>
        <w:rPr>
          <w:rFonts w:eastAsia="Times New Roman" w:cs="Times New Roman"/>
          <w:szCs w:val="24"/>
        </w:rPr>
        <w:t xml:space="preserve"> και το κατοχυρώνετε στο άρθρο 4.</w:t>
      </w:r>
    </w:p>
    <w:p w14:paraId="09035A13"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Τι κάνετε, λοιπόν; Διορθώνετε τον ν</w:t>
      </w:r>
      <w:r>
        <w:rPr>
          <w:rFonts w:eastAsia="Times New Roman" w:cs="Times New Roman"/>
          <w:szCs w:val="24"/>
        </w:rPr>
        <w:t>όμο της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του 2013 στα σημεία εκείνα που δυσκόλευε τους ιδιώτες στην κερδοφορία τους και όχι βεβαίως στις ανάγκες των νησιωτών. </w:t>
      </w:r>
    </w:p>
    <w:p w14:paraId="09035A14"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Πρώτον, διαχωρίζετε 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σε δύο στάδια, ώστε ο κάτοχος ίδρυσης </w:t>
      </w:r>
      <w:proofErr w:type="spellStart"/>
      <w:r>
        <w:rPr>
          <w:rFonts w:eastAsia="Times New Roman" w:cs="Times New Roman"/>
          <w:szCs w:val="24"/>
        </w:rPr>
        <w:t>υδατοδρομίου</w:t>
      </w:r>
      <w:proofErr w:type="spellEnd"/>
      <w:r>
        <w:rPr>
          <w:rFonts w:eastAsia="Times New Roman" w:cs="Times New Roman"/>
          <w:szCs w:val="24"/>
        </w:rPr>
        <w:t>, εφόσο</w:t>
      </w:r>
      <w:r>
        <w:rPr>
          <w:rFonts w:eastAsia="Times New Roman" w:cs="Times New Roman"/>
          <w:szCs w:val="24"/>
        </w:rPr>
        <w:t xml:space="preserve">ν το επιθυμεί, να διαφοροποιείται από τον κάτοχο άδειας λειτουργίας και εκμετάλλευσης του </w:t>
      </w:r>
      <w:proofErr w:type="spellStart"/>
      <w:r>
        <w:rPr>
          <w:rFonts w:eastAsia="Times New Roman" w:cs="Times New Roman"/>
          <w:szCs w:val="24"/>
        </w:rPr>
        <w:t>υδατοδρομίου</w:t>
      </w:r>
      <w:proofErr w:type="spellEnd"/>
      <w:r>
        <w:rPr>
          <w:rFonts w:eastAsia="Times New Roman" w:cs="Times New Roman"/>
          <w:szCs w:val="24"/>
        </w:rPr>
        <w:t>.</w:t>
      </w:r>
    </w:p>
    <w:p w14:paraId="09035A15"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Μάλιστα, ξεκαθαρίζετε από την αρχή ότι η άδεια ίδρυσης, δηλαδή της υποδομής, εκδίδεται υποχρεωτικά στο όνομα ΟΤΑ ή λιμενικού ταμείου ή οργανισμού λιμένο</w:t>
      </w:r>
      <w:r>
        <w:rPr>
          <w:rFonts w:eastAsia="Times New Roman" w:cs="Times New Roman"/>
          <w:szCs w:val="24"/>
        </w:rPr>
        <w:t xml:space="preserve">ς ή φορέα ή υπηρεσίας του </w:t>
      </w:r>
      <w:r>
        <w:rPr>
          <w:rFonts w:eastAsia="Times New Roman" w:cs="Times New Roman"/>
          <w:szCs w:val="24"/>
        </w:rPr>
        <w:t>δ</w:t>
      </w:r>
      <w:r>
        <w:rPr>
          <w:rFonts w:eastAsia="Times New Roman" w:cs="Times New Roman"/>
          <w:szCs w:val="24"/>
        </w:rPr>
        <w:t xml:space="preserve">ημοσίου και του ευρύτερου </w:t>
      </w:r>
      <w:r>
        <w:rPr>
          <w:rFonts w:eastAsia="Times New Roman" w:cs="Times New Roman"/>
          <w:szCs w:val="24"/>
        </w:rPr>
        <w:t>δ</w:t>
      </w:r>
      <w:r>
        <w:rPr>
          <w:rFonts w:eastAsia="Times New Roman" w:cs="Times New Roman"/>
          <w:szCs w:val="24"/>
        </w:rPr>
        <w:t xml:space="preserve">ημοσίου. Αυτή είναι η λύση που εξυπηρετεί, αφενός, τις </w:t>
      </w:r>
      <w:proofErr w:type="spellStart"/>
      <w:r>
        <w:rPr>
          <w:rFonts w:eastAsia="Times New Roman" w:cs="Times New Roman"/>
          <w:szCs w:val="24"/>
        </w:rPr>
        <w:t>μεγαλοεταιρείες</w:t>
      </w:r>
      <w:proofErr w:type="spellEnd"/>
      <w:r>
        <w:rPr>
          <w:rFonts w:eastAsia="Times New Roman" w:cs="Times New Roman"/>
          <w:szCs w:val="24"/>
        </w:rPr>
        <w:t xml:space="preserve">, τους εν δυνάμει επενδυτές εκμετάλλευσης και λειτουργίας </w:t>
      </w:r>
      <w:proofErr w:type="spellStart"/>
      <w:r>
        <w:rPr>
          <w:rFonts w:eastAsia="Times New Roman" w:cs="Times New Roman"/>
          <w:szCs w:val="24"/>
        </w:rPr>
        <w:t>υδατοδρομίου</w:t>
      </w:r>
      <w:proofErr w:type="spellEnd"/>
      <w:r>
        <w:rPr>
          <w:rFonts w:eastAsia="Times New Roman" w:cs="Times New Roman"/>
          <w:szCs w:val="24"/>
        </w:rPr>
        <w:t>, που θα βρουν και έχουν έτοιμες υποδομές για να λειτουργήσουν</w:t>
      </w:r>
      <w:r>
        <w:rPr>
          <w:rFonts w:eastAsia="Times New Roman" w:cs="Times New Roman"/>
          <w:szCs w:val="24"/>
        </w:rPr>
        <w:t xml:space="preserve"> τα </w:t>
      </w:r>
      <w:proofErr w:type="spellStart"/>
      <w:r>
        <w:rPr>
          <w:rFonts w:eastAsia="Times New Roman" w:cs="Times New Roman"/>
          <w:szCs w:val="24"/>
        </w:rPr>
        <w:t>υδροαεροπλάνα</w:t>
      </w:r>
      <w:proofErr w:type="spellEnd"/>
      <w:r>
        <w:rPr>
          <w:rFonts w:eastAsia="Times New Roman" w:cs="Times New Roman"/>
          <w:szCs w:val="24"/>
        </w:rPr>
        <w:t xml:space="preserve"> τους, αλλά ευνοεί και το κατασκευαστικό </w:t>
      </w:r>
      <w:r>
        <w:rPr>
          <w:rFonts w:eastAsia="Times New Roman" w:cs="Times New Roman"/>
          <w:szCs w:val="24"/>
        </w:rPr>
        <w:lastRenderedPageBreak/>
        <w:t xml:space="preserve">κεφάλαιο, αφού με τη μορφή των ΣΔΙΤ φτιάχνετε τις υποδομές αυτές του ευρύτερου </w:t>
      </w:r>
      <w:r>
        <w:rPr>
          <w:rFonts w:eastAsia="Times New Roman" w:cs="Times New Roman"/>
          <w:szCs w:val="24"/>
        </w:rPr>
        <w:t>δ</w:t>
      </w:r>
      <w:r>
        <w:rPr>
          <w:rFonts w:eastAsia="Times New Roman" w:cs="Times New Roman"/>
          <w:szCs w:val="24"/>
        </w:rPr>
        <w:t>ημοσίου.</w:t>
      </w:r>
    </w:p>
    <w:p w14:paraId="09035A16"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Εξάλλου, εδώ που τα λέμε, οι κεφαλαιοκράτες δεν διέθεταν κεφάλαια για την έκδοση ενιαίας άδειας ίδρυσης και λ</w:t>
      </w:r>
      <w:r>
        <w:rPr>
          <w:rFonts w:eastAsia="Times New Roman" w:cs="Times New Roman"/>
          <w:szCs w:val="24"/>
        </w:rPr>
        <w:t xml:space="preserve">ειτουργίας </w:t>
      </w:r>
      <w:proofErr w:type="spellStart"/>
      <w:r>
        <w:rPr>
          <w:rFonts w:eastAsia="Times New Roman" w:cs="Times New Roman"/>
          <w:szCs w:val="24"/>
        </w:rPr>
        <w:t>υδατοδρομίου</w:t>
      </w:r>
      <w:proofErr w:type="spellEnd"/>
      <w:r>
        <w:rPr>
          <w:rFonts w:eastAsia="Times New Roman" w:cs="Times New Roman"/>
          <w:szCs w:val="24"/>
        </w:rPr>
        <w:t>. Γενικά, το κεφάλαιο προτιμά να βρίσκει έτοιμες υποδομές που έχει κατασκευάσει το κράτος από τα λεφτά του λαού, για να μην έχει και έξοδα συντήρησης και έτσι να αποκτά περισσότερα, γρηγορότερα και εξασφαλισμένα κέρδη. Το ίδιο γίνετα</w:t>
      </w:r>
      <w:r>
        <w:rPr>
          <w:rFonts w:eastAsia="Times New Roman" w:cs="Times New Roman"/>
          <w:szCs w:val="24"/>
        </w:rPr>
        <w:t xml:space="preserve">ι και με τα αεροδρόμια, τα λιμάνια, την ΕΥΔΑΠ </w:t>
      </w:r>
      <w:proofErr w:type="spellStart"/>
      <w:r>
        <w:rPr>
          <w:rFonts w:eastAsia="Times New Roman" w:cs="Times New Roman"/>
          <w:szCs w:val="24"/>
        </w:rPr>
        <w:t>κ.ο.κ</w:t>
      </w:r>
      <w:proofErr w:type="spellEnd"/>
      <w:r>
        <w:rPr>
          <w:rFonts w:eastAsia="Times New Roman" w:cs="Times New Roman"/>
          <w:szCs w:val="24"/>
        </w:rPr>
        <w:t>, δηλαδή διευκολύνονται καλύτερα με τις πολυετείς συμβάσεις παραχώρησης. Όμως υποδομές για νοσοκομεία και παιδικούς σταθμούς ή αντιπλημμυρικά έργα δεν φτιάχνετε, γιατί αυτά αφορούν λαϊκές ανάγκες και δεν α</w:t>
      </w:r>
      <w:r>
        <w:rPr>
          <w:rFonts w:eastAsia="Times New Roman" w:cs="Times New Roman"/>
          <w:szCs w:val="24"/>
        </w:rPr>
        <w:t xml:space="preserve">φήνουν κέρδη στους καπιταλιστές και ας πνίγονται άνθρωποι και ας καταστρέφονται περιουσίες που φτιάχτηκαν με κόπους μιας ζωής. Αυτό δεν αφορά μόνο την πρόσφατη καταιγίδα, αλλά και έντονες βροχοπτώσεις. Η Μάνδρα τι ήταν; Από ισχυρή βροχόπτωση. Γιατί; Γιατί </w:t>
      </w:r>
      <w:r>
        <w:rPr>
          <w:rFonts w:eastAsia="Times New Roman" w:cs="Times New Roman"/>
          <w:szCs w:val="24"/>
        </w:rPr>
        <w:t xml:space="preserve">δεν είχε αντιπλημμυρικό έργο. Έτσι είναι, για επιχειρηματικούς ομίλους βρίσκετε και προωθείτε απλούστερες, ευέλικτες και ρεαλιστικές διαδικασίες που διευκολύνουν και επιταχύνουν την κερδοφορία τους. </w:t>
      </w:r>
    </w:p>
    <w:p w14:paraId="09035A17"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Δεύτερον, δημιουργούσε πρόβλημα για τους επιχειρηματικού</w:t>
      </w:r>
      <w:r>
        <w:rPr>
          <w:rFonts w:eastAsia="Times New Roman" w:cs="Times New Roman"/>
          <w:szCs w:val="24"/>
        </w:rPr>
        <w:t xml:space="preserve">ς ομίλους η απαίτηση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για τη λειτουργία </w:t>
      </w:r>
      <w:proofErr w:type="spellStart"/>
      <w:r>
        <w:rPr>
          <w:rFonts w:eastAsia="Times New Roman" w:cs="Times New Roman"/>
          <w:szCs w:val="24"/>
        </w:rPr>
        <w:t>υδατοδρομίων</w:t>
      </w:r>
      <w:proofErr w:type="spellEnd"/>
      <w:r>
        <w:rPr>
          <w:rFonts w:eastAsia="Times New Roman" w:cs="Times New Roman"/>
          <w:szCs w:val="24"/>
        </w:rPr>
        <w:t xml:space="preserve">. Τι κάνετε, </w:t>
      </w:r>
      <w:r>
        <w:rPr>
          <w:rFonts w:eastAsia="Times New Roman" w:cs="Times New Roman"/>
          <w:szCs w:val="24"/>
        </w:rPr>
        <w:lastRenderedPageBreak/>
        <w:t>λοιπόν, στο παρόν νομοσχέδιο; Με άλλοθι ότι είναι μια ιδιαίτερα χρονοβόρα διαδικασία εξαφανίζεται η απαίτηση περιβαλλοντικής μελέτης επιπτώσεων για την άδεια λειτο</w:t>
      </w:r>
      <w:r>
        <w:rPr>
          <w:rFonts w:eastAsia="Times New Roman" w:cs="Times New Roman"/>
          <w:szCs w:val="24"/>
        </w:rPr>
        <w:t xml:space="preserve">υργίας, ενώ για την ίδρυση των </w:t>
      </w:r>
      <w:proofErr w:type="spellStart"/>
      <w:r>
        <w:rPr>
          <w:rFonts w:eastAsia="Times New Roman" w:cs="Times New Roman"/>
          <w:szCs w:val="24"/>
        </w:rPr>
        <w:t>υδατοδρομίων</w:t>
      </w:r>
      <w:proofErr w:type="spellEnd"/>
      <w:r>
        <w:rPr>
          <w:rFonts w:eastAsia="Times New Roman" w:cs="Times New Roman"/>
          <w:szCs w:val="24"/>
        </w:rPr>
        <w:t xml:space="preserve"> επιτρέπετε τη δημιουργία τους και σε περιοχές </w:t>
      </w:r>
      <w:r>
        <w:rPr>
          <w:rFonts w:eastAsia="Times New Roman" w:cs="Times New Roman"/>
          <w:szCs w:val="24"/>
          <w:lang w:val="en-GB"/>
        </w:rPr>
        <w:t>Natura</w:t>
      </w:r>
      <w:r w:rsidRPr="00401B3C">
        <w:rPr>
          <w:rFonts w:eastAsia="Times New Roman" w:cs="Times New Roman"/>
          <w:szCs w:val="24"/>
        </w:rPr>
        <w:t>,</w:t>
      </w:r>
      <w:r>
        <w:rPr>
          <w:rFonts w:eastAsia="Times New Roman" w:cs="Times New Roman"/>
          <w:szCs w:val="24"/>
        </w:rPr>
        <w:t xml:space="preserve"> αρκεί να συμφωνήσει το Υπουργείο Περιβάλλοντος, όταν το ίδιο δίνει άδεια για ανεμογεννήτριες σε τέτοιες περιοχές </w:t>
      </w:r>
      <w:r>
        <w:rPr>
          <w:rFonts w:eastAsia="Times New Roman" w:cs="Times New Roman"/>
          <w:szCs w:val="24"/>
          <w:lang w:val="en-GB"/>
        </w:rPr>
        <w:t>Natura</w:t>
      </w:r>
      <w:r w:rsidRPr="00B23B6F">
        <w:rPr>
          <w:rFonts w:eastAsia="Times New Roman" w:cs="Times New Roman"/>
          <w:szCs w:val="24"/>
        </w:rPr>
        <w:t>.</w:t>
      </w:r>
      <w:r>
        <w:rPr>
          <w:rFonts w:eastAsia="Times New Roman" w:cs="Times New Roman"/>
          <w:szCs w:val="24"/>
        </w:rPr>
        <w:t xml:space="preserve"> Γιατί να μην δώσει και για </w:t>
      </w:r>
      <w:proofErr w:type="spellStart"/>
      <w:r>
        <w:rPr>
          <w:rFonts w:eastAsia="Times New Roman" w:cs="Times New Roman"/>
          <w:szCs w:val="24"/>
        </w:rPr>
        <w:t>υδατοδρόμι</w:t>
      </w:r>
      <w:r>
        <w:rPr>
          <w:rFonts w:eastAsia="Times New Roman" w:cs="Times New Roman"/>
          <w:szCs w:val="24"/>
        </w:rPr>
        <w:t>α</w:t>
      </w:r>
      <w:proofErr w:type="spellEnd"/>
      <w:r>
        <w:rPr>
          <w:rFonts w:eastAsia="Times New Roman" w:cs="Times New Roman"/>
          <w:szCs w:val="24"/>
        </w:rPr>
        <w:t>;</w:t>
      </w:r>
    </w:p>
    <w:p w14:paraId="09035A18"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Αυτή είναι η πολιτική σας, όπως και των προηγούμενων, και της Νέας Δημοκρατίας και του ΠΑΣΟΚ, βάζετε τα κέρδη πάνω από τις ανάγκες των ανθρώπων και του περιβάλλοντος. Νομιμοποιείται ο ένας, που για να μεγιστοποιήσει το κέρδος του τού επιτρέπετε να μπορε</w:t>
      </w:r>
      <w:r>
        <w:rPr>
          <w:rFonts w:eastAsia="Times New Roman" w:cs="Times New Roman"/>
          <w:szCs w:val="24"/>
        </w:rPr>
        <w:t xml:space="preserve">ί να καταστρέφει ό,τι ανήκει στους πολλούς και τις επόμενες γενιές. </w:t>
      </w:r>
    </w:p>
    <w:p w14:paraId="09035A19" w14:textId="77777777" w:rsidR="00850D36" w:rsidRDefault="006A7907">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Βέβαια, η δρομολόγηση των </w:t>
      </w:r>
      <w:proofErr w:type="spellStart"/>
      <w:r>
        <w:rPr>
          <w:rFonts w:eastAsia="Times New Roman" w:cs="Times New Roman"/>
          <w:szCs w:val="24"/>
        </w:rPr>
        <w:t>υδροαεροπλάνων</w:t>
      </w:r>
      <w:proofErr w:type="spellEnd"/>
      <w:r>
        <w:rPr>
          <w:rFonts w:eastAsia="Times New Roman" w:cs="Times New Roman"/>
          <w:szCs w:val="24"/>
        </w:rPr>
        <w:t xml:space="preserve"> προς διάφορους </w:t>
      </w:r>
      <w:r w:rsidRPr="00BB31B2">
        <w:rPr>
          <w:rFonts w:eastAsia="Times New Roman" w:cs="Times New Roman"/>
          <w:szCs w:val="24"/>
        </w:rPr>
        <w:t>προορισμούς</w:t>
      </w:r>
      <w:r>
        <w:rPr>
          <w:rFonts w:eastAsia="Times New Roman" w:cs="Times New Roman"/>
          <w:szCs w:val="24"/>
        </w:rPr>
        <w:t xml:space="preserve"> δεν μπορεί να αντικαταστήσει τις θαλάσσιες μεταφορές, αλλά θα είναι πάντα συμπληρωματική. Συνεπώς το θέμα των </w:t>
      </w:r>
      <w:proofErr w:type="spellStart"/>
      <w:r>
        <w:rPr>
          <w:rFonts w:eastAsia="Times New Roman" w:cs="Times New Roman"/>
          <w:szCs w:val="24"/>
        </w:rPr>
        <w:t>υδατοδρομ</w:t>
      </w:r>
      <w:r>
        <w:rPr>
          <w:rFonts w:eastAsia="Times New Roman" w:cs="Times New Roman"/>
          <w:szCs w:val="24"/>
        </w:rPr>
        <w:t>ίων</w:t>
      </w:r>
      <w:proofErr w:type="spellEnd"/>
      <w:r>
        <w:rPr>
          <w:rFonts w:eastAsia="Times New Roman" w:cs="Times New Roman"/>
          <w:szCs w:val="24"/>
        </w:rPr>
        <w:t xml:space="preserve"> δεν αφορά τις ανάγκες των νησιωτών για την απρόσκοπτη σύνδεση των νησιών με την ηπειρωτική Ελλάδα και μεταξύ τους, αλλά για μια ακόμα </w:t>
      </w:r>
      <w:proofErr w:type="spellStart"/>
      <w:r>
        <w:rPr>
          <w:rFonts w:eastAsia="Times New Roman" w:cs="Times New Roman"/>
          <w:szCs w:val="24"/>
        </w:rPr>
        <w:t>μπίζνα</w:t>
      </w:r>
      <w:proofErr w:type="spellEnd"/>
      <w:r>
        <w:rPr>
          <w:rFonts w:eastAsia="Times New Roman" w:cs="Times New Roman"/>
          <w:szCs w:val="24"/>
        </w:rPr>
        <w:t xml:space="preserve"> για τους επιχειρηματικούς ομίλους που θα επιδοτηθούν μάλιστα από κοινοτικά προγράμματα και τον κρατικό προϋπολο</w:t>
      </w:r>
      <w:r>
        <w:rPr>
          <w:rFonts w:eastAsia="Times New Roman" w:cs="Times New Roman"/>
          <w:szCs w:val="24"/>
        </w:rPr>
        <w:t>γισμό και δεν θα έχουν κανένα ρίσκο.</w:t>
      </w:r>
    </w:p>
    <w:p w14:paraId="09035A1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Δεν δίνετε όμως επιδότηση σε χιλιάδες που δεν έχουν να πληρώσουν τις δόσεις των στεγαστικών τους δανείων, γιατί βρέθηκαν στην ανεργία και μπαίνουν στις λίστες των ηλεκτρονικών πλειστηριασμών. Αντίθετα, ψηφίσατε νόμο με </w:t>
      </w:r>
      <w:r>
        <w:rPr>
          <w:rFonts w:eastAsia="Times New Roman" w:cs="Times New Roman"/>
          <w:szCs w:val="24"/>
        </w:rPr>
        <w:t xml:space="preserve">τον οποίο χαρακτηρίζονται οι κινητοποιήσεις ενάντια στους πλειστηριασμούς ιδιώνυμο αδίκημα, για να προστατεύσετε τα κέρδη των τραπεζών. </w:t>
      </w:r>
    </w:p>
    <w:p w14:paraId="09035A1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Τι άλλο κάνετε; Δίνετε ταυτόχρονα δυνατότητα τα τιμολόγια υπηρεσιών του </w:t>
      </w:r>
      <w:proofErr w:type="spellStart"/>
      <w:r>
        <w:rPr>
          <w:rFonts w:eastAsia="Times New Roman" w:cs="Times New Roman"/>
          <w:szCs w:val="24"/>
        </w:rPr>
        <w:t>υδατοδρομίου</w:t>
      </w:r>
      <w:proofErr w:type="spellEnd"/>
      <w:r>
        <w:rPr>
          <w:rFonts w:eastAsia="Times New Roman" w:cs="Times New Roman"/>
          <w:szCs w:val="24"/>
        </w:rPr>
        <w:t xml:space="preserve"> προς τα υδροπλάνα να μην περιορίζο</w:t>
      </w:r>
      <w:r>
        <w:rPr>
          <w:rFonts w:eastAsia="Times New Roman" w:cs="Times New Roman"/>
          <w:szCs w:val="24"/>
        </w:rPr>
        <w:t xml:space="preserve">νται από κοινή υπουργική απόφαση, αλλά να καθορίζονται από τον φορέα λειτουργίας του </w:t>
      </w:r>
      <w:proofErr w:type="spellStart"/>
      <w:r>
        <w:rPr>
          <w:rFonts w:eastAsia="Times New Roman" w:cs="Times New Roman"/>
          <w:szCs w:val="24"/>
        </w:rPr>
        <w:t>υδατοδρομίου</w:t>
      </w:r>
      <w:proofErr w:type="spellEnd"/>
      <w:r>
        <w:rPr>
          <w:rFonts w:eastAsia="Times New Roman" w:cs="Times New Roman"/>
          <w:szCs w:val="24"/>
        </w:rPr>
        <w:t xml:space="preserve">, δηλαδή, τον ιδιώτη, ώστε να διασφαλίζεται η βιωσιμότητα των </w:t>
      </w:r>
      <w:proofErr w:type="spellStart"/>
      <w:r>
        <w:rPr>
          <w:rFonts w:eastAsia="Times New Roman" w:cs="Times New Roman"/>
          <w:szCs w:val="24"/>
        </w:rPr>
        <w:t>υδατοδρομίων</w:t>
      </w:r>
      <w:proofErr w:type="spellEnd"/>
      <w:r>
        <w:rPr>
          <w:rFonts w:eastAsia="Times New Roman" w:cs="Times New Roman"/>
          <w:szCs w:val="24"/>
        </w:rPr>
        <w:t xml:space="preserve">, σύμφωνα με τις πραγματικές συνθήκες της αγοράς. Αυτό εσείς το ονομάζετε καινοτόμες </w:t>
      </w:r>
      <w:r>
        <w:rPr>
          <w:rFonts w:eastAsia="Times New Roman" w:cs="Times New Roman"/>
          <w:szCs w:val="24"/>
        </w:rPr>
        <w:t xml:space="preserve">επενδυτικές ευκαιρίες με σημαντικές αναπτυξιακές προοπτικές. </w:t>
      </w:r>
    </w:p>
    <w:p w14:paraId="09035A1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Αυτή είναι η ανάπτυξη που προπαγανδίζετε και δεν αφορά τα λαϊκά στρώματα. Είναι η ανάπτυξη των κερδών για το κεφάλαιο και το τσάκισμα του ιδιωτικού επιπέδου του λαού. </w:t>
      </w:r>
    </w:p>
    <w:p w14:paraId="09035A1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ό,τι αφορά το δεύτερο μ</w:t>
      </w:r>
      <w:r>
        <w:rPr>
          <w:rFonts w:eastAsia="Times New Roman" w:cs="Times New Roman"/>
          <w:szCs w:val="24"/>
        </w:rPr>
        <w:t xml:space="preserve">έρος του νομοσχεδίου, και εδώ ενισχύεται το αντιλαϊκό θεσμικό πλαίσιο των αστικών οδικών μεταφορών επιβατών, στο πλαίσιο εφαρμογής της </w:t>
      </w:r>
      <w:proofErr w:type="spellStart"/>
      <w:r>
        <w:rPr>
          <w:rFonts w:eastAsia="Times New Roman" w:cs="Times New Roman"/>
          <w:szCs w:val="24"/>
        </w:rPr>
        <w:t>ευρωενωσιακής</w:t>
      </w:r>
      <w:proofErr w:type="spellEnd"/>
      <w:r>
        <w:rPr>
          <w:rFonts w:eastAsia="Times New Roman" w:cs="Times New Roman"/>
          <w:szCs w:val="24"/>
        </w:rPr>
        <w:t xml:space="preserve"> νομοθεσίας, διευρύνοντας ακόμα περισσότερο την </w:t>
      </w:r>
      <w:r>
        <w:rPr>
          <w:rFonts w:eastAsia="Times New Roman" w:cs="Times New Roman"/>
          <w:szCs w:val="24"/>
        </w:rPr>
        <w:lastRenderedPageBreak/>
        <w:t>είσοδο κοινοπραξιών ιδιωτικών επιχειρηματικών ομίλων και δημ</w:t>
      </w:r>
      <w:r>
        <w:rPr>
          <w:rFonts w:eastAsia="Times New Roman" w:cs="Times New Roman"/>
          <w:szCs w:val="24"/>
        </w:rPr>
        <w:t xml:space="preserve">οτικών επιχειρήσεων, με συμπράξεις του </w:t>
      </w:r>
      <w:r>
        <w:rPr>
          <w:rFonts w:eastAsia="Times New Roman" w:cs="Times New Roman"/>
          <w:szCs w:val="24"/>
        </w:rPr>
        <w:t>δ</w:t>
      </w:r>
      <w:r>
        <w:rPr>
          <w:rFonts w:eastAsia="Times New Roman" w:cs="Times New Roman"/>
          <w:szCs w:val="24"/>
        </w:rPr>
        <w:t>ημοσίου, δηλαδή, ΣΔΙΤ. Ουσιαστικά, προωθείτε την πλήρη ανάπτυξη της επιχειρηματικής δράσης με κριτήριο το κέρδος, αυξάνοντας τα βάρη για την εργατική τάξη και τα λαϊκά στρώματα. Μάλιστα, χρησιμοποιείτε ως πρόσχημα τη</w:t>
      </w:r>
      <w:r>
        <w:rPr>
          <w:rFonts w:eastAsia="Times New Roman" w:cs="Times New Roman"/>
          <w:szCs w:val="24"/>
        </w:rPr>
        <w:t xml:space="preserve"> διασφάλιση της συνεχούς παροχής αστικών μεταφορών επιβατών, εξασφαλίζοντας κάθε φορά στον αρμόδιο Υπουργό να έχει τη δυνατότητα να προβεί σε προκήρυξη διαγωνισμού παραχώρησης, σε ιδιωτικές εταιρείες δημόσιας αστικής οδικής μεταφοράς επιβατών. </w:t>
      </w:r>
    </w:p>
    <w:p w14:paraId="09035A1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Αν και στο </w:t>
      </w:r>
      <w:r>
        <w:rPr>
          <w:rFonts w:eastAsia="Times New Roman" w:cs="Times New Roman"/>
          <w:szCs w:val="24"/>
        </w:rPr>
        <w:t>νομοσχέδιο προσδιορίζεται ότι οι διατάξεις του αφορούν τριάντα τέσσερις πόλεις της Ελλάδας, στις οποίες δεν συμπεριλαμβάνονταν οι επιβατικές αστικές συγκοινωνίες Αθήνας και Θεσσαλονίκης, με τη χθεσινή νυχτερινή υπουργική τροπολογία που καταθέσατε, συμπεριλ</w:t>
      </w:r>
      <w:r>
        <w:rPr>
          <w:rFonts w:eastAsia="Times New Roman" w:cs="Times New Roman"/>
          <w:szCs w:val="24"/>
        </w:rPr>
        <w:t xml:space="preserve">αμβάνετε και τις αστικές </w:t>
      </w:r>
      <w:r w:rsidRPr="00E54659">
        <w:rPr>
          <w:rFonts w:eastAsia="Times New Roman" w:cs="Times New Roman"/>
          <w:szCs w:val="24"/>
        </w:rPr>
        <w:t>συγκοινωνίες Αθήνας και Θεσσαλονίκης</w:t>
      </w:r>
      <w:r>
        <w:rPr>
          <w:rFonts w:eastAsia="Times New Roman" w:cs="Times New Roman"/>
          <w:szCs w:val="24"/>
        </w:rPr>
        <w:t xml:space="preserve">. </w:t>
      </w:r>
    </w:p>
    <w:p w14:paraId="09035A1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Διαμαρτυρόμαστε γιατί δεν είπατε τίποτε στη συζήτηση στην </w:t>
      </w:r>
      <w:r>
        <w:rPr>
          <w:rFonts w:eastAsia="Times New Roman" w:cs="Times New Roman"/>
          <w:szCs w:val="24"/>
        </w:rPr>
        <w:t>ε</w:t>
      </w:r>
      <w:r>
        <w:rPr>
          <w:rFonts w:eastAsia="Times New Roman" w:cs="Times New Roman"/>
          <w:szCs w:val="24"/>
        </w:rPr>
        <w:t xml:space="preserve">πιτροπή, για να καλυφθούν, τουλάχιστον, οι εκπρόσωποι των εργαζομένων. Αιφνιδιασμός, λοιπόν. Είναι προφανές, αφού προωθείτε την </w:t>
      </w:r>
      <w:r>
        <w:rPr>
          <w:rFonts w:eastAsia="Times New Roman" w:cs="Times New Roman"/>
          <w:szCs w:val="24"/>
        </w:rPr>
        <w:t>παραπέρα ιδιωτικοποίηση των αστικών συγκοινωνιών με χτύπημα των εργατικών δικαιωμάτων στον κλάδο και αύξηση του κομίστρου για τη λαϊκή οικογένεια, ώστε να υπάρχει μεγιστοποίηση της καπιταλιστικής κερδοφορίας. Αυτό είναι το σχέδιό σας.</w:t>
      </w:r>
    </w:p>
    <w:p w14:paraId="09035A2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Ωστόσο για τη συγκεκρ</w:t>
      </w:r>
      <w:r>
        <w:rPr>
          <w:rFonts w:eastAsia="Times New Roman" w:cs="Times New Roman"/>
          <w:szCs w:val="24"/>
        </w:rPr>
        <w:t xml:space="preserve">ιμένη τροπολογία θέλω να πω ότι ξέρετε ότι υπάρχουν πάρα πολλά προβλήματα στις συγκοινωνίες. Το 50% με 60% των λεωφορείων είναι </w:t>
      </w:r>
      <w:proofErr w:type="spellStart"/>
      <w:r>
        <w:rPr>
          <w:rFonts w:eastAsia="Times New Roman" w:cs="Times New Roman"/>
          <w:szCs w:val="24"/>
        </w:rPr>
        <w:t>ακινητοποιημένα</w:t>
      </w:r>
      <w:proofErr w:type="spellEnd"/>
      <w:r>
        <w:rPr>
          <w:rFonts w:eastAsia="Times New Roman" w:cs="Times New Roman"/>
          <w:szCs w:val="24"/>
        </w:rPr>
        <w:t xml:space="preserve">. Δεν υπάρχουν ανταλλακτικά εδώ και αρκετά χρόνια και με τις προηγούμενες </w:t>
      </w:r>
      <w:r>
        <w:rPr>
          <w:rFonts w:eastAsia="Times New Roman" w:cs="Times New Roman"/>
          <w:szCs w:val="24"/>
        </w:rPr>
        <w:t>κ</w:t>
      </w:r>
      <w:r>
        <w:rPr>
          <w:rFonts w:eastAsia="Times New Roman" w:cs="Times New Roman"/>
          <w:szCs w:val="24"/>
        </w:rPr>
        <w:t>υβερνήσεις. Παίρνουν φωτιά ακόμα και μ</w:t>
      </w:r>
      <w:r>
        <w:rPr>
          <w:rFonts w:eastAsia="Times New Roman" w:cs="Times New Roman"/>
          <w:szCs w:val="24"/>
        </w:rPr>
        <w:t xml:space="preserve">ε τον οδηγό στο τιμόνι και να μην μπορεί ο άνθρωπος να κάνει τίποτα, ενώ καθημερινά ο λαϊκός κόσμος που τα χρησιμοποιεί τραβάει Οδύσσεια για να φτάσει στη δουλειά του ή στο σπίτι του. Και τι λύση δίνετε; Σχεδιασμό διείσδυσης ιδιωτών για να </w:t>
      </w:r>
      <w:proofErr w:type="spellStart"/>
      <w:r>
        <w:rPr>
          <w:rFonts w:eastAsia="Times New Roman" w:cs="Times New Roman"/>
          <w:szCs w:val="24"/>
        </w:rPr>
        <w:t>κερδοφορήσουν</w:t>
      </w:r>
      <w:proofErr w:type="spellEnd"/>
      <w:r>
        <w:rPr>
          <w:rFonts w:eastAsia="Times New Roman" w:cs="Times New Roman"/>
          <w:szCs w:val="24"/>
        </w:rPr>
        <w:t xml:space="preserve"> σε</w:t>
      </w:r>
      <w:r>
        <w:rPr>
          <w:rFonts w:eastAsia="Times New Roman" w:cs="Times New Roman"/>
          <w:szCs w:val="24"/>
        </w:rPr>
        <w:t xml:space="preserve"> έναν νέο τομέα. Και βέβαια ο εκάστοτε Υπουργός μπορεί να δίνει τα φιλέτα των δρομολογίων. Απαξιώνετε, λοιπόν, τις αστικές συγκοινωνίες για την περαιτέρω ιδιωτικοποίησή τους.</w:t>
      </w:r>
    </w:p>
    <w:p w14:paraId="09035A2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Εξάλλου, κατασκευάζετε και άλλοθι. Δηλαδή; Να υπάρχει δυνατότητα, όπως λέτε στο ά</w:t>
      </w:r>
      <w:r>
        <w:rPr>
          <w:rFonts w:eastAsia="Times New Roman" w:cs="Times New Roman"/>
          <w:szCs w:val="24"/>
        </w:rPr>
        <w:t xml:space="preserve">ρθρο 35, «σε περίπτωση διακοπής μεταφοράς επιβατών σε όλο το δίκτυο δημοσίων αστικών οδικών μεταφορών επιβατών της υπηρεσίας αυτής ή επικειμένου κινδύνου διακοπής τους, ο Υπουργός Υποδομών και Μεταφορών έχει την αρμοδιότητα να παίρνει έκτακτα μέτρα». </w:t>
      </w:r>
      <w:r>
        <w:rPr>
          <w:rFonts w:eastAsia="Times New Roman" w:cs="Times New Roman"/>
          <w:szCs w:val="24"/>
        </w:rPr>
        <w:t>Δηλαδ</w:t>
      </w:r>
      <w:r>
        <w:rPr>
          <w:rFonts w:eastAsia="Times New Roman" w:cs="Times New Roman"/>
          <w:szCs w:val="24"/>
        </w:rPr>
        <w:t xml:space="preserve">ή, μπορεί να κάνει προκήρυξη διαγωνισμού για τη σύμβαση σύναψης παραχώρησης δημόσιας αστικής οδικής μεταφοράς επιβατών ή απευθείας ανάθεση δημόσιας υπηρεσίας σε περίπτωση που δεν ευδοκιμήσει ο διαγωνισμός. Μάλιστα, σε κάθε περίπτωση ο </w:t>
      </w:r>
      <w:proofErr w:type="spellStart"/>
      <w:r>
        <w:rPr>
          <w:rFonts w:eastAsia="Times New Roman" w:cs="Times New Roman"/>
          <w:szCs w:val="24"/>
        </w:rPr>
        <w:t>πάροχος</w:t>
      </w:r>
      <w:proofErr w:type="spellEnd"/>
      <w:r>
        <w:rPr>
          <w:rFonts w:eastAsia="Times New Roman" w:cs="Times New Roman"/>
          <w:szCs w:val="24"/>
        </w:rPr>
        <w:t xml:space="preserve"> που θα αναδει</w:t>
      </w:r>
      <w:r>
        <w:rPr>
          <w:rFonts w:eastAsia="Times New Roman" w:cs="Times New Roman"/>
          <w:szCs w:val="24"/>
        </w:rPr>
        <w:t xml:space="preserve">κνύεται </w:t>
      </w:r>
      <w:r>
        <w:rPr>
          <w:rFonts w:eastAsia="Times New Roman" w:cs="Times New Roman"/>
          <w:szCs w:val="24"/>
        </w:rPr>
        <w:lastRenderedPageBreak/>
        <w:t xml:space="preserve">θα αποζημιώνεται, δηλαδή «ζεστό» χρήμα, το ύψος του οποίου θα καθορίζεται από τον Υπουργό με κριτήρια, όπως οι χιλιομετρικές αποστάσεις, ο πληθυσμός και άλλα. </w:t>
      </w:r>
    </w:p>
    <w:p w14:paraId="09035A22"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Υπουργό θα καθορίζεται και το χρονικό διάστημα της ανάθεσης, ενώ στον κανονισμό </w:t>
      </w:r>
      <w:r>
        <w:rPr>
          <w:rFonts w:eastAsia="Times New Roman" w:cs="Times New Roman"/>
          <w:szCs w:val="24"/>
        </w:rPr>
        <w:t xml:space="preserve">προτείνεται ο χρόνος της ανάθεσης να είναι όσο το δυνατόν μεγαλύτερος, για να είναι ελκυστικός για τις επιχειρήσεις. </w:t>
      </w:r>
    </w:p>
    <w:p w14:paraId="09035A23"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Εμείς καταψηφίζουμε το νομοσχέδιο. Θεωρούμε σαν μοναδική λύση, που συμφέρει την πλειοψηφία για την αντιμετώπιση των πραγματικών αναγκών με</w:t>
      </w:r>
      <w:r>
        <w:rPr>
          <w:rFonts w:eastAsia="Times New Roman" w:cs="Times New Roman"/>
          <w:szCs w:val="24"/>
        </w:rPr>
        <w:t>τακίνησης του λαού σε όλη την επικράτεια, στο αστικό και υπεραστικό δίκτυο, πρώτον, τη δημιουργία ενιαίου κρατικού φορέα μεταφορών, με κεντρικό επιστημονικό σχεδιασμό, που θα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όχι την κερδοφορία των κοινοπραξιών και των επιχειρηματικών ομ</w:t>
      </w:r>
      <w:r>
        <w:rPr>
          <w:rFonts w:eastAsia="Times New Roman" w:cs="Times New Roman"/>
          <w:szCs w:val="24"/>
        </w:rPr>
        <w:t xml:space="preserve">ίλων, αλλά τις σύγχρονες ανάγκες μετακίνησης της εργατικής τάξης και των λαϊκών στρωμάτων. Δεύτερον, τον σχεδιασμό που θα περιλαμβάνει τη μετακίνηση του πληθυσμού για την εργασία, για το σχολείο, για την αναψυχή και διασκέδαση, που θα καλύπτει τις ανάγκες </w:t>
      </w:r>
      <w:r>
        <w:rPr>
          <w:rFonts w:eastAsia="Times New Roman" w:cs="Times New Roman"/>
          <w:szCs w:val="24"/>
        </w:rPr>
        <w:t>σε όλη τη διάρκεια του έτους. Τρίτον, έναν ενιαίο φορέα που θα αξιοποιεί όλο τον στόλο των οχημάτων που διαθέτει η χώρα, τουριστικά, υπεραστικά, ημιαστικά, αστικά, όλα ενταγμένα σε ενιαίο αλληλοσυμπληρούμενο δίκτυο, τοπικό, περιφερειακό, εθνικό, με αξιοποί</w:t>
      </w:r>
      <w:r>
        <w:rPr>
          <w:rFonts w:eastAsia="Times New Roman" w:cs="Times New Roman"/>
          <w:szCs w:val="24"/>
        </w:rPr>
        <w:t xml:space="preserve">ηση των υποδομών κατασκευής και συντήρησης </w:t>
      </w:r>
      <w:proofErr w:type="spellStart"/>
      <w:r>
        <w:rPr>
          <w:rFonts w:eastAsia="Times New Roman" w:cs="Times New Roman"/>
          <w:szCs w:val="24"/>
        </w:rPr>
        <w:t>βαρέων</w:t>
      </w:r>
      <w:proofErr w:type="spellEnd"/>
      <w:r>
        <w:rPr>
          <w:rFonts w:eastAsia="Times New Roman" w:cs="Times New Roman"/>
          <w:szCs w:val="24"/>
        </w:rPr>
        <w:t xml:space="preserve"> οχημάτων, που θα γίνεται συνεχής ανανέωση του </w:t>
      </w:r>
      <w:r>
        <w:rPr>
          <w:rFonts w:eastAsia="Times New Roman" w:cs="Times New Roman"/>
          <w:szCs w:val="24"/>
        </w:rPr>
        <w:lastRenderedPageBreak/>
        <w:t xml:space="preserve">τροχαίου υλικού. Έτσι ικανοποιούνται οι υλικές ανάγκες, αλλά έχουμε και αξιοποίηση του εργατικού δυναμικού. </w:t>
      </w:r>
    </w:p>
    <w:p w14:paraId="09035A24"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w:t>
      </w:r>
      <w:r>
        <w:rPr>
          <w:rFonts w:eastAsia="Times New Roman" w:cs="Times New Roman"/>
          <w:szCs w:val="24"/>
        </w:rPr>
        <w:t>νου ομιλίας της κυρίας Βουλευτού)</w:t>
      </w:r>
    </w:p>
    <w:p w14:paraId="09035A25"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ένα ερώτημα για την τροπολογία σχετικά με τον ΕΝΦΙΑ στους πυρόπληκτους. Είναι μεν θετική, αλλά γιατί βάζετε επανέλεγχο έως τις 27 Σεπτέμβρη; Γιατί δεν το αφήνετε ελεύθερο; Θα βγει κόσμος απ’ έξω, ενώ το δικαιούται. </w:t>
      </w:r>
    </w:p>
    <w:p w14:paraId="09035A26"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9035A27"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 xml:space="preserve">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Και εγώ ευχαριστώ. </w:t>
      </w:r>
    </w:p>
    <w:p w14:paraId="09035A28"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εισηγητής των ΑΝΕΛ</w:t>
      </w:r>
      <w:r>
        <w:rPr>
          <w:rFonts w:eastAsia="Times New Roman" w:cs="Times New Roman"/>
          <w:szCs w:val="24"/>
        </w:rPr>
        <w:t xml:space="preserve"> κ.</w:t>
      </w:r>
      <w:r>
        <w:rPr>
          <w:rFonts w:eastAsia="Times New Roman" w:cs="Times New Roman"/>
          <w:szCs w:val="24"/>
        </w:rPr>
        <w:t xml:space="preserve"> </w:t>
      </w:r>
      <w:proofErr w:type="spellStart"/>
      <w:r>
        <w:rPr>
          <w:rFonts w:eastAsia="Times New Roman" w:cs="Times New Roman"/>
          <w:szCs w:val="24"/>
        </w:rPr>
        <w:t>Κατσίκης</w:t>
      </w:r>
      <w:proofErr w:type="spellEnd"/>
      <w:r>
        <w:rPr>
          <w:rFonts w:eastAsia="Times New Roman" w:cs="Times New Roman"/>
          <w:szCs w:val="24"/>
        </w:rPr>
        <w:t xml:space="preserve">. </w:t>
      </w:r>
    </w:p>
    <w:p w14:paraId="09035A29"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έχετε τον λόγο για δεκαπέντε λεπτά. </w:t>
      </w:r>
    </w:p>
    <w:p w14:paraId="09035A2A"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Ίσως και συντομότερα, κύριε Πρόεδρε. Ευχαριστώ. </w:t>
      </w:r>
    </w:p>
    <w:p w14:paraId="09035A2B"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σήμερ</w:t>
      </w:r>
      <w:r>
        <w:rPr>
          <w:rFonts w:eastAsia="Times New Roman" w:cs="Times New Roman"/>
          <w:szCs w:val="24"/>
        </w:rPr>
        <w:t xml:space="preserve">α προχωρούμε στη θεσμοθέτηση ενός ξεκάθαρου νομοθετικού πλαισίου που θα διέπει τη λειτουργία και την ίδρυση </w:t>
      </w:r>
      <w:proofErr w:type="spellStart"/>
      <w:r>
        <w:rPr>
          <w:rFonts w:eastAsia="Times New Roman" w:cs="Times New Roman"/>
          <w:szCs w:val="24"/>
        </w:rPr>
        <w:t>υδατοδρομίων</w:t>
      </w:r>
      <w:proofErr w:type="spellEnd"/>
      <w:r>
        <w:rPr>
          <w:rFonts w:eastAsia="Times New Roman" w:cs="Times New Roman"/>
          <w:szCs w:val="24"/>
        </w:rPr>
        <w:t xml:space="preserve"> ανά την επικράτεια, ενώ ταυτόχρονα θέτουμε τις βάσεις για την αναμόρφωση του χάρτη των αστικών οδικών μεταφορών, σύμφωνα με τις προτειν</w:t>
      </w:r>
      <w:r>
        <w:rPr>
          <w:rFonts w:eastAsia="Times New Roman" w:cs="Times New Roman"/>
          <w:szCs w:val="24"/>
        </w:rPr>
        <w:t xml:space="preserve">όμενες ρυθμίσεις που προβλέπονται στο υπό ψήφιση σχέδιο νόμου. </w:t>
      </w:r>
    </w:p>
    <w:p w14:paraId="09035A2C"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lastRenderedPageBreak/>
        <w:t>Το εγχείρημα που προωθείται από την ηγεσία του Υπουργείου Μεταφορών και Υποδομών φιλοδοξεί να ξεπεράσει τα αδιέξοδα που χαρακτηρίζουν την παρούσα κατάσταση, κατά την οποία με βάση το ισχύον νο</w:t>
      </w:r>
      <w:r>
        <w:rPr>
          <w:rFonts w:eastAsia="Times New Roman" w:cs="Times New Roman"/>
          <w:szCs w:val="24"/>
        </w:rPr>
        <w:t>μοθετικό πλαίσιο ο τομέας των μεταφορών μέσω υδροπλάνων καθηλώθηκε σε μια δεκαετή περίοδο λήθης, αδράνειας και ουσιαστικά μηδενικής προόδου, παρ</w:t>
      </w:r>
      <w:r>
        <w:rPr>
          <w:rFonts w:eastAsia="Times New Roman" w:cs="Times New Roman"/>
          <w:szCs w:val="24"/>
        </w:rPr>
        <w:t xml:space="preserve">’ </w:t>
      </w:r>
      <w:r>
        <w:rPr>
          <w:rFonts w:eastAsia="Times New Roman" w:cs="Times New Roman"/>
          <w:szCs w:val="24"/>
        </w:rPr>
        <w:t xml:space="preserve">ότι τα πρώτα δείγματα λειτουργίας των </w:t>
      </w:r>
      <w:proofErr w:type="spellStart"/>
      <w:r>
        <w:rPr>
          <w:rFonts w:eastAsia="Times New Roman" w:cs="Times New Roman"/>
          <w:szCs w:val="24"/>
        </w:rPr>
        <w:t>υδατοδρομίων</w:t>
      </w:r>
      <w:proofErr w:type="spellEnd"/>
      <w:r>
        <w:rPr>
          <w:rFonts w:eastAsia="Times New Roman" w:cs="Times New Roman"/>
          <w:szCs w:val="24"/>
        </w:rPr>
        <w:t xml:space="preserve"> κατά την περίοδο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2008 υπήρξαν ενθαρρυντικά και ελπιδ</w:t>
      </w:r>
      <w:r>
        <w:rPr>
          <w:rFonts w:eastAsia="Times New Roman" w:cs="Times New Roman"/>
          <w:szCs w:val="24"/>
        </w:rPr>
        <w:t xml:space="preserve">οφόρα. </w:t>
      </w:r>
    </w:p>
    <w:p w14:paraId="09035A2D"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Αποτελεί, παράλληλα, αναγκαιότητα και κοινή διαπίστωση, θα έλεγα, πως το πεδίο των αστικών οδικών μεταφορών χρήζει θεσμικής αναβάθμισης και εκσυγχρονισμού με βάση τις ανάγκες των τοπικών κοινωνιών, την προστασία των εργασιακών δικαιωμάτων και τη δι</w:t>
      </w:r>
      <w:r>
        <w:rPr>
          <w:rFonts w:eastAsia="Times New Roman" w:cs="Times New Roman"/>
          <w:szCs w:val="24"/>
        </w:rPr>
        <w:t xml:space="preserve">ασφάλιση, βεβαίως, του δημοσίου συμφέροντος. </w:t>
      </w:r>
    </w:p>
    <w:p w14:paraId="09035A2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ό,τι αφορά</w:t>
      </w:r>
      <w:r w:rsidRPr="00FF0910">
        <w:rPr>
          <w:rFonts w:eastAsia="Times New Roman" w:cs="Times New Roman"/>
          <w:szCs w:val="24"/>
        </w:rPr>
        <w:t>,</w:t>
      </w:r>
      <w:r>
        <w:rPr>
          <w:rFonts w:eastAsia="Times New Roman" w:cs="Times New Roman"/>
          <w:szCs w:val="24"/>
        </w:rPr>
        <w:t xml:space="preserve"> βεβαίως</w:t>
      </w:r>
      <w:r w:rsidRPr="00FF0910">
        <w:rPr>
          <w:rFonts w:eastAsia="Times New Roman" w:cs="Times New Roman"/>
          <w:szCs w:val="24"/>
        </w:rPr>
        <w:t>,</w:t>
      </w:r>
      <w:r>
        <w:rPr>
          <w:rFonts w:eastAsia="Times New Roman" w:cs="Times New Roman"/>
          <w:szCs w:val="24"/>
        </w:rPr>
        <w:t xml:space="preserve"> το τρίτο μέρος του υπό ψήφιση σχεδίου νόμου</w:t>
      </w:r>
      <w:r w:rsidRPr="00FF0910">
        <w:rPr>
          <w:rFonts w:eastAsia="Times New Roman" w:cs="Times New Roman"/>
          <w:szCs w:val="24"/>
        </w:rPr>
        <w:t>,</w:t>
      </w:r>
      <w:r>
        <w:rPr>
          <w:rFonts w:eastAsia="Times New Roman" w:cs="Times New Roman"/>
          <w:szCs w:val="24"/>
        </w:rPr>
        <w:t xml:space="preserve"> οι αλλαγές που προωθούνται στη λειτουργία της Εθνικής Αρχής Συντονισμού Πτήσεων γίνονται με γνώμονα τον εκσυγχρονισμό της, αλλά και την εναρμ</w:t>
      </w:r>
      <w:r>
        <w:rPr>
          <w:rFonts w:eastAsia="Times New Roman" w:cs="Times New Roman"/>
          <w:szCs w:val="24"/>
        </w:rPr>
        <w:t>όνισή της με τους ευρωπαϊκούς και διεθνείς κανόνες</w:t>
      </w:r>
      <w:r w:rsidRPr="00FF0910">
        <w:rPr>
          <w:rFonts w:eastAsia="Times New Roman" w:cs="Times New Roman"/>
          <w:szCs w:val="24"/>
        </w:rPr>
        <w:t>,</w:t>
      </w:r>
      <w:r>
        <w:rPr>
          <w:rFonts w:eastAsia="Times New Roman" w:cs="Times New Roman"/>
          <w:szCs w:val="24"/>
        </w:rPr>
        <w:t xml:space="preserve"> προκειμένου να αποκτήσει το ειδικό βάρος που της αρμόζει</w:t>
      </w:r>
      <w:r w:rsidRPr="00FF0910">
        <w:rPr>
          <w:rFonts w:eastAsia="Times New Roman" w:cs="Times New Roman"/>
          <w:szCs w:val="24"/>
        </w:rPr>
        <w:t>,</w:t>
      </w:r>
      <w:r>
        <w:rPr>
          <w:rFonts w:eastAsia="Times New Roman" w:cs="Times New Roman"/>
          <w:szCs w:val="24"/>
        </w:rPr>
        <w:t xml:space="preserve"> βάσει των υποχρεώσεων και των ευθυνών που αναλαμβάνει να φέρει εις πέρας. </w:t>
      </w:r>
    </w:p>
    <w:p w14:paraId="09035A2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Επιστρέφοντας τώρα στο πρώτο μέρος του σχεδίου νόμου και τα υδροπλάνα</w:t>
      </w:r>
      <w:r w:rsidRPr="00FF0910">
        <w:rPr>
          <w:rFonts w:eastAsia="Times New Roman" w:cs="Times New Roman"/>
          <w:szCs w:val="24"/>
        </w:rPr>
        <w:t>,</w:t>
      </w:r>
      <w:r>
        <w:rPr>
          <w:rFonts w:eastAsia="Times New Roman" w:cs="Times New Roman"/>
          <w:szCs w:val="24"/>
        </w:rPr>
        <w:t xml:space="preserve"> πιστεύω πως ένα από τα καθοριστικά συγκριτικά πλεονεκτήματα που καθιστά τις </w:t>
      </w:r>
      <w:r>
        <w:rPr>
          <w:rFonts w:eastAsia="Times New Roman" w:cs="Times New Roman"/>
          <w:szCs w:val="24"/>
        </w:rPr>
        <w:lastRenderedPageBreak/>
        <w:t>επενδύσεις ελκυστικές</w:t>
      </w:r>
      <w:r w:rsidRPr="00FF0910">
        <w:rPr>
          <w:rFonts w:eastAsia="Times New Roman" w:cs="Times New Roman"/>
          <w:szCs w:val="24"/>
        </w:rPr>
        <w:t>,</w:t>
      </w:r>
      <w:r>
        <w:rPr>
          <w:rFonts w:eastAsia="Times New Roman" w:cs="Times New Roman"/>
          <w:szCs w:val="24"/>
        </w:rPr>
        <w:t xml:space="preserve"> αλλά και τις αναπτυξιακές προοπτικές ευοίωνες</w:t>
      </w:r>
      <w:r w:rsidRPr="00FF0910">
        <w:rPr>
          <w:rFonts w:eastAsia="Times New Roman" w:cs="Times New Roman"/>
          <w:szCs w:val="24"/>
        </w:rPr>
        <w:t>,</w:t>
      </w:r>
      <w:r>
        <w:rPr>
          <w:rFonts w:eastAsia="Times New Roman" w:cs="Times New Roman"/>
          <w:szCs w:val="24"/>
        </w:rPr>
        <w:t xml:space="preserve"> είναι το γεγονός πως για τη δημιουργία των </w:t>
      </w:r>
      <w:proofErr w:type="spellStart"/>
      <w:r>
        <w:rPr>
          <w:rFonts w:eastAsia="Times New Roman" w:cs="Times New Roman"/>
          <w:szCs w:val="24"/>
        </w:rPr>
        <w:t>υδατοδρομίων</w:t>
      </w:r>
      <w:proofErr w:type="spellEnd"/>
      <w:r>
        <w:rPr>
          <w:rFonts w:eastAsia="Times New Roman" w:cs="Times New Roman"/>
          <w:szCs w:val="24"/>
        </w:rPr>
        <w:t xml:space="preserve"> δεν απαιτούνται πολυδάπανες εγκαταστάσεις, τη στιγμή </w:t>
      </w:r>
      <w:r>
        <w:rPr>
          <w:rFonts w:eastAsia="Times New Roman" w:cs="Times New Roman"/>
          <w:szCs w:val="24"/>
        </w:rPr>
        <w:t xml:space="preserve">που οι απαιτούμενες μικρές υδάτινες επιφάνειες υπάρχουν σε αφθονία στην ελληνική επικράτεια σε μία κατάσταση -αν θέλετε- αναμονής προς αξιοποίηση. </w:t>
      </w:r>
    </w:p>
    <w:p w14:paraId="09035A3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Τη στιγμή</w:t>
      </w:r>
      <w:r w:rsidRPr="00FF0910">
        <w:rPr>
          <w:rFonts w:eastAsia="Times New Roman" w:cs="Times New Roman"/>
          <w:szCs w:val="24"/>
        </w:rPr>
        <w:t>,</w:t>
      </w:r>
      <w:r>
        <w:rPr>
          <w:rFonts w:eastAsia="Times New Roman" w:cs="Times New Roman"/>
          <w:szCs w:val="24"/>
        </w:rPr>
        <w:t xml:space="preserve"> λοιπόν</w:t>
      </w:r>
      <w:r w:rsidRPr="00FF0910">
        <w:rPr>
          <w:rFonts w:eastAsia="Times New Roman" w:cs="Times New Roman"/>
          <w:szCs w:val="24"/>
        </w:rPr>
        <w:t>,</w:t>
      </w:r>
      <w:r>
        <w:rPr>
          <w:rFonts w:eastAsia="Times New Roman" w:cs="Times New Roman"/>
          <w:szCs w:val="24"/>
        </w:rPr>
        <w:t xml:space="preserve"> που η χώρα μας πληροί τις μορφολογικές προδιαγραφές που ευνοούν τις εγκαταστάσεις </w:t>
      </w:r>
      <w:proofErr w:type="spellStart"/>
      <w:r>
        <w:rPr>
          <w:rFonts w:eastAsia="Times New Roman" w:cs="Times New Roman"/>
          <w:szCs w:val="24"/>
        </w:rPr>
        <w:t>υδατοδρ</w:t>
      </w:r>
      <w:r>
        <w:rPr>
          <w:rFonts w:eastAsia="Times New Roman" w:cs="Times New Roman"/>
          <w:szCs w:val="24"/>
        </w:rPr>
        <w:t>ομίων</w:t>
      </w:r>
      <w:proofErr w:type="spellEnd"/>
      <w:r>
        <w:rPr>
          <w:rFonts w:eastAsia="Times New Roman" w:cs="Times New Roman"/>
          <w:szCs w:val="24"/>
        </w:rPr>
        <w:t>, απομένει η υποχρέωση πλέον της πολιτείας να θεσμοθετήσει εκείνο το νομικό πλαίσιο</w:t>
      </w:r>
      <w:r w:rsidRPr="00FF0910">
        <w:rPr>
          <w:rFonts w:eastAsia="Times New Roman" w:cs="Times New Roman"/>
          <w:szCs w:val="24"/>
        </w:rPr>
        <w:t>,</w:t>
      </w:r>
      <w:r>
        <w:rPr>
          <w:rFonts w:eastAsia="Times New Roman" w:cs="Times New Roman"/>
          <w:szCs w:val="24"/>
        </w:rPr>
        <w:t xml:space="preserve"> που θα της επιτρέψει στη συνέχεια να επιλέξει με ορθά κριτήρια εκείνες τις περιοχές που θα αξιοποιηθούν. Αυτό ακριβώς επιλέγει να κάνει πράξη η Κυβέρνηση, εισάγοντας </w:t>
      </w:r>
      <w:r>
        <w:rPr>
          <w:rFonts w:eastAsia="Times New Roman" w:cs="Times New Roman"/>
          <w:szCs w:val="24"/>
        </w:rPr>
        <w:t>προς ψήφιση το παρόν νομοσχέδιο</w:t>
      </w:r>
      <w:r w:rsidRPr="00FF0910">
        <w:rPr>
          <w:rFonts w:eastAsia="Times New Roman" w:cs="Times New Roman"/>
          <w:szCs w:val="24"/>
        </w:rPr>
        <w:t>,</w:t>
      </w:r>
      <w:r>
        <w:rPr>
          <w:rFonts w:eastAsia="Times New Roman" w:cs="Times New Roman"/>
          <w:szCs w:val="24"/>
        </w:rPr>
        <w:t xml:space="preserve"> σε μια χρονική στιγμή καθοριστική για την εθνική οικονομία. </w:t>
      </w:r>
    </w:p>
    <w:p w14:paraId="09035A3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 Υπουργείο Μεταφορών και Υποδομών μέσα από μια διετή διαβούλευση με τη συμμετοχή εμπλεκόμενων φορέων του δημόσιου και του ιδιωτικού τομέα, σε συνεργασία με τα Υ</w:t>
      </w:r>
      <w:r>
        <w:rPr>
          <w:rFonts w:eastAsia="Times New Roman" w:cs="Times New Roman"/>
          <w:szCs w:val="24"/>
        </w:rPr>
        <w:t xml:space="preserve">πουργεία Ναυτιλίας και Περιβάλλοντος, φιλοδοξεί πλέον να μειώσει τη γραφειοκρατία </w:t>
      </w:r>
      <w:r w:rsidRPr="00F331DF">
        <w:rPr>
          <w:rFonts w:eastAsia="Times New Roman"/>
          <w:bCs/>
        </w:rPr>
        <w:t>και</w:t>
      </w:r>
      <w:r>
        <w:rPr>
          <w:rFonts w:eastAsia="Times New Roman" w:cs="Times New Roman"/>
          <w:szCs w:val="24"/>
        </w:rPr>
        <w:t xml:space="preserve"> να επιταχύνει τις διαδικασίες που εξυπηρετούν τόσο το δημόσιο συμφέρον όσο και τις καθημερινές ανάγκες των πολιτών της ακριτικής νησιωτικής χώρας.</w:t>
      </w:r>
    </w:p>
    <w:p w14:paraId="09035A3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Ειδικά σε ό,τι αφορά τι</w:t>
      </w:r>
      <w:r>
        <w:rPr>
          <w:rFonts w:eastAsia="Times New Roman" w:cs="Times New Roman"/>
          <w:szCs w:val="24"/>
        </w:rPr>
        <w:t>ς άγονες γραμμές, οφείλουμε να αποφύγουμε τις πρακτικές του παρελθόντος, που οδήγησαν στην απομόνωση και στην ερημοποίηση αρκετών νησιών της χώρας, καθώς γνωρίζουμε πως μειώθηκε ο αριθμός των μονίμων κατοίκων σε εκείνα τα νησιά που δεν συμπεριελήφθησαν στη</w:t>
      </w:r>
      <w:r>
        <w:rPr>
          <w:rFonts w:eastAsia="Times New Roman" w:cs="Times New Roman"/>
          <w:szCs w:val="24"/>
        </w:rPr>
        <w:t xml:space="preserve">ν τακτική αεροπορική διασύνδεση με την ενδοχώρα, κατά τις περασμένες δεκαετίες. </w:t>
      </w:r>
    </w:p>
    <w:p w14:paraId="09035A3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Ουσιαστικά, στόχος του παρόντος σχεδίου νόμου είναι μία εθνική στρατηγική ανάπτυξης του δικτύου συγκοινωνιών της χώρας, με απώτερο σκοπό την αξιοποίηση των μέσων μεταφοράς προ</w:t>
      </w:r>
      <w:r>
        <w:rPr>
          <w:rFonts w:eastAsia="Times New Roman" w:cs="Times New Roman"/>
          <w:szCs w:val="24"/>
        </w:rPr>
        <w:t>ς όφελος των πολιτών, καθ’ όλη τη διάρκεια του έτους, ειδικά στις άγονες αεροπορικές και ατμοπλοϊκές γραμμές.</w:t>
      </w:r>
    </w:p>
    <w:p w14:paraId="09035A3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Αναφορικά με το βραχυπρόθεσμο χρονοδιάγραμμα εφαρμογής των διατάξεων του υπό ψήφιση σχεδίου νόμου, χαιρετίζω την πρόθεση της ηγεσίας του Υπουργείο</w:t>
      </w:r>
      <w:r>
        <w:rPr>
          <w:rFonts w:eastAsia="Times New Roman" w:cs="Times New Roman"/>
          <w:szCs w:val="24"/>
        </w:rPr>
        <w:t xml:space="preserve">υ Μεταφορών και Υποδομών να σχεδιάσετε, κύριε Υπουργέ, επί </w:t>
      </w:r>
      <w:proofErr w:type="spellStart"/>
      <w:r>
        <w:rPr>
          <w:rFonts w:eastAsia="Times New Roman" w:cs="Times New Roman"/>
          <w:szCs w:val="24"/>
        </w:rPr>
        <w:t>χάρτου</w:t>
      </w:r>
      <w:proofErr w:type="spellEnd"/>
      <w:r>
        <w:rPr>
          <w:rFonts w:eastAsia="Times New Roman" w:cs="Times New Roman"/>
          <w:szCs w:val="24"/>
        </w:rPr>
        <w:t xml:space="preserve"> και να ετοιμάσετε μέχρι τα Χριστούγεννα, όπως ανακοινώσατε από αυτό εδώ το Βήμα, το αρχικό πλάνο της Κυβέρνησης με τα νέα </w:t>
      </w:r>
      <w:proofErr w:type="spellStart"/>
      <w:r>
        <w:rPr>
          <w:rFonts w:eastAsia="Times New Roman" w:cs="Times New Roman"/>
          <w:szCs w:val="24"/>
        </w:rPr>
        <w:t>υδατοδρόμια</w:t>
      </w:r>
      <w:proofErr w:type="spellEnd"/>
      <w:r>
        <w:rPr>
          <w:rFonts w:eastAsia="Times New Roman" w:cs="Times New Roman"/>
          <w:szCs w:val="24"/>
        </w:rPr>
        <w:t>, που θα πρέπει να αναπτυχθούν ανά την επικράτεια.</w:t>
      </w:r>
    </w:p>
    <w:p w14:paraId="09035A3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Στη σω</w:t>
      </w:r>
      <w:r>
        <w:rPr>
          <w:rFonts w:eastAsia="Times New Roman" w:cs="Times New Roman"/>
          <w:szCs w:val="24"/>
        </w:rPr>
        <w:t xml:space="preserve">στή κατεύθυνση πιστεύω βρίσκεται και η πρόθεση του Υπουργείου να εκδώσει μέχρι την άνοιξη άδειες ίδρυσης ειδικά για τα απομακρυσμένα νησιά, με </w:t>
      </w:r>
      <w:r>
        <w:rPr>
          <w:rFonts w:eastAsia="Times New Roman" w:cs="Times New Roman"/>
          <w:szCs w:val="24"/>
        </w:rPr>
        <w:lastRenderedPageBreak/>
        <w:t xml:space="preserve">στόχο τη λειτουργία </w:t>
      </w:r>
      <w:proofErr w:type="spellStart"/>
      <w:r>
        <w:rPr>
          <w:rFonts w:eastAsia="Times New Roman" w:cs="Times New Roman"/>
          <w:szCs w:val="24"/>
        </w:rPr>
        <w:t>υδατοδρομίων</w:t>
      </w:r>
      <w:proofErr w:type="spellEnd"/>
      <w:r>
        <w:rPr>
          <w:rFonts w:eastAsia="Times New Roman" w:cs="Times New Roman"/>
          <w:szCs w:val="24"/>
        </w:rPr>
        <w:t xml:space="preserve">, είτε μέσω μεικτών σχημάτων </w:t>
      </w:r>
      <w:r>
        <w:rPr>
          <w:rFonts w:eastAsia="Times New Roman" w:cs="Times New Roman"/>
          <w:szCs w:val="24"/>
        </w:rPr>
        <w:t>σύμπραξης δημοσίου</w:t>
      </w:r>
      <w:r>
        <w:rPr>
          <w:rFonts w:eastAsia="Times New Roman" w:cs="Times New Roman"/>
          <w:szCs w:val="24"/>
        </w:rPr>
        <w:t xml:space="preserve"> και </w:t>
      </w:r>
      <w:r>
        <w:rPr>
          <w:rFonts w:eastAsia="Times New Roman" w:cs="Times New Roman"/>
          <w:szCs w:val="24"/>
        </w:rPr>
        <w:t xml:space="preserve">ιδιωτικού τομέα </w:t>
      </w:r>
      <w:r>
        <w:rPr>
          <w:rFonts w:eastAsia="Times New Roman" w:cs="Times New Roman"/>
          <w:szCs w:val="24"/>
        </w:rPr>
        <w:t>είτε μόνο υπό</w:t>
      </w:r>
      <w:r>
        <w:rPr>
          <w:rFonts w:eastAsia="Times New Roman" w:cs="Times New Roman"/>
          <w:szCs w:val="24"/>
        </w:rPr>
        <w:t xml:space="preserve"> τη δημόσια εποπτεία. </w:t>
      </w:r>
    </w:p>
    <w:p w14:paraId="09035A3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Αναφορικά τώρα με τις ενστάσεις που διατυπώθηκαν -τις αιτιάσεις θα έλεγα καλύτερα- σχετικά με το ανεφάρμοστο του νόμου για όσες μαρίνες και λιμάνια έχουν ήδη εκχωρηθεί σε ιδιώτες, νομίζω πως η απάντηση του Υπουργείου είναι επαρκής, σ</w:t>
      </w:r>
      <w:r>
        <w:rPr>
          <w:rFonts w:eastAsia="Times New Roman" w:cs="Times New Roman"/>
          <w:szCs w:val="24"/>
        </w:rPr>
        <w:t>αφής και κατανοητή από όλους. Βρίσκω μάλιστα απολύτως λογική τη βούληση της πολιτείας να θέλει να αποκομίσει ένα επιπλέον έσοδο, τη στιγμή κατά την οποία στην αρχική σύμβαση παραχώρησης, όπως για παράδειγμα ειπώθηκε για το λιμάνι του Πειραιά, δεν προβλεπότ</w:t>
      </w:r>
      <w:r>
        <w:rPr>
          <w:rFonts w:eastAsia="Times New Roman" w:cs="Times New Roman"/>
          <w:szCs w:val="24"/>
        </w:rPr>
        <w:t xml:space="preserve">αν η ίδρυση και λειτουργία </w:t>
      </w:r>
      <w:proofErr w:type="spellStart"/>
      <w:r>
        <w:rPr>
          <w:rFonts w:eastAsia="Times New Roman" w:cs="Times New Roman"/>
          <w:szCs w:val="24"/>
        </w:rPr>
        <w:t>υδατοδρομίου</w:t>
      </w:r>
      <w:proofErr w:type="spellEnd"/>
      <w:r>
        <w:rPr>
          <w:rFonts w:eastAsia="Times New Roman" w:cs="Times New Roman"/>
          <w:szCs w:val="24"/>
        </w:rPr>
        <w:t>.</w:t>
      </w:r>
    </w:p>
    <w:p w14:paraId="09035A3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Είναι πιστεύω αυτονόητο για την ελληνική πολιτεία να θέλει να αποκομίσει ένα επιπλέον αντίτιμο, τη στιγμή που δίνει μία ακόμη δυνατότητα επένδυσης στον εκάστοτε ιδιώτη. </w:t>
      </w:r>
    </w:p>
    <w:p w14:paraId="09035A3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ό,τι αφορά το δεύτερο μέρος για τις αστικέ</w:t>
      </w:r>
      <w:r>
        <w:rPr>
          <w:rFonts w:eastAsia="Times New Roman" w:cs="Times New Roman"/>
          <w:szCs w:val="24"/>
        </w:rPr>
        <w:t xml:space="preserve">ς επιβατικές μεταφορές, ζητούμενο είναι η διασύνδεση δικτύων ανά την επικράτεια, η μεγαλύτερη συμμετοχή των αστικών συγκοινωνιών στις καθημερινές μετακινήσεις των κατοίκων και η παροχή ποιοτικών υπηρεσιών κοινής ωφελείας. </w:t>
      </w:r>
    </w:p>
    <w:p w14:paraId="09035A3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Το Υπουργείο προκηρύσσει τους δια</w:t>
      </w:r>
      <w:r>
        <w:rPr>
          <w:rFonts w:eastAsia="Times New Roman" w:cs="Times New Roman"/>
          <w:szCs w:val="24"/>
        </w:rPr>
        <w:t>γωνισμούς για τη σύναψη συμβάσεων παραχώρησης δημόσιων αστικών επιβατικών μεταφορών με βάση τις επιβατικές ανάγκες, τα γεωγραφικά δεδομένα και τις προτάσεις των δημοτικών αρχών, ενώ διατηρεί το δικαίωμα απευθείας ανάθεσης ή ακόμη και παράτασης της ισχύουσα</w:t>
      </w:r>
      <w:r>
        <w:rPr>
          <w:rFonts w:eastAsia="Times New Roman" w:cs="Times New Roman"/>
          <w:szCs w:val="24"/>
        </w:rPr>
        <w:t xml:space="preserve">ς σύμβασης σε εξαιρετικές βέβαια περιπτώσεις, προκειμένου να προσφέρονται στο κοινό υπηρεσίες με συνεχή βάση. </w:t>
      </w:r>
    </w:p>
    <w:p w14:paraId="09035A3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εν λόγω προτεινόμενη ρύθμιση του άρθρου 47 θεωρώ πώς είναι αναγκαία, κύριοι συνάδελφοι, καθώς διασφαλίζει το δημόσιο συμφέρον και εφαρμόζεται μ</w:t>
      </w:r>
      <w:r>
        <w:rPr>
          <w:rFonts w:eastAsia="Times New Roman" w:cs="Times New Roman"/>
          <w:szCs w:val="24"/>
        </w:rPr>
        <w:t xml:space="preserve">όνο ως έκτακτο μέτρο, ενώ η παράταση της ισχύουσας σύμβασης παραχώρησης δεν προβλέπεται να υπερβαίνει τα δύο έτη. </w:t>
      </w:r>
    </w:p>
    <w:p w14:paraId="09035A3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Ανακεφαλαιώνοντας, θεωρώ πως οι προτεινόμενες διατάξεις του δεύτερου μέρους διευρύνουν τη βάση των εν δυνάμει επενδυτών με την είσοδο κοινοπρ</w:t>
      </w:r>
      <w:r>
        <w:rPr>
          <w:rFonts w:eastAsia="Times New Roman" w:cs="Times New Roman"/>
          <w:szCs w:val="24"/>
        </w:rPr>
        <w:t xml:space="preserve">αξιών, ιδιωτικών επιχειρηματικών ομίλων και δημοτικών επιχειρήσεων μέσω </w:t>
      </w:r>
      <w:r>
        <w:rPr>
          <w:rFonts w:eastAsia="Times New Roman" w:cs="Times New Roman"/>
          <w:szCs w:val="24"/>
        </w:rPr>
        <w:t xml:space="preserve">συμπράξεων δημοσίου </w:t>
      </w:r>
      <w:r>
        <w:rPr>
          <w:rFonts w:eastAsia="Times New Roman" w:cs="Times New Roman"/>
          <w:szCs w:val="24"/>
        </w:rPr>
        <w:t xml:space="preserve">και </w:t>
      </w:r>
      <w:r>
        <w:rPr>
          <w:rFonts w:eastAsia="Times New Roman" w:cs="Times New Roman"/>
          <w:szCs w:val="24"/>
        </w:rPr>
        <w:t>ιδιωτικού τομέα</w:t>
      </w:r>
      <w:r>
        <w:rPr>
          <w:rFonts w:eastAsia="Times New Roman" w:cs="Times New Roman"/>
          <w:szCs w:val="24"/>
        </w:rPr>
        <w:t>. Επιπρόσθετα, αναδιαμορφώνουν την ισχύουσα νομοθεσία με γνώμονα την προστασία του δημοσίου συμφέροντος και την προστασία των εργαζομένων, ενώ πα</w:t>
      </w:r>
      <w:r>
        <w:rPr>
          <w:rFonts w:eastAsia="Times New Roman" w:cs="Times New Roman"/>
          <w:szCs w:val="24"/>
        </w:rPr>
        <w:t xml:space="preserve">ράλληλα, δίνουν τη δυνατότητα ευέλικτων αποφάσεων που θα επιτρέπουν την απρόσκοπτη παροχή υπηρεσιών. </w:t>
      </w:r>
    </w:p>
    <w:p w14:paraId="09035A3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κατά τη συζήτηση και εξέταση των προτεινόμενων διατάξεων που περιλαμβάνονται στο σχέδιο νόμου, η ηγεσία του Υπουργείου Υποδο</w:t>
      </w:r>
      <w:r>
        <w:rPr>
          <w:rFonts w:eastAsia="Times New Roman" w:cs="Times New Roman"/>
          <w:szCs w:val="24"/>
        </w:rPr>
        <w:t xml:space="preserve">μών και Μεταφορών επέδειξε διαλλακτικότητα και ευελιξία, κυρίως, όμως, επέδειξε πολιτική βούληση και αποφασιστικότητα να χαράξει ένα νέο εθνικό σχέδιο συγκοινωνιών ανά την Ελλάδα. </w:t>
      </w:r>
    </w:p>
    <w:p w14:paraId="09035A3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αυτήν την προσπάθεια, οι Ανεξάρτητοι Έλληνες είμαστε συμμέτοχοι και αρωγ</w:t>
      </w:r>
      <w:r>
        <w:rPr>
          <w:rFonts w:eastAsia="Times New Roman" w:cs="Times New Roman"/>
          <w:szCs w:val="24"/>
        </w:rPr>
        <w:t xml:space="preserve">οί και υπερψηφίζουμε, όπως τονίσαμε και στις συνεδριάσεις της </w:t>
      </w:r>
      <w:r>
        <w:rPr>
          <w:rFonts w:eastAsia="Times New Roman" w:cs="Times New Roman"/>
          <w:szCs w:val="24"/>
        </w:rPr>
        <w:t>επιτροπής</w:t>
      </w:r>
      <w:r>
        <w:rPr>
          <w:rFonts w:eastAsia="Times New Roman" w:cs="Times New Roman"/>
          <w:szCs w:val="24"/>
        </w:rPr>
        <w:t>, το παρόν σχέδιο νόμου, υπερασπιζόμενοι το δημόσιο συμφέρον και την αναβάθμιση της ποιότητας ζωής των Ελλήνων πολιτών</w:t>
      </w:r>
    </w:p>
    <w:p w14:paraId="09035A3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Κύριε Πρόεδρε, θα ήθελα να πω και δύο λόγια για τις δύο από τις πέ</w:t>
      </w:r>
      <w:r>
        <w:rPr>
          <w:rFonts w:eastAsia="Times New Roman" w:cs="Times New Roman"/>
          <w:szCs w:val="24"/>
        </w:rPr>
        <w:t xml:space="preserve">ντε τροπολογίες, οι οποίες κατατέθηκαν και αναλύθηκαν κατά τη διάρκεια των συνεδριάσεων των </w:t>
      </w:r>
      <w:r>
        <w:rPr>
          <w:rFonts w:eastAsia="Times New Roman" w:cs="Times New Roman"/>
          <w:szCs w:val="24"/>
        </w:rPr>
        <w:t>επιτροπών</w:t>
      </w:r>
      <w:r>
        <w:rPr>
          <w:rFonts w:eastAsia="Times New Roman" w:cs="Times New Roman"/>
          <w:szCs w:val="24"/>
        </w:rPr>
        <w:t xml:space="preserve">. Για τις άλλες τρεις, επιφυλάσσομαι, αν χρειαστεί, να τοποθετηθώ στη δευτερολογία μου. </w:t>
      </w:r>
    </w:p>
    <w:p w14:paraId="09035A3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Ξεκινώ με την τροπολογία με γενικό αριθμό 1760 και ειδικό αριθμό 31, την οποία υπερψηφίζουμε. Είμαστε σύμφωνοι με το περιεχόμενο και το κείμενο αυτής της τροπολογίας. Αναφέρεται στην απαλλαγή των πυρόπληκτων από την καταβολή του </w:t>
      </w:r>
      <w:r>
        <w:rPr>
          <w:rFonts w:eastAsia="Times New Roman" w:cs="Times New Roman"/>
          <w:szCs w:val="24"/>
        </w:rPr>
        <w:t>ενιαίου φόρου</w:t>
      </w:r>
      <w:r>
        <w:rPr>
          <w:rFonts w:eastAsia="Times New Roman" w:cs="Times New Roman"/>
          <w:szCs w:val="24"/>
        </w:rPr>
        <w:t xml:space="preserve"> </w:t>
      </w:r>
      <w:r>
        <w:rPr>
          <w:rFonts w:eastAsia="Times New Roman" w:cs="Times New Roman"/>
          <w:szCs w:val="24"/>
        </w:rPr>
        <w:t>ιδιοκτησίας α</w:t>
      </w:r>
      <w:r>
        <w:rPr>
          <w:rFonts w:eastAsia="Times New Roman" w:cs="Times New Roman"/>
          <w:szCs w:val="24"/>
        </w:rPr>
        <w:t>κινήτων</w:t>
      </w:r>
      <w:r>
        <w:rPr>
          <w:rFonts w:eastAsia="Times New Roman" w:cs="Times New Roman"/>
          <w:szCs w:val="24"/>
        </w:rPr>
        <w:t xml:space="preserve">. Πλέον στους δικαιούχους της απαλλαγής περιλαμβάνονται όλοι οι πυρόπληκτοι που είναι κάτοχοι του δελτίου επανελέγχου </w:t>
      </w:r>
      <w:r>
        <w:rPr>
          <w:rFonts w:eastAsia="Times New Roman" w:cs="Times New Roman"/>
          <w:szCs w:val="24"/>
        </w:rPr>
        <w:lastRenderedPageBreak/>
        <w:t xml:space="preserve">του Υπουργείου Υποδομών και Μεταφορών και όχι αποκλειστικά όσοι των οποίων τα ακίνητα είχαν καταστραφεί ή κριθεί μη κατοικήσιμα. </w:t>
      </w:r>
    </w:p>
    <w:p w14:paraId="09035A4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απαλλαγή από τον ΕΝΦΙΑ που αφορά στα ακίνητα που βρίσκονται σε περιοχές της περιφέρειας Αττικής, τα οποία επλήγησαν από τις πυρκαγιές της 23</w:t>
      </w:r>
      <w:r w:rsidRPr="00BF41A8">
        <w:rPr>
          <w:rFonts w:eastAsia="Times New Roman" w:cs="Times New Roman"/>
          <w:szCs w:val="24"/>
          <w:vertAlign w:val="superscript"/>
        </w:rPr>
        <w:t>ης</w:t>
      </w:r>
      <w:r>
        <w:rPr>
          <w:rFonts w:eastAsia="Times New Roman" w:cs="Times New Roman"/>
          <w:szCs w:val="24"/>
        </w:rPr>
        <w:t xml:space="preserve"> και 24</w:t>
      </w:r>
      <w:r w:rsidRPr="00BF41A8">
        <w:rPr>
          <w:rFonts w:eastAsia="Times New Roman" w:cs="Times New Roman"/>
          <w:szCs w:val="24"/>
          <w:vertAlign w:val="superscript"/>
        </w:rPr>
        <w:t>ης</w:t>
      </w:r>
      <w:r>
        <w:rPr>
          <w:rFonts w:eastAsia="Times New Roman" w:cs="Times New Roman"/>
          <w:szCs w:val="24"/>
        </w:rPr>
        <w:t xml:space="preserve"> Ιουλίου του τρέχοντος έτους –τυγχάνει να είναι και η </w:t>
      </w:r>
      <w:r>
        <w:rPr>
          <w:rFonts w:eastAsia="Times New Roman" w:cs="Times New Roman"/>
          <w:szCs w:val="24"/>
        </w:rPr>
        <w:t xml:space="preserve">περιφέρεια </w:t>
      </w:r>
      <w:r>
        <w:rPr>
          <w:rFonts w:eastAsia="Times New Roman" w:cs="Times New Roman"/>
          <w:szCs w:val="24"/>
        </w:rPr>
        <w:t>την οποία υπηρετώ- ουσιαστικά διευρύνετ</w:t>
      </w:r>
      <w:r>
        <w:rPr>
          <w:rFonts w:eastAsia="Times New Roman" w:cs="Times New Roman"/>
          <w:szCs w:val="24"/>
        </w:rPr>
        <w:t xml:space="preserve">αι, εφόσον οι ιδιοκτήτες των ακινήτων αυτών είναι κάτοχοι δελτίων επανελέγχου του Υπουργείου Υποδομών και Μεταφορών που εκδόθηκε μέχρι τις 27 Σεπτεμβρίου 2018 και κατά τον κρίσιμο χρόνο η κυριότητα ή τα λοιπά εμπράγματα δικαιώματα στο ακίνητο ανήκουν στον </w:t>
      </w:r>
      <w:r>
        <w:rPr>
          <w:rFonts w:eastAsia="Times New Roman" w:cs="Times New Roman"/>
          <w:szCs w:val="24"/>
        </w:rPr>
        <w:t xml:space="preserve">υπόχρεο σε φόρο για το έτος αυτό. </w:t>
      </w:r>
    </w:p>
    <w:p w14:paraId="09035A41" w14:textId="77777777" w:rsidR="00850D36" w:rsidRDefault="006A7907">
      <w:pPr>
        <w:tabs>
          <w:tab w:val="left" w:pos="1150"/>
        </w:tabs>
        <w:spacing w:line="600" w:lineRule="auto"/>
        <w:ind w:firstLine="720"/>
        <w:jc w:val="both"/>
        <w:rPr>
          <w:rFonts w:eastAsia="Times New Roman" w:cs="Times New Roman"/>
          <w:szCs w:val="24"/>
        </w:rPr>
      </w:pPr>
      <w:r>
        <w:rPr>
          <w:rFonts w:eastAsia="Times New Roman" w:cs="Times New Roman"/>
          <w:szCs w:val="24"/>
        </w:rPr>
        <w:t xml:space="preserve">Πρόκειται για ακίνητα τα οποία φέρουν, όπως είπα, δελτία επανελέγχου του Υπουργείου Υποδομών και Μεταφορών με ένδειξη κόκκινο, κίτρινο και πράσινο, βεβαίως με ζημιές. </w:t>
      </w:r>
    </w:p>
    <w:p w14:paraId="09035A42"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Τελειώνω με την τροπολογία με γενικό αριθμό 1764 και </w:t>
      </w:r>
      <w:r>
        <w:rPr>
          <w:rFonts w:eastAsia="Times New Roman" w:cs="Times New Roman"/>
          <w:szCs w:val="24"/>
        </w:rPr>
        <w:t>ειδικό 33 του ιδίου Υπουργείου. Βεβαίως θεωρώ δίκαιη και αναγκαία την αποδοχή της και την ψήφισή της, αφού κατ</w:t>
      </w:r>
      <w:r>
        <w:rPr>
          <w:rFonts w:eastAsia="Times New Roman" w:cs="Times New Roman"/>
          <w:szCs w:val="24"/>
        </w:rPr>
        <w:t>’ αρχάς</w:t>
      </w:r>
      <w:r>
        <w:rPr>
          <w:rFonts w:eastAsia="Times New Roman" w:cs="Times New Roman"/>
          <w:szCs w:val="24"/>
        </w:rPr>
        <w:t xml:space="preserve"> σας πω</w:t>
      </w:r>
      <w:r w:rsidRPr="001303D6">
        <w:rPr>
          <w:rFonts w:eastAsia="Times New Roman" w:cs="Times New Roman"/>
          <w:szCs w:val="24"/>
        </w:rPr>
        <w:t xml:space="preserve"> </w:t>
      </w:r>
      <w:r>
        <w:rPr>
          <w:rFonts w:eastAsia="Times New Roman" w:cs="Times New Roman"/>
          <w:szCs w:val="24"/>
        </w:rPr>
        <w:t>ότι όσον αφορά την προβλεπόμενη εκτέλεση αστικών και υπεραστικών δρομολογίων, εντός των περιοχών αρμοδιότητας του Οργανισμού Αστικώ</w:t>
      </w:r>
      <w:r>
        <w:rPr>
          <w:rFonts w:eastAsia="Times New Roman" w:cs="Times New Roman"/>
          <w:szCs w:val="24"/>
        </w:rPr>
        <w:t xml:space="preserve">ν Συγκοινωνιών, ΟΑΣΑ δηλαδή, και του Οργανισμού Συγκοινωνιακού Έργου </w:t>
      </w:r>
      <w:r>
        <w:rPr>
          <w:rFonts w:eastAsia="Times New Roman" w:cs="Times New Roman"/>
          <w:szCs w:val="24"/>
        </w:rPr>
        <w:lastRenderedPageBreak/>
        <w:t xml:space="preserve">Θεσσαλονίκης, ΟΣΕΘ δηλαδή, δίνεται η δυνατότητα να πραγματοποιείται από έτερο φορέα εκτέλεσης μεταφορών κατόπιν σύναψης διμερούς σύμβασης μεταξύ των εμπλεκόμενων εταιρειών. </w:t>
      </w:r>
    </w:p>
    <w:p w14:paraId="09035A43"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Με τον τρόπο </w:t>
      </w:r>
      <w:r>
        <w:rPr>
          <w:rFonts w:eastAsia="Times New Roman" w:cs="Times New Roman"/>
          <w:szCs w:val="24"/>
        </w:rPr>
        <w:t>αυτό πιστεύω πως διευρύνεται το παρεχόμενο έργο υπηρεσιών ενισχύοντας τόσο τη συχνότητα δρομολογίων, όσο και την αξιοπιστία των παρεχόμενων υπηρεσιών μεταφοράς επιβατών, που αποβαίνει βεβαίως προς όφελος του επιβάτη και του πολίτη.</w:t>
      </w:r>
    </w:p>
    <w:p w14:paraId="09035A44"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Η υποχρέωση των ΚΤΕΛ Αττ</w:t>
      </w:r>
      <w:r>
        <w:rPr>
          <w:rFonts w:eastAsia="Times New Roman" w:cs="Times New Roman"/>
          <w:szCs w:val="24"/>
        </w:rPr>
        <w:t>ικής και Θεσσαλονίκης να ενταχθούν στο σύστημα τηλεματικής στη συνέχεια και να προχωρήσουν στην εγκατάσταση συστημάτων ηλεκτρονικών εισιτηρίων και μάλιστα εντός τεσσάρων μηνών από την ψήφιση του νόμου, πιστεύω πως κινείται στη σωστή κατεύθυνση εκσυγχρονισμ</w:t>
      </w:r>
      <w:r>
        <w:rPr>
          <w:rFonts w:eastAsia="Times New Roman" w:cs="Times New Roman"/>
          <w:szCs w:val="24"/>
        </w:rPr>
        <w:t>ού των παρεχόμενων υπηρεσιών. Είναι πλέον αναγκαία και επιτακτική. Είναι ένα μέτρο που ήδη ισχύει σε άλλα μέσα μεταφοράς.</w:t>
      </w:r>
    </w:p>
    <w:p w14:paraId="09035A45"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Τέλος, τη διασφάλιση αξιοπιστίας των παρεχόμενων υπηρεσιών προς τους πολίτες πιστεύω πως εδραιώνει ως μέτρο ελέγχου των δρομολογίων η </w:t>
      </w:r>
      <w:r>
        <w:rPr>
          <w:rFonts w:eastAsia="Times New Roman" w:cs="Times New Roman"/>
          <w:szCs w:val="24"/>
        </w:rPr>
        <w:t xml:space="preserve">προβλεπόμενη στην ίδια τροπολογία επιβολή προστίμων. Δηλαδή τα εν λόγω πρόστιμα θα επιβάλλονται με απόφαση του Υπουργού και θα ανέρχονται στις 2.000 ευρώ όταν </w:t>
      </w:r>
      <w:r>
        <w:rPr>
          <w:rFonts w:eastAsia="Times New Roman" w:cs="Times New Roman"/>
          <w:szCs w:val="24"/>
        </w:rPr>
        <w:lastRenderedPageBreak/>
        <w:t>δεν πραγματοποιείται καθορισμένο δρομολόγιο, ενώ διπλασιάζονται στην περίπτωση υποτροπής στις 4.0</w:t>
      </w:r>
      <w:r>
        <w:rPr>
          <w:rFonts w:eastAsia="Times New Roman" w:cs="Times New Roman"/>
          <w:szCs w:val="24"/>
        </w:rPr>
        <w:t>00 ευρώ.</w:t>
      </w:r>
    </w:p>
    <w:p w14:paraId="09035A46"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Τελείωσα, κύριε Πρόεδρε. Σας ευχαριστώ.</w:t>
      </w:r>
    </w:p>
    <w:p w14:paraId="09035A47" w14:textId="77777777" w:rsidR="00850D36" w:rsidRDefault="006A7907">
      <w:pPr>
        <w:tabs>
          <w:tab w:val="left" w:pos="2608"/>
        </w:tabs>
        <w:spacing w:line="600" w:lineRule="auto"/>
        <w:ind w:firstLine="720"/>
        <w:jc w:val="both"/>
        <w:rPr>
          <w:rFonts w:eastAsia="Times New Roman" w:cs="Times New Roman"/>
          <w:szCs w:val="24"/>
        </w:rPr>
      </w:pPr>
      <w:r w:rsidRPr="0055147B">
        <w:rPr>
          <w:rFonts w:eastAsia="Times New Roman" w:cs="Times New Roman"/>
          <w:b/>
          <w:szCs w:val="24"/>
        </w:rPr>
        <w:t xml:space="preserve">ΠΡΟΕΔΡΕΥΩΝ (Δημήτριος </w:t>
      </w:r>
      <w:proofErr w:type="spellStart"/>
      <w:r w:rsidRPr="0055147B">
        <w:rPr>
          <w:rFonts w:eastAsia="Times New Roman" w:cs="Times New Roman"/>
          <w:b/>
          <w:szCs w:val="24"/>
        </w:rPr>
        <w:t>Κρεμαστινός</w:t>
      </w:r>
      <w:proofErr w:type="spellEnd"/>
      <w:r w:rsidRPr="0055147B">
        <w:rPr>
          <w:rFonts w:eastAsia="Times New Roman" w:cs="Times New Roman"/>
          <w:b/>
          <w:szCs w:val="24"/>
        </w:rPr>
        <w:t>):</w:t>
      </w:r>
      <w:r>
        <w:rPr>
          <w:rFonts w:eastAsia="Times New Roman" w:cs="Times New Roman"/>
          <w:szCs w:val="24"/>
        </w:rPr>
        <w:t xml:space="preserve"> Κι εγώ ευχαριστώ.</w:t>
      </w:r>
    </w:p>
    <w:p w14:paraId="09035A48"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w:t>
      </w:r>
      <w:r>
        <w:rPr>
          <w:rFonts w:eastAsia="Times New Roman" w:cs="Times New Roman"/>
          <w:szCs w:val="24"/>
        </w:rPr>
        <w:t xml:space="preserve">ώθηκαν για την ιστορία του </w:t>
      </w:r>
      <w:r>
        <w:rPr>
          <w:rFonts w:eastAsia="Times New Roman" w:cs="Times New Roman"/>
          <w:szCs w:val="24"/>
        </w:rPr>
        <w:t xml:space="preserve">κτηρίου </w:t>
      </w:r>
      <w:r>
        <w:rPr>
          <w:rFonts w:eastAsia="Times New Roman" w:cs="Times New Roman"/>
          <w:szCs w:val="24"/>
        </w:rPr>
        <w:t>και τον τρόπο οργάνωσης της Βουλής, τριάντα οκτώ μαθητές και μαθήτριες και δύο εκπαιδευτικοί συνοδοί από το 4</w:t>
      </w:r>
      <w:r w:rsidRPr="0055147B">
        <w:rPr>
          <w:rFonts w:eastAsia="Times New Roman" w:cs="Times New Roman"/>
          <w:szCs w:val="24"/>
          <w:vertAlign w:val="superscript"/>
        </w:rPr>
        <w:t>ο</w:t>
      </w:r>
      <w:r>
        <w:rPr>
          <w:rFonts w:eastAsia="Times New Roman" w:cs="Times New Roman"/>
          <w:szCs w:val="24"/>
        </w:rPr>
        <w:t xml:space="preserve"> Γυμνάσιο Αγίων Αναργύρων (</w:t>
      </w:r>
      <w:r>
        <w:rPr>
          <w:rFonts w:eastAsia="Times New Roman" w:cs="Times New Roman"/>
          <w:szCs w:val="24"/>
        </w:rPr>
        <w:t>δεύτερο τμήμα</w:t>
      </w:r>
      <w:r>
        <w:rPr>
          <w:rFonts w:eastAsia="Times New Roman" w:cs="Times New Roman"/>
          <w:szCs w:val="24"/>
        </w:rPr>
        <w:t>).</w:t>
      </w:r>
    </w:p>
    <w:p w14:paraId="09035A4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9035A4A"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w:t>
      </w:r>
      <w:r>
        <w:rPr>
          <w:rFonts w:eastAsia="Times New Roman" w:cs="Times New Roman"/>
          <w:szCs w:val="24"/>
        </w:rPr>
        <w:t>Βουλής)</w:t>
      </w:r>
    </w:p>
    <w:p w14:paraId="09035A4B"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Προχωρούμε στον επόμενο </w:t>
      </w:r>
      <w:r>
        <w:rPr>
          <w:rFonts w:eastAsia="Times New Roman" w:cs="Times New Roman"/>
          <w:szCs w:val="24"/>
        </w:rPr>
        <w:t xml:space="preserve">ειδικό αγορητή </w:t>
      </w:r>
      <w:r>
        <w:rPr>
          <w:rFonts w:eastAsia="Times New Roman" w:cs="Times New Roman"/>
          <w:szCs w:val="24"/>
        </w:rPr>
        <w:t>από το Ποτάμι, τον κ. Ψαριανό.</w:t>
      </w:r>
    </w:p>
    <w:p w14:paraId="09035A4C"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Παρακαλώ, κύριε Ψαριανέ, έχετε τον λόγο.</w:t>
      </w:r>
    </w:p>
    <w:p w14:paraId="09035A4D"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πολύ, κύριε Πρόεδρε. </w:t>
      </w:r>
    </w:p>
    <w:p w14:paraId="09035A4E"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Συζητάμε λίγοι άνθρωποι εδώ, ένα νομοσχέδιο -περισσότεροι ήμασταν στην </w:t>
      </w:r>
      <w:r>
        <w:rPr>
          <w:rFonts w:eastAsia="Times New Roman" w:cs="Times New Roman"/>
          <w:szCs w:val="24"/>
        </w:rPr>
        <w:t>επιτροπή</w:t>
      </w:r>
      <w:r>
        <w:rPr>
          <w:rFonts w:eastAsia="Times New Roman" w:cs="Times New Roman"/>
          <w:szCs w:val="24"/>
        </w:rPr>
        <w:t>, όπου</w:t>
      </w:r>
      <w:r>
        <w:rPr>
          <w:rFonts w:eastAsia="Times New Roman" w:cs="Times New Roman"/>
          <w:szCs w:val="24"/>
        </w:rPr>
        <w:t xml:space="preserve"> ειπώθηκαν διάφορα πράγματα αναλυτικά- για την ίδρυση ενός νέου </w:t>
      </w:r>
      <w:r>
        <w:rPr>
          <w:rFonts w:eastAsia="Times New Roman" w:cs="Times New Roman"/>
          <w:szCs w:val="24"/>
        </w:rPr>
        <w:lastRenderedPageBreak/>
        <w:t xml:space="preserve">μεταφορικού φορέα, ενός νέου τρόπου μεταφορών στη χώρα μας που αφορά τα </w:t>
      </w:r>
      <w:proofErr w:type="spellStart"/>
      <w:r>
        <w:rPr>
          <w:rFonts w:eastAsia="Times New Roman" w:cs="Times New Roman"/>
          <w:szCs w:val="24"/>
        </w:rPr>
        <w:t>υδατοδρόμια</w:t>
      </w:r>
      <w:proofErr w:type="spellEnd"/>
      <w:r>
        <w:rPr>
          <w:rFonts w:eastAsia="Times New Roman" w:cs="Times New Roman"/>
          <w:szCs w:val="24"/>
        </w:rPr>
        <w:t xml:space="preserve"> και τα υδροπλάνα.</w:t>
      </w:r>
    </w:p>
    <w:p w14:paraId="09035A4F"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Αν ήμασταν μια κανονική χώρα, αυτό θα είχε υλοποιηθεί εδώ και τριάντα χρόνια τουλάχιστον. </w:t>
      </w:r>
      <w:r>
        <w:rPr>
          <w:rFonts w:eastAsia="Times New Roman" w:cs="Times New Roman"/>
          <w:szCs w:val="24"/>
        </w:rPr>
        <w:t>Είναι ένα νομοσχέδιο που είναι στη σωστή κατεύθυνση, αλλά πρέπει να πω ότι ακούγονται διάφορες γκρίνιες ανάμεσα και σε κυβερνητικούς Βουλευτές, ακόμα και σε Υπουργούς ενδεχομένως, γιατί είμαστε σε μια μεγάλη σύγκρουση ενδοκυβερνητική. Και δεν εννοώ τις ακρ</w:t>
      </w:r>
      <w:r>
        <w:rPr>
          <w:rFonts w:eastAsia="Times New Roman" w:cs="Times New Roman"/>
          <w:szCs w:val="24"/>
        </w:rPr>
        <w:t xml:space="preserve">αίες αντιφάσεις πολιτικών θέσεων ανάμεσα στον ΣΥΡΙΖΑ και στους Ανεξάρτητους Έλληνες, που είναι τρεις λαλούν και δυο χορεύουν και στο </w:t>
      </w:r>
      <w:r>
        <w:rPr>
          <w:rFonts w:eastAsia="Times New Roman" w:cs="Times New Roman"/>
          <w:szCs w:val="24"/>
        </w:rPr>
        <w:t xml:space="preserve">μακεδονικό </w:t>
      </w:r>
      <w:r>
        <w:rPr>
          <w:rFonts w:eastAsia="Times New Roman" w:cs="Times New Roman"/>
          <w:szCs w:val="24"/>
        </w:rPr>
        <w:t xml:space="preserve">και όχι μόνο. Μιλάμε και μέσα στον ίδιο τον ΣΥΡΙΖΑ. </w:t>
      </w:r>
    </w:p>
    <w:p w14:paraId="09035A50"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Και μέσα στις ομάδες του ΣΥΡΙΖΑ και μέσα στις ομάδες των ομ</w:t>
      </w:r>
      <w:r>
        <w:rPr>
          <w:rFonts w:eastAsia="Times New Roman" w:cs="Times New Roman"/>
          <w:szCs w:val="24"/>
        </w:rPr>
        <w:t xml:space="preserve">άδων που είναι γύρω από τον ΣΥΡΙΖΑ, οι τέως ΠΑΣΟΚ ή διάφοροι άλλοι τέως και νυν δεξιοί, που συμμετέχουν σε αυτή την πολυκομματική συγκυβέρνηση, υπάρχουν δύο λογικές που συγκρούονται. </w:t>
      </w:r>
    </w:p>
    <w:p w14:paraId="09035A51"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Η μία είναι ένας άκρατος κρατισμός, όπου κάποιοι θα θέλαμε να έχουμε κάπ</w:t>
      </w:r>
      <w:r>
        <w:rPr>
          <w:rFonts w:eastAsia="Times New Roman"/>
          <w:szCs w:val="24"/>
        </w:rPr>
        <w:t xml:space="preserve">οιου είδους νέα σοβιέτ με κολχόζ και </w:t>
      </w:r>
      <w:proofErr w:type="spellStart"/>
      <w:r>
        <w:rPr>
          <w:rFonts w:eastAsia="Times New Roman"/>
          <w:szCs w:val="24"/>
        </w:rPr>
        <w:t>σοβχόζ</w:t>
      </w:r>
      <w:proofErr w:type="spellEnd"/>
      <w:r>
        <w:rPr>
          <w:rFonts w:eastAsia="Times New Roman"/>
          <w:szCs w:val="24"/>
        </w:rPr>
        <w:t>, με ομάδες εργαζομένων ή δήθεν εργαζομένων, που άλλοι κάνουν ότι δουλεύουν και άλλοι κάνουν ότι τους πληρώνουν, όπως στον υπαρκτό ανύπαρκτο.</w:t>
      </w:r>
    </w:p>
    <w:p w14:paraId="09035A52"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lastRenderedPageBreak/>
        <w:t>Αυτή η μεγάλη σύγκρουση ανάμεσα σε αυτές τις δύο λογικές μπορεί να γεφυ</w:t>
      </w:r>
      <w:r>
        <w:rPr>
          <w:rFonts w:eastAsia="Times New Roman"/>
          <w:szCs w:val="24"/>
        </w:rPr>
        <w:t xml:space="preserve">ρωθεί, όταν ένα ευνομούμενο κράτος φροντίζει τους εργαζόμενους στην υγεία, την παιδεία, την πρόνοια, τις συγκοινωνίες, τις υπηρεσίες, τη δικαιοσύνη, παντού. Κράτος είναι και είναι διαιτητής και είναι αυτός που θέτει τους νόμους και καθορίζει το πεδίο όπου </w:t>
      </w:r>
      <w:r>
        <w:rPr>
          <w:rFonts w:eastAsia="Times New Roman"/>
          <w:szCs w:val="24"/>
        </w:rPr>
        <w:t xml:space="preserve">θα ασκούνται συνεργασίες και, ενδεχομένως, θα ισορροπεί και τις συγκρούσεις όπου εμφανίζονται. Συγκρούσεις μπορεί να εμφανίζονται ανάμεσα σε ομάδες εργαζομένων ή δήθεν εργαζομένων, βολεμένων, ημετέρων, </w:t>
      </w:r>
      <w:proofErr w:type="spellStart"/>
      <w:r>
        <w:rPr>
          <w:rFonts w:eastAsia="Times New Roman"/>
          <w:szCs w:val="24"/>
        </w:rPr>
        <w:t>υμετέρων</w:t>
      </w:r>
      <w:proofErr w:type="spellEnd"/>
      <w:r>
        <w:rPr>
          <w:rFonts w:eastAsia="Times New Roman"/>
          <w:szCs w:val="24"/>
        </w:rPr>
        <w:t>, όπου κανείς δεν ενδιαφέρεται για τον ιδιωτικ</w:t>
      </w:r>
      <w:r>
        <w:rPr>
          <w:rFonts w:eastAsia="Times New Roman"/>
          <w:szCs w:val="24"/>
        </w:rPr>
        <w:t>ό τομέα. Έχει διαλυθεί εντελώς ο ιδιωτικός τομέας και κάποιοι θα θέλανε να φροντίζουν να γίνονται διορισμοί, ρουσφέτια και να «χώνουμε» δικούς μας σε κρατικούς φορείς και κρατικές υπηρεσίες συγκοινωνών, παιδείας, υγείας, πρόνοιας κ.λπ.. Αυτή είναι η μία λο</w:t>
      </w:r>
      <w:r>
        <w:rPr>
          <w:rFonts w:eastAsia="Times New Roman"/>
          <w:szCs w:val="24"/>
        </w:rPr>
        <w:t>γική του άκρατου κρατισμού.</w:t>
      </w:r>
    </w:p>
    <w:p w14:paraId="09035A53"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Η άλλη είναι η λογική της άκρατης νεοφιλελεύθερης λογικής, τη άκρατης φιλελευθεροποίησης, όπου όλα ρυθμίζονται από μόνα τους στην αγορά και την οικονομία και το κράτος δεν χρειάζεται καθόλου να παρεμβαίνει ούτε να φροντίζει τίπο</w:t>
      </w:r>
      <w:r>
        <w:rPr>
          <w:rFonts w:eastAsia="Times New Roman"/>
          <w:szCs w:val="24"/>
        </w:rPr>
        <w:t>τα, γιατί όλα τακτοποιούνται από μόνα τους.</w:t>
      </w:r>
    </w:p>
    <w:p w14:paraId="09035A54"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Αυτές οι δύο λογικές είναι καταστροφικές, όταν η μία συγκρούεται με την άλλη, όταν δεν μπορούμε να συνεννοηθούμε σε βασικά πράγματα.</w:t>
      </w:r>
    </w:p>
    <w:p w14:paraId="09035A55"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lastRenderedPageBreak/>
        <w:t xml:space="preserve">Είμαστε μια χώρα με δεκαπέντε χιλιάδες χιλιόμετρα ακτογραμμής. Από εδώ ως τις </w:t>
      </w:r>
      <w:r>
        <w:rPr>
          <w:rFonts w:eastAsia="Times New Roman"/>
          <w:szCs w:val="24"/>
        </w:rPr>
        <w:t>Φιλιππίνες είναι η ακτογραμμή μας, μην πω μέχρι τα νησιά Κουκ. Δεν έχω μετρήσει στην υδρόγειο πόσα είναι δεκαπέντε χιλιάδες χιλιόμετρα, αλλά είναι η μεγαλύτερη ακτογραμμή στην Ευρώπη η ακτογραμμή της Ελλάδας, η ακτογραμμή των ελληνικών παραλίων και των νησ</w:t>
      </w:r>
      <w:r>
        <w:rPr>
          <w:rFonts w:eastAsia="Times New Roman"/>
          <w:szCs w:val="24"/>
        </w:rPr>
        <w:t>ιών και νομίζω ότι είναι η έβδομη στον κόσμο.</w:t>
      </w:r>
    </w:p>
    <w:p w14:paraId="09035A56"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Όταν, λοιπόν, εδώ αλωνίζουν οι βαρονίες της ακτοπλοΐας, οι συντεχνίες εργαζομένων ή δήθεν εργαζομένων, που ανοιγοκλείνουν μπουκαπόρτες, κλείνουν λιμάνια, αντιτίθενται σε οποιονδήποτε νεωτερισμό ή σε οποιαδήποτε</w:t>
      </w:r>
      <w:r>
        <w:rPr>
          <w:rFonts w:eastAsia="Times New Roman"/>
          <w:szCs w:val="24"/>
        </w:rPr>
        <w:t xml:space="preserve"> εφαρμογή συνταγών ή δραστηριοτήτων που συμβαίνουν και μπορούν να συμβαίνουν σε ευνομούμενες κοινωνίες, αυτή η ιστορία δεν μπορεί να συνεχιστεί, δεν μπορεί να φέρει ανάπτυξη στη χώρα, εάν το κράτος δεν ρυθμίζει δραστηριότητες και πρωτοβουλίες ιδιωτικών φορ</w:t>
      </w:r>
      <w:r>
        <w:rPr>
          <w:rFonts w:eastAsia="Times New Roman"/>
          <w:szCs w:val="24"/>
        </w:rPr>
        <w:t>έων.</w:t>
      </w:r>
    </w:p>
    <w:p w14:paraId="09035A57"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Έχουμε τη μεγαλύτερη ακτογραμμή στην Ευρώπη και την έβδομη νομίζω μεγαλύτερη στον κόσμο και δεν έχουμε </w:t>
      </w:r>
      <w:proofErr w:type="spellStart"/>
      <w:r>
        <w:rPr>
          <w:rFonts w:eastAsia="Times New Roman"/>
          <w:szCs w:val="24"/>
        </w:rPr>
        <w:t>υδατοδρόμια</w:t>
      </w:r>
      <w:proofErr w:type="spellEnd"/>
      <w:r>
        <w:rPr>
          <w:rFonts w:eastAsia="Times New Roman"/>
          <w:szCs w:val="24"/>
        </w:rPr>
        <w:t xml:space="preserve">. Εδώ και δέκα χρόνια γίνεται αυτή η συζήτηση. Δύο χρόνια είναι η διαβούλευση για το παρόν νομοσχέδιο ή γι’ αυτήν την ιστορία. Το </w:t>
      </w:r>
      <w:r>
        <w:rPr>
          <w:rFonts w:eastAsia="Times New Roman"/>
          <w:szCs w:val="24"/>
        </w:rPr>
        <w:t>Ποτάμι</w:t>
      </w:r>
      <w:r>
        <w:rPr>
          <w:rFonts w:eastAsia="Times New Roman"/>
          <w:szCs w:val="24"/>
        </w:rPr>
        <w:t xml:space="preserve"> </w:t>
      </w:r>
      <w:r>
        <w:rPr>
          <w:rFonts w:eastAsia="Times New Roman"/>
          <w:szCs w:val="24"/>
        </w:rPr>
        <w:t>και εγώ προσωπικά επανειλημμένως έχουμε κάνει ερωτήσεις γατί δεν λειτουργούν υδροπλάνα στην Ελλάδα σε προορισμούς που δεν εξυπηρετούνται από την ακτοπλοΐα, που δεν εξυπηρετούνται από αεροπορικές εταιρείες, γιατί αυτό το πράγμα το εμποδίζουμε.</w:t>
      </w:r>
    </w:p>
    <w:p w14:paraId="09035A58"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lastRenderedPageBreak/>
        <w:t>Να σας πω για</w:t>
      </w:r>
      <w:r>
        <w:rPr>
          <w:rFonts w:eastAsia="Times New Roman"/>
          <w:szCs w:val="24"/>
        </w:rPr>
        <w:t>τί. Γιατί είχαμε καμποτάζ στις κρουαζιέρες επί σαράντα χρόνια; Δήθεν για τα συμφέροντα των εργαζομένων στη ναυτιλία. Και ένα πλοίο που ερχόταν στην Ελλάδα, ένα κρουαζιερόπλοιο, δεν μπορούσε να δέσει δεύτερη φορά σε ελληνικό λιμάνι, αν δεν είχε ελληνικό πλή</w:t>
      </w:r>
      <w:r>
        <w:rPr>
          <w:rFonts w:eastAsia="Times New Roman"/>
          <w:szCs w:val="24"/>
        </w:rPr>
        <w:t>ρωμα. Αν ερχόταν ένα πλοίο, δηλαδή, από τη Βαρκελώνη ή από τη Μασσαλία, θα έπρεπε κάποια μίλια έξω από τα ελληνικά χωρικά ύδατα να αλλάξει το πλήρωμά του και να βάλει ελληνικό πλήρωμα για να μπορεί να δέσει δεύτερη φορά σε ελληνικό λιμάνι.</w:t>
      </w:r>
    </w:p>
    <w:p w14:paraId="09035A59"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Αυτή η παραφροσύ</w:t>
      </w:r>
      <w:r>
        <w:rPr>
          <w:rFonts w:eastAsia="Times New Roman"/>
          <w:szCs w:val="24"/>
        </w:rPr>
        <w:t xml:space="preserve">νη μάς κατέστρεψε επί δεκαετίες και κάναμε δώρο σε γείτονες, κυρίως στην Τουρκία, έναν τεράστιο αριθμό κρουαζιέρας, μαρίνας. </w:t>
      </w:r>
    </w:p>
    <w:p w14:paraId="09035A5A" w14:textId="77777777" w:rsidR="00850D36" w:rsidRDefault="006A7907">
      <w:pPr>
        <w:tabs>
          <w:tab w:val="left" w:pos="2738"/>
          <w:tab w:val="center" w:pos="4753"/>
          <w:tab w:val="left" w:pos="5723"/>
        </w:tabs>
        <w:spacing w:line="600" w:lineRule="auto"/>
        <w:jc w:val="both"/>
        <w:rPr>
          <w:rFonts w:eastAsia="Times New Roman" w:cs="Times New Roman"/>
          <w:szCs w:val="24"/>
        </w:rPr>
      </w:pPr>
      <w:r>
        <w:rPr>
          <w:rFonts w:eastAsia="Times New Roman" w:cs="Times New Roman"/>
          <w:szCs w:val="24"/>
        </w:rPr>
        <w:t>Έχουμε εκατό μαρίνες εμείς; Αν έχουμε εμείς εκατό μαρίνες, οι Τούρκοι απέναντι έχουν πεντακόσιες, ενώ θα έπρεπε να έχουμε χίλιες ε</w:t>
      </w:r>
      <w:r>
        <w:rPr>
          <w:rFonts w:eastAsia="Times New Roman" w:cs="Times New Roman"/>
          <w:szCs w:val="24"/>
        </w:rPr>
        <w:t xml:space="preserve">μείς και πενήντα εκείνοι. </w:t>
      </w:r>
    </w:p>
    <w:p w14:paraId="09035A5B"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αυτό δεν το λέω συγκρουσιακά, αλλά το λέω γιατί σε αυτή τη χώρα σε ό,τι πρόταση είχε γίνει για να αλλάξουμε τα πράγματα και τον τρόπο που υλοποιούμε υπηρεσίες, δραστηριότητες και λοιπά, υπήρχαν οι μισοί από εμάς που μπορεί να</w:t>
      </w:r>
      <w:r>
        <w:rPr>
          <w:rFonts w:eastAsia="Times New Roman" w:cs="Times New Roman"/>
          <w:szCs w:val="24"/>
        </w:rPr>
        <w:t xml:space="preserve"> το ήθελαν και οι άλλοι μισοί που ήταν με μαύρες σημαίες απέναντι. </w:t>
      </w:r>
    </w:p>
    <w:p w14:paraId="09035A5C"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Έτσι τώρα ακούω ανθρώπους που είναι στην Κυβέρνηση ή περί την Κυβέρνηση –«παραποτάμιοι» της Κυβερνήσεως, θα έλεγα- οι οποίοι λένε «μα, γιατί τα </w:t>
      </w:r>
      <w:r>
        <w:rPr>
          <w:rFonts w:eastAsia="Times New Roman" w:cs="Times New Roman"/>
          <w:szCs w:val="24"/>
        </w:rPr>
        <w:lastRenderedPageBreak/>
        <w:t xml:space="preserve">θέλουμε τα </w:t>
      </w:r>
      <w:proofErr w:type="spellStart"/>
      <w:r>
        <w:rPr>
          <w:rFonts w:eastAsia="Times New Roman" w:cs="Times New Roman"/>
          <w:szCs w:val="24"/>
        </w:rPr>
        <w:t>υδατοδρόμια</w:t>
      </w:r>
      <w:proofErr w:type="spellEnd"/>
      <w:r>
        <w:rPr>
          <w:rFonts w:eastAsia="Times New Roman" w:cs="Times New Roman"/>
          <w:szCs w:val="24"/>
        </w:rPr>
        <w:t xml:space="preserve"> τώρα και τα υδροπλάνα</w:t>
      </w:r>
      <w:r>
        <w:rPr>
          <w:rFonts w:eastAsia="Times New Roman" w:cs="Times New Roman"/>
          <w:szCs w:val="24"/>
        </w:rPr>
        <w:t xml:space="preserve">;», «τι είναι αυτό τώρα, τον Τζέημς </w:t>
      </w:r>
      <w:proofErr w:type="spellStart"/>
      <w:r>
        <w:rPr>
          <w:rFonts w:eastAsia="Times New Roman" w:cs="Times New Roman"/>
          <w:szCs w:val="24"/>
        </w:rPr>
        <w:t>Μποντ</w:t>
      </w:r>
      <w:proofErr w:type="spellEnd"/>
      <w:r>
        <w:rPr>
          <w:rFonts w:eastAsia="Times New Roman" w:cs="Times New Roman"/>
          <w:szCs w:val="24"/>
        </w:rPr>
        <w:t xml:space="preserve"> θα κάνουμε με υδροπλάνα;». </w:t>
      </w:r>
    </w:p>
    <w:p w14:paraId="09035A5D"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η λογική μάς έχει εγκλωβίσει, μας έχει φρενάρει και μας έχει φέρει σε αυτό το αδιέξοδο. Διότι ενδιαφερόμαστε μόνο για να εξυπηρετήσουμε ή να υπηρετήσουμε </w:t>
      </w:r>
      <w:proofErr w:type="spellStart"/>
      <w:r>
        <w:rPr>
          <w:rFonts w:eastAsia="Times New Roman" w:cs="Times New Roman"/>
          <w:szCs w:val="24"/>
        </w:rPr>
        <w:t>μικροομάδες</w:t>
      </w:r>
      <w:proofErr w:type="spellEnd"/>
      <w:r>
        <w:rPr>
          <w:rFonts w:eastAsia="Times New Roman" w:cs="Times New Roman"/>
          <w:szCs w:val="24"/>
        </w:rPr>
        <w:t xml:space="preserve"> συμφερόντων για</w:t>
      </w:r>
      <w:r>
        <w:rPr>
          <w:rFonts w:eastAsia="Times New Roman" w:cs="Times New Roman"/>
          <w:szCs w:val="24"/>
        </w:rPr>
        <w:t xml:space="preserve"> τα δικά τους συμφέροντα, αδιαφορώντας για το δημόσιο συμφέρον και για το κοινωνικό όφελος συνολικά.</w:t>
      </w:r>
    </w:p>
    <w:p w14:paraId="09035A5E"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η λογική μάς έβγαζε με μαύρες σημαίες απέναντι στο πολιτιστικό Ίδρυμα «Σταύρος Νιάρχος», απέναντι στο Μέγαρο Μουσικής, απέναντι στην Εγνατία Οδό, απέν</w:t>
      </w:r>
      <w:r>
        <w:rPr>
          <w:rFonts w:eastAsia="Times New Roman" w:cs="Times New Roman"/>
          <w:szCs w:val="24"/>
        </w:rPr>
        <w:t>αντι στην Αττική Οδό, απέναντι στον Περιφερειακό της Αθήνας, απέναντι στα μετρό, απέναντι στην πεζοδρόμηση της Ερμού, απέναντι σε οτιδήποτε προτεινόταν, απέναντι στη Γέφυρα Ρίου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Αντιρρίου. Διότι κάποιοι με τις παντόφλες και τις γαλότσες που </w:t>
      </w:r>
      <w:proofErr w:type="spellStart"/>
      <w:r>
        <w:rPr>
          <w:rFonts w:eastAsia="Times New Roman" w:cs="Times New Roman"/>
          <w:szCs w:val="24"/>
        </w:rPr>
        <w:t>πηγαινοέφερνα</w:t>
      </w:r>
      <w:r>
        <w:rPr>
          <w:rFonts w:eastAsia="Times New Roman" w:cs="Times New Roman"/>
          <w:szCs w:val="24"/>
        </w:rPr>
        <w:t>ν</w:t>
      </w:r>
      <w:proofErr w:type="spellEnd"/>
      <w:r>
        <w:rPr>
          <w:rFonts w:eastAsia="Times New Roman" w:cs="Times New Roman"/>
          <w:szCs w:val="24"/>
        </w:rPr>
        <w:t xml:space="preserve"> τα αυτοκίνητα πέρα δώθε ήταν κόντρα και πάρα πολλοί κάτοικοι των περιοχών, κινητοποιημένοι από μικροσυμφέροντα </w:t>
      </w:r>
      <w:proofErr w:type="spellStart"/>
      <w:r>
        <w:rPr>
          <w:rFonts w:eastAsia="Times New Roman" w:cs="Times New Roman"/>
          <w:szCs w:val="24"/>
        </w:rPr>
        <w:t>μικροομάδων</w:t>
      </w:r>
      <w:proofErr w:type="spellEnd"/>
      <w:r>
        <w:rPr>
          <w:rFonts w:eastAsia="Times New Roman" w:cs="Times New Roman"/>
          <w:szCs w:val="24"/>
        </w:rPr>
        <w:t xml:space="preserve">, αντιτίθεντο σθεναρά στην κατασκευή της γέφυρας. </w:t>
      </w:r>
    </w:p>
    <w:p w14:paraId="09035A5F"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οποιαδήποτε βελτίωση γίνεται στα τρένα, στα λιμάνια, στα αεροδρόμια, για την α</w:t>
      </w:r>
      <w:r>
        <w:rPr>
          <w:rFonts w:eastAsia="Times New Roman" w:cs="Times New Roman"/>
          <w:szCs w:val="24"/>
        </w:rPr>
        <w:t xml:space="preserve">ποκρατικοποίηση των λιμένων και των αεροδρομίων, είμαστε οι μισοί απέναντι. Γιατί το κάνουμε αυτό σε αυτή τη χώρα; Είναι, δηλαδή, προς το εθνικό, προς το κοινωνικό συμφέρον και το δημόσιο όφελος; </w:t>
      </w:r>
    </w:p>
    <w:p w14:paraId="09035A60"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Αυτό το νομοσχέδιο συγκρούεται με την ίδια τη λογική της μι</w:t>
      </w:r>
      <w:r>
        <w:rPr>
          <w:rFonts w:eastAsia="Times New Roman" w:cs="Times New Roman"/>
          <w:szCs w:val="24"/>
        </w:rPr>
        <w:t>σής Κυβέρνησης.</w:t>
      </w:r>
    </w:p>
    <w:p w14:paraId="09035A61"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είναι σε σωστή κατεύθυνση, όχι επειδή θα δώσει στα </w:t>
      </w:r>
      <w:proofErr w:type="spellStart"/>
      <w:r>
        <w:rPr>
          <w:rFonts w:eastAsia="Times New Roman" w:cs="Times New Roman"/>
          <w:szCs w:val="24"/>
        </w:rPr>
        <w:t>μεγαλοσυμφέροντα</w:t>
      </w:r>
      <w:proofErr w:type="spellEnd"/>
      <w:r>
        <w:rPr>
          <w:rFonts w:eastAsia="Times New Roman" w:cs="Times New Roman"/>
          <w:szCs w:val="24"/>
        </w:rPr>
        <w:t xml:space="preserve"> και στους μεγαλοκαρχαρίες του κεφαλαίου την ευκαιρία να αλωνίζουν και να μας </w:t>
      </w:r>
      <w:proofErr w:type="spellStart"/>
      <w:r>
        <w:rPr>
          <w:rFonts w:eastAsia="Times New Roman" w:cs="Times New Roman"/>
          <w:szCs w:val="24"/>
        </w:rPr>
        <w:t>πιουν</w:t>
      </w:r>
      <w:proofErr w:type="spellEnd"/>
      <w:r>
        <w:rPr>
          <w:rFonts w:eastAsia="Times New Roman" w:cs="Times New Roman"/>
          <w:szCs w:val="24"/>
        </w:rPr>
        <w:t xml:space="preserve"> το αίμα με υδροπλάνα και </w:t>
      </w:r>
      <w:proofErr w:type="spellStart"/>
      <w:r>
        <w:rPr>
          <w:rFonts w:eastAsia="Times New Roman" w:cs="Times New Roman"/>
          <w:szCs w:val="24"/>
        </w:rPr>
        <w:t>υδατοδρόμια</w:t>
      </w:r>
      <w:proofErr w:type="spellEnd"/>
      <w:r>
        <w:rPr>
          <w:rFonts w:eastAsia="Times New Roman" w:cs="Times New Roman"/>
          <w:szCs w:val="24"/>
        </w:rPr>
        <w:t>, που θα κατασκευάζουν ανεξέλεγκ</w:t>
      </w:r>
      <w:r>
        <w:rPr>
          <w:rFonts w:eastAsia="Times New Roman" w:cs="Times New Roman"/>
          <w:szCs w:val="24"/>
        </w:rPr>
        <w:t>τοι και δεν θα κάνουν ό,τι γουστάρουν. Διότι νομίζω ότι υπάρχει ένα κράτος που μπορεί να τα ισορροπεί, να τα ελέγχει, να διαιτητεύει και να καθορίζει τους κανόνες πάνω στους οποίους γίνεται οποιαδήποτε δραστηριότητα –από τον δημόσιο φορέα δεν χρειάζεται, γ</w:t>
      </w:r>
      <w:r>
        <w:rPr>
          <w:rFonts w:eastAsia="Times New Roman" w:cs="Times New Roman"/>
          <w:szCs w:val="24"/>
        </w:rPr>
        <w:t xml:space="preserve">ιατί είναι το ίδιο- από τον ιδιωτικό φορέα ή από συνεργασία και συνέργειες του δημόσιου με τον ιδιωτικό τομέα. </w:t>
      </w:r>
    </w:p>
    <w:p w14:paraId="09035A62"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πάρα πολλοί από εμάς είμαστε απέναντι; Γιατί είμαστε απέναντι στο να έρθουν –ας πούμε- Έλληνες σύμβουλοι στα ελληνικά πανεπιστήμια από τα </w:t>
      </w:r>
      <w:r>
        <w:rPr>
          <w:rFonts w:eastAsia="Times New Roman" w:cs="Times New Roman"/>
          <w:szCs w:val="24"/>
        </w:rPr>
        <w:t xml:space="preserve">καλύτερα πανεπιστήμια του κόσμου και τους </w:t>
      </w:r>
      <w:proofErr w:type="spellStart"/>
      <w:r>
        <w:rPr>
          <w:rFonts w:eastAsia="Times New Roman" w:cs="Times New Roman"/>
          <w:szCs w:val="24"/>
        </w:rPr>
        <w:t>κλωτσοπετάξαμε</w:t>
      </w:r>
      <w:proofErr w:type="spellEnd"/>
      <w:r>
        <w:rPr>
          <w:rFonts w:eastAsia="Times New Roman" w:cs="Times New Roman"/>
          <w:szCs w:val="24"/>
        </w:rPr>
        <w:t xml:space="preserve"> γιατί δεν γουστάρουμε; Διότι υπάρχει η μασονία των δικών μας, οι οποίοι δεν γουστάρουν να έρθουν άλλοι. </w:t>
      </w:r>
    </w:p>
    <w:p w14:paraId="09035A63"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Είπαμε ότι αυτό το νομοσχέδιο κατ’ αρχάς το ψηφίζουμε, το στηρίζουμε. Έχουμε αναφέρει και στην</w:t>
      </w:r>
      <w:r>
        <w:rPr>
          <w:rFonts w:eastAsia="Times New Roman" w:cs="Times New Roman"/>
          <w:szCs w:val="24"/>
        </w:rPr>
        <w:t xml:space="preserve"> </w:t>
      </w:r>
      <w:r>
        <w:rPr>
          <w:rFonts w:eastAsia="Times New Roman" w:cs="Times New Roman"/>
          <w:szCs w:val="24"/>
        </w:rPr>
        <w:t xml:space="preserve">επιτροπή </w:t>
      </w:r>
      <w:r>
        <w:rPr>
          <w:rFonts w:eastAsia="Times New Roman" w:cs="Times New Roman"/>
          <w:szCs w:val="24"/>
        </w:rPr>
        <w:t>επιμέρους βελτιώσεις, κάναμε συγκεκριμένες προτάσεις –δεν θέλω τώρα να επεκταθώ σε αυτά- και σε κάποια άρθρα θα διαφωνήσουμε, εφ’ όσον δεν άλλαξαν.</w:t>
      </w:r>
    </w:p>
    <w:p w14:paraId="09035A64"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Πρέπει να πω ότι ήρθαν τροπολογίες επί του συγκεκριμένου νομοσχεδίου μόλις σήμερα, φρέσκιες, σαν τ</w:t>
      </w:r>
      <w:r>
        <w:rPr>
          <w:rFonts w:eastAsia="Times New Roman" w:cs="Times New Roman"/>
          <w:szCs w:val="24"/>
        </w:rPr>
        <w:t xml:space="preserve">α κουλούρια από τους φούρνους, με ζεστό χαρτί. Τις πήραμε στα χέρια μας τώρα. Θα έπρεπε αυτά να τα έχουμε συζητήσει από την πρώτη </w:t>
      </w:r>
      <w:r>
        <w:rPr>
          <w:rFonts w:eastAsia="Times New Roman" w:cs="Times New Roman"/>
          <w:szCs w:val="24"/>
        </w:rPr>
        <w:t>επιτροπή</w:t>
      </w:r>
      <w:r>
        <w:rPr>
          <w:rFonts w:eastAsia="Times New Roman" w:cs="Times New Roman"/>
          <w:szCs w:val="24"/>
        </w:rPr>
        <w:t xml:space="preserve">, από τη δεύτερη </w:t>
      </w:r>
      <w:r>
        <w:rPr>
          <w:rFonts w:eastAsia="Times New Roman" w:cs="Times New Roman"/>
          <w:szCs w:val="24"/>
        </w:rPr>
        <w:t>επιτροπή</w:t>
      </w:r>
      <w:r>
        <w:rPr>
          <w:rFonts w:eastAsia="Times New Roman" w:cs="Times New Roman"/>
          <w:szCs w:val="24"/>
        </w:rPr>
        <w:t>, στην ακρόαση των φορέων. Γιατί ήρθαν τώρα κάποιες τροπολογίες; Γιατί δεν περιμένουν να το ψ</w:t>
      </w:r>
      <w:r>
        <w:rPr>
          <w:rFonts w:eastAsia="Times New Roman" w:cs="Times New Roman"/>
          <w:szCs w:val="24"/>
        </w:rPr>
        <w:t xml:space="preserve">ηφίσουμε και να τις φέρουν μετά και να το αλλάξουμε σε έξι μήνες, αν δεν δουλεύει; Είναι και αυτό μία λογική. </w:t>
      </w:r>
    </w:p>
    <w:p w14:paraId="09035A65"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Πιστεύω ότι πρέπει να προχωρήσει αυτή η ιστορία. Πιστεύω ότι τα </w:t>
      </w:r>
      <w:proofErr w:type="spellStart"/>
      <w:r>
        <w:rPr>
          <w:rFonts w:eastAsia="Times New Roman" w:cs="Times New Roman"/>
          <w:szCs w:val="24"/>
        </w:rPr>
        <w:t>υδατοδρόμια</w:t>
      </w:r>
      <w:proofErr w:type="spellEnd"/>
      <w:r>
        <w:rPr>
          <w:rFonts w:eastAsia="Times New Roman" w:cs="Times New Roman"/>
          <w:szCs w:val="24"/>
        </w:rPr>
        <w:t xml:space="preserve"> και τα υδροπλάνα πρέπει να λειτουργήσουν. Πρέπει το κράτος να έχει τη</w:t>
      </w:r>
      <w:r>
        <w:rPr>
          <w:rFonts w:eastAsia="Times New Roman" w:cs="Times New Roman"/>
          <w:szCs w:val="24"/>
        </w:rPr>
        <w:t xml:space="preserve"> φροντίδα και τον έλεγχο όποιων δραστηριοποιούνται σε αυτόν τον τομέα και πρέπει να προχωρήσουμε γρήγορα, </w:t>
      </w:r>
      <w:proofErr w:type="spellStart"/>
      <w:r>
        <w:rPr>
          <w:rFonts w:eastAsia="Times New Roman" w:cs="Times New Roman"/>
          <w:szCs w:val="24"/>
        </w:rPr>
        <w:t>πρόπερσι</w:t>
      </w:r>
      <w:proofErr w:type="spellEnd"/>
      <w:r>
        <w:rPr>
          <w:rFonts w:eastAsia="Times New Roman" w:cs="Times New Roman"/>
          <w:szCs w:val="24"/>
        </w:rPr>
        <w:t xml:space="preserve">. </w:t>
      </w:r>
    </w:p>
    <w:p w14:paraId="09035A66"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Έπρεπε να έχει γίνει ήδη. Σε οποιαδήποτε άλλη ευρωπαϊκή χώρα θα είχε υλοποιηθεί ένα τέτοιο έργο εδώ και χρόνια. Εδώ, όμως, είμαστε πολύ δύσ</w:t>
      </w:r>
      <w:r>
        <w:rPr>
          <w:rFonts w:eastAsia="Times New Roman"/>
          <w:color w:val="000000"/>
          <w:szCs w:val="24"/>
          <w:shd w:val="clear" w:color="auto" w:fill="FFFFFF"/>
        </w:rPr>
        <w:t>κολοι, δυσκίνητοι -ας μην χρησιμοποιήσω άλλες λέξεις από «</w:t>
      </w:r>
      <w:proofErr w:type="spellStart"/>
      <w:r>
        <w:rPr>
          <w:rFonts w:eastAsia="Times New Roman"/>
          <w:color w:val="000000"/>
          <w:szCs w:val="24"/>
          <w:shd w:val="clear" w:color="auto" w:fill="FFFFFF"/>
        </w:rPr>
        <w:t>δυσ</w:t>
      </w:r>
      <w:proofErr w:type="spellEnd"/>
      <w:r>
        <w:rPr>
          <w:rFonts w:eastAsia="Times New Roman"/>
          <w:color w:val="000000"/>
          <w:szCs w:val="24"/>
          <w:shd w:val="clear" w:color="auto" w:fill="FFFFFF"/>
        </w:rPr>
        <w:t>-»</w:t>
      </w:r>
      <w:r w:rsidRPr="00CA658D">
        <w:rPr>
          <w:rFonts w:eastAsia="Times New Roman"/>
          <w:color w:val="000000"/>
          <w:szCs w:val="24"/>
          <w:shd w:val="clear" w:color="auto" w:fill="FFFFFF"/>
        </w:rPr>
        <w:t>-</w:t>
      </w:r>
      <w:r>
        <w:rPr>
          <w:rFonts w:eastAsia="Times New Roman"/>
          <w:color w:val="000000"/>
          <w:szCs w:val="24"/>
          <w:shd w:val="clear" w:color="auto" w:fill="FFFFFF"/>
        </w:rPr>
        <w:t xml:space="preserve">, με αποτέλεσμα τεράστια κεφάλαια δισεκατομμυρίων τα απαλλοτριώνουμε και τα σκορπάμε από εδώ και από εκεί, πάλι για να εξυπηρετήσουμε μικροσυμφέροντα </w:t>
      </w:r>
      <w:proofErr w:type="spellStart"/>
      <w:r>
        <w:rPr>
          <w:rFonts w:eastAsia="Times New Roman"/>
          <w:color w:val="000000"/>
          <w:szCs w:val="24"/>
          <w:shd w:val="clear" w:color="auto" w:fill="FFFFFF"/>
        </w:rPr>
        <w:t>μικροομάδων</w:t>
      </w:r>
      <w:proofErr w:type="spellEnd"/>
      <w:r>
        <w:rPr>
          <w:rFonts w:eastAsia="Times New Roman"/>
          <w:color w:val="000000"/>
          <w:szCs w:val="24"/>
          <w:shd w:val="clear" w:color="auto" w:fill="FFFFFF"/>
        </w:rPr>
        <w:t xml:space="preserve"> «ημετέρων», αντί να προσπαθούμ</w:t>
      </w:r>
      <w:r>
        <w:rPr>
          <w:rFonts w:eastAsia="Times New Roman"/>
          <w:color w:val="000000"/>
          <w:szCs w:val="24"/>
          <w:shd w:val="clear" w:color="auto" w:fill="FFFFFF"/>
        </w:rPr>
        <w:t xml:space="preserve">ε να ανοιγόμαστε σε τομείς της αγοράς, σε τομείς που φέρνουν ανάπτυξη, να διευκολύνουμε επιχειρήσεις και επιχειρηματίες να επενδύουν στη χώρα </w:t>
      </w:r>
      <w:r>
        <w:rPr>
          <w:rFonts w:eastAsia="Times New Roman"/>
          <w:color w:val="000000"/>
          <w:szCs w:val="24"/>
          <w:shd w:val="clear" w:color="auto" w:fill="FFFFFF"/>
        </w:rPr>
        <w:lastRenderedPageBreak/>
        <w:t>μας σε όλους τους τομείς δραστηριοτήτων και να προκαλούμε έτσι εκτίναξη ανάπτυξης και δημιουργία δεκάδων, εκατοντά</w:t>
      </w:r>
      <w:r>
        <w:rPr>
          <w:rFonts w:eastAsia="Times New Roman"/>
          <w:color w:val="000000"/>
          <w:szCs w:val="24"/>
          <w:shd w:val="clear" w:color="auto" w:fill="FFFFFF"/>
        </w:rPr>
        <w:t>δων χιλιάδων θέσεων εργασίας σε οποιονδήποτε τομέα είτε στον ιδιωτικό είτε στον δημόσιο είτε της συνεργασίας, της συνεργίας.</w:t>
      </w:r>
    </w:p>
    <w:p w14:paraId="09035A67"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όμως, δεν θέλουμε να το κάνουμε αυτό, κύριοι της Κυβέρνησης. Θέλουμε να τακτοποιήσουμε τα </w:t>
      </w:r>
      <w:proofErr w:type="spellStart"/>
      <w:r>
        <w:rPr>
          <w:rFonts w:eastAsia="Times New Roman"/>
          <w:color w:val="000000"/>
          <w:szCs w:val="24"/>
          <w:shd w:val="clear" w:color="auto" w:fill="FFFFFF"/>
        </w:rPr>
        <w:t>πελατάκια</w:t>
      </w:r>
      <w:proofErr w:type="spellEnd"/>
      <w:r>
        <w:rPr>
          <w:rFonts w:eastAsia="Times New Roman"/>
          <w:color w:val="000000"/>
          <w:szCs w:val="24"/>
          <w:shd w:val="clear" w:color="auto" w:fill="FFFFFF"/>
        </w:rPr>
        <w:t xml:space="preserve"> μας στο </w:t>
      </w:r>
      <w:r>
        <w:rPr>
          <w:rFonts w:eastAsia="Times New Roman"/>
          <w:color w:val="000000"/>
          <w:szCs w:val="24"/>
          <w:shd w:val="clear" w:color="auto" w:fill="FFFFFF"/>
        </w:rPr>
        <w:t>δημόσιο</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Υπάρχουν Βουλευτές και δυο, τρεις Υπουργοί που συγκρούονται με τους άλλους δυο, τρεις -ας μην αναφερθώ, όμως, τώρα και πάλι και σε άλλα θέματα, για τις εσωτερικές, ενδοκυβερνητικές συγκρούσεις πιο αναλυτικά-, υπάρχουν λογικές που λένε ότι αυτά τα πράγματα </w:t>
      </w:r>
      <w:r>
        <w:rPr>
          <w:rFonts w:eastAsia="Times New Roman"/>
          <w:color w:val="000000"/>
          <w:szCs w:val="24"/>
          <w:shd w:val="clear" w:color="auto" w:fill="FFFFFF"/>
        </w:rPr>
        <w:t xml:space="preserve">δεν πρέπει να προχωρήσουν. </w:t>
      </w:r>
    </w:p>
    <w:p w14:paraId="09035A68"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είμαστε υπέρ του νομοσχεδίου. Πρέπει να πούμε ότι εδώ μερικές πρώτες βασικές παρατηρήσεις που έχουμε να κάνουμε είναι ότι δεν μπορούν τα </w:t>
      </w:r>
      <w:proofErr w:type="spellStart"/>
      <w:r>
        <w:rPr>
          <w:rFonts w:eastAsia="Times New Roman"/>
          <w:color w:val="000000"/>
          <w:szCs w:val="24"/>
          <w:shd w:val="clear" w:color="auto" w:fill="FFFFFF"/>
        </w:rPr>
        <w:t>υδατοδρόμια</w:t>
      </w:r>
      <w:proofErr w:type="spellEnd"/>
      <w:r>
        <w:rPr>
          <w:rFonts w:eastAsia="Times New Roman"/>
          <w:color w:val="000000"/>
          <w:szCs w:val="24"/>
          <w:shd w:val="clear" w:color="auto" w:fill="FFFFFF"/>
        </w:rPr>
        <w:t xml:space="preserve"> να κατασκευάζονται σε χώρους που είναι </w:t>
      </w:r>
      <w:r>
        <w:rPr>
          <w:rFonts w:eastAsia="Times New Roman"/>
          <w:color w:val="000000"/>
          <w:szCs w:val="24"/>
          <w:shd w:val="clear" w:color="auto" w:fill="FFFFFF"/>
          <w:lang w:val="en-US"/>
        </w:rPr>
        <w:t>NATURA</w:t>
      </w:r>
      <w:r>
        <w:rPr>
          <w:rFonts w:eastAsia="Times New Roman"/>
          <w:color w:val="000000"/>
          <w:szCs w:val="24"/>
          <w:shd w:val="clear" w:color="auto" w:fill="FFFFFF"/>
        </w:rPr>
        <w:t xml:space="preserve">, που είναι προστατευόμενοι </w:t>
      </w:r>
      <w:r>
        <w:rPr>
          <w:rFonts w:eastAsia="Times New Roman"/>
          <w:color w:val="000000"/>
          <w:szCs w:val="24"/>
          <w:shd w:val="clear" w:color="auto" w:fill="FFFFFF"/>
        </w:rPr>
        <w:t xml:space="preserve">σε οποιοδήποτε επίπεδο. Δεν μπορεί να γίνονται παντού. Πρέπει να δούμε πώς θα γίνονται και πού. Ήδη έχουν </w:t>
      </w:r>
      <w:proofErr w:type="spellStart"/>
      <w:r>
        <w:rPr>
          <w:rFonts w:eastAsia="Times New Roman"/>
          <w:color w:val="000000"/>
          <w:szCs w:val="24"/>
          <w:shd w:val="clear" w:color="auto" w:fill="FFFFFF"/>
        </w:rPr>
        <w:t>αδειοδοτηθεί</w:t>
      </w:r>
      <w:proofErr w:type="spellEnd"/>
      <w:r>
        <w:rPr>
          <w:rFonts w:eastAsia="Times New Roman"/>
          <w:color w:val="000000"/>
          <w:szCs w:val="24"/>
          <w:shd w:val="clear" w:color="auto" w:fill="FFFFFF"/>
        </w:rPr>
        <w:t xml:space="preserve"> τρία </w:t>
      </w:r>
      <w:proofErr w:type="spellStart"/>
      <w:r>
        <w:rPr>
          <w:rFonts w:eastAsia="Times New Roman"/>
          <w:color w:val="000000"/>
          <w:szCs w:val="24"/>
          <w:shd w:val="clear" w:color="auto" w:fill="FFFFFF"/>
        </w:rPr>
        <w:t>υδατοδρόμια</w:t>
      </w:r>
      <w:proofErr w:type="spellEnd"/>
      <w:r>
        <w:rPr>
          <w:rFonts w:eastAsia="Times New Roman"/>
          <w:color w:val="000000"/>
          <w:szCs w:val="24"/>
          <w:shd w:val="clear" w:color="auto" w:fill="FFFFFF"/>
        </w:rPr>
        <w:t xml:space="preserve"> στο Ιόνιο και δεν έχει υλοποιηθεί τίποτα. </w:t>
      </w:r>
    </w:p>
    <w:p w14:paraId="09035A69"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Θυμάμαι πριν από μερικά χρόνια ότι υπήρχαν κάτι κίτρινα ταχύπλοα μεταφορικά κ</w:t>
      </w:r>
      <w:r>
        <w:rPr>
          <w:rFonts w:eastAsia="Times New Roman"/>
          <w:color w:val="000000"/>
          <w:szCs w:val="24"/>
          <w:shd w:val="clear" w:color="auto" w:fill="FFFFFF"/>
        </w:rPr>
        <w:t xml:space="preserve">αράβια της ακτοπλοΐας, που περιμένουν στο Λαύριο να πάρουν άδεια για να πηγαίνουν σε μιάμιση ώρα στη Σάμο, στη Χίο, στη Λέσβο, στη Σαμοθράκη, στις </w:t>
      </w:r>
      <w:r>
        <w:rPr>
          <w:rFonts w:eastAsia="Times New Roman"/>
          <w:color w:val="000000"/>
          <w:szCs w:val="24"/>
          <w:shd w:val="clear" w:color="auto" w:fill="FFFFFF"/>
        </w:rPr>
        <w:lastRenderedPageBreak/>
        <w:t xml:space="preserve">Σποράδες, ακόμα στα Δωδεκάνησα. Ταχύπλοα, από το Λαύριο. Όχι να πηγαίνουν από τον Πειραιά σε δώδεκα ώρες. Να </w:t>
      </w:r>
      <w:r>
        <w:rPr>
          <w:rFonts w:eastAsia="Times New Roman"/>
          <w:color w:val="000000"/>
          <w:szCs w:val="24"/>
          <w:shd w:val="clear" w:color="auto" w:fill="FFFFFF"/>
        </w:rPr>
        <w:t xml:space="preserve">πηγαίνουν από το Λαύριο σε τρεις, σε δύο, ανάλογα με τον προορισμό. Περιμένουν να </w:t>
      </w:r>
      <w:proofErr w:type="spellStart"/>
      <w:r>
        <w:rPr>
          <w:rFonts w:eastAsia="Times New Roman"/>
          <w:color w:val="000000"/>
          <w:szCs w:val="24"/>
          <w:shd w:val="clear" w:color="auto" w:fill="FFFFFF"/>
        </w:rPr>
        <w:t>αδειοδοτηθούν</w:t>
      </w:r>
      <w:proofErr w:type="spellEnd"/>
      <w:r>
        <w:rPr>
          <w:rFonts w:eastAsia="Times New Roman"/>
          <w:color w:val="000000"/>
          <w:szCs w:val="24"/>
          <w:shd w:val="clear" w:color="auto" w:fill="FFFFFF"/>
        </w:rPr>
        <w:t xml:space="preserve"> όχι από αυτήν την Κυβέρνηση μόνο, αλλά και από τις προηγούμενες κυβερνήσεις. </w:t>
      </w:r>
    </w:p>
    <w:p w14:paraId="09035A6A"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πήραν ποτέ άδεια. Γιατί; Γιατί κάποιοι δεν γούσταραν να τους δώσουν άδεια, γιατί το θεωρούσαν αντίθετο στα συμφέροντα </w:t>
      </w:r>
      <w:proofErr w:type="spellStart"/>
      <w:r>
        <w:rPr>
          <w:rFonts w:eastAsia="Times New Roman"/>
          <w:color w:val="000000"/>
          <w:szCs w:val="24"/>
          <w:shd w:val="clear" w:color="auto" w:fill="FFFFFF"/>
        </w:rPr>
        <w:t>μικροομάδων</w:t>
      </w:r>
      <w:proofErr w:type="spellEnd"/>
      <w:r>
        <w:rPr>
          <w:rFonts w:eastAsia="Times New Roman"/>
          <w:color w:val="000000"/>
          <w:szCs w:val="24"/>
          <w:shd w:val="clear" w:color="auto" w:fill="FFFFFF"/>
        </w:rPr>
        <w:t xml:space="preserve"> και στα </w:t>
      </w:r>
      <w:proofErr w:type="spellStart"/>
      <w:r>
        <w:rPr>
          <w:rFonts w:eastAsia="Times New Roman"/>
          <w:color w:val="000000"/>
          <w:szCs w:val="24"/>
          <w:shd w:val="clear" w:color="auto" w:fill="FFFFFF"/>
        </w:rPr>
        <w:t>μεγαλοσυμφέροντα</w:t>
      </w:r>
      <w:proofErr w:type="spellEnd"/>
      <w:r>
        <w:rPr>
          <w:rFonts w:eastAsia="Times New Roman"/>
          <w:color w:val="000000"/>
          <w:szCs w:val="24"/>
          <w:shd w:val="clear" w:color="auto" w:fill="FFFFFF"/>
        </w:rPr>
        <w:t xml:space="preserve"> των βαρόνων της ακτοπλοΐας. Ξέρουμε ονόματα και διευθύνσεις. Ξέρουμε πόσο κόστιζαν και κοστίζουν </w:t>
      </w:r>
      <w:r>
        <w:rPr>
          <w:rFonts w:eastAsia="Times New Roman"/>
          <w:color w:val="000000"/>
          <w:szCs w:val="24"/>
          <w:shd w:val="clear" w:color="auto" w:fill="FFFFFF"/>
        </w:rPr>
        <w:t xml:space="preserve">τα εισιτήρια. Είναι πιο φθηνό το εισιτήριο να πας και να έρθεις στη Στοκχόλμη και στην Κοπεγχάγη, παρά να πας και να έρθεις στη Ρόδο ή, ακόμα χειρότερα, στην Κάρπαθο ή στο Καστελόριζο. </w:t>
      </w:r>
    </w:p>
    <w:p w14:paraId="09035A6B"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αυτόν τον τρόπο, με τα υδροπλάνα και τα </w:t>
      </w:r>
      <w:proofErr w:type="spellStart"/>
      <w:r>
        <w:rPr>
          <w:rFonts w:eastAsia="Times New Roman"/>
          <w:color w:val="000000"/>
          <w:szCs w:val="24"/>
          <w:shd w:val="clear" w:color="auto" w:fill="FFFFFF"/>
        </w:rPr>
        <w:t>υδατοδρόμια</w:t>
      </w:r>
      <w:proofErr w:type="spellEnd"/>
      <w:r>
        <w:rPr>
          <w:rFonts w:eastAsia="Times New Roman"/>
          <w:color w:val="000000"/>
          <w:szCs w:val="24"/>
          <w:shd w:val="clear" w:color="auto" w:fill="FFFFFF"/>
        </w:rPr>
        <w:t xml:space="preserve"> μπορούμε να διε</w:t>
      </w:r>
      <w:r>
        <w:rPr>
          <w:rFonts w:eastAsia="Times New Roman"/>
          <w:color w:val="000000"/>
          <w:szCs w:val="24"/>
          <w:shd w:val="clear" w:color="auto" w:fill="FFFFFF"/>
        </w:rPr>
        <w:t xml:space="preserve">υκολύνουμε και την ιστορία με τις άγονες γραμμές και την πρόσβαση σε προορισμούς που αυτήν τη στιγμή είναι απροσπέλαστοι, είναι απλησίαστοι, είναι αδιανόητο ότι μπορείς να σηκωθείς με την οικογένειά σου, με τη φίλη σου, με τη γυναίκα σου, με τον άντρα σου </w:t>
      </w:r>
      <w:r>
        <w:rPr>
          <w:rFonts w:eastAsia="Times New Roman"/>
          <w:color w:val="000000"/>
          <w:szCs w:val="24"/>
          <w:shd w:val="clear" w:color="auto" w:fill="FFFFFF"/>
        </w:rPr>
        <w:t>και να πας, για παράδειγμα, στο Αγαθονήσι. Καλύτερα να πας στη Τζακάρτα! Δεν μπορείς να πας στους Φούρνους εύκολα. Πηγαίνεις, βέβαια, ευκολότερα απ’ ό,τι να πας στα Αντικύθηρα, για παράδειγμα. Έχουμε χιλιάδες νησιά, έχουμε εκατοντάδες νησιά κατοικημένα, στ</w:t>
      </w:r>
      <w:r>
        <w:rPr>
          <w:rFonts w:eastAsia="Times New Roman"/>
          <w:color w:val="000000"/>
          <w:szCs w:val="24"/>
          <w:shd w:val="clear" w:color="auto" w:fill="FFFFFF"/>
        </w:rPr>
        <w:t xml:space="preserve">α οποία δεν έχουμε πρόσβαση στην πραγματικότητα ή η πρόσβαση που έχουμε είναι πανάκριβη. </w:t>
      </w:r>
    </w:p>
    <w:p w14:paraId="09035A6C"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Στις λεπτομέρειες, σε μερικές από τις οποίες έχουμε αναφερθεί και στην Επιτροπή, όπου ακούσαμε και διάφορα πράγματα από τους φορείς, πρέπει να πούμε ότι πρέπει να προ</w:t>
      </w:r>
      <w:r>
        <w:rPr>
          <w:rFonts w:eastAsia="Times New Roman"/>
          <w:color w:val="000000"/>
          <w:szCs w:val="24"/>
          <w:shd w:val="clear" w:color="auto" w:fill="FFFFFF"/>
        </w:rPr>
        <w:t xml:space="preserve">στατεύσουμε τις ζώνες </w:t>
      </w:r>
      <w:r>
        <w:rPr>
          <w:rFonts w:eastAsia="Times New Roman"/>
          <w:color w:val="000000"/>
          <w:szCs w:val="24"/>
          <w:shd w:val="clear" w:color="auto" w:fill="FFFFFF"/>
          <w:lang w:val="en-US"/>
        </w:rPr>
        <w:t>NATURA</w:t>
      </w:r>
      <w:r>
        <w:rPr>
          <w:rFonts w:eastAsia="Times New Roman"/>
          <w:color w:val="000000"/>
          <w:szCs w:val="24"/>
          <w:shd w:val="clear" w:color="auto" w:fill="FFFFFF"/>
        </w:rPr>
        <w:t>, πρέπει να προστατεύσουμε τις περιοχές που μπορεί να πληγούν από μία τέτοια διαδικασία ή που δεν χρειάζεται να γίνουν τώρα σε πρώτη φάση.</w:t>
      </w:r>
    </w:p>
    <w:p w14:paraId="09035A6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Επίσης, για τις αστικές συγκοινωνίες, που βοηθητικά θα λειτουργούν σε αυτή την κατεύθυνση</w:t>
      </w:r>
      <w:r>
        <w:rPr>
          <w:rFonts w:eastAsia="Times New Roman" w:cs="Times New Roman"/>
          <w:szCs w:val="24"/>
        </w:rPr>
        <w:t xml:space="preserve">, δεν πρέπει κανείς να φοβάται ότι θα πληγούν συμφέροντα διότι υπάρχει ένα κράτος που τα φροντίζει αυτά. Αν το κράτος δεν υπάρχει, ας αλωνίζουν οι διάφορες συντεχνίες και ας κάνει η κάθε </w:t>
      </w:r>
      <w:proofErr w:type="spellStart"/>
      <w:r>
        <w:rPr>
          <w:rFonts w:eastAsia="Times New Roman" w:cs="Times New Roman"/>
          <w:szCs w:val="24"/>
        </w:rPr>
        <w:t>ομαδούλα</w:t>
      </w:r>
      <w:proofErr w:type="spellEnd"/>
      <w:r>
        <w:rPr>
          <w:rFonts w:eastAsia="Times New Roman" w:cs="Times New Roman"/>
          <w:szCs w:val="24"/>
        </w:rPr>
        <w:t xml:space="preserve"> ό,τι γουστάρει. Το κράτος υπάρχει. </w:t>
      </w:r>
    </w:p>
    <w:p w14:paraId="09035A6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Έχουμε προτείνει κάποιες</w:t>
      </w:r>
      <w:r>
        <w:rPr>
          <w:rFonts w:eastAsia="Times New Roman" w:cs="Times New Roman"/>
          <w:szCs w:val="24"/>
        </w:rPr>
        <w:t xml:space="preserve"> αλλαγές. Δεν ξέρω ποιες από αυτές μπορεί να γίνουν δεκτές. Θα σας πω μόνο ένα παράδειγμα. Προτείναμε την αλλαγή μιας λέξης. Λέει «κατασκευή» για τα </w:t>
      </w:r>
      <w:proofErr w:type="spellStart"/>
      <w:r>
        <w:rPr>
          <w:rFonts w:eastAsia="Times New Roman" w:cs="Times New Roman"/>
          <w:szCs w:val="24"/>
        </w:rPr>
        <w:t>υδατοδρόμια</w:t>
      </w:r>
      <w:proofErr w:type="spellEnd"/>
      <w:r>
        <w:rPr>
          <w:rFonts w:eastAsia="Times New Roman" w:cs="Times New Roman"/>
          <w:szCs w:val="24"/>
        </w:rPr>
        <w:t>. Εμείς προτείναμε αντί για τη λέξη «κατασκευή», να λέει «υλοποίηση» ή «δημιουργία». Μας απαντήθ</w:t>
      </w:r>
      <w:r>
        <w:rPr>
          <w:rFonts w:eastAsia="Times New Roman" w:cs="Times New Roman"/>
          <w:szCs w:val="24"/>
        </w:rPr>
        <w:t xml:space="preserve">ηκε αρμοδίως ότι το νομικό τμήμα που ελέγχει ή φροντίζει ή χτενίζει τα νομοσχέδια είπε ότι δεν μπορούν να χρησιμοποιηθούν οι λέξεις «δημιουργία» ή «υλοποίηση». Πρέπει να υπάρχει η λέξη «κατασκευή». </w:t>
      </w:r>
    </w:p>
    <w:p w14:paraId="09035A6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Δεν είναι αστείο; Δεν είναι ένα νομικό αστείο, ένα τέχνασ</w:t>
      </w:r>
      <w:r>
        <w:rPr>
          <w:rFonts w:eastAsia="Times New Roman" w:cs="Times New Roman"/>
          <w:szCs w:val="24"/>
        </w:rPr>
        <w:t>μα; Δεν είναι τρομερά καθοριστικό το αν θα πούμε «κατασκευή» ή «δημιουργία» ή «υλοποίηση». Έχει όμως μια μεγάλη διαφορά. Δεν είναι καθοριστική, αλλά η διαφορά υπάρχει. Γιατί κολλάμε σε τέτοιες λεπτομέρειες για να εμποδίζουμε μεγαλύτερα πράγματα;</w:t>
      </w:r>
    </w:p>
    <w:p w14:paraId="09035A7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Ρωτάω ξανά</w:t>
      </w:r>
      <w:r>
        <w:rPr>
          <w:rFonts w:eastAsia="Times New Roman" w:cs="Times New Roman"/>
          <w:szCs w:val="24"/>
        </w:rPr>
        <w:t xml:space="preserve"> αυτούς που είναι αντίθετοι στο νομοσχέδιο. Εγώ είμαι αντίθετος στην Κυβέρνηση, απέναντι εντελώς, θα έλεγα στα πάντα. Δεν θα ψήφιζα τίποτα από αυτή την Κυβέρνηση. Όμως, σε αυτό το νομοσχέδιο δεν μπορώ να πω «όχι» γιατί η εσωτερική σύγκρουση των κυβερνητικώ</w:t>
      </w:r>
      <w:r>
        <w:rPr>
          <w:rFonts w:eastAsia="Times New Roman" w:cs="Times New Roman"/>
          <w:szCs w:val="24"/>
        </w:rPr>
        <w:t xml:space="preserve">ν πρέπει να λυθεί μεταξύ τους. Δεν θα τη λύσω εγώ. </w:t>
      </w:r>
    </w:p>
    <w:p w14:paraId="09035A71" w14:textId="77777777" w:rsidR="00850D36" w:rsidRDefault="006A7907">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09035A72" w14:textId="77777777" w:rsidR="00850D36" w:rsidRDefault="006A7907">
      <w:pPr>
        <w:spacing w:line="600" w:lineRule="auto"/>
        <w:ind w:firstLine="720"/>
        <w:jc w:val="both"/>
        <w:rPr>
          <w:rFonts w:eastAsia="Times New Roman"/>
          <w:bCs/>
        </w:rPr>
      </w:pPr>
      <w:r w:rsidRPr="00092281">
        <w:rPr>
          <w:rFonts w:eastAsia="Times New Roman"/>
          <w:b/>
          <w:bCs/>
        </w:rPr>
        <w:t xml:space="preserve">ΠΡΟΕΔΡΕΥΩΝ (Δημήτριος </w:t>
      </w:r>
      <w:proofErr w:type="spellStart"/>
      <w:r w:rsidRPr="00092281">
        <w:rPr>
          <w:rFonts w:eastAsia="Times New Roman"/>
          <w:b/>
          <w:bCs/>
        </w:rPr>
        <w:t>Κρεμαστινός</w:t>
      </w:r>
      <w:proofErr w:type="spellEnd"/>
      <w:r w:rsidRPr="00092281">
        <w:rPr>
          <w:rFonts w:eastAsia="Times New Roman"/>
          <w:b/>
          <w:bCs/>
        </w:rPr>
        <w:t>):</w:t>
      </w:r>
      <w:r>
        <w:rPr>
          <w:rFonts w:eastAsia="Times New Roman"/>
          <w:bCs/>
        </w:rPr>
        <w:t xml:space="preserve"> Ολοκληρώστε, κύριε Ψαριανέ. </w:t>
      </w:r>
    </w:p>
    <w:p w14:paraId="09035A73" w14:textId="77777777" w:rsidR="00850D36" w:rsidRDefault="006A7907">
      <w:pPr>
        <w:spacing w:line="600" w:lineRule="auto"/>
        <w:ind w:firstLine="720"/>
        <w:jc w:val="both"/>
        <w:rPr>
          <w:rFonts w:eastAsia="Times New Roman" w:cs="Times New Roman"/>
          <w:szCs w:val="24"/>
        </w:rPr>
      </w:pPr>
      <w:r w:rsidRPr="00092281">
        <w:rPr>
          <w:rFonts w:eastAsia="Times New Roman"/>
          <w:b/>
          <w:bCs/>
        </w:rPr>
        <w:t>ΓΡΗΓΟΡΙΟΣ ΨΑΡΙΑΝΟΣ:</w:t>
      </w:r>
      <w:r>
        <w:rPr>
          <w:rFonts w:eastAsia="Times New Roman"/>
          <w:bCs/>
        </w:rPr>
        <w:t xml:space="preserve"> </w:t>
      </w:r>
      <w:r>
        <w:rPr>
          <w:rFonts w:eastAsia="Times New Roman" w:cs="Times New Roman"/>
          <w:szCs w:val="24"/>
        </w:rPr>
        <w:t xml:space="preserve">Ολοκληρώνω, κύριε Πρόεδρε. </w:t>
      </w:r>
    </w:p>
    <w:p w14:paraId="09035A7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Δεν θα </w:t>
      </w:r>
      <w:r>
        <w:rPr>
          <w:rFonts w:eastAsia="Times New Roman" w:cs="Times New Roman"/>
          <w:szCs w:val="24"/>
        </w:rPr>
        <w:t xml:space="preserve">το λύσω εγώ το αν θα είμαστε μια νέα </w:t>
      </w:r>
      <w:proofErr w:type="spellStart"/>
      <w:r>
        <w:rPr>
          <w:rFonts w:eastAsia="Times New Roman" w:cs="Times New Roman"/>
          <w:szCs w:val="24"/>
        </w:rPr>
        <w:t>σοβιετία</w:t>
      </w:r>
      <w:proofErr w:type="spellEnd"/>
      <w:r>
        <w:rPr>
          <w:rFonts w:eastAsia="Times New Roman" w:cs="Times New Roman"/>
          <w:szCs w:val="24"/>
        </w:rPr>
        <w:t xml:space="preserve"> ή ένα κανονικό κράτος ευνομούμενο, όπου υπάρχει συνεργασία και συνέργεια του δημόσιου και του ιδιωτικού τομέα.</w:t>
      </w:r>
    </w:p>
    <w:p w14:paraId="09035A7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Θα στηρίξουμε το νομοσχέδιο. Θα κάνουμε τις παρατηρήσεις μας και στη δευτερολογία μας στην Ολομέλει</w:t>
      </w:r>
      <w:r>
        <w:rPr>
          <w:rFonts w:eastAsia="Times New Roman" w:cs="Times New Roman"/>
          <w:szCs w:val="24"/>
        </w:rPr>
        <w:t xml:space="preserve">α. Ελπίζουμε να υλοποιηθεί γρήγορα για να προλάβουμε το 2019. Σας το λέω τώρα βέβαια ότι αποκλείεται. Δεν ξέρω αν θα προλάβουμε και το 2020. </w:t>
      </w:r>
    </w:p>
    <w:p w14:paraId="09035A7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Αυτή η διαδικασία και η δραστηριότητα θα εκτοξεύσει τον τουρισμό μας, όπως τον εκτόξευσε η άρση του ηλίθιου καμποτ</w:t>
      </w:r>
      <w:r>
        <w:rPr>
          <w:rFonts w:eastAsia="Times New Roman" w:cs="Times New Roman"/>
          <w:szCs w:val="24"/>
        </w:rPr>
        <w:t>άζ της κρουαζιέρας. Σε αυτά τα πράγματα πρέπει να είμαστε συνεχώς ανοιχτοί, γιατί τα μυαλά, όπως είπε ο Φρανκ Ζάππα, είναι σαν τα αλεξίπτωτα. Λειτουργούν μόνο όταν είναι ανοιχτά. Θα μας χρειαστούν αλεξίπτωτα και πρέπει να τα θυμόμαστε, να τα έχουμε ανοιχτά</w:t>
      </w:r>
      <w:r>
        <w:rPr>
          <w:rFonts w:eastAsia="Times New Roman" w:cs="Times New Roman"/>
          <w:szCs w:val="24"/>
        </w:rPr>
        <w:t xml:space="preserve"> μαζί με τα μυαλά μας. </w:t>
      </w:r>
    </w:p>
    <w:p w14:paraId="09035A7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Ελπίζω να το προχωρήσουμε γρήγορα και αν υπάρχουν αστοχίες και ατέλειες, έχουμε καιρό του χρόνου ή του </w:t>
      </w:r>
      <w:proofErr w:type="spellStart"/>
      <w:r>
        <w:rPr>
          <w:rFonts w:eastAsia="Times New Roman" w:cs="Times New Roman"/>
          <w:szCs w:val="24"/>
        </w:rPr>
        <w:t>παραχρόνου</w:t>
      </w:r>
      <w:proofErr w:type="spellEnd"/>
      <w:r>
        <w:rPr>
          <w:rFonts w:eastAsia="Times New Roman" w:cs="Times New Roman"/>
          <w:szCs w:val="24"/>
        </w:rPr>
        <w:t xml:space="preserve"> να τις διορθώσουμε. Δεν είναι ανάγκη να τα κάνουμε όλα τέλεια τώρα. Δεν μπορούμε να τα κάνουμε όλα τέλεια τώρα, ας κάν</w:t>
      </w:r>
      <w:r>
        <w:rPr>
          <w:rFonts w:eastAsia="Times New Roman" w:cs="Times New Roman"/>
          <w:szCs w:val="24"/>
        </w:rPr>
        <w:t xml:space="preserve">ουμε τα βασικά. </w:t>
      </w:r>
    </w:p>
    <w:p w14:paraId="09035A7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035A79" w14:textId="77777777" w:rsidR="00850D36" w:rsidRDefault="006A7907">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Ευχαριστούμε, κύριε Ψαριανέ. </w:t>
      </w:r>
    </w:p>
    <w:p w14:paraId="09035A7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Ένωσης Κεντρώων κ. Γεωργιάδης για δεκαπέντε λεπτά. </w:t>
      </w:r>
    </w:p>
    <w:p w14:paraId="09035A7B"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 (</w:t>
      </w:r>
      <w:r>
        <w:rPr>
          <w:rFonts w:eastAsia="Times New Roman" w:cs="Times New Roman"/>
          <w:b/>
          <w:szCs w:val="24"/>
        </w:rPr>
        <w:t xml:space="preserve">Θ΄ </w:t>
      </w:r>
      <w:r>
        <w:rPr>
          <w:rFonts w:eastAsia="Times New Roman" w:cs="Times New Roman"/>
          <w:b/>
          <w:szCs w:val="24"/>
        </w:rPr>
        <w:t>Αντιπρόεδρος της Βουλής):</w:t>
      </w:r>
      <w:r>
        <w:rPr>
          <w:rFonts w:eastAsia="Times New Roman" w:cs="Times New Roman"/>
          <w:szCs w:val="24"/>
        </w:rPr>
        <w:t xml:space="preserve"> Ευχαριστώ πολύ, κύριε Πρόεδρε.</w:t>
      </w:r>
    </w:p>
    <w:p w14:paraId="09035A7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Κύριοι Υπουργοί, αγαπητοί συνάδελφοι Βουλευτές,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σήμερα εισάγει ένα σχέδιο νόμου που στην</w:t>
      </w:r>
      <w:r w:rsidRPr="00F52641">
        <w:rPr>
          <w:rFonts w:eastAsia="Times New Roman" w:cs="Times New Roman"/>
          <w:szCs w:val="24"/>
        </w:rPr>
        <w:t xml:space="preserve"> </w:t>
      </w:r>
      <w:r>
        <w:rPr>
          <w:rFonts w:eastAsia="Times New Roman" w:cs="Times New Roman"/>
          <w:szCs w:val="24"/>
        </w:rPr>
        <w:t xml:space="preserve">ουσία είναι σπασμένο σε τρία, για να μην πω σε τέσσερα κομμάτια. </w:t>
      </w:r>
    </w:p>
    <w:p w14:paraId="09035A7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Αφ</w:t>
      </w:r>
      <w:r>
        <w:rPr>
          <w:rFonts w:eastAsia="Times New Roman" w:cs="Times New Roman"/>
          <w:szCs w:val="24"/>
        </w:rPr>
        <w:t xml:space="preserve">’ </w:t>
      </w:r>
      <w:r>
        <w:rPr>
          <w:rFonts w:eastAsia="Times New Roman" w:cs="Times New Roman"/>
          <w:szCs w:val="24"/>
        </w:rPr>
        <w:t xml:space="preserve">ενός αφορά την ίδρυση των </w:t>
      </w:r>
      <w:proofErr w:type="spellStart"/>
      <w:r>
        <w:rPr>
          <w:rFonts w:eastAsia="Times New Roman" w:cs="Times New Roman"/>
          <w:szCs w:val="24"/>
        </w:rPr>
        <w:t>υδατοδρομίων</w:t>
      </w:r>
      <w:proofErr w:type="spellEnd"/>
      <w:r>
        <w:rPr>
          <w:rFonts w:eastAsia="Times New Roman" w:cs="Times New Roman"/>
          <w:szCs w:val="24"/>
        </w:rPr>
        <w:t xml:space="preserve"> </w:t>
      </w:r>
      <w:r>
        <w:rPr>
          <w:rFonts w:eastAsia="Times New Roman" w:cs="Times New Roman"/>
          <w:szCs w:val="24"/>
        </w:rPr>
        <w:t>με τα άρθρα 1 έως 32. Το δεύτερο κομμάτι αφορά τις αστικές οδικές μεταφορές με τα άρθρα 33 έως 49. Το τρίτο κομμάτι αφορά κάποιες επιπρόσθετες ρυθμίσεις για την Εθνική Αρχή Συντονισμού Πτήσεων και συγκεκριμένα τα άρθρα 50 έως 53 και το τέταρτο κομμάτι είνα</w:t>
      </w:r>
      <w:r>
        <w:rPr>
          <w:rFonts w:eastAsia="Times New Roman" w:cs="Times New Roman"/>
          <w:szCs w:val="24"/>
        </w:rPr>
        <w:t xml:space="preserve">ι οι τροπολογίες. </w:t>
      </w:r>
    </w:p>
    <w:p w14:paraId="09035A7E" w14:textId="77777777" w:rsidR="00850D36" w:rsidRDefault="006A7907">
      <w:pPr>
        <w:spacing w:line="600" w:lineRule="auto"/>
        <w:ind w:firstLine="709"/>
        <w:jc w:val="both"/>
        <w:rPr>
          <w:rFonts w:eastAsia="Times New Roman" w:cs="Times New Roman"/>
          <w:szCs w:val="24"/>
        </w:rPr>
      </w:pPr>
      <w:r>
        <w:rPr>
          <w:rFonts w:eastAsia="Times New Roman" w:cs="Times New Roman"/>
          <w:szCs w:val="24"/>
        </w:rPr>
        <w:t>Για άλλη μια φορά έχουμε τροπολογίες και μάλιστα του Υπουργείου Ναυτιλίας, οι οποίες είναι άσχετες με το συγκεκριμένο σχέδιο νόμου. Έρχονται εδώ στην Ολομέλεια, δεν έχουν συζητηθεί κατά τη διάρκεια των επιτροπών και για άλλη μια φορά δεν</w:t>
      </w:r>
      <w:r>
        <w:rPr>
          <w:rFonts w:eastAsia="Times New Roman" w:cs="Times New Roman"/>
          <w:szCs w:val="24"/>
        </w:rPr>
        <w:t xml:space="preserve"> τηρούνται τα προσχήματα, όσον αφορά το θέμα των τροπολογιών, πράγμα που έχουμε αναφέρει άπειρες φορές. Φέρνετε τροπολογίες τις οποίες δεν μπορεί να μην γνωρίζετε τόσο καιρό. Να τις φέρετε στις επιτροπές να τις συζητήσουμε. Δεν λέω να ενταχθούν μέσα στο σχ</w:t>
      </w:r>
      <w:r>
        <w:rPr>
          <w:rFonts w:eastAsia="Times New Roman" w:cs="Times New Roman"/>
          <w:szCs w:val="24"/>
        </w:rPr>
        <w:t xml:space="preserve">έδιο νόμου ή στο προσχέδιο που μας </w:t>
      </w:r>
      <w:r>
        <w:rPr>
          <w:rFonts w:eastAsia="Times New Roman" w:cs="Times New Roman"/>
          <w:szCs w:val="24"/>
        </w:rPr>
        <w:lastRenderedPageBreak/>
        <w:t>φέρνετε. Για ευνόητους λόγους μπορεί να έρθουν την τελευταία στιγμή, αλλά να περιμένουμε κατά τη διάρκεια της Ολομέλειας να έρθουν τροπολογίες επί τροπολογιών;</w:t>
      </w:r>
    </w:p>
    <w:p w14:paraId="09035A7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Κανείς δεν έχει καταλάβει, βέβαια, γιατί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υπαναχώρησε το 2016 για την προώθηση ενός παρόμοιου σχεδίου νόμου, δεδομένου ότι τότε όχι μόνο βαρύγδουπα είχε ανακοινωθεί, αλλά και δήθεν υπήρχαν εισηγήσεις ότι εντός των επόμενων δύο ετών θα είχε ολοκληρωθεί ένα δίκτυο </w:t>
      </w:r>
      <w:proofErr w:type="spellStart"/>
      <w:r>
        <w:rPr>
          <w:rFonts w:eastAsia="Times New Roman" w:cs="Times New Roman"/>
          <w:szCs w:val="24"/>
        </w:rPr>
        <w:t>υδατοδρομίων</w:t>
      </w:r>
      <w:proofErr w:type="spellEnd"/>
      <w:r>
        <w:rPr>
          <w:rFonts w:eastAsia="Times New Roman" w:cs="Times New Roman"/>
          <w:szCs w:val="24"/>
        </w:rPr>
        <w:t xml:space="preserve"> πανελλαδικής εμβ</w:t>
      </w:r>
      <w:r>
        <w:rPr>
          <w:rFonts w:eastAsia="Times New Roman" w:cs="Times New Roman"/>
          <w:szCs w:val="24"/>
        </w:rPr>
        <w:t>έλειας, το οποίο μάλιστα θα κάλυπτε μεγάλο μέρος των σχετικών συγκοινωνιακών αναγκών της χώρας μας. Άρα, σήμερα αυτό που συζητάμε θα έπρεπε ήδη να έχει υλοποιηθεί, όχι απλά να έχει προχωρήσει.</w:t>
      </w:r>
    </w:p>
    <w:p w14:paraId="09035A8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σαν πρώτο σχόλιο θα μπορούσαμε να πούμε ότι φυσι</w:t>
      </w:r>
      <w:r>
        <w:rPr>
          <w:rFonts w:eastAsia="Times New Roman" w:cs="Times New Roman"/>
          <w:szCs w:val="24"/>
        </w:rPr>
        <w:t xml:space="preserve">κά είναι καλοδεχούμενη αυτή η πρόταση, έστω και αργά, για την ανάπτυξη του τομέα των </w:t>
      </w:r>
      <w:proofErr w:type="spellStart"/>
      <w:r>
        <w:rPr>
          <w:rFonts w:eastAsia="Times New Roman" w:cs="Times New Roman"/>
          <w:szCs w:val="24"/>
        </w:rPr>
        <w:t>υδατοδρομίων</w:t>
      </w:r>
      <w:proofErr w:type="spellEnd"/>
      <w:r>
        <w:rPr>
          <w:rFonts w:eastAsia="Times New Roman" w:cs="Times New Roman"/>
          <w:szCs w:val="24"/>
        </w:rPr>
        <w:t xml:space="preserve"> στη χώρα μας και αυτό, διότι, κατ’ αρχάς, θα ενδυναμωθεί ο τουρισμός, κατά δεύτερον, θα προσελκύσει σοβαρές επενδύσεις -μακάρι να φέρετε και μια επένδυση και </w:t>
      </w:r>
      <w:r>
        <w:rPr>
          <w:rFonts w:eastAsia="Times New Roman" w:cs="Times New Roman"/>
          <w:szCs w:val="24"/>
        </w:rPr>
        <w:t>εσείς σαν Κυβέρνηση στη χώρα μας- και κατά τρίτον, θα βοηθήσει δεκάδες απομονωμένες, κυρίως νησιωτικές, περιοχές της Ελλάδας να έχουν γρήγορη, εναλλακτική και ελπίζουμε και φθηνότερη διασύνδεση και με άλλα σημεία της χώρας μας.</w:t>
      </w:r>
    </w:p>
    <w:p w14:paraId="09035A8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Ακούστηκε και στην </w:t>
      </w:r>
      <w:r>
        <w:rPr>
          <w:rFonts w:eastAsia="Times New Roman" w:cs="Times New Roman"/>
          <w:szCs w:val="24"/>
        </w:rPr>
        <w:t xml:space="preserve">επιτροπή </w:t>
      </w:r>
      <w:r>
        <w:rPr>
          <w:rFonts w:eastAsia="Times New Roman" w:cs="Times New Roman"/>
          <w:szCs w:val="24"/>
        </w:rPr>
        <w:t xml:space="preserve">ο αριθμός «εξήντα πέντε» για τα </w:t>
      </w:r>
      <w:proofErr w:type="spellStart"/>
      <w:r>
        <w:rPr>
          <w:rFonts w:eastAsia="Times New Roman" w:cs="Times New Roman"/>
          <w:szCs w:val="24"/>
        </w:rPr>
        <w:t>υδατοδρόμια</w:t>
      </w:r>
      <w:proofErr w:type="spellEnd"/>
      <w:r>
        <w:rPr>
          <w:rFonts w:eastAsia="Times New Roman" w:cs="Times New Roman"/>
          <w:szCs w:val="24"/>
        </w:rPr>
        <w:t>, για τα οποία υπάρχουν επίσης και εξελίξεις και όλοι ευχόμαστε να ενταθεί ο σχετικός ανταγωνισμός και γρήγορα να αναπτυχθεί το απαραίτητο δίκτυο.</w:t>
      </w:r>
    </w:p>
    <w:p w14:paraId="09035A8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Κάποιες παρατηρήσεις τώρα επί του σχεδίου νόμου. Κατ’ αρχάς, για τ</w:t>
      </w:r>
      <w:r>
        <w:rPr>
          <w:rFonts w:eastAsia="Times New Roman" w:cs="Times New Roman"/>
          <w:szCs w:val="24"/>
        </w:rPr>
        <w:t xml:space="preserve">ο ζήτημα του ιδιοκτησιακού καθεστώτος του άρθρου 4, μάλλον είναι καλύτερα που διαχωρίζεται πλέον η </w:t>
      </w:r>
      <w:proofErr w:type="spellStart"/>
      <w:r>
        <w:rPr>
          <w:rFonts w:eastAsia="Times New Roman" w:cs="Times New Roman"/>
          <w:szCs w:val="24"/>
        </w:rPr>
        <w:t>αδειοδότηση</w:t>
      </w:r>
      <w:proofErr w:type="spellEnd"/>
      <w:r>
        <w:rPr>
          <w:rFonts w:eastAsia="Times New Roman" w:cs="Times New Roman"/>
          <w:szCs w:val="24"/>
        </w:rPr>
        <w:t xml:space="preserve"> ίδρυσης αυτής της λειτουργίας, όπως και το ότι η άδεια ίδρυσης </w:t>
      </w:r>
      <w:proofErr w:type="spellStart"/>
      <w:r>
        <w:rPr>
          <w:rFonts w:eastAsia="Times New Roman" w:cs="Times New Roman"/>
          <w:szCs w:val="24"/>
        </w:rPr>
        <w:t>υδατοδρομίου</w:t>
      </w:r>
      <w:proofErr w:type="spellEnd"/>
      <w:r>
        <w:rPr>
          <w:rFonts w:eastAsia="Times New Roman" w:cs="Times New Roman"/>
          <w:szCs w:val="24"/>
        </w:rPr>
        <w:t xml:space="preserve"> χορηγείται μόνο σε δημόσιο φορέα, παρ</w:t>
      </w:r>
      <w:r>
        <w:rPr>
          <w:rFonts w:eastAsia="Times New Roman" w:cs="Times New Roman"/>
          <w:szCs w:val="24"/>
        </w:rPr>
        <w:t xml:space="preserve">’ </w:t>
      </w:r>
      <w:r>
        <w:rPr>
          <w:rFonts w:eastAsia="Times New Roman" w:cs="Times New Roman"/>
          <w:szCs w:val="24"/>
        </w:rPr>
        <w:t>ότι η Κυβέρνηση δείχνει την επ</w:t>
      </w:r>
      <w:r>
        <w:rPr>
          <w:rFonts w:eastAsia="Times New Roman" w:cs="Times New Roman"/>
          <w:szCs w:val="24"/>
        </w:rPr>
        <w:t>ιθυμία να συγκεντρώνει τη διαχείριση των πάντων. Διότι ναι μεν πρέπει ο οποιοσδήποτε επενδυτής να διευκολύνεται σε γραφειοκρατικό επίπεδο με όσο το δυνατόν λιγότερες επαφές με τους λεγόμενους «καρεκλοκένταυρους», αλλά πιο σημαντικό είναι να υπάρχει ένας εθ</w:t>
      </w:r>
      <w:r>
        <w:rPr>
          <w:rFonts w:eastAsia="Times New Roman" w:cs="Times New Roman"/>
          <w:szCs w:val="24"/>
        </w:rPr>
        <w:t xml:space="preserve">νικός σχεδιασμός για τη </w:t>
      </w:r>
      <w:proofErr w:type="spellStart"/>
      <w:r>
        <w:rPr>
          <w:rFonts w:eastAsia="Times New Roman" w:cs="Times New Roman"/>
          <w:szCs w:val="24"/>
        </w:rPr>
        <w:t>χωροθέτηση</w:t>
      </w:r>
      <w:proofErr w:type="spellEnd"/>
      <w:r>
        <w:rPr>
          <w:rFonts w:eastAsia="Times New Roman" w:cs="Times New Roman"/>
          <w:szCs w:val="24"/>
        </w:rPr>
        <w:t xml:space="preserve"> των </w:t>
      </w:r>
      <w:proofErr w:type="spellStart"/>
      <w:r>
        <w:rPr>
          <w:rFonts w:eastAsia="Times New Roman" w:cs="Times New Roman"/>
          <w:szCs w:val="24"/>
        </w:rPr>
        <w:t>υδατοδρομίων</w:t>
      </w:r>
      <w:proofErr w:type="spellEnd"/>
      <w:r>
        <w:rPr>
          <w:rFonts w:eastAsia="Times New Roman" w:cs="Times New Roman"/>
          <w:szCs w:val="24"/>
        </w:rPr>
        <w:t>, αρκεί να ληφθεί μέριμνα, ώστε να αποφευχθεί ταύτιση με τις ακτοπλοϊκές γραμμές.</w:t>
      </w:r>
    </w:p>
    <w:p w14:paraId="09035A8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το καθεστώς λειτουργίας θα ήθελα να πω ότι εμείς δεν βλέπουμε αρνητικά τη σύμπραξη δημοσίου και ιδιωτικού τομέα και τις συνέργειες που μπορεί να έχουν. Διαφωνούμε, όμως, κάθετα με τα προβλεπόμενα στην παράγραφο 1 του άρθρου 4 και στην παράγραφο 1 του ά</w:t>
      </w:r>
      <w:r>
        <w:rPr>
          <w:rFonts w:eastAsia="Times New Roman" w:cs="Times New Roman"/>
          <w:szCs w:val="24"/>
        </w:rPr>
        <w:t xml:space="preserve">ρθρου 6, που κάνουν λόγο για χορήγηση αδειών ίδρυσης και λειτουργίας αντίστοιχα σε ζώνες που επιτρέπεται ήπια ή πιο βαριά δραστηριότητα –όπως αναφέρατε, κύριε Υπουργέ και εσείς- που θα καθοριστούν μέσα σε </w:t>
      </w:r>
      <w:r>
        <w:rPr>
          <w:rFonts w:eastAsia="Times New Roman" w:cs="Times New Roman"/>
          <w:szCs w:val="24"/>
        </w:rPr>
        <w:lastRenderedPageBreak/>
        <w:t xml:space="preserve">περιοχές </w:t>
      </w:r>
      <w:r>
        <w:rPr>
          <w:rFonts w:eastAsia="Times New Roman" w:cs="Times New Roman"/>
          <w:szCs w:val="24"/>
        </w:rPr>
        <w:t>«</w:t>
      </w:r>
      <w:r>
        <w:rPr>
          <w:rFonts w:eastAsia="Times New Roman" w:cs="Times New Roman"/>
          <w:szCs w:val="24"/>
          <w:lang w:val="en-US"/>
        </w:rPr>
        <w:t>NATURA</w:t>
      </w:r>
      <w:r w:rsidRPr="00F16BFB">
        <w:rPr>
          <w:rFonts w:eastAsia="Times New Roman" w:cs="Times New Roman"/>
          <w:szCs w:val="24"/>
        </w:rPr>
        <w:t xml:space="preserve"> </w:t>
      </w:r>
      <w:r>
        <w:rPr>
          <w:rFonts w:eastAsia="Times New Roman" w:cs="Times New Roman"/>
          <w:szCs w:val="24"/>
        </w:rPr>
        <w:t>2000</w:t>
      </w:r>
      <w:r>
        <w:rPr>
          <w:rFonts w:eastAsia="Times New Roman" w:cs="Times New Roman"/>
          <w:szCs w:val="24"/>
        </w:rPr>
        <w:t>»</w:t>
      </w:r>
      <w:r>
        <w:rPr>
          <w:rFonts w:eastAsia="Times New Roman" w:cs="Times New Roman"/>
          <w:szCs w:val="24"/>
        </w:rPr>
        <w:t xml:space="preserve">, γιατί σίγουρα ένα </w:t>
      </w:r>
      <w:proofErr w:type="spellStart"/>
      <w:r>
        <w:rPr>
          <w:rFonts w:eastAsia="Times New Roman" w:cs="Times New Roman"/>
          <w:szCs w:val="24"/>
        </w:rPr>
        <w:t>υδατοδρόμ</w:t>
      </w:r>
      <w:r>
        <w:rPr>
          <w:rFonts w:eastAsia="Times New Roman" w:cs="Times New Roman"/>
          <w:szCs w:val="24"/>
        </w:rPr>
        <w:t>ιο</w:t>
      </w:r>
      <w:proofErr w:type="spellEnd"/>
      <w:r>
        <w:rPr>
          <w:rFonts w:eastAsia="Times New Roman" w:cs="Times New Roman"/>
          <w:szCs w:val="24"/>
        </w:rPr>
        <w:t xml:space="preserve"> δεν αποτελεί ήπια δραστηριότητα και το γνωρίζετε πάρα πολύ καλά αυτό, οπότε χρειάζεται μια προσοχή στο πώς θα υλοποιηθούν τα </w:t>
      </w:r>
      <w:proofErr w:type="spellStart"/>
      <w:r>
        <w:rPr>
          <w:rFonts w:eastAsia="Times New Roman" w:cs="Times New Roman"/>
          <w:szCs w:val="24"/>
        </w:rPr>
        <w:t>υδατοδρόμια</w:t>
      </w:r>
      <w:proofErr w:type="spellEnd"/>
      <w:r>
        <w:rPr>
          <w:rFonts w:eastAsia="Times New Roman" w:cs="Times New Roman"/>
          <w:szCs w:val="24"/>
        </w:rPr>
        <w:t>.</w:t>
      </w:r>
    </w:p>
    <w:p w14:paraId="09035A8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Στην Ένωση Κεντρώων πιστεύουμε ότι καμμία αναπτυξιακή διαδικασία δεν πρέπει να υπερέχει του περιβάλλοντος και των π</w:t>
      </w:r>
      <w:r>
        <w:rPr>
          <w:rFonts w:eastAsia="Times New Roman" w:cs="Times New Roman"/>
          <w:szCs w:val="24"/>
        </w:rPr>
        <w:t>ροστατευόμενων περιοχών.</w:t>
      </w:r>
    </w:p>
    <w:p w14:paraId="09035A8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Τα υπονοούμενα που αφήσατε, κύριε Υπουργέ, που αφορούν αυτές τις περιοχές ότι πιθανόν στο παρελθόν να μην καθορίστηκαν με βέλτιστο τρόπο, πραγματικά δεν υπάρχουν σαν δικαιολογία και θα θέλαμε να μας εξηγήσετε κάποια πράγματα παραπά</w:t>
      </w:r>
      <w:r>
        <w:rPr>
          <w:rFonts w:eastAsia="Times New Roman" w:cs="Times New Roman"/>
          <w:szCs w:val="24"/>
        </w:rPr>
        <w:t>νω.</w:t>
      </w:r>
    </w:p>
    <w:p w14:paraId="09035A8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Διαφωνούμε, επίσης, με την παράγραφο 3 του άρθρου 6 για τη χορήγηση άδειας λειτουργίας ακόμη και σε ΙΚΕ, τη λεγόμενη «εταιρεία 1 ευρώ», όπως αποκαλείται στο εμπόριο. Επιβάλλεται να υπάρχει ένα όριο όχι μόνο για τους εταίρους και τους διαχειριστές, αλλά</w:t>
      </w:r>
      <w:r>
        <w:rPr>
          <w:rFonts w:eastAsia="Times New Roman" w:cs="Times New Roman"/>
          <w:szCs w:val="24"/>
        </w:rPr>
        <w:t xml:space="preserve"> επιπρόσθετα να τεθούν κάποια ελάχιστα κεφαλαιακά όρια, εξασφαλίζοντας στοιχειώδεις ανάγκες ρευστότητας.</w:t>
      </w:r>
    </w:p>
    <w:p w14:paraId="09035A8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Δεν συμφωνούμε με την προβλεπόμενη στην παράγραφο 2 του άρθρου 13 ανάκληση της άδειας ίδρυσης σε περίπτωση που για δύο συνεχόμενα έτη δεν παρουσιάζει π</w:t>
      </w:r>
      <w:r>
        <w:rPr>
          <w:rFonts w:eastAsia="Times New Roman" w:cs="Times New Roman"/>
          <w:szCs w:val="24"/>
        </w:rPr>
        <w:t>τητικό έργο, γιατί υπάρχει ένα σοβαρό ενδεχόμενο κάποιοι φορείς…</w:t>
      </w:r>
    </w:p>
    <w:p w14:paraId="09035A88"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w:t>
      </w:r>
      <w:r w:rsidRPr="00B24D75">
        <w:rPr>
          <w:rFonts w:eastAsia="Times New Roman" w:cs="Times New Roman"/>
          <w:b/>
          <w:szCs w:val="24"/>
        </w:rPr>
        <w:t xml:space="preserve"> (Υπουργός </w:t>
      </w:r>
      <w:r>
        <w:rPr>
          <w:rFonts w:eastAsia="Times New Roman" w:cs="Times New Roman"/>
          <w:b/>
          <w:szCs w:val="24"/>
        </w:rPr>
        <w:t>Υποδομών και Μεταφορών</w:t>
      </w:r>
      <w:r w:rsidRPr="00B24D75">
        <w:rPr>
          <w:rFonts w:eastAsia="Times New Roman" w:cs="Times New Roman"/>
          <w:b/>
          <w:szCs w:val="24"/>
        </w:rPr>
        <w:t>):</w:t>
      </w:r>
      <w:r>
        <w:rPr>
          <w:rFonts w:eastAsia="Times New Roman" w:cs="Times New Roman"/>
          <w:szCs w:val="24"/>
        </w:rPr>
        <w:t xml:space="preserve"> Αυτό αφαιρέθηκε.</w:t>
      </w:r>
    </w:p>
    <w:p w14:paraId="09035A89"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ΜΑΡΙΟΣ ΓΕΩΡΓΙΑΔΗΣ</w:t>
      </w:r>
      <w:r w:rsidRPr="00371594">
        <w:rPr>
          <w:rFonts w:eastAsia="Times New Roman" w:cs="Times New Roman"/>
          <w:b/>
          <w:szCs w:val="24"/>
        </w:rPr>
        <w:t>:</w:t>
      </w:r>
      <w:r>
        <w:rPr>
          <w:rFonts w:eastAsia="Times New Roman" w:cs="Times New Roman"/>
          <w:szCs w:val="24"/>
        </w:rPr>
        <w:t xml:space="preserve"> Αφαιρέθηκε; Αν έχει αφαιρεθεί -μπορεί να έγινε την τελευταία στιγμή- καλώς έχει αφαιρεθεί. Δεν συνεχίζω.</w:t>
      </w:r>
    </w:p>
    <w:p w14:paraId="09035A8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Επίσης, διαφωνούμε κάθετα για λόγους αρχής με το άρθρο 14 που προβλέπει τη σύσταση </w:t>
      </w:r>
      <w:r>
        <w:rPr>
          <w:rFonts w:eastAsia="Times New Roman" w:cs="Times New Roman"/>
          <w:szCs w:val="24"/>
        </w:rPr>
        <w:t xml:space="preserve">επιτροπής </w:t>
      </w:r>
      <w:proofErr w:type="spellStart"/>
      <w:r>
        <w:rPr>
          <w:rFonts w:eastAsia="Times New Roman" w:cs="Times New Roman"/>
          <w:szCs w:val="24"/>
        </w:rPr>
        <w:t>υδατοδρομίων</w:t>
      </w:r>
      <w:proofErr w:type="spellEnd"/>
      <w:r>
        <w:rPr>
          <w:rFonts w:eastAsia="Times New Roman" w:cs="Times New Roman"/>
          <w:szCs w:val="24"/>
        </w:rPr>
        <w:t>, ενός ακόμη φορέα που συμβάλλει στη διόγκωση</w:t>
      </w:r>
      <w:r>
        <w:rPr>
          <w:rFonts w:eastAsia="Times New Roman" w:cs="Times New Roman"/>
          <w:szCs w:val="24"/>
        </w:rPr>
        <w:t xml:space="preserve"> του κράτους. </w:t>
      </w:r>
    </w:p>
    <w:p w14:paraId="09035A8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Οπωσδήποτε κάποια </w:t>
      </w:r>
      <w:r>
        <w:rPr>
          <w:rFonts w:eastAsia="Times New Roman" w:cs="Times New Roman"/>
          <w:szCs w:val="24"/>
        </w:rPr>
        <w:t xml:space="preserve">υπηρεσία </w:t>
      </w:r>
      <w:r>
        <w:rPr>
          <w:rFonts w:eastAsia="Times New Roman" w:cs="Times New Roman"/>
          <w:szCs w:val="24"/>
        </w:rPr>
        <w:t>πρέπει να είναι αρμόδια και να συντονίζει, αλλά, επιτέλους, κάντε κάτι για το λεγόμενο «μικρότερο κράτος», για τις λιγότερες θέσεις ημετέρων και για τον μικρότερο αριθμό φορέων και επιτροπών.</w:t>
      </w:r>
    </w:p>
    <w:p w14:paraId="09035A8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Όσον αφορά τη μεταβατι</w:t>
      </w:r>
      <w:r>
        <w:rPr>
          <w:rFonts w:eastAsia="Times New Roman" w:cs="Times New Roman"/>
          <w:szCs w:val="24"/>
        </w:rPr>
        <w:t xml:space="preserve">κή διάταξη της παραγράφου 2 του άρθρου 31, το να επιτρέπονται δηλαδή </w:t>
      </w:r>
      <w:proofErr w:type="spellStart"/>
      <w:r>
        <w:rPr>
          <w:rFonts w:eastAsia="Times New Roman" w:cs="Times New Roman"/>
          <w:szCs w:val="24"/>
        </w:rPr>
        <w:t>λυόμενες</w:t>
      </w:r>
      <w:proofErr w:type="spellEnd"/>
      <w:r>
        <w:rPr>
          <w:rFonts w:eastAsia="Times New Roman" w:cs="Times New Roman"/>
          <w:szCs w:val="24"/>
        </w:rPr>
        <w:t xml:space="preserve"> κατασκευές ως υποδομή των </w:t>
      </w:r>
      <w:proofErr w:type="spellStart"/>
      <w:r>
        <w:rPr>
          <w:rFonts w:eastAsia="Times New Roman" w:cs="Times New Roman"/>
          <w:szCs w:val="24"/>
        </w:rPr>
        <w:t>υδατοδρομίων</w:t>
      </w:r>
      <w:proofErr w:type="spellEnd"/>
      <w:r>
        <w:rPr>
          <w:rFonts w:eastAsia="Times New Roman" w:cs="Times New Roman"/>
          <w:szCs w:val="24"/>
        </w:rPr>
        <w:t>, δεν κατανοούμε τη χρησιμότητά της, δεδομένου ότι η άδεια ίδρυσης γίνεται για αόριστο χρόνο. Επομένως, δεν υπάρχει ανάγκη πρόχειρων κατασκε</w:t>
      </w:r>
      <w:r>
        <w:rPr>
          <w:rFonts w:eastAsia="Times New Roman" w:cs="Times New Roman"/>
          <w:szCs w:val="24"/>
        </w:rPr>
        <w:t xml:space="preserve">υών που εξάλλου θα δημιουργούν και στο τέλος της ημέρας μία άσχημη εικόνα. Καταλαβαίνετε πως όταν μιλάμε για </w:t>
      </w:r>
      <w:proofErr w:type="spellStart"/>
      <w:r>
        <w:rPr>
          <w:rFonts w:eastAsia="Times New Roman" w:cs="Times New Roman"/>
          <w:szCs w:val="24"/>
        </w:rPr>
        <w:t>λυόμενα</w:t>
      </w:r>
      <w:proofErr w:type="spellEnd"/>
      <w:r>
        <w:rPr>
          <w:rFonts w:eastAsia="Times New Roman" w:cs="Times New Roman"/>
          <w:szCs w:val="24"/>
        </w:rPr>
        <w:t xml:space="preserve"> είναι και λίγο αυθαίρετο για την επέκταση και τους κινδύνους που αυτό ενέχει. </w:t>
      </w:r>
    </w:p>
    <w:p w14:paraId="09035A8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Κάποιες απορίες προκαλεί και η παραπομπή της αιτιολογικής έκ</w:t>
      </w:r>
      <w:r>
        <w:rPr>
          <w:rFonts w:eastAsia="Times New Roman" w:cs="Times New Roman"/>
          <w:szCs w:val="24"/>
        </w:rPr>
        <w:t>θεσης που αναφέρει ότι το σχέδιο νόμου δεν αντιβαίνει τον Κανονισμό 2017/352 της Ευρωπαϊκής Ένωσης, επειδή πρώτον, όπως αναφέρθηκε, στον συγκεκριμένο Κανονισμό δεν υπάρχει ούτε μία φορά η λέξη «</w:t>
      </w:r>
      <w:proofErr w:type="spellStart"/>
      <w:r>
        <w:rPr>
          <w:rFonts w:eastAsia="Times New Roman" w:cs="Times New Roman"/>
          <w:szCs w:val="24"/>
        </w:rPr>
        <w:t>υδατοδρόμια</w:t>
      </w:r>
      <w:proofErr w:type="spellEnd"/>
      <w:r>
        <w:rPr>
          <w:rFonts w:eastAsia="Times New Roman" w:cs="Times New Roman"/>
          <w:szCs w:val="24"/>
        </w:rPr>
        <w:t>» ή η εναλλακτική διατύπωση «αεροδρόμια επί υδάτινω</w:t>
      </w:r>
      <w:r>
        <w:rPr>
          <w:rFonts w:eastAsia="Times New Roman" w:cs="Times New Roman"/>
          <w:szCs w:val="24"/>
        </w:rPr>
        <w:t xml:space="preserve">ν επιφανειών» και, δεύτερον, ο κύριος Υπουργός στην </w:t>
      </w:r>
      <w:r>
        <w:rPr>
          <w:rFonts w:eastAsia="Times New Roman" w:cs="Times New Roman"/>
          <w:szCs w:val="24"/>
        </w:rPr>
        <w:t xml:space="preserve">επιτροπή </w:t>
      </w:r>
      <w:r>
        <w:rPr>
          <w:rFonts w:eastAsia="Times New Roman" w:cs="Times New Roman"/>
          <w:szCs w:val="24"/>
        </w:rPr>
        <w:t xml:space="preserve">είπε κατά λέξη «Να σας πω ότι ήταν πολύμηνη η διαβούλευση με τις Διευθύνσεις της Ευρωπαϊκής Επιτροπής, διότι δεν υπήρχε Κανονισμός για τη λειτουργία των αεροπλάνων». </w:t>
      </w:r>
    </w:p>
    <w:p w14:paraId="09035A8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Δεν γνωρίζουμε εάν έχει γίνε</w:t>
      </w:r>
      <w:r>
        <w:rPr>
          <w:rFonts w:eastAsia="Times New Roman" w:cs="Times New Roman"/>
          <w:szCs w:val="24"/>
        </w:rPr>
        <w:t xml:space="preserve">ι κάποιο λάθος, αλλά δεν επιθυμούμε πραγματικά οι υποχρεώσεις όσων λάβουν άδειες να προβλέπονται μόνο σε εθνικό επίπεδο και όχι σε κάποια </w:t>
      </w:r>
      <w:proofErr w:type="spellStart"/>
      <w:r>
        <w:rPr>
          <w:rFonts w:eastAsia="Times New Roman" w:cs="Times New Roman"/>
          <w:szCs w:val="24"/>
        </w:rPr>
        <w:t>ενωσιακή</w:t>
      </w:r>
      <w:proofErr w:type="spellEnd"/>
      <w:r>
        <w:rPr>
          <w:rFonts w:eastAsia="Times New Roman" w:cs="Times New Roman"/>
          <w:szCs w:val="24"/>
        </w:rPr>
        <w:t xml:space="preserve"> νομοθεσία. </w:t>
      </w:r>
    </w:p>
    <w:p w14:paraId="09035A8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Ας πάμε τώρα στο δεύτερο κομμάτι που αφορά το ζήτημα των οδικών επιβατικών αστικών συγκοινωνιών, </w:t>
      </w:r>
      <w:r>
        <w:rPr>
          <w:rFonts w:eastAsia="Times New Roman" w:cs="Times New Roman"/>
          <w:szCs w:val="24"/>
        </w:rPr>
        <w:t xml:space="preserve">όπου είναι φανερό ότι επιχειρείται ένας επανακαθορισμός του θεσμικού πλαισίου και η απελευθέρωσή του σύμφωνα με τον Κανονισμό 1370/2007. </w:t>
      </w:r>
    </w:p>
    <w:p w14:paraId="09035A9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Ενώ στην αρχή αυτές οι διατάξεις δεν αφορούσαν την Αθήνα και τη Θεσσαλονίκη, αλλά τριάντα τέσσερις πόλεις που διαθέτου</w:t>
      </w:r>
      <w:r>
        <w:rPr>
          <w:rFonts w:eastAsia="Times New Roman" w:cs="Times New Roman"/>
          <w:szCs w:val="24"/>
        </w:rPr>
        <w:t xml:space="preserve">ν αστική συγκοινωνία μέσω ΚΤΕΛ και τριάντα δύο από αυτές μέσω δημοτικής συγκοινωνίας, όπως η Ρόδος και </w:t>
      </w:r>
      <w:r>
        <w:rPr>
          <w:rFonts w:eastAsia="Times New Roman" w:cs="Times New Roman"/>
          <w:szCs w:val="24"/>
        </w:rPr>
        <w:lastRenderedPageBreak/>
        <w:t xml:space="preserve">η Κως, ξαφνικά έρχεται η τροπολογία 1764/33 που αφορά αλλαγές και σε Αθήνα και σε Θεσσαλονίκη. </w:t>
      </w:r>
    </w:p>
    <w:p w14:paraId="09035A9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Θεωρούμε απαράδεκτο να γίνεται αυτό τώρα στην Ολομέλεια κ</w:t>
      </w:r>
      <w:r>
        <w:rPr>
          <w:rFonts w:eastAsia="Times New Roman" w:cs="Times New Roman"/>
          <w:szCs w:val="24"/>
        </w:rPr>
        <w:t xml:space="preserve">αι να μην έχουν τοποθετηθεί οι φορείς, να μην έχουμε τοποθετηθεί εμείς σαν κόμματα κατά τη διάρκεια των </w:t>
      </w:r>
      <w:r>
        <w:rPr>
          <w:rFonts w:eastAsia="Times New Roman" w:cs="Times New Roman"/>
          <w:szCs w:val="24"/>
        </w:rPr>
        <w:t>επιτροπών</w:t>
      </w:r>
      <w:r>
        <w:rPr>
          <w:rFonts w:eastAsia="Times New Roman" w:cs="Times New Roman"/>
          <w:szCs w:val="24"/>
        </w:rPr>
        <w:t>, γιατί οι συγκοινωνίες τουλάχιστον των μεγάλων αστικών πόλεων</w:t>
      </w:r>
      <w:r w:rsidRPr="00156A96">
        <w:rPr>
          <w:rFonts w:eastAsia="Times New Roman" w:cs="Times New Roman"/>
          <w:szCs w:val="24"/>
        </w:rPr>
        <w:t xml:space="preserve"> </w:t>
      </w:r>
      <w:r>
        <w:rPr>
          <w:rFonts w:eastAsia="Times New Roman" w:cs="Times New Roman"/>
          <w:szCs w:val="24"/>
        </w:rPr>
        <w:t xml:space="preserve">είναι ένα πάρα πολύ σημαντικό ζήτημα. </w:t>
      </w:r>
    </w:p>
    <w:p w14:paraId="09035A9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 ζήτημα δεν είναι αμελητέο γενικότερα, </w:t>
      </w:r>
      <w:r>
        <w:rPr>
          <w:rFonts w:eastAsia="Times New Roman" w:cs="Times New Roman"/>
          <w:szCs w:val="24"/>
        </w:rPr>
        <w:t xml:space="preserve">μιας και τα ΚΤΕΛ και αυτός ο στόλος εξυπηρετεί εννιακόσια οχήματα και έχει πάνω από χίλιους εξακόσιους εργαζόμενους. Οπότε καταλαβαίνετε ότι κάθε διαγωνισμός ανάθεσης ενός σχετικού έργου θα επηρεάσει αυτόματα τους πάντες. </w:t>
      </w:r>
    </w:p>
    <w:p w14:paraId="09035A9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Ας αναφερθούμε τώρα στο άρθρο 35,</w:t>
      </w:r>
      <w:r>
        <w:rPr>
          <w:rFonts w:eastAsia="Times New Roman" w:cs="Times New Roman"/>
          <w:szCs w:val="24"/>
        </w:rPr>
        <w:t xml:space="preserve"> στο οποίο δεν έχουμε αντίρρηση για την παρεχόμενη στον Υπουργό εξουσιοδότηση να διασφαλίζει τη συνεχή και ομαλή μεταφορά επιβατών σε όλο το δίκτυο των δημόσιων αστικών οδικών μεταφορών επιβατών σε περίπτωση κινδύνου διακοπής της παροχής τους με προκήρυξη </w:t>
      </w:r>
      <w:r>
        <w:rPr>
          <w:rFonts w:eastAsia="Times New Roman" w:cs="Times New Roman"/>
          <w:szCs w:val="24"/>
        </w:rPr>
        <w:t xml:space="preserve">διαγωνισμού, δεδομένου ότι συγκαταλέγεται στις υπηρεσίες γενικού οικονομικού συμφέροντος και ως εκ τούτου πρέπει να προσφέρονται απρόσκοπτα. </w:t>
      </w:r>
    </w:p>
    <w:p w14:paraId="09035A9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 άρθρο 47 και παρά το ότι γενικά δεν συμφωνούμε με κάθε είδους απευθείας αναθέσεις, επειδή στο παρελθόν </w:t>
      </w:r>
      <w:r>
        <w:rPr>
          <w:rFonts w:eastAsia="Times New Roman" w:cs="Times New Roman"/>
          <w:szCs w:val="24"/>
        </w:rPr>
        <w:t xml:space="preserve">όπως καταλαβαίνετε έχουμε κακές εμπειρίες, ωστόσο την αποδεχόμαστε δεδομένου ότι προβλέπεται στον παραπάνω Κανονισμό ως υποχρεωτική εφαρμογή. </w:t>
      </w:r>
    </w:p>
    <w:p w14:paraId="09035A9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Όμως, είμαστε κάθετα αντίθετοι στο προβλεπόμενο εγχείρημα διόγκωσης για άλλη μία φορά του κράτους του άρθρου 46. </w:t>
      </w:r>
      <w:r>
        <w:rPr>
          <w:rFonts w:eastAsia="Times New Roman" w:cs="Times New Roman"/>
          <w:szCs w:val="24"/>
        </w:rPr>
        <w:t>Επιτέλους, σταματήστε αυτές τις διμελείς, τριμελείς, πενταμελείς επιτροπές των επτά, οκτώ, δέκα, δεκαπέντε, τριάντα πέντε ατόμων, διότι αναφέρεστε σε μία συγκρότηση πενταμελούς επιτροπής η οποία στην ουσία αποτελείται από έντεκα μέλη με τους αναπληρωτές κα</w:t>
      </w:r>
      <w:r>
        <w:rPr>
          <w:rFonts w:eastAsia="Times New Roman" w:cs="Times New Roman"/>
          <w:szCs w:val="24"/>
        </w:rPr>
        <w:t xml:space="preserve">ι τον γραμματέα, η οποία αφορά την </w:t>
      </w:r>
      <w:r>
        <w:rPr>
          <w:rFonts w:eastAsia="Times New Roman" w:cs="Times New Roman"/>
          <w:szCs w:val="24"/>
        </w:rPr>
        <w:t>επιτροπή παρακολούθησης</w:t>
      </w:r>
      <w:r>
        <w:rPr>
          <w:rFonts w:eastAsia="Times New Roman" w:cs="Times New Roman"/>
          <w:szCs w:val="24"/>
        </w:rPr>
        <w:t xml:space="preserve"> για κάθε μία σύμβαση που θα γίνεται. </w:t>
      </w:r>
    </w:p>
    <w:p w14:paraId="09035A9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που πρότεινε η Πανελλήνια Ομοσπονδία Αστικών Συγκοινωνιών, εκτιμούμε ότι αν επιτραπεί η τοποθέτηση δεξαμενών αποθήκευσης καυσίμων σε </w:t>
      </w:r>
      <w:r>
        <w:rPr>
          <w:rFonts w:eastAsia="Times New Roman" w:cs="Times New Roman"/>
          <w:szCs w:val="24"/>
        </w:rPr>
        <w:t xml:space="preserve">χώρους στάθμευσης ή στέγασης των λεωφορείων των αστικών ΚΤΕΛ, τότε σύντομα θα αποδειχθεί ότι είναι προβληματικοί, κυρίως για λόγους μη τήρησης προδιαγραφών και αποστάσεων ασφαλείας. </w:t>
      </w:r>
    </w:p>
    <w:p w14:paraId="09035A97"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καταλαβαίνετε, με τα καύσιμα και τις υποκλοπές </w:t>
      </w:r>
      <w:r w:rsidRPr="00224BE3">
        <w:rPr>
          <w:rFonts w:eastAsia="Times New Roman" w:cs="Times New Roman"/>
          <w:szCs w:val="24"/>
        </w:rPr>
        <w:t>μπορεί να</w:t>
      </w:r>
      <w:r>
        <w:rPr>
          <w:rFonts w:eastAsia="Times New Roman" w:cs="Times New Roman"/>
          <w:szCs w:val="24"/>
        </w:rPr>
        <w:t xml:space="preserve"> έχουμε και </w:t>
      </w:r>
      <w:r>
        <w:rPr>
          <w:rFonts w:eastAsia="Times New Roman" w:cs="Times New Roman"/>
          <w:szCs w:val="24"/>
        </w:rPr>
        <w:t xml:space="preserve">τέτοια φαινόμενα σε αυτές τις περιπτώσεις. Καλό θα είναι να διασφαλιστεί τουλάχιστον η σωστή λειτουργία και ο τρόπος προδιαγραφών. Δεν ξέρω αν σίγουρα έχει γίνει μια σωστή μελέτη </w:t>
      </w:r>
      <w:r>
        <w:rPr>
          <w:rFonts w:eastAsia="Times New Roman"/>
          <w:szCs w:val="24"/>
        </w:rPr>
        <w:t>επ' α</w:t>
      </w:r>
      <w:r>
        <w:rPr>
          <w:rFonts w:eastAsia="Times New Roman" w:cs="Times New Roman"/>
          <w:szCs w:val="24"/>
        </w:rPr>
        <w:t>υτού.</w:t>
      </w:r>
      <w:r>
        <w:rPr>
          <w:rFonts w:eastAsia="Times New Roman" w:cs="Times New Roman"/>
          <w:szCs w:val="24"/>
        </w:rPr>
        <w:tab/>
      </w:r>
    </w:p>
    <w:p w14:paraId="09035A9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Πάμε τώρα στο τρίτο κομμάτι που αφορά την Αρχή Συντονισμού Πτήσεω</w:t>
      </w:r>
      <w:r>
        <w:rPr>
          <w:rFonts w:eastAsia="Times New Roman" w:cs="Times New Roman"/>
          <w:szCs w:val="24"/>
        </w:rPr>
        <w:t>ν. Θεωρούμε ότι μεγάλο πρόβλημα προκύπτει από την παράγραφο 2 του άρθρου 51</w:t>
      </w:r>
      <w:r w:rsidRPr="00B37564">
        <w:rPr>
          <w:rFonts w:eastAsia="Times New Roman" w:cs="Times New Roman"/>
          <w:szCs w:val="24"/>
        </w:rPr>
        <w:t xml:space="preserve">, </w:t>
      </w:r>
      <w:r>
        <w:rPr>
          <w:rFonts w:eastAsia="Times New Roman" w:cs="Times New Roman"/>
          <w:szCs w:val="24"/>
        </w:rPr>
        <w:t>με την οποία επιχειρείται αύξηση της θητείας των μελών της Αρχής από τρία σε πέντε χρόνια. Και μαζί με τη δυνατότητα ανανέωσης της θητείας, ουσιαστικά τα μέλη θα διορίζονται για δ</w:t>
      </w:r>
      <w:r>
        <w:rPr>
          <w:rFonts w:eastAsia="Times New Roman" w:cs="Times New Roman"/>
          <w:szCs w:val="24"/>
        </w:rPr>
        <w:t xml:space="preserve">έκα χρόνια, δηλαδή για ένα πάρα πολύ μεγάλο χρονικό διάστημα. Αυτά κατ’ εμάς είναι απαράδεκτα για τη σοβαρότητα μιας εθνικής Αρχής. Και αποτελούν απόπειρα να καταλήξετε την εν λόγω Αρχή σε άλλο ένα «μαγαζί» του </w:t>
      </w:r>
      <w:r w:rsidRPr="009E3DD6">
        <w:rPr>
          <w:rFonts w:eastAsia="Times New Roman" w:cs="Times New Roman"/>
          <w:szCs w:val="24"/>
        </w:rPr>
        <w:t>ΣΥΡΙΖΑ</w:t>
      </w:r>
      <w:r>
        <w:rPr>
          <w:rFonts w:eastAsia="Times New Roman" w:cs="Times New Roman"/>
          <w:szCs w:val="24"/>
        </w:rPr>
        <w:t>.</w:t>
      </w:r>
    </w:p>
    <w:p w14:paraId="09035A9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Διαφωνούμε, επίσης, και για λόγους αρ</w:t>
      </w:r>
      <w:r>
        <w:rPr>
          <w:rFonts w:eastAsia="Times New Roman" w:cs="Times New Roman"/>
          <w:szCs w:val="24"/>
        </w:rPr>
        <w:t xml:space="preserve">χής, γιατί ο αριθμός δεν είναι μεγάλος, και με την παράγραφο 14, όπου δημιουργούνται επιπρόσθετα άλλες </w:t>
      </w:r>
      <w:r>
        <w:rPr>
          <w:rFonts w:eastAsia="Times New Roman" w:cs="Times New Roman"/>
          <w:szCs w:val="24"/>
        </w:rPr>
        <w:t xml:space="preserve">οκτώ </w:t>
      </w:r>
      <w:r>
        <w:rPr>
          <w:rFonts w:eastAsia="Times New Roman" w:cs="Times New Roman"/>
          <w:szCs w:val="24"/>
        </w:rPr>
        <w:t xml:space="preserve">θέσεις υπαλλήλων και μία θέση δικηγόρου. Η έλλειψη προσωπικού που επικαλείται η αιτιολογική έκθεση ή και τα προβλήματα που </w:t>
      </w:r>
      <w:r w:rsidRPr="00224BE3">
        <w:rPr>
          <w:rFonts w:eastAsia="Times New Roman" w:cs="Times New Roman"/>
          <w:szCs w:val="24"/>
        </w:rPr>
        <w:t>μπορεί να</w:t>
      </w:r>
      <w:r>
        <w:rPr>
          <w:rFonts w:eastAsia="Times New Roman" w:cs="Times New Roman"/>
          <w:szCs w:val="24"/>
        </w:rPr>
        <w:t xml:space="preserve"> έχει η Αρχή, όπ</w:t>
      </w:r>
      <w:r>
        <w:rPr>
          <w:rFonts w:eastAsia="Times New Roman" w:cs="Times New Roman"/>
          <w:szCs w:val="24"/>
        </w:rPr>
        <w:t xml:space="preserve">ως οι εξωτερικοί συνεργάτες, θα μπορούσαν άνετα να καλυφθούν μέσω μετατάξεων ή μέσω αποσπάσεων από το γενικότερο </w:t>
      </w:r>
      <w:r>
        <w:rPr>
          <w:rFonts w:eastAsia="Times New Roman" w:cs="Times New Roman"/>
          <w:szCs w:val="24"/>
        </w:rPr>
        <w:t xml:space="preserve">δημόσιο </w:t>
      </w:r>
      <w:r>
        <w:rPr>
          <w:rFonts w:eastAsia="Times New Roman" w:cs="Times New Roman"/>
          <w:szCs w:val="24"/>
        </w:rPr>
        <w:t xml:space="preserve">και να μη προχωρήσουμε για άλλη μία φορά να στη μέθοδο της διόγκωσης του κράτους και στο βόλεμα «ημετέρων». </w:t>
      </w:r>
    </w:p>
    <w:p w14:paraId="09035A9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Ανεπίτρεπτο θεωρούμε, επίσ</w:t>
      </w:r>
      <w:r>
        <w:rPr>
          <w:rFonts w:eastAsia="Times New Roman" w:cs="Times New Roman"/>
          <w:szCs w:val="24"/>
        </w:rPr>
        <w:t>ης, το να αγνοείται η Ανεξάρτητη Αρχή Δημοσίων Συμβάσεων, εάν φυσικά ισχύει η καταγγελία της, σε ό,τι τουλάχιστον έχει να κάνει με τα άρθρα 13, 15, 31, 39, 40, 43, 45 και 47.</w:t>
      </w:r>
    </w:p>
    <w:p w14:paraId="09035A9B" w14:textId="77777777" w:rsidR="00850D36" w:rsidRDefault="006A7907">
      <w:pPr>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δεδομένου ότι ο νόμος περί δημοσίων συμβάσεων προβλέπει ότι </w:t>
      </w:r>
      <w:r w:rsidRPr="00E57B5A">
        <w:rPr>
          <w:rFonts w:eastAsia="Times New Roman" w:cs="Times New Roman"/>
          <w:szCs w:val="24"/>
        </w:rPr>
        <w:t>πρέπει</w:t>
      </w:r>
      <w:r w:rsidRPr="00E57B5A">
        <w:rPr>
          <w:rFonts w:eastAsia="Times New Roman" w:cs="Times New Roman"/>
          <w:szCs w:val="24"/>
        </w:rPr>
        <w:t xml:space="preserve"> να</w:t>
      </w:r>
      <w:r>
        <w:rPr>
          <w:rFonts w:eastAsia="Times New Roman" w:cs="Times New Roman"/>
          <w:szCs w:val="24"/>
        </w:rPr>
        <w:t xml:space="preserve"> προηγηθεί διατύπωση γνώμης της Αρχής πριν την κατάθεση του σχεδίου νόμου στη </w:t>
      </w:r>
      <w:r w:rsidRPr="00840C4C">
        <w:rPr>
          <w:rFonts w:eastAsia="Times New Roman" w:cs="Times New Roman"/>
          <w:szCs w:val="24"/>
        </w:rPr>
        <w:t>Βουλή</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τους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Οπότε δεν ξέρω αν ισχύει η καταγγελία και αν έχει βάση. Περιμένουμε κάποιες εξηγήσει</w:t>
      </w:r>
      <w:r>
        <w:rPr>
          <w:rFonts w:eastAsia="Times New Roman" w:cs="Times New Roman"/>
          <w:szCs w:val="24"/>
        </w:rPr>
        <w:t>ς</w:t>
      </w:r>
      <w:r>
        <w:rPr>
          <w:rFonts w:eastAsia="Times New Roman" w:cs="Times New Roman"/>
          <w:szCs w:val="24"/>
        </w:rPr>
        <w:t xml:space="preserve"> και </w:t>
      </w:r>
      <w:r>
        <w:rPr>
          <w:rFonts w:eastAsia="Times New Roman"/>
          <w:szCs w:val="24"/>
        </w:rPr>
        <w:t>επ’</w:t>
      </w:r>
      <w:r>
        <w:rPr>
          <w:rFonts w:eastAsia="Times New Roman" w:cs="Times New Roman"/>
          <w:szCs w:val="24"/>
        </w:rPr>
        <w:t xml:space="preserve"> αυτού.</w:t>
      </w:r>
    </w:p>
    <w:p w14:paraId="09035A9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Όσον αφορά την </w:t>
      </w:r>
      <w:r w:rsidRPr="005631E0">
        <w:rPr>
          <w:rFonts w:eastAsia="Times New Roman" w:cs="Times New Roman"/>
          <w:bCs/>
          <w:szCs w:val="24"/>
        </w:rPr>
        <w:t>τροπολογία</w:t>
      </w:r>
      <w:r>
        <w:rPr>
          <w:rFonts w:eastAsia="Times New Roman" w:cs="Times New Roman"/>
          <w:szCs w:val="24"/>
        </w:rPr>
        <w:t xml:space="preserve"> με γενικό αριθμό 1760 και ειδικό 31, φυσικά και υποστηρίζουμε από πλευρά μας την απαλλαγή από τον ΕΝΦΙΑ των ακινήτων που βρίσκονται σε πυρόπληκτες περιοχές.</w:t>
      </w:r>
    </w:p>
    <w:p w14:paraId="09035A9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Για την </w:t>
      </w:r>
      <w:r w:rsidRPr="005631E0">
        <w:rPr>
          <w:rFonts w:eastAsia="Times New Roman" w:cs="Times New Roman"/>
          <w:bCs/>
          <w:szCs w:val="24"/>
        </w:rPr>
        <w:t>τροπολογία</w:t>
      </w:r>
      <w:r>
        <w:rPr>
          <w:rFonts w:eastAsia="Times New Roman" w:cs="Times New Roman"/>
          <w:szCs w:val="24"/>
        </w:rPr>
        <w:t xml:space="preserve"> </w:t>
      </w:r>
      <w:r>
        <w:rPr>
          <w:rFonts w:eastAsia="Times New Roman" w:cs="Times New Roman"/>
          <w:szCs w:val="24"/>
        </w:rPr>
        <w:t>επιβατηγών δημοσίας χρήσης</w:t>
      </w:r>
      <w:r>
        <w:rPr>
          <w:rFonts w:eastAsia="Times New Roman" w:cs="Times New Roman"/>
          <w:szCs w:val="24"/>
        </w:rPr>
        <w:t xml:space="preserve"> οχημάτων για τις ρυθμίσεις της άδειας οδήγησης θα </w:t>
      </w:r>
      <w:r>
        <w:rPr>
          <w:rFonts w:eastAsia="Times New Roman" w:cs="Times New Roman"/>
          <w:szCs w:val="24"/>
        </w:rPr>
        <w:t>τοποθετηθούμε πιθανότατα με το «</w:t>
      </w:r>
      <w:r>
        <w:rPr>
          <w:rFonts w:eastAsia="Times New Roman" w:cs="Times New Roman"/>
          <w:szCs w:val="24"/>
        </w:rPr>
        <w:t>παρών</w:t>
      </w:r>
      <w:r>
        <w:rPr>
          <w:rFonts w:eastAsia="Times New Roman" w:cs="Times New Roman"/>
          <w:szCs w:val="24"/>
        </w:rPr>
        <w:t>» γιατί δεν θεωρούμε ότι προβλέπονται στο 100% κάποιες προδιαγραφές.</w:t>
      </w:r>
    </w:p>
    <w:p w14:paraId="09035A9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επαναλάβω ότι εμείς στην Ένωση Κεντρώων είμαστε θετικοί στο να δημιουργηθούν </w:t>
      </w:r>
      <w:proofErr w:type="spellStart"/>
      <w:r>
        <w:rPr>
          <w:rFonts w:eastAsia="Times New Roman" w:cs="Times New Roman"/>
          <w:szCs w:val="24"/>
        </w:rPr>
        <w:t>υδατοδρόμια</w:t>
      </w:r>
      <w:proofErr w:type="spellEnd"/>
      <w:r>
        <w:rPr>
          <w:rFonts w:eastAsia="Times New Roman" w:cs="Times New Roman"/>
          <w:szCs w:val="24"/>
        </w:rPr>
        <w:t>. Κατ’ αρχάς, η λειτουργία τους ξεκάθαρα</w:t>
      </w:r>
      <w:r>
        <w:rPr>
          <w:rFonts w:eastAsia="Times New Roman" w:cs="Times New Roman"/>
          <w:szCs w:val="24"/>
        </w:rPr>
        <w:t xml:space="preserve"> θα προσφέρει αναπτυξιακή προοπτική. Κατά δεύτερον, θα επιφέρει αρκετά οφέλη στις τοπικές κοινωνίες. Θα υποβοηθήσει την τουριστική επέκταση. Θα καλύψει και </w:t>
      </w:r>
      <w:r>
        <w:rPr>
          <w:rFonts w:eastAsia="Times New Roman" w:cs="Times New Roman"/>
          <w:szCs w:val="24"/>
        </w:rPr>
        <w:lastRenderedPageBreak/>
        <w:t>άλλες κοινωνικές ανάγκες. Και οπωσδήποτε θα συμβάλει στον περιορισμό της απομόνωσης που υφίστανται κ</w:t>
      </w:r>
      <w:r>
        <w:rPr>
          <w:rFonts w:eastAsia="Times New Roman" w:cs="Times New Roman"/>
          <w:szCs w:val="24"/>
        </w:rPr>
        <w:t xml:space="preserve">άποια νησιά και δεν είναι </w:t>
      </w:r>
      <w:proofErr w:type="spellStart"/>
      <w:r>
        <w:rPr>
          <w:rFonts w:eastAsia="Times New Roman" w:cs="Times New Roman"/>
          <w:szCs w:val="24"/>
        </w:rPr>
        <w:t>προσβάσιμα</w:t>
      </w:r>
      <w:proofErr w:type="spellEnd"/>
      <w:r>
        <w:rPr>
          <w:rFonts w:eastAsia="Times New Roman" w:cs="Times New Roman"/>
          <w:szCs w:val="24"/>
        </w:rPr>
        <w:t xml:space="preserve"> ευκολότερα μέσω των μέσων μεταφοράς που υπάρχουν αυτή τη στιγμή.</w:t>
      </w:r>
    </w:p>
    <w:p w14:paraId="09035A9F" w14:textId="77777777" w:rsidR="00850D36" w:rsidRDefault="006A7907">
      <w:pPr>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οι καθυστερήσεις και τα πισωγυρίσματα της </w:t>
      </w:r>
      <w:r w:rsidRPr="001850F1">
        <w:rPr>
          <w:rFonts w:eastAsia="Times New Roman" w:cs="Times New Roman"/>
          <w:szCs w:val="24"/>
        </w:rPr>
        <w:t>Κυβέρνηση</w:t>
      </w:r>
      <w:r>
        <w:rPr>
          <w:rFonts w:eastAsia="Times New Roman" w:cs="Times New Roman"/>
          <w:szCs w:val="24"/>
        </w:rPr>
        <w:t xml:space="preserve">ς </w:t>
      </w:r>
      <w:r w:rsidRPr="0008273E">
        <w:rPr>
          <w:rFonts w:eastAsia="Times New Roman" w:cs="Times New Roman"/>
          <w:szCs w:val="24"/>
        </w:rPr>
        <w:t>ΣΥΡΙΖΑ-ΑΝΕΛ</w:t>
      </w:r>
      <w:r>
        <w:rPr>
          <w:rFonts w:eastAsia="Times New Roman" w:cs="Times New Roman"/>
          <w:szCs w:val="24"/>
        </w:rPr>
        <w:t>, καθώς και ο τρόπος υλοποίησης των επιχειρούμενων παρεμβάσεων στις αστικές οδικές μ</w:t>
      </w:r>
      <w:r>
        <w:rPr>
          <w:rFonts w:eastAsia="Times New Roman" w:cs="Times New Roman"/>
          <w:szCs w:val="24"/>
        </w:rPr>
        <w:t>εταφορές και στην Αρχή Συντονισμού των Πτήσεων μας αναγκάζει να είμαστε πάρα πολύ κοντά στο να ψηφίσουμε «</w:t>
      </w:r>
      <w:r>
        <w:rPr>
          <w:rFonts w:eastAsia="Times New Roman" w:cs="Times New Roman"/>
          <w:szCs w:val="24"/>
        </w:rPr>
        <w:t>π</w:t>
      </w:r>
      <w:r>
        <w:rPr>
          <w:rFonts w:eastAsia="Times New Roman" w:cs="Times New Roman"/>
          <w:szCs w:val="24"/>
        </w:rPr>
        <w:t>αρών» τόσο επί της αρχής όσο και επί του συνόλου. Θα τοποθετηθούμε βέβαια και στη σχετική ψηφοφορία που θα ακολουθήσει στο τέλος της συνεδρίασης.</w:t>
      </w:r>
    </w:p>
    <w:p w14:paraId="09035AA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szCs w:val="24"/>
        </w:rPr>
        <w:t>ε</w:t>
      </w:r>
      <w:r w:rsidRPr="00AC365A">
        <w:rPr>
          <w:rFonts w:eastAsia="Times New Roman"/>
          <w:szCs w:val="24"/>
        </w:rPr>
        <w:t xml:space="preserve">υχαριστώ </w:t>
      </w:r>
      <w:r>
        <w:rPr>
          <w:rFonts w:eastAsia="Times New Roman"/>
          <w:szCs w:val="24"/>
        </w:rPr>
        <w:t xml:space="preserve">πάρα </w:t>
      </w:r>
      <w:r w:rsidRPr="00AC365A">
        <w:rPr>
          <w:rFonts w:eastAsia="Times New Roman"/>
          <w:szCs w:val="24"/>
        </w:rPr>
        <w:t>πολύ.</w:t>
      </w:r>
      <w:r>
        <w:rPr>
          <w:rFonts w:eastAsia="Times New Roman" w:cs="Times New Roman"/>
          <w:szCs w:val="24"/>
        </w:rPr>
        <w:t xml:space="preserve"> </w:t>
      </w:r>
    </w:p>
    <w:p w14:paraId="09035AA1" w14:textId="77777777" w:rsidR="00850D36" w:rsidRDefault="006A7907">
      <w:pPr>
        <w:spacing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Και εγώ ευχαριστώ.</w:t>
      </w:r>
    </w:p>
    <w:p w14:paraId="09035AA2" w14:textId="77777777" w:rsidR="00850D36" w:rsidRDefault="006A7907">
      <w:pPr>
        <w:spacing w:line="600" w:lineRule="auto"/>
        <w:ind w:firstLine="720"/>
        <w:jc w:val="both"/>
        <w:rPr>
          <w:rFonts w:eastAsia="Times New Roman" w:cs="Times New Roman"/>
          <w:bCs/>
          <w:szCs w:val="24"/>
        </w:rPr>
      </w:pPr>
      <w:r>
        <w:rPr>
          <w:rFonts w:eastAsia="Times New Roman" w:cs="Times New Roman"/>
          <w:szCs w:val="24"/>
        </w:rPr>
        <w:t xml:space="preserve">Ο Υπουργός Ναυτιλίας και Νησιωτικής </w:t>
      </w:r>
      <w:r w:rsidRPr="00911877">
        <w:rPr>
          <w:rFonts w:eastAsia="Times New Roman" w:cs="Times New Roman"/>
          <w:szCs w:val="24"/>
        </w:rPr>
        <w:t>Πολιτική</w:t>
      </w:r>
      <w:r>
        <w:rPr>
          <w:rFonts w:eastAsia="Times New Roman" w:cs="Times New Roman"/>
          <w:szCs w:val="24"/>
        </w:rPr>
        <w:t xml:space="preserve">ς κ. Κουβέλης θα υποστηρίξει τις δύο </w:t>
      </w:r>
      <w:r w:rsidRPr="005631E0">
        <w:rPr>
          <w:rFonts w:eastAsia="Times New Roman" w:cs="Times New Roman"/>
          <w:bCs/>
          <w:szCs w:val="24"/>
        </w:rPr>
        <w:t>τροπολογί</w:t>
      </w:r>
      <w:r>
        <w:rPr>
          <w:rFonts w:eastAsia="Times New Roman" w:cs="Times New Roman"/>
          <w:bCs/>
          <w:szCs w:val="24"/>
        </w:rPr>
        <w:t xml:space="preserve">ες, τροποποίηση των άρθρων 106 και 109 και τροποποίηση του ν.4412/2016. </w:t>
      </w:r>
    </w:p>
    <w:p w14:paraId="09035AA3" w14:textId="77777777" w:rsidR="00850D36" w:rsidRDefault="006A7907">
      <w:pPr>
        <w:spacing w:line="600" w:lineRule="auto"/>
        <w:ind w:firstLine="720"/>
        <w:jc w:val="both"/>
        <w:rPr>
          <w:rFonts w:eastAsia="Times New Roman" w:cs="Times New Roman"/>
          <w:bCs/>
          <w:szCs w:val="24"/>
        </w:rPr>
      </w:pPr>
      <w:r>
        <w:rPr>
          <w:rFonts w:eastAsia="Times New Roman" w:cs="Times New Roman"/>
          <w:bCs/>
          <w:szCs w:val="24"/>
        </w:rPr>
        <w:t xml:space="preserve">Παρακαλώ, </w:t>
      </w:r>
      <w:r w:rsidRPr="00100B70">
        <w:rPr>
          <w:rFonts w:eastAsia="Times New Roman" w:cs="Times New Roman"/>
          <w:bCs/>
          <w:szCs w:val="24"/>
        </w:rPr>
        <w:t>κύριε</w:t>
      </w:r>
      <w:r w:rsidRPr="00100B70">
        <w:rPr>
          <w:rFonts w:eastAsia="Times New Roman" w:cs="Times New Roman"/>
          <w:bCs/>
          <w:szCs w:val="24"/>
        </w:rPr>
        <w:t xml:space="preserve"> Υπουργέ,</w:t>
      </w:r>
      <w:r>
        <w:rPr>
          <w:rFonts w:eastAsia="Times New Roman" w:cs="Times New Roman"/>
          <w:bCs/>
          <w:szCs w:val="24"/>
        </w:rPr>
        <w:t xml:space="preserve"> έχετε τον λόγο.</w:t>
      </w:r>
    </w:p>
    <w:p w14:paraId="09035AA4" w14:textId="77777777" w:rsidR="00850D36" w:rsidRDefault="006A7907">
      <w:pPr>
        <w:spacing w:line="600" w:lineRule="auto"/>
        <w:ind w:firstLine="720"/>
        <w:jc w:val="both"/>
        <w:rPr>
          <w:rFonts w:eastAsia="Times New Roman" w:cs="Times New Roman"/>
          <w:bCs/>
          <w:szCs w:val="24"/>
        </w:rPr>
      </w:pPr>
      <w:r>
        <w:rPr>
          <w:rFonts w:eastAsia="Times New Roman" w:cs="Times New Roman"/>
          <w:b/>
          <w:szCs w:val="24"/>
        </w:rPr>
        <w:t>ΦΩΤΗΣ Κ</w:t>
      </w:r>
      <w:r w:rsidRPr="002D30C8">
        <w:rPr>
          <w:rFonts w:eastAsia="Times New Roman" w:cs="Times New Roman"/>
          <w:b/>
          <w:szCs w:val="24"/>
        </w:rPr>
        <w:t>ΟΥΒΕΛΗΣ</w:t>
      </w:r>
      <w:r>
        <w:rPr>
          <w:rFonts w:eastAsia="Times New Roman" w:cs="Times New Roman"/>
          <w:b/>
          <w:szCs w:val="24"/>
        </w:rPr>
        <w:t xml:space="preserve"> (Υπουργός Ναυτιλίας και Νησιωτικής </w:t>
      </w:r>
      <w:r w:rsidRPr="007E7EEE">
        <w:rPr>
          <w:rFonts w:eastAsia="Times New Roman" w:cs="Times New Roman"/>
          <w:b/>
          <w:szCs w:val="24"/>
        </w:rPr>
        <w:t>Πολιτική</w:t>
      </w:r>
      <w:r>
        <w:rPr>
          <w:rFonts w:eastAsia="Times New Roman" w:cs="Times New Roman"/>
          <w:b/>
          <w:szCs w:val="24"/>
        </w:rPr>
        <w:t xml:space="preserve">ς): </w:t>
      </w:r>
      <w:r w:rsidRPr="00100B70">
        <w:rPr>
          <w:rFonts w:eastAsia="Times New Roman"/>
          <w:bCs/>
          <w:color w:val="000000"/>
          <w:szCs w:val="24"/>
        </w:rPr>
        <w:t>Ευχαριστώ, κύριε Πρόεδρε.</w:t>
      </w:r>
      <w:r>
        <w:rPr>
          <w:rFonts w:eastAsia="Times New Roman" w:cs="Times New Roman"/>
          <w:bCs/>
          <w:szCs w:val="24"/>
        </w:rPr>
        <w:t xml:space="preserve"> </w:t>
      </w:r>
    </w:p>
    <w:p w14:paraId="09035AA5" w14:textId="77777777" w:rsidR="00850D36" w:rsidRDefault="006A7907">
      <w:pPr>
        <w:spacing w:line="600" w:lineRule="auto"/>
        <w:ind w:firstLine="720"/>
        <w:jc w:val="both"/>
        <w:rPr>
          <w:rFonts w:eastAsia="Times New Roman" w:cs="Times New Roman"/>
          <w:bCs/>
          <w:szCs w:val="24"/>
        </w:rPr>
      </w:pPr>
      <w:r w:rsidRPr="00100B70">
        <w:rPr>
          <w:rFonts w:eastAsia="Times New Roman" w:cs="Times New Roman"/>
          <w:bCs/>
          <w:szCs w:val="24"/>
        </w:rPr>
        <w:lastRenderedPageBreak/>
        <w:t>Κυρίες και κύριοι συνάδελφοι,</w:t>
      </w:r>
      <w:r>
        <w:rPr>
          <w:rFonts w:eastAsia="Times New Roman" w:cs="Times New Roman"/>
          <w:bCs/>
          <w:szCs w:val="24"/>
        </w:rPr>
        <w:t xml:space="preserve"> πρόκειται για δύο </w:t>
      </w:r>
      <w:r w:rsidRPr="00100B70">
        <w:rPr>
          <w:rFonts w:eastAsia="Times New Roman" w:cs="Times New Roman"/>
          <w:bCs/>
          <w:szCs w:val="24"/>
        </w:rPr>
        <w:t>τροπολογί</w:t>
      </w:r>
      <w:r>
        <w:rPr>
          <w:rFonts w:eastAsia="Times New Roman" w:cs="Times New Roman"/>
          <w:bCs/>
          <w:szCs w:val="24"/>
        </w:rPr>
        <w:t>ες. Η μια εξ αυτών αφορά εκπαιδευτικά ζητήματα ειδικότερα για την Ακαδημία Εμπορικού</w:t>
      </w:r>
      <w:r>
        <w:rPr>
          <w:rFonts w:eastAsia="Times New Roman" w:cs="Times New Roman"/>
          <w:bCs/>
          <w:szCs w:val="24"/>
        </w:rPr>
        <w:t xml:space="preserve"> Ναυτικού στην Κάλυμνο. Η δεύτερη αφορά σε μια παράταση η οποία δίδεται αναφορικά με την προθεσμία που είχε εντάξει ο ν.4504/2017.</w:t>
      </w:r>
    </w:p>
    <w:p w14:paraId="09035AA6" w14:textId="77777777" w:rsidR="00850D36" w:rsidRDefault="006A7907">
      <w:pPr>
        <w:spacing w:line="600" w:lineRule="auto"/>
        <w:ind w:firstLine="720"/>
        <w:jc w:val="both"/>
        <w:rPr>
          <w:rFonts w:eastAsia="Times New Roman" w:cs="Times New Roman"/>
          <w:bCs/>
          <w:szCs w:val="24"/>
        </w:rPr>
      </w:pPr>
      <w:r>
        <w:rPr>
          <w:rFonts w:eastAsia="Times New Roman" w:cs="Times New Roman"/>
          <w:bCs/>
          <w:szCs w:val="24"/>
        </w:rPr>
        <w:t xml:space="preserve">Στην Κάλυμνο ιδρύεται Ακαδημία Εμπορικού Ναυτικού και θα λειτουργήσει μέσα στον μήνα, το αργότερο αρχές Νοεμβρίου. Εκεί έχει </w:t>
      </w:r>
      <w:r>
        <w:rPr>
          <w:rFonts w:eastAsia="Times New Roman" w:cs="Times New Roman"/>
          <w:bCs/>
          <w:szCs w:val="24"/>
        </w:rPr>
        <w:t xml:space="preserve">παρουσιαστεί ένα πρόβλημα. Δεν έχουμε για τη θέση του διευθυντή ή του αναπληρωτή διευθυντή, κυρίως του αναπληρωτή διευθυντή, αιτήσεις με τις οποίες να υποβάλλεται το αίτημα να αναλάβουν τα καθήκοντα οι διδάσκοντες, </w:t>
      </w:r>
      <w:r w:rsidRPr="00100B70">
        <w:rPr>
          <w:rFonts w:eastAsia="Times New Roman"/>
          <w:bCs/>
          <w:szCs w:val="24"/>
        </w:rPr>
        <w:t>οι οποίοι</w:t>
      </w:r>
      <w:r>
        <w:rPr>
          <w:rFonts w:eastAsia="Times New Roman"/>
          <w:bCs/>
          <w:szCs w:val="24"/>
        </w:rPr>
        <w:t xml:space="preserve"> </w:t>
      </w:r>
      <w:r w:rsidRPr="00100B70">
        <w:rPr>
          <w:rFonts w:eastAsia="Times New Roman" w:cs="Times New Roman"/>
          <w:bCs/>
          <w:szCs w:val="24"/>
        </w:rPr>
        <w:t>όμως</w:t>
      </w:r>
      <w:r>
        <w:rPr>
          <w:rFonts w:eastAsia="Times New Roman" w:cs="Times New Roman"/>
          <w:bCs/>
          <w:szCs w:val="24"/>
        </w:rPr>
        <w:t xml:space="preserve"> θα </w:t>
      </w:r>
      <w:r w:rsidRPr="00100B70">
        <w:rPr>
          <w:rFonts w:eastAsia="Times New Roman" w:cs="Times New Roman"/>
          <w:bCs/>
          <w:szCs w:val="24"/>
        </w:rPr>
        <w:t>πρέπει να</w:t>
      </w:r>
      <w:r>
        <w:rPr>
          <w:rFonts w:eastAsia="Times New Roman" w:cs="Times New Roman"/>
          <w:bCs/>
          <w:szCs w:val="24"/>
        </w:rPr>
        <w:t xml:space="preserve"> είναι </w:t>
      </w:r>
      <w:proofErr w:type="spellStart"/>
      <w:r>
        <w:rPr>
          <w:rFonts w:eastAsia="Times New Roman" w:cs="Times New Roman"/>
          <w:bCs/>
          <w:szCs w:val="24"/>
        </w:rPr>
        <w:t>ανωτάτη</w:t>
      </w:r>
      <w:r>
        <w:rPr>
          <w:rFonts w:eastAsia="Times New Roman" w:cs="Times New Roman"/>
          <w:bCs/>
          <w:szCs w:val="24"/>
        </w:rPr>
        <w:t>ς</w:t>
      </w:r>
      <w:proofErr w:type="spellEnd"/>
      <w:r>
        <w:rPr>
          <w:rFonts w:eastAsia="Times New Roman" w:cs="Times New Roman"/>
          <w:bCs/>
          <w:szCs w:val="24"/>
        </w:rPr>
        <w:t xml:space="preserve"> εκπαίδευσης και να είναι καθηγητές, αναπληρωτές καθηγητές και όλα τα άλλα που αναφέρονται στην εκπαιδευτική αυτή διαβάθμιση.</w:t>
      </w:r>
    </w:p>
    <w:p w14:paraId="09035AA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Με την τροπολογία</w:t>
      </w:r>
      <w:r w:rsidRPr="00EB054F">
        <w:rPr>
          <w:rFonts w:eastAsia="Times New Roman" w:cs="Times New Roman"/>
          <w:szCs w:val="24"/>
        </w:rPr>
        <w:t>,</w:t>
      </w:r>
      <w:r>
        <w:rPr>
          <w:rFonts w:eastAsia="Times New Roman" w:cs="Times New Roman"/>
          <w:szCs w:val="24"/>
        </w:rPr>
        <w:t xml:space="preserve"> λοιπόν</w:t>
      </w:r>
      <w:r w:rsidRPr="00EB054F">
        <w:rPr>
          <w:rFonts w:eastAsia="Times New Roman" w:cs="Times New Roman"/>
          <w:szCs w:val="24"/>
        </w:rPr>
        <w:t>,</w:t>
      </w:r>
      <w:r>
        <w:rPr>
          <w:rFonts w:eastAsia="Times New Roman" w:cs="Times New Roman"/>
          <w:szCs w:val="24"/>
        </w:rPr>
        <w:t xml:space="preserve"> την οποία αναφέρω σε σας και ζητώ την έγκριση της, η κάλυψη της θέσης του αναπληρωτή διευθυντή θα μπορ</w:t>
      </w:r>
      <w:r>
        <w:rPr>
          <w:rFonts w:eastAsia="Times New Roman" w:cs="Times New Roman"/>
          <w:szCs w:val="24"/>
        </w:rPr>
        <w:t xml:space="preserve">εί να γίνεται από πτυχιούχο </w:t>
      </w:r>
      <w:proofErr w:type="spellStart"/>
      <w:r>
        <w:rPr>
          <w:rFonts w:eastAsia="Times New Roman" w:cs="Times New Roman"/>
          <w:szCs w:val="24"/>
        </w:rPr>
        <w:t>ανωτάτης</w:t>
      </w:r>
      <w:proofErr w:type="spellEnd"/>
      <w:r>
        <w:rPr>
          <w:rFonts w:eastAsia="Times New Roman" w:cs="Times New Roman"/>
          <w:szCs w:val="24"/>
        </w:rPr>
        <w:t xml:space="preserve"> σχολής πανεπιστημίου, από αυτούς που υπηρετούν στη δευτεροβάθμια εκπαίδευση, με απόσπαση για συγκεκριμένο χρονικό διάστημα. Δεν έχει εκδηλωθεί ενδιαφέρον, επαναλαμβάνω, με σχετική αίτηση από κανέναν που έχει την ιδιότητ</w:t>
      </w:r>
      <w:r>
        <w:rPr>
          <w:rFonts w:eastAsia="Times New Roman" w:cs="Times New Roman"/>
          <w:szCs w:val="24"/>
        </w:rPr>
        <w:t xml:space="preserve">α του καθηγητή ή του αναπληρωτή καθηγητή. Εφόσον εγκριθεί η τροπολογία -και πιστεύω ότι θα εγκριθεί-, τα καθήκοντα του αναπληρωτή διευθυντή πλέον με </w:t>
      </w:r>
      <w:r>
        <w:rPr>
          <w:rFonts w:eastAsia="Times New Roman" w:cs="Times New Roman"/>
          <w:szCs w:val="24"/>
        </w:rPr>
        <w:lastRenderedPageBreak/>
        <w:t>τον αποσπασμένο θα ασκεί ένας καθηγητής ή μία καθηγήτρια η οποία θα προέρχεται, χωρίς να έχει τον τίτλο του</w:t>
      </w:r>
      <w:r>
        <w:rPr>
          <w:rFonts w:eastAsia="Times New Roman" w:cs="Times New Roman"/>
          <w:szCs w:val="24"/>
        </w:rPr>
        <w:t xml:space="preserve"> καθηγητή ή του αναπληρωτή καθηγητή, από τη μέση εκπαίδευση. Αυτή είναι η τροπολογία η οποία πρέπει να ψηφιστεί, διότι έτσι θα μας επιτραπεί να λειτουργήσει η Ακαδημία Εμπορικού Ναυτικού στην Κάλυμνο.</w:t>
      </w:r>
    </w:p>
    <w:p w14:paraId="09035AA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Επιτρέψτε μου να σας πω παρενθετικά ότι προωθούμε ρυθμί</w:t>
      </w:r>
      <w:r>
        <w:rPr>
          <w:rFonts w:eastAsia="Times New Roman" w:cs="Times New Roman"/>
          <w:szCs w:val="24"/>
        </w:rPr>
        <w:t>σεις προκειμένου να στηριχθεί το μεγάλο κεφάλαιο που λέγεται εκπαίδευση των ναυτικών. Θέλουμε να ενισχύσουμε τις Ακαδημίες Εμπορικού Ναυτικού και να ιδρύσουμε, όπως ιδρύσαμε στην Κάλυμνο, και άλλες Ακαδημίες Εμπορικού Ναυτικού με το δεδομένο, κυρίες και κύ</w:t>
      </w:r>
      <w:r>
        <w:rPr>
          <w:rFonts w:eastAsia="Times New Roman" w:cs="Times New Roman"/>
          <w:szCs w:val="24"/>
        </w:rPr>
        <w:t xml:space="preserve">ριοι συνάδελφοι, ότι έχουμε σημαντικές ελλείψεις στον χώρο της εκπαίδευσης των νέων ανδρών και γυναικών, προκειμένου να αναλάβουν συγκεκριμένα καθήκοντα στο Εμπορικό Ναυτικό. </w:t>
      </w:r>
    </w:p>
    <w:p w14:paraId="09035AA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Οφείλω να σας πω ότι στο προηγούμενο χρονικό διάστημα και επί της υπουργίας του </w:t>
      </w:r>
      <w:r>
        <w:rPr>
          <w:rFonts w:eastAsia="Times New Roman" w:cs="Times New Roman"/>
          <w:szCs w:val="24"/>
        </w:rPr>
        <w:t xml:space="preserve">κ. </w:t>
      </w:r>
      <w:proofErr w:type="spellStart"/>
      <w:r>
        <w:rPr>
          <w:rFonts w:eastAsia="Times New Roman" w:cs="Times New Roman"/>
          <w:szCs w:val="24"/>
        </w:rPr>
        <w:t>Δρίτσα</w:t>
      </w:r>
      <w:proofErr w:type="spellEnd"/>
      <w:r>
        <w:rPr>
          <w:rFonts w:eastAsia="Times New Roman" w:cs="Times New Roman"/>
          <w:szCs w:val="24"/>
        </w:rPr>
        <w:t xml:space="preserve">, που έχω τη χαρά να τον βλέπω, και του κ. </w:t>
      </w:r>
      <w:proofErr w:type="spellStart"/>
      <w:r>
        <w:rPr>
          <w:rFonts w:eastAsia="Times New Roman" w:cs="Times New Roman"/>
          <w:szCs w:val="24"/>
        </w:rPr>
        <w:t>Κουρουμπλή</w:t>
      </w:r>
      <w:proofErr w:type="spellEnd"/>
      <w:r>
        <w:rPr>
          <w:rFonts w:eastAsia="Times New Roman" w:cs="Times New Roman"/>
          <w:szCs w:val="24"/>
        </w:rPr>
        <w:t xml:space="preserve">, είχαν ληφθεί συγκεκριμένα μέτρα, τα οποία προωθεί ο ομιλών, θέλω να πιστεύω με την ίδια ζέση και με το ίδιο ενδιαφέρον το οποίο αφορά σε ένα σημαντικό κεφάλαιο της εκπαίδευσης των μελλοντικών </w:t>
      </w:r>
      <w:r>
        <w:rPr>
          <w:rFonts w:eastAsia="Times New Roman" w:cs="Times New Roman"/>
          <w:szCs w:val="24"/>
        </w:rPr>
        <w:t>ναυτικών μας.</w:t>
      </w:r>
    </w:p>
    <w:p w14:paraId="09035AA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δεύτερη τροπολογία αφορά σε τροποποίηση του ν.</w:t>
      </w:r>
      <w:r>
        <w:rPr>
          <w:rFonts w:eastAsia="Times New Roman" w:cs="Times New Roman"/>
          <w:szCs w:val="24"/>
        </w:rPr>
        <w:t xml:space="preserve">4504 του προηγούμενου έτους. Και σας εξηγώ αμέσως περί τίνος πρόκειται: Ο συγκεκριμένος νόμος με </w:t>
      </w:r>
      <w:r>
        <w:rPr>
          <w:rFonts w:eastAsia="Times New Roman" w:cs="Times New Roman"/>
          <w:szCs w:val="24"/>
        </w:rPr>
        <w:lastRenderedPageBreak/>
        <w:t>τα άρθρα 105 και 106 δημιούργησε την υποχρέωση τα πιστοποιητικά αξιοπλοΐας να εκδίδονται από τους νηογνώμονες. Σας θυμίζω ήταν και η εξαγγελία του Πρωθυπουργού</w:t>
      </w:r>
      <w:r>
        <w:rPr>
          <w:rFonts w:eastAsia="Times New Roman" w:cs="Times New Roman"/>
          <w:szCs w:val="24"/>
        </w:rPr>
        <w:t xml:space="preserve"> κ. Τσίπρα επ’ αφορμή και των όσων συνέβησαν με το σκάφος «Αγία Ζώνη». </w:t>
      </w:r>
    </w:p>
    <w:p w14:paraId="09035AA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Χρειάζεται όμως, προκειμένου να εναρμονιστούν οι νηογνώμονες, ιδιαίτερα οι ελληνικοί νηογνώμονες, με τις αξιώσεις και τις αυξημένες απαιτήσεις, προκειμένου να λάβουν την πιστοποίηση να</w:t>
      </w:r>
      <w:r>
        <w:rPr>
          <w:rFonts w:eastAsia="Times New Roman" w:cs="Times New Roman"/>
          <w:szCs w:val="24"/>
        </w:rPr>
        <w:t xml:space="preserve"> έχουν ένα χρονικό διάστημα το οποίο πράγματι χρειάζεται. Έτσι, η πρότασή μας, η οποία εισάγεται με την τροπολογία είναι να παραταθεί η προθεσμία από την 30</w:t>
      </w:r>
      <w:r w:rsidRPr="00EB054F">
        <w:rPr>
          <w:rFonts w:eastAsia="Times New Roman" w:cs="Times New Roman"/>
          <w:szCs w:val="24"/>
          <w:vertAlign w:val="superscript"/>
        </w:rPr>
        <w:t>η</w:t>
      </w:r>
      <w:r>
        <w:rPr>
          <w:rFonts w:eastAsia="Times New Roman" w:cs="Times New Roman"/>
          <w:szCs w:val="24"/>
        </w:rPr>
        <w:t xml:space="preserve"> Σεπτεμβρίου του 2018 μέχρι την 31</w:t>
      </w:r>
      <w:r w:rsidRPr="00836E64">
        <w:rPr>
          <w:rFonts w:eastAsia="Times New Roman" w:cs="Times New Roman"/>
          <w:szCs w:val="24"/>
          <w:vertAlign w:val="superscript"/>
        </w:rPr>
        <w:t>η</w:t>
      </w:r>
      <w:r>
        <w:rPr>
          <w:rFonts w:eastAsia="Times New Roman" w:cs="Times New Roman"/>
          <w:szCs w:val="24"/>
        </w:rPr>
        <w:t xml:space="preserve"> Ιανουαρίου του 2019, προκειμένου να ανταποκριθούν οι νηογνώμονε</w:t>
      </w:r>
      <w:r>
        <w:rPr>
          <w:rFonts w:eastAsia="Times New Roman" w:cs="Times New Roman"/>
          <w:szCs w:val="24"/>
        </w:rPr>
        <w:t xml:space="preserve">ς και να εξασφαλίσουν εκείνες τις προϋποθέσεις και να ανταποκριθούν στις απαιτήσεις του νόμου προκειμένου να λάβουν την πιστοποίηση για την έκδοση των πιστοποιητικών αξιοπλοΐας. </w:t>
      </w:r>
    </w:p>
    <w:p w14:paraId="09035AA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εδώ τίθεται το εξής ερώτημα: Στο μεταξύ χρονικό διάστημα τι γίνεται, πώς </w:t>
      </w:r>
      <w:r>
        <w:rPr>
          <w:rFonts w:eastAsia="Times New Roman" w:cs="Times New Roman"/>
          <w:szCs w:val="24"/>
        </w:rPr>
        <w:t xml:space="preserve">θα εκδίδεται και από ποιον θα εκδίδεται το πιστοποιητικό αξιοπλοΐας; Θα εκδίδεται κατά τα ισχύοντα από τη μέχρι πρότινος νομοθεσία, δηλαδή από τον </w:t>
      </w:r>
      <w:r>
        <w:rPr>
          <w:rFonts w:eastAsia="Times New Roman" w:cs="Times New Roman"/>
          <w:szCs w:val="24"/>
        </w:rPr>
        <w:t>κ</w:t>
      </w:r>
      <w:r>
        <w:rPr>
          <w:rFonts w:eastAsia="Times New Roman" w:cs="Times New Roman"/>
          <w:szCs w:val="24"/>
        </w:rPr>
        <w:t xml:space="preserve">λάδο </w:t>
      </w:r>
      <w:r>
        <w:rPr>
          <w:rFonts w:eastAsia="Times New Roman" w:cs="Times New Roman"/>
          <w:szCs w:val="24"/>
        </w:rPr>
        <w:t>ε</w:t>
      </w:r>
      <w:r>
        <w:rPr>
          <w:rFonts w:eastAsia="Times New Roman" w:cs="Times New Roman"/>
          <w:szCs w:val="24"/>
        </w:rPr>
        <w:t xml:space="preserve">λέγχου </w:t>
      </w:r>
      <w:r>
        <w:rPr>
          <w:rFonts w:eastAsia="Times New Roman" w:cs="Times New Roman"/>
          <w:szCs w:val="24"/>
        </w:rPr>
        <w:t>π</w:t>
      </w:r>
      <w:r>
        <w:rPr>
          <w:rFonts w:eastAsia="Times New Roman" w:cs="Times New Roman"/>
          <w:szCs w:val="24"/>
        </w:rPr>
        <w:t>λοίων και από τα τοπικά κλιμάκια επιθεώρησης του Υπουργείου Ναυτιλίας και Νησιωτικής Πολιτικής</w:t>
      </w:r>
      <w:r>
        <w:rPr>
          <w:rFonts w:eastAsia="Times New Roman" w:cs="Times New Roman"/>
          <w:szCs w:val="24"/>
        </w:rPr>
        <w:t xml:space="preserve">. </w:t>
      </w:r>
    </w:p>
    <w:p w14:paraId="09035AA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09035AA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Κατά συνέπεια, δεν δημιουργείται κανένα κενό αναφορικά με τη διάγνωση, τη διακρίβωση και την πιστοποίηση, για όσους έχουν λήξει βέβαια τα πιστοποιητικά ακτοπλοΐας, δεν θ</w:t>
      </w:r>
      <w:r>
        <w:rPr>
          <w:rFonts w:eastAsia="Times New Roman" w:cs="Times New Roman"/>
          <w:szCs w:val="24"/>
        </w:rPr>
        <w:t xml:space="preserve">α υπάρχει κανένα κενό, διότι η πιστοποίηση θα γίνεται στη βάση των όσων </w:t>
      </w:r>
      <w:proofErr w:type="spellStart"/>
      <w:r>
        <w:rPr>
          <w:rFonts w:eastAsia="Times New Roman" w:cs="Times New Roman"/>
          <w:szCs w:val="24"/>
        </w:rPr>
        <w:t>συνέβαιναν</w:t>
      </w:r>
      <w:proofErr w:type="spellEnd"/>
      <w:r>
        <w:rPr>
          <w:rFonts w:eastAsia="Times New Roman" w:cs="Times New Roman"/>
          <w:szCs w:val="24"/>
        </w:rPr>
        <w:t xml:space="preserve"> μέχρι πρότινος. </w:t>
      </w:r>
    </w:p>
    <w:p w14:paraId="09035AA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εισάγεται, αν θέλετε, και μία εξαίρεση –και θέλω την προσοχή σας- προκειμένου να αλιευτικά σκάφη μέχρι μήκους δεκαπέντε μέτρων να έχουν τη δυνατότητα γι</w:t>
      </w:r>
      <w:r>
        <w:rPr>
          <w:rFonts w:eastAsia="Times New Roman" w:cs="Times New Roman"/>
          <w:szCs w:val="24"/>
        </w:rPr>
        <w:t xml:space="preserve">α να πάρουν το πιστοποιητικό αξιοπλοΐας να πηγαίνουν στους νηογνώμονες ή εάν επιλέγουν να πάνε στα τοπικά κλιμάκια ή στον κλάδο ελέγχου συνολικότερα των πλοίων. </w:t>
      </w:r>
      <w:r w:rsidRPr="00567444">
        <w:rPr>
          <w:rFonts w:eastAsia="Times New Roman" w:cs="Times New Roman"/>
          <w:szCs w:val="24"/>
        </w:rPr>
        <w:t xml:space="preserve">Έτσι, λοιπόν, θα έχουμε την πιστοποίηση αξιοπλοΐας παράλληλα με τη δυνατότητα πιστοποίησης του </w:t>
      </w:r>
      <w:proofErr w:type="spellStart"/>
      <w:r w:rsidRPr="00567444">
        <w:rPr>
          <w:rFonts w:eastAsia="Times New Roman" w:cs="Times New Roman"/>
          <w:szCs w:val="24"/>
        </w:rPr>
        <w:t>αξιοπλόου</w:t>
      </w:r>
      <w:proofErr w:type="spellEnd"/>
      <w:r w:rsidRPr="00567444">
        <w:rPr>
          <w:rFonts w:eastAsia="Times New Roman" w:cs="Times New Roman"/>
          <w:szCs w:val="24"/>
        </w:rPr>
        <w:t xml:space="preserve"> των σκαφών, αυτών των σκαφών που προανέφερα, και από τους νηογνώμονες. Δηλαδή, είναι συντρέχουσα αρμοδιότητα, είναι παράλληλη αρμοδιότητα.</w:t>
      </w:r>
      <w:r>
        <w:rPr>
          <w:rFonts w:eastAsia="Times New Roman" w:cs="Times New Roman"/>
          <w:szCs w:val="24"/>
        </w:rPr>
        <w:t xml:space="preserve"> </w:t>
      </w:r>
    </w:p>
    <w:p w14:paraId="09035AB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 xml:space="preserve"> </w:t>
      </w:r>
      <w:r>
        <w:rPr>
          <w:rFonts w:eastAsia="Times New Roman" w:cs="Times New Roman"/>
          <w:szCs w:val="24"/>
        </w:rPr>
        <w:t xml:space="preserve">Αντιπρόεδρος της Βουλής κ. </w:t>
      </w:r>
      <w:r w:rsidRPr="00B80DFB">
        <w:rPr>
          <w:rFonts w:eastAsia="Times New Roman" w:cs="Times New Roman"/>
          <w:b/>
          <w:szCs w:val="24"/>
        </w:rPr>
        <w:t>ΑΝΑΣΤΑΣΙΑ ΧΡΙΣΤΟΔΟΥΛΟΠΟΥΛ</w:t>
      </w:r>
      <w:r w:rsidRPr="00B80DFB">
        <w:rPr>
          <w:rFonts w:eastAsia="Times New Roman" w:cs="Times New Roman"/>
          <w:b/>
          <w:szCs w:val="24"/>
        </w:rPr>
        <w:t>ΟΥ</w:t>
      </w:r>
      <w:r>
        <w:rPr>
          <w:rFonts w:eastAsia="Times New Roman" w:cs="Times New Roman"/>
          <w:szCs w:val="24"/>
        </w:rPr>
        <w:t>)</w:t>
      </w:r>
    </w:p>
    <w:p w14:paraId="09035AB1" w14:textId="77777777" w:rsidR="00850D36" w:rsidRDefault="006A7907">
      <w:pPr>
        <w:tabs>
          <w:tab w:val="left" w:pos="1138"/>
          <w:tab w:val="left" w:pos="1565"/>
          <w:tab w:val="left" w:pos="2965"/>
          <w:tab w:val="center" w:pos="4753"/>
        </w:tabs>
        <w:spacing w:after="0" w:line="600" w:lineRule="auto"/>
        <w:ind w:firstLine="720"/>
        <w:jc w:val="both"/>
        <w:rPr>
          <w:rFonts w:eastAsia="Times New Roman" w:cs="Times New Roman"/>
          <w:szCs w:val="24"/>
        </w:rPr>
      </w:pPr>
      <w:r w:rsidRPr="00567444">
        <w:rPr>
          <w:rFonts w:eastAsia="Times New Roman" w:cs="Times New Roman"/>
          <w:szCs w:val="24"/>
        </w:rPr>
        <w:t xml:space="preserve">Γιατί εισάγεται η δυνατότητα της συντρέχουσας αρμοδιότητας για τα αλιευτικά σκάφη μέχρι 15 μέτρα ή και για τα επιβατηγά, τα οποία έχουν τη δυνατότητα να </w:t>
      </w:r>
      <w:r w:rsidRPr="00567444">
        <w:rPr>
          <w:rFonts w:eastAsia="Times New Roman" w:cs="Times New Roman"/>
          <w:szCs w:val="24"/>
        </w:rPr>
        <w:lastRenderedPageBreak/>
        <w:t>μεταφέρουν, σύμφωνα με τον νόμο, μέχρι σαράντα άτομα</w:t>
      </w:r>
      <w:r>
        <w:rPr>
          <w:rFonts w:eastAsia="Times New Roman" w:cs="Times New Roman"/>
          <w:szCs w:val="24"/>
        </w:rPr>
        <w:t>;</w:t>
      </w:r>
      <w:r w:rsidRPr="00567444">
        <w:rPr>
          <w:rFonts w:eastAsia="Times New Roman" w:cs="Times New Roman"/>
          <w:szCs w:val="24"/>
        </w:rPr>
        <w:t xml:space="preserve"> Εισάγεται, προκειμένου να δοθεί η δυνατότητα </w:t>
      </w:r>
      <w:r w:rsidRPr="00567444">
        <w:rPr>
          <w:rFonts w:eastAsia="Times New Roman" w:cs="Times New Roman"/>
          <w:szCs w:val="24"/>
        </w:rPr>
        <w:t xml:space="preserve">στα αλιευτικά και στα μικρά αυτά επιβατηγά να επιλέγουν ή τους νηογνώμονες ή τα τοπικά κλιμάκια ελέγχου για τη διαπίστωση της αξιοπλοΐας αυτών των σκαφών και βεβαίως, την πιστοποίηση του </w:t>
      </w:r>
      <w:proofErr w:type="spellStart"/>
      <w:r w:rsidRPr="00567444">
        <w:rPr>
          <w:rFonts w:eastAsia="Times New Roman" w:cs="Times New Roman"/>
          <w:szCs w:val="24"/>
        </w:rPr>
        <w:t>αξι</w:t>
      </w:r>
      <w:r>
        <w:rPr>
          <w:rFonts w:eastAsia="Times New Roman" w:cs="Times New Roman"/>
          <w:szCs w:val="24"/>
        </w:rPr>
        <w:t>ό</w:t>
      </w:r>
      <w:r w:rsidRPr="00567444">
        <w:rPr>
          <w:rFonts w:eastAsia="Times New Roman" w:cs="Times New Roman"/>
          <w:szCs w:val="24"/>
        </w:rPr>
        <w:t>πλ</w:t>
      </w:r>
      <w:r>
        <w:rPr>
          <w:rFonts w:eastAsia="Times New Roman" w:cs="Times New Roman"/>
          <w:szCs w:val="24"/>
        </w:rPr>
        <w:t>ο</w:t>
      </w:r>
      <w:r w:rsidRPr="00567444">
        <w:rPr>
          <w:rFonts w:eastAsia="Times New Roman" w:cs="Times New Roman"/>
          <w:szCs w:val="24"/>
        </w:rPr>
        <w:t>ου</w:t>
      </w:r>
      <w:proofErr w:type="spellEnd"/>
      <w:r w:rsidRPr="00567444">
        <w:rPr>
          <w:rFonts w:eastAsia="Times New Roman" w:cs="Times New Roman"/>
          <w:szCs w:val="24"/>
        </w:rPr>
        <w:t>.</w:t>
      </w:r>
    </w:p>
    <w:p w14:paraId="09035AB2"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szCs w:val="24"/>
        </w:rPr>
        <w:t>Αυτές είναι οι δύο τροπολογίες. Και με βάση τα όσα σας προ</w:t>
      </w:r>
      <w:r w:rsidRPr="00567444">
        <w:rPr>
          <w:rFonts w:eastAsia="Times New Roman" w:cs="Times New Roman"/>
          <w:szCs w:val="24"/>
        </w:rPr>
        <w:t xml:space="preserve">ανέφερα και όσα διεξοδικότερα αναφέρονται και στην αιτιολογική έκθεση, </w:t>
      </w:r>
      <w:r>
        <w:rPr>
          <w:rFonts w:eastAsia="Times New Roman" w:cs="Times New Roman"/>
          <w:szCs w:val="24"/>
        </w:rPr>
        <w:t xml:space="preserve">θα ήθελα </w:t>
      </w:r>
      <w:r w:rsidRPr="00567444">
        <w:rPr>
          <w:rFonts w:eastAsia="Times New Roman" w:cs="Times New Roman"/>
          <w:szCs w:val="24"/>
        </w:rPr>
        <w:t>να έχω την έγκρισή σας.</w:t>
      </w:r>
    </w:p>
    <w:p w14:paraId="09035AB3"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szCs w:val="24"/>
        </w:rPr>
        <w:t>Σας ευχαριστώ.</w:t>
      </w:r>
    </w:p>
    <w:p w14:paraId="09035AB4"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Κ</w:t>
      </w:r>
      <w:r>
        <w:rPr>
          <w:rFonts w:eastAsia="Times New Roman" w:cs="Times New Roman"/>
          <w:szCs w:val="24"/>
        </w:rPr>
        <w:t>α</w:t>
      </w:r>
      <w:r w:rsidRPr="00567444">
        <w:rPr>
          <w:rFonts w:eastAsia="Times New Roman" w:cs="Times New Roman"/>
          <w:szCs w:val="24"/>
        </w:rPr>
        <w:t>ι εγώ ευχαριστώ.</w:t>
      </w:r>
    </w:p>
    <w:p w14:paraId="09035AB5"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sidRPr="00567444">
        <w:rPr>
          <w:rFonts w:eastAsia="Times New Roman" w:cs="Times New Roman"/>
          <w:szCs w:val="24"/>
        </w:rPr>
        <w:t xml:space="preserve">ενημερώθηκαν για την ιστορία του κτηρίου και τον τρόπο οργάνωσης και λειτουργίας της Βουλής, δεκαοκτώ </w:t>
      </w:r>
      <w:r w:rsidRPr="00567444">
        <w:rPr>
          <w:rFonts w:eastAsia="Times New Roman" w:cs="Times New Roman"/>
          <w:szCs w:val="24"/>
        </w:rPr>
        <w:t>μαθήτριες και μαθητές και δύο συνοδοί εκπαιδευτικοί από το 2</w:t>
      </w:r>
      <w:r w:rsidRPr="009235DE">
        <w:rPr>
          <w:rFonts w:eastAsia="Times New Roman" w:cs="Times New Roman"/>
          <w:szCs w:val="24"/>
          <w:vertAlign w:val="superscript"/>
        </w:rPr>
        <w:t>ο</w:t>
      </w:r>
      <w:r w:rsidRPr="00567444">
        <w:rPr>
          <w:rFonts w:eastAsia="Times New Roman" w:cs="Times New Roman"/>
          <w:szCs w:val="24"/>
        </w:rPr>
        <w:t xml:space="preserve"> Γυμνάσιο Ταύρου.</w:t>
      </w:r>
    </w:p>
    <w:p w14:paraId="09035AB6"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szCs w:val="24"/>
        </w:rPr>
        <w:t xml:space="preserve">Η Βουλή </w:t>
      </w:r>
      <w:r>
        <w:rPr>
          <w:rFonts w:eastAsia="Times New Roman" w:cs="Times New Roman"/>
          <w:szCs w:val="24"/>
        </w:rPr>
        <w:t>σάς</w:t>
      </w:r>
      <w:r w:rsidRPr="00567444">
        <w:rPr>
          <w:rFonts w:eastAsia="Times New Roman" w:cs="Times New Roman"/>
          <w:szCs w:val="24"/>
        </w:rPr>
        <w:t xml:space="preserve"> καλωσορίζει.</w:t>
      </w:r>
    </w:p>
    <w:p w14:paraId="09035AB7" w14:textId="77777777" w:rsidR="00850D36" w:rsidRDefault="006A7907">
      <w:pPr>
        <w:tabs>
          <w:tab w:val="left" w:pos="1138"/>
          <w:tab w:val="left" w:pos="1565"/>
          <w:tab w:val="left" w:pos="2965"/>
          <w:tab w:val="center" w:pos="4753"/>
        </w:tabs>
        <w:spacing w:line="600" w:lineRule="auto"/>
        <w:ind w:firstLine="709"/>
        <w:jc w:val="center"/>
        <w:rPr>
          <w:rFonts w:eastAsia="Times New Roman" w:cs="Times New Roman"/>
          <w:szCs w:val="24"/>
        </w:rPr>
      </w:pPr>
      <w:r w:rsidRPr="00567444">
        <w:rPr>
          <w:rFonts w:eastAsia="Times New Roman" w:cs="Times New Roman"/>
          <w:szCs w:val="24"/>
        </w:rPr>
        <w:t>(Χειροκροτήματα απ</w:t>
      </w:r>
      <w:r>
        <w:rPr>
          <w:rFonts w:eastAsia="Times New Roman" w:cs="Times New Roman"/>
          <w:szCs w:val="24"/>
        </w:rPr>
        <w:t>’</w:t>
      </w:r>
      <w:r w:rsidRPr="00567444">
        <w:rPr>
          <w:rFonts w:eastAsia="Times New Roman" w:cs="Times New Roman"/>
          <w:szCs w:val="24"/>
        </w:rPr>
        <w:t xml:space="preserve"> όλες τις πτέρυγες της Βουλής)</w:t>
      </w:r>
    </w:p>
    <w:p w14:paraId="09035AB8"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szCs w:val="24"/>
        </w:rPr>
        <w:lastRenderedPageBreak/>
        <w:t>Επίσης, έχω την τιμή να σας ανακοινώσω την υπ’ αριθμόν πρωτοκόλλου 12268/7709 από 3 Οκτωβρίου 2018 από</w:t>
      </w:r>
      <w:r w:rsidRPr="00567444">
        <w:rPr>
          <w:rFonts w:eastAsia="Times New Roman" w:cs="Times New Roman"/>
          <w:szCs w:val="24"/>
        </w:rPr>
        <w:t>φαση του Προέδρου της Βουλής</w:t>
      </w:r>
      <w:r>
        <w:rPr>
          <w:rFonts w:eastAsia="Times New Roman" w:cs="Times New Roman"/>
          <w:szCs w:val="24"/>
        </w:rPr>
        <w:t>:</w:t>
      </w:r>
      <w:r w:rsidRPr="00567444">
        <w:rPr>
          <w:rFonts w:eastAsia="Times New Roman" w:cs="Times New Roman"/>
          <w:szCs w:val="24"/>
        </w:rPr>
        <w:t xml:space="preserve"> «Σύσταση και συγκρότηση των Διαρκών Επιτροπών της Ολομέλειας της Βουλής».</w:t>
      </w:r>
    </w:p>
    <w:p w14:paraId="09035AB9"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szCs w:val="24"/>
        </w:rPr>
        <w:t xml:space="preserve">Η σχετική απόφαση έχει αναρτηθεί στην </w:t>
      </w:r>
      <w:r>
        <w:rPr>
          <w:rFonts w:eastAsia="Times New Roman" w:cs="Times New Roman"/>
          <w:szCs w:val="24"/>
        </w:rPr>
        <w:t>«</w:t>
      </w:r>
      <w:r w:rsidRPr="00567444">
        <w:rPr>
          <w:rFonts w:eastAsia="Times New Roman" w:cs="Times New Roman"/>
          <w:szCs w:val="24"/>
        </w:rPr>
        <w:t>Κοινοβουλευτική Διαφάνεια</w:t>
      </w:r>
      <w:r>
        <w:rPr>
          <w:rFonts w:eastAsia="Times New Roman" w:cs="Times New Roman"/>
          <w:szCs w:val="24"/>
        </w:rPr>
        <w:t>»</w:t>
      </w:r>
      <w:r w:rsidRPr="00567444">
        <w:rPr>
          <w:rFonts w:eastAsia="Times New Roman" w:cs="Times New Roman"/>
          <w:szCs w:val="24"/>
        </w:rPr>
        <w:t xml:space="preserve"> και θα καταχωρισθεί στα Πρακτικά της σημερινής συνεδρίασης.</w:t>
      </w:r>
    </w:p>
    <w:p w14:paraId="09035ABA"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Pr>
          <w:rFonts w:eastAsia="Times New Roman" w:cs="Times New Roman"/>
          <w:szCs w:val="24"/>
        </w:rPr>
        <w:t>(Στο σημείο αυτό η προαναφ</w:t>
      </w:r>
      <w:r>
        <w:rPr>
          <w:rFonts w:eastAsia="Times New Roman" w:cs="Times New Roman"/>
          <w:szCs w:val="24"/>
        </w:rPr>
        <w:t>ερθείσα απόφαση κατατίθεται στα Πρακτικά και έχει ως εξής:</w:t>
      </w:r>
    </w:p>
    <w:p w14:paraId="09035ABB" w14:textId="77777777" w:rsidR="00850D36" w:rsidRDefault="006A7907">
      <w:pPr>
        <w:tabs>
          <w:tab w:val="left" w:pos="1138"/>
          <w:tab w:val="left" w:pos="1565"/>
          <w:tab w:val="left" w:pos="2965"/>
          <w:tab w:val="center" w:pos="4753"/>
        </w:tabs>
        <w:spacing w:line="600" w:lineRule="auto"/>
        <w:ind w:firstLine="1140"/>
        <w:jc w:val="center"/>
        <w:rPr>
          <w:rFonts w:eastAsia="Times New Roman" w:cs="Times New Roman"/>
          <w:color w:val="FF0000"/>
          <w:szCs w:val="24"/>
        </w:rPr>
      </w:pPr>
      <w:r w:rsidRPr="009235DE">
        <w:rPr>
          <w:rFonts w:eastAsia="Times New Roman" w:cs="Times New Roman"/>
          <w:color w:val="FF0000"/>
          <w:szCs w:val="24"/>
        </w:rPr>
        <w:t>ΑΛΛΑΓΗ ΣΕΛΙΔΑΣ</w:t>
      </w:r>
    </w:p>
    <w:p w14:paraId="09035ABC" w14:textId="77777777" w:rsidR="00850D36" w:rsidRDefault="006A7907">
      <w:pPr>
        <w:tabs>
          <w:tab w:val="left" w:pos="1138"/>
          <w:tab w:val="left" w:pos="1565"/>
          <w:tab w:val="left" w:pos="2965"/>
          <w:tab w:val="center" w:pos="4753"/>
        </w:tabs>
        <w:spacing w:line="600" w:lineRule="auto"/>
        <w:ind w:firstLine="1140"/>
        <w:jc w:val="center"/>
        <w:rPr>
          <w:rFonts w:eastAsia="Times New Roman" w:cs="Times New Roman"/>
          <w:szCs w:val="24"/>
        </w:rPr>
      </w:pPr>
      <w:r>
        <w:rPr>
          <w:rFonts w:eastAsia="Times New Roman" w:cs="Times New Roman"/>
          <w:szCs w:val="24"/>
        </w:rPr>
        <w:t>(Να μπουν οι σελίδες 104-110)</w:t>
      </w:r>
    </w:p>
    <w:p w14:paraId="09035ABD" w14:textId="77777777" w:rsidR="00850D36" w:rsidRDefault="006A7907">
      <w:pPr>
        <w:tabs>
          <w:tab w:val="left" w:pos="1138"/>
          <w:tab w:val="left" w:pos="1565"/>
          <w:tab w:val="left" w:pos="2965"/>
          <w:tab w:val="center" w:pos="4753"/>
        </w:tabs>
        <w:spacing w:line="600" w:lineRule="auto"/>
        <w:ind w:firstLine="1140"/>
        <w:jc w:val="center"/>
        <w:rPr>
          <w:rFonts w:eastAsia="Times New Roman" w:cs="Times New Roman"/>
          <w:color w:val="FF0000"/>
          <w:szCs w:val="24"/>
        </w:rPr>
      </w:pPr>
      <w:r w:rsidRPr="009235DE">
        <w:rPr>
          <w:rFonts w:eastAsia="Times New Roman" w:cs="Times New Roman"/>
          <w:color w:val="FF0000"/>
          <w:szCs w:val="24"/>
        </w:rPr>
        <w:t>ΑΛΛΑΓΗ ΣΕΛΙΔΑΣ</w:t>
      </w:r>
    </w:p>
    <w:p w14:paraId="09035ABE" w14:textId="77777777" w:rsidR="00850D36" w:rsidRDefault="006A7907">
      <w:pPr>
        <w:rPr>
          <w:rFonts w:eastAsia="Times New Roman" w:cs="Times New Roman"/>
          <w:b/>
          <w:szCs w:val="24"/>
        </w:rPr>
      </w:pPr>
      <w:r>
        <w:rPr>
          <w:rFonts w:eastAsia="Times New Roman" w:cs="Times New Roman"/>
          <w:b/>
          <w:szCs w:val="24"/>
        </w:rPr>
        <w:br w:type="page"/>
      </w:r>
    </w:p>
    <w:p w14:paraId="09035ABF"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lastRenderedPageBreak/>
        <w:t>ΑΘΑΝΑΣΙΟΣ ΘΕΟΧΑΡΟΠΟΥΛΟΣ:</w:t>
      </w:r>
      <w:r w:rsidRPr="00567444">
        <w:rPr>
          <w:rFonts w:eastAsia="Times New Roman" w:cs="Times New Roman"/>
          <w:szCs w:val="24"/>
        </w:rPr>
        <w:t xml:space="preserve"> Κυρία Πρόεδρε, θα ήθελα να κάνω κάποιες ερωτήσεις επί των τροπολογιών.</w:t>
      </w:r>
    </w:p>
    <w:p w14:paraId="09035AC0"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w:t>
      </w:r>
      <w:r w:rsidRPr="00567444">
        <w:rPr>
          <w:rFonts w:eastAsia="Times New Roman" w:cs="Times New Roman"/>
          <w:b/>
          <w:szCs w:val="24"/>
        </w:rPr>
        <w:t>ου):</w:t>
      </w:r>
      <w:r w:rsidRPr="00567444">
        <w:rPr>
          <w:rFonts w:eastAsia="Times New Roman" w:cs="Times New Roman"/>
          <w:szCs w:val="24"/>
        </w:rPr>
        <w:t xml:space="preserve"> Δεν υπάρχει αυτή η πρόβλεψη</w:t>
      </w:r>
      <w:r>
        <w:rPr>
          <w:rFonts w:eastAsia="Times New Roman" w:cs="Times New Roman"/>
          <w:szCs w:val="24"/>
        </w:rPr>
        <w:t>, κύριε Θεοχαρόπουλε</w:t>
      </w:r>
      <w:r w:rsidRPr="00567444">
        <w:rPr>
          <w:rFonts w:eastAsia="Times New Roman" w:cs="Times New Roman"/>
          <w:szCs w:val="24"/>
        </w:rPr>
        <w:t xml:space="preserve">. Στην ομιλία σας. Θα ξαναμιλήσετε. </w:t>
      </w:r>
    </w:p>
    <w:p w14:paraId="09035AC1"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ΑΘΑΝΑΣΙΟΣ ΘΕΟΧΑΡΟΠΟΥΛΟΣ:</w:t>
      </w:r>
      <w:r w:rsidRPr="00567444">
        <w:rPr>
          <w:rFonts w:eastAsia="Times New Roman" w:cs="Times New Roman"/>
          <w:szCs w:val="24"/>
        </w:rPr>
        <w:t xml:space="preserve"> </w:t>
      </w:r>
      <w:r>
        <w:rPr>
          <w:rFonts w:eastAsia="Times New Roman" w:cs="Times New Roman"/>
          <w:szCs w:val="24"/>
        </w:rPr>
        <w:t>Ως Κοινοβουλευτικός Εκπρόσωπος θέλω να κάνω δύο ερωτήσεις, κυρία Πρόεδρε.</w:t>
      </w:r>
      <w:r w:rsidRPr="00567444">
        <w:rPr>
          <w:rFonts w:eastAsia="Times New Roman" w:cs="Times New Roman"/>
          <w:szCs w:val="24"/>
        </w:rPr>
        <w:t xml:space="preserve"> </w:t>
      </w:r>
    </w:p>
    <w:p w14:paraId="09035AC2"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Τι να κάνουμε τώρα; Το </w:t>
      </w:r>
      <w:r w:rsidRPr="00567444">
        <w:rPr>
          <w:rFonts w:eastAsia="Times New Roman" w:cs="Times New Roman"/>
          <w:szCs w:val="24"/>
        </w:rPr>
        <w:t>έχετε ξαναδεί αυτό;</w:t>
      </w:r>
    </w:p>
    <w:p w14:paraId="09035AC3"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ΑΘΑΝΑΣΙΟΣ ΘΕΟΧΑΡΟΠΟΥΛΟΣ:</w:t>
      </w:r>
      <w:r w:rsidRPr="00567444">
        <w:rPr>
          <w:rFonts w:eastAsia="Times New Roman" w:cs="Times New Roman"/>
          <w:szCs w:val="24"/>
        </w:rPr>
        <w:t xml:space="preserve"> Βεβαίως, πολλές φορές</w:t>
      </w:r>
      <w:r>
        <w:rPr>
          <w:rFonts w:eastAsia="Times New Roman" w:cs="Times New Roman"/>
          <w:szCs w:val="24"/>
        </w:rPr>
        <w:t>, κυρία Πρόεδρε</w:t>
      </w:r>
      <w:r w:rsidRPr="00567444">
        <w:rPr>
          <w:rFonts w:eastAsia="Times New Roman" w:cs="Times New Roman"/>
          <w:szCs w:val="24"/>
        </w:rPr>
        <w:t xml:space="preserve">. </w:t>
      </w:r>
    </w:p>
    <w:p w14:paraId="09035AC4"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Όχι, δεν ισχύει αυτό. </w:t>
      </w:r>
    </w:p>
    <w:p w14:paraId="09035AC5"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ΑΘΑΝΑΣΙΟΣ ΘΕΟΧΑΡΟΠΟΥΛΟΣ:</w:t>
      </w:r>
      <w:r w:rsidRPr="00567444">
        <w:rPr>
          <w:rFonts w:eastAsia="Times New Roman" w:cs="Times New Roman"/>
          <w:szCs w:val="24"/>
        </w:rPr>
        <w:t xml:space="preserve"> Έρχεται ο Υπουργός και καταθέτει ορισμένες τροπολογίες. Δεν θα </w:t>
      </w:r>
      <w:r>
        <w:rPr>
          <w:rFonts w:eastAsia="Times New Roman" w:cs="Times New Roman"/>
          <w:szCs w:val="24"/>
        </w:rPr>
        <w:t xml:space="preserve">καταθέσουμε </w:t>
      </w:r>
      <w:r>
        <w:rPr>
          <w:rFonts w:eastAsia="Times New Roman" w:cs="Times New Roman"/>
          <w:szCs w:val="24"/>
        </w:rPr>
        <w:t>ερωτήσεις</w:t>
      </w:r>
      <w:r w:rsidRPr="00567444">
        <w:rPr>
          <w:rFonts w:eastAsia="Times New Roman" w:cs="Times New Roman"/>
          <w:szCs w:val="24"/>
        </w:rPr>
        <w:t xml:space="preserve">; </w:t>
      </w:r>
    </w:p>
    <w:p w14:paraId="09035AC6"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Εντάξει, θα μιλήσετε. Νομίζω η σαφήνειά του είναι παροιμιώδης. Άρα, δεν έχει να σας πει κάτι. Μετά θα τοποθετηθείτε. </w:t>
      </w:r>
    </w:p>
    <w:p w14:paraId="09035AC7"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lastRenderedPageBreak/>
        <w:t>ΑΘΑΝΑΣΙΟΣ ΘΕΟΧΑΡΟΠΟΥΛΟΣ:</w:t>
      </w:r>
      <w:r w:rsidRPr="00567444">
        <w:rPr>
          <w:rFonts w:eastAsia="Times New Roman" w:cs="Times New Roman"/>
          <w:szCs w:val="24"/>
        </w:rPr>
        <w:t xml:space="preserve"> </w:t>
      </w:r>
      <w:r>
        <w:rPr>
          <w:rFonts w:eastAsia="Times New Roman" w:cs="Times New Roman"/>
          <w:szCs w:val="24"/>
        </w:rPr>
        <w:t>Και οι ερ</w:t>
      </w:r>
      <w:r w:rsidRPr="00567444">
        <w:rPr>
          <w:rFonts w:eastAsia="Times New Roman" w:cs="Times New Roman"/>
          <w:szCs w:val="24"/>
        </w:rPr>
        <w:t xml:space="preserve">ωτήσεις </w:t>
      </w:r>
      <w:r>
        <w:rPr>
          <w:rFonts w:eastAsia="Times New Roman" w:cs="Times New Roman"/>
          <w:szCs w:val="24"/>
        </w:rPr>
        <w:t>προς διευκρίνιση είναι, κυρία Πρόεδρε. Γ</w:t>
      </w:r>
      <w:r>
        <w:rPr>
          <w:rFonts w:eastAsia="Times New Roman" w:cs="Times New Roman"/>
          <w:szCs w:val="24"/>
        </w:rPr>
        <w:t xml:space="preserve">ιατί πολώνετε το κλίμα χωρίς λόγο, κυρία Πρόεδρε; </w:t>
      </w:r>
    </w:p>
    <w:p w14:paraId="09035AC8"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Δεν καταλαβαίνω, κύριε Θεοχαρόπουλε. Τι διευκρίνιση; </w:t>
      </w:r>
    </w:p>
    <w:p w14:paraId="09035AC9"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ΑΘΑΝΑΣΙΟΣ ΘΕΟΧΑΡΟΠΟΥΛΟΣ:</w:t>
      </w:r>
      <w:r>
        <w:rPr>
          <w:rFonts w:eastAsia="Times New Roman" w:cs="Times New Roman"/>
          <w:b/>
          <w:szCs w:val="24"/>
        </w:rPr>
        <w:t xml:space="preserve"> </w:t>
      </w:r>
      <w:r>
        <w:rPr>
          <w:rFonts w:eastAsia="Times New Roman" w:cs="Times New Roman"/>
          <w:szCs w:val="24"/>
        </w:rPr>
        <w:t xml:space="preserve">Πρώτη φορά βλέπω –είναι εδώ και οι Κοινοβουλευτικοί Εκπρόσωποι κι άλλων κομμάτων- </w:t>
      </w:r>
      <w:r>
        <w:rPr>
          <w:rFonts w:eastAsia="Times New Roman" w:cs="Times New Roman"/>
          <w:szCs w:val="24"/>
        </w:rPr>
        <w:t xml:space="preserve">να μη δέχεστε ερώτηση επί των τροπολογιών. </w:t>
      </w:r>
      <w:r w:rsidRPr="00567444">
        <w:rPr>
          <w:rFonts w:eastAsia="Times New Roman" w:cs="Times New Roman"/>
          <w:szCs w:val="24"/>
        </w:rPr>
        <w:t>Επί της τροπολογίας</w:t>
      </w:r>
      <w:r>
        <w:rPr>
          <w:rFonts w:eastAsia="Times New Roman" w:cs="Times New Roman"/>
          <w:szCs w:val="24"/>
        </w:rPr>
        <w:t>,</w:t>
      </w:r>
      <w:r w:rsidRPr="00567444">
        <w:rPr>
          <w:rFonts w:eastAsia="Times New Roman" w:cs="Times New Roman"/>
          <w:szCs w:val="24"/>
        </w:rPr>
        <w:t xml:space="preserve"> που κατατέθηκε εκπρόθεσμα πριν μία ώρα δεν μπορούμε να κάνουμε ερώτηση στον Υπουργό; </w:t>
      </w:r>
    </w:p>
    <w:p w14:paraId="09035ACA"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Θα έχετε τον λόγο σε λίγο. </w:t>
      </w:r>
    </w:p>
    <w:p w14:paraId="09035ACB"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ΑΘΑΝΑΣΙΟΣ ΘΕΟΧΑΡΟΠΟΥΛΟΣ:</w:t>
      </w:r>
      <w:r w:rsidRPr="00567444">
        <w:rPr>
          <w:rFonts w:eastAsia="Times New Roman" w:cs="Times New Roman"/>
          <w:szCs w:val="24"/>
        </w:rPr>
        <w:t xml:space="preserve"> Μα, κυρία Πρόεδρε, οι Υπουργοί συνηθίζουν </w:t>
      </w:r>
      <w:r>
        <w:rPr>
          <w:rFonts w:eastAsia="Times New Roman" w:cs="Times New Roman"/>
          <w:szCs w:val="24"/>
        </w:rPr>
        <w:t>να</w:t>
      </w:r>
      <w:r w:rsidRPr="00567444">
        <w:rPr>
          <w:rFonts w:eastAsia="Times New Roman" w:cs="Times New Roman"/>
          <w:szCs w:val="24"/>
        </w:rPr>
        <w:t xml:space="preserve"> φεύγουν όταν έρχονται και καταθέτουν τροπολογίες. Δύο ερωτήσεις θέλουμε να κάνουμε. </w:t>
      </w:r>
    </w:p>
    <w:p w14:paraId="09035ACC"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Τέλος πάντων. Ένα λεπτό σας δίνω. </w:t>
      </w:r>
    </w:p>
    <w:p w14:paraId="09035ACD"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lastRenderedPageBreak/>
        <w:t>ΑΘΑΝΑΣΙΟΣ ΘΕΟΧΑΡΟΠΟΥΛΟΣ:</w:t>
      </w:r>
      <w:r w:rsidRPr="00567444">
        <w:rPr>
          <w:rFonts w:eastAsia="Times New Roman" w:cs="Times New Roman"/>
          <w:szCs w:val="24"/>
        </w:rPr>
        <w:t xml:space="preserve"> Ένα λεπτό. Δεν χρειάζ</w:t>
      </w:r>
      <w:r w:rsidRPr="00567444">
        <w:rPr>
          <w:rFonts w:eastAsia="Times New Roman" w:cs="Times New Roman"/>
          <w:szCs w:val="24"/>
        </w:rPr>
        <w:t xml:space="preserve">εται παραπάνω. Δεν μπορώ να καταλάβω προς τι αυτή η πάλη για να πάρουμε τον λόγο και να κάνουμε ερώτηση </w:t>
      </w:r>
      <w:r>
        <w:rPr>
          <w:rFonts w:eastAsia="Times New Roman" w:cs="Times New Roman"/>
          <w:szCs w:val="24"/>
        </w:rPr>
        <w:t xml:space="preserve">για </w:t>
      </w:r>
      <w:r w:rsidRPr="00567444">
        <w:rPr>
          <w:rFonts w:eastAsia="Times New Roman" w:cs="Times New Roman"/>
          <w:szCs w:val="24"/>
        </w:rPr>
        <w:t xml:space="preserve">ένα λεπτό. Τη </w:t>
      </w:r>
      <w:r>
        <w:rPr>
          <w:rFonts w:eastAsia="Times New Roman" w:cs="Times New Roman"/>
          <w:szCs w:val="24"/>
        </w:rPr>
        <w:t>δ</w:t>
      </w:r>
      <w:r w:rsidRPr="00567444">
        <w:rPr>
          <w:rFonts w:eastAsia="Times New Roman" w:cs="Times New Roman"/>
          <w:szCs w:val="24"/>
        </w:rPr>
        <w:t>ημοκρατία δεν πρέπει να τη φοβάται</w:t>
      </w:r>
      <w:r>
        <w:rPr>
          <w:rFonts w:eastAsia="Times New Roman" w:cs="Times New Roman"/>
          <w:szCs w:val="24"/>
        </w:rPr>
        <w:t>,</w:t>
      </w:r>
      <w:r w:rsidRPr="00567444">
        <w:rPr>
          <w:rFonts w:eastAsia="Times New Roman" w:cs="Times New Roman"/>
          <w:szCs w:val="24"/>
        </w:rPr>
        <w:t xml:space="preserve"> ιδίως το Προεδρείο της Βουλής. </w:t>
      </w:r>
    </w:p>
    <w:p w14:paraId="09035ACE"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Δεν είναι θέμα </w:t>
      </w:r>
      <w:r>
        <w:rPr>
          <w:rFonts w:eastAsia="Times New Roman" w:cs="Times New Roman"/>
          <w:szCs w:val="24"/>
        </w:rPr>
        <w:t>δ</w:t>
      </w:r>
      <w:r w:rsidRPr="00567444">
        <w:rPr>
          <w:rFonts w:eastAsia="Times New Roman" w:cs="Times New Roman"/>
          <w:szCs w:val="24"/>
        </w:rPr>
        <w:t>ημοκρ</w:t>
      </w:r>
      <w:r w:rsidRPr="00567444">
        <w:rPr>
          <w:rFonts w:eastAsia="Times New Roman" w:cs="Times New Roman"/>
          <w:szCs w:val="24"/>
        </w:rPr>
        <w:t xml:space="preserve">ατίας. </w:t>
      </w:r>
    </w:p>
    <w:p w14:paraId="09035ACF"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b/>
          <w:szCs w:val="24"/>
        </w:rPr>
        <w:t>ΑΘΑΝΑΣΙΟΣ ΘΕΟΧΑΡΟΠΟΥΛΟΣ:</w:t>
      </w:r>
      <w:r w:rsidRPr="00567444">
        <w:rPr>
          <w:rFonts w:eastAsia="Times New Roman" w:cs="Times New Roman"/>
          <w:szCs w:val="24"/>
        </w:rPr>
        <w:t xml:space="preserve"> Κύριε Υπουργέ, δύο ερωτήσεις συγκεκριμένες σε σχέση με τις δύο τροπολογίες.</w:t>
      </w:r>
    </w:p>
    <w:p w14:paraId="09035AD0"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Pr>
          <w:rFonts w:eastAsia="Times New Roman" w:cs="Times New Roman"/>
          <w:szCs w:val="24"/>
        </w:rPr>
        <w:t xml:space="preserve">Ξεκινώ με την </w:t>
      </w:r>
      <w:r w:rsidRPr="00567444">
        <w:rPr>
          <w:rFonts w:eastAsia="Times New Roman" w:cs="Times New Roman"/>
          <w:szCs w:val="24"/>
        </w:rPr>
        <w:t xml:space="preserve">πρώτη τροπολογία που καταθέσατε: Δεν αμφιβάλλουμε για την αναγκαιότητα λειτουργίας </w:t>
      </w:r>
      <w:r>
        <w:rPr>
          <w:rFonts w:eastAsia="Times New Roman" w:cs="Times New Roman"/>
          <w:szCs w:val="24"/>
        </w:rPr>
        <w:t xml:space="preserve">της </w:t>
      </w:r>
      <w:r>
        <w:rPr>
          <w:rFonts w:eastAsia="Times New Roman" w:cs="Times New Roman"/>
          <w:szCs w:val="24"/>
        </w:rPr>
        <w:t>σ</w:t>
      </w:r>
      <w:r w:rsidRPr="00567444">
        <w:rPr>
          <w:rFonts w:eastAsia="Times New Roman" w:cs="Times New Roman"/>
          <w:szCs w:val="24"/>
        </w:rPr>
        <w:t xml:space="preserve">χολής και της πλήρωσης με τη θέση αναπληρωτή </w:t>
      </w:r>
      <w:r w:rsidRPr="00567444">
        <w:rPr>
          <w:rFonts w:eastAsia="Times New Roman" w:cs="Times New Roman"/>
          <w:szCs w:val="24"/>
        </w:rPr>
        <w:t xml:space="preserve">διευθυντή. Μας ήρθαν και οι δύο τροπολογίες εκπρόθεσμα σήμερα το πρωί σε μια λογική την οποία έχουμε καταγγείλει πολλές φορές. Είμαστε, λοιπόν, πολύ πρόχειρα διαβασμένοι, </w:t>
      </w:r>
      <w:r>
        <w:rPr>
          <w:rFonts w:eastAsia="Times New Roman" w:cs="Times New Roman"/>
          <w:szCs w:val="24"/>
        </w:rPr>
        <w:t xml:space="preserve">γιατί </w:t>
      </w:r>
      <w:r w:rsidRPr="00567444">
        <w:rPr>
          <w:rFonts w:eastAsia="Times New Roman" w:cs="Times New Roman"/>
          <w:szCs w:val="24"/>
        </w:rPr>
        <w:t xml:space="preserve">τώρα τις φέρατε. </w:t>
      </w:r>
    </w:p>
    <w:p w14:paraId="09035AD1" w14:textId="77777777" w:rsidR="00850D36" w:rsidRDefault="006A7907">
      <w:pPr>
        <w:tabs>
          <w:tab w:val="left" w:pos="1138"/>
          <w:tab w:val="left" w:pos="1565"/>
          <w:tab w:val="left" w:pos="2965"/>
          <w:tab w:val="center" w:pos="4753"/>
        </w:tabs>
        <w:spacing w:line="600" w:lineRule="auto"/>
        <w:ind w:firstLine="709"/>
        <w:jc w:val="both"/>
        <w:rPr>
          <w:rFonts w:eastAsia="Times New Roman" w:cs="Times New Roman"/>
          <w:szCs w:val="24"/>
        </w:rPr>
      </w:pPr>
      <w:r w:rsidRPr="00567444">
        <w:rPr>
          <w:rFonts w:eastAsia="Times New Roman" w:cs="Times New Roman"/>
          <w:szCs w:val="24"/>
        </w:rPr>
        <w:t>Στην πρώτη τροπολογία λέτε για απόσπαση ενός εκπαιδευτικού απ</w:t>
      </w:r>
      <w:r w:rsidRPr="00567444">
        <w:rPr>
          <w:rFonts w:eastAsia="Times New Roman" w:cs="Times New Roman"/>
          <w:szCs w:val="24"/>
        </w:rPr>
        <w:t>ό τη δευτεροβάθμια που να έχει το πτυχίο. Για να μην υπάρχει κα</w:t>
      </w:r>
      <w:r>
        <w:rPr>
          <w:rFonts w:eastAsia="Times New Roman" w:cs="Times New Roman"/>
          <w:szCs w:val="24"/>
        </w:rPr>
        <w:t>μ</w:t>
      </w:r>
      <w:r w:rsidRPr="00567444">
        <w:rPr>
          <w:rFonts w:eastAsia="Times New Roman" w:cs="Times New Roman"/>
          <w:szCs w:val="24"/>
        </w:rPr>
        <w:t xml:space="preserve">μία υπόνοια οποιασδήποτε φωτογραφικής διαδικασίας και ούτω καθεξής, γιατί δεν μπαίνουν κριτήρια συγκεκριμένα στην απόσπαση; Για παράδειγμα, μεταπτυχιακό -μπαίνει μόνο ένα πτυχίο- διδακτορικό, </w:t>
      </w:r>
      <w:r w:rsidRPr="00567444">
        <w:rPr>
          <w:rFonts w:eastAsia="Times New Roman" w:cs="Times New Roman"/>
          <w:szCs w:val="24"/>
        </w:rPr>
        <w:t xml:space="preserve">να προηγούνται με </w:t>
      </w:r>
      <w:proofErr w:type="spellStart"/>
      <w:r w:rsidRPr="00567444">
        <w:rPr>
          <w:rFonts w:eastAsia="Times New Roman" w:cs="Times New Roman"/>
          <w:szCs w:val="24"/>
        </w:rPr>
        <w:t>μοριοδότηση</w:t>
      </w:r>
      <w:proofErr w:type="spellEnd"/>
      <w:r w:rsidRPr="00567444">
        <w:rPr>
          <w:rFonts w:eastAsia="Times New Roman" w:cs="Times New Roman"/>
          <w:szCs w:val="24"/>
        </w:rPr>
        <w:t xml:space="preserve">. Πώς θα γίνει αυτή η απόσπαση, </w:t>
      </w:r>
      <w:r w:rsidRPr="00567444">
        <w:rPr>
          <w:rFonts w:eastAsia="Times New Roman" w:cs="Times New Roman"/>
          <w:szCs w:val="24"/>
        </w:rPr>
        <w:lastRenderedPageBreak/>
        <w:t xml:space="preserve">εάν πέντε-έξι άνθρωποι έχουν τα ίδια κριτήρια και θέλουν να αποσπαστούν; Δεν θα έπρεπε στην τροπολογία να υπάρχουν συγκεκριμένα κριτήρια </w:t>
      </w:r>
      <w:proofErr w:type="spellStart"/>
      <w:r w:rsidRPr="00567444">
        <w:rPr>
          <w:rFonts w:eastAsia="Times New Roman" w:cs="Times New Roman"/>
          <w:szCs w:val="24"/>
        </w:rPr>
        <w:t>μοριοδότησης</w:t>
      </w:r>
      <w:proofErr w:type="spellEnd"/>
      <w:r w:rsidRPr="00567444">
        <w:rPr>
          <w:rFonts w:eastAsia="Times New Roman" w:cs="Times New Roman"/>
          <w:szCs w:val="24"/>
        </w:rPr>
        <w:t xml:space="preserve">; </w:t>
      </w:r>
    </w:p>
    <w:p w14:paraId="09035AD2"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sidRPr="00567444">
        <w:rPr>
          <w:rFonts w:eastAsia="Times New Roman" w:cs="Times New Roman"/>
          <w:szCs w:val="24"/>
        </w:rPr>
        <w:t>Δεύτερον</w:t>
      </w:r>
      <w:r>
        <w:rPr>
          <w:rFonts w:eastAsia="Times New Roman" w:cs="Times New Roman"/>
          <w:szCs w:val="24"/>
        </w:rPr>
        <w:t xml:space="preserve"> και </w:t>
      </w:r>
      <w:r w:rsidRPr="00567444">
        <w:rPr>
          <w:rFonts w:eastAsia="Times New Roman" w:cs="Times New Roman"/>
          <w:szCs w:val="24"/>
        </w:rPr>
        <w:t>σε σχέση με τη δεύτερη τροπολο</w:t>
      </w:r>
      <w:r w:rsidRPr="00567444">
        <w:rPr>
          <w:rFonts w:eastAsia="Times New Roman" w:cs="Times New Roman"/>
          <w:szCs w:val="24"/>
        </w:rPr>
        <w:t>γία την οποία έχετε καταθέσει</w:t>
      </w:r>
      <w:r>
        <w:rPr>
          <w:rFonts w:eastAsia="Times New Roman" w:cs="Times New Roman"/>
          <w:szCs w:val="24"/>
        </w:rPr>
        <w:t xml:space="preserve">, είναι </w:t>
      </w:r>
      <w:r w:rsidRPr="00567444">
        <w:rPr>
          <w:rFonts w:eastAsia="Times New Roman" w:cs="Times New Roman"/>
          <w:szCs w:val="24"/>
        </w:rPr>
        <w:t>φανερό από την τροπολογία –το αναφέρετε και μέσα- ότι δεν υπήρξε η διαπιστωτική πράξη στις 30 Σεπτεμβρίου 2018. Αυτό συνέβη μάλλον από μια προχειρότητα της Κυβέρνησης συνολικά. Εάν συνέβη για κάποιον άλλο</w:t>
      </w:r>
      <w:r>
        <w:rPr>
          <w:rFonts w:eastAsia="Times New Roman" w:cs="Times New Roman"/>
          <w:szCs w:val="24"/>
        </w:rPr>
        <w:t>ν</w:t>
      </w:r>
      <w:r w:rsidRPr="00567444">
        <w:rPr>
          <w:rFonts w:eastAsia="Times New Roman" w:cs="Times New Roman"/>
          <w:szCs w:val="24"/>
        </w:rPr>
        <w:t xml:space="preserve"> λόγο, παρακαλώ να μας πείτε γιατί δεν υπήρξε η διαπιστωτική πράξη</w:t>
      </w:r>
      <w:r>
        <w:rPr>
          <w:rFonts w:eastAsia="Times New Roman" w:cs="Times New Roman"/>
          <w:szCs w:val="24"/>
        </w:rPr>
        <w:t>,</w:t>
      </w:r>
      <w:r w:rsidRPr="00567444">
        <w:rPr>
          <w:rFonts w:eastAsia="Times New Roman" w:cs="Times New Roman"/>
          <w:szCs w:val="24"/>
        </w:rPr>
        <w:t xml:space="preserve"> που αναγκάζει το Υπουργείο να πάνε λίγους μήνες ακόμη, χωρίς τη διαδικασία που έχει προβλεφθεί από τον νόμο, δηλαδή οι νηογνώμονες να κάνουν τη συγκεκριμένη πιστοποίηση πλοίων, η οποία πισ</w:t>
      </w:r>
      <w:r w:rsidRPr="00567444">
        <w:rPr>
          <w:rFonts w:eastAsia="Times New Roman" w:cs="Times New Roman"/>
          <w:szCs w:val="24"/>
        </w:rPr>
        <w:t>τοποίηση -δεν χρειάζεται να πω κάτι περισσότερο- είναι φανερό ότι είναι ένα κρίσιμο θέμα για τη χώρα και για τη ναυτιλία;</w:t>
      </w:r>
    </w:p>
    <w:p w14:paraId="09035AD3"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sidRPr="00567444">
        <w:rPr>
          <w:rFonts w:eastAsia="Times New Roman" w:cs="Times New Roman"/>
          <w:b/>
          <w:szCs w:val="24"/>
        </w:rPr>
        <w:t>ΠΡΟΕΔΡΕΥΟΥΣΑ (Αναστασία Χριστοδουλοπούλου):</w:t>
      </w:r>
      <w:r w:rsidRPr="00567444">
        <w:rPr>
          <w:rFonts w:eastAsia="Times New Roman" w:cs="Times New Roman"/>
          <w:szCs w:val="24"/>
        </w:rPr>
        <w:t xml:space="preserve"> Κύριε Υπουργέ, αν θέλετε, έχετε ένα λεπτό για να απαντήσετε.</w:t>
      </w:r>
    </w:p>
    <w:p w14:paraId="09035AD4"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sidRPr="00567444">
        <w:rPr>
          <w:rFonts w:eastAsia="Times New Roman" w:cs="Times New Roman"/>
          <w:b/>
          <w:szCs w:val="24"/>
        </w:rPr>
        <w:t>ΦΩΤΗΣ ΚΟΥΒΕΛΗΣ (Υπουργός Ναυτ</w:t>
      </w:r>
      <w:r w:rsidRPr="00567444">
        <w:rPr>
          <w:rFonts w:eastAsia="Times New Roman" w:cs="Times New Roman"/>
          <w:b/>
          <w:szCs w:val="24"/>
        </w:rPr>
        <w:t>ιλίας και Νησιωτικής Πολιτικής):</w:t>
      </w:r>
      <w:r w:rsidRPr="00567444">
        <w:rPr>
          <w:rFonts w:eastAsia="Times New Roman" w:cs="Times New Roman"/>
          <w:szCs w:val="24"/>
        </w:rPr>
        <w:t xml:space="preserve"> Κύριε συνάδελφε, είπα στη σύντομη ομιλία μου ότι ο νόμος για την έκδοση πιστοποιητικής πράξης για την ικανότητα του νηογνώμονα να δίδει πιστοποιητικά αξιοπλοΐας έχει περισσότερες προϋποθέσεις, περισσότερους όρους που πρέπει</w:t>
      </w:r>
      <w:r w:rsidRPr="00567444">
        <w:rPr>
          <w:rFonts w:eastAsia="Times New Roman" w:cs="Times New Roman"/>
          <w:szCs w:val="24"/>
        </w:rPr>
        <w:t xml:space="preserve"> να πληρωθούν, προκειμένου να αποκτήσουν αυτή την ικανότητα. </w:t>
      </w:r>
    </w:p>
    <w:p w14:paraId="09035AD5"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Είναι ακριβές ότι προβαίνω στη ρύθμιση αυτή για τον λόγο ότι </w:t>
      </w:r>
      <w:proofErr w:type="spellStart"/>
      <w:r>
        <w:rPr>
          <w:rFonts w:eastAsia="Times New Roman"/>
          <w:szCs w:val="24"/>
        </w:rPr>
        <w:t>εζητήθη</w:t>
      </w:r>
      <w:proofErr w:type="spellEnd"/>
      <w:r>
        <w:rPr>
          <w:rFonts w:eastAsia="Times New Roman"/>
          <w:szCs w:val="24"/>
        </w:rPr>
        <w:t xml:space="preserve"> από όλους τους ναυτιλιακούς φορείς οι οποίοι ενεργοποιούνται στη θάλασσα. Και δεν χρειάζεται να τους αναφέρω όλους, αρκεί να </w:t>
      </w:r>
      <w:r>
        <w:rPr>
          <w:rFonts w:eastAsia="Times New Roman"/>
          <w:szCs w:val="24"/>
        </w:rPr>
        <w:t>σας πω ότι ο επίσημος, ο θεσμοθετημένος σύμβουλος του Υπουργείου, το Ναυτικό Επιμελητήριο, επίμονα ζήτησε αυτό το πράγμα και είχε δίκιο, προκειμένου να προσαρμοστούν οι υπάρχοντες νηογνώμονες στις απαιτήσεις και αξιώσεις του νόμου. Τίποτα περισσότερο, τίπο</w:t>
      </w:r>
      <w:r>
        <w:rPr>
          <w:rFonts w:eastAsia="Times New Roman"/>
          <w:szCs w:val="24"/>
        </w:rPr>
        <w:t>τα λιγότερο.</w:t>
      </w:r>
    </w:p>
    <w:p w14:paraId="09035AD6" w14:textId="77777777" w:rsidR="00850D36" w:rsidRDefault="006A7907">
      <w:pPr>
        <w:spacing w:line="600" w:lineRule="auto"/>
        <w:ind w:firstLine="720"/>
        <w:jc w:val="both"/>
        <w:rPr>
          <w:rFonts w:eastAsia="Times New Roman"/>
          <w:szCs w:val="24"/>
        </w:rPr>
      </w:pPr>
      <w:r>
        <w:rPr>
          <w:rFonts w:eastAsia="Times New Roman"/>
          <w:szCs w:val="24"/>
        </w:rPr>
        <w:t xml:space="preserve">Όσον αφορά το κρίσιμο ζήτημα «Τι θα γίνει στο μεσοδιάστημα για όσα σκάφη θα σημειωθεί η λήξη του προηγουμένου πιστοποιητικού αξιοπλοΐας;», σας είπα και πάλι ότι με την προηγούμενη διαδικασία, δηλαδή με τη διαδικασία που </w:t>
      </w:r>
      <w:proofErr w:type="spellStart"/>
      <w:r>
        <w:rPr>
          <w:rFonts w:eastAsia="Times New Roman"/>
          <w:szCs w:val="24"/>
        </w:rPr>
        <w:t>εδίδοντο</w:t>
      </w:r>
      <w:proofErr w:type="spellEnd"/>
      <w:r>
        <w:rPr>
          <w:rFonts w:eastAsia="Times New Roman"/>
          <w:szCs w:val="24"/>
        </w:rPr>
        <w:t xml:space="preserve"> τα πιστοποιητι</w:t>
      </w:r>
      <w:r>
        <w:rPr>
          <w:rFonts w:eastAsia="Times New Roman"/>
          <w:szCs w:val="24"/>
        </w:rPr>
        <w:t>κά αξιοπλοΐας, θα δίδονται και τώρα μέχρι την 31</w:t>
      </w:r>
      <w:r w:rsidRPr="00302683">
        <w:rPr>
          <w:rFonts w:eastAsia="Times New Roman"/>
          <w:szCs w:val="24"/>
          <w:vertAlign w:val="superscript"/>
        </w:rPr>
        <w:t>η</w:t>
      </w:r>
      <w:r>
        <w:rPr>
          <w:rFonts w:eastAsia="Times New Roman"/>
          <w:szCs w:val="24"/>
        </w:rPr>
        <w:t xml:space="preserve"> Ιανουαρίου του 2019.</w:t>
      </w:r>
    </w:p>
    <w:p w14:paraId="09035AD7" w14:textId="77777777" w:rsidR="00850D36" w:rsidRDefault="006A7907">
      <w:pPr>
        <w:spacing w:line="600" w:lineRule="auto"/>
        <w:ind w:firstLine="720"/>
        <w:jc w:val="both"/>
        <w:rPr>
          <w:rFonts w:eastAsia="Times New Roman"/>
          <w:szCs w:val="24"/>
        </w:rPr>
      </w:pPr>
      <w:r>
        <w:rPr>
          <w:rFonts w:eastAsia="Times New Roman"/>
          <w:szCs w:val="24"/>
        </w:rPr>
        <w:t xml:space="preserve">Σε ό,τι αφορά το δεύτερο ερώτημά σας, το κριτήριο -και θα σας πω και επί της ουσίας τι γίνεται- είναι να έχει πανεπιστημιακό πτυχίο, πτυχίο </w:t>
      </w:r>
      <w:proofErr w:type="spellStart"/>
      <w:r>
        <w:rPr>
          <w:rFonts w:eastAsia="Times New Roman"/>
          <w:szCs w:val="24"/>
        </w:rPr>
        <w:t>α</w:t>
      </w:r>
      <w:r>
        <w:rPr>
          <w:rFonts w:eastAsia="Times New Roman"/>
          <w:szCs w:val="24"/>
        </w:rPr>
        <w:t>νωτάτου</w:t>
      </w:r>
      <w:proofErr w:type="spellEnd"/>
      <w:r>
        <w:rPr>
          <w:rFonts w:eastAsia="Times New Roman"/>
          <w:szCs w:val="24"/>
        </w:rPr>
        <w:t xml:space="preserve"> </w:t>
      </w:r>
      <w:r>
        <w:rPr>
          <w:rFonts w:eastAsia="Times New Roman"/>
          <w:szCs w:val="24"/>
        </w:rPr>
        <w:t>ε</w:t>
      </w:r>
      <w:r>
        <w:rPr>
          <w:rFonts w:eastAsia="Times New Roman"/>
          <w:szCs w:val="24"/>
        </w:rPr>
        <w:t xml:space="preserve">κπαιδευτικού </w:t>
      </w:r>
      <w:r>
        <w:rPr>
          <w:rFonts w:eastAsia="Times New Roman"/>
          <w:szCs w:val="24"/>
        </w:rPr>
        <w:t>ι</w:t>
      </w:r>
      <w:r>
        <w:rPr>
          <w:rFonts w:eastAsia="Times New Roman"/>
          <w:szCs w:val="24"/>
        </w:rPr>
        <w:t>δρύματος και να υπηρε</w:t>
      </w:r>
      <w:r>
        <w:rPr>
          <w:rFonts w:eastAsia="Times New Roman"/>
          <w:szCs w:val="24"/>
        </w:rPr>
        <w:t xml:space="preserve">τεί στη μέση εκπαίδευση, εξ ου και η απόσπαση. Ποια είναι τα κριτήρια; Τα κριτήρια είναι ακριβώς η κατοχή του πτυχίου της </w:t>
      </w:r>
      <w:proofErr w:type="spellStart"/>
      <w:r>
        <w:rPr>
          <w:rFonts w:eastAsia="Times New Roman"/>
          <w:szCs w:val="24"/>
        </w:rPr>
        <w:t>α</w:t>
      </w:r>
      <w:r>
        <w:rPr>
          <w:rFonts w:eastAsia="Times New Roman"/>
          <w:szCs w:val="24"/>
        </w:rPr>
        <w:t>νωτάτης</w:t>
      </w:r>
      <w:proofErr w:type="spellEnd"/>
      <w:r>
        <w:rPr>
          <w:rFonts w:eastAsia="Times New Roman"/>
          <w:szCs w:val="24"/>
        </w:rPr>
        <w:t xml:space="preserve"> </w:t>
      </w:r>
      <w:r>
        <w:rPr>
          <w:rFonts w:eastAsia="Times New Roman"/>
          <w:szCs w:val="24"/>
        </w:rPr>
        <w:t>σ</w:t>
      </w:r>
      <w:r>
        <w:rPr>
          <w:rFonts w:eastAsia="Times New Roman"/>
          <w:szCs w:val="24"/>
        </w:rPr>
        <w:t xml:space="preserve">χολής, η εκπαιδευτική του εμπειρία και είναι, κύριε συνάδελφε, κυρίες και κύριοι συνάδελφοι, και η δική του θέληση να πάει. </w:t>
      </w:r>
      <w:r>
        <w:rPr>
          <w:rFonts w:eastAsia="Times New Roman"/>
          <w:szCs w:val="24"/>
        </w:rPr>
        <w:t>Οφείλω να είμαι απόλυτα ειλικρινής μαζί σας. Δεν έχουμε αιτήσεις, δεν έχουμε θέληση εκπαιδευτικών να πάνε, διότι πρόκειται για ένα νησί της Δωδεκανήσου, για την Κάλυμνο. Και σας λέω πάρα πολύ συγκεκρι</w:t>
      </w:r>
      <w:r>
        <w:rPr>
          <w:rFonts w:eastAsia="Times New Roman"/>
          <w:szCs w:val="24"/>
        </w:rPr>
        <w:lastRenderedPageBreak/>
        <w:t>μένα -και μακριά από εμένα και η οποιαδήποτε σκέψη ότι δ</w:t>
      </w:r>
      <w:r>
        <w:rPr>
          <w:rFonts w:eastAsia="Times New Roman"/>
          <w:szCs w:val="24"/>
        </w:rPr>
        <w:t xml:space="preserve">ιαμορφώνεται πεδίο ρυθμιστικό για να εξασφαλιστούν φωτογραφικά και με πολιτική ή κομματική ιδιοτέλεια εκείνος ή εκείνοι που θα πάνε- ότι εκείνοι δεν υπάρχουν. Ας υπάρξει ένας, ας δώσουμε τη δυνατότητα για να λειτουργήσει η </w:t>
      </w:r>
      <w:r>
        <w:rPr>
          <w:rFonts w:eastAsia="Times New Roman"/>
          <w:szCs w:val="24"/>
        </w:rPr>
        <w:t>σ</w:t>
      </w:r>
      <w:r>
        <w:rPr>
          <w:rFonts w:eastAsia="Times New Roman"/>
          <w:szCs w:val="24"/>
        </w:rPr>
        <w:t xml:space="preserve">χολή. Τίποτα περισσότερο, κύριε </w:t>
      </w:r>
      <w:r>
        <w:rPr>
          <w:rFonts w:eastAsia="Times New Roman"/>
          <w:szCs w:val="24"/>
        </w:rPr>
        <w:t>Θεοχαρόπουλε, τίποτα λιγότερο.</w:t>
      </w:r>
    </w:p>
    <w:p w14:paraId="09035AD8" w14:textId="77777777" w:rsidR="00850D36" w:rsidRDefault="006A790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έχουν γραφτεί δεκατέσσερις ομιλητές. Θα ξεκινήσουμε με τους ομιλητές και όποιος Κοινοβουλευτικός Εκπρόσωπος θέλει, θα παρεμβάλλεται.</w:t>
      </w:r>
    </w:p>
    <w:p w14:paraId="09035AD9" w14:textId="77777777" w:rsidR="00850D36" w:rsidRDefault="006A7907">
      <w:pPr>
        <w:spacing w:line="600" w:lineRule="auto"/>
        <w:ind w:firstLine="720"/>
        <w:jc w:val="both"/>
        <w:rPr>
          <w:rFonts w:eastAsia="Times New Roman"/>
          <w:szCs w:val="24"/>
        </w:rPr>
      </w:pPr>
      <w:r>
        <w:rPr>
          <w:rFonts w:eastAsia="Times New Roman"/>
          <w:szCs w:val="24"/>
        </w:rPr>
        <w:t>Τον λόγο τώρα έχει</w:t>
      </w:r>
      <w:r>
        <w:rPr>
          <w:rFonts w:eastAsia="Times New Roman"/>
          <w:szCs w:val="24"/>
        </w:rPr>
        <w:t xml:space="preserve"> για επτά λεπτά η κ</w:t>
      </w:r>
      <w:r>
        <w:rPr>
          <w:rFonts w:eastAsia="Times New Roman"/>
          <w:szCs w:val="24"/>
        </w:rPr>
        <w:t>.</w:t>
      </w:r>
      <w:r>
        <w:rPr>
          <w:rFonts w:eastAsia="Times New Roman"/>
          <w:szCs w:val="24"/>
        </w:rPr>
        <w:t xml:space="preserve"> </w:t>
      </w:r>
      <w:proofErr w:type="spellStart"/>
      <w:r>
        <w:rPr>
          <w:rFonts w:eastAsia="Times New Roman"/>
          <w:szCs w:val="24"/>
        </w:rPr>
        <w:t>Βράντζα</w:t>
      </w:r>
      <w:proofErr w:type="spellEnd"/>
      <w:r>
        <w:rPr>
          <w:rFonts w:eastAsia="Times New Roman"/>
          <w:szCs w:val="24"/>
        </w:rPr>
        <w:t xml:space="preserve"> από τον ΣΥΡΙΖΑ.</w:t>
      </w:r>
    </w:p>
    <w:p w14:paraId="09035ADA" w14:textId="77777777" w:rsidR="00850D36" w:rsidRDefault="006A7907">
      <w:pPr>
        <w:spacing w:line="600" w:lineRule="auto"/>
        <w:ind w:firstLine="720"/>
        <w:jc w:val="both"/>
        <w:rPr>
          <w:rFonts w:eastAsia="Times New Roman"/>
          <w:szCs w:val="24"/>
        </w:rPr>
      </w:pPr>
      <w:r>
        <w:rPr>
          <w:rFonts w:eastAsia="Times New Roman"/>
          <w:b/>
          <w:szCs w:val="24"/>
        </w:rPr>
        <w:t>ΠΑΝΑΓΙΩΤΑ ΒΡΑΝΤΖΑ:</w:t>
      </w:r>
      <w:r>
        <w:rPr>
          <w:rFonts w:eastAsia="Times New Roman"/>
          <w:szCs w:val="24"/>
        </w:rPr>
        <w:t xml:space="preserve"> Ευχαριστώ, κυρία Πρόεδρε.</w:t>
      </w:r>
    </w:p>
    <w:p w14:paraId="09035ADB" w14:textId="77777777" w:rsidR="00850D36" w:rsidRDefault="006A7907">
      <w:pPr>
        <w:spacing w:line="600" w:lineRule="auto"/>
        <w:ind w:firstLine="720"/>
        <w:jc w:val="both"/>
        <w:rPr>
          <w:rFonts w:eastAsia="Times New Roman"/>
          <w:szCs w:val="24"/>
        </w:rPr>
      </w:pPr>
      <w:r>
        <w:rPr>
          <w:rFonts w:eastAsia="Times New Roman"/>
          <w:szCs w:val="24"/>
        </w:rPr>
        <w:t xml:space="preserve">Κυρίες και κύριοι συνάδελφοι, το υπό συζήτηση σχέδιο νόμου και ειδικά το πρώτο μέρος του το οποίο αφορά στην ίδρυση και λειτουργία </w:t>
      </w:r>
      <w:proofErr w:type="spellStart"/>
      <w:r>
        <w:rPr>
          <w:rFonts w:eastAsia="Times New Roman"/>
          <w:szCs w:val="24"/>
        </w:rPr>
        <w:t>υδατοδρομίων</w:t>
      </w:r>
      <w:proofErr w:type="spellEnd"/>
      <w:r>
        <w:rPr>
          <w:rFonts w:eastAsia="Times New Roman"/>
          <w:szCs w:val="24"/>
        </w:rPr>
        <w:t xml:space="preserve">, πέραν του κοινωνικού </w:t>
      </w:r>
      <w:r>
        <w:rPr>
          <w:rFonts w:eastAsia="Times New Roman"/>
          <w:szCs w:val="24"/>
        </w:rPr>
        <w:t>του χαρακτήρα, διότι έρχεται να δώσει λύση σε προβλήματα απομακρυσμένων περιοχών και των κατοίκων τους, αποτελεί πραγματικά ένα σημαντικό αναπτυξιακό εργαλείο. Οι υποδομές και τα δίκτυα αποτελούν τον ακρογωνιαίο λίθο της οποιασδήποτε ανάπτυξης. Είτε πρόκει</w:t>
      </w:r>
      <w:r>
        <w:rPr>
          <w:rFonts w:eastAsia="Times New Roman"/>
          <w:szCs w:val="24"/>
        </w:rPr>
        <w:t>ται για τον πρωτογενή τομέα είτε για τη βιομηχανική παραγωγή, είτε για τον τουρισμό, χωρίς δίκτυα και υποδομές οι δυνατότητες περιορίζονται δραματικά.</w:t>
      </w:r>
    </w:p>
    <w:p w14:paraId="09035ADC" w14:textId="77777777" w:rsidR="00850D36" w:rsidRDefault="006A7907">
      <w:pPr>
        <w:spacing w:line="600" w:lineRule="auto"/>
        <w:ind w:firstLine="720"/>
        <w:jc w:val="both"/>
        <w:rPr>
          <w:rFonts w:eastAsia="Times New Roman"/>
          <w:szCs w:val="24"/>
        </w:rPr>
      </w:pPr>
      <w:r>
        <w:rPr>
          <w:rFonts w:eastAsia="Times New Roman"/>
          <w:szCs w:val="24"/>
        </w:rPr>
        <w:lastRenderedPageBreak/>
        <w:t>Δυστυχώς για τη χώρα μας, όταν στην υπόλοιπη Ευρώπη δημιουργούσαν τις υποδομές για την ανάπτυξή τους, δηλ</w:t>
      </w:r>
      <w:r>
        <w:rPr>
          <w:rFonts w:eastAsia="Times New Roman"/>
          <w:szCs w:val="24"/>
        </w:rPr>
        <w:t>αδή δημιουργούσαν σιδηροδρομικά δίκτυα, οδικούς άξονες, λιμάνια, εμείς ποντάραμε τα πάντα στην οικοδομή και μάλιστα με τη φοβερή εκείνη επινόηση της αντιπαροχής, με τα αποτελέσματα που είναι γνωστά σε όλους μας. Οι κυβερνήσεις των τελευταίων πέντε δεκαετιώ</w:t>
      </w:r>
      <w:r>
        <w:rPr>
          <w:rFonts w:eastAsia="Times New Roman"/>
          <w:szCs w:val="24"/>
        </w:rPr>
        <w:t>ν οδήγησαν τη χώρα στον 21</w:t>
      </w:r>
      <w:r w:rsidRPr="00FD0C71">
        <w:rPr>
          <w:rFonts w:eastAsia="Times New Roman"/>
          <w:szCs w:val="24"/>
          <w:vertAlign w:val="superscript"/>
        </w:rPr>
        <w:t>ο</w:t>
      </w:r>
      <w:r>
        <w:rPr>
          <w:rFonts w:eastAsia="Times New Roman"/>
          <w:szCs w:val="24"/>
        </w:rPr>
        <w:t xml:space="preserve"> αιώνα με όχημα τον αραμπά και τις υποδομές</w:t>
      </w:r>
      <w:r>
        <w:rPr>
          <w:rFonts w:eastAsia="Times New Roman"/>
          <w:szCs w:val="24"/>
        </w:rPr>
        <w:t>,</w:t>
      </w:r>
      <w:r>
        <w:rPr>
          <w:rFonts w:eastAsia="Times New Roman"/>
          <w:szCs w:val="24"/>
        </w:rPr>
        <w:t xml:space="preserve"> που αυτός απαιτεί.</w:t>
      </w:r>
    </w:p>
    <w:p w14:paraId="09035ADD" w14:textId="77777777" w:rsidR="00850D36" w:rsidRDefault="006A7907">
      <w:pPr>
        <w:spacing w:line="600" w:lineRule="auto"/>
        <w:ind w:firstLine="720"/>
        <w:jc w:val="both"/>
        <w:rPr>
          <w:rFonts w:eastAsia="Times New Roman"/>
          <w:szCs w:val="24"/>
        </w:rPr>
      </w:pPr>
      <w:r>
        <w:rPr>
          <w:rFonts w:eastAsia="Times New Roman"/>
          <w:szCs w:val="24"/>
        </w:rPr>
        <w:t>Πριν από δεκαπέντε περίπου χρόνια δημιουργήθηκε το πρώτο νομοθετικό πλαίσιο</w:t>
      </w:r>
      <w:r>
        <w:rPr>
          <w:rFonts w:eastAsia="Times New Roman"/>
          <w:szCs w:val="24"/>
        </w:rPr>
        <w:t>,</w:t>
      </w:r>
      <w:r>
        <w:rPr>
          <w:rFonts w:eastAsia="Times New Roman"/>
          <w:szCs w:val="24"/>
        </w:rPr>
        <w:t xml:space="preserve"> που αφορούσε στη λειτουργία </w:t>
      </w:r>
      <w:proofErr w:type="spellStart"/>
      <w:r>
        <w:rPr>
          <w:rFonts w:eastAsia="Times New Roman"/>
          <w:szCs w:val="24"/>
        </w:rPr>
        <w:t>υδατοδρομίων</w:t>
      </w:r>
      <w:proofErr w:type="spellEnd"/>
      <w:r>
        <w:rPr>
          <w:rFonts w:eastAsia="Times New Roman"/>
          <w:szCs w:val="24"/>
        </w:rPr>
        <w:t xml:space="preserve"> στη χώρα. Ήταν ένα νομοθετικό πλαίσιο γραφειοκρ</w:t>
      </w:r>
      <w:r>
        <w:rPr>
          <w:rFonts w:eastAsia="Times New Roman"/>
          <w:szCs w:val="24"/>
        </w:rPr>
        <w:t xml:space="preserve">ατικό, δυσλειτουργικό, αλλά εν πάση </w:t>
      </w:r>
      <w:proofErr w:type="spellStart"/>
      <w:r>
        <w:rPr>
          <w:rFonts w:eastAsia="Times New Roman"/>
          <w:szCs w:val="24"/>
        </w:rPr>
        <w:t>περιπτώσει</w:t>
      </w:r>
      <w:proofErr w:type="spellEnd"/>
      <w:r>
        <w:rPr>
          <w:rFonts w:eastAsia="Times New Roman"/>
          <w:szCs w:val="24"/>
        </w:rPr>
        <w:t xml:space="preserve"> υπήρχε ένα θεσμικό πλαίσιο. Λίγα χρόνια αργότερα υπήρξε μια έντονη κινητικότητα γύρω από το ζήτημα αυτό των </w:t>
      </w:r>
      <w:proofErr w:type="spellStart"/>
      <w:r>
        <w:rPr>
          <w:rFonts w:eastAsia="Times New Roman"/>
          <w:szCs w:val="24"/>
        </w:rPr>
        <w:t>υδατοδρομίων</w:t>
      </w:r>
      <w:proofErr w:type="spellEnd"/>
      <w:r>
        <w:rPr>
          <w:rFonts w:eastAsia="Times New Roman"/>
          <w:szCs w:val="24"/>
        </w:rPr>
        <w:t xml:space="preserve"> και ένα σοβαρό επενδυτικό ενδιαφέρον από επενδυτή του εξωτερικού. Το αποτέλεσμα ήταν τρα</w:t>
      </w:r>
      <w:r>
        <w:rPr>
          <w:rFonts w:eastAsia="Times New Roman"/>
          <w:szCs w:val="24"/>
        </w:rPr>
        <w:t>γικό. Μετά από αρκετό καιρό -όχι λίγο- ο επενδυτής εγκατέλειψε την προσπάθεια, έχασε χρόνο και χρήμα και αποχώρησε καταγγέλλοντας διαφθορά, η οποία μάλιστα αφορούσε υψηλά στο πολιτικό επίπεδο. Για την ιστορία και έχει σημασία να ειπωθεί, τότε κυβέρνηση ήτα</w:t>
      </w:r>
      <w:r>
        <w:rPr>
          <w:rFonts w:eastAsia="Times New Roman"/>
          <w:szCs w:val="24"/>
        </w:rPr>
        <w:t>ν η Νέα Δημοκρατία η οποία Νέα Δημοκρατία και η παράταξή της προσπαθεί να μας πείσει ότι μπορεί να προσελκύσει επενδυτές που όταν έρχονται μόνοι τους, δυστυχώς, τους διώχνει.</w:t>
      </w:r>
    </w:p>
    <w:p w14:paraId="09035AD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που συζητάμε σήμερα άρει την απομόνωση χιλιάδων κατοίκων μικρών και</w:t>
      </w:r>
      <w:r>
        <w:rPr>
          <w:rFonts w:eastAsia="Times New Roman" w:cs="Times New Roman"/>
          <w:szCs w:val="24"/>
        </w:rPr>
        <w:t xml:space="preserve"> απομονωμένων νησιών και ταυτόχρονα αποτελεί μια καινοτόμα επενδυτική ευκαιρία. Οι δύο προηγούμενες νομοθετικές παρεμβάσεις προφανώς κρίθηκαν αναποτελεσματικές από την πραγματικότητα, αφού μετά από τόσα χρόνια δεν έχουμε </w:t>
      </w:r>
      <w:proofErr w:type="spellStart"/>
      <w:r>
        <w:rPr>
          <w:rFonts w:eastAsia="Times New Roman" w:cs="Times New Roman"/>
          <w:szCs w:val="24"/>
        </w:rPr>
        <w:t>υδατοδρόμια</w:t>
      </w:r>
      <w:proofErr w:type="spellEnd"/>
      <w:r>
        <w:rPr>
          <w:rFonts w:eastAsia="Times New Roman" w:cs="Times New Roman"/>
          <w:szCs w:val="24"/>
        </w:rPr>
        <w:t xml:space="preserve"> στη χώρα.</w:t>
      </w:r>
    </w:p>
    <w:p w14:paraId="09035AD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Με το προηγού</w:t>
      </w:r>
      <w:r>
        <w:rPr>
          <w:rFonts w:eastAsia="Times New Roman" w:cs="Times New Roman"/>
          <w:szCs w:val="24"/>
        </w:rPr>
        <w:t xml:space="preserve">μενο νομοθετικό πλαίσιο παρατηρήθηκαν σημαντικά προβλήματα και καθυστερήσεις ως προς την τελική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υδατοδρομίων</w:t>
      </w:r>
      <w:proofErr w:type="spellEnd"/>
      <w:r>
        <w:rPr>
          <w:rFonts w:eastAsia="Times New Roman" w:cs="Times New Roman"/>
          <w:szCs w:val="24"/>
        </w:rPr>
        <w:t>. Η πρόβλεψη για ενιαία άδεια ίδρυσης και λειτουργίας στις περισσότερες περιπτώσεις υπήρξε ένας ανασταλτικός παράγοντας. Πλέον, διαμ</w:t>
      </w:r>
      <w:r>
        <w:rPr>
          <w:rFonts w:eastAsia="Times New Roman" w:cs="Times New Roman"/>
          <w:szCs w:val="24"/>
        </w:rPr>
        <w:t xml:space="preserve">ορφώνεται ένα σύγχρονο και αναπτυξιακό μοντέλο στο οποίο δίνεται η δυνατότητα διαχωρισμού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σε δύο στάδια, ώστε ο κάτοχος της άδειας ίδρυσης </w:t>
      </w:r>
      <w:proofErr w:type="spellStart"/>
      <w:r>
        <w:rPr>
          <w:rFonts w:eastAsia="Times New Roman" w:cs="Times New Roman"/>
          <w:szCs w:val="24"/>
        </w:rPr>
        <w:t>υδατοδρομίου</w:t>
      </w:r>
      <w:proofErr w:type="spellEnd"/>
      <w:r>
        <w:rPr>
          <w:rFonts w:eastAsia="Times New Roman" w:cs="Times New Roman"/>
          <w:szCs w:val="24"/>
        </w:rPr>
        <w:t>, εφόσον το επιθυμεί, να διαφοροποιείται από τον κάτοχο άδειας λειτουργίας κ</w:t>
      </w:r>
      <w:r>
        <w:rPr>
          <w:rFonts w:eastAsia="Times New Roman" w:cs="Times New Roman"/>
          <w:szCs w:val="24"/>
        </w:rPr>
        <w:t xml:space="preserve">αι εγκατάστασης. Η συγκεκριμένη πρόβλεψη σε συνδυασμό με την απλουστευμένη διαδικασία θα επιταχύνει σε μεγάλο βαθμό την ανάπτυξη του δικτύου των </w:t>
      </w:r>
      <w:proofErr w:type="spellStart"/>
      <w:r>
        <w:rPr>
          <w:rFonts w:eastAsia="Times New Roman" w:cs="Times New Roman"/>
          <w:szCs w:val="24"/>
        </w:rPr>
        <w:t>υδατοδρομίων</w:t>
      </w:r>
      <w:proofErr w:type="spellEnd"/>
      <w:r>
        <w:rPr>
          <w:rFonts w:eastAsia="Times New Roman" w:cs="Times New Roman"/>
          <w:szCs w:val="24"/>
        </w:rPr>
        <w:t xml:space="preserve">. </w:t>
      </w:r>
    </w:p>
    <w:p w14:paraId="09035AE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 γεγονός ότι η άδεια ίδρυσης μπορεί να αποκτηθεί αποκλειστικά και μόνο από δημοσίου συμφέροντο</w:t>
      </w:r>
      <w:r>
        <w:rPr>
          <w:rFonts w:eastAsia="Times New Roman" w:cs="Times New Roman"/>
          <w:szCs w:val="24"/>
        </w:rPr>
        <w:t xml:space="preserve">ς φορείς και οργανισμούς, δηλαδή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Οργανισμός Τοπικής Αυτοδιοίκησης Α΄ και Β΄ βαθμού, αλλά και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στα οποία όμως η πλειονότητα των μετοχών θα </w:t>
      </w:r>
      <w:r>
        <w:rPr>
          <w:rFonts w:eastAsia="Times New Roman" w:cs="Times New Roman"/>
          <w:szCs w:val="24"/>
        </w:rPr>
        <w:lastRenderedPageBreak/>
        <w:t xml:space="preserve">ανήκουν στο δημόσιο, ουσιαστικά διασφαλίζει, κατά τη </w:t>
      </w:r>
      <w:r>
        <w:rPr>
          <w:rFonts w:eastAsia="Times New Roman" w:cs="Times New Roman"/>
          <w:szCs w:val="24"/>
        </w:rPr>
        <w:t>γνώμη μου και τη γνώμη της Κυβέρνησης, τον δημόσιο χαρακτήρα των υποδομών, άρα και το δημόσιο συμφέρον.</w:t>
      </w:r>
    </w:p>
    <w:p w14:paraId="09035AE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Από την άλλη, η δυνατότητα απόκτησης άδειας λειτουργίας από οποιονδήποτε δημόσιο, ιδιωτικό ή σύμπραξη των δύο φορέα που πληροί της προϋποθέσεις που </w:t>
      </w:r>
      <w:r>
        <w:rPr>
          <w:rFonts w:eastAsia="Times New Roman" w:cs="Times New Roman"/>
          <w:szCs w:val="24"/>
        </w:rPr>
        <w:t>τίθενται, δημιουργεί τις συνθήκες για προσέλκυση επενδυτικών κεφαλαίων και τη δημιουργία παραγωγικών επενδύσεων, που θα δημιουργήσουν και θέσεις εργασίας, αλλά και θα δώσουν και υπεραξία στο τουριστικό προϊόν σε πολλές περιοχές της χώρας.</w:t>
      </w:r>
    </w:p>
    <w:p w14:paraId="09035AE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Επιπλέον, το σχέδ</w:t>
      </w:r>
      <w:r>
        <w:rPr>
          <w:rFonts w:eastAsia="Times New Roman" w:cs="Times New Roman"/>
          <w:szCs w:val="24"/>
        </w:rPr>
        <w:t xml:space="preserve">ιο νόμου συμβάλει σημαντικά στη μείωση της γραφειοκρατίας, η οποία είναι μεγάλη πληγή για τη χώρα, όπως και η διαφθορά τα προηγούμενα χρόνια. Χαρακτηριστικό παράδειγμα αποτελεί η απλοποίηση της διαδικασίας για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υδατοδρομίω</w:t>
      </w:r>
      <w:r>
        <w:rPr>
          <w:rFonts w:eastAsia="Times New Roman" w:cs="Times New Roman"/>
          <w:szCs w:val="24"/>
        </w:rPr>
        <w:t>ν</w:t>
      </w:r>
      <w:proofErr w:type="spellEnd"/>
      <w:r>
        <w:rPr>
          <w:rFonts w:eastAsia="Times New Roman" w:cs="Times New Roman"/>
          <w:szCs w:val="24"/>
        </w:rPr>
        <w:t xml:space="preserve">. Η </w:t>
      </w:r>
      <w:proofErr w:type="spellStart"/>
      <w:r>
        <w:rPr>
          <w:rFonts w:eastAsia="Times New Roman" w:cs="Times New Roman"/>
          <w:szCs w:val="24"/>
        </w:rPr>
        <w:t>αδειοδότηση</w:t>
      </w:r>
      <w:proofErr w:type="spellEnd"/>
      <w:r>
        <w:rPr>
          <w:rFonts w:eastAsia="Times New Roman" w:cs="Times New Roman"/>
          <w:szCs w:val="24"/>
        </w:rPr>
        <w:t xml:space="preserve"> μεταφέρεται στην αποκεντρωμένη και αυτό είναι λιγότερο χρονοβόρο.</w:t>
      </w:r>
    </w:p>
    <w:p w14:paraId="09035AE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παρωχημένο μοντέλο ανάπτυξης των προηγούμενων δεκαετιών που στηρίχθηκε στο δίπολο Αθήνα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Θεσσαλονίκη, με αποτέλεσμα το 80% της οικονομικής </w:t>
      </w:r>
      <w:r>
        <w:rPr>
          <w:rFonts w:eastAsia="Times New Roman" w:cs="Times New Roman"/>
          <w:szCs w:val="24"/>
        </w:rPr>
        <w:t xml:space="preserve">δραστηριότητας της χώρας να συγκεντρώνεται στα δύο αυτά αστικά κέντρα, ήταν προφανώς λάθος. Το συγκεκριμένο νομοθέτημα θα </w:t>
      </w:r>
      <w:r>
        <w:rPr>
          <w:rFonts w:eastAsia="Times New Roman" w:cs="Times New Roman"/>
          <w:szCs w:val="24"/>
        </w:rPr>
        <w:lastRenderedPageBreak/>
        <w:t>συμβάλει στην οικοδόμηση ενός νέου, αποκεντρωμένου, πιο δίκαιου και πιο αποτελεσματικού μοντέλου και αυτό είναι το ζητούμενο.</w:t>
      </w:r>
    </w:p>
    <w:p w14:paraId="09035AE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Τα υδροπ</w:t>
      </w:r>
      <w:r>
        <w:rPr>
          <w:rFonts w:eastAsia="Times New Roman" w:cs="Times New Roman"/>
          <w:szCs w:val="24"/>
        </w:rPr>
        <w:t>λάνα χαρακτηρίζονται ως τα πλέον κατάλληλα μέσα μεταφοράς, συνδυάζοντας και την άμεση και ταχεία εξυπηρέτηση των αεροπλάνων, αλλά και την ευελιξία των πλωτών μέσων.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τον νησιωτικό χαρακτήρα της Ελλάδος και τη μεγάλη ακτογραμμή και τ</w:t>
      </w:r>
      <w:r>
        <w:rPr>
          <w:rFonts w:eastAsia="Times New Roman" w:cs="Times New Roman"/>
          <w:szCs w:val="24"/>
        </w:rPr>
        <w:t>ις συγκοινωνιακές ανάγκες βεβαίως, τα υδροπλάνα μπορούν να αποτελέσουν εναλλακτική επιλογή και για τη μεταφορά ανθρώπων, αλλά και για τη μεταφορά αγαθών.</w:t>
      </w:r>
    </w:p>
    <w:p w14:paraId="09035AE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Πέρα όμως από τη διευκόλυνση και τη διεύρυνση της </w:t>
      </w:r>
      <w:proofErr w:type="spellStart"/>
      <w:r>
        <w:rPr>
          <w:rFonts w:eastAsia="Times New Roman" w:cs="Times New Roman"/>
          <w:szCs w:val="24"/>
        </w:rPr>
        <w:t>επισκεψιμότητας</w:t>
      </w:r>
      <w:proofErr w:type="spellEnd"/>
      <w:r>
        <w:rPr>
          <w:rFonts w:eastAsia="Times New Roman" w:cs="Times New Roman"/>
          <w:szCs w:val="24"/>
        </w:rPr>
        <w:t xml:space="preserve"> σε περιοχές τουριστικού ενδιαφέροντο</w:t>
      </w:r>
      <w:r>
        <w:rPr>
          <w:rFonts w:eastAsia="Times New Roman" w:cs="Times New Roman"/>
          <w:szCs w:val="24"/>
        </w:rPr>
        <w:t>ς, θα έχουμε και κοινωνικού χαρακτήρα οφέλη, όπως τη διακομιδή ασθενών, την έρευνα και τη διάσωση, τη μεταφορά τροφίμων, φαρμάκων κ.α.</w:t>
      </w:r>
      <w:r>
        <w:rPr>
          <w:rFonts w:eastAsia="Times New Roman" w:cs="Times New Roman"/>
          <w:szCs w:val="24"/>
        </w:rPr>
        <w:t>.</w:t>
      </w:r>
      <w:r>
        <w:rPr>
          <w:rFonts w:eastAsia="Times New Roman" w:cs="Times New Roman"/>
          <w:szCs w:val="24"/>
        </w:rPr>
        <w:t xml:space="preserve"> </w:t>
      </w:r>
    </w:p>
    <w:p w14:paraId="09035AE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Όσον αφορά τις εγκαταστάσεις </w:t>
      </w:r>
      <w:proofErr w:type="spellStart"/>
      <w:r>
        <w:rPr>
          <w:rFonts w:eastAsia="Times New Roman" w:cs="Times New Roman"/>
          <w:szCs w:val="24"/>
        </w:rPr>
        <w:t>υδατοδρομίων</w:t>
      </w:r>
      <w:proofErr w:type="spellEnd"/>
      <w:r>
        <w:rPr>
          <w:rFonts w:eastAsia="Times New Roman" w:cs="Times New Roman"/>
          <w:szCs w:val="24"/>
        </w:rPr>
        <w:t>, είναι επενδύσεις μικρής κλίμακας και απαιτούν περιορισμένες υποδομές, η ανάπ</w:t>
      </w:r>
      <w:r>
        <w:rPr>
          <w:rFonts w:eastAsia="Times New Roman" w:cs="Times New Roman"/>
          <w:szCs w:val="24"/>
        </w:rPr>
        <w:t xml:space="preserve">τυξή τους καθίσταται έτσι ευέλικτη και συμφέρουσα και από άποψη τεχνικών έργων, αλλά και από άποψη υπενδεδυμένων κεφαλαίων. Η ίδρυση των </w:t>
      </w:r>
      <w:proofErr w:type="spellStart"/>
      <w:r>
        <w:rPr>
          <w:rFonts w:eastAsia="Times New Roman" w:cs="Times New Roman"/>
          <w:szCs w:val="24"/>
        </w:rPr>
        <w:t>υδατοδρομίων</w:t>
      </w:r>
      <w:proofErr w:type="spellEnd"/>
      <w:r>
        <w:rPr>
          <w:rFonts w:eastAsia="Times New Roman" w:cs="Times New Roman"/>
          <w:szCs w:val="24"/>
        </w:rPr>
        <w:t xml:space="preserve"> αποτελεί επομένως αναπτυξιακή προοπτική και μπορεί να επιφέρει διευρυμένα οφέλη στις τοπικές και όχι μόνο </w:t>
      </w:r>
      <w:r>
        <w:rPr>
          <w:rFonts w:eastAsia="Times New Roman" w:cs="Times New Roman"/>
          <w:szCs w:val="24"/>
        </w:rPr>
        <w:t>κοινωνίες.</w:t>
      </w:r>
    </w:p>
    <w:p w14:paraId="09035AE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χρήσιμο νομοθέτημα, κύριε Υπουργέ, εκτός από τα νησιά θεωρώ ότι θα πρέπει να αξιοποιηθεί και από περιοχές της Ηπειρωτικής Ελλάδας μέσω των λιμνών. Μια από αυτές τις περιοχές είναι η Καρδίτσα. Το αίτημα για ίδρυση </w:t>
      </w:r>
      <w:proofErr w:type="spellStart"/>
      <w:r>
        <w:rPr>
          <w:rFonts w:eastAsia="Times New Roman" w:cs="Times New Roman"/>
          <w:szCs w:val="24"/>
        </w:rPr>
        <w:t>υδατοδρομίου</w:t>
      </w:r>
      <w:proofErr w:type="spellEnd"/>
      <w:r>
        <w:rPr>
          <w:rFonts w:eastAsia="Times New Roman" w:cs="Times New Roman"/>
          <w:szCs w:val="24"/>
        </w:rPr>
        <w:t xml:space="preserve"> στην Καρδίτ</w:t>
      </w:r>
      <w:r>
        <w:rPr>
          <w:rFonts w:eastAsia="Times New Roman" w:cs="Times New Roman"/>
          <w:szCs w:val="24"/>
        </w:rPr>
        <w:t>σα έχει ξεκινήσει από το 2005 με τον ν.3333, στη λίμνη Πλαστήρα. Βεβαίως, τόσο για τη λίμνη Πλαστήρα όσο και για άλλες λίμνες της χώρας υπάρχουν διάφορα προβλήματα ιδιοκτησιακά, χωροταξικά, τα οποία βεβαίως θα πρέπει να λυθούν με θεσμική παρέμβαση για να μ</w:t>
      </w:r>
      <w:r>
        <w:rPr>
          <w:rFonts w:eastAsia="Times New Roman" w:cs="Times New Roman"/>
          <w:szCs w:val="24"/>
        </w:rPr>
        <w:t xml:space="preserve">πορέσει τελικά το νομοσχέδιο να είναι όσο χρήσιμο φαίνεται ότι είναι. Θα αποτελεί έλλειμα του νόμου, αλλά και τροχοπέδη στην ανάπτυξη όχι μόνο της Καρδίτσας, αλλά και της </w:t>
      </w:r>
      <w:r>
        <w:rPr>
          <w:rFonts w:eastAsia="Times New Roman" w:cs="Times New Roman"/>
          <w:szCs w:val="24"/>
        </w:rPr>
        <w:t>δ</w:t>
      </w:r>
      <w:r>
        <w:rPr>
          <w:rFonts w:eastAsia="Times New Roman" w:cs="Times New Roman"/>
          <w:szCs w:val="24"/>
        </w:rPr>
        <w:t xml:space="preserve">υτικής Θεσσαλίας και της </w:t>
      </w:r>
      <w:r>
        <w:rPr>
          <w:rFonts w:eastAsia="Times New Roman" w:cs="Times New Roman"/>
          <w:szCs w:val="24"/>
        </w:rPr>
        <w:t>κ</w:t>
      </w:r>
      <w:r>
        <w:rPr>
          <w:rFonts w:eastAsia="Times New Roman" w:cs="Times New Roman"/>
          <w:szCs w:val="24"/>
        </w:rPr>
        <w:t>εντρικής Ελλάδος η αδυναμία αξιοποίησης αυτού του εργαλείο</w:t>
      </w:r>
      <w:r>
        <w:rPr>
          <w:rFonts w:eastAsia="Times New Roman" w:cs="Times New Roman"/>
          <w:szCs w:val="24"/>
        </w:rPr>
        <w:t>υ και γι’ αυτήν την περιοχή. Έχει κατατεθεί σχετική τροπολογία και εύχομαι να γίνει αποδεκτή από τους συναρμόδιους Υπουργούς.</w:t>
      </w:r>
    </w:p>
    <w:p w14:paraId="09035AE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κάθε περίπτωση, το παρόν σχέδιο νόμου πέρα από τη χρησιμότητά του, δείχνει και έναν νέο τρόπο που η Κυβέρνηση αντιμετωπίζει την</w:t>
      </w:r>
      <w:r>
        <w:rPr>
          <w:rFonts w:eastAsia="Times New Roman" w:cs="Times New Roman"/>
          <w:szCs w:val="24"/>
        </w:rPr>
        <w:t xml:space="preserve"> ανάπτυξη και την πρόοδο της χώρας.</w:t>
      </w:r>
    </w:p>
    <w:p w14:paraId="09035AE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Ευχαριστώ.</w:t>
      </w:r>
    </w:p>
    <w:p w14:paraId="09035AEA"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035AEB" w14:textId="77777777" w:rsidR="00850D36" w:rsidRDefault="006A7907">
      <w:pPr>
        <w:spacing w:line="600" w:lineRule="auto"/>
        <w:ind w:firstLine="720"/>
        <w:jc w:val="both"/>
        <w:rPr>
          <w:rFonts w:eastAsia="Times New Roman" w:cs="Times New Roman"/>
          <w:szCs w:val="24"/>
        </w:rPr>
      </w:pPr>
      <w:r w:rsidRPr="003B400E">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και για την ακρίβεια του χρόνου.</w:t>
      </w:r>
    </w:p>
    <w:p w14:paraId="09035AE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Τον λόγο έχει ο κ. Τσιάρας από τη Νέα Δημοκρατία.</w:t>
      </w:r>
    </w:p>
    <w:p w14:paraId="09035AED" w14:textId="77777777" w:rsidR="00850D36" w:rsidRDefault="006A7907">
      <w:pPr>
        <w:spacing w:line="600" w:lineRule="auto"/>
        <w:ind w:firstLine="720"/>
        <w:jc w:val="both"/>
        <w:rPr>
          <w:rFonts w:eastAsia="Times New Roman" w:cs="Times New Roman"/>
          <w:szCs w:val="24"/>
        </w:rPr>
      </w:pPr>
      <w:r w:rsidRPr="003E3B8D">
        <w:rPr>
          <w:rFonts w:eastAsia="Times New Roman" w:cs="Times New Roman"/>
          <w:b/>
          <w:szCs w:val="24"/>
        </w:rPr>
        <w:t>ΚΩΝΣΤΑΝΤΙΝΟΣ ΤΣΙΑΡΑΣ:</w:t>
      </w:r>
      <w:r>
        <w:rPr>
          <w:rFonts w:eastAsia="Times New Roman" w:cs="Times New Roman"/>
          <w:szCs w:val="24"/>
        </w:rPr>
        <w:t xml:space="preserve"> Σας</w:t>
      </w:r>
      <w:r>
        <w:rPr>
          <w:rFonts w:eastAsia="Times New Roman" w:cs="Times New Roman"/>
          <w:szCs w:val="24"/>
        </w:rPr>
        <w:t xml:space="preserve"> ευχαριστώ πολύ, κυρία Πρόεδρε.</w:t>
      </w:r>
    </w:p>
    <w:p w14:paraId="09035AE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μια προσπάθεια από το ελληνικό Κοινοβούλιο να νομοθετήσουμε για θέματα που αφορούν στα </w:t>
      </w:r>
      <w:proofErr w:type="spellStart"/>
      <w:r>
        <w:rPr>
          <w:rFonts w:eastAsia="Times New Roman" w:cs="Times New Roman"/>
          <w:szCs w:val="24"/>
        </w:rPr>
        <w:t>υδατοδρόμια</w:t>
      </w:r>
      <w:proofErr w:type="spellEnd"/>
      <w:r>
        <w:rPr>
          <w:rFonts w:eastAsia="Times New Roman" w:cs="Times New Roman"/>
          <w:szCs w:val="24"/>
        </w:rPr>
        <w:t xml:space="preserve"> εδώ και πολλά χρόνια. </w:t>
      </w:r>
      <w:r>
        <w:rPr>
          <w:rFonts w:eastAsia="Times New Roman" w:cs="Times New Roman"/>
          <w:szCs w:val="24"/>
        </w:rPr>
        <w:t>Η</w:t>
      </w:r>
      <w:r>
        <w:rPr>
          <w:rFonts w:eastAsia="Times New Roman" w:cs="Times New Roman"/>
          <w:szCs w:val="24"/>
        </w:rPr>
        <w:t xml:space="preserve"> αλήθεια είναι ότι η πρώτη πρωτοβουλία, αναφέρθηκε και νωρίτερα,</w:t>
      </w:r>
      <w:r>
        <w:rPr>
          <w:rFonts w:eastAsia="Times New Roman" w:cs="Times New Roman"/>
          <w:szCs w:val="24"/>
        </w:rPr>
        <w:t xml:space="preserve"> ήταν το 2005 από την τότε </w:t>
      </w:r>
      <w:r>
        <w:rPr>
          <w:rFonts w:eastAsia="Times New Roman" w:cs="Times New Roman"/>
          <w:szCs w:val="24"/>
        </w:rPr>
        <w:t>κ</w:t>
      </w:r>
      <w:r>
        <w:rPr>
          <w:rFonts w:eastAsia="Times New Roman" w:cs="Times New Roman"/>
          <w:szCs w:val="24"/>
        </w:rPr>
        <w:t xml:space="preserve">υβέρνηση της Νέας Δημοκρατίας, με Υπουργό τον Θεσσαλό πρώην Πρόεδρο της Βουλής, τον Δημήτριο Σιούφα. </w:t>
      </w:r>
    </w:p>
    <w:p w14:paraId="09035AEF" w14:textId="77777777" w:rsidR="00850D36" w:rsidRDefault="006A7907">
      <w:pPr>
        <w:spacing w:line="600" w:lineRule="auto"/>
        <w:ind w:firstLine="720"/>
        <w:contextualSpacing/>
        <w:jc w:val="both"/>
        <w:rPr>
          <w:rFonts w:eastAsia="Times New Roman"/>
          <w:szCs w:val="24"/>
        </w:rPr>
      </w:pPr>
      <w:r>
        <w:rPr>
          <w:rFonts w:eastAsia="Times New Roman"/>
          <w:szCs w:val="24"/>
        </w:rPr>
        <w:t>Όλοι ξέρουμε ότι η δεύτερη προσπάθεια έγινε το 2013 σ’ ένα νομοθετικό πλαίσιο τ</w:t>
      </w:r>
      <w:r>
        <w:rPr>
          <w:rFonts w:eastAsia="Times New Roman"/>
          <w:szCs w:val="24"/>
        </w:rPr>
        <w:t>ή</w:t>
      </w:r>
      <w:r>
        <w:rPr>
          <w:rFonts w:eastAsia="Times New Roman"/>
          <w:szCs w:val="24"/>
        </w:rPr>
        <w:t xml:space="preserve">ς τότε κυβέρνησης της Νέας Δημοκρατίας </w:t>
      </w:r>
      <w:r>
        <w:rPr>
          <w:rFonts w:eastAsia="Times New Roman"/>
          <w:szCs w:val="24"/>
        </w:rPr>
        <w:t xml:space="preserve">-συγκεκριμένα αναφέρθηκε ο εισηγητής της Αξιωματικής Αντιπολίτευσης κ. Βλάχος- με τον ν.4146, που αφορούσε στις στρατηγικές και ιδιωτικές επενδύσεις. </w:t>
      </w:r>
    </w:p>
    <w:p w14:paraId="09035AF0" w14:textId="77777777" w:rsidR="00850D36" w:rsidRDefault="006A7907">
      <w:pPr>
        <w:spacing w:line="600" w:lineRule="auto"/>
        <w:ind w:firstLine="720"/>
        <w:contextualSpacing/>
        <w:jc w:val="both"/>
        <w:rPr>
          <w:rFonts w:eastAsia="Times New Roman"/>
          <w:szCs w:val="24"/>
        </w:rPr>
      </w:pPr>
      <w:r>
        <w:rPr>
          <w:rFonts w:eastAsia="Times New Roman"/>
          <w:szCs w:val="24"/>
        </w:rPr>
        <w:t>Αν πρέπει κανείς να δει το σύνολο του νομοθετήματος που συζητάμε σήμερα, νομίζω ότι με μια πρώτη ματιά εύ</w:t>
      </w:r>
      <w:r>
        <w:rPr>
          <w:rFonts w:eastAsia="Times New Roman"/>
          <w:szCs w:val="24"/>
        </w:rPr>
        <w:t xml:space="preserve">κολα μπορεί να κρίνει ότι είναι διστακτικό και άτολμο. Στην πραγματικότητα κάνει το μισό βήμα. </w:t>
      </w:r>
    </w:p>
    <w:p w14:paraId="09035AF1" w14:textId="77777777" w:rsidR="00850D36" w:rsidRDefault="006A7907">
      <w:pPr>
        <w:spacing w:line="600" w:lineRule="auto"/>
        <w:ind w:firstLine="720"/>
        <w:contextualSpacing/>
        <w:jc w:val="both"/>
        <w:rPr>
          <w:rFonts w:eastAsia="Times New Roman"/>
          <w:szCs w:val="24"/>
        </w:rPr>
      </w:pPr>
      <w:r>
        <w:rPr>
          <w:rFonts w:eastAsia="Times New Roman"/>
          <w:szCs w:val="24"/>
        </w:rPr>
        <w:lastRenderedPageBreak/>
        <w:t>Εμείς ως Νέα Δημοκρατία, επειδή αντιλαμβανόμαστε τον ρόλο της Αντιπολίτευσης εντελώς διαφορετικά απ’ ό,τι η παράταξη που βρίσκεται σήμερα στην κυβέρνηση, θα στη</w:t>
      </w:r>
      <w:r>
        <w:rPr>
          <w:rFonts w:eastAsia="Times New Roman"/>
          <w:szCs w:val="24"/>
        </w:rPr>
        <w:t>ρίξουμε επί της αρχής το νομοσχέδιο. Όμως, με βεβαιότητα δεν μπορούμε να ψηφίσουμε θετικά για ρυθμίσεις που αποκλείουν γενικότερα την ιδιωτική πρωτοβουλία.</w:t>
      </w:r>
    </w:p>
    <w:p w14:paraId="09035AF2" w14:textId="77777777" w:rsidR="00850D36" w:rsidRDefault="006A7907">
      <w:pPr>
        <w:spacing w:line="600" w:lineRule="auto"/>
        <w:ind w:firstLine="720"/>
        <w:contextualSpacing/>
        <w:jc w:val="both"/>
        <w:rPr>
          <w:rFonts w:eastAsia="Times New Roman"/>
          <w:szCs w:val="24"/>
        </w:rPr>
      </w:pPr>
      <w:r>
        <w:rPr>
          <w:rFonts w:eastAsia="Times New Roman"/>
          <w:szCs w:val="24"/>
        </w:rPr>
        <w:t>Η κυβερνητική παράταξη είναι μονίμως αντιμέτωπη με τις δικές της αντιφάσεις. Άλλη τακτική ακολουθούμ</w:t>
      </w:r>
      <w:r>
        <w:rPr>
          <w:rFonts w:eastAsia="Times New Roman"/>
          <w:szCs w:val="24"/>
        </w:rPr>
        <w:t>ε όταν πρέπει ενδεχομένως να συζητήσουμε για κάτι ευρύτερο, όπως είναι ο ΟΛΠ, παραδείγματος χάρ</w:t>
      </w:r>
      <w:r>
        <w:rPr>
          <w:rFonts w:eastAsia="Times New Roman"/>
          <w:szCs w:val="24"/>
        </w:rPr>
        <w:t>ιν</w:t>
      </w:r>
      <w:r>
        <w:rPr>
          <w:rFonts w:eastAsia="Times New Roman"/>
          <w:szCs w:val="24"/>
        </w:rPr>
        <w:t xml:space="preserve">, και άλλη τακτική ακολουθούμε για τα </w:t>
      </w:r>
      <w:proofErr w:type="spellStart"/>
      <w:r>
        <w:rPr>
          <w:rFonts w:eastAsia="Times New Roman"/>
          <w:szCs w:val="24"/>
        </w:rPr>
        <w:t>υδατοδρόμια</w:t>
      </w:r>
      <w:proofErr w:type="spellEnd"/>
      <w:r>
        <w:rPr>
          <w:rFonts w:eastAsia="Times New Roman"/>
          <w:szCs w:val="24"/>
        </w:rPr>
        <w:t>, όταν πρέπει να ξαναγυρίσουμε σ’ ένα μοντέλο που προάγει κυρίως τον κρατισμό και εμποδίζει την ιδιωτική πρωτο</w:t>
      </w:r>
      <w:r>
        <w:rPr>
          <w:rFonts w:eastAsia="Times New Roman"/>
          <w:szCs w:val="24"/>
        </w:rPr>
        <w:t>βουλία να έχει συγκεκριμένο ρόλο, ειδικά σε μια εποχή που όλοι ξέρουμε ότι η συνολική κατεύθυνση της παγκόσμιας οικονομίας είναι στραμμένη σ’ έναν μονόδρομο που κάποιοι από εσάς δεν θέλουν να δεχθούν.</w:t>
      </w:r>
    </w:p>
    <w:p w14:paraId="09035AF3" w14:textId="77777777" w:rsidR="00850D36" w:rsidRDefault="006A7907">
      <w:pPr>
        <w:spacing w:line="600" w:lineRule="auto"/>
        <w:ind w:firstLine="720"/>
        <w:contextualSpacing/>
        <w:jc w:val="both"/>
        <w:rPr>
          <w:rFonts w:eastAsia="Times New Roman"/>
          <w:szCs w:val="24"/>
        </w:rPr>
      </w:pPr>
      <w:r>
        <w:rPr>
          <w:rFonts w:eastAsia="Times New Roman"/>
          <w:szCs w:val="24"/>
        </w:rPr>
        <w:t>Πέραν όλων αυτών, όμως, πέραν της αντιφάσεως μεταξύ δημ</w:t>
      </w:r>
      <w:r>
        <w:rPr>
          <w:rFonts w:eastAsia="Times New Roman"/>
          <w:szCs w:val="24"/>
        </w:rPr>
        <w:t>οσίου και ιδιωτικού, που κάθε φορά έρχεστε να νομοθετήσετε παλεύοντας με τον εαυτό σας μία να το δεχθείτε, μία να το απορρίψετε, μία να το εκτρέψετε κάπου διαφορετικά, υπάρχουν αντιφάσεις και σε σχέση με ιδεολογικές αναφορές που εσείς οι ίδιοι κάθε φορά πρ</w:t>
      </w:r>
      <w:r>
        <w:rPr>
          <w:rFonts w:eastAsia="Times New Roman"/>
          <w:szCs w:val="24"/>
        </w:rPr>
        <w:t>οβάλλετε ως μείζον ζητούμενο των πολιτικών σας επιλογών.</w:t>
      </w:r>
    </w:p>
    <w:p w14:paraId="09035AF4" w14:textId="77777777" w:rsidR="00850D36" w:rsidRDefault="006A7907">
      <w:pPr>
        <w:spacing w:line="600" w:lineRule="auto"/>
        <w:ind w:firstLine="720"/>
        <w:contextualSpacing/>
        <w:jc w:val="both"/>
        <w:rPr>
          <w:rFonts w:eastAsia="Times New Roman"/>
          <w:szCs w:val="24"/>
        </w:rPr>
      </w:pPr>
      <w:r>
        <w:rPr>
          <w:rFonts w:eastAsia="Times New Roman"/>
          <w:szCs w:val="24"/>
        </w:rPr>
        <w:lastRenderedPageBreak/>
        <w:t xml:space="preserve">Χαρακτηριστικά, το συγκεκριμένο νομοσχέδιο βρέθηκε σε διαβούλευση από τις 5 Αυγούστου του 2016 έως τις 9 Σεπτεμβρίου του 2016, δηλαδή για έναν μήνα και πέντε μέρες περίπου. Όταν πρόκειται, όμως, για </w:t>
      </w:r>
      <w:r>
        <w:rPr>
          <w:rFonts w:eastAsia="Times New Roman"/>
          <w:szCs w:val="24"/>
        </w:rPr>
        <w:t xml:space="preserve">κάποια άλλα νομοσχέδια –εδώ θα μου επιτρέψετε να μιλήσω για κάποια άλλα ζητήματα, τα οποία βεβαίως αφορούν στη συνολική πολιτική επικαιρότητα-, η αντιμετώπιση είναι εντελώς διαφορετική. Χαρακτηριστικό παράδειγμα είναι η συγχώνευση του ΤΕΙ Θεσσαλίας. </w:t>
      </w:r>
    </w:p>
    <w:p w14:paraId="09035AF5" w14:textId="77777777" w:rsidR="00850D36" w:rsidRDefault="006A7907">
      <w:pPr>
        <w:spacing w:line="600" w:lineRule="auto"/>
        <w:ind w:firstLine="720"/>
        <w:contextualSpacing/>
        <w:jc w:val="both"/>
        <w:rPr>
          <w:rFonts w:eastAsia="Times New Roman"/>
          <w:szCs w:val="24"/>
        </w:rPr>
      </w:pPr>
      <w:r>
        <w:rPr>
          <w:rFonts w:eastAsia="Times New Roman"/>
          <w:szCs w:val="24"/>
        </w:rPr>
        <w:t>Μας έ</w:t>
      </w:r>
      <w:r>
        <w:rPr>
          <w:rFonts w:eastAsia="Times New Roman"/>
          <w:szCs w:val="24"/>
        </w:rPr>
        <w:t>φερε ο κύριος Υπουργός Παιδείας ένα νομοσχέδιο για δημόσια διαβούλευση, η οποία θα διαρκέσει δέκα μέρες, με δύο Σαββατοκύριακα μέσα σ’ αυτό το χρονικό διάστημα, μη λαμβάνοντας τίποτα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του, ούτε τη γνώμη της τοπικής κοινωνίας, ούτε τα ακαδημαϊκά κρι</w:t>
      </w:r>
      <w:r>
        <w:rPr>
          <w:rFonts w:eastAsia="Times New Roman"/>
          <w:szCs w:val="24"/>
        </w:rPr>
        <w:t xml:space="preserve">τήρια, ούτε το γεγονός ότι σύσσωμη η πανεπιστημιακή κοινότητα του ΤΕΙ Θεσσαλίας έχει μια διαφορετική άποψη, ούτε από την άλλη πλευρά ότι το σύνολο των φορέων του Νομού Καρδίτσας αντιτάσσεται σ’ αυτό το σχέδιο. </w:t>
      </w:r>
    </w:p>
    <w:p w14:paraId="09035AF6" w14:textId="77777777" w:rsidR="00850D36" w:rsidRDefault="006A7907">
      <w:pPr>
        <w:spacing w:line="600" w:lineRule="auto"/>
        <w:ind w:firstLine="720"/>
        <w:contextualSpacing/>
        <w:jc w:val="both"/>
        <w:rPr>
          <w:rFonts w:eastAsia="Times New Roman"/>
          <w:szCs w:val="24"/>
        </w:rPr>
      </w:pPr>
      <w:r>
        <w:rPr>
          <w:rFonts w:eastAsia="Times New Roman"/>
          <w:szCs w:val="24"/>
        </w:rPr>
        <w:t>Επιτέλους, κάποια στιγμή πρέπει όλοι να καταλ</w:t>
      </w:r>
      <w:r>
        <w:rPr>
          <w:rFonts w:eastAsia="Times New Roman"/>
          <w:szCs w:val="24"/>
        </w:rPr>
        <w:t>άβουμε ότι υπηρετώντας την πολιτική, πρέπει να υπηρετήσουμε το δημόσιο συμφέρον. Πρέπει κάποια στιγμή οι επιλογές, όπως και αν προβάλλονται, να έχουν τουλάχιστον ως αντίκρισμα την κοινή λογική. Όταν δεν υπάρχουν συγκεκριμένα κριτήρια μέσα από τα οποία οδηγ</w:t>
      </w:r>
      <w:r>
        <w:rPr>
          <w:rFonts w:eastAsia="Times New Roman"/>
          <w:szCs w:val="24"/>
        </w:rPr>
        <w:t xml:space="preserve">ούνται οι συγκεκριμένες επιλογές, αντιλαμβάνεστε ότι υπάρχει ένα μεγάλο ερώτημα στην </w:t>
      </w:r>
      <w:r>
        <w:rPr>
          <w:rFonts w:eastAsia="Times New Roman"/>
          <w:szCs w:val="24"/>
        </w:rPr>
        <w:lastRenderedPageBreak/>
        <w:t>κοινή γνώμη, όπως αυτό το ερώτημα που υπάρχει ειδικά σήμερα, αυτήν την περίοδο, στην κοινή γνώμη του Νομού Καρδίτσας, που όλοι πιστεύουν ότι η Καρδίτσα είναι σφόδρα αδικημ</w:t>
      </w:r>
      <w:r>
        <w:rPr>
          <w:rFonts w:eastAsia="Times New Roman"/>
          <w:szCs w:val="24"/>
        </w:rPr>
        <w:t xml:space="preserve">ένη, γιατί φεύγει το </w:t>
      </w:r>
      <w:r>
        <w:rPr>
          <w:rFonts w:eastAsia="Times New Roman"/>
          <w:szCs w:val="24"/>
        </w:rPr>
        <w:t>τ</w:t>
      </w:r>
      <w:r>
        <w:rPr>
          <w:rFonts w:eastAsia="Times New Roman"/>
          <w:szCs w:val="24"/>
        </w:rPr>
        <w:t xml:space="preserve">μήμα Διατροφής και </w:t>
      </w:r>
      <w:proofErr w:type="spellStart"/>
      <w:r>
        <w:rPr>
          <w:rFonts w:eastAsia="Times New Roman"/>
          <w:szCs w:val="24"/>
        </w:rPr>
        <w:t>Διαιτολογίας</w:t>
      </w:r>
      <w:proofErr w:type="spellEnd"/>
      <w:r>
        <w:rPr>
          <w:rFonts w:eastAsia="Times New Roman"/>
          <w:szCs w:val="24"/>
        </w:rPr>
        <w:t xml:space="preserve"> από την Καρδίτσα και πηγαίνει σε μια γειτονική πόλη, χωρίς αυτό να αιτιολογείται επαρκώς, γιατί η Καρδίτσα είναι η μοναδική πόλη της αρμοδιότητας του ΤΕΙ Θεσσαλίας που δεν έχει σχολή και αυτό δεν απαντά</w:t>
      </w:r>
      <w:r>
        <w:rPr>
          <w:rFonts w:eastAsia="Times New Roman"/>
          <w:szCs w:val="24"/>
        </w:rPr>
        <w:t>ται σε καμμία απολύτως αιτιολόγηση.</w:t>
      </w:r>
    </w:p>
    <w:p w14:paraId="09035AF7" w14:textId="77777777" w:rsidR="00850D36" w:rsidRDefault="006A7907">
      <w:pPr>
        <w:spacing w:line="600" w:lineRule="auto"/>
        <w:ind w:firstLine="720"/>
        <w:contextualSpacing/>
        <w:jc w:val="both"/>
        <w:rPr>
          <w:rFonts w:eastAsia="Times New Roman"/>
          <w:szCs w:val="24"/>
        </w:rPr>
      </w:pPr>
      <w:r>
        <w:rPr>
          <w:rFonts w:eastAsia="Times New Roman"/>
          <w:szCs w:val="24"/>
        </w:rPr>
        <w:t>Θα πω χαρακτηριστικά, επειδή έπομαι της αγαπητής συναδέλφου από την Καρδίτσα, ότι η άποψη πως ένα τμήμα δεν μπορεί να στοιχειοθετήσει σχολή, προφανώς καταρρίπτεται από την πρόσφατη νομοθέτηση, όταν στην Άρτα με ένα τμήμα</w:t>
      </w:r>
      <w:r>
        <w:rPr>
          <w:rFonts w:eastAsia="Times New Roman"/>
          <w:szCs w:val="24"/>
        </w:rPr>
        <w:t xml:space="preserve"> έχουμε συγκεκριμένη σχολή</w:t>
      </w:r>
      <w:r>
        <w:rPr>
          <w:rFonts w:eastAsia="Times New Roman"/>
          <w:szCs w:val="24"/>
        </w:rPr>
        <w:t>!</w:t>
      </w:r>
      <w:r>
        <w:rPr>
          <w:rFonts w:eastAsia="Times New Roman"/>
          <w:szCs w:val="24"/>
        </w:rPr>
        <w:t xml:space="preserve"> Όμως, δεν χρειάζεται να αναζητήσω τι υπάρχει στην Άρτα ή ποια πρόσωπα συνδέονται με την Άρτα, γιατί προφανώς οι απαντήσεις είναι τόσο οφθαλμοφανείς και τόσο εύκολες που στην πραγματικότητα υπαγορεύουν και αποδεικνύουν ότι οι πολ</w:t>
      </w:r>
      <w:r>
        <w:rPr>
          <w:rFonts w:eastAsia="Times New Roman"/>
          <w:szCs w:val="24"/>
        </w:rPr>
        <w:t xml:space="preserve">ιτικές επιλογές δεν είναι τελικά αποτέλεσμα ακαδημαϊκών ή σοβαρών λογικών κριτηρίων, αλλά αποτέλεσμα διαπροσωπικών σχέσεων ή εν πάση </w:t>
      </w:r>
      <w:proofErr w:type="spellStart"/>
      <w:r>
        <w:rPr>
          <w:rFonts w:eastAsia="Times New Roman"/>
          <w:szCs w:val="24"/>
        </w:rPr>
        <w:t>περιπτώσει</w:t>
      </w:r>
      <w:proofErr w:type="spellEnd"/>
      <w:r>
        <w:rPr>
          <w:rFonts w:eastAsia="Times New Roman"/>
          <w:szCs w:val="24"/>
        </w:rPr>
        <w:t xml:space="preserve"> επιρροής συγκεκριμένων πολιτικών προσώπων. </w:t>
      </w:r>
    </w:p>
    <w:p w14:paraId="09035AF8"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Οι αντιφάσεις προφανώς δεν σταματάνε εδώ. Πρόσφατα είχαμε το γνωστό </w:t>
      </w:r>
      <w:r>
        <w:rPr>
          <w:rFonts w:eastAsia="Times New Roman"/>
          <w:szCs w:val="24"/>
        </w:rPr>
        <w:t xml:space="preserve">ζήτημα με το θέμα της ονομασίας των Σκοπίων και όλα αυτά που βγαίνουν στην επικαιρότητα, κυρίως με την κυβερνητική πλευρά να επικαλείται ότι υπήρξαν δήθεν συνομιλίες της εκπροσώπου Τύπου της Νέας Δημοκρατίας με τον Πρωθυπουργό </w:t>
      </w:r>
      <w:r>
        <w:rPr>
          <w:rFonts w:eastAsia="Times New Roman"/>
          <w:szCs w:val="24"/>
        </w:rPr>
        <w:lastRenderedPageBreak/>
        <w:t xml:space="preserve">των Σκοπίων κ. </w:t>
      </w:r>
      <w:proofErr w:type="spellStart"/>
      <w:r>
        <w:rPr>
          <w:rFonts w:eastAsia="Times New Roman"/>
          <w:szCs w:val="24"/>
        </w:rPr>
        <w:t>Ζάεφ</w:t>
      </w:r>
      <w:proofErr w:type="spellEnd"/>
      <w:r>
        <w:rPr>
          <w:rFonts w:eastAsia="Times New Roman"/>
          <w:szCs w:val="24"/>
        </w:rPr>
        <w:t>. Καλά, εί</w:t>
      </w:r>
      <w:r>
        <w:rPr>
          <w:rFonts w:eastAsia="Times New Roman"/>
          <w:szCs w:val="24"/>
        </w:rPr>
        <w:t>ναι δυνατόν όλα αυτά να στέκουν σε σοβαρή επιχειρηματολογία, όταν υπάρχει συγκεκριμένη θέση εκφρασμένη;</w:t>
      </w:r>
    </w:p>
    <w:p w14:paraId="09035AF9"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Ε</w:t>
      </w:r>
      <w:r w:rsidRPr="008D00FC">
        <w:rPr>
          <w:rFonts w:eastAsia="Times New Roman"/>
          <w:szCs w:val="24"/>
        </w:rPr>
        <w:t xml:space="preserve">μείς για άλλη </w:t>
      </w:r>
      <w:r>
        <w:rPr>
          <w:rFonts w:eastAsia="Times New Roman"/>
          <w:szCs w:val="24"/>
        </w:rPr>
        <w:t>μια</w:t>
      </w:r>
      <w:r w:rsidRPr="008D00FC">
        <w:rPr>
          <w:rFonts w:eastAsia="Times New Roman"/>
          <w:szCs w:val="24"/>
        </w:rPr>
        <w:t xml:space="preserve"> φορά δηλώνουμε προς κάθε κατεύθυνση</w:t>
      </w:r>
      <w:r>
        <w:rPr>
          <w:rFonts w:eastAsia="Times New Roman"/>
          <w:szCs w:val="24"/>
        </w:rPr>
        <w:t>:</w:t>
      </w:r>
      <w:r w:rsidRPr="008D00FC">
        <w:rPr>
          <w:rFonts w:eastAsia="Times New Roman"/>
          <w:szCs w:val="24"/>
        </w:rPr>
        <w:t xml:space="preserve"> Ιδού η Ρόδος</w:t>
      </w:r>
      <w:r>
        <w:rPr>
          <w:rFonts w:eastAsia="Times New Roman"/>
          <w:szCs w:val="24"/>
        </w:rPr>
        <w:t>!</w:t>
      </w:r>
      <w:r w:rsidRPr="008D00FC">
        <w:rPr>
          <w:rFonts w:eastAsia="Times New Roman"/>
          <w:szCs w:val="24"/>
        </w:rPr>
        <w:t xml:space="preserve"> </w:t>
      </w:r>
      <w:r>
        <w:rPr>
          <w:rFonts w:eastAsia="Times New Roman"/>
          <w:szCs w:val="24"/>
        </w:rPr>
        <w:t>Ε</w:t>
      </w:r>
      <w:r w:rsidRPr="008D00FC">
        <w:rPr>
          <w:rFonts w:eastAsia="Times New Roman"/>
          <w:szCs w:val="24"/>
        </w:rPr>
        <w:t>κλογές</w:t>
      </w:r>
      <w:r>
        <w:rPr>
          <w:rFonts w:eastAsia="Times New Roman"/>
          <w:szCs w:val="24"/>
        </w:rPr>
        <w:t>,</w:t>
      </w:r>
      <w:r w:rsidRPr="008D00FC">
        <w:rPr>
          <w:rFonts w:eastAsia="Times New Roman"/>
          <w:szCs w:val="24"/>
        </w:rPr>
        <w:t xml:space="preserve"> εκλογές</w:t>
      </w:r>
      <w:r>
        <w:rPr>
          <w:rFonts w:eastAsia="Times New Roman"/>
          <w:szCs w:val="24"/>
        </w:rPr>
        <w:t>!</w:t>
      </w:r>
      <w:r w:rsidRPr="008D00FC">
        <w:rPr>
          <w:rFonts w:eastAsia="Times New Roman"/>
          <w:szCs w:val="24"/>
        </w:rPr>
        <w:t xml:space="preserve"> </w:t>
      </w:r>
      <w:r>
        <w:rPr>
          <w:rFonts w:eastAsia="Times New Roman"/>
          <w:szCs w:val="24"/>
        </w:rPr>
        <w:t>Ν</w:t>
      </w:r>
      <w:r w:rsidRPr="008D00FC">
        <w:rPr>
          <w:rFonts w:eastAsia="Times New Roman"/>
          <w:szCs w:val="24"/>
        </w:rPr>
        <w:t>α δούμε ποιος θα το ψηφίσει</w:t>
      </w:r>
      <w:r>
        <w:rPr>
          <w:rFonts w:eastAsia="Times New Roman"/>
          <w:szCs w:val="24"/>
        </w:rPr>
        <w:t xml:space="preserve"> και ποιος</w:t>
      </w:r>
      <w:r w:rsidRPr="008D00FC">
        <w:rPr>
          <w:rFonts w:eastAsia="Times New Roman"/>
          <w:szCs w:val="24"/>
        </w:rPr>
        <w:t xml:space="preserve"> όχι</w:t>
      </w:r>
      <w:r>
        <w:rPr>
          <w:rFonts w:eastAsia="Times New Roman"/>
          <w:szCs w:val="24"/>
        </w:rPr>
        <w:t>.</w:t>
      </w:r>
      <w:r w:rsidRPr="008D00FC">
        <w:rPr>
          <w:rFonts w:eastAsia="Times New Roman"/>
          <w:szCs w:val="24"/>
        </w:rPr>
        <w:t xml:space="preserve"> </w:t>
      </w:r>
      <w:r>
        <w:rPr>
          <w:rFonts w:eastAsia="Times New Roman"/>
          <w:szCs w:val="24"/>
        </w:rPr>
        <w:t>Ν</w:t>
      </w:r>
      <w:r w:rsidRPr="008D00FC">
        <w:rPr>
          <w:rFonts w:eastAsia="Times New Roman"/>
          <w:szCs w:val="24"/>
        </w:rPr>
        <w:t xml:space="preserve">α ξέρουμε ποιος </w:t>
      </w:r>
      <w:r w:rsidRPr="008D00FC">
        <w:rPr>
          <w:rFonts w:eastAsia="Times New Roman"/>
          <w:szCs w:val="24"/>
        </w:rPr>
        <w:t>στέκεται απέναντι στο</w:t>
      </w:r>
      <w:r>
        <w:rPr>
          <w:rFonts w:eastAsia="Times New Roman"/>
          <w:szCs w:val="24"/>
        </w:rPr>
        <w:t>ν</w:t>
      </w:r>
      <w:r w:rsidRPr="008D00FC">
        <w:rPr>
          <w:rFonts w:eastAsia="Times New Roman"/>
          <w:szCs w:val="24"/>
        </w:rPr>
        <w:t xml:space="preserve"> λόγο του με εντιμότητα</w:t>
      </w:r>
      <w:r>
        <w:rPr>
          <w:rFonts w:eastAsia="Times New Roman"/>
          <w:szCs w:val="24"/>
        </w:rPr>
        <w:t>.</w:t>
      </w:r>
      <w:r w:rsidRPr="008D00FC">
        <w:rPr>
          <w:rFonts w:eastAsia="Times New Roman"/>
          <w:szCs w:val="24"/>
        </w:rPr>
        <w:t xml:space="preserve"> </w:t>
      </w:r>
      <w:r>
        <w:rPr>
          <w:rFonts w:eastAsia="Times New Roman"/>
          <w:szCs w:val="24"/>
        </w:rPr>
        <w:t>Ό</w:t>
      </w:r>
      <w:r>
        <w:rPr>
          <w:rFonts w:eastAsia="Times New Roman"/>
          <w:szCs w:val="24"/>
        </w:rPr>
        <w:t xml:space="preserve">λη αυτή </w:t>
      </w:r>
      <w:r w:rsidRPr="008D00FC">
        <w:rPr>
          <w:rFonts w:eastAsia="Times New Roman"/>
          <w:szCs w:val="24"/>
        </w:rPr>
        <w:t>η ρητορική περί της δήθεν ακροδεξιά</w:t>
      </w:r>
      <w:r>
        <w:rPr>
          <w:rFonts w:eastAsia="Times New Roman"/>
          <w:szCs w:val="24"/>
        </w:rPr>
        <w:t>ς</w:t>
      </w:r>
      <w:r w:rsidRPr="008D00FC">
        <w:rPr>
          <w:rFonts w:eastAsia="Times New Roman"/>
          <w:szCs w:val="24"/>
        </w:rPr>
        <w:t xml:space="preserve"> στροφή</w:t>
      </w:r>
      <w:r>
        <w:rPr>
          <w:rFonts w:eastAsia="Times New Roman"/>
          <w:szCs w:val="24"/>
        </w:rPr>
        <w:t>ς</w:t>
      </w:r>
      <w:r w:rsidRPr="008D00FC">
        <w:rPr>
          <w:rFonts w:eastAsia="Times New Roman"/>
          <w:szCs w:val="24"/>
        </w:rPr>
        <w:t xml:space="preserve"> της Νέας Δημοκρατίας η οποία αντιστέκεται σε αυτή</w:t>
      </w:r>
      <w:r>
        <w:rPr>
          <w:rFonts w:eastAsia="Times New Roman"/>
          <w:szCs w:val="24"/>
        </w:rPr>
        <w:t>ν</w:t>
      </w:r>
      <w:r w:rsidRPr="008D00FC">
        <w:rPr>
          <w:rFonts w:eastAsia="Times New Roman"/>
          <w:szCs w:val="24"/>
        </w:rPr>
        <w:t xml:space="preserve"> τη συμφωνία και λέει </w:t>
      </w:r>
      <w:r>
        <w:rPr>
          <w:rFonts w:eastAsia="Times New Roman"/>
          <w:szCs w:val="24"/>
        </w:rPr>
        <w:t>«</w:t>
      </w:r>
      <w:r w:rsidRPr="008D00FC">
        <w:rPr>
          <w:rFonts w:eastAsia="Times New Roman"/>
          <w:szCs w:val="24"/>
        </w:rPr>
        <w:t>όχι</w:t>
      </w:r>
      <w:r>
        <w:rPr>
          <w:rFonts w:eastAsia="Times New Roman"/>
          <w:szCs w:val="24"/>
        </w:rPr>
        <w:t>»,</w:t>
      </w:r>
      <w:r w:rsidRPr="008D00FC">
        <w:rPr>
          <w:rFonts w:eastAsia="Times New Roman"/>
          <w:szCs w:val="24"/>
        </w:rPr>
        <w:t xml:space="preserve"> </w:t>
      </w:r>
      <w:r>
        <w:rPr>
          <w:rFonts w:eastAsia="Times New Roman"/>
          <w:szCs w:val="24"/>
        </w:rPr>
        <w:t>π</w:t>
      </w:r>
      <w:r w:rsidRPr="008D00FC">
        <w:rPr>
          <w:rFonts w:eastAsia="Times New Roman"/>
          <w:szCs w:val="24"/>
        </w:rPr>
        <w:t xml:space="preserve">ροφανώς </w:t>
      </w:r>
      <w:r>
        <w:rPr>
          <w:rFonts w:eastAsia="Times New Roman"/>
          <w:szCs w:val="24"/>
        </w:rPr>
        <w:t xml:space="preserve">δεν </w:t>
      </w:r>
      <w:r w:rsidRPr="008D00FC">
        <w:rPr>
          <w:rFonts w:eastAsia="Times New Roman"/>
          <w:szCs w:val="24"/>
        </w:rPr>
        <w:t xml:space="preserve">συναντάται με τη ρητορική </w:t>
      </w:r>
      <w:r>
        <w:rPr>
          <w:rFonts w:eastAsia="Times New Roman"/>
          <w:szCs w:val="24"/>
        </w:rPr>
        <w:t xml:space="preserve">του </w:t>
      </w:r>
      <w:r w:rsidRPr="008D00FC">
        <w:rPr>
          <w:rFonts w:eastAsia="Times New Roman"/>
          <w:szCs w:val="24"/>
        </w:rPr>
        <w:t>κυβερνητικού εταίρου</w:t>
      </w:r>
      <w:r>
        <w:rPr>
          <w:rFonts w:eastAsia="Times New Roman"/>
          <w:szCs w:val="24"/>
        </w:rPr>
        <w:t>, του κ. Καμμ</w:t>
      </w:r>
      <w:r>
        <w:rPr>
          <w:rFonts w:eastAsia="Times New Roman"/>
          <w:szCs w:val="24"/>
        </w:rPr>
        <w:t xml:space="preserve">ένου. Δηλαδή, η Νέα Δημοκρατία είναι ακροδεξιά και ο κ. Καμμένος δεν είναι; </w:t>
      </w:r>
      <w:r>
        <w:rPr>
          <w:rFonts w:eastAsia="Times New Roman"/>
          <w:szCs w:val="24"/>
        </w:rPr>
        <w:t>Ε</w:t>
      </w:r>
      <w:r>
        <w:rPr>
          <w:rFonts w:eastAsia="Times New Roman"/>
          <w:szCs w:val="24"/>
        </w:rPr>
        <w:t>σείς αγαπητοί φίλοι, συνάδελφοι, σύντροφοι</w:t>
      </w:r>
      <w:r w:rsidRPr="008D00FC">
        <w:rPr>
          <w:rFonts w:eastAsia="Times New Roman"/>
          <w:szCs w:val="24"/>
        </w:rPr>
        <w:t xml:space="preserve"> του ΣΥΡΙΖΑ που σ</w:t>
      </w:r>
      <w:r>
        <w:rPr>
          <w:rFonts w:eastAsia="Times New Roman"/>
          <w:szCs w:val="24"/>
        </w:rPr>
        <w:t>υγ</w:t>
      </w:r>
      <w:r w:rsidRPr="008D00FC">
        <w:rPr>
          <w:rFonts w:eastAsia="Times New Roman"/>
          <w:szCs w:val="24"/>
        </w:rPr>
        <w:t>κυβερνάτ</w:t>
      </w:r>
      <w:r>
        <w:rPr>
          <w:rFonts w:eastAsia="Times New Roman"/>
          <w:szCs w:val="24"/>
        </w:rPr>
        <w:t>ε</w:t>
      </w:r>
      <w:r w:rsidRPr="008D00FC">
        <w:rPr>
          <w:rFonts w:eastAsia="Times New Roman"/>
          <w:szCs w:val="24"/>
        </w:rPr>
        <w:t xml:space="preserve"> με τον κ</w:t>
      </w:r>
      <w:r>
        <w:rPr>
          <w:rFonts w:eastAsia="Times New Roman"/>
          <w:szCs w:val="24"/>
        </w:rPr>
        <w:t xml:space="preserve">. </w:t>
      </w:r>
      <w:r w:rsidRPr="008D00FC">
        <w:rPr>
          <w:rFonts w:eastAsia="Times New Roman"/>
          <w:szCs w:val="24"/>
        </w:rPr>
        <w:t>Καμμένο</w:t>
      </w:r>
      <w:r>
        <w:rPr>
          <w:rFonts w:eastAsia="Times New Roman"/>
          <w:szCs w:val="24"/>
        </w:rPr>
        <w:t>,</w:t>
      </w:r>
      <w:r w:rsidRPr="008D00FC">
        <w:rPr>
          <w:rFonts w:eastAsia="Times New Roman"/>
          <w:szCs w:val="24"/>
        </w:rPr>
        <w:t xml:space="preserve"> είστε ευχαριστημένοι με αυτό</w:t>
      </w:r>
      <w:r>
        <w:rPr>
          <w:rFonts w:eastAsia="Times New Roman"/>
          <w:szCs w:val="24"/>
        </w:rPr>
        <w:t>; Ό</w:t>
      </w:r>
      <w:r w:rsidRPr="008D00FC">
        <w:rPr>
          <w:rFonts w:eastAsia="Times New Roman"/>
          <w:szCs w:val="24"/>
        </w:rPr>
        <w:t xml:space="preserve">λα αυτά αντιλαμβάνεστε </w:t>
      </w:r>
      <w:r>
        <w:rPr>
          <w:rFonts w:eastAsia="Times New Roman"/>
          <w:szCs w:val="24"/>
        </w:rPr>
        <w:t>ότι</w:t>
      </w:r>
      <w:r w:rsidRPr="008D00FC">
        <w:rPr>
          <w:rFonts w:eastAsia="Times New Roman"/>
          <w:szCs w:val="24"/>
        </w:rPr>
        <w:t xml:space="preserve"> δημιουργούν </w:t>
      </w:r>
      <w:r>
        <w:rPr>
          <w:rFonts w:eastAsia="Times New Roman"/>
          <w:szCs w:val="24"/>
        </w:rPr>
        <w:t xml:space="preserve">μια απόλυτη αντίφαση σε σχέση </w:t>
      </w:r>
      <w:r w:rsidRPr="008D00FC">
        <w:rPr>
          <w:rFonts w:eastAsia="Times New Roman"/>
          <w:szCs w:val="24"/>
        </w:rPr>
        <w:t>με το π</w:t>
      </w:r>
      <w:r>
        <w:rPr>
          <w:rFonts w:eastAsia="Times New Roman"/>
          <w:szCs w:val="24"/>
        </w:rPr>
        <w:t>ώ</w:t>
      </w:r>
      <w:r w:rsidRPr="008D00FC">
        <w:rPr>
          <w:rFonts w:eastAsia="Times New Roman"/>
          <w:szCs w:val="24"/>
        </w:rPr>
        <w:t>ς λειτουργείτε και πώς αντιλαμβάνεστε τις πολιτικές θέσεις και τις πολιτικές επιλογές</w:t>
      </w:r>
      <w:r>
        <w:rPr>
          <w:rFonts w:eastAsia="Times New Roman"/>
          <w:szCs w:val="24"/>
        </w:rPr>
        <w:t>.</w:t>
      </w:r>
    </w:p>
    <w:p w14:paraId="09035AFA"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Π</w:t>
      </w:r>
      <w:r w:rsidRPr="008D00FC">
        <w:rPr>
          <w:rFonts w:eastAsia="Times New Roman"/>
          <w:szCs w:val="24"/>
        </w:rPr>
        <w:t xml:space="preserve">ριν </w:t>
      </w:r>
      <w:r>
        <w:rPr>
          <w:rFonts w:eastAsia="Times New Roman"/>
          <w:szCs w:val="24"/>
        </w:rPr>
        <w:t xml:space="preserve">από </w:t>
      </w:r>
      <w:r w:rsidRPr="008D00FC">
        <w:rPr>
          <w:rFonts w:eastAsia="Times New Roman"/>
          <w:szCs w:val="24"/>
        </w:rPr>
        <w:t>δύο μέρες καταθέσ</w:t>
      </w:r>
      <w:r>
        <w:rPr>
          <w:rFonts w:eastAsia="Times New Roman"/>
          <w:szCs w:val="24"/>
        </w:rPr>
        <w:t>ατε</w:t>
      </w:r>
      <w:r w:rsidRPr="008D00FC">
        <w:rPr>
          <w:rFonts w:eastAsia="Times New Roman"/>
          <w:szCs w:val="24"/>
        </w:rPr>
        <w:t xml:space="preserve"> το προσχέδιο του </w:t>
      </w:r>
      <w:r>
        <w:rPr>
          <w:rFonts w:eastAsia="Times New Roman"/>
          <w:szCs w:val="24"/>
        </w:rPr>
        <w:t>π</w:t>
      </w:r>
      <w:r w:rsidRPr="008D00FC">
        <w:rPr>
          <w:rFonts w:eastAsia="Times New Roman"/>
          <w:szCs w:val="24"/>
        </w:rPr>
        <w:t>ροϋπολογισμού</w:t>
      </w:r>
      <w:r>
        <w:rPr>
          <w:rFonts w:eastAsia="Times New Roman"/>
          <w:szCs w:val="24"/>
        </w:rPr>
        <w:t>.</w:t>
      </w:r>
      <w:r w:rsidRPr="008D00FC">
        <w:rPr>
          <w:rFonts w:eastAsia="Times New Roman"/>
          <w:szCs w:val="24"/>
        </w:rPr>
        <w:t xml:space="preserve"> </w:t>
      </w:r>
      <w:r>
        <w:rPr>
          <w:rFonts w:eastAsia="Times New Roman"/>
          <w:szCs w:val="24"/>
        </w:rPr>
        <w:t>Π</w:t>
      </w:r>
      <w:r w:rsidRPr="008D00FC">
        <w:rPr>
          <w:rFonts w:eastAsia="Times New Roman"/>
          <w:szCs w:val="24"/>
        </w:rPr>
        <w:t>ροϋπολογισμό άλλ</w:t>
      </w:r>
      <w:r>
        <w:rPr>
          <w:rFonts w:eastAsia="Times New Roman"/>
          <w:szCs w:val="24"/>
        </w:rPr>
        <w:t>ο</w:t>
      </w:r>
      <w:r w:rsidRPr="008D00FC">
        <w:rPr>
          <w:rFonts w:eastAsia="Times New Roman"/>
          <w:szCs w:val="24"/>
        </w:rPr>
        <w:t>ν για το εσωτερικό και άλλο</w:t>
      </w:r>
      <w:r>
        <w:rPr>
          <w:rFonts w:eastAsia="Times New Roman"/>
          <w:szCs w:val="24"/>
        </w:rPr>
        <w:t>ν</w:t>
      </w:r>
      <w:r w:rsidRPr="008D00FC">
        <w:rPr>
          <w:rFonts w:eastAsia="Times New Roman"/>
          <w:szCs w:val="24"/>
        </w:rPr>
        <w:t xml:space="preserve"> για το εξωτερικό </w:t>
      </w:r>
      <w:r>
        <w:rPr>
          <w:rFonts w:eastAsia="Times New Roman"/>
          <w:szCs w:val="24"/>
        </w:rPr>
        <w:t>δ</w:t>
      </w:r>
      <w:r w:rsidRPr="008D00FC">
        <w:rPr>
          <w:rFonts w:eastAsia="Times New Roman"/>
          <w:szCs w:val="24"/>
        </w:rPr>
        <w:t xml:space="preserve">εν </w:t>
      </w:r>
      <w:r w:rsidRPr="008D00FC">
        <w:rPr>
          <w:rFonts w:eastAsia="Times New Roman"/>
          <w:szCs w:val="24"/>
        </w:rPr>
        <w:t xml:space="preserve">νομίζω να έχει ξαναδεί το </w:t>
      </w:r>
      <w:r>
        <w:rPr>
          <w:rFonts w:eastAsia="Times New Roman"/>
          <w:szCs w:val="24"/>
        </w:rPr>
        <w:t>ε</w:t>
      </w:r>
      <w:r w:rsidRPr="008D00FC">
        <w:rPr>
          <w:rFonts w:eastAsia="Times New Roman"/>
          <w:szCs w:val="24"/>
        </w:rPr>
        <w:t>λληνικό Κοινοβούλιο</w:t>
      </w:r>
      <w:r>
        <w:rPr>
          <w:rFonts w:eastAsia="Times New Roman"/>
          <w:szCs w:val="24"/>
        </w:rPr>
        <w:t>.</w:t>
      </w:r>
      <w:r w:rsidRPr="008D00FC">
        <w:rPr>
          <w:rFonts w:eastAsia="Times New Roman"/>
          <w:szCs w:val="24"/>
        </w:rPr>
        <w:t xml:space="preserve"> </w:t>
      </w:r>
      <w:r>
        <w:rPr>
          <w:rFonts w:eastAsia="Times New Roman"/>
          <w:szCs w:val="24"/>
        </w:rPr>
        <w:t xml:space="preserve">Άλλο </w:t>
      </w:r>
      <w:r w:rsidRPr="008D00FC">
        <w:rPr>
          <w:rFonts w:eastAsia="Times New Roman"/>
          <w:szCs w:val="24"/>
        </w:rPr>
        <w:t>σενάριο για τους εντός Ελλάδος</w:t>
      </w:r>
      <w:r>
        <w:rPr>
          <w:rFonts w:eastAsia="Times New Roman"/>
          <w:szCs w:val="24"/>
        </w:rPr>
        <w:t>,</w:t>
      </w:r>
      <w:r w:rsidRPr="008D00FC">
        <w:rPr>
          <w:rFonts w:eastAsia="Times New Roman"/>
          <w:szCs w:val="24"/>
        </w:rPr>
        <w:t xml:space="preserve"> για το τι πρέπει να ακούσουν και τι θα τους αρέσει</w:t>
      </w:r>
      <w:r>
        <w:rPr>
          <w:rFonts w:eastAsia="Times New Roman"/>
          <w:szCs w:val="24"/>
        </w:rPr>
        <w:t>,</w:t>
      </w:r>
      <w:r w:rsidRPr="008D00FC">
        <w:rPr>
          <w:rFonts w:eastAsia="Times New Roman"/>
          <w:szCs w:val="24"/>
        </w:rPr>
        <w:t xml:space="preserve"> άλλο σενάριο για τους </w:t>
      </w:r>
      <w:r>
        <w:rPr>
          <w:rFonts w:eastAsia="Times New Roman"/>
          <w:szCs w:val="24"/>
        </w:rPr>
        <w:t>Ε</w:t>
      </w:r>
      <w:r w:rsidRPr="008D00FC">
        <w:rPr>
          <w:rFonts w:eastAsia="Times New Roman"/>
          <w:szCs w:val="24"/>
        </w:rPr>
        <w:t xml:space="preserve">υρωπαίους εταίρους </w:t>
      </w:r>
      <w:r>
        <w:rPr>
          <w:rFonts w:eastAsia="Times New Roman"/>
          <w:szCs w:val="24"/>
        </w:rPr>
        <w:t>–</w:t>
      </w:r>
      <w:r>
        <w:rPr>
          <w:rFonts w:eastAsia="Times New Roman"/>
          <w:szCs w:val="24"/>
        </w:rPr>
        <w:t xml:space="preserve"> </w:t>
      </w:r>
      <w:r w:rsidRPr="008D00FC">
        <w:rPr>
          <w:rFonts w:eastAsia="Times New Roman"/>
          <w:szCs w:val="24"/>
        </w:rPr>
        <w:t>δανειστές</w:t>
      </w:r>
      <w:r>
        <w:rPr>
          <w:rFonts w:eastAsia="Times New Roman"/>
          <w:szCs w:val="24"/>
        </w:rPr>
        <w:t>!</w:t>
      </w:r>
      <w:r w:rsidRPr="008D00FC">
        <w:rPr>
          <w:rFonts w:eastAsia="Times New Roman"/>
          <w:szCs w:val="24"/>
        </w:rPr>
        <w:t xml:space="preserve"> </w:t>
      </w:r>
      <w:r>
        <w:rPr>
          <w:rFonts w:eastAsia="Times New Roman"/>
          <w:szCs w:val="24"/>
        </w:rPr>
        <w:t>Κ</w:t>
      </w:r>
      <w:r w:rsidRPr="008D00FC">
        <w:rPr>
          <w:rFonts w:eastAsia="Times New Roman"/>
          <w:szCs w:val="24"/>
        </w:rPr>
        <w:t>άποια στιγμή</w:t>
      </w:r>
      <w:r>
        <w:rPr>
          <w:rFonts w:eastAsia="Times New Roman"/>
          <w:szCs w:val="24"/>
        </w:rPr>
        <w:t>,</w:t>
      </w:r>
      <w:r w:rsidRPr="008D00FC">
        <w:rPr>
          <w:rFonts w:eastAsia="Times New Roman"/>
          <w:szCs w:val="24"/>
        </w:rPr>
        <w:t xml:space="preserve"> αν δεν υπάρξει η ελάχιστη σοβαρότητα απέναντι στη</w:t>
      </w:r>
      <w:r w:rsidRPr="008D00FC">
        <w:rPr>
          <w:rFonts w:eastAsia="Times New Roman"/>
          <w:szCs w:val="24"/>
        </w:rPr>
        <w:t xml:space="preserve"> συνολική άσκηση </w:t>
      </w:r>
      <w:r>
        <w:rPr>
          <w:rFonts w:eastAsia="Times New Roman"/>
          <w:szCs w:val="24"/>
        </w:rPr>
        <w:t xml:space="preserve">της </w:t>
      </w:r>
      <w:r w:rsidRPr="008D00FC">
        <w:rPr>
          <w:rFonts w:eastAsia="Times New Roman"/>
          <w:szCs w:val="24"/>
        </w:rPr>
        <w:t>εξουσίας</w:t>
      </w:r>
      <w:r>
        <w:rPr>
          <w:rFonts w:eastAsia="Times New Roman"/>
          <w:szCs w:val="24"/>
        </w:rPr>
        <w:t>,</w:t>
      </w:r>
      <w:r w:rsidRPr="008D00FC">
        <w:rPr>
          <w:rFonts w:eastAsia="Times New Roman"/>
          <w:szCs w:val="24"/>
        </w:rPr>
        <w:t xml:space="preserve"> να </w:t>
      </w:r>
      <w:r>
        <w:rPr>
          <w:rFonts w:eastAsia="Times New Roman"/>
          <w:szCs w:val="24"/>
        </w:rPr>
        <w:t xml:space="preserve">είστε </w:t>
      </w:r>
      <w:r w:rsidRPr="008D00FC">
        <w:rPr>
          <w:rFonts w:eastAsia="Times New Roman"/>
          <w:szCs w:val="24"/>
        </w:rPr>
        <w:t xml:space="preserve">βέβαιος ότι </w:t>
      </w:r>
      <w:r>
        <w:rPr>
          <w:rFonts w:eastAsia="Times New Roman"/>
          <w:szCs w:val="24"/>
        </w:rPr>
        <w:t xml:space="preserve">η </w:t>
      </w:r>
      <w:r w:rsidRPr="008D00FC">
        <w:rPr>
          <w:rFonts w:eastAsia="Times New Roman"/>
          <w:szCs w:val="24"/>
        </w:rPr>
        <w:t xml:space="preserve">ελληνική κοινή γνώμη θα βρεθεί </w:t>
      </w:r>
      <w:r>
        <w:rPr>
          <w:rFonts w:eastAsia="Times New Roman"/>
          <w:szCs w:val="24"/>
        </w:rPr>
        <w:t>προ</w:t>
      </w:r>
      <w:r w:rsidRPr="008D00FC">
        <w:rPr>
          <w:rFonts w:eastAsia="Times New Roman"/>
          <w:szCs w:val="24"/>
        </w:rPr>
        <w:t xml:space="preserve">φανώς σύντομα στη θέση για να κάνει και τις δικές </w:t>
      </w:r>
      <w:r>
        <w:rPr>
          <w:rFonts w:eastAsia="Times New Roman"/>
          <w:szCs w:val="24"/>
        </w:rPr>
        <w:t>της</w:t>
      </w:r>
      <w:r w:rsidRPr="008D00FC">
        <w:rPr>
          <w:rFonts w:eastAsia="Times New Roman"/>
          <w:szCs w:val="24"/>
        </w:rPr>
        <w:t xml:space="preserve"> επιλογές</w:t>
      </w:r>
      <w:r>
        <w:rPr>
          <w:rFonts w:eastAsia="Times New Roman"/>
          <w:szCs w:val="24"/>
        </w:rPr>
        <w:t>,</w:t>
      </w:r>
      <w:r w:rsidRPr="008D00FC">
        <w:rPr>
          <w:rFonts w:eastAsia="Times New Roman"/>
          <w:szCs w:val="24"/>
        </w:rPr>
        <w:t xml:space="preserve"> αλλά </w:t>
      </w:r>
      <w:r>
        <w:rPr>
          <w:rFonts w:eastAsia="Times New Roman"/>
          <w:szCs w:val="24"/>
        </w:rPr>
        <w:lastRenderedPageBreak/>
        <w:t>β</w:t>
      </w:r>
      <w:r w:rsidRPr="008D00FC">
        <w:rPr>
          <w:rFonts w:eastAsia="Times New Roman"/>
          <w:szCs w:val="24"/>
        </w:rPr>
        <w:t>εβαίως και να κρίνει οποιονδήποτε εξ ημών</w:t>
      </w:r>
      <w:r>
        <w:rPr>
          <w:rFonts w:eastAsia="Times New Roman"/>
          <w:szCs w:val="24"/>
        </w:rPr>
        <w:t>. Κ</w:t>
      </w:r>
      <w:r w:rsidRPr="008D00FC">
        <w:rPr>
          <w:rFonts w:eastAsia="Times New Roman"/>
          <w:szCs w:val="24"/>
        </w:rPr>
        <w:t>αι αυτό είναι κάτι το οποίο επαναλαμβάνεται στο</w:t>
      </w:r>
      <w:r>
        <w:rPr>
          <w:rFonts w:eastAsia="Times New Roman"/>
          <w:szCs w:val="24"/>
        </w:rPr>
        <w:t>ν</w:t>
      </w:r>
      <w:r w:rsidRPr="008D00FC">
        <w:rPr>
          <w:rFonts w:eastAsia="Times New Roman"/>
          <w:szCs w:val="24"/>
        </w:rPr>
        <w:t xml:space="preserve"> χρόνο</w:t>
      </w:r>
      <w:r>
        <w:rPr>
          <w:rFonts w:eastAsia="Times New Roman"/>
          <w:szCs w:val="24"/>
        </w:rPr>
        <w:t>,</w:t>
      </w:r>
      <w:r w:rsidRPr="008D00FC">
        <w:rPr>
          <w:rFonts w:eastAsia="Times New Roman"/>
          <w:szCs w:val="24"/>
        </w:rPr>
        <w:t xml:space="preserve"> επαναλαμβάνεται στην πολιτική </w:t>
      </w:r>
      <w:r>
        <w:rPr>
          <w:rFonts w:eastAsia="Times New Roman"/>
          <w:szCs w:val="24"/>
        </w:rPr>
        <w:t xml:space="preserve">και πρέπει </w:t>
      </w:r>
      <w:r w:rsidRPr="008D00FC">
        <w:rPr>
          <w:rFonts w:eastAsia="Times New Roman"/>
          <w:szCs w:val="24"/>
        </w:rPr>
        <w:t>κανείς να του δώσει τη σημασία που πρέπει</w:t>
      </w:r>
      <w:r>
        <w:rPr>
          <w:rFonts w:eastAsia="Times New Roman"/>
          <w:szCs w:val="24"/>
        </w:rPr>
        <w:t>,</w:t>
      </w:r>
      <w:r w:rsidRPr="008D00FC">
        <w:rPr>
          <w:rFonts w:eastAsia="Times New Roman"/>
          <w:szCs w:val="24"/>
        </w:rPr>
        <w:t xml:space="preserve"> </w:t>
      </w:r>
      <w:r>
        <w:rPr>
          <w:rFonts w:eastAsia="Times New Roman"/>
          <w:szCs w:val="24"/>
        </w:rPr>
        <w:t>α</w:t>
      </w:r>
      <w:r w:rsidRPr="008D00FC">
        <w:rPr>
          <w:rFonts w:eastAsia="Times New Roman"/>
          <w:szCs w:val="24"/>
        </w:rPr>
        <w:t xml:space="preserve">ν θέλει η επόμενη μέρα να είναι </w:t>
      </w:r>
      <w:r>
        <w:rPr>
          <w:rFonts w:eastAsia="Times New Roman"/>
          <w:szCs w:val="24"/>
        </w:rPr>
        <w:t>μια</w:t>
      </w:r>
      <w:r w:rsidRPr="008D00FC">
        <w:rPr>
          <w:rFonts w:eastAsia="Times New Roman"/>
          <w:szCs w:val="24"/>
        </w:rPr>
        <w:t xml:space="preserve"> διαφορετική μέρα</w:t>
      </w:r>
      <w:r>
        <w:rPr>
          <w:rFonts w:eastAsia="Times New Roman"/>
          <w:szCs w:val="24"/>
        </w:rPr>
        <w:t>.</w:t>
      </w:r>
      <w:r w:rsidRPr="008D00FC">
        <w:rPr>
          <w:rFonts w:eastAsia="Times New Roman"/>
          <w:szCs w:val="24"/>
        </w:rPr>
        <w:t xml:space="preserve"> </w:t>
      </w:r>
    </w:p>
    <w:p w14:paraId="09035AFB"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Ε</w:t>
      </w:r>
      <w:r w:rsidRPr="008D00FC">
        <w:rPr>
          <w:rFonts w:eastAsia="Times New Roman"/>
          <w:szCs w:val="24"/>
        </w:rPr>
        <w:t xml:space="preserve">δώ που βρίσκεται η πατρίδα </w:t>
      </w:r>
      <w:r>
        <w:rPr>
          <w:rFonts w:eastAsia="Times New Roman"/>
          <w:szCs w:val="24"/>
        </w:rPr>
        <w:t>μας</w:t>
      </w:r>
      <w:r w:rsidRPr="008D00FC">
        <w:rPr>
          <w:rFonts w:eastAsia="Times New Roman"/>
          <w:szCs w:val="24"/>
        </w:rPr>
        <w:t xml:space="preserve"> αυτές οι γνωστές αντιφάσεις της πολιτικής</w:t>
      </w:r>
      <w:r>
        <w:rPr>
          <w:rFonts w:eastAsia="Times New Roman"/>
          <w:szCs w:val="24"/>
        </w:rPr>
        <w:t>,</w:t>
      </w:r>
      <w:r w:rsidRPr="008D00FC">
        <w:rPr>
          <w:rFonts w:eastAsia="Times New Roman"/>
          <w:szCs w:val="24"/>
        </w:rPr>
        <w:t xml:space="preserve"> με άλλα μηνύματα </w:t>
      </w:r>
      <w:r>
        <w:rPr>
          <w:rFonts w:eastAsia="Times New Roman"/>
          <w:szCs w:val="24"/>
        </w:rPr>
        <w:t>εντός και</w:t>
      </w:r>
      <w:r w:rsidRPr="008D00FC">
        <w:rPr>
          <w:rFonts w:eastAsia="Times New Roman"/>
          <w:szCs w:val="24"/>
        </w:rPr>
        <w:t xml:space="preserve"> άλλα μηνύματα εκτός</w:t>
      </w:r>
      <w:r>
        <w:rPr>
          <w:rFonts w:eastAsia="Times New Roman"/>
          <w:szCs w:val="24"/>
        </w:rPr>
        <w:t>,</w:t>
      </w:r>
      <w:r w:rsidRPr="008D00FC">
        <w:rPr>
          <w:rFonts w:eastAsia="Times New Roman"/>
          <w:szCs w:val="24"/>
        </w:rPr>
        <w:t xml:space="preserve"> με το να </w:t>
      </w:r>
      <w:r>
        <w:rPr>
          <w:rFonts w:eastAsia="Times New Roman"/>
          <w:szCs w:val="24"/>
        </w:rPr>
        <w:t>π</w:t>
      </w:r>
      <w:r w:rsidRPr="008D00FC">
        <w:rPr>
          <w:rFonts w:eastAsia="Times New Roman"/>
          <w:szCs w:val="24"/>
        </w:rPr>
        <w:t xml:space="preserve">αλεύουμε με τον εαυτό </w:t>
      </w:r>
      <w:r>
        <w:rPr>
          <w:rFonts w:eastAsia="Times New Roman"/>
          <w:szCs w:val="24"/>
        </w:rPr>
        <w:t>μας,</w:t>
      </w:r>
      <w:r w:rsidRPr="008D00FC">
        <w:rPr>
          <w:rFonts w:eastAsia="Times New Roman"/>
          <w:szCs w:val="24"/>
        </w:rPr>
        <w:t xml:space="preserve"> με τις ιδεοληψίες μας και τελικά όλα αυτά τ</w:t>
      </w:r>
      <w:r>
        <w:rPr>
          <w:rFonts w:eastAsia="Times New Roman"/>
          <w:szCs w:val="24"/>
        </w:rPr>
        <w:t>α</w:t>
      </w:r>
      <w:r w:rsidRPr="008D00FC">
        <w:rPr>
          <w:rFonts w:eastAsia="Times New Roman"/>
          <w:szCs w:val="24"/>
        </w:rPr>
        <w:t xml:space="preserve"> οποί</w:t>
      </w:r>
      <w:r>
        <w:rPr>
          <w:rFonts w:eastAsia="Times New Roman"/>
          <w:szCs w:val="24"/>
        </w:rPr>
        <w:t>α</w:t>
      </w:r>
      <w:r w:rsidRPr="008D00FC">
        <w:rPr>
          <w:rFonts w:eastAsia="Times New Roman"/>
          <w:szCs w:val="24"/>
        </w:rPr>
        <w:t xml:space="preserve"> νομοθετούμε</w:t>
      </w:r>
      <w:r>
        <w:rPr>
          <w:rFonts w:eastAsia="Times New Roman"/>
          <w:szCs w:val="24"/>
        </w:rPr>
        <w:t>,</w:t>
      </w:r>
      <w:r w:rsidRPr="008D00FC">
        <w:rPr>
          <w:rFonts w:eastAsia="Times New Roman"/>
          <w:szCs w:val="24"/>
        </w:rPr>
        <w:t xml:space="preserve"> αποφασίζουμε και επιλέγουμε να μην έχουν καμ</w:t>
      </w:r>
      <w:r>
        <w:rPr>
          <w:rFonts w:eastAsia="Times New Roman"/>
          <w:szCs w:val="24"/>
        </w:rPr>
        <w:t>μ</w:t>
      </w:r>
      <w:r w:rsidRPr="008D00FC">
        <w:rPr>
          <w:rFonts w:eastAsia="Times New Roman"/>
          <w:szCs w:val="24"/>
        </w:rPr>
        <w:t>ία σχέση με το πραγματικό συμφέρον των Ελλήνων πολιτών</w:t>
      </w:r>
      <w:r>
        <w:rPr>
          <w:rFonts w:eastAsia="Times New Roman"/>
          <w:szCs w:val="24"/>
        </w:rPr>
        <w:t>,</w:t>
      </w:r>
      <w:r w:rsidRPr="008D00FC">
        <w:rPr>
          <w:rFonts w:eastAsia="Times New Roman"/>
          <w:szCs w:val="24"/>
        </w:rPr>
        <w:t xml:space="preserve"> </w:t>
      </w:r>
      <w:r>
        <w:rPr>
          <w:rFonts w:eastAsia="Times New Roman"/>
          <w:szCs w:val="24"/>
        </w:rPr>
        <w:t>ε</w:t>
      </w:r>
      <w:r w:rsidRPr="008D00FC">
        <w:rPr>
          <w:rFonts w:eastAsia="Times New Roman"/>
          <w:szCs w:val="24"/>
        </w:rPr>
        <w:t xml:space="preserve">ίναι </w:t>
      </w:r>
      <w:r>
        <w:rPr>
          <w:rFonts w:eastAsia="Times New Roman"/>
          <w:szCs w:val="24"/>
        </w:rPr>
        <w:t>μια</w:t>
      </w:r>
      <w:r w:rsidRPr="008D00FC">
        <w:rPr>
          <w:rFonts w:eastAsia="Times New Roman"/>
          <w:szCs w:val="24"/>
        </w:rPr>
        <w:t xml:space="preserve"> πρακτική που σε ένα</w:t>
      </w:r>
      <w:r>
        <w:rPr>
          <w:rFonts w:eastAsia="Times New Roman"/>
          <w:szCs w:val="24"/>
        </w:rPr>
        <w:t>ν</w:t>
      </w:r>
      <w:r w:rsidRPr="008D00FC">
        <w:rPr>
          <w:rFonts w:eastAsia="Times New Roman"/>
          <w:szCs w:val="24"/>
        </w:rPr>
        <w:t xml:space="preserve"> π</w:t>
      </w:r>
      <w:r w:rsidRPr="008D00FC">
        <w:rPr>
          <w:rFonts w:eastAsia="Times New Roman"/>
          <w:szCs w:val="24"/>
        </w:rPr>
        <w:t>ολύ μεγάλο βαθμό θα καταδικαστεί και μάλιστα σύντομα από τους Έλληνες πολίτες</w:t>
      </w:r>
      <w:r>
        <w:rPr>
          <w:rFonts w:eastAsia="Times New Roman"/>
          <w:szCs w:val="24"/>
        </w:rPr>
        <w:t>.</w:t>
      </w:r>
    </w:p>
    <w:p w14:paraId="09035AFC" w14:textId="77777777" w:rsidR="00850D36" w:rsidRDefault="006A7907">
      <w:pPr>
        <w:tabs>
          <w:tab w:val="center" w:pos="4753"/>
          <w:tab w:val="left" w:pos="6156"/>
        </w:tabs>
        <w:spacing w:line="600" w:lineRule="auto"/>
        <w:ind w:firstLine="720"/>
        <w:jc w:val="both"/>
        <w:rPr>
          <w:rFonts w:eastAsia="Times New Roman"/>
          <w:szCs w:val="24"/>
        </w:rPr>
      </w:pPr>
      <w:r w:rsidRPr="008D00FC">
        <w:rPr>
          <w:rFonts w:eastAsia="Times New Roman"/>
          <w:szCs w:val="24"/>
        </w:rPr>
        <w:t>Ευχαριστώ πολύ</w:t>
      </w:r>
      <w:r>
        <w:rPr>
          <w:rFonts w:eastAsia="Times New Roman"/>
          <w:szCs w:val="24"/>
        </w:rPr>
        <w:t>.</w:t>
      </w:r>
    </w:p>
    <w:p w14:paraId="09035AFD" w14:textId="77777777" w:rsidR="00850D36" w:rsidRDefault="006A7907">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9035AFE" w14:textId="77777777" w:rsidR="00850D36" w:rsidRDefault="006A7907">
      <w:pPr>
        <w:spacing w:line="600" w:lineRule="auto"/>
        <w:ind w:firstLine="720"/>
        <w:jc w:val="both"/>
        <w:rPr>
          <w:rFonts w:eastAsia="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Ανοίξατε πολύ την </w:t>
      </w:r>
      <w:r w:rsidRPr="008D00FC">
        <w:rPr>
          <w:rFonts w:eastAsia="Times New Roman"/>
          <w:szCs w:val="24"/>
        </w:rPr>
        <w:t>ατζέντα κ</w:t>
      </w:r>
      <w:r>
        <w:rPr>
          <w:rFonts w:eastAsia="Times New Roman"/>
          <w:szCs w:val="24"/>
        </w:rPr>
        <w:t>.</w:t>
      </w:r>
      <w:r w:rsidRPr="008D00FC">
        <w:rPr>
          <w:rFonts w:eastAsia="Times New Roman"/>
          <w:szCs w:val="24"/>
        </w:rPr>
        <w:t xml:space="preserve"> </w:t>
      </w:r>
      <w:r>
        <w:rPr>
          <w:rFonts w:eastAsia="Times New Roman"/>
          <w:szCs w:val="24"/>
        </w:rPr>
        <w:t>Τ</w:t>
      </w:r>
      <w:r w:rsidRPr="008D00FC">
        <w:rPr>
          <w:rFonts w:eastAsia="Times New Roman"/>
          <w:szCs w:val="24"/>
        </w:rPr>
        <w:t>σιάρα</w:t>
      </w:r>
      <w:r>
        <w:rPr>
          <w:rFonts w:eastAsia="Times New Roman"/>
          <w:szCs w:val="24"/>
        </w:rPr>
        <w:t>:</w:t>
      </w:r>
      <w:r w:rsidRPr="008D00FC">
        <w:rPr>
          <w:rFonts w:eastAsia="Times New Roman"/>
          <w:szCs w:val="24"/>
        </w:rPr>
        <w:t xml:space="preserve"> Μακεδονικό</w:t>
      </w:r>
      <w:r>
        <w:rPr>
          <w:rFonts w:eastAsia="Times New Roman"/>
          <w:szCs w:val="24"/>
        </w:rPr>
        <w:t>,</w:t>
      </w:r>
      <w:r w:rsidRPr="008D00FC">
        <w:rPr>
          <w:rFonts w:eastAsia="Times New Roman"/>
          <w:szCs w:val="24"/>
        </w:rPr>
        <w:t xml:space="preserve"> εκλογές</w:t>
      </w:r>
      <w:r>
        <w:rPr>
          <w:rFonts w:eastAsia="Times New Roman"/>
          <w:szCs w:val="24"/>
        </w:rPr>
        <w:t>, όλα!</w:t>
      </w:r>
    </w:p>
    <w:p w14:paraId="09035AFF" w14:textId="77777777" w:rsidR="00850D36" w:rsidRDefault="006A7907">
      <w:pPr>
        <w:spacing w:line="600" w:lineRule="auto"/>
        <w:ind w:firstLine="720"/>
        <w:jc w:val="both"/>
        <w:rPr>
          <w:rFonts w:eastAsia="Times New Roman"/>
          <w:szCs w:val="24"/>
        </w:rPr>
      </w:pPr>
      <w:r>
        <w:rPr>
          <w:rFonts w:eastAsia="Times New Roman"/>
          <w:szCs w:val="24"/>
        </w:rPr>
        <w:t>Θ</w:t>
      </w:r>
      <w:r w:rsidRPr="008D00FC">
        <w:rPr>
          <w:rFonts w:eastAsia="Times New Roman"/>
          <w:szCs w:val="24"/>
        </w:rPr>
        <w:t>α δ</w:t>
      </w:r>
      <w:r>
        <w:rPr>
          <w:rFonts w:eastAsia="Times New Roman"/>
          <w:szCs w:val="24"/>
        </w:rPr>
        <w:t>ώσω</w:t>
      </w:r>
      <w:r w:rsidRPr="008D00FC">
        <w:rPr>
          <w:rFonts w:eastAsia="Times New Roman"/>
          <w:szCs w:val="24"/>
        </w:rPr>
        <w:t xml:space="preserve"> τον </w:t>
      </w:r>
      <w:r>
        <w:rPr>
          <w:rFonts w:eastAsia="Times New Roman"/>
          <w:szCs w:val="24"/>
        </w:rPr>
        <w:t xml:space="preserve">λόγο στον </w:t>
      </w:r>
      <w:r w:rsidRPr="008D00FC">
        <w:rPr>
          <w:rFonts w:eastAsia="Times New Roman"/>
          <w:szCs w:val="24"/>
        </w:rPr>
        <w:t>κύριο Υπουργό για νομοτεχνικές βελτιώσεις</w:t>
      </w:r>
      <w:r>
        <w:rPr>
          <w:rFonts w:eastAsia="Times New Roman"/>
          <w:szCs w:val="24"/>
        </w:rPr>
        <w:t>.</w:t>
      </w:r>
    </w:p>
    <w:p w14:paraId="09035B00" w14:textId="77777777" w:rsidR="00850D36" w:rsidRDefault="006A7907">
      <w:pPr>
        <w:spacing w:line="600" w:lineRule="auto"/>
        <w:ind w:firstLine="720"/>
        <w:jc w:val="both"/>
        <w:rPr>
          <w:rFonts w:eastAsia="Times New Roman"/>
          <w:szCs w:val="24"/>
        </w:rPr>
      </w:pPr>
      <w:r w:rsidRPr="0016560A">
        <w:rPr>
          <w:rFonts w:eastAsia="Times New Roman"/>
          <w:b/>
          <w:szCs w:val="24"/>
        </w:rPr>
        <w:t>ΧΡΗΣΤΟΣ ΣΠΙΡΤΖΗΣ (Υπουργός Υποδομών και Μεταφορών):</w:t>
      </w:r>
      <w:r>
        <w:rPr>
          <w:rFonts w:eastAsia="Times New Roman"/>
          <w:szCs w:val="24"/>
        </w:rPr>
        <w:t xml:space="preserve"> Ευχαριστώ, κυρία Πρόεδρε. </w:t>
      </w:r>
    </w:p>
    <w:p w14:paraId="09035B01" w14:textId="77777777" w:rsidR="00850D36" w:rsidRDefault="006A7907">
      <w:pPr>
        <w:spacing w:line="600" w:lineRule="auto"/>
        <w:ind w:firstLine="720"/>
        <w:jc w:val="both"/>
        <w:rPr>
          <w:rFonts w:eastAsia="Times New Roman"/>
          <w:szCs w:val="24"/>
        </w:rPr>
      </w:pPr>
      <w:r>
        <w:rPr>
          <w:rFonts w:eastAsia="Times New Roman"/>
          <w:szCs w:val="24"/>
        </w:rPr>
        <w:lastRenderedPageBreak/>
        <w:t>Θ</w:t>
      </w:r>
      <w:r w:rsidRPr="008D00FC">
        <w:rPr>
          <w:rFonts w:eastAsia="Times New Roman"/>
          <w:szCs w:val="24"/>
        </w:rPr>
        <w:t xml:space="preserve">α ήθελα να </w:t>
      </w:r>
      <w:r>
        <w:rPr>
          <w:rFonts w:eastAsia="Times New Roman"/>
          <w:szCs w:val="24"/>
        </w:rPr>
        <w:t>καταθέσω</w:t>
      </w:r>
      <w:r w:rsidRPr="008D00FC">
        <w:rPr>
          <w:rFonts w:eastAsia="Times New Roman"/>
          <w:szCs w:val="24"/>
        </w:rPr>
        <w:t xml:space="preserve"> τις νομοτεχνικές βελτιώσεις που έχουμε συζητήσει και </w:t>
      </w:r>
      <w:r>
        <w:rPr>
          <w:rFonts w:eastAsia="Times New Roman"/>
          <w:szCs w:val="24"/>
        </w:rPr>
        <w:t>α</w:t>
      </w:r>
      <w:r w:rsidRPr="008D00FC">
        <w:rPr>
          <w:rFonts w:eastAsia="Times New Roman"/>
          <w:szCs w:val="24"/>
        </w:rPr>
        <w:t>πό χθες</w:t>
      </w:r>
      <w:r>
        <w:rPr>
          <w:rFonts w:eastAsia="Times New Roman"/>
          <w:szCs w:val="24"/>
        </w:rPr>
        <w:t>, έχουν περιέλθει σε γνώση των</w:t>
      </w:r>
      <w:r>
        <w:rPr>
          <w:rFonts w:eastAsia="Times New Roman"/>
          <w:szCs w:val="24"/>
        </w:rPr>
        <w:t xml:space="preserve"> μελών τ</w:t>
      </w:r>
      <w:r w:rsidRPr="008D00FC">
        <w:rPr>
          <w:rFonts w:eastAsia="Times New Roman"/>
          <w:szCs w:val="24"/>
        </w:rPr>
        <w:t xml:space="preserve">ης </w:t>
      </w:r>
      <w:r>
        <w:rPr>
          <w:rFonts w:eastAsia="Times New Roman"/>
          <w:szCs w:val="24"/>
        </w:rPr>
        <w:t>ε</w:t>
      </w:r>
      <w:r w:rsidRPr="008D00FC">
        <w:rPr>
          <w:rFonts w:eastAsia="Times New Roman"/>
          <w:szCs w:val="24"/>
        </w:rPr>
        <w:t>πιτροπής</w:t>
      </w:r>
      <w:r>
        <w:rPr>
          <w:rFonts w:eastAsia="Times New Roman"/>
          <w:szCs w:val="24"/>
        </w:rPr>
        <w:t>. Χάριν</w:t>
      </w:r>
      <w:r w:rsidRPr="008D00FC">
        <w:rPr>
          <w:rFonts w:eastAsia="Times New Roman"/>
          <w:szCs w:val="24"/>
        </w:rPr>
        <w:t xml:space="preserve"> συντομίας δεν τις παρουσιάζ</w:t>
      </w:r>
      <w:r>
        <w:rPr>
          <w:rFonts w:eastAsia="Times New Roman"/>
          <w:szCs w:val="24"/>
        </w:rPr>
        <w:t xml:space="preserve">ω. Τις ξέρουν οι κύριοι συνάδελφοι. </w:t>
      </w:r>
    </w:p>
    <w:p w14:paraId="09035B02" w14:textId="77777777" w:rsidR="00850D36" w:rsidRDefault="006A7907">
      <w:pPr>
        <w:spacing w:line="600" w:lineRule="auto"/>
        <w:ind w:firstLine="720"/>
        <w:jc w:val="both"/>
        <w:rPr>
          <w:rFonts w:eastAsia="Times New Roman"/>
          <w:szCs w:val="24"/>
        </w:rPr>
      </w:pPr>
      <w:r>
        <w:rPr>
          <w:rFonts w:eastAsia="Times New Roman"/>
          <w:szCs w:val="24"/>
        </w:rPr>
        <w:t xml:space="preserve">Επίσης, θα αναφερθώ σε κάποιες τροπολογίες που αφορούν </w:t>
      </w:r>
      <w:r w:rsidRPr="008D00FC">
        <w:rPr>
          <w:rFonts w:eastAsia="Times New Roman"/>
          <w:szCs w:val="24"/>
        </w:rPr>
        <w:t>τον ΟΑΣΑ</w:t>
      </w:r>
      <w:r>
        <w:rPr>
          <w:rFonts w:eastAsia="Times New Roman"/>
          <w:szCs w:val="24"/>
        </w:rPr>
        <w:t>,</w:t>
      </w:r>
      <w:r w:rsidRPr="008D00FC">
        <w:rPr>
          <w:rFonts w:eastAsia="Times New Roman"/>
          <w:szCs w:val="24"/>
        </w:rPr>
        <w:t xml:space="preserve"> τον ΟΣΕ</w:t>
      </w:r>
      <w:r>
        <w:rPr>
          <w:rFonts w:eastAsia="Times New Roman"/>
          <w:szCs w:val="24"/>
        </w:rPr>
        <w:t xml:space="preserve">Θ </w:t>
      </w:r>
      <w:r w:rsidRPr="008D00FC">
        <w:rPr>
          <w:rFonts w:eastAsia="Times New Roman"/>
          <w:szCs w:val="24"/>
        </w:rPr>
        <w:t>και τα ΚΤΕΛ</w:t>
      </w:r>
      <w:r>
        <w:rPr>
          <w:rFonts w:eastAsia="Times New Roman"/>
          <w:szCs w:val="24"/>
        </w:rPr>
        <w:t>,</w:t>
      </w:r>
      <w:r w:rsidRPr="008D00FC">
        <w:rPr>
          <w:rFonts w:eastAsia="Times New Roman"/>
          <w:szCs w:val="24"/>
        </w:rPr>
        <w:t xml:space="preserve"> οι οποίες προβλέπουν συγκεκριμένη </w:t>
      </w:r>
      <w:r>
        <w:rPr>
          <w:rFonts w:eastAsia="Times New Roman"/>
          <w:szCs w:val="24"/>
        </w:rPr>
        <w:t>λειτουργία. Ν</w:t>
      </w:r>
      <w:r w:rsidRPr="008D00FC">
        <w:rPr>
          <w:rFonts w:eastAsia="Times New Roman"/>
          <w:szCs w:val="24"/>
        </w:rPr>
        <w:t>α το παρουσιάσω</w:t>
      </w:r>
      <w:r>
        <w:rPr>
          <w:rFonts w:eastAsia="Times New Roman"/>
          <w:szCs w:val="24"/>
        </w:rPr>
        <w:t>,</w:t>
      </w:r>
      <w:r w:rsidRPr="008D00FC">
        <w:rPr>
          <w:rFonts w:eastAsia="Times New Roman"/>
          <w:szCs w:val="24"/>
        </w:rPr>
        <w:t xml:space="preserve"> γιατί και κάποια </w:t>
      </w:r>
      <w:r>
        <w:rPr>
          <w:rFonts w:eastAsia="Times New Roman"/>
          <w:szCs w:val="24"/>
        </w:rPr>
        <w:t>Μ</w:t>
      </w:r>
      <w:r w:rsidRPr="008D00FC">
        <w:rPr>
          <w:rFonts w:eastAsia="Times New Roman"/>
          <w:szCs w:val="24"/>
        </w:rPr>
        <w:t>έσα</w:t>
      </w:r>
      <w:r>
        <w:rPr>
          <w:rFonts w:eastAsia="Times New Roman"/>
          <w:szCs w:val="24"/>
        </w:rPr>
        <w:t>,</w:t>
      </w:r>
      <w:r w:rsidRPr="008D00FC">
        <w:rPr>
          <w:rFonts w:eastAsia="Times New Roman"/>
          <w:szCs w:val="24"/>
        </w:rPr>
        <w:t xml:space="preserve"> ειδικά στη Θεσσαλονίκη</w:t>
      </w:r>
      <w:r>
        <w:rPr>
          <w:rFonts w:eastAsia="Times New Roman"/>
          <w:szCs w:val="24"/>
        </w:rPr>
        <w:t>, έχουν αρχίσει και δίνουν</w:t>
      </w:r>
      <w:r w:rsidRPr="008D00FC">
        <w:rPr>
          <w:rFonts w:eastAsia="Times New Roman"/>
          <w:szCs w:val="24"/>
        </w:rPr>
        <w:t xml:space="preserve"> στρεβλές </w:t>
      </w:r>
      <w:r>
        <w:rPr>
          <w:rFonts w:eastAsia="Times New Roman"/>
          <w:szCs w:val="24"/>
        </w:rPr>
        <w:t xml:space="preserve">ερμηνείες </w:t>
      </w:r>
      <w:r w:rsidRPr="008D00FC">
        <w:rPr>
          <w:rFonts w:eastAsia="Times New Roman"/>
          <w:szCs w:val="24"/>
        </w:rPr>
        <w:t>και του νομοσχεδίου και των τροπολογιών</w:t>
      </w:r>
      <w:r>
        <w:rPr>
          <w:rFonts w:eastAsia="Times New Roman"/>
          <w:szCs w:val="24"/>
        </w:rPr>
        <w:t xml:space="preserve"> που υπάρχουν. </w:t>
      </w:r>
    </w:p>
    <w:p w14:paraId="09035B03" w14:textId="77777777" w:rsidR="00850D36" w:rsidRDefault="006A7907">
      <w:pPr>
        <w:spacing w:line="600" w:lineRule="auto"/>
        <w:ind w:firstLine="720"/>
        <w:jc w:val="both"/>
        <w:rPr>
          <w:rFonts w:eastAsia="Times New Roman"/>
          <w:szCs w:val="24"/>
        </w:rPr>
      </w:pPr>
      <w:r>
        <w:rPr>
          <w:rFonts w:eastAsia="Times New Roman"/>
          <w:szCs w:val="24"/>
        </w:rPr>
        <w:t xml:space="preserve">Υπάρχει ένα </w:t>
      </w:r>
      <w:r w:rsidRPr="008D00FC">
        <w:rPr>
          <w:rFonts w:eastAsia="Times New Roman"/>
          <w:szCs w:val="24"/>
        </w:rPr>
        <w:t>μεταφορικό έργο που έχει ανατεθεί στον ΟΑΣΘ</w:t>
      </w:r>
      <w:r>
        <w:rPr>
          <w:rFonts w:eastAsia="Times New Roman"/>
          <w:szCs w:val="24"/>
        </w:rPr>
        <w:t xml:space="preserve"> από παλιά,</w:t>
      </w:r>
      <w:r w:rsidRPr="008D00FC">
        <w:rPr>
          <w:rFonts w:eastAsia="Times New Roman"/>
          <w:szCs w:val="24"/>
        </w:rPr>
        <w:t xml:space="preserve"> στην ΟΣΥ</w:t>
      </w:r>
      <w:r>
        <w:rPr>
          <w:rFonts w:eastAsia="Times New Roman"/>
          <w:szCs w:val="24"/>
        </w:rPr>
        <w:t xml:space="preserve"> και στα </w:t>
      </w:r>
      <w:r w:rsidRPr="008D00FC">
        <w:rPr>
          <w:rFonts w:eastAsia="Times New Roman"/>
          <w:szCs w:val="24"/>
        </w:rPr>
        <w:t>ΚΤΕΛ Αττικής και Θεσσαλον</w:t>
      </w:r>
      <w:r w:rsidRPr="008D00FC">
        <w:rPr>
          <w:rFonts w:eastAsia="Times New Roman"/>
          <w:szCs w:val="24"/>
        </w:rPr>
        <w:t>ίκης</w:t>
      </w:r>
      <w:r>
        <w:rPr>
          <w:rFonts w:eastAsia="Times New Roman"/>
          <w:szCs w:val="24"/>
        </w:rPr>
        <w:t>,</w:t>
      </w:r>
      <w:r w:rsidRPr="008D00FC">
        <w:rPr>
          <w:rFonts w:eastAsia="Times New Roman"/>
          <w:szCs w:val="24"/>
        </w:rPr>
        <w:t xml:space="preserve"> που εξαιρούνται κιόλας</w:t>
      </w:r>
      <w:r>
        <w:rPr>
          <w:rFonts w:eastAsia="Times New Roman"/>
          <w:szCs w:val="24"/>
        </w:rPr>
        <w:t xml:space="preserve"> από τη ρύθμιση. </w:t>
      </w:r>
    </w:p>
    <w:p w14:paraId="09035B04" w14:textId="77777777" w:rsidR="00850D36" w:rsidRDefault="006A7907">
      <w:pPr>
        <w:spacing w:line="600" w:lineRule="auto"/>
        <w:ind w:firstLine="720"/>
        <w:jc w:val="both"/>
        <w:rPr>
          <w:rFonts w:eastAsia="Times New Roman"/>
          <w:szCs w:val="24"/>
        </w:rPr>
      </w:pPr>
      <w:r>
        <w:rPr>
          <w:rFonts w:eastAsia="Times New Roman"/>
          <w:szCs w:val="24"/>
        </w:rPr>
        <w:t xml:space="preserve">Δεν θα μπω στη </w:t>
      </w:r>
      <w:r w:rsidRPr="008D00FC">
        <w:rPr>
          <w:rFonts w:eastAsia="Times New Roman"/>
          <w:szCs w:val="24"/>
        </w:rPr>
        <w:t xml:space="preserve">συζήτηση για τον ΟΑΣΘ και τα </w:t>
      </w:r>
      <w:r>
        <w:rPr>
          <w:rFonts w:eastAsia="Times New Roman"/>
          <w:szCs w:val="24"/>
        </w:rPr>
        <w:t>«</w:t>
      </w:r>
      <w:r w:rsidRPr="008D00FC">
        <w:rPr>
          <w:rFonts w:eastAsia="Times New Roman"/>
          <w:szCs w:val="24"/>
        </w:rPr>
        <w:t>εγκλήματα</w:t>
      </w:r>
      <w:r>
        <w:rPr>
          <w:rFonts w:eastAsia="Times New Roman"/>
          <w:szCs w:val="24"/>
        </w:rPr>
        <w:t>»</w:t>
      </w:r>
      <w:r w:rsidRPr="008D00FC">
        <w:rPr>
          <w:rFonts w:eastAsia="Times New Roman"/>
          <w:szCs w:val="24"/>
        </w:rPr>
        <w:t xml:space="preserve"> που </w:t>
      </w:r>
      <w:r>
        <w:rPr>
          <w:rFonts w:eastAsia="Times New Roman"/>
          <w:szCs w:val="24"/>
        </w:rPr>
        <w:t xml:space="preserve">έγιναν εκεί για χρόνια. Όμως, είναι </w:t>
      </w:r>
      <w:r w:rsidRPr="008D00FC">
        <w:rPr>
          <w:rFonts w:eastAsia="Times New Roman"/>
          <w:szCs w:val="24"/>
        </w:rPr>
        <w:t xml:space="preserve">γνωστό στους πολίτες ότι πολλά δρομολόγια </w:t>
      </w:r>
      <w:r>
        <w:rPr>
          <w:rFonts w:eastAsia="Times New Roman"/>
          <w:szCs w:val="24"/>
        </w:rPr>
        <w:t xml:space="preserve">ειδικά των ΚΤΕΛ αλλά </w:t>
      </w:r>
      <w:r w:rsidRPr="008D00FC">
        <w:rPr>
          <w:rFonts w:eastAsia="Times New Roman"/>
          <w:szCs w:val="24"/>
        </w:rPr>
        <w:t>και των δημόσιων αστικών συγκοινωνιών κόβονται</w:t>
      </w:r>
      <w:r>
        <w:rPr>
          <w:rFonts w:eastAsia="Times New Roman"/>
          <w:szCs w:val="24"/>
        </w:rPr>
        <w:t xml:space="preserve">, με </w:t>
      </w:r>
      <w:r>
        <w:rPr>
          <w:rFonts w:eastAsia="Times New Roman"/>
          <w:szCs w:val="24"/>
        </w:rPr>
        <w:t>αποτέλεσμα την ταλαιπωρία τ</w:t>
      </w:r>
      <w:r w:rsidRPr="008D00FC">
        <w:rPr>
          <w:rFonts w:eastAsia="Times New Roman"/>
          <w:szCs w:val="24"/>
        </w:rPr>
        <w:t>ου επιβατικού κοινού και των πολιτών</w:t>
      </w:r>
      <w:r>
        <w:rPr>
          <w:rFonts w:eastAsia="Times New Roman"/>
          <w:szCs w:val="24"/>
        </w:rPr>
        <w:t>.</w:t>
      </w:r>
    </w:p>
    <w:p w14:paraId="09035B05" w14:textId="77777777" w:rsidR="00850D36" w:rsidRDefault="006A7907">
      <w:pPr>
        <w:spacing w:line="600" w:lineRule="auto"/>
        <w:ind w:firstLine="720"/>
        <w:jc w:val="both"/>
        <w:rPr>
          <w:rFonts w:eastAsia="Times New Roman"/>
          <w:szCs w:val="24"/>
        </w:rPr>
      </w:pPr>
      <w:r>
        <w:rPr>
          <w:rFonts w:eastAsia="Times New Roman"/>
          <w:szCs w:val="24"/>
        </w:rPr>
        <w:t>Έ</w:t>
      </w:r>
      <w:r w:rsidRPr="008D00FC">
        <w:rPr>
          <w:rFonts w:eastAsia="Times New Roman"/>
          <w:szCs w:val="24"/>
        </w:rPr>
        <w:t xml:space="preserve">να δεύτερο τέχνασμα </w:t>
      </w:r>
      <w:r>
        <w:rPr>
          <w:rFonts w:eastAsia="Times New Roman"/>
          <w:szCs w:val="24"/>
        </w:rPr>
        <w:t xml:space="preserve">που είχαν </w:t>
      </w:r>
      <w:r w:rsidRPr="008D00FC">
        <w:rPr>
          <w:rFonts w:eastAsia="Times New Roman"/>
          <w:szCs w:val="24"/>
        </w:rPr>
        <w:t xml:space="preserve">στη Θεσσαλονίκη ήταν </w:t>
      </w:r>
      <w:r>
        <w:rPr>
          <w:rFonts w:eastAsia="Times New Roman"/>
          <w:szCs w:val="24"/>
        </w:rPr>
        <w:t xml:space="preserve">να εντάξουν </w:t>
      </w:r>
      <w:r w:rsidRPr="008D00FC">
        <w:rPr>
          <w:rFonts w:eastAsia="Times New Roman"/>
          <w:szCs w:val="24"/>
        </w:rPr>
        <w:t xml:space="preserve">ένα μεγάλο κομμάτι </w:t>
      </w:r>
      <w:r>
        <w:rPr>
          <w:rFonts w:eastAsia="Times New Roman"/>
          <w:szCs w:val="24"/>
        </w:rPr>
        <w:t xml:space="preserve">του αστικού μεταφορικού έργου των ΚΤΕΛ Θεσσαλονίκης στον </w:t>
      </w:r>
      <w:r>
        <w:rPr>
          <w:rFonts w:eastAsia="Times New Roman"/>
          <w:szCs w:val="24"/>
        </w:rPr>
        <w:lastRenderedPageBreak/>
        <w:t xml:space="preserve">ΟΑΣΘ και στη </w:t>
      </w:r>
      <w:r w:rsidRPr="008D00FC">
        <w:rPr>
          <w:rFonts w:eastAsia="Times New Roman"/>
          <w:szCs w:val="24"/>
        </w:rPr>
        <w:t>συνέχεια να χρησιμοποι</w:t>
      </w:r>
      <w:r>
        <w:rPr>
          <w:rFonts w:eastAsia="Times New Roman"/>
          <w:szCs w:val="24"/>
        </w:rPr>
        <w:t>εί ο ΟΑΣΘ</w:t>
      </w:r>
      <w:r w:rsidRPr="008D00FC">
        <w:rPr>
          <w:rFonts w:eastAsia="Times New Roman"/>
          <w:szCs w:val="24"/>
        </w:rPr>
        <w:t xml:space="preserve"> τα ΚΤΕ</w:t>
      </w:r>
      <w:r w:rsidRPr="008D00FC">
        <w:rPr>
          <w:rFonts w:eastAsia="Times New Roman"/>
          <w:szCs w:val="24"/>
        </w:rPr>
        <w:t xml:space="preserve">Λ Θεσσαλονίκης </w:t>
      </w:r>
      <w:r>
        <w:rPr>
          <w:rFonts w:eastAsia="Times New Roman"/>
          <w:szCs w:val="24"/>
        </w:rPr>
        <w:t xml:space="preserve">ως υπεργολάβο και να τα πληρώνει, χωρίς καμμία διαγωνιστική διαδικασία, χωρίς διαφάνεια, χωρίς τίποτα τέτοιο.  </w:t>
      </w:r>
    </w:p>
    <w:p w14:paraId="09035B06" w14:textId="77777777" w:rsidR="00850D36" w:rsidRDefault="006A7907">
      <w:pPr>
        <w:spacing w:line="600" w:lineRule="auto"/>
        <w:ind w:firstLine="720"/>
        <w:jc w:val="both"/>
        <w:rPr>
          <w:rFonts w:eastAsia="Times New Roman" w:cs="Times New Roman"/>
          <w:szCs w:val="24"/>
        </w:rPr>
      </w:pPr>
      <w:r>
        <w:rPr>
          <w:rFonts w:eastAsia="Times New Roman"/>
          <w:szCs w:val="24"/>
        </w:rPr>
        <w:t xml:space="preserve">Οι τροπολογίες, λοιπόν, </w:t>
      </w:r>
      <w:r w:rsidRPr="008D00FC">
        <w:rPr>
          <w:rFonts w:eastAsia="Times New Roman"/>
          <w:szCs w:val="24"/>
        </w:rPr>
        <w:t xml:space="preserve">έρχονται </w:t>
      </w:r>
      <w:r>
        <w:rPr>
          <w:rFonts w:eastAsia="Times New Roman"/>
          <w:szCs w:val="24"/>
        </w:rPr>
        <w:t>ν</w:t>
      </w:r>
      <w:r w:rsidRPr="008D00FC">
        <w:rPr>
          <w:rFonts w:eastAsia="Times New Roman"/>
          <w:szCs w:val="24"/>
        </w:rPr>
        <w:t>α θεραπεύσουν ακριβώς αυτή</w:t>
      </w:r>
      <w:r>
        <w:rPr>
          <w:rFonts w:eastAsia="Times New Roman"/>
          <w:szCs w:val="24"/>
        </w:rPr>
        <w:t>ν</w:t>
      </w:r>
      <w:r w:rsidRPr="008D00FC">
        <w:rPr>
          <w:rFonts w:eastAsia="Times New Roman"/>
          <w:szCs w:val="24"/>
        </w:rPr>
        <w:t xml:space="preserve"> τη στρέβλωση</w:t>
      </w:r>
      <w:r>
        <w:rPr>
          <w:rFonts w:eastAsia="Times New Roman"/>
          <w:szCs w:val="24"/>
        </w:rPr>
        <w:t>. Έρχονται</w:t>
      </w:r>
      <w:r w:rsidRPr="008D00FC">
        <w:rPr>
          <w:rFonts w:eastAsia="Times New Roman"/>
          <w:szCs w:val="24"/>
        </w:rPr>
        <w:t xml:space="preserve"> να βάλουν υποχρεωτικά στα ΚΤΕΛ Αττικής και Θ</w:t>
      </w:r>
      <w:r w:rsidRPr="008D00FC">
        <w:rPr>
          <w:rFonts w:eastAsia="Times New Roman"/>
          <w:szCs w:val="24"/>
        </w:rPr>
        <w:t>εσσαλονίκης σύστημα τηλεματικής</w:t>
      </w:r>
      <w:r>
        <w:rPr>
          <w:rFonts w:eastAsia="Times New Roman"/>
          <w:szCs w:val="24"/>
        </w:rPr>
        <w:t>,</w:t>
      </w:r>
      <w:r w:rsidRPr="008D00FC">
        <w:rPr>
          <w:rFonts w:eastAsia="Times New Roman"/>
          <w:szCs w:val="24"/>
        </w:rPr>
        <w:t xml:space="preserve"> που</w:t>
      </w:r>
      <w:r>
        <w:rPr>
          <w:rFonts w:eastAsia="Times New Roman"/>
          <w:szCs w:val="24"/>
        </w:rPr>
        <w:t xml:space="preserve"> θα</w:t>
      </w:r>
      <w:r w:rsidRPr="008D00FC">
        <w:rPr>
          <w:rFonts w:eastAsia="Times New Roman"/>
          <w:szCs w:val="24"/>
        </w:rPr>
        <w:t xml:space="preserve"> εντάσσεται στο κεντρικό σύστημα του ΟΑΣΑ και του ΟΣΕ</w:t>
      </w:r>
      <w:r>
        <w:rPr>
          <w:rFonts w:eastAsia="Times New Roman"/>
          <w:szCs w:val="24"/>
        </w:rPr>
        <w:t>Θ</w:t>
      </w:r>
      <w:r w:rsidRPr="008D00FC">
        <w:rPr>
          <w:rFonts w:eastAsia="Times New Roman"/>
          <w:szCs w:val="24"/>
        </w:rPr>
        <w:t xml:space="preserve"> και ηλεκτρονικό εισιτήριο</w:t>
      </w:r>
      <w:r>
        <w:rPr>
          <w:rFonts w:eastAsia="Times New Roman"/>
          <w:szCs w:val="24"/>
        </w:rPr>
        <w:t>,</w:t>
      </w:r>
      <w:r w:rsidRPr="008D00FC">
        <w:rPr>
          <w:rFonts w:eastAsia="Times New Roman"/>
          <w:szCs w:val="24"/>
        </w:rPr>
        <w:t xml:space="preserve"> προκειμένου η λειτουργία</w:t>
      </w:r>
      <w:r>
        <w:rPr>
          <w:rFonts w:eastAsia="Times New Roman"/>
          <w:szCs w:val="24"/>
        </w:rPr>
        <w:t>,</w:t>
      </w:r>
      <w:r w:rsidRPr="008D00FC">
        <w:rPr>
          <w:rFonts w:eastAsia="Times New Roman"/>
          <w:szCs w:val="24"/>
        </w:rPr>
        <w:t xml:space="preserve"> οι έλεγχοι και η τιμολόγηση να γίνονται διαφαν</w:t>
      </w:r>
      <w:r>
        <w:rPr>
          <w:rFonts w:eastAsia="Times New Roman"/>
          <w:szCs w:val="24"/>
        </w:rPr>
        <w:t>ώς και όχι όπως γίνονταν</w:t>
      </w:r>
      <w:r w:rsidRPr="008D00FC">
        <w:rPr>
          <w:rFonts w:eastAsia="Times New Roman"/>
          <w:szCs w:val="24"/>
        </w:rPr>
        <w:t xml:space="preserve"> μέχρι σήμερα</w:t>
      </w:r>
      <w:r>
        <w:rPr>
          <w:rFonts w:eastAsia="Times New Roman"/>
          <w:szCs w:val="24"/>
        </w:rPr>
        <w:t>.</w:t>
      </w:r>
      <w:r w:rsidDel="00404F1E">
        <w:rPr>
          <w:rFonts w:eastAsia="Times New Roman"/>
          <w:szCs w:val="24"/>
        </w:rPr>
        <w:t xml:space="preserve"> </w:t>
      </w:r>
    </w:p>
    <w:p w14:paraId="09035B07" w14:textId="77777777" w:rsidR="00850D36" w:rsidRDefault="006A7907">
      <w:pPr>
        <w:spacing w:line="600" w:lineRule="auto"/>
        <w:ind w:firstLine="720"/>
        <w:jc w:val="both"/>
        <w:rPr>
          <w:rFonts w:eastAsia="Times New Roman"/>
          <w:szCs w:val="24"/>
        </w:rPr>
      </w:pPr>
      <w:r>
        <w:rPr>
          <w:rFonts w:eastAsia="Times New Roman"/>
          <w:szCs w:val="24"/>
        </w:rPr>
        <w:t xml:space="preserve">Και βέβαια προβλέπεται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με τον Υπουργό Οικονομικών, για να υπάρχουν πρόστιμα σ’ αυτές τις εταιρείες εφόσον κόβουν δρομολόγια που έχουν δεσμευθεί για το μεταφορικό τους έργο είτε είναι δημόσιες αστικές συγκοινωνίες είτε είναι τα ΚΤΕΛ. </w:t>
      </w:r>
    </w:p>
    <w:p w14:paraId="09035B08" w14:textId="77777777" w:rsidR="00850D36" w:rsidRDefault="006A7907">
      <w:pPr>
        <w:spacing w:line="600" w:lineRule="auto"/>
        <w:ind w:firstLine="720"/>
        <w:jc w:val="both"/>
        <w:rPr>
          <w:rFonts w:eastAsia="Times New Roman"/>
          <w:szCs w:val="24"/>
        </w:rPr>
      </w:pPr>
      <w:r>
        <w:rPr>
          <w:rFonts w:eastAsia="Times New Roman"/>
          <w:szCs w:val="24"/>
        </w:rPr>
        <w:t xml:space="preserve">Τις αναφέρω κι αυτές </w:t>
      </w:r>
      <w:r>
        <w:rPr>
          <w:rFonts w:eastAsia="Times New Roman"/>
          <w:szCs w:val="24"/>
        </w:rPr>
        <w:t xml:space="preserve">για να τις έχετε υπ’ </w:t>
      </w:r>
      <w:proofErr w:type="spellStart"/>
      <w:r>
        <w:rPr>
          <w:rFonts w:eastAsia="Times New Roman"/>
          <w:szCs w:val="24"/>
        </w:rPr>
        <w:t>όψιν</w:t>
      </w:r>
      <w:proofErr w:type="spellEnd"/>
      <w:r>
        <w:rPr>
          <w:rFonts w:eastAsia="Times New Roman"/>
          <w:szCs w:val="24"/>
        </w:rPr>
        <w:t xml:space="preserve"> σας από νωρίς και να περιληφθούν και στις τοποθετήσεις των συναδέλφων και θα καταθέσω και τις νομοτεχνικές βελτιώσεις. </w:t>
      </w:r>
    </w:p>
    <w:p w14:paraId="09035B09" w14:textId="77777777" w:rsidR="00850D36" w:rsidRDefault="006A7907">
      <w:pPr>
        <w:spacing w:line="600" w:lineRule="auto"/>
        <w:ind w:firstLine="720"/>
        <w:jc w:val="both"/>
        <w:rPr>
          <w:rFonts w:eastAsia="Times New Roman"/>
          <w:szCs w:val="24"/>
        </w:rPr>
      </w:pPr>
      <w:r>
        <w:rPr>
          <w:rFonts w:eastAsia="Times New Roman"/>
          <w:szCs w:val="24"/>
        </w:rPr>
        <w:t>Επίσης, υπάρχει τροπολογία που έχει να κάνει με το να επιτρέψουμε τα ταξί της χώρας να είναι επιτέλους ηλεκτρο</w:t>
      </w:r>
      <w:r>
        <w:rPr>
          <w:rFonts w:eastAsia="Times New Roman"/>
          <w:szCs w:val="24"/>
        </w:rPr>
        <w:t xml:space="preserve">κίνητα. Μέχρι τώρα απαγορευόταν. </w:t>
      </w:r>
    </w:p>
    <w:p w14:paraId="09035B0A"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Έχουμε και μια ρύθμιση για την Υπηρεσία Πολιτικής Αεροπορίας, προκειμένου να μπορούν να παίρνουν οι γονείς τα επιδόματα για την ανατροφή του τέκνου, να μην τους κόβονται. </w:t>
      </w:r>
    </w:p>
    <w:p w14:paraId="09035B0B" w14:textId="77777777" w:rsidR="00850D36" w:rsidRDefault="006A7907">
      <w:pPr>
        <w:spacing w:line="600" w:lineRule="auto"/>
        <w:ind w:firstLine="720"/>
        <w:jc w:val="both"/>
        <w:rPr>
          <w:rFonts w:eastAsia="Times New Roman"/>
          <w:szCs w:val="24"/>
        </w:rPr>
      </w:pPr>
      <w:r>
        <w:rPr>
          <w:rFonts w:eastAsia="Times New Roman"/>
          <w:szCs w:val="24"/>
        </w:rPr>
        <w:t>Ρώτησε ο συνάδελφος πριν για μια τροπολογία αν έχε</w:t>
      </w:r>
      <w:r>
        <w:rPr>
          <w:rFonts w:eastAsia="Times New Roman"/>
          <w:szCs w:val="24"/>
        </w:rPr>
        <w:t xml:space="preserve">ι γνωμοδότηση. Έχει γνωμοδότηση προφανώς από την αρμόδια ρυθμιστική αρχή δημοσίων συμβάσεων. Δεν είναι ανεξάρτητη αρχή. Δεν έχει αναβαθμιστεί σε ανεξάρτητη αρχή συνταγματικά κατοχυρωμένη ακόμα. Έχουν να κάνουν με τις τροποποιήσεις του ν.4412, μετά από μια </w:t>
      </w:r>
      <w:r>
        <w:rPr>
          <w:rFonts w:eastAsia="Times New Roman"/>
          <w:szCs w:val="24"/>
        </w:rPr>
        <w:t xml:space="preserve">σειρά συζήτησης και διαβούλευσης που έγινε με τους φορείς τοπικής αυτοδιοίκησης και όλους τους εμπλεκόμενους. </w:t>
      </w:r>
    </w:p>
    <w:p w14:paraId="09035B0C" w14:textId="77777777" w:rsidR="00850D36" w:rsidRDefault="006A7907">
      <w:pPr>
        <w:spacing w:line="600" w:lineRule="auto"/>
        <w:ind w:firstLine="720"/>
        <w:jc w:val="both"/>
        <w:rPr>
          <w:rFonts w:eastAsia="Times New Roman"/>
          <w:szCs w:val="24"/>
        </w:rPr>
      </w:pPr>
      <w:r>
        <w:rPr>
          <w:rFonts w:eastAsia="Times New Roman"/>
          <w:szCs w:val="24"/>
        </w:rPr>
        <w:t xml:space="preserve">Θα ήθελα όμως να αναπτύξω και μια τροπολογία που αφορά </w:t>
      </w:r>
      <w:r>
        <w:rPr>
          <w:rFonts w:eastAsia="Times New Roman"/>
          <w:szCs w:val="24"/>
        </w:rPr>
        <w:t xml:space="preserve">σ’ </w:t>
      </w:r>
      <w:r>
        <w:rPr>
          <w:rFonts w:eastAsia="Times New Roman"/>
          <w:szCs w:val="24"/>
        </w:rPr>
        <w:t>ένα θέμα πολύ σημαντικό για τους συναδέλφους μηχανικούς του δημοσίου, πανεπιστημιακής κ</w:t>
      </w:r>
      <w:r>
        <w:rPr>
          <w:rFonts w:eastAsia="Times New Roman"/>
          <w:szCs w:val="24"/>
        </w:rPr>
        <w:t>αι τεχνολογικής εκπαίδευσης. Στον προηγούμενο νόμο, όχι τον τελευταίο που πέρασε το 2016, εδώ και πάρα πολλά χρόνια, υπάρχουν μηχανικοί που σέρνονται στα δικαστήρια χωρίς να έχουν ευθύνη, χωρίς να έχουν κα</w:t>
      </w:r>
      <w:r>
        <w:rPr>
          <w:rFonts w:eastAsia="Times New Roman"/>
          <w:szCs w:val="24"/>
        </w:rPr>
        <w:t>μ</w:t>
      </w:r>
      <w:r>
        <w:rPr>
          <w:rFonts w:eastAsia="Times New Roman"/>
          <w:szCs w:val="24"/>
        </w:rPr>
        <w:t>μία νομική κάλυψη για παραλείψεις του δημοσίου. Σ’</w:t>
      </w:r>
      <w:r>
        <w:rPr>
          <w:rFonts w:eastAsia="Times New Roman"/>
          <w:szCs w:val="24"/>
        </w:rPr>
        <w:t xml:space="preserve"> αυτές τις περιπτώσεις, λοιπόν, επαναφέρουμε τη νομική συνδρομή του δημοσίου και την αποζημίωση του δικηγόρου που εκείνοι θα επιλέγουν σε περίπτωση αθώωσής τους. Δεν είναι δυνατόν να σέρνονται στελέχη των δήμων, των περιφερειών, του Υπουργείου, των Υπουργε</w:t>
      </w:r>
      <w:r>
        <w:rPr>
          <w:rFonts w:eastAsia="Times New Roman"/>
          <w:szCs w:val="24"/>
        </w:rPr>
        <w:t xml:space="preserve">ίων γενικότερα, για έναν δρόμο ή για ένα πεζοδρόμιο όταν η ευθύνη είναι πολιτική ή υπάρχουν άλλοι λόγοι </w:t>
      </w:r>
      <w:r>
        <w:rPr>
          <w:rFonts w:eastAsia="Times New Roman"/>
          <w:szCs w:val="24"/>
        </w:rPr>
        <w:lastRenderedPageBreak/>
        <w:t xml:space="preserve">που δεν έχουν να κάνουν με τα δικά τους υπηρεσιακά καθήκοντα κι εκείνοι είναι εντάξει. Επομένως, τους δίνουμε τη δυνατότητα να επιλέξουν την υπεράσπισή </w:t>
      </w:r>
      <w:r>
        <w:rPr>
          <w:rFonts w:eastAsia="Times New Roman"/>
          <w:szCs w:val="24"/>
        </w:rPr>
        <w:t xml:space="preserve">τους και σε περίπτωση αθώωσης να καλύπτονται από το δημόσιο. </w:t>
      </w:r>
    </w:p>
    <w:p w14:paraId="09035B0D" w14:textId="77777777" w:rsidR="00850D36" w:rsidRDefault="006A7907">
      <w:pPr>
        <w:spacing w:line="600" w:lineRule="auto"/>
        <w:ind w:firstLine="720"/>
        <w:jc w:val="both"/>
        <w:rPr>
          <w:rFonts w:eastAsia="Times New Roman"/>
          <w:szCs w:val="24"/>
        </w:rPr>
      </w:pPr>
      <w:r>
        <w:rPr>
          <w:rFonts w:eastAsia="Times New Roman"/>
          <w:szCs w:val="24"/>
        </w:rPr>
        <w:t>Μια ακόμα τροπολογία που έχει σχέση με τον ν.4412 και πρέπει να τονιστεί είναι το αναχρονιστικό πλαίσιο που κληρονομήσαμε για να εκτελούνται τα έργα χωρίς προβλήματα, για τη μετατόπιση των δικτύ</w:t>
      </w:r>
      <w:r>
        <w:rPr>
          <w:rFonts w:eastAsia="Times New Roman"/>
          <w:szCs w:val="24"/>
        </w:rPr>
        <w:t>ων όταν γίνεται ένα μεγάλο έργο υποδομής. Το νομοθετικό πλαίσιο που βρήκαμε προέβλεπε ότι αυτά τα δίκτυα μετατοπίζονται με χρηματοδότηση απ’ αυτούς τους φορείς. Δηλαδή, αν θέλαμε ένα τηλεπικοινωνιακό δίκτυο να μετατοπιστεί για να γίνει ένας δρόμος ή κάποιο</w:t>
      </w:r>
      <w:r>
        <w:rPr>
          <w:rFonts w:eastAsia="Times New Roman"/>
          <w:szCs w:val="24"/>
        </w:rPr>
        <w:t xml:space="preserve"> άλλο έργο θα έπρεπε ο ΟΤΕ να μετατοπίσει το δίκτυό του και να το πληρώσει ο ίδιος. Προφανώς δεν το μετατόπιζε. Το ίδιο ισχύει για την ΔΕΗ, την ΕΥΔΑΠ, την ΕΥΑΘ, για όλες τις εταιρείες νερού. Εδώ προβλέπουμε η μετατόπιση αυτών των δικτύων να γίνεται από τον</w:t>
      </w:r>
      <w:r>
        <w:rPr>
          <w:rFonts w:eastAsia="Times New Roman"/>
          <w:szCs w:val="24"/>
        </w:rPr>
        <w:t xml:space="preserve"> προϋπολογισμό του έργου και από την εργοληπτική εταιρεία που είναι ο ανάδοχος του διαγωνισμού, προκειμένου να υλοποιούνται χωρίς καθυστερήσεις και να έχουμε ένα ορθολογικό πλαίσιο στη μεταφορά δικτύων για την ολοκλήρωση των έργων. Ιδιαίτερα στα έργα του </w:t>
      </w:r>
      <w:r>
        <w:rPr>
          <w:rFonts w:eastAsia="Times New Roman"/>
          <w:szCs w:val="24"/>
        </w:rPr>
        <w:t>μ</w:t>
      </w:r>
      <w:r>
        <w:rPr>
          <w:rFonts w:eastAsia="Times New Roman"/>
          <w:szCs w:val="24"/>
        </w:rPr>
        <w:t>ετρό</w:t>
      </w:r>
      <w:r>
        <w:rPr>
          <w:rFonts w:eastAsia="Times New Roman"/>
          <w:szCs w:val="24"/>
        </w:rPr>
        <w:t xml:space="preserve"> και στην Αθήνα και στη Θεσσαλονίκη τέτοιου είδους προβλήματα δημιούργησαν καθυστερήσεις ετών και πιστεύω ότι με αυτές τις αλλαγές διευκολύνονται πάρα πολύ η ολοκλήρωση και υλοποίηση των έργων. </w:t>
      </w:r>
    </w:p>
    <w:p w14:paraId="09035B0E"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Θα ήθελα επίσης να πω ότι προφανώς γίνονται αποδεκτές οι </w:t>
      </w:r>
      <w:r>
        <w:rPr>
          <w:rFonts w:eastAsia="Times New Roman"/>
          <w:szCs w:val="24"/>
        </w:rPr>
        <w:t xml:space="preserve">τροπολογίες του Υπουργείου Ναυτιλίας που έχουν κατατεθεί. </w:t>
      </w:r>
    </w:p>
    <w:p w14:paraId="09035B0F" w14:textId="77777777" w:rsidR="00850D36" w:rsidRDefault="006A7907">
      <w:pPr>
        <w:spacing w:line="600" w:lineRule="auto"/>
        <w:ind w:firstLine="720"/>
        <w:jc w:val="both"/>
        <w:rPr>
          <w:rFonts w:eastAsia="Times New Roman"/>
          <w:szCs w:val="24"/>
        </w:rPr>
      </w:pPr>
      <w:r>
        <w:rPr>
          <w:rFonts w:eastAsia="Times New Roman"/>
          <w:szCs w:val="24"/>
        </w:rPr>
        <w:t>(</w:t>
      </w:r>
      <w:r w:rsidRPr="0009401D">
        <w:rPr>
          <w:rFonts w:eastAsia="Times New Roman"/>
          <w:szCs w:val="24"/>
        </w:rPr>
        <w:t xml:space="preserve">Στο σημείο αυτό ο </w:t>
      </w:r>
      <w:r>
        <w:rPr>
          <w:rFonts w:eastAsia="Times New Roman"/>
          <w:szCs w:val="24"/>
        </w:rPr>
        <w:t xml:space="preserve">Υπουργός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τις προαναφερθείσες νομοτεχνικές βελτιώσεις, οι οποίες έχουν</w:t>
      </w:r>
      <w:r w:rsidRPr="0009401D">
        <w:rPr>
          <w:rFonts w:eastAsia="Times New Roman"/>
          <w:szCs w:val="24"/>
        </w:rPr>
        <w:t xml:space="preserve"> ως εξής:</w:t>
      </w:r>
    </w:p>
    <w:p w14:paraId="09035B10" w14:textId="77777777" w:rsidR="00850D36" w:rsidRDefault="006A7907">
      <w:pPr>
        <w:spacing w:line="600" w:lineRule="auto"/>
        <w:ind w:firstLine="720"/>
        <w:jc w:val="center"/>
        <w:rPr>
          <w:rFonts w:eastAsia="Times New Roman"/>
          <w:color w:val="FF0000"/>
          <w:szCs w:val="24"/>
        </w:rPr>
      </w:pPr>
      <w:r w:rsidRPr="00870B3D">
        <w:rPr>
          <w:rFonts w:eastAsia="Times New Roman"/>
          <w:color w:val="FF0000"/>
          <w:szCs w:val="24"/>
        </w:rPr>
        <w:t>Αλλαγή σελίδας</w:t>
      </w:r>
    </w:p>
    <w:p w14:paraId="09035B11" w14:textId="77777777" w:rsidR="00850D36" w:rsidRDefault="006A7907">
      <w:pPr>
        <w:spacing w:line="600" w:lineRule="auto"/>
        <w:ind w:firstLine="720"/>
        <w:jc w:val="center"/>
        <w:rPr>
          <w:rFonts w:eastAsia="Times New Roman"/>
          <w:szCs w:val="24"/>
        </w:rPr>
      </w:pPr>
      <w:r>
        <w:rPr>
          <w:rFonts w:eastAsia="Times New Roman"/>
          <w:szCs w:val="24"/>
        </w:rPr>
        <w:t>(Να μπουν οι σελ. 133-138)</w:t>
      </w:r>
    </w:p>
    <w:p w14:paraId="09035B12" w14:textId="77777777" w:rsidR="00850D36" w:rsidRDefault="006A7907">
      <w:pPr>
        <w:spacing w:line="600" w:lineRule="auto"/>
        <w:ind w:firstLine="720"/>
        <w:jc w:val="center"/>
        <w:rPr>
          <w:rFonts w:eastAsia="Times New Roman"/>
          <w:color w:val="FF0000"/>
          <w:szCs w:val="24"/>
        </w:rPr>
      </w:pPr>
      <w:r w:rsidRPr="00CF3127">
        <w:rPr>
          <w:rFonts w:eastAsia="Times New Roman"/>
          <w:color w:val="FF0000"/>
          <w:szCs w:val="24"/>
        </w:rPr>
        <w:t xml:space="preserve">Αλλαγή </w:t>
      </w:r>
      <w:r w:rsidRPr="00CF3127">
        <w:rPr>
          <w:rFonts w:eastAsia="Times New Roman"/>
          <w:color w:val="FF0000"/>
          <w:szCs w:val="24"/>
        </w:rPr>
        <w:t>σελίδας</w:t>
      </w:r>
    </w:p>
    <w:p w14:paraId="09035B13" w14:textId="77777777" w:rsidR="00850D36" w:rsidRDefault="006A7907">
      <w:pPr>
        <w:spacing w:line="600" w:lineRule="auto"/>
        <w:ind w:firstLine="720"/>
        <w:jc w:val="both"/>
        <w:rPr>
          <w:rFonts w:eastAsia="Times New Roman"/>
          <w:szCs w:val="24"/>
        </w:rPr>
      </w:pPr>
      <w:r w:rsidRPr="00F93FF8">
        <w:rPr>
          <w:rFonts w:eastAsia="Times New Roman"/>
          <w:b/>
          <w:szCs w:val="24"/>
        </w:rPr>
        <w:t>ΠΡΟΕΔΡΕ</w:t>
      </w:r>
      <w:r>
        <w:rPr>
          <w:rFonts w:eastAsia="Times New Roman"/>
          <w:b/>
          <w:szCs w:val="24"/>
        </w:rPr>
        <w:t>Υ</w:t>
      </w:r>
      <w:r w:rsidRPr="00F93FF8">
        <w:rPr>
          <w:rFonts w:eastAsia="Times New Roman"/>
          <w:b/>
          <w:szCs w:val="24"/>
        </w:rPr>
        <w:t>ΟΥΣΑ (</w:t>
      </w:r>
      <w:r>
        <w:rPr>
          <w:rFonts w:eastAsia="Times New Roman"/>
          <w:b/>
          <w:szCs w:val="24"/>
        </w:rPr>
        <w:t>Αναστα</w:t>
      </w:r>
      <w:r w:rsidRPr="00F93FF8">
        <w:rPr>
          <w:rFonts w:eastAsia="Times New Roman"/>
          <w:b/>
          <w:szCs w:val="24"/>
        </w:rPr>
        <w:t>σία Χριστοδουλοπούλου):</w:t>
      </w:r>
      <w:r>
        <w:rPr>
          <w:rFonts w:eastAsia="Times New Roman"/>
          <w:szCs w:val="24"/>
        </w:rPr>
        <w:t xml:space="preserve"> Τον λόγο έχει ο κ. </w:t>
      </w:r>
      <w:proofErr w:type="spellStart"/>
      <w:r>
        <w:rPr>
          <w:rFonts w:eastAsia="Times New Roman"/>
          <w:szCs w:val="24"/>
        </w:rPr>
        <w:t>Σαρίδης</w:t>
      </w:r>
      <w:proofErr w:type="spellEnd"/>
      <w:r>
        <w:rPr>
          <w:rFonts w:eastAsia="Times New Roman"/>
          <w:szCs w:val="24"/>
        </w:rPr>
        <w:t xml:space="preserve"> από την Ένωση Κεντρώων. </w:t>
      </w:r>
    </w:p>
    <w:p w14:paraId="09035B14"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3256A9">
        <w:rPr>
          <w:rFonts w:eastAsia="Times New Roman"/>
          <w:b/>
          <w:szCs w:val="24"/>
        </w:rPr>
        <w:t>ΙΩΑΝΝΗΣ ΣΑΡΙΔΗΣ:</w:t>
      </w:r>
      <w:r>
        <w:rPr>
          <w:rFonts w:eastAsia="Times New Roman"/>
          <w:szCs w:val="24"/>
        </w:rPr>
        <w:t xml:space="preserve"> Ευχαριστώ πολύ, κυρία Πρόεδρε.</w:t>
      </w:r>
    </w:p>
    <w:p w14:paraId="09035B15"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κυρίες και κύριοι συνάδελφοι, ζήτησα τον λόγο για να μεταφέρω στην Αίθουσα τρία βασικά επ</w:t>
      </w:r>
      <w:r>
        <w:rPr>
          <w:rFonts w:eastAsia="Times New Roman"/>
          <w:szCs w:val="24"/>
        </w:rPr>
        <w:t xml:space="preserve">ιχειρήματα, συμπεράσματα, στα οποία έχουν καταλήξει οι περισσότεροι συμπολίτες μας, που τους αφορά η λειτουργία των </w:t>
      </w:r>
      <w:proofErr w:type="spellStart"/>
      <w:r>
        <w:rPr>
          <w:rFonts w:eastAsia="Times New Roman"/>
          <w:szCs w:val="24"/>
        </w:rPr>
        <w:t>υδατοδρομίων</w:t>
      </w:r>
      <w:proofErr w:type="spellEnd"/>
      <w:r>
        <w:rPr>
          <w:rFonts w:eastAsia="Times New Roman"/>
          <w:szCs w:val="24"/>
        </w:rPr>
        <w:t xml:space="preserve"> είτε ως κατοίκους και δημότες είτε ως επιχειρηματίες. </w:t>
      </w:r>
    </w:p>
    <w:p w14:paraId="09035B16"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Συμπέρασμα πρώτο: Καμμία κυβέρνηση μέχρι σήμερα δεν μπόρεσε να αγνοήσει </w:t>
      </w:r>
      <w:r>
        <w:rPr>
          <w:rFonts w:eastAsia="Times New Roman"/>
          <w:szCs w:val="24"/>
        </w:rPr>
        <w:t xml:space="preserve">τις αντιδράσεις των ανταγωνιστικών κλάδων και το αντίστοιχο πολιτικό κόστος </w:t>
      </w:r>
      <w:r>
        <w:rPr>
          <w:rFonts w:eastAsia="Times New Roman"/>
          <w:szCs w:val="24"/>
        </w:rPr>
        <w:lastRenderedPageBreak/>
        <w:t>και ως εκ τούτου κανείς από όσους γνωρίζουν τα πράγματα δεν έπεσε από τα σύννεφα, κανείς δεν εξεπλάγη με την απίστευτη προχειρότητα των μέχρι σήμερα νομοθετημάτων, η οποία με μαθημ</w:t>
      </w:r>
      <w:r>
        <w:rPr>
          <w:rFonts w:eastAsia="Times New Roman"/>
          <w:szCs w:val="24"/>
        </w:rPr>
        <w:t>ατική ακρίβεια οδήγησε στο αδιέξοδο που κυριαρχεί στον συγκεκριμένο τομέα εδώ και τουλάχιστον δεκαπέντε χρόνια.</w:t>
      </w:r>
    </w:p>
    <w:p w14:paraId="09035B17"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Συμπέρασμα δεύτερο: Η σωστή λειτουργία των </w:t>
      </w:r>
      <w:proofErr w:type="spellStart"/>
      <w:r>
        <w:rPr>
          <w:rFonts w:eastAsia="Times New Roman"/>
          <w:szCs w:val="24"/>
        </w:rPr>
        <w:t>υδατοδρομίων</w:t>
      </w:r>
      <w:proofErr w:type="spellEnd"/>
      <w:r>
        <w:rPr>
          <w:rFonts w:eastAsia="Times New Roman"/>
          <w:szCs w:val="24"/>
        </w:rPr>
        <w:t xml:space="preserve"> μπορεί να ηγηθεί της τοπικής ανάπτυξης και να συνεισφέρει σημαντικά στην εθνική προσπάθε</w:t>
      </w:r>
      <w:r>
        <w:rPr>
          <w:rFonts w:eastAsia="Times New Roman"/>
          <w:szCs w:val="24"/>
        </w:rPr>
        <w:t xml:space="preserve">ια. Αν τυχόν λειτουργούσαν σήμερα σε όλη την Ελλάδα </w:t>
      </w:r>
      <w:proofErr w:type="spellStart"/>
      <w:r>
        <w:rPr>
          <w:rFonts w:eastAsia="Times New Roman"/>
          <w:szCs w:val="24"/>
        </w:rPr>
        <w:t>υδατοδρόμια</w:t>
      </w:r>
      <w:proofErr w:type="spellEnd"/>
      <w:r>
        <w:rPr>
          <w:rFonts w:eastAsia="Times New Roman"/>
          <w:szCs w:val="24"/>
        </w:rPr>
        <w:t>, είναι βέβαιο -να είσαστε σίγουροι- ότι θα βλέπαμε το ΑΕΠ να αυξάνεται.</w:t>
      </w:r>
    </w:p>
    <w:p w14:paraId="09035B18"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Συμπέρασμα τρίτο: Οι κάτοικοι των νησιών μας θα νιώθουν πιο ασφαλείς γνωρίζοντας πως έχουν μια επιπλέον επιλογή, έναν ακ</w:t>
      </w:r>
      <w:r>
        <w:rPr>
          <w:rFonts w:eastAsia="Times New Roman"/>
          <w:szCs w:val="24"/>
        </w:rPr>
        <w:t xml:space="preserve">όμη τρόπο να αντιμετωπίσουν μια ανάγκη, ένα έκτακτο περιστατικό, που απαιτεί σαφώς και μια μεταφορά εκτός νησιού. </w:t>
      </w:r>
    </w:p>
    <w:p w14:paraId="09035B19"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Βασιζόμενος, λοιπόν, σε αυτά τα τρία απλά και αδιαμφισβήτητα συμπεράσματα, έχοντας υπ’ </w:t>
      </w:r>
      <w:proofErr w:type="spellStart"/>
      <w:r>
        <w:rPr>
          <w:rFonts w:eastAsia="Times New Roman"/>
          <w:szCs w:val="24"/>
        </w:rPr>
        <w:t>όψιν</w:t>
      </w:r>
      <w:proofErr w:type="spellEnd"/>
      <w:r>
        <w:rPr>
          <w:rFonts w:eastAsia="Times New Roman"/>
          <w:szCs w:val="24"/>
        </w:rPr>
        <w:t xml:space="preserve"> και τα όσα ειπώθηκαν από τους φορείς στις αρμόδιες επιτροπές, συνεκτιμώντας το γεγονός πως ο Υπουργός επέδειξε κι ένα πνεύμα συνεργασίας κάνοντας δεκτές πολλές από </w:t>
      </w:r>
      <w:r>
        <w:rPr>
          <w:rFonts w:eastAsia="Times New Roman"/>
          <w:szCs w:val="24"/>
        </w:rPr>
        <w:t xml:space="preserve">τις προτάσεις οι οποίες διατυπώθηκαν στις επιτροπές, δεν μπορώ παρά να συμφωνήσω πως το σημερινό νομοσχέδιο επιτρέπει </w:t>
      </w:r>
      <w:r>
        <w:rPr>
          <w:rFonts w:eastAsia="Times New Roman"/>
          <w:szCs w:val="24"/>
        </w:rPr>
        <w:lastRenderedPageBreak/>
        <w:t xml:space="preserve">να ελπίζουμε βάσιμα ότι σύντομα τα </w:t>
      </w:r>
      <w:proofErr w:type="spellStart"/>
      <w:r>
        <w:rPr>
          <w:rFonts w:eastAsia="Times New Roman"/>
          <w:szCs w:val="24"/>
        </w:rPr>
        <w:t>υδατοδρόμια</w:t>
      </w:r>
      <w:proofErr w:type="spellEnd"/>
      <w:r>
        <w:rPr>
          <w:rFonts w:eastAsia="Times New Roman"/>
          <w:szCs w:val="24"/>
        </w:rPr>
        <w:t xml:space="preserve"> θα μπουν στην καθημερινότητα χιλιάδων Ελλήνων. </w:t>
      </w:r>
    </w:p>
    <w:p w14:paraId="09035B1A"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και κύριοι συνάδελφοι, τα </w:t>
      </w:r>
      <w:proofErr w:type="spellStart"/>
      <w:r>
        <w:rPr>
          <w:rFonts w:eastAsia="Times New Roman"/>
          <w:szCs w:val="24"/>
        </w:rPr>
        <w:t>υδατοδρόμι</w:t>
      </w:r>
      <w:r>
        <w:rPr>
          <w:rFonts w:eastAsia="Times New Roman"/>
          <w:szCs w:val="24"/>
        </w:rPr>
        <w:t>α</w:t>
      </w:r>
      <w:proofErr w:type="spellEnd"/>
      <w:r>
        <w:rPr>
          <w:rFonts w:eastAsia="Times New Roman"/>
          <w:szCs w:val="24"/>
        </w:rPr>
        <w:t xml:space="preserve"> τα έχει ανάγκη η νησιωτική Ελλάδα, τα χρειάζεται η ελληνική οικονομία και τα θέλει η ελληνική κοινωνία. Από την εμπειρία μου έχω να σας αναφέρω το εξής, επειδή βρέθηκα σε ένα ακριτικό νησί κατά τη διάρκεια της επαγγελματικής μου πορείας για ενάμιση χρόνο</w:t>
      </w:r>
      <w:r>
        <w:rPr>
          <w:rFonts w:eastAsia="Times New Roman"/>
          <w:szCs w:val="24"/>
        </w:rPr>
        <w:t xml:space="preserve">. </w:t>
      </w:r>
      <w:r>
        <w:rPr>
          <w:rFonts w:eastAsia="Times New Roman"/>
          <w:szCs w:val="24"/>
        </w:rPr>
        <w:t>Μ</w:t>
      </w:r>
      <w:r>
        <w:rPr>
          <w:rFonts w:eastAsia="Times New Roman"/>
          <w:szCs w:val="24"/>
        </w:rPr>
        <w:t>ιλάμε για την Κάλυμνο, όπου βρέθηκα το 2003 -και σήμερα συζητάμε και μια τροπολογία για το νησί αυτό. Η Κάλυμνος δεν είχε τότε αεροδρόμιο και η σύνδεση με την ηπειρωτική Ελλάδα γινόταν μόνο ακτοπλοϊκώς και η μοναδική σύνδεση με το νησί το οποίο είχε αερ</w:t>
      </w:r>
      <w:r>
        <w:rPr>
          <w:rFonts w:eastAsia="Times New Roman"/>
          <w:szCs w:val="24"/>
        </w:rPr>
        <w:t xml:space="preserve">οδρόμιο, την Κω, γινόταν μόνο ακτοπλοϊκώς. Ο δήμαρχος λοιπόν τότε, ο κ. Ρούσσος, και η έπαρχος του νησιού έκαναν προσπάθειες από τότε, μιλούσαν με κάποιες εταιρείες για το </w:t>
      </w:r>
      <w:r>
        <w:rPr>
          <w:rFonts w:eastAsia="Times New Roman"/>
          <w:szCs w:val="24"/>
        </w:rPr>
        <w:t xml:space="preserve">πως </w:t>
      </w:r>
      <w:r>
        <w:rPr>
          <w:rFonts w:eastAsia="Times New Roman"/>
          <w:szCs w:val="24"/>
        </w:rPr>
        <w:t xml:space="preserve">θα μπορούσε να δρομολογηθεί και να τεθεί σε εξέλιξη ένα </w:t>
      </w:r>
      <w:proofErr w:type="spellStart"/>
      <w:r>
        <w:rPr>
          <w:rFonts w:eastAsia="Times New Roman"/>
          <w:szCs w:val="24"/>
        </w:rPr>
        <w:t>υδατοδρόμιο</w:t>
      </w:r>
      <w:proofErr w:type="spellEnd"/>
      <w:r>
        <w:rPr>
          <w:rFonts w:eastAsia="Times New Roman"/>
          <w:szCs w:val="24"/>
        </w:rPr>
        <w:t xml:space="preserve"> στην περιοχή</w:t>
      </w:r>
      <w:r>
        <w:rPr>
          <w:rFonts w:eastAsia="Times New Roman"/>
          <w:szCs w:val="24"/>
        </w:rPr>
        <w:t xml:space="preserve"> εκείνη. Κάτι όμως έλειπε. Τι έλειπε; Κάτι σαν κι αυτό το οποίο εξετάζουμε σήμερα.</w:t>
      </w:r>
    </w:p>
    <w:p w14:paraId="09035B1B"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μόνο που πρέπει να προσέξουμε, πέρα από το να μη βάζουμε γραφειοκρατικά προβλήματα στη λειτουργία των </w:t>
      </w:r>
      <w:proofErr w:type="spellStart"/>
      <w:r>
        <w:rPr>
          <w:rFonts w:eastAsia="Times New Roman"/>
          <w:szCs w:val="24"/>
        </w:rPr>
        <w:t>υδατοδρομίων</w:t>
      </w:r>
      <w:proofErr w:type="spellEnd"/>
      <w:r>
        <w:rPr>
          <w:rFonts w:eastAsia="Times New Roman"/>
          <w:szCs w:val="24"/>
        </w:rPr>
        <w:t xml:space="preserve">, είναι να τηρούνται πολύ αυστηροί όροι σε ό,τι αφορά </w:t>
      </w:r>
      <w:r>
        <w:rPr>
          <w:rFonts w:eastAsia="Times New Roman"/>
          <w:szCs w:val="24"/>
        </w:rPr>
        <w:t>σ</w:t>
      </w:r>
      <w:r>
        <w:rPr>
          <w:rFonts w:eastAsia="Times New Roman"/>
          <w:szCs w:val="24"/>
        </w:rPr>
        <w:t>τ</w:t>
      </w:r>
      <w:r>
        <w:rPr>
          <w:rFonts w:eastAsia="Times New Roman"/>
          <w:szCs w:val="24"/>
        </w:rPr>
        <w:t xml:space="preserve">ην προστασία του περιβάλλοντος. Τα ελληνικά νερά είναι ήδη πολύ επιβαρυμένα και θα πρέπει να τα προσέχουμε ως κόρη οφθαλμού. </w:t>
      </w:r>
      <w:r>
        <w:rPr>
          <w:rFonts w:eastAsia="Times New Roman"/>
          <w:szCs w:val="24"/>
        </w:rPr>
        <w:lastRenderedPageBreak/>
        <w:t xml:space="preserve">Στο ζήτημα, λοιπόν, της προστασίας του περιβάλλοντος από τη δραστηριότητα των </w:t>
      </w:r>
      <w:proofErr w:type="spellStart"/>
      <w:r>
        <w:rPr>
          <w:rFonts w:eastAsia="Times New Roman"/>
          <w:szCs w:val="24"/>
        </w:rPr>
        <w:t>υδατοδρομίων</w:t>
      </w:r>
      <w:proofErr w:type="spellEnd"/>
      <w:r>
        <w:rPr>
          <w:rFonts w:eastAsia="Times New Roman"/>
          <w:szCs w:val="24"/>
        </w:rPr>
        <w:t xml:space="preserve"> θα πρέπει να είμαστε πολύ αυστηροί. </w:t>
      </w:r>
    </w:p>
    <w:p w14:paraId="09035B1C"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w:t>
      </w:r>
      <w:r>
        <w:rPr>
          <w:rFonts w:eastAsia="Times New Roman"/>
          <w:szCs w:val="24"/>
        </w:rPr>
        <w:t>ήθελα να προχωρήσω στον σχολιασμό, κυρίως μιας υπουργικής τροπολογίας, της τροπολογίας με γενικό αριθμό 1760 και ειδικό 31, η οποία προβλέπει την απαλλαγή από τον ΕΝΦΙΑ των ακινήτων σε πυρόπληκτες περιοχές. Αυτή η τροπολογία μού δίνει την ευκαιρία να σας υ</w:t>
      </w:r>
      <w:r>
        <w:rPr>
          <w:rFonts w:eastAsia="Times New Roman"/>
          <w:szCs w:val="24"/>
        </w:rPr>
        <w:t>πενθυμίσω για άλλη μια φορά την περίφημη «</w:t>
      </w:r>
      <w:proofErr w:type="spellStart"/>
      <w:r>
        <w:rPr>
          <w:rFonts w:eastAsia="Times New Roman"/>
          <w:szCs w:val="24"/>
        </w:rPr>
        <w:t>καβάτζα</w:t>
      </w:r>
      <w:proofErr w:type="spellEnd"/>
      <w:r>
        <w:rPr>
          <w:rFonts w:eastAsia="Times New Roman"/>
          <w:szCs w:val="24"/>
        </w:rPr>
        <w:t xml:space="preserve">» του κ. </w:t>
      </w:r>
      <w:proofErr w:type="spellStart"/>
      <w:r>
        <w:rPr>
          <w:rFonts w:eastAsia="Times New Roman"/>
          <w:szCs w:val="24"/>
        </w:rPr>
        <w:t>Τσακαλώτου</w:t>
      </w:r>
      <w:proofErr w:type="spellEnd"/>
      <w:r>
        <w:rPr>
          <w:rFonts w:eastAsia="Times New Roman"/>
          <w:szCs w:val="24"/>
        </w:rPr>
        <w:t>.</w:t>
      </w:r>
    </w:p>
    <w:p w14:paraId="09035B1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κάποιος ή κάποια από εσάς έχει κάνει αυτό που έκανα εγώ, αν δηλαδή προσπάθησε να κρατήσει με μεγάλη αγωνία σημειώσεις  και να υπολογίσει το πόσα χρήματα,</w:t>
      </w:r>
      <w:r>
        <w:rPr>
          <w:rFonts w:eastAsia="Times New Roman" w:cs="Times New Roman"/>
          <w:szCs w:val="24"/>
        </w:rPr>
        <w:t xml:space="preserve"> το πόσες ελαφρύνσεις, το πόσα βοηθήματα έχουν ανακοινωθεί από αρμόδια και επίσημα χείλη είτε πως έχουν δοθεί είτε πως θα δοθούν για τους πυρόπληκτους στο Μάτι, θα καταλήξει στο εξής απλό συμπέρασμα: Τσάμπα κρατάει αυτήν την «</w:t>
      </w:r>
      <w:proofErr w:type="spellStart"/>
      <w:r>
        <w:rPr>
          <w:rFonts w:eastAsia="Times New Roman" w:cs="Times New Roman"/>
          <w:szCs w:val="24"/>
        </w:rPr>
        <w:t>καβάτζα</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τσάμ</w:t>
      </w:r>
      <w:r>
        <w:rPr>
          <w:rFonts w:eastAsia="Times New Roman" w:cs="Times New Roman"/>
          <w:szCs w:val="24"/>
        </w:rPr>
        <w:t>πα κρατάει την «</w:t>
      </w:r>
      <w:proofErr w:type="spellStart"/>
      <w:r>
        <w:rPr>
          <w:rFonts w:eastAsia="Times New Roman" w:cs="Times New Roman"/>
          <w:szCs w:val="24"/>
        </w:rPr>
        <w:t>καβάτζα</w:t>
      </w:r>
      <w:proofErr w:type="spellEnd"/>
      <w:r>
        <w:rPr>
          <w:rFonts w:eastAsia="Times New Roman" w:cs="Times New Roman"/>
          <w:szCs w:val="24"/>
        </w:rPr>
        <w:t xml:space="preserve">» της εισφοράς του νόμου 128/1975, χωρίς κανέναν απολύτως λόγο. Αποδεικνύεται από αυτά τα οποία λένε τα αρμόδια χείλη πως η ελληνική κοινωνία και η ελληνική πολιτεία στο σύνολό της είναι σε θέση να </w:t>
      </w:r>
      <w:proofErr w:type="spellStart"/>
      <w:r>
        <w:rPr>
          <w:rFonts w:eastAsia="Times New Roman" w:cs="Times New Roman"/>
          <w:szCs w:val="24"/>
        </w:rPr>
        <w:t>αντεπεξέλθουν</w:t>
      </w:r>
      <w:proofErr w:type="spellEnd"/>
      <w:r>
        <w:rPr>
          <w:rFonts w:eastAsia="Times New Roman" w:cs="Times New Roman"/>
          <w:szCs w:val="24"/>
        </w:rPr>
        <w:t xml:space="preserve"> με αξιοπρέπεια απέναν</w:t>
      </w:r>
      <w:r>
        <w:rPr>
          <w:rFonts w:eastAsia="Times New Roman" w:cs="Times New Roman"/>
          <w:szCs w:val="24"/>
        </w:rPr>
        <w:t>τι σε τέτοιου είδους εθνικές τραγωδίες.</w:t>
      </w:r>
    </w:p>
    <w:p w14:paraId="09035B1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Αυτό, όμως, στο οποίο θα ήθελα να δώσετε και την απαιτούμενη προσοχή είναι και το εξής: Καμ</w:t>
      </w:r>
      <w:r>
        <w:rPr>
          <w:rFonts w:eastAsia="Times New Roman" w:cs="Times New Roman"/>
          <w:szCs w:val="24"/>
        </w:rPr>
        <w:t>μ</w:t>
      </w:r>
      <w:r>
        <w:rPr>
          <w:rFonts w:eastAsia="Times New Roman" w:cs="Times New Roman"/>
          <w:szCs w:val="24"/>
        </w:rPr>
        <w:t>ιά από τις οικονομικές ενισχύσεις που έχουν ανακοινωθεί από τα χείλη των αρμόδιων Υπουργών δεν προέρχεται από τον λογαριασμό</w:t>
      </w:r>
      <w:r>
        <w:rPr>
          <w:rFonts w:eastAsia="Times New Roman" w:cs="Times New Roman"/>
          <w:szCs w:val="24"/>
        </w:rPr>
        <w:t xml:space="preserve"> της εισφοράς του ν.128/1975, που σύμφωνα με τον </w:t>
      </w:r>
      <w:proofErr w:type="spellStart"/>
      <w:r>
        <w:rPr>
          <w:rFonts w:eastAsia="Times New Roman" w:cs="Times New Roman"/>
          <w:szCs w:val="24"/>
        </w:rPr>
        <w:t>μνημονιακό</w:t>
      </w:r>
      <w:proofErr w:type="spellEnd"/>
      <w:r>
        <w:rPr>
          <w:rFonts w:eastAsia="Times New Roman" w:cs="Times New Roman"/>
          <w:szCs w:val="24"/>
        </w:rPr>
        <w:t xml:space="preserve"> ν.4336/2015, συνεχίζουν να την παρακρατούν οι τράπεζες για λογαριασμό του κ. </w:t>
      </w:r>
      <w:proofErr w:type="spellStart"/>
      <w:r>
        <w:rPr>
          <w:rFonts w:eastAsia="Times New Roman" w:cs="Times New Roman"/>
          <w:szCs w:val="24"/>
        </w:rPr>
        <w:t>Τσακαλώτου</w:t>
      </w:r>
      <w:proofErr w:type="spellEnd"/>
      <w:r>
        <w:rPr>
          <w:rFonts w:eastAsia="Times New Roman" w:cs="Times New Roman"/>
          <w:szCs w:val="24"/>
        </w:rPr>
        <w:t xml:space="preserve"> από τους Έλληνες δανειολήπτες.</w:t>
      </w:r>
    </w:p>
    <w:p w14:paraId="09035B1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w:t>
      </w:r>
      <w:proofErr w:type="spellStart"/>
      <w:r>
        <w:rPr>
          <w:rFonts w:eastAsia="Times New Roman" w:cs="Times New Roman"/>
          <w:szCs w:val="24"/>
        </w:rPr>
        <w:t>Τσακαλώτος</w:t>
      </w:r>
      <w:proofErr w:type="spellEnd"/>
      <w:r>
        <w:rPr>
          <w:rFonts w:eastAsia="Times New Roman" w:cs="Times New Roman"/>
          <w:szCs w:val="24"/>
        </w:rPr>
        <w:t xml:space="preserve"> έχει παραδεχθεί εδώ μέσα </w:t>
      </w:r>
      <w:r>
        <w:rPr>
          <w:rFonts w:eastAsia="Times New Roman" w:cs="Times New Roman"/>
          <w:szCs w:val="24"/>
        </w:rPr>
        <w:t xml:space="preserve">σ’ </w:t>
      </w:r>
      <w:r>
        <w:rPr>
          <w:rFonts w:eastAsia="Times New Roman" w:cs="Times New Roman"/>
          <w:szCs w:val="24"/>
        </w:rPr>
        <w:t>αυτ</w:t>
      </w:r>
      <w:r>
        <w:rPr>
          <w:rFonts w:eastAsia="Times New Roman" w:cs="Times New Roman"/>
          <w:szCs w:val="24"/>
        </w:rPr>
        <w:t>ήν την Αίθουσα, σε ανύποπτο χρόνο, πολύ πιο πριν από την τραγωδία στη Μάνδρα και σαφώς πολύ πιο πριν από την τραγωδία στο Μάτι, απαντώντας σε ερωτήσεις μου, ότι έχει στην άκρη περίπου 1 δισεκατομμύριο ευρώ για την κακιά στιγμή. Πιστεύω πως θα σας ενδιαφέρε</w:t>
      </w:r>
      <w:r>
        <w:rPr>
          <w:rFonts w:eastAsia="Times New Roman" w:cs="Times New Roman"/>
          <w:szCs w:val="24"/>
        </w:rPr>
        <w:t xml:space="preserve">ι όλους όσοι σκοπεύετε να ψηφίσετε την εν λόγω τροπολογία και έχετε στηρίξει όλες τις πρόνοιες για τους πυρόπληκτους της </w:t>
      </w:r>
      <w:r>
        <w:rPr>
          <w:rFonts w:eastAsia="Times New Roman" w:cs="Times New Roman"/>
          <w:szCs w:val="24"/>
        </w:rPr>
        <w:t xml:space="preserve">ανατολικής </w:t>
      </w:r>
      <w:r>
        <w:rPr>
          <w:rFonts w:eastAsia="Times New Roman" w:cs="Times New Roman"/>
          <w:szCs w:val="24"/>
        </w:rPr>
        <w:t>Αττικής να μάθετε το τι θα μου απαντήσει στην επίκαιρη ερώτηση που κατέθεσα χθες και θα την καταθέσω και σήμερα στα Πρακτικά</w:t>
      </w:r>
      <w:r>
        <w:rPr>
          <w:rFonts w:eastAsia="Times New Roman" w:cs="Times New Roman"/>
          <w:szCs w:val="24"/>
        </w:rPr>
        <w:t xml:space="preserve"> και με την οποία τον ρωτάω να μας πει πόσα από τα λεφτά αυτά, που έχει για τον συγκεκριμένο σκοπό από το 2015, θα διαθέσει για τους πυρόπληκτους στο Μάτι.</w:t>
      </w:r>
    </w:p>
    <w:p w14:paraId="09035B20" w14:textId="77777777" w:rsidR="00850D36" w:rsidRDefault="006A790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την προαναφερθείσα ερώτηση</w:t>
      </w:r>
      <w:r w:rsidRPr="000D63A8">
        <w:rPr>
          <w:rFonts w:eastAsia="Times New Roman" w:cs="Times New Roman"/>
          <w:szCs w:val="24"/>
        </w:rPr>
        <w:t xml:space="preserve">, </w:t>
      </w:r>
      <w:r>
        <w:rPr>
          <w:rFonts w:eastAsia="Times New Roman" w:cs="Times New Roman"/>
          <w:szCs w:val="24"/>
        </w:rPr>
        <w:t>η</w:t>
      </w:r>
      <w:r w:rsidRPr="000D63A8">
        <w:rPr>
          <w:rFonts w:eastAsia="Times New Roman" w:cs="Times New Roman"/>
          <w:szCs w:val="24"/>
        </w:rPr>
        <w:t xml:space="preserve"> οποία βρίσκ</w:t>
      </w:r>
      <w:r>
        <w:rPr>
          <w:rFonts w:eastAsia="Times New Roman" w:cs="Times New Roman"/>
          <w:szCs w:val="24"/>
        </w:rPr>
        <w:t>ετ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035B2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09035B22" w14:textId="77777777" w:rsidR="00850D36" w:rsidRDefault="006A7907">
      <w:pPr>
        <w:spacing w:line="600" w:lineRule="auto"/>
        <w:ind w:firstLine="720"/>
        <w:jc w:val="both"/>
        <w:rPr>
          <w:rFonts w:eastAsia="Times New Roman" w:cs="Times New Roman"/>
          <w:szCs w:val="24"/>
        </w:rPr>
      </w:pPr>
      <w:r w:rsidRPr="00576FC0">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Σαρίδη</w:t>
      </w:r>
      <w:proofErr w:type="spellEnd"/>
      <w:r>
        <w:rPr>
          <w:rFonts w:eastAsia="Times New Roman" w:cs="Times New Roman"/>
          <w:szCs w:val="24"/>
        </w:rPr>
        <w:t>.</w:t>
      </w:r>
    </w:p>
    <w:p w14:paraId="09035B2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Καραναστάσης</w:t>
      </w:r>
      <w:proofErr w:type="spellEnd"/>
      <w:r>
        <w:rPr>
          <w:rFonts w:eastAsia="Times New Roman" w:cs="Times New Roman"/>
          <w:szCs w:val="24"/>
        </w:rPr>
        <w:t xml:space="preserve"> από τον ΣΥΡΙΖΑ.</w:t>
      </w:r>
    </w:p>
    <w:p w14:paraId="09035B2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Να υπενθυμίσω ότι όποτε θέλει κάποιος Κοινοβουλευτικός Εκπρόσωπος μπορεί να ζητήσει τον λόγο.</w:t>
      </w:r>
    </w:p>
    <w:p w14:paraId="09035B25" w14:textId="77777777" w:rsidR="00850D36" w:rsidRDefault="006A7907">
      <w:pPr>
        <w:spacing w:line="600" w:lineRule="auto"/>
        <w:ind w:firstLine="720"/>
        <w:jc w:val="both"/>
        <w:rPr>
          <w:rFonts w:eastAsia="Times New Roman" w:cs="Times New Roman"/>
          <w:szCs w:val="24"/>
        </w:rPr>
      </w:pPr>
      <w:r w:rsidRPr="00905A14">
        <w:rPr>
          <w:rFonts w:eastAsia="Times New Roman" w:cs="Times New Roman"/>
          <w:b/>
          <w:szCs w:val="24"/>
        </w:rPr>
        <w:t>ΑΠΟΣΤΟΛΟΣ ΚΑΡΑΝΑΣΤΑΣΗΣ:</w:t>
      </w:r>
      <w:r>
        <w:rPr>
          <w:rFonts w:eastAsia="Times New Roman" w:cs="Times New Roman"/>
          <w:szCs w:val="24"/>
        </w:rPr>
        <w:t xml:space="preserve"> Ευχαριστώ, κυρία Πρόεδρε.</w:t>
      </w:r>
    </w:p>
    <w:p w14:paraId="09035B2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συζητούμενο νομοσχέδιο φιλοδοξεί να βάλει στη ζωή μας ένα μεταφο</w:t>
      </w:r>
      <w:r>
        <w:rPr>
          <w:rFonts w:eastAsia="Times New Roman" w:cs="Times New Roman"/>
          <w:szCs w:val="24"/>
        </w:rPr>
        <w:t>ρικό μέσο που σε πρώτη ανάγνωση μπορεί να εκληφθεί ως πολυτέλεια, το υδροπλάνο. Και όμως, ούτε νέο μέσο είναι, αφού πρωτοεμφανίστηκε τη δεκαετία του 1920 και επανεμφανίστηκε δραστήρια το 2004 και κατά άλλους το 2005 ως το 2008, ούτε πολυτελές με την έννοια</w:t>
      </w:r>
      <w:r>
        <w:rPr>
          <w:rFonts w:eastAsia="Times New Roman" w:cs="Times New Roman"/>
          <w:szCs w:val="24"/>
        </w:rPr>
        <w:t xml:space="preserve"> του δαπανηρού, του περιττού ή του μη απαραίτητου. Και αυτό γιατί τα υδροπλάνα χαρακτηρίζονται ως τα πλέον κατάλληλα μέσα μεταφοράς, συνδυάζοντας την άμεση και ταχεία εξυπηρέτηση των αεροπλάνων με την ευελιξία των πλωτών μέσων.</w:t>
      </w:r>
    </w:p>
    <w:p w14:paraId="09035B2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Έχοντας κατά νου τον νησιωτι</w:t>
      </w:r>
      <w:r>
        <w:rPr>
          <w:rFonts w:eastAsia="Times New Roman" w:cs="Times New Roman"/>
          <w:szCs w:val="24"/>
        </w:rPr>
        <w:t xml:space="preserve">κό χαρακτήρα της Ελλάδας και τις συγκοινωνιακές ανάγκες, τα υδροπλάνα μπορούν και πρέπει να αποτελέσουν μια βασική, </w:t>
      </w:r>
      <w:r>
        <w:rPr>
          <w:rFonts w:eastAsia="Times New Roman" w:cs="Times New Roman"/>
          <w:szCs w:val="24"/>
        </w:rPr>
        <w:lastRenderedPageBreak/>
        <w:t>ευέλικτη εναλλακτική επιλογή για τις μεταφορές προσώπων και αγαθών. Όταν μάλιστα έχουμε να κάνουμε με πλήθος μικρών και απομακρυσμένων νησιώ</w:t>
      </w:r>
      <w:r>
        <w:rPr>
          <w:rFonts w:eastAsia="Times New Roman" w:cs="Times New Roman"/>
          <w:szCs w:val="24"/>
        </w:rPr>
        <w:t>ν χωρίς χερσαίο αεροδρόμιο ή με ακτοπλοϊκές συνδέσεις εποχιακά ανεπαρκείς, τα υδροπλάνα θα μπορούσαν να συμπληρώσουν τη μεταφορική εξυπηρέτηση και να εξασφαλίσουν την απρόσκοπτη και αδιάλειπτη σύνδεση της νησιωτικής με την ηπειρωτική χώρα.</w:t>
      </w:r>
    </w:p>
    <w:p w14:paraId="09035B2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Εκτός, όμως, από την εξυπηρέτηση των τακτικών συγκοινωνιακών αναγκών, τα υδροπλάνα θα διευκολύνουν και θα διευρύνουν την </w:t>
      </w:r>
      <w:proofErr w:type="spellStart"/>
      <w:r>
        <w:rPr>
          <w:rFonts w:eastAsia="Times New Roman" w:cs="Times New Roman"/>
          <w:szCs w:val="24"/>
        </w:rPr>
        <w:t>επισκεψιμότητα</w:t>
      </w:r>
      <w:proofErr w:type="spellEnd"/>
      <w:r>
        <w:rPr>
          <w:rFonts w:eastAsia="Times New Roman" w:cs="Times New Roman"/>
          <w:szCs w:val="24"/>
        </w:rPr>
        <w:t xml:space="preserve"> περιοχών τουριστικού ενδιαφέροντος και θα μπορούν να εξυπηρετούν ανάγκες επείγουσας και έκτακτης μετακίνησης, όπως </w:t>
      </w:r>
      <w:proofErr w:type="spellStart"/>
      <w:r>
        <w:rPr>
          <w:rFonts w:eastAsia="Times New Roman" w:cs="Times New Roman"/>
          <w:szCs w:val="24"/>
        </w:rPr>
        <w:t>αεροδ</w:t>
      </w:r>
      <w:r>
        <w:rPr>
          <w:rFonts w:eastAsia="Times New Roman" w:cs="Times New Roman"/>
          <w:szCs w:val="24"/>
        </w:rPr>
        <w:t>ιακομιδής</w:t>
      </w:r>
      <w:proofErr w:type="spellEnd"/>
      <w:r>
        <w:rPr>
          <w:rFonts w:eastAsia="Times New Roman" w:cs="Times New Roman"/>
          <w:szCs w:val="24"/>
        </w:rPr>
        <w:t xml:space="preserve"> ασθενών, έρευνας και διάσωσης, μεταφοράς φορτίων.</w:t>
      </w:r>
    </w:p>
    <w:p w14:paraId="09035B29" w14:textId="77777777" w:rsidR="00850D36" w:rsidRDefault="006A7907">
      <w:pPr>
        <w:spacing w:line="600" w:lineRule="auto"/>
        <w:ind w:firstLine="720"/>
        <w:jc w:val="both"/>
        <w:rPr>
          <w:rFonts w:eastAsia="Times New Roman" w:cs="Times New Roman"/>
          <w:b/>
          <w:szCs w:val="24"/>
        </w:rPr>
      </w:pPr>
      <w:r>
        <w:rPr>
          <w:rFonts w:eastAsia="Times New Roman" w:cs="Times New Roman"/>
          <w:szCs w:val="24"/>
        </w:rPr>
        <w:t xml:space="preserve">Θα αναρωτηθεί </w:t>
      </w:r>
      <w:r>
        <w:rPr>
          <w:rFonts w:eastAsia="Times New Roman" w:cs="Times New Roman"/>
          <w:szCs w:val="24"/>
        </w:rPr>
        <w:t>κάποιος</w:t>
      </w:r>
      <w:r>
        <w:rPr>
          <w:rFonts w:eastAsia="Times New Roman" w:cs="Times New Roman"/>
          <w:szCs w:val="24"/>
        </w:rPr>
        <w:t xml:space="preserve"> αφού το υδροπλάνο προσφέρει τόσα πλεονεκτήματα στις μεταφορές γιατί από το 2008 και εντεύθεν δεν το χρησιμοποιούμε; Η αλήθεια είναι ότι η προσπάθεια που έγινε με τον ν.4146/2</w:t>
      </w:r>
      <w:r>
        <w:rPr>
          <w:rFonts w:eastAsia="Times New Roman" w:cs="Times New Roman"/>
          <w:szCs w:val="24"/>
        </w:rPr>
        <w:t xml:space="preserve">013 δεν καρποφόρησε, γιατί παρά τις καλές προθέσεις του νομοθέτη η διαδικασία που θεσμοθετήθηκε αποδείχθηκε ατελέσφορη. Και εδώ νομίζω ότι μια συζήτηση πρέπει να γίνει όσον αφορά </w:t>
      </w:r>
      <w:r>
        <w:rPr>
          <w:rFonts w:eastAsia="Times New Roman" w:cs="Times New Roman"/>
          <w:szCs w:val="24"/>
        </w:rPr>
        <w:t>σ</w:t>
      </w:r>
      <w:r>
        <w:rPr>
          <w:rFonts w:eastAsia="Times New Roman" w:cs="Times New Roman"/>
          <w:szCs w:val="24"/>
        </w:rPr>
        <w:t>το για ποιον λόγο το αφήσαμε τόσο μεγάλο χρονικό διάστημα στη διαβούλευση. Α</w:t>
      </w:r>
      <w:r>
        <w:rPr>
          <w:rFonts w:eastAsia="Times New Roman" w:cs="Times New Roman"/>
          <w:szCs w:val="24"/>
        </w:rPr>
        <w:t>ναφέρο</w:t>
      </w:r>
      <w:r>
        <w:rPr>
          <w:rFonts w:eastAsia="Times New Roman" w:cs="Times New Roman"/>
          <w:szCs w:val="24"/>
        </w:rPr>
        <w:lastRenderedPageBreak/>
        <w:t>μαι σε αυτά που είπε ο κ. Τσιάρας πριν. Για να μπορέσουμε, κύριοι της Νέας Δημοκρατίας, να έχουμε ένα λειτουργικό νομοσχέδιο και όχι σαν εκείνο το οποίο κάνατε εσείς.</w:t>
      </w:r>
    </w:p>
    <w:p w14:paraId="09035B2A" w14:textId="77777777" w:rsidR="00850D36" w:rsidRDefault="006A7907">
      <w:pPr>
        <w:spacing w:line="600" w:lineRule="auto"/>
        <w:ind w:firstLine="720"/>
        <w:jc w:val="both"/>
        <w:rPr>
          <w:rFonts w:eastAsia="Times New Roman"/>
          <w:szCs w:val="24"/>
        </w:rPr>
      </w:pPr>
      <w:r>
        <w:rPr>
          <w:rFonts w:eastAsia="Times New Roman"/>
          <w:szCs w:val="24"/>
        </w:rPr>
        <w:t xml:space="preserve">Σκοπός, λοιπόν, των ρυθμίσεων του παρόντος νομοσχεδίου είναι να καθοριστεί εκ νέου </w:t>
      </w:r>
      <w:r>
        <w:rPr>
          <w:rFonts w:eastAsia="Times New Roman"/>
          <w:szCs w:val="24"/>
        </w:rPr>
        <w:t xml:space="preserve">το πλαίσιο </w:t>
      </w:r>
      <w:proofErr w:type="spellStart"/>
      <w:r>
        <w:rPr>
          <w:rFonts w:eastAsia="Times New Roman"/>
          <w:szCs w:val="24"/>
        </w:rPr>
        <w:t>αδειοδότησης</w:t>
      </w:r>
      <w:proofErr w:type="spellEnd"/>
      <w:r>
        <w:rPr>
          <w:rFonts w:eastAsia="Times New Roman"/>
          <w:szCs w:val="24"/>
        </w:rPr>
        <w:t xml:space="preserve"> με αντιμετώπιση των προβλημάτων που διαπιστώθηκαν στην προσπάθεια εφαρμογής του υπό κατάργηση νόμου. Ως κύριο πρόβλημα θεωρείται η έκδοση ενιαίας άδειας ίδρυσης και λειτουργίας </w:t>
      </w:r>
      <w:proofErr w:type="spellStart"/>
      <w:r>
        <w:rPr>
          <w:rFonts w:eastAsia="Times New Roman"/>
          <w:szCs w:val="24"/>
        </w:rPr>
        <w:t>υδατοδρομίου</w:t>
      </w:r>
      <w:proofErr w:type="spellEnd"/>
      <w:r>
        <w:rPr>
          <w:rFonts w:eastAsia="Times New Roman"/>
          <w:szCs w:val="24"/>
        </w:rPr>
        <w:t xml:space="preserve">, όπου οι ενδιαφερόμενοι ως επί το </w:t>
      </w:r>
      <w:proofErr w:type="spellStart"/>
      <w:r>
        <w:rPr>
          <w:rFonts w:eastAsia="Times New Roman"/>
          <w:szCs w:val="24"/>
        </w:rPr>
        <w:t>πλείστον</w:t>
      </w:r>
      <w:proofErr w:type="spellEnd"/>
      <w:r>
        <w:rPr>
          <w:rFonts w:eastAsia="Times New Roman"/>
          <w:szCs w:val="24"/>
        </w:rPr>
        <w:t xml:space="preserve"> αδυνατούν να ικανοποιήσουν το αρχικό στάδιο.</w:t>
      </w:r>
    </w:p>
    <w:p w14:paraId="09035B2B" w14:textId="77777777" w:rsidR="00850D36" w:rsidRDefault="006A7907">
      <w:pPr>
        <w:spacing w:line="600" w:lineRule="auto"/>
        <w:ind w:firstLine="720"/>
        <w:jc w:val="both"/>
        <w:rPr>
          <w:rFonts w:eastAsia="Times New Roman"/>
          <w:szCs w:val="24"/>
        </w:rPr>
      </w:pPr>
      <w:r>
        <w:rPr>
          <w:rFonts w:eastAsia="Times New Roman"/>
          <w:szCs w:val="24"/>
        </w:rPr>
        <w:t>Επίσης, η ενιαία άδεια στις περισσότερες των περιπτώσεων δεν διευκολύνει τους ίδιους τους ενδιαφερόμενους, οι οποίοι διαχωρίζουν το επενδυτικό τους ενδιαφέρον μόνο στην ίδρυση ή μόνο για τη λειτουργία. Πρόβλημα</w:t>
      </w:r>
      <w:r>
        <w:rPr>
          <w:rFonts w:eastAsia="Times New Roman"/>
          <w:szCs w:val="24"/>
        </w:rPr>
        <w:t xml:space="preserve"> συνιστά, επίσης, το γεγονός ότι η περιβαλλοντική </w:t>
      </w:r>
      <w:proofErr w:type="spellStart"/>
      <w:r>
        <w:rPr>
          <w:rFonts w:eastAsia="Times New Roman"/>
          <w:szCs w:val="24"/>
        </w:rPr>
        <w:t>αδειοδότηση</w:t>
      </w:r>
      <w:proofErr w:type="spellEnd"/>
      <w:r>
        <w:rPr>
          <w:rFonts w:eastAsia="Times New Roman"/>
          <w:szCs w:val="24"/>
        </w:rPr>
        <w:t xml:space="preserve"> και κατάταξη των </w:t>
      </w:r>
      <w:proofErr w:type="spellStart"/>
      <w:r>
        <w:rPr>
          <w:rFonts w:eastAsia="Times New Roman"/>
          <w:szCs w:val="24"/>
        </w:rPr>
        <w:t>υδατοδρομίων</w:t>
      </w:r>
      <w:proofErr w:type="spellEnd"/>
      <w:r>
        <w:rPr>
          <w:rFonts w:eastAsia="Times New Roman"/>
          <w:szCs w:val="24"/>
        </w:rPr>
        <w:t xml:space="preserve"> είναι μια ιδιαίτερα χρονοβόρα διαδικασία ενώ προβλήματα αντιμετωπίστηκαν και στην παραχώρηση της παρόχθιας ζώνης λιμνών για την ανάπτυξη της χερσαίας υποδομής.</w:t>
      </w:r>
    </w:p>
    <w:p w14:paraId="09035B2C" w14:textId="77777777" w:rsidR="00850D36" w:rsidRDefault="006A7907">
      <w:pPr>
        <w:spacing w:line="600" w:lineRule="auto"/>
        <w:ind w:firstLine="720"/>
        <w:jc w:val="both"/>
        <w:rPr>
          <w:rFonts w:eastAsia="Times New Roman"/>
          <w:szCs w:val="24"/>
        </w:rPr>
      </w:pPr>
      <w:r>
        <w:rPr>
          <w:rFonts w:eastAsia="Times New Roman"/>
          <w:szCs w:val="24"/>
        </w:rPr>
        <w:t>Οι ν</w:t>
      </w:r>
      <w:r>
        <w:rPr>
          <w:rFonts w:eastAsia="Times New Roman"/>
          <w:szCs w:val="24"/>
        </w:rPr>
        <w:t xml:space="preserve">έες ρυθμίσεις εστιάζονται στα ακόλουθα σημεία. Η άδεια ίδρυσης </w:t>
      </w:r>
      <w:proofErr w:type="spellStart"/>
      <w:r>
        <w:rPr>
          <w:rFonts w:eastAsia="Times New Roman"/>
          <w:szCs w:val="24"/>
        </w:rPr>
        <w:t>υδατοδρομίου</w:t>
      </w:r>
      <w:proofErr w:type="spellEnd"/>
      <w:r>
        <w:rPr>
          <w:rFonts w:eastAsia="Times New Roman"/>
          <w:szCs w:val="24"/>
        </w:rPr>
        <w:t xml:space="preserve"> χορηγείται μόνο σε δημόσιο φορέα, θεσμοθετεί τη δυνατότητα χρήσης της </w:t>
      </w:r>
      <w:r>
        <w:rPr>
          <w:rFonts w:eastAsia="Times New Roman"/>
          <w:szCs w:val="24"/>
        </w:rPr>
        <w:lastRenderedPageBreak/>
        <w:t>περιοχής του λιμένος ως εναλλακτική περιοχή ελιγμών του υδροπλάνου, με τη σύμφωνη γνώμη του λιμενάρχη, ενισχύο</w:t>
      </w:r>
      <w:r>
        <w:rPr>
          <w:rFonts w:eastAsia="Times New Roman"/>
          <w:szCs w:val="24"/>
        </w:rPr>
        <w:t xml:space="preserve">νται τα μέτρα ασφάλειας για τα </w:t>
      </w:r>
      <w:proofErr w:type="spellStart"/>
      <w:r>
        <w:rPr>
          <w:rFonts w:eastAsia="Times New Roman"/>
          <w:szCs w:val="24"/>
        </w:rPr>
        <w:t>υδατοδρόμια</w:t>
      </w:r>
      <w:proofErr w:type="spellEnd"/>
      <w:r>
        <w:rPr>
          <w:rFonts w:eastAsia="Times New Roman"/>
          <w:szCs w:val="24"/>
        </w:rPr>
        <w:t xml:space="preserve"> και δίνεται έμφαση στα θέματα εκπαίδευσης προσωπικού, καθιερώνονται ελάχιστες απαιτήσεις για τις </w:t>
      </w:r>
      <w:r>
        <w:rPr>
          <w:rFonts w:eastAsia="Times New Roman"/>
          <w:szCs w:val="24"/>
        </w:rPr>
        <w:t xml:space="preserve">κτηριακές </w:t>
      </w:r>
      <w:r>
        <w:rPr>
          <w:rFonts w:eastAsia="Times New Roman"/>
          <w:szCs w:val="24"/>
        </w:rPr>
        <w:t xml:space="preserve">υποδομές και λαμβάνεται πρόνοια για τη διασφάλιση της βιωσιμότητας των </w:t>
      </w:r>
      <w:proofErr w:type="spellStart"/>
      <w:r>
        <w:rPr>
          <w:rFonts w:eastAsia="Times New Roman"/>
          <w:szCs w:val="24"/>
        </w:rPr>
        <w:t>υδατοδρομίων</w:t>
      </w:r>
      <w:proofErr w:type="spellEnd"/>
      <w:r>
        <w:rPr>
          <w:rFonts w:eastAsia="Times New Roman"/>
          <w:szCs w:val="24"/>
        </w:rPr>
        <w:t xml:space="preserve"> σύμφωνα με τις πραγματ</w:t>
      </w:r>
      <w:r>
        <w:rPr>
          <w:rFonts w:eastAsia="Times New Roman"/>
          <w:szCs w:val="24"/>
        </w:rPr>
        <w:t xml:space="preserve">ικές συνθήκες της αγοράς. Το </w:t>
      </w:r>
      <w:r>
        <w:rPr>
          <w:rFonts w:eastAsia="Times New Roman"/>
          <w:szCs w:val="24"/>
        </w:rPr>
        <w:t>δημόσιο</w:t>
      </w:r>
      <w:r>
        <w:rPr>
          <w:rFonts w:eastAsia="Times New Roman"/>
          <w:szCs w:val="24"/>
        </w:rPr>
        <w:t xml:space="preserve"> υπό προϋποθέσεις μπορεί να ιδρύει και να λειτουργεί </w:t>
      </w:r>
      <w:proofErr w:type="spellStart"/>
      <w:r>
        <w:rPr>
          <w:rFonts w:eastAsia="Times New Roman"/>
          <w:szCs w:val="24"/>
        </w:rPr>
        <w:t>υδατοδρόμια</w:t>
      </w:r>
      <w:proofErr w:type="spellEnd"/>
      <w:r>
        <w:rPr>
          <w:rFonts w:eastAsia="Times New Roman"/>
          <w:szCs w:val="24"/>
        </w:rPr>
        <w:t xml:space="preserve"> είτε στο όνομά του είτε σε </w:t>
      </w:r>
      <w:proofErr w:type="spellStart"/>
      <w:r>
        <w:rPr>
          <w:rFonts w:eastAsia="Times New Roman"/>
          <w:szCs w:val="24"/>
        </w:rPr>
        <w:t>συνιστώμενους</w:t>
      </w:r>
      <w:proofErr w:type="spellEnd"/>
      <w:r>
        <w:rPr>
          <w:rFonts w:eastAsia="Times New Roman"/>
          <w:szCs w:val="24"/>
        </w:rPr>
        <w:t xml:space="preserve"> για το σκοπό αυτό δημοσίου χαρακτήρα φορείς.</w:t>
      </w:r>
    </w:p>
    <w:p w14:paraId="09035B2D" w14:textId="77777777" w:rsidR="00850D36" w:rsidRDefault="006A7907">
      <w:pPr>
        <w:spacing w:line="600" w:lineRule="auto"/>
        <w:ind w:firstLine="720"/>
        <w:jc w:val="both"/>
        <w:rPr>
          <w:rFonts w:eastAsia="Times New Roman"/>
          <w:szCs w:val="24"/>
        </w:rPr>
      </w:pPr>
      <w:r>
        <w:rPr>
          <w:rFonts w:eastAsia="Times New Roman"/>
          <w:szCs w:val="24"/>
        </w:rPr>
        <w:t xml:space="preserve">Κυρίες και κύριοι συνάδελφοι, η ίδρυση και η λειτουργία δικτύων </w:t>
      </w:r>
      <w:proofErr w:type="spellStart"/>
      <w:r>
        <w:rPr>
          <w:rFonts w:eastAsia="Times New Roman"/>
          <w:szCs w:val="24"/>
        </w:rPr>
        <w:t>υδατο</w:t>
      </w:r>
      <w:r>
        <w:rPr>
          <w:rFonts w:eastAsia="Times New Roman"/>
          <w:szCs w:val="24"/>
        </w:rPr>
        <w:t>δρομίων</w:t>
      </w:r>
      <w:proofErr w:type="spellEnd"/>
      <w:r>
        <w:rPr>
          <w:rFonts w:eastAsia="Times New Roman"/>
          <w:szCs w:val="24"/>
        </w:rPr>
        <w:t xml:space="preserve"> στην Ελλάδα αποτελεί καινοτόμο επενδυτική ευκαιρία με σημαντικές αναπτυξιακές προοπτικές σε τοπικό επίπεδο, αλλά και συνολικά για τη χώρα.</w:t>
      </w:r>
    </w:p>
    <w:p w14:paraId="09035B2E" w14:textId="77777777" w:rsidR="00850D36" w:rsidRDefault="006A7907">
      <w:pPr>
        <w:spacing w:line="600" w:lineRule="auto"/>
        <w:ind w:firstLine="720"/>
        <w:jc w:val="both"/>
        <w:rPr>
          <w:rFonts w:eastAsia="Times New Roman"/>
          <w:szCs w:val="24"/>
        </w:rPr>
      </w:pPr>
      <w:r>
        <w:rPr>
          <w:rFonts w:eastAsia="Times New Roman"/>
          <w:szCs w:val="24"/>
        </w:rPr>
        <w:t xml:space="preserve">Η ενίσχυση του τουριστικού προϊόντος της χώρας μας, η δημιουργία υπεραξίας και νέων ευκαιριών στους </w:t>
      </w:r>
      <w:r>
        <w:rPr>
          <w:rFonts w:eastAsia="Times New Roman"/>
          <w:szCs w:val="24"/>
        </w:rPr>
        <w:t>οργανισμο</w:t>
      </w:r>
      <w:r>
        <w:rPr>
          <w:rFonts w:eastAsia="Times New Roman"/>
          <w:szCs w:val="24"/>
        </w:rPr>
        <w:t>ύς λιμένων</w:t>
      </w:r>
      <w:r>
        <w:rPr>
          <w:rFonts w:eastAsia="Times New Roman"/>
          <w:szCs w:val="24"/>
        </w:rPr>
        <w:t xml:space="preserve"> και τα </w:t>
      </w:r>
      <w:r>
        <w:rPr>
          <w:rFonts w:eastAsia="Times New Roman"/>
          <w:szCs w:val="24"/>
        </w:rPr>
        <w:t>λιμενικά ταμεία</w:t>
      </w:r>
      <w:r>
        <w:rPr>
          <w:rFonts w:eastAsia="Times New Roman"/>
          <w:szCs w:val="24"/>
        </w:rPr>
        <w:t xml:space="preserve">, η προώθηση της τουριστικής αγοράς στην ευρύτερη περιοχή των λιμένων, αλλά και σε περιοχές οι οποίες μέχρι σήμερα δεν ήταν ούτε εύκολα ούτε γρήγορα </w:t>
      </w:r>
      <w:proofErr w:type="spellStart"/>
      <w:r>
        <w:rPr>
          <w:rFonts w:eastAsia="Times New Roman"/>
          <w:szCs w:val="24"/>
        </w:rPr>
        <w:t>προσβάσιμες</w:t>
      </w:r>
      <w:proofErr w:type="spellEnd"/>
      <w:r>
        <w:rPr>
          <w:rFonts w:eastAsia="Times New Roman"/>
          <w:szCs w:val="24"/>
        </w:rPr>
        <w:t>, αλλά ούτε και δημοφιλείς τουριστικοί προορισμοί, η σύνδεση το</w:t>
      </w:r>
      <w:r>
        <w:rPr>
          <w:rFonts w:eastAsia="Times New Roman"/>
          <w:szCs w:val="24"/>
        </w:rPr>
        <w:t xml:space="preserve">υ κέντρου με την περιφέρεια, η έμφαση στη </w:t>
      </w:r>
      <w:proofErr w:type="spellStart"/>
      <w:r>
        <w:rPr>
          <w:rFonts w:eastAsia="Times New Roman"/>
          <w:szCs w:val="24"/>
        </w:rPr>
        <w:t>νησιωτικότητα</w:t>
      </w:r>
      <w:proofErr w:type="spellEnd"/>
      <w:r>
        <w:rPr>
          <w:rFonts w:eastAsia="Times New Roman"/>
          <w:szCs w:val="24"/>
        </w:rPr>
        <w:t>, η μεγέθυνση της τουριστικής σεζόν, η δημιουργία νέων θέσεων εργασίας, η ανάδειξη και η ανάπτυξη των τοπικών οικονο</w:t>
      </w:r>
      <w:r>
        <w:rPr>
          <w:rFonts w:eastAsia="Times New Roman"/>
          <w:szCs w:val="24"/>
        </w:rPr>
        <w:lastRenderedPageBreak/>
        <w:t>μιών, η εμπλοκή του πρώτου και δεύτερου βαθμού αυτοδιοίκησης, πράγματα δηλαδή που είν</w:t>
      </w:r>
      <w:r>
        <w:rPr>
          <w:rFonts w:eastAsia="Times New Roman"/>
          <w:szCs w:val="24"/>
        </w:rPr>
        <w:t>αι ζητούμενα σε κάθε επενδυτική δράση, εξυπηρετούνται πλήρως σύμφωνα με τις διατάξεις του προς ψήφιση νομοσχεδίου. Συνεπώς, αποτελεί αναπτυξιακή προοπτική που μπορεί να επιφέρει διευρυμένα οφέλη τόσο στις τοπικές κοινωνίες όσο και στην εθνική οικονομία.</w:t>
      </w:r>
    </w:p>
    <w:p w14:paraId="09035B2F" w14:textId="77777777" w:rsidR="00850D36" w:rsidRDefault="006A7907">
      <w:pPr>
        <w:spacing w:line="600" w:lineRule="auto"/>
        <w:ind w:firstLine="720"/>
        <w:jc w:val="both"/>
        <w:rPr>
          <w:rFonts w:eastAsia="Times New Roman"/>
          <w:szCs w:val="24"/>
        </w:rPr>
      </w:pPr>
      <w:r>
        <w:rPr>
          <w:rFonts w:eastAsia="Times New Roman"/>
          <w:szCs w:val="24"/>
        </w:rPr>
        <w:t>Κυ</w:t>
      </w:r>
      <w:r>
        <w:rPr>
          <w:rFonts w:eastAsia="Times New Roman"/>
          <w:szCs w:val="24"/>
        </w:rPr>
        <w:t>ρία Πρόεδρε, κλείνοντας θα ήθελα να σταθώ λίγο και στο δεύτερο μέρος του νομοσχεδίου που περιέχει διατάξεις σχετικά με τις αστικές οδικές μεταφορές, κυρίως σχετικά με τις συμβάσεις παραχώρησης υπηρεσιών αστικών οδικών μεταφορών και τις συμβάσεις παραχώρηση</w:t>
      </w:r>
      <w:r>
        <w:rPr>
          <w:rFonts w:eastAsia="Times New Roman"/>
          <w:szCs w:val="24"/>
        </w:rPr>
        <w:t xml:space="preserve">ς υπηρεσιών αστικών οδικών μεταφορών επιβατών χωρίς διαγωνισμό. Νομίζω ότι η Πανελλήνια Ομοσπονδία Αστικών Συγκοινωνιών εξέφρασε και </w:t>
      </w:r>
      <w:r>
        <w:rPr>
          <w:rFonts w:eastAsia="Times New Roman"/>
          <w:szCs w:val="24"/>
        </w:rPr>
        <w:t xml:space="preserve">γι’ </w:t>
      </w:r>
      <w:r>
        <w:rPr>
          <w:rFonts w:eastAsia="Times New Roman"/>
          <w:szCs w:val="24"/>
        </w:rPr>
        <w:t xml:space="preserve">αυτό το θέμα μια πολύ θετική γνώμη. </w:t>
      </w:r>
    </w:p>
    <w:p w14:paraId="09035B30" w14:textId="77777777" w:rsidR="00850D36" w:rsidRDefault="006A7907">
      <w:pPr>
        <w:spacing w:line="600" w:lineRule="auto"/>
        <w:ind w:firstLine="720"/>
        <w:jc w:val="both"/>
        <w:rPr>
          <w:rFonts w:eastAsia="Times New Roman"/>
          <w:szCs w:val="24"/>
        </w:rPr>
      </w:pPr>
      <w:r>
        <w:rPr>
          <w:rFonts w:eastAsia="Times New Roman"/>
          <w:szCs w:val="24"/>
        </w:rPr>
        <w:t xml:space="preserve">Ο </w:t>
      </w:r>
      <w:r>
        <w:rPr>
          <w:rFonts w:eastAsia="Times New Roman"/>
          <w:szCs w:val="24"/>
        </w:rPr>
        <w:t>κανονισμός</w:t>
      </w:r>
      <w:r>
        <w:rPr>
          <w:rFonts w:eastAsia="Times New Roman"/>
          <w:szCs w:val="24"/>
        </w:rPr>
        <w:t xml:space="preserve">, λοιπόν, 1370/2007 της Ευρωπαϊκής Ένωσης για τις δημόσιες επιβατικές </w:t>
      </w:r>
      <w:r>
        <w:rPr>
          <w:rFonts w:eastAsia="Times New Roman"/>
          <w:szCs w:val="24"/>
        </w:rPr>
        <w:t xml:space="preserve">οδικές και σιδηροδρομικές μεταφορές παρουσιάζει σημαντική πολυπλοκότητα και μπορεί να ερμηνευτεί με διαφορετικό τρόπο. Η επικείμενη εφαρμογή του επιβάλλει την αναδιαμόρφωση του υφιστάμενου νομικού πλαισίου στην κατεύθυνση της εφαρμογής του </w:t>
      </w:r>
      <w:r>
        <w:rPr>
          <w:rFonts w:eastAsia="Times New Roman"/>
          <w:szCs w:val="24"/>
        </w:rPr>
        <w:t xml:space="preserve">κανονισμού </w:t>
      </w:r>
      <w:r>
        <w:rPr>
          <w:rFonts w:eastAsia="Times New Roman"/>
          <w:szCs w:val="24"/>
        </w:rPr>
        <w:t>και τ</w:t>
      </w:r>
      <w:r>
        <w:rPr>
          <w:rFonts w:eastAsia="Times New Roman"/>
          <w:szCs w:val="24"/>
        </w:rPr>
        <w:t>ης προστασίας των επιχειρήσεων και των εργαζομένων, ειδικά στην πρώτη περίοδο εφαρμογής.</w:t>
      </w:r>
    </w:p>
    <w:p w14:paraId="09035B31" w14:textId="77777777" w:rsidR="00850D36" w:rsidRDefault="006A7907">
      <w:pPr>
        <w:spacing w:line="600" w:lineRule="auto"/>
        <w:ind w:firstLine="720"/>
        <w:jc w:val="both"/>
        <w:rPr>
          <w:rFonts w:eastAsia="Times New Roman"/>
          <w:szCs w:val="24"/>
        </w:rPr>
      </w:pPr>
      <w:r>
        <w:rPr>
          <w:rFonts w:eastAsia="Times New Roman"/>
          <w:szCs w:val="24"/>
        </w:rPr>
        <w:lastRenderedPageBreak/>
        <w:t>Στόχος, λοιπόν, των διατάξεων που περιλαμβάνονται στο κομμάτι αυτό του νομοσχεδίου είναι η εξασφάλιση της συνεχούς προσφοράς μεταφοράς επιβατών, ο σχεδιασμός, η οργάνω</w:t>
      </w:r>
      <w:r>
        <w:rPr>
          <w:rFonts w:eastAsia="Times New Roman"/>
          <w:szCs w:val="24"/>
        </w:rPr>
        <w:t>ση και η λειτουργία των δικτύων, η διασφάλιση της παροχής υψηλής ποιότητας δημόσιων επιβατικών μεταφορών με το χαμηλότερο δυνατό κόστος, η ρύθμιση της χορήγησης αποκλειστικών δικαιωμάτων εκμετάλλευσης, καθώς και η ρύθμιση παντός είδους αποζημιώσεων σε αντι</w:t>
      </w:r>
      <w:r>
        <w:rPr>
          <w:rFonts w:eastAsia="Times New Roman"/>
          <w:szCs w:val="24"/>
        </w:rPr>
        <w:t>στάθμισμα της εκπλήρωσης υποχρεώσεων παροχής δημοσίων επιβατικών μεταφορών. Έτσι διασφαλίζεται η απρόσκοπτη και ομαλή μεταφορά των επιβατών σε ολόκληρο το δίκτυο.</w:t>
      </w:r>
    </w:p>
    <w:p w14:paraId="09035B32" w14:textId="77777777" w:rsidR="00850D36" w:rsidRDefault="006A7907">
      <w:pPr>
        <w:spacing w:line="600" w:lineRule="auto"/>
        <w:ind w:firstLine="720"/>
        <w:jc w:val="both"/>
        <w:rPr>
          <w:rFonts w:eastAsia="Times New Roman"/>
          <w:szCs w:val="24"/>
        </w:rPr>
      </w:pPr>
      <w:r>
        <w:rPr>
          <w:rFonts w:eastAsia="Times New Roman"/>
          <w:szCs w:val="24"/>
        </w:rPr>
        <w:t>Κύριε Πρόεδρε, κύριε Υπουργέ, κυρίες και κύριοι συνάδελφοι, με τη ψήφιση του παρόντος σχεδίου</w:t>
      </w:r>
      <w:r>
        <w:rPr>
          <w:rFonts w:eastAsia="Times New Roman"/>
          <w:szCs w:val="24"/>
        </w:rPr>
        <w:t xml:space="preserve"> νόμου για τα </w:t>
      </w:r>
      <w:proofErr w:type="spellStart"/>
      <w:r>
        <w:rPr>
          <w:rFonts w:eastAsia="Times New Roman"/>
          <w:szCs w:val="24"/>
        </w:rPr>
        <w:t>υδατοδρόμια</w:t>
      </w:r>
      <w:proofErr w:type="spellEnd"/>
      <w:r>
        <w:rPr>
          <w:rFonts w:eastAsia="Times New Roman"/>
          <w:szCs w:val="24"/>
        </w:rPr>
        <w:t xml:space="preserve"> δημιουργείται ένα ασφαλές και ολοκληρωμένο θεσμικό πλαίσιο για την ανάπτυξη της αγοράς του νέου μέσου -και εννοώ τα υδροπλάνα.</w:t>
      </w:r>
    </w:p>
    <w:p w14:paraId="09035B33" w14:textId="77777777" w:rsidR="00850D36" w:rsidRDefault="006A7907">
      <w:pPr>
        <w:spacing w:line="600" w:lineRule="auto"/>
        <w:ind w:firstLine="720"/>
        <w:jc w:val="both"/>
        <w:rPr>
          <w:rFonts w:eastAsia="Times New Roman"/>
          <w:szCs w:val="24"/>
        </w:rPr>
      </w:pPr>
      <w:r>
        <w:rPr>
          <w:rFonts w:eastAsia="Times New Roman"/>
          <w:szCs w:val="24"/>
        </w:rPr>
        <w:t>Κύριε Υπουργέ, για να μπορέσουμε να θεραπεύσουμε ένα πρόβλημα που, ίσως, δημιουργείται αυτή</w:t>
      </w:r>
      <w:r>
        <w:rPr>
          <w:rFonts w:eastAsia="Times New Roman"/>
          <w:szCs w:val="24"/>
        </w:rPr>
        <w:t>ν</w:t>
      </w:r>
      <w:r>
        <w:rPr>
          <w:rFonts w:eastAsia="Times New Roman"/>
          <w:szCs w:val="24"/>
        </w:rPr>
        <w:t xml:space="preserve"> τη στιγμή,</w:t>
      </w:r>
      <w:r>
        <w:rPr>
          <w:rFonts w:eastAsia="Times New Roman"/>
          <w:szCs w:val="24"/>
        </w:rPr>
        <w:t xml:space="preserve"> θα ήθελα να σας παρακαλέσω, στο άρθρο 70, του ν.4530/2018, να προστεθεί ένα εδάφιο </w:t>
      </w:r>
      <w:r>
        <w:rPr>
          <w:rFonts w:eastAsia="Times New Roman"/>
          <w:szCs w:val="24"/>
        </w:rPr>
        <w:t>γ΄</w:t>
      </w:r>
      <w:r>
        <w:rPr>
          <w:rFonts w:eastAsia="Times New Roman"/>
          <w:szCs w:val="24"/>
        </w:rPr>
        <w:t xml:space="preserve">, στην παράγραφο 3, ως εξής: «Ειδικά για τα αστικά ΚΤΕΛ και τα </w:t>
      </w:r>
      <w:r>
        <w:rPr>
          <w:rFonts w:eastAsia="Times New Roman"/>
          <w:szCs w:val="24"/>
        </w:rPr>
        <w:t>«</w:t>
      </w:r>
      <w:r>
        <w:rPr>
          <w:rFonts w:eastAsia="Times New Roman"/>
          <w:szCs w:val="24"/>
        </w:rPr>
        <w:t>Αστικά ΚΤΕΛ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τις δημοτικές επιχειρήσεις Κω και Ρόδου η προθεσμία του εδαφίου </w:t>
      </w:r>
      <w:r>
        <w:rPr>
          <w:rFonts w:eastAsia="Times New Roman"/>
          <w:szCs w:val="24"/>
        </w:rPr>
        <w:t xml:space="preserve">β΄ </w:t>
      </w:r>
      <w:r>
        <w:rPr>
          <w:rFonts w:eastAsia="Times New Roman"/>
          <w:szCs w:val="24"/>
        </w:rPr>
        <w:t xml:space="preserve">παρατείνεται έως </w:t>
      </w:r>
      <w:r>
        <w:rPr>
          <w:rFonts w:eastAsia="Times New Roman"/>
          <w:szCs w:val="24"/>
        </w:rPr>
        <w:t>31 Δεκεμβρίου 2018». Αν είναι δυνατόν, να το εντάξετε στο σημερινό νομοσχέδιο.</w:t>
      </w:r>
    </w:p>
    <w:p w14:paraId="09035B34"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είναι ένα σημαντικό νομοσχέδιο και για τον λόγο αυτό, καλώ όλους να το υπερψηφίσετε. </w:t>
      </w:r>
    </w:p>
    <w:p w14:paraId="09035B35" w14:textId="77777777" w:rsidR="00850D36" w:rsidRDefault="006A7907">
      <w:pPr>
        <w:spacing w:line="600" w:lineRule="auto"/>
        <w:ind w:firstLine="720"/>
        <w:jc w:val="both"/>
        <w:rPr>
          <w:rFonts w:eastAsia="Times New Roman"/>
          <w:szCs w:val="24"/>
        </w:rPr>
      </w:pPr>
      <w:r>
        <w:rPr>
          <w:rFonts w:eastAsia="Times New Roman"/>
          <w:szCs w:val="24"/>
        </w:rPr>
        <w:t xml:space="preserve">Σας ευχαριστώ. </w:t>
      </w:r>
    </w:p>
    <w:p w14:paraId="09035B36" w14:textId="77777777" w:rsidR="00850D36" w:rsidRDefault="006A7907">
      <w:pPr>
        <w:spacing w:line="600" w:lineRule="auto"/>
        <w:ind w:firstLine="720"/>
        <w:jc w:val="center"/>
        <w:rPr>
          <w:rFonts w:eastAsia="Times New Roman"/>
          <w:szCs w:val="24"/>
        </w:rPr>
      </w:pPr>
      <w:r w:rsidRPr="00404E28">
        <w:rPr>
          <w:rFonts w:eastAsia="Times New Roman"/>
          <w:szCs w:val="24"/>
        </w:rPr>
        <w:t>(Χειροκροτήματα από την πτέρυγα του ΣΥΡΙΖΑ)</w:t>
      </w:r>
    </w:p>
    <w:p w14:paraId="09035B37" w14:textId="77777777" w:rsidR="00850D36" w:rsidRDefault="006A7907">
      <w:pPr>
        <w:spacing w:line="600" w:lineRule="auto"/>
        <w:ind w:firstLine="720"/>
        <w:jc w:val="both"/>
        <w:rPr>
          <w:rFonts w:eastAsia="Times New Roman"/>
          <w:szCs w:val="24"/>
        </w:rPr>
      </w:pPr>
      <w:r w:rsidRPr="00FE26AB">
        <w:rPr>
          <w:rFonts w:eastAsia="Times New Roman"/>
          <w:b/>
          <w:szCs w:val="24"/>
        </w:rPr>
        <w:t>Π</w:t>
      </w:r>
      <w:r w:rsidRPr="00FE26AB">
        <w:rPr>
          <w:rFonts w:eastAsia="Times New Roman"/>
          <w:b/>
          <w:szCs w:val="24"/>
        </w:rPr>
        <w:t>ΡΟΕΔΡΕΥΟΥΣΑ (Αναστασία Χριστοδουλοπούλου):</w:t>
      </w:r>
      <w:r>
        <w:rPr>
          <w:rFonts w:eastAsia="Times New Roman"/>
          <w:b/>
          <w:szCs w:val="24"/>
        </w:rPr>
        <w:t xml:space="preserve"> </w:t>
      </w:r>
      <w:r>
        <w:rPr>
          <w:rFonts w:eastAsia="Times New Roman"/>
          <w:szCs w:val="24"/>
        </w:rPr>
        <w:t>Σειρά έχει ο</w:t>
      </w:r>
      <w:r w:rsidRPr="00FE26AB">
        <w:rPr>
          <w:rFonts w:eastAsia="Times New Roman"/>
          <w:szCs w:val="24"/>
        </w:rPr>
        <w:t xml:space="preserve"> πρώτο</w:t>
      </w:r>
      <w:r>
        <w:rPr>
          <w:rFonts w:eastAsia="Times New Roman"/>
          <w:szCs w:val="24"/>
        </w:rPr>
        <w:t>ς</w:t>
      </w:r>
      <w:r w:rsidRPr="00FE26AB">
        <w:rPr>
          <w:rFonts w:eastAsia="Times New Roman"/>
          <w:szCs w:val="24"/>
        </w:rPr>
        <w:t xml:space="preserve"> Κοινοβουλευτικό</w:t>
      </w:r>
      <w:r>
        <w:rPr>
          <w:rFonts w:eastAsia="Times New Roman"/>
          <w:szCs w:val="24"/>
        </w:rPr>
        <w:t>ς</w:t>
      </w:r>
      <w:r w:rsidRPr="00FE26AB">
        <w:rPr>
          <w:rFonts w:eastAsia="Times New Roman"/>
          <w:szCs w:val="24"/>
        </w:rPr>
        <w:t xml:space="preserve"> </w:t>
      </w:r>
      <w:r>
        <w:rPr>
          <w:rFonts w:eastAsia="Times New Roman"/>
          <w:szCs w:val="24"/>
        </w:rPr>
        <w:t xml:space="preserve">Εκπρόσωπος που ζήτησε τον λόγο, ο κ. Θεοχαρόπουλος, από τη Δημοκρατική Συμπαράταξη. </w:t>
      </w:r>
    </w:p>
    <w:p w14:paraId="09035B38" w14:textId="77777777" w:rsidR="00850D36" w:rsidRDefault="006A7907">
      <w:pPr>
        <w:spacing w:line="600" w:lineRule="auto"/>
        <w:ind w:firstLine="720"/>
        <w:jc w:val="both"/>
        <w:rPr>
          <w:rFonts w:eastAsia="Times New Roman"/>
          <w:szCs w:val="24"/>
        </w:rPr>
      </w:pPr>
      <w:r w:rsidRPr="00750E79">
        <w:rPr>
          <w:rFonts w:eastAsia="Times New Roman"/>
          <w:b/>
          <w:szCs w:val="24"/>
        </w:rPr>
        <w:t xml:space="preserve">ΧΡΗΣΤΟΣ ΣΠΙΡΤΖΗΣ (Υπουργός Υποδομών και Μεταφορών): </w:t>
      </w:r>
      <w:r>
        <w:rPr>
          <w:rFonts w:eastAsia="Times New Roman"/>
          <w:szCs w:val="24"/>
        </w:rPr>
        <w:t xml:space="preserve">Κυρία Πρόεδρε, μπορώ να έχω τον λόγο; </w:t>
      </w:r>
    </w:p>
    <w:p w14:paraId="09035B39" w14:textId="77777777" w:rsidR="00850D36" w:rsidRDefault="006A7907">
      <w:pPr>
        <w:spacing w:line="600" w:lineRule="auto"/>
        <w:ind w:firstLine="720"/>
        <w:jc w:val="both"/>
        <w:rPr>
          <w:rFonts w:eastAsia="Times New Roman"/>
          <w:szCs w:val="24"/>
        </w:rPr>
      </w:pPr>
      <w:r w:rsidRPr="00FE26AB">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Έχετε τον λόγο, κύριε Υπουργέ. </w:t>
      </w:r>
    </w:p>
    <w:p w14:paraId="09035B3A" w14:textId="77777777" w:rsidR="00850D36" w:rsidRDefault="006A7907">
      <w:pPr>
        <w:spacing w:line="600" w:lineRule="auto"/>
        <w:ind w:firstLine="720"/>
        <w:jc w:val="both"/>
        <w:rPr>
          <w:rFonts w:eastAsia="Times New Roman"/>
          <w:szCs w:val="24"/>
        </w:rPr>
      </w:pPr>
      <w:r w:rsidRPr="00750E79">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 xml:space="preserve">Ήθελα να δώσω μερικές διευκρινήσεις ή απαντήσεις άμεσες, για να </w:t>
      </w:r>
      <w:r>
        <w:rPr>
          <w:rFonts w:eastAsia="Times New Roman"/>
          <w:szCs w:val="24"/>
        </w:rPr>
        <w:t xml:space="preserve">τις </w:t>
      </w:r>
      <w:r>
        <w:rPr>
          <w:rFonts w:eastAsia="Times New Roman"/>
          <w:szCs w:val="24"/>
        </w:rPr>
        <w:t>λαμβάνουν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τους και οι Κοινοβουλευτικοί Εκπρόσωποι. </w:t>
      </w:r>
    </w:p>
    <w:p w14:paraId="09035B3B" w14:textId="77777777" w:rsidR="00850D36" w:rsidRDefault="006A7907">
      <w:pPr>
        <w:spacing w:line="600" w:lineRule="auto"/>
        <w:ind w:firstLine="720"/>
        <w:jc w:val="both"/>
        <w:rPr>
          <w:rFonts w:eastAsia="Times New Roman"/>
          <w:szCs w:val="24"/>
        </w:rPr>
      </w:pPr>
      <w:r>
        <w:rPr>
          <w:rFonts w:eastAsia="Times New Roman"/>
          <w:szCs w:val="24"/>
        </w:rPr>
        <w:t xml:space="preserve">Γίνεται αποδεκτό και θα φέρουμε τροπολογία -το έχει ζητήσει και ο κ. Τζελέπης- για τα πρατήρια καυσίμων των ΚΤΕΛ στο επόμενο σχέδιο νόμου. Επειδή έχουν </w:t>
      </w:r>
      <w:r>
        <w:rPr>
          <w:rFonts w:eastAsia="Times New Roman"/>
          <w:szCs w:val="24"/>
        </w:rPr>
        <w:lastRenderedPageBreak/>
        <w:t>λήξει οι άδειες, θα δοθεί μία παράταση ενός μήνα ή δύο μηνών, μέχρι να περάσει κανονικά.</w:t>
      </w:r>
    </w:p>
    <w:p w14:paraId="09035B3C" w14:textId="77777777" w:rsidR="00850D36" w:rsidRDefault="006A7907">
      <w:pPr>
        <w:spacing w:line="600" w:lineRule="auto"/>
        <w:ind w:firstLine="720"/>
        <w:jc w:val="both"/>
        <w:rPr>
          <w:rFonts w:eastAsia="Times New Roman"/>
          <w:szCs w:val="24"/>
        </w:rPr>
      </w:pPr>
      <w:r w:rsidRPr="00576F98">
        <w:rPr>
          <w:rFonts w:eastAsia="Times New Roman"/>
          <w:b/>
          <w:szCs w:val="24"/>
        </w:rPr>
        <w:t>ΓΕΩΡΓΙΟΣ ΒΛΑΧΟ</w:t>
      </w:r>
      <w:r w:rsidRPr="00576F98">
        <w:rPr>
          <w:rFonts w:eastAsia="Times New Roman"/>
          <w:b/>
          <w:szCs w:val="24"/>
        </w:rPr>
        <w:t xml:space="preserve">Σ: </w:t>
      </w:r>
      <w:r>
        <w:rPr>
          <w:rFonts w:eastAsia="Times New Roman"/>
          <w:szCs w:val="24"/>
        </w:rPr>
        <w:t>Κι εγώ το ζήτησα αυτό.</w:t>
      </w:r>
    </w:p>
    <w:p w14:paraId="09035B3D" w14:textId="77777777" w:rsidR="00850D36" w:rsidRDefault="006A7907">
      <w:pPr>
        <w:spacing w:line="600" w:lineRule="auto"/>
        <w:ind w:firstLine="720"/>
        <w:jc w:val="both"/>
        <w:rPr>
          <w:rFonts w:eastAsia="Times New Roman"/>
          <w:szCs w:val="24"/>
        </w:rPr>
      </w:pPr>
      <w:r w:rsidRPr="00750E79">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 xml:space="preserve">Και ο κ. Βλάχος το έχει ζητήσει.   </w:t>
      </w:r>
    </w:p>
    <w:p w14:paraId="09035B3E" w14:textId="77777777" w:rsidR="00850D36" w:rsidRDefault="006A7907">
      <w:pPr>
        <w:spacing w:line="600" w:lineRule="auto"/>
        <w:ind w:firstLine="720"/>
        <w:jc w:val="both"/>
        <w:rPr>
          <w:rFonts w:eastAsia="Times New Roman"/>
          <w:szCs w:val="24"/>
        </w:rPr>
      </w:pPr>
      <w:r w:rsidRPr="00576F98">
        <w:rPr>
          <w:rFonts w:eastAsia="Times New Roman"/>
          <w:b/>
          <w:szCs w:val="24"/>
        </w:rPr>
        <w:t>ΓΕΩΡΓΙΟΣ ΒΛΑΧΟΣ:</w:t>
      </w:r>
      <w:r>
        <w:rPr>
          <w:rFonts w:eastAsia="Times New Roman"/>
          <w:b/>
          <w:szCs w:val="24"/>
        </w:rPr>
        <w:t xml:space="preserve"> </w:t>
      </w:r>
      <w:r>
        <w:rPr>
          <w:rFonts w:eastAsia="Times New Roman"/>
          <w:szCs w:val="24"/>
        </w:rPr>
        <w:t xml:space="preserve">Αυτό που μπορεί να γίνει άμεσα είναι να δοθεί παράταση. </w:t>
      </w:r>
    </w:p>
    <w:p w14:paraId="09035B3F" w14:textId="77777777" w:rsidR="00850D36" w:rsidRDefault="006A7907">
      <w:pPr>
        <w:spacing w:line="600" w:lineRule="auto"/>
        <w:ind w:firstLine="720"/>
        <w:jc w:val="both"/>
        <w:rPr>
          <w:rFonts w:eastAsia="Times New Roman"/>
          <w:szCs w:val="24"/>
        </w:rPr>
      </w:pPr>
      <w:r w:rsidRPr="00750E79">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Γίνεται αποδεκτό</w:t>
      </w:r>
      <w:r>
        <w:rPr>
          <w:rFonts w:eastAsia="Times New Roman"/>
          <w:szCs w:val="24"/>
        </w:rPr>
        <w:t xml:space="preserve"> αυτό. Θα το συντάξουμε και θα το καταθέσουμε. </w:t>
      </w:r>
    </w:p>
    <w:p w14:paraId="09035B40" w14:textId="77777777" w:rsidR="00850D36" w:rsidRDefault="006A7907">
      <w:pPr>
        <w:spacing w:line="600" w:lineRule="auto"/>
        <w:ind w:firstLine="720"/>
        <w:jc w:val="both"/>
        <w:rPr>
          <w:rFonts w:eastAsia="Times New Roman"/>
          <w:szCs w:val="24"/>
        </w:rPr>
      </w:pPr>
      <w:r w:rsidRPr="00576F98">
        <w:rPr>
          <w:rFonts w:eastAsia="Times New Roman"/>
          <w:b/>
          <w:szCs w:val="24"/>
        </w:rPr>
        <w:t>ΓΕΩΡΓΙΟΣ ΒΛΑΧΟΣ:</w:t>
      </w:r>
      <w:r>
        <w:rPr>
          <w:rFonts w:eastAsia="Times New Roman"/>
          <w:b/>
          <w:szCs w:val="24"/>
        </w:rPr>
        <w:t xml:space="preserve"> </w:t>
      </w:r>
      <w:r>
        <w:rPr>
          <w:rFonts w:eastAsia="Times New Roman"/>
          <w:szCs w:val="24"/>
        </w:rPr>
        <w:t xml:space="preserve">Κυρία Πρόεδρε, μπορώ να έχω τον λόγο πάνω </w:t>
      </w:r>
      <w:r>
        <w:rPr>
          <w:rFonts w:eastAsia="Times New Roman"/>
          <w:szCs w:val="24"/>
        </w:rPr>
        <w:t xml:space="preserve">σ’ </w:t>
      </w:r>
      <w:r>
        <w:rPr>
          <w:rFonts w:eastAsia="Times New Roman"/>
          <w:szCs w:val="24"/>
        </w:rPr>
        <w:t xml:space="preserve">αυτό που είπε ο κύριος Υπουργός; </w:t>
      </w:r>
    </w:p>
    <w:p w14:paraId="09035B41" w14:textId="77777777" w:rsidR="00850D36" w:rsidRDefault="006A7907">
      <w:pPr>
        <w:spacing w:line="600" w:lineRule="auto"/>
        <w:ind w:firstLine="720"/>
        <w:jc w:val="both"/>
        <w:rPr>
          <w:rFonts w:eastAsia="Times New Roman"/>
          <w:szCs w:val="24"/>
        </w:rPr>
      </w:pPr>
      <w:r w:rsidRPr="00FE26AB">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Έχετε ένα λεπτό, κύριε Βλάχο. </w:t>
      </w:r>
    </w:p>
    <w:p w14:paraId="09035B42" w14:textId="77777777" w:rsidR="00850D36" w:rsidRDefault="006A7907">
      <w:pPr>
        <w:spacing w:line="600" w:lineRule="auto"/>
        <w:ind w:firstLine="720"/>
        <w:jc w:val="both"/>
        <w:rPr>
          <w:rFonts w:eastAsia="Times New Roman"/>
          <w:szCs w:val="24"/>
        </w:rPr>
      </w:pPr>
      <w:r w:rsidRPr="00576F98">
        <w:rPr>
          <w:rFonts w:eastAsia="Times New Roman"/>
          <w:b/>
          <w:szCs w:val="24"/>
        </w:rPr>
        <w:t>ΓΕΩΡΓΙΟΣ ΒΛΑΧΟΣ:</w:t>
      </w:r>
      <w:r>
        <w:rPr>
          <w:rFonts w:eastAsia="Times New Roman"/>
          <w:b/>
          <w:szCs w:val="24"/>
        </w:rPr>
        <w:t xml:space="preserve"> </w:t>
      </w:r>
      <w:r>
        <w:rPr>
          <w:rFonts w:eastAsia="Times New Roman"/>
          <w:szCs w:val="24"/>
        </w:rPr>
        <w:t xml:space="preserve">Πρέπει να δείτε ότι για τον ΟΣΥ έχει δοθεί παράταση μέχρι το 2022. Η παράταση που θα δοθεί στα ΚΤΕΛ να μην είναι μίζερη. Αφού υπάρχει το πνεύμα, καθώς στον ΟΣΥ έχει δοθεί παράταση μέχρι το 2022. Αυτό ήθελα μόνο. </w:t>
      </w:r>
    </w:p>
    <w:p w14:paraId="09035B43" w14:textId="77777777" w:rsidR="00850D36" w:rsidRDefault="006A7907">
      <w:pPr>
        <w:spacing w:line="600" w:lineRule="auto"/>
        <w:ind w:firstLine="720"/>
        <w:jc w:val="both"/>
        <w:rPr>
          <w:rFonts w:eastAsia="Times New Roman"/>
          <w:szCs w:val="24"/>
        </w:rPr>
      </w:pPr>
      <w:r w:rsidRPr="00750E79">
        <w:rPr>
          <w:rFonts w:eastAsia="Times New Roman"/>
          <w:b/>
          <w:szCs w:val="24"/>
        </w:rPr>
        <w:lastRenderedPageBreak/>
        <w:t>ΧΡΗΣΤΟΣ ΣΠΙΡΤΖΗΣ (Υπουργός Υποδομών και Μετ</w:t>
      </w:r>
      <w:r w:rsidRPr="00750E79">
        <w:rPr>
          <w:rFonts w:eastAsia="Times New Roman"/>
          <w:b/>
          <w:szCs w:val="24"/>
        </w:rPr>
        <w:t>αφορών):</w:t>
      </w:r>
      <w:r>
        <w:rPr>
          <w:rFonts w:eastAsia="Times New Roman"/>
          <w:b/>
          <w:szCs w:val="24"/>
        </w:rPr>
        <w:t xml:space="preserve"> </w:t>
      </w:r>
      <w:r>
        <w:rPr>
          <w:rFonts w:eastAsia="Times New Roman"/>
          <w:szCs w:val="24"/>
        </w:rPr>
        <w:t xml:space="preserve">Δεν είναι, όμως, για πρατήρια. Είναι για δεξαμενές. </w:t>
      </w:r>
    </w:p>
    <w:p w14:paraId="09035B44" w14:textId="77777777" w:rsidR="00850D36" w:rsidRDefault="006A7907">
      <w:pPr>
        <w:spacing w:line="600" w:lineRule="auto"/>
        <w:ind w:firstLine="720"/>
        <w:jc w:val="both"/>
        <w:rPr>
          <w:rFonts w:eastAsia="Times New Roman"/>
          <w:szCs w:val="24"/>
        </w:rPr>
      </w:pPr>
      <w:r w:rsidRPr="00FE26AB">
        <w:rPr>
          <w:rFonts w:eastAsia="Times New Roman"/>
          <w:b/>
          <w:szCs w:val="24"/>
        </w:rPr>
        <w:t>ΠΡΟΕΔΡΕΥΟΥΣΑ (Αναστασία Χριστοδουλοπούλου):</w:t>
      </w:r>
      <w:r>
        <w:rPr>
          <w:rFonts w:eastAsia="Times New Roman"/>
          <w:b/>
          <w:szCs w:val="24"/>
        </w:rPr>
        <w:t xml:space="preserve">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ενημ</w:t>
      </w:r>
      <w:r w:rsidRPr="00404E28">
        <w:rPr>
          <w:rFonts w:eastAsia="Times New Roman"/>
          <w:szCs w:val="24"/>
        </w:rPr>
        <w:t xml:space="preserve">ερώθηκαν για την ιστορία του κτηρίου και τον τρόπο οργάνωσης και λειτουργίας της Βουλής, </w:t>
      </w:r>
      <w:r>
        <w:rPr>
          <w:rFonts w:eastAsia="Times New Roman"/>
          <w:szCs w:val="24"/>
        </w:rPr>
        <w:t>τριάντα πέντε</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2</w:t>
      </w:r>
      <w:r w:rsidRPr="00BB7088">
        <w:rPr>
          <w:rFonts w:eastAsia="Times New Roman"/>
          <w:szCs w:val="24"/>
          <w:vertAlign w:val="superscript"/>
        </w:rPr>
        <w:t>ο</w:t>
      </w:r>
      <w:r>
        <w:rPr>
          <w:rFonts w:eastAsia="Times New Roman"/>
          <w:szCs w:val="24"/>
        </w:rPr>
        <w:t xml:space="preserve"> Γυμνάσιο Ταύρου </w:t>
      </w:r>
      <w:r>
        <w:rPr>
          <w:rFonts w:eastAsia="Times New Roman" w:cs="Times New Roman"/>
        </w:rPr>
        <w:t>(δεύτερο τμήμα)</w:t>
      </w:r>
      <w:r>
        <w:rPr>
          <w:rFonts w:eastAsia="Times New Roman"/>
          <w:szCs w:val="24"/>
        </w:rPr>
        <w:t xml:space="preserve">. </w:t>
      </w:r>
      <w:r w:rsidRPr="00404E28">
        <w:rPr>
          <w:rFonts w:eastAsia="Times New Roman"/>
          <w:szCs w:val="24"/>
        </w:rPr>
        <w:t xml:space="preserve"> </w:t>
      </w:r>
    </w:p>
    <w:p w14:paraId="09035B45" w14:textId="77777777" w:rsidR="00850D36" w:rsidRDefault="006A7907">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09035B46" w14:textId="77777777" w:rsidR="00850D36" w:rsidRDefault="006A7907">
      <w:pPr>
        <w:spacing w:line="600" w:lineRule="auto"/>
        <w:ind w:firstLine="720"/>
        <w:jc w:val="center"/>
        <w:rPr>
          <w:rFonts w:eastAsia="Times New Roman"/>
          <w:szCs w:val="24"/>
        </w:rPr>
      </w:pPr>
      <w:r w:rsidRPr="00404E28">
        <w:rPr>
          <w:rFonts w:eastAsia="Times New Roman"/>
          <w:szCs w:val="24"/>
        </w:rPr>
        <w:t>(Χειροκροτήματα απ’ όλε</w:t>
      </w:r>
      <w:r w:rsidRPr="00404E28">
        <w:rPr>
          <w:rFonts w:eastAsia="Times New Roman"/>
          <w:szCs w:val="24"/>
        </w:rPr>
        <w:t>ς τις πτέρυγες της Βουλής)</w:t>
      </w:r>
    </w:p>
    <w:p w14:paraId="09035B47" w14:textId="77777777" w:rsidR="00850D36" w:rsidRDefault="006A7907">
      <w:pPr>
        <w:spacing w:line="600" w:lineRule="auto"/>
        <w:ind w:firstLine="720"/>
        <w:jc w:val="both"/>
        <w:rPr>
          <w:rFonts w:eastAsia="Times New Roman"/>
          <w:szCs w:val="24"/>
        </w:rPr>
      </w:pPr>
      <w:r>
        <w:rPr>
          <w:rFonts w:eastAsia="Times New Roman"/>
          <w:szCs w:val="24"/>
        </w:rPr>
        <w:t xml:space="preserve">Κύριε Θεοχαρόπουλε, έχετε τον λόγο για δώδεκα λεπτά. </w:t>
      </w:r>
    </w:p>
    <w:p w14:paraId="09035B48" w14:textId="77777777" w:rsidR="00850D36" w:rsidRDefault="006A7907">
      <w:pPr>
        <w:spacing w:line="600" w:lineRule="auto"/>
        <w:ind w:firstLine="720"/>
        <w:jc w:val="both"/>
        <w:rPr>
          <w:rFonts w:eastAsia="Times New Roman"/>
          <w:szCs w:val="24"/>
        </w:rPr>
      </w:pPr>
      <w:r w:rsidRPr="00AA5ECB">
        <w:rPr>
          <w:rFonts w:eastAsia="Times New Roman"/>
          <w:b/>
          <w:szCs w:val="24"/>
        </w:rPr>
        <w:t xml:space="preserve">ΑΘΑΝΑΣΙΟΣ ΘΕΟΧΑΡΟΠΟΥΛΟΣ: </w:t>
      </w:r>
      <w:r>
        <w:rPr>
          <w:rFonts w:eastAsia="Times New Roman"/>
          <w:szCs w:val="24"/>
        </w:rPr>
        <w:t xml:space="preserve">Κυρίες και κύριοι Βουλευτές, συζητούμε σήμερα ένα πολύ σημαντικό νομοσχέδιο, το οποίο αφορά στην ίδρυση και τη λειτουργία </w:t>
      </w:r>
      <w:proofErr w:type="spellStart"/>
      <w:r>
        <w:rPr>
          <w:rFonts w:eastAsia="Times New Roman"/>
          <w:szCs w:val="24"/>
        </w:rPr>
        <w:t>υδατοδρομίων</w:t>
      </w:r>
      <w:proofErr w:type="spellEnd"/>
      <w:r>
        <w:rPr>
          <w:rFonts w:eastAsia="Times New Roman"/>
          <w:szCs w:val="24"/>
        </w:rPr>
        <w:t>. Εξαρχής λέω ότ</w:t>
      </w:r>
      <w:r>
        <w:rPr>
          <w:rFonts w:eastAsia="Times New Roman"/>
          <w:szCs w:val="24"/>
        </w:rPr>
        <w:t>ι στο νομοσχέδιο αυτό είμαστε θετικοί, το ψηφίζουμε επί της αρχής. Έχουμε, βεβαίως, πολλούς προβληματισμούς για επιμέρους άρθρα και γι’ αυτό θα θέλαμε και συγκεκριμένες απαντήσεις, πέραν του γεγονότος της θετικής διάθεση</w:t>
      </w:r>
      <w:r>
        <w:rPr>
          <w:rFonts w:eastAsia="Times New Roman"/>
          <w:szCs w:val="24"/>
        </w:rPr>
        <w:t>ς</w:t>
      </w:r>
      <w:r>
        <w:rPr>
          <w:rFonts w:eastAsia="Times New Roman"/>
          <w:szCs w:val="24"/>
        </w:rPr>
        <w:t xml:space="preserve"> για την ψήφιση του νομοσχεδίου. </w:t>
      </w:r>
    </w:p>
    <w:p w14:paraId="09035B49"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Ενώ θα μπορούσε το νομοσχέδιο αυτό να έχει μόνο θετικά αποτελέσματα για την οικονομία και την κοινωνία, και σ’ αυτό αντανακλώνται, για ακόμη μία φορά, η ανεπάρκεια, οι εμμονές, αλλά και οι παθογένειες του πολιτικού συστήματος ευρύτερα, που οξύνονται ακόμη </w:t>
      </w:r>
      <w:r>
        <w:rPr>
          <w:rFonts w:eastAsia="Times New Roman"/>
          <w:szCs w:val="24"/>
        </w:rPr>
        <w:t xml:space="preserve">περισσότερο από την Κυβέρνησή σας.   </w:t>
      </w:r>
    </w:p>
    <w:p w14:paraId="09035B4A" w14:textId="77777777" w:rsidR="00850D36" w:rsidRDefault="006A7907">
      <w:pPr>
        <w:spacing w:line="600" w:lineRule="auto"/>
        <w:ind w:firstLine="720"/>
        <w:jc w:val="both"/>
        <w:rPr>
          <w:rFonts w:eastAsia="Times New Roman"/>
          <w:szCs w:val="24"/>
        </w:rPr>
      </w:pPr>
      <w:r>
        <w:rPr>
          <w:rFonts w:eastAsia="Times New Roman"/>
          <w:szCs w:val="24"/>
        </w:rPr>
        <w:t>Πρώτον, το νομοσχέδιο αυτό έρχεται με μεγάλη καθυστέρηση. Εννοώ από το 2013 μέχρι το 2018, για να είμαι ειλικρινής. Εδώ, όμως, είστε από το 2015 έως το 2018. Τον Σεπτέμβρη του 2016 ολοκληρώθηκε η σχετική διαβούλευση. Κ</w:t>
      </w:r>
      <w:r>
        <w:rPr>
          <w:rFonts w:eastAsia="Times New Roman"/>
          <w:szCs w:val="24"/>
        </w:rPr>
        <w:t>υβερνητικά στελέχη διαβεβαίωναν ότι το νέο νομοθετικό πλαίσιο θα ψηφιζόταν από τη Βουλή μέσα στον Φεβρουάριο του 2017.</w:t>
      </w:r>
    </w:p>
    <w:p w14:paraId="09035B4B" w14:textId="77777777" w:rsidR="00850D36" w:rsidRDefault="006A7907">
      <w:pPr>
        <w:spacing w:line="600" w:lineRule="auto"/>
        <w:ind w:firstLine="720"/>
        <w:jc w:val="both"/>
        <w:rPr>
          <w:rFonts w:eastAsia="Times New Roman"/>
          <w:szCs w:val="24"/>
        </w:rPr>
      </w:pPr>
      <w:r>
        <w:rPr>
          <w:rFonts w:eastAsia="Times New Roman"/>
          <w:szCs w:val="24"/>
        </w:rPr>
        <w:t xml:space="preserve"> Εσείς, τον Ιούνιο του 2017, κύριε Υπουργέ, είχατε δηλώσει, όπως διαβάζουμε σε δημοσιεύματα, ότι «εντός των προσεχών ημερών κατατίθεται σ</w:t>
      </w:r>
      <w:r>
        <w:rPr>
          <w:rFonts w:eastAsia="Times New Roman"/>
          <w:szCs w:val="24"/>
        </w:rPr>
        <w:t xml:space="preserve">τη Βουλή το νομοσχέδιο για τα </w:t>
      </w:r>
      <w:proofErr w:type="spellStart"/>
      <w:r>
        <w:rPr>
          <w:rFonts w:eastAsia="Times New Roman"/>
          <w:szCs w:val="24"/>
        </w:rPr>
        <w:t>υδατοδρόμια</w:t>
      </w:r>
      <w:proofErr w:type="spellEnd"/>
      <w:r>
        <w:rPr>
          <w:rFonts w:eastAsia="Times New Roman"/>
          <w:szCs w:val="24"/>
        </w:rPr>
        <w:t>», ενάμιση χρόνο πριν. Δηλώσατε ότι «διευθετήθηκαν οι εκκρεμότητες», ενάμιση χρόνιο πριν. Τώρα είμαστε στον Οκτώβριο του 2018. Έχουμε πολύ μεγάλες καθυστερήσεις, με επιπτώσεις, βέβαια, στις επενδύσεις κ</w:t>
      </w:r>
      <w:r>
        <w:rPr>
          <w:rFonts w:eastAsia="Times New Roman"/>
          <w:szCs w:val="24"/>
        </w:rPr>
        <w:t>.</w:t>
      </w:r>
      <w:r>
        <w:rPr>
          <w:rFonts w:eastAsia="Times New Roman"/>
          <w:szCs w:val="24"/>
        </w:rPr>
        <w:t>λπ., γιατί τ</w:t>
      </w:r>
      <w:r>
        <w:rPr>
          <w:rFonts w:eastAsia="Times New Roman"/>
          <w:szCs w:val="24"/>
        </w:rPr>
        <w:t xml:space="preserve">ο νομοσχέδιο σχετίζεται με την ευρύτερη ανασυγκρότηση της χώρας.   </w:t>
      </w:r>
    </w:p>
    <w:p w14:paraId="09035B4C" w14:textId="77777777" w:rsidR="00850D36" w:rsidRDefault="006A7907">
      <w:pPr>
        <w:spacing w:line="600" w:lineRule="auto"/>
        <w:ind w:firstLine="720"/>
        <w:jc w:val="both"/>
        <w:rPr>
          <w:rFonts w:eastAsia="Times New Roman"/>
          <w:szCs w:val="24"/>
        </w:rPr>
      </w:pPr>
      <w:r>
        <w:rPr>
          <w:rFonts w:eastAsia="Times New Roman"/>
          <w:szCs w:val="24"/>
        </w:rPr>
        <w:t>Φέρνετε σήμερα προς ψήφιση ένα νομοσχέδιο που, παρά τη σαφή θετική του κατεύθυνση, δημιουργεί και προβληματισμό, καθώς ενισχύει την άποψη περί παρεμβατισμού και κρατισμού και δεν κατευνάζε</w:t>
      </w:r>
      <w:r>
        <w:rPr>
          <w:rFonts w:eastAsia="Times New Roman"/>
          <w:szCs w:val="24"/>
        </w:rPr>
        <w:t xml:space="preserve">ι την ανησυχία για την εξάλειψη της </w:t>
      </w:r>
      <w:r>
        <w:rPr>
          <w:rFonts w:eastAsia="Times New Roman"/>
          <w:szCs w:val="24"/>
        </w:rPr>
        <w:lastRenderedPageBreak/>
        <w:t>γραφειοκρατίας. Δεν αναιρεί ένα από τα μειονεκτήματα του προηγούμενου θεσμικού πλαισίου, που ήταν ο μεγάλος αριθμός υπουργικών αποφάσεων και κοινών υπουργικών αποφάσεων, οι οποίες και καταδείκνυαν έλλειψη συντονισμού μετ</w:t>
      </w:r>
      <w:r>
        <w:rPr>
          <w:rFonts w:eastAsia="Times New Roman"/>
          <w:szCs w:val="24"/>
        </w:rPr>
        <w:t xml:space="preserve">αξύ των πολλών εμπλεκόμενων υπηρεσιών για την έκδοσή τους. Και σήμερα χρειάζονται πολλές ΚΥΑ. </w:t>
      </w:r>
    </w:p>
    <w:p w14:paraId="09035B4D" w14:textId="77777777" w:rsidR="00850D36" w:rsidRDefault="006A7907">
      <w:pPr>
        <w:spacing w:line="600" w:lineRule="auto"/>
        <w:ind w:firstLine="720"/>
        <w:jc w:val="both"/>
        <w:rPr>
          <w:rFonts w:eastAsia="Times New Roman"/>
          <w:szCs w:val="24"/>
        </w:rPr>
      </w:pPr>
      <w:r>
        <w:rPr>
          <w:rFonts w:eastAsia="Times New Roman"/>
          <w:szCs w:val="24"/>
        </w:rPr>
        <w:t xml:space="preserve">Είναι αλήθεια ότι πρόκειται για ένα </w:t>
      </w:r>
      <w:proofErr w:type="spellStart"/>
      <w:r>
        <w:rPr>
          <w:rFonts w:eastAsia="Times New Roman"/>
          <w:szCs w:val="24"/>
        </w:rPr>
        <w:t>πολυεπίπεδο</w:t>
      </w:r>
      <w:proofErr w:type="spellEnd"/>
      <w:r>
        <w:rPr>
          <w:rFonts w:eastAsia="Times New Roman"/>
          <w:szCs w:val="24"/>
        </w:rPr>
        <w:t xml:space="preserve"> και </w:t>
      </w:r>
      <w:proofErr w:type="spellStart"/>
      <w:r>
        <w:rPr>
          <w:rFonts w:eastAsia="Times New Roman"/>
          <w:szCs w:val="24"/>
        </w:rPr>
        <w:t>πολυτομεακό</w:t>
      </w:r>
      <w:proofErr w:type="spellEnd"/>
      <w:r>
        <w:rPr>
          <w:rFonts w:eastAsia="Times New Roman"/>
          <w:szCs w:val="24"/>
        </w:rPr>
        <w:t xml:space="preserve"> νομοσχέδιο και λόγω του ιδιάζοντος χαρακτήρα του, που αποτελεί την κάλυψη αναγκών ακτοπλοΐας και </w:t>
      </w:r>
      <w:r>
        <w:rPr>
          <w:rFonts w:eastAsia="Times New Roman"/>
          <w:szCs w:val="24"/>
        </w:rPr>
        <w:t xml:space="preserve">αεροπλοΐας, πρέπει να είναι και καινοτόμο. Γι’ αυτό, απαιτείται ορθός σχεδιασμός, πλήρης συντονισμός και έγκαιρη εκτέλεση.   </w:t>
      </w:r>
    </w:p>
    <w:p w14:paraId="09035B4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Αυτή τη στιγμή τα περισσότερα ζητήματα είναι σε επίπεδο «θα», ή στο «κάποια στιγμή θα το δούμε», ενώ θα έπρεπε ήδη να έχουν επιλυθ</w:t>
      </w:r>
      <w:r>
        <w:rPr>
          <w:rFonts w:eastAsia="Times New Roman" w:cs="Times New Roman"/>
          <w:szCs w:val="24"/>
        </w:rPr>
        <w:t>εί. Έχει χαθεί πολύτιμος χρόνος και θα χαθεί και άλλος τόσος –αυτό είναι το πρόβλημα- προκειμένου να επιλυθούν όλα τα ζητήματα που έχουν τεθεί, να εκδοθούν οι πλέον των δεκατριών ΚΥΑ και υπουργικών αποφάσεων που απαιτούνται.</w:t>
      </w:r>
    </w:p>
    <w:p w14:paraId="09035B4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Ψηφίζουμε, δηλαδή, έναν μελλοντ</w:t>
      </w:r>
      <w:r>
        <w:rPr>
          <w:rFonts w:eastAsia="Times New Roman" w:cs="Times New Roman"/>
          <w:szCs w:val="24"/>
        </w:rPr>
        <w:t>ικό σχεδιασμό, ενώ θα έπρεπε να ψηφίζουμε ένα ολοκληρωμένο πρόγραμμα βασισμένο σε λεπτομερή σχεδιασμό με χρονοδιαγράμματα και πρόβλεψη για την εξασφάλιση των απαραίτητων πόρων.</w:t>
      </w:r>
    </w:p>
    <w:p w14:paraId="09035B5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Ενώ η ίδρυση και η λειτουργία </w:t>
      </w:r>
      <w:proofErr w:type="spellStart"/>
      <w:r>
        <w:rPr>
          <w:rFonts w:eastAsia="Times New Roman" w:cs="Times New Roman"/>
          <w:szCs w:val="24"/>
        </w:rPr>
        <w:t>υδατοδρομίων</w:t>
      </w:r>
      <w:proofErr w:type="spellEnd"/>
      <w:r>
        <w:rPr>
          <w:rFonts w:eastAsia="Times New Roman" w:cs="Times New Roman"/>
          <w:szCs w:val="24"/>
        </w:rPr>
        <w:t xml:space="preserve"> από ξένους και εγχώριους επενδυτές μ</w:t>
      </w:r>
      <w:r>
        <w:rPr>
          <w:rFonts w:eastAsia="Times New Roman" w:cs="Times New Roman"/>
          <w:szCs w:val="24"/>
        </w:rPr>
        <w:t xml:space="preserve">πορεί αναμφίβολα να συμβάλλει στην ανάπτυξη, εσείς θεσμοθετείτε ότι μόνο το δημόσιο και οι ΟΤΑ μπορούν να ιδρύουν </w:t>
      </w:r>
      <w:proofErr w:type="spellStart"/>
      <w:r>
        <w:rPr>
          <w:rFonts w:eastAsia="Times New Roman" w:cs="Times New Roman"/>
          <w:szCs w:val="24"/>
        </w:rPr>
        <w:t>υδατοδρόμια</w:t>
      </w:r>
      <w:proofErr w:type="spellEnd"/>
      <w:r>
        <w:rPr>
          <w:rFonts w:eastAsia="Times New Roman" w:cs="Times New Roman"/>
          <w:szCs w:val="24"/>
        </w:rPr>
        <w:t>, γιατί πρέπει και σωστά –η επιχειρηματολογία είναι σωστή, όχι αυτό που κάνετε- να αποφευχθεί η εμπορευματοποίηση των αδειών. Θα μπ</w:t>
      </w:r>
      <w:r>
        <w:rPr>
          <w:rFonts w:eastAsia="Times New Roman" w:cs="Times New Roman"/>
          <w:szCs w:val="24"/>
        </w:rPr>
        <w:t>ορούσαν, όμως, ακριβώς γι’ αυτόν τον λόγο να προβλεφθούν ασφαλιστικές δικλείδες, να αποφευχθεί η εμπορευματοποίηση αντί του πλήρους αποκλεισμού του ιδιωτικού τομέα. Δυστυχώς, αποδεικνύεται για ακόμη μία φορά μία εμμονή σε έναν κρατισμό παλαιάς κοπής και αν</w:t>
      </w:r>
      <w:r>
        <w:rPr>
          <w:rFonts w:eastAsia="Times New Roman" w:cs="Times New Roman"/>
          <w:szCs w:val="24"/>
        </w:rPr>
        <w:t xml:space="preserve">τιαναπτυξιακό. </w:t>
      </w:r>
    </w:p>
    <w:p w14:paraId="09035B5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προφανώς, δεν λέμε ότι αποτελεί λύση η εναπόθεση της ίδρυσης </w:t>
      </w:r>
      <w:proofErr w:type="spellStart"/>
      <w:r>
        <w:rPr>
          <w:rFonts w:eastAsia="Times New Roman" w:cs="Times New Roman"/>
          <w:szCs w:val="24"/>
        </w:rPr>
        <w:t>υδατοδρομίων</w:t>
      </w:r>
      <w:proofErr w:type="spellEnd"/>
      <w:r>
        <w:rPr>
          <w:rFonts w:eastAsia="Times New Roman" w:cs="Times New Roman"/>
          <w:szCs w:val="24"/>
        </w:rPr>
        <w:t xml:space="preserve"> αποκλειστικά στην αγορά. Αυτή δεν είναι η δική μας θέση, η θέση του Κινήματος Αλλαγής, της Δημοκρατικής Συμπαράταξης. Είναι η θέση ότι δημόσιος και ιδιωτικός τομέ</w:t>
      </w:r>
      <w:r>
        <w:rPr>
          <w:rFonts w:eastAsia="Times New Roman" w:cs="Times New Roman"/>
          <w:szCs w:val="24"/>
        </w:rPr>
        <w:t>ας θα πρέπει να λειτουργούν συνεργατικά για να μπορέσει να πάει μπροστά η χώρα, γιατί αλλιώς τίποτα δεν θα πάει καλά. Οι συμπράξεις -για παράδειγμα- δημοσίου και ιδιωτών θα ήταν μια πιο αποτελεσματική πρακτική.</w:t>
      </w:r>
    </w:p>
    <w:p w14:paraId="09035B5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κάθε περίπτωση, όμως, διερωτώμαι: Πού θα β</w:t>
      </w:r>
      <w:r>
        <w:rPr>
          <w:rFonts w:eastAsia="Times New Roman" w:cs="Times New Roman"/>
          <w:szCs w:val="24"/>
        </w:rPr>
        <w:t xml:space="preserve">ρουν για παράδειγμα </w:t>
      </w:r>
      <w:r>
        <w:rPr>
          <w:rFonts w:eastAsia="Times New Roman" w:cs="Times New Roman"/>
          <w:szCs w:val="24"/>
        </w:rPr>
        <w:t>τους πόρους</w:t>
      </w:r>
      <w:r>
        <w:rPr>
          <w:rFonts w:eastAsia="Times New Roman" w:cs="Times New Roman"/>
          <w:szCs w:val="24"/>
        </w:rPr>
        <w:t xml:space="preserve"> οι δήμοι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είναι γνωστή η κατάσταση πολλοί δήμοι δεν μπορούν να ανταποκριθούν στις άμεσες υποχρεώσεις τους- και </w:t>
      </w:r>
      <w:r>
        <w:rPr>
          <w:rFonts w:eastAsia="Times New Roman" w:cs="Times New Roman"/>
          <w:szCs w:val="24"/>
        </w:rPr>
        <w:t>πολλοί δημόσιοι φορείς</w:t>
      </w:r>
      <w:r>
        <w:rPr>
          <w:rFonts w:eastAsia="Times New Roman" w:cs="Times New Roman"/>
          <w:szCs w:val="24"/>
        </w:rPr>
        <w:t xml:space="preserve">;. Κάνουμε ασκήσεις επί </w:t>
      </w:r>
      <w:proofErr w:type="spellStart"/>
      <w:r>
        <w:rPr>
          <w:rFonts w:eastAsia="Times New Roman" w:cs="Times New Roman"/>
          <w:szCs w:val="24"/>
        </w:rPr>
        <w:t>χάρτου</w:t>
      </w:r>
      <w:proofErr w:type="spellEnd"/>
      <w:r>
        <w:rPr>
          <w:rFonts w:eastAsia="Times New Roman" w:cs="Times New Roman"/>
          <w:szCs w:val="24"/>
        </w:rPr>
        <w:t>; Γιατί να μην μπορούν και οι ιδιωτικοί φορείς με ένα αυστηρό</w:t>
      </w:r>
      <w:r>
        <w:rPr>
          <w:rFonts w:eastAsia="Times New Roman" w:cs="Times New Roman"/>
          <w:szCs w:val="24"/>
        </w:rPr>
        <w:t xml:space="preserve">, </w:t>
      </w:r>
      <w:r>
        <w:rPr>
          <w:rFonts w:eastAsia="Times New Roman" w:cs="Times New Roman"/>
          <w:szCs w:val="24"/>
        </w:rPr>
        <w:lastRenderedPageBreak/>
        <w:t xml:space="preserve">σκληρό πλαίσιο του κράτους; Κατά τα άλλα προωθεί η Κυβέρνηση τις επενδύσεις και το φιλικό επενδυτικό περιβάλλον. </w:t>
      </w:r>
    </w:p>
    <w:p w14:paraId="09035B5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Έστω ότι με πολύ προσπάθεια –και το εύχομαι- οι δήμοι τα καταφέρνουν. Τα έσοδα από τα παράβολα, όμως, θα πηγαίνουν στο Υπουργείο σας για να </w:t>
      </w:r>
      <w:r>
        <w:rPr>
          <w:rFonts w:eastAsia="Times New Roman" w:cs="Times New Roman"/>
          <w:szCs w:val="24"/>
        </w:rPr>
        <w:t>μπορούν να πραγματοποιούνται οι απαραίτητοι έλεγχοι. Τι ακριβώς λέμε τώρα; Αυξήστε εσείς τον προϋπολογισμό σας. Οι δήμοι θα χρειάζονται έσοδα για συντήρηση, βελτίωση κ.λπ. ενώ θα πρέπει να μπορούν να χρηματοδοτούν και άλλες δραστηριότητες τους. Θα τα παίρν</w:t>
      </w:r>
      <w:r>
        <w:rPr>
          <w:rFonts w:eastAsia="Times New Roman" w:cs="Times New Roman"/>
          <w:szCs w:val="24"/>
        </w:rPr>
        <w:t>ετε εσείς -λέει- και θα αποφασίζετε ποιο μέρος τους θα δίνετε στους δήμους.</w:t>
      </w:r>
    </w:p>
    <w:p w14:paraId="09035B5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γιατί να προχωρήσει ένας ΟΤΑ σε μια τέτοια επένδυση στην περίπτωση που διαθέτει τα κεφάλαια –που δεν είναι και εύκολη αυτή η περίπτωση- τη στιγμή δεν θα του εξασφαλίζονται καν </w:t>
      </w:r>
      <w:r>
        <w:rPr>
          <w:rFonts w:eastAsia="Times New Roman" w:cs="Times New Roman"/>
          <w:szCs w:val="24"/>
        </w:rPr>
        <w:t xml:space="preserve">τα αντίστοιχα έσοδα; </w:t>
      </w:r>
    </w:p>
    <w:p w14:paraId="09035B5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Σε αυτά τα αυτονόητα ερωτήματα πρέπει να απαντήσετε στην τοποθέτησή σας. Νομίζω ότι τα έχουμε πει και στις </w:t>
      </w:r>
      <w:r>
        <w:rPr>
          <w:rFonts w:eastAsia="Times New Roman" w:cs="Times New Roman"/>
          <w:szCs w:val="24"/>
        </w:rPr>
        <w:t xml:space="preserve">επιτροπές </w:t>
      </w:r>
      <w:r>
        <w:rPr>
          <w:rFonts w:eastAsia="Times New Roman" w:cs="Times New Roman"/>
          <w:szCs w:val="24"/>
        </w:rPr>
        <w:t>και δεν έχουμε πάρει απαντήσεις. Είναι ή δεν είναι αυτό επιβεβαίωση μιας εμμονής σε ένα συγκεντρωτικό κράτος και σε μ</w:t>
      </w:r>
      <w:r>
        <w:rPr>
          <w:rFonts w:eastAsia="Times New Roman" w:cs="Times New Roman"/>
          <w:szCs w:val="24"/>
        </w:rPr>
        <w:t>ια εισπρακτική πολιτική και όταν εν</w:t>
      </w:r>
      <w:r>
        <w:rPr>
          <w:rFonts w:eastAsia="Times New Roman" w:cs="Times New Roman"/>
          <w:szCs w:val="24"/>
        </w:rPr>
        <w:t xml:space="preserve"> </w:t>
      </w:r>
      <w:r>
        <w:rPr>
          <w:rFonts w:eastAsia="Times New Roman" w:cs="Times New Roman"/>
          <w:szCs w:val="24"/>
        </w:rPr>
        <w:t xml:space="preserve">όψει μάλιστα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μιλάτε για χειραφετημένη αυτοδιοίκηση με δικούς της πόρους και δικές της αρμοδιότητες;</w:t>
      </w:r>
    </w:p>
    <w:p w14:paraId="09035B5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το δεύτερο μέρος του νομοσχεδίου και τις αστικές οδικές μεταφορές, αναρωτιέται π</w:t>
      </w:r>
      <w:r>
        <w:rPr>
          <w:rFonts w:eastAsia="Times New Roman" w:cs="Times New Roman"/>
          <w:szCs w:val="24"/>
        </w:rPr>
        <w:t xml:space="preserve">ράγματι </w:t>
      </w:r>
      <w:r>
        <w:rPr>
          <w:rFonts w:eastAsia="Times New Roman" w:cs="Times New Roman"/>
          <w:szCs w:val="24"/>
        </w:rPr>
        <w:t xml:space="preserve">κάποιος </w:t>
      </w:r>
      <w:r>
        <w:rPr>
          <w:rFonts w:eastAsia="Times New Roman" w:cs="Times New Roman"/>
          <w:szCs w:val="24"/>
        </w:rPr>
        <w:t>πώς είναι δυνατόν να μην έχει προηγηθεί κα</w:t>
      </w:r>
      <w:r>
        <w:rPr>
          <w:rFonts w:eastAsia="Times New Roman" w:cs="Times New Roman"/>
          <w:szCs w:val="24"/>
        </w:rPr>
        <w:t>μ</w:t>
      </w:r>
      <w:r>
        <w:rPr>
          <w:rFonts w:eastAsia="Times New Roman" w:cs="Times New Roman"/>
          <w:szCs w:val="24"/>
        </w:rPr>
        <w:t>μία διαβούλευση για το φλέγον ζήτημα της διατήρησης των θέσεων εργασίας του ήδη υπάρχοντος προσωπικού στα αστικά ΚΤΕΛ και την εξασφάλιση των εργασιακών δικαιωμάτων τους –ή εάν έχει γίνει, να μας το</w:t>
      </w:r>
      <w:r>
        <w:rPr>
          <w:rFonts w:eastAsia="Times New Roman" w:cs="Times New Roman"/>
          <w:szCs w:val="24"/>
        </w:rPr>
        <w:t xml:space="preserve"> πείτε- στην περίπτωση αλλαγής του φορέα δημόσιας υπηρεσίας, ο οποίος ενδεχομένως να προκύψει μετά την ολοκλήρωση των διαγωνιστικών διαδικασιών; </w:t>
      </w:r>
    </w:p>
    <w:p w14:paraId="09035B5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Δεν μπαίνω περισσότερο εδώ, γιατί αναγκαστικά με τις τροπολογίες που έχετε καταθέσει, θα πρέπει να μιλήσουμε κ</w:t>
      </w:r>
      <w:r>
        <w:rPr>
          <w:rFonts w:eastAsia="Times New Roman" w:cs="Times New Roman"/>
          <w:szCs w:val="24"/>
        </w:rPr>
        <w:t>αι για τις τροπολογίες στο χρόνο που έχουμε. Και εδώ νομίζω ότι η συζήτηση είναι μεγαλύτερη, διότι ανακύπτουν πάρα πολλά θέματα.</w:t>
      </w:r>
    </w:p>
    <w:p w14:paraId="09035B5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Όσο αφορά </w:t>
      </w:r>
      <w:r>
        <w:rPr>
          <w:rFonts w:eastAsia="Times New Roman" w:cs="Times New Roman"/>
          <w:szCs w:val="24"/>
        </w:rPr>
        <w:t>σ</w:t>
      </w:r>
      <w:r>
        <w:rPr>
          <w:rFonts w:eastAsia="Times New Roman" w:cs="Times New Roman"/>
          <w:szCs w:val="24"/>
        </w:rPr>
        <w:t>την Εθνική Αρχή Συντονισμού Πτήσεων δεν μπορούμε να είμαστε αισιόδοξοι, καθώς είναι γνωστή και καταγεγραμμένη η σχέσ</w:t>
      </w:r>
      <w:r>
        <w:rPr>
          <w:rFonts w:eastAsia="Times New Roman" w:cs="Times New Roman"/>
          <w:szCs w:val="24"/>
        </w:rPr>
        <w:t xml:space="preserve">η της Κυβέρνησής σας με τις </w:t>
      </w:r>
      <w:r>
        <w:rPr>
          <w:rFonts w:eastAsia="Times New Roman" w:cs="Times New Roman"/>
          <w:szCs w:val="24"/>
        </w:rPr>
        <w:t>ανεξάρτητες αρχές</w:t>
      </w:r>
      <w:r>
        <w:rPr>
          <w:rFonts w:eastAsia="Times New Roman" w:cs="Times New Roman"/>
          <w:szCs w:val="24"/>
        </w:rPr>
        <w:t xml:space="preserve">. Την προβλέπετε σαφώς </w:t>
      </w:r>
      <w:proofErr w:type="spellStart"/>
      <w:r>
        <w:rPr>
          <w:rFonts w:eastAsia="Times New Roman" w:cs="Times New Roman"/>
          <w:szCs w:val="24"/>
        </w:rPr>
        <w:t>υποστελεχωμένη</w:t>
      </w:r>
      <w:proofErr w:type="spellEnd"/>
      <w:r>
        <w:rPr>
          <w:rFonts w:eastAsia="Times New Roman" w:cs="Times New Roman"/>
          <w:szCs w:val="24"/>
        </w:rPr>
        <w:t xml:space="preserve"> και σε δευτερεύοντα ρόλο. Προτεραιότητα έχουν τα τέλη, τα παράβολά και η είσπραξή τους.</w:t>
      </w:r>
    </w:p>
    <w:p w14:paraId="09035B5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οι χρόνοι και τα αντανακλαστικά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απελπιστικά αργά. Ακόμα και εάν ολοκληρωθεί τώρα η νομο</w:t>
      </w:r>
      <w:r>
        <w:rPr>
          <w:rFonts w:eastAsia="Times New Roman" w:cs="Times New Roman"/>
          <w:szCs w:val="24"/>
        </w:rPr>
        <w:lastRenderedPageBreak/>
        <w:t xml:space="preserve">θετική διαδικασία για την ίδρυση και λειτουργία των </w:t>
      </w:r>
      <w:proofErr w:type="spellStart"/>
      <w:r>
        <w:rPr>
          <w:rFonts w:eastAsia="Times New Roman" w:cs="Times New Roman"/>
          <w:szCs w:val="24"/>
        </w:rPr>
        <w:t>υδατοδρομίων</w:t>
      </w:r>
      <w:proofErr w:type="spellEnd"/>
      <w:r>
        <w:rPr>
          <w:rFonts w:eastAsia="Times New Roman" w:cs="Times New Roman"/>
          <w:szCs w:val="24"/>
        </w:rPr>
        <w:t>, οι ενδιαφερόμενοι επενδυτές δεν θα προλάβουν ούτε το επόμενο καλοκαίρι τον τουρισμό. Και υπάρχει εκτίμηση άμεσων επενδυτικών</w:t>
      </w:r>
      <w:r>
        <w:rPr>
          <w:rFonts w:eastAsia="Times New Roman" w:cs="Times New Roman"/>
          <w:szCs w:val="24"/>
        </w:rPr>
        <w:t xml:space="preserve"> κεφαλαίων εν αναμονή. Είναι απλώς διαχειριστική ανεπάρκεια ή είναι δευτερεύον το ενδιαφέρον για τις επενδύσεις;</w:t>
      </w:r>
    </w:p>
    <w:p w14:paraId="09035B5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Η αναδιανομή, όμως, της φτώχειας –την οποία ασκεί η Κυβέρνησή σας- δεν στοιχειοθετεί προοδευτική πολιτική. Ούτε γίνεται πολιτική μόνο με την </w:t>
      </w:r>
      <w:proofErr w:type="spellStart"/>
      <w:r>
        <w:rPr>
          <w:rFonts w:eastAsia="Times New Roman" w:cs="Times New Roman"/>
          <w:szCs w:val="24"/>
        </w:rPr>
        <w:t>υπ</w:t>
      </w:r>
      <w:r>
        <w:rPr>
          <w:rFonts w:eastAsia="Times New Roman" w:cs="Times New Roman"/>
          <w:szCs w:val="24"/>
        </w:rPr>
        <w:t>ερφορολόγηση</w:t>
      </w:r>
      <w:proofErr w:type="spellEnd"/>
      <w:r>
        <w:rPr>
          <w:rFonts w:eastAsia="Times New Roman" w:cs="Times New Roman"/>
          <w:szCs w:val="24"/>
        </w:rPr>
        <w:t xml:space="preserve"> που ασκείτε και με αυτό το άδικο ασφαλιστικό του κ. </w:t>
      </w:r>
      <w:proofErr w:type="spellStart"/>
      <w:r>
        <w:rPr>
          <w:rFonts w:eastAsia="Times New Roman" w:cs="Times New Roman"/>
          <w:szCs w:val="24"/>
        </w:rPr>
        <w:t>Κατρούγκαλου</w:t>
      </w:r>
      <w:proofErr w:type="spellEnd"/>
      <w:r>
        <w:rPr>
          <w:rFonts w:eastAsia="Times New Roman" w:cs="Times New Roman"/>
          <w:szCs w:val="24"/>
        </w:rPr>
        <w:t>, για το οποίο έχουμε πει από την πρώτη στιγμή ότι θα πρέπει να αλλάξει ριζικά. Για να πετύχουμε ικανοποιητικούς ρυθμούς ανάπτυξης ώστε να μην συζητάμε συνεχώς για περικοπές συντά</w:t>
      </w:r>
      <w:r>
        <w:rPr>
          <w:rFonts w:eastAsia="Times New Roman" w:cs="Times New Roman"/>
          <w:szCs w:val="24"/>
        </w:rPr>
        <w:t xml:space="preserve">ξεων, μείωση αφορολόγητου, ανεργία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xml:space="preserve">, χρειάζεται αλλαγή πολιτικής. </w:t>
      </w:r>
    </w:p>
    <w:p w14:paraId="09035B5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εσείς, αντί να θεμελιώσετε ένα σύγχρονο και αποτελεσματικό κράτος, αντί να μειώσετε τη γραφειοκρατία, αντί να ενισχύσετε τη διαφάνεια, τις ανεξάρτητες αρχές και την ταχύτητα της </w:t>
      </w:r>
      <w:r>
        <w:rPr>
          <w:rFonts w:eastAsia="Times New Roman" w:cs="Times New Roman"/>
          <w:szCs w:val="24"/>
        </w:rPr>
        <w:t xml:space="preserve">απονομής δικαιοσύνης και να δημιουργήσετε, τέλος, ένα φιλικό περιβάλλον για την προσέλκυση εγχώριων και ξένων επενδύσεων, επιδίδεστε σε μια πρωτοφανή συνολικά στην Κυβέρνησή σας </w:t>
      </w:r>
      <w:proofErr w:type="spellStart"/>
      <w:r>
        <w:rPr>
          <w:rFonts w:eastAsia="Times New Roman" w:cs="Times New Roman"/>
          <w:szCs w:val="24"/>
        </w:rPr>
        <w:t>φοροεπιδρομή</w:t>
      </w:r>
      <w:proofErr w:type="spellEnd"/>
      <w:r>
        <w:rPr>
          <w:rFonts w:eastAsia="Times New Roman" w:cs="Times New Roman"/>
          <w:szCs w:val="24"/>
        </w:rPr>
        <w:t xml:space="preserve"> και στη συσσώρευση </w:t>
      </w:r>
      <w:proofErr w:type="spellStart"/>
      <w:r>
        <w:rPr>
          <w:rFonts w:eastAsia="Times New Roman" w:cs="Times New Roman"/>
          <w:szCs w:val="24"/>
        </w:rPr>
        <w:t>υπερπλεονασμάτων</w:t>
      </w:r>
      <w:proofErr w:type="spellEnd"/>
      <w:r>
        <w:rPr>
          <w:rFonts w:eastAsia="Times New Roman" w:cs="Times New Roman"/>
          <w:szCs w:val="24"/>
        </w:rPr>
        <w:t xml:space="preserve"> με μόνο σκοπό τη διανομή των </w:t>
      </w:r>
      <w:r>
        <w:rPr>
          <w:rFonts w:eastAsia="Times New Roman" w:cs="Times New Roman"/>
          <w:szCs w:val="24"/>
        </w:rPr>
        <w:t>επιδομάτων.</w:t>
      </w:r>
    </w:p>
    <w:p w14:paraId="09035B5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Μια πραγματικά προοδευτική πολιτική, όμως, μεριμνά πρωτίστως για την ανάπτυξη. Την ανάπτυξη όχι ως σύνθημα –γιατί το ακούμε ως σύνθημα από τον Πρωθυπουργό τον τελευταίο καιρό, «δίκαιη ανάπτυξη»- αλλά την ανάπτυξη η οποία θα έχει τη δίκαιη αναδι</w:t>
      </w:r>
      <w:r>
        <w:rPr>
          <w:rFonts w:eastAsia="Times New Roman" w:cs="Times New Roman"/>
          <w:szCs w:val="24"/>
        </w:rPr>
        <w:t>ανομή του πλούτου, θα έχουμε σύγχρονες υπηρεσίες κοινωνικής πολιτικής στον τομέα της παιδείας και της υγείας, που δεν έχουμε, και το κράτος δεν θα ασχολείται με όλα, με όλους τους άλλους τομείς, αλλά θα ασχολείται εκεί που πραγματικά χρειάζεται και στους ά</w:t>
      </w:r>
      <w:r>
        <w:rPr>
          <w:rFonts w:eastAsia="Times New Roman" w:cs="Times New Roman"/>
          <w:szCs w:val="24"/>
        </w:rPr>
        <w:t>λλους τομείς θα βάζει το αυστηρό πλαίσιο.</w:t>
      </w:r>
    </w:p>
    <w:p w14:paraId="09035B5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Κύριε Υπουργέ, έρχομαι σε μία τροπολογία την οποία έχετε καταθέσει με τη γνώριμη, πλέον, πρακτική της Κυβέρνησής σας, δηλαδή την τελευταία στιγμή χθες το βράδυ. Το λέω γιατί στο δικό σας το νομοσχέδιο ήταν, στις </w:t>
      </w:r>
      <w:r>
        <w:rPr>
          <w:rFonts w:eastAsia="Times New Roman" w:cs="Times New Roman"/>
          <w:szCs w:val="24"/>
        </w:rPr>
        <w:t>επ</w:t>
      </w:r>
      <w:r>
        <w:rPr>
          <w:rFonts w:eastAsia="Times New Roman" w:cs="Times New Roman"/>
          <w:szCs w:val="24"/>
        </w:rPr>
        <w:t xml:space="preserve">ιτροπές </w:t>
      </w:r>
      <w:r>
        <w:rPr>
          <w:rFonts w:eastAsia="Times New Roman" w:cs="Times New Roman"/>
          <w:szCs w:val="24"/>
        </w:rPr>
        <w:t xml:space="preserve">ήμασταν. </w:t>
      </w:r>
    </w:p>
    <w:p w14:paraId="09035B5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α τέτοια, θεωρώ, σημαντική τροπολογία -δεν τη θεωρώ κάποια τροπολογία η οποία δεν αφορά τον κόσμο, δεν αφορά όσους μεταφέρονται με τις αστικές συγκοινωνίες- θα έπρεπε τουλάχιστον να γίνει μ</w:t>
      </w:r>
      <w:r>
        <w:rPr>
          <w:rFonts w:eastAsia="Times New Roman" w:cs="Times New Roman"/>
          <w:szCs w:val="24"/>
        </w:rPr>
        <w:t>ί</w:t>
      </w:r>
      <w:r>
        <w:rPr>
          <w:rFonts w:eastAsia="Times New Roman" w:cs="Times New Roman"/>
          <w:szCs w:val="24"/>
        </w:rPr>
        <w:t xml:space="preserve">α διαβούλευση στις </w:t>
      </w:r>
      <w:r>
        <w:rPr>
          <w:rFonts w:eastAsia="Times New Roman" w:cs="Times New Roman"/>
          <w:szCs w:val="24"/>
        </w:rPr>
        <w:t>ε</w:t>
      </w:r>
      <w:r>
        <w:rPr>
          <w:rFonts w:eastAsia="Times New Roman" w:cs="Times New Roman"/>
          <w:szCs w:val="24"/>
        </w:rPr>
        <w:t xml:space="preserve">πιτροπές και να </w:t>
      </w:r>
      <w:r>
        <w:rPr>
          <w:rFonts w:eastAsia="Times New Roman" w:cs="Times New Roman"/>
          <w:szCs w:val="24"/>
        </w:rPr>
        <w:t>μπορούμε να έχουμε τις απαντήσεις και να γίνει συζήτηση. Δυστυχώς, γίνεται στο πόδι και αυτό μας δημιουργεί πολλές ερωτήσεις και πολλές αμφιβολίες.</w:t>
      </w:r>
    </w:p>
    <w:p w14:paraId="09035B5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Με την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τροπολογία με γενικό αριθμό 1764 και ειδικό 33, για τον πρώην ΟΑΣΘ, τον πρώην ΟΑΣΑ και τα ΚΤ</w:t>
      </w:r>
      <w:r>
        <w:rPr>
          <w:rFonts w:eastAsia="Times New Roman" w:cs="Times New Roman"/>
          <w:szCs w:val="24"/>
        </w:rPr>
        <w:t>ΕΛ, ορίζεται στις περιοχές αρμοδιότητας ΟΑΣΑ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επιτρέπεται η εκτέλεση αστικών και υπεραστικών δρομολογίων από τα </w:t>
      </w:r>
      <w:r>
        <w:rPr>
          <w:rFonts w:eastAsia="Times New Roman" w:cs="Times New Roman"/>
          <w:szCs w:val="24"/>
        </w:rPr>
        <w:lastRenderedPageBreak/>
        <w:t>ΚΤΕΛ. Σε περίπτωση μη κατάρτισης σύμβασης με το κατά τόπο αρμόδιο ΚΤΕΛ αυτή μπορεί να καταρτίζεται με άλλους οδικούς μεταφορείς επιβατών. Α</w:t>
      </w:r>
      <w:r>
        <w:rPr>
          <w:rFonts w:eastAsia="Times New Roman" w:cs="Times New Roman"/>
          <w:szCs w:val="24"/>
        </w:rPr>
        <w:t xml:space="preserve">σάφεια το μεγαλείο σου! </w:t>
      </w:r>
    </w:p>
    <w:p w14:paraId="09035B6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Δεν μας διευκρινίζετε ποιος είναι ο οδικός μεταφορέας επιβατών που εκτός από άγνωστος προτείνει δρομολόγια και όρους σύμβασης και εγκρίνει ο Υπουργός. Χωρίς διαγωνισμό; Πού είναι η διαφάνεια και το ξεκάθαρο θεσμικό πλαίσιο; Σε ένα </w:t>
      </w:r>
      <w:r>
        <w:rPr>
          <w:rFonts w:eastAsia="Times New Roman" w:cs="Times New Roman"/>
          <w:szCs w:val="24"/>
        </w:rPr>
        <w:t>θέμα στο οποίο έχει γίνει μ</w:t>
      </w:r>
      <w:r>
        <w:rPr>
          <w:rFonts w:eastAsia="Times New Roman" w:cs="Times New Roman"/>
          <w:szCs w:val="24"/>
        </w:rPr>
        <w:t>ί</w:t>
      </w:r>
      <w:r>
        <w:rPr>
          <w:rFonts w:eastAsia="Times New Roman" w:cs="Times New Roman"/>
          <w:szCs w:val="24"/>
        </w:rPr>
        <w:t xml:space="preserve">α μεγάλη συζήτηση εδώ συνεχίζετε, ως Κυβέρνηση, τις παλινωδίες. </w:t>
      </w:r>
    </w:p>
    <w:p w14:paraId="09035B6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βέβαια, διαβάζουμε και δημοσιεύματα. Τα διαβάζαμε πριν έρθει η τροπολογία σας. Δεν γνωρίζαμε ότι θα έρθει. Διαβάσαμε χθες δημοσίευμα στις ιστοσελίδες «Φεύγει ο</w:t>
      </w:r>
      <w:r>
        <w:rPr>
          <w:rFonts w:eastAsia="Times New Roman" w:cs="Times New Roman"/>
          <w:szCs w:val="24"/>
        </w:rPr>
        <w:t xml:space="preserve"> ΟΑΣΘ από γραμμές της υπαίθρου της Θεσσαλονίκης».</w:t>
      </w:r>
    </w:p>
    <w:p w14:paraId="09035B62" w14:textId="77777777" w:rsidR="00850D36" w:rsidRDefault="006A7907">
      <w:pPr>
        <w:spacing w:line="600" w:lineRule="auto"/>
        <w:ind w:firstLine="720"/>
        <w:jc w:val="both"/>
        <w:rPr>
          <w:rFonts w:eastAsia="Times New Roman" w:cs="Times New Roman"/>
          <w:szCs w:val="24"/>
        </w:rPr>
      </w:pPr>
      <w:r w:rsidRPr="00776321">
        <w:rPr>
          <w:rFonts w:eastAsia="Times New Roman" w:cs="Times New Roman"/>
          <w:b/>
          <w:szCs w:val="24"/>
        </w:rPr>
        <w:t>ΧΡΗΣΤΟΣ ΣΠΙΡΤΖΗΣ (Υπουργός Υποδομών και Μεταφορών):</w:t>
      </w:r>
      <w:r>
        <w:rPr>
          <w:rFonts w:eastAsia="Times New Roman" w:cs="Times New Roman"/>
          <w:szCs w:val="24"/>
        </w:rPr>
        <w:t xml:space="preserve"> Από πού;</w:t>
      </w:r>
    </w:p>
    <w:p w14:paraId="09035B63" w14:textId="77777777" w:rsidR="00850D36" w:rsidRDefault="006A7907">
      <w:pPr>
        <w:spacing w:line="600" w:lineRule="auto"/>
        <w:ind w:firstLine="720"/>
        <w:jc w:val="both"/>
        <w:rPr>
          <w:rFonts w:eastAsia="Times New Roman" w:cs="Times New Roman"/>
          <w:szCs w:val="24"/>
        </w:rPr>
      </w:pPr>
      <w:r w:rsidRPr="00776321">
        <w:rPr>
          <w:rFonts w:eastAsia="Times New Roman" w:cs="Times New Roman"/>
          <w:b/>
          <w:szCs w:val="24"/>
        </w:rPr>
        <w:t>ΑΘΑΝΑΣΙΟΣ ΘΕΟΧΑΡΟΠΟΥΛΟΣ:</w:t>
      </w:r>
      <w:r>
        <w:rPr>
          <w:rFonts w:eastAsia="Times New Roman" w:cs="Times New Roman"/>
          <w:szCs w:val="24"/>
        </w:rPr>
        <w:t xml:space="preserve"> </w:t>
      </w:r>
      <w:proofErr w:type="spellStart"/>
      <w:r>
        <w:rPr>
          <w:rFonts w:eastAsia="Times New Roman" w:cs="Times New Roman"/>
          <w:szCs w:val="24"/>
          <w:lang w:val="en-US"/>
        </w:rPr>
        <w:t>Voria</w:t>
      </w:r>
      <w:proofErr w:type="spellEnd"/>
      <w:r w:rsidRPr="0049068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ένα </w:t>
      </w:r>
      <w:r>
        <w:rPr>
          <w:rFonts w:eastAsia="Times New Roman" w:cs="Times New Roman"/>
          <w:szCs w:val="24"/>
          <w:lang w:val="en-US"/>
        </w:rPr>
        <w:t>site</w:t>
      </w:r>
      <w:r w:rsidRPr="0049068B">
        <w:rPr>
          <w:rFonts w:eastAsia="Times New Roman" w:cs="Times New Roman"/>
          <w:szCs w:val="24"/>
        </w:rPr>
        <w:t>.</w:t>
      </w:r>
      <w:r>
        <w:rPr>
          <w:rFonts w:eastAsia="Times New Roman" w:cs="Times New Roman"/>
          <w:szCs w:val="24"/>
        </w:rPr>
        <w:t xml:space="preserve"> </w:t>
      </w:r>
    </w:p>
    <w:p w14:paraId="09035B6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εμείς δεν το ξέραμε και λέμε δεν έχουμε κάτι τέτοιο στις τροπολογίες. Δεν το είχαμε χθες το από</w:t>
      </w:r>
      <w:r>
        <w:rPr>
          <w:rFonts w:eastAsia="Times New Roman" w:cs="Times New Roman"/>
          <w:szCs w:val="24"/>
        </w:rPr>
        <w:t xml:space="preserve">γευμα. Το ήξεραν πριν από εσάς, μάλλον, το τι θα συμβεί. Λέω για κάτι το οποίο το βλέπαμε ότι αναμένεται και εμείς λέγαμε έχει ολοκληρωθεί στις </w:t>
      </w:r>
      <w:r>
        <w:rPr>
          <w:rFonts w:eastAsia="Times New Roman" w:cs="Times New Roman"/>
          <w:szCs w:val="24"/>
        </w:rPr>
        <w:t>ε</w:t>
      </w:r>
      <w:r>
        <w:rPr>
          <w:rFonts w:eastAsia="Times New Roman" w:cs="Times New Roman"/>
          <w:szCs w:val="24"/>
        </w:rPr>
        <w:t xml:space="preserve">πιτροπές και δεν έχουμε δει κάτι τέτοιο. Το οποίο τι λέει στην ουσία; Ότι εκεί που δεν μπορείτε, στις περιοχές </w:t>
      </w:r>
      <w:r>
        <w:rPr>
          <w:rFonts w:eastAsia="Times New Roman" w:cs="Times New Roman"/>
          <w:szCs w:val="24"/>
        </w:rPr>
        <w:t>της υπαίθρου, θα το δίνετε στο ΚΤΕΛ.</w:t>
      </w:r>
    </w:p>
    <w:p w14:paraId="09035B6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το πρόβλημα ξέρετε ποιο είναι; Ότι ουσιαστικά έναν περίπου χρόνο μετά την κρατικοποίηση του ΟΑΣΘ συνεχίζεται το ράβε-ξήλωνε του συγκοινωνιακού χάρτη της Θεσσαλονίκης. </w:t>
      </w:r>
    </w:p>
    <w:p w14:paraId="09035B6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λύση δεν ήταν να περάσουμε απ</w:t>
      </w:r>
      <w:r>
        <w:rPr>
          <w:rFonts w:eastAsia="Times New Roman" w:cs="Times New Roman"/>
          <w:szCs w:val="24"/>
        </w:rPr>
        <w:t>ό το ιδιωτικό μονοπώλιο του ΟΑΣΘ που σας είπαμε και εδώ μέσα –τότε είχαμε ψηφίσει «</w:t>
      </w:r>
      <w:r>
        <w:rPr>
          <w:rFonts w:eastAsia="Times New Roman" w:cs="Times New Roman"/>
          <w:szCs w:val="24"/>
        </w:rPr>
        <w:t>π</w:t>
      </w:r>
      <w:r>
        <w:rPr>
          <w:rFonts w:eastAsia="Times New Roman" w:cs="Times New Roman"/>
          <w:szCs w:val="24"/>
        </w:rPr>
        <w:t>αρών», δεν το είχαμε καταψηφίσει, θυμάστε- και τότε ότι δεν συμφωνούμε με αυτήν την κατάσταση η οποία υπήρχε. Να μην περάσουμε σε ένα κρατικό μονοπώλιο του Υπουργείου Μεταφ</w:t>
      </w:r>
      <w:r>
        <w:rPr>
          <w:rFonts w:eastAsia="Times New Roman" w:cs="Times New Roman"/>
          <w:szCs w:val="24"/>
        </w:rPr>
        <w:t>ορών με τα ίδια προβλήματα. Εσάς, όμως, είναι μεγαλύτερο το πρόβλημα. Δεν μπορείτε να το εφαρμόσετε ούτε αυτό και στο τέλος προχωράτε σε μ</w:t>
      </w:r>
      <w:r>
        <w:rPr>
          <w:rFonts w:eastAsia="Times New Roman" w:cs="Times New Roman"/>
          <w:szCs w:val="24"/>
        </w:rPr>
        <w:t>ί</w:t>
      </w:r>
      <w:r>
        <w:rPr>
          <w:rFonts w:eastAsia="Times New Roman" w:cs="Times New Roman"/>
          <w:szCs w:val="24"/>
        </w:rPr>
        <w:t>α κρατικοδίαιτη μεταφορά εκεί που θέλετε χωρίς καν τους όρους της διαφάνειας. Πήρατε τις συγκοινωνίες από τους ιδιώτε</w:t>
      </w:r>
      <w:r>
        <w:rPr>
          <w:rFonts w:eastAsia="Times New Roman" w:cs="Times New Roman"/>
          <w:szCs w:val="24"/>
        </w:rPr>
        <w:t xml:space="preserve">ς και τώρα τις ξαναδίνετε πίσω μέσω μιας αδιαφανούς διαδικασίας. Ομολογείτε την αποτυχία και κάθε κριτική που σας είχαμε ασκήσει επιβεβαιώνεται λέξη προς λέξη. </w:t>
      </w:r>
    </w:p>
    <w:p w14:paraId="09035B6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λύση για τη Θεσσαλονίκη βρίσκεται σε ανοικτές δημόσιες συγκοινωνίες με καθοριστικό ρόλο της α</w:t>
      </w:r>
      <w:r>
        <w:rPr>
          <w:rFonts w:eastAsia="Times New Roman" w:cs="Times New Roman"/>
          <w:szCs w:val="24"/>
        </w:rPr>
        <w:t>υτοδιοίκησης και των φορέων της πόλης. Εμείς αυτό που λέγαμε και τότε και τώρα είναι ότι οι αστικές συγκοινωνίες της Θεσσαλονίκης</w:t>
      </w:r>
      <w:r>
        <w:rPr>
          <w:rFonts w:eastAsia="Times New Roman" w:cs="Times New Roman"/>
          <w:szCs w:val="24"/>
        </w:rPr>
        <w:t xml:space="preserve"> πρέπει</w:t>
      </w:r>
      <w:r>
        <w:rPr>
          <w:rFonts w:eastAsia="Times New Roman" w:cs="Times New Roman"/>
          <w:szCs w:val="24"/>
        </w:rPr>
        <w:t xml:space="preserve"> να σχεδιάζονται από τους ανθρώπους της πόλης και όχι από τους αρεστούς του εκάστοτε Υπουργού. </w:t>
      </w:r>
    </w:p>
    <w:p w14:paraId="09035B6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Δεν ήταν καλή η κατάστασ</w:t>
      </w:r>
      <w:r>
        <w:rPr>
          <w:rFonts w:eastAsia="Times New Roman" w:cs="Times New Roman"/>
          <w:szCs w:val="24"/>
        </w:rPr>
        <w:t>η. Έπρεπε να αλλάξει εκείνη η κατάσταση. Δεν είναι καλή η κατάσταση σήμερα. Και αυτά που κάνετε δείχνουν ότι παραμένει μία άρρωστη κατάσταση στη Θεσσαλονίκη.</w:t>
      </w:r>
    </w:p>
    <w:p w14:paraId="09035B6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Ζητάτε οι αστικές συγκοινωνίες της Θεσσαλονίκης να ανήκουν στο Υπουργείο σας ουσιαστικά αυτή τη στ</w:t>
      </w:r>
      <w:r>
        <w:rPr>
          <w:rFonts w:eastAsia="Times New Roman" w:cs="Times New Roman"/>
          <w:szCs w:val="24"/>
        </w:rPr>
        <w:t xml:space="preserve">ιγμή όχι στο κράτος και στην κοινωνία. Έρχεστε με μία υπουργική απόφαση </w:t>
      </w:r>
      <w:r>
        <w:rPr>
          <w:rFonts w:eastAsia="Times New Roman" w:cs="Times New Roman"/>
          <w:szCs w:val="24"/>
          <w:lang w:val="en-US"/>
        </w:rPr>
        <w:t>fast</w:t>
      </w:r>
      <w:r w:rsidRPr="00E66644">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Να την αποσύρετε να το συζητήσουμε κανονικά. Να το συζητήσουμε μέσα στις </w:t>
      </w:r>
      <w:r>
        <w:rPr>
          <w:rFonts w:eastAsia="Times New Roman" w:cs="Times New Roman"/>
          <w:szCs w:val="24"/>
        </w:rPr>
        <w:t>ε</w:t>
      </w:r>
      <w:r>
        <w:rPr>
          <w:rFonts w:eastAsia="Times New Roman" w:cs="Times New Roman"/>
          <w:szCs w:val="24"/>
        </w:rPr>
        <w:t xml:space="preserve">πιτροπές, να μας απαντήσετε σε όλα αυτά. Γι’ αυτό είναι οι </w:t>
      </w:r>
      <w:r>
        <w:rPr>
          <w:rFonts w:eastAsia="Times New Roman" w:cs="Times New Roman"/>
          <w:szCs w:val="24"/>
        </w:rPr>
        <w:t>ε</w:t>
      </w:r>
      <w:r>
        <w:rPr>
          <w:rFonts w:eastAsia="Times New Roman" w:cs="Times New Roman"/>
          <w:szCs w:val="24"/>
        </w:rPr>
        <w:t>πιτροπές, για να έρχονται απαντήσεις ν</w:t>
      </w:r>
      <w:r>
        <w:rPr>
          <w:rFonts w:eastAsia="Times New Roman" w:cs="Times New Roman"/>
          <w:szCs w:val="24"/>
        </w:rPr>
        <w:t>α μας πείσετε. Κα</w:t>
      </w:r>
      <w:r>
        <w:rPr>
          <w:rFonts w:eastAsia="Times New Roman" w:cs="Times New Roman"/>
          <w:szCs w:val="24"/>
        </w:rPr>
        <w:t>μ</w:t>
      </w:r>
      <w:r>
        <w:rPr>
          <w:rFonts w:eastAsia="Times New Roman" w:cs="Times New Roman"/>
          <w:szCs w:val="24"/>
        </w:rPr>
        <w:t>μία έγνοια και πρόβλεψη για την ποιότητα των υπηρεσιών, για καλύτερες προδιαγραφές και καινούρια λεωφορεία.</w:t>
      </w:r>
    </w:p>
    <w:p w14:paraId="09035B6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Θυμίζω ότι σας λέγαμε, σας έλεγα εδώ στην Ολομέλεια το καλοκαίρι του 2017 ότι δυστυχώς το νομοσχέδιο που συζητάμε σήμερα –το </w:t>
      </w:r>
      <w:r>
        <w:rPr>
          <w:rFonts w:eastAsia="Times New Roman" w:cs="Times New Roman"/>
          <w:szCs w:val="24"/>
        </w:rPr>
        <w:t>καλοκαίρι του 2017 στην ομιλία μου εδώ- δεν φαίνεται να διασφαλίζει ποιοτικές υπηρεσίες μεταφορών. Είναι ένα νομοσχέδιο το οποίο βασίζεται στις προθέσεις του εκάστοτε Υπουργού και αυτό ψάχνουμε τώρα σήμερα να δούμε τις προθέσεις του εκάστοτε Υπουργού.</w:t>
      </w:r>
    </w:p>
    <w:p w14:paraId="09035B6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λέγαμε ότι οι αστικές συγκοινωνίες δεν αντέχουν ούτε κρατικοδίαιτα ούτε νεοφιλελεύθερα μοντέλα και κυρίως δεν αντέχουν λαϊκισμό. Δυστυχώς, εδώ συνδυάζονται όλα, και το κρατικοδίαιτο και το νεοφιλελεύθερο και ο λαϊκισμός. </w:t>
      </w:r>
      <w:r>
        <w:rPr>
          <w:rFonts w:eastAsia="Times New Roman" w:cs="Times New Roman"/>
          <w:szCs w:val="24"/>
        </w:rPr>
        <w:t>Β</w:t>
      </w:r>
      <w:r>
        <w:rPr>
          <w:rFonts w:eastAsia="Times New Roman" w:cs="Times New Roman"/>
          <w:szCs w:val="24"/>
        </w:rPr>
        <w:t xml:space="preserve">εβαίως, σας </w:t>
      </w:r>
      <w:r>
        <w:rPr>
          <w:rFonts w:eastAsia="Times New Roman" w:cs="Times New Roman"/>
          <w:szCs w:val="24"/>
        </w:rPr>
        <w:lastRenderedPageBreak/>
        <w:t>λέγαμε ποια είναι η λύ</w:t>
      </w:r>
      <w:r>
        <w:rPr>
          <w:rFonts w:eastAsia="Times New Roman" w:cs="Times New Roman"/>
          <w:szCs w:val="24"/>
        </w:rPr>
        <w:t xml:space="preserve">ση για τις δημόσιες συγκοινωνίες αλλά δεν μας </w:t>
      </w:r>
      <w:r w:rsidRPr="005E27C8">
        <w:rPr>
          <w:rFonts w:eastAsia="Times New Roman" w:cs="Times New Roman"/>
          <w:szCs w:val="24"/>
        </w:rPr>
        <w:t>ακούγατε. Αυτά</w:t>
      </w:r>
      <w:r>
        <w:rPr>
          <w:rFonts w:eastAsia="Times New Roman" w:cs="Times New Roman"/>
          <w:szCs w:val="24"/>
        </w:rPr>
        <w:t xml:space="preserve"> σας λέγαμε, τα προβλήματα. </w:t>
      </w:r>
    </w:p>
    <w:p w14:paraId="09035B6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Στην ουσία τι κάνετε τώρα; Επειδή ο ΟΑΣΘ δεν μπορεί να επιτελέσει, δεν έχετε λεωφορεία για τις περιοχές της υπαίθρου της Θεσσαλονίκης –και αν θέλετε, διαψεύστε το- θέλ</w:t>
      </w:r>
      <w:r>
        <w:rPr>
          <w:rFonts w:eastAsia="Times New Roman" w:cs="Times New Roman"/>
          <w:szCs w:val="24"/>
        </w:rPr>
        <w:t xml:space="preserve">ετε να τα δώσετε στο ΚΤΕΛ. </w:t>
      </w:r>
      <w:r>
        <w:rPr>
          <w:rFonts w:eastAsia="Times New Roman" w:cs="Times New Roman"/>
          <w:szCs w:val="24"/>
        </w:rPr>
        <w:t>Α</w:t>
      </w:r>
      <w:r>
        <w:rPr>
          <w:rFonts w:eastAsia="Times New Roman" w:cs="Times New Roman"/>
          <w:szCs w:val="24"/>
        </w:rPr>
        <w:t xml:space="preserve">ν δεν τα πάρει το ΚΤΕΛ, θέλετε να τα δώσετε σε έναν άγνωστο ιδιώτη και όλα αυτά με υπουργικές αποφάσεις. </w:t>
      </w:r>
    </w:p>
    <w:p w14:paraId="09035B6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Ποια διαφάνεια και ποια διαδικασία; Πρέπει να περάσουμε σε μ</w:t>
      </w:r>
      <w:r>
        <w:rPr>
          <w:rFonts w:eastAsia="Times New Roman" w:cs="Times New Roman"/>
          <w:szCs w:val="24"/>
        </w:rPr>
        <w:t>ί</w:t>
      </w:r>
      <w:r>
        <w:rPr>
          <w:rFonts w:eastAsia="Times New Roman" w:cs="Times New Roman"/>
          <w:szCs w:val="24"/>
        </w:rPr>
        <w:t>α άλλη λογική. Με αυτόν τον τρόπο δεν πρόκειται η χώρα να υπε</w:t>
      </w:r>
      <w:r>
        <w:rPr>
          <w:rFonts w:eastAsia="Times New Roman" w:cs="Times New Roman"/>
          <w:szCs w:val="24"/>
        </w:rPr>
        <w:t>ρβεί την κρίση. Η χώρα, για να υπερβεί την κρίση, χρειάζεται άλλα μυαλά επιτέλους για να μπορέσουμε να συνεννοηθούμε, γιατί και εδώ είναι θέματα που πρέπει να συνεννοηθούμε, γιατί μας ακούνε οι άνθρωποι, μας ακούνε οι πολίτες και της Θεσσαλονίκης και άλλων</w:t>
      </w:r>
      <w:r>
        <w:rPr>
          <w:rFonts w:eastAsia="Times New Roman" w:cs="Times New Roman"/>
          <w:szCs w:val="24"/>
        </w:rPr>
        <w:t xml:space="preserve"> πόλεων, που ουσιαστικά αυτοί πλήττονται, όταν οι υπηρεσίες της συγκοινωνίας δεν είναι αυτές που πρέπει.</w:t>
      </w:r>
    </w:p>
    <w:p w14:paraId="09035B6E" w14:textId="77777777" w:rsidR="00850D36" w:rsidRDefault="006A7907">
      <w:pPr>
        <w:spacing w:line="600" w:lineRule="auto"/>
        <w:ind w:firstLine="720"/>
        <w:jc w:val="both"/>
        <w:rPr>
          <w:rFonts w:eastAsia="Times New Roman" w:cs="Times New Roman"/>
          <w:szCs w:val="24"/>
        </w:rPr>
      </w:pPr>
      <w:r w:rsidRPr="0031228B">
        <w:rPr>
          <w:rFonts w:eastAsia="Times New Roman" w:cs="Times New Roman"/>
          <w:b/>
          <w:szCs w:val="24"/>
        </w:rPr>
        <w:t>ΧΡΗΣΤΟΣ ΣΠΙΡΤΖΗΣ (Υπουργός Υποδομών και Μεταφορών):</w:t>
      </w:r>
      <w:r>
        <w:rPr>
          <w:rFonts w:eastAsia="Times New Roman" w:cs="Times New Roman"/>
          <w:szCs w:val="24"/>
        </w:rPr>
        <w:t xml:space="preserve"> Κυρία Πρόεδρε, μπορώ να έχω τον λόγο;</w:t>
      </w:r>
    </w:p>
    <w:p w14:paraId="09035B6F" w14:textId="77777777" w:rsidR="00850D36" w:rsidRDefault="006A790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w:t>
      </w:r>
      <w:r>
        <w:rPr>
          <w:rFonts w:eastAsia="Times New Roman" w:cs="Times New Roman"/>
          <w:szCs w:val="24"/>
        </w:rPr>
        <w:t>ετε τον λόγο για ένα λεπτό, για να απαντήσετε στον κ. Θεοχαρόπουλο.</w:t>
      </w:r>
    </w:p>
    <w:p w14:paraId="09035B70"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Αν επιτρέπετε, για να μην δημιουργούνται λαθεμένες εντυπώσεις θα ήθελα να πω το εξής: Κύριε Θεοχαρόπουλε, τα προηγούμενα χρόνια επί προη</w:t>
      </w:r>
      <w:r>
        <w:rPr>
          <w:rFonts w:eastAsia="Times New Roman" w:cs="Times New Roman"/>
          <w:szCs w:val="24"/>
        </w:rPr>
        <w:t xml:space="preserve">γούμενων κυβερνήσεων, που στελέχη του </w:t>
      </w:r>
      <w:r>
        <w:rPr>
          <w:rFonts w:eastAsia="Times New Roman" w:cs="Times New Roman"/>
          <w:szCs w:val="24"/>
        </w:rPr>
        <w:t>κ</w:t>
      </w:r>
      <w:r>
        <w:rPr>
          <w:rFonts w:eastAsia="Times New Roman" w:cs="Times New Roman"/>
          <w:szCs w:val="24"/>
        </w:rPr>
        <w:t>όμματός σας είχαν θέσεις ευθύνης στην Κυβέρνηση, άλλαξε η περιοχή ευθύνης του ΟΑΣΘ. Δεν ξέρω αν το καταλαβαίνετε αυτό. Αυτό έγινε ακριβώς στην λογική που καταγγέλλετε, δηλαδή, για να έχουμε μ</w:t>
      </w:r>
      <w:r>
        <w:rPr>
          <w:rFonts w:eastAsia="Times New Roman" w:cs="Times New Roman"/>
          <w:szCs w:val="24"/>
        </w:rPr>
        <w:t>ί</w:t>
      </w:r>
      <w:r>
        <w:rPr>
          <w:rFonts w:eastAsia="Times New Roman" w:cs="Times New Roman"/>
          <w:szCs w:val="24"/>
        </w:rPr>
        <w:t>α παλαιοκομματική λειτουρ</w:t>
      </w:r>
      <w:r>
        <w:rPr>
          <w:rFonts w:eastAsia="Times New Roman" w:cs="Times New Roman"/>
          <w:szCs w:val="24"/>
        </w:rPr>
        <w:t>γία εξυπηρέτησης συγκεκριμένων συμφερόντων των τότε μετόχων του ΟΑΣΘ.</w:t>
      </w:r>
    </w:p>
    <w:p w14:paraId="09035B7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Να σας παρουσιάσω, λοιπόν, ότι στον πρώτο χρόνο λειτουργίας του ΟΑΣΘ έχουμε 45 εκατομμύρια λιγότερης δαπάνης που είναι λεφτά του ελληνικού λαού και βρήκαμε αντί για πεντακόσια λεωφορεία,</w:t>
      </w:r>
      <w:r>
        <w:rPr>
          <w:rFonts w:eastAsia="Times New Roman" w:cs="Times New Roman"/>
          <w:szCs w:val="24"/>
        </w:rPr>
        <w:t xml:space="preserve"> διακόσια πενήντα</w:t>
      </w:r>
      <w:r w:rsidRPr="00D91DFB">
        <w:rPr>
          <w:rFonts w:eastAsia="Times New Roman" w:cs="Times New Roman"/>
          <w:szCs w:val="24"/>
        </w:rPr>
        <w:t xml:space="preserve"> </w:t>
      </w:r>
      <w:r>
        <w:rPr>
          <w:rFonts w:eastAsia="Times New Roman" w:cs="Times New Roman"/>
          <w:szCs w:val="24"/>
        </w:rPr>
        <w:t xml:space="preserve">να λειτουργούν, και για την ακρίβεια διακόσια πενήντα τέσσερα. </w:t>
      </w:r>
    </w:p>
    <w:p w14:paraId="09035B7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 τρικ, που είχε κάνει τότε η Κυβέρνηση, ήταν να μεγαλώσει την περιοχή που ήταν ευθύνη του ΟΑΣΘ και να δίνει υπεργολαβία στα ΚΤΕΛ το μεταφορικό έργο. Αυτό το βλέπετε εσείς </w:t>
      </w:r>
      <w:proofErr w:type="spellStart"/>
      <w:r>
        <w:rPr>
          <w:rFonts w:eastAsia="Times New Roman" w:cs="Times New Roman"/>
          <w:szCs w:val="24"/>
        </w:rPr>
        <w:t>ε</w:t>
      </w:r>
      <w:r>
        <w:rPr>
          <w:rFonts w:eastAsia="Times New Roman" w:cs="Times New Roman"/>
          <w:szCs w:val="24"/>
        </w:rPr>
        <w:t>ξορθολογισμό</w:t>
      </w:r>
      <w:proofErr w:type="spellEnd"/>
      <w:r>
        <w:rPr>
          <w:rFonts w:eastAsia="Times New Roman" w:cs="Times New Roman"/>
          <w:szCs w:val="24"/>
        </w:rPr>
        <w:t xml:space="preserve"> ή οι </w:t>
      </w:r>
      <w:r>
        <w:rPr>
          <w:rFonts w:eastAsia="Times New Roman" w:cs="Times New Roman"/>
          <w:szCs w:val="24"/>
        </w:rPr>
        <w:t>ε</w:t>
      </w:r>
      <w:r>
        <w:rPr>
          <w:rFonts w:eastAsia="Times New Roman" w:cs="Times New Roman"/>
          <w:szCs w:val="24"/>
        </w:rPr>
        <w:t>πιτροπές της Βουλής και ο Υπουργός είναι για να εγκρίνει την ολιστική μελέτη της Περιφερειακής Ενότητας Θεσσαλονίκης και Αττικής και να μην υπάρχει το χάος που υπάρχει σήμερα;</w:t>
      </w:r>
    </w:p>
    <w:p w14:paraId="09035B7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Το θεσμικό πλαίσιο λέει ότι δεν μπορεί ο ΟΑΣΘ που είναι για τ</w:t>
      </w:r>
      <w:r>
        <w:rPr>
          <w:rFonts w:eastAsia="Times New Roman" w:cs="Times New Roman"/>
          <w:szCs w:val="24"/>
        </w:rPr>
        <w:t>ο κέντρο της Θεσσαλονίκης και για τους γύρω δήμους, να πηγαίνει και να έχει στον χώρο ευθύνης του μικρά χωριά με μικρή μεταφορική κίνηση για να απαλλάσσονται κάποιοι ιδιώτες από αυτό και εκεί που είναι εμπορικές οι γραμμές, να πληρώνονται αδρά από το ελλην</w:t>
      </w:r>
      <w:r>
        <w:rPr>
          <w:rFonts w:eastAsia="Times New Roman" w:cs="Times New Roman"/>
          <w:szCs w:val="24"/>
        </w:rPr>
        <w:t xml:space="preserve">ικό </w:t>
      </w:r>
      <w:r>
        <w:rPr>
          <w:rFonts w:eastAsia="Times New Roman" w:cs="Times New Roman"/>
          <w:szCs w:val="24"/>
        </w:rPr>
        <w:t>δ</w:t>
      </w:r>
      <w:r>
        <w:rPr>
          <w:rFonts w:eastAsia="Times New Roman" w:cs="Times New Roman"/>
          <w:szCs w:val="24"/>
        </w:rPr>
        <w:t>ημόσιο για να παρέχουν αυτό το μεταφορικό έργο και να παίρνουν και τα έσοδα των εισιτηρίων.</w:t>
      </w:r>
    </w:p>
    <w:p w14:paraId="09035B7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Άρα θα σας παρακαλούσα πολύ να ρωτήσετε τα στελέχη που είχατε τότε στην Κυβέρνηση και να δείτε τι εγκλήματα έγιναν στη Θεσσαλονίκη και στις αστικές συγκοινωνίε</w:t>
      </w:r>
      <w:r>
        <w:rPr>
          <w:rFonts w:eastAsia="Times New Roman" w:cs="Times New Roman"/>
          <w:szCs w:val="24"/>
        </w:rPr>
        <w:t>ς. Ήταν ένας ιδιαίτερος χώρος άσκησης παλαιοκομματικής πολιτικής και λαμβάνω την κριτική που κάνατε ως αυτοκριτική στον χώρο σας και σε αυτά που προέβλεψαν για τις αστικές συγκοινωνίες, κυρίως της Θεσσαλονίκης, αλλά και της Αττικής.</w:t>
      </w:r>
    </w:p>
    <w:p w14:paraId="09035B7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Ευχαριστώ.</w:t>
      </w:r>
    </w:p>
    <w:p w14:paraId="09035B76" w14:textId="77777777" w:rsidR="00850D36" w:rsidRDefault="006A7907">
      <w:pPr>
        <w:spacing w:line="600" w:lineRule="auto"/>
        <w:ind w:firstLine="720"/>
        <w:jc w:val="both"/>
        <w:rPr>
          <w:rFonts w:eastAsia="Times New Roman" w:cs="Times New Roman"/>
          <w:szCs w:val="24"/>
        </w:rPr>
      </w:pPr>
      <w:r w:rsidRPr="00EF6D8A">
        <w:rPr>
          <w:rFonts w:eastAsia="Times New Roman" w:cs="Times New Roman"/>
          <w:b/>
          <w:szCs w:val="24"/>
        </w:rPr>
        <w:t>ΑΘΑΝΑΣΙΟΣ ΘΕ</w:t>
      </w:r>
      <w:r w:rsidRPr="00EF6D8A">
        <w:rPr>
          <w:rFonts w:eastAsia="Times New Roman" w:cs="Times New Roman"/>
          <w:b/>
          <w:szCs w:val="24"/>
        </w:rPr>
        <w:t>ΟΧΑΡΟΠΟΥΛΟΣ:</w:t>
      </w:r>
      <w:r>
        <w:rPr>
          <w:rFonts w:eastAsia="Times New Roman" w:cs="Times New Roman"/>
          <w:szCs w:val="24"/>
        </w:rPr>
        <w:t xml:space="preserve"> Κυρία Πρόεδρε, μπορώ να έχω τον λόγο για ένα λεπτό;</w:t>
      </w:r>
    </w:p>
    <w:p w14:paraId="09035B77" w14:textId="77777777" w:rsidR="00850D36" w:rsidRDefault="006A790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Κύριε Θεοχαρόπουλε, έχετε τον λόγο.</w:t>
      </w:r>
    </w:p>
    <w:p w14:paraId="09035B78"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Κύριε Υπουργέ, πραγματικά σας άκουσα. Όμως, σας έκανα συγκεκριμένες ερωτήσεις. Αντιπολιτευτήκατε την Αντιπολίτευση και δεν απαντήσατε. Σας ρώτησα ποιος είναι. Λέτε εδώ μέσα για οδικούς μεταφορείς επιβατών, εάν δεν μπορεί το ΚΤΕΛ. Ποιος είναι; Σε ποιον ιδι</w:t>
      </w:r>
      <w:r>
        <w:rPr>
          <w:rFonts w:eastAsia="Times New Roman" w:cs="Times New Roman"/>
          <w:szCs w:val="24"/>
        </w:rPr>
        <w:t>ώτη θα δώσετε χωρίς να το ξέρει σήμερα και χωρίς διαγωνισμό η Βουλή; Σε αυτά θα απαντήσετε, για το αν κάνετε εσείς, όπως τα λέτε, τα ίδια με αυτά που πολλές φορές έγιναν και έχουμε καταδικάσει;</w:t>
      </w:r>
    </w:p>
    <w:p w14:paraId="09035B7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Εμείς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σας είπαμε ότι και εκείνο το μοντέλο δεν ήταν το σωστό και αυτό το μοντέλο δεν είναι το σωστό, αλλά μάλλον δεν θέλετε να ακούτε και δεν απαντάτε. Αντί να απαντήσετε, κατηγορήσατε το τι γινόταν στη χώρα πριν δέκα χρόνια. </w:t>
      </w:r>
    </w:p>
    <w:p w14:paraId="09035B7A"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w:t>
      </w:r>
      <w:r>
        <w:rPr>
          <w:rFonts w:eastAsia="Times New Roman" w:cs="Times New Roman"/>
          <w:b/>
          <w:szCs w:val="24"/>
        </w:rPr>
        <w:t xml:space="preserve">οδομών και Μεταφορών): </w:t>
      </w:r>
      <w:r>
        <w:rPr>
          <w:rFonts w:eastAsia="Times New Roman" w:cs="Times New Roman"/>
          <w:szCs w:val="24"/>
        </w:rPr>
        <w:t>Κυρία Πρόεδρε, μπορώ να έχω τον λόγο;</w:t>
      </w:r>
    </w:p>
    <w:p w14:paraId="09035B7B" w14:textId="77777777" w:rsidR="00850D36" w:rsidRDefault="006A7907">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αλλά να είστε σύντομος γιατί δεν γίνεται να κάνουμε τώρα διάλογο εδώ.</w:t>
      </w:r>
    </w:p>
    <w:p w14:paraId="09035B7C"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Τι να κάνουμε; </w:t>
      </w:r>
    </w:p>
    <w:p w14:paraId="09035B7D" w14:textId="77777777" w:rsidR="00850D36" w:rsidRDefault="006A7907">
      <w:pPr>
        <w:spacing w:line="600" w:lineRule="auto"/>
        <w:ind w:firstLine="720"/>
        <w:jc w:val="both"/>
        <w:rPr>
          <w:rFonts w:eastAsia="Times New Roman" w:cs="Times New Roman"/>
          <w:szCs w:val="24"/>
        </w:rPr>
      </w:pPr>
      <w:r w:rsidRPr="0065356B">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Αν θέλετε, απαντήστε ή κρατήστε το για το τέλος.</w:t>
      </w:r>
    </w:p>
    <w:p w14:paraId="09035B7E"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Αφού δεν τα ξέρουν και δεν ρωτάνε κιόλας για να μάθουν. Δεν ρωτάνε μέσα στο κόμμα τους. Τι να</w:t>
      </w:r>
      <w:r>
        <w:rPr>
          <w:rFonts w:eastAsia="Times New Roman" w:cs="Times New Roman"/>
          <w:szCs w:val="24"/>
        </w:rPr>
        <w:t xml:space="preserve"> κάνω; Εγώ φταίω;</w:t>
      </w:r>
    </w:p>
    <w:p w14:paraId="09035B7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 ΚΤΕΛ Αττικής και το ΚΤΕΛ Θεσσαλονίκης, κύριε Θεοχαρόπουλε, εξαιρούνται από το υπόλοιπο πλαίσιο που μπαίνει. </w:t>
      </w:r>
      <w:r w:rsidRPr="0053579A">
        <w:rPr>
          <w:rFonts w:eastAsia="Times New Roman" w:cs="Times New Roman"/>
          <w:szCs w:val="24"/>
        </w:rPr>
        <w:t>Και γι’ αυτό μπαίνουν στον</w:t>
      </w:r>
      <w:r>
        <w:rPr>
          <w:rFonts w:eastAsia="Times New Roman" w:cs="Times New Roman"/>
          <w:szCs w:val="24"/>
        </w:rPr>
        <w:t xml:space="preserve"> χώρο ευθύνης του ΟΑΣΑ και του ΟΣΕΘ. Διότι δεν μπορεί να αντιμετωπίζεται η Περιφερειακή Ενότητα Αττικ</w:t>
      </w:r>
      <w:r>
        <w:rPr>
          <w:rFonts w:eastAsia="Times New Roman" w:cs="Times New Roman"/>
          <w:szCs w:val="24"/>
        </w:rPr>
        <w:t>ής και Θεσσαλονίκης, όπως οι υπόλοιπες περιφερειακές ενότητες.</w:t>
      </w:r>
    </w:p>
    <w:p w14:paraId="09035B80"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Τα ΚΤΕΛ είναι ιδιωτικός φορέας. Το ξέρετε αυτό, έτσι; Και τα ΚΤΕΛ Αττικής και τα ΚΤΕΛ Θεσσαλονίκης. </w:t>
      </w:r>
    </w:p>
    <w:p w14:paraId="09035B81" w14:textId="77777777" w:rsidR="00850D36" w:rsidRDefault="006A7907">
      <w:pPr>
        <w:spacing w:line="600" w:lineRule="auto"/>
        <w:ind w:firstLine="720"/>
        <w:contextualSpacing/>
        <w:jc w:val="both"/>
        <w:rPr>
          <w:rFonts w:eastAsia="Times New Roman" w:cs="Times New Roman"/>
          <w:szCs w:val="24"/>
        </w:rPr>
      </w:pPr>
      <w:r w:rsidRPr="000F06EB">
        <w:rPr>
          <w:rFonts w:eastAsia="Times New Roman" w:cs="Times New Roman"/>
          <w:b/>
          <w:szCs w:val="24"/>
        </w:rPr>
        <w:t xml:space="preserve">ΑΘΑΝΑΣΙΟΣ ΘΕΟΧΑΡΟΠΟΥΛΟΣ: </w:t>
      </w:r>
      <w:r w:rsidRPr="000F06EB">
        <w:rPr>
          <w:rFonts w:eastAsia="Times New Roman" w:cs="Times New Roman"/>
          <w:szCs w:val="24"/>
        </w:rPr>
        <w:t>Αυτό είναι</w:t>
      </w:r>
      <w:r>
        <w:rPr>
          <w:rFonts w:eastAsia="Times New Roman" w:cs="Times New Roman"/>
          <w:szCs w:val="24"/>
        </w:rPr>
        <w:t xml:space="preserve"> γνωστό</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Σπίρτζη</w:t>
      </w:r>
      <w:proofErr w:type="spellEnd"/>
      <w:r>
        <w:rPr>
          <w:rFonts w:eastAsia="Times New Roman" w:cs="Times New Roman"/>
          <w:szCs w:val="24"/>
        </w:rPr>
        <w:t>.</w:t>
      </w:r>
    </w:p>
    <w:p w14:paraId="09035B82" w14:textId="77777777" w:rsidR="00850D36" w:rsidRDefault="006A7907">
      <w:pPr>
        <w:spacing w:line="600" w:lineRule="auto"/>
        <w:ind w:firstLine="720"/>
        <w:contextualSpacing/>
        <w:jc w:val="both"/>
        <w:rPr>
          <w:rFonts w:eastAsia="Times New Roman" w:cs="Times New Roman"/>
          <w:szCs w:val="24"/>
        </w:rPr>
      </w:pPr>
      <w:r w:rsidRPr="000F06EB">
        <w:rPr>
          <w:rFonts w:eastAsia="Times New Roman" w:cs="Times New Roman"/>
          <w:b/>
          <w:szCs w:val="24"/>
        </w:rPr>
        <w:t>ΧΡΗΣΤΟΣ ΣΠΙΡΤΖΗΣ (Υπουργός Υποδομ</w:t>
      </w:r>
      <w:r w:rsidRPr="000F06EB">
        <w:rPr>
          <w:rFonts w:eastAsia="Times New Roman" w:cs="Times New Roman"/>
          <w:b/>
          <w:szCs w:val="24"/>
        </w:rPr>
        <w:t>ών και Μεταφορών):</w:t>
      </w:r>
      <w:r>
        <w:rPr>
          <w:rFonts w:eastAsia="Times New Roman" w:cs="Times New Roman"/>
          <w:szCs w:val="24"/>
        </w:rPr>
        <w:t xml:space="preserve"> </w:t>
      </w:r>
      <w:r w:rsidRPr="0066662A">
        <w:rPr>
          <w:rFonts w:eastAsia="Times New Roman" w:cs="Times New Roman"/>
          <w:szCs w:val="24"/>
        </w:rPr>
        <w:t xml:space="preserve">Και τα ΚΤΕΛ Αττικής και τα ΚΤΕΛ Θεσσαλονίκης. </w:t>
      </w:r>
      <w:r>
        <w:rPr>
          <w:rFonts w:eastAsia="Times New Roman" w:cs="Times New Roman"/>
          <w:szCs w:val="24"/>
        </w:rPr>
        <w:t>Δ</w:t>
      </w:r>
      <w:r>
        <w:rPr>
          <w:rFonts w:eastAsia="Times New Roman" w:cs="Times New Roman"/>
          <w:szCs w:val="24"/>
        </w:rPr>
        <w:t>εν ελέγχονται από το Υπουργείο, ελέγχονται από τις περιφέρειες, από την τοπική αυτοδιοίκηση.</w:t>
      </w:r>
    </w:p>
    <w:p w14:paraId="09035B83"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μπορεί να είναι σε ομηρία η Θεσσαλονίκη και η Αττική ούτε από το ΚΤΕΛ Αττικής ούτε </w:t>
      </w:r>
      <w:r>
        <w:rPr>
          <w:rFonts w:eastAsia="Times New Roman" w:cs="Times New Roman"/>
          <w:szCs w:val="24"/>
        </w:rPr>
        <w:t xml:space="preserve">από το ΚΤΕΛ Θεσσαλονίκης, αν δεν παρέχουν το μεταφορικό έργο που έχουν συμφωνήσει. Σε αυτή την περίπτωση λοιπόν -γιατί αλλάζει </w:t>
      </w:r>
      <w:r>
        <w:rPr>
          <w:rFonts w:eastAsia="Times New Roman" w:cs="Times New Roman"/>
          <w:szCs w:val="24"/>
        </w:rPr>
        <w:lastRenderedPageBreak/>
        <w:t>η φιλοσοφία του χώρου και πάμε στη φιλοσοφία του ποιος δημόσιος φορέας ή ποια ΚΤΕΛ αναλαμβάνουν συγκεκριμένες γραμμές-, αν αρνηθε</w:t>
      </w:r>
      <w:r>
        <w:rPr>
          <w:rFonts w:eastAsia="Times New Roman" w:cs="Times New Roman"/>
          <w:szCs w:val="24"/>
        </w:rPr>
        <w:t>ί το ΚΤΕΛ Αττικής ή το ΚΤΕΛ Θεσσαλονίκης, υπάρχουν και άλλα ΚΤΕΛ στη χώρα που μπορούν, μέσα από τις προβλεπόμενες διαγωνιστικές διαδικασίες, να αναλάβουν συγκεκριμένα δρομολόγια, όπως και δημοτικές επιχειρήσεις το ίδιο. Αλλά δεν μπορεί η Αττική και η Θεσσα</w:t>
      </w:r>
      <w:r>
        <w:rPr>
          <w:rFonts w:eastAsia="Times New Roman" w:cs="Times New Roman"/>
          <w:szCs w:val="24"/>
        </w:rPr>
        <w:t xml:space="preserve">λονίκη να είναι όμηροι είτε του ιδιωτικού ΟΑΣΘ, όπως ήταν, είτε των ιδιωτικών ΚΤΕΛ στην Αττική. Ρωτήστε κανέναν πολίτη στην Αττική, για να καταλάβετε τι τραβάει ο κόσμος. Ρωτήστε! Και μην μας εγκαλείτε για αυτά που δημιουργήσατε για δεκαετίες. </w:t>
      </w:r>
    </w:p>
    <w:p w14:paraId="09035B84"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ΑΘΑΝΑΣΙΟΣ Θ</w:t>
      </w:r>
      <w:r>
        <w:rPr>
          <w:rFonts w:eastAsia="Times New Roman" w:cs="Times New Roman"/>
          <w:b/>
          <w:szCs w:val="24"/>
        </w:rPr>
        <w:t xml:space="preserve">ΕΟΧΑΡΟΠΟΥΛΟΣ: </w:t>
      </w:r>
      <w:r>
        <w:rPr>
          <w:rFonts w:eastAsia="Times New Roman" w:cs="Times New Roman"/>
          <w:szCs w:val="24"/>
        </w:rPr>
        <w:t>Κυρία Πρόεδρε, το</w:t>
      </w:r>
      <w:r>
        <w:rPr>
          <w:rFonts w:eastAsia="Times New Roman" w:cs="Times New Roman"/>
          <w:szCs w:val="24"/>
        </w:rPr>
        <w:t>ν</w:t>
      </w:r>
      <w:r>
        <w:rPr>
          <w:rFonts w:eastAsia="Times New Roman" w:cs="Times New Roman"/>
          <w:szCs w:val="24"/>
        </w:rPr>
        <w:t xml:space="preserve"> λόγο παρακαλώ για μισό λεπτό. </w:t>
      </w:r>
    </w:p>
    <w:p w14:paraId="09035B85"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δεν υπάρχει περίπτωση. Τελείωσε. Κακώς έδωσα τον λόγο και στον Υπουργό και σε σας. Δεν γίνεται να κάνουμε εδώ παράσταση. Στο τέλος έχετε δευτερ</w:t>
      </w:r>
      <w:r>
        <w:rPr>
          <w:rFonts w:eastAsia="Times New Roman" w:cs="Times New Roman"/>
          <w:szCs w:val="24"/>
        </w:rPr>
        <w:t xml:space="preserve">ολογία. </w:t>
      </w:r>
    </w:p>
    <w:p w14:paraId="09035B86"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Κυρία Πρόεδρε, μόνο για μισό λεπτό. Μ</w:t>
      </w:r>
      <w:r>
        <w:rPr>
          <w:rFonts w:eastAsia="Times New Roman" w:cs="Times New Roman"/>
          <w:szCs w:val="24"/>
        </w:rPr>
        <w:t>ί</w:t>
      </w:r>
      <w:r>
        <w:rPr>
          <w:rFonts w:eastAsia="Times New Roman" w:cs="Times New Roman"/>
          <w:szCs w:val="24"/>
        </w:rPr>
        <w:t>α πρόταση: Να προσθέσει κάτι στην τροπολογία με βάση την απάντηση…</w:t>
      </w:r>
    </w:p>
    <w:p w14:paraId="09035B87"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δεν θα σας δώσω τον λόγο, κύριε Θεοχαρόπουλε. Δεν γίνεται να κάνουμε</w:t>
      </w:r>
      <w:r>
        <w:rPr>
          <w:rFonts w:eastAsia="Times New Roman" w:cs="Times New Roman"/>
          <w:szCs w:val="24"/>
        </w:rPr>
        <w:t xml:space="preserve"> ερωτήσεις απαντήσεις. </w:t>
      </w:r>
    </w:p>
    <w:p w14:paraId="09035B88" w14:textId="77777777" w:rsidR="00850D36" w:rsidRDefault="006A7907">
      <w:pPr>
        <w:spacing w:line="600" w:lineRule="auto"/>
        <w:ind w:firstLine="720"/>
        <w:contextualSpacing/>
        <w:jc w:val="center"/>
        <w:rPr>
          <w:rFonts w:eastAsia="Times New Roman" w:cs="Times New Roman"/>
          <w:szCs w:val="24"/>
        </w:rPr>
      </w:pPr>
      <w:r w:rsidRPr="00140F13">
        <w:rPr>
          <w:rFonts w:eastAsia="Times New Roman" w:cs="Times New Roman"/>
          <w:szCs w:val="24"/>
        </w:rPr>
        <w:lastRenderedPageBreak/>
        <w:t>(Θόρυβος στην Αίθουσα)</w:t>
      </w:r>
    </w:p>
    <w:p w14:paraId="09035B89"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φασαρία είναι αυτή τώρα χωρίς λόγο; </w:t>
      </w:r>
    </w:p>
    <w:p w14:paraId="09035B8A"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Αν είναι έτσι όπως τα λέτε, διορθώστε την τροπολογία και συμπληρ</w:t>
      </w:r>
      <w:r>
        <w:rPr>
          <w:rFonts w:eastAsia="Times New Roman" w:cs="Times New Roman"/>
          <w:szCs w:val="24"/>
        </w:rPr>
        <w:t>ώστε ότι εννοείτε για τους οδικούς μεταφορείς τα ΚΤΕΛ, αλλιώς αυτά που είπατε δεν ισχύουν. Γιατί δεν το προσθέτετε τότε για να λυθεί;</w:t>
      </w:r>
    </w:p>
    <w:p w14:paraId="09035B8B"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Δεύτερον, κύριε Υπουργέ, όσον αφορά…</w:t>
      </w:r>
    </w:p>
    <w:p w14:paraId="09035B8C"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δεν θα…</w:t>
      </w:r>
    </w:p>
    <w:p w14:paraId="09035B8D"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…ξέ</w:t>
      </w:r>
      <w:r>
        <w:rPr>
          <w:rFonts w:eastAsia="Times New Roman" w:cs="Times New Roman"/>
          <w:szCs w:val="24"/>
        </w:rPr>
        <w:t>ρετε πολύ καλά ότι συμμετέχω στο Κίνημα Αλλαγής ως Πρόεδρος της ΔΗΜΑΡ</w:t>
      </w:r>
      <w:r>
        <w:rPr>
          <w:rFonts w:eastAsia="Times New Roman" w:cs="Times New Roman"/>
          <w:szCs w:val="24"/>
        </w:rPr>
        <w:t>.</w:t>
      </w:r>
    </w:p>
    <w:p w14:paraId="09035B8E"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Μηταράκης</w:t>
      </w:r>
      <w:proofErr w:type="spellEnd"/>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w:t>
      </w:r>
    </w:p>
    <w:p w14:paraId="09035B8F"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Εσείς τα ξέρετε καλά γιατί </w:t>
      </w:r>
      <w:r>
        <w:rPr>
          <w:rFonts w:eastAsia="Times New Roman" w:cs="Times New Roman"/>
          <w:szCs w:val="24"/>
        </w:rPr>
        <w:t>εσείς προσωπικά</w:t>
      </w:r>
      <w:r>
        <w:rPr>
          <w:rFonts w:eastAsia="Times New Roman" w:cs="Times New Roman"/>
          <w:szCs w:val="24"/>
        </w:rPr>
        <w:t xml:space="preserve"> </w:t>
      </w:r>
      <w:r>
        <w:rPr>
          <w:rFonts w:eastAsia="Times New Roman" w:cs="Times New Roman"/>
          <w:szCs w:val="24"/>
        </w:rPr>
        <w:t>τα ξέρετε καλά τι κάνατε, εσείς προσωπικά</w:t>
      </w:r>
      <w:r>
        <w:rPr>
          <w:rFonts w:eastAsia="Times New Roman" w:cs="Times New Roman"/>
          <w:szCs w:val="24"/>
        </w:rPr>
        <w:t xml:space="preserve"> κ</w:t>
      </w:r>
      <w:r>
        <w:rPr>
          <w:rFonts w:eastAsia="Times New Roman" w:cs="Times New Roman"/>
          <w:szCs w:val="24"/>
        </w:rPr>
        <w:t xml:space="preserve">αι τότε και τώρα. Γι’ αυτό σας εγκαλώ. </w:t>
      </w:r>
    </w:p>
    <w:p w14:paraId="09035B90"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ακούσαμε κύριε Θεοχαρόπουλε. </w:t>
      </w:r>
    </w:p>
    <w:p w14:paraId="09035B91"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Μηταράκη</w:t>
      </w:r>
      <w:proofErr w:type="spellEnd"/>
      <w:r>
        <w:rPr>
          <w:rFonts w:eastAsia="Times New Roman" w:cs="Times New Roman"/>
          <w:szCs w:val="24"/>
        </w:rPr>
        <w:t xml:space="preserve">, έχετε τον λόγο. </w:t>
      </w:r>
    </w:p>
    <w:p w14:paraId="09035B92"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ΝΟΤΗΣ </w:t>
      </w:r>
      <w:r>
        <w:rPr>
          <w:rFonts w:eastAsia="Times New Roman" w:cs="Times New Roman"/>
          <w:b/>
          <w:szCs w:val="24"/>
        </w:rPr>
        <w:t>ΜΗΤΑΡΑΚΗΣ</w:t>
      </w:r>
      <w:r>
        <w:rPr>
          <w:rFonts w:eastAsia="Times New Roman" w:cs="Times New Roman"/>
          <w:b/>
          <w:szCs w:val="24"/>
        </w:rPr>
        <w:t xml:space="preserve">: </w:t>
      </w:r>
      <w:r>
        <w:rPr>
          <w:rFonts w:eastAsia="Times New Roman" w:cs="Times New Roman"/>
          <w:szCs w:val="24"/>
        </w:rPr>
        <w:t xml:space="preserve">Ευχαριστώ πολύ, κυρία Πρόεδρε. </w:t>
      </w:r>
    </w:p>
    <w:p w14:paraId="09035B93"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επί των ημερών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βιώνουμε μ</w:t>
      </w:r>
      <w:r>
        <w:rPr>
          <w:rFonts w:eastAsia="Times New Roman" w:cs="Times New Roman"/>
          <w:szCs w:val="24"/>
        </w:rPr>
        <w:t>ί</w:t>
      </w:r>
      <w:r>
        <w:rPr>
          <w:rFonts w:eastAsia="Times New Roman" w:cs="Times New Roman"/>
          <w:szCs w:val="24"/>
        </w:rPr>
        <w:t>α επενδυτική ξηρασία. Μετά από τόσα χρόνια διακυβέρνησής σας δεν έχετε φέρει ούτε μ</w:t>
      </w:r>
      <w:r>
        <w:rPr>
          <w:rFonts w:eastAsia="Times New Roman" w:cs="Times New Roman"/>
          <w:szCs w:val="24"/>
        </w:rPr>
        <w:t>ί</w:t>
      </w:r>
      <w:r>
        <w:rPr>
          <w:rFonts w:eastAsia="Times New Roman" w:cs="Times New Roman"/>
          <w:szCs w:val="24"/>
        </w:rPr>
        <w:t xml:space="preserve">α δική σας μεγάλη επένδυση. Ο </w:t>
      </w:r>
      <w:r>
        <w:rPr>
          <w:rFonts w:eastAsia="Times New Roman" w:cs="Times New Roman"/>
          <w:szCs w:val="24"/>
        </w:rPr>
        <w:t>ε</w:t>
      </w:r>
      <w:r>
        <w:rPr>
          <w:rFonts w:eastAsia="Times New Roman" w:cs="Times New Roman"/>
          <w:szCs w:val="24"/>
        </w:rPr>
        <w:t>λληνικός λαός θα σας θυμάται για την επιστροφή στην ύφεση το 2015 και το 2016, για το κλείσιμο των τραπεζών, για τη</w:t>
      </w:r>
      <w:r>
        <w:rPr>
          <w:rFonts w:eastAsia="Times New Roman" w:cs="Times New Roman"/>
          <w:szCs w:val="24"/>
        </w:rPr>
        <w:t xml:space="preserve">ν εξαντλητική φορολόγηση κάθε παραγωγικής δραστηριότητας, για τα εξοντωτικά πρωτογενή πλεονάσματα που δεχθήκατε, για την εκχώρηση της περιουσίας του δημοσίου, ακόμα και των </w:t>
      </w:r>
      <w:r>
        <w:rPr>
          <w:rFonts w:eastAsia="Times New Roman" w:cs="Times New Roman"/>
          <w:szCs w:val="24"/>
        </w:rPr>
        <w:t>μ</w:t>
      </w:r>
      <w:r>
        <w:rPr>
          <w:rFonts w:eastAsia="Times New Roman" w:cs="Times New Roman"/>
          <w:szCs w:val="24"/>
        </w:rPr>
        <w:t xml:space="preserve">ουσείων στο </w:t>
      </w:r>
      <w:proofErr w:type="spellStart"/>
      <w:r>
        <w:rPr>
          <w:rFonts w:eastAsia="Times New Roman" w:cs="Times New Roman"/>
          <w:szCs w:val="24"/>
        </w:rPr>
        <w:t>υπερταμείο</w:t>
      </w:r>
      <w:proofErr w:type="spellEnd"/>
      <w:r>
        <w:rPr>
          <w:rFonts w:eastAsia="Times New Roman" w:cs="Times New Roman"/>
          <w:szCs w:val="24"/>
        </w:rPr>
        <w:t xml:space="preserve"> για ενενήντα εννιά χρόνια. </w:t>
      </w:r>
    </w:p>
    <w:p w14:paraId="09035B94"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Πολεμήσατε το Ελληνικό, τον ΤΑ</w:t>
      </w:r>
      <w:r>
        <w:rPr>
          <w:rFonts w:eastAsia="Times New Roman" w:cs="Times New Roman"/>
          <w:szCs w:val="24"/>
          <w:lang w:val="en-US"/>
        </w:rPr>
        <w:t>P</w:t>
      </w:r>
      <w:r w:rsidRPr="00547AEA">
        <w:rPr>
          <w:rFonts w:eastAsia="Times New Roman" w:cs="Times New Roman"/>
          <w:szCs w:val="24"/>
        </w:rPr>
        <w:t>,</w:t>
      </w:r>
      <w:r>
        <w:rPr>
          <w:rFonts w:eastAsia="Times New Roman" w:cs="Times New Roman"/>
          <w:szCs w:val="24"/>
        </w:rPr>
        <w:t xml:space="preserve"> τα περιφερειακά αεροδρόμια, τις ιδιωτικοποιήσεις γενικότερα. Το αποτέλεσμα καταδεικνύεται και στο προσχέδιο του προϋπολογισμού που καταθέσατε τη Δευτέρα, όπου δεν προβλέπεται άνοδος για το 2018 στον ακαθάριστο σχηματισμό παγίου κεφαλαίου. </w:t>
      </w:r>
      <w:r>
        <w:rPr>
          <w:rFonts w:eastAsia="Times New Roman" w:cs="Times New Roman"/>
          <w:szCs w:val="24"/>
        </w:rPr>
        <w:t>Τ</w:t>
      </w:r>
      <w:r>
        <w:rPr>
          <w:rFonts w:eastAsia="Times New Roman" w:cs="Times New Roman"/>
          <w:szCs w:val="24"/>
        </w:rPr>
        <w:t>ώρα το 2019 πρ</w:t>
      </w:r>
      <w:r>
        <w:rPr>
          <w:rFonts w:eastAsia="Times New Roman" w:cs="Times New Roman"/>
          <w:szCs w:val="24"/>
        </w:rPr>
        <w:t>οβλέπετε αύξηση επενδύσεων 11,9%</w:t>
      </w:r>
    </w:p>
    <w:p w14:paraId="09035B95"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Προφανώς, προεξοφλείτε εκλογική νίκη της Νέας Δημοκρατίας στις επερχόμενες εκλογές, γιατί με τις δικές σας πολιτικές τέτοια αύξηση δεν εξηγείται. Γιατί εμείς στη διετία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σε πολύ πιο δύσκολες δημοσιονομικές συνθήκες είχαμε εξασφαλίσει επενδύσεις 37,6 δισεκατομμύρια ευρώ. </w:t>
      </w:r>
    </w:p>
    <w:p w14:paraId="09035B96" w14:textId="77777777" w:rsidR="00850D36" w:rsidRDefault="006A7907">
      <w:pPr>
        <w:spacing w:line="600" w:lineRule="auto"/>
        <w:ind w:firstLine="720"/>
        <w:contextualSpacing/>
        <w:jc w:val="both"/>
        <w:rPr>
          <w:rFonts w:eastAsia="Times New Roman" w:cs="Times New Roman"/>
          <w:b/>
          <w:szCs w:val="24"/>
        </w:rPr>
      </w:pPr>
      <w:r>
        <w:rPr>
          <w:rFonts w:eastAsia="Times New Roman" w:cs="Times New Roman"/>
          <w:szCs w:val="24"/>
        </w:rPr>
        <w:t>Σε αυτό το πλαίσιο, το επενδυτικό πλαίσιο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εντάσσεται και η συζήτηση για τα </w:t>
      </w:r>
      <w:proofErr w:type="spellStart"/>
      <w:r>
        <w:rPr>
          <w:rFonts w:eastAsia="Times New Roman" w:cs="Times New Roman"/>
          <w:szCs w:val="24"/>
        </w:rPr>
        <w:t>υδατοδρόμια</w:t>
      </w:r>
      <w:proofErr w:type="spellEnd"/>
      <w:r>
        <w:rPr>
          <w:rFonts w:eastAsia="Times New Roman" w:cs="Times New Roman"/>
          <w:szCs w:val="24"/>
        </w:rPr>
        <w:t>. Με το νόμο 4146/2013</w:t>
      </w:r>
      <w:r w:rsidRPr="001907BF">
        <w:rPr>
          <w:rFonts w:eastAsia="Times New Roman" w:cs="Times New Roman"/>
          <w:szCs w:val="24"/>
        </w:rPr>
        <w:t>,</w:t>
      </w:r>
      <w:r>
        <w:rPr>
          <w:rFonts w:eastAsia="Times New Roman" w:cs="Times New Roman"/>
          <w:szCs w:val="24"/>
        </w:rPr>
        <w:t xml:space="preserve"> που η Κυβέρνηση Σαμαρά είχε</w:t>
      </w:r>
      <w:r>
        <w:rPr>
          <w:rFonts w:eastAsia="Times New Roman" w:cs="Times New Roman"/>
          <w:szCs w:val="24"/>
        </w:rPr>
        <w:t xml:space="preserve"> φέρει προς ψήφιση</w:t>
      </w:r>
      <w:r w:rsidRPr="001907BF">
        <w:rPr>
          <w:rFonts w:eastAsia="Times New Roman" w:cs="Times New Roman"/>
          <w:szCs w:val="24"/>
        </w:rPr>
        <w:t>,</w:t>
      </w:r>
      <w:r>
        <w:rPr>
          <w:rFonts w:eastAsia="Times New Roman" w:cs="Times New Roman"/>
          <w:szCs w:val="24"/>
        </w:rPr>
        <w:t xml:space="preserve"> ορίστηκε το πλαίσιο </w:t>
      </w:r>
      <w:proofErr w:type="spellStart"/>
      <w:r>
        <w:rPr>
          <w:rFonts w:eastAsia="Times New Roman" w:cs="Times New Roman"/>
          <w:szCs w:val="24"/>
        </w:rPr>
        <w:t>αδειοδότησης</w:t>
      </w:r>
      <w:proofErr w:type="spellEnd"/>
      <w:r>
        <w:rPr>
          <w:rFonts w:eastAsia="Times New Roman" w:cs="Times New Roman"/>
          <w:szCs w:val="24"/>
        </w:rPr>
        <w:t xml:space="preserve"> των </w:t>
      </w:r>
      <w:proofErr w:type="spellStart"/>
      <w:r>
        <w:rPr>
          <w:rFonts w:eastAsia="Times New Roman" w:cs="Times New Roman"/>
          <w:szCs w:val="24"/>
        </w:rPr>
        <w:t>υδατοδρομίων</w:t>
      </w:r>
      <w:proofErr w:type="spellEnd"/>
      <w:r>
        <w:rPr>
          <w:rFonts w:eastAsia="Times New Roman" w:cs="Times New Roman"/>
          <w:szCs w:val="24"/>
        </w:rPr>
        <w:t xml:space="preserve">. Στόχος </w:t>
      </w:r>
      <w:r>
        <w:rPr>
          <w:rFonts w:eastAsia="Times New Roman" w:cs="Times New Roman"/>
          <w:szCs w:val="24"/>
        </w:rPr>
        <w:lastRenderedPageBreak/>
        <w:t>ήταν να επιταχυνθούν οι διαδικασίες, να επισπεύσουν οι επενδύσεις που ειδικά για τα μικρότερα και τα πιο απομακρυσμένα νησιά είναι εξαιρετικής σημασίας. Το νομοσχέδιο, ο νόμος 41</w:t>
      </w:r>
      <w:r>
        <w:rPr>
          <w:rFonts w:eastAsia="Times New Roman" w:cs="Times New Roman"/>
          <w:szCs w:val="24"/>
        </w:rPr>
        <w:t xml:space="preserve">46, όπως ήδη ακούστηκε στην Αίθουσα προσέλκυσε τριάντα επενδύσεις. Προλάβαμε και εκδώσαμε τρεις άδειες. Για τις υπόλοιπες είκοσι επτά, εδώ και τέσσερα χρόνια, δεν έχετε να επιδείξετε κανένα έργο. </w:t>
      </w:r>
    </w:p>
    <w:p w14:paraId="09035B97"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Το θέμα</w:t>
      </w:r>
      <w:r>
        <w:rPr>
          <w:rFonts w:eastAsia="Times New Roman" w:cs="Times New Roman"/>
          <w:szCs w:val="24"/>
        </w:rPr>
        <w:t xml:space="preserve"> των </w:t>
      </w:r>
      <w:proofErr w:type="spellStart"/>
      <w:r>
        <w:rPr>
          <w:rFonts w:eastAsia="Times New Roman" w:cs="Times New Roman"/>
          <w:szCs w:val="24"/>
        </w:rPr>
        <w:t>υδατοδρομίων</w:t>
      </w:r>
      <w:proofErr w:type="spellEnd"/>
      <w:r>
        <w:rPr>
          <w:rFonts w:eastAsia="Times New Roman" w:cs="Times New Roman"/>
          <w:szCs w:val="24"/>
        </w:rPr>
        <w:t xml:space="preserve"> δεν το θέτουμε για πρώτη φορά. Δεν το θυμηθήκαμε σήμερα στην ψήφιση αυτού του νομοσχεδίου. Με ερώτησή μου, στις 8 Δεκεμβρίου 2015, σας επεσήμανα τον κίνδυνο να χαθεί το επενδυτικό ενδιαφέρον που τότε υπήρχε, λόγω των καθυστερήσεων του Υπο</w:t>
      </w:r>
      <w:r>
        <w:rPr>
          <w:rFonts w:eastAsia="Times New Roman" w:cs="Times New Roman"/>
          <w:szCs w:val="24"/>
        </w:rPr>
        <w:t xml:space="preserve">υργείου σας και της γραφειοκρατίας. Επανήλθα με νεότερες ερωτήσεις τον Μάιο του 2016 και τον Απρίλιο του 2017, υπογραμμίζοντας κάθε φορά τα οφέλη που θα είχαν τα </w:t>
      </w:r>
      <w:proofErr w:type="spellStart"/>
      <w:r>
        <w:rPr>
          <w:rFonts w:eastAsia="Times New Roman" w:cs="Times New Roman"/>
          <w:szCs w:val="24"/>
        </w:rPr>
        <w:t>υδατοδρόμια</w:t>
      </w:r>
      <w:proofErr w:type="spellEnd"/>
      <w:r>
        <w:rPr>
          <w:rFonts w:eastAsia="Times New Roman" w:cs="Times New Roman"/>
          <w:szCs w:val="24"/>
        </w:rPr>
        <w:t xml:space="preserve"> για τις τοπικές κοινωνίες, όπως αναπτυξιακά, αλλά και για τη διασύνδεσή τους με κο</w:t>
      </w:r>
      <w:r>
        <w:rPr>
          <w:rFonts w:eastAsia="Times New Roman" w:cs="Times New Roman"/>
          <w:szCs w:val="24"/>
        </w:rPr>
        <w:t>ντινά νησιά. Πάντα η ίδια απάντηση εδώ και τρεισήμισι χρόνια, ότι επεξεργάζεστε το νέο νομοθετικό πλαίσιο.</w:t>
      </w:r>
    </w:p>
    <w:p w14:paraId="09035B9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Ήρθατε και στην πράξη προσπαθήσατε να ακυρώσετε τα πάντα. Υποσχεθήκατε ένα βελτιωμένο πλαίσιο και έτσι «πάγωσαν» ή και ακυρώθηκαν τελείως ακόμα και ώ</w:t>
      </w:r>
      <w:r>
        <w:rPr>
          <w:rFonts w:eastAsia="Times New Roman" w:cs="Times New Roman"/>
          <w:szCs w:val="24"/>
        </w:rPr>
        <w:t xml:space="preserve">ριμες επενδύσεις. </w:t>
      </w:r>
    </w:p>
    <w:p w14:paraId="09035B9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Ειδικά για τη Χίο, η επένδυση είχε φτάσει στην υποβολή πλήρους φακέλου για το </w:t>
      </w:r>
      <w:proofErr w:type="spellStart"/>
      <w:r>
        <w:rPr>
          <w:rFonts w:eastAsia="Times New Roman" w:cs="Times New Roman"/>
          <w:szCs w:val="24"/>
        </w:rPr>
        <w:t>υδατοδρόμιο</w:t>
      </w:r>
      <w:proofErr w:type="spellEnd"/>
      <w:r>
        <w:rPr>
          <w:rFonts w:eastAsia="Times New Roman" w:cs="Times New Roman"/>
          <w:szCs w:val="24"/>
        </w:rPr>
        <w:t xml:space="preserve">, που ακόμα περιμένει τις δικές σας εγκρίσεις. Τέσσερα χρόνια </w:t>
      </w:r>
      <w:r>
        <w:rPr>
          <w:rFonts w:eastAsia="Times New Roman" w:cs="Times New Roman"/>
          <w:szCs w:val="24"/>
        </w:rPr>
        <w:lastRenderedPageBreak/>
        <w:t>μετά, έρχεστε και αντιγράφετε κακέκτυπα το νομοσχέδιο της Νέας Δημοκρατίας. Στερήσατε,</w:t>
      </w:r>
      <w:r>
        <w:rPr>
          <w:rFonts w:eastAsia="Times New Roman" w:cs="Times New Roman"/>
          <w:szCs w:val="24"/>
        </w:rPr>
        <w:t xml:space="preserve"> όμως, επί τέσσερα χρόνια ένα κομμάτι της αναπτυξιακής προοπτικής των νησιών μας, για να φέρετε πάλι τις γνωστές σας ιδεοληψίες. </w:t>
      </w:r>
    </w:p>
    <w:p w14:paraId="09035B9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Λέτε ότι δεν δίνετε το δικαίωμα για ίδρυση </w:t>
      </w:r>
      <w:proofErr w:type="spellStart"/>
      <w:r>
        <w:rPr>
          <w:rFonts w:eastAsia="Times New Roman" w:cs="Times New Roman"/>
          <w:szCs w:val="24"/>
        </w:rPr>
        <w:t>υδατοδρομίων</w:t>
      </w:r>
      <w:proofErr w:type="spellEnd"/>
      <w:r>
        <w:rPr>
          <w:rFonts w:eastAsia="Times New Roman" w:cs="Times New Roman"/>
          <w:szCs w:val="24"/>
        </w:rPr>
        <w:t xml:space="preserve"> σε ιδιώτες, αλλά μόνο στο </w:t>
      </w:r>
      <w:r>
        <w:rPr>
          <w:rFonts w:eastAsia="Times New Roman" w:cs="Times New Roman"/>
          <w:szCs w:val="24"/>
        </w:rPr>
        <w:t>δ</w:t>
      </w:r>
      <w:r>
        <w:rPr>
          <w:rFonts w:eastAsia="Times New Roman" w:cs="Times New Roman"/>
          <w:szCs w:val="24"/>
        </w:rPr>
        <w:t>ημόσιο, ενώ είναι γνωστές οι δυσλειτουργίες</w:t>
      </w:r>
      <w:r>
        <w:rPr>
          <w:rFonts w:eastAsia="Times New Roman" w:cs="Times New Roman"/>
          <w:szCs w:val="24"/>
        </w:rPr>
        <w:t xml:space="preserve"> του δημόσιου τομέα και στην κεντρική Κυβέρνηση αλλά και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Πολλές φορές ακόμα και η χρηματοδότηση μικρών κεφαλαίων, που μπορεί να απαιτηθούν, μπορεί να πάρει πολλά χρόνια μέχρι να φτάσει στην υλοποίηση παρ’ όλο που για</w:t>
      </w:r>
      <w:r>
        <w:rPr>
          <w:rFonts w:eastAsia="Times New Roman" w:cs="Times New Roman"/>
          <w:szCs w:val="24"/>
        </w:rPr>
        <w:t xml:space="preserve"> τα </w:t>
      </w:r>
      <w:proofErr w:type="spellStart"/>
      <w:r>
        <w:rPr>
          <w:rFonts w:eastAsia="Times New Roman" w:cs="Times New Roman"/>
          <w:szCs w:val="24"/>
        </w:rPr>
        <w:t>υδατοδρόμια</w:t>
      </w:r>
      <w:proofErr w:type="spellEnd"/>
      <w:r>
        <w:rPr>
          <w:rFonts w:eastAsia="Times New Roman" w:cs="Times New Roman"/>
          <w:szCs w:val="24"/>
        </w:rPr>
        <w:t xml:space="preserve"> δεν απαιτούνται ιδιαίτερες υποδομές και προς Θεού, δεν ιδιωτικοποιείτε το νερό της θάλασσας πάνω στο οποίο θα προσγειώνονται τα υδροπλάνα! </w:t>
      </w:r>
    </w:p>
    <w:p w14:paraId="09035B9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Ενώ, λοιπόν, την ίδια στιγμή δεχθήκατε εσείς, ως Κυβέρνηση, την ιδιωτικοποίηση των περιφερειακών αερ</w:t>
      </w:r>
      <w:r>
        <w:rPr>
          <w:rFonts w:eastAsia="Times New Roman" w:cs="Times New Roman"/>
          <w:szCs w:val="24"/>
        </w:rPr>
        <w:t xml:space="preserve">οδρομίων, την επέκταση της σύμβασης για το «Ελευθέριος Βενιζέλος», την ιδιωτικοποίηση του ΟΛΠ και του ΟΛΘ, ξαφνικά με τα </w:t>
      </w:r>
      <w:proofErr w:type="spellStart"/>
      <w:r>
        <w:rPr>
          <w:rFonts w:eastAsia="Times New Roman" w:cs="Times New Roman"/>
          <w:szCs w:val="24"/>
        </w:rPr>
        <w:t>υδατοδρόμια</w:t>
      </w:r>
      <w:proofErr w:type="spellEnd"/>
      <w:r>
        <w:rPr>
          <w:rFonts w:eastAsia="Times New Roman" w:cs="Times New Roman"/>
          <w:szCs w:val="24"/>
        </w:rPr>
        <w:t xml:space="preserve"> θυμάστε ότι είστε αριστεροί. Χρειαστήκατε μ</w:t>
      </w:r>
      <w:r>
        <w:rPr>
          <w:rFonts w:eastAsia="Times New Roman" w:cs="Times New Roman"/>
          <w:szCs w:val="24"/>
        </w:rPr>
        <w:t>ί</w:t>
      </w:r>
      <w:r>
        <w:rPr>
          <w:rFonts w:eastAsia="Times New Roman" w:cs="Times New Roman"/>
          <w:szCs w:val="24"/>
        </w:rPr>
        <w:t>α ολόκληρη κυβερνητική θητεία, για να φέρετε βελτιώσεις, όπως λέτε, σ’ ένα νομο</w:t>
      </w:r>
      <w:r>
        <w:rPr>
          <w:rFonts w:eastAsia="Times New Roman" w:cs="Times New Roman"/>
          <w:szCs w:val="24"/>
        </w:rPr>
        <w:t>σχέδιο που θα μπορούσαν να είχαν γίνει μέσα σ’ ένα εξάμηνο, με μ</w:t>
      </w:r>
      <w:r>
        <w:rPr>
          <w:rFonts w:eastAsia="Times New Roman" w:cs="Times New Roman"/>
          <w:szCs w:val="24"/>
        </w:rPr>
        <w:t>ί</w:t>
      </w:r>
      <w:r>
        <w:rPr>
          <w:rFonts w:eastAsia="Times New Roman" w:cs="Times New Roman"/>
          <w:szCs w:val="24"/>
        </w:rPr>
        <w:t xml:space="preserve">α τροπολογία, εάν είστε τόσο πεπεισμένοι ότι αυτές οι βελτιώσεις πραγματικά θα επιταχύνουν τις αιτήσεις για λειτουργία </w:t>
      </w:r>
      <w:proofErr w:type="spellStart"/>
      <w:r>
        <w:rPr>
          <w:rFonts w:eastAsia="Times New Roman" w:cs="Times New Roman"/>
          <w:szCs w:val="24"/>
        </w:rPr>
        <w:t>υδατοδρομίων</w:t>
      </w:r>
      <w:proofErr w:type="spellEnd"/>
      <w:r>
        <w:rPr>
          <w:rFonts w:eastAsia="Times New Roman" w:cs="Times New Roman"/>
          <w:szCs w:val="24"/>
        </w:rPr>
        <w:t>, αλλά δεν θα χάνατε το ώριμο επενδυτικό ενδιαφέρον που υπήρ</w:t>
      </w:r>
      <w:r>
        <w:rPr>
          <w:rFonts w:eastAsia="Times New Roman" w:cs="Times New Roman"/>
          <w:szCs w:val="24"/>
        </w:rPr>
        <w:t xml:space="preserve">χε το 2014 και το 2015. </w:t>
      </w:r>
    </w:p>
    <w:p w14:paraId="09035B9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νώ ως Κυβέρνηση και το </w:t>
      </w:r>
      <w:proofErr w:type="spellStart"/>
      <w:r>
        <w:rPr>
          <w:rFonts w:eastAsia="Times New Roman" w:cs="Times New Roman"/>
          <w:szCs w:val="24"/>
        </w:rPr>
        <w:t>υπερταμείο</w:t>
      </w:r>
      <w:proofErr w:type="spellEnd"/>
      <w:r>
        <w:rPr>
          <w:rFonts w:eastAsia="Times New Roman" w:cs="Times New Roman"/>
          <w:szCs w:val="24"/>
        </w:rPr>
        <w:t xml:space="preserve"> σε συνεργασία μαζί σας προετοιμάζεστε να ιδιωτικοποιήσετε και λιμάνια και μαρίνες, δεν δίνετε σ’ αυτά που εσείς θέλετε να ιδιωτικοποιήσετε το δικαίωμα να επεκτείνουν τις δραστηριότητές τους και στ</w:t>
      </w:r>
      <w:r>
        <w:rPr>
          <w:rFonts w:eastAsia="Times New Roman" w:cs="Times New Roman"/>
          <w:szCs w:val="24"/>
        </w:rPr>
        <w:t xml:space="preserve">ον τομέα των </w:t>
      </w:r>
      <w:proofErr w:type="spellStart"/>
      <w:r>
        <w:rPr>
          <w:rFonts w:eastAsia="Times New Roman" w:cs="Times New Roman"/>
          <w:szCs w:val="24"/>
        </w:rPr>
        <w:t>υδατοδρομίων</w:t>
      </w:r>
      <w:proofErr w:type="spellEnd"/>
      <w:r>
        <w:rPr>
          <w:rFonts w:eastAsia="Times New Roman" w:cs="Times New Roman"/>
          <w:szCs w:val="24"/>
        </w:rPr>
        <w:t xml:space="preserve">. </w:t>
      </w:r>
    </w:p>
    <w:p w14:paraId="09035B9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Βέβαια, κύριε Υπουργέ, η πραγματικότητα είναι ότι θα κριθείτε από το άμεσο αποτέλεσμα, από το πόσες βδομάδες θα σας πάρει, για να εγκρίνετε είκοσι οκτώ σχέδια που περιμένουν τρεισήμισι χρόνια στο δικό σας συρτάρι. </w:t>
      </w:r>
    </w:p>
    <w:p w14:paraId="09035B9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πιτρέψτε μου</w:t>
      </w:r>
      <w:r>
        <w:rPr>
          <w:rFonts w:eastAsia="Times New Roman" w:cs="Times New Roman"/>
          <w:szCs w:val="24"/>
        </w:rPr>
        <w:t xml:space="preserve"> -δράττομαι της ευκαιρίας ως Βουλευτής Χίου- να αναφερθώ σ’ ένα θέμα που έχουμε συζητήσει πολλές φορές, αλλά επί τρεισήμισι χρόνια δεν έχει γίνει τίποτα ουσιαστικό και να ρωτήσω τι γίνεται και με το Αεροδρόμιο της Χίου. Η προηγούμενη Κυβέρνηση τον Δεκέμβρι</w:t>
      </w:r>
      <w:r>
        <w:rPr>
          <w:rFonts w:eastAsia="Times New Roman" w:cs="Times New Roman"/>
          <w:szCs w:val="24"/>
        </w:rPr>
        <w:t xml:space="preserve">ο του 2014 ολοκλήρωσε την απαλλοτρίωση για την επέκταση του διαδρόμου προσγείωσης-απογείωσης και εσείς τρεισήμισι χρόνια το μόνο που έχετε κάνει είναι ότι έχετε υπογράψει ένα μνημόνιο συνεργασίας με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αλλά στην πράξη ο</w:t>
      </w:r>
      <w:r>
        <w:rPr>
          <w:rFonts w:eastAsia="Times New Roman" w:cs="Times New Roman"/>
          <w:szCs w:val="24"/>
        </w:rPr>
        <w:t xml:space="preserve">ύτε για την επέκταση του διαδρόμου έχετε κάνει κάτι ούτε για την ανακαίνιση του τερματικού σταθμού. Στα μνημόνια είστε καλοί, τα υπογράφετε με τις τοπικές αρχές, αλλά στα έργα έχετε μείνει πάρα πολύ πίσω. </w:t>
      </w:r>
    </w:p>
    <w:p w14:paraId="09035B9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σήμερα δ</w:t>
      </w:r>
      <w:r>
        <w:rPr>
          <w:rFonts w:eastAsia="Times New Roman" w:cs="Times New Roman"/>
          <w:szCs w:val="24"/>
        </w:rPr>
        <w:t xml:space="preserve">εν μπορεί να μας πείσει για το </w:t>
      </w:r>
      <w:proofErr w:type="spellStart"/>
      <w:r>
        <w:rPr>
          <w:rFonts w:eastAsia="Times New Roman" w:cs="Times New Roman"/>
          <w:szCs w:val="24"/>
        </w:rPr>
        <w:t>φιλοεπενδυτικό</w:t>
      </w:r>
      <w:proofErr w:type="spellEnd"/>
      <w:r>
        <w:rPr>
          <w:rFonts w:eastAsia="Times New Roman" w:cs="Times New Roman"/>
          <w:szCs w:val="24"/>
        </w:rPr>
        <w:t xml:space="preserve"> προφίλ της, γιατί ουσιαστικά δεν πιστεύει στις επενδύσεις. Ακόμη και σε ό,τι νομοθετείτε, μετά βάζετε διαρκώς προσκόμματα</w:t>
      </w:r>
      <w:r w:rsidRPr="00BF30B8">
        <w:rPr>
          <w:rFonts w:eastAsia="Times New Roman" w:cs="Times New Roman"/>
          <w:szCs w:val="24"/>
        </w:rPr>
        <w:t>,</w:t>
      </w:r>
      <w:r>
        <w:rPr>
          <w:rFonts w:eastAsia="Times New Roman" w:cs="Times New Roman"/>
          <w:szCs w:val="24"/>
        </w:rPr>
        <w:t xml:space="preserve"> για να μην εφαρμοστεί τίποτα. Όσο πιο γρήγορα αλλάξει αυτή η Κυβέρνηση, τόσο πιο γρήγορ</w:t>
      </w:r>
      <w:r>
        <w:rPr>
          <w:rFonts w:eastAsia="Times New Roman" w:cs="Times New Roman"/>
          <w:szCs w:val="24"/>
        </w:rPr>
        <w:t xml:space="preserve">α θα επιστρέψουν στη χώρα μας επενδύσεις και θα αυξηθούν ποιοτικά οι θέσεις εργασίας. </w:t>
      </w:r>
    </w:p>
    <w:p w14:paraId="09035BA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9035BA1" w14:textId="77777777" w:rsidR="00850D36" w:rsidRDefault="006A7907">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9035BA2" w14:textId="77777777" w:rsidR="00850D36" w:rsidRDefault="006A7907">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Ο κ. Ακριώτης</w:t>
      </w:r>
      <w:r w:rsidRPr="003306CA">
        <w:rPr>
          <w:rFonts w:eastAsia="Times New Roman" w:cs="Times New Roman"/>
          <w:szCs w:val="24"/>
        </w:rPr>
        <w:t xml:space="preserve"> </w:t>
      </w:r>
      <w:r>
        <w:rPr>
          <w:rFonts w:eastAsia="Times New Roman" w:cs="Times New Roman"/>
          <w:szCs w:val="24"/>
        </w:rPr>
        <w:t xml:space="preserve">από τον ΣΥΡΙΖΑ έχει τον λόγο. </w:t>
      </w:r>
    </w:p>
    <w:p w14:paraId="09035BA3"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Κύριε Υπουργέ, κυρίες και κύριοι συνάδελφοι, πριν τοποθετηθώ για το νομοσχέδιο, θα ήθελα να πω δύο λόγια που αφορούν τη δοκιμασία που πέρασε για άλλη μία φορά</w:t>
      </w:r>
      <w:r w:rsidRPr="00A011DC">
        <w:rPr>
          <w:rFonts w:eastAsia="Times New Roman" w:cs="Times New Roman"/>
          <w:szCs w:val="24"/>
        </w:rPr>
        <w:t xml:space="preserve"> </w:t>
      </w:r>
      <w:r>
        <w:rPr>
          <w:rFonts w:eastAsia="Times New Roman" w:cs="Times New Roman"/>
          <w:szCs w:val="24"/>
        </w:rPr>
        <w:t>ο ελληνικός λαός σε διάφορα μέρη της χώρας μας και ιδιαίτερα στην πατρίδα τη δ</w:t>
      </w:r>
      <w:r>
        <w:rPr>
          <w:rFonts w:eastAsia="Times New Roman" w:cs="Times New Roman"/>
          <w:szCs w:val="24"/>
        </w:rPr>
        <w:t xml:space="preserve">ική μου, τον </w:t>
      </w:r>
      <w:r>
        <w:rPr>
          <w:rFonts w:eastAsia="Times New Roman" w:cs="Times New Roman"/>
          <w:szCs w:val="24"/>
        </w:rPr>
        <w:t>ν</w:t>
      </w:r>
      <w:r>
        <w:rPr>
          <w:rFonts w:eastAsia="Times New Roman" w:cs="Times New Roman"/>
          <w:szCs w:val="24"/>
        </w:rPr>
        <w:t xml:space="preserve">ομό τον δικό μου, την Εύβοια. </w:t>
      </w:r>
    </w:p>
    <w:p w14:paraId="09035BA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β</w:t>
      </w:r>
      <w:r>
        <w:rPr>
          <w:rFonts w:eastAsia="Times New Roman" w:cs="Times New Roman"/>
          <w:szCs w:val="24"/>
        </w:rPr>
        <w:t xml:space="preserve">όρεια Εύβοια μετράει πληγές, για τις οποίες εν πολλοίς ευθύνονται είτε οι κακοτεχνίες είτε οι αστοχίες έργων. Το αποτέλεσμα είναι σήμερα να έχουμε κομμένους δρόμους, καταπτώσεις </w:t>
      </w:r>
      <w:r w:rsidRPr="00F331DF">
        <w:rPr>
          <w:rFonts w:eastAsia="Times New Roman"/>
          <w:bCs/>
        </w:rPr>
        <w:t>και</w:t>
      </w:r>
      <w:r>
        <w:rPr>
          <w:rFonts w:eastAsia="Times New Roman" w:cs="Times New Roman"/>
          <w:szCs w:val="24"/>
        </w:rPr>
        <w:t xml:space="preserve"> να διαπιστώνουμε ότι σχολε</w:t>
      </w:r>
      <w:r>
        <w:rPr>
          <w:rFonts w:eastAsia="Times New Roman" w:cs="Times New Roman"/>
          <w:szCs w:val="24"/>
        </w:rPr>
        <w:t xml:space="preserve">ία είναι χτισμένα πάνω </w:t>
      </w:r>
      <w:r>
        <w:rPr>
          <w:rFonts w:eastAsia="Times New Roman" w:cs="Times New Roman"/>
          <w:szCs w:val="24"/>
        </w:rPr>
        <w:lastRenderedPageBreak/>
        <w:t xml:space="preserve">σε ρέματα, ότι σπίτια είναι μέσα σε χειμάρρους. Τα αποτελέσματα αυτά θα εντείνονται, δυστυχώς, γιατί η κλιματική αλλαγή θα μας φέρει και άλλες τέτοιες επιπτώσεις στο μέλλον. </w:t>
      </w:r>
    </w:p>
    <w:p w14:paraId="09035BA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Άρα τα δημόσια έργα τα οποία γίνονται σήμερα, οι οριοθετήσ</w:t>
      </w:r>
      <w:r>
        <w:rPr>
          <w:rFonts w:eastAsia="Times New Roman" w:cs="Times New Roman"/>
          <w:szCs w:val="24"/>
        </w:rPr>
        <w:t xml:space="preserve">εις ποταμών και ακτών, θα πρέπει να είναι στην ημερήσια διάταξη του Υπουργείου, των </w:t>
      </w:r>
      <w:r>
        <w:rPr>
          <w:rFonts w:eastAsia="Times New Roman" w:cs="Times New Roman"/>
          <w:szCs w:val="24"/>
        </w:rPr>
        <w:t>π</w:t>
      </w:r>
      <w:r>
        <w:rPr>
          <w:rFonts w:eastAsia="Times New Roman" w:cs="Times New Roman"/>
          <w:szCs w:val="24"/>
        </w:rPr>
        <w:t xml:space="preserve">εριφερειών, των </w:t>
      </w:r>
      <w:r>
        <w:rPr>
          <w:rFonts w:eastAsia="Times New Roman" w:cs="Times New Roman"/>
          <w:szCs w:val="24"/>
        </w:rPr>
        <w:t>δ</w:t>
      </w:r>
      <w:r>
        <w:rPr>
          <w:rFonts w:eastAsia="Times New Roman" w:cs="Times New Roman"/>
          <w:szCs w:val="24"/>
        </w:rPr>
        <w:t xml:space="preserve">ήμων, ούτως ώστε να παραλαμβάνουμε έργα σοβαρά, τα οποία δεν θα έχουν επιπτώσεις για την κοινωνία και τον κόσμο. </w:t>
      </w:r>
    </w:p>
    <w:p w14:paraId="09035BA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Τοποθετούμενος σε αυτό το νομοσχέδιο, θα</w:t>
      </w:r>
      <w:r>
        <w:rPr>
          <w:rFonts w:eastAsia="Times New Roman" w:cs="Times New Roman"/>
          <w:szCs w:val="24"/>
        </w:rPr>
        <w:t xml:space="preserve"> ήθελα να πω ότι θεωρώ πως η ίδρυση και η λειτουργία δικτύου </w:t>
      </w:r>
      <w:proofErr w:type="spellStart"/>
      <w:r>
        <w:rPr>
          <w:rFonts w:eastAsia="Times New Roman" w:cs="Times New Roman"/>
          <w:szCs w:val="24"/>
        </w:rPr>
        <w:t>υδατοδρομίων</w:t>
      </w:r>
      <w:proofErr w:type="spellEnd"/>
      <w:r>
        <w:rPr>
          <w:rFonts w:eastAsia="Times New Roman" w:cs="Times New Roman"/>
          <w:szCs w:val="24"/>
        </w:rPr>
        <w:t xml:space="preserve"> προωθεί μία επενδυτική ευκαιρία -και όχι μόνο- για τη χώρα. Είναι απογοητευτικό, είναι παράδοξο σε μία νησιωτική χώρα, όπως η Ελλάδα, με εκτεταμένη ακτογραμμή και ιδιαίτερη γεωμορφολ</w:t>
      </w:r>
      <w:r>
        <w:rPr>
          <w:rFonts w:eastAsia="Times New Roman" w:cs="Times New Roman"/>
          <w:szCs w:val="24"/>
        </w:rPr>
        <w:t xml:space="preserve">ογία, να λείπει μία ανάλογη υποδομή. </w:t>
      </w:r>
    </w:p>
    <w:p w14:paraId="09035BA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Τόσα χρόνια υπήρχε ένα τεράστιο κενό, μία τεράστια χαμένη επενδυτική ευκαιρία, μία χαμένη αναξιοποίητη ευκαιρία για ανάπτυξη με πολλαπλασιαστικά οφέλη. Παράλληλα, υπήρχε ένα νομοθετικό πλαίσιο προβληματικό, με αγκυλώσε</w:t>
      </w:r>
      <w:r>
        <w:rPr>
          <w:rFonts w:eastAsia="Times New Roman" w:cs="Times New Roman"/>
          <w:szCs w:val="24"/>
        </w:rPr>
        <w:t xml:space="preserve">ις, μία κατάσταση αδιαφανής, που πριμοδοτούσε το εμπόριο αδειών, χωρίς να προχωρά και να ολοκληρώνει κάποια επένδυση. </w:t>
      </w:r>
    </w:p>
    <w:p w14:paraId="09035BA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Η υλοποίηση των </w:t>
      </w:r>
      <w:proofErr w:type="spellStart"/>
      <w:r>
        <w:rPr>
          <w:rFonts w:eastAsia="Times New Roman" w:cs="Times New Roman"/>
          <w:szCs w:val="24"/>
        </w:rPr>
        <w:t>υδατοδρομίων</w:t>
      </w:r>
      <w:proofErr w:type="spellEnd"/>
      <w:r>
        <w:rPr>
          <w:rFonts w:eastAsia="Times New Roman" w:cs="Times New Roman"/>
          <w:szCs w:val="24"/>
        </w:rPr>
        <w:t xml:space="preserve"> είναι μία επένδυση ευέλικτη τόσο σε όρους κόστους όσο και τεχνικών έργων. Όμως, για να λειτουργήσει απαιτεί </w:t>
      </w:r>
      <w:r>
        <w:rPr>
          <w:rFonts w:eastAsia="Times New Roman" w:cs="Times New Roman"/>
          <w:szCs w:val="24"/>
        </w:rPr>
        <w:t>την αντίστοιχη ευελιξία στις προϋποθέσεις ίδρυσης, λειτουργίας και εκμετάλλευσής τους. Απαιτεί ένα νομοθετικό πλαίσιο που να διευκολύνει και όχι να θέτει γραφειοκρατικά εμπόδια, ένα νομοθετικό πλαίσιο που να εξασφαλίζει τη βιωσιμότητα και παράλληλα να διασ</w:t>
      </w:r>
      <w:r>
        <w:rPr>
          <w:rFonts w:eastAsia="Times New Roman" w:cs="Times New Roman"/>
          <w:szCs w:val="24"/>
        </w:rPr>
        <w:t xml:space="preserve">φαλίζει το δημόσιο συμφέρον. </w:t>
      </w:r>
    </w:p>
    <w:p w14:paraId="09035BA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Η ευελιξία, η αποκέντρωση </w:t>
      </w:r>
      <w:r w:rsidRPr="00F331DF">
        <w:rPr>
          <w:rFonts w:eastAsia="Times New Roman"/>
          <w:bCs/>
        </w:rPr>
        <w:t>και</w:t>
      </w:r>
      <w:r>
        <w:rPr>
          <w:rFonts w:eastAsia="Times New Roman" w:cs="Times New Roman"/>
          <w:szCs w:val="24"/>
        </w:rPr>
        <w:t xml:space="preserve"> η απλοποίηση των διαδικασιών είναι τα βασικά χαρακτηριστικά του νέου νομοθετικού πλαισίου, που τίθεται με το παρόν νομοσχέδιο. Ο διαχωρισμός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σε δύο στάδια και παράλληλα η διευκόλυνση και η αποκέντρωση της διαδικασίας των περιβ</w:t>
      </w:r>
      <w:r>
        <w:rPr>
          <w:rFonts w:eastAsia="Times New Roman" w:cs="Times New Roman"/>
          <w:szCs w:val="24"/>
        </w:rPr>
        <w:t xml:space="preserve">αλλοντικών </w:t>
      </w:r>
      <w:proofErr w:type="spellStart"/>
      <w:r>
        <w:rPr>
          <w:rFonts w:eastAsia="Times New Roman" w:cs="Times New Roman"/>
          <w:szCs w:val="24"/>
        </w:rPr>
        <w:t>αδειοδοτήσεων</w:t>
      </w:r>
      <w:proofErr w:type="spellEnd"/>
      <w:r>
        <w:rPr>
          <w:rFonts w:eastAsia="Times New Roman" w:cs="Times New Roman"/>
          <w:szCs w:val="24"/>
        </w:rPr>
        <w:t xml:space="preserve">, θα συντελέσουν, μεταξύ άλλων, καθοριστικά στην επιτάχυνση της υλοποίησης του δικτύου. </w:t>
      </w:r>
    </w:p>
    <w:p w14:paraId="09035BA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Τα οφέλη αναμένεται να είναι πολλαπλά: Ενίσχυση των δημοφιλών τουριστικών περιοχών και παράλληλα ανάδειξη νέων, εξυπηρέτηση αναγκών επείγουσας </w:t>
      </w:r>
      <w:r>
        <w:rPr>
          <w:rFonts w:eastAsia="Times New Roman" w:cs="Times New Roman"/>
          <w:szCs w:val="24"/>
        </w:rPr>
        <w:t xml:space="preserve">και έκτακτης μετακίνησης, ενίσχυση των τοπικών οικονομικών. Είναι οφέλη οικονομικά, </w:t>
      </w:r>
      <w:r w:rsidRPr="00A37EC3">
        <w:rPr>
          <w:rFonts w:eastAsia="Times New Roman" w:cs="Times New Roman"/>
        </w:rPr>
        <w:t>αλλά</w:t>
      </w:r>
      <w:r>
        <w:rPr>
          <w:rFonts w:eastAsia="Times New Roman" w:cs="Times New Roman"/>
          <w:szCs w:val="24"/>
        </w:rPr>
        <w:t xml:space="preserve"> και με έντονο κοινωνικό πρόσημο. </w:t>
      </w:r>
    </w:p>
    <w:p w14:paraId="09035BA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Σε μία χώρα με πλήθος μικρών και απομακρυσμένων νησιών η ύπαρξη ενός ευέλικτου τρόπου μετακίνησης, που να βοηθά τη διασύνδεσή τους τό</w:t>
      </w:r>
      <w:r>
        <w:rPr>
          <w:rFonts w:eastAsia="Times New Roman" w:cs="Times New Roman"/>
          <w:szCs w:val="24"/>
        </w:rPr>
        <w:t xml:space="preserve">σο με τα υπόλοιπα νησιά, όσο και με την Ηπειρωτική Ελλάδα, είναι ζωτικής και θεμελιώδους σημασίας. </w:t>
      </w:r>
    </w:p>
    <w:p w14:paraId="09035BA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Ας γίνει μία μελέτη κόστους επικοινωνίας και μετακίνησης στα νησιά μέσω επιδοτούμενων άγονων ακτοπλοϊκών γραμμών, μέσω μεταφορικών ισοδυνάμων, μέσω </w:t>
      </w:r>
      <w:proofErr w:type="spellStart"/>
      <w:r>
        <w:rPr>
          <w:rFonts w:eastAsia="Times New Roman" w:cs="Times New Roman"/>
          <w:szCs w:val="24"/>
        </w:rPr>
        <w:t>αερομετα</w:t>
      </w:r>
      <w:r>
        <w:rPr>
          <w:rFonts w:eastAsia="Times New Roman" w:cs="Times New Roman"/>
          <w:szCs w:val="24"/>
        </w:rPr>
        <w:t>κομιδών</w:t>
      </w:r>
      <w:proofErr w:type="spellEnd"/>
      <w:r>
        <w:rPr>
          <w:rFonts w:eastAsia="Times New Roman" w:cs="Times New Roman"/>
          <w:szCs w:val="24"/>
        </w:rPr>
        <w:t xml:space="preserve">, για να δούμε την αντικατάστασή τους με </w:t>
      </w:r>
      <w:r w:rsidRPr="00833F6A">
        <w:rPr>
          <w:rFonts w:eastAsia="Times New Roman"/>
          <w:bCs/>
          <w:shd w:val="clear" w:color="auto" w:fill="FFFFFF"/>
        </w:rPr>
        <w:t>μια</w:t>
      </w:r>
      <w:r>
        <w:rPr>
          <w:rFonts w:eastAsia="Times New Roman" w:cs="Times New Roman"/>
          <w:szCs w:val="24"/>
        </w:rPr>
        <w:t xml:space="preserve"> πιο ευέλικτη μορφή, μέσω </w:t>
      </w:r>
      <w:proofErr w:type="spellStart"/>
      <w:r>
        <w:rPr>
          <w:rFonts w:eastAsia="Times New Roman" w:cs="Times New Roman"/>
          <w:szCs w:val="24"/>
        </w:rPr>
        <w:t>υδατοδρομίων</w:t>
      </w:r>
      <w:proofErr w:type="spellEnd"/>
      <w:r>
        <w:rPr>
          <w:rFonts w:eastAsia="Times New Roman" w:cs="Times New Roman"/>
          <w:szCs w:val="24"/>
        </w:rPr>
        <w:t xml:space="preserve">. Εκτιμώ ότι το αποτέλεσμα θα είναι να ενισχυθεί αυτή η νέα μορφή μετακίνησης, σε συνάρτηση και με άλλα οφέλη, τα οποία ήδη έχω αναφερθεί. </w:t>
      </w:r>
    </w:p>
    <w:p w14:paraId="09035BA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σημείο αυτό, θα ήθελα ν</w:t>
      </w:r>
      <w:r>
        <w:rPr>
          <w:rFonts w:eastAsia="Times New Roman" w:cs="Times New Roman"/>
          <w:szCs w:val="24"/>
        </w:rPr>
        <w:t xml:space="preserve">α αναφερθώ ειδικότερα στο Νομό Εύβοιας, τον μεγαλύτερο νησιωτικό </w:t>
      </w:r>
      <w:r>
        <w:rPr>
          <w:rFonts w:eastAsia="Times New Roman" w:cs="Times New Roman"/>
          <w:szCs w:val="24"/>
        </w:rPr>
        <w:t>ν</w:t>
      </w:r>
      <w:r>
        <w:rPr>
          <w:rFonts w:eastAsia="Times New Roman" w:cs="Times New Roman"/>
          <w:szCs w:val="24"/>
        </w:rPr>
        <w:t>ομό της Ελλάδος. Το μεγάλο και απαρχαιωμένο οδικό δίκτυο που διαθέτει, σε συνδυασμό με το ορεινό και δύσβατο πολλές φορές τοπίο, καθιστούν δυσχερή και πολύωρη την όποια μετακίνηση και μεταφο</w:t>
      </w:r>
      <w:r>
        <w:rPr>
          <w:rFonts w:eastAsia="Times New Roman" w:cs="Times New Roman"/>
          <w:szCs w:val="24"/>
        </w:rPr>
        <w:t xml:space="preserve">ρά. Κατά συνέπεια, η </w:t>
      </w:r>
      <w:proofErr w:type="spellStart"/>
      <w:r>
        <w:rPr>
          <w:rFonts w:eastAsia="Times New Roman" w:cs="Times New Roman"/>
          <w:szCs w:val="24"/>
        </w:rPr>
        <w:t>χωροθέτηση</w:t>
      </w:r>
      <w:proofErr w:type="spellEnd"/>
      <w:r>
        <w:rPr>
          <w:rFonts w:eastAsia="Times New Roman" w:cs="Times New Roman"/>
          <w:szCs w:val="24"/>
        </w:rPr>
        <w:t xml:space="preserve"> </w:t>
      </w:r>
      <w:proofErr w:type="spellStart"/>
      <w:r>
        <w:rPr>
          <w:rFonts w:eastAsia="Times New Roman" w:cs="Times New Roman"/>
          <w:szCs w:val="24"/>
        </w:rPr>
        <w:t>υδατοδρομίων</w:t>
      </w:r>
      <w:proofErr w:type="spellEnd"/>
      <w:r>
        <w:rPr>
          <w:rFonts w:eastAsia="Times New Roman" w:cs="Times New Roman"/>
          <w:szCs w:val="24"/>
        </w:rPr>
        <w:t xml:space="preserve"> αναμένεται να δώσει νέα πνοή. </w:t>
      </w:r>
    </w:p>
    <w:p w14:paraId="09035BA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 θέμα δημιουργίας δικτύου </w:t>
      </w:r>
      <w:proofErr w:type="spellStart"/>
      <w:r>
        <w:rPr>
          <w:rFonts w:eastAsia="Times New Roman" w:cs="Times New Roman"/>
          <w:szCs w:val="24"/>
        </w:rPr>
        <w:t>υδατοδρομίου</w:t>
      </w:r>
      <w:proofErr w:type="spellEnd"/>
      <w:r>
        <w:rPr>
          <w:rFonts w:eastAsia="Times New Roman" w:cs="Times New Roman"/>
          <w:szCs w:val="24"/>
        </w:rPr>
        <w:t xml:space="preserve"> στην Εύβοια επανήλθε στο προσκήνιο κατά τη διάρκεια του αναπτυξιακού συνεδρίου Στερεάς Ελλάδας. Κατόπιν, πήρε τη μορφή αναπτυξιακού αιτήματ</w:t>
      </w:r>
      <w:r>
        <w:rPr>
          <w:rFonts w:eastAsia="Times New Roman" w:cs="Times New Roman"/>
          <w:szCs w:val="24"/>
        </w:rPr>
        <w:t xml:space="preserve">ος και την αποδοχή και από το Περιφερειακό </w:t>
      </w:r>
      <w:r>
        <w:rPr>
          <w:rFonts w:eastAsia="Times New Roman" w:cs="Times New Roman"/>
          <w:szCs w:val="24"/>
        </w:rPr>
        <w:lastRenderedPageBreak/>
        <w:t xml:space="preserve">Συμβούλιο, ενώ στη συνέχεια προωθήθηκε στο Υπουργείο Υποδομών και Δικτύων που έδωσε και την καταρχήν έγκρισή του. </w:t>
      </w:r>
    </w:p>
    <w:p w14:paraId="09035BA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Η πρόταση αυτή περιλαμβάνει τη δημιουργία τεσσάρων </w:t>
      </w:r>
      <w:proofErr w:type="spellStart"/>
      <w:r>
        <w:rPr>
          <w:rFonts w:eastAsia="Times New Roman" w:cs="Times New Roman"/>
          <w:szCs w:val="24"/>
        </w:rPr>
        <w:t>υδατοδρομίων</w:t>
      </w:r>
      <w:proofErr w:type="spellEnd"/>
      <w:r>
        <w:rPr>
          <w:rFonts w:eastAsia="Times New Roman" w:cs="Times New Roman"/>
          <w:szCs w:val="24"/>
        </w:rPr>
        <w:t xml:space="preserve"> στην Εύβοια, στη Χαλκίδα, την Κύμη</w:t>
      </w:r>
      <w:r>
        <w:rPr>
          <w:rFonts w:eastAsia="Times New Roman" w:cs="Times New Roman"/>
          <w:szCs w:val="24"/>
        </w:rPr>
        <w:t xml:space="preserve">, την </w:t>
      </w:r>
      <w:proofErr w:type="spellStart"/>
      <w:r>
        <w:rPr>
          <w:rFonts w:eastAsia="Times New Roman" w:cs="Times New Roman"/>
          <w:szCs w:val="24"/>
        </w:rPr>
        <w:t>Καρυστία</w:t>
      </w:r>
      <w:proofErr w:type="spellEnd"/>
      <w:r>
        <w:rPr>
          <w:rFonts w:eastAsia="Times New Roman" w:cs="Times New Roman"/>
          <w:szCs w:val="24"/>
        </w:rPr>
        <w:t xml:space="preserve"> και στα Λουτρά Αιδηψού κι ενός στη Σκύρο. Κύριοι του έργου μπορεί να είναι ο </w:t>
      </w:r>
      <w:r>
        <w:rPr>
          <w:rFonts w:eastAsia="Times New Roman" w:cs="Times New Roman"/>
          <w:szCs w:val="24"/>
        </w:rPr>
        <w:t>ο</w:t>
      </w:r>
      <w:r>
        <w:rPr>
          <w:rFonts w:eastAsia="Times New Roman" w:cs="Times New Roman"/>
          <w:szCs w:val="24"/>
        </w:rPr>
        <w:t>ργανισμ</w:t>
      </w:r>
      <w:r>
        <w:rPr>
          <w:rFonts w:eastAsia="Times New Roman" w:cs="Times New Roman"/>
          <w:szCs w:val="24"/>
        </w:rPr>
        <w:t>ός</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ιμένων ή τα </w:t>
      </w:r>
      <w:r>
        <w:rPr>
          <w:rFonts w:eastAsia="Times New Roman" w:cs="Times New Roman"/>
          <w:szCs w:val="24"/>
        </w:rPr>
        <w:t>λ</w:t>
      </w:r>
      <w:r>
        <w:rPr>
          <w:rFonts w:eastAsia="Times New Roman" w:cs="Times New Roman"/>
          <w:szCs w:val="24"/>
        </w:rPr>
        <w:t xml:space="preserve">ιμενικά </w:t>
      </w:r>
      <w:r>
        <w:rPr>
          <w:rFonts w:eastAsia="Times New Roman" w:cs="Times New Roman"/>
          <w:szCs w:val="24"/>
        </w:rPr>
        <w:t>τ</w:t>
      </w:r>
      <w:r>
        <w:rPr>
          <w:rFonts w:eastAsia="Times New Roman" w:cs="Times New Roman"/>
          <w:szCs w:val="24"/>
        </w:rPr>
        <w:t xml:space="preserve">αμεία, τα οποία έχουν στη δική τους επίβλεψη τη λειτουργία των λιμανιών. Στόχος είναι τα </w:t>
      </w:r>
      <w:proofErr w:type="spellStart"/>
      <w:r>
        <w:rPr>
          <w:rFonts w:eastAsia="Times New Roman" w:cs="Times New Roman"/>
          <w:szCs w:val="24"/>
        </w:rPr>
        <w:t>υδατοδρόμια</w:t>
      </w:r>
      <w:proofErr w:type="spellEnd"/>
      <w:r>
        <w:rPr>
          <w:rFonts w:eastAsia="Times New Roman" w:cs="Times New Roman"/>
          <w:szCs w:val="24"/>
        </w:rPr>
        <w:t xml:space="preserve"> στην Εύβοια να διαδραματίσουν ηγετικό ρόλο στις μετακινήσεις με υδροπλάνα. </w:t>
      </w:r>
    </w:p>
    <w:p w14:paraId="09035BB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Ζητούμενο είναι η ανάπτυξη των υποδομών και των δραστηριοτήτων των λιμανιών ως </w:t>
      </w:r>
      <w:r>
        <w:rPr>
          <w:rFonts w:eastAsia="Times New Roman" w:cs="Times New Roman"/>
          <w:szCs w:val="24"/>
        </w:rPr>
        <w:t xml:space="preserve">τόποι προορισμού, η ενδυνάμωση του αισθήματος ασφάλειας στην </w:t>
      </w:r>
      <w:r>
        <w:rPr>
          <w:rFonts w:eastAsia="Times New Roman" w:cs="Times New Roman"/>
          <w:szCs w:val="24"/>
        </w:rPr>
        <w:t>π</w:t>
      </w:r>
      <w:r>
        <w:rPr>
          <w:rFonts w:eastAsia="Times New Roman" w:cs="Times New Roman"/>
          <w:szCs w:val="24"/>
        </w:rPr>
        <w:t>εριφέρεια, η ενίσχυση της απασχόλησης και γενικότερα η προστιθέμενη αξία στην τοπική οικονομία και την τοπική κοινωνία από τις μετακινήσεις ανθρώπων και φορτίων, όπως είναι τα φάρμακα, τα τρόφιμ</w:t>
      </w:r>
      <w:r>
        <w:rPr>
          <w:rFonts w:eastAsia="Times New Roman" w:cs="Times New Roman"/>
          <w:szCs w:val="24"/>
        </w:rPr>
        <w:t xml:space="preserve">α και ο Τύπος, αλλά και στρατηγικές συμφωνίες συνεργασίας με τουριστικούς πράκτορες, ξενοδοχεία, τουριστικές επιχειρήσεις και εταιρείες από όλους τους κλάδους με τα υδροπλάνα. </w:t>
      </w:r>
    </w:p>
    <w:p w14:paraId="09035BB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Εν κατακλείδι, αγαπητοί συνάδελφοι, με το παρόν νομοσχέδιο τίθεται ένα ασφαλές </w:t>
      </w:r>
      <w:r>
        <w:rPr>
          <w:rFonts w:eastAsia="Times New Roman" w:cs="Times New Roman"/>
          <w:szCs w:val="24"/>
        </w:rPr>
        <w:t xml:space="preserve">και σύγχρονο νομοθετικό πλαίσιο με στόχο την προώθηση μιας επένδυσης που βρίσκεται σε απόλυτη αρμονία με τα ιδιαίτερα χαρακτηριστικά του τόπου μας. </w:t>
      </w:r>
    </w:p>
    <w:p w14:paraId="09035BB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Η υλοποίηση των </w:t>
      </w:r>
      <w:proofErr w:type="spellStart"/>
      <w:r>
        <w:rPr>
          <w:rFonts w:eastAsia="Times New Roman" w:cs="Times New Roman"/>
          <w:szCs w:val="24"/>
        </w:rPr>
        <w:t>υδατοδρομίων</w:t>
      </w:r>
      <w:proofErr w:type="spellEnd"/>
      <w:r>
        <w:rPr>
          <w:rFonts w:eastAsia="Times New Roman" w:cs="Times New Roman"/>
          <w:szCs w:val="24"/>
        </w:rPr>
        <w:t xml:space="preserve"> αποτελεί μ</w:t>
      </w:r>
      <w:r>
        <w:rPr>
          <w:rFonts w:eastAsia="Times New Roman" w:cs="Times New Roman"/>
          <w:szCs w:val="24"/>
        </w:rPr>
        <w:t>ί</w:t>
      </w:r>
      <w:r>
        <w:rPr>
          <w:rFonts w:eastAsia="Times New Roman" w:cs="Times New Roman"/>
          <w:szCs w:val="24"/>
        </w:rPr>
        <w:t>α αναπτυξιακή προοπτική που μπορεί να επιφέρει διευρυμένα οφέλη στι</w:t>
      </w:r>
      <w:r>
        <w:rPr>
          <w:rFonts w:eastAsia="Times New Roman" w:cs="Times New Roman"/>
          <w:szCs w:val="24"/>
        </w:rPr>
        <w:t xml:space="preserve">ς τοπικές -και όχι μόνο- κοινωνίες, δημιουργώντας νέες τουριστικές τάσεις, καλύπτοντας ταυτόχρονα κοινωνικές ανάγκες. Παράλληλα, θα λειτουργήσουν ως αφετηρία για τη δημιουργία ενός ευρύτερου δικτύου </w:t>
      </w:r>
      <w:proofErr w:type="spellStart"/>
      <w:r>
        <w:rPr>
          <w:rFonts w:eastAsia="Times New Roman" w:cs="Times New Roman"/>
          <w:szCs w:val="24"/>
        </w:rPr>
        <w:t>υδατοδρομίων</w:t>
      </w:r>
      <w:proofErr w:type="spellEnd"/>
      <w:r>
        <w:rPr>
          <w:rFonts w:eastAsia="Times New Roman" w:cs="Times New Roman"/>
          <w:szCs w:val="24"/>
        </w:rPr>
        <w:t xml:space="preserve"> στον χώρο των Βαλκανίων. </w:t>
      </w:r>
    </w:p>
    <w:p w14:paraId="09035BB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Καιρός να αλλάξει </w:t>
      </w:r>
      <w:r>
        <w:rPr>
          <w:rFonts w:eastAsia="Times New Roman" w:cs="Times New Roman"/>
          <w:szCs w:val="24"/>
        </w:rPr>
        <w:t xml:space="preserve">και σε αυτόν τον τομέα το ημιτελές και αδιαφανές πλαίσιο που έθεσαν οι κατ’ όνομα μόνο </w:t>
      </w:r>
      <w:proofErr w:type="spellStart"/>
      <w:r>
        <w:rPr>
          <w:rFonts w:eastAsia="Times New Roman" w:cs="Times New Roman"/>
          <w:szCs w:val="24"/>
        </w:rPr>
        <w:t>φιλεπενδυτικές</w:t>
      </w:r>
      <w:proofErr w:type="spellEnd"/>
      <w:r>
        <w:rPr>
          <w:rFonts w:eastAsia="Times New Roman" w:cs="Times New Roman"/>
          <w:szCs w:val="24"/>
        </w:rPr>
        <w:t xml:space="preserve"> πολιτικές των προηγούμενων κυβερνήσεων. Είναι καιρός να προχωρήσουμε σε αυτήν και σε μ</w:t>
      </w:r>
      <w:r>
        <w:rPr>
          <w:rFonts w:eastAsia="Times New Roman" w:cs="Times New Roman"/>
          <w:szCs w:val="24"/>
        </w:rPr>
        <w:t>ί</w:t>
      </w:r>
      <w:r>
        <w:rPr>
          <w:rFonts w:eastAsia="Times New Roman" w:cs="Times New Roman"/>
          <w:szCs w:val="24"/>
        </w:rPr>
        <w:t>α σειρά νομοθετικών πρωτοβουλιών που εντάσσονται στον ευρύτερο στόχ</w:t>
      </w:r>
      <w:r>
        <w:rPr>
          <w:rFonts w:eastAsia="Times New Roman" w:cs="Times New Roman"/>
          <w:szCs w:val="24"/>
        </w:rPr>
        <w:t xml:space="preserve">ο μας για ενίσχυση της ανάπτυξης μέσω επενδύσεων που θα σέβονται το περιβάλλον και θα αναδεικνύουν τα συγκριτικά πλεονεκτήματα του τόπου μας. </w:t>
      </w:r>
    </w:p>
    <w:p w14:paraId="09035BB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Παραμένουμε προσηλωμένοι και συνεπείς στον στόχο μας για την παραγωγική ανασυγκρότηση της χώρας, την ώρα που εκπρ</w:t>
      </w:r>
      <w:r>
        <w:rPr>
          <w:rFonts w:eastAsia="Times New Roman" w:cs="Times New Roman"/>
          <w:szCs w:val="24"/>
        </w:rPr>
        <w:t xml:space="preserve">όσωποι της Αξιωματικής Αντιπολίτευσης, εκπαιδευμένοι άριστα και με πολυετή πείρα στην τέχνη της διγλωσσίας, επιλέγουν να χαλαρώνουν σε -τυχαίες;- συναντήσεις σε καφέ των Βρυξελλών. Ο καθένας με τον τρόπο του, όπως έχει μάθει. </w:t>
      </w:r>
    </w:p>
    <w:p w14:paraId="09035BB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035BB6"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ατα από την πτέρυγα του ΣΥΡΙΖΑ)</w:t>
      </w:r>
    </w:p>
    <w:p w14:paraId="09035BB7" w14:textId="77777777" w:rsidR="00850D36" w:rsidRDefault="006A7907">
      <w:pPr>
        <w:spacing w:line="600" w:lineRule="auto"/>
        <w:ind w:firstLine="720"/>
        <w:jc w:val="both"/>
        <w:rPr>
          <w:rFonts w:eastAsia="Times New Roman" w:cs="Times New Roman"/>
          <w:szCs w:val="24"/>
        </w:rPr>
      </w:pPr>
      <w:r w:rsidRPr="000637CE">
        <w:rPr>
          <w:rFonts w:eastAsia="Times New Roman" w:cs="Times New Roman"/>
          <w:b/>
          <w:szCs w:val="24"/>
        </w:rPr>
        <w:lastRenderedPageBreak/>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της Νέας Δημοκρατίας κ. Ιωάννης Κεφαλογιάννης. </w:t>
      </w:r>
    </w:p>
    <w:p w14:paraId="09035BB8"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κυρία Πρόεδρε. </w:t>
      </w:r>
    </w:p>
    <w:p w14:paraId="09035BB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w:t>
      </w:r>
      <w:r>
        <w:rPr>
          <w:rFonts w:eastAsia="Times New Roman" w:cs="Times New Roman"/>
          <w:szCs w:val="24"/>
        </w:rPr>
        <w:t xml:space="preserve">πιτρέψετε, μιας και μπαίνουμε στη νέα Κοινοβουλευτική Σύνοδο, να αναφερθώ σε δύο-τρία θέματα της επικαιρότητας προτού μπω στα του νομοσχεδίου. </w:t>
      </w:r>
    </w:p>
    <w:p w14:paraId="09035BB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Θα ξεκινήσω, με το προσφυγικό και τις εικόνες ντροπής που είδαμε τις προηγούμενες εβδομάδες. Μάλιστα, ο Προέδρος</w:t>
      </w:r>
      <w:r>
        <w:rPr>
          <w:rFonts w:eastAsia="Times New Roman" w:cs="Times New Roman"/>
          <w:szCs w:val="24"/>
        </w:rPr>
        <w:t xml:space="preserve"> της Νέας Δημοκρατίας, ο Κυριάκος Μητσοτάκης, επισκέφθηκε χθες τους χώρους στη Σάμο. Δυστυχώς, βλέπουμε ότι ο περίφημος ανθρωπισμός της παρούσας Κυβέρνησης πήγε στον βρόντο. </w:t>
      </w:r>
    </w:p>
    <w:p w14:paraId="09035BB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Για να καταλάβουμε όλοι, θα σας πω ότι στη Σάμο, από τις αρχές του χρόνου, έχουν </w:t>
      </w:r>
      <w:r>
        <w:rPr>
          <w:rFonts w:eastAsia="Times New Roman" w:cs="Times New Roman"/>
          <w:szCs w:val="24"/>
        </w:rPr>
        <w:t xml:space="preserve">φτάσει τέσσερις χιλιάδες τετρακόσιοι τριάντα τέσσερις παράνομοι οικονομικοί μετανάστες και έχουν σταλεί πίσω στην Τουρκία, μέσω της διαδικασίας που προβλέπεται, μόλις τριάντα επτά. Μάλιστα, σε 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r w:rsidRPr="005A66A7">
        <w:rPr>
          <w:rFonts w:eastAsia="Times New Roman" w:cs="Times New Roman"/>
          <w:szCs w:val="24"/>
        </w:rPr>
        <w:t xml:space="preserve"> </w:t>
      </w:r>
      <w:r>
        <w:rPr>
          <w:rFonts w:eastAsia="Times New Roman" w:cs="Times New Roman"/>
          <w:szCs w:val="24"/>
        </w:rPr>
        <w:t>όπου η χωρητικότητά του είναι μόνο επτακόσιοι άνθ</w:t>
      </w:r>
      <w:r>
        <w:rPr>
          <w:rFonts w:eastAsia="Times New Roman" w:cs="Times New Roman"/>
          <w:szCs w:val="24"/>
        </w:rPr>
        <w:t>ρωποι, αυτή τη στιγμή, είναι τέσσερις χιλιάδες.</w:t>
      </w:r>
    </w:p>
    <w:p w14:paraId="09035BB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 προηγούμενο διάστημα είδαμε να υπάρχουν ερωτήματα για τα τόσα εκατοντάδες εκατομμύρια ευρώ, τα οποία έχουν δαπανηθεί γι’ αυτό το συγκεκριμένο </w:t>
      </w:r>
      <w:r>
        <w:rPr>
          <w:rFonts w:eastAsia="Times New Roman" w:cs="Times New Roman"/>
          <w:szCs w:val="24"/>
        </w:rPr>
        <w:lastRenderedPageBreak/>
        <w:t xml:space="preserve">ζήτημα. Μάλιστα, η </w:t>
      </w:r>
      <w:r>
        <w:rPr>
          <w:rFonts w:eastAsia="Times New Roman" w:cs="Times New Roman"/>
          <w:szCs w:val="24"/>
          <w:lang w:val="en-US"/>
        </w:rPr>
        <w:t>OLAF</w:t>
      </w:r>
      <w:r>
        <w:rPr>
          <w:rFonts w:eastAsia="Times New Roman" w:cs="Times New Roman"/>
          <w:szCs w:val="24"/>
        </w:rPr>
        <w:t>,</w:t>
      </w:r>
      <w:r w:rsidRPr="00531FA6">
        <w:rPr>
          <w:rFonts w:eastAsia="Times New Roman" w:cs="Times New Roman"/>
          <w:szCs w:val="24"/>
        </w:rPr>
        <w:t xml:space="preserve"> </w:t>
      </w:r>
      <w:r>
        <w:rPr>
          <w:rFonts w:eastAsia="Times New Roman" w:cs="Times New Roman"/>
          <w:szCs w:val="24"/>
        </w:rPr>
        <w:t xml:space="preserve">η αντίστοιχη ευρωπαϊκή </w:t>
      </w:r>
      <w:r>
        <w:rPr>
          <w:rFonts w:eastAsia="Times New Roman" w:cs="Times New Roman"/>
          <w:szCs w:val="24"/>
        </w:rPr>
        <w:t>ε</w:t>
      </w:r>
      <w:r>
        <w:rPr>
          <w:rFonts w:eastAsia="Times New Roman" w:cs="Times New Roman"/>
          <w:szCs w:val="24"/>
        </w:rPr>
        <w:t xml:space="preserve">πιτροπή, έχει </w:t>
      </w:r>
      <w:r>
        <w:rPr>
          <w:rFonts w:eastAsia="Times New Roman" w:cs="Times New Roman"/>
          <w:szCs w:val="24"/>
        </w:rPr>
        <w:t xml:space="preserve">ξεκινήσει να διερευνά το συγκεκριμένο ζήτημα. Βεβαίως, αυτά είναι θέματα, τα οποία θέτουμε καθημερινά και ζητούμε απάντηση από τη Κυβέρνηση. Βεβαίως, απάντηση δεν έχουμε λάβει μέχρι τώρα. </w:t>
      </w:r>
    </w:p>
    <w:p w14:paraId="09035BB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Εμείς ως Νέα Δημοκρατία έχουμε πει τρία βασικά πράγματα: Είναι απόλυτη ανάγκη να υπάρξει καλύτερη φύλαξη των συνόρων, σε συνεργασία, βεβαίως, με τις αρμόδιες ευρωπαϊκές αρχές. Πρέπει άμεσα να γίνει διαχωρισμός της έννοιας μεταξύ του πρόσφυγα και του οικονο</w:t>
      </w:r>
      <w:r>
        <w:rPr>
          <w:rFonts w:eastAsia="Times New Roman" w:cs="Times New Roman"/>
          <w:szCs w:val="24"/>
        </w:rPr>
        <w:t xml:space="preserve">μικού μετανάστη, ώστε να είναι και ταχύτερες οι διαδικασίες. Επιτέλους, η χώρα μας -και με τη βοήθεια τη Ευρωπαϊκής Ένωσης- θα πρέπει να διασφαλίσει ανθρώπινες συνθήκες διαβίωσης για όσους από αυτούς τους κατατρεγμένους έχουν φτάσει στην πατρίδα μας. </w:t>
      </w:r>
    </w:p>
    <w:p w14:paraId="09035BBE"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Θα μ</w:t>
      </w:r>
      <w:r>
        <w:rPr>
          <w:rFonts w:eastAsia="Times New Roman" w:cs="Times New Roman"/>
          <w:szCs w:val="24"/>
        </w:rPr>
        <w:t>ιλήσω τηλεγραφικά για το θέμα του Σκοπιανού και το δημοψήφισμα στη γειτονική χώρα. Δυστυχώς και από τα πρακτικά τα οποία διέρρευσαν στον Τύπο, είδαμε με πόσο τυχοδιωκτικό τρόπο η Κυβέρνηση αντιμετώπισε αυτό το ζήτημα. Αποδείχθηκε ότι ο απαράδεκτος όρος όσο</w:t>
      </w:r>
      <w:r>
        <w:rPr>
          <w:rFonts w:eastAsia="Times New Roman" w:cs="Times New Roman"/>
          <w:szCs w:val="24"/>
        </w:rPr>
        <w:t xml:space="preserve">ν αφορά τη «Μακεδονία του </w:t>
      </w:r>
      <w:proofErr w:type="spellStart"/>
      <w:r>
        <w:rPr>
          <w:rFonts w:eastAsia="Times New Roman" w:cs="Times New Roman"/>
          <w:szCs w:val="24"/>
        </w:rPr>
        <w:t>Ίλιντεν</w:t>
      </w:r>
      <w:proofErr w:type="spellEnd"/>
      <w:r>
        <w:rPr>
          <w:rFonts w:eastAsia="Times New Roman" w:cs="Times New Roman"/>
          <w:szCs w:val="24"/>
        </w:rPr>
        <w:t>» είναι κάτι που το είχε συμφωνήσει η Κυβέρνηση κι έκανε πίσω μόνο μετά την κατακραυγή από πλευράς της Νέας Δημοκρατίας και άλλων κομμάτων της Αντιπολίτευσης. Αντίθετα, η δική μας θέση ήταν ξεκάθαρη από την πρώτη στιγμή. Το</w:t>
      </w:r>
      <w:r>
        <w:rPr>
          <w:rFonts w:eastAsia="Times New Roman" w:cs="Times New Roman"/>
          <w:szCs w:val="24"/>
        </w:rPr>
        <w:t xml:space="preserve"> έχουμε πει κατ’ </w:t>
      </w:r>
      <w:r>
        <w:rPr>
          <w:rFonts w:eastAsia="Times New Roman" w:cs="Times New Roman"/>
          <w:szCs w:val="24"/>
        </w:rPr>
        <w:lastRenderedPageBreak/>
        <w:t xml:space="preserve">επανάληψη και εντός της χώρας, αλλά βεβαίως και όσοι συνομιλούμε τόσο στο εξωτερικό, όσο και στα στενά όρια της Ευρωπαϊκής Ένωσης και στην </w:t>
      </w:r>
      <w:proofErr w:type="spellStart"/>
      <w:r>
        <w:rPr>
          <w:rFonts w:eastAsia="Times New Roman" w:cs="Times New Roman"/>
          <w:szCs w:val="24"/>
        </w:rPr>
        <w:t>ευρω</w:t>
      </w:r>
      <w:proofErr w:type="spellEnd"/>
      <w:r>
        <w:rPr>
          <w:rFonts w:eastAsia="Times New Roman" w:cs="Times New Roman"/>
          <w:szCs w:val="24"/>
        </w:rPr>
        <w:t xml:space="preserve">-ομάδα της Νέας Δημοκρατίας. </w:t>
      </w:r>
    </w:p>
    <w:p w14:paraId="09035BBF"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Δυστυχώς, η Κυβέρνηση με αυτόν τον τρόπο, χωρίς να έχει ενημερώσει</w:t>
      </w:r>
      <w:r>
        <w:rPr>
          <w:rFonts w:eastAsia="Times New Roman" w:cs="Times New Roman"/>
          <w:szCs w:val="24"/>
        </w:rPr>
        <w:t xml:space="preserve"> τους πολιτικούς Αρχηγούς -το έχουμε πει κατ’ επανάληψη κι έχουμε ασκήσει την κριτική μας- έδειξε μ</w:t>
      </w:r>
      <w:r>
        <w:rPr>
          <w:rFonts w:eastAsia="Times New Roman" w:cs="Times New Roman"/>
          <w:szCs w:val="24"/>
        </w:rPr>
        <w:t>ί</w:t>
      </w:r>
      <w:r>
        <w:rPr>
          <w:rFonts w:eastAsia="Times New Roman" w:cs="Times New Roman"/>
          <w:szCs w:val="24"/>
        </w:rPr>
        <w:t xml:space="preserve">α αδύναμη θέση κατά τη διάρκεια των διαπραγματεύσεων με τη γείτονα χώρα. </w:t>
      </w:r>
    </w:p>
    <w:p w14:paraId="09035BC0"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Ερχόμαστε στο δημοψήφισμα όπου βλέπουμε το εξής παράλογο: Από τη μία ο κυβερνητικό</w:t>
      </w:r>
      <w:r>
        <w:rPr>
          <w:rFonts w:eastAsia="Times New Roman" w:cs="Times New Roman"/>
          <w:szCs w:val="24"/>
        </w:rPr>
        <w:t xml:space="preserve">ς εταίρος, ο κ. Πάνος Καμμένος, λέει ότι το δημοψήφισμα είναι άκυρο. Το Υπουργείο Εξωτερικών, μέσω της επίσημης ανακοίνωσής του, λέει ότι είναι έγκυρο και μαθαίνουμε, επίσης, ότι την ίδια μέρα ο Πρωθυπουργός, ο κ. Τσίπρας, τηλεφωνεί στον κ. </w:t>
      </w:r>
      <w:proofErr w:type="spellStart"/>
      <w:r>
        <w:rPr>
          <w:rFonts w:eastAsia="Times New Roman" w:cs="Times New Roman"/>
          <w:szCs w:val="24"/>
        </w:rPr>
        <w:t>Ζάεφ</w:t>
      </w:r>
      <w:proofErr w:type="spellEnd"/>
      <w:r>
        <w:rPr>
          <w:rFonts w:eastAsia="Times New Roman" w:cs="Times New Roman"/>
          <w:szCs w:val="24"/>
        </w:rPr>
        <w:t xml:space="preserve"> και του δί</w:t>
      </w:r>
      <w:r>
        <w:rPr>
          <w:rFonts w:eastAsia="Times New Roman" w:cs="Times New Roman"/>
          <w:szCs w:val="24"/>
        </w:rPr>
        <w:t>νει συγχαρητήρια. Βλέπουμε μια Κυβέρνηση όπου άλλα λέει ο Υπουργός Άμυνας, άλλα λέει ο Υπουργός Εξωτερικών. Είναι, δηλαδή, μ</w:t>
      </w:r>
      <w:r>
        <w:rPr>
          <w:rFonts w:eastAsia="Times New Roman" w:cs="Times New Roman"/>
          <w:szCs w:val="24"/>
        </w:rPr>
        <w:t>ί</w:t>
      </w:r>
      <w:r>
        <w:rPr>
          <w:rFonts w:eastAsia="Times New Roman" w:cs="Times New Roman"/>
          <w:szCs w:val="24"/>
        </w:rPr>
        <w:t xml:space="preserve">α κατάσταση τουλάχιστον τρελή όσον αφορά την εικόνα που βγαίνει προς τα έξω. </w:t>
      </w:r>
      <w:r>
        <w:rPr>
          <w:rFonts w:eastAsia="Times New Roman" w:cs="Times New Roman"/>
          <w:szCs w:val="24"/>
        </w:rPr>
        <w:t>Γ</w:t>
      </w:r>
      <w:r>
        <w:rPr>
          <w:rFonts w:eastAsia="Times New Roman" w:cs="Times New Roman"/>
          <w:szCs w:val="24"/>
        </w:rPr>
        <w:t>ια άλλη μ</w:t>
      </w:r>
      <w:r>
        <w:rPr>
          <w:rFonts w:eastAsia="Times New Roman" w:cs="Times New Roman"/>
          <w:szCs w:val="24"/>
        </w:rPr>
        <w:t>ί</w:t>
      </w:r>
      <w:r>
        <w:rPr>
          <w:rFonts w:eastAsia="Times New Roman" w:cs="Times New Roman"/>
          <w:szCs w:val="24"/>
        </w:rPr>
        <w:t>α φορά, δυστυχώς, φαίνεται ότι όχι μόνο υπά</w:t>
      </w:r>
      <w:r>
        <w:rPr>
          <w:rFonts w:eastAsia="Times New Roman" w:cs="Times New Roman"/>
          <w:szCs w:val="24"/>
        </w:rPr>
        <w:t>ρχει ασυνεννοησία μεταξύ των βασικών κυβερνητικών εταίρων, αλλά υπάρχουν εκ διαμέτρου αντίθετες απόψεις, με αποτέλεσμα βεβαίως να το εκμεταλλεύονται οι φίλοι μας στο εξωτερικό και να βλέπουν πάλι μ</w:t>
      </w:r>
      <w:r>
        <w:rPr>
          <w:rFonts w:eastAsia="Times New Roman" w:cs="Times New Roman"/>
          <w:szCs w:val="24"/>
        </w:rPr>
        <w:t>ί</w:t>
      </w:r>
      <w:r>
        <w:rPr>
          <w:rFonts w:eastAsia="Times New Roman" w:cs="Times New Roman"/>
          <w:szCs w:val="24"/>
        </w:rPr>
        <w:t xml:space="preserve">α αδύναμη εικόνα της χώρας. </w:t>
      </w:r>
    </w:p>
    <w:p w14:paraId="09035BC1"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σχολιάσω</w:t>
      </w:r>
      <w:r>
        <w:rPr>
          <w:rFonts w:eastAsia="Times New Roman" w:cs="Times New Roman"/>
          <w:szCs w:val="24"/>
        </w:rPr>
        <w:t xml:space="preserve"> και τα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Εγώ δεν είμαι πάρα πολλά χρόνια σ’ αυτή την Αίθουσα, αλλά και με παλιότερους συναδέλφους που έχω συζητήσει, πρώτη φορά συναντούν έναν προϋπολογισμό ο οποίος έχει ερωτήματα πολλαπλών απαντήσεων: «Α. Περικοπή συντάξεων, Β</w:t>
      </w:r>
      <w:r>
        <w:rPr>
          <w:rFonts w:eastAsia="Times New Roman" w:cs="Times New Roman"/>
          <w:szCs w:val="24"/>
        </w:rPr>
        <w:t>. Μη περικοπή συντάξεων, Γ. Τίποτα από τα δύο». Νομίζω ότι είναι μ</w:t>
      </w:r>
      <w:r>
        <w:rPr>
          <w:rFonts w:eastAsia="Times New Roman" w:cs="Times New Roman"/>
          <w:szCs w:val="24"/>
        </w:rPr>
        <w:t>ί</w:t>
      </w:r>
      <w:r>
        <w:rPr>
          <w:rFonts w:eastAsia="Times New Roman" w:cs="Times New Roman"/>
          <w:szCs w:val="24"/>
        </w:rPr>
        <w:t xml:space="preserve">α αστεία, τουλάχιστον, εικόνα να βλέπουμε έναν προϋπολογισμό, ο οποίος έχει διάφορα σενάρια. </w:t>
      </w:r>
      <w:r>
        <w:rPr>
          <w:rFonts w:eastAsia="Times New Roman" w:cs="Times New Roman"/>
          <w:szCs w:val="24"/>
        </w:rPr>
        <w:t>Π</w:t>
      </w:r>
      <w:r>
        <w:rPr>
          <w:rFonts w:eastAsia="Times New Roman" w:cs="Times New Roman"/>
          <w:szCs w:val="24"/>
        </w:rPr>
        <w:t>ροφανώς όλοι διερωτώνται: Αν πράγματι έχουμε φύγει από τη μέγγενη των μνημονίων, αν πράγματι δε</w:t>
      </w:r>
      <w:r>
        <w:rPr>
          <w:rFonts w:eastAsia="Times New Roman" w:cs="Times New Roman"/>
          <w:szCs w:val="24"/>
        </w:rPr>
        <w:t xml:space="preserve">ν έχουμε την ανάγκη των κακών δανειστών ή των κακών </w:t>
      </w:r>
      <w:proofErr w:type="spellStart"/>
      <w:r>
        <w:rPr>
          <w:rFonts w:eastAsia="Times New Roman" w:cs="Times New Roman"/>
          <w:szCs w:val="24"/>
        </w:rPr>
        <w:t>τροϊκανών</w:t>
      </w:r>
      <w:proofErr w:type="spellEnd"/>
      <w:r>
        <w:rPr>
          <w:rFonts w:eastAsia="Times New Roman" w:cs="Times New Roman"/>
          <w:szCs w:val="24"/>
        </w:rPr>
        <w:t xml:space="preserve">, γιατί θα πρέπει να καταθέτουμε </w:t>
      </w:r>
      <w:r>
        <w:rPr>
          <w:rFonts w:eastAsia="Times New Roman" w:cs="Times New Roman"/>
          <w:szCs w:val="24"/>
        </w:rPr>
        <w:t>π</w:t>
      </w:r>
      <w:r>
        <w:rPr>
          <w:rFonts w:eastAsia="Times New Roman" w:cs="Times New Roman"/>
          <w:szCs w:val="24"/>
        </w:rPr>
        <w:t xml:space="preserve">ροϋπολογισμό που να περιέχει διάφορα σενάρια; Γιατί θα πρέπει να περιμένουμε το </w:t>
      </w:r>
      <w:proofErr w:type="spellStart"/>
      <w:r>
        <w:rPr>
          <w:rFonts w:eastAsia="Times New Roman" w:cs="Times New Roman"/>
          <w:szCs w:val="24"/>
          <w:lang w:val="en-US"/>
        </w:rPr>
        <w:t>Eurogroup</w:t>
      </w:r>
      <w:proofErr w:type="spellEnd"/>
      <w:r w:rsidRPr="008D5F29">
        <w:rPr>
          <w:rFonts w:eastAsia="Times New Roman" w:cs="Times New Roman"/>
          <w:szCs w:val="24"/>
        </w:rPr>
        <w:t xml:space="preserve"> </w:t>
      </w:r>
      <w:r>
        <w:rPr>
          <w:rFonts w:eastAsia="Times New Roman" w:cs="Times New Roman"/>
          <w:szCs w:val="24"/>
        </w:rPr>
        <w:t>να μας δώσει την έγκριση ή όχι; Έχουμε τελικά ελευθερία στα δημοσιονομι</w:t>
      </w:r>
      <w:r>
        <w:rPr>
          <w:rFonts w:eastAsia="Times New Roman" w:cs="Times New Roman"/>
          <w:szCs w:val="24"/>
        </w:rPr>
        <w:t xml:space="preserve">κά μας, κυρίες και κύριοι συνάδελφοι της Συμπολίτευσης, ή όχι; Γιατί τουλάχιστον με βάση το σχέδιο του </w:t>
      </w:r>
      <w:r>
        <w:rPr>
          <w:rFonts w:eastAsia="Times New Roman" w:cs="Times New Roman"/>
          <w:szCs w:val="24"/>
        </w:rPr>
        <w:t>π</w:t>
      </w:r>
      <w:r>
        <w:rPr>
          <w:rFonts w:eastAsia="Times New Roman" w:cs="Times New Roman"/>
          <w:szCs w:val="24"/>
        </w:rPr>
        <w:t xml:space="preserve">ροϋπολογισμού φαίνεται ότι αυτή η ελευθερία δεν υπάρχει. Φαίνεται ότι περιμένετε το </w:t>
      </w:r>
      <w:proofErr w:type="spellStart"/>
      <w:r>
        <w:rPr>
          <w:rFonts w:eastAsia="Times New Roman" w:cs="Times New Roman"/>
          <w:szCs w:val="24"/>
          <w:lang w:val="en-US"/>
        </w:rPr>
        <w:t>Eurogroup</w:t>
      </w:r>
      <w:proofErr w:type="spellEnd"/>
      <w:r w:rsidRPr="008D5F29">
        <w:rPr>
          <w:rFonts w:eastAsia="Times New Roman" w:cs="Times New Roman"/>
          <w:szCs w:val="24"/>
        </w:rPr>
        <w:t xml:space="preserve"> </w:t>
      </w:r>
      <w:r>
        <w:rPr>
          <w:rFonts w:eastAsia="Times New Roman" w:cs="Times New Roman"/>
          <w:szCs w:val="24"/>
        </w:rPr>
        <w:t>του Δεκεμβρίου για να αποφασίσετε αν θα είναι μέσα η περικ</w:t>
      </w:r>
      <w:r>
        <w:rPr>
          <w:rFonts w:eastAsia="Times New Roman" w:cs="Times New Roman"/>
          <w:szCs w:val="24"/>
        </w:rPr>
        <w:t xml:space="preserve">οπή των συντάξεων ή όχι. </w:t>
      </w:r>
    </w:p>
    <w:p w14:paraId="09035BC2"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Εμείς ευχόμαστε να μην είναι και το λέμε ξεκάθαρα για άλλη μ</w:t>
      </w:r>
      <w:r>
        <w:rPr>
          <w:rFonts w:eastAsia="Times New Roman" w:cs="Times New Roman"/>
          <w:szCs w:val="24"/>
        </w:rPr>
        <w:t>ί</w:t>
      </w:r>
      <w:r>
        <w:rPr>
          <w:rFonts w:eastAsia="Times New Roman" w:cs="Times New Roman"/>
          <w:szCs w:val="24"/>
        </w:rPr>
        <w:t>α φορά. Αυτή είναι η θέση της Νέας Δημοκρατίας και δεν υπάρχει κα</w:t>
      </w:r>
      <w:r>
        <w:rPr>
          <w:rFonts w:eastAsia="Times New Roman" w:cs="Times New Roman"/>
          <w:szCs w:val="24"/>
        </w:rPr>
        <w:t>μ</w:t>
      </w:r>
      <w:r>
        <w:rPr>
          <w:rFonts w:eastAsia="Times New Roman" w:cs="Times New Roman"/>
          <w:szCs w:val="24"/>
        </w:rPr>
        <w:t xml:space="preserve">μία παρερμηνεία. Εσείς καταθέτετε </w:t>
      </w:r>
      <w:r>
        <w:rPr>
          <w:rFonts w:eastAsia="Times New Roman" w:cs="Times New Roman"/>
          <w:szCs w:val="24"/>
        </w:rPr>
        <w:t>π</w:t>
      </w:r>
      <w:r>
        <w:rPr>
          <w:rFonts w:eastAsia="Times New Roman" w:cs="Times New Roman"/>
          <w:szCs w:val="24"/>
        </w:rPr>
        <w:t>ροϋπολογισμό που περιέχονται διάφορα σενάρια. Κάποια στιγμή, λοιπόν,</w:t>
      </w:r>
      <w:r>
        <w:rPr>
          <w:rFonts w:eastAsia="Times New Roman" w:cs="Times New Roman"/>
          <w:szCs w:val="24"/>
        </w:rPr>
        <w:t xml:space="preserve"> θα πρέπει να σοβαρευτούμε.</w:t>
      </w:r>
    </w:p>
    <w:p w14:paraId="09035BC3"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στα του νομοσχεδίου. </w:t>
      </w:r>
    </w:p>
    <w:p w14:paraId="09035BC4"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Νομίζω, κύριε Υπουργέ, κυρίες και κύριοι συνάδελφοι, ότι όλοι θα συμφωνήσουμε σε αυτή την Αίθουσα πως σε μ</w:t>
      </w:r>
      <w:r>
        <w:rPr>
          <w:rFonts w:eastAsia="Times New Roman" w:cs="Times New Roman"/>
          <w:szCs w:val="24"/>
        </w:rPr>
        <w:t>ί</w:t>
      </w:r>
      <w:r>
        <w:rPr>
          <w:rFonts w:eastAsia="Times New Roman" w:cs="Times New Roman"/>
          <w:szCs w:val="24"/>
        </w:rPr>
        <w:t>α νησιωτική χώρα, όπως η Ελλάδα, δηλαδή σε μ</w:t>
      </w:r>
      <w:r>
        <w:rPr>
          <w:rFonts w:eastAsia="Times New Roman" w:cs="Times New Roman"/>
          <w:szCs w:val="24"/>
        </w:rPr>
        <w:t>ί</w:t>
      </w:r>
      <w:r>
        <w:rPr>
          <w:rFonts w:eastAsia="Times New Roman" w:cs="Times New Roman"/>
          <w:szCs w:val="24"/>
        </w:rPr>
        <w:t>α χώρα η οποία έχει σοβαρά γεωγραφικά μειονεκτ</w:t>
      </w:r>
      <w:r>
        <w:rPr>
          <w:rFonts w:eastAsia="Times New Roman" w:cs="Times New Roman"/>
          <w:szCs w:val="24"/>
        </w:rPr>
        <w:t>ήματα συνοχής κι επικοινωνίας, τα υδροπλάνα μπορούν να αποτελέσουν μ</w:t>
      </w:r>
      <w:r>
        <w:rPr>
          <w:rFonts w:eastAsia="Times New Roman" w:cs="Times New Roman"/>
          <w:szCs w:val="24"/>
        </w:rPr>
        <w:t>ί</w:t>
      </w:r>
      <w:r>
        <w:rPr>
          <w:rFonts w:eastAsia="Times New Roman" w:cs="Times New Roman"/>
          <w:szCs w:val="24"/>
        </w:rPr>
        <w:t>α πρόσθετη κι αποτελεσματική συγκοινωνιακή πολιτική τόσο για τους κατοίκους, όσο και για τους επισκέπτες των νησιών μας.</w:t>
      </w:r>
    </w:p>
    <w:p w14:paraId="09035BC5"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Κι επειδή προέρχομαι κι εγώ από μ</w:t>
      </w:r>
      <w:r>
        <w:rPr>
          <w:rFonts w:eastAsia="Times New Roman" w:cs="Times New Roman"/>
          <w:szCs w:val="24"/>
        </w:rPr>
        <w:t>ί</w:t>
      </w:r>
      <w:r>
        <w:rPr>
          <w:rFonts w:eastAsia="Times New Roman" w:cs="Times New Roman"/>
          <w:szCs w:val="24"/>
        </w:rPr>
        <w:t>α νησιωτική περιφέρεια, μπορώ να</w:t>
      </w:r>
      <w:r>
        <w:rPr>
          <w:rFonts w:eastAsia="Times New Roman" w:cs="Times New Roman"/>
          <w:szCs w:val="24"/>
        </w:rPr>
        <w:t xml:space="preserve"> σας διαβεβαιώσω ότι η έγκαιρη λειτουργία των </w:t>
      </w:r>
      <w:proofErr w:type="spellStart"/>
      <w:r>
        <w:rPr>
          <w:rFonts w:eastAsia="Times New Roman" w:cs="Times New Roman"/>
          <w:szCs w:val="24"/>
        </w:rPr>
        <w:t>υδατοδρομίων</w:t>
      </w:r>
      <w:proofErr w:type="spellEnd"/>
      <w:r>
        <w:rPr>
          <w:rFonts w:eastAsia="Times New Roman" w:cs="Times New Roman"/>
          <w:szCs w:val="24"/>
        </w:rPr>
        <w:t xml:space="preserve"> θα μπορούσε να αποβεί καθοριστικής σημασίας για τη βελτίωση της ποιότητας ζωής των κατοίκων των νησιών. </w:t>
      </w:r>
    </w:p>
    <w:p w14:paraId="09035BC6"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Αν θέλουμε, όμως, να είμαστε ειλικρινείς, η ανάπτυξη της περιφέρειας και η άρση της απομόνωσ</w:t>
      </w:r>
      <w:r>
        <w:rPr>
          <w:rFonts w:eastAsia="Times New Roman" w:cs="Times New Roman"/>
          <w:szCs w:val="24"/>
        </w:rPr>
        <w:t>ης ολόκληρων περιοχών και των κατοίκων τους, δεν είναι εφικτή χωρίς να υπάρχει ένα ολοκληρωμένο περιφερειακό σχέδιο που να αφορά το δίκτυο μεταφορών, ένα δίκτυο που θα συνδυάζει διάφορα μέσα επικοινωνίας. Κι εγώ πιστεύω ότι τα υδροπλάνα πράγματι μπορούν να</w:t>
      </w:r>
      <w:r>
        <w:rPr>
          <w:rFonts w:eastAsia="Times New Roman" w:cs="Times New Roman"/>
          <w:szCs w:val="24"/>
        </w:rPr>
        <w:t xml:space="preserve"> συμβάλλουν καθοριστικά. </w:t>
      </w:r>
    </w:p>
    <w:p w14:paraId="09035BC7"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Βεβαίως, όπως επισήμανε κι ο </w:t>
      </w:r>
      <w:r>
        <w:rPr>
          <w:rFonts w:eastAsia="Times New Roman" w:cs="Times New Roman"/>
          <w:szCs w:val="24"/>
        </w:rPr>
        <w:t>ε</w:t>
      </w:r>
      <w:r>
        <w:rPr>
          <w:rFonts w:eastAsia="Times New Roman" w:cs="Times New Roman"/>
          <w:szCs w:val="24"/>
        </w:rPr>
        <w:t xml:space="preserve">ισηγητής μας και πολλοί άλλοι συνάδελφοι από τη Νέα Δημοκρατία, το θεσμικό πλαίσιο για τη λειτουργία των </w:t>
      </w:r>
      <w:proofErr w:type="spellStart"/>
      <w:r>
        <w:rPr>
          <w:rFonts w:eastAsia="Times New Roman" w:cs="Times New Roman"/>
          <w:szCs w:val="24"/>
        </w:rPr>
        <w:t>υδατοδρομίων</w:t>
      </w:r>
      <w:proofErr w:type="spellEnd"/>
      <w:r>
        <w:rPr>
          <w:rFonts w:eastAsia="Times New Roman" w:cs="Times New Roman"/>
          <w:szCs w:val="24"/>
        </w:rPr>
        <w:t xml:space="preserve"> </w:t>
      </w:r>
      <w:r>
        <w:rPr>
          <w:rFonts w:eastAsia="Times New Roman" w:cs="Times New Roman"/>
          <w:szCs w:val="24"/>
        </w:rPr>
        <w:lastRenderedPageBreak/>
        <w:t xml:space="preserve">υπάρχει πράγματι από το 2013. </w:t>
      </w:r>
      <w:r>
        <w:rPr>
          <w:rFonts w:eastAsia="Times New Roman" w:cs="Times New Roman"/>
          <w:szCs w:val="24"/>
        </w:rPr>
        <w:t>Μ</w:t>
      </w:r>
      <w:r>
        <w:rPr>
          <w:rFonts w:eastAsia="Times New Roman" w:cs="Times New Roman"/>
          <w:szCs w:val="24"/>
        </w:rPr>
        <w:t xml:space="preserve">πορεί να μην ήταν ολοκληρωμένο, μπορεί πράγματι να </w:t>
      </w:r>
      <w:r>
        <w:rPr>
          <w:rFonts w:eastAsia="Times New Roman" w:cs="Times New Roman"/>
          <w:szCs w:val="24"/>
        </w:rPr>
        <w:t xml:space="preserve">υπήρχαν κάποιες ελλείψεις, αλλά χάρη σε αυτό </w:t>
      </w:r>
      <w:proofErr w:type="spellStart"/>
      <w:r>
        <w:rPr>
          <w:rFonts w:eastAsia="Times New Roman" w:cs="Times New Roman"/>
          <w:szCs w:val="24"/>
        </w:rPr>
        <w:t>αδειοδοτήθηκαν</w:t>
      </w:r>
      <w:proofErr w:type="spellEnd"/>
      <w:r>
        <w:rPr>
          <w:rFonts w:eastAsia="Times New Roman" w:cs="Times New Roman"/>
          <w:szCs w:val="24"/>
        </w:rPr>
        <w:t xml:space="preserve"> τα τρία πρώτα </w:t>
      </w:r>
      <w:proofErr w:type="spellStart"/>
      <w:r>
        <w:rPr>
          <w:rFonts w:eastAsia="Times New Roman" w:cs="Times New Roman"/>
          <w:szCs w:val="24"/>
        </w:rPr>
        <w:t>υδατοδρόμια</w:t>
      </w:r>
      <w:proofErr w:type="spellEnd"/>
      <w:r>
        <w:rPr>
          <w:rFonts w:eastAsia="Times New Roman" w:cs="Times New Roman"/>
          <w:szCs w:val="24"/>
        </w:rPr>
        <w:t xml:space="preserve"> της χώρας, της Κέρκυρας, των Παξών και της Πάτρας. Επίσης, χάρη σε αυτό προχώρησε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-χωρίς μάλιστα να ολοκληρωθεί- σε μ</w:t>
      </w:r>
      <w:r>
        <w:rPr>
          <w:rFonts w:eastAsia="Times New Roman" w:cs="Times New Roman"/>
          <w:szCs w:val="24"/>
        </w:rPr>
        <w:t>ί</w:t>
      </w:r>
      <w:r>
        <w:rPr>
          <w:rFonts w:eastAsia="Times New Roman" w:cs="Times New Roman"/>
          <w:szCs w:val="24"/>
        </w:rPr>
        <w:t xml:space="preserve">α σειρά από άλλα </w:t>
      </w:r>
      <w:proofErr w:type="spellStart"/>
      <w:r>
        <w:rPr>
          <w:rFonts w:eastAsia="Times New Roman" w:cs="Times New Roman"/>
          <w:szCs w:val="24"/>
        </w:rPr>
        <w:t>υδατοδρόμ</w:t>
      </w:r>
      <w:r>
        <w:rPr>
          <w:rFonts w:eastAsia="Times New Roman" w:cs="Times New Roman"/>
          <w:szCs w:val="24"/>
        </w:rPr>
        <w:t>ια</w:t>
      </w:r>
      <w:proofErr w:type="spellEnd"/>
      <w:r>
        <w:rPr>
          <w:rFonts w:eastAsia="Times New Roman" w:cs="Times New Roman"/>
          <w:szCs w:val="24"/>
        </w:rPr>
        <w:t xml:space="preserve"> στην υπόλοιπη επικράτεια.</w:t>
      </w:r>
    </w:p>
    <w:p w14:paraId="09035BC8"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βεβαίως, αν κρίνω από τις μεταβατικές διατάξεις του άρθρου 31 για την ολοκλήρωση της υφιστάμενης διαδικασίας </w:t>
      </w:r>
      <w:proofErr w:type="spellStart"/>
      <w:r>
        <w:rPr>
          <w:rFonts w:eastAsia="Times New Roman" w:cs="Times New Roman"/>
          <w:szCs w:val="24"/>
        </w:rPr>
        <w:t>αδειοδότησης</w:t>
      </w:r>
      <w:proofErr w:type="spellEnd"/>
      <w:r>
        <w:rPr>
          <w:rFonts w:eastAsia="Times New Roman" w:cs="Times New Roman"/>
          <w:szCs w:val="24"/>
        </w:rPr>
        <w:t>, τελικά φαίνεται, κύριε Υπουργέ, ότι δεν ήταν τόσο δυσλειτουργικό όσο ορισμένοι ήθελαν να παρουσιάσου</w:t>
      </w:r>
      <w:r>
        <w:rPr>
          <w:rFonts w:eastAsia="Times New Roman" w:cs="Times New Roman"/>
          <w:szCs w:val="24"/>
        </w:rPr>
        <w:t xml:space="preserve">ν, προφανώς για να αιτιολογήσουν και την καθυστέρηση των τεσσάρων ετών για τη συζήτηση του σημερινού νομοσχεδίου. </w:t>
      </w:r>
    </w:p>
    <w:p w14:paraId="09035BC9"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προηγούμενο σχέδιο νόμου υπήρχαν ζητήματα κυρίως γραφειοκρατίας και γρήγορης </w:t>
      </w:r>
      <w:proofErr w:type="spellStart"/>
      <w:r>
        <w:rPr>
          <w:rFonts w:eastAsia="Times New Roman" w:cs="Times New Roman"/>
          <w:szCs w:val="24"/>
        </w:rPr>
        <w:t>αδειοδότησης</w:t>
      </w:r>
      <w:proofErr w:type="spellEnd"/>
      <w:r>
        <w:rPr>
          <w:rFonts w:eastAsia="Times New Roman" w:cs="Times New Roman"/>
          <w:szCs w:val="24"/>
        </w:rPr>
        <w:t>, ζητήματα που εντοπίζονται κατά βάση σε δύο σημ</w:t>
      </w:r>
      <w:r>
        <w:rPr>
          <w:rFonts w:eastAsia="Times New Roman" w:cs="Times New Roman"/>
          <w:szCs w:val="24"/>
        </w:rPr>
        <w:t xml:space="preserve">εία: </w:t>
      </w:r>
    </w:p>
    <w:p w14:paraId="09035BCA"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Πρώτον, εντοπίζονται στη χερσαία ζώνη των λιμένων και στις λίμνες. Και στα δύο, βέβαια, αυτά σημεία τα προβλήματα που δημιουργούνται, αλλά και η ευθύνη ήταν καθαρά του ελληνικού </w:t>
      </w:r>
      <w:r>
        <w:rPr>
          <w:rFonts w:eastAsia="Times New Roman" w:cs="Times New Roman"/>
          <w:szCs w:val="24"/>
        </w:rPr>
        <w:t>δ</w:t>
      </w:r>
      <w:r>
        <w:rPr>
          <w:rFonts w:eastAsia="Times New Roman" w:cs="Times New Roman"/>
          <w:szCs w:val="24"/>
        </w:rPr>
        <w:t>ημοσίου και όχι του ιδιώτη επενδυτή. Και βεβαίως, δεν είμαι καθόλου βέβ</w:t>
      </w:r>
      <w:r>
        <w:rPr>
          <w:rFonts w:eastAsia="Times New Roman" w:cs="Times New Roman"/>
          <w:szCs w:val="24"/>
        </w:rPr>
        <w:t xml:space="preserve">αιος ότι το παρόν νομοσχέδιο τα αντιμετωπίζει αποτελεσματικά. Αντίθετα, μπορώ να πω με βεβαιότητα ότι η διάκριση που προσθέσατε ανάμεσα </w:t>
      </w:r>
      <w:r>
        <w:rPr>
          <w:rFonts w:eastAsia="Times New Roman" w:cs="Times New Roman"/>
          <w:szCs w:val="24"/>
        </w:rPr>
        <w:lastRenderedPageBreak/>
        <w:t>στην άδεια ίδρυσης και στην άδεια λειτουργίας θα δημιουργήσει περισσότερα προβλήματα. Είναι μ</w:t>
      </w:r>
      <w:r>
        <w:rPr>
          <w:rFonts w:eastAsia="Times New Roman" w:cs="Times New Roman"/>
          <w:szCs w:val="24"/>
        </w:rPr>
        <w:t>ί</w:t>
      </w:r>
      <w:r>
        <w:rPr>
          <w:rFonts w:eastAsia="Times New Roman" w:cs="Times New Roman"/>
          <w:szCs w:val="24"/>
        </w:rPr>
        <w:t xml:space="preserve">α διάκριση που -και λυπάμαι που το λέω- δεν ικανοποιεί τίποτα περισσότερο από την ιδεοληψία μίας Κυβέρνησης, η οποία στη φοβία της να μην την κατηγορήσουν ότι δεν είναι αριστερή, νομοθετεί με μία νοοτροπία δεκαετιών του 1960 και του 1980. </w:t>
      </w:r>
    </w:p>
    <w:p w14:paraId="09035BCB"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είναι μόνο -</w:t>
      </w:r>
      <w:r>
        <w:rPr>
          <w:rFonts w:eastAsia="Times New Roman" w:cs="Times New Roman"/>
          <w:szCs w:val="24"/>
        </w:rPr>
        <w:t xml:space="preserve">όπως σας επεσήμανε και ο </w:t>
      </w:r>
      <w:r>
        <w:rPr>
          <w:rFonts w:eastAsia="Times New Roman" w:cs="Times New Roman"/>
          <w:szCs w:val="24"/>
        </w:rPr>
        <w:t>ε</w:t>
      </w:r>
      <w:r>
        <w:rPr>
          <w:rFonts w:eastAsia="Times New Roman" w:cs="Times New Roman"/>
          <w:szCs w:val="24"/>
        </w:rPr>
        <w:t xml:space="preserve">ισηγητής μας- ότι αφήνετε χωρίς δυνατότητα </w:t>
      </w:r>
      <w:proofErr w:type="spellStart"/>
      <w:r>
        <w:rPr>
          <w:rFonts w:eastAsia="Times New Roman" w:cs="Times New Roman"/>
          <w:szCs w:val="24"/>
        </w:rPr>
        <w:t>αδειοδότησης</w:t>
      </w:r>
      <w:proofErr w:type="spellEnd"/>
      <w:r>
        <w:rPr>
          <w:rFonts w:eastAsia="Times New Roman" w:cs="Times New Roman"/>
          <w:szCs w:val="24"/>
        </w:rPr>
        <w:t xml:space="preserve"> τα δύο μεγαλύτερα λιμάνια της χώρας και τις μεγάλες ιδιωτικές μαρίνες, τα λιμάνια που -σημειωτέον- είχαν προβλέψει και τροποποιήσει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τους και είχαν μπει στη δια</w:t>
      </w:r>
      <w:r>
        <w:rPr>
          <w:rFonts w:eastAsia="Times New Roman" w:cs="Times New Roman"/>
          <w:szCs w:val="24"/>
        </w:rPr>
        <w:t xml:space="preserve">δικασία </w:t>
      </w:r>
      <w:proofErr w:type="spellStart"/>
      <w:r>
        <w:rPr>
          <w:rFonts w:eastAsia="Times New Roman" w:cs="Times New Roman"/>
          <w:szCs w:val="24"/>
        </w:rPr>
        <w:t>αδειοδότησης</w:t>
      </w:r>
      <w:proofErr w:type="spellEnd"/>
      <w:r>
        <w:rPr>
          <w:rFonts w:eastAsia="Times New Roman" w:cs="Times New Roman"/>
          <w:szCs w:val="24"/>
        </w:rPr>
        <w:t xml:space="preserve"> των </w:t>
      </w:r>
      <w:proofErr w:type="spellStart"/>
      <w:r>
        <w:rPr>
          <w:rFonts w:eastAsia="Times New Roman" w:cs="Times New Roman"/>
          <w:szCs w:val="24"/>
        </w:rPr>
        <w:t>υδατοδρομίων</w:t>
      </w:r>
      <w:proofErr w:type="spellEnd"/>
      <w:r>
        <w:rPr>
          <w:rFonts w:eastAsia="Times New Roman" w:cs="Times New Roman"/>
          <w:szCs w:val="24"/>
        </w:rPr>
        <w:t xml:space="preserve">, αλλά ακόμα και μαρίνες, όπως αυτές των </w:t>
      </w:r>
      <w:proofErr w:type="spellStart"/>
      <w:r>
        <w:rPr>
          <w:rFonts w:eastAsia="Times New Roman" w:cs="Times New Roman"/>
          <w:szCs w:val="24"/>
        </w:rPr>
        <w:t>Γουβιών</w:t>
      </w:r>
      <w:proofErr w:type="spellEnd"/>
      <w:r>
        <w:rPr>
          <w:rFonts w:eastAsia="Times New Roman" w:cs="Times New Roman"/>
          <w:szCs w:val="24"/>
        </w:rPr>
        <w:t xml:space="preserve"> στην Κέρκυρα, η οποία έχει παραχωρηθεί από το Υπουργείο Τουρισμού σε ιδιώτη και που το 2004 φιλοξένησε στις υποδομές της για πρώτη φορά τα υδροπλάνα, δεν είναι ότι απορρί</w:t>
      </w:r>
      <w:r>
        <w:rPr>
          <w:rFonts w:eastAsia="Times New Roman" w:cs="Times New Roman"/>
          <w:szCs w:val="24"/>
        </w:rPr>
        <w:t xml:space="preserve">πτετε </w:t>
      </w:r>
      <w:r>
        <w:rPr>
          <w:rFonts w:eastAsia="Times New Roman" w:cs="Times New Roman"/>
          <w:szCs w:val="24"/>
          <w:lang w:val="en-US"/>
        </w:rPr>
        <w:t>a</w:t>
      </w:r>
      <w:r w:rsidRPr="005F66A3">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μεγάλες ξενοδοχειακές επιχειρήσεις στρατηγικού χαρακτήρα, οι οποίες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μπορούν να διαθέτουν τουριστικούς λιμένες, αλλά δεν μπορούν να διαθέτουν </w:t>
      </w:r>
      <w:proofErr w:type="spellStart"/>
      <w:r>
        <w:rPr>
          <w:rFonts w:eastAsia="Times New Roman" w:cs="Times New Roman"/>
          <w:szCs w:val="24"/>
        </w:rPr>
        <w:t>υδατοδρόμια</w:t>
      </w:r>
      <w:proofErr w:type="spellEnd"/>
      <w:r>
        <w:rPr>
          <w:rFonts w:eastAsia="Times New Roman" w:cs="Times New Roman"/>
          <w:szCs w:val="24"/>
        </w:rPr>
        <w:t>, είναι, βεβαίως, και η απύθμενη υποκρισία της Κυβέρνησης, η οποία έχ</w:t>
      </w:r>
      <w:r>
        <w:rPr>
          <w:rFonts w:eastAsia="Times New Roman" w:cs="Times New Roman"/>
          <w:szCs w:val="24"/>
        </w:rPr>
        <w:t xml:space="preserve">ει περάσει στο ΤΑΙΠΕΔ προς ιδιωτικοποίηση όλους τους μεγάλους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λ</w:t>
      </w:r>
      <w:r>
        <w:rPr>
          <w:rFonts w:eastAsia="Times New Roman" w:cs="Times New Roman"/>
          <w:szCs w:val="24"/>
        </w:rPr>
        <w:t xml:space="preserve">ιμένος και σημαντικές μαρίνες, όπως για παράδειγμα της </w:t>
      </w:r>
      <w:proofErr w:type="spellStart"/>
      <w:r>
        <w:rPr>
          <w:rFonts w:eastAsia="Times New Roman" w:cs="Times New Roman"/>
          <w:szCs w:val="24"/>
        </w:rPr>
        <w:t>Πύλου</w:t>
      </w:r>
      <w:proofErr w:type="spellEnd"/>
      <w:r>
        <w:rPr>
          <w:rFonts w:eastAsia="Times New Roman" w:cs="Times New Roman"/>
          <w:szCs w:val="24"/>
        </w:rPr>
        <w:t xml:space="preserve">, του Αλίμου, </w:t>
      </w:r>
      <w:r>
        <w:rPr>
          <w:rFonts w:eastAsia="Times New Roman" w:cs="Times New Roman"/>
          <w:szCs w:val="24"/>
        </w:rPr>
        <w:lastRenderedPageBreak/>
        <w:t>της Χίου, του Αργοστολίου, της Ζακύνθου, της Ρόδου, της Μυκόνου, της Ιτέας, μαρίνες που κατά βάση διαθέτουν</w:t>
      </w:r>
      <w:r>
        <w:rPr>
          <w:rFonts w:eastAsia="Times New Roman" w:cs="Times New Roman"/>
          <w:szCs w:val="24"/>
        </w:rPr>
        <w:t xml:space="preserve"> την υποδομή να φιλοξενήσουν </w:t>
      </w:r>
      <w:proofErr w:type="spellStart"/>
      <w:r>
        <w:rPr>
          <w:rFonts w:eastAsia="Times New Roman" w:cs="Times New Roman"/>
          <w:szCs w:val="24"/>
        </w:rPr>
        <w:t>υδατοδρόμια</w:t>
      </w:r>
      <w:proofErr w:type="spellEnd"/>
      <w:r>
        <w:rPr>
          <w:rFonts w:eastAsia="Times New Roman" w:cs="Times New Roman"/>
          <w:szCs w:val="24"/>
        </w:rPr>
        <w:t xml:space="preserve"> και που δεν διαθέτουν, για παράδειγμα, όλα τα δημοτικά λιμενικά ταμεία. </w:t>
      </w:r>
    </w:p>
    <w:p w14:paraId="09035BCC"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Ας πάρουμε, κύριε Υπουργέ, ένα παράδειγμα: Τι θα συμβεί όταν το ΤΑΙΠΕΔ παραχωρήσει σε ιδιώτη τον Οργανισμό Λιμένα της Πάτρας ή του Ηρακλείου; </w:t>
      </w:r>
      <w:r>
        <w:rPr>
          <w:rFonts w:eastAsia="Times New Roman" w:cs="Times New Roman"/>
          <w:szCs w:val="24"/>
        </w:rPr>
        <w:t xml:space="preserve">Η άδεια ίδρυσης δεν θα ανήκει σε ιδιώτη; Και τι συνεπάγεται αυτό για τη λειτουργία του </w:t>
      </w:r>
      <w:proofErr w:type="spellStart"/>
      <w:r>
        <w:rPr>
          <w:rFonts w:eastAsia="Times New Roman" w:cs="Times New Roman"/>
          <w:szCs w:val="24"/>
        </w:rPr>
        <w:t>υδατοδρομίου</w:t>
      </w:r>
      <w:proofErr w:type="spellEnd"/>
      <w:r>
        <w:rPr>
          <w:rFonts w:eastAsia="Times New Roman" w:cs="Times New Roman"/>
          <w:szCs w:val="24"/>
        </w:rPr>
        <w:t xml:space="preserve">; Θα σας πω εγώ: Θα κλείσει, εκτός εάν η Κυβέρνηση προβεί σε μία νομοθετική ρύθμιση και επιτρέψει την άδεια ίδρυσης και από τον ιδιώτη. </w:t>
      </w:r>
    </w:p>
    <w:p w14:paraId="09035BCD"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θα μου πείτ</w:t>
      </w:r>
      <w:r>
        <w:rPr>
          <w:rFonts w:eastAsia="Times New Roman" w:cs="Times New Roman"/>
          <w:szCs w:val="24"/>
        </w:rPr>
        <w:t xml:space="preserve">ε ότι υπάρχει και μία λύση, που είναι να τη μεταβιβάσετε. Σε ποιον, όμως, θα μεταβιβαστεί, για παράδειγμα, η άδεια ίδρυσης </w:t>
      </w:r>
      <w:proofErr w:type="spellStart"/>
      <w:r>
        <w:rPr>
          <w:rFonts w:eastAsia="Times New Roman" w:cs="Times New Roman"/>
          <w:szCs w:val="24"/>
        </w:rPr>
        <w:t>υδατοδρομίου</w:t>
      </w:r>
      <w:proofErr w:type="spellEnd"/>
      <w:r>
        <w:rPr>
          <w:rFonts w:eastAsia="Times New Roman" w:cs="Times New Roman"/>
          <w:szCs w:val="24"/>
        </w:rPr>
        <w:t xml:space="preserve"> του Οργανισμού Λιμένος Ηγουμενίτσας; Θα συστήσετε κατά περίπτωση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ή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πο</w:t>
      </w:r>
      <w:r>
        <w:rPr>
          <w:rFonts w:eastAsia="Times New Roman" w:cs="Times New Roman"/>
          <w:szCs w:val="24"/>
        </w:rPr>
        <w:t xml:space="preserve">υ η μόνη του περιουσία θα είναι μία άδεια ίδρυσης </w:t>
      </w:r>
      <w:proofErr w:type="spellStart"/>
      <w:r>
        <w:rPr>
          <w:rFonts w:eastAsia="Times New Roman" w:cs="Times New Roman"/>
          <w:szCs w:val="24"/>
        </w:rPr>
        <w:t>υδατοδρομίου</w:t>
      </w:r>
      <w:proofErr w:type="spellEnd"/>
      <w:r>
        <w:rPr>
          <w:rFonts w:eastAsia="Times New Roman" w:cs="Times New Roman"/>
          <w:szCs w:val="24"/>
        </w:rPr>
        <w:t xml:space="preserve">; Μήπως θα τη μεταβιβάσετε στον γειτονικό ΟΤΑ, όταν ο νόμος απαγορεύει εκεί όπου υπάρχει </w:t>
      </w:r>
      <w:r>
        <w:rPr>
          <w:rFonts w:eastAsia="Times New Roman" w:cs="Times New Roman"/>
          <w:szCs w:val="24"/>
        </w:rPr>
        <w:t>ο</w:t>
      </w:r>
      <w:r>
        <w:rPr>
          <w:rFonts w:eastAsia="Times New Roman" w:cs="Times New Roman"/>
          <w:szCs w:val="24"/>
        </w:rPr>
        <w:t xml:space="preserve">ργανισμός </w:t>
      </w:r>
      <w:r>
        <w:rPr>
          <w:rFonts w:eastAsia="Times New Roman" w:cs="Times New Roman"/>
          <w:szCs w:val="24"/>
        </w:rPr>
        <w:t>λ</w:t>
      </w:r>
      <w:r>
        <w:rPr>
          <w:rFonts w:eastAsia="Times New Roman" w:cs="Times New Roman"/>
          <w:szCs w:val="24"/>
        </w:rPr>
        <w:t xml:space="preserve">ιμένα να υπάρχει και αντίστοιχα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λ</w:t>
      </w:r>
      <w:r>
        <w:rPr>
          <w:rFonts w:eastAsia="Times New Roman" w:cs="Times New Roman"/>
          <w:szCs w:val="24"/>
        </w:rPr>
        <w:t xml:space="preserve">ιμενικό </w:t>
      </w:r>
      <w:r>
        <w:rPr>
          <w:rFonts w:eastAsia="Times New Roman" w:cs="Times New Roman"/>
          <w:szCs w:val="24"/>
        </w:rPr>
        <w:t>τ</w:t>
      </w:r>
      <w:r>
        <w:rPr>
          <w:rFonts w:eastAsia="Times New Roman" w:cs="Times New Roman"/>
          <w:szCs w:val="24"/>
        </w:rPr>
        <w:t xml:space="preserve">αμείο; </w:t>
      </w:r>
    </w:p>
    <w:p w14:paraId="09035BCE"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Πάω στις </w:t>
      </w:r>
      <w:r>
        <w:rPr>
          <w:rFonts w:eastAsia="Times New Roman" w:cs="Times New Roman"/>
          <w:szCs w:val="24"/>
        </w:rPr>
        <w:t>χ</w:t>
      </w:r>
      <w:r>
        <w:rPr>
          <w:rFonts w:eastAsia="Times New Roman" w:cs="Times New Roman"/>
          <w:szCs w:val="24"/>
        </w:rPr>
        <w:t xml:space="preserve">ερσαίες </w:t>
      </w:r>
      <w:r>
        <w:rPr>
          <w:rFonts w:eastAsia="Times New Roman" w:cs="Times New Roman"/>
          <w:szCs w:val="24"/>
        </w:rPr>
        <w:t>ζ</w:t>
      </w:r>
      <w:r>
        <w:rPr>
          <w:rFonts w:eastAsia="Times New Roman" w:cs="Times New Roman"/>
          <w:szCs w:val="24"/>
        </w:rPr>
        <w:t xml:space="preserve">ώνες </w:t>
      </w:r>
      <w:r>
        <w:rPr>
          <w:rFonts w:eastAsia="Times New Roman" w:cs="Times New Roman"/>
          <w:szCs w:val="24"/>
        </w:rPr>
        <w:t>λ</w:t>
      </w:r>
      <w:r>
        <w:rPr>
          <w:rFonts w:eastAsia="Times New Roman" w:cs="Times New Roman"/>
          <w:szCs w:val="24"/>
        </w:rPr>
        <w:t>ιμένα. Με</w:t>
      </w:r>
      <w:r>
        <w:rPr>
          <w:rFonts w:eastAsia="Times New Roman" w:cs="Times New Roman"/>
          <w:szCs w:val="24"/>
        </w:rPr>
        <w:t xml:space="preserve"> την εξαίρεση των μεγάλων λιμανιών, στη μεγάλη τους πλειονότητα τα </w:t>
      </w:r>
      <w:r>
        <w:rPr>
          <w:rFonts w:eastAsia="Times New Roman" w:cs="Times New Roman"/>
          <w:szCs w:val="24"/>
        </w:rPr>
        <w:t>δ</w:t>
      </w:r>
      <w:r>
        <w:rPr>
          <w:rFonts w:eastAsia="Times New Roman" w:cs="Times New Roman"/>
          <w:szCs w:val="24"/>
        </w:rPr>
        <w:t xml:space="preserve">ημοτικά </w:t>
      </w:r>
      <w:r>
        <w:rPr>
          <w:rFonts w:eastAsia="Times New Roman" w:cs="Times New Roman"/>
          <w:szCs w:val="24"/>
        </w:rPr>
        <w:t>λ</w:t>
      </w:r>
      <w:r>
        <w:rPr>
          <w:rFonts w:eastAsia="Times New Roman" w:cs="Times New Roman"/>
          <w:szCs w:val="24"/>
        </w:rPr>
        <w:t xml:space="preserve">ιμενικά </w:t>
      </w:r>
      <w:r>
        <w:rPr>
          <w:rFonts w:eastAsia="Times New Roman" w:cs="Times New Roman"/>
          <w:szCs w:val="24"/>
        </w:rPr>
        <w:t>τ</w:t>
      </w:r>
      <w:r>
        <w:rPr>
          <w:rFonts w:eastAsia="Times New Roman" w:cs="Times New Roman"/>
          <w:szCs w:val="24"/>
        </w:rPr>
        <w:t xml:space="preserve">αμεία δεν έχουν, όπως ξέρετε, την </w:t>
      </w:r>
      <w:r>
        <w:rPr>
          <w:rFonts w:eastAsia="Times New Roman" w:cs="Times New Roman"/>
          <w:szCs w:val="24"/>
        </w:rPr>
        <w:lastRenderedPageBreak/>
        <w:t xml:space="preserve">υποχρέωση να εκπονήσουν κάποιο </w:t>
      </w:r>
      <w:r>
        <w:rPr>
          <w:rFonts w:eastAsia="Times New Roman" w:cs="Times New Roman"/>
          <w:szCs w:val="24"/>
          <w:lang w:val="en-US"/>
        </w:rPr>
        <w:t>master</w:t>
      </w:r>
      <w:r w:rsidRPr="00DC6434">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σημαίνει ότι πολλά από αυτά δεν έχουν καθορισμένες </w:t>
      </w:r>
      <w:r>
        <w:rPr>
          <w:rFonts w:eastAsia="Times New Roman" w:cs="Times New Roman"/>
          <w:szCs w:val="24"/>
        </w:rPr>
        <w:t>χ</w:t>
      </w:r>
      <w:r>
        <w:rPr>
          <w:rFonts w:eastAsia="Times New Roman" w:cs="Times New Roman"/>
          <w:szCs w:val="24"/>
        </w:rPr>
        <w:t xml:space="preserve">ερσαίες </w:t>
      </w:r>
      <w:r>
        <w:rPr>
          <w:rFonts w:eastAsia="Times New Roman" w:cs="Times New Roman"/>
          <w:szCs w:val="24"/>
        </w:rPr>
        <w:t>ζ</w:t>
      </w:r>
      <w:r>
        <w:rPr>
          <w:rFonts w:eastAsia="Times New Roman" w:cs="Times New Roman"/>
          <w:szCs w:val="24"/>
        </w:rPr>
        <w:t xml:space="preserve">ώνες </w:t>
      </w:r>
      <w:r>
        <w:rPr>
          <w:rFonts w:eastAsia="Times New Roman" w:cs="Times New Roman"/>
          <w:szCs w:val="24"/>
        </w:rPr>
        <w:t>λ</w:t>
      </w:r>
      <w:r>
        <w:rPr>
          <w:rFonts w:eastAsia="Times New Roman" w:cs="Times New Roman"/>
          <w:szCs w:val="24"/>
        </w:rPr>
        <w:t xml:space="preserve">ιμένα. </w:t>
      </w:r>
    </w:p>
    <w:p w14:paraId="09035BCF"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το μεγαλύτερο πρόβλημα με την καθυστέρηση στην έγκριση των ΜΠΕ δεν είναι το ποια υπηρεσία την κάνει. Καλώς αποκεντρώνετε τη διαδικασία μέσω αποκέντρωσης, αλλά αυτό νομίζω είναι που δημιουργεί το κυρίαρχο πρόβλημα. Το πρόβλημα στην καθυστέρηση, κύρ</w:t>
      </w:r>
      <w:r>
        <w:rPr>
          <w:rFonts w:eastAsia="Times New Roman" w:cs="Times New Roman"/>
          <w:szCs w:val="24"/>
        </w:rPr>
        <w:t xml:space="preserve">ιε Υπουργέ, είναι η αλληλοεπικάλυψη και η σύγχυση αρμοδιοτήτων μεταξύ της Υπηρεσίας Περιβάλλοντος και της ΕΣΑΛ, δηλαδή της Επιτροπής Σχεδιασμού και Ανάπτυξης Λιμένων. Και δυστυχώς, με το παρόν νομοσχέδιο αυτό δεν το λύνετε. </w:t>
      </w:r>
    </w:p>
    <w:p w14:paraId="09035BD0"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τις άδειες δόμησης γ</w:t>
      </w:r>
      <w:r>
        <w:rPr>
          <w:rFonts w:eastAsia="Times New Roman" w:cs="Times New Roman"/>
          <w:szCs w:val="24"/>
        </w:rPr>
        <w:t xml:space="preserve">ια τις χερσαίες υποδομές των </w:t>
      </w:r>
      <w:proofErr w:type="spellStart"/>
      <w:r>
        <w:rPr>
          <w:rFonts w:eastAsia="Times New Roman" w:cs="Times New Roman"/>
          <w:szCs w:val="24"/>
        </w:rPr>
        <w:t>υδατοδρομίων</w:t>
      </w:r>
      <w:proofErr w:type="spellEnd"/>
      <w:r>
        <w:rPr>
          <w:rFonts w:eastAsia="Times New Roman" w:cs="Times New Roman"/>
          <w:szCs w:val="24"/>
        </w:rPr>
        <w:t xml:space="preserve">, εδώ υπάρχουν δύο ζητήματα. </w:t>
      </w:r>
    </w:p>
    <w:p w14:paraId="09035BD1"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Πρώτον, ποια είναι η πρόβλεψή σας για υφιστάμενες υποδομές εντός </w:t>
      </w:r>
      <w:r>
        <w:rPr>
          <w:rFonts w:eastAsia="Times New Roman" w:cs="Times New Roman"/>
          <w:szCs w:val="24"/>
        </w:rPr>
        <w:t>δ</w:t>
      </w:r>
      <w:r>
        <w:rPr>
          <w:rFonts w:eastAsia="Times New Roman" w:cs="Times New Roman"/>
          <w:szCs w:val="24"/>
        </w:rPr>
        <w:t xml:space="preserve">ημοτικών </w:t>
      </w:r>
      <w:r>
        <w:rPr>
          <w:rFonts w:eastAsia="Times New Roman" w:cs="Times New Roman"/>
          <w:szCs w:val="24"/>
        </w:rPr>
        <w:t>λ</w:t>
      </w:r>
      <w:r>
        <w:rPr>
          <w:rFonts w:eastAsia="Times New Roman" w:cs="Times New Roman"/>
          <w:szCs w:val="24"/>
        </w:rPr>
        <w:t xml:space="preserve">ιμενικών </w:t>
      </w:r>
      <w:r>
        <w:rPr>
          <w:rFonts w:eastAsia="Times New Roman" w:cs="Times New Roman"/>
          <w:szCs w:val="24"/>
        </w:rPr>
        <w:t>τ</w:t>
      </w:r>
      <w:r>
        <w:rPr>
          <w:rFonts w:eastAsia="Times New Roman" w:cs="Times New Roman"/>
          <w:szCs w:val="24"/>
        </w:rPr>
        <w:t xml:space="preserve">αμείων, οι οποίες μπορούν να εξυπηρετήσουν τη χρήση </w:t>
      </w:r>
      <w:proofErr w:type="spellStart"/>
      <w:r>
        <w:rPr>
          <w:rFonts w:eastAsia="Times New Roman" w:cs="Times New Roman"/>
          <w:szCs w:val="24"/>
        </w:rPr>
        <w:t>υδατοδρομίων</w:t>
      </w:r>
      <w:proofErr w:type="spellEnd"/>
      <w:r>
        <w:rPr>
          <w:rFonts w:eastAsia="Times New Roman" w:cs="Times New Roman"/>
          <w:szCs w:val="24"/>
        </w:rPr>
        <w:t xml:space="preserve">, αλλά είναι παράνομες; </w:t>
      </w:r>
    </w:p>
    <w:p w14:paraId="09035BD2"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 xml:space="preserve">στην περίπτωση των νέων υποδομών, ένα </w:t>
      </w:r>
      <w:proofErr w:type="spellStart"/>
      <w:r>
        <w:rPr>
          <w:rFonts w:eastAsia="Times New Roman" w:cs="Times New Roman"/>
          <w:szCs w:val="24"/>
        </w:rPr>
        <w:t>υδατοδρόμιο</w:t>
      </w:r>
      <w:proofErr w:type="spellEnd"/>
      <w:r>
        <w:rPr>
          <w:rFonts w:eastAsia="Times New Roman" w:cs="Times New Roman"/>
          <w:szCs w:val="24"/>
        </w:rPr>
        <w:t>, όπως ξέρετε, κυρίες και κύριοι συνάδελφοι, για να λειτουργήσει χρειάζεται κατά βάση μία πλωτή εξέδρα είκοσι με τριάντα μέτρα και έναν οικίσκο περίπου πενήντα τετραγω</w:t>
      </w:r>
      <w:r>
        <w:rPr>
          <w:rFonts w:eastAsia="Times New Roman" w:cs="Times New Roman"/>
          <w:szCs w:val="24"/>
        </w:rPr>
        <w:lastRenderedPageBreak/>
        <w:t>νικών μέτρων. Δεν θα μπορούσατε, κύριε Υ</w:t>
      </w:r>
      <w:r>
        <w:rPr>
          <w:rFonts w:eastAsia="Times New Roman" w:cs="Times New Roman"/>
          <w:szCs w:val="24"/>
        </w:rPr>
        <w:t xml:space="preserve">πουργέ, να προβλέψετε ότι αυτοί οι οικίσκοι θα εξαιρεθούν της άδειας δόμησης, ώστε να επιταχυνθεί η διαδικασία, όσον αφορά την </w:t>
      </w:r>
      <w:proofErr w:type="spellStart"/>
      <w:r>
        <w:rPr>
          <w:rFonts w:eastAsia="Times New Roman" w:cs="Times New Roman"/>
          <w:szCs w:val="24"/>
        </w:rPr>
        <w:t>αδειοδότησή</w:t>
      </w:r>
      <w:proofErr w:type="spellEnd"/>
      <w:r>
        <w:rPr>
          <w:rFonts w:eastAsia="Times New Roman" w:cs="Times New Roman"/>
          <w:szCs w:val="24"/>
        </w:rPr>
        <w:t xml:space="preserve"> τους; </w:t>
      </w:r>
    </w:p>
    <w:p w14:paraId="09035BD3"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περίπτωση, για παράδειγμα, των αεροδρομίων που παραχωρήθηκαν από τη </w:t>
      </w:r>
      <w:r>
        <w:rPr>
          <w:rFonts w:eastAsia="Times New Roman" w:cs="Times New Roman"/>
          <w:szCs w:val="24"/>
          <w:lang w:val="en-US"/>
        </w:rPr>
        <w:t>FRAPORT</w:t>
      </w:r>
      <w:r>
        <w:rPr>
          <w:rFonts w:eastAsia="Times New Roman" w:cs="Times New Roman"/>
          <w:szCs w:val="24"/>
        </w:rPr>
        <w:t>, μεταβιβάσατε και την έγκριση</w:t>
      </w:r>
      <w:r>
        <w:rPr>
          <w:rFonts w:eastAsia="Times New Roman" w:cs="Times New Roman"/>
          <w:szCs w:val="24"/>
        </w:rPr>
        <w:t xml:space="preserve"> των </w:t>
      </w:r>
      <w:proofErr w:type="spellStart"/>
      <w:r>
        <w:rPr>
          <w:rFonts w:eastAsia="Times New Roman" w:cs="Times New Roman"/>
          <w:szCs w:val="24"/>
        </w:rPr>
        <w:t>αδειοδοτήσεων</w:t>
      </w:r>
      <w:proofErr w:type="spellEnd"/>
      <w:r>
        <w:rPr>
          <w:rFonts w:eastAsia="Times New Roman" w:cs="Times New Roman"/>
          <w:szCs w:val="24"/>
        </w:rPr>
        <w:t xml:space="preserve"> των υποδομών στην ΥΠΑ. Νομίζω ότι θα μπορούσατε να κάνετε κάτι αντίστοιχο και εδώ πέρα. </w:t>
      </w:r>
    </w:p>
    <w:p w14:paraId="09035BD4"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Πάω στις λίμνες. Οι περισσότερες λίμνες είτε εντάσσονται σε ειδικό πλαίσιο προστασίας –σε περιοχές δηλαδή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είτε έχουν προκαθορισμένες χρήσε</w:t>
      </w:r>
      <w:r>
        <w:rPr>
          <w:rFonts w:eastAsia="Times New Roman" w:cs="Times New Roman"/>
          <w:szCs w:val="24"/>
        </w:rPr>
        <w:t xml:space="preserve">ις που δεν περιλαμβάνουν στον σχεδιασμό τους τη λειτουργία </w:t>
      </w:r>
      <w:proofErr w:type="spellStart"/>
      <w:r>
        <w:rPr>
          <w:rFonts w:eastAsia="Times New Roman" w:cs="Times New Roman"/>
          <w:szCs w:val="24"/>
        </w:rPr>
        <w:t>υδατοδρομίων</w:t>
      </w:r>
      <w:proofErr w:type="spellEnd"/>
      <w:r>
        <w:rPr>
          <w:rFonts w:eastAsia="Times New Roman" w:cs="Times New Roman"/>
          <w:szCs w:val="24"/>
        </w:rPr>
        <w:t xml:space="preserve">. Επιπλέον, υπάρχει ένα νομοθετικό κενό σχετικά με το ποιος είναι ο φορέας διαχείρισης της υδάτινης επιφάνειας των λιμνών. </w:t>
      </w:r>
    </w:p>
    <w:p w14:paraId="09035BD5"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παράδειγμα, ο φορέας διαχείρισης του χερσαίου τμήματος τη</w:t>
      </w:r>
      <w:r>
        <w:rPr>
          <w:rFonts w:eastAsia="Times New Roman"/>
          <w:color w:val="000000"/>
          <w:szCs w:val="24"/>
          <w:shd w:val="clear" w:color="auto" w:fill="FFFFFF"/>
        </w:rPr>
        <w:t>ς λίμνης Τριχωνίδας εναλλάσσεται μεταξύ της ΕΤΑΔ και της Κτηματικής Υπηρεσίας του Δημοσίου. Πραγματικά αναρωτιέμαι ποιος θα είναι αυτός που θα αναλάβει την άδεια ίδρυσης σε αυτή την περιοχή.</w:t>
      </w:r>
    </w:p>
    <w:p w14:paraId="09035BD6"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w:t>
      </w:r>
      <w:r>
        <w:rPr>
          <w:rFonts w:eastAsia="Times New Roman"/>
          <w:color w:val="000000"/>
          <w:szCs w:val="24"/>
          <w:shd w:val="clear" w:color="auto" w:fill="FFFFFF"/>
        </w:rPr>
        <w:t>υ κυρίου Βουλευτού)</w:t>
      </w:r>
    </w:p>
    <w:p w14:paraId="09035BD7"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χρειαστώ δύο λεπτά, κυρία Πρόεδρε.</w:t>
      </w:r>
    </w:p>
    <w:p w14:paraId="09035BD8"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Επόμενο θέμα είναι τα τέλη λειτουργίας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Στο άρθρο 22 θεσπίζονται δύο διαφορετικά τέλη, ένα για τον κάθε επιβάτη που χρησιμοποιεί το υδροπλάνο και ένα τέλος για το σκέλος της πτήσης. Τα </w:t>
      </w:r>
      <w:r>
        <w:rPr>
          <w:rFonts w:eastAsia="Times New Roman"/>
          <w:color w:val="000000"/>
          <w:szCs w:val="24"/>
          <w:shd w:val="clear" w:color="auto" w:fill="FFFFFF"/>
        </w:rPr>
        <w:t xml:space="preserve">τέλη αυτά θα τα χρησιμοποιήσετε, όπως λέτε, για την κατασκευή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-υποθέτω δημοσίων- για την επιδότηση άγονων γραμμών υδροπλάνων.</w:t>
      </w:r>
    </w:p>
    <w:p w14:paraId="09035BD9"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Έρχομαι στο άρθρο 29. Δίνετε στον Υπουργό Υποδομών τη δυνατότητα να συστήνει νομικά πρόσωπα δημοσίου δικαίου </w:t>
      </w:r>
      <w:r>
        <w:rPr>
          <w:rFonts w:eastAsia="Times New Roman"/>
          <w:color w:val="000000"/>
          <w:szCs w:val="24"/>
          <w:shd w:val="clear" w:color="auto" w:fill="FFFFFF"/>
        </w:rPr>
        <w:t xml:space="preserve">προκειμένου να ιδρύουν </w:t>
      </w:r>
      <w:proofErr w:type="spellStart"/>
      <w:r>
        <w:rPr>
          <w:rFonts w:eastAsia="Times New Roman"/>
          <w:color w:val="000000"/>
          <w:szCs w:val="24"/>
          <w:shd w:val="clear" w:color="auto" w:fill="FFFFFF"/>
        </w:rPr>
        <w:t>υδατοδρόμια</w:t>
      </w:r>
      <w:proofErr w:type="spellEnd"/>
      <w:r>
        <w:rPr>
          <w:rFonts w:eastAsia="Times New Roman"/>
          <w:color w:val="000000"/>
          <w:szCs w:val="24"/>
          <w:shd w:val="clear" w:color="auto" w:fill="FFFFFF"/>
        </w:rPr>
        <w:t xml:space="preserve"> εκεί όπου δεν υπάρχει επενδυτικό ενδιαφέρον.</w:t>
      </w:r>
    </w:p>
    <w:p w14:paraId="09035BDA"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Εδώ έχω να κάνω δύο παρατηρήσεις:</w:t>
      </w:r>
    </w:p>
    <w:p w14:paraId="09035BDB"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Πρώτον, γιατί τα τέλη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δεν είναι σε έναν βαθμό ανταποδοτικά τουλάχιστον προς τον φορέα ίδρυσης του </w:t>
      </w:r>
      <w:proofErr w:type="spellStart"/>
      <w:r>
        <w:rPr>
          <w:rFonts w:eastAsia="Times New Roman"/>
          <w:color w:val="000000"/>
          <w:szCs w:val="24"/>
          <w:shd w:val="clear" w:color="auto" w:fill="FFFFFF"/>
        </w:rPr>
        <w:t>υδατοδρομίου</w:t>
      </w:r>
      <w:proofErr w:type="spellEnd"/>
      <w:r>
        <w:rPr>
          <w:rFonts w:eastAsia="Times New Roman"/>
          <w:color w:val="000000"/>
          <w:szCs w:val="24"/>
          <w:shd w:val="clear" w:color="auto" w:fill="FFFFFF"/>
        </w:rPr>
        <w:t>; Ζητάτε, δηλαδή, α</w:t>
      </w:r>
      <w:r>
        <w:rPr>
          <w:rFonts w:eastAsia="Times New Roman"/>
          <w:color w:val="000000"/>
          <w:szCs w:val="24"/>
          <w:shd w:val="clear" w:color="auto" w:fill="FFFFFF"/>
        </w:rPr>
        <w:t xml:space="preserve">πό έναν δήμο μέσω του δημοτικού λιμενικού να προχωρήσει στην άδεια ίδρυσης ενός </w:t>
      </w:r>
      <w:proofErr w:type="spellStart"/>
      <w:r>
        <w:rPr>
          <w:rFonts w:eastAsia="Times New Roman"/>
          <w:color w:val="000000"/>
          <w:szCs w:val="24"/>
          <w:shd w:val="clear" w:color="auto" w:fill="FFFFFF"/>
        </w:rPr>
        <w:t>υδατοδρομίου</w:t>
      </w:r>
      <w:proofErr w:type="spellEnd"/>
      <w:r>
        <w:rPr>
          <w:rFonts w:eastAsia="Times New Roman"/>
          <w:color w:val="000000"/>
          <w:szCs w:val="24"/>
          <w:shd w:val="clear" w:color="auto" w:fill="FFFFFF"/>
        </w:rPr>
        <w:t xml:space="preserve"> χωρίς κανένα ανταποδοτικό όφελος για τον ίδιο.</w:t>
      </w:r>
    </w:p>
    <w:p w14:paraId="09035BDC"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Δεύτερον, τι θα γίνει με εκείνες τις τουριστικές μαρίνες, οι οποίες έχουν παραχωρηθεί σε ιδιώτες για ένα συγκεκριμέν</w:t>
      </w:r>
      <w:r>
        <w:rPr>
          <w:rFonts w:eastAsia="Times New Roman"/>
          <w:color w:val="000000"/>
          <w:szCs w:val="24"/>
          <w:shd w:val="clear" w:color="auto" w:fill="FFFFFF"/>
        </w:rPr>
        <w:t>ο χρονικό διάστημα από το Υπουργείο Τουρισμού;</w:t>
      </w:r>
    </w:p>
    <w:p w14:paraId="09035BDD"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Εδώ, κύριε Υπουργέ, δεν θα έπρεπε να υπάρχει μία πρόβλεψη για τη δημιουργία άδειας ίδρυσης από τον αντίστοιχο φορέα του δημοσίου -εν προκειμένω το Υπουργείο Τουρισμού- ή κάποιο άλλο νομικό του πρόσωπο;</w:t>
      </w:r>
    </w:p>
    <w:p w14:paraId="09035BDE"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αναφ</w:t>
      </w:r>
      <w:r>
        <w:rPr>
          <w:rFonts w:eastAsia="Times New Roman"/>
          <w:color w:val="000000"/>
          <w:szCs w:val="24"/>
          <w:shd w:val="clear" w:color="auto" w:fill="FFFFFF"/>
        </w:rPr>
        <w:t xml:space="preserve">ερθώ πολύ σύντομα στις τροπολογίες. </w:t>
      </w:r>
    </w:p>
    <w:p w14:paraId="09035BDF"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 βουλευτική τροπολογία 1762/32 θα είμαστε αρνητικοί. </w:t>
      </w:r>
    </w:p>
    <w:p w14:paraId="09035BE0"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τροπολογία 1764/33 επίσης θα είμαστε αρνητικοί. Νομίζω ότι δεν υπάρχει μεγαλύτερη ομολογία για την κατάρρευση του συγκοινωνιακού έργου στην Αθήνα και στη Θεσ</w:t>
      </w:r>
      <w:r>
        <w:rPr>
          <w:rFonts w:eastAsia="Times New Roman"/>
          <w:color w:val="000000"/>
          <w:szCs w:val="24"/>
          <w:shd w:val="clear" w:color="auto" w:fill="FFFFFF"/>
        </w:rPr>
        <w:t>σαλονίκη. Βεβαίως το ζήτημα της κακής λειτουργίας των συγκοινωνιών και ειδικά στη Θεσσαλονίκη το ζουν καθημερινά οι κάτοικοι και οι επισκέπτες της πόλης, αφ</w:t>
      </w:r>
      <w:r>
        <w:rPr>
          <w:rFonts w:eastAsia="Times New Roman"/>
          <w:color w:val="000000"/>
          <w:szCs w:val="24"/>
          <w:shd w:val="clear" w:color="auto" w:fill="FFFFFF"/>
        </w:rPr>
        <w:t xml:space="preserve">’ </w:t>
      </w:r>
      <w:r>
        <w:rPr>
          <w:rFonts w:eastAsia="Times New Roman"/>
          <w:color w:val="000000"/>
          <w:szCs w:val="24"/>
          <w:shd w:val="clear" w:color="auto" w:fill="FFFFFF"/>
        </w:rPr>
        <w:t>ενός διά της κατάρρευσης της τηλεματικής, αφ</w:t>
      </w:r>
      <w:r>
        <w:rPr>
          <w:rFonts w:eastAsia="Times New Roman"/>
          <w:color w:val="000000"/>
          <w:szCs w:val="24"/>
          <w:shd w:val="clear" w:color="auto" w:fill="FFFFFF"/>
        </w:rPr>
        <w:t xml:space="preserve">’ </w:t>
      </w:r>
      <w:r>
        <w:rPr>
          <w:rFonts w:eastAsia="Times New Roman"/>
          <w:color w:val="000000"/>
          <w:szCs w:val="24"/>
          <w:shd w:val="clear" w:color="auto" w:fill="FFFFFF"/>
        </w:rPr>
        <w:t>ετέρου μέσω των ρημαγμένων στάσεων και ενός γερασμέν</w:t>
      </w:r>
      <w:r>
        <w:rPr>
          <w:rFonts w:eastAsia="Times New Roman"/>
          <w:color w:val="000000"/>
          <w:szCs w:val="24"/>
          <w:shd w:val="clear" w:color="auto" w:fill="FFFFFF"/>
        </w:rPr>
        <w:t>ου στόλου, ο οποίος μάλιστα έχει και τη βούλα της δικής σας νομοθετικής ρύθμισης, η οποία παρατείνει τη διάρκεια ζωής των λεωφορείων από τα είκοσι στα είκοσι τρία έτη. Έτσι στην ουσία προσθέσατε σαράντα γερασμένα οχήματα που επρόκειτο να αποσυρθούν χωρίς κ</w:t>
      </w:r>
      <w:r>
        <w:rPr>
          <w:rFonts w:eastAsia="Times New Roman"/>
          <w:color w:val="000000"/>
          <w:szCs w:val="24"/>
          <w:shd w:val="clear" w:color="auto" w:fill="FFFFFF"/>
        </w:rPr>
        <w:t>ανένα αποτέλεσμα.</w:t>
      </w:r>
    </w:p>
    <w:p w14:paraId="09035BE1"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Όσον αφορά την τροπολογία 1769/36, κύριε Υπουργέ, έχω να πω ότι για άλλη μία φορά τροποποιεί διατάξεις του ν.4412/2016, ενός νόμου που, όπως έχω μετρήσει μαζί με τους συνεργάτες μου, έχει τροποποιηθεί από τότε διακόσιες εβδομήντα φορές μέ</w:t>
      </w:r>
      <w:r>
        <w:rPr>
          <w:rFonts w:eastAsia="Times New Roman"/>
          <w:color w:val="000000"/>
          <w:szCs w:val="24"/>
          <w:shd w:val="clear" w:color="auto" w:fill="FFFFFF"/>
        </w:rPr>
        <w:t xml:space="preserve">σα σε δυόμισι χρόνια. Μάλιστα με την εν λόγω τροποποίηση ορθώς </w:t>
      </w:r>
      <w:r>
        <w:rPr>
          <w:rFonts w:eastAsia="Times New Roman"/>
          <w:color w:val="000000"/>
          <w:szCs w:val="24"/>
          <w:shd w:val="clear" w:color="auto" w:fill="FFFFFF"/>
        </w:rPr>
        <w:lastRenderedPageBreak/>
        <w:t xml:space="preserve">εντάσσονται οι εξειδικευμένες υπηρεσίες μελετών και τα ΣΔΙΤ. Για τη συγκεκριμένη ρύθμιση θα τοποθετηθούμε όταν θα έρθει η ώρα της ψηφοφορίας. </w:t>
      </w:r>
    </w:p>
    <w:p w14:paraId="09035BE2"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η τροπολογία 1772/38 -και κλείνω με αυτό- </w:t>
      </w:r>
      <w:r>
        <w:rPr>
          <w:rFonts w:eastAsia="Times New Roman"/>
          <w:color w:val="000000"/>
          <w:szCs w:val="24"/>
          <w:shd w:val="clear" w:color="auto" w:fill="FFFFFF"/>
        </w:rPr>
        <w:t>θα θέλαμε να σπάσει σε δύο κομμάτια, γιατί όσον αφορά το δεύτερο άρθρο είμαστε θετικοί, όσον αφορά, όμως, το πρώτο είμαστε αρνητικοί. Είμαστε αρνητικοί, κύριε Υπουργέ, διότι εμφανίζονται μεν σωστά θέματα, όπως, για παράδειγμα, τα ηλεκτροκίνητα ταξί, τα λευ</w:t>
      </w:r>
      <w:r>
        <w:rPr>
          <w:rFonts w:eastAsia="Times New Roman"/>
          <w:color w:val="000000"/>
          <w:szCs w:val="24"/>
          <w:shd w:val="clear" w:color="auto" w:fill="FFFFFF"/>
        </w:rPr>
        <w:t>κά οχήματα δημοσίας χρήσεως ειδικής μίσθωσης, εν τούτοις περιλαμβάνεται και η πρόβλεψη για παράταση της ισχύος των αδειών οδήγησης έως 31 Δεκεμβρίου για τους άνω των εβδομήντα τεσσάρων ετών οδηγούς. Ως εκ τούτου, εμείς αυτή τη ρύθμιση δεν μπορούμε να την ψ</w:t>
      </w:r>
      <w:r>
        <w:rPr>
          <w:rFonts w:eastAsia="Times New Roman"/>
          <w:color w:val="000000"/>
          <w:szCs w:val="24"/>
          <w:shd w:val="clear" w:color="auto" w:fill="FFFFFF"/>
        </w:rPr>
        <w:t>ηφίσουμε. Αν σπάσετε την τροπολογία, όσον αφορά το δεύτερο κομμάτι βεβαίως θα είμαστε θετικοί. Περιμένουμε την τελική σας κρίση.</w:t>
      </w:r>
    </w:p>
    <w:p w14:paraId="09035BE3"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09035BE4" w14:textId="77777777" w:rsidR="00850D36" w:rsidRDefault="006A7907">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09035BE5"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sidRPr="005C7BBA">
        <w:rPr>
          <w:rFonts w:eastAsia="Times New Roman"/>
          <w:b/>
          <w:color w:val="000000"/>
          <w:szCs w:val="24"/>
          <w:shd w:val="clear" w:color="auto" w:fill="FFFFFF"/>
        </w:rPr>
        <w:t>ΠΡΟΕΔΡΕΥΟΥΣΑ (Αναστασία Χριστοδουλοπούλου):</w:t>
      </w:r>
      <w:r>
        <w:rPr>
          <w:rFonts w:eastAsia="Times New Roman"/>
          <w:color w:val="000000"/>
          <w:szCs w:val="24"/>
          <w:shd w:val="clear" w:color="auto" w:fill="FFFFFF"/>
        </w:rPr>
        <w:t xml:space="preserve"> Τον λόγο έχει ο κ. </w:t>
      </w:r>
      <w:proofErr w:type="spellStart"/>
      <w:r>
        <w:rPr>
          <w:rFonts w:eastAsia="Times New Roman"/>
          <w:color w:val="000000"/>
          <w:szCs w:val="24"/>
          <w:shd w:val="clear" w:color="auto" w:fill="FFFFFF"/>
        </w:rPr>
        <w:t>Μπουκώρος</w:t>
      </w:r>
      <w:proofErr w:type="spellEnd"/>
      <w:r>
        <w:rPr>
          <w:rFonts w:eastAsia="Times New Roman"/>
          <w:color w:val="000000"/>
          <w:szCs w:val="24"/>
          <w:shd w:val="clear" w:color="auto" w:fill="FFFFFF"/>
        </w:rPr>
        <w:t xml:space="preserve"> από τη Νέα Δημοκρατία.</w:t>
      </w:r>
    </w:p>
    <w:p w14:paraId="09035BE6"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sidRPr="005C7BBA">
        <w:rPr>
          <w:rFonts w:eastAsia="Times New Roman"/>
          <w:b/>
          <w:color w:val="000000"/>
          <w:szCs w:val="24"/>
          <w:shd w:val="clear" w:color="auto" w:fill="FFFFFF"/>
        </w:rPr>
        <w:t>ΧΡΗΣΤΟΣ ΜΠΟΥΚΩΡΟΣ: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κυρία Πρόεδρε.</w:t>
      </w:r>
    </w:p>
    <w:p w14:paraId="09035BE7"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κυρίες και κύριοι συνάδελφοι, κάτω από συνθήκες προσήλωσης της χώρας στην ανάπτυξη, το συζητούμενο νομοσχέδιο θα έπρεπε να είναι </w:t>
      </w:r>
      <w:r>
        <w:rPr>
          <w:rFonts w:eastAsia="Times New Roman"/>
          <w:color w:val="000000"/>
          <w:szCs w:val="24"/>
          <w:shd w:val="clear" w:color="auto" w:fill="FFFFFF"/>
        </w:rPr>
        <w:lastRenderedPageBreak/>
        <w:t>από τα βασικά,</w:t>
      </w:r>
      <w:r>
        <w:rPr>
          <w:rFonts w:eastAsia="Times New Roman"/>
          <w:color w:val="000000"/>
          <w:szCs w:val="24"/>
          <w:shd w:val="clear" w:color="auto" w:fill="FFFFFF"/>
        </w:rPr>
        <w:t xml:space="preserve"> γιατί πράγματι αγγίζει πολύ σημαντικά στοιχεία</w:t>
      </w:r>
      <w:r>
        <w:rPr>
          <w:rFonts w:eastAsia="Times New Roman"/>
          <w:color w:val="000000"/>
          <w:szCs w:val="24"/>
          <w:shd w:val="clear" w:color="auto" w:fill="FFFFFF"/>
        </w:rPr>
        <w:t>.</w:t>
      </w:r>
      <w:r>
        <w:rPr>
          <w:rFonts w:eastAsia="Times New Roman"/>
          <w:color w:val="000000"/>
          <w:szCs w:val="24"/>
          <w:shd w:val="clear" w:color="auto" w:fill="FFFFFF"/>
        </w:rPr>
        <w:t xml:space="preserve">. Όμως η Κυβέρνηση επέλεξε να το φέρει σε ένα από τα Θερινά Τμήματα –εκεί έγινε η επεξεργασία, στις επιτροπές του Γ΄ Θερινού Τμήματος- και να το συζητάμε σήμερα σε μία συνεδρίαση. </w:t>
      </w:r>
    </w:p>
    <w:p w14:paraId="09035BE8"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ακούω τους σ</w:t>
      </w:r>
      <w:r>
        <w:rPr>
          <w:rFonts w:eastAsia="Times New Roman"/>
          <w:color w:val="000000"/>
          <w:szCs w:val="24"/>
          <w:shd w:val="clear" w:color="auto" w:fill="FFFFFF"/>
        </w:rPr>
        <w:t>υναδέλφους της Πλειοψηφίας από το πρωί να σεμνύνονται διαρκώς ότι η Κυβέρνηση ΣΥΡΙΖΑ</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ΑΝΕΛ έχει καταθέσει το τέλειο νομοσχέδιο, που θα οδηγήσει στην άνοιξη των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και των υδροπλάνων στη χώρα.</w:t>
      </w:r>
    </w:p>
    <w:p w14:paraId="09035BE9"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Ξέρετε ότι αυτή η χώρα δεν πάσχει από νόμους</w:t>
      </w:r>
      <w:r w:rsidRPr="00075160">
        <w:rPr>
          <w:rFonts w:eastAsia="Times New Roman" w:cs="Times New Roman"/>
          <w:szCs w:val="24"/>
        </w:rPr>
        <w:t>,</w:t>
      </w:r>
      <w:r>
        <w:rPr>
          <w:rFonts w:eastAsia="Times New Roman" w:cs="Times New Roman"/>
          <w:szCs w:val="24"/>
        </w:rPr>
        <w:t xml:space="preserve"> αλλά απ</w:t>
      </w:r>
      <w:r>
        <w:rPr>
          <w:rFonts w:eastAsia="Times New Roman" w:cs="Times New Roman"/>
          <w:szCs w:val="24"/>
        </w:rPr>
        <w:t>ό την εφαρμογή και τη λειτουργία των νόμων. Σας λέω, λοιπόν, ότι αυτό το νομοσχέδιο θα κριθεί στην πράξη. Έχουμε, όμως, εμείς στη Νέα Δημοκρατία σοβαρές επιφυλάξεις για τη λειτουργικότητα του νομοσχεδίου, οι οποίες εδράζονται, κύριε Υπουργέ, σε ορισμένα στ</w:t>
      </w:r>
      <w:r>
        <w:rPr>
          <w:rFonts w:eastAsia="Times New Roman" w:cs="Times New Roman"/>
          <w:szCs w:val="24"/>
        </w:rPr>
        <w:t xml:space="preserve">οιχεία και αρχικά στη μεγάλη καθυστέρηση με την οποία έρχεται στη Βουλή. Οφείλω να υπενθυμίσω ότι η δημόσια διαβούλευση για το συγκεκριμένο νομοσχέδιο ολοκληρώθηκε τον Σεπτέμβριο του 2016. Έχουμε ήδη Οκτώβριο του 2018. </w:t>
      </w:r>
    </w:p>
    <w:p w14:paraId="09035BEA"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ιστορία των υδροπλάνων στη χώρα μα</w:t>
      </w:r>
      <w:r>
        <w:rPr>
          <w:rFonts w:eastAsia="Times New Roman" w:cs="Times New Roman"/>
          <w:szCs w:val="24"/>
        </w:rPr>
        <w:t>ς είναι μακρά. Είναι εμφανές ότι δεν έχετε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πολλά πράγματα, όπως την ιστορική εμπειρία. Υδροπλάνα στην Ελλάδα πετούσαν από το 1920. Η τελευταία πτήση τους έγινε πριν λίγο τον Β΄ Παγκόσμιο Πόλεμο. </w:t>
      </w:r>
    </w:p>
    <w:p w14:paraId="09035BEB"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όμως, και άλλα ζ</w:t>
      </w:r>
      <w:r>
        <w:rPr>
          <w:rFonts w:eastAsia="Times New Roman" w:cs="Times New Roman"/>
          <w:szCs w:val="24"/>
        </w:rPr>
        <w:t>ητήματα, όπως η διεθνής εμπειρία και η οι βέλτιστες πρακτικές. Σήμερα, κύριε Υπουργέ, υπάρχουν χώρες που έχουν δημιουργήσει μεγάλη παράδοση στα υδροπλάνα. Ως τέτοιες θα μπορούσαν να αναφερθούν ο Καναδάς, η Αυστραλία, η Δανία, η Φινλανδία, η Ιταλία, αλλά κα</w:t>
      </w:r>
      <w:r>
        <w:rPr>
          <w:rFonts w:eastAsia="Times New Roman" w:cs="Times New Roman"/>
          <w:szCs w:val="24"/>
        </w:rPr>
        <w:t xml:space="preserve">ι χώρες που είναι πολυνησιακά συμπλέγματα, όπως οι Μαλδίβες, και πραγματικά στηρίζουν τον τουρισμό τους και την οικονομία τους. </w:t>
      </w:r>
    </w:p>
    <w:p w14:paraId="09035BEC"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Εσείς είστε </w:t>
      </w:r>
      <w:proofErr w:type="spellStart"/>
      <w:r>
        <w:rPr>
          <w:rFonts w:eastAsia="Times New Roman" w:cs="Times New Roman"/>
          <w:szCs w:val="24"/>
        </w:rPr>
        <w:t>κρατιστές</w:t>
      </w:r>
      <w:proofErr w:type="spellEnd"/>
      <w:r>
        <w:rPr>
          <w:rFonts w:eastAsia="Times New Roman" w:cs="Times New Roman"/>
          <w:szCs w:val="24"/>
        </w:rPr>
        <w:t>, κύριε Υπουργέ, και δεν θέλετε να το κρύψετε. Δικαίωμά σας. Έρχεστε και αντιστρέφετε το σχήμα. Αντί να κά</w:t>
      </w:r>
      <w:r>
        <w:rPr>
          <w:rFonts w:eastAsia="Times New Roman" w:cs="Times New Roman"/>
          <w:szCs w:val="24"/>
        </w:rPr>
        <w:t xml:space="preserve">νετε το γρήγορο και το αποδοτικό, δηλαδή να βάλετε τις προϋποθέσεις και να δώσετε το δικαίωμα στον ιδιώτη να ιδρύει </w:t>
      </w:r>
      <w:proofErr w:type="spellStart"/>
      <w:r>
        <w:rPr>
          <w:rFonts w:eastAsia="Times New Roman" w:cs="Times New Roman"/>
          <w:szCs w:val="24"/>
        </w:rPr>
        <w:t>υδατοδρόμια</w:t>
      </w:r>
      <w:proofErr w:type="spellEnd"/>
      <w:r>
        <w:rPr>
          <w:rFonts w:eastAsia="Times New Roman" w:cs="Times New Roman"/>
          <w:szCs w:val="24"/>
        </w:rPr>
        <w:t>, κρατώντας για το κράτος τον αυστηρό εποπτικό έλεγχο, όπως το επιθυμείτε, κάνετε το αντίθετο. Υποχρεώνετε το κράτος να ιδρύσει τ</w:t>
      </w:r>
      <w:r>
        <w:rPr>
          <w:rFonts w:eastAsia="Times New Roman" w:cs="Times New Roman"/>
          <w:szCs w:val="24"/>
        </w:rPr>
        <w:t xml:space="preserve">α </w:t>
      </w:r>
      <w:proofErr w:type="spellStart"/>
      <w:r>
        <w:rPr>
          <w:rFonts w:eastAsia="Times New Roman" w:cs="Times New Roman"/>
          <w:szCs w:val="24"/>
        </w:rPr>
        <w:t>υδατοδρόμια</w:t>
      </w:r>
      <w:proofErr w:type="spellEnd"/>
      <w:r>
        <w:rPr>
          <w:rFonts w:eastAsia="Times New Roman" w:cs="Times New Roman"/>
          <w:szCs w:val="24"/>
        </w:rPr>
        <w:t xml:space="preserve"> και ο ιδιώτης να έχει τη χρήση. </w:t>
      </w:r>
    </w:p>
    <w:p w14:paraId="09035BED"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τι σημαίνει σε ένα δυσκίνητο ελληνικό δημόσιο, κύριε Υπουργέ; Είμαστε πολυνησιακή χώρα, είμαστε τουριστική χώρα και ταυτοχρόνως είμαστε χώρα που μαστίζεται από συγκοινωνιακή απομόνωση πολλών περιοχών. </w:t>
      </w:r>
    </w:p>
    <w:p w14:paraId="09035BEE"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w:t>
      </w:r>
      <w:r>
        <w:rPr>
          <w:rFonts w:eastAsia="Times New Roman" w:cs="Times New Roman"/>
          <w:szCs w:val="24"/>
        </w:rPr>
        <w:t xml:space="preserve">ει τις δυνατότητες -γιατί δεν αρκεί η κοινή υπουργική απόφαση για την ίδρυση ενός </w:t>
      </w:r>
      <w:proofErr w:type="spellStart"/>
      <w:r>
        <w:rPr>
          <w:rFonts w:eastAsia="Times New Roman" w:cs="Times New Roman"/>
          <w:szCs w:val="24"/>
        </w:rPr>
        <w:t>υδατοδρομίου</w:t>
      </w:r>
      <w:proofErr w:type="spellEnd"/>
      <w:r>
        <w:rPr>
          <w:rFonts w:eastAsia="Times New Roman" w:cs="Times New Roman"/>
          <w:szCs w:val="24"/>
        </w:rPr>
        <w:t xml:space="preserve">- η Επιτροπή Ελέγχου και Επιθεώρησης </w:t>
      </w:r>
      <w:proofErr w:type="spellStart"/>
      <w:r>
        <w:rPr>
          <w:rFonts w:eastAsia="Times New Roman" w:cs="Times New Roman"/>
          <w:szCs w:val="24"/>
        </w:rPr>
        <w:t>Υδατοδρομίων</w:t>
      </w:r>
      <w:proofErr w:type="spellEnd"/>
      <w:r>
        <w:rPr>
          <w:rFonts w:eastAsia="Times New Roman" w:cs="Times New Roman"/>
          <w:szCs w:val="24"/>
        </w:rPr>
        <w:t xml:space="preserve"> να </w:t>
      </w:r>
      <w:proofErr w:type="spellStart"/>
      <w:r>
        <w:rPr>
          <w:rFonts w:eastAsia="Times New Roman" w:cs="Times New Roman"/>
          <w:szCs w:val="24"/>
        </w:rPr>
        <w:t>αντεπεξέλθει</w:t>
      </w:r>
      <w:proofErr w:type="spellEnd"/>
      <w:r>
        <w:rPr>
          <w:rFonts w:eastAsia="Times New Roman" w:cs="Times New Roman"/>
          <w:szCs w:val="24"/>
        </w:rPr>
        <w:t xml:space="preserve"> σε αυτό το μεγάλο έργο και να εκδώσει τις άδειες στον πρέποντα </w:t>
      </w:r>
      <w:r>
        <w:rPr>
          <w:rFonts w:eastAsia="Times New Roman" w:cs="Times New Roman"/>
          <w:szCs w:val="24"/>
        </w:rPr>
        <w:lastRenderedPageBreak/>
        <w:t>χρόνο, ώστε να αρχίσει το μεταφορ</w:t>
      </w:r>
      <w:r>
        <w:rPr>
          <w:rFonts w:eastAsia="Times New Roman" w:cs="Times New Roman"/>
          <w:szCs w:val="24"/>
        </w:rPr>
        <w:t xml:space="preserve">ικό έργο και κατ’ αυτό τον τρόπο να αυξηθούν οι πιθανότητες βιωσιμότητας αυτών των εταιρειών; </w:t>
      </w:r>
    </w:p>
    <w:p w14:paraId="09035BEF"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Κάνατε μια αποκέντρωση στο ζήτημα των μελετών περιβαλλοντικών επιπτώσεων και εκχωρήσατε αυτή την αρμοδιότητα στις αποκεντρωμένες περιφέρειες. Θα μπορούσατε να λε</w:t>
      </w:r>
      <w:r>
        <w:rPr>
          <w:rFonts w:eastAsia="Times New Roman" w:cs="Times New Roman"/>
          <w:szCs w:val="24"/>
        </w:rPr>
        <w:t xml:space="preserve">ιτουργήσετε κατά τον ίδιο τρόπο και στην </w:t>
      </w:r>
      <w:proofErr w:type="spellStart"/>
      <w:r>
        <w:rPr>
          <w:rFonts w:eastAsia="Times New Roman" w:cs="Times New Roman"/>
          <w:szCs w:val="24"/>
        </w:rPr>
        <w:t>αδειοδότηση</w:t>
      </w:r>
      <w:proofErr w:type="spellEnd"/>
      <w:r>
        <w:rPr>
          <w:rFonts w:eastAsia="Times New Roman" w:cs="Times New Roman"/>
          <w:szCs w:val="24"/>
        </w:rPr>
        <w:t>. Αντίστοιχοι υπάλληλοι σε επίπεδο αποκεντρωμένων διοικήσεων, που είναι οκτώ ή δεκατρείς στη χώρα –δεν είμαι πρόχειρος στον αριθμό- θα μπορούσαν να ελέγχουν όλες αυτές τις προϋποθέσεις που βάζει το νομοσχ</w:t>
      </w:r>
      <w:r>
        <w:rPr>
          <w:rFonts w:eastAsia="Times New Roman" w:cs="Times New Roman"/>
          <w:szCs w:val="24"/>
        </w:rPr>
        <w:t xml:space="preserve">έδιο και οι ρυθμοί να είναι ταχύτεροι. </w:t>
      </w:r>
    </w:p>
    <w:p w14:paraId="09035BF0"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Εσείς κάνετε μια επιτροπή που πρέπει να ελέγχει το </w:t>
      </w:r>
      <w:proofErr w:type="spellStart"/>
      <w:r>
        <w:rPr>
          <w:rFonts w:eastAsia="Times New Roman" w:cs="Times New Roman"/>
          <w:szCs w:val="24"/>
        </w:rPr>
        <w:t>υδατοδρόμιο</w:t>
      </w:r>
      <w:proofErr w:type="spellEnd"/>
      <w:r>
        <w:rPr>
          <w:rFonts w:eastAsia="Times New Roman" w:cs="Times New Roman"/>
          <w:szCs w:val="24"/>
        </w:rPr>
        <w:t xml:space="preserve"> από το Φλοίσβο μέχρι τη Δονούσα και από την Αλόννησο μέχρι τη Θεσσαλονίκη. Αποτελείται από οκτώ μέλη. Αν δεν επιθεωρήσει το </w:t>
      </w:r>
      <w:proofErr w:type="spellStart"/>
      <w:r>
        <w:rPr>
          <w:rFonts w:eastAsia="Times New Roman" w:cs="Times New Roman"/>
          <w:szCs w:val="24"/>
        </w:rPr>
        <w:t>υδατοδρόμιο</w:t>
      </w:r>
      <w:proofErr w:type="spellEnd"/>
      <w:r>
        <w:rPr>
          <w:rFonts w:eastAsia="Times New Roman" w:cs="Times New Roman"/>
          <w:szCs w:val="24"/>
        </w:rPr>
        <w:t xml:space="preserve"> αυτή η επιτροπή, δεν πρόκειται να λειτουργήσει. Θα συσσωρ</w:t>
      </w:r>
      <w:r>
        <w:rPr>
          <w:rFonts w:eastAsia="Times New Roman" w:cs="Times New Roman"/>
          <w:szCs w:val="24"/>
        </w:rPr>
        <w:t xml:space="preserve">ευθεί ένας όγκος εργασίας. </w:t>
      </w:r>
      <w:proofErr w:type="spellStart"/>
      <w:r>
        <w:rPr>
          <w:rFonts w:eastAsia="Times New Roman" w:cs="Times New Roman"/>
          <w:szCs w:val="24"/>
        </w:rPr>
        <w:t>Υδατοδρόμια</w:t>
      </w:r>
      <w:proofErr w:type="spellEnd"/>
      <w:r>
        <w:rPr>
          <w:rFonts w:eastAsia="Times New Roman" w:cs="Times New Roman"/>
          <w:szCs w:val="24"/>
        </w:rPr>
        <w:t xml:space="preserve"> ίδιων γεωγραφικών περιοχών και ίδιων διοικητικών περιφερειών θα </w:t>
      </w:r>
      <w:proofErr w:type="spellStart"/>
      <w:r>
        <w:rPr>
          <w:rFonts w:eastAsia="Times New Roman" w:cs="Times New Roman"/>
          <w:szCs w:val="24"/>
        </w:rPr>
        <w:t>αδειοδοτούνται</w:t>
      </w:r>
      <w:proofErr w:type="spellEnd"/>
      <w:r>
        <w:rPr>
          <w:rFonts w:eastAsia="Times New Roman" w:cs="Times New Roman"/>
          <w:szCs w:val="24"/>
        </w:rPr>
        <w:t xml:space="preserve"> σε διαφορετικούς χρόνους και αυτό, κύριε Υπουργέ, θα πλήξει τις ενδιαφερόμενες εταιρείες. </w:t>
      </w:r>
    </w:p>
    <w:p w14:paraId="09035BF1"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σας εξηγήσω τι εννοώ με ένα απλό παράδειγμα,</w:t>
      </w:r>
      <w:r>
        <w:rPr>
          <w:rFonts w:eastAsia="Times New Roman" w:cs="Times New Roman"/>
          <w:szCs w:val="24"/>
        </w:rPr>
        <w:t xml:space="preserve"> γιατί στον Βόλο έχουμε την εμπειρία μιας εταιρείας, η οποία λειτούργησε για κάποιο διάστημα. Εξαιτίας της καθυστερημένης </w:t>
      </w:r>
      <w:proofErr w:type="spellStart"/>
      <w:r>
        <w:rPr>
          <w:rFonts w:eastAsia="Times New Roman" w:cs="Times New Roman"/>
          <w:szCs w:val="24"/>
        </w:rPr>
        <w:t>αδειοδότησης</w:t>
      </w:r>
      <w:proofErr w:type="spellEnd"/>
      <w:r>
        <w:rPr>
          <w:rFonts w:eastAsia="Times New Roman" w:cs="Times New Roman"/>
          <w:szCs w:val="24"/>
        </w:rPr>
        <w:t>, χρε</w:t>
      </w:r>
      <w:r>
        <w:rPr>
          <w:rFonts w:eastAsia="Times New Roman" w:cs="Times New Roman"/>
          <w:szCs w:val="24"/>
        </w:rPr>
        <w:t>ο</w:t>
      </w:r>
      <w:r>
        <w:rPr>
          <w:rFonts w:eastAsia="Times New Roman" w:cs="Times New Roman"/>
          <w:szCs w:val="24"/>
        </w:rPr>
        <w:t xml:space="preserve">κόπησε και εγκατέλειψε το μεταφορικό έργο. </w:t>
      </w:r>
    </w:p>
    <w:p w14:paraId="09035BF2"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την εμπειρία και τον νόμο του 2005, τον νόμο του</w:t>
      </w:r>
      <w:r>
        <w:rPr>
          <w:rFonts w:eastAsia="Times New Roman" w:cs="Times New Roman"/>
          <w:szCs w:val="24"/>
        </w:rPr>
        <w:t xml:space="preserve"> 2013 και κυρίως τις βέλτιστες πρακτικές που ισχύουν σήμερα παγκοσμίως. Αν τις είχατε ενσωματώσει, πιστεύω ότι το νομοσχέδιο θα είχε πολύ μεγαλύτερες πιθανότητες να προσφέρει.</w:t>
      </w:r>
    </w:p>
    <w:p w14:paraId="09035BF3"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ένα τέτοιο θέμα θέλω να προσφέρω γόνιμη κριτική, γιατί είναι ένα θέμα που αφο</w:t>
      </w:r>
      <w:r>
        <w:rPr>
          <w:rFonts w:eastAsia="Times New Roman" w:cs="Times New Roman"/>
          <w:szCs w:val="24"/>
        </w:rPr>
        <w:t xml:space="preserve">ρά τους ακρίτες μας, την τουριστική ανάπτυξη, τις </w:t>
      </w:r>
      <w:proofErr w:type="spellStart"/>
      <w:r>
        <w:rPr>
          <w:rFonts w:eastAsia="Times New Roman" w:cs="Times New Roman"/>
          <w:szCs w:val="24"/>
        </w:rPr>
        <w:t>αεροδιακομιδές</w:t>
      </w:r>
      <w:proofErr w:type="spellEnd"/>
      <w:r>
        <w:rPr>
          <w:rFonts w:eastAsia="Times New Roman" w:cs="Times New Roman"/>
          <w:szCs w:val="24"/>
        </w:rPr>
        <w:t xml:space="preserve"> ασθενών, που σήμερα πάνε με βάρκες και με πλωτά μέσα και ενώ κινδυνεύει η ζωή τους, ταξιδεύουν έξι και επτά ώρες. </w:t>
      </w:r>
    </w:p>
    <w:p w14:paraId="09035BF4" w14:textId="77777777" w:rsidR="00850D36" w:rsidRDefault="006A790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έπρεπε, κύριε Υπουργέ, κατά την άποψή μου το σχήμα να έχει αντιστραφεί. Ό</w:t>
      </w:r>
      <w:r>
        <w:rPr>
          <w:rFonts w:eastAsia="Times New Roman" w:cs="Times New Roman"/>
          <w:szCs w:val="24"/>
        </w:rPr>
        <w:t xml:space="preserve">μως, εφόσον δεν το επιλέγετε, νομίζω ότι μπορείτε να αποκεντρώσετε το σύστημα </w:t>
      </w:r>
      <w:proofErr w:type="spellStart"/>
      <w:r>
        <w:rPr>
          <w:rFonts w:eastAsia="Times New Roman" w:cs="Times New Roman"/>
          <w:szCs w:val="24"/>
        </w:rPr>
        <w:t>αδειοδότησης</w:t>
      </w:r>
      <w:proofErr w:type="spellEnd"/>
      <w:r>
        <w:rPr>
          <w:rFonts w:eastAsia="Times New Roman" w:cs="Times New Roman"/>
          <w:szCs w:val="24"/>
        </w:rPr>
        <w:t xml:space="preserve">. Υπάλληλοι της Πολιτικής Αεροπορίας υπάρχουν και στα περιφερειακά αεροδρόμια. Με την κατάλληλη εκπαίδευση μπορούν να κάνουν τις επιθεωρήσεις και τους ελέγχους. </w:t>
      </w:r>
    </w:p>
    <w:p w14:paraId="09035BF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Με τ</w:t>
      </w:r>
      <w:r>
        <w:rPr>
          <w:rFonts w:eastAsia="Times New Roman" w:cs="Times New Roman"/>
          <w:szCs w:val="24"/>
        </w:rPr>
        <w:t xml:space="preserve">ο να έχουμε μια </w:t>
      </w:r>
      <w:r>
        <w:rPr>
          <w:rFonts w:eastAsia="Times New Roman" w:cs="Times New Roman"/>
          <w:szCs w:val="24"/>
        </w:rPr>
        <w:t>ε</w:t>
      </w:r>
      <w:r>
        <w:rPr>
          <w:rFonts w:eastAsia="Times New Roman" w:cs="Times New Roman"/>
          <w:szCs w:val="24"/>
        </w:rPr>
        <w:t>πιτροπή για όλη τη χώρα που να οδηγεί σε ατέρμονες διαδικασίες και σε μεγάλες καθυστερήσεις δεν νομίζω ότι προσφέρουμε ούτε στην οικονομία, ούτε στην τουριστική ανάπτυξη, ούτε στην εξάλειψη της συγκοινωνιακής απομόνωσης, ιδιαίτερα των ακρι</w:t>
      </w:r>
      <w:r>
        <w:rPr>
          <w:rFonts w:eastAsia="Times New Roman" w:cs="Times New Roman"/>
          <w:szCs w:val="24"/>
        </w:rPr>
        <w:t>τικών νησιών.</w:t>
      </w:r>
    </w:p>
    <w:p w14:paraId="09035BF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που πιστεύω ότι πρέπει να κάνετε είναι το εξής. Βάζετε ορισμένες προϋποθέσεις. Ο κ. Κεφαλογιάννης προηγουμένως σας είπε </w:t>
      </w:r>
      <w:r>
        <w:rPr>
          <w:rFonts w:eastAsia="Times New Roman" w:cs="Times New Roman"/>
          <w:szCs w:val="24"/>
        </w:rPr>
        <w:t xml:space="preserve">ποια είναι </w:t>
      </w:r>
      <w:r>
        <w:rPr>
          <w:rFonts w:eastAsia="Times New Roman" w:cs="Times New Roman"/>
          <w:szCs w:val="24"/>
        </w:rPr>
        <w:t xml:space="preserve">τα γραφειοκρατικά προβλήματα τα οποία θα προκύψουν, αν κατηγοριοποιήσετε τα </w:t>
      </w:r>
      <w:proofErr w:type="spellStart"/>
      <w:r>
        <w:rPr>
          <w:rFonts w:eastAsia="Times New Roman" w:cs="Times New Roman"/>
          <w:szCs w:val="24"/>
        </w:rPr>
        <w:t>υδατοδρόμια</w:t>
      </w:r>
      <w:proofErr w:type="spellEnd"/>
      <w:r>
        <w:rPr>
          <w:rFonts w:eastAsia="Times New Roman" w:cs="Times New Roman"/>
          <w:szCs w:val="24"/>
        </w:rPr>
        <w:t xml:space="preserve"> σε μεγάλα, μ</w:t>
      </w:r>
      <w:r>
        <w:rPr>
          <w:rFonts w:eastAsia="Times New Roman" w:cs="Times New Roman"/>
          <w:szCs w:val="24"/>
        </w:rPr>
        <w:t>εσαία και μικρά.</w:t>
      </w:r>
    </w:p>
    <w:p w14:paraId="09035BF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Μεγάλα, βεβαίως, θα είναι οι πύλες εξόδου, θα είναι τα </w:t>
      </w:r>
      <w:proofErr w:type="spellStart"/>
      <w:r>
        <w:rPr>
          <w:rFonts w:eastAsia="Times New Roman" w:cs="Times New Roman"/>
          <w:szCs w:val="24"/>
        </w:rPr>
        <w:t>υδατοδρόμια</w:t>
      </w:r>
      <w:proofErr w:type="spellEnd"/>
      <w:r>
        <w:rPr>
          <w:rFonts w:eastAsia="Times New Roman" w:cs="Times New Roman"/>
          <w:szCs w:val="24"/>
        </w:rPr>
        <w:t xml:space="preserve"> τα οποία θα κάνουν πτήσεις για τις χώρες που έχουν υπογράψει τη Συνθήκη </w:t>
      </w:r>
      <w:proofErr w:type="spellStart"/>
      <w:r>
        <w:rPr>
          <w:rFonts w:eastAsia="Times New Roman" w:cs="Times New Roman"/>
          <w:szCs w:val="24"/>
        </w:rPr>
        <w:t>Σένγκεν</w:t>
      </w:r>
      <w:proofErr w:type="spellEnd"/>
      <w:r>
        <w:rPr>
          <w:rFonts w:eastAsia="Times New Roman" w:cs="Times New Roman"/>
          <w:szCs w:val="24"/>
        </w:rPr>
        <w:t>, αλλά και προς τρίτες χώρες και πραγματικά εκεί πρέπει να υπάρχουν όλες αυτές οι προϋποθέσει</w:t>
      </w:r>
      <w:r>
        <w:rPr>
          <w:rFonts w:eastAsia="Times New Roman" w:cs="Times New Roman"/>
          <w:szCs w:val="24"/>
        </w:rPr>
        <w:t xml:space="preserve">ς. Στα μικρά αεροδρόμια, στην Αλόννησο, στη Σχοινούσα, στη Δονούσα δεν χρειάζονται αυτές οι προϋποθέσεις, κύριε Υπουργέ. Στον Καναδά και σε άλλες χώρες ο ίδιος ο χειριστής του αεροσκάφους, ο ίδιος ο πιλότος, όχι με μαγνητική πύλη ή ακτινοσκοπικό μηχάνημα, </w:t>
      </w:r>
      <w:r>
        <w:rPr>
          <w:rFonts w:eastAsia="Times New Roman" w:cs="Times New Roman"/>
          <w:szCs w:val="24"/>
        </w:rPr>
        <w:t>αλλά με μηχάνημα τύπου ρακέτας -φορητή μαγνητική συσκευή ελέγχου λέγεται- κάνει τον έλεγχο των αποσκευών των επιβατών, μπαίνει στο αεροπλάνο και εκτελεί το δρομολόγιο.</w:t>
      </w:r>
    </w:p>
    <w:p w14:paraId="09035BF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Νομίζω ότι χρειάζεται μια κλιμάκωση σε όλα αυτά. Αν λέμε ότι ισχύουν τα πάντα για όλα τα</w:t>
      </w:r>
      <w:r>
        <w:rPr>
          <w:rFonts w:eastAsia="Times New Roman" w:cs="Times New Roman"/>
          <w:szCs w:val="24"/>
        </w:rPr>
        <w:t xml:space="preserve"> </w:t>
      </w:r>
      <w:proofErr w:type="spellStart"/>
      <w:r>
        <w:rPr>
          <w:rFonts w:eastAsia="Times New Roman" w:cs="Times New Roman"/>
          <w:szCs w:val="24"/>
        </w:rPr>
        <w:t>υδατοδρόμια</w:t>
      </w:r>
      <w:proofErr w:type="spellEnd"/>
      <w:r>
        <w:rPr>
          <w:rFonts w:eastAsia="Times New Roman" w:cs="Times New Roman"/>
          <w:szCs w:val="24"/>
        </w:rPr>
        <w:t>, δεν θα κάνουμε τίποτα. Η λειτουργικότητα του νόμου σας θα κριθεί στην πράξη.</w:t>
      </w:r>
    </w:p>
    <w:p w14:paraId="09035BF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Δεύτερον, το ότι υποχρεώνετε τους σημερινούς κατόχους αδειών να αποφασίσουν σε δεκαπέντε μέρες, αυτό ούτε οι κατακτητές χωρών δεν το κάνουν στους κατακτημένους πολίτ</w:t>
      </w:r>
      <w:r>
        <w:rPr>
          <w:rFonts w:eastAsia="Times New Roman" w:cs="Times New Roman"/>
          <w:szCs w:val="24"/>
        </w:rPr>
        <w:t>ες. Θα πρέπει να δώσετε ένα μεγαλύτερο διάστημα.</w:t>
      </w:r>
    </w:p>
    <w:p w14:paraId="09035BF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Σε γενικότερες γραμμές, χρειάζεται απλοποίηση, γιατί το υδροπλάνο είναι πραγματικά ένα μέσο που ταιριάζει στην Ελλάδα, αλλά πολύ φοβάμαι ότι με αυτές τις διαδικασίες θα χρεοκοπήσουν και πάλι και θα έρχονται </w:t>
      </w:r>
      <w:r>
        <w:rPr>
          <w:rFonts w:eastAsia="Times New Roman" w:cs="Times New Roman"/>
          <w:szCs w:val="24"/>
        </w:rPr>
        <w:t xml:space="preserve">κάποιοι άλλοι συνάδελφοί μας δεκαπέντε χρόνια αργότερα να </w:t>
      </w:r>
      <w:proofErr w:type="spellStart"/>
      <w:r>
        <w:rPr>
          <w:rFonts w:eastAsia="Times New Roman" w:cs="Times New Roman"/>
          <w:szCs w:val="24"/>
        </w:rPr>
        <w:t>συζητήσ</w:t>
      </w:r>
      <w:proofErr w:type="spellEnd"/>
      <w:r>
        <w:rPr>
          <w:rFonts w:eastAsia="Times New Roman" w:cs="Times New Roman"/>
          <w:szCs w:val="24"/>
          <w:lang w:val="en-US"/>
        </w:rPr>
        <w:t>a</w:t>
      </w:r>
      <w:proofErr w:type="spellStart"/>
      <w:r>
        <w:rPr>
          <w:rFonts w:eastAsia="Times New Roman" w:cs="Times New Roman"/>
          <w:szCs w:val="24"/>
        </w:rPr>
        <w:t>ουν</w:t>
      </w:r>
      <w:proofErr w:type="spellEnd"/>
      <w:r>
        <w:rPr>
          <w:rFonts w:eastAsia="Times New Roman" w:cs="Times New Roman"/>
          <w:szCs w:val="24"/>
        </w:rPr>
        <w:t xml:space="preserve"> ένα άλλο νομοσχέδιο. Αφού έχετε επιλέξει την εμπλοκή όλης της κρατικής πυραμίδας -εμπλέκετε τους Υπουργούς με κοινές υπουργικές αποφάσεις, εμπλέκετε τις αποκεντρωμένες διοικήσεις, τους ο</w:t>
      </w:r>
      <w:r>
        <w:rPr>
          <w:rFonts w:eastAsia="Times New Roman" w:cs="Times New Roman"/>
          <w:szCs w:val="24"/>
        </w:rPr>
        <w:t xml:space="preserve">ργανισμούς λιμένων, τα λιμενικά ταμεία και τους ΟΤΑ- αυξήστε τον εποπτικό τους ρόλο και το λειτουργικό ζήτημα της </w:t>
      </w:r>
      <w:proofErr w:type="spellStart"/>
      <w:r>
        <w:rPr>
          <w:rFonts w:eastAsia="Times New Roman" w:cs="Times New Roman"/>
          <w:szCs w:val="24"/>
        </w:rPr>
        <w:t>αδειοδότησης</w:t>
      </w:r>
      <w:proofErr w:type="spellEnd"/>
      <w:r>
        <w:rPr>
          <w:rFonts w:eastAsia="Times New Roman" w:cs="Times New Roman"/>
          <w:szCs w:val="24"/>
        </w:rPr>
        <w:t xml:space="preserve"> δώστε το είτε αποκεντρώστε το, αν δεν θέλετε να το δώσετε στους ιδιώτες, ώστε να είναι πιο λειτουργικό.</w:t>
      </w:r>
    </w:p>
    <w:p w14:paraId="09035BFB" w14:textId="77777777" w:rsidR="00850D36" w:rsidRDefault="006A7907">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w:t>
      </w:r>
      <w:r w:rsidRPr="00251171">
        <w:rPr>
          <w:rFonts w:eastAsia="Times New Roman" w:cs="Times New Roman"/>
          <w:szCs w:val="24"/>
        </w:rPr>
        <w:t>το κουδούνι λήξεως του χρόνου ομιλίας του κυρίου Βουλευτή)</w:t>
      </w:r>
    </w:p>
    <w:p w14:paraId="09035BF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Θα μπορούσα να κάνω πολλές ακόμα παρατηρήσεις. Κλείνω, λέγοντας ότι είναι κρίμα να χαθεί μια ακόμα ευκαιρία ανάπτυξης των υδροπλάνων σε μια πολυνησιακή τουριστική χώρα, όπως είναι η Ελλάδα, η οποία</w:t>
      </w:r>
      <w:r>
        <w:rPr>
          <w:rFonts w:eastAsia="Times New Roman" w:cs="Times New Roman"/>
          <w:szCs w:val="24"/>
        </w:rPr>
        <w:t xml:space="preserve"> -επαναλαμβάνω για δεύτερη φορά στην τοποθέτησή μου- πλήττεται από μεγάλα ζητήματα συγκοινωνιακής </w:t>
      </w:r>
      <w:r>
        <w:rPr>
          <w:rFonts w:eastAsia="Times New Roman" w:cs="Times New Roman"/>
          <w:szCs w:val="24"/>
        </w:rPr>
        <w:lastRenderedPageBreak/>
        <w:t>απομόνωσης ορισμένων περιοχών. Θα έλεγα ότι έπρεπε να δημιουργείται και το πλαίσιο που θα παραχωρηθεί το έργο της σημερινής αεροπλοΐας στα υδροπλάνα.</w:t>
      </w:r>
    </w:p>
    <w:p w14:paraId="09035BFD" w14:textId="77777777" w:rsidR="00850D36" w:rsidRDefault="006A7907">
      <w:pPr>
        <w:spacing w:line="600" w:lineRule="auto"/>
        <w:ind w:firstLine="720"/>
        <w:jc w:val="both"/>
        <w:rPr>
          <w:rFonts w:eastAsia="Times New Roman" w:cs="Times New Roman"/>
          <w:szCs w:val="24"/>
        </w:rPr>
      </w:pPr>
      <w:r w:rsidRPr="00276E91">
        <w:rPr>
          <w:rFonts w:eastAsia="Times New Roman" w:cs="Times New Roman"/>
          <w:b/>
          <w:szCs w:val="24"/>
        </w:rPr>
        <w:t>ΠΡΟΕΔΡΕΥ</w:t>
      </w:r>
      <w:r w:rsidRPr="00276E91">
        <w:rPr>
          <w:rFonts w:eastAsia="Times New Roman" w:cs="Times New Roman"/>
          <w:b/>
          <w:szCs w:val="24"/>
        </w:rPr>
        <w:t>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Κλείστε, κύριε </w:t>
      </w:r>
      <w:proofErr w:type="spellStart"/>
      <w:r>
        <w:rPr>
          <w:rFonts w:eastAsia="Times New Roman" w:cs="Times New Roman"/>
          <w:szCs w:val="24"/>
        </w:rPr>
        <w:t>Μπουκώρο</w:t>
      </w:r>
      <w:proofErr w:type="spellEnd"/>
      <w:r>
        <w:rPr>
          <w:rFonts w:eastAsia="Times New Roman" w:cs="Times New Roman"/>
          <w:szCs w:val="24"/>
        </w:rPr>
        <w:t>.</w:t>
      </w:r>
    </w:p>
    <w:p w14:paraId="09035BFE"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Ολοκληρώνω, κυρία Πρόεδρε.</w:t>
      </w:r>
    </w:p>
    <w:p w14:paraId="09035BF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Δεν υπάρχει κανένα πλαίσιο.</w:t>
      </w:r>
    </w:p>
    <w:p w14:paraId="09035C0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Επιδοτούμε σήμερα, κύριε Υπουργέ, την άγονη γραμμή των αεροπλάνων με αποτέλεσμα ιδιαίτερα τους χειμερινούς μήνες και το κ</w:t>
      </w:r>
      <w:r>
        <w:rPr>
          <w:rFonts w:eastAsia="Times New Roman" w:cs="Times New Roman"/>
          <w:szCs w:val="24"/>
        </w:rPr>
        <w:t>ράτος να πληρώνει και οι εταιρείες να μπαίνουν μέσα.</w:t>
      </w:r>
    </w:p>
    <w:p w14:paraId="09035C0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Θα μπορούσε, ιδιαίτερα στην άγονη γραμμή το υδροπλάνο με την ανάλογη ενίσχυση -και θα έπρεπε αυτό το νομοσχέδιο να δημιουργεί το πλαίσιο- να αναπληρώσει αυτή τη μεγάλη ανάγκη, ώστε και οι νησιώτες να εξυ</w:t>
      </w:r>
      <w:r>
        <w:rPr>
          <w:rFonts w:eastAsia="Times New Roman" w:cs="Times New Roman"/>
          <w:szCs w:val="24"/>
        </w:rPr>
        <w:t>πηρετούνται και οι τουρίστες υψηλού εισοδήματος στους οποίους απευθύνεται το υδροπλάνο να έχουν εναλλακτικές λύσεις και γενικότερα να εντάξουμε αυτό το μέσο με στόχο την πολύπλευρη ανάπτυξη της χώρας.</w:t>
      </w:r>
    </w:p>
    <w:p w14:paraId="09035C0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9035C03" w14:textId="77777777" w:rsidR="00850D36" w:rsidRDefault="006A7907">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w:t>
      </w:r>
      <w:r w:rsidRPr="00DD23C4">
        <w:rPr>
          <w:rFonts w:eastAsia="Times New Roman" w:cs="Times New Roman"/>
          <w:szCs w:val="24"/>
        </w:rPr>
        <w:t>α της Νέας Δημοκρατίας)</w:t>
      </w:r>
    </w:p>
    <w:p w14:paraId="09035C04" w14:textId="77777777" w:rsidR="00850D36" w:rsidRDefault="006A7907">
      <w:pPr>
        <w:spacing w:line="600" w:lineRule="auto"/>
        <w:ind w:firstLine="720"/>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Δρίτσας</w:t>
      </w:r>
      <w:proofErr w:type="spellEnd"/>
      <w:r>
        <w:rPr>
          <w:rFonts w:eastAsia="Times New Roman" w:cs="Times New Roman"/>
          <w:szCs w:val="24"/>
        </w:rPr>
        <w:t xml:space="preserve"> από τον ΣΥΡΙΖΑ και μετά θα πάρει τον λόγο ο Κοινοβουλευτικός Εκπρόσωπος του Ποταμιού, ο κ. </w:t>
      </w:r>
      <w:proofErr w:type="spellStart"/>
      <w:r>
        <w:rPr>
          <w:rFonts w:eastAsia="Times New Roman" w:cs="Times New Roman"/>
          <w:szCs w:val="24"/>
        </w:rPr>
        <w:t>Αμυράς</w:t>
      </w:r>
      <w:proofErr w:type="spellEnd"/>
      <w:r>
        <w:rPr>
          <w:rFonts w:eastAsia="Times New Roman" w:cs="Times New Roman"/>
          <w:szCs w:val="24"/>
        </w:rPr>
        <w:t>.</w:t>
      </w:r>
    </w:p>
    <w:p w14:paraId="09035C05"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ΘΕΟΔΩΡΟΣ ΔΡΙΤΣΑΣ</w:t>
      </w:r>
      <w:r w:rsidRPr="00E8456B">
        <w:rPr>
          <w:rFonts w:eastAsia="Times New Roman" w:cs="Times New Roman"/>
          <w:b/>
          <w:szCs w:val="24"/>
        </w:rPr>
        <w:t>:</w:t>
      </w:r>
      <w:r>
        <w:rPr>
          <w:rFonts w:eastAsia="Times New Roman" w:cs="Times New Roman"/>
          <w:szCs w:val="24"/>
        </w:rPr>
        <w:t xml:space="preserve"> Ευχαριστώ πολύ, κυρία Πρόεδρε.</w:t>
      </w:r>
    </w:p>
    <w:p w14:paraId="09035C0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Κατ’ αρχάς, για την προσωπική επίθεση που δέχτηκα για μια ακόμη φορά από την </w:t>
      </w:r>
      <w:r>
        <w:rPr>
          <w:rFonts w:eastAsia="Times New Roman" w:cs="Times New Roman"/>
          <w:szCs w:val="24"/>
        </w:rPr>
        <w:t>ε</w:t>
      </w:r>
      <w:r>
        <w:rPr>
          <w:rFonts w:eastAsia="Times New Roman" w:cs="Times New Roman"/>
          <w:szCs w:val="24"/>
        </w:rPr>
        <w:t>κπρόσωπο της ναζιστικής εγκληματικής οργάνωσης Χρυσή Αυγή πριν από λίγο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ροφανώς αντιλαμβάνονται οι πάντες ότι δεν πρόκειται να ανοίξω κανέναν διάλογο. Λογοδοτώ από θέση αρχής π</w:t>
      </w:r>
      <w:r>
        <w:rPr>
          <w:rFonts w:eastAsia="Times New Roman" w:cs="Times New Roman"/>
          <w:szCs w:val="24"/>
        </w:rPr>
        <w:t xml:space="preserve">άντα σε όλη μου τη ζωή απέναντι στο </w:t>
      </w:r>
      <w:r>
        <w:rPr>
          <w:rFonts w:eastAsia="Times New Roman" w:cs="Times New Roman"/>
          <w:szCs w:val="24"/>
        </w:rPr>
        <w:t>ε</w:t>
      </w:r>
      <w:r>
        <w:rPr>
          <w:rFonts w:eastAsia="Times New Roman" w:cs="Times New Roman"/>
          <w:szCs w:val="24"/>
        </w:rPr>
        <w:t>λληνικό Κοινοβούλιο, όσο είμαι μέλος του και απέναντι στην πειραϊκή και την ελληνική κοινωνία, όσο δραστηριοποιούμαι δημόσια.</w:t>
      </w:r>
    </w:p>
    <w:p w14:paraId="09035C0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επίθεση αυτή, όμως, δεν είναι προσωπική. Τρεις φορές στις συνεδριάσεις της Επιτροπής Παραγω</w:t>
      </w:r>
      <w:r>
        <w:rPr>
          <w:rFonts w:eastAsia="Times New Roman" w:cs="Times New Roman"/>
          <w:szCs w:val="24"/>
        </w:rPr>
        <w:t xml:space="preserve">γής και Εμπορίου, στη συζήτηση αυτού του νομοσχεδίου, η Χρυσή Αυγή επιχείρησε μια αήθη επίθεση εναντίον της δημοκρατίας, του Κοινοβουλίου, των δημοκρατικών αρχών, των πολιτικών κομμάτων, των πάντων. Ως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πιτροπής στο Θερινό Τμήμα της Βουλής και</w:t>
      </w:r>
      <w:r>
        <w:rPr>
          <w:rFonts w:eastAsia="Times New Roman" w:cs="Times New Roman"/>
          <w:szCs w:val="24"/>
        </w:rPr>
        <w:t xml:space="preserve"> τις τρεις φορές αισθάνθηκα την υποχρέωση να δώσω μια </w:t>
      </w:r>
      <w:r>
        <w:rPr>
          <w:rFonts w:eastAsia="Times New Roman" w:cs="Times New Roman"/>
          <w:szCs w:val="24"/>
        </w:rPr>
        <w:t>«</w:t>
      </w:r>
      <w:r>
        <w:rPr>
          <w:rFonts w:eastAsia="Times New Roman" w:cs="Times New Roman"/>
          <w:szCs w:val="24"/>
        </w:rPr>
        <w:t>πληρωμένη</w:t>
      </w:r>
      <w:r>
        <w:rPr>
          <w:rFonts w:eastAsia="Times New Roman" w:cs="Times New Roman"/>
          <w:szCs w:val="24"/>
        </w:rPr>
        <w:t>»</w:t>
      </w:r>
      <w:r>
        <w:rPr>
          <w:rFonts w:eastAsia="Times New Roman" w:cs="Times New Roman"/>
          <w:szCs w:val="24"/>
        </w:rPr>
        <w:t xml:space="preserve"> απάντηση, που την επικρότησαν όλα τα πολιτικά κόμματα και έμπρακτα </w:t>
      </w:r>
      <w:r>
        <w:rPr>
          <w:rFonts w:eastAsia="Times New Roman" w:cs="Times New Roman"/>
          <w:szCs w:val="24"/>
        </w:rPr>
        <w:t>διαμαρτυρήθηκαν</w:t>
      </w:r>
      <w:r>
        <w:rPr>
          <w:rFonts w:eastAsia="Times New Roman" w:cs="Times New Roman"/>
          <w:szCs w:val="24"/>
        </w:rPr>
        <w:t xml:space="preserve"> με την αποχώρηση όλων από την Αίθουσα.</w:t>
      </w:r>
    </w:p>
    <w:p w14:paraId="09035C0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τότε ότι η δημοκρατία είναι μεγαλόκαρδη και ανεκτική, αλλά ούτε ανόητη είναι ούτε αφελής. Όλοι ξέρουμε τι είναι η Χρυσή Αυγή. Είναι ναζιστική εγκληματική οργάνωση, με </w:t>
      </w:r>
      <w:r>
        <w:rPr>
          <w:rFonts w:eastAsia="Times New Roman" w:cs="Times New Roman"/>
          <w:szCs w:val="24"/>
        </w:rPr>
        <w:t xml:space="preserve">ανοικτούς </w:t>
      </w:r>
      <w:r>
        <w:rPr>
          <w:rFonts w:eastAsia="Times New Roman" w:cs="Times New Roman"/>
          <w:szCs w:val="24"/>
        </w:rPr>
        <w:t>λογαριασμούς ενώπιον της ελληνικής δικαιοσύνης.</w:t>
      </w:r>
    </w:p>
    <w:p w14:paraId="09035C0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w:t>
      </w:r>
      <w:r>
        <w:rPr>
          <w:rFonts w:eastAsia="Times New Roman" w:cs="Times New Roman"/>
          <w:szCs w:val="24"/>
        </w:rPr>
        <w:t xml:space="preserve">ς, πράγματι, τώρα που ολοκληρώθηκε η περίοδος των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και ολοκληρώθηκε η σύμβαση του μνημονίου, ολοένα και κάθε στιγμή σε κάθε ζήτημα αναδεικνύονται εν</w:t>
      </w:r>
      <w:r>
        <w:rPr>
          <w:rFonts w:eastAsia="Times New Roman" w:cs="Times New Roman"/>
          <w:szCs w:val="24"/>
        </w:rPr>
        <w:t xml:space="preserve"> </w:t>
      </w:r>
      <w:r>
        <w:rPr>
          <w:rFonts w:eastAsia="Times New Roman" w:cs="Times New Roman"/>
          <w:szCs w:val="24"/>
        </w:rPr>
        <w:t>όψει της νέας περιόδου της χώρας οι βασικές πολιτικές διαφορές που έχουν οι πολιτικές</w:t>
      </w:r>
      <w:r>
        <w:rPr>
          <w:rFonts w:eastAsia="Times New Roman" w:cs="Times New Roman"/>
          <w:szCs w:val="24"/>
        </w:rPr>
        <w:t xml:space="preserve"> δυνάμεις στην Ελλάδα. Και αυτό είναι καλό. Η δημοκρατία και η πολιτική θα κερδίσουν απ’ αυτό. </w:t>
      </w:r>
    </w:p>
    <w:p w14:paraId="09035C0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Ακόμα και για ένα θέμα όπως αυτό, δηλαδή τα </w:t>
      </w:r>
      <w:proofErr w:type="spellStart"/>
      <w:r>
        <w:rPr>
          <w:rFonts w:eastAsia="Times New Roman" w:cs="Times New Roman"/>
          <w:szCs w:val="24"/>
        </w:rPr>
        <w:t>υδατοδρόμια</w:t>
      </w:r>
      <w:proofErr w:type="spellEnd"/>
      <w:r>
        <w:rPr>
          <w:rFonts w:eastAsia="Times New Roman" w:cs="Times New Roman"/>
          <w:szCs w:val="24"/>
        </w:rPr>
        <w:t xml:space="preserve"> και τα υδροπλάνα, που γενικώς τα περισσότερα πολιτικά κόμματα συγκλίνουν στο ότι πρέπει να οδηγηθούμε πρ</w:t>
      </w:r>
      <w:r>
        <w:rPr>
          <w:rFonts w:eastAsia="Times New Roman" w:cs="Times New Roman"/>
          <w:szCs w:val="24"/>
        </w:rPr>
        <w:t>ος τα εκεί, εν τούτοις αναδεικνύονται διαφορές.</w:t>
      </w:r>
    </w:p>
    <w:p w14:paraId="09035C0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Στο νομοσχέδιο υ</w:t>
      </w:r>
      <w:r>
        <w:rPr>
          <w:rFonts w:eastAsia="Times New Roman" w:cs="Times New Roman"/>
          <w:szCs w:val="24"/>
        </w:rPr>
        <w:t>πάρχουν ρυθμίσεις που αποκλείουν εξ αντικειμένου την ιδιωτική πρωτοβουλία, είπε ο κ. Τσιάρας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νώ πρόκειται για ρυθμίσεις που βάζουν τους κανόνες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για να αναπτυχθεί η ιδιωτική πρωτοβου</w:t>
      </w:r>
      <w:r>
        <w:rPr>
          <w:rFonts w:eastAsia="Times New Roman" w:cs="Times New Roman"/>
          <w:szCs w:val="24"/>
        </w:rPr>
        <w:t>λία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κα</w:t>
      </w:r>
      <w:r>
        <w:rPr>
          <w:rFonts w:eastAsia="Times New Roman" w:cs="Times New Roman"/>
          <w:szCs w:val="24"/>
        </w:rPr>
        <w:t>μ</w:t>
      </w:r>
      <w:r>
        <w:rPr>
          <w:rFonts w:eastAsia="Times New Roman" w:cs="Times New Roman"/>
          <w:szCs w:val="24"/>
        </w:rPr>
        <w:t>μία κρατική επιχείρηση δεν θα λειτουργήσει υδροπλάνα.</w:t>
      </w:r>
    </w:p>
    <w:p w14:paraId="09035C0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και η μεταφορική λειτουργία, το μεταφορικό έργο διά των υδροπλάνων, εντάσσεται στο συνολικό μεταφορικό δίκτυο της </w:t>
      </w:r>
      <w:r>
        <w:rPr>
          <w:rFonts w:eastAsia="Times New Roman" w:cs="Times New Roman"/>
          <w:szCs w:val="24"/>
        </w:rPr>
        <w:lastRenderedPageBreak/>
        <w:t>χώρας –δεν μπορεί να γίνει αλλιώς- και,</w:t>
      </w:r>
      <w:r>
        <w:rPr>
          <w:rFonts w:eastAsia="Times New Roman" w:cs="Times New Roman"/>
          <w:szCs w:val="24"/>
        </w:rPr>
        <w:t xml:space="preserve"> μάλιστα, με πρωτόγνωρα εξειδικευμένα δεδομένα. Είναι και αεροπλοΐα και ναυσιπλοΐα. Χρειάζονται, μάλιστα, πάρα πολύ προσεκτικές πρόνοιες για λόγους ασφάλειας της αεροπλοΐας, της ναυσιπλοΐας, της προστασίας του περιβάλλοντος, ακόμα και της εθνικής ασφάλειας</w:t>
      </w:r>
      <w:r>
        <w:rPr>
          <w:rFonts w:eastAsia="Times New Roman" w:cs="Times New Roman"/>
          <w:szCs w:val="24"/>
        </w:rPr>
        <w:t>. Κάποιοι εδώ κάνουν ότι δεν το γνωρίζουν, δεν το σκέφτονται, δεν το υπολογίζουν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παρά το γεγονός ότι</w:t>
      </w:r>
      <w:r>
        <w:rPr>
          <w:rFonts w:eastAsia="Times New Roman" w:cs="Times New Roman"/>
          <w:szCs w:val="24"/>
        </w:rPr>
        <w:t xml:space="preserve"> έχουμε πραγματικά τις προηγούμενες νομοθετικές ρυθμίσεις που αναφέρθηκαν ήδη από το 2013 που απέτυχαν. Γιατί απέτυχαν; Διότι δεν ήταν ρυθμίσεις επί τη βάσ</w:t>
      </w:r>
      <w:r>
        <w:rPr>
          <w:rFonts w:eastAsia="Times New Roman" w:cs="Times New Roman"/>
          <w:szCs w:val="24"/>
        </w:rPr>
        <w:t>ει ενός δημόσιου, κρατικού, υπεύθυνου σχεδιασμού που θα δίνει το πλαίσιο για τη λειτουργία της ιδιωτικής πρωτοβουλίας.</w:t>
      </w:r>
    </w:p>
    <w:p w14:paraId="09035C0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Ως εκ τούτου, ήταν ρυθμίσεις που άφηναν τον ανταγωνισμό να λύσει τα ζητήματα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w:t>
      </w:r>
      <w:proofErr w:type="spellStart"/>
      <w:r>
        <w:rPr>
          <w:rFonts w:eastAsia="Times New Roman" w:cs="Times New Roman"/>
          <w:szCs w:val="24"/>
        </w:rPr>
        <w:t>τρέχα</w:t>
      </w:r>
      <w:proofErr w:type="spellEnd"/>
      <w:r>
        <w:rPr>
          <w:rFonts w:eastAsia="Times New Roman" w:cs="Times New Roman"/>
          <w:szCs w:val="24"/>
        </w:rPr>
        <w:t xml:space="preserve"> γύρευε». Γι’ αυτό</w:t>
      </w:r>
      <w:r>
        <w:rPr>
          <w:rFonts w:eastAsia="Times New Roman" w:cs="Times New Roman"/>
          <w:szCs w:val="24"/>
        </w:rPr>
        <w:t xml:space="preserve"> καθυστέρησε όλη αυτή η στόχευση να υλοποιηθεί, διότι το πλαίσιο που υπήρχε έπρεπε να το λύσουν οι ανταγωνισμοί –υπόγειοι, κατά κανόνα- των διαφόρων ενδιαφερομένων. </w:t>
      </w:r>
    </w:p>
    <w:p w14:paraId="09035C0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Η δική μας Κυβέρνηση δεν έπρεπε να το ξεκινήσει από το μηδέν. Έπρεπε να λύσει όλα αυτά τα </w:t>
      </w:r>
      <w:r>
        <w:rPr>
          <w:rFonts w:eastAsia="Times New Roman" w:cs="Times New Roman"/>
          <w:szCs w:val="24"/>
        </w:rPr>
        <w:t>ζητήματα που ήδη είχαν «τρέξει» στην πράξη επί τη βάσει ενός κακού νόμου, αλλά υπαρκτού και μέσα απ’ αυτό, αλλά και από μεταβατικές διατάξεις, να περάσει στο νέο τοπίο. Ποιο είναι το νέο τοπίο; Το νέο τοπίο είναι ότι αυτές οι λειτουργίες και οι αρμοδιότητε</w:t>
      </w:r>
      <w:r>
        <w:rPr>
          <w:rFonts w:eastAsia="Times New Roman" w:cs="Times New Roman"/>
          <w:szCs w:val="24"/>
        </w:rPr>
        <w:t xml:space="preserve">ς, που δεν μπορεί κανείς να αμφισβητήσει ότι είναι </w:t>
      </w:r>
      <w:r>
        <w:rPr>
          <w:rFonts w:eastAsia="Times New Roman" w:cs="Times New Roman"/>
          <w:szCs w:val="24"/>
        </w:rPr>
        <w:lastRenderedPageBreak/>
        <w:t>δημοσίου συμφέροντος κανονιστικές διατάξεις που αφορούν την ασφάλεια της ναυσιπλοΐας, αλλά και της αεροπλοΐας, την προστασία του περιβάλλοντος, την εθνική ασφάλεια και πολλά άλλα, θα είναι αρμοδιότητα δημο</w:t>
      </w:r>
      <w:r>
        <w:rPr>
          <w:rFonts w:eastAsia="Times New Roman" w:cs="Times New Roman"/>
          <w:szCs w:val="24"/>
        </w:rPr>
        <w:t xml:space="preserve">σίων φορέων. </w:t>
      </w:r>
    </w:p>
    <w:p w14:paraId="09035C0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Δηλαδή, πώς αλλιώς πρέπει να δει κανείς αυτή την ανόητη προσέγγιση της έξαρσης υπέρ της ιδιωτικής πρωτοβουλίας, κυρίως από τη Νέα Δημοκρατία, αλλά δυστυχώς και από το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ΚΙΝΑΛ; Ποια άλλη χώρα του κόσμου δεν τα φροντίζει αυτά; Ακόμα και ο</w:t>
      </w:r>
      <w:r>
        <w:rPr>
          <w:rFonts w:eastAsia="Times New Roman" w:cs="Times New Roman"/>
          <w:szCs w:val="24"/>
        </w:rPr>
        <w:t>ι πιο νεοφιλελεύθερες το κάνουν. «</w:t>
      </w:r>
      <w:proofErr w:type="spellStart"/>
      <w:r>
        <w:rPr>
          <w:rFonts w:eastAsia="Times New Roman" w:cs="Times New Roman"/>
          <w:szCs w:val="24"/>
        </w:rPr>
        <w:t>Γιαλαντζί</w:t>
      </w:r>
      <w:proofErr w:type="spellEnd"/>
      <w:r>
        <w:rPr>
          <w:rFonts w:eastAsia="Times New Roman" w:cs="Times New Roman"/>
          <w:szCs w:val="24"/>
        </w:rPr>
        <w:t>» νεοφιλελεύθεροι είστε! Ακόμα και εκεί πάσχετε, γιατί αυτό δεν είναι πολιτική του νεοφιλελευθερισμού! Είναι πολιτική των «λόμπι» και εκεί είναι που πρέπει πραγματικά να σταθούμε για να δούμε τι είναι αυτός ο περί</w:t>
      </w:r>
      <w:r>
        <w:rPr>
          <w:rFonts w:eastAsia="Times New Roman" w:cs="Times New Roman"/>
          <w:szCs w:val="24"/>
        </w:rPr>
        <w:t>φημος κρατισμός του ΣΥΡΙΖΑ και όλα αυτά τα ανόητα τα οποία ακούγονται.</w:t>
      </w:r>
    </w:p>
    <w:p w14:paraId="09035C10"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Προς αυτή την κατεύθυνση, </w:t>
      </w:r>
      <w:r w:rsidRPr="0098522A">
        <w:rPr>
          <w:rFonts w:eastAsia="Times New Roman" w:cs="Times New Roman"/>
          <w:szCs w:val="24"/>
        </w:rPr>
        <w:t>κυρίες και κύριοι Βουλευτές,</w:t>
      </w:r>
      <w:r>
        <w:rPr>
          <w:rFonts w:eastAsia="Times New Roman" w:cs="Times New Roman"/>
          <w:szCs w:val="24"/>
        </w:rPr>
        <w:t xml:space="preserve"> η διάκριση άδειας ίδρυσης και άδειας λειτουργίας είναι μια δομική, θεμελιακή διάκριση πάνω στην οποία πραγματικά </w:t>
      </w:r>
      <w:r w:rsidRPr="00224BE3">
        <w:rPr>
          <w:rFonts w:eastAsia="Times New Roman" w:cs="Times New Roman"/>
          <w:szCs w:val="24"/>
        </w:rPr>
        <w:t>μπορεί να</w:t>
      </w:r>
      <w:r>
        <w:rPr>
          <w:rFonts w:eastAsia="Times New Roman" w:cs="Times New Roman"/>
          <w:szCs w:val="24"/>
        </w:rPr>
        <w:t xml:space="preserve"> οργανωθ</w:t>
      </w:r>
      <w:r>
        <w:rPr>
          <w:rFonts w:eastAsia="Times New Roman" w:cs="Times New Roman"/>
          <w:szCs w:val="24"/>
        </w:rPr>
        <w:t xml:space="preserve">εί μια βιώσιμη προοπτική για την ανάπτυξη του κλάδου των </w:t>
      </w:r>
      <w:proofErr w:type="spellStart"/>
      <w:r>
        <w:rPr>
          <w:rFonts w:eastAsia="Times New Roman" w:cs="Times New Roman"/>
          <w:szCs w:val="24"/>
        </w:rPr>
        <w:t>υδατοδρομίων</w:t>
      </w:r>
      <w:proofErr w:type="spellEnd"/>
      <w:r>
        <w:rPr>
          <w:rFonts w:eastAsia="Times New Roman" w:cs="Times New Roman"/>
          <w:szCs w:val="24"/>
        </w:rPr>
        <w:t xml:space="preserve"> και των υδροπλάνων την οποία όλοι επιθυμούμε. Πολύ περισσότερο που και στη συζήτηση στην </w:t>
      </w:r>
      <w:r>
        <w:rPr>
          <w:rFonts w:eastAsia="Times New Roman" w:cs="Times New Roman"/>
          <w:szCs w:val="24"/>
        </w:rPr>
        <w:t>ε</w:t>
      </w:r>
      <w:r>
        <w:rPr>
          <w:rFonts w:eastAsia="Times New Roman" w:cs="Times New Roman"/>
          <w:szCs w:val="24"/>
        </w:rPr>
        <w:t>πιτροπή οι εκπρόσωποι των δύο ιδιωτικών εταιρειών κάναμε και ένα άνοιγμα, και καλούμε τώρα πια σ</w:t>
      </w:r>
      <w:r>
        <w:rPr>
          <w:rFonts w:eastAsia="Times New Roman" w:cs="Times New Roman"/>
          <w:szCs w:val="24"/>
        </w:rPr>
        <w:t xml:space="preserve">τις </w:t>
      </w:r>
      <w:r>
        <w:rPr>
          <w:rFonts w:eastAsia="Times New Roman" w:cs="Times New Roman"/>
          <w:szCs w:val="24"/>
        </w:rPr>
        <w:t>ε</w:t>
      </w:r>
      <w:r>
        <w:rPr>
          <w:rFonts w:eastAsia="Times New Roman" w:cs="Times New Roman"/>
          <w:szCs w:val="24"/>
        </w:rPr>
        <w:t xml:space="preserve">πιτροπές και ιδιωτικούς φορείς- όχι μόνο επικρότησαν το </w:t>
      </w:r>
      <w:r w:rsidRPr="00823F09">
        <w:rPr>
          <w:rFonts w:eastAsia="Times New Roman" w:cs="Times New Roman"/>
          <w:szCs w:val="24"/>
        </w:rPr>
        <w:t>νομοσχέδιο</w:t>
      </w:r>
      <w:r>
        <w:rPr>
          <w:rFonts w:eastAsia="Times New Roman" w:cs="Times New Roman"/>
          <w:szCs w:val="24"/>
        </w:rPr>
        <w:t xml:space="preserve">, αλλά είπαν ότι η </w:t>
      </w:r>
      <w:r>
        <w:rPr>
          <w:rFonts w:eastAsia="Times New Roman" w:cs="Times New Roman"/>
          <w:szCs w:val="24"/>
        </w:rPr>
        <w:t>α</w:t>
      </w:r>
      <w:r>
        <w:rPr>
          <w:rFonts w:eastAsia="Times New Roman" w:cs="Times New Roman"/>
          <w:szCs w:val="24"/>
        </w:rPr>
        <w:t xml:space="preserve">ιτιολογική </w:t>
      </w:r>
      <w:proofErr w:type="spellStart"/>
      <w:r>
        <w:rPr>
          <w:rFonts w:eastAsia="Times New Roman" w:cs="Times New Roman"/>
          <w:szCs w:val="24"/>
        </w:rPr>
        <w:lastRenderedPageBreak/>
        <w:t>ε</w:t>
      </w:r>
      <w:r>
        <w:rPr>
          <w:rFonts w:eastAsia="Times New Roman" w:cs="Times New Roman"/>
          <w:szCs w:val="24"/>
        </w:rPr>
        <w:t>κθεση</w:t>
      </w:r>
      <w:proofErr w:type="spellEnd"/>
      <w:r>
        <w:rPr>
          <w:rFonts w:eastAsia="Times New Roman" w:cs="Times New Roman"/>
          <w:szCs w:val="24"/>
        </w:rPr>
        <w:t xml:space="preserve"> κυκλοφορεί σε όλα τα διεθνή φόρα των ενδιαφερομένων και εισπράττει πολύ θετικά σχόλια. </w:t>
      </w:r>
    </w:p>
    <w:p w14:paraId="09035C11" w14:textId="77777777" w:rsidR="00850D36" w:rsidRDefault="006A7907">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υπήρχε για μια ακόμη φορά προσβολή του </w:t>
      </w:r>
      <w:r>
        <w:rPr>
          <w:rFonts w:eastAsia="Times New Roman" w:cs="Times New Roman"/>
          <w:szCs w:val="24"/>
        </w:rPr>
        <w:t>ε</w:t>
      </w:r>
      <w:r w:rsidRPr="00B93758">
        <w:rPr>
          <w:rFonts w:eastAsia="Times New Roman" w:cs="Times New Roman"/>
          <w:szCs w:val="24"/>
        </w:rPr>
        <w:t xml:space="preserve">λληνικού </w:t>
      </w:r>
      <w:r>
        <w:rPr>
          <w:rFonts w:eastAsia="Times New Roman" w:cs="Times New Roman"/>
          <w:szCs w:val="24"/>
        </w:rPr>
        <w:t>Κοιν</w:t>
      </w:r>
      <w:r>
        <w:rPr>
          <w:rFonts w:eastAsia="Times New Roman" w:cs="Times New Roman"/>
          <w:szCs w:val="24"/>
        </w:rPr>
        <w:t xml:space="preserve">οβουλίου από τον Οργανισμό Λιμένα Πειραιά. Και δεν είναι η πρώτη φορά. Το θυμάστε όλοι. Εκλήθη και δεν προσήλθε. Ούτε καν υπόμνημα έστειλε. Δεν </w:t>
      </w:r>
      <w:r w:rsidRPr="00E57B5A">
        <w:rPr>
          <w:rFonts w:eastAsia="Times New Roman" w:cs="Times New Roman"/>
          <w:szCs w:val="24"/>
        </w:rPr>
        <w:t xml:space="preserve">πρέπει </w:t>
      </w:r>
      <w:r>
        <w:rPr>
          <w:rFonts w:eastAsia="Times New Roman" w:cs="Times New Roman"/>
          <w:szCs w:val="24"/>
        </w:rPr>
        <w:t xml:space="preserve">το </w:t>
      </w:r>
      <w:r>
        <w:rPr>
          <w:rFonts w:eastAsia="Times New Roman" w:cs="Times New Roman"/>
          <w:szCs w:val="24"/>
        </w:rPr>
        <w:t>ε</w:t>
      </w:r>
      <w:r>
        <w:rPr>
          <w:rFonts w:eastAsia="Times New Roman" w:cs="Times New Roman"/>
          <w:szCs w:val="24"/>
        </w:rPr>
        <w:t>λληνικό Κοινοβούλιο να γνωρίζει αν ο Οργανισμός Λιμένα Πειραιά με τη νέα του δομή ενδιαφέρεται και πώ</w:t>
      </w:r>
      <w:r>
        <w:rPr>
          <w:rFonts w:eastAsia="Times New Roman" w:cs="Times New Roman"/>
          <w:szCs w:val="24"/>
        </w:rPr>
        <w:t xml:space="preserve">ς ενδιαφέρεται; Είναι δυνατόν να θεωρείται αυτονόητο ότι θα λυθεί με τη δυναμική των πραγμάτων το κρίσιμο αυτό θέμα των κανονιστικών αρμοδιοτήτων δημοσίου συμφέροντος: Επειδή το πλειοψηφικό πακέτο των μετοχών του ΟΛΠ ανήκει πια σε ιδιωτική εταιρεία, δεν </w:t>
      </w:r>
      <w:r>
        <w:rPr>
          <w:rFonts w:eastAsia="Times New Roman" w:cs="Times New Roman"/>
          <w:szCs w:val="24"/>
        </w:rPr>
        <w:t>θέ</w:t>
      </w:r>
      <w:r>
        <w:rPr>
          <w:rFonts w:eastAsia="Times New Roman" w:cs="Times New Roman"/>
          <w:szCs w:val="24"/>
        </w:rPr>
        <w:t>λουν</w:t>
      </w:r>
      <w:r>
        <w:rPr>
          <w:rFonts w:eastAsia="Times New Roman" w:cs="Times New Roman"/>
          <w:szCs w:val="24"/>
        </w:rPr>
        <w:t xml:space="preserve"> να συμμετάσχουν σε διάλογο με το </w:t>
      </w:r>
      <w:r>
        <w:rPr>
          <w:rFonts w:eastAsia="Times New Roman" w:cs="Times New Roman"/>
          <w:szCs w:val="24"/>
        </w:rPr>
        <w:t>ε</w:t>
      </w:r>
      <w:r>
        <w:rPr>
          <w:rFonts w:eastAsia="Times New Roman" w:cs="Times New Roman"/>
          <w:szCs w:val="24"/>
        </w:rPr>
        <w:t xml:space="preserve">λληνικό Κοινοβούλιο </w:t>
      </w:r>
      <w:r w:rsidRPr="002F7918">
        <w:rPr>
          <w:rFonts w:eastAsia="Times New Roman" w:cs="Times New Roman"/>
          <w:szCs w:val="24"/>
        </w:rPr>
        <w:t>το οποίο</w:t>
      </w:r>
      <w:r>
        <w:rPr>
          <w:rFonts w:eastAsia="Times New Roman" w:cs="Times New Roman"/>
          <w:szCs w:val="24"/>
        </w:rPr>
        <w:t xml:space="preserve"> τους καλεί; Είναι απαράδεκτη προσβολή για μία ακόμη φορά από αυτή την εταιρεία ή από κάποιους εκπροσώπους της υπεύθυνους.</w:t>
      </w:r>
    </w:p>
    <w:p w14:paraId="09035C12" w14:textId="77777777" w:rsidR="00850D36" w:rsidRDefault="006A7907">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w:t>
      </w:r>
      <w:r w:rsidRPr="005143EC">
        <w:rPr>
          <w:rFonts w:eastAsia="Times New Roman" w:cs="Times New Roman"/>
          <w:szCs w:val="24"/>
        </w:rPr>
        <w:t xml:space="preserve"> κυρίου Βουλευτή)</w:t>
      </w:r>
    </w:p>
    <w:p w14:paraId="09035C13"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Σε κάθε περίπτωση όλα αυτά είναι ακριβώς που βάζουν τα πράγματα στη θέση τους. Και πράγματι η καθυστέρηση -όλοι μπορούμε να το σχολιάσουμε- έχει αιτίες και δεν μπορούμε να υπεκφύγουμε. Για μια ακόμη φορά, λοιπόν, έχουμε μια μεγάλη διαφορά</w:t>
      </w:r>
      <w:r>
        <w:rPr>
          <w:rFonts w:eastAsia="Times New Roman" w:cs="Times New Roman"/>
          <w:szCs w:val="24"/>
        </w:rPr>
        <w:t xml:space="preserve"> αυτής της </w:t>
      </w:r>
      <w:r w:rsidRPr="001850F1">
        <w:rPr>
          <w:rFonts w:eastAsia="Times New Roman" w:cs="Times New Roman"/>
          <w:szCs w:val="24"/>
        </w:rPr>
        <w:t>Κυβέρνηση</w:t>
      </w:r>
      <w:r>
        <w:rPr>
          <w:rFonts w:eastAsia="Times New Roman" w:cs="Times New Roman"/>
          <w:szCs w:val="24"/>
        </w:rPr>
        <w:t xml:space="preserve">ς απ’ ό,τι προηγήθηκε στην καταστροφική </w:t>
      </w:r>
      <w:r>
        <w:rPr>
          <w:rFonts w:eastAsia="Times New Roman" w:cs="Times New Roman"/>
          <w:szCs w:val="24"/>
        </w:rPr>
        <w:lastRenderedPageBreak/>
        <w:t>περίοδο της τελευταίας εικοσαετίας, τριακονταετίας. Π</w:t>
      </w:r>
      <w:r w:rsidRPr="00E57B5A">
        <w:rPr>
          <w:rFonts w:eastAsia="Times New Roman" w:cs="Times New Roman"/>
          <w:szCs w:val="24"/>
        </w:rPr>
        <w:t>ρέπει να</w:t>
      </w:r>
      <w:r>
        <w:rPr>
          <w:rFonts w:eastAsia="Times New Roman" w:cs="Times New Roman"/>
          <w:szCs w:val="24"/>
        </w:rPr>
        <w:t xml:space="preserve"> βάλουμε όλοι μυαλό για να βάλουμε στέρεες βάσεις για την πραγματικά βιώσιμη και δίκαιη παραγωγική ανασυγκρότηση της χώρας.</w:t>
      </w:r>
    </w:p>
    <w:p w14:paraId="09035C14"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Τελειώνω, </w:t>
      </w:r>
      <w:r w:rsidRPr="00152C56">
        <w:rPr>
          <w:rFonts w:eastAsia="Times New Roman" w:cs="Times New Roman"/>
          <w:szCs w:val="24"/>
        </w:rPr>
        <w:t>κ</w:t>
      </w:r>
      <w:r w:rsidRPr="00152C56">
        <w:rPr>
          <w:rFonts w:eastAsia="Times New Roman" w:cs="Times New Roman"/>
          <w:szCs w:val="24"/>
        </w:rPr>
        <w:t>υρία Πρόεδρε</w:t>
      </w:r>
      <w:r>
        <w:rPr>
          <w:rFonts w:eastAsia="Times New Roman" w:cs="Times New Roman"/>
          <w:szCs w:val="24"/>
        </w:rPr>
        <w:t>. Ευχαριστώ και για την ανοχή σας.</w:t>
      </w:r>
    </w:p>
    <w:p w14:paraId="09035C15" w14:textId="77777777" w:rsidR="00850D36" w:rsidRDefault="006A7907">
      <w:pPr>
        <w:tabs>
          <w:tab w:val="left" w:pos="3873"/>
        </w:tabs>
        <w:spacing w:line="600" w:lineRule="auto"/>
        <w:ind w:firstLine="720"/>
        <w:jc w:val="both"/>
        <w:rPr>
          <w:rFonts w:eastAsia="Times New Roman" w:cs="Times New Roman"/>
          <w:bCs/>
          <w:szCs w:val="24"/>
        </w:rPr>
      </w:pPr>
      <w:r>
        <w:rPr>
          <w:rFonts w:eastAsia="Times New Roman" w:cs="Times New Roman"/>
          <w:szCs w:val="24"/>
        </w:rPr>
        <w:t xml:space="preserve">Οι δύο </w:t>
      </w:r>
      <w:r w:rsidRPr="005631E0">
        <w:rPr>
          <w:rFonts w:eastAsia="Times New Roman" w:cs="Times New Roman"/>
          <w:bCs/>
          <w:szCs w:val="24"/>
        </w:rPr>
        <w:t>τροπολογί</w:t>
      </w:r>
      <w:r>
        <w:rPr>
          <w:rFonts w:eastAsia="Times New Roman" w:cs="Times New Roman"/>
          <w:bCs/>
          <w:szCs w:val="24"/>
        </w:rPr>
        <w:t xml:space="preserve">ες του Υπουργείου Ναυτιλίας είναι επίσης εύστοχες, αναγκαίες και λειτουργικές. </w:t>
      </w:r>
      <w:r w:rsidRPr="00E32EE2">
        <w:rPr>
          <w:rFonts w:eastAsia="Times New Roman" w:cs="Times New Roman"/>
          <w:bCs/>
          <w:szCs w:val="24"/>
        </w:rPr>
        <w:t>Όμως</w:t>
      </w:r>
      <w:r>
        <w:rPr>
          <w:rFonts w:eastAsia="Times New Roman" w:cs="Times New Roman"/>
          <w:bCs/>
          <w:szCs w:val="24"/>
        </w:rPr>
        <w:t>, μπροστά στη νέα περίοδο για την ανάληψη των ευθυνών από την πλευρά των νηογνωμόνων και την αναβάθμιση του ρό</w:t>
      </w:r>
      <w:r>
        <w:rPr>
          <w:rFonts w:eastAsia="Times New Roman" w:cs="Times New Roman"/>
          <w:bCs/>
          <w:szCs w:val="24"/>
        </w:rPr>
        <w:t xml:space="preserve">λου της επιθεώρησης πλοίων στο Υπουργείο Ναυτιλίας έχουμε να κάνουμε πολλή συζήτηση ακόμα. Το Υπουργείο </w:t>
      </w:r>
      <w:r w:rsidRPr="00E32EE2">
        <w:rPr>
          <w:rFonts w:eastAsia="Times New Roman" w:cs="Times New Roman"/>
          <w:bCs/>
          <w:szCs w:val="24"/>
        </w:rPr>
        <w:t>νομίζω ότι</w:t>
      </w:r>
      <w:r>
        <w:rPr>
          <w:rFonts w:eastAsia="Times New Roman" w:cs="Times New Roman"/>
          <w:bCs/>
          <w:szCs w:val="24"/>
        </w:rPr>
        <w:t xml:space="preserve"> βαδίζει σε πολύ σωστό δρόμο και σε στέρεη βάση για να ολοκληρωθεί αυτή η διαδικασία την οποία εξήγγειλε ο Πρωθυπουργός και υλοποίησε η </w:t>
      </w:r>
      <w:r w:rsidRPr="00E32EE2">
        <w:rPr>
          <w:rFonts w:eastAsia="Times New Roman" w:cs="Times New Roman"/>
          <w:bCs/>
          <w:szCs w:val="24"/>
        </w:rPr>
        <w:t>Κυβέρν</w:t>
      </w:r>
      <w:r w:rsidRPr="00E32EE2">
        <w:rPr>
          <w:rFonts w:eastAsia="Times New Roman" w:cs="Times New Roman"/>
          <w:bCs/>
          <w:szCs w:val="24"/>
        </w:rPr>
        <w:t>ηση</w:t>
      </w:r>
      <w:r>
        <w:rPr>
          <w:rFonts w:eastAsia="Times New Roman" w:cs="Times New Roman"/>
          <w:bCs/>
          <w:szCs w:val="24"/>
        </w:rPr>
        <w:t>.</w:t>
      </w:r>
    </w:p>
    <w:p w14:paraId="09035C16" w14:textId="77777777" w:rsidR="00850D36" w:rsidRDefault="006A7907">
      <w:pPr>
        <w:tabs>
          <w:tab w:val="left" w:pos="3873"/>
        </w:tabs>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09035C17" w14:textId="77777777" w:rsidR="00850D36" w:rsidRDefault="006A7907">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9035C18"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 </w:t>
      </w: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9035C19"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sidRPr="00B1670E">
        <w:rPr>
          <w:rFonts w:eastAsia="Times New Roman" w:cs="Times New Roman"/>
          <w:szCs w:val="24"/>
        </w:rPr>
        <w:t>Κοινοβουλευτικός Εκπρόσωπος</w:t>
      </w:r>
      <w:r>
        <w:rPr>
          <w:rFonts w:eastAsia="Times New Roman" w:cs="Times New Roman"/>
          <w:szCs w:val="24"/>
        </w:rPr>
        <w:t xml:space="preserve"> από το Ποτάμι κ. </w:t>
      </w:r>
      <w:proofErr w:type="spellStart"/>
      <w:r>
        <w:rPr>
          <w:rFonts w:eastAsia="Times New Roman" w:cs="Times New Roman"/>
          <w:szCs w:val="24"/>
        </w:rPr>
        <w:t>Αμυράς</w:t>
      </w:r>
      <w:proofErr w:type="spellEnd"/>
      <w:r>
        <w:rPr>
          <w:rFonts w:eastAsia="Times New Roman" w:cs="Times New Roman"/>
          <w:szCs w:val="24"/>
        </w:rPr>
        <w:t xml:space="preserve">. Μετά θα είναι πάλι δύο ομιλητές. Και μετά πάλι θα μιλήσει </w:t>
      </w:r>
      <w:r w:rsidRPr="00B1670E">
        <w:rPr>
          <w:rFonts w:eastAsia="Times New Roman" w:cs="Times New Roman"/>
          <w:szCs w:val="24"/>
        </w:rPr>
        <w:t>Κ</w:t>
      </w:r>
      <w:r w:rsidRPr="00B1670E">
        <w:rPr>
          <w:rFonts w:eastAsia="Times New Roman" w:cs="Times New Roman"/>
          <w:szCs w:val="24"/>
        </w:rPr>
        <w:t>οινοβουλευτικός Εκπρόσωπος</w:t>
      </w:r>
      <w:r>
        <w:rPr>
          <w:rFonts w:eastAsia="Times New Roman" w:cs="Times New Roman"/>
          <w:szCs w:val="24"/>
        </w:rPr>
        <w:t>. Μετά θα μιλήσει ο Υπουργός, ο κ. Μαυραγάνης. Αυτή τη σειρά έχουμε.</w:t>
      </w:r>
    </w:p>
    <w:p w14:paraId="09035C1A"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w:t>
      </w:r>
      <w:r w:rsidRPr="00152C56">
        <w:rPr>
          <w:rFonts w:eastAsia="Times New Roman" w:cs="Times New Roman"/>
          <w:szCs w:val="24"/>
        </w:rPr>
        <w:t>κυρία Πρόεδρε</w:t>
      </w:r>
      <w:r>
        <w:rPr>
          <w:rFonts w:eastAsia="Times New Roman" w:cs="Times New Roman"/>
          <w:szCs w:val="24"/>
        </w:rPr>
        <w:t>.</w:t>
      </w:r>
    </w:p>
    <w:p w14:paraId="09035C1B" w14:textId="77777777" w:rsidR="00850D36" w:rsidRDefault="006A7907">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lastRenderedPageBreak/>
        <w:t>Κυρίες και κύριοι συνάδελφοι,</w:t>
      </w:r>
      <w:r>
        <w:rPr>
          <w:rFonts w:eastAsia="Times New Roman" w:cs="Times New Roman"/>
          <w:szCs w:val="24"/>
        </w:rPr>
        <w:t xml:space="preserve"> συζητάμε σήμερα ένα σχέδιο νόμου για το πώς θα οργανωθούν οι μεταφορές και ιδιαίτερα πώς θα δώσουμε μια αναπτυξιακή τροπή στις μεταφορές μέσω υδροπλάνων. Και θέλω να αναρωτηθούμε όλοι τα εξής:</w:t>
      </w:r>
    </w:p>
    <w:p w14:paraId="09035C1C"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Πώς θα χαρακτηρίζατε μια νησιωτική χώρα, όπως είναι η Ελλάδα, </w:t>
      </w:r>
      <w:r>
        <w:rPr>
          <w:rFonts w:eastAsia="Times New Roman" w:cs="Times New Roman"/>
          <w:szCs w:val="24"/>
        </w:rPr>
        <w:t xml:space="preserve">με αρχιπελάγη, με μια συγκλονιστική </w:t>
      </w:r>
      <w:proofErr w:type="spellStart"/>
      <w:r>
        <w:rPr>
          <w:rFonts w:eastAsia="Times New Roman" w:cs="Times New Roman"/>
          <w:szCs w:val="24"/>
        </w:rPr>
        <w:t>πολυνησία</w:t>
      </w:r>
      <w:proofErr w:type="spellEnd"/>
      <w:r>
        <w:rPr>
          <w:rFonts w:eastAsia="Times New Roman" w:cs="Times New Roman"/>
          <w:szCs w:val="24"/>
        </w:rPr>
        <w:t xml:space="preserve"> με έξι χιλιάδες νησιά, νησίδες και βραχονησίδες στα πελάγη μας; Πώς θα χαρακτηρίζατε μια νησιωτική χώρα με </w:t>
      </w:r>
      <w:proofErr w:type="spellStart"/>
      <w:r>
        <w:rPr>
          <w:rFonts w:eastAsia="Times New Roman" w:cs="Times New Roman"/>
          <w:szCs w:val="24"/>
        </w:rPr>
        <w:t>εκατόν</w:t>
      </w:r>
      <w:proofErr w:type="spellEnd"/>
      <w:r>
        <w:rPr>
          <w:rFonts w:eastAsia="Times New Roman" w:cs="Times New Roman"/>
          <w:szCs w:val="24"/>
        </w:rPr>
        <w:t xml:space="preserve"> δεκαεπτά κατοικημένα νησιά στα πελάγη της; Τα πενήντα από αυτά τα νησιά είναι άνω των χιλίων κατ</w:t>
      </w:r>
      <w:r>
        <w:rPr>
          <w:rFonts w:eastAsia="Times New Roman" w:cs="Times New Roman"/>
          <w:szCs w:val="24"/>
        </w:rPr>
        <w:t xml:space="preserve">οίκων. Πώς θα χαρακτηρίζατε μια νησιωτική χώρα, που η ακτογραμμή της είναι μεγαλύτερη από την ακτογραμμή της Αφρικής, που δεν έχει υδροπλάνα και </w:t>
      </w:r>
      <w:proofErr w:type="spellStart"/>
      <w:r>
        <w:rPr>
          <w:rFonts w:eastAsia="Times New Roman" w:cs="Times New Roman"/>
          <w:szCs w:val="24"/>
        </w:rPr>
        <w:t>υδατοδρόμια</w:t>
      </w:r>
      <w:proofErr w:type="spellEnd"/>
      <w:r>
        <w:rPr>
          <w:rFonts w:eastAsia="Times New Roman" w:cs="Times New Roman"/>
          <w:szCs w:val="24"/>
        </w:rPr>
        <w:t xml:space="preserve"> για να μετακινούνται οι κάτοικοι, οι τουρίστες, οι επισκέπτες, οι επιχειρηματίες από το ένα νησί στ</w:t>
      </w:r>
      <w:r>
        <w:rPr>
          <w:rFonts w:eastAsia="Times New Roman" w:cs="Times New Roman"/>
          <w:szCs w:val="24"/>
        </w:rPr>
        <w:t>ο άλλο εύκολα και γρήγορα και με ασφάλεια;</w:t>
      </w:r>
    </w:p>
    <w:p w14:paraId="09035C1D"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Εγώ θα χαρακτήριζα μια τέτοια χώρα οπισθοδρομική και φοβική. Ήμασταν, όμως, πάντοτε έτσι εμείς οι Έλληνες και η Ελλάδα; Όχι. Θα σας δείξω κάτι φωτογραφίες από το 1930. Στο Καστελόριζο υπήρχε σταθμός βάσης για τα υ</w:t>
      </w:r>
      <w:r>
        <w:rPr>
          <w:rFonts w:eastAsia="Times New Roman" w:cs="Times New Roman"/>
          <w:szCs w:val="24"/>
        </w:rPr>
        <w:t xml:space="preserve">δροπλάνα της </w:t>
      </w:r>
      <w:r>
        <w:rPr>
          <w:rFonts w:eastAsia="Times New Roman" w:cs="Times New Roman"/>
          <w:szCs w:val="24"/>
        </w:rPr>
        <w:t>«</w:t>
      </w:r>
      <w:r>
        <w:rPr>
          <w:rFonts w:eastAsia="Times New Roman" w:cs="Times New Roman"/>
          <w:szCs w:val="24"/>
          <w:lang w:val="en-US"/>
        </w:rPr>
        <w:t>Air</w:t>
      </w:r>
      <w:r w:rsidRPr="00167444">
        <w:rPr>
          <w:rFonts w:eastAsia="Times New Roman" w:cs="Times New Roman"/>
          <w:szCs w:val="24"/>
        </w:rPr>
        <w:t xml:space="preserve"> </w:t>
      </w:r>
      <w:r>
        <w:rPr>
          <w:rFonts w:eastAsia="Times New Roman" w:cs="Times New Roman"/>
          <w:szCs w:val="24"/>
          <w:lang w:val="en-US"/>
        </w:rPr>
        <w:t>France</w:t>
      </w:r>
      <w:r>
        <w:rPr>
          <w:rFonts w:eastAsia="Times New Roman" w:cs="Times New Roman"/>
          <w:szCs w:val="24"/>
        </w:rPr>
        <w:t>»</w:t>
      </w:r>
      <w:r w:rsidRPr="00167444">
        <w:rPr>
          <w:rFonts w:eastAsia="Times New Roman" w:cs="Times New Roman"/>
          <w:szCs w:val="24"/>
        </w:rPr>
        <w:t>.</w:t>
      </w:r>
      <w:r>
        <w:rPr>
          <w:rFonts w:eastAsia="Times New Roman" w:cs="Times New Roman"/>
          <w:szCs w:val="24"/>
        </w:rPr>
        <w:t xml:space="preserve"> Θα τα καταθέσω και στα Πρακτικά. Μιλάμε τώρα για το 1932, 1933.</w:t>
      </w:r>
    </w:p>
    <w:p w14:paraId="09035C1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Εδώ</w:t>
      </w:r>
      <w:r w:rsidRPr="00FB0B63">
        <w:rPr>
          <w:rFonts w:eastAsia="Times New Roman" w:cs="Times New Roman"/>
          <w:szCs w:val="24"/>
        </w:rPr>
        <w:t>,</w:t>
      </w:r>
      <w:r>
        <w:rPr>
          <w:rFonts w:eastAsia="Times New Roman" w:cs="Times New Roman"/>
          <w:szCs w:val="24"/>
        </w:rPr>
        <w:t xml:space="preserve"> λοιπόν</w:t>
      </w:r>
      <w:r w:rsidRPr="00FB0B63">
        <w:rPr>
          <w:rFonts w:eastAsia="Times New Roman" w:cs="Times New Roman"/>
          <w:szCs w:val="24"/>
        </w:rPr>
        <w:t>,</w:t>
      </w:r>
      <w:r>
        <w:rPr>
          <w:rFonts w:eastAsia="Times New Roman" w:cs="Times New Roman"/>
          <w:szCs w:val="24"/>
        </w:rPr>
        <w:t xml:space="preserve"> βλέπουμε το υπέροχο Καστελόριζο</w:t>
      </w:r>
      <w:r w:rsidRPr="00FB0B63">
        <w:rPr>
          <w:rFonts w:eastAsia="Times New Roman" w:cs="Times New Roman"/>
          <w:szCs w:val="24"/>
        </w:rPr>
        <w:t>,</w:t>
      </w:r>
      <w:r>
        <w:rPr>
          <w:rFonts w:eastAsia="Times New Roman" w:cs="Times New Roman"/>
          <w:szCs w:val="24"/>
        </w:rPr>
        <w:t xml:space="preserve"> που τόσο έχει δεινοπαθήσει από τα διαγγέλματα και το φόντο</w:t>
      </w:r>
      <w:r w:rsidRPr="00FB0B63">
        <w:rPr>
          <w:rFonts w:eastAsia="Times New Roman" w:cs="Times New Roman"/>
          <w:szCs w:val="24"/>
        </w:rPr>
        <w:t>,</w:t>
      </w:r>
      <w:r>
        <w:rPr>
          <w:rFonts w:eastAsia="Times New Roman" w:cs="Times New Roman"/>
          <w:szCs w:val="24"/>
        </w:rPr>
        <w:t xml:space="preserve"> πραγματικά με ανάπτυξη δυναμική</w:t>
      </w:r>
      <w:r w:rsidRPr="00B87A14">
        <w:rPr>
          <w:rFonts w:eastAsia="Times New Roman" w:cs="Times New Roman"/>
          <w:szCs w:val="24"/>
        </w:rPr>
        <w:t xml:space="preserve">. </w:t>
      </w:r>
      <w:r>
        <w:rPr>
          <w:rFonts w:eastAsia="Times New Roman" w:cs="Times New Roman"/>
          <w:szCs w:val="24"/>
        </w:rPr>
        <w:t xml:space="preserve">Ήταν η </w:t>
      </w:r>
      <w:r>
        <w:rPr>
          <w:rFonts w:eastAsia="Times New Roman" w:cs="Times New Roman"/>
          <w:szCs w:val="24"/>
        </w:rPr>
        <w:lastRenderedPageBreak/>
        <w:t>εποχή της δεκαετίας</w:t>
      </w:r>
      <w:r>
        <w:rPr>
          <w:rFonts w:eastAsia="Times New Roman" w:cs="Times New Roman"/>
          <w:szCs w:val="24"/>
        </w:rPr>
        <w:t xml:space="preserve"> του ’30 και υδροπλάνα της </w:t>
      </w:r>
      <w:r>
        <w:rPr>
          <w:rFonts w:eastAsia="Times New Roman" w:cs="Times New Roman"/>
          <w:szCs w:val="24"/>
        </w:rPr>
        <w:t>«</w:t>
      </w:r>
      <w:r>
        <w:rPr>
          <w:rFonts w:eastAsia="Times New Roman" w:cs="Times New Roman"/>
          <w:szCs w:val="24"/>
          <w:lang w:val="en-US"/>
        </w:rPr>
        <w:t>Air</w:t>
      </w:r>
      <w:r w:rsidRPr="006419E2">
        <w:rPr>
          <w:rFonts w:eastAsia="Times New Roman" w:cs="Times New Roman"/>
          <w:szCs w:val="24"/>
        </w:rPr>
        <w:t xml:space="preserve"> </w:t>
      </w:r>
      <w:r>
        <w:rPr>
          <w:rFonts w:eastAsia="Times New Roman" w:cs="Times New Roman"/>
          <w:szCs w:val="24"/>
          <w:lang w:val="en-US"/>
        </w:rPr>
        <w:t>France</w:t>
      </w:r>
      <w:r>
        <w:rPr>
          <w:rFonts w:eastAsia="Times New Roman" w:cs="Times New Roman"/>
          <w:szCs w:val="24"/>
        </w:rPr>
        <w:t>»</w:t>
      </w:r>
      <w:r>
        <w:rPr>
          <w:rFonts w:eastAsia="Times New Roman" w:cs="Times New Roman"/>
          <w:szCs w:val="24"/>
        </w:rPr>
        <w:t xml:space="preserve"> προσθαλασσώνονταν στο λιμάνι του Καστελόριζου για τουρισμό και για χίλιους δύο άλλους λόγους.</w:t>
      </w:r>
    </w:p>
    <w:p w14:paraId="09035C1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Δείτε εδώ και μία δεύτερη φωτογραφία κοντινή από τη βάση του ανεφοδιασμού και των μηχανικών. </w:t>
      </w:r>
    </w:p>
    <w:p w14:paraId="09035C2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εδώ ένα ελληνικό υδροπλά</w:t>
      </w:r>
      <w:r>
        <w:rPr>
          <w:rFonts w:eastAsia="Times New Roman" w:cs="Times New Roman"/>
          <w:szCs w:val="24"/>
        </w:rPr>
        <w:t xml:space="preserve">νο, πέραν των γαλλικών, που βλέπω πίσω στην ουρά ότι υπάρχει ο βασιλικός θυρεός, η κορώνα και από κάτω το εθνόσημο. </w:t>
      </w:r>
    </w:p>
    <w:p w14:paraId="09035C2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τις προαναφερθείσες φωτογραφίες, οι οποίες βρίσκονται στο αρχείο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09035C2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Αυτά, λοιπόν, τα καταθέτω για να σας πω τα εξής: Πρέπει οι Έλληνες του 2018 να μιμηθούμε τους Έλληνες του 1930. Οι Έλληνες του παρελθόντος, οι Έλληνες της δεκαετίας του ’30 </w:t>
      </w:r>
      <w:proofErr w:type="spellStart"/>
      <w:r>
        <w:rPr>
          <w:rFonts w:eastAsia="Times New Roman" w:cs="Times New Roman"/>
          <w:szCs w:val="24"/>
        </w:rPr>
        <w:t>απ</w:t>
      </w:r>
      <w:r>
        <w:rPr>
          <w:rFonts w:eastAsia="Times New Roman" w:cs="Times New Roman"/>
          <w:szCs w:val="24"/>
        </w:rPr>
        <w:t>εδείχθησαν</w:t>
      </w:r>
      <w:proofErr w:type="spellEnd"/>
      <w:r>
        <w:rPr>
          <w:rFonts w:eastAsia="Times New Roman" w:cs="Times New Roman"/>
          <w:szCs w:val="24"/>
        </w:rPr>
        <w:t xml:space="preserve"> σε πολλά πράγματα πιο ανοιχτόμυαλοι, πιο δημιουργικοί, πιο προοδευτικοί, πιο κοσμοπολίτες από τους, σε μεγάλο βαθμό, διστακτικούς Έλληνες του σήμερα. </w:t>
      </w:r>
    </w:p>
    <w:p w14:paraId="09035C2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Θεωρώ ότι το νομοσχέδιο και τα θέματα του σχεδίου νόμου τα ανέλυσε μια χαρά και ο συνάδελφος κ</w:t>
      </w:r>
      <w:r>
        <w:rPr>
          <w:rFonts w:eastAsia="Times New Roman" w:cs="Times New Roman"/>
          <w:szCs w:val="24"/>
        </w:rPr>
        <w:t xml:space="preserve">. Ψαριανός. Εμείς είμαστε θετικοί στο νομοσχέδιο. Βέβαια, δεν μπορώ και εγώ να μην παρατηρήσω ότι η πρώτη προσπάθεια έγινε το 2016 από την παρούσα Κυβέρνηση. Μετά πάγωσε το πράγμα, επί δύο χρόνια δημόσια </w:t>
      </w:r>
      <w:r>
        <w:rPr>
          <w:rFonts w:eastAsia="Times New Roman" w:cs="Times New Roman"/>
          <w:szCs w:val="24"/>
        </w:rPr>
        <w:lastRenderedPageBreak/>
        <w:t xml:space="preserve">διαβούλευση. Δύο χρόνια για να συνεννοηθούμε για τα </w:t>
      </w:r>
      <w:r>
        <w:rPr>
          <w:rFonts w:eastAsia="Times New Roman" w:cs="Times New Roman"/>
          <w:szCs w:val="24"/>
        </w:rPr>
        <w:t xml:space="preserve">αυτονόητα, γι’ αυτά που σχεδόν έναν αιώνα πριν είχαν πετύχει οι παππούδες μας; </w:t>
      </w:r>
    </w:p>
    <w:p w14:paraId="09035C2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Έρχομαι τώρα σε κάποια ειδικά θέματα. </w:t>
      </w:r>
    </w:p>
    <w:p w14:paraId="09035C2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Αγαπητέ Υπουργέ, κύριε </w:t>
      </w:r>
      <w:proofErr w:type="spellStart"/>
      <w:r>
        <w:rPr>
          <w:rFonts w:eastAsia="Times New Roman" w:cs="Times New Roman"/>
          <w:szCs w:val="24"/>
        </w:rPr>
        <w:t>Σπίρτζη</w:t>
      </w:r>
      <w:proofErr w:type="spellEnd"/>
      <w:r>
        <w:rPr>
          <w:rFonts w:eastAsia="Times New Roman" w:cs="Times New Roman"/>
          <w:szCs w:val="24"/>
        </w:rPr>
        <w:t xml:space="preserve">, θέλω να σας ρωτήσω πράγματα για την δωρεάν, όπως από τον νόμο ορίζεται, μετακίνηση των ένστολων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Τον Μάρτιο του 2018 είχε ψηφιστεί ο ν.4530, το άρθρο 86, που το είχαμε υπερψηφίσει και εμείς ως ΠΟΤΑΜΙ, που έλεγε ότι προβλέπεται έκδοση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για απαλλαγές στα κόμιστρα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 Μία από αυτές τις</w:t>
      </w:r>
      <w:r>
        <w:rPr>
          <w:rFonts w:eastAsia="Times New Roman" w:cs="Times New Roman"/>
          <w:szCs w:val="24"/>
        </w:rPr>
        <w:t xml:space="preserve"> κατηγορίες είναι και οι ένστολοι. Και γιατί οι ένστολοι, οι αστυνομικοί, οι πυροσβέστες, άλλες ειδικότητες πρέπει να έχουν τη δυνατότητα να μετακινούνται δωρεάν με τα λεωφορεία, το μετρό κ</w:t>
      </w:r>
      <w:r>
        <w:rPr>
          <w:rFonts w:eastAsia="Times New Roman" w:cs="Times New Roman"/>
          <w:szCs w:val="24"/>
        </w:rPr>
        <w:t>.</w:t>
      </w:r>
      <w:r>
        <w:rPr>
          <w:rFonts w:eastAsia="Times New Roman" w:cs="Times New Roman"/>
          <w:szCs w:val="24"/>
        </w:rPr>
        <w:t>λπ.; Διότι, για παράδειγμα, σε έναν αστυνομικό που μένει στην Καισ</w:t>
      </w:r>
      <w:r>
        <w:rPr>
          <w:rFonts w:eastAsia="Times New Roman" w:cs="Times New Roman"/>
          <w:szCs w:val="24"/>
        </w:rPr>
        <w:t>αριανή έρχεται στην υπηρεσία το χαρτί: «Αύριο έχεις υπηρεσία στον Άγιο Στέφανο». Θα πρέπει να διανύσει μία πολύ μεγάλη απόσταση πολλών χιλιομέτρων. Έχουν χίλια δύο μέτρα την εβδομάδα, μέτρα ασφάλειας, μέτρα επιτήρησης, πηγαίνουν σε γήπεδα. Όλες αυτές οι με</w:t>
      </w:r>
      <w:r>
        <w:rPr>
          <w:rFonts w:eastAsia="Times New Roman" w:cs="Times New Roman"/>
          <w:szCs w:val="24"/>
        </w:rPr>
        <w:t xml:space="preserve">τακινήσεις εδώ και έξι μήνες γίνονται με εισιτήριο που πληρώνουν από την τσέπη τους οι ένστολοι, που όμως είναι σε ώρα υπηρεσίας. </w:t>
      </w:r>
    </w:p>
    <w:p w14:paraId="09035C2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Τρεις μήνες μετά από την ψήφιση του νόμου, έβλεπα να συμβαίνει και το εξής απαράδεκτο, που το έμαθα από πολλούς αστυνομικούς,</w:t>
      </w:r>
      <w:r>
        <w:rPr>
          <w:rFonts w:eastAsia="Times New Roman" w:cs="Times New Roman"/>
          <w:szCs w:val="24"/>
        </w:rPr>
        <w:t xml:space="preserve"> οι οποίοι στον δρόμο με σταμάταγαν και μου έλεγαν: «Πες κάτι στη Βουλή, διότι τι μας λένε οι διοικητές μας, αφού δεν μπορούμε να περάσουμε και δεν έχουν βγει τα ελευθέρας για εμάς τους αστυνομικούς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 Τους έλεγαν οι διοικητές του</w:t>
      </w:r>
      <w:r>
        <w:rPr>
          <w:rFonts w:eastAsia="Times New Roman" w:cs="Times New Roman"/>
          <w:szCs w:val="24"/>
        </w:rPr>
        <w:t>ς, λοιπόν: «Κοιτάξτε, θα πηγαίνετε πίσω από άλλους επιβάτες, κολλητά, και μόλις ανοίξουν οι πύλες θα περνάτε και εσείς». Μου είπαν πολλοί αστυνομικοί στον δρόμο: «Αυτό είναι μειωτικό για εμάς. Εμείς δεν το θέλουμε αυτό. Εμείς οι αστυνομικοί να παριστάνουμε</w:t>
      </w:r>
      <w:r>
        <w:rPr>
          <w:rFonts w:eastAsia="Times New Roman" w:cs="Times New Roman"/>
          <w:szCs w:val="24"/>
        </w:rPr>
        <w:t xml:space="preserve"> τους τζαμπατζήδες; Είναι δυνατόν;».</w:t>
      </w:r>
    </w:p>
    <w:p w14:paraId="09035C2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Αφού ψηφίστηκε τον Μάρτιο του 2018 αυτό το άρθρο για τη δωρεάν μετακίνηση των </w:t>
      </w:r>
      <w:proofErr w:type="spellStart"/>
      <w:r>
        <w:rPr>
          <w:rFonts w:eastAsia="Times New Roman" w:cs="Times New Roman"/>
          <w:szCs w:val="24"/>
        </w:rPr>
        <w:t>ενστόλων</w:t>
      </w:r>
      <w:proofErr w:type="spellEnd"/>
      <w:r>
        <w:rPr>
          <w:rFonts w:eastAsia="Times New Roman" w:cs="Times New Roman"/>
          <w:szCs w:val="24"/>
        </w:rPr>
        <w:t xml:space="preserve">, τρεις μήνες μετά, αφού είχα δει ότι δεν είχε γίνει τίποτα, στις 20 Ιουνίου του 2018 κατέθεσα μία ερώτηση προς τον Υπουργό Υποδομών </w:t>
      </w:r>
      <w:r>
        <w:rPr>
          <w:rFonts w:eastAsia="Times New Roman" w:cs="Times New Roman"/>
          <w:szCs w:val="24"/>
        </w:rPr>
        <w:t xml:space="preserve">και Μεταφορών. Και με έγγραφο του ΟΑΣΑ, του Οργανισμού Αστικών Συγκοινωνιών, η απάντηση ήταν ότι η ΚΥΑ έχει υπογραφεί από τους δύο από τους τρεις Υπουργούς, δηλαδή έχει υπογραφεί από τον κ. Σκουρλέτη, τον τότε Υπουργό Εσωτερικών και τον κ. </w:t>
      </w:r>
      <w:proofErr w:type="spellStart"/>
      <w:r>
        <w:rPr>
          <w:rFonts w:eastAsia="Times New Roman" w:cs="Times New Roman"/>
          <w:szCs w:val="24"/>
        </w:rPr>
        <w:t>Σπίρτζη</w:t>
      </w:r>
      <w:proofErr w:type="spellEnd"/>
      <w:r>
        <w:rPr>
          <w:rFonts w:eastAsia="Times New Roman" w:cs="Times New Roman"/>
          <w:szCs w:val="24"/>
        </w:rPr>
        <w:t>, Υπουργό</w:t>
      </w:r>
      <w:r>
        <w:rPr>
          <w:rFonts w:eastAsia="Times New Roman" w:cs="Times New Roman"/>
          <w:szCs w:val="24"/>
        </w:rPr>
        <w:t xml:space="preserve"> Υποδομών και Μεταφορών και εκκρεμούσε η υπογραφή από τον Υπουργό Οικονομικών. Σήμερα, έξι μήνες μετά, 3 Οκτωβρίου 2018,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ξαναγράφεται λόγω ανασχηματισμού και ξεκινάει πάλι ο γύρος των επαφών. </w:t>
      </w:r>
    </w:p>
    <w:p w14:paraId="09035C2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Ερωτώ λοιπόν πρακτικά να μου πείτε, κ</w:t>
      </w:r>
      <w:r>
        <w:rPr>
          <w:rFonts w:eastAsia="Times New Roman" w:cs="Times New Roman"/>
          <w:szCs w:val="24"/>
        </w:rPr>
        <w:t xml:space="preserve">ύριε </w:t>
      </w:r>
      <w:proofErr w:type="spellStart"/>
      <w:r>
        <w:rPr>
          <w:rFonts w:eastAsia="Times New Roman" w:cs="Times New Roman"/>
          <w:szCs w:val="24"/>
        </w:rPr>
        <w:t>Σπίρτζη</w:t>
      </w:r>
      <w:proofErr w:type="spellEnd"/>
      <w:r>
        <w:rPr>
          <w:rFonts w:eastAsia="Times New Roman" w:cs="Times New Roman"/>
          <w:szCs w:val="24"/>
        </w:rPr>
        <w:t xml:space="preserve">, πότε οι ένστολοι θα μπορούν να μετακινούνται, βάσει του νόμου που τους δίνει το δικαίωμα, δωρεάν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 κατά τη διάρκεια της υπηρεσίας τους ή αν θα πρέπει να πάνε και αυτοί ξανά σε αυτό το μειωτικό σύστημα πίσω από τους άλ</w:t>
      </w:r>
      <w:r>
        <w:rPr>
          <w:rFonts w:eastAsia="Times New Roman" w:cs="Times New Roman"/>
          <w:szCs w:val="24"/>
        </w:rPr>
        <w:t>λους επιβάτες σαν τους τζαμπατζήδες, μόλις ανοίξουν οι πύλες για να περάσουν.</w:t>
      </w:r>
    </w:p>
    <w:p w14:paraId="09035C2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Πιστεύω ότι επειδή εσείς ήσασταν από τους πρώτους που υπογράψατε, θα το «τρέξετε» τώρα και για τους άλλους Υπουργούς. Δεν μπορεί αυτό να είναι μια εκκρεμότητα. Και εκεί είναι που</w:t>
      </w:r>
      <w:r>
        <w:rPr>
          <w:rFonts w:eastAsia="Times New Roman" w:cs="Times New Roman"/>
          <w:szCs w:val="24"/>
        </w:rPr>
        <w:t xml:space="preserve"> σας λέμε ότι έχουμε πολλές αμφιβολίες όταν βλέπουμε νομοσχέδια που παραπέμπουν σε θέματα και εφαρμογή τους σε </w:t>
      </w:r>
      <w:r>
        <w:rPr>
          <w:rFonts w:eastAsia="Times New Roman" w:cs="Times New Roman"/>
          <w:szCs w:val="24"/>
        </w:rPr>
        <w:t>κ</w:t>
      </w:r>
      <w:r>
        <w:rPr>
          <w:rFonts w:eastAsia="Times New Roman" w:cs="Times New Roman"/>
          <w:szCs w:val="24"/>
        </w:rPr>
        <w:t xml:space="preserve">οινές </w:t>
      </w:r>
      <w:r>
        <w:rPr>
          <w:rFonts w:eastAsia="Times New Roman" w:cs="Times New Roman"/>
          <w:szCs w:val="24"/>
        </w:rPr>
        <w:t>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ποφάσεις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Εκεί φοβόμαστε τις καλένδες. Όταν βλέπεις σε μία διάταξη να υπάρχει πρόβλεψη ότι θα εφαρμοστεί ή θα προβλεφθού</w:t>
      </w:r>
      <w:r>
        <w:rPr>
          <w:rFonts w:eastAsia="Times New Roman" w:cs="Times New Roman"/>
          <w:szCs w:val="24"/>
        </w:rPr>
        <w:t xml:space="preserve">ν τα της εφαρμογής της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ξέρουμε ότι θα υπάρξει μία καθυστέρηση τουλάχιστον ενός έτους.</w:t>
      </w:r>
    </w:p>
    <w:p w14:paraId="09035C2A"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Επίσης σας είχα κάνει ασφυκτικό </w:t>
      </w:r>
      <w:r>
        <w:rPr>
          <w:rFonts w:eastAsia="Times New Roman"/>
          <w:szCs w:val="24"/>
          <w:lang w:val="en-US"/>
        </w:rPr>
        <w:t>pressing</w:t>
      </w:r>
      <w:r w:rsidRPr="005E3904">
        <w:rPr>
          <w:rFonts w:eastAsia="Times New Roman"/>
          <w:szCs w:val="24"/>
        </w:rPr>
        <w:t xml:space="preserve"> </w:t>
      </w:r>
      <w:r>
        <w:rPr>
          <w:rFonts w:eastAsia="Times New Roman"/>
          <w:szCs w:val="24"/>
        </w:rPr>
        <w:t>για να αξιοποιήσουμε το σιδηροδρομικό δίκτυο στην Πελοπόννησο, που είναι εγκαταλελειμμένο, κλειστό, μ</w:t>
      </w:r>
      <w:r>
        <w:rPr>
          <w:rFonts w:eastAsia="Times New Roman"/>
          <w:szCs w:val="24"/>
        </w:rPr>
        <w:t>ε μια σύγχρονη μορφή θεματικού τουρισμού, που έχει ραγδαία ανάπτυξη στην Αμερική, στον Καναδά και στη Γερμανία και είναι ο ποδηλατικός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σιδηροδρομικός τουρισμός. Δηλαδή, στις μητρικές ράγες που δεν χρησιμοποιούνται –σας τα είχα δείξει την προη</w:t>
      </w:r>
      <w:r>
        <w:rPr>
          <w:rFonts w:eastAsia="Times New Roman"/>
          <w:szCs w:val="24"/>
        </w:rPr>
        <w:lastRenderedPageBreak/>
        <w:t>γούμενη φορά</w:t>
      </w:r>
      <w:r>
        <w:rPr>
          <w:rFonts w:eastAsia="Times New Roman"/>
          <w:szCs w:val="24"/>
        </w:rPr>
        <w:t>- συμμετρικά βάζουν ένα ποδήλατο και κάθεσαι αναπαυτικά. Η μέγιστη ταχύτητα είναι δώδεκα χιλιόμετρα και δεν κινδυνεύει κανείς. Ήδη υπάρχει μεγάλη αγορά τουριστική γι’ αυτό το ιδιαίτερο είδος τουρισμού.</w:t>
      </w:r>
    </w:p>
    <w:p w14:paraId="09035C2B"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Είχα ζητήσει από εσάς, κύριε </w:t>
      </w:r>
      <w:proofErr w:type="spellStart"/>
      <w:r>
        <w:rPr>
          <w:rFonts w:eastAsia="Times New Roman"/>
          <w:szCs w:val="24"/>
        </w:rPr>
        <w:t>Σπίρτζη</w:t>
      </w:r>
      <w:proofErr w:type="spellEnd"/>
      <w:r>
        <w:rPr>
          <w:rFonts w:eastAsia="Times New Roman"/>
          <w:szCs w:val="24"/>
        </w:rPr>
        <w:t xml:space="preserve">, να το σπρώξετε, </w:t>
      </w:r>
      <w:r>
        <w:rPr>
          <w:rFonts w:eastAsia="Times New Roman"/>
          <w:szCs w:val="24"/>
        </w:rPr>
        <w:t>να το τρέξετε και είχα ζητήσει ραντεβού μαζί σας. Δεν είχατε τον χρόνο. Το φαντάζομαι. Θέλω, όμως, να το επαναφέρω.</w:t>
      </w:r>
    </w:p>
    <w:p w14:paraId="09035C2C"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Υπάρχουν, λοιπόν, πολλές μικρές </w:t>
      </w:r>
      <w:proofErr w:type="spellStart"/>
      <w:r>
        <w:rPr>
          <w:rFonts w:eastAsia="Times New Roman"/>
          <w:szCs w:val="24"/>
        </w:rPr>
        <w:t>εταιρειούλες</w:t>
      </w:r>
      <w:proofErr w:type="spellEnd"/>
      <w:r>
        <w:rPr>
          <w:rFonts w:eastAsia="Times New Roman"/>
          <w:szCs w:val="24"/>
        </w:rPr>
        <w:t xml:space="preserve"> –να το πω έτσι- τοπικές. Πώς έχουμε, για παράδειγμα, τα κανό</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καγιάκ, τις ελληνικές εταιρείες </w:t>
      </w:r>
      <w:r>
        <w:rPr>
          <w:rFonts w:eastAsia="Times New Roman"/>
          <w:szCs w:val="24"/>
        </w:rPr>
        <w:t>σε όλα τα ποτάμια, που κάνουν κανό ή ενοικιάζουν ποδήλατα ή κάνουν άλλες δραστηριότητες στη φύση; Είναι μια μικρή, αλλά σημαντική και ανερχόμενη τουριστική θεματική ενότητα, που μπορεί να κρατήσει κόσμο στην ελληνική επαρχία, να δουλεύουν πάνω στον τόπο το</w:t>
      </w:r>
      <w:r>
        <w:rPr>
          <w:rFonts w:eastAsia="Times New Roman"/>
          <w:szCs w:val="24"/>
        </w:rPr>
        <w:t>υς μ’ έναν τρόπο που είναι φιλικός προς το περιβάλλον και φέρνει μια υπεραξία.</w:t>
      </w:r>
    </w:p>
    <w:p w14:paraId="09035C2D"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Τώρα δεν μπορώ παρά να κάνω και μια μικρή αναφορά στα του προσχεδίου του </w:t>
      </w:r>
      <w:r>
        <w:rPr>
          <w:rFonts w:eastAsia="Times New Roman"/>
          <w:szCs w:val="24"/>
        </w:rPr>
        <w:t>π</w:t>
      </w:r>
      <w:r>
        <w:rPr>
          <w:rFonts w:eastAsia="Times New Roman"/>
          <w:szCs w:val="24"/>
        </w:rPr>
        <w:t xml:space="preserve">ροϋπολογισμού, διότι το σχέδιο που συζητάμε σήμερα, είναι σαφέστατα στον πυρήνα, ή θα έπρεπε να είναι, </w:t>
      </w:r>
      <w:r>
        <w:rPr>
          <w:rFonts w:eastAsia="Times New Roman"/>
          <w:szCs w:val="24"/>
        </w:rPr>
        <w:t xml:space="preserve">ενός αναπτυξιακού προγράμματος κι ενός σχεδίου. </w:t>
      </w:r>
    </w:p>
    <w:p w14:paraId="09035C2E"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Για ποια ανάπτυξη μιλάμε στην Ελλάδα, όταν βλέπω στο προσχέδιο –βεβαίως, όλοι το είδαμε- του </w:t>
      </w:r>
      <w:r>
        <w:rPr>
          <w:rFonts w:eastAsia="Times New Roman"/>
          <w:szCs w:val="24"/>
        </w:rPr>
        <w:t>π</w:t>
      </w:r>
      <w:r>
        <w:rPr>
          <w:rFonts w:eastAsia="Times New Roman"/>
          <w:szCs w:val="24"/>
        </w:rPr>
        <w:t xml:space="preserve">ροϋπολογισμού ότι υπάρχουν δύο σενάρια: ένα σενάριο </w:t>
      </w:r>
      <w:r>
        <w:rPr>
          <w:rFonts w:eastAsia="Times New Roman"/>
          <w:szCs w:val="24"/>
        </w:rPr>
        <w:lastRenderedPageBreak/>
        <w:t>είναι για το εσωτερικό και ένα σενάριο για το εξωτερικό. Το σ</w:t>
      </w:r>
      <w:r>
        <w:rPr>
          <w:rFonts w:eastAsia="Times New Roman"/>
          <w:szCs w:val="24"/>
        </w:rPr>
        <w:t>ενάριο του εξωτερικού είναι ότι περικόπτουμε συντάξεις και αφήνουμε τα αντίμετρα. Το σενάριο του εσωτερικού είναι ότι δεν περικόπτουμε συντάξεις, αλλά ούτε εφαρμόζουμε αντίμετρα.</w:t>
      </w:r>
    </w:p>
    <w:p w14:paraId="09035C2F"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Δείτε τώρα γιατί υπάρχει ένα στοιχείο, που εμένα, όταν το διάβασα, πραγματικά</w:t>
      </w:r>
      <w:r>
        <w:rPr>
          <w:rFonts w:eastAsia="Times New Roman"/>
          <w:szCs w:val="24"/>
        </w:rPr>
        <w:t xml:space="preserve"> με κλόνισε ως προς την αξιοπιστία των στοιχείων του </w:t>
      </w:r>
      <w:r>
        <w:rPr>
          <w:rFonts w:eastAsia="Times New Roman"/>
          <w:szCs w:val="24"/>
        </w:rPr>
        <w:t>π</w:t>
      </w:r>
      <w:r>
        <w:rPr>
          <w:rFonts w:eastAsia="Times New Roman"/>
          <w:szCs w:val="24"/>
        </w:rPr>
        <w:t>ροϋπολογισμού. Ακούστε. Είτε κοπούν οι συντάξεις είτε όχι, είτε μειωθούν είτε αυξηθούν οι εισφορές, είτε μειωθεί είτε αυξηθεί η φορολογία, η ανάπτυξη για το 2019 βάσει του προσχεδίου υπολογίζεται στο 2,</w:t>
      </w:r>
      <w:r>
        <w:rPr>
          <w:rFonts w:eastAsia="Times New Roman"/>
          <w:szCs w:val="24"/>
        </w:rPr>
        <w:t>5%, η ιδιωτική κατανάλωση στο 1,1% και η ανεργία στο 16,7%.</w:t>
      </w:r>
    </w:p>
    <w:p w14:paraId="09035C30"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Μα, πώς είναι δυνατόν να ισχύσουν αυτά τα μεγέθη είτε κοπούν είτε δεν κοπούν οι συντάξεις, είτε αυξηθεί η φορολόγηση των πολιτών είτε δεν αυξηθεί; Άρα, εδώ υπάρχει ένα σχήμα οξύμωρο και θα έλεγα α</w:t>
      </w:r>
      <w:r>
        <w:rPr>
          <w:rFonts w:eastAsia="Times New Roman"/>
          <w:szCs w:val="24"/>
        </w:rPr>
        <w:t>ξιοπιστίας.</w:t>
      </w:r>
    </w:p>
    <w:p w14:paraId="09035C31"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Δεν συζητάω δε για την </w:t>
      </w:r>
      <w:proofErr w:type="spellStart"/>
      <w:r>
        <w:rPr>
          <w:rFonts w:eastAsia="Times New Roman"/>
          <w:szCs w:val="24"/>
        </w:rPr>
        <w:t>υπερφορολόγηση</w:t>
      </w:r>
      <w:proofErr w:type="spellEnd"/>
      <w:r>
        <w:rPr>
          <w:rFonts w:eastAsia="Times New Roman"/>
          <w:szCs w:val="24"/>
        </w:rPr>
        <w:t xml:space="preserve">. Φέτος, βάσει του προσχεδίου του </w:t>
      </w:r>
      <w:r>
        <w:rPr>
          <w:rFonts w:eastAsia="Times New Roman"/>
          <w:szCs w:val="24"/>
        </w:rPr>
        <w:t>π</w:t>
      </w:r>
      <w:r>
        <w:rPr>
          <w:rFonts w:eastAsia="Times New Roman"/>
          <w:szCs w:val="24"/>
        </w:rPr>
        <w:t>ροϋπολογισμού για την επόμενη χρονιά, θα έχουμε έσοδα παραπάνω από φόρους -ΦΠΑ, δηλαδή, και φόρο εισοδήματος- κατά 1,3 δισεκατομμύρια ευρώ, πάνω και από τον στόχο του μεσοπ</w:t>
      </w:r>
      <w:r>
        <w:rPr>
          <w:rFonts w:eastAsia="Times New Roman"/>
          <w:szCs w:val="24"/>
        </w:rPr>
        <w:t>ρόθεσμου.</w:t>
      </w:r>
    </w:p>
    <w:p w14:paraId="09035C32"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Επίσης θα αναφερθώ στις επενδύσεις. Γι’ αυτό λέω να ξεκινήσουμε από τα μικρά, γιατί πολλά μικρά κάνουν ένα μεγάλο. Γι’ αυτό σας αναφέρω συνέχεια τις </w:t>
      </w:r>
      <w:proofErr w:type="spellStart"/>
      <w:r>
        <w:rPr>
          <w:rFonts w:eastAsia="Times New Roman"/>
          <w:szCs w:val="24"/>
        </w:rPr>
        <w:t>ποδηλατοδρεζίνες</w:t>
      </w:r>
      <w:proofErr w:type="spellEnd"/>
      <w:r>
        <w:rPr>
          <w:rFonts w:eastAsia="Times New Roman"/>
          <w:szCs w:val="24"/>
        </w:rPr>
        <w:t xml:space="preserve"> στα σιδηροδρομικά δίκτυα που δεν χρησιμοποιούνται.</w:t>
      </w:r>
    </w:p>
    <w:p w14:paraId="09035C33"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lastRenderedPageBreak/>
        <w:t>Για φέτος η Κυβέρνηση είχε πρ</w:t>
      </w:r>
      <w:r>
        <w:rPr>
          <w:rFonts w:eastAsia="Times New Roman"/>
          <w:szCs w:val="24"/>
        </w:rPr>
        <w:t xml:space="preserve">οϋπολογίσει επενδύσεις της τάξης του 11%, που, όμως, τελικά κλείνουν στο 0,8%. Το τωρινό προσχέδιο του </w:t>
      </w:r>
      <w:r>
        <w:rPr>
          <w:rFonts w:eastAsia="Times New Roman"/>
          <w:szCs w:val="24"/>
        </w:rPr>
        <w:t>π</w:t>
      </w:r>
      <w:r>
        <w:rPr>
          <w:rFonts w:eastAsia="Times New Roman"/>
          <w:szCs w:val="24"/>
        </w:rPr>
        <w:t>ροϋπολογισμού ξέρετε τι αναφέρει για τις επενδύσεις για τη χρονιά που μας έρχεται; Πάλι 11%.</w:t>
      </w:r>
    </w:p>
    <w:p w14:paraId="09035C34"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Μα, αφού ο παρ</w:t>
      </w:r>
      <w:r>
        <w:rPr>
          <w:rFonts w:eastAsia="Times New Roman"/>
          <w:szCs w:val="24"/>
        </w:rPr>
        <w:t>ώ</w:t>
      </w:r>
      <w:r>
        <w:rPr>
          <w:rFonts w:eastAsia="Times New Roman"/>
          <w:szCs w:val="24"/>
        </w:rPr>
        <w:t xml:space="preserve">ν </w:t>
      </w:r>
      <w:r>
        <w:rPr>
          <w:rFonts w:eastAsia="Times New Roman"/>
          <w:szCs w:val="24"/>
        </w:rPr>
        <w:t>π</w:t>
      </w:r>
      <w:r>
        <w:rPr>
          <w:rFonts w:eastAsia="Times New Roman"/>
          <w:szCs w:val="24"/>
        </w:rPr>
        <w:t>ροϋπολογισμός, έτσι όπως εκτελείται, έχει</w:t>
      </w:r>
      <w:r>
        <w:rPr>
          <w:rFonts w:eastAsia="Times New Roman"/>
          <w:szCs w:val="24"/>
        </w:rPr>
        <w:t xml:space="preserve"> οδηγήσει τις επενδύσεις σε σχεδόν μηδενικό -κάτω από τη μονάδα- ποσοστό και αφού είχε προϋπολογίσει 11%, δηλαδή μιάμιση μονάδα αύξησης στο ΑΕΠ από τις επενδύσεις, πείτε μου εσείς πώς θα γίνει εφικτό φέτος ή του χρόνου, όταν δεν έγινε πέρσι.</w:t>
      </w:r>
    </w:p>
    <w:p w14:paraId="09035C35"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Νομίζω ότι το </w:t>
      </w:r>
      <w:r>
        <w:rPr>
          <w:rFonts w:eastAsia="Times New Roman"/>
          <w:szCs w:val="24"/>
        </w:rPr>
        <w:t xml:space="preserve">βασικό πρόβλημα και η βασική πηγή αβεβαιότητας για την οικονομία είναι η ίδια η Κυβέρνηση και η διγλωσσία της και τα μπρος-πίσω και τα μέσα-έξω. Αυτό το βλέπουμε όχι μόνο στο θέμα της οικονομίας, αλλά και στο </w:t>
      </w:r>
      <w:r>
        <w:rPr>
          <w:rFonts w:eastAsia="Times New Roman"/>
          <w:szCs w:val="24"/>
        </w:rPr>
        <w:t>σ</w:t>
      </w:r>
      <w:r>
        <w:rPr>
          <w:rFonts w:eastAsia="Times New Roman"/>
          <w:szCs w:val="24"/>
        </w:rPr>
        <w:t>κοπιανό.</w:t>
      </w:r>
    </w:p>
    <w:p w14:paraId="09035C36"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Θέλω να ξεκαθαρίσω εδώ την πλευρά του</w:t>
      </w:r>
      <w:r>
        <w:rPr>
          <w:rFonts w:eastAsia="Times New Roman"/>
          <w:szCs w:val="24"/>
        </w:rPr>
        <w:t xml:space="preserve"> Ποταμιού, για να είμαστε σίγουροι ότι γνωρίζουμε όλοι τα ίδια. Το Ποτάμι δεν πρόκειται να δώσει ψήφο εμπιστοσύνης σε Κυβέρνηση ΣΥΡΙΖΑ</w:t>
      </w:r>
      <w:r>
        <w:rPr>
          <w:rFonts w:eastAsia="Times New Roman"/>
          <w:szCs w:val="24"/>
        </w:rPr>
        <w:t>-Α</w:t>
      </w:r>
      <w:r>
        <w:rPr>
          <w:rFonts w:eastAsia="Times New Roman"/>
          <w:szCs w:val="24"/>
        </w:rPr>
        <w:t>ΝΕΛ ή Κυβέρνηση ΣΥΡΙΖΑ ή δεν ξέρω σε ποιον άλλον συνδυασμό ΣΥΡΙΖΑ</w:t>
      </w:r>
      <w:r>
        <w:rPr>
          <w:rFonts w:eastAsia="Times New Roman"/>
          <w:szCs w:val="24"/>
        </w:rPr>
        <w:t>-Α</w:t>
      </w:r>
      <w:r>
        <w:rPr>
          <w:rFonts w:eastAsia="Times New Roman"/>
          <w:szCs w:val="24"/>
        </w:rPr>
        <w:t xml:space="preserve">ΝΕΛ Κυβέρνησης, συνδεόμενη αυτή η ψήφος με τη </w:t>
      </w:r>
      <w:r>
        <w:rPr>
          <w:rFonts w:eastAsia="Times New Roman"/>
          <w:szCs w:val="24"/>
        </w:rPr>
        <w:t>Σ</w:t>
      </w:r>
      <w:r>
        <w:rPr>
          <w:rFonts w:eastAsia="Times New Roman"/>
          <w:szCs w:val="24"/>
        </w:rPr>
        <w:t>υμφωνί</w:t>
      </w:r>
      <w:r>
        <w:rPr>
          <w:rFonts w:eastAsia="Times New Roman"/>
          <w:szCs w:val="24"/>
        </w:rPr>
        <w:t>α των Πρεσπών.</w:t>
      </w:r>
    </w:p>
    <w:p w14:paraId="09035C37"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Το λέω ξανά. Ούτε ένας από τους Βουλευτές του Ποταμιού δεν θα δώσει ψήφο εμπιστοσύνης στην Κυβέρνηση ΣΥΡΙΖΑ</w:t>
      </w:r>
      <w:r>
        <w:rPr>
          <w:rFonts w:eastAsia="Times New Roman"/>
          <w:szCs w:val="24"/>
        </w:rPr>
        <w:t xml:space="preserve"> - Α</w:t>
      </w:r>
      <w:r>
        <w:rPr>
          <w:rFonts w:eastAsia="Times New Roman"/>
          <w:szCs w:val="24"/>
        </w:rPr>
        <w:t xml:space="preserve">ΝΕΛ για το θέμα των Πρεσπών, </w:t>
      </w:r>
      <w:r>
        <w:rPr>
          <w:rFonts w:eastAsia="Times New Roman"/>
          <w:szCs w:val="24"/>
        </w:rPr>
        <w:lastRenderedPageBreak/>
        <w:t xml:space="preserve">διότι δεν υπάρχει πιθανότητα να κάνει τέτοια μεγαλοπρεπή </w:t>
      </w:r>
      <w:proofErr w:type="spellStart"/>
      <w:r>
        <w:rPr>
          <w:rFonts w:eastAsia="Times New Roman"/>
          <w:szCs w:val="24"/>
        </w:rPr>
        <w:t>κωλοτούμπα</w:t>
      </w:r>
      <w:proofErr w:type="spellEnd"/>
      <w:r>
        <w:rPr>
          <w:rFonts w:eastAsia="Times New Roman"/>
          <w:szCs w:val="24"/>
        </w:rPr>
        <w:t xml:space="preserve"> οποιοσδήποτε Βουλευτής του Ποταμι</w:t>
      </w:r>
      <w:r>
        <w:rPr>
          <w:rFonts w:eastAsia="Times New Roman"/>
          <w:szCs w:val="24"/>
        </w:rPr>
        <w:t>ού, όταν μόλις πριν από τέσσερις-πέντε μήνες είχαμε όλοι υπερψηφίσει την πρόταση δυσπιστίας κατά της Κυβέρνησης.</w:t>
      </w:r>
    </w:p>
    <w:p w14:paraId="09035C38" w14:textId="77777777" w:rsidR="00850D36" w:rsidRDefault="006A7907">
      <w:pPr>
        <w:spacing w:line="600" w:lineRule="auto"/>
        <w:ind w:firstLine="720"/>
        <w:jc w:val="both"/>
        <w:rPr>
          <w:rFonts w:eastAsia="Times New Roman"/>
          <w:szCs w:val="24"/>
        </w:rPr>
      </w:pPr>
      <w:r>
        <w:rPr>
          <w:rFonts w:eastAsia="Times New Roman"/>
          <w:szCs w:val="24"/>
        </w:rPr>
        <w:t>Άρα, όσοι μας ακούνε να ξέρουν ότι από το Ποτάμι ούτε ένας Βουλευτής δεν θα δώσει ψήφο εμπιστοσύνης στην Κυβέρνηση των ΣΥΡΙΖ</w:t>
      </w:r>
      <w:r>
        <w:rPr>
          <w:rFonts w:eastAsia="Times New Roman"/>
          <w:szCs w:val="24"/>
        </w:rPr>
        <w:t>Α-</w:t>
      </w:r>
      <w:r>
        <w:rPr>
          <w:rFonts w:eastAsia="Times New Roman"/>
          <w:szCs w:val="24"/>
        </w:rPr>
        <w:t>ΑΝΕΛ συνδεόμενη μ</w:t>
      </w:r>
      <w:r>
        <w:rPr>
          <w:rFonts w:eastAsia="Times New Roman"/>
          <w:szCs w:val="24"/>
        </w:rPr>
        <w:t>ε το θέμα των Πρεσπών. Αφήστε, δε, που και η συμφωνία αυτή των Πρεσπών, όπως βλέπετε, δεν έγινε αποδεκτή από τους Σκοπιανούς, από τους πολίτες της FYROM, άρα τα πράγματα όλα μηδενίζονται. Μηδενίζεται το κοντέρ και πάμε «φτου κι απ’ την αρχή».</w:t>
      </w:r>
    </w:p>
    <w:p w14:paraId="09035C39" w14:textId="77777777" w:rsidR="00850D36" w:rsidRDefault="006A7907">
      <w:pPr>
        <w:spacing w:line="600" w:lineRule="auto"/>
        <w:ind w:firstLine="720"/>
        <w:jc w:val="both"/>
        <w:rPr>
          <w:rFonts w:eastAsia="Times New Roman"/>
          <w:szCs w:val="24"/>
        </w:rPr>
      </w:pPr>
      <w:r>
        <w:rPr>
          <w:rFonts w:eastAsia="Times New Roman"/>
          <w:szCs w:val="24"/>
        </w:rPr>
        <w:t>Σας ευχαριστώ</w:t>
      </w:r>
      <w:r>
        <w:rPr>
          <w:rFonts w:eastAsia="Times New Roman"/>
          <w:szCs w:val="24"/>
        </w:rPr>
        <w:t xml:space="preserve"> πολύ.</w:t>
      </w:r>
    </w:p>
    <w:p w14:paraId="09035C3A" w14:textId="77777777" w:rsidR="00850D36" w:rsidRDefault="006A790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θα κάνω πρώτα μία ανακοίνωση. Η Βουλή εξακολουθεί να έχει αίγλη για τα μικρά παιδιά. Κοιτάξτε πόσα έχουν έρθει να επισκεφτούν αυτό το εμβληματικό κτήριο και τις εργασίες που έ</w:t>
      </w:r>
      <w:r>
        <w:rPr>
          <w:rFonts w:eastAsia="Times New Roman"/>
          <w:szCs w:val="24"/>
        </w:rPr>
        <w:t>γιναν σε αυτό, φυσικά.</w:t>
      </w:r>
    </w:p>
    <w:p w14:paraId="09035C3B" w14:textId="77777777" w:rsidR="00850D36" w:rsidRDefault="006A7907">
      <w:pPr>
        <w:spacing w:line="600" w:lineRule="auto"/>
        <w:ind w:firstLine="720"/>
        <w:jc w:val="both"/>
        <w:rPr>
          <w:rFonts w:eastAsia="Times New Roman"/>
          <w:szCs w:val="24"/>
        </w:rPr>
      </w:pPr>
      <w:r>
        <w:rPr>
          <w:rFonts w:eastAsia="Times New Roman"/>
          <w:szCs w:val="24"/>
        </w:rPr>
        <w:t xml:space="preserve">Γίνεται γνωστό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λειτουργίας της Βουλής, σαράντα έξι μαθήτριες και μαθητές </w:t>
      </w:r>
      <w:r>
        <w:rPr>
          <w:rFonts w:eastAsia="Times New Roman"/>
          <w:szCs w:val="24"/>
        </w:rPr>
        <w:t>και τρεις συνοδοί εκπαιδευτικοί από το 3</w:t>
      </w:r>
      <w:r w:rsidRPr="00EE3E4B">
        <w:rPr>
          <w:rFonts w:eastAsia="Times New Roman"/>
          <w:szCs w:val="24"/>
          <w:vertAlign w:val="superscript"/>
        </w:rPr>
        <w:t>ο</w:t>
      </w:r>
      <w:r>
        <w:rPr>
          <w:rFonts w:eastAsia="Times New Roman"/>
          <w:szCs w:val="24"/>
        </w:rPr>
        <w:t xml:space="preserve"> Δημοτικό Σχολείο Πάτρας.</w:t>
      </w:r>
    </w:p>
    <w:p w14:paraId="09035C3C" w14:textId="77777777" w:rsidR="00850D36" w:rsidRDefault="006A7907">
      <w:pPr>
        <w:spacing w:line="600" w:lineRule="auto"/>
        <w:ind w:firstLine="720"/>
        <w:jc w:val="both"/>
        <w:rPr>
          <w:rFonts w:eastAsia="Times New Roman"/>
          <w:szCs w:val="24"/>
        </w:rPr>
      </w:pPr>
      <w:r>
        <w:rPr>
          <w:rFonts w:eastAsia="Times New Roman"/>
          <w:szCs w:val="24"/>
        </w:rPr>
        <w:lastRenderedPageBreak/>
        <w:t>Σ</w:t>
      </w:r>
      <w:r>
        <w:rPr>
          <w:rFonts w:eastAsia="Times New Roman"/>
          <w:szCs w:val="24"/>
        </w:rPr>
        <w:t>ά</w:t>
      </w:r>
      <w:r>
        <w:rPr>
          <w:rFonts w:eastAsia="Times New Roman"/>
          <w:szCs w:val="24"/>
        </w:rPr>
        <w:t>ς καλωσορίζουμε, παιδιά.</w:t>
      </w:r>
    </w:p>
    <w:p w14:paraId="09035C3D" w14:textId="77777777" w:rsidR="00850D36" w:rsidRDefault="006A7907">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9035C3E" w14:textId="77777777" w:rsidR="00850D36" w:rsidRDefault="006A7907">
      <w:pPr>
        <w:spacing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Δημοσχάκης</w:t>
      </w:r>
      <w:proofErr w:type="spellEnd"/>
      <w:r>
        <w:rPr>
          <w:rFonts w:eastAsia="Times New Roman"/>
          <w:szCs w:val="24"/>
        </w:rPr>
        <w:t xml:space="preserve"> από τη Νέα Δημοκρατία για επτά λεπτά.</w:t>
      </w:r>
    </w:p>
    <w:p w14:paraId="09035C3F" w14:textId="77777777" w:rsidR="00850D36" w:rsidRDefault="006A7907">
      <w:pPr>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Ευχαριστ</w:t>
      </w:r>
      <w:r>
        <w:rPr>
          <w:rFonts w:eastAsia="Times New Roman"/>
          <w:szCs w:val="24"/>
        </w:rPr>
        <w:t>ώ, κυρία Πρόεδρε.</w:t>
      </w:r>
    </w:p>
    <w:p w14:paraId="09035C40" w14:textId="77777777" w:rsidR="00850D36" w:rsidRDefault="006A7907">
      <w:pPr>
        <w:spacing w:line="600" w:lineRule="auto"/>
        <w:ind w:firstLine="720"/>
        <w:jc w:val="both"/>
        <w:rPr>
          <w:rFonts w:eastAsia="Times New Roman"/>
          <w:szCs w:val="24"/>
        </w:rPr>
      </w:pPr>
      <w:r>
        <w:rPr>
          <w:rFonts w:eastAsia="Times New Roman"/>
          <w:szCs w:val="24"/>
        </w:rPr>
        <w:t xml:space="preserve">Κυρίες και κύριοι συνάδελφοι, ο νησιωτικός χαρακτήρας της Ελλάδος συμβάλλει στο να παίξει καθοριστικό ρόλο η λειτουργία </w:t>
      </w:r>
      <w:proofErr w:type="spellStart"/>
      <w:r>
        <w:rPr>
          <w:rFonts w:eastAsia="Times New Roman"/>
          <w:szCs w:val="24"/>
        </w:rPr>
        <w:t>υδατοδρομίων</w:t>
      </w:r>
      <w:proofErr w:type="spellEnd"/>
      <w:r>
        <w:rPr>
          <w:rFonts w:eastAsia="Times New Roman"/>
          <w:szCs w:val="24"/>
        </w:rPr>
        <w:t xml:space="preserve">. Αναμφίβολα δημιουργούνται επενδυτικές ευκαιρίες και αναπτυξιακές προοπτικές σε τοπικό επίπεδο, στις </w:t>
      </w:r>
      <w:r>
        <w:rPr>
          <w:rFonts w:eastAsia="Times New Roman"/>
          <w:szCs w:val="24"/>
        </w:rPr>
        <w:t>τοπικές και περιφερειακές κοινωνίες και γενικά στη χώρα. Για τα απομακρυσμένα, κυρίως, νησιά τα υδροπλάνα μπορούν να αποτελέσουν, κύριε Υπουργέ, τα πλέον κατάλληλα μέσα μεταφοράς προσώπων και πραγμάτων.</w:t>
      </w:r>
    </w:p>
    <w:p w14:paraId="09035C41" w14:textId="77777777" w:rsidR="00850D36" w:rsidRDefault="006A7907">
      <w:pPr>
        <w:spacing w:line="600" w:lineRule="auto"/>
        <w:ind w:firstLine="720"/>
        <w:jc w:val="both"/>
        <w:rPr>
          <w:rFonts w:eastAsia="Times New Roman"/>
          <w:szCs w:val="24"/>
        </w:rPr>
      </w:pPr>
      <w:r>
        <w:rPr>
          <w:rFonts w:eastAsia="Times New Roman"/>
          <w:szCs w:val="24"/>
        </w:rPr>
        <w:t>Ανά περιόδους είχαν γίνει προσπάθειες στη χώρα για τη</w:t>
      </w:r>
      <w:r>
        <w:rPr>
          <w:rFonts w:eastAsia="Times New Roman"/>
          <w:szCs w:val="24"/>
        </w:rPr>
        <w:t xml:space="preserve"> λειτουργία </w:t>
      </w:r>
      <w:proofErr w:type="spellStart"/>
      <w:r>
        <w:rPr>
          <w:rFonts w:eastAsia="Times New Roman"/>
          <w:szCs w:val="24"/>
        </w:rPr>
        <w:t>υδατοδρομίων</w:t>
      </w:r>
      <w:proofErr w:type="spellEnd"/>
      <w:r>
        <w:rPr>
          <w:rFonts w:eastAsia="Times New Roman"/>
          <w:szCs w:val="24"/>
        </w:rPr>
        <w:t>. Πραγματοποιήθηκαν κάποιες πτήσεις με υδροπλάνα από το 2005 έως το 2008, αλλά στη συνέχεια ναυάγησε η όλη προσπάθεια λόγω κάποιων άλυτων προβλημάτων που δημιουργήθηκαν. Από την προηγούμενη κυβέρνηση της Νέας Δημοκρατίας δόθηκαν άδε</w:t>
      </w:r>
      <w:r>
        <w:rPr>
          <w:rFonts w:eastAsia="Times New Roman"/>
          <w:szCs w:val="24"/>
        </w:rPr>
        <w:t>ιες μέχρι το 2015 σε τρεις επιχειρήσεις που αφορούσαν τον Οργανισμό Λιμένος Κέρκυρας, των Παξών και της Πάτρας. Δυστυχώς οι άλλες είκοσι επτά αιτήσεις ενδιαφερομένων χάθηκαν στον δρόμο.</w:t>
      </w:r>
    </w:p>
    <w:p w14:paraId="09035C42"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Η Κυβέρνηση φέρνει σήμερα ένα σχέδιο νόμου προσδοκώντας ουσιαστικά να </w:t>
      </w:r>
      <w:r>
        <w:rPr>
          <w:rFonts w:eastAsia="Times New Roman"/>
          <w:szCs w:val="24"/>
        </w:rPr>
        <w:t xml:space="preserve">τρέξει τις διαδικασίες για τα </w:t>
      </w:r>
      <w:proofErr w:type="spellStart"/>
      <w:r>
        <w:rPr>
          <w:rFonts w:eastAsia="Times New Roman"/>
          <w:szCs w:val="24"/>
        </w:rPr>
        <w:t>υδατοδρόμια</w:t>
      </w:r>
      <w:proofErr w:type="spellEnd"/>
      <w:r>
        <w:rPr>
          <w:rFonts w:eastAsia="Times New Roman"/>
          <w:szCs w:val="24"/>
        </w:rPr>
        <w:t xml:space="preserve">, έστω και εάν πήγαινε σημειωτόν, κύριε Υπουργέ, εδώ και τέσσερα χρόνια, όπως </w:t>
      </w:r>
      <w:proofErr w:type="spellStart"/>
      <w:r>
        <w:rPr>
          <w:rFonts w:eastAsia="Times New Roman"/>
          <w:szCs w:val="24"/>
        </w:rPr>
        <w:t>προείπα</w:t>
      </w:r>
      <w:proofErr w:type="spellEnd"/>
      <w:r>
        <w:rPr>
          <w:rFonts w:eastAsia="Times New Roman"/>
          <w:szCs w:val="24"/>
        </w:rPr>
        <w:t xml:space="preserve">. Εμείς βλέπουμε από την άλλη, ότι με τον διαχωρισμό που γίνεται ανάμεσα στην άδεια ίδρυσης του </w:t>
      </w:r>
      <w:proofErr w:type="spellStart"/>
      <w:r>
        <w:rPr>
          <w:rFonts w:eastAsia="Times New Roman"/>
          <w:szCs w:val="24"/>
        </w:rPr>
        <w:t>υδατοδρομίου</w:t>
      </w:r>
      <w:proofErr w:type="spellEnd"/>
      <w:r>
        <w:rPr>
          <w:rFonts w:eastAsia="Times New Roman"/>
          <w:szCs w:val="24"/>
        </w:rPr>
        <w:t xml:space="preserve"> και την άδεια λειτουρ</w:t>
      </w:r>
      <w:r>
        <w:rPr>
          <w:rFonts w:eastAsia="Times New Roman"/>
          <w:szCs w:val="24"/>
        </w:rPr>
        <w:t>γίας του δημιουργούνται εκ νέου γραφειοκρατικά εμπόδια σε όποιον θέλει να επενδύσει. Σκοπός μας πρέπει να είναι να απελευθερώσουμε τον όποιο επενδυτή από τα γραφειοκρατικά δεσμά κι όχι να δημιουργούμε και άλλα επιπλέον.</w:t>
      </w:r>
    </w:p>
    <w:p w14:paraId="09035C43" w14:textId="77777777" w:rsidR="00850D36" w:rsidRDefault="006A7907">
      <w:pPr>
        <w:spacing w:line="600" w:lineRule="auto"/>
        <w:ind w:firstLine="720"/>
        <w:jc w:val="both"/>
        <w:rPr>
          <w:rFonts w:eastAsia="Times New Roman"/>
          <w:szCs w:val="24"/>
        </w:rPr>
      </w:pPr>
      <w:r>
        <w:rPr>
          <w:rFonts w:eastAsia="Times New Roman"/>
          <w:szCs w:val="24"/>
        </w:rPr>
        <w:t>Με το παρόν σχέδιο νόμου αποκλείεται</w:t>
      </w:r>
      <w:r>
        <w:rPr>
          <w:rFonts w:eastAsia="Times New Roman"/>
          <w:szCs w:val="24"/>
        </w:rPr>
        <w:t xml:space="preserve"> από την άδεια ίδρυσης ο ιδιώτης, καθώς αυτή εκδίδεται στο όνομα ΟΤΑ ή λιμενικού ταμείου ή </w:t>
      </w:r>
      <w:r>
        <w:rPr>
          <w:rFonts w:eastAsia="Times New Roman"/>
          <w:szCs w:val="24"/>
        </w:rPr>
        <w:t>ο</w:t>
      </w:r>
      <w:r>
        <w:rPr>
          <w:rFonts w:eastAsia="Times New Roman"/>
          <w:szCs w:val="24"/>
        </w:rPr>
        <w:t xml:space="preserve">ργανισμού </w:t>
      </w:r>
      <w:r>
        <w:rPr>
          <w:rFonts w:eastAsia="Times New Roman"/>
          <w:szCs w:val="24"/>
        </w:rPr>
        <w:t>λ</w:t>
      </w:r>
      <w:r>
        <w:rPr>
          <w:rFonts w:eastAsia="Times New Roman"/>
          <w:szCs w:val="24"/>
        </w:rPr>
        <w:t xml:space="preserve">ιμένος ή οποιουδήποτε άλλου φορέα του </w:t>
      </w:r>
      <w:r>
        <w:rPr>
          <w:rFonts w:eastAsia="Times New Roman"/>
          <w:szCs w:val="24"/>
        </w:rPr>
        <w:t>δ</w:t>
      </w:r>
      <w:r>
        <w:rPr>
          <w:rFonts w:eastAsia="Times New Roman"/>
          <w:szCs w:val="24"/>
        </w:rPr>
        <w:t xml:space="preserve">ημοσίου. Θα μπορούσαν να προβλεφθούν ρήτρες για τον ιδιώτη και γιατί όχι να μην ενθαρρύνουμε </w:t>
      </w:r>
      <w:r>
        <w:rPr>
          <w:rFonts w:eastAsia="Times New Roman"/>
          <w:szCs w:val="24"/>
        </w:rPr>
        <w:t>σ</w:t>
      </w:r>
      <w:r>
        <w:rPr>
          <w:rFonts w:eastAsia="Times New Roman"/>
          <w:szCs w:val="24"/>
        </w:rPr>
        <w:t xml:space="preserve">υμπράξεις </w:t>
      </w:r>
      <w:r>
        <w:rPr>
          <w:rFonts w:eastAsia="Times New Roman"/>
          <w:szCs w:val="24"/>
        </w:rPr>
        <w:t>δ</w:t>
      </w:r>
      <w:r>
        <w:rPr>
          <w:rFonts w:eastAsia="Times New Roman"/>
          <w:szCs w:val="24"/>
        </w:rPr>
        <w:t>ημοσίου κ</w:t>
      </w:r>
      <w:r>
        <w:rPr>
          <w:rFonts w:eastAsia="Times New Roman"/>
          <w:szCs w:val="24"/>
        </w:rPr>
        <w:t xml:space="preserve">αι </w:t>
      </w:r>
      <w:r>
        <w:rPr>
          <w:rFonts w:eastAsia="Times New Roman"/>
          <w:szCs w:val="24"/>
        </w:rPr>
        <w:t>ι</w:t>
      </w:r>
      <w:r>
        <w:rPr>
          <w:rFonts w:eastAsia="Times New Roman"/>
          <w:szCs w:val="24"/>
        </w:rPr>
        <w:t xml:space="preserve">διωτικού </w:t>
      </w:r>
      <w:r>
        <w:rPr>
          <w:rFonts w:eastAsia="Times New Roman"/>
          <w:szCs w:val="24"/>
        </w:rPr>
        <w:t>τ</w:t>
      </w:r>
      <w:r>
        <w:rPr>
          <w:rFonts w:eastAsia="Times New Roman"/>
          <w:szCs w:val="24"/>
        </w:rPr>
        <w:t xml:space="preserve">ομέα. Έτσι, κύριε Υπουργέ, κύριε </w:t>
      </w:r>
      <w:proofErr w:type="spellStart"/>
      <w:r>
        <w:rPr>
          <w:rFonts w:eastAsia="Times New Roman"/>
          <w:szCs w:val="24"/>
        </w:rPr>
        <w:t>Δρίτσα</w:t>
      </w:r>
      <w:proofErr w:type="spellEnd"/>
      <w:r>
        <w:rPr>
          <w:rFonts w:eastAsia="Times New Roman"/>
          <w:szCs w:val="24"/>
        </w:rPr>
        <w:t xml:space="preserve">, τα ετερώνυμα κάποια στιγμή έλκονται και μπορούμε να </w:t>
      </w:r>
      <w:proofErr w:type="spellStart"/>
      <w:r>
        <w:rPr>
          <w:rFonts w:eastAsia="Times New Roman"/>
          <w:szCs w:val="24"/>
        </w:rPr>
        <w:t>συμπέσουμε</w:t>
      </w:r>
      <w:proofErr w:type="spellEnd"/>
      <w:r>
        <w:rPr>
          <w:rFonts w:eastAsia="Times New Roman"/>
          <w:szCs w:val="24"/>
        </w:rPr>
        <w:t xml:space="preserve"> μέσα από αυτή τη διαδικασία περί ΣΔΙΤ. Χωρίς ευελιξία, όμως, από την πλευρά του κράτους δεν πρόκειται να επενδύσει κανείς και οποιοσδήποτε</w:t>
      </w:r>
      <w:r>
        <w:rPr>
          <w:rFonts w:eastAsia="Times New Roman"/>
          <w:szCs w:val="24"/>
        </w:rPr>
        <w:t xml:space="preserve"> ιδιώτης. Το μήνυμα που στέλνετε διεθνώς αποδεικνύει ότι κινείστε στην αντίθετη πορεία των πολιτικών των χωρών-μελών της Ευρωπαϊκής Ένωσης κι όχι μόνο. Και υπάρχουν σήμερα πρόθυμοι που θέλουν να επενδύσουν στα </w:t>
      </w:r>
      <w:proofErr w:type="spellStart"/>
      <w:r>
        <w:rPr>
          <w:rFonts w:eastAsia="Times New Roman"/>
          <w:szCs w:val="24"/>
        </w:rPr>
        <w:t>υδατοδρόμια</w:t>
      </w:r>
      <w:proofErr w:type="spellEnd"/>
    </w:p>
    <w:p w14:paraId="09035C44" w14:textId="77777777" w:rsidR="00850D36" w:rsidRDefault="006A7907">
      <w:pPr>
        <w:spacing w:line="600" w:lineRule="auto"/>
        <w:ind w:firstLine="720"/>
        <w:jc w:val="both"/>
        <w:rPr>
          <w:rFonts w:eastAsia="Times New Roman"/>
          <w:szCs w:val="24"/>
        </w:rPr>
      </w:pPr>
      <w:r>
        <w:rPr>
          <w:rFonts w:eastAsia="Times New Roman"/>
          <w:szCs w:val="24"/>
        </w:rPr>
        <w:lastRenderedPageBreak/>
        <w:t>Έχω γνώση του αντικειμένου σε ό,τι</w:t>
      </w:r>
      <w:r>
        <w:rPr>
          <w:rFonts w:eastAsia="Times New Roman"/>
          <w:szCs w:val="24"/>
        </w:rPr>
        <w:t xml:space="preserve"> αφορά το ενδιαφέρον που εκδηλώνεται στην περιοχή μου, σε ό,τι αφορά την Αλεξανδρούπολη και τη Σαμοθράκη. Μέσω του κοινοβουλευτικού ελέγχου, κύριε Υπουργέ, έχω αναδείξει την αναγκαιότητα δημιουργίας τους, καθώς θα παίξουν καταλυτικό ρόλο στη διασύνδεση με </w:t>
      </w:r>
      <w:r>
        <w:rPr>
          <w:rFonts w:eastAsia="Times New Roman"/>
          <w:szCs w:val="24"/>
        </w:rPr>
        <w:t xml:space="preserve">τα νησιά του βορειανατολικού Αιγαίου αλλά -και γιατί όχι;- και με τη γειτονική Τουρκία, που ήδη διαθέτει τις ανάλογες υποδομές. </w:t>
      </w:r>
    </w:p>
    <w:p w14:paraId="09035C4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Επίσης θα μπορούσαν να συμβάλουν στην καλύτερη και πιο συχνή σύνδεση της Αλεξανδρούπολης με τη Σαμοθράκη, παράλληλα και με την </w:t>
      </w:r>
      <w:r>
        <w:rPr>
          <w:rFonts w:eastAsia="Times New Roman" w:cs="Times New Roman"/>
          <w:szCs w:val="24"/>
        </w:rPr>
        <w:t>ακτοπλοϊκή συγκοινωνία.</w:t>
      </w:r>
    </w:p>
    <w:p w14:paraId="09035C4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Είναι εμφανές ότι από την πλευρά της Κυβέρνησης δεν υπάρχει ρεαλιστικός στρατηγικός σχεδιασμός στο θέμα των λοιπών μεταφορών, όπως της σιδηροδρομικής σύνδεσης του νομού. Τις διεθνείς ευκαιρίες που μας δόθηκαν, τις αγνοήσατε. Παράδει</w:t>
      </w:r>
      <w:r>
        <w:rPr>
          <w:rFonts w:eastAsia="Times New Roman" w:cs="Times New Roman"/>
          <w:szCs w:val="24"/>
        </w:rPr>
        <w:t>γμα αποτελεί η γραμμή Μπακού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Βιέννη. Αφήσατε τη γραμμή να περάσει σύριζα από τη χώρα μας και από τον ποταμό Έβρο</w:t>
      </w:r>
      <w:r w:rsidRPr="00D95DBC">
        <w:rPr>
          <w:rFonts w:eastAsia="Times New Roman" w:cs="Times New Roman"/>
          <w:szCs w:val="24"/>
        </w:rPr>
        <w:t xml:space="preserve"> </w:t>
      </w:r>
      <w:r>
        <w:rPr>
          <w:rFonts w:eastAsia="Times New Roman" w:cs="Times New Roman"/>
          <w:szCs w:val="24"/>
        </w:rPr>
        <w:t xml:space="preserve">και δεν ενδιαφερθήκατε να εισέλθει στην Ελλάδα και να εξέλθει από το </w:t>
      </w:r>
      <w:proofErr w:type="spellStart"/>
      <w:r>
        <w:rPr>
          <w:rFonts w:eastAsia="Times New Roman" w:cs="Times New Roman"/>
          <w:szCs w:val="24"/>
        </w:rPr>
        <w:t>Ορμένιο</w:t>
      </w:r>
      <w:proofErr w:type="spellEnd"/>
      <w:r>
        <w:rPr>
          <w:rFonts w:eastAsia="Times New Roman" w:cs="Times New Roman"/>
          <w:szCs w:val="24"/>
        </w:rPr>
        <w:t>.</w:t>
      </w:r>
    </w:p>
    <w:p w14:paraId="09035C4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Στην ερώτηση που κατέθεσα, την οποία και θα παραδώσω για τα Πρα</w:t>
      </w:r>
      <w:r>
        <w:rPr>
          <w:rFonts w:eastAsia="Times New Roman" w:cs="Times New Roman"/>
          <w:szCs w:val="24"/>
        </w:rPr>
        <w:t>κτικά της Βουλής -και την οποία συνυπέγραψαν ο Τομεάρχης Υποδομών της Νέας Δημο</w:t>
      </w:r>
      <w:r>
        <w:rPr>
          <w:rFonts w:eastAsia="Times New Roman" w:cs="Times New Roman"/>
          <w:szCs w:val="24"/>
        </w:rPr>
        <w:lastRenderedPageBreak/>
        <w:t>κρατίας και οι δύο Βουλευτές της Ανατολικής Μακεδονίας και Θράκης, ο κ. Παναγιωτόπουλος και ο κ. Κυριαζίδης της Δράμας-, αντί να μας απαντήσετε ο ίδιος, δείχνοντας έμπρακτο ενδι</w:t>
      </w:r>
      <w:r>
        <w:rPr>
          <w:rFonts w:eastAsia="Times New Roman" w:cs="Times New Roman"/>
          <w:szCs w:val="24"/>
        </w:rPr>
        <w:t xml:space="preserve">αφέρον για τη γραμμή και να εκτιμήσετε θετικά ότι φέραμε ένα σημαντικό θέμα που αφορά τον συγκοινωνιακό σχεδιασμό στον Έβρο, στη Θράκη και στη χώρα, εσείς μας παραπέμψατε σε μία απάντηση της </w:t>
      </w:r>
      <w:r>
        <w:rPr>
          <w:rFonts w:eastAsia="Times New Roman" w:cs="Times New Roman"/>
          <w:szCs w:val="24"/>
        </w:rPr>
        <w:t>δ</w:t>
      </w:r>
      <w:r>
        <w:rPr>
          <w:rFonts w:eastAsia="Times New Roman" w:cs="Times New Roman"/>
          <w:szCs w:val="24"/>
        </w:rPr>
        <w:t xml:space="preserve">ιευθύντριας Ανάπτυξης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που ουσιαστικά δεν λέει τί</w:t>
      </w:r>
      <w:r>
        <w:rPr>
          <w:rFonts w:eastAsia="Times New Roman" w:cs="Times New Roman"/>
          <w:szCs w:val="24"/>
        </w:rPr>
        <w:t>ποτα, υπογραμμίζοντας απλώς ότι δεν έχει καμμία αρμοδιότητα στη λειτουργία της σιδηροδρομικής υποδομής. Και επίσης, μας διαβιβάσατε τρία έγγραφα υφισταμένων σας διευθύνσεων του Υπουργείου σας. Δεν μας απαντήσατε, όμως, στα καίρια ερωτήματα τα οποία υποβάλα</w:t>
      </w:r>
      <w:r>
        <w:rPr>
          <w:rFonts w:eastAsia="Times New Roman" w:cs="Times New Roman"/>
          <w:szCs w:val="24"/>
        </w:rPr>
        <w:t>με.</w:t>
      </w:r>
    </w:p>
    <w:p w14:paraId="09035C4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ο ΥΠΕΞ σπατάλησε μόνο μια πρόταση, τονίζοντας απλώς ότι </w:t>
      </w:r>
      <w:proofErr w:type="spellStart"/>
      <w:r>
        <w:rPr>
          <w:rFonts w:eastAsia="Times New Roman" w:cs="Times New Roman"/>
          <w:szCs w:val="24"/>
        </w:rPr>
        <w:t>εκφεύγει</w:t>
      </w:r>
      <w:proofErr w:type="spellEnd"/>
      <w:r>
        <w:rPr>
          <w:rFonts w:eastAsia="Times New Roman" w:cs="Times New Roman"/>
          <w:szCs w:val="24"/>
        </w:rPr>
        <w:t xml:space="preserve"> των αρμοδιοτήτων του. Αλίμονο! Για όνομα του Θεού! Είναι δυνατόν να γίνεται αυτό το πράγμα; Με τόσες υφιστάμενες πρεσβείες του Υπουργείου του, σε όλες τις χώρες μέσω τ</w:t>
      </w:r>
      <w:r>
        <w:rPr>
          <w:rFonts w:eastAsia="Times New Roman" w:cs="Times New Roman"/>
          <w:szCs w:val="24"/>
        </w:rPr>
        <w:t>ων οποίων διέρχεται αυτό το καινούρ</w:t>
      </w:r>
      <w:r>
        <w:rPr>
          <w:rFonts w:eastAsia="Times New Roman" w:cs="Times New Roman"/>
          <w:szCs w:val="24"/>
        </w:rPr>
        <w:t>γ</w:t>
      </w:r>
      <w:r>
        <w:rPr>
          <w:rFonts w:eastAsia="Times New Roman" w:cs="Times New Roman"/>
          <w:szCs w:val="24"/>
        </w:rPr>
        <w:t xml:space="preserve">ιο, το νέο </w:t>
      </w:r>
      <w:proofErr w:type="spellStart"/>
      <w:r>
        <w:rPr>
          <w:rFonts w:eastAsia="Times New Roman" w:cs="Times New Roman"/>
          <w:szCs w:val="24"/>
        </w:rPr>
        <w:t>Οριάν</w:t>
      </w:r>
      <w:proofErr w:type="spellEnd"/>
      <w:r>
        <w:rPr>
          <w:rFonts w:eastAsia="Times New Roman" w:cs="Times New Roman"/>
          <w:szCs w:val="24"/>
        </w:rPr>
        <w:t xml:space="preserve"> Εξπρές δεν ενδιαφερόταν; Αυτή είναι η λειτουργία της σημερινής Κυβέρνησης. </w:t>
      </w:r>
    </w:p>
    <w:p w14:paraId="09035C4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η νέα, όμως, «θαλάσσια Εγνατία» δεν μπορεί να υλοποιηθεί με ευθύνη του αρμοδίου Υπουργείου. Ας ελπίσουμε να ακούσει ο νέος </w:t>
      </w:r>
      <w:r>
        <w:rPr>
          <w:rFonts w:eastAsia="Times New Roman" w:cs="Times New Roman"/>
          <w:szCs w:val="24"/>
        </w:rPr>
        <w:t>Υπουργός τα παράπονά μας τόσο σε αυτό το ζήτημα όσο και στο ζήτημα της Λιμενικής Ακαδημίας, την οποία τορπίλισε ο Υφυπουργός του ευρισκόμενος πριν από τέσσερις-πέντε μέρες στον Έβρο. Αυτό σημαίνει εύρυθμη λειτουργία σε όλα.</w:t>
      </w:r>
    </w:p>
    <w:p w14:paraId="09035C4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πρόθεση να </w:t>
      </w:r>
      <w:r>
        <w:rPr>
          <w:rFonts w:eastAsia="Times New Roman" w:cs="Times New Roman"/>
          <w:szCs w:val="24"/>
        </w:rPr>
        <w:t>προχωρήσετε ουσιαστικά -και όχι στα λόγια- το έργο σε Αλεξανδρούπολη και Σαμοθράκη; Ο Πρόεδρος του Οργανισμού Λιμένος Αλεξανδρούπολης σε δηλώσεις του σε τοπικά μέσα μαζικής ενημέρωσης, τον Ιούλιο γι’ αυτό το θέμα, υποστήριξε ότι κομβικό σημείο για τη δημιο</w:t>
      </w:r>
      <w:r>
        <w:rPr>
          <w:rFonts w:eastAsia="Times New Roman" w:cs="Times New Roman"/>
          <w:szCs w:val="24"/>
        </w:rPr>
        <w:t xml:space="preserve">υργία εγκαταστάσεων είναι η ύπαρξη ενός δικτύου </w:t>
      </w:r>
      <w:proofErr w:type="spellStart"/>
      <w:r>
        <w:rPr>
          <w:rFonts w:eastAsia="Times New Roman" w:cs="Times New Roman"/>
          <w:szCs w:val="24"/>
        </w:rPr>
        <w:t>υδατοδρομίων</w:t>
      </w:r>
      <w:proofErr w:type="spellEnd"/>
      <w:r>
        <w:rPr>
          <w:rFonts w:eastAsia="Times New Roman" w:cs="Times New Roman"/>
          <w:szCs w:val="24"/>
        </w:rPr>
        <w:t xml:space="preserve"> σε όλο το </w:t>
      </w:r>
      <w:r>
        <w:rPr>
          <w:rFonts w:eastAsia="Times New Roman" w:cs="Times New Roman"/>
          <w:szCs w:val="24"/>
        </w:rPr>
        <w:t>β</w:t>
      </w:r>
      <w:r>
        <w:rPr>
          <w:rFonts w:eastAsia="Times New Roman" w:cs="Times New Roman"/>
          <w:szCs w:val="24"/>
        </w:rPr>
        <w:t>όρειο Αιγαίο, προκειμένου να μπορούν τα υδροπλάνα να ανεφοδιάζονται. Έχετε προχωρήσει, κύριε Υπουργέ, στο σχεδιασμό του δικτύου; Σε ποιο σημείο βρισκόμαστε και πότε νομίζετε ότι θα ολο</w:t>
      </w:r>
      <w:r>
        <w:rPr>
          <w:rFonts w:eastAsia="Times New Roman" w:cs="Times New Roman"/>
          <w:szCs w:val="24"/>
        </w:rPr>
        <w:t xml:space="preserve">κληρωθεί; </w:t>
      </w:r>
    </w:p>
    <w:p w14:paraId="09035C4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Παράλληλα όμως, ο παραπάνω παράγων εξέφρασε και ορισμένες ενστάσεις για την Αλεξανδρούπολη, καθώς δεν έχει οριστικοποιηθεί ο χώρος της </w:t>
      </w:r>
      <w:r>
        <w:rPr>
          <w:rFonts w:eastAsia="Times New Roman" w:cs="Times New Roman"/>
          <w:szCs w:val="24"/>
        </w:rPr>
        <w:t>από-</w:t>
      </w:r>
      <w:r>
        <w:rPr>
          <w:rFonts w:eastAsia="Times New Roman" w:cs="Times New Roman"/>
          <w:szCs w:val="24"/>
        </w:rPr>
        <w:t>επιβίβασης των επιβατών. Ένα ζήτημα που μπορεί να επιλυθεί με τη συνδρομή και του ΤΑΙΠΕΔ</w:t>
      </w:r>
      <w:r>
        <w:rPr>
          <w:rFonts w:eastAsia="Times New Roman" w:cs="Times New Roman"/>
          <w:szCs w:val="24"/>
        </w:rPr>
        <w:t>,</w:t>
      </w:r>
      <w:r>
        <w:rPr>
          <w:rFonts w:eastAsia="Times New Roman" w:cs="Times New Roman"/>
          <w:szCs w:val="24"/>
        </w:rPr>
        <w:t xml:space="preserve"> που έχει εντάξει</w:t>
      </w:r>
      <w:r>
        <w:rPr>
          <w:rFonts w:eastAsia="Times New Roman" w:cs="Times New Roman"/>
          <w:szCs w:val="24"/>
        </w:rPr>
        <w:t xml:space="preserve"> το λιμάνι στο Πρόγραμμα Συμβάσεων Παραχώρησης, όπως είναι και τα άλλα εννέα της χώρας, δηλαδή στο σύνολο δέκα. Αυτό θα το εξασφαλίσετε με νομοθετική πρόβλεψη μέσα στον νόμο, που αυτή τη στιγμή συζητούμε εδώ;</w:t>
      </w:r>
    </w:p>
    <w:p w14:paraId="09035C4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Αυτό που ζητάμε από το Υπουργείο σας είναι να μ</w:t>
      </w:r>
      <w:r>
        <w:rPr>
          <w:rFonts w:eastAsia="Times New Roman" w:cs="Times New Roman"/>
          <w:szCs w:val="24"/>
        </w:rPr>
        <w:t xml:space="preserve">ας παρουσιάσετε ένα χρονοδιάγραμμα για το πότε θα προχωρήσουν οι εργασίες των </w:t>
      </w:r>
      <w:proofErr w:type="spellStart"/>
      <w:r>
        <w:rPr>
          <w:rFonts w:eastAsia="Times New Roman" w:cs="Times New Roman"/>
          <w:szCs w:val="24"/>
        </w:rPr>
        <w:t>υδατοδρομίων</w:t>
      </w:r>
      <w:proofErr w:type="spellEnd"/>
      <w:r>
        <w:rPr>
          <w:rFonts w:eastAsia="Times New Roman" w:cs="Times New Roman"/>
          <w:szCs w:val="24"/>
        </w:rPr>
        <w:t xml:space="preserve"> στην Αλεξανδρούπολη και στην </w:t>
      </w:r>
      <w:proofErr w:type="spellStart"/>
      <w:r w:rsidRPr="003C2E89">
        <w:rPr>
          <w:rFonts w:eastAsia="Times New Roman" w:cs="Times New Roman"/>
          <w:szCs w:val="24"/>
        </w:rPr>
        <w:t>Καμαριώτισσα</w:t>
      </w:r>
      <w:proofErr w:type="spellEnd"/>
      <w:r w:rsidRPr="003C2E89">
        <w:rPr>
          <w:rFonts w:eastAsia="Times New Roman" w:cs="Times New Roman"/>
          <w:szCs w:val="24"/>
        </w:rPr>
        <w:t xml:space="preserve"> </w:t>
      </w:r>
      <w:r>
        <w:rPr>
          <w:rFonts w:eastAsia="Times New Roman" w:cs="Times New Roman"/>
          <w:szCs w:val="24"/>
        </w:rPr>
        <w:t xml:space="preserve">της Σαμοθράκης. Αυτό μας ενδιαφέρει, αυτό </w:t>
      </w:r>
      <w:r>
        <w:rPr>
          <w:rFonts w:eastAsia="Times New Roman" w:cs="Times New Roman"/>
          <w:szCs w:val="24"/>
        </w:rPr>
        <w:lastRenderedPageBreak/>
        <w:t>επιδιώκουμε, αυτό ζητούμε, αυτό ζητάει ο κόσμος. Ένα ρεαλιστικό, όμως, χρονοδιάγρ</w:t>
      </w:r>
      <w:r>
        <w:rPr>
          <w:rFonts w:eastAsia="Times New Roman" w:cs="Times New Roman"/>
          <w:szCs w:val="24"/>
        </w:rPr>
        <w:t>αμμα</w:t>
      </w:r>
      <w:r>
        <w:rPr>
          <w:rFonts w:eastAsia="Times New Roman" w:cs="Times New Roman"/>
          <w:szCs w:val="24"/>
        </w:rPr>
        <w:t>,</w:t>
      </w:r>
      <w:r>
        <w:rPr>
          <w:rFonts w:eastAsia="Times New Roman" w:cs="Times New Roman"/>
          <w:szCs w:val="24"/>
        </w:rPr>
        <w:t xml:space="preserve"> που δεν θα δημιουργήσει φρούδες ελπίδες στους κατοίκους του Έβρου και της Σαμοθράκης, που δυστυχώς πάντα κατά αυτόν τον τρόπο λειτουργείτε.</w:t>
      </w:r>
    </w:p>
    <w:p w14:paraId="09035C4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ευχαριστώ.</w:t>
      </w:r>
    </w:p>
    <w:p w14:paraId="09035C4E" w14:textId="77777777" w:rsidR="00850D36" w:rsidRDefault="006A790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Αναστάσιος </w:t>
      </w:r>
      <w:proofErr w:type="spellStart"/>
      <w:r>
        <w:rPr>
          <w:rFonts w:eastAsia="Times New Roman" w:cs="Times New Roman"/>
          <w:szCs w:val="24"/>
        </w:rPr>
        <w:t>Δημοσχάκης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035C4F"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035C50" w14:textId="77777777" w:rsidR="00850D36" w:rsidRDefault="006A7907">
      <w:pPr>
        <w:spacing w:line="600" w:lineRule="auto"/>
        <w:ind w:firstLine="709"/>
        <w:jc w:val="both"/>
        <w:rPr>
          <w:rFonts w:eastAsia="Times New Roman" w:cs="Times New Roman"/>
          <w:szCs w:val="24"/>
        </w:rPr>
      </w:pPr>
      <w:r w:rsidRPr="0024276F">
        <w:rPr>
          <w:rFonts w:eastAsia="Times New Roman" w:cs="Times New Roman"/>
          <w:b/>
          <w:szCs w:val="24"/>
        </w:rPr>
        <w:t>ΠΡΟΕΔΡΕΥΟΥΣΑ (Αναστασία</w:t>
      </w:r>
      <w:r>
        <w:rPr>
          <w:rFonts w:eastAsia="Times New Roman" w:cs="Times New Roman"/>
          <w:b/>
          <w:szCs w:val="24"/>
        </w:rPr>
        <w:t xml:space="preserve"> </w:t>
      </w:r>
      <w:r w:rsidRPr="0024276F">
        <w:rPr>
          <w:rFonts w:eastAsia="Times New Roman" w:cs="Times New Roman"/>
          <w:b/>
          <w:szCs w:val="24"/>
        </w:rPr>
        <w:t>Χριστοδουλοπού</w:t>
      </w:r>
      <w:r w:rsidRPr="0024276F">
        <w:rPr>
          <w:rFonts w:eastAsia="Times New Roman" w:cs="Times New Roman"/>
          <w:b/>
          <w:szCs w:val="24"/>
        </w:rPr>
        <w:t>λου):</w:t>
      </w:r>
      <w:r>
        <w:rPr>
          <w:rFonts w:eastAsia="Times New Roman" w:cs="Times New Roman"/>
          <w:szCs w:val="24"/>
        </w:rPr>
        <w:t xml:space="preserve"> Ευχαριστούμε.</w:t>
      </w:r>
    </w:p>
    <w:p w14:paraId="09035C5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Βουλευτής κ. Κωνσταντίνος Καραμανλής, Βουλευτής Σερρών, ζητεί άδεια ολιγοήμερης απουσίας του στο εξωτερικό, προκειμένου να συμμετάσχει σε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σ</w:t>
      </w:r>
      <w:r>
        <w:rPr>
          <w:rFonts w:eastAsia="Times New Roman" w:cs="Times New Roman"/>
          <w:szCs w:val="24"/>
        </w:rPr>
        <w:t>υνέδριο, από τη Δευτέρα 8 Οκτωβρίου 2018 μέχρι και την Πέμπτη 11 Οκτωβρίου 2018. Η Βουλ</w:t>
      </w:r>
      <w:r>
        <w:rPr>
          <w:rFonts w:eastAsia="Times New Roman" w:cs="Times New Roman"/>
          <w:szCs w:val="24"/>
        </w:rPr>
        <w:t>ή εγκρίνει;</w:t>
      </w:r>
    </w:p>
    <w:p w14:paraId="09035C52"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Ο</w:t>
      </w:r>
      <w:r w:rsidRPr="00C73586">
        <w:rPr>
          <w:rFonts w:eastAsia="Times New Roman" w:cs="Times New Roman"/>
          <w:b/>
          <w:szCs w:val="24"/>
        </w:rPr>
        <w:t>ΛΟΙ</w:t>
      </w:r>
      <w:r>
        <w:rPr>
          <w:rFonts w:eastAsia="Times New Roman" w:cs="Times New Roman"/>
          <w:b/>
          <w:szCs w:val="24"/>
        </w:rPr>
        <w:t xml:space="preserve"> ΟΙ</w:t>
      </w:r>
      <w:r w:rsidRPr="00C73586">
        <w:rPr>
          <w:rFonts w:eastAsia="Times New Roman" w:cs="Times New Roman"/>
          <w:b/>
          <w:szCs w:val="24"/>
        </w:rPr>
        <w:t xml:space="preserve"> ΒΟΥΛΕΥΤΕΣ:</w:t>
      </w:r>
      <w:r>
        <w:rPr>
          <w:rFonts w:eastAsia="Times New Roman" w:cs="Times New Roman"/>
          <w:szCs w:val="24"/>
        </w:rPr>
        <w:t xml:space="preserve"> Μάλιστα, μάλιστα.</w:t>
      </w:r>
    </w:p>
    <w:p w14:paraId="09035C53" w14:textId="77777777" w:rsidR="00850D36" w:rsidRDefault="006A7907">
      <w:pPr>
        <w:spacing w:line="600" w:lineRule="auto"/>
        <w:ind w:firstLine="720"/>
        <w:jc w:val="both"/>
        <w:rPr>
          <w:rFonts w:eastAsia="Times New Roman" w:cs="Times New Roman"/>
          <w:szCs w:val="24"/>
        </w:rPr>
      </w:pPr>
      <w:r w:rsidRPr="0024276F">
        <w:rPr>
          <w:rFonts w:eastAsia="Times New Roman" w:cs="Times New Roman"/>
          <w:b/>
          <w:szCs w:val="24"/>
        </w:rPr>
        <w:t>ΠΡΟΕΔΡΕΥΟΥΣΑ (Αναστασία</w:t>
      </w:r>
      <w:r>
        <w:rPr>
          <w:rFonts w:eastAsia="Times New Roman" w:cs="Times New Roman"/>
          <w:b/>
          <w:szCs w:val="24"/>
        </w:rPr>
        <w:t xml:space="preserve"> </w:t>
      </w:r>
      <w:r w:rsidRPr="0024276F">
        <w:rPr>
          <w:rFonts w:eastAsia="Times New Roman" w:cs="Times New Roman"/>
          <w:b/>
          <w:szCs w:val="24"/>
        </w:rPr>
        <w:t>Χριστοδουλοπούλου):</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9035C5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Τον λόγο έχει ο Υπουργός κ. Μαυραγάνης για εννέα λεπτά.</w:t>
      </w:r>
    </w:p>
    <w:p w14:paraId="09035C55" w14:textId="77777777" w:rsidR="00850D36" w:rsidRDefault="006A7907">
      <w:pPr>
        <w:spacing w:line="600" w:lineRule="auto"/>
        <w:ind w:firstLine="720"/>
        <w:contextualSpacing/>
        <w:jc w:val="both"/>
        <w:rPr>
          <w:rFonts w:eastAsia="Times New Roman"/>
          <w:szCs w:val="24"/>
        </w:rPr>
      </w:pPr>
      <w:r w:rsidRPr="008E2367">
        <w:rPr>
          <w:rFonts w:eastAsia="Times New Roman"/>
          <w:b/>
          <w:szCs w:val="24"/>
        </w:rPr>
        <w:lastRenderedPageBreak/>
        <w:t>ΝΙΚΟΛΑΟΣ ΜΑΥΡΑΓΑΝΗΣ (Υφυπουργός Υποδομών και Μεταφορών):</w:t>
      </w:r>
      <w:r>
        <w:rPr>
          <w:rFonts w:eastAsia="Times New Roman"/>
          <w:szCs w:val="24"/>
        </w:rPr>
        <w:t xml:space="preserve"> Ευχαριστώ, κυρία Πρόεδρε.</w:t>
      </w:r>
    </w:p>
    <w:p w14:paraId="09035C56"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το παρόν νομοσχέδιο έρχεται πράγματι να καλύψει ένα νομοθετικό κενό που υπήρχε και ένα, αν θέλετε, επιχειρησιακό κενό που δημιουργείτο ακριβώς από το θεσμικό κενό. </w:t>
      </w:r>
    </w:p>
    <w:p w14:paraId="09035C57" w14:textId="77777777" w:rsidR="00850D36" w:rsidRDefault="006A7907">
      <w:pPr>
        <w:spacing w:line="600" w:lineRule="auto"/>
        <w:ind w:firstLine="720"/>
        <w:contextualSpacing/>
        <w:jc w:val="both"/>
        <w:rPr>
          <w:rFonts w:eastAsia="Times New Roman"/>
          <w:szCs w:val="24"/>
        </w:rPr>
      </w:pPr>
      <w:r>
        <w:rPr>
          <w:rFonts w:eastAsia="Times New Roman"/>
          <w:szCs w:val="24"/>
        </w:rPr>
        <w:t>(Στο σημείο αυτό την Προεδρική Έδρα</w:t>
      </w:r>
      <w:r>
        <w:rPr>
          <w:rFonts w:eastAsia="Times New Roman"/>
          <w:szCs w:val="24"/>
        </w:rPr>
        <w:t xml:space="preserve"> καταλαμβάνει ο Ζ΄ Αντιπρόεδρος της Βουλής κ. </w:t>
      </w:r>
      <w:r w:rsidRPr="006728CA">
        <w:rPr>
          <w:rFonts w:eastAsia="Times New Roman"/>
          <w:b/>
          <w:szCs w:val="24"/>
        </w:rPr>
        <w:t>ΣΠΥΡΙΔΩΝ ΛΥΚΟΥΔΗΣ</w:t>
      </w:r>
      <w:r>
        <w:rPr>
          <w:rFonts w:eastAsia="Times New Roman"/>
          <w:szCs w:val="24"/>
        </w:rPr>
        <w:t>)</w:t>
      </w:r>
    </w:p>
    <w:p w14:paraId="09035C58" w14:textId="77777777" w:rsidR="00850D36" w:rsidRDefault="006A7907">
      <w:pPr>
        <w:spacing w:line="600" w:lineRule="auto"/>
        <w:ind w:firstLine="720"/>
        <w:contextualSpacing/>
        <w:jc w:val="both"/>
        <w:rPr>
          <w:rFonts w:eastAsia="Times New Roman"/>
          <w:szCs w:val="24"/>
        </w:rPr>
      </w:pPr>
      <w:r>
        <w:rPr>
          <w:rFonts w:eastAsia="Times New Roman"/>
          <w:szCs w:val="24"/>
        </w:rPr>
        <w:t>Είπαν κάποιοι ότι είχαν γίνει προσπάθειες. Πράγματι είχαν γίνει προσπάθειες ατελέσφορες από το 2005 και εκείθεν, αλλά και το 2013. Μάλιστα, άκουσα στην Αίθουσα, αλλά και στις συνεδριάσεις των</w:t>
      </w:r>
      <w:r>
        <w:rPr>
          <w:rFonts w:eastAsia="Times New Roman"/>
          <w:szCs w:val="24"/>
        </w:rPr>
        <w:t xml:space="preserve"> </w:t>
      </w:r>
      <w:r>
        <w:rPr>
          <w:rFonts w:eastAsia="Times New Roman"/>
          <w:szCs w:val="24"/>
        </w:rPr>
        <w:t>ε</w:t>
      </w:r>
      <w:r>
        <w:rPr>
          <w:rFonts w:eastAsia="Times New Roman"/>
          <w:szCs w:val="24"/>
        </w:rPr>
        <w:t>πιτροπών, φωνές από τους φορείς της Αντιπολίτευσης να λένε ότι δεν είμαστε τάχα ικανοί να διαχειριστούμε αυτόν τον τομέα, διότι δεν γνωρίζουμε τι ακριβώς πρέπει να κάνουμε για την ιδιωτική επιχειρηματικότητα και γι’ αυτόν τον λόγο φρονούν ότι οι δικές το</w:t>
      </w:r>
      <w:r>
        <w:rPr>
          <w:rFonts w:eastAsia="Times New Roman"/>
          <w:szCs w:val="24"/>
        </w:rPr>
        <w:t>υς προσπάθειες ήταν τελέσφορες, ενώ οι δικές μας θα καταλήξουν ατελέσφορες, μόνο που τα ίδια τα στοιχεία είναι συντριπτικά εις βάρος τους. Ξεκίνησαν μια προσπάθεια το 2005 και μέχρι το 2015 λένε ότι κατάφεραν να δώσουν τρεις άδειες μέσα σε δέκα χρόνια. Είν</w:t>
      </w:r>
      <w:r>
        <w:rPr>
          <w:rFonts w:eastAsia="Times New Roman"/>
          <w:szCs w:val="24"/>
        </w:rPr>
        <w:t>αι αληθές αυτό; Εν μέρει ναι. Ούτε καν αυτές δεν μπόρεσαν να δώσουν ούτε καν το θεσμικό πλαίσιο δεν μπόρεσαν να κάνουν ούτε καν να προασπίσουν τις επιχειρηματικές προσπάθειες</w:t>
      </w:r>
      <w:r>
        <w:rPr>
          <w:rFonts w:eastAsia="Times New Roman"/>
          <w:szCs w:val="24"/>
        </w:rPr>
        <w:t>,</w:t>
      </w:r>
      <w:r>
        <w:rPr>
          <w:rFonts w:eastAsia="Times New Roman"/>
          <w:szCs w:val="24"/>
        </w:rPr>
        <w:t xml:space="preserve"> για τις οποίες τόσο πολύ κόπτονται. </w:t>
      </w:r>
    </w:p>
    <w:p w14:paraId="09035C59" w14:textId="77777777" w:rsidR="00850D36" w:rsidRDefault="006A7907">
      <w:pPr>
        <w:spacing w:line="600" w:lineRule="auto"/>
        <w:ind w:firstLine="720"/>
        <w:contextualSpacing/>
        <w:jc w:val="both"/>
        <w:rPr>
          <w:rFonts w:eastAsia="Times New Roman"/>
          <w:szCs w:val="24"/>
        </w:rPr>
      </w:pPr>
      <w:r>
        <w:rPr>
          <w:rFonts w:eastAsia="Times New Roman"/>
          <w:szCs w:val="24"/>
        </w:rPr>
        <w:lastRenderedPageBreak/>
        <w:t xml:space="preserve">Ποιος το λέει αυτό; Η Κυβέρνηση το λέει; Όχι. Συμβούλιο της Επικρατείας, 717 απόφαση του 2015, Μάρτιος του 2015, αίτηση ακύρωσης που χρονίζει από το 2011 και 2012 εις βάρος αδειών ίδρυσης και λειτουργίας </w:t>
      </w:r>
      <w:proofErr w:type="spellStart"/>
      <w:r>
        <w:rPr>
          <w:rFonts w:eastAsia="Times New Roman"/>
          <w:szCs w:val="24"/>
        </w:rPr>
        <w:t>υδατοδρομίων</w:t>
      </w:r>
      <w:proofErr w:type="spellEnd"/>
      <w:r>
        <w:rPr>
          <w:rFonts w:eastAsia="Times New Roman"/>
          <w:szCs w:val="24"/>
        </w:rPr>
        <w:t>, αλλά και των αποφάσεων ΕΣΑΛ του Υπουργ</w:t>
      </w:r>
      <w:r>
        <w:rPr>
          <w:rFonts w:eastAsia="Times New Roman"/>
          <w:szCs w:val="24"/>
        </w:rPr>
        <w:t xml:space="preserve">είου Ναυτιλίας. Τι είναι η ΕΣΑΛ, για να ακούει ο κόσμος και να μαθαίνει; Τα περίφημα έργα του προηγούμενου καθεστώτος. Είναι η Επιτροπή </w:t>
      </w:r>
      <w:r>
        <w:rPr>
          <w:rFonts w:eastAsia="Times New Roman"/>
          <w:szCs w:val="24"/>
        </w:rPr>
        <w:t>Χ</w:t>
      </w:r>
      <w:r>
        <w:rPr>
          <w:rFonts w:eastAsia="Times New Roman"/>
          <w:szCs w:val="24"/>
        </w:rPr>
        <w:t xml:space="preserve">ωροταξίας των </w:t>
      </w:r>
      <w:r>
        <w:rPr>
          <w:rFonts w:eastAsia="Times New Roman"/>
          <w:szCs w:val="24"/>
        </w:rPr>
        <w:t>Λ</w:t>
      </w:r>
      <w:r>
        <w:rPr>
          <w:rFonts w:eastAsia="Times New Roman"/>
          <w:szCs w:val="24"/>
        </w:rPr>
        <w:t xml:space="preserve">ιμένων. Μάλιστα. </w:t>
      </w:r>
    </w:p>
    <w:p w14:paraId="09035C5A" w14:textId="77777777" w:rsidR="00850D36" w:rsidRDefault="006A7907">
      <w:pPr>
        <w:spacing w:line="600" w:lineRule="auto"/>
        <w:ind w:firstLine="720"/>
        <w:contextualSpacing/>
        <w:jc w:val="both"/>
        <w:rPr>
          <w:rFonts w:eastAsia="Times New Roman"/>
          <w:szCs w:val="24"/>
        </w:rPr>
      </w:pPr>
      <w:r>
        <w:rPr>
          <w:rFonts w:eastAsia="Times New Roman"/>
          <w:szCs w:val="24"/>
        </w:rPr>
        <w:t>Τι έκαναν αυτοί, λοιπόν, τόσα χρόνια; Τίποτα. Τι</w:t>
      </w:r>
      <w:r>
        <w:rPr>
          <w:rFonts w:eastAsia="Times New Roman"/>
          <w:szCs w:val="24"/>
        </w:rPr>
        <w:t>,</w:t>
      </w:r>
      <w:r>
        <w:rPr>
          <w:rFonts w:eastAsia="Times New Roman"/>
          <w:szCs w:val="24"/>
        </w:rPr>
        <w:t xml:space="preserve"> δηλαδή; Έδωσαν άδειες επί του τίποτα</w:t>
      </w:r>
      <w:r>
        <w:rPr>
          <w:rFonts w:eastAsia="Times New Roman"/>
          <w:szCs w:val="24"/>
        </w:rPr>
        <w:t xml:space="preserve"> και ήλθε το Συμβούλιο της Επικρατείας και ακυρώνει όλες τις άδειες. Ποιες, δηλαδή; Τις τρεις. Ευτυχώς, αργότερα επικύρωσαν με νόμο αυτές τις άδειες. Δηλαδή, ούτε καν αυτές τις τρεις άδειες στα δέκα χρόνια δεν μπόρεσαν να δώσουν. Αυτή είναι η μεγάλη επιτυχ</w:t>
      </w:r>
      <w:r>
        <w:rPr>
          <w:rFonts w:eastAsia="Times New Roman"/>
          <w:szCs w:val="24"/>
        </w:rPr>
        <w:t xml:space="preserve">ία. Συγχαρητήρια, μπράβο σας. Δεν θα ακολουθήσουμε το μοντέλο σας. </w:t>
      </w:r>
    </w:p>
    <w:p w14:paraId="09035C5B" w14:textId="77777777" w:rsidR="00850D36" w:rsidRDefault="006A7907">
      <w:pPr>
        <w:spacing w:line="600" w:lineRule="auto"/>
        <w:ind w:firstLine="720"/>
        <w:contextualSpacing/>
        <w:jc w:val="both"/>
        <w:rPr>
          <w:rFonts w:eastAsia="Times New Roman"/>
          <w:szCs w:val="24"/>
        </w:rPr>
      </w:pPr>
      <w:r>
        <w:rPr>
          <w:rFonts w:eastAsia="Times New Roman"/>
          <w:szCs w:val="24"/>
        </w:rPr>
        <w:t>Πάμε τώρα στην ουσία. Τι είχαν κάνει; Αυτοί που ξέρουν την επιχειρηματικότητα καλά και την παίζουν στα δάχτυλα είχαν ενώσει τους περιβαλλοντικούς όρους των λιμένων με τους περιβαλλοντικούς</w:t>
      </w:r>
      <w:r>
        <w:rPr>
          <w:rFonts w:eastAsia="Times New Roman"/>
          <w:szCs w:val="24"/>
        </w:rPr>
        <w:t xml:space="preserve"> όρους των υδροπλάνων, των </w:t>
      </w:r>
      <w:proofErr w:type="spellStart"/>
      <w:r>
        <w:rPr>
          <w:rFonts w:eastAsia="Times New Roman"/>
          <w:szCs w:val="24"/>
        </w:rPr>
        <w:t>υδατοδρομίων</w:t>
      </w:r>
      <w:proofErr w:type="spellEnd"/>
      <w:r>
        <w:rPr>
          <w:rFonts w:eastAsia="Times New Roman"/>
          <w:szCs w:val="24"/>
        </w:rPr>
        <w:t>. Τα είχαν ενώσει. Το έκαναν πιο δύσκολο ή πιο εύκολο έτσι; Είναι προφανές για όλον τον κόσμο που ακούει. Είναι πιο δύσκολο. Όταν ενώνεις και «βαραίνεις» τη διαδικασία με όρους περιβαλλοντικούς που αφορούν ολόκληρο το</w:t>
      </w:r>
      <w:r>
        <w:rPr>
          <w:rFonts w:eastAsia="Times New Roman"/>
          <w:szCs w:val="24"/>
        </w:rPr>
        <w:t xml:space="preserve">ν λιμένα και όχι μόνο το </w:t>
      </w:r>
      <w:proofErr w:type="spellStart"/>
      <w:r>
        <w:rPr>
          <w:rFonts w:eastAsia="Times New Roman"/>
          <w:szCs w:val="24"/>
        </w:rPr>
        <w:t>υδατοδρόμιο</w:t>
      </w:r>
      <w:proofErr w:type="spellEnd"/>
      <w:r>
        <w:rPr>
          <w:rFonts w:eastAsia="Times New Roman"/>
          <w:szCs w:val="24"/>
        </w:rPr>
        <w:t xml:space="preserve">, «βαραίνεις» τη διαδικασία. </w:t>
      </w:r>
    </w:p>
    <w:p w14:paraId="09035C5C" w14:textId="77777777" w:rsidR="00850D36" w:rsidRDefault="006A7907">
      <w:pPr>
        <w:spacing w:line="600" w:lineRule="auto"/>
        <w:ind w:firstLine="720"/>
        <w:contextualSpacing/>
        <w:jc w:val="both"/>
        <w:rPr>
          <w:rFonts w:eastAsia="Times New Roman"/>
          <w:szCs w:val="24"/>
        </w:rPr>
      </w:pPr>
      <w:r>
        <w:rPr>
          <w:rFonts w:eastAsia="Times New Roman"/>
          <w:szCs w:val="24"/>
        </w:rPr>
        <w:lastRenderedPageBreak/>
        <w:t xml:space="preserve">Τι κάνουμε; Αποσπούμε αυτές τις </w:t>
      </w:r>
      <w:proofErr w:type="spellStart"/>
      <w:r>
        <w:rPr>
          <w:rFonts w:eastAsia="Times New Roman"/>
          <w:szCs w:val="24"/>
        </w:rPr>
        <w:t>αδειοδοτήσεις</w:t>
      </w:r>
      <w:proofErr w:type="spellEnd"/>
      <w:r>
        <w:rPr>
          <w:rFonts w:eastAsia="Times New Roman"/>
          <w:szCs w:val="24"/>
        </w:rPr>
        <w:t xml:space="preserve">. </w:t>
      </w:r>
      <w:proofErr w:type="spellStart"/>
      <w:r>
        <w:rPr>
          <w:rFonts w:eastAsia="Times New Roman"/>
          <w:szCs w:val="24"/>
        </w:rPr>
        <w:t>Απεξαρτούμε</w:t>
      </w:r>
      <w:proofErr w:type="spellEnd"/>
      <w:r>
        <w:rPr>
          <w:rFonts w:eastAsia="Times New Roman"/>
          <w:szCs w:val="24"/>
        </w:rPr>
        <w:t xml:space="preserve"> την </w:t>
      </w:r>
      <w:proofErr w:type="spellStart"/>
      <w:r>
        <w:rPr>
          <w:rFonts w:eastAsia="Times New Roman"/>
          <w:szCs w:val="24"/>
        </w:rPr>
        <w:t>αδειοδότηση</w:t>
      </w:r>
      <w:proofErr w:type="spellEnd"/>
      <w:r>
        <w:rPr>
          <w:rFonts w:eastAsia="Times New Roman"/>
          <w:szCs w:val="24"/>
        </w:rPr>
        <w:t xml:space="preserve"> του </w:t>
      </w:r>
      <w:proofErr w:type="spellStart"/>
      <w:r>
        <w:rPr>
          <w:rFonts w:eastAsia="Times New Roman"/>
          <w:szCs w:val="24"/>
        </w:rPr>
        <w:t>υδατοδρομίου</w:t>
      </w:r>
      <w:proofErr w:type="spellEnd"/>
      <w:r>
        <w:rPr>
          <w:rFonts w:eastAsia="Times New Roman"/>
          <w:szCs w:val="24"/>
        </w:rPr>
        <w:t xml:space="preserve"> από την </w:t>
      </w:r>
      <w:proofErr w:type="spellStart"/>
      <w:r>
        <w:rPr>
          <w:rFonts w:eastAsia="Times New Roman"/>
          <w:szCs w:val="24"/>
        </w:rPr>
        <w:t>αδειοδότηση</w:t>
      </w:r>
      <w:proofErr w:type="spellEnd"/>
      <w:r>
        <w:rPr>
          <w:rFonts w:eastAsia="Times New Roman"/>
          <w:szCs w:val="24"/>
        </w:rPr>
        <w:t xml:space="preserve"> του λιμένα και για να μην έχουν χωροταξικά προβλήματα, όπως σας είπα πριν, και</w:t>
      </w:r>
      <w:r>
        <w:rPr>
          <w:rFonts w:eastAsia="Times New Roman"/>
          <w:szCs w:val="24"/>
        </w:rPr>
        <w:t xml:space="preserve"> για να μην έχουν περιβαλλοντικά προβλήματα και για να πέφτουν σε κατηγορία, στην Α2 ή και κατά περιπτώσεις στη Β κατηγορία με πρότυπες περιβαλλοντικές δεσμεύσεις και όλα αυτά προφανώς είναι υπέρ της επιχειρηματικότητας.</w:t>
      </w:r>
    </w:p>
    <w:p w14:paraId="09035C5D"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Τι άλλο κάνουμε; </w:t>
      </w:r>
      <w:proofErr w:type="spellStart"/>
      <w:r>
        <w:rPr>
          <w:rFonts w:eastAsia="Times New Roman"/>
          <w:szCs w:val="24"/>
        </w:rPr>
        <w:t>Απεξαρτούμε</w:t>
      </w:r>
      <w:proofErr w:type="spellEnd"/>
      <w:r>
        <w:rPr>
          <w:rFonts w:eastAsia="Times New Roman"/>
          <w:szCs w:val="24"/>
        </w:rPr>
        <w:t xml:space="preserve"> την άδ</w:t>
      </w:r>
      <w:r>
        <w:rPr>
          <w:rFonts w:eastAsia="Times New Roman"/>
          <w:szCs w:val="24"/>
        </w:rPr>
        <w:t>εια ίδρυσης από την άδεια λειτουργίας. Λένε κάποιοι</w:t>
      </w:r>
      <w:r w:rsidRPr="00854EEC">
        <w:rPr>
          <w:rFonts w:eastAsia="Times New Roman"/>
          <w:szCs w:val="24"/>
        </w:rPr>
        <w:t>:</w:t>
      </w:r>
      <w:r>
        <w:rPr>
          <w:rFonts w:eastAsia="Times New Roman"/>
          <w:szCs w:val="24"/>
        </w:rPr>
        <w:t xml:space="preserve"> «Αυτό είναι εις βάρος της ιδιωτικής πρωτοβουλίας</w:t>
      </w:r>
      <w:r>
        <w:rPr>
          <w:rFonts w:eastAsia="Times New Roman"/>
          <w:szCs w:val="24"/>
        </w:rPr>
        <w:t>.</w:t>
      </w:r>
      <w:r>
        <w:rPr>
          <w:rFonts w:eastAsia="Times New Roman"/>
          <w:szCs w:val="24"/>
        </w:rPr>
        <w:t>». Τι λέτε; Βασικός άξονας και προϋπόθεση για να υπάρξει ιδιωτική πρωτοβουλία είναι να υπάρχει βιωσιμότητα. Πότε θα υπάρξει βιωσιμότητα των δικτύων υδροπλ</w:t>
      </w:r>
      <w:r>
        <w:rPr>
          <w:rFonts w:eastAsia="Times New Roman"/>
          <w:szCs w:val="24"/>
        </w:rPr>
        <w:t xml:space="preserve">άνων και συνδέσεων υδροπλάνων σε όλη την επικράτεια αλλά και έξω από την επικράτεια; Όταν δημιουργηθεί δίκτυο σύνδεσης υδροπλάνων μέσα στην επικράτεια και σε σχέση με </w:t>
      </w:r>
      <w:r>
        <w:rPr>
          <w:rFonts w:eastAsia="Times New Roman"/>
          <w:szCs w:val="24"/>
        </w:rPr>
        <w:t>άλλες,</w:t>
      </w:r>
      <w:r>
        <w:rPr>
          <w:rFonts w:eastAsia="Times New Roman"/>
          <w:szCs w:val="24"/>
        </w:rPr>
        <w:t xml:space="preserve"> όμορες χώρες.</w:t>
      </w:r>
    </w:p>
    <w:p w14:paraId="09035C5E"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 xml:space="preserve">Πώς θα δημιουργηθεί αυτό εάν δεν </w:t>
      </w:r>
      <w:r w:rsidRPr="001315D7">
        <w:rPr>
          <w:rFonts w:eastAsia="Times New Roman"/>
          <w:szCs w:val="24"/>
        </w:rPr>
        <w:t>υπάρχει γενικός συντονισμός των αδε</w:t>
      </w:r>
      <w:r w:rsidRPr="001315D7">
        <w:rPr>
          <w:rFonts w:eastAsia="Times New Roman"/>
          <w:szCs w:val="24"/>
        </w:rPr>
        <w:t>ιών ίδρυσης</w:t>
      </w:r>
      <w:r>
        <w:rPr>
          <w:rFonts w:eastAsia="Times New Roman"/>
          <w:szCs w:val="24"/>
        </w:rPr>
        <w:t>;</w:t>
      </w:r>
      <w:r w:rsidRPr="001315D7">
        <w:rPr>
          <w:rFonts w:eastAsia="Times New Roman"/>
          <w:szCs w:val="24"/>
        </w:rPr>
        <w:t xml:space="preserve"> </w:t>
      </w:r>
      <w:r>
        <w:rPr>
          <w:rFonts w:eastAsia="Times New Roman"/>
          <w:szCs w:val="24"/>
        </w:rPr>
        <w:t>Π</w:t>
      </w:r>
      <w:r w:rsidRPr="001315D7">
        <w:rPr>
          <w:rFonts w:eastAsia="Times New Roman"/>
          <w:szCs w:val="24"/>
        </w:rPr>
        <w:t>οτέ δεν πρόκειται να δημιουργηθεί</w:t>
      </w:r>
      <w:r>
        <w:rPr>
          <w:rFonts w:eastAsia="Times New Roman"/>
          <w:szCs w:val="24"/>
        </w:rPr>
        <w:t>.</w:t>
      </w:r>
      <w:r w:rsidRPr="001315D7">
        <w:rPr>
          <w:rFonts w:eastAsia="Times New Roman"/>
          <w:szCs w:val="24"/>
        </w:rPr>
        <w:t xml:space="preserve"> </w:t>
      </w:r>
      <w:r>
        <w:rPr>
          <w:rFonts w:eastAsia="Times New Roman"/>
          <w:szCs w:val="24"/>
        </w:rPr>
        <w:t xml:space="preserve">Λένε ότι </w:t>
      </w:r>
      <w:r w:rsidRPr="001315D7">
        <w:rPr>
          <w:rFonts w:eastAsia="Times New Roman"/>
          <w:szCs w:val="24"/>
        </w:rPr>
        <w:t xml:space="preserve">δώσαμε άδειες </w:t>
      </w:r>
      <w:r>
        <w:rPr>
          <w:rFonts w:eastAsia="Times New Roman"/>
          <w:szCs w:val="24"/>
        </w:rPr>
        <w:t>–</w:t>
      </w:r>
      <w:r w:rsidRPr="001315D7">
        <w:rPr>
          <w:rFonts w:eastAsia="Times New Roman"/>
          <w:szCs w:val="24"/>
        </w:rPr>
        <w:t>τρεις</w:t>
      </w:r>
      <w:r>
        <w:rPr>
          <w:rFonts w:eastAsia="Times New Roman"/>
          <w:szCs w:val="24"/>
        </w:rPr>
        <w:t>-</w:t>
      </w:r>
      <w:r w:rsidRPr="001315D7">
        <w:rPr>
          <w:rFonts w:eastAsia="Times New Roman"/>
          <w:szCs w:val="24"/>
        </w:rPr>
        <w:t xml:space="preserve"> στα δέκα χρόνια και αυτές ατελέσφορα ακυρώθηκαν </w:t>
      </w:r>
      <w:r>
        <w:rPr>
          <w:rFonts w:eastAsia="Times New Roman"/>
          <w:szCs w:val="24"/>
        </w:rPr>
        <w:t>από το Συμβούλιο της Επικρατείας. Μάλιστα. Λ</w:t>
      </w:r>
      <w:r w:rsidRPr="001315D7">
        <w:rPr>
          <w:rFonts w:eastAsia="Times New Roman"/>
          <w:szCs w:val="24"/>
        </w:rPr>
        <w:t>ειτούργησαν</w:t>
      </w:r>
      <w:r>
        <w:rPr>
          <w:rFonts w:eastAsia="Times New Roman"/>
          <w:szCs w:val="24"/>
        </w:rPr>
        <w:t>;</w:t>
      </w:r>
      <w:r w:rsidRPr="001315D7">
        <w:rPr>
          <w:rFonts w:eastAsia="Times New Roman"/>
          <w:szCs w:val="24"/>
        </w:rPr>
        <w:t xml:space="preserve"> </w:t>
      </w:r>
      <w:r>
        <w:rPr>
          <w:rFonts w:eastAsia="Times New Roman"/>
          <w:szCs w:val="24"/>
        </w:rPr>
        <w:t xml:space="preserve">Όχι. Γιατί δεν λειτούργησαν; Διότι δεν υπήρχε </w:t>
      </w:r>
      <w:r w:rsidRPr="001315D7">
        <w:rPr>
          <w:rFonts w:eastAsia="Times New Roman"/>
          <w:szCs w:val="24"/>
        </w:rPr>
        <w:t>ακριβώς το συνολικό δίκτυ</w:t>
      </w:r>
      <w:r w:rsidRPr="001315D7">
        <w:rPr>
          <w:rFonts w:eastAsia="Times New Roman"/>
          <w:szCs w:val="24"/>
        </w:rPr>
        <w:t xml:space="preserve">ο που να κάνει βιώσιμο το </w:t>
      </w:r>
      <w:r>
        <w:rPr>
          <w:rFonts w:eastAsia="Times New Roman"/>
          <w:szCs w:val="24"/>
        </w:rPr>
        <w:t xml:space="preserve">όλο δίκτυο. Πώς θα δημιουργηθεί αυτό; </w:t>
      </w:r>
      <w:r>
        <w:rPr>
          <w:rFonts w:eastAsia="Times New Roman"/>
          <w:szCs w:val="24"/>
        </w:rPr>
        <w:lastRenderedPageBreak/>
        <w:t>Μ</w:t>
      </w:r>
      <w:r w:rsidRPr="001315D7">
        <w:rPr>
          <w:rFonts w:eastAsia="Times New Roman"/>
          <w:szCs w:val="24"/>
        </w:rPr>
        <w:t>όνο αν γίνει υπό την εποπτεία</w:t>
      </w:r>
      <w:r>
        <w:rPr>
          <w:rFonts w:eastAsia="Times New Roman"/>
          <w:szCs w:val="24"/>
        </w:rPr>
        <w:t>,</w:t>
      </w:r>
      <w:r w:rsidRPr="001315D7">
        <w:rPr>
          <w:rFonts w:eastAsia="Times New Roman"/>
          <w:szCs w:val="24"/>
        </w:rPr>
        <w:t xml:space="preserve"> την πρόνοια και τη σύνδεση που μπορεί να παράσχει ο κρατικός φορέας</w:t>
      </w:r>
      <w:r>
        <w:rPr>
          <w:rFonts w:eastAsia="Times New Roman"/>
          <w:szCs w:val="24"/>
        </w:rPr>
        <w:t>,</w:t>
      </w:r>
      <w:r w:rsidRPr="001315D7">
        <w:rPr>
          <w:rFonts w:eastAsia="Times New Roman"/>
          <w:szCs w:val="24"/>
        </w:rPr>
        <w:t xml:space="preserve"> μέσω των οργανισμών</w:t>
      </w:r>
      <w:r>
        <w:rPr>
          <w:rFonts w:eastAsia="Times New Roman"/>
          <w:szCs w:val="24"/>
        </w:rPr>
        <w:t xml:space="preserve"> λιμένων, </w:t>
      </w:r>
      <w:r w:rsidRPr="001315D7">
        <w:rPr>
          <w:rFonts w:eastAsia="Times New Roman"/>
          <w:szCs w:val="24"/>
        </w:rPr>
        <w:t>όταν αυτ</w:t>
      </w:r>
      <w:r>
        <w:rPr>
          <w:rFonts w:eastAsia="Times New Roman"/>
          <w:szCs w:val="24"/>
        </w:rPr>
        <w:t>οί</w:t>
      </w:r>
      <w:r w:rsidRPr="001315D7">
        <w:rPr>
          <w:rFonts w:eastAsia="Times New Roman"/>
          <w:szCs w:val="24"/>
        </w:rPr>
        <w:t xml:space="preserve"> ανήκουν σε δημόσιο φορέα ή μέσω της </w:t>
      </w:r>
      <w:r>
        <w:rPr>
          <w:rFonts w:eastAsia="Times New Roman"/>
          <w:szCs w:val="24"/>
        </w:rPr>
        <w:t>δ</w:t>
      </w:r>
      <w:r w:rsidRPr="001315D7">
        <w:rPr>
          <w:rFonts w:eastAsia="Times New Roman"/>
          <w:szCs w:val="24"/>
        </w:rPr>
        <w:t xml:space="preserve">ημόσιας </w:t>
      </w:r>
      <w:r>
        <w:rPr>
          <w:rFonts w:eastAsia="Times New Roman"/>
          <w:szCs w:val="24"/>
        </w:rPr>
        <w:t>α</w:t>
      </w:r>
      <w:r w:rsidRPr="001315D7">
        <w:rPr>
          <w:rFonts w:eastAsia="Times New Roman"/>
          <w:szCs w:val="24"/>
        </w:rPr>
        <w:t xml:space="preserve">ρχής </w:t>
      </w:r>
      <w:r>
        <w:rPr>
          <w:rFonts w:eastAsia="Times New Roman"/>
          <w:szCs w:val="24"/>
        </w:rPr>
        <w:t>λ</w:t>
      </w:r>
      <w:r w:rsidRPr="001315D7">
        <w:rPr>
          <w:rFonts w:eastAsia="Times New Roman"/>
          <w:szCs w:val="24"/>
        </w:rPr>
        <w:t xml:space="preserve">ιμένων </w:t>
      </w:r>
      <w:r>
        <w:rPr>
          <w:rFonts w:eastAsia="Times New Roman"/>
          <w:szCs w:val="24"/>
        </w:rPr>
        <w:t xml:space="preserve">–πιάνω λίγο αδιάβαστους εδώ τους ανθρώπους από την Αντιπολίτευση-, όταν </w:t>
      </w:r>
      <w:r w:rsidRPr="001315D7">
        <w:rPr>
          <w:rFonts w:eastAsia="Times New Roman"/>
          <w:szCs w:val="24"/>
        </w:rPr>
        <w:t>έχουν περάσει οι οργανισμοί λιμένων κατά πλειοψηφία σε ιδιωτικούς φορείς και ιδιωτικές οικονομικές οντότητες</w:t>
      </w:r>
      <w:r>
        <w:rPr>
          <w:rFonts w:eastAsia="Times New Roman"/>
          <w:szCs w:val="24"/>
        </w:rPr>
        <w:t xml:space="preserve">. Τότε, λοιπόν, αυτοί </w:t>
      </w:r>
      <w:r w:rsidRPr="001315D7">
        <w:rPr>
          <w:rFonts w:eastAsia="Times New Roman"/>
          <w:szCs w:val="24"/>
        </w:rPr>
        <w:t>οι δημόσιοι φορείς</w:t>
      </w:r>
      <w:r>
        <w:rPr>
          <w:rFonts w:eastAsia="Times New Roman"/>
          <w:szCs w:val="24"/>
        </w:rPr>
        <w:t xml:space="preserve"> των</w:t>
      </w:r>
      <w:r w:rsidRPr="001315D7">
        <w:rPr>
          <w:rFonts w:eastAsia="Times New Roman"/>
          <w:szCs w:val="24"/>
        </w:rPr>
        <w:t xml:space="preserve"> οργανισμών</w:t>
      </w:r>
      <w:r>
        <w:rPr>
          <w:rFonts w:eastAsia="Times New Roman"/>
          <w:szCs w:val="24"/>
        </w:rPr>
        <w:t>,</w:t>
      </w:r>
      <w:r w:rsidRPr="001315D7">
        <w:rPr>
          <w:rFonts w:eastAsia="Times New Roman"/>
          <w:szCs w:val="24"/>
        </w:rPr>
        <w:t xml:space="preserve"> ή </w:t>
      </w:r>
      <w:r>
        <w:rPr>
          <w:rFonts w:eastAsia="Times New Roman"/>
          <w:szCs w:val="24"/>
        </w:rPr>
        <w:t>στις περι</w:t>
      </w:r>
      <w:r>
        <w:rPr>
          <w:rFonts w:eastAsia="Times New Roman"/>
          <w:szCs w:val="24"/>
        </w:rPr>
        <w:t xml:space="preserve">πτώσεις του ΟΛΠ και του ΟΛΘ </w:t>
      </w:r>
      <w:r w:rsidRPr="001315D7">
        <w:rPr>
          <w:rFonts w:eastAsia="Times New Roman"/>
          <w:szCs w:val="24"/>
        </w:rPr>
        <w:t xml:space="preserve">οι </w:t>
      </w:r>
      <w:r>
        <w:rPr>
          <w:rFonts w:eastAsia="Times New Roman"/>
          <w:szCs w:val="24"/>
        </w:rPr>
        <w:t>δ</w:t>
      </w:r>
      <w:r w:rsidRPr="001315D7">
        <w:rPr>
          <w:rFonts w:eastAsia="Times New Roman"/>
          <w:szCs w:val="24"/>
        </w:rPr>
        <w:t xml:space="preserve">ημόσιες αρχές λιμένων </w:t>
      </w:r>
      <w:r>
        <w:rPr>
          <w:rFonts w:eastAsia="Times New Roman"/>
          <w:szCs w:val="24"/>
        </w:rPr>
        <w:t>κάνουν τις αιτήσεις, παίρνουν</w:t>
      </w:r>
      <w:r w:rsidRPr="001315D7">
        <w:rPr>
          <w:rFonts w:eastAsia="Times New Roman"/>
          <w:szCs w:val="24"/>
        </w:rPr>
        <w:t xml:space="preserve"> τις αποφάσεις για να ιδρύσουν τα </w:t>
      </w:r>
      <w:proofErr w:type="spellStart"/>
      <w:r w:rsidRPr="001315D7">
        <w:rPr>
          <w:rFonts w:eastAsia="Times New Roman"/>
          <w:szCs w:val="24"/>
        </w:rPr>
        <w:t>υδατοδρόμια</w:t>
      </w:r>
      <w:proofErr w:type="spellEnd"/>
      <w:r>
        <w:rPr>
          <w:rFonts w:eastAsia="Times New Roman"/>
          <w:szCs w:val="24"/>
        </w:rPr>
        <w:t xml:space="preserve"> ή</w:t>
      </w:r>
      <w:r>
        <w:rPr>
          <w:rFonts w:eastAsia="Times New Roman"/>
          <w:szCs w:val="24"/>
        </w:rPr>
        <w:t>,</w:t>
      </w:r>
      <w:r w:rsidRPr="001315D7">
        <w:rPr>
          <w:rFonts w:eastAsia="Times New Roman"/>
          <w:szCs w:val="24"/>
        </w:rPr>
        <w:t xml:space="preserve"> </w:t>
      </w:r>
      <w:r>
        <w:rPr>
          <w:rFonts w:eastAsia="Times New Roman"/>
          <w:szCs w:val="24"/>
        </w:rPr>
        <w:t>α</w:t>
      </w:r>
      <w:r w:rsidRPr="001315D7">
        <w:rPr>
          <w:rFonts w:eastAsia="Times New Roman"/>
          <w:szCs w:val="24"/>
        </w:rPr>
        <w:t>ν δεν μπορούν</w:t>
      </w:r>
      <w:r>
        <w:rPr>
          <w:rFonts w:eastAsia="Times New Roman"/>
          <w:szCs w:val="24"/>
        </w:rPr>
        <w:t>,</w:t>
      </w:r>
      <w:r>
        <w:rPr>
          <w:rFonts w:eastAsia="Times New Roman"/>
          <w:szCs w:val="24"/>
        </w:rPr>
        <w:t xml:space="preserve"> π</w:t>
      </w:r>
      <w:r w:rsidRPr="001315D7">
        <w:rPr>
          <w:rFonts w:eastAsia="Times New Roman"/>
          <w:szCs w:val="24"/>
        </w:rPr>
        <w:t>ολύ σοφά το Υπουργείο προβλέπει ότι μπορεί να παρεμβαίνει το ίδιο το Υπουργείο</w:t>
      </w:r>
      <w:r>
        <w:rPr>
          <w:rFonts w:eastAsia="Times New Roman"/>
          <w:szCs w:val="24"/>
        </w:rPr>
        <w:t>, δηλαδή το κράτο</w:t>
      </w:r>
      <w:r w:rsidRPr="001315D7">
        <w:rPr>
          <w:rFonts w:eastAsia="Times New Roman"/>
          <w:szCs w:val="24"/>
        </w:rPr>
        <w:t>ς</w:t>
      </w:r>
      <w:r>
        <w:rPr>
          <w:rFonts w:eastAsia="Times New Roman"/>
          <w:szCs w:val="24"/>
        </w:rPr>
        <w:t>,</w:t>
      </w:r>
      <w:r w:rsidRPr="001315D7">
        <w:rPr>
          <w:rFonts w:eastAsia="Times New Roman"/>
          <w:szCs w:val="24"/>
        </w:rPr>
        <w:t xml:space="preserve"> και να δημιουργεί εκείνο</w:t>
      </w:r>
      <w:r>
        <w:rPr>
          <w:rFonts w:eastAsia="Times New Roman"/>
          <w:szCs w:val="24"/>
        </w:rPr>
        <w:t>,</w:t>
      </w:r>
      <w:r w:rsidRPr="001315D7">
        <w:rPr>
          <w:rFonts w:eastAsia="Times New Roman"/>
          <w:szCs w:val="24"/>
        </w:rPr>
        <w:t xml:space="preserve"> να ιδρύει εκείνο </w:t>
      </w:r>
      <w:proofErr w:type="spellStart"/>
      <w:r w:rsidRPr="001315D7">
        <w:rPr>
          <w:rFonts w:eastAsia="Times New Roman"/>
          <w:szCs w:val="24"/>
        </w:rPr>
        <w:t>υδατοδρόμια</w:t>
      </w:r>
      <w:proofErr w:type="spellEnd"/>
      <w:r>
        <w:rPr>
          <w:rFonts w:eastAsia="Times New Roman"/>
          <w:szCs w:val="24"/>
        </w:rPr>
        <w:t xml:space="preserve">. </w:t>
      </w:r>
    </w:p>
    <w:p w14:paraId="09035C5F"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Καταλαβαίνετε, λοιπόν, ότι για</w:t>
      </w:r>
      <w:r w:rsidRPr="001315D7">
        <w:rPr>
          <w:rFonts w:eastAsia="Times New Roman"/>
          <w:szCs w:val="24"/>
        </w:rPr>
        <w:t xml:space="preserve"> αυτούς περίπου τους λόγους οι δύο εκπρόσωποι ιδιωτικών φορέων </w:t>
      </w:r>
      <w:r>
        <w:rPr>
          <w:rFonts w:eastAsia="Times New Roman"/>
          <w:szCs w:val="24"/>
        </w:rPr>
        <w:t>-</w:t>
      </w:r>
      <w:r w:rsidRPr="001315D7">
        <w:rPr>
          <w:rFonts w:eastAsia="Times New Roman"/>
          <w:szCs w:val="24"/>
        </w:rPr>
        <w:t>που μέχρι σήμερα έχουν φανεί</w:t>
      </w:r>
      <w:r>
        <w:rPr>
          <w:rFonts w:eastAsia="Times New Roman"/>
          <w:szCs w:val="24"/>
        </w:rPr>
        <w:t>,</w:t>
      </w:r>
      <w:r w:rsidRPr="001315D7">
        <w:rPr>
          <w:rFonts w:eastAsia="Times New Roman"/>
          <w:szCs w:val="24"/>
        </w:rPr>
        <w:t xml:space="preserve"> μπορεί να </w:t>
      </w:r>
      <w:r>
        <w:rPr>
          <w:rFonts w:eastAsia="Times New Roman"/>
          <w:szCs w:val="24"/>
        </w:rPr>
        <w:t>φανούν και άλλοι στην επικράτεια της</w:t>
      </w:r>
      <w:r w:rsidRPr="001315D7">
        <w:rPr>
          <w:rFonts w:eastAsia="Times New Roman"/>
          <w:szCs w:val="24"/>
        </w:rPr>
        <w:t xml:space="preserve"> Ελλάδας και στην κοινωνική </w:t>
      </w:r>
      <w:r w:rsidRPr="001315D7">
        <w:rPr>
          <w:rFonts w:eastAsia="Times New Roman"/>
          <w:szCs w:val="24"/>
        </w:rPr>
        <w:t>και επιχειρηματική δράση</w:t>
      </w:r>
      <w:r>
        <w:rPr>
          <w:rFonts w:eastAsia="Times New Roman"/>
          <w:szCs w:val="24"/>
        </w:rPr>
        <w:t>-</w:t>
      </w:r>
      <w:r w:rsidRPr="001315D7">
        <w:rPr>
          <w:rFonts w:eastAsia="Times New Roman"/>
          <w:szCs w:val="24"/>
        </w:rPr>
        <w:t xml:space="preserve"> ήταν αναφανδόν υπέρ</w:t>
      </w:r>
      <w:r>
        <w:rPr>
          <w:rFonts w:eastAsia="Times New Roman"/>
          <w:szCs w:val="24"/>
        </w:rPr>
        <w:t xml:space="preserve"> αυτής της τροποποίησης. Έ</w:t>
      </w:r>
      <w:r w:rsidRPr="001315D7">
        <w:rPr>
          <w:rFonts w:eastAsia="Times New Roman"/>
          <w:szCs w:val="24"/>
        </w:rPr>
        <w:t>ρχονται σήμερα</w:t>
      </w:r>
      <w:r>
        <w:rPr>
          <w:rFonts w:eastAsia="Times New Roman"/>
          <w:szCs w:val="24"/>
        </w:rPr>
        <w:t xml:space="preserve"> εδώ</w:t>
      </w:r>
      <w:r w:rsidRPr="001315D7">
        <w:rPr>
          <w:rFonts w:eastAsia="Times New Roman"/>
          <w:szCs w:val="24"/>
        </w:rPr>
        <w:t xml:space="preserve"> ως κήνσορες </w:t>
      </w:r>
      <w:r>
        <w:rPr>
          <w:rFonts w:eastAsia="Times New Roman"/>
          <w:szCs w:val="24"/>
        </w:rPr>
        <w:t>φορείς της</w:t>
      </w:r>
      <w:r w:rsidRPr="001315D7">
        <w:rPr>
          <w:rFonts w:eastAsia="Times New Roman"/>
          <w:szCs w:val="24"/>
        </w:rPr>
        <w:t xml:space="preserve"> </w:t>
      </w:r>
      <w:r>
        <w:rPr>
          <w:rFonts w:eastAsia="Times New Roman"/>
          <w:szCs w:val="24"/>
        </w:rPr>
        <w:t>Α</w:t>
      </w:r>
      <w:r w:rsidRPr="001315D7">
        <w:rPr>
          <w:rFonts w:eastAsia="Times New Roman"/>
          <w:szCs w:val="24"/>
        </w:rPr>
        <w:t>ντιπολίτευσης και υπερασπίζονται κάτι το οποίο</w:t>
      </w:r>
      <w:r>
        <w:rPr>
          <w:rFonts w:eastAsia="Times New Roman"/>
          <w:szCs w:val="24"/>
        </w:rPr>
        <w:t>,</w:t>
      </w:r>
      <w:r w:rsidRPr="001315D7">
        <w:rPr>
          <w:rFonts w:eastAsia="Times New Roman"/>
          <w:szCs w:val="24"/>
        </w:rPr>
        <w:t xml:space="preserve"> </w:t>
      </w:r>
      <w:r>
        <w:rPr>
          <w:rFonts w:eastAsia="Times New Roman"/>
          <w:szCs w:val="24"/>
        </w:rPr>
        <w:t>πρώτον, δεν γνωρίζουν και, δεύτερον,</w:t>
      </w:r>
      <w:r w:rsidRPr="001315D7">
        <w:rPr>
          <w:rFonts w:eastAsia="Times New Roman"/>
          <w:szCs w:val="24"/>
        </w:rPr>
        <w:t xml:space="preserve"> </w:t>
      </w:r>
      <w:r>
        <w:rPr>
          <w:rFonts w:eastAsia="Times New Roman"/>
          <w:szCs w:val="24"/>
        </w:rPr>
        <w:t>αντιστρατεύονται αυτούς που το έχουν, δηλαδή τις ιδιωτικέ</w:t>
      </w:r>
      <w:r>
        <w:rPr>
          <w:rFonts w:eastAsia="Times New Roman"/>
          <w:szCs w:val="24"/>
        </w:rPr>
        <w:t xml:space="preserve">ς εταιρείες. </w:t>
      </w:r>
    </w:p>
    <w:p w14:paraId="09035C60"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 xml:space="preserve">Οι </w:t>
      </w:r>
      <w:r w:rsidRPr="001315D7">
        <w:rPr>
          <w:rFonts w:eastAsia="Times New Roman"/>
          <w:szCs w:val="24"/>
        </w:rPr>
        <w:t>ιδιωτικές εταιρίες είπαν</w:t>
      </w:r>
      <w:r>
        <w:rPr>
          <w:rFonts w:eastAsia="Times New Roman"/>
          <w:szCs w:val="24"/>
        </w:rPr>
        <w:t>:</w:t>
      </w:r>
      <w:r w:rsidRPr="001315D7">
        <w:rPr>
          <w:rFonts w:eastAsia="Times New Roman"/>
          <w:szCs w:val="24"/>
        </w:rPr>
        <w:t xml:space="preserve"> </w:t>
      </w:r>
      <w:r>
        <w:rPr>
          <w:rFonts w:eastAsia="Times New Roman"/>
          <w:szCs w:val="24"/>
        </w:rPr>
        <w:t>«Κ</w:t>
      </w:r>
      <w:r w:rsidRPr="001315D7">
        <w:rPr>
          <w:rFonts w:eastAsia="Times New Roman"/>
          <w:szCs w:val="24"/>
        </w:rPr>
        <w:t>αλά το κάνετε</w:t>
      </w:r>
      <w:r>
        <w:rPr>
          <w:rFonts w:eastAsia="Times New Roman"/>
          <w:szCs w:val="24"/>
        </w:rPr>
        <w:t>,</w:t>
      </w:r>
      <w:r w:rsidRPr="001315D7">
        <w:rPr>
          <w:rFonts w:eastAsia="Times New Roman"/>
          <w:szCs w:val="24"/>
        </w:rPr>
        <w:t xml:space="preserve"> παιδιά</w:t>
      </w:r>
      <w:r>
        <w:rPr>
          <w:rFonts w:eastAsia="Times New Roman"/>
          <w:szCs w:val="24"/>
        </w:rPr>
        <w:t>,</w:t>
      </w:r>
      <w:r w:rsidRPr="001315D7">
        <w:rPr>
          <w:rFonts w:eastAsia="Times New Roman"/>
          <w:szCs w:val="24"/>
        </w:rPr>
        <w:t xml:space="preserve"> γιατί όπως το </w:t>
      </w:r>
      <w:r>
        <w:rPr>
          <w:rFonts w:eastAsia="Times New Roman"/>
          <w:szCs w:val="24"/>
        </w:rPr>
        <w:t>εί</w:t>
      </w:r>
      <w:r w:rsidRPr="001315D7">
        <w:rPr>
          <w:rFonts w:eastAsia="Times New Roman"/>
          <w:szCs w:val="24"/>
        </w:rPr>
        <w:t>χαν κάνει εκείν</w:t>
      </w:r>
      <w:r>
        <w:rPr>
          <w:rFonts w:eastAsia="Times New Roman"/>
          <w:szCs w:val="24"/>
        </w:rPr>
        <w:t>οι,</w:t>
      </w:r>
      <w:r w:rsidRPr="001315D7">
        <w:rPr>
          <w:rFonts w:eastAsia="Times New Roman"/>
          <w:szCs w:val="24"/>
        </w:rPr>
        <w:t xml:space="preserve"> δεν μπορούσαμε να κάνουμε τίποτα</w:t>
      </w:r>
      <w:r>
        <w:rPr>
          <w:rFonts w:eastAsia="Times New Roman"/>
          <w:szCs w:val="24"/>
        </w:rPr>
        <w:t>.</w:t>
      </w:r>
      <w:r>
        <w:rPr>
          <w:rFonts w:eastAsia="Times New Roman"/>
          <w:szCs w:val="24"/>
        </w:rPr>
        <w:t>». Έρχονται σήμερα ετούτοι εδώ, οι α</w:t>
      </w:r>
      <w:r>
        <w:rPr>
          <w:rFonts w:eastAsia="Times New Roman"/>
          <w:szCs w:val="24"/>
        </w:rPr>
        <w:lastRenderedPageBreak/>
        <w:t>ντιπολιτευόμενοι</w:t>
      </w:r>
      <w:r>
        <w:rPr>
          <w:rFonts w:eastAsia="Times New Roman"/>
          <w:szCs w:val="24"/>
        </w:rPr>
        <w:t>,</w:t>
      </w:r>
      <w:r>
        <w:rPr>
          <w:rFonts w:eastAsia="Times New Roman"/>
          <w:szCs w:val="24"/>
        </w:rPr>
        <w:t xml:space="preserve"> και λένε: «Δεν το κάνετε καλά, αντιστρατεύεστε την </w:t>
      </w:r>
      <w:r w:rsidRPr="001315D7">
        <w:rPr>
          <w:rFonts w:eastAsia="Times New Roman"/>
          <w:szCs w:val="24"/>
        </w:rPr>
        <w:t>επιχειρηματικότ</w:t>
      </w:r>
      <w:r w:rsidRPr="001315D7">
        <w:rPr>
          <w:rFonts w:eastAsia="Times New Roman"/>
          <w:szCs w:val="24"/>
        </w:rPr>
        <w:t>ητα</w:t>
      </w:r>
      <w:r>
        <w:rPr>
          <w:rFonts w:eastAsia="Times New Roman"/>
          <w:szCs w:val="24"/>
        </w:rPr>
        <w:t>, δ</w:t>
      </w:r>
      <w:r w:rsidRPr="001315D7">
        <w:rPr>
          <w:rFonts w:eastAsia="Times New Roman"/>
          <w:szCs w:val="24"/>
        </w:rPr>
        <w:t>εν το ξέρετε</w:t>
      </w:r>
      <w:r>
        <w:rPr>
          <w:rFonts w:eastAsia="Times New Roman"/>
          <w:szCs w:val="24"/>
        </w:rPr>
        <w:t>.</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νώ εκείνοι το ήξεραν</w:t>
      </w:r>
      <w:r>
        <w:rPr>
          <w:rFonts w:eastAsia="Times New Roman"/>
          <w:szCs w:val="24"/>
        </w:rPr>
        <w:t>,</w:t>
      </w:r>
      <w:r>
        <w:rPr>
          <w:rFonts w:eastAsia="Times New Roman"/>
          <w:szCs w:val="24"/>
        </w:rPr>
        <w:t xml:space="preserve"> που στα δέκα χρόνια έδωσαν </w:t>
      </w:r>
      <w:r w:rsidRPr="001315D7">
        <w:rPr>
          <w:rFonts w:eastAsia="Times New Roman"/>
          <w:szCs w:val="24"/>
        </w:rPr>
        <w:t xml:space="preserve">τρεις </w:t>
      </w:r>
      <w:r>
        <w:rPr>
          <w:rFonts w:eastAsia="Times New Roman"/>
          <w:szCs w:val="24"/>
        </w:rPr>
        <w:t>ακυρούμενους από το Σ</w:t>
      </w:r>
      <w:r w:rsidRPr="001315D7">
        <w:rPr>
          <w:rFonts w:eastAsia="Times New Roman"/>
          <w:szCs w:val="24"/>
        </w:rPr>
        <w:t>υμβούλ</w:t>
      </w:r>
      <w:r>
        <w:rPr>
          <w:rFonts w:eastAsia="Times New Roman"/>
          <w:szCs w:val="24"/>
        </w:rPr>
        <w:t>ιο της</w:t>
      </w:r>
      <w:r w:rsidRPr="001315D7">
        <w:rPr>
          <w:rFonts w:eastAsia="Times New Roman"/>
          <w:szCs w:val="24"/>
        </w:rPr>
        <w:t xml:space="preserve"> Επικρατείας και μη δραστηριοποιού</w:t>
      </w:r>
      <w:r>
        <w:rPr>
          <w:rFonts w:eastAsia="Times New Roman"/>
          <w:szCs w:val="24"/>
        </w:rPr>
        <w:t>μενους,</w:t>
      </w:r>
      <w:r w:rsidRPr="001315D7">
        <w:rPr>
          <w:rFonts w:eastAsia="Times New Roman"/>
          <w:szCs w:val="24"/>
        </w:rPr>
        <w:t xml:space="preserve"> ακριβώς γιατί</w:t>
      </w:r>
      <w:r>
        <w:rPr>
          <w:rFonts w:eastAsia="Times New Roman"/>
          <w:szCs w:val="24"/>
        </w:rPr>
        <w:t xml:space="preserve"> δεν</w:t>
      </w:r>
      <w:r w:rsidRPr="001315D7">
        <w:rPr>
          <w:rFonts w:eastAsia="Times New Roman"/>
          <w:szCs w:val="24"/>
        </w:rPr>
        <w:t xml:space="preserve"> υπήρχε δημόσιο δίκτυο</w:t>
      </w:r>
      <w:r>
        <w:rPr>
          <w:rFonts w:eastAsia="Times New Roman"/>
          <w:szCs w:val="24"/>
        </w:rPr>
        <w:t>!</w:t>
      </w:r>
    </w:p>
    <w:p w14:paraId="09035C61"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Τ</w:t>
      </w:r>
      <w:r w:rsidRPr="001315D7">
        <w:rPr>
          <w:rFonts w:eastAsia="Times New Roman"/>
          <w:szCs w:val="24"/>
        </w:rPr>
        <w:t>ο δίκτυο</w:t>
      </w:r>
      <w:r>
        <w:rPr>
          <w:rFonts w:eastAsia="Times New Roman"/>
          <w:szCs w:val="24"/>
        </w:rPr>
        <w:t>,</w:t>
      </w:r>
      <w:r w:rsidRPr="001315D7">
        <w:rPr>
          <w:rFonts w:eastAsia="Times New Roman"/>
          <w:szCs w:val="24"/>
        </w:rPr>
        <w:t xml:space="preserve"> </w:t>
      </w:r>
      <w:r>
        <w:rPr>
          <w:rFonts w:eastAsia="Times New Roman"/>
          <w:szCs w:val="24"/>
        </w:rPr>
        <w:t>λ</w:t>
      </w:r>
      <w:r w:rsidRPr="001315D7">
        <w:rPr>
          <w:rFonts w:eastAsia="Times New Roman"/>
          <w:szCs w:val="24"/>
        </w:rPr>
        <w:t>οιπόν</w:t>
      </w:r>
      <w:r>
        <w:rPr>
          <w:rFonts w:eastAsia="Times New Roman"/>
          <w:szCs w:val="24"/>
        </w:rPr>
        <w:t>,</w:t>
      </w:r>
      <w:r w:rsidRPr="001315D7">
        <w:rPr>
          <w:rFonts w:eastAsia="Times New Roman"/>
          <w:szCs w:val="24"/>
        </w:rPr>
        <w:t xml:space="preserve"> πρέπει να είναι πάντα δημόσιο</w:t>
      </w:r>
      <w:r>
        <w:rPr>
          <w:rFonts w:eastAsia="Times New Roman"/>
          <w:szCs w:val="24"/>
        </w:rPr>
        <w:t xml:space="preserve">. Και πρέπει </w:t>
      </w:r>
      <w:r>
        <w:rPr>
          <w:rFonts w:eastAsia="Times New Roman"/>
          <w:szCs w:val="24"/>
        </w:rPr>
        <w:t>να είναι πάντα δημόσιο, διότι</w:t>
      </w:r>
      <w:r>
        <w:rPr>
          <w:rFonts w:eastAsia="Times New Roman"/>
          <w:szCs w:val="24"/>
        </w:rPr>
        <w:t>,</w:t>
      </w:r>
      <w:r>
        <w:rPr>
          <w:rFonts w:eastAsia="Times New Roman"/>
          <w:szCs w:val="24"/>
        </w:rPr>
        <w:t xml:space="preserve"> εάν </w:t>
      </w:r>
      <w:r w:rsidRPr="001315D7">
        <w:rPr>
          <w:rFonts w:eastAsia="Times New Roman"/>
          <w:szCs w:val="24"/>
        </w:rPr>
        <w:t>προκύψει</w:t>
      </w:r>
      <w:r>
        <w:rPr>
          <w:rFonts w:eastAsia="Times New Roman"/>
          <w:szCs w:val="24"/>
        </w:rPr>
        <w:t xml:space="preserve"> το</w:t>
      </w:r>
      <w:r w:rsidRPr="001315D7">
        <w:rPr>
          <w:rFonts w:eastAsia="Times New Roman"/>
          <w:szCs w:val="24"/>
        </w:rPr>
        <w:t xml:space="preserve"> οποιοδήποτε πρόβλημα στον φορέα που κατέχει την άδεια ίδρυσης</w:t>
      </w:r>
      <w:r>
        <w:rPr>
          <w:rFonts w:eastAsia="Times New Roman"/>
          <w:szCs w:val="24"/>
        </w:rPr>
        <w:t>,</w:t>
      </w:r>
      <w:r w:rsidRPr="001315D7">
        <w:rPr>
          <w:rFonts w:eastAsia="Times New Roman"/>
          <w:szCs w:val="24"/>
        </w:rPr>
        <w:t xml:space="preserve"> τότε εγκλωβίζεται νομικά</w:t>
      </w:r>
      <w:r>
        <w:rPr>
          <w:rFonts w:eastAsia="Times New Roman"/>
          <w:szCs w:val="24"/>
        </w:rPr>
        <w:t>,</w:t>
      </w:r>
      <w:r w:rsidRPr="001315D7">
        <w:rPr>
          <w:rFonts w:eastAsia="Times New Roman"/>
          <w:szCs w:val="24"/>
        </w:rPr>
        <w:t xml:space="preserve"> ουσιαστικά</w:t>
      </w:r>
      <w:r>
        <w:rPr>
          <w:rFonts w:eastAsia="Times New Roman"/>
          <w:szCs w:val="24"/>
        </w:rPr>
        <w:t>,</w:t>
      </w:r>
      <w:r w:rsidRPr="001315D7">
        <w:rPr>
          <w:rFonts w:eastAsia="Times New Roman"/>
          <w:szCs w:val="24"/>
        </w:rPr>
        <w:t xml:space="preserve"> επιχειρηματικά</w:t>
      </w:r>
      <w:r>
        <w:rPr>
          <w:rFonts w:eastAsia="Times New Roman"/>
          <w:szCs w:val="24"/>
        </w:rPr>
        <w:t xml:space="preserve"> και</w:t>
      </w:r>
      <w:r w:rsidRPr="001315D7">
        <w:rPr>
          <w:rFonts w:eastAsia="Times New Roman"/>
          <w:szCs w:val="24"/>
        </w:rPr>
        <w:t xml:space="preserve"> κοινωνικά </w:t>
      </w:r>
      <w:r>
        <w:rPr>
          <w:rFonts w:eastAsia="Times New Roman"/>
          <w:szCs w:val="24"/>
        </w:rPr>
        <w:t xml:space="preserve">η άδεια ίδρυσης κάτω </w:t>
      </w:r>
      <w:r w:rsidRPr="001315D7">
        <w:rPr>
          <w:rFonts w:eastAsia="Times New Roman"/>
          <w:szCs w:val="24"/>
        </w:rPr>
        <w:t>από τα νομικά</w:t>
      </w:r>
      <w:r>
        <w:rPr>
          <w:rFonts w:eastAsia="Times New Roman"/>
          <w:szCs w:val="24"/>
        </w:rPr>
        <w:t>,</w:t>
      </w:r>
      <w:r w:rsidRPr="001315D7">
        <w:rPr>
          <w:rFonts w:eastAsia="Times New Roman"/>
          <w:szCs w:val="24"/>
        </w:rPr>
        <w:t xml:space="preserve"> οικονομικά προβλήματα που μπορεί να έχει οπ</w:t>
      </w:r>
      <w:r w:rsidRPr="001315D7">
        <w:rPr>
          <w:rFonts w:eastAsia="Times New Roman"/>
          <w:szCs w:val="24"/>
        </w:rPr>
        <w:t xml:space="preserve">οιοσδήποτε φορέας που έχει αυτή την άδεια ίδρυσης </w:t>
      </w:r>
      <w:r>
        <w:rPr>
          <w:rFonts w:eastAsia="Times New Roman"/>
          <w:szCs w:val="24"/>
        </w:rPr>
        <w:t>σ</w:t>
      </w:r>
      <w:r w:rsidRPr="001315D7">
        <w:rPr>
          <w:rFonts w:eastAsia="Times New Roman"/>
          <w:szCs w:val="24"/>
        </w:rPr>
        <w:t xml:space="preserve">τα χέρια </w:t>
      </w:r>
      <w:r>
        <w:rPr>
          <w:rFonts w:eastAsia="Times New Roman"/>
          <w:szCs w:val="24"/>
        </w:rPr>
        <w:t xml:space="preserve">του. Άρα η άδεια ίδρυσης πρέπει να είναι </w:t>
      </w:r>
      <w:r w:rsidRPr="001315D7">
        <w:rPr>
          <w:rFonts w:eastAsia="Times New Roman"/>
          <w:szCs w:val="24"/>
        </w:rPr>
        <w:t>οπωσδήποτε και πάντα σε δημόσιο φορέα</w:t>
      </w:r>
      <w:r>
        <w:rPr>
          <w:rFonts w:eastAsia="Times New Roman"/>
          <w:szCs w:val="24"/>
        </w:rPr>
        <w:t>,</w:t>
      </w:r>
      <w:r>
        <w:rPr>
          <w:rFonts w:eastAsia="Times New Roman"/>
          <w:szCs w:val="24"/>
        </w:rPr>
        <w:t xml:space="preserve"> για να</w:t>
      </w:r>
      <w:r w:rsidRPr="001315D7">
        <w:rPr>
          <w:rFonts w:eastAsia="Times New Roman"/>
          <w:szCs w:val="24"/>
        </w:rPr>
        <w:t xml:space="preserve"> εξασφα</w:t>
      </w:r>
      <w:r>
        <w:rPr>
          <w:rFonts w:eastAsia="Times New Roman"/>
          <w:szCs w:val="24"/>
        </w:rPr>
        <w:t>λίζει και τη βιωσιμότητα και τη</w:t>
      </w:r>
      <w:r w:rsidRPr="001315D7">
        <w:rPr>
          <w:rFonts w:eastAsia="Times New Roman"/>
          <w:szCs w:val="24"/>
        </w:rPr>
        <w:t xml:space="preserve"> συνέχιση της λειτουργίας</w:t>
      </w:r>
      <w:r>
        <w:rPr>
          <w:rFonts w:eastAsia="Times New Roman"/>
          <w:szCs w:val="24"/>
        </w:rPr>
        <w:t>.</w:t>
      </w:r>
    </w:p>
    <w:p w14:paraId="09035C62"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Κ</w:t>
      </w:r>
      <w:r w:rsidRPr="001315D7">
        <w:rPr>
          <w:rFonts w:eastAsia="Times New Roman"/>
          <w:szCs w:val="24"/>
        </w:rPr>
        <w:t>αι κάτι άλλο</w:t>
      </w:r>
      <w:r>
        <w:rPr>
          <w:rFonts w:eastAsia="Times New Roman"/>
          <w:szCs w:val="24"/>
        </w:rPr>
        <w:t>,</w:t>
      </w:r>
      <w:r w:rsidRPr="001315D7">
        <w:rPr>
          <w:rFonts w:eastAsia="Times New Roman"/>
          <w:szCs w:val="24"/>
        </w:rPr>
        <w:t xml:space="preserve"> </w:t>
      </w:r>
      <w:r>
        <w:rPr>
          <w:rFonts w:eastAsia="Times New Roman"/>
          <w:szCs w:val="24"/>
        </w:rPr>
        <w:t xml:space="preserve">το οποίο </w:t>
      </w:r>
      <w:r w:rsidRPr="001315D7">
        <w:rPr>
          <w:rFonts w:eastAsia="Times New Roman"/>
          <w:szCs w:val="24"/>
        </w:rPr>
        <w:t>ξεφεύγει</w:t>
      </w:r>
      <w:r>
        <w:rPr>
          <w:rFonts w:eastAsia="Times New Roman"/>
          <w:szCs w:val="24"/>
        </w:rPr>
        <w:t>,</w:t>
      </w:r>
      <w:r w:rsidRPr="001315D7">
        <w:rPr>
          <w:rFonts w:eastAsia="Times New Roman"/>
          <w:szCs w:val="24"/>
        </w:rPr>
        <w:t xml:space="preserve"> βέβαια</w:t>
      </w:r>
      <w:r>
        <w:rPr>
          <w:rFonts w:eastAsia="Times New Roman"/>
          <w:szCs w:val="24"/>
        </w:rPr>
        <w:t>,</w:t>
      </w:r>
      <w:r w:rsidRPr="001315D7">
        <w:rPr>
          <w:rFonts w:eastAsia="Times New Roman"/>
          <w:szCs w:val="24"/>
        </w:rPr>
        <w:t xml:space="preserve"> από</w:t>
      </w:r>
      <w:r w:rsidRPr="001315D7">
        <w:rPr>
          <w:rFonts w:eastAsia="Times New Roman"/>
          <w:szCs w:val="24"/>
        </w:rPr>
        <w:t xml:space="preserve"> το πεδίο σκέψ</w:t>
      </w:r>
      <w:r>
        <w:rPr>
          <w:rFonts w:eastAsia="Times New Roman"/>
          <w:szCs w:val="24"/>
        </w:rPr>
        <w:t>η</w:t>
      </w:r>
      <w:r w:rsidRPr="001315D7">
        <w:rPr>
          <w:rFonts w:eastAsia="Times New Roman"/>
          <w:szCs w:val="24"/>
        </w:rPr>
        <w:t>ς των αντιπολιτευόμενων</w:t>
      </w:r>
      <w:r>
        <w:rPr>
          <w:rFonts w:eastAsia="Times New Roman"/>
          <w:szCs w:val="24"/>
        </w:rPr>
        <w:t>,</w:t>
      </w:r>
      <w:r w:rsidRPr="001315D7">
        <w:rPr>
          <w:rFonts w:eastAsia="Times New Roman"/>
          <w:szCs w:val="24"/>
        </w:rPr>
        <w:t xml:space="preserve"> γιατί δεν τους περνάει από το μυαλό</w:t>
      </w:r>
      <w:r>
        <w:rPr>
          <w:rFonts w:eastAsia="Times New Roman"/>
          <w:szCs w:val="24"/>
        </w:rPr>
        <w:t xml:space="preserve"> ότι α</w:t>
      </w:r>
      <w:r w:rsidRPr="001315D7">
        <w:rPr>
          <w:rFonts w:eastAsia="Times New Roman"/>
          <w:szCs w:val="24"/>
        </w:rPr>
        <w:t>υτό είναι ένα αγαθό όχι μόνο επιχειρηματικής δράσης</w:t>
      </w:r>
      <w:r>
        <w:rPr>
          <w:rFonts w:eastAsia="Times New Roman"/>
          <w:szCs w:val="24"/>
        </w:rPr>
        <w:t>,</w:t>
      </w:r>
      <w:r w:rsidRPr="001315D7">
        <w:rPr>
          <w:rFonts w:eastAsia="Times New Roman"/>
          <w:szCs w:val="24"/>
        </w:rPr>
        <w:t xml:space="preserve"> αλλά και κάλυψης </w:t>
      </w:r>
      <w:r>
        <w:rPr>
          <w:rFonts w:eastAsia="Times New Roman"/>
          <w:szCs w:val="24"/>
        </w:rPr>
        <w:t xml:space="preserve">–όπως πρέπει να κάνει </w:t>
      </w:r>
      <w:r w:rsidRPr="001315D7">
        <w:rPr>
          <w:rFonts w:eastAsia="Times New Roman"/>
          <w:szCs w:val="24"/>
        </w:rPr>
        <w:t>το κράτος</w:t>
      </w:r>
      <w:r>
        <w:rPr>
          <w:rFonts w:eastAsia="Times New Roman"/>
          <w:szCs w:val="24"/>
        </w:rPr>
        <w:t>-</w:t>
      </w:r>
      <w:r w:rsidRPr="001315D7">
        <w:rPr>
          <w:rFonts w:eastAsia="Times New Roman"/>
          <w:szCs w:val="24"/>
        </w:rPr>
        <w:t xml:space="preserve"> ενός ανθρωπιστικού κομματιού</w:t>
      </w:r>
      <w:r>
        <w:rPr>
          <w:rFonts w:eastAsia="Times New Roman"/>
          <w:szCs w:val="24"/>
        </w:rPr>
        <w:t>,</w:t>
      </w:r>
      <w:r w:rsidRPr="001315D7">
        <w:rPr>
          <w:rFonts w:eastAsia="Times New Roman"/>
          <w:szCs w:val="24"/>
        </w:rPr>
        <w:t xml:space="preserve"> βαθιά κοινωνικού</w:t>
      </w:r>
      <w:r>
        <w:rPr>
          <w:rFonts w:eastAsia="Times New Roman"/>
          <w:szCs w:val="24"/>
        </w:rPr>
        <w:t>, που μπορούν να παράσχουν</w:t>
      </w:r>
      <w:r>
        <w:rPr>
          <w:rFonts w:eastAsia="Times New Roman"/>
          <w:szCs w:val="24"/>
        </w:rPr>
        <w:t xml:space="preserve"> τα υδροπλάνα </w:t>
      </w:r>
      <w:r w:rsidRPr="001315D7">
        <w:rPr>
          <w:rFonts w:eastAsia="Times New Roman"/>
          <w:szCs w:val="24"/>
        </w:rPr>
        <w:t>στον τομέα της συνδεσιμότητας απομακρυσμένων προορισμών</w:t>
      </w:r>
      <w:r>
        <w:rPr>
          <w:rFonts w:eastAsia="Times New Roman"/>
          <w:szCs w:val="24"/>
        </w:rPr>
        <w:t>,</w:t>
      </w:r>
      <w:r w:rsidRPr="001315D7">
        <w:rPr>
          <w:rFonts w:eastAsia="Times New Roman"/>
          <w:szCs w:val="24"/>
        </w:rPr>
        <w:t xml:space="preserve"> νησιών</w:t>
      </w:r>
      <w:r>
        <w:rPr>
          <w:rFonts w:eastAsia="Times New Roman"/>
          <w:szCs w:val="24"/>
        </w:rPr>
        <w:t>. Ε</w:t>
      </w:r>
      <w:r w:rsidRPr="001315D7">
        <w:rPr>
          <w:rFonts w:eastAsia="Times New Roman"/>
          <w:szCs w:val="24"/>
        </w:rPr>
        <w:t>κεί προβλέπου</w:t>
      </w:r>
      <w:r>
        <w:rPr>
          <w:rFonts w:eastAsia="Times New Roman"/>
          <w:szCs w:val="24"/>
        </w:rPr>
        <w:t>με</w:t>
      </w:r>
      <w:r w:rsidRPr="001315D7">
        <w:rPr>
          <w:rFonts w:eastAsia="Times New Roman"/>
          <w:szCs w:val="24"/>
        </w:rPr>
        <w:t xml:space="preserve"> ακριβώς ότι</w:t>
      </w:r>
      <w:r>
        <w:rPr>
          <w:rFonts w:eastAsia="Times New Roman"/>
          <w:szCs w:val="24"/>
        </w:rPr>
        <w:t>,</w:t>
      </w:r>
      <w:r w:rsidRPr="001315D7">
        <w:rPr>
          <w:rFonts w:eastAsia="Times New Roman"/>
          <w:szCs w:val="24"/>
        </w:rPr>
        <w:t xml:space="preserve"> εφόσον δεν υπάρξει άλλος ενδιαφερόμενος</w:t>
      </w:r>
      <w:r>
        <w:rPr>
          <w:rFonts w:eastAsia="Times New Roman"/>
          <w:szCs w:val="24"/>
        </w:rPr>
        <w:t>,</w:t>
      </w:r>
      <w:r w:rsidRPr="001315D7">
        <w:rPr>
          <w:rFonts w:eastAsia="Times New Roman"/>
          <w:szCs w:val="24"/>
        </w:rPr>
        <w:t xml:space="preserve"> θα </w:t>
      </w:r>
      <w:r>
        <w:rPr>
          <w:rFonts w:eastAsia="Times New Roman"/>
          <w:szCs w:val="24"/>
        </w:rPr>
        <w:t>παρεμβαίνει</w:t>
      </w:r>
      <w:r w:rsidRPr="001315D7">
        <w:rPr>
          <w:rFonts w:eastAsia="Times New Roman"/>
          <w:szCs w:val="24"/>
        </w:rPr>
        <w:t xml:space="preserve"> </w:t>
      </w:r>
      <w:r>
        <w:rPr>
          <w:rFonts w:eastAsia="Times New Roman"/>
          <w:szCs w:val="24"/>
        </w:rPr>
        <w:t>το</w:t>
      </w:r>
      <w:r w:rsidRPr="001315D7">
        <w:rPr>
          <w:rFonts w:eastAsia="Times New Roman"/>
          <w:szCs w:val="24"/>
        </w:rPr>
        <w:t xml:space="preserve"> ίδιο το κράτος δι</w:t>
      </w:r>
      <w:r>
        <w:rPr>
          <w:rFonts w:eastAsia="Times New Roman"/>
          <w:szCs w:val="24"/>
        </w:rPr>
        <w:t>ά</w:t>
      </w:r>
      <w:r w:rsidRPr="001315D7">
        <w:rPr>
          <w:rFonts w:eastAsia="Times New Roman"/>
          <w:szCs w:val="24"/>
        </w:rPr>
        <w:t xml:space="preserve"> του </w:t>
      </w:r>
      <w:r>
        <w:rPr>
          <w:rFonts w:eastAsia="Times New Roman"/>
          <w:szCs w:val="24"/>
        </w:rPr>
        <w:t>Υ</w:t>
      </w:r>
      <w:r w:rsidRPr="001315D7">
        <w:rPr>
          <w:rFonts w:eastAsia="Times New Roman"/>
          <w:szCs w:val="24"/>
        </w:rPr>
        <w:t>πουργείου να δημιουργήσει το δίκτυο</w:t>
      </w:r>
      <w:r>
        <w:rPr>
          <w:rFonts w:eastAsia="Times New Roman"/>
          <w:szCs w:val="24"/>
        </w:rPr>
        <w:t>,</w:t>
      </w:r>
      <w:r w:rsidRPr="001315D7">
        <w:rPr>
          <w:rFonts w:eastAsia="Times New Roman"/>
          <w:szCs w:val="24"/>
        </w:rPr>
        <w:t xml:space="preserve"> όχι μόνο </w:t>
      </w:r>
      <w:r w:rsidRPr="001315D7">
        <w:rPr>
          <w:rFonts w:eastAsia="Times New Roman"/>
          <w:szCs w:val="24"/>
        </w:rPr>
        <w:lastRenderedPageBreak/>
        <w:t>για την ίδρυση</w:t>
      </w:r>
      <w:r>
        <w:rPr>
          <w:rFonts w:eastAsia="Times New Roman"/>
          <w:szCs w:val="24"/>
        </w:rPr>
        <w:t>,</w:t>
      </w:r>
      <w:r w:rsidRPr="001315D7">
        <w:rPr>
          <w:rFonts w:eastAsia="Times New Roman"/>
          <w:szCs w:val="24"/>
        </w:rPr>
        <w:t xml:space="preserve"> αλλά και για τη λειτουργία</w:t>
      </w:r>
      <w:r>
        <w:rPr>
          <w:rFonts w:eastAsia="Times New Roman"/>
          <w:szCs w:val="24"/>
        </w:rPr>
        <w:t>,</w:t>
      </w:r>
      <w:r w:rsidRPr="001315D7">
        <w:rPr>
          <w:rFonts w:eastAsia="Times New Roman"/>
          <w:szCs w:val="24"/>
        </w:rPr>
        <w:t xml:space="preserve"> έστω με </w:t>
      </w:r>
      <w:r>
        <w:rPr>
          <w:rFonts w:eastAsia="Times New Roman"/>
          <w:szCs w:val="24"/>
        </w:rPr>
        <w:t>συμπράξεις σ</w:t>
      </w:r>
      <w:r w:rsidRPr="001315D7">
        <w:rPr>
          <w:rFonts w:eastAsia="Times New Roman"/>
          <w:szCs w:val="24"/>
        </w:rPr>
        <w:t>ε κάποιες περιπτώσεις</w:t>
      </w:r>
      <w:r>
        <w:rPr>
          <w:rFonts w:eastAsia="Times New Roman"/>
          <w:szCs w:val="24"/>
        </w:rPr>
        <w:t xml:space="preserve"> </w:t>
      </w:r>
      <w:r w:rsidRPr="001315D7">
        <w:rPr>
          <w:rFonts w:eastAsia="Times New Roman"/>
          <w:szCs w:val="24"/>
        </w:rPr>
        <w:t xml:space="preserve">με τον </w:t>
      </w:r>
      <w:r>
        <w:rPr>
          <w:rFonts w:eastAsia="Times New Roman"/>
          <w:szCs w:val="24"/>
        </w:rPr>
        <w:t xml:space="preserve">ιδιωτικό φορέα. </w:t>
      </w:r>
    </w:p>
    <w:p w14:paraId="09035C63"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Άρα ε</w:t>
      </w:r>
      <w:r w:rsidRPr="001315D7">
        <w:rPr>
          <w:rFonts w:eastAsia="Times New Roman"/>
          <w:szCs w:val="24"/>
        </w:rPr>
        <w:t xml:space="preserve">δώ βλέπετε ότι είναι απόλυτα </w:t>
      </w:r>
      <w:r>
        <w:rPr>
          <w:rFonts w:eastAsia="Times New Roman"/>
          <w:szCs w:val="24"/>
        </w:rPr>
        <w:t>ισόρροπο νομοθέτημα, το οποίο καλύπτει και την</w:t>
      </w:r>
      <w:r w:rsidRPr="001315D7">
        <w:rPr>
          <w:rFonts w:eastAsia="Times New Roman"/>
          <w:szCs w:val="24"/>
        </w:rPr>
        <w:t xml:space="preserve"> επιχειρηματική δράση</w:t>
      </w:r>
      <w:r>
        <w:rPr>
          <w:rFonts w:eastAsia="Times New Roman"/>
          <w:szCs w:val="24"/>
        </w:rPr>
        <w:t>,</w:t>
      </w:r>
      <w:r w:rsidRPr="001315D7">
        <w:rPr>
          <w:rFonts w:eastAsia="Times New Roman"/>
          <w:szCs w:val="24"/>
        </w:rPr>
        <w:t xml:space="preserve"> όπως ακριβώς πρέπει να την καλύπτει</w:t>
      </w:r>
      <w:r>
        <w:rPr>
          <w:rFonts w:eastAsia="Times New Roman"/>
          <w:szCs w:val="24"/>
        </w:rPr>
        <w:t>, με την εποπτεία του κ</w:t>
      </w:r>
      <w:r>
        <w:rPr>
          <w:rFonts w:eastAsia="Times New Roman"/>
          <w:szCs w:val="24"/>
        </w:rPr>
        <w:t xml:space="preserve">ράτους </w:t>
      </w:r>
      <w:r w:rsidRPr="001315D7">
        <w:rPr>
          <w:rFonts w:eastAsia="Times New Roman"/>
          <w:szCs w:val="24"/>
        </w:rPr>
        <w:t>και την εξασφάλιση άδειας ίδρυσης</w:t>
      </w:r>
      <w:r>
        <w:rPr>
          <w:rFonts w:eastAsia="Times New Roman"/>
          <w:szCs w:val="24"/>
        </w:rPr>
        <w:t>,</w:t>
      </w:r>
      <w:r w:rsidRPr="001315D7">
        <w:rPr>
          <w:rFonts w:eastAsia="Times New Roman"/>
          <w:szCs w:val="24"/>
        </w:rPr>
        <w:t xml:space="preserve"> και</w:t>
      </w:r>
      <w:r>
        <w:rPr>
          <w:rFonts w:eastAsia="Times New Roman"/>
          <w:szCs w:val="24"/>
        </w:rPr>
        <w:t xml:space="preserve"> από την άλλη πλευρά </w:t>
      </w:r>
      <w:r w:rsidRPr="001315D7">
        <w:rPr>
          <w:rFonts w:eastAsia="Times New Roman"/>
          <w:szCs w:val="24"/>
        </w:rPr>
        <w:t xml:space="preserve">εξασφαλίζει ακριβώς τη δράση του </w:t>
      </w:r>
      <w:r>
        <w:rPr>
          <w:rFonts w:eastAsia="Times New Roman"/>
          <w:szCs w:val="24"/>
        </w:rPr>
        <w:t>κ</w:t>
      </w:r>
      <w:r w:rsidRPr="001315D7">
        <w:rPr>
          <w:rFonts w:eastAsia="Times New Roman"/>
          <w:szCs w:val="24"/>
        </w:rPr>
        <w:t xml:space="preserve">ράτους </w:t>
      </w:r>
      <w:r>
        <w:rPr>
          <w:rFonts w:eastAsia="Times New Roman"/>
          <w:szCs w:val="24"/>
        </w:rPr>
        <w:t xml:space="preserve">όπως πρέπει στο πλαίσιο του κράτους δικαίου, </w:t>
      </w:r>
      <w:r w:rsidRPr="001315D7">
        <w:rPr>
          <w:rFonts w:eastAsia="Times New Roman"/>
          <w:szCs w:val="24"/>
        </w:rPr>
        <w:t>για να καλύπ</w:t>
      </w:r>
      <w:r>
        <w:rPr>
          <w:rFonts w:eastAsia="Times New Roman"/>
          <w:szCs w:val="24"/>
        </w:rPr>
        <w:t>τει τις ανάγκες των πιο αδύναμων συνανθρώπων που βρίσκονται σε απώ</w:t>
      </w:r>
      <w:r w:rsidRPr="001315D7">
        <w:rPr>
          <w:rFonts w:eastAsia="Times New Roman"/>
          <w:szCs w:val="24"/>
        </w:rPr>
        <w:t>τα</w:t>
      </w:r>
      <w:r>
        <w:rPr>
          <w:rFonts w:eastAsia="Times New Roman"/>
          <w:szCs w:val="24"/>
        </w:rPr>
        <w:t>τες</w:t>
      </w:r>
      <w:r w:rsidRPr="001315D7">
        <w:rPr>
          <w:rFonts w:eastAsia="Times New Roman"/>
          <w:szCs w:val="24"/>
        </w:rPr>
        <w:t xml:space="preserve"> περιοχές</w:t>
      </w:r>
      <w:r>
        <w:rPr>
          <w:rFonts w:eastAsia="Times New Roman"/>
          <w:szCs w:val="24"/>
        </w:rPr>
        <w:t>,</w:t>
      </w:r>
      <w:r w:rsidRPr="001315D7">
        <w:rPr>
          <w:rFonts w:eastAsia="Times New Roman"/>
          <w:szCs w:val="24"/>
        </w:rPr>
        <w:t xml:space="preserve"> απομακρυσμ</w:t>
      </w:r>
      <w:r w:rsidRPr="001315D7">
        <w:rPr>
          <w:rFonts w:eastAsia="Times New Roman"/>
          <w:szCs w:val="24"/>
        </w:rPr>
        <w:t>έν</w:t>
      </w:r>
      <w:r>
        <w:rPr>
          <w:rFonts w:eastAsia="Times New Roman"/>
          <w:szCs w:val="24"/>
        </w:rPr>
        <w:t>οι</w:t>
      </w:r>
      <w:r w:rsidRPr="001315D7">
        <w:rPr>
          <w:rFonts w:eastAsia="Times New Roman"/>
          <w:szCs w:val="24"/>
        </w:rPr>
        <w:t xml:space="preserve"> και απομονωμέν</w:t>
      </w:r>
      <w:r>
        <w:rPr>
          <w:rFonts w:eastAsia="Times New Roman"/>
          <w:szCs w:val="24"/>
        </w:rPr>
        <w:t>οι.</w:t>
      </w:r>
    </w:p>
    <w:p w14:paraId="09035C64"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Κ</w:t>
      </w:r>
      <w:r w:rsidRPr="001315D7">
        <w:rPr>
          <w:rFonts w:eastAsia="Times New Roman"/>
          <w:szCs w:val="24"/>
        </w:rPr>
        <w:t xml:space="preserve">αι δυο λόγια </w:t>
      </w:r>
      <w:r>
        <w:rPr>
          <w:rFonts w:eastAsia="Times New Roman"/>
          <w:szCs w:val="24"/>
        </w:rPr>
        <w:t>-</w:t>
      </w:r>
      <w:r w:rsidRPr="001315D7">
        <w:rPr>
          <w:rFonts w:eastAsia="Times New Roman"/>
          <w:szCs w:val="24"/>
        </w:rPr>
        <w:t xml:space="preserve">σας παρακαλώ </w:t>
      </w:r>
      <w:r>
        <w:rPr>
          <w:rFonts w:eastAsia="Times New Roman"/>
          <w:szCs w:val="24"/>
        </w:rPr>
        <w:t>πολύ, κύριε Πρόεδρε, την ανοχή σας- για το δεύτερο κομμάτι</w:t>
      </w:r>
      <w:r>
        <w:rPr>
          <w:rFonts w:eastAsia="Times New Roman"/>
          <w:szCs w:val="24"/>
        </w:rPr>
        <w:t>,</w:t>
      </w:r>
      <w:r>
        <w:rPr>
          <w:rFonts w:eastAsia="Times New Roman"/>
          <w:szCs w:val="24"/>
        </w:rPr>
        <w:t xml:space="preserve"> που αφορά τα αστικά ΚΤΕΛ. Εδώ υπήρξαν κάποιες φωνές που είπαν ότι, ξέρετε κάτι, δεν έχετε </w:t>
      </w:r>
      <w:r w:rsidRPr="001315D7">
        <w:rPr>
          <w:rFonts w:eastAsia="Times New Roman"/>
          <w:szCs w:val="24"/>
        </w:rPr>
        <w:t>διαβουλευθεί αρκούντως και</w:t>
      </w:r>
      <w:r>
        <w:rPr>
          <w:rFonts w:eastAsia="Times New Roman"/>
          <w:szCs w:val="24"/>
        </w:rPr>
        <w:t>,</w:t>
      </w:r>
      <w:r w:rsidRPr="001315D7">
        <w:rPr>
          <w:rFonts w:eastAsia="Times New Roman"/>
          <w:szCs w:val="24"/>
        </w:rPr>
        <w:t xml:space="preserve"> </w:t>
      </w:r>
      <w:r>
        <w:rPr>
          <w:rFonts w:eastAsia="Times New Roman"/>
          <w:szCs w:val="24"/>
        </w:rPr>
        <w:t>εν πάση</w:t>
      </w:r>
      <w:r w:rsidRPr="001315D7">
        <w:rPr>
          <w:rFonts w:eastAsia="Times New Roman"/>
          <w:szCs w:val="24"/>
        </w:rPr>
        <w:t xml:space="preserve"> </w:t>
      </w:r>
      <w:proofErr w:type="spellStart"/>
      <w:r w:rsidRPr="001315D7">
        <w:rPr>
          <w:rFonts w:eastAsia="Times New Roman"/>
          <w:szCs w:val="24"/>
        </w:rPr>
        <w:t>περιπτώσει</w:t>
      </w:r>
      <w:proofErr w:type="spellEnd"/>
      <w:r>
        <w:rPr>
          <w:rFonts w:eastAsia="Times New Roman"/>
          <w:szCs w:val="24"/>
        </w:rPr>
        <w:t>,</w:t>
      </w:r>
      <w:r w:rsidRPr="001315D7">
        <w:rPr>
          <w:rFonts w:eastAsia="Times New Roman"/>
          <w:szCs w:val="24"/>
        </w:rPr>
        <w:t xml:space="preserve"> δεν έχε</w:t>
      </w:r>
      <w:r w:rsidRPr="001315D7">
        <w:rPr>
          <w:rFonts w:eastAsia="Times New Roman"/>
          <w:szCs w:val="24"/>
        </w:rPr>
        <w:t xml:space="preserve">τε περιλάβει μέσα όλες </w:t>
      </w:r>
      <w:r>
        <w:rPr>
          <w:rFonts w:eastAsia="Times New Roman"/>
          <w:szCs w:val="24"/>
        </w:rPr>
        <w:t xml:space="preserve">εκείνες τις πρόνοιες </w:t>
      </w:r>
      <w:r w:rsidRPr="001315D7">
        <w:rPr>
          <w:rFonts w:eastAsia="Times New Roman"/>
          <w:szCs w:val="24"/>
        </w:rPr>
        <w:t>που χρειάζονται για να είναι βιώσιμ</w:t>
      </w:r>
      <w:r>
        <w:rPr>
          <w:rFonts w:eastAsia="Times New Roman"/>
          <w:szCs w:val="24"/>
        </w:rPr>
        <w:t>η</w:t>
      </w:r>
      <w:r w:rsidRPr="001315D7">
        <w:rPr>
          <w:rFonts w:eastAsia="Times New Roman"/>
          <w:szCs w:val="24"/>
        </w:rPr>
        <w:t xml:space="preserve"> αυτή η δράση</w:t>
      </w:r>
      <w:r>
        <w:rPr>
          <w:rFonts w:eastAsia="Times New Roman"/>
          <w:szCs w:val="24"/>
        </w:rPr>
        <w:t xml:space="preserve"> και κ</w:t>
      </w:r>
      <w:r w:rsidRPr="001315D7">
        <w:rPr>
          <w:rFonts w:eastAsia="Times New Roman"/>
          <w:szCs w:val="24"/>
        </w:rPr>
        <w:t xml:space="preserve">άνετε </w:t>
      </w:r>
      <w:r>
        <w:rPr>
          <w:rFonts w:eastAsia="Times New Roman"/>
          <w:szCs w:val="24"/>
        </w:rPr>
        <w:t xml:space="preserve">παρεμβάσεις </w:t>
      </w:r>
      <w:r w:rsidRPr="001315D7">
        <w:rPr>
          <w:rFonts w:eastAsia="Times New Roman"/>
          <w:szCs w:val="24"/>
        </w:rPr>
        <w:t>για να συνδέετ</w:t>
      </w:r>
      <w:r>
        <w:rPr>
          <w:rFonts w:eastAsia="Times New Roman"/>
          <w:szCs w:val="24"/>
        </w:rPr>
        <w:t>ε</w:t>
      </w:r>
      <w:r w:rsidRPr="001315D7">
        <w:rPr>
          <w:rFonts w:eastAsia="Times New Roman"/>
          <w:szCs w:val="24"/>
        </w:rPr>
        <w:t xml:space="preserve"> κάποιες περιοχές μεταξύ </w:t>
      </w:r>
      <w:r>
        <w:rPr>
          <w:rFonts w:eastAsia="Times New Roman"/>
          <w:szCs w:val="24"/>
        </w:rPr>
        <w:t>τους και ουσιαστικά α</w:t>
      </w:r>
      <w:r w:rsidRPr="001315D7">
        <w:rPr>
          <w:rFonts w:eastAsia="Times New Roman"/>
          <w:szCs w:val="24"/>
        </w:rPr>
        <w:t>ντιστρατεύε</w:t>
      </w:r>
      <w:r>
        <w:rPr>
          <w:rFonts w:eastAsia="Times New Roman"/>
          <w:szCs w:val="24"/>
        </w:rPr>
        <w:t>στε</w:t>
      </w:r>
      <w:r w:rsidRPr="001315D7">
        <w:rPr>
          <w:rFonts w:eastAsia="Times New Roman"/>
          <w:szCs w:val="24"/>
        </w:rPr>
        <w:t xml:space="preserve"> το </w:t>
      </w:r>
      <w:proofErr w:type="spellStart"/>
      <w:r w:rsidRPr="001315D7">
        <w:rPr>
          <w:rFonts w:eastAsia="Times New Roman"/>
          <w:szCs w:val="24"/>
        </w:rPr>
        <w:t>επιχειρείν</w:t>
      </w:r>
      <w:proofErr w:type="spellEnd"/>
      <w:r w:rsidRPr="001315D7">
        <w:rPr>
          <w:rFonts w:eastAsia="Times New Roman"/>
          <w:szCs w:val="24"/>
        </w:rPr>
        <w:t xml:space="preserve"> σε αυτή την περιοχή της κοινωνικής και επιχειρημα</w:t>
      </w:r>
      <w:r w:rsidRPr="001315D7">
        <w:rPr>
          <w:rFonts w:eastAsia="Times New Roman"/>
          <w:szCs w:val="24"/>
        </w:rPr>
        <w:t>τικής δράσ</w:t>
      </w:r>
      <w:r>
        <w:rPr>
          <w:rFonts w:eastAsia="Times New Roman"/>
          <w:szCs w:val="24"/>
        </w:rPr>
        <w:t xml:space="preserve">ης. </w:t>
      </w:r>
      <w:r>
        <w:rPr>
          <w:rFonts w:eastAsia="Times New Roman"/>
          <w:szCs w:val="24"/>
        </w:rPr>
        <w:t xml:space="preserve">Μόνο που η ίδια </w:t>
      </w:r>
      <w:r>
        <w:rPr>
          <w:rFonts w:eastAsia="Times New Roman"/>
          <w:szCs w:val="24"/>
        </w:rPr>
        <w:t>π</w:t>
      </w:r>
      <w:r>
        <w:rPr>
          <w:rFonts w:eastAsia="Times New Roman"/>
          <w:szCs w:val="24"/>
        </w:rPr>
        <w:t xml:space="preserve">ανελλήνια </w:t>
      </w:r>
      <w:r>
        <w:rPr>
          <w:rFonts w:eastAsia="Times New Roman"/>
          <w:szCs w:val="24"/>
        </w:rPr>
        <w:t>ο</w:t>
      </w:r>
      <w:r>
        <w:rPr>
          <w:rFonts w:eastAsia="Times New Roman"/>
          <w:szCs w:val="24"/>
        </w:rPr>
        <w:t>μοσπονδία στάθηκε απόλυτα θετικά απέναντι σε αυτό το κομμάτι του νομοθετήματος</w:t>
      </w:r>
      <w:r>
        <w:rPr>
          <w:rFonts w:eastAsia="Times New Roman"/>
          <w:szCs w:val="24"/>
        </w:rPr>
        <w:t>,</w:t>
      </w:r>
      <w:r>
        <w:rPr>
          <w:rFonts w:eastAsia="Times New Roman"/>
          <w:szCs w:val="24"/>
        </w:rPr>
        <w:t xml:space="preserve"> γιατί ακριβώς είδε τα εξής: </w:t>
      </w:r>
    </w:p>
    <w:p w14:paraId="09035C65" w14:textId="77777777" w:rsidR="00850D36" w:rsidRDefault="006A7907">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lastRenderedPageBreak/>
        <w:t>Πρώτον, αφού πρέπει έτσι κι αλλιώς να περάσουμε –και έπρεπε να περάσουμε</w:t>
      </w:r>
      <w:r>
        <w:rPr>
          <w:rFonts w:eastAsia="Times New Roman"/>
          <w:szCs w:val="24"/>
        </w:rPr>
        <w:t>,</w:t>
      </w:r>
      <w:r>
        <w:rPr>
          <w:rFonts w:eastAsia="Times New Roman"/>
          <w:szCs w:val="24"/>
        </w:rPr>
        <w:t xml:space="preserve"> ακόμη κι αν δεν μας το επέβαλε </w:t>
      </w:r>
      <w:r>
        <w:rPr>
          <w:rFonts w:eastAsia="Times New Roman"/>
          <w:szCs w:val="24"/>
        </w:rPr>
        <w:t xml:space="preserve">ο </w:t>
      </w:r>
      <w:r>
        <w:rPr>
          <w:rFonts w:eastAsia="Times New Roman"/>
          <w:szCs w:val="24"/>
        </w:rPr>
        <w:t>κ</w:t>
      </w:r>
      <w:r>
        <w:rPr>
          <w:rFonts w:eastAsia="Times New Roman"/>
          <w:szCs w:val="24"/>
        </w:rPr>
        <w:t xml:space="preserve">ανονισμός- από τον </w:t>
      </w:r>
      <w:r>
        <w:rPr>
          <w:rFonts w:eastAsia="Times New Roman"/>
          <w:szCs w:val="24"/>
        </w:rPr>
        <w:t>κ</w:t>
      </w:r>
      <w:r>
        <w:rPr>
          <w:rFonts w:eastAsia="Times New Roman"/>
          <w:szCs w:val="24"/>
        </w:rPr>
        <w:t>ανονισμό 1370 του 2007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2019, σε φάση που θα κάνουμε διαγωνισμούς, θα πρέπει αυτοί οι διαγωνισμοί, εν πάση </w:t>
      </w:r>
      <w:proofErr w:type="spellStart"/>
      <w:r>
        <w:rPr>
          <w:rFonts w:eastAsia="Times New Roman"/>
          <w:szCs w:val="24"/>
        </w:rPr>
        <w:t>περιπτώσει</w:t>
      </w:r>
      <w:proofErr w:type="spellEnd"/>
      <w:r>
        <w:rPr>
          <w:rFonts w:eastAsia="Times New Roman"/>
          <w:szCs w:val="24"/>
        </w:rPr>
        <w:t xml:space="preserve">, να εξασφαλίζουν όχι μόνο τη βιωσιμότητα του εγχειρήματος, που είναι αυτονόητο ότι πρέπει να το </w:t>
      </w:r>
      <w:r>
        <w:rPr>
          <w:rFonts w:eastAsia="Times New Roman"/>
          <w:szCs w:val="24"/>
        </w:rPr>
        <w:t>εξασφαλίζουν, αλλά</w:t>
      </w:r>
      <w:r>
        <w:rPr>
          <w:rFonts w:eastAsia="Times New Roman"/>
          <w:szCs w:val="24"/>
        </w:rPr>
        <w:t>,</w:t>
      </w:r>
      <w:r>
        <w:rPr>
          <w:rFonts w:eastAsia="Times New Roman"/>
          <w:szCs w:val="24"/>
        </w:rPr>
        <w:t xml:space="preserve"> από την άλλη μεριά</w:t>
      </w:r>
      <w:r>
        <w:rPr>
          <w:rFonts w:eastAsia="Times New Roman"/>
          <w:szCs w:val="24"/>
        </w:rPr>
        <w:t>,</w:t>
      </w:r>
      <w:r>
        <w:rPr>
          <w:rFonts w:eastAsia="Times New Roman"/>
          <w:szCs w:val="24"/>
        </w:rPr>
        <w:t xml:space="preserve"> και την κρατική πρόνοια απέναντι ακριβώς σε αυτό που σας είπα πριν, στους πιο απομονωμένους από τους συνανθρώπους μας, στους πιο αδύναμους πληθυσμούς. </w:t>
      </w:r>
    </w:p>
    <w:p w14:paraId="09035C66" w14:textId="77777777" w:rsidR="00850D36" w:rsidRDefault="006A7907">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Το κάνει αυτό το νομοθέτημα; Φυσικά και το κάνει. Γιατί; Διότι δ</w:t>
      </w:r>
      <w:r>
        <w:rPr>
          <w:rFonts w:eastAsia="Times New Roman"/>
          <w:szCs w:val="24"/>
        </w:rPr>
        <w:t>ίνει τη δυνατότητα στον Υπουργό να συνθέτει περιοχές μεταξύ τους με αυξημένη και μειωμένη εμπορικότητα. Μα, άμα δεν το κάνει αυτό, ποια ισορροπία επιχειρηματική και κοινωνική θα υπάρχει; Είναι προφανές ότι κάποιος θα ενδιαφέρεται μόνο για τις εμπορικές περ</w:t>
      </w:r>
      <w:r>
        <w:rPr>
          <w:rFonts w:eastAsia="Times New Roman"/>
          <w:szCs w:val="24"/>
        </w:rPr>
        <w:t>ιοχές. Δεν θα τις δώσει τις εμπορικές περιοχές μόνες τους, θα πρέπει μαζί να υπάρχουν και κάποιες μειονεκτικές περιοχές</w:t>
      </w:r>
      <w:r>
        <w:rPr>
          <w:rFonts w:eastAsia="Times New Roman"/>
          <w:szCs w:val="24"/>
        </w:rPr>
        <w:t>,</w:t>
      </w:r>
      <w:r>
        <w:rPr>
          <w:rFonts w:eastAsia="Times New Roman"/>
          <w:szCs w:val="24"/>
        </w:rPr>
        <w:t xml:space="preserve"> για να μπορεί να υπάρχει αυτή η κοινωνική δράση, το αγαθό το μεταφορικό, το αγαθό της επικοινωνίας και όχι της απομόνωσης. Αν δεν σας ε</w:t>
      </w:r>
      <w:r>
        <w:rPr>
          <w:rFonts w:eastAsia="Times New Roman"/>
          <w:szCs w:val="24"/>
        </w:rPr>
        <w:t>νδιαφέρει εσάς το να απομονώνονται οι πληθυσμοί, εμάς μας ενδιαφέρει. Εμείς θέλουμε τους συνανθρώπους μας να είναι κοντά μας όλοι και να είναι ίσοι απέναντί μας και όλοι να είμαστε ίδιοι και ίσοι. Αν δεν ενδιαφέρει εσάς, εμάς ποσώς μας αγγίζει αυτή η στάση</w:t>
      </w:r>
      <w:r>
        <w:rPr>
          <w:rFonts w:eastAsia="Times New Roman"/>
          <w:szCs w:val="24"/>
        </w:rPr>
        <w:t xml:space="preserve"> σας. </w:t>
      </w:r>
    </w:p>
    <w:p w14:paraId="09035C67" w14:textId="77777777" w:rsidR="00850D36" w:rsidRDefault="006A7907">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lastRenderedPageBreak/>
        <w:t>Και κάτι άλλο</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ίπατε ότι «μπορεί να παρεμβαίνει</w:t>
      </w:r>
      <w:r>
        <w:rPr>
          <w:rFonts w:eastAsia="Times New Roman"/>
          <w:szCs w:val="24"/>
        </w:rPr>
        <w:t xml:space="preserve">», </w:t>
      </w:r>
      <w:r>
        <w:rPr>
          <w:rFonts w:eastAsia="Times New Roman"/>
          <w:szCs w:val="24"/>
        </w:rPr>
        <w:t>λέει</w:t>
      </w:r>
      <w:r>
        <w:rPr>
          <w:rFonts w:eastAsia="Times New Roman"/>
          <w:szCs w:val="24"/>
        </w:rPr>
        <w:t>, «</w:t>
      </w:r>
      <w:r>
        <w:rPr>
          <w:rFonts w:eastAsia="Times New Roman"/>
          <w:szCs w:val="24"/>
        </w:rPr>
        <w:t>ο Υπουργός</w:t>
      </w:r>
      <w:r>
        <w:rPr>
          <w:rFonts w:eastAsia="Times New Roman"/>
          <w:szCs w:val="24"/>
        </w:rPr>
        <w:t>,</w:t>
      </w:r>
      <w:r>
        <w:rPr>
          <w:rFonts w:eastAsia="Times New Roman"/>
          <w:szCs w:val="24"/>
        </w:rPr>
        <w:t xml:space="preserve"> να κάνει ανάθεση». Πότε; Διαβάσατε πότε; Εκεί που λέει το άρθρο 2 του </w:t>
      </w:r>
      <w:r>
        <w:rPr>
          <w:rFonts w:eastAsia="Times New Roman"/>
          <w:szCs w:val="24"/>
        </w:rPr>
        <w:t>κ</w:t>
      </w:r>
      <w:r>
        <w:rPr>
          <w:rFonts w:eastAsia="Times New Roman"/>
          <w:szCs w:val="24"/>
        </w:rPr>
        <w:t xml:space="preserve">ανονισμού 1370/07 «υπάρχουν έκτακτες ανάγκες διακοπής της υπηρεσίας». Και τι άλλο θα κάνει; Μπορεί να κάνει </w:t>
      </w:r>
      <w:r>
        <w:rPr>
          <w:rFonts w:eastAsia="Times New Roman"/>
          <w:szCs w:val="24"/>
        </w:rPr>
        <w:t xml:space="preserve">κάτι άλλο; Επιβάλλεται να το κάνει αυτό, ακόμα και αν δεν το λέει ο </w:t>
      </w:r>
      <w:r>
        <w:rPr>
          <w:rFonts w:eastAsia="Times New Roman"/>
          <w:szCs w:val="24"/>
        </w:rPr>
        <w:t>κ</w:t>
      </w:r>
      <w:r>
        <w:rPr>
          <w:rFonts w:eastAsia="Times New Roman"/>
          <w:szCs w:val="24"/>
        </w:rPr>
        <w:t>ανονισμός. Μπορείς ποτέ να αφήσεις τους ανθρώπους χωρίς επικοινωνία, συγκοινωνία, μεταφορά; Είναι δυνατόν να το ισχυρίζεστε αυτό το πράγμα; Και βεβαίως σε αυτές τις περιπτώσεις τι μπαίνει</w:t>
      </w:r>
      <w:r>
        <w:rPr>
          <w:rFonts w:eastAsia="Times New Roman"/>
          <w:szCs w:val="24"/>
        </w:rPr>
        <w:t>; Ένα απώτατο όριο μέσα στο οποίο μπορείς να κάνει ανάθεση. Δεν μπορείς να την κάνεις εσαεί την ανάθεση. Θα την κάνεις για ένα χρονικό διάστημα</w:t>
      </w:r>
      <w:r>
        <w:rPr>
          <w:rFonts w:eastAsia="Times New Roman"/>
          <w:szCs w:val="24"/>
        </w:rPr>
        <w:t>,</w:t>
      </w:r>
      <w:r>
        <w:rPr>
          <w:rFonts w:eastAsia="Times New Roman"/>
          <w:szCs w:val="24"/>
        </w:rPr>
        <w:t xml:space="preserve"> για να καλύψεις την έκτακτη ανάγκη. Είναι προφανές. </w:t>
      </w:r>
    </w:p>
    <w:p w14:paraId="09035C68" w14:textId="77777777" w:rsidR="00850D36" w:rsidRDefault="006A7907">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αυτή την περίπτωση, λοιπόν, προβλέπεται η ανάθεση. Δεν</w:t>
      </w:r>
      <w:r>
        <w:rPr>
          <w:rFonts w:eastAsia="Times New Roman"/>
          <w:szCs w:val="24"/>
        </w:rPr>
        <w:t xml:space="preserve"> προβλέπεται η ανάθεση </w:t>
      </w:r>
      <w:r>
        <w:rPr>
          <w:rFonts w:eastAsia="Times New Roman"/>
          <w:szCs w:val="24"/>
        </w:rPr>
        <w:t xml:space="preserve">για </w:t>
      </w:r>
      <w:r>
        <w:rPr>
          <w:rFonts w:eastAsia="Times New Roman"/>
          <w:szCs w:val="24"/>
        </w:rPr>
        <w:t>να εξοικονομήσουμε προνομιακή διαχείριση σε κάποιους, δήθεν, φίλους κ.λπ</w:t>
      </w:r>
      <w:r>
        <w:rPr>
          <w:rFonts w:eastAsia="Times New Roman"/>
          <w:szCs w:val="24"/>
        </w:rPr>
        <w:t>.</w:t>
      </w:r>
      <w:r>
        <w:rPr>
          <w:rFonts w:eastAsia="Times New Roman"/>
          <w:szCs w:val="24"/>
        </w:rPr>
        <w:t xml:space="preserve">. Αυτά ανήκουν σε άλλες εποχές. </w:t>
      </w:r>
    </w:p>
    <w:p w14:paraId="09035C69"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w:t>
      </w:r>
    </w:p>
    <w:p w14:paraId="09035C6A"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D14CB2">
        <w:rPr>
          <w:rFonts w:eastAsia="Times New Roman"/>
          <w:b/>
          <w:szCs w:val="24"/>
        </w:rPr>
        <w:t xml:space="preserve">ΠΡΟΕΔΡΕΥΩΝ (Σπυρίδων Λυκούδης): </w:t>
      </w:r>
      <w:r>
        <w:rPr>
          <w:rFonts w:eastAsia="Times New Roman"/>
          <w:szCs w:val="24"/>
        </w:rPr>
        <w:t xml:space="preserve">Ευχαριστώ, κύριε Υπουργέ, </w:t>
      </w:r>
    </w:p>
    <w:p w14:paraId="09035C6B"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Τον λόγο έχει τώρα ο συνάδελφος κ. </w:t>
      </w:r>
      <w:proofErr w:type="spellStart"/>
      <w:r>
        <w:rPr>
          <w:rFonts w:eastAsia="Times New Roman"/>
          <w:szCs w:val="24"/>
        </w:rPr>
        <w:t>Καββαδάς</w:t>
      </w:r>
      <w:proofErr w:type="spellEnd"/>
      <w:r>
        <w:rPr>
          <w:rFonts w:eastAsia="Times New Roman"/>
          <w:szCs w:val="24"/>
        </w:rPr>
        <w:t>.</w:t>
      </w:r>
    </w:p>
    <w:p w14:paraId="09035C6C"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D14CB2">
        <w:rPr>
          <w:rFonts w:eastAsia="Times New Roman"/>
          <w:b/>
          <w:szCs w:val="24"/>
        </w:rPr>
        <w:t>ΑΘΑΝΑΣΙΟΣ ΚΑΒΒΑΔΑΣ:</w:t>
      </w:r>
      <w:r>
        <w:rPr>
          <w:rFonts w:eastAsia="Times New Roman"/>
          <w:szCs w:val="24"/>
        </w:rPr>
        <w:t xml:space="preserve"> Ευχαριστώ, κύριε Πρόεδρε.</w:t>
      </w:r>
    </w:p>
    <w:p w14:paraId="09035C6D"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Κύριε Υπουργέ, θα περίμενα να κάνετε μια αυτοκριτική στο ότι δύο χρόνια, από τις 9 Σεπτεμβρίου του 2016, το νομοσχέδιο αυτό είναι στα συρτάρια του Υπουργείου και μετά από δύο χρόνια το φέρνετε εδώ για ψήφιση. Δ</w:t>
      </w:r>
      <w:r>
        <w:rPr>
          <w:rFonts w:eastAsia="Times New Roman"/>
          <w:szCs w:val="24"/>
        </w:rPr>
        <w:t xml:space="preserve">εν άκουσα, λοιπόν, τίποτα γι’ αυτό. </w:t>
      </w:r>
    </w:p>
    <w:p w14:paraId="09035C6E"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νομοσχέδιο αυτό έρχεται τώρα</w:t>
      </w:r>
      <w:r>
        <w:rPr>
          <w:rFonts w:eastAsia="Times New Roman"/>
          <w:szCs w:val="24"/>
        </w:rPr>
        <w:t>,</w:t>
      </w:r>
      <w:r>
        <w:rPr>
          <w:rFonts w:eastAsia="Times New Roman"/>
          <w:szCs w:val="24"/>
        </w:rPr>
        <w:t xml:space="preserve"> παρ</w:t>
      </w:r>
      <w:r>
        <w:rPr>
          <w:rFonts w:eastAsia="Times New Roman"/>
          <w:szCs w:val="24"/>
        </w:rPr>
        <w:t xml:space="preserve">’ </w:t>
      </w:r>
      <w:r>
        <w:rPr>
          <w:rFonts w:eastAsia="Times New Roman"/>
          <w:szCs w:val="24"/>
        </w:rPr>
        <w:t>όλο που υπάρχει σημαντικό ενδιαφέρον για επενδύσεις στον τομέα και παρ</w:t>
      </w:r>
      <w:r>
        <w:rPr>
          <w:rFonts w:eastAsia="Times New Roman"/>
          <w:szCs w:val="24"/>
        </w:rPr>
        <w:t xml:space="preserve">’ </w:t>
      </w:r>
      <w:r>
        <w:rPr>
          <w:rFonts w:eastAsia="Times New Roman"/>
          <w:szCs w:val="24"/>
        </w:rPr>
        <w:t xml:space="preserve">όλο που πενήντα </w:t>
      </w:r>
      <w:proofErr w:type="spellStart"/>
      <w:r>
        <w:rPr>
          <w:rFonts w:eastAsia="Times New Roman"/>
          <w:szCs w:val="24"/>
        </w:rPr>
        <w:t>υδατοδρόμια</w:t>
      </w:r>
      <w:proofErr w:type="spellEnd"/>
      <w:r>
        <w:rPr>
          <w:rFonts w:eastAsia="Times New Roman"/>
          <w:szCs w:val="24"/>
        </w:rPr>
        <w:t xml:space="preserve"> σε όλη τη χώρα είναι ακόμα σε εκκρεμότητα και σε φάση </w:t>
      </w:r>
      <w:proofErr w:type="spellStart"/>
      <w:r>
        <w:rPr>
          <w:rFonts w:eastAsia="Times New Roman"/>
          <w:szCs w:val="24"/>
        </w:rPr>
        <w:t>αδειοδότησης</w:t>
      </w:r>
      <w:proofErr w:type="spellEnd"/>
      <w:r>
        <w:rPr>
          <w:rFonts w:eastAsia="Times New Roman"/>
          <w:szCs w:val="24"/>
        </w:rPr>
        <w:t xml:space="preserve">. </w:t>
      </w:r>
    </w:p>
    <w:p w14:paraId="09035C6F"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w:t>
      </w:r>
      <w:r>
        <w:rPr>
          <w:rFonts w:eastAsia="Times New Roman"/>
          <w:szCs w:val="24"/>
        </w:rPr>
        <w:t>ύριοι της Κυβέρνησης, μας λέτε ότι ψάχνετε για επενδύσεις, αλλά φαίνεται ότι δεν βιάζεστε και πολύ, γιατί εδώ μπροστά μας έχουμε ένα ξεκάθαρο παράδειγμα, για το οποίο ήδη έχουν δαπανηθεί αρκετά χρήματα από ιδιώτες και για το οποίο υπάρχει ένα ενεργό επενδυ</w:t>
      </w:r>
      <w:r>
        <w:rPr>
          <w:rFonts w:eastAsia="Times New Roman"/>
          <w:szCs w:val="24"/>
        </w:rPr>
        <w:t xml:space="preserve">τικό ενδιαφέρον και όχι μόνο αυτό. </w:t>
      </w:r>
    </w:p>
    <w:p w14:paraId="09035C70"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Τα </w:t>
      </w:r>
      <w:proofErr w:type="spellStart"/>
      <w:r>
        <w:rPr>
          <w:rFonts w:eastAsia="Times New Roman"/>
          <w:szCs w:val="24"/>
        </w:rPr>
        <w:t>υδατοδρόμια</w:t>
      </w:r>
      <w:proofErr w:type="spellEnd"/>
      <w:r>
        <w:rPr>
          <w:rFonts w:eastAsia="Times New Roman"/>
          <w:szCs w:val="24"/>
        </w:rPr>
        <w:t xml:space="preserve"> είναι ένα θέμα για το οποίο παραλάβατε ένα έτοιμο θεσμικό πλαίσιο από μας, την </w:t>
      </w:r>
      <w:r>
        <w:rPr>
          <w:rFonts w:eastAsia="Times New Roman"/>
          <w:szCs w:val="24"/>
        </w:rPr>
        <w:t>κ</w:t>
      </w:r>
      <w:r>
        <w:rPr>
          <w:rFonts w:eastAsia="Times New Roman"/>
          <w:szCs w:val="24"/>
        </w:rPr>
        <w:t xml:space="preserve">υβέρνηση της Νέας Δημοκρατίας, και επιλέξατε να το αλλάξετε, περιπλέκοντας το πλαίσιο λειτουργίας και </w:t>
      </w:r>
      <w:proofErr w:type="spellStart"/>
      <w:r>
        <w:rPr>
          <w:rFonts w:eastAsia="Times New Roman"/>
          <w:szCs w:val="24"/>
        </w:rPr>
        <w:t>αδειοδότησης</w:t>
      </w:r>
      <w:proofErr w:type="spellEnd"/>
      <w:r>
        <w:rPr>
          <w:rFonts w:eastAsia="Times New Roman"/>
          <w:szCs w:val="24"/>
        </w:rPr>
        <w:t xml:space="preserve">. Γιατί με </w:t>
      </w:r>
      <w:r>
        <w:rPr>
          <w:rFonts w:eastAsia="Times New Roman"/>
          <w:szCs w:val="24"/>
        </w:rPr>
        <w:t xml:space="preserve">το παρόν σχέδιο νόμου -και συγκεκριμένα </w:t>
      </w:r>
      <w:r>
        <w:rPr>
          <w:rFonts w:eastAsia="Times New Roman"/>
          <w:szCs w:val="24"/>
        </w:rPr>
        <w:t xml:space="preserve">με </w:t>
      </w:r>
      <w:r>
        <w:rPr>
          <w:rFonts w:eastAsia="Times New Roman"/>
          <w:szCs w:val="24"/>
        </w:rPr>
        <w:t xml:space="preserve">το άρθρο 4- η άδεια ίδρυσης των </w:t>
      </w:r>
      <w:proofErr w:type="spellStart"/>
      <w:r>
        <w:rPr>
          <w:rFonts w:eastAsia="Times New Roman"/>
          <w:szCs w:val="24"/>
        </w:rPr>
        <w:t>υδατοδρομίων</w:t>
      </w:r>
      <w:proofErr w:type="spellEnd"/>
      <w:r>
        <w:rPr>
          <w:rFonts w:eastAsia="Times New Roman"/>
          <w:szCs w:val="24"/>
        </w:rPr>
        <w:t xml:space="preserve"> χορηγείται αποκλειστικά με απόφαση των Υπουργών Υποδομών και Μεταφορών και Ναυτιλίας και η άδεια δίνεται μόνο σε δημόσιο φορέα. </w:t>
      </w:r>
    </w:p>
    <w:p w14:paraId="09035C71" w14:textId="77777777" w:rsidR="00850D36" w:rsidRDefault="006A7907">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szCs w:val="24"/>
        </w:rPr>
        <w:lastRenderedPageBreak/>
        <w:t>Με άλλα λόγια, για να καταλαβαίνουμε τι</w:t>
      </w:r>
      <w:r>
        <w:rPr>
          <w:rFonts w:eastAsia="Times New Roman"/>
          <w:szCs w:val="24"/>
        </w:rPr>
        <w:t xml:space="preserve"> λέμε εδώ, με το άρθρο αυτό δείχνετε για ακόμη μια φορά την αλλεργία σας στον ιδιωτικό τομέα. </w:t>
      </w:r>
      <w:r w:rsidRPr="009019AF">
        <w:rPr>
          <w:rFonts w:eastAsia="Times New Roman" w:cs="Times New Roman"/>
          <w:szCs w:val="24"/>
        </w:rPr>
        <w:t xml:space="preserve">Επιλέξατε </w:t>
      </w:r>
      <w:r>
        <w:rPr>
          <w:rFonts w:eastAsia="Times New Roman" w:cs="Times New Roman"/>
          <w:szCs w:val="24"/>
        </w:rPr>
        <w:t xml:space="preserve">να χτυπήσετε τις ιδιωτικές επενδύσεις, να υπονομεύσετε την ανάπτυξη και τη δημιουργία νέων θέσεων εργασίας. Γιατί όχι μόνον δεν βελτιώνετε το πλαίσιο </w:t>
      </w:r>
      <w:r>
        <w:rPr>
          <w:rFonts w:eastAsia="Times New Roman" w:cs="Times New Roman"/>
          <w:szCs w:val="24"/>
        </w:rPr>
        <w:t xml:space="preserve">για την </w:t>
      </w:r>
      <w:proofErr w:type="spellStart"/>
      <w:r>
        <w:rPr>
          <w:rFonts w:eastAsia="Times New Roman" w:cs="Times New Roman"/>
          <w:szCs w:val="24"/>
        </w:rPr>
        <w:t>αδειοδότηση</w:t>
      </w:r>
      <w:proofErr w:type="spellEnd"/>
      <w:r>
        <w:rPr>
          <w:rFonts w:eastAsia="Times New Roman" w:cs="Times New Roman"/>
          <w:szCs w:val="24"/>
        </w:rPr>
        <w:t xml:space="preserve">, αλλά ακυρώνετε κάθε δυνατότητα για ιδιωτικά </w:t>
      </w:r>
      <w:proofErr w:type="spellStart"/>
      <w:r>
        <w:rPr>
          <w:rFonts w:eastAsia="Times New Roman" w:cs="Times New Roman"/>
          <w:szCs w:val="24"/>
        </w:rPr>
        <w:t>υδατοδρόμια</w:t>
      </w:r>
      <w:proofErr w:type="spellEnd"/>
      <w:r>
        <w:rPr>
          <w:rFonts w:eastAsia="Times New Roman" w:cs="Times New Roman"/>
          <w:szCs w:val="24"/>
        </w:rPr>
        <w:t xml:space="preserve"> στη χώρα μας. Δεν επιτρέπετε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στους ιδιώτες να επενδύσουν στον τομέα αυτό, παρά μόνον με τη σύμπραξη του </w:t>
      </w:r>
      <w:r>
        <w:rPr>
          <w:rFonts w:eastAsia="Times New Roman" w:cs="Times New Roman"/>
          <w:szCs w:val="24"/>
        </w:rPr>
        <w:t>δ</w:t>
      </w:r>
      <w:r>
        <w:rPr>
          <w:rFonts w:eastAsia="Times New Roman" w:cs="Times New Roman"/>
          <w:szCs w:val="24"/>
        </w:rPr>
        <w:t>ημοσίου. Μάλιστα, σε όσους ιδιώτες είχαν κάνει χρήση του αναπτυξι</w:t>
      </w:r>
      <w:r>
        <w:rPr>
          <w:rFonts w:eastAsia="Times New Roman" w:cs="Times New Roman"/>
          <w:szCs w:val="24"/>
        </w:rPr>
        <w:t>ακού νόμου του 2013 της Νέας Δημοκρατίας και έχουν άδειες λειτουργίας, το</w:t>
      </w:r>
      <w:r>
        <w:rPr>
          <w:rFonts w:eastAsia="Times New Roman" w:cs="Times New Roman"/>
          <w:szCs w:val="24"/>
        </w:rPr>
        <w:t>υ</w:t>
      </w:r>
      <w:r>
        <w:rPr>
          <w:rFonts w:eastAsia="Times New Roman" w:cs="Times New Roman"/>
          <w:szCs w:val="24"/>
        </w:rPr>
        <w:t>ς δίνετε μόνον δεκαπέντε ημέρες προκειμένου να αποδεχτούν τη μεταβίβαση της συγκεκριμένης άδειας σε δημόσιο φορέα και να κάνουν συμφωνία μαζί του για τη λειτουργία.</w:t>
      </w:r>
    </w:p>
    <w:p w14:paraId="09035C7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Δυστυχώς, είναι ξ</w:t>
      </w:r>
      <w:r>
        <w:rPr>
          <w:rFonts w:eastAsia="Times New Roman" w:cs="Times New Roman"/>
          <w:szCs w:val="24"/>
        </w:rPr>
        <w:t xml:space="preserve">εκάθαρο ότι η ιδεοληψία σας φρενάρει την ιδιωτική πρωτοβουλία, φρενάρει την απασχόληση και κάθε είδους επενδυτική δραστηριότητα που μπορεί να φέρει την ανάπτυξη που χρειάζεται η χώρα. </w:t>
      </w:r>
    </w:p>
    <w:p w14:paraId="09035C7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η Νέα Δημοκρατία πιστεύει στις αναπτυξιακές προοπτικ</w:t>
      </w:r>
      <w:r>
        <w:rPr>
          <w:rFonts w:eastAsia="Times New Roman" w:cs="Times New Roman"/>
          <w:szCs w:val="24"/>
        </w:rPr>
        <w:t xml:space="preserve">ές των </w:t>
      </w:r>
      <w:proofErr w:type="spellStart"/>
      <w:r>
        <w:rPr>
          <w:rFonts w:eastAsia="Times New Roman" w:cs="Times New Roman"/>
          <w:szCs w:val="24"/>
        </w:rPr>
        <w:t>υδατοδρομίων</w:t>
      </w:r>
      <w:proofErr w:type="spellEnd"/>
      <w:r>
        <w:rPr>
          <w:rFonts w:eastAsia="Times New Roman" w:cs="Times New Roman"/>
          <w:szCs w:val="24"/>
        </w:rPr>
        <w:t xml:space="preserve">. Εκτιμούμε ότι είναι ένα επιπλέον μέσο για την ανάπτυξη του τουρισμού και της περιφέρειας και πιστεύουμε ότι πρέπει να προχωρήσει η </w:t>
      </w:r>
      <w:proofErr w:type="spellStart"/>
      <w:r>
        <w:rPr>
          <w:rFonts w:eastAsia="Times New Roman" w:cs="Times New Roman"/>
          <w:szCs w:val="24"/>
        </w:rPr>
        <w:t>αδειοδότησή</w:t>
      </w:r>
      <w:proofErr w:type="spellEnd"/>
      <w:r>
        <w:rPr>
          <w:rFonts w:eastAsia="Times New Roman" w:cs="Times New Roman"/>
          <w:szCs w:val="24"/>
        </w:rPr>
        <w:t xml:space="preserve"> τους. Γιατί μέσα από τη δημιουργία ενός ικανοποιητικού δικτύου θα μπορέσουμε να αναπτύξουμε </w:t>
      </w:r>
      <w:r>
        <w:rPr>
          <w:rFonts w:eastAsia="Times New Roman" w:cs="Times New Roman"/>
          <w:szCs w:val="24"/>
        </w:rPr>
        <w:t xml:space="preserve">και να φέρουμε πλούτο σε κάθε τοπική οικονομία και σε αυτό </w:t>
      </w:r>
      <w:r>
        <w:rPr>
          <w:rFonts w:eastAsia="Times New Roman" w:cs="Times New Roman"/>
          <w:szCs w:val="24"/>
        </w:rPr>
        <w:lastRenderedPageBreak/>
        <w:t>πρωταγωνιστικό ρόλο μπορεί και πρέπει να παίξει η ιδιωτική πρωτοβουλία. Δεν πρέπει να ξεχνάμε πού ζούμε, δεν πρέπει να ξεχνάμε πού πρέπει να αναπτύξουμε πρωτοβουλίες. Δεν πρέπει να ξεχνάμε ότι η χώ</w:t>
      </w:r>
      <w:r>
        <w:rPr>
          <w:rFonts w:eastAsia="Times New Roman" w:cs="Times New Roman"/>
          <w:szCs w:val="24"/>
        </w:rPr>
        <w:t xml:space="preserve">ρα μας έχει συγκριτικό πλεονέκτημα για την ανάπτυξη στον τομέα των </w:t>
      </w:r>
      <w:proofErr w:type="spellStart"/>
      <w:r>
        <w:rPr>
          <w:rFonts w:eastAsia="Times New Roman" w:cs="Times New Roman"/>
          <w:szCs w:val="24"/>
        </w:rPr>
        <w:t>υδατοδρομίων</w:t>
      </w:r>
      <w:proofErr w:type="spellEnd"/>
      <w:r>
        <w:rPr>
          <w:rFonts w:eastAsia="Times New Roman" w:cs="Times New Roman"/>
          <w:szCs w:val="24"/>
        </w:rPr>
        <w:t xml:space="preserve"> λόγω κλιματολογικών και γεωμορφολογικών συνθηκών.</w:t>
      </w:r>
    </w:p>
    <w:p w14:paraId="09035C7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στον </w:t>
      </w:r>
      <w:r>
        <w:rPr>
          <w:rFonts w:eastAsia="Times New Roman" w:cs="Times New Roman"/>
          <w:szCs w:val="24"/>
        </w:rPr>
        <w:t>ν</w:t>
      </w:r>
      <w:r>
        <w:rPr>
          <w:rFonts w:eastAsia="Times New Roman" w:cs="Times New Roman"/>
          <w:szCs w:val="24"/>
        </w:rPr>
        <w:t xml:space="preserve">ομό μου η ολοκλήρωση της διαδικασίας για τη δημιουργία </w:t>
      </w:r>
      <w:proofErr w:type="spellStart"/>
      <w:r>
        <w:rPr>
          <w:rFonts w:eastAsia="Times New Roman" w:cs="Times New Roman"/>
          <w:szCs w:val="24"/>
        </w:rPr>
        <w:t>υδατοδρομίου</w:t>
      </w:r>
      <w:proofErr w:type="spellEnd"/>
      <w:r>
        <w:rPr>
          <w:rFonts w:eastAsia="Times New Roman" w:cs="Times New Roman"/>
          <w:szCs w:val="24"/>
        </w:rPr>
        <w:t xml:space="preserve"> στην πόλη της Λευκάδας και το Μεγανή</w:t>
      </w:r>
      <w:r>
        <w:rPr>
          <w:rFonts w:eastAsia="Times New Roman" w:cs="Times New Roman"/>
          <w:szCs w:val="24"/>
        </w:rPr>
        <w:t>σι θα ενισχύσει σημαντικ</w:t>
      </w:r>
      <w:r>
        <w:rPr>
          <w:rFonts w:eastAsia="Times New Roman" w:cs="Times New Roman"/>
          <w:szCs w:val="24"/>
        </w:rPr>
        <w:t>ά</w:t>
      </w:r>
      <w:r>
        <w:rPr>
          <w:rFonts w:eastAsia="Times New Roman" w:cs="Times New Roman"/>
          <w:szCs w:val="24"/>
        </w:rPr>
        <w:t xml:space="preserve"> την τοπική τουριστική ανάπτυξη και θα επιτρέψει τη γρήγορη και εύκολη μετακίνηση των επισκεπτών στα νησιά του Ιονίου, ακόμα και στην Πάτρα.</w:t>
      </w:r>
    </w:p>
    <w:p w14:paraId="09035C7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 στοίχημα είναι</w:t>
      </w:r>
      <w:r>
        <w:rPr>
          <w:rFonts w:eastAsia="Times New Roman" w:cs="Times New Roman"/>
          <w:szCs w:val="24"/>
        </w:rPr>
        <w:t>,</w:t>
      </w:r>
      <w:r>
        <w:rPr>
          <w:rFonts w:eastAsia="Times New Roman" w:cs="Times New Roman"/>
          <w:szCs w:val="24"/>
        </w:rPr>
        <w:t xml:space="preserve"> μετά τη Λευκάδα και το Μεγανήσι, να ακολουθήσουν τα </w:t>
      </w:r>
      <w:proofErr w:type="spellStart"/>
      <w:r>
        <w:rPr>
          <w:rFonts w:eastAsia="Times New Roman" w:cs="Times New Roman"/>
          <w:szCs w:val="24"/>
        </w:rPr>
        <w:t>υδατοδρόμια</w:t>
      </w:r>
      <w:proofErr w:type="spellEnd"/>
      <w:r>
        <w:rPr>
          <w:rFonts w:eastAsia="Times New Roman" w:cs="Times New Roman"/>
          <w:szCs w:val="24"/>
        </w:rPr>
        <w:t xml:space="preserve"> της Κεφ</w:t>
      </w:r>
      <w:r>
        <w:rPr>
          <w:rFonts w:eastAsia="Times New Roman" w:cs="Times New Roman"/>
          <w:szCs w:val="24"/>
        </w:rPr>
        <w:t>α</w:t>
      </w:r>
      <w:r>
        <w:rPr>
          <w:rFonts w:eastAsia="Times New Roman" w:cs="Times New Roman"/>
          <w:szCs w:val="24"/>
        </w:rPr>
        <w:t>λ</w:t>
      </w:r>
      <w:r>
        <w:rPr>
          <w:rFonts w:eastAsia="Times New Roman" w:cs="Times New Roman"/>
          <w:szCs w:val="24"/>
        </w:rPr>
        <w:t xml:space="preserve">λονιάς και της Ιθάκης, όπως έχει σχεδιαστεί, και να ολοκληρωθεί η </w:t>
      </w:r>
      <w:proofErr w:type="spellStart"/>
      <w:r>
        <w:rPr>
          <w:rFonts w:eastAsia="Times New Roman" w:cs="Times New Roman"/>
          <w:szCs w:val="24"/>
        </w:rPr>
        <w:t>αδειοδότηση</w:t>
      </w:r>
      <w:proofErr w:type="spellEnd"/>
      <w:r>
        <w:rPr>
          <w:rFonts w:eastAsia="Times New Roman" w:cs="Times New Roman"/>
          <w:szCs w:val="24"/>
        </w:rPr>
        <w:t xml:space="preserve"> του </w:t>
      </w:r>
      <w:proofErr w:type="spellStart"/>
      <w:r>
        <w:rPr>
          <w:rFonts w:eastAsia="Times New Roman" w:cs="Times New Roman"/>
          <w:szCs w:val="24"/>
        </w:rPr>
        <w:t>υδατοδρομίου</w:t>
      </w:r>
      <w:proofErr w:type="spellEnd"/>
      <w:r>
        <w:rPr>
          <w:rFonts w:eastAsia="Times New Roman" w:cs="Times New Roman"/>
          <w:szCs w:val="24"/>
        </w:rPr>
        <w:t xml:space="preserve"> της Ζακύνθου. Έτσι θα δημιουργηθεί ένα ολοκληρωμένο δίκτυο </w:t>
      </w:r>
      <w:proofErr w:type="spellStart"/>
      <w:r>
        <w:rPr>
          <w:rFonts w:eastAsia="Times New Roman" w:cs="Times New Roman"/>
          <w:szCs w:val="24"/>
        </w:rPr>
        <w:t>υδατοδρομίων</w:t>
      </w:r>
      <w:proofErr w:type="spellEnd"/>
      <w:r>
        <w:rPr>
          <w:rFonts w:eastAsia="Times New Roman" w:cs="Times New Roman"/>
          <w:szCs w:val="24"/>
        </w:rPr>
        <w:t xml:space="preserve"> στο Ιόνιο και στη </w:t>
      </w:r>
      <w:r>
        <w:rPr>
          <w:rFonts w:eastAsia="Times New Roman" w:cs="Times New Roman"/>
          <w:szCs w:val="24"/>
        </w:rPr>
        <w:t>δ</w:t>
      </w:r>
      <w:r>
        <w:rPr>
          <w:rFonts w:eastAsia="Times New Roman" w:cs="Times New Roman"/>
          <w:szCs w:val="24"/>
        </w:rPr>
        <w:t>υτική Ελλάδα, το οποίο όχι μόνον θα συνδέσει τα νησιά μεταξύ τους, α</w:t>
      </w:r>
      <w:r>
        <w:rPr>
          <w:rFonts w:eastAsia="Times New Roman" w:cs="Times New Roman"/>
          <w:szCs w:val="24"/>
        </w:rPr>
        <w:t>λλά θα αυξήσει τις τουριστικές ροές και θα επιτρέψει ταυτόχρονα τη διασύνδεσή τους και με γειτονικές χώρες εύκολα, γρήγορα και οικονομικά.</w:t>
      </w:r>
    </w:p>
    <w:p w14:paraId="09035C7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Στόχος και ευχή είναι το δίκτυο αυτό να λειτουργήσει εντός του 2019. Ειδικά στην Ελλάδα, λόγω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w:t>
      </w:r>
      <w:r>
        <w:rPr>
          <w:rFonts w:eastAsia="Times New Roman" w:cs="Times New Roman"/>
          <w:szCs w:val="24"/>
        </w:rPr>
        <w:t xml:space="preserve">της εκτεταμένης ακτογραμμής της, όχι </w:t>
      </w:r>
      <w:r>
        <w:rPr>
          <w:rFonts w:eastAsia="Times New Roman" w:cs="Times New Roman"/>
          <w:szCs w:val="24"/>
        </w:rPr>
        <w:lastRenderedPageBreak/>
        <w:t>μόνον ενδείκνυται, αλλά και έχει σημαντικές αναπτυξιακές προοπτικές. Είναι ο πιο γρήγορος και ο πιο άνετος τρόπος μεταφοράς σε σχέση με τα υπόλοιπα μεταφορικά μέσα.</w:t>
      </w:r>
    </w:p>
    <w:p w14:paraId="09035C7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Επίσης, με την ανάπτυξη των </w:t>
      </w:r>
      <w:proofErr w:type="spellStart"/>
      <w:r>
        <w:rPr>
          <w:rFonts w:eastAsia="Times New Roman" w:cs="Times New Roman"/>
          <w:szCs w:val="24"/>
        </w:rPr>
        <w:t>υδατοδρομίων</w:t>
      </w:r>
      <w:proofErr w:type="spellEnd"/>
      <w:r>
        <w:rPr>
          <w:rFonts w:eastAsia="Times New Roman" w:cs="Times New Roman"/>
          <w:szCs w:val="24"/>
        </w:rPr>
        <w:t xml:space="preserve"> δημιουργούντα</w:t>
      </w:r>
      <w:r>
        <w:rPr>
          <w:rFonts w:eastAsia="Times New Roman" w:cs="Times New Roman"/>
          <w:szCs w:val="24"/>
        </w:rPr>
        <w:t>ι υπεραξίες και νέες ευκαιρίες στους οργανισμούς λιμένων και τα λιμενικά ταμεία και μπορούν να λειτουργήσουν συνδυαστικά με τις υπάρχουσες τουριστικές υποδομές, τις μαρίνες και τις οδικές συνδέσεις.</w:t>
      </w:r>
    </w:p>
    <w:p w14:paraId="09035C7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ανάπτυξη</w:t>
      </w:r>
      <w:r>
        <w:rPr>
          <w:rFonts w:eastAsia="Times New Roman" w:cs="Times New Roman"/>
          <w:szCs w:val="24"/>
        </w:rPr>
        <w:t>,</w:t>
      </w:r>
      <w:r>
        <w:rPr>
          <w:rFonts w:eastAsia="Times New Roman" w:cs="Times New Roman"/>
          <w:szCs w:val="24"/>
        </w:rPr>
        <w:t xml:space="preserve"> που όλοι διακαώ</w:t>
      </w:r>
      <w:r>
        <w:rPr>
          <w:rFonts w:eastAsia="Times New Roman" w:cs="Times New Roman"/>
          <w:szCs w:val="24"/>
        </w:rPr>
        <w:t>ς επιθυμούμε</w:t>
      </w:r>
      <w:r>
        <w:rPr>
          <w:rFonts w:eastAsia="Times New Roman" w:cs="Times New Roman"/>
          <w:szCs w:val="24"/>
        </w:rPr>
        <w:t>,</w:t>
      </w:r>
      <w:r>
        <w:rPr>
          <w:rFonts w:eastAsia="Times New Roman" w:cs="Times New Roman"/>
          <w:szCs w:val="24"/>
        </w:rPr>
        <w:t xml:space="preserve"> δεν έρχεται με ευχολόγια. Για να μπορέσει να γυρίσει η οικονομία σελίδα, πρέπει να υπάρχει σταθερότητα, χρειάζονται ιδιωτικές επενδύσεις, χρειαζόμαστε άμεσα ξένες επενδύσεις</w:t>
      </w:r>
      <w:r>
        <w:rPr>
          <w:rFonts w:eastAsia="Times New Roman" w:cs="Times New Roman"/>
          <w:szCs w:val="24"/>
        </w:rPr>
        <w:t>,</w:t>
      </w:r>
      <w:r>
        <w:rPr>
          <w:rFonts w:eastAsia="Times New Roman" w:cs="Times New Roman"/>
          <w:szCs w:val="24"/>
        </w:rPr>
        <w:t xml:space="preserve"> για να παραχθεί πλούτος και να δημιουργηθούν νέες θέσεις εργασίας. </w:t>
      </w:r>
      <w:r>
        <w:rPr>
          <w:rFonts w:eastAsia="Times New Roman" w:cs="Times New Roman"/>
          <w:szCs w:val="24"/>
        </w:rPr>
        <w:t xml:space="preserve">Χρειαζόμαστε στροφή στην επιχειρηματικότητα και στην ιδιωτική πρωτοβουλία, χρειαζόμαστε μια </w:t>
      </w:r>
      <w:r>
        <w:rPr>
          <w:rFonts w:eastAsia="Times New Roman" w:cs="Times New Roman"/>
          <w:szCs w:val="24"/>
        </w:rPr>
        <w:t>κ</w:t>
      </w:r>
      <w:r>
        <w:rPr>
          <w:rFonts w:eastAsia="Times New Roman" w:cs="Times New Roman"/>
          <w:szCs w:val="24"/>
        </w:rPr>
        <w:t>υβέρνηση που να μην ενοχοποιεί κάθε επιχειρηματική κίνηση και να μην αναχαιτίζει κάθε είδους επένδυση που μπορεί να λύσει τον γόρδιο δεσμό της ύφεσης, της ανεργίας</w:t>
      </w:r>
      <w:r>
        <w:rPr>
          <w:rFonts w:eastAsia="Times New Roman" w:cs="Times New Roman"/>
          <w:szCs w:val="24"/>
        </w:rPr>
        <w:t xml:space="preserve"> και της μιζέριας, μια κυβέρνηση που δεν θα κάνει πειράματα με τα δημόσια οικονομικά και τους φόρους, που δεν θα καταθέτει προσχέδια προϋπολογισμών με σενάρια, που δεν θα παίζει με τον πόνο των συνταξιούχων και τον πόνο τον ανέργων μέσα από τα επιδόματα. Ο</w:t>
      </w:r>
      <w:r>
        <w:rPr>
          <w:rFonts w:eastAsia="Times New Roman" w:cs="Times New Roman"/>
          <w:szCs w:val="24"/>
        </w:rPr>
        <w:t xml:space="preserve"> τόπος έχει ανάγκη από δουλειές, έχει </w:t>
      </w:r>
      <w:r>
        <w:rPr>
          <w:rFonts w:eastAsia="Times New Roman" w:cs="Times New Roman"/>
          <w:szCs w:val="24"/>
        </w:rPr>
        <w:lastRenderedPageBreak/>
        <w:t xml:space="preserve">ανάγκη από ανάπτυξη, έχει ανάγκη από προοπτική και αξιοπιστία και αυτό μπορεί να προσφέρει μόνον μια </w:t>
      </w:r>
      <w:r>
        <w:rPr>
          <w:rFonts w:eastAsia="Times New Roman" w:cs="Times New Roman"/>
          <w:szCs w:val="24"/>
        </w:rPr>
        <w:t>κ</w:t>
      </w:r>
      <w:r>
        <w:rPr>
          <w:rFonts w:eastAsia="Times New Roman" w:cs="Times New Roman"/>
          <w:szCs w:val="24"/>
        </w:rPr>
        <w:t>υβέρνηση της Νέας Δημοκρατία</w:t>
      </w:r>
      <w:r>
        <w:rPr>
          <w:rFonts w:eastAsia="Times New Roman" w:cs="Times New Roman"/>
          <w:szCs w:val="24"/>
        </w:rPr>
        <w:t>ς</w:t>
      </w:r>
      <w:r>
        <w:rPr>
          <w:rFonts w:eastAsia="Times New Roman" w:cs="Times New Roman"/>
          <w:szCs w:val="24"/>
        </w:rPr>
        <w:t>.</w:t>
      </w:r>
    </w:p>
    <w:p w14:paraId="09035C7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9035C7A"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035C7B" w14:textId="77777777" w:rsidR="00850D36" w:rsidRDefault="006A7907">
      <w:pPr>
        <w:spacing w:line="600" w:lineRule="auto"/>
        <w:ind w:firstLine="720"/>
        <w:jc w:val="both"/>
        <w:rPr>
          <w:rFonts w:eastAsia="Times New Roman" w:cs="Times New Roman"/>
          <w:szCs w:val="24"/>
        </w:rPr>
      </w:pPr>
      <w:r w:rsidRPr="00677B8B">
        <w:rPr>
          <w:rFonts w:eastAsia="Times New Roman" w:cs="Times New Roman"/>
          <w:b/>
          <w:szCs w:val="24"/>
        </w:rPr>
        <w:t xml:space="preserve">ΠΡΟΕΔΡΕΥΩΝ </w:t>
      </w:r>
      <w:r w:rsidRPr="00677B8B">
        <w:rPr>
          <w:rFonts w:eastAsia="Times New Roman" w:cs="Times New Roman"/>
          <w:b/>
          <w:szCs w:val="24"/>
        </w:rPr>
        <w:t>(Σπυρίδων Λυκούδης):</w:t>
      </w:r>
      <w:r>
        <w:rPr>
          <w:rFonts w:eastAsia="Times New Roman" w:cs="Times New Roman"/>
          <w:szCs w:val="24"/>
        </w:rPr>
        <w:t xml:space="preserve"> Ευχαριστούμε, κύριε συνάδελφε</w:t>
      </w:r>
      <w:r>
        <w:rPr>
          <w:rFonts w:eastAsia="Times New Roman" w:cs="Times New Roman"/>
          <w:szCs w:val="24"/>
        </w:rPr>
        <w:t>.</w:t>
      </w:r>
    </w:p>
    <w:p w14:paraId="09035C7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συνάδελφος κ. Νικόλαος </w:t>
      </w:r>
      <w:proofErr w:type="spellStart"/>
      <w:r>
        <w:rPr>
          <w:rFonts w:eastAsia="Times New Roman" w:cs="Times New Roman"/>
          <w:szCs w:val="24"/>
        </w:rPr>
        <w:t>Ξυδάκης</w:t>
      </w:r>
      <w:proofErr w:type="spellEnd"/>
      <w:r>
        <w:rPr>
          <w:rFonts w:eastAsia="Times New Roman" w:cs="Times New Roman"/>
          <w:szCs w:val="24"/>
        </w:rPr>
        <w:t>, έχει τον λόγο για δώδεκα λεπτά.</w:t>
      </w:r>
    </w:p>
    <w:p w14:paraId="09035C7D" w14:textId="77777777" w:rsidR="00850D36" w:rsidRDefault="006A7907">
      <w:pPr>
        <w:spacing w:line="600" w:lineRule="auto"/>
        <w:ind w:firstLine="720"/>
        <w:jc w:val="both"/>
        <w:rPr>
          <w:rFonts w:eastAsia="Times New Roman"/>
          <w:szCs w:val="24"/>
        </w:rPr>
      </w:pPr>
      <w:r w:rsidRPr="00F70495">
        <w:rPr>
          <w:rFonts w:eastAsia="Times New Roman"/>
          <w:b/>
          <w:szCs w:val="24"/>
        </w:rPr>
        <w:t>ΝΙΚΟΛΑΟΣ ΞΥΔΑΚΗΣ</w:t>
      </w:r>
      <w:r w:rsidRPr="00D006FA">
        <w:rPr>
          <w:rFonts w:eastAsia="Times New Roman"/>
          <w:b/>
          <w:szCs w:val="24"/>
        </w:rPr>
        <w:t xml:space="preserve">: </w:t>
      </w:r>
      <w:r>
        <w:rPr>
          <w:rFonts w:eastAsia="Times New Roman"/>
          <w:szCs w:val="24"/>
        </w:rPr>
        <w:t>Ευχαριστώ πολύ, κύριε Πρόεδρε.</w:t>
      </w:r>
    </w:p>
    <w:p w14:paraId="09035C7E" w14:textId="77777777" w:rsidR="00850D36" w:rsidRDefault="006A7907">
      <w:pPr>
        <w:spacing w:line="600" w:lineRule="auto"/>
        <w:ind w:firstLine="720"/>
        <w:jc w:val="both"/>
        <w:rPr>
          <w:rFonts w:eastAsia="Times New Roman"/>
          <w:szCs w:val="24"/>
        </w:rPr>
      </w:pPr>
      <w:r>
        <w:rPr>
          <w:rFonts w:eastAsia="Times New Roman"/>
          <w:szCs w:val="24"/>
        </w:rPr>
        <w:t xml:space="preserve">Κατ’ αρχάς να ευχαριστήσω όλους τους συναδέλφους, ιδίως της </w:t>
      </w:r>
      <w:r>
        <w:rPr>
          <w:rFonts w:eastAsia="Times New Roman"/>
          <w:szCs w:val="24"/>
        </w:rPr>
        <w:t xml:space="preserve">Αντιπολίτευσης, που προσκομίζουν τα ιστορικά τεκμήρια για την ύπαρξη υδροπλάνων και </w:t>
      </w:r>
      <w:proofErr w:type="spellStart"/>
      <w:r>
        <w:rPr>
          <w:rFonts w:eastAsia="Times New Roman"/>
          <w:szCs w:val="24"/>
        </w:rPr>
        <w:t>υδατοδρομίων</w:t>
      </w:r>
      <w:proofErr w:type="spellEnd"/>
      <w:r>
        <w:rPr>
          <w:rFonts w:eastAsia="Times New Roman"/>
          <w:szCs w:val="24"/>
        </w:rPr>
        <w:t xml:space="preserve"> από τις αρχές του 20</w:t>
      </w:r>
      <w:r w:rsidRPr="00D006FA">
        <w:rPr>
          <w:rFonts w:eastAsia="Times New Roman"/>
          <w:szCs w:val="24"/>
          <w:vertAlign w:val="superscript"/>
        </w:rPr>
        <w:t>ο</w:t>
      </w:r>
      <w:r>
        <w:rPr>
          <w:rFonts w:eastAsia="Times New Roman"/>
          <w:szCs w:val="24"/>
          <w:vertAlign w:val="superscript"/>
        </w:rPr>
        <w:t>ύ</w:t>
      </w:r>
      <w:r>
        <w:rPr>
          <w:rFonts w:eastAsia="Times New Roman"/>
          <w:szCs w:val="24"/>
        </w:rPr>
        <w:t xml:space="preserve"> αιώνα, από το 1920 και το 1930. Επιτέλους, μετά από εκατό χρόνια και πάρα πολλές κυβερνήσεις –της Νέας Δημοκρατίας, του ΠΑΣΟΚ, της ΕΡΕ, </w:t>
      </w:r>
      <w:r>
        <w:rPr>
          <w:rFonts w:eastAsia="Times New Roman"/>
          <w:szCs w:val="24"/>
        </w:rPr>
        <w:t>του Εθνικού Συναγερμού-</w:t>
      </w:r>
      <w:r>
        <w:rPr>
          <w:rFonts w:eastAsia="Times New Roman"/>
          <w:szCs w:val="24"/>
        </w:rPr>
        <w:t>,</w:t>
      </w:r>
      <w:r>
        <w:rPr>
          <w:rFonts w:eastAsia="Times New Roman"/>
          <w:szCs w:val="24"/>
        </w:rPr>
        <w:t xml:space="preserve"> μια Κυβέρνηση ΣΥΡΙΖΑ το 2018 κατορθώνει να τα βάλει μπροστά. </w:t>
      </w:r>
    </w:p>
    <w:p w14:paraId="09035C7F" w14:textId="77777777" w:rsidR="00850D36" w:rsidRDefault="006A7907">
      <w:pPr>
        <w:spacing w:line="600" w:lineRule="auto"/>
        <w:ind w:firstLine="720"/>
        <w:jc w:val="both"/>
        <w:rPr>
          <w:rFonts w:eastAsia="Times New Roman"/>
          <w:szCs w:val="24"/>
        </w:rPr>
      </w:pPr>
      <w:r>
        <w:rPr>
          <w:rFonts w:eastAsia="Times New Roman"/>
          <w:szCs w:val="24"/>
        </w:rPr>
        <w:t>Ευχαριστώ πολύ τους συναδέλφους, οι οποίοι με τόσο πάθος υποστηρίζουν την παρούσα νομοθετική πρωτοβουλία της Κυβέρνησης. Να μας ακούει ο κόσμος, να καταλαβαίνει πώς φτάσ</w:t>
      </w:r>
      <w:r>
        <w:rPr>
          <w:rFonts w:eastAsia="Times New Roman"/>
          <w:szCs w:val="24"/>
        </w:rPr>
        <w:t xml:space="preserve">αμε έως εδώ, πώς φτάσαμε στη χρεοκοπία, πώς φτάσαμε </w:t>
      </w:r>
      <w:r>
        <w:rPr>
          <w:rFonts w:eastAsia="Times New Roman"/>
          <w:szCs w:val="24"/>
        </w:rPr>
        <w:lastRenderedPageBreak/>
        <w:t>στην πανθομολογούμενη διαπίστωση της καχεξίας του παραγωγικού ιστού, του πελατειακού κράτους, της έλλειψης πίστης πια των πολιτών στη δημοκρατία. Κάποιοι κυβερνούσαν, βεβαίως, με την ψήφο του ελληνικού λα</w:t>
      </w:r>
      <w:r>
        <w:rPr>
          <w:rFonts w:eastAsia="Times New Roman"/>
          <w:szCs w:val="24"/>
        </w:rPr>
        <w:t>ού, όλοι έχουμε ευθύνες, αλλά κάποια λάθη έγιναν, ολιγωρία, αδράνεια, έλλειψη πολιτικής βούλησης, υστεροβουλία, ιδιοτέλεια.</w:t>
      </w:r>
    </w:p>
    <w:p w14:paraId="09035C80" w14:textId="77777777" w:rsidR="00850D36" w:rsidRDefault="006A790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Καβαδέλλα</w:t>
      </w:r>
      <w:proofErr w:type="spellEnd"/>
      <w:r>
        <w:rPr>
          <w:rFonts w:eastAsia="Times New Roman"/>
          <w:szCs w:val="24"/>
        </w:rPr>
        <w:t>, λέτε πώς είναι εχθρική προς τις επενδύσεις η Κυβέρνηση ΣΥΡΙΖΑ; Θέλετε να μετρήσουμε πόσες επενδύσεις έγιναν τη δεκα</w:t>
      </w:r>
      <w:r>
        <w:rPr>
          <w:rFonts w:eastAsia="Times New Roman"/>
          <w:szCs w:val="24"/>
        </w:rPr>
        <w:t xml:space="preserve">ετία του ’80 και του ’90 και του 2000 στην Ελλάδα; Ποιος σοβαρός επενδυτής θα έρθει σε μια χώρα χωρίς </w:t>
      </w:r>
      <w:r>
        <w:rPr>
          <w:rFonts w:eastAsia="Times New Roman"/>
          <w:szCs w:val="24"/>
        </w:rPr>
        <w:t>Κ</w:t>
      </w:r>
      <w:r>
        <w:rPr>
          <w:rFonts w:eastAsia="Times New Roman"/>
          <w:szCs w:val="24"/>
        </w:rPr>
        <w:t>τηματολόγιο, με φορολογικό νόμο που αλλάζει αναλόγως την πελατεία του εκάστοτε Υφυπουργού επί του Γενικού Λογιστηρίου του Κράτους; Ποιος σοβαρός επενδυτή</w:t>
      </w:r>
      <w:r>
        <w:rPr>
          <w:rFonts w:eastAsia="Times New Roman"/>
          <w:szCs w:val="24"/>
        </w:rPr>
        <w:t xml:space="preserve">ς θα έρθει σε μια χώρα που τα δικαστήρια, τουλάχιστον τα διοικητικά και τα αστικά, δικάζουν όπως δικάζουν, στα όρια της αρνησιδικίας; Να χρειάζονται πέντε, δέκα χρόνια για να τελειώσει μια υπόθεση και θα έρθει ο επενδυτής εδώ; </w:t>
      </w:r>
    </w:p>
    <w:p w14:paraId="09035C81" w14:textId="77777777" w:rsidR="00850D36" w:rsidRDefault="006A7907">
      <w:pPr>
        <w:spacing w:line="600" w:lineRule="auto"/>
        <w:ind w:firstLine="720"/>
        <w:jc w:val="both"/>
        <w:rPr>
          <w:rFonts w:eastAsia="Times New Roman"/>
          <w:szCs w:val="24"/>
        </w:rPr>
      </w:pPr>
      <w:r>
        <w:rPr>
          <w:rFonts w:eastAsia="Times New Roman"/>
          <w:szCs w:val="24"/>
        </w:rPr>
        <w:t>Αυτό το κράτος φτιάξατε και αυτό το κράτος βούλιαξε, δυστυχώς, πάνω στα κεφάλια έντεκα εκατομμυρίων Ελλήνων. Αυτό το κράτος πρέπει να ξαναφτιάξουμε όλοι, δεξιοί, αριστεροί. Όσοι πιστεύουμε στη δημοκρατία πρέπει να το λέμε. Αν πιστεύουμε μόνο στα τιμάρια τη</w:t>
      </w:r>
      <w:r>
        <w:rPr>
          <w:rFonts w:eastAsia="Times New Roman"/>
          <w:szCs w:val="24"/>
        </w:rPr>
        <w:t xml:space="preserve">ς εξουσίας και στη νομή μιας ακέφαλης νομαρχίας, όπως έχει καταντήσει η χώρα μας, χωρίς κυριαρχία, χωρίς αξιοπρέπεια, χωρίς ένα </w:t>
      </w:r>
      <w:r>
        <w:rPr>
          <w:rFonts w:eastAsia="Times New Roman"/>
          <w:szCs w:val="24"/>
        </w:rPr>
        <w:lastRenderedPageBreak/>
        <w:t>δίδαγμα από αυτούς που διαχειρίστηκαν τη χώρα προς τα παιδιά μας που τελειώνουν το λύκειο, που πάνε στο πανεπιστήμιο, που αναζητ</w:t>
      </w:r>
      <w:r>
        <w:rPr>
          <w:rFonts w:eastAsia="Times New Roman"/>
          <w:szCs w:val="24"/>
        </w:rPr>
        <w:t xml:space="preserve">ούν μια θέση όχι στην αγορά εργασίας μόνο, αλλά μια θέση μέσα στην πατρίδα τους, μέσα στην κοινωνία, μέσα στην </w:t>
      </w:r>
      <w:r>
        <w:rPr>
          <w:rFonts w:eastAsia="Times New Roman"/>
          <w:szCs w:val="24"/>
        </w:rPr>
        <w:t>Ε</w:t>
      </w:r>
      <w:r>
        <w:rPr>
          <w:rFonts w:eastAsia="Times New Roman"/>
          <w:szCs w:val="24"/>
        </w:rPr>
        <w:t>λληνική Δημοκρατία, εμείς θα δώσουμε τα διδάγματα, οι μεγαλύτεροι, οι άνω των σαράντα, οι πενηντάρηδες, οι εξηντάρηδες, αυτοί που είναι οι ωφελη</w:t>
      </w:r>
      <w:r>
        <w:rPr>
          <w:rFonts w:eastAsia="Times New Roman"/>
          <w:szCs w:val="24"/>
        </w:rPr>
        <w:t xml:space="preserve">μένοι της μεταπολεμικής Ελλάδας, οι ωφελημένοι της ελληνικής </w:t>
      </w:r>
      <w:r>
        <w:rPr>
          <w:rFonts w:eastAsia="Times New Roman"/>
          <w:szCs w:val="24"/>
        </w:rPr>
        <w:t>Μ</w:t>
      </w:r>
      <w:r>
        <w:rPr>
          <w:rFonts w:eastAsia="Times New Roman"/>
          <w:szCs w:val="24"/>
        </w:rPr>
        <w:t>εταπολίτευσης, όταν άνοιξε το δημόσιο πανεπιστήμιο, όταν η μόρφωση και η αξιοσύνη και η προκοπή ήταν εφαλτήρια για το κοινωνικό ασανσέρ και την κοινωνική ανέλιξη και την προκοπή σε όλα τα πεδία.</w:t>
      </w:r>
      <w:r>
        <w:rPr>
          <w:rFonts w:eastAsia="Times New Roman"/>
          <w:szCs w:val="24"/>
        </w:rPr>
        <w:t xml:space="preserve"> </w:t>
      </w:r>
    </w:p>
    <w:p w14:paraId="09035C82" w14:textId="77777777" w:rsidR="00850D36" w:rsidRDefault="006A7907">
      <w:pPr>
        <w:spacing w:line="600" w:lineRule="auto"/>
        <w:ind w:firstLine="720"/>
        <w:jc w:val="both"/>
        <w:rPr>
          <w:rFonts w:eastAsia="Times New Roman"/>
          <w:szCs w:val="24"/>
        </w:rPr>
      </w:pPr>
      <w:r>
        <w:rPr>
          <w:rFonts w:eastAsia="Times New Roman"/>
          <w:szCs w:val="24"/>
        </w:rPr>
        <w:t xml:space="preserve">Ας αφήσουμε, λοιπόν, ακόμη και αυτή την ιστορική στιγμή τους </w:t>
      </w:r>
      <w:proofErr w:type="spellStart"/>
      <w:r>
        <w:rPr>
          <w:rFonts w:eastAsia="Times New Roman"/>
          <w:szCs w:val="24"/>
        </w:rPr>
        <w:t>διαγκωνισμούς</w:t>
      </w:r>
      <w:proofErr w:type="spellEnd"/>
      <w:r>
        <w:rPr>
          <w:rFonts w:eastAsia="Times New Roman"/>
          <w:szCs w:val="24"/>
        </w:rPr>
        <w:t xml:space="preserve"> για το ποιος θα αρπάξει πρώτος το ξεροκόμματο της καρέκλας, του θώκου και της πτωχευμένης νομαρχίας και ας φτιάξουμε μια Ελλάδα, μια </w:t>
      </w:r>
      <w:r>
        <w:rPr>
          <w:rFonts w:eastAsia="Times New Roman"/>
          <w:szCs w:val="24"/>
        </w:rPr>
        <w:t>Ε</w:t>
      </w:r>
      <w:r>
        <w:rPr>
          <w:rFonts w:eastAsia="Times New Roman"/>
          <w:szCs w:val="24"/>
        </w:rPr>
        <w:t xml:space="preserve">λληνική </w:t>
      </w:r>
      <w:r>
        <w:rPr>
          <w:rFonts w:eastAsia="Times New Roman"/>
          <w:szCs w:val="24"/>
        </w:rPr>
        <w:t>Δ</w:t>
      </w:r>
      <w:r>
        <w:rPr>
          <w:rFonts w:eastAsia="Times New Roman"/>
          <w:szCs w:val="24"/>
        </w:rPr>
        <w:t>ημοκρατία. Περνάμε μια ιστορική καμπ</w:t>
      </w:r>
      <w:r>
        <w:rPr>
          <w:rFonts w:eastAsia="Times New Roman"/>
          <w:szCs w:val="24"/>
        </w:rPr>
        <w:t>ή και λόγω των γεωπολιτικών συγκυριών, η οποία ενέχει και κινδύνους και διακινδυνεύσεις και ρίσκα, αλλά ανοίγονται και κάποιες χαραμάδες</w:t>
      </w:r>
      <w:r>
        <w:rPr>
          <w:rFonts w:eastAsia="Times New Roman"/>
          <w:szCs w:val="24"/>
        </w:rPr>
        <w:t>,</w:t>
      </w:r>
      <w:r>
        <w:rPr>
          <w:rFonts w:eastAsia="Times New Roman"/>
          <w:szCs w:val="24"/>
        </w:rPr>
        <w:t xml:space="preserve"> για να αξιοποιήσουμε αυτή την πολύτιμη και την πολύ ακριβή και ριψοκίνδυνη γεωγραφία που έχουμε κληρονομήσει. </w:t>
      </w:r>
    </w:p>
    <w:p w14:paraId="09035C83" w14:textId="77777777" w:rsidR="00850D36" w:rsidRDefault="006A7907">
      <w:pPr>
        <w:spacing w:line="600" w:lineRule="auto"/>
        <w:ind w:firstLine="720"/>
        <w:jc w:val="both"/>
        <w:rPr>
          <w:rFonts w:eastAsia="Times New Roman"/>
          <w:szCs w:val="24"/>
        </w:rPr>
      </w:pPr>
      <w:r>
        <w:rPr>
          <w:rFonts w:eastAsia="Times New Roman"/>
          <w:szCs w:val="24"/>
        </w:rPr>
        <w:t>Η γεωγρ</w:t>
      </w:r>
      <w:r>
        <w:rPr>
          <w:rFonts w:eastAsia="Times New Roman"/>
          <w:szCs w:val="24"/>
        </w:rPr>
        <w:t>αφία σε αυτή τη φάση με κάποιους τρόπους παίρνει την εκδίκησ</w:t>
      </w:r>
      <w:r>
        <w:rPr>
          <w:rFonts w:eastAsia="Times New Roman"/>
          <w:szCs w:val="24"/>
        </w:rPr>
        <w:t>ή</w:t>
      </w:r>
      <w:r>
        <w:rPr>
          <w:rFonts w:eastAsia="Times New Roman"/>
          <w:szCs w:val="24"/>
        </w:rPr>
        <w:t xml:space="preserve"> της και από την ιστορία. Αυτός που είναι κάπου τοποθετημένος πρέπει να το αξιο</w:t>
      </w:r>
      <w:r>
        <w:rPr>
          <w:rFonts w:eastAsia="Times New Roman"/>
          <w:szCs w:val="24"/>
        </w:rPr>
        <w:lastRenderedPageBreak/>
        <w:t xml:space="preserve">ποιήσει. Δεν θα κοιμόμαστε μόνο με τα φαντάσματα του παρελθόντος, με τα φαντάσματα του εμφυλίου σπαραγμού και με τα </w:t>
      </w:r>
      <w:r>
        <w:rPr>
          <w:rFonts w:eastAsia="Times New Roman"/>
          <w:szCs w:val="24"/>
        </w:rPr>
        <w:t xml:space="preserve">φαντάσματα του κράτους φέουδου. Πρέπει να ξυπνήσουμε με ένα μέλλον </w:t>
      </w:r>
      <w:proofErr w:type="spellStart"/>
      <w:r>
        <w:rPr>
          <w:rFonts w:eastAsia="Times New Roman"/>
          <w:szCs w:val="24"/>
        </w:rPr>
        <w:t>ανοιχτοσύνης</w:t>
      </w:r>
      <w:proofErr w:type="spellEnd"/>
      <w:r>
        <w:rPr>
          <w:rFonts w:eastAsia="Times New Roman"/>
          <w:szCs w:val="24"/>
        </w:rPr>
        <w:t>, επινοητικότητας και θάρρους.</w:t>
      </w:r>
    </w:p>
    <w:p w14:paraId="09035C84" w14:textId="77777777" w:rsidR="00850D36" w:rsidRDefault="006A7907">
      <w:pPr>
        <w:spacing w:line="600" w:lineRule="auto"/>
        <w:ind w:firstLine="720"/>
        <w:jc w:val="both"/>
        <w:rPr>
          <w:rFonts w:eastAsia="Times New Roman"/>
          <w:szCs w:val="24"/>
        </w:rPr>
      </w:pPr>
      <w:r>
        <w:rPr>
          <w:rFonts w:eastAsia="Times New Roman"/>
          <w:szCs w:val="24"/>
        </w:rPr>
        <w:t>Και ας θυμηθούμε ότι η ιστορική συγκυρία του 2018 βρίσκει την Ελλάδα μετά από οκτώ χρόνια μεγάλης, σφοδρότατης ύφεσης –διδάσκεται ήδη στα ξένα σεμ</w:t>
      </w:r>
      <w:r>
        <w:rPr>
          <w:rFonts w:eastAsia="Times New Roman"/>
          <w:szCs w:val="24"/>
        </w:rPr>
        <w:t>ινάρια και θα μπει σύντομα και στα πανεπιστημιακά εγχειρίδια-</w:t>
      </w:r>
      <w:r>
        <w:rPr>
          <w:rFonts w:eastAsia="Times New Roman"/>
          <w:szCs w:val="24"/>
        </w:rPr>
        <w:t>,</w:t>
      </w:r>
      <w:r>
        <w:rPr>
          <w:rFonts w:eastAsia="Times New Roman"/>
          <w:szCs w:val="24"/>
        </w:rPr>
        <w:t xml:space="preserve"> μια χώρα που σε καιρό ειρήνης έπαθε αυτή τη ζημιά και στον εθνικό της πλούτο και στις ανοιχτές πληγές ακόμη πάνω στην κοινωνία και στην εθνική της αξιοπρέπεια και στην εθνική της κυριαρχία. Θα </w:t>
      </w:r>
      <w:proofErr w:type="spellStart"/>
      <w:r>
        <w:rPr>
          <w:rFonts w:eastAsia="Times New Roman"/>
          <w:szCs w:val="24"/>
        </w:rPr>
        <w:t>διδασκόμεθα</w:t>
      </w:r>
      <w:proofErr w:type="spellEnd"/>
      <w:r>
        <w:rPr>
          <w:rFonts w:eastAsia="Times New Roman"/>
          <w:szCs w:val="24"/>
        </w:rPr>
        <w:t>. Ας διδαχθούμε, λοιπόν, πρώτοι εμείς.</w:t>
      </w:r>
    </w:p>
    <w:p w14:paraId="09035C85" w14:textId="77777777" w:rsidR="00850D36" w:rsidRDefault="006A7907">
      <w:pPr>
        <w:spacing w:line="600" w:lineRule="auto"/>
        <w:ind w:firstLine="720"/>
        <w:jc w:val="both"/>
        <w:rPr>
          <w:rFonts w:eastAsia="Times New Roman"/>
          <w:szCs w:val="24"/>
        </w:rPr>
      </w:pPr>
      <w:r>
        <w:rPr>
          <w:rFonts w:eastAsia="Times New Roman"/>
          <w:szCs w:val="24"/>
        </w:rPr>
        <w:t xml:space="preserve">Είπαν εδώ οι </w:t>
      </w:r>
      <w:proofErr w:type="spellStart"/>
      <w:r>
        <w:rPr>
          <w:rFonts w:eastAsia="Times New Roman"/>
          <w:szCs w:val="24"/>
        </w:rPr>
        <w:t>προλαλήσαντες</w:t>
      </w:r>
      <w:proofErr w:type="spellEnd"/>
      <w:r>
        <w:rPr>
          <w:rFonts w:eastAsia="Times New Roman"/>
          <w:szCs w:val="24"/>
        </w:rPr>
        <w:t>, και ο κ. Κεφαλογιάννης από τη Νέα Δημοκρατία και άλλοι, για τον προϋπολογισμό. Γνωρίζει κάποιος ότι οι προϋπολογισμοί όλων των ευρωπαϊκών χωρών, στο πλαίσιο του Συμφώνου Δημοσιον</w:t>
      </w:r>
      <w:r>
        <w:rPr>
          <w:rFonts w:eastAsia="Times New Roman"/>
          <w:szCs w:val="24"/>
        </w:rPr>
        <w:t xml:space="preserve">ομικής </w:t>
      </w:r>
      <w:proofErr w:type="spellStart"/>
      <w:r>
        <w:rPr>
          <w:rFonts w:eastAsia="Times New Roman"/>
          <w:szCs w:val="24"/>
        </w:rPr>
        <w:t>Σταθερότητος</w:t>
      </w:r>
      <w:proofErr w:type="spellEnd"/>
      <w:r>
        <w:rPr>
          <w:rFonts w:eastAsia="Times New Roman"/>
          <w:szCs w:val="24"/>
        </w:rPr>
        <w:t xml:space="preserve">, υποβάλλονται στο ευρωπαϊκό εξάμηνο, συζητούνται και εγκρίνονται; Εγκρίνονται τυπικά. Υπάρχει το περιθώριο της κυριαρχίας. </w:t>
      </w:r>
    </w:p>
    <w:p w14:paraId="09035C86" w14:textId="77777777" w:rsidR="00850D36" w:rsidRDefault="006A7907">
      <w:pPr>
        <w:spacing w:line="600" w:lineRule="auto"/>
        <w:ind w:firstLine="720"/>
        <w:jc w:val="both"/>
        <w:rPr>
          <w:rFonts w:eastAsia="Times New Roman"/>
          <w:szCs w:val="24"/>
        </w:rPr>
      </w:pPr>
      <w:r>
        <w:rPr>
          <w:rFonts w:eastAsia="Times New Roman"/>
          <w:szCs w:val="24"/>
        </w:rPr>
        <w:t>Όμως, έχουμε συνυπογράψει, εδώ και πάρα πολλά χρόνια, κάποιους κανόνες συμμόρφωσης στις νόρμες της Ευρωπαϊκής Έν</w:t>
      </w:r>
      <w:r>
        <w:rPr>
          <w:rFonts w:eastAsia="Times New Roman"/>
          <w:szCs w:val="24"/>
        </w:rPr>
        <w:t>ωσης, για τα ελλείμ</w:t>
      </w:r>
      <w:r>
        <w:rPr>
          <w:rFonts w:eastAsia="Times New Roman"/>
          <w:szCs w:val="24"/>
        </w:rPr>
        <w:t>μ</w:t>
      </w:r>
      <w:r>
        <w:rPr>
          <w:rFonts w:eastAsia="Times New Roman"/>
          <w:szCs w:val="24"/>
        </w:rPr>
        <w:t xml:space="preserve">ατα, για τον πληθωρισμό. Αυτή είναι η χρυσή τριάδα της δημοσιονομικής </w:t>
      </w:r>
      <w:proofErr w:type="spellStart"/>
      <w:r>
        <w:rPr>
          <w:rFonts w:eastAsia="Times New Roman"/>
          <w:szCs w:val="24"/>
        </w:rPr>
        <w:t>σταθερότητος</w:t>
      </w:r>
      <w:proofErr w:type="spellEnd"/>
      <w:r>
        <w:rPr>
          <w:rFonts w:eastAsia="Times New Roman"/>
          <w:szCs w:val="24"/>
        </w:rPr>
        <w:t xml:space="preserve">. Αυτά </w:t>
      </w:r>
      <w:r>
        <w:rPr>
          <w:rFonts w:eastAsia="Times New Roman"/>
          <w:szCs w:val="24"/>
        </w:rPr>
        <w:lastRenderedPageBreak/>
        <w:t xml:space="preserve">είναι τα σιδερένια δεσμά της ΟΝΕ. Αυτά έχουμε υπογράψει. Αυτά υπηρετούμε, μέσα σε αυτό το πλαίσιο που βρισκόμαστε στην παρούσα στιγμή. </w:t>
      </w:r>
    </w:p>
    <w:p w14:paraId="09035C87" w14:textId="77777777" w:rsidR="00850D36" w:rsidRDefault="006A7907">
      <w:pPr>
        <w:spacing w:line="600" w:lineRule="auto"/>
        <w:ind w:firstLine="720"/>
        <w:jc w:val="both"/>
        <w:rPr>
          <w:rFonts w:eastAsia="Times New Roman"/>
          <w:szCs w:val="24"/>
        </w:rPr>
      </w:pPr>
      <w:r>
        <w:rPr>
          <w:rFonts w:eastAsia="Times New Roman"/>
          <w:szCs w:val="24"/>
        </w:rPr>
        <w:t>Αν, λοιπόν,</w:t>
      </w:r>
      <w:r>
        <w:rPr>
          <w:rFonts w:eastAsia="Times New Roman"/>
          <w:szCs w:val="24"/>
        </w:rPr>
        <w:t xml:space="preserve"> οι συνάδελφοι της Νέας Δημοκρατίας θεωρούν ότι κακώς οι Ευρωπαίοι δέχονται αυτό το προσχέδιο προϋπολογισμού, έχουν υπερακοντίσει και τους Ευρωπαίους αξιωματούχους και τον </w:t>
      </w:r>
      <w:proofErr w:type="spellStart"/>
      <w:r>
        <w:rPr>
          <w:rFonts w:eastAsia="Times New Roman"/>
          <w:szCs w:val="24"/>
        </w:rPr>
        <w:t>Ρέγκλινγκ</w:t>
      </w:r>
      <w:proofErr w:type="spellEnd"/>
      <w:r>
        <w:rPr>
          <w:rFonts w:eastAsia="Times New Roman"/>
          <w:szCs w:val="24"/>
        </w:rPr>
        <w:t xml:space="preserve"> και τον </w:t>
      </w:r>
      <w:proofErr w:type="spellStart"/>
      <w:r>
        <w:rPr>
          <w:rFonts w:eastAsia="Times New Roman"/>
          <w:szCs w:val="24"/>
        </w:rPr>
        <w:t>Σεντένο</w:t>
      </w:r>
      <w:proofErr w:type="spellEnd"/>
      <w:r>
        <w:rPr>
          <w:rFonts w:eastAsia="Times New Roman"/>
          <w:szCs w:val="24"/>
        </w:rPr>
        <w:t xml:space="preserve">, τον Πρόεδρο του </w:t>
      </w:r>
      <w:proofErr w:type="spellStart"/>
      <w:r>
        <w:rPr>
          <w:rFonts w:eastAsia="Times New Roman"/>
          <w:szCs w:val="24"/>
          <w:lang w:val="en-US"/>
        </w:rPr>
        <w:t>Eurogroup</w:t>
      </w:r>
      <w:proofErr w:type="spellEnd"/>
      <w:r w:rsidRPr="00032DE1">
        <w:rPr>
          <w:rFonts w:eastAsia="Times New Roman"/>
          <w:szCs w:val="24"/>
        </w:rPr>
        <w:t xml:space="preserve">. </w:t>
      </w:r>
      <w:r>
        <w:rPr>
          <w:rFonts w:eastAsia="Times New Roman"/>
          <w:szCs w:val="24"/>
        </w:rPr>
        <w:t>Τα ξέρουν καλύτερα. Ξέρουν καλ</w:t>
      </w:r>
      <w:r>
        <w:rPr>
          <w:rFonts w:eastAsia="Times New Roman"/>
          <w:szCs w:val="24"/>
        </w:rPr>
        <w:t xml:space="preserve">ύτερα το </w:t>
      </w:r>
      <w:r>
        <w:rPr>
          <w:rFonts w:eastAsia="Times New Roman"/>
          <w:szCs w:val="24"/>
        </w:rPr>
        <w:t>Ε</w:t>
      </w:r>
      <w:r>
        <w:rPr>
          <w:rFonts w:eastAsia="Times New Roman"/>
          <w:szCs w:val="24"/>
        </w:rPr>
        <w:t xml:space="preserve">υρωπαϊκό </w:t>
      </w:r>
      <w:r>
        <w:rPr>
          <w:rFonts w:eastAsia="Times New Roman"/>
          <w:szCs w:val="24"/>
        </w:rPr>
        <w:t>Δ</w:t>
      </w:r>
      <w:r>
        <w:rPr>
          <w:rFonts w:eastAsia="Times New Roman"/>
          <w:szCs w:val="24"/>
        </w:rPr>
        <w:t xml:space="preserve">ίκαιο, ξέρουν καλύτερα τους κανόνες με τους οποίους λειτουργεί η χώρα μας. </w:t>
      </w:r>
    </w:p>
    <w:p w14:paraId="09035C88" w14:textId="77777777" w:rsidR="00850D36" w:rsidRDefault="006A7907">
      <w:pPr>
        <w:spacing w:line="600" w:lineRule="auto"/>
        <w:ind w:firstLine="720"/>
        <w:jc w:val="both"/>
        <w:rPr>
          <w:rFonts w:eastAsia="Times New Roman"/>
          <w:szCs w:val="24"/>
        </w:rPr>
      </w:pPr>
      <w:r>
        <w:rPr>
          <w:rFonts w:eastAsia="Times New Roman"/>
          <w:szCs w:val="24"/>
        </w:rPr>
        <w:t>Ας χαμηλώσουμε, λοιπόν, τους τόνους, ας είμαστε πιο σοβαροί και ας είμαστε και λιγότερο υποκριτές και στο θέμα του προϋπολογισμού και στο θέμα του «</w:t>
      </w:r>
      <w:r>
        <w:rPr>
          <w:rFonts w:eastAsia="Times New Roman"/>
          <w:szCs w:val="24"/>
        </w:rPr>
        <w:t>μ</w:t>
      </w:r>
      <w:r>
        <w:rPr>
          <w:rFonts w:eastAsia="Times New Roman"/>
          <w:szCs w:val="24"/>
        </w:rPr>
        <w:t xml:space="preserve">ακεδονικού», για το οποίο μόνο θλίψη μπορεί να προκαλεί η τεράστια </w:t>
      </w:r>
      <w:proofErr w:type="spellStart"/>
      <w:r>
        <w:rPr>
          <w:rFonts w:eastAsia="Times New Roman"/>
          <w:szCs w:val="24"/>
        </w:rPr>
        <w:t>ενδοκατάρρευση</w:t>
      </w:r>
      <w:proofErr w:type="spellEnd"/>
      <w:r>
        <w:rPr>
          <w:rFonts w:eastAsia="Times New Roman"/>
          <w:szCs w:val="24"/>
        </w:rPr>
        <w:t xml:space="preserve"> του όποιου διπλωματικού κεφαλαίου της συντηρητικής παράταξης, ό,τι χτίστηκε με πετραδάκια, ήδη από την </w:t>
      </w:r>
      <w:r>
        <w:rPr>
          <w:rFonts w:eastAsia="Times New Roman"/>
          <w:szCs w:val="24"/>
        </w:rPr>
        <w:t>ε</w:t>
      </w:r>
      <w:r>
        <w:rPr>
          <w:rFonts w:eastAsia="Times New Roman"/>
          <w:szCs w:val="24"/>
        </w:rPr>
        <w:t xml:space="preserve">νδιάμεση </w:t>
      </w:r>
      <w:r>
        <w:rPr>
          <w:rFonts w:eastAsia="Times New Roman"/>
          <w:szCs w:val="24"/>
        </w:rPr>
        <w:t>σ</w:t>
      </w:r>
      <w:r>
        <w:rPr>
          <w:rFonts w:eastAsia="Times New Roman"/>
          <w:szCs w:val="24"/>
        </w:rPr>
        <w:t>υμφωνία. Ας μην πάμε στο 1992 και στο πώς η ίδια η συντηρητι</w:t>
      </w:r>
      <w:r>
        <w:rPr>
          <w:rFonts w:eastAsia="Times New Roman"/>
          <w:szCs w:val="24"/>
        </w:rPr>
        <w:t>κή παράταξη κατέρρευσε</w:t>
      </w:r>
      <w:r>
        <w:rPr>
          <w:rFonts w:eastAsia="Times New Roman"/>
          <w:szCs w:val="24"/>
        </w:rPr>
        <w:t>,</w:t>
      </w:r>
      <w:r>
        <w:rPr>
          <w:rFonts w:eastAsia="Times New Roman"/>
          <w:szCs w:val="24"/>
        </w:rPr>
        <w:t xml:space="preserve"> γιατί δεν μπορούσε να κάνει ένα διπλωματικό βήμα και να υποστηρίξει τα εθνικά δίκαια, τη στιγμή που </w:t>
      </w:r>
      <w:proofErr w:type="spellStart"/>
      <w:r>
        <w:rPr>
          <w:rFonts w:eastAsia="Times New Roman"/>
          <w:szCs w:val="24"/>
        </w:rPr>
        <w:t>συνέβαιναν</w:t>
      </w:r>
      <w:proofErr w:type="spellEnd"/>
      <w:r>
        <w:rPr>
          <w:rFonts w:eastAsia="Times New Roman"/>
          <w:szCs w:val="24"/>
        </w:rPr>
        <w:t xml:space="preserve"> οι ιστορικές αλλαγές στα Βαλκάνια. </w:t>
      </w:r>
    </w:p>
    <w:p w14:paraId="09035C89" w14:textId="77777777" w:rsidR="00850D36" w:rsidRDefault="006A7907">
      <w:pPr>
        <w:spacing w:line="600" w:lineRule="auto"/>
        <w:ind w:firstLine="720"/>
        <w:jc w:val="both"/>
        <w:rPr>
          <w:rFonts w:eastAsia="Times New Roman"/>
          <w:szCs w:val="24"/>
        </w:rPr>
      </w:pPr>
      <w:r>
        <w:rPr>
          <w:rFonts w:eastAsia="Times New Roman"/>
          <w:szCs w:val="24"/>
        </w:rPr>
        <w:t xml:space="preserve">Έγινε η </w:t>
      </w:r>
      <w:r>
        <w:rPr>
          <w:rFonts w:eastAsia="Times New Roman"/>
          <w:szCs w:val="24"/>
        </w:rPr>
        <w:t>ε</w:t>
      </w:r>
      <w:r>
        <w:rPr>
          <w:rFonts w:eastAsia="Times New Roman"/>
          <w:szCs w:val="24"/>
        </w:rPr>
        <w:t xml:space="preserve">νδιάμεση </w:t>
      </w:r>
      <w:r>
        <w:rPr>
          <w:rFonts w:eastAsia="Times New Roman"/>
          <w:szCs w:val="24"/>
        </w:rPr>
        <w:t>σ</w:t>
      </w:r>
      <w:r>
        <w:rPr>
          <w:rFonts w:eastAsia="Times New Roman"/>
          <w:szCs w:val="24"/>
        </w:rPr>
        <w:t>υμφωνία, άρχισε μία ανάπτυξη και μία ανταλλαγή μεταξύ των δύο χωρώ</w:t>
      </w:r>
      <w:r>
        <w:rPr>
          <w:rFonts w:eastAsia="Times New Roman"/>
          <w:szCs w:val="24"/>
        </w:rPr>
        <w:t>ν, μεταξύ της</w:t>
      </w:r>
      <w:r w:rsidRPr="007A0077">
        <w:rPr>
          <w:rFonts w:eastAsia="Times New Roman"/>
          <w:szCs w:val="24"/>
        </w:rPr>
        <w:t xml:space="preserve"> </w:t>
      </w:r>
      <w:r>
        <w:rPr>
          <w:rFonts w:eastAsia="Times New Roman"/>
          <w:szCs w:val="24"/>
          <w:lang w:val="en-US"/>
        </w:rPr>
        <w:t>FYROM</w:t>
      </w:r>
      <w:r>
        <w:rPr>
          <w:rFonts w:eastAsia="Times New Roman"/>
          <w:szCs w:val="24"/>
        </w:rPr>
        <w:t xml:space="preserve"> και της Ελλάδος. Πολλοί πλούτισαν, με νόμιμο </w:t>
      </w:r>
      <w:r>
        <w:rPr>
          <w:rFonts w:eastAsia="Times New Roman"/>
          <w:szCs w:val="24"/>
        </w:rPr>
        <w:lastRenderedPageBreak/>
        <w:t>τρόπο. Σταμάτησαν να πλουτίζουν οι λαθρέμποροι που έσπαγαν το εμπάργκο και οι «</w:t>
      </w:r>
      <w:proofErr w:type="spellStart"/>
      <w:r>
        <w:rPr>
          <w:rFonts w:eastAsia="Times New Roman"/>
          <w:szCs w:val="24"/>
        </w:rPr>
        <w:t>μακεδονοπώλες</w:t>
      </w:r>
      <w:proofErr w:type="spellEnd"/>
      <w:r>
        <w:rPr>
          <w:rFonts w:eastAsia="Times New Roman"/>
          <w:szCs w:val="24"/>
        </w:rPr>
        <w:t xml:space="preserve">». </w:t>
      </w:r>
    </w:p>
    <w:p w14:paraId="09035C8A" w14:textId="77777777" w:rsidR="00850D36" w:rsidRDefault="006A7907">
      <w:pPr>
        <w:spacing w:line="600" w:lineRule="auto"/>
        <w:ind w:firstLine="720"/>
        <w:jc w:val="both"/>
        <w:rPr>
          <w:rFonts w:eastAsia="Times New Roman"/>
          <w:szCs w:val="24"/>
        </w:rPr>
      </w:pPr>
      <w:r>
        <w:rPr>
          <w:rFonts w:eastAsia="Times New Roman"/>
          <w:szCs w:val="24"/>
        </w:rPr>
        <w:t>Και φτάσαμε σε ένα σημείο όπου υπάρχει, πράγματι, μία ευκαιρία και μία ανάγκη μαζί να δώσουμε μ</w:t>
      </w:r>
      <w:r>
        <w:rPr>
          <w:rFonts w:eastAsia="Times New Roman"/>
          <w:szCs w:val="24"/>
        </w:rPr>
        <w:t>ία λύση σταθερή, που να κατοχυρώνει τα εθνικά οφέλη, τα εθνικά συμφέροντα και η Ελλάδα, η μεγάλη χώρα των Βαλκανίων, η ευρωπαϊκή ατμομηχανή στα Βαλκάνια, να προσπορίζει σταθερότητα, να κάνει ένα κράτος το οποίο ταλαιπωρείται ακόμη από τις πολλαπλές μοχλεύσ</w:t>
      </w:r>
      <w:r>
        <w:rPr>
          <w:rFonts w:eastAsia="Times New Roman"/>
          <w:szCs w:val="24"/>
        </w:rPr>
        <w:t>εις ξένων δυνάμεων -</w:t>
      </w:r>
      <w:proofErr w:type="spellStart"/>
      <w:r>
        <w:rPr>
          <w:rFonts w:eastAsia="Times New Roman"/>
          <w:szCs w:val="24"/>
        </w:rPr>
        <w:t>ένιες</w:t>
      </w:r>
      <w:proofErr w:type="spellEnd"/>
      <w:r>
        <w:rPr>
          <w:rFonts w:eastAsia="Times New Roman"/>
          <w:szCs w:val="24"/>
        </w:rPr>
        <w:t xml:space="preserve"> των οποίων δεν είναι διόλου φιλικές προς την Ελλάδα, μπορεί να είναι και προαιώνιοι εχθροί ή επίβουλοι- να καταστήσει ένα κράτος σταθερό από τις απειλές διαμελισμού κι από τις </w:t>
      </w:r>
      <w:proofErr w:type="spellStart"/>
      <w:r>
        <w:rPr>
          <w:rFonts w:eastAsia="Times New Roman"/>
          <w:szCs w:val="24"/>
        </w:rPr>
        <w:t>εθνοτικές</w:t>
      </w:r>
      <w:proofErr w:type="spellEnd"/>
      <w:r>
        <w:rPr>
          <w:rFonts w:eastAsia="Times New Roman"/>
          <w:szCs w:val="24"/>
        </w:rPr>
        <w:t xml:space="preserve"> συγκρούσεις, να καταστήσει ένα κράτος γείτον</w:t>
      </w:r>
      <w:r>
        <w:rPr>
          <w:rFonts w:eastAsia="Times New Roman"/>
          <w:szCs w:val="24"/>
        </w:rPr>
        <w:t xml:space="preserve">α. Έχουμε κοινά σύνορα, μοιραζόμαστε τα ίδια βουνά, τις ίδιες πεδιάδες, τα νερά. Να μην είναι όμηρος των συμμοριών, των </w:t>
      </w:r>
      <w:proofErr w:type="spellStart"/>
      <w:r>
        <w:rPr>
          <w:rFonts w:eastAsia="Times New Roman"/>
          <w:szCs w:val="24"/>
        </w:rPr>
        <w:t>ναρκέμπορων</w:t>
      </w:r>
      <w:proofErr w:type="spellEnd"/>
      <w:r>
        <w:rPr>
          <w:rFonts w:eastAsia="Times New Roman"/>
          <w:szCs w:val="24"/>
        </w:rPr>
        <w:t xml:space="preserve">, των </w:t>
      </w:r>
      <w:proofErr w:type="spellStart"/>
      <w:r>
        <w:rPr>
          <w:rFonts w:eastAsia="Times New Roman"/>
          <w:szCs w:val="24"/>
        </w:rPr>
        <w:t>οπλέμπορων</w:t>
      </w:r>
      <w:proofErr w:type="spellEnd"/>
      <w:r>
        <w:rPr>
          <w:rFonts w:eastAsia="Times New Roman"/>
          <w:szCs w:val="24"/>
        </w:rPr>
        <w:t xml:space="preserve">, των μαφιών. </w:t>
      </w:r>
    </w:p>
    <w:p w14:paraId="09035C8B" w14:textId="77777777" w:rsidR="00850D36" w:rsidRDefault="006A7907">
      <w:pPr>
        <w:spacing w:line="600" w:lineRule="auto"/>
        <w:ind w:firstLine="720"/>
        <w:jc w:val="both"/>
        <w:rPr>
          <w:rFonts w:eastAsia="Times New Roman"/>
          <w:szCs w:val="24"/>
        </w:rPr>
      </w:pPr>
      <w:r>
        <w:rPr>
          <w:rFonts w:eastAsia="Times New Roman"/>
          <w:szCs w:val="24"/>
        </w:rPr>
        <w:t>Η Ελλάδα η μεγάλη, με το πολλαπλάσιο ΑΕΠ, με την ασύγκριτη διπλωματική και πολιτική ισχύ, με τ</w:t>
      </w:r>
      <w:r>
        <w:rPr>
          <w:rFonts w:eastAsia="Times New Roman"/>
          <w:szCs w:val="24"/>
        </w:rPr>
        <w:t>ην ασύγκριτη στρατιωτική ισχύ στην περιοχή, αυτή θα εγγυηθεί, αυτή θα βοηθήσει να μπουν κανόνες. Αυτό είναι το χρέος μας σε αυτή την κρίσιμη στιγμή, που αλλάζουν οι ισορροπίες σε όλη την Ανατολική Μεσόγειο, που ο Ψυχρός Πόλεμος έχει μεταλλαχθεί πλήρως πλέο</w:t>
      </w:r>
      <w:r>
        <w:rPr>
          <w:rFonts w:eastAsia="Times New Roman"/>
          <w:szCs w:val="24"/>
        </w:rPr>
        <w:t xml:space="preserve">ν σε υβριδικό πόλεμο, σε πόλεμο πληροφοριών, σε πόλεμο επιρροής, σε πόλεμο ελέγχου πλουτοπαραγωγικών πηγών, όπως ήταν πάντα, και σε νέες γεωπολιτικές τοποθετήσεις. </w:t>
      </w:r>
    </w:p>
    <w:p w14:paraId="09035C8C" w14:textId="77777777" w:rsidR="00850D36" w:rsidRDefault="006A7907">
      <w:pPr>
        <w:spacing w:line="600" w:lineRule="auto"/>
        <w:ind w:firstLine="720"/>
        <w:jc w:val="both"/>
        <w:rPr>
          <w:rFonts w:eastAsia="Times New Roman"/>
          <w:szCs w:val="24"/>
        </w:rPr>
      </w:pPr>
      <w:r>
        <w:rPr>
          <w:rFonts w:eastAsia="Times New Roman"/>
          <w:szCs w:val="24"/>
        </w:rPr>
        <w:lastRenderedPageBreak/>
        <w:t>Πρέπει να είμαστε εκεί που γίνεται το μεγάλο παίγνιο, η μεγάλη μοιρασιά. Αυτό ήταν η Ελλάδα</w:t>
      </w:r>
      <w:r>
        <w:rPr>
          <w:rFonts w:eastAsia="Times New Roman"/>
          <w:szCs w:val="24"/>
        </w:rPr>
        <w:t xml:space="preserve">, ήδη από τη Ναυμαχία του </w:t>
      </w:r>
      <w:proofErr w:type="spellStart"/>
      <w:r>
        <w:rPr>
          <w:rFonts w:eastAsia="Times New Roman"/>
          <w:szCs w:val="24"/>
        </w:rPr>
        <w:t>Να</w:t>
      </w:r>
      <w:r>
        <w:rPr>
          <w:rFonts w:eastAsia="Times New Roman"/>
          <w:szCs w:val="24"/>
        </w:rPr>
        <w:t>υ</w:t>
      </w:r>
      <w:r>
        <w:rPr>
          <w:rFonts w:eastAsia="Times New Roman"/>
          <w:szCs w:val="24"/>
        </w:rPr>
        <w:t>αρίνου</w:t>
      </w:r>
      <w:proofErr w:type="spellEnd"/>
      <w:r>
        <w:rPr>
          <w:rFonts w:eastAsia="Times New Roman"/>
          <w:szCs w:val="24"/>
        </w:rPr>
        <w:t xml:space="preserve">, επί διακόσια χρόνια, μέχρι σήμερα και πρέπει με φαντασία, με τόλμη, με επινοητικότητα και με σθένος να συνεχίσουμε να είμαστε εκεί. </w:t>
      </w:r>
    </w:p>
    <w:p w14:paraId="09035C8D" w14:textId="77777777" w:rsidR="00850D36" w:rsidRDefault="006A7907">
      <w:pPr>
        <w:spacing w:line="600" w:lineRule="auto"/>
        <w:ind w:firstLine="720"/>
        <w:jc w:val="both"/>
        <w:rPr>
          <w:rFonts w:eastAsia="Times New Roman"/>
          <w:szCs w:val="24"/>
        </w:rPr>
      </w:pPr>
      <w:r>
        <w:rPr>
          <w:rFonts w:eastAsia="Times New Roman"/>
          <w:szCs w:val="24"/>
        </w:rPr>
        <w:t>Δεν θέλω να πάρω κι άλλο</w:t>
      </w:r>
      <w:r>
        <w:rPr>
          <w:rFonts w:eastAsia="Times New Roman"/>
          <w:szCs w:val="24"/>
        </w:rPr>
        <w:t>ν</w:t>
      </w:r>
      <w:r>
        <w:rPr>
          <w:rFonts w:eastAsia="Times New Roman"/>
          <w:szCs w:val="24"/>
        </w:rPr>
        <w:t xml:space="preserve"> χρόνο, διότι όλα τα τεχνικά των νομοθετικών ρυθμίσεων έχουν </w:t>
      </w:r>
      <w:r>
        <w:rPr>
          <w:rFonts w:eastAsia="Times New Roman"/>
          <w:szCs w:val="24"/>
        </w:rPr>
        <w:t>καλυφθεί και από τον Υφυπουργό</w:t>
      </w:r>
      <w:r>
        <w:rPr>
          <w:rFonts w:eastAsia="Times New Roman"/>
          <w:szCs w:val="24"/>
        </w:rPr>
        <w:t>. Τ</w:t>
      </w:r>
      <w:r>
        <w:rPr>
          <w:rFonts w:eastAsia="Times New Roman"/>
          <w:szCs w:val="24"/>
        </w:rPr>
        <w:t xml:space="preserve">ώρα θα μιλήσει και ο Υπουργός και στις </w:t>
      </w:r>
      <w:r>
        <w:rPr>
          <w:rFonts w:eastAsia="Times New Roman"/>
          <w:szCs w:val="24"/>
        </w:rPr>
        <w:t>ε</w:t>
      </w:r>
      <w:r>
        <w:rPr>
          <w:rFonts w:eastAsia="Times New Roman"/>
          <w:szCs w:val="24"/>
        </w:rPr>
        <w:t xml:space="preserve">πιτροπές οι περισσότεροι είχαν συμφωνήσει. </w:t>
      </w:r>
    </w:p>
    <w:p w14:paraId="09035C8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Να θυμίσω μόνο κάτι. Οι Βουλευτές που είναι σε μια περιφέρεια που ζητάει μια σοβαρή και διαρκή διασύνδεση, που ζητάει μεταφορά για τις κοιν</w:t>
      </w:r>
      <w:r>
        <w:rPr>
          <w:rFonts w:eastAsia="Times New Roman" w:cs="Times New Roman"/>
          <w:szCs w:val="24"/>
        </w:rPr>
        <w:t>ωνίες, για τα εμπορεύματα</w:t>
      </w:r>
      <w:r>
        <w:rPr>
          <w:rFonts w:eastAsia="Times New Roman" w:cs="Times New Roman"/>
          <w:szCs w:val="24"/>
        </w:rPr>
        <w:t>,</w:t>
      </w:r>
      <w:r>
        <w:rPr>
          <w:rFonts w:eastAsia="Times New Roman" w:cs="Times New Roman"/>
          <w:szCs w:val="24"/>
        </w:rPr>
        <w:t xml:space="preserve"> για την οικονομία, αυτοί γνωρίζουν και δεν έχουν σοβαρές αντιρρήσεις. Αυτοί οι οποίοι έχουν αντιρρήσεις είναι αυτοί που </w:t>
      </w:r>
      <w:r>
        <w:rPr>
          <w:rFonts w:eastAsia="Times New Roman" w:cs="Times New Roman"/>
          <w:szCs w:val="24"/>
        </w:rPr>
        <w:t>«</w:t>
      </w:r>
      <w:proofErr w:type="spellStart"/>
      <w:r>
        <w:rPr>
          <w:rFonts w:eastAsia="Times New Roman" w:cs="Times New Roman"/>
          <w:szCs w:val="24"/>
        </w:rPr>
        <w:t>αρλουμπολογούν</w:t>
      </w:r>
      <w:proofErr w:type="spellEnd"/>
      <w:r>
        <w:rPr>
          <w:rFonts w:eastAsia="Times New Roman" w:cs="Times New Roman"/>
          <w:szCs w:val="24"/>
        </w:rPr>
        <w:t>»</w:t>
      </w:r>
      <w:r>
        <w:rPr>
          <w:rFonts w:eastAsia="Times New Roman" w:cs="Times New Roman"/>
          <w:szCs w:val="24"/>
        </w:rPr>
        <w:t xml:space="preserve"> και αερολογούν και θέλουν να κάνουν αντιπολίτευση για την αντιπολίτευση, χωρίς καν να έχουν </w:t>
      </w:r>
      <w:r>
        <w:rPr>
          <w:rFonts w:eastAsia="Times New Roman" w:cs="Times New Roman"/>
          <w:szCs w:val="24"/>
        </w:rPr>
        <w:t xml:space="preserve">μελετήσει το νομοθέτημα, να έχουν μελετήσει τι έχει προηγηθεί και να έχουν ακούσει κάποια πράγματα. </w:t>
      </w:r>
    </w:p>
    <w:p w14:paraId="09035C8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Διότι κάποιοι σοβαροί Βουλευτές και της Αντιπολίτευσης έχουν ακούσει ότι υπήρξαν επιχειρηματίες οι οποίοι </w:t>
      </w:r>
      <w:proofErr w:type="spellStart"/>
      <w:r>
        <w:rPr>
          <w:rFonts w:eastAsia="Times New Roman" w:cs="Times New Roman"/>
          <w:szCs w:val="24"/>
        </w:rPr>
        <w:t>αδειοδοτήθηκαν</w:t>
      </w:r>
      <w:proofErr w:type="spellEnd"/>
      <w:r>
        <w:rPr>
          <w:rFonts w:eastAsia="Times New Roman" w:cs="Times New Roman"/>
          <w:szCs w:val="24"/>
        </w:rPr>
        <w:t xml:space="preserve">, δεν άρχισε να λειτουργεί η άδεια </w:t>
      </w:r>
      <w:r>
        <w:rPr>
          <w:rFonts w:eastAsia="Times New Roman" w:cs="Times New Roman"/>
          <w:szCs w:val="24"/>
        </w:rPr>
        <w:t xml:space="preserve">και χρεοκόπησαν με αυτή την πολιτική της αδράνειας και της αναμονής. Ρωτήστε τους ανθρώπους στη Μαγνησία και σε άλλα μέρη. Είναι άνθρωποι που έβαλαν τα </w:t>
      </w:r>
      <w:r>
        <w:rPr>
          <w:rFonts w:eastAsia="Times New Roman" w:cs="Times New Roman"/>
          <w:szCs w:val="24"/>
        </w:rPr>
        <w:lastRenderedPageBreak/>
        <w:t>λεφτά τους για να μπουν στα υδροπλάνα και χρεοκόπησαν, διότι ποτέ δεν λειτούργησε η άδεια ή ουδέποτε του</w:t>
      </w:r>
      <w:r>
        <w:rPr>
          <w:rFonts w:eastAsia="Times New Roman" w:cs="Times New Roman"/>
          <w:szCs w:val="24"/>
        </w:rPr>
        <w:t xml:space="preserve">ς </w:t>
      </w:r>
      <w:proofErr w:type="spellStart"/>
      <w:r>
        <w:rPr>
          <w:rFonts w:eastAsia="Times New Roman" w:cs="Times New Roman"/>
          <w:szCs w:val="24"/>
        </w:rPr>
        <w:t>εδόθη</w:t>
      </w:r>
      <w:proofErr w:type="spellEnd"/>
      <w:r>
        <w:rPr>
          <w:rFonts w:eastAsia="Times New Roman" w:cs="Times New Roman"/>
          <w:szCs w:val="24"/>
        </w:rPr>
        <w:t xml:space="preserve"> η άδεια</w:t>
      </w:r>
      <w:r>
        <w:rPr>
          <w:rFonts w:eastAsia="Times New Roman" w:cs="Times New Roman"/>
          <w:szCs w:val="24"/>
        </w:rPr>
        <w:t>,</w:t>
      </w:r>
      <w:r>
        <w:rPr>
          <w:rFonts w:eastAsia="Times New Roman" w:cs="Times New Roman"/>
          <w:szCs w:val="24"/>
        </w:rPr>
        <w:t xml:space="preserve"> παρά τις δεσμεύσεις.</w:t>
      </w:r>
    </w:p>
    <w:p w14:paraId="09035C9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Αυτά από εμένα. Εύχομαι οι Βουλευτές, οι οποίοι καταλαβαίνουν –και είναι πολλοί- τι μπορεί να σημαίνει ένα ακόμη λιθαράκι σε κάποιου είδους μεγάλη παραγωγική ανασυγκρότηση για να ξαναδούμε τους εαυτούς μας, να υπερψηφί</w:t>
      </w:r>
      <w:r>
        <w:rPr>
          <w:rFonts w:eastAsia="Times New Roman" w:cs="Times New Roman"/>
          <w:szCs w:val="24"/>
        </w:rPr>
        <w:t>σουν και το παρόν νομοθέτημα.</w:t>
      </w:r>
    </w:p>
    <w:p w14:paraId="09035C9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9035C92" w14:textId="77777777" w:rsidR="00850D36" w:rsidRDefault="006A7907">
      <w:pPr>
        <w:spacing w:line="600" w:lineRule="auto"/>
        <w:ind w:firstLine="720"/>
        <w:jc w:val="center"/>
        <w:rPr>
          <w:rFonts w:eastAsia="Times New Roman"/>
          <w:bCs/>
          <w:szCs w:val="24"/>
        </w:rPr>
      </w:pPr>
      <w:r>
        <w:rPr>
          <w:rFonts w:eastAsia="Times New Roman"/>
          <w:bCs/>
          <w:szCs w:val="24"/>
        </w:rPr>
        <w:t xml:space="preserve">(Χειροκροτήματα από τις πτέρυγες </w:t>
      </w:r>
      <w:r w:rsidRPr="003E6473">
        <w:rPr>
          <w:rFonts w:eastAsia="Times New Roman"/>
          <w:bCs/>
          <w:szCs w:val="24"/>
        </w:rPr>
        <w:t>τ</w:t>
      </w:r>
      <w:r w:rsidRPr="00C707D9">
        <w:rPr>
          <w:rFonts w:eastAsia="Times New Roman"/>
          <w:bCs/>
          <w:szCs w:val="24"/>
        </w:rPr>
        <w:t>ου ΣΥΡΙΖΑ</w:t>
      </w:r>
      <w:r>
        <w:rPr>
          <w:rFonts w:eastAsia="Times New Roman"/>
          <w:bCs/>
          <w:szCs w:val="24"/>
        </w:rPr>
        <w:t xml:space="preserve"> και των ΑΝΕΛ</w:t>
      </w:r>
      <w:r w:rsidRPr="00C707D9">
        <w:rPr>
          <w:rFonts w:eastAsia="Times New Roman"/>
          <w:bCs/>
          <w:szCs w:val="24"/>
        </w:rPr>
        <w:t>)</w:t>
      </w:r>
    </w:p>
    <w:p w14:paraId="09035C93" w14:textId="77777777" w:rsidR="00850D36" w:rsidRDefault="006A7907">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Ευχαριστούμε, κύριε συνάδελφε.</w:t>
      </w:r>
    </w:p>
    <w:p w14:paraId="09035C94" w14:textId="77777777" w:rsidR="00850D36" w:rsidRDefault="006A7907">
      <w:pPr>
        <w:spacing w:line="600" w:lineRule="auto"/>
        <w:ind w:firstLine="720"/>
        <w:jc w:val="both"/>
        <w:rPr>
          <w:rFonts w:eastAsia="Times New Roman"/>
          <w:bCs/>
          <w:szCs w:val="24"/>
        </w:rPr>
      </w:pPr>
      <w:r w:rsidRPr="00726A05">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την ιστορία του κτηρίου και τον τρόπο οργάνωσης και λειτουργίας της Βουλής, </w:t>
      </w:r>
      <w:r>
        <w:rPr>
          <w:rFonts w:eastAsia="Times New Roman"/>
          <w:bCs/>
          <w:szCs w:val="24"/>
        </w:rPr>
        <w:t>τριάντα μία</w:t>
      </w:r>
      <w:r w:rsidRPr="00726A05">
        <w:rPr>
          <w:rFonts w:eastAsia="Times New Roman"/>
          <w:bCs/>
          <w:szCs w:val="24"/>
        </w:rPr>
        <w:t xml:space="preserve"> μαθήτριες και μαθητές και </w:t>
      </w:r>
      <w:r>
        <w:rPr>
          <w:rFonts w:eastAsia="Times New Roman"/>
          <w:bCs/>
          <w:szCs w:val="24"/>
        </w:rPr>
        <w:t>δύο</w:t>
      </w:r>
      <w:r w:rsidRPr="00726A05">
        <w:rPr>
          <w:rFonts w:eastAsia="Times New Roman"/>
          <w:bCs/>
          <w:szCs w:val="24"/>
        </w:rPr>
        <w:t xml:space="preserve"> συνοδοί εκπαιδευτικοί α</w:t>
      </w:r>
      <w:r>
        <w:rPr>
          <w:rFonts w:eastAsia="Times New Roman"/>
          <w:bCs/>
          <w:szCs w:val="24"/>
        </w:rPr>
        <w:t xml:space="preserve">πό το Γυμνάσιο </w:t>
      </w:r>
      <w:proofErr w:type="spellStart"/>
      <w:r>
        <w:rPr>
          <w:rFonts w:eastAsia="Times New Roman"/>
          <w:bCs/>
          <w:szCs w:val="24"/>
        </w:rPr>
        <w:t>Ευπαλί</w:t>
      </w:r>
      <w:r>
        <w:rPr>
          <w:rFonts w:eastAsia="Times New Roman"/>
          <w:bCs/>
          <w:szCs w:val="24"/>
        </w:rPr>
        <w:t>ου</w:t>
      </w:r>
      <w:proofErr w:type="spellEnd"/>
      <w:r>
        <w:rPr>
          <w:rFonts w:eastAsia="Times New Roman"/>
          <w:bCs/>
          <w:szCs w:val="24"/>
        </w:rPr>
        <w:t xml:space="preserve"> Φωκίδας</w:t>
      </w:r>
      <w:r w:rsidRPr="00726A05">
        <w:rPr>
          <w:rFonts w:eastAsia="Times New Roman"/>
          <w:bCs/>
          <w:szCs w:val="24"/>
        </w:rPr>
        <w:t>.</w:t>
      </w:r>
    </w:p>
    <w:p w14:paraId="09035C95" w14:textId="77777777" w:rsidR="00850D36" w:rsidRDefault="006A7907">
      <w:pPr>
        <w:spacing w:line="600" w:lineRule="auto"/>
        <w:ind w:firstLine="720"/>
        <w:jc w:val="both"/>
        <w:rPr>
          <w:rFonts w:eastAsia="Times New Roman"/>
          <w:bCs/>
          <w:szCs w:val="24"/>
        </w:rPr>
      </w:pPr>
      <w:r w:rsidRPr="00726A05">
        <w:rPr>
          <w:rFonts w:eastAsia="Times New Roman"/>
          <w:bCs/>
          <w:szCs w:val="24"/>
        </w:rPr>
        <w:t xml:space="preserve">Η Βουλή </w:t>
      </w:r>
      <w:r>
        <w:rPr>
          <w:rFonts w:eastAsia="Times New Roman"/>
          <w:bCs/>
          <w:szCs w:val="24"/>
        </w:rPr>
        <w:t>σάς καλωσορίζει, παιδιά.</w:t>
      </w:r>
    </w:p>
    <w:p w14:paraId="09035C96" w14:textId="77777777" w:rsidR="00850D36" w:rsidRDefault="006A7907">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09035C97" w14:textId="77777777" w:rsidR="00850D36" w:rsidRDefault="006A7907">
      <w:pPr>
        <w:spacing w:line="600" w:lineRule="auto"/>
        <w:ind w:firstLine="720"/>
        <w:jc w:val="both"/>
        <w:rPr>
          <w:rFonts w:eastAsia="Times New Roman"/>
          <w:bCs/>
          <w:szCs w:val="24"/>
        </w:rPr>
      </w:pPr>
      <w:r>
        <w:rPr>
          <w:rFonts w:eastAsia="Times New Roman"/>
          <w:bCs/>
          <w:szCs w:val="24"/>
        </w:rPr>
        <w:t>Τον λόγο έχει για επτά λεπτά η συνάδελφος κ</w:t>
      </w:r>
      <w:r>
        <w:rPr>
          <w:rFonts w:eastAsia="Times New Roman"/>
          <w:bCs/>
          <w:szCs w:val="24"/>
        </w:rPr>
        <w:t>.</w:t>
      </w:r>
      <w:r>
        <w:rPr>
          <w:rFonts w:eastAsia="Times New Roman"/>
          <w:bCs/>
          <w:szCs w:val="24"/>
        </w:rPr>
        <w:t xml:space="preserve"> </w:t>
      </w:r>
      <w:proofErr w:type="spellStart"/>
      <w:r>
        <w:rPr>
          <w:rFonts w:eastAsia="Times New Roman"/>
          <w:bCs/>
          <w:szCs w:val="24"/>
        </w:rPr>
        <w:t>Βάκη</w:t>
      </w:r>
      <w:proofErr w:type="spellEnd"/>
      <w:r>
        <w:rPr>
          <w:rFonts w:eastAsia="Times New Roman"/>
          <w:bCs/>
          <w:szCs w:val="24"/>
        </w:rPr>
        <w:t>.</w:t>
      </w:r>
    </w:p>
    <w:p w14:paraId="09035C98" w14:textId="77777777" w:rsidR="00850D36" w:rsidRDefault="006A7907">
      <w:pPr>
        <w:spacing w:line="600" w:lineRule="auto"/>
        <w:ind w:firstLine="720"/>
        <w:jc w:val="both"/>
        <w:rPr>
          <w:rFonts w:eastAsia="Times New Roman"/>
          <w:bCs/>
          <w:szCs w:val="24"/>
        </w:rPr>
      </w:pPr>
      <w:r w:rsidRPr="00695512">
        <w:rPr>
          <w:rFonts w:eastAsia="Times New Roman"/>
          <w:b/>
          <w:bCs/>
          <w:szCs w:val="24"/>
        </w:rPr>
        <w:lastRenderedPageBreak/>
        <w:t xml:space="preserve">ΦΩΤΕΙΝΗ ΒΑΚΗ: </w:t>
      </w:r>
      <w:r>
        <w:rPr>
          <w:rFonts w:eastAsia="Times New Roman"/>
          <w:bCs/>
          <w:szCs w:val="24"/>
        </w:rPr>
        <w:t>Ευχαριστώ, κύριε Πρόεδρε.</w:t>
      </w:r>
    </w:p>
    <w:p w14:paraId="09035C99" w14:textId="77777777" w:rsidR="00850D36" w:rsidRDefault="006A7907">
      <w:pPr>
        <w:spacing w:line="600" w:lineRule="auto"/>
        <w:ind w:firstLine="720"/>
        <w:jc w:val="both"/>
        <w:rPr>
          <w:rFonts w:eastAsia="Times New Roman"/>
          <w:bCs/>
          <w:szCs w:val="24"/>
        </w:rPr>
      </w:pPr>
      <w:r>
        <w:rPr>
          <w:rFonts w:eastAsia="Times New Roman"/>
          <w:bCs/>
          <w:szCs w:val="24"/>
        </w:rPr>
        <w:t>Κυρίες και κύριοι Βουλευτές, σήμα κατατεθέν της χώρας μας, που τη διαφ</w:t>
      </w:r>
      <w:r>
        <w:rPr>
          <w:rFonts w:eastAsia="Times New Roman"/>
          <w:bCs/>
          <w:szCs w:val="24"/>
        </w:rPr>
        <w:t xml:space="preserve">οροποιεί σχεδόν από το σύνολο της υπόλοιπης Ευρωπαϊκής Ένωσης, είναι η </w:t>
      </w:r>
      <w:proofErr w:type="spellStart"/>
      <w:r>
        <w:rPr>
          <w:rFonts w:eastAsia="Times New Roman"/>
          <w:bCs/>
          <w:szCs w:val="24"/>
        </w:rPr>
        <w:t>νησιωτικότητα</w:t>
      </w:r>
      <w:proofErr w:type="spellEnd"/>
      <w:r>
        <w:rPr>
          <w:rFonts w:eastAsia="Times New Roman"/>
          <w:bCs/>
          <w:szCs w:val="24"/>
        </w:rPr>
        <w:t xml:space="preserve">. Η </w:t>
      </w:r>
      <w:proofErr w:type="spellStart"/>
      <w:r>
        <w:rPr>
          <w:rFonts w:eastAsia="Times New Roman"/>
          <w:bCs/>
          <w:szCs w:val="24"/>
        </w:rPr>
        <w:t>νησιωτικότητα</w:t>
      </w:r>
      <w:proofErr w:type="spellEnd"/>
      <w:r>
        <w:rPr>
          <w:rFonts w:eastAsia="Times New Roman"/>
          <w:bCs/>
          <w:szCs w:val="24"/>
        </w:rPr>
        <w:t xml:space="preserve"> είναι ένα στοιχείο το οποίο πολλές φορές γίνεται μειονέκτημα για όσους διαβιούν στη νησιωτική Ελλάδα, γίνεται όμως και ευκαιρία</w:t>
      </w:r>
      <w:r>
        <w:rPr>
          <w:rFonts w:eastAsia="Times New Roman"/>
          <w:bCs/>
          <w:szCs w:val="24"/>
        </w:rPr>
        <w:t>,</w:t>
      </w:r>
      <w:r>
        <w:rPr>
          <w:rFonts w:eastAsia="Times New Roman"/>
          <w:bCs/>
          <w:szCs w:val="24"/>
        </w:rPr>
        <w:t xml:space="preserve"> δεδομένου ότι η μοναδική </w:t>
      </w:r>
      <w:r>
        <w:rPr>
          <w:rFonts w:eastAsia="Times New Roman"/>
          <w:bCs/>
          <w:szCs w:val="24"/>
        </w:rPr>
        <w:t xml:space="preserve">μορφολογία της χώρας μας αποτελεί πόλο έλξης για το διεθνές τουριστικό κοινό. </w:t>
      </w:r>
    </w:p>
    <w:p w14:paraId="09035C9A" w14:textId="77777777" w:rsidR="00850D36" w:rsidRDefault="006A7907">
      <w:pPr>
        <w:spacing w:line="600" w:lineRule="auto"/>
        <w:ind w:firstLine="720"/>
        <w:jc w:val="both"/>
        <w:rPr>
          <w:rFonts w:eastAsia="Times New Roman"/>
          <w:bCs/>
          <w:szCs w:val="24"/>
        </w:rPr>
      </w:pPr>
      <w:r>
        <w:rPr>
          <w:rFonts w:eastAsia="Times New Roman"/>
          <w:bCs/>
          <w:szCs w:val="24"/>
        </w:rPr>
        <w:t>Σε αυτή, λοιπόν, τη λογική της ενίσχυσης και της βελτίωσης της διασύνδεσης της ηπειρωτικής Ελλάδας με τη νησιωτική, της αύξησης της επικοινωνίας μεταξύ των νησιών αλλά και της α</w:t>
      </w:r>
      <w:r>
        <w:rPr>
          <w:rFonts w:eastAsia="Times New Roman"/>
          <w:bCs/>
          <w:szCs w:val="24"/>
        </w:rPr>
        <w:t xml:space="preserve">πευθείας σύνδεσης με προορισμούς του εξωτερικού, το παρόν νομοσχέδιο έρχεται να καθορίσει το πλαίσιο </w:t>
      </w:r>
      <w:proofErr w:type="spellStart"/>
      <w:r>
        <w:rPr>
          <w:rFonts w:eastAsia="Times New Roman"/>
          <w:bCs/>
          <w:szCs w:val="24"/>
        </w:rPr>
        <w:t>αδειοδότησης</w:t>
      </w:r>
      <w:proofErr w:type="spellEnd"/>
      <w:r>
        <w:rPr>
          <w:rFonts w:eastAsia="Times New Roman"/>
          <w:bCs/>
          <w:szCs w:val="24"/>
        </w:rPr>
        <w:t xml:space="preserve"> για την ίδρυση, λειτουργία και εκμετάλλευση των </w:t>
      </w:r>
      <w:proofErr w:type="spellStart"/>
      <w:r>
        <w:rPr>
          <w:rFonts w:eastAsia="Times New Roman"/>
          <w:bCs/>
          <w:szCs w:val="24"/>
        </w:rPr>
        <w:t>υδατοδρομίων</w:t>
      </w:r>
      <w:proofErr w:type="spellEnd"/>
      <w:r>
        <w:rPr>
          <w:rFonts w:eastAsia="Times New Roman"/>
          <w:bCs/>
          <w:szCs w:val="24"/>
        </w:rPr>
        <w:t>.</w:t>
      </w:r>
    </w:p>
    <w:p w14:paraId="09035C9B" w14:textId="77777777" w:rsidR="00850D36" w:rsidRDefault="006A7907">
      <w:pPr>
        <w:spacing w:line="600" w:lineRule="auto"/>
        <w:ind w:firstLine="720"/>
        <w:jc w:val="both"/>
        <w:rPr>
          <w:rFonts w:eastAsia="Times New Roman"/>
          <w:bCs/>
          <w:szCs w:val="24"/>
        </w:rPr>
      </w:pPr>
      <w:r>
        <w:rPr>
          <w:rFonts w:eastAsia="Times New Roman"/>
          <w:bCs/>
          <w:szCs w:val="24"/>
        </w:rPr>
        <w:t xml:space="preserve">Παρά την ιδιαίτερη μορφολογία της χώρας μας η χρήση υδροπλάνων </w:t>
      </w:r>
      <w:r>
        <w:rPr>
          <w:rFonts w:eastAsia="Times New Roman"/>
          <w:bCs/>
          <w:szCs w:val="24"/>
        </w:rPr>
        <w:t>–κ</w:t>
      </w:r>
      <w:r>
        <w:rPr>
          <w:rFonts w:eastAsia="Times New Roman"/>
          <w:bCs/>
          <w:szCs w:val="24"/>
        </w:rPr>
        <w:t>αι ενώ σε χώρες</w:t>
      </w:r>
      <w:r>
        <w:rPr>
          <w:rFonts w:eastAsia="Times New Roman"/>
          <w:bCs/>
          <w:szCs w:val="24"/>
        </w:rPr>
        <w:t xml:space="preserve"> του εξωτερικού με παρόμοια γεωμορφολογικά χαρακτηριστικά αποτελεί το σύνηθες μέσο μεταφοράς εδώ και δεκαετίες</w:t>
      </w:r>
      <w:r>
        <w:rPr>
          <w:rFonts w:eastAsia="Times New Roman"/>
          <w:bCs/>
          <w:szCs w:val="24"/>
        </w:rPr>
        <w:t>–</w:t>
      </w:r>
      <w:r>
        <w:rPr>
          <w:rFonts w:eastAsia="Times New Roman"/>
          <w:bCs/>
          <w:szCs w:val="24"/>
        </w:rPr>
        <w:t xml:space="preserve"> αποτελεί ακόμη μια αρνητική πρωτοτυπία για την ελληνική πραγματικότητα, λόγω απουσίας συντονισμένης εθνικής πολιτικής για τα </w:t>
      </w:r>
      <w:proofErr w:type="spellStart"/>
      <w:r>
        <w:rPr>
          <w:rFonts w:eastAsia="Times New Roman"/>
          <w:bCs/>
          <w:szCs w:val="24"/>
        </w:rPr>
        <w:t>υδατοδρόμια</w:t>
      </w:r>
      <w:proofErr w:type="spellEnd"/>
      <w:r>
        <w:rPr>
          <w:rFonts w:eastAsia="Times New Roman"/>
          <w:bCs/>
          <w:szCs w:val="24"/>
        </w:rPr>
        <w:t>.</w:t>
      </w:r>
    </w:p>
    <w:p w14:paraId="09035C9C" w14:textId="77777777" w:rsidR="00850D36" w:rsidRDefault="006A7907">
      <w:pPr>
        <w:spacing w:line="600" w:lineRule="auto"/>
        <w:ind w:firstLine="720"/>
        <w:jc w:val="both"/>
        <w:rPr>
          <w:rFonts w:eastAsia="Times New Roman"/>
          <w:bCs/>
          <w:szCs w:val="24"/>
        </w:rPr>
      </w:pPr>
      <w:r>
        <w:rPr>
          <w:rFonts w:eastAsia="Times New Roman"/>
          <w:bCs/>
          <w:szCs w:val="24"/>
        </w:rPr>
        <w:lastRenderedPageBreak/>
        <w:t>Η πρωτ</w:t>
      </w:r>
      <w:r>
        <w:rPr>
          <w:rFonts w:eastAsia="Times New Roman"/>
          <w:bCs/>
          <w:szCs w:val="24"/>
        </w:rPr>
        <w:t xml:space="preserve">οβουλία, λοιπόν, της ηγεσίας του Υπουργείου Υποδομών και Μεταφορών στοχεύει στο να επιλυθούν επιτέλους ζητήματα που </w:t>
      </w:r>
      <w:proofErr w:type="spellStart"/>
      <w:r>
        <w:rPr>
          <w:rFonts w:eastAsia="Times New Roman"/>
          <w:bCs/>
          <w:szCs w:val="24"/>
        </w:rPr>
        <w:t>προέκυπταν</w:t>
      </w:r>
      <w:proofErr w:type="spellEnd"/>
      <w:r>
        <w:rPr>
          <w:rFonts w:eastAsia="Times New Roman"/>
          <w:bCs/>
          <w:szCs w:val="24"/>
        </w:rPr>
        <w:t xml:space="preserve"> από ένα ξεπερασμένο θεσμικό πλαίσιο που αφορούσε τα </w:t>
      </w:r>
      <w:proofErr w:type="spellStart"/>
      <w:r>
        <w:rPr>
          <w:rFonts w:eastAsia="Times New Roman"/>
          <w:bCs/>
          <w:szCs w:val="24"/>
        </w:rPr>
        <w:t>υδατοδρόμια</w:t>
      </w:r>
      <w:proofErr w:type="spellEnd"/>
      <w:r>
        <w:rPr>
          <w:rFonts w:eastAsia="Times New Roman"/>
          <w:bCs/>
          <w:szCs w:val="24"/>
        </w:rPr>
        <w:t xml:space="preserve"> και</w:t>
      </w:r>
      <w:r>
        <w:rPr>
          <w:rFonts w:eastAsia="Times New Roman"/>
          <w:bCs/>
          <w:szCs w:val="24"/>
        </w:rPr>
        <w:t>,</w:t>
      </w:r>
      <w:r>
        <w:rPr>
          <w:rFonts w:eastAsia="Times New Roman"/>
          <w:bCs/>
          <w:szCs w:val="24"/>
        </w:rPr>
        <w:t xml:space="preserve"> ταυτόχρονα</w:t>
      </w:r>
      <w:r>
        <w:rPr>
          <w:rFonts w:eastAsia="Times New Roman"/>
          <w:bCs/>
          <w:szCs w:val="24"/>
        </w:rPr>
        <w:t>,</w:t>
      </w:r>
      <w:r>
        <w:rPr>
          <w:rFonts w:eastAsia="Times New Roman"/>
          <w:bCs/>
          <w:szCs w:val="24"/>
        </w:rPr>
        <w:t xml:space="preserve"> να διαμορφώσει σύγχρονους και σταθερούς κανόνες </w:t>
      </w:r>
      <w:r>
        <w:rPr>
          <w:rFonts w:eastAsia="Times New Roman"/>
          <w:bCs/>
          <w:szCs w:val="24"/>
        </w:rPr>
        <w:t xml:space="preserve">για την </w:t>
      </w:r>
      <w:proofErr w:type="spellStart"/>
      <w:r>
        <w:rPr>
          <w:rFonts w:eastAsia="Times New Roman"/>
          <w:bCs/>
          <w:szCs w:val="24"/>
        </w:rPr>
        <w:t>αδειοδότηση</w:t>
      </w:r>
      <w:proofErr w:type="spellEnd"/>
      <w:r>
        <w:rPr>
          <w:rFonts w:eastAsia="Times New Roman"/>
          <w:bCs/>
          <w:szCs w:val="24"/>
        </w:rPr>
        <w:t xml:space="preserve"> αλλά και την εν γένει λειτουργία τους.</w:t>
      </w:r>
    </w:p>
    <w:p w14:paraId="09035C9D" w14:textId="77777777" w:rsidR="00850D36" w:rsidRDefault="006A7907">
      <w:pPr>
        <w:spacing w:line="600" w:lineRule="auto"/>
        <w:ind w:firstLine="720"/>
        <w:jc w:val="both"/>
        <w:rPr>
          <w:rFonts w:eastAsia="Times New Roman"/>
          <w:bCs/>
          <w:szCs w:val="24"/>
        </w:rPr>
      </w:pPr>
      <w:r>
        <w:rPr>
          <w:rFonts w:eastAsia="Times New Roman"/>
          <w:bCs/>
          <w:szCs w:val="24"/>
        </w:rPr>
        <w:t xml:space="preserve">Σε σχέση με το περιεχόμενο του νομοσχεδίου αξίζει κατ’ αρχάς να αναφερθούμε στο γεγονός πως το προτεινόμενο σχέδιο νόμου εξασφαλίζει τον δημόσιο χαρακτήρα των </w:t>
      </w:r>
      <w:proofErr w:type="spellStart"/>
      <w:r>
        <w:rPr>
          <w:rFonts w:eastAsia="Times New Roman"/>
          <w:bCs/>
          <w:szCs w:val="24"/>
        </w:rPr>
        <w:t>υδατοδρομίων</w:t>
      </w:r>
      <w:proofErr w:type="spellEnd"/>
      <w:r>
        <w:rPr>
          <w:rFonts w:eastAsia="Times New Roman"/>
          <w:bCs/>
          <w:szCs w:val="24"/>
        </w:rPr>
        <w:t>. Είναι ένα γεγονός που χα</w:t>
      </w:r>
      <w:r>
        <w:rPr>
          <w:rFonts w:eastAsia="Times New Roman"/>
          <w:bCs/>
          <w:szCs w:val="24"/>
        </w:rPr>
        <w:t xml:space="preserve">ρακτηρίζει την αντίληψη της Κυβέρνησης σχετικά με τον δημόσιο χαρακτήρα των υποδομών του ελληνικού κράτους και τη διαφοροποιεί από τη νεοφιλελεύθερη αντίληψη περί πλήρους απελευθέρωσης της οικονομίας και των υποδομών και αποδυνάμωσης του ρυθμιστικού ρόλου </w:t>
      </w:r>
      <w:r>
        <w:rPr>
          <w:rFonts w:eastAsia="Times New Roman"/>
          <w:bCs/>
          <w:szCs w:val="24"/>
        </w:rPr>
        <w:t xml:space="preserve">της πολιτείας. </w:t>
      </w:r>
    </w:p>
    <w:p w14:paraId="09035C9E" w14:textId="77777777" w:rsidR="00850D36" w:rsidRDefault="006A7907">
      <w:pPr>
        <w:spacing w:line="600" w:lineRule="auto"/>
        <w:ind w:firstLine="720"/>
        <w:jc w:val="both"/>
        <w:rPr>
          <w:rFonts w:eastAsia="Times New Roman"/>
          <w:bCs/>
          <w:szCs w:val="24"/>
        </w:rPr>
      </w:pPr>
      <w:r>
        <w:rPr>
          <w:rFonts w:eastAsia="Times New Roman"/>
          <w:bCs/>
          <w:szCs w:val="24"/>
        </w:rPr>
        <w:t>Επίσης, κομβικής σημασίας κρίνεται η πρόβλεψη για τη διαδικασία του διαχωρισμού της διαδικασίας άδειας ίδρυσης από την άδεια λειτουργίας και εκμετάλλευσης. Η συγκεκριμένη ρύθμιση αναμένεται να απλουστεύσει και να κάνει πιο ρεαλιστική και βι</w:t>
      </w:r>
      <w:r>
        <w:rPr>
          <w:rFonts w:eastAsia="Times New Roman"/>
          <w:bCs/>
          <w:szCs w:val="24"/>
        </w:rPr>
        <w:t xml:space="preserve">ώσιμη την αξιοποίηση των </w:t>
      </w:r>
      <w:proofErr w:type="spellStart"/>
      <w:r>
        <w:rPr>
          <w:rFonts w:eastAsia="Times New Roman"/>
          <w:bCs/>
          <w:szCs w:val="24"/>
        </w:rPr>
        <w:t>υδατοδρομίων</w:t>
      </w:r>
      <w:proofErr w:type="spellEnd"/>
      <w:r>
        <w:rPr>
          <w:rFonts w:eastAsia="Times New Roman"/>
          <w:bCs/>
          <w:szCs w:val="24"/>
        </w:rPr>
        <w:t xml:space="preserve"> και ταυτόχρονα</w:t>
      </w:r>
      <w:r>
        <w:rPr>
          <w:rFonts w:eastAsia="Times New Roman"/>
          <w:bCs/>
          <w:szCs w:val="24"/>
        </w:rPr>
        <w:t>,</w:t>
      </w:r>
      <w:r>
        <w:rPr>
          <w:rFonts w:eastAsia="Times New Roman"/>
          <w:bCs/>
          <w:szCs w:val="24"/>
        </w:rPr>
        <w:t xml:space="preserve"> όταν και όπου χρειάζεται</w:t>
      </w:r>
      <w:r>
        <w:rPr>
          <w:rFonts w:eastAsia="Times New Roman"/>
          <w:bCs/>
          <w:szCs w:val="24"/>
        </w:rPr>
        <w:t>,</w:t>
      </w:r>
      <w:r>
        <w:rPr>
          <w:rFonts w:eastAsia="Times New Roman"/>
          <w:bCs/>
          <w:szCs w:val="24"/>
        </w:rPr>
        <w:t xml:space="preserve"> να προωθήσει και τις συμπράξεις δημοσίου και ιδιωτικού τομέα.</w:t>
      </w:r>
    </w:p>
    <w:p w14:paraId="09035C9F" w14:textId="77777777" w:rsidR="00850D36" w:rsidRDefault="006A7907">
      <w:pPr>
        <w:spacing w:line="600" w:lineRule="auto"/>
        <w:ind w:firstLine="720"/>
        <w:jc w:val="both"/>
        <w:rPr>
          <w:rFonts w:eastAsia="Times New Roman"/>
          <w:bCs/>
          <w:szCs w:val="24"/>
        </w:rPr>
      </w:pPr>
      <w:r>
        <w:rPr>
          <w:rFonts w:eastAsia="Times New Roman"/>
          <w:bCs/>
          <w:szCs w:val="24"/>
        </w:rPr>
        <w:lastRenderedPageBreak/>
        <w:t xml:space="preserve">Επιπλέον και αναγνωρίζοντας και τη σημασία δημιουργίας </w:t>
      </w:r>
      <w:proofErr w:type="spellStart"/>
      <w:r>
        <w:rPr>
          <w:rFonts w:eastAsia="Times New Roman"/>
          <w:bCs/>
          <w:szCs w:val="24"/>
        </w:rPr>
        <w:t>υδατοδρομίων</w:t>
      </w:r>
      <w:proofErr w:type="spellEnd"/>
      <w:r>
        <w:rPr>
          <w:rFonts w:eastAsia="Times New Roman"/>
          <w:bCs/>
          <w:szCs w:val="24"/>
        </w:rPr>
        <w:t xml:space="preserve"> ας διευκρινιστεί πως υπάρχει η δυνατότητα της </w:t>
      </w:r>
      <w:r>
        <w:rPr>
          <w:rFonts w:eastAsia="Times New Roman"/>
          <w:bCs/>
          <w:szCs w:val="24"/>
        </w:rPr>
        <w:t>υπαγωγής τους στο πλαίσιο των στρατηγικών επενδύσεων.</w:t>
      </w:r>
    </w:p>
    <w:p w14:paraId="09035CA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Εξυπηρετώντας τον στρατηγικό στόχο του ψηφιακού εκσυγχρονισμού του ελληνικού κράτους και της βελτίωσης της αποτελεσματικότητας του συνόλου των λειτουργιών και υπηρεσιών του, προβλέπεται η δημιουργία του</w:t>
      </w:r>
      <w:r>
        <w:rPr>
          <w:rFonts w:eastAsia="Times New Roman" w:cs="Times New Roman"/>
          <w:szCs w:val="24"/>
        </w:rPr>
        <w:t xml:space="preserve"> Ηλεκτρονικού Συστήματος Παρακολούθησης Αδειών </w:t>
      </w:r>
      <w:proofErr w:type="spellStart"/>
      <w:r>
        <w:rPr>
          <w:rFonts w:eastAsia="Times New Roman" w:cs="Times New Roman"/>
          <w:szCs w:val="24"/>
        </w:rPr>
        <w:t>Υδατοδρομίων</w:t>
      </w:r>
      <w:proofErr w:type="spellEnd"/>
      <w:r>
        <w:rPr>
          <w:rFonts w:eastAsia="Times New Roman" w:cs="Times New Roman"/>
          <w:szCs w:val="24"/>
        </w:rPr>
        <w:t xml:space="preserve">. Στο συγκεκριμένο σύστημα τηρείται πάντοτε ο πλήρης και </w:t>
      </w:r>
      <w:proofErr w:type="spellStart"/>
      <w:r>
        <w:rPr>
          <w:rFonts w:eastAsia="Times New Roman" w:cs="Times New Roman"/>
          <w:szCs w:val="24"/>
        </w:rPr>
        <w:t>επικαιροποιημένος</w:t>
      </w:r>
      <w:proofErr w:type="spellEnd"/>
      <w:r>
        <w:rPr>
          <w:rFonts w:eastAsia="Times New Roman" w:cs="Times New Roman"/>
          <w:szCs w:val="24"/>
        </w:rPr>
        <w:t xml:space="preserve"> τεχνικός φάκελος των </w:t>
      </w:r>
      <w:proofErr w:type="spellStart"/>
      <w:r>
        <w:rPr>
          <w:rFonts w:eastAsia="Times New Roman" w:cs="Times New Roman"/>
          <w:szCs w:val="24"/>
        </w:rPr>
        <w:t>υδατοδρομίων</w:t>
      </w:r>
      <w:proofErr w:type="spellEnd"/>
      <w:r>
        <w:rPr>
          <w:rFonts w:eastAsia="Times New Roman" w:cs="Times New Roman"/>
          <w:szCs w:val="24"/>
        </w:rPr>
        <w:t>, ο οποίος περιλαμβάνει όλες τις πληροφορίες που αφορούν τη διαδικασία άδειας αλλά και λε</w:t>
      </w:r>
      <w:r>
        <w:rPr>
          <w:rFonts w:eastAsia="Times New Roman" w:cs="Times New Roman"/>
          <w:szCs w:val="24"/>
        </w:rPr>
        <w:t>ιτουργίας.</w:t>
      </w:r>
    </w:p>
    <w:p w14:paraId="09035CA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Προφανώς για την Κυβέρνηση της Αριστεράς η προστασία του περιβάλλοντος αποτελεί θεμελιώδη προϋπόθεση για την υλοποίηση οποιουδήποτε τύπου επένδυσης και για τη δημιουργία υποδομών. Στο παρόν, λοιπόν, σχέδιο νόμου περιλαμβάνονται όλες οι απαραίτητ</w:t>
      </w:r>
      <w:r>
        <w:rPr>
          <w:rFonts w:eastAsia="Times New Roman" w:cs="Times New Roman"/>
          <w:szCs w:val="24"/>
        </w:rPr>
        <w:t>ες θεσμικές δικλίδες που διασφαλίζουν την προστασία και τον σεβασμό του περιβάλλοντος</w:t>
      </w:r>
      <w:r>
        <w:rPr>
          <w:rFonts w:eastAsia="Times New Roman" w:cs="Times New Roman"/>
          <w:szCs w:val="24"/>
        </w:rPr>
        <w:t>,</w:t>
      </w:r>
      <w:r>
        <w:rPr>
          <w:rFonts w:eastAsia="Times New Roman" w:cs="Times New Roman"/>
          <w:szCs w:val="24"/>
        </w:rPr>
        <w:t xml:space="preserve"> χωρίς, όμως, να προκύπτουν χρονικές καθυστερήσεις εις βάρος της έγκαιρης ολοκλήρωσης των επενδύσεων.</w:t>
      </w:r>
    </w:p>
    <w:p w14:paraId="09035CA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 μικρό περιβαλλοντικό αποτύπωμα του συγκεκριμένου μέσου σε σχέση μ</w:t>
      </w:r>
      <w:r>
        <w:rPr>
          <w:rFonts w:eastAsia="Times New Roman" w:cs="Times New Roman"/>
          <w:szCs w:val="24"/>
        </w:rPr>
        <w:t xml:space="preserve">ε άλλα μέσα μεταφοράς μπορεί να συμβάλει τα μέγιστα στην προώθηση της βιώσιμης </w:t>
      </w:r>
      <w:r>
        <w:rPr>
          <w:rFonts w:eastAsia="Times New Roman" w:cs="Times New Roman"/>
          <w:szCs w:val="24"/>
        </w:rPr>
        <w:lastRenderedPageBreak/>
        <w:t>ανάπτυξης</w:t>
      </w:r>
      <w:r>
        <w:rPr>
          <w:rFonts w:eastAsia="Times New Roman" w:cs="Times New Roman"/>
          <w:szCs w:val="24"/>
        </w:rPr>
        <w:t>,</w:t>
      </w:r>
      <w:r>
        <w:rPr>
          <w:rFonts w:eastAsia="Times New Roman" w:cs="Times New Roman"/>
          <w:szCs w:val="24"/>
        </w:rPr>
        <w:t xml:space="preserve"> που αποτελεί και στρατηγικό στόχο για την Κυβέρνηση της Αριστεράς</w:t>
      </w:r>
      <w:r>
        <w:rPr>
          <w:rFonts w:eastAsia="Times New Roman" w:cs="Times New Roman"/>
          <w:szCs w:val="24"/>
        </w:rPr>
        <w:t>,</w:t>
      </w:r>
      <w:r>
        <w:rPr>
          <w:rFonts w:eastAsia="Times New Roman" w:cs="Times New Roman"/>
          <w:szCs w:val="24"/>
        </w:rPr>
        <w:t xml:space="preserve"> και στην προώθηση καλών πρακτικών κυκλικής οικονομίας.</w:t>
      </w:r>
    </w:p>
    <w:p w14:paraId="09035CA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Μια και έχω την τιμή να εκλέγομαι στην Κέρκυ</w:t>
      </w:r>
      <w:r>
        <w:rPr>
          <w:rFonts w:eastAsia="Times New Roman" w:cs="Times New Roman"/>
          <w:szCs w:val="24"/>
        </w:rPr>
        <w:t>ρα</w:t>
      </w:r>
      <w:r>
        <w:rPr>
          <w:rFonts w:eastAsia="Times New Roman" w:cs="Times New Roman"/>
          <w:szCs w:val="24"/>
        </w:rPr>
        <w:t>,</w:t>
      </w:r>
      <w:r>
        <w:rPr>
          <w:rFonts w:eastAsia="Times New Roman" w:cs="Times New Roman"/>
          <w:szCs w:val="24"/>
        </w:rPr>
        <w:t xml:space="preserve"> από την οποία θα ξεκινήσει το πρώτο δίκτυο </w:t>
      </w:r>
      <w:proofErr w:type="spellStart"/>
      <w:r>
        <w:rPr>
          <w:rFonts w:eastAsia="Times New Roman" w:cs="Times New Roman"/>
          <w:szCs w:val="24"/>
        </w:rPr>
        <w:t>υδατοδρομίων</w:t>
      </w:r>
      <w:proofErr w:type="spellEnd"/>
      <w:r>
        <w:rPr>
          <w:rFonts w:eastAsia="Times New Roman" w:cs="Times New Roman"/>
          <w:szCs w:val="24"/>
        </w:rPr>
        <w:t>, αντιλαμβάνομαι σε μεγάλο βαθμό τα αναπτυξιακά οφέλη και τις επιπλέον προοπτικές που διανοίγονται για τη νησιωτική Ελλάδα αλλά και για το σύνολο της εθνικής οικονομίας. Αντιλαμβάνομαι τη μέγιστη σ</w:t>
      </w:r>
      <w:r>
        <w:rPr>
          <w:rFonts w:eastAsia="Times New Roman" w:cs="Times New Roman"/>
          <w:szCs w:val="24"/>
        </w:rPr>
        <w:t xml:space="preserve">ημασία, επιπλέον, της σύνδεσης των Επτανήσων, κάτι που έπρεπε να έχει γίνει εδώ και πάρα πολλά χρόνια. </w:t>
      </w:r>
    </w:p>
    <w:p w14:paraId="09035CA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Ακόμη, με την ανάπτυξη των </w:t>
      </w:r>
      <w:proofErr w:type="spellStart"/>
      <w:r>
        <w:rPr>
          <w:rFonts w:eastAsia="Times New Roman" w:cs="Times New Roman"/>
          <w:szCs w:val="24"/>
        </w:rPr>
        <w:t>υδατοδρομίων</w:t>
      </w:r>
      <w:proofErr w:type="spellEnd"/>
      <w:r>
        <w:rPr>
          <w:rFonts w:eastAsia="Times New Roman" w:cs="Times New Roman"/>
          <w:szCs w:val="24"/>
        </w:rPr>
        <w:t>, εκτός από την αύξηση της υπεραξίας των οργανισμών του δημοσίου σε μία περίοδο που αποτελεί και προτεραιότητα γι</w:t>
      </w:r>
      <w:r>
        <w:rPr>
          <w:rFonts w:eastAsia="Times New Roman" w:cs="Times New Roman"/>
          <w:szCs w:val="24"/>
        </w:rPr>
        <w:t xml:space="preserve">α τη χώρα μας η δημοσιονομική βιωσιμότητα, η δημιουργία των συγκεκριμένων υποδομών αναμένεται να λειτουργήσει ευεργετικά και για την επιμήκυνση της τουριστικής σεζόν. Η αύξηση της </w:t>
      </w:r>
      <w:proofErr w:type="spellStart"/>
      <w:r>
        <w:rPr>
          <w:rFonts w:eastAsia="Times New Roman" w:cs="Times New Roman"/>
          <w:szCs w:val="24"/>
        </w:rPr>
        <w:t>επισκεψιμότητας</w:t>
      </w:r>
      <w:proofErr w:type="spellEnd"/>
      <w:r>
        <w:rPr>
          <w:rFonts w:eastAsia="Times New Roman" w:cs="Times New Roman"/>
          <w:szCs w:val="24"/>
        </w:rPr>
        <w:t>,</w:t>
      </w:r>
      <w:r>
        <w:rPr>
          <w:rFonts w:eastAsia="Times New Roman" w:cs="Times New Roman"/>
          <w:szCs w:val="24"/>
        </w:rPr>
        <w:t xml:space="preserve"> ιδιαίτερα σε απομακρυσμένες περιοχές</w:t>
      </w:r>
      <w:r>
        <w:rPr>
          <w:rFonts w:eastAsia="Times New Roman" w:cs="Times New Roman"/>
          <w:szCs w:val="24"/>
        </w:rPr>
        <w:t>,</w:t>
      </w:r>
      <w:r>
        <w:rPr>
          <w:rFonts w:eastAsia="Times New Roman" w:cs="Times New Roman"/>
          <w:szCs w:val="24"/>
        </w:rPr>
        <w:t xml:space="preserve"> πρόκειται να αυξήσει </w:t>
      </w:r>
      <w:r>
        <w:rPr>
          <w:rFonts w:eastAsia="Times New Roman" w:cs="Times New Roman"/>
          <w:szCs w:val="24"/>
        </w:rPr>
        <w:t xml:space="preserve">τα εισοδήματα των περιφερειακών οικονομιών και να ενδυναμώσει τις τοπικές κοινωνίες. </w:t>
      </w:r>
    </w:p>
    <w:p w14:paraId="09035CA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Επίσης, σημαντική παράμετρος ανάπτυξης των </w:t>
      </w:r>
      <w:proofErr w:type="spellStart"/>
      <w:r>
        <w:rPr>
          <w:rFonts w:eastAsia="Times New Roman" w:cs="Times New Roman"/>
          <w:szCs w:val="24"/>
        </w:rPr>
        <w:t>υδατοδρομίων</w:t>
      </w:r>
      <w:proofErr w:type="spellEnd"/>
      <w:r>
        <w:rPr>
          <w:rFonts w:eastAsia="Times New Roman" w:cs="Times New Roman"/>
          <w:szCs w:val="24"/>
        </w:rPr>
        <w:t xml:space="preserve"> αποτελεί και το μικρό κόστος κατασκευής των υποδομών τους. Πρόκειται, δηλαδή, για μία επένδυση με πολύ υψηλό πολλα</w:t>
      </w:r>
      <w:r>
        <w:rPr>
          <w:rFonts w:eastAsia="Times New Roman" w:cs="Times New Roman"/>
          <w:szCs w:val="24"/>
        </w:rPr>
        <w:t xml:space="preserve">πλασιαστικό αποτέλεσμα και με αρκετά χαμηλό ρίσκο. </w:t>
      </w:r>
      <w:r>
        <w:rPr>
          <w:rFonts w:eastAsia="Times New Roman" w:cs="Times New Roman"/>
          <w:szCs w:val="24"/>
        </w:rPr>
        <w:lastRenderedPageBreak/>
        <w:t xml:space="preserve">Είναι μια ακόμη απόδειξη πως η ανάπτυξη για τη χώρα μας δεν θα προκύψει μόνο μέσα από φαραωνικού τύπου </w:t>
      </w:r>
      <w:proofErr w:type="spellStart"/>
      <w:r>
        <w:rPr>
          <w:rFonts w:eastAsia="Times New Roman" w:cs="Times New Roman"/>
          <w:szCs w:val="24"/>
        </w:rPr>
        <w:t>κοστοβόρες</w:t>
      </w:r>
      <w:proofErr w:type="spellEnd"/>
      <w:r>
        <w:rPr>
          <w:rFonts w:eastAsia="Times New Roman" w:cs="Times New Roman"/>
          <w:szCs w:val="24"/>
        </w:rPr>
        <w:t xml:space="preserve"> υποδομές, αλλά μπορεί κάλλιστα να προκύψει με μικρές, λελογισμένες παρεμβάσεις</w:t>
      </w:r>
      <w:r>
        <w:rPr>
          <w:rFonts w:eastAsia="Times New Roman" w:cs="Times New Roman"/>
          <w:szCs w:val="24"/>
        </w:rPr>
        <w:t>,</w:t>
      </w:r>
      <w:r>
        <w:rPr>
          <w:rFonts w:eastAsia="Times New Roman" w:cs="Times New Roman"/>
          <w:szCs w:val="24"/>
        </w:rPr>
        <w:t xml:space="preserve"> που μπορούν</w:t>
      </w:r>
      <w:r>
        <w:rPr>
          <w:rFonts w:eastAsia="Times New Roman" w:cs="Times New Roman"/>
          <w:szCs w:val="24"/>
        </w:rPr>
        <w:t xml:space="preserve"> να επιφέρουν και ευρύ γεωγραφικό-οικονομικό αποτύπωμα.</w:t>
      </w:r>
    </w:p>
    <w:p w14:paraId="09035CA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Τέλος, πέρα από τα αναπτυξιακά οφέλη του συγκεκριμένου νομοσχεδίου, οφείλουμε να σταθούμε και σε ακόμη πιο ουσιαστικές ανάγκες που πρόκειται να εξυπηρετηθούν, όπως είναι</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η κάλυψη επει</w:t>
      </w:r>
      <w:r>
        <w:rPr>
          <w:rFonts w:eastAsia="Times New Roman" w:cs="Times New Roman"/>
          <w:szCs w:val="24"/>
        </w:rPr>
        <w:t>γουσών και έκτακτων μετακινήσεων διακομιδής ασθενών και οι δράσεις έρευνας και διάσωσης.</w:t>
      </w:r>
    </w:p>
    <w:p w14:paraId="09035CA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εκσυγχρονισμός των υποδομών και των μεταφορών της χώρας αποτελεί μία δέσμευση που υλοποιείται σταθερά από την Κυβέρνησή μας ήδη από το 2015. Υποδομές, δυστυχώς, που </w:t>
      </w:r>
      <w:r>
        <w:rPr>
          <w:rFonts w:eastAsia="Times New Roman" w:cs="Times New Roman"/>
          <w:szCs w:val="24"/>
        </w:rPr>
        <w:t>για την υπόλοιπη Ευρώπη θεωρούνταν δεδομένες εδώ και πολλά χρόνια οι κατ’ επίφαση πολιτικές δυνάμεις του εκσυγχρονισμού στη χώρα μας απέτυχαν να τις κάνουν πραγματικότητα</w:t>
      </w:r>
      <w:r>
        <w:rPr>
          <w:rFonts w:eastAsia="Times New Roman" w:cs="Times New Roman"/>
          <w:szCs w:val="24"/>
        </w:rPr>
        <w:t>,</w:t>
      </w:r>
      <w:r>
        <w:rPr>
          <w:rFonts w:eastAsia="Times New Roman" w:cs="Times New Roman"/>
          <w:szCs w:val="24"/>
        </w:rPr>
        <w:t xml:space="preserve"> σπαταλώντας σε αρκετές περιπτώσεις τον πλούτο του ελληνικού λαού σε δαπανηρά και τελ</w:t>
      </w:r>
      <w:r>
        <w:rPr>
          <w:rFonts w:eastAsia="Times New Roman" w:cs="Times New Roman"/>
          <w:szCs w:val="24"/>
        </w:rPr>
        <w:t xml:space="preserve">ικά καταστροφικά για την εθνική οικονομία έργα βιτρίνας. Το περιεχόμενο, η στόχευση και αντίληψη που διαπνέει το παρόν σχέδιο νόμου αποτελεί ακόμη μία απόδειξη πως η κοινή προσπάθεια της Κυβέρνησης, των υγιών παραγωγικών δυνάμεων και της κοινωνίας οφείλει </w:t>
      </w:r>
      <w:r>
        <w:rPr>
          <w:rFonts w:eastAsia="Times New Roman" w:cs="Times New Roman"/>
          <w:szCs w:val="24"/>
        </w:rPr>
        <w:t>να έχει συνέχεια.</w:t>
      </w:r>
    </w:p>
    <w:p w14:paraId="09035CA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9035CA9"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9035CAA" w14:textId="77777777" w:rsidR="00850D36" w:rsidRDefault="006A7907">
      <w:pPr>
        <w:spacing w:line="600" w:lineRule="auto"/>
        <w:ind w:firstLine="720"/>
        <w:jc w:val="both"/>
        <w:rPr>
          <w:rFonts w:eastAsia="Times New Roman" w:cs="Times New Roman"/>
          <w:szCs w:val="24"/>
        </w:rPr>
      </w:pPr>
      <w:r w:rsidRPr="008A6697">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09035CA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Ηλίας Κασιδιάρης, Κοινοβουλευτικός Εκπρόσωπος της Χρυσής Αυγής.</w:t>
      </w:r>
    </w:p>
    <w:p w14:paraId="09035CAC" w14:textId="77777777" w:rsidR="00850D36" w:rsidRDefault="006A7907">
      <w:pPr>
        <w:spacing w:line="600" w:lineRule="auto"/>
        <w:ind w:firstLine="720"/>
        <w:jc w:val="both"/>
        <w:rPr>
          <w:rFonts w:eastAsia="Times New Roman" w:cs="Times New Roman"/>
          <w:szCs w:val="24"/>
        </w:rPr>
      </w:pPr>
      <w:r w:rsidRPr="008A6697">
        <w:rPr>
          <w:rFonts w:eastAsia="Times New Roman" w:cs="Times New Roman"/>
          <w:b/>
          <w:szCs w:val="24"/>
        </w:rPr>
        <w:t>ΗΛΙΑΣ ΚΑΣΙΔ</w:t>
      </w:r>
      <w:r w:rsidRPr="008A6697">
        <w:rPr>
          <w:rFonts w:eastAsia="Times New Roman" w:cs="Times New Roman"/>
          <w:b/>
          <w:szCs w:val="24"/>
        </w:rPr>
        <w:t>ΙΑΡΗΣ:</w:t>
      </w:r>
      <w:r>
        <w:rPr>
          <w:rFonts w:eastAsia="Times New Roman" w:cs="Times New Roman"/>
          <w:szCs w:val="24"/>
        </w:rPr>
        <w:t xml:space="preserve"> Εις ό,τι αφορά τα </w:t>
      </w:r>
      <w:proofErr w:type="spellStart"/>
      <w:r>
        <w:rPr>
          <w:rFonts w:eastAsia="Times New Roman" w:cs="Times New Roman"/>
          <w:szCs w:val="24"/>
        </w:rPr>
        <w:t>υδατοδρόμια</w:t>
      </w:r>
      <w:proofErr w:type="spellEnd"/>
      <w:r>
        <w:rPr>
          <w:rFonts w:eastAsia="Times New Roman" w:cs="Times New Roman"/>
          <w:szCs w:val="24"/>
        </w:rPr>
        <w:t xml:space="preserve"> τα οποία συζητούνται σήμερα, όπως διαβάζουμε στο εν λόγω σχέδιο νόμου, οι άδειες θα εκδίδονται στο όνομα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λ</w:t>
      </w:r>
      <w:r>
        <w:rPr>
          <w:rFonts w:eastAsia="Times New Roman" w:cs="Times New Roman"/>
          <w:szCs w:val="24"/>
        </w:rPr>
        <w:t xml:space="preserve">ιμένων. Ως γνωστόν, οι </w:t>
      </w:r>
      <w:r>
        <w:rPr>
          <w:rFonts w:eastAsia="Times New Roman" w:cs="Times New Roman"/>
          <w:szCs w:val="24"/>
        </w:rPr>
        <w:t>ο</w:t>
      </w:r>
      <w:r>
        <w:rPr>
          <w:rFonts w:eastAsia="Times New Roman" w:cs="Times New Roman"/>
          <w:szCs w:val="24"/>
        </w:rPr>
        <w:t xml:space="preserve">ργανισμοί </w:t>
      </w:r>
      <w:r>
        <w:rPr>
          <w:rFonts w:eastAsia="Times New Roman" w:cs="Times New Roman"/>
          <w:szCs w:val="24"/>
        </w:rPr>
        <w:t>λ</w:t>
      </w:r>
      <w:r>
        <w:rPr>
          <w:rFonts w:eastAsia="Times New Roman" w:cs="Times New Roman"/>
          <w:szCs w:val="24"/>
        </w:rPr>
        <w:t xml:space="preserve">ιμένων, οι λιμένες της χώρας, όπως και τα αεροδρόμια, όπως και </w:t>
      </w:r>
      <w:r>
        <w:rPr>
          <w:rFonts w:eastAsia="Times New Roman" w:cs="Times New Roman"/>
          <w:szCs w:val="24"/>
        </w:rPr>
        <w:t>οι πλουτοπαραγωγικές πηγές της Ελλάδος έχουν εκποιηθεί, έχουν ξεπουληθεί και υπάγονται στο ΤΑΙΠΕΔ.</w:t>
      </w:r>
    </w:p>
    <w:p w14:paraId="09035CA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Εδώ, λοιπόν, έχουμε άλλη μια απτή απόδειξη για το μέγεθος, για το πού έχει φτάσει η ξενοκρατία αυτή τη στιγμή στην πατρίδα μας. Αρκεί να διαβάσω μόνο τα λόγι</w:t>
      </w:r>
      <w:r>
        <w:rPr>
          <w:rFonts w:eastAsia="Times New Roman" w:cs="Times New Roman"/>
          <w:szCs w:val="24"/>
        </w:rPr>
        <w:t xml:space="preserve">α του </w:t>
      </w:r>
      <w:proofErr w:type="spellStart"/>
      <w:r>
        <w:rPr>
          <w:rFonts w:eastAsia="Times New Roman" w:cs="Times New Roman"/>
          <w:szCs w:val="24"/>
        </w:rPr>
        <w:t>Ρέγκλινγκ</w:t>
      </w:r>
      <w:proofErr w:type="spellEnd"/>
      <w:r>
        <w:rPr>
          <w:rFonts w:eastAsia="Times New Roman" w:cs="Times New Roman"/>
          <w:szCs w:val="24"/>
        </w:rPr>
        <w:t xml:space="preserve">, του επικεφαλής του </w:t>
      </w:r>
      <w:r>
        <w:rPr>
          <w:rFonts w:eastAsia="Times New Roman" w:cs="Times New Roman"/>
          <w:szCs w:val="24"/>
          <w:lang w:val="en-US"/>
        </w:rPr>
        <w:t>ESM</w:t>
      </w:r>
      <w:r>
        <w:rPr>
          <w:rFonts w:eastAsia="Times New Roman" w:cs="Times New Roman"/>
          <w:szCs w:val="24"/>
        </w:rPr>
        <w:t>,</w:t>
      </w:r>
      <w:r w:rsidRPr="00A372BF">
        <w:rPr>
          <w:rFonts w:eastAsia="Times New Roman" w:cs="Times New Roman"/>
          <w:szCs w:val="24"/>
        </w:rPr>
        <w:t xml:space="preserve"> </w:t>
      </w:r>
      <w:r>
        <w:rPr>
          <w:rFonts w:eastAsia="Times New Roman" w:cs="Times New Roman"/>
          <w:szCs w:val="24"/>
        </w:rPr>
        <w:t>για να καταλάβει ο ελληνικός λαός πόσο ψευδεπίγραφη, πόσο απατηλή είναι αυτή η περιβόητη –εντός εισαγωγικών- «έξοδος» από τα μνημόνια που ευαγγελίζονται αυτοί οι οποίοι έχουν διαλύσει την Ελλάδα.</w:t>
      </w:r>
    </w:p>
    <w:p w14:paraId="09035CA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λοιπόν, ο </w:t>
      </w:r>
      <w:proofErr w:type="spellStart"/>
      <w:r>
        <w:rPr>
          <w:rFonts w:eastAsia="Times New Roman" w:cs="Times New Roman"/>
          <w:szCs w:val="24"/>
        </w:rPr>
        <w:t>Ρέγκλινγκ</w:t>
      </w:r>
      <w:proofErr w:type="spellEnd"/>
      <w:r>
        <w:rPr>
          <w:rFonts w:eastAsia="Times New Roman" w:cs="Times New Roman"/>
          <w:szCs w:val="24"/>
        </w:rPr>
        <w:t xml:space="preserve">: «Η Ελλάδα έχει δεσμεύσεις και οι δανειστές θα κρίνουν και θα αποφασίσουν για το τι θα γίνει με τις συντάξεις το 2019, αλλά και το τι θα κάνει η Κυβέρνηση με το </w:t>
      </w:r>
      <w:proofErr w:type="spellStart"/>
      <w:r>
        <w:rPr>
          <w:rFonts w:eastAsia="Times New Roman" w:cs="Times New Roman"/>
          <w:szCs w:val="24"/>
        </w:rPr>
        <w:t>υπερπλεόνασμα</w:t>
      </w:r>
      <w:proofErr w:type="spellEnd"/>
      <w:r>
        <w:rPr>
          <w:rFonts w:eastAsia="Times New Roman" w:cs="Times New Roman"/>
          <w:szCs w:val="24"/>
        </w:rPr>
        <w:t xml:space="preserve"> του 2018</w:t>
      </w:r>
      <w:r>
        <w:rPr>
          <w:rFonts w:eastAsia="Times New Roman" w:cs="Times New Roman"/>
          <w:szCs w:val="24"/>
        </w:rPr>
        <w:t>.</w:t>
      </w:r>
      <w:r>
        <w:rPr>
          <w:rFonts w:eastAsia="Times New Roman" w:cs="Times New Roman"/>
          <w:szCs w:val="24"/>
        </w:rPr>
        <w:t xml:space="preserve">». </w:t>
      </w:r>
    </w:p>
    <w:p w14:paraId="09035CA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Γίνεται σαφές -θα το αναλύσω και στη συνέχεια με ποικιλία </w:t>
      </w:r>
      <w:r>
        <w:rPr>
          <w:rFonts w:eastAsia="Times New Roman" w:cs="Times New Roman"/>
          <w:szCs w:val="24"/>
        </w:rPr>
        <w:t>οικονομικών στοιχείων- πως η πατρίδα μας αυτή τη στιγμή είναι ένα προτεκτοράτο ξένων δυνάμεων. Αυτό αποδεικνύεται ξεκάθαρα με τις πρόσφατες</w:t>
      </w:r>
      <w:r>
        <w:rPr>
          <w:rFonts w:eastAsia="Times New Roman" w:cs="Times New Roman"/>
          <w:szCs w:val="24"/>
        </w:rPr>
        <w:t>,</w:t>
      </w:r>
      <w:r>
        <w:rPr>
          <w:rFonts w:eastAsia="Times New Roman" w:cs="Times New Roman"/>
          <w:szCs w:val="24"/>
        </w:rPr>
        <w:t xml:space="preserve"> άθλιες και </w:t>
      </w:r>
      <w:proofErr w:type="spellStart"/>
      <w:r>
        <w:rPr>
          <w:rFonts w:eastAsia="Times New Roman" w:cs="Times New Roman"/>
          <w:szCs w:val="24"/>
        </w:rPr>
        <w:t>εθνοπροδοτικές</w:t>
      </w:r>
      <w:proofErr w:type="spellEnd"/>
      <w:r>
        <w:rPr>
          <w:rFonts w:eastAsia="Times New Roman" w:cs="Times New Roman"/>
          <w:szCs w:val="24"/>
        </w:rPr>
        <w:t xml:space="preserve"> εξελίξεις στο ζήτημα των Σκοπίων. Εκεί, πλέον, προκύπτει ότι</w:t>
      </w:r>
      <w:r>
        <w:rPr>
          <w:rFonts w:eastAsia="Times New Roman" w:cs="Times New Roman"/>
          <w:szCs w:val="24"/>
        </w:rPr>
        <w:t>,</w:t>
      </w:r>
      <w:r>
        <w:rPr>
          <w:rFonts w:eastAsia="Times New Roman" w:cs="Times New Roman"/>
          <w:szCs w:val="24"/>
        </w:rPr>
        <w:t xml:space="preserve"> εκτός από το όνομα της Μακε</w:t>
      </w:r>
      <w:r>
        <w:rPr>
          <w:rFonts w:eastAsia="Times New Roman" w:cs="Times New Roman"/>
          <w:szCs w:val="24"/>
        </w:rPr>
        <w:t>δονίας, εκτός από την ελληνική ιστορία</w:t>
      </w:r>
      <w:r>
        <w:rPr>
          <w:rFonts w:eastAsia="Times New Roman" w:cs="Times New Roman"/>
          <w:szCs w:val="24"/>
        </w:rPr>
        <w:t>,</w:t>
      </w:r>
      <w:r>
        <w:rPr>
          <w:rFonts w:eastAsia="Times New Roman" w:cs="Times New Roman"/>
          <w:szCs w:val="24"/>
        </w:rPr>
        <w:t xml:space="preserve"> έχει εκχωρηθεί και η εθνική ανεξαρτησία της πατρίδας μας σε ξένες δυνάμεις και οι αρμόδιοι Υπουργοί και ο Πρωθυπουργός είναι εντεταλμένα όργανα της εξωτερικής πολιτικής των Ηνωμένων Πολιτειών.</w:t>
      </w:r>
    </w:p>
    <w:p w14:paraId="09035CB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των Πρεσπών </w:t>
      </w:r>
      <w:r>
        <w:rPr>
          <w:rFonts w:eastAsia="Times New Roman" w:cs="Times New Roman"/>
          <w:szCs w:val="24"/>
        </w:rPr>
        <w:t>θα έπρεπε να αποκαλείται «</w:t>
      </w:r>
      <w:r>
        <w:rPr>
          <w:rFonts w:eastAsia="Times New Roman" w:cs="Times New Roman"/>
          <w:szCs w:val="24"/>
        </w:rPr>
        <w:t>σ</w:t>
      </w:r>
      <w:r>
        <w:rPr>
          <w:rFonts w:eastAsia="Times New Roman" w:cs="Times New Roman"/>
          <w:szCs w:val="24"/>
        </w:rPr>
        <w:t xml:space="preserve">υμφωνία των προδοτών», όπως αποδεικνύεται περίτρανα από τα ντοκουμέντα τα οποία διέρρευσαν και είδαν το φως της δημοσιότητας από τα </w:t>
      </w:r>
      <w:r>
        <w:rPr>
          <w:rFonts w:eastAsia="Times New Roman" w:cs="Times New Roman"/>
          <w:szCs w:val="24"/>
        </w:rPr>
        <w:t>π</w:t>
      </w:r>
      <w:r>
        <w:rPr>
          <w:rFonts w:eastAsia="Times New Roman" w:cs="Times New Roman"/>
          <w:szCs w:val="24"/>
        </w:rPr>
        <w:t xml:space="preserve">ρακτικά των Σκοπιανών, που στην ουσία η σκοπιανή </w:t>
      </w:r>
      <w:r>
        <w:rPr>
          <w:rFonts w:eastAsia="Times New Roman" w:cs="Times New Roman"/>
          <w:szCs w:val="24"/>
        </w:rPr>
        <w:t>κ</w:t>
      </w:r>
      <w:r>
        <w:rPr>
          <w:rFonts w:eastAsia="Times New Roman" w:cs="Times New Roman"/>
          <w:szCs w:val="24"/>
        </w:rPr>
        <w:t>υβέρνηση, αυτή δηλαδή η Κυβέρνηση που λειτουργ</w:t>
      </w:r>
      <w:r>
        <w:rPr>
          <w:rFonts w:eastAsia="Times New Roman" w:cs="Times New Roman"/>
          <w:szCs w:val="24"/>
        </w:rPr>
        <w:t xml:space="preserve">εί υπέρ των συμφερόντων των Σκοπίων, είναι αυτή που σήμερα παρουσιάζεται ως ελλαδική -δεν λέω «ελληνική Κυβέρνηση»-, η </w:t>
      </w:r>
      <w:r>
        <w:rPr>
          <w:rFonts w:eastAsia="Times New Roman" w:cs="Times New Roman"/>
          <w:szCs w:val="24"/>
        </w:rPr>
        <w:t>σ</w:t>
      </w:r>
      <w:r>
        <w:rPr>
          <w:rFonts w:eastAsia="Times New Roman" w:cs="Times New Roman"/>
          <w:szCs w:val="24"/>
        </w:rPr>
        <w:t>υγκυβέρνηση Τσίπρα-Καμμένου. Και</w:t>
      </w:r>
      <w:r>
        <w:rPr>
          <w:rFonts w:eastAsia="Times New Roman" w:cs="Times New Roman"/>
          <w:szCs w:val="24"/>
        </w:rPr>
        <w:t>,</w:t>
      </w:r>
      <w:r>
        <w:rPr>
          <w:rFonts w:eastAsia="Times New Roman" w:cs="Times New Roman"/>
          <w:szCs w:val="24"/>
        </w:rPr>
        <w:t xml:space="preserve"> βέβαια, γι’ αυτό το έγκλημα της προδοσίας ασφαλώς και θα επιβληθεί τιμωρία στους ενόχους. </w:t>
      </w:r>
    </w:p>
    <w:p w14:paraId="09035CB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Παρεμπιπτόν</w:t>
      </w:r>
      <w:r>
        <w:rPr>
          <w:rFonts w:eastAsia="Times New Roman" w:cs="Times New Roman"/>
          <w:szCs w:val="24"/>
        </w:rPr>
        <w:t xml:space="preserve">τως, ήρθε στη Βουλή μια μήνυση πολιτών, μια μήνυση των </w:t>
      </w:r>
      <w:proofErr w:type="spellStart"/>
      <w:r>
        <w:rPr>
          <w:rFonts w:eastAsia="Times New Roman" w:cs="Times New Roman"/>
          <w:szCs w:val="24"/>
        </w:rPr>
        <w:t>π</w:t>
      </w:r>
      <w:r>
        <w:rPr>
          <w:rFonts w:eastAsia="Times New Roman" w:cs="Times New Roman"/>
          <w:szCs w:val="24"/>
        </w:rPr>
        <w:t>αμμακεδονικών</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ργανώσεων κατά του Κοτζιά, που είναι ένας από τους μεγάλους ενόχους. Είναι μήνυση για εσχάτη προδοσία</w:t>
      </w:r>
      <w:r>
        <w:rPr>
          <w:rFonts w:eastAsia="Times New Roman" w:cs="Times New Roman"/>
          <w:szCs w:val="24"/>
        </w:rPr>
        <w:t>,</w:t>
      </w:r>
      <w:r>
        <w:rPr>
          <w:rFonts w:eastAsia="Times New Roman" w:cs="Times New Roman"/>
          <w:szCs w:val="24"/>
        </w:rPr>
        <w:t xml:space="preserve"> με βάση το άρθρο 135 του Ποινικού Κώδικα, αλλά και για άμεση συνέργεια –προσέξτε α</w:t>
      </w:r>
      <w:r>
        <w:rPr>
          <w:rFonts w:eastAsia="Times New Roman" w:cs="Times New Roman"/>
          <w:szCs w:val="24"/>
        </w:rPr>
        <w:t xml:space="preserve">υτή τη λεπτομέρεια- σε επιβουλή εδαφικής ακεραιότητας της χώρας, άρθρο 138 του Ποινικού Κώδικα. Αυτό </w:t>
      </w:r>
      <w:proofErr w:type="spellStart"/>
      <w:r>
        <w:rPr>
          <w:rFonts w:eastAsia="Times New Roman" w:cs="Times New Roman"/>
          <w:szCs w:val="24"/>
        </w:rPr>
        <w:t>στοιχειοθετείται</w:t>
      </w:r>
      <w:proofErr w:type="spellEnd"/>
      <w:r>
        <w:rPr>
          <w:rFonts w:eastAsia="Times New Roman" w:cs="Times New Roman"/>
          <w:szCs w:val="24"/>
        </w:rPr>
        <w:t xml:space="preserve"> ξεκάθαρα. Όταν ο </w:t>
      </w:r>
      <w:proofErr w:type="spellStart"/>
      <w:r>
        <w:rPr>
          <w:rFonts w:eastAsia="Times New Roman" w:cs="Times New Roman"/>
          <w:szCs w:val="24"/>
        </w:rPr>
        <w:t>Ζάεφ</w:t>
      </w:r>
      <w:proofErr w:type="spellEnd"/>
      <w:r>
        <w:rPr>
          <w:rFonts w:eastAsia="Times New Roman" w:cs="Times New Roman"/>
          <w:szCs w:val="24"/>
        </w:rPr>
        <w:t>, με τον οποίο ο Κοτζιάς και ο Τσίπρας έδωσαν τα χέρια και ο Καμμένος, βεβαίως, ως παρατρεχάμενος αυτής της Κυβέρνηση</w:t>
      </w:r>
      <w:r>
        <w:rPr>
          <w:rFonts w:eastAsia="Times New Roman" w:cs="Times New Roman"/>
          <w:szCs w:val="24"/>
        </w:rPr>
        <w:t>ς πάει να ψηφίσει γι’ αυτό το δημοψήφισμα-παρωδία, πίσω του</w:t>
      </w:r>
      <w:r>
        <w:rPr>
          <w:rFonts w:eastAsia="Times New Roman" w:cs="Times New Roman"/>
          <w:szCs w:val="24"/>
        </w:rPr>
        <w:t>,</w:t>
      </w:r>
      <w:r>
        <w:rPr>
          <w:rFonts w:eastAsia="Times New Roman" w:cs="Times New Roman"/>
          <w:szCs w:val="24"/>
        </w:rPr>
        <w:t xml:space="preserve"> μέσα σε σχολική αίθουσα, που εκφράζεται μέσω αυτής της εικόνας ανοικτά η εξωτερική πολιτική των Σκοπιανών, υπάρχει ένας χάρτης, ο χάρτης της Μακεδονίας του Αιγαίου, όπου μέσα στα όρια των Σκοπίων</w:t>
      </w:r>
      <w:r>
        <w:rPr>
          <w:rFonts w:eastAsia="Times New Roman" w:cs="Times New Roman"/>
          <w:szCs w:val="24"/>
        </w:rPr>
        <w:t xml:space="preserve"> περιλαμβάνεται η Θεσσαλονίκη, η Χαλκιδική, ένα πολύ μεγάλο κομμάτι της </w:t>
      </w:r>
      <w:r>
        <w:rPr>
          <w:rFonts w:eastAsia="Times New Roman" w:cs="Times New Roman"/>
          <w:szCs w:val="24"/>
        </w:rPr>
        <w:t>β</w:t>
      </w:r>
      <w:r>
        <w:rPr>
          <w:rFonts w:eastAsia="Times New Roman" w:cs="Times New Roman"/>
          <w:szCs w:val="24"/>
        </w:rPr>
        <w:t xml:space="preserve">ορείου Ελλάδος. Ξεκάθαρα η εξωτερική πολιτική των Σκοπίων, ξεκάθαρα η επίσημη κρατική γραμμή των Σκοπίων είναι ο αλυτρωτισμός και η </w:t>
      </w:r>
      <w:r w:rsidRPr="00E13718">
        <w:rPr>
          <w:rFonts w:eastAsia="Times New Roman" w:cs="Times New Roman"/>
          <w:szCs w:val="24"/>
        </w:rPr>
        <w:t>κατά</w:t>
      </w:r>
      <w:r>
        <w:rPr>
          <w:rFonts w:eastAsia="Times New Roman" w:cs="Times New Roman"/>
          <w:szCs w:val="24"/>
        </w:rPr>
        <w:t xml:space="preserve">ληψη ελληνικών εδαφών. Βέβαια, άμεσος συνεργός </w:t>
      </w:r>
      <w:r>
        <w:rPr>
          <w:rFonts w:eastAsia="Times New Roman" w:cs="Times New Roman"/>
          <w:szCs w:val="24"/>
        </w:rPr>
        <w:t xml:space="preserve">στην επιβουλή εδαφικής ακεραιότητας της Ελλάδος είναι ο Κοτζιάς, ο Τσίπρας και ο Καμμένος. </w:t>
      </w:r>
    </w:p>
    <w:p w14:paraId="09035CB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Επίσης, ήρθε μια μήνυση. Έχουν γίνει δεκάδες μηνύσεις, αλλά κα</w:t>
      </w:r>
      <w:r>
        <w:rPr>
          <w:rFonts w:eastAsia="Times New Roman" w:cs="Times New Roman"/>
          <w:szCs w:val="24"/>
        </w:rPr>
        <w:t>μ</w:t>
      </w:r>
      <w:r>
        <w:rPr>
          <w:rFonts w:eastAsia="Times New Roman" w:cs="Times New Roman"/>
          <w:szCs w:val="24"/>
        </w:rPr>
        <w:t>μία μήνυση δεν αγγίζει Υπουργούς, Πρωθυπουργούς, αφού υπάρχει ο περιβόητος νόμος περί ευθύνης Υπουργώ</w:t>
      </w:r>
      <w:r>
        <w:rPr>
          <w:rFonts w:eastAsia="Times New Roman" w:cs="Times New Roman"/>
          <w:szCs w:val="24"/>
        </w:rPr>
        <w:t>ν</w:t>
      </w:r>
      <w:r>
        <w:rPr>
          <w:rFonts w:eastAsia="Times New Roman" w:cs="Times New Roman"/>
          <w:szCs w:val="24"/>
        </w:rPr>
        <w:t>,</w:t>
      </w:r>
      <w:r>
        <w:rPr>
          <w:rFonts w:eastAsia="Times New Roman" w:cs="Times New Roman"/>
          <w:szCs w:val="24"/>
        </w:rPr>
        <w:t xml:space="preserve"> ο οποίος απαιτεί τριάντα Βουλευτές μόνο για να γίνει εξεταστική επιτροπή.</w:t>
      </w:r>
    </w:p>
    <w:p w14:paraId="09035CB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Η Χρυσή Αυγή, δυστυχώς, αυτή τη στιγμή δεν διαθέτει τριάντα Βουλευτές, δεν διαθέτει ακόμη τριάντα υπογραφές</w:t>
      </w:r>
      <w:r>
        <w:rPr>
          <w:rFonts w:eastAsia="Times New Roman" w:cs="Times New Roman"/>
          <w:szCs w:val="24"/>
        </w:rPr>
        <w:t>,</w:t>
      </w:r>
      <w:r>
        <w:rPr>
          <w:rFonts w:eastAsia="Times New Roman" w:cs="Times New Roman"/>
          <w:szCs w:val="24"/>
        </w:rPr>
        <w:t xml:space="preserve"> για να οδηγήσει στη διεξαγωγή, στη διενέργεια εξεταστικών επιτροπών. Ό</w:t>
      </w:r>
      <w:r>
        <w:rPr>
          <w:rFonts w:eastAsia="Times New Roman" w:cs="Times New Roman"/>
          <w:szCs w:val="24"/>
        </w:rPr>
        <w:t xml:space="preserve">μως, σύντομα η Χρυσή Αυγή με βάση την άθλια πολιτική όλων των κομμάτων του λεγόμενου συνταγματικού ή καλύτερα αντισυνταγματικού τόξου θα αποκτήσει την πλειοψηφία στη Βουλή και τότε με αυτή την πλειοψηφία, με μια εθνική </w:t>
      </w:r>
      <w:r>
        <w:rPr>
          <w:rFonts w:eastAsia="Times New Roman" w:cs="Times New Roman"/>
          <w:szCs w:val="24"/>
        </w:rPr>
        <w:t>κ</w:t>
      </w:r>
      <w:r>
        <w:rPr>
          <w:rFonts w:eastAsia="Times New Roman" w:cs="Times New Roman"/>
          <w:szCs w:val="24"/>
        </w:rPr>
        <w:t xml:space="preserve">υβέρνηση θα επιβληθεί η </w:t>
      </w:r>
      <w:r>
        <w:rPr>
          <w:rFonts w:eastAsia="Times New Roman" w:cs="Times New Roman"/>
          <w:szCs w:val="24"/>
        </w:rPr>
        <w:t>δ</w:t>
      </w:r>
      <w:r>
        <w:rPr>
          <w:rFonts w:eastAsia="Times New Roman" w:cs="Times New Roman"/>
          <w:szCs w:val="24"/>
        </w:rPr>
        <w:t xml:space="preserve">ικαιοσύνη, θα υπάρξει </w:t>
      </w:r>
      <w:r>
        <w:rPr>
          <w:rFonts w:eastAsia="Times New Roman" w:cs="Times New Roman"/>
          <w:szCs w:val="24"/>
        </w:rPr>
        <w:t>δ</w:t>
      </w:r>
      <w:r>
        <w:rPr>
          <w:rFonts w:eastAsia="Times New Roman" w:cs="Times New Roman"/>
          <w:szCs w:val="24"/>
        </w:rPr>
        <w:t>ικαιοσύνη στην Ελλάδα και θα τιμωρηθούν πραγματικά όσοι έχουν διαπράξει το αδίκημα αυτό, το αδίκημα της εσχάτης προδοσίας.</w:t>
      </w:r>
    </w:p>
    <w:p w14:paraId="09035CB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βέβαια, να σταματήσει το θέατρο που βλέπουμε στα κανάλια, που βλέπουμε στο διαδίκτυο με τον Καμμένο να κάν</w:t>
      </w:r>
      <w:r>
        <w:rPr>
          <w:rFonts w:eastAsia="Times New Roman" w:cs="Times New Roman"/>
          <w:szCs w:val="24"/>
        </w:rPr>
        <w:t>ει κάτι γελοίες, ανορθόγραφες και ασύντακτες αναρτήσεις στα μέσα κοινωνικής δικτύωσης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δεν πείθουν πλέον ούτε πεντάχρονα παιδάκια. Είναι και ο Καμμένος συνένοχος στην προδοσία. Γελάνε οι πέτρες όταν λέει ότι θα ρίξει την Κυβέρνηση. Πώς ακριβώς θα ρίξει</w:t>
      </w:r>
      <w:r>
        <w:rPr>
          <w:rFonts w:eastAsia="Times New Roman" w:cs="Times New Roman"/>
          <w:szCs w:val="24"/>
        </w:rPr>
        <w:t xml:space="preserve"> την Κυβέρνηση; Με αυτές τις βλακείες που αναφέρει, ότι θα πάει, όπως λέει, στον </w:t>
      </w:r>
      <w:proofErr w:type="spellStart"/>
      <w:r>
        <w:rPr>
          <w:rFonts w:eastAsia="Times New Roman" w:cs="Times New Roman"/>
          <w:szCs w:val="24"/>
        </w:rPr>
        <w:t>Πάκη</w:t>
      </w:r>
      <w:proofErr w:type="spellEnd"/>
      <w:r>
        <w:rPr>
          <w:rFonts w:eastAsia="Times New Roman" w:cs="Times New Roman"/>
          <w:szCs w:val="24"/>
        </w:rPr>
        <w:t xml:space="preserve"> Παυλόπουλο; Πώς θα πέσει η Κυβέρνηση; Η Κυβέρνηση πέφτει μόνο αν χάσει τη δεδηλωμένη μέσα στη Βουλή. Σε περίπτωση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γίνει πρόταση μομφής, τι θα κάνουν εκεί οι </w:t>
      </w:r>
      <w:r>
        <w:rPr>
          <w:rFonts w:eastAsia="Times New Roman" w:cs="Times New Roman"/>
          <w:szCs w:val="24"/>
        </w:rPr>
        <w:t>Βουλευτές των ΑΝΕΛ; Θα υπερψηφίσουν μια πρόταση μομφής, όπως υπερψήφισε η Χρυσή Αυγή την τελευταία πρόταση μομφής κατά της Κυβέρνησης ΣΥΡΙΖΑ</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 xml:space="preserve"> </w:t>
      </w:r>
      <w:r>
        <w:rPr>
          <w:rFonts w:eastAsia="Times New Roman" w:cs="Times New Roman"/>
          <w:szCs w:val="24"/>
        </w:rPr>
        <w:t xml:space="preserve">ΑΝΕΛ; Θα το πράξουν; Γιατί μαθαίνω </w:t>
      </w:r>
      <w:r>
        <w:rPr>
          <w:rFonts w:eastAsia="Times New Roman" w:cs="Times New Roman"/>
          <w:szCs w:val="24"/>
        </w:rPr>
        <w:t>-</w:t>
      </w:r>
      <w:r>
        <w:rPr>
          <w:rFonts w:eastAsia="Times New Roman" w:cs="Times New Roman"/>
          <w:szCs w:val="24"/>
        </w:rPr>
        <w:t>μου είπε ένα πουλάκι</w:t>
      </w:r>
      <w:r>
        <w:rPr>
          <w:rFonts w:eastAsia="Times New Roman" w:cs="Times New Roman"/>
          <w:szCs w:val="24"/>
        </w:rPr>
        <w:t>-</w:t>
      </w:r>
      <w:r>
        <w:rPr>
          <w:rFonts w:eastAsia="Times New Roman" w:cs="Times New Roman"/>
          <w:szCs w:val="24"/>
        </w:rPr>
        <w:t xml:space="preserve"> πως οι ΑΝΕΛ διαδίδουν ότι</w:t>
      </w:r>
      <w:r>
        <w:rPr>
          <w:rFonts w:eastAsia="Times New Roman" w:cs="Times New Roman"/>
          <w:szCs w:val="24"/>
        </w:rPr>
        <w:t>,</w:t>
      </w:r>
      <w:r>
        <w:rPr>
          <w:rFonts w:eastAsia="Times New Roman" w:cs="Times New Roman"/>
          <w:szCs w:val="24"/>
        </w:rPr>
        <w:t xml:space="preserve"> εάν γίνει πρόταση μομφής, εί</w:t>
      </w:r>
      <w:r>
        <w:rPr>
          <w:rFonts w:eastAsia="Times New Roman" w:cs="Times New Roman"/>
          <w:szCs w:val="24"/>
        </w:rPr>
        <w:t>ναι δύσκολο, λέει, να πέσει η Κυβέρνηση, γιατί θα αποχωρήσει το ΚΚΕ και η Χρυσή Αυγή.</w:t>
      </w:r>
    </w:p>
    <w:p w14:paraId="09035CB5"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Αφήστε, λοιπόν, τις βλακείες. Ο Λαϊκός Σύνδεσμος </w:t>
      </w:r>
      <w:r>
        <w:rPr>
          <w:rFonts w:eastAsia="Times New Roman" w:cs="Times New Roman"/>
          <w:szCs w:val="24"/>
        </w:rPr>
        <w:t xml:space="preserve">- </w:t>
      </w:r>
      <w:r>
        <w:rPr>
          <w:rFonts w:eastAsia="Times New Roman" w:cs="Times New Roman"/>
          <w:szCs w:val="24"/>
        </w:rPr>
        <w:t>Χρυσή Αυγή, πρώτον, απαιτεί άμεσα εκλογές, γιατί η Κυβέρνησή σας σε κα</w:t>
      </w:r>
      <w:r>
        <w:rPr>
          <w:rFonts w:eastAsia="Times New Roman" w:cs="Times New Roman"/>
          <w:szCs w:val="24"/>
        </w:rPr>
        <w:t>μ</w:t>
      </w:r>
      <w:r>
        <w:rPr>
          <w:rFonts w:eastAsia="Times New Roman" w:cs="Times New Roman"/>
          <w:szCs w:val="24"/>
        </w:rPr>
        <w:t>μία περίπτωση δεν εκφράζει την πλειο</w:t>
      </w:r>
      <w:r>
        <w:rPr>
          <w:rFonts w:eastAsia="Times New Roman" w:cs="Times New Roman"/>
          <w:szCs w:val="24"/>
        </w:rPr>
        <w:t>νότητα</w:t>
      </w:r>
      <w:r>
        <w:rPr>
          <w:rFonts w:eastAsia="Times New Roman" w:cs="Times New Roman"/>
          <w:szCs w:val="24"/>
        </w:rPr>
        <w:t xml:space="preserve"> των Ελλήνων -άρα, είναι εκ των πραγμάτων παράνομες όλες οι αποφάσεις που λαμβάνει σε βάρος της Ελλάδος- και</w:t>
      </w:r>
      <w:r w:rsidRPr="00451CB5">
        <w:rPr>
          <w:rFonts w:eastAsia="Times New Roman" w:cs="Times New Roman"/>
          <w:szCs w:val="24"/>
        </w:rPr>
        <w:t>,</w:t>
      </w:r>
      <w:r>
        <w:rPr>
          <w:rFonts w:eastAsia="Times New Roman" w:cs="Times New Roman"/>
          <w:szCs w:val="24"/>
        </w:rPr>
        <w:t xml:space="preserve"> δεύτερον, η Χρυσή Αυγή θα υπερψηφίσει ασφαλώς οποιαδήποτε πρόταση μομφής. Θα κάνουμε ότι είναι ανθρωπίνως και νομίμως δυνατό, για να πέσει αυτή η </w:t>
      </w:r>
      <w:r>
        <w:rPr>
          <w:rFonts w:eastAsia="Times New Roman" w:cs="Times New Roman"/>
          <w:szCs w:val="24"/>
        </w:rPr>
        <w:t xml:space="preserve">άθλια </w:t>
      </w:r>
      <w:proofErr w:type="spellStart"/>
      <w:r>
        <w:rPr>
          <w:rFonts w:eastAsia="Times New Roman" w:cs="Times New Roman"/>
          <w:szCs w:val="24"/>
        </w:rPr>
        <w:t>εθνοπροδοτική</w:t>
      </w:r>
      <w:proofErr w:type="spellEnd"/>
      <w:r>
        <w:rPr>
          <w:rFonts w:eastAsia="Times New Roman" w:cs="Times New Roman"/>
          <w:szCs w:val="24"/>
        </w:rPr>
        <w:t xml:space="preserve"> κυβέρνηση και το έχουμε </w:t>
      </w:r>
      <w:proofErr w:type="spellStart"/>
      <w:r>
        <w:rPr>
          <w:rFonts w:eastAsia="Times New Roman" w:cs="Times New Roman"/>
          <w:szCs w:val="24"/>
        </w:rPr>
        <w:t>ξαναδηλώσει</w:t>
      </w:r>
      <w:proofErr w:type="spellEnd"/>
      <w:r>
        <w:rPr>
          <w:rFonts w:eastAsia="Times New Roman" w:cs="Times New Roman"/>
          <w:szCs w:val="24"/>
        </w:rPr>
        <w:t xml:space="preserve">: Όπως ρίξαμε την </w:t>
      </w:r>
      <w:proofErr w:type="spellStart"/>
      <w:r>
        <w:rPr>
          <w:rFonts w:eastAsia="Times New Roman" w:cs="Times New Roman"/>
          <w:szCs w:val="24"/>
        </w:rPr>
        <w:t>εθνομηδενιστική</w:t>
      </w:r>
      <w:proofErr w:type="spellEnd"/>
      <w:r>
        <w:rPr>
          <w:rFonts w:eastAsia="Times New Roman" w:cs="Times New Roman"/>
          <w:szCs w:val="24"/>
        </w:rPr>
        <w:t xml:space="preserve"> κυβέρνηση Σαμαρά, θα ρίξουμε και την </w:t>
      </w:r>
      <w:proofErr w:type="spellStart"/>
      <w:r>
        <w:rPr>
          <w:rFonts w:eastAsia="Times New Roman" w:cs="Times New Roman"/>
          <w:szCs w:val="24"/>
        </w:rPr>
        <w:t>εθνομηδενιστική</w:t>
      </w:r>
      <w:proofErr w:type="spellEnd"/>
      <w:r>
        <w:rPr>
          <w:rFonts w:eastAsia="Times New Roman" w:cs="Times New Roman"/>
          <w:szCs w:val="24"/>
        </w:rPr>
        <w:t xml:space="preserve"> κυβέρνηση του Τσίπρα για το καλό της </w:t>
      </w:r>
      <w:proofErr w:type="spellStart"/>
      <w:r>
        <w:rPr>
          <w:rFonts w:eastAsia="Times New Roman" w:cs="Times New Roman"/>
          <w:szCs w:val="24"/>
        </w:rPr>
        <w:t>πατρίδος</w:t>
      </w:r>
      <w:proofErr w:type="spellEnd"/>
      <w:r>
        <w:rPr>
          <w:rFonts w:eastAsia="Times New Roman" w:cs="Times New Roman"/>
          <w:szCs w:val="24"/>
        </w:rPr>
        <w:t>.</w:t>
      </w:r>
    </w:p>
    <w:p w14:paraId="09035CB6"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Να σταματήσει, επίσης, αυτό το θέατρο που παίζεται με τη δήθεν διαμ</w:t>
      </w:r>
      <w:r>
        <w:rPr>
          <w:rFonts w:eastAsia="Times New Roman" w:cs="Times New Roman"/>
          <w:szCs w:val="24"/>
        </w:rPr>
        <w:t>άχη Κοτζιά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Άκουγα αυτή την κατάπτυστη συνέντευξη του Κοτζιά, </w:t>
      </w:r>
      <w:r>
        <w:rPr>
          <w:rFonts w:eastAsia="Times New Roman" w:cs="Times New Roman"/>
          <w:szCs w:val="24"/>
        </w:rPr>
        <w:t xml:space="preserve">κατά την οποία </w:t>
      </w:r>
      <w:r>
        <w:rPr>
          <w:rFonts w:eastAsia="Times New Roman" w:cs="Times New Roman"/>
          <w:szCs w:val="24"/>
        </w:rPr>
        <w:t>εκτός των άλλων μας ενημέρωσε ότι με τη Συμφωνία των Πρεσπών ή καλύτερα «</w:t>
      </w:r>
      <w:r>
        <w:rPr>
          <w:rFonts w:eastAsia="Times New Roman" w:cs="Times New Roman"/>
          <w:szCs w:val="24"/>
        </w:rPr>
        <w:t>σ</w:t>
      </w:r>
      <w:r>
        <w:rPr>
          <w:rFonts w:eastAsia="Times New Roman" w:cs="Times New Roman"/>
          <w:szCs w:val="24"/>
        </w:rPr>
        <w:t>υμφωνία των προδοτών», γλ</w:t>
      </w:r>
      <w:r>
        <w:rPr>
          <w:rFonts w:eastAsia="Times New Roman" w:cs="Times New Roman"/>
          <w:szCs w:val="24"/>
        </w:rPr>
        <w:t>ι</w:t>
      </w:r>
      <w:r>
        <w:rPr>
          <w:rFonts w:eastAsia="Times New Roman" w:cs="Times New Roman"/>
          <w:szCs w:val="24"/>
        </w:rPr>
        <w:t xml:space="preserve">τώσαμε από τον κίνδυνο της </w:t>
      </w:r>
      <w:r>
        <w:rPr>
          <w:rFonts w:eastAsia="Times New Roman" w:cs="Times New Roman"/>
          <w:szCs w:val="24"/>
        </w:rPr>
        <w:t>«</w:t>
      </w:r>
      <w:r>
        <w:rPr>
          <w:rFonts w:eastAsia="Times New Roman" w:cs="Times New Roman"/>
          <w:szCs w:val="24"/>
        </w:rPr>
        <w:t>Μεγάλης Αλβανίας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«Μ</w:t>
      </w:r>
      <w:r>
        <w:rPr>
          <w:rFonts w:eastAsia="Times New Roman" w:cs="Times New Roman"/>
          <w:szCs w:val="24"/>
        </w:rPr>
        <w:t>εγάλη Αλβανία</w:t>
      </w:r>
      <w:r>
        <w:rPr>
          <w:rFonts w:eastAsia="Times New Roman" w:cs="Times New Roman"/>
          <w:szCs w:val="24"/>
        </w:rPr>
        <w:t>»</w:t>
      </w:r>
      <w:r>
        <w:rPr>
          <w:rFonts w:eastAsia="Times New Roman" w:cs="Times New Roman"/>
          <w:szCs w:val="24"/>
        </w:rPr>
        <w:t>, λ</w:t>
      </w:r>
      <w:r>
        <w:rPr>
          <w:rFonts w:eastAsia="Times New Roman" w:cs="Times New Roman"/>
          <w:szCs w:val="24"/>
        </w:rPr>
        <w:t>έει, απειλεί αυτή τη στιγμή τα Βαλκάνια και την Ελλάδα. Πώς ακριβώς μας απειλεί; Δεν μας λέει αυτός ο μετρ της εξωτερικής πολιτικής, που γελάνε τα τσιμέντα κάθε φορά που κάνει μια δημόσια δήλωση, πώς μας απει</w:t>
      </w:r>
      <w:r>
        <w:rPr>
          <w:rFonts w:eastAsia="Times New Roman" w:cs="Times New Roman"/>
          <w:szCs w:val="24"/>
        </w:rPr>
        <w:lastRenderedPageBreak/>
        <w:t>λούν οι Αλβανοί; Για να απειλήσει ένα κράτος, γι</w:t>
      </w:r>
      <w:r>
        <w:rPr>
          <w:rFonts w:eastAsia="Times New Roman" w:cs="Times New Roman"/>
          <w:szCs w:val="24"/>
        </w:rPr>
        <w:t xml:space="preserve">α να ασκήσει, αν θέλετε, ιμπεριαλιστική πολιτική -για να χρησιμοποιώ και τη δική σας φρασεολογία- πρέπει να έχει στρατό. Οι Αλβανοί τι ακριβώς διαθέτουν; Αρκούν δύο </w:t>
      </w:r>
      <w:proofErr w:type="spellStart"/>
      <w:r>
        <w:rPr>
          <w:rFonts w:eastAsia="Times New Roman" w:cs="Times New Roman"/>
          <w:szCs w:val="24"/>
        </w:rPr>
        <w:t>υπερπτήσεις</w:t>
      </w:r>
      <w:proofErr w:type="spellEnd"/>
      <w:r>
        <w:rPr>
          <w:rFonts w:eastAsia="Times New Roman" w:cs="Times New Roman"/>
          <w:szCs w:val="24"/>
        </w:rPr>
        <w:t xml:space="preserve"> ελληνικών </w:t>
      </w:r>
      <w:r>
        <w:rPr>
          <w:rFonts w:eastAsia="Times New Roman" w:cs="Times New Roman"/>
          <w:szCs w:val="24"/>
          <w:lang w:val="en-US"/>
        </w:rPr>
        <w:t>F</w:t>
      </w:r>
      <w:r>
        <w:rPr>
          <w:rFonts w:eastAsia="Times New Roman" w:cs="Times New Roman"/>
          <w:szCs w:val="24"/>
        </w:rPr>
        <w:t>-16 πάνω από τη σκλαβωμένη Βόρεια Ήπειρο, για να τελειώσει οποιαδήπο</w:t>
      </w:r>
      <w:r>
        <w:rPr>
          <w:rFonts w:eastAsia="Times New Roman" w:cs="Times New Roman"/>
          <w:szCs w:val="24"/>
        </w:rPr>
        <w:t>τε ιδέα αλυτρωτισμού από τους Αλβανούς.</w:t>
      </w:r>
    </w:p>
    <w:p w14:paraId="09035CB7"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Θα κρατήσω από τα Πρακτικά των συζητήσεων των σκοπιανών ηγετών για το θέμα της Μακεδονίας μια πολύ σωστή φράση που είπε ο Ντιμιτρόφ και την οποία την έχουμε πει και εμείς εδώ μέσα άπειρες φορές: «Η μη λύση είναι το π</w:t>
      </w:r>
      <w:r>
        <w:rPr>
          <w:rFonts w:eastAsia="Times New Roman" w:cs="Times New Roman"/>
          <w:szCs w:val="24"/>
        </w:rPr>
        <w:t>ρόβλημα για τα Σκόπια. Η μη λύση θα οδηγήσει σε διαμελισμό των Σκοπίων. Η μη λύση θα οδηγήσει στην ανάπτυξη φυγόκεντρων δυνάμεων και στη διάλυση αυτού του κρατιδίου και αυτό θα είναι υπέρ του εθνικού συμφέροντος».</w:t>
      </w:r>
    </w:p>
    <w:p w14:paraId="09035CB8"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Έχουμε αναλύσει επανειλημμένως ποια θα έπρ</w:t>
      </w:r>
      <w:r>
        <w:rPr>
          <w:rFonts w:eastAsia="Times New Roman" w:cs="Times New Roman"/>
          <w:szCs w:val="24"/>
        </w:rPr>
        <w:t>επε να είναι η γραμμή της Ελλάδος για την εξωτερική πολιτική: Η μη λύση! Αυτό δηλαδή που φοβούνται οι Σκοπιανοί. Με βάση και μόνο αυτόν τον φόβο των Σκοπιανών αν υπήρχε σοβαρό εθνικό κέντρο με ανεξάρτητη εξωτερική πολιτική, θα τους είχαμε επιβάλει να λέγον</w:t>
      </w:r>
      <w:r>
        <w:rPr>
          <w:rFonts w:eastAsia="Times New Roman" w:cs="Times New Roman"/>
          <w:szCs w:val="24"/>
        </w:rPr>
        <w:t>ται όχι «</w:t>
      </w:r>
      <w:proofErr w:type="spellStart"/>
      <w:r>
        <w:rPr>
          <w:rFonts w:eastAsia="Times New Roman" w:cs="Times New Roman"/>
          <w:szCs w:val="24"/>
          <w:lang w:val="en-US"/>
        </w:rPr>
        <w:t>Vardaska</w:t>
      </w:r>
      <w:proofErr w:type="spellEnd"/>
      <w:r>
        <w:rPr>
          <w:rFonts w:eastAsia="Times New Roman" w:cs="Times New Roman"/>
          <w:szCs w:val="24"/>
        </w:rPr>
        <w:t xml:space="preserve">», αλλά με οποιοδήποτε όνομα ήθελε η Ελλάς να ονομάζεται αυτό το κρατίδιο. Διότι αν δεν υπήρχε λύση και ένταξή του στο ΝΑΤΟ, ήταν και είναι θέμα χρόνου να αναπτύξουν οι Αλβανοί τις </w:t>
      </w:r>
      <w:proofErr w:type="spellStart"/>
      <w:r>
        <w:rPr>
          <w:rFonts w:eastAsia="Times New Roman" w:cs="Times New Roman"/>
          <w:szCs w:val="24"/>
        </w:rPr>
        <w:t>αλυτρωτικές</w:t>
      </w:r>
      <w:proofErr w:type="spellEnd"/>
      <w:r>
        <w:rPr>
          <w:rFonts w:eastAsia="Times New Roman" w:cs="Times New Roman"/>
          <w:szCs w:val="24"/>
        </w:rPr>
        <w:t xml:space="preserve"> τους βλέψεις μέσα στα Σκόπια, όπου σε </w:t>
      </w:r>
      <w:r>
        <w:rPr>
          <w:rFonts w:eastAsia="Times New Roman" w:cs="Times New Roman"/>
          <w:szCs w:val="24"/>
        </w:rPr>
        <w:lastRenderedPageBreak/>
        <w:t>σχέση με</w:t>
      </w:r>
      <w:r>
        <w:rPr>
          <w:rFonts w:eastAsia="Times New Roman" w:cs="Times New Roman"/>
          <w:szCs w:val="24"/>
        </w:rPr>
        <w:t xml:space="preserve"> το σλαβικό στοιχείο εκεί βεβαίως διαθέτουν δύναμη, και εκεί η Ελλάς βεβαίως ως εγγυήτρια δύναμη, ως μεγάλη δύναμη στη Βαλκανική, στη χερσόνησο του Αίμου θα μπορούσε να εισέλθει με μια τεθωρακισμένη μεραρχία μέσα στα Σκόπια, να επιβάλει την ειρήνη και επί </w:t>
      </w:r>
      <w:r>
        <w:rPr>
          <w:rFonts w:eastAsia="Times New Roman" w:cs="Times New Roman"/>
          <w:szCs w:val="24"/>
        </w:rPr>
        <w:t xml:space="preserve">της ουσίας να γίνει αυτό που δεν έγινε το </w:t>
      </w:r>
      <w:r>
        <w:rPr>
          <w:rFonts w:eastAsia="Times New Roman" w:cs="Times New Roman"/>
          <w:szCs w:val="24"/>
        </w:rPr>
        <w:t>’</w:t>
      </w:r>
      <w:r>
        <w:rPr>
          <w:rFonts w:eastAsia="Times New Roman" w:cs="Times New Roman"/>
          <w:szCs w:val="24"/>
        </w:rPr>
        <w:t>92-</w:t>
      </w:r>
      <w:r>
        <w:rPr>
          <w:rFonts w:eastAsia="Times New Roman" w:cs="Times New Roman"/>
          <w:szCs w:val="24"/>
        </w:rPr>
        <w:t>’</w:t>
      </w:r>
      <w:r>
        <w:rPr>
          <w:rFonts w:eastAsia="Times New Roman" w:cs="Times New Roman"/>
          <w:szCs w:val="24"/>
        </w:rPr>
        <w:t xml:space="preserve">93, αυτό που αρνήθηκαν τότε και ο Μητσοτάκης και ο Παπανδρέου, που είχε προτείνει ο Μιλόσεβιτς, δηλαδή το νότιο τμήμα των Σκοπίων, τα ελληνικά εδάφη, το ελληνικό μοναστήρι να γίνουν κομμάτι της Ελλάδος. </w:t>
      </w:r>
      <w:r>
        <w:rPr>
          <w:rFonts w:eastAsia="Times New Roman" w:cs="Times New Roman"/>
          <w:szCs w:val="24"/>
        </w:rPr>
        <w:t xml:space="preserve">Σήμερα, τα εδάφη αυτά και οι πληθυσμοί που βρίσκονται εκεί θα </w:t>
      </w:r>
      <w:proofErr w:type="spellStart"/>
      <w:r>
        <w:rPr>
          <w:rFonts w:eastAsia="Times New Roman" w:cs="Times New Roman"/>
          <w:szCs w:val="24"/>
        </w:rPr>
        <w:t>άνηκαν</w:t>
      </w:r>
      <w:proofErr w:type="spellEnd"/>
      <w:r>
        <w:rPr>
          <w:rFonts w:eastAsia="Times New Roman" w:cs="Times New Roman"/>
          <w:szCs w:val="24"/>
        </w:rPr>
        <w:t xml:space="preserve"> στην Ελλάδα.</w:t>
      </w:r>
    </w:p>
    <w:p w14:paraId="09035CB9"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από το 1992 μέχρι σήμερα μοιραίοι πολιτικοί παραγοντίσκοι, με </w:t>
      </w:r>
      <w:proofErr w:type="spellStart"/>
      <w:r>
        <w:rPr>
          <w:rFonts w:eastAsia="Times New Roman" w:cs="Times New Roman"/>
          <w:szCs w:val="24"/>
        </w:rPr>
        <w:t>εθνοπροδοτική</w:t>
      </w:r>
      <w:proofErr w:type="spellEnd"/>
      <w:r>
        <w:rPr>
          <w:rFonts w:eastAsia="Times New Roman" w:cs="Times New Roman"/>
          <w:szCs w:val="24"/>
        </w:rPr>
        <w:t xml:space="preserve"> και </w:t>
      </w:r>
      <w:proofErr w:type="spellStart"/>
      <w:r>
        <w:rPr>
          <w:rFonts w:eastAsia="Times New Roman" w:cs="Times New Roman"/>
          <w:szCs w:val="24"/>
        </w:rPr>
        <w:t>εθνομηδενιστική</w:t>
      </w:r>
      <w:proofErr w:type="spellEnd"/>
      <w:r>
        <w:rPr>
          <w:rFonts w:eastAsia="Times New Roman" w:cs="Times New Roman"/>
          <w:szCs w:val="24"/>
        </w:rPr>
        <w:t xml:space="preserve"> πολιτική διοικούν την Ελλάδα. Και βέβαια, δεν μπορώ να μην κάνω λόγο</w:t>
      </w:r>
      <w:r>
        <w:rPr>
          <w:rFonts w:eastAsia="Times New Roman" w:cs="Times New Roman"/>
          <w:szCs w:val="24"/>
        </w:rPr>
        <w:t xml:space="preserve"> –αφού ανέφερα τον Μητσοτάκη- στον συνεχιστή της πολιτικής του κληρονομιάς, τον υιό του, ο οποίος διεκδικεί την εξουσία της Ελλάδος, ο οποίος δεν τολμάει να κάνει αυτό που η Χρυσή Αυγή ζητά από κάθε πολιτικό Αρχηγό μέσα στη Βουλή. Τολμάει ο Μητσοτάκης να β</w:t>
      </w:r>
      <w:r>
        <w:rPr>
          <w:rFonts w:eastAsia="Times New Roman" w:cs="Times New Roman"/>
          <w:szCs w:val="24"/>
        </w:rPr>
        <w:t xml:space="preserve">γει και να πει ότι είναι αντίθετος με τη χρήση του όρου «Μακεδονία» στο όνομα των Σκοπίων; Όχι. Διότι έχουν δώσει και οι </w:t>
      </w:r>
      <w:r>
        <w:rPr>
          <w:rFonts w:eastAsia="Times New Roman" w:cs="Times New Roman"/>
          <w:szCs w:val="24"/>
        </w:rPr>
        <w:t>ν</w:t>
      </w:r>
      <w:r>
        <w:rPr>
          <w:rFonts w:eastAsia="Times New Roman" w:cs="Times New Roman"/>
          <w:szCs w:val="24"/>
        </w:rPr>
        <w:t xml:space="preserve">εοδημοκράτες το όνομα «Μακεδονία» με οποιοδήποτε συνθετικό –δεν μας ενδιαφέρει- στα Σκόπια από το Βουκουρέστι. Από το Βουκουρέστι που </w:t>
      </w:r>
      <w:r>
        <w:rPr>
          <w:rFonts w:eastAsia="Times New Roman" w:cs="Times New Roman"/>
          <w:szCs w:val="24"/>
        </w:rPr>
        <w:t xml:space="preserve">παρουσιάζει η Νέα Δημοκρατία ως μεγάλη επιτυχία, από τότε έχει δοθεί το όνομα «Μακεδονία» στα </w:t>
      </w:r>
      <w:r>
        <w:rPr>
          <w:rFonts w:eastAsia="Times New Roman" w:cs="Times New Roman"/>
          <w:szCs w:val="24"/>
        </w:rPr>
        <w:lastRenderedPageBreak/>
        <w:t xml:space="preserve">Σκόπια. Και τότε το αρνήθηκαν. Ήταν το </w:t>
      </w:r>
      <w:r>
        <w:rPr>
          <w:rFonts w:eastAsia="Times New Roman" w:cs="Times New Roman"/>
          <w:szCs w:val="24"/>
          <w:lang w:val="en-US"/>
        </w:rPr>
        <w:t>VMR</w:t>
      </w:r>
      <w:r>
        <w:rPr>
          <w:rFonts w:eastAsia="Times New Roman" w:cs="Times New Roman"/>
          <w:szCs w:val="24"/>
        </w:rPr>
        <w:t xml:space="preserve"> στα πράγματα, ήταν οι Σλάβοι εθνικιστές και το αρνήθηκαν, αλλά η Νέα Δημοκρατία το έδωσε.</w:t>
      </w:r>
    </w:p>
    <w:p w14:paraId="09035CBA"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Όπως απεδείχθη, βεβαίως, και </w:t>
      </w:r>
      <w:r>
        <w:rPr>
          <w:rFonts w:eastAsia="Times New Roman" w:cs="Times New Roman"/>
          <w:szCs w:val="24"/>
        </w:rPr>
        <w:t xml:space="preserve">με αυτό το περιβόητο σήριαλ με τη Σπυράκη, η οποία μας είπε ότι είναι διεθνούς φήμης. Την αναγνωρίζουν παντού, στις Βρυξέλλες, στο </w:t>
      </w:r>
      <w:proofErr w:type="spellStart"/>
      <w:r>
        <w:rPr>
          <w:rFonts w:eastAsia="Times New Roman" w:cs="Times New Roman"/>
          <w:szCs w:val="24"/>
        </w:rPr>
        <w:t>Λος</w:t>
      </w:r>
      <w:proofErr w:type="spellEnd"/>
      <w:r>
        <w:rPr>
          <w:rFonts w:eastAsia="Times New Roman" w:cs="Times New Roman"/>
          <w:szCs w:val="24"/>
        </w:rPr>
        <w:t xml:space="preserve"> </w:t>
      </w:r>
      <w:proofErr w:type="spellStart"/>
      <w:r>
        <w:rPr>
          <w:rFonts w:eastAsia="Times New Roman" w:cs="Times New Roman"/>
          <w:szCs w:val="24"/>
        </w:rPr>
        <w:t>Άντζελες</w:t>
      </w:r>
      <w:proofErr w:type="spellEnd"/>
      <w:r>
        <w:rPr>
          <w:rFonts w:eastAsia="Times New Roman" w:cs="Times New Roman"/>
          <w:szCs w:val="24"/>
        </w:rPr>
        <w:t xml:space="preserve">. Πήγε για καφέ, την είδε ο </w:t>
      </w:r>
      <w:proofErr w:type="spellStart"/>
      <w:r>
        <w:rPr>
          <w:rFonts w:eastAsia="Times New Roman" w:cs="Times New Roman"/>
          <w:szCs w:val="24"/>
        </w:rPr>
        <w:t>Ζάεφ</w:t>
      </w:r>
      <w:proofErr w:type="spellEnd"/>
      <w:r>
        <w:rPr>
          <w:rFonts w:eastAsia="Times New Roman" w:cs="Times New Roman"/>
          <w:szCs w:val="24"/>
        </w:rPr>
        <w:t xml:space="preserve"> και της είπε «εσύ δεν είσαι η Σπυράκη; Σε έβλεπα στο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sidRPr="00E37BF7">
        <w:rPr>
          <w:rFonts w:eastAsia="Times New Roman" w:cs="Times New Roman"/>
          <w:szCs w:val="24"/>
        </w:rPr>
        <w:t xml:space="preserve"> </w:t>
      </w:r>
      <w:r>
        <w:rPr>
          <w:rFonts w:eastAsia="Times New Roman" w:cs="Times New Roman"/>
          <w:szCs w:val="24"/>
        </w:rPr>
        <w:t>και σε ξέρω». Την αν</w:t>
      </w:r>
      <w:r>
        <w:rPr>
          <w:rFonts w:eastAsia="Times New Roman" w:cs="Times New Roman"/>
          <w:szCs w:val="24"/>
        </w:rPr>
        <w:t>αγνώρισε και εκεί βεβαίως έδωσε και χαιρετισμούς η Σπυράκη από τον Μητσοτάκη. Δεν ήταν, λοιπόν, στημένη η συνάντηση! Εκείνη την ώρα πήρε τηλέφωνο τον Μητσοτάκη και έδωσε χαιρετισμούς εκ μέρους του στον Σκοπιανό!</w:t>
      </w:r>
    </w:p>
    <w:p w14:paraId="09035CBB"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Είναι δεδομένο ότι όλες οι πολιτικές δυνάμει</w:t>
      </w:r>
      <w:r>
        <w:rPr>
          <w:rFonts w:eastAsia="Times New Roman" w:cs="Times New Roman"/>
          <w:szCs w:val="24"/>
        </w:rPr>
        <w:t>ς που διοικούν την Ελλάδα έχουν συμφωνήσει στο να δοθεί ο όρος «Μακεδονία» στα Σκόπια.</w:t>
      </w:r>
    </w:p>
    <w:p w14:paraId="09035CB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Όλα αυτά είναι προγραμματισμένα και αυτό που αναφέρεται, που γράφεται στα πρακτικά των συζητήσεων των Σκοπιανών για τη συνάντηση της εκπροσώπου της Νέας Δημοκρατίας με τ</w:t>
      </w:r>
      <w:r>
        <w:rPr>
          <w:rFonts w:eastAsia="Times New Roman" w:cs="Times New Roman"/>
          <w:szCs w:val="24"/>
        </w:rPr>
        <w:t xml:space="preserve">ον </w:t>
      </w:r>
      <w:proofErr w:type="spellStart"/>
      <w:r>
        <w:rPr>
          <w:rFonts w:eastAsia="Times New Roman" w:cs="Times New Roman"/>
          <w:szCs w:val="24"/>
        </w:rPr>
        <w:t>Ζάεφ</w:t>
      </w:r>
      <w:proofErr w:type="spellEnd"/>
      <w:r>
        <w:rPr>
          <w:rFonts w:eastAsia="Times New Roman" w:cs="Times New Roman"/>
          <w:szCs w:val="24"/>
        </w:rPr>
        <w:t xml:space="preserve">, ότι θα εξαρτηθεί η πολιτική Μητσοτάκη από τους ψηφοφόρους της </w:t>
      </w:r>
      <w:r>
        <w:rPr>
          <w:rFonts w:eastAsia="Times New Roman" w:cs="Times New Roman"/>
          <w:szCs w:val="24"/>
        </w:rPr>
        <w:t>β</w:t>
      </w:r>
      <w:r>
        <w:rPr>
          <w:rFonts w:eastAsia="Times New Roman" w:cs="Times New Roman"/>
          <w:szCs w:val="24"/>
        </w:rPr>
        <w:t>ορείου Ελλάδος, δηλαδή μόνο από την ψηφοθηρία, αυτό απεδείχθη περίτρανα, δεν χρειαζόταν δηλαδή να γραφεί στην «ΚΑΘΗΜΕΡΙΝΗ» που μετέφερε τα πρακτικά των Σκοπιανών. Αυτό απεδείχθη περίτρ</w:t>
      </w:r>
      <w:r>
        <w:rPr>
          <w:rFonts w:eastAsia="Times New Roman" w:cs="Times New Roman"/>
          <w:szCs w:val="24"/>
        </w:rPr>
        <w:t xml:space="preserve">ανα την ημέρα του πρώτου συλλαλητηρίου στη Θεσσαλονίκη, που μέχρι το μεσημέρι η Νέα Δημοκρατία έριχνε «μαύρο» στα συλλαλητήρια και διαχώριζε τη θέση της και μετά το μεσημέρι, </w:t>
      </w:r>
      <w:r>
        <w:rPr>
          <w:rFonts w:eastAsia="Times New Roman" w:cs="Times New Roman"/>
          <w:szCs w:val="24"/>
        </w:rPr>
        <w:lastRenderedPageBreak/>
        <w:t xml:space="preserve">όταν φάνηκαν τα εκατομμύρια των Ελλήνων που είναι διατεθειμένα να αγωνιστούν για </w:t>
      </w:r>
      <w:r>
        <w:rPr>
          <w:rFonts w:eastAsia="Times New Roman" w:cs="Times New Roman"/>
          <w:szCs w:val="24"/>
        </w:rPr>
        <w:t xml:space="preserve">την ελληνικότητα της Μακεδονίας, τότε έκαναν μια τεράστια </w:t>
      </w:r>
      <w:proofErr w:type="spellStart"/>
      <w:r>
        <w:rPr>
          <w:rFonts w:eastAsia="Times New Roman" w:cs="Times New Roman"/>
          <w:szCs w:val="24"/>
        </w:rPr>
        <w:t>κ</w:t>
      </w:r>
      <w:r>
        <w:rPr>
          <w:rFonts w:eastAsia="Times New Roman" w:cs="Times New Roman"/>
          <w:szCs w:val="24"/>
        </w:rPr>
        <w:t>ω</w:t>
      </w:r>
      <w:r>
        <w:rPr>
          <w:rFonts w:eastAsia="Times New Roman" w:cs="Times New Roman"/>
          <w:szCs w:val="24"/>
        </w:rPr>
        <w:t>λοτούμπα</w:t>
      </w:r>
      <w:proofErr w:type="spellEnd"/>
      <w:r>
        <w:rPr>
          <w:rFonts w:eastAsia="Times New Roman" w:cs="Times New Roman"/>
          <w:szCs w:val="24"/>
        </w:rPr>
        <w:t>.</w:t>
      </w:r>
    </w:p>
    <w:p w14:paraId="09035CB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Ας πει η Νέα Δημοκρατία ότι δεν δέχεται τον όρο «Μακεδονία» για τα Σκόπια. Δεν το λέει, γιατί όχι απλώς τον αποδέχεται, αλλά έχει βάλει την υπογραφή της σ</w:t>
      </w:r>
      <w:r>
        <w:rPr>
          <w:rFonts w:eastAsia="Times New Roman" w:cs="Times New Roman"/>
          <w:szCs w:val="24"/>
        </w:rPr>
        <w:t>ε</w:t>
      </w:r>
      <w:r>
        <w:rPr>
          <w:rFonts w:eastAsia="Times New Roman" w:cs="Times New Roman"/>
          <w:szCs w:val="24"/>
        </w:rPr>
        <w:t xml:space="preserve"> αυτή την εθνική προδοσία.</w:t>
      </w:r>
    </w:p>
    <w:p w14:paraId="09035CB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Πάμε</w:t>
      </w:r>
      <w:r>
        <w:rPr>
          <w:rFonts w:eastAsia="Times New Roman" w:cs="Times New Roman"/>
          <w:szCs w:val="24"/>
        </w:rPr>
        <w:t xml:space="preserve"> λίγο στην οικονομία, που είναι μείζον το ζήτημα. Πανηγυρίζουν κάποιοι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ότι η </w:t>
      </w:r>
      <w:proofErr w:type="spellStart"/>
      <w:r>
        <w:rPr>
          <w:rFonts w:eastAsia="Times New Roman" w:cs="Times New Roman"/>
          <w:szCs w:val="24"/>
        </w:rPr>
        <w:t>Μέρκελ</w:t>
      </w:r>
      <w:proofErr w:type="spellEnd"/>
      <w:r>
        <w:rPr>
          <w:rFonts w:eastAsia="Times New Roman" w:cs="Times New Roman"/>
          <w:szCs w:val="24"/>
        </w:rPr>
        <w:t xml:space="preserve"> μπορεί να πει το «ναι», για να δώσει μια αναστολή στην περικοπή των συντάξεων για κανένα δίμηνο.</w:t>
      </w:r>
    </w:p>
    <w:p w14:paraId="09035CB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Αυτό είναι αλήθεια. Η </w:t>
      </w:r>
      <w:proofErr w:type="spellStart"/>
      <w:r>
        <w:rPr>
          <w:rFonts w:eastAsia="Times New Roman" w:cs="Times New Roman"/>
          <w:szCs w:val="24"/>
        </w:rPr>
        <w:t>Μέρκελ</w:t>
      </w:r>
      <w:proofErr w:type="spellEnd"/>
      <w:r>
        <w:rPr>
          <w:rFonts w:eastAsia="Times New Roman" w:cs="Times New Roman"/>
          <w:szCs w:val="24"/>
        </w:rPr>
        <w:t>, που έχει πάρει τα πάντα από τον Τσί</w:t>
      </w:r>
      <w:r>
        <w:rPr>
          <w:rFonts w:eastAsia="Times New Roman" w:cs="Times New Roman"/>
          <w:szCs w:val="24"/>
        </w:rPr>
        <w:t xml:space="preserve">πρα, έχει πάρει μνημόνια, έχει πάρει ό,τι ήθελε για το </w:t>
      </w:r>
      <w:proofErr w:type="spellStart"/>
      <w:r>
        <w:rPr>
          <w:rFonts w:eastAsia="Times New Roman" w:cs="Times New Roman"/>
          <w:szCs w:val="24"/>
        </w:rPr>
        <w:t>λαθρομεταναστευτικό</w:t>
      </w:r>
      <w:proofErr w:type="spellEnd"/>
      <w:r>
        <w:rPr>
          <w:rFonts w:eastAsia="Times New Roman" w:cs="Times New Roman"/>
          <w:szCs w:val="24"/>
        </w:rPr>
        <w:t>, έχει μετατρέψει την Ελλάδα σε χώρο φυλάκισης, σε χώρο απορριμμάτων, σε χώρο όπου θα συντάσσονται όσοι είναι ανεπιθύμητοι σε όλη την Ευρώπη, έχει πάρει τα Σκόπια, έχει πάρει την εθν</w:t>
      </w:r>
      <w:r>
        <w:rPr>
          <w:rFonts w:eastAsia="Times New Roman" w:cs="Times New Roman"/>
          <w:szCs w:val="24"/>
        </w:rPr>
        <w:t>ική προδοσία για τη Μακεδονία μας, είναι πολύ πιθανό να δώσει μια δίμηνη, τρίμηνη ή τετράμηνη παράταση για το ζήτημα των συντάξεων.</w:t>
      </w:r>
    </w:p>
    <w:p w14:paraId="09035CC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Βεβαίως και είναι αναμενόμενο ο Τσίπρας τώρα να αρχίσει να μοιράζει λεφτά για την εξαγορά ψήφων. Δηλαδή, το πλεόνασμα, που θ</w:t>
      </w:r>
      <w:r>
        <w:rPr>
          <w:rFonts w:eastAsia="Times New Roman" w:cs="Times New Roman"/>
          <w:szCs w:val="24"/>
        </w:rPr>
        <w:t xml:space="preserve">α είναι 445 εκατομμύρια για το 2018, δεν φτάνει ούτε για τις εξαγγελίες Τσίπρα, για τα 800 εκατομμύρια που είχε </w:t>
      </w:r>
      <w:r>
        <w:rPr>
          <w:rFonts w:eastAsia="Times New Roman" w:cs="Times New Roman"/>
          <w:szCs w:val="24"/>
        </w:rPr>
        <w:lastRenderedPageBreak/>
        <w:t>πει ότι θα δώσει αναδρομικά σε δικαστικούς και στρατιωτικούς, σε ένστολους. Θα φύγει όλο το «μαξιλαράκι».</w:t>
      </w:r>
    </w:p>
    <w:p w14:paraId="09035CC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w:t>
      </w:r>
      <w:r>
        <w:rPr>
          <w:rFonts w:eastAsia="Times New Roman" w:cs="Times New Roman"/>
          <w:szCs w:val="24"/>
        </w:rPr>
        <w:t>ήξεως του χρόνου ομιλίας του κυρίου Βουλευτή)</w:t>
      </w:r>
    </w:p>
    <w:p w14:paraId="09035CC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Στις αγορές δεν πρόκειται να βγει η Ελλάδα και κλείνω με αυτό. Δεν υπάρχει περίπτωση. Όταν το δεκαετές ομόλογο δεν πρόκειται να πέσει κάτω από 4%, όπως είπε και ο </w:t>
      </w:r>
      <w:proofErr w:type="spellStart"/>
      <w:r>
        <w:rPr>
          <w:rFonts w:eastAsia="Times New Roman" w:cs="Times New Roman"/>
          <w:szCs w:val="24"/>
        </w:rPr>
        <w:t>Τσακαλώτος</w:t>
      </w:r>
      <w:proofErr w:type="spellEnd"/>
      <w:r>
        <w:rPr>
          <w:rFonts w:eastAsia="Times New Roman" w:cs="Times New Roman"/>
          <w:szCs w:val="24"/>
        </w:rPr>
        <w:t>, ένας δικός σας, δεν πρόκειται η Ελλ</w:t>
      </w:r>
      <w:r>
        <w:rPr>
          <w:rFonts w:eastAsia="Times New Roman" w:cs="Times New Roman"/>
          <w:szCs w:val="24"/>
        </w:rPr>
        <w:t>άδα να βγει στις αγορές. Θα φάει το «μαξιλαράκι» σε παροχές και στη συνέχεια θα πάει σε νέα δανειακή σύμβαση και νέο επαχθές μνημόνιο. Και το ερώτημα που τίθεται είναι το εξής: Ποιος θα πάρει πάνω του το νέο Καστελόριζο; Θα είναι η επόμενη κυβέρνηση, που φ</w:t>
      </w:r>
      <w:r>
        <w:rPr>
          <w:rFonts w:eastAsia="Times New Roman" w:cs="Times New Roman"/>
          <w:szCs w:val="24"/>
        </w:rPr>
        <w:t>έρεται ότι θα είναι η κυβέρνηση Νέας Δημοκρατίας</w:t>
      </w:r>
      <w:r>
        <w:rPr>
          <w:rFonts w:eastAsia="Times New Roman" w:cs="Times New Roman"/>
          <w:szCs w:val="24"/>
        </w:rPr>
        <w:t xml:space="preserve"> </w:t>
      </w:r>
      <w:r>
        <w:rPr>
          <w:rFonts w:eastAsia="Times New Roman" w:cs="Times New Roman"/>
          <w:szCs w:val="24"/>
        </w:rPr>
        <w:t>-ΠΑΣΟΚ;</w:t>
      </w:r>
    </w:p>
    <w:p w14:paraId="09035CC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Εγώ πιστεύω ότι θα είναι η μεγάλη επόμενη συγκυβέρνηση, ο επόμενος μεγάλος συνασπισμός Νέας Δημοκρατίας και ΣΥΡΙΖΑ, γιατί αυτό θέλουν οι ξένοι και αργά ή γρήγορα αυτό θα γίνει στην Ελλάδα. Και τότε –</w:t>
      </w:r>
      <w:r>
        <w:rPr>
          <w:rFonts w:eastAsia="Times New Roman" w:cs="Times New Roman"/>
          <w:szCs w:val="24"/>
        </w:rPr>
        <w:t xml:space="preserve">και αυτή είναι η ελπίδα για την πατρίδα μας- αξιωματική αντιπολίτευση θα είναι η Χρυσή Αυγή, η μοναδική πολιτική δύναμη που έχει θέσεις για την οικονομία, που δεν βασίζεται σε παροχές, αλλά στοχεύει στην αυτάρκεια μέσω της ανάπτυξης του πρωτογενούς τομέα, </w:t>
      </w:r>
      <w:r>
        <w:rPr>
          <w:rFonts w:eastAsia="Times New Roman" w:cs="Times New Roman"/>
          <w:szCs w:val="24"/>
        </w:rPr>
        <w:t xml:space="preserve">μέσω της αξιοποίησης του εθνικού πλούτου της Ελλάδας, είναι η μόνη πολιτική δύναμη που λέει </w:t>
      </w:r>
      <w:r>
        <w:rPr>
          <w:rFonts w:eastAsia="Times New Roman" w:cs="Times New Roman"/>
          <w:szCs w:val="24"/>
        </w:rPr>
        <w:lastRenderedPageBreak/>
        <w:t xml:space="preserve">ότι θα «σκίσει» τη συμφωνία των Πρεσπών, ότι θα ακυρώσει αυτή την κατάπτυστη </w:t>
      </w:r>
      <w:proofErr w:type="spellStart"/>
      <w:r>
        <w:rPr>
          <w:rFonts w:eastAsia="Times New Roman" w:cs="Times New Roman"/>
          <w:szCs w:val="24"/>
        </w:rPr>
        <w:t>εθνομηδενιστική</w:t>
      </w:r>
      <w:proofErr w:type="spellEnd"/>
      <w:r>
        <w:rPr>
          <w:rFonts w:eastAsia="Times New Roman" w:cs="Times New Roman"/>
          <w:szCs w:val="24"/>
        </w:rPr>
        <w:t xml:space="preserve"> προδοτική συμφωνία. Είμαστε η μόνη δύναμη που λέμε ότι θα απαλλάξουμε τ</w:t>
      </w:r>
      <w:r>
        <w:rPr>
          <w:rFonts w:eastAsia="Times New Roman" w:cs="Times New Roman"/>
          <w:szCs w:val="24"/>
        </w:rPr>
        <w:t>ην Ελλάδα από τη γάγγραινα των λαθρομεταναστών. Γι’ αυτόν τον λόγο, ναι, το πιστεύω, λόγω όλων αυτών των καταιγιστικών εξελίξεων, αργά ή γρήγορα θα οδηγηθούμε σε μεγάλο συνασπισμό, όπως και η εκπρόσωπος του ΠΑΣΟΚ ανήγγειλε, ΣΥΡΙΖΑ</w:t>
      </w:r>
      <w:r>
        <w:rPr>
          <w:rFonts w:eastAsia="Times New Roman" w:cs="Times New Roman"/>
          <w:szCs w:val="24"/>
        </w:rPr>
        <w:t xml:space="preserve"> –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Νέας Δημοκρατία</w:t>
      </w:r>
      <w:r>
        <w:rPr>
          <w:rFonts w:eastAsia="Times New Roman" w:cs="Times New Roman"/>
          <w:szCs w:val="24"/>
        </w:rPr>
        <w:t xml:space="preserve">ς, όλων των </w:t>
      </w:r>
      <w:proofErr w:type="spellStart"/>
      <w:r>
        <w:rPr>
          <w:rFonts w:eastAsia="Times New Roman" w:cs="Times New Roman"/>
          <w:szCs w:val="24"/>
        </w:rPr>
        <w:t>μνημονιακών</w:t>
      </w:r>
      <w:proofErr w:type="spellEnd"/>
      <w:r>
        <w:rPr>
          <w:rFonts w:eastAsia="Times New Roman" w:cs="Times New Roman"/>
          <w:szCs w:val="24"/>
        </w:rPr>
        <w:t xml:space="preserve"> κομμάτων, με αξιωματική αντιπολίτευση τη Χρυσή Αυγή. Και όπως ξέρετε, σ’ αυτή τη χώρα όποιος γίνεται αξιωματική αντιπολίτευση, δεν αργεί η μέρα που θα γίνει και κυβέρνηση. Με μια κυβέρνηση Χρυσής Αυγής, με μια εθνική κυβέρνηση των Ε</w:t>
      </w:r>
      <w:r>
        <w:rPr>
          <w:rFonts w:eastAsia="Times New Roman" w:cs="Times New Roman"/>
          <w:szCs w:val="24"/>
        </w:rPr>
        <w:t>λλήνων πατριωτών, υπάρχει πραγματικά μια τελευταία ελπίδα για την πατρίδα μας.</w:t>
      </w:r>
    </w:p>
    <w:p w14:paraId="09035CC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Ευχαριστώ.</w:t>
      </w:r>
    </w:p>
    <w:p w14:paraId="09035CC5" w14:textId="77777777" w:rsidR="00850D36" w:rsidRDefault="006A7907">
      <w:pPr>
        <w:spacing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09035CC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Πλακιωτάκης</w:t>
      </w:r>
      <w:proofErr w:type="spellEnd"/>
      <w:r>
        <w:rPr>
          <w:rFonts w:eastAsia="Times New Roman" w:cs="Times New Roman"/>
          <w:szCs w:val="24"/>
        </w:rPr>
        <w:t xml:space="preserve"> από τη Νέα Δημοκρατία έχει τον λόγο.</w:t>
      </w:r>
    </w:p>
    <w:p w14:paraId="09035CC7"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Ευχαριστώ πολύ, κ</w:t>
      </w:r>
      <w:r>
        <w:rPr>
          <w:rFonts w:eastAsia="Times New Roman" w:cs="Times New Roman"/>
          <w:szCs w:val="24"/>
        </w:rPr>
        <w:t>ύριε Πρόεδρε.</w:t>
      </w:r>
    </w:p>
    <w:p w14:paraId="09035CC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Επιτρέψτε μου, κατ</w:t>
      </w:r>
      <w:r>
        <w:rPr>
          <w:rFonts w:eastAsia="Times New Roman" w:cs="Times New Roman"/>
          <w:szCs w:val="24"/>
        </w:rPr>
        <w:t xml:space="preserve">’ </w:t>
      </w:r>
      <w:r>
        <w:rPr>
          <w:rFonts w:eastAsia="Times New Roman" w:cs="Times New Roman"/>
          <w:szCs w:val="24"/>
        </w:rPr>
        <w:t xml:space="preserve">αρχάς, να αναφερθώ στις δύο τροπολογίες, τις οποίες έχει καταθέσει το Υπουργείο Ναυτιλίας και Νησιωτικής Πολιτικής. Η πρώτη τροπολογία αναφέρεται στην παράταση για την έκδοση των πιστοποιητικών αξιοπλοΐας </w:t>
      </w:r>
      <w:r>
        <w:rPr>
          <w:rFonts w:eastAsia="Times New Roman" w:cs="Times New Roman"/>
          <w:szCs w:val="24"/>
        </w:rPr>
        <w:lastRenderedPageBreak/>
        <w:t xml:space="preserve">των πλοίων και η </w:t>
      </w:r>
      <w:r>
        <w:rPr>
          <w:rFonts w:eastAsia="Times New Roman" w:cs="Times New Roman"/>
          <w:szCs w:val="24"/>
        </w:rPr>
        <w:t>δεύτερη για την κάλυψη της κενής θέσης του αναπληρωτή διευθυντή στην Ακαδημία Εμπορικού Ναυτικού στην Κάλυμνο.</w:t>
      </w:r>
    </w:p>
    <w:p w14:paraId="09035CC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μεν την πρώτη τροπολογία, αξίζει να αναφερθούμε στο πώς προέκυψε η συγκεκριμένη μεταβίβαση, δηλαδή της εκδόσεως των πιστοποιητικών αξιοπλοΐας</w:t>
      </w:r>
      <w:r>
        <w:rPr>
          <w:rFonts w:eastAsia="Times New Roman" w:cs="Times New Roman"/>
          <w:szCs w:val="24"/>
        </w:rPr>
        <w:t xml:space="preserve"> των πλοίων από την Επιθεώρηση Πλοίων στους νηογνώμονες.</w:t>
      </w:r>
    </w:p>
    <w:p w14:paraId="09035CC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είχαμε το ατύχημα, τη βύθιση του </w:t>
      </w:r>
      <w:r>
        <w:rPr>
          <w:rFonts w:eastAsia="Times New Roman" w:cs="Times New Roman"/>
          <w:szCs w:val="24"/>
        </w:rPr>
        <w:t xml:space="preserve">πλοίου </w:t>
      </w:r>
      <w:r>
        <w:rPr>
          <w:rFonts w:eastAsia="Times New Roman" w:cs="Times New Roman"/>
          <w:szCs w:val="24"/>
        </w:rPr>
        <w:t xml:space="preserve">«Αγία Ζώνη </w:t>
      </w:r>
      <w:r>
        <w:rPr>
          <w:rFonts w:eastAsia="Times New Roman" w:cs="Times New Roman"/>
          <w:szCs w:val="24"/>
          <w:lang w:val="en-US"/>
        </w:rPr>
        <w:t>II</w:t>
      </w:r>
      <w:r>
        <w:rPr>
          <w:rFonts w:eastAsia="Times New Roman" w:cs="Times New Roman"/>
          <w:szCs w:val="24"/>
        </w:rPr>
        <w:t>». Παρεμπιπτόντως, ακόμη δεν γνωρίζουμε τα αίτια του συγκεκριμένου ναυαγίου.</w:t>
      </w:r>
    </w:p>
    <w:p w14:paraId="09035CC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πριν ακόμα βγάλουμε ασφαλή συμπεράσματα</w:t>
      </w:r>
      <w:r w:rsidRPr="00AD1773">
        <w:rPr>
          <w:rFonts w:eastAsia="Times New Roman" w:cs="Times New Roman"/>
          <w:szCs w:val="24"/>
        </w:rPr>
        <w:t>,</w:t>
      </w:r>
      <w:r>
        <w:rPr>
          <w:rFonts w:eastAsia="Times New Roman" w:cs="Times New Roman"/>
          <w:szCs w:val="24"/>
        </w:rPr>
        <w:t xml:space="preserve"> ο ίδιος ο Πρ</w:t>
      </w:r>
      <w:r>
        <w:rPr>
          <w:rFonts w:eastAsia="Times New Roman" w:cs="Times New Roman"/>
          <w:szCs w:val="24"/>
        </w:rPr>
        <w:t>ωθυπουργός της χώρας</w:t>
      </w:r>
      <w:r w:rsidRPr="00AD1773">
        <w:rPr>
          <w:rFonts w:eastAsia="Times New Roman" w:cs="Times New Roman"/>
          <w:szCs w:val="24"/>
        </w:rPr>
        <w:t>,</w:t>
      </w:r>
      <w:r>
        <w:rPr>
          <w:rFonts w:eastAsia="Times New Roman" w:cs="Times New Roman"/>
          <w:szCs w:val="24"/>
        </w:rPr>
        <w:t xml:space="preserve"> ο κ. Τσίπρας, έδωσε εντολή στον πρώην Υπουργό</w:t>
      </w:r>
      <w:r w:rsidRPr="00AD1773">
        <w:rPr>
          <w:rFonts w:eastAsia="Times New Roman" w:cs="Times New Roman"/>
          <w:szCs w:val="24"/>
        </w:rPr>
        <w:t>,</w:t>
      </w:r>
      <w:r>
        <w:rPr>
          <w:rFonts w:eastAsia="Times New Roman" w:cs="Times New Roman"/>
          <w:szCs w:val="24"/>
        </w:rPr>
        <w:t xml:space="preserve"> τον κ. </w:t>
      </w:r>
      <w:proofErr w:type="spellStart"/>
      <w:r>
        <w:rPr>
          <w:rFonts w:eastAsia="Times New Roman" w:cs="Times New Roman"/>
          <w:szCs w:val="24"/>
        </w:rPr>
        <w:t>Κουρουμπλή</w:t>
      </w:r>
      <w:proofErr w:type="spellEnd"/>
      <w:r>
        <w:rPr>
          <w:rFonts w:eastAsia="Times New Roman" w:cs="Times New Roman"/>
          <w:szCs w:val="24"/>
        </w:rPr>
        <w:t xml:space="preserve">, να πάρει την αρμοδιότητα από τον Κλάδο Επιθεώρησης Εμπορικών Πλοίων και να την μεταφέρει στους νηογνώμονες. </w:t>
      </w:r>
      <w:proofErr w:type="spellStart"/>
      <w:r>
        <w:rPr>
          <w:rFonts w:eastAsia="Times New Roman" w:cs="Times New Roman"/>
          <w:szCs w:val="24"/>
        </w:rPr>
        <w:t>Όπερ</w:t>
      </w:r>
      <w:proofErr w:type="spellEnd"/>
      <w:r>
        <w:rPr>
          <w:rFonts w:eastAsia="Times New Roman" w:cs="Times New Roman"/>
          <w:szCs w:val="24"/>
        </w:rPr>
        <w:t xml:space="preserve"> και νομοθέτησε ο συγκεκριμένος Υπουργός. Πριν, όμως, θα</w:t>
      </w:r>
      <w:r>
        <w:rPr>
          <w:rFonts w:eastAsia="Times New Roman" w:cs="Times New Roman"/>
          <w:szCs w:val="24"/>
        </w:rPr>
        <w:t xml:space="preserve"> έπρεπε να είχε ρωτήσει τους νηογνώμονες: Μπορείτε να ανταποκριθείτε στο συγκεκριμένο έργο;</w:t>
      </w:r>
    </w:p>
    <w:p w14:paraId="09035CC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Εμείς, τότε, είχαμε εκφράσει συγκεκριμένες επιφυλάξεις και είχα πει ένα χαρακτηριστικό παράδειγμα -</w:t>
      </w:r>
      <w:r w:rsidRPr="00F331DF">
        <w:rPr>
          <w:rFonts w:eastAsia="Times New Roman"/>
          <w:bCs/>
        </w:rPr>
        <w:t>και</w:t>
      </w:r>
      <w:r>
        <w:rPr>
          <w:rFonts w:eastAsia="Times New Roman" w:cs="Times New Roman"/>
          <w:szCs w:val="24"/>
        </w:rPr>
        <w:t xml:space="preserve"> δεν το είπα τυχαία. Φανταστείτε ένα μικρό αλιευτικό να βρίσκε</w:t>
      </w:r>
      <w:r>
        <w:rPr>
          <w:rFonts w:eastAsia="Times New Roman" w:cs="Times New Roman"/>
          <w:szCs w:val="24"/>
        </w:rPr>
        <w:t xml:space="preserve">ται σε ένα απομακρυσμένο νησί της πατρίδας μας, </w:t>
      </w:r>
      <w:r>
        <w:rPr>
          <w:rFonts w:eastAsia="Times New Roman" w:cs="Times New Roman"/>
          <w:szCs w:val="24"/>
        </w:rPr>
        <w:t xml:space="preserve">το Καστελόριζο </w:t>
      </w:r>
      <w:r>
        <w:rPr>
          <w:rFonts w:eastAsia="Times New Roman" w:cs="Times New Roman"/>
          <w:szCs w:val="24"/>
        </w:rPr>
        <w:t xml:space="preserve">να πνέουν </w:t>
      </w:r>
      <w:r>
        <w:rPr>
          <w:rFonts w:eastAsia="Times New Roman" w:cs="Times New Roman"/>
          <w:szCs w:val="24"/>
        </w:rPr>
        <w:t>άνεμοι εννέα</w:t>
      </w:r>
      <w:r>
        <w:rPr>
          <w:rFonts w:eastAsia="Times New Roman" w:cs="Times New Roman"/>
          <w:szCs w:val="24"/>
        </w:rPr>
        <w:t xml:space="preserve"> και </w:t>
      </w:r>
      <w:r>
        <w:rPr>
          <w:rFonts w:eastAsia="Times New Roman" w:cs="Times New Roman"/>
          <w:szCs w:val="24"/>
        </w:rPr>
        <w:t>δέκα</w:t>
      </w:r>
      <w:r>
        <w:rPr>
          <w:rFonts w:eastAsia="Times New Roman" w:cs="Times New Roman"/>
          <w:szCs w:val="24"/>
        </w:rPr>
        <w:t xml:space="preserve"> μποφόρ -κάτι που έγινε τις προηγούμενες ημέρες-, να πρέπει να λάβει πιστοποιητικό αξιοπλοΐας και να μην μπορεί να το κάνει.</w:t>
      </w:r>
    </w:p>
    <w:p w14:paraId="09035CC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Προσέξτε να δείτε τι αντίφαση υπάρχει</w:t>
      </w:r>
      <w:r>
        <w:rPr>
          <w:rFonts w:eastAsia="Times New Roman" w:cs="Times New Roman"/>
          <w:szCs w:val="24"/>
        </w:rPr>
        <w:t xml:space="preserve">. Από τη μια λέτε ότι ζητάτε παράταση για την έκδοση των συγκεκριμένων πιστοποιητικών από τους νηογνώμονες και από την άλλη επαναφέρετε τη σχετική αρμοδιότητα στα τοπικά κλιμάκια επιθεώρησης πλοίων. Θα σας το αναφέρω </w:t>
      </w:r>
      <w:r>
        <w:rPr>
          <w:rFonts w:eastAsia="Times New Roman" w:cs="Times New Roman"/>
          <w:szCs w:val="24"/>
          <w:lang w:val="en-US"/>
        </w:rPr>
        <w:t>mot</w:t>
      </w:r>
      <w:r w:rsidRPr="009B4D23">
        <w:rPr>
          <w:rFonts w:eastAsia="Times New Roman" w:cs="Times New Roman"/>
          <w:szCs w:val="24"/>
        </w:rPr>
        <w:t xml:space="preserve"> </w:t>
      </w:r>
      <w:r>
        <w:rPr>
          <w:rFonts w:eastAsia="Times New Roman" w:cs="Times New Roman"/>
          <w:szCs w:val="24"/>
          <w:lang w:val="en-US"/>
        </w:rPr>
        <w:t>a</w:t>
      </w:r>
      <w:r w:rsidRPr="009B4D23">
        <w:rPr>
          <w:rFonts w:eastAsia="Times New Roman" w:cs="Times New Roman"/>
          <w:szCs w:val="24"/>
        </w:rPr>
        <w:t xml:space="preserve"> </w:t>
      </w:r>
      <w:r>
        <w:rPr>
          <w:rFonts w:eastAsia="Times New Roman" w:cs="Times New Roman"/>
          <w:szCs w:val="24"/>
          <w:lang w:val="en-US"/>
        </w:rPr>
        <w:t>mot</w:t>
      </w:r>
      <w:r>
        <w:rPr>
          <w:rFonts w:eastAsia="Times New Roman" w:cs="Times New Roman"/>
          <w:szCs w:val="24"/>
        </w:rPr>
        <w:t>, όπως αναφέρεται στην εισηγητ</w:t>
      </w:r>
      <w:r>
        <w:rPr>
          <w:rFonts w:eastAsia="Times New Roman" w:cs="Times New Roman"/>
          <w:szCs w:val="24"/>
        </w:rPr>
        <w:t>ική έκθεση:- «Αποκτούν αρμοδιότητα ελέγχου και πιστοποίησης πλοίων μικρού μεγέθους υπό ελληνική σημαία. Με τον τρόπο αυτό παράγεται η δυνατότητα σε πλοιοκτήτες χαμηλής κατά τεκμήριο έντασης οικονομικής δραστηριότητας να πιστοποιούν τα πλοία τους από δημόσι</w:t>
      </w:r>
      <w:r>
        <w:rPr>
          <w:rFonts w:eastAsia="Times New Roman" w:cs="Times New Roman"/>
          <w:szCs w:val="24"/>
        </w:rPr>
        <w:t>ο φορέα, με ελεγχόμενο από την πολιτεία χαμηλό οικονομικό αντίτιμο». Δηλαδή, το πρόβλημά μας είναι οικονομικό;</w:t>
      </w:r>
    </w:p>
    <w:p w14:paraId="09035CC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Στη μια περίπτωση έχουμε την υπόθεση που δεν μπορεί να είναι ο ελέγχων και ο ελεγχόμενος το ίδιο άτομο και στη δεύτερη περίπτωση ο ελέγχων και ο </w:t>
      </w:r>
      <w:r>
        <w:rPr>
          <w:rFonts w:eastAsia="Times New Roman" w:cs="Times New Roman"/>
          <w:szCs w:val="24"/>
        </w:rPr>
        <w:t>ελεγχόμενος μπορεί να είναι το ίδιο άτομο;</w:t>
      </w:r>
    </w:p>
    <w:p w14:paraId="09035CC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προσέξτε το εξής καταπληκτικό: την περασμένη Παρασκευή, ενώ έληγε η διορία έκδοσης των πιστοποιητικών από τους νηογνώμονες τη Δευτέρα, έρχεται ο αρμόδιος Υπουργός Ναυτιλίας, ο κ. Κουβέλης, και με ένα απλό σήμα -προσέξτε, με απλό σήμα, </w:t>
      </w:r>
      <w:r w:rsidRPr="00833F6A">
        <w:rPr>
          <w:rFonts w:eastAsia="Times New Roman"/>
          <w:bCs/>
          <w:shd w:val="clear" w:color="auto" w:fill="FFFFFF"/>
        </w:rPr>
        <w:t>μια</w:t>
      </w:r>
      <w:r>
        <w:rPr>
          <w:rFonts w:eastAsia="Times New Roman" w:cs="Times New Roman"/>
          <w:szCs w:val="24"/>
        </w:rPr>
        <w:t xml:space="preserve"> υπουργική από</w:t>
      </w:r>
      <w:r>
        <w:rPr>
          <w:rFonts w:eastAsia="Times New Roman" w:cs="Times New Roman"/>
          <w:szCs w:val="24"/>
        </w:rPr>
        <w:t>φαση- δίνει παράταση στην έκδοση των πιστοποιητικών αξιοπλοΐας, ακριβώς επειδή τη Δευτέρα αρκετά πλοία θα είχαν δέσει. Και έρχεται τώρα δύο μέρες μετά, με νομοθετική παρέμβαση, να διορθώσει ουσιαστικά τις δικές του μη νόμιμες αποφάσεις.</w:t>
      </w:r>
    </w:p>
    <w:p w14:paraId="09035CD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Και εγώ ερωτώ τον κ</w:t>
      </w:r>
      <w:r>
        <w:rPr>
          <w:rFonts w:eastAsia="Times New Roman" w:cs="Times New Roman"/>
          <w:szCs w:val="24"/>
        </w:rPr>
        <w:t>ύριο Υπουργό, που πιστεύω να με ακούει και να με παρακολουθεί αυτή την ώρα: τι θα αλλάξει μετά την 31</w:t>
      </w:r>
      <w:r w:rsidRPr="00AD1773">
        <w:rPr>
          <w:rFonts w:eastAsia="Times New Roman" w:cs="Times New Roman"/>
          <w:szCs w:val="24"/>
          <w:vertAlign w:val="superscript"/>
        </w:rPr>
        <w:t>η</w:t>
      </w:r>
      <w:r>
        <w:rPr>
          <w:rFonts w:eastAsia="Times New Roman" w:cs="Times New Roman"/>
          <w:szCs w:val="24"/>
        </w:rPr>
        <w:t xml:space="preserve"> Ιανουαρίου; Θα μπορούν οι νηογνώμονες να καλύπτουν όλα τα πλοία και όλα τα πλωτά μέσα σε ολόκληρη την επικράτεια;</w:t>
      </w:r>
    </w:p>
    <w:p w14:paraId="09035CD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Πώς είναι δυνατόν η πρώτη ναυτιλιακή δύ</w:t>
      </w:r>
      <w:r>
        <w:rPr>
          <w:rFonts w:eastAsia="Times New Roman" w:cs="Times New Roman"/>
          <w:szCs w:val="24"/>
        </w:rPr>
        <w:t>ναμη στον κόσμο να μην έχει πιστοποιημένους επιθεωρητές, οι οποίοι θα μπορούν με καθετοποιημένο τρόπο να ελέγχουν τους νηογνώμονες, ώστε να διατηρούνται σε υψηλό επίπεδο τα στάνταρ ποιότητας της ελληνικής ναυτιλίας;</w:t>
      </w:r>
    </w:p>
    <w:p w14:paraId="09035CD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σε ποια ναυτιλιακή χώρα του κόσμου -</w:t>
      </w:r>
      <w:r>
        <w:rPr>
          <w:rFonts w:eastAsia="Times New Roman" w:cs="Times New Roman"/>
          <w:szCs w:val="24"/>
        </w:rPr>
        <w:t>και εδώ μιλάμε για την πρώτη ναυτιλιακή δύναμη του κόσμου- οι κρατικές αρχές, που έχουν την πλήρη ευθύνη τήρησης των διεθνών κανονισμών για την ασφάλεια της ναυσιπλοΐας και την προστασία του θαλασσίου περιβάλλοντος, δεν μπορούν να εκδίδουν οι ίδιες πιστοπο</w:t>
      </w:r>
      <w:r>
        <w:rPr>
          <w:rFonts w:eastAsia="Times New Roman" w:cs="Times New Roman"/>
          <w:szCs w:val="24"/>
        </w:rPr>
        <w:t>ιητικά αξιοπλοΐας;</w:t>
      </w:r>
    </w:p>
    <w:p w14:paraId="09035CD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εγώ ερωτώ: Γιατί δεν έχει εκδοθεί το προεδρικό διάταγμα για τη δομή, οργάνωση και λειτουργία της Σχολής Επιθεωρητών; Πρέπει, επιτέλους, η πατρίδα μας να έχει πιστοποιημένους επιθεωρητές, οι οποίοι σαφώς θα μπορούν να ελέγχουν τους νη</w:t>
      </w:r>
      <w:r>
        <w:rPr>
          <w:rFonts w:eastAsia="Times New Roman" w:cs="Times New Roman"/>
          <w:szCs w:val="24"/>
        </w:rPr>
        <w:t>ογνώμονες. Αυτά όσον αφορά την πρώτη τροπολογία.</w:t>
      </w:r>
    </w:p>
    <w:p w14:paraId="09035CD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Η δεύτερη τροπολογία αναφέρεται στην κάλυψη θέσης Αναπληρωτή Διευθυντή στην Ακαδημία Εμπορικού Ναυτικού στην Κάλυμνο. Προσέξτε εδώ το καταπληκτικό. Ακούμε συνεχώς τα τελευταία χρόνια για αναβάθμιση της ναυτι</w:t>
      </w:r>
      <w:r>
        <w:rPr>
          <w:rFonts w:eastAsia="Times New Roman" w:cs="Times New Roman"/>
          <w:szCs w:val="24"/>
        </w:rPr>
        <w:t xml:space="preserve">κής εκπαίδευσης </w:t>
      </w:r>
      <w:r w:rsidRPr="00F331DF">
        <w:rPr>
          <w:rFonts w:eastAsia="Times New Roman"/>
          <w:bCs/>
        </w:rPr>
        <w:t>και</w:t>
      </w:r>
      <w:r>
        <w:rPr>
          <w:rFonts w:eastAsia="Times New Roman" w:cs="Times New Roman"/>
          <w:szCs w:val="24"/>
        </w:rPr>
        <w:t xml:space="preserve"> των ακαδημιών </w:t>
      </w:r>
      <w:r w:rsidRPr="00F331DF">
        <w:rPr>
          <w:rFonts w:eastAsia="Times New Roman"/>
          <w:bCs/>
        </w:rPr>
        <w:t>και</w:t>
      </w:r>
      <w:r>
        <w:rPr>
          <w:rFonts w:eastAsia="Times New Roman" w:cs="Times New Roman"/>
          <w:szCs w:val="24"/>
        </w:rPr>
        <w:t xml:space="preserve"> ότι την επόμενη περίοδο θα απαιτηθούν στελέχη στον τομέα της ναυτιλίας με υψηλά τυπικά και ουσιαστικά προσόντα. </w:t>
      </w:r>
    </w:p>
    <w:p w14:paraId="09035CD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εμείς ερχόμαστε και τι κάνουμε εδώ; Καλύπτουμε τη θέση του Αναπληρωτή Διευθυντή με μειωμένα προσόντα. Ενώ με βάση τον ν.2638/1998 σε συνδυασμό με το ν.3450/2006, τα προσόντα που απαιτούνται για τη συγκεκριμένη θέση απαιτούν πτυχία </w:t>
      </w:r>
      <w:r>
        <w:rPr>
          <w:rFonts w:eastAsia="Times New Roman"/>
          <w:bCs/>
        </w:rPr>
        <w:t xml:space="preserve">Α΄ </w:t>
      </w:r>
      <w:r>
        <w:rPr>
          <w:rFonts w:eastAsia="Times New Roman" w:cs="Times New Roman"/>
          <w:szCs w:val="24"/>
        </w:rPr>
        <w:t>και Β΄ τάξεως, μει</w:t>
      </w:r>
      <w:r>
        <w:rPr>
          <w:rFonts w:eastAsia="Times New Roman" w:cs="Times New Roman"/>
          <w:szCs w:val="24"/>
        </w:rPr>
        <w:t xml:space="preserve">ώνουμε τα προσόντα, γιατί έτσι μας βολεύει, επειδή δεν βρίσκουμε άλλον. Τσάτρα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πάτρα</w:t>
      </w:r>
      <w:proofErr w:type="spellEnd"/>
      <w:r>
        <w:rPr>
          <w:rFonts w:eastAsia="Times New Roman" w:cs="Times New Roman"/>
          <w:szCs w:val="24"/>
        </w:rPr>
        <w:t xml:space="preserve"> βρίσκουμε μια κενή θέση για κάποιον αρεστό μας, απλά και μόνο για να λειτουργήσει η </w:t>
      </w:r>
      <w:r>
        <w:rPr>
          <w:rFonts w:eastAsia="Times New Roman" w:cs="Times New Roman"/>
          <w:szCs w:val="24"/>
        </w:rPr>
        <w:t>σ</w:t>
      </w:r>
      <w:r>
        <w:rPr>
          <w:rFonts w:eastAsia="Times New Roman" w:cs="Times New Roman"/>
          <w:szCs w:val="24"/>
        </w:rPr>
        <w:t>χολή.</w:t>
      </w:r>
    </w:p>
    <w:p w14:paraId="09035CD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Σε ποια σχολή αναφερόμαστε; Αναφερόμαστε </w:t>
      </w:r>
      <w:r>
        <w:rPr>
          <w:rFonts w:eastAsia="Times New Roman" w:cs="Times New Roman"/>
          <w:szCs w:val="24"/>
        </w:rPr>
        <w:t>σε</w:t>
      </w:r>
      <w:r>
        <w:rPr>
          <w:rFonts w:eastAsia="Times New Roman" w:cs="Times New Roman"/>
          <w:szCs w:val="24"/>
        </w:rPr>
        <w:t xml:space="preserve"> μια σχολή της οποίας οι εργασίες δ</w:t>
      </w:r>
      <w:r>
        <w:rPr>
          <w:rFonts w:eastAsia="Times New Roman" w:cs="Times New Roman"/>
          <w:szCs w:val="24"/>
        </w:rPr>
        <w:t>εν έχουν ολοκληρωθεί ακόμη, που δεν έχει ακόμη τον απαραίτητο εξοπλισμό –υλικοτεχνικό και εκπαιδευτικό προσωπικό-, δεν έχει προσλάβει καθηγητές, δεν έχει ακόμη σπουδαστές, διότι στο μηχανογραφικό δεν έχει αναφερθεί η Ακαδημία Εμπορικού Ναυτικού στην Κάλυμν</w:t>
      </w:r>
      <w:r>
        <w:rPr>
          <w:rFonts w:eastAsia="Times New Roman" w:cs="Times New Roman"/>
          <w:szCs w:val="24"/>
        </w:rPr>
        <w:t xml:space="preserve">ο. Τώρα σκέφτονται και προσπαθούν να βρουν τρόπο να λειτουργήσει η συγκεκριμένη </w:t>
      </w:r>
      <w:r>
        <w:rPr>
          <w:rFonts w:eastAsia="Times New Roman" w:cs="Times New Roman"/>
          <w:szCs w:val="24"/>
        </w:rPr>
        <w:t>σ</w:t>
      </w:r>
      <w:r>
        <w:rPr>
          <w:rFonts w:eastAsia="Times New Roman" w:cs="Times New Roman"/>
          <w:szCs w:val="24"/>
        </w:rPr>
        <w:t>χολή, γιατί στις 25 Οκτωβρίου έχουν προγραμματιστεί εγκαίνια. Έτσι αντιλαμβάνεται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την </w:t>
      </w:r>
      <w:r>
        <w:rPr>
          <w:rFonts w:eastAsia="Times New Roman" w:cs="Times New Roman"/>
          <w:szCs w:val="24"/>
        </w:rPr>
        <w:lastRenderedPageBreak/>
        <w:t>αναβάθμιση της ναυτικής εκπαίδευσης. Και βέβαια δεν έχουν εξασφ</w:t>
      </w:r>
      <w:r>
        <w:rPr>
          <w:rFonts w:eastAsia="Times New Roman" w:cs="Times New Roman"/>
          <w:szCs w:val="24"/>
        </w:rPr>
        <w:t xml:space="preserve">αλιστεί πιστώσεις για τη λειτουργία της συγκεκριμένης </w:t>
      </w:r>
      <w:r>
        <w:rPr>
          <w:rFonts w:eastAsia="Times New Roman" w:cs="Times New Roman"/>
          <w:szCs w:val="24"/>
        </w:rPr>
        <w:t>α</w:t>
      </w:r>
      <w:r>
        <w:rPr>
          <w:rFonts w:eastAsia="Times New Roman" w:cs="Times New Roman"/>
          <w:szCs w:val="24"/>
        </w:rPr>
        <w:t>καδημίας.</w:t>
      </w:r>
    </w:p>
    <w:p w14:paraId="09035CD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Κι εγώ ερωτώ: Γιατί δεν βάλατε έναν δόκιμο λιμενοφύλακα να τελειώνει και η ιστορία; Χρειάζεται λίγη σοβαρότητα, κυρίες και κύριοι του ΣΥΡΙΖΑ και των ΑΝΕΛ. Η ναυτιλία είναι εθνική υπόθεση. Χρε</w:t>
      </w:r>
      <w:r>
        <w:rPr>
          <w:rFonts w:eastAsia="Times New Roman" w:cs="Times New Roman"/>
          <w:szCs w:val="24"/>
        </w:rPr>
        <w:t>ιάζεται να την αντιμετωπίσουμε με τη δέουσα σοβαρότητα και υπευθυνότητα. Βέβαια, σε κάθε περίπτωση, εμείς δεν μπορούμε να συμφωνήσουμε με τέτοιου είδους μεθοδεύσεις και πρακτικές.</w:t>
      </w:r>
    </w:p>
    <w:p w14:paraId="09035CD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Κατά συνέπεια καταψηφίζουμε και τις δύο τροπολογίες.</w:t>
      </w:r>
    </w:p>
    <w:p w14:paraId="09035CD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9035CDA" w14:textId="77777777" w:rsidR="00850D36" w:rsidRDefault="006A7907">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της Νέας Δημοκρατίας)</w:t>
      </w:r>
    </w:p>
    <w:p w14:paraId="09035CDB"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Κοινοβουλευτικός Εκπρόσωπος των Ανεξαρτήτων Ελλήνων κ. </w:t>
      </w:r>
      <w:proofErr w:type="spellStart"/>
      <w:r>
        <w:rPr>
          <w:rFonts w:eastAsia="Times New Roman" w:cs="Times New Roman"/>
          <w:szCs w:val="24"/>
        </w:rPr>
        <w:t>Παπαχριστόπουλος</w:t>
      </w:r>
      <w:proofErr w:type="spellEnd"/>
      <w:r>
        <w:rPr>
          <w:rFonts w:eastAsia="Times New Roman" w:cs="Times New Roman"/>
          <w:szCs w:val="24"/>
        </w:rPr>
        <w:t xml:space="preserve"> για δώδεκα λεπτά.</w:t>
      </w:r>
    </w:p>
    <w:p w14:paraId="09035CDC"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09035CD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Πριν φτάσουμε σ</w:t>
      </w:r>
      <w:r>
        <w:rPr>
          <w:rFonts w:eastAsia="Times New Roman" w:cs="Times New Roman"/>
          <w:szCs w:val="24"/>
        </w:rPr>
        <w:t>το νομοσχέδιο πιστεύω ότι αξίζει τον κόπο να πούμε δύο κουβέντες για την επικαιρότητα.</w:t>
      </w:r>
    </w:p>
    <w:p w14:paraId="09035CD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Μάθαμε, όχι εμβρόντητοι, ότι η εκπρόσωπος Τύπου της Αξιωματικής Αντιπολίτευσης, που κατήγγελλε τη μυστική διπλωματία πάνω από δύο χρόνια, συναντούσε τον Πρωθυπουργό της </w:t>
      </w:r>
      <w:r>
        <w:rPr>
          <w:rFonts w:eastAsia="Times New Roman" w:cs="Times New Roman"/>
          <w:szCs w:val="24"/>
          <w:lang w:val="en-US"/>
        </w:rPr>
        <w:t>FYROM</w:t>
      </w:r>
      <w:r>
        <w:rPr>
          <w:rFonts w:eastAsia="Times New Roman" w:cs="Times New Roman"/>
          <w:szCs w:val="24"/>
        </w:rPr>
        <w:t xml:space="preserve">, τον κ. </w:t>
      </w:r>
      <w:proofErr w:type="spellStart"/>
      <w:r>
        <w:rPr>
          <w:rFonts w:eastAsia="Times New Roman" w:cs="Times New Roman"/>
          <w:szCs w:val="24"/>
        </w:rPr>
        <w:t>Ζάεφ</w:t>
      </w:r>
      <w:proofErr w:type="spellEnd"/>
      <w:r>
        <w:rPr>
          <w:rFonts w:eastAsia="Times New Roman" w:cs="Times New Roman"/>
          <w:szCs w:val="24"/>
        </w:rPr>
        <w:t>. Μιλάω για την κ. Σπυράκη.</w:t>
      </w:r>
    </w:p>
    <w:p w14:paraId="09035CD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Η λέξη «αξιοπιστία» έχει χάσει πλέον το νόημά της. Να καταγγέλλεις με διαπρύσιο τρόπο επί χρόνια τη μυστική διπλωματία και να σε συλλαμβάνουν να κάνεις ακριβώς αυτό το πράγμα! Δεν θέλω να μπω στην ουσία. Η λέξη</w:t>
      </w:r>
      <w:r>
        <w:rPr>
          <w:rFonts w:eastAsia="Times New Roman" w:cs="Times New Roman"/>
          <w:szCs w:val="24"/>
        </w:rPr>
        <w:t xml:space="preserve"> «αξιοπιστία» πάντως σε πολιτικά πρόσωπα παίζει κάποιο ρόλο.</w:t>
      </w:r>
    </w:p>
    <w:p w14:paraId="09035CE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Δεύτερον, αφού ακούσαμε σε όλους τους τόνους ότι τα αρχαία, τα μνημεία, όλα, πηγαίνουν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χρειάστηκε να περάσουν δυο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τρεις μέρες για να ξεφουσκώσει και αυτή η είδηση. Διότι κανένα </w:t>
      </w:r>
      <w:r>
        <w:rPr>
          <w:rFonts w:eastAsia="Times New Roman" w:cs="Times New Roman"/>
          <w:szCs w:val="24"/>
        </w:rPr>
        <w:t xml:space="preserve">αρχαίο, κανένα μνημείο, ούτε ο Λευκός Πύργος ούτε τίποτα δεν θα πάει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p>
    <w:p w14:paraId="09035CE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Ακόμα, είδαμε ότι έγινε ένας απίστευτος θόρυβος με το 1.600.000.000 που –δήθεν- φαγώθηκαν. Ανέβηκαν οι τόνοι. Και βγαίνει με τον πιο επίσημο τρόπο η υπεύθυνη της Ευρωπαϊκή</w:t>
      </w:r>
      <w:r>
        <w:rPr>
          <w:rFonts w:eastAsia="Times New Roman" w:cs="Times New Roman"/>
          <w:szCs w:val="24"/>
        </w:rPr>
        <w:t>ς Ένωσης και λέει: «Δεν έγινε απολύτως τίποτα». Ξεχάστηκε και αυτό.</w:t>
      </w:r>
    </w:p>
    <w:p w14:paraId="09035CE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Πάμε στο τελευταίο αποκούμπι πλέον του λαϊκισμού που για μήνες «παίζει» στα πρωτοσέλιδα των εφημερίδων και των καναλιών. Θυμάμαι μάλιστα τον Κωστή </w:t>
      </w:r>
      <w:r>
        <w:rPr>
          <w:rFonts w:eastAsia="Times New Roman" w:cs="Times New Roman"/>
          <w:szCs w:val="24"/>
        </w:rPr>
        <w:lastRenderedPageBreak/>
        <w:t>Χατζηδάκη, που κατά τεκμήριο είναι σοβαρό</w:t>
      </w:r>
      <w:r>
        <w:rPr>
          <w:rFonts w:eastAsia="Times New Roman" w:cs="Times New Roman"/>
          <w:szCs w:val="24"/>
        </w:rPr>
        <w:t xml:space="preserve">ς πολιτικός. Πώς δεν δάκρυσε στην Αίθουσα της Γερουσίας όταν ο </w:t>
      </w:r>
      <w:proofErr w:type="spellStart"/>
      <w:r>
        <w:rPr>
          <w:rFonts w:eastAsia="Times New Roman" w:cs="Times New Roman"/>
          <w:szCs w:val="24"/>
        </w:rPr>
        <w:t>Μοσκοβισί</w:t>
      </w:r>
      <w:proofErr w:type="spellEnd"/>
      <w:r>
        <w:rPr>
          <w:rFonts w:eastAsia="Times New Roman" w:cs="Times New Roman"/>
          <w:szCs w:val="24"/>
        </w:rPr>
        <w:t xml:space="preserve"> υπαινίχθη</w:t>
      </w:r>
      <w:r>
        <w:rPr>
          <w:rFonts w:eastAsia="Times New Roman" w:cs="Times New Roman"/>
          <w:szCs w:val="24"/>
        </w:rPr>
        <w:t>:</w:t>
      </w:r>
      <w:r>
        <w:rPr>
          <w:rFonts w:eastAsia="Times New Roman" w:cs="Times New Roman"/>
          <w:szCs w:val="24"/>
        </w:rPr>
        <w:t xml:space="preserve"> «Παιδιά, μπορεί να μην ισχύσει το μέτρο της μείωσης των συντάξεων. Μην είστε σίγουροι»! Θυμάμαι ακριβώς την τοποθέτηση του κ. Χατζηδάκη που του είπε: «Τι είναι αυτά που λέτ</w:t>
      </w:r>
      <w:r>
        <w:rPr>
          <w:rFonts w:eastAsia="Times New Roman" w:cs="Times New Roman"/>
          <w:szCs w:val="24"/>
        </w:rPr>
        <w:t>ε; Εμείς το έχουμε στο πρόγραμμά μας. Αυτό πρέπει να γίνει».</w:t>
      </w:r>
    </w:p>
    <w:p w14:paraId="09035CE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Ειπώθηκε με τον πιο επίσημο τρόπο, λοιπόν, και ακόμη δεν το έχουν πάρει απόφαση κάποιοι. Και ο </w:t>
      </w:r>
      <w:proofErr w:type="spellStart"/>
      <w:r>
        <w:rPr>
          <w:rFonts w:eastAsia="Times New Roman" w:cs="Times New Roman"/>
          <w:szCs w:val="24"/>
        </w:rPr>
        <w:t>Σεντένο</w:t>
      </w:r>
      <w:proofErr w:type="spellEnd"/>
      <w:r>
        <w:rPr>
          <w:rFonts w:eastAsia="Times New Roman" w:cs="Times New Roman"/>
          <w:szCs w:val="24"/>
        </w:rPr>
        <w:t xml:space="preserve"> και ο </w:t>
      </w:r>
      <w:proofErr w:type="spellStart"/>
      <w:r>
        <w:rPr>
          <w:rFonts w:eastAsia="Times New Roman" w:cs="Times New Roman"/>
          <w:szCs w:val="24"/>
        </w:rPr>
        <w:t>Μοσκοβισί</w:t>
      </w:r>
      <w:proofErr w:type="spellEnd"/>
      <w:r>
        <w:rPr>
          <w:rFonts w:eastAsia="Times New Roman" w:cs="Times New Roman"/>
          <w:szCs w:val="24"/>
        </w:rPr>
        <w:t xml:space="preserve">, ακόμη και ο </w:t>
      </w:r>
      <w:proofErr w:type="spellStart"/>
      <w:r>
        <w:rPr>
          <w:rFonts w:eastAsia="Times New Roman" w:cs="Times New Roman"/>
          <w:szCs w:val="24"/>
        </w:rPr>
        <w:t>Ρέγκλινγκ</w:t>
      </w:r>
      <w:proofErr w:type="spellEnd"/>
      <w:r>
        <w:rPr>
          <w:rFonts w:eastAsia="Times New Roman" w:cs="Times New Roman"/>
          <w:szCs w:val="24"/>
        </w:rPr>
        <w:t xml:space="preserve"> και το ίδιο το Διεθνές Νομισματικό Ταμείο χαμήλωσαν τ</w:t>
      </w:r>
      <w:r>
        <w:rPr>
          <w:rFonts w:eastAsia="Times New Roman" w:cs="Times New Roman"/>
          <w:szCs w:val="24"/>
        </w:rPr>
        <w:t>ους τόνους, γιατί τα πλεονάσματα είναι μεγαλύτερα από αυτά που περιμέναμε και το μέτρο αυτό, που δεν είναι διαρθρωτικό</w:t>
      </w:r>
      <w:r>
        <w:rPr>
          <w:rFonts w:eastAsia="Times New Roman" w:cs="Times New Roman"/>
          <w:szCs w:val="24"/>
        </w:rPr>
        <w:t>,</w:t>
      </w:r>
      <w:r>
        <w:rPr>
          <w:rFonts w:eastAsia="Times New Roman" w:cs="Times New Roman"/>
          <w:szCs w:val="24"/>
        </w:rPr>
        <w:t xml:space="preserve"> αλλά καθαρά δημοσιονομικό, δεν θα ισχύσει. Κάπως έτσι λειτουργεί το </w:t>
      </w:r>
      <w:proofErr w:type="spellStart"/>
      <w:r>
        <w:rPr>
          <w:rFonts w:eastAsia="Times New Roman" w:cs="Times New Roman"/>
          <w:szCs w:val="24"/>
        </w:rPr>
        <w:t>μιντιακό</w:t>
      </w:r>
      <w:proofErr w:type="spellEnd"/>
      <w:r>
        <w:rPr>
          <w:rFonts w:eastAsia="Times New Roman" w:cs="Times New Roman"/>
          <w:szCs w:val="24"/>
        </w:rPr>
        <w:t xml:space="preserve"> τοπίο τον τελευταίο καιρό.</w:t>
      </w:r>
    </w:p>
    <w:p w14:paraId="09035CE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Αυτά σε ό,τι αφορά την επικαιρότ</w:t>
      </w:r>
      <w:r>
        <w:rPr>
          <w:rFonts w:eastAsia="Times New Roman" w:cs="Times New Roman"/>
          <w:szCs w:val="24"/>
        </w:rPr>
        <w:t xml:space="preserve">ητα. Πάμε τώρα στο νομοσχέδιο. </w:t>
      </w:r>
    </w:p>
    <w:p w14:paraId="09035CE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 Νίκος </w:t>
      </w:r>
      <w:proofErr w:type="spellStart"/>
      <w:r>
        <w:rPr>
          <w:rFonts w:eastAsia="Times New Roman" w:cs="Times New Roman"/>
          <w:szCs w:val="24"/>
        </w:rPr>
        <w:t>Ξυδάκης</w:t>
      </w:r>
      <w:proofErr w:type="spellEnd"/>
      <w:r>
        <w:rPr>
          <w:rFonts w:eastAsia="Times New Roman" w:cs="Times New Roman"/>
          <w:szCs w:val="24"/>
        </w:rPr>
        <w:t xml:space="preserve"> υπαινίχθη κάτι. Εγώ θα το αναδείξω πάλι, γιατί το έχω στο μυαλό μου. Τα </w:t>
      </w:r>
      <w:proofErr w:type="spellStart"/>
      <w:r>
        <w:rPr>
          <w:rFonts w:eastAsia="Times New Roman" w:cs="Times New Roman"/>
          <w:szCs w:val="24"/>
        </w:rPr>
        <w:t>υδατοδρόμια</w:t>
      </w:r>
      <w:proofErr w:type="spellEnd"/>
      <w:r>
        <w:rPr>
          <w:rFonts w:eastAsia="Times New Roman" w:cs="Times New Roman"/>
          <w:szCs w:val="24"/>
        </w:rPr>
        <w:t xml:space="preserve"> και τα υδροπλάνα είναι ιστορία πολύ παλιά. Σας κάνει εντύπωση. Είναι ιστορία από το 1920, εκατό χρόνια πριν.</w:t>
      </w:r>
    </w:p>
    <w:p w14:paraId="09035CE6"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Αυτή η χώρα έχε</w:t>
      </w:r>
      <w:r>
        <w:rPr>
          <w:rFonts w:eastAsia="Times New Roman" w:cs="Times New Roman"/>
          <w:szCs w:val="24"/>
        </w:rPr>
        <w:t xml:space="preserve">ι πάρα πολλά νησιά. Δεν υπάρχει άλλη χώρα στην Ευρωπαϊκή Ένωση που να έχει τόσα πολλά νησιά και θα έλεγα όχι μόνο στην Ευρωπαϊκή Ένωση αλλά και στην Ευρώπη και ίσως και στην Αφρική και σε άλλα μέρη. Μπορεί </w:t>
      </w:r>
      <w:r>
        <w:rPr>
          <w:rFonts w:eastAsia="Times New Roman" w:cs="Times New Roman"/>
          <w:szCs w:val="24"/>
        </w:rPr>
        <w:lastRenderedPageBreak/>
        <w:t>να υπάρχουν κάπου, για παράδειγμα συμπλέγματα στην</w:t>
      </w:r>
      <w:r>
        <w:rPr>
          <w:rFonts w:eastAsia="Times New Roman" w:cs="Times New Roman"/>
          <w:szCs w:val="24"/>
        </w:rPr>
        <w:t xml:space="preserve"> Ινδονησία, αλλά σίγουρα η Ελλάδα έχει πάρα πολλά νησιά. Και δεν βάζω τις βραχονησίδες, βάζω τα νησιά που μπορεί να επισκεφθεί κανείς. Είναι πάνω από διακόσια.</w:t>
      </w:r>
    </w:p>
    <w:p w14:paraId="09035CE7"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Θέλω εδώ να κάνω μια μικρή αναδρομή, γιατί κάποιοι το περνάνε αβρόχοις </w:t>
      </w:r>
      <w:proofErr w:type="spellStart"/>
      <w:r>
        <w:rPr>
          <w:rFonts w:eastAsia="Times New Roman" w:cs="Times New Roman"/>
          <w:szCs w:val="24"/>
        </w:rPr>
        <w:t>ποσί</w:t>
      </w:r>
      <w:proofErr w:type="spellEnd"/>
      <w:r>
        <w:rPr>
          <w:rFonts w:eastAsia="Times New Roman" w:cs="Times New Roman"/>
          <w:szCs w:val="24"/>
        </w:rPr>
        <w:t>. Χρειάστηκε, θυμάμαι</w:t>
      </w:r>
      <w:r>
        <w:rPr>
          <w:rFonts w:eastAsia="Times New Roman" w:cs="Times New Roman"/>
          <w:szCs w:val="24"/>
        </w:rPr>
        <w:t xml:space="preserve">, </w:t>
      </w:r>
      <w:r>
        <w:rPr>
          <w:rFonts w:eastAsia="Times New Roman" w:cs="Times New Roman"/>
          <w:szCs w:val="24"/>
        </w:rPr>
        <w:t xml:space="preserve">η ταινία </w:t>
      </w:r>
      <w:r>
        <w:rPr>
          <w:rFonts w:eastAsia="Times New Roman" w:cs="Times New Roman"/>
          <w:szCs w:val="24"/>
        </w:rPr>
        <w:t>«</w:t>
      </w:r>
      <w:r>
        <w:rPr>
          <w:rFonts w:eastAsia="Times New Roman" w:cs="Times New Roman"/>
          <w:szCs w:val="24"/>
        </w:rPr>
        <w:t>Το π</w:t>
      </w:r>
      <w:r>
        <w:rPr>
          <w:rFonts w:eastAsia="Times New Roman" w:cs="Times New Roman"/>
          <w:szCs w:val="24"/>
        </w:rPr>
        <w:t xml:space="preserve">αιδί και το δελφίνι», να δούμε τη Σοφία </w:t>
      </w:r>
      <w:proofErr w:type="spellStart"/>
      <w:r>
        <w:rPr>
          <w:rFonts w:eastAsia="Times New Roman" w:cs="Times New Roman"/>
          <w:szCs w:val="24"/>
        </w:rPr>
        <w:t>Λόρεν</w:t>
      </w:r>
      <w:proofErr w:type="spellEnd"/>
      <w:r>
        <w:rPr>
          <w:rFonts w:eastAsia="Times New Roman" w:cs="Times New Roman"/>
          <w:szCs w:val="24"/>
        </w:rPr>
        <w:t xml:space="preserve"> και τον Τόνι Μαρούδα να τραγουδάει, για να απογειωθεί και η Ύδρα και πολλά άλλα νησιά. Χρειάστηκε </w:t>
      </w:r>
      <w:r>
        <w:rPr>
          <w:rFonts w:eastAsia="Times New Roman" w:cs="Times New Roman"/>
          <w:szCs w:val="24"/>
        </w:rPr>
        <w:t>η ταινία</w:t>
      </w:r>
      <w:r>
        <w:rPr>
          <w:rFonts w:eastAsia="Times New Roman" w:cs="Times New Roman"/>
          <w:szCs w:val="24"/>
        </w:rPr>
        <w:t xml:space="preserve"> «Αλέξης Ζορμπάς» του Κακογιάννη με το συρτάκι του Μίκη Θεοδωράκη για να απογειωθεί </w:t>
      </w:r>
      <w:r>
        <w:rPr>
          <w:rFonts w:eastAsia="Times New Roman" w:cs="Times New Roman"/>
          <w:szCs w:val="24"/>
        </w:rPr>
        <w:t xml:space="preserve">ολόκληρη η Κρήτη και άλλα νησιά. Και πρόσφατα ένας ηθοποιός που έχει πάρει Όσκαρ, ο Μάθιου </w:t>
      </w:r>
      <w:proofErr w:type="spellStart"/>
      <w:r>
        <w:rPr>
          <w:rFonts w:eastAsia="Times New Roman" w:cs="Times New Roman"/>
          <w:szCs w:val="24"/>
        </w:rPr>
        <w:t>Μακόναχι</w:t>
      </w:r>
      <w:proofErr w:type="spellEnd"/>
      <w:r>
        <w:rPr>
          <w:rFonts w:eastAsia="Times New Roman" w:cs="Times New Roman"/>
          <w:szCs w:val="24"/>
        </w:rPr>
        <w:t>, είπε διθυράμβους σε τέσσερα κεντρικά κανάλια για τα ελληνικά νησιά.</w:t>
      </w:r>
    </w:p>
    <w:p w14:paraId="09035CE8"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Τι σας εμπόδιζε στις τόσες δεκαετίες που κυβερνάτε τη χώρα να αξιοποιήσετε αυτό το </w:t>
      </w:r>
      <w:r>
        <w:rPr>
          <w:rFonts w:eastAsia="Times New Roman" w:cs="Times New Roman"/>
          <w:szCs w:val="24"/>
        </w:rPr>
        <w:t>φοβερό πλεονέκτημα. Κι έρχεστε εδώ σήμερα και κάνετε κριτική. «Είχαμε φτιάξει -λέει- το νομοθετικό πλαίσιο εδώ και δύο χρόνια και δεν το αξιοποιείτε». Είστε σοβαροί;</w:t>
      </w:r>
    </w:p>
    <w:p w14:paraId="09035CE9"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Στην Πάτμο πηγαίνω είκοσι τέσσερα χρόνια. Και περιμένουν οι φουκαράδες οι </w:t>
      </w:r>
      <w:proofErr w:type="spellStart"/>
      <w:r>
        <w:rPr>
          <w:rFonts w:eastAsia="Times New Roman" w:cs="Times New Roman"/>
          <w:szCs w:val="24"/>
        </w:rPr>
        <w:t>Πάτμιοι</w:t>
      </w:r>
      <w:proofErr w:type="spellEnd"/>
      <w:r>
        <w:rPr>
          <w:rFonts w:eastAsia="Times New Roman" w:cs="Times New Roman"/>
          <w:szCs w:val="24"/>
        </w:rPr>
        <w:t xml:space="preserve"> είκοσι τ</w:t>
      </w:r>
      <w:r>
        <w:rPr>
          <w:rFonts w:eastAsia="Times New Roman" w:cs="Times New Roman"/>
          <w:szCs w:val="24"/>
        </w:rPr>
        <w:t xml:space="preserve">έσσερα χρόνια αυτό το υδροπλάνο και σας μάραναν τα δύο χρόνια; Ξεχάσατε ότι παραδώσατε χώρα χρεοκοπημένη; Το ξεχάσατε; Ξεχάσατε ότι πήραμε 325 δισεκατομμύρια χρέος; Ξεχάσατε ότι το ένα τέταρτο των περιουσιών όλων των </w:t>
      </w:r>
      <w:r>
        <w:rPr>
          <w:rFonts w:eastAsia="Times New Roman" w:cs="Times New Roman"/>
          <w:szCs w:val="24"/>
        </w:rPr>
        <w:lastRenderedPageBreak/>
        <w:t xml:space="preserve">Ελλήνων εξαφανίστηκε; Ξεχάσατε ότι μας </w:t>
      </w:r>
      <w:r>
        <w:rPr>
          <w:rFonts w:eastAsia="Times New Roman" w:cs="Times New Roman"/>
          <w:szCs w:val="24"/>
        </w:rPr>
        <w:t>δώσατε μια ανεργία στο 27,5%; Τα ξεχάσατε όλα αυτά; Ήταν άμεσες προτεραιότητες;</w:t>
      </w:r>
    </w:p>
    <w:p w14:paraId="09035CEA"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Και τώρα που πάει κάτι να γίνει, μου θυμίζετε αυτόν τον χρόνιο αταβισμό, σαν να σας έχουν βάλει γραμμόφωνο και λέτε πράγματα που δεν στέκουν.</w:t>
      </w:r>
    </w:p>
    <w:p w14:paraId="09035CEB"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Άκουσα ακόμη σκληρή κριτική από πά</w:t>
      </w:r>
      <w:r>
        <w:rPr>
          <w:rFonts w:eastAsia="Times New Roman" w:cs="Times New Roman"/>
          <w:szCs w:val="24"/>
        </w:rPr>
        <w:t>ρα πολλούς για το γιατί δεν μπαίνει μπροστά ο ιδιωτικός τομέας. Το πιστεύετε; Αν στην Ερεικούσσα αρρωστήσει ένα παιδί, αν είναι μια έγκυος γυναίκα, θα πάτε στον ιδιώτη και θα του πείτε: «</w:t>
      </w:r>
      <w:r>
        <w:rPr>
          <w:rFonts w:eastAsia="Times New Roman" w:cs="Times New Roman"/>
          <w:szCs w:val="24"/>
        </w:rPr>
        <w:t>σ</w:t>
      </w:r>
      <w:r>
        <w:rPr>
          <w:rFonts w:eastAsia="Times New Roman" w:cs="Times New Roman"/>
          <w:szCs w:val="24"/>
        </w:rPr>
        <w:t>ε παρακαλώ φέρε μου το υδροπλάνο»; Αν έχετε δέκα ανθρώπους αγνοούμεν</w:t>
      </w:r>
      <w:r>
        <w:rPr>
          <w:rFonts w:eastAsia="Times New Roman" w:cs="Times New Roman"/>
          <w:szCs w:val="24"/>
        </w:rPr>
        <w:t>ους, που πέσανε μέσα, χάλασε το σκάφος τους, κάτι έγινε, θα πάτε στον ιδιώτη και θα του πείτε: «</w:t>
      </w:r>
      <w:r>
        <w:rPr>
          <w:rFonts w:eastAsia="Times New Roman" w:cs="Times New Roman"/>
          <w:szCs w:val="24"/>
        </w:rPr>
        <w:t>σ</w:t>
      </w:r>
      <w:r>
        <w:rPr>
          <w:rFonts w:eastAsia="Times New Roman" w:cs="Times New Roman"/>
          <w:szCs w:val="24"/>
        </w:rPr>
        <w:t>ε παρακαλώ πήγαινε το υδροπλάνο εκεί»;</w:t>
      </w:r>
    </w:p>
    <w:p w14:paraId="09035CEC"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Είμαστε σοβαροί; Τα λέτε δημόσια, την ίδια στιγμή που οι επιχειρηματίες -σας τα είπε και ο Υπουργός και ο κ. Μαυραγάνης </w:t>
      </w:r>
      <w:r>
        <w:rPr>
          <w:rFonts w:eastAsia="Times New Roman" w:cs="Times New Roman"/>
          <w:szCs w:val="24"/>
        </w:rPr>
        <w:t>δέκα φορές- συναινούνε στο νομοθετικό πλαίσιο και σας λένε «Ναι, το θέλουμε»;</w:t>
      </w:r>
    </w:p>
    <w:p w14:paraId="09035CED"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Θα επανέλθω στην Πάτμο, είναι ένα νησί που επισκέπτομαι είκοσι τέσσερα χρόνια και το ξέρω απ’ έξω κι ανακατωτά. Δεν έχει αεροδρόμιο και τον χειμώνα είναι δύσκολες και οι ακτοπλοϊ</w:t>
      </w:r>
      <w:r>
        <w:rPr>
          <w:rFonts w:eastAsia="Times New Roman" w:cs="Times New Roman"/>
          <w:szCs w:val="24"/>
        </w:rPr>
        <w:t xml:space="preserve">κές συγκοινωνίες. Το πιο εύκολο, το πιο φθηνό και το πιο </w:t>
      </w:r>
      <w:r>
        <w:rPr>
          <w:rFonts w:eastAsia="Times New Roman" w:cs="Times New Roman"/>
          <w:szCs w:val="24"/>
        </w:rPr>
        <w:lastRenderedPageBreak/>
        <w:t xml:space="preserve">γρήγορο μέσο, που είναι τα </w:t>
      </w:r>
      <w:proofErr w:type="spellStart"/>
      <w:r>
        <w:rPr>
          <w:rFonts w:eastAsia="Times New Roman" w:cs="Times New Roman"/>
          <w:szCs w:val="24"/>
        </w:rPr>
        <w:t>υδατοδρόμια</w:t>
      </w:r>
      <w:proofErr w:type="spellEnd"/>
      <w:r>
        <w:rPr>
          <w:rFonts w:eastAsia="Times New Roman" w:cs="Times New Roman"/>
          <w:szCs w:val="24"/>
        </w:rPr>
        <w:t xml:space="preserve">, είναι λύση. Εδώ μιλάμε για </w:t>
      </w:r>
      <w:proofErr w:type="spellStart"/>
      <w:r>
        <w:rPr>
          <w:rFonts w:eastAsia="Times New Roman" w:cs="Times New Roman"/>
          <w:szCs w:val="24"/>
        </w:rPr>
        <w:t>αεροδιακομιδές</w:t>
      </w:r>
      <w:proofErr w:type="spellEnd"/>
      <w:r>
        <w:rPr>
          <w:rFonts w:eastAsia="Times New Roman" w:cs="Times New Roman"/>
          <w:szCs w:val="24"/>
        </w:rPr>
        <w:t xml:space="preserve"> που στοιχίζουν απίστευτα χρήματα και είναι και επικίνδυνες κι έχουμε ένα μέσο που είναι γρήγορο, αμέσως.</w:t>
      </w:r>
    </w:p>
    <w:p w14:paraId="09035CEE"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Να πω κάτι;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δεν είμαι άνθρωπος του χρήματος, αλλά πιστεύω ότι αυτή η ιστορία που ξεκινάει τώρα και θα έπρεπε να έχει ξεκινήσει εδώ και πολλές δεκαετίες, οδηγεί στην ανάπτυξη, ναι ή όχι; Η λέξη «ανάπτυξη» αποκτάει περιεχόμενο γι’ αυτή τη χώρα που έχει τα τόσα </w:t>
      </w:r>
      <w:r>
        <w:rPr>
          <w:rFonts w:eastAsia="Times New Roman" w:cs="Times New Roman"/>
          <w:szCs w:val="24"/>
        </w:rPr>
        <w:t>πολλά νησιά. Επιμηκύνεται η τουριστική περίοδος κι αντί να είναι δύο μήνες, μπορεί να γίνει πέντε κι έξι;</w:t>
      </w:r>
    </w:p>
    <w:p w14:paraId="09035CEF" w14:textId="77777777" w:rsidR="00850D36" w:rsidRDefault="006A7907">
      <w:pPr>
        <w:tabs>
          <w:tab w:val="left" w:pos="2608"/>
        </w:tabs>
        <w:spacing w:line="600" w:lineRule="auto"/>
        <w:ind w:firstLine="720"/>
        <w:jc w:val="both"/>
        <w:rPr>
          <w:rFonts w:eastAsia="Times New Roman" w:cs="Times New Roman"/>
          <w:szCs w:val="24"/>
        </w:rPr>
      </w:pPr>
      <w:r>
        <w:rPr>
          <w:rFonts w:eastAsia="Times New Roman" w:cs="Times New Roman"/>
          <w:szCs w:val="24"/>
        </w:rPr>
        <w:t>Είναι γρήγορος, φθηνός και πάνω από όλα ασφαλής τρόπος. Θέλω να πω, γιατί δεν το τόνισε κανένας από τους ομιλητές, ότι ποτέ δεν είχαμε ατύχημα με τα υ</w:t>
      </w:r>
      <w:r>
        <w:rPr>
          <w:rFonts w:eastAsia="Times New Roman" w:cs="Times New Roman"/>
          <w:szCs w:val="24"/>
        </w:rPr>
        <w:t>δροπλάνα. Ήρθανε κάποια στιγμή το 2004, κρατήσανε μέχρι το 2008 και κατά έναν περίεργο τρόπο ξαναφύγανε. Κάποιοι επιχειρηματίες έχασαν τα λεφτά τους.</w:t>
      </w:r>
    </w:p>
    <w:p w14:paraId="09035CF0"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Γιατί; Γιατί εσείς που λέτε ότι είστε τα «τσακάλια» της αγοράς αυτό το πλεονέκτημα από τη γεωγραφία της χώ</w:t>
      </w:r>
      <w:r>
        <w:rPr>
          <w:rFonts w:eastAsia="Times New Roman"/>
          <w:szCs w:val="24"/>
        </w:rPr>
        <w:t>ρας δεν το εκμεταλλευθήκατε; Σ</w:t>
      </w:r>
      <w:r>
        <w:rPr>
          <w:rFonts w:eastAsia="Times New Roman"/>
          <w:szCs w:val="24"/>
        </w:rPr>
        <w:t>ε</w:t>
      </w:r>
      <w:r>
        <w:rPr>
          <w:rFonts w:eastAsia="Times New Roman"/>
          <w:szCs w:val="24"/>
        </w:rPr>
        <w:t xml:space="preserve"> όλους τους τόνους μάς λέτε ότι αυτή η Κυβέρνηση σαμποτάρει τις επενδύσεις. Εσείς, λοιπόν, που δεν τις σαμποτάρετε, τι κάνατε τα σαράντα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πενήντα χρόνια; Τι κάνατε; Τι κάνατε για να απογειωθεί η χώρα;</w:t>
      </w:r>
    </w:p>
    <w:p w14:paraId="09035CF1"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lastRenderedPageBreak/>
        <w:t>Η λέξη «</w:t>
      </w:r>
      <w:proofErr w:type="spellStart"/>
      <w:r>
        <w:rPr>
          <w:rFonts w:eastAsia="Times New Roman"/>
          <w:szCs w:val="24"/>
        </w:rPr>
        <w:t>νησιωτικότητα</w:t>
      </w:r>
      <w:proofErr w:type="spellEnd"/>
      <w:r>
        <w:rPr>
          <w:rFonts w:eastAsia="Times New Roman"/>
          <w:szCs w:val="24"/>
        </w:rPr>
        <w:t xml:space="preserve">» </w:t>
      </w:r>
      <w:r>
        <w:rPr>
          <w:rFonts w:eastAsia="Times New Roman"/>
          <w:szCs w:val="24"/>
        </w:rPr>
        <w:t>έχει νόημα για εσάς; Τι νόημα έχει; Για πείτε μου να την καταλάβω κι εγώ.</w:t>
      </w:r>
    </w:p>
    <w:p w14:paraId="09035CF2"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Δεν θέλω να πω περισσότερα και δεν θα φάω χρόνο, κύριε Πρόεδρε. Ευχαριστώ. Νομίζω ότι είναι ένα νομοσχέδιο -και θέλω να χαιρετήσω θετικά και την άποψη του Ποταμιού και την άποψη του </w:t>
      </w:r>
      <w:r>
        <w:rPr>
          <w:rFonts w:eastAsia="Times New Roman"/>
          <w:szCs w:val="24"/>
        </w:rPr>
        <w:t xml:space="preserve">κ. </w:t>
      </w:r>
      <w:proofErr w:type="spellStart"/>
      <w:r>
        <w:rPr>
          <w:rFonts w:eastAsia="Times New Roman"/>
          <w:szCs w:val="24"/>
        </w:rPr>
        <w:t>Σαρίδη</w:t>
      </w:r>
      <w:proofErr w:type="spellEnd"/>
      <w:r>
        <w:rPr>
          <w:rFonts w:eastAsia="Times New Roman"/>
          <w:szCs w:val="24"/>
        </w:rPr>
        <w:t xml:space="preserve"> της Ένωσης Κεντρώων- πολύ καλό πραγματικά, με πολύ μικρές επιφυλάξεις, διθυράμβους.</w:t>
      </w:r>
    </w:p>
    <w:p w14:paraId="09035CF3"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Θέλω να πω κι εγώ προσωπικά ένα μπράβο στην ομάδα του Υπουργείου, που κάθισε και δούλεψε με σωστό τρόπο αυτό το νομοσχέδιο, που απογειώνει όχι μόνο απ’ όλες τις π</w:t>
      </w:r>
      <w:r>
        <w:rPr>
          <w:rFonts w:eastAsia="Times New Roman"/>
          <w:szCs w:val="24"/>
        </w:rPr>
        <w:t>λευρές, αλλά και οικονομικά τη χώρα κι είναι μια χειροπιαστή απάντηση σ</w:t>
      </w:r>
      <w:r>
        <w:rPr>
          <w:rFonts w:eastAsia="Times New Roman"/>
          <w:szCs w:val="24"/>
        </w:rPr>
        <w:t>ε</w:t>
      </w:r>
      <w:r>
        <w:rPr>
          <w:rFonts w:eastAsia="Times New Roman"/>
          <w:szCs w:val="24"/>
        </w:rPr>
        <w:t xml:space="preserve"> αυτούς που σ</w:t>
      </w:r>
      <w:r>
        <w:rPr>
          <w:rFonts w:eastAsia="Times New Roman"/>
          <w:szCs w:val="24"/>
        </w:rPr>
        <w:t>ε</w:t>
      </w:r>
      <w:r>
        <w:rPr>
          <w:rFonts w:eastAsia="Times New Roman"/>
          <w:szCs w:val="24"/>
        </w:rPr>
        <w:t xml:space="preserve"> όλους τους τόνους μιλάνε για τη χειρότερη Κυβέρνηση, λέγοντας «τι κακό μάς βρήκε», «φύγετε από εκεί που ήλθατε» και άλλα τέτοια.</w:t>
      </w:r>
    </w:p>
    <w:p w14:paraId="09035CF4"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Τελειώνω και λέω το εξής: Αυτή η χώρα -δ</w:t>
      </w:r>
      <w:r>
        <w:rPr>
          <w:rFonts w:eastAsia="Times New Roman"/>
          <w:szCs w:val="24"/>
        </w:rPr>
        <w:t xml:space="preserve">εν είναι υπερβολή- είναι το «φιλέτο» του πλανήτη από κάθε άποψη. Κάποιοι κατάντησαν αυτή τη χώρα ζητιάνο. Αυτή η Κυβέρνηση έχει σκοπό να το σταματήσει εδώ, να σταματήσει εδώ αυτή την κατρακύλα των </w:t>
      </w:r>
      <w:r>
        <w:rPr>
          <w:rFonts w:eastAsia="Times New Roman"/>
          <w:szCs w:val="24"/>
          <w:lang w:val="en-US"/>
        </w:rPr>
        <w:t>offshore</w:t>
      </w:r>
      <w:r w:rsidRPr="00AA3573">
        <w:rPr>
          <w:rFonts w:eastAsia="Times New Roman"/>
          <w:szCs w:val="24"/>
        </w:rPr>
        <w:t xml:space="preserve">, </w:t>
      </w:r>
      <w:r>
        <w:rPr>
          <w:rFonts w:eastAsia="Times New Roman"/>
          <w:szCs w:val="24"/>
        </w:rPr>
        <w:t>των οικονομικών παραδείσων, που δεν μάθαινε κανεί</w:t>
      </w:r>
      <w:r>
        <w:rPr>
          <w:rFonts w:eastAsia="Times New Roman"/>
          <w:szCs w:val="24"/>
        </w:rPr>
        <w:t>ς τι γινόταν. Πιστεύω ότι αργά ή γρήγορα θα το καταφέρει.</w:t>
      </w:r>
    </w:p>
    <w:p w14:paraId="09035CF5"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Ευχαριστώ πολύ.</w:t>
      </w:r>
    </w:p>
    <w:p w14:paraId="09035CF6" w14:textId="77777777" w:rsidR="00850D36" w:rsidRDefault="006A7907">
      <w:pPr>
        <w:tabs>
          <w:tab w:val="left" w:pos="2940"/>
        </w:tabs>
        <w:spacing w:line="600" w:lineRule="auto"/>
        <w:ind w:firstLine="720"/>
        <w:jc w:val="both"/>
        <w:rPr>
          <w:rFonts w:eastAsia="Times New Roman"/>
          <w:szCs w:val="24"/>
        </w:rPr>
      </w:pPr>
      <w:r w:rsidRPr="00FF5556">
        <w:rPr>
          <w:rFonts w:eastAsia="Times New Roman"/>
          <w:b/>
          <w:szCs w:val="24"/>
        </w:rPr>
        <w:t>ΠΡΟΕΔΡΕΥΩΝ (Σπυρίδων Λυκούδης):</w:t>
      </w:r>
      <w:r>
        <w:rPr>
          <w:rFonts w:eastAsia="Times New Roman"/>
          <w:szCs w:val="24"/>
        </w:rPr>
        <w:t xml:space="preserve"> Ευχαριστούμε, κύριε συνάδελφε.</w:t>
      </w:r>
    </w:p>
    <w:p w14:paraId="09035CF7"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Ζαρούλια</w:t>
      </w:r>
      <w:proofErr w:type="spellEnd"/>
      <w:r>
        <w:rPr>
          <w:rFonts w:eastAsia="Times New Roman"/>
          <w:szCs w:val="24"/>
        </w:rPr>
        <w:t>, έχετε ζητήσει τον λόγο;</w:t>
      </w:r>
    </w:p>
    <w:p w14:paraId="09035CF8" w14:textId="77777777" w:rsidR="00850D36" w:rsidRDefault="006A7907">
      <w:pPr>
        <w:tabs>
          <w:tab w:val="left" w:pos="2940"/>
        </w:tabs>
        <w:spacing w:line="600" w:lineRule="auto"/>
        <w:ind w:firstLine="720"/>
        <w:jc w:val="both"/>
        <w:rPr>
          <w:rFonts w:eastAsia="Times New Roman"/>
          <w:szCs w:val="24"/>
        </w:rPr>
      </w:pPr>
      <w:r w:rsidRPr="00555153">
        <w:rPr>
          <w:rFonts w:eastAsia="Times New Roman"/>
          <w:b/>
          <w:szCs w:val="24"/>
        </w:rPr>
        <w:t>ΕΛΕΝΗ ΖΑΡΟΥΛΙΑ:</w:t>
      </w:r>
      <w:r>
        <w:rPr>
          <w:rFonts w:eastAsia="Times New Roman"/>
          <w:szCs w:val="24"/>
        </w:rPr>
        <w:t xml:space="preserve"> Ναι, κύριε Πρόεδρε, για τις τροπολογίες.</w:t>
      </w:r>
    </w:p>
    <w:p w14:paraId="09035CF9" w14:textId="77777777" w:rsidR="00850D36" w:rsidRDefault="006A7907">
      <w:pPr>
        <w:tabs>
          <w:tab w:val="left" w:pos="2940"/>
        </w:tabs>
        <w:spacing w:line="600" w:lineRule="auto"/>
        <w:ind w:firstLine="720"/>
        <w:jc w:val="both"/>
        <w:rPr>
          <w:rFonts w:eastAsia="Times New Roman"/>
          <w:szCs w:val="24"/>
        </w:rPr>
      </w:pPr>
      <w:r w:rsidRPr="00555153">
        <w:rPr>
          <w:rFonts w:eastAsia="Times New Roman"/>
          <w:b/>
          <w:szCs w:val="24"/>
        </w:rPr>
        <w:t xml:space="preserve">ΠΡΟΕΔΡΕΥΩΝ (Σπυρίδων Λυκούδης): </w:t>
      </w:r>
      <w:r>
        <w:rPr>
          <w:rFonts w:eastAsia="Times New Roman"/>
          <w:szCs w:val="24"/>
        </w:rPr>
        <w:t>Θέλετε να περιμένουμε να μιλήσει ο Υπουργός;</w:t>
      </w:r>
    </w:p>
    <w:p w14:paraId="09035CFA"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Κύριε Υπουργέ, θέλετε τώρα να μιλήσετε; Να μιλήσει η κ</w:t>
      </w:r>
      <w:r w:rsidRPr="00912CB5">
        <w:rPr>
          <w:rFonts w:eastAsia="Times New Roman"/>
          <w:szCs w:val="24"/>
        </w:rPr>
        <w:t>.</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w:t>
      </w:r>
    </w:p>
    <w:p w14:paraId="09035CFB" w14:textId="77777777" w:rsidR="00850D36" w:rsidRDefault="006A7907">
      <w:pPr>
        <w:tabs>
          <w:tab w:val="left" w:pos="2940"/>
        </w:tabs>
        <w:spacing w:line="600" w:lineRule="auto"/>
        <w:ind w:firstLine="720"/>
        <w:jc w:val="both"/>
        <w:rPr>
          <w:rFonts w:eastAsia="Times New Roman"/>
          <w:szCs w:val="24"/>
        </w:rPr>
      </w:pPr>
      <w:r w:rsidRPr="00555153">
        <w:rPr>
          <w:rFonts w:eastAsia="Times New Roman"/>
          <w:b/>
          <w:szCs w:val="24"/>
        </w:rPr>
        <w:t>ΧΡΗΣΤΟΣ ΣΠΙΡΤΖΗΣ (Υπουργός Υποδομών και Μεταφορών):</w:t>
      </w:r>
      <w:r>
        <w:rPr>
          <w:rFonts w:eastAsia="Times New Roman"/>
          <w:szCs w:val="24"/>
        </w:rPr>
        <w:t xml:space="preserve"> Όχι, θα μιλήσω μετά, κύριε Πρόεδρε.</w:t>
      </w:r>
    </w:p>
    <w:p w14:paraId="09035CFC" w14:textId="77777777" w:rsidR="00850D36" w:rsidRDefault="006A7907">
      <w:pPr>
        <w:tabs>
          <w:tab w:val="left" w:pos="2940"/>
        </w:tabs>
        <w:spacing w:line="600" w:lineRule="auto"/>
        <w:ind w:firstLine="720"/>
        <w:jc w:val="both"/>
        <w:rPr>
          <w:rFonts w:eastAsia="Times New Roman"/>
          <w:szCs w:val="24"/>
        </w:rPr>
      </w:pPr>
      <w:r w:rsidRPr="0041320A">
        <w:rPr>
          <w:rFonts w:eastAsia="Times New Roman"/>
          <w:b/>
          <w:szCs w:val="24"/>
        </w:rPr>
        <w:t>ΓΕΩΡΓΙΟΣ ΒΛΑΧΟΣ:</w:t>
      </w:r>
      <w:r>
        <w:rPr>
          <w:rFonts w:eastAsia="Times New Roman"/>
          <w:szCs w:val="24"/>
        </w:rPr>
        <w:t xml:space="preserve"> Όλοι θέλ</w:t>
      </w:r>
      <w:r>
        <w:rPr>
          <w:rFonts w:eastAsia="Times New Roman"/>
          <w:szCs w:val="24"/>
        </w:rPr>
        <w:t>ουμε να μιλήσουμε για τις τροπολογίες.</w:t>
      </w:r>
    </w:p>
    <w:p w14:paraId="09035CFD" w14:textId="77777777" w:rsidR="00850D36" w:rsidRDefault="006A7907">
      <w:pPr>
        <w:tabs>
          <w:tab w:val="left" w:pos="2940"/>
        </w:tabs>
        <w:spacing w:line="600" w:lineRule="auto"/>
        <w:ind w:firstLine="720"/>
        <w:jc w:val="both"/>
        <w:rPr>
          <w:rFonts w:eastAsia="Times New Roman"/>
          <w:szCs w:val="24"/>
        </w:rPr>
      </w:pPr>
      <w:r w:rsidRPr="0041320A">
        <w:rPr>
          <w:rFonts w:eastAsia="Times New Roman"/>
          <w:b/>
          <w:szCs w:val="24"/>
        </w:rPr>
        <w:t>ΝΙΚΟΛΑΟΣ ΞΥΔΑΚΗΣ:</w:t>
      </w:r>
      <w:r>
        <w:rPr>
          <w:rFonts w:eastAsia="Times New Roman"/>
          <w:szCs w:val="24"/>
        </w:rPr>
        <w:t xml:space="preserve"> Μια δίλεπτη δευτερολογία.</w:t>
      </w:r>
    </w:p>
    <w:p w14:paraId="09035CFE" w14:textId="77777777" w:rsidR="00850D36" w:rsidRDefault="006A7907">
      <w:pPr>
        <w:tabs>
          <w:tab w:val="left" w:pos="2940"/>
        </w:tabs>
        <w:spacing w:line="600" w:lineRule="auto"/>
        <w:ind w:firstLine="720"/>
        <w:jc w:val="both"/>
        <w:rPr>
          <w:rFonts w:eastAsia="Times New Roman"/>
          <w:szCs w:val="24"/>
        </w:rPr>
      </w:pPr>
      <w:r w:rsidRPr="0041320A">
        <w:rPr>
          <w:rFonts w:eastAsia="Times New Roman"/>
          <w:b/>
          <w:szCs w:val="24"/>
        </w:rPr>
        <w:t>ΠΡΟΕΔΡΕΥΩΝ (Σπυρίδων Λυκούδης):</w:t>
      </w:r>
      <w:r>
        <w:rPr>
          <w:rFonts w:eastAsia="Times New Roman"/>
          <w:szCs w:val="24"/>
        </w:rPr>
        <w:t xml:space="preserve"> Κύριε συνάδελφε, διαχειρίζομαι τα αιτήματα. Πρέπει να κατατεθούν.</w:t>
      </w:r>
    </w:p>
    <w:p w14:paraId="09035CFF"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Ζαρούλια</w:t>
      </w:r>
      <w:proofErr w:type="spellEnd"/>
      <w:r>
        <w:rPr>
          <w:rFonts w:eastAsia="Times New Roman"/>
          <w:szCs w:val="24"/>
        </w:rPr>
        <w:t>, έχετε τον λόγο.</w:t>
      </w:r>
    </w:p>
    <w:p w14:paraId="09035D00" w14:textId="77777777" w:rsidR="00850D36" w:rsidRDefault="006A7907">
      <w:pPr>
        <w:tabs>
          <w:tab w:val="left" w:pos="2940"/>
        </w:tabs>
        <w:spacing w:line="600" w:lineRule="auto"/>
        <w:ind w:firstLine="720"/>
        <w:jc w:val="both"/>
        <w:rPr>
          <w:rFonts w:eastAsia="Times New Roman"/>
          <w:szCs w:val="24"/>
        </w:rPr>
      </w:pPr>
      <w:r w:rsidRPr="00316D44">
        <w:rPr>
          <w:rFonts w:eastAsia="Times New Roman"/>
          <w:b/>
          <w:szCs w:val="24"/>
        </w:rPr>
        <w:t>ΕΛΕΝΗ ΖΑΡΟΥΛΙΑ:</w:t>
      </w:r>
      <w:r>
        <w:rPr>
          <w:rFonts w:eastAsia="Times New Roman"/>
          <w:szCs w:val="24"/>
        </w:rPr>
        <w:t xml:space="preserve"> Ευχαριστώ πολύ, κύριε Πρόεδ</w:t>
      </w:r>
      <w:r>
        <w:rPr>
          <w:rFonts w:eastAsia="Times New Roman"/>
          <w:szCs w:val="24"/>
        </w:rPr>
        <w:t>ρε.</w:t>
      </w:r>
    </w:p>
    <w:p w14:paraId="09035D01"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Θα αναφερθώ στις τροπολογίες, αλλά προηγουμένως είχαμε μία ομολογία από τον κ. </w:t>
      </w:r>
      <w:proofErr w:type="spellStart"/>
      <w:r>
        <w:rPr>
          <w:rFonts w:eastAsia="Times New Roman"/>
          <w:szCs w:val="24"/>
        </w:rPr>
        <w:t>Δρίτσα</w:t>
      </w:r>
      <w:proofErr w:type="spellEnd"/>
      <w:r>
        <w:rPr>
          <w:rFonts w:eastAsia="Times New Roman"/>
          <w:szCs w:val="24"/>
        </w:rPr>
        <w:t xml:space="preserve">. Ομολόγησε ότι το αυτοαποκαλούμενο «συνταγματικό τόξο» δεν αντέχει τον διάλογο. Αν πάρει δε κανείς τα Πρακτικά των συνεδριάσεων της Επιτροπής Παραγωγής και Εμπορίου, </w:t>
      </w:r>
      <w:r>
        <w:rPr>
          <w:rFonts w:eastAsia="Times New Roman"/>
          <w:szCs w:val="24"/>
        </w:rPr>
        <w:t xml:space="preserve">θα διαπιστώσει ποιος δυσανασχετεί με την άνοδο </w:t>
      </w:r>
      <w:r>
        <w:rPr>
          <w:rFonts w:eastAsia="Times New Roman"/>
          <w:szCs w:val="24"/>
        </w:rPr>
        <w:lastRenderedPageBreak/>
        <w:t>των ποσοστών της Χρυσής Αυγής και ξεκίνησε την επίθεση με ύβρεις και συκοφαντίες που φυσικά δεν ήταν δυνατόν να μείνουν αναπάντητες.</w:t>
      </w:r>
    </w:p>
    <w:p w14:paraId="09035D02"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Σε όλες τις περιπτώσεις τόσο ο αριστεριστής </w:t>
      </w:r>
      <w:proofErr w:type="spellStart"/>
      <w:r>
        <w:rPr>
          <w:rFonts w:eastAsia="Times New Roman"/>
          <w:szCs w:val="24"/>
        </w:rPr>
        <w:t>Δρίτσας</w:t>
      </w:r>
      <w:proofErr w:type="spellEnd"/>
      <w:r>
        <w:rPr>
          <w:rFonts w:eastAsia="Times New Roman"/>
          <w:szCs w:val="24"/>
        </w:rPr>
        <w:t xml:space="preserve">, ο οποίος εξυμνεί </w:t>
      </w:r>
      <w:r>
        <w:rPr>
          <w:rFonts w:eastAsia="Times New Roman"/>
          <w:szCs w:val="24"/>
        </w:rPr>
        <w:t>ολοκληρωτικά καθεστώτα που έχουν αιματοκυλήσει ολόκληρο τον κόσμο, όσο και οι υπόλοιποι που υποδύονται τους δημοκράτες, με την πράξη την οποία ομολόγησε από Έδρας πριν λίγο, ότι δηλαδή άδειασε η Αίθουσα κατά τη διάρκεια της ομιλίας μου, αποδεικνύει περίτρα</w:t>
      </w:r>
      <w:r>
        <w:rPr>
          <w:rFonts w:eastAsia="Times New Roman"/>
          <w:szCs w:val="24"/>
        </w:rPr>
        <w:t xml:space="preserve">να ποιοι είναι βαθύτατα </w:t>
      </w:r>
      <w:proofErr w:type="spellStart"/>
      <w:r>
        <w:rPr>
          <w:rFonts w:eastAsia="Times New Roman"/>
          <w:szCs w:val="24"/>
        </w:rPr>
        <w:t>αντιδημοκράτες</w:t>
      </w:r>
      <w:proofErr w:type="spellEnd"/>
      <w:r>
        <w:rPr>
          <w:rFonts w:eastAsia="Times New Roman"/>
          <w:szCs w:val="24"/>
        </w:rPr>
        <w:t>, σταλινικά απολιθώματα, που εκτός των άλλων δεν σέβονται ούτε καν το τεκμήριο της αθωότητας, ενώ ταυτόχρονα υπερασπίζονται «κόκκινους» τρομοκράτες-δολοφόνους που έχουν καταδικαστεί με τελεσίδικες αποφάσεις.</w:t>
      </w:r>
    </w:p>
    <w:p w14:paraId="09035D03"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Θα αναφερθ</w:t>
      </w:r>
      <w:r>
        <w:rPr>
          <w:rFonts w:eastAsia="Times New Roman"/>
          <w:szCs w:val="24"/>
        </w:rPr>
        <w:t xml:space="preserve">ώ τώρα στην τροπολογία 1764/33, η οποία αφορά ρυθμίσεις θεμάτων του Οργανισμού Αστικών Συγκοινωνιών Αθηνών Ανώνυμη Εταιρεία, </w:t>
      </w:r>
      <w:r>
        <w:rPr>
          <w:rFonts w:eastAsia="Times New Roman"/>
          <w:szCs w:val="24"/>
        </w:rPr>
        <w:t>«</w:t>
      </w:r>
      <w:r>
        <w:rPr>
          <w:rFonts w:eastAsia="Times New Roman"/>
          <w:szCs w:val="24"/>
        </w:rPr>
        <w:t>ΟΑΣΑ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του Οργανισμού Συγκοινωνιακού Έργου Θεσσαλονίκης Ανώνυμη Εταιρεία, </w:t>
      </w:r>
      <w:r>
        <w:rPr>
          <w:rFonts w:eastAsia="Times New Roman"/>
          <w:szCs w:val="24"/>
        </w:rPr>
        <w:t>«</w:t>
      </w:r>
      <w:r>
        <w:rPr>
          <w:rFonts w:eastAsia="Times New Roman"/>
          <w:szCs w:val="24"/>
        </w:rPr>
        <w:t>ΟΣΕΘ Α</w:t>
      </w:r>
      <w:r>
        <w:rPr>
          <w:rFonts w:eastAsia="Times New Roman"/>
          <w:szCs w:val="24"/>
        </w:rPr>
        <w:t>.</w:t>
      </w:r>
      <w:r>
        <w:rPr>
          <w:rFonts w:eastAsia="Times New Roman"/>
          <w:szCs w:val="24"/>
        </w:rPr>
        <w:t>Ε</w:t>
      </w:r>
      <w:r>
        <w:rPr>
          <w:rFonts w:eastAsia="Times New Roman"/>
          <w:szCs w:val="24"/>
        </w:rPr>
        <w:t>.»</w:t>
      </w:r>
      <w:r>
        <w:rPr>
          <w:rFonts w:eastAsia="Times New Roman"/>
          <w:szCs w:val="24"/>
        </w:rPr>
        <w:t>, και των Κοινών Ταμείων Είσπραξης Λεωφο</w:t>
      </w:r>
      <w:r>
        <w:rPr>
          <w:rFonts w:eastAsia="Times New Roman"/>
          <w:szCs w:val="24"/>
        </w:rPr>
        <w:t xml:space="preserve">ρείων Ανωνύμων Εταιρειών, </w:t>
      </w:r>
      <w:r>
        <w:rPr>
          <w:rFonts w:eastAsia="Times New Roman"/>
          <w:szCs w:val="24"/>
        </w:rPr>
        <w:t>«</w:t>
      </w:r>
      <w:r>
        <w:rPr>
          <w:rFonts w:eastAsia="Times New Roman"/>
          <w:szCs w:val="24"/>
        </w:rPr>
        <w:t>ΚΤΕΛ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09035D04"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Με την παρούσα τροπολογία δίνεται η δυνατότητα στα ΚΤΕΛ Αθηνών και Θεσσαλονίκης να εκτελούν αστικές συγκοινωνίες και τα δρομολόγια που προτείνο</w:t>
      </w:r>
      <w:r>
        <w:rPr>
          <w:rFonts w:eastAsia="Times New Roman"/>
          <w:szCs w:val="24"/>
        </w:rPr>
        <w:lastRenderedPageBreak/>
        <w:t>νται από τον ΟΣΕΘ και τον ΟΑΣΑ εγκρίνονται με απόφαση του Υπουργού Μεταφορ</w:t>
      </w:r>
      <w:r>
        <w:rPr>
          <w:rFonts w:eastAsia="Times New Roman"/>
          <w:szCs w:val="24"/>
        </w:rPr>
        <w:t>ών. Στις συμβάσεις που θα καταρτίζονται θα καθορίζεται ο τρόπος σύμπραξης και διάθεσης των υλικών και ανθρώπινων πόρων από τους συμβαλλόμενους.</w:t>
      </w:r>
    </w:p>
    <w:p w14:paraId="09035D05"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Στην παράγραφο 5 προβλέπεται η υποχρέωση των ΚΤΕΛ να εγκαταστήσουν συστήματα τηλεματικής και συστήματα για τη λε</w:t>
      </w:r>
      <w:r>
        <w:rPr>
          <w:rFonts w:eastAsia="Times New Roman"/>
          <w:szCs w:val="24"/>
        </w:rPr>
        <w:t>ιτουργία του ηλεκτρονικού εισιτηρίου επιβατών εντός τεσσάρων μηνών από τη δημοσίευση του παρόντος.</w:t>
      </w:r>
    </w:p>
    <w:p w14:paraId="09035D06"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Τέλος, με την παράγραφο 7 προβλέπεται στις συμβάσεις που θα καταρτίζονται να καθορίζεται ο τρόπος σύμπραξης και διάθεσης των υλικών και ανθρώπινων πόρων από </w:t>
      </w:r>
      <w:r>
        <w:rPr>
          <w:rFonts w:eastAsia="Times New Roman"/>
          <w:szCs w:val="24"/>
        </w:rPr>
        <w:t>τους συμβαλλόμενους.</w:t>
      </w:r>
    </w:p>
    <w:p w14:paraId="09035D07" w14:textId="77777777" w:rsidR="00850D36" w:rsidRDefault="006A7907">
      <w:pPr>
        <w:tabs>
          <w:tab w:val="left" w:pos="2940"/>
        </w:tabs>
        <w:spacing w:line="600" w:lineRule="auto"/>
        <w:ind w:firstLine="720"/>
        <w:jc w:val="both"/>
        <w:rPr>
          <w:rFonts w:eastAsia="Times New Roman"/>
          <w:szCs w:val="24"/>
        </w:rPr>
      </w:pPr>
      <w:r>
        <w:rPr>
          <w:rFonts w:eastAsia="Times New Roman"/>
          <w:szCs w:val="24"/>
        </w:rPr>
        <w:t xml:space="preserve">Πρόκειται κατ’ </w:t>
      </w:r>
      <w:proofErr w:type="spellStart"/>
      <w:r>
        <w:rPr>
          <w:rFonts w:eastAsia="Times New Roman"/>
          <w:szCs w:val="24"/>
        </w:rPr>
        <w:t>ουσίαν</w:t>
      </w:r>
      <w:proofErr w:type="spellEnd"/>
      <w:r>
        <w:rPr>
          <w:rFonts w:eastAsia="Times New Roman"/>
          <w:szCs w:val="24"/>
        </w:rPr>
        <w:t xml:space="preserve"> για μερική </w:t>
      </w:r>
      <w:r>
        <w:rPr>
          <w:rFonts w:eastAsia="Times New Roman"/>
          <w:szCs w:val="24"/>
        </w:rPr>
        <w:t>επαν</w:t>
      </w:r>
      <w:r>
        <w:rPr>
          <w:rFonts w:eastAsia="Times New Roman"/>
          <w:szCs w:val="24"/>
        </w:rPr>
        <w:t>ιδιωτικοποίηση, καθώς μέρος του συγκοινωνιακού έργου του ΟΣΕΘ δίνεται σ’ έναν εκ των μεγαλομετόχων του.</w:t>
      </w:r>
    </w:p>
    <w:p w14:paraId="09035D08"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Έναν χρόνο μετά την κρατικοποίηση του </w:t>
      </w:r>
      <w:r>
        <w:rPr>
          <w:rFonts w:eastAsia="Times New Roman" w:cs="Times New Roman"/>
          <w:szCs w:val="24"/>
        </w:rPr>
        <w:t>ο</w:t>
      </w:r>
      <w:r>
        <w:rPr>
          <w:rFonts w:eastAsia="Times New Roman" w:cs="Times New Roman"/>
          <w:szCs w:val="24"/>
        </w:rPr>
        <w:t>ργανισμού το Υπουργείο αναθέτει σε ιδιώτη τις συγκοινων</w:t>
      </w:r>
      <w:r>
        <w:rPr>
          <w:rFonts w:eastAsia="Times New Roman" w:cs="Times New Roman"/>
          <w:szCs w:val="24"/>
        </w:rPr>
        <w:t>ίες σε χωριά της Θεσσαλονίκης. Σύμφωνα με συζητήσεις που είχαν γίνει λίγες ημέρες πριν, στόχος είναι να αποσυρθεί ο ΟΑΣΘ από λεωφορειακές γραμμές της υπαίθρου του Νομού Θεσσαλονίκης, προκειμένου να εξοικονομήσει λεωφορεία, για να καλύψει τις ανάγκες κυρίως</w:t>
      </w:r>
      <w:r>
        <w:rPr>
          <w:rFonts w:eastAsia="Times New Roman" w:cs="Times New Roman"/>
          <w:szCs w:val="24"/>
        </w:rPr>
        <w:t xml:space="preserve"> του πολεοδομικού συγκροτήματος, στις οποίες αδυνατεί να ανταποκριθεί.</w:t>
      </w:r>
    </w:p>
    <w:p w14:paraId="09035D09"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Σύμφωνα με το νομοσχέδιο, σε αυτές τις περιοχές θα επανέλθει το ΚΤΕΛ Θεσσαλονίκης, όπως γινόταν πριν από την επέκταση της περιοχής εξυπηρέτησης από τον ΟΑΣΘ, η οποία είχε γίνει σε δύο φ</w:t>
      </w:r>
      <w:r>
        <w:rPr>
          <w:rFonts w:eastAsia="Times New Roman" w:cs="Times New Roman"/>
          <w:szCs w:val="24"/>
        </w:rPr>
        <w:t>άσεις, το 2003 και το 2011.</w:t>
      </w:r>
    </w:p>
    <w:p w14:paraId="09035D0A"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Πώς είναι δυνατόν έναν χρόνο μετά την </w:t>
      </w:r>
      <w:r>
        <w:rPr>
          <w:rFonts w:eastAsia="Times New Roman" w:cs="Times New Roman"/>
          <w:szCs w:val="24"/>
        </w:rPr>
        <w:t>-</w:t>
      </w:r>
      <w:r>
        <w:rPr>
          <w:rFonts w:eastAsia="Times New Roman" w:cs="Times New Roman"/>
          <w:szCs w:val="24"/>
        </w:rPr>
        <w:t>με πολλές τυμπανοκρουσίες</w:t>
      </w:r>
      <w:r>
        <w:rPr>
          <w:rFonts w:eastAsia="Times New Roman" w:cs="Times New Roman"/>
          <w:szCs w:val="24"/>
        </w:rPr>
        <w:t>-</w:t>
      </w:r>
      <w:r>
        <w:rPr>
          <w:rFonts w:eastAsia="Times New Roman" w:cs="Times New Roman"/>
          <w:szCs w:val="24"/>
        </w:rPr>
        <w:t xml:space="preserve"> κρατικοποίηση του ΟΑΣΘ</w:t>
      </w:r>
      <w:r>
        <w:rPr>
          <w:rFonts w:eastAsia="Times New Roman" w:cs="Times New Roman"/>
          <w:szCs w:val="24"/>
        </w:rPr>
        <w:t>,</w:t>
      </w:r>
      <w:r>
        <w:rPr>
          <w:rFonts w:eastAsia="Times New Roman" w:cs="Times New Roman"/>
          <w:szCs w:val="24"/>
        </w:rPr>
        <w:t xml:space="preserve"> η ίδια η Κυβέρνηση να προχωρά τώρα στη μερική επανιδιωτικοποίηση του </w:t>
      </w:r>
      <w:r>
        <w:rPr>
          <w:rFonts w:eastAsia="Times New Roman" w:cs="Times New Roman"/>
          <w:szCs w:val="24"/>
        </w:rPr>
        <w:t>ο</w:t>
      </w:r>
      <w:r>
        <w:rPr>
          <w:rFonts w:eastAsia="Times New Roman" w:cs="Times New Roman"/>
          <w:szCs w:val="24"/>
        </w:rPr>
        <w:t>ργανισμού, εκχωρώντας μέρος του συγκοινωνιακού έργου σε μία ιδιωτική</w:t>
      </w:r>
      <w:r>
        <w:rPr>
          <w:rFonts w:eastAsia="Times New Roman" w:cs="Times New Roman"/>
          <w:szCs w:val="24"/>
        </w:rPr>
        <w:t xml:space="preserve"> εταιρεία και μάλιστα χωρίς διαγωνισμό;</w:t>
      </w:r>
    </w:p>
    <w:p w14:paraId="09035D0B"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για ποιον λόγο είχε διαψεύσει με δηλώσεις του αυτή την εξέλιξη ο Πρόεδρος του ΟΑΣΘ;</w:t>
      </w:r>
    </w:p>
    <w:p w14:paraId="09035D0C"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Στα ζητήματα ενδυνάμωσης της εξωστρέφειας στον τομέα των συγκοινωνιών και της ανάπτυξης νέων οδικών και σταθερών συγκοινωνιώ</w:t>
      </w:r>
      <w:r>
        <w:rPr>
          <w:rFonts w:eastAsia="Times New Roman" w:cs="Times New Roman"/>
          <w:szCs w:val="24"/>
        </w:rPr>
        <w:t>ν δεν υπάρχει επί του πρακτέου κάποια ιδιαίτερη αντίρρηση, αλλά πάγια θέση μας είναι οι συγκοινωνίες να ελέγχονται, να εποπτεύονται και να λειτουργούν με ευθύνη δημόσιων φορέων.</w:t>
      </w:r>
    </w:p>
    <w:p w14:paraId="09035D0D"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θέμα της επιβολής προστίμων σε περίπτωση μη εκτέλεσης δρομολογίων ίσως και </w:t>
      </w:r>
      <w:r>
        <w:rPr>
          <w:rFonts w:eastAsia="Times New Roman" w:cs="Times New Roman"/>
          <w:szCs w:val="24"/>
        </w:rPr>
        <w:t>να μη λύνει τα προβλήματα που θέλει να αντιμετωπίσει η διάταξη. Τίθεται θέμα ελέγχου και καταγγελίας μη εκτέλεσης δρομολογίων και δεν είμαστε σίγουροι ότι με τις παρούσες συνθήκες θα επιβληθούν τόσο εύκολα τα πρόστιμα που προβλέπονται.</w:t>
      </w:r>
    </w:p>
    <w:p w14:paraId="09035D0E"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επόμενη διάταξη πο</w:t>
      </w:r>
      <w:r>
        <w:rPr>
          <w:rFonts w:eastAsia="Times New Roman" w:cs="Times New Roman"/>
          <w:szCs w:val="24"/>
        </w:rPr>
        <w:t xml:space="preserve">υ αφορά την αλληλοεπικάλυψη περιοχών αρμοδιότητας διαφόρων φορέων συγκοινωνιακού έργου </w:t>
      </w:r>
      <w:proofErr w:type="spellStart"/>
      <w:r>
        <w:rPr>
          <w:rFonts w:eastAsia="Times New Roman" w:cs="Times New Roman"/>
          <w:szCs w:val="24"/>
        </w:rPr>
        <w:t>διέπεται</w:t>
      </w:r>
      <w:proofErr w:type="spellEnd"/>
      <w:r>
        <w:rPr>
          <w:rFonts w:eastAsia="Times New Roman" w:cs="Times New Roman"/>
          <w:szCs w:val="24"/>
        </w:rPr>
        <w:t xml:space="preserve"> από το πνεύμα της ελεύθερης αγοράς και ίσως να προκληθούν προβλήματα που έχουν σχέση με το γεγονός ότι οι συμβάσεις προφανώς θα στοχεύουν στο μέγιστο δυνατό κέρ</w:t>
      </w:r>
      <w:r>
        <w:rPr>
          <w:rFonts w:eastAsia="Times New Roman" w:cs="Times New Roman"/>
          <w:szCs w:val="24"/>
        </w:rPr>
        <w:t>δος, πράγμα που μπορεί να οδηγήσει σε δημιουργία ιδιωτικού καρτέλ τιμών, όπως σε άλλους τομείς της φιλελεύθερης οικονομίας.</w:t>
      </w:r>
    </w:p>
    <w:p w14:paraId="09035D0F"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θέσπιση συστημάτων τηλεματικής και ηλεκτρονικού εισιτηρίου μπορεί ενδεχομένως να εξυπηρετήσει τους επιβάτες με καλύτερο τρόπο, αλλ</w:t>
      </w:r>
      <w:r>
        <w:rPr>
          <w:rFonts w:eastAsia="Times New Roman" w:cs="Times New Roman"/>
          <w:szCs w:val="24"/>
        </w:rPr>
        <w:t xml:space="preserve">ά πιθανότατα η διάταξη θα οδηγήσει σε </w:t>
      </w:r>
      <w:proofErr w:type="spellStart"/>
      <w:r>
        <w:rPr>
          <w:rFonts w:eastAsia="Times New Roman" w:cs="Times New Roman"/>
          <w:szCs w:val="24"/>
        </w:rPr>
        <w:t>μετακύλιση</w:t>
      </w:r>
      <w:proofErr w:type="spellEnd"/>
      <w:r>
        <w:rPr>
          <w:rFonts w:eastAsia="Times New Roman" w:cs="Times New Roman"/>
          <w:szCs w:val="24"/>
        </w:rPr>
        <w:t xml:space="preserve"> του κόστους εγκατάστασης στο κόστος των εισιτηρίων.</w:t>
      </w:r>
    </w:p>
    <w:p w14:paraId="09035D10"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την υποχρέωση συμμετοχής των μετόχων στις συνελεύσεις δεν έχουμε να παρατηρήσουμε κάτι σημαντικό. Νομίζουμε ότι είναι αυτονόητο να συμμετέχει κάποιος μ</w:t>
      </w:r>
      <w:r>
        <w:rPr>
          <w:rFonts w:eastAsia="Times New Roman" w:cs="Times New Roman"/>
          <w:szCs w:val="24"/>
        </w:rPr>
        <w:t>έτοχος στις συνελεύσεις της εταιρείας του, καθότι θίγονται και τα δικά του συμφέροντα.</w:t>
      </w:r>
    </w:p>
    <w:p w14:paraId="09035D11"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Διαφωνούμε, όμως, πάντα με τον σε υπερβολικά μεγάλο βαθμό ιδιωτικό χαρακτήρα των συγκοινωνιών.</w:t>
      </w:r>
    </w:p>
    <w:p w14:paraId="09035D12"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Αυτή η τροπολογία εμπεριέχει διατάξεις που μπορούν να θεωρηθούν υπό προϋπο</w:t>
      </w:r>
      <w:r>
        <w:rPr>
          <w:rFonts w:eastAsia="Times New Roman" w:cs="Times New Roman"/>
          <w:szCs w:val="24"/>
        </w:rPr>
        <w:t xml:space="preserve">θέσεις ακόμα και θετικές, αλλά οι αρνητικές διατάξεις υπερισχύουν, σύμφωνα με τη δική μας φιλοσοφία και συνεπώς </w:t>
      </w:r>
      <w:proofErr w:type="spellStart"/>
      <w:r>
        <w:rPr>
          <w:rFonts w:eastAsia="Times New Roman" w:cs="Times New Roman"/>
          <w:szCs w:val="24"/>
        </w:rPr>
        <w:t>τασσόμεθα</w:t>
      </w:r>
      <w:proofErr w:type="spellEnd"/>
      <w:r>
        <w:rPr>
          <w:rFonts w:eastAsia="Times New Roman" w:cs="Times New Roman"/>
          <w:szCs w:val="24"/>
        </w:rPr>
        <w:t xml:space="preserve"> κατά αυτής.</w:t>
      </w:r>
    </w:p>
    <w:p w14:paraId="09035D13"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Εις ό,τι αφορά την τροπολογία με γενικό αριθμό 1768/35, καταργήθηκε η επιθεώρηση, έδωσαν όλα τα πιστοποιητικά στους ιδιώτε</w:t>
      </w:r>
      <w:r>
        <w:rPr>
          <w:rFonts w:eastAsia="Times New Roman" w:cs="Times New Roman"/>
          <w:szCs w:val="24"/>
        </w:rPr>
        <w:t>ς νηογνώμονες και υποβάθμισαν τον ρόλο της επιθεώρησης πλοίων, παίρνοντας την αρμοδιότητα από τον Κλάδο Επιθεώρησης Εμπορικών Πλοίων του Λιμενικού Σώματος λόγω του ναυαγίου του «Αγία Ζώνη», το οποίο, σύμφωνα με το πόρισμα του Εθνικού Μετσόβιου Πολυτεχνείου</w:t>
      </w:r>
      <w:r>
        <w:rPr>
          <w:rFonts w:eastAsia="Times New Roman" w:cs="Times New Roman"/>
          <w:szCs w:val="24"/>
        </w:rPr>
        <w:t>, δεν ήταν ατύχημα.</w:t>
      </w:r>
    </w:p>
    <w:p w14:paraId="09035D14"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w:t>
      </w:r>
      <w:r>
        <w:rPr>
          <w:rFonts w:eastAsia="Times New Roman" w:cs="Times New Roman"/>
          <w:szCs w:val="24"/>
        </w:rPr>
        <w:t>νι λήξεως του χρόνου ομιλίας της κυρίας Βουλευτού</w:t>
      </w:r>
      <w:r w:rsidRPr="00C255F0">
        <w:rPr>
          <w:rFonts w:eastAsia="Times New Roman" w:cs="Times New Roman"/>
          <w:szCs w:val="24"/>
        </w:rPr>
        <w:t>)</w:t>
      </w:r>
    </w:p>
    <w:p w14:paraId="09035D15"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Δώστε μου δυο λεπτά ακόμα, κύριε Πρόεδρε.</w:t>
      </w:r>
    </w:p>
    <w:p w14:paraId="09035D16"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η συγκεκριμένη τροπολογία συνεχίζει την εγκληματική στάση της πολιτικής ηγεσίας του Υπουργείου στο να μην</w:t>
      </w:r>
      <w:r>
        <w:rPr>
          <w:rFonts w:eastAsia="Times New Roman" w:cs="Times New Roman"/>
          <w:szCs w:val="24"/>
        </w:rPr>
        <w:t xml:space="preserve"> ελέγχει το Λιμενικό Σώμα τον Κλάδο Επιθεώρησης Πλοίων και να μετατρέπει το Λιμενικό Σώμα σε κομπάρσο. Τασσόμαστε κατά.</w:t>
      </w:r>
    </w:p>
    <w:p w14:paraId="09035D17"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1769/36, τασσόμαστε κατά.</w:t>
      </w:r>
    </w:p>
    <w:p w14:paraId="09035D18"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Όσον αφορά την τροπολογία με αριθμό 1772/38, θα ψηφίσουμε «</w:t>
      </w:r>
      <w:r>
        <w:rPr>
          <w:rFonts w:eastAsia="Times New Roman" w:cs="Times New Roman"/>
          <w:szCs w:val="24"/>
        </w:rPr>
        <w:t>παρών</w:t>
      </w:r>
      <w:r>
        <w:rPr>
          <w:rFonts w:eastAsia="Times New Roman" w:cs="Times New Roman"/>
          <w:szCs w:val="24"/>
        </w:rPr>
        <w:t xml:space="preserve">». </w:t>
      </w:r>
      <w:r>
        <w:rPr>
          <w:rFonts w:eastAsia="Times New Roman" w:cs="Times New Roman"/>
          <w:szCs w:val="24"/>
        </w:rPr>
        <w:t xml:space="preserve">Αυτή η τροπολογία αφορά ρύθμιση θεμάτων ΕΔΧ αυτοκινήτων και αδειών οδήγησης. </w:t>
      </w:r>
    </w:p>
    <w:p w14:paraId="09035D19"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9035D1A"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w:t>
      </w:r>
      <w:proofErr w:type="spellStart"/>
      <w:r>
        <w:rPr>
          <w:rFonts w:eastAsia="Times New Roman" w:cs="Times New Roman"/>
          <w:szCs w:val="24"/>
        </w:rPr>
        <w:t>Ζαρούλια</w:t>
      </w:r>
      <w:proofErr w:type="spellEnd"/>
      <w:r>
        <w:rPr>
          <w:rFonts w:eastAsia="Times New Roman" w:cs="Times New Roman"/>
          <w:szCs w:val="24"/>
        </w:rPr>
        <w:t xml:space="preserve">. </w:t>
      </w:r>
    </w:p>
    <w:p w14:paraId="09035D1B"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Βλάχο, θέλετε τον λόγο; </w:t>
      </w:r>
    </w:p>
    <w:p w14:paraId="09035D1C"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Όχι, να μιλήσει ο Υπουργός πρώτα. </w:t>
      </w:r>
    </w:p>
    <w:p w14:paraId="09035D1D"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Νομίζω ότι πριν μου είπατε ότι θέλετε να μιλήσετε πριν από τον Υπουργό. Εγώ ζήτησα από τον Υπουργό να μιλήσει και αν κατάλαβα καλά, μου είπε ότι θέλει να σας ακούσει, αλλά…</w:t>
      </w:r>
    </w:p>
    <w:p w14:paraId="09035D1E"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θέλετε να μιλήσετε τώρα;</w:t>
      </w:r>
    </w:p>
    <w:p w14:paraId="09035D1F"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ΒΛ</w:t>
      </w:r>
      <w:r>
        <w:rPr>
          <w:rFonts w:eastAsia="Times New Roman" w:cs="Times New Roman"/>
          <w:b/>
          <w:szCs w:val="24"/>
        </w:rPr>
        <w:t xml:space="preserve">ΑΧΟΣ: </w:t>
      </w:r>
      <w:r>
        <w:rPr>
          <w:rFonts w:eastAsia="Times New Roman" w:cs="Times New Roman"/>
          <w:szCs w:val="24"/>
        </w:rPr>
        <w:t>Εμείς μιλήσαμε, δεν έχει μιλήσει ο Υπουργός</w:t>
      </w:r>
      <w:r>
        <w:rPr>
          <w:rFonts w:eastAsia="Times New Roman" w:cs="Times New Roman"/>
          <w:szCs w:val="24"/>
        </w:rPr>
        <w:t>.</w:t>
      </w:r>
    </w:p>
    <w:p w14:paraId="09035D20"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Το ξέρω, κύριε Βλάχο.</w:t>
      </w:r>
    </w:p>
    <w:p w14:paraId="09035D21"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κύριος Υπουργός είπε, αν κατάλαβα καλά, ότι θα προτιμούσε να μιλήσετε, αλλά δεν υπάρχει κανένας λόγος. Αλλάζουμε τη σειρά.</w:t>
      </w:r>
    </w:p>
    <w:p w14:paraId="09035D22"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Υπουργέ, έχε</w:t>
      </w:r>
      <w:r>
        <w:rPr>
          <w:rFonts w:eastAsia="Times New Roman" w:cs="Times New Roman"/>
          <w:szCs w:val="24"/>
        </w:rPr>
        <w:t xml:space="preserve">τε τον λόγο. </w:t>
      </w:r>
    </w:p>
    <w:p w14:paraId="09035D23"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lastRenderedPageBreak/>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Κύριε Πρόεδρε, εγώ δεν έχω πρόβλημα να μιλήσω τώρα, αρκεί να ξέρω τουλάχιστον αν η Νέα Δημοκρατία ψηφίζει επί της αρχής ή όχι. Επιφυλάχθηκε στις </w:t>
      </w:r>
      <w:r>
        <w:rPr>
          <w:rFonts w:eastAsia="Times New Roman" w:cs="Times New Roman"/>
          <w:szCs w:val="24"/>
        </w:rPr>
        <w:t>ε</w:t>
      </w:r>
      <w:r>
        <w:rPr>
          <w:rFonts w:eastAsia="Times New Roman" w:cs="Times New Roman"/>
          <w:szCs w:val="24"/>
        </w:rPr>
        <w:t xml:space="preserve">πιτροπές να μας το πει στην Ολομέλεια, αλλά </w:t>
      </w:r>
      <w:r>
        <w:rPr>
          <w:rFonts w:eastAsia="Times New Roman" w:cs="Times New Roman"/>
          <w:szCs w:val="24"/>
        </w:rPr>
        <w:t>ακόμη αναρωτιόμαστε τι θα κάνει. Θα το ψηφίσετε; Θα το καταψηφίσετε;</w:t>
      </w:r>
    </w:p>
    <w:p w14:paraId="09035D24"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Κύριε Υπουργέ, αυτά, όταν θα έρθει η ώρα της ψηφοφορίας.</w:t>
      </w:r>
    </w:p>
    <w:p w14:paraId="09035D25"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Όταν έρθει η ώρα της ψήφου. Φαντάζομαι ότι από την τοποθέτησή μου έγινε σαφές το </w:t>
      </w:r>
      <w:r>
        <w:rPr>
          <w:rFonts w:eastAsia="Times New Roman" w:cs="Times New Roman"/>
          <w:szCs w:val="24"/>
        </w:rPr>
        <w:t>τι θα ψηφίσουμε.</w:t>
      </w:r>
    </w:p>
    <w:p w14:paraId="09035D26"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Ναι, κύριε Βλάχο, κατανοούμε.</w:t>
      </w:r>
    </w:p>
    <w:p w14:paraId="09035D27"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09035D28"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Ευχαριστώ, κύριε Πρόεδρε.</w:t>
      </w:r>
    </w:p>
    <w:p w14:paraId="09035D29"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 αρχάς, πριν να ξεκινήσω την ομιλία μου να πω για διευκ</w:t>
      </w:r>
      <w:r>
        <w:rPr>
          <w:rFonts w:eastAsia="Times New Roman" w:cs="Times New Roman"/>
          <w:szCs w:val="24"/>
        </w:rPr>
        <w:t>όλυνσή σας ότι κατατίθεται μία νομοτεχνική βελτίωση.</w:t>
      </w:r>
    </w:p>
    <w:p w14:paraId="09035D2A" w14:textId="77777777" w:rsidR="00850D36" w:rsidRDefault="006A790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δεύτερο εδάφιο του άρθρου 21 του σχεδίου νόμου, μετά τη φράση «της Υπηρεσίας Πολιτικής Προστασίας» και τη φράση «στη Ρυθμιστική Αρχή Λιμένων </w:t>
      </w:r>
      <w:r>
        <w:rPr>
          <w:rFonts w:eastAsia="Times New Roman" w:cs="Times New Roman"/>
          <w:szCs w:val="24"/>
        </w:rPr>
        <w:lastRenderedPageBreak/>
        <w:t>(ΡΑΛ)» προστίθεται η φράση «, στη Δημόσια Αρχή Λιμένων (ΔΑ</w:t>
      </w:r>
      <w:r>
        <w:rPr>
          <w:rFonts w:eastAsia="Times New Roman" w:cs="Times New Roman"/>
          <w:szCs w:val="24"/>
        </w:rPr>
        <w:t xml:space="preserve">Λ)», όπως ζητήθηκε από τον </w:t>
      </w:r>
      <w:r>
        <w:rPr>
          <w:rFonts w:eastAsia="Times New Roman" w:cs="Times New Roman"/>
          <w:szCs w:val="24"/>
        </w:rPr>
        <w:t xml:space="preserve">κ. </w:t>
      </w:r>
      <w:r>
        <w:rPr>
          <w:rFonts w:eastAsia="Times New Roman" w:cs="Times New Roman"/>
          <w:szCs w:val="24"/>
        </w:rPr>
        <w:t xml:space="preserve">Θοδωρή </w:t>
      </w:r>
      <w:proofErr w:type="spellStart"/>
      <w:r>
        <w:rPr>
          <w:rFonts w:eastAsia="Times New Roman" w:cs="Times New Roman"/>
          <w:szCs w:val="24"/>
        </w:rPr>
        <w:t>Δρίτσα</w:t>
      </w:r>
      <w:proofErr w:type="spellEnd"/>
      <w:r>
        <w:rPr>
          <w:rFonts w:eastAsia="Times New Roman" w:cs="Times New Roman"/>
          <w:szCs w:val="24"/>
        </w:rPr>
        <w:t>, τον οποίο συγχαίρω για τις συνεχείς καταγγελίες της Χρυσής Αυγής.</w:t>
      </w:r>
    </w:p>
    <w:p w14:paraId="09035D2B" w14:textId="77777777" w:rsidR="00850D36" w:rsidRDefault="006A7907">
      <w:pPr>
        <w:spacing w:line="600" w:lineRule="auto"/>
        <w:ind w:firstLine="720"/>
        <w:jc w:val="both"/>
        <w:rPr>
          <w:rFonts w:eastAsia="Times New Roman" w:cs="Times New Roman"/>
          <w:szCs w:val="24"/>
        </w:rPr>
      </w:pPr>
      <w:r w:rsidRPr="004B2E64">
        <w:rPr>
          <w:rFonts w:eastAsia="Times New Roman" w:cs="Times New Roman"/>
          <w:szCs w:val="24"/>
        </w:rPr>
        <w:t xml:space="preserve">(Στο σημείο αυτό ο </w:t>
      </w:r>
      <w:r>
        <w:rPr>
          <w:rFonts w:eastAsia="Times New Roman" w:cs="Times New Roman"/>
          <w:szCs w:val="24"/>
        </w:rPr>
        <w:t xml:space="preserve">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 </w:t>
      </w:r>
    </w:p>
    <w:p w14:paraId="09035D2C" w14:textId="77777777" w:rsidR="00850D36" w:rsidRDefault="006A7907">
      <w:pPr>
        <w:tabs>
          <w:tab w:val="left" w:pos="2738"/>
          <w:tab w:val="center" w:pos="4753"/>
          <w:tab w:val="left" w:pos="5723"/>
        </w:tabs>
        <w:spacing w:line="600" w:lineRule="auto"/>
        <w:ind w:firstLine="720"/>
        <w:jc w:val="center"/>
        <w:rPr>
          <w:rFonts w:eastAsia="Times New Roman" w:cs="Times New Roman"/>
          <w:color w:val="FF0000"/>
          <w:szCs w:val="24"/>
        </w:rPr>
      </w:pPr>
      <w:r w:rsidRPr="00B6219C">
        <w:rPr>
          <w:rFonts w:eastAsia="Times New Roman" w:cs="Times New Roman"/>
          <w:color w:val="FF0000"/>
          <w:szCs w:val="24"/>
        </w:rPr>
        <w:t xml:space="preserve">ΑΛΛΑΓΗ </w:t>
      </w:r>
      <w:r w:rsidRPr="00B6219C">
        <w:rPr>
          <w:rFonts w:eastAsia="Times New Roman" w:cs="Times New Roman"/>
          <w:color w:val="FF0000"/>
          <w:szCs w:val="24"/>
        </w:rPr>
        <w:t>ΣΕΛΙΔΑΣ</w:t>
      </w:r>
    </w:p>
    <w:p w14:paraId="09035D2D" w14:textId="77777777" w:rsidR="00850D36" w:rsidRDefault="006A7907">
      <w:pPr>
        <w:tabs>
          <w:tab w:val="left" w:pos="2738"/>
          <w:tab w:val="center" w:pos="4753"/>
          <w:tab w:val="left" w:pos="5723"/>
        </w:tabs>
        <w:spacing w:line="600" w:lineRule="auto"/>
        <w:ind w:firstLine="720"/>
        <w:jc w:val="center"/>
        <w:rPr>
          <w:rFonts w:eastAsia="Times New Roman" w:cs="Times New Roman"/>
          <w:color w:val="FF0000"/>
          <w:szCs w:val="24"/>
        </w:rPr>
      </w:pPr>
      <w:r w:rsidRPr="00B6219C">
        <w:rPr>
          <w:rFonts w:eastAsia="Times New Roman" w:cs="Times New Roman"/>
          <w:color w:val="FF0000"/>
          <w:szCs w:val="24"/>
        </w:rPr>
        <w:t>(Να μπει η σελίδα 284)</w:t>
      </w:r>
    </w:p>
    <w:p w14:paraId="09035D2E" w14:textId="77777777" w:rsidR="00850D36" w:rsidRDefault="006A7907">
      <w:pPr>
        <w:tabs>
          <w:tab w:val="left" w:pos="2738"/>
          <w:tab w:val="center" w:pos="4753"/>
          <w:tab w:val="left" w:pos="5723"/>
        </w:tabs>
        <w:spacing w:line="600" w:lineRule="auto"/>
        <w:ind w:firstLine="720"/>
        <w:jc w:val="center"/>
        <w:rPr>
          <w:rFonts w:eastAsia="Times New Roman" w:cs="Times New Roman"/>
          <w:color w:val="FF0000"/>
          <w:szCs w:val="24"/>
        </w:rPr>
      </w:pPr>
      <w:r w:rsidRPr="00B6219C">
        <w:rPr>
          <w:rFonts w:eastAsia="Times New Roman" w:cs="Times New Roman"/>
          <w:color w:val="FF0000"/>
          <w:szCs w:val="24"/>
        </w:rPr>
        <w:t>ΑΛΛΑΓΗ ΣΕΛΙΔΑΣ</w:t>
      </w:r>
    </w:p>
    <w:p w14:paraId="09035D2F"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sidRPr="00B67E9D">
        <w:rPr>
          <w:rFonts w:eastAsia="Times New Roman"/>
          <w:b/>
          <w:color w:val="000000"/>
          <w:szCs w:val="24"/>
          <w:shd w:val="clear" w:color="auto" w:fill="FFFFFF"/>
        </w:rPr>
        <w:t>ΧΡΗΣΤΟΣ ΣΠΙΡΤΖΗΣ (Υπουργός Υποδομών και Μεταφορών):</w:t>
      </w:r>
      <w:r>
        <w:rPr>
          <w:rFonts w:eastAsia="Times New Roman"/>
          <w:color w:val="000000"/>
          <w:szCs w:val="24"/>
          <w:shd w:val="clear" w:color="auto" w:fill="FFFFFF"/>
        </w:rPr>
        <w:t xml:space="preserve"> Γίνονται, επίσης, δεκτές οι τροπολογίες με γενικό αριθμό 1762 και 1773 για τη ρύθμιση ζητημάτων προσωπικού ελεγκτών εναέριας κυκλοφορίας και την τροποποίηση τ</w:t>
      </w:r>
      <w:r>
        <w:rPr>
          <w:rFonts w:eastAsia="Times New Roman"/>
          <w:color w:val="000000"/>
          <w:szCs w:val="24"/>
          <w:shd w:val="clear" w:color="auto" w:fill="FFFFFF"/>
        </w:rPr>
        <w:t>ου άρθρου 70 του ν.4530/2018.</w:t>
      </w:r>
    </w:p>
    <w:p w14:paraId="09035D30"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Έχει κατατεθεί, επίσης, από τη Δημοκρατική Συμπαράταξη μία τροπολογία – προσθήκη για τις εξετάσεις των υποψήφιων οδηγών και τους εξεταστές, η οποία είναι</w:t>
      </w:r>
      <w:r w:rsidRPr="007D579B">
        <w:rPr>
          <w:rFonts w:eastAsia="Times New Roman"/>
          <w:color w:val="000000"/>
          <w:szCs w:val="24"/>
          <w:shd w:val="clear" w:color="auto" w:fill="FFFFFF"/>
        </w:rPr>
        <w:t>,</w:t>
      </w:r>
      <w:r>
        <w:rPr>
          <w:rFonts w:eastAsia="Times New Roman"/>
          <w:color w:val="000000"/>
          <w:szCs w:val="24"/>
          <w:shd w:val="clear" w:color="auto" w:fill="FFFFFF"/>
        </w:rPr>
        <w:t xml:space="preserve"> περίπου</w:t>
      </w:r>
      <w:r w:rsidRPr="007D579B">
        <w:rPr>
          <w:rFonts w:eastAsia="Times New Roman"/>
          <w:color w:val="000000"/>
          <w:szCs w:val="24"/>
          <w:shd w:val="clear" w:color="auto" w:fill="FFFFFF"/>
        </w:rPr>
        <w:t>,</w:t>
      </w:r>
      <w:r>
        <w:rPr>
          <w:rFonts w:eastAsia="Times New Roman"/>
          <w:color w:val="000000"/>
          <w:szCs w:val="24"/>
          <w:shd w:val="clear" w:color="auto" w:fill="FFFFFF"/>
        </w:rPr>
        <w:t xml:space="preserve"> ενσωματωμένη στο νομοσχέδιο που θα κατατεθεί μέσα στην εβδομάδα, συνάδελφε Τζελέπη, οπότε θα αντιμετωπίσουμε το θέμα ολιστικά.</w:t>
      </w:r>
    </w:p>
    <w:p w14:paraId="09035D31"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Κυρίες και κύριοι συνάδελφοι, το σχέδιο νόμου επιχειρεί δύο μεγάλες βασικές τομές στο θεσμικό πλαίσιο </w:t>
      </w:r>
      <w:proofErr w:type="spellStart"/>
      <w:r>
        <w:rPr>
          <w:rFonts w:eastAsia="Times New Roman"/>
          <w:color w:val="000000"/>
          <w:szCs w:val="24"/>
          <w:shd w:val="clear" w:color="auto" w:fill="FFFFFF"/>
        </w:rPr>
        <w:t>αδειοδότησης</w:t>
      </w:r>
      <w:proofErr w:type="spellEnd"/>
      <w:r>
        <w:rPr>
          <w:rFonts w:eastAsia="Times New Roman"/>
          <w:color w:val="000000"/>
          <w:szCs w:val="24"/>
          <w:shd w:val="clear" w:color="auto" w:fill="FFFFFF"/>
        </w:rPr>
        <w:t xml:space="preserve"> των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και στο θεσμικό πλαίσιο των αστικών μεταφορών.</w:t>
      </w:r>
    </w:p>
    <w:p w14:paraId="09035D32"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στην αρχή της τοποθέτησής μου να ευχαριστήσω όλα τα κόμματα και τους εισηγητές τους για τη συστηματική δουλειά και τις εποικοδομητικές παρατηρήσεις που έγιναν στις </w:t>
      </w:r>
      <w:r>
        <w:rPr>
          <w:rFonts w:eastAsia="Times New Roman"/>
          <w:color w:val="000000"/>
          <w:szCs w:val="24"/>
          <w:shd w:val="clear" w:color="auto" w:fill="FFFFFF"/>
        </w:rPr>
        <w:t>ε</w:t>
      </w:r>
      <w:r>
        <w:rPr>
          <w:rFonts w:eastAsia="Times New Roman"/>
          <w:color w:val="000000"/>
          <w:szCs w:val="24"/>
          <w:shd w:val="clear" w:color="auto" w:fill="FFFFFF"/>
        </w:rPr>
        <w:t>πιτροπές του Κοινοβουλ</w:t>
      </w:r>
      <w:r>
        <w:rPr>
          <w:rFonts w:eastAsia="Times New Roman"/>
          <w:color w:val="000000"/>
          <w:szCs w:val="24"/>
          <w:shd w:val="clear" w:color="auto" w:fill="FFFFFF"/>
        </w:rPr>
        <w:t>ίου είτε ψηφίζουν επί της αρχής, όπως το Ποτάμι και το ΚΙΝΑΛ, είτε όχι.</w:t>
      </w:r>
    </w:p>
    <w:p w14:paraId="09035D33"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Αξιότιμοι συνάδελφοι, θα ήθελα επιγραμματικά να αναφερθώ στο ιστορικό του νομοσχεδίου, μιας και διαμορφώθηκε μετά από εξαντλητική διαβούλευση με όλους τους εμπλεκόμενους και έπειτα από</w:t>
      </w:r>
      <w:r>
        <w:rPr>
          <w:rFonts w:eastAsia="Times New Roman"/>
          <w:color w:val="000000"/>
          <w:szCs w:val="24"/>
          <w:shd w:val="clear" w:color="auto" w:fill="FFFFFF"/>
        </w:rPr>
        <w:t xml:space="preserve"> συστηματική συνεργασία με το Υπουργείο Περιβάλλοντος, το Υπουργείο Ναυτιλίας, το οποίο θέλω να ευχαριστήσω, αλλά και με τις αρμόδιες Διευθύνσεις της Ευρωπαϊκής Επιτροπής.</w:t>
      </w:r>
    </w:p>
    <w:p w14:paraId="09035D34"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Συγκεκριμένα και εν συντομία, θα αναφέρω το χρονικό των ενεργειών που οδήγησαν στην </w:t>
      </w:r>
      <w:r>
        <w:rPr>
          <w:rFonts w:eastAsia="Times New Roman"/>
          <w:color w:val="000000"/>
          <w:szCs w:val="24"/>
          <w:shd w:val="clear" w:color="auto" w:fill="FFFFFF"/>
        </w:rPr>
        <w:t>τελική μορφή του σχεδίου νόμου.</w:t>
      </w:r>
    </w:p>
    <w:p w14:paraId="09035D35" w14:textId="77777777" w:rsidR="00850D36" w:rsidRDefault="006A7907">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Παρουσιάστηκαν οι βασικές αρχές και αποφασίστηκαν στο ΚΥΣΟΙΠ τον Ιούνιο του 2016. Τον Αύγουστο και τον Σεπτέμβριο του 2016 έγινε δημόσια διαβούλευση και μέχρι τον Οκτώβριο του 2016 έγινε επεξεργασία και ενσωμάτωση των σχολίω</w:t>
      </w:r>
      <w:r>
        <w:rPr>
          <w:rFonts w:eastAsia="Times New Roman"/>
          <w:color w:val="000000"/>
          <w:szCs w:val="24"/>
          <w:shd w:val="clear" w:color="auto" w:fill="FFFFFF"/>
        </w:rPr>
        <w:t xml:space="preserve">ν της διαβούλευσης. Στη συνέχεια ψηφίστηκε ο νόμος -που είναι μια μεγάλη </w:t>
      </w:r>
      <w:r>
        <w:rPr>
          <w:rFonts w:eastAsia="Times New Roman"/>
          <w:color w:val="000000"/>
          <w:szCs w:val="24"/>
          <w:shd w:val="clear" w:color="auto" w:fill="FFFFFF"/>
        </w:rPr>
        <w:lastRenderedPageBreak/>
        <w:t xml:space="preserve">τομή- για την </w:t>
      </w:r>
      <w:r w:rsidRPr="007D579B">
        <w:rPr>
          <w:rFonts w:eastAsia="Times New Roman"/>
          <w:color w:val="000000"/>
          <w:szCs w:val="24"/>
          <w:shd w:val="clear" w:color="auto" w:fill="FFFFFF"/>
        </w:rPr>
        <w:t>αναθεώρηση</w:t>
      </w:r>
      <w:r>
        <w:rPr>
          <w:rFonts w:eastAsia="Times New Roman"/>
          <w:color w:val="000000"/>
          <w:szCs w:val="24"/>
          <w:shd w:val="clear" w:color="auto" w:fill="FFFFFF"/>
        </w:rPr>
        <w:t xml:space="preserve"> της Υπηρεσίας Πολιτικής Αεροπορίας. Να θυμίσω ότι η ΑΠΑ δεν είναι ανεξάρτητη αρχή. Είναι δημόσια υπηρεσία με όλες</w:t>
      </w:r>
      <w:r w:rsidRPr="007D579B">
        <w:rPr>
          <w:rFonts w:eastAsia="Times New Roman"/>
          <w:color w:val="000000"/>
          <w:szCs w:val="24"/>
          <w:shd w:val="clear" w:color="auto" w:fill="FFFFFF"/>
        </w:rPr>
        <w:t xml:space="preserve">, </w:t>
      </w:r>
      <w:r>
        <w:rPr>
          <w:rFonts w:eastAsia="Times New Roman"/>
          <w:color w:val="000000"/>
          <w:szCs w:val="24"/>
          <w:shd w:val="clear" w:color="auto" w:fill="FFFFFF"/>
        </w:rPr>
        <w:t>όμως, εκείνες τις διαδικασίες που διασφαλίζ</w:t>
      </w:r>
      <w:r>
        <w:rPr>
          <w:rFonts w:eastAsia="Times New Roman"/>
          <w:color w:val="000000"/>
          <w:szCs w:val="24"/>
          <w:shd w:val="clear" w:color="auto" w:fill="FFFFFF"/>
        </w:rPr>
        <w:t xml:space="preserve">ουν την ανεξαρτησία της διοίκησής της. </w:t>
      </w:r>
      <w:proofErr w:type="spellStart"/>
      <w:r>
        <w:rPr>
          <w:rFonts w:eastAsia="Times New Roman"/>
          <w:color w:val="000000"/>
          <w:szCs w:val="24"/>
          <w:shd w:val="clear" w:color="auto" w:fill="FFFFFF"/>
        </w:rPr>
        <w:t>Επικαιροποιήθηκε</w:t>
      </w:r>
      <w:proofErr w:type="spellEnd"/>
      <w:r>
        <w:rPr>
          <w:rFonts w:eastAsia="Times New Roman"/>
          <w:color w:val="000000"/>
          <w:szCs w:val="24"/>
          <w:shd w:val="clear" w:color="auto" w:fill="FFFFFF"/>
        </w:rPr>
        <w:t xml:space="preserve"> και προσαρμόστηκε ο ίδιος νόμος στα </w:t>
      </w:r>
      <w:proofErr w:type="spellStart"/>
      <w:r>
        <w:rPr>
          <w:rFonts w:eastAsia="Times New Roman"/>
          <w:color w:val="000000"/>
          <w:szCs w:val="24"/>
          <w:shd w:val="clear" w:color="auto" w:fill="FFFFFF"/>
        </w:rPr>
        <w:t>υδατοδρόμια</w:t>
      </w:r>
      <w:proofErr w:type="spellEnd"/>
      <w:r>
        <w:rPr>
          <w:rFonts w:eastAsia="Times New Roman"/>
          <w:color w:val="000000"/>
          <w:szCs w:val="24"/>
          <w:shd w:val="clear" w:color="auto" w:fill="FFFFFF"/>
        </w:rPr>
        <w:t xml:space="preserve">, έγιναν συναντήσεις και συνεργασία με τα αρμόδια Υπουργεία μέχρι τον Φεβρουάριο του 2017, συντάχθηκαν τα προσχέδια των συνοδευτικών εκθέσεων τον Μάρτιο </w:t>
      </w:r>
      <w:r>
        <w:rPr>
          <w:rFonts w:eastAsia="Times New Roman"/>
          <w:color w:val="000000"/>
          <w:szCs w:val="24"/>
          <w:shd w:val="clear" w:color="auto" w:fill="FFFFFF"/>
        </w:rPr>
        <w:t xml:space="preserve">του 2017 και στη συνέχεια άρχισε η διαβούλευση τόσο με την </w:t>
      </w:r>
      <w:r>
        <w:rPr>
          <w:rFonts w:eastAsia="Times New Roman"/>
          <w:color w:val="000000"/>
          <w:szCs w:val="24"/>
          <w:shd w:val="clear" w:color="auto" w:fill="FFFFFF"/>
          <w:lang w:val="en-US"/>
        </w:rPr>
        <w:t>DG</w:t>
      </w:r>
      <w:r w:rsidRPr="007D579B">
        <w:rPr>
          <w:rFonts w:eastAsia="Times New Roman"/>
          <w:color w:val="000000"/>
          <w:szCs w:val="24"/>
          <w:shd w:val="clear" w:color="auto" w:fill="FFFFFF"/>
        </w:rPr>
        <w:t xml:space="preserve"> </w:t>
      </w:r>
      <w:r>
        <w:rPr>
          <w:rFonts w:eastAsia="Times New Roman"/>
          <w:color w:val="000000"/>
          <w:szCs w:val="24"/>
          <w:shd w:val="clear" w:color="auto" w:fill="FFFFFF"/>
          <w:lang w:val="en-US"/>
        </w:rPr>
        <w:t>MOVE</w:t>
      </w:r>
      <w:r>
        <w:rPr>
          <w:rFonts w:eastAsia="Times New Roman"/>
          <w:color w:val="000000"/>
          <w:szCs w:val="24"/>
          <w:shd w:val="clear" w:color="auto" w:fill="FFFFFF"/>
        </w:rPr>
        <w:t xml:space="preserve"> στις αρχές Μαΐου του 2017 όσο και με τους </w:t>
      </w:r>
      <w:r>
        <w:rPr>
          <w:rFonts w:eastAsia="Times New Roman"/>
          <w:color w:val="000000"/>
          <w:szCs w:val="24"/>
          <w:shd w:val="clear" w:color="auto" w:fill="FFFFFF"/>
        </w:rPr>
        <w:t>θ</w:t>
      </w:r>
      <w:r>
        <w:rPr>
          <w:rFonts w:eastAsia="Times New Roman"/>
          <w:color w:val="000000"/>
          <w:szCs w:val="24"/>
          <w:shd w:val="clear" w:color="auto" w:fill="FFFFFF"/>
        </w:rPr>
        <w:t xml:space="preserve">εσμούς. Οι τελευταίες απαντήσεις και η τελική έγκριση δόθηκαν τον Μάιο του 2017. Αυτό αφορά τα </w:t>
      </w:r>
      <w:proofErr w:type="spellStart"/>
      <w:r>
        <w:rPr>
          <w:rFonts w:eastAsia="Times New Roman"/>
          <w:color w:val="000000"/>
          <w:szCs w:val="24"/>
          <w:shd w:val="clear" w:color="auto" w:fill="FFFFFF"/>
        </w:rPr>
        <w:t>υδατοδρόμια</w:t>
      </w:r>
      <w:proofErr w:type="spellEnd"/>
      <w:r>
        <w:rPr>
          <w:rFonts w:eastAsia="Times New Roman"/>
          <w:color w:val="000000"/>
          <w:szCs w:val="24"/>
          <w:shd w:val="clear" w:color="auto" w:fill="FFFFFF"/>
        </w:rPr>
        <w:t>. Για τις αστικές μεταφορές ξεκίνησε η ε</w:t>
      </w:r>
      <w:r>
        <w:rPr>
          <w:rFonts w:eastAsia="Times New Roman"/>
          <w:color w:val="000000"/>
          <w:szCs w:val="24"/>
          <w:shd w:val="clear" w:color="auto" w:fill="FFFFFF"/>
        </w:rPr>
        <w:t>πεξεργασία</w:t>
      </w:r>
      <w:r w:rsidRPr="00FF6081">
        <w:rPr>
          <w:rFonts w:eastAsia="Times New Roman"/>
          <w:color w:val="000000"/>
          <w:szCs w:val="24"/>
          <w:shd w:val="clear" w:color="auto" w:fill="FFFFFF"/>
        </w:rPr>
        <w:t xml:space="preserve"> </w:t>
      </w:r>
      <w:r>
        <w:rPr>
          <w:rFonts w:eastAsia="Times New Roman"/>
          <w:color w:val="000000"/>
          <w:szCs w:val="24"/>
          <w:shd w:val="clear" w:color="auto" w:fill="FFFFFF"/>
        </w:rPr>
        <w:t>από τον Δεκέμβριο του 2017, ενσωματώθηκαν παρατηρήσεις τον Δεκέμβριο και τον Μάρτιο και τον Απρίλιο του 2018 έγινε διαβούλευση με τους φορείς. Στη συνέχεια όλο το νομοσχέδιο πέρασε από την ΚΕΝΕ στις 17 Απριλίου του 2018. Τον Μάιο του 2018 είχαμε</w:t>
      </w:r>
      <w:r>
        <w:rPr>
          <w:rFonts w:eastAsia="Times New Roman"/>
          <w:color w:val="000000"/>
          <w:szCs w:val="24"/>
          <w:shd w:val="clear" w:color="auto" w:fill="FFFFFF"/>
        </w:rPr>
        <w:t xml:space="preserve"> τελικές συναντήσεις με τους φορείς. Το πρακτικό της ΚΕΝΕ είναι στις 27 Απριλίου του 2018 και απεστάλη στη Γενική Γραμματεία της Κυβέρνησης για συλλογή υπογραφών στις 19 Ιουνίου του 2018.</w:t>
      </w:r>
    </w:p>
    <w:p w14:paraId="09035D36" w14:textId="77777777" w:rsidR="00850D36" w:rsidRDefault="006A7907">
      <w:pPr>
        <w:tabs>
          <w:tab w:val="left" w:pos="1470"/>
        </w:tabs>
        <w:spacing w:line="600" w:lineRule="auto"/>
        <w:ind w:firstLine="720"/>
        <w:jc w:val="both"/>
        <w:rPr>
          <w:rFonts w:eastAsia="Times New Roman" w:cs="Times New Roman"/>
          <w:szCs w:val="24"/>
        </w:rPr>
      </w:pPr>
      <w:r>
        <w:rPr>
          <w:rFonts w:eastAsia="Times New Roman"/>
          <w:color w:val="000000"/>
          <w:szCs w:val="24"/>
          <w:shd w:val="clear" w:color="auto" w:fill="FFFFFF"/>
        </w:rPr>
        <w:t>Αγαπητοί συνάδελφοι, με το σχέδιο νόμου επιχειρούμε ένα ολιστικό πλα</w:t>
      </w:r>
      <w:r>
        <w:rPr>
          <w:rFonts w:eastAsia="Times New Roman"/>
          <w:color w:val="000000"/>
          <w:szCs w:val="24"/>
          <w:shd w:val="clear" w:color="auto" w:fill="FFFFFF"/>
        </w:rPr>
        <w:t xml:space="preserve">ίσιο </w:t>
      </w:r>
      <w:proofErr w:type="spellStart"/>
      <w:r>
        <w:rPr>
          <w:rFonts w:eastAsia="Times New Roman"/>
          <w:color w:val="000000"/>
          <w:szCs w:val="24"/>
          <w:shd w:val="clear" w:color="auto" w:fill="FFFFFF"/>
        </w:rPr>
        <w:t>αδειοδότησης</w:t>
      </w:r>
      <w:proofErr w:type="spellEnd"/>
      <w:r>
        <w:rPr>
          <w:rFonts w:eastAsia="Times New Roman"/>
          <w:color w:val="000000"/>
          <w:szCs w:val="24"/>
          <w:shd w:val="clear" w:color="auto" w:fill="FFFFFF"/>
        </w:rPr>
        <w:t xml:space="preserve"> και λειτουργίας των </w:t>
      </w:r>
      <w:proofErr w:type="spellStart"/>
      <w:r>
        <w:rPr>
          <w:rFonts w:eastAsia="Times New Roman"/>
          <w:color w:val="000000"/>
          <w:szCs w:val="24"/>
          <w:shd w:val="clear" w:color="auto" w:fill="FFFFFF"/>
        </w:rPr>
        <w:t>υδατοδρομίων</w:t>
      </w:r>
      <w:proofErr w:type="spellEnd"/>
      <w:r>
        <w:rPr>
          <w:rFonts w:eastAsia="Times New Roman"/>
          <w:color w:val="000000"/>
          <w:szCs w:val="24"/>
          <w:shd w:val="clear" w:color="auto" w:fill="FFFFFF"/>
        </w:rPr>
        <w:t xml:space="preserve">, με κύριο στόχο το εν λόγω μεταφορικό μέσο να αποτελέσει έναν σημαντικό πυλώνα προώθησης των συνδυασμένων μεταφορών και να διασφαλίσει τις κοινωνικές ανάγκες της νησιωτικής Ελλάδας </w:t>
      </w:r>
      <w:r>
        <w:rPr>
          <w:rFonts w:eastAsia="Times New Roman"/>
          <w:color w:val="000000"/>
          <w:szCs w:val="24"/>
          <w:shd w:val="clear" w:color="auto" w:fill="FFFFFF"/>
        </w:rPr>
        <w:lastRenderedPageBreak/>
        <w:t>αλλά και των παράκτιων κ</w:t>
      </w:r>
      <w:r>
        <w:rPr>
          <w:rFonts w:eastAsia="Times New Roman"/>
          <w:color w:val="000000"/>
          <w:szCs w:val="24"/>
          <w:shd w:val="clear" w:color="auto" w:fill="FFFFFF"/>
        </w:rPr>
        <w:t xml:space="preserve">αι παραλίμνιων περιοχών. </w:t>
      </w:r>
      <w:r>
        <w:rPr>
          <w:rFonts w:eastAsia="Times New Roman" w:cs="Times New Roman"/>
          <w:szCs w:val="24"/>
        </w:rPr>
        <w:t>Επιχειρούμε στα μικρά νησιά, που δεν είναι τουριστικά, στις παράκτιες περιοχές, στις παραλίμνιες περιοχές να σπάσουμε την απομόνωση.</w:t>
      </w:r>
    </w:p>
    <w:p w14:paraId="09035D3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Δεύτερον, να δημιουργήσουμε έναν τομέα έντασης που ενισχύει και διευρύνει ουσιαστικά τις υγιείς κα</w:t>
      </w:r>
      <w:r>
        <w:rPr>
          <w:rFonts w:eastAsia="Times New Roman" w:cs="Times New Roman"/>
          <w:szCs w:val="24"/>
        </w:rPr>
        <w:t>ι παραγωγικές δυνάμεις της χώρας και μέσα σε αυτές και το τουριστικό προϊόν και τρίτον να γεφυρώσουμε την ηπειρωτική με τη νησιωτική Ελλάδα προκαλώντας θετικές, κοινωνικές, πολιτισμικές, πολιτιστικές και ανθρωπιστικές παρενέργειες.</w:t>
      </w:r>
    </w:p>
    <w:p w14:paraId="09035D3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να συμβούν τα παραπά</w:t>
      </w:r>
      <w:r>
        <w:rPr>
          <w:rFonts w:eastAsia="Times New Roman" w:cs="Times New Roman"/>
          <w:szCs w:val="24"/>
        </w:rPr>
        <w:t xml:space="preserve">νω, που είναι φαντάζομαι αποδεκτά από όλους, χρειάζεται ένα συνολικό </w:t>
      </w:r>
      <w:proofErr w:type="spellStart"/>
      <w:r>
        <w:rPr>
          <w:rFonts w:eastAsia="Times New Roman" w:cs="Times New Roman"/>
          <w:szCs w:val="24"/>
        </w:rPr>
        <w:t>αδειοδοτικό</w:t>
      </w:r>
      <w:proofErr w:type="spellEnd"/>
      <w:r>
        <w:rPr>
          <w:rFonts w:eastAsia="Times New Roman" w:cs="Times New Roman"/>
          <w:szCs w:val="24"/>
        </w:rPr>
        <w:t xml:space="preserve"> και κανονιστικό πλαίσιο, που με ξεκάθαρο τρόπο να καθορίζει το</w:t>
      </w:r>
      <w:r>
        <w:rPr>
          <w:rFonts w:eastAsia="Times New Roman" w:cs="Times New Roman"/>
          <w:szCs w:val="24"/>
        </w:rPr>
        <w:t>ν</w:t>
      </w:r>
      <w:r>
        <w:rPr>
          <w:rFonts w:eastAsia="Times New Roman" w:cs="Times New Roman"/>
          <w:szCs w:val="24"/>
        </w:rPr>
        <w:t xml:space="preserve"> ρόλο το</w:t>
      </w:r>
      <w:r>
        <w:rPr>
          <w:rFonts w:eastAsia="Times New Roman" w:cs="Times New Roman"/>
          <w:szCs w:val="24"/>
        </w:rPr>
        <w:t>ύ</w:t>
      </w:r>
      <w:r>
        <w:rPr>
          <w:rFonts w:eastAsia="Times New Roman" w:cs="Times New Roman"/>
          <w:szCs w:val="24"/>
        </w:rPr>
        <w:t xml:space="preserve"> κάθε συμβαλλόμενου, να περιγράφει συγκεκριμένα τα δικαιολογητικά του τεχνικού φακέλου, τις διαδικασίες, να απλοποιεί την </w:t>
      </w:r>
      <w:proofErr w:type="spellStart"/>
      <w:r>
        <w:rPr>
          <w:rFonts w:eastAsia="Times New Roman" w:cs="Times New Roman"/>
          <w:szCs w:val="24"/>
        </w:rPr>
        <w:t>αδειοδοτική</w:t>
      </w:r>
      <w:proofErr w:type="spellEnd"/>
      <w:r>
        <w:rPr>
          <w:rFonts w:eastAsia="Times New Roman" w:cs="Times New Roman"/>
          <w:szCs w:val="24"/>
        </w:rPr>
        <w:t xml:space="preserve"> διαδικασία, να ψηφιοποιεί τα εγχειρίδια και τις διαδικασίες και βέβαια να προβλέπει τον ενεργό ρυθμιστικό ρόλο του δημοσίο</w:t>
      </w:r>
      <w:r>
        <w:rPr>
          <w:rFonts w:eastAsia="Times New Roman" w:cs="Times New Roman"/>
          <w:szCs w:val="24"/>
        </w:rPr>
        <w:t xml:space="preserve">υ και όχι τον παθητικό ρόλο, να ενσωματώνει και να </w:t>
      </w:r>
      <w:proofErr w:type="spellStart"/>
      <w:r>
        <w:rPr>
          <w:rFonts w:eastAsia="Times New Roman" w:cs="Times New Roman"/>
          <w:szCs w:val="24"/>
        </w:rPr>
        <w:t>επικαιροποιεί</w:t>
      </w:r>
      <w:proofErr w:type="spellEnd"/>
      <w:r>
        <w:rPr>
          <w:rFonts w:eastAsia="Times New Roman" w:cs="Times New Roman"/>
          <w:szCs w:val="24"/>
        </w:rPr>
        <w:t xml:space="preserve"> όλους τους κανόνες και τις καλές πρακτικές ασφάλειας της αεροπλοΐας και της προστασίας των χρηστών.</w:t>
      </w:r>
    </w:p>
    <w:p w14:paraId="09035D3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Κύριο χαρακτηριστικό, πέραν των όσων αναλυτικά συζητήσαμε, είναι η πολιτική επιλογή διαχωρι</w:t>
      </w:r>
      <w:r>
        <w:rPr>
          <w:rFonts w:eastAsia="Times New Roman" w:cs="Times New Roman"/>
          <w:szCs w:val="24"/>
        </w:rPr>
        <w:t xml:space="preserve">σμού μεταξύ της άδειας ίδρυσης και της άδειας λειτουργίας ενός </w:t>
      </w:r>
      <w:proofErr w:type="spellStart"/>
      <w:r>
        <w:rPr>
          <w:rFonts w:eastAsia="Times New Roman" w:cs="Times New Roman"/>
          <w:szCs w:val="24"/>
        </w:rPr>
        <w:lastRenderedPageBreak/>
        <w:t>υδατοδρομίου</w:t>
      </w:r>
      <w:proofErr w:type="spellEnd"/>
      <w:r>
        <w:rPr>
          <w:rFonts w:eastAsia="Times New Roman" w:cs="Times New Roman"/>
          <w:szCs w:val="24"/>
        </w:rPr>
        <w:t xml:space="preserve">, που έγινε με βάση την προηγούμενη εμπειρία που υπάρχει από τους δύο προηγούμενους νόμους των προηγούμενων κυβερνήσεων, που είδαμε ότι δεν μπορούσαν πραγματικά να εκδοθούν γρήγορα </w:t>
      </w:r>
      <w:r>
        <w:rPr>
          <w:rFonts w:eastAsia="Times New Roman" w:cs="Times New Roman"/>
          <w:szCs w:val="24"/>
        </w:rPr>
        <w:t>οι ενιαίες άδειες.</w:t>
      </w:r>
    </w:p>
    <w:p w14:paraId="09035D3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Συγκεκριμένα, οι ρυθμίσεις του </w:t>
      </w:r>
      <w:r>
        <w:rPr>
          <w:rFonts w:eastAsia="Times New Roman" w:cs="Times New Roman"/>
          <w:szCs w:val="24"/>
        </w:rPr>
        <w:t xml:space="preserve">πρώτου </w:t>
      </w:r>
      <w:r>
        <w:rPr>
          <w:rFonts w:eastAsia="Times New Roman" w:cs="Times New Roman"/>
          <w:szCs w:val="24"/>
        </w:rPr>
        <w:t xml:space="preserve">μέρους προβλέπουν την άδεια ίδρυσης </w:t>
      </w:r>
      <w:proofErr w:type="spellStart"/>
      <w:r>
        <w:rPr>
          <w:rFonts w:eastAsia="Times New Roman" w:cs="Times New Roman"/>
          <w:szCs w:val="24"/>
        </w:rPr>
        <w:t>υδατοδρομίου</w:t>
      </w:r>
      <w:proofErr w:type="spellEnd"/>
      <w:r>
        <w:rPr>
          <w:rFonts w:eastAsia="Times New Roman" w:cs="Times New Roman"/>
          <w:szCs w:val="24"/>
        </w:rPr>
        <w:t xml:space="preserve"> που χορηγείται μόνο στο δημόσιο, σε νομικά πρόσωπα δημοσίου δικαίου,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t>πρώτου</w:t>
      </w:r>
      <w:r>
        <w:rPr>
          <w:rFonts w:eastAsia="Times New Roman" w:cs="Times New Roman"/>
          <w:szCs w:val="24"/>
        </w:rPr>
        <w:t xml:space="preserve"> και </w:t>
      </w:r>
      <w:r>
        <w:rPr>
          <w:rFonts w:eastAsia="Times New Roman" w:cs="Times New Roman"/>
          <w:szCs w:val="24"/>
        </w:rPr>
        <w:t>δεύτερου β</w:t>
      </w:r>
      <w:r>
        <w:rPr>
          <w:rFonts w:eastAsia="Times New Roman" w:cs="Times New Roman"/>
          <w:szCs w:val="24"/>
        </w:rPr>
        <w:t xml:space="preserve">αθμού, σε νομικά πρόσωπα ιδιωτικού </w:t>
      </w:r>
      <w:r>
        <w:rPr>
          <w:rFonts w:eastAsia="Times New Roman" w:cs="Times New Roman"/>
          <w:szCs w:val="24"/>
        </w:rPr>
        <w:t>δικαίου που έχει την πλειοψηφία των μετοχών το δημόσιο. Είναι προφανές γιατί γίνεται αυτό. Γίνεται, σε μία σειρά από δραστηριότητες, στις χώρες που τιμούν τον εαυτό τους και θα το εξηγήσω στη συνέχεια.</w:t>
      </w:r>
    </w:p>
    <w:p w14:paraId="09035D3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Διευκολύνεται η διαδικασία περιβαλλοντικής </w:t>
      </w:r>
      <w:proofErr w:type="spellStart"/>
      <w:r>
        <w:rPr>
          <w:rFonts w:eastAsia="Times New Roman" w:cs="Times New Roman"/>
          <w:szCs w:val="24"/>
        </w:rPr>
        <w:t>αδειοδότηση</w:t>
      </w:r>
      <w:r>
        <w:rPr>
          <w:rFonts w:eastAsia="Times New Roman" w:cs="Times New Roman"/>
          <w:szCs w:val="24"/>
        </w:rPr>
        <w:t>ς</w:t>
      </w:r>
      <w:proofErr w:type="spellEnd"/>
      <w:r>
        <w:rPr>
          <w:rFonts w:eastAsia="Times New Roman" w:cs="Times New Roman"/>
          <w:szCs w:val="24"/>
        </w:rPr>
        <w:t>, θεσμοθετείται η δυνατότητα χρήσης της περιοχής του λιμένα. Δεν υπήρχαν αυτά, δηλαδή ένα υδροπλάνο δεν μπορούσε να χρησιμοποιήσει -ακόμη και σε έκτακτες καταστάσεις, ακραίων καιρικών φαινομένων- τις εγκαταστάσεις του λιμένα, να προσθαλασσωθεί ή να αποθαλ</w:t>
      </w:r>
      <w:r>
        <w:rPr>
          <w:rFonts w:eastAsia="Times New Roman" w:cs="Times New Roman"/>
          <w:szCs w:val="24"/>
        </w:rPr>
        <w:t>ασσωθεί μέσα από τον λιμάνι.</w:t>
      </w:r>
    </w:p>
    <w:p w14:paraId="09035D3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βέβαια, διαχωρίζεται η διαδικασία σε δύο στάδια. Απλοποιούνται τα απαιτούμενα νομιμοποιητικά, ενισχύονται τα μέτρα ασφαλείας για τα </w:t>
      </w:r>
      <w:proofErr w:type="spellStart"/>
      <w:r>
        <w:rPr>
          <w:rFonts w:eastAsia="Times New Roman" w:cs="Times New Roman"/>
          <w:szCs w:val="24"/>
        </w:rPr>
        <w:t>υδατοδρόμια</w:t>
      </w:r>
      <w:proofErr w:type="spellEnd"/>
      <w:r>
        <w:rPr>
          <w:rFonts w:eastAsia="Times New Roman" w:cs="Times New Roman"/>
          <w:szCs w:val="24"/>
        </w:rPr>
        <w:t>, δια</w:t>
      </w:r>
      <w:r>
        <w:rPr>
          <w:rFonts w:eastAsia="Times New Roman" w:cs="Times New Roman"/>
          <w:szCs w:val="24"/>
        </w:rPr>
        <w:lastRenderedPageBreak/>
        <w:t>χωρίζεται η διαδικασία σε έγκριση εγχειριδίων, θεσμοθετείται και υλοποιείτα</w:t>
      </w:r>
      <w:r>
        <w:rPr>
          <w:rFonts w:eastAsia="Times New Roman" w:cs="Times New Roman"/>
          <w:szCs w:val="24"/>
        </w:rPr>
        <w:t xml:space="preserve">ι ηλεκτρονικό σύστημα παρακολούθησης των αδειών και βέβαια τα τιμολόγια των υπηρεσιών των </w:t>
      </w:r>
      <w:proofErr w:type="spellStart"/>
      <w:r>
        <w:rPr>
          <w:rFonts w:eastAsia="Times New Roman" w:cs="Times New Roman"/>
          <w:szCs w:val="24"/>
        </w:rPr>
        <w:t>υδατοδρομίων</w:t>
      </w:r>
      <w:proofErr w:type="spellEnd"/>
      <w:r>
        <w:rPr>
          <w:rFonts w:eastAsia="Times New Roman" w:cs="Times New Roman"/>
          <w:szCs w:val="24"/>
        </w:rPr>
        <w:t>.</w:t>
      </w:r>
    </w:p>
    <w:p w14:paraId="09035D3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ακούω την κριτική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ς για το σχέδιο νόμου περί δήθεν καθυστερήσεων, περί ολιγωριών στην ανάπτυξη λειτουρ</w:t>
      </w:r>
      <w:r>
        <w:rPr>
          <w:rFonts w:eastAsia="Times New Roman" w:cs="Times New Roman"/>
          <w:szCs w:val="24"/>
        </w:rPr>
        <w:t xml:space="preserve">γίας </w:t>
      </w:r>
      <w:proofErr w:type="spellStart"/>
      <w:r>
        <w:rPr>
          <w:rFonts w:eastAsia="Times New Roman" w:cs="Times New Roman"/>
          <w:szCs w:val="24"/>
        </w:rPr>
        <w:t>υδατοδρομίων</w:t>
      </w:r>
      <w:proofErr w:type="spellEnd"/>
      <w:r>
        <w:rPr>
          <w:rFonts w:eastAsia="Times New Roman" w:cs="Times New Roman"/>
          <w:szCs w:val="24"/>
        </w:rPr>
        <w:t>, περί δογματισμού και κρατισμού.</w:t>
      </w:r>
    </w:p>
    <w:p w14:paraId="09035D3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υπήρχε θεσμικό πλαίσιο για τα </w:t>
      </w:r>
      <w:proofErr w:type="spellStart"/>
      <w:r>
        <w:rPr>
          <w:rFonts w:eastAsia="Times New Roman" w:cs="Times New Roman"/>
          <w:szCs w:val="24"/>
        </w:rPr>
        <w:t>υδατοδρόμια</w:t>
      </w:r>
      <w:proofErr w:type="spellEnd"/>
      <w:r>
        <w:rPr>
          <w:rFonts w:eastAsia="Times New Roman" w:cs="Times New Roman"/>
          <w:szCs w:val="24"/>
        </w:rPr>
        <w:t xml:space="preserve"> και ο ν.3333/2005 με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w:t>
      </w:r>
      <w:r w:rsidRPr="006B5B37">
        <w:rPr>
          <w:rFonts w:eastAsia="Times New Roman" w:cs="Times New Roman"/>
          <w:szCs w:val="24"/>
        </w:rPr>
        <w:t>Νέας Δημοκρατίας</w:t>
      </w:r>
      <w:r>
        <w:rPr>
          <w:rFonts w:eastAsia="Times New Roman" w:cs="Times New Roman"/>
          <w:szCs w:val="24"/>
        </w:rPr>
        <w:t xml:space="preserve"> και ο ν.4146/2013 με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w:t>
      </w:r>
      <w:r w:rsidRPr="006B5B37">
        <w:rPr>
          <w:rFonts w:eastAsia="Times New Roman" w:cs="Times New Roman"/>
          <w:szCs w:val="24"/>
        </w:rPr>
        <w:t>Νέας Δημοκρατίας</w:t>
      </w:r>
      <w:r>
        <w:rPr>
          <w:rFonts w:eastAsia="Times New Roman" w:cs="Times New Roman"/>
          <w:szCs w:val="24"/>
        </w:rPr>
        <w:t>. Τα αποτελέσματα; Όλες και όλες είκοσι επτά αι</w:t>
      </w:r>
      <w:r>
        <w:rPr>
          <w:rFonts w:eastAsia="Times New Roman" w:cs="Times New Roman"/>
          <w:szCs w:val="24"/>
        </w:rPr>
        <w:t>τήσεις. Όλες και όλες τρεις άδειες, η μία το 2014, η άλλη το 2015</w:t>
      </w:r>
      <w:r>
        <w:rPr>
          <w:rFonts w:eastAsia="Times New Roman" w:cs="Times New Roman"/>
          <w:szCs w:val="24"/>
        </w:rPr>
        <w:t>.</w:t>
      </w:r>
    </w:p>
    <w:p w14:paraId="09035D3F" w14:textId="77777777" w:rsidR="00850D36" w:rsidRDefault="006A7907">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Υπουργού</w:t>
      </w:r>
      <w:r w:rsidRPr="009A65EF">
        <w:rPr>
          <w:rFonts w:eastAsia="Times New Roman" w:cs="Times New Roman"/>
          <w:szCs w:val="24"/>
        </w:rPr>
        <w:t>)</w:t>
      </w:r>
    </w:p>
    <w:p w14:paraId="09035D4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Κύριε Πρόεδρε, τα μισά λεπτά ήταν η παρουσίαση των νομοτεχνικών.</w:t>
      </w:r>
    </w:p>
    <w:p w14:paraId="09035D4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Τρεις ενιαίες άδειες και οι τρεις σε δημ</w:t>
      </w:r>
      <w:r>
        <w:rPr>
          <w:rFonts w:eastAsia="Times New Roman" w:cs="Times New Roman"/>
          <w:szCs w:val="24"/>
        </w:rPr>
        <w:t>όσιους φορείς. Πραγματικά δεν καταλαβαίνω γιατί ασκείτε αυτή την κριτική, εκτός αν θέλετε να κάνετε την αυτοκριτική σας. Αν ισχύει το δεύτερο, σας δίνω συγχαρητήρια! Γιατί απέτυχε αυτό το εγχείρημα και ποιες είναι οι διαφορές που έχουμε;</w:t>
      </w:r>
    </w:p>
    <w:p w14:paraId="09035D4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w:t>
      </w:r>
      <w:r>
        <w:rPr>
          <w:rFonts w:eastAsia="Times New Roman" w:cs="Times New Roman"/>
          <w:szCs w:val="24"/>
        </w:rPr>
        <w:t xml:space="preserve">ι της </w:t>
      </w:r>
      <w:r w:rsidRPr="006B5B37">
        <w:rPr>
          <w:rFonts w:eastAsia="Times New Roman" w:cs="Times New Roman"/>
          <w:szCs w:val="24"/>
        </w:rPr>
        <w:t>Νέας Δημοκρατίας</w:t>
      </w:r>
      <w:r>
        <w:rPr>
          <w:rFonts w:eastAsia="Times New Roman" w:cs="Times New Roman"/>
          <w:szCs w:val="24"/>
        </w:rPr>
        <w:t>, δεν είστε υπέρ του ιδιωτικού τομέα, όπως θέλετε να λέτε. Είστε υπέρ ενός ανεξέλεγκτου ιδιωτικού τομέα, είστε υπέρ της αυτορρύθμισης της αγοράς. Και αυτό στη σύγχρονη εποχή, αυτός ο ακραίος νεοφιλελευθερισμός πέραν του ότι μας έχει ο</w:t>
      </w:r>
      <w:r>
        <w:rPr>
          <w:rFonts w:eastAsia="Times New Roman" w:cs="Times New Roman"/>
          <w:szCs w:val="24"/>
        </w:rPr>
        <w:t>δηγήσει σε μία βαθιά οικονομική κρίση, έχει επίσης αποτύχει.</w:t>
      </w:r>
    </w:p>
    <w:p w14:paraId="09035D4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Ένας από τους τομείς στους οποίους έχει αποτύχει, είναι και τα </w:t>
      </w:r>
      <w:proofErr w:type="spellStart"/>
      <w:r>
        <w:rPr>
          <w:rFonts w:eastAsia="Times New Roman" w:cs="Times New Roman"/>
          <w:szCs w:val="24"/>
        </w:rPr>
        <w:t>υδατοδρόμια</w:t>
      </w:r>
      <w:proofErr w:type="spellEnd"/>
      <w:r>
        <w:rPr>
          <w:rFonts w:eastAsia="Times New Roman" w:cs="Times New Roman"/>
          <w:szCs w:val="24"/>
        </w:rPr>
        <w:t>. Να δούμε, λοιπόν, τι γινόταν τα προηγούμενα χρόνια σε αυτή τη λογική. Γινόταν εμπορία αδειών σε όλες τις ανανεώσιμες πη</w:t>
      </w:r>
      <w:r>
        <w:rPr>
          <w:rFonts w:eastAsia="Times New Roman" w:cs="Times New Roman"/>
          <w:szCs w:val="24"/>
        </w:rPr>
        <w:t xml:space="preserve">γές ενέργειας για χρόνια. Δεν αναπτύσσονταν στη χώρα, γιατί το ζητούμενο δεν ήταν να φτιάξουμε αιολικά ή </w:t>
      </w:r>
      <w:proofErr w:type="spellStart"/>
      <w:r>
        <w:rPr>
          <w:rFonts w:eastAsia="Times New Roman" w:cs="Times New Roman"/>
          <w:szCs w:val="24"/>
        </w:rPr>
        <w:t>φωτοβολταϊκά</w:t>
      </w:r>
      <w:proofErr w:type="spellEnd"/>
      <w:r>
        <w:rPr>
          <w:rFonts w:eastAsia="Times New Roman" w:cs="Times New Roman"/>
          <w:szCs w:val="24"/>
        </w:rPr>
        <w:t xml:space="preserve"> πάρκα, αλλά να εμπορεύονται κάποιοι τις άδειες.</w:t>
      </w:r>
    </w:p>
    <w:p w14:paraId="09035D4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Το ίδιο ακριβώς είχε γίνει με τα </w:t>
      </w:r>
      <w:proofErr w:type="spellStart"/>
      <w:r>
        <w:rPr>
          <w:rFonts w:eastAsia="Times New Roman" w:cs="Times New Roman"/>
          <w:szCs w:val="24"/>
        </w:rPr>
        <w:t>υδατοδρόμια</w:t>
      </w:r>
      <w:proofErr w:type="spellEnd"/>
      <w:r>
        <w:rPr>
          <w:rFonts w:eastAsia="Times New Roman" w:cs="Times New Roman"/>
          <w:szCs w:val="24"/>
        </w:rPr>
        <w:t>. Πώς βλέπετε να αντιμετωπίζεται αυτό το πρόβλ</w:t>
      </w:r>
      <w:r>
        <w:rPr>
          <w:rFonts w:eastAsia="Times New Roman" w:cs="Times New Roman"/>
          <w:szCs w:val="24"/>
        </w:rPr>
        <w:t xml:space="preserve">ημα; Θα έχουμε ολιστικό σχεδιασμό στη χώρα για τα </w:t>
      </w:r>
      <w:proofErr w:type="spellStart"/>
      <w:r>
        <w:rPr>
          <w:rFonts w:eastAsia="Times New Roman" w:cs="Times New Roman"/>
          <w:szCs w:val="24"/>
        </w:rPr>
        <w:t>υδατοδρόμια</w:t>
      </w:r>
      <w:proofErr w:type="spellEnd"/>
      <w:r>
        <w:rPr>
          <w:rFonts w:eastAsia="Times New Roman" w:cs="Times New Roman"/>
          <w:szCs w:val="24"/>
        </w:rPr>
        <w:t xml:space="preserve"> ή όχι; Θα έχουμε </w:t>
      </w:r>
      <w:proofErr w:type="spellStart"/>
      <w:r>
        <w:rPr>
          <w:rFonts w:eastAsia="Times New Roman" w:cs="Times New Roman"/>
          <w:szCs w:val="24"/>
        </w:rPr>
        <w:t>υδατοδρόμια</w:t>
      </w:r>
      <w:proofErr w:type="spellEnd"/>
      <w:r>
        <w:rPr>
          <w:rFonts w:eastAsia="Times New Roman" w:cs="Times New Roman"/>
          <w:szCs w:val="24"/>
        </w:rPr>
        <w:t xml:space="preserve"> εκεί που δεν έχουμε εμπορικές ή τουριστικές περιοχές; Θα έχουμε </w:t>
      </w:r>
      <w:proofErr w:type="spellStart"/>
      <w:r>
        <w:rPr>
          <w:rFonts w:eastAsia="Times New Roman" w:cs="Times New Roman"/>
          <w:szCs w:val="24"/>
        </w:rPr>
        <w:t>υδατοδρόμια</w:t>
      </w:r>
      <w:proofErr w:type="spellEnd"/>
      <w:r>
        <w:rPr>
          <w:rFonts w:eastAsia="Times New Roman" w:cs="Times New Roman"/>
          <w:szCs w:val="24"/>
        </w:rPr>
        <w:t xml:space="preserve">, εάν ο ιδιώτης για οποιονδήποτε λόγο μετά την ίδρυση και την κατασκευή του σταματήσει τη </w:t>
      </w:r>
      <w:r>
        <w:rPr>
          <w:rFonts w:eastAsia="Times New Roman" w:cs="Times New Roman"/>
          <w:szCs w:val="24"/>
        </w:rPr>
        <w:t>λειτουργία του;</w:t>
      </w:r>
    </w:p>
    <w:p w14:paraId="09035D4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Αυτές οι απαντήσεις προφανώς δεν δίνονται από τη Νέα Δημοκρατία. Μας κατηγορούν ότι δεν δίνουμε δικαίωμα στον ιδιώτη να ιδρύσει </w:t>
      </w:r>
      <w:proofErr w:type="spellStart"/>
      <w:r>
        <w:rPr>
          <w:rFonts w:eastAsia="Times New Roman" w:cs="Times New Roman"/>
          <w:szCs w:val="24"/>
        </w:rPr>
        <w:t>υδατοδρόμια</w:t>
      </w:r>
      <w:proofErr w:type="spellEnd"/>
      <w:r>
        <w:rPr>
          <w:rFonts w:eastAsia="Times New Roman" w:cs="Times New Roman"/>
          <w:szCs w:val="24"/>
        </w:rPr>
        <w:t>, αλλά μόνο να τα λειτουργήσει.</w:t>
      </w:r>
    </w:p>
    <w:p w14:paraId="09035D4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Πρέπει η Νέα Δημοκρατία να θυμηθεί τον εαυτό της, το Σύνταγμα του 197</w:t>
      </w:r>
      <w:r>
        <w:rPr>
          <w:rFonts w:eastAsia="Times New Roman" w:cs="Times New Roman"/>
          <w:szCs w:val="24"/>
        </w:rPr>
        <w:t>4, την προστασία του αιγιαλού και της παραλίας και να εγκαταλείψει τις ακραίες εκδοχές του νεοφιλελευθερισμού. Γιατί κόπτεσθε αν οι άδειες ίδρυσης είναι στον ιδιωτικό τομέα;</w:t>
      </w:r>
    </w:p>
    <w:p w14:paraId="09035D4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Να δούμε, λοιπόν, τι έγινε μέχρι τώρα. Να δούμε τι έγινε στην Κέρκυρα. Στην Κέρκυρ</w:t>
      </w:r>
      <w:r>
        <w:rPr>
          <w:rFonts w:eastAsia="Times New Roman" w:cs="Times New Roman"/>
          <w:szCs w:val="24"/>
        </w:rPr>
        <w:t xml:space="preserve">α και στους Παξούς εκδόθηκαν δύο άδειες </w:t>
      </w:r>
      <w:proofErr w:type="spellStart"/>
      <w:r>
        <w:rPr>
          <w:rFonts w:eastAsia="Times New Roman" w:cs="Times New Roman"/>
          <w:szCs w:val="24"/>
        </w:rPr>
        <w:t>υδατοδρομίων</w:t>
      </w:r>
      <w:proofErr w:type="spellEnd"/>
      <w:r>
        <w:rPr>
          <w:rFonts w:eastAsia="Times New Roman" w:cs="Times New Roman"/>
          <w:szCs w:val="24"/>
        </w:rPr>
        <w:t xml:space="preserve">. Και οι δύο είναι σε δημόσιο φορέα, στο Λιμενικό Ταμείο και τα δύο </w:t>
      </w:r>
      <w:proofErr w:type="spellStart"/>
      <w:r>
        <w:rPr>
          <w:rFonts w:eastAsia="Times New Roman" w:cs="Times New Roman"/>
          <w:szCs w:val="24"/>
        </w:rPr>
        <w:t>υδατοδρόμια</w:t>
      </w:r>
      <w:proofErr w:type="spellEnd"/>
      <w:r>
        <w:rPr>
          <w:rFonts w:eastAsia="Times New Roman" w:cs="Times New Roman"/>
          <w:szCs w:val="24"/>
        </w:rPr>
        <w:t>. Γιατί πάμε με αυτές τις διαδικασίες; Πάμε, γιατί αμέσως μετά έγινε, απ’ ό,τι μάθαμε, μια πρόσκληση ενδιαφέροντος -όχι διαγω</w:t>
      </w:r>
      <w:r>
        <w:rPr>
          <w:rFonts w:eastAsia="Times New Roman" w:cs="Times New Roman"/>
          <w:szCs w:val="24"/>
        </w:rPr>
        <w:t xml:space="preserve">νιστική διαδικασία- και μετά από την πρόσκληση ενδιαφέροντος, που ενδιαφέρθηκε ένας, έγινε μια κοινή εταιρεία μεταξύ του Λιμενικού Ταμείου και του ενός ενδιαφερόμενου χωρίς διαγωνιστική διαδικασία, </w:t>
      </w:r>
      <w:r>
        <w:rPr>
          <w:rFonts w:eastAsia="Times New Roman" w:cs="Times New Roman"/>
          <w:szCs w:val="24"/>
        </w:rPr>
        <w:t>π</w:t>
      </w:r>
      <w:r>
        <w:rPr>
          <w:rFonts w:eastAsia="Times New Roman" w:cs="Times New Roman"/>
          <w:szCs w:val="24"/>
        </w:rPr>
        <w:t>ου στην εταιρεία αυτή είχε 51% ο ιδιώτης, 49% το Λιμενικό</w:t>
      </w:r>
      <w:r>
        <w:rPr>
          <w:rFonts w:eastAsia="Times New Roman" w:cs="Times New Roman"/>
          <w:szCs w:val="24"/>
        </w:rPr>
        <w:t xml:space="preserve"> Ταμείο και είχαμε και έναν νεολογισμό: Είχαμε 52% των εσόδων στο Λιμενικό Ταμείο και το υπόλοιπο 48% στον ιδιώτη. Είναι να τρελαίνεσαι! Ποια είναι η διαφάνεια που είχε θεσμοθετηθεί με τους προηγούμενους νόμους; Ποιοι είναι οι κανόνες υγιούς ανταγωνισμού; </w:t>
      </w:r>
      <w:r>
        <w:rPr>
          <w:rFonts w:eastAsia="Times New Roman" w:cs="Times New Roman"/>
          <w:szCs w:val="24"/>
        </w:rPr>
        <w:t>Πώς διασφαλίζονται οι κοινωνικές ανάγκες; Τίποτα από αυτά. Μιλάμε για εκεί όπου ενδιαφέρονταν…</w:t>
      </w:r>
    </w:p>
    <w:p w14:paraId="09035D48"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Παραδοχή του </w:t>
      </w:r>
      <w:r>
        <w:rPr>
          <w:rFonts w:eastAsia="Times New Roman" w:cs="Times New Roman"/>
          <w:szCs w:val="24"/>
        </w:rPr>
        <w:t>δ</w:t>
      </w:r>
      <w:r>
        <w:rPr>
          <w:rFonts w:eastAsia="Times New Roman" w:cs="Times New Roman"/>
          <w:szCs w:val="24"/>
        </w:rPr>
        <w:t>ημοσίου ότι δεν μπορεί να το διαχειριστεί είναι αυτό.</w:t>
      </w:r>
    </w:p>
    <w:p w14:paraId="09035D49" w14:textId="77777777" w:rsidR="00850D36" w:rsidRDefault="006A7907">
      <w:pPr>
        <w:spacing w:line="600" w:lineRule="auto"/>
        <w:ind w:firstLine="720"/>
        <w:jc w:val="both"/>
        <w:rPr>
          <w:rFonts w:eastAsia="Times New Roman" w:cs="Times New Roman"/>
          <w:szCs w:val="24"/>
        </w:rPr>
      </w:pPr>
      <w:r w:rsidRPr="00243B03">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Όχι. Αυτό είναι παραδοχή ότι η αυτορρυθμιζόμενη αγορά, που προωθείται ως πολιτική, αποτυγχάνει, γιατί η υγιής αγορά θέλει ένα ελληνικό δημόσιο, ένα κράτος που να διασφαλίζει τους υγιείς κανόνες, να προστατεύει τις κοινωνικές ανάγκες, να έχει ένα διαφανές </w:t>
      </w:r>
      <w:r>
        <w:rPr>
          <w:rFonts w:eastAsia="Times New Roman" w:cs="Times New Roman"/>
          <w:szCs w:val="24"/>
        </w:rPr>
        <w:t>πλαίσιο. Δεν πιστεύω ότι ο κ. Βλάχος είναι σε αυτή τη λογική, αλλά τι να κάνει;</w:t>
      </w:r>
    </w:p>
    <w:p w14:paraId="09035D4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Όταν λέμε ότι κάποιοι στενοχωριούνται που βγήκαμε από το μνημόνιο, αυτά αναδεικνύονται τώρα, με τέτοια νομοσχέδια αναπτυξιακά. Βρήκαμε έτοιμο το 2015 ένα σχέδιο νόμου στη λογικ</w:t>
      </w:r>
      <w:r>
        <w:rPr>
          <w:rFonts w:eastAsia="Times New Roman" w:cs="Times New Roman"/>
          <w:szCs w:val="24"/>
        </w:rPr>
        <w:t xml:space="preserve">ή που στηρίζει σήμερα η Νέα Δημοκρατία. Τι λέει, δηλαδή; Έχουμε τον όρο «υδάτινα πεδία». Τα υδάτινα πεδία δεν είναι </w:t>
      </w:r>
      <w:proofErr w:type="spellStart"/>
      <w:r>
        <w:rPr>
          <w:rFonts w:eastAsia="Times New Roman" w:cs="Times New Roman"/>
          <w:szCs w:val="24"/>
        </w:rPr>
        <w:t>υδατοδρόμια</w:t>
      </w:r>
      <w:proofErr w:type="spellEnd"/>
      <w:r>
        <w:rPr>
          <w:rFonts w:eastAsia="Times New Roman" w:cs="Times New Roman"/>
          <w:szCs w:val="24"/>
        </w:rPr>
        <w:t xml:space="preserve">. Τα υδάτινα πεδία είναι μια καθορισμένη περιοχή όπου μπορεί να προσθαλασσωθεί χωρίς </w:t>
      </w:r>
      <w:proofErr w:type="spellStart"/>
      <w:r>
        <w:rPr>
          <w:rFonts w:eastAsia="Times New Roman" w:cs="Times New Roman"/>
          <w:szCs w:val="24"/>
        </w:rPr>
        <w:t>υδατοδρόμιο</w:t>
      </w:r>
      <w:proofErr w:type="spellEnd"/>
      <w:r>
        <w:rPr>
          <w:rFonts w:eastAsia="Times New Roman" w:cs="Times New Roman"/>
          <w:szCs w:val="24"/>
        </w:rPr>
        <w:t xml:space="preserve"> ένα υδροπλάνο. Αυτό λέγαμε στην </w:t>
      </w:r>
      <w:r>
        <w:rPr>
          <w:rFonts w:eastAsia="Times New Roman" w:cs="Times New Roman"/>
          <w:szCs w:val="24"/>
        </w:rPr>
        <w:t>ε</w:t>
      </w:r>
      <w:r>
        <w:rPr>
          <w:rFonts w:eastAsia="Times New Roman" w:cs="Times New Roman"/>
          <w:szCs w:val="24"/>
        </w:rPr>
        <w:t xml:space="preserve">πιτροπή ότι είναι η λογική «Ιντιάνα Τζόουνς». Δεν απαγορεύεται ένα υδροπλάνο να φύγει από το ένα </w:t>
      </w:r>
      <w:proofErr w:type="spellStart"/>
      <w:r>
        <w:rPr>
          <w:rFonts w:eastAsia="Times New Roman" w:cs="Times New Roman"/>
          <w:szCs w:val="24"/>
        </w:rPr>
        <w:t>υδατοδρόμιο</w:t>
      </w:r>
      <w:proofErr w:type="spellEnd"/>
      <w:r>
        <w:rPr>
          <w:rFonts w:eastAsia="Times New Roman" w:cs="Times New Roman"/>
          <w:szCs w:val="24"/>
        </w:rPr>
        <w:t>, να πάει στο δεύτερο, στο τρίτο, στο τέταρτο κ.λπ.</w:t>
      </w:r>
      <w:r>
        <w:rPr>
          <w:rFonts w:eastAsia="Times New Roman" w:cs="Times New Roman"/>
          <w:szCs w:val="24"/>
        </w:rPr>
        <w:t>.</w:t>
      </w:r>
      <w:r>
        <w:rPr>
          <w:rFonts w:eastAsia="Times New Roman" w:cs="Times New Roman"/>
          <w:szCs w:val="24"/>
        </w:rPr>
        <w:t xml:space="preserve"> Αυτό που απαγορεύεται είναι χωρίς ασφάλεια, χωρίς προσδιορισμό να πηγαίνει σε διάφορες περιοχέ</w:t>
      </w:r>
      <w:r>
        <w:rPr>
          <w:rFonts w:eastAsia="Times New Roman" w:cs="Times New Roman"/>
          <w:szCs w:val="24"/>
        </w:rPr>
        <w:t>ς, χωρίς να διασφαλίζονται οι πολίτες, οι ερασιτέχνες, οι λουόμενοι που πηγαίνουν σε αυτές τις περιοχές και να φάνε κανένα υδροπλάνο στο κεφάλι, γιατί κάποιοι θέλουν να διασφαλίσουν ένα τουριστικό προϊόν το οποίο δεν δίνει καμμία υπεραξία στη χώρα.</w:t>
      </w:r>
    </w:p>
    <w:p w14:paraId="09035D4B" w14:textId="77777777" w:rsidR="00850D36" w:rsidRDefault="006A7907">
      <w:pPr>
        <w:spacing w:line="600" w:lineRule="auto"/>
        <w:ind w:firstLine="720"/>
        <w:jc w:val="both"/>
        <w:rPr>
          <w:rFonts w:eastAsia="Times New Roman" w:cs="Times New Roman"/>
          <w:szCs w:val="24"/>
        </w:rPr>
      </w:pPr>
      <w:r w:rsidRPr="00251171">
        <w:rPr>
          <w:rFonts w:eastAsia="Times New Roman" w:cs="Times New Roman"/>
          <w:szCs w:val="24"/>
        </w:rPr>
        <w:lastRenderedPageBreak/>
        <w:t>(Στο ση</w:t>
      </w:r>
      <w:r w:rsidRPr="00251171">
        <w:rPr>
          <w:rFonts w:eastAsia="Times New Roman" w:cs="Times New Roman"/>
          <w:szCs w:val="24"/>
        </w:rPr>
        <w:t xml:space="preserve">μείο αυτό κτυπάει το κουδούνι λήξεως του χρόνου ομιλίας του κυρίου </w:t>
      </w:r>
      <w:r>
        <w:rPr>
          <w:rFonts w:eastAsia="Times New Roman" w:cs="Times New Roman"/>
          <w:szCs w:val="24"/>
        </w:rPr>
        <w:t>Υπουργού</w:t>
      </w:r>
      <w:r w:rsidRPr="00251171">
        <w:rPr>
          <w:rFonts w:eastAsia="Times New Roman" w:cs="Times New Roman"/>
          <w:szCs w:val="24"/>
        </w:rPr>
        <w:t>)</w:t>
      </w:r>
    </w:p>
    <w:p w14:paraId="09035D4C"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Βέβαια, δεν προβλεπόταν ούτε στρατηγικός σχεδιασμός. Προτείνετε να κάνουμε εκπτώσεις στις προδιαγραφές στα μικρά νησιά, ένα θολό πλαίσιο και να αγνοήσουμε και τις κοινωνικές ανάγκ</w:t>
      </w:r>
      <w:r>
        <w:rPr>
          <w:rFonts w:eastAsia="Times New Roman" w:cs="Times New Roman"/>
          <w:szCs w:val="24"/>
        </w:rPr>
        <w:t>ες. Τα λέω αυτά, γιατί λέτε: «Μα, να έχουμε πύλη στα μικρά νησιά; Είναι μικρότερες οι ανάγκες». Αγνοείτε το λαθρεμπόριο που γίνεται ή που επιχειρείται να γίνει σε όλες αυτές τις περιοχές, για να μην πω και χειρότερα πράγματα από το λαθρεμπόριο; Τα ξέρετε ό</w:t>
      </w:r>
      <w:r>
        <w:rPr>
          <w:rFonts w:eastAsia="Times New Roman" w:cs="Times New Roman"/>
          <w:szCs w:val="24"/>
        </w:rPr>
        <w:t>λοι.</w:t>
      </w:r>
    </w:p>
    <w:p w14:paraId="09035D4D" w14:textId="77777777" w:rsidR="00850D36" w:rsidRDefault="006A7907">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Υπουργέ, σας παρακαλώ.</w:t>
      </w:r>
    </w:p>
    <w:p w14:paraId="09035D4E" w14:textId="77777777" w:rsidR="00850D36" w:rsidRDefault="006A7907">
      <w:pPr>
        <w:spacing w:line="600" w:lineRule="auto"/>
        <w:ind w:firstLine="720"/>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Κύριε Πρόεδρε, θα ολοκληρώσω.</w:t>
      </w:r>
    </w:p>
    <w:p w14:paraId="09035D4F"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έχει μιλήσει και ο κ. Μαυραγάνης, μιλάτε εδώ και δεκαπέντε λε</w:t>
      </w:r>
      <w:r>
        <w:rPr>
          <w:rFonts w:eastAsia="Times New Roman" w:cs="Times New Roman"/>
          <w:szCs w:val="24"/>
        </w:rPr>
        <w:t>πτά. Πρέπει να κλείσετε.</w:t>
      </w:r>
    </w:p>
    <w:p w14:paraId="09035D50" w14:textId="77777777" w:rsidR="00850D36" w:rsidRDefault="006A7907">
      <w:pPr>
        <w:spacing w:line="600" w:lineRule="auto"/>
        <w:ind w:firstLine="720"/>
        <w:jc w:val="both"/>
        <w:rPr>
          <w:rFonts w:eastAsia="Times New Roman" w:cs="Times New Roman"/>
          <w:szCs w:val="24"/>
        </w:rPr>
      </w:pPr>
      <w:r w:rsidRPr="00AF4E1A">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μιλώ εννιά λεπτά, γιατί τα πρώτα ήταν νομοτεχνικές. Είχαν την ανοχή όλοι οι Κοινοβουλευτικοί Εκπρόσωποι και δεν την έχει ο Υπουργός.</w:t>
      </w:r>
    </w:p>
    <w:p w14:paraId="09035D5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Άρα, φαντάζομαι ότι η Έδρα, ανε</w:t>
      </w:r>
      <w:r>
        <w:rPr>
          <w:rFonts w:eastAsia="Times New Roman" w:cs="Times New Roman"/>
          <w:szCs w:val="24"/>
        </w:rPr>
        <w:t>ξάρτητα από το ποιος προεδρεύει, πρέπει να έχει και ενιαίους κανόνες.</w:t>
      </w:r>
    </w:p>
    <w:p w14:paraId="09035D52"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Δεν με ακούτε, όμως. Σας λέω ότι έχετε κάνει </w:t>
      </w:r>
      <w:proofErr w:type="spellStart"/>
      <w:r>
        <w:rPr>
          <w:rFonts w:eastAsia="Times New Roman" w:cs="Times New Roman"/>
          <w:szCs w:val="24"/>
        </w:rPr>
        <w:t>πρωτολογία</w:t>
      </w:r>
      <w:proofErr w:type="spellEnd"/>
      <w:r>
        <w:rPr>
          <w:rFonts w:eastAsia="Times New Roman" w:cs="Times New Roman"/>
          <w:szCs w:val="24"/>
        </w:rPr>
        <w:t>…</w:t>
      </w:r>
    </w:p>
    <w:p w14:paraId="09035D53"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Δεν έχω κάνει </w:t>
      </w:r>
      <w:proofErr w:type="spellStart"/>
      <w:r>
        <w:rPr>
          <w:rFonts w:eastAsia="Times New Roman" w:cs="Times New Roman"/>
          <w:szCs w:val="24"/>
        </w:rPr>
        <w:t>πρωτολογία</w:t>
      </w:r>
      <w:proofErr w:type="spellEnd"/>
      <w:r>
        <w:rPr>
          <w:rFonts w:eastAsia="Times New Roman" w:cs="Times New Roman"/>
          <w:szCs w:val="24"/>
        </w:rPr>
        <w:t>.</w:t>
      </w:r>
    </w:p>
    <w:p w14:paraId="09035D54"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ΠΡΟΕΔΡΕΥΩΝ (Σπυρίδω</w:t>
      </w:r>
      <w:r w:rsidRPr="007D0552">
        <w:rPr>
          <w:rFonts w:eastAsia="Times New Roman" w:cs="Times New Roman"/>
          <w:b/>
          <w:szCs w:val="24"/>
        </w:rPr>
        <w:t xml:space="preserve">ν Λυκούδης): </w:t>
      </w:r>
      <w:r>
        <w:rPr>
          <w:rFonts w:eastAsia="Times New Roman" w:cs="Times New Roman"/>
          <w:szCs w:val="24"/>
        </w:rPr>
        <w:t>Μα, έχετε κάνει. Εδώ, αυτό βλέπω.</w:t>
      </w:r>
    </w:p>
    <w:p w14:paraId="09035D55"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Δεν έχω κάνει </w:t>
      </w:r>
      <w:proofErr w:type="spellStart"/>
      <w:r>
        <w:rPr>
          <w:rFonts w:eastAsia="Times New Roman" w:cs="Times New Roman"/>
          <w:szCs w:val="24"/>
        </w:rPr>
        <w:t>πρωτολογία</w:t>
      </w:r>
      <w:proofErr w:type="spellEnd"/>
      <w:r>
        <w:rPr>
          <w:rFonts w:eastAsia="Times New Roman" w:cs="Times New Roman"/>
          <w:szCs w:val="24"/>
        </w:rPr>
        <w:t>. Πώς θα γίνει τώρα;</w:t>
      </w:r>
    </w:p>
    <w:p w14:paraId="09035D56"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Παρακαλώ, αν δεν έχετε κάνει, τότε έχω ενημερωθεί λάθος και σας ζητώ συγγνώμη.</w:t>
      </w:r>
    </w:p>
    <w:p w14:paraId="09035D57"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609F9">
        <w:rPr>
          <w:rFonts w:eastAsia="Times New Roman" w:cs="Times New Roman"/>
          <w:b/>
          <w:szCs w:val="24"/>
        </w:rPr>
        <w:t>Χ</w:t>
      </w:r>
      <w:r w:rsidRPr="007609F9">
        <w:rPr>
          <w:rFonts w:eastAsia="Times New Roman" w:cs="Times New Roman"/>
          <w:b/>
          <w:szCs w:val="24"/>
        </w:rPr>
        <w:t xml:space="preserve">ΡΗΣΤΟΣ ΣΠΙΡΤΖΗΣ (Υπουργός Υποδομών και Μεταφορών): </w:t>
      </w:r>
      <w:r>
        <w:rPr>
          <w:rFonts w:eastAsia="Times New Roman" w:cs="Times New Roman"/>
          <w:szCs w:val="24"/>
        </w:rPr>
        <w:t>Δεν έχω μιλήσει καθόλου.</w:t>
      </w:r>
    </w:p>
    <w:p w14:paraId="09035D58"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Συγγνώμη. Έπρεπε να σας δώσω δεκαπέντε λεπτά τότε και όχι εννιά. Συγγνώμη.</w:t>
      </w:r>
    </w:p>
    <w:p w14:paraId="09035D59"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έχει μιλήσει καθόλου, κύριε Πρόεδρε.</w:t>
      </w:r>
    </w:p>
    <w:p w14:paraId="09035D5A"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sidRPr="000A40CB">
        <w:rPr>
          <w:rFonts w:eastAsia="Times New Roman" w:cs="Times New Roman"/>
          <w:szCs w:val="24"/>
        </w:rPr>
        <w:t>Έτσι</w:t>
      </w:r>
      <w:r>
        <w:rPr>
          <w:rFonts w:eastAsia="Times New Roman" w:cs="Times New Roman"/>
          <w:szCs w:val="24"/>
        </w:rPr>
        <w:t xml:space="preserve"> είναι. Δεν έχω μιλήσει.</w:t>
      </w:r>
    </w:p>
    <w:p w14:paraId="09035D5B"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να καταθέσω για την ιστορία και να πω κάτι καλό για τον </w:t>
      </w:r>
      <w:r>
        <w:rPr>
          <w:rFonts w:eastAsia="Times New Roman" w:cs="Times New Roman"/>
          <w:szCs w:val="24"/>
        </w:rPr>
        <w:t xml:space="preserve">κ. </w:t>
      </w:r>
      <w:r>
        <w:rPr>
          <w:rFonts w:eastAsia="Times New Roman" w:cs="Times New Roman"/>
          <w:szCs w:val="24"/>
        </w:rPr>
        <w:t xml:space="preserve">Κωστή Χατζηδάκη, γιατί μέχρι τώρα δεν έχω πει κάτι καλό μέσα στην Αίθουσα για τον </w:t>
      </w:r>
      <w:r>
        <w:rPr>
          <w:rFonts w:eastAsia="Times New Roman" w:cs="Times New Roman"/>
          <w:szCs w:val="24"/>
        </w:rPr>
        <w:t xml:space="preserve">κ. </w:t>
      </w:r>
      <w:r>
        <w:rPr>
          <w:rFonts w:eastAsia="Times New Roman" w:cs="Times New Roman"/>
          <w:szCs w:val="24"/>
        </w:rPr>
        <w:t>Χατζηδάκη. Όταν π</w:t>
      </w:r>
      <w:r>
        <w:rPr>
          <w:rFonts w:eastAsia="Times New Roman" w:cs="Times New Roman"/>
          <w:szCs w:val="24"/>
        </w:rPr>
        <w:t>έρασε τον τελευταίο νόμο, τα δημοσιεύματα</w:t>
      </w:r>
      <w:r w:rsidRPr="00A96291">
        <w:rPr>
          <w:rFonts w:eastAsia="Times New Roman" w:cs="Times New Roman"/>
          <w:szCs w:val="24"/>
        </w:rPr>
        <w:t xml:space="preserve"> </w:t>
      </w:r>
      <w:r>
        <w:rPr>
          <w:rFonts w:eastAsia="Times New Roman" w:cs="Times New Roman"/>
          <w:szCs w:val="24"/>
        </w:rPr>
        <w:t xml:space="preserve">τότε και όλα τα </w:t>
      </w:r>
      <w:r>
        <w:rPr>
          <w:rFonts w:eastAsia="Times New Roman" w:cs="Times New Roman"/>
          <w:szCs w:val="24"/>
          <w:lang w:val="en-US"/>
        </w:rPr>
        <w:t>site</w:t>
      </w:r>
      <w:r>
        <w:rPr>
          <w:rFonts w:eastAsia="Times New Roman" w:cs="Times New Roman"/>
          <w:szCs w:val="24"/>
        </w:rPr>
        <w:t xml:space="preserve"> -τελείως τυχαία-</w:t>
      </w:r>
      <w:r w:rsidRPr="00A96291">
        <w:rPr>
          <w:rFonts w:eastAsia="Times New Roman" w:cs="Times New Roman"/>
          <w:szCs w:val="24"/>
        </w:rPr>
        <w:t xml:space="preserve"> </w:t>
      </w:r>
      <w:r>
        <w:rPr>
          <w:rFonts w:eastAsia="Times New Roman" w:cs="Times New Roman"/>
          <w:szCs w:val="24"/>
        </w:rPr>
        <w:t xml:space="preserve">έλεγαν: «Κόβουν τα φτερά στα υδροπλάνα», γιατί –ακούστε το γιατί- διευρύνεται κατά τρία-τέσσερα μέλη η Επιτροπή των </w:t>
      </w:r>
      <w:proofErr w:type="spellStart"/>
      <w:r>
        <w:rPr>
          <w:rFonts w:eastAsia="Times New Roman" w:cs="Times New Roman"/>
          <w:szCs w:val="24"/>
        </w:rPr>
        <w:t>Υδατοδρομίων</w:t>
      </w:r>
      <w:proofErr w:type="spellEnd"/>
      <w:r>
        <w:rPr>
          <w:rFonts w:eastAsia="Times New Roman" w:cs="Times New Roman"/>
          <w:szCs w:val="24"/>
        </w:rPr>
        <w:t>, γιατί θα υπήρχαν πυροσβεστικά μέσα όπως προβλε</w:t>
      </w:r>
      <w:r>
        <w:rPr>
          <w:rFonts w:eastAsia="Times New Roman" w:cs="Times New Roman"/>
          <w:szCs w:val="24"/>
        </w:rPr>
        <w:t>πόταν από τον Κανονισμό, γιατί αναφορικά με τα υδάτινα πεδία –αυτά που μας λέτε- απαγορεύουμε να είναι πάνω από μία πτήση σε υδάτινο πεδίο και θα πρέπει να βρίσκεται σε απόσταση μεγαλύτερη των τριακοσίων μέτρων από την ακτογραμμή κ</w:t>
      </w:r>
      <w:r w:rsidRPr="00551C21">
        <w:rPr>
          <w:rFonts w:eastAsia="Times New Roman" w:cs="Times New Roman"/>
          <w:szCs w:val="24"/>
        </w:rPr>
        <w:t>.</w:t>
      </w:r>
      <w:r>
        <w:rPr>
          <w:rFonts w:eastAsia="Times New Roman" w:cs="Times New Roman"/>
          <w:szCs w:val="24"/>
        </w:rPr>
        <w:t>λπ.</w:t>
      </w:r>
      <w:r w:rsidRPr="00551C21">
        <w:rPr>
          <w:rFonts w:eastAsia="Times New Roman" w:cs="Times New Roman"/>
          <w:szCs w:val="24"/>
        </w:rPr>
        <w:t>.</w:t>
      </w:r>
      <w:r>
        <w:rPr>
          <w:rFonts w:eastAsia="Times New Roman" w:cs="Times New Roman"/>
          <w:szCs w:val="24"/>
        </w:rPr>
        <w:t xml:space="preserve"> </w:t>
      </w:r>
    </w:p>
    <w:p w14:paraId="09035D5C"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Δηλαδή, όποτε επιχ</w:t>
      </w:r>
      <w:r>
        <w:rPr>
          <w:rFonts w:eastAsia="Times New Roman" w:cs="Times New Roman"/>
          <w:szCs w:val="24"/>
        </w:rPr>
        <w:t xml:space="preserve">ειρήθηκε ακόμη ένας όχι στοιχειώδης κανόνας, αλλά και εγώ δεν ξέρω τι, κάποιοι έσπευσαν να κατακεραυνώσουν αυτή την προσπάθεια. Άρα εμείς λέμε «όχι εκπτώσεις στις προδιαγραφές των </w:t>
      </w:r>
      <w:proofErr w:type="spellStart"/>
      <w:r>
        <w:rPr>
          <w:rFonts w:eastAsia="Times New Roman" w:cs="Times New Roman"/>
          <w:szCs w:val="24"/>
        </w:rPr>
        <w:t>υδατοδρομίων</w:t>
      </w:r>
      <w:proofErr w:type="spellEnd"/>
      <w:r>
        <w:rPr>
          <w:rFonts w:eastAsia="Times New Roman" w:cs="Times New Roman"/>
          <w:szCs w:val="24"/>
        </w:rPr>
        <w:t>».</w:t>
      </w:r>
    </w:p>
    <w:p w14:paraId="09035D5D"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πραγματικά να δεσμευτούμε για μερικά πράγματα, γιατί</w:t>
      </w:r>
      <w:r>
        <w:rPr>
          <w:rFonts w:eastAsia="Times New Roman" w:cs="Times New Roman"/>
          <w:szCs w:val="24"/>
        </w:rPr>
        <w:t xml:space="preserve"> το είπε και η Νέα Δημοκρατία ότι η λειτουργικότητα του νόμου θα κριθεί στην πράξη και εμείς θέλουμε να βάζουμε στοιχήματα με τον εαυτό μας και με την κοινωνία και να τα πετυχαίνουμε.</w:t>
      </w:r>
    </w:p>
    <w:p w14:paraId="09035D5E"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Σε τρεις μήνες, λοιπόν, θα υπάρχει ολιστικό στρατηγικό σχέδιο για όλα τα</w:t>
      </w:r>
      <w:r>
        <w:rPr>
          <w:rFonts w:eastAsia="Times New Roman" w:cs="Times New Roman"/>
          <w:szCs w:val="24"/>
        </w:rPr>
        <w:t xml:space="preserve"> </w:t>
      </w:r>
      <w:proofErr w:type="spellStart"/>
      <w:r>
        <w:rPr>
          <w:rFonts w:eastAsia="Times New Roman" w:cs="Times New Roman"/>
          <w:szCs w:val="24"/>
        </w:rPr>
        <w:t>υδατοδρόμια</w:t>
      </w:r>
      <w:proofErr w:type="spellEnd"/>
      <w:r>
        <w:rPr>
          <w:rFonts w:eastAsia="Times New Roman" w:cs="Times New Roman"/>
          <w:szCs w:val="24"/>
        </w:rPr>
        <w:t xml:space="preserve"> της χώρας και τον Απρίλιο θα υπάρχουν άδειες για την πλειο</w:t>
      </w:r>
      <w:r>
        <w:rPr>
          <w:rFonts w:eastAsia="Times New Roman" w:cs="Times New Roman"/>
          <w:szCs w:val="24"/>
        </w:rPr>
        <w:t>νότητα</w:t>
      </w:r>
      <w:r>
        <w:rPr>
          <w:rFonts w:eastAsia="Times New Roman" w:cs="Times New Roman"/>
          <w:szCs w:val="24"/>
        </w:rPr>
        <w:t xml:space="preserve"> </w:t>
      </w:r>
      <w:r>
        <w:rPr>
          <w:rFonts w:eastAsia="Times New Roman" w:cs="Times New Roman"/>
          <w:szCs w:val="24"/>
        </w:rPr>
        <w:lastRenderedPageBreak/>
        <w:t xml:space="preserve">των </w:t>
      </w:r>
      <w:proofErr w:type="spellStart"/>
      <w:r>
        <w:rPr>
          <w:rFonts w:eastAsia="Times New Roman" w:cs="Times New Roman"/>
          <w:szCs w:val="24"/>
        </w:rPr>
        <w:t>υδατοδρομίων</w:t>
      </w:r>
      <w:proofErr w:type="spellEnd"/>
      <w:r>
        <w:rPr>
          <w:rFonts w:eastAsia="Times New Roman" w:cs="Times New Roman"/>
          <w:szCs w:val="24"/>
        </w:rPr>
        <w:t xml:space="preserve"> της χώρας, </w:t>
      </w:r>
      <w:r>
        <w:rPr>
          <w:rFonts w:eastAsia="Times New Roman" w:cs="Times New Roman"/>
          <w:szCs w:val="24"/>
        </w:rPr>
        <w:t>ό</w:t>
      </w:r>
      <w:r>
        <w:rPr>
          <w:rFonts w:eastAsia="Times New Roman" w:cs="Times New Roman"/>
          <w:szCs w:val="24"/>
        </w:rPr>
        <w:t>που δεν υπάρχει ιδιωτικό ενδιαφέρον. Πολλά από αυτά θα κατασκευάζονται ή θα δημιουργούνται. Το λέω για να καλύψουμε και τον Γρηγόρη Ψαριανό.</w:t>
      </w:r>
    </w:p>
    <w:p w14:paraId="09035D5F"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φαίν</w:t>
      </w:r>
      <w:r>
        <w:rPr>
          <w:rFonts w:eastAsia="Times New Roman" w:cs="Times New Roman"/>
          <w:szCs w:val="24"/>
        </w:rPr>
        <w:t>εται πραγματικά ότι σε τέτοια θέματα μπορεί να αναπτυχθεί ένα προοδευτικό μέτωπο σε σχέση με τις δυνάμεις του νεοφιλελευθερισμού και τις προοδευτικές δυνάμεις.</w:t>
      </w:r>
    </w:p>
    <w:p w14:paraId="09035D60"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Στο δεύτερο τμήμα του σχεδίου νόμου δημιουργούμε το κανονιστικό πλαίσιο των αστικών μεταφορών τη</w:t>
      </w:r>
      <w:r>
        <w:rPr>
          <w:rFonts w:eastAsia="Times New Roman" w:cs="Times New Roman"/>
          <w:szCs w:val="24"/>
        </w:rPr>
        <w:t xml:space="preserve">ς χώρας, πλην αυτών της </w:t>
      </w:r>
      <w:r>
        <w:rPr>
          <w:rFonts w:eastAsia="Times New Roman" w:cs="Times New Roman"/>
          <w:szCs w:val="24"/>
        </w:rPr>
        <w:t>Π</w:t>
      </w:r>
      <w:r>
        <w:rPr>
          <w:rFonts w:eastAsia="Times New Roman" w:cs="Times New Roman"/>
          <w:szCs w:val="24"/>
        </w:rPr>
        <w:t>εριφέρειας Αττικής και της Περιφερειακής Ενότητας Θεσσαλονίκης. Υπήρχε νόμος για τις αστικές μεταφορές; Υπήρχε. Ποιους εξυπηρετούσε; Σίγουρα όχι τα μικρά αστικά κέντρα, σίγουρα όχι τις εγχώριες δυνάμεις. Γιατί τόσα χρόνια η Νέα Δημ</w:t>
      </w:r>
      <w:r>
        <w:rPr>
          <w:rFonts w:eastAsia="Times New Roman" w:cs="Times New Roman"/>
          <w:szCs w:val="24"/>
        </w:rPr>
        <w:t>οκρατία από το 2001 μέχρι το 2015 δεν τον άλλαξε τον νόμο; Γιατί; Έτσι, αναρωτιέμαι.</w:t>
      </w:r>
    </w:p>
    <w:p w14:paraId="09035D61"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Τόσα χρόνια δεν έγινε κα</w:t>
      </w:r>
      <w:r>
        <w:rPr>
          <w:rFonts w:eastAsia="Times New Roman" w:cs="Times New Roman"/>
          <w:szCs w:val="24"/>
        </w:rPr>
        <w:t>μ</w:t>
      </w:r>
      <w:r>
        <w:rPr>
          <w:rFonts w:eastAsia="Times New Roman" w:cs="Times New Roman"/>
          <w:szCs w:val="24"/>
        </w:rPr>
        <w:t>μία προσπάθεια όχι μόνο γι’ αυτό, αλλά και για να διαμορφωθεί ένα πλαίσιο ποιοτικών και ποσοτικών παραδοχών με χαρακτηριστικά περιφερειακού σχεδια</w:t>
      </w:r>
      <w:r>
        <w:rPr>
          <w:rFonts w:eastAsia="Times New Roman" w:cs="Times New Roman"/>
          <w:szCs w:val="24"/>
        </w:rPr>
        <w:t xml:space="preserve">σμού που θα ενώνει νοηματικά, αλλά και ουσιαστικά, τον στρατηγικό σχεδιασμό για τα δίκτυα μεταφορών. Ο σχεδιασμός των αστικών δικτύων που επιχειρούμε με ποιοτικά χαρακτηριστικά, δηλαδή με τεχνολογίες οχημάτων, με </w:t>
      </w:r>
      <w:r>
        <w:rPr>
          <w:rFonts w:eastAsia="Times New Roman" w:cs="Times New Roman"/>
          <w:szCs w:val="24"/>
        </w:rPr>
        <w:lastRenderedPageBreak/>
        <w:t>προδιαγραφές οχημάτων, με συχνότητα, με συν</w:t>
      </w:r>
      <w:r>
        <w:rPr>
          <w:rFonts w:eastAsia="Times New Roman" w:cs="Times New Roman"/>
          <w:szCs w:val="24"/>
        </w:rPr>
        <w:t>δεσιμότητα, με άλλα μεταφορικά δίκτυα, με πιο ποσοτικά στοιχεία –δηλαδή, ποια είναι η χρηματοοικονομική και οικονομική επάρκεια των φορέων, ο τρόπος υπολογισμού του κομίστρου, οι συγκοινωνιακοί φόροι, τα πληθυσμιακά δεδομένα- δεν επιχειρήθηκαν από κανέναν.</w:t>
      </w:r>
    </w:p>
    <w:p w14:paraId="09035D62" w14:textId="77777777" w:rsidR="00850D36" w:rsidRDefault="006A7907">
      <w:pPr>
        <w:tabs>
          <w:tab w:val="left" w:pos="3642"/>
          <w:tab w:val="center" w:pos="4753"/>
          <w:tab w:val="left" w:pos="6214"/>
        </w:tabs>
        <w:spacing w:line="600" w:lineRule="auto"/>
        <w:ind w:firstLine="720"/>
        <w:jc w:val="both"/>
        <w:rPr>
          <w:rFonts w:eastAsia="Times New Roman" w:cs="Times New Roman"/>
          <w:color w:val="000000" w:themeColor="text1"/>
          <w:szCs w:val="24"/>
        </w:rPr>
      </w:pPr>
      <w:r w:rsidRPr="004D5A01">
        <w:rPr>
          <w:rFonts w:eastAsia="Times New Roman" w:cs="Times New Roman"/>
          <w:color w:val="000000" w:themeColor="text1"/>
          <w:szCs w:val="24"/>
        </w:rPr>
        <w:t xml:space="preserve">Πώς, λοιπόν, διασφαλίσατε ότι η χώρα θα εφαρμόσει τον </w:t>
      </w:r>
      <w:r w:rsidRPr="004D5A01">
        <w:rPr>
          <w:rFonts w:eastAsia="Times New Roman" w:cs="Times New Roman"/>
          <w:color w:val="000000" w:themeColor="text1"/>
          <w:szCs w:val="24"/>
        </w:rPr>
        <w:t>Ε</w:t>
      </w:r>
      <w:r w:rsidRPr="004D5A01">
        <w:rPr>
          <w:rFonts w:eastAsia="Times New Roman" w:cs="Times New Roman"/>
          <w:color w:val="000000" w:themeColor="text1"/>
          <w:szCs w:val="24"/>
        </w:rPr>
        <w:t xml:space="preserve">υρωπαϊκό Κανονισμό και δεν θα μετατρέψει τις μεταφορές σε ένα πεδίο κερδοσκοπικό και μόνο, χωρίς να καλύπτει τις κοινωνικές ανάγκες; </w:t>
      </w:r>
    </w:p>
    <w:p w14:paraId="09035D63"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Εμείς αυτό επιχειρούμε με το σχέδιο νόμου. Δημιουργούμε ένα απλό λειτουργικό και αναλυτικό κανονιστικό πλαίσιο, όπου θα εκτελούνται οι αστικές επιβατικές μεταφορές, όπου θα διασφαλίζονται οι εργαζόμενοι και οι εργασιακές σχέσεις, θα καθορίζονται οι όροι κα</w:t>
      </w:r>
      <w:r>
        <w:rPr>
          <w:rFonts w:eastAsia="Times New Roman" w:cs="Times New Roman"/>
          <w:szCs w:val="24"/>
        </w:rPr>
        <w:t xml:space="preserve">ι οι προϋποθέσεις ανάθεσης των αποκλειστικών δικαιωμάτων, θα διαμορφώνεται το δίκτυο γραμμών και θα διενεργούνται, τέλος, αξιόπιστοι και διαφανείς διαγωνισμοί με ποιοτικούς και ποσοτικούς δείκτες σε αυτές τις συμβάσεις. </w:t>
      </w:r>
    </w:p>
    <w:p w14:paraId="09035D64" w14:textId="77777777" w:rsidR="00850D36" w:rsidRDefault="006A790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Κυρίως, όμως, θέλουμε να διασφαλίσο</w:t>
      </w:r>
      <w:r>
        <w:rPr>
          <w:rFonts w:eastAsia="Times New Roman" w:cs="Times New Roman"/>
          <w:szCs w:val="24"/>
        </w:rPr>
        <w:t xml:space="preserve">υμε </w:t>
      </w:r>
      <w:r>
        <w:rPr>
          <w:rFonts w:eastAsia="Times New Roman" w:cs="Times New Roman"/>
          <w:szCs w:val="24"/>
        </w:rPr>
        <w:t>-</w:t>
      </w:r>
      <w:r>
        <w:rPr>
          <w:rFonts w:eastAsia="Times New Roman" w:cs="Times New Roman"/>
          <w:szCs w:val="24"/>
        </w:rPr>
        <w:t xml:space="preserve">και αυτός είναι ο στόχος μας- την κοινωνία και τις κοινωνικές ανάγκες του εργαζόμενου που μετακινείται με αυτά τα </w:t>
      </w:r>
      <w:r>
        <w:rPr>
          <w:rFonts w:eastAsia="Times New Roman" w:cs="Times New Roman"/>
          <w:szCs w:val="24"/>
        </w:rPr>
        <w:t>μ</w:t>
      </w:r>
      <w:r>
        <w:rPr>
          <w:rFonts w:eastAsia="Times New Roman" w:cs="Times New Roman"/>
          <w:szCs w:val="24"/>
        </w:rPr>
        <w:t>έσα.</w:t>
      </w:r>
    </w:p>
    <w:p w14:paraId="09035D65"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θα αναφερθώ αναλυτικά στα άρθρα και στις προβλέψεις του σχεδίου νόμου. </w:t>
      </w:r>
      <w:r w:rsidRPr="00AC526C">
        <w:rPr>
          <w:rFonts w:eastAsia="Times New Roman" w:cs="Times New Roman"/>
          <w:szCs w:val="24"/>
        </w:rPr>
        <w:t>Όμως</w:t>
      </w:r>
      <w:r>
        <w:rPr>
          <w:rFonts w:eastAsia="Times New Roman" w:cs="Times New Roman"/>
          <w:szCs w:val="24"/>
        </w:rPr>
        <w:t xml:space="preserve">, αυτά που ζήτησε η </w:t>
      </w:r>
      <w:r w:rsidRPr="005C7DB8">
        <w:rPr>
          <w:rFonts w:eastAsia="Times New Roman" w:cs="Times New Roman"/>
          <w:szCs w:val="24"/>
        </w:rPr>
        <w:t>Αξιωματική Αντιπολίτευση</w:t>
      </w:r>
      <w:r>
        <w:rPr>
          <w:rFonts w:eastAsia="Times New Roman" w:cs="Times New Roman"/>
          <w:szCs w:val="24"/>
        </w:rPr>
        <w:t xml:space="preserve"> είναι μ</w:t>
      </w:r>
      <w:r>
        <w:rPr>
          <w:rFonts w:eastAsia="Times New Roman" w:cs="Times New Roman"/>
          <w:szCs w:val="24"/>
        </w:rPr>
        <w:t xml:space="preserve">έσα. Είναι η ομαδοποίηση σε δήμους όμορους ή μη. Είναι ο καθορισμός των αστικών γραμμών. Είναι να έχουμε έναν ολιστικό σχεδιασμό. Είναι η συγκρότηση επιτροπών παρακολούθησης από εκπροσώπους όχι μόνο του Υπουργείου αλλά των περιφερειών, των δήμων, της </w:t>
      </w:r>
      <w:r>
        <w:rPr>
          <w:rFonts w:eastAsia="Times New Roman" w:cs="Times New Roman"/>
          <w:szCs w:val="24"/>
        </w:rPr>
        <w:t>Τ</w:t>
      </w:r>
      <w:r>
        <w:rPr>
          <w:rFonts w:eastAsia="Times New Roman" w:cs="Times New Roman"/>
          <w:szCs w:val="24"/>
        </w:rPr>
        <w:t>ροχα</w:t>
      </w:r>
      <w:r>
        <w:rPr>
          <w:rFonts w:eastAsia="Times New Roman" w:cs="Times New Roman"/>
          <w:szCs w:val="24"/>
        </w:rPr>
        <w:t xml:space="preserve">ίας, όλων όσων εμπλέκονται σε αυτό. </w:t>
      </w:r>
    </w:p>
    <w:p w14:paraId="09035D66"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πω και ένα σημαντικό. Πλέον οι δημόσιες αστικές οδικές μεταφορές θα συγκαταλέγονται στις </w:t>
      </w:r>
      <w:r w:rsidRPr="000D503E">
        <w:rPr>
          <w:rFonts w:eastAsia="Times New Roman" w:cs="Times New Roman"/>
          <w:szCs w:val="24"/>
        </w:rPr>
        <w:t>ΥΓΟΣ</w:t>
      </w:r>
      <w:r>
        <w:rPr>
          <w:rFonts w:eastAsia="Times New Roman" w:cs="Times New Roman"/>
          <w:szCs w:val="24"/>
        </w:rPr>
        <w:t xml:space="preserve">, δηλαδή στις </w:t>
      </w:r>
      <w:r w:rsidRPr="000D503E">
        <w:rPr>
          <w:rFonts w:eastAsia="Times New Roman" w:cs="Times New Roman"/>
          <w:szCs w:val="24"/>
        </w:rPr>
        <w:t>Υπηρεσίες Γενικού Οικονομικού Συμφέροντος</w:t>
      </w:r>
      <w:r>
        <w:rPr>
          <w:rFonts w:eastAsia="Times New Roman" w:cs="Times New Roman"/>
          <w:szCs w:val="24"/>
        </w:rPr>
        <w:t>.</w:t>
      </w:r>
    </w:p>
    <w:p w14:paraId="09035D67" w14:textId="77777777" w:rsidR="00850D36" w:rsidRDefault="006A790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Άρα από την εξοικονόμηση που γίνεται από τη σπατάλη που γινόταν </w:t>
      </w:r>
      <w:r>
        <w:rPr>
          <w:rFonts w:eastAsia="Times New Roman" w:cs="Times New Roman"/>
          <w:szCs w:val="24"/>
        </w:rPr>
        <w:t>επ</w:t>
      </w:r>
      <w:r>
        <w:rPr>
          <w:rFonts w:eastAsia="Times New Roman" w:cs="Times New Roman"/>
          <w:szCs w:val="24"/>
        </w:rPr>
        <w:t xml:space="preserve">ί </w:t>
      </w:r>
      <w:r>
        <w:rPr>
          <w:rFonts w:eastAsia="Times New Roman" w:cs="Times New Roman"/>
          <w:szCs w:val="24"/>
        </w:rPr>
        <w:t>τόσες δεκαετίες θα μπορούν να επιδοτούνται οι κοινωνικές ομάδες που έχουν ανάγκη σε όλη την Ελλάδα και όχι μόνο όπου έχουν δημόσιες αστικές συγκοινωνίες.</w:t>
      </w:r>
    </w:p>
    <w:p w14:paraId="09035D68" w14:textId="77777777" w:rsidR="00850D36" w:rsidRDefault="006A7907">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ολοκληρώστε.</w:t>
      </w:r>
    </w:p>
    <w:p w14:paraId="09035D69"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w:t>
      </w:r>
      <w:r>
        <w:rPr>
          <w:rFonts w:eastAsia="Times New Roman" w:cs="Times New Roman"/>
          <w:b/>
          <w:szCs w:val="24"/>
        </w:rPr>
        <w:t xml:space="preserve">Μεταφορών): </w:t>
      </w: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 xml:space="preserve">. Σε δύο λεπτά τελειώνω. Θα σας παρακαλέσω πολύ για την ανοχή </w:t>
      </w:r>
      <w:r>
        <w:rPr>
          <w:rFonts w:eastAsia="Times New Roman" w:cs="Times New Roman"/>
          <w:szCs w:val="24"/>
        </w:rPr>
        <w:t>σας,</w:t>
      </w:r>
      <w:r>
        <w:rPr>
          <w:rFonts w:eastAsia="Times New Roman" w:cs="Times New Roman"/>
          <w:szCs w:val="24"/>
        </w:rPr>
        <w:t xml:space="preserve"> γιατί ακούστηκαν πάρα πολλά που είναι σημαντικά. Ακούγονται και στην κοινωνία και δημιουργούν γκρίζες ζώνες.</w:t>
      </w:r>
    </w:p>
    <w:p w14:paraId="09035D6A" w14:textId="77777777" w:rsidR="00850D36" w:rsidRDefault="006A7907">
      <w:pPr>
        <w:spacing w:line="600" w:lineRule="auto"/>
        <w:ind w:firstLine="720"/>
        <w:jc w:val="both"/>
        <w:rPr>
          <w:rFonts w:eastAsia="Times New Roman" w:cs="Times New Roman"/>
          <w:szCs w:val="24"/>
        </w:rPr>
      </w:pPr>
      <w:r w:rsidRPr="009531E1">
        <w:rPr>
          <w:rFonts w:eastAsia="Times New Roman" w:cs="Times New Roman"/>
          <w:b/>
          <w:szCs w:val="24"/>
        </w:rPr>
        <w:lastRenderedPageBreak/>
        <w:t>ΠΡΟΕΔΡΕΥΩΝ (Σπυρίδων Λυκούδης):</w:t>
      </w:r>
      <w:r>
        <w:rPr>
          <w:rFonts w:eastAsia="Times New Roman" w:cs="Times New Roman"/>
          <w:szCs w:val="24"/>
        </w:rPr>
        <w:t xml:space="preserve"> Εντάξει, αλλά και η </w:t>
      </w:r>
      <w:r>
        <w:rPr>
          <w:rFonts w:eastAsia="Times New Roman" w:cs="Times New Roman"/>
          <w:szCs w:val="24"/>
        </w:rPr>
        <w:t>Γ</w:t>
      </w:r>
      <w:r>
        <w:rPr>
          <w:rFonts w:eastAsia="Times New Roman" w:cs="Times New Roman"/>
          <w:szCs w:val="24"/>
        </w:rPr>
        <w:t xml:space="preserve">ραμματεία επιμένει ότι έχετε κάνει </w:t>
      </w:r>
      <w:proofErr w:type="spellStart"/>
      <w:r>
        <w:rPr>
          <w:rFonts w:eastAsia="Times New Roman" w:cs="Times New Roman"/>
          <w:szCs w:val="24"/>
        </w:rPr>
        <w:t>πρωτομιλία</w:t>
      </w:r>
      <w:proofErr w:type="spellEnd"/>
      <w:r>
        <w:rPr>
          <w:rFonts w:eastAsia="Times New Roman" w:cs="Times New Roman"/>
          <w:szCs w:val="24"/>
        </w:rPr>
        <w:t xml:space="preserve"> δεκαπέντε λεπτών και δέκα δευτερολέπτων.</w:t>
      </w:r>
    </w:p>
    <w:p w14:paraId="09035D6B"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Ρωτήστε τον Κοινοβουλευτικό Εκπρόσωπο της </w:t>
      </w:r>
      <w:r w:rsidRPr="00654FD3">
        <w:rPr>
          <w:rFonts w:eastAsia="Times New Roman" w:cs="Times New Roman"/>
          <w:szCs w:val="24"/>
        </w:rPr>
        <w:t>Νέας Δημοκρατίας</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όποιον θέλετε. Δεν έκαν</w:t>
      </w:r>
      <w:r>
        <w:rPr>
          <w:rFonts w:eastAsia="Times New Roman" w:cs="Times New Roman"/>
          <w:szCs w:val="24"/>
        </w:rPr>
        <w:t>α.</w:t>
      </w:r>
    </w:p>
    <w:p w14:paraId="09035D6C" w14:textId="77777777" w:rsidR="00850D36" w:rsidRDefault="006A7907">
      <w:pPr>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Δεν ψεύδεται το Προεδρείο. Μην επιμένετε.</w:t>
      </w:r>
    </w:p>
    <w:p w14:paraId="09035D6D"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Πώς να μην επιμένω; Αφού δεν έκανα!</w:t>
      </w:r>
    </w:p>
    <w:p w14:paraId="09035D6E" w14:textId="77777777" w:rsidR="00850D36" w:rsidRDefault="006A7907">
      <w:pPr>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Να μην επιμένετε, διότι έχει σημειωθεί εδώ ότι έχετε μιλήσε</w:t>
      </w:r>
      <w:r>
        <w:rPr>
          <w:rFonts w:eastAsia="Times New Roman" w:cs="Times New Roman"/>
          <w:szCs w:val="24"/>
        </w:rPr>
        <w:t>ι δεκαπέντε λεπτά και επτά δευτερόλεπτα.</w:t>
      </w:r>
    </w:p>
    <w:p w14:paraId="09035D6F"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Και στο ποδόσφαιρο, </w:t>
      </w:r>
      <w:r w:rsidRPr="00A341B8">
        <w:rPr>
          <w:rFonts w:eastAsia="Times New Roman" w:cs="Times New Roman"/>
          <w:szCs w:val="24"/>
        </w:rPr>
        <w:t>κύριε Πρόεδρε,</w:t>
      </w:r>
      <w:r>
        <w:rPr>
          <w:rFonts w:eastAsia="Times New Roman" w:cs="Times New Roman"/>
          <w:szCs w:val="24"/>
        </w:rPr>
        <w:t xml:space="preserve"> υπάρχει το ριπλέι. Δείτε το βίντεο. Δεν έχω κάνει </w:t>
      </w:r>
      <w:proofErr w:type="spellStart"/>
      <w:r>
        <w:rPr>
          <w:rFonts w:eastAsia="Times New Roman" w:cs="Times New Roman"/>
          <w:szCs w:val="24"/>
        </w:rPr>
        <w:t>πρωτομιλία</w:t>
      </w:r>
      <w:proofErr w:type="spellEnd"/>
      <w:r>
        <w:rPr>
          <w:rFonts w:eastAsia="Times New Roman" w:cs="Times New Roman"/>
          <w:szCs w:val="24"/>
        </w:rPr>
        <w:t>. Τι να κάνω!</w:t>
      </w:r>
    </w:p>
    <w:p w14:paraId="09035D70" w14:textId="77777777" w:rsidR="00850D36" w:rsidRDefault="006A7907">
      <w:pPr>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Υπάρχει πολύ μεγάλη άν</w:t>
      </w:r>
      <w:r>
        <w:rPr>
          <w:rFonts w:eastAsia="Times New Roman" w:cs="Times New Roman"/>
          <w:szCs w:val="24"/>
        </w:rPr>
        <w:t>εση να μιλήσετε. Είναι άλλο αυτό και άλλο δεν μίλησα.</w:t>
      </w:r>
    </w:p>
    <w:p w14:paraId="09035D71"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Μα, δεν μίλησα. Τι να γίνει τώρα!</w:t>
      </w:r>
    </w:p>
    <w:p w14:paraId="09035D72" w14:textId="77777777" w:rsidR="00850D36" w:rsidRDefault="006A7907">
      <w:pPr>
        <w:spacing w:line="600" w:lineRule="auto"/>
        <w:ind w:firstLine="720"/>
        <w:jc w:val="both"/>
        <w:rPr>
          <w:rFonts w:eastAsia="Times New Roman" w:cs="Times New Roman"/>
          <w:bCs/>
          <w:szCs w:val="24"/>
        </w:rPr>
      </w:pPr>
      <w:r>
        <w:rPr>
          <w:rFonts w:eastAsia="Times New Roman" w:cs="Times New Roman"/>
          <w:b/>
          <w:szCs w:val="24"/>
        </w:rPr>
        <w:t>ΗΛΙΑΣ ΚΑΜΑΤΕΡΟΣ:</w:t>
      </w:r>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 xml:space="preserve"> για τις </w:t>
      </w:r>
      <w:r w:rsidRPr="005631E0">
        <w:rPr>
          <w:rFonts w:eastAsia="Times New Roman" w:cs="Times New Roman"/>
          <w:bCs/>
          <w:szCs w:val="24"/>
        </w:rPr>
        <w:t>τροπολογί</w:t>
      </w:r>
      <w:r>
        <w:rPr>
          <w:rFonts w:eastAsia="Times New Roman" w:cs="Times New Roman"/>
          <w:bCs/>
          <w:szCs w:val="24"/>
        </w:rPr>
        <w:t>ες είχε μιλήσει.</w:t>
      </w:r>
    </w:p>
    <w:p w14:paraId="09035D73" w14:textId="77777777" w:rsidR="00850D36" w:rsidRDefault="006A7907">
      <w:pPr>
        <w:spacing w:line="600" w:lineRule="auto"/>
        <w:ind w:firstLine="720"/>
        <w:jc w:val="both"/>
        <w:rPr>
          <w:rFonts w:eastAsia="Times New Roman" w:cs="Times New Roman"/>
          <w:bCs/>
          <w:szCs w:val="24"/>
        </w:rPr>
      </w:pPr>
      <w:r>
        <w:rPr>
          <w:rFonts w:eastAsia="Times New Roman" w:cs="Times New Roman"/>
          <w:b/>
          <w:bCs/>
          <w:szCs w:val="24"/>
        </w:rPr>
        <w:t xml:space="preserve">ΓΕΩΡΓΙΟΣ ΒΛΑΧΟΣ: </w:t>
      </w:r>
      <w:r w:rsidRPr="003F70DA">
        <w:rPr>
          <w:rFonts w:eastAsia="Times New Roman" w:cs="Times New Roman"/>
          <w:bCs/>
          <w:szCs w:val="24"/>
        </w:rPr>
        <w:t>Κύριε Πρόεδρε,</w:t>
      </w:r>
      <w:r>
        <w:rPr>
          <w:rFonts w:eastAsia="Times New Roman" w:cs="Times New Roman"/>
          <w:bCs/>
          <w:szCs w:val="24"/>
        </w:rPr>
        <w:t xml:space="preserve"> δεν έκανε </w:t>
      </w:r>
      <w:proofErr w:type="spellStart"/>
      <w:r>
        <w:rPr>
          <w:rFonts w:eastAsia="Times New Roman" w:cs="Times New Roman"/>
          <w:bCs/>
          <w:szCs w:val="24"/>
        </w:rPr>
        <w:t>πρωτομιλ</w:t>
      </w:r>
      <w:r>
        <w:rPr>
          <w:rFonts w:eastAsia="Times New Roman" w:cs="Times New Roman"/>
          <w:bCs/>
          <w:szCs w:val="24"/>
        </w:rPr>
        <w:t>ία</w:t>
      </w:r>
      <w:proofErr w:type="spellEnd"/>
      <w:r>
        <w:rPr>
          <w:rFonts w:eastAsia="Times New Roman" w:cs="Times New Roman"/>
          <w:bCs/>
          <w:szCs w:val="24"/>
        </w:rPr>
        <w:t>. Κάνετε λάθος.</w:t>
      </w:r>
    </w:p>
    <w:p w14:paraId="09035D74"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Πάμε στην Αττική στον ΟΑΣΑ και στη Θεσσαλονίκη στον ΟΣΕΘ. </w:t>
      </w:r>
    </w:p>
    <w:p w14:paraId="09035D7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Ρωτάω</w:t>
      </w:r>
      <w:r>
        <w:rPr>
          <w:rFonts w:eastAsia="Times New Roman" w:cs="Times New Roman"/>
          <w:szCs w:val="24"/>
        </w:rPr>
        <w:t>, π</w:t>
      </w:r>
      <w:r w:rsidRPr="00E57B5A">
        <w:rPr>
          <w:rFonts w:eastAsia="Times New Roman" w:cs="Times New Roman"/>
          <w:szCs w:val="24"/>
        </w:rPr>
        <w:t xml:space="preserve">ρέπει </w:t>
      </w:r>
      <w:r>
        <w:rPr>
          <w:rFonts w:eastAsia="Times New Roman" w:cs="Times New Roman"/>
          <w:szCs w:val="24"/>
        </w:rPr>
        <w:t xml:space="preserve">ή δεν </w:t>
      </w:r>
      <w:r w:rsidRPr="00E57B5A">
        <w:rPr>
          <w:rFonts w:eastAsia="Times New Roman" w:cs="Times New Roman"/>
          <w:szCs w:val="24"/>
        </w:rPr>
        <w:t>πρέπει να</w:t>
      </w:r>
      <w:r>
        <w:rPr>
          <w:rFonts w:eastAsia="Times New Roman" w:cs="Times New Roman"/>
          <w:szCs w:val="24"/>
        </w:rPr>
        <w:t xml:space="preserve"> υπάρξει σχεδιασμός για το σύνολο Περιφερειακής Ενότητας Αττικής και Θεσσαλονίκης; </w:t>
      </w:r>
      <w:r w:rsidRPr="00E57B5A">
        <w:rPr>
          <w:rFonts w:eastAsia="Times New Roman" w:cs="Times New Roman"/>
          <w:szCs w:val="24"/>
        </w:rPr>
        <w:t xml:space="preserve">Πρέπει </w:t>
      </w:r>
      <w:r>
        <w:rPr>
          <w:rFonts w:eastAsia="Times New Roman" w:cs="Times New Roman"/>
          <w:szCs w:val="24"/>
        </w:rPr>
        <w:t xml:space="preserve">ή δεν </w:t>
      </w:r>
      <w:r w:rsidRPr="00E57B5A">
        <w:rPr>
          <w:rFonts w:eastAsia="Times New Roman" w:cs="Times New Roman"/>
          <w:szCs w:val="24"/>
        </w:rPr>
        <w:t>πρέπει να</w:t>
      </w:r>
      <w:r>
        <w:rPr>
          <w:rFonts w:eastAsia="Times New Roman" w:cs="Times New Roman"/>
          <w:szCs w:val="24"/>
        </w:rPr>
        <w:t xml:space="preserve"> υπάρχει ένα αξιόπιστο σύστημα επιτήρησης των δρομολογίων και των επιβατών</w:t>
      </w:r>
      <w:r>
        <w:rPr>
          <w:rFonts w:eastAsia="Times New Roman" w:cs="Times New Roman"/>
          <w:szCs w:val="24"/>
        </w:rPr>
        <w:t>,</w:t>
      </w:r>
      <w:r>
        <w:rPr>
          <w:rFonts w:eastAsia="Times New Roman" w:cs="Times New Roman"/>
          <w:szCs w:val="24"/>
        </w:rPr>
        <w:t xml:space="preserve"> είτε είναι στις δημόσιες αστικές συγκοινωνίες είτε είναι από τα ΚΤΕΛ; </w:t>
      </w:r>
      <w:r w:rsidRPr="00E57B5A">
        <w:rPr>
          <w:rFonts w:eastAsia="Times New Roman" w:cs="Times New Roman"/>
          <w:szCs w:val="24"/>
        </w:rPr>
        <w:t>Πρέπει να</w:t>
      </w:r>
      <w:r>
        <w:rPr>
          <w:rFonts w:eastAsia="Times New Roman" w:cs="Times New Roman"/>
          <w:szCs w:val="24"/>
        </w:rPr>
        <w:t xml:space="preserve"> υπάρχουν κυρώσεις στους φορείς δημόσιους ή ιδιωτικούς που κόβουν δρομολόγια; </w:t>
      </w:r>
      <w:r w:rsidRPr="00E57B5A">
        <w:rPr>
          <w:rFonts w:eastAsia="Times New Roman" w:cs="Times New Roman"/>
          <w:szCs w:val="24"/>
        </w:rPr>
        <w:t>Πρέπει να</w:t>
      </w:r>
      <w:r>
        <w:rPr>
          <w:rFonts w:eastAsia="Times New Roman" w:cs="Times New Roman"/>
          <w:szCs w:val="24"/>
        </w:rPr>
        <w:t xml:space="preserve"> φύγο</w:t>
      </w:r>
      <w:r>
        <w:rPr>
          <w:rFonts w:eastAsia="Times New Roman" w:cs="Times New Roman"/>
          <w:szCs w:val="24"/>
        </w:rPr>
        <w:t xml:space="preserve">υμε από τη λογική της ομηρίας των τοπικών κοινωνιών από </w:t>
      </w:r>
      <w:r w:rsidRPr="0076648F">
        <w:rPr>
          <w:rFonts w:eastAsia="Times New Roman" w:cs="Times New Roman"/>
          <w:szCs w:val="24"/>
        </w:rPr>
        <w:t>σχήματα</w:t>
      </w:r>
      <w:r>
        <w:rPr>
          <w:rFonts w:eastAsia="Times New Roman" w:cs="Times New Roman"/>
          <w:szCs w:val="24"/>
        </w:rPr>
        <w:t xml:space="preserve"> επιβατικών μεταφορών χωρίς έλεγχο, χωρίς ποιότητα, χωρίς ολοκληρωμένο σχεδιασμό; </w:t>
      </w:r>
      <w:r w:rsidRPr="00E57B5A">
        <w:rPr>
          <w:rFonts w:eastAsia="Times New Roman" w:cs="Times New Roman"/>
          <w:szCs w:val="24"/>
        </w:rPr>
        <w:t xml:space="preserve">Πρέπει </w:t>
      </w:r>
      <w:r>
        <w:rPr>
          <w:rFonts w:eastAsia="Times New Roman" w:cs="Times New Roman"/>
          <w:szCs w:val="24"/>
        </w:rPr>
        <w:t>στην Αττική τα ΚΤΕΛ να έχουν αφετηρία στο Πεδίον του Άρεως και στο Θησείο όταν έχουμε ενδιάμεσα τόσους σ</w:t>
      </w:r>
      <w:r>
        <w:rPr>
          <w:rFonts w:eastAsia="Times New Roman" w:cs="Times New Roman"/>
          <w:szCs w:val="24"/>
        </w:rPr>
        <w:t xml:space="preserve">ταθμούς του </w:t>
      </w:r>
      <w:r>
        <w:rPr>
          <w:rFonts w:eastAsia="Times New Roman" w:cs="Times New Roman"/>
          <w:szCs w:val="24"/>
        </w:rPr>
        <w:t>μετρό</w:t>
      </w:r>
      <w:r>
        <w:rPr>
          <w:rFonts w:eastAsia="Times New Roman" w:cs="Times New Roman"/>
          <w:szCs w:val="24"/>
        </w:rPr>
        <w:t xml:space="preserve"> και του προαστιακού; </w:t>
      </w:r>
      <w:r w:rsidRPr="00E57B5A">
        <w:rPr>
          <w:rFonts w:eastAsia="Times New Roman" w:cs="Times New Roman"/>
          <w:szCs w:val="24"/>
        </w:rPr>
        <w:t>Πρέπει να</w:t>
      </w:r>
      <w:r>
        <w:rPr>
          <w:rFonts w:eastAsia="Times New Roman" w:cs="Times New Roman"/>
          <w:szCs w:val="24"/>
        </w:rPr>
        <w:t xml:space="preserve"> υπάρχουν δρομολόγια των ΚΤΕΛ που δεν τηρούνται, που δεν συνδέονται με τον προαστιακό; Δεν </w:t>
      </w:r>
      <w:r w:rsidRPr="00E57B5A">
        <w:rPr>
          <w:rFonts w:eastAsia="Times New Roman" w:cs="Times New Roman"/>
          <w:szCs w:val="24"/>
        </w:rPr>
        <w:t>πρέπει να</w:t>
      </w:r>
      <w:r>
        <w:rPr>
          <w:rFonts w:eastAsia="Times New Roman" w:cs="Times New Roman"/>
          <w:szCs w:val="24"/>
        </w:rPr>
        <w:t xml:space="preserve"> τα κάνουμε κάποια στιγμή αυτά; </w:t>
      </w:r>
    </w:p>
    <w:p w14:paraId="09035D7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Στη Θεσσαλονίκη με τις ρυθμίσεις ενεργοποιείται ο ΑΣΥΘ. Και αυτό είναι το π</w:t>
      </w:r>
      <w:r>
        <w:rPr>
          <w:rFonts w:eastAsia="Times New Roman" w:cs="Times New Roman"/>
          <w:szCs w:val="24"/>
        </w:rPr>
        <w:t xml:space="preserve">ρόβλημα! Τελειώνει πλέον αυτός ο παρακρατικός, άθλιος, </w:t>
      </w:r>
      <w:r>
        <w:rPr>
          <w:rFonts w:eastAsia="Times New Roman" w:cs="Times New Roman"/>
          <w:szCs w:val="24"/>
        </w:rPr>
        <w:t>«</w:t>
      </w:r>
      <w:proofErr w:type="spellStart"/>
      <w:r>
        <w:rPr>
          <w:rFonts w:eastAsia="Times New Roman" w:cs="Times New Roman"/>
          <w:szCs w:val="24"/>
        </w:rPr>
        <w:t>τερατουργικός</w:t>
      </w:r>
      <w:proofErr w:type="spellEnd"/>
      <w:r>
        <w:rPr>
          <w:rFonts w:eastAsia="Times New Roman" w:cs="Times New Roman"/>
          <w:szCs w:val="24"/>
        </w:rPr>
        <w:t>»</w:t>
      </w:r>
      <w:r>
        <w:rPr>
          <w:rFonts w:eastAsia="Times New Roman" w:cs="Times New Roman"/>
          <w:szCs w:val="24"/>
        </w:rPr>
        <w:t xml:space="preserve"> μηχανισμός του ΟΑΣΘ. Γίνεται ένας δημόσιος φορέας αστικών μεταφορών, χωρίς αυτά που παραλάβαμε, χωρίς εκατοντάδες </w:t>
      </w:r>
      <w:r w:rsidRPr="00E6430E">
        <w:rPr>
          <w:rFonts w:eastAsia="Times New Roman" w:cs="Times New Roman"/>
          <w:szCs w:val="24"/>
        </w:rPr>
        <w:t>εκατομμύρια</w:t>
      </w:r>
      <w:r>
        <w:rPr>
          <w:rFonts w:eastAsia="Times New Roman" w:cs="Times New Roman"/>
          <w:szCs w:val="24"/>
        </w:rPr>
        <w:t xml:space="preserve"> να σπαταλιούνται, χωρίς να διορίζονται στον ιδιωτικό, δήθεν</w:t>
      </w:r>
      <w:r>
        <w:rPr>
          <w:rFonts w:eastAsia="Times New Roman" w:cs="Times New Roman"/>
          <w:szCs w:val="24"/>
        </w:rPr>
        <w:t xml:space="preserve">, ΟΑΣΘ πλείστες </w:t>
      </w:r>
      <w:r>
        <w:rPr>
          <w:rFonts w:eastAsia="Times New Roman" w:cs="Times New Roman"/>
          <w:szCs w:val="24"/>
        </w:rPr>
        <w:t xml:space="preserve">περιπτώσεις </w:t>
      </w:r>
      <w:r>
        <w:rPr>
          <w:rFonts w:eastAsia="Times New Roman" w:cs="Times New Roman"/>
          <w:szCs w:val="24"/>
        </w:rPr>
        <w:t xml:space="preserve">των Βουλευτών της </w:t>
      </w:r>
      <w:r w:rsidRPr="00654FD3">
        <w:rPr>
          <w:rFonts w:eastAsia="Times New Roman" w:cs="Times New Roman"/>
          <w:szCs w:val="24"/>
        </w:rPr>
        <w:t>Νέας Δημοκρατίας</w:t>
      </w:r>
      <w:r>
        <w:rPr>
          <w:rFonts w:eastAsia="Times New Roman" w:cs="Times New Roman"/>
          <w:szCs w:val="24"/>
        </w:rPr>
        <w:t>, χωρίς να αναλαμβάνει ο ΟΑΣΘ περιοχές και δρομολόγια ακόμη και έξω από την Περιφερειακή Ενότητα της Θεσσαλονίκης από το ένα χέρι και να δίνει υπεργολαβίες στα ΚΤΕΛ με το άλλο χέρι σε κερδοφόρες</w:t>
      </w:r>
      <w:r>
        <w:rPr>
          <w:rFonts w:eastAsia="Times New Roman" w:cs="Times New Roman"/>
          <w:szCs w:val="24"/>
        </w:rPr>
        <w:t xml:space="preserve"> γραμμές.</w:t>
      </w:r>
    </w:p>
    <w:p w14:paraId="09035D7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 σύστημα τηλεματικής του ΟΑΣΘ καλυπτόταν από ε</w:t>
      </w:r>
      <w:r>
        <w:rPr>
          <w:rFonts w:eastAsia="Times New Roman" w:cs="Times New Roman"/>
          <w:szCs w:val="24"/>
        </w:rPr>
        <w:t>π</w:t>
      </w:r>
      <w:r>
        <w:rPr>
          <w:rFonts w:eastAsia="Times New Roman" w:cs="Times New Roman"/>
          <w:szCs w:val="24"/>
        </w:rPr>
        <w:t>τά συμβάσεις σε ιδιωτική εταιρεία, ενώ ο ΟΑΣΘ δεν είχε ούτε τους κωδικούς. Έπρεπε να υπάρχουν πάνω από πεντακόσια λεωφορεία και υπήρχαν διακόσια πενήντα τέσσερα. Πουλήθηκαν λεωφορεία δωδεκαετίας γι</w:t>
      </w:r>
      <w:r>
        <w:rPr>
          <w:rFonts w:eastAsia="Times New Roman" w:cs="Times New Roman"/>
          <w:szCs w:val="24"/>
        </w:rPr>
        <w:t xml:space="preserve">α 800 ευρώ και για 1000 ευρώ για παλιοσίδερα και κρατήθηκαν των πάνω από είκοσι χρόνων. Έπρεπε να υπήρχαν 37 </w:t>
      </w:r>
      <w:r w:rsidRPr="00E6430E">
        <w:rPr>
          <w:rFonts w:eastAsia="Times New Roman" w:cs="Times New Roman"/>
          <w:szCs w:val="24"/>
        </w:rPr>
        <w:t>εκατομμύρια</w:t>
      </w:r>
      <w:r>
        <w:rPr>
          <w:rFonts w:eastAsia="Times New Roman" w:cs="Times New Roman"/>
          <w:szCs w:val="24"/>
        </w:rPr>
        <w:t xml:space="preserve"> αποθεματικά για νέα λεωφορεία και υπήρχαν 700 ευρώ. Όσοι επικαλούνται, λοιπόν, και ονειρεύονται ιδιωτικοποίηση των αστικών συγκοινωνιών</w:t>
      </w:r>
      <w:r>
        <w:rPr>
          <w:rFonts w:eastAsia="Times New Roman" w:cs="Times New Roman"/>
          <w:szCs w:val="24"/>
        </w:rPr>
        <w:t xml:space="preserve"> της Θεσσαλονίκης και της Αθήνας, απλά ονειρεύονται.</w:t>
      </w:r>
    </w:p>
    <w:p w14:paraId="09035D7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w:t>
      </w:r>
      <w:r w:rsidRPr="002170BF">
        <w:rPr>
          <w:rFonts w:eastAsia="Times New Roman" w:cs="Times New Roman"/>
          <w:szCs w:val="24"/>
        </w:rPr>
        <w:t>ύριοι συνάδελφοι</w:t>
      </w:r>
      <w:r>
        <w:rPr>
          <w:rFonts w:eastAsia="Times New Roman" w:cs="Times New Roman"/>
          <w:szCs w:val="24"/>
        </w:rPr>
        <w:t xml:space="preserve">, εμείς δεν θα αναπαράγουμε τον προνομιακό χώρο του παλαιοκομματισμού που </w:t>
      </w:r>
      <w:proofErr w:type="spellStart"/>
      <w:r w:rsidRPr="0076648F">
        <w:rPr>
          <w:rFonts w:eastAsia="Times New Roman" w:cs="Times New Roman"/>
          <w:szCs w:val="24"/>
        </w:rPr>
        <w:t>οικοδομήθηκε</w:t>
      </w:r>
      <w:proofErr w:type="spellEnd"/>
      <w:r>
        <w:rPr>
          <w:rFonts w:eastAsia="Times New Roman" w:cs="Times New Roman"/>
          <w:szCs w:val="24"/>
        </w:rPr>
        <w:t xml:space="preserve"> για δεκαετίες στις μεταφορές. Ήταν ο κύριος χώρος εξυπηρέτησης οικονομικών συμφερόντων και σπατάλης</w:t>
      </w:r>
      <w:r>
        <w:rPr>
          <w:rFonts w:eastAsia="Times New Roman" w:cs="Times New Roman"/>
          <w:szCs w:val="24"/>
        </w:rPr>
        <w:t xml:space="preserve"> και ρουσφετιών. </w:t>
      </w:r>
    </w:p>
    <w:p w14:paraId="09035D7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θυμηθούμε τις άγονες γραμμές των αεροπορικών μεταφορών. Από 46 </w:t>
      </w:r>
      <w:r w:rsidRPr="00E6430E">
        <w:rPr>
          <w:rFonts w:eastAsia="Times New Roman" w:cs="Times New Roman"/>
          <w:szCs w:val="24"/>
        </w:rPr>
        <w:t>εκατομμύρια</w:t>
      </w:r>
      <w:r>
        <w:rPr>
          <w:rFonts w:eastAsia="Times New Roman" w:cs="Times New Roman"/>
          <w:szCs w:val="24"/>
        </w:rPr>
        <w:t xml:space="preserve"> τον χρόνο με διαγωνισμούς πήγαμε στα 10 με ποιοτικότερες υπηρεσίες. Στον ΟΑΣΘ τον πρώτο χρόνο είχαμε 45 </w:t>
      </w:r>
      <w:r w:rsidRPr="00E6430E">
        <w:rPr>
          <w:rFonts w:eastAsia="Times New Roman" w:cs="Times New Roman"/>
          <w:szCs w:val="24"/>
        </w:rPr>
        <w:t>εκατομμύρια</w:t>
      </w:r>
      <w:r>
        <w:rPr>
          <w:rFonts w:eastAsia="Times New Roman" w:cs="Times New Roman"/>
          <w:szCs w:val="24"/>
        </w:rPr>
        <w:t xml:space="preserve"> λιγότερη δαπάνη από αυτά που δίναμε στον ιδι</w:t>
      </w:r>
      <w:r>
        <w:rPr>
          <w:rFonts w:eastAsia="Times New Roman" w:cs="Times New Roman"/>
          <w:szCs w:val="24"/>
        </w:rPr>
        <w:t xml:space="preserve">ωτικό ΟΑΣΘ. Αυτός είναι ο ιδιωτικός τομέας ο κρατικοδίαιτος που θέλει να προστατέψει η </w:t>
      </w:r>
      <w:r w:rsidRPr="00391AB7">
        <w:rPr>
          <w:rFonts w:eastAsia="Times New Roman" w:cs="Times New Roman"/>
          <w:szCs w:val="24"/>
        </w:rPr>
        <w:t>Νέα Δημοκρατία</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θέλουμε να συγκλίνουμε και να αναζητήσουμε ευρύτερες συγκλίσεις, αλλά προστατεύοντας την κοινωνία και τις υγιείς παραγωγικές δυνάμεις.</w:t>
      </w:r>
    </w:p>
    <w:p w14:paraId="09035D7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Ολοκληρώνοντας, οι αστικές συγκοινωνίες αλλάζουν σελίδα μαζί με τη χώρα, έξω από τα μνημόνια, και τα </w:t>
      </w:r>
      <w:proofErr w:type="spellStart"/>
      <w:r>
        <w:rPr>
          <w:rFonts w:eastAsia="Times New Roman" w:cs="Times New Roman"/>
          <w:szCs w:val="24"/>
        </w:rPr>
        <w:t>υδατοδρόμια</w:t>
      </w:r>
      <w:proofErr w:type="spellEnd"/>
      <w:r>
        <w:rPr>
          <w:rFonts w:eastAsia="Times New Roman" w:cs="Times New Roman"/>
          <w:szCs w:val="24"/>
        </w:rPr>
        <w:t xml:space="preserve"> και τα υδροπλάνα εντάσσονται στις συνδυασμένες μεταφορές καλύπτοντας τις κοινωνικές ανάγκες και οικοδομώντας τις αναπτυξιακές υποδομές που στηρ</w:t>
      </w:r>
      <w:r>
        <w:rPr>
          <w:rFonts w:eastAsia="Times New Roman" w:cs="Times New Roman"/>
          <w:szCs w:val="24"/>
        </w:rPr>
        <w:t>ίζουν τις υγιείς παραγωγικές δυνάμεις, υλοποιώντας το σχέδιο και το όραμα του Αλέξη Τσίπρα για δίκαιη ανάπτυξη.</w:t>
      </w:r>
    </w:p>
    <w:p w14:paraId="09035D7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9035D7C" w14:textId="77777777" w:rsidR="00850D36" w:rsidRDefault="006A7907">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9035D7D" w14:textId="77777777" w:rsidR="00850D36" w:rsidRDefault="006A7907">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w:t>
      </w:r>
      <w:r w:rsidRPr="00A54575">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sidRPr="00A54575">
        <w:rPr>
          <w:rFonts w:eastAsia="Times New Roman" w:cs="Times New Roman"/>
          <w:szCs w:val="24"/>
        </w:rPr>
        <w:t xml:space="preserve">ενημερώθηκαν για την ιστορία του κτηρίου και τον τρόπο οργάνωσης και λειτουργίας της Βουλής, </w:t>
      </w:r>
      <w:r>
        <w:rPr>
          <w:rFonts w:eastAsia="Times New Roman" w:cs="Times New Roman"/>
          <w:szCs w:val="24"/>
        </w:rPr>
        <w:t>είκοσι οκτώ μαθη</w:t>
      </w:r>
      <w:r>
        <w:rPr>
          <w:rFonts w:eastAsia="Times New Roman" w:cs="Times New Roman"/>
          <w:szCs w:val="24"/>
        </w:rPr>
        <w:t xml:space="preserve">τές και </w:t>
      </w:r>
      <w:r>
        <w:rPr>
          <w:rFonts w:eastAsia="Times New Roman" w:cs="Times New Roman"/>
          <w:szCs w:val="24"/>
        </w:rPr>
        <w:lastRenderedPageBreak/>
        <w:t>μαθήτριες</w:t>
      </w:r>
      <w:r w:rsidRPr="00A54575">
        <w:rPr>
          <w:rFonts w:eastAsia="Times New Roman" w:cs="Times New Roman"/>
          <w:szCs w:val="24"/>
        </w:rPr>
        <w:t xml:space="preserve"> και </w:t>
      </w:r>
      <w:r>
        <w:rPr>
          <w:rFonts w:eastAsia="Times New Roman" w:cs="Times New Roman"/>
          <w:szCs w:val="24"/>
        </w:rPr>
        <w:t>τρεις συνοδοί</w:t>
      </w:r>
      <w:r>
        <w:rPr>
          <w:rFonts w:eastAsia="Times New Roman" w:cs="Times New Roman"/>
          <w:szCs w:val="24"/>
        </w:rPr>
        <w:t xml:space="preserve"> </w:t>
      </w:r>
      <w:r>
        <w:rPr>
          <w:rFonts w:eastAsia="Times New Roman" w:cs="Times New Roman"/>
          <w:szCs w:val="24"/>
        </w:rPr>
        <w:t xml:space="preserve">εκπαιδευτικοί τους από το Γυμνάσιο </w:t>
      </w:r>
      <w:proofErr w:type="spellStart"/>
      <w:r>
        <w:rPr>
          <w:rFonts w:eastAsia="Times New Roman" w:cs="Times New Roman"/>
          <w:szCs w:val="24"/>
        </w:rPr>
        <w:t>Ευπαλίου</w:t>
      </w:r>
      <w:proofErr w:type="spellEnd"/>
      <w:r>
        <w:rPr>
          <w:rFonts w:eastAsia="Times New Roman" w:cs="Times New Roman"/>
          <w:szCs w:val="24"/>
        </w:rPr>
        <w:t xml:space="preserve"> Φωκίδας </w:t>
      </w:r>
      <w:r>
        <w:rPr>
          <w:rFonts w:eastAsia="Times New Roman" w:cs="Times New Roman"/>
          <w:szCs w:val="24"/>
        </w:rPr>
        <w:t>(δεύτερο τμήμα)</w:t>
      </w:r>
      <w:r>
        <w:rPr>
          <w:rFonts w:eastAsia="Times New Roman" w:cs="Times New Roman"/>
          <w:szCs w:val="24"/>
        </w:rPr>
        <w:t>.</w:t>
      </w:r>
    </w:p>
    <w:p w14:paraId="09035D7E" w14:textId="77777777" w:rsidR="00850D36" w:rsidRDefault="006A7907">
      <w:pPr>
        <w:spacing w:line="600" w:lineRule="auto"/>
        <w:ind w:firstLine="720"/>
        <w:rPr>
          <w:rFonts w:eastAsia="Times New Roman" w:cs="Times New Roman"/>
          <w:szCs w:val="24"/>
        </w:rPr>
      </w:pPr>
      <w:r w:rsidRPr="00A54575">
        <w:rPr>
          <w:rFonts w:eastAsia="Times New Roman" w:cs="Times New Roman"/>
          <w:szCs w:val="24"/>
        </w:rPr>
        <w:t>Η Βουλή τούς καλωσορίζει.</w:t>
      </w:r>
    </w:p>
    <w:p w14:paraId="09035D7F" w14:textId="77777777" w:rsidR="00850D36" w:rsidRDefault="006A7907">
      <w:pPr>
        <w:spacing w:line="600" w:lineRule="auto"/>
        <w:ind w:firstLine="720"/>
        <w:jc w:val="center"/>
        <w:rPr>
          <w:rFonts w:eastAsia="Times New Roman" w:cs="Times New Roman"/>
          <w:szCs w:val="24"/>
        </w:rPr>
      </w:pPr>
      <w:r w:rsidRPr="00A54575">
        <w:rPr>
          <w:rFonts w:eastAsia="Times New Roman" w:cs="Times New Roman"/>
          <w:szCs w:val="24"/>
        </w:rPr>
        <w:t>(Χειροκροτήματα απ’ όλες τις πτέρυγες της Βουλής)</w:t>
      </w:r>
    </w:p>
    <w:p w14:paraId="09035D8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O κ. Γεώργιος Βλάχος έχει τον λόγο.</w:t>
      </w:r>
    </w:p>
    <w:p w14:paraId="09035D81"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Σας ευχαριστώ, κύριε Π</w:t>
      </w:r>
      <w:r>
        <w:rPr>
          <w:rFonts w:eastAsia="Times New Roman" w:cs="Times New Roman"/>
          <w:szCs w:val="24"/>
        </w:rPr>
        <w:t>ρόεδρε.</w:t>
      </w:r>
    </w:p>
    <w:p w14:paraId="09035D8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Κύριε Υπουργέ, είναι δικαίωμά σας να διατηρείτε τις θέσεις σας. Δεν είναι δικαίωμά σας, όμως, να διαστρεβλώνετε τις θέσεις της Αξιωματικής Αντιπολίτευσης.</w:t>
      </w:r>
    </w:p>
    <w:p w14:paraId="09035D8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Εσείς είπατε ότι η Νέα Δημοκρατία θέλει ανεξέλεγκτο ιδιωτικό τομέα. Εγώ δεν είπα αυτό. Από πο</w:t>
      </w:r>
      <w:r>
        <w:rPr>
          <w:rFonts w:eastAsia="Times New Roman" w:cs="Times New Roman"/>
          <w:szCs w:val="24"/>
        </w:rPr>
        <w:t xml:space="preserve">ύ το ερμηνεύσατε; Εγώ είπα να έχει τη δυνατότητα ο Οργανισμός Λιμένα Πειραιώς, ο Οργανισμός Λιμένα Θεσσαλονίκης να ιδρύσει </w:t>
      </w:r>
      <w:proofErr w:type="spellStart"/>
      <w:r>
        <w:rPr>
          <w:rFonts w:eastAsia="Times New Roman" w:cs="Times New Roman"/>
          <w:szCs w:val="24"/>
        </w:rPr>
        <w:t>υδατοδρόμιο</w:t>
      </w:r>
      <w:proofErr w:type="spellEnd"/>
      <w:r>
        <w:rPr>
          <w:rFonts w:eastAsia="Times New Roman" w:cs="Times New Roman"/>
          <w:szCs w:val="24"/>
        </w:rPr>
        <w:t xml:space="preserve">. Όταν του έχεις παραχωρήσει τον </w:t>
      </w:r>
      <w:r>
        <w:rPr>
          <w:rFonts w:eastAsia="Times New Roman" w:cs="Times New Roman"/>
          <w:szCs w:val="24"/>
        </w:rPr>
        <w:t>ο</w:t>
      </w:r>
      <w:r>
        <w:rPr>
          <w:rFonts w:eastAsia="Times New Roman" w:cs="Times New Roman"/>
          <w:szCs w:val="24"/>
        </w:rPr>
        <w:t>ργανισμό, δηλαδή, το πολύ, το μεγάλο, να έχει τη δυνατότητα και για το μικρό. Και εάν χρ</w:t>
      </w:r>
      <w:r>
        <w:rPr>
          <w:rFonts w:eastAsia="Times New Roman" w:cs="Times New Roman"/>
          <w:szCs w:val="24"/>
        </w:rPr>
        <w:t>ειάζεται γι’ αυτόν τον λόγο να επιβαρυνθεί περαιτέρω οικονομικά, να επιβαρυνθεί.</w:t>
      </w:r>
    </w:p>
    <w:p w14:paraId="09035D84"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Προβλέπεται αυτό.</w:t>
      </w:r>
    </w:p>
    <w:p w14:paraId="09035D85"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Θα μου το εξηγήσετε πώς προβλέπεται.</w:t>
      </w:r>
    </w:p>
    <w:p w14:paraId="09035D86"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Βεβαίως.</w:t>
      </w:r>
    </w:p>
    <w:p w14:paraId="09035D87"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Εγώ δεν καταλαβαίνω πώς προβλέπεται. Και μιλώ για ίδρυση, όχι για λειτουργία. </w:t>
      </w:r>
    </w:p>
    <w:p w14:paraId="09035D8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Δεύτερον: Στο πρώτο μέρος έκανα μία σειρά παρατηρήσεων, στις οποίες δεν μου απαντήσατε. Για παράδειγμα -θα σας τα πω συνοπτικά- είπα για το πτητικό έρ</w:t>
      </w:r>
      <w:r>
        <w:rPr>
          <w:rFonts w:eastAsia="Times New Roman" w:cs="Times New Roman"/>
          <w:szCs w:val="24"/>
        </w:rPr>
        <w:t>γο. Μου αναφέρατε ότι τα δύο χρόνια τα κάνατε δυόμισι. Και σας ρώτησα, τι νόημα έχει εάν δεν διευκρινίσετε από ποια στιγμή αρχίζει να μετράει ο χρόνος. Μου είπατε για τις άδειες ότι δεν μεταβιβάζονται και κάνατε τα δύο χρόνια, τρία. Σας λέω τώρα αυτά που θ</w:t>
      </w:r>
      <w:r>
        <w:rPr>
          <w:rFonts w:eastAsia="Times New Roman" w:cs="Times New Roman"/>
          <w:szCs w:val="24"/>
        </w:rPr>
        <w:t xml:space="preserve">υμάμαι από αυτά που είπατε το πρωί. Και λέω εγώ το εξής: Αφού δεν μεταβιβάζονται, τι αξία έχει τα δύο χρόνια να γίνουν τρία; </w:t>
      </w:r>
    </w:p>
    <w:p w14:paraId="09035D89"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Περίμενα, λοιπόν, κύριε Πρόεδρε, να κάνει την </w:t>
      </w:r>
      <w:proofErr w:type="spellStart"/>
      <w:r>
        <w:rPr>
          <w:rFonts w:eastAsia="Times New Roman" w:cs="Times New Roman"/>
          <w:szCs w:val="24"/>
        </w:rPr>
        <w:t>πρωτολογία</w:t>
      </w:r>
      <w:proofErr w:type="spellEnd"/>
      <w:r>
        <w:rPr>
          <w:rFonts w:eastAsia="Times New Roman" w:cs="Times New Roman"/>
          <w:szCs w:val="24"/>
        </w:rPr>
        <w:t xml:space="preserve"> του ο κύριος Υπουργός -γιατί επί του νομοσχεδίου δεν είχε τοποθετηθεί- ώσ</w:t>
      </w:r>
      <w:r>
        <w:rPr>
          <w:rFonts w:eastAsia="Times New Roman" w:cs="Times New Roman"/>
          <w:szCs w:val="24"/>
        </w:rPr>
        <w:t xml:space="preserve">τε να ακούσουμε τι αποδέχεται και τι όχι. </w:t>
      </w:r>
    </w:p>
    <w:p w14:paraId="09035D8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Σε αυτές, λοιπόν, τις παρατηρήσεις που κάναμε το πρωί, δεν μας απαντήσατε. </w:t>
      </w:r>
    </w:p>
    <w:p w14:paraId="09035D8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Είπα εγώ «τα περισσότερα υδάτινα πεδία». Εσείς το ερμηνεύσατε και μου είπατε «να σταματάει οπουδήποτε». Μα, εγώ δεν είπα αυτό. Είπα </w:t>
      </w:r>
      <w:r>
        <w:rPr>
          <w:rFonts w:eastAsia="Times New Roman" w:cs="Times New Roman"/>
          <w:szCs w:val="24"/>
        </w:rPr>
        <w:t xml:space="preserve">«προσδιορισμένα…» -προφανώς- «…υδάτινα πεδία, στα οποία θα έχουν προβλεφθεί οι στοιχειώδεις κανόνες ασφάλειας μετακίνησης». Προφανώς αυτά είναι αυτονόητα. </w:t>
      </w:r>
    </w:p>
    <w:p w14:paraId="09035D8C"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Δεν υπήρχαν.</w:t>
      </w:r>
    </w:p>
    <w:p w14:paraId="09035D8D"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Και εξακολουθούν ν</w:t>
      </w:r>
      <w:r>
        <w:rPr>
          <w:rFonts w:eastAsia="Times New Roman" w:cs="Times New Roman"/>
          <w:szCs w:val="24"/>
        </w:rPr>
        <w:t xml:space="preserve">α μην υπάρχουν. Και υπάρχει μία απαγόρευση. </w:t>
      </w:r>
    </w:p>
    <w:p w14:paraId="09035D8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Αυτά σας είπα το πρωί και γι’ αυτά, μέχρι στιγμής δεν πήραμε απαντήσεις. </w:t>
      </w:r>
    </w:p>
    <w:p w14:paraId="09035D8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Έρχομαι στο δεύτερο μέρος. Είπατε ότι κάνατε δεκτές τις παρατηρήσεις της Αντιπολίτευσης.</w:t>
      </w:r>
    </w:p>
    <w:p w14:paraId="09035D9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Εγώ για την ομαδοποίηση, για το άρθρο 45, είπα τ</w:t>
      </w:r>
      <w:r>
        <w:rPr>
          <w:rFonts w:eastAsia="Times New Roman" w:cs="Times New Roman"/>
          <w:szCs w:val="24"/>
        </w:rPr>
        <w:t>ο εξής: Αυτό που προτείνει η ΠΟΑΣ δεν το είδα πουθενά να το κάνετε δεκτό, ότι, δηλαδή, ο Υπουργός Υποδομών και Μεταφορών προκηρύσσει διαγωνισμούς για γεωγραφική περιοχή που περιλαμβάνει αστικές περιοχές περισσοτέρων δήμων, όμορων ή μη, της αυτής ή άλλων πε</w:t>
      </w:r>
      <w:r>
        <w:rPr>
          <w:rFonts w:eastAsia="Times New Roman" w:cs="Times New Roman"/>
          <w:szCs w:val="24"/>
        </w:rPr>
        <w:t xml:space="preserve">ριφερειών, για την παροχή υπηρεσιών υψηλής ποιότητας και συγχρόνως για τη βιωσιμότητα του </w:t>
      </w:r>
      <w:proofErr w:type="spellStart"/>
      <w:r>
        <w:rPr>
          <w:rFonts w:eastAsia="Times New Roman" w:cs="Times New Roman"/>
          <w:szCs w:val="24"/>
        </w:rPr>
        <w:t>παραχωρησιούχου</w:t>
      </w:r>
      <w:proofErr w:type="spellEnd"/>
      <w:r>
        <w:rPr>
          <w:rFonts w:eastAsia="Times New Roman" w:cs="Times New Roman"/>
          <w:szCs w:val="24"/>
        </w:rPr>
        <w:t xml:space="preserve"> εξαιρουμένων, όπως είπαμε, της Κω και της Ρόδου. Αυτό δεν το είδα εγώ πουθενά. </w:t>
      </w:r>
    </w:p>
    <w:p w14:paraId="09035D91"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Δεν υπάρχει;</w:t>
      </w:r>
    </w:p>
    <w:p w14:paraId="09035D92"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ΒΛΑΧΟΣ:</w:t>
      </w:r>
      <w:r>
        <w:rPr>
          <w:rFonts w:eastAsia="Times New Roman" w:cs="Times New Roman"/>
          <w:szCs w:val="24"/>
        </w:rPr>
        <w:t xml:space="preserve"> Όχι. Εάν υπάρχει, κάποιος συνεργάτης σας να μου το δείξει. Μακάρι να υπάρχει.</w:t>
      </w:r>
    </w:p>
    <w:p w14:paraId="09035D93"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Το άρθρο 45 είναι.</w:t>
      </w:r>
    </w:p>
    <w:p w14:paraId="09035D94"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Ναι, θα το δω πάλι.</w:t>
      </w:r>
      <w:r w:rsidRPr="0035258F">
        <w:rPr>
          <w:rFonts w:eastAsia="Times New Roman" w:cs="Times New Roman"/>
          <w:szCs w:val="24"/>
        </w:rPr>
        <w:t xml:space="preserve"> </w:t>
      </w:r>
    </w:p>
    <w:p w14:paraId="09035D95" w14:textId="77777777" w:rsidR="00850D36" w:rsidRDefault="006A7907">
      <w:pPr>
        <w:spacing w:line="600" w:lineRule="auto"/>
        <w:ind w:firstLine="720"/>
        <w:jc w:val="both"/>
        <w:rPr>
          <w:rFonts w:eastAsia="Times New Roman" w:cs="Times New Roman"/>
          <w:szCs w:val="24"/>
        </w:rPr>
      </w:pPr>
      <w:r w:rsidRPr="0035258F">
        <w:rPr>
          <w:rFonts w:eastAsia="Times New Roman" w:cs="Times New Roman"/>
          <w:szCs w:val="24"/>
        </w:rPr>
        <w:t>Είπαμε για το θέμα των εγκαταστάσεων</w:t>
      </w:r>
      <w:r>
        <w:rPr>
          <w:rFonts w:eastAsia="Times New Roman" w:cs="Times New Roman"/>
          <w:szCs w:val="24"/>
        </w:rPr>
        <w:t xml:space="preserve">, για τα πρατήρια, ότι θα δοθεί παράταση. Αυτό περιμένουμε να το δούμε. </w:t>
      </w:r>
    </w:p>
    <w:p w14:paraId="09035D9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Και φέρνετε σήμερα -για να περάσω σιγά-σιγά στις τροπολογίες, κύριε Πρόεδρε- αυτές τις τροπολογίες. </w:t>
      </w:r>
    </w:p>
    <w:p w14:paraId="09035D9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Κανείς δεν θα πει «όχι» στο να υπάρχει μία ποινή, εάν όντως το ΚΤΕΛ ή ο όποιος φορ</w:t>
      </w:r>
      <w:r>
        <w:rPr>
          <w:rFonts w:eastAsia="Times New Roman" w:cs="Times New Roman"/>
          <w:szCs w:val="24"/>
        </w:rPr>
        <w:t>έας, δεν εκτελεί τα δρομολόγιά του, στάσεις κ.λπ.. Δεν μπο</w:t>
      </w:r>
      <w:r>
        <w:rPr>
          <w:rFonts w:eastAsia="Times New Roman" w:cs="Times New Roman"/>
          <w:szCs w:val="24"/>
        </w:rPr>
        <w:t>ρείτε</w:t>
      </w:r>
      <w:r>
        <w:rPr>
          <w:rFonts w:eastAsia="Times New Roman" w:cs="Times New Roman"/>
          <w:szCs w:val="24"/>
        </w:rPr>
        <w:t>, όμως, να ξεκιν</w:t>
      </w:r>
      <w:r>
        <w:rPr>
          <w:rFonts w:eastAsia="Times New Roman" w:cs="Times New Roman"/>
          <w:szCs w:val="24"/>
        </w:rPr>
        <w:t>άτε</w:t>
      </w:r>
      <w:r>
        <w:rPr>
          <w:rFonts w:eastAsia="Times New Roman" w:cs="Times New Roman"/>
          <w:szCs w:val="24"/>
        </w:rPr>
        <w:t xml:space="preserve"> από τα 2.000 ευρώ και να τα διπλασιάζετε στα 4.000 ευρώ. Ξεκινήστε λίγο ανθρώπινα και εάν…</w:t>
      </w:r>
    </w:p>
    <w:p w14:paraId="09035D98"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Το αλλάξαμε. Το βάλαμε με υπου</w:t>
      </w:r>
      <w:r>
        <w:rPr>
          <w:rFonts w:eastAsia="Times New Roman" w:cs="Times New Roman"/>
          <w:szCs w:val="24"/>
        </w:rPr>
        <w:t>ργική απόφαση.</w:t>
      </w:r>
    </w:p>
    <w:p w14:paraId="09035D99"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ΓΕΩΡΓΙΟΣ ΒΛΑΧΟΣ:</w:t>
      </w:r>
      <w:r>
        <w:rPr>
          <w:rFonts w:eastAsia="Times New Roman" w:cs="Times New Roman"/>
          <w:szCs w:val="24"/>
        </w:rPr>
        <w:t xml:space="preserve"> Ωραία. Το αλλάξατε, λοιπόν αυτό. Το πήγατε με υπουργική απόφαση.</w:t>
      </w:r>
    </w:p>
    <w:p w14:paraId="09035D9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Δεύτερον, στην παράγραφο 3 αυτής της τροπολογίας, λέτε «από οδικό μεταφορέα επιβατών». Εκεί θα πρέπει να είναι σαφές -εκτός εάν θέλετε να ανοίξουμε παράθυρο σε</w:t>
      </w:r>
      <w:r>
        <w:rPr>
          <w:rFonts w:eastAsia="Times New Roman" w:cs="Times New Roman"/>
          <w:szCs w:val="24"/>
        </w:rPr>
        <w:t xml:space="preserve"> κάποιον άλλον φορέα πέρα από τα ΚΤΕΛ- ότι σε περίπτωση άρνησης κατάρτισης της σύμβασης από το κατά τόπο αρμόδιο ΚΤΕΛ, </w:t>
      </w:r>
      <w:r>
        <w:rPr>
          <w:rFonts w:eastAsia="Times New Roman" w:cs="Times New Roman"/>
          <w:szCs w:val="24"/>
        </w:rPr>
        <w:t xml:space="preserve">τότε </w:t>
      </w:r>
      <w:r>
        <w:rPr>
          <w:rFonts w:eastAsia="Times New Roman" w:cs="Times New Roman"/>
          <w:szCs w:val="24"/>
        </w:rPr>
        <w:t>καταφεύγετε σε άλλη λύση.</w:t>
      </w:r>
    </w:p>
    <w:p w14:paraId="09035D9B" w14:textId="77777777" w:rsidR="00850D36" w:rsidRDefault="006A7907">
      <w:pPr>
        <w:spacing w:line="600" w:lineRule="auto"/>
        <w:ind w:firstLine="720"/>
        <w:jc w:val="both"/>
        <w:rPr>
          <w:rFonts w:eastAsia="Times New Roman"/>
          <w:szCs w:val="24"/>
        </w:rPr>
      </w:pPr>
      <w:r>
        <w:rPr>
          <w:rFonts w:eastAsia="Times New Roman"/>
          <w:szCs w:val="24"/>
        </w:rPr>
        <w:t>Γιατί έχει δημιουργηθεί μια ανησυχία…</w:t>
      </w:r>
    </w:p>
    <w:p w14:paraId="09035D9C" w14:textId="77777777" w:rsidR="00850D36" w:rsidRDefault="006A7907">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Είναι καθαρό.</w:t>
      </w:r>
    </w:p>
    <w:p w14:paraId="09035D9D" w14:textId="77777777" w:rsidR="00850D36" w:rsidRDefault="006A7907">
      <w:pPr>
        <w:spacing w:line="600" w:lineRule="auto"/>
        <w:ind w:firstLine="720"/>
        <w:jc w:val="both"/>
        <w:rPr>
          <w:rFonts w:eastAsia="Times New Roman"/>
          <w:szCs w:val="24"/>
        </w:rPr>
      </w:pPr>
      <w:r>
        <w:rPr>
          <w:rFonts w:eastAsia="Times New Roman"/>
          <w:b/>
          <w:szCs w:val="24"/>
        </w:rPr>
        <w:t>ΓΕ</w:t>
      </w:r>
      <w:r>
        <w:rPr>
          <w:rFonts w:eastAsia="Times New Roman"/>
          <w:b/>
          <w:szCs w:val="24"/>
        </w:rPr>
        <w:t>ΩΡΓΙΟΣ ΒΛΑΧΟΣ:</w:t>
      </w:r>
      <w:r>
        <w:rPr>
          <w:rFonts w:eastAsia="Times New Roman"/>
          <w:szCs w:val="24"/>
        </w:rPr>
        <w:t xml:space="preserve"> Όχι, δεν είναι καθαρό. Δεν το λέτε έτσι.</w:t>
      </w:r>
    </w:p>
    <w:p w14:paraId="09035D9E" w14:textId="77777777" w:rsidR="00850D36" w:rsidRDefault="006A7907">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Έτσι είναι.</w:t>
      </w:r>
    </w:p>
    <w:p w14:paraId="09035D9F" w14:textId="77777777" w:rsidR="00850D36" w:rsidRDefault="006A7907">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Όχι, λέτε «…σε περίπτωση μη κατάρτισης σύμβασης με το αρμόδιο ΚΤΕΛ».</w:t>
      </w:r>
    </w:p>
    <w:p w14:paraId="09035DA0" w14:textId="77777777" w:rsidR="00850D36" w:rsidRDefault="006A7907">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b/>
          <w:szCs w:val="24"/>
        </w:rPr>
        <w:t>:</w:t>
      </w:r>
      <w:r>
        <w:rPr>
          <w:rFonts w:eastAsia="Times New Roman"/>
          <w:szCs w:val="24"/>
        </w:rPr>
        <w:t xml:space="preserve"> «Σε περίπτωση άρνησης κατάρτισης σύμβασης».</w:t>
      </w:r>
    </w:p>
    <w:p w14:paraId="09035DA1" w14:textId="77777777" w:rsidR="00850D36" w:rsidRDefault="006A7907">
      <w:pPr>
        <w:spacing w:line="600" w:lineRule="auto"/>
        <w:ind w:firstLine="720"/>
        <w:jc w:val="both"/>
        <w:rPr>
          <w:rFonts w:eastAsia="Times New Roman"/>
          <w:szCs w:val="24"/>
        </w:rPr>
      </w:pPr>
      <w:r>
        <w:rPr>
          <w:rFonts w:eastAsia="Times New Roman"/>
          <w:b/>
          <w:szCs w:val="24"/>
        </w:rPr>
        <w:lastRenderedPageBreak/>
        <w:t>ΓΕΩΡΓΙΟΣ ΒΛΑΧΟΣ:</w:t>
      </w:r>
      <w:r>
        <w:rPr>
          <w:rFonts w:eastAsia="Times New Roman"/>
          <w:szCs w:val="24"/>
        </w:rPr>
        <w:t xml:space="preserve"> Όχι, δεν λέει «άρνησης». Λέει «…σε περίπτωση μη κατάρτισης». Να μπει και το «άρνησης». Δηλαδή, αν δεν είναι συνεργάσιμο το ΚΤΕΛ, προφανώς θα ψάξετε να βρείτε λύση.</w:t>
      </w:r>
    </w:p>
    <w:p w14:paraId="09035DA2" w14:textId="77777777" w:rsidR="00850D36" w:rsidRDefault="006A7907">
      <w:pPr>
        <w:spacing w:line="600" w:lineRule="auto"/>
        <w:ind w:firstLine="720"/>
        <w:jc w:val="both"/>
        <w:rPr>
          <w:rFonts w:eastAsia="Times New Roman"/>
          <w:szCs w:val="24"/>
        </w:rPr>
      </w:pPr>
      <w:r>
        <w:rPr>
          <w:rFonts w:eastAsia="Times New Roman"/>
          <w:b/>
          <w:szCs w:val="24"/>
        </w:rPr>
        <w:t>ΧΡΗΣΤΟΣ ΣΠΙΡΤΖΗΣ (Υπουργός Υπ</w:t>
      </w:r>
      <w:r>
        <w:rPr>
          <w:rFonts w:eastAsia="Times New Roman"/>
          <w:b/>
          <w:szCs w:val="24"/>
        </w:rPr>
        <w:t>οδομών και Μεταφορών):</w:t>
      </w:r>
      <w:r>
        <w:rPr>
          <w:rFonts w:eastAsia="Times New Roman"/>
          <w:szCs w:val="24"/>
        </w:rPr>
        <w:t xml:space="preserve"> Το ίδιο είναι.</w:t>
      </w:r>
    </w:p>
    <w:p w14:paraId="09035DA3" w14:textId="77777777" w:rsidR="00850D36" w:rsidRDefault="006A7907">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Όχι, λέτε «μη κατάρτισης», δεν λέτε «άρνησης».</w:t>
      </w:r>
    </w:p>
    <w:p w14:paraId="09035DA4" w14:textId="77777777" w:rsidR="00850D36" w:rsidRDefault="006A7907">
      <w:pPr>
        <w:spacing w:line="600" w:lineRule="auto"/>
        <w:ind w:firstLine="720"/>
        <w:jc w:val="both"/>
        <w:rPr>
          <w:rFonts w:eastAsia="Times New Roman"/>
          <w:szCs w:val="24"/>
        </w:rPr>
      </w:pPr>
      <w:r>
        <w:rPr>
          <w:rFonts w:eastAsia="Times New Roman"/>
          <w:szCs w:val="24"/>
        </w:rPr>
        <w:t xml:space="preserve">Λέτε στο τέλος «…ηλεκτρονική εγκατάσταση τηλεματικής και συστημάτων λειτουργίας ηλεκτρονικού εισιτηρίου…» κ.λπ., «…εντός τεσσάρων μηνών». Θα έλεγα ότι </w:t>
      </w:r>
      <w:r>
        <w:rPr>
          <w:rFonts w:eastAsia="Times New Roman"/>
          <w:szCs w:val="24"/>
        </w:rPr>
        <w:t xml:space="preserve">αυτός ο χρόνος είναι λίγος. Δεν υπάρχει διαφωνία επί της ουσίας. Προφανώς πρέπει να γίνουν αυτά. Και για το ηλεκτρονικό εισιτήριο εμείς θα συμφωνήσουμε και για την τηλεματική. Εν πάση </w:t>
      </w:r>
      <w:proofErr w:type="spellStart"/>
      <w:r>
        <w:rPr>
          <w:rFonts w:eastAsia="Times New Roman"/>
          <w:szCs w:val="24"/>
        </w:rPr>
        <w:t>περιπτώσει</w:t>
      </w:r>
      <w:proofErr w:type="spellEnd"/>
      <w:r>
        <w:rPr>
          <w:rFonts w:eastAsia="Times New Roman"/>
          <w:szCs w:val="24"/>
        </w:rPr>
        <w:t>, οι τέσσερις μήνες να γίνει τουλάχιστον έξι μήνες.</w:t>
      </w:r>
    </w:p>
    <w:p w14:paraId="09035DA5" w14:textId="77777777" w:rsidR="00850D36" w:rsidRDefault="006A7907">
      <w:pPr>
        <w:spacing w:line="600" w:lineRule="auto"/>
        <w:ind w:firstLine="720"/>
        <w:jc w:val="both"/>
        <w:rPr>
          <w:rFonts w:eastAsia="Times New Roman"/>
          <w:szCs w:val="24"/>
        </w:rPr>
      </w:pPr>
      <w:r>
        <w:rPr>
          <w:rFonts w:eastAsia="Times New Roman"/>
          <w:szCs w:val="24"/>
        </w:rPr>
        <w:t>Έρχομαι στ</w:t>
      </w:r>
      <w:r>
        <w:rPr>
          <w:rFonts w:eastAsia="Times New Roman"/>
          <w:szCs w:val="24"/>
        </w:rPr>
        <w:t>ο τελευταίο, όπου λέτε ότι σε αυτές τις συνελεύσεις πρέπει να μη μεταβιβάζεται με πληρεξούσιο ή με αντιπρόσωπο η συμμετοχή. Κοιτάξτε, στα ΚΤΕΛ οι άνθρωποι αυτοί δουλεύουν, πηγαίνουν δρομολόγιο. Ή θα πάνε δρομολόγιο στην περιοχή τους ή θα πάνε στη συνέλευση</w:t>
      </w:r>
      <w:r>
        <w:rPr>
          <w:rFonts w:eastAsia="Times New Roman"/>
          <w:szCs w:val="24"/>
        </w:rPr>
        <w:t xml:space="preserve">. Το «βάζουμε τα λεωφορεία στο αμαξοστάσιο, να πάμε στη συνέλευση» στα ΚΤΕΛ είναι άγνωστο φαινόμενο. Αυτό προτείνετε, </w:t>
      </w:r>
      <w:r>
        <w:rPr>
          <w:rFonts w:eastAsia="Times New Roman"/>
          <w:szCs w:val="24"/>
        </w:rPr>
        <w:lastRenderedPageBreak/>
        <w:t>δηλαδή, ότι πρέπει να σταματάει η μετακίνηση του πληθυσμού για να γίνει η συνέλευση; Αυτό εξυπηρετούσε μέχρι τώρα. Δεν αλλάζει τίποτα σε α</w:t>
      </w:r>
      <w:r>
        <w:rPr>
          <w:rFonts w:eastAsia="Times New Roman"/>
          <w:szCs w:val="24"/>
        </w:rPr>
        <w:t xml:space="preserve">υτό. </w:t>
      </w:r>
    </w:p>
    <w:p w14:paraId="09035DA6" w14:textId="77777777" w:rsidR="00850D36" w:rsidRDefault="006A7907">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θέλετε να μεταβιβάζεται μέχρι ένα ποσοστό που λένε οι λεωφορειούχοι; </w:t>
      </w:r>
      <w:r>
        <w:rPr>
          <w:rFonts w:eastAsia="Times New Roman"/>
          <w:szCs w:val="24"/>
        </w:rPr>
        <w:t xml:space="preserve">Να γίνεται. </w:t>
      </w:r>
      <w:r>
        <w:rPr>
          <w:rFonts w:eastAsia="Times New Roman"/>
          <w:szCs w:val="24"/>
        </w:rPr>
        <w:t>Όμως, είναι ένα πρακτικό ζήτημα, το οποίο δεν το λύνετε. Καλό θα ήταν να συμμετέχουν όλοι. Και φαντάζομαι ότι όλοι οι ιδιοκτήτες θα ήθελαν να πά</w:t>
      </w:r>
      <w:r>
        <w:rPr>
          <w:rFonts w:eastAsia="Times New Roman"/>
          <w:szCs w:val="24"/>
        </w:rPr>
        <w:t>νε στη συνέλευση, να συμμετέχουν, να πουν τις απόψεις τους. Όμως, αν πρέπει να πάνε δρομολόγιο και να πάνε και στη συνέλευση, θα προτιμήσουν να πάνε το δρομολόγιο, γιατί έτσι πρέπει να κάνουν. Εσείς λέτε να μη χαθεί δρομολόγιο και από την άλλη μεριά τους λ</w:t>
      </w:r>
      <w:r>
        <w:rPr>
          <w:rFonts w:eastAsia="Times New Roman"/>
          <w:szCs w:val="24"/>
        </w:rPr>
        <w:t>έτε να πάνε στη συνέλευση. Αυτό πρέπει να το λύσετε.</w:t>
      </w:r>
    </w:p>
    <w:p w14:paraId="09035DA7" w14:textId="77777777" w:rsidR="00850D36" w:rsidRDefault="006A7907">
      <w:pPr>
        <w:spacing w:line="600" w:lineRule="auto"/>
        <w:ind w:firstLine="720"/>
        <w:jc w:val="both"/>
        <w:rPr>
          <w:rFonts w:eastAsia="Times New Roman"/>
          <w:szCs w:val="24"/>
        </w:rPr>
      </w:pPr>
      <w:r>
        <w:rPr>
          <w:rFonts w:eastAsia="Times New Roman"/>
          <w:szCs w:val="24"/>
        </w:rPr>
        <w:t>Όσο, βέβαια, για τα θέματα του ΟΑΣΑ και του ΟΣΕΘ πρέπει να σας πω ότι οι διαμαρτυρίες από τη μεριά των σωματείων των εργαζομένων είναι πολλές. Και είπαν κάτι αυτονόητο: Δεν μπορεί να έρχεται στο παρά ένα</w:t>
      </w:r>
      <w:r>
        <w:rPr>
          <w:rFonts w:eastAsia="Times New Roman"/>
          <w:szCs w:val="24"/>
        </w:rPr>
        <w:t xml:space="preserve">, να μην υπάρχει καμμία συνεννόηση, να μην καλούμε τους φορείς, να μη λένε τις απόψεις τους και ξαφνικά να έρχεται αυτή η τροπολογία. </w:t>
      </w:r>
    </w:p>
    <w:p w14:paraId="09035DA8" w14:textId="77777777" w:rsidR="00850D36" w:rsidRDefault="006A7907">
      <w:pPr>
        <w:spacing w:line="600" w:lineRule="auto"/>
        <w:ind w:firstLine="720"/>
        <w:jc w:val="both"/>
        <w:rPr>
          <w:rFonts w:eastAsia="Times New Roman"/>
          <w:szCs w:val="24"/>
        </w:rPr>
      </w:pPr>
      <w:r>
        <w:rPr>
          <w:rFonts w:eastAsia="Times New Roman"/>
          <w:szCs w:val="24"/>
        </w:rPr>
        <w:t xml:space="preserve">Εγώ δεν καταλαβαίνω. Αφού ξέρατε ότι θα φέρετε τροπολογίες, γιατί δεν τις φέρατε από την </w:t>
      </w:r>
      <w:r>
        <w:rPr>
          <w:rFonts w:eastAsia="Times New Roman"/>
          <w:szCs w:val="24"/>
        </w:rPr>
        <w:t>ε</w:t>
      </w:r>
      <w:r>
        <w:rPr>
          <w:rFonts w:eastAsia="Times New Roman"/>
          <w:szCs w:val="24"/>
        </w:rPr>
        <w:t>πιτροπή; Γιατί να μην έχουμε κα</w:t>
      </w:r>
      <w:r>
        <w:rPr>
          <w:rFonts w:eastAsia="Times New Roman"/>
          <w:szCs w:val="24"/>
        </w:rPr>
        <w:t xml:space="preserve">λέσει αυτούς τους φορείς που εμπλέκονται να μας πουν τις απόψεις τους, να γίνει καλύτερη δουλειά, να είναι πιο </w:t>
      </w:r>
      <w:r>
        <w:rPr>
          <w:rFonts w:eastAsia="Times New Roman"/>
          <w:szCs w:val="24"/>
        </w:rPr>
        <w:lastRenderedPageBreak/>
        <w:t>καθαρά τα πράγματα και να μην πηγαίνουμε τώρα στο παρά ένα, τρέχοντας όλοι, να πούμε τις απόψεις μας; Αυτό εγώ δεν καταλαβαίνω γιατί το κάνετε, ε</w:t>
      </w:r>
      <w:r>
        <w:rPr>
          <w:rFonts w:eastAsia="Times New Roman"/>
          <w:szCs w:val="24"/>
        </w:rPr>
        <w:t>άν δηλαδή υποκρύπτει σκοπιμότητα. Γιατί εδώ πρέπει να επιλέξω ένα από τα δύο: Είναι σκοπιμότητα ή είναι προχειρότητα;</w:t>
      </w:r>
    </w:p>
    <w:p w14:paraId="09035DA9" w14:textId="77777777" w:rsidR="00850D36" w:rsidRDefault="006A790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9035DAA" w14:textId="77777777" w:rsidR="00850D36" w:rsidRDefault="006A7907">
      <w:pPr>
        <w:spacing w:line="600" w:lineRule="auto"/>
        <w:ind w:firstLine="720"/>
        <w:jc w:val="both"/>
        <w:rPr>
          <w:rFonts w:eastAsia="Times New Roman"/>
          <w:szCs w:val="24"/>
        </w:rPr>
      </w:pPr>
      <w:r>
        <w:rPr>
          <w:rFonts w:eastAsia="Times New Roman"/>
          <w:szCs w:val="24"/>
        </w:rPr>
        <w:t xml:space="preserve">Συνεχίζω με τις τροπολογίες, κύριε Πρόεδρε. </w:t>
      </w:r>
    </w:p>
    <w:p w14:paraId="09035DAB" w14:textId="77777777" w:rsidR="00850D36" w:rsidRDefault="006A7907">
      <w:pPr>
        <w:spacing w:line="600" w:lineRule="auto"/>
        <w:ind w:firstLine="720"/>
        <w:jc w:val="both"/>
        <w:rPr>
          <w:rFonts w:eastAsia="Times New Roman"/>
          <w:szCs w:val="24"/>
        </w:rPr>
      </w:pPr>
      <w:r>
        <w:rPr>
          <w:rFonts w:eastAsia="Times New Roman"/>
          <w:szCs w:val="24"/>
        </w:rPr>
        <w:t>Υπάρχει η</w:t>
      </w:r>
      <w:r>
        <w:rPr>
          <w:rFonts w:eastAsia="Times New Roman"/>
          <w:szCs w:val="24"/>
        </w:rPr>
        <w:t xml:space="preserve"> τροπολογία με γενικό αριθμό 1760 «Απαλλαγή από τον ΕΝΦΙΑ» κ.λπ.</w:t>
      </w:r>
      <w:r>
        <w:rPr>
          <w:rFonts w:eastAsia="Times New Roman"/>
          <w:szCs w:val="24"/>
        </w:rPr>
        <w:t>.</w:t>
      </w:r>
      <w:r>
        <w:rPr>
          <w:rFonts w:eastAsia="Times New Roman"/>
          <w:szCs w:val="24"/>
        </w:rPr>
        <w:t xml:space="preserve"> Είναι αυτονόητο ότι είμαστε σύμφωνοι.</w:t>
      </w:r>
    </w:p>
    <w:p w14:paraId="09035DAC" w14:textId="77777777" w:rsidR="00850D36" w:rsidRDefault="006A7907">
      <w:pPr>
        <w:spacing w:line="600" w:lineRule="auto"/>
        <w:ind w:firstLine="720"/>
        <w:jc w:val="both"/>
        <w:rPr>
          <w:rFonts w:eastAsia="Times New Roman"/>
          <w:szCs w:val="24"/>
        </w:rPr>
      </w:pPr>
      <w:r>
        <w:rPr>
          <w:rFonts w:eastAsia="Times New Roman"/>
          <w:szCs w:val="24"/>
        </w:rPr>
        <w:t xml:space="preserve">Υπάρχουν δύο τροπολογίες για τις οποίες μίλησε ο κ. </w:t>
      </w:r>
      <w:proofErr w:type="spellStart"/>
      <w:r>
        <w:rPr>
          <w:rFonts w:eastAsia="Times New Roman"/>
          <w:szCs w:val="24"/>
        </w:rPr>
        <w:t>Πλακιωτάκης</w:t>
      </w:r>
      <w:proofErr w:type="spellEnd"/>
      <w:r>
        <w:rPr>
          <w:rFonts w:eastAsia="Times New Roman"/>
          <w:szCs w:val="24"/>
        </w:rPr>
        <w:t xml:space="preserve"> -κατά τη διάρκεια της ψηφοφορίας θα το επαναλάβω κι εγώ, νομίζω ότι είναι η 1767 και η 1</w:t>
      </w:r>
      <w:r>
        <w:rPr>
          <w:rFonts w:eastAsia="Times New Roman"/>
          <w:szCs w:val="24"/>
        </w:rPr>
        <w:t>764- με τις οποίες είμαστε αρνητικοί.</w:t>
      </w:r>
    </w:p>
    <w:p w14:paraId="09035DAD" w14:textId="77777777" w:rsidR="00850D36" w:rsidRDefault="006A7907">
      <w:pPr>
        <w:spacing w:line="600" w:lineRule="auto"/>
        <w:ind w:firstLine="720"/>
        <w:jc w:val="both"/>
        <w:rPr>
          <w:rFonts w:eastAsia="Times New Roman"/>
          <w:szCs w:val="24"/>
        </w:rPr>
      </w:pPr>
      <w:r>
        <w:rPr>
          <w:rFonts w:eastAsia="Times New Roman"/>
          <w:szCs w:val="24"/>
        </w:rPr>
        <w:t>Υπάρχει η τροπολογία που φέρατε με τα ηλεκτρικά αυτοκίνητα, για την οποία θέλω να πω δυο κουβέντες. Προφανώς στα δύο πρώτα μέρη είμαστε απόλυτα σύμφωνοι. Έχουμε διαφωνία με αυτή την περιπέτεια στην οποία θέλετε να βάλε</w:t>
      </w:r>
      <w:r>
        <w:rPr>
          <w:rFonts w:eastAsia="Times New Roman"/>
          <w:szCs w:val="24"/>
        </w:rPr>
        <w:t xml:space="preserve">τε τους </w:t>
      </w:r>
      <w:proofErr w:type="spellStart"/>
      <w:r>
        <w:rPr>
          <w:rFonts w:eastAsia="Times New Roman"/>
          <w:szCs w:val="24"/>
        </w:rPr>
        <w:t>εβδομηντατετράχρονους</w:t>
      </w:r>
      <w:proofErr w:type="spellEnd"/>
      <w:r>
        <w:rPr>
          <w:rFonts w:eastAsia="Times New Roman"/>
          <w:szCs w:val="24"/>
        </w:rPr>
        <w:t>. Δεν καταλαβαίνω γιατί</w:t>
      </w:r>
      <w:r>
        <w:rPr>
          <w:rFonts w:eastAsia="Times New Roman"/>
          <w:szCs w:val="24"/>
        </w:rPr>
        <w:t xml:space="preserve"> το κάνετε.</w:t>
      </w:r>
      <w:r>
        <w:rPr>
          <w:rFonts w:eastAsia="Times New Roman"/>
          <w:szCs w:val="24"/>
        </w:rPr>
        <w:t xml:space="preserve"> </w:t>
      </w:r>
      <w:r>
        <w:rPr>
          <w:rFonts w:eastAsia="Times New Roman"/>
          <w:szCs w:val="24"/>
        </w:rPr>
        <w:t>Ν</w:t>
      </w:r>
      <w:r>
        <w:rPr>
          <w:rFonts w:eastAsia="Times New Roman"/>
          <w:szCs w:val="24"/>
        </w:rPr>
        <w:t xml:space="preserve">α πάνε να δώσουν ξανά εξετάσεις. Γιατί ένας </w:t>
      </w:r>
      <w:proofErr w:type="spellStart"/>
      <w:r>
        <w:rPr>
          <w:rFonts w:eastAsia="Times New Roman"/>
          <w:szCs w:val="24"/>
        </w:rPr>
        <w:t>εβδομηντατετράχρονος</w:t>
      </w:r>
      <w:proofErr w:type="spellEnd"/>
      <w:r>
        <w:rPr>
          <w:rFonts w:eastAsia="Times New Roman"/>
          <w:szCs w:val="24"/>
        </w:rPr>
        <w:t xml:space="preserve"> να δώσει εξετάσεις; Γιατί προφα</w:t>
      </w:r>
      <w:r>
        <w:rPr>
          <w:rFonts w:eastAsia="Times New Roman"/>
          <w:szCs w:val="24"/>
        </w:rPr>
        <w:lastRenderedPageBreak/>
        <w:t>νώς δεν μπορεί να οδηγεί. Γιατί δεν μπορεί να οδηγεί; Γιατί προφανώς είναι άρρωστος. Άρα αυτό θ</w:t>
      </w:r>
      <w:r>
        <w:rPr>
          <w:rFonts w:eastAsia="Times New Roman"/>
          <w:szCs w:val="24"/>
        </w:rPr>
        <w:t>α το διαπιστώσει γιατρός. Θέλετε ο παθολόγος; Θέλετε ο οφθαλμίατρος; Θέλετε να βάλετε νευρολόγο; Θέλετε να βάλουμε άλλους γιατρούς; Αυτό το καταλαβαίνω. Δεν καταλαβαίνω, όμως, το να πάει να δώσει ξανά εξετάσεις για να μας πει εάν ξέχασε να οδηγεί. Γιατί δε</w:t>
      </w:r>
      <w:r>
        <w:rPr>
          <w:rFonts w:eastAsia="Times New Roman"/>
          <w:szCs w:val="24"/>
        </w:rPr>
        <w:t>ν ξεχνά. Δεν μπορεί. Το αν μπορεί δεν το αποφασίζει ο εκπαιδευτής. Για να μην ανοίξουμε βιομηχανία τώρα και όλοι να πάνε ξανά για εξετάσεις, πρέπει οι γιατροί να διαπιστώνουν εάν μπορεί, όχι εάν ξέρει. Το σίγουρο είναι ότι ξέρει. Οι εκπαιδευτές θα αποφασίσ</w:t>
      </w:r>
      <w:r>
        <w:rPr>
          <w:rFonts w:eastAsia="Times New Roman"/>
          <w:szCs w:val="24"/>
        </w:rPr>
        <w:t xml:space="preserve">ουν αν ξέρει. </w:t>
      </w:r>
    </w:p>
    <w:p w14:paraId="09035DAE" w14:textId="77777777" w:rsidR="00850D36" w:rsidRDefault="006A7907">
      <w:pPr>
        <w:spacing w:line="600" w:lineRule="auto"/>
        <w:ind w:firstLine="720"/>
        <w:jc w:val="both"/>
        <w:rPr>
          <w:rFonts w:eastAsia="Times New Roman"/>
          <w:szCs w:val="24"/>
        </w:rPr>
      </w:pPr>
      <w:r>
        <w:rPr>
          <w:rFonts w:eastAsia="Times New Roman"/>
          <w:szCs w:val="24"/>
        </w:rPr>
        <w:t>Εάν επιμείνετε, λοιπόν, αυτή την τροπολογία να τη φέρετε ενιαία, παρά το ότι με τα δύο πρώτα μέρη είμαστε απόλυτα σύμφωνοι, λόγω αυτής της διαφωνίας στο τρίτο μέρος δεν μπορούμε να την ψηφίσουμε.</w:t>
      </w:r>
    </w:p>
    <w:p w14:paraId="09035DA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την τροπολογία με γενικό αριθμό 1764 μίλη</w:t>
      </w:r>
      <w:r>
        <w:rPr>
          <w:rFonts w:eastAsia="Times New Roman" w:cs="Times New Roman"/>
          <w:szCs w:val="24"/>
        </w:rPr>
        <w:t xml:space="preserve">σα. </w:t>
      </w:r>
    </w:p>
    <w:p w14:paraId="09035DB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Κλείνοντας, αν υπάρχει κάποια άλλη διευκρίνιση, κατά τη διάρκεια της ψηφοφορίας των τροπολογιών θα πω μια φράση.</w:t>
      </w:r>
    </w:p>
    <w:p w14:paraId="09035DB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Κύριε Πρόεδρε, μετά από όλη αυτή</w:t>
      </w:r>
      <w:r>
        <w:rPr>
          <w:rFonts w:eastAsia="Times New Roman" w:cs="Times New Roman"/>
          <w:szCs w:val="24"/>
        </w:rPr>
        <w:t xml:space="preserve"> την κουβέντα που έγινε και την προσπάθεια την οποία κάναμε, εμείς θα ψηφίσουμε θετικά επί της αρχής, γιατί δεν θέλουμε να δώσουμε το δικαίωμα σε κανέναν να ισχυριστεί ότι γίνεται μια επενδυτική προ</w:t>
      </w:r>
      <w:r>
        <w:rPr>
          <w:rFonts w:eastAsia="Times New Roman" w:cs="Times New Roman"/>
          <w:szCs w:val="24"/>
        </w:rPr>
        <w:lastRenderedPageBreak/>
        <w:t xml:space="preserve">σπάθεια και η Νέα Δημοκρατία την αρνείται. Έχουμε αρκετές </w:t>
      </w:r>
      <w:r>
        <w:rPr>
          <w:rFonts w:eastAsia="Times New Roman" w:cs="Times New Roman"/>
          <w:szCs w:val="24"/>
        </w:rPr>
        <w:t xml:space="preserve">επιφυλάξεις. Είναι συγκεκριμένα τα άρθρα στα οποία εμείς θα ψηφίσουμε αρνητικά και πολλά, βεβαίως, στα οποία θα ψηφίσουμε θετικά. Οι παρατηρήσεις, όμως, και οι ενστάσεις μας σε κρίσιμα ζητήματα παραμένουν. </w:t>
      </w:r>
    </w:p>
    <w:p w14:paraId="09035DB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Προφανώς η λειτουργικότητα του νόμου αυτού θα κρι</w:t>
      </w:r>
      <w:r>
        <w:rPr>
          <w:rFonts w:eastAsia="Times New Roman" w:cs="Times New Roman"/>
          <w:szCs w:val="24"/>
        </w:rPr>
        <w:t>θεί από τον χρόνο, από το επόμενο διάστημα. Ευχόμαστε να προχωρήσει. Θέλουμε, όμως, εδώ να δηλώσουμε ότι όποιες αδυναμίες παρουσιαστούν -που εμείς εκτιμούμε ότι θα παρουσιαστούν- φαντάζομαι ότι στο επόμενο διάστημα -και μάλιστα και με μια πολιτική αλλαγή π</w:t>
      </w:r>
      <w:r>
        <w:rPr>
          <w:rFonts w:eastAsia="Times New Roman" w:cs="Times New Roman"/>
          <w:szCs w:val="24"/>
        </w:rPr>
        <w:t>ου υπάρχει μπροστά μας- θα βελτιωθούν.</w:t>
      </w:r>
    </w:p>
    <w:p w14:paraId="09035DB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9035DB4" w14:textId="77777777" w:rsidR="00850D36" w:rsidRDefault="006A7907">
      <w:pPr>
        <w:spacing w:line="600" w:lineRule="auto"/>
        <w:ind w:firstLine="720"/>
        <w:jc w:val="both"/>
        <w:rPr>
          <w:rFonts w:eastAsia="Times New Roman" w:cs="Times New Roman"/>
          <w:szCs w:val="24"/>
        </w:rPr>
      </w:pPr>
      <w:r w:rsidRPr="0053143D">
        <w:rPr>
          <w:rFonts w:eastAsia="Times New Roman" w:cs="Times New Roman"/>
          <w:b/>
          <w:szCs w:val="24"/>
        </w:rPr>
        <w:t>ΠΡΟΕΔΡΕΥΩΝ (Σπυρίδων Λυκούδης):</w:t>
      </w:r>
      <w:r>
        <w:rPr>
          <w:rFonts w:eastAsia="Times New Roman" w:cs="Times New Roman"/>
          <w:szCs w:val="24"/>
        </w:rPr>
        <w:t xml:space="preserve"> Ο κ. Καματερός έχει τον λόγο.</w:t>
      </w:r>
    </w:p>
    <w:p w14:paraId="09035DB5" w14:textId="77777777" w:rsidR="00850D36" w:rsidRDefault="006A7907">
      <w:pPr>
        <w:spacing w:line="600" w:lineRule="auto"/>
        <w:ind w:firstLine="720"/>
        <w:jc w:val="both"/>
        <w:rPr>
          <w:rFonts w:eastAsia="Times New Roman" w:cs="Times New Roman"/>
          <w:szCs w:val="24"/>
        </w:rPr>
      </w:pPr>
      <w:r w:rsidRPr="0053143D">
        <w:rPr>
          <w:rFonts w:eastAsia="Times New Roman" w:cs="Times New Roman"/>
          <w:b/>
          <w:szCs w:val="24"/>
        </w:rPr>
        <w:t>ΗΛΙΑΣ ΚΑΜΑΤΕΡΟΣ:</w:t>
      </w:r>
      <w:r>
        <w:rPr>
          <w:rFonts w:eastAsia="Times New Roman" w:cs="Times New Roman"/>
          <w:szCs w:val="24"/>
        </w:rPr>
        <w:t xml:space="preserve"> Μήπως θέλει να προηγηθεί ο κύριος Υπουργός;</w:t>
      </w:r>
    </w:p>
    <w:p w14:paraId="09035DB6"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szCs w:val="24"/>
        </w:rPr>
        <w:t xml:space="preserve"> Καλύτερα στο τέλος. Εκ</w:t>
      </w:r>
      <w:r>
        <w:rPr>
          <w:rFonts w:eastAsia="Times New Roman" w:cs="Times New Roman"/>
          <w:szCs w:val="24"/>
        </w:rPr>
        <w:t>τός αν μου επιτρέπει ο κύριος Πρόεδρος…</w:t>
      </w:r>
    </w:p>
    <w:p w14:paraId="09035DB7" w14:textId="77777777" w:rsidR="00850D36" w:rsidRDefault="006A7907">
      <w:pPr>
        <w:spacing w:line="600" w:lineRule="auto"/>
        <w:ind w:firstLine="720"/>
        <w:jc w:val="both"/>
        <w:rPr>
          <w:rFonts w:eastAsia="Times New Roman" w:cs="Times New Roman"/>
          <w:szCs w:val="24"/>
        </w:rPr>
      </w:pPr>
      <w:r w:rsidRPr="0053143D">
        <w:rPr>
          <w:rFonts w:eastAsia="Times New Roman" w:cs="Times New Roman"/>
          <w:b/>
          <w:szCs w:val="24"/>
        </w:rPr>
        <w:t>ΗΛΙΑΣ ΚΑΜΑΤΕΡΟΣ:</w:t>
      </w:r>
      <w:r>
        <w:rPr>
          <w:rFonts w:eastAsia="Times New Roman" w:cs="Times New Roman"/>
          <w:szCs w:val="24"/>
        </w:rPr>
        <w:t xml:space="preserve"> Θέλετε τώρα ή μετά;</w:t>
      </w:r>
    </w:p>
    <w:p w14:paraId="09035DB8" w14:textId="77777777" w:rsidR="00850D36" w:rsidRDefault="006A7907">
      <w:pPr>
        <w:spacing w:line="600" w:lineRule="auto"/>
        <w:ind w:firstLine="720"/>
        <w:jc w:val="both"/>
        <w:rPr>
          <w:rFonts w:eastAsia="Times New Roman" w:cs="Times New Roman"/>
          <w:szCs w:val="24"/>
        </w:rPr>
      </w:pPr>
      <w:r w:rsidRPr="0053143D">
        <w:rPr>
          <w:rFonts w:eastAsia="Times New Roman" w:cs="Times New Roman"/>
          <w:b/>
          <w:szCs w:val="24"/>
        </w:rPr>
        <w:t>ΠΡΟΕΔΡΕΥΩΝ (Σπυρίδων Λυκούδης):</w:t>
      </w:r>
      <w:r>
        <w:rPr>
          <w:rFonts w:eastAsia="Times New Roman" w:cs="Times New Roman"/>
          <w:szCs w:val="24"/>
        </w:rPr>
        <w:t xml:space="preserve"> Κύριε Υπουργέ, τι θέλετε;</w:t>
      </w:r>
    </w:p>
    <w:p w14:paraId="09035DB9"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Ο Κοινοβουλευτικός Εκπρόσωπος της Νέας Δημοκρατίας δεν έχει καταλάβει</w:t>
      </w:r>
      <w:r>
        <w:rPr>
          <w:rFonts w:eastAsia="Times New Roman" w:cs="Times New Roman"/>
          <w:szCs w:val="24"/>
        </w:rPr>
        <w:t xml:space="preserve"> και με ρωτάει...</w:t>
      </w:r>
    </w:p>
    <w:p w14:paraId="09035DBA" w14:textId="77777777" w:rsidR="00850D36" w:rsidRDefault="006A7907">
      <w:pPr>
        <w:spacing w:line="600" w:lineRule="auto"/>
        <w:ind w:firstLine="720"/>
        <w:jc w:val="both"/>
        <w:rPr>
          <w:rFonts w:eastAsia="Times New Roman" w:cs="Times New Roman"/>
          <w:szCs w:val="24"/>
        </w:rPr>
      </w:pPr>
      <w:r w:rsidRPr="0053143D">
        <w:rPr>
          <w:rFonts w:eastAsia="Times New Roman" w:cs="Times New Roman"/>
          <w:b/>
          <w:szCs w:val="24"/>
        </w:rPr>
        <w:t>ΠΡΟΕΔΡΕΥΩΝ (Σπυρίδων Λυκούδης):</w:t>
      </w:r>
      <w:r>
        <w:rPr>
          <w:rFonts w:eastAsia="Times New Roman" w:cs="Times New Roman"/>
          <w:szCs w:val="24"/>
        </w:rPr>
        <w:t xml:space="preserve"> Ξέρετε ότι τέτοια διαδικασία δεν υπάρχει. Να βοηθήσουμε…</w:t>
      </w:r>
    </w:p>
    <w:p w14:paraId="09035DBB"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Θα είμαι πολύ σύντομος, κύριε Πρόεδρε.</w:t>
      </w:r>
    </w:p>
    <w:p w14:paraId="09035DBC" w14:textId="77777777" w:rsidR="00850D36" w:rsidRDefault="006A7907">
      <w:pPr>
        <w:spacing w:line="600" w:lineRule="auto"/>
        <w:ind w:firstLine="720"/>
        <w:jc w:val="both"/>
        <w:rPr>
          <w:rFonts w:eastAsia="Times New Roman" w:cs="Times New Roman"/>
          <w:szCs w:val="24"/>
        </w:rPr>
      </w:pPr>
      <w:r w:rsidRPr="0053143D">
        <w:rPr>
          <w:rFonts w:eastAsia="Times New Roman" w:cs="Times New Roman"/>
          <w:b/>
          <w:szCs w:val="24"/>
        </w:rPr>
        <w:t>ΠΡΟΕΔΡΕΥΩΝ (Σπυρίδων Λυκούδης):</w:t>
      </w:r>
      <w:r>
        <w:rPr>
          <w:rFonts w:eastAsia="Times New Roman" w:cs="Times New Roman"/>
          <w:szCs w:val="24"/>
        </w:rPr>
        <w:t xml:space="preserve"> Τέτοια διαδικασία δεν υπάρ</w:t>
      </w:r>
      <w:r>
        <w:rPr>
          <w:rFonts w:eastAsia="Times New Roman" w:cs="Times New Roman"/>
          <w:szCs w:val="24"/>
        </w:rPr>
        <w:t>χει. Παρακαλώ συντομεύσετε όσο μπορείτε τη διευκρίνιση.</w:t>
      </w:r>
    </w:p>
    <w:p w14:paraId="09035DBD"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Θα συντομεύσω. Ευχαριστώ πάρα πολύ.</w:t>
      </w:r>
    </w:p>
    <w:p w14:paraId="09035DB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Ας δούμε αυτά που ρωτάει και επανέρχεται η Νέα Δημοκρατία.</w:t>
      </w:r>
    </w:p>
    <w:p w14:paraId="09035DB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Προβλέπουμε ότι η άδεια ίδρυσης θα είναι σε δημόσιο φ</w:t>
      </w:r>
      <w:r>
        <w:rPr>
          <w:rFonts w:eastAsia="Times New Roman" w:cs="Times New Roman"/>
          <w:szCs w:val="24"/>
        </w:rPr>
        <w:t xml:space="preserve">ορέα. Η άδεια λειτουργίας μπορεί να είναι είτε σε δημόσιο φορέα είτε σε σύμπραξη δημόσιου και ιδιωτικού φορέα είτε σε ιδιωτικό. </w:t>
      </w:r>
    </w:p>
    <w:p w14:paraId="09035DC0" w14:textId="77777777" w:rsidR="00850D36" w:rsidRDefault="006A7907">
      <w:pPr>
        <w:spacing w:line="600" w:lineRule="auto"/>
        <w:ind w:firstLine="720"/>
        <w:jc w:val="both"/>
        <w:rPr>
          <w:rFonts w:eastAsia="Times New Roman" w:cs="Times New Roman"/>
          <w:szCs w:val="24"/>
        </w:rPr>
      </w:pPr>
      <w:r w:rsidRPr="00E37C6C">
        <w:rPr>
          <w:rFonts w:eastAsia="Times New Roman" w:cs="Times New Roman"/>
          <w:b/>
          <w:szCs w:val="24"/>
        </w:rPr>
        <w:t>ΓΕΩΡΓΙΟΣ ΒΛΑΧΟΣ:</w:t>
      </w:r>
      <w:r>
        <w:rPr>
          <w:rFonts w:eastAsia="Times New Roman" w:cs="Times New Roman"/>
          <w:szCs w:val="24"/>
        </w:rPr>
        <w:t xml:space="preserve"> Δεν είπα αυτό. </w:t>
      </w:r>
    </w:p>
    <w:p w14:paraId="09035DC1"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Άλλο λέω. </w:t>
      </w:r>
    </w:p>
    <w:p w14:paraId="09035DC2" w14:textId="77777777" w:rsidR="00850D36" w:rsidRDefault="006A7907">
      <w:pPr>
        <w:spacing w:line="600" w:lineRule="auto"/>
        <w:ind w:firstLine="720"/>
        <w:jc w:val="both"/>
        <w:rPr>
          <w:rFonts w:eastAsia="Times New Roman" w:cs="Times New Roman"/>
          <w:szCs w:val="24"/>
        </w:rPr>
      </w:pPr>
      <w:r w:rsidRPr="00E37C6C">
        <w:rPr>
          <w:rFonts w:eastAsia="Times New Roman" w:cs="Times New Roman"/>
          <w:b/>
          <w:szCs w:val="24"/>
        </w:rPr>
        <w:t>ΓΕΩΡΓΙΟΣ ΒΛΑΧΟΣ:</w:t>
      </w:r>
      <w:r>
        <w:rPr>
          <w:rFonts w:eastAsia="Times New Roman" w:cs="Times New Roman"/>
          <w:szCs w:val="24"/>
        </w:rPr>
        <w:t xml:space="preserve"> Μην το επαναλα</w:t>
      </w:r>
      <w:r>
        <w:rPr>
          <w:rFonts w:eastAsia="Times New Roman" w:cs="Times New Roman"/>
          <w:szCs w:val="24"/>
        </w:rPr>
        <w:t>μβάνετε.</w:t>
      </w:r>
    </w:p>
    <w:p w14:paraId="09035DC3"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Αμέσως μετά μας ρωτάτε τι θα γίνει με τ</w:t>
      </w:r>
      <w:r>
        <w:rPr>
          <w:rFonts w:eastAsia="Times New Roman" w:cs="Times New Roman"/>
          <w:szCs w:val="24"/>
        </w:rPr>
        <w:t>α</w:t>
      </w:r>
      <w:r>
        <w:rPr>
          <w:rFonts w:eastAsia="Times New Roman" w:cs="Times New Roman"/>
          <w:szCs w:val="24"/>
        </w:rPr>
        <w:t xml:space="preserve"> </w:t>
      </w:r>
      <w:r>
        <w:rPr>
          <w:rFonts w:eastAsia="Times New Roman" w:cs="Times New Roman"/>
          <w:szCs w:val="24"/>
        </w:rPr>
        <w:t>λ</w:t>
      </w:r>
      <w:r>
        <w:rPr>
          <w:rFonts w:eastAsia="Times New Roman" w:cs="Times New Roman"/>
          <w:szCs w:val="24"/>
        </w:rPr>
        <w:t>ιμάνι</w:t>
      </w:r>
      <w:r>
        <w:rPr>
          <w:rFonts w:eastAsia="Times New Roman" w:cs="Times New Roman"/>
          <w:szCs w:val="24"/>
        </w:rPr>
        <w:t>α</w:t>
      </w:r>
      <w:r>
        <w:rPr>
          <w:rFonts w:eastAsia="Times New Roman" w:cs="Times New Roman"/>
          <w:szCs w:val="24"/>
        </w:rPr>
        <w:t xml:space="preserve"> του Πειραιά και της Θεσσαλονίκης. Αυτό ακριβώς θα γίνει. Αν ενδιαφέρεται, δηλαδή, ο </w:t>
      </w:r>
      <w:proofErr w:type="spellStart"/>
      <w:r>
        <w:rPr>
          <w:rFonts w:eastAsia="Times New Roman" w:cs="Times New Roman"/>
          <w:szCs w:val="24"/>
        </w:rPr>
        <w:t>παραχωρησιούχος</w:t>
      </w:r>
      <w:proofErr w:type="spellEnd"/>
      <w:r>
        <w:rPr>
          <w:rFonts w:eastAsia="Times New Roman" w:cs="Times New Roman"/>
          <w:szCs w:val="24"/>
        </w:rPr>
        <w:t xml:space="preserve">, να ιδρύσει </w:t>
      </w:r>
      <w:proofErr w:type="spellStart"/>
      <w:r>
        <w:rPr>
          <w:rFonts w:eastAsia="Times New Roman" w:cs="Times New Roman"/>
          <w:szCs w:val="24"/>
        </w:rPr>
        <w:t>υδατοδρόμιο</w:t>
      </w:r>
      <w:proofErr w:type="spellEnd"/>
      <w:r>
        <w:rPr>
          <w:rFonts w:eastAsia="Times New Roman" w:cs="Times New Roman"/>
          <w:szCs w:val="24"/>
        </w:rPr>
        <w:t xml:space="preserve"> ένας δημόσιος φορέας, </w:t>
      </w:r>
      <w:r>
        <w:rPr>
          <w:rFonts w:eastAsia="Times New Roman" w:cs="Times New Roman"/>
          <w:szCs w:val="24"/>
        </w:rPr>
        <w:t xml:space="preserve">θα πάει στη Δημόσια Αρχή Λιμένα, που είχε προβλέψει ο κ. </w:t>
      </w:r>
      <w:proofErr w:type="spellStart"/>
      <w:r>
        <w:rPr>
          <w:rFonts w:eastAsia="Times New Roman" w:cs="Times New Roman"/>
          <w:szCs w:val="24"/>
        </w:rPr>
        <w:t>Δρίτσας</w:t>
      </w:r>
      <w:proofErr w:type="spellEnd"/>
      <w:r>
        <w:rPr>
          <w:rFonts w:eastAsia="Times New Roman" w:cs="Times New Roman"/>
          <w:szCs w:val="24"/>
        </w:rPr>
        <w:t xml:space="preserve">, θα του πει έναντι </w:t>
      </w:r>
      <w:proofErr w:type="spellStart"/>
      <w:r>
        <w:rPr>
          <w:rFonts w:eastAsia="Times New Roman" w:cs="Times New Roman"/>
          <w:szCs w:val="24"/>
        </w:rPr>
        <w:t>ποίου</w:t>
      </w:r>
      <w:proofErr w:type="spellEnd"/>
      <w:r>
        <w:rPr>
          <w:rFonts w:eastAsia="Times New Roman" w:cs="Times New Roman"/>
          <w:szCs w:val="24"/>
        </w:rPr>
        <w:t xml:space="preserve"> τιμήματος, θα βγει η άδεια ίδρυσης και στη συνέχεια θα γίνει μια διαγωνιστική διαδικασία, γιατί μπορεί κάποιος να δίνει περισσότερα από τον έναν που είχαμε στο συγκεκ</w:t>
      </w:r>
      <w:r>
        <w:rPr>
          <w:rFonts w:eastAsia="Times New Roman" w:cs="Times New Roman"/>
          <w:szCs w:val="24"/>
        </w:rPr>
        <w:t xml:space="preserve">ριμένο διαγωνισμό και να πάρει περισσότερα το </w:t>
      </w:r>
      <w:r>
        <w:rPr>
          <w:rFonts w:eastAsia="Times New Roman" w:cs="Times New Roman"/>
          <w:szCs w:val="24"/>
        </w:rPr>
        <w:t>δ</w:t>
      </w:r>
      <w:r>
        <w:rPr>
          <w:rFonts w:eastAsia="Times New Roman" w:cs="Times New Roman"/>
          <w:szCs w:val="24"/>
        </w:rPr>
        <w:t>ημόσιο.</w:t>
      </w:r>
    </w:p>
    <w:p w14:paraId="09035DC4" w14:textId="77777777" w:rsidR="00850D36" w:rsidRDefault="006A7907">
      <w:pPr>
        <w:spacing w:line="600" w:lineRule="auto"/>
        <w:ind w:firstLine="720"/>
        <w:jc w:val="both"/>
        <w:rPr>
          <w:rFonts w:eastAsia="Times New Roman" w:cs="Times New Roman"/>
          <w:szCs w:val="24"/>
        </w:rPr>
      </w:pPr>
      <w:r w:rsidRPr="00534F38">
        <w:rPr>
          <w:rFonts w:eastAsia="Times New Roman" w:cs="Times New Roman"/>
          <w:b/>
          <w:szCs w:val="24"/>
        </w:rPr>
        <w:t xml:space="preserve">ΓΕΩΡΓΙΟΣ ΒΛΑΧΟΣ: </w:t>
      </w:r>
      <w:r>
        <w:rPr>
          <w:rFonts w:eastAsia="Times New Roman" w:cs="Times New Roman"/>
          <w:szCs w:val="24"/>
        </w:rPr>
        <w:t>Μέσα στο</w:t>
      </w:r>
      <w:r>
        <w:rPr>
          <w:rFonts w:eastAsia="Times New Roman" w:cs="Times New Roman"/>
          <w:szCs w:val="24"/>
        </w:rPr>
        <w:t>ν</w:t>
      </w:r>
      <w:r>
        <w:rPr>
          <w:rFonts w:eastAsia="Times New Roman" w:cs="Times New Roman"/>
          <w:szCs w:val="24"/>
        </w:rPr>
        <w:t xml:space="preserve"> χώρο ευθύνης του Οργανισμού Λιμένος, θα πάει άλλος να κάνει </w:t>
      </w:r>
      <w:proofErr w:type="spellStart"/>
      <w:r>
        <w:rPr>
          <w:rFonts w:eastAsia="Times New Roman" w:cs="Times New Roman"/>
          <w:szCs w:val="24"/>
        </w:rPr>
        <w:t>υδατοδρόμιο</w:t>
      </w:r>
      <w:proofErr w:type="spellEnd"/>
      <w:r>
        <w:rPr>
          <w:rFonts w:eastAsia="Times New Roman" w:cs="Times New Roman"/>
          <w:szCs w:val="24"/>
        </w:rPr>
        <w:t>;</w:t>
      </w:r>
    </w:p>
    <w:p w14:paraId="09035DC5"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Μέσα στο</w:t>
      </w:r>
      <w:r>
        <w:rPr>
          <w:rFonts w:eastAsia="Times New Roman" w:cs="Times New Roman"/>
          <w:szCs w:val="24"/>
        </w:rPr>
        <w:t>ν</w:t>
      </w:r>
      <w:r>
        <w:rPr>
          <w:rFonts w:eastAsia="Times New Roman" w:cs="Times New Roman"/>
          <w:szCs w:val="24"/>
        </w:rPr>
        <w:t xml:space="preserve"> χώρο ευθύνης της Δημόσιας Αρχής Λιμένα Πειραιά και Θεσσαλονίκης, που προβλέπεται.</w:t>
      </w:r>
    </w:p>
    <w:p w14:paraId="09035DC6" w14:textId="77777777" w:rsidR="00850D36" w:rsidRDefault="006A7907">
      <w:pPr>
        <w:spacing w:line="600" w:lineRule="auto"/>
        <w:ind w:firstLine="720"/>
        <w:jc w:val="both"/>
        <w:rPr>
          <w:rFonts w:eastAsia="Times New Roman" w:cs="Times New Roman"/>
          <w:szCs w:val="24"/>
        </w:rPr>
      </w:pPr>
      <w:r w:rsidRPr="00534F38">
        <w:rPr>
          <w:rFonts w:eastAsia="Times New Roman" w:cs="Times New Roman"/>
          <w:b/>
          <w:szCs w:val="24"/>
        </w:rPr>
        <w:t xml:space="preserve">ΓΕΩΡΓΙΟΣ ΒΛΑΧΟΣ: </w:t>
      </w:r>
      <w:r>
        <w:rPr>
          <w:rFonts w:eastAsia="Times New Roman" w:cs="Times New Roman"/>
          <w:szCs w:val="24"/>
        </w:rPr>
        <w:t>Μέσα στο</w:t>
      </w:r>
      <w:r>
        <w:rPr>
          <w:rFonts w:eastAsia="Times New Roman" w:cs="Times New Roman"/>
          <w:szCs w:val="24"/>
        </w:rPr>
        <w:t>ν</w:t>
      </w:r>
      <w:r>
        <w:rPr>
          <w:rFonts w:eastAsia="Times New Roman" w:cs="Times New Roman"/>
          <w:szCs w:val="24"/>
        </w:rPr>
        <w:t xml:space="preserve"> χώρο θα πάει άλλος να κάνει </w:t>
      </w:r>
      <w:proofErr w:type="spellStart"/>
      <w:r>
        <w:rPr>
          <w:rFonts w:eastAsia="Times New Roman" w:cs="Times New Roman"/>
          <w:szCs w:val="24"/>
        </w:rPr>
        <w:t>υδατοδρόμιο</w:t>
      </w:r>
      <w:proofErr w:type="spellEnd"/>
      <w:r>
        <w:rPr>
          <w:rFonts w:eastAsia="Times New Roman" w:cs="Times New Roman"/>
          <w:szCs w:val="24"/>
        </w:rPr>
        <w:t>; Αυτό μου λέτε τώρα;</w:t>
      </w:r>
    </w:p>
    <w:p w14:paraId="09035DC7"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Λέω τα αυτονόητα. Λέω, δηλαδή, ότ</w:t>
      </w:r>
      <w:r>
        <w:rPr>
          <w:rFonts w:eastAsia="Times New Roman" w:cs="Times New Roman"/>
          <w:szCs w:val="24"/>
        </w:rPr>
        <w:t xml:space="preserve">ι δεν μπορούμε να κάνουμε σε παραχωρήσεις δώρα </w:t>
      </w:r>
      <w:r>
        <w:rPr>
          <w:rFonts w:eastAsia="Times New Roman" w:cs="Times New Roman"/>
          <w:szCs w:val="24"/>
        </w:rPr>
        <w:lastRenderedPageBreak/>
        <w:t>από το παράθυρο. Αυτό λέω. Λέω τα αυτονόητα, που ισχύουν σε όλο το</w:t>
      </w:r>
      <w:r>
        <w:rPr>
          <w:rFonts w:eastAsia="Times New Roman" w:cs="Times New Roman"/>
          <w:szCs w:val="24"/>
        </w:rPr>
        <w:t>ν</w:t>
      </w:r>
      <w:r>
        <w:rPr>
          <w:rFonts w:eastAsia="Times New Roman" w:cs="Times New Roman"/>
          <w:szCs w:val="24"/>
        </w:rPr>
        <w:t xml:space="preserve"> δυτικό κόσμο που σέβεται τον εαυτό του.</w:t>
      </w:r>
    </w:p>
    <w:p w14:paraId="09035DC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Κύριε Βλάχο, έχω μια απορία γι</w:t>
      </w:r>
      <w:r>
        <w:rPr>
          <w:rFonts w:eastAsia="Times New Roman" w:cs="Times New Roman"/>
          <w:szCs w:val="24"/>
        </w:rPr>
        <w:t>’</w:t>
      </w:r>
      <w:r>
        <w:rPr>
          <w:rFonts w:eastAsia="Times New Roman" w:cs="Times New Roman"/>
          <w:szCs w:val="24"/>
        </w:rPr>
        <w:t xml:space="preserve"> αυτό που θέσατε για τους συμπολίτες μας που είναι μιας ηλικίας. Αυτό </w:t>
      </w:r>
      <w:r>
        <w:rPr>
          <w:rFonts w:eastAsia="Times New Roman" w:cs="Times New Roman"/>
          <w:szCs w:val="24"/>
        </w:rPr>
        <w:t>ψηφίστηκε στον ν.4530. Η Νέα Δημοκρατία αυτό το είχε ψηφίσει. Διευκρίνιση κάνουμε, επειδή κάποιοι -για άλλους λόγους κατά τη γνώμη μου, αλλά δεν είναι της στιγμής- δεν δέχονται τις αιτήσεις αυτών των ανθρώπων. Γίνεται, λοιπόν, μια διευκρίνιση ότι με την κα</w:t>
      </w:r>
      <w:r>
        <w:rPr>
          <w:rFonts w:eastAsia="Times New Roman" w:cs="Times New Roman"/>
          <w:szCs w:val="24"/>
        </w:rPr>
        <w:t>τάθεση των ιατρικών βεβαιώσεων και της αίτησής τους, παρατείνεται η ισχύς για τρεις μήνες μέχρι την εξέτασή τους. Και αφού το είχατε ψηφίσει τότε, γιατί είναι ορθολογικό, γιατί έχει την αποδοχή της κοινωνίας, γιατί δεν βάζουμε τους ανθρώπους να πληρώνουν ο</w:t>
      </w:r>
      <w:r>
        <w:rPr>
          <w:rFonts w:eastAsia="Times New Roman" w:cs="Times New Roman"/>
          <w:szCs w:val="24"/>
        </w:rPr>
        <w:t>ύτε οδηγούς ούτε τίποτα τέτοιο, αλλά πρέπει να διαπιστώνει κάποιος…</w:t>
      </w:r>
    </w:p>
    <w:p w14:paraId="09035DC9" w14:textId="77777777" w:rsidR="00850D36" w:rsidRDefault="006A7907">
      <w:pPr>
        <w:spacing w:line="600" w:lineRule="auto"/>
        <w:ind w:firstLine="720"/>
        <w:jc w:val="both"/>
        <w:rPr>
          <w:rFonts w:eastAsia="Times New Roman" w:cs="Times New Roman"/>
          <w:szCs w:val="24"/>
        </w:rPr>
      </w:pPr>
      <w:r w:rsidRPr="00AA4F5A">
        <w:rPr>
          <w:rFonts w:eastAsia="Times New Roman" w:cs="Times New Roman"/>
          <w:b/>
          <w:szCs w:val="24"/>
        </w:rPr>
        <w:t>ΓΕΩΡΓΙΟΣ ΒΛΑΧΟΣ:</w:t>
      </w:r>
      <w:r>
        <w:rPr>
          <w:rFonts w:eastAsia="Times New Roman" w:cs="Times New Roman"/>
          <w:szCs w:val="24"/>
        </w:rPr>
        <w:t xml:space="preserve"> Τους βάζετε. Πώς δεν τους βάζετε. Δωρεάν θα γίνεται αυτό;</w:t>
      </w:r>
    </w:p>
    <w:p w14:paraId="09035DCA"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ΧΡΗΣΤΟΣ </w:t>
      </w:r>
      <w:r w:rsidRPr="0053143D">
        <w:rPr>
          <w:rFonts w:eastAsia="Times New Roman" w:cs="Times New Roman"/>
          <w:b/>
          <w:szCs w:val="24"/>
        </w:rPr>
        <w:t>ΣΠΙΡΤΖΗΣ</w:t>
      </w:r>
      <w:r>
        <w:rPr>
          <w:rFonts w:eastAsia="Times New Roman" w:cs="Times New Roman"/>
          <w:b/>
          <w:szCs w:val="24"/>
        </w:rPr>
        <w:t xml:space="preserve"> (Υπουργός Υποδομών και Μεταφορών)</w:t>
      </w:r>
      <w:r w:rsidRPr="0053143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Βλάχο, έχετε μεγάλη εμπειρία. Έχετε δει να λειτουργούν </w:t>
      </w:r>
      <w:r>
        <w:rPr>
          <w:rFonts w:eastAsia="Times New Roman" w:cs="Times New Roman"/>
          <w:szCs w:val="24"/>
        </w:rPr>
        <w:t xml:space="preserve">τα πιστοποιητικά και οι βεβαιώσεις; Έχετε δει να λειτουργούν όπως πρέπει στους δρόμους της Ελλάδας; Πραγματικά, τώρα. </w:t>
      </w:r>
    </w:p>
    <w:p w14:paraId="09035DCB"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Βάζουμε λοιπόν, μια ειδική εξέταση. Θα το συζητήσουμε, όμως, στο επόμενο σχέδιο νόμου που είναι για τις άδειες οδήγησης, καθώς και πολλά </w:t>
      </w:r>
      <w:r>
        <w:rPr>
          <w:rFonts w:eastAsia="Times New Roman" w:cs="Times New Roman"/>
          <w:szCs w:val="24"/>
        </w:rPr>
        <w:t>άλλα, πολύ αναλυτικά. Δεν έχει λειτουργήσει, όμως, μέχρι τώρα. Είναι άλλος ένας χώρος των μεταφορών που ο παλαιοκομματισμός, οι γκρίζες ζώνες, η αδιαφάνεια -να μην πω και τίποτα χειρότερο- ανθούσαν. Άλλος ένας χώρος!</w:t>
      </w:r>
    </w:p>
    <w:p w14:paraId="09035DCC"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Ρωτήσατε, επίσης, για τα υδάτινα πεδία </w:t>
      </w:r>
      <w:r>
        <w:rPr>
          <w:rFonts w:eastAsia="Times New Roman"/>
          <w:szCs w:val="24"/>
        </w:rPr>
        <w:t>και τελειώνω μ</w:t>
      </w:r>
      <w:r>
        <w:rPr>
          <w:rFonts w:eastAsia="Times New Roman"/>
          <w:szCs w:val="24"/>
        </w:rPr>
        <w:t>ε</w:t>
      </w:r>
      <w:r>
        <w:rPr>
          <w:rFonts w:eastAsia="Times New Roman"/>
          <w:szCs w:val="24"/>
        </w:rPr>
        <w:t xml:space="preserve"> αυτό, κύριε Πρόεδρε</w:t>
      </w:r>
      <w:r>
        <w:rPr>
          <w:rFonts w:eastAsia="Times New Roman"/>
          <w:szCs w:val="24"/>
        </w:rPr>
        <w:t>,</w:t>
      </w:r>
      <w:r>
        <w:rPr>
          <w:rFonts w:eastAsia="Times New Roman"/>
          <w:szCs w:val="24"/>
        </w:rPr>
        <w:t xml:space="preserve"> και σας ευχαριστώ πάρα πολύ για την ανοχή σας. Να σας πω το τρομερό αναπτυξιακό σχέδιο που υπήρχε στο μυαλό κάποιων</w:t>
      </w:r>
      <w:r w:rsidRPr="00EC34EA">
        <w:rPr>
          <w:rFonts w:eastAsia="Times New Roman"/>
          <w:szCs w:val="24"/>
        </w:rPr>
        <w:t>:</w:t>
      </w:r>
      <w:r>
        <w:rPr>
          <w:rFonts w:eastAsia="Times New Roman"/>
          <w:szCs w:val="24"/>
        </w:rPr>
        <w:t xml:space="preserve"> Να πηγαίνει ένα υδροπλάνο να προσθαλασσώνεται δίπλα σε ένα πλοίο </w:t>
      </w:r>
      <w:proofErr w:type="spellStart"/>
      <w:r>
        <w:rPr>
          <w:rFonts w:eastAsia="Times New Roman"/>
          <w:szCs w:val="24"/>
        </w:rPr>
        <w:t>αρόδο</w:t>
      </w:r>
      <w:proofErr w:type="spellEnd"/>
      <w:r>
        <w:rPr>
          <w:rFonts w:eastAsia="Times New Roman"/>
          <w:szCs w:val="24"/>
        </w:rPr>
        <w:t>, σαν μεγάλο κρουαζιερόπλοιο, να</w:t>
      </w:r>
      <w:r>
        <w:rPr>
          <w:rFonts w:eastAsia="Times New Roman"/>
          <w:szCs w:val="24"/>
        </w:rPr>
        <w:t xml:space="preserve"> παίρνει κάποιους επιβάτες, να αρχίσει να τους κάνει βόλτες σε διάφορα νησιά για να τα βλέπουν και να τους επιστρέφει.</w:t>
      </w:r>
    </w:p>
    <w:p w14:paraId="09035DCD" w14:textId="77777777" w:rsidR="00850D36" w:rsidRDefault="006A7907">
      <w:pPr>
        <w:spacing w:line="600" w:lineRule="auto"/>
        <w:ind w:firstLine="720"/>
        <w:contextualSpacing/>
        <w:jc w:val="both"/>
        <w:rPr>
          <w:rFonts w:eastAsia="Times New Roman"/>
          <w:szCs w:val="24"/>
        </w:rPr>
      </w:pPr>
      <w:r w:rsidRPr="00C767F5">
        <w:rPr>
          <w:rFonts w:eastAsia="Times New Roman"/>
          <w:b/>
          <w:szCs w:val="24"/>
        </w:rPr>
        <w:t xml:space="preserve">ΓΕΩΡΓΙΟΣ ΒΛΑΧΟΣ: </w:t>
      </w:r>
      <w:r>
        <w:rPr>
          <w:rFonts w:eastAsia="Times New Roman"/>
          <w:szCs w:val="24"/>
        </w:rPr>
        <w:t>Δεν είπα αυτό.</w:t>
      </w:r>
    </w:p>
    <w:p w14:paraId="09035DCE" w14:textId="77777777" w:rsidR="00850D36" w:rsidRDefault="006A7907">
      <w:pPr>
        <w:spacing w:line="600" w:lineRule="auto"/>
        <w:ind w:firstLine="720"/>
        <w:contextualSpacing/>
        <w:jc w:val="both"/>
        <w:rPr>
          <w:rFonts w:eastAsia="Times New Roman"/>
          <w:szCs w:val="24"/>
        </w:rPr>
      </w:pPr>
      <w:r w:rsidRPr="00C767F5">
        <w:rPr>
          <w:rFonts w:eastAsia="Times New Roman"/>
          <w:b/>
          <w:szCs w:val="24"/>
        </w:rPr>
        <w:t>ΧΡΗΣΤΟΣ ΣΠΙΡΤΖΗΣ (Υπουργός Υποδομών και Μεταφορών):</w:t>
      </w:r>
      <w:r>
        <w:rPr>
          <w:rFonts w:eastAsia="Times New Roman"/>
          <w:szCs w:val="24"/>
        </w:rPr>
        <w:t xml:space="preserve"> Εσείς δεν το λέτε, αλλά εγώ σας λέω το σχέδιο της αυτ</w:t>
      </w:r>
      <w:r>
        <w:rPr>
          <w:rFonts w:eastAsia="Times New Roman"/>
          <w:szCs w:val="24"/>
        </w:rPr>
        <w:t>ορρύθμισης της αγοράς που δεν εξυπηρετεί ούτε τις κοινωνικές ανάγκες, ούτε τις υγιείς παραγωγικές δυνάμεις της χώρας, ούτε το τουριστικό προϊόν, αλλά την τσέπη κάποιων. Αυτά τα σχέδια νόμου βρήκαμε έτοιμα εμείς και αυτά ανατρέψαμε και γι’ αυτό καθυστέρησαν</w:t>
      </w:r>
      <w:r>
        <w:rPr>
          <w:rFonts w:eastAsia="Times New Roman"/>
          <w:szCs w:val="24"/>
        </w:rPr>
        <w:t xml:space="preserve"> τρία χρόνια να έλθουν στη Βουλή, γιατί βγήκαμε από το μνημόνιο και επιτέλους το κομμάτι της εθνικής κυριαρχίας που κάποιοι είχαν δώσει, ανακτήθηκε πίσω. </w:t>
      </w:r>
    </w:p>
    <w:p w14:paraId="09035DCF" w14:textId="77777777" w:rsidR="00850D36" w:rsidRDefault="006A7907">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09035DD0" w14:textId="77777777" w:rsidR="00850D36" w:rsidRDefault="006A7907">
      <w:pPr>
        <w:spacing w:line="600" w:lineRule="auto"/>
        <w:ind w:firstLine="720"/>
        <w:contextualSpacing/>
        <w:jc w:val="both"/>
        <w:rPr>
          <w:rFonts w:eastAsia="Times New Roman"/>
          <w:szCs w:val="24"/>
        </w:rPr>
      </w:pPr>
      <w:r w:rsidRPr="00C767F5">
        <w:rPr>
          <w:rFonts w:eastAsia="Times New Roman"/>
          <w:b/>
          <w:szCs w:val="24"/>
        </w:rPr>
        <w:t>ΠΡΟΕΔΡΕΥΩΝ (Σπυρίδων Λυκούδης):</w:t>
      </w:r>
      <w:r>
        <w:rPr>
          <w:rFonts w:eastAsia="Times New Roman"/>
          <w:szCs w:val="24"/>
        </w:rPr>
        <w:t xml:space="preserve"> Κυρίες και κύριοι, θα ήθελα να παρακαλέσω τους συναδέ</w:t>
      </w:r>
      <w:r>
        <w:rPr>
          <w:rFonts w:eastAsia="Times New Roman"/>
          <w:szCs w:val="24"/>
        </w:rPr>
        <w:t>λφους που παίρνουν τον λόγο να μη διανθίζουν την τοποθέτησή τους με ερωτήσεις, γιατί αν κάθε φορά απαντάει ο κύριος Υπουργός, δεν θα τελειώσουμε. Παρακαλώ να προχωρήσουμε σύμφωνα με τον Κανονισμό. Κάνουμε τοποθέτηση για τις τροπολογίες.</w:t>
      </w:r>
    </w:p>
    <w:p w14:paraId="09035DD1" w14:textId="77777777" w:rsidR="00850D36" w:rsidRDefault="006A7907">
      <w:pPr>
        <w:spacing w:line="600" w:lineRule="auto"/>
        <w:ind w:firstLine="720"/>
        <w:contextualSpacing/>
        <w:jc w:val="both"/>
        <w:rPr>
          <w:rFonts w:eastAsia="Times New Roman"/>
          <w:szCs w:val="24"/>
        </w:rPr>
      </w:pPr>
      <w:r>
        <w:rPr>
          <w:rFonts w:eastAsia="Times New Roman"/>
          <w:szCs w:val="24"/>
        </w:rPr>
        <w:t>Ο κ. Καματερός έχει</w:t>
      </w:r>
      <w:r>
        <w:rPr>
          <w:rFonts w:eastAsia="Times New Roman"/>
          <w:szCs w:val="24"/>
        </w:rPr>
        <w:t xml:space="preserve"> τον λόγο.</w:t>
      </w:r>
    </w:p>
    <w:p w14:paraId="09035DD2" w14:textId="77777777" w:rsidR="00850D36" w:rsidRDefault="006A7907">
      <w:pPr>
        <w:spacing w:line="600" w:lineRule="auto"/>
        <w:ind w:firstLine="720"/>
        <w:contextualSpacing/>
        <w:jc w:val="both"/>
        <w:rPr>
          <w:rFonts w:eastAsia="Times New Roman"/>
          <w:szCs w:val="24"/>
        </w:rPr>
      </w:pPr>
      <w:r w:rsidRPr="00C767F5">
        <w:rPr>
          <w:rFonts w:eastAsia="Times New Roman"/>
          <w:b/>
          <w:szCs w:val="24"/>
        </w:rPr>
        <w:t>ΗΛΙΑΣ ΚΑΜΑΤΕΡΟΣ:</w:t>
      </w:r>
      <w:r w:rsidRPr="00EC34EA">
        <w:rPr>
          <w:rFonts w:eastAsia="Times New Roman"/>
          <w:szCs w:val="24"/>
        </w:rPr>
        <w:t xml:space="preserve"> </w:t>
      </w:r>
      <w:r>
        <w:rPr>
          <w:rFonts w:eastAsia="Times New Roman"/>
          <w:szCs w:val="24"/>
        </w:rPr>
        <w:t>Συμφωνώ, κύριε Πρόεδρε. Θα είμαι σύντομος.</w:t>
      </w:r>
    </w:p>
    <w:p w14:paraId="09035DD3"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Η ευγένεια και ο ήπιος τόνος των παρεμβάσεων και του χαρακτήρα του κ. Βλάχου, που βοήθησε σ’ όλη αυτή τη διαδικασία και στις συνεδριάσεις των </w:t>
      </w:r>
      <w:r>
        <w:rPr>
          <w:rFonts w:eastAsia="Times New Roman"/>
          <w:szCs w:val="24"/>
        </w:rPr>
        <w:t>ε</w:t>
      </w:r>
      <w:r>
        <w:rPr>
          <w:rFonts w:eastAsia="Times New Roman"/>
          <w:szCs w:val="24"/>
        </w:rPr>
        <w:t xml:space="preserve">πιτροπών, δεν μου επιτρέπει να επεκταθώ </w:t>
      </w:r>
      <w:r>
        <w:rPr>
          <w:rFonts w:eastAsia="Times New Roman"/>
          <w:szCs w:val="24"/>
        </w:rPr>
        <w:t>παραπάνω σε διάφορα ζητήματα, όπως για παράδειγμα για το αν η Νέα Δημοκρατία είναι υπέρ της ασυδοσίας των ιδιωτικών επιχειρήσεων. Είμαι σίγουρος ότι ο κ. Βλάχος δεν συμφωνεί -ανέφερε και παραδείγματα ο κύριος Υπουργός- ούτε με τον ΟΑΣΘ, ούτε με συμβάσεις χ</w:t>
      </w:r>
      <w:r>
        <w:rPr>
          <w:rFonts w:eastAsia="Times New Roman"/>
          <w:szCs w:val="24"/>
        </w:rPr>
        <w:t>αριστικές ούτε με αναθεωρήσεις συμβάσεων κ.λπ.</w:t>
      </w:r>
      <w:r>
        <w:rPr>
          <w:rFonts w:eastAsia="Times New Roman"/>
          <w:szCs w:val="24"/>
        </w:rPr>
        <w:t>.</w:t>
      </w:r>
      <w:r>
        <w:rPr>
          <w:rFonts w:eastAsia="Times New Roman"/>
          <w:szCs w:val="24"/>
        </w:rPr>
        <w:t xml:space="preserve"> Είμαι σίγουρος ότι ο κ. Βλάχος δεν συμφωνεί μ’ αυτά και δεν θα μείνω σ’ αυτά.</w:t>
      </w:r>
    </w:p>
    <w:p w14:paraId="09035DD4"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Το μόνο που επισημαίνω είναι ότι στη διάρκεια της συζήτησης στις </w:t>
      </w:r>
      <w:r>
        <w:rPr>
          <w:rFonts w:eastAsia="Times New Roman"/>
          <w:szCs w:val="24"/>
        </w:rPr>
        <w:t>ε</w:t>
      </w:r>
      <w:r>
        <w:rPr>
          <w:rFonts w:eastAsia="Times New Roman"/>
          <w:szCs w:val="24"/>
        </w:rPr>
        <w:t>πιτροπές, ιδιαίτερα στη δεύτερη ανάγνωση, ο κ. Βλάχος μιλούσε γι</w:t>
      </w:r>
      <w:r>
        <w:rPr>
          <w:rFonts w:eastAsia="Times New Roman"/>
          <w:szCs w:val="24"/>
        </w:rPr>
        <w:t>α μισή ώρα, –και καλά έ</w:t>
      </w:r>
      <w:r>
        <w:rPr>
          <w:rFonts w:eastAsia="Times New Roman"/>
          <w:szCs w:val="24"/>
        </w:rPr>
        <w:lastRenderedPageBreak/>
        <w:t>κανε- κατέθεσε τις προτάσεις του άρθρο-άρθρο και απ’ αυτές τις προτάσεις το ενενήντα τοις εκατό και παραπάνω έγινε αποδεκτό. Άρα νομίζω ότι η αιτίαση ότι δεν έγιναν όλες αποδεκτές δεν στέκει.</w:t>
      </w:r>
    </w:p>
    <w:p w14:paraId="09035DD5" w14:textId="77777777" w:rsidR="00850D36" w:rsidRDefault="006A7907">
      <w:pPr>
        <w:spacing w:line="600" w:lineRule="auto"/>
        <w:ind w:firstLine="720"/>
        <w:contextualSpacing/>
        <w:jc w:val="both"/>
        <w:rPr>
          <w:rFonts w:eastAsia="Times New Roman"/>
          <w:szCs w:val="24"/>
        </w:rPr>
      </w:pPr>
      <w:r>
        <w:rPr>
          <w:rFonts w:eastAsia="Times New Roman"/>
          <w:szCs w:val="24"/>
        </w:rPr>
        <w:t>Εγώ πιο πολύ θα ήθελα να μείνω στο εξής</w:t>
      </w:r>
      <w:r w:rsidRPr="009C4B30">
        <w:rPr>
          <w:rFonts w:eastAsia="Times New Roman"/>
          <w:szCs w:val="24"/>
        </w:rPr>
        <w:t xml:space="preserve">: </w:t>
      </w:r>
      <w:r>
        <w:rPr>
          <w:rFonts w:eastAsia="Times New Roman"/>
          <w:szCs w:val="24"/>
        </w:rPr>
        <w:t xml:space="preserve">Ο κ. </w:t>
      </w:r>
      <w:proofErr w:type="spellStart"/>
      <w:r>
        <w:rPr>
          <w:rFonts w:eastAsia="Times New Roman"/>
          <w:szCs w:val="24"/>
        </w:rPr>
        <w:t>Πλακιωτάκης</w:t>
      </w:r>
      <w:proofErr w:type="spellEnd"/>
      <w:r>
        <w:rPr>
          <w:rFonts w:eastAsia="Times New Roman"/>
          <w:szCs w:val="24"/>
        </w:rPr>
        <w:t xml:space="preserve"> –και δεν είναι τυχαίο που ο κ. Βλάχος δεν το ανέφερε- επιχειρηματολόγησε κατά της τροπολογίας, η οποία βοηθά στο να ιδρυθεί άμεσα η Σχολή Ναυτικού στην Κάλυμνο.</w:t>
      </w:r>
    </w:p>
    <w:p w14:paraId="09035DD6"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ίσως δεν ξέρετε ότι η Κάλυμνος έχει τον μεγαλύτερο αριθμό φο</w:t>
      </w:r>
      <w:r>
        <w:rPr>
          <w:rFonts w:eastAsia="Times New Roman"/>
          <w:szCs w:val="24"/>
        </w:rPr>
        <w:t xml:space="preserve">ιτητών και σπουδαστών στις ναυτικές σχολές. Η ίδρυση της </w:t>
      </w:r>
      <w:r>
        <w:rPr>
          <w:rFonts w:eastAsia="Times New Roman"/>
          <w:szCs w:val="24"/>
        </w:rPr>
        <w:t>σ</w:t>
      </w:r>
      <w:r>
        <w:rPr>
          <w:rFonts w:eastAsia="Times New Roman"/>
          <w:szCs w:val="24"/>
        </w:rPr>
        <w:t>χολής στην Κάλυμνο δεν είναι μέσα σε ένα σχέδιο, όπως συνηθίζατε εσείς, για να γίνουν κάποιες σχολές σε περιοχές κάποιων Υπουργών. Είναι δικαίωμα της Καλύμνου οι σπουδαστές και οι φοιτητές να μη φεύ</w:t>
      </w:r>
      <w:r>
        <w:rPr>
          <w:rFonts w:eastAsia="Times New Roman"/>
          <w:szCs w:val="24"/>
        </w:rPr>
        <w:t>γουν από εκεί, γιατί από μόνοι τους μπορούν να καλύψουν αυτή τη σχολή, αλλά πολύ περισσότερο θα βοηθήσουν την ευρύτερη περιοχή.</w:t>
      </w:r>
    </w:p>
    <w:p w14:paraId="09035DD7" w14:textId="77777777" w:rsidR="00850D36" w:rsidRDefault="006A7907">
      <w:pPr>
        <w:spacing w:line="600" w:lineRule="auto"/>
        <w:ind w:firstLine="720"/>
        <w:contextualSpacing/>
        <w:jc w:val="both"/>
        <w:rPr>
          <w:rFonts w:eastAsia="Times New Roman"/>
          <w:szCs w:val="24"/>
        </w:rPr>
      </w:pPr>
      <w:r>
        <w:rPr>
          <w:rFonts w:eastAsia="Times New Roman"/>
          <w:szCs w:val="24"/>
        </w:rPr>
        <w:t xml:space="preserve">Όσο για την υποβάθμιση που λέτε, γιατί αυτό ανέφερε ο κ. </w:t>
      </w:r>
      <w:proofErr w:type="spellStart"/>
      <w:r>
        <w:rPr>
          <w:rFonts w:eastAsia="Times New Roman"/>
          <w:szCs w:val="24"/>
        </w:rPr>
        <w:t>Πλακιωτάκης</w:t>
      </w:r>
      <w:proofErr w:type="spellEnd"/>
      <w:r>
        <w:rPr>
          <w:rFonts w:eastAsia="Times New Roman"/>
          <w:szCs w:val="24"/>
        </w:rPr>
        <w:t>, ότι</w:t>
      </w:r>
      <w:r>
        <w:rPr>
          <w:rFonts w:eastAsia="Times New Roman"/>
          <w:szCs w:val="24"/>
        </w:rPr>
        <w:t>,</w:t>
      </w:r>
      <w:r>
        <w:rPr>
          <w:rFonts w:eastAsia="Times New Roman"/>
          <w:szCs w:val="24"/>
        </w:rPr>
        <w:t xml:space="preserve"> τάχα</w:t>
      </w:r>
      <w:r>
        <w:rPr>
          <w:rFonts w:eastAsia="Times New Roman"/>
          <w:szCs w:val="24"/>
        </w:rPr>
        <w:t xml:space="preserve"> </w:t>
      </w:r>
      <w:r>
        <w:rPr>
          <w:rFonts w:eastAsia="Times New Roman"/>
          <w:szCs w:val="24"/>
        </w:rPr>
        <w:t>μου</w:t>
      </w:r>
      <w:r>
        <w:rPr>
          <w:rFonts w:eastAsia="Times New Roman"/>
          <w:szCs w:val="24"/>
        </w:rPr>
        <w:t>,</w:t>
      </w:r>
      <w:r>
        <w:rPr>
          <w:rFonts w:eastAsia="Times New Roman"/>
          <w:szCs w:val="24"/>
        </w:rPr>
        <w:t xml:space="preserve"> εμείς λέμε για αναβάθμιση, ενώ με όλα αυτά </w:t>
      </w:r>
      <w:r>
        <w:rPr>
          <w:rFonts w:eastAsia="Times New Roman"/>
          <w:szCs w:val="24"/>
        </w:rPr>
        <w:t xml:space="preserve">κάνουμε υποβάθμιση της ναυτικής παιδείας, δεν έχετε καθόλου δίκιο. Η Κάλυμνος είναι πρωτοπόρος, είναι αυτή που έχει θάλαμο </w:t>
      </w:r>
      <w:proofErr w:type="spellStart"/>
      <w:r>
        <w:rPr>
          <w:rFonts w:eastAsia="Times New Roman"/>
          <w:szCs w:val="24"/>
        </w:rPr>
        <w:t>αποσυμπίεσης</w:t>
      </w:r>
      <w:proofErr w:type="spellEnd"/>
      <w:r>
        <w:rPr>
          <w:rFonts w:eastAsia="Times New Roman"/>
          <w:szCs w:val="24"/>
        </w:rPr>
        <w:t>, που έχει καταδυτικές σχολές και μάλιστα υπάρχει προοπτική να αναβαθμιστούν όλα αυτά και έχει όλη την προοπτική να γίνει</w:t>
      </w:r>
      <w:r>
        <w:rPr>
          <w:rFonts w:eastAsia="Times New Roman"/>
          <w:szCs w:val="24"/>
        </w:rPr>
        <w:t xml:space="preserve"> υπόδειγμα και πρότυπο ναυτικής σχολής. </w:t>
      </w:r>
    </w:p>
    <w:p w14:paraId="09035DD8" w14:textId="77777777" w:rsidR="00850D36" w:rsidRDefault="006A7907">
      <w:pPr>
        <w:spacing w:line="600" w:lineRule="auto"/>
        <w:ind w:firstLine="720"/>
        <w:contextualSpacing/>
        <w:jc w:val="both"/>
        <w:rPr>
          <w:rFonts w:eastAsia="Times New Roman"/>
          <w:szCs w:val="24"/>
        </w:rPr>
      </w:pPr>
      <w:r>
        <w:rPr>
          <w:rFonts w:eastAsia="Times New Roman"/>
          <w:szCs w:val="24"/>
        </w:rPr>
        <w:lastRenderedPageBreak/>
        <w:t xml:space="preserve">Όσο για τις υποδομές, είναι έτοιμες. Το κτήριο είναι έτοιμο. Το έχει ο δήμος. Άρα νομίζω ότι θα πρέπει να απολογηθείτε στους </w:t>
      </w:r>
      <w:proofErr w:type="spellStart"/>
      <w:r>
        <w:rPr>
          <w:rFonts w:eastAsia="Times New Roman"/>
          <w:szCs w:val="24"/>
        </w:rPr>
        <w:t>Καλύμνιους</w:t>
      </w:r>
      <w:proofErr w:type="spellEnd"/>
      <w:r>
        <w:rPr>
          <w:rFonts w:eastAsia="Times New Roman"/>
          <w:szCs w:val="24"/>
        </w:rPr>
        <w:t xml:space="preserve"> γιατί δεν ψηφίζετε μια τροπολογία που βοηθάει στο να στελεχωθεί και να λειτουργ</w:t>
      </w:r>
      <w:r>
        <w:rPr>
          <w:rFonts w:eastAsia="Times New Roman"/>
          <w:szCs w:val="24"/>
        </w:rPr>
        <w:t xml:space="preserve">ήσει άμεσα η </w:t>
      </w:r>
      <w:r>
        <w:rPr>
          <w:rFonts w:eastAsia="Times New Roman"/>
          <w:szCs w:val="24"/>
        </w:rPr>
        <w:t>σ</w:t>
      </w:r>
      <w:r>
        <w:rPr>
          <w:rFonts w:eastAsia="Times New Roman"/>
          <w:szCs w:val="24"/>
        </w:rPr>
        <w:t>χολή.</w:t>
      </w:r>
    </w:p>
    <w:p w14:paraId="09035DD9" w14:textId="77777777" w:rsidR="00850D36" w:rsidRDefault="006A7907">
      <w:pPr>
        <w:spacing w:line="600" w:lineRule="auto"/>
        <w:ind w:firstLine="720"/>
        <w:contextualSpacing/>
        <w:jc w:val="both"/>
        <w:rPr>
          <w:rFonts w:eastAsia="Times New Roman"/>
          <w:szCs w:val="24"/>
        </w:rPr>
      </w:pPr>
      <w:r>
        <w:rPr>
          <w:rFonts w:eastAsia="Times New Roman"/>
          <w:szCs w:val="24"/>
        </w:rPr>
        <w:t>Ευχαριστώ, κύριε Πρόεδρε.</w:t>
      </w:r>
    </w:p>
    <w:p w14:paraId="09035DDA" w14:textId="77777777" w:rsidR="00850D36" w:rsidRDefault="006A7907">
      <w:pPr>
        <w:spacing w:line="600" w:lineRule="auto"/>
        <w:ind w:firstLine="720"/>
        <w:contextualSpacing/>
        <w:jc w:val="both"/>
        <w:rPr>
          <w:rFonts w:eastAsia="Times New Roman"/>
          <w:szCs w:val="24"/>
        </w:rPr>
      </w:pPr>
      <w:r w:rsidRPr="00FB2E92">
        <w:rPr>
          <w:rFonts w:eastAsia="Times New Roman"/>
          <w:b/>
          <w:szCs w:val="24"/>
        </w:rPr>
        <w:t>ΠΡΟΕΔΡΕΥΩΝ (Σπυρίδων Λυκούδης):</w:t>
      </w:r>
      <w:r w:rsidRPr="009C4B30">
        <w:rPr>
          <w:rFonts w:eastAsia="Times New Roman"/>
          <w:szCs w:val="24"/>
        </w:rPr>
        <w:t xml:space="preserve"> </w:t>
      </w:r>
      <w:r>
        <w:rPr>
          <w:rFonts w:eastAsia="Times New Roman"/>
          <w:szCs w:val="24"/>
        </w:rPr>
        <w:t>Ευχαριστούμε τον κ. Καματερό.</w:t>
      </w:r>
    </w:p>
    <w:p w14:paraId="09035DDB" w14:textId="77777777" w:rsidR="00850D36" w:rsidRDefault="006A7907">
      <w:pPr>
        <w:spacing w:line="600" w:lineRule="auto"/>
        <w:ind w:firstLine="720"/>
        <w:contextualSpacing/>
        <w:jc w:val="both"/>
        <w:rPr>
          <w:rFonts w:eastAsia="Times New Roman"/>
          <w:szCs w:val="24"/>
        </w:rPr>
      </w:pPr>
      <w:r>
        <w:rPr>
          <w:rFonts w:eastAsia="Times New Roman"/>
          <w:szCs w:val="24"/>
        </w:rPr>
        <w:t>Ο κ. Τζελέπης έχει τον λόγο.</w:t>
      </w:r>
    </w:p>
    <w:p w14:paraId="09035DDC" w14:textId="77777777" w:rsidR="00850D36" w:rsidRDefault="006A7907">
      <w:pPr>
        <w:spacing w:line="600" w:lineRule="auto"/>
        <w:ind w:firstLine="720"/>
        <w:contextualSpacing/>
        <w:jc w:val="both"/>
        <w:rPr>
          <w:rFonts w:eastAsia="Times New Roman"/>
          <w:szCs w:val="24"/>
        </w:rPr>
      </w:pPr>
      <w:r w:rsidRPr="00FB2E92">
        <w:rPr>
          <w:rFonts w:eastAsia="Times New Roman"/>
          <w:b/>
          <w:szCs w:val="24"/>
        </w:rPr>
        <w:t xml:space="preserve">ΜΙΧΑΗΛ ΤΖΕΛΕΠΗΣ: </w:t>
      </w:r>
      <w:r>
        <w:rPr>
          <w:rFonts w:eastAsia="Times New Roman"/>
          <w:szCs w:val="24"/>
        </w:rPr>
        <w:t>Ευχαριστώ, κύριε Πρόεδρε.</w:t>
      </w:r>
    </w:p>
    <w:p w14:paraId="09035DDD" w14:textId="77777777" w:rsidR="00850D36" w:rsidRDefault="006A7907">
      <w:pPr>
        <w:spacing w:line="600" w:lineRule="auto"/>
        <w:ind w:firstLine="720"/>
        <w:contextualSpacing/>
        <w:jc w:val="both"/>
        <w:rPr>
          <w:rFonts w:eastAsia="Times New Roman"/>
          <w:szCs w:val="24"/>
        </w:rPr>
      </w:pPr>
      <w:r>
        <w:rPr>
          <w:rFonts w:eastAsia="Times New Roman"/>
          <w:szCs w:val="24"/>
        </w:rPr>
        <w:t>Δεν μπορώ να μην απαντήσω, κύριε Υπουργέ, στο κατά πόσο βγήκαμε από τα μνημό</w:t>
      </w:r>
      <w:r>
        <w:rPr>
          <w:rFonts w:eastAsia="Times New Roman"/>
          <w:szCs w:val="24"/>
        </w:rPr>
        <w:t xml:space="preserve">νια και αποκτήσαμε την εθνική μας κυριαρχία, όταν ενάμιση μήνα μετά τις θριαμβολογίες του Πρωθυπουργού, σήμερα περιμένουμε να δούμε ως προς τον </w:t>
      </w:r>
      <w:r>
        <w:rPr>
          <w:rFonts w:eastAsia="Times New Roman"/>
          <w:szCs w:val="24"/>
        </w:rPr>
        <w:t>π</w:t>
      </w:r>
      <w:r>
        <w:rPr>
          <w:rFonts w:eastAsia="Times New Roman"/>
          <w:szCs w:val="24"/>
        </w:rPr>
        <w:t xml:space="preserve">ροϋπολογισμό -διπλός </w:t>
      </w:r>
      <w:r>
        <w:rPr>
          <w:rFonts w:eastAsia="Times New Roman"/>
          <w:szCs w:val="24"/>
        </w:rPr>
        <w:t>π</w:t>
      </w:r>
      <w:r>
        <w:rPr>
          <w:rFonts w:eastAsia="Times New Roman"/>
          <w:szCs w:val="24"/>
        </w:rPr>
        <w:t>ροϋπολογισμός- εάν και πότε θα κοπούν ή όχι οι συντάξεις.</w:t>
      </w:r>
    </w:p>
    <w:p w14:paraId="09035DDE"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Σ</w:t>
      </w:r>
      <w:r w:rsidRPr="00670259">
        <w:rPr>
          <w:rFonts w:eastAsia="Times New Roman"/>
          <w:szCs w:val="24"/>
        </w:rPr>
        <w:t>ε σχέση τώρα με το νομοσχέδιο</w:t>
      </w:r>
      <w:r>
        <w:rPr>
          <w:rFonts w:eastAsia="Times New Roman"/>
          <w:szCs w:val="24"/>
        </w:rPr>
        <w:t>:</w:t>
      </w:r>
      <w:r w:rsidRPr="00670259">
        <w:rPr>
          <w:rFonts w:eastAsia="Times New Roman"/>
          <w:szCs w:val="24"/>
        </w:rPr>
        <w:t xml:space="preserve"> </w:t>
      </w:r>
      <w:r>
        <w:rPr>
          <w:rFonts w:eastAsia="Times New Roman"/>
          <w:szCs w:val="24"/>
        </w:rPr>
        <w:t>Γ</w:t>
      </w:r>
      <w:r w:rsidRPr="00670259">
        <w:rPr>
          <w:rFonts w:eastAsia="Times New Roman"/>
          <w:szCs w:val="24"/>
        </w:rPr>
        <w:t xml:space="preserve">ια τα </w:t>
      </w:r>
      <w:proofErr w:type="spellStart"/>
      <w:r w:rsidRPr="00670259">
        <w:rPr>
          <w:rFonts w:eastAsia="Times New Roman"/>
          <w:szCs w:val="24"/>
        </w:rPr>
        <w:t>υδατοδρόμια</w:t>
      </w:r>
      <w:proofErr w:type="spellEnd"/>
      <w:r w:rsidRPr="00670259">
        <w:rPr>
          <w:rFonts w:eastAsia="Times New Roman"/>
          <w:szCs w:val="24"/>
        </w:rPr>
        <w:t xml:space="preserve"> και τις αστικές οδικές μεταφορές</w:t>
      </w:r>
      <w:r>
        <w:rPr>
          <w:rFonts w:eastAsia="Times New Roman"/>
          <w:szCs w:val="24"/>
        </w:rPr>
        <w:t>,</w:t>
      </w:r>
      <w:r w:rsidRPr="00670259">
        <w:rPr>
          <w:rFonts w:eastAsia="Times New Roman"/>
          <w:szCs w:val="24"/>
        </w:rPr>
        <w:t xml:space="preserve"> έχουμε κάνει τις επισημάνσεις </w:t>
      </w:r>
      <w:r>
        <w:rPr>
          <w:rFonts w:eastAsia="Times New Roman"/>
          <w:szCs w:val="24"/>
        </w:rPr>
        <w:t>μας.</w:t>
      </w:r>
      <w:r w:rsidRPr="00670259">
        <w:rPr>
          <w:rFonts w:eastAsia="Times New Roman"/>
          <w:szCs w:val="24"/>
        </w:rPr>
        <w:t xml:space="preserve"> Πολλές από αυτές </w:t>
      </w:r>
      <w:r>
        <w:rPr>
          <w:rFonts w:eastAsia="Times New Roman"/>
          <w:szCs w:val="24"/>
        </w:rPr>
        <w:t>έγιναν δεκ</w:t>
      </w:r>
      <w:r w:rsidRPr="00670259">
        <w:rPr>
          <w:rFonts w:eastAsia="Times New Roman"/>
          <w:szCs w:val="24"/>
        </w:rPr>
        <w:t>τές</w:t>
      </w:r>
      <w:r>
        <w:rPr>
          <w:rFonts w:eastAsia="Times New Roman"/>
          <w:szCs w:val="24"/>
        </w:rPr>
        <w:t>.</w:t>
      </w:r>
      <w:r w:rsidRPr="00670259">
        <w:rPr>
          <w:rFonts w:eastAsia="Times New Roman"/>
          <w:szCs w:val="24"/>
        </w:rPr>
        <w:t xml:space="preserve"> </w:t>
      </w:r>
      <w:r>
        <w:rPr>
          <w:rFonts w:eastAsia="Times New Roman"/>
          <w:szCs w:val="24"/>
        </w:rPr>
        <w:t>Ο</w:t>
      </w:r>
      <w:r w:rsidRPr="00670259">
        <w:rPr>
          <w:rFonts w:eastAsia="Times New Roman"/>
          <w:szCs w:val="24"/>
        </w:rPr>
        <w:t xml:space="preserve">μολογουμένως </w:t>
      </w:r>
      <w:r>
        <w:rPr>
          <w:rFonts w:eastAsia="Times New Roman"/>
          <w:szCs w:val="24"/>
        </w:rPr>
        <w:t>έγινε</w:t>
      </w:r>
      <w:r w:rsidRPr="00670259">
        <w:rPr>
          <w:rFonts w:eastAsia="Times New Roman"/>
          <w:szCs w:val="24"/>
        </w:rPr>
        <w:t xml:space="preserve"> ένας διάλογος στην </w:t>
      </w:r>
      <w:r>
        <w:rPr>
          <w:rFonts w:eastAsia="Times New Roman"/>
          <w:szCs w:val="24"/>
        </w:rPr>
        <w:t>ε</w:t>
      </w:r>
      <w:r w:rsidRPr="00670259">
        <w:rPr>
          <w:rFonts w:eastAsia="Times New Roman"/>
          <w:szCs w:val="24"/>
        </w:rPr>
        <w:t>πιτροπή και με τους φορείς</w:t>
      </w:r>
      <w:r>
        <w:rPr>
          <w:rFonts w:eastAsia="Times New Roman"/>
          <w:szCs w:val="24"/>
        </w:rPr>
        <w:t xml:space="preserve">. Έγιναν πολλές </w:t>
      </w:r>
      <w:r w:rsidRPr="00670259">
        <w:rPr>
          <w:rFonts w:eastAsia="Times New Roman"/>
          <w:szCs w:val="24"/>
        </w:rPr>
        <w:t>νομοτεχνικές βελτιώσεις</w:t>
      </w:r>
      <w:r>
        <w:rPr>
          <w:rFonts w:eastAsia="Times New Roman"/>
          <w:szCs w:val="24"/>
        </w:rPr>
        <w:t>.</w:t>
      </w:r>
      <w:r w:rsidRPr="00670259">
        <w:rPr>
          <w:rFonts w:eastAsia="Times New Roman"/>
          <w:szCs w:val="24"/>
        </w:rPr>
        <w:t xml:space="preserve"> </w:t>
      </w:r>
      <w:r>
        <w:rPr>
          <w:rFonts w:eastAsia="Times New Roman"/>
          <w:szCs w:val="24"/>
        </w:rPr>
        <w:t>΄Η</w:t>
      </w:r>
      <w:r w:rsidRPr="00670259">
        <w:rPr>
          <w:rFonts w:eastAsia="Times New Roman"/>
          <w:szCs w:val="24"/>
        </w:rPr>
        <w:t xml:space="preserve"> δική μας η επιφύλαξη είνα</w:t>
      </w:r>
      <w:r w:rsidRPr="00670259">
        <w:rPr>
          <w:rFonts w:eastAsia="Times New Roman"/>
          <w:szCs w:val="24"/>
        </w:rPr>
        <w:t xml:space="preserve">ι ως προς την άδεια ίδρυσης των </w:t>
      </w:r>
      <w:proofErr w:type="spellStart"/>
      <w:r w:rsidRPr="00670259">
        <w:rPr>
          <w:rFonts w:eastAsia="Times New Roman"/>
          <w:szCs w:val="24"/>
        </w:rPr>
        <w:t>υδατοδρομίων</w:t>
      </w:r>
      <w:proofErr w:type="spellEnd"/>
      <w:r>
        <w:rPr>
          <w:rFonts w:eastAsia="Times New Roman"/>
          <w:szCs w:val="24"/>
        </w:rPr>
        <w:t>,</w:t>
      </w:r>
      <w:r w:rsidRPr="00670259">
        <w:rPr>
          <w:rFonts w:eastAsia="Times New Roman"/>
          <w:szCs w:val="24"/>
        </w:rPr>
        <w:t xml:space="preserve"> όπου ζητούμενο είναι να </w:t>
      </w:r>
      <w:r>
        <w:rPr>
          <w:rFonts w:eastAsia="Times New Roman"/>
          <w:szCs w:val="24"/>
        </w:rPr>
        <w:t>συμμετέχουν όλοι σε αυτή τη δια</w:t>
      </w:r>
      <w:r>
        <w:rPr>
          <w:rFonts w:eastAsia="Times New Roman"/>
          <w:szCs w:val="24"/>
        </w:rPr>
        <w:lastRenderedPageBreak/>
        <w:t xml:space="preserve">δικασία -και </w:t>
      </w:r>
      <w:r w:rsidRPr="00670259">
        <w:rPr>
          <w:rFonts w:eastAsia="Times New Roman"/>
          <w:szCs w:val="24"/>
        </w:rPr>
        <w:t xml:space="preserve">το </w:t>
      </w:r>
      <w:r w:rsidRPr="00670259">
        <w:rPr>
          <w:rFonts w:eastAsia="Times New Roman"/>
          <w:szCs w:val="24"/>
        </w:rPr>
        <w:t>δημόσιο</w:t>
      </w:r>
      <w:r>
        <w:rPr>
          <w:rFonts w:eastAsia="Times New Roman"/>
          <w:szCs w:val="24"/>
        </w:rPr>
        <w:t xml:space="preserve"> και </w:t>
      </w:r>
      <w:r>
        <w:rPr>
          <w:rFonts w:eastAsia="Times New Roman"/>
          <w:szCs w:val="24"/>
        </w:rPr>
        <w:t>νομικά πρόσωπα δημοσίου δικαίο</w:t>
      </w:r>
      <w:r>
        <w:rPr>
          <w:rFonts w:eastAsia="Times New Roman"/>
          <w:szCs w:val="24"/>
        </w:rPr>
        <w:t xml:space="preserve">υ και οι ιδιώτες επενδυτές- από τη στιγμή που με βάση την κείμενη νομοθεσία το </w:t>
      </w:r>
      <w:r>
        <w:rPr>
          <w:rFonts w:eastAsia="Times New Roman"/>
          <w:szCs w:val="24"/>
        </w:rPr>
        <w:t>δημόσιο</w:t>
      </w:r>
      <w:r>
        <w:rPr>
          <w:rFonts w:eastAsia="Times New Roman"/>
          <w:szCs w:val="24"/>
        </w:rPr>
        <w:t>,</w:t>
      </w:r>
      <w:r w:rsidRPr="00670259">
        <w:rPr>
          <w:rFonts w:eastAsia="Times New Roman"/>
          <w:szCs w:val="24"/>
        </w:rPr>
        <w:t xml:space="preserve"> σε ό</w:t>
      </w:r>
      <w:r>
        <w:rPr>
          <w:rFonts w:eastAsia="Times New Roman"/>
          <w:szCs w:val="24"/>
        </w:rPr>
        <w:t>,</w:t>
      </w:r>
      <w:r w:rsidRPr="00670259">
        <w:rPr>
          <w:rFonts w:eastAsia="Times New Roman"/>
          <w:szCs w:val="24"/>
        </w:rPr>
        <w:t xml:space="preserve">τι αφορά τις παραχωρήσεις σε </w:t>
      </w:r>
      <w:r>
        <w:rPr>
          <w:rFonts w:eastAsia="Times New Roman"/>
          <w:szCs w:val="24"/>
        </w:rPr>
        <w:t>ι</w:t>
      </w:r>
      <w:r w:rsidRPr="00670259">
        <w:rPr>
          <w:rFonts w:eastAsia="Times New Roman"/>
          <w:szCs w:val="24"/>
        </w:rPr>
        <w:t xml:space="preserve">διωτικό </w:t>
      </w:r>
      <w:r>
        <w:rPr>
          <w:rFonts w:eastAsia="Times New Roman"/>
          <w:szCs w:val="24"/>
        </w:rPr>
        <w:t>φ</w:t>
      </w:r>
      <w:r w:rsidRPr="00670259">
        <w:rPr>
          <w:rFonts w:eastAsia="Times New Roman"/>
          <w:szCs w:val="24"/>
        </w:rPr>
        <w:t xml:space="preserve">ορέα </w:t>
      </w:r>
      <w:r>
        <w:rPr>
          <w:rFonts w:eastAsia="Times New Roman"/>
          <w:szCs w:val="24"/>
        </w:rPr>
        <w:t>ζ</w:t>
      </w:r>
      <w:r w:rsidRPr="00670259">
        <w:rPr>
          <w:rFonts w:eastAsia="Times New Roman"/>
          <w:szCs w:val="24"/>
        </w:rPr>
        <w:t xml:space="preserve">ώνης </w:t>
      </w:r>
      <w:r>
        <w:rPr>
          <w:rFonts w:eastAsia="Times New Roman"/>
          <w:szCs w:val="24"/>
        </w:rPr>
        <w:t>λ</w:t>
      </w:r>
      <w:r w:rsidRPr="00670259">
        <w:rPr>
          <w:rFonts w:eastAsia="Times New Roman"/>
          <w:szCs w:val="24"/>
        </w:rPr>
        <w:t>ιμένων</w:t>
      </w:r>
      <w:r>
        <w:rPr>
          <w:rFonts w:eastAsia="Times New Roman"/>
          <w:szCs w:val="24"/>
        </w:rPr>
        <w:t>,</w:t>
      </w:r>
      <w:r w:rsidRPr="00670259">
        <w:rPr>
          <w:rFonts w:eastAsia="Times New Roman"/>
          <w:szCs w:val="24"/>
        </w:rPr>
        <w:t xml:space="preserve"> είναι απόλυτα εξασφαλισμένο</w:t>
      </w:r>
      <w:r>
        <w:rPr>
          <w:rFonts w:eastAsia="Times New Roman"/>
          <w:szCs w:val="24"/>
        </w:rPr>
        <w:t>.</w:t>
      </w:r>
    </w:p>
    <w:p w14:paraId="09035DDF"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Θ</w:t>
      </w:r>
      <w:r w:rsidRPr="00670259">
        <w:rPr>
          <w:rFonts w:eastAsia="Times New Roman"/>
          <w:szCs w:val="24"/>
        </w:rPr>
        <w:t xml:space="preserve">α ήθελα να </w:t>
      </w:r>
      <w:r>
        <w:rPr>
          <w:rFonts w:eastAsia="Times New Roman"/>
          <w:szCs w:val="24"/>
        </w:rPr>
        <w:t>αναφερθώ σ</w:t>
      </w:r>
      <w:r w:rsidRPr="00670259">
        <w:rPr>
          <w:rFonts w:eastAsia="Times New Roman"/>
          <w:szCs w:val="24"/>
        </w:rPr>
        <w:t xml:space="preserve">τις τροπολογίες που κατατέθηκαν και ιδιαίτερα </w:t>
      </w:r>
      <w:r>
        <w:rPr>
          <w:rFonts w:eastAsia="Times New Roman"/>
          <w:szCs w:val="24"/>
        </w:rPr>
        <w:t>σ</w:t>
      </w:r>
      <w:r w:rsidRPr="00670259">
        <w:rPr>
          <w:rFonts w:eastAsia="Times New Roman"/>
          <w:szCs w:val="24"/>
        </w:rPr>
        <w:t>τη</w:t>
      </w:r>
      <w:r>
        <w:rPr>
          <w:rFonts w:eastAsia="Times New Roman"/>
          <w:szCs w:val="24"/>
        </w:rPr>
        <w:t>ν τροπολογία με γενικό αριθμό</w:t>
      </w:r>
      <w:r w:rsidRPr="00670259">
        <w:rPr>
          <w:rFonts w:eastAsia="Times New Roman"/>
          <w:szCs w:val="24"/>
        </w:rPr>
        <w:t xml:space="preserve"> 1764 που αφορά ρυθμίσεις θεμάτων για τον Οργανισμό Αστικών Συγκοινω</w:t>
      </w:r>
      <w:r w:rsidRPr="00670259">
        <w:rPr>
          <w:rFonts w:eastAsia="Times New Roman"/>
          <w:szCs w:val="24"/>
        </w:rPr>
        <w:t>νιών Αθηνών</w:t>
      </w:r>
      <w:r>
        <w:rPr>
          <w:rFonts w:eastAsia="Times New Roman"/>
          <w:szCs w:val="24"/>
        </w:rPr>
        <w:t>,</w:t>
      </w:r>
      <w:r w:rsidRPr="00670259">
        <w:rPr>
          <w:rFonts w:eastAsia="Times New Roman"/>
          <w:szCs w:val="24"/>
        </w:rPr>
        <w:t xml:space="preserve"> αλλά και για τον Οργανισμό Συγκοινωνιακού Έργου Θεσσαλονίκης</w:t>
      </w:r>
      <w:r>
        <w:rPr>
          <w:rFonts w:eastAsia="Times New Roman"/>
          <w:szCs w:val="24"/>
        </w:rPr>
        <w:t>. Εδώ βλέπουμε το οξύμωρο</w:t>
      </w:r>
      <w:r w:rsidRPr="00670259">
        <w:rPr>
          <w:rFonts w:eastAsia="Times New Roman"/>
          <w:szCs w:val="24"/>
        </w:rPr>
        <w:t xml:space="preserve"> περί του δογματικού κρατισμού</w:t>
      </w:r>
      <w:r>
        <w:rPr>
          <w:rFonts w:eastAsia="Times New Roman"/>
          <w:szCs w:val="24"/>
        </w:rPr>
        <w:t xml:space="preserve"> που ό</w:t>
      </w:r>
      <w:r w:rsidRPr="00670259">
        <w:rPr>
          <w:rFonts w:eastAsia="Times New Roman"/>
          <w:szCs w:val="24"/>
        </w:rPr>
        <w:t>ντως ισχύει</w:t>
      </w:r>
      <w:r>
        <w:rPr>
          <w:rFonts w:eastAsia="Times New Roman"/>
          <w:szCs w:val="24"/>
        </w:rPr>
        <w:t>. Πριν από έναν χρόνο</w:t>
      </w:r>
      <w:r w:rsidRPr="00670259">
        <w:rPr>
          <w:rFonts w:eastAsia="Times New Roman"/>
          <w:szCs w:val="24"/>
        </w:rPr>
        <w:t xml:space="preserve"> υπήρχαν τυμπανοκρουσίες</w:t>
      </w:r>
      <w:r>
        <w:rPr>
          <w:rFonts w:eastAsia="Times New Roman"/>
          <w:szCs w:val="24"/>
        </w:rPr>
        <w:t>,</w:t>
      </w:r>
      <w:r w:rsidRPr="00670259">
        <w:rPr>
          <w:rFonts w:eastAsia="Times New Roman"/>
          <w:szCs w:val="24"/>
        </w:rPr>
        <w:t xml:space="preserve"> υπήρχε θριαμβολογία για την κρατικοποίηση του ΟΑΣΘ</w:t>
      </w:r>
      <w:r>
        <w:rPr>
          <w:rFonts w:eastAsia="Times New Roman"/>
          <w:szCs w:val="24"/>
        </w:rPr>
        <w:t>.</w:t>
      </w:r>
      <w:r w:rsidRPr="00670259">
        <w:rPr>
          <w:rFonts w:eastAsia="Times New Roman"/>
          <w:szCs w:val="24"/>
        </w:rPr>
        <w:t xml:space="preserve"> </w:t>
      </w:r>
      <w:r>
        <w:rPr>
          <w:rFonts w:eastAsia="Times New Roman"/>
          <w:szCs w:val="24"/>
        </w:rPr>
        <w:t>Α</w:t>
      </w:r>
      <w:r w:rsidRPr="00670259">
        <w:rPr>
          <w:rFonts w:eastAsia="Times New Roman"/>
          <w:szCs w:val="24"/>
        </w:rPr>
        <w:t xml:space="preserve">πό τη δική </w:t>
      </w:r>
      <w:r w:rsidRPr="00670259">
        <w:rPr>
          <w:rFonts w:eastAsia="Times New Roman"/>
          <w:szCs w:val="24"/>
        </w:rPr>
        <w:t>μας την πλευρά</w:t>
      </w:r>
      <w:r>
        <w:rPr>
          <w:rFonts w:eastAsia="Times New Roman"/>
          <w:szCs w:val="24"/>
        </w:rPr>
        <w:t>,</w:t>
      </w:r>
      <w:r w:rsidRPr="00670259">
        <w:rPr>
          <w:rFonts w:eastAsia="Times New Roman"/>
          <w:szCs w:val="24"/>
        </w:rPr>
        <w:t xml:space="preserve"> ως Δημοκρατική </w:t>
      </w:r>
      <w:r>
        <w:rPr>
          <w:rFonts w:eastAsia="Times New Roman"/>
          <w:szCs w:val="24"/>
        </w:rPr>
        <w:t>Σ</w:t>
      </w:r>
      <w:r w:rsidRPr="00670259">
        <w:rPr>
          <w:rFonts w:eastAsia="Times New Roman"/>
          <w:szCs w:val="24"/>
        </w:rPr>
        <w:t xml:space="preserve">υμπαράταξη </w:t>
      </w:r>
      <w:r>
        <w:rPr>
          <w:rFonts w:eastAsia="Times New Roman"/>
          <w:szCs w:val="24"/>
        </w:rPr>
        <w:t>-</w:t>
      </w:r>
      <w:r w:rsidRPr="00670259">
        <w:rPr>
          <w:rFonts w:eastAsia="Times New Roman"/>
          <w:szCs w:val="24"/>
        </w:rPr>
        <w:t>για να μην παρεξηγηθούμε</w:t>
      </w:r>
      <w:r>
        <w:rPr>
          <w:rFonts w:eastAsia="Times New Roman"/>
          <w:szCs w:val="24"/>
        </w:rPr>
        <w:t>-</w:t>
      </w:r>
      <w:r w:rsidRPr="00670259">
        <w:rPr>
          <w:rFonts w:eastAsia="Times New Roman"/>
          <w:szCs w:val="24"/>
        </w:rPr>
        <w:t xml:space="preserve"> ήμασταν ξεκάθαροι τότε ότι </w:t>
      </w:r>
      <w:r>
        <w:rPr>
          <w:rFonts w:eastAsia="Times New Roman"/>
          <w:szCs w:val="24"/>
        </w:rPr>
        <w:t>θέλαμε</w:t>
      </w:r>
      <w:r w:rsidRPr="00670259">
        <w:rPr>
          <w:rFonts w:eastAsia="Times New Roman"/>
          <w:szCs w:val="24"/>
        </w:rPr>
        <w:t xml:space="preserve"> ανοιχτές</w:t>
      </w:r>
      <w:r>
        <w:rPr>
          <w:rFonts w:eastAsia="Times New Roman"/>
          <w:szCs w:val="24"/>
        </w:rPr>
        <w:t>,</w:t>
      </w:r>
      <w:r w:rsidRPr="00670259">
        <w:rPr>
          <w:rFonts w:eastAsia="Times New Roman"/>
          <w:szCs w:val="24"/>
        </w:rPr>
        <w:t xml:space="preserve"> δημόσιες συγκοινωνίες με καθοριστικό ρόλο της </w:t>
      </w:r>
      <w:r>
        <w:rPr>
          <w:rFonts w:eastAsia="Times New Roman"/>
          <w:szCs w:val="24"/>
        </w:rPr>
        <w:t>α</w:t>
      </w:r>
      <w:r w:rsidRPr="00670259">
        <w:rPr>
          <w:rFonts w:eastAsia="Times New Roman"/>
          <w:szCs w:val="24"/>
        </w:rPr>
        <w:t>υτοδιοίκησης και των φορέων της περιοχής</w:t>
      </w:r>
      <w:r>
        <w:rPr>
          <w:rFonts w:eastAsia="Times New Roman"/>
          <w:szCs w:val="24"/>
        </w:rPr>
        <w:t>,</w:t>
      </w:r>
      <w:r w:rsidRPr="00670259">
        <w:rPr>
          <w:rFonts w:eastAsia="Times New Roman"/>
          <w:szCs w:val="24"/>
        </w:rPr>
        <w:t xml:space="preserve"> δηλαδή της πόλης της Θεσσαλονίκης</w:t>
      </w:r>
      <w:r>
        <w:rPr>
          <w:rFonts w:eastAsia="Times New Roman"/>
          <w:szCs w:val="24"/>
        </w:rPr>
        <w:t>. Σ</w:t>
      </w:r>
      <w:r w:rsidRPr="00670259">
        <w:rPr>
          <w:rFonts w:eastAsia="Times New Roman"/>
          <w:szCs w:val="24"/>
        </w:rPr>
        <w:t>ήμερα</w:t>
      </w:r>
      <w:r>
        <w:rPr>
          <w:rFonts w:eastAsia="Times New Roman"/>
          <w:szCs w:val="24"/>
        </w:rPr>
        <w:t>,</w:t>
      </w:r>
      <w:r w:rsidRPr="00670259">
        <w:rPr>
          <w:rFonts w:eastAsia="Times New Roman"/>
          <w:szCs w:val="24"/>
        </w:rPr>
        <w:t xml:space="preserve"> ένα</w:t>
      </w:r>
      <w:r>
        <w:rPr>
          <w:rFonts w:eastAsia="Times New Roman"/>
          <w:szCs w:val="24"/>
        </w:rPr>
        <w:t>ν</w:t>
      </w:r>
      <w:r w:rsidRPr="00670259">
        <w:rPr>
          <w:rFonts w:eastAsia="Times New Roman"/>
          <w:szCs w:val="24"/>
        </w:rPr>
        <w:t xml:space="preserve"> χρόνο</w:t>
      </w:r>
      <w:r w:rsidRPr="00670259">
        <w:rPr>
          <w:rFonts w:eastAsia="Times New Roman"/>
          <w:szCs w:val="24"/>
        </w:rPr>
        <w:t xml:space="preserve"> μετά</w:t>
      </w:r>
      <w:r>
        <w:rPr>
          <w:rFonts w:eastAsia="Times New Roman"/>
          <w:szCs w:val="24"/>
        </w:rPr>
        <w:t>,</w:t>
      </w:r>
      <w:r w:rsidRPr="00670259">
        <w:rPr>
          <w:rFonts w:eastAsia="Times New Roman"/>
          <w:szCs w:val="24"/>
        </w:rPr>
        <w:t xml:space="preserve"> </w:t>
      </w:r>
      <w:r>
        <w:rPr>
          <w:rFonts w:eastAsia="Times New Roman"/>
          <w:szCs w:val="24"/>
        </w:rPr>
        <w:t>η Κ</w:t>
      </w:r>
      <w:r w:rsidRPr="00670259">
        <w:rPr>
          <w:rFonts w:eastAsia="Times New Roman"/>
          <w:szCs w:val="24"/>
        </w:rPr>
        <w:t xml:space="preserve">υβέρνηση </w:t>
      </w:r>
      <w:r>
        <w:rPr>
          <w:rFonts w:eastAsia="Times New Roman"/>
          <w:szCs w:val="24"/>
        </w:rPr>
        <w:t xml:space="preserve">προχωράει </w:t>
      </w:r>
      <w:r w:rsidRPr="00670259">
        <w:rPr>
          <w:rFonts w:eastAsia="Times New Roman"/>
          <w:szCs w:val="24"/>
        </w:rPr>
        <w:t xml:space="preserve">στη μερική </w:t>
      </w:r>
      <w:r>
        <w:rPr>
          <w:rFonts w:eastAsia="Times New Roman"/>
          <w:szCs w:val="24"/>
        </w:rPr>
        <w:t>επανι</w:t>
      </w:r>
      <w:r w:rsidRPr="00670259">
        <w:rPr>
          <w:rFonts w:eastAsia="Times New Roman"/>
          <w:szCs w:val="24"/>
        </w:rPr>
        <w:t xml:space="preserve">διωτικοποίηση του </w:t>
      </w:r>
      <w:r>
        <w:rPr>
          <w:rFonts w:eastAsia="Times New Roman"/>
          <w:szCs w:val="24"/>
        </w:rPr>
        <w:t>ο</w:t>
      </w:r>
      <w:r w:rsidRPr="00670259">
        <w:rPr>
          <w:rFonts w:eastAsia="Times New Roman"/>
          <w:szCs w:val="24"/>
        </w:rPr>
        <w:t>ργανισμού</w:t>
      </w:r>
      <w:r>
        <w:rPr>
          <w:rFonts w:eastAsia="Times New Roman"/>
          <w:szCs w:val="24"/>
        </w:rPr>
        <w:t>,</w:t>
      </w:r>
      <w:r w:rsidRPr="00670259">
        <w:rPr>
          <w:rFonts w:eastAsia="Times New Roman"/>
          <w:szCs w:val="24"/>
        </w:rPr>
        <w:t xml:space="preserve"> </w:t>
      </w:r>
      <w:r>
        <w:rPr>
          <w:rFonts w:eastAsia="Times New Roman"/>
          <w:szCs w:val="24"/>
        </w:rPr>
        <w:t xml:space="preserve">εκχωρώντας μέρος </w:t>
      </w:r>
      <w:r w:rsidRPr="00670259">
        <w:rPr>
          <w:rFonts w:eastAsia="Times New Roman"/>
          <w:szCs w:val="24"/>
        </w:rPr>
        <w:t xml:space="preserve">του συγκοινωνιακού έργου σε </w:t>
      </w:r>
      <w:r>
        <w:rPr>
          <w:rFonts w:eastAsia="Times New Roman"/>
          <w:szCs w:val="24"/>
        </w:rPr>
        <w:t>μια</w:t>
      </w:r>
      <w:r w:rsidRPr="00670259">
        <w:rPr>
          <w:rFonts w:eastAsia="Times New Roman"/>
          <w:szCs w:val="24"/>
        </w:rPr>
        <w:t xml:space="preserve"> ιδιωτική εταιρεία </w:t>
      </w:r>
      <w:r>
        <w:rPr>
          <w:rFonts w:eastAsia="Times New Roman"/>
          <w:szCs w:val="24"/>
        </w:rPr>
        <w:t xml:space="preserve">ΚΤΕΛ </w:t>
      </w:r>
      <w:r w:rsidRPr="00670259">
        <w:rPr>
          <w:rFonts w:eastAsia="Times New Roman"/>
          <w:szCs w:val="24"/>
        </w:rPr>
        <w:t>ή ακόμη και</w:t>
      </w:r>
      <w:r>
        <w:rPr>
          <w:rFonts w:eastAsia="Times New Roman"/>
          <w:szCs w:val="24"/>
        </w:rPr>
        <w:t xml:space="preserve"> σε</w:t>
      </w:r>
      <w:r w:rsidRPr="00670259">
        <w:rPr>
          <w:rFonts w:eastAsia="Times New Roman"/>
          <w:szCs w:val="24"/>
        </w:rPr>
        <w:t xml:space="preserve"> έναν ιδιώτη</w:t>
      </w:r>
      <w:r>
        <w:rPr>
          <w:rFonts w:eastAsia="Times New Roman"/>
          <w:szCs w:val="24"/>
        </w:rPr>
        <w:t xml:space="preserve"> όπου, όπως λέει, «</w:t>
      </w:r>
      <w:r w:rsidRPr="00670259">
        <w:rPr>
          <w:rFonts w:eastAsia="Times New Roman"/>
          <w:szCs w:val="24"/>
        </w:rPr>
        <w:t xml:space="preserve">θα αναλάβει το </w:t>
      </w:r>
      <w:r>
        <w:rPr>
          <w:rFonts w:eastAsia="Times New Roman"/>
          <w:szCs w:val="24"/>
        </w:rPr>
        <w:t>οδικό</w:t>
      </w:r>
      <w:r w:rsidRPr="00670259">
        <w:rPr>
          <w:rFonts w:eastAsia="Times New Roman"/>
          <w:szCs w:val="24"/>
        </w:rPr>
        <w:t xml:space="preserve"> μεταφορέα επιβατών</w:t>
      </w:r>
      <w:r>
        <w:rPr>
          <w:rFonts w:eastAsia="Times New Roman"/>
          <w:szCs w:val="24"/>
        </w:rPr>
        <w:t xml:space="preserve">». </w:t>
      </w:r>
    </w:p>
    <w:p w14:paraId="09035DE0"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Εγώ ρωτώ</w:t>
      </w:r>
      <w:r>
        <w:rPr>
          <w:rFonts w:eastAsia="Times New Roman"/>
          <w:szCs w:val="24"/>
        </w:rPr>
        <w:t>, δ</w:t>
      </w:r>
      <w:r>
        <w:rPr>
          <w:rFonts w:eastAsia="Times New Roman"/>
          <w:szCs w:val="24"/>
        </w:rPr>
        <w:t xml:space="preserve">εν ήξερε </w:t>
      </w:r>
      <w:r>
        <w:rPr>
          <w:rFonts w:eastAsia="Times New Roman"/>
          <w:szCs w:val="24"/>
        </w:rPr>
        <w:t>τότε,</w:t>
      </w:r>
      <w:r w:rsidRPr="00670259">
        <w:rPr>
          <w:rFonts w:eastAsia="Times New Roman"/>
          <w:szCs w:val="24"/>
        </w:rPr>
        <w:t xml:space="preserve"> όταν</w:t>
      </w:r>
      <w:r>
        <w:rPr>
          <w:rFonts w:eastAsia="Times New Roman"/>
          <w:szCs w:val="24"/>
        </w:rPr>
        <w:t xml:space="preserve"> κρατικοποιούσε</w:t>
      </w:r>
      <w:r w:rsidRPr="00670259">
        <w:rPr>
          <w:rFonts w:eastAsia="Times New Roman"/>
          <w:szCs w:val="24"/>
        </w:rPr>
        <w:t xml:space="preserve"> απόλυτα τον ΟΑΣΘ</w:t>
      </w:r>
      <w:r>
        <w:rPr>
          <w:rFonts w:eastAsia="Times New Roman"/>
          <w:szCs w:val="24"/>
        </w:rPr>
        <w:t>,</w:t>
      </w:r>
      <w:r w:rsidRPr="00670259">
        <w:rPr>
          <w:rFonts w:eastAsia="Times New Roman"/>
          <w:szCs w:val="24"/>
        </w:rPr>
        <w:t xml:space="preserve"> ότι δεν υπήρχ</w:t>
      </w:r>
      <w:r>
        <w:rPr>
          <w:rFonts w:eastAsia="Times New Roman"/>
          <w:szCs w:val="24"/>
        </w:rPr>
        <w:t>ε ο</w:t>
      </w:r>
      <w:r w:rsidRPr="00670259">
        <w:rPr>
          <w:rFonts w:eastAsia="Times New Roman"/>
          <w:szCs w:val="24"/>
        </w:rPr>
        <w:t xml:space="preserve"> απαιτούμενος αριθμός λεωφορείων στον ΟΑΣΘ για να παρ</w:t>
      </w:r>
      <w:r>
        <w:rPr>
          <w:rFonts w:eastAsia="Times New Roman"/>
          <w:szCs w:val="24"/>
        </w:rPr>
        <w:t>αγάγ</w:t>
      </w:r>
      <w:r w:rsidRPr="00670259">
        <w:rPr>
          <w:rFonts w:eastAsia="Times New Roman"/>
          <w:szCs w:val="24"/>
        </w:rPr>
        <w:t>ει το συγκοινωνιακό έργο που καλού</w:t>
      </w:r>
      <w:r>
        <w:rPr>
          <w:rFonts w:eastAsia="Times New Roman"/>
          <w:szCs w:val="24"/>
        </w:rPr>
        <w:t>νταν</w:t>
      </w:r>
      <w:r w:rsidRPr="00670259">
        <w:rPr>
          <w:rFonts w:eastAsia="Times New Roman"/>
          <w:szCs w:val="24"/>
        </w:rPr>
        <w:t xml:space="preserve"> να παρ</w:t>
      </w:r>
      <w:r>
        <w:rPr>
          <w:rFonts w:eastAsia="Times New Roman"/>
          <w:szCs w:val="24"/>
        </w:rPr>
        <w:t>αγάγ</w:t>
      </w:r>
      <w:r w:rsidRPr="00670259">
        <w:rPr>
          <w:rFonts w:eastAsia="Times New Roman"/>
          <w:szCs w:val="24"/>
        </w:rPr>
        <w:t>ει</w:t>
      </w:r>
      <w:r>
        <w:rPr>
          <w:rFonts w:eastAsia="Times New Roman"/>
          <w:szCs w:val="24"/>
        </w:rPr>
        <w:t xml:space="preserve">; </w:t>
      </w:r>
    </w:p>
    <w:p w14:paraId="09035DE1"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Αντί να προμηθευτεί, λοιπόν, </w:t>
      </w:r>
      <w:r w:rsidRPr="00670259">
        <w:rPr>
          <w:rFonts w:eastAsia="Times New Roman"/>
          <w:szCs w:val="24"/>
        </w:rPr>
        <w:t>λεωφορεία ή να δώσει δουλειά στην ΕΛΒΟ να κατασκευάσ</w:t>
      </w:r>
      <w:r>
        <w:rPr>
          <w:rFonts w:eastAsia="Times New Roman"/>
          <w:szCs w:val="24"/>
        </w:rPr>
        <w:t>ει</w:t>
      </w:r>
      <w:r w:rsidRPr="00670259">
        <w:rPr>
          <w:rFonts w:eastAsia="Times New Roman"/>
          <w:szCs w:val="24"/>
        </w:rPr>
        <w:t xml:space="preserve"> λ</w:t>
      </w:r>
      <w:r w:rsidRPr="00670259">
        <w:rPr>
          <w:rFonts w:eastAsia="Times New Roman"/>
          <w:szCs w:val="24"/>
        </w:rPr>
        <w:t>εωφορεία</w:t>
      </w:r>
      <w:r>
        <w:rPr>
          <w:rFonts w:eastAsia="Times New Roman"/>
          <w:szCs w:val="24"/>
        </w:rPr>
        <w:t>,</w:t>
      </w:r>
      <w:r w:rsidRPr="00670259">
        <w:rPr>
          <w:rFonts w:eastAsia="Times New Roman"/>
          <w:szCs w:val="24"/>
        </w:rPr>
        <w:t xml:space="preserve"> </w:t>
      </w:r>
      <w:r>
        <w:rPr>
          <w:rFonts w:eastAsia="Times New Roman"/>
          <w:szCs w:val="24"/>
        </w:rPr>
        <w:t>δίνει</w:t>
      </w:r>
      <w:r w:rsidRPr="00670259">
        <w:rPr>
          <w:rFonts w:eastAsia="Times New Roman"/>
          <w:szCs w:val="24"/>
        </w:rPr>
        <w:t xml:space="preserve"> τις λεωφορειακές γραμμές</w:t>
      </w:r>
      <w:r>
        <w:rPr>
          <w:rFonts w:eastAsia="Times New Roman"/>
          <w:szCs w:val="24"/>
        </w:rPr>
        <w:t>,</w:t>
      </w:r>
      <w:r w:rsidRPr="00670259">
        <w:rPr>
          <w:rFonts w:eastAsia="Times New Roman"/>
          <w:szCs w:val="24"/>
        </w:rPr>
        <w:t xml:space="preserve"> τις αστικές γραμμές</w:t>
      </w:r>
      <w:r>
        <w:rPr>
          <w:rFonts w:eastAsia="Times New Roman"/>
          <w:szCs w:val="24"/>
        </w:rPr>
        <w:t>,</w:t>
      </w:r>
      <w:r w:rsidRPr="00670259">
        <w:rPr>
          <w:rFonts w:eastAsia="Times New Roman"/>
          <w:szCs w:val="24"/>
        </w:rPr>
        <w:t xml:space="preserve"> τις υπεραστικές </w:t>
      </w:r>
      <w:r>
        <w:rPr>
          <w:rFonts w:eastAsia="Times New Roman"/>
          <w:szCs w:val="24"/>
        </w:rPr>
        <w:t xml:space="preserve">γραμμές, </w:t>
      </w:r>
      <w:r w:rsidRPr="00670259">
        <w:rPr>
          <w:rFonts w:eastAsia="Times New Roman"/>
          <w:szCs w:val="24"/>
        </w:rPr>
        <w:t xml:space="preserve">που εξυπηρετεί σήμερα </w:t>
      </w:r>
      <w:r>
        <w:rPr>
          <w:rFonts w:eastAsia="Times New Roman"/>
          <w:szCs w:val="24"/>
        </w:rPr>
        <w:t xml:space="preserve">ο </w:t>
      </w:r>
      <w:r w:rsidRPr="00670259">
        <w:rPr>
          <w:rFonts w:eastAsia="Times New Roman"/>
          <w:szCs w:val="24"/>
        </w:rPr>
        <w:t>ΟΑΣΘ</w:t>
      </w:r>
      <w:r>
        <w:rPr>
          <w:rFonts w:eastAsia="Times New Roman"/>
          <w:szCs w:val="24"/>
        </w:rPr>
        <w:t>,</w:t>
      </w:r>
      <w:r w:rsidRPr="00670259">
        <w:rPr>
          <w:rFonts w:eastAsia="Times New Roman"/>
          <w:szCs w:val="24"/>
        </w:rPr>
        <w:t xml:space="preserve"> στους ιδιώτες </w:t>
      </w:r>
      <w:r>
        <w:rPr>
          <w:rFonts w:eastAsia="Times New Roman"/>
          <w:szCs w:val="24"/>
        </w:rPr>
        <w:t xml:space="preserve">ΚΤΕΛ ή σε </w:t>
      </w:r>
      <w:r w:rsidRPr="00670259">
        <w:rPr>
          <w:rFonts w:eastAsia="Times New Roman"/>
          <w:szCs w:val="24"/>
        </w:rPr>
        <w:t>οδικ</w:t>
      </w:r>
      <w:r>
        <w:rPr>
          <w:rFonts w:eastAsia="Times New Roman"/>
          <w:szCs w:val="24"/>
        </w:rPr>
        <w:t>ό</w:t>
      </w:r>
      <w:r w:rsidRPr="00670259">
        <w:rPr>
          <w:rFonts w:eastAsia="Times New Roman"/>
          <w:szCs w:val="24"/>
        </w:rPr>
        <w:t xml:space="preserve"> μεταφορέα επιβατών</w:t>
      </w:r>
      <w:r>
        <w:rPr>
          <w:rFonts w:eastAsia="Times New Roman"/>
          <w:szCs w:val="24"/>
        </w:rPr>
        <w:t>,</w:t>
      </w:r>
      <w:r w:rsidRPr="00670259">
        <w:rPr>
          <w:rFonts w:eastAsia="Times New Roman"/>
          <w:szCs w:val="24"/>
        </w:rPr>
        <w:t xml:space="preserve"> ιδιώτη και μόνο</w:t>
      </w:r>
      <w:r>
        <w:rPr>
          <w:rFonts w:eastAsia="Times New Roman"/>
          <w:szCs w:val="24"/>
        </w:rPr>
        <w:t>.</w:t>
      </w:r>
      <w:r w:rsidRPr="00670259">
        <w:rPr>
          <w:rFonts w:eastAsia="Times New Roman"/>
          <w:szCs w:val="24"/>
        </w:rPr>
        <w:t xml:space="preserve"> </w:t>
      </w:r>
      <w:r>
        <w:rPr>
          <w:rFonts w:eastAsia="Times New Roman"/>
          <w:szCs w:val="24"/>
        </w:rPr>
        <w:t>Μ</w:t>
      </w:r>
      <w:r w:rsidRPr="00670259">
        <w:rPr>
          <w:rFonts w:eastAsia="Times New Roman"/>
          <w:szCs w:val="24"/>
        </w:rPr>
        <w:t>άλιστα</w:t>
      </w:r>
      <w:r>
        <w:rPr>
          <w:rFonts w:eastAsia="Times New Roman"/>
          <w:szCs w:val="24"/>
        </w:rPr>
        <w:t>,</w:t>
      </w:r>
      <w:r w:rsidRPr="00670259">
        <w:rPr>
          <w:rFonts w:eastAsia="Times New Roman"/>
          <w:szCs w:val="24"/>
        </w:rPr>
        <w:t xml:space="preserve"> αντί να δίνουν τα συναρμόδια </w:t>
      </w:r>
      <w:r>
        <w:rPr>
          <w:rFonts w:eastAsia="Times New Roman"/>
          <w:szCs w:val="24"/>
        </w:rPr>
        <w:t>Υ</w:t>
      </w:r>
      <w:r w:rsidRPr="00670259">
        <w:rPr>
          <w:rFonts w:eastAsia="Times New Roman"/>
          <w:szCs w:val="24"/>
        </w:rPr>
        <w:t>πουργεία τα χρήματα που οφείλουν</w:t>
      </w:r>
      <w:r>
        <w:rPr>
          <w:rFonts w:eastAsia="Times New Roman"/>
          <w:szCs w:val="24"/>
        </w:rPr>
        <w:t>, καλείται</w:t>
      </w:r>
      <w:r w:rsidRPr="00670259">
        <w:rPr>
          <w:rFonts w:eastAsia="Times New Roman"/>
          <w:szCs w:val="24"/>
        </w:rPr>
        <w:t xml:space="preserve"> σήμερα </w:t>
      </w:r>
      <w:r>
        <w:rPr>
          <w:rFonts w:eastAsia="Times New Roman"/>
          <w:szCs w:val="24"/>
        </w:rPr>
        <w:t xml:space="preserve">ο </w:t>
      </w:r>
      <w:r w:rsidRPr="00670259">
        <w:rPr>
          <w:rFonts w:eastAsia="Times New Roman"/>
          <w:szCs w:val="24"/>
        </w:rPr>
        <w:t xml:space="preserve">ΟΑΣΘ </w:t>
      </w:r>
      <w:r>
        <w:rPr>
          <w:rFonts w:eastAsia="Times New Roman"/>
          <w:szCs w:val="24"/>
        </w:rPr>
        <w:t xml:space="preserve">να πληρώσει </w:t>
      </w:r>
      <w:r w:rsidRPr="00670259">
        <w:rPr>
          <w:rFonts w:eastAsia="Times New Roman"/>
          <w:szCs w:val="24"/>
        </w:rPr>
        <w:t>πρόστιμο</w:t>
      </w:r>
      <w:r w:rsidRPr="004C700C">
        <w:rPr>
          <w:rFonts w:eastAsia="Times New Roman"/>
          <w:szCs w:val="24"/>
        </w:rPr>
        <w:t xml:space="preserve"> </w:t>
      </w:r>
      <w:r>
        <w:rPr>
          <w:rFonts w:eastAsia="Times New Roman"/>
          <w:szCs w:val="24"/>
        </w:rPr>
        <w:t xml:space="preserve">αν δεν μπορεί να εκτελέσει </w:t>
      </w:r>
      <w:r w:rsidRPr="00670259">
        <w:rPr>
          <w:rFonts w:eastAsia="Times New Roman"/>
          <w:szCs w:val="24"/>
        </w:rPr>
        <w:t xml:space="preserve">κάποιες από τις γραμμές που </w:t>
      </w:r>
      <w:r>
        <w:rPr>
          <w:rFonts w:eastAsia="Times New Roman"/>
          <w:szCs w:val="24"/>
        </w:rPr>
        <w:t>υποχρεούτο,</w:t>
      </w:r>
      <w:r w:rsidRPr="00670259">
        <w:rPr>
          <w:rFonts w:eastAsia="Times New Roman"/>
          <w:szCs w:val="24"/>
        </w:rPr>
        <w:t xml:space="preserve"> όταν ξέραμε </w:t>
      </w:r>
      <w:r>
        <w:rPr>
          <w:rFonts w:eastAsia="Times New Roman"/>
          <w:szCs w:val="24"/>
        </w:rPr>
        <w:t xml:space="preserve">εκ </w:t>
      </w:r>
      <w:r w:rsidRPr="00670259">
        <w:rPr>
          <w:rFonts w:eastAsia="Times New Roman"/>
          <w:szCs w:val="24"/>
        </w:rPr>
        <w:t>των προτέρων ότι δεν είχε τ</w:t>
      </w:r>
      <w:r>
        <w:rPr>
          <w:rFonts w:eastAsia="Times New Roman"/>
          <w:szCs w:val="24"/>
        </w:rPr>
        <w:t>ον</w:t>
      </w:r>
      <w:r w:rsidRPr="00670259">
        <w:rPr>
          <w:rFonts w:eastAsia="Times New Roman"/>
          <w:szCs w:val="24"/>
        </w:rPr>
        <w:t xml:space="preserve"> απαραίτητ</w:t>
      </w:r>
      <w:r>
        <w:rPr>
          <w:rFonts w:eastAsia="Times New Roman"/>
          <w:szCs w:val="24"/>
        </w:rPr>
        <w:t xml:space="preserve">ο αριθμό λεωφορείων. </w:t>
      </w:r>
      <w:r w:rsidRPr="00670259">
        <w:rPr>
          <w:rFonts w:eastAsia="Times New Roman"/>
          <w:szCs w:val="24"/>
        </w:rPr>
        <w:t xml:space="preserve"> </w:t>
      </w:r>
    </w:p>
    <w:p w14:paraId="09035DE2"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Σ</w:t>
      </w:r>
      <w:r w:rsidRPr="00670259">
        <w:rPr>
          <w:rFonts w:eastAsia="Times New Roman"/>
          <w:szCs w:val="24"/>
        </w:rPr>
        <w:t xml:space="preserve">ήμερα βλέπουμε ότι υπάρχει αντίδραση από την άλλη πλευρά και από </w:t>
      </w:r>
      <w:r w:rsidRPr="00670259">
        <w:rPr>
          <w:rFonts w:eastAsia="Times New Roman"/>
          <w:szCs w:val="24"/>
        </w:rPr>
        <w:t>τους εργαζόμενους</w:t>
      </w:r>
      <w:r>
        <w:rPr>
          <w:rFonts w:eastAsia="Times New Roman"/>
          <w:szCs w:val="24"/>
        </w:rPr>
        <w:t>, όπου και αυτοί έχουν ξ</w:t>
      </w:r>
      <w:r w:rsidRPr="00670259">
        <w:rPr>
          <w:rFonts w:eastAsia="Times New Roman"/>
          <w:szCs w:val="24"/>
        </w:rPr>
        <w:t>αφνιαστεί με την τροπολογία που κατατέθηκε χθες βράδυ</w:t>
      </w:r>
      <w:r>
        <w:rPr>
          <w:rFonts w:eastAsia="Times New Roman"/>
          <w:szCs w:val="24"/>
        </w:rPr>
        <w:t>.</w:t>
      </w:r>
      <w:r w:rsidRPr="00670259">
        <w:rPr>
          <w:rFonts w:eastAsia="Times New Roman"/>
          <w:szCs w:val="24"/>
        </w:rPr>
        <w:t xml:space="preserve"> </w:t>
      </w:r>
      <w:r>
        <w:rPr>
          <w:rFonts w:eastAsia="Times New Roman"/>
          <w:szCs w:val="24"/>
        </w:rPr>
        <w:t>Μ</w:t>
      </w:r>
      <w:r w:rsidRPr="00670259">
        <w:rPr>
          <w:rFonts w:eastAsia="Times New Roman"/>
          <w:szCs w:val="24"/>
        </w:rPr>
        <w:t>ιλάνε</w:t>
      </w:r>
      <w:r>
        <w:rPr>
          <w:rFonts w:eastAsia="Times New Roman"/>
          <w:szCs w:val="24"/>
        </w:rPr>
        <w:t xml:space="preserve"> για </w:t>
      </w:r>
      <w:proofErr w:type="spellStart"/>
      <w:r>
        <w:rPr>
          <w:rFonts w:eastAsia="Times New Roman"/>
          <w:szCs w:val="24"/>
        </w:rPr>
        <w:t>φιλετοποίηση</w:t>
      </w:r>
      <w:proofErr w:type="spellEnd"/>
      <w:r>
        <w:rPr>
          <w:rFonts w:eastAsia="Times New Roman"/>
          <w:szCs w:val="24"/>
        </w:rPr>
        <w:t xml:space="preserve"> και εκχώρηση αστικού έργου προσφάτως δημοσίας ευθύνης του </w:t>
      </w:r>
      <w:r w:rsidRPr="00670259">
        <w:rPr>
          <w:rFonts w:eastAsia="Times New Roman"/>
          <w:szCs w:val="24"/>
        </w:rPr>
        <w:t xml:space="preserve">ΟΑΣΘ σε ιδιώτες ΚΤΕΛ και παράλληλα μπαίνουν σε </w:t>
      </w:r>
      <w:r>
        <w:rPr>
          <w:rFonts w:eastAsia="Times New Roman"/>
          <w:szCs w:val="24"/>
        </w:rPr>
        <w:t>μια</w:t>
      </w:r>
      <w:r w:rsidRPr="00670259">
        <w:rPr>
          <w:rFonts w:eastAsia="Times New Roman"/>
          <w:szCs w:val="24"/>
        </w:rPr>
        <w:t xml:space="preserve"> διαδικασία κινητοποιήσεων</w:t>
      </w:r>
      <w:r>
        <w:rPr>
          <w:rFonts w:eastAsia="Times New Roman"/>
          <w:szCs w:val="24"/>
        </w:rPr>
        <w:t>.</w:t>
      </w:r>
      <w:r w:rsidRPr="00670259">
        <w:rPr>
          <w:rFonts w:eastAsia="Times New Roman"/>
          <w:szCs w:val="24"/>
        </w:rPr>
        <w:t xml:space="preserve"> </w:t>
      </w:r>
    </w:p>
    <w:p w14:paraId="09035DE3"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Π</w:t>
      </w:r>
      <w:r w:rsidRPr="00670259">
        <w:rPr>
          <w:rFonts w:eastAsia="Times New Roman"/>
          <w:szCs w:val="24"/>
        </w:rPr>
        <w:t>ραγματικά ζητά</w:t>
      </w:r>
      <w:r>
        <w:rPr>
          <w:rFonts w:eastAsia="Times New Roman"/>
          <w:szCs w:val="24"/>
        </w:rPr>
        <w:t xml:space="preserve">ω, κύριε Υπουργέ, από τη δική σας </w:t>
      </w:r>
      <w:r w:rsidRPr="00670259">
        <w:rPr>
          <w:rFonts w:eastAsia="Times New Roman"/>
          <w:szCs w:val="24"/>
        </w:rPr>
        <w:t>την πλευρά</w:t>
      </w:r>
      <w:r>
        <w:rPr>
          <w:rFonts w:eastAsia="Times New Roman"/>
          <w:szCs w:val="24"/>
        </w:rPr>
        <w:t>,</w:t>
      </w:r>
      <w:r w:rsidRPr="00670259">
        <w:rPr>
          <w:rFonts w:eastAsia="Times New Roman"/>
          <w:szCs w:val="24"/>
        </w:rPr>
        <w:t xml:space="preserve"> πριν προχωρήσετε σε αυτή την εφαρμογή της τροπολογίας</w:t>
      </w:r>
      <w:r>
        <w:rPr>
          <w:rFonts w:eastAsia="Times New Roman"/>
          <w:szCs w:val="24"/>
        </w:rPr>
        <w:t>,</w:t>
      </w:r>
      <w:r w:rsidRPr="00670259">
        <w:rPr>
          <w:rFonts w:eastAsia="Times New Roman"/>
          <w:szCs w:val="24"/>
        </w:rPr>
        <w:t xml:space="preserve"> </w:t>
      </w:r>
      <w:r>
        <w:rPr>
          <w:rFonts w:eastAsia="Times New Roman"/>
          <w:szCs w:val="24"/>
        </w:rPr>
        <w:t xml:space="preserve">να κάνετε έναν διάλογο και </w:t>
      </w:r>
      <w:r w:rsidRPr="00670259">
        <w:rPr>
          <w:rFonts w:eastAsia="Times New Roman"/>
          <w:szCs w:val="24"/>
        </w:rPr>
        <w:t>με τους φορείς της πόλης και με τους εργαζόμενους</w:t>
      </w:r>
      <w:r>
        <w:rPr>
          <w:rFonts w:eastAsia="Times New Roman"/>
          <w:szCs w:val="24"/>
        </w:rPr>
        <w:t>.</w:t>
      </w:r>
    </w:p>
    <w:p w14:paraId="09035DE4"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Σε σχέση τώρα με τον Οργανισμό Αστικών Συγκοινωνιών Αθηνών, α</w:t>
      </w:r>
      <w:r>
        <w:rPr>
          <w:rFonts w:eastAsia="Times New Roman"/>
          <w:szCs w:val="24"/>
        </w:rPr>
        <w:t>πό τη μια λέτε «σκληρά δημόσιες κρατικές αστικές συγκοινωνίες» και από την άλλη ανοίγετε την πόρτα στους ιδιώτες</w:t>
      </w:r>
      <w:r>
        <w:rPr>
          <w:rFonts w:eastAsia="Times New Roman"/>
          <w:szCs w:val="24"/>
        </w:rPr>
        <w:t>,</w:t>
      </w:r>
      <w:r>
        <w:rPr>
          <w:rFonts w:eastAsia="Times New Roman"/>
          <w:szCs w:val="24"/>
        </w:rPr>
        <w:t xml:space="preserve"> αντί να προσλάβετε οδηγούς, προκειμένου να βγουν </w:t>
      </w:r>
      <w:r>
        <w:rPr>
          <w:rFonts w:eastAsia="Times New Roman"/>
          <w:szCs w:val="24"/>
        </w:rPr>
        <w:lastRenderedPageBreak/>
        <w:t xml:space="preserve">τα λεωφορεία στους δρόμους του λεκανοπεδίου προς εξυπηρέτηση του επιβατικού κοινού. </w:t>
      </w:r>
    </w:p>
    <w:p w14:paraId="09035DE5" w14:textId="77777777" w:rsidR="00850D36" w:rsidRDefault="006A7907">
      <w:pPr>
        <w:tabs>
          <w:tab w:val="center" w:pos="4753"/>
          <w:tab w:val="left" w:pos="6156"/>
        </w:tabs>
        <w:spacing w:line="600" w:lineRule="auto"/>
        <w:ind w:firstLine="720"/>
        <w:jc w:val="both"/>
        <w:rPr>
          <w:rFonts w:eastAsia="Times New Roman"/>
          <w:szCs w:val="24"/>
        </w:rPr>
      </w:pPr>
      <w:r>
        <w:rPr>
          <w:rFonts w:eastAsia="Times New Roman"/>
          <w:szCs w:val="24"/>
        </w:rPr>
        <w:t>Από το 2</w:t>
      </w:r>
      <w:r>
        <w:rPr>
          <w:rFonts w:eastAsia="Times New Roman"/>
          <w:szCs w:val="24"/>
        </w:rPr>
        <w:t>014 υπήρχε διαγωνισμός ανοικτός για τους εργαζόμενους οδηγούς και τεχνίτες. Εσείς λέγατε ότι θα πάρετε οκτακόσιους. Πού είναι; Έχουμε 2018 και δεν έχετε κάνει τίποτα, αντί να προσλάβετε δηλαδή και τεχνικό προσωπικό, προκειμένου να επισκευάζουν τα λεωφορεία</w:t>
      </w:r>
      <w:r>
        <w:rPr>
          <w:rFonts w:eastAsia="Times New Roman"/>
          <w:szCs w:val="24"/>
        </w:rPr>
        <w:t xml:space="preserve"> για να παρ</w:t>
      </w:r>
      <w:r>
        <w:rPr>
          <w:rFonts w:eastAsia="Times New Roman"/>
          <w:szCs w:val="24"/>
        </w:rPr>
        <w:t>αγάγ</w:t>
      </w:r>
      <w:r>
        <w:rPr>
          <w:rFonts w:eastAsia="Times New Roman"/>
          <w:szCs w:val="24"/>
        </w:rPr>
        <w:t xml:space="preserve">ουν συγκοινωνιακό έργο και οδηγούς. Αντί να προμηθεύεστε ανταλλακτικά όλων των τύπων για όλα τα λεωφορεία, σήμερα έχουμε τα λεωφορεία να είναι αδρανοποιημένα. </w:t>
      </w:r>
    </w:p>
    <w:p w14:paraId="09035DE6" w14:textId="77777777" w:rsidR="00850D36" w:rsidRDefault="006A7907">
      <w:pPr>
        <w:spacing w:line="600" w:lineRule="auto"/>
        <w:ind w:firstLine="720"/>
        <w:jc w:val="both"/>
        <w:rPr>
          <w:rFonts w:eastAsia="Times New Roman"/>
          <w:szCs w:val="24"/>
        </w:rPr>
      </w:pPr>
      <w:r>
        <w:rPr>
          <w:rFonts w:eastAsia="Times New Roman"/>
          <w:szCs w:val="24"/>
        </w:rPr>
        <w:t>Και θα ήθελα να σας ρωτήσω</w:t>
      </w:r>
      <w:r w:rsidRPr="00BC794E">
        <w:rPr>
          <w:rFonts w:eastAsia="Times New Roman"/>
          <w:szCs w:val="24"/>
        </w:rPr>
        <w:t>:</w:t>
      </w:r>
      <w:r>
        <w:rPr>
          <w:rFonts w:eastAsia="Times New Roman"/>
          <w:szCs w:val="24"/>
        </w:rPr>
        <w:t xml:space="preserve"> Τι έγιναν τα 30 εκατομμύρια της </w:t>
      </w:r>
      <w:r>
        <w:rPr>
          <w:rFonts w:eastAsia="Times New Roman"/>
          <w:szCs w:val="24"/>
        </w:rPr>
        <w:t>π</w:t>
      </w:r>
      <w:r>
        <w:rPr>
          <w:rFonts w:eastAsia="Times New Roman"/>
          <w:szCs w:val="24"/>
        </w:rPr>
        <w:t xml:space="preserve">εριφέρειας για την </w:t>
      </w:r>
      <w:r>
        <w:rPr>
          <w:rFonts w:eastAsia="Times New Roman"/>
          <w:szCs w:val="24"/>
        </w:rPr>
        <w:t>αγορά ενενήντα δύο λεωφορείων, εκ των οποίων τα δώδεκα ηλεκτρικά; Πού βρίσκεται αυτός ο διαγωνισμός;</w:t>
      </w:r>
    </w:p>
    <w:p w14:paraId="09035DE7" w14:textId="77777777" w:rsidR="00850D36" w:rsidRDefault="006A7907">
      <w:pPr>
        <w:spacing w:line="600" w:lineRule="auto"/>
        <w:ind w:firstLine="720"/>
        <w:jc w:val="both"/>
        <w:rPr>
          <w:rFonts w:eastAsia="Times New Roman"/>
          <w:szCs w:val="24"/>
        </w:rPr>
      </w:pPr>
      <w:r>
        <w:rPr>
          <w:rFonts w:eastAsia="Times New Roman"/>
          <w:szCs w:val="24"/>
        </w:rPr>
        <w:t>Παράλληλα, έχετε κλείσει το αμαξοστάσιο της ΟΣΥ στο Ελληνικό κατά παρέκκλιση του νόμου, ο οποίος προέβλεπε την εύρυθμη και ομαλή μετεγκατάστασή του σε όμορ</w:t>
      </w:r>
      <w:r>
        <w:rPr>
          <w:rFonts w:eastAsia="Times New Roman"/>
          <w:szCs w:val="24"/>
        </w:rPr>
        <w:t>ους δήμους. Έχουν αποσυρθεί, δε, διακόσια πενήντα λεωφορεία λόγω έλλειψης ανταλλακτικών που θα μπορούσαν τα περισσότερα από αυτά να βρίσκονται στην κυκλοφορία. Δηλαδή με την τροπολογία αυτή κάνετε άμεση ιδιωτικοποίηση των δημόσιων αστικών συγκοινωνιών, βάζ</w:t>
      </w:r>
      <w:r>
        <w:rPr>
          <w:rFonts w:eastAsia="Times New Roman"/>
          <w:szCs w:val="24"/>
        </w:rPr>
        <w:t xml:space="preserve">οντας τα ΚΤΕΛ ή ιδιωτικούς φορείς, δίνοντας τους δημόσιο συγκοινωνιακό έργο. </w:t>
      </w:r>
    </w:p>
    <w:p w14:paraId="09035DE8" w14:textId="77777777" w:rsidR="00850D36" w:rsidRDefault="006A7907">
      <w:pPr>
        <w:spacing w:line="600" w:lineRule="auto"/>
        <w:ind w:firstLine="720"/>
        <w:jc w:val="both"/>
        <w:rPr>
          <w:rFonts w:eastAsia="Times New Roman"/>
          <w:szCs w:val="24"/>
        </w:rPr>
      </w:pPr>
      <w:r>
        <w:rPr>
          <w:rFonts w:eastAsia="Times New Roman"/>
          <w:szCs w:val="24"/>
        </w:rPr>
        <w:lastRenderedPageBreak/>
        <w:t xml:space="preserve">Και δεν φτάνει μόνο αυτό, αλλά βάζετε και πρόστιμο, εάν δεν εκτελεστούν τα καθορισμένα δρομολόγια 2.000 ευρώ και σε περίπτωση υποτροπής 4.000 ευρώ. Δηλαδή, ο ΟΣΥ καλείται σήμερα </w:t>
      </w:r>
      <w:r>
        <w:rPr>
          <w:rFonts w:eastAsia="Times New Roman"/>
          <w:szCs w:val="24"/>
        </w:rPr>
        <w:t>να εκτελέσει δώδεκα χιλιάδες δρομολόγια ημερησίως. Και από αυτά λόγω έλλειψης οδηγών ή ανταλλακτικών πραγματοποιούνται τα δέκα χιλιάδες ή τα δέκα χιλιάδες πεντακόσια περίπου. Έχουμε, δηλαδή μια απόκλιση περίπου δύο χιλιάδες δρομολόγια επί 2.000 ευρώ το πρό</w:t>
      </w:r>
      <w:r>
        <w:rPr>
          <w:rFonts w:eastAsia="Times New Roman"/>
          <w:szCs w:val="24"/>
        </w:rPr>
        <w:t xml:space="preserve">στιμο είναι 4.000.000 ημερησίως που θα πρέπει να πληρώνει πρόστιμο. Πώς μπορεί να γίνει αυτό, όταν το 2017 ο </w:t>
      </w:r>
      <w:r>
        <w:rPr>
          <w:rFonts w:eastAsia="Times New Roman"/>
          <w:szCs w:val="24"/>
        </w:rPr>
        <w:t>ο</w:t>
      </w:r>
      <w:r>
        <w:rPr>
          <w:rFonts w:eastAsia="Times New Roman"/>
          <w:szCs w:val="24"/>
        </w:rPr>
        <w:t>ργανισμός έκλεισε με 75 εκατομμύρια έλλει</w:t>
      </w:r>
      <w:r>
        <w:rPr>
          <w:rFonts w:eastAsia="Times New Roman"/>
          <w:szCs w:val="24"/>
        </w:rPr>
        <w:t>μ</w:t>
      </w:r>
      <w:r>
        <w:rPr>
          <w:rFonts w:eastAsia="Times New Roman"/>
          <w:szCs w:val="24"/>
        </w:rPr>
        <w:t>μα;</w:t>
      </w:r>
    </w:p>
    <w:p w14:paraId="09035DE9" w14:textId="77777777" w:rsidR="00850D36" w:rsidRDefault="006A7907">
      <w:pPr>
        <w:spacing w:line="600" w:lineRule="auto"/>
        <w:ind w:firstLine="720"/>
        <w:jc w:val="both"/>
        <w:rPr>
          <w:rFonts w:eastAsia="Times New Roman"/>
          <w:szCs w:val="24"/>
        </w:rPr>
      </w:pPr>
      <w:r>
        <w:rPr>
          <w:rFonts w:eastAsia="Times New Roman"/>
          <w:szCs w:val="24"/>
        </w:rPr>
        <w:t>Γι’ αυτό σε σχέση με τη συγκεκριμένη τροπολογία εμείς ζητάμε να την αποσύρετε, να ανοίξετε έναν διάλ</w:t>
      </w:r>
      <w:r>
        <w:rPr>
          <w:rFonts w:eastAsia="Times New Roman"/>
          <w:szCs w:val="24"/>
        </w:rPr>
        <w:t>ογο με τους φορείς και της αυτοδιοίκησης και τους εργαζόμενους και να βρεθεί η καλύτερη λύση από το να προχωρήσετε και πάλι στην ιδιωτικοποίηση των αστικών γραμμών.</w:t>
      </w:r>
    </w:p>
    <w:p w14:paraId="09035DEA" w14:textId="77777777" w:rsidR="00850D36" w:rsidRDefault="006A7907">
      <w:pPr>
        <w:spacing w:line="600" w:lineRule="auto"/>
        <w:ind w:firstLine="720"/>
        <w:jc w:val="both"/>
        <w:rPr>
          <w:rFonts w:eastAsia="Times New Roman"/>
          <w:szCs w:val="24"/>
        </w:rPr>
      </w:pPr>
      <w:r>
        <w:rPr>
          <w:rFonts w:eastAsia="Times New Roman"/>
          <w:szCs w:val="24"/>
        </w:rPr>
        <w:t>Κλείνοντας θα ήθελα να πω σχετικά με τη συγκεκριμένη τροπολογία για την παράγραφο 6, όπου κ</w:t>
      </w:r>
      <w:r>
        <w:rPr>
          <w:rFonts w:eastAsia="Times New Roman"/>
          <w:szCs w:val="24"/>
        </w:rPr>
        <w:t>αταργείτε τη συμμετοχή των μετόχων με πληρεξούσιο. Θα ήθελα να τοποθετηθείτε εδώ, γιατί οι περισσότεροι από τους μετόχους στα ΚΤΕΛ είναι φυσικά πρόσωπα, τα οποία παράλληλα είναι και οδηγοί. Εγώ, όμως, δεν καταλαβαίνω: Τα ΚΤΕΛ είναι Α.Ε., είναι ανώνυμες ετα</w:t>
      </w:r>
      <w:r>
        <w:rPr>
          <w:rFonts w:eastAsia="Times New Roman"/>
          <w:szCs w:val="24"/>
        </w:rPr>
        <w:t>ιρείες. Καταργείτε τον ν.2190;</w:t>
      </w:r>
    </w:p>
    <w:p w14:paraId="09035DEB" w14:textId="77777777" w:rsidR="00850D36" w:rsidRDefault="006A7907">
      <w:pPr>
        <w:spacing w:line="600" w:lineRule="auto"/>
        <w:ind w:firstLine="720"/>
        <w:jc w:val="both"/>
        <w:rPr>
          <w:rFonts w:eastAsia="Times New Roman"/>
          <w:szCs w:val="24"/>
        </w:rPr>
      </w:pPr>
      <w:r>
        <w:rPr>
          <w:rFonts w:eastAsia="Times New Roman"/>
          <w:szCs w:val="24"/>
        </w:rPr>
        <w:t>Ευχαριστώ, κύριε Πρόεδρε.</w:t>
      </w:r>
    </w:p>
    <w:p w14:paraId="09035DEC"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sidRPr="00F34C12">
        <w:rPr>
          <w:rFonts w:eastAsia="Times New Roman" w:cs="Times New Roman"/>
          <w:szCs w:val="24"/>
        </w:rPr>
        <w:t>Ευχαριστώ, κύριε συνάδελφε.</w:t>
      </w:r>
    </w:p>
    <w:p w14:paraId="09035DED" w14:textId="77777777" w:rsidR="00850D36" w:rsidRDefault="006A7907">
      <w:pPr>
        <w:spacing w:line="600" w:lineRule="auto"/>
        <w:ind w:firstLine="720"/>
        <w:jc w:val="both"/>
        <w:rPr>
          <w:rFonts w:eastAsia="Times New Roman" w:cs="Times New Roman"/>
          <w:szCs w:val="24"/>
        </w:rPr>
      </w:pPr>
      <w:r w:rsidRPr="00F34C12">
        <w:rPr>
          <w:rFonts w:eastAsia="Times New Roman" w:cs="Times New Roman"/>
          <w:szCs w:val="24"/>
        </w:rPr>
        <w:t>Τον λόγο έχει η κ</w:t>
      </w:r>
      <w:r>
        <w:rPr>
          <w:rFonts w:eastAsia="Times New Roman" w:cs="Times New Roman"/>
          <w:szCs w:val="24"/>
        </w:rPr>
        <w:t>.</w:t>
      </w:r>
      <w:r w:rsidRPr="00F34C12">
        <w:rPr>
          <w:rFonts w:eastAsia="Times New Roman" w:cs="Times New Roman"/>
          <w:szCs w:val="24"/>
        </w:rPr>
        <w:t xml:space="preserve"> Διαμάντω </w:t>
      </w:r>
      <w:proofErr w:type="spellStart"/>
      <w:r w:rsidRPr="00F34C12">
        <w:rPr>
          <w:rFonts w:eastAsia="Times New Roman" w:cs="Times New Roman"/>
          <w:szCs w:val="24"/>
        </w:rPr>
        <w:t>Μανωλάκου</w:t>
      </w:r>
      <w:proofErr w:type="spellEnd"/>
      <w:r w:rsidRPr="00F34C12">
        <w:rPr>
          <w:rFonts w:eastAsia="Times New Roman" w:cs="Times New Roman"/>
          <w:szCs w:val="24"/>
        </w:rPr>
        <w:t xml:space="preserve"> από το Κομμουνιστικό Κόμμα Ελλάδας.</w:t>
      </w:r>
    </w:p>
    <w:p w14:paraId="09035DEE"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ΔΙΑΜΑΝΤΩ ΜΑΝΩΛΑΚΟΥ</w:t>
      </w:r>
      <w:r w:rsidRPr="00C74F3D">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Υπουργέ, δεν απαντήσατε σε ερωτήματα πο</w:t>
      </w:r>
      <w:r>
        <w:rPr>
          <w:rFonts w:eastAsia="Times New Roman" w:cs="Times New Roman"/>
          <w:szCs w:val="24"/>
        </w:rPr>
        <w:t xml:space="preserve">υ θέσαμε και ειδικά για τις τροπολογίες, που ζητήματά τους δεν συζητήθηκαν καθόλου στην </w:t>
      </w:r>
      <w:r>
        <w:rPr>
          <w:rFonts w:eastAsia="Times New Roman" w:cs="Times New Roman"/>
          <w:szCs w:val="24"/>
        </w:rPr>
        <w:t>ε</w:t>
      </w:r>
      <w:r>
        <w:rPr>
          <w:rFonts w:eastAsia="Times New Roman" w:cs="Times New Roman"/>
          <w:szCs w:val="24"/>
        </w:rPr>
        <w:t xml:space="preserve">πιτροπή. Βέβαια, δεν </w:t>
      </w:r>
      <w:r>
        <w:rPr>
          <w:rFonts w:eastAsia="Times New Roman" w:cs="Times New Roman"/>
          <w:szCs w:val="24"/>
        </w:rPr>
        <w:t>καλέστη</w:t>
      </w:r>
      <w:r>
        <w:rPr>
          <w:rFonts w:eastAsia="Times New Roman" w:cs="Times New Roman"/>
          <w:szCs w:val="24"/>
        </w:rPr>
        <w:t xml:space="preserve">καν </w:t>
      </w:r>
      <w:r>
        <w:rPr>
          <w:rFonts w:eastAsia="Times New Roman" w:cs="Times New Roman"/>
          <w:szCs w:val="24"/>
        </w:rPr>
        <w:t>-</w:t>
      </w:r>
      <w:r>
        <w:rPr>
          <w:rFonts w:eastAsia="Times New Roman" w:cs="Times New Roman"/>
          <w:szCs w:val="24"/>
        </w:rPr>
        <w:t>πολύ περισσότερο</w:t>
      </w:r>
      <w:r>
        <w:rPr>
          <w:rFonts w:eastAsia="Times New Roman" w:cs="Times New Roman"/>
          <w:szCs w:val="24"/>
        </w:rPr>
        <w:t>-</w:t>
      </w:r>
      <w:r>
        <w:rPr>
          <w:rFonts w:eastAsia="Times New Roman" w:cs="Times New Roman"/>
          <w:szCs w:val="24"/>
        </w:rPr>
        <w:t xml:space="preserve"> εκπρόσωποί τους </w:t>
      </w:r>
      <w:r>
        <w:rPr>
          <w:rFonts w:eastAsia="Times New Roman" w:cs="Times New Roman"/>
          <w:szCs w:val="24"/>
        </w:rPr>
        <w:t>-</w:t>
      </w:r>
      <w:r>
        <w:rPr>
          <w:rFonts w:eastAsia="Times New Roman" w:cs="Times New Roman"/>
          <w:szCs w:val="24"/>
        </w:rPr>
        <w:t>που θα έπρεπε</w:t>
      </w:r>
      <w:r>
        <w:rPr>
          <w:rFonts w:eastAsia="Times New Roman" w:cs="Times New Roman"/>
          <w:szCs w:val="24"/>
        </w:rPr>
        <w:t>-</w:t>
      </w:r>
      <w:r>
        <w:rPr>
          <w:rFonts w:eastAsia="Times New Roman" w:cs="Times New Roman"/>
          <w:szCs w:val="24"/>
        </w:rPr>
        <w:t xml:space="preserve"> και να μάθουν για τις τροπολογίες</w:t>
      </w:r>
      <w:r>
        <w:rPr>
          <w:rFonts w:eastAsia="Times New Roman" w:cs="Times New Roman"/>
          <w:szCs w:val="24"/>
        </w:rPr>
        <w:t xml:space="preserve"> </w:t>
      </w:r>
      <w:r>
        <w:rPr>
          <w:rFonts w:eastAsia="Times New Roman" w:cs="Times New Roman"/>
          <w:szCs w:val="24"/>
        </w:rPr>
        <w:t xml:space="preserve">αλλά και </w:t>
      </w:r>
      <w:r>
        <w:rPr>
          <w:rFonts w:eastAsia="Times New Roman" w:cs="Times New Roman"/>
          <w:szCs w:val="24"/>
        </w:rPr>
        <w:t xml:space="preserve">να πουν </w:t>
      </w:r>
      <w:r>
        <w:rPr>
          <w:rFonts w:eastAsia="Times New Roman" w:cs="Times New Roman"/>
          <w:szCs w:val="24"/>
        </w:rPr>
        <w:t xml:space="preserve">τη γνώμη τους και εμάς να </w:t>
      </w:r>
      <w:r>
        <w:rPr>
          <w:rFonts w:eastAsia="Times New Roman" w:cs="Times New Roman"/>
          <w:szCs w:val="24"/>
        </w:rPr>
        <w:t>βοηθήσουν.</w:t>
      </w:r>
    </w:p>
    <w:p w14:paraId="09035DE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Πιο ειδικά θα αναφερθώ στις τροπολογίες. Η τροπολογία 1764 αφορά τις </w:t>
      </w:r>
      <w:r>
        <w:rPr>
          <w:rFonts w:eastAsia="Times New Roman" w:cs="Times New Roman"/>
          <w:szCs w:val="24"/>
        </w:rPr>
        <w:t>αστικές συγκοινωνίες</w:t>
      </w:r>
      <w:r>
        <w:rPr>
          <w:rFonts w:eastAsia="Times New Roman" w:cs="Times New Roman"/>
          <w:szCs w:val="24"/>
        </w:rPr>
        <w:t xml:space="preserve"> Αθήνας και Θεσσαλονίκης.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ολοκληρώνετε τις διαδικασίες για την πλήρη απελευθέρωση και στις </w:t>
      </w:r>
      <w:r>
        <w:rPr>
          <w:rFonts w:eastAsia="Times New Roman" w:cs="Times New Roman"/>
          <w:szCs w:val="24"/>
        </w:rPr>
        <w:t>αστικές συγκοινωνίες</w:t>
      </w:r>
      <w:r>
        <w:rPr>
          <w:rFonts w:eastAsia="Times New Roman" w:cs="Times New Roman"/>
          <w:szCs w:val="24"/>
        </w:rPr>
        <w:t xml:space="preserve"> Αθήνας και </w:t>
      </w:r>
      <w:r>
        <w:rPr>
          <w:rFonts w:eastAsia="Times New Roman" w:cs="Times New Roman"/>
          <w:szCs w:val="24"/>
        </w:rPr>
        <w:t xml:space="preserve">Θεσσαλονίκης. Ήδη, έχετε ξεκινήσει τις προηγούμενες μέρες καταργώντας πάνω από είκοσι γραμμές του ΟΑΣΘ που δόθηκαν στο ΚΤΕΛ της περιοχής. Την τροπολογία τη φέρατε νύχτα. </w:t>
      </w:r>
    </w:p>
    <w:p w14:paraId="09035DF0" w14:textId="77777777" w:rsidR="00850D36" w:rsidRDefault="006A7907">
      <w:pPr>
        <w:spacing w:line="600" w:lineRule="auto"/>
        <w:ind w:firstLine="720"/>
        <w:jc w:val="both"/>
        <w:rPr>
          <w:rFonts w:eastAsia="Times New Roman"/>
          <w:szCs w:val="24"/>
        </w:rPr>
      </w:pPr>
      <w:r>
        <w:rPr>
          <w:rFonts w:eastAsia="Times New Roman" w:cs="Times New Roman"/>
          <w:szCs w:val="24"/>
        </w:rPr>
        <w:t xml:space="preserve">Ανοίγετε δρόμο και στην </w:t>
      </w:r>
      <w:r>
        <w:rPr>
          <w:rFonts w:eastAsia="Times New Roman" w:cs="Times New Roman"/>
          <w:szCs w:val="24"/>
        </w:rPr>
        <w:t>αστική συγκοινωνία</w:t>
      </w:r>
      <w:r>
        <w:rPr>
          <w:rFonts w:eastAsia="Times New Roman" w:cs="Times New Roman"/>
          <w:szCs w:val="24"/>
        </w:rPr>
        <w:t xml:space="preserve"> Αθήνας και Θεσσαλονίκης για συμπράξεις ιδι</w:t>
      </w:r>
      <w:r>
        <w:rPr>
          <w:rFonts w:eastAsia="Times New Roman" w:cs="Times New Roman"/>
          <w:szCs w:val="24"/>
        </w:rPr>
        <w:t xml:space="preserve">ωτών με τον ΟΑΣΑ ή με τον ΟΣΕΘ. Ενεργοποιείτε και επεκτείνετε τον ν.3920/2011, νόμος του ΠΑΣΟΚ, γι’ αυτό εξάλλου ψηφίζει και το νομοσχέδιό σας, </w:t>
      </w:r>
      <w:r>
        <w:rPr>
          <w:rFonts w:eastAsia="Times New Roman" w:cs="Times New Roman"/>
          <w:szCs w:val="24"/>
        </w:rPr>
        <w:lastRenderedPageBreak/>
        <w:t>δίνοντας τη δυνατότητα στις εταιρείες του ομίλου ΟΑΣΑ αυτοτελώς ή μέσω κοινοπραξιών με ενώσεις προσώπων να έχουν</w:t>
      </w:r>
      <w:r>
        <w:rPr>
          <w:rFonts w:eastAsia="Times New Roman" w:cs="Times New Roman"/>
          <w:szCs w:val="24"/>
        </w:rPr>
        <w:t xml:space="preserve"> την επίβλεψη, την υλοποίηση συγκοινωνιακών κυκλοφοριακών μελετών, την επέκταση και λειτουργία των οδικών δικτύων, αλλά και των σταθερών συγκοινωνιών.</w:t>
      </w:r>
    </w:p>
    <w:p w14:paraId="09035DF1" w14:textId="77777777" w:rsidR="00850D36" w:rsidRDefault="006A7907">
      <w:pPr>
        <w:spacing w:line="600" w:lineRule="auto"/>
        <w:ind w:firstLine="720"/>
        <w:jc w:val="both"/>
        <w:rPr>
          <w:rFonts w:eastAsia="Times New Roman"/>
          <w:szCs w:val="24"/>
        </w:rPr>
      </w:pPr>
      <w:r>
        <w:rPr>
          <w:rFonts w:eastAsia="Times New Roman"/>
          <w:szCs w:val="24"/>
        </w:rPr>
        <w:t>Δηλαδή τα πάντα τους δίνετε! Την καταψηφίζουμε, λοιπόν. Είναι η απελευθέρωση που επεκτείνεται και βαθαίνε</w:t>
      </w:r>
      <w:r>
        <w:rPr>
          <w:rFonts w:eastAsia="Times New Roman"/>
          <w:szCs w:val="24"/>
        </w:rPr>
        <w:t xml:space="preserve">ι. </w:t>
      </w:r>
    </w:p>
    <w:p w14:paraId="09035DF2" w14:textId="77777777" w:rsidR="00850D36" w:rsidRDefault="006A7907">
      <w:pPr>
        <w:spacing w:line="600" w:lineRule="auto"/>
        <w:ind w:firstLine="720"/>
        <w:jc w:val="both"/>
        <w:rPr>
          <w:rFonts w:eastAsia="Times New Roman"/>
          <w:szCs w:val="24"/>
        </w:rPr>
      </w:pPr>
      <w:r>
        <w:rPr>
          <w:rFonts w:eastAsia="Times New Roman"/>
          <w:szCs w:val="24"/>
        </w:rPr>
        <w:t>Για την τροπολογία με γενικό αριθμό 1767 και τα προβλήματα στην ΑΕΝ Καλύμνου και τα μπαλώματα που προτείνονται, εμείς τα είχαμε πει. Και</w:t>
      </w:r>
      <w:r>
        <w:rPr>
          <w:rFonts w:eastAsia="Times New Roman"/>
          <w:szCs w:val="24"/>
        </w:rPr>
        <w:t>,</w:t>
      </w:r>
      <w:r>
        <w:rPr>
          <w:rFonts w:eastAsia="Times New Roman"/>
          <w:szCs w:val="24"/>
        </w:rPr>
        <w:t xml:space="preserve"> μάλιστα, τα είχαμε πει ξεκάθαρα, ειλικρινά, προς τους </w:t>
      </w:r>
      <w:proofErr w:type="spellStart"/>
      <w:r>
        <w:rPr>
          <w:rFonts w:eastAsia="Times New Roman"/>
          <w:szCs w:val="24"/>
        </w:rPr>
        <w:t>Καλύμνιους</w:t>
      </w:r>
      <w:proofErr w:type="spellEnd"/>
      <w:r>
        <w:rPr>
          <w:rFonts w:eastAsia="Times New Roman"/>
          <w:szCs w:val="24"/>
        </w:rPr>
        <w:t xml:space="preserve"> και τους σπουδαστές, για να μην έχουν αυταπάτες. </w:t>
      </w:r>
    </w:p>
    <w:p w14:paraId="09035DF3" w14:textId="77777777" w:rsidR="00850D36" w:rsidRDefault="006A7907">
      <w:pPr>
        <w:spacing w:line="600" w:lineRule="auto"/>
        <w:ind w:firstLine="720"/>
        <w:jc w:val="both"/>
        <w:rPr>
          <w:rFonts w:eastAsia="Times New Roman"/>
          <w:szCs w:val="24"/>
        </w:rPr>
      </w:pPr>
      <w:r>
        <w:rPr>
          <w:rFonts w:eastAsia="Times New Roman"/>
          <w:szCs w:val="24"/>
        </w:rPr>
        <w:t xml:space="preserve">Δυστυχώς </w:t>
      </w:r>
      <w:r>
        <w:rPr>
          <w:rFonts w:eastAsia="Times New Roman"/>
          <w:szCs w:val="24"/>
        </w:rPr>
        <w:t>-</w:t>
      </w:r>
      <w:r>
        <w:rPr>
          <w:rFonts w:eastAsia="Times New Roman"/>
          <w:szCs w:val="24"/>
        </w:rPr>
        <w:t>και λυπόμαστε γι’ αυτό</w:t>
      </w:r>
      <w:r>
        <w:rPr>
          <w:rFonts w:eastAsia="Times New Roman"/>
          <w:szCs w:val="24"/>
        </w:rPr>
        <w:t>-</w:t>
      </w:r>
      <w:r>
        <w:rPr>
          <w:rFonts w:eastAsia="Times New Roman"/>
          <w:szCs w:val="24"/>
        </w:rPr>
        <w:t xml:space="preserve"> επιβεβαιωθήκαμε. Υποβαθμίζεται η ναυτική εκπαίδευση και φαίνεται και από το πρόγραμμα σπουδών και από τις μεγάλες, τις τεράστιες ελλείψεις στους εκπαιδευτικούς με μόνιμη και σταθερή δουλειά και γνωστικό αντικείμενο. Είναι</w:t>
      </w:r>
      <w:r>
        <w:rPr>
          <w:rFonts w:eastAsia="Times New Roman"/>
          <w:szCs w:val="24"/>
        </w:rPr>
        <w:t xml:space="preserve"> πολύ μεγάλα τα κενά και λειψή η χρηματοδότηση. Πώς να λειτουργήσει, λοιπόν, η ΑΕΝ Καλύμνου; Δεν έχετε το θάρρος να αντιμετωπίσετε το πρόβλημα στη ρίζα του κι έρχεστε με προχειρότητα και προσωρινές λύσεις. Εμείς θα δηλώσουμε «παρών». </w:t>
      </w:r>
    </w:p>
    <w:p w14:paraId="09035DF4" w14:textId="77777777" w:rsidR="00850D36" w:rsidRDefault="006A7907">
      <w:pPr>
        <w:spacing w:line="600" w:lineRule="auto"/>
        <w:ind w:firstLine="720"/>
        <w:jc w:val="both"/>
        <w:rPr>
          <w:rFonts w:eastAsia="Times New Roman"/>
          <w:szCs w:val="24"/>
        </w:rPr>
      </w:pPr>
      <w:r>
        <w:rPr>
          <w:rFonts w:eastAsia="Times New Roman"/>
          <w:szCs w:val="24"/>
        </w:rPr>
        <w:lastRenderedPageBreak/>
        <w:t>Σε ό,τι αφορά την τρο</w:t>
      </w:r>
      <w:r>
        <w:rPr>
          <w:rFonts w:eastAsia="Times New Roman"/>
          <w:szCs w:val="24"/>
        </w:rPr>
        <w:t>πολογία του Υπουργείου Ναυτιλίας με γενικό αριθμό 1768, την καταψηφίζουμε με την παρατήρηση ότι κάθε απαίτηση των εφοπλιστών η Κυβέρνηση την υλοποιεί ταχύτατα. Βάζει αυτόματο πιλότο, όπως λέει ο λαός, βάζοντας, όμως, σε κίνδυνο ζωές επιβατών και πληρωμάτων</w:t>
      </w:r>
      <w:r>
        <w:rPr>
          <w:rFonts w:eastAsia="Times New Roman"/>
          <w:szCs w:val="24"/>
        </w:rPr>
        <w:t xml:space="preserve"> για την αύξηση του κέρδους του εφοπλιστικού κεφαλαίου. </w:t>
      </w:r>
    </w:p>
    <w:p w14:paraId="09035DF5" w14:textId="77777777" w:rsidR="00850D36" w:rsidRDefault="006A7907">
      <w:pPr>
        <w:spacing w:line="600" w:lineRule="auto"/>
        <w:ind w:firstLine="720"/>
        <w:jc w:val="both"/>
        <w:rPr>
          <w:rFonts w:eastAsia="Times New Roman"/>
          <w:szCs w:val="24"/>
        </w:rPr>
      </w:pPr>
      <w:r>
        <w:rPr>
          <w:rFonts w:eastAsia="Times New Roman"/>
          <w:szCs w:val="24"/>
        </w:rPr>
        <w:t>Και να σας πω, το κράτος έχει συνέχεια και ειδικά εσείς, η Κυβέρνησή σας, που ζήσατε το ναυάγιο του «</w:t>
      </w:r>
      <w:r>
        <w:rPr>
          <w:rFonts w:eastAsia="Times New Roman"/>
          <w:szCs w:val="24"/>
        </w:rPr>
        <w:t>ΑΓΙΑ ΖΩΝΗ</w:t>
      </w:r>
      <w:r>
        <w:rPr>
          <w:rFonts w:eastAsia="Times New Roman"/>
          <w:szCs w:val="24"/>
        </w:rPr>
        <w:t xml:space="preserve"> ΙΙ» και τα ζητήματα των πιστοποιητικών ναυσιπλοΐας, αποδείχθηκε ότι δεν ανταποκρίνονται </w:t>
      </w:r>
      <w:r>
        <w:rPr>
          <w:rFonts w:eastAsia="Times New Roman"/>
          <w:szCs w:val="24"/>
        </w:rPr>
        <w:t>στην πραγματικότητα. Άρα έπρεπε να παρθούν μέτρα. Δεν παίρνετε μέτρα. Διαιωνίζεται αυτό που γίνεται, γιατί στο επίκεντρο της προσοχής σας δεν είναι τα μέτρα προστασίας, αλλά η κερδοφορία του εφοπλιστικού κεφαλαίου.</w:t>
      </w:r>
    </w:p>
    <w:p w14:paraId="09035DF6" w14:textId="77777777" w:rsidR="00850D36" w:rsidRDefault="006A7907">
      <w:pPr>
        <w:spacing w:line="600" w:lineRule="auto"/>
        <w:ind w:firstLine="720"/>
        <w:jc w:val="both"/>
        <w:rPr>
          <w:rFonts w:eastAsia="Times New Roman"/>
          <w:szCs w:val="24"/>
        </w:rPr>
      </w:pPr>
      <w:r>
        <w:rPr>
          <w:rFonts w:eastAsia="Times New Roman"/>
          <w:szCs w:val="24"/>
        </w:rPr>
        <w:t>Σε ό,τι αφορά την τροπολογία του Υπουργεί</w:t>
      </w:r>
      <w:r>
        <w:rPr>
          <w:rFonts w:eastAsia="Times New Roman"/>
          <w:szCs w:val="24"/>
        </w:rPr>
        <w:t>ου Υποδομών με γενικό αριθμό 1772, εμείς θα θέλαμε να τη σπάσετε σε τρία χωριστά άρθρα, γιατί συμφωνούμε με τις δύο πρώτες παραγράφους, όχι όμως και με την τρίτη νομοθετική ρύθμιση για την απαίτηση ανανέωσης του διπλώματος οδήγησης των εβδομήντα τεσσάρων ε</w:t>
      </w:r>
      <w:r>
        <w:rPr>
          <w:rFonts w:eastAsia="Times New Roman"/>
          <w:szCs w:val="24"/>
        </w:rPr>
        <w:t xml:space="preserve">τών και πάνω, το οποίο καταψηφίζουμε. </w:t>
      </w:r>
    </w:p>
    <w:p w14:paraId="09035DF7" w14:textId="77777777" w:rsidR="00850D36" w:rsidRDefault="006A7907">
      <w:pPr>
        <w:spacing w:line="600" w:lineRule="auto"/>
        <w:ind w:firstLine="720"/>
        <w:jc w:val="both"/>
        <w:rPr>
          <w:rFonts w:eastAsia="Times New Roman"/>
          <w:szCs w:val="24"/>
        </w:rPr>
      </w:pPr>
      <w:r>
        <w:rPr>
          <w:rFonts w:eastAsia="Times New Roman"/>
          <w:szCs w:val="24"/>
        </w:rPr>
        <w:t>Το καταψηφίζουμε γιατί</w:t>
      </w:r>
      <w:r>
        <w:rPr>
          <w:rFonts w:eastAsia="Times New Roman"/>
          <w:szCs w:val="24"/>
        </w:rPr>
        <w:t>,</w:t>
      </w:r>
      <w:r>
        <w:rPr>
          <w:rFonts w:eastAsia="Times New Roman"/>
          <w:szCs w:val="24"/>
        </w:rPr>
        <w:t xml:space="preserve"> πρώτον, από το 2016 είναι σε εκκρεμότητα το νέο σύστημα εξετάσεων που λέτε ότι θα φέρετε. Το έχετε υποσχεθεί. </w:t>
      </w:r>
    </w:p>
    <w:p w14:paraId="09035DF8" w14:textId="77777777" w:rsidR="00850D36" w:rsidRDefault="006A7907">
      <w:pPr>
        <w:spacing w:line="600" w:lineRule="auto"/>
        <w:ind w:firstLine="720"/>
        <w:jc w:val="both"/>
        <w:rPr>
          <w:rFonts w:eastAsia="Times New Roman"/>
          <w:color w:val="000000" w:themeColor="text1"/>
          <w:szCs w:val="24"/>
        </w:rPr>
      </w:pPr>
      <w:r w:rsidRPr="00BE060F">
        <w:rPr>
          <w:rFonts w:eastAsia="Times New Roman"/>
          <w:color w:val="000000" w:themeColor="text1"/>
          <w:szCs w:val="24"/>
        </w:rPr>
        <w:lastRenderedPageBreak/>
        <w:t>Δεύτερον, δίνετε συνεχώς παρατάσεις. Κι ενώ δεν έχει λυθεί το βασικό κομμάτι των ε</w:t>
      </w:r>
      <w:r w:rsidRPr="00BE060F">
        <w:rPr>
          <w:rFonts w:eastAsia="Times New Roman"/>
          <w:color w:val="000000" w:themeColor="text1"/>
          <w:szCs w:val="24"/>
        </w:rPr>
        <w:t>ξετάσεων, που είναι εντελώς διάτρητο -κι αυτό το ξέρουν όλοι, το μαθαίνουν καλά, όταν είναι να δώσουν εξετάσεις να δώσουν το δίπλωμα, το ξέρετε κι εσείς- αντί να το ξεκαθαρίσετε, επεκτείνετε τις εξετάσεις και στους άνω των εβδομήντα τεσσάρων ετών, ενισχύον</w:t>
      </w:r>
      <w:r w:rsidRPr="00BE060F">
        <w:rPr>
          <w:rFonts w:eastAsia="Times New Roman"/>
          <w:color w:val="000000" w:themeColor="text1"/>
          <w:szCs w:val="24"/>
        </w:rPr>
        <w:t xml:space="preserve">τας τη </w:t>
      </w:r>
      <w:r w:rsidRPr="00BE060F">
        <w:rPr>
          <w:rFonts w:eastAsia="Times New Roman"/>
          <w:color w:val="000000" w:themeColor="text1"/>
          <w:szCs w:val="24"/>
        </w:rPr>
        <w:t>«</w:t>
      </w:r>
      <w:proofErr w:type="spellStart"/>
      <w:r w:rsidRPr="00BE060F">
        <w:rPr>
          <w:rFonts w:eastAsia="Times New Roman"/>
          <w:color w:val="000000" w:themeColor="text1"/>
          <w:szCs w:val="24"/>
        </w:rPr>
        <w:t>φορομπηξία</w:t>
      </w:r>
      <w:proofErr w:type="spellEnd"/>
      <w:r w:rsidRPr="00BE060F">
        <w:rPr>
          <w:rFonts w:eastAsia="Times New Roman"/>
          <w:color w:val="000000" w:themeColor="text1"/>
          <w:szCs w:val="24"/>
        </w:rPr>
        <w:t>»</w:t>
      </w:r>
      <w:r w:rsidRPr="00BE060F">
        <w:rPr>
          <w:rFonts w:eastAsia="Times New Roman"/>
          <w:color w:val="000000" w:themeColor="text1"/>
          <w:szCs w:val="24"/>
        </w:rPr>
        <w:t xml:space="preserve"> μέσα από τα παράβολα. Αυτό κάνετε. </w:t>
      </w:r>
    </w:p>
    <w:p w14:paraId="09035DF9" w14:textId="77777777" w:rsidR="00850D36" w:rsidRDefault="006A7907">
      <w:pPr>
        <w:spacing w:line="600" w:lineRule="auto"/>
        <w:ind w:firstLine="720"/>
        <w:jc w:val="both"/>
        <w:rPr>
          <w:rFonts w:eastAsia="Times New Roman"/>
          <w:szCs w:val="24"/>
        </w:rPr>
      </w:pPr>
      <w:r w:rsidRPr="00EB79B3">
        <w:rPr>
          <w:rFonts w:eastAsia="Times New Roman"/>
          <w:szCs w:val="24"/>
        </w:rPr>
        <w:t>Τρίτον, το γεγονός ότι το Υπουργείο Υποδομών και οι περιφερειακές αρχές, δηλαδή όλοι οι αρμόδιοι, βάζουν τους εξεταστές να δουλεύουν εκτός ωραρίου χωρίς αμοιβή</w:t>
      </w:r>
      <w:r w:rsidRPr="00EB79B3">
        <w:rPr>
          <w:rFonts w:eastAsia="Times New Roman"/>
          <w:szCs w:val="24"/>
        </w:rPr>
        <w:t>,</w:t>
      </w:r>
      <w:r w:rsidRPr="00EB79B3">
        <w:rPr>
          <w:rFonts w:eastAsia="Times New Roman"/>
          <w:szCs w:val="24"/>
        </w:rPr>
        <w:t xml:space="preserve"> δείχνει ότι συντηρείτε και κάνετε και τα στραβά μάτια σε όλη αυτή την αρρωστημένη κατάσταση, που φτάνει και σε σοβαρές καταγγελίες. </w:t>
      </w:r>
    </w:p>
    <w:p w14:paraId="09035DFA" w14:textId="77777777" w:rsidR="00850D36" w:rsidRDefault="006A7907">
      <w:pPr>
        <w:spacing w:line="600" w:lineRule="auto"/>
        <w:ind w:firstLine="720"/>
        <w:jc w:val="both"/>
        <w:rPr>
          <w:rFonts w:eastAsia="Times New Roman"/>
          <w:szCs w:val="24"/>
        </w:rPr>
      </w:pPr>
      <w:r>
        <w:rPr>
          <w:rFonts w:eastAsia="Times New Roman"/>
          <w:szCs w:val="24"/>
        </w:rPr>
        <w:t xml:space="preserve">Τέλος όσον αφορά αυτό το ζήτημα, η ΟΣΥΑΠΕ, η </w:t>
      </w:r>
      <w:r>
        <w:rPr>
          <w:rFonts w:eastAsia="Times New Roman"/>
          <w:szCs w:val="24"/>
        </w:rPr>
        <w:t>ο</w:t>
      </w:r>
      <w:r>
        <w:rPr>
          <w:rFonts w:eastAsia="Times New Roman"/>
          <w:szCs w:val="24"/>
        </w:rPr>
        <w:t xml:space="preserve">μοσπονδία που έχει μέλη της τους υπαλλήλους εξεταστές των </w:t>
      </w:r>
      <w:r>
        <w:rPr>
          <w:rFonts w:eastAsia="Times New Roman"/>
          <w:szCs w:val="24"/>
        </w:rPr>
        <w:t>δ</w:t>
      </w:r>
      <w:r>
        <w:rPr>
          <w:rFonts w:eastAsia="Times New Roman"/>
          <w:szCs w:val="24"/>
        </w:rPr>
        <w:t xml:space="preserve">ιευθύνσεων </w:t>
      </w:r>
      <w:r>
        <w:rPr>
          <w:rFonts w:eastAsia="Times New Roman"/>
          <w:szCs w:val="24"/>
        </w:rPr>
        <w:t>μ</w:t>
      </w:r>
      <w:r>
        <w:rPr>
          <w:rFonts w:eastAsia="Times New Roman"/>
          <w:szCs w:val="24"/>
        </w:rPr>
        <w:t>εταφο</w:t>
      </w:r>
      <w:r>
        <w:rPr>
          <w:rFonts w:eastAsia="Times New Roman"/>
          <w:szCs w:val="24"/>
        </w:rPr>
        <w:t xml:space="preserve">ρών όλων των </w:t>
      </w:r>
      <w:r>
        <w:rPr>
          <w:rFonts w:eastAsia="Times New Roman"/>
          <w:szCs w:val="24"/>
        </w:rPr>
        <w:t>π</w:t>
      </w:r>
      <w:r>
        <w:rPr>
          <w:rFonts w:eastAsia="Times New Roman"/>
          <w:szCs w:val="24"/>
        </w:rPr>
        <w:t>εριφερειών, έχει ζητήσει επανειλημμένα, με έγγραφά της, συνάντησή μαζί σας κι εσείς δεν τους έχετε δεχθεί ούτε μία φορά. Σας ρωτάμε</w:t>
      </w:r>
      <w:r>
        <w:rPr>
          <w:rFonts w:eastAsia="Times New Roman"/>
          <w:szCs w:val="24"/>
        </w:rPr>
        <w:t>.</w:t>
      </w:r>
      <w:r>
        <w:rPr>
          <w:rFonts w:eastAsia="Times New Roman"/>
          <w:szCs w:val="24"/>
        </w:rPr>
        <w:t xml:space="preserve"> Γιατί τέτοιες επιλεκτικές αρνήσεις; </w:t>
      </w:r>
    </w:p>
    <w:p w14:paraId="09035DFB" w14:textId="77777777" w:rsidR="00850D36" w:rsidRDefault="006A7907">
      <w:pPr>
        <w:spacing w:line="600" w:lineRule="auto"/>
        <w:ind w:firstLine="720"/>
        <w:jc w:val="both"/>
        <w:rPr>
          <w:rFonts w:eastAsia="Times New Roman"/>
          <w:szCs w:val="24"/>
        </w:rPr>
      </w:pPr>
      <w:r>
        <w:rPr>
          <w:rFonts w:eastAsia="Times New Roman"/>
          <w:szCs w:val="24"/>
        </w:rPr>
        <w:t xml:space="preserve">Εμείς καταθέτουμε τις ανακοινώσεις και τις προτάσεις της </w:t>
      </w:r>
      <w:r>
        <w:rPr>
          <w:rFonts w:eastAsia="Times New Roman"/>
          <w:szCs w:val="24"/>
        </w:rPr>
        <w:t>ο</w:t>
      </w:r>
      <w:r>
        <w:rPr>
          <w:rFonts w:eastAsia="Times New Roman"/>
          <w:szCs w:val="24"/>
        </w:rPr>
        <w:t>μοσπονδίας, γι</w:t>
      </w:r>
      <w:r>
        <w:rPr>
          <w:rFonts w:eastAsia="Times New Roman"/>
          <w:szCs w:val="24"/>
        </w:rPr>
        <w:t xml:space="preserve">α να ενημερωθούν οι συνάδελφοι. Αν δεν σπάσουν τα άρθρα στη συγκεκριμένη τροπολογία, εμείς θα ψηφίσουμε «παρών». </w:t>
      </w:r>
    </w:p>
    <w:p w14:paraId="09035DFC" w14:textId="77777777" w:rsidR="00850D36" w:rsidRDefault="006A7907">
      <w:pPr>
        <w:spacing w:line="600" w:lineRule="auto"/>
        <w:ind w:firstLine="720"/>
        <w:jc w:val="both"/>
        <w:rPr>
          <w:rFonts w:eastAsia="Times New Roman"/>
          <w:szCs w:val="24"/>
        </w:rPr>
      </w:pPr>
      <w:r>
        <w:rPr>
          <w:rFonts w:eastAsia="Times New Roman"/>
          <w:szCs w:val="24"/>
        </w:rPr>
        <w:t>Το καταθέτω για τα Πρακτικά.</w:t>
      </w:r>
    </w:p>
    <w:p w14:paraId="09035DFD" w14:textId="77777777" w:rsidR="00850D36" w:rsidRDefault="006A7907">
      <w:pPr>
        <w:spacing w:line="600" w:lineRule="auto"/>
        <w:ind w:firstLine="720"/>
        <w:jc w:val="both"/>
        <w:rPr>
          <w:rFonts w:eastAsia="Times New Roman"/>
          <w:szCs w:val="24"/>
        </w:rPr>
      </w:pPr>
      <w:r w:rsidRPr="00404E28">
        <w:rPr>
          <w:rFonts w:eastAsia="Times New Roman"/>
          <w:szCs w:val="24"/>
        </w:rPr>
        <w:lastRenderedPageBreak/>
        <w:t xml:space="preserve">(Στο σημείο αυτό </w:t>
      </w:r>
      <w:r>
        <w:rPr>
          <w:rFonts w:eastAsia="Times New Roman"/>
          <w:szCs w:val="24"/>
        </w:rPr>
        <w:t>η</w:t>
      </w:r>
      <w:r w:rsidRPr="00404E28">
        <w:rPr>
          <w:rFonts w:eastAsia="Times New Roman"/>
          <w:szCs w:val="24"/>
        </w:rPr>
        <w:t xml:space="preserve"> Βουλευτής κ. </w:t>
      </w:r>
      <w:r>
        <w:rPr>
          <w:rFonts w:eastAsia="Times New Roman"/>
          <w:szCs w:val="24"/>
        </w:rPr>
        <w:t xml:space="preserve">Διαμάντω </w:t>
      </w:r>
      <w:proofErr w:type="spellStart"/>
      <w:r>
        <w:rPr>
          <w:rFonts w:eastAsia="Times New Roman"/>
          <w:szCs w:val="24"/>
        </w:rPr>
        <w:t>Μανωλάκου</w:t>
      </w:r>
      <w:proofErr w:type="spellEnd"/>
      <w:r w:rsidRPr="00404E28">
        <w:rPr>
          <w:rFonts w:eastAsia="Times New Roman"/>
          <w:szCs w:val="24"/>
        </w:rPr>
        <w:t xml:space="preserve"> καταθέτει για τα Πρακτικά τα προαναφερθέντα έγγραφα, τα οποί</w:t>
      </w:r>
      <w:r>
        <w:rPr>
          <w:rFonts w:eastAsia="Times New Roman"/>
          <w:szCs w:val="24"/>
        </w:rPr>
        <w:t>α</w:t>
      </w:r>
      <w:r w:rsidRPr="00404E28">
        <w:rPr>
          <w:rFonts w:eastAsia="Times New Roman"/>
          <w:szCs w:val="24"/>
        </w:rPr>
        <w:t xml:space="preserve"> </w:t>
      </w:r>
      <w:r w:rsidRPr="00404E28">
        <w:rPr>
          <w:rFonts w:eastAsia="Times New Roman"/>
          <w:szCs w:val="24"/>
        </w:rPr>
        <w:t xml:space="preserve">βρίσκονται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r>
        <w:rPr>
          <w:rFonts w:eastAsia="Times New Roman"/>
          <w:szCs w:val="24"/>
        </w:rPr>
        <w:t xml:space="preserve"> </w:t>
      </w:r>
    </w:p>
    <w:p w14:paraId="09035DF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Υπερψηφίζουμε τη μία βουλευτική τροπολογία με ειδικό αριθμό 1762 και την υπουργική που αφορά τον ΕΝΦΙΑ για τους πυρόπληκτους. Μην κόβετε, όμως, δικαιούχου</w:t>
      </w:r>
      <w:r>
        <w:rPr>
          <w:rFonts w:eastAsia="Times New Roman" w:cs="Times New Roman"/>
          <w:szCs w:val="24"/>
        </w:rPr>
        <w:t>ς λόγω περιορισμού της 27ης Σεπτεμβρίου. Καταψηφίζουμε την υπουργική τροπολογία με ειδικό αριθμό 1769. Και ελπίζω μέχρι την ψηφοφορία</w:t>
      </w:r>
      <w:r>
        <w:rPr>
          <w:rFonts w:eastAsia="Times New Roman" w:cs="Times New Roman"/>
          <w:szCs w:val="24"/>
        </w:rPr>
        <w:t>,</w:t>
      </w:r>
      <w:r>
        <w:rPr>
          <w:rFonts w:eastAsia="Times New Roman" w:cs="Times New Roman"/>
          <w:szCs w:val="24"/>
        </w:rPr>
        <w:t xml:space="preserve"> να μη φέρετε κα</w:t>
      </w:r>
      <w:r>
        <w:rPr>
          <w:rFonts w:eastAsia="Times New Roman" w:cs="Times New Roman"/>
          <w:szCs w:val="24"/>
        </w:rPr>
        <w:t>μ</w:t>
      </w:r>
      <w:r>
        <w:rPr>
          <w:rFonts w:eastAsia="Times New Roman" w:cs="Times New Roman"/>
          <w:szCs w:val="24"/>
        </w:rPr>
        <w:t>μία άλλη. Το λέω</w:t>
      </w:r>
      <w:r>
        <w:rPr>
          <w:rFonts w:eastAsia="Times New Roman" w:cs="Times New Roman"/>
          <w:szCs w:val="24"/>
        </w:rPr>
        <w:t>,</w:t>
      </w:r>
      <w:r>
        <w:rPr>
          <w:rFonts w:eastAsia="Times New Roman" w:cs="Times New Roman"/>
          <w:szCs w:val="24"/>
        </w:rPr>
        <w:t xml:space="preserve"> γιατί η βουλευτική τροπολογία με ειδικό αριθμό 1773 που κάνατε αποδεκτή κατατέθηκε στις</w:t>
      </w:r>
      <w:r>
        <w:rPr>
          <w:rFonts w:eastAsia="Times New Roman" w:cs="Times New Roman"/>
          <w:szCs w:val="24"/>
        </w:rPr>
        <w:t xml:space="preserve"> 14.30΄. Είναι εκπρόθεσμη και επικίνδυνη, γιατί δίνετε παράταση σε ΚΤΕΛ και τουριστικά λεωφορεία να φτιάξουν δεξαμενές καυσίμου σε χώρους στέγασης, στάθμευσης και συντήρησης λεωφορείων. Να αποσυρθεί η τροπολογία. Είναι επικίνδυνη!</w:t>
      </w:r>
    </w:p>
    <w:p w14:paraId="09035DFF" w14:textId="77777777" w:rsidR="00850D36" w:rsidRDefault="006A7907">
      <w:pPr>
        <w:spacing w:line="600" w:lineRule="auto"/>
        <w:ind w:firstLine="720"/>
        <w:jc w:val="both"/>
        <w:rPr>
          <w:rFonts w:eastAsia="Times New Roman"/>
          <w:bCs/>
          <w:szCs w:val="24"/>
        </w:rPr>
      </w:pPr>
      <w:r>
        <w:rPr>
          <w:rFonts w:eastAsia="Times New Roman"/>
          <w:b/>
          <w:bCs/>
          <w:szCs w:val="24"/>
        </w:rPr>
        <w:t>ΠΡΟΕΔΡΕΥΩΝ (Σπυρίδων Λυκο</w:t>
      </w:r>
      <w:r>
        <w:rPr>
          <w:rFonts w:eastAsia="Times New Roman"/>
          <w:b/>
          <w:bCs/>
          <w:szCs w:val="24"/>
        </w:rPr>
        <w:t xml:space="preserve">ύδης): </w:t>
      </w:r>
      <w:r>
        <w:rPr>
          <w:rFonts w:eastAsia="Times New Roman"/>
          <w:bCs/>
          <w:szCs w:val="24"/>
        </w:rPr>
        <w:t xml:space="preserve">Ευχαριστούμε την κ. </w:t>
      </w:r>
      <w:proofErr w:type="spellStart"/>
      <w:r>
        <w:rPr>
          <w:rFonts w:eastAsia="Times New Roman"/>
          <w:bCs/>
          <w:szCs w:val="24"/>
        </w:rPr>
        <w:t>Μανωλάκου</w:t>
      </w:r>
      <w:proofErr w:type="spellEnd"/>
      <w:r>
        <w:rPr>
          <w:rFonts w:eastAsia="Times New Roman"/>
          <w:bCs/>
          <w:szCs w:val="24"/>
        </w:rPr>
        <w:t>.</w:t>
      </w:r>
    </w:p>
    <w:p w14:paraId="09035E00" w14:textId="77777777" w:rsidR="00850D36" w:rsidRDefault="006A7907">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Κατσίκης</w:t>
      </w:r>
      <w:proofErr w:type="spellEnd"/>
      <w:r>
        <w:rPr>
          <w:rFonts w:eastAsia="Times New Roman"/>
          <w:bCs/>
          <w:szCs w:val="24"/>
        </w:rPr>
        <w:t>.</w:t>
      </w:r>
    </w:p>
    <w:p w14:paraId="09035E01" w14:textId="77777777" w:rsidR="00850D36" w:rsidRDefault="006A7907">
      <w:pPr>
        <w:spacing w:line="600" w:lineRule="auto"/>
        <w:ind w:firstLine="720"/>
        <w:jc w:val="both"/>
        <w:rPr>
          <w:rFonts w:eastAsia="Times New Roman"/>
          <w:bCs/>
          <w:szCs w:val="24"/>
        </w:rPr>
      </w:pPr>
      <w:r w:rsidRPr="009B0D98">
        <w:rPr>
          <w:rFonts w:eastAsia="Times New Roman"/>
          <w:b/>
          <w:bCs/>
          <w:szCs w:val="24"/>
        </w:rPr>
        <w:t xml:space="preserve">ΚΩΝΣΤΑΝΤΙΝΟΣ ΚΑΤΣΙΚΗΣ: </w:t>
      </w:r>
      <w:r>
        <w:rPr>
          <w:rFonts w:eastAsia="Times New Roman"/>
          <w:bCs/>
          <w:szCs w:val="24"/>
        </w:rPr>
        <w:t>Δεν είχα σκοπό, κύριε Πρόεδρε, να λάβω τον λόγο. Θα ήθελα για ένα λεπτό και μόνο να πω κάτι.</w:t>
      </w:r>
    </w:p>
    <w:p w14:paraId="09035E02" w14:textId="77777777" w:rsidR="00850D36" w:rsidRDefault="006A7907">
      <w:pPr>
        <w:spacing w:line="600" w:lineRule="auto"/>
        <w:ind w:firstLine="720"/>
        <w:jc w:val="both"/>
        <w:rPr>
          <w:rFonts w:eastAsia="Times New Roman"/>
          <w:bCs/>
          <w:szCs w:val="24"/>
        </w:rPr>
      </w:pPr>
      <w:r>
        <w:rPr>
          <w:rFonts w:eastAsia="Times New Roman"/>
          <w:bCs/>
          <w:szCs w:val="24"/>
        </w:rPr>
        <w:t xml:space="preserve">Δεν είμαι βέβαια από τους </w:t>
      </w:r>
      <w:proofErr w:type="spellStart"/>
      <w:r>
        <w:rPr>
          <w:rFonts w:eastAsia="Times New Roman"/>
          <w:bCs/>
          <w:szCs w:val="24"/>
        </w:rPr>
        <w:t>αντιλέγοντες</w:t>
      </w:r>
      <w:proofErr w:type="spellEnd"/>
      <w:r>
        <w:rPr>
          <w:rFonts w:eastAsia="Times New Roman"/>
          <w:bCs/>
          <w:szCs w:val="24"/>
        </w:rPr>
        <w:t xml:space="preserve">. Συναίνεσα απόλυτα σε όλα τα μέρη </w:t>
      </w:r>
      <w:r>
        <w:rPr>
          <w:rFonts w:eastAsia="Times New Roman"/>
          <w:bCs/>
          <w:szCs w:val="24"/>
        </w:rPr>
        <w:t>του νομοσχεδίου και στις επιτροπές και κατά την εισήγησή μου στην ολομέλεια. Και</w:t>
      </w:r>
      <w:r>
        <w:rPr>
          <w:rFonts w:eastAsia="Times New Roman"/>
          <w:bCs/>
          <w:szCs w:val="24"/>
        </w:rPr>
        <w:t>,</w:t>
      </w:r>
      <w:r>
        <w:rPr>
          <w:rFonts w:eastAsia="Times New Roman"/>
          <w:bCs/>
          <w:szCs w:val="24"/>
        </w:rPr>
        <w:t xml:space="preserve"> </w:t>
      </w:r>
      <w:r>
        <w:rPr>
          <w:rFonts w:eastAsia="Times New Roman"/>
          <w:bCs/>
          <w:szCs w:val="24"/>
        </w:rPr>
        <w:lastRenderedPageBreak/>
        <w:t>βέβαια</w:t>
      </w:r>
      <w:r>
        <w:rPr>
          <w:rFonts w:eastAsia="Times New Roman"/>
          <w:bCs/>
          <w:szCs w:val="24"/>
        </w:rPr>
        <w:t>,</w:t>
      </w:r>
      <w:r>
        <w:rPr>
          <w:rFonts w:eastAsia="Times New Roman"/>
          <w:bCs/>
          <w:szCs w:val="24"/>
        </w:rPr>
        <w:t xml:space="preserve"> εξήρα επιτέλους το γεγονός ότι αποκτά ένα νομικό κανονιστικό πλαίσιο η χώρα, μέσα από το οποίο για πρώτη φορά θα ιδρύονται και θα λειτουργούν </w:t>
      </w:r>
      <w:proofErr w:type="spellStart"/>
      <w:r>
        <w:rPr>
          <w:rFonts w:eastAsia="Times New Roman"/>
          <w:bCs/>
          <w:szCs w:val="24"/>
        </w:rPr>
        <w:t>υδατοδρόμια</w:t>
      </w:r>
      <w:proofErr w:type="spellEnd"/>
      <w:r>
        <w:rPr>
          <w:rFonts w:eastAsia="Times New Roman"/>
          <w:bCs/>
          <w:szCs w:val="24"/>
        </w:rPr>
        <w:t>. Αυτό στο πα</w:t>
      </w:r>
      <w:r>
        <w:rPr>
          <w:rFonts w:eastAsia="Times New Roman"/>
          <w:bCs/>
          <w:szCs w:val="24"/>
        </w:rPr>
        <w:t>ρελθόν είχε παγώσει. Σήμερα οι ελπίδες και από πλευράς επενδύσεων και ανάπτυξης της οικονομικής κατάστασης της χώρας είναι πολλές, όπως βεβαιότατα πολλαπλά είναι και τα οφέλη που θα αποκομίσει το επιβατικό κοινό. Αλλά και για τις αστικές συγκοινωνίες υπήρξ</w:t>
      </w:r>
      <w:r>
        <w:rPr>
          <w:rFonts w:eastAsia="Times New Roman"/>
          <w:bCs/>
          <w:szCs w:val="24"/>
        </w:rPr>
        <w:t>αμε, επίσης, θετικοί.</w:t>
      </w:r>
    </w:p>
    <w:p w14:paraId="09035E03" w14:textId="77777777" w:rsidR="00850D36" w:rsidRDefault="006A7907">
      <w:pPr>
        <w:spacing w:line="600" w:lineRule="auto"/>
        <w:ind w:firstLine="720"/>
        <w:jc w:val="both"/>
        <w:rPr>
          <w:rFonts w:eastAsia="Times New Roman"/>
          <w:bCs/>
          <w:szCs w:val="24"/>
        </w:rPr>
      </w:pPr>
      <w:r>
        <w:rPr>
          <w:rFonts w:eastAsia="Times New Roman"/>
          <w:bCs/>
          <w:szCs w:val="24"/>
        </w:rPr>
        <w:t>Εκείνο που θα ήθελα να πω, ολοκληρώνοντας αυτή την ολιγόλεπτη δευτερολογία μου, είναι ότι καλές είναι οι κριτικές, απ’ όπου και εάν προέρχονται. Βεβαίως θα ήταν καλύτερα -και θα αποδείκνυε τη γόνιμη πολιτική, αντιπολιτευτική διαδικασί</w:t>
      </w:r>
      <w:r>
        <w:rPr>
          <w:rFonts w:eastAsia="Times New Roman"/>
          <w:bCs/>
          <w:szCs w:val="24"/>
        </w:rPr>
        <w:t xml:space="preserve">α και την ανάπτυξη ενός καλού και επωφελούς κοινοβουλευτικού διαλόγου- αυτές οι κριτικές να συνοδεύονται από </w:t>
      </w:r>
      <w:proofErr w:type="spellStart"/>
      <w:r>
        <w:rPr>
          <w:rFonts w:eastAsia="Times New Roman"/>
          <w:bCs/>
          <w:szCs w:val="24"/>
        </w:rPr>
        <w:t>επικοδομητι</w:t>
      </w:r>
      <w:r>
        <w:rPr>
          <w:rFonts w:eastAsia="Times New Roman"/>
          <w:bCs/>
          <w:szCs w:val="24"/>
        </w:rPr>
        <w:t>κές</w:t>
      </w:r>
      <w:proofErr w:type="spellEnd"/>
      <w:r>
        <w:rPr>
          <w:rFonts w:eastAsia="Times New Roman"/>
          <w:bCs/>
          <w:szCs w:val="24"/>
        </w:rPr>
        <w:t xml:space="preserve"> προτάσεις. </w:t>
      </w:r>
    </w:p>
    <w:p w14:paraId="09035E04" w14:textId="77777777" w:rsidR="00850D36" w:rsidRDefault="006A7907">
      <w:pPr>
        <w:spacing w:line="600" w:lineRule="auto"/>
        <w:ind w:firstLine="720"/>
        <w:jc w:val="both"/>
        <w:rPr>
          <w:rFonts w:eastAsia="Times New Roman"/>
          <w:bCs/>
          <w:szCs w:val="24"/>
        </w:rPr>
      </w:pPr>
      <w:r>
        <w:rPr>
          <w:rFonts w:eastAsia="Times New Roman"/>
          <w:bCs/>
          <w:szCs w:val="24"/>
        </w:rPr>
        <w:t>Ο κύριος Υπουργός δέχθηκε στη συντριπτική τους πλειοψηφία όλες εκείνες τις καλοπροαίρετες παρατηρήσεις. Βελτίωσε όσο μπο</w:t>
      </w:r>
      <w:r>
        <w:rPr>
          <w:rFonts w:eastAsia="Times New Roman"/>
          <w:bCs/>
          <w:szCs w:val="24"/>
        </w:rPr>
        <w:t>ρούσε κατά τη διαδικασία το</w:t>
      </w:r>
      <w:r>
        <w:rPr>
          <w:rFonts w:eastAsia="Times New Roman"/>
          <w:bCs/>
          <w:szCs w:val="24"/>
        </w:rPr>
        <w:t>υ κοινοβουλευτικού διαλόγου το</w:t>
      </w:r>
      <w:r>
        <w:rPr>
          <w:rFonts w:eastAsia="Times New Roman"/>
          <w:bCs/>
          <w:szCs w:val="24"/>
        </w:rPr>
        <w:t xml:space="preserve"> νομοθετικό πλαίσιο το οποίο σε λίγο θα ψηφιστεί και θα είναι νόμος</w:t>
      </w:r>
      <w:r>
        <w:rPr>
          <w:rFonts w:eastAsia="Times New Roman"/>
          <w:bCs/>
          <w:szCs w:val="24"/>
        </w:rPr>
        <w:t xml:space="preserve"> του κράτους.</w:t>
      </w:r>
      <w:r>
        <w:rPr>
          <w:rFonts w:eastAsia="Times New Roman"/>
          <w:bCs/>
          <w:szCs w:val="24"/>
        </w:rPr>
        <w:t xml:space="preserve"> Και πιστεύω ότι εδώ είμαστε όλοι για να δούμε τη λειτουργία όλων αυτών των διατάξεων του σχεδίου νόμου -που σε λίγο θα</w:t>
      </w:r>
      <w:r>
        <w:rPr>
          <w:rFonts w:eastAsia="Times New Roman"/>
          <w:bCs/>
          <w:szCs w:val="24"/>
        </w:rPr>
        <w:t xml:space="preserve"> είναι νόμος του κράτους- προκειμένου </w:t>
      </w:r>
      <w:r>
        <w:rPr>
          <w:rFonts w:eastAsia="Times New Roman"/>
          <w:bCs/>
          <w:szCs w:val="24"/>
        </w:rPr>
        <w:t>-</w:t>
      </w:r>
      <w:r>
        <w:rPr>
          <w:rFonts w:eastAsia="Times New Roman"/>
          <w:bCs/>
          <w:szCs w:val="24"/>
        </w:rPr>
        <w:t>εάν στο μέλλον χρειαστεί περαιτέρω βελτιώσεις</w:t>
      </w:r>
      <w:r>
        <w:rPr>
          <w:rFonts w:eastAsia="Times New Roman"/>
          <w:bCs/>
          <w:szCs w:val="24"/>
        </w:rPr>
        <w:t>-</w:t>
      </w:r>
      <w:r>
        <w:rPr>
          <w:rFonts w:eastAsia="Times New Roman"/>
          <w:bCs/>
          <w:szCs w:val="24"/>
        </w:rPr>
        <w:t xml:space="preserve"> σε ένα κλίμα συναίνεσης να </w:t>
      </w:r>
      <w:r>
        <w:rPr>
          <w:rFonts w:eastAsia="Times New Roman"/>
          <w:bCs/>
          <w:szCs w:val="24"/>
        </w:rPr>
        <w:t>προβ</w:t>
      </w:r>
      <w:r>
        <w:rPr>
          <w:rFonts w:eastAsia="Times New Roman"/>
          <w:bCs/>
          <w:szCs w:val="24"/>
        </w:rPr>
        <w:t>ούμε</w:t>
      </w:r>
      <w:r>
        <w:rPr>
          <w:rFonts w:eastAsia="Times New Roman"/>
          <w:bCs/>
          <w:szCs w:val="24"/>
        </w:rPr>
        <w:t xml:space="preserve"> σ’ αυτές.</w:t>
      </w:r>
    </w:p>
    <w:p w14:paraId="09035E05" w14:textId="77777777" w:rsidR="00850D36" w:rsidRDefault="006A7907">
      <w:pPr>
        <w:spacing w:line="600" w:lineRule="auto"/>
        <w:ind w:firstLine="720"/>
        <w:jc w:val="both"/>
        <w:rPr>
          <w:rFonts w:eastAsia="Times New Roman"/>
          <w:bCs/>
          <w:szCs w:val="24"/>
        </w:rPr>
      </w:pPr>
      <w:r>
        <w:rPr>
          <w:rFonts w:eastAsia="Times New Roman"/>
          <w:bCs/>
          <w:szCs w:val="24"/>
        </w:rPr>
        <w:lastRenderedPageBreak/>
        <w:t>Ευχαριστώ πολύ.</w:t>
      </w:r>
    </w:p>
    <w:p w14:paraId="09035E06" w14:textId="77777777" w:rsidR="00850D36" w:rsidRDefault="006A7907">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Ευχαριστούμε, κύριε συνάδελφε.</w:t>
      </w:r>
    </w:p>
    <w:p w14:paraId="09035E07" w14:textId="77777777" w:rsidR="00850D36" w:rsidRDefault="006A7907">
      <w:pPr>
        <w:spacing w:line="600" w:lineRule="auto"/>
        <w:ind w:firstLine="720"/>
        <w:jc w:val="both"/>
        <w:rPr>
          <w:rFonts w:eastAsia="Times New Roman"/>
          <w:bCs/>
          <w:szCs w:val="24"/>
        </w:rPr>
      </w:pPr>
      <w:r>
        <w:rPr>
          <w:rFonts w:eastAsia="Times New Roman"/>
          <w:bCs/>
          <w:szCs w:val="24"/>
        </w:rPr>
        <w:t>Τον λόγο έχει ο κ. Γεωργιάδης.</w:t>
      </w:r>
    </w:p>
    <w:p w14:paraId="09035E08" w14:textId="77777777" w:rsidR="00850D36" w:rsidRDefault="006A7907">
      <w:pPr>
        <w:spacing w:line="600" w:lineRule="auto"/>
        <w:ind w:firstLine="720"/>
        <w:jc w:val="both"/>
        <w:rPr>
          <w:rFonts w:eastAsia="Times New Roman"/>
          <w:bCs/>
          <w:szCs w:val="24"/>
        </w:rPr>
      </w:pPr>
      <w:r w:rsidRPr="008C24F3">
        <w:rPr>
          <w:rFonts w:eastAsia="Times New Roman"/>
          <w:b/>
          <w:bCs/>
          <w:szCs w:val="24"/>
        </w:rPr>
        <w:t>ΜΑΡΙΟΣ ΓΕΩΡΓΙΑ</w:t>
      </w:r>
      <w:r w:rsidRPr="008C24F3">
        <w:rPr>
          <w:rFonts w:eastAsia="Times New Roman"/>
          <w:b/>
          <w:bCs/>
          <w:szCs w:val="24"/>
        </w:rPr>
        <w:t>ΔΗΣ (Θ΄ Αντιπρόεδρος της Βουλής):</w:t>
      </w:r>
      <w:r>
        <w:rPr>
          <w:rFonts w:eastAsia="Times New Roman"/>
          <w:bCs/>
          <w:szCs w:val="24"/>
        </w:rPr>
        <w:t xml:space="preserve"> Ευχαριστώ πολύ, κύριε Πρόεδρε.</w:t>
      </w:r>
    </w:p>
    <w:p w14:paraId="09035E09" w14:textId="77777777" w:rsidR="00850D36" w:rsidRDefault="006A7907">
      <w:pPr>
        <w:spacing w:line="600" w:lineRule="auto"/>
        <w:ind w:firstLine="720"/>
        <w:jc w:val="both"/>
        <w:rPr>
          <w:rFonts w:eastAsia="Times New Roman"/>
          <w:bCs/>
          <w:szCs w:val="24"/>
        </w:rPr>
      </w:pPr>
      <w:r>
        <w:rPr>
          <w:rFonts w:eastAsia="Times New Roman"/>
          <w:bCs/>
          <w:szCs w:val="24"/>
        </w:rPr>
        <w:t>Θα είμαι σύντομος και εγώ με τη σειρά μου. Κατ’ αρχάς άφησα –και θέλω να ακουστεί από το Βήμα- αναπάντητο το ποια θα είναι η ψήφος μας και θέλω να ακουστεί. Θεωρώ ότι έγινε ένας εποικοδομητικ</w:t>
      </w:r>
      <w:r>
        <w:rPr>
          <w:rFonts w:eastAsia="Times New Roman"/>
          <w:bCs/>
          <w:szCs w:val="24"/>
        </w:rPr>
        <w:t xml:space="preserve">ός διάλογος τόσο εδώ στην </w:t>
      </w:r>
      <w:r>
        <w:rPr>
          <w:rFonts w:eastAsia="Times New Roman"/>
          <w:bCs/>
          <w:szCs w:val="24"/>
        </w:rPr>
        <w:t>Ο</w:t>
      </w:r>
      <w:r>
        <w:rPr>
          <w:rFonts w:eastAsia="Times New Roman"/>
          <w:bCs/>
          <w:szCs w:val="24"/>
        </w:rPr>
        <w:t>λομέλεια όσο και στις επιτροπές.</w:t>
      </w:r>
    </w:p>
    <w:p w14:paraId="09035E0A" w14:textId="77777777" w:rsidR="00850D36" w:rsidRDefault="006A7907">
      <w:pPr>
        <w:spacing w:line="600" w:lineRule="auto"/>
        <w:ind w:firstLine="720"/>
        <w:jc w:val="both"/>
        <w:rPr>
          <w:rFonts w:eastAsia="Times New Roman"/>
          <w:bCs/>
          <w:szCs w:val="24"/>
        </w:rPr>
      </w:pPr>
      <w:r>
        <w:rPr>
          <w:rFonts w:eastAsia="Times New Roman"/>
          <w:bCs/>
          <w:szCs w:val="24"/>
        </w:rPr>
        <w:t>Αφορά ένα νομοσχέδιο</w:t>
      </w:r>
      <w:r>
        <w:rPr>
          <w:rFonts w:eastAsia="Times New Roman"/>
          <w:bCs/>
          <w:szCs w:val="24"/>
        </w:rPr>
        <w:t>,</w:t>
      </w:r>
      <w:r>
        <w:rPr>
          <w:rFonts w:eastAsia="Times New Roman"/>
          <w:bCs/>
          <w:szCs w:val="24"/>
        </w:rPr>
        <w:t xml:space="preserve"> το οποίο ναι μεν θα έπρεπε να έχει υλοποιηθεί, αλλά καλώς έρχεται εν τέλει. Διότι όπως είπαμε και όπως ανέφερα στην ομιλία μου, έχει θετικό πρόσημο στο τέλος της ημέρας στο σ</w:t>
      </w:r>
      <w:r>
        <w:rPr>
          <w:rFonts w:eastAsia="Times New Roman"/>
          <w:bCs/>
          <w:szCs w:val="24"/>
        </w:rPr>
        <w:t>ύνολο. Θα έρθουν, δηλαδή, κάποιες επενδύσεις, θα υπάρξει ανάπτυξη στον τουρισμό, θα μπορούμε να έχουμε πρόσβαση σε κάποιες λεγόμενες άγονες γραμμές, όπου η πρόσβαση είναι πολύ δύσκολη. Σίγουρα θα υπάρξουν κάποιες θέσεις εργασίας απ’ αυτές τις επενδύσεις. Ο</w:t>
      </w:r>
      <w:r>
        <w:rPr>
          <w:rFonts w:eastAsia="Times New Roman"/>
          <w:bCs/>
          <w:szCs w:val="24"/>
        </w:rPr>
        <w:t>πότε στο τέλος της ημέρας εμείς θέλουμε να συνδράμουμε σε αυτή την προσπάθεια και από την πλευρά μας να πούμε «ναι» επί της αρχής και επί του συνόλου. Θα έχουμε διαφωνίες όσο αφορά κάποια άρθρα και σίγουρα σε κάποιες τροπολογίες.</w:t>
      </w:r>
    </w:p>
    <w:p w14:paraId="09035E0B" w14:textId="77777777" w:rsidR="00850D36" w:rsidRDefault="006A7907">
      <w:pPr>
        <w:spacing w:line="600" w:lineRule="auto"/>
        <w:ind w:firstLine="720"/>
        <w:jc w:val="both"/>
        <w:rPr>
          <w:rFonts w:eastAsia="Times New Roman"/>
          <w:bCs/>
          <w:szCs w:val="24"/>
        </w:rPr>
      </w:pPr>
      <w:r>
        <w:rPr>
          <w:rFonts w:eastAsia="Times New Roman"/>
          <w:bCs/>
          <w:szCs w:val="24"/>
        </w:rPr>
        <w:lastRenderedPageBreak/>
        <w:t>Πάμε, όμως, στο κομμάτι τω</w:t>
      </w:r>
      <w:r>
        <w:rPr>
          <w:rFonts w:eastAsia="Times New Roman"/>
          <w:bCs/>
          <w:szCs w:val="24"/>
        </w:rPr>
        <w:t>ν τροπολογιών. Είναι θετικό κατ’ εμάς να υπάρχουν τροπολογίες μέσα στις επιτροπές. Είναι καλό, εφόσον βγαίνει από συζήτηση και από διάλογο να έρθουν οι τροπολογίες, οι νομοτεχνικές βελτιώσεις. Είναι, όμως, απαράδεκτο να έρχονται δύο ώρες πριν την ψήφιση το</w:t>
      </w:r>
      <w:r>
        <w:rPr>
          <w:rFonts w:eastAsia="Times New Roman"/>
          <w:bCs/>
          <w:szCs w:val="24"/>
        </w:rPr>
        <w:t>υ σχεδίου νόμου τροπολογίες όπως αυτή της ρύθμισης των θεμάτων για τα ΚΤΕΛ Αθήνας και Θεσσαλονίκης. Σίγουρα πρέπει να περάσουν από διαβούλευση, σίγουρα πρέπει να περάσουν από διάλογο, σίγουρα πρέπει να περάσουν από επιτροπές. Και δεν μπορούμε εμείς με τη σ</w:t>
      </w:r>
      <w:r>
        <w:rPr>
          <w:rFonts w:eastAsia="Times New Roman"/>
          <w:bCs/>
          <w:szCs w:val="24"/>
        </w:rPr>
        <w:t xml:space="preserve">ειρά </w:t>
      </w:r>
      <w:r>
        <w:rPr>
          <w:rFonts w:eastAsia="Times New Roman"/>
          <w:bCs/>
          <w:szCs w:val="24"/>
        </w:rPr>
        <w:t>μας,</w:t>
      </w:r>
      <w:r>
        <w:rPr>
          <w:rFonts w:eastAsia="Times New Roman"/>
          <w:bCs/>
          <w:szCs w:val="24"/>
        </w:rPr>
        <w:t xml:space="preserve"> να στηρίξουμε κάτι τέτοιο. Δεν συζητάμε για την τροπολογία που αφορά την απαλλαγή από τον ΕΝΦΙΑ για τις πυρόπληκτες περιοχές. Είμαστε σύμφωνοι σε αυτό, θα το στηρίξουμε και εμείς.</w:t>
      </w:r>
    </w:p>
    <w:p w14:paraId="09035E0C" w14:textId="77777777" w:rsidR="00850D36" w:rsidRDefault="006A7907">
      <w:pPr>
        <w:spacing w:line="600" w:lineRule="auto"/>
        <w:ind w:firstLine="720"/>
        <w:jc w:val="both"/>
        <w:rPr>
          <w:rFonts w:eastAsia="Times New Roman"/>
          <w:bCs/>
          <w:szCs w:val="24"/>
        </w:rPr>
      </w:pPr>
      <w:r>
        <w:rPr>
          <w:rFonts w:eastAsia="Times New Roman"/>
          <w:bCs/>
          <w:szCs w:val="24"/>
        </w:rPr>
        <w:t>Όσο</w:t>
      </w:r>
      <w:r>
        <w:rPr>
          <w:rFonts w:eastAsia="Times New Roman"/>
          <w:bCs/>
          <w:szCs w:val="24"/>
        </w:rPr>
        <w:t>ν</w:t>
      </w:r>
      <w:r>
        <w:rPr>
          <w:rFonts w:eastAsia="Times New Roman"/>
          <w:bCs/>
          <w:szCs w:val="24"/>
        </w:rPr>
        <w:t xml:space="preserve"> αφορά την τροπολογία 1764, είπαμε «όχι». </w:t>
      </w:r>
    </w:p>
    <w:p w14:paraId="09035E0D"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Όσον αφορά την τροπ</w:t>
      </w:r>
      <w:r>
        <w:rPr>
          <w:rFonts w:eastAsia="Times New Roman" w:cs="Times New Roman"/>
          <w:szCs w:val="24"/>
        </w:rPr>
        <w:t>ολογία με γενικό αριθμό 1762 θα πούμε «</w:t>
      </w:r>
      <w:r>
        <w:rPr>
          <w:rFonts w:eastAsia="Times New Roman" w:cs="Times New Roman"/>
          <w:szCs w:val="24"/>
        </w:rPr>
        <w:t>ό</w:t>
      </w:r>
      <w:r>
        <w:rPr>
          <w:rFonts w:eastAsia="Times New Roman" w:cs="Times New Roman"/>
          <w:szCs w:val="24"/>
        </w:rPr>
        <w:t>χι», διότι το να επαναφέρετε κάποια πρόσωπα που έχουν απομακρυνθεί μέσω δικαστικών αποφάσεων</w:t>
      </w:r>
      <w:r>
        <w:rPr>
          <w:rFonts w:eastAsia="Times New Roman" w:cs="Times New Roman"/>
          <w:szCs w:val="24"/>
        </w:rPr>
        <w:t>,</w:t>
      </w:r>
      <w:r>
        <w:rPr>
          <w:rFonts w:eastAsia="Times New Roman" w:cs="Times New Roman"/>
          <w:szCs w:val="24"/>
        </w:rPr>
        <w:t xml:space="preserve"> δεν ξέρουμε κατά πόσο είναι σωστό. Γιατί με τις δικαστικές αποφάσεις που απομακρύνθηκαν</w:t>
      </w:r>
      <w:r>
        <w:rPr>
          <w:rFonts w:eastAsia="Times New Roman" w:cs="Times New Roman"/>
          <w:szCs w:val="24"/>
        </w:rPr>
        <w:t>,</w:t>
      </w:r>
      <w:r>
        <w:rPr>
          <w:rFonts w:eastAsia="Times New Roman" w:cs="Times New Roman"/>
          <w:szCs w:val="24"/>
        </w:rPr>
        <w:t xml:space="preserve"> δεν γνωρίζουμε ποια είναι η διαδι</w:t>
      </w:r>
      <w:r>
        <w:rPr>
          <w:rFonts w:eastAsia="Times New Roman" w:cs="Times New Roman"/>
          <w:szCs w:val="24"/>
        </w:rPr>
        <w:t>κασία, οπότε δεν μπορούμε να τη στηρίξουμε αυτή τη στιγμή την τροπολογία.</w:t>
      </w:r>
    </w:p>
    <w:p w14:paraId="09035E0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Όσον αφορά τη βουλευτική τροπολογία με γενικό αριθμό 1773, θα πούμε «</w:t>
      </w:r>
      <w:r>
        <w:rPr>
          <w:rFonts w:eastAsia="Times New Roman" w:cs="Times New Roman"/>
          <w:szCs w:val="24"/>
        </w:rPr>
        <w:t>π</w:t>
      </w:r>
      <w:r>
        <w:rPr>
          <w:rFonts w:eastAsia="Times New Roman" w:cs="Times New Roman"/>
          <w:szCs w:val="24"/>
        </w:rPr>
        <w:t>αρών»</w:t>
      </w:r>
      <w:r>
        <w:rPr>
          <w:rFonts w:eastAsia="Times New Roman" w:cs="Times New Roman"/>
          <w:szCs w:val="24"/>
        </w:rPr>
        <w:t>,</w:t>
      </w:r>
      <w:r>
        <w:rPr>
          <w:rFonts w:eastAsia="Times New Roman" w:cs="Times New Roman"/>
          <w:szCs w:val="24"/>
        </w:rPr>
        <w:t xml:space="preserve"> για τους λόγους που εξήγησα και στην τοποθέτησή μου. Θεωρούμε λίγο </w:t>
      </w:r>
      <w:r>
        <w:rPr>
          <w:rFonts w:eastAsia="Times New Roman" w:cs="Times New Roman"/>
          <w:szCs w:val="24"/>
        </w:rPr>
        <w:lastRenderedPageBreak/>
        <w:t xml:space="preserve">δύσκολο και επικίνδυνο -αφορά προδιαγραφές- κατά πόσο μπορούν να φιλοξενήσουν καύσιμα, στάθμευση </w:t>
      </w:r>
      <w:proofErr w:type="spellStart"/>
      <w:r>
        <w:rPr>
          <w:rFonts w:eastAsia="Times New Roman" w:cs="Times New Roman"/>
          <w:szCs w:val="24"/>
        </w:rPr>
        <w:t>κ.ο.κ.</w:t>
      </w:r>
      <w:proofErr w:type="spellEnd"/>
      <w:r>
        <w:rPr>
          <w:rFonts w:eastAsia="Times New Roman" w:cs="Times New Roman"/>
          <w:szCs w:val="24"/>
        </w:rPr>
        <w:t>. Λέμε «</w:t>
      </w:r>
      <w:r>
        <w:rPr>
          <w:rFonts w:eastAsia="Times New Roman" w:cs="Times New Roman"/>
          <w:szCs w:val="24"/>
        </w:rPr>
        <w:t>π</w:t>
      </w:r>
      <w:r>
        <w:rPr>
          <w:rFonts w:eastAsia="Times New Roman" w:cs="Times New Roman"/>
          <w:szCs w:val="24"/>
        </w:rPr>
        <w:t xml:space="preserve">αρών», γιατί περιμένουμε μία πιο εμπεριστατωμένη μελέτη πάνω σε αυτό. </w:t>
      </w:r>
    </w:p>
    <w:p w14:paraId="09035E0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τ</w:t>
      </w:r>
      <w:r>
        <w:rPr>
          <w:rFonts w:eastAsia="Times New Roman" w:cs="Times New Roman"/>
          <w:szCs w:val="24"/>
        </w:rPr>
        <w:t>ην τροπολογία με γενικό αριθμό 1767, για την κάλυψη της θέσης, σαφέστατα θα συμφωνήσουμε, αφού δεν επιβαρύνεται ο κρατικός προϋπολογισμός. Δεν μιλάμε για έναν διορισμό, αλλά μιλάμε για μία απόσπαση. Άρα συμφωνούμε και εμείς σε αυτό και το επικροτούμε. Γιατ</w:t>
      </w:r>
      <w:r>
        <w:rPr>
          <w:rFonts w:eastAsia="Times New Roman" w:cs="Times New Roman"/>
          <w:szCs w:val="24"/>
        </w:rPr>
        <w:t>ί συνήθως εμείς είμαστε αυτοί που σας λέμε εκμεταλλευτείτε ό,τι υπάρχει, «λίπος», από το δημόσιο, για να μπορείτε να εκμεταλλευτείτε αυτούς τους ανθρώπους και να τους φέρετε. Έτσι και αλλιώς είναι και αναπλήρωση μίας θέσης, οπότε συμφωνούμε σε αυτό.</w:t>
      </w:r>
    </w:p>
    <w:p w14:paraId="09035E1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ν τροπολογία με γενικό αριθμό 1768, για τους νηογνώμονες, θα πούμε «</w:t>
      </w:r>
      <w:r>
        <w:rPr>
          <w:rFonts w:eastAsia="Times New Roman" w:cs="Times New Roman"/>
          <w:szCs w:val="24"/>
        </w:rPr>
        <w:t>π</w:t>
      </w:r>
      <w:r>
        <w:rPr>
          <w:rFonts w:eastAsia="Times New Roman" w:cs="Times New Roman"/>
          <w:szCs w:val="24"/>
        </w:rPr>
        <w:t>αρών», διότι αφ</w:t>
      </w:r>
      <w:r>
        <w:rPr>
          <w:rFonts w:eastAsia="Times New Roman" w:cs="Times New Roman"/>
          <w:szCs w:val="24"/>
        </w:rPr>
        <w:t xml:space="preserve">’ </w:t>
      </w:r>
      <w:r>
        <w:rPr>
          <w:rFonts w:eastAsia="Times New Roman" w:cs="Times New Roman"/>
          <w:szCs w:val="24"/>
        </w:rPr>
        <w:t>ενός υπάρχει κάποια επικινδυνότητα και από την άλλη θα δώσει έναν χρόνο σε όσους χρειάζεται να προχωρήσουν σε όποιες βελτιώσεις και όποιες αλλαγές αυτή η μικρή παράταση χ</w:t>
      </w:r>
      <w:r>
        <w:rPr>
          <w:rFonts w:eastAsia="Times New Roman" w:cs="Times New Roman"/>
          <w:szCs w:val="24"/>
        </w:rPr>
        <w:t xml:space="preserve">ρόνου που δίνετε, για να μπορούν να προβούν και να κάνουν τις αλλαγές. </w:t>
      </w:r>
    </w:p>
    <w:p w14:paraId="09035E1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Συνεχίζουμε με την τροπολογία με γενικό αριθμό 1769 για τις δημόσιες συμβάσεις. Εμείς διαφωνούμε με αυτή τη λογική.</w:t>
      </w:r>
    </w:p>
    <w:p w14:paraId="09035E1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Την τροπολογία με γενικό αριθμό 1771 δεν την κάνατε δεκτή. Παρ’ όλα </w:t>
      </w:r>
      <w:r>
        <w:rPr>
          <w:rFonts w:eastAsia="Times New Roman" w:cs="Times New Roman"/>
          <w:szCs w:val="24"/>
        </w:rPr>
        <w:t>αυτά, είπατε ότι εντάσσεται στον ν.4530.</w:t>
      </w:r>
    </w:p>
    <w:p w14:paraId="09035E1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 όσον αφορά τα οχήματα και την παράταση, εμείς θα πούμε «</w:t>
      </w:r>
      <w:r>
        <w:rPr>
          <w:rFonts w:eastAsia="Times New Roman" w:cs="Times New Roman"/>
          <w:szCs w:val="24"/>
        </w:rPr>
        <w:t>π</w:t>
      </w:r>
      <w:r>
        <w:rPr>
          <w:rFonts w:eastAsia="Times New Roman" w:cs="Times New Roman"/>
          <w:szCs w:val="24"/>
        </w:rPr>
        <w:t>αρών» για αυτά που είπαν και οι συνάδελφοι. Είναι λίγο επικίνδυνο για άτομα ηλικίας εβδομήντα τεσσάρων και άνω</w:t>
      </w:r>
      <w:r>
        <w:rPr>
          <w:rFonts w:eastAsia="Times New Roman" w:cs="Times New Roman"/>
          <w:szCs w:val="24"/>
        </w:rPr>
        <w:t>,</w:t>
      </w:r>
      <w:r>
        <w:rPr>
          <w:rFonts w:eastAsia="Times New Roman" w:cs="Times New Roman"/>
          <w:szCs w:val="24"/>
        </w:rPr>
        <w:t xml:space="preserve"> να μπαίνουν σε αυτή τη διαδικασία. Κατ’ αρ</w:t>
      </w:r>
      <w:r>
        <w:rPr>
          <w:rFonts w:eastAsia="Times New Roman" w:cs="Times New Roman"/>
          <w:szCs w:val="24"/>
        </w:rPr>
        <w:t>χάς θα θέλουμε ιατρικές γνωματεύσεις, θα θέλουμε όλο αυτό να είναι καλυμμένο από όλες τις πλευρές.</w:t>
      </w:r>
    </w:p>
    <w:p w14:paraId="09035E1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Θα κλείσω με το εξής αναγκαστικά</w:t>
      </w:r>
      <w:r>
        <w:rPr>
          <w:rFonts w:eastAsia="Times New Roman" w:cs="Times New Roman"/>
          <w:szCs w:val="24"/>
        </w:rPr>
        <w:t>.</w:t>
      </w:r>
      <w:r>
        <w:rPr>
          <w:rFonts w:eastAsia="Times New Roman" w:cs="Times New Roman"/>
          <w:szCs w:val="24"/>
        </w:rPr>
        <w:t xml:space="preserve"> Μπορεί να σας στεναχωρήσω και λίγο, κύριε Υπουργέ, αλλά δώσατε τροφή για σχόλια, λέγοντας με την τοποθέτησή σας ότι βγήκαμε</w:t>
      </w:r>
      <w:r>
        <w:rPr>
          <w:rFonts w:eastAsia="Times New Roman" w:cs="Times New Roman"/>
          <w:szCs w:val="24"/>
        </w:rPr>
        <w:t xml:space="preserve"> από τα μνημόνια. </w:t>
      </w:r>
    </w:p>
    <w:p w14:paraId="09035E1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Αλήθεια υπάρχει κάποιος εδώ στην Αίθουσα που πιστεύει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έχουμε βγει ουσιαστικά από τα μνημόνια; Εσείς το πιστεύετε όλοι του ΣΥΡΙΖΑ; Ονομαστικά έχουμε βγει από τα μνημόνια, σωστά; Παρ’ όλα αυτά, όμως, κοροϊδεύετε τον κόσμο </w:t>
      </w:r>
      <w:r>
        <w:rPr>
          <w:rFonts w:eastAsia="Times New Roman" w:cs="Times New Roman"/>
          <w:szCs w:val="24"/>
        </w:rPr>
        <w:t>αυτή τη στιγμή για τις συντάξεις, διότι διαπραγματεύεστε με τους δανειστές, με αυτούς που είχατε κάνει τις δανειακές συμβάσεις. Από τα μνημόνια δεν έχουμε βγει. Έχει φύγει αυτή η λέξη που λέμε η «επιτροπεία» και έχει έρθει η πιο εύηχη λέξη να το πούμε «επο</w:t>
      </w:r>
      <w:r>
        <w:rPr>
          <w:rFonts w:eastAsia="Times New Roman" w:cs="Times New Roman"/>
          <w:szCs w:val="24"/>
        </w:rPr>
        <w:t xml:space="preserve">πτεία». Έχουμε πολύ δύσκολες ημέρες να περάσουμε. </w:t>
      </w:r>
    </w:p>
    <w:p w14:paraId="09035E1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έχει μπει ο Οκτώβριος, έχουμε τρεις μήνες πριν το τέλος του έτους, και δεν γνωρίζουν οι Έλληνες συνταξιούχοι αν θα τους </w:t>
      </w:r>
      <w:proofErr w:type="spellStart"/>
      <w:r>
        <w:rPr>
          <w:rFonts w:eastAsia="Times New Roman" w:cs="Times New Roman"/>
          <w:szCs w:val="24"/>
        </w:rPr>
        <w:t>περικοπεί</w:t>
      </w:r>
      <w:proofErr w:type="spellEnd"/>
      <w:r>
        <w:rPr>
          <w:rFonts w:eastAsia="Times New Roman" w:cs="Times New Roman"/>
          <w:szCs w:val="24"/>
        </w:rPr>
        <w:t xml:space="preserve"> η σύνταξη ή όχι. Και μάλιστα στην κατάθεση του προϋπολογισμού δε</w:t>
      </w:r>
      <w:r>
        <w:rPr>
          <w:rFonts w:eastAsia="Times New Roman" w:cs="Times New Roman"/>
          <w:szCs w:val="24"/>
        </w:rPr>
        <w:t>ν υπάρχει ξεκάθαρα</w:t>
      </w:r>
      <w:r>
        <w:rPr>
          <w:rFonts w:eastAsia="Times New Roman" w:cs="Times New Roman"/>
          <w:szCs w:val="24"/>
        </w:rPr>
        <w:t>,</w:t>
      </w:r>
      <w:r>
        <w:rPr>
          <w:rFonts w:eastAsia="Times New Roman" w:cs="Times New Roman"/>
          <w:szCs w:val="24"/>
        </w:rPr>
        <w:t xml:space="preserve"> αν θα </w:t>
      </w:r>
      <w:proofErr w:type="spellStart"/>
      <w:r>
        <w:rPr>
          <w:rFonts w:eastAsia="Times New Roman" w:cs="Times New Roman"/>
          <w:szCs w:val="24"/>
        </w:rPr>
        <w:t>περικοπούν</w:t>
      </w:r>
      <w:proofErr w:type="spellEnd"/>
      <w:r>
        <w:rPr>
          <w:rFonts w:eastAsia="Times New Roman" w:cs="Times New Roman"/>
          <w:szCs w:val="24"/>
        </w:rPr>
        <w:t xml:space="preserve"> οι συντάξεις ή όχι. Άρα αποφασίστε</w:t>
      </w:r>
      <w:r>
        <w:rPr>
          <w:rFonts w:eastAsia="Times New Roman" w:cs="Times New Roman"/>
          <w:szCs w:val="24"/>
        </w:rPr>
        <w:t>.</w:t>
      </w:r>
      <w:r>
        <w:rPr>
          <w:rFonts w:eastAsia="Times New Roman" w:cs="Times New Roman"/>
          <w:szCs w:val="24"/>
        </w:rPr>
        <w:t xml:space="preserve"> Θα μπορέσουμε να μην κοπούν οι συντάξεις ή τελικά θα γίνει μία αναβολή, θα γίνει παράταση, θα γίνει τελείως κατάργηση αυτού του άρθρου, που εσείς ψηφίσατε υπενθυμίζω; </w:t>
      </w:r>
    </w:p>
    <w:p w14:paraId="09035E1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Παρ’ όλα αυτά έ</w:t>
      </w:r>
      <w:r>
        <w:rPr>
          <w:rFonts w:eastAsia="Times New Roman" w:cs="Times New Roman"/>
          <w:szCs w:val="24"/>
        </w:rPr>
        <w:t xml:space="preserve">χουμε και μία σκληρή </w:t>
      </w:r>
      <w:proofErr w:type="spellStart"/>
      <w:r>
        <w:rPr>
          <w:rFonts w:eastAsia="Times New Roman" w:cs="Times New Roman"/>
          <w:szCs w:val="24"/>
        </w:rPr>
        <w:t>μεταμνημονιακή</w:t>
      </w:r>
      <w:proofErr w:type="spellEnd"/>
      <w:r>
        <w:rPr>
          <w:rFonts w:eastAsia="Times New Roman" w:cs="Times New Roman"/>
          <w:szCs w:val="24"/>
        </w:rPr>
        <w:t xml:space="preserve"> </w:t>
      </w:r>
      <w:r>
        <w:rPr>
          <w:rFonts w:eastAsia="Times New Roman" w:cs="Times New Roman"/>
          <w:szCs w:val="24"/>
        </w:rPr>
        <w:t xml:space="preserve">λεγόμενη </w:t>
      </w:r>
      <w:r>
        <w:rPr>
          <w:rFonts w:eastAsia="Times New Roman" w:cs="Times New Roman"/>
          <w:szCs w:val="24"/>
        </w:rPr>
        <w:t xml:space="preserve">εποχή, εφόσον θέλετε να πιστεύετε ότι βγήκαμε από τα μνημόνια, με </w:t>
      </w:r>
      <w:proofErr w:type="spellStart"/>
      <w:r>
        <w:rPr>
          <w:rFonts w:eastAsia="Times New Roman" w:cs="Times New Roman"/>
          <w:szCs w:val="24"/>
        </w:rPr>
        <w:t>υπερπλεονάσματα</w:t>
      </w:r>
      <w:proofErr w:type="spellEnd"/>
      <w:r>
        <w:rPr>
          <w:rFonts w:eastAsia="Times New Roman" w:cs="Times New Roman"/>
          <w:szCs w:val="24"/>
        </w:rPr>
        <w:t xml:space="preserve"> μέχρι το 2060, με υποθήκη όλης της δημόσιας περιουσίας για ενενήντα εννέα χρόνια </w:t>
      </w:r>
      <w:proofErr w:type="spellStart"/>
      <w:r>
        <w:rPr>
          <w:rFonts w:eastAsia="Times New Roman" w:cs="Times New Roman"/>
          <w:szCs w:val="24"/>
        </w:rPr>
        <w:t>κ.ο.κ.</w:t>
      </w:r>
      <w:proofErr w:type="spellEnd"/>
      <w:r>
        <w:rPr>
          <w:rFonts w:eastAsia="Times New Roman" w:cs="Times New Roman"/>
          <w:szCs w:val="24"/>
        </w:rPr>
        <w:t>. Καλό είναι να μη διαφημίζετε με τόσο βαρ</w:t>
      </w:r>
      <w:r>
        <w:rPr>
          <w:rFonts w:eastAsia="Times New Roman" w:cs="Times New Roman"/>
          <w:szCs w:val="24"/>
        </w:rPr>
        <w:t xml:space="preserve">ύγδουπες δηλώσεις ότι έχουμε βγει από τα μνημόνια, γιατί δεν έχουμε βγει από τα μνημόνια. Βγήκαμε ονομαστικά. </w:t>
      </w:r>
    </w:p>
    <w:p w14:paraId="09035E18"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Επίσης θα πω κάτι τελευταίο</w:t>
      </w:r>
      <w:r>
        <w:rPr>
          <w:rFonts w:eastAsia="Times New Roman" w:cs="Times New Roman"/>
          <w:szCs w:val="24"/>
        </w:rPr>
        <w:t>,</w:t>
      </w:r>
      <w:r>
        <w:rPr>
          <w:rFonts w:eastAsia="Times New Roman" w:cs="Times New Roman"/>
          <w:szCs w:val="24"/>
        </w:rPr>
        <w:t xml:space="preserve"> όσον αφορά το κομμάτι των μνημονίων.</w:t>
      </w:r>
    </w:p>
    <w:p w14:paraId="09035E19" w14:textId="77777777" w:rsidR="00850D36" w:rsidRDefault="006A7907">
      <w:pPr>
        <w:spacing w:line="600" w:lineRule="auto"/>
        <w:ind w:firstLine="720"/>
        <w:jc w:val="both"/>
        <w:rPr>
          <w:rFonts w:eastAsia="Times New Roman" w:cs="Times New Roman"/>
          <w:szCs w:val="24"/>
        </w:rPr>
      </w:pPr>
      <w:r w:rsidRPr="00D367C8">
        <w:rPr>
          <w:rFonts w:eastAsia="Times New Roman" w:cs="Times New Roman"/>
          <w:b/>
          <w:szCs w:val="24"/>
        </w:rPr>
        <w:t>ΕΛΕΝΗ ΖΑΡΟΥΛΙΑ:</w:t>
      </w:r>
      <w:r>
        <w:rPr>
          <w:rFonts w:eastAsia="Times New Roman" w:cs="Times New Roman"/>
          <w:szCs w:val="24"/>
        </w:rPr>
        <w:t xml:space="preserve"> Δέκα λεπτά μιλάτε.</w:t>
      </w:r>
    </w:p>
    <w:p w14:paraId="09035E1A" w14:textId="77777777" w:rsidR="00850D36" w:rsidRDefault="006A7907">
      <w:pPr>
        <w:spacing w:line="600" w:lineRule="auto"/>
        <w:ind w:firstLine="720"/>
        <w:jc w:val="both"/>
        <w:rPr>
          <w:rFonts w:eastAsia="Times New Roman" w:cs="Times New Roman"/>
          <w:szCs w:val="24"/>
        </w:rPr>
      </w:pPr>
      <w:r w:rsidRPr="00D367C8">
        <w:rPr>
          <w:rFonts w:eastAsia="Times New Roman" w:cs="Times New Roman"/>
          <w:b/>
          <w:szCs w:val="24"/>
        </w:rPr>
        <w:t>ΜΑΡΙΟΣ ΓΕΩΡΓΙΑΔΗΣ (Θ΄ Αντιπρόεδρος της Βουλή</w:t>
      </w:r>
      <w:r w:rsidRPr="00D367C8">
        <w:rPr>
          <w:rFonts w:eastAsia="Times New Roman" w:cs="Times New Roman"/>
          <w:b/>
          <w:szCs w:val="24"/>
        </w:rPr>
        <w:t>ς):</w:t>
      </w:r>
      <w:r>
        <w:rPr>
          <w:rFonts w:eastAsia="Times New Roman" w:cs="Times New Roman"/>
          <w:szCs w:val="24"/>
        </w:rPr>
        <w:t xml:space="preserve"> Δεν μιλάω δέκα λεπτά. Δεν είχε μηδενίσει τον χρόνο.</w:t>
      </w:r>
    </w:p>
    <w:p w14:paraId="09035E1B"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Έγραφε επτά λεπτά. </w:t>
      </w:r>
    </w:p>
    <w:p w14:paraId="09035E1C"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Επτά ήταν που είχαν μιλήσει και οι προηγούμενοι. </w:t>
      </w:r>
    </w:p>
    <w:p w14:paraId="09035E1D"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lastRenderedPageBreak/>
        <w:t>ΕΛΕΝΗ ΖΑΡΟΥΛΙΑ:</w:t>
      </w:r>
      <w:r w:rsidRPr="00397AC6">
        <w:rPr>
          <w:rFonts w:eastAsia="Times New Roman" w:cs="Times New Roman"/>
          <w:szCs w:val="24"/>
        </w:rPr>
        <w:t xml:space="preserve"> </w:t>
      </w:r>
      <w:r>
        <w:rPr>
          <w:rFonts w:eastAsia="Times New Roman" w:cs="Times New Roman"/>
          <w:szCs w:val="24"/>
        </w:rPr>
        <w:t>Τελειώστε.</w:t>
      </w:r>
    </w:p>
    <w:p w14:paraId="09035E1E"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w:t>
      </w:r>
      <w:r>
        <w:rPr>
          <w:rFonts w:eastAsia="Times New Roman" w:cs="Times New Roman"/>
          <w:b/>
          <w:szCs w:val="24"/>
        </w:rPr>
        <w:t>Βουλής):</w:t>
      </w:r>
      <w:r>
        <w:rPr>
          <w:rFonts w:eastAsia="Times New Roman" w:cs="Times New Roman"/>
          <w:szCs w:val="24"/>
        </w:rPr>
        <w:t xml:space="preserve"> Δεν θα μου πείτε εσείς να τελειώσω. Κοιτάξτε τη δική σας δουλειά. Αν είναι ποτέ δυνατόν!</w:t>
      </w:r>
    </w:p>
    <w:p w14:paraId="09035E1F" w14:textId="77777777" w:rsidR="00850D36" w:rsidRDefault="006A7907">
      <w:pPr>
        <w:spacing w:line="600" w:lineRule="auto"/>
        <w:ind w:firstLine="720"/>
        <w:jc w:val="both"/>
        <w:rPr>
          <w:rFonts w:eastAsia="Times New Roman" w:cs="Times New Roman"/>
          <w:szCs w:val="24"/>
        </w:rPr>
      </w:pPr>
      <w:r w:rsidRPr="00D367C8">
        <w:rPr>
          <w:rFonts w:eastAsia="Times New Roman" w:cs="Times New Roman"/>
          <w:b/>
          <w:szCs w:val="24"/>
        </w:rPr>
        <w:t>ΠΡΟΕΔΡΕΥΩΝ (Σπυρίδων Λυκούδης):</w:t>
      </w:r>
      <w:r>
        <w:rPr>
          <w:rFonts w:eastAsia="Times New Roman" w:cs="Times New Roman"/>
          <w:szCs w:val="24"/>
        </w:rPr>
        <w:t xml:space="preserve"> Κύριε Γεωργιάδη, καλοπροαίρετες είναι οι παρεμβάσεις. Δεν πειράζει.</w:t>
      </w:r>
    </w:p>
    <w:p w14:paraId="09035E20"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Δεν είναι </w:t>
      </w:r>
      <w:r>
        <w:rPr>
          <w:rFonts w:eastAsia="Times New Roman" w:cs="Times New Roman"/>
          <w:szCs w:val="24"/>
        </w:rPr>
        <w:t>καθόλου καλοπροαίρετη. Ξέρουμε αν είναι καλοπροαίρετη. Η καλοπροαίρετη στάση ξέρουμε από πού προέρχεται.</w:t>
      </w:r>
    </w:p>
    <w:p w14:paraId="09035E2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Τέλος πάντων ολοκλήρωσα. Δεν έχω να πω τίποτα άλλο, κύριε Υπουργέ. Πάντως να προσέχετε λίγο με τις δηλώσεις περί εξόδου των μνημονίων, γιατί μπορεί εσε</w:t>
      </w:r>
      <w:r>
        <w:rPr>
          <w:rFonts w:eastAsia="Times New Roman" w:cs="Times New Roman"/>
          <w:szCs w:val="24"/>
        </w:rPr>
        <w:t>ίς να είσαστε χαρούμενοι, αλλά στο τέλος της ημέρας το μάρμαρο το πληρώνει ο ελληνικός λαός.</w:t>
      </w:r>
    </w:p>
    <w:p w14:paraId="09035E2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9035E23"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κ. Ψαριανός.</w:t>
      </w:r>
    </w:p>
    <w:p w14:paraId="09035E24"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πολύ, κύριε Πρόεδρε. </w:t>
      </w:r>
    </w:p>
    <w:p w14:paraId="09035E25"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Μιας και ο λόγος είναι για τα</w:t>
      </w:r>
      <w:r>
        <w:rPr>
          <w:rFonts w:eastAsia="Times New Roman" w:cs="Times New Roman"/>
          <w:szCs w:val="24"/>
        </w:rPr>
        <w:t xml:space="preserve"> μνημόνια, θα ήθελα να πω ότι οι άλλοι βγήκαν από τα μνημόνια, όχι εμείς. Γλύτωσαν και δεν θα μας πληρώνουν πια. Δηλαδή εμείς </w:t>
      </w:r>
      <w:r>
        <w:rPr>
          <w:rFonts w:eastAsia="Times New Roman" w:cs="Times New Roman"/>
          <w:szCs w:val="24"/>
        </w:rPr>
        <w:lastRenderedPageBreak/>
        <w:t>πρέπει να κάνουμε αυτά που έχουμε υπογράψει να κάνουμε, θα τα τηρήσουμε μέχρι κεραίας και αυτοί γλύτωσαν από τα μνημόνια, να μας π</w:t>
      </w:r>
      <w:r>
        <w:rPr>
          <w:rFonts w:eastAsia="Times New Roman" w:cs="Times New Roman"/>
          <w:szCs w:val="24"/>
        </w:rPr>
        <w:t xml:space="preserve">ληρώνουν και να μας συντηρούν και να μας χρηματοδοτούν. Αυτά περί μνημονίων που τα έχουμε κάνει τώρα μπαμπούλα για τον κοσμάκη. Ευτυχώς που υπήρξαν τα μνημόνια, γιατί θα είχε βυθιστεί η χώρα εντελώς, εκτός αν είχε γίνει </w:t>
      </w:r>
      <w:r>
        <w:rPr>
          <w:rFonts w:eastAsia="Times New Roman" w:cs="Times New Roman"/>
          <w:szCs w:val="24"/>
        </w:rPr>
        <w:t>λ</w:t>
      </w:r>
      <w:r>
        <w:rPr>
          <w:rFonts w:eastAsia="Times New Roman" w:cs="Times New Roman"/>
          <w:szCs w:val="24"/>
        </w:rPr>
        <w:t xml:space="preserve">αϊκή </w:t>
      </w:r>
      <w:r>
        <w:rPr>
          <w:rFonts w:eastAsia="Times New Roman" w:cs="Times New Roman"/>
          <w:szCs w:val="24"/>
        </w:rPr>
        <w:t>δ</w:t>
      </w:r>
      <w:r>
        <w:rPr>
          <w:rFonts w:eastAsia="Times New Roman" w:cs="Times New Roman"/>
          <w:szCs w:val="24"/>
        </w:rPr>
        <w:t xml:space="preserve">ημοκρατία. </w:t>
      </w:r>
    </w:p>
    <w:p w14:paraId="09035E26"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Αυτά περί των μνη</w:t>
      </w:r>
      <w:r>
        <w:rPr>
          <w:rFonts w:eastAsia="Times New Roman" w:cs="Times New Roman"/>
          <w:szCs w:val="24"/>
        </w:rPr>
        <w:t>μονίων και περί του ποιοι βγήκαν και ποιοι έμειναν στα μνημόνια και τι είναι τα μνημόνια. Τα μνημόνια είναι μια συμφωνία κυρίων</w:t>
      </w:r>
      <w:r>
        <w:rPr>
          <w:rFonts w:eastAsia="Times New Roman" w:cs="Times New Roman"/>
          <w:szCs w:val="24"/>
        </w:rPr>
        <w:t>,</w:t>
      </w:r>
      <w:r>
        <w:rPr>
          <w:rFonts w:eastAsia="Times New Roman" w:cs="Times New Roman"/>
          <w:szCs w:val="24"/>
        </w:rPr>
        <w:t xml:space="preserve"> μάλιστα, όχι κλεπταποδόχων και λήσταρχων και εκμεταλλευτών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Αυτή η ιστορία–παραμύθι ευτυχώς τελειώνει εδώ ως προς το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xml:space="preserve">. </w:t>
      </w:r>
    </w:p>
    <w:p w14:paraId="09035E27"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Εντάξει ας δεχθούμε ότι τελείωσαν τα μνημόνια. Όμως θα πρέπει να κάνουμε ακριβώς αυτά που έχουμε πει με πιο σκληρή εποπτεία και επιτήρηση, δεν μπορούμε να κόψουμε ή να μην κόψουμε οτιδήποτε από μόνοι </w:t>
      </w:r>
      <w:r>
        <w:rPr>
          <w:rFonts w:eastAsia="Times New Roman" w:cs="Times New Roman"/>
          <w:szCs w:val="24"/>
        </w:rPr>
        <w:t>μας,</w:t>
      </w:r>
      <w:r>
        <w:rPr>
          <w:rFonts w:eastAsia="Times New Roman" w:cs="Times New Roman"/>
          <w:szCs w:val="24"/>
        </w:rPr>
        <w:t xml:space="preserve"> χωρίς να το εγκρίνουν αυτοί οι άθλιοι εκβια</w:t>
      </w:r>
      <w:r>
        <w:rPr>
          <w:rFonts w:eastAsia="Times New Roman" w:cs="Times New Roman"/>
          <w:szCs w:val="24"/>
        </w:rPr>
        <w:t>στές-δανειστές που μας πίνουν το αίμα κ</w:t>
      </w:r>
      <w:r>
        <w:rPr>
          <w:rFonts w:eastAsia="Times New Roman" w:cs="Times New Roman"/>
          <w:szCs w:val="24"/>
        </w:rPr>
        <w:t>.</w:t>
      </w:r>
      <w:r>
        <w:rPr>
          <w:rFonts w:eastAsia="Times New Roman" w:cs="Times New Roman"/>
          <w:szCs w:val="24"/>
        </w:rPr>
        <w:t xml:space="preserve">λπ., και που μας έχουν βάλει να αγοράζουμε τα αυτοκίνητά τους και όλα αυτά τα παραμύθια που λέμε μεταξύ μας στον κόσμο, στα καφενεία και από εδώ και από κει. </w:t>
      </w:r>
    </w:p>
    <w:p w14:paraId="09035E28"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παραμύθια πρέπει να τελειώσουν, όπως το παραμύθι </w:t>
      </w:r>
      <w:r>
        <w:rPr>
          <w:rFonts w:eastAsia="Times New Roman" w:cs="Times New Roman"/>
          <w:szCs w:val="24"/>
        </w:rPr>
        <w:t>της μεγάλης σύγκρουσης και θα σας αναφερθώ σε ποια σύγκρουση. Σε κα</w:t>
      </w:r>
      <w:r>
        <w:rPr>
          <w:rFonts w:eastAsia="Times New Roman" w:cs="Times New Roman"/>
          <w:szCs w:val="24"/>
        </w:rPr>
        <w:t>μ</w:t>
      </w:r>
      <w:r>
        <w:rPr>
          <w:rFonts w:eastAsia="Times New Roman" w:cs="Times New Roman"/>
          <w:szCs w:val="24"/>
        </w:rPr>
        <w:t xml:space="preserve">μία ευνομούμενη </w:t>
      </w:r>
      <w:r>
        <w:rPr>
          <w:rFonts w:eastAsia="Times New Roman" w:cs="Times New Roman"/>
          <w:szCs w:val="24"/>
        </w:rPr>
        <w:t>δ</w:t>
      </w:r>
      <w:r>
        <w:rPr>
          <w:rFonts w:eastAsia="Times New Roman" w:cs="Times New Roman"/>
          <w:szCs w:val="24"/>
        </w:rPr>
        <w:t xml:space="preserve">ημοκρατία, και μάλιστα ευρωπαϊκή, δεν υπάρχει αυτή η ιδεοληπτική, η </w:t>
      </w:r>
      <w:proofErr w:type="spellStart"/>
      <w:r>
        <w:rPr>
          <w:rFonts w:eastAsia="Times New Roman" w:cs="Times New Roman"/>
          <w:szCs w:val="24"/>
        </w:rPr>
        <w:t>εμμονική</w:t>
      </w:r>
      <w:proofErr w:type="spellEnd"/>
      <w:r>
        <w:rPr>
          <w:rFonts w:eastAsia="Times New Roman" w:cs="Times New Roman"/>
          <w:szCs w:val="24"/>
        </w:rPr>
        <w:t xml:space="preserve"> σύγκρουση του άκρατου κρατισμού με τον άκρατο νεοφιλελευθερισμό. Υπάρχει μια </w:t>
      </w:r>
      <w:r>
        <w:rPr>
          <w:rFonts w:eastAsia="Times New Roman" w:cs="Times New Roman"/>
          <w:szCs w:val="24"/>
        </w:rPr>
        <w:lastRenderedPageBreak/>
        <w:t>προοδευτική, φιλε</w:t>
      </w:r>
      <w:r>
        <w:rPr>
          <w:rFonts w:eastAsia="Times New Roman" w:cs="Times New Roman"/>
          <w:szCs w:val="24"/>
        </w:rPr>
        <w:t>λεύθερη πολιτική</w:t>
      </w:r>
      <w:r>
        <w:rPr>
          <w:rFonts w:eastAsia="Times New Roman" w:cs="Times New Roman"/>
          <w:szCs w:val="24"/>
        </w:rPr>
        <w:t>,</w:t>
      </w:r>
      <w:r>
        <w:rPr>
          <w:rFonts w:eastAsia="Times New Roman" w:cs="Times New Roman"/>
          <w:szCs w:val="24"/>
        </w:rPr>
        <w:t xml:space="preserve"> που αφήνεις την αγορά να κάνει τη δουλειά της, εσύ δεν παρεμβαίνεις, δεν επεμβαίνεις, ρυθμίζεις, διαιτητεύεις και εποπτεύεις, δίνεις το δικαίωμα να βάλουν αεροπλανάκια </w:t>
      </w:r>
      <w:r w:rsidRPr="00FD646A">
        <w:rPr>
          <w:rFonts w:eastAsia="Times New Roman" w:cs="Times New Roman"/>
          <w:szCs w:val="24"/>
        </w:rPr>
        <w:t>οποιοιδήποτε ιδιώτες,</w:t>
      </w:r>
      <w:r>
        <w:rPr>
          <w:rFonts w:eastAsia="Times New Roman" w:cs="Times New Roman"/>
          <w:szCs w:val="24"/>
        </w:rPr>
        <w:t xml:space="preserve"> γιατί υπό την κρατική εποπτεία, στο κράτος βάζου</w:t>
      </w:r>
      <w:r>
        <w:rPr>
          <w:rFonts w:eastAsia="Times New Roman" w:cs="Times New Roman"/>
          <w:szCs w:val="24"/>
        </w:rPr>
        <w:t xml:space="preserve">ν τις εταιρείες με τα αεροπλανάκια και τα </w:t>
      </w:r>
      <w:proofErr w:type="spellStart"/>
      <w:r>
        <w:rPr>
          <w:rFonts w:eastAsia="Times New Roman" w:cs="Times New Roman"/>
          <w:szCs w:val="24"/>
        </w:rPr>
        <w:t>υδροπλανάκια</w:t>
      </w:r>
      <w:proofErr w:type="spellEnd"/>
      <w:r>
        <w:rPr>
          <w:rFonts w:eastAsia="Times New Roman" w:cs="Times New Roman"/>
          <w:szCs w:val="24"/>
        </w:rPr>
        <w:t>, δεν τις βάζουν όπου γουστάρουν αυτοί, στο δικό μας κράτος το ευνομούμενο, το πολιτισμένο κάνουν οποιαδήποτε εμπορική δραστηριότητα, βοηθώντας τις συγκοινωνίες, την επικοινωνία, την παιδεία, την πρόνοι</w:t>
      </w:r>
      <w:r>
        <w:rPr>
          <w:rFonts w:eastAsia="Times New Roman" w:cs="Times New Roman"/>
          <w:szCs w:val="24"/>
        </w:rPr>
        <w:t xml:space="preserve">α, τα νοσοκομεία. </w:t>
      </w:r>
    </w:p>
    <w:p w14:paraId="09035E29"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ιδιωτικό τομέα παντού. Όμως δεν έχουμε ιδιωτικό τομέα στα πανεπιστήμια. Γιατί άραγε; Οι καθηγητές μας, οι </w:t>
      </w:r>
      <w:proofErr w:type="spellStart"/>
      <w:r>
        <w:rPr>
          <w:rFonts w:eastAsia="Times New Roman" w:cs="Times New Roman"/>
          <w:szCs w:val="24"/>
        </w:rPr>
        <w:t>πρυταναίοι</w:t>
      </w:r>
      <w:proofErr w:type="spellEnd"/>
      <w:r>
        <w:rPr>
          <w:rFonts w:eastAsia="Times New Roman" w:cs="Times New Roman"/>
          <w:szCs w:val="24"/>
        </w:rPr>
        <w:t xml:space="preserve"> μας φεύγουν από εδώ, αφού έχουν αφρίσει για να μη γίνουν ιδιωτικά πανεπιστήμια, και πάνε και τα παίρνουν χοντρά α</w:t>
      </w:r>
      <w:r>
        <w:rPr>
          <w:rFonts w:eastAsia="Times New Roman" w:cs="Times New Roman"/>
          <w:szCs w:val="24"/>
        </w:rPr>
        <w:t xml:space="preserve">πό τα ιδιωτικά πανεπιστήμια, ας πούμε της Κύπρου για παράδειγμα, και από διάφορα άλλα. </w:t>
      </w:r>
    </w:p>
    <w:p w14:paraId="09035E2A"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Εμείς που δεν γουστάρουμε μη κρατικά πανεπιστήμια</w:t>
      </w:r>
      <w:r>
        <w:rPr>
          <w:rFonts w:eastAsia="Times New Roman" w:cs="Times New Roman"/>
          <w:szCs w:val="24"/>
        </w:rPr>
        <w:t>.</w:t>
      </w:r>
      <w:r>
        <w:rPr>
          <w:rFonts w:eastAsia="Times New Roman" w:cs="Times New Roman"/>
          <w:szCs w:val="24"/>
        </w:rPr>
        <w:t xml:space="preserve"> Δεν είναι ανάγκη να είναι ιδιωτικά του οποιουδήποτε ιδιώτη, μπορεί να είναι μιας ποδοσφαιρικής ομάδας. Στην Τουρκία ε</w:t>
      </w:r>
      <w:r>
        <w:rPr>
          <w:rFonts w:eastAsia="Times New Roman" w:cs="Times New Roman"/>
          <w:szCs w:val="24"/>
        </w:rPr>
        <w:t xml:space="preserve">ίναι, για παράδειγμα, το Πανεπιστήμιο της Γαλατά Σαράι. Θα μπορούσε να έχει εδώ το Πανεπιστήμιό του ο Παναθηναϊκός, η ΑΕΚ, ο ΠΑΟΚ. </w:t>
      </w:r>
    </w:p>
    <w:p w14:paraId="09035E2B"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Τα μη κρατικά πανεπιστήμια τα έχουμε απαγορεύσει δι</w:t>
      </w:r>
      <w:r>
        <w:rPr>
          <w:rFonts w:eastAsia="Times New Roman" w:cs="Times New Roman"/>
          <w:szCs w:val="24"/>
        </w:rPr>
        <w:t>ά</w:t>
      </w:r>
      <w:r>
        <w:rPr>
          <w:rFonts w:eastAsia="Times New Roman" w:cs="Times New Roman"/>
          <w:szCs w:val="24"/>
        </w:rPr>
        <w:t xml:space="preserve"> ροπάλου. Γιατί; Γιατί υπάρχει μια στενή παρέα ατόμων που λυμαίνονται τα</w:t>
      </w:r>
      <w:r>
        <w:rPr>
          <w:rFonts w:eastAsia="Times New Roman" w:cs="Times New Roman"/>
          <w:szCs w:val="24"/>
        </w:rPr>
        <w:t xml:space="preserve"> πανεπιστήμια, ακριβοπληρώ</w:t>
      </w:r>
      <w:r>
        <w:rPr>
          <w:rFonts w:eastAsia="Times New Roman" w:cs="Times New Roman"/>
          <w:szCs w:val="24"/>
        </w:rPr>
        <w:lastRenderedPageBreak/>
        <w:t xml:space="preserve">νονται, η δωρεάν παιδεία είναι πανάκριβη και δεν είναι καθόλου δωρεάν, φροντιστήρια, βιβλία, σημειώσεις και από δίπλα οι ίδιοι οι καθηγητές που στα σχολεία και στα πανεπιστήμια επιτελούν το δημόσιο καθήκον </w:t>
      </w:r>
      <w:r>
        <w:rPr>
          <w:rFonts w:eastAsia="Times New Roman" w:cs="Times New Roman"/>
          <w:szCs w:val="24"/>
        </w:rPr>
        <w:t>τους,</w:t>
      </w:r>
      <w:r>
        <w:rPr>
          <w:rFonts w:eastAsia="Times New Roman" w:cs="Times New Roman"/>
          <w:szCs w:val="24"/>
        </w:rPr>
        <w:t xml:space="preserve"> τα παίρνουν μετά α</w:t>
      </w:r>
      <w:r>
        <w:rPr>
          <w:rFonts w:eastAsia="Times New Roman" w:cs="Times New Roman"/>
          <w:szCs w:val="24"/>
        </w:rPr>
        <w:t xml:space="preserve">πό τα ιδιαίτερα και όλο αυτό το πράγμα το φροντίζουμε και το προσέχουμε. </w:t>
      </w:r>
    </w:p>
    <w:p w14:paraId="09035E2C"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Έχουμε φροντιστήρια για όλες τις βαθμίδες της παιδείας μόνο εμείς κα</w:t>
      </w:r>
      <w:r>
        <w:rPr>
          <w:rFonts w:eastAsia="Times New Roman" w:cs="Times New Roman"/>
          <w:szCs w:val="24"/>
        </w:rPr>
        <w:t>μ</w:t>
      </w:r>
      <w:r>
        <w:rPr>
          <w:rFonts w:eastAsia="Times New Roman" w:cs="Times New Roman"/>
          <w:szCs w:val="24"/>
        </w:rPr>
        <w:t>μία άλλη χώρα. Έχουν διάφορα βοηθητικά ινστιτούτα για γλώσσες</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ή για κομπιούτερ ή για ειδικές γνώσεις και</w:t>
      </w:r>
      <w:r>
        <w:rPr>
          <w:rFonts w:eastAsia="Times New Roman" w:cs="Times New Roman"/>
          <w:szCs w:val="24"/>
        </w:rPr>
        <w:t xml:space="preserve"> ειδικές τεχνολογικές έρευνες, αλλά αυτό το πράγμα που έχουμε ιδιωτικά φροντιστήρια εδώ παντού, ενώ η παιδεία μας είναι δημόσια και δωρεάν, αυτό το άλλο παραμύθι πάει με τα παραμύθια περί κρατισμού και νεοφιλελευθερισμού. </w:t>
      </w:r>
    </w:p>
    <w:p w14:paraId="09035E2D" w14:textId="77777777" w:rsidR="00850D36" w:rsidRDefault="006A7907">
      <w:pPr>
        <w:spacing w:line="600" w:lineRule="auto"/>
        <w:ind w:firstLine="720"/>
        <w:contextualSpacing/>
        <w:jc w:val="both"/>
        <w:rPr>
          <w:rFonts w:eastAsia="Times New Roman" w:cs="Times New Roman"/>
          <w:szCs w:val="24"/>
        </w:rPr>
      </w:pPr>
      <w:r>
        <w:rPr>
          <w:rFonts w:eastAsia="Times New Roman" w:cs="Times New Roman"/>
          <w:szCs w:val="24"/>
        </w:rPr>
        <w:t>Μπορούν, λοιπόν, ο δημόσιος και ο</w:t>
      </w:r>
      <w:r>
        <w:rPr>
          <w:rFonts w:eastAsia="Times New Roman" w:cs="Times New Roman"/>
          <w:szCs w:val="24"/>
        </w:rPr>
        <w:t xml:space="preserve"> ιδιωτικός τομέα να συνεργαστούν. Μπορούν να βάλουν υδροπλάνα και να φτιάξουν </w:t>
      </w:r>
      <w:proofErr w:type="spellStart"/>
      <w:r>
        <w:rPr>
          <w:rFonts w:eastAsia="Times New Roman" w:cs="Times New Roman"/>
          <w:szCs w:val="24"/>
        </w:rPr>
        <w:t>υδατοδρόμια</w:t>
      </w:r>
      <w:proofErr w:type="spellEnd"/>
      <w:r>
        <w:rPr>
          <w:rFonts w:eastAsia="Times New Roman" w:cs="Times New Roman"/>
          <w:szCs w:val="24"/>
        </w:rPr>
        <w:t xml:space="preserve"> και οι ιδιώτες από την αρχή ως το τέλος. Αν δεν τα πάνε καλά, τους παίρνεις και τους πας μέσα, τους κατάσχεις τις κατασκευές, τις περιουσίες, οτιδήποτε. Αυτά εάν είσα</w:t>
      </w:r>
      <w:r>
        <w:rPr>
          <w:rFonts w:eastAsia="Times New Roman" w:cs="Times New Roman"/>
          <w:szCs w:val="24"/>
        </w:rPr>
        <w:t xml:space="preserve">ι ευνομούμενο καθεστώς. </w:t>
      </w:r>
    </w:p>
    <w:p w14:paraId="09035E2E"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Αν κάνεις νταλαβέρια μαζί τους είναι άλλη ιστορία και να μην κάνουμε νταλαβέρια. Και αν ο Υπουργός θέλει φωτογραφικά να δώσει σε κάποιους </w:t>
      </w:r>
      <w:proofErr w:type="spellStart"/>
      <w:r>
        <w:rPr>
          <w:rFonts w:eastAsia="Times New Roman" w:cs="Times New Roman"/>
          <w:szCs w:val="24"/>
        </w:rPr>
        <w:t>υδροπανάκηδες</w:t>
      </w:r>
      <w:proofErr w:type="spellEnd"/>
      <w:r>
        <w:rPr>
          <w:rFonts w:eastAsia="Times New Roman" w:cs="Times New Roman"/>
          <w:szCs w:val="24"/>
        </w:rPr>
        <w:t xml:space="preserve"> μερικές άδειες, γιατί θα πάρει μια </w:t>
      </w:r>
      <w:proofErr w:type="spellStart"/>
      <w:r>
        <w:rPr>
          <w:rFonts w:eastAsia="Times New Roman" w:cs="Times New Roman"/>
          <w:szCs w:val="24"/>
        </w:rPr>
        <w:t>μιζούλα</w:t>
      </w:r>
      <w:proofErr w:type="spellEnd"/>
      <w:r>
        <w:rPr>
          <w:rFonts w:eastAsia="Times New Roman" w:cs="Times New Roman"/>
          <w:szCs w:val="24"/>
        </w:rPr>
        <w:t xml:space="preserve"> ας πούμε, να του πω και εγώ δύο </w:t>
      </w:r>
      <w:r>
        <w:rPr>
          <w:rFonts w:eastAsia="Times New Roman" w:cs="Times New Roman"/>
          <w:szCs w:val="24"/>
        </w:rPr>
        <w:lastRenderedPageBreak/>
        <w:t>γνωσ</w:t>
      </w:r>
      <w:r>
        <w:rPr>
          <w:rFonts w:eastAsia="Times New Roman" w:cs="Times New Roman"/>
          <w:szCs w:val="24"/>
        </w:rPr>
        <w:t xml:space="preserve">τούς μου να πάρω και εγώ κάτι. Αυτά πρέπει να τα κλείσουμε, να τα τελειώνουμε. Θα παρακαλούσα, λοιπόν, να συμφωνήσουμε όλοι επ’ αυτού. </w:t>
      </w:r>
    </w:p>
    <w:p w14:paraId="09035E2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να προσέξουμε να μη χτυπήσουμε τις ζώνες που είναι ζώνες ειδικής προστασίας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Να προσέ</w:t>
      </w:r>
      <w:r>
        <w:rPr>
          <w:rFonts w:eastAsia="Times New Roman" w:cs="Times New Roman"/>
          <w:szCs w:val="24"/>
        </w:rPr>
        <w:t>ξουμε ότι δεν μπορεί να τα κάνουν όλοι όλα παντού. Δεν μπορούμε να πούμε, όμως</w:t>
      </w:r>
      <w:r w:rsidRPr="00850F2E">
        <w:rPr>
          <w:rFonts w:eastAsia="Times New Roman" w:cs="Times New Roman"/>
          <w:szCs w:val="24"/>
        </w:rPr>
        <w:t>,</w:t>
      </w:r>
      <w:r>
        <w:rPr>
          <w:rFonts w:eastAsia="Times New Roman" w:cs="Times New Roman"/>
          <w:szCs w:val="24"/>
        </w:rPr>
        <w:t xml:space="preserve"> όχι σε κάποιον ιδιώτη που θέλει να επενδύσει, γιατί η αποκρατικοποίηση προσφέρει στο κράτος και στο δημόσιο σύνολο. </w:t>
      </w:r>
    </w:p>
    <w:p w14:paraId="09035E3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Θέλω να θυμίσω ότι μιας ιδιωτικής τεράστιας αεροπορικής ετα</w:t>
      </w:r>
      <w:r>
        <w:rPr>
          <w:rFonts w:eastAsia="Times New Roman" w:cs="Times New Roman"/>
          <w:szCs w:val="24"/>
        </w:rPr>
        <w:t>ιρείας, από τις μεγαλύτερες στον κόσμο</w:t>
      </w:r>
      <w:r w:rsidRPr="00850F2E">
        <w:rPr>
          <w:rFonts w:eastAsia="Times New Roman" w:cs="Times New Roman"/>
          <w:szCs w:val="24"/>
        </w:rPr>
        <w:t>,</w:t>
      </w:r>
      <w:r>
        <w:rPr>
          <w:rFonts w:eastAsia="Times New Roman" w:cs="Times New Roman"/>
          <w:szCs w:val="24"/>
        </w:rPr>
        <w:t xml:space="preserve"> ο ιδιοκτήτης που ρούφαγε το αίμα του λαού με το μπουρί της σόμπας, τη χάρισε στο κράτος και το κράτος τη διέλυσε την Ολυμπιακή Αεροπορία. Θέλω να θυμίσω ότι για να βάλεις ένα τηλέφωνο στο Χαλάνδρι πριν από είκοσι χρό</w:t>
      </w:r>
      <w:r>
        <w:rPr>
          <w:rFonts w:eastAsia="Times New Roman" w:cs="Times New Roman"/>
          <w:szCs w:val="24"/>
        </w:rPr>
        <w:t>νια</w:t>
      </w:r>
      <w:r>
        <w:rPr>
          <w:rFonts w:eastAsia="Times New Roman" w:cs="Times New Roman"/>
          <w:szCs w:val="24"/>
        </w:rPr>
        <w:t>,</w:t>
      </w:r>
      <w:r>
        <w:rPr>
          <w:rFonts w:eastAsia="Times New Roman" w:cs="Times New Roman"/>
          <w:szCs w:val="24"/>
        </w:rPr>
        <w:t xml:space="preserve"> πλήρωνες μαύρα, άσπρα και λάδωνες με </w:t>
      </w:r>
      <w:r>
        <w:rPr>
          <w:rFonts w:eastAsia="Times New Roman" w:cs="Times New Roman"/>
          <w:szCs w:val="24"/>
        </w:rPr>
        <w:t xml:space="preserve">5.000 </w:t>
      </w:r>
      <w:r>
        <w:rPr>
          <w:rFonts w:eastAsia="Times New Roman" w:cs="Times New Roman"/>
          <w:szCs w:val="24"/>
        </w:rPr>
        <w:t xml:space="preserve">και με </w:t>
      </w:r>
      <w:r>
        <w:rPr>
          <w:rFonts w:eastAsia="Times New Roman" w:cs="Times New Roman"/>
          <w:szCs w:val="24"/>
        </w:rPr>
        <w:t xml:space="preserve">50.000 </w:t>
      </w:r>
      <w:r>
        <w:rPr>
          <w:rFonts w:eastAsia="Times New Roman" w:cs="Times New Roman"/>
          <w:szCs w:val="24"/>
        </w:rPr>
        <w:t xml:space="preserve">δραχμές ανάλογα την εποχή και τις δραχμές. Ήταν καλύτερος ο κρατικός ΟΤΕ ή ο </w:t>
      </w:r>
      <w:proofErr w:type="spellStart"/>
      <w:r>
        <w:rPr>
          <w:rFonts w:eastAsia="Times New Roman" w:cs="Times New Roman"/>
          <w:szCs w:val="24"/>
        </w:rPr>
        <w:t>αποκρατικοποιημένος</w:t>
      </w:r>
      <w:proofErr w:type="spellEnd"/>
      <w:r>
        <w:rPr>
          <w:rFonts w:eastAsia="Times New Roman" w:cs="Times New Roman"/>
          <w:szCs w:val="24"/>
        </w:rPr>
        <w:t xml:space="preserve"> ΟΤΕ-</w:t>
      </w:r>
      <w:r>
        <w:rPr>
          <w:rFonts w:eastAsia="Times New Roman" w:cs="Times New Roman"/>
          <w:szCs w:val="24"/>
          <w:lang w:val="en-US"/>
        </w:rPr>
        <w:t>COSMOTE</w:t>
      </w:r>
      <w:r>
        <w:rPr>
          <w:rFonts w:eastAsia="Times New Roman" w:cs="Times New Roman"/>
          <w:szCs w:val="24"/>
        </w:rPr>
        <w:t xml:space="preserve">; Οι τηλεπικοινωνίες ήταν καλύτερες επί κρατισμού ή επί ελεύθερης διαχείρισης και </w:t>
      </w:r>
      <w:r>
        <w:rPr>
          <w:rFonts w:eastAsia="Times New Roman" w:cs="Times New Roman"/>
          <w:szCs w:val="24"/>
        </w:rPr>
        <w:t>ελεύθερης οικονομίας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φροντίδας και της εποπτείας του κράτους; </w:t>
      </w:r>
    </w:p>
    <w:p w14:paraId="09035E3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Αυτές τις συνταγές συνέργειας και συνεργασίας του δημόσιου με τον ιδιωτικό τομέα, το «</w:t>
      </w:r>
      <w:proofErr w:type="spellStart"/>
      <w:r>
        <w:rPr>
          <w:rFonts w:eastAsia="Times New Roman" w:cs="Times New Roman"/>
          <w:szCs w:val="24"/>
        </w:rPr>
        <w:t>βρωμόλογο</w:t>
      </w:r>
      <w:proofErr w:type="spellEnd"/>
      <w:r>
        <w:rPr>
          <w:rFonts w:eastAsia="Times New Roman" w:cs="Times New Roman"/>
          <w:szCs w:val="24"/>
        </w:rPr>
        <w:t xml:space="preserve">» ΣΔΙΤ -μερικοί το θεωρούν πολύ βαριά </w:t>
      </w:r>
      <w:proofErr w:type="spellStart"/>
      <w:r>
        <w:rPr>
          <w:rFonts w:eastAsia="Times New Roman" w:cs="Times New Roman"/>
          <w:szCs w:val="24"/>
        </w:rPr>
        <w:t>βρωμοκουβέντα</w:t>
      </w:r>
      <w:proofErr w:type="spellEnd"/>
      <w:r>
        <w:rPr>
          <w:rFonts w:eastAsia="Times New Roman" w:cs="Times New Roman"/>
          <w:szCs w:val="24"/>
        </w:rPr>
        <w:t xml:space="preserve">- </w:t>
      </w:r>
      <w:r>
        <w:rPr>
          <w:rFonts w:eastAsia="Times New Roman" w:cs="Times New Roman"/>
          <w:szCs w:val="24"/>
        </w:rPr>
        <w:lastRenderedPageBreak/>
        <w:t>πρέπει να τις</w:t>
      </w:r>
      <w:r w:rsidRPr="00A36AD6">
        <w:rPr>
          <w:rFonts w:eastAsia="Times New Roman" w:cs="Times New Roman"/>
          <w:szCs w:val="24"/>
        </w:rPr>
        <w:t xml:space="preserve"> </w:t>
      </w:r>
      <w:r>
        <w:rPr>
          <w:rFonts w:eastAsia="Times New Roman" w:cs="Times New Roman"/>
          <w:szCs w:val="24"/>
        </w:rPr>
        <w:t>δούμε στην</w:t>
      </w:r>
      <w:r>
        <w:rPr>
          <w:rFonts w:eastAsia="Times New Roman" w:cs="Times New Roman"/>
          <w:szCs w:val="24"/>
        </w:rPr>
        <w:t xml:space="preserve"> πορεία για όλες τις δραστηριότητές μας είτε είναι για την υγεία είτε είναι για την πρόνοια.</w:t>
      </w:r>
    </w:p>
    <w:p w14:paraId="09035E3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Δυο κουβέντες τώρα θα πω για τις τροπολογίες. Ψηφίζουμε νομοσχέδια ολόκληρα και τροπολογίες που έχουν έρθει στην επιτροπή και έχουν συζητηθεί επί του νομοσχεδίου. </w:t>
      </w:r>
      <w:r>
        <w:rPr>
          <w:rFonts w:eastAsia="Times New Roman" w:cs="Times New Roman"/>
          <w:szCs w:val="24"/>
        </w:rPr>
        <w:t>Δεν ψηφίζουμε τροπολογία</w:t>
      </w:r>
      <w:r>
        <w:rPr>
          <w:rFonts w:eastAsia="Times New Roman" w:cs="Times New Roman"/>
          <w:szCs w:val="24"/>
        </w:rPr>
        <w:t>,</w:t>
      </w:r>
      <w:r>
        <w:rPr>
          <w:rFonts w:eastAsia="Times New Roman" w:cs="Times New Roman"/>
          <w:szCs w:val="24"/>
        </w:rPr>
        <w:t xml:space="preserve"> που έρχεται για άσχετο Υπουργείο, για άσχετο πράγμα, σε άσχετο νομοσχέδιο. Το έχουμε πει, το έχουμε ξαναπεί, θα τις καταψηφίζουμε ή θα ψηφίζουμε </w:t>
      </w:r>
      <w:r>
        <w:rPr>
          <w:rFonts w:eastAsia="Times New Roman" w:cs="Times New Roman"/>
          <w:szCs w:val="24"/>
        </w:rPr>
        <w:t>«παρών»</w:t>
      </w:r>
      <w:r>
        <w:rPr>
          <w:rFonts w:eastAsia="Times New Roman" w:cs="Times New Roman"/>
          <w:szCs w:val="24"/>
        </w:rPr>
        <w:t xml:space="preserve">. </w:t>
      </w:r>
    </w:p>
    <w:p w14:paraId="09035E3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Μια τροπολογία που είχε μπει στη δωρεά του Ιδρύματος Ωνάση στην υγεία, δεν </w:t>
      </w:r>
      <w:r>
        <w:rPr>
          <w:rFonts w:eastAsia="Times New Roman" w:cs="Times New Roman"/>
          <w:szCs w:val="24"/>
        </w:rPr>
        <w:t>μπορούσαμε να την ψηφίσουμε, γιατί ήταν σε τέσσερα άρθρα μιας τροπολογίας, δηλαδή δεν μπορούσαμε να την ψηφίσουμε χωριστά ενώ συμφωνούσαμε. Νομίζω ότι είναι παρεμφερής η 1760 και για αυτό ψηφίζουμε «</w:t>
      </w:r>
      <w:r>
        <w:rPr>
          <w:rFonts w:eastAsia="Times New Roman" w:cs="Times New Roman"/>
          <w:szCs w:val="24"/>
        </w:rPr>
        <w:t>ναι</w:t>
      </w:r>
      <w:r>
        <w:rPr>
          <w:rFonts w:eastAsia="Times New Roman" w:cs="Times New Roman"/>
          <w:szCs w:val="24"/>
        </w:rPr>
        <w:t xml:space="preserve">», εφόσον έρχεται μόνη της. Για όλες τις υπόλοιπες θα </w:t>
      </w:r>
      <w:r>
        <w:rPr>
          <w:rFonts w:eastAsia="Times New Roman" w:cs="Times New Roman"/>
          <w:szCs w:val="24"/>
        </w:rPr>
        <w:t>ψηφίσουμε «</w:t>
      </w:r>
      <w:r>
        <w:rPr>
          <w:rFonts w:eastAsia="Times New Roman" w:cs="Times New Roman"/>
          <w:szCs w:val="24"/>
        </w:rPr>
        <w:t>παρ</w:t>
      </w:r>
      <w:r>
        <w:rPr>
          <w:rFonts w:eastAsia="Times New Roman" w:cs="Times New Roman"/>
          <w:szCs w:val="24"/>
        </w:rPr>
        <w:t>ώ</w:t>
      </w:r>
      <w:r>
        <w:rPr>
          <w:rFonts w:eastAsia="Times New Roman" w:cs="Times New Roman"/>
          <w:szCs w:val="24"/>
        </w:rPr>
        <w:t>ν</w:t>
      </w:r>
      <w:r>
        <w:rPr>
          <w:rFonts w:eastAsia="Times New Roman" w:cs="Times New Roman"/>
          <w:szCs w:val="24"/>
        </w:rPr>
        <w:t>». Για τη 1767 και για τη 1772 θα ψηφίσουμε ή «</w:t>
      </w:r>
      <w:r>
        <w:rPr>
          <w:rFonts w:eastAsia="Times New Roman" w:cs="Times New Roman"/>
          <w:szCs w:val="24"/>
        </w:rPr>
        <w:t>παρ</w:t>
      </w:r>
      <w:r>
        <w:rPr>
          <w:rFonts w:eastAsia="Times New Roman" w:cs="Times New Roman"/>
          <w:szCs w:val="24"/>
        </w:rPr>
        <w:t>ώ</w:t>
      </w:r>
      <w:r>
        <w:rPr>
          <w:rFonts w:eastAsia="Times New Roman" w:cs="Times New Roman"/>
          <w:szCs w:val="24"/>
        </w:rPr>
        <w:t>ν</w:t>
      </w:r>
      <w:r>
        <w:rPr>
          <w:rFonts w:eastAsia="Times New Roman" w:cs="Times New Roman"/>
          <w:szCs w:val="24"/>
        </w:rPr>
        <w:t>» ή «</w:t>
      </w:r>
      <w:r>
        <w:rPr>
          <w:rFonts w:eastAsia="Times New Roman" w:cs="Times New Roman"/>
          <w:szCs w:val="24"/>
        </w:rPr>
        <w:t>ό</w:t>
      </w:r>
      <w:r>
        <w:rPr>
          <w:rFonts w:eastAsia="Times New Roman" w:cs="Times New Roman"/>
          <w:szCs w:val="24"/>
        </w:rPr>
        <w:t>χι</w:t>
      </w:r>
      <w:r>
        <w:rPr>
          <w:rFonts w:eastAsia="Times New Roman" w:cs="Times New Roman"/>
          <w:szCs w:val="24"/>
        </w:rPr>
        <w:t>», θα το δούμε στο τέλος, στην ψηφοφορία. Γιατί και εδώ υπάρχει ένα άρθρο για τα ηλεκτροκίνητα ταξί που συμφωνούμε και υπάρχουν άλλα που δεν συμφωνούμε. Οπότε, αν παραμείνει έτσι ε</w:t>
      </w:r>
      <w:r>
        <w:rPr>
          <w:rFonts w:eastAsia="Times New Roman" w:cs="Times New Roman"/>
          <w:szCs w:val="24"/>
        </w:rPr>
        <w:t>νιαία, θα ψηφίσουμε «ΠΑΡΩΝ». Αυτά για τις τροπολογίες.</w:t>
      </w:r>
    </w:p>
    <w:p w14:paraId="09035E3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Θέλω να κλείσω, λέγοντας, ότι πρέπει να ξεφύγουμε από τη μέγγενη και τις ιδεοληψίες του άκρατου κρατισμού και του άκρατου νεοφιλελευθερισμού. Να πάμε </w:t>
      </w:r>
      <w:r>
        <w:rPr>
          <w:rFonts w:eastAsia="Times New Roman" w:cs="Times New Roman"/>
          <w:szCs w:val="24"/>
        </w:rPr>
        <w:lastRenderedPageBreak/>
        <w:t>στην κραταιά συνεργασία των τομέων, γιατί το δημόσι</w:t>
      </w:r>
      <w:r>
        <w:rPr>
          <w:rFonts w:eastAsia="Times New Roman" w:cs="Times New Roman"/>
          <w:szCs w:val="24"/>
        </w:rPr>
        <w:t xml:space="preserve">ο ευημερεί -οι εργαζόμενοι στο δημόσιο στην οδό Σταδίου εκατέρωθεν του δρόμου και στα μονά και στα ζυγά- κάνει ό,τι γουστάρει, πάει ό,τι ώρα θέλει, πληρώνεται και δεν το πειράζει κανένας, ενώ το ιδιωτικό έχει νεκρωθεί. Έχει νεκρωθεί όλη η Σταδίου. Και λέω </w:t>
      </w:r>
      <w:r>
        <w:rPr>
          <w:rFonts w:eastAsia="Times New Roman" w:cs="Times New Roman"/>
          <w:szCs w:val="24"/>
        </w:rPr>
        <w:t>τη Σταδίου, επειδή είναι ο νεκρός δρόμος της Αθήνας. Οποιαδήποτε ιδιωτική επιχείρηση, μαγαζιά κλπ. έχουν κλείσει όλα, ενώ όλες οι δημόσιες υπηρεσίες και τα Υπουργεία κλπ., είτε λειτουργούν, είτε προσφέρουν υπηρεσίες, είτε δεν προσφέρουν, ουδείς ασχολείται.</w:t>
      </w:r>
      <w:r>
        <w:rPr>
          <w:rFonts w:eastAsia="Times New Roman" w:cs="Times New Roman"/>
          <w:szCs w:val="24"/>
        </w:rPr>
        <w:t xml:space="preserve"> Πληρώνονται κανονικά και δεν μπορεί να τους κουνήσει κανένας. </w:t>
      </w:r>
    </w:p>
    <w:p w14:paraId="09035E3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Τελευταίο παράδειγμα. Μένω στο Βύρωνα. Επί οχτώ μήνες είχε σπάσει ο κεντρικός αγωγός της ΕΥΔΑΠ. Επί οχτώ μήνες χύθηκαν εκατοντάδες χιλιάδες </w:t>
      </w:r>
      <w:r>
        <w:rPr>
          <w:rFonts w:eastAsia="Times New Roman" w:cs="Times New Roman"/>
          <w:szCs w:val="24"/>
        </w:rPr>
        <w:t xml:space="preserve">κυβικά μέτρα </w:t>
      </w:r>
      <w:r>
        <w:rPr>
          <w:rFonts w:eastAsia="Times New Roman" w:cs="Times New Roman"/>
          <w:szCs w:val="24"/>
        </w:rPr>
        <w:t>νερού και δεν ασχολήθηκε κανένας. Πενήν</w:t>
      </w:r>
      <w:r>
        <w:rPr>
          <w:rFonts w:eastAsia="Times New Roman" w:cs="Times New Roman"/>
          <w:szCs w:val="24"/>
        </w:rPr>
        <w:t xml:space="preserve">τα τηλέφωνα κάναμε δεν ασχολήθηκε κανένας Πλημμύρισαν όλα τα υπόγεια στον Βύρωνα, στην οδό Μεσολογγίου και Παπανδρέου. Είχε σπάσει ο κεντρικός αγωγός της ΕΥΔΑΠ. Δεν ασχολήθηκε κανένας! </w:t>
      </w:r>
    </w:p>
    <w:p w14:paraId="09035E3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Εάν ήταν ο κεντρικός αγωγός της εταιρείας του κ. </w:t>
      </w:r>
      <w:proofErr w:type="spellStart"/>
      <w:r>
        <w:rPr>
          <w:rFonts w:eastAsia="Times New Roman" w:cs="Times New Roman"/>
          <w:szCs w:val="24"/>
        </w:rPr>
        <w:t>Σπίρτζη</w:t>
      </w:r>
      <w:proofErr w:type="spellEnd"/>
      <w:r>
        <w:rPr>
          <w:rFonts w:eastAsia="Times New Roman" w:cs="Times New Roman"/>
          <w:szCs w:val="24"/>
        </w:rPr>
        <w:t xml:space="preserve"> ή της κ. </w:t>
      </w:r>
      <w:proofErr w:type="spellStart"/>
      <w:r>
        <w:rPr>
          <w:rFonts w:eastAsia="Times New Roman" w:cs="Times New Roman"/>
          <w:szCs w:val="24"/>
        </w:rPr>
        <w:t>Μανω</w:t>
      </w:r>
      <w:r>
        <w:rPr>
          <w:rFonts w:eastAsia="Times New Roman" w:cs="Times New Roman"/>
          <w:szCs w:val="24"/>
        </w:rPr>
        <w:t>λάκου</w:t>
      </w:r>
      <w:proofErr w:type="spellEnd"/>
      <w:r>
        <w:rPr>
          <w:rFonts w:eastAsia="Times New Roman" w:cs="Times New Roman"/>
          <w:szCs w:val="24"/>
        </w:rPr>
        <w:t>, θα το είχε λύσει το πρόβλημα την άλλη Δευτέρα.</w:t>
      </w:r>
    </w:p>
    <w:p w14:paraId="09035E37"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9035E38"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Τα έχει δώσει στους εργολάβους.</w:t>
      </w:r>
    </w:p>
    <w:p w14:paraId="09035E39" w14:textId="77777777" w:rsidR="00850D36" w:rsidRDefault="006A7907">
      <w:pPr>
        <w:spacing w:line="600" w:lineRule="auto"/>
        <w:ind w:firstLine="720"/>
        <w:jc w:val="both"/>
        <w:rPr>
          <w:rFonts w:eastAsia="Times New Roman" w:cs="Times New Roman"/>
          <w:szCs w:val="24"/>
        </w:rPr>
      </w:pPr>
      <w:r w:rsidRPr="00ED6B46">
        <w:rPr>
          <w:rFonts w:eastAsia="Times New Roman" w:cs="Times New Roman"/>
          <w:b/>
          <w:szCs w:val="24"/>
        </w:rPr>
        <w:lastRenderedPageBreak/>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Pr>
          <w:rFonts w:eastAsia="Times New Roman" w:cs="Times New Roman"/>
          <w:szCs w:val="24"/>
        </w:rPr>
        <w:t xml:space="preserve">Ευχαριστώ, κύριε συνάδελφε. </w:t>
      </w:r>
    </w:p>
    <w:p w14:paraId="09035E3A" w14:textId="77777777" w:rsidR="00850D36" w:rsidRDefault="006A7907">
      <w:pPr>
        <w:spacing w:line="600" w:lineRule="auto"/>
        <w:ind w:firstLine="720"/>
        <w:jc w:val="both"/>
        <w:rPr>
          <w:rFonts w:eastAsia="Times New Roman" w:cs="Times New Roman"/>
          <w:szCs w:val="24"/>
        </w:rPr>
      </w:pPr>
      <w:r w:rsidRPr="00001695">
        <w:rPr>
          <w:rFonts w:eastAsia="Times New Roman" w:cs="Times New Roman"/>
          <w:b/>
          <w:szCs w:val="24"/>
        </w:rPr>
        <w:t>ΧΡΗΣΤΟΣ ΣΠΙΡΤΖΗΣ (Υπουργός Υποδομ</w:t>
      </w:r>
      <w:r>
        <w:rPr>
          <w:rFonts w:eastAsia="Times New Roman" w:cs="Times New Roman"/>
          <w:b/>
          <w:szCs w:val="24"/>
        </w:rPr>
        <w:t>ών και</w:t>
      </w:r>
      <w:r w:rsidRPr="00001695">
        <w:rPr>
          <w:rFonts w:eastAsia="Times New Roman" w:cs="Times New Roman"/>
          <w:b/>
          <w:szCs w:val="24"/>
        </w:rPr>
        <w:t xml:space="preserve"> Μεταφορών):</w:t>
      </w:r>
      <w:r>
        <w:rPr>
          <w:rFonts w:eastAsia="Times New Roman" w:cs="Times New Roman"/>
          <w:szCs w:val="24"/>
        </w:rPr>
        <w:t xml:space="preserve"> </w:t>
      </w:r>
      <w:r w:rsidRPr="009B4350">
        <w:rPr>
          <w:rFonts w:eastAsia="Times New Roman" w:cs="Times New Roman"/>
          <w:szCs w:val="24"/>
        </w:rPr>
        <w:t>Κύριε Πρόεδρε</w:t>
      </w:r>
      <w:r>
        <w:rPr>
          <w:rFonts w:eastAsia="Times New Roman" w:cs="Times New Roman"/>
          <w:szCs w:val="24"/>
        </w:rPr>
        <w:t xml:space="preserve">, να </w:t>
      </w:r>
      <w:r>
        <w:rPr>
          <w:rFonts w:eastAsia="Times New Roman" w:cs="Times New Roman"/>
          <w:szCs w:val="24"/>
        </w:rPr>
        <w:t>απαντήσω στον κύριο συνάδελφο;</w:t>
      </w:r>
    </w:p>
    <w:p w14:paraId="09035E3B" w14:textId="77777777" w:rsidR="00850D36" w:rsidRDefault="006A7907">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sidRPr="00D62B99">
        <w:rPr>
          <w:rFonts w:eastAsia="Times New Roman" w:cs="Times New Roman"/>
          <w:szCs w:val="24"/>
        </w:rPr>
        <w:t>Κύριε Υπουργέ</w:t>
      </w:r>
      <w:r>
        <w:rPr>
          <w:rFonts w:eastAsia="Times New Roman" w:cs="Times New Roman"/>
          <w:szCs w:val="24"/>
        </w:rPr>
        <w:t>, να απαντήσετε, αλλά έχουν γίνει παρατηρήσεις των συναδέλφων επί των τροπολογιών και θα εκφραστούν με την ψήφο τους. Τώρα να τους εξηγήσετε εάν έχουν δίκιο ή άδικο, νομίζω ότι δεν</w:t>
      </w:r>
      <w:r>
        <w:rPr>
          <w:rFonts w:eastAsia="Times New Roman" w:cs="Times New Roman"/>
          <w:szCs w:val="24"/>
        </w:rPr>
        <w:t xml:space="preserve"> χρειάζεται. Εάν, όμως, θέλετε για δυο λεπτά, θα σας δώσω τον λόγο.</w:t>
      </w:r>
    </w:p>
    <w:p w14:paraId="09035E3C" w14:textId="77777777" w:rsidR="00850D36" w:rsidRDefault="006A7907">
      <w:pPr>
        <w:spacing w:line="600" w:lineRule="auto"/>
        <w:ind w:firstLine="720"/>
        <w:jc w:val="both"/>
        <w:rPr>
          <w:rFonts w:eastAsia="Times New Roman" w:cs="Times New Roman"/>
          <w:szCs w:val="24"/>
        </w:rPr>
      </w:pPr>
      <w:r w:rsidRPr="00001695">
        <w:rPr>
          <w:rFonts w:eastAsia="Times New Roman" w:cs="Times New Roman"/>
          <w:b/>
          <w:szCs w:val="24"/>
        </w:rPr>
        <w:t>ΧΡΗΣΤΟΣ ΣΠΙΡΤΖΗΣ (Υπουργός Υποδομ</w:t>
      </w:r>
      <w:r>
        <w:rPr>
          <w:rFonts w:eastAsia="Times New Roman" w:cs="Times New Roman"/>
          <w:b/>
          <w:szCs w:val="24"/>
        </w:rPr>
        <w:t>ών και</w:t>
      </w:r>
      <w:r w:rsidRPr="00001695">
        <w:rPr>
          <w:rFonts w:eastAsia="Times New Roman" w:cs="Times New Roman"/>
          <w:b/>
          <w:szCs w:val="24"/>
        </w:rPr>
        <w:t xml:space="preserve"> Μεταφορών):</w:t>
      </w:r>
      <w:r>
        <w:rPr>
          <w:rFonts w:eastAsia="Times New Roman" w:cs="Times New Roman"/>
          <w:b/>
          <w:szCs w:val="24"/>
        </w:rPr>
        <w:t xml:space="preserve"> </w:t>
      </w:r>
      <w:r>
        <w:rPr>
          <w:rFonts w:eastAsia="Times New Roman" w:cs="Times New Roman"/>
          <w:szCs w:val="24"/>
        </w:rPr>
        <w:t>Ναι, κύριε Πρόεδρε, για δυο λεπτά.</w:t>
      </w:r>
    </w:p>
    <w:p w14:paraId="09035E3D" w14:textId="77777777" w:rsidR="00850D36" w:rsidRDefault="006A7907">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 xml:space="preserve">ΔΡΕΥΩΝ (Σπυρίδων Λυκούδης): </w:t>
      </w:r>
      <w:r>
        <w:rPr>
          <w:rFonts w:eastAsia="Times New Roman" w:cs="Times New Roman"/>
          <w:szCs w:val="24"/>
        </w:rPr>
        <w:t xml:space="preserve">Ο Υπουργός Υποδομών και Μεταφορών κ. </w:t>
      </w:r>
      <w:proofErr w:type="spellStart"/>
      <w:r>
        <w:rPr>
          <w:rFonts w:eastAsia="Times New Roman" w:cs="Times New Roman"/>
          <w:szCs w:val="24"/>
        </w:rPr>
        <w:t>Σπίρτζης</w:t>
      </w:r>
      <w:proofErr w:type="spellEnd"/>
      <w:r>
        <w:rPr>
          <w:rFonts w:eastAsia="Times New Roman" w:cs="Times New Roman"/>
          <w:szCs w:val="24"/>
        </w:rPr>
        <w:t xml:space="preserve"> έχει τον λόγο.</w:t>
      </w:r>
    </w:p>
    <w:p w14:paraId="09035E3E" w14:textId="77777777" w:rsidR="00850D36" w:rsidRDefault="006A7907">
      <w:pPr>
        <w:spacing w:line="600" w:lineRule="auto"/>
        <w:ind w:firstLine="720"/>
        <w:jc w:val="both"/>
        <w:rPr>
          <w:rFonts w:eastAsia="Times New Roman" w:cs="Times New Roman"/>
          <w:szCs w:val="24"/>
        </w:rPr>
      </w:pPr>
      <w:r w:rsidRPr="00001695">
        <w:rPr>
          <w:rFonts w:eastAsia="Times New Roman" w:cs="Times New Roman"/>
          <w:b/>
          <w:szCs w:val="24"/>
        </w:rPr>
        <w:t xml:space="preserve">ΧΡΗΣΤΟΣ </w:t>
      </w:r>
      <w:r w:rsidRPr="00001695">
        <w:rPr>
          <w:rFonts w:eastAsia="Times New Roman" w:cs="Times New Roman"/>
          <w:b/>
          <w:szCs w:val="24"/>
        </w:rPr>
        <w:t>ΣΠΙΡΤΖΗΣ (Υπουργός Υποδομ</w:t>
      </w:r>
      <w:r>
        <w:rPr>
          <w:rFonts w:eastAsia="Times New Roman" w:cs="Times New Roman"/>
          <w:b/>
          <w:szCs w:val="24"/>
        </w:rPr>
        <w:t>ών και</w:t>
      </w:r>
      <w:r w:rsidRPr="00001695">
        <w:rPr>
          <w:rFonts w:eastAsia="Times New Roman" w:cs="Times New Roman"/>
          <w:b/>
          <w:szCs w:val="24"/>
        </w:rPr>
        <w:t xml:space="preserve"> Μεταφορών):</w:t>
      </w:r>
      <w:r>
        <w:rPr>
          <w:rFonts w:eastAsia="Times New Roman" w:cs="Times New Roman"/>
          <w:szCs w:val="24"/>
        </w:rPr>
        <w:t xml:space="preserve"> Ευχαριστώ πολύ, </w:t>
      </w:r>
      <w:r w:rsidRPr="009B4350">
        <w:rPr>
          <w:rFonts w:eastAsia="Times New Roman" w:cs="Times New Roman"/>
          <w:szCs w:val="24"/>
        </w:rPr>
        <w:t>κύριε Πρόεδρε</w:t>
      </w:r>
      <w:r>
        <w:rPr>
          <w:rFonts w:eastAsia="Times New Roman" w:cs="Times New Roman"/>
          <w:szCs w:val="24"/>
        </w:rPr>
        <w:t xml:space="preserve">. </w:t>
      </w:r>
    </w:p>
    <w:p w14:paraId="09035E3F"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 xml:space="preserve">Τρία σημεία θέλω να διευκρινίσω και προς τον κ. Τζελέπη. </w:t>
      </w:r>
    </w:p>
    <w:p w14:paraId="09035E40"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Το πρώτο είναι για την περιβαλλοντική προστασία</w:t>
      </w:r>
      <w:r>
        <w:rPr>
          <w:rFonts w:eastAsia="Times New Roman" w:cs="Times New Roman"/>
          <w:szCs w:val="24"/>
        </w:rPr>
        <w:t>,</w:t>
      </w:r>
      <w:r>
        <w:rPr>
          <w:rFonts w:eastAsia="Times New Roman" w:cs="Times New Roman"/>
          <w:szCs w:val="24"/>
        </w:rPr>
        <w:t xml:space="preserve"> εκεί που ιδρύονται </w:t>
      </w:r>
      <w:proofErr w:type="spellStart"/>
      <w:r>
        <w:rPr>
          <w:rFonts w:eastAsia="Times New Roman" w:cs="Times New Roman"/>
          <w:szCs w:val="24"/>
        </w:rPr>
        <w:t>υδατοδρόμια</w:t>
      </w:r>
      <w:proofErr w:type="spellEnd"/>
      <w:r>
        <w:rPr>
          <w:rFonts w:eastAsia="Times New Roman" w:cs="Times New Roman"/>
          <w:szCs w:val="24"/>
        </w:rPr>
        <w:t xml:space="preserve">. Ισχύει τόσο ο ν.1650/1986, άρθρο 19, για </w:t>
      </w:r>
      <w:r>
        <w:rPr>
          <w:rFonts w:eastAsia="Times New Roman" w:cs="Times New Roman"/>
          <w:szCs w:val="24"/>
        </w:rPr>
        <w:t xml:space="preserve">τις προστατευόμενες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-εμείς είμαστε δέκα φορές υπέρ της προστασίας των περιοχών και της </w:t>
      </w:r>
      <w:r>
        <w:rPr>
          <w:rFonts w:eastAsia="Times New Roman" w:cs="Times New Roman"/>
          <w:szCs w:val="24"/>
        </w:rPr>
        <w:lastRenderedPageBreak/>
        <w:t>περιβαλλοντικής νομοθεσίας- όσο και το άρθρο 10 του ν.4014/2011. Άρα δεν μπαίνει κανένα θέμα για κα</w:t>
      </w:r>
      <w:r>
        <w:rPr>
          <w:rFonts w:eastAsia="Times New Roman" w:cs="Times New Roman"/>
          <w:szCs w:val="24"/>
        </w:rPr>
        <w:t>μ</w:t>
      </w:r>
      <w:r>
        <w:rPr>
          <w:rFonts w:eastAsia="Times New Roman" w:cs="Times New Roman"/>
          <w:szCs w:val="24"/>
        </w:rPr>
        <w:t>μία διασταλτική ερμηνεία.</w:t>
      </w:r>
    </w:p>
    <w:p w14:paraId="09035E41"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Δεύτερον, ζητήθηκαν διευκ</w:t>
      </w:r>
      <w:r>
        <w:rPr>
          <w:rFonts w:eastAsia="Times New Roman" w:cs="Times New Roman"/>
          <w:szCs w:val="24"/>
        </w:rPr>
        <w:t>ρινίσεις γιατί καταργούμε την ψηφοφορία με πληρεξούσιο στα ΚΤΕΛ. Κοιτάξτε, υπάρχουν ΚΤΕΛ που είναι διαμάντια, κοσμήματα και δίνουν υπεραξία στις τοπικές κοινωνίες. Υπάρχουν ΚΤΕΛ, που δεν είναι τα ΚΤΕΛ των πολύ μεγάλων αστικών κέντρων, όπως της Αθήνας και τ</w:t>
      </w:r>
      <w:r>
        <w:rPr>
          <w:rFonts w:eastAsia="Times New Roman" w:cs="Times New Roman"/>
          <w:szCs w:val="24"/>
        </w:rPr>
        <w:t>ης Θεσσαλονίκης, που έχουν διασώσει κτ</w:t>
      </w:r>
      <w:r>
        <w:rPr>
          <w:rFonts w:eastAsia="Times New Roman" w:cs="Times New Roman"/>
          <w:szCs w:val="24"/>
        </w:rPr>
        <w:t>ή</w:t>
      </w:r>
      <w:r>
        <w:rPr>
          <w:rFonts w:eastAsia="Times New Roman" w:cs="Times New Roman"/>
          <w:szCs w:val="24"/>
        </w:rPr>
        <w:t>ρια βιομηχανικής κληρονομιάς, πολιτιστικής κληρονομιάς, που έχουν προβλέψει σταθμούς</w:t>
      </w:r>
      <w:r>
        <w:rPr>
          <w:rFonts w:eastAsia="Times New Roman" w:cs="Times New Roman"/>
          <w:szCs w:val="24"/>
        </w:rPr>
        <w:t>,</w:t>
      </w:r>
      <w:r>
        <w:rPr>
          <w:rFonts w:eastAsia="Times New Roman" w:cs="Times New Roman"/>
          <w:szCs w:val="24"/>
        </w:rPr>
        <w:t xml:space="preserve"> που σέβονται τους πολίτες που μετακινούνται εκεί, που παρέχουν ένα ποιοτικό έργο, που έχουν αξιόπιστα λεωφορεία και υπάρχουν και τα</w:t>
      </w:r>
      <w:r>
        <w:rPr>
          <w:rFonts w:eastAsia="Times New Roman" w:cs="Times New Roman"/>
          <w:szCs w:val="24"/>
        </w:rPr>
        <w:t xml:space="preserve"> άλλα. Και τα άλλα λένε στον μέτοχό τους –σκεφτείτε, λοιπόν, πώς φέρονται στον πολίτη- ότι «εάν δεν έρθεις να ψηφίσεις τη συγκεκριμένη διοίκηση με πληρεξούσιο, εάν δεν πας να βάλεις καύσιμα στα συγκεκριμένα πρατήρια, σε αποκλείουμε από τα μερίσματα των ΚΤΕ</w:t>
      </w:r>
      <w:r>
        <w:rPr>
          <w:rFonts w:eastAsia="Times New Roman" w:cs="Times New Roman"/>
          <w:szCs w:val="24"/>
        </w:rPr>
        <w:t xml:space="preserve">Λ». </w:t>
      </w:r>
    </w:p>
    <w:p w14:paraId="09035E42"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Υπάρχουν, λοιπόν, τέτοιου είδους καταγγελίες, εάν θέλετε, που διερευνώνται και άλλες λογικές σε μεγάλα ΚΤΕΛ -και δεν μιλώ για τη Θεσσαλονίκη, για να μη γίνει κα</w:t>
      </w:r>
      <w:r>
        <w:rPr>
          <w:rFonts w:eastAsia="Times New Roman" w:cs="Times New Roman"/>
          <w:szCs w:val="24"/>
        </w:rPr>
        <w:t>μ</w:t>
      </w:r>
      <w:r>
        <w:rPr>
          <w:rFonts w:eastAsia="Times New Roman" w:cs="Times New Roman"/>
          <w:szCs w:val="24"/>
        </w:rPr>
        <w:t xml:space="preserve">μία παρεξήγηση- που δεν είναι δυνατόν να μην προστατεύσουμε τους ίδιους τους μετόχους των </w:t>
      </w:r>
      <w:r>
        <w:rPr>
          <w:rFonts w:eastAsia="Times New Roman" w:cs="Times New Roman"/>
          <w:szCs w:val="24"/>
        </w:rPr>
        <w:t>ΚΤΕΛ από τέτοιες «γκρίζες», «μαύρες» ή άλλες διαδικασίες. Γι’ αυτό, λοιπόν, απαγορεύουμε, όταν είναι να εκλεγεί διοίκηση ή όργανα ελεγκτικά, αυτό να γίνεται με πληρεξούσιο. Απλό είναι.</w:t>
      </w:r>
    </w:p>
    <w:p w14:paraId="09035E43"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Η τρίτη διευκρίνιση είναι για τα ΚΤΕΛ Θεσσαλονίκης, τα ΚΤΕΛ Αττικής και</w:t>
      </w:r>
      <w:r>
        <w:rPr>
          <w:rFonts w:eastAsia="Times New Roman" w:cs="Times New Roman"/>
          <w:szCs w:val="24"/>
        </w:rPr>
        <w:t xml:space="preserve"> τις  προβλέψεις που γίνονται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 τη Θεσσαλονίκη. Κοιτάξτε, στα ΚΤΕΛ Θεσσαλονίκης είχαμε το εξής. Το 2003 «φούσκωσε» η περιοχή αρμοδιότητας του ΟΑΣΘ. Το 2011 «φούσκωσε» ακόμη περισσότερο η περιοχή αρμοδιότητας του ΟΑΣΘ. Μεγάλωσε, πήγε και έξω από </w:t>
      </w:r>
      <w:r>
        <w:rPr>
          <w:rFonts w:eastAsia="Times New Roman" w:cs="Times New Roman"/>
          <w:szCs w:val="24"/>
        </w:rPr>
        <w:t xml:space="preserve">το Νομό Θεσσαλονίκης και μαζί με αυτό μειώθηκε το έργο των ΚΤΕΛ Θεσσαλονίκης και μαζί «φούσκωσαν» τα δάνεια του ΟΑΣΘ, που είναι πάνω από 100 εκατομμύρια και τα χρέη του. «Φούσκωναν» τα ποσά, τα εκατοντάδες εκατομμύρια που έδινε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και ποια</w:t>
      </w:r>
      <w:r>
        <w:rPr>
          <w:rFonts w:eastAsia="Times New Roman" w:cs="Times New Roman"/>
          <w:szCs w:val="24"/>
        </w:rPr>
        <w:t xml:space="preserve"> ήταν η ανταλλακτική αξία, εάν θέλετε, γι’ αυτό το «φούσκωμα» του ΟΑΣΘ και της μείωσης του έργου των ΚΤΕΛ; Ήταν ότι τους έδωσαν μετοχές, λέει, του ΟΑΣΘ και τους πήραν και υπεργολάβους σε κάποιες γραμμές που τους είχαν κόψει. </w:t>
      </w:r>
    </w:p>
    <w:p w14:paraId="09035E44"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Ενδεικτικά, συνάδελφε Τζελέπη,</w:t>
      </w:r>
      <w:r>
        <w:rPr>
          <w:rFonts w:eastAsia="Times New Roman" w:cs="Times New Roman"/>
          <w:szCs w:val="24"/>
        </w:rPr>
        <w:t xml:space="preserve"> να σας πω ότι σε κάποιους οικισμούς που ήταν της ευθύνης των ΚΤΕΛ Θεσσαλονίκη</w:t>
      </w:r>
      <w:r>
        <w:rPr>
          <w:rFonts w:eastAsia="Times New Roman" w:cs="Times New Roman"/>
          <w:szCs w:val="24"/>
        </w:rPr>
        <w:t>ς</w:t>
      </w:r>
      <w:r>
        <w:rPr>
          <w:rFonts w:eastAsia="Times New Roman" w:cs="Times New Roman"/>
          <w:szCs w:val="24"/>
        </w:rPr>
        <w:t xml:space="preserve"> απασχολούνται σήμερα –δεν είναι η περιοχή του ΟΑΣΘ, προφανώς, αυτή που ήταν πριν από το 2011- είκοσι λεωφορεία και πενήντα οκτώ οδηγοί. Δεν ξέρω εάν το καταλαβαίνετε εσείς ως ι</w:t>
      </w:r>
      <w:r>
        <w:rPr>
          <w:rFonts w:eastAsia="Times New Roman" w:cs="Times New Roman"/>
          <w:szCs w:val="24"/>
        </w:rPr>
        <w:t xml:space="preserve">διωτικοποίηση ή ως κρατικοποίηση αυτό το πράγμα ή εάν είναι η λογική του κρατικοδίαιτου ιδιωτικού τομέα του ΟΑΣΘ, που κάποιοι ήθελαν να συντηρηθεί. </w:t>
      </w:r>
    </w:p>
    <w:p w14:paraId="09035E45"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όμως, εκεί ποια είναι; Η αλήθεια είναι ότι με την τροπολογία επισπεύδεται η ίδρυση του </w:t>
      </w:r>
      <w:r w:rsidRPr="00FC05BD">
        <w:rPr>
          <w:rFonts w:eastAsia="Times New Roman" w:cs="Times New Roman"/>
          <w:szCs w:val="24"/>
        </w:rPr>
        <w:t xml:space="preserve">διαδόχου </w:t>
      </w:r>
      <w:r w:rsidRPr="00FC05BD">
        <w:rPr>
          <w:rFonts w:eastAsia="Times New Roman" w:cs="Times New Roman"/>
          <w:szCs w:val="24"/>
        </w:rPr>
        <w:t>του ΟΑΣΘ, της ΑΣΥΘ. Άρα μιλάμε</w:t>
      </w:r>
      <w:r>
        <w:rPr>
          <w:rFonts w:eastAsia="Times New Roman" w:cs="Times New Roman"/>
          <w:szCs w:val="24"/>
        </w:rPr>
        <w:t xml:space="preserve"> για δημόσιες αστικές συγκοινωνίες. </w:t>
      </w:r>
      <w:r w:rsidRPr="00A8202F">
        <w:rPr>
          <w:rFonts w:eastAsia="Times New Roman"/>
          <w:bCs/>
          <w:shd w:val="clear" w:color="auto" w:fill="FFFFFF"/>
        </w:rPr>
        <w:t>Δεν</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ιδιωτικοποίηση.</w:t>
      </w:r>
    </w:p>
    <w:p w14:paraId="09035E46"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επανέρχεται ο σχεδιασμός που έπρεπε εδώ και δεκαετίες να υπάρχει στην Αττική και στη Θεσσαλονίκη, ώστε να έχουμε έναν ενιαίο σχεδιασμό για τις δημόσιες αστικές συγκοινωνίες, για τα ΚΤΕΛ, για το </w:t>
      </w:r>
      <w:r>
        <w:rPr>
          <w:rFonts w:eastAsia="Times New Roman" w:cs="Times New Roman"/>
          <w:szCs w:val="24"/>
        </w:rPr>
        <w:t>μ</w:t>
      </w:r>
      <w:r>
        <w:rPr>
          <w:rFonts w:eastAsia="Times New Roman" w:cs="Times New Roman"/>
          <w:szCs w:val="24"/>
        </w:rPr>
        <w:t xml:space="preserve">ετρό και τον </w:t>
      </w:r>
      <w:r>
        <w:rPr>
          <w:rFonts w:eastAsia="Times New Roman" w:cs="Times New Roman"/>
          <w:szCs w:val="24"/>
        </w:rPr>
        <w:t>π</w:t>
      </w:r>
      <w:r>
        <w:rPr>
          <w:rFonts w:eastAsia="Times New Roman" w:cs="Times New Roman"/>
          <w:szCs w:val="24"/>
        </w:rPr>
        <w:t>ροαστιακό. Δεν μπορεί να μην έχουμε εν</w:t>
      </w:r>
      <w:r>
        <w:rPr>
          <w:rFonts w:eastAsia="Times New Roman" w:cs="Times New Roman"/>
          <w:szCs w:val="24"/>
        </w:rPr>
        <w:t xml:space="preserve">ιαίο σχεδιασμό στα μέσα μαζικής μεταφοράς σε επίπεδο νομού, όταν εμπλέκονται τόσα μέσα. Είναι προφανές αυτό. </w:t>
      </w:r>
    </w:p>
    <w:p w14:paraId="09035E47" w14:textId="77777777" w:rsidR="00850D36" w:rsidRDefault="006A7907">
      <w:pPr>
        <w:spacing w:line="600" w:lineRule="auto"/>
        <w:ind w:firstLine="720"/>
        <w:jc w:val="both"/>
        <w:rPr>
          <w:rFonts w:eastAsia="Times New Roman" w:cs="Times New Roman"/>
          <w:color w:val="000000" w:themeColor="text1"/>
          <w:szCs w:val="24"/>
        </w:rPr>
      </w:pPr>
      <w:r>
        <w:rPr>
          <w:rFonts w:eastAsia="Times New Roman" w:cs="Times New Roman"/>
          <w:szCs w:val="24"/>
        </w:rPr>
        <w:t>Δεν υπάρχει, λοιπόν, τέτοιος φορέας</w:t>
      </w:r>
      <w:r>
        <w:rPr>
          <w:rFonts w:eastAsia="Times New Roman" w:cs="Times New Roman"/>
          <w:szCs w:val="24"/>
        </w:rPr>
        <w:t>,</w:t>
      </w:r>
      <w:r>
        <w:rPr>
          <w:rFonts w:eastAsia="Times New Roman" w:cs="Times New Roman"/>
          <w:szCs w:val="24"/>
        </w:rPr>
        <w:t xml:space="preserve"> για να πει ποιο είναι το δρομολόγιο από τον Ωρωπό, για να δώσω συγκεκριμένα παραδείγματα, να μην κατεβαίνει μ</w:t>
      </w:r>
      <w:r>
        <w:rPr>
          <w:rFonts w:eastAsia="Times New Roman" w:cs="Times New Roman"/>
          <w:szCs w:val="24"/>
        </w:rPr>
        <w:t xml:space="preserve">έχρι το κέντρο της Αθήνας και να έχουμε πιο συχνά δρομολόγια μέχρι τους </w:t>
      </w:r>
      <w:r w:rsidRPr="000E700D">
        <w:rPr>
          <w:rFonts w:eastAsia="Times New Roman" w:cs="Times New Roman"/>
          <w:color w:val="000000" w:themeColor="text1"/>
          <w:szCs w:val="24"/>
        </w:rPr>
        <w:t xml:space="preserve">σταθμούς του </w:t>
      </w:r>
      <w:r w:rsidRPr="000E700D">
        <w:rPr>
          <w:rFonts w:eastAsia="Times New Roman" w:cs="Times New Roman"/>
          <w:color w:val="000000" w:themeColor="text1"/>
          <w:szCs w:val="24"/>
        </w:rPr>
        <w:t>π</w:t>
      </w:r>
      <w:r w:rsidRPr="000E700D">
        <w:rPr>
          <w:rFonts w:eastAsia="Times New Roman" w:cs="Times New Roman"/>
          <w:color w:val="000000" w:themeColor="text1"/>
          <w:szCs w:val="24"/>
        </w:rPr>
        <w:t xml:space="preserve">ροαστιακού και συχνότερα δρομολόγια του </w:t>
      </w:r>
      <w:r w:rsidRPr="000E700D">
        <w:rPr>
          <w:rFonts w:eastAsia="Times New Roman" w:cs="Times New Roman"/>
          <w:color w:val="000000" w:themeColor="text1"/>
          <w:szCs w:val="24"/>
        </w:rPr>
        <w:t>π</w:t>
      </w:r>
      <w:r w:rsidRPr="000E700D">
        <w:rPr>
          <w:rFonts w:eastAsia="Times New Roman" w:cs="Times New Roman"/>
          <w:color w:val="000000" w:themeColor="text1"/>
          <w:szCs w:val="24"/>
        </w:rPr>
        <w:t xml:space="preserve">ροαστιακού. </w:t>
      </w:r>
    </w:p>
    <w:p w14:paraId="09035E48" w14:textId="77777777" w:rsidR="00850D36" w:rsidRDefault="006A7907">
      <w:pPr>
        <w:spacing w:line="600" w:lineRule="auto"/>
        <w:ind w:firstLine="720"/>
        <w:jc w:val="both"/>
        <w:rPr>
          <w:rFonts w:eastAsia="Times New Roman" w:cs="Times New Roman"/>
          <w:color w:val="000000" w:themeColor="text1"/>
          <w:szCs w:val="24"/>
        </w:rPr>
      </w:pPr>
      <w:r w:rsidRPr="000E700D">
        <w:rPr>
          <w:rFonts w:eastAsia="Times New Roman" w:cs="Times New Roman"/>
          <w:color w:val="000000" w:themeColor="text1"/>
          <w:szCs w:val="24"/>
        </w:rPr>
        <w:t xml:space="preserve">Το ίδιο ισχύει και στη Θεσσαλονίκη. </w:t>
      </w:r>
      <w:r w:rsidRPr="000E700D">
        <w:rPr>
          <w:rFonts w:eastAsia="Times New Roman"/>
          <w:color w:val="000000" w:themeColor="text1"/>
          <w:shd w:val="clear" w:color="auto" w:fill="FFFFFF"/>
        </w:rPr>
        <w:t>Δεν</w:t>
      </w:r>
      <w:r w:rsidRPr="000E700D">
        <w:rPr>
          <w:rFonts w:eastAsia="Times New Roman" w:cs="Times New Roman"/>
          <w:color w:val="000000" w:themeColor="text1"/>
          <w:szCs w:val="24"/>
        </w:rPr>
        <w:t xml:space="preserve"> </w:t>
      </w:r>
      <w:r w:rsidRPr="000E700D">
        <w:rPr>
          <w:rFonts w:eastAsia="Times New Roman" w:cs="Times New Roman"/>
          <w:color w:val="000000" w:themeColor="text1"/>
          <w:shd w:val="clear" w:color="auto" w:fill="FFFFFF"/>
        </w:rPr>
        <w:t>μπορεί</w:t>
      </w:r>
      <w:r w:rsidRPr="000E700D">
        <w:rPr>
          <w:rFonts w:eastAsia="Times New Roman" w:cs="Times New Roman"/>
          <w:color w:val="000000" w:themeColor="text1"/>
          <w:szCs w:val="24"/>
        </w:rPr>
        <w:t xml:space="preserve"> να μην έχουμε σχεδιασμό από την </w:t>
      </w:r>
      <w:r w:rsidRPr="000E700D">
        <w:rPr>
          <w:rFonts w:eastAsia="Times New Roman" w:cs="Times New Roman"/>
          <w:color w:val="000000" w:themeColor="text1"/>
          <w:szCs w:val="24"/>
        </w:rPr>
        <w:t>α</w:t>
      </w:r>
      <w:r w:rsidRPr="000E700D">
        <w:rPr>
          <w:rFonts w:eastAsia="Times New Roman" w:cs="Times New Roman"/>
          <w:color w:val="000000" w:themeColor="text1"/>
          <w:szCs w:val="24"/>
        </w:rPr>
        <w:t xml:space="preserve">νατολική Αττική και από τη </w:t>
      </w:r>
      <w:r w:rsidRPr="000E700D">
        <w:rPr>
          <w:rFonts w:eastAsia="Times New Roman" w:cs="Times New Roman"/>
          <w:color w:val="000000" w:themeColor="text1"/>
          <w:szCs w:val="24"/>
        </w:rPr>
        <w:t>δ</w:t>
      </w:r>
      <w:r w:rsidRPr="000E700D">
        <w:rPr>
          <w:rFonts w:eastAsia="Times New Roman" w:cs="Times New Roman"/>
          <w:color w:val="000000" w:themeColor="text1"/>
          <w:szCs w:val="24"/>
        </w:rPr>
        <w:t>υτική Ατ</w:t>
      </w:r>
      <w:r w:rsidRPr="000E700D">
        <w:rPr>
          <w:rFonts w:eastAsia="Times New Roman" w:cs="Times New Roman"/>
          <w:color w:val="000000" w:themeColor="text1"/>
          <w:szCs w:val="24"/>
        </w:rPr>
        <w:t xml:space="preserve">τική, </w:t>
      </w:r>
      <w:r w:rsidRPr="000E700D">
        <w:rPr>
          <w:rFonts w:eastAsia="Times New Roman"/>
          <w:color w:val="000000" w:themeColor="text1"/>
        </w:rPr>
        <w:t xml:space="preserve">για </w:t>
      </w:r>
      <w:r w:rsidRPr="000E700D">
        <w:rPr>
          <w:rFonts w:eastAsia="Times New Roman" w:cs="Times New Roman"/>
          <w:color w:val="000000" w:themeColor="text1"/>
          <w:szCs w:val="24"/>
        </w:rPr>
        <w:t xml:space="preserve">να κάνουν στάσεις στους σταθμούς του </w:t>
      </w:r>
      <w:r w:rsidRPr="000E700D">
        <w:rPr>
          <w:rFonts w:eastAsia="Times New Roman" w:cs="Times New Roman"/>
          <w:color w:val="000000" w:themeColor="text1"/>
          <w:szCs w:val="24"/>
        </w:rPr>
        <w:t>π</w:t>
      </w:r>
      <w:r w:rsidRPr="000E700D">
        <w:rPr>
          <w:rFonts w:eastAsia="Times New Roman" w:cs="Times New Roman"/>
          <w:color w:val="000000" w:themeColor="text1"/>
          <w:szCs w:val="24"/>
        </w:rPr>
        <w:t xml:space="preserve">ροαστιακού αλλά και το </w:t>
      </w:r>
      <w:r w:rsidRPr="000E700D">
        <w:rPr>
          <w:rFonts w:eastAsia="Times New Roman" w:cs="Times New Roman"/>
          <w:color w:val="000000" w:themeColor="text1"/>
          <w:szCs w:val="24"/>
        </w:rPr>
        <w:t>μ</w:t>
      </w:r>
      <w:r w:rsidRPr="000E700D">
        <w:rPr>
          <w:rFonts w:eastAsia="Times New Roman" w:cs="Times New Roman"/>
          <w:color w:val="000000" w:themeColor="text1"/>
          <w:szCs w:val="24"/>
        </w:rPr>
        <w:t xml:space="preserve">ετρό </w:t>
      </w:r>
      <w:r w:rsidRPr="000E700D">
        <w:rPr>
          <w:rFonts w:eastAsia="Times New Roman"/>
          <w:color w:val="000000" w:themeColor="text1"/>
        </w:rPr>
        <w:t>και</w:t>
      </w:r>
      <w:r w:rsidRPr="000E700D">
        <w:rPr>
          <w:rFonts w:eastAsia="Times New Roman" w:cs="Times New Roman"/>
          <w:color w:val="000000" w:themeColor="text1"/>
          <w:szCs w:val="24"/>
        </w:rPr>
        <w:t xml:space="preserve"> να πηγαίνουν στο Πεδίο του Άρεως και να επιβαρύνουν το κέντρο. Δεν γίνεται όλες οι γραμμές στη Θεσσαλονίκη</w:t>
      </w:r>
      <w:r w:rsidRPr="000E700D">
        <w:rPr>
          <w:rFonts w:eastAsia="Times New Roman" w:cs="Times New Roman"/>
          <w:color w:val="000000" w:themeColor="text1"/>
          <w:szCs w:val="24"/>
        </w:rPr>
        <w:t>,</w:t>
      </w:r>
      <w:r w:rsidRPr="000E700D">
        <w:rPr>
          <w:rFonts w:eastAsia="Times New Roman" w:cs="Times New Roman"/>
          <w:color w:val="000000" w:themeColor="text1"/>
          <w:szCs w:val="24"/>
        </w:rPr>
        <w:t xml:space="preserve"> να είναι από το κέντρο της Θεσσαλονίκης και να μην υπάρχουν γραμμές κορμού. </w:t>
      </w:r>
    </w:p>
    <w:p w14:paraId="09035E49" w14:textId="77777777" w:rsidR="00850D36" w:rsidRDefault="006A7907">
      <w:pPr>
        <w:spacing w:line="600" w:lineRule="auto"/>
        <w:ind w:firstLine="720"/>
        <w:jc w:val="both"/>
        <w:rPr>
          <w:rFonts w:eastAsia="Times New Roman" w:cs="Times New Roman"/>
          <w:color w:val="000000" w:themeColor="text1"/>
          <w:szCs w:val="24"/>
        </w:rPr>
      </w:pPr>
      <w:r w:rsidRPr="000E700D">
        <w:rPr>
          <w:rFonts w:eastAsia="Times New Roman" w:cs="Times New Roman"/>
          <w:color w:val="000000" w:themeColor="text1"/>
          <w:szCs w:val="24"/>
        </w:rPr>
        <w:t>Ευχαριστώ, κύριε Πρόεδρε.</w:t>
      </w:r>
    </w:p>
    <w:p w14:paraId="09035E4A" w14:textId="77777777" w:rsidR="00850D36" w:rsidRDefault="006A7907">
      <w:pPr>
        <w:autoSpaceDE w:val="0"/>
        <w:autoSpaceDN w:val="0"/>
        <w:adjustRightInd w:val="0"/>
        <w:spacing w:line="600" w:lineRule="auto"/>
        <w:ind w:firstLine="720"/>
        <w:jc w:val="both"/>
        <w:rPr>
          <w:rFonts w:eastAsia="SimSun"/>
          <w:color w:val="000000" w:themeColor="text1"/>
          <w:szCs w:val="24"/>
          <w:lang w:eastAsia="zh-CN"/>
        </w:rPr>
      </w:pPr>
      <w:r w:rsidRPr="000E700D">
        <w:rPr>
          <w:rFonts w:eastAsia="Times New Roman" w:cs="Times New Roman"/>
          <w:b/>
          <w:color w:val="000000" w:themeColor="text1"/>
          <w:szCs w:val="24"/>
        </w:rPr>
        <w:lastRenderedPageBreak/>
        <w:t>ΠΡΟΕΔΡΕΥΩΝ (Σπυρίδων Λυκούδης):</w:t>
      </w:r>
      <w:r w:rsidRPr="000E700D">
        <w:rPr>
          <w:rFonts w:eastAsia="Times New Roman" w:cs="Times New Roman"/>
          <w:color w:val="000000" w:themeColor="text1"/>
          <w:szCs w:val="24"/>
        </w:rPr>
        <w:t xml:space="preserve"> Κυρίες και κύριοι συνάδελφοι, κ</w:t>
      </w:r>
      <w:r w:rsidRPr="000E700D">
        <w:rPr>
          <w:rFonts w:eastAsia="SimSun"/>
          <w:color w:val="000000" w:themeColor="text1"/>
          <w:szCs w:val="24"/>
          <w:lang w:eastAsia="zh-CN"/>
        </w:rPr>
        <w:t xml:space="preserve">ηρύσσεται περαιωμένη η συζήτηση επί της αρχής, των άρθρων </w:t>
      </w:r>
      <w:r w:rsidRPr="000E700D">
        <w:rPr>
          <w:rFonts w:eastAsia="SimSun"/>
          <w:color w:val="000000" w:themeColor="text1"/>
          <w:szCs w:val="24"/>
          <w:lang w:eastAsia="zh-CN"/>
        </w:rPr>
        <w:t xml:space="preserve">και </w:t>
      </w:r>
      <w:r w:rsidRPr="000E700D">
        <w:rPr>
          <w:rFonts w:eastAsia="SimSun"/>
          <w:color w:val="000000" w:themeColor="text1"/>
          <w:szCs w:val="24"/>
          <w:lang w:eastAsia="zh-CN"/>
        </w:rPr>
        <w:t>των τροπολογιών του σχεδίου</w:t>
      </w:r>
      <w:r w:rsidRPr="000E700D">
        <w:rPr>
          <w:rFonts w:eastAsia="SimSun"/>
          <w:color w:val="000000" w:themeColor="text1"/>
          <w:szCs w:val="24"/>
          <w:lang w:eastAsia="zh-CN"/>
        </w:rPr>
        <w:t xml:space="preserve"> νόμου του Υπουργείου Υποδομών και Μεταφορών</w:t>
      </w:r>
      <w:r w:rsidRPr="000E700D">
        <w:rPr>
          <w:rFonts w:eastAsia="SimSun"/>
          <w:color w:val="000000" w:themeColor="text1"/>
          <w:szCs w:val="24"/>
          <w:lang w:eastAsia="zh-CN"/>
        </w:rPr>
        <w:t>:</w:t>
      </w:r>
      <w:r w:rsidRPr="000E700D">
        <w:rPr>
          <w:rFonts w:eastAsia="SimSun"/>
          <w:color w:val="000000" w:themeColor="text1"/>
          <w:szCs w:val="24"/>
          <w:lang w:eastAsia="zh-CN"/>
        </w:rPr>
        <w:t xml:space="preserve"> «Θέματα </w:t>
      </w:r>
      <w:proofErr w:type="spellStart"/>
      <w:r w:rsidRPr="000E700D">
        <w:rPr>
          <w:rFonts w:eastAsia="SimSun"/>
          <w:color w:val="000000" w:themeColor="text1"/>
          <w:szCs w:val="24"/>
          <w:lang w:eastAsia="zh-CN"/>
        </w:rPr>
        <w:t>υδατοδρομίων</w:t>
      </w:r>
      <w:proofErr w:type="spellEnd"/>
      <w:r w:rsidRPr="000E700D">
        <w:rPr>
          <w:rFonts w:eastAsia="SimSun"/>
          <w:color w:val="000000" w:themeColor="text1"/>
          <w:szCs w:val="24"/>
          <w:lang w:eastAsia="zh-CN"/>
        </w:rPr>
        <w:t>, αστικών οδικών μεταφορών και λοιπές διατάξεις».</w:t>
      </w:r>
    </w:p>
    <w:p w14:paraId="09035E4B" w14:textId="77777777" w:rsidR="00850D36" w:rsidRDefault="006A7907">
      <w:pPr>
        <w:autoSpaceDE w:val="0"/>
        <w:autoSpaceDN w:val="0"/>
        <w:adjustRightInd w:val="0"/>
        <w:spacing w:line="600" w:lineRule="auto"/>
        <w:ind w:firstLine="720"/>
        <w:jc w:val="both"/>
        <w:rPr>
          <w:rFonts w:eastAsia="SimSun"/>
          <w:color w:val="000000" w:themeColor="text1"/>
          <w:szCs w:val="24"/>
          <w:lang w:eastAsia="zh-CN"/>
        </w:rPr>
      </w:pPr>
      <w:r w:rsidRPr="000E700D">
        <w:rPr>
          <w:rFonts w:eastAsia="SimSun"/>
          <w:color w:val="000000" w:themeColor="text1"/>
          <w:szCs w:val="24"/>
          <w:lang w:eastAsia="zh-CN"/>
        </w:rPr>
        <w:t>Εισερχόμαστε στην ψήφιση επί της αρχής, των άρθρων</w:t>
      </w:r>
      <w:r>
        <w:rPr>
          <w:rFonts w:eastAsia="SimSun"/>
          <w:color w:val="000000" w:themeColor="text1"/>
          <w:szCs w:val="24"/>
          <w:lang w:eastAsia="zh-CN"/>
        </w:rPr>
        <w:t>, των</w:t>
      </w:r>
      <w:r w:rsidRPr="000E700D">
        <w:rPr>
          <w:rFonts w:eastAsia="SimSun"/>
          <w:color w:val="000000" w:themeColor="text1"/>
          <w:szCs w:val="24"/>
          <w:lang w:eastAsia="zh-CN"/>
        </w:rPr>
        <w:t xml:space="preserve"> τροπολογιών και του συνόλου και η ψήφισή τους θα γίνει χωριστά. </w:t>
      </w:r>
    </w:p>
    <w:p w14:paraId="09035E4C" w14:textId="77777777" w:rsidR="00850D36" w:rsidRDefault="006A7907">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επισημαίνω ότι </w:t>
      </w:r>
      <w:r>
        <w:rPr>
          <w:rFonts w:eastAsia="SimSun"/>
          <w:szCs w:val="24"/>
          <w:lang w:eastAsia="zh-CN"/>
        </w:rPr>
        <w:t xml:space="preserve">η ψηφοφορία περιλαμβάνει την αρχή του νομοσχεδίου, πενήντα δύο άρθρα, οκτώ τροπολογίες, το ακροτελεύτιο άρθρο, καθώς και το σύνολο του νομοσχεδίου. </w:t>
      </w:r>
    </w:p>
    <w:p w14:paraId="09035E4D" w14:textId="77777777" w:rsidR="00850D36" w:rsidRDefault="006A7907">
      <w:pPr>
        <w:autoSpaceDE w:val="0"/>
        <w:autoSpaceDN w:val="0"/>
        <w:adjustRightInd w:val="0"/>
        <w:spacing w:line="600" w:lineRule="auto"/>
        <w:ind w:firstLine="720"/>
        <w:jc w:val="both"/>
        <w:rPr>
          <w:rFonts w:eastAsia="SimSun"/>
          <w:szCs w:val="24"/>
          <w:lang w:eastAsia="zh-CN"/>
        </w:rPr>
      </w:pPr>
      <w:r>
        <w:rPr>
          <w:rFonts w:eastAsia="SimSun"/>
          <w:szCs w:val="24"/>
          <w:lang w:eastAsia="zh-CN"/>
        </w:rPr>
        <w:t>Κάθε φορά στην οθόνη εμφανίζονται έως τέσσερα άρθρα προς ψήφιση. Για να ψηφίσετε και τα υπόλοιπα</w:t>
      </w:r>
      <w:r>
        <w:rPr>
          <w:rFonts w:eastAsia="SimSun"/>
          <w:szCs w:val="24"/>
          <w:lang w:eastAsia="zh-CN"/>
        </w:rPr>
        <w:t>,</w:t>
      </w:r>
      <w:r>
        <w:rPr>
          <w:rFonts w:eastAsia="SimSun"/>
          <w:szCs w:val="24"/>
          <w:lang w:eastAsia="zh-CN"/>
        </w:rPr>
        <w:t xml:space="preserve"> θα πρέπει</w:t>
      </w:r>
      <w:r>
        <w:rPr>
          <w:rFonts w:eastAsia="SimSun"/>
          <w:szCs w:val="24"/>
          <w:lang w:eastAsia="zh-CN"/>
        </w:rPr>
        <w:t xml:space="preserve"> να «κυλίσετε» την οθόνη αφής για να εμφανίζονται κάθε φορά τα επόμενα τέσσερα. Μην το παραλείψετε, γιατί μετά θα υπάρχουν άρθρα που δεν θα έχουν ψηφιστεί. Στο πάνω δεξιά μέρος της οθόνης εμφανίζεται κάθε φορά ο αριθμός των άρθρων που απομένουν προς ψήφιση</w:t>
      </w:r>
      <w:r>
        <w:rPr>
          <w:rFonts w:eastAsia="SimSun"/>
          <w:szCs w:val="24"/>
          <w:lang w:eastAsia="zh-CN"/>
        </w:rPr>
        <w:t xml:space="preserve">. Βεβαιωθείτε ότι έχετε ψηφίσει όλα τα άρθρα, τις τροπολογίες, το ακροτελεύτιο άρθρο και το σύνολο. Αφού καταχωρίσετε την ψήφο σας, έχετε τη δυνατότητα να την ελέγξετε ή και να την αναθεωρήσετε έως τη λήξη της ψηφοφορίας. </w:t>
      </w:r>
    </w:p>
    <w:p w14:paraId="09035E4E" w14:textId="77777777" w:rsidR="00850D36" w:rsidRDefault="006A7907">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Για οποιαδήποτε απορί</w:t>
      </w:r>
      <w:r>
        <w:rPr>
          <w:rFonts w:eastAsia="SimSun"/>
          <w:szCs w:val="24"/>
          <w:lang w:eastAsia="zh-CN"/>
        </w:rPr>
        <w:t>α</w:t>
      </w:r>
      <w:r>
        <w:rPr>
          <w:rFonts w:eastAsia="SimSun"/>
          <w:szCs w:val="24"/>
          <w:lang w:eastAsia="zh-CN"/>
        </w:rPr>
        <w:t xml:space="preserve"> απευθυνθεί</w:t>
      </w:r>
      <w:r>
        <w:rPr>
          <w:rFonts w:eastAsia="SimSun"/>
          <w:szCs w:val="24"/>
          <w:lang w:eastAsia="zh-CN"/>
        </w:rPr>
        <w:t>τε στο Προεδρείο, προκειμένου να σας συνδράμουν οι αρμόδιοι υπάλληλοι.</w:t>
      </w:r>
    </w:p>
    <w:p w14:paraId="09035E4F" w14:textId="77777777" w:rsidR="00850D36" w:rsidRDefault="006A7907">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09035E50" w14:textId="77777777" w:rsidR="00850D36" w:rsidRDefault="006A7907">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14:paraId="09035E51"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EF3F89">
        <w:rPr>
          <w:rFonts w:eastAsia="SimSun"/>
          <w:szCs w:val="24"/>
          <w:lang w:eastAsia="zh-CN"/>
        </w:rPr>
        <w:t>Παρακαλώ να κλείσει το σύστημα της ηλεκτρονικής ψηφοφορίας.</w:t>
      </w:r>
    </w:p>
    <w:p w14:paraId="09035E52" w14:textId="77777777" w:rsidR="00850D36" w:rsidRDefault="006A7907">
      <w:pPr>
        <w:tabs>
          <w:tab w:val="left" w:pos="2940"/>
        </w:tabs>
        <w:spacing w:line="600" w:lineRule="auto"/>
        <w:ind w:firstLine="709"/>
        <w:jc w:val="center"/>
        <w:rPr>
          <w:rFonts w:eastAsia="Times New Roman"/>
          <w:szCs w:val="24"/>
        </w:rPr>
      </w:pPr>
      <w:r w:rsidRPr="0001772E">
        <w:rPr>
          <w:rFonts w:eastAsia="Times New Roman"/>
          <w:szCs w:val="24"/>
        </w:rPr>
        <w:t xml:space="preserve">(ΗΛΕΚΤΡΟΝΙΚΗ </w:t>
      </w:r>
      <w:r w:rsidRPr="0001772E">
        <w:rPr>
          <w:rFonts w:eastAsia="Times New Roman"/>
          <w:szCs w:val="24"/>
        </w:rPr>
        <w:t>ΚΑΤΑΜΕΤΡΗΣΗ)</w:t>
      </w:r>
    </w:p>
    <w:p w14:paraId="09035E53" w14:textId="77777777" w:rsidR="00850D36" w:rsidRDefault="006A7907">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09035E54"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01772E">
        <w:rPr>
          <w:rFonts w:eastAsia="Times New Roman" w:cs="Times New Roman"/>
          <w:szCs w:val="24"/>
        </w:rPr>
        <w:t>Οι θέσεις των κομμάτων</w:t>
      </w:r>
      <w:r>
        <w:rPr>
          <w:rFonts w:eastAsia="Times New Roman" w:cs="Times New Roman"/>
          <w:szCs w:val="24"/>
        </w:rPr>
        <w:t>,</w:t>
      </w:r>
      <w:r w:rsidRPr="0001772E">
        <w:rPr>
          <w:rFonts w:eastAsia="Times New Roman" w:cs="Times New Roman"/>
          <w:szCs w:val="24"/>
        </w:rPr>
        <w:t xml:space="preserve"> όπως αποτυπώθηκαν κατά την ψήφιση με το ηλεκτρονικό σύστημα, καταχωρίζονται στα Πρακτικά της σημερινής συνεδρίασης και έχουν ως εξής:</w:t>
      </w:r>
    </w:p>
    <w:tbl>
      <w:tblPr>
        <w:tblW w:w="8400" w:type="dxa"/>
        <w:tblInd w:w="15" w:type="dxa"/>
        <w:tblCellMar>
          <w:left w:w="10" w:type="dxa"/>
          <w:right w:w="10" w:type="dxa"/>
        </w:tblCellMar>
        <w:tblLook w:val="04A0" w:firstRow="1" w:lastRow="0" w:firstColumn="1" w:lastColumn="0" w:noHBand="0" w:noVBand="1"/>
      </w:tblPr>
      <w:tblGrid>
        <w:gridCol w:w="6100"/>
        <w:gridCol w:w="1380"/>
        <w:gridCol w:w="920"/>
      </w:tblGrid>
      <w:tr w:rsidR="00850D36" w14:paraId="09035E58" w14:textId="77777777">
        <w:trPr>
          <w:trHeight w:val="300"/>
        </w:trPr>
        <w:tc>
          <w:tcPr>
            <w:tcW w:w="6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035E5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09035E5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Κ.Ο</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09035E5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Ψήφος</w:t>
            </w:r>
          </w:p>
        </w:tc>
      </w:tr>
      <w:tr w:rsidR="00850D36" w14:paraId="09035E5C"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E5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Ακροτελεύτιο άρθρο  ως έχει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5E5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E5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E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E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E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E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E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E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E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E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E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E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E7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 ως έχει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5E7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E7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E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E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E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E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ΚΑΤΣΙΚΗΣ </w:t>
            </w:r>
            <w:r w:rsidRPr="002E6495">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E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E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E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E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E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E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EA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10 ως έχει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5EA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EA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E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E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E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E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E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E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E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E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E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E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EC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11  όπως τροπ.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5EC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EC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E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E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E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E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E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E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E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E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E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E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E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EE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Άρθρο 12  όπως τροπ. (ΣΥΝΟΛΙΚΑ ΨΗΦΟΙ: </w:t>
            </w:r>
            <w:r w:rsidRPr="002E6495">
              <w:rPr>
                <w:rFonts w:ascii="Segoe UI" w:eastAsia="Times New Roman" w:hAnsi="Segoe UI" w:cs="Segoe UI"/>
                <w:sz w:val="18"/>
                <w:szCs w:val="18"/>
              </w:rPr>
              <w:t>NAI:6, OXI:1, ΠΡΝ:1)</w:t>
            </w:r>
          </w:p>
        </w:tc>
        <w:tc>
          <w:tcPr>
            <w:tcW w:w="1380" w:type="dxa"/>
            <w:tcBorders>
              <w:top w:val="nil"/>
              <w:left w:val="nil"/>
              <w:bottom w:val="single" w:sz="4" w:space="0" w:color="000000"/>
              <w:right w:val="single" w:sz="4" w:space="0" w:color="000000"/>
            </w:tcBorders>
            <w:shd w:val="clear" w:color="auto" w:fill="auto"/>
            <w:vAlign w:val="center"/>
            <w:hideMark/>
          </w:tcPr>
          <w:p w14:paraId="09035EE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EE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E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E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E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E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E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5E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E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E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E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E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F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F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F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F0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13  όπως τροπ. (ΣΥΝΟΛΙΚΑ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5F0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F0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F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F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F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F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F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F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F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F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5F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F3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14  όπως τροπ. (ΣΥΝΟΛΙΚΑ ΨΗΦΟΙ: NAI:5, OXI:3, ΠΡΝ:0)</w:t>
            </w:r>
          </w:p>
        </w:tc>
        <w:tc>
          <w:tcPr>
            <w:tcW w:w="1380" w:type="dxa"/>
            <w:tcBorders>
              <w:top w:val="nil"/>
              <w:left w:val="nil"/>
              <w:bottom w:val="single" w:sz="4" w:space="0" w:color="000000"/>
              <w:right w:val="single" w:sz="4" w:space="0" w:color="000000"/>
            </w:tcBorders>
            <w:shd w:val="clear" w:color="auto" w:fill="auto"/>
            <w:vAlign w:val="center"/>
            <w:hideMark/>
          </w:tcPr>
          <w:p w14:paraId="09035F3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F3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F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F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3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3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F3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3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F3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3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4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4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4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4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ΚΑΤΣΙΚΗΣ </w:t>
            </w:r>
            <w:r w:rsidRPr="002E6495">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4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F4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4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4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4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4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F4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F4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5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5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F5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F5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15  όπως τροπ. (ΣΥΝΟΛΙΚΑ ΨΗΦΟΙ: NAI:5, OXI:3, ΠΡΝ:0)</w:t>
            </w:r>
          </w:p>
        </w:tc>
        <w:tc>
          <w:tcPr>
            <w:tcW w:w="1380" w:type="dxa"/>
            <w:tcBorders>
              <w:top w:val="nil"/>
              <w:left w:val="nil"/>
              <w:bottom w:val="single" w:sz="4" w:space="0" w:color="000000"/>
              <w:right w:val="single" w:sz="4" w:space="0" w:color="000000"/>
            </w:tcBorders>
            <w:shd w:val="clear" w:color="auto" w:fill="auto"/>
            <w:vAlign w:val="center"/>
            <w:hideMark/>
          </w:tcPr>
          <w:p w14:paraId="09035F5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F5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F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F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F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ΖΑΡΟΥΛΙΑ </w:t>
            </w:r>
            <w:r w:rsidRPr="002E6495">
              <w:rPr>
                <w:rFonts w:ascii="Segoe UI" w:eastAsia="Times New Roman" w:hAnsi="Segoe UI" w:cs="Segoe UI"/>
                <w:sz w:val="18"/>
                <w:szCs w:val="18"/>
              </w:rPr>
              <w:t>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F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F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F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F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F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F7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16 ως έχει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5F7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F7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F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F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F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F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F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5F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F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F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F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F9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Άρθρο 17 ως έχει (ΣΥΝΟΛΙΚΑ ΨΗΦΟΙ: </w:t>
            </w:r>
            <w:r w:rsidRPr="002E6495">
              <w:rPr>
                <w:rFonts w:ascii="Segoe UI" w:eastAsia="Times New Roman" w:hAnsi="Segoe UI" w:cs="Segoe UI"/>
                <w:sz w:val="18"/>
                <w:szCs w:val="18"/>
              </w:rPr>
              <w:t>NAI:6, OXI:0, ΠΡΝ:2)</w:t>
            </w:r>
          </w:p>
        </w:tc>
        <w:tc>
          <w:tcPr>
            <w:tcW w:w="1380" w:type="dxa"/>
            <w:tcBorders>
              <w:top w:val="nil"/>
              <w:left w:val="nil"/>
              <w:bottom w:val="single" w:sz="4" w:space="0" w:color="000000"/>
              <w:right w:val="single" w:sz="4" w:space="0" w:color="000000"/>
            </w:tcBorders>
            <w:shd w:val="clear" w:color="auto" w:fill="auto"/>
            <w:vAlign w:val="center"/>
            <w:hideMark/>
          </w:tcPr>
          <w:p w14:paraId="09035F9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F9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F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F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F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F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5F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F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5F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F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F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F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FC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18 ως έχει (ΣΥΝΟΛΙΚΑ ΨΗΦΟΙ: NAI:6, OXI:0, ΠΡΝ:2)</w:t>
            </w:r>
          </w:p>
        </w:tc>
        <w:tc>
          <w:tcPr>
            <w:tcW w:w="1380" w:type="dxa"/>
            <w:tcBorders>
              <w:top w:val="nil"/>
              <w:left w:val="nil"/>
              <w:bottom w:val="single" w:sz="4" w:space="0" w:color="000000"/>
              <w:right w:val="single" w:sz="4" w:space="0" w:color="000000"/>
            </w:tcBorders>
            <w:shd w:val="clear" w:color="auto" w:fill="auto"/>
            <w:vAlign w:val="center"/>
            <w:hideMark/>
          </w:tcPr>
          <w:p w14:paraId="09035FC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FC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F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F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F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F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5F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F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5F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5F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5F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5F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5FE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19 ως έχει (ΣΥΝΟΛΙΚΑ ΨΗΦΟΙ: NAI:6, OXI:1, ΠΡΝ:1)</w:t>
            </w:r>
          </w:p>
        </w:tc>
        <w:tc>
          <w:tcPr>
            <w:tcW w:w="1380" w:type="dxa"/>
            <w:tcBorders>
              <w:top w:val="nil"/>
              <w:left w:val="nil"/>
              <w:bottom w:val="single" w:sz="4" w:space="0" w:color="000000"/>
              <w:right w:val="single" w:sz="4" w:space="0" w:color="000000"/>
            </w:tcBorders>
            <w:shd w:val="clear" w:color="auto" w:fill="auto"/>
            <w:vAlign w:val="center"/>
            <w:hideMark/>
          </w:tcPr>
          <w:p w14:paraId="09035FE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5FE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5F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5F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5F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5F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5F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5F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5F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ΚΑΤΣΙΚΗΣ </w:t>
            </w:r>
            <w:r w:rsidRPr="002E6495">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5F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5F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5F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5F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5F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0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00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 ως έχει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600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00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0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0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0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0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0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0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0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0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02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20  όπως τροπ.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02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02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0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0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0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3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03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3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0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3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3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3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4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4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04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4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04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04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4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4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4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4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4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04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05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Άρθρο 21  όπως τροπ. (ΣΥΝΟΛΙΚΑ ΨΗΦΟΙ: </w:t>
            </w:r>
            <w:r w:rsidRPr="002E6495">
              <w:rPr>
                <w:rFonts w:ascii="Segoe UI" w:eastAsia="Times New Roman" w:hAnsi="Segoe UI" w:cs="Segoe UI"/>
                <w:sz w:val="18"/>
                <w:szCs w:val="18"/>
              </w:rPr>
              <w:t>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605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05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0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5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5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05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0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0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0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0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0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0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07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lastRenderedPageBreak/>
              <w:t>Άρθρο: Άρθρο 22  όπως τροπ.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607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07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0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0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0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0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0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0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0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0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09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23  όπως τροπ. (ΣΥΝΟΛΙΚΑ ΨΗΦΟΙ: NAI:6, OXI:0, ΠΡΝ:2)</w:t>
            </w:r>
          </w:p>
        </w:tc>
        <w:tc>
          <w:tcPr>
            <w:tcW w:w="1380" w:type="dxa"/>
            <w:tcBorders>
              <w:top w:val="nil"/>
              <w:left w:val="nil"/>
              <w:bottom w:val="single" w:sz="4" w:space="0" w:color="000000"/>
              <w:right w:val="single" w:sz="4" w:space="0" w:color="000000"/>
            </w:tcBorders>
            <w:shd w:val="clear" w:color="auto" w:fill="auto"/>
            <w:vAlign w:val="center"/>
            <w:hideMark/>
          </w:tcPr>
          <w:p w14:paraId="0903609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09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0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0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0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0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0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ΚΑΤΣΙΚΗΣ </w:t>
            </w:r>
            <w:r w:rsidRPr="002E6495">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0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0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0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0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0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0B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24 ως έχει (ΣΥΝΟΛΙΚΑ ΨΗΦΟΙ: NAI:6, OXI:1, ΠΡΝ:1)</w:t>
            </w:r>
          </w:p>
        </w:tc>
        <w:tc>
          <w:tcPr>
            <w:tcW w:w="1380" w:type="dxa"/>
            <w:tcBorders>
              <w:top w:val="nil"/>
              <w:left w:val="nil"/>
              <w:bottom w:val="single" w:sz="4" w:space="0" w:color="000000"/>
              <w:right w:val="single" w:sz="4" w:space="0" w:color="000000"/>
            </w:tcBorders>
            <w:shd w:val="clear" w:color="auto" w:fill="auto"/>
            <w:vAlign w:val="center"/>
            <w:hideMark/>
          </w:tcPr>
          <w:p w14:paraId="090360B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0B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0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0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0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0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0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0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0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0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0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0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0E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25 ως έχει (ΣΥΝΟΛΙΚΑ ΨΗΦΟΙ: NAI:6, OXI:1, ΠΡΝ:1)</w:t>
            </w:r>
          </w:p>
        </w:tc>
        <w:tc>
          <w:tcPr>
            <w:tcW w:w="1380" w:type="dxa"/>
            <w:tcBorders>
              <w:top w:val="nil"/>
              <w:left w:val="nil"/>
              <w:bottom w:val="single" w:sz="4" w:space="0" w:color="000000"/>
              <w:right w:val="single" w:sz="4" w:space="0" w:color="000000"/>
            </w:tcBorders>
            <w:shd w:val="clear" w:color="auto" w:fill="auto"/>
            <w:vAlign w:val="center"/>
            <w:hideMark/>
          </w:tcPr>
          <w:p w14:paraId="090360E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0E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0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0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0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0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0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0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0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0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0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0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0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0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0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0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10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26 ως έχει (ΣΥΝΟΛΙΚΑ ΨΗΦΟΙ: NAI:6,</w:t>
            </w:r>
            <w:r w:rsidRPr="002E6495">
              <w:rPr>
                <w:rFonts w:ascii="Segoe UI" w:eastAsia="Times New Roman" w:hAnsi="Segoe UI" w:cs="Segoe UI"/>
                <w:sz w:val="18"/>
                <w:szCs w:val="18"/>
              </w:rPr>
              <w:t xml:space="preserve"> OXI:1, ΠΡΝ:1)</w:t>
            </w:r>
          </w:p>
        </w:tc>
        <w:tc>
          <w:tcPr>
            <w:tcW w:w="1380" w:type="dxa"/>
            <w:tcBorders>
              <w:top w:val="nil"/>
              <w:left w:val="nil"/>
              <w:bottom w:val="single" w:sz="4" w:space="0" w:color="000000"/>
              <w:right w:val="single" w:sz="4" w:space="0" w:color="000000"/>
            </w:tcBorders>
            <w:shd w:val="clear" w:color="auto" w:fill="auto"/>
            <w:vAlign w:val="center"/>
            <w:hideMark/>
          </w:tcPr>
          <w:p w14:paraId="0903610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10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1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1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1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1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1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1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1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1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1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1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12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27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12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12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1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1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1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1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1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3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3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3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3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3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13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4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14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14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4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ΤΖΕΛΕΠΗΣ </w:t>
            </w:r>
            <w:r w:rsidRPr="002E6495">
              <w:rPr>
                <w:rFonts w:ascii="Segoe UI" w:eastAsia="Times New Roman" w:hAnsi="Segoe UI" w:cs="Segoe UI"/>
                <w:sz w:val="18"/>
                <w:szCs w:val="18"/>
              </w:rPr>
              <w:t>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14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14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4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4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4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14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28 ως έχει (ΣΥΝΟΛΙΚΑ ΨΗΦΟΙ: NAI:7, OXI:0, ΠΡΝ:1)</w:t>
            </w:r>
          </w:p>
        </w:tc>
        <w:tc>
          <w:tcPr>
            <w:tcW w:w="1380" w:type="dxa"/>
            <w:tcBorders>
              <w:top w:val="nil"/>
              <w:left w:val="nil"/>
              <w:bottom w:val="single" w:sz="4" w:space="0" w:color="000000"/>
              <w:right w:val="single" w:sz="4" w:space="0" w:color="000000"/>
            </w:tcBorders>
            <w:shd w:val="clear" w:color="auto" w:fill="auto"/>
            <w:vAlign w:val="center"/>
            <w:hideMark/>
          </w:tcPr>
          <w:p w14:paraId="0903614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14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1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5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5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15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5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5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15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1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1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1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1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1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1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1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17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29 ως έχει (ΣΥΝΟΛΙΚΑ ΨΗΦΟΙ: NAI:5, OXI:3, ΠΡΝ:0)</w:t>
            </w:r>
          </w:p>
        </w:tc>
        <w:tc>
          <w:tcPr>
            <w:tcW w:w="1380" w:type="dxa"/>
            <w:tcBorders>
              <w:top w:val="nil"/>
              <w:left w:val="nil"/>
              <w:bottom w:val="single" w:sz="4" w:space="0" w:color="000000"/>
              <w:right w:val="single" w:sz="4" w:space="0" w:color="000000"/>
            </w:tcBorders>
            <w:shd w:val="clear" w:color="auto" w:fill="auto"/>
            <w:vAlign w:val="center"/>
            <w:hideMark/>
          </w:tcPr>
          <w:p w14:paraId="0903617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17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1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1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1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1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1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1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1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1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1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19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 όπως τροπ. (ΣΥΝΟΛΙΚΑ ΨΗΦΟΙ: NAI:5, OXI:1, ΠΡΝ:2)</w:t>
            </w:r>
          </w:p>
        </w:tc>
        <w:tc>
          <w:tcPr>
            <w:tcW w:w="1380" w:type="dxa"/>
            <w:tcBorders>
              <w:top w:val="nil"/>
              <w:left w:val="nil"/>
              <w:bottom w:val="single" w:sz="4" w:space="0" w:color="000000"/>
              <w:right w:val="single" w:sz="4" w:space="0" w:color="000000"/>
            </w:tcBorders>
            <w:shd w:val="clear" w:color="auto" w:fill="auto"/>
            <w:vAlign w:val="center"/>
            <w:hideMark/>
          </w:tcPr>
          <w:p w14:paraId="0903619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19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1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1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ΓΕΩΡΓΙΑΔΗΣ </w:t>
            </w:r>
            <w:r w:rsidRPr="002E6495">
              <w:rPr>
                <w:rFonts w:ascii="Segoe UI" w:eastAsia="Times New Roman" w:hAnsi="Segoe UI" w:cs="Segoe UI"/>
                <w:sz w:val="18"/>
                <w:szCs w:val="18"/>
              </w:rPr>
              <w:t>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1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1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1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1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1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1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1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1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1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1B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30  όπως τροπ. (ΣΥΝΟΛΙΚΑ ΨΗΦΟΙ: NAI:5, OXI:2,</w:t>
            </w:r>
            <w:r w:rsidRPr="002E6495">
              <w:rPr>
                <w:rFonts w:ascii="Segoe UI" w:eastAsia="Times New Roman" w:hAnsi="Segoe UI" w:cs="Segoe UI"/>
                <w:sz w:val="18"/>
                <w:szCs w:val="18"/>
              </w:rPr>
              <w:t xml:space="preserve"> ΠΡΝ:1)</w:t>
            </w:r>
          </w:p>
        </w:tc>
        <w:tc>
          <w:tcPr>
            <w:tcW w:w="1380" w:type="dxa"/>
            <w:tcBorders>
              <w:top w:val="nil"/>
              <w:left w:val="nil"/>
              <w:bottom w:val="single" w:sz="4" w:space="0" w:color="000000"/>
              <w:right w:val="single" w:sz="4" w:space="0" w:color="000000"/>
            </w:tcBorders>
            <w:shd w:val="clear" w:color="auto" w:fill="auto"/>
            <w:vAlign w:val="center"/>
            <w:hideMark/>
          </w:tcPr>
          <w:p w14:paraId="090361B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1B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1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1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1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1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1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1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1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1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1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1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1D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w:t>
            </w:r>
            <w:r w:rsidRPr="002E6495">
              <w:rPr>
                <w:rFonts w:ascii="Segoe UI" w:eastAsia="Times New Roman" w:hAnsi="Segoe UI" w:cs="Segoe UI"/>
                <w:sz w:val="18"/>
                <w:szCs w:val="18"/>
              </w:rPr>
              <w:t>Άρθρο 31  όπως τροπ. (ΣΥΝΟΛΙΚΑ ΨΗΦΟΙ: NAI:5, OXI:3, ΠΡΝ:0)</w:t>
            </w:r>
          </w:p>
        </w:tc>
        <w:tc>
          <w:tcPr>
            <w:tcW w:w="1380" w:type="dxa"/>
            <w:tcBorders>
              <w:top w:val="nil"/>
              <w:left w:val="nil"/>
              <w:bottom w:val="single" w:sz="4" w:space="0" w:color="000000"/>
              <w:right w:val="single" w:sz="4" w:space="0" w:color="000000"/>
            </w:tcBorders>
            <w:shd w:val="clear" w:color="auto" w:fill="auto"/>
            <w:vAlign w:val="center"/>
            <w:hideMark/>
          </w:tcPr>
          <w:p w14:paraId="090361D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1D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1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1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1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1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1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1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1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1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1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1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1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1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1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1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1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0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32 ως έχει (ΣΥΝΟΛΙΚΑ ΨΗΦΟΙ: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620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0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2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2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2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2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2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2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2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2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2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2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2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33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22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2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2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2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2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2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2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ΚΑΜΑΤΕΡΟΣ </w:t>
            </w:r>
            <w:r w:rsidRPr="002E6495">
              <w:rPr>
                <w:rFonts w:ascii="Segoe UI" w:eastAsia="Times New Roman" w:hAnsi="Segoe UI" w:cs="Segoe UI"/>
                <w:sz w:val="18"/>
                <w:szCs w:val="18"/>
              </w:rPr>
              <w:t>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3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3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23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3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23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23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4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24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24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4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4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24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4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34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24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4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2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4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4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24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5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5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ΕΝ. </w:t>
            </w:r>
            <w:r w:rsidRPr="002E6495">
              <w:rPr>
                <w:rFonts w:ascii="Segoe UI" w:eastAsia="Times New Roman" w:hAnsi="Segoe UI" w:cs="Segoe UI"/>
                <w:sz w:val="18"/>
                <w:szCs w:val="18"/>
              </w:rPr>
              <w:t>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25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2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5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25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5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2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2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2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2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2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2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6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35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26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6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2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2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2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2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2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2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2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2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2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2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2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9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Άρθρο 36 ως </w:t>
            </w:r>
            <w:r w:rsidRPr="002E6495">
              <w:rPr>
                <w:rFonts w:ascii="Segoe UI" w:eastAsia="Times New Roman" w:hAnsi="Segoe UI" w:cs="Segoe UI"/>
                <w:sz w:val="18"/>
                <w:szCs w:val="18"/>
              </w:rPr>
              <w:t>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29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9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2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2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2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2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2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2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2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2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2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2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2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B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37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2B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B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2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2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2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2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2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2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ΜΑΝΩΛΑΚΟΥ </w:t>
            </w:r>
            <w:r w:rsidRPr="002E6495">
              <w:rPr>
                <w:rFonts w:ascii="Segoe UI" w:eastAsia="Times New Roman" w:hAnsi="Segoe UI" w:cs="Segoe UI"/>
                <w:sz w:val="18"/>
                <w:szCs w:val="18"/>
              </w:rPr>
              <w:t>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2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2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2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2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2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D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38 ως έχει (ΣΥΝΟΛΙΚΑ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2D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D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2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2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2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2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2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2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2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2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2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2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2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2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2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2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2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2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2F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39 ως έχει (ΣΥΝΟΛΙΚΑ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2F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2F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3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3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3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3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3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3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3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3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3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32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 όπως τροπ. (ΣΥΝΟΛΙΚΑ ΨΗΦΟΙ: NAI:2, OXI:3, ΠΡΝ:3)</w:t>
            </w:r>
          </w:p>
        </w:tc>
        <w:tc>
          <w:tcPr>
            <w:tcW w:w="1380" w:type="dxa"/>
            <w:tcBorders>
              <w:top w:val="nil"/>
              <w:left w:val="nil"/>
              <w:bottom w:val="single" w:sz="4" w:space="0" w:color="000000"/>
              <w:right w:val="single" w:sz="4" w:space="0" w:color="000000"/>
            </w:tcBorders>
            <w:shd w:val="clear" w:color="auto" w:fill="auto"/>
            <w:vAlign w:val="center"/>
            <w:hideMark/>
          </w:tcPr>
          <w:p w14:paraId="0903632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32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3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ΒΛΑΧΟΣ </w:t>
            </w:r>
            <w:r w:rsidRPr="002E6495">
              <w:rPr>
                <w:rFonts w:ascii="Segoe UI" w:eastAsia="Times New Roman" w:hAnsi="Segoe UI" w:cs="Segoe UI"/>
                <w:sz w:val="18"/>
                <w:szCs w:val="18"/>
              </w:rPr>
              <w:t>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3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3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3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3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33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33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3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33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33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4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4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34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34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Άρθρο 40  όπως τροπ. </w:t>
            </w:r>
            <w:r w:rsidRPr="002E6495">
              <w:rPr>
                <w:rFonts w:ascii="Segoe UI" w:eastAsia="Times New Roman" w:hAnsi="Segoe UI" w:cs="Segoe UI"/>
                <w:sz w:val="18"/>
                <w:szCs w:val="18"/>
              </w:rPr>
              <w:t>(ΣΥΝΟΛΙΚΑ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34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34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3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4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4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4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4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4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34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5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35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5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5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5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5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3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3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3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3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3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ΨΑΡΙΑΝΟΣ </w:t>
            </w:r>
            <w:r w:rsidRPr="002E6495">
              <w:rPr>
                <w:rFonts w:ascii="Segoe UI" w:eastAsia="Times New Roman" w:hAnsi="Segoe UI" w:cs="Segoe UI"/>
                <w:sz w:val="18"/>
                <w:szCs w:val="18"/>
              </w:rPr>
              <w:t>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3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36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41 ως έχει (ΣΥΝΟΛΙΚΑ ΨΗΦΟΙ: NAI:4, OXI:2, ΠΡΝ:2)</w:t>
            </w:r>
          </w:p>
        </w:tc>
        <w:tc>
          <w:tcPr>
            <w:tcW w:w="1380" w:type="dxa"/>
            <w:tcBorders>
              <w:top w:val="nil"/>
              <w:left w:val="nil"/>
              <w:bottom w:val="single" w:sz="4" w:space="0" w:color="000000"/>
              <w:right w:val="single" w:sz="4" w:space="0" w:color="000000"/>
            </w:tcBorders>
            <w:shd w:val="clear" w:color="auto" w:fill="auto"/>
            <w:vAlign w:val="center"/>
            <w:hideMark/>
          </w:tcPr>
          <w:p w14:paraId="0903636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36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3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3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3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3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3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3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3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3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3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38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42 ως έχει (ΣΥΝΟΛΙΚΑ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38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38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3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3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3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3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3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3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3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3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3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3B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43 ως έχει (ΣΥΝΟΛΙΚΑ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3B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3B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3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3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3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3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3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3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3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3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3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3D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44 ως έχει (ΣΥΝΟΛΙΚΑ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3D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3D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3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3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3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3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3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3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3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3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3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3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3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3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3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3F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45  όπως τροπ. (ΣΥΝΟΛΙΚΑ</w:t>
            </w:r>
            <w:r w:rsidRPr="002E6495">
              <w:rPr>
                <w:rFonts w:ascii="Segoe UI" w:eastAsia="Times New Roman" w:hAnsi="Segoe UI" w:cs="Segoe UI"/>
                <w:sz w:val="18"/>
                <w:szCs w:val="18"/>
              </w:rPr>
              <w:t xml:space="preserve">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3F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3F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3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3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3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4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4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4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4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4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4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4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4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41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46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41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41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4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4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4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4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4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4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3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43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43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3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3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43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44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47 ως έχει (ΣΥΝΟΛΙΚΑ ΨΗΦΟΙ: NAI:4, OXI:3, ΠΡΝ:1)</w:t>
            </w:r>
          </w:p>
        </w:tc>
        <w:tc>
          <w:tcPr>
            <w:tcW w:w="1380" w:type="dxa"/>
            <w:tcBorders>
              <w:top w:val="nil"/>
              <w:left w:val="nil"/>
              <w:bottom w:val="single" w:sz="4" w:space="0" w:color="000000"/>
              <w:right w:val="single" w:sz="4" w:space="0" w:color="000000"/>
            </w:tcBorders>
            <w:shd w:val="clear" w:color="auto" w:fill="auto"/>
            <w:vAlign w:val="center"/>
            <w:hideMark/>
          </w:tcPr>
          <w:p w14:paraId="0903644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44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4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4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44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4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4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4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4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4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44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4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5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5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5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5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ΚΑΤΣΙΚΗΣ </w:t>
            </w:r>
            <w:r w:rsidRPr="002E6495">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5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45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4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4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4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4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4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46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48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46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46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4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4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4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4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4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4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4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4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4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48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49 ως έχει (ΣΥΝΟΛΙΚΑ ΨΗΦΟΙ: NAI:5, OXI:2, ΠΡΝ:1)</w:t>
            </w:r>
          </w:p>
        </w:tc>
        <w:tc>
          <w:tcPr>
            <w:tcW w:w="1380" w:type="dxa"/>
            <w:tcBorders>
              <w:top w:val="nil"/>
              <w:left w:val="nil"/>
              <w:bottom w:val="single" w:sz="4" w:space="0" w:color="000000"/>
              <w:right w:val="single" w:sz="4" w:space="0" w:color="000000"/>
            </w:tcBorders>
            <w:shd w:val="clear" w:color="auto" w:fill="auto"/>
            <w:vAlign w:val="center"/>
            <w:hideMark/>
          </w:tcPr>
          <w:p w14:paraId="0903648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48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4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4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4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4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4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4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4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4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4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4A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Άρθρο 5 ως έχει (ΣΥΝΟΛΙΚΑ ΨΗΦΟΙ: NAI:6, </w:t>
            </w:r>
            <w:r w:rsidRPr="002E6495">
              <w:rPr>
                <w:rFonts w:ascii="Segoe UI" w:eastAsia="Times New Roman" w:hAnsi="Segoe UI" w:cs="Segoe UI"/>
                <w:sz w:val="18"/>
                <w:szCs w:val="18"/>
              </w:rPr>
              <w:t>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64A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4A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4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4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4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4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4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4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4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4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4D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50 ως έχει (ΣΥΝΟΛΙΚΑ ΨΗΦΟΙ: NAI:3, OXI:3, ΠΡΝ:2)</w:t>
            </w:r>
          </w:p>
        </w:tc>
        <w:tc>
          <w:tcPr>
            <w:tcW w:w="1380" w:type="dxa"/>
            <w:tcBorders>
              <w:top w:val="nil"/>
              <w:left w:val="nil"/>
              <w:bottom w:val="single" w:sz="4" w:space="0" w:color="000000"/>
              <w:right w:val="single" w:sz="4" w:space="0" w:color="000000"/>
            </w:tcBorders>
            <w:shd w:val="clear" w:color="auto" w:fill="auto"/>
            <w:vAlign w:val="center"/>
            <w:hideMark/>
          </w:tcPr>
          <w:p w14:paraId="090364D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4D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4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4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4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4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4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4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4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4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ΤΖΕΛΕΠΗΣ </w:t>
            </w:r>
            <w:r w:rsidRPr="002E6495">
              <w:rPr>
                <w:rFonts w:ascii="Segoe UI" w:eastAsia="Times New Roman" w:hAnsi="Segoe UI" w:cs="Segoe UI"/>
                <w:sz w:val="18"/>
                <w:szCs w:val="18"/>
              </w:rPr>
              <w:t>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4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4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4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4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4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4F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51  όπως τροπ. (ΣΥΝΟΛΙΚΑ ΨΗΦΟΙ: NAI:3, OXI:5, ΠΡΝ:0)</w:t>
            </w:r>
          </w:p>
        </w:tc>
        <w:tc>
          <w:tcPr>
            <w:tcW w:w="1380" w:type="dxa"/>
            <w:tcBorders>
              <w:top w:val="nil"/>
              <w:left w:val="nil"/>
              <w:bottom w:val="single" w:sz="4" w:space="0" w:color="000000"/>
              <w:right w:val="single" w:sz="4" w:space="0" w:color="000000"/>
            </w:tcBorders>
            <w:shd w:val="clear" w:color="auto" w:fill="auto"/>
            <w:vAlign w:val="center"/>
            <w:hideMark/>
          </w:tcPr>
          <w:p w14:paraId="090364F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4F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4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4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4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4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4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5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5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5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5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5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5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51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52 ως έχει (ΣΥΝΟΛΙΚΑ ΨΗΦΟΙ: NAI:6, OXI:1, ΠΡΝ:1)</w:t>
            </w:r>
          </w:p>
        </w:tc>
        <w:tc>
          <w:tcPr>
            <w:tcW w:w="1380" w:type="dxa"/>
            <w:tcBorders>
              <w:top w:val="nil"/>
              <w:left w:val="nil"/>
              <w:bottom w:val="single" w:sz="4" w:space="0" w:color="000000"/>
              <w:right w:val="single" w:sz="4" w:space="0" w:color="000000"/>
            </w:tcBorders>
            <w:shd w:val="clear" w:color="auto" w:fill="auto"/>
            <w:vAlign w:val="center"/>
            <w:hideMark/>
          </w:tcPr>
          <w:p w14:paraId="0903651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51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5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5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5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5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5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5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5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5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3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3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53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53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6  όπως τροπ. (ΣΥΝΟΛΙΚΑ ΨΗΦΟΙ: NAI:3, OXI:4, ΠΡΝ:1)</w:t>
            </w:r>
          </w:p>
        </w:tc>
        <w:tc>
          <w:tcPr>
            <w:tcW w:w="1380" w:type="dxa"/>
            <w:tcBorders>
              <w:top w:val="nil"/>
              <w:left w:val="nil"/>
              <w:bottom w:val="single" w:sz="4" w:space="0" w:color="000000"/>
              <w:right w:val="single" w:sz="4" w:space="0" w:color="000000"/>
            </w:tcBorders>
            <w:shd w:val="clear" w:color="auto" w:fill="auto"/>
            <w:vAlign w:val="center"/>
            <w:hideMark/>
          </w:tcPr>
          <w:p w14:paraId="0903653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53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5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4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4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54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4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ΓΕΩΡΓΙΑΔΗΣ </w:t>
            </w:r>
            <w:r w:rsidRPr="002E6495">
              <w:rPr>
                <w:rFonts w:ascii="Segoe UI" w:eastAsia="Times New Roman" w:hAnsi="Segoe UI" w:cs="Segoe UI"/>
                <w:sz w:val="18"/>
                <w:szCs w:val="18"/>
              </w:rPr>
              <w:t>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4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54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4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4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4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4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4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4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5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5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55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5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55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55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5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5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5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5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55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56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Άρθρο 7 ως έχει (ΣΥΝΟΛΙΚΑ ΨΗΦΟΙ: NAI:4, OXI:2, </w:t>
            </w:r>
            <w:r w:rsidRPr="002E6495">
              <w:rPr>
                <w:rFonts w:ascii="Segoe UI" w:eastAsia="Times New Roman" w:hAnsi="Segoe UI" w:cs="Segoe UI"/>
                <w:sz w:val="18"/>
                <w:szCs w:val="18"/>
              </w:rPr>
              <w:t>ΠΡΝ:2)</w:t>
            </w:r>
          </w:p>
        </w:tc>
        <w:tc>
          <w:tcPr>
            <w:tcW w:w="1380" w:type="dxa"/>
            <w:tcBorders>
              <w:top w:val="nil"/>
              <w:left w:val="nil"/>
              <w:bottom w:val="single" w:sz="4" w:space="0" w:color="000000"/>
              <w:right w:val="single" w:sz="4" w:space="0" w:color="000000"/>
            </w:tcBorders>
            <w:shd w:val="clear" w:color="auto" w:fill="auto"/>
            <w:vAlign w:val="center"/>
            <w:hideMark/>
          </w:tcPr>
          <w:p w14:paraId="0903656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56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5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5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5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5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5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5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5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5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8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8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58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58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w:t>
            </w:r>
            <w:r w:rsidRPr="002E6495">
              <w:rPr>
                <w:rFonts w:ascii="Segoe UI" w:eastAsia="Times New Roman" w:hAnsi="Segoe UI" w:cs="Segoe UI"/>
                <w:sz w:val="18"/>
                <w:szCs w:val="18"/>
              </w:rPr>
              <w:t>Άρθρο 8  όπως τροπ. (ΣΥΝΟΛΙΚΑ ΨΗΦΟΙ: NAI:6, OXI:1, ΠΡΝ:1)</w:t>
            </w:r>
          </w:p>
        </w:tc>
        <w:tc>
          <w:tcPr>
            <w:tcW w:w="1380" w:type="dxa"/>
            <w:tcBorders>
              <w:top w:val="nil"/>
              <w:left w:val="nil"/>
              <w:bottom w:val="single" w:sz="4" w:space="0" w:color="000000"/>
              <w:right w:val="single" w:sz="4" w:space="0" w:color="000000"/>
            </w:tcBorders>
            <w:shd w:val="clear" w:color="auto" w:fill="auto"/>
            <w:vAlign w:val="center"/>
            <w:hideMark/>
          </w:tcPr>
          <w:p w14:paraId="0903658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58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5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5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5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5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5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5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5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5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A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A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5A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5A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Άρθρο 9  όπως τροπ. (ΣΥΝΟΛΙΚΑ ΨΗΦΟΙ: NAI:6, OXI:0, ΠΡΝ:2)</w:t>
            </w:r>
          </w:p>
        </w:tc>
        <w:tc>
          <w:tcPr>
            <w:tcW w:w="1380" w:type="dxa"/>
            <w:tcBorders>
              <w:top w:val="nil"/>
              <w:left w:val="nil"/>
              <w:bottom w:val="single" w:sz="4" w:space="0" w:color="000000"/>
              <w:right w:val="single" w:sz="4" w:space="0" w:color="000000"/>
            </w:tcBorders>
            <w:shd w:val="clear" w:color="auto" w:fill="auto"/>
            <w:vAlign w:val="center"/>
            <w:hideMark/>
          </w:tcPr>
          <w:p w14:paraId="090365A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5A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5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5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5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5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5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5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5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5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C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C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5C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D0"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5C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Βουλευτική τροπ. 1762/32 ως έχει (ΣΥΝΟΛΙΚΑ ΨΗΦΟΙ: NAI:4, OXI:2, ΠΡΝ:2)</w:t>
            </w:r>
          </w:p>
        </w:tc>
        <w:tc>
          <w:tcPr>
            <w:tcW w:w="1380" w:type="dxa"/>
            <w:tcBorders>
              <w:top w:val="nil"/>
              <w:left w:val="nil"/>
              <w:bottom w:val="single" w:sz="4" w:space="0" w:color="000000"/>
              <w:right w:val="single" w:sz="4" w:space="0" w:color="000000"/>
            </w:tcBorders>
            <w:shd w:val="clear" w:color="auto" w:fill="auto"/>
            <w:vAlign w:val="center"/>
            <w:hideMark/>
          </w:tcPr>
          <w:p w14:paraId="090365C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5C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5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5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5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5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5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5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5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5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5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E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E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5E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5F4"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5F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Βουλευτική τροπ. 1773/39 ως έχει (ΣΥΝΟΛΙΚΑ ΨΗΦΟΙ: NAI:3, OXI:3, ΠΡΝ:2)</w:t>
            </w:r>
          </w:p>
        </w:tc>
        <w:tc>
          <w:tcPr>
            <w:tcW w:w="1380" w:type="dxa"/>
            <w:tcBorders>
              <w:top w:val="nil"/>
              <w:left w:val="nil"/>
              <w:bottom w:val="single" w:sz="4" w:space="0" w:color="000000"/>
              <w:right w:val="single" w:sz="4" w:space="0" w:color="000000"/>
            </w:tcBorders>
            <w:shd w:val="clear" w:color="auto" w:fill="auto"/>
            <w:vAlign w:val="center"/>
            <w:hideMark/>
          </w:tcPr>
          <w:p w14:paraId="090365F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5F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5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5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5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5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5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5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5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5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6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6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6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6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6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1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1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61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61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Επί της Αρχής (ΣΥΝΟΛΙΚΑ ΨΗΦΟΙ:</w:t>
            </w:r>
            <w:r w:rsidRPr="002E6495">
              <w:rPr>
                <w:rFonts w:ascii="Segoe UI" w:eastAsia="Times New Roman" w:hAnsi="Segoe UI" w:cs="Segoe UI"/>
                <w:sz w:val="18"/>
                <w:szCs w:val="18"/>
              </w:rPr>
              <w:t xml:space="preserve"> NAI:6, OXI:2, ΠΡΝ:0)</w:t>
            </w:r>
          </w:p>
        </w:tc>
        <w:tc>
          <w:tcPr>
            <w:tcW w:w="1380" w:type="dxa"/>
            <w:tcBorders>
              <w:top w:val="nil"/>
              <w:left w:val="nil"/>
              <w:bottom w:val="single" w:sz="4" w:space="0" w:color="000000"/>
              <w:right w:val="single" w:sz="4" w:space="0" w:color="000000"/>
            </w:tcBorders>
            <w:shd w:val="clear" w:color="auto" w:fill="auto"/>
            <w:vAlign w:val="center"/>
            <w:hideMark/>
          </w:tcPr>
          <w:p w14:paraId="0903661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61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6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6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6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6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6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6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6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6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6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3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3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63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63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Επί του Συνόλου  (ΣΥΝΟΛΙΚΑ ΨΗΦΟΙ: NAI:5, OXI:3, ΠΡΝ:0)</w:t>
            </w:r>
          </w:p>
        </w:tc>
        <w:tc>
          <w:tcPr>
            <w:tcW w:w="1380" w:type="dxa"/>
            <w:tcBorders>
              <w:top w:val="nil"/>
              <w:left w:val="nil"/>
              <w:bottom w:val="single" w:sz="4" w:space="0" w:color="000000"/>
              <w:right w:val="single" w:sz="4" w:space="0" w:color="000000"/>
            </w:tcBorders>
            <w:shd w:val="clear" w:color="auto" w:fill="auto"/>
            <w:vAlign w:val="center"/>
            <w:hideMark/>
          </w:tcPr>
          <w:p w14:paraId="0903663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63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6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3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3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63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4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4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64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4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64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4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4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4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4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4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4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64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5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65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65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5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65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65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5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5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65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60"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65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Υπουργική τροπ. 1760/31 ως έχει (ΣΥΝΟΛΙΚΑ ΨΗΦΟΙ: NAI:8, OXI:0, ΠΡΝ:0)</w:t>
            </w:r>
          </w:p>
        </w:tc>
        <w:tc>
          <w:tcPr>
            <w:tcW w:w="1380" w:type="dxa"/>
            <w:tcBorders>
              <w:top w:val="nil"/>
              <w:left w:val="nil"/>
              <w:bottom w:val="single" w:sz="4" w:space="0" w:color="000000"/>
              <w:right w:val="single" w:sz="4" w:space="0" w:color="000000"/>
            </w:tcBorders>
            <w:shd w:val="clear" w:color="auto" w:fill="auto"/>
            <w:vAlign w:val="center"/>
            <w:hideMark/>
          </w:tcPr>
          <w:p w14:paraId="0903665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65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6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6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6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66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6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6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66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6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66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6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6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6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6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7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7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67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7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67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67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7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67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67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7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7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67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84"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68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Υπουργική τροπ. 1764/33 όπως τροπ. (ΣΥΝΟΛΙΚΑ ΨΗΦΟΙ: NAI:2, OXI:5, ΠΡΝ:1)</w:t>
            </w:r>
          </w:p>
        </w:tc>
        <w:tc>
          <w:tcPr>
            <w:tcW w:w="1380" w:type="dxa"/>
            <w:tcBorders>
              <w:top w:val="nil"/>
              <w:left w:val="nil"/>
              <w:bottom w:val="single" w:sz="4" w:space="0" w:color="000000"/>
              <w:right w:val="single" w:sz="4" w:space="0" w:color="000000"/>
            </w:tcBorders>
            <w:shd w:val="clear" w:color="auto" w:fill="auto"/>
            <w:vAlign w:val="center"/>
            <w:hideMark/>
          </w:tcPr>
          <w:p w14:paraId="0903668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68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6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8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8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68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8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8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ΕΝ. </w:t>
            </w:r>
            <w:r w:rsidRPr="002E6495">
              <w:rPr>
                <w:rFonts w:ascii="Segoe UI" w:eastAsia="Times New Roman" w:hAnsi="Segoe UI" w:cs="Segoe UI"/>
                <w:sz w:val="18"/>
                <w:szCs w:val="18"/>
              </w:rPr>
              <w:t>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68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8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68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8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9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9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9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9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9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69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9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69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69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9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69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69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A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A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6A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A8"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6A5"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Υπουργική τροπ. 1767/34 ως έχει (ΣΥΝΟΛΙΚΑ ΨΗΦΟΙ: NAI:3, OXI:3,</w:t>
            </w:r>
            <w:r w:rsidRPr="002E6495">
              <w:rPr>
                <w:rFonts w:ascii="Segoe UI" w:eastAsia="Times New Roman" w:hAnsi="Segoe UI" w:cs="Segoe UI"/>
                <w:sz w:val="18"/>
                <w:szCs w:val="18"/>
              </w:rPr>
              <w:t xml:space="preserve"> ΠΡΝ:2)</w:t>
            </w:r>
          </w:p>
        </w:tc>
        <w:tc>
          <w:tcPr>
            <w:tcW w:w="1380" w:type="dxa"/>
            <w:tcBorders>
              <w:top w:val="nil"/>
              <w:left w:val="nil"/>
              <w:bottom w:val="single" w:sz="4" w:space="0" w:color="000000"/>
              <w:right w:val="single" w:sz="4" w:space="0" w:color="000000"/>
            </w:tcBorders>
            <w:shd w:val="clear" w:color="auto" w:fill="auto"/>
            <w:vAlign w:val="center"/>
            <w:hideMark/>
          </w:tcPr>
          <w:p w14:paraId="090366A6"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6A7"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6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A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A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6A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A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A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6A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B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6B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B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B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B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B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B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B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6B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B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6B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6B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C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6C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6C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C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C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6C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CC"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6C9"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xml:space="preserve">Άρθρο: </w:t>
            </w:r>
            <w:r w:rsidRPr="002E6495">
              <w:rPr>
                <w:rFonts w:ascii="Segoe UI" w:eastAsia="Times New Roman" w:hAnsi="Segoe UI" w:cs="Segoe UI"/>
                <w:sz w:val="18"/>
                <w:szCs w:val="18"/>
              </w:rPr>
              <w:t>Υπουργική τροπ. 1768/35 ως έχει (ΣΥΝΟΛΙΚΑ ΨΗΦΟΙ: NAI:2, OXI:3, ΠΡΝ:3)</w:t>
            </w:r>
          </w:p>
        </w:tc>
        <w:tc>
          <w:tcPr>
            <w:tcW w:w="1380" w:type="dxa"/>
            <w:tcBorders>
              <w:top w:val="nil"/>
              <w:left w:val="nil"/>
              <w:bottom w:val="single" w:sz="4" w:space="0" w:color="000000"/>
              <w:right w:val="single" w:sz="4" w:space="0" w:color="000000"/>
            </w:tcBorders>
            <w:shd w:val="clear" w:color="auto" w:fill="auto"/>
            <w:vAlign w:val="center"/>
            <w:hideMark/>
          </w:tcPr>
          <w:p w14:paraId="090366CA"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6CB"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6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C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C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6C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D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D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6D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D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lastRenderedPageBreak/>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6D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D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D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D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D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D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D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6D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6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E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6E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6E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E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6E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6E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E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E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6E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F0"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6ED"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Υπουργική τροπ. 1769/36 ως έχει (ΣΥΝΟΛΙΚΑ ΨΗΦΟΙ: NAI:3, OXI:3, ΠΡΝ:2)</w:t>
            </w:r>
          </w:p>
        </w:tc>
        <w:tc>
          <w:tcPr>
            <w:tcW w:w="1380" w:type="dxa"/>
            <w:tcBorders>
              <w:top w:val="nil"/>
              <w:left w:val="nil"/>
              <w:bottom w:val="single" w:sz="4" w:space="0" w:color="000000"/>
              <w:right w:val="single" w:sz="4" w:space="0" w:color="000000"/>
            </w:tcBorders>
            <w:shd w:val="clear" w:color="auto" w:fill="auto"/>
            <w:vAlign w:val="center"/>
            <w:hideMark/>
          </w:tcPr>
          <w:p w14:paraId="090366EE"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6EF"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6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F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F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6F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6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F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F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6F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6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F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6F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F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7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6F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6F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6F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7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0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70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70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7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0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70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70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ΟΧΙ</w:t>
            </w:r>
          </w:p>
        </w:tc>
      </w:tr>
      <w:tr w:rsidR="00850D36" w14:paraId="090367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0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70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70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7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0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70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70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714"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9036711"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Άρθρο: Υπουργική τροπ. 1772/38 ως έχει (ΣΥΝΟΛΙΚΑ ΨΗΦΟΙ: NAI:3, OXI:0, ΠΡΝ:5)</w:t>
            </w:r>
          </w:p>
        </w:tc>
        <w:tc>
          <w:tcPr>
            <w:tcW w:w="1380" w:type="dxa"/>
            <w:tcBorders>
              <w:top w:val="nil"/>
              <w:left w:val="nil"/>
              <w:bottom w:val="single" w:sz="4" w:space="0" w:color="000000"/>
              <w:right w:val="single" w:sz="4" w:space="0" w:color="000000"/>
            </w:tcBorders>
            <w:shd w:val="clear" w:color="auto" w:fill="auto"/>
            <w:vAlign w:val="center"/>
            <w:hideMark/>
          </w:tcPr>
          <w:p w14:paraId="09036712"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9036713" w14:textId="77777777" w:rsidR="00657757" w:rsidRPr="002E6495" w:rsidRDefault="006A7907" w:rsidP="00657757">
            <w:pPr>
              <w:rPr>
                <w:rFonts w:ascii="Segoe UI" w:eastAsia="Times New Roman" w:hAnsi="Segoe UI" w:cs="Segoe UI"/>
                <w:sz w:val="18"/>
                <w:szCs w:val="18"/>
              </w:rPr>
            </w:pPr>
            <w:r w:rsidRPr="002E6495">
              <w:rPr>
                <w:rFonts w:ascii="Segoe UI" w:eastAsia="Times New Roman" w:hAnsi="Segoe UI" w:cs="Segoe UI"/>
                <w:sz w:val="18"/>
                <w:szCs w:val="18"/>
              </w:rPr>
              <w:t> </w:t>
            </w:r>
          </w:p>
        </w:tc>
      </w:tr>
      <w:tr w:rsidR="00850D36" w14:paraId="090367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1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71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903671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7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1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71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 xml:space="preserve">ΕΝ. </w:t>
            </w:r>
            <w:r w:rsidRPr="002E6495">
              <w:rPr>
                <w:rFonts w:ascii="Segoe UI" w:eastAsia="Times New Roman" w:hAnsi="Segoe UI" w:cs="Segoe UI"/>
                <w:sz w:val="18"/>
                <w:szCs w:val="18"/>
              </w:rPr>
              <w:t>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903671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7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1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0903671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903671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7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2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72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903672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7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25"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726"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9036727"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7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29"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0903672A"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903672B"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r w:rsidR="00850D36" w14:paraId="090367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2D"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0903672E"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903672F"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ΝΑΙ</w:t>
            </w:r>
          </w:p>
        </w:tc>
      </w:tr>
      <w:tr w:rsidR="00850D36" w14:paraId="090367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9036731"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09036732"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9036733" w14:textId="77777777" w:rsidR="00657757" w:rsidRPr="002E6495" w:rsidRDefault="006A7907" w:rsidP="00657757">
            <w:pPr>
              <w:outlineLvl w:val="0"/>
              <w:rPr>
                <w:rFonts w:ascii="Segoe UI" w:eastAsia="Times New Roman" w:hAnsi="Segoe UI" w:cs="Segoe UI"/>
                <w:sz w:val="18"/>
                <w:szCs w:val="18"/>
              </w:rPr>
            </w:pPr>
            <w:r w:rsidRPr="002E6495">
              <w:rPr>
                <w:rFonts w:ascii="Segoe UI" w:eastAsia="Times New Roman" w:hAnsi="Segoe UI" w:cs="Segoe UI"/>
                <w:sz w:val="18"/>
                <w:szCs w:val="18"/>
              </w:rPr>
              <w:t>ΠΡΝ</w:t>
            </w:r>
          </w:p>
        </w:tc>
      </w:tr>
    </w:tbl>
    <w:p w14:paraId="09036735" w14:textId="77777777" w:rsidR="00850D36" w:rsidRDefault="006A790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sidRPr="0001772E">
        <w:rPr>
          <w:rFonts w:eastAsia="Times New Roman" w:cs="Times New Roman"/>
          <w:szCs w:val="24"/>
        </w:rPr>
        <w:t xml:space="preserve">Συνεπώς το σχέδιο νόμου του </w:t>
      </w:r>
      <w:r w:rsidRPr="00EF3F89">
        <w:rPr>
          <w:rFonts w:eastAsia="SimSun"/>
          <w:szCs w:val="24"/>
          <w:lang w:eastAsia="zh-CN"/>
        </w:rPr>
        <w:t>Υπουργείου Υποδομών και Μεταφορών</w:t>
      </w:r>
      <w:r>
        <w:rPr>
          <w:rFonts w:eastAsia="SimSun"/>
          <w:szCs w:val="24"/>
          <w:lang w:eastAsia="zh-CN"/>
        </w:rPr>
        <w:t>:</w:t>
      </w:r>
      <w:r w:rsidRPr="00EF3F89">
        <w:rPr>
          <w:rFonts w:eastAsia="SimSun"/>
          <w:szCs w:val="24"/>
          <w:lang w:eastAsia="zh-CN"/>
        </w:rPr>
        <w:t xml:space="preserve"> </w:t>
      </w:r>
      <w:r>
        <w:rPr>
          <w:rFonts w:eastAsia="Times New Roman" w:cs="Times New Roman"/>
          <w:szCs w:val="24"/>
        </w:rPr>
        <w:t xml:space="preserve">«Θέματα </w:t>
      </w:r>
      <w:proofErr w:type="spellStart"/>
      <w:r>
        <w:rPr>
          <w:rFonts w:eastAsia="Times New Roman" w:cs="Times New Roman"/>
          <w:szCs w:val="24"/>
        </w:rPr>
        <w:t>υδατοδρομίων</w:t>
      </w:r>
      <w:proofErr w:type="spellEnd"/>
      <w:r>
        <w:rPr>
          <w:rFonts w:eastAsia="Times New Roman" w:cs="Times New Roman"/>
          <w:szCs w:val="24"/>
        </w:rPr>
        <w:t>, αστικών οδικών μεταφορών και λοιπές διατάξεις» έγινε δεκτό κατά πλειοψηφία</w:t>
      </w:r>
      <w:r>
        <w:rPr>
          <w:rFonts w:eastAsia="Times New Roman" w:cs="Times New Roman"/>
          <w:szCs w:val="24"/>
        </w:rPr>
        <w:t>,</w:t>
      </w:r>
      <w:r w:rsidRPr="0001772E">
        <w:rPr>
          <w:rFonts w:eastAsia="Times New Roman" w:cs="Times New Roman"/>
          <w:szCs w:val="24"/>
        </w:rPr>
        <w:t xml:space="preserve"> </w:t>
      </w:r>
      <w:r>
        <w:rPr>
          <w:rFonts w:eastAsia="Times New Roman" w:cs="Times New Roman"/>
          <w:szCs w:val="24"/>
        </w:rPr>
        <w:t>σε μόνη συζήτηση</w:t>
      </w:r>
      <w:r>
        <w:rPr>
          <w:rFonts w:eastAsia="Times New Roman" w:cs="Times New Roman"/>
          <w:szCs w:val="24"/>
        </w:rPr>
        <w:t>,</w:t>
      </w:r>
      <w:r>
        <w:rPr>
          <w:rFonts w:eastAsia="Times New Roman" w:cs="Times New Roman"/>
          <w:szCs w:val="24"/>
        </w:rPr>
        <w:t xml:space="preserve"> επί της αρχής, </w:t>
      </w:r>
      <w:r w:rsidRPr="0001772E">
        <w:rPr>
          <w:rFonts w:eastAsia="Times New Roman" w:cs="Times New Roman"/>
          <w:szCs w:val="24"/>
        </w:rPr>
        <w:t>των άρθρων</w:t>
      </w:r>
      <w:r>
        <w:rPr>
          <w:rFonts w:eastAsia="Times New Roman" w:cs="Times New Roman"/>
          <w:szCs w:val="24"/>
        </w:rPr>
        <w:t xml:space="preserve"> </w:t>
      </w:r>
      <w:r w:rsidRPr="0001772E">
        <w:rPr>
          <w:rFonts w:eastAsia="Times New Roman" w:cs="Times New Roman"/>
          <w:szCs w:val="24"/>
        </w:rPr>
        <w:t>και του συνόλου και έχει ως εξής:</w:t>
      </w:r>
    </w:p>
    <w:p w14:paraId="09036736" w14:textId="77777777" w:rsidR="00850D36" w:rsidRDefault="006A7907">
      <w:pPr>
        <w:autoSpaceDE w:val="0"/>
        <w:autoSpaceDN w:val="0"/>
        <w:adjustRightInd w:val="0"/>
        <w:spacing w:line="600" w:lineRule="auto"/>
        <w:ind w:firstLine="720"/>
        <w:jc w:val="center"/>
        <w:rPr>
          <w:rFonts w:eastAsia="SimSun"/>
          <w:b/>
          <w:color w:val="FF0000"/>
          <w:szCs w:val="24"/>
          <w:lang w:eastAsia="zh-CN"/>
        </w:rPr>
      </w:pPr>
      <w:r w:rsidRPr="00A22474">
        <w:rPr>
          <w:rFonts w:eastAsia="Times New Roman" w:cs="Times New Roman"/>
          <w:color w:val="FF0000"/>
          <w:szCs w:val="24"/>
        </w:rPr>
        <w:t>(Να καταχωριστεί το κείμενο του νομοσχεδίου</w:t>
      </w:r>
      <w:r w:rsidRPr="00A22474">
        <w:rPr>
          <w:rFonts w:eastAsia="Times New Roman" w:cs="Times New Roman"/>
          <w:color w:val="FF0000"/>
          <w:szCs w:val="24"/>
        </w:rPr>
        <w:t xml:space="preserve"> σελίδα 367α</w:t>
      </w:r>
      <w:r w:rsidRPr="00A22474">
        <w:rPr>
          <w:rFonts w:eastAsia="Times New Roman" w:cs="Times New Roman"/>
          <w:color w:val="FF0000"/>
          <w:szCs w:val="24"/>
        </w:rPr>
        <w:t>)</w:t>
      </w:r>
    </w:p>
    <w:p w14:paraId="09036737" w14:textId="77777777" w:rsidR="00850D36" w:rsidRDefault="006A7907">
      <w:pPr>
        <w:tabs>
          <w:tab w:val="left" w:pos="2738"/>
          <w:tab w:val="center" w:pos="4753"/>
          <w:tab w:val="left" w:pos="5723"/>
        </w:tabs>
        <w:spacing w:line="600" w:lineRule="auto"/>
        <w:ind w:firstLine="720"/>
        <w:jc w:val="both"/>
        <w:rPr>
          <w:rFonts w:eastAsia="SimSun"/>
          <w:szCs w:val="24"/>
          <w:lang w:eastAsia="zh-CN"/>
        </w:rPr>
      </w:pPr>
      <w:r>
        <w:rPr>
          <w:rFonts w:eastAsia="Times New Roman" w:cs="Times New Roman"/>
          <w:b/>
          <w:szCs w:val="24"/>
        </w:rPr>
        <w:lastRenderedPageBreak/>
        <w:t xml:space="preserve">ΠΡΟΕΔΡΕΥΩΝ (Σπυρίδων Λυκούδης):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9036738" w14:textId="77777777" w:rsidR="00850D36" w:rsidRDefault="006A7907">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w:t>
      </w:r>
      <w:r>
        <w:rPr>
          <w:rFonts w:eastAsia="SimSun"/>
          <w:szCs w:val="24"/>
          <w:lang w:eastAsia="zh-CN"/>
        </w:rPr>
        <w:t>μάλιστα.</w:t>
      </w:r>
    </w:p>
    <w:p w14:paraId="09036739" w14:textId="77777777" w:rsidR="00850D36" w:rsidRDefault="006A7907">
      <w:pPr>
        <w:autoSpaceDE w:val="0"/>
        <w:autoSpaceDN w:val="0"/>
        <w:adjustRightInd w:val="0"/>
        <w:spacing w:line="600" w:lineRule="auto"/>
        <w:ind w:firstLine="540"/>
        <w:jc w:val="both"/>
        <w:rPr>
          <w:rFonts w:eastAsia="SimSun"/>
          <w:szCs w:val="24"/>
          <w:lang w:eastAsia="zh-CN"/>
        </w:rPr>
      </w:pPr>
      <w:r w:rsidRPr="00171972">
        <w:rPr>
          <w:rFonts w:eastAsia="Times New Roman" w:cs="Times New Roman"/>
          <w:b/>
          <w:szCs w:val="24"/>
        </w:rPr>
        <w:t xml:space="preserve">ΠΡΟΕΔΡΕΥΩΝ (Σπυρίδων Λυκούδης): </w:t>
      </w:r>
      <w:r>
        <w:rPr>
          <w:rFonts w:eastAsia="SimSun"/>
          <w:szCs w:val="24"/>
          <w:lang w:eastAsia="zh-CN"/>
        </w:rPr>
        <w:t>Συνεπώς 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0903673A" w14:textId="77777777" w:rsidR="00850D36" w:rsidRDefault="006A790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903673B" w14:textId="77777777" w:rsidR="00850D36" w:rsidRDefault="006A790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903673C" w14:textId="77777777" w:rsidR="00850D36" w:rsidRDefault="006A7907">
      <w:pPr>
        <w:spacing w:line="600" w:lineRule="auto"/>
        <w:ind w:firstLine="720"/>
        <w:jc w:val="both"/>
        <w:rPr>
          <w:rFonts w:eastAsia="Times New Roman" w:cs="Times New Roman"/>
          <w:szCs w:val="24"/>
        </w:rPr>
      </w:pPr>
      <w:r w:rsidRPr="00F34DE4">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18.00΄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4 Οκτωβρίου 2018 και ώρα 9.30΄, με αντικείμενο εργασιών του Σώματος: α) κοινοβουλευτικό έλεγχο: </w:t>
      </w:r>
      <w:r>
        <w:rPr>
          <w:rFonts w:eastAsia="Times New Roman" w:cs="Times New Roman"/>
          <w:szCs w:val="24"/>
        </w:rPr>
        <w:t>σ</w:t>
      </w:r>
      <w:r>
        <w:rPr>
          <w:rFonts w:eastAsia="Times New Roman" w:cs="Times New Roman"/>
          <w:szCs w:val="24"/>
        </w:rPr>
        <w:t xml:space="preserve">υζήτηση επικαίρων ερωτήσεων και β) νομοθετική εργασία: </w:t>
      </w:r>
      <w:r>
        <w:rPr>
          <w:rFonts w:eastAsia="Times New Roman" w:cs="Times New Roman"/>
          <w:szCs w:val="24"/>
        </w:rPr>
        <w:t>μ</w:t>
      </w:r>
      <w:r>
        <w:rPr>
          <w:rFonts w:eastAsia="Times New Roman" w:cs="Times New Roman"/>
          <w:szCs w:val="24"/>
        </w:rPr>
        <w:t>όνη συζήτηση κα</w:t>
      </w:r>
      <w:r>
        <w:rPr>
          <w:rFonts w:eastAsia="Times New Roman" w:cs="Times New Roman"/>
          <w:szCs w:val="24"/>
        </w:rPr>
        <w:t>ι ψήφιση επί της αρχής, των άρθρων και του συνόλου του σχεδίου νόμου του Υπουργείου Οικονομικών: «Ι) Κεντρικά Αποθετήρια Τίτλων, ΙΙ) Προσαρμογή της Ελληνικής Νομοθεσίας στις διατάξεις της Οδηγίας (ΕΕ) 2016/2258 και άλλες διατάξεις και ΙΙΙ) Λοιπές διατάξεις</w:t>
      </w:r>
      <w:r>
        <w:rPr>
          <w:rFonts w:eastAsia="Times New Roman" w:cs="Times New Roman"/>
          <w:szCs w:val="24"/>
        </w:rPr>
        <w:t xml:space="preserve"> του Υπουργείου Οικονομικών».</w:t>
      </w:r>
    </w:p>
    <w:p w14:paraId="0903673D" w14:textId="77777777" w:rsidR="00850D36" w:rsidRDefault="006A7907">
      <w:pPr>
        <w:spacing w:line="600" w:lineRule="auto"/>
        <w:jc w:val="both"/>
        <w:rPr>
          <w:rFonts w:eastAsia="Times New Roman" w:cs="Times New Roman"/>
          <w:szCs w:val="24"/>
        </w:rPr>
      </w:pPr>
      <w:r>
        <w:rPr>
          <w:rFonts w:eastAsia="Times New Roman" w:cs="Times New Roman"/>
          <w:b/>
          <w:bCs/>
          <w:szCs w:val="24"/>
        </w:rPr>
        <w:t xml:space="preserve">O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850D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etiB+ydHeodlm4lyStcwpaIYvMc=" w:salt="dGm8AXDR+/bRWtdnYTea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36"/>
    <w:rsid w:val="000708FE"/>
    <w:rsid w:val="006A7907"/>
    <w:rsid w:val="00850D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594F"/>
  <w15:docId w15:val="{31E0FBEB-4671-4A91-AC99-4FB009C4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775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57757"/>
    <w:rPr>
      <w:rFonts w:ascii="Segoe UI" w:hAnsi="Segoe UI" w:cs="Segoe UI"/>
      <w:sz w:val="18"/>
      <w:szCs w:val="18"/>
    </w:rPr>
  </w:style>
  <w:style w:type="paragraph" w:styleId="a4">
    <w:name w:val="Revision"/>
    <w:hidden/>
    <w:uiPriority w:val="99"/>
    <w:semiHidden/>
    <w:rsid w:val="00AF2C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Δ´</Meeting>
    <MetadataID xmlns="641f345b-441b-4b81-9152-adc2e73ba5e1">696</MetadataID>
    <Status xmlns="641f345b-441b-4b81-9152-adc2e73ba5e1">
      <Url>http://srv-sp1/praktika/Lists/Incoming_Metadata/EditForm.aspx?ID=696&amp;Source=/praktika/Recordings_Library/Forms/AllItems.aspx</Url>
      <Description>Δημοσιεύτηκε</Description>
    </Status>
    <Date xmlns="641f345b-441b-4b81-9152-adc2e73ba5e1">2018-10-02T21:00:00+00:00</Date>
    <Session xmlns="641f345b-441b-4b81-9152-adc2e73ba5e1">Δ´</Session>
  </documentManagement>
</p:properties>
</file>

<file path=customXml/itemProps1.xml><?xml version="1.0" encoding="utf-8"?>
<ds:datastoreItem xmlns:ds="http://schemas.openxmlformats.org/officeDocument/2006/customXml" ds:itemID="{FD670A71-9F39-4ED5-A625-13F103382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7F17E-7704-4923-B230-A12EED0273C3}">
  <ds:schemaRefs>
    <ds:schemaRef ds:uri="http://schemas.microsoft.com/sharepoint/v3/contenttype/forms"/>
  </ds:schemaRefs>
</ds:datastoreItem>
</file>

<file path=customXml/itemProps3.xml><?xml version="1.0" encoding="utf-8"?>
<ds:datastoreItem xmlns:ds="http://schemas.openxmlformats.org/officeDocument/2006/customXml" ds:itemID="{4A68BEC9-8B38-4AFE-B384-5BFE3A19131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340</Pages>
  <Words>63322</Words>
  <Characters>341939</Characters>
  <Application>Microsoft Office Word</Application>
  <DocSecurity>0</DocSecurity>
  <Lines>2849</Lines>
  <Paragraphs>808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2018-10-12T11:14:00Z</dcterms:created>
  <dcterms:modified xsi:type="dcterms:W3CDTF">2018-10-12T11:14:00Z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