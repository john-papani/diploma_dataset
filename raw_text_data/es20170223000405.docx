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83BE3" w14:textId="77777777" w:rsidR="00826AA3" w:rsidRPr="00826AA3" w:rsidRDefault="00826AA3" w:rsidP="00826AA3">
      <w:pPr>
        <w:spacing w:after="0" w:line="360" w:lineRule="auto"/>
        <w:rPr>
          <w:ins w:id="0" w:author="Φλούδα Χριστίνα" w:date="2017-03-01T14:45:00Z"/>
          <w:rFonts w:eastAsia="Times New Roman"/>
          <w:szCs w:val="24"/>
          <w:lang w:eastAsia="en-US"/>
        </w:rPr>
      </w:pPr>
      <w:bookmarkStart w:id="1" w:name="_GoBack"/>
      <w:bookmarkEnd w:id="1"/>
      <w:ins w:id="2" w:author="Φλούδα Χριστίνα" w:date="2017-03-01T14:45:00Z">
        <w:r w:rsidRPr="00826AA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0E55D0" w14:textId="77777777" w:rsidR="00826AA3" w:rsidRPr="00826AA3" w:rsidRDefault="00826AA3" w:rsidP="00826AA3">
      <w:pPr>
        <w:spacing w:after="0" w:line="360" w:lineRule="auto"/>
        <w:rPr>
          <w:ins w:id="3" w:author="Φλούδα Χριστίνα" w:date="2017-03-01T14:45:00Z"/>
          <w:rFonts w:eastAsia="Times New Roman"/>
          <w:szCs w:val="24"/>
          <w:lang w:eastAsia="en-US"/>
        </w:rPr>
      </w:pPr>
    </w:p>
    <w:p w14:paraId="4AFEBC5E" w14:textId="77777777" w:rsidR="00826AA3" w:rsidRPr="00826AA3" w:rsidRDefault="00826AA3" w:rsidP="00826AA3">
      <w:pPr>
        <w:spacing w:after="0" w:line="360" w:lineRule="auto"/>
        <w:rPr>
          <w:ins w:id="4" w:author="Φλούδα Χριστίνα" w:date="2017-03-01T14:45:00Z"/>
          <w:rFonts w:eastAsia="Times New Roman"/>
          <w:szCs w:val="24"/>
          <w:lang w:eastAsia="en-US"/>
        </w:rPr>
      </w:pPr>
      <w:ins w:id="5" w:author="Φλούδα Χριστίνα" w:date="2017-03-01T14:45:00Z">
        <w:r w:rsidRPr="00826AA3">
          <w:rPr>
            <w:rFonts w:eastAsia="Times New Roman"/>
            <w:szCs w:val="24"/>
            <w:lang w:eastAsia="en-US"/>
          </w:rPr>
          <w:t>ΠΙΝΑΚΑΣ ΠΕΡΙΕΧΟΜΕΝΩΝ</w:t>
        </w:r>
      </w:ins>
    </w:p>
    <w:p w14:paraId="298D37A5" w14:textId="77777777" w:rsidR="00826AA3" w:rsidRPr="00826AA3" w:rsidRDefault="00826AA3" w:rsidP="00826AA3">
      <w:pPr>
        <w:spacing w:after="0" w:line="360" w:lineRule="auto"/>
        <w:rPr>
          <w:ins w:id="6" w:author="Φλούδα Χριστίνα" w:date="2017-03-01T14:45:00Z"/>
          <w:rFonts w:eastAsia="Times New Roman"/>
          <w:szCs w:val="24"/>
          <w:lang w:eastAsia="en-US"/>
        </w:rPr>
      </w:pPr>
      <w:ins w:id="7" w:author="Φλούδα Χριστίνα" w:date="2017-03-01T14:45:00Z">
        <w:r w:rsidRPr="00826AA3">
          <w:rPr>
            <w:rFonts w:eastAsia="Times New Roman"/>
            <w:szCs w:val="24"/>
            <w:lang w:eastAsia="en-US"/>
          </w:rPr>
          <w:t xml:space="preserve">ΙΖ΄ ΠΕΡΙΟΔΟΣ </w:t>
        </w:r>
      </w:ins>
    </w:p>
    <w:p w14:paraId="299C7216" w14:textId="77777777" w:rsidR="00826AA3" w:rsidRPr="00826AA3" w:rsidRDefault="00826AA3" w:rsidP="00826AA3">
      <w:pPr>
        <w:spacing w:after="0" w:line="360" w:lineRule="auto"/>
        <w:rPr>
          <w:ins w:id="8" w:author="Φλούδα Χριστίνα" w:date="2017-03-01T14:45:00Z"/>
          <w:rFonts w:eastAsia="Times New Roman"/>
          <w:szCs w:val="24"/>
          <w:lang w:eastAsia="en-US"/>
        </w:rPr>
      </w:pPr>
      <w:ins w:id="9" w:author="Φλούδα Χριστίνα" w:date="2017-03-01T14:45:00Z">
        <w:r w:rsidRPr="00826AA3">
          <w:rPr>
            <w:rFonts w:eastAsia="Times New Roman"/>
            <w:szCs w:val="24"/>
            <w:lang w:eastAsia="en-US"/>
          </w:rPr>
          <w:t>ΠΡΟΕΔΡΕΥΟΜΕΝΗΣ ΚΟΙΝΟΒΟΥΛΕΥΤΙΚΗΣ ΔΗΜΟΚΡΑΤΙΑΣ</w:t>
        </w:r>
      </w:ins>
    </w:p>
    <w:p w14:paraId="71D171DB" w14:textId="77777777" w:rsidR="00826AA3" w:rsidRPr="00826AA3" w:rsidRDefault="00826AA3" w:rsidP="00826AA3">
      <w:pPr>
        <w:spacing w:after="0" w:line="360" w:lineRule="auto"/>
        <w:rPr>
          <w:ins w:id="10" w:author="Φλούδα Χριστίνα" w:date="2017-03-01T14:45:00Z"/>
          <w:rFonts w:eastAsia="Times New Roman"/>
          <w:szCs w:val="24"/>
          <w:lang w:eastAsia="en-US"/>
        </w:rPr>
      </w:pPr>
      <w:ins w:id="11" w:author="Φλούδα Χριστίνα" w:date="2017-03-01T14:45:00Z">
        <w:r w:rsidRPr="00826AA3">
          <w:rPr>
            <w:rFonts w:eastAsia="Times New Roman"/>
            <w:szCs w:val="24"/>
            <w:lang w:eastAsia="en-US"/>
          </w:rPr>
          <w:t>ΣΥΝΟΔΟΣ Β΄</w:t>
        </w:r>
      </w:ins>
    </w:p>
    <w:p w14:paraId="0B09E3C9" w14:textId="77777777" w:rsidR="00826AA3" w:rsidRPr="00826AA3" w:rsidRDefault="00826AA3" w:rsidP="00826AA3">
      <w:pPr>
        <w:spacing w:after="0" w:line="360" w:lineRule="auto"/>
        <w:rPr>
          <w:ins w:id="12" w:author="Φλούδα Χριστίνα" w:date="2017-03-01T14:45:00Z"/>
          <w:rFonts w:eastAsia="Times New Roman"/>
          <w:szCs w:val="24"/>
          <w:lang w:eastAsia="en-US"/>
        </w:rPr>
      </w:pPr>
    </w:p>
    <w:p w14:paraId="15744800" w14:textId="77777777" w:rsidR="00826AA3" w:rsidRPr="00826AA3" w:rsidRDefault="00826AA3" w:rsidP="00826AA3">
      <w:pPr>
        <w:spacing w:after="0" w:line="360" w:lineRule="auto"/>
        <w:rPr>
          <w:ins w:id="13" w:author="Φλούδα Χριστίνα" w:date="2017-03-01T14:45:00Z"/>
          <w:rFonts w:eastAsia="Times New Roman"/>
          <w:szCs w:val="24"/>
          <w:lang w:eastAsia="en-US"/>
        </w:rPr>
      </w:pPr>
      <w:ins w:id="14" w:author="Φλούδα Χριστίνα" w:date="2017-03-01T14:45:00Z">
        <w:r w:rsidRPr="00826AA3">
          <w:rPr>
            <w:rFonts w:eastAsia="Times New Roman"/>
            <w:szCs w:val="24"/>
            <w:lang w:eastAsia="en-US"/>
          </w:rPr>
          <w:t>ΣΥΝΕΔΡΙΑΣΗ ΟΘ΄</w:t>
        </w:r>
      </w:ins>
    </w:p>
    <w:p w14:paraId="28FAE166" w14:textId="77777777" w:rsidR="00826AA3" w:rsidRPr="00826AA3" w:rsidRDefault="00826AA3" w:rsidP="00826AA3">
      <w:pPr>
        <w:spacing w:after="0" w:line="360" w:lineRule="auto"/>
        <w:rPr>
          <w:ins w:id="15" w:author="Φλούδα Χριστίνα" w:date="2017-03-01T14:45:00Z"/>
          <w:rFonts w:eastAsia="Times New Roman"/>
          <w:szCs w:val="24"/>
          <w:lang w:eastAsia="en-US"/>
        </w:rPr>
      </w:pPr>
      <w:ins w:id="16" w:author="Φλούδα Χριστίνα" w:date="2017-03-01T14:45:00Z">
        <w:r w:rsidRPr="00826AA3">
          <w:rPr>
            <w:rFonts w:eastAsia="Times New Roman"/>
            <w:szCs w:val="24"/>
            <w:lang w:eastAsia="en-US"/>
          </w:rPr>
          <w:t>Πέμπτη  23 Φεβρουαρίου 2017</w:t>
        </w:r>
      </w:ins>
    </w:p>
    <w:p w14:paraId="3BA5BEC7" w14:textId="77777777" w:rsidR="00826AA3" w:rsidRPr="00826AA3" w:rsidRDefault="00826AA3" w:rsidP="00826AA3">
      <w:pPr>
        <w:spacing w:after="0" w:line="360" w:lineRule="auto"/>
        <w:rPr>
          <w:ins w:id="17" w:author="Φλούδα Χριστίνα" w:date="2017-03-01T14:45:00Z"/>
          <w:rFonts w:eastAsia="Times New Roman"/>
          <w:szCs w:val="24"/>
          <w:lang w:eastAsia="en-US"/>
        </w:rPr>
      </w:pPr>
    </w:p>
    <w:p w14:paraId="60949F06" w14:textId="77777777" w:rsidR="00826AA3" w:rsidRPr="00826AA3" w:rsidRDefault="00826AA3" w:rsidP="00826AA3">
      <w:pPr>
        <w:spacing w:after="0" w:line="360" w:lineRule="auto"/>
        <w:rPr>
          <w:ins w:id="18" w:author="Φλούδα Χριστίνα" w:date="2017-03-01T14:45:00Z"/>
          <w:rFonts w:eastAsia="Times New Roman"/>
          <w:szCs w:val="24"/>
          <w:lang w:eastAsia="en-US"/>
        </w:rPr>
      </w:pPr>
      <w:ins w:id="19" w:author="Φλούδα Χριστίνα" w:date="2017-03-01T14:45:00Z">
        <w:r w:rsidRPr="00826AA3">
          <w:rPr>
            <w:rFonts w:eastAsia="Times New Roman"/>
            <w:szCs w:val="24"/>
            <w:lang w:eastAsia="en-US"/>
          </w:rPr>
          <w:t>ΘΕΜΑΤΑ</w:t>
        </w:r>
      </w:ins>
    </w:p>
    <w:p w14:paraId="40A59500" w14:textId="77777777" w:rsidR="00826AA3" w:rsidRPr="00826AA3" w:rsidRDefault="00826AA3" w:rsidP="00826AA3">
      <w:pPr>
        <w:spacing w:after="0" w:line="360" w:lineRule="auto"/>
        <w:rPr>
          <w:ins w:id="20" w:author="Φλούδα Χριστίνα" w:date="2017-03-01T14:45:00Z"/>
          <w:rFonts w:eastAsia="Times New Roman"/>
          <w:szCs w:val="24"/>
          <w:lang w:eastAsia="en-US"/>
        </w:rPr>
      </w:pPr>
      <w:ins w:id="21" w:author="Φλούδα Χριστίνα" w:date="2017-03-01T14:45:00Z">
        <w:r w:rsidRPr="00826AA3">
          <w:rPr>
            <w:rFonts w:eastAsia="Times New Roman"/>
            <w:szCs w:val="24"/>
            <w:lang w:eastAsia="en-US"/>
          </w:rPr>
          <w:t xml:space="preserve"> </w:t>
        </w:r>
        <w:r w:rsidRPr="00826AA3">
          <w:rPr>
            <w:rFonts w:eastAsia="Times New Roman"/>
            <w:szCs w:val="24"/>
            <w:lang w:eastAsia="en-US"/>
          </w:rPr>
          <w:br/>
          <w:t xml:space="preserve">Α. ΕΙΔΙΚΑ ΘΕΜΑΤΑ </w:t>
        </w:r>
        <w:r w:rsidRPr="00826AA3">
          <w:rPr>
            <w:rFonts w:eastAsia="Times New Roman"/>
            <w:szCs w:val="24"/>
            <w:lang w:eastAsia="en-US"/>
          </w:rPr>
          <w:br/>
          <w:t xml:space="preserve">1. Επικύρωση Πρακτικών, σελ. </w:t>
        </w:r>
        <w:r w:rsidRPr="00826AA3">
          <w:rPr>
            <w:rFonts w:eastAsia="Times New Roman"/>
            <w:szCs w:val="24"/>
            <w:lang w:eastAsia="en-US"/>
          </w:rPr>
          <w:br/>
          <w:t xml:space="preserve">2.  Άδεια απουσίας του Βουλευτή κ. Κ Γκιουλέκα, σελ. </w:t>
        </w:r>
        <w:r w:rsidRPr="00826AA3">
          <w:rPr>
            <w:rFonts w:eastAsia="Times New Roman"/>
            <w:szCs w:val="24"/>
            <w:lang w:eastAsia="en-US"/>
          </w:rPr>
          <w:br/>
          <w:t xml:space="preserve">3. Ανακοινώνεται ότι τη συνεδρίαση παρακολουθούν μαθητές από το 5ο Δημοτικό Σχολείο Ιωαννίνων, το 3ο Γενικό Λύκειο Χαλανδρίου, το 2ο Δημοτικό Σχολείο Κορυδαλλού, το 2ο Γυμνάσιο Νεάπολης Θεσσαλονίκης, το 1ο Γενικό Λύκειο Πύργου Ηλείας, το 1ο Δημοτικό Σχολείο </w:t>
        </w:r>
        <w:proofErr w:type="spellStart"/>
        <w:r w:rsidRPr="00826AA3">
          <w:rPr>
            <w:rFonts w:eastAsia="Times New Roman"/>
            <w:szCs w:val="24"/>
            <w:lang w:eastAsia="en-US"/>
          </w:rPr>
          <w:t>Λιτοχώρου</w:t>
        </w:r>
        <w:proofErr w:type="spellEnd"/>
        <w:r w:rsidRPr="00826AA3">
          <w:rPr>
            <w:rFonts w:eastAsia="Times New Roman"/>
            <w:szCs w:val="24"/>
            <w:lang w:eastAsia="en-US"/>
          </w:rPr>
          <w:t xml:space="preserve"> Πιερίας και το 2ο Γυμνάσιο Τούμπας Θεσσαλονίκης, σελ. </w:t>
        </w:r>
        <w:r w:rsidRPr="00826AA3">
          <w:rPr>
            <w:rFonts w:eastAsia="Times New Roman"/>
            <w:szCs w:val="24"/>
            <w:lang w:eastAsia="en-US"/>
          </w:rPr>
          <w:br/>
          <w:t xml:space="preserve">4. Επί διαδικαστικού θέματος, σελ. </w:t>
        </w:r>
        <w:r w:rsidRPr="00826AA3">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του ν.3126/2003 «Ποινική ευθύνη των Υπουργών», όπως ισχύει, στις 23-2-2017 ποινική δικογραφία που αφορά στον Υπουργό Εθνικής  Άμυνας κ. Παναγιώτη Καμμένο, σελ. </w:t>
        </w:r>
        <w:r w:rsidRPr="00826AA3">
          <w:rPr>
            <w:rFonts w:eastAsia="Times New Roman"/>
            <w:szCs w:val="24"/>
            <w:lang w:eastAsia="en-US"/>
          </w:rPr>
          <w:br/>
          <w:t xml:space="preserve"> </w:t>
        </w:r>
        <w:r w:rsidRPr="00826AA3">
          <w:rPr>
            <w:rFonts w:eastAsia="Times New Roman"/>
            <w:szCs w:val="24"/>
            <w:lang w:eastAsia="en-US"/>
          </w:rPr>
          <w:br/>
          <w:t xml:space="preserve">Β. ΚΟΙΝΟΒΟΥΛΕΥΤΙΚΟΣ ΕΛΕΓΧΟΣ </w:t>
        </w:r>
        <w:r w:rsidRPr="00826AA3">
          <w:rPr>
            <w:rFonts w:eastAsia="Times New Roman"/>
            <w:szCs w:val="24"/>
            <w:lang w:eastAsia="en-US"/>
          </w:rPr>
          <w:br/>
          <w:t xml:space="preserve">1. Κατάθεση αναφορών, σελ. </w:t>
        </w:r>
        <w:r w:rsidRPr="00826AA3">
          <w:rPr>
            <w:rFonts w:eastAsia="Times New Roman"/>
            <w:szCs w:val="24"/>
            <w:lang w:eastAsia="en-US"/>
          </w:rPr>
          <w:br/>
          <w:t>2. Συζήτηση επικαίρων ερωτήσεων:</w:t>
        </w:r>
        <w:r w:rsidRPr="00826AA3">
          <w:rPr>
            <w:rFonts w:eastAsia="Times New Roman"/>
            <w:szCs w:val="24"/>
            <w:lang w:eastAsia="en-US"/>
          </w:rPr>
          <w:br/>
          <w:t xml:space="preserve">    α) Προς τον Υπουργό Οικονομικών:</w:t>
        </w:r>
        <w:r w:rsidRPr="00826AA3">
          <w:rPr>
            <w:rFonts w:eastAsia="Times New Roman"/>
            <w:szCs w:val="24"/>
            <w:lang w:eastAsia="en-US"/>
          </w:rPr>
          <w:br/>
          <w:t xml:space="preserve">        i. σχετικά με τις πιστώσεις του Ειδικού Φόρου Κατανάλωσης για το πετρέλαιο αγροτικής χρήσης, σελ. </w:t>
        </w:r>
        <w:r w:rsidRPr="00826AA3">
          <w:rPr>
            <w:rFonts w:eastAsia="Times New Roman"/>
            <w:szCs w:val="24"/>
            <w:lang w:eastAsia="en-US"/>
          </w:rPr>
          <w:br/>
          <w:t xml:space="preserve">       </w:t>
        </w:r>
        <w:proofErr w:type="spellStart"/>
        <w:r w:rsidRPr="00826AA3">
          <w:rPr>
            <w:rFonts w:eastAsia="Times New Roman"/>
            <w:szCs w:val="24"/>
            <w:lang w:eastAsia="en-US"/>
          </w:rPr>
          <w:t>ii</w:t>
        </w:r>
        <w:proofErr w:type="spellEnd"/>
        <w:r w:rsidRPr="00826AA3">
          <w:rPr>
            <w:rFonts w:eastAsia="Times New Roman"/>
            <w:szCs w:val="24"/>
            <w:lang w:eastAsia="en-US"/>
          </w:rPr>
          <w:t xml:space="preserve">. σχετικά με το τέλος επιτηδεύματος σε μικρά χωριά, σελ. </w:t>
        </w:r>
        <w:r w:rsidRPr="00826AA3">
          <w:rPr>
            <w:rFonts w:eastAsia="Times New Roman"/>
            <w:szCs w:val="24"/>
            <w:lang w:eastAsia="en-US"/>
          </w:rPr>
          <w:br/>
          <w:t xml:space="preserve">    β) Προς την Υπουργό Εργασίας, Κοινωνικής Ασφάλισης και Κοινωνικής Αλληλεγγύης:</w:t>
        </w:r>
        <w:r w:rsidRPr="00826AA3">
          <w:rPr>
            <w:rFonts w:eastAsia="Times New Roman"/>
            <w:szCs w:val="24"/>
            <w:lang w:eastAsia="en-US"/>
          </w:rPr>
          <w:br/>
          <w:t xml:space="preserve">        i. σχετικά με την «προστασία των εργατικών, ασφαλιστικών, συνταξιοδοτικών δικαιωμάτων των ναυτεργατών και τις προκλητικές παρεμβάσεις εφοπλιστών-κυβέρνησης», σελ. </w:t>
        </w:r>
        <w:r w:rsidRPr="00826AA3">
          <w:rPr>
            <w:rFonts w:eastAsia="Times New Roman"/>
            <w:szCs w:val="24"/>
            <w:lang w:eastAsia="en-US"/>
          </w:rPr>
          <w:br/>
          <w:t xml:space="preserve">        </w:t>
        </w:r>
        <w:proofErr w:type="spellStart"/>
        <w:r w:rsidRPr="00826AA3">
          <w:rPr>
            <w:rFonts w:eastAsia="Times New Roman"/>
            <w:szCs w:val="24"/>
            <w:lang w:eastAsia="en-US"/>
          </w:rPr>
          <w:t>ii</w:t>
        </w:r>
        <w:proofErr w:type="spellEnd"/>
        <w:r w:rsidRPr="00826AA3">
          <w:rPr>
            <w:rFonts w:eastAsia="Times New Roman"/>
            <w:szCs w:val="24"/>
            <w:lang w:eastAsia="en-US"/>
          </w:rPr>
          <w:t xml:space="preserve">. σχετικά με τα μεγάλα προβλήματα και τις άδικες χρεώσεις υψηλών ασφαλιστικών εισφορών, σελ. </w:t>
        </w:r>
        <w:r w:rsidRPr="00826AA3">
          <w:rPr>
            <w:rFonts w:eastAsia="Times New Roman"/>
            <w:szCs w:val="24"/>
            <w:lang w:eastAsia="en-US"/>
          </w:rPr>
          <w:br/>
          <w:t xml:space="preserve">        </w:t>
        </w:r>
        <w:proofErr w:type="spellStart"/>
        <w:r w:rsidRPr="00826AA3">
          <w:rPr>
            <w:rFonts w:eastAsia="Times New Roman"/>
            <w:szCs w:val="24"/>
            <w:lang w:eastAsia="en-US"/>
          </w:rPr>
          <w:t>iii</w:t>
        </w:r>
        <w:proofErr w:type="spellEnd"/>
        <w:r w:rsidRPr="00826AA3">
          <w:rPr>
            <w:rFonts w:eastAsia="Times New Roman"/>
            <w:szCs w:val="24"/>
            <w:lang w:eastAsia="en-US"/>
          </w:rPr>
          <w:t xml:space="preserve">. σχετικά με την αναδρομική ασφάλιση </w:t>
        </w:r>
        <w:proofErr w:type="spellStart"/>
        <w:r w:rsidRPr="00826AA3">
          <w:rPr>
            <w:rFonts w:eastAsia="Times New Roman"/>
            <w:szCs w:val="24"/>
            <w:lang w:eastAsia="en-US"/>
          </w:rPr>
          <w:t>αγροεργατών</w:t>
        </w:r>
        <w:proofErr w:type="spellEnd"/>
        <w:r w:rsidRPr="00826AA3">
          <w:rPr>
            <w:rFonts w:eastAsia="Times New Roman"/>
            <w:szCs w:val="24"/>
            <w:lang w:eastAsia="en-US"/>
          </w:rPr>
          <w:t xml:space="preserve"> με </w:t>
        </w:r>
        <w:proofErr w:type="spellStart"/>
        <w:r w:rsidRPr="00826AA3">
          <w:rPr>
            <w:rFonts w:eastAsia="Times New Roman"/>
            <w:szCs w:val="24"/>
            <w:lang w:eastAsia="en-US"/>
          </w:rPr>
          <w:t>εργόσημα</w:t>
        </w:r>
        <w:proofErr w:type="spellEnd"/>
        <w:r w:rsidRPr="00826AA3">
          <w:rPr>
            <w:rFonts w:eastAsia="Times New Roman"/>
            <w:szCs w:val="24"/>
            <w:lang w:eastAsia="en-US"/>
          </w:rPr>
          <w:t xml:space="preserve"> που δεν εκδόθηκαν, σελ. </w:t>
        </w:r>
        <w:r w:rsidRPr="00826AA3">
          <w:rPr>
            <w:rFonts w:eastAsia="Times New Roman"/>
            <w:szCs w:val="24"/>
            <w:lang w:eastAsia="en-US"/>
          </w:rPr>
          <w:br/>
          <w:t xml:space="preserve">    γ) Προς τον Υπουργό Υγείας:</w:t>
        </w:r>
        <w:r w:rsidRPr="00826AA3">
          <w:rPr>
            <w:rFonts w:eastAsia="Times New Roman"/>
            <w:szCs w:val="24"/>
            <w:lang w:eastAsia="en-US"/>
          </w:rPr>
          <w:br/>
          <w:t xml:space="preserve">        i. σχετικά με το εύρος  εφαρμογής της τηλεϊατρικής στην Ελλάδα, σελ. </w:t>
        </w:r>
        <w:r w:rsidRPr="00826AA3">
          <w:rPr>
            <w:rFonts w:eastAsia="Times New Roman"/>
            <w:szCs w:val="24"/>
            <w:lang w:eastAsia="en-US"/>
          </w:rPr>
          <w:br/>
          <w:t xml:space="preserve">        </w:t>
        </w:r>
        <w:proofErr w:type="spellStart"/>
        <w:r w:rsidRPr="00826AA3">
          <w:rPr>
            <w:rFonts w:eastAsia="Times New Roman"/>
            <w:szCs w:val="24"/>
            <w:lang w:eastAsia="en-US"/>
          </w:rPr>
          <w:t>ii</w:t>
        </w:r>
        <w:proofErr w:type="spellEnd"/>
        <w:r w:rsidRPr="00826AA3">
          <w:rPr>
            <w:rFonts w:eastAsia="Times New Roman"/>
            <w:szCs w:val="24"/>
            <w:lang w:eastAsia="en-US"/>
          </w:rPr>
          <w:t xml:space="preserve">. σχετικά με την ολοκλήρωση και αυτονόμηση του Ογκολογικού Τμήματος του Νοσοκομείου Ρόδου, σελ. </w:t>
        </w:r>
        <w:r w:rsidRPr="00826AA3">
          <w:rPr>
            <w:rFonts w:eastAsia="Times New Roman"/>
            <w:szCs w:val="24"/>
            <w:lang w:eastAsia="en-US"/>
          </w:rPr>
          <w:br/>
          <w:t xml:space="preserve"> </w:t>
        </w:r>
        <w:r w:rsidRPr="00826AA3">
          <w:rPr>
            <w:rFonts w:eastAsia="Times New Roman"/>
            <w:szCs w:val="24"/>
            <w:lang w:eastAsia="en-US"/>
          </w:rPr>
          <w:br/>
          <w:t xml:space="preserve">Γ. ΝΟΜΟΘΕΤΙΚΗ ΕΡΓΑΣΙΑ </w:t>
        </w:r>
        <w:r w:rsidRPr="00826AA3">
          <w:rPr>
            <w:rFonts w:eastAsia="Times New Roman"/>
            <w:szCs w:val="24"/>
            <w:lang w:eastAsia="en-US"/>
          </w:rPr>
          <w:br/>
          <w:t>1. Κατάθεση σχεδίου νόμου:</w:t>
        </w:r>
      </w:ins>
    </w:p>
    <w:p w14:paraId="2B520974" w14:textId="77777777" w:rsidR="00826AA3" w:rsidRPr="00826AA3" w:rsidRDefault="00826AA3" w:rsidP="00826AA3">
      <w:pPr>
        <w:spacing w:after="0" w:line="360" w:lineRule="auto"/>
        <w:rPr>
          <w:ins w:id="22" w:author="Φλούδα Χριστίνα" w:date="2017-03-01T14:45:00Z"/>
          <w:rFonts w:eastAsia="Times New Roman"/>
          <w:szCs w:val="24"/>
          <w:lang w:eastAsia="en-US"/>
        </w:rPr>
      </w:pPr>
      <w:ins w:id="23" w:author="Φλούδα Χριστίνα" w:date="2017-03-01T14:45:00Z">
        <w:r w:rsidRPr="00826AA3">
          <w:rPr>
            <w:rFonts w:eastAsia="Times New Roman"/>
            <w:szCs w:val="24"/>
            <w:lang w:eastAsia="en-US"/>
          </w:rPr>
          <w:t xml:space="preserve">Οι Υπουργοί Υγείας, Εσωτερικών, Διοικητικής Ανασυγκρότησης, Παιδείας,  Έρευνας και Θρησκευμάτων, Εργασίας, Κοινωνικής Ασφάλισης και Κοινωνικής Αλληλεγγύης και Οικονομικών και οι Αναπληρωτές Υπουργοί Υγείας και Οικονομικών κατέθεσαν στις 22-02-2017, σχέδιο νόμου: «Μεταρρύθμιση της διοικητικής οργάνωσης των υπηρεσιών ψυχικής υγείας και άλλες διατάξεις», σελ. </w:t>
        </w:r>
        <w:r w:rsidRPr="00826AA3">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Εσωτερικών: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 σελ. </w:t>
        </w:r>
        <w:r w:rsidRPr="00826AA3">
          <w:rPr>
            <w:rFonts w:eastAsia="Times New Roman"/>
            <w:szCs w:val="24"/>
            <w:lang w:eastAsia="en-US"/>
          </w:rPr>
          <w:br/>
          <w:t xml:space="preserve"> </w:t>
        </w:r>
        <w:r w:rsidRPr="00826AA3">
          <w:rPr>
            <w:rFonts w:eastAsia="Times New Roman"/>
            <w:szCs w:val="24"/>
            <w:lang w:eastAsia="en-US"/>
          </w:rPr>
          <w:br/>
          <w:t>ΠΡΟΕΔΡΕΥΟΝΤΕΣ</w:t>
        </w:r>
      </w:ins>
    </w:p>
    <w:p w14:paraId="05416290" w14:textId="77777777" w:rsidR="00826AA3" w:rsidRPr="00826AA3" w:rsidRDefault="00826AA3" w:rsidP="00826AA3">
      <w:pPr>
        <w:spacing w:after="0" w:line="360" w:lineRule="auto"/>
        <w:rPr>
          <w:ins w:id="24" w:author="Φλούδα Χριστίνα" w:date="2017-03-01T14:45:00Z"/>
          <w:rFonts w:eastAsia="Times New Roman"/>
          <w:szCs w:val="24"/>
          <w:lang w:eastAsia="en-US"/>
        </w:rPr>
      </w:pPr>
    </w:p>
    <w:p w14:paraId="386EE35D" w14:textId="77777777" w:rsidR="00826AA3" w:rsidRPr="00826AA3" w:rsidRDefault="00826AA3" w:rsidP="00826AA3">
      <w:pPr>
        <w:spacing w:after="0" w:line="360" w:lineRule="auto"/>
        <w:rPr>
          <w:ins w:id="25" w:author="Φλούδα Χριστίνα" w:date="2017-03-01T14:45:00Z"/>
          <w:rFonts w:eastAsia="Times New Roman"/>
          <w:szCs w:val="24"/>
          <w:lang w:eastAsia="en-US"/>
        </w:rPr>
      </w:pPr>
      <w:ins w:id="26" w:author="Φλούδα Χριστίνα" w:date="2017-03-01T14:45:00Z">
        <w:r w:rsidRPr="00826AA3">
          <w:rPr>
            <w:rFonts w:eastAsia="Times New Roman"/>
            <w:szCs w:val="24"/>
            <w:lang w:eastAsia="en-US"/>
          </w:rPr>
          <w:t>ΚΑΚΛΑΜΑΝΗΣ Ν. , σελ.</w:t>
        </w:r>
        <w:r w:rsidRPr="00826AA3">
          <w:rPr>
            <w:rFonts w:eastAsia="Times New Roman"/>
            <w:szCs w:val="24"/>
            <w:lang w:eastAsia="en-US"/>
          </w:rPr>
          <w:br/>
          <w:t>ΚΡΕΜΑΣΤΙΝΟΣ Δ. , σελ.</w:t>
        </w:r>
        <w:r w:rsidRPr="00826AA3">
          <w:rPr>
            <w:rFonts w:eastAsia="Times New Roman"/>
            <w:szCs w:val="24"/>
            <w:lang w:eastAsia="en-US"/>
          </w:rPr>
          <w:br/>
          <w:t>ΛΑΜΠΡΟΥΛΗΣ Γ. , σελ.</w:t>
        </w:r>
        <w:r w:rsidRPr="00826AA3">
          <w:rPr>
            <w:rFonts w:eastAsia="Times New Roman"/>
            <w:szCs w:val="24"/>
            <w:lang w:eastAsia="en-US"/>
          </w:rPr>
          <w:br/>
          <w:t>ΛΥΚΟΥΔΗΣ Σ. , σελ.</w:t>
        </w:r>
        <w:r w:rsidRPr="00826AA3">
          <w:rPr>
            <w:rFonts w:eastAsia="Times New Roman"/>
            <w:szCs w:val="24"/>
            <w:lang w:eastAsia="en-US"/>
          </w:rPr>
          <w:br/>
          <w:t>ΧΡΙΣΤΟΔΟΥΛΟΠΟΥΛΟΥ Α. , σελ.</w:t>
        </w:r>
        <w:r w:rsidRPr="00826AA3">
          <w:rPr>
            <w:rFonts w:eastAsia="Times New Roman"/>
            <w:szCs w:val="24"/>
            <w:lang w:eastAsia="en-US"/>
          </w:rPr>
          <w:br/>
        </w:r>
      </w:ins>
    </w:p>
    <w:p w14:paraId="11153158" w14:textId="77777777" w:rsidR="00826AA3" w:rsidRPr="00826AA3" w:rsidRDefault="00826AA3" w:rsidP="00826AA3">
      <w:pPr>
        <w:spacing w:after="0" w:line="360" w:lineRule="auto"/>
        <w:rPr>
          <w:ins w:id="27" w:author="Φλούδα Χριστίνα" w:date="2017-03-01T14:45:00Z"/>
          <w:rFonts w:eastAsia="Times New Roman"/>
          <w:szCs w:val="24"/>
          <w:lang w:eastAsia="en-US"/>
        </w:rPr>
      </w:pPr>
      <w:ins w:id="28" w:author="Φλούδα Χριστίνα" w:date="2017-03-01T14:45:00Z">
        <w:r w:rsidRPr="00826AA3">
          <w:rPr>
            <w:rFonts w:eastAsia="Times New Roman"/>
            <w:szCs w:val="24"/>
            <w:lang w:eastAsia="en-US"/>
          </w:rPr>
          <w:t xml:space="preserve"> </w:t>
        </w:r>
        <w:r w:rsidRPr="00826AA3">
          <w:rPr>
            <w:rFonts w:eastAsia="Times New Roman"/>
            <w:szCs w:val="24"/>
            <w:lang w:eastAsia="en-US"/>
          </w:rPr>
          <w:br/>
        </w:r>
      </w:ins>
    </w:p>
    <w:p w14:paraId="7512A62D" w14:textId="77777777" w:rsidR="00826AA3" w:rsidRPr="00826AA3" w:rsidRDefault="00826AA3" w:rsidP="00826AA3">
      <w:pPr>
        <w:spacing w:after="0" w:line="360" w:lineRule="auto"/>
        <w:rPr>
          <w:ins w:id="29" w:author="Φλούδα Χριστίνα" w:date="2017-03-01T14:45:00Z"/>
          <w:rFonts w:eastAsia="Times New Roman"/>
          <w:szCs w:val="24"/>
          <w:lang w:eastAsia="en-US"/>
        </w:rPr>
      </w:pPr>
      <w:ins w:id="30" w:author="Φλούδα Χριστίνα" w:date="2017-03-01T14:45:00Z">
        <w:r w:rsidRPr="00826AA3">
          <w:rPr>
            <w:rFonts w:eastAsia="Times New Roman"/>
            <w:szCs w:val="24"/>
            <w:lang w:eastAsia="en-US"/>
          </w:rPr>
          <w:t>ΟΜΙΛΗΤΕΣ</w:t>
        </w:r>
      </w:ins>
    </w:p>
    <w:p w14:paraId="253321E6" w14:textId="677E08CD" w:rsidR="00826AA3" w:rsidRDefault="00826AA3" w:rsidP="00826AA3">
      <w:pPr>
        <w:spacing w:line="600" w:lineRule="auto"/>
        <w:ind w:firstLine="720"/>
        <w:contextualSpacing/>
        <w:jc w:val="both"/>
        <w:rPr>
          <w:ins w:id="31" w:author="Φλούδα Χριστίνα" w:date="2017-03-01T14:45:00Z"/>
          <w:rFonts w:eastAsia="Times New Roman"/>
          <w:szCs w:val="24"/>
        </w:rPr>
        <w:pPrChange w:id="32" w:author="Φλούδα Χριστίνα" w:date="2017-03-01T14:45:00Z">
          <w:pPr>
            <w:spacing w:line="600" w:lineRule="auto"/>
            <w:ind w:firstLine="720"/>
            <w:contextualSpacing/>
            <w:jc w:val="center"/>
          </w:pPr>
        </w:pPrChange>
      </w:pPr>
      <w:ins w:id="33" w:author="Φλούδα Χριστίνα" w:date="2017-03-01T14:45:00Z">
        <w:r w:rsidRPr="00826AA3">
          <w:rPr>
            <w:rFonts w:eastAsia="Times New Roman"/>
            <w:szCs w:val="24"/>
            <w:lang w:eastAsia="en-US"/>
          </w:rPr>
          <w:br/>
          <w:t>Α. Επί διαδικαστικού θέματος:</w:t>
        </w:r>
        <w:r w:rsidRPr="00826AA3">
          <w:rPr>
            <w:rFonts w:eastAsia="Times New Roman"/>
            <w:szCs w:val="24"/>
            <w:lang w:eastAsia="en-US"/>
          </w:rPr>
          <w:br/>
          <w:t>ΑΜΥΡΑΣ Γ. , σελ.</w:t>
        </w:r>
        <w:r w:rsidRPr="00826AA3">
          <w:rPr>
            <w:rFonts w:eastAsia="Times New Roman"/>
            <w:szCs w:val="24"/>
            <w:lang w:eastAsia="en-US"/>
          </w:rPr>
          <w:br/>
          <w:t>ΒΑΚΗ Φ. , σελ.</w:t>
        </w:r>
        <w:r w:rsidRPr="00826AA3">
          <w:rPr>
            <w:rFonts w:eastAsia="Times New Roman"/>
            <w:szCs w:val="24"/>
            <w:lang w:eastAsia="en-US"/>
          </w:rPr>
          <w:br/>
          <w:t>ΒΑΡΔΑΚΗΣ Σ. , σελ.</w:t>
        </w:r>
        <w:r w:rsidRPr="00826AA3">
          <w:rPr>
            <w:rFonts w:eastAsia="Times New Roman"/>
            <w:szCs w:val="24"/>
            <w:lang w:eastAsia="en-US"/>
          </w:rPr>
          <w:br/>
          <w:t>ΓΕΩΡΓΑΝΤΑΣ Γ. , σελ.</w:t>
        </w:r>
        <w:r w:rsidRPr="00826AA3">
          <w:rPr>
            <w:rFonts w:eastAsia="Times New Roman"/>
            <w:szCs w:val="24"/>
            <w:lang w:eastAsia="en-US"/>
          </w:rPr>
          <w:br/>
          <w:t>ΓΡΗΓΟΡΑΚΟΣ Λ. , σελ.</w:t>
        </w:r>
        <w:r w:rsidRPr="00826AA3">
          <w:rPr>
            <w:rFonts w:eastAsia="Times New Roman"/>
            <w:szCs w:val="24"/>
            <w:lang w:eastAsia="en-US"/>
          </w:rPr>
          <w:br/>
          <w:t>ΔΕΝΔΙΑΣ Ν. , σελ.</w:t>
        </w:r>
        <w:r w:rsidRPr="00826AA3">
          <w:rPr>
            <w:rFonts w:eastAsia="Times New Roman"/>
            <w:szCs w:val="24"/>
            <w:lang w:eastAsia="en-US"/>
          </w:rPr>
          <w:br/>
          <w:t>ΘΕΟΧΑΡΟΠΟΥΛΟΣ Α. , σελ.</w:t>
        </w:r>
        <w:r w:rsidRPr="00826AA3">
          <w:rPr>
            <w:rFonts w:eastAsia="Times New Roman"/>
            <w:szCs w:val="24"/>
            <w:lang w:eastAsia="en-US"/>
          </w:rPr>
          <w:br/>
          <w:t>ΚΑΚΛΑΜΑΝΗΣ Ν. , σελ.</w:t>
        </w:r>
        <w:r w:rsidRPr="00826AA3">
          <w:rPr>
            <w:rFonts w:eastAsia="Times New Roman"/>
            <w:szCs w:val="24"/>
            <w:lang w:eastAsia="en-US"/>
          </w:rPr>
          <w:br/>
          <w:t>ΚΕΓΚΕΡΟΓΛΟΥ Β. , σελ.</w:t>
        </w:r>
        <w:r w:rsidRPr="00826AA3">
          <w:rPr>
            <w:rFonts w:eastAsia="Times New Roman"/>
            <w:szCs w:val="24"/>
            <w:lang w:eastAsia="en-US"/>
          </w:rPr>
          <w:br/>
          <w:t>ΚΟΝΤΟΝΗΣ Χ. , σελ.</w:t>
        </w:r>
        <w:r w:rsidRPr="00826AA3">
          <w:rPr>
            <w:rFonts w:eastAsia="Times New Roman"/>
            <w:szCs w:val="24"/>
            <w:lang w:eastAsia="en-US"/>
          </w:rPr>
          <w:br/>
          <w:t>ΚΡΕΜΑΣΤΙΝΟΣ Δ. , σελ.</w:t>
        </w:r>
        <w:r w:rsidRPr="00826AA3">
          <w:rPr>
            <w:rFonts w:eastAsia="Times New Roman"/>
            <w:szCs w:val="24"/>
            <w:lang w:eastAsia="en-US"/>
          </w:rPr>
          <w:br/>
          <w:t>ΚΩΝΣΤΑΝΤΙΝΟΠΟΥΛΟΣ Ο. , σελ.</w:t>
        </w:r>
        <w:r w:rsidRPr="00826AA3">
          <w:rPr>
            <w:rFonts w:eastAsia="Times New Roman"/>
            <w:szCs w:val="24"/>
            <w:lang w:eastAsia="en-US"/>
          </w:rPr>
          <w:br/>
          <w:t>ΛΑΜΠΡΟΥΛΗΣ Γ. , σελ.</w:t>
        </w:r>
        <w:r w:rsidRPr="00826AA3">
          <w:rPr>
            <w:rFonts w:eastAsia="Times New Roman"/>
            <w:szCs w:val="24"/>
            <w:lang w:eastAsia="en-US"/>
          </w:rPr>
          <w:br/>
          <w:t>ΛΥΚΟΥΔΗΣ Σ. , σελ.</w:t>
        </w:r>
        <w:r w:rsidRPr="00826AA3">
          <w:rPr>
            <w:rFonts w:eastAsia="Times New Roman"/>
            <w:szCs w:val="24"/>
            <w:lang w:eastAsia="en-US"/>
          </w:rPr>
          <w:br/>
          <w:t>ΜΑΝΩΛΑΚΟΥ Δ. , σελ.</w:t>
        </w:r>
        <w:r w:rsidRPr="00826AA3">
          <w:rPr>
            <w:rFonts w:eastAsia="Times New Roman"/>
            <w:szCs w:val="24"/>
            <w:lang w:eastAsia="en-US"/>
          </w:rPr>
          <w:br/>
          <w:t>ΠΑΦΙΛΗΣ Α. , σελ.</w:t>
        </w:r>
        <w:r w:rsidRPr="00826AA3">
          <w:rPr>
            <w:rFonts w:eastAsia="Times New Roman"/>
            <w:szCs w:val="24"/>
            <w:lang w:eastAsia="en-US"/>
          </w:rPr>
          <w:br/>
          <w:t>ΣΚΟΥΡΛΕΤΗΣ Π. , σελ.</w:t>
        </w:r>
        <w:r w:rsidRPr="00826AA3">
          <w:rPr>
            <w:rFonts w:eastAsia="Times New Roman"/>
            <w:szCs w:val="24"/>
            <w:lang w:eastAsia="en-US"/>
          </w:rPr>
          <w:br/>
          <w:t>ΤΟΣΚΑΣ Ν. , σελ.</w:t>
        </w:r>
        <w:r w:rsidRPr="00826AA3">
          <w:rPr>
            <w:rFonts w:eastAsia="Times New Roman"/>
            <w:szCs w:val="24"/>
            <w:lang w:eastAsia="en-US"/>
          </w:rPr>
          <w:br/>
          <w:t>ΤΣΑΚΑΛΩΤΟΣ Ε. , σελ.</w:t>
        </w:r>
        <w:r w:rsidRPr="00826AA3">
          <w:rPr>
            <w:rFonts w:eastAsia="Times New Roman"/>
            <w:szCs w:val="24"/>
            <w:lang w:eastAsia="en-US"/>
          </w:rPr>
          <w:br/>
          <w:t>ΦΑΜΕΛΛΟΣ Σ. , σελ.</w:t>
        </w:r>
        <w:r w:rsidRPr="00826AA3">
          <w:rPr>
            <w:rFonts w:eastAsia="Times New Roman"/>
            <w:szCs w:val="24"/>
            <w:lang w:eastAsia="en-US"/>
          </w:rPr>
          <w:br/>
          <w:t>ΦΩΤΗΛΑΣ Ι. , σελ.</w:t>
        </w:r>
        <w:r w:rsidRPr="00826AA3">
          <w:rPr>
            <w:rFonts w:eastAsia="Times New Roman"/>
            <w:szCs w:val="24"/>
            <w:lang w:eastAsia="en-US"/>
          </w:rPr>
          <w:br/>
          <w:t>ΧΑΡΑΚΟΠΟΥΛΟΣ Μ. , σελ.</w:t>
        </w:r>
        <w:r w:rsidRPr="00826AA3">
          <w:rPr>
            <w:rFonts w:eastAsia="Times New Roman"/>
            <w:szCs w:val="24"/>
            <w:lang w:eastAsia="en-US"/>
          </w:rPr>
          <w:br/>
          <w:t>ΧΡΙΣΤΟΔΟΥΛΟΠΟΥΛΟΥ Α. , σελ.</w:t>
        </w:r>
        <w:r w:rsidRPr="00826AA3">
          <w:rPr>
            <w:rFonts w:eastAsia="Times New Roman"/>
            <w:szCs w:val="24"/>
            <w:lang w:eastAsia="en-US"/>
          </w:rPr>
          <w:br/>
        </w:r>
        <w:r w:rsidRPr="00826AA3">
          <w:rPr>
            <w:rFonts w:eastAsia="Times New Roman"/>
            <w:szCs w:val="24"/>
            <w:lang w:eastAsia="en-US"/>
          </w:rPr>
          <w:br/>
          <w:t>Β. Επί των επικαίρων ερωτήσεων:</w:t>
        </w:r>
        <w:r w:rsidRPr="00826AA3">
          <w:rPr>
            <w:rFonts w:eastAsia="Times New Roman"/>
            <w:szCs w:val="24"/>
            <w:lang w:eastAsia="en-US"/>
          </w:rPr>
          <w:br/>
          <w:t>ΒΛΑΧΟΣ Γ. , σελ.</w:t>
        </w:r>
        <w:r w:rsidRPr="00826AA3">
          <w:rPr>
            <w:rFonts w:eastAsia="Times New Roman"/>
            <w:szCs w:val="24"/>
            <w:lang w:eastAsia="en-US"/>
          </w:rPr>
          <w:br/>
          <w:t>ΓΕΩΡΓΑΝΤΑΣ Γ. , σελ.</w:t>
        </w:r>
        <w:r w:rsidRPr="00826AA3">
          <w:rPr>
            <w:rFonts w:eastAsia="Times New Roman"/>
            <w:szCs w:val="24"/>
            <w:lang w:eastAsia="en-US"/>
          </w:rPr>
          <w:br/>
          <w:t>ΚΕΓΚΕΡΟΓΛΟΥ Β. , σελ.</w:t>
        </w:r>
        <w:r w:rsidRPr="00826AA3">
          <w:rPr>
            <w:rFonts w:eastAsia="Times New Roman"/>
            <w:szCs w:val="24"/>
            <w:lang w:eastAsia="en-US"/>
          </w:rPr>
          <w:br/>
          <w:t>ΚΟΝΣΟΛΑΣ Ε. , σελ.</w:t>
        </w:r>
        <w:r w:rsidRPr="00826AA3">
          <w:rPr>
            <w:rFonts w:eastAsia="Times New Roman"/>
            <w:szCs w:val="24"/>
            <w:lang w:eastAsia="en-US"/>
          </w:rPr>
          <w:br/>
          <w:t>ΚΡΕΜΑΣΤΙΝΟΣ Δ. , σελ.</w:t>
        </w:r>
        <w:r w:rsidRPr="00826AA3">
          <w:rPr>
            <w:rFonts w:eastAsia="Times New Roman"/>
            <w:szCs w:val="24"/>
            <w:lang w:eastAsia="en-US"/>
          </w:rPr>
          <w:br/>
          <w:t>ΜΑΝΩΛΑΚΟΥ Δ. , σελ.</w:t>
        </w:r>
        <w:r w:rsidRPr="00826AA3">
          <w:rPr>
            <w:rFonts w:eastAsia="Times New Roman"/>
            <w:szCs w:val="24"/>
            <w:lang w:eastAsia="en-US"/>
          </w:rPr>
          <w:br/>
          <w:t>ΠΑΠΑΝΑΤΣΙΟΥ Α. , σελ.</w:t>
        </w:r>
        <w:r w:rsidRPr="00826AA3">
          <w:rPr>
            <w:rFonts w:eastAsia="Times New Roman"/>
            <w:szCs w:val="24"/>
            <w:lang w:eastAsia="en-US"/>
          </w:rPr>
          <w:br/>
          <w:t>ΠΕΤΡΟΠΟΥΛΟΣ Α. , σελ.</w:t>
        </w:r>
        <w:r w:rsidRPr="00826AA3">
          <w:rPr>
            <w:rFonts w:eastAsia="Times New Roman"/>
            <w:szCs w:val="24"/>
            <w:lang w:eastAsia="en-US"/>
          </w:rPr>
          <w:br/>
          <w:t>ΠΟΛΑΚΗΣ Π. , σελ.</w:t>
        </w:r>
        <w:r w:rsidRPr="00826AA3">
          <w:rPr>
            <w:rFonts w:eastAsia="Times New Roman"/>
            <w:szCs w:val="24"/>
            <w:lang w:eastAsia="en-US"/>
          </w:rPr>
          <w:br/>
        </w:r>
        <w:r w:rsidRPr="00826AA3">
          <w:rPr>
            <w:rFonts w:eastAsia="Times New Roman"/>
            <w:szCs w:val="24"/>
            <w:lang w:eastAsia="en-US"/>
          </w:rPr>
          <w:br/>
          <w:t>Γ. Επί του σχεδίου νόμου του Υπουργείου Εσωτερικών:</w:t>
        </w:r>
        <w:r w:rsidRPr="00826AA3">
          <w:rPr>
            <w:rFonts w:eastAsia="Times New Roman"/>
            <w:szCs w:val="24"/>
            <w:lang w:eastAsia="en-US"/>
          </w:rPr>
          <w:br/>
          <w:t>ΑΜΥΡΑΣ Γ. , σελ.</w:t>
        </w:r>
        <w:r w:rsidRPr="00826AA3">
          <w:rPr>
            <w:rFonts w:eastAsia="Times New Roman"/>
            <w:szCs w:val="24"/>
            <w:lang w:eastAsia="en-US"/>
          </w:rPr>
          <w:br/>
          <w:t>ΑΝΤΩΝΙΟΥ Μ. , σελ.</w:t>
        </w:r>
        <w:r w:rsidRPr="00826AA3">
          <w:rPr>
            <w:rFonts w:eastAsia="Times New Roman"/>
            <w:szCs w:val="24"/>
            <w:lang w:eastAsia="en-US"/>
          </w:rPr>
          <w:br/>
          <w:t>ΑΠΟΣΤΟΛΟΥ Ε. , σελ.</w:t>
        </w:r>
        <w:r w:rsidRPr="00826AA3">
          <w:rPr>
            <w:rFonts w:eastAsia="Times New Roman"/>
            <w:szCs w:val="24"/>
            <w:lang w:eastAsia="en-US"/>
          </w:rPr>
          <w:br/>
          <w:t>ΑΡΑΜΠΑΤΖΗ Φ. , σελ.</w:t>
        </w:r>
        <w:r w:rsidRPr="00826AA3">
          <w:rPr>
            <w:rFonts w:eastAsia="Times New Roman"/>
            <w:szCs w:val="24"/>
            <w:lang w:eastAsia="en-US"/>
          </w:rPr>
          <w:br/>
          <w:t>ΒΑΚΗ Φ. , σελ.</w:t>
        </w:r>
        <w:r w:rsidRPr="00826AA3">
          <w:rPr>
            <w:rFonts w:eastAsia="Times New Roman"/>
            <w:szCs w:val="24"/>
            <w:lang w:eastAsia="en-US"/>
          </w:rPr>
          <w:br/>
          <w:t>ΒΛΑΣΗΣ Κ. , σελ.</w:t>
        </w:r>
        <w:r w:rsidRPr="00826AA3">
          <w:rPr>
            <w:rFonts w:eastAsia="Times New Roman"/>
            <w:szCs w:val="24"/>
            <w:lang w:eastAsia="en-US"/>
          </w:rPr>
          <w:br/>
          <w:t>ΓΑΚΗΣ Δ. , σελ.</w:t>
        </w:r>
        <w:r w:rsidRPr="00826AA3">
          <w:rPr>
            <w:rFonts w:eastAsia="Times New Roman"/>
            <w:szCs w:val="24"/>
            <w:lang w:eastAsia="en-US"/>
          </w:rPr>
          <w:br/>
          <w:t>ΓΕΩΡΓΑΝΤΑΣ Γ. , σελ.</w:t>
        </w:r>
        <w:r w:rsidRPr="00826AA3">
          <w:rPr>
            <w:rFonts w:eastAsia="Times New Roman"/>
            <w:szCs w:val="24"/>
            <w:lang w:eastAsia="en-US"/>
          </w:rPr>
          <w:br/>
          <w:t>ΓΡΗΓΟΡΑΚΟΣ Λ. , σελ.</w:t>
        </w:r>
        <w:r w:rsidRPr="00826AA3">
          <w:rPr>
            <w:rFonts w:eastAsia="Times New Roman"/>
            <w:szCs w:val="24"/>
            <w:lang w:eastAsia="en-US"/>
          </w:rPr>
          <w:br/>
          <w:t>ΔΑΒΑΚΗΣ Α. , σελ.</w:t>
        </w:r>
        <w:r w:rsidRPr="00826AA3">
          <w:rPr>
            <w:rFonts w:eastAsia="Times New Roman"/>
            <w:szCs w:val="24"/>
            <w:lang w:eastAsia="en-US"/>
          </w:rPr>
          <w:br/>
          <w:t>ΔΑΝΕΛΛΗΣ Σ. , σελ.</w:t>
        </w:r>
        <w:r w:rsidRPr="00826AA3">
          <w:rPr>
            <w:rFonts w:eastAsia="Times New Roman"/>
            <w:szCs w:val="24"/>
            <w:lang w:eastAsia="en-US"/>
          </w:rPr>
          <w:br/>
          <w:t>ΔΕΝΔΙΑΣ Ν. , σελ.</w:t>
        </w:r>
        <w:r w:rsidRPr="00826AA3">
          <w:rPr>
            <w:rFonts w:eastAsia="Times New Roman"/>
            <w:szCs w:val="24"/>
            <w:lang w:eastAsia="en-US"/>
          </w:rPr>
          <w:br/>
          <w:t>ΘΕΟΧΑΡΟΠΟΥΛΟΣ Α. , σελ.</w:t>
        </w:r>
        <w:r w:rsidRPr="00826AA3">
          <w:rPr>
            <w:rFonts w:eastAsia="Times New Roman"/>
            <w:szCs w:val="24"/>
            <w:lang w:eastAsia="en-US"/>
          </w:rPr>
          <w:br/>
          <w:t>ΚΑΡΡΑΣ Γ. , σελ.</w:t>
        </w:r>
        <w:r w:rsidRPr="00826AA3">
          <w:rPr>
            <w:rFonts w:eastAsia="Times New Roman"/>
            <w:szCs w:val="24"/>
            <w:lang w:eastAsia="en-US"/>
          </w:rPr>
          <w:br/>
          <w:t>ΚΑΤΣΙΚΗΣ Κ. , σελ.</w:t>
        </w:r>
        <w:r w:rsidRPr="00826AA3">
          <w:rPr>
            <w:rFonts w:eastAsia="Times New Roman"/>
            <w:szCs w:val="24"/>
            <w:lang w:eastAsia="en-US"/>
          </w:rPr>
          <w:br/>
          <w:t>ΚΑΤΣΩΤΗΣ Χ. , σελ.</w:t>
        </w:r>
        <w:r w:rsidRPr="00826AA3">
          <w:rPr>
            <w:rFonts w:eastAsia="Times New Roman"/>
            <w:szCs w:val="24"/>
            <w:lang w:eastAsia="en-US"/>
          </w:rPr>
          <w:br/>
          <w:t>ΚΕΓΚΕΡΟΓΛΟΥ Β. , σελ.</w:t>
        </w:r>
        <w:r w:rsidRPr="00826AA3">
          <w:rPr>
            <w:rFonts w:eastAsia="Times New Roman"/>
            <w:szCs w:val="24"/>
            <w:lang w:eastAsia="en-US"/>
          </w:rPr>
          <w:br/>
          <w:t>ΚΟΝΣΟΛΑΣ Ε. , σελ.</w:t>
        </w:r>
        <w:r w:rsidRPr="00826AA3">
          <w:rPr>
            <w:rFonts w:eastAsia="Times New Roman"/>
            <w:szCs w:val="24"/>
            <w:lang w:eastAsia="en-US"/>
          </w:rPr>
          <w:br/>
          <w:t>ΚΟΝΤΟΝΗΣ Χ. , σελ.</w:t>
        </w:r>
        <w:r w:rsidRPr="00826AA3">
          <w:rPr>
            <w:rFonts w:eastAsia="Times New Roman"/>
            <w:szCs w:val="24"/>
            <w:lang w:eastAsia="en-US"/>
          </w:rPr>
          <w:br/>
          <w:t>ΚΟΥΤΣΟΥΚΟΣ Γ. , σελ.</w:t>
        </w:r>
        <w:r w:rsidRPr="00826AA3">
          <w:rPr>
            <w:rFonts w:eastAsia="Times New Roman"/>
            <w:szCs w:val="24"/>
            <w:lang w:eastAsia="en-US"/>
          </w:rPr>
          <w:br/>
          <w:t>ΚΥΡΙΑΖΙΔΗΣ Δ. , σελ.</w:t>
        </w:r>
        <w:r w:rsidRPr="00826AA3">
          <w:rPr>
            <w:rFonts w:eastAsia="Times New Roman"/>
            <w:szCs w:val="24"/>
            <w:lang w:eastAsia="en-US"/>
          </w:rPr>
          <w:br/>
          <w:t>ΚΩΝΣΤΑΝΤΙΝΟΠΟΥΛΟΣ Ο. , σελ.</w:t>
        </w:r>
        <w:r w:rsidRPr="00826AA3">
          <w:rPr>
            <w:rFonts w:eastAsia="Times New Roman"/>
            <w:szCs w:val="24"/>
            <w:lang w:eastAsia="en-US"/>
          </w:rPr>
          <w:br/>
          <w:t>ΛΑΓΟΣ Ι. , σελ.</w:t>
        </w:r>
        <w:r w:rsidRPr="00826AA3">
          <w:rPr>
            <w:rFonts w:eastAsia="Times New Roman"/>
            <w:szCs w:val="24"/>
            <w:lang w:eastAsia="en-US"/>
          </w:rPr>
          <w:br/>
          <w:t>ΜΑΝΩΛΑΚΟΥ Δ. , σελ.</w:t>
        </w:r>
        <w:r w:rsidRPr="00826AA3">
          <w:rPr>
            <w:rFonts w:eastAsia="Times New Roman"/>
            <w:szCs w:val="24"/>
            <w:lang w:eastAsia="en-US"/>
          </w:rPr>
          <w:br/>
          <w:t>ΜΕΓΑΛΟΜΥΣΤΑΚΑΣ Α. , σελ.</w:t>
        </w:r>
        <w:r w:rsidRPr="00826AA3">
          <w:rPr>
            <w:rFonts w:eastAsia="Times New Roman"/>
            <w:szCs w:val="24"/>
            <w:lang w:eastAsia="en-US"/>
          </w:rPr>
          <w:br/>
          <w:t>ΜΗΤΑΦΙΔΗΣ Τ. , σελ.</w:t>
        </w:r>
        <w:r w:rsidRPr="00826AA3">
          <w:rPr>
            <w:rFonts w:eastAsia="Times New Roman"/>
            <w:szCs w:val="24"/>
            <w:lang w:eastAsia="en-US"/>
          </w:rPr>
          <w:br/>
          <w:t>ΜΟΥΖΑΛΑΣ Γ. , σελ.</w:t>
        </w:r>
        <w:r w:rsidRPr="00826AA3">
          <w:rPr>
            <w:rFonts w:eastAsia="Times New Roman"/>
            <w:szCs w:val="24"/>
            <w:lang w:eastAsia="en-US"/>
          </w:rPr>
          <w:br/>
          <w:t>ΜΠΟΥΚΩΡΟΣ Χ. , σελ.</w:t>
        </w:r>
        <w:r w:rsidRPr="00826AA3">
          <w:rPr>
            <w:rFonts w:eastAsia="Times New Roman"/>
            <w:szCs w:val="24"/>
            <w:lang w:eastAsia="en-US"/>
          </w:rPr>
          <w:br/>
          <w:t>ΠΑΛΛΗΣ Γ. , σελ.</w:t>
        </w:r>
        <w:r w:rsidRPr="00826AA3">
          <w:rPr>
            <w:rFonts w:eastAsia="Times New Roman"/>
            <w:szCs w:val="24"/>
            <w:lang w:eastAsia="en-US"/>
          </w:rPr>
          <w:br/>
          <w:t>ΠΑΝΑΓΙΩΤΑΡΟΣ Η. , σελ.</w:t>
        </w:r>
        <w:r w:rsidRPr="00826AA3">
          <w:rPr>
            <w:rFonts w:eastAsia="Times New Roman"/>
            <w:szCs w:val="24"/>
            <w:lang w:eastAsia="en-US"/>
          </w:rPr>
          <w:br/>
          <w:t>ΠΑΠΑΔΟΠΟΥΛΟΣ Ν. , σελ.</w:t>
        </w:r>
        <w:r w:rsidRPr="00826AA3">
          <w:rPr>
            <w:rFonts w:eastAsia="Times New Roman"/>
            <w:szCs w:val="24"/>
            <w:lang w:eastAsia="en-US"/>
          </w:rPr>
          <w:br/>
          <w:t>ΠΑΠΑΘΕΟΔΩΡΟΥ Θ. , σελ.</w:t>
        </w:r>
        <w:r w:rsidRPr="00826AA3">
          <w:rPr>
            <w:rFonts w:eastAsia="Times New Roman"/>
            <w:szCs w:val="24"/>
            <w:lang w:eastAsia="en-US"/>
          </w:rPr>
          <w:br/>
          <w:t>ΠΑΠΑΧΡΙΣΤΟΠΟΥΛΟΣ Α. , σελ.</w:t>
        </w:r>
        <w:r w:rsidRPr="00826AA3">
          <w:rPr>
            <w:rFonts w:eastAsia="Times New Roman"/>
            <w:szCs w:val="24"/>
            <w:lang w:eastAsia="en-US"/>
          </w:rPr>
          <w:br/>
          <w:t>ΠΑΦΙΛΗΣ Α. , σελ.</w:t>
        </w:r>
        <w:r w:rsidRPr="00826AA3">
          <w:rPr>
            <w:rFonts w:eastAsia="Times New Roman"/>
            <w:szCs w:val="24"/>
            <w:lang w:eastAsia="en-US"/>
          </w:rPr>
          <w:br/>
          <w:t>ΠΡΑΤΣΟΛΗΣ Α. , σελ.</w:t>
        </w:r>
        <w:r w:rsidRPr="00826AA3">
          <w:rPr>
            <w:rFonts w:eastAsia="Times New Roman"/>
            <w:szCs w:val="24"/>
            <w:lang w:eastAsia="en-US"/>
          </w:rPr>
          <w:br/>
          <w:t>ΣΑΡΙΔΗΣ Ι. , σελ.</w:t>
        </w:r>
        <w:r w:rsidRPr="00826AA3">
          <w:rPr>
            <w:rFonts w:eastAsia="Times New Roman"/>
            <w:szCs w:val="24"/>
            <w:lang w:eastAsia="en-US"/>
          </w:rPr>
          <w:br/>
          <w:t>ΣΚΟΥΡΛΕΤΗΣ Π. , σελ.</w:t>
        </w:r>
        <w:r w:rsidRPr="00826AA3">
          <w:rPr>
            <w:rFonts w:eastAsia="Times New Roman"/>
            <w:szCs w:val="24"/>
            <w:lang w:eastAsia="en-US"/>
          </w:rPr>
          <w:br/>
          <w:t>ΣΠΙΡΤΖΗΣ Χ. , σελ.</w:t>
        </w:r>
        <w:r w:rsidRPr="00826AA3">
          <w:rPr>
            <w:rFonts w:eastAsia="Times New Roman"/>
            <w:szCs w:val="24"/>
            <w:lang w:eastAsia="en-US"/>
          </w:rPr>
          <w:br/>
          <w:t>ΤΖΕΛΕΠΗΣ Μ. , σελ.</w:t>
        </w:r>
        <w:r w:rsidRPr="00826AA3">
          <w:rPr>
            <w:rFonts w:eastAsia="Times New Roman"/>
            <w:szCs w:val="24"/>
            <w:lang w:eastAsia="en-US"/>
          </w:rPr>
          <w:br/>
          <w:t>ΤΟΣΚΑΣ Ν. , σελ.</w:t>
        </w:r>
        <w:r w:rsidRPr="00826AA3">
          <w:rPr>
            <w:rFonts w:eastAsia="Times New Roman"/>
            <w:szCs w:val="24"/>
            <w:lang w:eastAsia="en-US"/>
          </w:rPr>
          <w:br/>
          <w:t>ΤΡΙΑΝΤΑΦΥΛΛΙΔΗΣ Α. , σελ.</w:t>
        </w:r>
        <w:r w:rsidRPr="00826AA3">
          <w:rPr>
            <w:rFonts w:eastAsia="Times New Roman"/>
            <w:szCs w:val="24"/>
            <w:lang w:eastAsia="en-US"/>
          </w:rPr>
          <w:br/>
          <w:t>ΤΣΑΚΑΛΩΤΟΣ Ε. , σελ.</w:t>
        </w:r>
        <w:r w:rsidRPr="00826AA3">
          <w:rPr>
            <w:rFonts w:eastAsia="Times New Roman"/>
            <w:szCs w:val="24"/>
            <w:lang w:eastAsia="en-US"/>
          </w:rPr>
          <w:br/>
          <w:t>ΤΣΟΓΚΑΣ Γ. , σελ.</w:t>
        </w:r>
        <w:r w:rsidRPr="00826AA3">
          <w:rPr>
            <w:rFonts w:eastAsia="Times New Roman"/>
            <w:szCs w:val="24"/>
            <w:lang w:eastAsia="en-US"/>
          </w:rPr>
          <w:br/>
          <w:t>ΦΑΜΕΛΛΟΣ Σ. , σελ.</w:t>
        </w:r>
        <w:r w:rsidRPr="00826AA3">
          <w:rPr>
            <w:rFonts w:eastAsia="Times New Roman"/>
            <w:szCs w:val="24"/>
            <w:lang w:eastAsia="en-US"/>
          </w:rPr>
          <w:br/>
          <w:t>ΦΩΤΗΛΑΣ Ι. , σελ.</w:t>
        </w:r>
        <w:r w:rsidRPr="00826AA3">
          <w:rPr>
            <w:rFonts w:eastAsia="Times New Roman"/>
            <w:szCs w:val="24"/>
            <w:lang w:eastAsia="en-US"/>
          </w:rPr>
          <w:br/>
          <w:t>ΧΑΡΑΚΟΠΟΥΛΟΣ Μ. , σελ.</w:t>
        </w:r>
        <w:r w:rsidRPr="00826AA3">
          <w:rPr>
            <w:rFonts w:eastAsia="Times New Roman"/>
            <w:szCs w:val="24"/>
            <w:lang w:eastAsia="en-US"/>
          </w:rPr>
          <w:br/>
        </w:r>
        <w:r w:rsidRPr="00826AA3">
          <w:rPr>
            <w:rFonts w:eastAsia="Times New Roman"/>
            <w:szCs w:val="24"/>
            <w:lang w:eastAsia="en-US"/>
          </w:rPr>
          <w:br/>
          <w:t>ΠΑΡΕΜΒΑΣΕΙΣ:</w:t>
        </w:r>
        <w:r w:rsidRPr="00826AA3">
          <w:rPr>
            <w:rFonts w:eastAsia="Times New Roman"/>
            <w:szCs w:val="24"/>
            <w:lang w:eastAsia="en-US"/>
          </w:rPr>
          <w:br/>
          <w:t>ΚΑΚΛΑΜΑΝΗΣ Ν. , σελ.</w:t>
        </w:r>
        <w:r w:rsidRPr="00826AA3">
          <w:rPr>
            <w:rFonts w:eastAsia="Times New Roman"/>
            <w:szCs w:val="24"/>
            <w:lang w:eastAsia="en-US"/>
          </w:rPr>
          <w:br/>
          <w:t>ΚΟΖΟΜΠΟΛΗ - ΑΜΑΝΑΤΙΔΗ Π. , σελ.</w:t>
        </w:r>
        <w:r w:rsidRPr="00826AA3">
          <w:rPr>
            <w:rFonts w:eastAsia="Times New Roman"/>
            <w:szCs w:val="24"/>
            <w:lang w:eastAsia="en-US"/>
          </w:rPr>
          <w:br/>
          <w:t>ΜΗΤΑΡΑΚΗΣ Π. , σελ.</w:t>
        </w:r>
        <w:r w:rsidRPr="00826AA3">
          <w:rPr>
            <w:rFonts w:eastAsia="Times New Roman"/>
            <w:szCs w:val="24"/>
            <w:lang w:eastAsia="en-US"/>
          </w:rPr>
          <w:br/>
        </w:r>
      </w:ins>
    </w:p>
    <w:p w14:paraId="6988B296" w14:textId="77777777" w:rsidR="00374D63" w:rsidRDefault="00826AA3">
      <w:pPr>
        <w:spacing w:line="600" w:lineRule="auto"/>
        <w:ind w:firstLine="720"/>
        <w:contextualSpacing/>
        <w:jc w:val="center"/>
        <w:rPr>
          <w:rFonts w:eastAsia="Times New Roman"/>
          <w:szCs w:val="24"/>
        </w:rPr>
      </w:pPr>
      <w:r>
        <w:rPr>
          <w:rFonts w:eastAsia="Times New Roman"/>
          <w:szCs w:val="24"/>
        </w:rPr>
        <w:t>ΠΡΑΚΤΙΚΑ ΒΟΥΛΗΣ</w:t>
      </w:r>
    </w:p>
    <w:p w14:paraId="6988B297" w14:textId="77777777" w:rsidR="00374D63" w:rsidRDefault="00826AA3">
      <w:pPr>
        <w:spacing w:line="600" w:lineRule="auto"/>
        <w:ind w:firstLine="720"/>
        <w:contextualSpacing/>
        <w:jc w:val="center"/>
        <w:rPr>
          <w:rFonts w:eastAsia="Times New Roman"/>
          <w:szCs w:val="24"/>
        </w:rPr>
      </w:pPr>
      <w:r>
        <w:rPr>
          <w:rFonts w:eastAsia="Times New Roman"/>
          <w:szCs w:val="24"/>
        </w:rPr>
        <w:t>ΙΖ΄ ΠΕΡΙΟΔΟΣ</w:t>
      </w:r>
    </w:p>
    <w:p w14:paraId="6988B298" w14:textId="77777777" w:rsidR="00374D63" w:rsidRDefault="00826AA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988B299" w14:textId="77777777" w:rsidR="00374D63" w:rsidRDefault="00826AA3">
      <w:pPr>
        <w:spacing w:line="600" w:lineRule="auto"/>
        <w:ind w:firstLine="720"/>
        <w:contextualSpacing/>
        <w:jc w:val="center"/>
        <w:rPr>
          <w:rFonts w:eastAsia="Times New Roman"/>
          <w:szCs w:val="24"/>
        </w:rPr>
      </w:pPr>
      <w:r>
        <w:rPr>
          <w:rFonts w:eastAsia="Times New Roman"/>
          <w:szCs w:val="24"/>
        </w:rPr>
        <w:t>ΣΥΝΟΔΟΣ Β΄</w:t>
      </w:r>
    </w:p>
    <w:p w14:paraId="6988B29A" w14:textId="77777777" w:rsidR="00374D63" w:rsidRDefault="00826AA3">
      <w:pPr>
        <w:spacing w:line="600" w:lineRule="auto"/>
        <w:ind w:firstLine="720"/>
        <w:contextualSpacing/>
        <w:jc w:val="center"/>
        <w:rPr>
          <w:rFonts w:eastAsia="Times New Roman"/>
          <w:szCs w:val="24"/>
        </w:rPr>
      </w:pPr>
      <w:r>
        <w:rPr>
          <w:rFonts w:eastAsia="Times New Roman"/>
          <w:szCs w:val="24"/>
        </w:rPr>
        <w:t>ΣΥΝΕΔΡΙΑΣΗ ΟΘ΄</w:t>
      </w:r>
    </w:p>
    <w:p w14:paraId="6988B29B" w14:textId="77777777" w:rsidR="00374D63" w:rsidRDefault="00826AA3">
      <w:pPr>
        <w:spacing w:line="600" w:lineRule="auto"/>
        <w:ind w:firstLine="720"/>
        <w:contextualSpacing/>
        <w:jc w:val="center"/>
        <w:rPr>
          <w:rFonts w:eastAsia="Times New Roman"/>
          <w:szCs w:val="24"/>
        </w:rPr>
      </w:pPr>
      <w:r>
        <w:rPr>
          <w:rFonts w:eastAsia="Times New Roman"/>
          <w:szCs w:val="24"/>
        </w:rPr>
        <w:t>Πέμπτη 23 Φεβρουαρίου 2017</w:t>
      </w:r>
    </w:p>
    <w:p w14:paraId="6988B29C" w14:textId="77777777" w:rsidR="00374D63" w:rsidRDefault="00826AA3">
      <w:pPr>
        <w:spacing w:line="600" w:lineRule="auto"/>
        <w:ind w:firstLine="720"/>
        <w:contextualSpacing/>
        <w:jc w:val="both"/>
        <w:rPr>
          <w:rFonts w:eastAsia="Times New Roman"/>
          <w:szCs w:val="24"/>
        </w:rPr>
      </w:pPr>
      <w:r>
        <w:rPr>
          <w:rFonts w:eastAsia="Times New Roman"/>
          <w:szCs w:val="24"/>
        </w:rPr>
        <w:t>Αθήνα, σήμερα στις 23 Φεβρουαρίου 2017, ημέρα Πέμπτη και ώρα 9.51΄</w:t>
      </w:r>
      <w:r w:rsidRPr="00B45619">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10814">
        <w:rPr>
          <w:rFonts w:eastAsia="Times New Roman"/>
          <w:b/>
          <w:szCs w:val="24"/>
        </w:rPr>
        <w:t>ΝΙΚΗΤΑ ΚΑΚΛΑΜΑΝΗ</w:t>
      </w:r>
      <w:r>
        <w:rPr>
          <w:rFonts w:eastAsia="Times New Roman"/>
          <w:szCs w:val="24"/>
        </w:rPr>
        <w:t>.</w:t>
      </w:r>
    </w:p>
    <w:p w14:paraId="6988B29D" w14:textId="77777777" w:rsidR="00374D63" w:rsidRDefault="00826AA3">
      <w:pPr>
        <w:spacing w:line="600" w:lineRule="auto"/>
        <w:ind w:firstLine="720"/>
        <w:contextualSpacing/>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καλημέρα σας, αρχίζει η συνεδρίασ</w:t>
      </w:r>
      <w:r>
        <w:rPr>
          <w:rFonts w:eastAsia="Times New Roman"/>
          <w:szCs w:val="24"/>
        </w:rPr>
        <w:t>η.</w:t>
      </w:r>
    </w:p>
    <w:p w14:paraId="6988B29E" w14:textId="77777777" w:rsidR="00374D63" w:rsidRDefault="00826AA3">
      <w:pPr>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6988B29F"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r>
        <w:rPr>
          <w:rFonts w:eastAsia="Times New Roman" w:cs="Times New Roman"/>
          <w:szCs w:val="24"/>
        </w:rPr>
        <w:t xml:space="preserve"> </w:t>
      </w:r>
    </w:p>
    <w:p w14:paraId="6988B2A0" w14:textId="77777777" w:rsidR="00374D63" w:rsidRDefault="00826AA3">
      <w:pPr>
        <w:spacing w:line="600" w:lineRule="auto"/>
        <w:ind w:firstLine="720"/>
        <w:jc w:val="both"/>
      </w:pPr>
      <w:r>
        <w:t>Α. ΚΑΤΑΘΕΣΗ ΑΝΑΦΟΡΩΝ</w:t>
      </w:r>
    </w:p>
    <w:p w14:paraId="6988B2A1" w14:textId="77777777" w:rsidR="00374D63" w:rsidRDefault="00826AA3">
      <w:pPr>
        <w:spacing w:line="600" w:lineRule="auto"/>
        <w:jc w:val="center"/>
        <w:rPr>
          <w:rFonts w:eastAsia="Times New Roman" w:cs="Times New Roman"/>
          <w:szCs w:val="24"/>
        </w:rPr>
      </w:pPr>
      <w:r w:rsidRPr="00B45619">
        <w:rPr>
          <w:rFonts w:eastAsia="Times New Roman" w:cs="Times New Roman"/>
          <w:szCs w:val="24"/>
        </w:rPr>
        <w:lastRenderedPageBreak/>
        <w:t>(</w:t>
      </w:r>
      <w:r>
        <w:rPr>
          <w:rFonts w:eastAsia="Times New Roman" w:cs="Times New Roman"/>
          <w:szCs w:val="24"/>
        </w:rPr>
        <w:t xml:space="preserve">ΝΑ ΜΠΕΙ Η ΣΕΛ. </w:t>
      </w:r>
      <w:r>
        <w:rPr>
          <w:rFonts w:eastAsia="Times New Roman" w:cs="Times New Roman"/>
          <w:szCs w:val="24"/>
        </w:rPr>
        <w:t>5Β</w:t>
      </w:r>
      <w:r w:rsidRPr="00B45619">
        <w:rPr>
          <w:rFonts w:eastAsia="Times New Roman" w:cs="Times New Roman"/>
          <w:szCs w:val="24"/>
        </w:rPr>
        <w:t>)</w:t>
      </w:r>
    </w:p>
    <w:p w14:paraId="6988B2A2" w14:textId="77777777" w:rsidR="00374D63" w:rsidRDefault="00826AA3">
      <w:pPr>
        <w:spacing w:line="600" w:lineRule="auto"/>
        <w:ind w:firstLine="720"/>
        <w:contextualSpacing/>
        <w:jc w:val="both"/>
        <w:rPr>
          <w:rFonts w:eastAsia="Times New Roman"/>
          <w:szCs w:val="24"/>
        </w:rPr>
      </w:pPr>
      <w:r w:rsidRPr="00C53CA4">
        <w:rPr>
          <w:rFonts w:eastAsia="Times New Roman"/>
          <w:szCs w:val="24"/>
        </w:rPr>
        <w:t xml:space="preserve">Β. ΑΠΑΝΤΗΣΕΙΣ ΥΠΟΥΡΓΩΝ </w:t>
      </w:r>
      <w:r w:rsidRPr="00C53CA4">
        <w:rPr>
          <w:rFonts w:eastAsia="Times New Roman"/>
          <w:szCs w:val="24"/>
        </w:rPr>
        <w:t>ΣΕ ΕΡΩΤΗΣΕΙΣ ΒΟΥΛΕΥΤΩΝ</w:t>
      </w:r>
    </w:p>
    <w:p w14:paraId="6988B2A3" w14:textId="77777777" w:rsidR="00374D63" w:rsidRDefault="00826AA3">
      <w:pPr>
        <w:spacing w:line="600" w:lineRule="auto"/>
        <w:ind w:firstLine="720"/>
        <w:contextualSpacing/>
        <w:jc w:val="center"/>
        <w:rPr>
          <w:rFonts w:eastAsia="Times New Roman"/>
          <w:szCs w:val="24"/>
        </w:rPr>
      </w:pPr>
      <w:r w:rsidRPr="00B45619">
        <w:rPr>
          <w:rFonts w:eastAsia="Times New Roman"/>
          <w:szCs w:val="24"/>
        </w:rPr>
        <w:t>(</w:t>
      </w:r>
      <w:r>
        <w:rPr>
          <w:rFonts w:eastAsia="Times New Roman"/>
          <w:szCs w:val="24"/>
        </w:rPr>
        <w:t>ΝΑ ΜΠΕΙ Η ΣΕΛ. 5Β</w:t>
      </w:r>
      <w:r w:rsidRPr="00B45619">
        <w:rPr>
          <w:rFonts w:eastAsia="Times New Roman"/>
          <w:szCs w:val="24"/>
        </w:rPr>
        <w:t>)</w:t>
      </w:r>
    </w:p>
    <w:p w14:paraId="6988B2A4" w14:textId="77777777" w:rsidR="00374D63" w:rsidRDefault="00826AA3">
      <w:pPr>
        <w:spacing w:line="600" w:lineRule="auto"/>
        <w:ind w:firstLine="720"/>
        <w:contextualSpacing/>
        <w:jc w:val="center"/>
        <w:rPr>
          <w:rFonts w:eastAsia="Times New Roman"/>
          <w:szCs w:val="24"/>
        </w:rPr>
      </w:pPr>
      <w:r w:rsidRPr="00A46C26">
        <w:rPr>
          <w:rFonts w:eastAsia="Times New Roman"/>
          <w:szCs w:val="24"/>
          <w:rPrChange w:id="34" w:author="Φλούδα Χριστίνα" w:date="2017-03-01T14:43:00Z">
            <w:rPr>
              <w:rFonts w:eastAsia="Times New Roman"/>
              <w:szCs w:val="24"/>
              <w:lang w:val="en-US"/>
            </w:rPr>
          </w:rPrChange>
        </w:rPr>
        <w:t>(</w:t>
      </w:r>
      <w:r>
        <w:rPr>
          <w:rFonts w:eastAsia="Times New Roman"/>
          <w:szCs w:val="24"/>
        </w:rPr>
        <w:t>ΑΛΛΑΓΗ ΣΕΛΙΔΑΣ)</w:t>
      </w:r>
    </w:p>
    <w:p w14:paraId="6988B2A5" w14:textId="77777777" w:rsidR="00374D63" w:rsidRDefault="00374D63"/>
    <w:p w14:paraId="6988B2A6"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εισερχόμ</w:t>
      </w:r>
      <w:r>
        <w:rPr>
          <w:rFonts w:eastAsia="Times New Roman"/>
          <w:szCs w:val="24"/>
        </w:rPr>
        <w:t>αστε</w:t>
      </w:r>
      <w:r>
        <w:rPr>
          <w:rFonts w:eastAsia="Times New Roman"/>
          <w:szCs w:val="24"/>
        </w:rPr>
        <w:t xml:space="preserve"> στην συζήτηση των</w:t>
      </w:r>
    </w:p>
    <w:p w14:paraId="6988B2A7" w14:textId="77777777" w:rsidR="00374D63" w:rsidRDefault="00826AA3">
      <w:pPr>
        <w:spacing w:line="600" w:lineRule="auto"/>
        <w:ind w:firstLine="720"/>
        <w:contextualSpacing/>
        <w:jc w:val="center"/>
        <w:rPr>
          <w:rFonts w:eastAsia="Times New Roman"/>
          <w:b/>
          <w:szCs w:val="24"/>
        </w:rPr>
      </w:pPr>
      <w:r>
        <w:rPr>
          <w:rFonts w:eastAsia="Times New Roman"/>
          <w:b/>
          <w:szCs w:val="24"/>
        </w:rPr>
        <w:t>ΕΠΙΚΑΙΡΩΝ ΕΡΩΤΗΣΕΩΝ</w:t>
      </w:r>
    </w:p>
    <w:p w14:paraId="6988B2A8" w14:textId="77777777" w:rsidR="00374D63" w:rsidRDefault="00826AA3">
      <w:pPr>
        <w:spacing w:line="600" w:lineRule="auto"/>
        <w:ind w:firstLine="720"/>
        <w:contextualSpacing/>
        <w:jc w:val="both"/>
        <w:rPr>
          <w:rFonts w:eastAsia="Times New Roman"/>
        </w:rPr>
      </w:pPr>
      <w:r>
        <w:rPr>
          <w:rFonts w:eastAsia="Times New Roman"/>
          <w:szCs w:val="24"/>
        </w:rPr>
        <w:t xml:space="preserve">Πριν εισέλθουμε στις επίκαιρες ερωτήσεις, επιτρέψτε μου να σας ανακοινώσω ότι </w:t>
      </w:r>
      <w:r>
        <w:rPr>
          <w:rFonts w:eastAsia="Times New Roman"/>
        </w:rPr>
        <w:t xml:space="preserve">τη </w:t>
      </w:r>
      <w:r>
        <w:rPr>
          <w:rFonts w:eastAsia="Times New Roman"/>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w:t>
      </w:r>
      <w:r>
        <w:rPr>
          <w:rFonts w:eastAsia="Times New Roman"/>
        </w:rPr>
        <w:t>ι μαθητές και τρεις εκπαιδευτικοί συνοδοί τους από το 5</w:t>
      </w:r>
      <w:r>
        <w:rPr>
          <w:rFonts w:eastAsia="Times New Roman"/>
          <w:vertAlign w:val="superscript"/>
        </w:rPr>
        <w:t>ο</w:t>
      </w:r>
      <w:r>
        <w:rPr>
          <w:rFonts w:eastAsia="Times New Roman"/>
        </w:rPr>
        <w:t xml:space="preserve"> Δημοτικό Σχολείο από τα όμορφα Γιάννενα. </w:t>
      </w:r>
    </w:p>
    <w:p w14:paraId="6988B2A9" w14:textId="77777777" w:rsidR="00374D63" w:rsidRDefault="00826AA3">
      <w:pPr>
        <w:spacing w:line="600" w:lineRule="auto"/>
        <w:ind w:left="360" w:firstLine="360"/>
        <w:contextualSpacing/>
        <w:jc w:val="both"/>
        <w:rPr>
          <w:rFonts w:eastAsia="Times New Roman"/>
        </w:rPr>
      </w:pPr>
      <w:r>
        <w:rPr>
          <w:rFonts w:eastAsia="Times New Roman"/>
        </w:rPr>
        <w:t xml:space="preserve">Η Βουλή τούς καλωσορίζει. </w:t>
      </w:r>
    </w:p>
    <w:p w14:paraId="6988B2AA" w14:textId="77777777" w:rsidR="00374D63" w:rsidRDefault="00826AA3">
      <w:pPr>
        <w:spacing w:line="600" w:lineRule="auto"/>
        <w:ind w:left="360"/>
        <w:contextualSpacing/>
        <w:jc w:val="center"/>
        <w:rPr>
          <w:rFonts w:eastAsia="Times New Roman"/>
        </w:rPr>
      </w:pPr>
      <w:r>
        <w:rPr>
          <w:rFonts w:eastAsia="Times New Roman"/>
        </w:rPr>
        <w:t>(Χειροκροτήματα απ’ όλες τις πτέρυγες της Βουλής)</w:t>
      </w:r>
    </w:p>
    <w:p w14:paraId="6988B2AB" w14:textId="77777777" w:rsidR="00374D63" w:rsidRDefault="00826AA3">
      <w:pPr>
        <w:spacing w:line="600" w:lineRule="auto"/>
        <w:ind w:firstLine="720"/>
        <w:contextualSpacing/>
        <w:jc w:val="both"/>
        <w:rPr>
          <w:rFonts w:eastAsia="Times New Roman"/>
          <w:szCs w:val="24"/>
        </w:rPr>
      </w:pPr>
      <w:r w:rsidRPr="00834797">
        <w:rPr>
          <w:rFonts w:eastAsia="Times New Roman"/>
          <w:szCs w:val="24"/>
        </w:rPr>
        <w:lastRenderedPageBreak/>
        <w:t>Κυρίες και κύριοι συνάδελφοι</w:t>
      </w:r>
      <w:r>
        <w:rPr>
          <w:rFonts w:eastAsia="Times New Roman"/>
          <w:szCs w:val="24"/>
        </w:rPr>
        <w:t>,</w:t>
      </w:r>
      <w:r>
        <w:rPr>
          <w:rFonts w:eastAsia="Times New Roman"/>
          <w:b/>
          <w:szCs w:val="24"/>
        </w:rPr>
        <w:t xml:space="preserve"> </w:t>
      </w:r>
      <w:r>
        <w:rPr>
          <w:rFonts w:eastAsia="Times New Roman"/>
          <w:szCs w:val="24"/>
        </w:rPr>
        <w:t>η</w:t>
      </w:r>
      <w:r>
        <w:rPr>
          <w:rFonts w:eastAsia="Times New Roman"/>
          <w:szCs w:val="24"/>
        </w:rPr>
        <w:t xml:space="preserve"> πρώτη με αριθμό 497/20-2-2017 επίκαιρη ερώτηση </w:t>
      </w:r>
      <w:r>
        <w:rPr>
          <w:rFonts w:eastAsia="Times New Roman"/>
          <w:szCs w:val="24"/>
        </w:rPr>
        <w:t xml:space="preserve">πρώτου κύκλου του Βουλευτή Α΄ Θεσσαλονίκης του Συνασπισμού Ριζοσπαστικής Αριστεράς κ. </w:t>
      </w:r>
      <w:r>
        <w:rPr>
          <w:rFonts w:eastAsia="Times New Roman"/>
          <w:bCs/>
          <w:szCs w:val="24"/>
        </w:rPr>
        <w:t xml:space="preserve">Αλέξανδρου Τριανταφυλλίδη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szCs w:val="24"/>
        </w:rPr>
        <w:t xml:space="preserve"> </w:t>
      </w:r>
      <w:r>
        <w:rPr>
          <w:rFonts w:eastAsia="Times New Roman"/>
          <w:szCs w:val="24"/>
        </w:rPr>
        <w:t>σχετικά με την εκρηκτική ανάγκη σχολικής στέγης στη Δυτική Θεσσαλονίκη και ιδιαίτερα στο Δή</w:t>
      </w:r>
      <w:r>
        <w:rPr>
          <w:rFonts w:eastAsia="Times New Roman"/>
          <w:szCs w:val="24"/>
        </w:rPr>
        <w:t>μο Κορδελιού - Ευόσμου, δεν θα συζητηθεί λόγω αναρμοδιότητας.</w:t>
      </w:r>
    </w:p>
    <w:p w14:paraId="6988B2A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έκτη με αριθμό 496/20-2-2017 επίκαιρη ερώτηση πρώτου κύκλου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την Υπουργό </w:t>
      </w:r>
      <w:r>
        <w:rPr>
          <w:rFonts w:eastAsia="Times New Roman"/>
          <w:bCs/>
          <w:szCs w:val="24"/>
        </w:rPr>
        <w:t>Πολιτισμού και</w:t>
      </w:r>
      <w:r>
        <w:rPr>
          <w:rFonts w:eastAsia="Times New Roman"/>
          <w:b/>
          <w:bCs/>
          <w:szCs w:val="24"/>
        </w:rPr>
        <w:t xml:space="preserve"> </w:t>
      </w:r>
      <w:r>
        <w:rPr>
          <w:rFonts w:eastAsia="Times New Roman"/>
          <w:bCs/>
          <w:szCs w:val="24"/>
        </w:rPr>
        <w:t>Αθλητισμού,</w:t>
      </w:r>
      <w:r>
        <w:rPr>
          <w:rFonts w:eastAsia="Times New Roman"/>
          <w:b/>
          <w:bCs/>
          <w:szCs w:val="24"/>
        </w:rPr>
        <w:t xml:space="preserve"> </w:t>
      </w:r>
      <w:r>
        <w:rPr>
          <w:rFonts w:eastAsia="Times New Roman"/>
          <w:szCs w:val="24"/>
        </w:rPr>
        <w:t>σχετικά με το πόρι</w:t>
      </w:r>
      <w:r>
        <w:rPr>
          <w:rFonts w:eastAsia="Times New Roman"/>
          <w:szCs w:val="24"/>
        </w:rPr>
        <w:t>σμα της Ανώνυμης Εταιρείας Πνευματικής Ιδιοκτησίας (ΑΕΠΙ), λόγω απουσίας της αρμόδιας Υπουργού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 xml:space="preserve"> στο εξωτερικό.</w:t>
      </w:r>
    </w:p>
    <w:p w14:paraId="6988B2A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τρίτη με αριθμό 492/17-2-2017 επίκαιρη ερώτηση πρώτου κύκλου του Βουλευτή Εύβοιας του Λαϊκού Συνδέσμου - Χρυσή Αυγή κ. </w:t>
      </w:r>
      <w:r>
        <w:rPr>
          <w:rFonts w:eastAsia="Times New Roman"/>
          <w:bCs/>
          <w:szCs w:val="24"/>
        </w:rPr>
        <w:t>Νικολάου Μίχ</w:t>
      </w:r>
      <w:r>
        <w:rPr>
          <w:rFonts w:eastAsia="Times New Roman"/>
          <w:bCs/>
          <w:szCs w:val="24"/>
        </w:rPr>
        <w:t>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σχετικά με την κατακράτηση μέρους των επιδοτήσεων του ΟΠΕΚΕΠΕ λόγω αδυναμίας καταβολής εισφοράς στον Γενικό Οργανισμό Εγγείων Βελτιώσεων (ΓΟΕΒ), </w:t>
      </w:r>
      <w:r>
        <w:rPr>
          <w:rFonts w:eastAsia="Times New Roman"/>
          <w:szCs w:val="24"/>
        </w:rPr>
        <w:lastRenderedPageBreak/>
        <w:t>δεν θα συζητηθεί</w:t>
      </w:r>
      <w:r>
        <w:rPr>
          <w:rFonts w:eastAsia="Times New Roman"/>
          <w:szCs w:val="24"/>
        </w:rPr>
        <w:t>,</w:t>
      </w:r>
      <w:r>
        <w:rPr>
          <w:rFonts w:eastAsia="Times New Roman"/>
          <w:szCs w:val="24"/>
        </w:rPr>
        <w:t xml:space="preserve"> λόγω απουσίας του αρμόδιου Υπουργού κ. </w:t>
      </w:r>
      <w:r>
        <w:rPr>
          <w:rFonts w:eastAsia="Times New Roman"/>
          <w:szCs w:val="24"/>
        </w:rPr>
        <w:t>Αποστόλου στο εξωτερικό.</w:t>
      </w:r>
    </w:p>
    <w:p w14:paraId="6988B2A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πέμπτη με αριθμό 500/20-2-2017 επίκαιρη ερώτηση </w:t>
      </w:r>
      <w:r>
        <w:rPr>
          <w:rFonts w:eastAsia="Times New Roman"/>
          <w:szCs w:val="24"/>
        </w:rPr>
        <w:t xml:space="preserve">πρώτου κύκλου </w:t>
      </w:r>
      <w:r>
        <w:rPr>
          <w:rFonts w:eastAsia="Times New Roman"/>
          <w:szCs w:val="24"/>
        </w:rPr>
        <w:t xml:space="preserve">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τι</w:t>
      </w:r>
      <w:r>
        <w:rPr>
          <w:rFonts w:eastAsia="Times New Roman"/>
          <w:szCs w:val="24"/>
        </w:rPr>
        <w:t>ς καθυστερήσεις στην καταβολή του επιδόματος ανεργίας των εποχιακά εργαζομένων, δεν θα συζητηθεί</w:t>
      </w:r>
      <w:r>
        <w:rPr>
          <w:rFonts w:eastAsia="Times New Roman"/>
          <w:szCs w:val="24"/>
        </w:rPr>
        <w:t>,</w:t>
      </w:r>
      <w:r>
        <w:rPr>
          <w:rFonts w:eastAsia="Times New Roman"/>
          <w:szCs w:val="24"/>
        </w:rPr>
        <w:t xml:space="preserve"> λόγω απουσίας της αρμόδιας Υπουργού </w:t>
      </w:r>
      <w:r>
        <w:rPr>
          <w:rFonts w:eastAsia="Times New Roman"/>
          <w:szCs w:val="24"/>
        </w:rPr>
        <w:t xml:space="preserve">κ. </w:t>
      </w:r>
      <w:r>
        <w:rPr>
          <w:rFonts w:eastAsia="Times New Roman"/>
          <w:szCs w:val="24"/>
        </w:rPr>
        <w:t>Αντωνοπούλου στο εξωτερικό.</w:t>
      </w:r>
    </w:p>
    <w:p w14:paraId="6988B2AF" w14:textId="77777777" w:rsidR="00374D63" w:rsidRDefault="00826AA3">
      <w:pPr>
        <w:spacing w:line="600" w:lineRule="auto"/>
        <w:ind w:firstLine="720"/>
        <w:contextualSpacing/>
        <w:jc w:val="both"/>
        <w:rPr>
          <w:rFonts w:eastAsia="Times New Roman"/>
          <w:szCs w:val="24"/>
        </w:rPr>
      </w:pPr>
      <w:r>
        <w:rPr>
          <w:rFonts w:eastAsia="Times New Roman"/>
          <w:szCs w:val="24"/>
        </w:rPr>
        <w:t>Δεν θα συζητηθούν</w:t>
      </w:r>
      <w:r>
        <w:rPr>
          <w:rFonts w:eastAsia="Times New Roman"/>
          <w:szCs w:val="24"/>
        </w:rPr>
        <w:t xml:space="preserve"> λόγω κωλύματος των αρμοδίων Υπουργών και θα επαναπροσδιοριστούν για συζήτηση</w:t>
      </w:r>
      <w:r>
        <w:rPr>
          <w:rFonts w:eastAsia="Times New Roman"/>
          <w:szCs w:val="24"/>
        </w:rPr>
        <w:t>,</w:t>
      </w:r>
      <w:r>
        <w:rPr>
          <w:rFonts w:eastAsia="Times New Roman"/>
          <w:szCs w:val="24"/>
        </w:rPr>
        <w:t xml:space="preserve"> οι εξής επίκαιρες ερωτήσεις:</w:t>
      </w:r>
    </w:p>
    <w:p w14:paraId="6988B2B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έβδομη με αριθμό 498/20-2-2017 επίκαιρη ερώτηση πρώτου κύκλου του Βουλευτή Β΄ Αθηνών του Ποταμιού κ. Γεωργίου </w:t>
      </w:r>
      <w:proofErr w:type="spellStart"/>
      <w:r>
        <w:rPr>
          <w:rFonts w:eastAsia="Times New Roman"/>
          <w:szCs w:val="24"/>
        </w:rPr>
        <w:t>Αμυρά</w:t>
      </w:r>
      <w:proofErr w:type="spellEnd"/>
      <w:r>
        <w:rPr>
          <w:rFonts w:eastAsia="Times New Roman"/>
          <w:szCs w:val="24"/>
        </w:rPr>
        <w:t xml:space="preserve"> προς τον Υπουργό Οικονομικών, </w:t>
      </w:r>
      <w:r>
        <w:rPr>
          <w:rFonts w:eastAsia="Times New Roman"/>
          <w:szCs w:val="24"/>
        </w:rPr>
        <w:t>σχετικά με την υπόθεση «</w:t>
      </w:r>
      <w:r>
        <w:rPr>
          <w:rFonts w:eastAsia="Times New Roman"/>
          <w:szCs w:val="24"/>
          <w:lang w:val="en-US"/>
        </w:rPr>
        <w:t>S</w:t>
      </w:r>
      <w:r>
        <w:rPr>
          <w:rFonts w:eastAsia="Times New Roman"/>
          <w:szCs w:val="24"/>
          <w:lang w:val="en-US"/>
        </w:rPr>
        <w:t>IEMENS</w:t>
      </w:r>
      <w:r>
        <w:rPr>
          <w:rFonts w:eastAsia="Times New Roman"/>
          <w:szCs w:val="24"/>
        </w:rPr>
        <w:t xml:space="preserve">», δεν θα συζητηθεί λόγω φόρτου εργασίας του Υπουργού κ. Ευκλείδη </w:t>
      </w:r>
      <w:proofErr w:type="spellStart"/>
      <w:r>
        <w:rPr>
          <w:rFonts w:eastAsia="Times New Roman"/>
          <w:szCs w:val="24"/>
        </w:rPr>
        <w:t>Τσακαλώτου</w:t>
      </w:r>
      <w:proofErr w:type="spellEnd"/>
      <w:r>
        <w:rPr>
          <w:rFonts w:eastAsia="Times New Roman"/>
          <w:szCs w:val="24"/>
        </w:rPr>
        <w:t>.</w:t>
      </w:r>
    </w:p>
    <w:p w14:paraId="6988B2B1"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Η δεύτερη με αριθμό 493/17-2-2017 επίκαιρη ερώτηση δεύτερου κύκλου του Βουλευτή Μαγνησίας του Λαϊκού Συνδέσμου – Χρυσή Αυγή κ. Παναγιώτη Ηλιόπουλου</w:t>
      </w:r>
      <w:r>
        <w:rPr>
          <w:rFonts w:eastAsia="Times New Roman"/>
          <w:szCs w:val="24"/>
        </w:rPr>
        <w:t xml:space="preserve"> προς τον Υπουργό Οικονομικών, σχετικά με τις ληξιπρόθεσμες οφειλές του </w:t>
      </w:r>
      <w:r>
        <w:rPr>
          <w:rFonts w:eastAsia="Times New Roman"/>
          <w:szCs w:val="24"/>
        </w:rPr>
        <w:t xml:space="preserve">δημοσίου </w:t>
      </w:r>
      <w:r>
        <w:rPr>
          <w:rFonts w:eastAsia="Times New Roman"/>
          <w:szCs w:val="24"/>
        </w:rPr>
        <w:t xml:space="preserve">προς τους ιδιώτες, δεν θα συζητηθεί λόγω φόρτου εργασίας του 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w:t>
      </w:r>
    </w:p>
    <w:p w14:paraId="6988B2B2" w14:textId="77777777" w:rsidR="00374D63" w:rsidRDefault="00826AA3">
      <w:pPr>
        <w:spacing w:line="600" w:lineRule="auto"/>
        <w:ind w:firstLine="720"/>
        <w:contextualSpacing/>
        <w:jc w:val="both"/>
        <w:rPr>
          <w:rFonts w:eastAsia="Times New Roman"/>
          <w:szCs w:val="24"/>
        </w:rPr>
      </w:pPr>
      <w:r>
        <w:rPr>
          <w:rFonts w:eastAsia="Times New Roman"/>
          <w:szCs w:val="24"/>
        </w:rPr>
        <w:t>Η με αριθμό 175/7-10-2016 ερώτηση του Βουλευτή Λακωνίας τη</w:t>
      </w:r>
      <w:r>
        <w:rPr>
          <w:rFonts w:eastAsia="Times New Roman"/>
          <w:szCs w:val="24"/>
        </w:rPr>
        <w:t xml:space="preserve">ς Νέας Δημοκρατίας κ. Αθανασίου Δαβάκη προς τον Υπουργό Περιβάλλοντος και Ενέργειας, σχετικά με την αντιπλημμυρική θωράκιση του </w:t>
      </w:r>
      <w:r>
        <w:rPr>
          <w:rFonts w:eastAsia="Times New Roman"/>
          <w:szCs w:val="24"/>
        </w:rPr>
        <w:t xml:space="preserve">Νομού </w:t>
      </w:r>
      <w:r>
        <w:rPr>
          <w:rFonts w:eastAsia="Times New Roman"/>
          <w:szCs w:val="24"/>
        </w:rPr>
        <w:t xml:space="preserve">Λακωνίας, δεν θα συζητηθεί λόγω απουσίας εκτός Αθηνών του αρμόδιου Υπουργού κ. Σωκράτη </w:t>
      </w:r>
      <w:proofErr w:type="spellStart"/>
      <w:r>
        <w:rPr>
          <w:rFonts w:eastAsia="Times New Roman"/>
          <w:szCs w:val="24"/>
        </w:rPr>
        <w:t>Φάμελλου</w:t>
      </w:r>
      <w:proofErr w:type="spellEnd"/>
      <w:r>
        <w:rPr>
          <w:rFonts w:eastAsia="Times New Roman"/>
          <w:szCs w:val="24"/>
        </w:rPr>
        <w:t>.</w:t>
      </w:r>
    </w:p>
    <w:p w14:paraId="6988B2B3" w14:textId="77777777" w:rsidR="00374D63" w:rsidRDefault="00826AA3">
      <w:pPr>
        <w:spacing w:line="600" w:lineRule="auto"/>
        <w:ind w:firstLine="720"/>
        <w:contextualSpacing/>
        <w:jc w:val="both"/>
        <w:rPr>
          <w:rFonts w:eastAsia="Times New Roman"/>
          <w:szCs w:val="24"/>
        </w:rPr>
      </w:pPr>
      <w:r>
        <w:rPr>
          <w:rFonts w:eastAsia="Times New Roman"/>
          <w:szCs w:val="24"/>
        </w:rPr>
        <w:t>Η τρίτη με αριθμό 499/20-</w:t>
      </w:r>
      <w:r>
        <w:rPr>
          <w:rFonts w:eastAsia="Times New Roman"/>
          <w:szCs w:val="24"/>
        </w:rPr>
        <w:t xml:space="preserve">2-2017 επίκαιρη ερώτηση δεύτερου κύκλου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την προμήθεια των </w:t>
      </w:r>
      <w:proofErr w:type="spellStart"/>
      <w:r>
        <w:rPr>
          <w:rFonts w:eastAsia="Times New Roman"/>
          <w:szCs w:val="24"/>
        </w:rPr>
        <w:t>φυτοπροστατετικών</w:t>
      </w:r>
      <w:proofErr w:type="spellEnd"/>
      <w:r>
        <w:rPr>
          <w:rFonts w:eastAsia="Times New Roman"/>
          <w:szCs w:val="24"/>
        </w:rPr>
        <w:t xml:space="preserve"> φαρμάκων</w:t>
      </w:r>
      <w:r>
        <w:rPr>
          <w:rFonts w:eastAsia="Times New Roman"/>
          <w:szCs w:val="24"/>
        </w:rPr>
        <w:t>,</w:t>
      </w:r>
      <w:r>
        <w:rPr>
          <w:rFonts w:eastAsia="Times New Roman"/>
          <w:szCs w:val="24"/>
        </w:rPr>
        <w:t xml:space="preserve"> που ακυρώνει το συ</w:t>
      </w:r>
      <w:r>
        <w:rPr>
          <w:rFonts w:eastAsia="Times New Roman"/>
          <w:szCs w:val="24"/>
        </w:rPr>
        <w:t>λλογικό πρόγραμμα δακοκτονίας, δεν θα συζητηθεί</w:t>
      </w:r>
      <w:r>
        <w:rPr>
          <w:rFonts w:eastAsia="Times New Roman"/>
          <w:szCs w:val="24"/>
        </w:rPr>
        <w:t>,</w:t>
      </w:r>
      <w:r>
        <w:rPr>
          <w:rFonts w:eastAsia="Times New Roman"/>
          <w:szCs w:val="24"/>
        </w:rPr>
        <w:t xml:space="preserve"> λόγω απουσίας εκτός Αθηνών του Υφυπουργού κ. Βασιλείου Κόκκαλη.</w:t>
      </w:r>
    </w:p>
    <w:p w14:paraId="6988B2B4"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Η τέταρτη με αριθμό 488/16-2-2017 επίκαιρη ερώτηση πρώτου κύκλου του Βουλευτή Σερρών της Δημοκρατικής Συμπαράταξης ΠΑΣΟΚ-ΔΗΜΑΡ κ. Μιχαήλ Τζελέπ</w:t>
      </w:r>
      <w:r>
        <w:rPr>
          <w:rFonts w:eastAsia="Times New Roman"/>
          <w:szCs w:val="24"/>
        </w:rPr>
        <w:t>η προς τον Υπουργό Αγροτικής Ανάπτυξης και Τροφίμων, σχετικά με τα προβλήματα στην εφαρμογή του Μέτρου 11 του Προγράμματος Αγροτικής Ανάπτυξης (ΠΑΑ) 2014-2020 στη Βιολογική Κτηνοτροφία, δεν θα συζητηθεί λόγω φόρτου εργασίας του Αναπληρωτή Υπουργού Αγροτική</w:t>
      </w:r>
      <w:r>
        <w:rPr>
          <w:rFonts w:eastAsia="Times New Roman"/>
          <w:szCs w:val="24"/>
        </w:rPr>
        <w:t>ς Ανάπτυξης κ. Τσιρώνη.</w:t>
      </w:r>
    </w:p>
    <w:p w14:paraId="6988B2B5" w14:textId="77777777" w:rsidR="00374D63" w:rsidRDefault="00826AA3">
      <w:pPr>
        <w:spacing w:line="600" w:lineRule="auto"/>
        <w:ind w:firstLine="720"/>
        <w:contextualSpacing/>
        <w:jc w:val="both"/>
        <w:rPr>
          <w:rFonts w:eastAsia="Times New Roman"/>
          <w:szCs w:val="24"/>
        </w:rPr>
      </w:pPr>
      <w:r>
        <w:rPr>
          <w:rFonts w:eastAsia="Times New Roman"/>
          <w:szCs w:val="24"/>
        </w:rPr>
        <w:t>Υπάρχει, επίσης, επιστολή του Γραμματέα της Κυβέρνησης προς το Προεδρείο</w:t>
      </w:r>
      <w:r>
        <w:rPr>
          <w:rFonts w:eastAsia="Times New Roman"/>
          <w:szCs w:val="24"/>
        </w:rPr>
        <w:t>,</w:t>
      </w:r>
      <w:r>
        <w:rPr>
          <w:rFonts w:eastAsia="Times New Roman"/>
          <w:szCs w:val="24"/>
        </w:rPr>
        <w:t xml:space="preserve"> που επιβεβαιώνει τις αιτίες που ακούσατε, λόγω των οποίων απουσιάζουν οι αρμόδιοι Υπουργοί, Αναπληρωτές Υπουργοί και Υφυπουργοί.</w:t>
      </w:r>
    </w:p>
    <w:p w14:paraId="6988B2B6" w14:textId="77777777" w:rsidR="00374D63" w:rsidRDefault="00826AA3">
      <w:pPr>
        <w:spacing w:line="600" w:lineRule="auto"/>
        <w:ind w:firstLine="720"/>
        <w:contextualSpacing/>
        <w:jc w:val="both"/>
        <w:rPr>
          <w:rFonts w:eastAsia="Times New Roman"/>
          <w:szCs w:val="24"/>
        </w:rPr>
      </w:pPr>
      <w:r>
        <w:rPr>
          <w:rFonts w:eastAsia="Times New Roman"/>
          <w:szCs w:val="24"/>
        </w:rPr>
        <w:t>Θα συζητηθεί η δεύτερη με αρι</w:t>
      </w:r>
      <w:r>
        <w:rPr>
          <w:rFonts w:eastAsia="Times New Roman"/>
          <w:szCs w:val="24"/>
        </w:rPr>
        <w:t xml:space="preserve">θμό 490/17-2-2017 επίκαιρη ερώτηση πρώτου κύκλου του Βουλευτή Αττικής της Νέας Δημοκρατίας κ. Γεωργίου Βλάχου προς τον Υπουργό Οικονομικών, σχετικά με τις πιστώσεις του </w:t>
      </w:r>
      <w:r>
        <w:rPr>
          <w:rFonts w:eastAsia="Times New Roman"/>
          <w:szCs w:val="24"/>
        </w:rPr>
        <w:t>ειδικού φόρου</w:t>
      </w:r>
      <w:r>
        <w:rPr>
          <w:rFonts w:eastAsia="Times New Roman"/>
          <w:szCs w:val="24"/>
        </w:rPr>
        <w:t xml:space="preserve"> </w:t>
      </w:r>
      <w:r>
        <w:rPr>
          <w:rFonts w:eastAsia="Times New Roman"/>
          <w:szCs w:val="24"/>
        </w:rPr>
        <w:t xml:space="preserve">κατανάλωσης </w:t>
      </w:r>
      <w:r>
        <w:rPr>
          <w:rFonts w:eastAsia="Times New Roman"/>
          <w:szCs w:val="24"/>
        </w:rPr>
        <w:t>για το πετρέλαιο αγροτικής χρήσης.</w:t>
      </w:r>
    </w:p>
    <w:p w14:paraId="6988B2B7" w14:textId="77777777" w:rsidR="00374D63" w:rsidRDefault="00826AA3">
      <w:pPr>
        <w:spacing w:line="600" w:lineRule="auto"/>
        <w:ind w:firstLine="720"/>
        <w:contextualSpacing/>
        <w:jc w:val="both"/>
        <w:rPr>
          <w:rFonts w:eastAsia="Times New Roman"/>
          <w:szCs w:val="24"/>
        </w:rPr>
      </w:pPr>
      <w:r>
        <w:rPr>
          <w:rFonts w:eastAsia="Times New Roman"/>
          <w:szCs w:val="24"/>
        </w:rPr>
        <w:t>Σ’ αυτήν, αλλά και στην επ</w:t>
      </w:r>
      <w:r>
        <w:rPr>
          <w:rFonts w:eastAsia="Times New Roman"/>
          <w:szCs w:val="24"/>
        </w:rPr>
        <w:t xml:space="preserve">όμενη επίκαιρη ερώτηση του κ. Γεωργαντά, θα απαντήσει η αρμόδια Υφυπουργός Οικονομικών κ. Κατερίνα </w:t>
      </w:r>
      <w:proofErr w:type="spellStart"/>
      <w:r>
        <w:rPr>
          <w:rFonts w:eastAsia="Times New Roman"/>
          <w:szCs w:val="24"/>
        </w:rPr>
        <w:t>Παπανάτσιου</w:t>
      </w:r>
      <w:proofErr w:type="spellEnd"/>
      <w:r>
        <w:rPr>
          <w:rFonts w:eastAsia="Times New Roman"/>
          <w:szCs w:val="24"/>
        </w:rPr>
        <w:t>.</w:t>
      </w:r>
    </w:p>
    <w:p w14:paraId="6988B2B8"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Κύριε Βλάχε, έχετε τον λόγο.</w:t>
      </w:r>
    </w:p>
    <w:p w14:paraId="6988B2B9"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κύριε Πρόεδρε.</w:t>
      </w:r>
    </w:p>
    <w:p w14:paraId="6988B2BA" w14:textId="77777777" w:rsidR="00374D63" w:rsidRDefault="00826AA3">
      <w:pPr>
        <w:spacing w:line="600" w:lineRule="auto"/>
        <w:ind w:firstLine="720"/>
        <w:contextualSpacing/>
        <w:jc w:val="both"/>
        <w:rPr>
          <w:rFonts w:eastAsia="Times New Roman"/>
          <w:szCs w:val="24"/>
        </w:rPr>
      </w:pPr>
      <w:r>
        <w:rPr>
          <w:rFonts w:eastAsia="Times New Roman"/>
          <w:szCs w:val="24"/>
        </w:rPr>
        <w:t>Κυρία Υπουργέ, με την επίκαιρη ερώτηση</w:t>
      </w:r>
      <w:r>
        <w:rPr>
          <w:rFonts w:eastAsia="Times New Roman"/>
          <w:szCs w:val="24"/>
        </w:rPr>
        <w:t>,</w:t>
      </w:r>
      <w:r>
        <w:rPr>
          <w:rFonts w:eastAsia="Times New Roman"/>
          <w:szCs w:val="24"/>
        </w:rPr>
        <w:t xml:space="preserve"> την οποία καταθέσαμε θα ήθελα να</w:t>
      </w:r>
      <w:r>
        <w:rPr>
          <w:rFonts w:eastAsia="Times New Roman"/>
          <w:szCs w:val="24"/>
        </w:rPr>
        <w:t xml:space="preserve"> συζητήσουμε σήμερα το όλο θέμα </w:t>
      </w:r>
      <w:r>
        <w:rPr>
          <w:rFonts w:eastAsia="Times New Roman"/>
          <w:szCs w:val="24"/>
        </w:rPr>
        <w:t>που</w:t>
      </w:r>
      <w:r>
        <w:rPr>
          <w:rFonts w:eastAsia="Times New Roman"/>
          <w:szCs w:val="24"/>
        </w:rPr>
        <w:t xml:space="preserve"> έχει δημιουργηθεί σχετικά με την επιστροφή του φόρου για το αγροτικό πετρέλαιο. </w:t>
      </w:r>
    </w:p>
    <w:p w14:paraId="6988B2BB" w14:textId="77777777" w:rsidR="00374D63" w:rsidRDefault="00826AA3">
      <w:pPr>
        <w:spacing w:line="600" w:lineRule="auto"/>
        <w:ind w:firstLine="720"/>
        <w:contextualSpacing/>
        <w:jc w:val="both"/>
        <w:rPr>
          <w:rFonts w:eastAsia="Times New Roman"/>
          <w:szCs w:val="24"/>
        </w:rPr>
      </w:pPr>
      <w:r>
        <w:rPr>
          <w:rFonts w:eastAsia="Times New Roman"/>
          <w:szCs w:val="24"/>
        </w:rPr>
        <w:t>Γνωρίζετε κι εσείς ότι η αναστάτωση</w:t>
      </w:r>
      <w:r>
        <w:rPr>
          <w:rFonts w:eastAsia="Times New Roman"/>
          <w:szCs w:val="24"/>
        </w:rPr>
        <w:t xml:space="preserve"> και </w:t>
      </w:r>
      <w:r>
        <w:rPr>
          <w:rFonts w:eastAsia="Times New Roman"/>
          <w:szCs w:val="24"/>
        </w:rPr>
        <w:t>ο σάλος που έχει δημιουργηθεί είναι πάρα πολύ μεγάλος. Δεν είναι μόνο το ότι κρατήθηκαν χρήματα</w:t>
      </w:r>
      <w:r>
        <w:rPr>
          <w:rFonts w:eastAsia="Times New Roman"/>
          <w:szCs w:val="24"/>
        </w:rPr>
        <w:t>,</w:t>
      </w:r>
      <w:r>
        <w:rPr>
          <w:rFonts w:eastAsia="Times New Roman"/>
          <w:szCs w:val="24"/>
        </w:rPr>
        <w:t xml:space="preserve"> πο</w:t>
      </w:r>
      <w:r>
        <w:rPr>
          <w:rFonts w:eastAsia="Times New Roman"/>
          <w:szCs w:val="24"/>
        </w:rPr>
        <w:t>υ κανείς δεν κατάλαβε γιατί έπρεπε να γίνει έτσι. Το κυριότερο απ’ όλα</w:t>
      </w:r>
      <w:r>
        <w:rPr>
          <w:rFonts w:eastAsia="Times New Roman"/>
          <w:szCs w:val="24"/>
        </w:rPr>
        <w:t>,</w:t>
      </w:r>
      <w:r>
        <w:rPr>
          <w:rFonts w:eastAsia="Times New Roman"/>
          <w:szCs w:val="24"/>
        </w:rPr>
        <w:t xml:space="preserve"> θα έλεγα ότι είναι ότι δεν μπήκε κανείς στον κόπο</w:t>
      </w:r>
      <w:r>
        <w:rPr>
          <w:rFonts w:eastAsia="Times New Roman"/>
          <w:szCs w:val="24"/>
        </w:rPr>
        <w:t>,</w:t>
      </w:r>
      <w:r>
        <w:rPr>
          <w:rFonts w:eastAsia="Times New Roman"/>
          <w:szCs w:val="24"/>
        </w:rPr>
        <w:t xml:space="preserve"> από τη μεριά των υπευθύνων</w:t>
      </w:r>
      <w:r>
        <w:rPr>
          <w:rFonts w:eastAsia="Times New Roman"/>
          <w:szCs w:val="24"/>
        </w:rPr>
        <w:t>,</w:t>
      </w:r>
      <w:r>
        <w:rPr>
          <w:rFonts w:eastAsia="Times New Roman"/>
          <w:szCs w:val="24"/>
        </w:rPr>
        <w:t xml:space="preserve"> να ενημερώσει τους συμπολίτες μας που περίμεναν χρήματα. </w:t>
      </w:r>
    </w:p>
    <w:p w14:paraId="6988B2BC" w14:textId="77777777" w:rsidR="00374D63" w:rsidRDefault="00826AA3">
      <w:pPr>
        <w:spacing w:line="600" w:lineRule="auto"/>
        <w:ind w:firstLine="720"/>
        <w:contextualSpacing/>
        <w:jc w:val="both"/>
        <w:rPr>
          <w:rFonts w:eastAsia="Times New Roman"/>
          <w:szCs w:val="24"/>
        </w:rPr>
      </w:pPr>
      <w:r>
        <w:rPr>
          <w:rFonts w:eastAsia="Times New Roman"/>
          <w:szCs w:val="24"/>
        </w:rPr>
        <w:t>Γνωρίζετε ότι είχαμε επιστροφή του φόρου για το</w:t>
      </w:r>
      <w:r>
        <w:rPr>
          <w:rFonts w:eastAsia="Times New Roman"/>
          <w:szCs w:val="24"/>
        </w:rPr>
        <w:t xml:space="preserve"> δεύτερο εξάμηνο του 2013 και όλο το 2014. Αυτό δεν πιστώθηκε σε λογαριασμούς ακατάσχετου</w:t>
      </w:r>
      <w:r>
        <w:rPr>
          <w:rFonts w:eastAsia="Times New Roman"/>
          <w:szCs w:val="24"/>
        </w:rPr>
        <w:t>,</w:t>
      </w:r>
      <w:r>
        <w:rPr>
          <w:rFonts w:eastAsia="Times New Roman"/>
          <w:szCs w:val="24"/>
        </w:rPr>
        <w:t xml:space="preserve"> που είχαν οι συμπολίτες μας. Επίσης, κρατήθηκαν οι δόσεις του διακανονισμού</w:t>
      </w:r>
      <w:r>
        <w:rPr>
          <w:rFonts w:eastAsia="Times New Roman"/>
          <w:szCs w:val="24"/>
        </w:rPr>
        <w:t>,</w:t>
      </w:r>
      <w:r>
        <w:rPr>
          <w:rFonts w:eastAsia="Times New Roman"/>
          <w:szCs w:val="24"/>
        </w:rPr>
        <w:t xml:space="preserve"> που είχαν κάνει αυτοί οι συμπολίτες. Βεβαίως, η αρμόδια </w:t>
      </w:r>
      <w:r>
        <w:rPr>
          <w:rFonts w:eastAsia="Times New Roman"/>
          <w:szCs w:val="24"/>
        </w:rPr>
        <w:t>δυο,</w:t>
      </w:r>
      <w:r>
        <w:rPr>
          <w:rFonts w:eastAsia="Times New Roman"/>
          <w:szCs w:val="24"/>
        </w:rPr>
        <w:t xml:space="preserve"> στην οποία πήγαν τα </w:t>
      </w:r>
      <w:r>
        <w:rPr>
          <w:rFonts w:eastAsia="Times New Roman"/>
          <w:szCs w:val="24"/>
        </w:rPr>
        <w:t>χρήματα, αντί να πάνε στον ακατάσχετο λογαριασμό, δεν ενημέρωσε τους πολίτες και κάποιοι έχουν και το θράσος να λένε «αν έχετε απορία, ελάτε εδώ να σας εξηγήσουμε».</w:t>
      </w:r>
    </w:p>
    <w:p w14:paraId="6988B2BD"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Νομίζω ότι αυτή η συμπεριφορά απέναντι σ’ αυτούς τους ανθρώπους</w:t>
      </w:r>
      <w:r>
        <w:rPr>
          <w:rFonts w:eastAsia="Times New Roman"/>
          <w:szCs w:val="24"/>
        </w:rPr>
        <w:t>,</w:t>
      </w:r>
      <w:r>
        <w:rPr>
          <w:rFonts w:eastAsia="Times New Roman"/>
          <w:szCs w:val="24"/>
        </w:rPr>
        <w:t xml:space="preserve"> που με τόση υπομονή περίμε</w:t>
      </w:r>
      <w:r>
        <w:rPr>
          <w:rFonts w:eastAsia="Times New Roman"/>
          <w:szCs w:val="24"/>
        </w:rPr>
        <w:t>ναν την επιστροφή</w:t>
      </w:r>
      <w:r>
        <w:rPr>
          <w:rFonts w:eastAsia="Times New Roman"/>
          <w:szCs w:val="24"/>
        </w:rPr>
        <w:t xml:space="preserve"> α</w:t>
      </w:r>
      <w:r>
        <w:rPr>
          <w:rFonts w:eastAsia="Times New Roman"/>
          <w:szCs w:val="24"/>
        </w:rPr>
        <w:t>υτ</w:t>
      </w:r>
      <w:r>
        <w:rPr>
          <w:rFonts w:eastAsia="Times New Roman"/>
          <w:szCs w:val="24"/>
        </w:rPr>
        <w:t>ών</w:t>
      </w:r>
      <w:r>
        <w:rPr>
          <w:rFonts w:eastAsia="Times New Roman"/>
          <w:szCs w:val="24"/>
        </w:rPr>
        <w:t xml:space="preserve"> </w:t>
      </w:r>
      <w:proofErr w:type="spellStart"/>
      <w:r>
        <w:rPr>
          <w:rFonts w:eastAsia="Times New Roman"/>
          <w:szCs w:val="24"/>
        </w:rPr>
        <w:t>τ</w:t>
      </w:r>
      <w:r>
        <w:rPr>
          <w:rFonts w:eastAsia="Times New Roman"/>
          <w:szCs w:val="24"/>
        </w:rPr>
        <w:t>ων</w:t>
      </w:r>
      <w:r>
        <w:rPr>
          <w:rFonts w:eastAsia="Times New Roman"/>
          <w:szCs w:val="24"/>
        </w:rPr>
        <w:t>χρ</w:t>
      </w:r>
      <w:r>
        <w:rPr>
          <w:rFonts w:eastAsia="Times New Roman"/>
          <w:szCs w:val="24"/>
        </w:rPr>
        <w:t>ημάτων</w:t>
      </w:r>
      <w:proofErr w:type="spellEnd"/>
      <w:r>
        <w:rPr>
          <w:rFonts w:eastAsia="Times New Roman"/>
          <w:szCs w:val="24"/>
        </w:rPr>
        <w:t xml:space="preserve"> όλα αυτά τα χρόνια, δεν είναι απλά ανάλγητη, αλλά αχαρακτήριστη.</w:t>
      </w:r>
    </w:p>
    <w:p w14:paraId="6988B2B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Άκουσα και είδα κάποια δημοσιεύματα ότι αυτό το ποσό, αυτός ο </w:t>
      </w:r>
      <w:r>
        <w:rPr>
          <w:rFonts w:eastAsia="Times New Roman"/>
          <w:szCs w:val="24"/>
        </w:rPr>
        <w:t xml:space="preserve">ειδικός φόρος </w:t>
      </w:r>
      <w:r>
        <w:rPr>
          <w:rFonts w:eastAsia="Times New Roman"/>
          <w:szCs w:val="24"/>
        </w:rPr>
        <w:t>δεν ήταν επιδότηση κ.λπ.</w:t>
      </w:r>
      <w:r>
        <w:rPr>
          <w:rFonts w:eastAsia="Times New Roman"/>
          <w:szCs w:val="24"/>
        </w:rPr>
        <w:t>.</w:t>
      </w:r>
      <w:r>
        <w:rPr>
          <w:rFonts w:eastAsia="Times New Roman"/>
          <w:szCs w:val="24"/>
        </w:rPr>
        <w:t xml:space="preserve"> Θα έλεγα ότι αυτά κανείς δεν τα λέει καθαρά και υπεύθ</w:t>
      </w:r>
      <w:r>
        <w:rPr>
          <w:rFonts w:eastAsia="Times New Roman"/>
          <w:szCs w:val="24"/>
        </w:rPr>
        <w:t>υνα και γι’ αυτό θέλω να τα συζητήσουμε. Αλλά αν δεν είναι επιδότηση επί του αγροτικού πετρελαίου αυτό, τι ακριβώς είναι; Το λέω αυτό</w:t>
      </w:r>
      <w:r>
        <w:rPr>
          <w:rFonts w:eastAsia="Times New Roman"/>
          <w:szCs w:val="24"/>
        </w:rPr>
        <w:t>,</w:t>
      </w:r>
      <w:r>
        <w:rPr>
          <w:rFonts w:eastAsia="Times New Roman"/>
          <w:szCs w:val="24"/>
        </w:rPr>
        <w:t xml:space="preserve"> γιατί εδώ χάνουν και την έννοια τους οι λέξεις. Εγώ θεωρώ ότι ήταν επιδότηση, γι’ αυτό και παίρνουν πίσω τα χρήματα του </w:t>
      </w:r>
      <w:r>
        <w:rPr>
          <w:rFonts w:eastAsia="Times New Roman"/>
          <w:szCs w:val="24"/>
        </w:rPr>
        <w:t>ε</w:t>
      </w:r>
      <w:r>
        <w:rPr>
          <w:rFonts w:eastAsia="Times New Roman"/>
          <w:szCs w:val="24"/>
        </w:rPr>
        <w:t>ιδικού φόρου</w:t>
      </w:r>
      <w:r>
        <w:rPr>
          <w:rFonts w:eastAsia="Times New Roman"/>
          <w:szCs w:val="24"/>
        </w:rPr>
        <w:t xml:space="preserve">. Αυτό πραγματικά γίνεται. </w:t>
      </w:r>
    </w:p>
    <w:p w14:paraId="6988B2BF" w14:textId="77777777" w:rsidR="00374D63" w:rsidRDefault="00826AA3">
      <w:pPr>
        <w:spacing w:line="600" w:lineRule="auto"/>
        <w:ind w:firstLine="720"/>
        <w:contextualSpacing/>
        <w:jc w:val="both"/>
        <w:rPr>
          <w:rFonts w:eastAsia="Times New Roman"/>
          <w:szCs w:val="24"/>
        </w:rPr>
      </w:pPr>
      <w:r>
        <w:rPr>
          <w:rFonts w:eastAsia="Times New Roman"/>
          <w:szCs w:val="24"/>
        </w:rPr>
        <w:t>Κυρία Υπουργέ, σήμερα σας δίνεται η ευκαιρία να απαντήσετε. Έχω εδώ και μια εφημερίδα, την «Ύπαιθρο Χώρα»</w:t>
      </w:r>
      <w:r>
        <w:rPr>
          <w:rFonts w:eastAsia="Times New Roman"/>
          <w:szCs w:val="24"/>
        </w:rPr>
        <w:t>,</w:t>
      </w:r>
      <w:r>
        <w:rPr>
          <w:rFonts w:eastAsia="Times New Roman"/>
          <w:szCs w:val="24"/>
        </w:rPr>
        <w:t xml:space="preserve"> που ασχολείται με τα αγροτικά θέματα, όπως θα ξέρετε, η οποία έχει αφιερώσει ολόκληρες σελίδες για το όλο θέμ</w:t>
      </w:r>
      <w:r>
        <w:rPr>
          <w:rFonts w:eastAsia="Times New Roman"/>
          <w:szCs w:val="24"/>
        </w:rPr>
        <w:t>α. Αυτό σημαίνει ότι το θέμα πήρε πολύ μεγάλη έκταση. Η συμπεριφορά από τη μεριά της Κυβέρνησης και των αρμόδιων ΔΟΥ ήταν απαράδεκτη και α</w:t>
      </w:r>
      <w:r>
        <w:rPr>
          <w:rFonts w:eastAsia="Times New Roman"/>
          <w:szCs w:val="24"/>
        </w:rPr>
        <w:lastRenderedPageBreak/>
        <w:t>χαρακτήριστη, όπως είπα νωρίτερα. Σήμερα σας δίνεται η δυνατότητα να δώσετε πραγματικές εξηγήσεις και, αν μπορείτε, να</w:t>
      </w:r>
      <w:r>
        <w:rPr>
          <w:rFonts w:eastAsia="Times New Roman"/>
          <w:szCs w:val="24"/>
        </w:rPr>
        <w:t xml:space="preserve"> διορθώσετε στο σύνολό του ή εν μέρει αυτό το λάθος που έγινε.</w:t>
      </w:r>
    </w:p>
    <w:p w14:paraId="6988B2C0"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 κύριε Πρόεδρε.</w:t>
      </w:r>
    </w:p>
    <w:p w14:paraId="6988B2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Υφυπουργέ.</w:t>
      </w:r>
    </w:p>
    <w:p w14:paraId="6988B2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6988B2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w:t>
      </w:r>
      <w:r>
        <w:rPr>
          <w:rFonts w:eastAsia="Times New Roman" w:cs="Times New Roman"/>
          <w:szCs w:val="24"/>
        </w:rPr>
        <w:t>μας,</w:t>
      </w:r>
      <w:r>
        <w:rPr>
          <w:rFonts w:eastAsia="Times New Roman" w:cs="Times New Roman"/>
          <w:szCs w:val="24"/>
        </w:rPr>
        <w:t xml:space="preserve"> μέσα στην ανα</w:t>
      </w:r>
      <w:r>
        <w:rPr>
          <w:rFonts w:eastAsia="Times New Roman" w:cs="Times New Roman"/>
          <w:szCs w:val="24"/>
        </w:rPr>
        <w:t>μφισβήτητα δύσκολη δημοσιονομική περίοδο που διανύουμε</w:t>
      </w:r>
      <w:r>
        <w:rPr>
          <w:rFonts w:eastAsia="Times New Roman" w:cs="Times New Roman"/>
          <w:szCs w:val="24"/>
        </w:rPr>
        <w:t>,</w:t>
      </w:r>
      <w:r>
        <w:rPr>
          <w:rFonts w:eastAsia="Times New Roman" w:cs="Times New Roman"/>
          <w:szCs w:val="24"/>
        </w:rPr>
        <w:t xml:space="preserve"> καταβάλλει διαρκώς προσπάθειες για την τακτοποίηση των υποχρεώσεων του κράτους προς τους πολίτες.</w:t>
      </w:r>
    </w:p>
    <w:p w14:paraId="6988B2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επιστροφή του οφειλόμενου ειδικού φόρου κατανάλωσης, όπως καλά είπατε κι εσείς, κύριε Βλάχο, είναι μια οφειλή από το 2013-2014. Στο επόμενο διάστημα έρχεται και το 2015. </w:t>
      </w:r>
    </w:p>
    <w:p w14:paraId="6988B2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Πραγματικά, για το πετρέλαιο αγροτικής χρήσης εκδόθηκε γνωμοδότηση του</w:t>
      </w:r>
      <w:r>
        <w:rPr>
          <w:rFonts w:eastAsia="Times New Roman" w:cs="Times New Roman"/>
          <w:szCs w:val="24"/>
        </w:rPr>
        <w:t xml:space="preserve"> Νομικού Συμβουλίου του κράτους με αριθμό 121/2015</w:t>
      </w:r>
      <w:r>
        <w:rPr>
          <w:rFonts w:eastAsia="Times New Roman" w:cs="Times New Roman"/>
          <w:szCs w:val="24"/>
        </w:rPr>
        <w:t>,</w:t>
      </w:r>
      <w:r>
        <w:rPr>
          <w:rFonts w:eastAsia="Times New Roman" w:cs="Times New Roman"/>
          <w:szCs w:val="24"/>
        </w:rPr>
        <w:t xml:space="preserve"> σύμφωνα με τ</w:t>
      </w:r>
      <w:r>
        <w:rPr>
          <w:rFonts w:eastAsia="Times New Roman" w:cs="Times New Roman"/>
          <w:szCs w:val="24"/>
        </w:rPr>
        <w:t>ην</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το επιστρεφόμενο ποσό συμψηφίζεται</w:t>
      </w:r>
      <w:r>
        <w:rPr>
          <w:rFonts w:eastAsia="Times New Roman" w:cs="Times New Roman"/>
          <w:szCs w:val="24"/>
        </w:rPr>
        <w:t>,</w:t>
      </w:r>
      <w:r>
        <w:rPr>
          <w:rFonts w:eastAsia="Times New Roman" w:cs="Times New Roman"/>
          <w:szCs w:val="24"/>
        </w:rPr>
        <w:t xml:space="preserve"> όχι μόνο με τις φορολογικές, τελωνειακές</w:t>
      </w:r>
      <w:r>
        <w:rPr>
          <w:rFonts w:eastAsia="Times New Roman" w:cs="Times New Roman"/>
          <w:szCs w:val="24"/>
        </w:rPr>
        <w:t>,</w:t>
      </w:r>
      <w:r>
        <w:rPr>
          <w:rFonts w:eastAsia="Times New Roman" w:cs="Times New Roman"/>
          <w:szCs w:val="24"/>
        </w:rPr>
        <w:t xml:space="preserve"> αλλά και με </w:t>
      </w:r>
      <w:r>
        <w:rPr>
          <w:rFonts w:eastAsia="Times New Roman" w:cs="Times New Roman"/>
          <w:szCs w:val="24"/>
        </w:rPr>
        <w:lastRenderedPageBreak/>
        <w:t>τις ασφαλιστικές οφειλές των δικαιούχων αγροτών. Σε συνέχεια της γνωμοδότησης αυτής υπογράφηκ</w:t>
      </w:r>
      <w:r>
        <w:rPr>
          <w:rFonts w:eastAsia="Times New Roman" w:cs="Times New Roman"/>
          <w:szCs w:val="24"/>
        </w:rPr>
        <w:t xml:space="preserve">ε </w:t>
      </w:r>
      <w:r>
        <w:rPr>
          <w:rFonts w:eastAsia="Times New Roman" w:cs="Times New Roman"/>
          <w:szCs w:val="24"/>
        </w:rPr>
        <w:t>κοινή υπουργική απόφαση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την οποία καθορίστηκαν όλες οι απαιτούμενες διαδικασίες για την υλοποίηση της επιστροφής του ειδικού φόρου κατανάλωσης</w:t>
      </w:r>
      <w:r>
        <w:rPr>
          <w:rFonts w:eastAsia="Times New Roman" w:cs="Times New Roman"/>
          <w:szCs w:val="24"/>
        </w:rPr>
        <w:t>,</w:t>
      </w:r>
      <w:r>
        <w:rPr>
          <w:rFonts w:eastAsia="Times New Roman" w:cs="Times New Roman"/>
          <w:szCs w:val="24"/>
        </w:rPr>
        <w:t xml:space="preserve"> μέσω των απαιτούμενων συμψηφισμών, όπου απαιτείτο. </w:t>
      </w:r>
    </w:p>
    <w:p w14:paraId="6988B2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υλοποίηση της εφαρμογής ολοκληρώθηκε με πολύ γρήγορε</w:t>
      </w:r>
      <w:r>
        <w:rPr>
          <w:rFonts w:eastAsia="Times New Roman" w:cs="Times New Roman"/>
          <w:szCs w:val="24"/>
        </w:rPr>
        <w:t>ς διαδικασίες</w:t>
      </w:r>
      <w:r>
        <w:rPr>
          <w:rFonts w:eastAsia="Times New Roman" w:cs="Times New Roman"/>
          <w:szCs w:val="24"/>
        </w:rPr>
        <w:t>,</w:t>
      </w:r>
      <w:r>
        <w:rPr>
          <w:rFonts w:eastAsia="Times New Roman" w:cs="Times New Roman"/>
          <w:szCs w:val="24"/>
        </w:rPr>
        <w:t xml:space="preserve"> παρ’ όλες τις τεχνικές δυσκολίες και την πολυπλοκότητα του συστήματος συμψηφισμού, στοιχεία από ΟΓΑ, ΟΠΕΚΕΠΕ, ΗΔΙΚΑ, </w:t>
      </w:r>
      <w:r>
        <w:rPr>
          <w:rFonts w:eastAsia="Times New Roman" w:cs="Times New Roman"/>
          <w:szCs w:val="24"/>
          <w:lang w:val="en-US"/>
        </w:rPr>
        <w:t>TAXIS</w:t>
      </w:r>
      <w:r>
        <w:rPr>
          <w:rFonts w:eastAsia="Times New Roman" w:cs="Times New Roman"/>
          <w:szCs w:val="24"/>
        </w:rPr>
        <w:t xml:space="preserve"> και ήδη έχουν αποδοθεί τα οφειλόμενα ποσά που αφορούν την β’ δόση του 2014 και το έτος 2015, δηλαδή χρήσεις 2013 και 2014. Άμεσα, όπως </w:t>
      </w:r>
      <w:proofErr w:type="spellStart"/>
      <w:r>
        <w:rPr>
          <w:rFonts w:eastAsia="Times New Roman" w:cs="Times New Roman"/>
          <w:szCs w:val="24"/>
        </w:rPr>
        <w:t>προείπα</w:t>
      </w:r>
      <w:proofErr w:type="spellEnd"/>
      <w:r>
        <w:rPr>
          <w:rFonts w:eastAsia="Times New Roman" w:cs="Times New Roman"/>
          <w:szCs w:val="24"/>
        </w:rPr>
        <w:t>, θα καταβληθούν και το οφειλόμενα ποσά για το έτος 2016, χρήση 2015.</w:t>
      </w:r>
    </w:p>
    <w:p w14:paraId="6988B2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περιγράφω τη διαδικασία</w:t>
      </w:r>
      <w:r>
        <w:rPr>
          <w:rFonts w:eastAsia="Times New Roman" w:cs="Times New Roman"/>
          <w:szCs w:val="24"/>
        </w:rPr>
        <w:t>,</w:t>
      </w:r>
      <w:r>
        <w:rPr>
          <w:rFonts w:eastAsia="Times New Roman" w:cs="Times New Roman"/>
          <w:szCs w:val="24"/>
        </w:rPr>
        <w:t xml:space="preserve"> σε συνδυασμό μ</w:t>
      </w:r>
      <w:r>
        <w:rPr>
          <w:rFonts w:eastAsia="Times New Roman" w:cs="Times New Roman"/>
          <w:szCs w:val="24"/>
        </w:rPr>
        <w:t>ε τις προδιαγραφές</w:t>
      </w:r>
      <w:r>
        <w:rPr>
          <w:rFonts w:eastAsia="Times New Roman" w:cs="Times New Roman"/>
          <w:szCs w:val="24"/>
        </w:rPr>
        <w:t>,</w:t>
      </w:r>
      <w:r>
        <w:rPr>
          <w:rFonts w:eastAsia="Times New Roman" w:cs="Times New Roman"/>
          <w:szCs w:val="24"/>
        </w:rPr>
        <w:t xml:space="preserve"> που καταρτίστηκαν και έχουν ως εξής. </w:t>
      </w:r>
    </w:p>
    <w:p w14:paraId="6988B2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Πρώτον, έγινε αποστολή του αρχείου από τον ΟΠΕΚΕΠΕ προς την ΔΗΛΕΔ. Είναι η υπηρεσία της ανεξάρτητης αρχής</w:t>
      </w:r>
      <w:r>
        <w:rPr>
          <w:rFonts w:eastAsia="Times New Roman" w:cs="Times New Roman"/>
          <w:szCs w:val="24"/>
        </w:rPr>
        <w:t>,</w:t>
      </w:r>
      <w:r>
        <w:rPr>
          <w:rFonts w:eastAsia="Times New Roman" w:cs="Times New Roman"/>
          <w:szCs w:val="24"/>
        </w:rPr>
        <w:t xml:space="preserve"> πλέον. Δεν είναι στο Υπουργείο Οικονομικών, αλλά ανεξάρτητη αρχή. </w:t>
      </w:r>
    </w:p>
    <w:p w14:paraId="6988B2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δημιουργία αρχ</w:t>
      </w:r>
      <w:r>
        <w:rPr>
          <w:rFonts w:eastAsia="Times New Roman" w:cs="Times New Roman"/>
          <w:szCs w:val="24"/>
        </w:rPr>
        <w:t xml:space="preserve">είου από τη ΔΗΛΕΔ και υπολογισμός του αρχικού ποσού του ειδικού φόρου κατανάλωσης. </w:t>
      </w:r>
    </w:p>
    <w:p w14:paraId="6988B2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συμψηφισμοί με τελωνειακά χρέη, προσδιορισμός του υπολοίπου. </w:t>
      </w:r>
    </w:p>
    <w:p w14:paraId="6988B2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Τέταρτον, έλεγχος του αρχείου για οφειλές στις ΔΟΥ. Σ’ αυτή την περίπτωση</w:t>
      </w:r>
      <w:r>
        <w:rPr>
          <w:rFonts w:eastAsia="Times New Roman" w:cs="Times New Roman"/>
          <w:szCs w:val="24"/>
        </w:rPr>
        <w:t>,</w:t>
      </w:r>
      <w:r>
        <w:rPr>
          <w:rFonts w:eastAsia="Times New Roman" w:cs="Times New Roman"/>
          <w:szCs w:val="24"/>
        </w:rPr>
        <w:t xml:space="preserve"> αν το αρχικά προσδιοριζόμεν</w:t>
      </w:r>
      <w:r>
        <w:rPr>
          <w:rFonts w:eastAsia="Times New Roman" w:cs="Times New Roman"/>
          <w:szCs w:val="24"/>
        </w:rPr>
        <w:t xml:space="preserve">ο ποσό επιστροφής είναι μέχρι 1.500 ευρώ, γίνεται έλεγχος μόνο για βεβαιωμένα χρέη: ατομικά, </w:t>
      </w:r>
      <w:proofErr w:type="spellStart"/>
      <w:r>
        <w:rPr>
          <w:rFonts w:eastAsia="Times New Roman" w:cs="Times New Roman"/>
          <w:szCs w:val="24"/>
        </w:rPr>
        <w:t>συνυποχρέωσης</w:t>
      </w:r>
      <w:proofErr w:type="spellEnd"/>
      <w:r>
        <w:rPr>
          <w:rFonts w:eastAsia="Times New Roman" w:cs="Times New Roman"/>
          <w:szCs w:val="24"/>
        </w:rPr>
        <w:t>, συνυπευθυνότητας</w:t>
      </w:r>
      <w:r>
        <w:rPr>
          <w:rFonts w:eastAsia="Times New Roman" w:cs="Times New Roman"/>
          <w:szCs w:val="24"/>
        </w:rPr>
        <w:t>. Δ</w:t>
      </w:r>
      <w:r>
        <w:rPr>
          <w:rFonts w:eastAsia="Times New Roman" w:cs="Times New Roman"/>
          <w:szCs w:val="24"/>
        </w:rPr>
        <w:t>ιαφορετικά</w:t>
      </w:r>
      <w:r>
        <w:rPr>
          <w:rFonts w:eastAsia="Times New Roman" w:cs="Times New Roman"/>
          <w:szCs w:val="24"/>
        </w:rPr>
        <w:t>,</w:t>
      </w:r>
      <w:r>
        <w:rPr>
          <w:rFonts w:eastAsia="Times New Roman" w:cs="Times New Roman"/>
          <w:szCs w:val="24"/>
        </w:rPr>
        <w:t xml:space="preserve"> γίνεται έλεγχος αντίστοιχος του αποδεικτικού ενημερότητας. </w:t>
      </w:r>
    </w:p>
    <w:p w14:paraId="6988B2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Αν δεν υπάρχουν οφειλές, για επιστροφές μέχρι 1.500 ευρώ </w:t>
      </w:r>
      <w:r>
        <w:rPr>
          <w:rFonts w:eastAsia="Times New Roman" w:cs="Times New Roman"/>
          <w:szCs w:val="24"/>
        </w:rPr>
        <w:t xml:space="preserve">ή είναι φορολογικά ενήμερος αποστέλλονται προς έλεγχο για ασφαλιστικές εισφορές προς ΗΔΙΚΑ. </w:t>
      </w:r>
    </w:p>
    <w:p w14:paraId="6988B2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 υπάρχουν οφειλές και είναι μόνο ατομικές, γίνεται κεντρικά συμψηφισμός και τυχόν εναπομείναντα υπόλοιπα αποστέλλονται προς έλεγχο για ασφαλιστικές εισφορές στην</w:t>
      </w:r>
      <w:r>
        <w:rPr>
          <w:rFonts w:eastAsia="Times New Roman" w:cs="Times New Roman"/>
          <w:szCs w:val="24"/>
        </w:rPr>
        <w:t xml:space="preserve"> ΗΔΙΚΑ. </w:t>
      </w:r>
    </w:p>
    <w:p w14:paraId="6988B2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 υπάρχουν οφειλές και ο συμψηφισμός δεν γίνεται να γίνει κεντρικά</w:t>
      </w:r>
      <w:r>
        <w:rPr>
          <w:rFonts w:eastAsia="Times New Roman" w:cs="Times New Roman"/>
          <w:szCs w:val="24"/>
        </w:rPr>
        <w:t>,</w:t>
      </w:r>
      <w:r>
        <w:rPr>
          <w:rFonts w:eastAsia="Times New Roman" w:cs="Times New Roman"/>
          <w:szCs w:val="24"/>
        </w:rPr>
        <w:t xml:space="preserve"> λόγω ιδιαίτερης και μεγάλης περιπτωσιολογίας –έχουμε περιπτώσεις αποβιώσαντος με επιστροφή μεγαλύτερη του χρέους, κατάσταση πτώχευσης, συμψηφισμένα χρέη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 ποσό εξ ολοκλή</w:t>
      </w:r>
      <w:r>
        <w:rPr>
          <w:rFonts w:eastAsia="Times New Roman" w:cs="Times New Roman"/>
          <w:szCs w:val="24"/>
        </w:rPr>
        <w:t>ρου αποστέλλεται στη ΔΟΥ, προκειμένου αυτή να διενεργήσει τυχόν συμψηφισμούς, έλεγχο ασφαλιστικών οφειλών και σε περίπτωση υπολοίπου να το αποδώσει στον δικαιούχο.</w:t>
      </w:r>
    </w:p>
    <w:p w14:paraId="6988B2CF" w14:textId="77777777" w:rsidR="00374D63" w:rsidRDefault="00826AA3">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το αρχείο που στέλνεται από την ΔΗΛΕΠ στην ΗΔΙΚΑ επιστρέφει ενημερωμένο μετά τους σ</w:t>
      </w:r>
      <w:r>
        <w:rPr>
          <w:rFonts w:eastAsia="Times New Roman" w:cs="Times New Roman"/>
          <w:szCs w:val="24"/>
        </w:rPr>
        <w:t>υμψηφισμούς</w:t>
      </w:r>
      <w:r>
        <w:rPr>
          <w:rFonts w:eastAsia="Times New Roman" w:cs="Times New Roman"/>
          <w:szCs w:val="24"/>
        </w:rPr>
        <w:t>,</w:t>
      </w:r>
      <w:r>
        <w:rPr>
          <w:rFonts w:eastAsia="Times New Roman" w:cs="Times New Roman"/>
          <w:szCs w:val="24"/>
        </w:rPr>
        <w:t xml:space="preserve"> στους οργανισμούς κοινωνικής ασφάλισης από τη δεύτερη</w:t>
      </w:r>
      <w:r>
        <w:rPr>
          <w:rFonts w:eastAsia="Times New Roman" w:cs="Times New Roman"/>
          <w:szCs w:val="24"/>
        </w:rPr>
        <w:t>,</w:t>
      </w:r>
      <w:r>
        <w:rPr>
          <w:rFonts w:eastAsia="Times New Roman" w:cs="Times New Roman"/>
          <w:szCs w:val="24"/>
        </w:rPr>
        <w:t xml:space="preserve"> ώστε τυχόν υπόλοιπα να αποδοθούν στους δικαιούχους. </w:t>
      </w:r>
    </w:p>
    <w:p w14:paraId="6988B2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Συνοψίζοντας, η αρμόδια υπηρεσία της ανεξάρτητης αρχής Δημοσίων Εσόδων στο αρχείο δικαιούχων του ΟΠΕΚΕΠΕ υπολογίζει τα αρχικά προς επισ</w:t>
      </w:r>
      <w:r>
        <w:rPr>
          <w:rFonts w:eastAsia="Times New Roman" w:cs="Times New Roman"/>
          <w:szCs w:val="24"/>
        </w:rPr>
        <w:t>τροφή ποσά και στη συνέχεια συμψηφίζει με τελωνειακές, φορολογικές και ασφαλιστικές οφειλές. Ό,τι δεν δύναται να γίνει απ’ αυτή</w:t>
      </w:r>
      <w:r>
        <w:rPr>
          <w:rFonts w:eastAsia="Times New Roman" w:cs="Times New Roman"/>
          <w:szCs w:val="24"/>
        </w:rPr>
        <w:t>,</w:t>
      </w:r>
      <w:r>
        <w:rPr>
          <w:rFonts w:eastAsia="Times New Roman" w:cs="Times New Roman"/>
          <w:szCs w:val="24"/>
        </w:rPr>
        <w:t xml:space="preserve"> αποστέλλεται στις αρμόδιες ΔΟΥ ώστε να συνεχίσουν την ως άνω περιγραφόμενη διαδικασία. </w:t>
      </w:r>
    </w:p>
    <w:p w14:paraId="6988B2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Έχουν σταλεί οδηγίες προς όλες τις εφορ</w:t>
      </w:r>
      <w:r>
        <w:rPr>
          <w:rFonts w:eastAsia="Times New Roman" w:cs="Times New Roman"/>
          <w:szCs w:val="24"/>
        </w:rPr>
        <w:t>ίες</w:t>
      </w:r>
      <w:r>
        <w:rPr>
          <w:rFonts w:eastAsia="Times New Roman" w:cs="Times New Roman"/>
          <w:szCs w:val="24"/>
        </w:rPr>
        <w:t>,</w:t>
      </w:r>
      <w:r>
        <w:rPr>
          <w:rFonts w:eastAsia="Times New Roman" w:cs="Times New Roman"/>
          <w:szCs w:val="24"/>
        </w:rPr>
        <w:t xml:space="preserve"> προκειμένου να εξασφαλιστεί η ομοιόμορφη αντιμετώπιση όλων των φορολογουμένων και η απρόσκοπτη ολοκλήρωση της διαδικασίας επιστροφής των οφειλόμενων ποσών. </w:t>
      </w:r>
    </w:p>
    <w:p w14:paraId="6988B2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Βλάχο, έχετε τον λόγο.</w:t>
      </w:r>
    </w:p>
    <w:p w14:paraId="6988B2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Λέει ένας συμπο</w:t>
      </w:r>
      <w:r>
        <w:rPr>
          <w:rFonts w:eastAsia="Times New Roman" w:cs="Times New Roman"/>
          <w:szCs w:val="24"/>
        </w:rPr>
        <w:t>λίτης μας, κυρία Υπουργέ: «Περίμενα να πιστωθεί στον λογαριασμό μου η επιστροφή αγροτικού πετρελαίου. Αντ’ αυτού βρέθηκε στη ΔΟΥ. Από τη στιγμή που το χρέος μου στην εφορία είναι εδώ και έναν χρόνο ρυθμισμένο με τον νόμο των εκατό δόσεων και η μηνιαία οφει</w:t>
      </w:r>
      <w:r>
        <w:rPr>
          <w:rFonts w:eastAsia="Times New Roman" w:cs="Times New Roman"/>
          <w:szCs w:val="24"/>
        </w:rPr>
        <w:t>λή μου είναι 35 ευρώ και πληρώνεται πάντα με συνέπεια, έχει το δικαίωμα να μου παρακρατεί το ποσό αυτό που πιστώθηκε; Αν ναι, τότε παύει να ισχύει ουσιαστικά η ρύθμιση. Πού μπορώ να διαμαρτυρηθώ για αυτό; Ποιος έχει δίκιο;». Αυτό είναι το αγωνιώδες ερώτημα</w:t>
      </w:r>
      <w:r>
        <w:rPr>
          <w:rFonts w:eastAsia="Times New Roman" w:cs="Times New Roman"/>
          <w:szCs w:val="24"/>
        </w:rPr>
        <w:t>.</w:t>
      </w:r>
    </w:p>
    <w:p w14:paraId="6988B2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άκουσα να μου λέτε ότι το επόμενο διάστημα θα δοθούν και τα χρήματα του ειδικού φόρου για το 2015 είπατε. Προφανώς δεν θα τα πάρουν οι αγρότες. Προφανώς αυτά θα πάνε σε συμψηφισμό. Με αυτήν την διαδικασία που ανοίξατε, επιτρέψτε μου να σας πω με αυτό</w:t>
      </w:r>
      <w:r>
        <w:rPr>
          <w:rFonts w:eastAsia="Times New Roman" w:cs="Times New Roman"/>
          <w:szCs w:val="24"/>
        </w:rPr>
        <w:t xml:space="preserve"> το αλισβερίσι που ξεκινήσατε, προφανώς δεν έχει να περιμένει κανείς τίποτα, διότι όποιος χρωστάει για όποιο λόγο χρωστάει θα πάνε για συμψηφισμό.</w:t>
      </w:r>
    </w:p>
    <w:p w14:paraId="6988B2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εγώ δεν θα διαφωνήσω εάν πράγματι υπάρχουν οφειλές</w:t>
      </w:r>
      <w:r>
        <w:rPr>
          <w:rFonts w:eastAsia="Times New Roman" w:cs="Times New Roman"/>
          <w:szCs w:val="24"/>
        </w:rPr>
        <w:t>,</w:t>
      </w:r>
      <w:r>
        <w:rPr>
          <w:rFonts w:eastAsia="Times New Roman" w:cs="Times New Roman"/>
          <w:szCs w:val="24"/>
        </w:rPr>
        <w:t xml:space="preserve"> οι οποίες δεν έχουν ρυθμιστεί. Εκεί βεβαίως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κράτος πρέπει να κάνει την δουλειά του. Εγώ σας μιλώ για ρυθμισμένες οφειλές. Γιατί με την απάντηση που μου δώσατε</w:t>
      </w:r>
      <w:r>
        <w:rPr>
          <w:rFonts w:eastAsia="Times New Roman" w:cs="Times New Roman"/>
          <w:szCs w:val="24"/>
        </w:rPr>
        <w:t>,</w:t>
      </w:r>
      <w:r>
        <w:rPr>
          <w:rFonts w:eastAsia="Times New Roman" w:cs="Times New Roman"/>
          <w:szCs w:val="24"/>
        </w:rPr>
        <w:t xml:space="preserve"> πραγματικά αδυνατώ να κατανοήσω τι ακριβώς αξία έχει αυτός ο διακανονισμός και τι αξία είχε και τι έχει στο μέλλον να καλέσετε συμπολίτες μας να πάνε να κάνουν διακανονισμό, αφού όταν έρχονται επιστροφές</w:t>
      </w:r>
      <w:r>
        <w:rPr>
          <w:rFonts w:eastAsia="Times New Roman" w:cs="Times New Roman"/>
          <w:szCs w:val="24"/>
        </w:rPr>
        <w:t>,</w:t>
      </w:r>
      <w:r>
        <w:rPr>
          <w:rFonts w:eastAsia="Times New Roman" w:cs="Times New Roman"/>
          <w:szCs w:val="24"/>
        </w:rPr>
        <w:t xml:space="preserve"> έτσι και αλλιώς είτε υπάρχει διακανονισμός είτε δε</w:t>
      </w:r>
      <w:r>
        <w:rPr>
          <w:rFonts w:eastAsia="Times New Roman" w:cs="Times New Roman"/>
          <w:szCs w:val="24"/>
        </w:rPr>
        <w:t xml:space="preserve">ν υπάρχει, εσείς θα παίρνετε τα χρήματα. </w:t>
      </w:r>
    </w:p>
    <w:p w14:paraId="6988B2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Αυτή είναι η ουσία και σε αυτό δυστυχώς</w:t>
      </w:r>
      <w:r>
        <w:rPr>
          <w:rFonts w:eastAsia="Times New Roman" w:cs="Times New Roman"/>
          <w:szCs w:val="24"/>
        </w:rPr>
        <w:t>,</w:t>
      </w:r>
      <w:r>
        <w:rPr>
          <w:rFonts w:eastAsia="Times New Roman" w:cs="Times New Roman"/>
          <w:szCs w:val="24"/>
        </w:rPr>
        <w:t xml:space="preserve"> δεν μου απαντήσατε. Εγώ δεν είπα ανοικτά χρέη. Εκεί θα μπορούσατε να κάνετε ό,τι νομίζετε, αλλά καταργήσατε στην πράξη τον διακανονισμό των εκατό δόσεων και αυθαίρετα κάνετε</w:t>
      </w:r>
      <w:r>
        <w:rPr>
          <w:rFonts w:eastAsia="Times New Roman" w:cs="Times New Roman"/>
          <w:szCs w:val="24"/>
        </w:rPr>
        <w:t xml:space="preserve"> τον συμψηφισμό.</w:t>
      </w:r>
    </w:p>
    <w:p w14:paraId="6988B2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είπα ότι και διακανονισμός υπήρχε και ακατάσχετος λογαριασμός υπήρχε και αυτά τα χρήματα δεν πήγαν εκεί που έπρεπε να πάνε, πήγαν στις ΔΟΥ. Και οι </w:t>
      </w:r>
      <w:r>
        <w:rPr>
          <w:rFonts w:eastAsia="Times New Roman" w:cs="Times New Roman"/>
          <w:szCs w:val="24"/>
        </w:rPr>
        <w:t>δυο,</w:t>
      </w:r>
      <w:r>
        <w:rPr>
          <w:rFonts w:eastAsia="Times New Roman" w:cs="Times New Roman"/>
          <w:szCs w:val="24"/>
        </w:rPr>
        <w:t xml:space="preserve"> με περισσή αλαζονεία</w:t>
      </w:r>
      <w:r>
        <w:rPr>
          <w:rFonts w:eastAsia="Times New Roman" w:cs="Times New Roman"/>
          <w:szCs w:val="24"/>
        </w:rPr>
        <w:t>,</w:t>
      </w:r>
      <w:r>
        <w:rPr>
          <w:rFonts w:eastAsia="Times New Roman" w:cs="Times New Roman"/>
          <w:szCs w:val="24"/>
        </w:rPr>
        <w:t xml:space="preserve"> ταλαιπωρούν τους πολίτες. Κανείς δεν εξηγεί σε κανέναν. Τ</w:t>
      </w:r>
      <w:r>
        <w:rPr>
          <w:rFonts w:eastAsia="Times New Roman" w:cs="Times New Roman"/>
          <w:szCs w:val="24"/>
        </w:rPr>
        <w:t xml:space="preserve">ους καλούν να πάνε από εκεί να δώσουν εξηγήσεις. Κανείς δεν τους ενημέρωσε. Δεν πήγε ένα χαρτί να τους πει ότι ξέρετε, έχετε οφειλή, δεν θα πάρετε αυτά τα χρήματα. Και εκεί που περίμεναν </w:t>
      </w:r>
      <w:r>
        <w:rPr>
          <w:rFonts w:eastAsia="Times New Roman" w:cs="Times New Roman"/>
          <w:szCs w:val="24"/>
        </w:rPr>
        <w:lastRenderedPageBreak/>
        <w:t>τα χρήματα και είχαν κανονίσει τις υποχρεώσεις τους, ξαφνικά βρίσκοντ</w:t>
      </w:r>
      <w:r>
        <w:rPr>
          <w:rFonts w:eastAsia="Times New Roman" w:cs="Times New Roman"/>
          <w:szCs w:val="24"/>
        </w:rPr>
        <w:t>αι και τα χρήματα να μην έχουν πάρει, αλλά κυρίως με ανάλγητη συμπεριφορά από την μεριά της πολιτείας.</w:t>
      </w:r>
    </w:p>
    <w:p w14:paraId="6988B2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αυτά τα δύο, δυστυχώς, δεν μου απαντήσατε τίποτα. Μου είπατε χρέη, χρέη, χρέη που υπήρχαν. Αυτά εγώ δεν τα αμφισβήτησα. Εγώ αμφισβήτησα την κατάργηση</w:t>
      </w:r>
      <w:r>
        <w:rPr>
          <w:rFonts w:eastAsia="Times New Roman" w:cs="Times New Roman"/>
          <w:szCs w:val="24"/>
        </w:rPr>
        <w:t xml:space="preserve"> του διακανονισμού και τη μη πίστωση του ακατάσχετου λογαριασμού. Σε αυτά τα δυο δεν μου είπατε κάτι. </w:t>
      </w:r>
    </w:p>
    <w:p w14:paraId="6988B2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Μακάρι στην δευτερολογία σας να έχετε κάτι περισσότερο να πείτε, όχι τόσο για εμένα, αλλά για τους αγρότες, για τους συμπολίτες </w:t>
      </w:r>
      <w:r>
        <w:rPr>
          <w:rFonts w:eastAsia="Times New Roman" w:cs="Times New Roman"/>
          <w:szCs w:val="24"/>
        </w:rPr>
        <w:t>μας,</w:t>
      </w:r>
      <w:r>
        <w:rPr>
          <w:rFonts w:eastAsia="Times New Roman" w:cs="Times New Roman"/>
          <w:szCs w:val="24"/>
        </w:rPr>
        <w:t xml:space="preserve"> που αυτήν την ώρα μα</w:t>
      </w:r>
      <w:r>
        <w:rPr>
          <w:rFonts w:eastAsia="Times New Roman" w:cs="Times New Roman"/>
          <w:szCs w:val="24"/>
        </w:rPr>
        <w:t>ς ακούν.</w:t>
      </w:r>
    </w:p>
    <w:p w14:paraId="6988B2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6988B2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Υπουργέ, έχετε τον λόγο.</w:t>
      </w:r>
    </w:p>
    <w:p w14:paraId="6988B2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Βάσει της κείμενης νομοθεσίας, συμψηφισμός απαιτήσεων κατά του </w:t>
      </w:r>
      <w:r>
        <w:rPr>
          <w:rFonts w:eastAsia="Times New Roman" w:cs="Times New Roman"/>
          <w:szCs w:val="24"/>
        </w:rPr>
        <w:t>δ</w:t>
      </w:r>
      <w:r>
        <w:rPr>
          <w:rFonts w:eastAsia="Times New Roman" w:cs="Times New Roman"/>
          <w:szCs w:val="24"/>
        </w:rPr>
        <w:t>ημοσίου έναντι βεβαιωμένων οφειλ</w:t>
      </w:r>
      <w:r>
        <w:rPr>
          <w:rFonts w:eastAsia="Times New Roman" w:cs="Times New Roman"/>
          <w:szCs w:val="24"/>
        </w:rPr>
        <w:t xml:space="preserve">ών προς αυτό δύναται να αντιταχθεί σε κάθε περίπτωση κατά την οποία ο οφειλέτης έχει βέβαιη χρηματική απαίτηση κατά του </w:t>
      </w:r>
      <w:r>
        <w:rPr>
          <w:rFonts w:eastAsia="Times New Roman" w:cs="Times New Roman"/>
          <w:szCs w:val="24"/>
        </w:rPr>
        <w:t>δ</w:t>
      </w:r>
      <w:r>
        <w:rPr>
          <w:rFonts w:eastAsia="Times New Roman" w:cs="Times New Roman"/>
          <w:szCs w:val="24"/>
        </w:rPr>
        <w:t xml:space="preserve">ημοσίου. Ο </w:t>
      </w:r>
      <w:r>
        <w:rPr>
          <w:rFonts w:eastAsia="Times New Roman" w:cs="Times New Roman"/>
          <w:szCs w:val="24"/>
        </w:rPr>
        <w:lastRenderedPageBreak/>
        <w:t xml:space="preserve">συμψηφισμός σε αυτήν την περίπτωση διενεργείται αυτεπαγγέλτως. </w:t>
      </w:r>
    </w:p>
    <w:p w14:paraId="6988B2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12 του ν.4321/2015 για τις εκατό δόσεις,</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ημόσιο μεταξύ άλλων διατηρεί το δικαίωμα και μετά τη συμμόρφωση του οφειλέτη στη ρύθμιση τμηματικής καταβολής</w:t>
      </w:r>
      <w:r>
        <w:rPr>
          <w:rFonts w:eastAsia="Times New Roman" w:cs="Times New Roman"/>
          <w:szCs w:val="24"/>
        </w:rPr>
        <w:t>,</w:t>
      </w:r>
      <w:r>
        <w:rPr>
          <w:rFonts w:eastAsia="Times New Roman" w:cs="Times New Roman"/>
          <w:szCs w:val="24"/>
        </w:rPr>
        <w:t xml:space="preserve"> που του χορηγήθηκε</w:t>
      </w:r>
      <w:r>
        <w:rPr>
          <w:rFonts w:eastAsia="Times New Roman" w:cs="Times New Roman"/>
          <w:szCs w:val="24"/>
        </w:rPr>
        <w:t>,</w:t>
      </w:r>
      <w:r>
        <w:rPr>
          <w:rFonts w:eastAsia="Times New Roman" w:cs="Times New Roman"/>
          <w:szCs w:val="24"/>
        </w:rPr>
        <w:t xml:space="preserve"> να προβαίνει σε συμψηφισμό των χρηματικών απαιτήσεων του οφειλέτη κατά του </w:t>
      </w:r>
      <w:r>
        <w:rPr>
          <w:rFonts w:eastAsia="Times New Roman" w:cs="Times New Roman"/>
          <w:szCs w:val="24"/>
        </w:rPr>
        <w:t>δ</w:t>
      </w:r>
      <w:r>
        <w:rPr>
          <w:rFonts w:eastAsia="Times New Roman" w:cs="Times New Roman"/>
          <w:szCs w:val="24"/>
        </w:rPr>
        <w:t>ημοσίου και μέχρι του ύψους των οφειλών κατά</w:t>
      </w:r>
      <w:r>
        <w:rPr>
          <w:rFonts w:eastAsia="Times New Roman" w:cs="Times New Roman"/>
          <w:szCs w:val="24"/>
        </w:rPr>
        <w:t xml:space="preserve"> τις διατάξεις του άρθρου 83 του Κώδικα Είσπραξης Δημοσίων Εσόδων και γίνεται για όλες τις οφειλές προ</w:t>
      </w:r>
      <w:r>
        <w:rPr>
          <w:rFonts w:eastAsia="Times New Roman" w:cs="Times New Roman"/>
          <w:szCs w:val="24"/>
        </w:rPr>
        <w:t>ς</w:t>
      </w:r>
      <w:r>
        <w:rPr>
          <w:rFonts w:eastAsia="Times New Roman" w:cs="Times New Roman"/>
          <w:szCs w:val="24"/>
        </w:rPr>
        <w:t xml:space="preserve"> το </w:t>
      </w:r>
      <w:r>
        <w:rPr>
          <w:rFonts w:eastAsia="Times New Roman" w:cs="Times New Roman"/>
          <w:szCs w:val="24"/>
        </w:rPr>
        <w:t>δημόσιο</w:t>
      </w:r>
      <w:r>
        <w:rPr>
          <w:rFonts w:eastAsia="Times New Roman" w:cs="Times New Roman"/>
          <w:szCs w:val="24"/>
        </w:rPr>
        <w:t xml:space="preserve">. Όταν υπάρχει είσπραξη από το </w:t>
      </w:r>
      <w:r>
        <w:rPr>
          <w:rFonts w:eastAsia="Times New Roman" w:cs="Times New Roman"/>
          <w:szCs w:val="24"/>
        </w:rPr>
        <w:t>δημόσιο</w:t>
      </w:r>
      <w:r>
        <w:rPr>
          <w:rFonts w:eastAsia="Times New Roman" w:cs="Times New Roman"/>
          <w:szCs w:val="24"/>
        </w:rPr>
        <w:t>, γίνεται πάντοτε συμψηφισμός των δόσεων,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 που μπορεί ο πολίτης να είναι ενήμερος στις δόσεις το</w:t>
      </w:r>
      <w:r>
        <w:rPr>
          <w:rFonts w:eastAsia="Times New Roman" w:cs="Times New Roman"/>
          <w:szCs w:val="24"/>
        </w:rPr>
        <w:t>υ.</w:t>
      </w:r>
    </w:p>
    <w:p w14:paraId="6988B2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για την ενημέρωση των πολιτών έχει διατεθεί εφαρμογή στο Κέντρο Εξυπηρέτησης Φορολογουμένων της Ανεξάρτητης Αρχής Δημοσίων Εσόδων</w:t>
      </w:r>
      <w:r>
        <w:rPr>
          <w:rFonts w:eastAsia="Times New Roman" w:cs="Times New Roman"/>
          <w:szCs w:val="24"/>
        </w:rPr>
        <w:t>,</w:t>
      </w:r>
      <w:r>
        <w:rPr>
          <w:rFonts w:eastAsia="Times New Roman" w:cs="Times New Roman"/>
          <w:szCs w:val="24"/>
        </w:rPr>
        <w:t xml:space="preserve"> ώστε να απαντώνται ερωτήματα των ενδιαφερομένων</w:t>
      </w:r>
      <w:r>
        <w:rPr>
          <w:rFonts w:eastAsia="Times New Roman" w:cs="Times New Roman"/>
          <w:szCs w:val="24"/>
        </w:rPr>
        <w:t>,</w:t>
      </w:r>
      <w:r>
        <w:rPr>
          <w:rFonts w:eastAsia="Times New Roman" w:cs="Times New Roman"/>
          <w:szCs w:val="24"/>
        </w:rPr>
        <w:t xml:space="preserve"> σχετικά με τη διαδικασία που ακολουθήθηκε κατά περίπτω</w:t>
      </w:r>
      <w:r>
        <w:rPr>
          <w:rFonts w:eastAsia="Times New Roman" w:cs="Times New Roman"/>
          <w:szCs w:val="24"/>
        </w:rPr>
        <w:t>ση απαίτησης και δικαιούχου. Υπάρχει σχετικό έγγραφο</w:t>
      </w:r>
      <w:r>
        <w:rPr>
          <w:rFonts w:eastAsia="Times New Roman" w:cs="Times New Roman"/>
          <w:szCs w:val="24"/>
        </w:rPr>
        <w:t>,</w:t>
      </w:r>
      <w:r>
        <w:rPr>
          <w:rFonts w:eastAsia="Times New Roman" w:cs="Times New Roman"/>
          <w:szCs w:val="24"/>
        </w:rPr>
        <w:t xml:space="preserve"> που θα καταθέσω στα Πρακτικά, όπως επίσης θα καταθέσω και σχετικό έγγραφο της Διεύθυνσης Εισπράξεων της ΑΑΔΕ για το άρθρο 12 του ν.4321/2015. </w:t>
      </w:r>
    </w:p>
    <w:p w14:paraId="6988B2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όλο που δεν είναι αρμοδιότητας δικής μου, δεν </w:t>
      </w:r>
      <w:r>
        <w:rPr>
          <w:rFonts w:eastAsia="Times New Roman" w:cs="Times New Roman"/>
          <w:szCs w:val="24"/>
        </w:rPr>
        <w:t>είναι του δικού μας Υπουργείου, αλλά του Υπουργείου Αγροτικής Ανάπτυξης, ο ΟΠΕΚΕΠΕ θα αναρτήσει τα ποσά που είναι για τον κάθε αγρότη για επιστροφή -μπορεί να έχει γίνει και ανάρτηση κιόλας- οπότε θα ενημερωθούν και θα δουν στην προσωποποιημένη πλέον πληρο</w:t>
      </w:r>
      <w:r>
        <w:rPr>
          <w:rFonts w:eastAsia="Times New Roman" w:cs="Times New Roman"/>
          <w:szCs w:val="24"/>
        </w:rPr>
        <w:t>φόρηση όλους τους συμψηφισμούς των οφειλών τους που έχουν γίνει από τις ΔΟΥ.</w:t>
      </w:r>
    </w:p>
    <w:p w14:paraId="6988B2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988B2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w:t>
      </w:r>
      <w:r>
        <w:rPr>
          <w:rFonts w:eastAsia="Times New Roman" w:cs="Times New Roman"/>
          <w:szCs w:val="24"/>
        </w:rPr>
        <w:t>της Διεύθυνσης Στενογραφίας και Πρακτικών της Βουλής)</w:t>
      </w:r>
    </w:p>
    <w:p w14:paraId="6988B2E2"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w:t>
      </w:r>
      <w:r>
        <w:rPr>
          <w:rFonts w:eastAsia="Times New Roman"/>
          <w:szCs w:val="24"/>
        </w:rPr>
        <w:t>ού</w:t>
      </w:r>
      <w:r>
        <w:rPr>
          <w:rFonts w:eastAsia="Times New Roman"/>
          <w:szCs w:val="24"/>
        </w:rPr>
        <w:t>με τώρα στην πρώτη με αριθμό 491/17</w:t>
      </w:r>
      <w:r>
        <w:rPr>
          <w:rFonts w:eastAsia="Times New Roman"/>
          <w:szCs w:val="24"/>
        </w:rPr>
        <w:t>-</w:t>
      </w:r>
      <w:r>
        <w:rPr>
          <w:rFonts w:eastAsia="Times New Roman"/>
          <w:szCs w:val="24"/>
        </w:rPr>
        <w:t>2</w:t>
      </w:r>
      <w:r>
        <w:rPr>
          <w:rFonts w:eastAsia="Times New Roman"/>
          <w:szCs w:val="24"/>
        </w:rPr>
        <w:t>-</w:t>
      </w:r>
      <w:r>
        <w:rPr>
          <w:rFonts w:eastAsia="Times New Roman"/>
          <w:szCs w:val="24"/>
        </w:rPr>
        <w:t>2017 επίκαιρη ερώτηση δεύτερου κύκλου Βουλευτή Κιλκίς της Νέας Δημοκρατίας κ. Γεωργίου Γεωργαντά προς τον Υπουργό Οικονομικ</w:t>
      </w:r>
      <w:r>
        <w:rPr>
          <w:rFonts w:eastAsia="Times New Roman"/>
          <w:szCs w:val="24"/>
        </w:rPr>
        <w:t xml:space="preserve">ών, σχετικά με το τέλος επιτηδεύματος σε μικρά χωριά. </w:t>
      </w:r>
    </w:p>
    <w:p w14:paraId="6988B2E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Θα απαντήσει και σε αυτή η κ. </w:t>
      </w:r>
      <w:proofErr w:type="spellStart"/>
      <w:r>
        <w:rPr>
          <w:rFonts w:eastAsia="Times New Roman"/>
          <w:szCs w:val="24"/>
        </w:rPr>
        <w:t>Παπανάτσιου</w:t>
      </w:r>
      <w:proofErr w:type="spellEnd"/>
      <w:r>
        <w:rPr>
          <w:rFonts w:eastAsia="Times New Roman"/>
          <w:szCs w:val="24"/>
        </w:rPr>
        <w:t xml:space="preserve">. </w:t>
      </w:r>
    </w:p>
    <w:p w14:paraId="6988B2E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Ορίστε, κύριε συνάδελφε. </w:t>
      </w:r>
    </w:p>
    <w:p w14:paraId="6988B2E5"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6988B2E6"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Κυρία Υπουργέ, με το άρθρο 31 του ν.3986/2011 καθορίστηκε και ορίστηκε τέλος επιτηδε</w:t>
      </w:r>
      <w:r>
        <w:rPr>
          <w:rFonts w:eastAsia="Times New Roman"/>
          <w:szCs w:val="24"/>
        </w:rPr>
        <w:t xml:space="preserve">ύματος για όλους τους ελεύθερους επαγγελματίες και επιτηδευματίες. Υπήρξε μια εξαίρεση. Η εξαίρεση αφορούσε τους ασκούντες ελεύθερο επάγγελμα, τους επαγγελματίες, στα χωριά κάτω των πεντακοσίων κατοίκων. </w:t>
      </w:r>
    </w:p>
    <w:p w14:paraId="6988B2E7" w14:textId="77777777" w:rsidR="00374D63" w:rsidRDefault="00826AA3">
      <w:pPr>
        <w:spacing w:line="600" w:lineRule="auto"/>
        <w:ind w:firstLine="720"/>
        <w:contextualSpacing/>
        <w:jc w:val="both"/>
        <w:rPr>
          <w:rFonts w:eastAsia="Times New Roman"/>
          <w:szCs w:val="24"/>
        </w:rPr>
      </w:pPr>
      <w:r>
        <w:rPr>
          <w:rFonts w:eastAsia="Times New Roman"/>
          <w:szCs w:val="24"/>
        </w:rPr>
        <w:t>Πρόκειται για μια πολύ λογική εξαίρεση, ακριβώς επε</w:t>
      </w:r>
      <w:r>
        <w:rPr>
          <w:rFonts w:eastAsia="Times New Roman"/>
          <w:szCs w:val="24"/>
        </w:rPr>
        <w:t>ιδή -νομίζω ότι γίνεται εύκολα κατανοητό σε κάποιον- σε τόσο μικρά χωριά είναι μικρό το αντικείμενο της όποιας δραστηριότητας του επαγγελματία ή του εμπόρου και, βεβαίως, πρέπει να εξαιρεθεί από ένα δυσβάσταχτο ποσό 650 ευρώ, το οποίο είναι το τέλος επιτηδ</w:t>
      </w:r>
      <w:r>
        <w:rPr>
          <w:rFonts w:eastAsia="Times New Roman"/>
          <w:szCs w:val="24"/>
        </w:rPr>
        <w:t xml:space="preserve">εύματος. </w:t>
      </w:r>
    </w:p>
    <w:p w14:paraId="6988B2E8" w14:textId="77777777" w:rsidR="00374D63" w:rsidRDefault="00826AA3">
      <w:pPr>
        <w:spacing w:line="600" w:lineRule="auto"/>
        <w:ind w:firstLine="720"/>
        <w:contextualSpacing/>
        <w:jc w:val="both"/>
        <w:rPr>
          <w:rFonts w:eastAsia="Times New Roman"/>
          <w:szCs w:val="24"/>
        </w:rPr>
      </w:pPr>
      <w:r>
        <w:rPr>
          <w:rFonts w:eastAsia="Times New Roman"/>
          <w:szCs w:val="24"/>
        </w:rPr>
        <w:t>Ενώ, λοιπόν, υπήρξε αυτός ο νόμος, ενώ υπήρξε μια υπουργική απόφαση το 2011</w:t>
      </w:r>
      <w:r>
        <w:rPr>
          <w:rFonts w:eastAsia="Times New Roman"/>
          <w:szCs w:val="24"/>
        </w:rPr>
        <w:t>,</w:t>
      </w:r>
      <w:r>
        <w:rPr>
          <w:rFonts w:eastAsia="Times New Roman"/>
          <w:szCs w:val="24"/>
        </w:rPr>
        <w:t xml:space="preserve"> που καθόριζε τους όρους και εκεί επαναλήφθηκαν τα ίδια κριτήρια, με μία ερμηνεία που δόθηκε, για να είμαστε ειλικρινείς -γιατί εδώ πρέπει να λέγονται όλα- το 2013, τελικ</w:t>
      </w:r>
      <w:r>
        <w:rPr>
          <w:rFonts w:eastAsia="Times New Roman"/>
          <w:szCs w:val="24"/>
        </w:rPr>
        <w:t>ώς αντί να υπολογίζεται ο πληθυσμός του κάθε χωριού ως οικισμός, τελείως αυθαίρετα</w:t>
      </w:r>
      <w:r>
        <w:rPr>
          <w:rFonts w:eastAsia="Times New Roman"/>
          <w:szCs w:val="24"/>
        </w:rPr>
        <w:t>,</w:t>
      </w:r>
      <w:r>
        <w:rPr>
          <w:rFonts w:eastAsia="Times New Roman"/>
          <w:szCs w:val="24"/>
        </w:rPr>
        <w:t xml:space="preserve"> κατ</w:t>
      </w:r>
      <w:r>
        <w:rPr>
          <w:rFonts w:eastAsia="Times New Roman"/>
          <w:szCs w:val="24"/>
        </w:rPr>
        <w:t>’</w:t>
      </w:r>
      <w:r>
        <w:rPr>
          <w:rFonts w:eastAsia="Times New Roman"/>
          <w:szCs w:val="24"/>
        </w:rPr>
        <w:t xml:space="preserve"> εμέ</w:t>
      </w:r>
      <w:r>
        <w:rPr>
          <w:rFonts w:eastAsia="Times New Roman"/>
          <w:szCs w:val="24"/>
        </w:rPr>
        <w:t>,</w:t>
      </w:r>
      <w:r>
        <w:rPr>
          <w:rFonts w:eastAsia="Times New Roman"/>
          <w:szCs w:val="24"/>
        </w:rPr>
        <w:t xml:space="preserve"> και αντίθετα με το νόμο</w:t>
      </w:r>
      <w:r>
        <w:rPr>
          <w:rFonts w:eastAsia="Times New Roman"/>
          <w:szCs w:val="24"/>
        </w:rPr>
        <w:t>,</w:t>
      </w:r>
      <w:r>
        <w:rPr>
          <w:rFonts w:eastAsia="Times New Roman"/>
          <w:szCs w:val="24"/>
        </w:rPr>
        <w:t xml:space="preserve"> υπολογίζεται ο αριθμός του συνολικού πληθυσμού μιας κοινότητας, όπως ίσχυαν παλιά οι κοινότητες. </w:t>
      </w:r>
    </w:p>
    <w:p w14:paraId="6988B2E9"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Αυτό οδηγεί σε κατάφωρες αδικίες, γιατί</w:t>
      </w:r>
      <w:r>
        <w:rPr>
          <w:rFonts w:eastAsia="Times New Roman"/>
          <w:szCs w:val="24"/>
        </w:rPr>
        <w:t xml:space="preserve"> μια κοινότητα μπορεί να αποτελείται από τρία, τέσσερα χωριά, που είναι όλα κάτω των πεντακοσίων κατοίκων, δηλαδή μπορεί να είναι των πενήντα κατοίκων, των εκατό ή των διακοσίων, όλα αυτά όμως θεωρείται ότι είναι άνω των πεντακοσίων ως κοινότητα. Με αυτό τ</w:t>
      </w:r>
      <w:r>
        <w:rPr>
          <w:rFonts w:eastAsia="Times New Roman"/>
          <w:szCs w:val="24"/>
        </w:rPr>
        <w:t>ον τρόπο, σε ένα μικρό χωριό των πενήντα κατοίκων, που έχει ένα καφενείο, καλείται ο ιδιοκτήτης του καφενείου να πληρώσει 650 ευρώ τέλος επιτηδεύματος, ενώ σε ένα άλλο χωριό</w:t>
      </w:r>
      <w:r>
        <w:rPr>
          <w:rFonts w:eastAsia="Times New Roman"/>
          <w:szCs w:val="24"/>
        </w:rPr>
        <w:t>,</w:t>
      </w:r>
      <w:r>
        <w:rPr>
          <w:rFonts w:eastAsia="Times New Roman"/>
          <w:szCs w:val="24"/>
        </w:rPr>
        <w:t xml:space="preserve"> που ήταν μόνο του μια κοινότητα</w:t>
      </w:r>
      <w:r>
        <w:rPr>
          <w:rFonts w:eastAsia="Times New Roman"/>
          <w:szCs w:val="24"/>
        </w:rPr>
        <w:t>,</w:t>
      </w:r>
      <w:r>
        <w:rPr>
          <w:rFonts w:eastAsia="Times New Roman"/>
          <w:szCs w:val="24"/>
        </w:rPr>
        <w:t xml:space="preserve"> και έχει τετρακόσιους ενενήντα εννέα κατοίκους, </w:t>
      </w:r>
      <w:r>
        <w:rPr>
          <w:rFonts w:eastAsia="Times New Roman"/>
          <w:szCs w:val="24"/>
        </w:rPr>
        <w:t xml:space="preserve">ο ιδιοκτήτης του καφενείου δεν καλείται να πληρώσει τίποτα. </w:t>
      </w:r>
    </w:p>
    <w:p w14:paraId="6988B2EA" w14:textId="77777777" w:rsidR="00374D63" w:rsidRDefault="00826AA3">
      <w:pPr>
        <w:spacing w:line="600" w:lineRule="auto"/>
        <w:ind w:firstLine="720"/>
        <w:contextualSpacing/>
        <w:jc w:val="both"/>
        <w:rPr>
          <w:rFonts w:eastAsia="Times New Roman"/>
          <w:szCs w:val="24"/>
        </w:rPr>
      </w:pPr>
      <w:r>
        <w:rPr>
          <w:rFonts w:eastAsia="Times New Roman"/>
          <w:szCs w:val="24"/>
        </w:rPr>
        <w:t>Επειδή είχε γίνει και μια προηγούμενη γραπτή ερώτηση από τριάντα περίπου Βουλευτές της Νέας Δημοκρατίας και ο κ. Αλεξιάδης μάς έδωσε την εντύπωση ότι θα εξέταζε το ζήτημα, το οποίο είναι κατάφωρα</w:t>
      </w:r>
      <w:r>
        <w:rPr>
          <w:rFonts w:eastAsia="Times New Roman"/>
          <w:szCs w:val="24"/>
        </w:rPr>
        <w:t xml:space="preserve"> άδικο, παρακαλώ, κυρία Υπουργέ, τη θέση του Υπουργείου. </w:t>
      </w:r>
    </w:p>
    <w:p w14:paraId="6988B2E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xml:space="preserve">, έχετε το λόγο. </w:t>
      </w:r>
    </w:p>
    <w:p w14:paraId="6988B2EC"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ΑΙΚΑΤΕΡΙΝΗ ΠΑΠΑΝΑΤΣΙΟΥ (Υφυπουργός Οικονομικών): </w:t>
      </w:r>
      <w:r>
        <w:rPr>
          <w:rFonts w:eastAsia="Times New Roman"/>
          <w:szCs w:val="24"/>
        </w:rPr>
        <w:t>Πραγματικά, η θέση του Υπουργείου παραμένει η ίδια, όπως αναφέρθηκε από τον κ. Αλ</w:t>
      </w:r>
      <w:r>
        <w:rPr>
          <w:rFonts w:eastAsia="Times New Roman"/>
          <w:szCs w:val="24"/>
        </w:rPr>
        <w:t xml:space="preserve">εξιάδη, τον προκάτοχό μου. Δεν έχει αλλάξει κάτι. </w:t>
      </w:r>
    </w:p>
    <w:p w14:paraId="6988B2ED" w14:textId="77777777" w:rsidR="00374D63" w:rsidRDefault="00826AA3">
      <w:pPr>
        <w:spacing w:line="600" w:lineRule="auto"/>
        <w:ind w:firstLine="720"/>
        <w:contextualSpacing/>
        <w:jc w:val="both"/>
        <w:rPr>
          <w:rFonts w:eastAsia="Times New Roman"/>
          <w:szCs w:val="24"/>
        </w:rPr>
      </w:pPr>
      <w:r>
        <w:rPr>
          <w:rFonts w:eastAsia="Times New Roman"/>
          <w:szCs w:val="24"/>
        </w:rPr>
        <w:t>Πολύ σωστά λέτε ότι με το άρθρο 31, παράγραφος 3, του ν.3986/2011 εξαιρούνται από την υποχρέωση καταβολής του τέλους επιτηδεύματος, εκτός αν πρόκειται για τουριστικούς τόπους, οι εμπορικές επιχειρήσεις και</w:t>
      </w:r>
      <w:r>
        <w:rPr>
          <w:rFonts w:eastAsia="Times New Roman"/>
          <w:szCs w:val="24"/>
        </w:rPr>
        <w:t xml:space="preserve"> οι ελεύθεροι επαγγελματίες</w:t>
      </w:r>
      <w:r>
        <w:rPr>
          <w:rFonts w:eastAsia="Times New Roman"/>
          <w:szCs w:val="24"/>
        </w:rPr>
        <w:t>,</w:t>
      </w:r>
      <w:r>
        <w:rPr>
          <w:rFonts w:eastAsia="Times New Roman"/>
          <w:szCs w:val="24"/>
        </w:rPr>
        <w:t xml:space="preserve"> που ασκούν τη δραστηριότητά τους σε χωριά με πληθυσμό ως πεντακοσίους κατοίκους και σε νησιά κάτω </w:t>
      </w:r>
      <w:r>
        <w:rPr>
          <w:rFonts w:eastAsia="Times New Roman"/>
          <w:szCs w:val="24"/>
        </w:rPr>
        <w:t xml:space="preserve">των </w:t>
      </w:r>
      <w:r>
        <w:rPr>
          <w:rFonts w:eastAsia="Times New Roman"/>
          <w:szCs w:val="24"/>
        </w:rPr>
        <w:t>τρ</w:t>
      </w:r>
      <w:r>
        <w:rPr>
          <w:rFonts w:eastAsia="Times New Roman"/>
          <w:szCs w:val="24"/>
        </w:rPr>
        <w:t>ιών</w:t>
      </w:r>
      <w:r>
        <w:rPr>
          <w:rFonts w:eastAsia="Times New Roman"/>
          <w:szCs w:val="24"/>
        </w:rPr>
        <w:t xml:space="preserve"> χιλιάδ</w:t>
      </w:r>
      <w:r>
        <w:rPr>
          <w:rFonts w:eastAsia="Times New Roman"/>
          <w:szCs w:val="24"/>
        </w:rPr>
        <w:t>ων</w:t>
      </w:r>
      <w:r>
        <w:rPr>
          <w:rFonts w:eastAsia="Times New Roman"/>
          <w:szCs w:val="24"/>
        </w:rPr>
        <w:t xml:space="preserve"> εκατό κατοίκ</w:t>
      </w:r>
      <w:r>
        <w:rPr>
          <w:rFonts w:eastAsia="Times New Roman"/>
          <w:szCs w:val="24"/>
        </w:rPr>
        <w:t>ων</w:t>
      </w:r>
      <w:r>
        <w:rPr>
          <w:rFonts w:eastAsia="Times New Roman"/>
          <w:szCs w:val="24"/>
        </w:rPr>
        <w:t xml:space="preserve">. </w:t>
      </w:r>
    </w:p>
    <w:p w14:paraId="6988B2E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Πράγματι, όπως είπατε και εσείς, ο τότε Αναπληρωτής Υπουργός Οικονομικών κ. Παντελής Οικονόμου εξέδωσε την </w:t>
      </w:r>
      <w:r>
        <w:rPr>
          <w:rFonts w:eastAsia="Times New Roman"/>
          <w:szCs w:val="24"/>
        </w:rPr>
        <w:t>υπ’</w:t>
      </w:r>
      <w:r>
        <w:rPr>
          <w:rFonts w:eastAsia="Times New Roman"/>
          <w:szCs w:val="24"/>
        </w:rPr>
        <w:t xml:space="preserve"> </w:t>
      </w:r>
      <w:r>
        <w:rPr>
          <w:rFonts w:eastAsia="Times New Roman"/>
          <w:szCs w:val="24"/>
        </w:rPr>
        <w:t xml:space="preserve">αριθμό </w:t>
      </w:r>
      <w:r>
        <w:rPr>
          <w:rFonts w:eastAsia="Times New Roman"/>
          <w:szCs w:val="24"/>
        </w:rPr>
        <w:t>1167/2</w:t>
      </w:r>
      <w:r>
        <w:rPr>
          <w:rFonts w:eastAsia="Times New Roman"/>
          <w:szCs w:val="24"/>
        </w:rPr>
        <w:t>-</w:t>
      </w:r>
      <w:r>
        <w:rPr>
          <w:rFonts w:eastAsia="Times New Roman"/>
          <w:szCs w:val="24"/>
        </w:rPr>
        <w:t>1</w:t>
      </w:r>
      <w:r>
        <w:rPr>
          <w:rFonts w:eastAsia="Times New Roman"/>
          <w:szCs w:val="24"/>
        </w:rPr>
        <w:t>-</w:t>
      </w:r>
      <w:r>
        <w:rPr>
          <w:rFonts w:eastAsia="Times New Roman"/>
          <w:szCs w:val="24"/>
        </w:rPr>
        <w:t>2011 υπουργική απόφαση, με την οποία ορίστηκε στην παράγραφο 3 του άρθρου 3 ότι για τον προσδιορισμό του πληθυσμού, προκειμένου ν</w:t>
      </w:r>
      <w:r>
        <w:rPr>
          <w:rFonts w:eastAsia="Times New Roman"/>
          <w:szCs w:val="24"/>
        </w:rPr>
        <w:t>α μην επιβληθεί τέλος επιτηδεύματος, θα λαμβάνονται υπόψη τα χωριά και τα νησιά</w:t>
      </w:r>
      <w:r>
        <w:rPr>
          <w:rFonts w:eastAsia="Times New Roman"/>
          <w:szCs w:val="24"/>
        </w:rPr>
        <w:t>,</w:t>
      </w:r>
      <w:r>
        <w:rPr>
          <w:rFonts w:eastAsia="Times New Roman"/>
          <w:szCs w:val="24"/>
        </w:rPr>
        <w:t xml:space="preserve"> όπως προβλέπονταν πριν την έναρξη ισχύος του ν.2539/1997 για την εφαρμογή του σχεδίου «Κ</w:t>
      </w:r>
      <w:r>
        <w:rPr>
          <w:rFonts w:eastAsia="Times New Roman"/>
          <w:szCs w:val="24"/>
        </w:rPr>
        <w:t>ΑΠΟΔΙΣΤΡΙΑΣ</w:t>
      </w:r>
      <w:r>
        <w:rPr>
          <w:rFonts w:eastAsia="Times New Roman"/>
          <w:szCs w:val="24"/>
        </w:rPr>
        <w:t xml:space="preserve">». </w:t>
      </w:r>
    </w:p>
    <w:p w14:paraId="6988B2EF"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Εν συνεχεία, ο τότε Γενικός Γραμματέας Δημοσίων Εσόδων </w:t>
      </w:r>
      <w:r>
        <w:rPr>
          <w:rFonts w:eastAsia="Times New Roman"/>
          <w:szCs w:val="24"/>
        </w:rPr>
        <w:t xml:space="preserve">κ. </w:t>
      </w:r>
      <w:r>
        <w:rPr>
          <w:rFonts w:eastAsia="Times New Roman"/>
          <w:szCs w:val="24"/>
        </w:rPr>
        <w:t>Χάρης Θεοχάρης</w:t>
      </w:r>
      <w:r>
        <w:rPr>
          <w:rFonts w:eastAsia="Times New Roman"/>
          <w:szCs w:val="24"/>
        </w:rPr>
        <w:t xml:space="preserve"> εξέδωσε την ερμηνευτική εγκύκλιο, την ΠΟΛ 1149 στις 20</w:t>
      </w:r>
      <w:r>
        <w:rPr>
          <w:rFonts w:eastAsia="Times New Roman"/>
          <w:szCs w:val="24"/>
        </w:rPr>
        <w:t>-</w:t>
      </w:r>
      <w:r>
        <w:rPr>
          <w:rFonts w:eastAsia="Times New Roman"/>
          <w:szCs w:val="24"/>
        </w:rPr>
        <w:t>6</w:t>
      </w:r>
      <w:r>
        <w:rPr>
          <w:rFonts w:eastAsia="Times New Roman"/>
          <w:szCs w:val="24"/>
        </w:rPr>
        <w:t>-</w:t>
      </w:r>
      <w:r>
        <w:rPr>
          <w:rFonts w:eastAsia="Times New Roman"/>
          <w:szCs w:val="24"/>
        </w:rPr>
        <w:t>2013, με την οποία παρασχέθηκαν διευκρινήσεις ως προς την επιβολή της ειδικής εισφοράς αλληλεγγύης και του τέλους επιτηδεύματος οικονομικού έτους 2013 και διευκρινίστηκε ότι αν κάποιο χωριό δεν αποτ</w:t>
      </w:r>
      <w:r>
        <w:rPr>
          <w:rFonts w:eastAsia="Times New Roman"/>
          <w:szCs w:val="24"/>
        </w:rPr>
        <w:t>ελούσε</w:t>
      </w:r>
      <w:r>
        <w:rPr>
          <w:rFonts w:eastAsia="Times New Roman"/>
          <w:szCs w:val="24"/>
        </w:rPr>
        <w:t>,</w:t>
      </w:r>
      <w:r>
        <w:rPr>
          <w:rFonts w:eastAsia="Times New Roman"/>
          <w:szCs w:val="24"/>
        </w:rPr>
        <w:t xml:space="preserve"> κατά το εξεταζόμενο χρονικό διάστημα</w:t>
      </w:r>
      <w:r>
        <w:rPr>
          <w:rFonts w:eastAsia="Times New Roman"/>
          <w:szCs w:val="24"/>
        </w:rPr>
        <w:t>,</w:t>
      </w:r>
      <w:r>
        <w:rPr>
          <w:rFonts w:eastAsia="Times New Roman"/>
          <w:szCs w:val="24"/>
        </w:rPr>
        <w:t xml:space="preserve"> από μόνο του κοινότητα και κατά συνέπεια</w:t>
      </w:r>
      <w:r>
        <w:rPr>
          <w:rFonts w:eastAsia="Times New Roman"/>
          <w:szCs w:val="24"/>
        </w:rPr>
        <w:t>,</w:t>
      </w:r>
      <w:r>
        <w:rPr>
          <w:rFonts w:eastAsia="Times New Roman"/>
          <w:szCs w:val="24"/>
        </w:rPr>
        <w:t xml:space="preserve"> ανήκε διοικητικά σε άλλη κοινότητα ή δήμο, να λαμβάνεται υπόψη για την απαλλαγή από το τέλος επιτηδεύματος ο πληθυσμός της κοινότητας ή αντίστοιχα του δήμου που υπάγετα</w:t>
      </w:r>
      <w:r>
        <w:rPr>
          <w:rFonts w:eastAsia="Times New Roman"/>
          <w:szCs w:val="24"/>
        </w:rPr>
        <w:t>ι. Επομένως, δεν εξετάζεται ο κάθε οικισμός χωριστά, αλλά η κοινότητα που αυτοί συνιστούσαν όλοι μαζί με τον «</w:t>
      </w:r>
      <w:r>
        <w:rPr>
          <w:rFonts w:eastAsia="Times New Roman"/>
          <w:szCs w:val="24"/>
        </w:rPr>
        <w:t>ΚΑΠΟΔΙΣΤΡΙΑ</w:t>
      </w:r>
      <w:r>
        <w:rPr>
          <w:rFonts w:eastAsia="Times New Roman"/>
          <w:szCs w:val="24"/>
        </w:rPr>
        <w:t xml:space="preserve">». </w:t>
      </w:r>
    </w:p>
    <w:p w14:paraId="6988B2F0" w14:textId="77777777" w:rsidR="00374D63" w:rsidRDefault="00826AA3">
      <w:pPr>
        <w:spacing w:line="600" w:lineRule="auto"/>
        <w:ind w:firstLine="720"/>
        <w:contextualSpacing/>
        <w:jc w:val="both"/>
        <w:rPr>
          <w:rFonts w:eastAsia="Times New Roman"/>
          <w:szCs w:val="24"/>
        </w:rPr>
      </w:pPr>
      <w:r>
        <w:rPr>
          <w:rFonts w:eastAsia="Times New Roman"/>
          <w:szCs w:val="24"/>
        </w:rPr>
        <w:t>Επιπλέον, για την εξεύρεση του πραγματικού πληθυσμού</w:t>
      </w:r>
      <w:r>
        <w:rPr>
          <w:rFonts w:eastAsia="Times New Roman"/>
          <w:szCs w:val="24"/>
        </w:rPr>
        <w:t>,</w:t>
      </w:r>
      <w:r>
        <w:rPr>
          <w:rFonts w:eastAsia="Times New Roman"/>
          <w:szCs w:val="24"/>
        </w:rPr>
        <w:t xml:space="preserve"> αρχικά λαμβανόταν υπόψη η απογραφή του 2001. Κατόπιν, όμως, με την απόφαση ΠΟ</w:t>
      </w:r>
      <w:r>
        <w:rPr>
          <w:rFonts w:eastAsia="Times New Roman"/>
          <w:szCs w:val="24"/>
        </w:rPr>
        <w:t>Λ 1051/2014 του Γενικού Γραμματέα Δημοσίων Εσόδων ορίστηκε ότι για την επιβολή του τέλους επιτηδεύματος του οικονομικού έτους 2014 και μετά θα λαμβάνεται υπόψη η απογραφή του 2011. Αυτή είναι η 11/247/28</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2012 απόφαση της Ελληνικής Στατιστικής Αρχής. </w:t>
      </w:r>
    </w:p>
    <w:p w14:paraId="6988B2F1"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Επ</w:t>
      </w:r>
      <w:r>
        <w:rPr>
          <w:rFonts w:eastAsia="Times New Roman"/>
          <w:szCs w:val="24"/>
        </w:rPr>
        <w:t xml:space="preserve">ειδή μας έχει απασχολήσει το θέμα που θέτετε -έχει γίνει και επίκαιρη ερώτηση από Βουλευτή του ΣΥΡΙΖΑ στον προκάτοχό μου, τον κ. Αλεξιάδη- απευθυνθήκαμε στις αρμόδιες υπηρεσίες, προκειμένου να διευκρινιστεί κατά πόσο υφίσταται η έννοια του χωριού πριν την </w:t>
      </w:r>
      <w:r>
        <w:rPr>
          <w:rFonts w:eastAsia="Times New Roman"/>
          <w:szCs w:val="24"/>
        </w:rPr>
        <w:t>εφαρμογή του σχεδίου «Κ</w:t>
      </w:r>
      <w:r>
        <w:rPr>
          <w:rFonts w:eastAsia="Times New Roman"/>
          <w:szCs w:val="24"/>
        </w:rPr>
        <w:t>ΑΠΟΔΙΣΤΡΙΑΣ</w:t>
      </w:r>
      <w:r>
        <w:rPr>
          <w:rFonts w:eastAsia="Times New Roman"/>
          <w:szCs w:val="24"/>
        </w:rPr>
        <w:t>».</w:t>
      </w:r>
    </w:p>
    <w:p w14:paraId="6988B2F2" w14:textId="77777777" w:rsidR="00374D63" w:rsidRDefault="00826AA3">
      <w:pPr>
        <w:spacing w:line="600" w:lineRule="auto"/>
        <w:ind w:firstLine="720"/>
        <w:contextualSpacing/>
        <w:jc w:val="both"/>
        <w:rPr>
          <w:rFonts w:eastAsia="Times New Roman"/>
          <w:szCs w:val="24"/>
        </w:rPr>
      </w:pPr>
      <w:r>
        <w:rPr>
          <w:rFonts w:eastAsia="Times New Roman"/>
          <w:szCs w:val="24"/>
        </w:rPr>
        <w:t>Το Υπουργείο Εσωτερικών μάς ενημέρωσε ότι πριν την εφαρμογή του ν.2539/1997 δεν είχε υπόσταση ο όρος «χωριό», γιατί δεν αποτελούσε διοικητική οντότητα, δηλαδή δήμο ή κοινότητα. Ως εκ τούτου, ένα χωριό ή θα αποτελεί το ί</w:t>
      </w:r>
      <w:r>
        <w:rPr>
          <w:rFonts w:eastAsia="Times New Roman"/>
          <w:szCs w:val="24"/>
        </w:rPr>
        <w:t>διο κοινότητα, λόγου χάρη λόγω του πληθυσμού του, δηλαδή θα είναι αυτοτελές νομικό πρόσωπο ή θα συνενώνονται περισσότερα χωριά</w:t>
      </w:r>
      <w:r>
        <w:rPr>
          <w:rFonts w:eastAsia="Times New Roman"/>
          <w:szCs w:val="24"/>
        </w:rPr>
        <w:t>,</w:t>
      </w:r>
      <w:r>
        <w:rPr>
          <w:rFonts w:eastAsia="Times New Roman"/>
          <w:szCs w:val="24"/>
        </w:rPr>
        <w:t xml:space="preserve"> προκειμένου να αποτελούν μια κοινότητα ή δήμο.   </w:t>
      </w:r>
    </w:p>
    <w:p w14:paraId="6988B2F3" w14:textId="77777777" w:rsidR="00374D63" w:rsidRDefault="00826AA3">
      <w:pPr>
        <w:spacing w:line="600" w:lineRule="auto"/>
        <w:ind w:firstLine="720"/>
        <w:contextualSpacing/>
        <w:jc w:val="both"/>
        <w:rPr>
          <w:rFonts w:eastAsia="Times New Roman"/>
          <w:szCs w:val="24"/>
        </w:rPr>
      </w:pPr>
      <w:r>
        <w:rPr>
          <w:rFonts w:eastAsia="Times New Roman"/>
          <w:szCs w:val="24"/>
        </w:rPr>
        <w:t>Σε κάθε περίπτωση, όμως, για την επιβολή ή όχι του τέλους επιτηδεύματος, λαμβά</w:t>
      </w:r>
      <w:r>
        <w:rPr>
          <w:rFonts w:eastAsia="Times New Roman"/>
          <w:szCs w:val="24"/>
        </w:rPr>
        <w:t>νονται υπόψη οι κοινότητες και οι δήμοι</w:t>
      </w:r>
      <w:r>
        <w:rPr>
          <w:rFonts w:eastAsia="Times New Roman"/>
          <w:szCs w:val="24"/>
        </w:rPr>
        <w:t>,</w:t>
      </w:r>
      <w:r>
        <w:rPr>
          <w:rFonts w:eastAsia="Times New Roman"/>
          <w:szCs w:val="24"/>
        </w:rPr>
        <w:t xml:space="preserve"> όπως ήταν πριν τον «Κ</w:t>
      </w:r>
      <w:r>
        <w:rPr>
          <w:rFonts w:eastAsia="Times New Roman"/>
          <w:szCs w:val="24"/>
        </w:rPr>
        <w:t>ΑΠΟΔΙΣΤΡΙΑ</w:t>
      </w:r>
      <w:r>
        <w:rPr>
          <w:rFonts w:eastAsia="Times New Roman"/>
          <w:szCs w:val="24"/>
        </w:rPr>
        <w:t xml:space="preserve">», ανεξάρτητα αν καταργήθηκαν.   </w:t>
      </w:r>
    </w:p>
    <w:p w14:paraId="6988B2F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συνάδελφε, έχετε τον λόγο.</w:t>
      </w:r>
    </w:p>
    <w:p w14:paraId="6988B2F5"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ΓΕΩΡΓΙΟΣ ΓΕΩΡΓΑΝΤΑΣ: </w:t>
      </w:r>
      <w:r>
        <w:rPr>
          <w:rFonts w:eastAsia="Times New Roman"/>
          <w:szCs w:val="24"/>
        </w:rPr>
        <w:t>Κυρία Υπουργέ, λυπάμαι που ακούω αυτή τη θέση και να σας πω για</w:t>
      </w:r>
      <w:r>
        <w:rPr>
          <w:rFonts w:eastAsia="Times New Roman"/>
          <w:szCs w:val="24"/>
        </w:rPr>
        <w:t>τί. Αν την αποδεχθούμε όλοι εμείς εδώ σήμερα, οι Βουλευτές που νομοθετούμε, θα πρέπει να αποσυρθούμε από τη Βουλή, γιατί θα έρχεται ο όποιος Υπουργός, θα κάνει μία ερμηνεία του νόμου που εμείς ψηφίσαμε, θα παραδεχόμαστε όλοι ότι είναι άδικη αυτή η ερμηνεία</w:t>
      </w:r>
      <w:r>
        <w:rPr>
          <w:rFonts w:eastAsia="Times New Roman"/>
          <w:szCs w:val="24"/>
        </w:rPr>
        <w:t xml:space="preserve"> και θα καθόμαστε να παρατηρούμε το γεγονός.</w:t>
      </w:r>
    </w:p>
    <w:p w14:paraId="6988B2F6" w14:textId="77777777" w:rsidR="00374D63" w:rsidRDefault="00826AA3">
      <w:pPr>
        <w:spacing w:line="600" w:lineRule="auto"/>
        <w:ind w:firstLine="720"/>
        <w:contextualSpacing/>
        <w:jc w:val="both"/>
        <w:rPr>
          <w:rFonts w:eastAsia="Times New Roman"/>
          <w:szCs w:val="24"/>
        </w:rPr>
      </w:pPr>
      <w:r>
        <w:rPr>
          <w:rFonts w:eastAsia="Times New Roman"/>
          <w:szCs w:val="24"/>
        </w:rPr>
        <w:t>Διαβάζω το ν.3938/2011, άρθρο 31. Λέει επακριβώς: «Εξαιρούνται από τις υποχρεώσεις καταβολής του τέλους επιχειρήσεις και ελεύθεροι επαγγελματίες</w:t>
      </w:r>
      <w:r>
        <w:rPr>
          <w:rFonts w:eastAsia="Times New Roman"/>
          <w:szCs w:val="24"/>
        </w:rPr>
        <w:t>,</w:t>
      </w:r>
      <w:r>
        <w:rPr>
          <w:rFonts w:eastAsia="Times New Roman"/>
          <w:szCs w:val="24"/>
        </w:rPr>
        <w:t xml:space="preserve"> που ασκούν τη δραστηριότητά τους σε χωριά με πληθυσμό έως πεντακό</w:t>
      </w:r>
      <w:r>
        <w:rPr>
          <w:rFonts w:eastAsia="Times New Roman"/>
          <w:szCs w:val="24"/>
        </w:rPr>
        <w:t>σιους κατοίκους». Λέει σε χωριά, δεν λέει σε κοινότητες. Δεν αναφέρεται στη νομική οντότητα. Δεν ενδιαφέρει τον νομοθέτη ποια είναι η νομική οντότητα του οικισμού στον οποίο ασκεί τη δραστηριότητα. Ενδιαφέρει αν πράγματι σε αυτόν τον οικισμό υπάρχει τέτοιο</w:t>
      </w:r>
      <w:r>
        <w:rPr>
          <w:rFonts w:eastAsia="Times New Roman"/>
          <w:szCs w:val="24"/>
        </w:rPr>
        <w:t xml:space="preserve"> αντικείμενο δραστηριότητας εμπορικής ή επαγγελματικής</w:t>
      </w:r>
      <w:r>
        <w:rPr>
          <w:rFonts w:eastAsia="Times New Roman"/>
          <w:szCs w:val="24"/>
        </w:rPr>
        <w:t>,</w:t>
      </w:r>
      <w:r>
        <w:rPr>
          <w:rFonts w:eastAsia="Times New Roman"/>
          <w:szCs w:val="24"/>
        </w:rPr>
        <w:t xml:space="preserve"> που να δικαιολογεί την επιβολή του τέλους επιτηδεύματος.   </w:t>
      </w:r>
    </w:p>
    <w:p w14:paraId="6988B2F7" w14:textId="77777777" w:rsidR="00374D63" w:rsidRDefault="00826AA3">
      <w:pPr>
        <w:spacing w:line="600" w:lineRule="auto"/>
        <w:ind w:firstLine="720"/>
        <w:contextualSpacing/>
        <w:jc w:val="both"/>
        <w:rPr>
          <w:rFonts w:eastAsia="Times New Roman"/>
          <w:szCs w:val="24"/>
        </w:rPr>
      </w:pPr>
      <w:r>
        <w:rPr>
          <w:rFonts w:eastAsia="Times New Roman"/>
          <w:szCs w:val="24"/>
        </w:rPr>
        <w:t>Κι έρχομαι τώρα εγώ και παίρνω τα στοιχεία της Ελληνικής Στατιστικής Αρχής για τον Νομό Κιλκίς και σας διαβάζω: Η Κοινότητα Χέρσου αποτελείτ</w:t>
      </w:r>
      <w:r>
        <w:rPr>
          <w:rFonts w:eastAsia="Times New Roman"/>
          <w:szCs w:val="24"/>
        </w:rPr>
        <w:t xml:space="preserve">αι από τρεις οικισμούς. Ο ένας είναι </w:t>
      </w:r>
      <w:r>
        <w:rPr>
          <w:rFonts w:eastAsia="Times New Roman"/>
          <w:szCs w:val="24"/>
        </w:rPr>
        <w:lastRenderedPageBreak/>
        <w:t xml:space="preserve">το ίδιο το Χέρσο, </w:t>
      </w:r>
      <w:r>
        <w:rPr>
          <w:rFonts w:eastAsia="Times New Roman"/>
          <w:szCs w:val="24"/>
        </w:rPr>
        <w:t>που</w:t>
      </w:r>
      <w:r>
        <w:rPr>
          <w:rFonts w:eastAsia="Times New Roman"/>
          <w:szCs w:val="24"/>
        </w:rPr>
        <w:t xml:space="preserve"> έχει οκτακόσιους δεκατέσσερεις κατοίκους και καταλαβαίνουμε όλοι ότι έχει κάποια σχετική εμπορική δραστηριότητα</w:t>
      </w:r>
      <w:r>
        <w:rPr>
          <w:rFonts w:eastAsia="Times New Roman"/>
          <w:szCs w:val="24"/>
        </w:rPr>
        <w:t>. Ο</w:t>
      </w:r>
      <w:r>
        <w:rPr>
          <w:rFonts w:eastAsia="Times New Roman"/>
          <w:szCs w:val="24"/>
        </w:rPr>
        <w:t xml:space="preserve"> άλλος είναι ο Οικισμός </w:t>
      </w:r>
      <w:proofErr w:type="spellStart"/>
      <w:r>
        <w:rPr>
          <w:rFonts w:eastAsia="Times New Roman"/>
          <w:szCs w:val="24"/>
        </w:rPr>
        <w:t>Καλίνδριας</w:t>
      </w:r>
      <w:proofErr w:type="spellEnd"/>
      <w:r>
        <w:rPr>
          <w:rFonts w:eastAsia="Times New Roman"/>
          <w:szCs w:val="24"/>
        </w:rPr>
        <w:t xml:space="preserve"> με </w:t>
      </w:r>
      <w:proofErr w:type="spellStart"/>
      <w:r>
        <w:rPr>
          <w:rFonts w:eastAsia="Times New Roman"/>
          <w:szCs w:val="24"/>
        </w:rPr>
        <w:t>εκατόν</w:t>
      </w:r>
      <w:proofErr w:type="spellEnd"/>
      <w:r>
        <w:rPr>
          <w:rFonts w:eastAsia="Times New Roman"/>
          <w:szCs w:val="24"/>
        </w:rPr>
        <w:t xml:space="preserve"> εννιά κατοίκους κι ο άλλος είναι ο Οικισμός </w:t>
      </w:r>
      <w:proofErr w:type="spellStart"/>
      <w:r>
        <w:rPr>
          <w:rFonts w:eastAsia="Times New Roman"/>
          <w:szCs w:val="24"/>
        </w:rPr>
        <w:t>Ελευθεροχωρίου</w:t>
      </w:r>
      <w:proofErr w:type="spellEnd"/>
      <w:r>
        <w:rPr>
          <w:rFonts w:eastAsia="Times New Roman"/>
          <w:szCs w:val="24"/>
        </w:rPr>
        <w:t xml:space="preserve"> με </w:t>
      </w:r>
      <w:proofErr w:type="spellStart"/>
      <w:r>
        <w:rPr>
          <w:rFonts w:eastAsia="Times New Roman"/>
          <w:szCs w:val="24"/>
        </w:rPr>
        <w:t>εκατόν</w:t>
      </w:r>
      <w:proofErr w:type="spellEnd"/>
      <w:r>
        <w:rPr>
          <w:rFonts w:eastAsia="Times New Roman"/>
          <w:szCs w:val="24"/>
        </w:rPr>
        <w:t xml:space="preserve"> είκοσι έξι κατοίκους. </w:t>
      </w:r>
    </w:p>
    <w:p w14:paraId="6988B2F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Αυτός που έχει καφενείο στο </w:t>
      </w:r>
      <w:proofErr w:type="spellStart"/>
      <w:r>
        <w:rPr>
          <w:rFonts w:eastAsia="Times New Roman"/>
          <w:szCs w:val="24"/>
        </w:rPr>
        <w:t>Ελευθεροχώρι</w:t>
      </w:r>
      <w:proofErr w:type="spellEnd"/>
      <w:r>
        <w:rPr>
          <w:rFonts w:eastAsia="Times New Roman"/>
          <w:szCs w:val="24"/>
        </w:rPr>
        <w:t>, το οποίο είναι και τρία χιλιόμετρα μακριά από το Χέρσο, θα πρέπει να πληρώσει</w:t>
      </w:r>
      <w:r>
        <w:rPr>
          <w:rFonts w:eastAsia="Times New Roman"/>
          <w:szCs w:val="24"/>
        </w:rPr>
        <w:t xml:space="preserve"> 650 ευρώ τέλος επιτηδεύματος. Έκλεισε, ένα ήταν. Γι’ αυτόν που είναι στο Χέρσο, που είναι οκτακόσιοι δεκατέσσερεις κάτοικοι, από τη στιγμή που για δημοσιονομικούς λόγους αποφασίστηκε κάτι τέτοιο, να το σεβαστούμε. </w:t>
      </w:r>
    </w:p>
    <w:p w14:paraId="6988B2F9" w14:textId="77777777" w:rsidR="00374D63" w:rsidRDefault="00826AA3">
      <w:pPr>
        <w:spacing w:line="600" w:lineRule="auto"/>
        <w:ind w:firstLine="720"/>
        <w:contextualSpacing/>
        <w:jc w:val="both"/>
        <w:rPr>
          <w:rFonts w:eastAsia="Times New Roman"/>
          <w:szCs w:val="24"/>
        </w:rPr>
      </w:pPr>
      <w:r>
        <w:rPr>
          <w:rFonts w:eastAsia="Times New Roman"/>
          <w:szCs w:val="24"/>
        </w:rPr>
        <w:t>Δεν μπορεί να έρχεται ο προηγούμενος Υπο</w:t>
      </w:r>
      <w:r>
        <w:rPr>
          <w:rFonts w:eastAsia="Times New Roman"/>
          <w:szCs w:val="24"/>
        </w:rPr>
        <w:t xml:space="preserve">υργός κ. Αλεξιάδης, στην επίκαιρη ερώτηση του κ. </w:t>
      </w:r>
      <w:proofErr w:type="spellStart"/>
      <w:r>
        <w:rPr>
          <w:rFonts w:eastAsia="Times New Roman"/>
          <w:szCs w:val="24"/>
        </w:rPr>
        <w:t>Μπγιάλα</w:t>
      </w:r>
      <w:proofErr w:type="spellEnd"/>
      <w:r>
        <w:rPr>
          <w:rFonts w:eastAsia="Times New Roman"/>
          <w:szCs w:val="24"/>
        </w:rPr>
        <w:t>, του Βουλευτή του ΣΥΡΙΖΑ, να απαντάει ότι είναι μία αδικία την οποία πρέπει να αποκαταστήσουμε, γιατί με την ερμηνεία αυτή που έχει δοθεί φτάνουμε στο γεγονός</w:t>
      </w:r>
      <w:r>
        <w:rPr>
          <w:rFonts w:eastAsia="Times New Roman"/>
          <w:szCs w:val="24"/>
        </w:rPr>
        <w:t>,</w:t>
      </w:r>
      <w:r>
        <w:rPr>
          <w:rFonts w:eastAsia="Times New Roman"/>
          <w:szCs w:val="24"/>
        </w:rPr>
        <w:t xml:space="preserve"> τα μικρότερα χωριά να πληρώνουν τέλος ε</w:t>
      </w:r>
      <w:r>
        <w:rPr>
          <w:rFonts w:eastAsia="Times New Roman"/>
          <w:szCs w:val="24"/>
        </w:rPr>
        <w:t xml:space="preserve">πιτηδεύματος, ενώ ένα χωριό που ήταν από μόνο του κοινότητα κι έχει τετρακόσιους ενενήντα κατοίκους δεν πληρώνει, να το παραδεχόμαστε, να έχουν περάσει μήνες από αυτό και αυτόματα το Υπουργείο να μην κάνει αυτό που πρέπει να κάνει. </w:t>
      </w:r>
    </w:p>
    <w:p w14:paraId="6988B2FA"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Στον κάτοικο του χωριού</w:t>
      </w:r>
      <w:r>
        <w:rPr>
          <w:rFonts w:eastAsia="Times New Roman"/>
          <w:szCs w:val="24"/>
        </w:rPr>
        <w:t xml:space="preserve"> των πενήντα κατοίκων, ο οποίος ανήκε σε μία κοινότητα, της οποίας το κέντρο μπορεί να βρίσκεται και δέκα-δεκαπέντε χιλιόμετρα μακριά –γιατί στην ηπειρωτική Ελλάδα έχουμε πολλές τέτοιες περιπτώσεις- ποια εξήγηση θα δώσουμε εμείς οι Βουλευτές</w:t>
      </w:r>
      <w:r>
        <w:rPr>
          <w:rFonts w:eastAsia="Times New Roman"/>
          <w:szCs w:val="24"/>
        </w:rPr>
        <w:t>,</w:t>
      </w:r>
      <w:r>
        <w:rPr>
          <w:rFonts w:eastAsia="Times New Roman"/>
          <w:szCs w:val="24"/>
        </w:rPr>
        <w:t xml:space="preserve"> που νομοθετήσ</w:t>
      </w:r>
      <w:r>
        <w:rPr>
          <w:rFonts w:eastAsia="Times New Roman"/>
          <w:szCs w:val="24"/>
        </w:rPr>
        <w:t xml:space="preserve">αμε ότι αυτό το τέλος επιβάλλεται μόνο σε όσα χωριά –επαναλαμβάνω, χωριά- είναι κάτω των πεντακοσίων κατοίκων; </w:t>
      </w:r>
    </w:p>
    <w:p w14:paraId="6988B2FB" w14:textId="77777777" w:rsidR="00374D63" w:rsidRDefault="00826AA3">
      <w:pPr>
        <w:spacing w:line="600" w:lineRule="auto"/>
        <w:ind w:firstLine="720"/>
        <w:contextualSpacing/>
        <w:jc w:val="both"/>
        <w:rPr>
          <w:rFonts w:eastAsia="Times New Roman"/>
          <w:szCs w:val="24"/>
        </w:rPr>
      </w:pPr>
      <w:r>
        <w:rPr>
          <w:rFonts w:eastAsia="Times New Roman"/>
          <w:szCs w:val="24"/>
        </w:rPr>
        <w:t>Δεν νομίζω ότι μια ερμηνευτική εγκύκλιος μπορεί τόσο εύκολα να έρχεται και να απαξιώνει μία νομοθετική πρωτοβουλία</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υπήρξε κι ένα αίσθημα αδ</w:t>
      </w:r>
      <w:r>
        <w:rPr>
          <w:rFonts w:eastAsia="Times New Roman"/>
          <w:szCs w:val="24"/>
        </w:rPr>
        <w:t>ικίας πο</w:t>
      </w:r>
      <w:r>
        <w:rPr>
          <w:rFonts w:eastAsia="Times New Roman"/>
          <w:szCs w:val="24"/>
        </w:rPr>
        <w:t>υ</w:t>
      </w:r>
      <w:r>
        <w:rPr>
          <w:rFonts w:eastAsia="Times New Roman"/>
          <w:szCs w:val="24"/>
        </w:rPr>
        <w:t xml:space="preserve"> δημιουργείται από αυτήν κι εμείς απλά να διαπιστώνουμε αυτό μόνο. </w:t>
      </w:r>
    </w:p>
    <w:p w14:paraId="6988B2FC" w14:textId="77777777" w:rsidR="00374D63" w:rsidRDefault="00826AA3">
      <w:pPr>
        <w:spacing w:line="600" w:lineRule="auto"/>
        <w:ind w:firstLine="720"/>
        <w:contextualSpacing/>
        <w:jc w:val="both"/>
        <w:rPr>
          <w:rFonts w:eastAsia="Times New Roman"/>
          <w:szCs w:val="24"/>
        </w:rPr>
      </w:pPr>
      <w:r>
        <w:rPr>
          <w:rFonts w:eastAsia="Times New Roman"/>
          <w:szCs w:val="24"/>
        </w:rPr>
        <w:t>Παρακαλώ, κυρία Υπουργέ, ό,τι έγινε λάθος από ερμηνείες παραγόντων, -κατά βάση, υπηρεσιακών θεωρώ εγώ-</w:t>
      </w:r>
      <w:r>
        <w:rPr>
          <w:rFonts w:eastAsia="Times New Roman"/>
          <w:szCs w:val="24"/>
        </w:rPr>
        <w:t xml:space="preserve"> πρέπει να το διορθώσουμε. Η Ελληνική Στατιστική Αρχή έχει όλα τα στοιχεία των πληθυσμών ανά οικισμό και μπορεί να βάλει μία εφαρμογή και πραγματικά</w:t>
      </w:r>
      <w:r>
        <w:rPr>
          <w:rFonts w:eastAsia="Times New Roman"/>
          <w:szCs w:val="24"/>
        </w:rPr>
        <w:t>,</w:t>
      </w:r>
      <w:r>
        <w:rPr>
          <w:rFonts w:eastAsia="Times New Roman"/>
          <w:szCs w:val="24"/>
        </w:rPr>
        <w:t xml:space="preserve"> με έναν δίκαιο τρόπο να κατανοήσουν κι αυτοί που πληρώνουν και να μην αισθάνονται αδικημένοι. Γιατί, είναι</w:t>
      </w:r>
      <w:r>
        <w:rPr>
          <w:rFonts w:eastAsia="Times New Roman"/>
          <w:szCs w:val="24"/>
        </w:rPr>
        <w:t xml:space="preserve"> και σε διπλανά χωριά κι αυτό το αίσθημα είναι πάρα πολύ έντονο σε όλους αυτούς τους οικισμούς. </w:t>
      </w:r>
    </w:p>
    <w:p w14:paraId="6988B2FD"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Νομίζω ότι θα ήταν μια κίνηση αποκατάστασης της αρμοδιότητας του νομοθετικού Σώματος</w:t>
      </w:r>
      <w:r>
        <w:rPr>
          <w:rFonts w:eastAsia="Times New Roman"/>
          <w:szCs w:val="24"/>
        </w:rPr>
        <w:t>,</w:t>
      </w:r>
      <w:r>
        <w:rPr>
          <w:rFonts w:eastAsia="Times New Roman"/>
          <w:szCs w:val="24"/>
        </w:rPr>
        <w:t xml:space="preserve"> να έρθει μια σωστή ερμηνεία –δεν χρειάζεται να αλλάξει ο νόμος- του πνεύμ</w:t>
      </w:r>
      <w:r>
        <w:rPr>
          <w:rFonts w:eastAsia="Times New Roman"/>
          <w:szCs w:val="24"/>
        </w:rPr>
        <w:t>ατος του νόμου. Δεν είναι μόνο ότι ετυμολογικά, ακριβώς, δεν μας χρειάζεται τίποτα άλλο -λέει τη λέξη «χωριά», δεν λέει τη λέξη «κοινότητα»- αλλά νομίζω ότι είναι πασίδηλο ότι κάτι άλλο θα αποτελούσε μία αδικία, η οποία κανείς από εμάς δεν θα ήθελε να συνε</w:t>
      </w:r>
      <w:r>
        <w:rPr>
          <w:rFonts w:eastAsia="Times New Roman"/>
          <w:szCs w:val="24"/>
        </w:rPr>
        <w:t xml:space="preserve">χιστεί.  </w:t>
      </w:r>
    </w:p>
    <w:p w14:paraId="6988B2FE"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πολύ.</w:t>
      </w:r>
    </w:p>
    <w:p w14:paraId="6988B2F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Και το γράμμα και το πνεύμα του νόμου είναι ξεκαθαρισμένα και απ’ ό,τι θυμάμαι</w:t>
      </w:r>
      <w:r>
        <w:rPr>
          <w:rFonts w:eastAsia="Times New Roman"/>
          <w:szCs w:val="24"/>
        </w:rPr>
        <w:t>,</w:t>
      </w:r>
      <w:r>
        <w:rPr>
          <w:rFonts w:eastAsia="Times New Roman"/>
          <w:szCs w:val="24"/>
        </w:rPr>
        <w:t xml:space="preserve"> είχε τύχει και ευρύτατης αποδοχής στην ψηφοφορία η συγκεκριμένη διάταξη. </w:t>
      </w:r>
    </w:p>
    <w:p w14:paraId="6988B300" w14:textId="77777777" w:rsidR="00374D63" w:rsidRDefault="00826AA3">
      <w:pPr>
        <w:spacing w:line="600" w:lineRule="auto"/>
        <w:ind w:firstLine="720"/>
        <w:contextualSpacing/>
        <w:jc w:val="both"/>
        <w:rPr>
          <w:rFonts w:eastAsia="Times New Roman"/>
          <w:szCs w:val="24"/>
        </w:rPr>
      </w:pPr>
      <w:r>
        <w:rPr>
          <w:rFonts w:eastAsia="Times New Roman"/>
          <w:szCs w:val="24"/>
        </w:rPr>
        <w:t>Επομένως, περιμένουμε να ακούσουμε την κυρί</w:t>
      </w:r>
      <w:r>
        <w:rPr>
          <w:rFonts w:eastAsia="Times New Roman"/>
          <w:szCs w:val="24"/>
        </w:rPr>
        <w:t xml:space="preserve">α Υφυπουργό. </w:t>
      </w:r>
    </w:p>
    <w:p w14:paraId="6988B301" w14:textId="77777777" w:rsidR="00374D63" w:rsidRDefault="00826AA3">
      <w:pPr>
        <w:spacing w:line="600" w:lineRule="auto"/>
        <w:ind w:firstLine="709"/>
        <w:contextualSpacing/>
        <w:jc w:val="both"/>
        <w:rPr>
          <w:rFonts w:eastAsia="Times New Roman"/>
          <w:szCs w:val="24"/>
        </w:rPr>
      </w:pPr>
      <w:r>
        <w:rPr>
          <w:rFonts w:eastAsia="Times New Roman"/>
          <w:szCs w:val="24"/>
        </w:rPr>
        <w:t>Ορίστε, κυρία Υφυπουργέ, έχετε τον λόγο.</w:t>
      </w:r>
    </w:p>
    <w:p w14:paraId="6988B302" w14:textId="77777777" w:rsidR="00374D63" w:rsidRDefault="00826AA3">
      <w:pPr>
        <w:spacing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Πραγματικά</w:t>
      </w:r>
      <w:r>
        <w:rPr>
          <w:rFonts w:eastAsia="Times New Roman"/>
          <w:szCs w:val="24"/>
        </w:rPr>
        <w:t>,</w:t>
      </w:r>
      <w:r>
        <w:rPr>
          <w:rFonts w:eastAsia="Times New Roman"/>
          <w:szCs w:val="24"/>
        </w:rPr>
        <w:t xml:space="preserve"> συνεχίζουμε να λέμε ότι είναι μια αδικία</w:t>
      </w:r>
      <w:r>
        <w:rPr>
          <w:rFonts w:eastAsia="Times New Roman"/>
          <w:szCs w:val="24"/>
        </w:rPr>
        <w:t>,</w:t>
      </w:r>
      <w:r>
        <w:rPr>
          <w:rFonts w:eastAsia="Times New Roman"/>
          <w:szCs w:val="24"/>
        </w:rPr>
        <w:t xml:space="preserve"> την οποία πρέπει να διορθώσουμε. Δεν διαφωνούμε σε αυτό, κύριε συνάδελφε. </w:t>
      </w:r>
    </w:p>
    <w:p w14:paraId="6988B303"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Οι ενέργειες που έχει κ</w:t>
      </w:r>
      <w:r>
        <w:rPr>
          <w:rFonts w:eastAsia="Times New Roman"/>
          <w:szCs w:val="24"/>
        </w:rPr>
        <w:t xml:space="preserve">άνει το Υπουργείο μας είναι αυτές -που σας είπα- προς το Υπουργείο Εσωτερικών, που ήδη έχουμε πάρει την απάντηση. Επίσης, έχουμε υποβάλει αίτημα στην Ελληνική Στατιστική Υπηρεσία από την οποία δεν έχουμε πάρει ακόμη την απάντηση. </w:t>
      </w:r>
    </w:p>
    <w:p w14:paraId="6988B304"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Υπάρ</w:t>
      </w:r>
      <w:r>
        <w:rPr>
          <w:rFonts w:eastAsia="Times New Roman"/>
          <w:szCs w:val="24"/>
        </w:rPr>
        <w:t>χουν τα στοιχεία.</w:t>
      </w:r>
    </w:p>
    <w:p w14:paraId="6988B305" w14:textId="77777777" w:rsidR="00374D63" w:rsidRDefault="00826AA3">
      <w:pPr>
        <w:spacing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Και περιμένουμε από εκείνη τον ορισμό των χωριών</w:t>
      </w:r>
      <w:r>
        <w:rPr>
          <w:rFonts w:eastAsia="Times New Roman"/>
          <w:szCs w:val="24"/>
        </w:rPr>
        <w:t>,</w:t>
      </w:r>
      <w:r>
        <w:rPr>
          <w:rFonts w:eastAsia="Times New Roman"/>
          <w:szCs w:val="24"/>
        </w:rPr>
        <w:t xml:space="preserve"> για να προχωρήσει από εκεί και μετά το τεχνικό κομμάτι. Κάποιος πρέπει να ορίσει ποια είναι τα χωριά στη χώρα μας. Πιστεύουμε ότι η Ελληνικ</w:t>
      </w:r>
      <w:r>
        <w:rPr>
          <w:rFonts w:eastAsia="Times New Roman"/>
          <w:szCs w:val="24"/>
        </w:rPr>
        <w:t>ή Στατιστική Υπηρεσία είναι η αρμόδια για να το λύσει. Πρέπει να προχωρήσει</w:t>
      </w:r>
      <w:r>
        <w:rPr>
          <w:rFonts w:eastAsia="Times New Roman"/>
          <w:szCs w:val="24"/>
        </w:rPr>
        <w:t>,</w:t>
      </w:r>
      <w:r>
        <w:rPr>
          <w:rFonts w:eastAsia="Times New Roman"/>
          <w:szCs w:val="24"/>
        </w:rPr>
        <w:t xml:space="preserve"> με βάση κάποια στοιχεία –επί της ουσίας είναι τεχνικό το θέμα- για να μπορέσουν να καθοριστούν ποια είναι τα χωριά.</w:t>
      </w:r>
    </w:p>
    <w:p w14:paraId="6988B306" w14:textId="77777777" w:rsidR="00374D63" w:rsidRDefault="00826AA3">
      <w:pPr>
        <w:spacing w:line="600" w:lineRule="auto"/>
        <w:ind w:firstLine="720"/>
        <w:contextualSpacing/>
        <w:jc w:val="both"/>
        <w:rPr>
          <w:rFonts w:eastAsia="Times New Roman"/>
          <w:szCs w:val="24"/>
        </w:rPr>
      </w:pPr>
      <w:r>
        <w:rPr>
          <w:rFonts w:eastAsia="Times New Roman"/>
          <w:szCs w:val="24"/>
        </w:rPr>
        <w:t>Επαναλαμβάνω ότι πραγματικά</w:t>
      </w:r>
      <w:r>
        <w:rPr>
          <w:rFonts w:eastAsia="Times New Roman"/>
          <w:szCs w:val="24"/>
        </w:rPr>
        <w:t>,</w:t>
      </w:r>
      <w:r>
        <w:rPr>
          <w:rFonts w:eastAsia="Times New Roman"/>
          <w:szCs w:val="24"/>
        </w:rPr>
        <w:t xml:space="preserve"> η διάθεση του Υπουργείου είναι να </w:t>
      </w:r>
      <w:r>
        <w:rPr>
          <w:rFonts w:eastAsia="Times New Roman"/>
          <w:szCs w:val="24"/>
        </w:rPr>
        <w:t>διορθωθεί. Και πιστεύουμε ότι στις επόμενες φορολογικές δηλώσεις θα ξεκαθαριστεί το θέμα και δεν θα έχουμε φόρο επιτηδεύματος στα μικρά χωριά.</w:t>
      </w:r>
    </w:p>
    <w:p w14:paraId="6988B307" w14:textId="77777777" w:rsidR="00374D63" w:rsidRDefault="00826AA3">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Στις επόμενες τρεις ερωτήσεις θα απαντήσει ο Υφυπουργός Εργασίας κ. Αναστάσιος </w:t>
      </w:r>
      <w:r>
        <w:rPr>
          <w:rFonts w:eastAsia="Times New Roman"/>
          <w:bCs/>
          <w:szCs w:val="24"/>
        </w:rPr>
        <w:t>Πετρόπουλος.</w:t>
      </w:r>
    </w:p>
    <w:p w14:paraId="6988B308" w14:textId="77777777" w:rsidR="00374D63" w:rsidRDefault="00826AA3">
      <w:pPr>
        <w:spacing w:line="600" w:lineRule="auto"/>
        <w:ind w:firstLine="720"/>
        <w:contextualSpacing/>
        <w:jc w:val="both"/>
        <w:rPr>
          <w:rFonts w:eastAsia="Times New Roman" w:cs="Times New Roman"/>
          <w:szCs w:val="24"/>
        </w:rPr>
      </w:pPr>
      <w:r>
        <w:rPr>
          <w:rFonts w:eastAsia="Times New Roman"/>
          <w:bCs/>
          <w:szCs w:val="24"/>
        </w:rPr>
        <w:t xml:space="preserve"> Επόμενη είναι η τέταρτη με </w:t>
      </w:r>
      <w:r>
        <w:rPr>
          <w:rFonts w:eastAsia="Times New Roman" w:cs="Times New Roman"/>
          <w:szCs w:val="24"/>
        </w:rPr>
        <w:t xml:space="preserve">αριθμό 501/20-2-2017 επίκαιρη ερώτηση δεύτερου κύκλου της Βουλευτού Β΄ Πειραιά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w:t>
      </w:r>
      <w:r>
        <w:rPr>
          <w:rFonts w:eastAsia="Times New Roman" w:cs="Times New Roman"/>
          <w:szCs w:val="24"/>
        </w:rPr>
        <w:t>χετικά με την προστασία των εργατικών, ασφαλιστικών, συνταξιοδοτικών δικαιωμάτων των ναυτεργατών και τις προκλητικές παρεμβάσεις εφοπλιστών-</w:t>
      </w:r>
      <w:r>
        <w:rPr>
          <w:rFonts w:eastAsia="Times New Roman" w:cs="Times New Roman"/>
          <w:szCs w:val="24"/>
        </w:rPr>
        <w:t>Κ</w:t>
      </w:r>
      <w:r>
        <w:rPr>
          <w:rFonts w:eastAsia="Times New Roman" w:cs="Times New Roman"/>
          <w:szCs w:val="24"/>
        </w:rPr>
        <w:t>υβέρνησης.</w:t>
      </w:r>
    </w:p>
    <w:p w14:paraId="6988B3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w:t>
      </w:r>
    </w:p>
    <w:p w14:paraId="6988B3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w:t>
      </w:r>
    </w:p>
    <w:p w14:paraId="6988B3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η ανεργία στους ναυτεργά</w:t>
      </w:r>
      <w:r>
        <w:rPr>
          <w:rFonts w:eastAsia="Times New Roman" w:cs="Times New Roman"/>
          <w:szCs w:val="24"/>
        </w:rPr>
        <w:t>τες «σπάει κόκκαλα». Οι συλλογικές τους συμβάσεις υπονομεύονται. Η εργοδοτική τρομοκρατία κυριαρχεί στους χώρους δουλειάς. Η ανασφάλιστη εργασία επεκτείνεται για να γίνει καθεστώς. Και βεβαίως</w:t>
      </w:r>
      <w:r>
        <w:rPr>
          <w:rFonts w:eastAsia="Times New Roman" w:cs="Times New Roman"/>
          <w:szCs w:val="24"/>
        </w:rPr>
        <w:t>,</w:t>
      </w:r>
      <w:r>
        <w:rPr>
          <w:rFonts w:eastAsia="Times New Roman" w:cs="Times New Roman"/>
          <w:szCs w:val="24"/>
        </w:rPr>
        <w:t xml:space="preserve"> οξύνεται η επίθεση στις εργασιακές σχέσεις και στο δικαίωμα γι</w:t>
      </w:r>
      <w:r>
        <w:rPr>
          <w:rFonts w:eastAsia="Times New Roman" w:cs="Times New Roman"/>
          <w:szCs w:val="24"/>
        </w:rPr>
        <w:t xml:space="preserve">α μόνιμη και σταθερή δουλειά. </w:t>
      </w:r>
    </w:p>
    <w:p w14:paraId="6988B3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Οι συνθήκες που επικρατούν στα πλοία είναι συνθήκες γαλέρας σε όλες τις κατηγορίες των πλοίων, ενώ οι μειώσεις σε </w:t>
      </w:r>
      <w:r>
        <w:rPr>
          <w:rFonts w:eastAsia="Times New Roman" w:cs="Times New Roman"/>
          <w:szCs w:val="24"/>
        </w:rPr>
        <w:lastRenderedPageBreak/>
        <w:t>μισθούς και συντάξεις ξεπερνούν το 50%. Την ίδια στιγμή βέβαια</w:t>
      </w:r>
      <w:r>
        <w:rPr>
          <w:rFonts w:eastAsia="Times New Roman" w:cs="Times New Roman"/>
          <w:szCs w:val="24"/>
        </w:rPr>
        <w:t>,</w:t>
      </w:r>
      <w:r>
        <w:rPr>
          <w:rFonts w:eastAsia="Times New Roman" w:cs="Times New Roman"/>
          <w:szCs w:val="24"/>
        </w:rPr>
        <w:t xml:space="preserve"> το εφοπλιστικό κεφάλαιο -που στηρίζεται στον υψ</w:t>
      </w:r>
      <w:r>
        <w:rPr>
          <w:rFonts w:eastAsia="Times New Roman" w:cs="Times New Roman"/>
          <w:szCs w:val="24"/>
        </w:rPr>
        <w:t>ηλό βαθμό εκμετάλλευσης των ναυτεργατών και στα προνόμια που καρπώνονται από το αστικό κράτος και σε όλα τα αντεργατικά νομοθετήματα που έχουν βγάλει- έχει τρελά κέρδη. Πληθώρα οι φοροαπαλλαγές τους.</w:t>
      </w:r>
    </w:p>
    <w:p w14:paraId="6988B3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 αυτό και είναι προκλητικές οι δηλώσεις της Ένωσης Ελ</w:t>
      </w:r>
      <w:r>
        <w:rPr>
          <w:rFonts w:eastAsia="Times New Roman" w:cs="Times New Roman"/>
          <w:szCs w:val="24"/>
        </w:rPr>
        <w:t>λήνων Εφοπλιστών. Τι ζητούν ουσιαστικά; Ναυτεργάτες χωρίς δικαιώματα, κατάργηση συλλογικών συμβάσεων, διάλυση κοινωνικής ασφάλισης. Εξάλλου</w:t>
      </w:r>
      <w:r>
        <w:rPr>
          <w:rFonts w:eastAsia="Times New Roman" w:cs="Times New Roman"/>
          <w:szCs w:val="24"/>
        </w:rPr>
        <w:t>,</w:t>
      </w:r>
      <w:r>
        <w:rPr>
          <w:rFonts w:eastAsia="Times New Roman" w:cs="Times New Roman"/>
          <w:szCs w:val="24"/>
        </w:rPr>
        <w:t xml:space="preserve"> στην ποντοπόρο ναυτιλία οι συλλογικές συμβάσεις έχουν να ανανεωθούν από το 2010 -έχουν λήξει- όπως βέβαια</w:t>
      </w:r>
      <w:r>
        <w:rPr>
          <w:rFonts w:eastAsia="Times New Roman" w:cs="Times New Roman"/>
          <w:szCs w:val="24"/>
        </w:rPr>
        <w:t>,</w:t>
      </w:r>
      <w:r>
        <w:rPr>
          <w:rFonts w:eastAsia="Times New Roman" w:cs="Times New Roman"/>
          <w:szCs w:val="24"/>
        </w:rPr>
        <w:t xml:space="preserve"> και στις</w:t>
      </w:r>
      <w:r>
        <w:rPr>
          <w:rFonts w:eastAsia="Times New Roman" w:cs="Times New Roman"/>
          <w:szCs w:val="24"/>
        </w:rPr>
        <w:t xml:space="preserve"> άλλες κατηγορίες πλοίων. </w:t>
      </w:r>
    </w:p>
    <w:p w14:paraId="6988B3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μαύρη ανασφάλιστη εργασία στην ποντοπόρο ναυτιλία οργιάζει. Ξεπερνάει το 80%. Και αυτό θέλουν οι εφοπλιστές</w:t>
      </w:r>
      <w:r>
        <w:rPr>
          <w:rFonts w:eastAsia="Times New Roman" w:cs="Times New Roman"/>
          <w:szCs w:val="24"/>
        </w:rPr>
        <w:t>,</w:t>
      </w:r>
      <w:r>
        <w:rPr>
          <w:rFonts w:eastAsia="Times New Roman" w:cs="Times New Roman"/>
          <w:szCs w:val="24"/>
        </w:rPr>
        <w:t xml:space="preserve"> να απλωθεί παντού. Εξάλλου, τους διευκολύνετε και </w:t>
      </w:r>
      <w:r>
        <w:rPr>
          <w:rFonts w:eastAsia="Times New Roman" w:cs="Times New Roman"/>
          <w:szCs w:val="24"/>
        </w:rPr>
        <w:t>εσείς,</w:t>
      </w:r>
      <w:r>
        <w:rPr>
          <w:rFonts w:eastAsia="Times New Roman" w:cs="Times New Roman"/>
          <w:szCs w:val="24"/>
        </w:rPr>
        <w:t xml:space="preserve"> με τις πολιτικές σας. Γι’ αυτό και τα ναυτεργατικά σωματεία β</w:t>
      </w:r>
      <w:r>
        <w:rPr>
          <w:rFonts w:eastAsia="Times New Roman" w:cs="Times New Roman"/>
          <w:szCs w:val="24"/>
        </w:rPr>
        <w:t>γαίνουν με κινητοποιήσεις και απεργίες, καταδικάζοντας και την κυβερνητική πολιτική ότι εξυπηρετεί τις αξιώσεις των εφοπλιστών ενάντια στους ναυτεργάτες και συνολικά στους εργαζόμενους.</w:t>
      </w:r>
    </w:p>
    <w:p w14:paraId="6988B3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 βάζουμε εμείς σαν αίτημα;</w:t>
      </w:r>
    </w:p>
    <w:p w14:paraId="6988B310" w14:textId="77777777" w:rsidR="00374D63" w:rsidRDefault="00826AA3">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Βάλτε τα</w:t>
      </w:r>
      <w:r>
        <w:rPr>
          <w:rFonts w:eastAsia="Times New Roman"/>
          <w:bCs/>
          <w:szCs w:val="24"/>
        </w:rPr>
        <w:t xml:space="preserve"> ερωτήματα. Τα αιτήματα στη δευτερολογία σας.</w:t>
      </w:r>
    </w:p>
    <w:p w14:paraId="6988B3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3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Ζητάμε να τοποθετηθείτε για τα αιτήματα των ναυτεργατών και κυρίως</w:t>
      </w:r>
      <w:r>
        <w:rPr>
          <w:rFonts w:eastAsia="Times New Roman" w:cs="Times New Roman"/>
          <w:szCs w:val="24"/>
        </w:rPr>
        <w:t>,</w:t>
      </w:r>
      <w:r>
        <w:rPr>
          <w:rFonts w:eastAsia="Times New Roman" w:cs="Times New Roman"/>
          <w:szCs w:val="24"/>
        </w:rPr>
        <w:t xml:space="preserve"> να εφαρμοστεί η απόφαση του διοικητικού πρωτοδικείου του Πειραιά και να καταβληθούν οι περικοπές στο σύνολο των συντα</w:t>
      </w:r>
      <w:r>
        <w:rPr>
          <w:rFonts w:eastAsia="Times New Roman" w:cs="Times New Roman"/>
          <w:szCs w:val="24"/>
        </w:rPr>
        <w:t xml:space="preserve">ξιούχων ναυτεργατών και όλων των εργαζομένων. </w:t>
      </w:r>
    </w:p>
    <w:p w14:paraId="6988B3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επίσης, εδώ και εννέα μήνες έχουν να πάρουν κανονικές συντάξεις αυτοί που έχουν υποβάλλει και το δικαιούνται. Ζητάμε, λοιπόν, να εφαρμόσει κανονικά τις αποφάσεις το ΝΑΤ.</w:t>
      </w:r>
    </w:p>
    <w:p w14:paraId="6988B314" w14:textId="77777777" w:rsidR="00374D63" w:rsidRDefault="00826AA3">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Μι</w:t>
      </w:r>
      <w:r>
        <w:rPr>
          <w:rFonts w:eastAsia="Times New Roman"/>
          <w:bCs/>
          <w:szCs w:val="24"/>
        </w:rPr>
        <w:t>α ανακοίνωση προς το Σώμα.</w:t>
      </w:r>
    </w:p>
    <w:p w14:paraId="6988B315" w14:textId="77777777" w:rsidR="00374D63" w:rsidRDefault="00826AA3">
      <w:pPr>
        <w:spacing w:line="600" w:lineRule="auto"/>
        <w:ind w:firstLine="720"/>
        <w:contextualSpacing/>
        <w:jc w:val="both"/>
        <w:rPr>
          <w:rFonts w:eastAsia="Times New Roman"/>
          <w:bCs/>
          <w:szCs w:val="24"/>
        </w:rPr>
      </w:pPr>
      <w:r>
        <w:rPr>
          <w:rFonts w:eastAsia="Times New Roman"/>
          <w:bCs/>
          <w:szCs w:val="24"/>
        </w:rPr>
        <w:t xml:space="preserve">Οι Υπουργοί Υγείας, Εσωτερικών, Διοικητικής Ανασυγκρότησης, Παιδείας, Έρευνας και Θρησκευμάτων, Εργασίας, Κοινωνικής Ασφάλισης και Κοινωνικής Αλληλεγγύης και Οικονομικών και οι Αναπληρωτές Υπουργοί Υγείας και Οικονομικών </w:t>
      </w:r>
      <w:r>
        <w:rPr>
          <w:rFonts w:eastAsia="Times New Roman"/>
          <w:bCs/>
          <w:szCs w:val="24"/>
        </w:rPr>
        <w:t>κατέθεσαν στις 22</w:t>
      </w:r>
      <w:r>
        <w:rPr>
          <w:rFonts w:eastAsia="Times New Roman"/>
          <w:bCs/>
          <w:szCs w:val="24"/>
        </w:rPr>
        <w:t>-</w:t>
      </w:r>
      <w:r>
        <w:rPr>
          <w:rFonts w:eastAsia="Times New Roman"/>
          <w:bCs/>
          <w:szCs w:val="24"/>
        </w:rPr>
        <w:t>02</w:t>
      </w:r>
      <w:r>
        <w:rPr>
          <w:rFonts w:eastAsia="Times New Roman"/>
          <w:bCs/>
          <w:szCs w:val="24"/>
        </w:rPr>
        <w:t>-</w:t>
      </w:r>
      <w:r>
        <w:rPr>
          <w:rFonts w:eastAsia="Times New Roman"/>
          <w:bCs/>
          <w:szCs w:val="24"/>
        </w:rPr>
        <w:t>2017, σχέδιο νόμου «Μεταρρύθμιση της διοικητικής οργάνωσης των υπηρεσιών ψυχικής υγείας</w:t>
      </w:r>
      <w:r>
        <w:rPr>
          <w:rFonts w:eastAsia="Times New Roman"/>
          <w:bCs/>
          <w:szCs w:val="24"/>
        </w:rPr>
        <w:t>,</w:t>
      </w:r>
      <w:r>
        <w:rPr>
          <w:rFonts w:eastAsia="Times New Roman"/>
          <w:bCs/>
          <w:szCs w:val="24"/>
        </w:rPr>
        <w:t xml:space="preserve"> </w:t>
      </w:r>
      <w:r>
        <w:t>κέντρα εμπειρογνωμοσύνης σπάνιων και πολύπλοκων νοσημάτων</w:t>
      </w:r>
      <w:r>
        <w:rPr>
          <w:rFonts w:eastAsia="Times New Roman"/>
          <w:bCs/>
          <w:szCs w:val="24"/>
        </w:rPr>
        <w:t xml:space="preserve"> και άλλες διατάξεις».</w:t>
      </w:r>
    </w:p>
    <w:p w14:paraId="6988B316" w14:textId="77777777" w:rsidR="00374D63" w:rsidRDefault="00826AA3">
      <w:pPr>
        <w:spacing w:line="600" w:lineRule="auto"/>
        <w:ind w:firstLine="720"/>
        <w:contextualSpacing/>
        <w:jc w:val="both"/>
        <w:rPr>
          <w:rFonts w:eastAsia="Times New Roman"/>
          <w:bCs/>
          <w:szCs w:val="24"/>
        </w:rPr>
      </w:pPr>
      <w:r>
        <w:rPr>
          <w:rFonts w:eastAsia="Times New Roman"/>
          <w:bCs/>
          <w:szCs w:val="24"/>
        </w:rPr>
        <w:lastRenderedPageBreak/>
        <w:t>Παραπέμπεται στην αρμόδια Διαρκή Επιτροπή.</w:t>
      </w:r>
    </w:p>
    <w:p w14:paraId="6988B317" w14:textId="77777777" w:rsidR="00374D63" w:rsidRDefault="00826AA3">
      <w:pPr>
        <w:spacing w:line="600" w:lineRule="auto"/>
        <w:ind w:firstLine="720"/>
        <w:contextualSpacing/>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Υφυπουργός Εργασίας κ. Αναστάσιος Πετρόπουλος.</w:t>
      </w:r>
    </w:p>
    <w:p w14:paraId="6988B3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6988B3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είναι γνωστό πως η ναυτεργατική εργασία είναι σε όλον τον </w:t>
      </w:r>
      <w:r>
        <w:rPr>
          <w:rFonts w:eastAsia="Times New Roman" w:cs="Times New Roman"/>
          <w:szCs w:val="24"/>
        </w:rPr>
        <w:t>πλανήτη μια ιδιαίτερη περίπτωση, που δεν αντιμετωπίζεται όπως η εξαρτημένη εργασία σε άλλους κλάδους παραγωγής. Αυτό οφείλεται στην ιδιαιτερότητα που έχει, καθώς η πρόσληψη του ναυτεργάτη και του απασχολούμενου στο καράβι μπορεί να γίνει σε οποιοδήποτε λιμ</w:t>
      </w:r>
      <w:r>
        <w:rPr>
          <w:rFonts w:eastAsia="Times New Roman" w:cs="Times New Roman"/>
          <w:szCs w:val="24"/>
        </w:rPr>
        <w:t xml:space="preserve">άνι, αλλά και στην ιδιαίτερη δραστηριότητα κάθε τομέα του κλάδου της ναυτιλίας. </w:t>
      </w:r>
    </w:p>
    <w:p w14:paraId="6988B3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Άλλωστε</w:t>
      </w:r>
      <w:r>
        <w:rPr>
          <w:rFonts w:eastAsia="Times New Roman" w:cs="Times New Roman"/>
          <w:szCs w:val="24"/>
        </w:rPr>
        <w:t>,</w:t>
      </w:r>
      <w:r>
        <w:rPr>
          <w:rFonts w:eastAsia="Times New Roman" w:cs="Times New Roman"/>
          <w:szCs w:val="24"/>
        </w:rPr>
        <w:t xml:space="preserve"> γνωρίζετε ότι και στο ν.1264</w:t>
      </w:r>
      <w:r>
        <w:rPr>
          <w:rFonts w:eastAsia="Times New Roman" w:cs="Times New Roman"/>
          <w:szCs w:val="24"/>
        </w:rPr>
        <w:t xml:space="preserve"> </w:t>
      </w:r>
      <w:r>
        <w:rPr>
          <w:rFonts w:eastAsia="Times New Roman" w:cs="Times New Roman"/>
          <w:szCs w:val="24"/>
        </w:rPr>
        <w:t>για τα συνδικαλιστικά δικαιώματα και την οργάνωση του συνδικαλιστικού κινήματος, με τη συμμετοχή και την ομόφωνη σύμπραξη όλων των πλευρώ</w:t>
      </w:r>
      <w:r>
        <w:rPr>
          <w:rFonts w:eastAsia="Times New Roman" w:cs="Times New Roman"/>
          <w:szCs w:val="24"/>
        </w:rPr>
        <w:t>ν και των πολιτικών πτερύγων εκείνης της Βουλής, υπήρξε ξεχωριστή αντιμετώπιση των ναυτεργατών και του σωματειακού δικαίου των ναυτεργατών. Αυτά τα θέματα είναι που πρέπει να βλέπουμε κάθε φορά</w:t>
      </w:r>
      <w:r>
        <w:rPr>
          <w:rFonts w:eastAsia="Times New Roman" w:cs="Times New Roman"/>
          <w:szCs w:val="24"/>
        </w:rPr>
        <w:t xml:space="preserve">, </w:t>
      </w:r>
      <w:r>
        <w:rPr>
          <w:rFonts w:eastAsia="Times New Roman" w:cs="Times New Roman"/>
          <w:szCs w:val="24"/>
        </w:rPr>
        <w:t xml:space="preserve">όταν αντιμετωπίζουμε προβλήματα </w:t>
      </w:r>
      <w:r>
        <w:rPr>
          <w:rFonts w:eastAsia="Times New Roman" w:cs="Times New Roman"/>
          <w:szCs w:val="24"/>
        </w:rPr>
        <w:lastRenderedPageBreak/>
        <w:t>που προκύπτουν και εκδηλώνοντ</w:t>
      </w:r>
      <w:r>
        <w:rPr>
          <w:rFonts w:eastAsia="Times New Roman" w:cs="Times New Roman"/>
          <w:szCs w:val="24"/>
        </w:rPr>
        <w:t xml:space="preserve">αι στον χώρο της ναυτεργατικής απασχόλησης. </w:t>
      </w:r>
    </w:p>
    <w:p w14:paraId="6988B3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Ως προς τα ερωτήματά σας, το θέμα της ΑΠΔ, το οποίο για πρώτη φορά θα εφαρμοστεί και στη ναυτιλία, θα είναι που θα μας δώσει το εργαλείο εκείνο για να αντιμετωπίσουμε τη μαύρη και ανασφάλιστη εργασία, πράγμα που</w:t>
      </w:r>
      <w:r>
        <w:rPr>
          <w:rFonts w:eastAsia="Times New Roman" w:cs="Times New Roman"/>
          <w:szCs w:val="24"/>
        </w:rPr>
        <w:t xml:space="preserve"> δεν υπήρχε πριν. Δουλεύουμε πάρα πολύ εντατικά, ώστε το αργότερο μέχρι τον Ιούνιο να έχουμε  πλήρη εφαρμογή της ΑΠΔ και στους απασχολούμενους στη ναυτιλία. Εκεί δεν μπορεί να κρυφτεί με αυτόν τον τρόπο, διότι ελέγχεται η εργασία</w:t>
      </w:r>
      <w:r>
        <w:rPr>
          <w:rFonts w:eastAsia="Times New Roman" w:cs="Times New Roman"/>
          <w:szCs w:val="24"/>
        </w:rPr>
        <w:t>,</w:t>
      </w:r>
      <w:r>
        <w:rPr>
          <w:rFonts w:eastAsia="Times New Roman" w:cs="Times New Roman"/>
          <w:szCs w:val="24"/>
        </w:rPr>
        <w:t xml:space="preserve"> που παρέχεται σε οποιοδήπ</w:t>
      </w:r>
      <w:r>
        <w:rPr>
          <w:rFonts w:eastAsia="Times New Roman" w:cs="Times New Roman"/>
          <w:szCs w:val="24"/>
        </w:rPr>
        <w:t>οτε καράβι, εποπτεύεται η εργασία αυτή, κατευθείαν από τον Ενιαίο Φορέα Κοινωνικής Ασφάλισης και θα μπορεί να εντοπίζεται τέτοια περίπτωση μαύρης εργασίας.</w:t>
      </w:r>
    </w:p>
    <w:p w14:paraId="6988B3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Σχετικά με τις συντάξεις που είπατε, έχω ξαναπεί ότι περιμένουμε από την ΕΛΣΤΑΤ να μας δώσει τους συ</w:t>
      </w:r>
      <w:r>
        <w:rPr>
          <w:rFonts w:eastAsia="Times New Roman" w:cs="Times New Roman"/>
          <w:szCs w:val="24"/>
        </w:rPr>
        <w:t>ντελεστές της παρούσης αξίας των εισφορών</w:t>
      </w:r>
      <w:r>
        <w:rPr>
          <w:rFonts w:eastAsia="Times New Roman" w:cs="Times New Roman"/>
          <w:szCs w:val="24"/>
        </w:rPr>
        <w:t>,</w:t>
      </w:r>
      <w:r>
        <w:rPr>
          <w:rFonts w:eastAsia="Times New Roman" w:cs="Times New Roman"/>
          <w:szCs w:val="24"/>
        </w:rPr>
        <w:t xml:space="preserve"> που έχουν καταβληθεί σε βάθος πάρα πολλών ετών, κατά τη διάρκεια όλου του ασφαλιστικού βίου των εργαζομένων. </w:t>
      </w:r>
    </w:p>
    <w:p w14:paraId="6988B31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μέχρι να μας έρθει αυτός ο συντελεστής, καταβάλλουμε προσωρινές συντάξεις και από τις τετρακό</w:t>
      </w:r>
      <w:r>
        <w:rPr>
          <w:rFonts w:eastAsia="Times New Roman" w:cs="Times New Roman"/>
          <w:szCs w:val="24"/>
        </w:rPr>
        <w:t xml:space="preserve">σιες σαράντα τρεις αιτήσεις που υπεβλήθησαν στο ΝΑΤ για τους ναυτικούς, καταβάλλαμε </w:t>
      </w:r>
      <w:proofErr w:type="spellStart"/>
      <w:r>
        <w:rPr>
          <w:rFonts w:eastAsia="Times New Roman" w:cs="Times New Roman"/>
          <w:szCs w:val="24"/>
        </w:rPr>
        <w:t>εκατόν</w:t>
      </w:r>
      <w:proofErr w:type="spellEnd"/>
      <w:r>
        <w:rPr>
          <w:rFonts w:eastAsia="Times New Roman" w:cs="Times New Roman"/>
          <w:szCs w:val="24"/>
        </w:rPr>
        <w:t xml:space="preserve"> πενήντα, περίπου, συντάξεις. Από αυτές, όμως, τις αιτήσεις που υποβλήθηκαν, πρέπει να λάβουμε υπόψη μας ότι τριάντα τρεις αφορούν συντάξεις ανικανότητας, άρα επεμβαί</w:t>
      </w:r>
      <w:r>
        <w:rPr>
          <w:rFonts w:eastAsia="Times New Roman" w:cs="Times New Roman"/>
          <w:szCs w:val="24"/>
        </w:rPr>
        <w:t>νουν εδώ και τα ΚΕΠΑ, όπου οι επιτροπές των γιατρών πρέπει να κάνουν τις σχετικές εξετάσεις και γνωμοδοτήσεις κι έχουμε περίπου εξήντα πέντε περιπτώσεις διαδοχικής ασφάλισης. Συνεπώς, λαμβάνοντας υπόψη ότι 890 ευρώ, περίπου, είναι η προσωρινή σύνταξη, θεωρ</w:t>
      </w:r>
      <w:r>
        <w:rPr>
          <w:rFonts w:eastAsia="Times New Roman" w:cs="Times New Roman"/>
          <w:szCs w:val="24"/>
        </w:rPr>
        <w:t>ώ ότι επαρκώς αντιμετωπίζεται</w:t>
      </w:r>
      <w:r>
        <w:rPr>
          <w:rFonts w:eastAsia="Times New Roman" w:cs="Times New Roman"/>
          <w:szCs w:val="24"/>
        </w:rPr>
        <w:t>,</w:t>
      </w:r>
      <w:r>
        <w:rPr>
          <w:rFonts w:eastAsia="Times New Roman" w:cs="Times New Roman"/>
          <w:szCs w:val="24"/>
        </w:rPr>
        <w:t xml:space="preserve"> μέσα σε αυτές τις συνθήκες</w:t>
      </w:r>
      <w:r>
        <w:rPr>
          <w:rFonts w:eastAsia="Times New Roman" w:cs="Times New Roman"/>
          <w:szCs w:val="24"/>
        </w:rPr>
        <w:t>,</w:t>
      </w:r>
      <w:r>
        <w:rPr>
          <w:rFonts w:eastAsia="Times New Roman" w:cs="Times New Roman"/>
          <w:szCs w:val="24"/>
        </w:rPr>
        <w:t xml:space="preserve"> το πρόβλημα αυτό. </w:t>
      </w:r>
    </w:p>
    <w:p w14:paraId="6988B31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τα εφάπαξ που ρωτήσατε, επίσης, έχουμε προχωρήσει αρκετά, αλλά θα απαντήσω στη δευτερολογία μου για τα θέματα αυτά. </w:t>
      </w:r>
    </w:p>
    <w:p w14:paraId="6988B31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έχε</w:t>
      </w:r>
      <w:r>
        <w:rPr>
          <w:rFonts w:eastAsia="Times New Roman" w:cs="Times New Roman"/>
          <w:szCs w:val="24"/>
        </w:rPr>
        <w:t xml:space="preserve">τε τον λόγο. </w:t>
      </w:r>
    </w:p>
    <w:p w14:paraId="6988B3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ιδιαιτερότητες έχει η ναυτιλία, αλλά έχει και χώρα αναφοράς. Γιατί οι εφοπλι</w:t>
      </w:r>
      <w:r>
        <w:rPr>
          <w:rFonts w:eastAsia="Times New Roman" w:cs="Times New Roman"/>
          <w:szCs w:val="24"/>
        </w:rPr>
        <w:lastRenderedPageBreak/>
        <w:t>στές επιλέγουν χώρα αναφοράς; Για να υπερασπίζονται οι κυβερνήσεις τα προνόμια και τα συμφέροντά τους, όπως κάνουν και οι κυβερνήσε</w:t>
      </w:r>
      <w:r>
        <w:rPr>
          <w:rFonts w:eastAsia="Times New Roman" w:cs="Times New Roman"/>
          <w:szCs w:val="24"/>
        </w:rPr>
        <w:t>ις στην Ελλάδα. Και το λέω αυτό, γιατί; Επειδή το εφοπλιστικό κεφάλαιο, πραγματικά, είναι κεφάλαιο κοσμοπολίτικο.</w:t>
      </w:r>
    </w:p>
    <w:p w14:paraId="6988B321" w14:textId="77777777" w:rsidR="00374D63" w:rsidRDefault="00826AA3">
      <w:pPr>
        <w:spacing w:line="600" w:lineRule="auto"/>
        <w:ind w:firstLine="709"/>
        <w:contextualSpacing/>
        <w:jc w:val="both"/>
        <w:rPr>
          <w:rFonts w:eastAsia="Times New Roman" w:cs="Times New Roman"/>
          <w:szCs w:val="24"/>
        </w:rPr>
      </w:pPr>
      <w:r>
        <w:rPr>
          <w:rFonts w:eastAsia="Times New Roman" w:cs="Times New Roman"/>
          <w:szCs w:val="24"/>
        </w:rPr>
        <w:t>Όμως εδώ υπάρχουν συγκεκριμένα ερωτήματα και υπάρχουν συγκεκριμένες δεσμεύσεις</w:t>
      </w:r>
      <w:r>
        <w:rPr>
          <w:rFonts w:eastAsia="Times New Roman" w:cs="Times New Roman"/>
          <w:szCs w:val="24"/>
        </w:rPr>
        <w:t xml:space="preserve">, </w:t>
      </w:r>
      <w:r>
        <w:rPr>
          <w:rFonts w:eastAsia="Times New Roman" w:cs="Times New Roman"/>
          <w:szCs w:val="24"/>
        </w:rPr>
        <w:t>ειδικά από σας. Δηλαδή, στις 9 του Γενάρη εσείς δεσμευθήκατε ό</w:t>
      </w:r>
      <w:r>
        <w:rPr>
          <w:rFonts w:eastAsia="Times New Roman" w:cs="Times New Roman"/>
          <w:szCs w:val="24"/>
        </w:rPr>
        <w:t>τι μέσα σε δεκαπέντε μέρες θα έχουν βγει οι ερμηνευτικές εγκύκλιοι του ν.4387/2016.</w:t>
      </w:r>
      <w:r w:rsidDel="00045C5A">
        <w:rPr>
          <w:rFonts w:eastAsia="Times New Roman" w:cs="Times New Roman"/>
          <w:szCs w:val="24"/>
        </w:rPr>
        <w:t xml:space="preserve"> </w:t>
      </w:r>
      <w:r>
        <w:rPr>
          <w:rFonts w:eastAsia="Times New Roman" w:cs="Times New Roman"/>
          <w:szCs w:val="24"/>
        </w:rPr>
        <w:t xml:space="preserve">Δεν έχει γίνει και έχουν περάσει δύο δεκαπενθήμερα. </w:t>
      </w:r>
    </w:p>
    <w:p w14:paraId="6988B3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οριστική απόφαση συνταξιοδότησης δεν έχει καταβληθεί </w:t>
      </w:r>
      <w:r>
        <w:rPr>
          <w:rFonts w:eastAsia="Times New Roman" w:cs="Times New Roman"/>
          <w:szCs w:val="24"/>
        </w:rPr>
        <w:t>-</w:t>
      </w:r>
      <w:r>
        <w:rPr>
          <w:rFonts w:eastAsia="Times New Roman" w:cs="Times New Roman"/>
          <w:szCs w:val="24"/>
        </w:rPr>
        <w:t>και δεν έχει καταβληθεί εφάπαξ</w:t>
      </w:r>
      <w:r>
        <w:rPr>
          <w:rFonts w:eastAsia="Times New Roman" w:cs="Times New Roman"/>
          <w:szCs w:val="24"/>
        </w:rPr>
        <w:t>-</w:t>
      </w:r>
      <w:r>
        <w:rPr>
          <w:rFonts w:eastAsia="Times New Roman" w:cs="Times New Roman"/>
          <w:szCs w:val="24"/>
        </w:rPr>
        <w:t xml:space="preserve"> παρά μόνο προσωρινές, οι οποίες κυμαίνονται από 384 ευρώ μέχρι 768 ευρώ. Το λέω γιατί; Διότι πριν από εννιά μήνες, δηλαδή πριν από τον νέο νόμο, οι άνθρωποι αυτοί</w:t>
      </w:r>
      <w:r>
        <w:rPr>
          <w:rFonts w:eastAsia="Times New Roman" w:cs="Times New Roman"/>
          <w:szCs w:val="24"/>
        </w:rPr>
        <w:t>,</w:t>
      </w:r>
      <w:r>
        <w:rPr>
          <w:rFonts w:eastAsia="Times New Roman" w:cs="Times New Roman"/>
          <w:szCs w:val="24"/>
        </w:rPr>
        <w:t xml:space="preserve"> μέσα σε δύο μήνες έπαιρναν κανονικά τις συντάξεις τους και δεν φαίνεται να υπάρχει κα</w:t>
      </w:r>
      <w:r>
        <w:rPr>
          <w:rFonts w:eastAsia="Times New Roman" w:cs="Times New Roman"/>
          <w:szCs w:val="24"/>
        </w:rPr>
        <w:t>μ</w:t>
      </w:r>
      <w:r>
        <w:rPr>
          <w:rFonts w:eastAsia="Times New Roman" w:cs="Times New Roman"/>
          <w:szCs w:val="24"/>
        </w:rPr>
        <w:t>μία σ</w:t>
      </w:r>
      <w:r>
        <w:rPr>
          <w:rFonts w:eastAsia="Times New Roman" w:cs="Times New Roman"/>
          <w:szCs w:val="24"/>
        </w:rPr>
        <w:t>υγκεκριμένη χρονική δέσμευση από εσάς.</w:t>
      </w:r>
    </w:p>
    <w:p w14:paraId="6988B32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κάτι άλλο, που δεν μου απαντήσατε. Υπάρχει η απόφαση του διοικητικού πρωτοδικείου του Πειραιά, </w:t>
      </w:r>
      <w:r>
        <w:rPr>
          <w:rFonts w:eastAsia="Times New Roman" w:cs="Times New Roman"/>
          <w:szCs w:val="24"/>
        </w:rPr>
        <w:lastRenderedPageBreak/>
        <w:t>που απέδωσε δίκιο στους ναυτικούς συνταξιούχους, που προσέφυγαν. Αυτό το δίκιο να επεκταθεί σε όλους του</w:t>
      </w:r>
      <w:r>
        <w:rPr>
          <w:rFonts w:eastAsia="Times New Roman" w:cs="Times New Roman"/>
          <w:szCs w:val="24"/>
        </w:rPr>
        <w:t xml:space="preserve">ς συνταξιούχους ναυτεργάτες και τους εργαζόμενους. Εξάλλου, δημιουργείται και υπάρχει νομικό προηγούμενο. Μην το πετάτε στα σκουπίδια. Εσείς είστε δικηγόρος και το ξέρετε καλά. Μην το αποφεύγετε. </w:t>
      </w:r>
    </w:p>
    <w:p w14:paraId="6988B3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σε τελευταία ανάλυση</w:t>
      </w:r>
      <w:r>
        <w:rPr>
          <w:rFonts w:eastAsia="Times New Roman" w:cs="Times New Roman"/>
          <w:szCs w:val="24"/>
        </w:rPr>
        <w:t>,</w:t>
      </w:r>
      <w:r>
        <w:rPr>
          <w:rFonts w:eastAsia="Times New Roman" w:cs="Times New Roman"/>
          <w:szCs w:val="24"/>
        </w:rPr>
        <w:t xml:space="preserve"> εγώ καταθέτω στα Πρακτικά την επί</w:t>
      </w:r>
      <w:r>
        <w:rPr>
          <w:rFonts w:eastAsia="Times New Roman" w:cs="Times New Roman"/>
          <w:szCs w:val="24"/>
        </w:rPr>
        <w:t xml:space="preserve">σημη απόφαση του </w:t>
      </w:r>
      <w:r>
        <w:rPr>
          <w:rFonts w:eastAsia="Times New Roman" w:cs="Times New Roman"/>
          <w:szCs w:val="24"/>
        </w:rPr>
        <w:t>Π</w:t>
      </w:r>
      <w:r>
        <w:rPr>
          <w:rFonts w:eastAsia="Times New Roman" w:cs="Times New Roman"/>
          <w:szCs w:val="24"/>
        </w:rPr>
        <w:t>ρωτοδικείου Πειραιά με τα συγκεκριμένα ποσά που πήραν αυτοί που προσέφυγαν</w:t>
      </w:r>
      <w:r>
        <w:rPr>
          <w:rFonts w:eastAsia="Times New Roman" w:cs="Times New Roman"/>
          <w:szCs w:val="24"/>
        </w:rPr>
        <w:t>,</w:t>
      </w:r>
      <w:r>
        <w:rPr>
          <w:rFonts w:eastAsia="Times New Roman" w:cs="Times New Roman"/>
          <w:szCs w:val="24"/>
        </w:rPr>
        <w:t xml:space="preserve"> που πρέπει να επεκταθεί σε όλους. </w:t>
      </w:r>
    </w:p>
    <w:p w14:paraId="6988B32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αρ</w:t>
      </w:r>
      <w:r>
        <w:rPr>
          <w:rFonts w:eastAsia="Times New Roman" w:cs="Times New Roman"/>
          <w:szCs w:val="24"/>
        </w:rPr>
        <w:t xml:space="preserve">χείο </w:t>
      </w:r>
      <w:r>
        <w:rPr>
          <w:rFonts w:eastAsia="Times New Roman" w:cs="Times New Roman"/>
          <w:szCs w:val="24"/>
        </w:rPr>
        <w:t>του Τμήματος Γραμματείας της Διεύθυνσης Στενογραφίας και Πρακτικών της Βουλής)</w:t>
      </w:r>
    </w:p>
    <w:p w14:paraId="6988B32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ζητάμε, αυτό σας ρωτάμε, δηλαδή, το πότε θα γίνει. Οι ναυτεργάτες είναι ένας κλάδος που τους εκμεταλλεύονται σκληρά, σκληρότατα και αυτό εντείνεται ακόμα περισσότερο κ</w:t>
      </w:r>
      <w:r>
        <w:rPr>
          <w:rFonts w:eastAsia="Times New Roman" w:cs="Times New Roman"/>
          <w:szCs w:val="24"/>
        </w:rPr>
        <w:t>αι δεν είναι καθόλου τυχαίο ότι οι Έλληνες εφοπλιστές κατέχουν την πρώτη θέση σε όλον τον κόσμο</w:t>
      </w:r>
      <w:r>
        <w:rPr>
          <w:rFonts w:eastAsia="Times New Roman" w:cs="Times New Roman"/>
          <w:szCs w:val="24"/>
        </w:rPr>
        <w:t>,</w:t>
      </w:r>
      <w:r>
        <w:rPr>
          <w:rFonts w:eastAsia="Times New Roman" w:cs="Times New Roman"/>
          <w:szCs w:val="24"/>
        </w:rPr>
        <w:t xml:space="preserve"> με τρελά κέρδη.</w:t>
      </w:r>
    </w:p>
    <w:p w14:paraId="6988B3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λέμε καθαρά ότι το ΚΚΕ θα στηρίζει τον αγώνα </w:t>
      </w:r>
      <w:r>
        <w:rPr>
          <w:rFonts w:eastAsia="Times New Roman" w:cs="Times New Roman"/>
          <w:szCs w:val="24"/>
        </w:rPr>
        <w:t>τους,</w:t>
      </w:r>
      <w:r>
        <w:rPr>
          <w:rFonts w:eastAsia="Times New Roman" w:cs="Times New Roman"/>
          <w:szCs w:val="24"/>
        </w:rPr>
        <w:t xml:space="preserve"> γιατί είναι δίκαιος, γιατί ανοίγει δρόμους για την κατάργηση των αντεργατικών, αντιλαϊ</w:t>
      </w:r>
      <w:r>
        <w:rPr>
          <w:rFonts w:eastAsia="Times New Roman" w:cs="Times New Roman"/>
          <w:szCs w:val="24"/>
        </w:rPr>
        <w:t>κών νόμων, επαναφορά των συλλογικών συμβάσεων και αυξήσεις σε μισθούς, συντάξεις, κοινωνικές παροχές με κριτήριο την κάλυψη των απωλειών και τις σύγχρονες ανάγκες ζωής τους.</w:t>
      </w:r>
    </w:p>
    <w:p w14:paraId="6988B3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Πετρόπουλε.</w:t>
      </w:r>
    </w:p>
    <w:p w14:paraId="6988B3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w:t>
      </w:r>
      <w:r>
        <w:rPr>
          <w:rFonts w:eastAsia="Times New Roman" w:cs="Times New Roman"/>
          <w:b/>
          <w:szCs w:val="24"/>
        </w:rPr>
        <w:t>ΟΠΟΥΛΟΣ (Υφυπουργός Εργασίας, Κοινωνικής Ασφάλισης και Κοινωνικής Αλληλεγγύης):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xml:space="preserve">, πρέπει να δείτε συνολικά τη δουλειά που γίνεται στον Ενιαίο Φορέα Κοινωνικής Ασφάλισης και τι προβλήματα επιλύουμε. </w:t>
      </w:r>
    </w:p>
    <w:p w14:paraId="6988B3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Είχαμε τρεις χιλιάδες διακόσιες είκοσι πέν</w:t>
      </w:r>
      <w:r>
        <w:rPr>
          <w:rFonts w:eastAsia="Times New Roman" w:cs="Times New Roman"/>
          <w:szCs w:val="24"/>
        </w:rPr>
        <w:t>τε περιπτώσεις</w:t>
      </w:r>
      <w:r>
        <w:rPr>
          <w:rFonts w:eastAsia="Times New Roman" w:cs="Times New Roman"/>
          <w:szCs w:val="24"/>
        </w:rPr>
        <w:t>,</w:t>
      </w:r>
      <w:r>
        <w:rPr>
          <w:rFonts w:eastAsia="Times New Roman" w:cs="Times New Roman"/>
          <w:szCs w:val="24"/>
        </w:rPr>
        <w:t xml:space="preserve"> που δεν είχε καταβληθεί εφάπαξ στο ανώτατο πλήρωμα, στους αξιωματικούς και είχαμε κοντά στις οκτώ χιλιάδες περιπτώσεις εφάπαξ στα κατώτατα πληρώματα που δεν χορηγήθηκαν από το 2013. Στην περίοδο αυτή, αφού βγήκε ο ν.4387</w:t>
      </w:r>
      <w:r>
        <w:rPr>
          <w:rFonts w:eastAsia="Times New Roman" w:cs="Times New Roman"/>
          <w:szCs w:val="24"/>
        </w:rPr>
        <w:t>,</w:t>
      </w:r>
      <w:r>
        <w:rPr>
          <w:rFonts w:eastAsia="Times New Roman" w:cs="Times New Roman"/>
          <w:szCs w:val="24"/>
        </w:rPr>
        <w:t xml:space="preserve"> ώστε να είναι εφικ</w:t>
      </w:r>
      <w:r>
        <w:rPr>
          <w:rFonts w:eastAsia="Times New Roman" w:cs="Times New Roman"/>
          <w:szCs w:val="24"/>
        </w:rPr>
        <w:t xml:space="preserve">τή η καταβολή εφάπαξ, έχουμε καταβάλει ήδη διακόσια σαράντα δύο εφάπαξ μέχρι τώρα στους αξιωματικούς, στα ανώτατα </w:t>
      </w:r>
      <w:r>
        <w:rPr>
          <w:rFonts w:eastAsia="Times New Roman" w:cs="Times New Roman"/>
          <w:szCs w:val="24"/>
        </w:rPr>
        <w:lastRenderedPageBreak/>
        <w:t>πληρώματα και τριακόσια εβδομήντα τέσσερα εφάπαξ στα κατώτατα πληρώματα. Πολλές απ’ αυτές τις περιπτώσεις ναυτικών εντάσσονται και σε μία διαδ</w:t>
      </w:r>
      <w:r>
        <w:rPr>
          <w:rFonts w:eastAsia="Times New Roman" w:cs="Times New Roman"/>
          <w:szCs w:val="24"/>
        </w:rPr>
        <w:t>ικασία διαδοχικής ασφάλισης, που κάνει πολύ περίπλοκη την έκδοση των σχετικών αποφάσεων, διότι πρέπει να δούμε και σε μία σειρά άλλα ταμεία, που είχαν ασφαλιστικό χρόνο οι ναυτεργάτες, ώστε να συμπληρώνουν τις προϋποθέσεις για τη λήψη του δικαιούμενου εφάπ</w:t>
      </w:r>
      <w:r>
        <w:rPr>
          <w:rFonts w:eastAsia="Times New Roman" w:cs="Times New Roman"/>
          <w:szCs w:val="24"/>
        </w:rPr>
        <w:t>αξ. Γι’ αυτόν τον λόγο</w:t>
      </w:r>
      <w:r>
        <w:rPr>
          <w:rFonts w:eastAsia="Times New Roman" w:cs="Times New Roman"/>
          <w:szCs w:val="24"/>
        </w:rPr>
        <w:t>,</w:t>
      </w:r>
      <w:r>
        <w:rPr>
          <w:rFonts w:eastAsia="Times New Roman" w:cs="Times New Roman"/>
          <w:szCs w:val="24"/>
        </w:rPr>
        <w:t xml:space="preserve"> εκεί θα έχουμε μεγαλύτερη καθυστέρηση σε σχέση με άλλα ταμεία. </w:t>
      </w:r>
    </w:p>
    <w:p w14:paraId="6988B3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δεχθείτε ότι σε ένα σύντομο χρονικό διάστημα καλύπτουμε καθυστερήσεις πολλών ετών. Πιστεύω ότι τον Ιούνιο, με τη δουλειά που γίνεται μέσα από την ενοποίηση όλων τ</w:t>
      </w:r>
      <w:r>
        <w:rPr>
          <w:rFonts w:eastAsia="Times New Roman" w:cs="Times New Roman"/>
          <w:szCs w:val="24"/>
        </w:rPr>
        <w:t>ων φορέων και τη νέα οργάνωση του δυναμικού που διαθέτουμε, θα μπορέσουμε να ικανοποιήσουμε πολύ περισσότερες περιπτώσεις. Ήδη στο συνολικό πληθυσμό των δικαιούμενων εφάπαξ αυτήν τη στιγμή πλησιάζουμε τις είκοσι χιλιάδες εφάπαξ</w:t>
      </w:r>
      <w:r>
        <w:rPr>
          <w:rFonts w:eastAsia="Times New Roman" w:cs="Times New Roman"/>
          <w:szCs w:val="24"/>
        </w:rPr>
        <w:t>,</w:t>
      </w:r>
      <w:r>
        <w:rPr>
          <w:rFonts w:eastAsia="Times New Roman" w:cs="Times New Roman"/>
          <w:szCs w:val="24"/>
        </w:rPr>
        <w:t xml:space="preserve"> που χορηγήσαμε από τον μήνα</w:t>
      </w:r>
      <w:r>
        <w:rPr>
          <w:rFonts w:eastAsia="Times New Roman" w:cs="Times New Roman"/>
          <w:szCs w:val="24"/>
        </w:rPr>
        <w:t xml:space="preserve"> Ιούνιο –στην ουσία από τον μήνα Ιούλιο- τα οποία οφείλονταν από τον Αύγουστο του 2013. </w:t>
      </w:r>
    </w:p>
    <w:p w14:paraId="6988B3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περίπτωση του </w:t>
      </w:r>
      <w:r>
        <w:rPr>
          <w:rFonts w:eastAsia="Times New Roman" w:cs="Times New Roman"/>
          <w:szCs w:val="24"/>
        </w:rPr>
        <w:t>Π</w:t>
      </w:r>
      <w:r>
        <w:rPr>
          <w:rFonts w:eastAsia="Times New Roman" w:cs="Times New Roman"/>
          <w:szCs w:val="24"/>
        </w:rPr>
        <w:t>ρωτοδικείου Πειραιά</w:t>
      </w:r>
      <w:r>
        <w:rPr>
          <w:rFonts w:eastAsia="Times New Roman" w:cs="Times New Roman"/>
          <w:szCs w:val="24"/>
        </w:rPr>
        <w:t>,</w:t>
      </w:r>
      <w:r>
        <w:rPr>
          <w:rFonts w:eastAsia="Times New Roman" w:cs="Times New Roman"/>
          <w:szCs w:val="24"/>
        </w:rPr>
        <w:t xml:space="preserve"> δεν δημιουργεί ασφάλεια δικαίου μία απόφαση μόνο, με την έννοια </w:t>
      </w:r>
      <w:r>
        <w:rPr>
          <w:rFonts w:eastAsia="Times New Roman" w:cs="Times New Roman"/>
          <w:szCs w:val="24"/>
        </w:rPr>
        <w:lastRenderedPageBreak/>
        <w:t>της επέκτασής της παντού, και πάντως, όπως γνωρίζετε</w:t>
      </w:r>
      <w:r>
        <w:rPr>
          <w:rFonts w:eastAsia="Times New Roman" w:cs="Times New Roman"/>
          <w:szCs w:val="24"/>
        </w:rPr>
        <w:t xml:space="preserve"> προφανώς, η απόφαση που εκδίδεται αφορά τους διαδίκους και μόνο.</w:t>
      </w:r>
    </w:p>
    <w:p w14:paraId="6988B3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Σκοπός μας δεν είναι να περιοριστούμε σε αυτό. Αν υπάρξουν κι άλλες αποφάσεις και οδηγηθεί σε μία αμετάκλητη κρίση η ελληνική δικαιοσύνη ως προς το θέμα αυτό, θεωρούμε ότι θα είναι υποχρέωση</w:t>
      </w:r>
      <w:r>
        <w:rPr>
          <w:rFonts w:eastAsia="Times New Roman" w:cs="Times New Roman"/>
          <w:szCs w:val="24"/>
        </w:rPr>
        <w:t xml:space="preserve"> του Ενιαίου Φορέα Κοινωνικής Ασφάλισης να δει μ’ έναν ενιαίο τρόπο να επιλύονται τα θέματα αυτά. Αυτό οφείλουμε γενικά να κάνουμε. Με μια απόφαση πρωτοδικείου, όμως, δεν έχουμε μία ασφαλή κρίση για να ρυθμίσουμε γενικά ένα τέτοιο ζήτημα. Πρέπει να το δούμ</w:t>
      </w:r>
      <w:r>
        <w:rPr>
          <w:rFonts w:eastAsia="Times New Roman" w:cs="Times New Roman"/>
          <w:szCs w:val="24"/>
        </w:rPr>
        <w:t xml:space="preserve">ε </w:t>
      </w:r>
      <w:r>
        <w:rPr>
          <w:rFonts w:eastAsia="Times New Roman" w:cs="Times New Roman"/>
          <w:szCs w:val="24"/>
        </w:rPr>
        <w:t>συνολικά,</w:t>
      </w:r>
      <w:r>
        <w:rPr>
          <w:rFonts w:eastAsia="Times New Roman" w:cs="Times New Roman"/>
          <w:szCs w:val="24"/>
        </w:rPr>
        <w:t xml:space="preserve"> μέσα από τις πολιτικές που οργανώνουμε για την ενιαία αντιμετώπιση, με ίδιους κανόνες των δικαιωμάτων όλων των ασφαλισμένων. Και αυτό θα κάνουμε</w:t>
      </w:r>
      <w:r w:rsidRPr="00FB2CBA">
        <w:rPr>
          <w:rFonts w:eastAsia="Times New Roman" w:cs="Times New Roman"/>
          <w:szCs w:val="24"/>
        </w:rPr>
        <w:t>,</w:t>
      </w:r>
      <w:r>
        <w:rPr>
          <w:rFonts w:eastAsia="Times New Roman" w:cs="Times New Roman"/>
          <w:szCs w:val="24"/>
        </w:rPr>
        <w:t xml:space="preserve"> προφανώς</w:t>
      </w:r>
      <w:r w:rsidRPr="00FB2CBA">
        <w:rPr>
          <w:rFonts w:eastAsia="Times New Roman" w:cs="Times New Roman"/>
          <w:szCs w:val="24"/>
        </w:rPr>
        <w:t>,</w:t>
      </w:r>
      <w:r>
        <w:rPr>
          <w:rFonts w:eastAsia="Times New Roman" w:cs="Times New Roman"/>
          <w:szCs w:val="24"/>
        </w:rPr>
        <w:t xml:space="preserve"> το επόμενο διάστημα. </w:t>
      </w:r>
    </w:p>
    <w:p w14:paraId="6988B3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88B3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σας ευχαριστούμε. </w:t>
      </w:r>
    </w:p>
    <w:p w14:paraId="6988B3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Ακολουθούν δύο ερωτήσεις του συναδέλφου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στις οποίες θα απαντήσει ο κ. Πετρόπουλος. Οι δύο ερωτήσεις δεν μπορούν να ενοποιηθούν, γιατί είναι διαφορετικά τα αντικείμενα </w:t>
      </w:r>
    </w:p>
    <w:p w14:paraId="6988B3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w:t>
      </w:r>
      <w:r>
        <w:rPr>
          <w:rFonts w:eastAsia="Times New Roman" w:cs="Times New Roman"/>
          <w:szCs w:val="24"/>
        </w:rPr>
        <w:t>α</w:t>
      </w:r>
      <w:r>
        <w:rPr>
          <w:rFonts w:eastAsia="Times New Roman" w:cs="Times New Roman"/>
          <w:szCs w:val="24"/>
        </w:rPr>
        <w:t xml:space="preserve"> θα συζητηθεί η έκτη με αριθμό 455/7-2-2017επίκαιρη ερώτηση δεύτερου κύκλου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σχετικά με τα </w:t>
      </w:r>
      <w:r>
        <w:rPr>
          <w:rFonts w:eastAsia="Times New Roman" w:cs="Times New Roman"/>
          <w:szCs w:val="24"/>
        </w:rPr>
        <w:t xml:space="preserve">μεγάλα προβλήματα και τις άδικες χρεώσεις υψηλών ασφαλιστικών εισφορών. </w:t>
      </w:r>
    </w:p>
    <w:p w14:paraId="6988B3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6988B33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6988B3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κάνω ένα σχόλιο για την αναβληθείσα ερώτηση προς το Υπουργείο Αγροτικής Ανάπτυξη</w:t>
      </w:r>
      <w:r>
        <w:rPr>
          <w:rFonts w:eastAsia="Times New Roman" w:cs="Times New Roman"/>
          <w:szCs w:val="24"/>
        </w:rPr>
        <w:t>ς, όπου ο κύριος Υπουργός δήλωσε κώλυμα.</w:t>
      </w:r>
    </w:p>
    <w:p w14:paraId="6988B3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αρχί</w:t>
      </w:r>
      <w:r>
        <w:rPr>
          <w:rFonts w:eastAsia="Times New Roman" w:cs="Times New Roman"/>
          <w:szCs w:val="24"/>
        </w:rPr>
        <w:t>σ</w:t>
      </w:r>
      <w:r>
        <w:rPr>
          <w:rFonts w:eastAsia="Times New Roman" w:cs="Times New Roman"/>
          <w:szCs w:val="24"/>
        </w:rPr>
        <w:t xml:space="preserve">ετε τις φωνές, όμως, όταν θα χτυπάει το κουδούνι μετά. </w:t>
      </w:r>
    </w:p>
    <w:p w14:paraId="6988B3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Υπάρχει μια εγκληματική αμέλεια από την πλευρά της πολιτικής ηγεσίας του Υπουργείου Αγροτικής</w:t>
      </w:r>
      <w:r>
        <w:rPr>
          <w:rFonts w:eastAsia="Times New Roman" w:cs="Times New Roman"/>
          <w:szCs w:val="24"/>
        </w:rPr>
        <w:t xml:space="preserve"> Ανάπτυξης, το οποίο ξέχασε να προβεί σε διαγωνισμό για την προμήθεια εντομοκτόνων για τη δακοκτονία και την προστασία της ελαιοκαλλιέργειας και δεν έρχεται κιόλας να συζητήσουμε το θέμα. Συνεχίζεται η εγκληματική στάση της πολιτικής </w:t>
      </w:r>
      <w:r>
        <w:rPr>
          <w:rFonts w:eastAsia="Times New Roman" w:cs="Times New Roman"/>
          <w:szCs w:val="24"/>
        </w:rPr>
        <w:lastRenderedPageBreak/>
        <w:t>ηγεσίας, διότι μόνο αυ</w:t>
      </w:r>
      <w:r>
        <w:rPr>
          <w:rFonts w:eastAsia="Times New Roman" w:cs="Times New Roman"/>
          <w:szCs w:val="24"/>
        </w:rPr>
        <w:t xml:space="preserve">τήν αφορά, τον κ. Αποστόλου συγκεκριμένα που είναι αρμόδιος για την Επιτροπή Προμηθειών. </w:t>
      </w:r>
    </w:p>
    <w:p w14:paraId="6988B3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Έρχομαι στην ερώτηση προς τον κύριο Υπουργό Εργασίας, που αφορά πράγματι τα μεγάλα προβλήματα που έχουν προκύψει και τα οποία αφορούν πάρα πολλά θέματα. Σήμερα, όμως,</w:t>
      </w:r>
      <w:r>
        <w:rPr>
          <w:rFonts w:eastAsia="Times New Roman" w:cs="Times New Roman"/>
          <w:szCs w:val="24"/>
        </w:rPr>
        <w:t xml:space="preserve"> ζητάμε την ενημέρωση της Βουλής και των πολιτών για συγκεκριμένα θέματα, για τους ασφαλισμένους εργαζόμενους με μπλοκ και ιδιαίτερα αυτούς που, ενώ ξεκινούν να έχουν δύο εργοδότες, στη συνέχεια προκύπτουν κι άλλοι και ουσιαστικά</w:t>
      </w:r>
      <w:r>
        <w:rPr>
          <w:rFonts w:eastAsia="Times New Roman" w:cs="Times New Roman"/>
          <w:szCs w:val="24"/>
        </w:rPr>
        <w:t>,</w:t>
      </w:r>
      <w:r>
        <w:rPr>
          <w:rFonts w:eastAsia="Times New Roman" w:cs="Times New Roman"/>
          <w:szCs w:val="24"/>
        </w:rPr>
        <w:t xml:space="preserve"> αλλάζει ο χαρακτήρας, του</w:t>
      </w:r>
      <w:r>
        <w:rPr>
          <w:rFonts w:eastAsia="Times New Roman" w:cs="Times New Roman"/>
          <w:szCs w:val="24"/>
        </w:rPr>
        <w:t>ς μισθωτούς που έχουν μπλοκ</w:t>
      </w:r>
      <w:r>
        <w:rPr>
          <w:rFonts w:eastAsia="Times New Roman" w:cs="Times New Roman"/>
          <w:szCs w:val="24"/>
        </w:rPr>
        <w:t>,</w:t>
      </w:r>
      <w:r>
        <w:rPr>
          <w:rFonts w:eastAsia="Times New Roman" w:cs="Times New Roman"/>
          <w:szCs w:val="24"/>
        </w:rPr>
        <w:t xml:space="preserve"> παράλληλα με την εργασία τους, αυτούς που έχουν μία συγκεκριμένη ετήσια σύμβαση, παραδείγματος χάρη, δέκα χιλιάδες ευρώ, δώδεκα χιλιάδες ευρώ, δέκα πέντε χιλιάδες ευρώ, με τον εργοδότη και δεν μπορεί να αλλάξει αυτή η σύμβαση, </w:t>
      </w:r>
      <w:r>
        <w:rPr>
          <w:rFonts w:eastAsia="Times New Roman" w:cs="Times New Roman"/>
          <w:szCs w:val="24"/>
        </w:rPr>
        <w:t>τους ανέργους και χαμηλοσυνταξιούχους</w:t>
      </w:r>
      <w:r>
        <w:rPr>
          <w:rFonts w:eastAsia="Times New Roman" w:cs="Times New Roman"/>
          <w:szCs w:val="24"/>
        </w:rPr>
        <w:t>,</w:t>
      </w:r>
      <w:r>
        <w:rPr>
          <w:rFonts w:eastAsia="Times New Roman" w:cs="Times New Roman"/>
          <w:szCs w:val="24"/>
        </w:rPr>
        <w:t xml:space="preserve"> που αμείβονται με την απόδειξη επαγγελματικής δαπάνης για μικροποσά, τα οποία δεν αλλάζουν τον χαρακτήρα της εργασίας τους -ένα σποραδικό μεροκάματο που θα γίνει μια φορά τον μήνα ή στις δέκα πέντε ημέρες- τους ανθρώπ</w:t>
      </w:r>
      <w:r>
        <w:rPr>
          <w:rFonts w:eastAsia="Times New Roman" w:cs="Times New Roman"/>
          <w:szCs w:val="24"/>
        </w:rPr>
        <w:t xml:space="preserve">ους που θα πληρώσουν κάποια ποσά έναντι για τα ασφάλιστρα και στη συνέχεια έρχεται μ’ ένα υπερβολικό επιτόκιο, κατά τη </w:t>
      </w:r>
      <w:r>
        <w:rPr>
          <w:rFonts w:eastAsia="Times New Roman" w:cs="Times New Roman"/>
          <w:szCs w:val="24"/>
        </w:rPr>
        <w:lastRenderedPageBreak/>
        <w:t xml:space="preserve">γνώμη μας, του 8% να τοκίσει τα υπόλοιπα, τους αγρότες που το φορολογητέο εισόδημα διαμορφώνεται το 2016 υψηλότερο, εικονικά όμως, γιατί </w:t>
      </w:r>
      <w:r>
        <w:rPr>
          <w:rFonts w:eastAsia="Times New Roman" w:cs="Times New Roman"/>
          <w:szCs w:val="24"/>
        </w:rPr>
        <w:t>ουσιαστικά ήταν εισοδήματα άλλων ετών. Υπάρχει πρόθεση αυτό να ρυθμιστεί;</w:t>
      </w:r>
    </w:p>
    <w:p w14:paraId="6988B3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Βεβαίως, θέλουμε να μας πείτε εάν έχετε απαντήσεις στο θέμα των συνταξιούχων του ΟΓΑ</w:t>
      </w:r>
      <w:r>
        <w:rPr>
          <w:rFonts w:eastAsia="Times New Roman" w:cs="Times New Roman"/>
          <w:szCs w:val="24"/>
        </w:rPr>
        <w:t>,</w:t>
      </w:r>
      <w:r>
        <w:rPr>
          <w:rFonts w:eastAsia="Times New Roman" w:cs="Times New Roman"/>
          <w:szCs w:val="24"/>
        </w:rPr>
        <w:t xml:space="preserve"> που θα έχουν εισόδημα, έστω μικρό, από αγροτική απασχόληση. Θα νομοθετήσετε για το 60% ότι δεν ι</w:t>
      </w:r>
      <w:r>
        <w:rPr>
          <w:rFonts w:eastAsia="Times New Roman" w:cs="Times New Roman"/>
          <w:szCs w:val="24"/>
        </w:rPr>
        <w:t>σχύει αυτή η μείωση της σύνταξης; Έχετε κάποια απάντηση –τα δυο τελευταία δεν τα είχα στην ερώτηση- για τα μερίσματα</w:t>
      </w:r>
      <w:r>
        <w:rPr>
          <w:rFonts w:eastAsia="Times New Roman" w:cs="Times New Roman"/>
          <w:szCs w:val="24"/>
        </w:rPr>
        <w:t>,</w:t>
      </w:r>
      <w:r>
        <w:rPr>
          <w:rFonts w:eastAsia="Times New Roman" w:cs="Times New Roman"/>
          <w:szCs w:val="24"/>
        </w:rPr>
        <w:t xml:space="preserve"> τα οποία έχουν προκύψει εκ των υστέρων; Τα μερίσματα και ιδίως αυτά που δεν φορολογούνται</w:t>
      </w:r>
      <w:r>
        <w:rPr>
          <w:rFonts w:eastAsia="Times New Roman" w:cs="Times New Roman"/>
          <w:szCs w:val="24"/>
        </w:rPr>
        <w:t xml:space="preserve">, </w:t>
      </w:r>
      <w:r>
        <w:rPr>
          <w:rFonts w:eastAsia="Times New Roman" w:cs="Times New Roman"/>
          <w:szCs w:val="24"/>
        </w:rPr>
        <w:t xml:space="preserve">πώς υπάγονται στον ΕΦΚΑ; </w:t>
      </w:r>
    </w:p>
    <w:p w14:paraId="6988B3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w:t>
      </w:r>
      <w:r>
        <w:rPr>
          <w:rFonts w:eastAsia="Times New Roman" w:cs="Times New Roman"/>
          <w:szCs w:val="24"/>
        </w:rPr>
        <w:t xml:space="preserve"> Πρόεδρε. </w:t>
      </w:r>
    </w:p>
    <w:p w14:paraId="6988B3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αρκετές φορές έχω εγκαλέσει Υπουργούς</w:t>
      </w:r>
      <w:r>
        <w:rPr>
          <w:rFonts w:eastAsia="Times New Roman" w:cs="Times New Roman"/>
          <w:szCs w:val="24"/>
        </w:rPr>
        <w:t>,</w:t>
      </w:r>
      <w:r>
        <w:rPr>
          <w:rFonts w:eastAsia="Times New Roman" w:cs="Times New Roman"/>
          <w:szCs w:val="24"/>
        </w:rPr>
        <w:t xml:space="preserve"> που δεν έρχονται </w:t>
      </w:r>
      <w:r>
        <w:rPr>
          <w:rFonts w:eastAsia="Times New Roman" w:cs="Times New Roman"/>
          <w:szCs w:val="24"/>
        </w:rPr>
        <w:t xml:space="preserve">να απαντήσουν </w:t>
      </w:r>
      <w:r>
        <w:rPr>
          <w:rFonts w:eastAsia="Times New Roman" w:cs="Times New Roman"/>
          <w:szCs w:val="24"/>
        </w:rPr>
        <w:t xml:space="preserve">στις ερωτήσεις, κύριε </w:t>
      </w:r>
      <w:proofErr w:type="spellStart"/>
      <w:r>
        <w:rPr>
          <w:rFonts w:eastAsia="Times New Roman" w:cs="Times New Roman"/>
          <w:szCs w:val="24"/>
        </w:rPr>
        <w:t>Κεγκέρογλου</w:t>
      </w:r>
      <w:proofErr w:type="spellEnd"/>
      <w:r>
        <w:rPr>
          <w:rFonts w:eastAsia="Times New Roman" w:cs="Times New Roman"/>
          <w:szCs w:val="24"/>
        </w:rPr>
        <w:t xml:space="preserve">, οφείλω να σας πω ότι ο κ. Αποστόλου βρίσκεται στο εξωτερικό. Επομένως, δεν απέφυγε να έρθει σήμερα. </w:t>
      </w:r>
      <w:r>
        <w:rPr>
          <w:rFonts w:eastAsia="Times New Roman" w:cs="Times New Roman"/>
          <w:szCs w:val="24"/>
        </w:rPr>
        <w:t xml:space="preserve">Απλώς, δεν είναι στην Αθήνα. </w:t>
      </w:r>
    </w:p>
    <w:p w14:paraId="6988B3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 κ. Αποστόλου δήλωσε το κώλυμα; </w:t>
      </w:r>
    </w:p>
    <w:p w14:paraId="6988B3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Ναι, απ’ ότι είδα στην ερώτηση, με την αιτιολογία ότι είναι εξωτερικό. </w:t>
      </w:r>
    </w:p>
    <w:p w14:paraId="6988B3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Για να ξέρω να την </w:t>
      </w:r>
      <w:proofErr w:type="spellStart"/>
      <w:r>
        <w:rPr>
          <w:rFonts w:eastAsia="Times New Roman" w:cs="Times New Roman"/>
          <w:szCs w:val="24"/>
        </w:rPr>
        <w:t>ξανακαταθέσω</w:t>
      </w:r>
      <w:proofErr w:type="spellEnd"/>
      <w:r>
        <w:rPr>
          <w:rFonts w:eastAsia="Times New Roman" w:cs="Times New Roman"/>
          <w:szCs w:val="24"/>
        </w:rPr>
        <w:t>.</w:t>
      </w:r>
    </w:p>
    <w:p w14:paraId="6988B3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(Νικήτας Κακλαμάνης):</w:t>
      </w:r>
      <w:r>
        <w:rPr>
          <w:rFonts w:eastAsia="Times New Roman" w:cs="Times New Roman"/>
          <w:szCs w:val="24"/>
        </w:rPr>
        <w:t xml:space="preserve"> Τον λόγο έχει ο κ. Πετρόπουλος. </w:t>
      </w:r>
    </w:p>
    <w:p w14:paraId="6988B3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6988B3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οι ερωτήσεις σας είναι χρήσιμες, διότι μου δίνουν την ευκ</w:t>
      </w:r>
      <w:r>
        <w:rPr>
          <w:rFonts w:eastAsia="Times New Roman" w:cs="Times New Roman"/>
          <w:szCs w:val="24"/>
        </w:rPr>
        <w:t>αιρία να δώσω απαντήσεις προς ενημέρωση όλων των πολιτών. Έχουμε πει –επαναλαμβάνω- ότι υπόχρεος στην καταβολή εισφορών είναι εκείνος που αμείβεται από εργασία και μόνο για την αμοιβή από εργασία ή για το εισόδημα –να το πω γενικότερα- από εργασία, διότι δ</w:t>
      </w:r>
      <w:r>
        <w:rPr>
          <w:rFonts w:eastAsia="Times New Roman" w:cs="Times New Roman"/>
          <w:szCs w:val="24"/>
        </w:rPr>
        <w:t xml:space="preserve">εν είναι όλοι εξαρτημένοι εργαζόμενοι. </w:t>
      </w:r>
    </w:p>
    <w:p w14:paraId="6988B34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Συνεπώς, εκείνοι που πρέπει να προσέλθουν στον Ενιαίο Φορέα Κοινωνικής Ασφάλισης καταβάλλοντας την εισφορά που τους αντιστοιχεί θα είναι εκείνοι που θα δουν είτε τα ειδοποιητήρια, αν δεν είναι μισθωτοί, ή τις ΑΠΔ αν είναι μισθωτοί. Πάρα </w:t>
      </w:r>
      <w:r>
        <w:rPr>
          <w:rFonts w:eastAsia="Times New Roman"/>
          <w:szCs w:val="24"/>
        </w:rPr>
        <w:lastRenderedPageBreak/>
        <w:t xml:space="preserve">πολλοί απ’ αυτούς, </w:t>
      </w:r>
      <w:r>
        <w:rPr>
          <w:rFonts w:eastAsia="Times New Roman"/>
          <w:szCs w:val="24"/>
        </w:rPr>
        <w:t>για τους οποίους υπαινίσσεστε ότι έχουν υποχρέωση καταβολής εισφορών, δεν θα λάβουν ούτε ΑΠΔ ούτε ειδοποιητήριο πληρωμής, διότι δεν θα έχουν υποχρέωση καταβολής εισφορών.</w:t>
      </w:r>
    </w:p>
    <w:p w14:paraId="6988B34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Καταλαβαίνω γιατί ρωτάτε και εξηγούμαι: Εκεί που είχαμε περιπτώσεις μιας απασχόλησης </w:t>
      </w:r>
      <w:r>
        <w:rPr>
          <w:rFonts w:eastAsia="Times New Roman"/>
          <w:szCs w:val="24"/>
        </w:rPr>
        <w:t>με δελτίο δαπανών, με τίτλους κτήσης υπό την νέα έννοια, που, όμως, είχαμε αυτά τα χαρακτηριστικά</w:t>
      </w:r>
      <w:r>
        <w:rPr>
          <w:rFonts w:eastAsia="Times New Roman"/>
          <w:szCs w:val="24"/>
        </w:rPr>
        <w:t>,</w:t>
      </w:r>
      <w:r>
        <w:rPr>
          <w:rFonts w:eastAsia="Times New Roman"/>
          <w:szCs w:val="24"/>
        </w:rPr>
        <w:t xml:space="preserve"> τα οποία είπατε κι εσείς, ή μια περιστασιακή υπό τύπον βοηθήματος χαρτζιλικιού, όπως ο φοιτητής που μοιράζει διαφημιστικά έντυπα ή που απασχολείται σε τελείω</w:t>
      </w:r>
      <w:r>
        <w:rPr>
          <w:rFonts w:eastAsia="Times New Roman"/>
          <w:szCs w:val="24"/>
        </w:rPr>
        <w:t>ς περιστασιακές και περιθωριακές εργασίες, δεν είναι στις περιπτώσεις που θα λάβει ειδοποιητήριο ούτε θα λάβει ΑΠΔ, για να καταβάλει εισφορές.</w:t>
      </w:r>
    </w:p>
    <w:p w14:paraId="6988B343" w14:textId="77777777" w:rsidR="00374D63" w:rsidRDefault="00826AA3">
      <w:pPr>
        <w:spacing w:line="600" w:lineRule="auto"/>
        <w:ind w:firstLine="720"/>
        <w:contextualSpacing/>
        <w:jc w:val="both"/>
        <w:rPr>
          <w:rFonts w:eastAsia="Times New Roman"/>
          <w:szCs w:val="24"/>
        </w:rPr>
      </w:pPr>
      <w:r>
        <w:rPr>
          <w:rFonts w:eastAsia="Times New Roman"/>
          <w:szCs w:val="24"/>
        </w:rPr>
        <w:t>Επομένως, ας το δούμε, όταν ολοκληρωθούν οι διαδικασίες ανάρτησης των εισφορών στον Ενιαίο Φορέα Κοινωνικής Ασφάλ</w:t>
      </w:r>
      <w:r>
        <w:rPr>
          <w:rFonts w:eastAsia="Times New Roman"/>
          <w:szCs w:val="24"/>
        </w:rPr>
        <w:t>ισης. Η τελευταία περίπτωση ανάρτησης θα είναι για εκείνους που έχουν παράλληλη απασχόληση και επειδή τα μητρώα εμπλέκονται και πρέπει να εκκαθαριστεί ένας αριθμός ασφαλισμένων σ’ αυτήν την περίπτωση, θα λυθεί αυτό το θέμα πολύ σύντομα, αν όχι σε τούτη την</w:t>
      </w:r>
      <w:r>
        <w:rPr>
          <w:rFonts w:eastAsia="Times New Roman"/>
          <w:szCs w:val="24"/>
        </w:rPr>
        <w:t xml:space="preserve"> εβδομάδα στην επόμενη εβδομάδα </w:t>
      </w:r>
      <w:r>
        <w:rPr>
          <w:rFonts w:eastAsia="Times New Roman"/>
          <w:szCs w:val="24"/>
        </w:rPr>
        <w:lastRenderedPageBreak/>
        <w:t>και θα το αντιμετωπίσουμε πολύ συγκεκριμένα πια, ώστε να μην υπάρχει μια εικασία για το αν κάποιος υπάγεται ή δεν υπάγεται.</w:t>
      </w:r>
    </w:p>
    <w:p w14:paraId="6988B344" w14:textId="77777777" w:rsidR="00374D63" w:rsidRDefault="00826AA3">
      <w:pPr>
        <w:spacing w:line="600" w:lineRule="auto"/>
        <w:ind w:firstLine="720"/>
        <w:contextualSpacing/>
        <w:jc w:val="both"/>
        <w:rPr>
          <w:rFonts w:eastAsia="Times New Roman"/>
          <w:szCs w:val="24"/>
        </w:rPr>
      </w:pPr>
      <w:r>
        <w:rPr>
          <w:rFonts w:eastAsia="Times New Roman"/>
          <w:szCs w:val="24"/>
        </w:rPr>
        <w:t>Μία είναι η απάντηση για όλες τις περιπτώσεις. Όσοι ήταν ασφαλισμένοι για την εργασία που παρείχαν κ</w:t>
      </w:r>
      <w:r>
        <w:rPr>
          <w:rFonts w:eastAsia="Times New Roman"/>
          <w:szCs w:val="24"/>
        </w:rPr>
        <w:t>αι πέρσι οι ίδιοι και μόνο αυτοί θα είναι ασφαλισμένοι και φέτος. Το μόνο που αλλάζει ως πρόβλεψη στον νόμο είναι η περίπτωση του παρέχοντος εργασία με μπλοκάκι για τις περιπτώσεις εκείνες, που στην πραγματικότητα υποκρύπτεται εξαρτημένη εργασία. Έχει προκ</w:t>
      </w:r>
      <w:r>
        <w:rPr>
          <w:rFonts w:eastAsia="Times New Roman"/>
          <w:szCs w:val="24"/>
        </w:rPr>
        <w:t>ληθεί, μάλιστα, μέσα από διάφορες αναλύσεις πολλών μια άλλη διάσταση στην έννοια «μπλοκάκι». Υπάρχει μια αμφιβολία</w:t>
      </w:r>
      <w:r>
        <w:rPr>
          <w:rFonts w:eastAsia="Times New Roman"/>
          <w:szCs w:val="24"/>
        </w:rPr>
        <w:t>,</w:t>
      </w:r>
      <w:r>
        <w:rPr>
          <w:rFonts w:eastAsia="Times New Roman"/>
          <w:szCs w:val="24"/>
        </w:rPr>
        <w:t xml:space="preserve"> γιατί κάποιοι το επεκτείνουν. Ακόμα και για δικηγόρους λέμε ότι πρέπει να είναι με μπλοκάκι. Ξεχνούν ότι ο δικηγόρος είναι άμισθος δημόσιος </w:t>
      </w:r>
      <w:r>
        <w:rPr>
          <w:rFonts w:eastAsia="Times New Roman"/>
          <w:szCs w:val="24"/>
        </w:rPr>
        <w:t>λειτουργός, δεν είναι εργαζόμενος με εξαρτημένη εργασία. Δεν αφορά αυτόν η διάταξη σχετικά με την απασχόληση με μπλοκάκι. Αφορά μόνο όσους παρέχουν εξαρτημένη εργασία και μόνο για εκείνους που προσιδιάζει στο επάγγελμά τους η σχετική έννοια.</w:t>
      </w:r>
    </w:p>
    <w:p w14:paraId="6988B345"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w:t>
      </w:r>
      <w:r>
        <w:rPr>
          <w:rFonts w:eastAsia="Times New Roman"/>
          <w:b/>
          <w:szCs w:val="24"/>
        </w:rPr>
        <w:t>κήτας Κακλαμάνης):</w:t>
      </w:r>
      <w:r>
        <w:rPr>
          <w:rFonts w:eastAsia="Times New Roman"/>
          <w:szCs w:val="24"/>
        </w:rPr>
        <w:t xml:space="preserve"> Τα υπόλοιπα θα τα πείτε στη δευτερολογία σας.</w:t>
      </w:r>
    </w:p>
    <w:p w14:paraId="6988B34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6988B347"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Κύριε Υπουργέ, για το θέμα που αναφέρατε ότι εκτός από τους εργαζόμενους με μπλοκάκια όλοι οι άλλοι είναι όπως και πέρσι</w:t>
      </w:r>
      <w:r>
        <w:rPr>
          <w:rFonts w:eastAsia="Times New Roman"/>
          <w:szCs w:val="24"/>
        </w:rPr>
        <w:t>,</w:t>
      </w:r>
      <w:r>
        <w:rPr>
          <w:rFonts w:eastAsia="Times New Roman"/>
          <w:szCs w:val="24"/>
        </w:rPr>
        <w:t xml:space="preserve"> δεν νομίζω </w:t>
      </w:r>
      <w:r>
        <w:rPr>
          <w:rFonts w:eastAsia="Times New Roman"/>
          <w:szCs w:val="24"/>
        </w:rPr>
        <w:t>ότι</w:t>
      </w:r>
      <w:r>
        <w:rPr>
          <w:rFonts w:eastAsia="Times New Roman"/>
          <w:szCs w:val="24"/>
        </w:rPr>
        <w:t xml:space="preserve"> ισχύει.</w:t>
      </w:r>
    </w:p>
    <w:p w14:paraId="6988B348" w14:textId="77777777" w:rsidR="00374D63" w:rsidRDefault="00826AA3">
      <w:pPr>
        <w:spacing w:line="600" w:lineRule="auto"/>
        <w:ind w:firstLine="720"/>
        <w:contextualSpacing/>
        <w:jc w:val="both"/>
        <w:rPr>
          <w:rFonts w:eastAsia="Times New Roman"/>
          <w:szCs w:val="24"/>
        </w:rPr>
      </w:pPr>
      <w:r>
        <w:rPr>
          <w:rFonts w:eastAsia="Times New Roman"/>
          <w:szCs w:val="24"/>
        </w:rPr>
        <w:t>Θα σας αναφέρω ένα παράδειγμα για μισθωτούς ή επαγγελματίες που έχουν ένα αγροτικό εισόδημα</w:t>
      </w:r>
      <w:r>
        <w:rPr>
          <w:rFonts w:eastAsia="Times New Roman"/>
          <w:szCs w:val="24"/>
        </w:rPr>
        <w:t>,</w:t>
      </w:r>
      <w:r>
        <w:rPr>
          <w:rFonts w:eastAsia="Times New Roman"/>
          <w:szCs w:val="24"/>
        </w:rPr>
        <w:t xml:space="preserve"> μικρό, 2.000, ας πούμε, τον χρόνο. Ο μισθωτός που έχει 2.000 τον χρόνο αγροτικό εισόδημα</w:t>
      </w:r>
      <w:r>
        <w:rPr>
          <w:rFonts w:eastAsia="Times New Roman"/>
          <w:szCs w:val="24"/>
        </w:rPr>
        <w:t>,</w:t>
      </w:r>
      <w:r>
        <w:rPr>
          <w:rFonts w:eastAsia="Times New Roman"/>
          <w:szCs w:val="24"/>
        </w:rPr>
        <w:t xml:space="preserve"> πέρσι δεν πλήρωσε ασφαλιστικές εισφορές για τις 2</w:t>
      </w:r>
      <w:r>
        <w:rPr>
          <w:rFonts w:eastAsia="Times New Roman"/>
          <w:szCs w:val="24"/>
        </w:rPr>
        <w:t>.</w:t>
      </w:r>
      <w:r>
        <w:rPr>
          <w:rFonts w:eastAsia="Times New Roman"/>
          <w:szCs w:val="24"/>
        </w:rPr>
        <w:t xml:space="preserve">000. Φέτος </w:t>
      </w:r>
      <w:r>
        <w:rPr>
          <w:rFonts w:eastAsia="Times New Roman"/>
          <w:szCs w:val="24"/>
        </w:rPr>
        <w:t xml:space="preserve">τον καλείτε να πληρώσει. </w:t>
      </w:r>
    </w:p>
    <w:p w14:paraId="6988B349" w14:textId="77777777" w:rsidR="00374D63" w:rsidRDefault="00826AA3">
      <w:pPr>
        <w:spacing w:line="600" w:lineRule="auto"/>
        <w:ind w:firstLine="720"/>
        <w:contextualSpacing/>
        <w:jc w:val="both"/>
        <w:rPr>
          <w:rFonts w:eastAsia="Times New Roman"/>
          <w:szCs w:val="24"/>
        </w:rPr>
      </w:pPr>
      <w:r>
        <w:rPr>
          <w:rFonts w:eastAsia="Times New Roman"/>
          <w:szCs w:val="24"/>
        </w:rPr>
        <w:t>Επιπλέον</w:t>
      </w:r>
      <w:r>
        <w:rPr>
          <w:rFonts w:eastAsia="Times New Roman"/>
          <w:szCs w:val="24"/>
        </w:rPr>
        <w:t>,</w:t>
      </w:r>
      <w:r>
        <w:rPr>
          <w:rFonts w:eastAsia="Times New Roman"/>
          <w:szCs w:val="24"/>
        </w:rPr>
        <w:t xml:space="preserve"> από το ότι τον καλείτε να πληρώσει, θέλω να διευκρινίσετε εάν θα ισχύει και το κατώτερο πλαφόν για το αγροτικό εισόδημα αυτοτελώς. Ενώ, δηλαδή, είναι ήδη ασφαλισμένος κάποιος ως μισθωτός ή ως επαγγελματίας, μήπως ισχύει </w:t>
      </w:r>
      <w:r>
        <w:rPr>
          <w:rFonts w:eastAsia="Times New Roman"/>
          <w:szCs w:val="24"/>
        </w:rPr>
        <w:t>και το πλαφόν των 4.900 περίπου, που έχετε θέσει για το αγροτικό εισόδημα;</w:t>
      </w:r>
    </w:p>
    <w:p w14:paraId="6988B34A" w14:textId="77777777" w:rsidR="00374D63" w:rsidRDefault="00826AA3">
      <w:pPr>
        <w:spacing w:line="600" w:lineRule="auto"/>
        <w:ind w:firstLine="720"/>
        <w:contextualSpacing/>
        <w:jc w:val="both"/>
        <w:rPr>
          <w:rFonts w:eastAsia="Times New Roman"/>
          <w:szCs w:val="24"/>
        </w:rPr>
      </w:pPr>
      <w:r>
        <w:rPr>
          <w:rFonts w:eastAsia="Times New Roman"/>
          <w:szCs w:val="24"/>
        </w:rPr>
        <w:t>Βεβαίως, για το θέμα των περιστασιακά εργαζομένων συνταξιούχων και ανέργων δώσατε απάντηση και πιστεύω ότι αυτό θα εφαρμοστεί και στην πράξη, για να μην έχουμε αργότερα προβλήματα.</w:t>
      </w:r>
    </w:p>
    <w:p w14:paraId="6988B34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Όμως, όλα τ’ άλλα που είπατε, ότι δηλαδή όσοι δεν λάβουν ειδοποίηση για οποιοδήποτε λόγο δεν έχουν υποχρέωση, αυτό </w:t>
      </w:r>
      <w:r>
        <w:rPr>
          <w:rFonts w:eastAsia="Times New Roman"/>
          <w:szCs w:val="24"/>
        </w:rPr>
        <w:lastRenderedPageBreak/>
        <w:t>χρειάζεται και νομοθετική ρύθμιση, διότι ξέρουμε πάρα πολύ φορές ότι έρχεται αναδρομικά η διοίκηση -όχι τώρα μόνο και στο παρελθόν- και λέει:</w:t>
      </w:r>
      <w:r>
        <w:rPr>
          <w:rFonts w:eastAsia="Times New Roman"/>
          <w:szCs w:val="24"/>
        </w:rPr>
        <w:t xml:space="preserve"> Ξέρετε κάτι; Οφείλεται αναδρομικά να καταβάλετε. Όπως είναι το πρόβλημα με τις ασφαλιστικές εισφορές</w:t>
      </w:r>
      <w:r>
        <w:rPr>
          <w:rFonts w:eastAsia="Times New Roman"/>
          <w:szCs w:val="24"/>
        </w:rPr>
        <w:t>,</w:t>
      </w:r>
      <w:r>
        <w:rPr>
          <w:rFonts w:eastAsia="Times New Roman"/>
          <w:szCs w:val="24"/>
        </w:rPr>
        <w:t xml:space="preserve"> που έχουν χρεωθεί σε ασφαλισμένους στον ΟΓΑ ή μικροεπαγγελματίες, που κάποια στιγμή ο ΟΑΕΕ θεώρησε ότι αυτοί πρέπει να είναι σφαλισμένοι είτε στον ΟΑΕΕ ε</w:t>
      </w:r>
      <w:r>
        <w:rPr>
          <w:rFonts w:eastAsia="Times New Roman"/>
          <w:szCs w:val="24"/>
        </w:rPr>
        <w:t xml:space="preserve">ίτε πρωτύτερα στο Ταμείο Εμπόρων κ.λπ. και έρχεται αναδρομικά και τους ζητάει χρήματα. </w:t>
      </w:r>
    </w:p>
    <w:p w14:paraId="6988B3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θέμα, τη λύση του οποίου θα πρέπει να τη δούμε νομοθετικά τώρα, που έχει γίνει η ενοποίηση των ταμείων, καθώς ουσιαστικά το ίδιο το ταμείο ζητά πρόσθετη ασφάλιση. </w:t>
      </w:r>
    </w:p>
    <w:p w14:paraId="6988B3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Υπάρχει θέμα γενικότερα με τον ΕΦΚΑ, βεβαίως, που όμως δεν είναι αντικείμενο της ε</w:t>
      </w:r>
      <w:r>
        <w:rPr>
          <w:rFonts w:eastAsia="Times New Roman" w:cs="Times New Roman"/>
          <w:szCs w:val="24"/>
        </w:rPr>
        <w:t xml:space="preserve">ρώτησής μου, ούτε τα λειτουργικά προβλήματα που υπάρχουν ούτε η κατάσταση που επικρατεί, η οποία έχει καταγγελθεί από τους εργαζόμενους ούτε βέβαια αυτά που είπε χθες ο σεβαστός καθηγητής κ. </w:t>
      </w:r>
      <w:proofErr w:type="spellStart"/>
      <w:r>
        <w:rPr>
          <w:rFonts w:eastAsia="Times New Roman" w:cs="Times New Roman"/>
          <w:szCs w:val="24"/>
        </w:rPr>
        <w:t>Ρομπόλης</w:t>
      </w:r>
      <w:proofErr w:type="spellEnd"/>
      <w:r>
        <w:rPr>
          <w:rFonts w:eastAsia="Times New Roman" w:cs="Times New Roman"/>
          <w:szCs w:val="24"/>
        </w:rPr>
        <w:t xml:space="preserve"> για το τεράστιο έλλειμμα</w:t>
      </w:r>
      <w:r>
        <w:rPr>
          <w:rFonts w:eastAsia="Times New Roman" w:cs="Times New Roman"/>
          <w:szCs w:val="24"/>
        </w:rPr>
        <w:t>,</w:t>
      </w:r>
      <w:r>
        <w:rPr>
          <w:rFonts w:eastAsia="Times New Roman" w:cs="Times New Roman"/>
          <w:szCs w:val="24"/>
        </w:rPr>
        <w:t xml:space="preserve"> το οποίο θα προκύψει στον ΕΦΚΑ</w:t>
      </w:r>
      <w:r>
        <w:rPr>
          <w:rFonts w:eastAsia="Times New Roman" w:cs="Times New Roman"/>
          <w:szCs w:val="24"/>
        </w:rPr>
        <w:t xml:space="preserve"> το 2020.</w:t>
      </w:r>
    </w:p>
    <w:p w14:paraId="6988B3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πιάνουμε το θέμα του ΕΦΚΑ τώρα, κύριε </w:t>
      </w:r>
      <w:proofErr w:type="spellStart"/>
      <w:r>
        <w:rPr>
          <w:rFonts w:eastAsia="Times New Roman" w:cs="Times New Roman"/>
          <w:szCs w:val="24"/>
        </w:rPr>
        <w:t>Κεγκέρογλου</w:t>
      </w:r>
      <w:proofErr w:type="spellEnd"/>
      <w:r>
        <w:rPr>
          <w:rFonts w:eastAsia="Times New Roman" w:cs="Times New Roman"/>
          <w:szCs w:val="24"/>
        </w:rPr>
        <w:t>. Έχουμε βαρύ νομοσχέδιο. Αφήστε τον ΕΦΚΑ</w:t>
      </w:r>
      <w:r w:rsidRPr="00FB2CBA">
        <w:rPr>
          <w:rFonts w:eastAsia="Times New Roman" w:cs="Times New Roman"/>
          <w:szCs w:val="24"/>
        </w:rPr>
        <w:t>,</w:t>
      </w:r>
      <w:r>
        <w:rPr>
          <w:rFonts w:eastAsia="Times New Roman" w:cs="Times New Roman"/>
          <w:szCs w:val="24"/>
        </w:rPr>
        <w:t xml:space="preserve"> για να τελειώσουμε την ερώτηση.</w:t>
      </w:r>
    </w:p>
    <w:p w14:paraId="6988B3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Για τον ΕΦΚΑ είναι η ερώτηση. </w:t>
      </w:r>
    </w:p>
    <w:p w14:paraId="6988B3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Όχι ακριβώς!</w:t>
      </w:r>
    </w:p>
    <w:p w14:paraId="6988B3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Συγγνώμη, κύριε Πρόεδρε. </w:t>
      </w:r>
    </w:p>
    <w:p w14:paraId="6988B3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ζητώ συγγνώμη, αλλά έχετε τρία λεπτά. </w:t>
      </w:r>
    </w:p>
    <w:p w14:paraId="6988B3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Μετά τα τρία λεπτά θα μου το πείτε αυτό. Τώρα μου φάγατε είκοσι πέντε δευτερόλεπτα. </w:t>
      </w:r>
    </w:p>
    <w:p w14:paraId="6988B35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αφήνω πολύ περισσότερο. </w:t>
      </w:r>
    </w:p>
    <w:p w14:paraId="6988B3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Αυτή ήταν μια παρεμβολή</w:t>
      </w:r>
      <w:r>
        <w:rPr>
          <w:rFonts w:eastAsia="Times New Roman" w:cs="Times New Roman"/>
          <w:szCs w:val="24"/>
        </w:rPr>
        <w:t>,</w:t>
      </w:r>
      <w:r>
        <w:rPr>
          <w:rFonts w:eastAsia="Times New Roman" w:cs="Times New Roman"/>
          <w:szCs w:val="24"/>
        </w:rPr>
        <w:t xml:space="preserve"> για να ελαφρύνετε τη θέση του κ. Πετρόπουλου, ο οποίος είναι από αυτούς που έρχονται, άσχετα εάν την προηγούμενη Πέμπτη δεν ήρθε λόγω ασθενείας. </w:t>
      </w:r>
    </w:p>
    <w:p w14:paraId="6988B3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λοιπόν, λέγοντας ότι το πρόβλημα του ΕΦΚΑ, όπως φαίνεται από τα λεγόμενά σας, δεν θα είναι μόνο η μερική απασχόληση και η εκ περιτροπής εργασία, δηλαδή τα 10 δισεκατομμύρια έλλειμμα που λέει ο κ. </w:t>
      </w:r>
      <w:proofErr w:type="spellStart"/>
      <w:r>
        <w:rPr>
          <w:rFonts w:eastAsia="Times New Roman" w:cs="Times New Roman"/>
          <w:szCs w:val="24"/>
        </w:rPr>
        <w:t>Ρομπόλης</w:t>
      </w:r>
      <w:proofErr w:type="spellEnd"/>
      <w:r>
        <w:rPr>
          <w:rFonts w:eastAsia="Times New Roman" w:cs="Times New Roman"/>
          <w:szCs w:val="24"/>
        </w:rPr>
        <w:t>, αλλά θα είναι πολύ περισσότερα, εάν ισ</w:t>
      </w:r>
      <w:r>
        <w:rPr>
          <w:rFonts w:eastAsia="Times New Roman" w:cs="Times New Roman"/>
          <w:szCs w:val="24"/>
        </w:rPr>
        <w:t xml:space="preserve">χύει αυτό που λέτε, ότι αντί για 350 </w:t>
      </w:r>
      <w:r>
        <w:rPr>
          <w:rFonts w:eastAsia="Times New Roman" w:cs="Times New Roman"/>
          <w:szCs w:val="24"/>
        </w:rPr>
        <w:lastRenderedPageBreak/>
        <w:t>ευρώ μηνιαία ασφάλιστρα</w:t>
      </w:r>
      <w:r>
        <w:rPr>
          <w:rFonts w:eastAsia="Times New Roman" w:cs="Times New Roman"/>
          <w:szCs w:val="24"/>
        </w:rPr>
        <w:t>,</w:t>
      </w:r>
      <w:r>
        <w:rPr>
          <w:rFonts w:eastAsia="Times New Roman" w:cs="Times New Roman"/>
          <w:szCs w:val="24"/>
        </w:rPr>
        <w:t xml:space="preserve"> που είχαμε για παράδειγμα στον ΟΑΕΕ, θα έχουμε 240 ευρώ τώρα. Άρα, θα έχουμε και ένα έλλειμμα από τις ασφαλιστικές εισφορές.</w:t>
      </w:r>
    </w:p>
    <w:p w14:paraId="6988B3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χρειάζονται απαντήσεις. </w:t>
      </w:r>
    </w:p>
    <w:p w14:paraId="6988B35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6988B3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6988B35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w:t>
      </w:r>
    </w:p>
    <w:p w14:paraId="6988B35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Σας ευχαριστώ, κύριε Πρόεδρε. </w:t>
      </w:r>
    </w:p>
    <w:p w14:paraId="6988B35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έχουμε εισροή εσόδων α</w:t>
      </w:r>
      <w:r>
        <w:rPr>
          <w:rFonts w:eastAsia="Times New Roman" w:cs="Times New Roman"/>
          <w:szCs w:val="24"/>
        </w:rPr>
        <w:t xml:space="preserve">πό εκείνους που δεν μπορούσαν να πληρώσουν,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έτσι δεν θα έχουμε πρόβλημα.</w:t>
      </w:r>
    </w:p>
    <w:p w14:paraId="6988B35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Πάνω από τριακόσι</w:t>
      </w:r>
      <w:r>
        <w:rPr>
          <w:rFonts w:eastAsia="Times New Roman" w:cs="Times New Roman"/>
          <w:szCs w:val="24"/>
        </w:rPr>
        <w:t>ες</w:t>
      </w:r>
      <w:r>
        <w:rPr>
          <w:rFonts w:eastAsia="Times New Roman" w:cs="Times New Roman"/>
          <w:szCs w:val="24"/>
        </w:rPr>
        <w:t xml:space="preserve"> χιλιάδες ασφαλισμένοι στον ΟΑΕΕ, δηλαδή το 1/3 όσων είχαν υποχρέωση καταβολής εισφορών, εδώ και πάρα πολλά έτη έχουν πάψει να καταβάλουν εισφ</w:t>
      </w:r>
      <w:r>
        <w:rPr>
          <w:rFonts w:eastAsia="Times New Roman" w:cs="Times New Roman"/>
          <w:szCs w:val="24"/>
        </w:rPr>
        <w:t xml:space="preserve">ορές. Τώρα θα μπορούν να καταβάλουν εισφορές. </w:t>
      </w:r>
    </w:p>
    <w:p w14:paraId="6988B35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Επισκέφθηκα προχθές διαδοχικά το Βιομηχανικό Επιμελητήριο και το Βιοτεχνικό Επιμελητήριο Αθήνας και χθες το Επαγγελματικό Επιμελητήριο. Είναι ομόφωνη η θέση και των φορέων των ελεύθερων επαγγελματιών, όσων ασκ</w:t>
      </w:r>
      <w:r>
        <w:rPr>
          <w:rFonts w:eastAsia="Times New Roman" w:cs="Times New Roman"/>
          <w:szCs w:val="24"/>
        </w:rPr>
        <w:t>ούν επιχειρηματική δραστηριότητα, ότι παρέχεται η δυνατότητα πλέον να έχουμε επιτέλους καλύτερο ισοζύγιο στις ταμειακές υποχρεώσεις του Ενιαίου Φορέα Κοινωνικής Ασφάλισης.</w:t>
      </w:r>
    </w:p>
    <w:p w14:paraId="6988B3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Μένει να αποδειχθεί φυσικά και γι’ αυτόν τον λόγο λέω διαρκώς ότι πρέπει -και θα έλε</w:t>
      </w:r>
      <w:r>
        <w:rPr>
          <w:rFonts w:eastAsia="Times New Roman" w:cs="Times New Roman"/>
          <w:szCs w:val="24"/>
        </w:rPr>
        <w:t xml:space="preserve">γα όλες οι πολιτικές πτέρυγες και όλοι οι φορείς να το κάνουν- να καλέσουμε όλους τους ασφαλισμένους να συντρέξουν σε αυτήν την προσπάθεια, να καταβάλουν εισφορές, για να πετύχουμε τις καλύτερες βελτιώσεις του συστήματος. </w:t>
      </w:r>
    </w:p>
    <w:p w14:paraId="6988B3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Μένω σε τέσσερα σημεία απ’ όσα εί</w:t>
      </w:r>
      <w:r>
        <w:rPr>
          <w:rFonts w:eastAsia="Times New Roman" w:cs="Times New Roman"/>
          <w:szCs w:val="24"/>
        </w:rPr>
        <w:t xml:space="preserve">πατε: Για τους νέους επιστήμονες δεν θα υπάρξει επιβάρυνση 8% ως προς το τμήμα εκείνο που δεν καταβάλλουν τώρα. Αυτό δεν προκύπτει από πουθενά ούτε από τον νόμο ούτε από όσα έχουμε πει. </w:t>
      </w:r>
    </w:p>
    <w:p w14:paraId="6988B3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Εκείνο που θα συμβεί</w:t>
      </w:r>
      <w:r>
        <w:rPr>
          <w:rFonts w:eastAsia="Times New Roman" w:cs="Times New Roman"/>
          <w:szCs w:val="24"/>
        </w:rPr>
        <w:t>,</w:t>
      </w:r>
      <w:r>
        <w:rPr>
          <w:rFonts w:eastAsia="Times New Roman" w:cs="Times New Roman"/>
          <w:szCs w:val="24"/>
        </w:rPr>
        <w:t xml:space="preserve"> είναι ότι θα κληθούν μέσα σε δεκαπέντε χρόνια ν</w:t>
      </w:r>
      <w:r>
        <w:rPr>
          <w:rFonts w:eastAsia="Times New Roman" w:cs="Times New Roman"/>
          <w:szCs w:val="24"/>
        </w:rPr>
        <w:t>α καταβάλουν το υπόλοιπο</w:t>
      </w:r>
      <w:r>
        <w:rPr>
          <w:rFonts w:eastAsia="Times New Roman" w:cs="Times New Roman"/>
          <w:szCs w:val="24"/>
        </w:rPr>
        <w:t>,</w:t>
      </w:r>
      <w:r>
        <w:rPr>
          <w:rFonts w:eastAsia="Times New Roman" w:cs="Times New Roman"/>
          <w:szCs w:val="24"/>
        </w:rPr>
        <w:t xml:space="preserve"> που δεν κατέβαλαν </w:t>
      </w:r>
      <w:r>
        <w:rPr>
          <w:rFonts w:eastAsia="Times New Roman" w:cs="Times New Roman"/>
          <w:szCs w:val="24"/>
        </w:rPr>
        <w:lastRenderedPageBreak/>
        <w:t>στην αξία που θα είχε αυτή η εισφορά τη χρονική στιγμή της καταβολής. Αυτό δεν είναι επιτόκιο, αλλά αυτούσια η καταβολή στην αξία της σε μεταγενέστερο χρόνο. Δεν υπάρχει, λοιπόν, το 8%.</w:t>
      </w:r>
    </w:p>
    <w:p w14:paraId="6988B3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Σχετικά με τους ασφαλισμέν</w:t>
      </w:r>
      <w:r>
        <w:rPr>
          <w:rFonts w:eastAsia="Times New Roman" w:cs="Times New Roman"/>
          <w:szCs w:val="24"/>
        </w:rPr>
        <w:t xml:space="preserve">ους που βρίσκονταν σε διαφορετικά ασφαλιστικά ταμεία παλαιότερα, επειδή είχαμε πολυδιάσπαση και ο ΟΑΕΕ καταλόγιζε εισφορές και υποχρεώσεις σε κάποιον που ήταν ήδη ασφαλισμένος στον ΟΓΑ ή αντίστροφα, με αποτέλεσμα να βρίσκονται πολλοί ασφαλισμένοι υπόχρεοι </w:t>
      </w:r>
      <w:r>
        <w:rPr>
          <w:rFonts w:eastAsia="Times New Roman" w:cs="Times New Roman"/>
          <w:szCs w:val="24"/>
        </w:rPr>
        <w:t>στην καταβολή εισφορών με επιτόκια και προσαυξήσεις, είναι ένα θέμα που έχω πει από καιρό ότι πρέπει να το λύσουμε μέσα στον Ενιαίο Φορέα Κοινωνικής Ασφάλισης, που δημιουργήθηκε πια με άλλους κανόνες. Και θα το λύσουμε αυτό το θέμα. Δεν επιδιώκουμε είσπραξ</w:t>
      </w:r>
      <w:r>
        <w:rPr>
          <w:rFonts w:eastAsia="Times New Roman" w:cs="Times New Roman"/>
          <w:szCs w:val="24"/>
        </w:rPr>
        <w:t xml:space="preserve">η τέτοιων οφειλών μέσω του ΚΕΑΟ, εάν έχουν προκύψει. Αυτή είναι δεσμευτική δήλωση και έτσι λειτουργεί το ΚΕΑΟ. </w:t>
      </w:r>
    </w:p>
    <w:p w14:paraId="6988B3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αυτό το θέμα που αναφέρατε, απλώς αποδεικνύει τις ανεπάρκειες, τα σφάλματα του παλιού συστήματος. </w:t>
      </w:r>
    </w:p>
    <w:p w14:paraId="6988B3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Δεν είπα ότι όσοι δεν λάβουν το ειδ</w:t>
      </w:r>
      <w:r>
        <w:rPr>
          <w:rFonts w:eastAsia="Times New Roman" w:cs="Times New Roman"/>
          <w:szCs w:val="24"/>
        </w:rPr>
        <w:t>οποιητήριο δεν έχουν υποχρέωση. Είπα ένα απλό και κατανοητό κανόνα</w:t>
      </w:r>
      <w:r>
        <w:rPr>
          <w:rFonts w:eastAsia="Times New Roman" w:cs="Times New Roman"/>
          <w:szCs w:val="24"/>
        </w:rPr>
        <w:t>,</w:t>
      </w:r>
      <w:r>
        <w:rPr>
          <w:rFonts w:eastAsia="Times New Roman" w:cs="Times New Roman"/>
          <w:szCs w:val="24"/>
        </w:rPr>
        <w:t xml:space="preserve"> που πρέπει να έχουν όλοι στο μυαλό, ότι υπόχρεοι καταβολής ήταν όσοι ήταν </w:t>
      </w:r>
      <w:r>
        <w:rPr>
          <w:rFonts w:eastAsia="Times New Roman" w:cs="Times New Roman"/>
          <w:szCs w:val="24"/>
        </w:rPr>
        <w:lastRenderedPageBreak/>
        <w:t xml:space="preserve">και πέρυσι υπόχρεοι καταβολής. Αυτό το λέω, για να μην μπερδεύεται ο κόσμος. </w:t>
      </w:r>
    </w:p>
    <w:p w14:paraId="6988B3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η βάση υπολογισμού είναι πράγμ</w:t>
      </w:r>
      <w:r>
        <w:rPr>
          <w:rFonts w:eastAsia="Times New Roman" w:cs="Times New Roman"/>
          <w:szCs w:val="24"/>
        </w:rPr>
        <w:t>ατι το καθαρό εισόδημα και περιλαμβάνει το εισόδημα</w:t>
      </w:r>
      <w:r>
        <w:rPr>
          <w:rFonts w:eastAsia="Times New Roman" w:cs="Times New Roman"/>
          <w:szCs w:val="24"/>
        </w:rPr>
        <w:t>,</w:t>
      </w:r>
      <w:r>
        <w:rPr>
          <w:rFonts w:eastAsia="Times New Roman" w:cs="Times New Roman"/>
          <w:szCs w:val="24"/>
        </w:rPr>
        <w:t xml:space="preserve"> που είναι από απασχόληση ή δραστηριότητα. Η αγροτική δραστηριότητα είναι απασχόληση και οι αγρότες δεν θέλουν αθέμιτο ανταγωνισμό. Δεν θέλουν οι αγρότες να μπορεί κάποιος να πουλάει με λιγότερο κόστος το</w:t>
      </w:r>
      <w:r>
        <w:rPr>
          <w:rFonts w:eastAsia="Times New Roman" w:cs="Times New Roman"/>
          <w:szCs w:val="24"/>
        </w:rPr>
        <w:t xml:space="preserve"> λάδι, επειδή είναι γιατρός και έχει μεγάλες εκτάσεις, πολλές φορές με μεγαλύτερα έσοδα από αυτά που απολαμβάνει από την ιατρική -περιπτώσεις είναι, αλλά συμβαίνει- και να έχει πιο ανταγωνιστική τιμή από αυτόν ο αγρότης, γιατί θα έχει λιγότερο κόστος. Δεν </w:t>
      </w:r>
      <w:r>
        <w:rPr>
          <w:rFonts w:eastAsia="Times New Roman" w:cs="Times New Roman"/>
          <w:szCs w:val="24"/>
        </w:rPr>
        <w:t xml:space="preserve">το θέλουν οι αγρότες και έχουν δίκιο σε αυτό. Γι’ αυτό το λόγο, το εισόδημα αντιμετωπίζεται ως ενιαίο. </w:t>
      </w:r>
    </w:p>
    <w:p w14:paraId="6988B3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Έχετε άδικο, αλλά δεν μου το αποδώσατε ως σφάλμα, και ρωτάτε αν θα υπολογίζεται το αγροτικό εισόδημα στο κατώτατο της βάσης, δηλαδή στα 410 ευρώ. Η απάν</w:t>
      </w:r>
      <w:r>
        <w:rPr>
          <w:rFonts w:eastAsia="Times New Roman" w:cs="Times New Roman"/>
          <w:szCs w:val="24"/>
        </w:rPr>
        <w:t>τηση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Θα είναι όσο εισόδημα προκύπτει μετά την αφαίρεση και των δαπανών</w:t>
      </w:r>
      <w:r>
        <w:rPr>
          <w:rFonts w:eastAsia="Times New Roman" w:cs="Times New Roman"/>
          <w:szCs w:val="24"/>
        </w:rPr>
        <w:t>,</w:t>
      </w:r>
      <w:r>
        <w:rPr>
          <w:rFonts w:eastAsia="Times New Roman" w:cs="Times New Roman"/>
          <w:szCs w:val="24"/>
        </w:rPr>
        <w:t xml:space="preserve"> που κάνει εκείνος που απασχολείται και με αγροτική δραστηριότητα. Άρα, δεν πληρώνει σε δύο διαφορετικές βάσεις</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υποχρέωση να καταβάλει μία ακόμα εισφορά. Δεν είναι τέτοι</w:t>
      </w:r>
      <w:r>
        <w:rPr>
          <w:rFonts w:eastAsia="Times New Roman" w:cs="Times New Roman"/>
          <w:szCs w:val="24"/>
        </w:rPr>
        <w:t>α η ρύθμιση. Νομίζω ότι απάντησα σε όλα.</w:t>
      </w:r>
    </w:p>
    <w:p w14:paraId="6988B3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988B3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Συνεχίζουμε με την τέταρτη ερώτηση με αριθμό 2371/4-1-2017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αναδρομική ασφάλιση </w:t>
      </w:r>
      <w:proofErr w:type="spellStart"/>
      <w:r>
        <w:rPr>
          <w:rFonts w:eastAsia="Times New Roman" w:cs="Times New Roman"/>
          <w:szCs w:val="24"/>
        </w:rPr>
        <w:t>αγροεργατών</w:t>
      </w:r>
      <w:proofErr w:type="spellEnd"/>
      <w:r>
        <w:rPr>
          <w:rFonts w:eastAsia="Times New Roman" w:cs="Times New Roman"/>
          <w:szCs w:val="24"/>
        </w:rPr>
        <w:t xml:space="preserve"> με </w:t>
      </w:r>
      <w:proofErr w:type="spellStart"/>
      <w:r>
        <w:rPr>
          <w:rFonts w:eastAsia="Times New Roman" w:cs="Times New Roman"/>
          <w:szCs w:val="24"/>
        </w:rPr>
        <w:t>εργόσημα</w:t>
      </w:r>
      <w:proofErr w:type="spellEnd"/>
      <w:r>
        <w:rPr>
          <w:rFonts w:eastAsia="Times New Roman" w:cs="Times New Roman"/>
          <w:szCs w:val="24"/>
        </w:rPr>
        <w:t xml:space="preserve"> που δεν εκδόθηκαν.</w:t>
      </w:r>
    </w:p>
    <w:p w14:paraId="6988B3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κ. Πετρόπουλ</w:t>
      </w:r>
      <w:r>
        <w:rPr>
          <w:rFonts w:eastAsia="Times New Roman" w:cs="Times New Roman"/>
          <w:szCs w:val="24"/>
        </w:rPr>
        <w:t>ο</w:t>
      </w:r>
      <w:r>
        <w:rPr>
          <w:rFonts w:eastAsia="Times New Roman" w:cs="Times New Roman"/>
          <w:szCs w:val="24"/>
        </w:rPr>
        <w:t>ς.</w:t>
      </w:r>
    </w:p>
    <w:p w14:paraId="6988B3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6988B3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w:t>
      </w:r>
      <w:r>
        <w:rPr>
          <w:rFonts w:eastAsia="Times New Roman" w:cs="Times New Roman"/>
          <w:szCs w:val="24"/>
        </w:rPr>
        <w:t xml:space="preserve"> Ευχαριστώ, κύριε Πρόεδρε.</w:t>
      </w:r>
    </w:p>
    <w:p w14:paraId="6988B3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υπάρχει άδικη ερώτηση. Οι ερωτήσεις είναι ερωτήσεις. Οι τοποθετήσεις μπορεί να εμπεριέχουν το στοιχείο της δικαιοσύνης ή της αδικίας. Να πω, όμως, ότι υπάρχει στο σύστημα, με τον τρόπο που έχει δομηθεί, αδικία</w:t>
      </w:r>
      <w:r>
        <w:rPr>
          <w:rFonts w:eastAsia="Times New Roman" w:cs="Times New Roman"/>
          <w:szCs w:val="24"/>
        </w:rPr>
        <w:t xml:space="preserve"> σε σχέση με καταβολή ασφαλιστικών εισφορών</w:t>
      </w:r>
      <w:r>
        <w:rPr>
          <w:rFonts w:eastAsia="Times New Roman" w:cs="Times New Roman"/>
          <w:szCs w:val="24"/>
        </w:rPr>
        <w:t>,</w:t>
      </w:r>
      <w:r>
        <w:rPr>
          <w:rFonts w:eastAsia="Times New Roman" w:cs="Times New Roman"/>
          <w:szCs w:val="24"/>
        </w:rPr>
        <w:t xml:space="preserve"> χωρίς αντίκρισμα. Αυτό είναι μια πραγματικότητα, την οποία πρέπει να δείτε. </w:t>
      </w:r>
    </w:p>
    <w:p w14:paraId="6988B3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λύνει το ασφαλιστικό ζήτημα το θέμα του ανταγωνισμού. Σας αρέσουν τα ακραία παραδείγματα, ίσως λόγω του ότι είναι εδώ κάποιοι γιατ</w:t>
      </w:r>
      <w:r>
        <w:rPr>
          <w:rFonts w:eastAsia="Times New Roman" w:cs="Times New Roman"/>
          <w:szCs w:val="24"/>
        </w:rPr>
        <w:t>ροί και είπατε για μεγαλογιατρούς, που θα έχουν και αγροτικό εισόδημα 500 ή 1.000 ευρώ. Εγώ λέω για έναν επαγγελματία</w:t>
      </w:r>
      <w:r>
        <w:rPr>
          <w:rFonts w:eastAsia="Times New Roman" w:cs="Times New Roman"/>
          <w:szCs w:val="24"/>
        </w:rPr>
        <w:t>,</w:t>
      </w:r>
      <w:r>
        <w:rPr>
          <w:rFonts w:eastAsia="Times New Roman" w:cs="Times New Roman"/>
          <w:szCs w:val="24"/>
        </w:rPr>
        <w:t xml:space="preserve"> ο οποίος έχει πάρα πολύ μικρό εισόδημα, 5.000, 6.000 ή 7.000 και έχει και 1.000 ή 2.000 αγροτικό εισόδημα. Όμως, η απάντησή σας καλύπτει </w:t>
      </w:r>
      <w:r>
        <w:rPr>
          <w:rFonts w:eastAsia="Times New Roman" w:cs="Times New Roman"/>
          <w:szCs w:val="24"/>
        </w:rPr>
        <w:t>το θέμα</w:t>
      </w:r>
      <w:r>
        <w:rPr>
          <w:rFonts w:eastAsia="Times New Roman" w:cs="Times New Roman"/>
          <w:szCs w:val="24"/>
        </w:rPr>
        <w:t>,</w:t>
      </w:r>
      <w:r>
        <w:rPr>
          <w:rFonts w:eastAsia="Times New Roman" w:cs="Times New Roman"/>
          <w:szCs w:val="24"/>
        </w:rPr>
        <w:t xml:space="preserve"> σε σχέση με το κατώτερο πλαφόν.</w:t>
      </w:r>
    </w:p>
    <w:p w14:paraId="6988B3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ασφάλιση με </w:t>
      </w:r>
      <w:proofErr w:type="spellStart"/>
      <w:r>
        <w:rPr>
          <w:rFonts w:eastAsia="Times New Roman" w:cs="Times New Roman"/>
          <w:szCs w:val="24"/>
        </w:rPr>
        <w:t>εργόσημο</w:t>
      </w:r>
      <w:proofErr w:type="spellEnd"/>
      <w:r>
        <w:rPr>
          <w:rFonts w:eastAsia="Times New Roman" w:cs="Times New Roman"/>
          <w:szCs w:val="24"/>
        </w:rPr>
        <w:t xml:space="preserve"> είναι χρήσιμη σε πάρα πολλές περιπτώσεις. Ίσως πρέπει να δούμε μήπως πρέπει να επεκταθεί και σε κάποιες ακόμα περιπτώσεις, βέβαια, πολύ συγκρατημένα και μόνο στις αναγκαίες περιπτώσεις, όπως ε</w:t>
      </w:r>
      <w:r>
        <w:rPr>
          <w:rFonts w:eastAsia="Times New Roman" w:cs="Times New Roman"/>
          <w:szCs w:val="24"/>
        </w:rPr>
        <w:t xml:space="preserve">ίναι οι περιπτώσεις των περιστασιακά εργαζομένων σε διάφορους τομείς. </w:t>
      </w:r>
    </w:p>
    <w:p w14:paraId="6988B3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Υπάρχει, όμως, η εξής αναντιστοιχία: Ενώ ένας εργαζόμενος κατά το ΙΚΑ</w:t>
      </w:r>
      <w:r>
        <w:rPr>
          <w:rFonts w:eastAsia="Times New Roman" w:cs="Times New Roman"/>
          <w:szCs w:val="24"/>
        </w:rPr>
        <w:t xml:space="preserve"> -</w:t>
      </w:r>
      <w:r>
        <w:rPr>
          <w:rFonts w:eastAsia="Times New Roman" w:cs="Times New Roman"/>
          <w:szCs w:val="24"/>
        </w:rPr>
        <w:t>ας το πάρουμε με το παλιό καθεστώς</w:t>
      </w:r>
      <w:r>
        <w:rPr>
          <w:rFonts w:eastAsia="Times New Roman" w:cs="Times New Roman"/>
          <w:szCs w:val="24"/>
        </w:rPr>
        <w:t>-</w:t>
      </w:r>
      <w:r>
        <w:rPr>
          <w:rFonts w:eastAsia="Times New Roman" w:cs="Times New Roman"/>
          <w:szCs w:val="24"/>
        </w:rPr>
        <w:t xml:space="preserve"> δικαιούται να προσφύγει στο ΙΚΑ και να πει «Εγώ δούλεψα πέρυσι στην τάδε επιχε</w:t>
      </w:r>
      <w:r>
        <w:rPr>
          <w:rFonts w:eastAsia="Times New Roman" w:cs="Times New Roman"/>
          <w:szCs w:val="24"/>
        </w:rPr>
        <w:t xml:space="preserve">ίρηση, δεν μου έβαλε ένσημα για διάφορους λόγους» και το ζητάει κι έρχεται το ΙΚΑ και καλεί την επιχείρηση και τον ασφαλίζει και έχει και κάποια πρόστιμα. </w:t>
      </w:r>
    </w:p>
    <w:p w14:paraId="6988B3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συμβαίνει με τα </w:t>
      </w:r>
      <w:proofErr w:type="spellStart"/>
      <w:r>
        <w:rPr>
          <w:rFonts w:eastAsia="Times New Roman" w:cs="Times New Roman"/>
          <w:szCs w:val="24"/>
        </w:rPr>
        <w:t>εργόσημα</w:t>
      </w:r>
      <w:proofErr w:type="spellEnd"/>
      <w:r>
        <w:rPr>
          <w:rFonts w:eastAsia="Times New Roman" w:cs="Times New Roman"/>
          <w:szCs w:val="24"/>
        </w:rPr>
        <w:t xml:space="preserve"> στους </w:t>
      </w:r>
      <w:proofErr w:type="spellStart"/>
      <w:r>
        <w:rPr>
          <w:rFonts w:eastAsia="Times New Roman" w:cs="Times New Roman"/>
          <w:szCs w:val="24"/>
        </w:rPr>
        <w:t>αγροεργάτες</w:t>
      </w:r>
      <w:proofErr w:type="spellEnd"/>
      <w:r>
        <w:rPr>
          <w:rFonts w:eastAsia="Times New Roman" w:cs="Times New Roman"/>
          <w:szCs w:val="24"/>
        </w:rPr>
        <w:t>. Θα ήθελα να ρωτήσω, από τη μια μεριά και ως δικ</w:t>
      </w:r>
      <w:r>
        <w:rPr>
          <w:rFonts w:eastAsia="Times New Roman" w:cs="Times New Roman"/>
          <w:szCs w:val="24"/>
        </w:rPr>
        <w:t xml:space="preserve">αίωμα του </w:t>
      </w:r>
      <w:proofErr w:type="spellStart"/>
      <w:r>
        <w:rPr>
          <w:rFonts w:eastAsia="Times New Roman" w:cs="Times New Roman"/>
          <w:szCs w:val="24"/>
        </w:rPr>
        <w:t>αγροεργάτη</w:t>
      </w:r>
      <w:proofErr w:type="spellEnd"/>
      <w:r>
        <w:rPr>
          <w:rFonts w:eastAsia="Times New Roman" w:cs="Times New Roman"/>
          <w:szCs w:val="24"/>
        </w:rPr>
        <w:t>, αλλά και ως δικαίωμα και του αγρότη και της αγροτικής επιχείρησης, μιας και τα προηγούμενα χρόνια δεν είχε σημασία το ύψος των εξόδων, διότι ήταν άλλο το σύστημα φορολόγησης, ενώ τα τελευταία χρόνια έχει, δεν προσαρμόστηκαν σε αυτό το</w:t>
      </w:r>
      <w:r>
        <w:rPr>
          <w:rFonts w:eastAsia="Times New Roman" w:cs="Times New Roman"/>
          <w:szCs w:val="24"/>
        </w:rPr>
        <w:t xml:space="preserve"> σύστημα, αν δοθεί το δικαίωμα σε αγρότες ή αγροτικές επιχειρήσεις να προσέλθουν αυτόκλητα με την ανάλογη επιβάρυνση, βεβαίως, να ασφαλίσουν ανθρώπους που δεν τους ασφάλισαν για διάφορους λόγους</w:t>
      </w:r>
      <w:r>
        <w:rPr>
          <w:rFonts w:eastAsia="Times New Roman" w:cs="Times New Roman"/>
          <w:szCs w:val="24"/>
        </w:rPr>
        <w:t>,</w:t>
      </w:r>
      <w:r>
        <w:rPr>
          <w:rFonts w:eastAsia="Times New Roman" w:cs="Times New Roman"/>
          <w:szCs w:val="24"/>
        </w:rPr>
        <w:t xml:space="preserve"> όταν δούλεψαν μέσα στο 2016 ή αν δοθεί το δικαίωμα στον </w:t>
      </w:r>
      <w:proofErr w:type="spellStart"/>
      <w:r>
        <w:rPr>
          <w:rFonts w:eastAsia="Times New Roman" w:cs="Times New Roman"/>
          <w:szCs w:val="24"/>
        </w:rPr>
        <w:t>αγρο</w:t>
      </w:r>
      <w:r>
        <w:rPr>
          <w:rFonts w:eastAsia="Times New Roman" w:cs="Times New Roman"/>
          <w:szCs w:val="24"/>
        </w:rPr>
        <w:t>εργάτη</w:t>
      </w:r>
      <w:proofErr w:type="spellEnd"/>
      <w:r>
        <w:rPr>
          <w:rFonts w:eastAsia="Times New Roman" w:cs="Times New Roman"/>
          <w:szCs w:val="24"/>
        </w:rPr>
        <w:t xml:space="preserve"> να κάνει την αναφορά και να δικαιωθεί. </w:t>
      </w:r>
    </w:p>
    <w:p w14:paraId="6988B3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988B3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w:t>
      </w:r>
    </w:p>
    <w:p w14:paraId="6988B3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πάρα πολύ, και γι’ αυτ</w:t>
      </w:r>
      <w:r>
        <w:rPr>
          <w:rFonts w:eastAsia="Times New Roman" w:cs="Times New Roman"/>
          <w:szCs w:val="24"/>
        </w:rPr>
        <w:t xml:space="preserve">ήν την ερώτηση, κύριε </w:t>
      </w:r>
      <w:proofErr w:type="spellStart"/>
      <w:r>
        <w:rPr>
          <w:rFonts w:eastAsia="Times New Roman" w:cs="Times New Roman"/>
          <w:szCs w:val="24"/>
        </w:rPr>
        <w:t>Κεγκέρογλου</w:t>
      </w:r>
      <w:proofErr w:type="spellEnd"/>
      <w:r>
        <w:rPr>
          <w:rFonts w:eastAsia="Times New Roman" w:cs="Times New Roman"/>
          <w:szCs w:val="24"/>
        </w:rPr>
        <w:t>.</w:t>
      </w:r>
    </w:p>
    <w:p w14:paraId="6988B3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Ο ασφαλιστικός ν</w:t>
      </w:r>
      <w:r>
        <w:rPr>
          <w:rFonts w:eastAsia="Times New Roman" w:cs="Times New Roman"/>
          <w:szCs w:val="24"/>
        </w:rPr>
        <w:t>.</w:t>
      </w:r>
      <w:r>
        <w:rPr>
          <w:rFonts w:eastAsia="Times New Roman" w:cs="Times New Roman"/>
          <w:szCs w:val="24"/>
        </w:rPr>
        <w:t xml:space="preserve">3863/2010 έθεσε αυστηρούς περιορισμούς για την απασχόληση με </w:t>
      </w:r>
      <w:proofErr w:type="spellStart"/>
      <w:r>
        <w:rPr>
          <w:rFonts w:eastAsia="Times New Roman" w:cs="Times New Roman"/>
          <w:szCs w:val="24"/>
        </w:rPr>
        <w:t>εργόσημο</w:t>
      </w:r>
      <w:proofErr w:type="spellEnd"/>
      <w:r>
        <w:rPr>
          <w:rFonts w:eastAsia="Times New Roman" w:cs="Times New Roman"/>
          <w:szCs w:val="24"/>
        </w:rPr>
        <w:t xml:space="preserve"> και σωστά το έκανε τότε, διότι το </w:t>
      </w:r>
      <w:proofErr w:type="spellStart"/>
      <w:r>
        <w:rPr>
          <w:rFonts w:eastAsia="Times New Roman" w:cs="Times New Roman"/>
          <w:szCs w:val="24"/>
        </w:rPr>
        <w:t>εργόσημο</w:t>
      </w:r>
      <w:proofErr w:type="spellEnd"/>
      <w:r>
        <w:rPr>
          <w:rFonts w:eastAsia="Times New Roman" w:cs="Times New Roman"/>
          <w:szCs w:val="24"/>
        </w:rPr>
        <w:t xml:space="preserve"> πρέπει να έχει ένα πλαίσιο εγγυημένο για την αξιοποίησή του.</w:t>
      </w:r>
    </w:p>
    <w:p w14:paraId="6988B3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Εκείνο που προέβλεπε ο ν.3863/</w:t>
      </w:r>
      <w:r>
        <w:rPr>
          <w:rFonts w:eastAsia="Times New Roman" w:cs="Times New Roman"/>
          <w:szCs w:val="24"/>
        </w:rPr>
        <w:t xml:space="preserve">2010, ο νόμος δηλαδή της δικής σας κυβέρνησης τότε, ήταν να γίνεται μια χρονική κατανομή της αμοιβής που ελάμβανε κάποιος που απασχολούταν ως </w:t>
      </w:r>
      <w:proofErr w:type="spellStart"/>
      <w:r>
        <w:rPr>
          <w:rFonts w:eastAsia="Times New Roman" w:cs="Times New Roman"/>
          <w:szCs w:val="24"/>
        </w:rPr>
        <w:t>αγρ</w:t>
      </w:r>
      <w:proofErr w:type="spellEnd"/>
      <w:r>
        <w:rPr>
          <w:rFonts w:eastAsia="Times New Roman" w:cs="Times New Roman"/>
          <w:szCs w:val="24"/>
          <w:lang w:val="en-US"/>
        </w:rPr>
        <w:t>o</w:t>
      </w:r>
      <w:r>
        <w:rPr>
          <w:rFonts w:eastAsia="Times New Roman" w:cs="Times New Roman"/>
          <w:szCs w:val="24"/>
        </w:rPr>
        <w:t xml:space="preserve">εργάτης επί των ημερών που αντιστοιχούσαν -το πηλίκο, δηλαδή, που </w:t>
      </w:r>
      <w:proofErr w:type="spellStart"/>
      <w:r>
        <w:rPr>
          <w:rFonts w:eastAsia="Times New Roman" w:cs="Times New Roman"/>
          <w:szCs w:val="24"/>
        </w:rPr>
        <w:t>προέκυπτε</w:t>
      </w:r>
      <w:proofErr w:type="spellEnd"/>
      <w:r>
        <w:rPr>
          <w:rFonts w:eastAsia="Times New Roman" w:cs="Times New Roman"/>
          <w:szCs w:val="24"/>
        </w:rPr>
        <w:t xml:space="preserve"> από το συνολικό ποσό που ελάμβανε </w:t>
      </w:r>
      <w:r>
        <w:rPr>
          <w:rFonts w:eastAsia="Times New Roman" w:cs="Times New Roman"/>
          <w:szCs w:val="24"/>
        </w:rPr>
        <w:t>διά των ημερών που αντιστοιχούσαν- με βάση το ημερομίσθιο του ανειδίκευτου εργάτη, που προβλέπεται κατά την Εθνική Συλλογική Σύμβαση Εργασίας της προηγούμενης χρονιάς. Αυτό λέει ο νόμος. Και εφ’ όσον σημείωνε κάποιος μετά από αυτό το αποτέλεσμα ποσό που αν</w:t>
      </w:r>
      <w:r>
        <w:rPr>
          <w:rFonts w:eastAsia="Times New Roman" w:cs="Times New Roman"/>
          <w:szCs w:val="24"/>
        </w:rPr>
        <w:t xml:space="preserve">τιστοιχούσε σε </w:t>
      </w:r>
      <w:proofErr w:type="spellStart"/>
      <w:r>
        <w:rPr>
          <w:rFonts w:eastAsia="Times New Roman" w:cs="Times New Roman"/>
          <w:szCs w:val="24"/>
        </w:rPr>
        <w:t>εκατόν</w:t>
      </w:r>
      <w:proofErr w:type="spellEnd"/>
      <w:r>
        <w:rPr>
          <w:rFonts w:eastAsia="Times New Roman" w:cs="Times New Roman"/>
          <w:szCs w:val="24"/>
        </w:rPr>
        <w:t xml:space="preserve"> πενήντα μέρες τουλάχιστον, τότε είχε ασφαλιστική κάλυψη για ολόκληρο το έτος. </w:t>
      </w:r>
    </w:p>
    <w:p w14:paraId="6988B376"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πλαίσιο που έθετε ο νόμος δεν μπορεί κανείς να το διαταράξει ετεροχρονισμένα και να πει «θα έρθω σε προγενέστερους χρόνους να αλλάξω αυτόν τον </w:t>
      </w:r>
      <w:r>
        <w:rPr>
          <w:rFonts w:eastAsia="Times New Roman" w:cs="Times New Roman"/>
          <w:szCs w:val="24"/>
        </w:rPr>
        <w:t xml:space="preserve">κανόνα». Και υπάρχει ένα θέμα. </w:t>
      </w:r>
    </w:p>
    <w:p w14:paraId="6988B377"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αντιλαμβάνομαι ως ορθή τη σκέψη σας ότι θα έπρεπε κάποιος, επίσης, από δουλειά τέτοια να έχει το δικαίωμα που έχουν και άλλοι μισθωτοί, στους οποίους δεν παραγράφεται το δικαίωμα να προσφύγουν με καταγγελία προς </w:t>
      </w:r>
      <w:r>
        <w:rPr>
          <w:rFonts w:eastAsia="Times New Roman" w:cs="Times New Roman"/>
          <w:szCs w:val="24"/>
        </w:rPr>
        <w:t>το πρώην ΙΚΑ, που ήταν το ταμείο για τους μισθωτούς εργαζόμενους πριν. Θα μπορούσε να προσφύγει και να πει «καταγγέλλω τον εργοδότη, διότι δεν μου κατέβαλλε ένσημα όλο αυτόν τον καιρό». Άλλωστε, δεν θα μπορούσε να το γνωρίζει ο εργαζόμενος ότι δεν καταβλήθ</w:t>
      </w:r>
      <w:r>
        <w:rPr>
          <w:rFonts w:eastAsia="Times New Roman" w:cs="Times New Roman"/>
          <w:szCs w:val="24"/>
        </w:rPr>
        <w:t xml:space="preserve">ηκαν εισφορές, διότι τις καταβάλλει ο εργοδότης, παρακρατώντας από τον μισθό. Τις υπεξαιρούσε και το πληροφορούνταν αργότερα. </w:t>
      </w:r>
      <w:r>
        <w:rPr>
          <w:rFonts w:eastAsia="Times New Roman" w:cs="Times New Roman"/>
          <w:szCs w:val="24"/>
        </w:rPr>
        <w:t>Ε</w:t>
      </w:r>
      <w:r>
        <w:rPr>
          <w:rFonts w:eastAsia="Times New Roman" w:cs="Times New Roman"/>
          <w:szCs w:val="24"/>
        </w:rPr>
        <w:t xml:space="preserve">ίχε και μια νομιμοποιημένη βάση αυτή η καθυστερημένη προσφυγή του εργαζόμενου προς τα αρμόδια όργανα του ΙΚΑ. </w:t>
      </w:r>
    </w:p>
    <w:p w14:paraId="6988B378"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Εδώ η γνώση του απ</w:t>
      </w:r>
      <w:r>
        <w:rPr>
          <w:rFonts w:eastAsia="Times New Roman" w:cs="Times New Roman"/>
          <w:szCs w:val="24"/>
        </w:rPr>
        <w:t>ασχολούμενου σε αγροτικές εργασίες είναι αυταπόδεικτη. Και επομένως, έχει τη δυνατότητα</w:t>
      </w:r>
      <w:r>
        <w:rPr>
          <w:rFonts w:eastAsia="Times New Roman" w:cs="Times New Roman"/>
          <w:szCs w:val="24"/>
        </w:rPr>
        <w:t>,</w:t>
      </w:r>
      <w:r>
        <w:rPr>
          <w:rFonts w:eastAsia="Times New Roman" w:cs="Times New Roman"/>
          <w:szCs w:val="24"/>
        </w:rPr>
        <w:t xml:space="preserve"> μέσα από την κατανομή που γίνεται στο</w:t>
      </w:r>
      <w:r>
        <w:rPr>
          <w:rFonts w:eastAsia="Times New Roman" w:cs="Times New Roman"/>
          <w:szCs w:val="24"/>
        </w:rPr>
        <w:t xml:space="preserve"> </w:t>
      </w:r>
      <w:r>
        <w:rPr>
          <w:rFonts w:eastAsia="Times New Roman" w:cs="Times New Roman"/>
          <w:szCs w:val="24"/>
        </w:rPr>
        <w:t xml:space="preserve">χρόνο -και το ξέρει ότι μέσα στη χρονιά έχει </w:t>
      </w:r>
      <w:proofErr w:type="spellStart"/>
      <w:r>
        <w:rPr>
          <w:rFonts w:eastAsia="Times New Roman" w:cs="Times New Roman"/>
          <w:szCs w:val="24"/>
        </w:rPr>
        <w:t>εκατόν</w:t>
      </w:r>
      <w:proofErr w:type="spellEnd"/>
      <w:r>
        <w:rPr>
          <w:rFonts w:eastAsia="Times New Roman" w:cs="Times New Roman"/>
          <w:szCs w:val="24"/>
        </w:rPr>
        <w:t xml:space="preserve"> πενήντα ένσημα με </w:t>
      </w:r>
      <w:proofErr w:type="spellStart"/>
      <w:r>
        <w:rPr>
          <w:rFonts w:eastAsia="Times New Roman" w:cs="Times New Roman"/>
          <w:szCs w:val="24"/>
        </w:rPr>
        <w:t>αγρόσημο</w:t>
      </w:r>
      <w:proofErr w:type="spellEnd"/>
      <w:r>
        <w:rPr>
          <w:rFonts w:eastAsia="Times New Roman" w:cs="Times New Roman"/>
          <w:szCs w:val="24"/>
        </w:rPr>
        <w:t xml:space="preserve">- να προσφύγει και να δώσει τη λύση μέσα στο ίδιο </w:t>
      </w:r>
      <w:r>
        <w:rPr>
          <w:rFonts w:eastAsia="Times New Roman" w:cs="Times New Roman"/>
          <w:szCs w:val="24"/>
        </w:rPr>
        <w:t>το έτος. Έχει τη γνώση.</w:t>
      </w:r>
    </w:p>
    <w:p w14:paraId="6988B379"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είναι λίγο προβληματικό να μπούμε στην πρότασή σας,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ενδεχομένως ότι για κάποιους </w:t>
      </w:r>
      <w:r>
        <w:rPr>
          <w:rFonts w:eastAsia="Times New Roman" w:cs="Times New Roman"/>
          <w:szCs w:val="24"/>
        </w:rPr>
        <w:lastRenderedPageBreak/>
        <w:t xml:space="preserve">μια τέτοια εκδοχή –αν τη δίναμε- θα οδηγούσε σε μια πλασματική έκδοση </w:t>
      </w:r>
      <w:proofErr w:type="spellStart"/>
      <w:r>
        <w:rPr>
          <w:rFonts w:eastAsia="Times New Roman" w:cs="Times New Roman"/>
          <w:szCs w:val="24"/>
        </w:rPr>
        <w:t>εργοσήμων</w:t>
      </w:r>
      <w:proofErr w:type="spellEnd"/>
      <w:r>
        <w:rPr>
          <w:rFonts w:eastAsia="Times New Roman" w:cs="Times New Roman"/>
          <w:szCs w:val="24"/>
        </w:rPr>
        <w:t xml:space="preserve"> για το παρελθόν, προκειμένου να ωφελη</w:t>
      </w:r>
      <w:r>
        <w:rPr>
          <w:rFonts w:eastAsia="Times New Roman" w:cs="Times New Roman"/>
          <w:szCs w:val="24"/>
        </w:rPr>
        <w:t xml:space="preserve">θεί με φορολογικές εκπτώσεις. Είναι λίγο δύσκολο το πράγμα, για να το πούμε με έναν τρόπο τώρα. Το ακούω αυτό που μου λέτε, θα το σκεφθώ. Πρέπει να το σκεφθούμε με ιδιαίτερη προσοχή. </w:t>
      </w:r>
    </w:p>
    <w:p w14:paraId="6988B37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για τη δ</w:t>
      </w:r>
      <w:r>
        <w:rPr>
          <w:rFonts w:eastAsia="Times New Roman"/>
          <w:szCs w:val="24"/>
        </w:rPr>
        <w:t xml:space="preserve">ευτερολογία του. </w:t>
      </w:r>
    </w:p>
    <w:p w14:paraId="6988B37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Ευχαριστώ, κύριε Πρόεδρε. </w:t>
      </w:r>
    </w:p>
    <w:p w14:paraId="6988B37C" w14:textId="77777777" w:rsidR="00374D63" w:rsidRDefault="00826AA3">
      <w:pPr>
        <w:spacing w:line="600" w:lineRule="auto"/>
        <w:ind w:firstLine="720"/>
        <w:contextualSpacing/>
        <w:jc w:val="both"/>
        <w:rPr>
          <w:rFonts w:eastAsia="Times New Roman"/>
          <w:szCs w:val="24"/>
        </w:rPr>
      </w:pPr>
      <w:r>
        <w:rPr>
          <w:rFonts w:eastAsia="Times New Roman"/>
          <w:szCs w:val="24"/>
        </w:rPr>
        <w:t>Μέρος της απάντησης ήταν σε δικηγορίστικο στυλ. Τι λέτε, δηλαδή; Εάν στον εργάτη</w:t>
      </w:r>
      <w:r>
        <w:rPr>
          <w:rFonts w:eastAsia="Times New Roman"/>
          <w:szCs w:val="24"/>
        </w:rPr>
        <w:t>,</w:t>
      </w:r>
      <w:r>
        <w:rPr>
          <w:rFonts w:eastAsia="Times New Roman"/>
          <w:szCs w:val="24"/>
        </w:rPr>
        <w:t xml:space="preserve"> που είναι σε αδύναμη θέση, την ώρα που έχει να κάνει μεροκάματο έναν μήνα, πει ο άλλος «έλα να δουλέψεις»,</w:t>
      </w:r>
      <w:r>
        <w:rPr>
          <w:rFonts w:eastAsia="Times New Roman"/>
          <w:szCs w:val="24"/>
        </w:rPr>
        <w:t xml:space="preserve"> εκείνη την ώρα θα του πει εκείνος «φέρε μου το </w:t>
      </w:r>
      <w:proofErr w:type="spellStart"/>
      <w:r>
        <w:rPr>
          <w:rFonts w:eastAsia="Times New Roman"/>
          <w:szCs w:val="24"/>
        </w:rPr>
        <w:t>εργόσημο</w:t>
      </w:r>
      <w:proofErr w:type="spellEnd"/>
      <w:r>
        <w:rPr>
          <w:rFonts w:eastAsia="Times New Roman"/>
          <w:szCs w:val="24"/>
        </w:rPr>
        <w:t xml:space="preserve">, γιατί αλλιώς δεν δουλεύω». Αυτό είναι πραγματικότητα και όχι μόνο στους εργαζόμενους με </w:t>
      </w:r>
      <w:proofErr w:type="spellStart"/>
      <w:r>
        <w:rPr>
          <w:rFonts w:eastAsia="Times New Roman"/>
          <w:szCs w:val="24"/>
        </w:rPr>
        <w:t>εργόσημο</w:t>
      </w:r>
      <w:proofErr w:type="spellEnd"/>
      <w:r>
        <w:rPr>
          <w:rFonts w:eastAsia="Times New Roman"/>
          <w:szCs w:val="24"/>
        </w:rPr>
        <w:t xml:space="preserve">, αλλά και στους λοιπούς. </w:t>
      </w:r>
    </w:p>
    <w:p w14:paraId="6988B37D" w14:textId="77777777" w:rsidR="00374D63" w:rsidRDefault="00826AA3">
      <w:pPr>
        <w:spacing w:line="600" w:lineRule="auto"/>
        <w:ind w:firstLine="720"/>
        <w:contextualSpacing/>
        <w:jc w:val="both"/>
        <w:rPr>
          <w:rFonts w:eastAsia="Times New Roman"/>
          <w:szCs w:val="24"/>
        </w:rPr>
      </w:pPr>
      <w:r>
        <w:rPr>
          <w:rFonts w:eastAsia="Times New Roman"/>
          <w:szCs w:val="24"/>
        </w:rPr>
        <w:t>Άρα, το δικαίωμά του να καταγγείλει τη μαύρη εργασία δεν μπορεί να μην ασκη</w:t>
      </w:r>
      <w:r>
        <w:rPr>
          <w:rFonts w:eastAsia="Times New Roman"/>
          <w:szCs w:val="24"/>
        </w:rPr>
        <w:t xml:space="preserve">θεί λόγω του ότι «το γνώριζες, κύριε, και πήγες και εργάστηκες», διότι είναι ο αδύναμος κρίκος στη σχέση εργαζόμενου-εργοδότη. </w:t>
      </w:r>
      <w:r>
        <w:rPr>
          <w:rFonts w:eastAsia="Times New Roman"/>
          <w:szCs w:val="24"/>
        </w:rPr>
        <w:t>Ν</w:t>
      </w:r>
      <w:r>
        <w:rPr>
          <w:rFonts w:eastAsia="Times New Roman"/>
          <w:szCs w:val="24"/>
        </w:rPr>
        <w:t xml:space="preserve">ομίζω ότι και το δίκαιο αναγνωρίζει την </w:t>
      </w:r>
      <w:r>
        <w:rPr>
          <w:rFonts w:eastAsia="Times New Roman"/>
          <w:szCs w:val="24"/>
        </w:rPr>
        <w:lastRenderedPageBreak/>
        <w:t>εκ των υστέρων καταγγελία για κάτι το οποίο ως εξαναγκαζόμενος ουσιαστικά δεν κατήγγειλε</w:t>
      </w:r>
      <w:r>
        <w:rPr>
          <w:rFonts w:eastAsia="Times New Roman"/>
          <w:szCs w:val="24"/>
        </w:rPr>
        <w:t xml:space="preserve"> κάποιος εκείνη τη στιγμή. Ναι ή όχι; Νομίζω ότι έχω δίκιο. </w:t>
      </w:r>
    </w:p>
    <w:p w14:paraId="6988B37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Δεν είπα εγώ ότι θα μπουν τα </w:t>
      </w:r>
      <w:proofErr w:type="spellStart"/>
      <w:r>
        <w:rPr>
          <w:rFonts w:eastAsia="Times New Roman"/>
          <w:szCs w:val="24"/>
        </w:rPr>
        <w:t>εργόσημα</w:t>
      </w:r>
      <w:proofErr w:type="spellEnd"/>
      <w:r>
        <w:rPr>
          <w:rFonts w:eastAsia="Times New Roman"/>
          <w:szCs w:val="24"/>
        </w:rPr>
        <w:t xml:space="preserve"> χωρίς επιβάρυνση, γιατί ακριβώς σε αυτό το σημείο είναι σωστή η ασφαλιστική δικλείδα που είπατε ότι πρέπει να υπάρχει. Ειδικά τώρα</w:t>
      </w:r>
      <w:r>
        <w:rPr>
          <w:rFonts w:eastAsia="Times New Roman"/>
          <w:szCs w:val="24"/>
        </w:rPr>
        <w:t>,</w:t>
      </w:r>
      <w:r>
        <w:rPr>
          <w:rFonts w:eastAsia="Times New Roman"/>
          <w:szCs w:val="24"/>
        </w:rPr>
        <w:t xml:space="preserve"> που έχει αλλάξει το φορολ</w:t>
      </w:r>
      <w:r>
        <w:rPr>
          <w:rFonts w:eastAsia="Times New Roman"/>
          <w:szCs w:val="24"/>
        </w:rPr>
        <w:t>ογικό καθεστώς και είναι υψηλότατη η φορολόγηση</w:t>
      </w:r>
      <w:r>
        <w:rPr>
          <w:rFonts w:eastAsia="Times New Roman"/>
          <w:szCs w:val="24"/>
        </w:rPr>
        <w:t>,</w:t>
      </w:r>
      <w:r>
        <w:rPr>
          <w:rFonts w:eastAsia="Times New Roman"/>
          <w:szCs w:val="24"/>
        </w:rPr>
        <w:t xml:space="preserve"> πρέπει να υπάρχει. Η ασφαλιστική δικλείδα θα είναι με ποινή, δεν θα είναι 10% προφανώς η ασφάλιση. Μπορεί να είναι 15%. Δεν το ξέρω αυτό. Είναι θέμα που πρέπει να εξετάσετε. </w:t>
      </w:r>
    </w:p>
    <w:p w14:paraId="6988B37F"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Εγώ σας καλώ να δημιουργήσετε μι</w:t>
      </w:r>
      <w:r>
        <w:rPr>
          <w:rFonts w:eastAsia="Times New Roman"/>
          <w:szCs w:val="24"/>
        </w:rPr>
        <w:t>α ομάδα εργασίας για το συγκεκριμένο θέμα, διότι είναι αναντιστοιχία να μπορεί ο εργαζόμενος με τον κλασικό τρόπο στο ΙΚΑ να καταγγείλει τη μαύρη εργασία και ο άλλος να μην μπορεί ή ακόμα και αυτό το δικαίωμα που έχουμε δώσει κατά καιρούς, να καλύπτουν ασφ</w:t>
      </w:r>
      <w:r>
        <w:rPr>
          <w:rFonts w:eastAsia="Times New Roman"/>
          <w:szCs w:val="24"/>
        </w:rPr>
        <w:t>αλιστικές εισφορές του προηγούμενου διαστήματος επιχειρήσεις</w:t>
      </w:r>
      <w:r>
        <w:rPr>
          <w:rFonts w:eastAsia="Times New Roman"/>
          <w:szCs w:val="24"/>
        </w:rPr>
        <w:t>,</w:t>
      </w:r>
      <w:r>
        <w:rPr>
          <w:rFonts w:eastAsia="Times New Roman"/>
          <w:szCs w:val="24"/>
        </w:rPr>
        <w:t xml:space="preserve"> οι οποίες για διάφορους λόγους δεν είχαν καταθέσει ΑΠΔ και δεν είχε εμφανιστεί ο εργαζόμενος και να το κάνουν εκ των υστέρων, να </w:t>
      </w:r>
      <w:r>
        <w:rPr>
          <w:rFonts w:eastAsia="Times New Roman"/>
          <w:szCs w:val="24"/>
        </w:rPr>
        <w:lastRenderedPageBreak/>
        <w:t>μπορεί να δοθεί και σε αυτή την περίπτωση. Θα γίνει άπαξ για το 2</w:t>
      </w:r>
      <w:r>
        <w:rPr>
          <w:rFonts w:eastAsia="Times New Roman"/>
          <w:szCs w:val="24"/>
        </w:rPr>
        <w:t xml:space="preserve">016 και έχει να κάνει με την προηγούμενη χρονιά. </w:t>
      </w:r>
    </w:p>
    <w:p w14:paraId="6988B38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δικαίωμα, όμως, της καταγγελίας πρέπει να είναι μόνιμο. Δεν μπορούμε να μην δώσουμε αυτήν τη δυνατότητα στους εργαζόμενους με </w:t>
      </w:r>
      <w:proofErr w:type="spellStart"/>
      <w:r>
        <w:rPr>
          <w:rFonts w:eastAsia="Times New Roman"/>
          <w:szCs w:val="24"/>
        </w:rPr>
        <w:t>εργόσημο</w:t>
      </w:r>
      <w:proofErr w:type="spellEnd"/>
      <w:r>
        <w:rPr>
          <w:rFonts w:eastAsia="Times New Roman"/>
          <w:szCs w:val="24"/>
        </w:rPr>
        <w:t>, που είναι μια μεγάλη κατηγορία.</w:t>
      </w:r>
    </w:p>
    <w:p w14:paraId="6988B38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Αναφέρεστε συχνά –και κλείνω με </w:t>
      </w:r>
      <w:r>
        <w:rPr>
          <w:rFonts w:eastAsia="Times New Roman"/>
          <w:szCs w:val="24"/>
        </w:rPr>
        <w:t>αυτό- στη σχέση του βασικού μισθού ή του βασικού ημερομισθίου με τα ασφάλιστρα. Όταν ο βασικός μισθός θα πάει στα 751 ευρώ ή και παραπάνω, σύμφωνα με τις προβλέψεις, θα διατηρηθεί το ίδιο όριο, το ίδιο πλαφόν στις ασφαλιστικές εισφορές τα 7.032 ευρώ και το</w:t>
      </w:r>
      <w:r>
        <w:rPr>
          <w:rFonts w:eastAsia="Times New Roman"/>
          <w:szCs w:val="24"/>
        </w:rPr>
        <w:t xml:space="preserve"> 4.900 ευρώ για τα αγροτικά ή θα πάει με βάση τα 751 ευρώ;</w:t>
      </w:r>
    </w:p>
    <w:p w14:paraId="6988B382" w14:textId="77777777" w:rsidR="00374D63" w:rsidRDefault="00826AA3">
      <w:pPr>
        <w:spacing w:line="600" w:lineRule="auto"/>
        <w:ind w:firstLine="720"/>
        <w:contextualSpacing/>
        <w:jc w:val="both"/>
        <w:rPr>
          <w:rFonts w:eastAsia="Times New Roman"/>
          <w:szCs w:val="24"/>
        </w:rPr>
      </w:pPr>
      <w:r>
        <w:rPr>
          <w:rFonts w:eastAsia="Times New Roman"/>
          <w:szCs w:val="24"/>
        </w:rPr>
        <w:t>Τέλος, δεν μας είπατε τι γίνεται με τα μερίσματα. Αν είναι εύκολο.</w:t>
      </w:r>
    </w:p>
    <w:p w14:paraId="6988B383"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Πετρόπουλε.</w:t>
      </w:r>
    </w:p>
    <w:p w14:paraId="6988B384" w14:textId="77777777" w:rsidR="00374D63" w:rsidRDefault="00826AA3">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w:t>
      </w:r>
      <w:r>
        <w:rPr>
          <w:rFonts w:eastAsia="Times New Roman"/>
          <w:b/>
          <w:szCs w:val="24"/>
        </w:rPr>
        <w:t xml:space="preserve">οινωνικής Αλληλεγγύης): </w:t>
      </w:r>
      <w:r>
        <w:rPr>
          <w:rFonts w:eastAsia="Times New Roman"/>
          <w:szCs w:val="24"/>
        </w:rPr>
        <w:t>Τα μερίσματα είναι υπόλοιπο από την προηγούμενη ερώτηση. Ί</w:t>
      </w:r>
      <w:r>
        <w:rPr>
          <w:rFonts w:eastAsia="Times New Roman"/>
          <w:szCs w:val="24"/>
        </w:rPr>
        <w:lastRenderedPageBreak/>
        <w:t>δια είναι η απάντηση. Αν ένα μέρισμα είναι κεφαλαιακής απόδοσης, δεν είναι εισφορά. Αν είναι, όμως, μερίδιο από το κέρδος από τη δραστηριότητα, είναι εισφορά.</w:t>
      </w:r>
    </w:p>
    <w:p w14:paraId="6988B38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Σχετικά με το </w:t>
      </w:r>
      <w:proofErr w:type="spellStart"/>
      <w:r>
        <w:rPr>
          <w:rFonts w:eastAsia="Times New Roman"/>
          <w:szCs w:val="24"/>
        </w:rPr>
        <w:t>ε</w:t>
      </w:r>
      <w:r>
        <w:rPr>
          <w:rFonts w:eastAsia="Times New Roman"/>
          <w:szCs w:val="24"/>
        </w:rPr>
        <w:t>ργόσημο</w:t>
      </w:r>
      <w:proofErr w:type="spellEnd"/>
      <w:r>
        <w:rPr>
          <w:rFonts w:eastAsia="Times New Roman"/>
          <w:szCs w:val="24"/>
        </w:rPr>
        <w:t xml:space="preserve"> στην αγροτική παραγωγή, η βάση υπολογισμού ως προς το ύψος είναι αυτή που είναι και για τους αγρότες. Πρέπει να μην είναι κάτι διαφορετικό. Όπως είναι η κλίμακα των συντελεστών για τους αγρότες, με τον ίδιο τρόπο πρέπει να υπολογίσετε. </w:t>
      </w:r>
    </w:p>
    <w:p w14:paraId="6988B386" w14:textId="77777777" w:rsidR="00374D63" w:rsidRDefault="00826AA3">
      <w:pPr>
        <w:spacing w:line="600" w:lineRule="auto"/>
        <w:ind w:firstLine="720"/>
        <w:contextualSpacing/>
        <w:jc w:val="both"/>
        <w:rPr>
          <w:rFonts w:eastAsia="Times New Roman"/>
          <w:szCs w:val="24"/>
        </w:rPr>
      </w:pPr>
      <w:r>
        <w:rPr>
          <w:rFonts w:eastAsia="Times New Roman"/>
          <w:szCs w:val="24"/>
        </w:rPr>
        <w:t>Τα άλλα θέμ</w:t>
      </w:r>
      <w:r>
        <w:rPr>
          <w:rFonts w:eastAsia="Times New Roman"/>
          <w:szCs w:val="24"/>
        </w:rPr>
        <w:t xml:space="preserve">ατα, κύριε </w:t>
      </w:r>
      <w:proofErr w:type="spellStart"/>
      <w:r>
        <w:rPr>
          <w:rFonts w:eastAsia="Times New Roman"/>
          <w:szCs w:val="24"/>
        </w:rPr>
        <w:t>Κεγκέρογλου</w:t>
      </w:r>
      <w:proofErr w:type="spellEnd"/>
      <w:r>
        <w:rPr>
          <w:rFonts w:eastAsia="Times New Roman"/>
          <w:szCs w:val="24"/>
        </w:rPr>
        <w:t xml:space="preserve">, που ανέφερα στην προηγούμενη τοποθέτησή μου δείχνουν ότι θα με προβληματίσει η σχέση της εισφοράς αυτής ως προς τον χρόνο καταβολής, καθώς, όπως είπα, κανονικά, σύμφωνα με τον ν.3863 λογαριάζεται μόνο μέσα στο έτος. Δεν προβλέπει ο </w:t>
      </w:r>
      <w:r>
        <w:rPr>
          <w:rFonts w:eastAsia="Times New Roman"/>
          <w:szCs w:val="24"/>
        </w:rPr>
        <w:t>νόμος αναδρομική καταβολή.</w:t>
      </w:r>
    </w:p>
    <w:p w14:paraId="6988B387" w14:textId="77777777" w:rsidR="00374D63" w:rsidRDefault="00826AA3">
      <w:pPr>
        <w:spacing w:line="600" w:lineRule="auto"/>
        <w:ind w:firstLine="720"/>
        <w:contextualSpacing/>
        <w:jc w:val="both"/>
        <w:rPr>
          <w:rFonts w:eastAsia="Times New Roman"/>
          <w:szCs w:val="24"/>
        </w:rPr>
      </w:pPr>
      <w:r>
        <w:rPr>
          <w:rFonts w:eastAsia="Times New Roman"/>
          <w:szCs w:val="24"/>
        </w:rPr>
        <w:t>Άρα πρέπει να γίνει συνολική παρέμβαση στο νόμο και αυτό δεν μπορεί να απαντηθεί σε αυτήν τη διαδικασία. Χρειάζεται να το επεξεργαστούμε και να δούμε αν ορθά θα κάνουμε κάτι διαφορετικό απ’ ό,τι είχε προβλέψει ο δικός σας νόμος.</w:t>
      </w:r>
    </w:p>
    <w:p w14:paraId="6988B388"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w:t>
      </w:r>
    </w:p>
    <w:p w14:paraId="6988B389"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Επειδή είδα ότι επί της ουσίας δεν υπάρχει διαφωνία, ας δείτε την πρόταση να συγκροτηθεί μία άτυπη διακομματική επιτροπή, να φέρετε μια τροπολογία του άρθρου του νόμου και να το λήξουμε, αν είναι σωστό δηλαδή</w:t>
      </w:r>
      <w:r>
        <w:rPr>
          <w:rFonts w:eastAsia="Times New Roman"/>
          <w:szCs w:val="24"/>
        </w:rPr>
        <w:t xml:space="preserve"> αυτό.</w:t>
      </w:r>
    </w:p>
    <w:p w14:paraId="6988B38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Βουλευτής κ. Κωνσταντίνος Γκιουλέκας ζητεί άδεια </w:t>
      </w:r>
      <w:r>
        <w:rPr>
          <w:rFonts w:eastAsia="Times New Roman"/>
          <w:szCs w:val="24"/>
        </w:rPr>
        <w:t xml:space="preserve">ολιγοήμερης </w:t>
      </w:r>
      <w:r>
        <w:rPr>
          <w:rFonts w:eastAsia="Times New Roman"/>
          <w:szCs w:val="24"/>
        </w:rPr>
        <w:t>απουσίας στο εξωτερικό από τις 25 Φεβρουαρίου έως τις 26 Φεβρουαρίου</w:t>
      </w:r>
      <w:r>
        <w:rPr>
          <w:rFonts w:eastAsia="Times New Roman"/>
          <w:szCs w:val="24"/>
        </w:rPr>
        <w:t xml:space="preserve"> 2017</w:t>
      </w:r>
      <w:r>
        <w:rPr>
          <w:rFonts w:eastAsia="Times New Roman"/>
          <w:szCs w:val="24"/>
        </w:rPr>
        <w:t>. Η Βουλή εγκρίνει;</w:t>
      </w:r>
    </w:p>
    <w:p w14:paraId="6988B38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6988B38C"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Συνεπώς η </w:t>
      </w:r>
      <w:r>
        <w:rPr>
          <w:rFonts w:eastAsia="Times New Roman"/>
          <w:szCs w:val="24"/>
        </w:rPr>
        <w:t xml:space="preserve">Βουλή </w:t>
      </w:r>
      <w:r>
        <w:rPr>
          <w:rFonts w:eastAsia="Times New Roman"/>
          <w:szCs w:val="24"/>
        </w:rPr>
        <w:t>ενέκρινε τη ζητηθείσα άδεια.</w:t>
      </w:r>
    </w:p>
    <w:p w14:paraId="6988B38D" w14:textId="77777777" w:rsidR="00374D63" w:rsidRDefault="00826AA3">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w:t>
      </w:r>
      <w:r>
        <w:rPr>
          <w:rFonts w:eastAsia="Times New Roman" w:cs="Times New Roman"/>
        </w:rPr>
        <w:t xml:space="preserve"> την ιστορία του κτηρίου και τον τρόπο οργάνωσης και λειτουργίας της Βουλής τριάντα εννέα μαθητές και μαθήτριες και δύο εκπαιδευτικοί συνοδοί τους από το 3ο Γενικό Λύκειο Χαλανδρίου. </w:t>
      </w:r>
    </w:p>
    <w:p w14:paraId="6988B38E" w14:textId="77777777" w:rsidR="00374D63" w:rsidRDefault="00826AA3">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988B38F" w14:textId="77777777" w:rsidR="00374D63" w:rsidRDefault="00826AA3">
      <w:pPr>
        <w:spacing w:line="600" w:lineRule="auto"/>
        <w:ind w:left="360"/>
        <w:contextualSpacing/>
        <w:jc w:val="center"/>
        <w:rPr>
          <w:rFonts w:eastAsia="Times New Roman" w:cs="Times New Roman"/>
        </w:rPr>
      </w:pPr>
      <w:r>
        <w:rPr>
          <w:rFonts w:eastAsia="Times New Roman" w:cs="Times New Roman"/>
        </w:rPr>
        <w:lastRenderedPageBreak/>
        <w:t>(Χειροκροτήματα απ’ όλες τις πτέρυγες της Βου</w:t>
      </w:r>
      <w:r>
        <w:rPr>
          <w:rFonts w:eastAsia="Times New Roman" w:cs="Times New Roman"/>
        </w:rPr>
        <w:t>λής)</w:t>
      </w:r>
    </w:p>
    <w:p w14:paraId="6988B39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Εισερχόμαστε τώρα στη συζήτηση των τριών τελευταίων </w:t>
      </w:r>
      <w:r>
        <w:rPr>
          <w:rFonts w:eastAsia="Times New Roman"/>
          <w:szCs w:val="24"/>
        </w:rPr>
        <w:t xml:space="preserve">επίκαιρων </w:t>
      </w:r>
      <w:r>
        <w:rPr>
          <w:rFonts w:eastAsia="Times New Roman"/>
          <w:szCs w:val="24"/>
        </w:rPr>
        <w:t xml:space="preserve">ερωτήσεων, στις οποίες θα απαντήσει ο Αναπληρωτής Υπουργός Παιδείας κ. Παύλος </w:t>
      </w:r>
      <w:proofErr w:type="spellStart"/>
      <w:r>
        <w:rPr>
          <w:rFonts w:eastAsia="Times New Roman"/>
          <w:szCs w:val="24"/>
        </w:rPr>
        <w:t>Πολάκης</w:t>
      </w:r>
      <w:proofErr w:type="spellEnd"/>
      <w:r>
        <w:rPr>
          <w:rFonts w:eastAsia="Times New Roman"/>
          <w:szCs w:val="24"/>
        </w:rPr>
        <w:t>. Οι δύο είναι του ιδίου αντικειμένου και θα συζητηθούν ενιαία. Θα απαντήσει και στους δύο συναδέλφους ο</w:t>
      </w:r>
      <w:r>
        <w:rPr>
          <w:rFonts w:eastAsia="Times New Roman"/>
          <w:szCs w:val="24"/>
        </w:rPr>
        <w:t xml:space="preserve"> κ</w:t>
      </w:r>
      <w:r>
        <w:rPr>
          <w:rFonts w:eastAsia="Times New Roman"/>
          <w:szCs w:val="24"/>
        </w:rPr>
        <w:t>ύριος</w:t>
      </w:r>
      <w:r>
        <w:rPr>
          <w:rFonts w:eastAsia="Times New Roman"/>
          <w:szCs w:val="24"/>
        </w:rPr>
        <w:t xml:space="preserve"> Υπουργός έχοντας μεγαλύτερη άνεση.</w:t>
      </w:r>
    </w:p>
    <w:p w14:paraId="6988B39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Αρχίζουμε με την πέμπτη με αριθμό 337/13-1-2017 επίκαιρη ερώτηση δεύτερου κύκλου του Ε΄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w:t>
      </w:r>
      <w:r>
        <w:rPr>
          <w:rFonts w:eastAsia="Times New Roman"/>
          <w:szCs w:val="24"/>
        </w:rPr>
        <w:t xml:space="preserve">Υπουργό </w:t>
      </w:r>
      <w:r>
        <w:rPr>
          <w:rFonts w:eastAsia="Times New Roman"/>
          <w:bCs/>
          <w:szCs w:val="24"/>
        </w:rPr>
        <w:t>Υγείας,</w:t>
      </w:r>
      <w:r>
        <w:rPr>
          <w:rFonts w:eastAsia="Times New Roman"/>
          <w:szCs w:val="24"/>
        </w:rPr>
        <w:t xml:space="preserve"> σχετικά με το εύρος  εφαρμογής της τηλεϊατρικής στην Ελλάδα.</w:t>
      </w:r>
    </w:p>
    <w:p w14:paraId="6988B39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Κρεμαστινέ</w:t>
      </w:r>
      <w:proofErr w:type="spellEnd"/>
      <w:r>
        <w:rPr>
          <w:rFonts w:eastAsia="Times New Roman"/>
          <w:szCs w:val="24"/>
        </w:rPr>
        <w:t>, έχετε τον λόγο.</w:t>
      </w:r>
    </w:p>
    <w:p w14:paraId="6988B39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Κύριε Πρόεδρε, είπατε «επίκαιρη», αλλά πρόκειται για ανεπίκαιρη ερώτηση. Επίκαιρη θα ήταν, αν</w:t>
      </w:r>
      <w:r>
        <w:rPr>
          <w:rFonts w:eastAsia="Times New Roman"/>
          <w:szCs w:val="24"/>
        </w:rPr>
        <w:t xml:space="preserve"> είχε απαντηθεί τότε που έγινε. Έχει αναβληθεί –έχω και τις ημερομηνίες- επτά φορές. </w:t>
      </w:r>
    </w:p>
    <w:p w14:paraId="6988B394" w14:textId="77777777" w:rsidR="00374D63" w:rsidRDefault="00826AA3">
      <w:pPr>
        <w:spacing w:line="600" w:lineRule="auto"/>
        <w:ind w:firstLine="720"/>
        <w:contextualSpacing/>
        <w:jc w:val="both"/>
        <w:rPr>
          <w:rFonts w:eastAsia="Times New Roman"/>
          <w:szCs w:val="24"/>
        </w:rPr>
      </w:pPr>
      <w:r>
        <w:rPr>
          <w:rFonts w:eastAsia="Times New Roman"/>
          <w:szCs w:val="24"/>
        </w:rPr>
        <w:t>Ήταν επίκαιρη</w:t>
      </w:r>
      <w:r>
        <w:rPr>
          <w:rFonts w:eastAsia="Times New Roman"/>
          <w:szCs w:val="24"/>
        </w:rPr>
        <w:t>,</w:t>
      </w:r>
      <w:r>
        <w:rPr>
          <w:rFonts w:eastAsia="Times New Roman"/>
          <w:szCs w:val="24"/>
        </w:rPr>
        <w:t xml:space="preserve"> διότι τότε τα μεγάλα ιατρικά περιοδικά, αυτά που θεωρούνται ευαγγέλια, το «</w:t>
      </w:r>
      <w:r>
        <w:rPr>
          <w:rFonts w:eastAsia="Times New Roman"/>
          <w:szCs w:val="24"/>
          <w:lang w:val="en-US"/>
        </w:rPr>
        <w:t>NEW</w:t>
      </w:r>
      <w:r>
        <w:rPr>
          <w:rFonts w:eastAsia="Times New Roman"/>
          <w:szCs w:val="24"/>
        </w:rPr>
        <w:t xml:space="preserve"> </w:t>
      </w:r>
      <w:r>
        <w:rPr>
          <w:rFonts w:eastAsia="Times New Roman"/>
          <w:szCs w:val="24"/>
          <w:lang w:val="en-US"/>
        </w:rPr>
        <w:t>ENGLAND</w:t>
      </w:r>
      <w:r>
        <w:rPr>
          <w:rFonts w:eastAsia="Times New Roman"/>
          <w:szCs w:val="24"/>
        </w:rPr>
        <w:t xml:space="preserve">» και το </w:t>
      </w:r>
      <w:r>
        <w:rPr>
          <w:rFonts w:eastAsia="Times New Roman"/>
          <w:szCs w:val="24"/>
        </w:rPr>
        <w:lastRenderedPageBreak/>
        <w:t>«</w:t>
      </w:r>
      <w:r>
        <w:rPr>
          <w:rFonts w:eastAsia="Times New Roman"/>
          <w:szCs w:val="24"/>
          <w:lang w:val="en-US"/>
        </w:rPr>
        <w:t>C</w:t>
      </w:r>
      <w:r>
        <w:rPr>
          <w:rFonts w:eastAsia="Times New Roman"/>
          <w:szCs w:val="24"/>
          <w:lang w:val="en-US"/>
        </w:rPr>
        <w:t>IRCULATION</w:t>
      </w:r>
      <w:r>
        <w:rPr>
          <w:rFonts w:eastAsia="Times New Roman"/>
          <w:szCs w:val="24"/>
        </w:rPr>
        <w:t>», ασχολήθηκαν με την τρίτης γενιάς τηλεϊατρική.</w:t>
      </w:r>
      <w:r>
        <w:rPr>
          <w:rFonts w:eastAsia="Times New Roman"/>
          <w:szCs w:val="24"/>
        </w:rPr>
        <w:t xml:space="preserve"> Και επειδή έχει αποκτηθεί η τηλεϊατρική της τρίτης γενιάς από το 2015, το ερώτημα είναι τι πραγματικά θα προκύψει από όλη αυτήν την ιστορία. </w:t>
      </w:r>
    </w:p>
    <w:p w14:paraId="6988B395" w14:textId="77777777" w:rsidR="00374D63" w:rsidRDefault="00826AA3">
      <w:pPr>
        <w:spacing w:line="600" w:lineRule="auto"/>
        <w:ind w:firstLine="720"/>
        <w:contextualSpacing/>
        <w:jc w:val="both"/>
        <w:rPr>
          <w:rFonts w:eastAsia="Times New Roman"/>
          <w:szCs w:val="24"/>
        </w:rPr>
      </w:pPr>
      <w:r>
        <w:rPr>
          <w:rFonts w:eastAsia="Times New Roman"/>
          <w:szCs w:val="24"/>
        </w:rPr>
        <w:t>Επειδή θα ήθελα να ακούσω πώς σκέφτεται το Υπουργείο, κρατήστε τον χρόνο μου για τη δευτερολογία</w:t>
      </w:r>
      <w:r>
        <w:rPr>
          <w:rFonts w:eastAsia="Times New Roman"/>
          <w:szCs w:val="24"/>
        </w:rPr>
        <w:t>,</w:t>
      </w:r>
      <w:r>
        <w:rPr>
          <w:rFonts w:eastAsia="Times New Roman"/>
          <w:szCs w:val="24"/>
        </w:rPr>
        <w:t xml:space="preserve"> για να επεκταθώ</w:t>
      </w:r>
      <w:r>
        <w:rPr>
          <w:rFonts w:eastAsia="Times New Roman"/>
          <w:szCs w:val="24"/>
        </w:rPr>
        <w:t xml:space="preserve"> περισσότερο.</w:t>
      </w:r>
    </w:p>
    <w:p w14:paraId="6988B396"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6988B3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έχω να απαντήσω και πολλά πράγματα, αλλά επειδή κράτησε τον χρόνο του ο κ. Κρεμαστινός, εγώ θα ήθελα να αξιοπ</w:t>
      </w:r>
      <w:r>
        <w:rPr>
          <w:rFonts w:eastAsia="Times New Roman" w:cs="Times New Roman"/>
          <w:szCs w:val="24"/>
        </w:rPr>
        <w:t xml:space="preserve">οιήσει μέρος της δευτερολογίας του -γιατί λες και γεννηθήκαμε χθες σε αυτή τη χώρα- και να μου πει κάποια πράγματα. </w:t>
      </w:r>
    </w:p>
    <w:p w14:paraId="6988B3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σας ρωτήσω και εγώ κάποια πράγματα, κύριε </w:t>
      </w:r>
      <w:proofErr w:type="spellStart"/>
      <w:r>
        <w:rPr>
          <w:rFonts w:eastAsia="Times New Roman" w:cs="Times New Roman"/>
          <w:szCs w:val="24"/>
        </w:rPr>
        <w:t>Κρεμαστινέ</w:t>
      </w:r>
      <w:proofErr w:type="spellEnd"/>
      <w:r>
        <w:rPr>
          <w:rFonts w:eastAsia="Times New Roman" w:cs="Times New Roman"/>
          <w:szCs w:val="24"/>
        </w:rPr>
        <w:t xml:space="preserve">. Εσείς δεν ήσασταν </w:t>
      </w:r>
      <w:r>
        <w:rPr>
          <w:rFonts w:eastAsia="Times New Roman" w:cs="Times New Roman"/>
          <w:szCs w:val="24"/>
        </w:rPr>
        <w:t>κ</w:t>
      </w:r>
      <w:r>
        <w:rPr>
          <w:rFonts w:eastAsia="Times New Roman" w:cs="Times New Roman"/>
          <w:szCs w:val="24"/>
        </w:rPr>
        <w:t>υβέρνηση, όταν εγκαταστάθηκε το σύστημα τηλεϊατρικής διασύνδεση</w:t>
      </w:r>
      <w:r>
        <w:rPr>
          <w:rFonts w:eastAsia="Times New Roman" w:cs="Times New Roman"/>
          <w:szCs w:val="24"/>
        </w:rPr>
        <w:t xml:space="preserve">ς των φυλακών Κορυδαλλού με το Κρατικό της Νίκαιας, που γέμισε τότε το </w:t>
      </w:r>
      <w:r>
        <w:rPr>
          <w:rFonts w:eastAsia="Times New Roman" w:cs="Times New Roman"/>
          <w:szCs w:val="24"/>
        </w:rPr>
        <w:t xml:space="preserve">νοσοκομείο </w:t>
      </w:r>
      <w:r>
        <w:rPr>
          <w:rFonts w:eastAsia="Times New Roman" w:cs="Times New Roman"/>
          <w:szCs w:val="24"/>
        </w:rPr>
        <w:t xml:space="preserve">από κομπιούτερ και καλώδια, τα οποία δεν λειτούργησαν ποτέ και μετά </w:t>
      </w:r>
      <w:r>
        <w:rPr>
          <w:rFonts w:eastAsia="Times New Roman" w:cs="Times New Roman"/>
          <w:szCs w:val="24"/>
        </w:rPr>
        <w:lastRenderedPageBreak/>
        <w:t xml:space="preserve">ληστεύτηκαν; Ποιος ήταν </w:t>
      </w:r>
      <w:r>
        <w:rPr>
          <w:rFonts w:eastAsia="Times New Roman" w:cs="Times New Roman"/>
          <w:szCs w:val="24"/>
        </w:rPr>
        <w:t>κυβέρνηση</w:t>
      </w:r>
      <w:r>
        <w:rPr>
          <w:rFonts w:eastAsia="Times New Roman" w:cs="Times New Roman"/>
          <w:szCs w:val="24"/>
        </w:rPr>
        <w:t xml:space="preserve">; Η Αριστερά; Εσείς ήσασταν </w:t>
      </w:r>
      <w:r>
        <w:rPr>
          <w:rFonts w:eastAsia="Times New Roman" w:cs="Times New Roman"/>
          <w:szCs w:val="24"/>
        </w:rPr>
        <w:t>κυβέρνηση</w:t>
      </w:r>
      <w:r>
        <w:rPr>
          <w:rFonts w:eastAsia="Times New Roman" w:cs="Times New Roman"/>
          <w:szCs w:val="24"/>
        </w:rPr>
        <w:t>.</w:t>
      </w:r>
    </w:p>
    <w:p w14:paraId="6988B3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Μήπως θυμάστε να μου πείτε αν το σύστημα τηλεϊατρικής, που εγκατέστησαν οι Ένοπλες Δυνάμεις σε διάφορα σημεία και νησιωτικές περιοχές του Ανατολικού Αιγαίου, Καστελόριζο, Τήλος, Κάλυμνος, Λέρος, Ικαρία κλπ. -πάλι προηγούμενα χρόνια, που πάλι εσείς ήσασταν </w:t>
      </w:r>
      <w:r>
        <w:rPr>
          <w:rFonts w:eastAsia="Times New Roman" w:cs="Times New Roman"/>
          <w:szCs w:val="24"/>
        </w:rPr>
        <w:t>κυβέρνηση</w:t>
      </w:r>
      <w:r>
        <w:rPr>
          <w:rFonts w:eastAsia="Times New Roman" w:cs="Times New Roman"/>
          <w:szCs w:val="24"/>
        </w:rPr>
        <w:t xml:space="preserve">- λειτούργησε </w:t>
      </w:r>
      <w:r>
        <w:rPr>
          <w:rFonts w:eastAsia="Times New Roman" w:cs="Times New Roman"/>
          <w:szCs w:val="24"/>
        </w:rPr>
        <w:t xml:space="preserve">και </w:t>
      </w:r>
      <w:r>
        <w:rPr>
          <w:rFonts w:eastAsia="Times New Roman" w:cs="Times New Roman"/>
          <w:szCs w:val="24"/>
        </w:rPr>
        <w:t xml:space="preserve">ποτέ; Παρήγαγε κάποιο αποτέλεσμα; Γιατί δεν ξέρω κάτι, παρά το ότι έχουν υπογραφεί συμβάσεις συνεργασίας με το ΕΣΥ, </w:t>
      </w:r>
      <w:proofErr w:type="spellStart"/>
      <w:r>
        <w:rPr>
          <w:rFonts w:eastAsia="Times New Roman" w:cs="Times New Roman"/>
          <w:szCs w:val="24"/>
        </w:rPr>
        <w:t>διαπι</w:t>
      </w:r>
      <w:r>
        <w:rPr>
          <w:rFonts w:eastAsia="Times New Roman" w:cs="Times New Roman"/>
          <w:szCs w:val="24"/>
        </w:rPr>
        <w:t>σ</w:t>
      </w:r>
      <w:r>
        <w:rPr>
          <w:rFonts w:eastAsia="Times New Roman" w:cs="Times New Roman"/>
          <w:szCs w:val="24"/>
        </w:rPr>
        <w:t>τεύτηκαν</w:t>
      </w:r>
      <w:proofErr w:type="spellEnd"/>
      <w:r>
        <w:rPr>
          <w:rFonts w:eastAsia="Times New Roman" w:cs="Times New Roman"/>
          <w:szCs w:val="24"/>
        </w:rPr>
        <w:t xml:space="preserve"> άνθρωποι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988B3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να ρωτήσω κάτι άλλο</w:t>
      </w:r>
      <w:r>
        <w:rPr>
          <w:rFonts w:eastAsia="Times New Roman" w:cs="Times New Roman"/>
          <w:szCs w:val="24"/>
        </w:rPr>
        <w:t>,</w:t>
      </w:r>
      <w:r>
        <w:rPr>
          <w:rFonts w:eastAsia="Times New Roman" w:cs="Times New Roman"/>
          <w:szCs w:val="24"/>
        </w:rPr>
        <w:t xml:space="preserve"> πιο πρόσφατο. Το 2010 δεν αναπτύχθηκαν κάποια συστήμα</w:t>
      </w:r>
      <w:r>
        <w:rPr>
          <w:rFonts w:eastAsia="Times New Roman" w:cs="Times New Roman"/>
          <w:szCs w:val="24"/>
        </w:rPr>
        <w:t>τα τηλεϊατρικής στο ΕΚΑΒ, για τα οποία δόθηκαν 750.000 ευρώ και τα οποία, επίσης, σε δύο από τις τρεις περιοχές δεν λειτούργησαν ποτέ</w:t>
      </w:r>
      <w:r>
        <w:rPr>
          <w:rFonts w:eastAsia="Times New Roman" w:cs="Times New Roman"/>
          <w:szCs w:val="24"/>
        </w:rPr>
        <w:t>,</w:t>
      </w:r>
      <w:r>
        <w:rPr>
          <w:rFonts w:eastAsia="Times New Roman" w:cs="Times New Roman"/>
          <w:szCs w:val="24"/>
        </w:rPr>
        <w:t xml:space="preserve"> παρά το ότι είχαν τη δυνατότητα να αναπτυχθεί η τηλεϊατρική; Ή, επίσης, η δικιά σας </w:t>
      </w:r>
      <w:r>
        <w:rPr>
          <w:rFonts w:eastAsia="Times New Roman" w:cs="Times New Roman"/>
          <w:szCs w:val="24"/>
        </w:rPr>
        <w:t xml:space="preserve">κυβέρνηση </w:t>
      </w:r>
      <w:r>
        <w:rPr>
          <w:rFonts w:eastAsia="Times New Roman" w:cs="Times New Roman"/>
          <w:szCs w:val="24"/>
        </w:rPr>
        <w:t xml:space="preserve">και η </w:t>
      </w:r>
      <w:r>
        <w:rPr>
          <w:rFonts w:eastAsia="Times New Roman" w:cs="Times New Roman"/>
          <w:szCs w:val="24"/>
        </w:rPr>
        <w:t>κυβέρνηση</w:t>
      </w:r>
      <w:r>
        <w:rPr>
          <w:rFonts w:eastAsia="Times New Roman" w:cs="Times New Roman"/>
          <w:szCs w:val="24"/>
        </w:rPr>
        <w:t xml:space="preserve"> της Νέας Δη</w:t>
      </w:r>
      <w:r>
        <w:rPr>
          <w:rFonts w:eastAsia="Times New Roman" w:cs="Times New Roman"/>
          <w:szCs w:val="24"/>
        </w:rPr>
        <w:t xml:space="preserve">μοκρατίας δεν ήταν επάνω, όταν έγιναν διάφορα ερευνητικά προγράμματα και ξεκοκαλίστηκαν και διάφορα ευρωπαϊκά προγράμματα σε χρήμα για πιλοτικές εφαρμογές από το </w:t>
      </w:r>
      <w:r>
        <w:rPr>
          <w:rFonts w:eastAsia="Times New Roman" w:cs="Times New Roman"/>
          <w:szCs w:val="24"/>
        </w:rPr>
        <w:t>«</w:t>
      </w:r>
      <w:r>
        <w:rPr>
          <w:rFonts w:eastAsia="Times New Roman" w:cs="Times New Roman"/>
          <w:szCs w:val="24"/>
        </w:rPr>
        <w:t>Σισμανόγλειο</w:t>
      </w:r>
      <w:r>
        <w:rPr>
          <w:rFonts w:eastAsia="Times New Roman" w:cs="Times New Roman"/>
          <w:szCs w:val="24"/>
        </w:rPr>
        <w:t>»</w:t>
      </w:r>
      <w:r>
        <w:rPr>
          <w:rFonts w:eastAsia="Times New Roman" w:cs="Times New Roman"/>
          <w:szCs w:val="24"/>
        </w:rPr>
        <w:t xml:space="preserve">, για παράδειγμα, ή άλλα </w:t>
      </w:r>
      <w:r>
        <w:rPr>
          <w:rFonts w:eastAsia="Times New Roman" w:cs="Times New Roman"/>
          <w:szCs w:val="24"/>
        </w:rPr>
        <w:t xml:space="preserve">πανεπιστήμια </w:t>
      </w:r>
      <w:r>
        <w:rPr>
          <w:rFonts w:eastAsia="Times New Roman" w:cs="Times New Roman"/>
          <w:szCs w:val="24"/>
        </w:rPr>
        <w:t>σε σχέση με τη διασύνδεση, με τηλεϊατρική,</w:t>
      </w:r>
      <w:r>
        <w:rPr>
          <w:rFonts w:eastAsia="Times New Roman" w:cs="Times New Roman"/>
          <w:szCs w:val="24"/>
        </w:rPr>
        <w:t xml:space="preserve"> </w:t>
      </w:r>
      <w:r>
        <w:rPr>
          <w:rFonts w:eastAsia="Times New Roman" w:cs="Times New Roman"/>
          <w:szCs w:val="24"/>
        </w:rPr>
        <w:lastRenderedPageBreak/>
        <w:t xml:space="preserve">με κάποια νησιά του Αιγαίου; Βγήκαν κάποια συμπεράσματα από αυτά; Τι τα κάνατε αυτά τα συμπεράσματα; </w:t>
      </w:r>
    </w:p>
    <w:p w14:paraId="6988B3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Εγώ θα απαντήσω μετά. Όμως, εγώ θα ήθελα και μια απάντηση. Δηλαδή, όλα αυτά, που κάνατε και τα οποία </w:t>
      </w:r>
      <w:r>
        <w:rPr>
          <w:rFonts w:eastAsia="Times New Roman" w:cs="Times New Roman"/>
          <w:szCs w:val="24"/>
        </w:rPr>
        <w:t>κόστισαν</w:t>
      </w:r>
      <w:r>
        <w:rPr>
          <w:rFonts w:eastAsia="Times New Roman" w:cs="Times New Roman"/>
          <w:szCs w:val="24"/>
        </w:rPr>
        <w:t xml:space="preserve"> αρκετά λεφτά, έδωσαν τίποτα σε αυτήν την κο</w:t>
      </w:r>
      <w:r>
        <w:rPr>
          <w:rFonts w:eastAsia="Times New Roman" w:cs="Times New Roman"/>
          <w:szCs w:val="24"/>
        </w:rPr>
        <w:t>ινωνία; Στα νησιά, που κόπτεσθε, έδωσαν τίποτα; Γιατί σήμερα αρχίζουν και λειτουργούν κάποια πράγματα, όμως θα τα πω μετά. Αλλά θα ήθελα μια απάντηση σε αυτά. Τα σβήνουμε αυτά; Τα ξεχάσαμε; Εσείς δεν τα κάνατε αυτά;</w:t>
      </w:r>
    </w:p>
    <w:p w14:paraId="6988B3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88B39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6988B39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Φαίνεται πως μιλούμε με διαφορετική, αν θέλετε, έννοια και διαφορετική κλίμακα. Εγώ δεν ήρθα εδώ για να ακούσω τι έγινε, από ποιον έγινε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 αφού θέλετε</w:t>
      </w:r>
      <w:r>
        <w:rPr>
          <w:rFonts w:eastAsia="Times New Roman" w:cs="Times New Roman"/>
          <w:szCs w:val="24"/>
        </w:rPr>
        <w:t xml:space="preserve"> να πάμε στο τι έγινε, να σας πω. Ο πρώτος Υπουργός, που έβαλε σύστημα τηλεϊατρικής με βάση το </w:t>
      </w:r>
      <w:r>
        <w:rPr>
          <w:rFonts w:eastAsia="Times New Roman" w:cs="Times New Roman"/>
          <w:szCs w:val="24"/>
        </w:rPr>
        <w:t>«</w:t>
      </w:r>
      <w:r>
        <w:rPr>
          <w:rFonts w:eastAsia="Times New Roman" w:cs="Times New Roman"/>
          <w:szCs w:val="24"/>
        </w:rPr>
        <w:t>Σισμανόγλειο</w:t>
      </w:r>
      <w:r>
        <w:rPr>
          <w:rFonts w:eastAsia="Times New Roman" w:cs="Times New Roman"/>
          <w:szCs w:val="24"/>
        </w:rPr>
        <w:t>»</w:t>
      </w:r>
      <w:r>
        <w:rPr>
          <w:rFonts w:eastAsia="Times New Roman" w:cs="Times New Roman"/>
          <w:szCs w:val="24"/>
        </w:rPr>
        <w:t>, πρέπει να ξέρετε ότι ήμουν εγώ και ότι η πρώτη τηλεϊατρική έγινε στο πιο απομακρυσμένο νησί, την Αστυπ</w:t>
      </w:r>
      <w:r>
        <w:rPr>
          <w:rFonts w:eastAsia="Times New Roman" w:cs="Times New Roman"/>
          <w:szCs w:val="24"/>
        </w:rPr>
        <w:t>άλαια</w:t>
      </w:r>
      <w:r>
        <w:rPr>
          <w:rFonts w:eastAsia="Times New Roman" w:cs="Times New Roman"/>
          <w:szCs w:val="24"/>
        </w:rPr>
        <w:t xml:space="preserve">. Όταν δεν υπάρχει συνεχές σέρβις </w:t>
      </w:r>
      <w:r>
        <w:rPr>
          <w:rFonts w:eastAsia="Times New Roman" w:cs="Times New Roman"/>
          <w:szCs w:val="24"/>
        </w:rPr>
        <w:lastRenderedPageBreak/>
        <w:t xml:space="preserve">και </w:t>
      </w:r>
      <w:r>
        <w:rPr>
          <w:rFonts w:eastAsia="Times New Roman" w:cs="Times New Roman"/>
          <w:szCs w:val="24"/>
        </w:rPr>
        <w:t>συνεχής εκπαίδευση του γιατρού, η τηλεϊατρική είναι καταδικασμένη να σταματήσει</w:t>
      </w:r>
      <w:r>
        <w:rPr>
          <w:rFonts w:eastAsia="Times New Roman" w:cs="Times New Roman"/>
          <w:szCs w:val="24"/>
        </w:rPr>
        <w:t>,</w:t>
      </w:r>
      <w:r>
        <w:rPr>
          <w:rFonts w:eastAsia="Times New Roman" w:cs="Times New Roman"/>
          <w:szCs w:val="24"/>
        </w:rPr>
        <w:t xml:space="preserve"> με οποιαδήποτε κυβέρνηση και με οποιονδήποτε Υπουργό, πολύ περισσότερο όταν εναλλάσσονται οι Υπουργοί και οι κυβερνήσεις στην εξουσία. Και εσείς αυτά που θα πείτε, θα είναι υπ</w:t>
      </w:r>
      <w:r>
        <w:rPr>
          <w:rFonts w:eastAsia="Times New Roman" w:cs="Times New Roman"/>
          <w:szCs w:val="24"/>
        </w:rPr>
        <w:t>ό την αίρεση του επόμενου Υπουργού ή της επόμενης κυβέρνησης, όποιος και να είναι.</w:t>
      </w:r>
    </w:p>
    <w:p w14:paraId="6988B39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Άρα, λοιπόν, εγώ όταν έκανα την τηλεϊατρική για πρώτη φορά στην Ελλάδα</w:t>
      </w:r>
      <w:r>
        <w:rPr>
          <w:rFonts w:eastAsia="Times New Roman" w:cs="Times New Roman"/>
          <w:szCs w:val="24"/>
        </w:rPr>
        <w:t>,</w:t>
      </w:r>
      <w:r>
        <w:rPr>
          <w:rFonts w:eastAsia="Times New Roman" w:cs="Times New Roman"/>
          <w:szCs w:val="24"/>
        </w:rPr>
        <w:t xml:space="preserve"> είχα έναν εγκέφαλο, που λεγόταν </w:t>
      </w:r>
      <w:r>
        <w:rPr>
          <w:rFonts w:eastAsia="Times New Roman" w:cs="Times New Roman"/>
          <w:szCs w:val="24"/>
        </w:rPr>
        <w:t>«</w:t>
      </w:r>
      <w:r>
        <w:rPr>
          <w:rFonts w:eastAsia="Times New Roman" w:cs="Times New Roman"/>
          <w:szCs w:val="24"/>
        </w:rPr>
        <w:t>Σισμανόγλειο</w:t>
      </w:r>
      <w:r>
        <w:rPr>
          <w:rFonts w:eastAsia="Times New Roman" w:cs="Times New Roman"/>
          <w:szCs w:val="24"/>
        </w:rPr>
        <w:t>»</w:t>
      </w:r>
      <w:r>
        <w:rPr>
          <w:rFonts w:eastAsia="Times New Roman" w:cs="Times New Roman"/>
          <w:szCs w:val="24"/>
        </w:rPr>
        <w:t>, και σταθμοί από εδώ και από εκεί, που έπρεπε να λειτο</w:t>
      </w:r>
      <w:r>
        <w:rPr>
          <w:rFonts w:eastAsia="Times New Roman" w:cs="Times New Roman"/>
          <w:szCs w:val="24"/>
        </w:rPr>
        <w:t>υργήσουν. Το αν δεν λειτούργησαν μετά ή ποιοι είναι υπεύθυνοι, αν δεν έγινε συνεχής εκπαίδευση, αν οι γιατροί δεν εκπαιδευόντουσαν σωστά, εάν δεν υπήρχε σέρβις κ</w:t>
      </w:r>
      <w:r>
        <w:rPr>
          <w:rFonts w:eastAsia="Times New Roman" w:cs="Times New Roman"/>
          <w:szCs w:val="24"/>
        </w:rPr>
        <w:t>.</w:t>
      </w:r>
      <w:r>
        <w:rPr>
          <w:rFonts w:eastAsia="Times New Roman" w:cs="Times New Roman"/>
          <w:szCs w:val="24"/>
        </w:rPr>
        <w:t xml:space="preserve">λπ. και έκλεισαν όλα αυτά που λέτε, εγώ δεν είμαι υπεύθυνος, το αντιλαμβάνεσθε. Εγώ έκανα την </w:t>
      </w:r>
      <w:r>
        <w:rPr>
          <w:rFonts w:eastAsia="Times New Roman" w:cs="Times New Roman"/>
          <w:szCs w:val="24"/>
        </w:rPr>
        <w:t xml:space="preserve">αρχή, γι’ αυτό το είπα και ούτε απολογούμαι για κανέναν φυσικά ούτε για κόμματα ούτε για Υπουργούς. Ο καθένας έχει τις ευθύνες του. </w:t>
      </w:r>
    </w:p>
    <w:p w14:paraId="6988B3A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εγώ δεν ήρθα σήμερα για να πω αυτά τα πράγματα. Εγώ ήρθα να πω κάτι άλλο για την τηλεϊατρική στη χώρα μας και αυτό θέ</w:t>
      </w:r>
      <w:r>
        <w:rPr>
          <w:rFonts w:eastAsia="Times New Roman" w:cs="Times New Roman"/>
          <w:szCs w:val="24"/>
        </w:rPr>
        <w:t xml:space="preserve">λω να το προσέξετε. Η τηλεϊατρική της τρίτης γενιάς δεν </w:t>
      </w:r>
      <w:r>
        <w:rPr>
          <w:rFonts w:eastAsia="Times New Roman" w:cs="Times New Roman"/>
          <w:szCs w:val="24"/>
        </w:rPr>
        <w:lastRenderedPageBreak/>
        <w:t>έχει κα</w:t>
      </w:r>
      <w:r>
        <w:rPr>
          <w:rFonts w:eastAsia="Times New Roman" w:cs="Times New Roman"/>
          <w:szCs w:val="24"/>
        </w:rPr>
        <w:t>μ</w:t>
      </w:r>
      <w:r>
        <w:rPr>
          <w:rFonts w:eastAsia="Times New Roman" w:cs="Times New Roman"/>
          <w:szCs w:val="24"/>
        </w:rPr>
        <w:t xml:space="preserve">μία σχέση με την τηλεϊατρική, που εγώ άρχισα </w:t>
      </w:r>
      <w:r>
        <w:rPr>
          <w:rFonts w:eastAsia="Times New Roman" w:cs="Times New Roman"/>
          <w:szCs w:val="24"/>
        </w:rPr>
        <w:t>ως</w:t>
      </w:r>
      <w:r>
        <w:rPr>
          <w:rFonts w:eastAsia="Times New Roman" w:cs="Times New Roman"/>
          <w:szCs w:val="24"/>
        </w:rPr>
        <w:t xml:space="preserve"> Υπουργός, της πρώτης γενιάς. Εκείνη η τηλεϊατρική είναι σήμερα σε ένα τέτοιο μηχάνημα αρκετή, που σήμερα δεν εξυπηρετεί κανέναν. Δηλαδή, ένα τηλ</w:t>
      </w:r>
      <w:r>
        <w:rPr>
          <w:rFonts w:eastAsia="Times New Roman" w:cs="Times New Roman"/>
          <w:szCs w:val="24"/>
        </w:rPr>
        <w:t xml:space="preserve">έφωνο εκσυγχρονισμένο περιέχει όλα τα στοιχεία να κάνεις τηλεϊατρική όταν θέλεις. Εάν η </w:t>
      </w:r>
      <w:r>
        <w:rPr>
          <w:rFonts w:eastAsia="Times New Roman" w:cs="Times New Roman"/>
          <w:szCs w:val="24"/>
        </w:rPr>
        <w:t>σημερινή</w:t>
      </w:r>
      <w:r>
        <w:rPr>
          <w:rFonts w:eastAsia="Times New Roman" w:cs="Times New Roman"/>
          <w:szCs w:val="24"/>
        </w:rPr>
        <w:t xml:space="preserve"> τηλεϊατρική ακολουθήσει την τηλεϊατρική αυτήν εδώ, τότε θα είναι μια αποτυχία, δεν θα κάνετε τίποτα και γι’ αυτό είπα ότι έκανα την ερώτηση τότε, όχι για να κά</w:t>
      </w:r>
      <w:r>
        <w:rPr>
          <w:rFonts w:eastAsia="Times New Roman" w:cs="Times New Roman"/>
          <w:szCs w:val="24"/>
        </w:rPr>
        <w:t>νω κριτική, γιατί καθυστερήσατε κ</w:t>
      </w:r>
      <w:r>
        <w:rPr>
          <w:rFonts w:eastAsia="Times New Roman" w:cs="Times New Roman"/>
          <w:szCs w:val="24"/>
        </w:rPr>
        <w:t>.</w:t>
      </w:r>
      <w:r>
        <w:rPr>
          <w:rFonts w:eastAsia="Times New Roman" w:cs="Times New Roman"/>
          <w:szCs w:val="24"/>
        </w:rPr>
        <w:t xml:space="preserve">λπ., διότι εγώ δεν ανήκω σε αυτήν την κατηγορία των ανθρώπων και των Βουλευτών. Εν πάση </w:t>
      </w:r>
      <w:proofErr w:type="spellStart"/>
      <w:r>
        <w:rPr>
          <w:rFonts w:eastAsia="Times New Roman" w:cs="Times New Roman"/>
          <w:szCs w:val="24"/>
        </w:rPr>
        <w:t>περιπτώσει</w:t>
      </w:r>
      <w:proofErr w:type="spellEnd"/>
      <w:r>
        <w:rPr>
          <w:rFonts w:eastAsia="Times New Roman" w:cs="Times New Roman"/>
          <w:szCs w:val="24"/>
        </w:rPr>
        <w:t>, σας το ξαναλέω, θέλω να βοηθήσω και εσάς και τη χώρα, δεν έχω κανένα άλλο λόγο.</w:t>
      </w:r>
    </w:p>
    <w:p w14:paraId="6988B3A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τηλεϊατρική της τρίτης γενιάς είναι τηλεϊατρική που είναι </w:t>
      </w:r>
      <w:proofErr w:type="spellStart"/>
      <w:r>
        <w:rPr>
          <w:rFonts w:eastAsia="Times New Roman" w:cs="Times New Roman"/>
          <w:szCs w:val="24"/>
        </w:rPr>
        <w:t>τηλεδιάγνωση</w:t>
      </w:r>
      <w:proofErr w:type="spellEnd"/>
      <w:r>
        <w:rPr>
          <w:rFonts w:eastAsia="Times New Roman" w:cs="Times New Roman"/>
          <w:szCs w:val="24"/>
        </w:rPr>
        <w:t xml:space="preserve">, </w:t>
      </w:r>
      <w:proofErr w:type="spellStart"/>
      <w:r>
        <w:rPr>
          <w:rFonts w:eastAsia="Times New Roman" w:cs="Times New Roman"/>
          <w:szCs w:val="24"/>
        </w:rPr>
        <w:t>τηλεθεραπεία</w:t>
      </w:r>
      <w:proofErr w:type="spellEnd"/>
      <w:r>
        <w:rPr>
          <w:rFonts w:eastAsia="Times New Roman" w:cs="Times New Roman"/>
          <w:szCs w:val="24"/>
        </w:rPr>
        <w:t xml:space="preserve"> και </w:t>
      </w:r>
      <w:proofErr w:type="spellStart"/>
      <w:r>
        <w:rPr>
          <w:rFonts w:eastAsia="Times New Roman" w:cs="Times New Roman"/>
          <w:szCs w:val="24"/>
        </w:rPr>
        <w:t>τηλεκπαίδευση</w:t>
      </w:r>
      <w:proofErr w:type="spellEnd"/>
      <w:r>
        <w:rPr>
          <w:rFonts w:eastAsia="Times New Roman" w:cs="Times New Roman"/>
          <w:szCs w:val="24"/>
        </w:rPr>
        <w:t>, έτσι ώστε να μπορεί ο γιατρός στο αγροτικό ιατρείο, στο κέντρο υγείας ή στο περιφερειακό νοσοκομείο, να έχει δίπλα του τον καθηγητή, τον διευθυντή, το</w:t>
      </w:r>
      <w:r>
        <w:rPr>
          <w:rFonts w:eastAsia="Times New Roman" w:cs="Times New Roman"/>
          <w:szCs w:val="24"/>
        </w:rPr>
        <w:t xml:space="preserve">ν έμπειρο γιατρό για κάθε του απορία. Αυτό λέγεται τρίτης γενιάς τηλεϊατρική και θα ήθελα να δω πώς σκέφτεστε αυτήν την τηλεϊατρική. Για να δώσει και να πάρει κανείς πληροφορίες, δεν χρειάζεται καν τηλεϊατρική. </w:t>
      </w:r>
    </w:p>
    <w:p w14:paraId="6988B3A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τηλεϊατρική, λοιπόν, θέλει έναν εγκέφ</w:t>
      </w:r>
      <w:r>
        <w:rPr>
          <w:rFonts w:eastAsia="Times New Roman" w:cs="Times New Roman"/>
          <w:szCs w:val="24"/>
        </w:rPr>
        <w:t>αλο σε ένα μεγάλο νοσοκομείο, ας πούμε ένα πανεπιστημιακό μεγάλο νοσοκομείο, να δώσετε μερικούς παραπάνω γιατρούς</w:t>
      </w:r>
      <w:r>
        <w:rPr>
          <w:rFonts w:eastAsia="Times New Roman" w:cs="Times New Roman"/>
          <w:szCs w:val="24"/>
        </w:rPr>
        <w:t>,</w:t>
      </w:r>
      <w:r>
        <w:rPr>
          <w:rFonts w:eastAsia="Times New Roman" w:cs="Times New Roman"/>
          <w:szCs w:val="24"/>
        </w:rPr>
        <w:t xml:space="preserve"> για να μπορούν να δουλέψουν αυτό το σύστημα και στην ουσία, να ελαττωθούν κάθετα και οι </w:t>
      </w:r>
      <w:proofErr w:type="spellStart"/>
      <w:r>
        <w:rPr>
          <w:rFonts w:eastAsia="Times New Roman" w:cs="Times New Roman"/>
          <w:szCs w:val="24"/>
        </w:rPr>
        <w:t>αεροδιακομιδές</w:t>
      </w:r>
      <w:proofErr w:type="spellEnd"/>
      <w:r>
        <w:rPr>
          <w:rFonts w:eastAsia="Times New Roman" w:cs="Times New Roman"/>
          <w:szCs w:val="24"/>
        </w:rPr>
        <w:t xml:space="preserve">, αλλά και οι νοσηλείες στο κέντρο της </w:t>
      </w:r>
      <w:r>
        <w:rPr>
          <w:rFonts w:eastAsia="Times New Roman" w:cs="Times New Roman"/>
          <w:szCs w:val="24"/>
        </w:rPr>
        <w:t>Αθήνας. Γιατί όταν μπορεί με την τηλεϊατρική ο νέος γιατρός στο αγροτικό ιατρείο ή στο κέντρο υγείας να έχει δίπλα του τον καθηγητή ή τον διευθυντή ενός μεγάλου νοσοκομείου</w:t>
      </w:r>
      <w:r>
        <w:rPr>
          <w:rFonts w:eastAsia="Times New Roman" w:cs="Times New Roman"/>
          <w:szCs w:val="24"/>
        </w:rPr>
        <w:t>,</w:t>
      </w:r>
      <w:r>
        <w:rPr>
          <w:rFonts w:eastAsia="Times New Roman" w:cs="Times New Roman"/>
          <w:szCs w:val="24"/>
        </w:rPr>
        <w:t xml:space="preserve"> για να του δίνει οδηγίες ανά πάσα στιγμή, αυτό αναβαθμίζει πραγματικά την τηλεϊατρ</w:t>
      </w:r>
      <w:r>
        <w:rPr>
          <w:rFonts w:eastAsia="Times New Roman" w:cs="Times New Roman"/>
          <w:szCs w:val="24"/>
        </w:rPr>
        <w:t xml:space="preserve">ική και τη χώρα. </w:t>
      </w:r>
    </w:p>
    <w:p w14:paraId="6988B3A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Άρα, λοιπόν, δεν πιάσατε το πνεύμα της ερωτήσεώς μου</w:t>
      </w:r>
      <w:r>
        <w:rPr>
          <w:rFonts w:eastAsia="Times New Roman" w:cs="Times New Roman"/>
          <w:szCs w:val="24"/>
        </w:rPr>
        <w:t>. Α</w:t>
      </w:r>
      <w:r>
        <w:rPr>
          <w:rFonts w:eastAsia="Times New Roman" w:cs="Times New Roman"/>
          <w:szCs w:val="24"/>
        </w:rPr>
        <w:t xml:space="preserve">υτό όμως δεν με ενοχλεί. Εγώ θα ήθελα να πιάσετε την ουσία της ερώτησής μου. Η ουσία είναι το να πείτε ότι θα κάνουμε αυτά τα πράγματα, και μαζί και χώρια αν τα κάνουμε, το κέρδος θα </w:t>
      </w:r>
      <w:r>
        <w:rPr>
          <w:rFonts w:eastAsia="Times New Roman" w:cs="Times New Roman"/>
          <w:szCs w:val="24"/>
        </w:rPr>
        <w:t xml:space="preserve">είναι για τον ελληνικό λαό και την Ελλάδα. </w:t>
      </w:r>
    </w:p>
    <w:p w14:paraId="6988B3A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δεν έχω κανένα λόγο να απολογηθώ, πολύ περισσότερο όταν εγώ είμαι αυτός που άρχισε την τηλεϊατρική σε αυτήν τη χώρα. </w:t>
      </w:r>
    </w:p>
    <w:p w14:paraId="6988B3A5"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w:t>
      </w:r>
    </w:p>
    <w:p w14:paraId="6988B3A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b/>
          <w:szCs w:val="24"/>
        </w:rPr>
        <w:t xml:space="preserve">(Αναπληρωτής Υπουργός Υγείας):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έχω πιάσει πλήρως το περιεχόμενο της ερώτησής σας, αλλά τίποτα σε αυτήν την κοινωνία δεν γίνεται με παρθενογένεση. Υπάρχει μία διαδρομή και πρέπει να αποδίδει κάποιος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σε σχέση με κ</w:t>
      </w:r>
      <w:r>
        <w:rPr>
          <w:rFonts w:eastAsia="Times New Roman" w:cs="Times New Roman"/>
          <w:szCs w:val="24"/>
        </w:rPr>
        <w:t>άποιες προσπάθειες που έγιναν στο παρελθόν, γιατί δεν ξεκινάμε τώρα.</w:t>
      </w:r>
    </w:p>
    <w:p w14:paraId="6988B3A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Το 2015 ολοκληρώθηκε η τοποθέτηση των καμπινών του εθνικού δικτύου τηλεϊατρικής, που είχε ξεκινήσει από τα προηγούμενα χρόνια με το ΕΣΠΑ 2007-2013, σε τριάντα σημεία του </w:t>
      </w:r>
      <w:r>
        <w:rPr>
          <w:rFonts w:eastAsia="Times New Roman" w:cs="Times New Roman"/>
          <w:szCs w:val="24"/>
        </w:rPr>
        <w:t>Αιγαίου και σε δεκατρείς νοσοκομειακούς σταθμούς. Θα σας τα πω αναλυτικά.</w:t>
      </w:r>
    </w:p>
    <w:p w14:paraId="6988B3A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Γενικό Νοσοκομείο, Κέντρο Υγείας Κυθήρων, Γενικό Νοσοκομείο Ικαρίας, Γενικό Νοσοκομείο Λήμνου, Κέντρο Υγείας Άντισσας, Περιφερειακό Ιατρείο Οινουσσών, Κέντρο Υγείας </w:t>
      </w:r>
      <w:proofErr w:type="spellStart"/>
      <w:r>
        <w:rPr>
          <w:rFonts w:eastAsia="Times New Roman" w:cs="Times New Roman"/>
          <w:szCs w:val="24"/>
        </w:rPr>
        <w:t>Πυργίου</w:t>
      </w:r>
      <w:proofErr w:type="spellEnd"/>
      <w:r>
        <w:rPr>
          <w:rFonts w:eastAsia="Times New Roman" w:cs="Times New Roman"/>
          <w:szCs w:val="24"/>
        </w:rPr>
        <w:t>, Κέντρο Υ</w:t>
      </w:r>
      <w:r>
        <w:rPr>
          <w:rFonts w:eastAsia="Times New Roman" w:cs="Times New Roman"/>
          <w:szCs w:val="24"/>
        </w:rPr>
        <w:t xml:space="preserve">γείας </w:t>
      </w:r>
      <w:proofErr w:type="spellStart"/>
      <w:r>
        <w:rPr>
          <w:rFonts w:eastAsia="Times New Roman" w:cs="Times New Roman"/>
          <w:szCs w:val="24"/>
        </w:rPr>
        <w:t>Καρλοβάσου</w:t>
      </w:r>
      <w:proofErr w:type="spellEnd"/>
      <w:r>
        <w:rPr>
          <w:rFonts w:eastAsia="Times New Roman" w:cs="Times New Roman"/>
          <w:szCs w:val="24"/>
        </w:rPr>
        <w:t xml:space="preserve">, Περιφερειακό Πολυδύναμο Ιατρείο Φούρνων, Κέντρο Υγείας Δήλου, ΠΠΙ Κάσου, Γενικού Νοσοκομείου Καλύμνου, Γενικό Νοσοκομείο Κω, Θεραπευτήριο- Κέντρο Υγείας Λέρου, Κέντρο Υγείας </w:t>
      </w:r>
      <w:proofErr w:type="spellStart"/>
      <w:r>
        <w:rPr>
          <w:rFonts w:eastAsia="Times New Roman" w:cs="Times New Roman"/>
          <w:szCs w:val="24"/>
        </w:rPr>
        <w:t>Έμπωνα</w:t>
      </w:r>
      <w:proofErr w:type="spellEnd"/>
      <w:r>
        <w:rPr>
          <w:rFonts w:eastAsia="Times New Roman" w:cs="Times New Roman"/>
          <w:szCs w:val="24"/>
        </w:rPr>
        <w:t xml:space="preserve"> στη Ρόδο, Κέντρο Υγείας Καρπάθου, Κέντρο Υγείας Πάτμου, Π</w:t>
      </w:r>
      <w:r>
        <w:rPr>
          <w:rFonts w:eastAsia="Times New Roman" w:cs="Times New Roman"/>
          <w:szCs w:val="24"/>
        </w:rPr>
        <w:t xml:space="preserve">εριφερειακό Πολυδύναμο Ιατρείο Αστυπάλαιας, Περιφερειακό Πολυδύναμο Ιατρείο </w:t>
      </w:r>
      <w:r>
        <w:rPr>
          <w:rFonts w:eastAsia="Times New Roman" w:cs="Times New Roman"/>
          <w:szCs w:val="24"/>
        </w:rPr>
        <w:lastRenderedPageBreak/>
        <w:t xml:space="preserve">Σύμης, Περιφερειακό Πολυδύναμο Ιατρείο Μεγίστης, Νισύρου, Σίφνου, Γενικό Νοσοκομείο-Κέντρο Υγείας Νάξου, Κέντρο Υγείας Άνδρου, Κέντρο Υγείας Θήρας -η καμπίνα φεύγει από εδώ και θα </w:t>
      </w:r>
      <w:r>
        <w:rPr>
          <w:rFonts w:eastAsia="Times New Roman" w:cs="Times New Roman"/>
          <w:szCs w:val="24"/>
        </w:rPr>
        <w:t xml:space="preserve">πάει στην Τήλο, γιατί δεν χρειάζεται πια με το άνοιγμα του </w:t>
      </w:r>
      <w:r>
        <w:rPr>
          <w:rFonts w:eastAsia="Times New Roman" w:cs="Times New Roman"/>
          <w:szCs w:val="24"/>
        </w:rPr>
        <w:t>ν</w:t>
      </w:r>
      <w:r>
        <w:rPr>
          <w:rFonts w:eastAsia="Times New Roman" w:cs="Times New Roman"/>
          <w:szCs w:val="24"/>
        </w:rPr>
        <w:t xml:space="preserve">οσοκομείου- Κέντρο Υγείας Ίου, Μήλου, Μυκόνου, Πάρου, Τήνου και Αμοργού. </w:t>
      </w:r>
    </w:p>
    <w:p w14:paraId="6988B3A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τριάντα σημεία με την τηλεϊατρική της τρίτης γενιάς, την πιο πρόσφατη εξέλιξη και τον εξοπλισμό όπου υπάρχει ειδικός</w:t>
      </w:r>
      <w:r>
        <w:rPr>
          <w:rFonts w:eastAsia="Times New Roman" w:cs="Times New Roman"/>
          <w:szCs w:val="24"/>
        </w:rPr>
        <w:t xml:space="preserve"> χώρος, ειδικός εξοπλισμός, μηχανήματα που συνδέονται με τον εξοπλισμό αυτό και που υπάρχουν σημεία αναφοράς σε μεγάλα νοσοκομεία της Αθήνας, αλλά και περιοχών, όπως το </w:t>
      </w:r>
      <w:r>
        <w:rPr>
          <w:rFonts w:eastAsia="Times New Roman" w:cs="Times New Roman"/>
          <w:szCs w:val="24"/>
        </w:rPr>
        <w:t>«</w:t>
      </w:r>
      <w:r>
        <w:rPr>
          <w:rFonts w:eastAsia="Times New Roman" w:cs="Times New Roman"/>
          <w:szCs w:val="24"/>
        </w:rPr>
        <w:t>Ασκληπιείο</w:t>
      </w:r>
      <w:r>
        <w:rPr>
          <w:rFonts w:eastAsia="Times New Roman" w:cs="Times New Roman"/>
          <w:szCs w:val="24"/>
        </w:rPr>
        <w:t>»</w:t>
      </w:r>
      <w:r>
        <w:rPr>
          <w:rFonts w:eastAsia="Times New Roman" w:cs="Times New Roman"/>
          <w:szCs w:val="24"/>
        </w:rPr>
        <w:t xml:space="preserve"> Βούλας, </w:t>
      </w:r>
      <w:r>
        <w:rPr>
          <w:rFonts w:eastAsia="Times New Roman" w:cs="Times New Roman"/>
          <w:szCs w:val="24"/>
        </w:rPr>
        <w:t>«</w:t>
      </w:r>
      <w:proofErr w:type="spellStart"/>
      <w:r>
        <w:rPr>
          <w:rFonts w:eastAsia="Times New Roman" w:cs="Times New Roman"/>
          <w:szCs w:val="24"/>
        </w:rPr>
        <w:t>Θριάσιο</w:t>
      </w:r>
      <w:proofErr w:type="spellEnd"/>
      <w:r>
        <w:rPr>
          <w:rFonts w:eastAsia="Times New Roman" w:cs="Times New Roman"/>
          <w:szCs w:val="24"/>
        </w:rPr>
        <w:t>»</w:t>
      </w:r>
      <w:r>
        <w:rPr>
          <w:rFonts w:eastAsia="Times New Roman" w:cs="Times New Roman"/>
          <w:szCs w:val="24"/>
        </w:rPr>
        <w:t>, Νίκαια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Τζάνειο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Μεταξά</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Εθνικό Κέντρο Ε</w:t>
      </w:r>
      <w:r>
        <w:rPr>
          <w:rFonts w:eastAsia="Times New Roman" w:cs="Times New Roman"/>
          <w:szCs w:val="24"/>
        </w:rPr>
        <w:t xml:space="preserve">πιχειρήσεων Υγείας, στο </w:t>
      </w:r>
      <w:r>
        <w:rPr>
          <w:rFonts w:eastAsia="Times New Roman" w:cs="Times New Roman"/>
          <w:szCs w:val="24"/>
        </w:rPr>
        <w:t>«</w:t>
      </w:r>
      <w:r>
        <w:rPr>
          <w:rFonts w:eastAsia="Times New Roman" w:cs="Times New Roman"/>
          <w:szCs w:val="24"/>
        </w:rPr>
        <w:t>Ψυχιατρικό Νοσοκομείο Αττικής</w:t>
      </w:r>
      <w:r>
        <w:rPr>
          <w:rFonts w:eastAsia="Times New Roman" w:cs="Times New Roman"/>
          <w:szCs w:val="24"/>
        </w:rPr>
        <w:t>»</w:t>
      </w:r>
      <w:r>
        <w:rPr>
          <w:rFonts w:eastAsia="Times New Roman" w:cs="Times New Roman"/>
          <w:szCs w:val="24"/>
        </w:rPr>
        <w:t xml:space="preserve"> και στα πέντε νοσοκομεία του Αιγαίου.</w:t>
      </w:r>
    </w:p>
    <w:p w14:paraId="6988B3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Έχουν πιστοποιηθεί μέχρι σήμερα –γιατί εγώ δεν θα σας πω τι θα κάνουμε, αλλά τι κάναμε- διακόσιοι εβδομήντα επαγγελματίες υγείας, προκειμένου να μπορούν να χειρισ</w:t>
      </w:r>
      <w:r>
        <w:rPr>
          <w:rFonts w:eastAsia="Times New Roman" w:cs="Times New Roman"/>
          <w:szCs w:val="24"/>
        </w:rPr>
        <w:t xml:space="preserve">τούν αυτόν τον εξοπλισμό και αυτός ο αριθμός ολοένα αυξάνεται. Οι εξήντα επτά απ’ αυτούς είναι γιατροί που είναι και στην περιφέρεια και στο κέντρο. </w:t>
      </w:r>
    </w:p>
    <w:p w14:paraId="6988B3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μία αντίρρηση, όπως ξέρετε</w:t>
      </w:r>
      <w:r>
        <w:rPr>
          <w:rFonts w:eastAsia="Times New Roman" w:cs="Times New Roman"/>
          <w:szCs w:val="24"/>
        </w:rPr>
        <w:t>,</w:t>
      </w:r>
      <w:r>
        <w:rPr>
          <w:rFonts w:eastAsia="Times New Roman" w:cs="Times New Roman"/>
          <w:szCs w:val="24"/>
        </w:rPr>
        <w:t xml:space="preserve"> στο να εκπαιδευτούν κάποιοι. Δεν είναι όλοι το ίδιο πρόθυμοι να μπουν </w:t>
      </w:r>
      <w:r>
        <w:rPr>
          <w:rFonts w:eastAsia="Times New Roman" w:cs="Times New Roman"/>
          <w:szCs w:val="24"/>
        </w:rPr>
        <w:t>σε αυτή τη διαδικασία, γιατί υπάρχει και μία εκπαίδευση προηγούμενων ετών</w:t>
      </w:r>
      <w:r>
        <w:rPr>
          <w:rFonts w:eastAsia="Times New Roman" w:cs="Times New Roman"/>
          <w:szCs w:val="24"/>
        </w:rPr>
        <w:t xml:space="preserve"> -μ</w:t>
      </w:r>
      <w:r>
        <w:rPr>
          <w:rFonts w:eastAsia="Times New Roman" w:cs="Times New Roman"/>
          <w:szCs w:val="24"/>
        </w:rPr>
        <w:t>ην κάτσω να ασχοληθώ, δεν είμαι και σίγουρος</w:t>
      </w:r>
      <w:r>
        <w:rPr>
          <w:rFonts w:eastAsia="Times New Roman" w:cs="Times New Roman"/>
          <w:szCs w:val="24"/>
        </w:rPr>
        <w:t>-</w:t>
      </w:r>
      <w:r>
        <w:rPr>
          <w:rFonts w:eastAsia="Times New Roman" w:cs="Times New Roman"/>
          <w:szCs w:val="24"/>
        </w:rPr>
        <w:t xml:space="preserve"> φώναξε ελικόπτερο να φύγει. Όμως έχει προχωρήσει για πρώτη φορά σε τέτοια έκταση αυτό το πράγμα. </w:t>
      </w:r>
    </w:p>
    <w:p w14:paraId="6988B3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Εδώ και πολύ καιρό λειτουργεί με προ</w:t>
      </w:r>
      <w:r>
        <w:rPr>
          <w:rFonts w:eastAsia="Times New Roman" w:cs="Times New Roman"/>
          <w:szCs w:val="24"/>
        </w:rPr>
        <w:t>γραμματισμένα ραντεβού σε πάρα πολλά σημεία 08.00΄ με 14.00΄ το μεσημέρι. Έχουν γίνει πάνω από τετρακόσια ραντεβού σε διάφορα σημεία του Αιγαίου</w:t>
      </w:r>
      <w:r>
        <w:rPr>
          <w:rFonts w:eastAsia="Times New Roman" w:cs="Times New Roman"/>
          <w:szCs w:val="24"/>
        </w:rPr>
        <w:t>,</w:t>
      </w:r>
      <w:r>
        <w:rPr>
          <w:rFonts w:eastAsia="Times New Roman" w:cs="Times New Roman"/>
          <w:szCs w:val="24"/>
        </w:rPr>
        <w:t xml:space="preserve"> που πήραν γνώμες ειδικών από νοσοκομεία της Αθήνας. </w:t>
      </w:r>
    </w:p>
    <w:p w14:paraId="6988B3AD"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Δεύτερον, </w:t>
      </w:r>
      <w:r>
        <w:rPr>
          <w:rFonts w:eastAsia="Times New Roman"/>
          <w:bCs/>
        </w:rPr>
        <w:t>έ</w:t>
      </w:r>
      <w:r>
        <w:rPr>
          <w:rFonts w:eastAsia="Times New Roman" w:cs="Times New Roman"/>
        </w:rPr>
        <w:t>χουν ολοκληρωθεί πάρα πολλοί κύκλοι εκπαίδευσης είτε προσωπικού είτε και πολιτών από εξειδικευμένους γιατρούς του κέντρου προς τα σημεία της περιφέρειας που ανέφερα πριν, με βάση τη διαθεσιμότητα και τη διάθεση που υπάρχει από την πλευρά αυτή, για να εκπαι</w:t>
      </w:r>
      <w:r>
        <w:rPr>
          <w:rFonts w:eastAsia="Times New Roman" w:cs="Times New Roman"/>
        </w:rPr>
        <w:t>δευτούν σε ΚΑΡΠΑ, σε αντιμετώπιση επειγόντων κ.λπ.. Λοιπόν αυτά έχουν γίνει. Έγινε και εκπαίδευση του ίδιου του προσωπικού σε διάφορα πράγματα.</w:t>
      </w:r>
    </w:p>
    <w:p w14:paraId="6988B3AE" w14:textId="77777777" w:rsidR="00374D63" w:rsidRDefault="00826AA3">
      <w:pPr>
        <w:spacing w:line="600" w:lineRule="auto"/>
        <w:ind w:firstLine="720"/>
        <w:contextualSpacing/>
        <w:jc w:val="both"/>
        <w:rPr>
          <w:rFonts w:eastAsia="Times New Roman"/>
          <w:bCs/>
          <w:shd w:val="clear" w:color="auto" w:fill="FFFFFF"/>
        </w:rPr>
      </w:pPr>
      <w:r>
        <w:rPr>
          <w:rFonts w:eastAsia="Times New Roman" w:cs="Times New Roman"/>
        </w:rPr>
        <w:lastRenderedPageBreak/>
        <w:t xml:space="preserve">Τρίτον, </w:t>
      </w:r>
      <w:r>
        <w:rPr>
          <w:rFonts w:eastAsia="Times New Roman" w:cs="Times New Roman"/>
          <w:bCs/>
          <w:shd w:val="clear" w:color="auto" w:fill="FFFFFF"/>
        </w:rPr>
        <w:t xml:space="preserve">επίσης, </w:t>
      </w:r>
      <w:r>
        <w:rPr>
          <w:rFonts w:eastAsia="Times New Roman" w:cs="Times New Roman"/>
        </w:rPr>
        <w:t xml:space="preserve">για πρώτη φορά πριν από λίγες μέρες μπήκε σε πέντε ιατρεία η </w:t>
      </w:r>
      <w:r>
        <w:rPr>
          <w:rFonts w:eastAsia="Times New Roman"/>
        </w:rPr>
        <w:t>διαδικασία</w:t>
      </w:r>
      <w:r>
        <w:rPr>
          <w:rFonts w:eastAsia="Times New Roman" w:cs="Times New Roman"/>
        </w:rPr>
        <w:t xml:space="preserve"> της αντιμετώπισης του επ</w:t>
      </w:r>
      <w:r>
        <w:rPr>
          <w:rFonts w:eastAsia="Times New Roman" w:cs="Times New Roman"/>
        </w:rPr>
        <w:t xml:space="preserve">είγοντος. Πρέπει να μπει συγκροτημένα, </w:t>
      </w:r>
      <w:r>
        <w:rPr>
          <w:rFonts w:eastAsia="Times New Roman" w:cs="Times New Roman"/>
          <w:bCs/>
          <w:shd w:val="clear" w:color="auto" w:fill="FFFFFF"/>
        </w:rPr>
        <w:t>όμως,</w:t>
      </w:r>
      <w:r>
        <w:rPr>
          <w:rFonts w:eastAsia="Times New Roman" w:cs="Times New Roman"/>
        </w:rPr>
        <w:t xml:space="preserve"> έτσι; Γιατί το μεγάλο πρόβλημα και των παλαιότερων προσπαθειών, όπως στο Σισμανόγλειο κ.λπ. </w:t>
      </w:r>
      <w:r>
        <w:rPr>
          <w:rFonts w:eastAsia="Times New Roman"/>
          <w:bCs/>
        </w:rPr>
        <w:t>είναι</w:t>
      </w:r>
      <w:r>
        <w:rPr>
          <w:rFonts w:eastAsia="Times New Roman" w:cs="Times New Roman"/>
        </w:rPr>
        <w:t xml:space="preserve"> ότι πρέπει να έχεις έναν άνθρωπο, ο οποίος να </w:t>
      </w:r>
      <w:r>
        <w:rPr>
          <w:rFonts w:eastAsia="Times New Roman"/>
          <w:bCs/>
        </w:rPr>
        <w:t>έχει</w:t>
      </w:r>
      <w:r>
        <w:rPr>
          <w:rFonts w:eastAsia="Times New Roman" w:cs="Times New Roman"/>
        </w:rPr>
        <w:t xml:space="preserve"> βάρδια, για να </w:t>
      </w:r>
      <w:r>
        <w:rPr>
          <w:rFonts w:eastAsia="Times New Roman"/>
          <w:bCs/>
        </w:rPr>
        <w:t>είναι</w:t>
      </w:r>
      <w:r>
        <w:rPr>
          <w:rFonts w:eastAsia="Times New Roman" w:cs="Times New Roman"/>
        </w:rPr>
        <w:t xml:space="preserve"> </w:t>
      </w:r>
      <w:r>
        <w:rPr>
          <w:rFonts w:eastAsia="Times New Roman" w:cs="Times New Roman"/>
          <w:bCs/>
          <w:shd w:val="clear" w:color="auto" w:fill="FFFFFF"/>
        </w:rPr>
        <w:t>εικοσιτετράωρου ετοιμότητας στο κέντρο κα</w:t>
      </w:r>
      <w:r>
        <w:rPr>
          <w:rFonts w:eastAsia="Times New Roman" w:cs="Times New Roman"/>
          <w:bCs/>
          <w:shd w:val="clear" w:color="auto" w:fill="FFFFFF"/>
        </w:rPr>
        <w:t>ι να κατευθύνει τον γιατρό ή τον υγειονομικό επιστήμονα της περιφέρειας.</w:t>
      </w:r>
    </w:p>
    <w:p w14:paraId="6988B3AF"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Μάλιστα, σας πληροφορώ ότι στη Σύμη υπήρξε η πρώτη διακομιδή που αποφεύχθηκε με βάση τις οδηγίες που έδωσε ειδικευμένος καρδιολόγος γιατρός από το </w:t>
      </w:r>
      <w:proofErr w:type="spellStart"/>
      <w:r>
        <w:rPr>
          <w:rFonts w:eastAsia="Times New Roman"/>
          <w:bCs/>
          <w:shd w:val="clear" w:color="auto" w:fill="FFFFFF"/>
        </w:rPr>
        <w:t>Θριάσιο</w:t>
      </w:r>
      <w:proofErr w:type="spellEnd"/>
      <w:r>
        <w:rPr>
          <w:rFonts w:eastAsia="Times New Roman"/>
          <w:bCs/>
          <w:shd w:val="clear" w:color="auto" w:fill="FFFFFF"/>
        </w:rPr>
        <w:t>. Ο ασθενής μεταφέρθηκε τακτι</w:t>
      </w:r>
      <w:r>
        <w:rPr>
          <w:rFonts w:eastAsia="Times New Roman"/>
          <w:bCs/>
          <w:shd w:val="clear" w:color="auto" w:fill="FFFFFF"/>
        </w:rPr>
        <w:t xml:space="preserve">κά την επόμενη μέρα στη Ρόδο, χωρίς να χρειαστεί να σηκωθεί ελικόπτερο για ένα επεισόδιο κολπικής μαρμαρυγής, στο οποίο είχε ελεγχθεί η κατάσταση του ασθενή. </w:t>
      </w:r>
    </w:p>
    <w:p w14:paraId="6988B3B0" w14:textId="77777777" w:rsidR="00374D63" w:rsidRDefault="00826AA3">
      <w:pPr>
        <w:spacing w:line="600" w:lineRule="auto"/>
        <w:ind w:firstLine="720"/>
        <w:contextualSpacing/>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 xml:space="preserve">Ολοκληρώνετε, κύριε Υπουργέ. </w:t>
      </w:r>
    </w:p>
    <w:p w14:paraId="6988B3B1" w14:textId="77777777" w:rsidR="00374D63" w:rsidRDefault="00826AA3">
      <w:pPr>
        <w:spacing w:line="600" w:lineRule="auto"/>
        <w:ind w:firstLine="720"/>
        <w:contextualSpacing/>
        <w:jc w:val="both"/>
        <w:rPr>
          <w:rFonts w:eastAsia="Times New Roman"/>
          <w:bCs/>
          <w:shd w:val="clear" w:color="auto" w:fill="FFFFFF"/>
        </w:rPr>
      </w:pPr>
      <w:r>
        <w:rPr>
          <w:rFonts w:eastAsia="Times New Roman"/>
          <w:b/>
          <w:bCs/>
          <w:shd w:val="clear" w:color="auto" w:fill="FFFFFF"/>
        </w:rPr>
        <w:t>ΠΑΥΛΟΣ ΠΟΛΑΚΗΣ (Αναπληρωτής Υπουργ</w:t>
      </w:r>
      <w:r>
        <w:rPr>
          <w:rFonts w:eastAsia="Times New Roman"/>
          <w:b/>
          <w:bCs/>
          <w:shd w:val="clear" w:color="auto" w:fill="FFFFFF"/>
        </w:rPr>
        <w:t>ός Υγείας):</w:t>
      </w:r>
      <w:r>
        <w:rPr>
          <w:rFonts w:eastAsia="Times New Roman"/>
          <w:bCs/>
          <w:shd w:val="clear" w:color="auto" w:fill="FFFFFF"/>
        </w:rPr>
        <w:t xml:space="preserve"> Αυτό το οποίο προσπαθούμε και υλοποιούμε είναι και το Αττικό και το </w:t>
      </w:r>
      <w:proofErr w:type="spellStart"/>
      <w:r>
        <w:rPr>
          <w:rFonts w:eastAsia="Times New Roman"/>
          <w:bCs/>
          <w:shd w:val="clear" w:color="auto" w:fill="FFFFFF"/>
        </w:rPr>
        <w:t>Θριάσιο</w:t>
      </w:r>
      <w:proofErr w:type="spellEnd"/>
      <w:r>
        <w:rPr>
          <w:rFonts w:eastAsia="Times New Roman"/>
          <w:bCs/>
          <w:shd w:val="clear" w:color="auto" w:fill="FFFFFF"/>
        </w:rPr>
        <w:t xml:space="preserve"> και η Νίκαια να αναπτύξουν –και αυτό κάνει </w:t>
      </w:r>
      <w:r>
        <w:rPr>
          <w:rFonts w:eastAsia="Times New Roman"/>
          <w:bCs/>
          <w:shd w:val="clear" w:color="auto" w:fill="FFFFFF"/>
        </w:rPr>
        <w:lastRenderedPageBreak/>
        <w:t>η Υγειονομική Περιφέρεια– την ανθρώπινη υποδομή, ώστε να είναι είκοσι τέσσερις ώρες διαθέσιμη. Γιατί αυτή τη στιγμή είναι πάν</w:t>
      </w:r>
      <w:r>
        <w:rPr>
          <w:rFonts w:eastAsia="Times New Roman"/>
          <w:bCs/>
          <w:shd w:val="clear" w:color="auto" w:fill="FFFFFF"/>
        </w:rPr>
        <w:t>τα διαθέσιμη το πρωί, αλλά πρέπει να είναι είκοσι τέσσερις ώρες διαθέσιμη από τους γιατρούς των πολυδύναμων ιατρείων στα σημεία αυτά που λέμε, για να ξέρουν πού μπορούν να απευθυνθούν.</w:t>
      </w:r>
    </w:p>
    <w:p w14:paraId="6988B3B2"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Υπάρχει, όπως σας είπα, μια αντίδραση από κάποιους γιατρούς, αλλά νομίζ</w:t>
      </w:r>
      <w:r>
        <w:rPr>
          <w:rFonts w:eastAsia="Times New Roman"/>
          <w:bCs/>
          <w:shd w:val="clear" w:color="auto" w:fill="FFFFFF"/>
        </w:rPr>
        <w:t xml:space="preserve">ω ότι αυτό σιγά-σιγά ξεπερνιέται. Πραγματικά –προσέξτε– είκοσι </w:t>
      </w:r>
      <w:proofErr w:type="spellStart"/>
      <w:r>
        <w:rPr>
          <w:rFonts w:eastAsia="Times New Roman"/>
          <w:bCs/>
          <w:shd w:val="clear" w:color="auto" w:fill="FFFFFF"/>
        </w:rPr>
        <w:t>αεροδιακομιδές</w:t>
      </w:r>
      <w:proofErr w:type="spellEnd"/>
      <w:r>
        <w:rPr>
          <w:rFonts w:eastAsia="Times New Roman"/>
          <w:bCs/>
          <w:shd w:val="clear" w:color="auto" w:fill="FFFFFF"/>
        </w:rPr>
        <w:t xml:space="preserve"> τον χρόνο να γλιτώνουμε, πρακτικά αποσβένεται η επένδυση που έγινε για αυτά τα μηχανήματα. Έχει πολλές δυνατότητες επεκτασιμότητας εφαρμογών αυτή η γενιά των μηχανημάτων, η οποία</w:t>
      </w:r>
      <w:r>
        <w:rPr>
          <w:rFonts w:eastAsia="Times New Roman"/>
          <w:bCs/>
          <w:shd w:val="clear" w:color="auto" w:fill="FFFFFF"/>
        </w:rPr>
        <w:t xml:space="preserve"> μπήκε. </w:t>
      </w:r>
    </w:p>
    <w:p w14:paraId="6988B3B3"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Το κακό ήταν ότι μπήκε στο πρόγραμμα μόνο η προμήθεια του εξοπλισμού. Δεν μπήκε η διαδικασία της εκπαίδευσης, ενώ αρχικά είχε μπει. </w:t>
      </w:r>
      <w:proofErr w:type="spellStart"/>
      <w:r>
        <w:rPr>
          <w:rFonts w:eastAsia="Times New Roman"/>
          <w:bCs/>
          <w:shd w:val="clear" w:color="auto" w:fill="FFFFFF"/>
        </w:rPr>
        <w:t>Απεντάχθηκε</w:t>
      </w:r>
      <w:proofErr w:type="spellEnd"/>
      <w:r>
        <w:rPr>
          <w:rFonts w:eastAsia="Times New Roman"/>
          <w:bCs/>
          <w:shd w:val="clear" w:color="auto" w:fill="FFFFFF"/>
        </w:rPr>
        <w:t xml:space="preserve"> αυτό, πριν αναλάβουμε εμείς. Και τώρα η εκπαίδευση γίνεται εξ ιδίων πόρων και με την καθοδήγηση της Β΄ </w:t>
      </w:r>
      <w:r>
        <w:rPr>
          <w:rFonts w:eastAsia="Times New Roman"/>
          <w:bCs/>
          <w:shd w:val="clear" w:color="auto" w:fill="FFFFFF"/>
        </w:rPr>
        <w:t>Υγειονομικής Περιφέρειας, η οποία πραγματικά νομίζω ότι για πρώτη φορά στην ιστορία του υγειονομικού μας συστήματος προσπαθεί να λειτουργήσει οργανωμένα και να ανα</w:t>
      </w:r>
      <w:r>
        <w:rPr>
          <w:rFonts w:eastAsia="Times New Roman"/>
          <w:bCs/>
          <w:shd w:val="clear" w:color="auto" w:fill="FFFFFF"/>
        </w:rPr>
        <w:lastRenderedPageBreak/>
        <w:t xml:space="preserve">πτύξει το εθνικό δίκτυο τηλεϊατρικής που αφορά τα νησιά του Αιγαίου και τα νοσοκομεία της Β΄ </w:t>
      </w:r>
      <w:r>
        <w:rPr>
          <w:rFonts w:eastAsia="Times New Roman"/>
          <w:bCs/>
          <w:shd w:val="clear" w:color="auto" w:fill="FFFFFF"/>
        </w:rPr>
        <w:t>Υγειονομικής Περιφέρειας, όπου υπάρχει και η ανάγκη.</w:t>
      </w:r>
    </w:p>
    <w:p w14:paraId="6988B3B4"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Ευχαριστώ πολύ. </w:t>
      </w:r>
    </w:p>
    <w:p w14:paraId="6988B3B5"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Όπως </w:t>
      </w:r>
      <w:proofErr w:type="spellStart"/>
      <w:r>
        <w:rPr>
          <w:rFonts w:eastAsia="Times New Roman" w:cs="Times New Roman"/>
          <w:szCs w:val="24"/>
        </w:rPr>
        <w:t>προείπα</w:t>
      </w:r>
      <w:proofErr w:type="spellEnd"/>
      <w:r>
        <w:rPr>
          <w:rFonts w:eastAsia="Times New Roman" w:cs="Times New Roman"/>
          <w:szCs w:val="24"/>
        </w:rPr>
        <w:t xml:space="preserve">, η </w:t>
      </w:r>
      <w:r>
        <w:rPr>
          <w:rFonts w:eastAsia="Times New Roman"/>
          <w:bCs/>
          <w:shd w:val="clear" w:color="auto" w:fill="FFFFFF"/>
        </w:rPr>
        <w:t xml:space="preserve">δεύτερη και η τρίτη με αριθμό 89/5-10-2016 κοινή ερώτηση του Βουλευτή Δωδεκανήσου της Νέας Δημοκρατίας κ. </w:t>
      </w:r>
      <w:r>
        <w:rPr>
          <w:rFonts w:eastAsia="Times New Roman"/>
          <w:shd w:val="clear" w:color="auto" w:fill="FFFFFF"/>
        </w:rPr>
        <w:t xml:space="preserve">Εμμανουήλ </w:t>
      </w:r>
      <w:proofErr w:type="spellStart"/>
      <w:r>
        <w:rPr>
          <w:rFonts w:eastAsia="Times New Roman"/>
          <w:shd w:val="clear" w:color="auto" w:fill="FFFFFF"/>
        </w:rPr>
        <w:t>Κόνσολα</w:t>
      </w:r>
      <w:proofErr w:type="spellEnd"/>
      <w:r>
        <w:rPr>
          <w:rFonts w:eastAsia="Times New Roman"/>
          <w:bCs/>
          <w:shd w:val="clear" w:color="auto" w:fill="FFFFFF"/>
        </w:rPr>
        <w:t xml:space="preserve"> και του Ε΄ Αντιπροέδρου της Βουλής και Βουλευτή Δωδεκανήσου της Δημοκρατικής Συμπαράταξης ΠΑΣΟΚ–ΔΗΜΑΡ κ. </w:t>
      </w:r>
      <w:r>
        <w:rPr>
          <w:rFonts w:eastAsia="Times New Roman"/>
          <w:shd w:val="clear" w:color="auto" w:fill="FFFFFF"/>
        </w:rPr>
        <w:t xml:space="preserve">Δημητρίου </w:t>
      </w:r>
      <w:proofErr w:type="spellStart"/>
      <w:r>
        <w:rPr>
          <w:rFonts w:eastAsia="Times New Roman"/>
          <w:shd w:val="clear" w:color="auto" w:fill="FFFFFF"/>
        </w:rPr>
        <w:t>Κρεμαστινού</w:t>
      </w:r>
      <w:proofErr w:type="spellEnd"/>
      <w:r>
        <w:rPr>
          <w:rFonts w:eastAsia="Times New Roman"/>
          <w:bCs/>
          <w:shd w:val="clear" w:color="auto" w:fill="FFFFFF"/>
        </w:rPr>
        <w:t xml:space="preserve"> προς τον Υπουργό </w:t>
      </w:r>
      <w:r>
        <w:rPr>
          <w:rFonts w:eastAsia="Times New Roman"/>
          <w:shd w:val="clear" w:color="auto" w:fill="FFFFFF"/>
        </w:rPr>
        <w:t>Υγείας,</w:t>
      </w:r>
      <w:r>
        <w:rPr>
          <w:rFonts w:eastAsia="Times New Roman"/>
          <w:bCs/>
          <w:shd w:val="clear" w:color="auto" w:fill="FFFFFF"/>
        </w:rPr>
        <w:t xml:space="preserve"> σχετικά με την ολοκλήρωση και αυτονόμηση του </w:t>
      </w:r>
      <w:r>
        <w:rPr>
          <w:rFonts w:eastAsia="Times New Roman"/>
          <w:bCs/>
          <w:shd w:val="clear" w:color="auto" w:fill="FFFFFF"/>
        </w:rPr>
        <w:t>ο</w:t>
      </w:r>
      <w:r>
        <w:rPr>
          <w:rFonts w:eastAsia="Times New Roman"/>
          <w:bCs/>
          <w:shd w:val="clear" w:color="auto" w:fill="FFFFFF"/>
        </w:rPr>
        <w:t xml:space="preserve">γκολογικού </w:t>
      </w:r>
      <w:r>
        <w:rPr>
          <w:rFonts w:eastAsia="Times New Roman"/>
          <w:bCs/>
          <w:shd w:val="clear" w:color="auto" w:fill="FFFFFF"/>
        </w:rPr>
        <w:t>τ</w:t>
      </w:r>
      <w:r>
        <w:rPr>
          <w:rFonts w:eastAsia="Times New Roman"/>
          <w:bCs/>
          <w:shd w:val="clear" w:color="auto" w:fill="FFFFFF"/>
        </w:rPr>
        <w:t xml:space="preserve">μήματος του </w:t>
      </w:r>
      <w:r>
        <w:rPr>
          <w:rFonts w:eastAsia="Times New Roman"/>
          <w:bCs/>
          <w:shd w:val="clear" w:color="auto" w:fill="FFFFFF"/>
        </w:rPr>
        <w:t>ν</w:t>
      </w:r>
      <w:r>
        <w:rPr>
          <w:rFonts w:eastAsia="Times New Roman"/>
          <w:bCs/>
          <w:shd w:val="clear" w:color="auto" w:fill="FFFFFF"/>
        </w:rPr>
        <w:t>οσοκομείου Ρόδου</w:t>
      </w:r>
      <w:r>
        <w:rPr>
          <w:rFonts w:eastAsia="Times New Roman"/>
          <w:bCs/>
          <w:shd w:val="clear" w:color="auto" w:fill="FFFFFF"/>
        </w:rPr>
        <w:t>,</w:t>
      </w:r>
      <w:r>
        <w:rPr>
          <w:rFonts w:eastAsia="Times New Roman"/>
          <w:bCs/>
          <w:shd w:val="clear" w:color="auto" w:fill="FFFFFF"/>
        </w:rPr>
        <w:t xml:space="preserve"> θα συζητηθούν ταυτόχρονα, </w:t>
      </w:r>
      <w:r>
        <w:rPr>
          <w:rFonts w:eastAsia="Times New Roman"/>
          <w:bCs/>
          <w:szCs w:val="24"/>
          <w:shd w:val="clear" w:color="auto" w:fill="FFFFFF"/>
        </w:rPr>
        <w:t>χωρίς</w:t>
      </w:r>
      <w:r>
        <w:rPr>
          <w:rFonts w:eastAsia="Times New Roman"/>
          <w:bCs/>
          <w:shd w:val="clear" w:color="auto" w:fill="FFFFFF"/>
        </w:rPr>
        <w:t xml:space="preserve"> να επηρεάζονται τα δικαιώματα των ομιλητών ως προς τον χρόνο ομιλίας τους, με εφαρμογή της διάταξης της παραγράφου 4 του </w:t>
      </w:r>
      <w:r>
        <w:rPr>
          <w:rFonts w:eastAsia="Times New Roman" w:cs="Times New Roman"/>
          <w:bCs/>
          <w:shd w:val="clear" w:color="auto" w:fill="FFFFFF"/>
        </w:rPr>
        <w:t>άρθρο</w:t>
      </w:r>
      <w:r>
        <w:rPr>
          <w:rFonts w:eastAsia="Times New Roman"/>
          <w:bCs/>
          <w:shd w:val="clear" w:color="auto" w:fill="FFFFFF"/>
        </w:rPr>
        <w:t xml:space="preserve">υ 131 του </w:t>
      </w:r>
      <w:r>
        <w:rPr>
          <w:rFonts w:eastAsia="Times New Roman" w:cs="Times New Roman"/>
          <w:bCs/>
          <w:shd w:val="clear" w:color="auto" w:fill="FFFFFF"/>
        </w:rPr>
        <w:t xml:space="preserve">Κανονισμού της Βουλής. </w:t>
      </w:r>
    </w:p>
    <w:p w14:paraId="6988B3B6"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Σύμφωνα με τη σειρά που </w:t>
      </w:r>
      <w:r>
        <w:rPr>
          <w:rFonts w:eastAsia="Times New Roman" w:cs="Times New Roman"/>
          <w:szCs w:val="24"/>
          <w:shd w:val="clear" w:color="auto" w:fill="FFFFFF"/>
        </w:rPr>
        <w:t>είναι</w:t>
      </w:r>
      <w:r>
        <w:rPr>
          <w:rFonts w:eastAsia="Times New Roman" w:cs="Times New Roman"/>
          <w:bCs/>
          <w:shd w:val="clear" w:color="auto" w:fill="FFFFFF"/>
        </w:rPr>
        <w:t xml:space="preserve"> γραμμένοι εδώ στον κατάλογο, ο κ.</w:t>
      </w:r>
      <w:r>
        <w:rPr>
          <w:rFonts w:eastAsia="Times New Roman" w:cs="Times New Roman"/>
          <w:bCs/>
          <w:shd w:val="clear" w:color="auto" w:fill="FFFFFF"/>
        </w:rPr>
        <w:t xml:space="preserve"> </w:t>
      </w:r>
      <w:proofErr w:type="spellStart"/>
      <w:r>
        <w:rPr>
          <w:rFonts w:eastAsia="Times New Roman" w:cs="Times New Roman"/>
          <w:bCs/>
          <w:shd w:val="clear" w:color="auto" w:fill="FFFFFF"/>
        </w:rPr>
        <w:t>Κόνσολας</w:t>
      </w:r>
      <w:proofErr w:type="spellEnd"/>
      <w:r>
        <w:rPr>
          <w:rFonts w:eastAsia="Times New Roman" w:cs="Times New Roman"/>
          <w:bCs/>
          <w:shd w:val="clear" w:color="auto" w:fill="FFFFFF"/>
        </w:rPr>
        <w:t xml:space="preserve"> </w:t>
      </w:r>
      <w:r>
        <w:rPr>
          <w:rFonts w:eastAsia="Times New Roman"/>
          <w:bCs/>
          <w:shd w:val="clear" w:color="auto" w:fill="FFFFFF"/>
        </w:rPr>
        <w:t>έχει</w:t>
      </w:r>
      <w:r>
        <w:rPr>
          <w:rFonts w:eastAsia="Times New Roman" w:cs="Times New Roman"/>
          <w:bCs/>
          <w:shd w:val="clear" w:color="auto" w:fill="FFFFFF"/>
        </w:rPr>
        <w:t xml:space="preserve"> πρώτος τον λόγο για δύο λεπτά για 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του. </w:t>
      </w:r>
    </w:p>
    <w:p w14:paraId="6988B3B7" w14:textId="77777777" w:rsidR="00374D63" w:rsidRDefault="00826AA3">
      <w:pPr>
        <w:spacing w:line="600" w:lineRule="auto"/>
        <w:ind w:firstLine="720"/>
        <w:contextualSpacing/>
        <w:jc w:val="both"/>
        <w:rPr>
          <w:rFonts w:eastAsia="Times New Roman" w:cs="Times New Roman"/>
          <w:bCs/>
          <w:szCs w:val="24"/>
          <w:shd w:val="clear" w:color="auto" w:fill="FFFFFF"/>
        </w:rPr>
      </w:pPr>
      <w:r>
        <w:rPr>
          <w:rFonts w:eastAsia="Times New Roman" w:cs="Times New Roman"/>
          <w:b/>
          <w:bCs/>
          <w:shd w:val="clear" w:color="auto" w:fill="FFFFFF"/>
        </w:rPr>
        <w:t>ΕΜΜΑΝΟΥΗΛ ΚΟΝΣΟΛΑΣ:</w:t>
      </w:r>
      <w:r>
        <w:rPr>
          <w:rFonts w:eastAsia="Times New Roman" w:cs="Times New Roman"/>
          <w:bCs/>
          <w:shd w:val="clear" w:color="auto" w:fill="FFFFFF"/>
        </w:rPr>
        <w:t xml:space="preserve"> </w:t>
      </w:r>
      <w:r>
        <w:rPr>
          <w:rFonts w:eastAsia="Times New Roman" w:cs="Times New Roman"/>
          <w:bCs/>
          <w:szCs w:val="24"/>
          <w:shd w:val="clear" w:color="auto" w:fill="FFFFFF"/>
        </w:rPr>
        <w:t xml:space="preserve">Ευχαριστώ, κύριε Πρόεδρε. </w:t>
      </w:r>
    </w:p>
    <w:p w14:paraId="6988B3B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zCs w:val="24"/>
          <w:shd w:val="clear" w:color="auto" w:fill="FFFFFF"/>
        </w:rPr>
        <w:lastRenderedPageBreak/>
        <w:t>Κ</w:t>
      </w:r>
      <w:r>
        <w:rPr>
          <w:rFonts w:eastAsia="Times New Roman" w:cs="Times New Roman"/>
          <w:bCs/>
          <w:shd w:val="clear" w:color="auto" w:fill="FFFFFF"/>
        </w:rPr>
        <w:t xml:space="preserve">ύριε Υπουργέ, εγώ χαίρομαι πάρα πολύ που είστε σήμερα εδώ, γιατί ξέρετε ότι η </w:t>
      </w:r>
      <w:r>
        <w:rPr>
          <w:rFonts w:eastAsia="Times New Roman"/>
          <w:bCs/>
          <w:shd w:val="clear" w:color="auto" w:fill="FFFFFF"/>
        </w:rPr>
        <w:t>συζήτηση</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η πεμπτουσία της δημοκρατίας και νομίζω ότι ν</w:t>
      </w:r>
      <w:r>
        <w:rPr>
          <w:rFonts w:eastAsia="Times New Roman" w:cs="Times New Roman"/>
          <w:bCs/>
          <w:shd w:val="clear" w:color="auto" w:fill="FFFFFF"/>
        </w:rPr>
        <w:t xml:space="preserve">α υπεκφεύγουμε να συζητούμε προβλήματα τα οποία έχουν αναγνωριστεί διαχρονικά δεν </w:t>
      </w:r>
      <w:r>
        <w:rPr>
          <w:rFonts w:eastAsia="Times New Roman"/>
          <w:bCs/>
          <w:shd w:val="clear" w:color="auto" w:fill="FFFFFF"/>
        </w:rPr>
        <w:t>είναι</w:t>
      </w:r>
      <w:r>
        <w:rPr>
          <w:rFonts w:eastAsia="Times New Roman" w:cs="Times New Roman"/>
          <w:bCs/>
          <w:shd w:val="clear" w:color="auto" w:fill="FFFFFF"/>
        </w:rPr>
        <w:t xml:space="preserve"> θετικό για την προσπάθεια που κάνετε και εσείς να λύσετε αυτά τα προβλήματα, που ακούσαμε και πριν. </w:t>
      </w:r>
    </w:p>
    <w:p w14:paraId="6988B3B9" w14:textId="77777777" w:rsidR="00374D63" w:rsidRDefault="00826AA3">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Να σας θυμίσω, κύριε Υπουργέ, ότι εδώ σε λίγες ημέρες στην Αίθουσα </w:t>
      </w:r>
      <w:r>
        <w:rPr>
          <w:rFonts w:eastAsia="Times New Roman" w:cs="Times New Roman"/>
          <w:bCs/>
          <w:shd w:val="clear" w:color="auto" w:fill="FFFFFF"/>
        </w:rPr>
        <w:t>της Εθνικής Αντιπροσωπείας θα συζητήσουμε και θα πανηγυρίσουμε τα εβδομήντα χρόνια ενσωμάτωσης της Δωδεκανήσου, της μητέρας πατρίδας. Κάποιοι από εμάς ενδεχόμενα με προβολή στο μέλλον θα θεωρούν παράλογο ότι αυτονόητα προβλήματα δεν έχουν λυθεί ακόμη στη ν</w:t>
      </w:r>
      <w:r>
        <w:rPr>
          <w:rFonts w:eastAsia="Times New Roman" w:cs="Times New Roman"/>
          <w:bCs/>
          <w:shd w:val="clear" w:color="auto" w:fill="FFFFFF"/>
        </w:rPr>
        <w:t xml:space="preserve">ησιωτική Ελλάδα. Ξέρετε πολύ καλά και εσείς </w:t>
      </w:r>
      <w:r>
        <w:rPr>
          <w:rFonts w:eastAsia="Times New Roman"/>
          <w:bCs/>
          <w:shd w:val="clear" w:color="auto" w:fill="FFFFFF"/>
        </w:rPr>
        <w:t>–</w:t>
      </w:r>
      <w:r>
        <w:rPr>
          <w:rFonts w:eastAsia="Times New Roman" w:cs="Times New Roman"/>
          <w:bCs/>
          <w:shd w:val="clear" w:color="auto" w:fill="FFFFFF"/>
        </w:rPr>
        <w:t xml:space="preserve">από την </w:t>
      </w:r>
      <w:r>
        <w:rPr>
          <w:rFonts w:eastAsia="Times New Roman"/>
          <w:bCs/>
          <w:shd w:val="clear" w:color="auto" w:fill="FFFFFF"/>
        </w:rPr>
        <w:t>Κ</w:t>
      </w:r>
      <w:r>
        <w:rPr>
          <w:rFonts w:eastAsia="Times New Roman" w:cs="Times New Roman"/>
          <w:bCs/>
          <w:shd w:val="clear" w:color="auto" w:fill="FFFFFF"/>
        </w:rPr>
        <w:t>ρήτη κατάγεστε</w:t>
      </w:r>
      <w:r>
        <w:rPr>
          <w:rFonts w:eastAsia="Times New Roman"/>
          <w:bCs/>
          <w:shd w:val="clear" w:color="auto" w:fill="FFFFFF"/>
        </w:rPr>
        <w:t>–</w:t>
      </w:r>
      <w:r>
        <w:rPr>
          <w:rFonts w:eastAsia="Times New Roman" w:cs="Times New Roman"/>
          <w:bCs/>
          <w:shd w:val="clear" w:color="auto" w:fill="FFFFFF"/>
        </w:rPr>
        <w:t xml:space="preserve"> ότι η νησιωτική Ελλάδα </w:t>
      </w:r>
      <w:r>
        <w:rPr>
          <w:rFonts w:eastAsia="Times New Roman"/>
          <w:bCs/>
          <w:shd w:val="clear" w:color="auto" w:fill="FFFFFF"/>
        </w:rPr>
        <w:t>είναι</w:t>
      </w:r>
      <w:r>
        <w:rPr>
          <w:rFonts w:eastAsia="Times New Roman" w:cs="Times New Roman"/>
          <w:bCs/>
          <w:shd w:val="clear" w:color="auto" w:fill="FFFFFF"/>
        </w:rPr>
        <w:t xml:space="preserve"> η ίδια η Ελλάδα. Το γνωρίζετε. </w:t>
      </w:r>
    </w:p>
    <w:p w14:paraId="6988B3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θεμελιώσουμε εδώ μια συζήτηση με απόλυτη ειλικρίνεια και σε καμ</w:t>
      </w:r>
      <w:r>
        <w:rPr>
          <w:rFonts w:eastAsia="Times New Roman" w:cs="Times New Roman"/>
          <w:szCs w:val="24"/>
        </w:rPr>
        <w:t>μία</w:t>
      </w:r>
      <w:r>
        <w:rPr>
          <w:rFonts w:eastAsia="Times New Roman" w:cs="Times New Roman"/>
          <w:szCs w:val="24"/>
        </w:rPr>
        <w:t xml:space="preserve"> περίπτωση δεν θέλω να εκτραπεί αυτή η συζήτηση σε μια στείρα αντιπαράθεση για το τι έγινε κατά τις προηγούμενες κυβερνήσεις και τι κάνατε εσείς. Το έχετε κάνει κατά την προηγούμενη συζήτησή μας στη Βουλή, αλλά και τώρα με τον κ. </w:t>
      </w:r>
      <w:proofErr w:type="spellStart"/>
      <w:r>
        <w:rPr>
          <w:rFonts w:eastAsia="Times New Roman" w:cs="Times New Roman"/>
          <w:szCs w:val="24"/>
        </w:rPr>
        <w:t>Κρεμαστινό</w:t>
      </w:r>
      <w:proofErr w:type="spellEnd"/>
      <w:r>
        <w:rPr>
          <w:rFonts w:eastAsia="Times New Roman" w:cs="Times New Roman"/>
          <w:szCs w:val="24"/>
        </w:rPr>
        <w:t xml:space="preserve"> στην προηγούμεν</w:t>
      </w:r>
      <w:r>
        <w:rPr>
          <w:rFonts w:eastAsia="Times New Roman" w:cs="Times New Roman"/>
          <w:szCs w:val="24"/>
        </w:rPr>
        <w:t>η ερώτηση.</w:t>
      </w:r>
    </w:p>
    <w:p w14:paraId="6988B3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εδώ να σας θυμίσω ότι πολλοί επικαλούνται, </w:t>
      </w:r>
      <w:r>
        <w:rPr>
          <w:rFonts w:eastAsia="Times New Roman"/>
          <w:bCs/>
        </w:rPr>
        <w:t>κύριε Υπουργέ,</w:t>
      </w:r>
      <w:r>
        <w:rPr>
          <w:rFonts w:eastAsia="Times New Roman" w:cs="Times New Roman"/>
          <w:szCs w:val="24"/>
        </w:rPr>
        <w:t xml:space="preserve"> τη ρήτρα της </w:t>
      </w:r>
      <w:proofErr w:type="spellStart"/>
      <w:r>
        <w:rPr>
          <w:rFonts w:eastAsia="Times New Roman" w:cs="Times New Roman"/>
          <w:szCs w:val="24"/>
        </w:rPr>
        <w:t>νησιωτικότητας</w:t>
      </w:r>
      <w:proofErr w:type="spellEnd"/>
      <w:r>
        <w:rPr>
          <w:rFonts w:eastAsia="Times New Roman" w:cs="Times New Roman"/>
          <w:szCs w:val="24"/>
        </w:rPr>
        <w:t xml:space="preserve"> που αναγνώρισε εδώ και ο Πρόεδρος της Εθνικής Αντιπροσωπείας, όταν σε περσινή συζήτηση του προτείναμε να ενσωματώσει σε κάθε νομοσχέδιο τη ρήτρα </w:t>
      </w:r>
      <w:proofErr w:type="spellStart"/>
      <w:r>
        <w:rPr>
          <w:rFonts w:eastAsia="Times New Roman" w:cs="Times New Roman"/>
          <w:szCs w:val="24"/>
        </w:rPr>
        <w:t>νησιωτικό</w:t>
      </w:r>
      <w:r>
        <w:rPr>
          <w:rFonts w:eastAsia="Times New Roman" w:cs="Times New Roman"/>
          <w:szCs w:val="24"/>
        </w:rPr>
        <w:t>τητας</w:t>
      </w:r>
      <w:proofErr w:type="spellEnd"/>
      <w:r>
        <w:rPr>
          <w:rFonts w:eastAsia="Times New Roman" w:cs="Times New Roman"/>
          <w:szCs w:val="24"/>
        </w:rPr>
        <w:t>.</w:t>
      </w:r>
    </w:p>
    <w:p w14:paraId="6988B3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όμως. Εδώ πρέπει να συμφωνήσουμε για το έγινε λάθος και να το θεραπεύσουμε, τι </w:t>
      </w:r>
      <w:proofErr w:type="spellStart"/>
      <w:r>
        <w:rPr>
          <w:rFonts w:eastAsia="Times New Roman" w:cs="Times New Roman"/>
          <w:szCs w:val="24"/>
        </w:rPr>
        <w:t>χρονοκαθυστέρηση</w:t>
      </w:r>
      <w:proofErr w:type="spellEnd"/>
      <w:r>
        <w:rPr>
          <w:rFonts w:eastAsia="Times New Roman" w:cs="Times New Roman"/>
          <w:szCs w:val="24"/>
        </w:rPr>
        <w:t xml:space="preserve"> υπάρχει, ώστε να συμφωνήσουμε σε χρονοδιάγραμμα, και κυρίως, </w:t>
      </w:r>
      <w:r>
        <w:rPr>
          <w:rFonts w:eastAsia="Times New Roman"/>
          <w:bCs/>
        </w:rPr>
        <w:t>κύριε Υπουργέ,</w:t>
      </w:r>
      <w:r>
        <w:rPr>
          <w:rFonts w:eastAsia="Times New Roman" w:cs="Times New Roman"/>
          <w:szCs w:val="24"/>
        </w:rPr>
        <w:t xml:space="preserve"> να αναγνωρίσουμε ότι στη </w:t>
      </w:r>
      <w:proofErr w:type="spellStart"/>
      <w:r>
        <w:rPr>
          <w:rFonts w:eastAsia="Times New Roman" w:cs="Times New Roman"/>
          <w:szCs w:val="24"/>
        </w:rPr>
        <w:t>νησιωτικότητα</w:t>
      </w:r>
      <w:proofErr w:type="spellEnd"/>
      <w:r>
        <w:rPr>
          <w:rFonts w:eastAsia="Times New Roman" w:cs="Times New Roman"/>
          <w:szCs w:val="24"/>
        </w:rPr>
        <w:t xml:space="preserve"> υπάρχουν άνθρωποι που κυριολε</w:t>
      </w:r>
      <w:r>
        <w:rPr>
          <w:rFonts w:eastAsia="Times New Roman" w:cs="Times New Roman"/>
          <w:szCs w:val="24"/>
        </w:rPr>
        <w:t xml:space="preserve">κτικά ταλαιπωρούνται από τα προβλήματα της υγείας και ιδιαίτερα, ένα πλήθος καρκινοπαθών συμπολιτών μας που έχουν τρεις επιλογές: ή να μετακινηθούν στην Αθήνα ή την Κρήτη ή επειδή αδυνατούν να πληρώσουν να έξοδα μετακίνησής τους, να κάτσουν και να δουν τη </w:t>
      </w:r>
      <w:r>
        <w:rPr>
          <w:rFonts w:eastAsia="Times New Roman" w:cs="Times New Roman"/>
          <w:szCs w:val="24"/>
        </w:rPr>
        <w:t>μοίρα τους στο νοσοκομείο, χωρίς να μπορέσει επί της ουσίας να ανταποκριθεί στις ανάγκες που έχει αυτή την ώρα αυτή η μεγάλη μάστιγα της κοινωνίας μας.</w:t>
      </w:r>
    </w:p>
    <w:p w14:paraId="6988B3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μεγαλύτερη ανισότητα από αυτή δεν υπάρχει. Άρα ποια ρήτρα </w:t>
      </w:r>
      <w:proofErr w:type="spellStart"/>
      <w:r>
        <w:rPr>
          <w:rFonts w:eastAsia="Times New Roman" w:cs="Times New Roman"/>
          <w:szCs w:val="24"/>
        </w:rPr>
        <w:t>νησιωτικότητας</w:t>
      </w:r>
      <w:proofErr w:type="spellEnd"/>
      <w:r>
        <w:rPr>
          <w:rFonts w:eastAsia="Times New Roman" w:cs="Times New Roman"/>
          <w:szCs w:val="24"/>
        </w:rPr>
        <w:t xml:space="preserve"> αναγνωρίζουν κάποιοι απ</w:t>
      </w:r>
      <w:r>
        <w:rPr>
          <w:rFonts w:eastAsia="Times New Roman" w:cs="Times New Roman"/>
          <w:szCs w:val="24"/>
        </w:rPr>
        <w:t xml:space="preserve">ό εμάς; </w:t>
      </w:r>
    </w:p>
    <w:p w14:paraId="6988B3BE" w14:textId="77777777" w:rsidR="00374D63" w:rsidRDefault="00826AA3">
      <w:pPr>
        <w:spacing w:line="600" w:lineRule="auto"/>
        <w:ind w:firstLine="720"/>
        <w:contextualSpacing/>
        <w:jc w:val="both"/>
        <w:rPr>
          <w:rFonts w:eastAsia="Times New Roman" w:cs="Times New Roman"/>
          <w:szCs w:val="24"/>
        </w:rPr>
      </w:pPr>
      <w:r>
        <w:rPr>
          <w:rFonts w:eastAsia="Times New Roman"/>
          <w:bCs/>
        </w:rPr>
        <w:lastRenderedPageBreak/>
        <w:t>Κύριε Υπουργέ,</w:t>
      </w:r>
      <w:r>
        <w:rPr>
          <w:rFonts w:eastAsia="Times New Roman" w:cs="Times New Roman"/>
          <w:szCs w:val="24"/>
        </w:rPr>
        <w:t xml:space="preserve"> εδώ πρέπει να συμφωνήσουμε σε τρία σημεία. Υπάρχει πρόθεση από το Υπουργείο Υγείας να λύσει οριστικά τη μελέτη του </w:t>
      </w:r>
      <w:proofErr w:type="spellStart"/>
      <w:r>
        <w:rPr>
          <w:rFonts w:eastAsia="Times New Roman" w:cs="Times New Roman"/>
          <w:szCs w:val="24"/>
        </w:rPr>
        <w:t>ακτινοθεραπευτικού</w:t>
      </w:r>
      <w:proofErr w:type="spellEnd"/>
      <w:r>
        <w:rPr>
          <w:rFonts w:eastAsia="Times New Roman" w:cs="Times New Roman"/>
          <w:szCs w:val="24"/>
        </w:rPr>
        <w:t>; Δεύτερον, υπάρχει η δυνατότητα που με βάση τις προθέσεις σας κατά την προηγούμενη συζήτηση μας εδ</w:t>
      </w:r>
      <w:r>
        <w:rPr>
          <w:rFonts w:eastAsia="Times New Roman" w:cs="Times New Roman"/>
          <w:szCs w:val="24"/>
        </w:rPr>
        <w:t xml:space="preserve">ώ -επιτρέψτε μου να την καταθέσω στα Πρακτικά-, είχατε αναγνωρίσει την ανάγκη σύστασης </w:t>
      </w:r>
      <w:r>
        <w:rPr>
          <w:rFonts w:eastAsia="Times New Roman" w:cs="Times New Roman"/>
          <w:szCs w:val="24"/>
        </w:rPr>
        <w:t>ο</w:t>
      </w:r>
      <w:r>
        <w:rPr>
          <w:rFonts w:eastAsia="Times New Roman" w:cs="Times New Roman"/>
          <w:szCs w:val="24"/>
        </w:rPr>
        <w:t xml:space="preserve">γκολογικού </w:t>
      </w:r>
      <w:r>
        <w:rPr>
          <w:rFonts w:eastAsia="Times New Roman" w:cs="Times New Roman"/>
          <w:szCs w:val="24"/>
        </w:rPr>
        <w:t>τ</w:t>
      </w:r>
      <w:r>
        <w:rPr>
          <w:rFonts w:eastAsia="Times New Roman" w:cs="Times New Roman"/>
          <w:szCs w:val="24"/>
        </w:rPr>
        <w:t xml:space="preserve">μήματος στο </w:t>
      </w:r>
      <w:r>
        <w:rPr>
          <w:rFonts w:eastAsia="Times New Roman" w:cs="Times New Roman"/>
          <w:szCs w:val="24"/>
        </w:rPr>
        <w:t>ν</w:t>
      </w:r>
      <w:r>
        <w:rPr>
          <w:rFonts w:eastAsia="Times New Roman" w:cs="Times New Roman"/>
          <w:szCs w:val="24"/>
        </w:rPr>
        <w:t>οσοκομείο της Ρόδου, ένα πολύ μεγάλο περιφερειακό νοσοκομείο που χρειάζεται να είναι ο βασικός πυλώνας της υγείας στα νησιά; Υπάρχει, λοιπόν, η</w:t>
      </w:r>
      <w:r>
        <w:rPr>
          <w:rFonts w:eastAsia="Times New Roman" w:cs="Times New Roman"/>
          <w:szCs w:val="24"/>
        </w:rPr>
        <w:t xml:space="preserve"> πρόθεση αυτή να συσταθεί το </w:t>
      </w:r>
      <w:r>
        <w:rPr>
          <w:rFonts w:eastAsia="Times New Roman" w:cs="Times New Roman"/>
          <w:szCs w:val="24"/>
        </w:rPr>
        <w:t>ο</w:t>
      </w:r>
      <w:r>
        <w:rPr>
          <w:rFonts w:eastAsia="Times New Roman" w:cs="Times New Roman"/>
          <w:szCs w:val="24"/>
        </w:rPr>
        <w:t>γκολογικό και ταυτόχρονα να διοριστεί και το προσωπικό; Γνωρίζω τις προσπάθειες που έχετε κάνει για προσωπικό, αλλά εδώ θέλουμε συγκεκριμένο προσωπικό, και νοσηλευτικό και τεχνικό.</w:t>
      </w:r>
    </w:p>
    <w:p w14:paraId="6988B3BF"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Εμμανουήλ </w:t>
      </w:r>
      <w:proofErr w:type="spellStart"/>
      <w:r>
        <w:rPr>
          <w:rFonts w:eastAsia="Times New Roman"/>
          <w:szCs w:val="24"/>
        </w:rPr>
        <w:t>Κόν</w:t>
      </w:r>
      <w:r>
        <w:rPr>
          <w:rFonts w:eastAsia="Times New Roman"/>
          <w:szCs w:val="24"/>
        </w:rPr>
        <w:t>σολας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88B3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Άρα στο πλαίσιο αυτό θα ήθελα να σας παρακαλέσω, </w:t>
      </w:r>
      <w:r>
        <w:rPr>
          <w:rFonts w:eastAsia="Times New Roman"/>
          <w:bCs/>
        </w:rPr>
        <w:t>κύριε Υπουργέ,</w:t>
      </w:r>
      <w:r>
        <w:rPr>
          <w:rFonts w:eastAsia="Times New Roman" w:cs="Times New Roman"/>
          <w:szCs w:val="24"/>
        </w:rPr>
        <w:t xml:space="preserve"> στο ερώτημά μας αυτό να εί</w:t>
      </w:r>
      <w:r>
        <w:rPr>
          <w:rFonts w:eastAsia="Times New Roman" w:cs="Times New Roman"/>
          <w:szCs w:val="24"/>
        </w:rPr>
        <w:t xml:space="preserve">στε απόλυτα συγκεκριμένος, για να δώσουμε και μια οριστική λύση σε ένα πολύ μεγάλο </w:t>
      </w:r>
      <w:r>
        <w:rPr>
          <w:rFonts w:eastAsia="Times New Roman" w:cs="Times New Roman"/>
          <w:szCs w:val="24"/>
        </w:rPr>
        <w:lastRenderedPageBreak/>
        <w:t>πρόβλημα, καθώς κι εσείς έχετε κοινές αγωνίες με τους νησιώτες και με αυτούς που κυριολεκτικά αγωνιούν να αντιμετωπίσουν τα προβλήματά τους εκεί που είναι ο χώρος διαμονής τ</w:t>
      </w:r>
      <w:r>
        <w:rPr>
          <w:rFonts w:eastAsia="Times New Roman" w:cs="Times New Roman"/>
          <w:szCs w:val="24"/>
        </w:rPr>
        <w:t>ους.</w:t>
      </w:r>
    </w:p>
    <w:p w14:paraId="6988B3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988B3C2"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Τον λόγο έχει ο κ. Κρεμαστινός για δύο λεπτά, για το ίδιο θέμα.</w:t>
      </w:r>
    </w:p>
    <w:p w14:paraId="6988B3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πω το εξής. Μέσα στο </w:t>
      </w:r>
      <w:r>
        <w:rPr>
          <w:rFonts w:eastAsia="Times New Roman" w:cs="Times New Roman"/>
          <w:szCs w:val="24"/>
        </w:rPr>
        <w:t>ο</w:t>
      </w:r>
      <w:r>
        <w:rPr>
          <w:rFonts w:eastAsia="Times New Roman" w:cs="Times New Roman"/>
          <w:szCs w:val="24"/>
        </w:rPr>
        <w:t>γκολογικό υπάρχει και η τηλεϊατρική, δηλαδή φανταστείτε</w:t>
      </w:r>
      <w:r>
        <w:rPr>
          <w:rFonts w:eastAsia="Times New Roman" w:cs="Times New Roman"/>
          <w:szCs w:val="24"/>
        </w:rPr>
        <w:t xml:space="preserve"> να δίνει οδηγίες ο «Χ» ειδικός από ένα μεγάλο νοσοκομείο για το πώς πρέπει να λειτουργήσει σε θεραπεία ένας αρχάριος και μη ειδικευμένος γιατρός σε ένα απομονωμένο ιατρείο ή σε ένα κέντρο υγείας ή σε ένα περιφερειακό νοσοκομείο, αλλά κυρίως η εκπαίδευση.</w:t>
      </w:r>
    </w:p>
    <w:p w14:paraId="6988B3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φοβάμαι ότι δεν κατάλαβε ο κ. </w:t>
      </w:r>
      <w:proofErr w:type="spellStart"/>
      <w:r>
        <w:rPr>
          <w:rFonts w:eastAsia="Times New Roman" w:cs="Times New Roman"/>
          <w:szCs w:val="24"/>
        </w:rPr>
        <w:t>Πολάκης</w:t>
      </w:r>
      <w:proofErr w:type="spellEnd"/>
      <w:r>
        <w:rPr>
          <w:rFonts w:eastAsia="Times New Roman" w:cs="Times New Roman"/>
          <w:szCs w:val="24"/>
        </w:rPr>
        <w:t xml:space="preserve"> προηγουμένως</w:t>
      </w:r>
      <w:r>
        <w:rPr>
          <w:rFonts w:eastAsia="Times New Roman" w:cs="Times New Roman"/>
          <w:szCs w:val="24"/>
        </w:rPr>
        <w:t>,</w:t>
      </w:r>
      <w:r>
        <w:rPr>
          <w:rFonts w:eastAsia="Times New Roman" w:cs="Times New Roman"/>
          <w:szCs w:val="24"/>
        </w:rPr>
        <w:t xml:space="preserve"> είναι ότι η τηλεϊατρική της τρίτης γενιάς είναι ουσιαστικά η ρομποτική τηλεϊατρική. Δηλαδή, μπορείς από την Αμερική με τη ρομποτική τηλεϊατρική να χειρουργήσεις στην Ελλάδα. Σε τέτοιο επίπ</w:t>
      </w:r>
      <w:r>
        <w:rPr>
          <w:rFonts w:eastAsia="Times New Roman" w:cs="Times New Roman"/>
          <w:szCs w:val="24"/>
        </w:rPr>
        <w:t xml:space="preserve">εδο είναι η τηλεϊατρική και σε αυτό αναφέρονται τα άρθρα που ανέφερα προηγουμένως. Και γι’ αυτό είπα αν </w:t>
      </w:r>
      <w:r>
        <w:rPr>
          <w:rFonts w:eastAsia="Times New Roman" w:cs="Times New Roman"/>
          <w:szCs w:val="24"/>
        </w:rPr>
        <w:lastRenderedPageBreak/>
        <w:t>τα έχει διαβάσει. Και βεβαίως, ευχαρίστως να βοηθήσουμε σε αυτό.</w:t>
      </w:r>
    </w:p>
    <w:p w14:paraId="6988B3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τηλεϊατρική της τρίτης γενιάς είναι κάτι διαφορετικό. Θα ανατρέψει όλη την ιστορία τη</w:t>
      </w:r>
      <w:r>
        <w:rPr>
          <w:rFonts w:eastAsia="Times New Roman" w:cs="Times New Roman"/>
          <w:szCs w:val="24"/>
        </w:rPr>
        <w:t>ς ιατρικής.</w:t>
      </w:r>
    </w:p>
    <w:p w14:paraId="6988B3C6"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Επανήλθατε στην προηγούμενη ερώτηση τώρα.</w:t>
      </w:r>
    </w:p>
    <w:p w14:paraId="6988B3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Είναι αναγκαίο, </w:t>
      </w:r>
      <w:r>
        <w:rPr>
          <w:rFonts w:eastAsia="Times New Roman"/>
          <w:bCs/>
        </w:rPr>
        <w:t>κύριε Πρόεδρε,</w:t>
      </w:r>
      <w:r>
        <w:rPr>
          <w:rFonts w:eastAsia="Times New Roman" w:cs="Times New Roman"/>
          <w:szCs w:val="24"/>
        </w:rPr>
        <w:t xml:space="preserve"> διότι συνδέεται με την ουσία του θέματος.</w:t>
      </w:r>
    </w:p>
    <w:p w14:paraId="6988B3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εμείς διαφέρουμε από </w:t>
      </w:r>
      <w:r>
        <w:rPr>
          <w:rFonts w:eastAsia="Times New Roman" w:cs="Times New Roman"/>
          <w:szCs w:val="24"/>
        </w:rPr>
        <w:t>τις κρατούσες απόψεις στα μεγάλα περιοδικά που σήμερα είναι «ευαγγέλια» της ιατρικής, μπορεί και αυτό να το πούμε, ότι «ξέρετε, εμείς διαφέρουμε, είμαστε λίγο προς τα πίσω, καθυστερημένοι». Κακό δεν είναι. Κάποτε κάποια στιγμή θα φθάσουμε κι εμείς εκεί. Άλ</w:t>
      </w:r>
      <w:r>
        <w:rPr>
          <w:rFonts w:eastAsia="Times New Roman" w:cs="Times New Roman"/>
          <w:szCs w:val="24"/>
        </w:rPr>
        <w:t xml:space="preserve">λη, όμως, είναι η έννοια της ερώτησής μου. </w:t>
      </w:r>
    </w:p>
    <w:p w14:paraId="6988B3C9" w14:textId="77777777" w:rsidR="00374D63" w:rsidRDefault="00826AA3">
      <w:pPr>
        <w:spacing w:line="600" w:lineRule="auto"/>
        <w:ind w:firstLine="720"/>
        <w:contextualSpacing/>
        <w:jc w:val="both"/>
        <w:rPr>
          <w:rFonts w:eastAsia="Times New Roman"/>
          <w:bCs/>
        </w:rPr>
      </w:pPr>
      <w:r>
        <w:rPr>
          <w:rFonts w:eastAsia="Times New Roman" w:cs="Times New Roman"/>
          <w:szCs w:val="24"/>
        </w:rPr>
        <w:t xml:space="preserve">Τώρα επί του συγκεκριμένου θέματος, εγώ θα μιλήσω πολύ απλά, </w:t>
      </w:r>
      <w:r>
        <w:rPr>
          <w:rFonts w:eastAsia="Times New Roman"/>
          <w:bCs/>
        </w:rPr>
        <w:t xml:space="preserve">κύριε Υπουργέ. Έγινε μια προμελέτη που στοίχισε 40.000 ευρώ σχετικά με το </w:t>
      </w:r>
      <w:proofErr w:type="spellStart"/>
      <w:r>
        <w:rPr>
          <w:rFonts w:eastAsia="Times New Roman"/>
          <w:bCs/>
        </w:rPr>
        <w:t>ακτινοθεραπευτικό</w:t>
      </w:r>
      <w:proofErr w:type="spellEnd"/>
      <w:r>
        <w:rPr>
          <w:rFonts w:eastAsia="Times New Roman"/>
          <w:bCs/>
        </w:rPr>
        <w:t xml:space="preserve"> για το </w:t>
      </w:r>
      <w:r>
        <w:rPr>
          <w:rFonts w:eastAsia="Times New Roman"/>
          <w:bCs/>
        </w:rPr>
        <w:t>ν</w:t>
      </w:r>
      <w:r>
        <w:rPr>
          <w:rFonts w:eastAsia="Times New Roman"/>
          <w:bCs/>
        </w:rPr>
        <w:t xml:space="preserve">οσοκομείο Ρόδου. Και ρώτησα τον κ. </w:t>
      </w:r>
      <w:proofErr w:type="spellStart"/>
      <w:r>
        <w:rPr>
          <w:rFonts w:eastAsia="Times New Roman"/>
          <w:bCs/>
        </w:rPr>
        <w:t>Κουρουμπλή</w:t>
      </w:r>
      <w:proofErr w:type="spellEnd"/>
      <w:r>
        <w:rPr>
          <w:rFonts w:eastAsia="Times New Roman"/>
          <w:bCs/>
        </w:rPr>
        <w:t xml:space="preserve"> όταν </w:t>
      </w:r>
      <w:r>
        <w:rPr>
          <w:rFonts w:eastAsia="Times New Roman"/>
          <w:bCs/>
        </w:rPr>
        <w:t xml:space="preserve">ανέλαβε το Υπουργείο, αν θα συνεχιστεί αυτή η προμελέτη να γίνει μελέτη και μου </w:t>
      </w:r>
      <w:r>
        <w:rPr>
          <w:rFonts w:eastAsia="Times New Roman"/>
          <w:bCs/>
        </w:rPr>
        <w:lastRenderedPageBreak/>
        <w:t>είπε «ασφαλώς». Από τότε μέχρι τώρα έχουν περάσει δύο χρόνια, αλλά η μελέτη δεν έχει γίνει.</w:t>
      </w:r>
    </w:p>
    <w:p w14:paraId="6988B3CA" w14:textId="77777777" w:rsidR="00374D63" w:rsidRDefault="00826AA3">
      <w:pPr>
        <w:spacing w:line="600" w:lineRule="auto"/>
        <w:ind w:firstLine="720"/>
        <w:contextualSpacing/>
        <w:jc w:val="both"/>
        <w:rPr>
          <w:rFonts w:eastAsia="Times New Roman"/>
          <w:bCs/>
        </w:rPr>
      </w:pPr>
      <w:r>
        <w:rPr>
          <w:rFonts w:eastAsia="Times New Roman"/>
          <w:bCs/>
        </w:rPr>
        <w:t>Το ερώτημα, λοιπόν, είναι: Θα γίνει η μελέτη; Θα τη χρηματοδοτήσει; Διότι είναι δυνα</w:t>
      </w:r>
      <w:r>
        <w:rPr>
          <w:rFonts w:eastAsia="Times New Roman"/>
          <w:bCs/>
        </w:rPr>
        <w:t>τόν ο άνθρωπος από το Καστελόριζο, τη Σύμη, τη Χάλκη και ακόμα από τη Ρόδο να έρχεται στην Αθήνα να περιμένει τρεις-τέσσερις μήνες για να κάνει ακτινοβολία, ενώ ο καρκίνος επεκτείνεται; Είναι απώλεια ζωής.</w:t>
      </w:r>
    </w:p>
    <w:p w14:paraId="6988B3CB" w14:textId="77777777" w:rsidR="00374D63" w:rsidRDefault="00826AA3">
      <w:pPr>
        <w:spacing w:line="600" w:lineRule="auto"/>
        <w:ind w:firstLine="720"/>
        <w:contextualSpacing/>
        <w:jc w:val="both"/>
        <w:rPr>
          <w:rFonts w:eastAsia="Times New Roman" w:cs="Times New Roman"/>
          <w:szCs w:val="24"/>
        </w:rPr>
      </w:pPr>
      <w:r>
        <w:rPr>
          <w:rFonts w:eastAsia="Times New Roman"/>
          <w:bCs/>
        </w:rPr>
        <w:t>Κατά συνέπεια, μια περιοχή που είναι η πιο απομακρ</w:t>
      </w:r>
      <w:r>
        <w:rPr>
          <w:rFonts w:eastAsia="Times New Roman"/>
          <w:bCs/>
        </w:rPr>
        <w:t xml:space="preserve">υσμένη περιοχή της Ελλάδας και που σε λίγες ημέρες θα γιορτάσουμε τα εξήντα εννέα χρόνια της απελευθέρωσής της, ακόμη αγωνίζεται για να είναι στην ίδια κατηγορία που είναι οι άλλες περιοχές της Ελλάδας. </w:t>
      </w:r>
      <w:r>
        <w:rPr>
          <w:rFonts w:eastAsia="Times New Roman" w:cs="Times New Roman"/>
          <w:szCs w:val="24"/>
        </w:rPr>
        <w:t>Δηλαδή, έχει κα</w:t>
      </w:r>
      <w:r>
        <w:rPr>
          <w:rFonts w:eastAsia="Times New Roman" w:cs="Times New Roman"/>
          <w:szCs w:val="24"/>
        </w:rPr>
        <w:t>μ</w:t>
      </w:r>
      <w:r>
        <w:rPr>
          <w:rFonts w:eastAsia="Times New Roman" w:cs="Times New Roman"/>
          <w:szCs w:val="24"/>
        </w:rPr>
        <w:t>μία προτεραιότητα ο άρρωστος της ενδο</w:t>
      </w:r>
      <w:r>
        <w:rPr>
          <w:rFonts w:eastAsia="Times New Roman" w:cs="Times New Roman"/>
          <w:szCs w:val="24"/>
        </w:rPr>
        <w:t xml:space="preserve">χώρας από τον άρρωστο των απομακρυσμένων περιοχών, των νησιών ή ακόμα και της Κρήτης που είναι ένα μεγάλο νησί; Και αυτοί έχουν </w:t>
      </w:r>
      <w:proofErr w:type="spellStart"/>
      <w:r>
        <w:rPr>
          <w:rFonts w:eastAsia="Times New Roman" w:cs="Times New Roman"/>
          <w:szCs w:val="24"/>
        </w:rPr>
        <w:t>ακτινοθεραπευτικό</w:t>
      </w:r>
      <w:proofErr w:type="spellEnd"/>
      <w:r>
        <w:rPr>
          <w:rFonts w:eastAsia="Times New Roman" w:cs="Times New Roman"/>
          <w:szCs w:val="24"/>
        </w:rPr>
        <w:t xml:space="preserve">. Δεν είναι λογικό, λοιπόν, να έχουν και αυτοί οι άνθρωποι την ίδια αντιμετώπιση; </w:t>
      </w:r>
    </w:p>
    <w:p w14:paraId="6988B3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Άρα εγώ θα ήθελα να μου πείτ</w:t>
      </w:r>
      <w:r>
        <w:rPr>
          <w:rFonts w:eastAsia="Times New Roman" w:cs="Times New Roman"/>
          <w:szCs w:val="24"/>
        </w:rPr>
        <w:t>ε, «Ναι, θα προχωρήσουμε στη δεύτερη φάση σε αυτό το χρονικό διάστημα», αντί να αρχίσουμε ιστορίες και να λέμε «εμείς» ή «εσείς»,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988B3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Ας ακούσουμε, όμως, τον Υπουργό τι θα μας απαντήσει.</w:t>
      </w:r>
    </w:p>
    <w:p w14:paraId="6988B3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Ολοκληρώνω, κύριε Πρόεδρε. </w:t>
      </w:r>
    </w:p>
    <w:p w14:paraId="6988B3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ήθελα να μου πείτε το εξής: Μπορούμε να προχωρήσουμε, ναι ή όχι; Αυτό είναι το ερώτημα.</w:t>
      </w:r>
    </w:p>
    <w:p w14:paraId="6988B3D0" w14:textId="77777777" w:rsidR="00374D63" w:rsidRDefault="00826AA3">
      <w:pPr>
        <w:spacing w:line="600" w:lineRule="auto"/>
        <w:ind w:firstLine="720"/>
        <w:contextualSpacing/>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w:t>
      </w:r>
      <w:r>
        <w:rPr>
          <w:rFonts w:eastAsia="Times New Roman" w:cs="Times New Roman"/>
        </w:rPr>
        <w:t xml:space="preserve">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συμμετείχαν στο εκπαιδευτικό πρόγραμμα «Εργαστήρι Δημοκρατίας» που οργανώνει η Βουλή, δέκα οκτώ μαθήτριες και μαθητές και ένας εκπαιδευτικός από το 2</w:t>
      </w:r>
      <w:r>
        <w:rPr>
          <w:rFonts w:eastAsia="Times New Roman" w:cs="Times New Roman"/>
          <w:vertAlign w:val="superscript"/>
        </w:rPr>
        <w:t>ο</w:t>
      </w:r>
      <w:r>
        <w:rPr>
          <w:rFonts w:eastAsia="Times New Roman" w:cs="Times New Roman"/>
        </w:rPr>
        <w:t xml:space="preserve"> Δημοτικό Σ</w:t>
      </w:r>
      <w:r>
        <w:rPr>
          <w:rFonts w:eastAsia="Times New Roman" w:cs="Times New Roman"/>
        </w:rPr>
        <w:t xml:space="preserve">χολείο Κορυδαλλού. </w:t>
      </w:r>
    </w:p>
    <w:p w14:paraId="6988B3D1"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6988B3D2" w14:textId="77777777" w:rsidR="00374D63" w:rsidRDefault="00826AA3">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6988B3D3"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Ο κύριος Υπουργός έχει τον λόγο για την </w:t>
      </w:r>
      <w:proofErr w:type="spellStart"/>
      <w:r>
        <w:rPr>
          <w:rFonts w:eastAsia="Times New Roman" w:cs="Times New Roman"/>
        </w:rPr>
        <w:t>πρωτολογία</w:t>
      </w:r>
      <w:proofErr w:type="spellEnd"/>
      <w:r>
        <w:rPr>
          <w:rFonts w:eastAsia="Times New Roman" w:cs="Times New Roman"/>
        </w:rPr>
        <w:t xml:space="preserve"> του και επειδή θα απαντήσει και στους δύο συναδέλφους, έχει διπλό χρόνο, έξι λεπτών.</w:t>
      </w:r>
    </w:p>
    <w:p w14:paraId="6988B3D4"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Ορίστε, κύριε Υπουργέ, </w:t>
      </w:r>
      <w:r>
        <w:rPr>
          <w:rFonts w:eastAsia="Times New Roman" w:cs="Times New Roman"/>
        </w:rPr>
        <w:t>έχετε τον λόγο.</w:t>
      </w:r>
    </w:p>
    <w:p w14:paraId="6988B3D5" w14:textId="77777777" w:rsidR="00374D63" w:rsidRDefault="00826AA3">
      <w:pPr>
        <w:spacing w:line="600" w:lineRule="auto"/>
        <w:ind w:firstLine="720"/>
        <w:contextualSpacing/>
        <w:jc w:val="both"/>
        <w:rPr>
          <w:rFonts w:eastAsia="Times New Roman" w:cs="Times New Roman"/>
        </w:rPr>
      </w:pPr>
      <w:r>
        <w:rPr>
          <w:rFonts w:eastAsia="Times New Roman" w:cs="Times New Roman"/>
          <w:b/>
        </w:rPr>
        <w:lastRenderedPageBreak/>
        <w:t xml:space="preserve">ΠΑΥΛΟΣ ΠΟΛΑΚΗΣ (Αναπληρωτής Υπουργός Υγείας): </w:t>
      </w:r>
      <w:r>
        <w:rPr>
          <w:rFonts w:eastAsia="Times New Roman" w:cs="Times New Roman"/>
        </w:rPr>
        <w:t>Ευχαριστώ, κύριε Πρόεδρε.</w:t>
      </w:r>
    </w:p>
    <w:p w14:paraId="6988B3D6"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Δεν μπορώ να αντισταθώ στον πειρασμό, εφόσον επανήλθατε προηγουμένως, γιατί εγώ δεν αφήνω τίποτα να πέσει κάτω. </w:t>
      </w:r>
    </w:p>
    <w:p w14:paraId="6988B3D7"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Ακούστε, κύριε </w:t>
      </w:r>
      <w:proofErr w:type="spellStart"/>
      <w:r>
        <w:rPr>
          <w:rFonts w:eastAsia="Times New Roman" w:cs="Times New Roman"/>
        </w:rPr>
        <w:t>Κρεμαστινέ</w:t>
      </w:r>
      <w:proofErr w:type="spellEnd"/>
      <w:r>
        <w:rPr>
          <w:rFonts w:eastAsia="Times New Roman" w:cs="Times New Roman"/>
        </w:rPr>
        <w:t>, εγώ ήμουν «</w:t>
      </w:r>
      <w:proofErr w:type="spellStart"/>
      <w:r>
        <w:rPr>
          <w:rFonts w:eastAsia="Times New Roman" w:cs="Times New Roman"/>
        </w:rPr>
        <w:t>διαβαστερός</w:t>
      </w:r>
      <w:proofErr w:type="spellEnd"/>
      <w:r>
        <w:rPr>
          <w:rFonts w:eastAsia="Times New Roman" w:cs="Times New Roman"/>
        </w:rPr>
        <w:t>» φοιτ</w:t>
      </w:r>
      <w:r>
        <w:rPr>
          <w:rFonts w:eastAsia="Times New Roman" w:cs="Times New Roman"/>
        </w:rPr>
        <w:t>ητής. Θα σας παραπέμψω σε «</w:t>
      </w:r>
      <w:r>
        <w:rPr>
          <w:rFonts w:eastAsia="Times New Roman" w:cs="Times New Roman"/>
          <w:lang w:val="en-US"/>
        </w:rPr>
        <w:t>Surgical</w:t>
      </w:r>
      <w:r>
        <w:rPr>
          <w:rFonts w:eastAsia="Times New Roman" w:cs="Times New Roman"/>
        </w:rPr>
        <w:t xml:space="preserve"> </w:t>
      </w:r>
      <w:r>
        <w:rPr>
          <w:rFonts w:eastAsia="Times New Roman" w:cs="Times New Roman"/>
          <w:lang w:val="en-US"/>
        </w:rPr>
        <w:t>Clinics</w:t>
      </w:r>
      <w:r>
        <w:rPr>
          <w:rFonts w:eastAsia="Times New Roman" w:cs="Times New Roman"/>
        </w:rPr>
        <w:t xml:space="preserve">» του 2008, το οποίο περιγράφει πραγματικό σενάριο ασθενοφόρου που παραλαμβάνει </w:t>
      </w:r>
      <w:proofErr w:type="spellStart"/>
      <w:r>
        <w:rPr>
          <w:rFonts w:eastAsia="Times New Roman" w:cs="Times New Roman"/>
        </w:rPr>
        <w:t>πολυτραυματία</w:t>
      </w:r>
      <w:proofErr w:type="spellEnd"/>
      <w:r>
        <w:rPr>
          <w:rFonts w:eastAsia="Times New Roman" w:cs="Times New Roman"/>
        </w:rPr>
        <w:t xml:space="preserve"> και μέσω δορυφορικής σύνδεσης με εγκατεστημένο ρομποτικό μηχάνημα μέσα, γίνεται η επέμβαση της </w:t>
      </w:r>
      <w:proofErr w:type="spellStart"/>
      <w:r>
        <w:rPr>
          <w:rFonts w:eastAsia="Times New Roman" w:cs="Times New Roman"/>
        </w:rPr>
        <w:t>σπληνεκτομής</w:t>
      </w:r>
      <w:proofErr w:type="spellEnd"/>
      <w:r>
        <w:rPr>
          <w:rFonts w:eastAsia="Times New Roman" w:cs="Times New Roman"/>
        </w:rPr>
        <w:t xml:space="preserve"> από το νοσο</w:t>
      </w:r>
      <w:r>
        <w:rPr>
          <w:rFonts w:eastAsia="Times New Roman" w:cs="Times New Roman"/>
        </w:rPr>
        <w:t>κομείο το οποίο θα τον παραλάμβανε, έχοντας γίνει προηγουμένως υπέρηχος και έχοντας τοποθετηθεί «</w:t>
      </w:r>
      <w:proofErr w:type="spellStart"/>
      <w:r>
        <w:rPr>
          <w:rFonts w:eastAsia="Times New Roman" w:cs="Times New Roman"/>
          <w:lang w:val="en-US"/>
        </w:rPr>
        <w:t>bullau</w:t>
      </w:r>
      <w:proofErr w:type="spellEnd"/>
      <w:r>
        <w:rPr>
          <w:rFonts w:eastAsia="Times New Roman" w:cs="Times New Roman"/>
        </w:rPr>
        <w:t>»,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w:t>
      </w:r>
    </w:p>
    <w:p w14:paraId="6988B3D8"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Τα ξέρω, κύριε </w:t>
      </w:r>
      <w:proofErr w:type="spellStart"/>
      <w:r>
        <w:rPr>
          <w:rFonts w:eastAsia="Times New Roman" w:cs="Times New Roman"/>
        </w:rPr>
        <w:t>Κρεμαστινέ</w:t>
      </w:r>
      <w:proofErr w:type="spellEnd"/>
      <w:r>
        <w:rPr>
          <w:rFonts w:eastAsia="Times New Roman" w:cs="Times New Roman"/>
        </w:rPr>
        <w:t>. Όμως τη χώρα την οποία ερημώσατε, πρώτα θα την ισορροπήσουμε και μετά θα πάμε στην όγδοης γενιάς τηλεϊατρική. Έχω πλ</w:t>
      </w:r>
      <w:r>
        <w:rPr>
          <w:rFonts w:eastAsia="Times New Roman" w:cs="Times New Roman"/>
        </w:rPr>
        <w:t xml:space="preserve">ήρη επίγνωση, τουλάχιστον ίδια με εσάς -παρ’ ότι έχουμε διαφορά ηλικίας- σε σχέση με τις δυνατότητες της σημερινής τηλεϊατρικής και ρομποτικής. Αυτό είναι το ένα κρατούμενο, γιατί πετάξατε μία μπηχτή, η οποία είχε </w:t>
      </w:r>
      <w:r>
        <w:rPr>
          <w:rFonts w:eastAsia="Times New Roman" w:cs="Times New Roman"/>
        </w:rPr>
        <w:lastRenderedPageBreak/>
        <w:t>από πίσω το, «</w:t>
      </w:r>
      <w:r>
        <w:rPr>
          <w:rFonts w:eastAsia="Times New Roman" w:cs="Times New Roman"/>
        </w:rPr>
        <w:t>ε</w:t>
      </w:r>
      <w:r>
        <w:rPr>
          <w:rFonts w:eastAsia="Times New Roman" w:cs="Times New Roman"/>
        </w:rPr>
        <w:t>γώ ως καθηγητής τα ξέρω περ</w:t>
      </w:r>
      <w:r>
        <w:rPr>
          <w:rFonts w:eastAsia="Times New Roman" w:cs="Times New Roman"/>
        </w:rPr>
        <w:t>ισσότερο». Τα ξέρουμε τουλάχιστον το ίδιο.</w:t>
      </w:r>
    </w:p>
    <w:p w14:paraId="6988B3D9" w14:textId="77777777" w:rsidR="00374D63" w:rsidRDefault="00826AA3">
      <w:pPr>
        <w:spacing w:line="600" w:lineRule="auto"/>
        <w:ind w:firstLine="720"/>
        <w:contextualSpacing/>
        <w:jc w:val="both"/>
        <w:rPr>
          <w:rFonts w:eastAsia="Times New Roman" w:cs="Times New Roman"/>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rPr>
        <w:t xml:space="preserve">Μπορείτε να μην με ακούτε, αλλά πρέπει να σέβεστε το επιστημονικό μου </w:t>
      </w:r>
      <w:r>
        <w:rPr>
          <w:rFonts w:eastAsia="Times New Roman" w:cs="Times New Roman"/>
          <w:lang w:val="en-US"/>
        </w:rPr>
        <w:t>status</w:t>
      </w:r>
      <w:r>
        <w:rPr>
          <w:rFonts w:eastAsia="Times New Roman" w:cs="Times New Roman"/>
        </w:rPr>
        <w:t>.</w:t>
      </w:r>
    </w:p>
    <w:p w14:paraId="6988B3DA" w14:textId="77777777" w:rsidR="00374D63" w:rsidRDefault="00826AA3">
      <w:pPr>
        <w:spacing w:line="600" w:lineRule="auto"/>
        <w:ind w:firstLine="720"/>
        <w:contextualSpacing/>
        <w:jc w:val="both"/>
        <w:rPr>
          <w:rFonts w:eastAsia="Times New Roman" w:cs="Times New Roman"/>
        </w:rPr>
      </w:pPr>
      <w:r>
        <w:rPr>
          <w:rFonts w:eastAsia="Times New Roman" w:cs="Times New Roman"/>
          <w:b/>
        </w:rPr>
        <w:t xml:space="preserve">ΠΑΥΛΟΣ ΠΟΛΑΚΗΣ (Αναπληρωτής Υπουργός Υγείας): </w:t>
      </w:r>
      <w:r>
        <w:rPr>
          <w:rFonts w:eastAsia="Times New Roman" w:cs="Times New Roman"/>
        </w:rPr>
        <w:t>Δεν μιλάτε σε Υπουργό Υγείας ο οποίος</w:t>
      </w:r>
      <w:r>
        <w:rPr>
          <w:rFonts w:eastAsia="Times New Roman" w:cs="Times New Roman"/>
        </w:rPr>
        <w:t xml:space="preserve"> είναι πολιτικός μηχανικός ή δικηγόρος. </w:t>
      </w:r>
    </w:p>
    <w:p w14:paraId="6988B3DB" w14:textId="77777777" w:rsidR="00374D63" w:rsidRDefault="00826AA3">
      <w:pPr>
        <w:spacing w:line="600" w:lineRule="auto"/>
        <w:ind w:firstLine="720"/>
        <w:contextualSpacing/>
        <w:jc w:val="both"/>
        <w:rPr>
          <w:rFonts w:eastAsia="Times New Roman" w:cs="Times New Roman"/>
        </w:rPr>
      </w:pPr>
      <w:r>
        <w:rPr>
          <w:rFonts w:eastAsia="Times New Roman" w:cs="Times New Roman"/>
        </w:rPr>
        <w:t>Αυτό είναι το πρώτο που ήθελα να πω. Δεν μπορώ να αντισταθώ.</w:t>
      </w:r>
    </w:p>
    <w:p w14:paraId="6988B3DC"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Δεύτερον, όσον αφορά το </w:t>
      </w:r>
      <w:r>
        <w:rPr>
          <w:rFonts w:eastAsia="Times New Roman" w:cs="Times New Roman"/>
        </w:rPr>
        <w:t>ο</w:t>
      </w:r>
      <w:r>
        <w:rPr>
          <w:rFonts w:eastAsia="Times New Roman" w:cs="Times New Roman"/>
        </w:rPr>
        <w:t xml:space="preserve">γκολογικό της Ρόδου, όπως σας είχα πει και πέρυσι, στον </w:t>
      </w:r>
      <w:r>
        <w:rPr>
          <w:rFonts w:eastAsia="Times New Roman" w:cs="Times New Roman"/>
        </w:rPr>
        <w:t>ο</w:t>
      </w:r>
      <w:r>
        <w:rPr>
          <w:rFonts w:eastAsia="Times New Roman" w:cs="Times New Roman"/>
        </w:rPr>
        <w:t xml:space="preserve">ργανισμό προβλέπονται, στα πλαίσια του </w:t>
      </w:r>
      <w:r>
        <w:rPr>
          <w:rFonts w:eastAsia="Times New Roman" w:cs="Times New Roman"/>
        </w:rPr>
        <w:t>π</w:t>
      </w:r>
      <w:r>
        <w:rPr>
          <w:rFonts w:eastAsia="Times New Roman" w:cs="Times New Roman"/>
        </w:rPr>
        <w:t xml:space="preserve">αθολογικού </w:t>
      </w:r>
      <w:r>
        <w:rPr>
          <w:rFonts w:eastAsia="Times New Roman" w:cs="Times New Roman"/>
        </w:rPr>
        <w:t>τ</w:t>
      </w:r>
      <w:r>
        <w:rPr>
          <w:rFonts w:eastAsia="Times New Roman" w:cs="Times New Roman"/>
        </w:rPr>
        <w:t xml:space="preserve">μήματος, </w:t>
      </w:r>
      <w:r>
        <w:rPr>
          <w:rFonts w:eastAsia="Times New Roman" w:cs="Times New Roman"/>
        </w:rPr>
        <w:t>ο</w:t>
      </w:r>
      <w:r>
        <w:rPr>
          <w:rFonts w:eastAsia="Times New Roman" w:cs="Times New Roman"/>
        </w:rPr>
        <w:t xml:space="preserve">γκολογικό </w:t>
      </w:r>
      <w:r>
        <w:rPr>
          <w:rFonts w:eastAsia="Times New Roman" w:cs="Times New Roman"/>
        </w:rPr>
        <w:t>π</w:t>
      </w:r>
      <w:r>
        <w:rPr>
          <w:rFonts w:eastAsia="Times New Roman" w:cs="Times New Roman"/>
        </w:rPr>
        <w:t xml:space="preserve">αθολογικού </w:t>
      </w:r>
      <w:r>
        <w:rPr>
          <w:rFonts w:eastAsia="Times New Roman" w:cs="Times New Roman"/>
        </w:rPr>
        <w:t>τ</w:t>
      </w:r>
      <w:r>
        <w:rPr>
          <w:rFonts w:eastAsia="Times New Roman" w:cs="Times New Roman"/>
        </w:rPr>
        <w:t xml:space="preserve">ομέα, </w:t>
      </w:r>
      <w:r>
        <w:rPr>
          <w:rFonts w:eastAsia="Times New Roman" w:cs="Times New Roman"/>
        </w:rPr>
        <w:t>ο</w:t>
      </w:r>
      <w:r>
        <w:rPr>
          <w:rFonts w:eastAsia="Times New Roman" w:cs="Times New Roman"/>
        </w:rPr>
        <w:t xml:space="preserve">γκολογικό </w:t>
      </w:r>
      <w:r>
        <w:rPr>
          <w:rFonts w:eastAsia="Times New Roman" w:cs="Times New Roman"/>
        </w:rPr>
        <w:t>τ</w:t>
      </w:r>
      <w:r>
        <w:rPr>
          <w:rFonts w:eastAsia="Times New Roman" w:cs="Times New Roman"/>
        </w:rPr>
        <w:t xml:space="preserve">μήμα και </w:t>
      </w:r>
      <w:proofErr w:type="spellStart"/>
      <w:r>
        <w:rPr>
          <w:rFonts w:eastAsia="Times New Roman" w:cs="Times New Roman"/>
        </w:rPr>
        <w:t>α</w:t>
      </w:r>
      <w:r>
        <w:rPr>
          <w:rFonts w:eastAsia="Times New Roman" w:cs="Times New Roman"/>
        </w:rPr>
        <w:t>κτινοθεραπευτικό</w:t>
      </w:r>
      <w:proofErr w:type="spellEnd"/>
      <w:r>
        <w:rPr>
          <w:rFonts w:eastAsia="Times New Roman" w:cs="Times New Roman"/>
        </w:rPr>
        <w:t xml:space="preserve"> </w:t>
      </w:r>
      <w:r>
        <w:rPr>
          <w:rFonts w:eastAsia="Times New Roman" w:cs="Times New Roman"/>
        </w:rPr>
        <w:t>τ</w:t>
      </w:r>
      <w:r>
        <w:rPr>
          <w:rFonts w:eastAsia="Times New Roman" w:cs="Times New Roman"/>
        </w:rPr>
        <w:t>μήμα με δύο και δύο θέσεις γιατρών.</w:t>
      </w:r>
    </w:p>
    <w:p w14:paraId="6988B3DD"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Υπήρξε μία παλαιότερη προσπάθεια προκήρυξης θέσεων </w:t>
      </w:r>
      <w:proofErr w:type="spellStart"/>
      <w:r>
        <w:rPr>
          <w:rFonts w:eastAsia="Times New Roman" w:cs="Times New Roman"/>
        </w:rPr>
        <w:t>ογκολόγων</w:t>
      </w:r>
      <w:proofErr w:type="spellEnd"/>
      <w:r>
        <w:rPr>
          <w:rFonts w:eastAsia="Times New Roman" w:cs="Times New Roman"/>
        </w:rPr>
        <w:t>, οι οποίες δεν καρποφόρησαν. Αυτό το οποίο εμείς κάναμε είναι να διορίσουμε παθολόγο-</w:t>
      </w:r>
      <w:proofErr w:type="spellStart"/>
      <w:r>
        <w:rPr>
          <w:rFonts w:eastAsia="Times New Roman" w:cs="Times New Roman"/>
        </w:rPr>
        <w:t>ογκολόγο</w:t>
      </w:r>
      <w:proofErr w:type="spellEnd"/>
      <w:r>
        <w:rPr>
          <w:rFonts w:eastAsia="Times New Roman" w:cs="Times New Roman"/>
        </w:rPr>
        <w:t xml:space="preserve"> με τρι</w:t>
      </w:r>
      <w:r>
        <w:rPr>
          <w:rFonts w:eastAsia="Times New Roman" w:cs="Times New Roman"/>
        </w:rPr>
        <w:t xml:space="preserve">ετή θητεία -να το πείτε αυτό, τώρα έγινε, πριν από πέντε ή έξι μήνες έγινε- και τώρα οι άνθρωποι κάνουν εκεί χημειοθεραπείες. Αυτό το λέτε </w:t>
      </w:r>
      <w:r>
        <w:rPr>
          <w:rFonts w:eastAsia="Times New Roman" w:cs="Times New Roman"/>
        </w:rPr>
        <w:lastRenderedPageBreak/>
        <w:t xml:space="preserve">σαν να μην έχει γίνει τίποτα. Πρώτη φορά έγινε αυτό. Επί «πρώτης φοράς </w:t>
      </w:r>
      <w:r>
        <w:rPr>
          <w:rFonts w:eastAsia="Times New Roman" w:cs="Times New Roman"/>
        </w:rPr>
        <w:t>α</w:t>
      </w:r>
      <w:r>
        <w:rPr>
          <w:rFonts w:eastAsia="Times New Roman" w:cs="Times New Roman"/>
        </w:rPr>
        <w:t xml:space="preserve">ριστερά», το 2016, ανέλαβε υπηρεσία </w:t>
      </w:r>
      <w:proofErr w:type="spellStart"/>
      <w:r>
        <w:rPr>
          <w:rFonts w:eastAsia="Times New Roman" w:cs="Times New Roman"/>
        </w:rPr>
        <w:t>ογκολόγος</w:t>
      </w:r>
      <w:proofErr w:type="spellEnd"/>
      <w:r>
        <w:rPr>
          <w:rFonts w:eastAsia="Times New Roman" w:cs="Times New Roman"/>
        </w:rPr>
        <w:t xml:space="preserve"> με τριετή θητεία, διότι επιλέχθηκε και από τη </w:t>
      </w:r>
      <w:r>
        <w:rPr>
          <w:rFonts w:eastAsia="Times New Roman" w:cs="Times New Roman"/>
        </w:rPr>
        <w:t>δ</w:t>
      </w:r>
      <w:r>
        <w:rPr>
          <w:rFonts w:eastAsia="Times New Roman" w:cs="Times New Roman"/>
        </w:rPr>
        <w:t xml:space="preserve">ιοίκηση και από την </w:t>
      </w:r>
      <w:r>
        <w:rPr>
          <w:rFonts w:eastAsia="Times New Roman" w:cs="Times New Roman"/>
        </w:rPr>
        <w:t>υ</w:t>
      </w:r>
      <w:r>
        <w:rPr>
          <w:rFonts w:eastAsia="Times New Roman" w:cs="Times New Roman"/>
        </w:rPr>
        <w:t xml:space="preserve">γειονομική </w:t>
      </w:r>
      <w:r>
        <w:rPr>
          <w:rFonts w:eastAsia="Times New Roman" w:cs="Times New Roman"/>
        </w:rPr>
        <w:t>π</w:t>
      </w:r>
      <w:r>
        <w:rPr>
          <w:rFonts w:eastAsia="Times New Roman" w:cs="Times New Roman"/>
        </w:rPr>
        <w:t xml:space="preserve">εριφέρεια ότι οι δώδεκα μόνιμες θέσεις έπρεπε να καλύψουν άλλες ανάγκες του νοσοκομείου. </w:t>
      </w:r>
    </w:p>
    <w:p w14:paraId="6988B3DE" w14:textId="77777777" w:rsidR="00374D63" w:rsidRDefault="00826AA3">
      <w:pPr>
        <w:spacing w:line="600" w:lineRule="auto"/>
        <w:contextualSpacing/>
        <w:jc w:val="both"/>
        <w:rPr>
          <w:rFonts w:eastAsia="Times New Roman" w:cs="Times New Roman"/>
          <w:szCs w:val="24"/>
        </w:rPr>
      </w:pPr>
      <w:r>
        <w:rPr>
          <w:rFonts w:eastAsia="Times New Roman" w:cs="Times New Roman"/>
        </w:rPr>
        <w:t>Αυτή τη στιγμή έχουμε τη δυνατότητα να προκηρύξουμε -και αυτό θα γίνει- και δεύτερη θ</w:t>
      </w:r>
      <w:r>
        <w:rPr>
          <w:rFonts w:eastAsia="Times New Roman" w:cs="Times New Roman"/>
        </w:rPr>
        <w:t xml:space="preserve">έση τέτοιου </w:t>
      </w:r>
      <w:proofErr w:type="spellStart"/>
      <w:r>
        <w:rPr>
          <w:rFonts w:eastAsia="Times New Roman" w:cs="Times New Roman"/>
        </w:rPr>
        <w:t>ογκολόγου</w:t>
      </w:r>
      <w:proofErr w:type="spellEnd"/>
      <w:r>
        <w:rPr>
          <w:rFonts w:eastAsia="Times New Roman" w:cs="Times New Roman"/>
        </w:rPr>
        <w:t>, είτε επικουρικού, είτε στον σχεδιασμό των δύο χιλιάδων μόνιμων. Υπάρχει τέτοια συνεννόηση. Και πρέπει να αναφέρω και κάποια στοιχεία πιο γρήγορα, διότι όταν υπάρχει ένα πράγμα το οποίο το έχουμε αφήσει πέντε χρόνια και καταρρέει, κατ</w:t>
      </w:r>
      <w:r>
        <w:rPr>
          <w:rFonts w:eastAsia="Times New Roman" w:cs="Times New Roman"/>
        </w:rPr>
        <w:t xml:space="preserve">’ αρχήν πρέπει να το στήσουμε στα πόδια του. Αυτή τη στιγμή είναι σε εξέλιξη -και πολλές έχουν ολοκληρωθεί- δεκατέσσερις κρίσεις μόνιμων γιατρών στο </w:t>
      </w:r>
      <w:r>
        <w:rPr>
          <w:rFonts w:eastAsia="Times New Roman" w:cs="Times New Roman"/>
        </w:rPr>
        <w:t>ν</w:t>
      </w:r>
      <w:r>
        <w:rPr>
          <w:rFonts w:eastAsia="Times New Roman" w:cs="Times New Roman"/>
        </w:rPr>
        <w:t xml:space="preserve">οσοκομείο. Το ξέρετε, κύριε </w:t>
      </w:r>
      <w:proofErr w:type="spellStart"/>
      <w:r>
        <w:rPr>
          <w:rFonts w:eastAsia="Times New Roman" w:cs="Times New Roman"/>
        </w:rPr>
        <w:t>Κόνσολα</w:t>
      </w:r>
      <w:proofErr w:type="spellEnd"/>
      <w:r>
        <w:rPr>
          <w:rFonts w:eastAsia="Times New Roman" w:cs="Times New Roman"/>
        </w:rPr>
        <w:t>; Αυτό δεν είναι ενίσχυση του Νοσοκομείου; Δεν είναι ανέβασμά του; Είνα</w:t>
      </w:r>
      <w:r>
        <w:rPr>
          <w:rFonts w:eastAsia="Times New Roman" w:cs="Times New Roman"/>
        </w:rPr>
        <w:t xml:space="preserve">ι δεκατέσσερις μόνιμες θέσεις που το </w:t>
      </w:r>
      <w:r>
        <w:rPr>
          <w:rFonts w:eastAsia="Times New Roman" w:cs="Times New Roman"/>
        </w:rPr>
        <w:t>ν</w:t>
      </w:r>
      <w:r>
        <w:rPr>
          <w:rFonts w:eastAsia="Times New Roman" w:cs="Times New Roman"/>
        </w:rPr>
        <w:t xml:space="preserve">οσοκομείο επέλεξε να είναι οι εξής: Δύο καρδιολόγοι, δύο αναισθησιολόγοι, ένας νεφρολόγος, ένας αγγειοχειρουργός, ένας παθολογοανατόμος, τρεις ψυχίατροι για τη δομή που πρέπει να αναπτυχθεί, ένας </w:t>
      </w:r>
      <w:proofErr w:type="spellStart"/>
      <w:r>
        <w:rPr>
          <w:rFonts w:eastAsia="Times New Roman" w:cs="Times New Roman"/>
        </w:rPr>
        <w:t>βιοπαθολόγος</w:t>
      </w:r>
      <w:proofErr w:type="spellEnd"/>
      <w:r>
        <w:rPr>
          <w:rFonts w:eastAsia="Times New Roman" w:cs="Times New Roman"/>
        </w:rPr>
        <w:t>, ένας νευ</w:t>
      </w:r>
      <w:r>
        <w:rPr>
          <w:rFonts w:eastAsia="Times New Roman" w:cs="Times New Roman"/>
        </w:rPr>
        <w:t xml:space="preserve">ρολόγος, ένας παθολόγος και ένας για το ΤΕΠ με τις ειδικότητες </w:t>
      </w:r>
      <w:r>
        <w:rPr>
          <w:rFonts w:eastAsia="Times New Roman" w:cs="Times New Roman"/>
        </w:rPr>
        <w:lastRenderedPageBreak/>
        <w:t>αναισθησιολογίας, παθολογίας, καρδιολογίας, δηλαδή της ΜΕΘ.</w:t>
      </w:r>
      <w:r>
        <w:rPr>
          <w:rFonts w:eastAsia="Times New Roman" w:cs="Times New Roman"/>
        </w:rPr>
        <w:t xml:space="preserve"> </w:t>
      </w:r>
      <w:r>
        <w:rPr>
          <w:rFonts w:eastAsia="Times New Roman" w:cs="Times New Roman"/>
          <w:szCs w:val="24"/>
        </w:rPr>
        <w:t xml:space="preserve">Πότε είχε να δει δεκατέσσερις γιατρούς το </w:t>
      </w:r>
      <w:r>
        <w:rPr>
          <w:rFonts w:eastAsia="Times New Roman" w:cs="Times New Roman"/>
          <w:szCs w:val="24"/>
        </w:rPr>
        <w:t>ν</w:t>
      </w:r>
      <w:r>
        <w:rPr>
          <w:rFonts w:eastAsia="Times New Roman" w:cs="Times New Roman"/>
          <w:szCs w:val="24"/>
        </w:rPr>
        <w:t xml:space="preserve">οσοκομείο της Ρόδου, μαζεμένους; Αυτό είναι σαφής ενίσχυση του </w:t>
      </w:r>
      <w:r>
        <w:rPr>
          <w:rFonts w:eastAsia="Times New Roman" w:cs="Times New Roman"/>
          <w:szCs w:val="24"/>
        </w:rPr>
        <w:t>ν</w:t>
      </w:r>
      <w:r>
        <w:rPr>
          <w:rFonts w:eastAsia="Times New Roman" w:cs="Times New Roman"/>
          <w:szCs w:val="24"/>
        </w:rPr>
        <w:t>οσοκομείου. Πρώτα, λοιπόν,</w:t>
      </w:r>
      <w:r>
        <w:rPr>
          <w:rFonts w:eastAsia="Times New Roman" w:cs="Times New Roman"/>
          <w:szCs w:val="24"/>
        </w:rPr>
        <w:t xml:space="preserve"> φτιάχνουμε αυτά, που είναι τα πιο βασικά. </w:t>
      </w:r>
    </w:p>
    <w:p w14:paraId="6988B3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πήραμε και τον επικουρικό γιατρό με τριετή θητεία -όχι για έναν χρόνο- για τα ογκολογικά περιστατικά, ο οποίος ήδη κάνει και τακτικό ιατρείο και δουλεύει και στην </w:t>
      </w:r>
      <w:r>
        <w:rPr>
          <w:rFonts w:eastAsia="Times New Roman" w:cs="Times New Roman"/>
          <w:szCs w:val="24"/>
        </w:rPr>
        <w:t>α</w:t>
      </w:r>
      <w:r>
        <w:rPr>
          <w:rFonts w:eastAsia="Times New Roman" w:cs="Times New Roman"/>
          <w:szCs w:val="24"/>
        </w:rPr>
        <w:t xml:space="preserve">ιματολογική </w:t>
      </w:r>
      <w:r>
        <w:rPr>
          <w:rFonts w:eastAsia="Times New Roman" w:cs="Times New Roman"/>
          <w:szCs w:val="24"/>
        </w:rPr>
        <w:t>κ</w:t>
      </w:r>
      <w:r>
        <w:rPr>
          <w:rFonts w:eastAsia="Times New Roman" w:cs="Times New Roman"/>
          <w:szCs w:val="24"/>
        </w:rPr>
        <w:t>λινική.</w:t>
      </w:r>
    </w:p>
    <w:p w14:paraId="6988B3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Δεύτερον, δεν εί</w:t>
      </w:r>
      <w:r>
        <w:rPr>
          <w:rFonts w:eastAsia="Times New Roman" w:cs="Times New Roman"/>
          <w:szCs w:val="24"/>
        </w:rPr>
        <w:t xml:space="preserve">ναι ενίσχυση του </w:t>
      </w:r>
      <w:r>
        <w:rPr>
          <w:rFonts w:eastAsia="Times New Roman" w:cs="Times New Roman"/>
          <w:szCs w:val="24"/>
        </w:rPr>
        <w:t>ν</w:t>
      </w:r>
      <w:r>
        <w:rPr>
          <w:rFonts w:eastAsia="Times New Roman" w:cs="Times New Roman"/>
          <w:szCs w:val="24"/>
        </w:rPr>
        <w:t>οσοκομείου της Ρόδου -για να μην ξεχνιόμαστε δηλαδή- ότι έχει πάρει από ολοκληρωμένες προκηρύξεις και έχουν αναλάβει υπηρεσία είκοσι τέσσερα άτομα μόνιμο προσωπικό; Δεν μιλάω για ΚΕΕΛΠΝΟ και τέτοια, μιλάω για μόνιμο προσωπικό. Είναι, λοιπ</w:t>
      </w:r>
      <w:r>
        <w:rPr>
          <w:rFonts w:eastAsia="Times New Roman" w:cs="Times New Roman"/>
          <w:szCs w:val="24"/>
        </w:rPr>
        <w:t xml:space="preserve">όν, είκοσι τέσσερα άτομα. Πόσο καιρό είχαν να πάνε είκοσι τέσσερα άτομα στη Ρόδο; Η συντριπτική πλειοψηφία είναι νοσηλεύτριες και θα κρίνει η </w:t>
      </w:r>
      <w:r>
        <w:rPr>
          <w:rFonts w:eastAsia="Times New Roman" w:cs="Times New Roman"/>
          <w:szCs w:val="24"/>
        </w:rPr>
        <w:t>δ</w:t>
      </w:r>
      <w:r>
        <w:rPr>
          <w:rFonts w:eastAsia="Times New Roman" w:cs="Times New Roman"/>
          <w:szCs w:val="24"/>
        </w:rPr>
        <w:t xml:space="preserve">ιοίκηση και η </w:t>
      </w:r>
      <w:r>
        <w:rPr>
          <w:rFonts w:eastAsia="Times New Roman" w:cs="Times New Roman"/>
          <w:szCs w:val="24"/>
        </w:rPr>
        <w:t>ν</w:t>
      </w:r>
      <w:r>
        <w:rPr>
          <w:rFonts w:eastAsia="Times New Roman" w:cs="Times New Roman"/>
          <w:szCs w:val="24"/>
        </w:rPr>
        <w:t xml:space="preserve">οσηλευτική </w:t>
      </w:r>
      <w:r>
        <w:rPr>
          <w:rFonts w:eastAsia="Times New Roman" w:cs="Times New Roman"/>
          <w:szCs w:val="24"/>
        </w:rPr>
        <w:t>υ</w:t>
      </w:r>
      <w:r>
        <w:rPr>
          <w:rFonts w:eastAsia="Times New Roman" w:cs="Times New Roman"/>
          <w:szCs w:val="24"/>
        </w:rPr>
        <w:t>πηρεσία το πού θα τις τοποθετήσει. Υπάρχουν και άλλες πέντε -πάλι νοσηλεύτριες όλες- π</w:t>
      </w:r>
      <w:r>
        <w:rPr>
          <w:rFonts w:eastAsia="Times New Roman" w:cs="Times New Roman"/>
          <w:szCs w:val="24"/>
        </w:rPr>
        <w:t>ου είναι στην προκήρυξη που βγήκε τώρα και έκλεισε προχθές, στην 7Κ, που είναι για τη Ρόδο.</w:t>
      </w:r>
    </w:p>
    <w:p w14:paraId="6988B3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και κάτι άλλο. Το 2016 διορίστηκαν άλλοι δώδεκα επικουρικοί γιατροί εκεί. Είναι οι προσλήψεις σε εξέλιξη των μονίμων. Επίσης, αυτές τις ημέρες αναλαμβάνουν τρ</w:t>
      </w:r>
      <w:r>
        <w:rPr>
          <w:rFonts w:eastAsia="Times New Roman" w:cs="Times New Roman"/>
          <w:szCs w:val="24"/>
        </w:rPr>
        <w:t xml:space="preserve">ιάντα δύο άτομα από το πρόγραμμα του ΟΑΕΔ. </w:t>
      </w:r>
    </w:p>
    <w:p w14:paraId="6988B3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Τέτοια «ένεση» προσωπικού έχω την αίσθηση ότι μόνο την περίοδο της πρώτης δεκαετίας, της δεκαετίας του </w:t>
      </w:r>
      <w:r>
        <w:rPr>
          <w:rFonts w:eastAsia="Times New Roman" w:cs="Times New Roman"/>
          <w:szCs w:val="24"/>
        </w:rPr>
        <w:t>΄</w:t>
      </w:r>
      <w:r>
        <w:rPr>
          <w:rFonts w:eastAsia="Times New Roman" w:cs="Times New Roman"/>
          <w:szCs w:val="24"/>
        </w:rPr>
        <w:t>80, είχε το Νοσοκομείο της Ρόδου. Άρα έπρεπε να ισορροπήσουμε -και ισορροπούμε- τα τμήματα τα βασικά, τα οπο</w:t>
      </w:r>
      <w:r>
        <w:rPr>
          <w:rFonts w:eastAsia="Times New Roman" w:cs="Times New Roman"/>
          <w:szCs w:val="24"/>
        </w:rPr>
        <w:t>ία επιτελούν τη λειτουργία που επιτελούν.</w:t>
      </w:r>
    </w:p>
    <w:p w14:paraId="6988B3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κοιτάξτε να δείτε, έχω εδώ μια αλληλογραφία για το θέμα της μελέτης του </w:t>
      </w:r>
      <w:proofErr w:type="spellStart"/>
      <w:r>
        <w:rPr>
          <w:rFonts w:eastAsia="Times New Roman" w:cs="Times New Roman"/>
          <w:szCs w:val="24"/>
        </w:rPr>
        <w:t>ακτινοθεραπευτικού</w:t>
      </w:r>
      <w:proofErr w:type="spellEnd"/>
      <w:r>
        <w:rPr>
          <w:rFonts w:eastAsia="Times New Roman" w:cs="Times New Roman"/>
          <w:szCs w:val="24"/>
        </w:rPr>
        <w:t xml:space="preserve">, όπου η μισή τεχνική υπηρεσία καταγγέλλει την άλλη μισή «πώς τη δώσατε», «πού τη δώσατε», </w:t>
      </w:r>
      <w:r>
        <w:rPr>
          <w:rFonts w:eastAsia="Times New Roman" w:cs="Times New Roman"/>
          <w:szCs w:val="24"/>
        </w:rPr>
        <w:t>«γιατί τη δώσατε», «δεν συμφωνούμε οι μισοί», «συμφωνούμε οι άλλοι», «το δώσανε έξω σε ένα γραφείο», «το πήρανε πίσω», «το ξαναέφτιαξαν», «το έκαναν» κ.λπ.. Δεν θέλω να κουράζω την Αντιπροσωπεία.</w:t>
      </w:r>
    </w:p>
    <w:p w14:paraId="6988B3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τα </w:t>
      </w:r>
      <w:proofErr w:type="spellStart"/>
      <w:r>
        <w:rPr>
          <w:rFonts w:eastAsia="Times New Roman" w:cs="Times New Roman"/>
          <w:szCs w:val="24"/>
        </w:rPr>
        <w:t>ακτινοθεραπευτικά</w:t>
      </w:r>
      <w:proofErr w:type="spellEnd"/>
      <w:r>
        <w:rPr>
          <w:rFonts w:eastAsia="Times New Roman" w:cs="Times New Roman"/>
          <w:szCs w:val="24"/>
        </w:rPr>
        <w:t xml:space="preserve"> τμήματα πάνε και με κάποιες α</w:t>
      </w:r>
      <w:r>
        <w:rPr>
          <w:rFonts w:eastAsia="Times New Roman" w:cs="Times New Roman"/>
          <w:szCs w:val="24"/>
        </w:rPr>
        <w:t xml:space="preserve">ναλογίες πληθυσμού που πρέπει να μπούνε. Εσείς είστε μεγάλο νησί και έχετε κόσμο. Και το καλοκαίρι έχετε κόσμο, και το </w:t>
      </w:r>
      <w:r>
        <w:rPr>
          <w:rFonts w:eastAsia="Times New Roman" w:cs="Times New Roman"/>
          <w:szCs w:val="24"/>
        </w:rPr>
        <w:lastRenderedPageBreak/>
        <w:t xml:space="preserve">χειμώνα έχετε κόσμο κ.λπ.. Προβλέπεται </w:t>
      </w:r>
      <w:proofErr w:type="spellStart"/>
      <w:r>
        <w:rPr>
          <w:rFonts w:eastAsia="Times New Roman" w:cs="Times New Roman"/>
          <w:szCs w:val="24"/>
        </w:rPr>
        <w:t>ακτινοθεραπευτικό</w:t>
      </w:r>
      <w:proofErr w:type="spellEnd"/>
      <w:r>
        <w:rPr>
          <w:rFonts w:eastAsia="Times New Roman" w:cs="Times New Roman"/>
          <w:szCs w:val="24"/>
        </w:rPr>
        <w:t xml:space="preserve"> τμήμα. Βέβαια, πώς να προκηρύξεις τις θέσεις των </w:t>
      </w:r>
      <w:proofErr w:type="spellStart"/>
      <w:r>
        <w:rPr>
          <w:rFonts w:eastAsia="Times New Roman" w:cs="Times New Roman"/>
          <w:szCs w:val="24"/>
        </w:rPr>
        <w:t>ακτινοθεραπευτών</w:t>
      </w:r>
      <w:proofErr w:type="spellEnd"/>
      <w:r>
        <w:rPr>
          <w:rFonts w:eastAsia="Times New Roman" w:cs="Times New Roman"/>
          <w:szCs w:val="24"/>
        </w:rPr>
        <w:t>, όταν δεν έχου</w:t>
      </w:r>
      <w:r>
        <w:rPr>
          <w:rFonts w:eastAsia="Times New Roman" w:cs="Times New Roman"/>
          <w:szCs w:val="24"/>
        </w:rPr>
        <w:t xml:space="preserve">ν τι να κάνουν σαν υποδομή; </w:t>
      </w:r>
    </w:p>
    <w:p w14:paraId="6988B3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Εγώ αυτό που μπορώ να υποσχεθώ άμεσα -και εγώ δεν λέω άλλες κουβέντες- είναι το εξής: Θεωρώ ότι μαζί με την κατά 1 εκατομμύριο αύξηση του προϋπολογισμού που δίνεται από το Γενικό Λογιστήριο του Κράτους στο Νοσοκομείο -που έγινε</w:t>
      </w:r>
      <w:r>
        <w:rPr>
          <w:rFonts w:eastAsia="Times New Roman" w:cs="Times New Roman"/>
          <w:szCs w:val="24"/>
        </w:rPr>
        <w:t xml:space="preserve"> πέρσι- και τα τριάμισι εκατομμύρια από τον ΕΟΠΥΥ, που πρώτη φορά τα πήρε το Νοσοκομείο σας σαν χρηματοδότηση και που έχει ρευστότητα, νομίζω ότι έχουμε κάνει ένα πολύ μεγάλο μέρος του χρέους μας για την αναβάθμιση της υγειονομικής περίθαλψης στο νησί σας.</w:t>
      </w:r>
      <w:r>
        <w:rPr>
          <w:rFonts w:eastAsia="Times New Roman" w:cs="Times New Roman"/>
          <w:szCs w:val="24"/>
        </w:rPr>
        <w:t xml:space="preserve"> </w:t>
      </w:r>
    </w:p>
    <w:p w14:paraId="6988B3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έχετε ένα πρόβλημα εκεί με τον επίτροπο για τα ληξιπρόθεσμα του παρελθόντος που έχει χρηματοδοτηθεί πλήρως, αλλά έχει επιτρέψει να πληρωθούν μόνο τα μισά. Υπάρχει ένα συγκεκριμένο πρόβλημα εκεί με τον επίτροπο. </w:t>
      </w:r>
    </w:p>
    <w:p w14:paraId="6988B3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τώρα, πάμε και σ</w:t>
      </w:r>
      <w:r>
        <w:rPr>
          <w:rFonts w:eastAsia="Times New Roman" w:cs="Times New Roman"/>
          <w:szCs w:val="24"/>
        </w:rPr>
        <w:t>τα επόμενα.</w:t>
      </w:r>
    </w:p>
    <w:p w14:paraId="6988B3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υπόλοιπα στη δευτερολογία.</w:t>
      </w:r>
    </w:p>
    <w:p w14:paraId="6988B3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Θα πω στη δευτερολογία μου πιο συγκεκριμένα το τι δεσμεύομαι να κάνω άμεσα.</w:t>
      </w:r>
    </w:p>
    <w:p w14:paraId="6988B3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έτυχε και προεδρεύει </w:t>
      </w:r>
      <w:proofErr w:type="spellStart"/>
      <w:r>
        <w:rPr>
          <w:rFonts w:eastAsia="Times New Roman" w:cs="Times New Roman"/>
          <w:szCs w:val="24"/>
        </w:rPr>
        <w:t>ακτινοθεραπευτής</w:t>
      </w:r>
      <w:proofErr w:type="spellEnd"/>
      <w:r>
        <w:rPr>
          <w:rFonts w:eastAsia="Times New Roman" w:cs="Times New Roman"/>
          <w:szCs w:val="24"/>
        </w:rPr>
        <w:t xml:space="preserve">, ο οποίος έχει εκπαιδεύσει το 40% των εν ενεργεία </w:t>
      </w:r>
      <w:proofErr w:type="spellStart"/>
      <w:r>
        <w:rPr>
          <w:rFonts w:eastAsia="Times New Roman" w:cs="Times New Roman"/>
          <w:szCs w:val="24"/>
        </w:rPr>
        <w:t>ακτινοθεραπευτών</w:t>
      </w:r>
      <w:proofErr w:type="spellEnd"/>
      <w:r>
        <w:rPr>
          <w:rFonts w:eastAsia="Times New Roman" w:cs="Times New Roman"/>
          <w:szCs w:val="24"/>
        </w:rPr>
        <w:t xml:space="preserve"> στον «Αρεταίειο» </w:t>
      </w:r>
      <w:r>
        <w:rPr>
          <w:rFonts w:eastAsia="Times New Roman" w:cs="Times New Roman"/>
          <w:szCs w:val="24"/>
        </w:rPr>
        <w:t>ν</w:t>
      </w:r>
      <w:r>
        <w:rPr>
          <w:rFonts w:eastAsia="Times New Roman" w:cs="Times New Roman"/>
          <w:szCs w:val="24"/>
        </w:rPr>
        <w:t xml:space="preserve">οσοκομείο, το ερώτημα δεν ήταν, κύριε Υπουργέ, η αναβάθμιση του </w:t>
      </w:r>
      <w:r>
        <w:rPr>
          <w:rFonts w:eastAsia="Times New Roman" w:cs="Times New Roman"/>
          <w:szCs w:val="24"/>
        </w:rPr>
        <w:t>ν</w:t>
      </w:r>
      <w:r>
        <w:rPr>
          <w:rFonts w:eastAsia="Times New Roman" w:cs="Times New Roman"/>
          <w:szCs w:val="24"/>
        </w:rPr>
        <w:t xml:space="preserve">οσοκομείου της Ρόδου, αλλά συγκεκριμένα για το </w:t>
      </w:r>
      <w:proofErr w:type="spellStart"/>
      <w:r>
        <w:rPr>
          <w:rFonts w:eastAsia="Times New Roman" w:cs="Times New Roman"/>
          <w:szCs w:val="24"/>
        </w:rPr>
        <w:t>ακτινοθεραπευ</w:t>
      </w:r>
      <w:r>
        <w:rPr>
          <w:rFonts w:eastAsia="Times New Roman" w:cs="Times New Roman"/>
          <w:szCs w:val="24"/>
        </w:rPr>
        <w:t>τικό</w:t>
      </w:r>
      <w:proofErr w:type="spellEnd"/>
      <w:r>
        <w:rPr>
          <w:rFonts w:eastAsia="Times New Roman" w:cs="Times New Roman"/>
          <w:szCs w:val="24"/>
        </w:rPr>
        <w:t xml:space="preserve"> τμήμα. Σας δίνω και μια λύση, αν θέλετε, γιατί έχετε δίκιο ότι πλακωθήκαν οι μισοί με τους άλλους μισούς: Απευθυνθείτε στην Ακτινοθεραπευτική Εταιρεία να κάνει τη μελέτη και την προμελέτη, σε συνεννόηση, βεβαίως, με το Υπουργείο, γιατί χρειάζονται και</w:t>
      </w:r>
      <w:r>
        <w:rPr>
          <w:rFonts w:eastAsia="Times New Roman" w:cs="Times New Roman"/>
          <w:szCs w:val="24"/>
        </w:rPr>
        <w:t xml:space="preserve"> ειδικές γνώσεις εκεί. Δεν είναι η τεχνική υπηρεσία που είναι για τα τρέχοντα. Θέλει ειδικές γνώσεις για να γίνει η μελέτη στο </w:t>
      </w:r>
      <w:proofErr w:type="spellStart"/>
      <w:r>
        <w:rPr>
          <w:rFonts w:eastAsia="Times New Roman" w:cs="Times New Roman"/>
          <w:szCs w:val="24"/>
        </w:rPr>
        <w:t>ακτινοθεραπευτικό</w:t>
      </w:r>
      <w:proofErr w:type="spellEnd"/>
      <w:r>
        <w:rPr>
          <w:rFonts w:eastAsia="Times New Roman" w:cs="Times New Roman"/>
          <w:szCs w:val="24"/>
        </w:rPr>
        <w:t>.</w:t>
      </w:r>
    </w:p>
    <w:p w14:paraId="6988B3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τον λόγο για τρία λεπτά.</w:t>
      </w:r>
    </w:p>
    <w:p w14:paraId="6988B3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olor w:val="000000"/>
          <w:szCs w:val="24"/>
        </w:rPr>
        <w:t>Ευχαριστώ, κύριε Πρόεδρε.</w:t>
      </w:r>
    </w:p>
    <w:p w14:paraId="6988B3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w:t>
      </w:r>
      <w:r>
        <w:rPr>
          <w:rFonts w:eastAsia="Times New Roman" w:cs="Times New Roman"/>
          <w:szCs w:val="24"/>
        </w:rPr>
        <w:t xml:space="preserve"> είχα παρακαλέσει να μη μπούμε στη διαδικασία το τι έγινε, το τι δεν έγινε, σε μια ανερμάτιστη συζή</w:t>
      </w:r>
      <w:r>
        <w:rPr>
          <w:rFonts w:eastAsia="Times New Roman" w:cs="Times New Roman"/>
          <w:szCs w:val="24"/>
        </w:rPr>
        <w:lastRenderedPageBreak/>
        <w:t>τηση για το πόσες θέσεις δώσατε εσείς, πόσες κάνατε εσείς. Δυστυχώς, πέσατε στο ολίσθημα για άλλη μία φορά, παρόλο που θέλω να πιστεύω ότι δεν είχατε την πρό</w:t>
      </w:r>
      <w:r>
        <w:rPr>
          <w:rFonts w:eastAsia="Times New Roman" w:cs="Times New Roman"/>
          <w:szCs w:val="24"/>
        </w:rPr>
        <w:t>θεση.</w:t>
      </w:r>
    </w:p>
    <w:p w14:paraId="6988B3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proofErr w:type="spellStart"/>
      <w:r>
        <w:rPr>
          <w:rFonts w:eastAsia="Times New Roman" w:cs="Times New Roman"/>
          <w:szCs w:val="24"/>
        </w:rPr>
        <w:t>Ολίσθησα</w:t>
      </w:r>
      <w:proofErr w:type="spellEnd"/>
      <w:r>
        <w:rPr>
          <w:rFonts w:eastAsia="Times New Roman" w:cs="Times New Roman"/>
          <w:szCs w:val="24"/>
        </w:rPr>
        <w:t>. Τι να κάνω;</w:t>
      </w:r>
    </w:p>
    <w:p w14:paraId="6988B3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Υπουργέ, εγώ κατέθεσα στα Πρακτικά της Βουλής τη συζήτηση που είχαμε κάνει εδώ, στην Εθνική Αντιπροσωπεία, από τις 17-3-2016 και αυτά τα οποία αναφέρετε. Τα</w:t>
      </w:r>
      <w:r>
        <w:rPr>
          <w:rFonts w:eastAsia="Times New Roman" w:cs="Times New Roman"/>
          <w:szCs w:val="24"/>
        </w:rPr>
        <w:t xml:space="preserve"> ίδια είχατε πει και τότε. </w:t>
      </w:r>
    </w:p>
    <w:p w14:paraId="6988B3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 δεν είχα πει τα ίδια. Τα είχα κάνει αυτά.</w:t>
      </w:r>
    </w:p>
    <w:p w14:paraId="6988B3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Επιτρέψτε μου! Εγώ εξέφρασα την ικανοποίησή μου για τον αριθμό των ιατρών που έχετε διορίσει. Σας είχα πει συγχαρητ</w:t>
      </w:r>
      <w:r>
        <w:rPr>
          <w:rFonts w:eastAsia="Times New Roman" w:cs="Times New Roman"/>
          <w:szCs w:val="24"/>
        </w:rPr>
        <w:t xml:space="preserve">ήρια για την προσπάθεια που κάνετε. </w:t>
      </w:r>
    </w:p>
    <w:p w14:paraId="6988B3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θέλετε εδώ να συνεννοηθούμε; Σας είχα θέσει τρία ζητήματα, κάτι το οποίο είχατε αναγνωρίσει και στην προηγούμενη συζήτηση στην Εθνική Αντιπροσωπεία. </w:t>
      </w:r>
    </w:p>
    <w:p w14:paraId="6988B3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διαβάζω από τα Πρακτικά τι είπε ο κ. </w:t>
      </w:r>
      <w:proofErr w:type="spellStart"/>
      <w:r>
        <w:rPr>
          <w:rFonts w:eastAsia="Times New Roman" w:cs="Times New Roman"/>
          <w:szCs w:val="24"/>
        </w:rPr>
        <w:t>Πο</w:t>
      </w:r>
      <w:r>
        <w:rPr>
          <w:rFonts w:eastAsia="Times New Roman" w:cs="Times New Roman"/>
          <w:szCs w:val="24"/>
        </w:rPr>
        <w:t>λάκης</w:t>
      </w:r>
      <w:proofErr w:type="spellEnd"/>
      <w:r>
        <w:rPr>
          <w:rFonts w:eastAsia="Times New Roman" w:cs="Times New Roman"/>
          <w:szCs w:val="24"/>
        </w:rPr>
        <w:t xml:space="preserve">: «Νομίζω ότι το θέμα του </w:t>
      </w:r>
      <w:r>
        <w:rPr>
          <w:rFonts w:eastAsia="Times New Roman" w:cs="Times New Roman"/>
          <w:szCs w:val="24"/>
        </w:rPr>
        <w:t>ο</w:t>
      </w:r>
      <w:r>
        <w:rPr>
          <w:rFonts w:eastAsia="Times New Roman" w:cs="Times New Roman"/>
          <w:szCs w:val="24"/>
        </w:rPr>
        <w:t xml:space="preserve">γκολογικού </w:t>
      </w:r>
      <w:r>
        <w:rPr>
          <w:rFonts w:eastAsia="Times New Roman" w:cs="Times New Roman"/>
          <w:szCs w:val="24"/>
        </w:rPr>
        <w:t>τ</w:t>
      </w:r>
      <w:r>
        <w:rPr>
          <w:rFonts w:eastAsia="Times New Roman" w:cs="Times New Roman"/>
          <w:szCs w:val="24"/>
        </w:rPr>
        <w:t xml:space="preserve">μήματος θα μπορούσαμε να το δούμε. Θα συνεννοηθούμε με τη νέα </w:t>
      </w:r>
      <w:r>
        <w:rPr>
          <w:rFonts w:eastAsia="Times New Roman" w:cs="Times New Roman"/>
          <w:szCs w:val="24"/>
        </w:rPr>
        <w:t>δ</w:t>
      </w:r>
      <w:r>
        <w:rPr>
          <w:rFonts w:eastAsia="Times New Roman" w:cs="Times New Roman"/>
          <w:szCs w:val="24"/>
        </w:rPr>
        <w:t>ιοικήτρια σε σχέση με αυτό το πράγμα και έχουμε προγραμματίσει στη Ρόδο…». Εκεί αναφέρετε τις προσλήψεις που είπατε. Και λέτε στο τέλος: «Δεν υπάρχει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γκολογικό </w:t>
      </w:r>
      <w:r>
        <w:rPr>
          <w:rFonts w:eastAsia="Times New Roman" w:cs="Times New Roman"/>
          <w:szCs w:val="24"/>
        </w:rPr>
        <w:t>τ</w:t>
      </w:r>
      <w:r>
        <w:rPr>
          <w:rFonts w:eastAsia="Times New Roman" w:cs="Times New Roman"/>
          <w:szCs w:val="24"/>
        </w:rPr>
        <w:t>μήμα στην περιοχή εκεί του Ανατολικού Αιγαίου. Όντως έχετε μεγάλο πληθυσμό. Έχετε μεγάλο τουρισμό το καλοκαίρι, διπλασιάζεται και τριπλασιάζεται ο πληθυσμός του νησιού και πραγματικά θα κάνουμε ό,τι είναι δυνατόν για να στηριχθεί αυτή η κατάστ</w:t>
      </w:r>
      <w:r>
        <w:rPr>
          <w:rFonts w:eastAsia="Times New Roman" w:cs="Times New Roman"/>
          <w:szCs w:val="24"/>
        </w:rPr>
        <w:t xml:space="preserve">αση και προοπτική». Τι λέτε τώρα; Το ίδιο πράγμα! </w:t>
      </w:r>
    </w:p>
    <w:p w14:paraId="6988B3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τρία πράγματα. Θα γίνει </w:t>
      </w:r>
      <w:r>
        <w:rPr>
          <w:rFonts w:eastAsia="Times New Roman" w:cs="Times New Roman"/>
          <w:szCs w:val="24"/>
        </w:rPr>
        <w:t>ο</w:t>
      </w:r>
      <w:r>
        <w:rPr>
          <w:rFonts w:eastAsia="Times New Roman" w:cs="Times New Roman"/>
          <w:szCs w:val="24"/>
        </w:rPr>
        <w:t xml:space="preserve">γκολογικό </w:t>
      </w:r>
      <w:r>
        <w:rPr>
          <w:rFonts w:eastAsia="Times New Roman" w:cs="Times New Roman"/>
          <w:szCs w:val="24"/>
        </w:rPr>
        <w:t>τ</w:t>
      </w:r>
      <w:r>
        <w:rPr>
          <w:rFonts w:eastAsia="Times New Roman" w:cs="Times New Roman"/>
          <w:szCs w:val="24"/>
        </w:rPr>
        <w:t xml:space="preserve">μήμα, κύριε </w:t>
      </w:r>
      <w:proofErr w:type="spellStart"/>
      <w:r>
        <w:rPr>
          <w:rFonts w:eastAsia="Times New Roman" w:cs="Times New Roman"/>
          <w:szCs w:val="24"/>
        </w:rPr>
        <w:t>Πολάκη</w:t>
      </w:r>
      <w:proofErr w:type="spellEnd"/>
      <w:r>
        <w:rPr>
          <w:rFonts w:eastAsia="Times New Roman" w:cs="Times New Roman"/>
          <w:szCs w:val="24"/>
        </w:rPr>
        <w:t>; Μάχιμος γιατρός είστε, κάτι που σας αναγνωρίζω και σας το είχα πει και την άλλη φορά. Θα γίνει αυτό το οποίο απαιτεί όχι μόνο η Ρόδος, αλλά ο</w:t>
      </w:r>
      <w:r>
        <w:rPr>
          <w:rFonts w:eastAsia="Times New Roman" w:cs="Times New Roman"/>
          <w:szCs w:val="24"/>
        </w:rPr>
        <w:t xml:space="preserve">λόκληρη η ελληνική κοινωνία; Έχει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πληθυσμό και διακόσιες χιλιάδες το καλοκαίρι. </w:t>
      </w:r>
    </w:p>
    <w:p w14:paraId="6988B3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αποφασίσουμε να κάνουμε χρονοδιάγραμμα; </w:t>
      </w:r>
    </w:p>
    <w:p w14:paraId="6988B3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τρίτον, μου λέτε τώρα, κύριε Υπουργέ, ότι διορίσατε «πρώτη φορά </w:t>
      </w:r>
      <w:r>
        <w:rPr>
          <w:rFonts w:eastAsia="Times New Roman" w:cs="Times New Roman"/>
          <w:szCs w:val="24"/>
        </w:rPr>
        <w:t>α</w:t>
      </w:r>
      <w:r>
        <w:rPr>
          <w:rFonts w:eastAsia="Times New Roman" w:cs="Times New Roman"/>
          <w:szCs w:val="24"/>
        </w:rPr>
        <w:t xml:space="preserve">ριστερά» </w:t>
      </w:r>
      <w:proofErr w:type="spellStart"/>
      <w:r>
        <w:rPr>
          <w:rFonts w:eastAsia="Times New Roman" w:cs="Times New Roman"/>
          <w:szCs w:val="24"/>
        </w:rPr>
        <w:t>ογκολόγο</w:t>
      </w:r>
      <w:proofErr w:type="spellEnd"/>
      <w:r>
        <w:rPr>
          <w:rFonts w:eastAsia="Times New Roman" w:cs="Times New Roman"/>
          <w:szCs w:val="24"/>
        </w:rPr>
        <w:t>. Μέχρι τώρα</w:t>
      </w:r>
      <w:r>
        <w:rPr>
          <w:rFonts w:eastAsia="Times New Roman" w:cs="Times New Roman"/>
          <w:szCs w:val="24"/>
        </w:rPr>
        <w:t xml:space="preserve"> ποιος έκανε τις θεραπείες; Πείτε μου, κύριε Υπουργέ, ποιος τις έκανε; </w:t>
      </w:r>
    </w:p>
    <w:p w14:paraId="6988B3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Εσείς θα μου πείτε!</w:t>
      </w:r>
    </w:p>
    <w:p w14:paraId="6988B3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Θα σας πω, λοιπόν, ότι τις έκαναν αιματολόγοι νυχθημερόν. Και αυτή η γιατρός που βρέθηκε είναι Ροδ</w:t>
      </w:r>
      <w:r>
        <w:rPr>
          <w:rFonts w:eastAsia="Times New Roman" w:cs="Times New Roman"/>
          <w:szCs w:val="24"/>
        </w:rPr>
        <w:t>ίτισσα και γι’ αυτό είναι εκεί. Ειδάλλως, δεν θα ερχόταν καμμία! Και ξέρετε, κύριε Υπουργέ, γιατί δεν θα ερχόταν καμμία; Διότι αν δεν αποφασίσετε να προκηρύξετε τρεις θέσεις διευθυντή Α΄ και Β΄, δεν θα βρεθεί γιατρός να έρθει, γιατί θα γίνει αυτό που έγινε</w:t>
      </w:r>
      <w:r>
        <w:rPr>
          <w:rFonts w:eastAsia="Times New Roman" w:cs="Times New Roman"/>
          <w:szCs w:val="24"/>
        </w:rPr>
        <w:t xml:space="preserve"> και στα άλλα νησιά. Θα έχουν είκοσι τέσσερις ώρες την ημέρα εφημερίες, τριάντα ημέρες τον μήνα! Δεν θα αντέξει κανείς! </w:t>
      </w:r>
    </w:p>
    <w:p w14:paraId="6988B3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Μπορείτε, κύριε Υπουργέ! Πάρτε το πάνω σας και εμείς θα είμαστε οι πρώτοι που θα πούμε μπράβο. Είναι ένα θέμα που αναγνωρίζεται από όλε</w:t>
      </w:r>
      <w:r>
        <w:rPr>
          <w:rFonts w:eastAsia="Times New Roman" w:cs="Times New Roman"/>
          <w:szCs w:val="24"/>
        </w:rPr>
        <w:t xml:space="preserve">ς τις πτέρυγες της Βουλής και απασχολεί χιλιάδες κόσμου. Δώστε ώθηση σε αυτό το μεγάλο πρόβλημα </w:t>
      </w:r>
      <w:r>
        <w:rPr>
          <w:rFonts w:eastAsia="Times New Roman" w:cs="Times New Roman"/>
          <w:szCs w:val="24"/>
        </w:rPr>
        <w:lastRenderedPageBreak/>
        <w:t>αυτή την περίοδο που υπάρχει κρίση και οι άνθρωποι δεν μετακινούνται κυριολεκτικά ούτε στην Αθήνα ούτε στην Κρήτη γιατί αδυνατούν. Δώστε οριστική λύση!</w:t>
      </w:r>
    </w:p>
    <w:p w14:paraId="6988B3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(Νικήτας Κακλαμάνης):</w:t>
      </w:r>
      <w:r>
        <w:rPr>
          <w:rFonts w:eastAsia="Times New Roman" w:cs="Times New Roman"/>
          <w:szCs w:val="24"/>
        </w:rPr>
        <w:t xml:space="preserve"> Τον λόγο έχει ο κ. Κρεμαστινός για τρία λεπτά.</w:t>
      </w:r>
    </w:p>
    <w:p w14:paraId="6988B3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Κατ’ αρχάς, λυπούμαι για τον τρόπο με τον οποίο γίνεται η συζήτηση. Εγώ, όμως, δεν προσφέρομαι να τη συνεχίσω έτσι. Σας διέκοψα και </w:t>
      </w:r>
      <w:r>
        <w:rPr>
          <w:rFonts w:eastAsia="Times New Roman" w:cs="Times New Roman"/>
          <w:szCs w:val="24"/>
        </w:rPr>
        <w:t xml:space="preserve">σας είπα ότι μπορείτε να μην με ακούτε, αλλά πρέπει να σέβεστε το επιστημονικό μου </w:t>
      </w:r>
      <w:r>
        <w:rPr>
          <w:rFonts w:eastAsia="Times New Roman" w:cs="Times New Roman"/>
          <w:szCs w:val="24"/>
          <w:lang w:val="en-US"/>
        </w:rPr>
        <w:t>status</w:t>
      </w:r>
      <w:r>
        <w:rPr>
          <w:rFonts w:eastAsia="Times New Roman" w:cs="Times New Roman"/>
          <w:szCs w:val="24"/>
        </w:rPr>
        <w:t xml:space="preserve">. Και όταν λέω το «επιστημονικό μου </w:t>
      </w:r>
      <w:r>
        <w:rPr>
          <w:rFonts w:eastAsia="Times New Roman" w:cs="Times New Roman"/>
          <w:szCs w:val="24"/>
          <w:lang w:val="en-US"/>
        </w:rPr>
        <w:t>status</w:t>
      </w:r>
      <w:r>
        <w:rPr>
          <w:rFonts w:eastAsia="Times New Roman" w:cs="Times New Roman"/>
          <w:szCs w:val="24"/>
        </w:rPr>
        <w:t xml:space="preserve">», δεν εννοώ τον καθηγητή στο ΕΚΠΑ, αλλά τον τρίτο </w:t>
      </w:r>
      <w:r>
        <w:rPr>
          <w:rFonts w:eastAsia="Times New Roman" w:cs="Times New Roman"/>
          <w:szCs w:val="24"/>
          <w:lang w:val="en-US"/>
        </w:rPr>
        <w:t>reviewer</w:t>
      </w:r>
      <w:r>
        <w:rPr>
          <w:rFonts w:eastAsia="Times New Roman" w:cs="Times New Roman"/>
          <w:szCs w:val="24"/>
        </w:rPr>
        <w:t xml:space="preserve"> στο μεγαλύτερο περιοδικό του κόσμου, το «</w:t>
      </w:r>
      <w:r>
        <w:rPr>
          <w:rFonts w:eastAsia="Times New Roman" w:cs="Times New Roman"/>
          <w:szCs w:val="24"/>
          <w:lang w:val="en-US"/>
        </w:rPr>
        <w:t>Circulation</w:t>
      </w:r>
      <w:r>
        <w:rPr>
          <w:rFonts w:eastAsia="Times New Roman" w:cs="Times New Roman"/>
          <w:szCs w:val="24"/>
        </w:rPr>
        <w:t>».</w:t>
      </w:r>
    </w:p>
    <w:p w14:paraId="6988B3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αν δεν</w:t>
      </w:r>
      <w:r>
        <w:rPr>
          <w:rFonts w:eastAsia="Times New Roman" w:cs="Times New Roman"/>
          <w:szCs w:val="24"/>
        </w:rPr>
        <w:t xml:space="preserve"> ξέρετε τι θα πει «τρίτος </w:t>
      </w:r>
      <w:r>
        <w:rPr>
          <w:rFonts w:eastAsia="Times New Roman" w:cs="Times New Roman"/>
          <w:szCs w:val="24"/>
          <w:lang w:val="en-US"/>
        </w:rPr>
        <w:t>reviewer</w:t>
      </w:r>
      <w:r>
        <w:rPr>
          <w:rFonts w:eastAsia="Times New Roman" w:cs="Times New Roman"/>
          <w:szCs w:val="24"/>
        </w:rPr>
        <w:t xml:space="preserve">», ρωτήστε τον κ. Παπαδημητρίου να σας το εξηγήσει. «Τρίτος </w:t>
      </w:r>
      <w:r>
        <w:rPr>
          <w:rFonts w:eastAsia="Times New Roman" w:cs="Times New Roman"/>
          <w:szCs w:val="24"/>
          <w:lang w:val="en-US"/>
        </w:rPr>
        <w:t>reviewer</w:t>
      </w:r>
      <w:r>
        <w:rPr>
          <w:rFonts w:eastAsia="Times New Roman" w:cs="Times New Roman"/>
          <w:szCs w:val="24"/>
        </w:rPr>
        <w:t>» σημαίνει ότι και να δημοσιευτεί μια εργασία, αν δεν πεις την γνώμη σου, δεν την διαβάζει όλος ο πλανήτης. Αυτό, λοιπόν, μπορεί εσείς να το αγνοήσετε και</w:t>
      </w:r>
      <w:r>
        <w:rPr>
          <w:rFonts w:eastAsia="Times New Roman" w:cs="Times New Roman"/>
          <w:szCs w:val="24"/>
        </w:rPr>
        <w:t xml:space="preserve"> να πείτε ότι δεν είναι τίποτε. Αυτό είναι δικαίωμά σας! Όμως αυτή είναι η πραγματικότητα, αφού θέλετε να σας την </w:t>
      </w:r>
      <w:r>
        <w:rPr>
          <w:rFonts w:eastAsia="Times New Roman" w:cs="Times New Roman"/>
          <w:szCs w:val="24"/>
        </w:rPr>
        <w:lastRenderedPageBreak/>
        <w:t>πω. Βέβαια, εγώ δεν ήρθα εδώ για να μιλήσω για τον εαυτό μου. Όμως όταν προκαλούμαι, είμαι υποχρεωμένος να μιλήσω.</w:t>
      </w:r>
    </w:p>
    <w:p w14:paraId="6988B3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Εκείνο, λοιπόν, το οποίο ήθ</w:t>
      </w:r>
      <w:r>
        <w:rPr>
          <w:rFonts w:eastAsia="Times New Roman" w:cs="Times New Roman"/>
          <w:szCs w:val="24"/>
        </w:rPr>
        <w:t xml:space="preserve">ελα να πω είναι ότι δεν απαντήσατε σε αυτό που ρώτησε και ο κ. </w:t>
      </w:r>
      <w:proofErr w:type="spellStart"/>
      <w:r>
        <w:rPr>
          <w:rFonts w:eastAsia="Times New Roman" w:cs="Times New Roman"/>
          <w:szCs w:val="24"/>
        </w:rPr>
        <w:t>Κόνσολας</w:t>
      </w:r>
      <w:proofErr w:type="spellEnd"/>
      <w:r>
        <w:rPr>
          <w:rFonts w:eastAsia="Times New Roman" w:cs="Times New Roman"/>
          <w:szCs w:val="24"/>
        </w:rPr>
        <w:t xml:space="preserve">. Όσον αφορά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για το οποίο έχει γίνει η πρώτη μελέτη -το Υπουργείο έχει δώσει 40.000 ευρώ-, θα προχωρήσουμε στη μελέτη; Θα γίνει ή όχι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Πότε θα </w:t>
      </w:r>
      <w:r>
        <w:rPr>
          <w:rFonts w:eastAsia="Times New Roman" w:cs="Times New Roman"/>
          <w:szCs w:val="24"/>
        </w:rPr>
        <w:t xml:space="preserve">γίνει; Αυτή είναι η ερώτηση! Η ερώτηση δεν αφορά το πόσους γιατρούς έχει το νοσοκομείο της Ρόδου, πόσους είχε και αν ελαττώθηκαν ή αυξήθηκαν. Αυτή είναι η ερώτηση! </w:t>
      </w:r>
    </w:p>
    <w:p w14:paraId="6988B3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αν θέλετε να δείτε και τα στατιστικά -τα οποία δεν ξέρω αν σας ενδιαφέρουν-, οι </w:t>
      </w:r>
      <w:proofErr w:type="spellStart"/>
      <w:r>
        <w:rPr>
          <w:rFonts w:eastAsia="Times New Roman" w:cs="Times New Roman"/>
          <w:szCs w:val="24"/>
        </w:rPr>
        <w:t>αεροδια</w:t>
      </w:r>
      <w:r>
        <w:rPr>
          <w:rFonts w:eastAsia="Times New Roman" w:cs="Times New Roman"/>
          <w:szCs w:val="24"/>
        </w:rPr>
        <w:t>κομιδές</w:t>
      </w:r>
      <w:proofErr w:type="spellEnd"/>
      <w:r>
        <w:rPr>
          <w:rFonts w:eastAsia="Times New Roman" w:cs="Times New Roman"/>
          <w:szCs w:val="24"/>
        </w:rPr>
        <w:t xml:space="preserve"> τον τελευταίο χρόνο αυξήθηκαν, δεν ελαττώθηκαν. Και το λέω επειδή λέτε ότι μπήκε η τηλεϊατρική κ</w:t>
      </w:r>
      <w:r>
        <w:rPr>
          <w:rFonts w:eastAsia="Times New Roman" w:cs="Times New Roman"/>
          <w:szCs w:val="24"/>
        </w:rPr>
        <w:t>.</w:t>
      </w:r>
      <w:r>
        <w:rPr>
          <w:rFonts w:eastAsia="Times New Roman" w:cs="Times New Roman"/>
          <w:szCs w:val="24"/>
        </w:rPr>
        <w:t>λπ.. Και εγώ σας είπα ότι δεν εννοώ αυτή την τηλεϊατρική. Αυτή η τηλεϊατρική είναι αυτό εδώ, το κινητό. Αυτό είναι τηλεϊατρική, όταν δουλεύει έτσι. Μπο</w:t>
      </w:r>
      <w:r>
        <w:rPr>
          <w:rFonts w:eastAsia="Times New Roman" w:cs="Times New Roman"/>
          <w:szCs w:val="24"/>
        </w:rPr>
        <w:t xml:space="preserve">ρεί και με το κινητό να δουλέψει η τηλεϊατρική. Όμως δεν εννοώ αυτήν την τηλεϊατρική. Εννοώ τη συνεχή εκπαίδευση του καθηγητού προς τον γιατρό. Εννοώ την </w:t>
      </w:r>
      <w:proofErr w:type="spellStart"/>
      <w:r>
        <w:rPr>
          <w:rFonts w:eastAsia="Times New Roman" w:cs="Times New Roman"/>
          <w:szCs w:val="24"/>
        </w:rPr>
        <w:t>τηλεδιάγνωση</w:t>
      </w:r>
      <w:proofErr w:type="spellEnd"/>
      <w:r>
        <w:rPr>
          <w:rFonts w:eastAsia="Times New Roman" w:cs="Times New Roman"/>
          <w:szCs w:val="24"/>
        </w:rPr>
        <w:t xml:space="preserve">, την </w:t>
      </w:r>
      <w:proofErr w:type="spellStart"/>
      <w:r>
        <w:rPr>
          <w:rFonts w:eastAsia="Times New Roman" w:cs="Times New Roman"/>
          <w:szCs w:val="24"/>
        </w:rPr>
        <w:t>τηλεθεραπεία</w:t>
      </w:r>
      <w:proofErr w:type="spellEnd"/>
      <w:r>
        <w:rPr>
          <w:rFonts w:eastAsia="Times New Roman" w:cs="Times New Roman"/>
          <w:szCs w:val="24"/>
        </w:rPr>
        <w:t>. Δεν είπα ότι εσείς δεν διαβάζετε. Εγώ δεν είπα τέτοιο πράγμα. Σας είπα</w:t>
      </w:r>
      <w:r>
        <w:rPr>
          <w:rFonts w:eastAsia="Times New Roman" w:cs="Times New Roman"/>
          <w:szCs w:val="24"/>
        </w:rPr>
        <w:t xml:space="preserve"> να διαβάσετε </w:t>
      </w:r>
      <w:r>
        <w:rPr>
          <w:rFonts w:eastAsia="Times New Roman" w:cs="Times New Roman"/>
          <w:szCs w:val="24"/>
        </w:rPr>
        <w:lastRenderedPageBreak/>
        <w:t xml:space="preserve">αυτό και αυτό. Αν το έχετε διαβάσει, εμένα δεν με ενοχλεί. Αυτό σας είπα! Γιατί εξάπτεσθε; Δεν σας είπα ότι δεν καταλαβαίνετε. </w:t>
      </w:r>
    </w:p>
    <w:p w14:paraId="6988B3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χρησιμοποιείτε μια περίεργη γλώσσα, την οποία εγώ τουλάχιστον δεν μπορώ να καταλάβω και να απαντήσω. </w:t>
      </w:r>
      <w:r>
        <w:rPr>
          <w:rFonts w:eastAsia="Times New Roman" w:cs="Times New Roman"/>
          <w:szCs w:val="24"/>
        </w:rPr>
        <w:t xml:space="preserve">Ενδεχομένως, άλλοι Βουλευτές να απαντούν σε αυτό το στυλ. Εγώ δεν μπορώ να απαντήσω. </w:t>
      </w:r>
    </w:p>
    <w:p w14:paraId="6988B4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Απαντήστε, όμως, στο αν θα γίνει και πότε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Θα δοθούν ή όχι τα λεφτά για να συνεχιστεί η μελέτη; Αυτό είναι το ερώτημα! </w:t>
      </w:r>
    </w:p>
    <w:p w14:paraId="6988B4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Ορίστε, κύριε Υπουργέ, έχετε τον λόγο για έξι λεπτά.</w:t>
      </w:r>
    </w:p>
    <w:p w14:paraId="6988B4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δεν θα χρειαστώ τα έξι λεπτά. </w:t>
      </w:r>
    </w:p>
    <w:p w14:paraId="6988B40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το οποίο μπορούμε να κάνουμε εμείς -και θα το κάνουμε- είναι να προκηρύξουμε και δεύτερη θέση επικουρι</w:t>
      </w:r>
      <w:r>
        <w:rPr>
          <w:rFonts w:eastAsia="Times New Roman" w:cs="Times New Roman"/>
          <w:szCs w:val="24"/>
        </w:rPr>
        <w:t xml:space="preserve">κού γιατρού </w:t>
      </w:r>
      <w:r>
        <w:rPr>
          <w:rFonts w:eastAsia="Times New Roman" w:cs="Times New Roman"/>
          <w:szCs w:val="24"/>
        </w:rPr>
        <w:t>π</w:t>
      </w:r>
      <w:r>
        <w:rPr>
          <w:rFonts w:eastAsia="Times New Roman" w:cs="Times New Roman"/>
          <w:szCs w:val="24"/>
        </w:rPr>
        <w:t>αθολόγου-</w:t>
      </w:r>
      <w:proofErr w:type="spellStart"/>
      <w:r>
        <w:rPr>
          <w:rFonts w:eastAsia="Times New Roman" w:cs="Times New Roman"/>
          <w:szCs w:val="24"/>
        </w:rPr>
        <w:t>ο</w:t>
      </w:r>
      <w:r>
        <w:rPr>
          <w:rFonts w:eastAsia="Times New Roman" w:cs="Times New Roman"/>
          <w:szCs w:val="24"/>
        </w:rPr>
        <w:t>γκολόγου</w:t>
      </w:r>
      <w:proofErr w:type="spellEnd"/>
      <w:r>
        <w:rPr>
          <w:rFonts w:eastAsia="Times New Roman" w:cs="Times New Roman"/>
          <w:szCs w:val="24"/>
        </w:rPr>
        <w:t xml:space="preserve">. Αυτό που μπορούμε να κάνουμε είναι να προβλέψουμε αυτές τις δύο θέσεις στις δύο χιλιάδες μόνιμες με βάση την πρόταση που θα μας στείλει το </w:t>
      </w:r>
      <w:r>
        <w:rPr>
          <w:rFonts w:eastAsia="Times New Roman" w:cs="Times New Roman"/>
          <w:szCs w:val="24"/>
        </w:rPr>
        <w:t>ν</w:t>
      </w:r>
      <w:r>
        <w:rPr>
          <w:rFonts w:eastAsia="Times New Roman" w:cs="Times New Roman"/>
          <w:szCs w:val="24"/>
        </w:rPr>
        <w:t xml:space="preserve">οσοκομείο και η Β΄ Υγειονομική Περιφέρεια. Αυτό μπορώ να το πω από τώρα. </w:t>
      </w:r>
    </w:p>
    <w:p w14:paraId="6988B40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w:t>
      </w:r>
      <w:r>
        <w:rPr>
          <w:rFonts w:eastAsia="Times New Roman" w:cs="Times New Roman"/>
          <w:szCs w:val="24"/>
        </w:rPr>
        <w:t xml:space="preserve">ά τώρα το θέμα του </w:t>
      </w:r>
      <w:proofErr w:type="spellStart"/>
      <w:r>
        <w:rPr>
          <w:rFonts w:eastAsia="Times New Roman" w:cs="Times New Roman"/>
          <w:szCs w:val="24"/>
        </w:rPr>
        <w:t>ακτινοθεραπευτικού</w:t>
      </w:r>
      <w:proofErr w:type="spellEnd"/>
      <w:r>
        <w:rPr>
          <w:rFonts w:eastAsia="Times New Roman" w:cs="Times New Roman"/>
          <w:szCs w:val="24"/>
        </w:rPr>
        <w:t xml:space="preserve">, θα υπάρξει η ολοκλήρωση της μελέτης. Βέβαια, το θέμα δεν είναι η μελέτη, αλλά να έχεις και τη δέσμευση ότι υπάρχουν κάπου χρήματα για να μπορούν να αγοραστούν και αυτά τα μηχανήματα. </w:t>
      </w:r>
    </w:p>
    <w:p w14:paraId="6988B40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Όταν ολοκληρωθεί η διαδικασία της</w:t>
      </w:r>
      <w:r>
        <w:rPr>
          <w:rFonts w:eastAsia="Times New Roman" w:cs="Times New Roman"/>
          <w:szCs w:val="24"/>
        </w:rPr>
        <w:t xml:space="preserve"> πραγματικής μελέτης -και όχι της προμελέτης, που εδώ τσακώνονταν μεταξύ τους ποιος και τι κ.λπ.- θα συνεννοηθούμε με 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ν</w:t>
      </w:r>
      <w:r>
        <w:rPr>
          <w:rFonts w:eastAsia="Times New Roman" w:cs="Times New Roman"/>
          <w:szCs w:val="24"/>
        </w:rPr>
        <w:t xml:space="preserve">οσοκομείου και με τη </w:t>
      </w:r>
      <w:r>
        <w:rPr>
          <w:rFonts w:eastAsia="Times New Roman" w:cs="Times New Roman"/>
          <w:szCs w:val="24"/>
          <w:lang w:val="en-US"/>
        </w:rPr>
        <w:t>B</w:t>
      </w:r>
      <w:r>
        <w:rPr>
          <w:rFonts w:eastAsia="Times New Roman" w:cs="Times New Roman"/>
          <w:szCs w:val="24"/>
        </w:rPr>
        <w:t>΄ Υγειονομική Περιφέρεια, διότι τώρα υπάρχει και μια αλλαγή των Υγειονομικών Περιφερειών, η οποία σ</w:t>
      </w:r>
      <w:r>
        <w:rPr>
          <w:rFonts w:eastAsia="Times New Roman" w:cs="Times New Roman"/>
          <w:szCs w:val="24"/>
        </w:rPr>
        <w:t xml:space="preserve">ύντομα θα έρθει με νομοσχέδιο στη Βουλή. Δεν θα μείνει όπως είναι ο χάρτης του Αιγαίου -θα πούμε περισσότερες λεπτομέρειες σχετικά σύντομα- και όλα θα μπουν σε έναν γενικότερο σχεδιασμό. </w:t>
      </w:r>
    </w:p>
    <w:p w14:paraId="6988B40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για το οποίο μπορώ εγώ να δεσμευθώ αυτή τη στιγμή είναι ότι θα υπάρξουν γιατροί παθολόγοι-</w:t>
      </w:r>
      <w:proofErr w:type="spellStart"/>
      <w:r>
        <w:rPr>
          <w:rFonts w:eastAsia="Times New Roman" w:cs="Times New Roman"/>
          <w:szCs w:val="24"/>
        </w:rPr>
        <w:t>ογκολόγοι</w:t>
      </w:r>
      <w:proofErr w:type="spellEnd"/>
      <w:r>
        <w:rPr>
          <w:rFonts w:eastAsia="Times New Roman" w:cs="Times New Roman"/>
          <w:szCs w:val="24"/>
        </w:rPr>
        <w:t xml:space="preserve">, ότι θα προκηρυχθούν και μόνιμες θέσεις σε αυτούς -υπάρχει αυτή η ανάγκη- και πως όταν ολοκληρωθεί η διαδικασία της πραγματικής μελέτης -και όχι αυτού </w:t>
      </w:r>
      <w:r>
        <w:rPr>
          <w:rFonts w:eastAsia="Times New Roman" w:cs="Times New Roman"/>
          <w:szCs w:val="24"/>
        </w:rPr>
        <w:t xml:space="preserve">του πράγματος, το οποίο έκανε τρία χρόνια να τελειώσει και πηγαινοερχόταν καταγγελλόμενος ο ένας στον άλλον- θα δούμε είτε με την Περιφέρεια Νοτίου Αιγαίου είτε </w:t>
      </w:r>
      <w:r>
        <w:rPr>
          <w:rFonts w:eastAsia="Times New Roman" w:cs="Times New Roman"/>
          <w:szCs w:val="24"/>
        </w:rPr>
        <w:lastRenderedPageBreak/>
        <w:t xml:space="preserve">με το Πρόγραμμα Δημοσίων Επενδύσεων εάν υπάρχει δυνατότητα για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και εάν αυτ</w:t>
      </w:r>
      <w:r>
        <w:rPr>
          <w:rFonts w:eastAsia="Times New Roman" w:cs="Times New Roman"/>
          <w:szCs w:val="24"/>
        </w:rPr>
        <w:t xml:space="preserve">ό δικαιολογείται και από το αριθμό των ασθενών που χρήζουν τέτοιας θεραπείας στην ευρύτερη περιοχή. </w:t>
      </w:r>
    </w:p>
    <w:p w14:paraId="6988B40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μπορώ να πω αυτή τη στιγμή. </w:t>
      </w:r>
    </w:p>
    <w:p w14:paraId="6988B40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κύριε Υπουργέ και για τη συντομία του χρόνου. </w:t>
      </w:r>
    </w:p>
    <w:p w14:paraId="6988B4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μην ξεχάσετε να προκηρύξετ</w:t>
      </w:r>
      <w:r>
        <w:rPr>
          <w:rFonts w:eastAsia="Times New Roman" w:cs="Times New Roman"/>
          <w:szCs w:val="24"/>
        </w:rPr>
        <w:t xml:space="preserve">ε και θέσεις </w:t>
      </w:r>
      <w:proofErr w:type="spellStart"/>
      <w:r>
        <w:rPr>
          <w:rFonts w:eastAsia="Times New Roman" w:cs="Times New Roman"/>
          <w:szCs w:val="24"/>
        </w:rPr>
        <w:t>ακτινοφυσικών</w:t>
      </w:r>
      <w:proofErr w:type="spellEnd"/>
      <w:r>
        <w:rPr>
          <w:rFonts w:eastAsia="Times New Roman" w:cs="Times New Roman"/>
          <w:szCs w:val="24"/>
        </w:rPr>
        <w:t xml:space="preserve">, γιατί </w:t>
      </w:r>
      <w:proofErr w:type="spellStart"/>
      <w:r>
        <w:rPr>
          <w:rFonts w:eastAsia="Times New Roman" w:cs="Times New Roman"/>
          <w:szCs w:val="24"/>
        </w:rPr>
        <w:t>ακτινοθεραπευτικό</w:t>
      </w:r>
      <w:proofErr w:type="spellEnd"/>
      <w:r>
        <w:rPr>
          <w:rFonts w:eastAsia="Times New Roman" w:cs="Times New Roman"/>
          <w:szCs w:val="24"/>
        </w:rPr>
        <w:t xml:space="preserve">, χωρίς </w:t>
      </w:r>
      <w:proofErr w:type="spellStart"/>
      <w:r>
        <w:rPr>
          <w:rFonts w:eastAsia="Times New Roman" w:cs="Times New Roman"/>
          <w:szCs w:val="24"/>
        </w:rPr>
        <w:t>ακτινοφυσικό</w:t>
      </w:r>
      <w:proofErr w:type="spellEnd"/>
      <w:r>
        <w:rPr>
          <w:rFonts w:eastAsia="Times New Roman" w:cs="Times New Roman"/>
          <w:szCs w:val="24"/>
        </w:rPr>
        <w:t xml:space="preserve"> και μόνο με γιατρούς, δεν γίνεται. </w:t>
      </w:r>
    </w:p>
    <w:p w14:paraId="6988B4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Έχουμε προκηρύξει, κύριε Πρόεδρε.</w:t>
      </w:r>
    </w:p>
    <w:p w14:paraId="6988B4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6988B4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ολοκληρώθηκε η συζήτηση των επικαίρων ερωτήσεων.</w:t>
      </w:r>
    </w:p>
    <w:p w14:paraId="6988B40D" w14:textId="77777777" w:rsidR="00374D63" w:rsidRDefault="00826AA3">
      <w:pPr>
        <w:spacing w:line="600" w:lineRule="auto"/>
        <w:ind w:firstLine="720"/>
        <w:contextualSpacing/>
        <w:jc w:val="center"/>
        <w:rPr>
          <w:rFonts w:eastAsia="Times New Roman" w:cs="Times New Roman"/>
          <w:b/>
          <w:szCs w:val="24"/>
        </w:rPr>
      </w:pPr>
      <w:r>
        <w:rPr>
          <w:rFonts w:eastAsia="Times New Roman" w:cs="Times New Roman"/>
          <w:szCs w:val="24"/>
        </w:rPr>
        <w:t>(ΑΛΛΑΓΗ ΣΕΛΙΔΑΣ)</w:t>
      </w:r>
    </w:p>
    <w:p w14:paraId="6988B40E"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Εισερχόμα</w:t>
      </w:r>
      <w:r>
        <w:rPr>
          <w:rFonts w:eastAsia="Times New Roman" w:cs="Times New Roman"/>
          <w:szCs w:val="24"/>
        </w:rPr>
        <w:t>στε</w:t>
      </w:r>
      <w:r>
        <w:rPr>
          <w:rFonts w:eastAsia="Times New Roman" w:cs="Times New Roman"/>
          <w:szCs w:val="24"/>
        </w:rPr>
        <w:t xml:space="preserve"> στη συμπληρωματική ημερήσια διάταξη της </w:t>
      </w:r>
    </w:p>
    <w:p w14:paraId="6988B40F" w14:textId="77777777" w:rsidR="00374D63" w:rsidRDefault="00826AA3">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988B4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w:t>
      </w:r>
      <w:r>
        <w:rPr>
          <w:rFonts w:eastAsia="Times New Roman" w:cs="Times New Roman"/>
          <w:szCs w:val="24"/>
        </w:rPr>
        <w:t>όμου: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w:t>
      </w:r>
    </w:p>
    <w:p w14:paraId="6988B411" w14:textId="77777777" w:rsidR="00374D63" w:rsidRDefault="00826AA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w:t>
      </w:r>
      <w:r>
        <w:rPr>
          <w:rFonts w:eastAsia="Times New Roman" w:cs="Times New Roman"/>
          <w:szCs w:val="24"/>
        </w:rPr>
        <w:t xml:space="preserve">σε στη συνεδρίασή της, </w:t>
      </w:r>
      <w:r>
        <w:rPr>
          <w:rFonts w:eastAsia="Times New Roman" w:cs="Times New Roman"/>
          <w:szCs w:val="24"/>
        </w:rPr>
        <w:t>στι</w:t>
      </w:r>
      <w:r>
        <w:rPr>
          <w:rFonts w:eastAsia="Times New Roman" w:cs="Times New Roman"/>
          <w:szCs w:val="24"/>
        </w:rPr>
        <w:t>ς 16 Φεβρουαρίου 2017</w:t>
      </w:r>
      <w:r>
        <w:rPr>
          <w:rFonts w:eastAsia="Times New Roman" w:cs="Times New Roman"/>
          <w:szCs w:val="24"/>
        </w:rPr>
        <w:t>,</w:t>
      </w:r>
      <w:r>
        <w:rPr>
          <w:rFonts w:eastAsia="Times New Roman" w:cs="Times New Roman"/>
          <w:szCs w:val="24"/>
        </w:rPr>
        <w:t xml:space="preserve">  τη συζήτηση του νομοσχεδίου σε μία έως και δύο συνεδριάσεις ενιαία επί της αρχής, επί των άρθρων και των τροπολογιών. </w:t>
      </w:r>
    </w:p>
    <w:p w14:paraId="6988B4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Προσέξτε τώρα την πρόταση: Θα γίνει η εγγραφή στον κατάλογο κατά τη διάρκεια των ομιλιώ</w:t>
      </w:r>
      <w:r>
        <w:rPr>
          <w:rFonts w:eastAsia="Times New Roman" w:cs="Times New Roman"/>
          <w:szCs w:val="24"/>
        </w:rPr>
        <w:t xml:space="preserve">ν των δύο πρώτων εισηγητών. Μόλις τελειώσει ο </w:t>
      </w:r>
      <w:r>
        <w:rPr>
          <w:rFonts w:eastAsia="Times New Roman" w:cs="Times New Roman"/>
          <w:szCs w:val="24"/>
        </w:rPr>
        <w:t>ε</w:t>
      </w:r>
      <w:r>
        <w:rPr>
          <w:rFonts w:eastAsia="Times New Roman" w:cs="Times New Roman"/>
          <w:szCs w:val="24"/>
        </w:rPr>
        <w:t xml:space="preserve">ισηγητής της Νέας Δημοκρατίας θα κλείσει ο κατάλογος και θα δούμε πόσοι θα είναι οι εγγεγραμμένοι. Επειδή στην </w:t>
      </w:r>
      <w:r>
        <w:rPr>
          <w:rFonts w:eastAsia="Times New Roman" w:cs="Times New Roman"/>
          <w:szCs w:val="24"/>
        </w:rPr>
        <w:t>ε</w:t>
      </w:r>
      <w:r>
        <w:rPr>
          <w:rFonts w:eastAsia="Times New Roman" w:cs="Times New Roman"/>
          <w:szCs w:val="24"/>
        </w:rPr>
        <w:t xml:space="preserve">πιτροπή ενημερώθηκα ότι μίλησαν είκοσι πέντε και η πρακτική λέει ότι συνήθως στην Ολομέλεια μιλούν περισσότεροι από όσους μιλούν στην </w:t>
      </w:r>
      <w:r>
        <w:rPr>
          <w:rFonts w:eastAsia="Times New Roman" w:cs="Times New Roman"/>
          <w:szCs w:val="24"/>
        </w:rPr>
        <w:t>ε</w:t>
      </w:r>
      <w:r>
        <w:rPr>
          <w:rFonts w:eastAsia="Times New Roman" w:cs="Times New Roman"/>
          <w:szCs w:val="24"/>
        </w:rPr>
        <w:t>πιτροπή, το πιθανότερο είναι ότι δεν θα κλείσει σε μία συνεδρίαση το συγκεκριμένο σχέδιο νόμου, γιατί υπάρχουν και οκτώ υ</w:t>
      </w:r>
      <w:r>
        <w:rPr>
          <w:rFonts w:eastAsia="Times New Roman" w:cs="Times New Roman"/>
          <w:szCs w:val="24"/>
        </w:rPr>
        <w:t xml:space="preserve">πουργικές τροπολογίες και αρκετές </w:t>
      </w:r>
      <w:r>
        <w:rPr>
          <w:rFonts w:eastAsia="Times New Roman" w:cs="Times New Roman"/>
          <w:szCs w:val="24"/>
        </w:rPr>
        <w:lastRenderedPageBreak/>
        <w:t>Βουλευτικές τροπολογίες. Οπότε όταν θα δούμε πόσοι θα εγγραφούν -και εφόσον είναι πάνω από τριάντα- τότε το Προεδρείο θα κάνει την πρόταση, για  να την εγκρίνει η Ολομέλεια, να πάμε και την Τρίτη, που έχουμε ήδη την προέγκ</w:t>
      </w:r>
      <w:r>
        <w:rPr>
          <w:rFonts w:eastAsia="Times New Roman" w:cs="Times New Roman"/>
          <w:szCs w:val="24"/>
        </w:rPr>
        <w:t>ριση από την Διάσκεψη των Προέδρων. Και βεβαίως, αφού θα πάμε και την Τρίτη, δεν υπάρχει κανένας λόγος να πάμε απόψε μέχρι τις 12, μπορούμε να σταματήσουμε τη συνεδρίαση με κοινή συναίνεση όλων των πτερύγων γύρω στις 21.00΄ με 22.00΄ και θα ξαναρχίσουμε τη</w:t>
      </w:r>
      <w:r>
        <w:rPr>
          <w:rFonts w:eastAsia="Times New Roman" w:cs="Times New Roman"/>
          <w:szCs w:val="24"/>
        </w:rPr>
        <w:t xml:space="preserve">ν Τρίτη το μεσημέρι. </w:t>
      </w:r>
    </w:p>
    <w:p w14:paraId="6988B4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κατ’ αρχήν πρότασης </w:t>
      </w:r>
      <w:r>
        <w:rPr>
          <w:rFonts w:eastAsia="Times New Roman" w:cs="Times New Roman"/>
          <w:szCs w:val="24"/>
        </w:rPr>
        <w:t>συμφωνεί το Σώμα</w:t>
      </w:r>
      <w:r>
        <w:rPr>
          <w:rFonts w:eastAsia="Times New Roman" w:cs="Times New Roman"/>
          <w:szCs w:val="24"/>
        </w:rPr>
        <w:t xml:space="preserve">; </w:t>
      </w:r>
    </w:p>
    <w:p w14:paraId="6988B4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r>
        <w:rPr>
          <w:rFonts w:eastAsia="Times New Roman" w:cs="Times New Roman"/>
          <w:szCs w:val="24"/>
        </w:rPr>
        <w:t xml:space="preserve">. </w:t>
      </w:r>
    </w:p>
    <w:p w14:paraId="6988B4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6988B4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λοιπόν, με τον </w:t>
      </w:r>
      <w:r>
        <w:rPr>
          <w:rFonts w:eastAsia="Times New Roman" w:cs="Times New Roman"/>
          <w:szCs w:val="24"/>
        </w:rPr>
        <w:t>ε</w:t>
      </w:r>
      <w:r>
        <w:rPr>
          <w:rFonts w:eastAsia="Times New Roman" w:cs="Times New Roman"/>
          <w:szCs w:val="24"/>
        </w:rPr>
        <w:t>ισηγητή από τον ΣΥΡΙΖΑ, τον συνάδελφο κ. Τσόγκα Γεώρ</w:t>
      </w:r>
      <w:r>
        <w:rPr>
          <w:rFonts w:eastAsia="Times New Roman" w:cs="Times New Roman"/>
          <w:szCs w:val="24"/>
        </w:rPr>
        <w:t xml:space="preserve">γιο. </w:t>
      </w:r>
    </w:p>
    <w:p w14:paraId="6988B4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για δεκαπέντε λεπτά. </w:t>
      </w:r>
    </w:p>
    <w:p w14:paraId="6988B4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πολύ, κύριε Πρόεδρε. </w:t>
      </w:r>
    </w:p>
    <w:p w14:paraId="6988B4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πρόσφατη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σηματοδότησε την αντιστροφή </w:t>
      </w:r>
      <w:r>
        <w:rPr>
          <w:rFonts w:eastAsia="Times New Roman" w:cs="Times New Roman"/>
          <w:szCs w:val="24"/>
        </w:rPr>
        <w:lastRenderedPageBreak/>
        <w:t>των χωρίς υπαιτιότητα της Κυβ</w:t>
      </w:r>
      <w:r>
        <w:rPr>
          <w:rFonts w:eastAsia="Times New Roman" w:cs="Times New Roman"/>
          <w:szCs w:val="24"/>
        </w:rPr>
        <w:t xml:space="preserve">έρνησης αργόσυρτων, το τελευταίο διάστημα, διαπραγματεύσεων που αφορούν τη δεύτερη αξιολόγηση, η ολοκλήρωση της οποίας ευρίσκεται πλέον προ των πυλών. </w:t>
      </w:r>
    </w:p>
    <w:p w14:paraId="6988B4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Πρόκειται προφανώς για θετική εξέλιξη, αφού η επιστροφή των τεχνικών κλιμακίων υποδηλώνει εξομάλυνση και</w:t>
      </w:r>
      <w:r>
        <w:rPr>
          <w:rFonts w:eastAsia="Times New Roman" w:cs="Times New Roman"/>
          <w:szCs w:val="24"/>
        </w:rPr>
        <w:t xml:space="preserve"> άμβλυνση των εμποδίων και οδηγεί στην πλήρη καταγραφή τους, με στόχο τη λήψη σχετικής απόφασης που θα ολοκληρώνει και τυπικά τη δεύτερη αξιολόγηση. </w:t>
      </w:r>
    </w:p>
    <w:p w14:paraId="6988B4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θέση της Κυβέρνησης, που κυριάρχησε και κυριαρχεί στις διακηρύξεις της, «</w:t>
      </w:r>
      <w:r>
        <w:rPr>
          <w:rFonts w:eastAsia="Times New Roman" w:cs="Times New Roman"/>
          <w:szCs w:val="24"/>
        </w:rPr>
        <w:t>ο</w:t>
      </w:r>
      <w:r>
        <w:rPr>
          <w:rFonts w:eastAsia="Times New Roman" w:cs="Times New Roman"/>
          <w:szCs w:val="24"/>
        </w:rPr>
        <w:t>ύτε ένα ευρώ για επιπλέον λιτό</w:t>
      </w:r>
      <w:r>
        <w:rPr>
          <w:rFonts w:eastAsia="Times New Roman" w:cs="Times New Roman"/>
          <w:szCs w:val="24"/>
        </w:rPr>
        <w:t>τητα», κρίθηκε βάσιμη, κρίθηκε δίκαιη, κρίθηκε εφαρμοστέα και αποδεκτή από όλους τους εμπλεκόμενους.</w:t>
      </w:r>
    </w:p>
    <w:p w14:paraId="6988B4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ελληνική πλευρά συμφώνησε στη νομοθέτηση μεταρρυθμίσεων που θα εφαρμοστούν από 1-1-2019 υπό τον απαράβατο όρο ότι το δημοσιονομικό ισοζύγιο θα είναι απολ</w:t>
      </w:r>
      <w:r>
        <w:rPr>
          <w:rFonts w:eastAsia="Times New Roman" w:cs="Times New Roman"/>
          <w:szCs w:val="24"/>
        </w:rPr>
        <w:t xml:space="preserve">ύτως ουδέτερο, δηλαδή θα προκαλεί μηδενικό δημοσιονομικό αντίκτυπο. </w:t>
      </w:r>
    </w:p>
    <w:p w14:paraId="6988B41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Επιβεβαιώθηκε ότι η ελληνική Κυβέρνηση επιδιώκει την οριστική σύλληψη των παραμέτρων μιας οριστικής συμφωνίας, που θα θέσει τέλος στην ανελέητη λιτότητα που μαστίζει τη χώρα, </w:t>
      </w:r>
      <w:r>
        <w:rPr>
          <w:rFonts w:eastAsia="Times New Roman"/>
          <w:szCs w:val="24"/>
        </w:rPr>
        <w:lastRenderedPageBreak/>
        <w:t>θα λειτουργή</w:t>
      </w:r>
      <w:r>
        <w:rPr>
          <w:rFonts w:eastAsia="Times New Roman"/>
          <w:szCs w:val="24"/>
        </w:rPr>
        <w:t xml:space="preserve">σει προωθητικά για την ελληνικά οικονομία, θα τερματιστούν τα προγράμματα δημοσιονομικής προσαρμογής με επιστροφή στις αγορές και την αυτοδύναμη ικανότητα εξυπηρέτησης του χρέους. Είναι, δε, χαρακτηριστικός ο σχολιασμός του </w:t>
      </w:r>
      <w:proofErr w:type="spellStart"/>
      <w:r>
        <w:rPr>
          <w:rFonts w:eastAsia="Times New Roman"/>
          <w:szCs w:val="24"/>
        </w:rPr>
        <w:t>Γερούν</w:t>
      </w:r>
      <w:proofErr w:type="spellEnd"/>
      <w:r>
        <w:rPr>
          <w:rFonts w:eastAsia="Times New Roman"/>
          <w:szCs w:val="24"/>
        </w:rPr>
        <w:t xml:space="preserve"> </w:t>
      </w:r>
      <w:proofErr w:type="spellStart"/>
      <w:r>
        <w:rPr>
          <w:rFonts w:eastAsia="Times New Roman"/>
          <w:szCs w:val="24"/>
        </w:rPr>
        <w:t>Ντάισελμπλουμ</w:t>
      </w:r>
      <w:proofErr w:type="spellEnd"/>
      <w:r>
        <w:rPr>
          <w:rFonts w:eastAsia="Times New Roman"/>
          <w:szCs w:val="24"/>
        </w:rPr>
        <w:t xml:space="preserve"> ότι η συμφω</w:t>
      </w:r>
      <w:r>
        <w:rPr>
          <w:rFonts w:eastAsia="Times New Roman"/>
          <w:szCs w:val="24"/>
        </w:rPr>
        <w:t xml:space="preserve">νία επιτεύχθηκε στη βάση της μετατόπισης του μείγματος οικονομικής πολιτικής, από την λιτότητα προς την κατεύθυνση των </w:t>
      </w:r>
      <w:proofErr w:type="spellStart"/>
      <w:r>
        <w:rPr>
          <w:rFonts w:eastAsia="Times New Roman"/>
          <w:szCs w:val="24"/>
        </w:rPr>
        <w:t>βαθέων</w:t>
      </w:r>
      <w:proofErr w:type="spellEnd"/>
      <w:r>
        <w:rPr>
          <w:rFonts w:eastAsia="Times New Roman"/>
          <w:szCs w:val="24"/>
        </w:rPr>
        <w:t xml:space="preserve"> διαρθρωτικών μεταρρυθμίσεων.</w:t>
      </w:r>
    </w:p>
    <w:p w14:paraId="6988B41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Νέα Δημοκρατία, όμως, επιβεβαιώνοντας το προβλέψιμο του χαρακτήρα της, αμφισβήτησε χαιρέκακα την </w:t>
      </w:r>
      <w:r>
        <w:rPr>
          <w:rFonts w:eastAsia="Times New Roman"/>
          <w:szCs w:val="24"/>
        </w:rPr>
        <w:t>προχθεσινή συμφωνία, έβαλε το κεφάλι της βαθιά στην άμμο και αρνήθηκε αμήχανα, αναιτιολόγητα και με προσχηματική επιμονή το θετικό πρόσημο της συμφωνίας, υπονομεύοντας την εθνική προσπάθεια και επιβεβαιώνοντας το στρατηγικό και υπαρξιακό της αδιέξοδο. Αν κ</w:t>
      </w:r>
      <w:r>
        <w:rPr>
          <w:rFonts w:eastAsia="Times New Roman"/>
          <w:szCs w:val="24"/>
        </w:rPr>
        <w:t>άποιος της υπενθύμιζε ότι σύμφωνα με τα πρώτα στοιχεία της Ελληνικής Συνομοσπονδίας Εμπορίου και Επιχειρηματικότητας, το 77% των επιχειρηματιών καλείται να καταβάλει λιγότερες ασφαλιστικές εισφορές για τον ΕΦΚΑ, το 9% καλείται να καταβάλει ίδιες εισφορές μ</w:t>
      </w:r>
      <w:r>
        <w:rPr>
          <w:rFonts w:eastAsia="Times New Roman"/>
          <w:szCs w:val="24"/>
        </w:rPr>
        <w:t>ε το προηγούμενο ασφαλιστικό καθε</w:t>
      </w:r>
      <w:r>
        <w:rPr>
          <w:rFonts w:eastAsia="Times New Roman"/>
          <w:szCs w:val="24"/>
        </w:rPr>
        <w:lastRenderedPageBreak/>
        <w:t>στώς, ενώ μόνο το 14% καλείται να καταβάλει υψηλότερες εισφορές, αυτό ενδέχεται να απάλυνε τον πόνο της από τις συνεχείς πολιτικές αστοχίες, που αν μη τι άλλο αποδεικνύουν την αβασιμότητα του αιτήματός της για εκλογές, αφού</w:t>
      </w:r>
      <w:r>
        <w:rPr>
          <w:rFonts w:eastAsia="Times New Roman"/>
          <w:szCs w:val="24"/>
        </w:rPr>
        <w:t xml:space="preserve"> οι διαρκείς πολιτικές αυταπάτες την καθιστούν ανεπαρκή και αναξιοπρεπή ως πολιτική δύναμη. Και υπό τους όρους αυτούς το αίτημα για εκλογές ηχεί παράταιρο, άχρωμο, άοσμο και εντελώς ανεδαφικό.</w:t>
      </w:r>
    </w:p>
    <w:p w14:paraId="6988B41F"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Βουλευτές, ο Κανονισμός 1141/14 της Ευρωπαϊκή</w:t>
      </w:r>
      <w:r>
        <w:rPr>
          <w:rFonts w:eastAsia="Times New Roman"/>
          <w:szCs w:val="24"/>
        </w:rPr>
        <w:t>ς Ένωσης θέσπισε, πέραν των αρχών που συνοδεύουν το καθεστώς και τη χρηματοδότηση των ευρωπαϊκών κομμάτων και ιδρυμάτων, καινοτόμες πρακτικές όπως δημιουργία μητρώου των πολιτικών κομμάτων, ώστε να διευκολυνθεί η εποπτεία των νομικών οντοτήτων που θα υπόκε</w:t>
      </w:r>
      <w:r>
        <w:rPr>
          <w:rFonts w:eastAsia="Times New Roman"/>
          <w:szCs w:val="24"/>
        </w:rPr>
        <w:t xml:space="preserve">ινται στο </w:t>
      </w:r>
      <w:proofErr w:type="spellStart"/>
      <w:r>
        <w:rPr>
          <w:rFonts w:eastAsia="Times New Roman"/>
          <w:szCs w:val="24"/>
        </w:rPr>
        <w:t>ενωσιακό</w:t>
      </w:r>
      <w:proofErr w:type="spellEnd"/>
      <w:r>
        <w:rPr>
          <w:rFonts w:eastAsia="Times New Roman"/>
          <w:szCs w:val="24"/>
        </w:rPr>
        <w:t xml:space="preserve"> όσο και στο εθνικό δίκαιο, την απόκτηση ευρωπαϊκής νομικής προσωπικότητας, δικαιοπρακτικής ικανότητας και αναγνώρισης σε όλα τα κράτη-μέλη κ.λπ..</w:t>
      </w:r>
    </w:p>
    <w:p w14:paraId="6988B42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Έτσι, το παρόν σχέδιο νόμου </w:t>
      </w:r>
      <w:r>
        <w:rPr>
          <w:rFonts w:eastAsia="Times New Roman"/>
          <w:szCs w:val="24"/>
        </w:rPr>
        <w:t>διαρθρώνεται</w:t>
      </w:r>
      <w:r>
        <w:rPr>
          <w:rFonts w:eastAsia="Times New Roman"/>
          <w:szCs w:val="24"/>
        </w:rPr>
        <w:t xml:space="preserve"> ουσιαστικά σε τρεις ενότητες. Η πρώτη αφορά σε συμ</w:t>
      </w:r>
      <w:r>
        <w:rPr>
          <w:rFonts w:eastAsia="Times New Roman"/>
          <w:szCs w:val="24"/>
        </w:rPr>
        <w:t>πληρωματικά μέτρα για την εφαρμογή του Κανονισμού 1141/14 που εντάσσονται τα άρ</w:t>
      </w:r>
      <w:r>
        <w:rPr>
          <w:rFonts w:eastAsia="Times New Roman"/>
          <w:szCs w:val="24"/>
        </w:rPr>
        <w:lastRenderedPageBreak/>
        <w:t>θρα 1 έως 12. Η δεύτερη -άρθρα 13 έως 26- συμπυκνώνει διατάξεις αρμοδιότητας του Υπουργείου Εσωτερικών, με στόχο την επιτάχυνση του κυβερνητικού έργου, με επίλυση χρόνιων εκκρεμ</w:t>
      </w:r>
      <w:r>
        <w:rPr>
          <w:rFonts w:eastAsia="Times New Roman"/>
          <w:szCs w:val="24"/>
        </w:rPr>
        <w:t xml:space="preserve">οτήτων που αποτελούσαν εμπόδια στη συνολική και απρόσκοπτη άσκηση του κοινωνικού έργου. Και η τρίτη -άρθρα 27 έως 37- αφορά τροποποίηση νομοθετημάτων με προσθήκες και καταργήσεις διατάξεων, </w:t>
      </w:r>
      <w:proofErr w:type="spellStart"/>
      <w:r>
        <w:rPr>
          <w:rFonts w:eastAsia="Times New Roman"/>
          <w:szCs w:val="24"/>
        </w:rPr>
        <w:t>εντασσομένων</w:t>
      </w:r>
      <w:proofErr w:type="spellEnd"/>
      <w:r>
        <w:rPr>
          <w:rFonts w:eastAsia="Times New Roman"/>
          <w:szCs w:val="24"/>
        </w:rPr>
        <w:t xml:space="preserve"> επίσης στη λογική της επιτάχυνσης του κυβερνητικού έρ</w:t>
      </w:r>
      <w:r>
        <w:rPr>
          <w:rFonts w:eastAsia="Times New Roman"/>
          <w:szCs w:val="24"/>
        </w:rPr>
        <w:t xml:space="preserve">γου, με κυρίαρχες τις διατάξεις του Υπουργείου Εσωτερικών που αριθμούν τον αριθμό «29». </w:t>
      </w:r>
    </w:p>
    <w:p w14:paraId="6988B421" w14:textId="77777777" w:rsidR="00374D63" w:rsidRDefault="00826AA3">
      <w:pPr>
        <w:spacing w:line="600" w:lineRule="auto"/>
        <w:ind w:firstLine="720"/>
        <w:contextualSpacing/>
        <w:jc w:val="both"/>
        <w:rPr>
          <w:rFonts w:eastAsia="Times New Roman"/>
          <w:szCs w:val="24"/>
        </w:rPr>
      </w:pPr>
      <w:r>
        <w:rPr>
          <w:rFonts w:eastAsia="Times New Roman"/>
          <w:szCs w:val="24"/>
        </w:rPr>
        <w:t>Συνεπώς, η αμήχανη κριτική, που προβλήθηκε από τη Νέα Δημοκρατία, για τη μη ύπαρξη αρχής, μέσης και τέλους του νομοσχεδίου είναι προφανώς υπερβολική και έμπλεη πολιτικ</w:t>
      </w:r>
      <w:r>
        <w:rPr>
          <w:rFonts w:eastAsia="Times New Roman"/>
          <w:szCs w:val="24"/>
        </w:rPr>
        <w:t>ού μένους.</w:t>
      </w:r>
    </w:p>
    <w:p w14:paraId="6988B42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Στα άρθρα 1 έως 12 του παρόντος νομοσχεδίου τονίζεται η αναγκαιότητα συμπληρωματικής λήψης μέτρων εφαρμογής του </w:t>
      </w:r>
      <w:r>
        <w:rPr>
          <w:rFonts w:eastAsia="Times New Roman"/>
          <w:szCs w:val="24"/>
        </w:rPr>
        <w:t>κ</w:t>
      </w:r>
      <w:r>
        <w:rPr>
          <w:rFonts w:eastAsia="Times New Roman"/>
          <w:szCs w:val="24"/>
        </w:rPr>
        <w:t>ανονισμού για την ενσωμάτωσή του στην ελληνική έννομη τάξη, που θα διέπουν το καθεστώς λειτουργίας και τη χρηματοδότηση των ευρωπαϊκ</w:t>
      </w:r>
      <w:r>
        <w:rPr>
          <w:rFonts w:eastAsia="Times New Roman"/>
          <w:szCs w:val="24"/>
        </w:rPr>
        <w:t xml:space="preserve">ών πολιτικών κομμάτων και των ευρωπαϊκών πολιτικών ιδρυμάτων. </w:t>
      </w:r>
    </w:p>
    <w:p w14:paraId="6988B423"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Η </w:t>
      </w:r>
      <w:r>
        <w:rPr>
          <w:rFonts w:eastAsia="Times New Roman"/>
          <w:szCs w:val="24"/>
        </w:rPr>
        <w:t>δ</w:t>
      </w:r>
      <w:r>
        <w:rPr>
          <w:rFonts w:eastAsia="Times New Roman"/>
          <w:szCs w:val="24"/>
        </w:rPr>
        <w:t xml:space="preserve">ιεύθυνση </w:t>
      </w:r>
      <w:r>
        <w:rPr>
          <w:rFonts w:eastAsia="Times New Roman"/>
          <w:szCs w:val="24"/>
        </w:rPr>
        <w:t>ε</w:t>
      </w:r>
      <w:r>
        <w:rPr>
          <w:rFonts w:eastAsia="Times New Roman"/>
          <w:szCs w:val="24"/>
        </w:rPr>
        <w:t>κλογών του Υπουργείου Εσωτερικών ορίζεται ως το εθνικό σημείο επαφής, που θα επιμελείται την εφαρμογή των διατάξεων του Κανονισμού 1141 και του παρόντος νόμου όσο και το συντονισμό</w:t>
      </w:r>
      <w:r>
        <w:rPr>
          <w:rFonts w:eastAsia="Times New Roman"/>
          <w:szCs w:val="24"/>
        </w:rPr>
        <w:t xml:space="preserve"> των αρχών που είναι αρμόδιες για τη συνεργασία με την ευρωπαϊκή </w:t>
      </w:r>
      <w:r>
        <w:rPr>
          <w:rFonts w:eastAsia="Times New Roman"/>
          <w:szCs w:val="24"/>
        </w:rPr>
        <w:t>α</w:t>
      </w:r>
      <w:r>
        <w:rPr>
          <w:rFonts w:eastAsia="Times New Roman"/>
          <w:szCs w:val="24"/>
        </w:rPr>
        <w:t xml:space="preserve">ρχή, δηλαδή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που ελέγχει την καταχώρηση και τη διαγραφή από το μητρώο των ευρωπαϊκών πολιτικών κομμάτων και ιδρυμάτων, την τήρηση από αυτά των προϋποθέσεων καταχώρησης, επ</w:t>
      </w:r>
      <w:r>
        <w:rPr>
          <w:rFonts w:eastAsia="Times New Roman"/>
          <w:szCs w:val="24"/>
        </w:rPr>
        <w:t xml:space="preserve">ιβολής κυρώσεων κ.λπ., αλλά και τον </w:t>
      </w:r>
      <w:proofErr w:type="spellStart"/>
      <w:r>
        <w:rPr>
          <w:rFonts w:eastAsia="Times New Roman"/>
          <w:szCs w:val="24"/>
        </w:rPr>
        <w:t>διατάκτη</w:t>
      </w:r>
      <w:proofErr w:type="spellEnd"/>
      <w:r>
        <w:rPr>
          <w:rFonts w:eastAsia="Times New Roman"/>
          <w:szCs w:val="24"/>
        </w:rPr>
        <w:t xml:space="preserve"> του Ευρωπαϊκού Κοινοβουλίου, δηλαδή τον αρμόδιο ελεγκτή της συμμόρφωσης των ευρωπαϊκών πολιτικών κομμάτων και ιδρυμάτων προς τις υποχρεώσεις που συνδέονται με την </w:t>
      </w:r>
      <w:proofErr w:type="spellStart"/>
      <w:r>
        <w:rPr>
          <w:rFonts w:eastAsia="Times New Roman"/>
          <w:szCs w:val="24"/>
        </w:rPr>
        <w:t>ενωσιακή</w:t>
      </w:r>
      <w:proofErr w:type="spellEnd"/>
      <w:r>
        <w:rPr>
          <w:rFonts w:eastAsia="Times New Roman"/>
          <w:szCs w:val="24"/>
        </w:rPr>
        <w:t xml:space="preserve"> χρηματοδότηση, σύμφωνα με τον </w:t>
      </w:r>
      <w:r>
        <w:rPr>
          <w:rFonts w:eastAsia="Times New Roman"/>
          <w:szCs w:val="24"/>
        </w:rPr>
        <w:t>κ</w:t>
      </w:r>
      <w:r>
        <w:rPr>
          <w:rFonts w:eastAsia="Times New Roman"/>
          <w:szCs w:val="24"/>
        </w:rPr>
        <w:t>ανονισμό</w:t>
      </w:r>
      <w:r>
        <w:rPr>
          <w:rFonts w:eastAsia="Times New Roman"/>
          <w:szCs w:val="24"/>
        </w:rPr>
        <w:t>.</w:t>
      </w:r>
    </w:p>
    <w:p w14:paraId="6988B42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Στα άρθρα 4 έως 9 γίνεται αναλυτική παράθεση της διαδικασίας των γνωστοποιήσεων στον </w:t>
      </w:r>
      <w:r>
        <w:rPr>
          <w:rFonts w:eastAsia="Times New Roman"/>
          <w:szCs w:val="24"/>
        </w:rPr>
        <w:t>ε</w:t>
      </w:r>
      <w:r>
        <w:rPr>
          <w:rFonts w:eastAsia="Times New Roman"/>
          <w:szCs w:val="24"/>
        </w:rPr>
        <w:t xml:space="preserve">ισαγγελέα του Αρείου Πάγου και στη </w:t>
      </w:r>
      <w:r>
        <w:rPr>
          <w:rFonts w:eastAsia="Times New Roman"/>
          <w:szCs w:val="24"/>
        </w:rPr>
        <w:t>δ</w:t>
      </w:r>
      <w:r>
        <w:rPr>
          <w:rFonts w:eastAsia="Times New Roman"/>
          <w:szCs w:val="24"/>
        </w:rPr>
        <w:t xml:space="preserve">ιεύθυνση </w:t>
      </w:r>
      <w:r>
        <w:rPr>
          <w:rFonts w:eastAsia="Times New Roman"/>
          <w:szCs w:val="24"/>
        </w:rPr>
        <w:t>ε</w:t>
      </w:r>
      <w:r>
        <w:rPr>
          <w:rFonts w:eastAsia="Times New Roman"/>
          <w:szCs w:val="24"/>
        </w:rPr>
        <w:t>κλογών, σε τυχόν εκλογή της Ελλάδας ως έδρα του ευρωπαϊκού πολιτικού κόμματος ή ιδρύματος, όπως, η υποχρέωση του ευρωπαϊκού πολιτικού κόμματος ή ιδρύματος να γνωστοποιεί εντός σύντομων προθεσμιών στην Επιτροπή Δη</w:t>
      </w:r>
      <w:r>
        <w:rPr>
          <w:rFonts w:eastAsia="Times New Roman"/>
          <w:szCs w:val="24"/>
        </w:rPr>
        <w:lastRenderedPageBreak/>
        <w:t>λώσεων Περιουσιακής Κατάστασης τους τραπεζικ</w:t>
      </w:r>
      <w:r>
        <w:rPr>
          <w:rFonts w:eastAsia="Times New Roman"/>
          <w:szCs w:val="24"/>
        </w:rPr>
        <w:t>ούς λογαριασμούς και τα στοιχεία ταυτότητας και επικοινωνίας των υπεύθυνων της οικονομικής εκπροσώπησης, τα δικαιολογητικά-απόδειξη των δαπανών, της τήρησης σχετικού αναλυτικού αρχείου και λογιστικής γραμματείας γ΄ κατηγορίας. Η λύση του ευρωπαϊκού πολιτικ</w:t>
      </w:r>
      <w:r>
        <w:rPr>
          <w:rFonts w:eastAsia="Times New Roman"/>
          <w:szCs w:val="24"/>
        </w:rPr>
        <w:t xml:space="preserve">ού κόμματος ή ιδρύματος γίνεται με την προβλεπόμενη από το άρθρο 16 του </w:t>
      </w:r>
      <w:r>
        <w:rPr>
          <w:rFonts w:eastAsia="Times New Roman"/>
          <w:szCs w:val="24"/>
        </w:rPr>
        <w:t>κ</w:t>
      </w:r>
      <w:r>
        <w:rPr>
          <w:rFonts w:eastAsia="Times New Roman"/>
          <w:szCs w:val="24"/>
        </w:rPr>
        <w:t xml:space="preserve">ανονισμού διαδικασία, οπότε η </w:t>
      </w:r>
      <w:r>
        <w:rPr>
          <w:rFonts w:eastAsia="Times New Roman"/>
          <w:szCs w:val="24"/>
        </w:rPr>
        <w:t>δ</w:t>
      </w:r>
      <w:r>
        <w:rPr>
          <w:rFonts w:eastAsia="Times New Roman"/>
          <w:szCs w:val="24"/>
        </w:rPr>
        <w:t xml:space="preserve">ιεύθυνση </w:t>
      </w:r>
      <w:r>
        <w:rPr>
          <w:rFonts w:eastAsia="Times New Roman"/>
          <w:szCs w:val="24"/>
        </w:rPr>
        <w:t>ε</w:t>
      </w:r>
      <w:r>
        <w:rPr>
          <w:rFonts w:eastAsia="Times New Roman"/>
          <w:szCs w:val="24"/>
        </w:rPr>
        <w:t xml:space="preserve">κλογών του Υπουργείου Εσωτερικών ενημερώνει τον </w:t>
      </w:r>
      <w:r>
        <w:rPr>
          <w:rFonts w:eastAsia="Times New Roman"/>
          <w:szCs w:val="24"/>
        </w:rPr>
        <w:t>ε</w:t>
      </w:r>
      <w:r>
        <w:rPr>
          <w:rFonts w:eastAsia="Times New Roman"/>
          <w:szCs w:val="24"/>
        </w:rPr>
        <w:t xml:space="preserve">ισαγγελέα του Αρείου Πάγου για την έκδοση σχετικής πράξης και επιβάλλονται αυστηρές κυρώσεις </w:t>
      </w:r>
      <w:r>
        <w:rPr>
          <w:rFonts w:eastAsia="Times New Roman"/>
          <w:szCs w:val="24"/>
        </w:rPr>
        <w:t>για τις παραβάσεις της νομοθεσίας, ήτοι επιβολή προστίμου μέχρι του ποσού των 150 χιλιάδων ευρώ, το οποίο επιβάλλεται με απόφαση του Προέδρου της Βουλής και εισπράττεται σύμφωνα με διατάξεις του ΚΕΔΕ.</w:t>
      </w:r>
    </w:p>
    <w:p w14:paraId="6988B42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Στη δεύτερη ενότητα περιλαμβάνονται τα άρθρα 13 έως 26 </w:t>
      </w:r>
      <w:r>
        <w:rPr>
          <w:rFonts w:eastAsia="Times New Roman"/>
          <w:szCs w:val="24"/>
        </w:rPr>
        <w:t xml:space="preserve">που αφορούν τις διατάξεις του Υπουργείου Εσωτερικών και επιδιώκουν την επιτάχυνση του κυβερνητικού έργου. </w:t>
      </w:r>
    </w:p>
    <w:p w14:paraId="6988B42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Ειδικότερα, περιέχονται διατάξεις σχετικά με τη νομική υπεράσπιση του προσωπικού της ΕΥΠ. Τροποποιείται ο ν.2713/1999 σχετικά με την </w:t>
      </w:r>
      <w:r>
        <w:rPr>
          <w:rFonts w:eastAsia="Times New Roman"/>
          <w:szCs w:val="24"/>
        </w:rPr>
        <w:t>υ</w:t>
      </w:r>
      <w:r>
        <w:rPr>
          <w:rFonts w:eastAsia="Times New Roman"/>
          <w:szCs w:val="24"/>
        </w:rPr>
        <w:t xml:space="preserve">πηρεσία </w:t>
      </w:r>
      <w:r>
        <w:rPr>
          <w:rFonts w:eastAsia="Times New Roman"/>
          <w:szCs w:val="24"/>
        </w:rPr>
        <w:t>ε</w:t>
      </w:r>
      <w:r>
        <w:rPr>
          <w:rFonts w:eastAsia="Times New Roman"/>
          <w:szCs w:val="24"/>
        </w:rPr>
        <w:t>σωτερι</w:t>
      </w:r>
      <w:r>
        <w:rPr>
          <w:rFonts w:eastAsia="Times New Roman"/>
          <w:szCs w:val="24"/>
        </w:rPr>
        <w:t xml:space="preserve">κών </w:t>
      </w:r>
      <w:r>
        <w:rPr>
          <w:rFonts w:eastAsia="Times New Roman"/>
          <w:szCs w:val="24"/>
        </w:rPr>
        <w:t>υ</w:t>
      </w:r>
      <w:r>
        <w:rPr>
          <w:rFonts w:eastAsia="Times New Roman"/>
          <w:szCs w:val="24"/>
        </w:rPr>
        <w:t xml:space="preserve">ποθέσεων </w:t>
      </w:r>
      <w:r>
        <w:rPr>
          <w:rFonts w:eastAsia="Times New Roman"/>
          <w:szCs w:val="24"/>
        </w:rPr>
        <w:lastRenderedPageBreak/>
        <w:t xml:space="preserve">της Ελληνικής Αστυνομίας. Παρατείνονται προθεσμίες για την έκδοση πράξεων ανατροπής υποχρέωσης, δοθέντος ότι μικρός αριθμός ΟΤΑ δεν τήρησε αυτές, οπότε καθίσταται αδύνατη η διαδικασία της εκ νέου ανάληψης αυτών των υποχρεώσεων. Ήταν αναγκαία </w:t>
      </w:r>
      <w:r>
        <w:rPr>
          <w:rFonts w:eastAsia="Times New Roman"/>
          <w:szCs w:val="24"/>
        </w:rPr>
        <w:t xml:space="preserve">η κατ’ εξαίρεση παράταση των προθεσμιών έκδοσης και ανάπτυξης των αναλυτικών πράξεων. Εκκαθαρίζονται οι δαπάνες των περιφερειών. </w:t>
      </w:r>
    </w:p>
    <w:p w14:paraId="6988B427" w14:textId="77777777" w:rsidR="00374D63" w:rsidRDefault="00826AA3">
      <w:pPr>
        <w:spacing w:line="600" w:lineRule="auto"/>
        <w:ind w:firstLine="720"/>
        <w:contextualSpacing/>
        <w:jc w:val="both"/>
        <w:rPr>
          <w:rFonts w:eastAsia="Times New Roman"/>
          <w:szCs w:val="24"/>
        </w:rPr>
      </w:pPr>
      <w:r>
        <w:rPr>
          <w:rFonts w:eastAsia="Times New Roman"/>
          <w:szCs w:val="24"/>
        </w:rPr>
        <w:t>Με το άρθρο 20 εισάγεται ερμηνευτική διάταξη της παραγράφου 2 του άρθρου 23 του ν.3756, αποσαφηνίζοντας ότι όχι μόνο οι επιχει</w:t>
      </w:r>
      <w:r>
        <w:rPr>
          <w:rFonts w:eastAsia="Times New Roman"/>
          <w:szCs w:val="24"/>
        </w:rPr>
        <w:t>ρήσεις που λειτουργούν εντός των καζίνο, αλλά και αυτή καθαυτή η επιχείρηση καζίνο υποχρεούνται στην καταβολή υπέρ του οικείου δήμου του φόρου 2% και όχι του 0,5% επί των ακαθαρίστων εσόδων τους.</w:t>
      </w:r>
    </w:p>
    <w:p w14:paraId="6988B428" w14:textId="77777777" w:rsidR="00374D63" w:rsidRDefault="00826AA3">
      <w:pPr>
        <w:spacing w:line="600" w:lineRule="auto"/>
        <w:ind w:firstLine="720"/>
        <w:contextualSpacing/>
        <w:jc w:val="both"/>
        <w:rPr>
          <w:rFonts w:eastAsia="Times New Roman"/>
          <w:szCs w:val="24"/>
        </w:rPr>
      </w:pPr>
      <w:r>
        <w:rPr>
          <w:rFonts w:eastAsia="Times New Roman"/>
          <w:szCs w:val="24"/>
        </w:rPr>
        <w:t>Με το άρθρο 25 επιλύεται το θέμα της καταβολής των δαπανών κ</w:t>
      </w:r>
      <w:r>
        <w:rPr>
          <w:rFonts w:eastAsia="Times New Roman"/>
          <w:szCs w:val="24"/>
        </w:rPr>
        <w:t>αθαριότητας των δημοσίων υπηρεσιών και ΟΤΑ εν γένει στους εργαζομένους με ατομικές συμβάσεις εργασίας ορισμένου χρόνου, η λήξη των οποίων παρατάθηκε έως την 31</w:t>
      </w:r>
      <w:r>
        <w:rPr>
          <w:rFonts w:eastAsia="Times New Roman"/>
          <w:szCs w:val="24"/>
          <w:vertAlign w:val="superscript"/>
        </w:rPr>
        <w:t>η</w:t>
      </w:r>
      <w:r>
        <w:rPr>
          <w:rFonts w:eastAsia="Times New Roman"/>
          <w:szCs w:val="24"/>
        </w:rPr>
        <w:t xml:space="preserve"> Δεκεμβρίου του 2017 και οι οποίες θεωρήθηκαν σύννομες και θα εκκαθαριστούν σε βάρος των πιστώσε</w:t>
      </w:r>
      <w:r>
        <w:rPr>
          <w:rFonts w:eastAsia="Times New Roman"/>
          <w:szCs w:val="24"/>
        </w:rPr>
        <w:t xml:space="preserve">ων των οικείων φορέων. Ειδικά για την εκκαθάριση των δαπανών από τις ανταποδοτικές υπηρεσίες </w:t>
      </w:r>
      <w:r>
        <w:rPr>
          <w:rFonts w:eastAsia="Times New Roman"/>
          <w:szCs w:val="24"/>
        </w:rPr>
        <w:lastRenderedPageBreak/>
        <w:t>των ΟΤΑ πρώτου βαθμού, προτείνεται με τη διάταξη αυτή η κατά προτεραιότητα κάλυψή τους από τα ανταποδοτικά έσοδα, άλλως από κάθε είδος εσόδων, ακόμα και με μη προσ</w:t>
      </w:r>
      <w:r>
        <w:rPr>
          <w:rFonts w:eastAsia="Times New Roman"/>
          <w:szCs w:val="24"/>
        </w:rPr>
        <w:t>διορισμένο τον σκοπό τους επακριβώς.</w:t>
      </w:r>
    </w:p>
    <w:p w14:paraId="6988B429" w14:textId="77777777" w:rsidR="00374D63" w:rsidRDefault="00826AA3">
      <w:pPr>
        <w:spacing w:line="600" w:lineRule="auto"/>
        <w:ind w:firstLine="720"/>
        <w:contextualSpacing/>
        <w:jc w:val="both"/>
        <w:rPr>
          <w:rFonts w:eastAsia="Times New Roman"/>
          <w:szCs w:val="24"/>
        </w:rPr>
      </w:pPr>
      <w:r>
        <w:rPr>
          <w:rFonts w:eastAsia="Times New Roman"/>
          <w:szCs w:val="24"/>
        </w:rPr>
        <w:t>Εδώ έγινε αρκετή συζήτηση για τη νομιμότητα της όλης διαδικασίας. Δεν έχουν δίκιο όσοι το ισχυρίστηκαν. Πρόκειται για παράταση των ατομικών συμβάσεων εργασίας για ένα έτος με σκοπό την οριστική επίλυση ενός χρόνιου ζητή</w:t>
      </w:r>
      <w:r>
        <w:rPr>
          <w:rFonts w:eastAsia="Times New Roman"/>
          <w:szCs w:val="24"/>
        </w:rPr>
        <w:t>ματος που πρέπει να τύχει μιας συνολικής επεξεργασίας και συμβολής του συνόλου των παρατάξεων του Κοινοβουλίου. Έτσι πρέπει να γίνει για να τεθεί ένα οριστικό τέλος σ’ αυτή την ιστορία.</w:t>
      </w:r>
    </w:p>
    <w:p w14:paraId="6988B42A" w14:textId="77777777" w:rsidR="00374D63" w:rsidRDefault="00826AA3">
      <w:pPr>
        <w:spacing w:line="600" w:lineRule="auto"/>
        <w:ind w:firstLine="720"/>
        <w:contextualSpacing/>
        <w:jc w:val="both"/>
        <w:rPr>
          <w:rFonts w:eastAsia="Times New Roman"/>
          <w:szCs w:val="24"/>
        </w:rPr>
      </w:pPr>
      <w:r>
        <w:rPr>
          <w:rFonts w:eastAsia="Times New Roman"/>
          <w:szCs w:val="24"/>
        </w:rPr>
        <w:t>Με το άρθρο 26 οι πρώην δημοτικοί αστυνομικοί ήδη ενταγμένοι στην Ελλη</w:t>
      </w:r>
      <w:r>
        <w:rPr>
          <w:rFonts w:eastAsia="Times New Roman"/>
          <w:szCs w:val="24"/>
        </w:rPr>
        <w:t xml:space="preserve">νική Αστυνομία που αποτελούσαν μέχρι σήμερα ειδικό ένστολο πολιτικό προσωπικό, μετά από σχετική ανέκκλητη δήλωσή τους κατατάσσονται ως ειδικοί φρουροί ή ως μόνιμο πολιτικό προσωπικό με διαπιστωτική πράξη υλοποίησης των </w:t>
      </w:r>
      <w:proofErr w:type="spellStart"/>
      <w:r>
        <w:rPr>
          <w:rFonts w:eastAsia="Times New Roman"/>
          <w:szCs w:val="24"/>
        </w:rPr>
        <w:t>προβλεπομένων</w:t>
      </w:r>
      <w:proofErr w:type="spellEnd"/>
      <w:r>
        <w:rPr>
          <w:rFonts w:eastAsia="Times New Roman"/>
          <w:szCs w:val="24"/>
        </w:rPr>
        <w:t xml:space="preserve"> ψυχοτεχνικών δοκιμασιών</w:t>
      </w:r>
      <w:r>
        <w:rPr>
          <w:rFonts w:eastAsia="Times New Roman"/>
          <w:szCs w:val="24"/>
        </w:rPr>
        <w:t xml:space="preserve"> σε σχολή μετεκπαίδευσης και επιμόρφωσης της Ελληνικής Αστυνομίας για τέσσερις μήνες. Μετά τη σχετική νομοτεχνική βελτίωση που προτάθηκε από τον αρμόδιο Υπουργό, μετά την πάροδο οκτώ ετών ως </w:t>
      </w:r>
      <w:r>
        <w:rPr>
          <w:rFonts w:eastAsia="Times New Roman"/>
          <w:szCs w:val="24"/>
        </w:rPr>
        <w:lastRenderedPageBreak/>
        <w:t>ειδικοί φρουροί μπορούν να αποτελέσουν μόνιμο προσωπικό της Αστυν</w:t>
      </w:r>
      <w:r>
        <w:rPr>
          <w:rFonts w:eastAsia="Times New Roman"/>
          <w:szCs w:val="24"/>
        </w:rPr>
        <w:t xml:space="preserve">ομίας. </w:t>
      </w:r>
    </w:p>
    <w:p w14:paraId="6988B42B" w14:textId="77777777" w:rsidR="00374D63" w:rsidRDefault="00826AA3">
      <w:pPr>
        <w:spacing w:line="600" w:lineRule="auto"/>
        <w:ind w:firstLine="720"/>
        <w:contextualSpacing/>
        <w:jc w:val="both"/>
        <w:rPr>
          <w:rFonts w:eastAsia="Times New Roman"/>
          <w:szCs w:val="24"/>
        </w:rPr>
      </w:pPr>
      <w:r>
        <w:rPr>
          <w:rFonts w:eastAsia="Times New Roman"/>
          <w:szCs w:val="24"/>
        </w:rPr>
        <w:t>Στην τρίτη ενότητα του παρόντος νομοσχεδίου, στα άρθρα 24 έως 44 εισάγονται πολύ χρήσιμες διατάξεις που αφορούν τις εκλογές για την ανάδειξη των οργάνων διοίκησης των επιμελητηρίων που εν όψει της ριζικής τους αναδιάρθρωσης και μέχρι να ολοκληρωθεί</w:t>
      </w:r>
      <w:r>
        <w:rPr>
          <w:rFonts w:eastAsia="Times New Roman"/>
          <w:szCs w:val="24"/>
        </w:rPr>
        <w:t xml:space="preserve"> η σχετική διαδικασία, υπάρχει παράταση για να διεξαχθούν μεταξύ 5</w:t>
      </w:r>
      <w:r>
        <w:rPr>
          <w:rFonts w:eastAsia="Times New Roman"/>
          <w:szCs w:val="24"/>
          <w:vertAlign w:val="superscript"/>
        </w:rPr>
        <w:t>ης</w:t>
      </w:r>
      <w:r>
        <w:rPr>
          <w:rFonts w:eastAsia="Times New Roman"/>
          <w:szCs w:val="24"/>
        </w:rPr>
        <w:t xml:space="preserve"> και 19</w:t>
      </w:r>
      <w:r>
        <w:rPr>
          <w:rFonts w:eastAsia="Times New Roman"/>
          <w:szCs w:val="24"/>
          <w:vertAlign w:val="superscript"/>
        </w:rPr>
        <w:t>ης</w:t>
      </w:r>
      <w:r>
        <w:rPr>
          <w:rFonts w:eastAsia="Times New Roman"/>
          <w:szCs w:val="24"/>
        </w:rPr>
        <w:t xml:space="preserve"> Νοεμβρίου του 2017, με τη μεταβολή του σκοπού της συμμετοχής της Ελλάδας στο Ειδικό Ταμείο Τεχνικής Συνεργασίας της Ευρωπαϊκής Τράπεζας Ανασυγκρότησης και Ανάπτυξης, την αναδρομι</w:t>
      </w:r>
      <w:r>
        <w:rPr>
          <w:rFonts w:eastAsia="Times New Roman"/>
          <w:szCs w:val="24"/>
        </w:rPr>
        <w:t xml:space="preserve">κή αποζημίωση ιδιωτών μελών συλλογικών οργάνων, επιλύοντας μια χρονίζουσα εκκρεμότητα. </w:t>
      </w:r>
    </w:p>
    <w:p w14:paraId="6988B42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το άρθρο 30 προσδιορίζονται οι πηγές των εσόδων της Αρχής Πολιτικής Αεροπορίας και της Υπηρεσίας Πολιτικής Αεροπορίας. </w:t>
      </w:r>
    </w:p>
    <w:p w14:paraId="6988B42D" w14:textId="77777777" w:rsidR="00374D63" w:rsidRDefault="00826AA3">
      <w:pPr>
        <w:spacing w:line="600" w:lineRule="auto"/>
        <w:ind w:firstLine="720"/>
        <w:contextualSpacing/>
        <w:jc w:val="both"/>
        <w:rPr>
          <w:rFonts w:eastAsia="Times New Roman"/>
          <w:szCs w:val="24"/>
        </w:rPr>
      </w:pPr>
      <w:r>
        <w:rPr>
          <w:rFonts w:eastAsia="Times New Roman"/>
          <w:szCs w:val="24"/>
        </w:rPr>
        <w:t>Το άρθρο 32 αφορά στην επίλυση του χρόνιου ζη</w:t>
      </w:r>
      <w:r>
        <w:rPr>
          <w:rFonts w:eastAsia="Times New Roman"/>
          <w:szCs w:val="24"/>
        </w:rPr>
        <w:t xml:space="preserve">τήματος των υποθηκοφυλακείων με τη μετατροπή ενός ειδικού άμισθου υποθηκοφυλακείου σε έμμισθο, όταν πρόκειται να αντιμετωπιστεί η αδράνειά του σε περίπτωση θανάτου ή οριστικής αποχώρησης του ειδικού έμμισθου υποθηκοφύλακα. Πρόκειται για ένα </w:t>
      </w:r>
      <w:r>
        <w:rPr>
          <w:rFonts w:eastAsia="Times New Roman"/>
          <w:szCs w:val="24"/>
        </w:rPr>
        <w:lastRenderedPageBreak/>
        <w:t xml:space="preserve">βήμα στη σωστή </w:t>
      </w:r>
      <w:r>
        <w:rPr>
          <w:rFonts w:eastAsia="Times New Roman"/>
          <w:szCs w:val="24"/>
        </w:rPr>
        <w:t>κατεύθυνση και μάλιστα προς τη δημοσιοποίηση των υπηρεσιών υποθηκοφυλακείου και κτηματολογίου αργότερα, εφόσον το υποθηκοφυλακείο που χήρεψε δεν παρουσιάζει κανένα ή σχεδόν κανένα επενδυτικό ενδιαφέρον για να προσελκύσει την ιδιωτική πρωτοβουλία, όπως συμβ</w:t>
      </w:r>
      <w:r>
        <w:rPr>
          <w:rFonts w:eastAsia="Times New Roman"/>
          <w:szCs w:val="24"/>
        </w:rPr>
        <w:t xml:space="preserve">αίνει σε αρκετές περιοχές της χώρας ειδικότερα στα χρόνια της οικονομικής κρίσης. </w:t>
      </w:r>
    </w:p>
    <w:p w14:paraId="6988B42E" w14:textId="77777777" w:rsidR="00374D63" w:rsidRDefault="00826AA3">
      <w:pPr>
        <w:spacing w:line="600" w:lineRule="auto"/>
        <w:ind w:firstLine="720"/>
        <w:contextualSpacing/>
        <w:jc w:val="both"/>
        <w:rPr>
          <w:rFonts w:eastAsia="Times New Roman"/>
          <w:szCs w:val="24"/>
        </w:rPr>
      </w:pPr>
      <w:r>
        <w:rPr>
          <w:rFonts w:eastAsia="Times New Roman"/>
          <w:szCs w:val="24"/>
        </w:rPr>
        <w:t>Κατά τη διαδικασία στις επιτροπές εκφράστηκαν κριτικές για πιθανή αντισυνταγματικότητα του άρθρου 32</w:t>
      </w:r>
      <w:r>
        <w:rPr>
          <w:rFonts w:eastAsia="Times New Roman"/>
          <w:szCs w:val="24"/>
        </w:rPr>
        <w:t>,</w:t>
      </w:r>
      <w:r>
        <w:rPr>
          <w:rFonts w:eastAsia="Times New Roman"/>
          <w:szCs w:val="24"/>
        </w:rPr>
        <w:t xml:space="preserve"> εξαιτίας της συνταγματικής πρόβλεψης των απασχολουμένων με την ιδιότητα</w:t>
      </w:r>
      <w:r>
        <w:rPr>
          <w:rFonts w:eastAsia="Times New Roman"/>
          <w:szCs w:val="24"/>
        </w:rPr>
        <w:t xml:space="preserve"> του δικαστικού υπαλλήλου και τις προωθούμενες με το σχέδιο νόμου εντάξεις ιδιωτών, χωρίς την ιδιότητα του δικαστικού υπαλλήλου. Όμως το γεγονός ότι υπάρχουν ήδη εργαζόμενοι με σχέση εργασίας ιδιωτικού δικαίου αορίστου χρόνου, αλλά ως δικαστικοί υπάλληλοι </w:t>
      </w:r>
      <w:r>
        <w:rPr>
          <w:rFonts w:eastAsia="Times New Roman"/>
          <w:szCs w:val="24"/>
        </w:rPr>
        <w:t xml:space="preserve">-περίπου τετρακόσιοι τον αριθμό- χωρίς μέχρι σήμερα να έχει αμφισβητηθεί η ιδιότητά τους ως δικαστικών υπαλλήλων, σημαίνει ότι είναι δυνατό να </w:t>
      </w:r>
      <w:proofErr w:type="spellStart"/>
      <w:r>
        <w:rPr>
          <w:rFonts w:eastAsia="Times New Roman"/>
          <w:szCs w:val="24"/>
        </w:rPr>
        <w:t>συμπέσουν</w:t>
      </w:r>
      <w:proofErr w:type="spellEnd"/>
      <w:r>
        <w:rPr>
          <w:rFonts w:eastAsia="Times New Roman"/>
          <w:szCs w:val="24"/>
        </w:rPr>
        <w:t xml:space="preserve"> νομίμως η εργασία με σύμβαση ιδιωτικού δικαίου αορίστου χρόνου και η ι</w:t>
      </w:r>
      <w:r>
        <w:rPr>
          <w:rFonts w:eastAsia="Times New Roman"/>
          <w:szCs w:val="24"/>
        </w:rPr>
        <w:lastRenderedPageBreak/>
        <w:t>διότητα του δικαστικού υπαλλήλου.</w:t>
      </w:r>
      <w:r>
        <w:rPr>
          <w:rFonts w:eastAsia="Times New Roman"/>
          <w:szCs w:val="24"/>
        </w:rPr>
        <w:t xml:space="preserve"> Άλλωστε, η ρύθμιση είναι ούτως ή άλλως προς το συμφέρον του εργαζόμενου, με την προφανή αυτή σπουδαιότητα. </w:t>
      </w:r>
    </w:p>
    <w:p w14:paraId="6988B42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το άρθρο 40 προτείνεται η προσθήκη διατάξεων του ν.4375/2016 που αποσκοπούν στην πιο αποτελεσματική λειτουργία της </w:t>
      </w:r>
      <w:r>
        <w:rPr>
          <w:rFonts w:eastAsia="Times New Roman"/>
          <w:szCs w:val="24"/>
        </w:rPr>
        <w:t>Υ</w:t>
      </w:r>
      <w:r>
        <w:rPr>
          <w:rFonts w:eastAsia="Times New Roman"/>
          <w:szCs w:val="24"/>
        </w:rPr>
        <w:t xml:space="preserve">πηρεσίας </w:t>
      </w:r>
      <w:r>
        <w:rPr>
          <w:rFonts w:eastAsia="Times New Roman"/>
          <w:szCs w:val="24"/>
        </w:rPr>
        <w:t>Α</w:t>
      </w:r>
      <w:r>
        <w:rPr>
          <w:rFonts w:eastAsia="Times New Roman"/>
          <w:szCs w:val="24"/>
        </w:rPr>
        <w:t>σύλου.</w:t>
      </w:r>
    </w:p>
    <w:p w14:paraId="6988B4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 </w:t>
      </w:r>
      <w:r>
        <w:rPr>
          <w:rFonts w:eastAsia="Times New Roman" w:cs="Times New Roman"/>
          <w:szCs w:val="24"/>
        </w:rPr>
        <w:t>αυτές παρατείνεται κατά ένα έτος 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η εφαρμογή συγκεκριμένων διατάξεων και συγχωρείται η παρέκκλιση της κείμενης νομοθεσίας για ζητήματα σχετικά με τις δημόσιες συμβάσεις που επιδιώκουν, την κάλυψη των αναγκών μεταναστών και προσφύγων, στέγα</w:t>
      </w:r>
      <w:r>
        <w:rPr>
          <w:rFonts w:eastAsia="Times New Roman" w:cs="Times New Roman"/>
          <w:szCs w:val="24"/>
        </w:rPr>
        <w:t>ση, σίτιση, ιατροφαρμακευτική περίθαλψη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την απόσπαση προσωπικού του δημοσίου και του ευρύτερου δημόσιου τομέα ή την πρόσληψη προσωπικού με συμβάσεις ιδιωτικού δικαίου αορίστου χρόνου πολιτών που εργάζονται σε διεθνείς ή ευρωπαϊκούς οργανισμούς σε αρ</w:t>
      </w:r>
      <w:r>
        <w:rPr>
          <w:rFonts w:eastAsia="Times New Roman" w:cs="Times New Roman"/>
          <w:szCs w:val="24"/>
        </w:rPr>
        <w:t xml:space="preserve">μόδιες υπηρεσίες, δηλαδή ασύλου, υποδοχής, ταυτοποίησης και γενικά την αντιμετώπιση εκτάκτων αναγκών που απορρέουν από την ανάγκη διαχείρισης των μεταναστευτικών και προσφυγικών ροών. </w:t>
      </w:r>
    </w:p>
    <w:p w14:paraId="6988B4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πλαίσιο αυτό επανακαθορίζεται η διάρθρωση της υπηρεσίας ασύλου με τ</w:t>
      </w:r>
      <w:r>
        <w:rPr>
          <w:rFonts w:eastAsia="Times New Roman" w:cs="Times New Roman"/>
          <w:szCs w:val="24"/>
        </w:rPr>
        <w:t>ην ίδρυση ενός ακόμα γραφείου στο τμήμα διαχείρισης και εφαρμογής προγραμμάτων και προσδιορίζονται εκ νέου οι αρμοδιότητές του.</w:t>
      </w:r>
    </w:p>
    <w:p w14:paraId="6988B4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άρθρο 40 δέχτηκε σφοδρή κριτική από τη Νέα Δημοκρατία κυρίως. Μάλλον εγκλωβίστηκε σε στείρα αντιπολιτευτική και λαϊκίστικη κί</w:t>
      </w:r>
      <w:r>
        <w:rPr>
          <w:rFonts w:eastAsia="Times New Roman" w:cs="Times New Roman"/>
          <w:szCs w:val="24"/>
        </w:rPr>
        <w:t>νηση δεδομένου ότι η ρευστότητα που κυριαρχεί γύρω από τα θέματα των μεταναστών και προσφύγων είναι γνωστή και επιβάλλει την μεγιστοποίηση της φειδούς κατά την άσκηση κριτικής, αναγκάζοντας έτσι τον αρμόδιο Υπουργό να περιγράψει τις έκτακτες συνθήκες που ε</w:t>
      </w:r>
      <w:r>
        <w:rPr>
          <w:rFonts w:eastAsia="Times New Roman" w:cs="Times New Roman"/>
          <w:szCs w:val="24"/>
        </w:rPr>
        <w:t>πιβάλλουν τη λήψη αποφάσεων κατά παρέκκλιση του υφιστάμενου νομικού πλαισίου, λέγοντας: «Ξέρω ότι δεν προσαρμόζεται η πραγματικότητα στον νόμο, αλλά ο νόμος πρέπει να προσαρμόζεται στην πραγματικότητα».</w:t>
      </w:r>
    </w:p>
    <w:p w14:paraId="6988B43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Με τα άρθρα 43 και 44 επιχειρήθηκε από την Αντιπολίτε</w:t>
      </w:r>
      <w:r>
        <w:rPr>
          <w:rFonts w:eastAsia="Times New Roman" w:cs="Times New Roman"/>
          <w:szCs w:val="24"/>
        </w:rPr>
        <w:t xml:space="preserve">υση και δη τη Νέα Δημοκρατία να </w:t>
      </w:r>
      <w:proofErr w:type="spellStart"/>
      <w:r>
        <w:rPr>
          <w:rFonts w:eastAsia="Times New Roman" w:cs="Times New Roman"/>
          <w:szCs w:val="24"/>
        </w:rPr>
        <w:t>συκοφαντηθεί</w:t>
      </w:r>
      <w:proofErr w:type="spellEnd"/>
      <w:r>
        <w:rPr>
          <w:rFonts w:eastAsia="Times New Roman" w:cs="Times New Roman"/>
          <w:szCs w:val="24"/>
        </w:rPr>
        <w:t xml:space="preserve"> το ηθικό πλεονέκτημα της Αριστεράς, ο διαχρονικός πολιτικός εφιάλτης ότι δήθεν οι επικρίσεις των αξιωματικών στο Λιμενικό Σώμα δεν θα είναι αξιοκρατικές, αλλά θα γίνουν με δόλιο τρόπο, δηλαδή με πρόθεση να επιλε</w:t>
      </w:r>
      <w:r>
        <w:rPr>
          <w:rFonts w:eastAsia="Times New Roman" w:cs="Times New Roman"/>
          <w:szCs w:val="24"/>
        </w:rPr>
        <w:t xml:space="preserve">γούν οι «ημέτεροι». Μάλιστα, δε, προβλήθηκε </w:t>
      </w:r>
      <w:r>
        <w:rPr>
          <w:rFonts w:eastAsia="Times New Roman" w:cs="Times New Roman"/>
          <w:szCs w:val="24"/>
        </w:rPr>
        <w:lastRenderedPageBreak/>
        <w:t>ως απόδειξη ο δήθεν ισχυρισμός περί του χρόνου επιλογής ψήφισης του νομοσχεδίου λίγες μέρες πριν τις κρίσεις, αγνοώντας βεβαίως το γεγονός ότι η συγκεκριμένη διάταξη ήταν ήδη από τον Μάιο του 2016 και επομένως ου</w:t>
      </w:r>
      <w:r>
        <w:rPr>
          <w:rFonts w:eastAsia="Times New Roman" w:cs="Times New Roman"/>
          <w:szCs w:val="24"/>
        </w:rPr>
        <w:t>δείς αιφνιδιάστηκε ούτε θα μπορούσε να αιφνιδιαστεί.</w:t>
      </w:r>
    </w:p>
    <w:p w14:paraId="6988B4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όμως με το άρθρο 44 ρυθμίζεται η προσπάθεια παρεμπόδισης της ομαλής εξέλιξης των αξιωματικών του Λιμενικού κατά τρόπο αθέμιτο και κακόπιστο από την αλήστου μνήμης κυβέρνηση Νέας Δημοκρατίας - </w:t>
      </w:r>
      <w:r>
        <w:rPr>
          <w:rFonts w:eastAsia="Times New Roman" w:cs="Times New Roman"/>
          <w:szCs w:val="24"/>
        </w:rPr>
        <w:t>ΠΑΣΟΚ που φρόντισε να θέσει σε ισχύ τον νόμο 4256 τον Απρίλιο του 2014, δηλαδή λίγους μήνες πριν τις εκλογές. Έτσι εξηγείται η εμμονή σας, κύριοι της Νέας Δημοκρατίας, ότι δήθεν το χρονικό σημείο των κρίσεων φωτογραφίζει την πρόθεση της Κυβέρνησης να βολέψ</w:t>
      </w:r>
      <w:r>
        <w:rPr>
          <w:rFonts w:eastAsia="Times New Roman" w:cs="Times New Roman"/>
          <w:szCs w:val="24"/>
        </w:rPr>
        <w:t xml:space="preserve">ει «ημέτερους». Δηλαδή, τάχα φοβηθήκατε μήπως και γίνει αυτό και την πατήσετε κι εσείς που το είχατε κάνει εθνικό σπορ. </w:t>
      </w:r>
    </w:p>
    <w:p w14:paraId="6988B4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με τη διάταξη του εδαφίου γ΄, της παραγράφου 3, του άρθρου 33 του </w:t>
      </w:r>
      <w:r>
        <w:rPr>
          <w:rFonts w:eastAsia="Times New Roman" w:cs="Times New Roman"/>
          <w:szCs w:val="24"/>
        </w:rPr>
        <w:t>ν.</w:t>
      </w:r>
      <w:r>
        <w:rPr>
          <w:rFonts w:eastAsia="Times New Roman" w:cs="Times New Roman"/>
          <w:szCs w:val="24"/>
        </w:rPr>
        <w:t>4256/2016 καταργήθηκε η απίθανη διάταξη περί της υπαιτ</w:t>
      </w:r>
      <w:r>
        <w:rPr>
          <w:rFonts w:eastAsia="Times New Roman" w:cs="Times New Roman"/>
          <w:szCs w:val="24"/>
        </w:rPr>
        <w:t>ιότητας της υπηρεσίας, μια καθ</w:t>
      </w:r>
      <w:r>
        <w:rPr>
          <w:rFonts w:eastAsia="Times New Roman" w:cs="Times New Roman"/>
          <w:szCs w:val="24"/>
        </w:rPr>
        <w:t xml:space="preserve">’ </w:t>
      </w:r>
      <w:r>
        <w:rPr>
          <w:rFonts w:eastAsia="Times New Roman" w:cs="Times New Roman"/>
          <w:szCs w:val="24"/>
        </w:rPr>
        <w:t xml:space="preserve">όλα ανερμάτιστη παρωχημένη και απαράδεκτη για ευνομούμενη κοινωνία με στοιχειώδη δημοκρατικά χαρακτηριστικά διάταξη. Μια διάταξη </w:t>
      </w:r>
      <w:r>
        <w:rPr>
          <w:rFonts w:eastAsia="Times New Roman" w:cs="Times New Roman"/>
          <w:szCs w:val="24"/>
        </w:rPr>
        <w:lastRenderedPageBreak/>
        <w:t xml:space="preserve">για την οποία κανείς δεν δικαιούται να νιώθει υπερήφανος για τη νομοθέτησή της, αφού εξαιτίας </w:t>
      </w:r>
      <w:r>
        <w:rPr>
          <w:rFonts w:eastAsia="Times New Roman" w:cs="Times New Roman"/>
          <w:szCs w:val="24"/>
        </w:rPr>
        <w:t>της στελέχη του Λιμενικού στερούνταν του δικαιώματος προαγωγής για γεγονότα που δεν είχαν ουδόλως σχέση και φυσικά κα</w:t>
      </w:r>
      <w:r>
        <w:rPr>
          <w:rFonts w:eastAsia="Times New Roman" w:cs="Times New Roman"/>
          <w:szCs w:val="24"/>
        </w:rPr>
        <w:t>μ</w:t>
      </w:r>
      <w:r>
        <w:rPr>
          <w:rFonts w:eastAsia="Times New Roman" w:cs="Times New Roman"/>
          <w:szCs w:val="24"/>
        </w:rPr>
        <w:t xml:space="preserve">μία απολύτως υπαιτιότητα. </w:t>
      </w:r>
    </w:p>
    <w:p w14:paraId="6988B4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Καταργείται η ανήκουστη περίπτωση α΄ της παραγράφου 3 του άρθρου 33 του ν.4256 που εισήγαγε η κυβέρνηση της Νέα</w:t>
      </w:r>
      <w:r>
        <w:rPr>
          <w:rFonts w:eastAsia="Times New Roman" w:cs="Times New Roman"/>
          <w:szCs w:val="24"/>
        </w:rPr>
        <w:t xml:space="preserve">ς Δημοκρατίας, επίσης ένα νέο νομοθετικό τερατούργημα. Ακούστε. Λίγους μήνες πριν τις εκλογές του Απριλίου 2014 η </w:t>
      </w:r>
      <w:r>
        <w:rPr>
          <w:rFonts w:eastAsia="Times New Roman" w:cs="Times New Roman"/>
          <w:szCs w:val="24"/>
        </w:rPr>
        <w:t>κ</w:t>
      </w:r>
      <w:r>
        <w:rPr>
          <w:rFonts w:eastAsia="Times New Roman" w:cs="Times New Roman"/>
          <w:szCs w:val="24"/>
        </w:rPr>
        <w:t>υβέρνηση Νέας Δημοκρατίας-ΠΑΣΟΚ έθεσε ως προϋπόθεση προαγωγής στον βαθμό του Πλωτάρχη την τριετή προϋπηρεσία σε διεύθυνση κεντρικής υπηρεσίας</w:t>
      </w:r>
      <w:r>
        <w:rPr>
          <w:rFonts w:eastAsia="Times New Roman" w:cs="Times New Roman"/>
          <w:szCs w:val="24"/>
        </w:rPr>
        <w:t xml:space="preserve"> του Λιμενικού Σώματος που έχει κατά κανόνα έδρα εντός Αττικής. Οπότε στελέχη του Λιμενικού σε θέσεις περιφερειακών υπηρεσιών αποκλείονταν αυτομάτως της προαγωγής στον βαθμό του Πλωτάρχη. Κι αυτή η παράνομη, ανήθικη και προδήλως αντισυνταγματική διάταξη κα</w:t>
      </w:r>
      <w:r>
        <w:rPr>
          <w:rFonts w:eastAsia="Times New Roman" w:cs="Times New Roman"/>
          <w:szCs w:val="24"/>
        </w:rPr>
        <w:t xml:space="preserve">ταργείται. </w:t>
      </w:r>
    </w:p>
    <w:p w14:paraId="6988B4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ΔΗΜΗΤΡΙΟΣ ΚΡΕΜΑΣΤΙΝΟΣ</w:t>
      </w:r>
      <w:r>
        <w:rPr>
          <w:rFonts w:eastAsia="Times New Roman" w:cs="Times New Roman"/>
          <w:szCs w:val="24"/>
        </w:rPr>
        <w:t>)</w:t>
      </w:r>
    </w:p>
    <w:p w14:paraId="6988B4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κατάσταση στο Λιμενικό Σώμα συνεχίστηκε, επίσης, λίγους μήνες πριν τις εκλογές όταν με διάταξη, επίσης, του </w:t>
      </w:r>
      <w:r>
        <w:rPr>
          <w:rFonts w:eastAsia="Times New Roman" w:cs="Times New Roman"/>
          <w:szCs w:val="24"/>
        </w:rPr>
        <w:lastRenderedPageBreak/>
        <w:t>ν.</w:t>
      </w:r>
      <w:r>
        <w:rPr>
          <w:rFonts w:eastAsia="Times New Roman" w:cs="Times New Roman"/>
          <w:szCs w:val="24"/>
        </w:rPr>
        <w:t xml:space="preserve">4256/2014 αυτή η </w:t>
      </w:r>
      <w:r>
        <w:rPr>
          <w:rFonts w:eastAsia="Times New Roman" w:cs="Times New Roman"/>
          <w:szCs w:val="24"/>
        </w:rPr>
        <w:t>κ</w:t>
      </w:r>
      <w:r>
        <w:rPr>
          <w:rFonts w:eastAsia="Times New Roman" w:cs="Times New Roman"/>
          <w:szCs w:val="24"/>
        </w:rPr>
        <w:t>υβέρν</w:t>
      </w:r>
      <w:r>
        <w:rPr>
          <w:rFonts w:eastAsia="Times New Roman" w:cs="Times New Roman"/>
          <w:szCs w:val="24"/>
        </w:rPr>
        <w:t>ηση Νέας Δημοκρατίας</w:t>
      </w:r>
      <w:r>
        <w:rPr>
          <w:rFonts w:eastAsia="Times New Roman" w:cs="Times New Roman"/>
          <w:szCs w:val="24"/>
        </w:rPr>
        <w:t>-</w:t>
      </w:r>
      <w:r>
        <w:rPr>
          <w:rFonts w:eastAsia="Times New Roman" w:cs="Times New Roman"/>
          <w:szCs w:val="24"/>
        </w:rPr>
        <w:t>ΠΑΣΟΚ χτύπησε πάλι. Έθεσε ως πρόσθετη προϋπόθεση προαγωγής στον βαθμό του Αρχιπλοιάρχου την προϋπηρεσία δυο ετών σε διεύθυνση κεντρικής υπηρεσίας του Λιμενικού Σώματος, δηλαδή και πάλι σε υπηρεσία εντός Αττικής, οπότε κανένας αξιωματικ</w:t>
      </w:r>
      <w:r>
        <w:rPr>
          <w:rFonts w:eastAsia="Times New Roman" w:cs="Times New Roman"/>
          <w:szCs w:val="24"/>
        </w:rPr>
        <w:t>ός δεν μπορούσε να προαχθεί από Πλωτάρχης και άνω, αν δεν υπηρετούσε εντός της Αττικής. Ποιους, άραγε, βόλευε; «Ημέτερους»; Εν όψει μάλιστα εκλογών; Αυτή τη διάταξη με περηφάνεια η Κυβέρνηση την καταργεί και πλέον προϋπόθεση προαγωγής στον βαθμό του Αρχιπλ</w:t>
      </w:r>
      <w:r>
        <w:rPr>
          <w:rFonts w:eastAsia="Times New Roman" w:cs="Times New Roman"/>
          <w:szCs w:val="24"/>
        </w:rPr>
        <w:t xml:space="preserve">οιάρχου αποτελεί μόνο η προϋπηρεσία ενός τουλάχιστον έτους σε κεντρική ή σε περιφερειακή υπηρεσία του Λιμενικού Σώματος. </w:t>
      </w:r>
    </w:p>
    <w:p w14:paraId="6988B4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Με το άρθρο 45 δίνεται η δυνατότητα εισόδου επιλαχόντων σε κενή θέση, οπότε αποκαθίσταται η διαστραφείσα με το κενό της θέσης «εύρυθμη</w:t>
      </w:r>
      <w:r>
        <w:rPr>
          <w:rFonts w:eastAsia="Times New Roman" w:cs="Times New Roman"/>
          <w:szCs w:val="24"/>
        </w:rPr>
        <w:t xml:space="preserve"> λειτουργία του Λιμενικού Σώματος». </w:t>
      </w:r>
    </w:p>
    <w:p w14:paraId="6988B4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το άρθρο 47, μετά από περίπου ένα έτος διαβούλευσης, αποφασίστηκε ότι η ρύθμιση με τον τρόπο που εισήχθη για ψήφιση καλύπτει μεγάλο μέρος των ζητημάτων των γενικών και τοπικών οργανισμών εγγείων βελτιώσεων και η μεταβίβαση </w:t>
      </w:r>
      <w:r>
        <w:rPr>
          <w:rFonts w:eastAsia="Times New Roman" w:cs="Times New Roman"/>
          <w:szCs w:val="24"/>
        </w:rPr>
        <w:lastRenderedPageBreak/>
        <w:t>εποπτείας τους στις περ</w:t>
      </w:r>
      <w:r>
        <w:rPr>
          <w:rFonts w:eastAsia="Times New Roman" w:cs="Times New Roman"/>
          <w:szCs w:val="24"/>
        </w:rPr>
        <w:t xml:space="preserve">ιφέρειες, παρά τα όποια προβλήματα, αποτελούσε τη μόνη ελπιδοφόρα επιλογή. </w:t>
      </w:r>
    </w:p>
    <w:p w14:paraId="6988B4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επιτρέψτε μου έναν σύντομο σχολιασμό για το άρθρο 36, το οποίο γίνεται άρθρο 35, που αφορά μια κατατεθείσα τροπολογία από τον κ. Τριανταφυλλίδη και νομίζω, κύριε Υπο</w:t>
      </w:r>
      <w:r>
        <w:rPr>
          <w:rFonts w:eastAsia="Times New Roman" w:cs="Times New Roman"/>
          <w:szCs w:val="24"/>
        </w:rPr>
        <w:t>υργέ, ότι πρέπει να τύχει στήριξης, γιατί αφορά στην ανακήρυξη της παγκόσμιας ημέρας της ελληνικής γλώσσας. Πρέπει να τύχει περισσότερης στήριξης το συγκεκριμένο αντικείμενο, το οποίο έχει νομοτεχνική βελτίωση και επαναδιατυπώνεται ως εξής: «Με σκοπό την π</w:t>
      </w:r>
      <w:r>
        <w:rPr>
          <w:rFonts w:eastAsia="Times New Roman" w:cs="Times New Roman"/>
          <w:szCs w:val="24"/>
        </w:rPr>
        <w:t xml:space="preserve">ροστασία, την ενίσχυση και την προώθηση της ελληνικής γλώσσας και την  στη διεθνή κοινότητα του πολιτισμού, της παιδείας, των γραμμάτων, των τεχνών, της επικοινωνίας και του διαδικτύου». </w:t>
      </w:r>
    </w:p>
    <w:p w14:paraId="6988B4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της Αντιπολίτευσης, σας καλώ να υπερβείτ</w:t>
      </w:r>
      <w:r>
        <w:rPr>
          <w:rFonts w:eastAsia="Times New Roman" w:cs="Times New Roman"/>
          <w:szCs w:val="24"/>
        </w:rPr>
        <w:t>ε τους πολιτικούς σας δισταγμούς, κυρίως να αντισταθείτε στην κρυφή γοητεία της στείρας αντιπολίτευσης και να υπερψηφίσετε το παρόν νομοσχέδιο που μένει να κοσμήσει την ελληνική νομοθεσία με τη δική σας άρνηση. Υπάρχει, όμως, χρόνος για να ψηφίσετε θετικά.</w:t>
      </w:r>
    </w:p>
    <w:p w14:paraId="6988B4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988B43E"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988B4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6988B440"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t>συνεδρίασή μας παρακολουθούν από τα άνω δυτικά θεωρεία, α</w:t>
      </w:r>
      <w:r>
        <w:rPr>
          <w:rFonts w:eastAsia="Times New Roman" w:cs="Times New Roman"/>
        </w:rPr>
        <w:t>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Γεν</w:t>
      </w:r>
      <w:r>
        <w:rPr>
          <w:rFonts w:eastAsia="Times New Roman" w:cs="Times New Roman"/>
        </w:rPr>
        <w:t xml:space="preserve">ικό Λύκειο Χαλανδρίου. </w:t>
      </w:r>
    </w:p>
    <w:p w14:paraId="6988B441" w14:textId="77777777" w:rsidR="00374D63" w:rsidRDefault="00826AA3">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988B442" w14:textId="77777777" w:rsidR="00374D63" w:rsidRDefault="00826AA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6988B4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της Νέας Δημοκρατίας κ. Γεώργιος Γεωργαντάς θα έχει τώρα τον λόγο για δεκαπέντε λεπτά.</w:t>
      </w:r>
    </w:p>
    <w:p w14:paraId="6988B44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6988B4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Ένα είναι</w:t>
      </w:r>
      <w:r>
        <w:rPr>
          <w:rFonts w:eastAsia="Times New Roman" w:cs="Times New Roman"/>
          <w:szCs w:val="24"/>
        </w:rPr>
        <w:t xml:space="preserve"> το βέβαιο, κύριε συνάδελφε, ότι έχουν αρχίσει να στερεύουν και τα συνθήματα και τα επιχειρήματα από την πλευρά της Κυβέρνησης.</w:t>
      </w:r>
    </w:p>
    <w:p w14:paraId="6988B446"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988B44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σήμερα, αν ρωτήσει κάποιος τι συζητείται στη Βουλή ακρ</w:t>
      </w:r>
      <w:r>
        <w:rPr>
          <w:rFonts w:eastAsia="Times New Roman" w:cs="Times New Roman"/>
          <w:szCs w:val="24"/>
        </w:rPr>
        <w:t>ιβώς, θα δυσκολευτούν πολλοί από τους Βουλευτές που είναι εδώ μέσα να απαντήσουν. Ποιο νομοσχέδιο συζητάμε; Ποια είναι η αρχή του νομοσχεδίου, το οποίο συζητάμε; Τι είναι αυτό που θέλαμε σήμερα εδώ πέρα νομοθετικά να προβάλλουμε, να καλύψουμε, έτσι ώστε να</w:t>
      </w:r>
      <w:r>
        <w:rPr>
          <w:rFonts w:eastAsia="Times New Roman" w:cs="Times New Roman"/>
          <w:szCs w:val="24"/>
        </w:rPr>
        <w:t xml:space="preserve"> βελτιώσουμε τη ζωή των συμπολιτών μας; </w:t>
      </w:r>
    </w:p>
    <w:p w14:paraId="6988B4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Υπάρχει ένα νομοσχέδιο, στο οποίο έχουμε την τιμή να βρίσκονται εδώ παρόντες τέσσερις Υπουργοί –τρεις είναι τώρα, τέσσερις ήταν πριν- για να έρθουν να αναφερθούν σε διατάξεις, οι οποίες, χωρίς κανέναν κεντρικό άξονα</w:t>
      </w:r>
      <w:r>
        <w:rPr>
          <w:rFonts w:eastAsia="Times New Roman" w:cs="Times New Roman"/>
          <w:szCs w:val="24"/>
        </w:rPr>
        <w:t xml:space="preserve">, χωρίς κανέναν προγραμματισμό, χωρίς καμμία κεντρική ιδέα, έρχονται να τακτοποιήσουν κατά βάση εκκρεμότητες και να διευθετήσουν ζητήματα. </w:t>
      </w:r>
    </w:p>
    <w:p w14:paraId="6988B44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Δυστυχώς, έχουμε ένα νομοσχέδιο στο οποίο για μια ακόμη φορά, μέχρι αυτήν τη στιγμή που μιλάμε, έχουμε τριάντα πέντε</w:t>
      </w:r>
      <w:r>
        <w:rPr>
          <w:rFonts w:eastAsia="Times New Roman" w:cs="Times New Roman"/>
          <w:szCs w:val="24"/>
        </w:rPr>
        <w:t xml:space="preserve"> τροπολογίες, πολλές εκ των οποίων υπουργικές. Και μάλιστα υπουργικές ακόμα και υπουργών που έχουν νομοσχέδια, τα οποία είναι κατατεθειμένα, των </w:t>
      </w:r>
      <w:r>
        <w:rPr>
          <w:rFonts w:eastAsia="Times New Roman" w:cs="Times New Roman"/>
          <w:szCs w:val="24"/>
        </w:rPr>
        <w:t>Υ</w:t>
      </w:r>
      <w:r>
        <w:rPr>
          <w:rFonts w:eastAsia="Times New Roman" w:cs="Times New Roman"/>
          <w:szCs w:val="24"/>
        </w:rPr>
        <w:t xml:space="preserve">πουργείων τους. Καταλαβαίνετε, </w:t>
      </w:r>
      <w:r>
        <w:rPr>
          <w:rFonts w:eastAsia="Times New Roman" w:cs="Times New Roman"/>
          <w:szCs w:val="24"/>
        </w:rPr>
        <w:lastRenderedPageBreak/>
        <w:t>λοιπόν, ότι όλο αυτό απαξιώνει την κοινοβουλευτική διαδικασία, απαξιώνει και τη</w:t>
      </w:r>
      <w:r>
        <w:rPr>
          <w:rFonts w:eastAsia="Times New Roman" w:cs="Times New Roman"/>
          <w:szCs w:val="24"/>
        </w:rPr>
        <w:t xml:space="preserve">ν δική μας παρουσία εδώ σήμερα. </w:t>
      </w:r>
    </w:p>
    <w:p w14:paraId="6988B4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αποφύγω τον πειρασμό να αναφερθώ και σε αυτό με το οποίο ξεκίνησε ο συνάδελφος </w:t>
      </w:r>
      <w:r>
        <w:rPr>
          <w:rFonts w:eastAsia="Times New Roman" w:cs="Times New Roman"/>
          <w:szCs w:val="24"/>
        </w:rPr>
        <w:t>ε</w:t>
      </w:r>
      <w:r>
        <w:rPr>
          <w:rFonts w:eastAsia="Times New Roman" w:cs="Times New Roman"/>
          <w:szCs w:val="24"/>
        </w:rPr>
        <w:t xml:space="preserve">ισηγητής του ΣΥΡΙΖΑ, σχετικά με το «υπαρξιακό αδιέξοδο της Νέας Δημοκρατίας». Κάπως έτσι το είπε, κύριοι συνάδελφοι. </w:t>
      </w:r>
    </w:p>
    <w:p w14:paraId="6988B4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τ</w:t>
      </w:r>
      <w:r>
        <w:rPr>
          <w:rFonts w:eastAsia="Times New Roman" w:cs="Times New Roman"/>
          <w:szCs w:val="24"/>
        </w:rPr>
        <w:t xml:space="preserve">ο αδιέξοδο είναι πραγματικό. Είναι πραγματικό για την Κυβέρνηση, είναι πραγματικό κι έχει να κάνει με τις πολιτικές της, τις επιλογές της και τις πρακτικές της. Νομίζω ότι οι τυμπανοκρουσίες του πρώτου </w:t>
      </w:r>
      <w:proofErr w:type="spellStart"/>
      <w:r>
        <w:rPr>
          <w:rFonts w:eastAsia="Times New Roman" w:cs="Times New Roman"/>
          <w:szCs w:val="24"/>
        </w:rPr>
        <w:t>εικοσιτετραώρου</w:t>
      </w:r>
      <w:proofErr w:type="spellEnd"/>
      <w:r>
        <w:rPr>
          <w:rFonts w:eastAsia="Times New Roman" w:cs="Times New Roman"/>
          <w:szCs w:val="24"/>
        </w:rPr>
        <w:t xml:space="preserve"> έχουν σταματήσει. Αυτήν τη στιγμή είνα</w:t>
      </w:r>
      <w:r>
        <w:rPr>
          <w:rFonts w:eastAsia="Times New Roman" w:cs="Times New Roman"/>
          <w:szCs w:val="24"/>
        </w:rPr>
        <w:t xml:space="preserve">ι όλοι προβληματισμένοι για το τι συμβαίνει, υπάρχει αφωνία από τον αρμόδιο Υπουργό και νομίζω όλοι κατανοούμε το τι θα έρθει το επόμενο διάστημα εδώ μέσα. </w:t>
      </w:r>
    </w:p>
    <w:p w14:paraId="6988B4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σε σχέση με τη λεγόμενη στείρα αντιπολίτευσης της Νέας Δημοκρατίας, νομίζω ότι είναι γνωστό στη</w:t>
      </w:r>
      <w:r>
        <w:rPr>
          <w:rFonts w:eastAsia="Times New Roman" w:cs="Times New Roman"/>
          <w:szCs w:val="24"/>
        </w:rPr>
        <w:t xml:space="preserve"> συνείδηση του κόσμου ότι όποτε η Νέα Δημοκρατία έπρεπε να έχει μια θέση ευθύνης, την πήρε και με κόστος πολιτικό, βλέποντας πάντα το συμφέρον της χώρας. Ακόμα και στη νομοθέτηση -να πω το εξής- </w:t>
      </w:r>
      <w:r>
        <w:rPr>
          <w:rFonts w:eastAsia="Times New Roman" w:cs="Times New Roman"/>
          <w:szCs w:val="24"/>
        </w:rPr>
        <w:lastRenderedPageBreak/>
        <w:t>είναι γνωστό ότι η Νέα Δημοκρατία ψηφίζει αρκετά μεγάλο ποσοσ</w:t>
      </w:r>
      <w:r>
        <w:rPr>
          <w:rFonts w:eastAsia="Times New Roman" w:cs="Times New Roman"/>
          <w:szCs w:val="24"/>
        </w:rPr>
        <w:t xml:space="preserve">τό από τα νομοθετήματα που έρχονται είτε συγκεκριμένες διατάξεις επί αυτών. Νομίζω ότι μπορεί να είναι 30% ίσως και 40%. </w:t>
      </w:r>
    </w:p>
    <w:p w14:paraId="6988B4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τα δυόμισι χρόνια της προηγούμενης κυβέρνησης δεν ψηφίστηκε από την πλευρά του ΣΥΡΙΖΑ ούτε ένα νομοσχέδιο ούτε ένα </w:t>
      </w:r>
      <w:r>
        <w:rPr>
          <w:rFonts w:eastAsia="Times New Roman" w:cs="Times New Roman"/>
          <w:szCs w:val="24"/>
        </w:rPr>
        <w:t>άρθρο. Για δυόμισι ολόκληρα χρόνια!</w:t>
      </w:r>
    </w:p>
    <w:p w14:paraId="6988B44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Πάμε τώρα επί του νομοσχεδίου στο οποίο θα προσπαθήσω να κάνω μια τοποθέτηση επί της αρχής, η οποία δεν υπάρχει. Η αλήθεια είναι ότι αφορμή για την κατάθεση του συγκεκριμένου νομοσχεδίου αποτελεί η υποχρέωσή μας για την </w:t>
      </w:r>
      <w:r>
        <w:rPr>
          <w:rFonts w:eastAsia="Times New Roman"/>
          <w:szCs w:val="24"/>
        </w:rPr>
        <w:t>εφαρμογή του Κανονισμού 1141/2014 περί ευρωπαϊκών πολιτικών κομμάτων και ιδρυμάτων. Αυτές είναι και οι μόνες διατάξεις από το άρθρο 1 έως και το άρθρο 12 τις οποίες υπερψηφίζουμε, καθώς πράγματι είμαστε υποχρεωμένοι και εμείς να εφαρμόσουμε τον συγκεκριμέν</w:t>
      </w:r>
      <w:r>
        <w:rPr>
          <w:rFonts w:eastAsia="Times New Roman"/>
          <w:szCs w:val="24"/>
        </w:rPr>
        <w:t xml:space="preserve">ο </w:t>
      </w:r>
      <w:r>
        <w:rPr>
          <w:rFonts w:eastAsia="Times New Roman"/>
          <w:szCs w:val="24"/>
        </w:rPr>
        <w:t>κ</w:t>
      </w:r>
      <w:r>
        <w:rPr>
          <w:rFonts w:eastAsia="Times New Roman"/>
          <w:szCs w:val="24"/>
        </w:rPr>
        <w:t>ανονισμό.</w:t>
      </w:r>
    </w:p>
    <w:p w14:paraId="6988B44F"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Στη συνέχεια για να δικαιολογηθούν οι όποιες παρεμβάσεις από την πλευρά της Κυβέρνησης υπάρχει ο πολύ αγαπητός όρος προς τους κυβερνώντες «</w:t>
      </w:r>
      <w:r>
        <w:rPr>
          <w:rFonts w:eastAsia="Times New Roman" w:cs="Times New Roman"/>
          <w:szCs w:val="24"/>
        </w:rPr>
        <w:t xml:space="preserve">μέτρα επιτάχυνσης του κυβερνητικού έργου». Αναζητάς να δεις ποια είναι τα μέτρα επιτάχυνσης </w:t>
      </w:r>
      <w:r>
        <w:rPr>
          <w:rFonts w:eastAsia="Times New Roman" w:cs="Times New Roman"/>
          <w:szCs w:val="24"/>
        </w:rPr>
        <w:lastRenderedPageBreak/>
        <w:t>του κυβερνητ</w:t>
      </w:r>
      <w:r>
        <w:rPr>
          <w:rFonts w:eastAsia="Times New Roman" w:cs="Times New Roman"/>
          <w:szCs w:val="24"/>
        </w:rPr>
        <w:t xml:space="preserve">ικού έργου, αλλά πρέπει πρώτα να υπάρχει κυβερνητικό έργο  για να έχουμε και μέτρα επιτάχυνσης. Σε κάθε περίπτωση είμαι υποχρεωμένος να αναφερθώ σε συγκεκριμένες διατάξεις, οι οποίες δεν είναι επιτάχυνση του κυβερνητικού έργου, είναι ακριβώς αυτό που λέμε </w:t>
      </w:r>
      <w:r>
        <w:rPr>
          <w:rFonts w:eastAsia="Times New Roman" w:cs="Times New Roman"/>
          <w:szCs w:val="24"/>
        </w:rPr>
        <w:t>διευθέτηση ζητημάτων.</w:t>
      </w:r>
    </w:p>
    <w:p w14:paraId="6988B4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Αναγκαστικά, επειδή δεν υπάρχει αρχή επί του νομοσχεδίου, θα μπούμε σε μια συζήτηση επί των άρθρων σε αυτήν την συνεδρίαση, όπως έκανε και ο συνάδελφος και όπως δυστυχώς θα πράξουν οι περισσότεροι από τους παριστάμενους που ζήτησαν το</w:t>
      </w:r>
      <w:r>
        <w:rPr>
          <w:rFonts w:eastAsia="Times New Roman" w:cs="Times New Roman"/>
          <w:szCs w:val="24"/>
        </w:rPr>
        <w:t>ν λόγο, γιατί ακριβώς δεν υπάρχει αρχή επί του νομοσχεδίου αυτού.</w:t>
      </w:r>
    </w:p>
    <w:p w14:paraId="6988B4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μερικές παρατηρήσεις σε μερικά άρθρα, τα οποία έχουν βεβαίως την έντονη απαξίωση από την πλευρά της Νέας Δημοκρατίας και δεν θα μπορεί να τα στηρίξει. Ένα εξ αυτών είναι το </w:t>
      </w:r>
      <w:r>
        <w:rPr>
          <w:rFonts w:eastAsia="Times New Roman" w:cs="Times New Roman"/>
          <w:szCs w:val="24"/>
        </w:rPr>
        <w:t>άρθρο 25. Πολύς λόγος γίνεται για την καθαριότητα των δημοσίων κτηρίων, λες και τα μοναδικά ζητήματα στη χώρα είναι η καθαριότητα των δημοσίων κτηρίων, δεν έχει άλλα ζητήματα η χώρα. Πρέπει να διευθετηθούν όλα τα ζητήματα της καθαριότητας των δημοσίων κτηρ</w:t>
      </w:r>
      <w:r>
        <w:rPr>
          <w:rFonts w:eastAsia="Times New Roman" w:cs="Times New Roman"/>
          <w:szCs w:val="24"/>
        </w:rPr>
        <w:t>ίων. Έχει μια εσφαλμένη ε</w:t>
      </w:r>
      <w:r>
        <w:rPr>
          <w:rFonts w:eastAsia="Times New Roman" w:cs="Times New Roman"/>
          <w:szCs w:val="24"/>
        </w:rPr>
        <w:lastRenderedPageBreak/>
        <w:t>πιλογή η Κυβέρνηση από την πρώτη στιγμή, την οποία την συνεχίζει. Ήρθε μια αντισυνταγματική διάταξη περί παρατάσεως των συμβάσεων καθαριότητας και προσπαθεί με άλλες διατάξεις συνέχεια να την τακτοποιήσει, πλην όμως δεν μπορεί να τ</w:t>
      </w:r>
      <w:r>
        <w:rPr>
          <w:rFonts w:eastAsia="Times New Roman" w:cs="Times New Roman"/>
          <w:szCs w:val="24"/>
        </w:rPr>
        <w:t>ακτοποιηθεί, ακριβώς επειδή πρόκειται περί μιας αντισυνταγματικής διάταξης.</w:t>
      </w:r>
    </w:p>
    <w:p w14:paraId="6988B4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έχουμε μια ακόμα τροπολογία με βάση την οποία θεωρούνται σύννομες, νόμιμες δηλαδή, οι πληρωμές για την παροχή αυτών των υπηρεσιών. Θα μπορούσαμε μέχρι ενός σημείου </w:t>
      </w:r>
      <w:r>
        <w:rPr>
          <w:rFonts w:eastAsia="Times New Roman" w:cs="Times New Roman"/>
          <w:szCs w:val="24"/>
        </w:rPr>
        <w:t>να δεχτούμε ότι η Κυβέρνηση, παρ</w:t>
      </w:r>
      <w:r>
        <w:rPr>
          <w:rFonts w:eastAsia="Times New Roman" w:cs="Times New Roman"/>
          <w:szCs w:val="24"/>
        </w:rPr>
        <w:t xml:space="preserve">’ </w:t>
      </w:r>
      <w:r>
        <w:rPr>
          <w:rFonts w:eastAsia="Times New Roman" w:cs="Times New Roman"/>
          <w:szCs w:val="24"/>
        </w:rPr>
        <w:t>όλο που εμείς τους τα είχαμε επισημάνει πολλές φορές, δεν πρόσεξε τα ζητήματα αντισυνταγματικότητας και τώρα που τα διαπίστωσε, επειδή το Ελεγκτικό Συνέδριο ήρθε και αρνήθηκε την πληρωμή των ενταλμάτων, προσπαθεί να πληρώσ</w:t>
      </w:r>
      <w:r>
        <w:rPr>
          <w:rFonts w:eastAsia="Times New Roman" w:cs="Times New Roman"/>
          <w:szCs w:val="24"/>
        </w:rPr>
        <w:t>ει για το διάστημα το οποίο έχει παρέλθει την υπηρεσία η οποία προσφέρθηκε πραγματικά από τους εργαζόμενους.</w:t>
      </w:r>
    </w:p>
    <w:p w14:paraId="6988B4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συγκεκριμένη διάταξη, όμως, έτσι όπως είναι γραμμένη δεν αφορά, κύριοι συνάδελφοι, μόνο τον παρελθόντα χρόνο. Ουσιαστικά είναι μια διάταξη η οποί</w:t>
      </w:r>
      <w:r>
        <w:rPr>
          <w:rFonts w:eastAsia="Times New Roman" w:cs="Times New Roman"/>
          <w:szCs w:val="24"/>
        </w:rPr>
        <w:t xml:space="preserve">α έρχεται -μάλλον προσπαθεί- να νομιμοποιήσει τις πληρωμές όλες μέχρι και τέλος του 2017, </w:t>
      </w:r>
      <w:r>
        <w:rPr>
          <w:rFonts w:eastAsia="Times New Roman" w:cs="Times New Roman"/>
          <w:szCs w:val="24"/>
        </w:rPr>
        <w:lastRenderedPageBreak/>
        <w:t xml:space="preserve">όταν εμείς λέμε ότι είναι απαράδεκτο να υπάρχει αυτή η παράταση. Και δεν το λέμε μόνο εμείς, το λένε σχεδόν όλα τα πολιτικά κόμματα, αλλά το λένε και οι εκ του νόμου </w:t>
      </w:r>
      <w:r>
        <w:rPr>
          <w:rFonts w:eastAsia="Times New Roman" w:cs="Times New Roman"/>
          <w:szCs w:val="24"/>
        </w:rPr>
        <w:t xml:space="preserve">αρμόδιοι για να αξιολογήσουν και να κρίνουν την νομιμότητα μιας τέτοιας διατάξεως. </w:t>
      </w:r>
    </w:p>
    <w:p w14:paraId="6988B45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Έρχεται, λοιπόν, τώρα εδώ η Κυβέρνηση και προσπαθεί με έναν τρόπο</w:t>
      </w:r>
      <w:r>
        <w:rPr>
          <w:rFonts w:eastAsia="Times New Roman" w:cs="Times New Roman"/>
          <w:szCs w:val="24"/>
        </w:rPr>
        <w:t>,</w:t>
      </w:r>
      <w:r>
        <w:rPr>
          <w:rFonts w:eastAsia="Times New Roman" w:cs="Times New Roman"/>
          <w:szCs w:val="24"/>
        </w:rPr>
        <w:t xml:space="preserve"> ο οποίος έρχεται σε πλήρη αντίθεση με τη θέση, με τη νομολογία του Ελεγκτικού Συνεδρίου να ξεπεράσει αυτό</w:t>
      </w:r>
      <w:r>
        <w:rPr>
          <w:rFonts w:eastAsia="Times New Roman" w:cs="Times New Roman"/>
          <w:szCs w:val="24"/>
        </w:rPr>
        <w:t xml:space="preserve"> το πρόβλημα συνταγματικότητας το οποίο δημιούργησε και συγχρόνως έχει εγκλωβίσει τους εργαζόμενους αυτούς σε μια τέτοια διαδικασία με ψεύτικες προσδοκίες και υποσχέσεις, οι οποίες έχουν ακουστεί από χείλη Υπουργών και ταυτόχρονα με αδυναμία στην πραγματικ</w:t>
      </w:r>
      <w:r>
        <w:rPr>
          <w:rFonts w:eastAsia="Times New Roman" w:cs="Times New Roman"/>
          <w:szCs w:val="24"/>
        </w:rPr>
        <w:t>ή πληρωμή τους.</w:t>
      </w:r>
    </w:p>
    <w:p w14:paraId="6988B4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σταματήστε αυτήν την διαδικασία! Αν πράγματι νομίζετε ότι υπάρχουν πάγιες ανάγκες για να καλυφθούν σε αυτόν τον τομέα -βασικά αυτό θα το κρίνουν οι ίδιοι οι δήμοι και τα δημοτικά συμβούλια- δώστε τους όχι την δυνατότη</w:t>
      </w:r>
      <w:r>
        <w:rPr>
          <w:rFonts w:eastAsia="Times New Roman" w:cs="Times New Roman"/>
          <w:szCs w:val="24"/>
        </w:rPr>
        <w:t xml:space="preserve">τα, την έχουν, απλά να τους επισημάνετε να κάνουν χρήση των νόμων οι οποίοι υφίστανται και να πάρουν ένα μόνιμο προσωπικό. </w:t>
      </w:r>
    </w:p>
    <w:p w14:paraId="6988B4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Ξέρουμε όλοι -και όσοι δεν ξέρουν πρέπει να το μάθουν- ότι δεν υπάρχει απαγόρευση μόνιμων προσλήψεων στην καθαριότητα, επειδή ακριβώ</w:t>
      </w:r>
      <w:r>
        <w:rPr>
          <w:rFonts w:eastAsia="Times New Roman" w:cs="Times New Roman"/>
          <w:szCs w:val="24"/>
        </w:rPr>
        <w:t xml:space="preserve">ς έχει ανταποδοτικό χαρακτήρα. Εξαιρούνται οι προσλήψεις μονίμου προσωπικού στην καθαριότητα από τον λόγο τέσσερα προς ένα ή τρία προς ένα. Όποιος δήμος θέλει και αξιολογεί ότι έχει αυτή την ανάγκη μπορεί να προκηρύξει μια μόνιμη θέση προσωπικού. </w:t>
      </w:r>
    </w:p>
    <w:p w14:paraId="6988B4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ποιο</w:t>
      </w:r>
      <w:r>
        <w:rPr>
          <w:rFonts w:eastAsia="Times New Roman" w:cs="Times New Roman"/>
          <w:szCs w:val="24"/>
        </w:rPr>
        <w:t xml:space="preserve"> λόγο χωρίς να έχει ζητηθεί κάτι τέτοιο από τους δήμους έρχεται η Κυβέρνηση και παρεμβαίνει σε αυτό; Γιατί εμείς να μην πούμε ότι εξυπηρετεί συγκεκριμένη σκοπιμότητα εγκλωβισμού των συμβασιούχων αυτών μέσα σε μια διαδικασία ψεύτικης προσδοκίας μονιμοποίηση</w:t>
      </w:r>
      <w:r>
        <w:rPr>
          <w:rFonts w:eastAsia="Times New Roman" w:cs="Times New Roman"/>
          <w:szCs w:val="24"/>
        </w:rPr>
        <w:t>ς; Νομίζω ότι πρέπει να τελειώσει αυτό το παραμύθι προς όλους.</w:t>
      </w:r>
    </w:p>
    <w:p w14:paraId="6988B458"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Άρθρο 39. Στο άρθρο 39 έχουμε μια ρύθμιση η οποία αγορά ουσιαστικά μια παρέμβαση στο νόμο περί μετατάξεων του προσωπικού περί κινητικότητας, έτσι όπως τον ψηφίσαμε πριν από δύο μήνες. Κύριε Υπο</w:t>
      </w:r>
      <w:r>
        <w:rPr>
          <w:rFonts w:eastAsia="Times New Roman" w:cs="Times New Roman"/>
          <w:szCs w:val="24"/>
        </w:rPr>
        <w:t xml:space="preserve">υργέ, αυτός ο νόμος για τον οποίο εμείς είχαμε τις διαφωνίες μας και τις ενστάσεις μας σε κάθε περίπτωση ψηφίστηκε. </w:t>
      </w:r>
      <w:r>
        <w:rPr>
          <w:rFonts w:eastAsia="Times New Roman"/>
          <w:szCs w:val="24"/>
        </w:rPr>
        <w:t>Έχει τις συγκεκριμένες προϋποθέσεις, οι ο</w:t>
      </w:r>
      <w:r>
        <w:rPr>
          <w:rFonts w:eastAsia="Times New Roman"/>
          <w:szCs w:val="24"/>
        </w:rPr>
        <w:lastRenderedPageBreak/>
        <w:t>ποίες ευελπιστούμε ότι θα πληρωθούν μέχρι το επόμενο διάστημα, για να μπορέσει να εφαρμοστεί και να</w:t>
      </w:r>
      <w:r>
        <w:rPr>
          <w:rFonts w:eastAsia="Times New Roman"/>
          <w:szCs w:val="24"/>
        </w:rPr>
        <w:t xml:space="preserve"> λειτουργήσει. Δηλαδή, να γίνουν τα οργανογράμματα, να γίνουν τα περιγράμματα θέσεων, έτσι ώστε να γίνουν στη συνέχεια οι αιτήσεις από τους ενδιαφερόμενους υπαλλήλους, έτσι όπως, δηλαδή, το αποφασίσατε στο νόμο αυτό. </w:t>
      </w:r>
    </w:p>
    <w:p w14:paraId="6988B459" w14:textId="77777777" w:rsidR="00374D63" w:rsidRDefault="00826AA3">
      <w:pPr>
        <w:spacing w:line="600" w:lineRule="auto"/>
        <w:ind w:firstLine="720"/>
        <w:contextualSpacing/>
        <w:jc w:val="both"/>
        <w:rPr>
          <w:rFonts w:eastAsia="Times New Roman"/>
          <w:szCs w:val="24"/>
        </w:rPr>
      </w:pPr>
      <w:r>
        <w:rPr>
          <w:rFonts w:eastAsia="Times New Roman"/>
          <w:szCs w:val="24"/>
        </w:rPr>
        <w:t>Έρχονται μεταβατικές διατάξεις ουσιαστ</w:t>
      </w:r>
      <w:r>
        <w:rPr>
          <w:rFonts w:eastAsia="Times New Roman"/>
          <w:szCs w:val="24"/>
        </w:rPr>
        <w:t xml:space="preserve">ικά, οι οποίες ξέρετε τι κάνουν, κύριε συνάδελφε; Επειδή απ’ ό,τι διαβλέπει η Κυβέρνηση, το οποίο είναι αυτό που λέγαμε κι εμείς, ο νόμος έχει </w:t>
      </w:r>
      <w:proofErr w:type="spellStart"/>
      <w:r>
        <w:rPr>
          <w:rFonts w:eastAsia="Times New Roman"/>
          <w:szCs w:val="24"/>
        </w:rPr>
        <w:t>προαπαιτούμενα</w:t>
      </w:r>
      <w:proofErr w:type="spellEnd"/>
      <w:r>
        <w:rPr>
          <w:rFonts w:eastAsia="Times New Roman"/>
          <w:szCs w:val="24"/>
        </w:rPr>
        <w:t>, τα οποία δεν θα προλάβουν να πληρωθούν μέχρι τις 15 Απριλίου, έρχεται ουσιαστικά πάλι να τακτοποι</w:t>
      </w:r>
      <w:r>
        <w:rPr>
          <w:rFonts w:eastAsia="Times New Roman"/>
          <w:szCs w:val="24"/>
        </w:rPr>
        <w:t xml:space="preserve">ήσει μόνο τα ζητήματα τα οποία θέλει. Δηλαδή, αποσπασμένους υπαλλήλους, που ήταν αποσπασμένοι την ημέρα ψήφισης του νόμου, τους δίνει τη δυνατότητα μετατάξεως στις υπηρεσίες τις οποίες επιθυμούν. </w:t>
      </w:r>
    </w:p>
    <w:p w14:paraId="6988B45A" w14:textId="77777777" w:rsidR="00374D63" w:rsidRDefault="00826AA3">
      <w:pPr>
        <w:spacing w:line="600" w:lineRule="auto"/>
        <w:ind w:firstLine="720"/>
        <w:contextualSpacing/>
        <w:jc w:val="both"/>
        <w:rPr>
          <w:rFonts w:eastAsia="Times New Roman"/>
          <w:szCs w:val="24"/>
        </w:rPr>
      </w:pPr>
      <w:r>
        <w:rPr>
          <w:rFonts w:eastAsia="Times New Roman"/>
          <w:szCs w:val="24"/>
        </w:rPr>
        <w:t>Αυτό ως ανάγνωσμα μπορεί να ακούγεται αρνητικό, αλλά θα ήθε</w:t>
      </w:r>
      <w:r>
        <w:rPr>
          <w:rFonts w:eastAsia="Times New Roman"/>
          <w:szCs w:val="24"/>
        </w:rPr>
        <w:t xml:space="preserve">λα να σας πω το εξής: Αποσπασμένοι την ημέρα ψηφίσεως του νόμου. </w:t>
      </w:r>
    </w:p>
    <w:p w14:paraId="6988B45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Ξέρετε πόσες αποσπάσεις έγιναν έναν και δύο μήνες πριν την ψήφιση του νόμου από αυτούς που είχαν είτε την εσωτερική </w:t>
      </w:r>
      <w:r>
        <w:rPr>
          <w:rFonts w:eastAsia="Times New Roman"/>
          <w:szCs w:val="24"/>
        </w:rPr>
        <w:lastRenderedPageBreak/>
        <w:t>ενημέρωση είτε στη συνέχεια ήταν στη διαβούλευση του συγκεκριμένου νομοσχε</w:t>
      </w:r>
      <w:r>
        <w:rPr>
          <w:rFonts w:eastAsia="Times New Roman"/>
          <w:szCs w:val="24"/>
        </w:rPr>
        <w:t>δίου; Είναι σε θέση να μας πει ο Υπουργός πόσες αποσπάσεις σε υπηρεσίες τις οποίες επιθυμούσαν κάποιοι υπάλληλοι</w:t>
      </w:r>
      <w:r>
        <w:rPr>
          <w:rFonts w:eastAsia="Times New Roman"/>
          <w:szCs w:val="24"/>
        </w:rPr>
        <w:t>,</w:t>
      </w:r>
      <w:r>
        <w:rPr>
          <w:rFonts w:eastAsia="Times New Roman"/>
          <w:szCs w:val="24"/>
        </w:rPr>
        <w:t xml:space="preserve"> έγιναν το Νοέμβριο και τον Οκτώβριο του 2016; </w:t>
      </w:r>
    </w:p>
    <w:p w14:paraId="6988B45C" w14:textId="77777777" w:rsidR="00374D63" w:rsidRDefault="00826AA3">
      <w:pPr>
        <w:spacing w:line="600" w:lineRule="auto"/>
        <w:ind w:firstLine="720"/>
        <w:contextualSpacing/>
        <w:jc w:val="both"/>
        <w:rPr>
          <w:rFonts w:eastAsia="Times New Roman"/>
          <w:szCs w:val="24"/>
        </w:rPr>
      </w:pPr>
      <w:r>
        <w:rPr>
          <w:rFonts w:eastAsia="Times New Roman"/>
          <w:szCs w:val="24"/>
        </w:rPr>
        <w:t>Εγώ θα μπορούσα να είμαι υπέρ αυτής της διατάξεως, αν αφορούσε αποσπασμένους τουλάχιστον ένα εξ</w:t>
      </w:r>
      <w:r>
        <w:rPr>
          <w:rFonts w:eastAsia="Times New Roman"/>
          <w:szCs w:val="24"/>
        </w:rPr>
        <w:t xml:space="preserve">άμηνο πριν. Επί δική σας πάλι θητείας, αλλά τουλάχιστον ένα εξάμηνο πριν. Πριν, δηλαδή, αυτός ο νόμος αποφασιστεί από την Κυβέρνηση ότι πρέπει να ψηφιστεί, πριν βγει σε διαβούλευση, πριν περάσει από τις επιτροπές, πριν ψηφιστεί. </w:t>
      </w:r>
    </w:p>
    <w:p w14:paraId="6988B45D" w14:textId="77777777" w:rsidR="00374D63" w:rsidRDefault="00826AA3">
      <w:pPr>
        <w:spacing w:line="600" w:lineRule="auto"/>
        <w:ind w:firstLine="720"/>
        <w:contextualSpacing/>
        <w:jc w:val="both"/>
        <w:rPr>
          <w:rFonts w:eastAsia="Times New Roman"/>
          <w:szCs w:val="24"/>
        </w:rPr>
      </w:pPr>
      <w:r>
        <w:rPr>
          <w:rFonts w:eastAsia="Times New Roman"/>
          <w:szCs w:val="24"/>
        </w:rPr>
        <w:t>Εγώ, αυτή τη στιγμή, έχω τ</w:t>
      </w:r>
      <w:r>
        <w:rPr>
          <w:rFonts w:eastAsia="Times New Roman"/>
          <w:szCs w:val="24"/>
        </w:rPr>
        <w:t>η μεγάλη ένστασή μου επί της συγκεκριμένης αυτής ρυθμίσεως, γιατί θεωρώ ότι έρχεται καθαρά ρουσφετολογικά να τακτοποιήσει όλες τις αποσπάσεις, οι οποίες έγιναν το αμέσως προηγούμενο διάστημα από την ψήφιση του νόμου και θα ζητήσω κάποια στιγμή και τα στοιχ</w:t>
      </w:r>
      <w:r>
        <w:rPr>
          <w:rFonts w:eastAsia="Times New Roman"/>
          <w:szCs w:val="24"/>
        </w:rPr>
        <w:t xml:space="preserve">εία των αποσπάσεων οι οποίες έγιναν τον Οκτώβριο και τον Νοέμβριο του 2016. </w:t>
      </w:r>
    </w:p>
    <w:p w14:paraId="6988B45E" w14:textId="77777777" w:rsidR="00374D63" w:rsidRDefault="00826AA3">
      <w:pPr>
        <w:spacing w:line="600" w:lineRule="auto"/>
        <w:ind w:firstLine="720"/>
        <w:contextualSpacing/>
        <w:jc w:val="both"/>
        <w:rPr>
          <w:rFonts w:eastAsia="Times New Roman"/>
          <w:szCs w:val="24"/>
        </w:rPr>
      </w:pPr>
      <w:r>
        <w:rPr>
          <w:rFonts w:eastAsia="Times New Roman"/>
          <w:szCs w:val="24"/>
        </w:rPr>
        <w:t>Όταν πρόκειται, λοιπόν, για ένα</w:t>
      </w:r>
      <w:r>
        <w:rPr>
          <w:rFonts w:eastAsia="Times New Roman"/>
          <w:szCs w:val="24"/>
        </w:rPr>
        <w:t>ν</w:t>
      </w:r>
      <w:r>
        <w:rPr>
          <w:rFonts w:eastAsia="Times New Roman"/>
          <w:szCs w:val="24"/>
        </w:rPr>
        <w:t xml:space="preserve"> νόμο του οποίου ούτως ή άλλως κανονικά πρέπει να αρχίσει η εφαρμογή του σε ενάμιση </w:t>
      </w:r>
      <w:r>
        <w:rPr>
          <w:rFonts w:eastAsia="Times New Roman"/>
          <w:szCs w:val="24"/>
        </w:rPr>
        <w:lastRenderedPageBreak/>
        <w:t>μήνα από σήμερα</w:t>
      </w:r>
      <w:r>
        <w:rPr>
          <w:rFonts w:eastAsia="Times New Roman"/>
          <w:szCs w:val="24"/>
        </w:rPr>
        <w:t>,</w:t>
      </w:r>
      <w:r>
        <w:rPr>
          <w:rFonts w:eastAsia="Times New Roman"/>
          <w:szCs w:val="24"/>
        </w:rPr>
        <w:t xml:space="preserve"> δεν μπορούμε να ερχόμαστε και να διαστρεβλώνου</w:t>
      </w:r>
      <w:r>
        <w:rPr>
          <w:rFonts w:eastAsia="Times New Roman"/>
          <w:szCs w:val="24"/>
        </w:rPr>
        <w:t xml:space="preserve">με το νόημά του, αυτό το οποίο εσείς είπατε ότι υπηρετείτε με τη νομοθέτησή του, και να έχουμε αυτές τις μεταβατικές διατάξεις, οι οποίες υποκρύπτουν τακτοποιήσεις ημετέρων. </w:t>
      </w:r>
    </w:p>
    <w:p w14:paraId="6988B45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Σε σχέση με το άρθρο 40, επιτέλους οι έκτακτες ανάγκες και συνθήκες που υπάρχουν </w:t>
      </w:r>
      <w:r>
        <w:rPr>
          <w:rFonts w:eastAsia="Times New Roman"/>
          <w:szCs w:val="24"/>
        </w:rPr>
        <w:t xml:space="preserve">σχετικά με το προσφυγικό ζήτημα μέχρι πότε θα υπάρχουν σε αυτή τη χώρα; </w:t>
      </w:r>
    </w:p>
    <w:p w14:paraId="6988B460" w14:textId="77777777" w:rsidR="00374D63" w:rsidRDefault="00826AA3">
      <w:pPr>
        <w:spacing w:line="600" w:lineRule="auto"/>
        <w:ind w:firstLine="720"/>
        <w:contextualSpacing/>
        <w:jc w:val="both"/>
        <w:rPr>
          <w:rFonts w:eastAsia="Times New Roman"/>
          <w:szCs w:val="24"/>
        </w:rPr>
      </w:pPr>
      <w:r>
        <w:rPr>
          <w:rFonts w:eastAsia="Times New Roman"/>
          <w:szCs w:val="24"/>
        </w:rPr>
        <w:t>Αποδεχθήκαμε μόνοι μας και υπερψηφίσαμε εδώ εμείς ως Νέα Δημοκρατία το 2015, με εκείνες τις προσφυγικές και μεταναστευτικές ροές, ό,τι ήταν απαραίτητο έτσι ώστε να μπορέσει να λειτουρ</w:t>
      </w:r>
      <w:r>
        <w:rPr>
          <w:rFonts w:eastAsia="Times New Roman"/>
          <w:szCs w:val="24"/>
        </w:rPr>
        <w:t xml:space="preserve">γήσει η διαδικασία της υποδοχής, τακτοποίησης και σίτισης αυτών των ανθρώπων, </w:t>
      </w:r>
      <w:proofErr w:type="spellStart"/>
      <w:r>
        <w:rPr>
          <w:rFonts w:eastAsia="Times New Roman"/>
          <w:szCs w:val="24"/>
        </w:rPr>
        <w:t>παραδεχόμενοι</w:t>
      </w:r>
      <w:proofErr w:type="spellEnd"/>
      <w:r>
        <w:rPr>
          <w:rFonts w:eastAsia="Times New Roman"/>
          <w:szCs w:val="24"/>
        </w:rPr>
        <w:t xml:space="preserve"> πράγματι ότι υπήρχαν έκτακτες και απρόβλεπτες ανάγκες, οι οποίες έπρεπε με κάποιον τρόπο να αντιμετωπιστούν. </w:t>
      </w:r>
    </w:p>
    <w:p w14:paraId="6988B461" w14:textId="77777777" w:rsidR="00374D63" w:rsidRDefault="00826AA3">
      <w:pPr>
        <w:spacing w:line="600" w:lineRule="auto"/>
        <w:ind w:firstLine="720"/>
        <w:contextualSpacing/>
        <w:jc w:val="both"/>
        <w:rPr>
          <w:rFonts w:eastAsia="Times New Roman"/>
          <w:szCs w:val="24"/>
        </w:rPr>
      </w:pPr>
      <w:r>
        <w:rPr>
          <w:rFonts w:eastAsia="Times New Roman"/>
          <w:szCs w:val="24"/>
        </w:rPr>
        <w:t>Αυτό, όμως, το κύμα όλο τελείωσε μετά από μερικούς μήν</w:t>
      </w:r>
      <w:r>
        <w:rPr>
          <w:rFonts w:eastAsia="Times New Roman"/>
          <w:szCs w:val="24"/>
        </w:rPr>
        <w:t>ες. Είναι δυνατόν να ερχόμαστε σήμερα και να νομοθετούμε ακόμα παράταση σε αυτή την κατ’ εξαίρεση διαδικασία των απευθείας αναθέσεων, χωρίς κανένα κριτήριο, χωρίς κανένα στοιχείο διαφάνειας; Και αυτή τη στιγμή, ενώ ξέρουμε ποιος είναι ο αριθ</w:t>
      </w:r>
      <w:r>
        <w:rPr>
          <w:rFonts w:eastAsia="Times New Roman"/>
          <w:szCs w:val="24"/>
        </w:rPr>
        <w:lastRenderedPageBreak/>
        <w:t>μός των προσφύγ</w:t>
      </w:r>
      <w:r>
        <w:rPr>
          <w:rFonts w:eastAsia="Times New Roman"/>
          <w:szCs w:val="24"/>
        </w:rPr>
        <w:t xml:space="preserve">ων στη χώρα, ενώ ξέρουμε τι χρειάζεται γι’ αυτούς, να δίνουμε πάλι το δικαίωμα και την αφορμή η κοινωνία έξω να λέει ότι το μεγαλύτερο πάρτι γίνεται στο προσφυγικό; </w:t>
      </w:r>
    </w:p>
    <w:p w14:paraId="6988B462" w14:textId="77777777" w:rsidR="00374D63" w:rsidRDefault="00826AA3">
      <w:pPr>
        <w:spacing w:line="600" w:lineRule="auto"/>
        <w:ind w:firstLine="720"/>
        <w:contextualSpacing/>
        <w:jc w:val="both"/>
        <w:rPr>
          <w:rFonts w:eastAsia="Times New Roman"/>
          <w:szCs w:val="24"/>
        </w:rPr>
      </w:pPr>
      <w:r>
        <w:rPr>
          <w:rFonts w:eastAsia="Times New Roman"/>
          <w:szCs w:val="24"/>
        </w:rPr>
        <w:t>Δεν το έχετε ακούσει αυτό; Εγώ το ακούω παντού. Στο Κιλκίς, επειδή είχαμε πολλούς πρόσφυγε</w:t>
      </w:r>
      <w:r>
        <w:rPr>
          <w:rFonts w:eastAsia="Times New Roman"/>
          <w:szCs w:val="24"/>
        </w:rPr>
        <w:t xml:space="preserve">ς, το ακούσαμε ίσως λίγο παραπάνω. </w:t>
      </w:r>
    </w:p>
    <w:p w14:paraId="6988B463" w14:textId="77777777" w:rsidR="00374D63" w:rsidRDefault="00826AA3">
      <w:pPr>
        <w:spacing w:line="600" w:lineRule="auto"/>
        <w:ind w:firstLine="720"/>
        <w:contextualSpacing/>
        <w:jc w:val="both"/>
        <w:rPr>
          <w:rFonts w:eastAsia="Times New Roman"/>
          <w:szCs w:val="24"/>
        </w:rPr>
      </w:pPr>
      <w:r>
        <w:rPr>
          <w:rFonts w:eastAsia="Times New Roman"/>
          <w:szCs w:val="24"/>
        </w:rPr>
        <w:t>Νομίζω, όμως, ότι αυτή η ιστορία έχει γίνει διάχυτη σε όλη την κοινωνία και έχει οδηγήσει και σε κάτι άλλο. Απομακρύνει κάποιους ανθρώπους από το να δείχνουν μια συμπάθεια προς τα ζητήματα των προσφύγων. Διότι θεωρούν ότ</w:t>
      </w:r>
      <w:r>
        <w:rPr>
          <w:rFonts w:eastAsia="Times New Roman"/>
          <w:szCs w:val="24"/>
        </w:rPr>
        <w:t xml:space="preserve">ι τελικά, έτσι όπως αυτή τη στιγμή έχει γίνει, έχει γίνει μια φάμπρικα μέσα από την οποία κάποιοι κερδίζουν χρήματα με μη νόμιμο τρόπο ή κάποιοι άλλοι αποκτούν συμβάσεις εργασίας. </w:t>
      </w:r>
    </w:p>
    <w:p w14:paraId="6988B464" w14:textId="77777777" w:rsidR="00374D63" w:rsidRDefault="00826AA3">
      <w:pPr>
        <w:spacing w:line="600" w:lineRule="auto"/>
        <w:ind w:firstLine="720"/>
        <w:contextualSpacing/>
        <w:jc w:val="both"/>
        <w:rPr>
          <w:rFonts w:eastAsia="Times New Roman"/>
          <w:szCs w:val="24"/>
        </w:rPr>
      </w:pPr>
      <w:r>
        <w:rPr>
          <w:rFonts w:eastAsia="Times New Roman"/>
          <w:szCs w:val="24"/>
        </w:rPr>
        <w:t>Όλο αυτό, όπως το αφήσατε και έγινε και το οποίο σήμερα έρχεστε και το επιτ</w:t>
      </w:r>
      <w:r>
        <w:rPr>
          <w:rFonts w:eastAsia="Times New Roman"/>
          <w:szCs w:val="24"/>
        </w:rPr>
        <w:t xml:space="preserve">είνετε με αυτή τη συγκεκριμένη ρύθμιση, οδηγεί σε μια τέτοια πεποίθηση τον ελληνικό λαό. Και είμαστε υποχρεωμένοι όλοι εδώ αυτή την πεποίθηση του ελληνικού λαού να την αλλάξουμε. </w:t>
      </w:r>
    </w:p>
    <w:p w14:paraId="6988B465" w14:textId="77777777" w:rsidR="00374D63" w:rsidRDefault="00826AA3">
      <w:pPr>
        <w:spacing w:line="600" w:lineRule="auto"/>
        <w:ind w:firstLine="720"/>
        <w:contextualSpacing/>
        <w:jc w:val="both"/>
        <w:rPr>
          <w:rFonts w:eastAsia="Times New Roman"/>
          <w:szCs w:val="24"/>
        </w:rPr>
      </w:pPr>
      <w:r>
        <w:rPr>
          <w:rFonts w:eastAsia="Times New Roman"/>
          <w:szCs w:val="24"/>
        </w:rPr>
        <w:t>Δεν υπάρχουν αυτή τη στιγμή εξαιρετικές συνθήκες στο προσφυγικό. Ξέρουμε πόσ</w:t>
      </w:r>
      <w:r>
        <w:rPr>
          <w:rFonts w:eastAsia="Times New Roman"/>
          <w:szCs w:val="24"/>
        </w:rPr>
        <w:t xml:space="preserve">οι είναι οι πρόσφυγες, ξέρουμε τι </w:t>
      </w:r>
      <w:r>
        <w:rPr>
          <w:rFonts w:eastAsia="Times New Roman"/>
          <w:szCs w:val="24"/>
        </w:rPr>
        <w:lastRenderedPageBreak/>
        <w:t xml:space="preserve">χρειάζεται για τη σίτισή τους. Νομίζω ότι είναι απαράδεκτο, κύριοι συνάδελφοι, να ψηφίζουμε δύο χρόνια μετά την ίδια διάταξη. </w:t>
      </w:r>
    </w:p>
    <w:p w14:paraId="6988B466" w14:textId="77777777" w:rsidR="00374D63" w:rsidRDefault="00826AA3">
      <w:pPr>
        <w:spacing w:line="600" w:lineRule="auto"/>
        <w:ind w:firstLine="720"/>
        <w:contextualSpacing/>
        <w:jc w:val="both"/>
        <w:rPr>
          <w:rFonts w:eastAsia="Times New Roman"/>
          <w:szCs w:val="24"/>
        </w:rPr>
      </w:pPr>
      <w:r>
        <w:rPr>
          <w:rFonts w:eastAsia="Times New Roman"/>
          <w:szCs w:val="24"/>
        </w:rPr>
        <w:t>Είναι και πολλές άλλες οι διατάξεις τις οποίες, βεβαίως, θα καταψηφίσουμε, πολλές οι οποίες δεν</w:t>
      </w:r>
      <w:r>
        <w:rPr>
          <w:rFonts w:eastAsia="Times New Roman"/>
          <w:szCs w:val="24"/>
        </w:rPr>
        <w:t xml:space="preserve"> κατανοούμε και πολλές για τις οποίες υπάρχουν ερωτήματα τα οποία δεν απαντήθηκαν. </w:t>
      </w:r>
    </w:p>
    <w:p w14:paraId="6988B467" w14:textId="77777777" w:rsidR="00374D63" w:rsidRDefault="00826AA3">
      <w:pPr>
        <w:spacing w:line="600" w:lineRule="auto"/>
        <w:ind w:firstLine="720"/>
        <w:contextualSpacing/>
        <w:jc w:val="both"/>
        <w:rPr>
          <w:rFonts w:eastAsia="Times New Roman"/>
          <w:szCs w:val="24"/>
        </w:rPr>
      </w:pPr>
      <w:r>
        <w:rPr>
          <w:rFonts w:eastAsia="Times New Roman"/>
          <w:szCs w:val="24"/>
        </w:rPr>
        <w:t>Για παράδειγμα, όσον αφορά τη διάταξη για το ζήτημα των ανδρών των εσωτερικών υποθέσεων ένα πρώτο ερώτημα που μπαίνει είναι τι θα γίνει με αυτούς που ήδη υπηρετούν. Δεν προ</w:t>
      </w:r>
      <w:r>
        <w:rPr>
          <w:rFonts w:eastAsia="Times New Roman"/>
          <w:szCs w:val="24"/>
        </w:rPr>
        <w:t xml:space="preserve">βλέπεται κάποια μεταβατική διάταξη για τους ήδη υπηρετούντες. Δηλαδή, θα εφαρμοστούν αυτές οι διατάξεις για όσους καινούργιους ενταχθούν στο Σώμα ή και για όσους υπηρετούν; </w:t>
      </w:r>
    </w:p>
    <w:p w14:paraId="6988B468" w14:textId="77777777" w:rsidR="00374D63" w:rsidRDefault="00826AA3">
      <w:pPr>
        <w:spacing w:line="600" w:lineRule="auto"/>
        <w:ind w:firstLine="720"/>
        <w:contextualSpacing/>
        <w:jc w:val="both"/>
        <w:rPr>
          <w:rFonts w:eastAsia="Times New Roman"/>
          <w:szCs w:val="24"/>
        </w:rPr>
      </w:pPr>
      <w:r>
        <w:rPr>
          <w:rFonts w:eastAsia="Times New Roman"/>
          <w:szCs w:val="24"/>
        </w:rPr>
        <w:t>Νομίζω ότι θα έπρεπε να μην υπάρχει η μεταβατική διάταξη. Γι’ αυτούς που ήδη υπηρε</w:t>
      </w:r>
      <w:r>
        <w:rPr>
          <w:rFonts w:eastAsia="Times New Roman"/>
          <w:szCs w:val="24"/>
        </w:rPr>
        <w:t xml:space="preserve">τούν πρέπει να εφαρμοστούν οι διατάξεις με τις οποίες εισήλθαν στο Σώμα αυτό, γιατί αξιολόγησαν και αυτοί κάποια πράγματα και γι’ αυτό εισήλθαν. </w:t>
      </w:r>
    </w:p>
    <w:p w14:paraId="6988B469" w14:textId="77777777" w:rsidR="00374D63" w:rsidRDefault="00826AA3">
      <w:pPr>
        <w:spacing w:line="600" w:lineRule="auto"/>
        <w:ind w:firstLine="709"/>
        <w:contextualSpacing/>
        <w:jc w:val="both"/>
        <w:rPr>
          <w:rFonts w:eastAsia="Times New Roman"/>
          <w:szCs w:val="24"/>
        </w:rPr>
      </w:pPr>
      <w:r>
        <w:rPr>
          <w:rFonts w:eastAsia="Times New Roman"/>
          <w:szCs w:val="24"/>
        </w:rPr>
        <w:t>Βεβαίως, θα πρέπει σε μια τέτοια υπηρεσία να αφήνουμε μια δυνατότητα ανεξαρτησίας και αυτονομίας και στην υπηρ</w:t>
      </w:r>
      <w:r>
        <w:rPr>
          <w:rFonts w:eastAsia="Times New Roman"/>
          <w:szCs w:val="24"/>
        </w:rPr>
        <w:t xml:space="preserve">εσία, αλλά και στον ίδιο που υπηρετεί εκεί. </w:t>
      </w:r>
      <w:r>
        <w:rPr>
          <w:rFonts w:eastAsia="Times New Roman"/>
          <w:szCs w:val="24"/>
        </w:rPr>
        <w:t xml:space="preserve">Γιατί, ακριβώς, αυτή είναι η σκοπιμότητα αυτών των ειδικών διατάξεων, να μπορέσει ανεξάρτητα να λειτουργήσει ο αστυνομικός ο οποίος θα επιλέξει αυτή </w:t>
      </w:r>
      <w:r>
        <w:rPr>
          <w:rFonts w:eastAsia="Times New Roman"/>
          <w:szCs w:val="24"/>
        </w:rPr>
        <w:lastRenderedPageBreak/>
        <w:t>την υπηρεσία και θα κριθεί ότι αξίζει για να πάει σε αυτή την υ</w:t>
      </w:r>
      <w:r>
        <w:rPr>
          <w:rFonts w:eastAsia="Times New Roman"/>
          <w:szCs w:val="24"/>
        </w:rPr>
        <w:t xml:space="preserve">πηρεσία. </w:t>
      </w:r>
    </w:p>
    <w:p w14:paraId="6988B46A" w14:textId="77777777" w:rsidR="00374D63" w:rsidRDefault="00826AA3">
      <w:pPr>
        <w:spacing w:line="600" w:lineRule="auto"/>
        <w:ind w:firstLine="720"/>
        <w:contextualSpacing/>
        <w:jc w:val="both"/>
        <w:rPr>
          <w:rFonts w:eastAsia="Times New Roman"/>
          <w:szCs w:val="24"/>
        </w:rPr>
      </w:pPr>
      <w:r>
        <w:rPr>
          <w:rFonts w:eastAsia="Times New Roman"/>
          <w:szCs w:val="24"/>
        </w:rPr>
        <w:t>Υπάρχουν πολλές τροπολογίες για τις οποίες, δυστυχώς, έξω από μία</w:t>
      </w:r>
      <w:r>
        <w:rPr>
          <w:rFonts w:eastAsia="Times New Roman"/>
          <w:szCs w:val="24"/>
        </w:rPr>
        <w:t>-</w:t>
      </w:r>
      <w:r>
        <w:rPr>
          <w:rFonts w:eastAsia="Times New Roman"/>
          <w:szCs w:val="24"/>
        </w:rPr>
        <w:t xml:space="preserve">δύο οι οποίες έχουν μια λογική, μια σκοπιμότητα και εξυπηρετούν μία επείγουσα κατάσταση και τις οποίες θα τις αξιολογήσουμε και θα αναφερθούμε συγκεκριμένα, οι περισσότερες εξ </w:t>
      </w:r>
      <w:r>
        <w:rPr>
          <w:rFonts w:eastAsia="Times New Roman"/>
          <w:szCs w:val="24"/>
        </w:rPr>
        <w:t xml:space="preserve">αυτών είναι τροπολογίες ο οποίες δεν μπορούν με τίποτα να γίνουν δεκτές. Δεν είναι δυνατόν να έχουμε τροπολογία του Υπουργείου Υγείας, όταν το Υπουργείο Υγείας έχει καταθέσει νομοσχέδιο. Όταν υπάρχει νομοσχέδιο το οποίο είναι σε εκκρεμότητα, είναι δυνατόν </w:t>
      </w:r>
      <w:r>
        <w:rPr>
          <w:rFonts w:eastAsia="Times New Roman"/>
          <w:szCs w:val="24"/>
        </w:rPr>
        <w:t>να συζητάμε σήμερα τροπολογία του Υπουργείου Υγείας;</w:t>
      </w:r>
    </w:p>
    <w:p w14:paraId="6988B46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Επίσης, δεν μπορούμε, πέρα από κάθε συνταγματική διάταξη, πέρα από κάθε συνθήκη κανονικότητας, πέρα από κάθε λογική να ερχόμαστε σήμερα και για κάποιους που έχουν αναγνωριστεί με δικαστικές αποφάσεις ή το είδος της εργασιακής τους σχέσης, αλλά δεν πληρούν </w:t>
      </w:r>
      <w:r>
        <w:rPr>
          <w:rFonts w:eastAsia="Times New Roman"/>
          <w:szCs w:val="24"/>
        </w:rPr>
        <w:t xml:space="preserve">τα τυπικά κριτήρια για να είναι στο δημόσιο, να το ξεπερνάμε αυτό και να πρέπει να ενταχθούν στο δημόσιο κατά παρέκκλιση κάθε διάταξης. </w:t>
      </w:r>
    </w:p>
    <w:p w14:paraId="6988B46C"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Είναι πολλά τα ζητήματα τα οποία ανακύπτουν και τα οποία θεωρώ ότι πραγματικά έρχονται και διευθετούν καταστάσεις. </w:t>
      </w:r>
    </w:p>
    <w:p w14:paraId="6988B46D" w14:textId="77777777" w:rsidR="00374D63" w:rsidRDefault="00826AA3">
      <w:pPr>
        <w:spacing w:line="600" w:lineRule="auto"/>
        <w:ind w:firstLine="720"/>
        <w:contextualSpacing/>
        <w:jc w:val="both"/>
        <w:rPr>
          <w:rFonts w:eastAsia="Times New Roman"/>
          <w:szCs w:val="24"/>
        </w:rPr>
      </w:pPr>
      <w:r>
        <w:rPr>
          <w:rFonts w:eastAsia="Times New Roman"/>
          <w:szCs w:val="24"/>
        </w:rPr>
        <w:t>Κύρ</w:t>
      </w:r>
      <w:r>
        <w:rPr>
          <w:rFonts w:eastAsia="Times New Roman"/>
          <w:szCs w:val="24"/>
        </w:rPr>
        <w:t>ιοι συνάδελφοι, πρέπει επιτέλους να τελειώσει αυτός ο τρόπος νομοθέτησης, ο οποίος και απαξιώνει το Κοινοβούλιο και τελικά δεν υπηρετεί ούτε τη σκοπιμότητά σας. Γιατί όλη αυτή η εικόνα έχει μεταφερθεί στην κοινωνία. Όλη αυτή η εικόνα, η οποία δίδεται συνέχ</w:t>
      </w:r>
      <w:r>
        <w:rPr>
          <w:rFonts w:eastAsia="Times New Roman"/>
          <w:szCs w:val="24"/>
        </w:rPr>
        <w:t>εια με τις βουλευτικές ή υπουργικές τροπολογίες, με νομοθετήματα τα οποία δεν έχουν αρχή, μέση και τέλος, μη νομίζετε ότι σας δίνουν πόντους στην κοινωνία. Μπορεί να τακτοποιείτε προσκαίρως κάποια συγκεκριμένα αιτήματα, κάποιων συγκεκριμένων ομάδων, αλλά η</w:t>
      </w:r>
      <w:r>
        <w:rPr>
          <w:rFonts w:eastAsia="Times New Roman"/>
          <w:szCs w:val="24"/>
        </w:rPr>
        <w:t xml:space="preserve"> πλειοψηφία του ελληνικού λαού, η σιωπηρή πλειοψηφία του ελληνικού λαού, έχοντας καταδικάσει αυτές τις πρακτικές και βλέποντας εσείς τώρα να προσπαθείτε να τις υπηρετήσετε στον μέγιστο βαθμό, σε μια περίοδο κρίσης, να είστε σίγουροι ότι αυτό που θα δώσει σ</w:t>
      </w:r>
      <w:r>
        <w:rPr>
          <w:rFonts w:eastAsia="Times New Roman"/>
          <w:szCs w:val="24"/>
        </w:rPr>
        <w:t xml:space="preserve">το τέλος είναι η απαξίωσή της. </w:t>
      </w:r>
    </w:p>
    <w:p w14:paraId="6988B46E"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πολύ, κύριοι συνάδελφοι.</w:t>
      </w:r>
    </w:p>
    <w:p w14:paraId="6988B46F"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988B470"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Κι εγώ σας ευχαριστώ. </w:t>
      </w:r>
    </w:p>
    <w:p w14:paraId="6988B47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ειδικός αγορητής της Χρυσής Αυγής, έχει τον λόγο για δεκα</w:t>
      </w:r>
      <w:r>
        <w:rPr>
          <w:rFonts w:eastAsia="Times New Roman"/>
          <w:szCs w:val="24"/>
        </w:rPr>
        <w:t xml:space="preserve">πέντε λεπτά. </w:t>
      </w:r>
    </w:p>
    <w:p w14:paraId="6988B47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6988B47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Ακούγαμε πριν τον εισηγητή του ΣΥΡΙΖΑ, ο οποίος ξεκίνησε με σχολιασμό της απόφασης του </w:t>
      </w:r>
      <w:proofErr w:type="spellStart"/>
      <w:r>
        <w:rPr>
          <w:rFonts w:eastAsia="Times New Roman"/>
          <w:szCs w:val="24"/>
          <w:lang w:val="en-US"/>
        </w:rPr>
        <w:t>Eurogroup</w:t>
      </w:r>
      <w:proofErr w:type="spellEnd"/>
      <w:r>
        <w:rPr>
          <w:rFonts w:eastAsia="Times New Roman"/>
          <w:szCs w:val="24"/>
        </w:rPr>
        <w:t xml:space="preserve">, λέγοντας χαρούμενος ότι η απόφαση του </w:t>
      </w:r>
      <w:proofErr w:type="spellStart"/>
      <w:r>
        <w:rPr>
          <w:rFonts w:eastAsia="Times New Roman"/>
          <w:szCs w:val="24"/>
          <w:lang w:val="en-US"/>
        </w:rPr>
        <w:t>Eurogroup</w:t>
      </w:r>
      <w:proofErr w:type="spellEnd"/>
      <w:r>
        <w:rPr>
          <w:rFonts w:eastAsia="Times New Roman"/>
          <w:szCs w:val="24"/>
        </w:rPr>
        <w:t xml:space="preserve"> σηματοδοτεί την αντιστροφή της κατάστασης, την αν</w:t>
      </w:r>
      <w:r>
        <w:rPr>
          <w:rFonts w:eastAsia="Times New Roman"/>
          <w:szCs w:val="24"/>
        </w:rPr>
        <w:t xml:space="preserve">άπτυξη της οικονομίας και διάφορα άλλα, μία καραμέλα, μία κασέτα την οποία επαναλαμβάνετε τον τελευταίο καιρό. Προσπαθείτε να πείσετε και τους εαυτούς σας. Το ζητούμενο, βέβαια, είναι ότι δεν ξέρουμε οι </w:t>
      </w:r>
      <w:proofErr w:type="spellStart"/>
      <w:r>
        <w:rPr>
          <w:rFonts w:eastAsia="Times New Roman"/>
          <w:szCs w:val="24"/>
        </w:rPr>
        <w:t>αχυρόμπαλες</w:t>
      </w:r>
      <w:proofErr w:type="spellEnd"/>
      <w:r>
        <w:rPr>
          <w:rFonts w:eastAsia="Times New Roman"/>
          <w:szCs w:val="24"/>
        </w:rPr>
        <w:t xml:space="preserve">, οι </w:t>
      </w:r>
      <w:proofErr w:type="spellStart"/>
      <w:r>
        <w:rPr>
          <w:rFonts w:eastAsia="Times New Roman"/>
          <w:szCs w:val="24"/>
        </w:rPr>
        <w:t>σανόμπαλες</w:t>
      </w:r>
      <w:proofErr w:type="spellEnd"/>
      <w:r>
        <w:rPr>
          <w:rFonts w:eastAsia="Times New Roman"/>
          <w:szCs w:val="24"/>
        </w:rPr>
        <w:t xml:space="preserve"> που έχετε έξω για ποιους ε</w:t>
      </w:r>
      <w:r>
        <w:rPr>
          <w:rFonts w:eastAsia="Times New Roman"/>
          <w:szCs w:val="24"/>
        </w:rPr>
        <w:t xml:space="preserve">ίναι, αν είναι για τους ψηφοφόρους σας ή για κάποιον άλλον που προσπαθείτε να τον ταΐσετε με κουτόχορτο για να τον πείσετε ότι όλα πάνε καλά. </w:t>
      </w:r>
    </w:p>
    <w:p w14:paraId="6988B474" w14:textId="77777777" w:rsidR="00374D63" w:rsidRDefault="00826AA3">
      <w:pPr>
        <w:spacing w:line="600" w:lineRule="auto"/>
        <w:ind w:firstLine="720"/>
        <w:contextualSpacing/>
        <w:jc w:val="both"/>
        <w:rPr>
          <w:rFonts w:eastAsia="Times New Roman"/>
          <w:szCs w:val="24"/>
        </w:rPr>
      </w:pPr>
      <w:r>
        <w:rPr>
          <w:rFonts w:eastAsia="Times New Roman"/>
          <w:szCs w:val="24"/>
        </w:rPr>
        <w:t>Κι όλα αυτά συμβαίνουν την ίδια ώρα που ολόκληρη η Ευρώπη βράζει, αλλάζει και η μία χώρα μετά την άλλη έχει αρχίσ</w:t>
      </w:r>
      <w:r>
        <w:rPr>
          <w:rFonts w:eastAsia="Times New Roman"/>
          <w:szCs w:val="24"/>
        </w:rPr>
        <w:t xml:space="preserve">ει και παλεύει για να διαλέξει έναν διαφορετικό δρόμο, ο οποίος δεν έχει να κάνει σε τίποτα με αυτή τη φαύλη, λερωμένη, διεφθαρμένη </w:t>
      </w:r>
      <w:r>
        <w:rPr>
          <w:rFonts w:eastAsia="Times New Roman"/>
          <w:szCs w:val="24"/>
        </w:rPr>
        <w:lastRenderedPageBreak/>
        <w:t xml:space="preserve">Ευρωπαϊκή Ένωση, η οποία προσπαθεί να καθυποτάξει καθ’ οιονδήποτε τρόπο τα έθνη και τους λαούς. </w:t>
      </w:r>
    </w:p>
    <w:p w14:paraId="6988B47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Οι αλλαγές ξεκίνησαν με το </w:t>
      </w:r>
      <w:r>
        <w:rPr>
          <w:rFonts w:eastAsia="Times New Roman"/>
          <w:szCs w:val="24"/>
          <w:lang w:val="en-US"/>
        </w:rPr>
        <w:t>Brexit</w:t>
      </w:r>
      <w:r>
        <w:rPr>
          <w:rFonts w:eastAsia="Times New Roman"/>
          <w:szCs w:val="24"/>
        </w:rPr>
        <w:t xml:space="preserve"> στην Αγγλία, με την επικείμενη άνοδο, την πρωτιά της </w:t>
      </w:r>
      <w:proofErr w:type="spellStart"/>
      <w:r>
        <w:rPr>
          <w:rFonts w:eastAsia="Times New Roman"/>
          <w:szCs w:val="24"/>
        </w:rPr>
        <w:t>Λεπέν</w:t>
      </w:r>
      <w:proofErr w:type="spellEnd"/>
      <w:r>
        <w:rPr>
          <w:rFonts w:eastAsia="Times New Roman"/>
          <w:szCs w:val="24"/>
        </w:rPr>
        <w:t xml:space="preserve"> στη Γαλλία, με ό,τι συμβαίνει στην Ολλανδία, με το δημοψήφισμα της Ιταλίας, όπου ο ιταλικός λαός έδειξε μία εντελώς διαφορετική κατεύθυνση, αλλά παρ’ όλα αυτά κι εκεί τον πιέζουν. Και φυσικά</w:t>
      </w:r>
      <w:r>
        <w:rPr>
          <w:rFonts w:eastAsia="Times New Roman"/>
          <w:szCs w:val="24"/>
        </w:rPr>
        <w:t xml:space="preserve">, να μην ξεχνάμε ότι πρώτοι απ’ όλους ξεσηκώθηκαν ή προσπάθησαν να ξεσηκωθούν οι Έλληνες, όπου με το δημοψήφισμα του 2015 έδειξαν προς τα πού θα έπρεπε να κατευθυνθεί η ελληνική Κυβέρνηση. Κι εσείς κατευθύνεστε προς εντελώς αντίθετη κατεύθυνση. </w:t>
      </w:r>
    </w:p>
    <w:p w14:paraId="6988B476" w14:textId="77777777" w:rsidR="00374D63" w:rsidRDefault="00826AA3">
      <w:pPr>
        <w:spacing w:line="600" w:lineRule="auto"/>
        <w:ind w:firstLine="720"/>
        <w:contextualSpacing/>
        <w:jc w:val="both"/>
        <w:rPr>
          <w:rFonts w:eastAsia="Times New Roman"/>
          <w:szCs w:val="24"/>
        </w:rPr>
      </w:pPr>
      <w:r>
        <w:rPr>
          <w:rFonts w:eastAsia="Times New Roman"/>
          <w:szCs w:val="24"/>
        </w:rPr>
        <w:t>Έχουμε αλλ</w:t>
      </w:r>
      <w:r>
        <w:rPr>
          <w:rFonts w:eastAsia="Times New Roman"/>
          <w:szCs w:val="24"/>
        </w:rPr>
        <w:t>αγή ρότας σε ολόκληρη την Ευρώπη, στα οικονομικά ζητήματα, στη λαθρομετανάστευση, στην ισλαμική εισβολή, σε όλα αυτά, κι εσείς εδώ επιμένετε κι επιμένετε να οδηγήσετε τη χώρα στον γκρεμό. Και φέρνετε ένα ακόμα ρουσφετολογικό πολυνομοσχέδιο, σούπα ως επί το</w:t>
      </w:r>
      <w:r>
        <w:rPr>
          <w:rFonts w:eastAsia="Times New Roman"/>
          <w:szCs w:val="24"/>
        </w:rPr>
        <w:t xml:space="preserve"> </w:t>
      </w:r>
      <w:proofErr w:type="spellStart"/>
      <w:r>
        <w:rPr>
          <w:rFonts w:eastAsia="Times New Roman"/>
          <w:szCs w:val="24"/>
        </w:rPr>
        <w:t>πλείστον</w:t>
      </w:r>
      <w:proofErr w:type="spellEnd"/>
      <w:r>
        <w:rPr>
          <w:rFonts w:eastAsia="Times New Roman"/>
          <w:szCs w:val="24"/>
        </w:rPr>
        <w:t>, το οποίο δεν είναι ένα, είναι σαράντα εννέα άρθρα. Παρ</w:t>
      </w:r>
      <w:r>
        <w:rPr>
          <w:rFonts w:eastAsia="Times New Roman"/>
          <w:szCs w:val="24"/>
        </w:rPr>
        <w:t xml:space="preserve">’ </w:t>
      </w:r>
      <w:r>
        <w:rPr>
          <w:rFonts w:eastAsia="Times New Roman"/>
          <w:szCs w:val="24"/>
        </w:rPr>
        <w:t>ότι ο τίτλος λέει «Συμπληρωματικά Μέτρα εφαρμογής του Κανονισμού (ΕΕ, ΕΥΡΑΤΟΜ) 1141/2014 περί ευρωπαϊκών πολιτικών κομμάτων και ι</w:t>
      </w:r>
      <w:r>
        <w:rPr>
          <w:rFonts w:eastAsia="Times New Roman"/>
          <w:szCs w:val="24"/>
        </w:rPr>
        <w:lastRenderedPageBreak/>
        <w:t>δρυμάτων, μέτρα επιτάχυνσης του κυβερνητικού έργου αρμοδιότη</w:t>
      </w:r>
      <w:r>
        <w:rPr>
          <w:rFonts w:eastAsia="Times New Roman"/>
          <w:szCs w:val="24"/>
        </w:rPr>
        <w:t xml:space="preserve">τας Υπουργείου Εσωτερικών και άλλες διατάξεις», μόνο τα δεκατρία πρώτα έχουν να κάνουν με συμπληρωματικά μέτρα εφαρμογής του </w:t>
      </w:r>
      <w:r>
        <w:rPr>
          <w:rFonts w:eastAsia="Times New Roman"/>
          <w:szCs w:val="24"/>
        </w:rPr>
        <w:t>κ</w:t>
      </w:r>
      <w:r>
        <w:rPr>
          <w:rFonts w:eastAsia="Times New Roman"/>
          <w:szCs w:val="24"/>
        </w:rPr>
        <w:t xml:space="preserve">ανονισμού της Ευρωπαϊκής Ένωσης. </w:t>
      </w:r>
    </w:p>
    <w:p w14:paraId="6988B477" w14:textId="77777777" w:rsidR="00374D63" w:rsidRDefault="00826AA3">
      <w:pPr>
        <w:spacing w:line="600" w:lineRule="auto"/>
        <w:ind w:firstLine="720"/>
        <w:contextualSpacing/>
        <w:jc w:val="both"/>
        <w:rPr>
          <w:rFonts w:eastAsia="Times New Roman"/>
          <w:szCs w:val="24"/>
        </w:rPr>
      </w:pPr>
      <w:r>
        <w:rPr>
          <w:rFonts w:eastAsia="Times New Roman"/>
          <w:szCs w:val="24"/>
        </w:rPr>
        <w:t>Κι εδώ, πέραν του ότι θα επαναλάβουμε για ακόμη μία φορά την πάγια θέση της Χρυσής Αυγής, που όσ</w:t>
      </w:r>
      <w:r>
        <w:rPr>
          <w:rFonts w:eastAsia="Times New Roman"/>
          <w:szCs w:val="24"/>
        </w:rPr>
        <w:t>ο περνάει ο καιρός γίνεται πιο τεκμηριωμένη, πιο σωστή και όλο περισσότεροι Έλληνες την ακολουθούν, θα θέλαμε να ρωτήσουμε τι νόημα έχει να παίρνετε διάφορα μέτρα για τα ευρωπαϊκά κόμματα, την ίδια στιγμή που ολόκληρο το οικοδόμημα της Ευρωπαϊκής Ένωσης τρ</w:t>
      </w:r>
      <w:r>
        <w:rPr>
          <w:rFonts w:eastAsia="Times New Roman"/>
          <w:szCs w:val="24"/>
        </w:rPr>
        <w:t xml:space="preserve">ίζει συθέμελα.  </w:t>
      </w:r>
    </w:p>
    <w:p w14:paraId="6988B478" w14:textId="77777777" w:rsidR="00374D63" w:rsidRDefault="00826AA3">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 xml:space="preserve">αι μιλάτε για τα ευρωπαϊκά κόμματα. Θα σας φέρουμε ένα παράδειγμα. Το </w:t>
      </w:r>
      <w:r>
        <w:rPr>
          <w:rFonts w:eastAsia="Times New Roman"/>
          <w:szCs w:val="24"/>
          <w:lang w:val="en-US"/>
        </w:rPr>
        <w:t>Alliance</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Peace</w:t>
      </w:r>
      <w:r>
        <w:rPr>
          <w:rFonts w:eastAsia="Times New Roman"/>
          <w:szCs w:val="24"/>
        </w:rPr>
        <w:t xml:space="preserve"> </w:t>
      </w:r>
      <w:r>
        <w:rPr>
          <w:rFonts w:eastAsia="Times New Roman"/>
          <w:szCs w:val="24"/>
          <w:lang w:val="en-US"/>
        </w:rPr>
        <w:t>And</w:t>
      </w:r>
      <w:r>
        <w:rPr>
          <w:rFonts w:eastAsia="Times New Roman"/>
          <w:szCs w:val="24"/>
        </w:rPr>
        <w:t xml:space="preserve"> </w:t>
      </w:r>
      <w:r>
        <w:rPr>
          <w:rFonts w:eastAsia="Times New Roman"/>
          <w:szCs w:val="24"/>
          <w:lang w:val="en-US"/>
        </w:rPr>
        <w:t>Freedom</w:t>
      </w:r>
      <w:r>
        <w:rPr>
          <w:rFonts w:eastAsia="Times New Roman"/>
          <w:szCs w:val="24"/>
        </w:rPr>
        <w:t xml:space="preserve"> είναι ένα ευρωπαϊκό κόμμα, το οποίο είχε δημιουργηθεί και του απαγορεύτηκε η χρηματοδότηση, γιατί δεν συμφωνούσε με τα μέτρα και τα πρότυ</w:t>
      </w:r>
      <w:r>
        <w:rPr>
          <w:rFonts w:eastAsia="Times New Roman"/>
          <w:szCs w:val="24"/>
        </w:rPr>
        <w:t xml:space="preserve">πα της Ευρωπαϊκής Ένωσης, όπως την ευαγγελίζονται και την επιθυμούν αυτοί οι λίγου που καταδυναστεύουν τις ζωές όλων των Ευρωπαίων πολιτών. </w:t>
      </w:r>
    </w:p>
    <w:p w14:paraId="6988B479"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Το εν λόγω κόμμα δεν προέβη σε καμία παράνομη πράξη, καμία έκνομη ενέργεια, δεν κατηγορήθηκε, κανένα απολύτως δικαί</w:t>
      </w:r>
      <w:r>
        <w:rPr>
          <w:rFonts w:eastAsia="Times New Roman"/>
          <w:szCs w:val="24"/>
        </w:rPr>
        <w:t>ωμα δεν παραβίασε. Αντιθέτως, το μόνο το οποίο έκανε ήταν να εκφράσει τα ιδεώδη του με σεβασμό στην ανθρώπινη αξία και με συνείδηση της σημασίας των εθνών. Συνέπεια αυτού ήταν να απαγορευτεί η χρηματοδότησή του ως μόνο μέσο πίεσης, προκειμένου να σταματήσο</w:t>
      </w:r>
      <w:r>
        <w:rPr>
          <w:rFonts w:eastAsia="Times New Roman"/>
          <w:szCs w:val="24"/>
        </w:rPr>
        <w:t>υν την επιρροή του στα ευρωπαϊκά έθνη.</w:t>
      </w:r>
    </w:p>
    <w:p w14:paraId="6988B47A" w14:textId="77777777" w:rsidR="00374D63" w:rsidRDefault="00826AA3">
      <w:pPr>
        <w:spacing w:line="600" w:lineRule="auto"/>
        <w:ind w:firstLine="720"/>
        <w:contextualSpacing/>
        <w:jc w:val="both"/>
        <w:rPr>
          <w:rFonts w:eastAsia="Times New Roman"/>
          <w:szCs w:val="24"/>
        </w:rPr>
      </w:pPr>
      <w:r>
        <w:rPr>
          <w:rFonts w:eastAsia="Times New Roman"/>
          <w:szCs w:val="24"/>
        </w:rPr>
        <w:t>Και, όμως, και σε αυτήν την περίπτωση κανένα κόμμα, κανένας συνασπισμός κομμάτων, σε εθνικό και ευρωπαϊκό επίπεδο δεν διαμαρτυρήθηκε και σε καμία πράξη πολιτικής αντίδρασης δεν προέβη, γιατί πολύ απλά βόλευε όλους του</w:t>
      </w:r>
      <w:r>
        <w:rPr>
          <w:rFonts w:eastAsia="Times New Roman"/>
          <w:szCs w:val="24"/>
        </w:rPr>
        <w:t>ς υπόλοιπους.</w:t>
      </w:r>
    </w:p>
    <w:p w14:paraId="6988B47B" w14:textId="77777777" w:rsidR="00374D63" w:rsidRDefault="00826AA3">
      <w:pPr>
        <w:spacing w:line="600" w:lineRule="auto"/>
        <w:ind w:firstLine="720"/>
        <w:contextualSpacing/>
        <w:jc w:val="both"/>
        <w:rPr>
          <w:rFonts w:eastAsia="Times New Roman"/>
          <w:szCs w:val="24"/>
        </w:rPr>
      </w:pPr>
      <w:r>
        <w:rPr>
          <w:rFonts w:eastAsia="Times New Roman"/>
          <w:szCs w:val="24"/>
        </w:rPr>
        <w:t>Και η σημερινή συζήτηση γίνεται υπό το φως των νέων δεδομένων της πολιτικής συμφωνίας με την τρόικα, με τους θεσμούς, με τους δανειστές, με αυτούς τους νταβατζήδες όπως τους λέγατε μέχρι πρότινος. Και βλέπουμε σε άλλο άρθρο πιο κάτω –και πρέπ</w:t>
      </w:r>
      <w:r>
        <w:rPr>
          <w:rFonts w:eastAsia="Times New Roman"/>
          <w:szCs w:val="24"/>
        </w:rPr>
        <w:t xml:space="preserve">ει να το τονίσουμε αυτό, γιατί κινδυνεύουμε να οδηγηθούμε και θα οδηγηθούμε σε ένα τέταρτο μνημόνιο, επί της ουσίας αυτά τα οποία συμφωνήσατε σε πολιτικό επίπεδο είναι </w:t>
      </w:r>
      <w:r>
        <w:rPr>
          <w:rFonts w:eastAsia="Times New Roman"/>
          <w:szCs w:val="24"/>
        </w:rPr>
        <w:lastRenderedPageBreak/>
        <w:t>ένα τέταρτο μνημόνιο- να βαφτίζετε την Ευρωπαϊκή Τράπεζα Ανάπτυξης και Ανασυγκρότησης ως</w:t>
      </w:r>
      <w:r>
        <w:rPr>
          <w:rFonts w:eastAsia="Times New Roman"/>
          <w:szCs w:val="24"/>
        </w:rPr>
        <w:t xml:space="preserve"> επενδυτή.</w:t>
      </w:r>
    </w:p>
    <w:p w14:paraId="6988B47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 Για όσους δεν ξέρουν -γιατί ωραία ακούγεται η Ευρωπαϊκή Τράπεζα Ανάπτυξης και Ανασυγκρότησης για να χαιρόμαστε- μέχρι τώρα η εν λόγω τράπεζα χρηματοδοτούσε έργα σε χώρες του τρίτου ή του τέταρτου κόσμου, στην </w:t>
      </w:r>
      <w:proofErr w:type="spellStart"/>
      <w:r>
        <w:rPr>
          <w:rFonts w:eastAsia="Times New Roman"/>
          <w:szCs w:val="24"/>
        </w:rPr>
        <w:t>υποσαχάρια</w:t>
      </w:r>
      <w:proofErr w:type="spellEnd"/>
      <w:r>
        <w:rPr>
          <w:rFonts w:eastAsia="Times New Roman"/>
          <w:szCs w:val="24"/>
        </w:rPr>
        <w:t xml:space="preserve"> Αφρική, σε κάποιες ξεχασ</w:t>
      </w:r>
      <w:r>
        <w:rPr>
          <w:rFonts w:eastAsia="Times New Roman"/>
          <w:szCs w:val="24"/>
        </w:rPr>
        <w:t xml:space="preserve">μένες χώρες στην Ασία και αλλού. Τώρα για πρώτη φορά θα ασχοληθεί και με μία χώρα εντός της Ευρωπαϊκής Ένωσης. Αυτό σημαίνει ότι ή η εν λόγω τράπεζα αναβαθμίστηκε και ασχολείται και με άλλες χώρες ευρωπαϊκού επιπέδου ή ότι η Ελλάδα κατατάσσεται πλέον στις </w:t>
      </w:r>
      <w:r>
        <w:rPr>
          <w:rFonts w:eastAsia="Times New Roman"/>
          <w:szCs w:val="24"/>
        </w:rPr>
        <w:t xml:space="preserve">τριτοκοσμικές χώρες της </w:t>
      </w:r>
      <w:proofErr w:type="spellStart"/>
      <w:r>
        <w:rPr>
          <w:rFonts w:eastAsia="Times New Roman"/>
          <w:szCs w:val="24"/>
        </w:rPr>
        <w:t>υποσαχάριας</w:t>
      </w:r>
      <w:proofErr w:type="spellEnd"/>
      <w:r>
        <w:rPr>
          <w:rFonts w:eastAsia="Times New Roman"/>
          <w:szCs w:val="24"/>
        </w:rPr>
        <w:t xml:space="preserve"> Αφρικής. </w:t>
      </w:r>
    </w:p>
    <w:p w14:paraId="6988B47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μάλλον το δεύτερο συμβαίνει, διότι όλοι όσοι ασχολούνται με τα οικονομικά της </w:t>
      </w:r>
      <w:proofErr w:type="spellStart"/>
      <w:r>
        <w:rPr>
          <w:rFonts w:eastAsia="Times New Roman"/>
          <w:szCs w:val="24"/>
        </w:rPr>
        <w:t>πατρίδος</w:t>
      </w:r>
      <w:proofErr w:type="spellEnd"/>
      <w:r>
        <w:rPr>
          <w:rFonts w:eastAsia="Times New Roman"/>
          <w:szCs w:val="24"/>
        </w:rPr>
        <w:t xml:space="preserve"> μας χτυπάνε τα καμπανάκια και λένε ότι η πατρίδα μας </w:t>
      </w:r>
      <w:proofErr w:type="spellStart"/>
      <w:r>
        <w:rPr>
          <w:rFonts w:eastAsia="Times New Roman"/>
          <w:szCs w:val="24"/>
        </w:rPr>
        <w:t>φτωχοποιείται</w:t>
      </w:r>
      <w:proofErr w:type="spellEnd"/>
      <w:r>
        <w:rPr>
          <w:rFonts w:eastAsia="Times New Roman"/>
          <w:szCs w:val="24"/>
        </w:rPr>
        <w:t xml:space="preserve"> με γοργούς, ραγδαίους ρυθμούς. </w:t>
      </w:r>
    </w:p>
    <w:p w14:paraId="6988B47E" w14:textId="77777777" w:rsidR="00374D63" w:rsidRDefault="00826AA3">
      <w:pPr>
        <w:spacing w:line="600" w:lineRule="auto"/>
        <w:ind w:firstLine="720"/>
        <w:contextualSpacing/>
        <w:jc w:val="both"/>
        <w:rPr>
          <w:rFonts w:eastAsia="Times New Roman"/>
          <w:szCs w:val="24"/>
        </w:rPr>
      </w:pPr>
      <w:r>
        <w:rPr>
          <w:rFonts w:eastAsia="Times New Roman"/>
          <w:szCs w:val="24"/>
        </w:rPr>
        <w:t>Και τι έγινε, σύντρο</w:t>
      </w:r>
      <w:r>
        <w:rPr>
          <w:rFonts w:eastAsia="Times New Roman"/>
          <w:szCs w:val="24"/>
        </w:rPr>
        <w:t xml:space="preserve">φοι του ΣΥΡΙΖΑ; Ο σύντροφος </w:t>
      </w:r>
      <w:proofErr w:type="spellStart"/>
      <w:r>
        <w:rPr>
          <w:rFonts w:eastAsia="Times New Roman"/>
          <w:szCs w:val="24"/>
        </w:rPr>
        <w:t>Μαδούρο</w:t>
      </w:r>
      <w:proofErr w:type="spellEnd"/>
      <w:r>
        <w:rPr>
          <w:rFonts w:eastAsia="Times New Roman"/>
          <w:szCs w:val="24"/>
        </w:rPr>
        <w:t xml:space="preserve"> χρησιμοποιεί πλέον την Ελλάδα ως παράδειγμα για το ότι υπάρχουν χειρότερες καταστάσεις από τη Βενεζουέλα. Το ηχη</w:t>
      </w:r>
      <w:r>
        <w:rPr>
          <w:rFonts w:eastAsia="Times New Roman"/>
          <w:szCs w:val="24"/>
        </w:rPr>
        <w:lastRenderedPageBreak/>
        <w:t>τικό που κυκλοφορεί έχει πολύ ενδιαφέρον. Μπορείτε να το ακούσετε όσοι ξέρετε ισπανικά. Όσοι δεν ξέρετε μπορ</w:t>
      </w:r>
      <w:r>
        <w:rPr>
          <w:rFonts w:eastAsia="Times New Roman"/>
          <w:szCs w:val="24"/>
        </w:rPr>
        <w:t>είτε να ρωτήσετε διάφορους συντρόφους σας επαναστάτες, που πήγαιναν ανά τον κόσμο, στη Νικαράγουα, στη Βενεζουέλα και αλλού εδώ και δεκαετίες, για να δείτε ποια είναι η ωμή πραγματικότητα.</w:t>
      </w:r>
    </w:p>
    <w:p w14:paraId="6988B47F" w14:textId="77777777" w:rsidR="00374D63" w:rsidRDefault="00826AA3">
      <w:pPr>
        <w:spacing w:line="600" w:lineRule="auto"/>
        <w:ind w:firstLine="720"/>
        <w:contextualSpacing/>
        <w:jc w:val="both"/>
        <w:rPr>
          <w:rFonts w:eastAsia="Times New Roman"/>
          <w:szCs w:val="24"/>
        </w:rPr>
      </w:pPr>
      <w:r>
        <w:rPr>
          <w:rFonts w:eastAsia="Times New Roman"/>
          <w:szCs w:val="24"/>
        </w:rPr>
        <w:t>Και θα πω κάποια στοιχεία που επιβεβαιώνουν το τραγικό της κατάστασ</w:t>
      </w:r>
      <w:r>
        <w:rPr>
          <w:rFonts w:eastAsia="Times New Roman"/>
          <w:szCs w:val="24"/>
        </w:rPr>
        <w:t>ης αυτής. Όπως προκύπτει από μελέτη που έχει εκπονήσει η εν λόγω τράπεζα, το 92% των Ελλήνων δηλώνουν ότι τους έχει επηρεάσει η κρίση χρέους, ενώ το 76% των νοικοκυριών έχουν δει μείωση των εσόδων τους λόγω της αντίστοιχης μείωσης σε μισθούς και συντάξεις,</w:t>
      </w:r>
      <w:r>
        <w:rPr>
          <w:rFonts w:eastAsia="Times New Roman"/>
          <w:szCs w:val="24"/>
        </w:rPr>
        <w:t xml:space="preserve"> της απώλειας εργασίας τους, της καθυστέρησης ή αναστολής της αμοιβής τους ή των λιγότερων ωρών εργασίας. Σχεδόν το 44% των ελληνικών νοικοκυριών είδε τους μισθούς και τις συντάξεις τους να μειώνεται κατά τη διάρκεια 2010-2016. </w:t>
      </w:r>
    </w:p>
    <w:p w14:paraId="6988B480" w14:textId="77777777" w:rsidR="00374D63" w:rsidRDefault="00826AA3">
      <w:pPr>
        <w:spacing w:line="600" w:lineRule="auto"/>
        <w:ind w:firstLine="720"/>
        <w:contextualSpacing/>
        <w:jc w:val="both"/>
        <w:rPr>
          <w:rFonts w:eastAsia="Times New Roman"/>
          <w:szCs w:val="24"/>
        </w:rPr>
      </w:pPr>
      <w:r>
        <w:rPr>
          <w:rFonts w:eastAsia="Times New Roman"/>
          <w:szCs w:val="24"/>
        </w:rPr>
        <w:t>Επίσης, πάνω από το 51% των</w:t>
      </w:r>
      <w:r>
        <w:rPr>
          <w:rFonts w:eastAsia="Times New Roman"/>
          <w:szCs w:val="24"/>
        </w:rPr>
        <w:t xml:space="preserve"> ελληνικών νοικοκυριών αναγκάστηκε να μειώσει την κατανάλωση ακόμα και σε βασικά είδη, βασικές ανάγκες όπως είναι τρόφιμα, φάρμακα, ως απότοκο της κρίσης. Σε σύγκριση με τα νοικοκυριά της Ανατολικής Ευρώ</w:t>
      </w:r>
      <w:r>
        <w:rPr>
          <w:rFonts w:eastAsia="Times New Roman"/>
          <w:szCs w:val="24"/>
        </w:rPr>
        <w:lastRenderedPageBreak/>
        <w:t>πης, οι Έλληνες έπρεπε να καταφύγουν σε μείωση της κα</w:t>
      </w:r>
      <w:r>
        <w:rPr>
          <w:rFonts w:eastAsia="Times New Roman"/>
          <w:szCs w:val="24"/>
        </w:rPr>
        <w:t>τανάλωσης των αναγκαίων, των μη αναγκαίων και των υπηρεσιών σε μεγαλύτερο βαθμό, όπως τονίζεται.</w:t>
      </w:r>
    </w:p>
    <w:p w14:paraId="6988B48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Σκεφθείτε ότι μόνο το 24% των Ελλήνων δηλώνει ικανοποιημένο με τη ζωή του συνολικώς, τη στιγμή που ακόμα και στις </w:t>
      </w:r>
      <w:proofErr w:type="spellStart"/>
      <w:r>
        <w:rPr>
          <w:rFonts w:eastAsia="Times New Roman"/>
          <w:szCs w:val="24"/>
        </w:rPr>
        <w:t>μετακομμουνιστικές</w:t>
      </w:r>
      <w:proofErr w:type="spellEnd"/>
      <w:r>
        <w:rPr>
          <w:rFonts w:eastAsia="Times New Roman"/>
          <w:szCs w:val="24"/>
        </w:rPr>
        <w:t xml:space="preserve"> χώρες το ποσοστό αυτό είνα</w:t>
      </w:r>
      <w:r>
        <w:rPr>
          <w:rFonts w:eastAsia="Times New Roman"/>
          <w:szCs w:val="24"/>
        </w:rPr>
        <w:t xml:space="preserve">ι 48%. Αυτά αναφέρει η μελέτης της τράπεζας την οποία φέρνετε εδώ ως Σωτήρα. </w:t>
      </w:r>
    </w:p>
    <w:p w14:paraId="6988B482" w14:textId="77777777" w:rsidR="00374D63" w:rsidRDefault="00826AA3">
      <w:pPr>
        <w:spacing w:line="600" w:lineRule="auto"/>
        <w:ind w:firstLine="720"/>
        <w:contextualSpacing/>
        <w:jc w:val="both"/>
        <w:rPr>
          <w:rFonts w:eastAsia="Times New Roman"/>
          <w:szCs w:val="24"/>
        </w:rPr>
      </w:pPr>
      <w:r>
        <w:rPr>
          <w:rFonts w:eastAsia="Times New Roman"/>
          <w:szCs w:val="24"/>
        </w:rPr>
        <w:t>Και βέβαια από τη στιγμή εκπόνησης αυτής της μελέτης μέχρι τη συγκεκριμένη στιγμή, τα νούμερα έχουν αλλάξει προς το δυσχερέστερο, προς το χειρότερο.</w:t>
      </w:r>
    </w:p>
    <w:p w14:paraId="6988B483" w14:textId="77777777" w:rsidR="00374D63" w:rsidRDefault="00826AA3">
      <w:pPr>
        <w:spacing w:line="600" w:lineRule="auto"/>
        <w:ind w:firstLine="720"/>
        <w:contextualSpacing/>
        <w:jc w:val="both"/>
        <w:rPr>
          <w:rFonts w:eastAsia="Times New Roman"/>
          <w:szCs w:val="24"/>
        </w:rPr>
      </w:pPr>
      <w:r>
        <w:rPr>
          <w:rFonts w:eastAsia="Times New Roman"/>
          <w:szCs w:val="24"/>
        </w:rPr>
        <w:t>Θα αναφερθούμε εν τάχει επί τ</w:t>
      </w:r>
      <w:r>
        <w:rPr>
          <w:rFonts w:eastAsia="Times New Roman"/>
          <w:szCs w:val="24"/>
        </w:rPr>
        <w:t>ων άρθρων, γιατί είναι τόσα πολλά τα άρθρα και οι τροπολογίες. Επί της ουσίας είναι τέσσερα νομοσχέδια διαφορετικά μεταξύ τους και θα έπρεπε να έχουν έρθει ως τέσσερα και όχι ως ένα. Οπότε θα κάνουμε μία γρήγορη απαρίθμηση των άρθρων.</w:t>
      </w:r>
    </w:p>
    <w:p w14:paraId="6988B4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Στα πρώτα δώδεκα άρθρ</w:t>
      </w:r>
      <w:r>
        <w:rPr>
          <w:rFonts w:eastAsia="Times New Roman" w:cs="Times New Roman"/>
          <w:szCs w:val="24"/>
        </w:rPr>
        <w:t xml:space="preserve">α, τα οποία αφορούν τα της Ευρωπαϊκής Ένωσης, των ευρωπαϊκών κομμάτων, σαφώς και </w:t>
      </w:r>
      <w:proofErr w:type="spellStart"/>
      <w:r>
        <w:rPr>
          <w:rFonts w:eastAsia="Times New Roman" w:cs="Times New Roman"/>
          <w:szCs w:val="24"/>
        </w:rPr>
        <w:t>τασσόμεθα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ατά» για τους λόγους που είπαμε, για τους λόγους για </w:t>
      </w:r>
      <w:r>
        <w:rPr>
          <w:rFonts w:eastAsia="Times New Roman" w:cs="Times New Roman"/>
          <w:szCs w:val="24"/>
        </w:rPr>
        <w:lastRenderedPageBreak/>
        <w:t>τους οποίους πλέον όλη η Ευρώπη βλέπει ότι όλα αυτά δεν έχουν κα</w:t>
      </w:r>
      <w:r>
        <w:rPr>
          <w:rFonts w:eastAsia="Times New Roman" w:cs="Times New Roman"/>
          <w:szCs w:val="24"/>
        </w:rPr>
        <w:t>μ</w:t>
      </w:r>
      <w:r>
        <w:rPr>
          <w:rFonts w:eastAsia="Times New Roman" w:cs="Times New Roman"/>
          <w:szCs w:val="24"/>
        </w:rPr>
        <w:t xml:space="preserve">μία σημασία διότι η Ευρωπαϊκή Ένωση, επαναλαμβάνουμε, θα καταρρεύσει σαν χάρτινος πύργος πολύ γρηγορότερα απ’ όσο νομίζετε όλοι όσοι την υπηρετείτε πιστά. </w:t>
      </w:r>
    </w:p>
    <w:p w14:paraId="6988B4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13, που έχει να κάνει με τα της Εθνικής Υπηρεσίας Πληροφοριών, δηλώνουμε «</w:t>
      </w:r>
      <w:r>
        <w:rPr>
          <w:rFonts w:eastAsia="Times New Roman" w:cs="Times New Roman"/>
          <w:szCs w:val="24"/>
        </w:rPr>
        <w:t>π</w:t>
      </w:r>
      <w:r>
        <w:rPr>
          <w:rFonts w:eastAsia="Times New Roman" w:cs="Times New Roman"/>
          <w:szCs w:val="24"/>
        </w:rPr>
        <w:t xml:space="preserve">αρών». </w:t>
      </w:r>
    </w:p>
    <w:p w14:paraId="6988B4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άρθρο 14 δηλώνουμε «</w:t>
      </w:r>
      <w:r>
        <w:rPr>
          <w:rFonts w:eastAsia="Times New Roman" w:cs="Times New Roman"/>
          <w:szCs w:val="24"/>
        </w:rPr>
        <w:t>π</w:t>
      </w:r>
      <w:r>
        <w:rPr>
          <w:rFonts w:eastAsia="Times New Roman" w:cs="Times New Roman"/>
          <w:szCs w:val="24"/>
        </w:rPr>
        <w:t xml:space="preserve">αρών». </w:t>
      </w:r>
    </w:p>
    <w:p w14:paraId="6988B4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15 δηλώνουμε «</w:t>
      </w:r>
      <w:r>
        <w:rPr>
          <w:rFonts w:eastAsia="Times New Roman" w:cs="Times New Roman"/>
          <w:szCs w:val="24"/>
        </w:rPr>
        <w:t>π</w:t>
      </w:r>
      <w:r>
        <w:rPr>
          <w:rFonts w:eastAsia="Times New Roman" w:cs="Times New Roman"/>
          <w:szCs w:val="24"/>
        </w:rPr>
        <w:t xml:space="preserve">αρών». </w:t>
      </w:r>
    </w:p>
    <w:p w14:paraId="6988B4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16, για την εκκαθάριση δαπανών περιφερειών </w:t>
      </w:r>
      <w:proofErr w:type="spellStart"/>
      <w:r>
        <w:rPr>
          <w:rFonts w:eastAsia="Times New Roman" w:cs="Times New Roman"/>
          <w:szCs w:val="24"/>
        </w:rPr>
        <w:t>τασσόμεθα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ατά», διότι ο νόμος ορίζει διαφορετικά πράγματα και θα έχετε ζητήματα νομικά στο άμεσο μέλλον. </w:t>
      </w:r>
    </w:p>
    <w:p w14:paraId="6988B4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17, που είναι ρυθμίσεις</w:t>
      </w:r>
      <w:r>
        <w:rPr>
          <w:rFonts w:eastAsia="Times New Roman" w:cs="Times New Roman"/>
          <w:szCs w:val="24"/>
        </w:rPr>
        <w:t xml:space="preserve"> θεμάτων Διεύθυνσης Ιθαγένειας, σαφώς και δηλώνουμε «</w:t>
      </w:r>
      <w:r>
        <w:rPr>
          <w:rFonts w:eastAsia="Times New Roman" w:cs="Times New Roman"/>
          <w:szCs w:val="24"/>
        </w:rPr>
        <w:t>κ</w:t>
      </w:r>
      <w:r>
        <w:rPr>
          <w:rFonts w:eastAsia="Times New Roman" w:cs="Times New Roman"/>
          <w:szCs w:val="24"/>
        </w:rPr>
        <w:t xml:space="preserve">ατά». Την ιθαγένεια την έχετε κάνει λάστιχο, έχετε ξεφτιλίσει κάθε έννοια απόδοσης της ελληνικής ιθαγένειας, κάτι το οποίο είναι ιερό. Ευελπιστούμε ότι σε σύντομο χρονικό διάστημα στο μέλλον θα το </w:t>
      </w:r>
      <w:proofErr w:type="spellStart"/>
      <w:r>
        <w:rPr>
          <w:rFonts w:eastAsia="Times New Roman" w:cs="Times New Roman"/>
          <w:szCs w:val="24"/>
        </w:rPr>
        <w:t>ξανακ</w:t>
      </w:r>
      <w:r>
        <w:rPr>
          <w:rFonts w:eastAsia="Times New Roman" w:cs="Times New Roman"/>
          <w:szCs w:val="24"/>
        </w:rPr>
        <w:t>αταστήσουμε</w:t>
      </w:r>
      <w:proofErr w:type="spellEnd"/>
      <w:r>
        <w:rPr>
          <w:rFonts w:eastAsia="Times New Roman" w:cs="Times New Roman"/>
          <w:szCs w:val="24"/>
        </w:rPr>
        <w:t xml:space="preserve"> ιερό και θα διορθώσουμε όλες αυτές τις ανωμαλίες που έχετε επιβάλλει στη συνέχεια του ελληνικού έθνους.</w:t>
      </w:r>
    </w:p>
    <w:p w14:paraId="6988B4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18, που έχει να κάνει με επιτροπές επίλυσης φορολογικών διαφορών δηλώνουμε «</w:t>
      </w:r>
      <w:r>
        <w:rPr>
          <w:rFonts w:eastAsia="Times New Roman" w:cs="Times New Roman"/>
          <w:szCs w:val="24"/>
        </w:rPr>
        <w:t>κ</w:t>
      </w:r>
      <w:r>
        <w:rPr>
          <w:rFonts w:eastAsia="Times New Roman" w:cs="Times New Roman"/>
          <w:szCs w:val="24"/>
        </w:rPr>
        <w:t xml:space="preserve">ατά». </w:t>
      </w:r>
    </w:p>
    <w:p w14:paraId="6988B4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19, που έχει να κάνει με ρυθμίσεις θ</w:t>
      </w:r>
      <w:r>
        <w:rPr>
          <w:rFonts w:eastAsia="Times New Roman" w:cs="Times New Roman"/>
          <w:szCs w:val="24"/>
        </w:rPr>
        <w:t xml:space="preserve">εμάτων περιουσίας των </w:t>
      </w:r>
      <w:proofErr w:type="spellStart"/>
      <w:r>
        <w:rPr>
          <w:rFonts w:eastAsia="Times New Roman" w:cs="Times New Roman"/>
          <w:szCs w:val="24"/>
        </w:rPr>
        <w:t>καταργηθεισών</w:t>
      </w:r>
      <w:proofErr w:type="spellEnd"/>
      <w:r>
        <w:rPr>
          <w:rFonts w:eastAsia="Times New Roman" w:cs="Times New Roman"/>
          <w:szCs w:val="24"/>
        </w:rPr>
        <w:t xml:space="preserve"> σχολών της Δημοτικής Αστυνομίας, δηλώνουμε «</w:t>
      </w:r>
      <w:r>
        <w:rPr>
          <w:rFonts w:eastAsia="Times New Roman" w:cs="Times New Roman"/>
          <w:szCs w:val="24"/>
        </w:rPr>
        <w:t>π</w:t>
      </w:r>
      <w:r>
        <w:rPr>
          <w:rFonts w:eastAsia="Times New Roman" w:cs="Times New Roman"/>
          <w:szCs w:val="24"/>
        </w:rPr>
        <w:t>αρών», διότι υπάρχουν κάποια ζητήματα που θα μπορούσατε να τα διευθετήσετε και κάποια προβλήματα που μπορεί να τα βρείτε μπροστά σας.</w:t>
      </w:r>
    </w:p>
    <w:p w14:paraId="6988B4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20, μια ερμηνευτική διάταξη, δη</w:t>
      </w:r>
      <w:r>
        <w:rPr>
          <w:rFonts w:eastAsia="Times New Roman" w:cs="Times New Roman"/>
          <w:szCs w:val="24"/>
        </w:rPr>
        <w:t>λώνουμε «</w:t>
      </w:r>
      <w:r>
        <w:rPr>
          <w:rFonts w:eastAsia="Times New Roman" w:cs="Times New Roman"/>
          <w:szCs w:val="24"/>
        </w:rPr>
        <w:t>π</w:t>
      </w:r>
      <w:r>
        <w:rPr>
          <w:rFonts w:eastAsia="Times New Roman" w:cs="Times New Roman"/>
          <w:szCs w:val="24"/>
        </w:rPr>
        <w:t xml:space="preserve">αρών». </w:t>
      </w:r>
    </w:p>
    <w:p w14:paraId="6988B4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21 </w:t>
      </w:r>
      <w:r>
        <w:rPr>
          <w:rFonts w:eastAsia="Times New Roman" w:cs="Times New Roman"/>
          <w:szCs w:val="24"/>
        </w:rPr>
        <w:t xml:space="preserve">δηλώνουμε </w:t>
      </w:r>
      <w:r>
        <w:rPr>
          <w:rFonts w:eastAsia="Times New Roman" w:cs="Times New Roman"/>
          <w:szCs w:val="24"/>
        </w:rPr>
        <w:t>«</w:t>
      </w:r>
      <w:r>
        <w:rPr>
          <w:rFonts w:eastAsia="Times New Roman" w:cs="Times New Roman"/>
          <w:szCs w:val="24"/>
        </w:rPr>
        <w:t>π</w:t>
      </w:r>
      <w:r>
        <w:rPr>
          <w:rFonts w:eastAsia="Times New Roman" w:cs="Times New Roman"/>
          <w:szCs w:val="24"/>
        </w:rPr>
        <w:t xml:space="preserve">αρών». </w:t>
      </w:r>
    </w:p>
    <w:p w14:paraId="6988B4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22 </w:t>
      </w:r>
      <w:r>
        <w:rPr>
          <w:rFonts w:eastAsia="Times New Roman" w:cs="Times New Roman"/>
          <w:szCs w:val="24"/>
        </w:rPr>
        <w:t xml:space="preserve">δηλώνουμε </w:t>
      </w:r>
      <w:r>
        <w:rPr>
          <w:rFonts w:eastAsia="Times New Roman" w:cs="Times New Roman"/>
          <w:szCs w:val="24"/>
        </w:rPr>
        <w:t>«</w:t>
      </w:r>
      <w:r>
        <w:rPr>
          <w:rFonts w:eastAsia="Times New Roman" w:cs="Times New Roman"/>
          <w:szCs w:val="24"/>
        </w:rPr>
        <w:t>κ</w:t>
      </w:r>
      <w:r>
        <w:rPr>
          <w:rFonts w:eastAsia="Times New Roman" w:cs="Times New Roman"/>
          <w:szCs w:val="24"/>
        </w:rPr>
        <w:t xml:space="preserve">ατά». </w:t>
      </w:r>
    </w:p>
    <w:p w14:paraId="6988B4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23, για το Κεντρικό Συμβούλιο Αρχιτεκτονικής του πρώην Υπουργείου Μακεδονίας-Θράκης και μόνο που το εν λόγω Υπουργείο είναι πρώην και δεν είναι νυν, ένα Υπουργείο </w:t>
      </w:r>
      <w:r>
        <w:rPr>
          <w:rFonts w:eastAsia="Times New Roman" w:cs="Times New Roman"/>
          <w:szCs w:val="24"/>
        </w:rPr>
        <w:t xml:space="preserve">σε μια τόσο δύσκολη περιοχή της Ελλάδος, που είχε να κάνει με τα ζητήματα Μακεδονίας-Θράκης, </w:t>
      </w:r>
      <w:proofErr w:type="spellStart"/>
      <w:r>
        <w:rPr>
          <w:rFonts w:eastAsia="Times New Roman" w:cs="Times New Roman"/>
          <w:szCs w:val="24"/>
        </w:rPr>
        <w:t>τασσόμεθα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ατά». Από τη μια έχουμε να κάνουμε με τους </w:t>
      </w:r>
      <w:proofErr w:type="spellStart"/>
      <w:r>
        <w:rPr>
          <w:rFonts w:eastAsia="Times New Roman" w:cs="Times New Roman"/>
          <w:szCs w:val="24"/>
        </w:rPr>
        <w:t>τουρκαλάδες</w:t>
      </w:r>
      <w:proofErr w:type="spellEnd"/>
      <w:r>
        <w:rPr>
          <w:rFonts w:eastAsia="Times New Roman" w:cs="Times New Roman"/>
          <w:szCs w:val="24"/>
        </w:rPr>
        <w:t xml:space="preserve"> που πιέζουν ασφυκτικά την ελληνική μουσουλμανική μειονότητα στη Θράκη και εσείς κωφεύετε και δεν</w:t>
      </w:r>
      <w:r>
        <w:rPr>
          <w:rFonts w:eastAsia="Times New Roman" w:cs="Times New Roman"/>
          <w:szCs w:val="24"/>
        </w:rPr>
        <w:t xml:space="preserve"> κάνετε τίποτα επί της ουσίας και από την άλλη έχουμε τους </w:t>
      </w:r>
      <w:proofErr w:type="spellStart"/>
      <w:r>
        <w:rPr>
          <w:rFonts w:eastAsia="Times New Roman" w:cs="Times New Roman"/>
          <w:szCs w:val="24"/>
        </w:rPr>
        <w:t>γυφτοσκοπιανούς</w:t>
      </w:r>
      <w:proofErr w:type="spellEnd"/>
      <w:r>
        <w:rPr>
          <w:rFonts w:eastAsia="Times New Roman" w:cs="Times New Roman"/>
          <w:szCs w:val="24"/>
        </w:rPr>
        <w:t xml:space="preserve">, οι οποίοι ενώ καταρρέουν από τη μια, διότι το κράτος τους διαλύεται, προσπαθούν να επιβάλλουν σε διεθνές επίπεδο τη θεσμοθέτηση του ονόματος, τη χρήση του </w:t>
      </w:r>
      <w:r>
        <w:rPr>
          <w:rFonts w:eastAsia="Times New Roman" w:cs="Times New Roman"/>
          <w:szCs w:val="24"/>
        </w:rPr>
        <w:lastRenderedPageBreak/>
        <w:t>ονόματος «Μακεδονία». Και</w:t>
      </w:r>
      <w:r>
        <w:rPr>
          <w:rFonts w:eastAsia="Times New Roman" w:cs="Times New Roman"/>
          <w:szCs w:val="24"/>
        </w:rPr>
        <w:t xml:space="preserve"> εσείς αντί να έχετε Υπουργείο, και όχι μόνο Υπουργείο, το έχετε καταργήσει και με κάτι άλλα τώρα άρθρα προσπαθείτε να διορθώσετε τα κακώς κείμενα.</w:t>
      </w:r>
    </w:p>
    <w:p w14:paraId="6988B4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24 </w:t>
      </w:r>
      <w:proofErr w:type="spellStart"/>
      <w:r>
        <w:rPr>
          <w:rFonts w:eastAsia="Times New Roman" w:cs="Times New Roman"/>
          <w:szCs w:val="24"/>
        </w:rPr>
        <w:t>τασσόμεθα</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ατά» για τους ίδιους λόγους. </w:t>
      </w:r>
    </w:p>
    <w:p w14:paraId="6988B4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25 για τη διευθέτηση ζητημάτων δαπανών καθα</w:t>
      </w:r>
      <w:r>
        <w:rPr>
          <w:rFonts w:eastAsia="Times New Roman" w:cs="Times New Roman"/>
          <w:szCs w:val="24"/>
        </w:rPr>
        <w:t>ριότητας δημοσίων υπηρεσιών και κτηρίων, θα δηλώσουμε «</w:t>
      </w:r>
      <w:r>
        <w:rPr>
          <w:rFonts w:eastAsia="Times New Roman" w:cs="Times New Roman"/>
          <w:szCs w:val="24"/>
        </w:rPr>
        <w:t>π</w:t>
      </w:r>
      <w:r>
        <w:rPr>
          <w:rFonts w:eastAsia="Times New Roman" w:cs="Times New Roman"/>
          <w:szCs w:val="24"/>
        </w:rPr>
        <w:t>αρών». Ακούσαμε τον εισηγητή της Νέας Δημοκρατίας να ομιλεί για τις καθαρίστριες με κάπως περιφρονητικό λόγο. Υπάρχουν καθαρίστριες και καθαρίστριες. Είναι κάποιες καθαρίστριες, οι οποίες αμείβονταν μ</w:t>
      </w:r>
      <w:r>
        <w:rPr>
          <w:rFonts w:eastAsia="Times New Roman" w:cs="Times New Roman"/>
          <w:szCs w:val="24"/>
        </w:rPr>
        <w:t xml:space="preserve">ε τεράστια ποσά και τις είδαμε πώς μπόρεσαν να ανελιχθούν γενικώς και σε πολιτικό επίπεδο, αλλά υπάρχουν και κάποιες καθαρίστριες, οι οποίες δεν παίρνουν ούτε ελάχιστο χρηματικό ποσό. </w:t>
      </w:r>
    </w:p>
    <w:p w14:paraId="6988B4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εν λόγω άρθρο έχει να κάνει με αυτές ως επί το </w:t>
      </w:r>
      <w:proofErr w:type="spellStart"/>
      <w:r>
        <w:rPr>
          <w:rFonts w:eastAsia="Times New Roman" w:cs="Times New Roman"/>
          <w:szCs w:val="24"/>
        </w:rPr>
        <w:t>πλείστον</w:t>
      </w:r>
      <w:proofErr w:type="spellEnd"/>
      <w:r>
        <w:rPr>
          <w:rFonts w:eastAsia="Times New Roman" w:cs="Times New Roman"/>
          <w:szCs w:val="24"/>
        </w:rPr>
        <w:t xml:space="preserve"> και για αυτό</w:t>
      </w:r>
      <w:r>
        <w:rPr>
          <w:rFonts w:eastAsia="Times New Roman" w:cs="Times New Roman"/>
          <w:szCs w:val="24"/>
        </w:rPr>
        <w:t xml:space="preserve"> δηλώνουμε «</w:t>
      </w:r>
      <w:r>
        <w:rPr>
          <w:rFonts w:eastAsia="Times New Roman" w:cs="Times New Roman"/>
          <w:szCs w:val="24"/>
        </w:rPr>
        <w:t>π</w:t>
      </w:r>
      <w:r>
        <w:rPr>
          <w:rFonts w:eastAsia="Times New Roman" w:cs="Times New Roman"/>
          <w:szCs w:val="24"/>
        </w:rPr>
        <w:t>αρών» στο εν λόγω άρθρο, ότι συμφωνούμε, αλλά υπάρχουν και άλλες κατηγορίες εργαζομένων στο δημόσιο, οι οποίες και αυτές θα έπρεπε να έχουν στον ήλιο μοίρα σε σχέση με άλλους που περνάνε πάρα πολύ καλά.</w:t>
      </w:r>
    </w:p>
    <w:p w14:paraId="6988B4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26 δηλώνουμε «</w:t>
      </w:r>
      <w:r>
        <w:rPr>
          <w:rFonts w:eastAsia="Times New Roman" w:cs="Times New Roman"/>
          <w:szCs w:val="24"/>
        </w:rPr>
        <w:t>π</w:t>
      </w:r>
      <w:r>
        <w:rPr>
          <w:rFonts w:eastAsia="Times New Roman" w:cs="Times New Roman"/>
          <w:szCs w:val="24"/>
        </w:rPr>
        <w:t xml:space="preserve">αρών». Έχει να </w:t>
      </w:r>
      <w:r>
        <w:rPr>
          <w:rFonts w:eastAsia="Times New Roman" w:cs="Times New Roman"/>
          <w:szCs w:val="24"/>
        </w:rPr>
        <w:t>κάνει με τις διεργασίες κατάταξης του πρώην προσωπικού της Δημοτικής Αστυνομίας που έχει ενταχθεί στην Ε</w:t>
      </w:r>
      <w:r>
        <w:rPr>
          <w:rFonts w:eastAsia="Times New Roman" w:cs="Times New Roman"/>
          <w:szCs w:val="24"/>
        </w:rPr>
        <w:t>λληνική Αστυνομία</w:t>
      </w:r>
      <w:r>
        <w:rPr>
          <w:rFonts w:eastAsia="Times New Roman" w:cs="Times New Roman"/>
          <w:szCs w:val="24"/>
        </w:rPr>
        <w:t>. Ναι, να γίνει αυτό, αλλά θα πρέπει να περάσουν από όλα τα προβλεπόμενα στάδια, ώστε να μην βλέπουν οι αστυφύλακες της Ελληνικής Αστυν</w:t>
      </w:r>
      <w:r>
        <w:rPr>
          <w:rFonts w:eastAsia="Times New Roman" w:cs="Times New Roman"/>
          <w:szCs w:val="24"/>
        </w:rPr>
        <w:t>ομίας, όσοι τελειώνουν τη Σχολή Αστυφυλάκων, οι οποίοι έδωσαν πανελλαδικές εξετάσεις, κουράστηκαν, θήτευσαν δύο χρόνια σε σχολές, έκαναν ό,τι έκαναν, κάποιους άλλους να εξομοιώνονται μαζί τους χωρίς επί της ουσίας να έχουν προβεί σε κάποιες συγκεκριμένες ε</w:t>
      </w:r>
      <w:r>
        <w:rPr>
          <w:rFonts w:eastAsia="Times New Roman" w:cs="Times New Roman"/>
          <w:szCs w:val="24"/>
        </w:rPr>
        <w:t xml:space="preserve">κπαιδεύσεις. </w:t>
      </w:r>
    </w:p>
    <w:p w14:paraId="6988B4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το άρθρο 27 δηλώνουμε «</w:t>
      </w:r>
      <w:r>
        <w:rPr>
          <w:rFonts w:eastAsia="Times New Roman" w:cs="Times New Roman"/>
          <w:szCs w:val="24"/>
        </w:rPr>
        <w:t>π</w:t>
      </w:r>
      <w:r>
        <w:rPr>
          <w:rFonts w:eastAsia="Times New Roman" w:cs="Times New Roman"/>
          <w:szCs w:val="24"/>
        </w:rPr>
        <w:t xml:space="preserve">αρών». </w:t>
      </w:r>
    </w:p>
    <w:p w14:paraId="6988B4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το άρθρο 28, που είναι η συμμετοχή την Ελλάδας στην εν λόγω τράπεζα, σχολιάσαμε το ζήτημα και δηλώνουμε «</w:t>
      </w:r>
      <w:r>
        <w:rPr>
          <w:rFonts w:eastAsia="Times New Roman" w:cs="Times New Roman"/>
          <w:szCs w:val="24"/>
        </w:rPr>
        <w:t>κ</w:t>
      </w:r>
      <w:r>
        <w:rPr>
          <w:rFonts w:eastAsia="Times New Roman" w:cs="Times New Roman"/>
          <w:szCs w:val="24"/>
        </w:rPr>
        <w:t xml:space="preserve">ατά». </w:t>
      </w:r>
    </w:p>
    <w:p w14:paraId="6988B4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29 </w:t>
      </w:r>
      <w:r>
        <w:rPr>
          <w:rFonts w:eastAsia="Times New Roman" w:cs="Times New Roman"/>
          <w:szCs w:val="24"/>
        </w:rPr>
        <w:t xml:space="preserve">δηλώνουμε </w:t>
      </w:r>
      <w:r>
        <w:rPr>
          <w:rFonts w:eastAsia="Times New Roman" w:cs="Times New Roman"/>
          <w:szCs w:val="24"/>
        </w:rPr>
        <w:t>«</w:t>
      </w:r>
      <w:r>
        <w:rPr>
          <w:rFonts w:eastAsia="Times New Roman" w:cs="Times New Roman"/>
          <w:szCs w:val="24"/>
        </w:rPr>
        <w:t>κ</w:t>
      </w:r>
      <w:r>
        <w:rPr>
          <w:rFonts w:eastAsia="Times New Roman" w:cs="Times New Roman"/>
          <w:szCs w:val="24"/>
        </w:rPr>
        <w:t xml:space="preserve">ατά». </w:t>
      </w:r>
    </w:p>
    <w:p w14:paraId="6988B4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30 </w:t>
      </w:r>
      <w:r>
        <w:rPr>
          <w:rFonts w:eastAsia="Times New Roman" w:cs="Times New Roman"/>
          <w:szCs w:val="24"/>
        </w:rPr>
        <w:t xml:space="preserve">δηλώνουμε </w:t>
      </w:r>
      <w:r>
        <w:rPr>
          <w:rFonts w:eastAsia="Times New Roman" w:cs="Times New Roman"/>
          <w:szCs w:val="24"/>
        </w:rPr>
        <w:t>«</w:t>
      </w:r>
      <w:r>
        <w:rPr>
          <w:rFonts w:eastAsia="Times New Roman" w:cs="Times New Roman"/>
          <w:szCs w:val="24"/>
        </w:rPr>
        <w:t>κ</w:t>
      </w:r>
      <w:r>
        <w:rPr>
          <w:rFonts w:eastAsia="Times New Roman" w:cs="Times New Roman"/>
          <w:szCs w:val="24"/>
        </w:rPr>
        <w:t xml:space="preserve">ατά». </w:t>
      </w:r>
    </w:p>
    <w:p w14:paraId="6988B4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31 </w:t>
      </w:r>
      <w:r>
        <w:rPr>
          <w:rFonts w:eastAsia="Times New Roman" w:cs="Times New Roman"/>
          <w:szCs w:val="24"/>
        </w:rPr>
        <w:t xml:space="preserve">δηλώνουμε </w:t>
      </w:r>
      <w:r>
        <w:rPr>
          <w:rFonts w:eastAsia="Times New Roman" w:cs="Times New Roman"/>
          <w:szCs w:val="24"/>
        </w:rPr>
        <w:t>«</w:t>
      </w:r>
      <w:r>
        <w:rPr>
          <w:rFonts w:eastAsia="Times New Roman" w:cs="Times New Roman"/>
          <w:szCs w:val="24"/>
        </w:rPr>
        <w:t>κ</w:t>
      </w:r>
      <w:r>
        <w:rPr>
          <w:rFonts w:eastAsia="Times New Roman" w:cs="Times New Roman"/>
          <w:szCs w:val="24"/>
        </w:rPr>
        <w:t xml:space="preserve">ατά». </w:t>
      </w:r>
    </w:p>
    <w:p w14:paraId="6988B4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32 θα σχολιάσουμε τι συμβαίνει με τα υποθηκοφυλακεία. Υπάρχει μια κατάσταση με κάποια υποθηκοφυλακεία τα οποία υπολειτουργούν, είναι ακέφαλα, υπάρχουν σοβα</w:t>
      </w:r>
      <w:r>
        <w:rPr>
          <w:rFonts w:eastAsia="Times New Roman" w:cs="Times New Roman"/>
          <w:szCs w:val="24"/>
        </w:rPr>
        <w:lastRenderedPageBreak/>
        <w:t xml:space="preserve">ρότατα ζητήματα. Ναι, πρέπει να διορθωθεί το εν λόγω πρόβλημα, αλλά ο τρόπος με τον </w:t>
      </w:r>
      <w:r>
        <w:rPr>
          <w:rFonts w:eastAsia="Times New Roman" w:cs="Times New Roman"/>
          <w:szCs w:val="24"/>
        </w:rPr>
        <w:t xml:space="preserve">οποίο το διορθώνετε, μάλλον είναι ασπιρίνη και στο άμεσο μέλλον θα έχετε σοβαρότατα προβλήματα. </w:t>
      </w:r>
    </w:p>
    <w:p w14:paraId="6988B4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Εμείς θα δηλώσουμε «</w:t>
      </w:r>
      <w:r>
        <w:rPr>
          <w:rFonts w:eastAsia="Times New Roman" w:cs="Times New Roman"/>
          <w:szCs w:val="24"/>
        </w:rPr>
        <w:t>π</w:t>
      </w:r>
      <w:r>
        <w:rPr>
          <w:rFonts w:eastAsia="Times New Roman" w:cs="Times New Roman"/>
          <w:szCs w:val="24"/>
        </w:rPr>
        <w:t>αρών», γιατί θέλουμε την επίλυση αυτών των προβλημάτων. Έρχεται και νομοσχέδιο άλλο σύντομα, όπου ούτως ή άλλως τα υποθηκοφυλακεία θα εντα</w:t>
      </w:r>
      <w:r>
        <w:rPr>
          <w:rFonts w:eastAsia="Times New Roman" w:cs="Times New Roman"/>
          <w:szCs w:val="24"/>
        </w:rPr>
        <w:t>χθούν όλα μαζί σε μια άλλη υπηρεσία και θα γίνονται ηλεκτρονικά όλα αυτά, αλλά καλό είναι να τα δείτε και να τα λύσετε στο άμεσο μέλλον. Ναι, άμεσα να λυθούν τα ζητήματα όλων αυτών, οι οποίοι είναι απλήρωτοι και των πολιτών που δεν μπορούν να κάνουν τις δο</w:t>
      </w:r>
      <w:r>
        <w:rPr>
          <w:rFonts w:eastAsia="Times New Roman" w:cs="Times New Roman"/>
          <w:szCs w:val="24"/>
        </w:rPr>
        <w:t xml:space="preserve">υλειές τους, αλλά σας επαναλαμβάνουμε ότι στο άμεσο μέλλον θα έχετε σοβαρότατα ζητήματα με εκκρεμότητες που δεν τις έχετε τακτοποιήσει. </w:t>
      </w:r>
    </w:p>
    <w:p w14:paraId="6988B4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33 δηλώνουμε «</w:t>
      </w:r>
      <w:r>
        <w:rPr>
          <w:rFonts w:eastAsia="Times New Roman" w:cs="Times New Roman"/>
          <w:szCs w:val="24"/>
        </w:rPr>
        <w:t>π</w:t>
      </w:r>
      <w:r>
        <w:rPr>
          <w:rFonts w:eastAsia="Times New Roman" w:cs="Times New Roman"/>
          <w:szCs w:val="24"/>
        </w:rPr>
        <w:t xml:space="preserve">αρών». </w:t>
      </w:r>
    </w:p>
    <w:p w14:paraId="6988B4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34 με τίτλο «</w:t>
      </w:r>
      <w:proofErr w:type="spellStart"/>
      <w:r>
        <w:rPr>
          <w:rFonts w:eastAsia="Times New Roman" w:cs="Times New Roman"/>
          <w:szCs w:val="24"/>
        </w:rPr>
        <w:t>Tροποποίηση</w:t>
      </w:r>
      <w:proofErr w:type="spellEnd"/>
      <w:r>
        <w:rPr>
          <w:rFonts w:eastAsia="Times New Roman" w:cs="Times New Roman"/>
          <w:szCs w:val="24"/>
        </w:rPr>
        <w:t xml:space="preserve"> του ν.4412/2016 Δημόσιες Συμβάσεις Έργων, Προμηθειώ</w:t>
      </w:r>
      <w:r>
        <w:rPr>
          <w:rFonts w:eastAsia="Times New Roman" w:cs="Times New Roman"/>
          <w:szCs w:val="24"/>
        </w:rPr>
        <w:t>ν και Υπηρεσιών», δηλώνουμε «</w:t>
      </w:r>
      <w:r>
        <w:rPr>
          <w:rFonts w:eastAsia="Times New Roman" w:cs="Times New Roman"/>
          <w:szCs w:val="24"/>
        </w:rPr>
        <w:t>κ</w:t>
      </w:r>
      <w:r>
        <w:rPr>
          <w:rFonts w:eastAsia="Times New Roman" w:cs="Times New Roman"/>
          <w:szCs w:val="24"/>
        </w:rPr>
        <w:t>ατά». Εδώ έχουμε μια εντελώς διαφορετική σε γενικότερη γραμμή προσέγγιση του ζητήματος.</w:t>
      </w:r>
    </w:p>
    <w:p w14:paraId="6988B49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35, που είναι η εξουσιοδοτική διάταξη ανακήρυξ</w:t>
      </w:r>
      <w:r>
        <w:rPr>
          <w:rFonts w:eastAsia="Times New Roman" w:cs="Times New Roman"/>
          <w:szCs w:val="24"/>
        </w:rPr>
        <w:t>η</w:t>
      </w:r>
      <w:r>
        <w:rPr>
          <w:rFonts w:eastAsia="Times New Roman" w:cs="Times New Roman"/>
          <w:szCs w:val="24"/>
        </w:rPr>
        <w:t>ς «Παγκόσμιας Ημέρας Ελληνικής Γλώσσας», δεν μπορούμε να πούμε κάτι άλλο παρά «</w:t>
      </w:r>
      <w:r>
        <w:rPr>
          <w:rFonts w:eastAsia="Times New Roman" w:cs="Times New Roman"/>
          <w:szCs w:val="24"/>
        </w:rPr>
        <w:t>ν</w:t>
      </w:r>
      <w:r>
        <w:rPr>
          <w:rFonts w:eastAsia="Times New Roman" w:cs="Times New Roman"/>
          <w:szCs w:val="24"/>
        </w:rPr>
        <w:t>α</w:t>
      </w:r>
      <w:r>
        <w:rPr>
          <w:rFonts w:eastAsia="Times New Roman" w:cs="Times New Roman"/>
          <w:szCs w:val="24"/>
        </w:rPr>
        <w:t>ι». Όμως εδώ να κάνουμε ένα σχόλιο: Είναι υποκριτικό να φέρνετε αυτό το άρθρο και την ίδια στιγμή να βλέπουμε όσα γίνονται στο Υπουργείο Παιδείας, στα σχολεία μας και αλλού, όπου προσπαθείτε με κάθε τρόπο να διαλύσετε την ελληνική γλώσσα, τη θρησκεία και ό</w:t>
      </w:r>
      <w:r>
        <w:rPr>
          <w:rFonts w:eastAsia="Times New Roman" w:cs="Times New Roman"/>
          <w:szCs w:val="24"/>
        </w:rPr>
        <w:t>λα αυτά. Και έρχεστε εδώ και μας λέτε ότι θέλετε να ανακηρύξετε μια «Παγκόσμια Ημέρα της Ελληνικής Γλώσσας».</w:t>
      </w:r>
    </w:p>
    <w:p w14:paraId="6988B49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36 δηλώνουμε «κατά», όπως επίσης και στα άρθρα 37, 38, 39 και 40. </w:t>
      </w:r>
    </w:p>
    <w:p w14:paraId="6988B49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39, που έχει να κάνει με ζητήματα κινητικότητας και μετατάξε</w:t>
      </w:r>
      <w:r>
        <w:rPr>
          <w:rFonts w:eastAsia="Times New Roman" w:cs="Times New Roman"/>
          <w:szCs w:val="24"/>
        </w:rPr>
        <w:t xml:space="preserve">ων, είχαμε δηλώσει και στο νομοσχέδιο που ήταν λίγες εβδομάδες πριν ότι έτσι όπως το φέρατε, οι μετατάξεις δεν έχουν απολύτως κανένα νόημα, αφού θα πρέπει να ερωτηθεί ο δημόσιος υπάλληλος αν θέλει και αν μπορεί κ.λπ., ενώ το κράτος θα πρέπει να αποφασίσει </w:t>
      </w:r>
      <w:r>
        <w:rPr>
          <w:rFonts w:eastAsia="Times New Roman" w:cs="Times New Roman"/>
          <w:szCs w:val="24"/>
        </w:rPr>
        <w:t xml:space="preserve">πού θα πρέπει να έχει δημοσίους υπαλλήλους, σε ποιες υπηρεσίες χρειάζονται ή όχι και όχι φυσικά να είναι προϊόν συναλλαγής, διαπραγματεύσεων ή οτιδήποτε άλλο. Άρα διαφωνούμε με τον τρόπο με τον οποίο το κάνετε αυτό, </w:t>
      </w:r>
      <w:r>
        <w:rPr>
          <w:rFonts w:eastAsia="Times New Roman" w:cs="Times New Roman"/>
          <w:szCs w:val="24"/>
        </w:rPr>
        <w:lastRenderedPageBreak/>
        <w:t>γιατί βλέπουμε ότι αλλού υπάρχουν πάρα π</w:t>
      </w:r>
      <w:r>
        <w:rPr>
          <w:rFonts w:eastAsia="Times New Roman" w:cs="Times New Roman"/>
          <w:szCs w:val="24"/>
        </w:rPr>
        <w:t xml:space="preserve">ολλοί και αλλού δεν υπάρχουν καθόλου και παρ’ όλα αυτά συνεχίζεται το πρόβλημα να υφίσταται. </w:t>
      </w:r>
    </w:p>
    <w:p w14:paraId="6988B4A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Στα άρθρα 40 και 41 δηλώνουμε «</w:t>
      </w:r>
      <w:r>
        <w:rPr>
          <w:rFonts w:eastAsia="Times New Roman" w:cs="Times New Roman"/>
          <w:szCs w:val="24"/>
        </w:rPr>
        <w:t>κ</w:t>
      </w:r>
      <w:r>
        <w:rPr>
          <w:rFonts w:eastAsia="Times New Roman" w:cs="Times New Roman"/>
          <w:szCs w:val="24"/>
        </w:rPr>
        <w:t xml:space="preserve">ατά». </w:t>
      </w:r>
    </w:p>
    <w:p w14:paraId="6988B4A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Σχετικά με τα άρθρα 42, 43 και 44, που έχουν να κάνουν με ζητήματα του Λιμενικού Σώματος, δηλώνουμε «</w:t>
      </w:r>
      <w:r>
        <w:rPr>
          <w:rFonts w:eastAsia="Times New Roman" w:cs="Times New Roman"/>
          <w:szCs w:val="24"/>
        </w:rPr>
        <w:t>κ</w:t>
      </w:r>
      <w:r>
        <w:rPr>
          <w:rFonts w:eastAsia="Times New Roman" w:cs="Times New Roman"/>
          <w:szCs w:val="24"/>
        </w:rPr>
        <w:t xml:space="preserve">ατά» στο άρθρο 42, διότι προσπαθείτε να ελέγξετε τις κρίσεις και το τι γίνεται γενικότερα στο Λιμενικό Σώμα, αντί να φτιάξετε ένα αδιάβλητο σύστημα. </w:t>
      </w:r>
    </w:p>
    <w:p w14:paraId="6988B4A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43 δηλώνουμε «</w:t>
      </w:r>
      <w:r>
        <w:rPr>
          <w:rFonts w:eastAsia="Times New Roman" w:cs="Times New Roman"/>
          <w:szCs w:val="24"/>
        </w:rPr>
        <w:t>κ</w:t>
      </w:r>
      <w:r>
        <w:rPr>
          <w:rFonts w:eastAsia="Times New Roman" w:cs="Times New Roman"/>
          <w:szCs w:val="24"/>
        </w:rPr>
        <w:t xml:space="preserve">ατά». Είναι ένα φωτογραφικό άρθρο. </w:t>
      </w:r>
    </w:p>
    <w:p w14:paraId="6988B4A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άρθρο 44 για την κατάταξη επιλαχόντων, που</w:t>
      </w:r>
      <w:r>
        <w:rPr>
          <w:rFonts w:eastAsia="Times New Roman" w:cs="Times New Roman"/>
          <w:szCs w:val="24"/>
        </w:rPr>
        <w:t xml:space="preserve"> είναι και αυτό ένα φωτογραφικό άρθρο, δηλώνουμε «</w:t>
      </w:r>
      <w:r>
        <w:rPr>
          <w:rFonts w:eastAsia="Times New Roman" w:cs="Times New Roman"/>
          <w:szCs w:val="24"/>
        </w:rPr>
        <w:t>κ</w:t>
      </w:r>
      <w:r>
        <w:rPr>
          <w:rFonts w:eastAsia="Times New Roman" w:cs="Times New Roman"/>
          <w:szCs w:val="24"/>
        </w:rPr>
        <w:t xml:space="preserve">ατά». </w:t>
      </w:r>
    </w:p>
    <w:p w14:paraId="6988B4A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45 με τίτλο «Επιτάχυνση της υλοποίησης των συγχρηματοδοτούμενων πράξεων στα μέτρα του Προγράμματος Αγροτικής Ανάπτυξης 2010-2020», δηλώνουμε «</w:t>
      </w:r>
      <w:r>
        <w:rPr>
          <w:rFonts w:eastAsia="Times New Roman" w:cs="Times New Roman"/>
          <w:szCs w:val="24"/>
        </w:rPr>
        <w:t>π</w:t>
      </w:r>
      <w:r>
        <w:rPr>
          <w:rFonts w:eastAsia="Times New Roman" w:cs="Times New Roman"/>
          <w:szCs w:val="24"/>
        </w:rPr>
        <w:t>αρών», γιατί θέλουμε την ανάπτυξη στον αγροτι</w:t>
      </w:r>
      <w:r>
        <w:rPr>
          <w:rFonts w:eastAsia="Times New Roman" w:cs="Times New Roman"/>
          <w:szCs w:val="24"/>
        </w:rPr>
        <w:t xml:space="preserve">κό τομέα, αλλά με τα μέτρα, που έχετε ψηφίσει ελέω μνημονίων, μεσοπρόθεσμων, τις αποφάσεις σας, την αύξηση της φορολογίας, την αύξηση στο καύσιμο, την αύξηση στο ΦΠΑ, την αύξηση στα γεωργικά φάρμακα, </w:t>
      </w:r>
      <w:r>
        <w:rPr>
          <w:rFonts w:eastAsia="Times New Roman" w:cs="Times New Roman"/>
          <w:szCs w:val="24"/>
        </w:rPr>
        <w:lastRenderedPageBreak/>
        <w:t xml:space="preserve">την αύξηση σε όλα, μάλλον οι άνθρωποι παλεύουν απέναντι </w:t>
      </w:r>
      <w:r>
        <w:rPr>
          <w:rFonts w:eastAsia="Times New Roman" w:cs="Times New Roman"/>
          <w:szCs w:val="24"/>
        </w:rPr>
        <w:t>σε ένα ανθελληνικό κράτος.</w:t>
      </w:r>
    </w:p>
    <w:p w14:paraId="6988B4A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46 δηλώνουμε «κατά». </w:t>
      </w:r>
    </w:p>
    <w:p w14:paraId="6988B4A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47, που έχει να κάνει με ρύθμιση θεμάτων αρμοδιότητας του Υπουργείου Εθνικής Άμυνας, δηλώνουμε «</w:t>
      </w:r>
      <w:r>
        <w:rPr>
          <w:rFonts w:eastAsia="Times New Roman" w:cs="Times New Roman"/>
          <w:szCs w:val="24"/>
        </w:rPr>
        <w:t>κ</w:t>
      </w:r>
      <w:r>
        <w:rPr>
          <w:rFonts w:eastAsia="Times New Roman" w:cs="Times New Roman"/>
          <w:szCs w:val="24"/>
        </w:rPr>
        <w:t>ατά», διότι είναι και πάγια θέση μας το πώς θα πρέπει να αξιοποιηθεί η ακίνητη περιουσία τ</w:t>
      </w:r>
      <w:r>
        <w:rPr>
          <w:rFonts w:eastAsia="Times New Roman" w:cs="Times New Roman"/>
          <w:szCs w:val="24"/>
        </w:rPr>
        <w:t xml:space="preserve">ων Ενόπλων Δυνάμεων. </w:t>
      </w:r>
    </w:p>
    <w:p w14:paraId="6988B4A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άρθρο 48, που έχει να κάνει με την εξόφληση υποχρεώσεων των δήμων από τελεσίδικες δικαστικές αποφάσεις και διαταγές πληρωμές, δηλώνουμε «</w:t>
      </w:r>
      <w:r>
        <w:rPr>
          <w:rFonts w:eastAsia="Times New Roman" w:cs="Times New Roman"/>
          <w:szCs w:val="24"/>
        </w:rPr>
        <w:t>π</w:t>
      </w:r>
      <w:r>
        <w:rPr>
          <w:rFonts w:eastAsia="Times New Roman" w:cs="Times New Roman"/>
          <w:szCs w:val="24"/>
        </w:rPr>
        <w:t>αρών». Και δηλώνουμε «</w:t>
      </w:r>
      <w:r>
        <w:rPr>
          <w:rFonts w:eastAsia="Times New Roman" w:cs="Times New Roman"/>
          <w:szCs w:val="24"/>
        </w:rPr>
        <w:t>π</w:t>
      </w:r>
      <w:r>
        <w:rPr>
          <w:rFonts w:eastAsia="Times New Roman" w:cs="Times New Roman"/>
          <w:szCs w:val="24"/>
        </w:rPr>
        <w:t xml:space="preserve">αρών», γιατί εδώ βλέπουμε ότι δεν τις περιλαμβάνει όλες, είναι </w:t>
      </w:r>
      <w:proofErr w:type="spellStart"/>
      <w:r>
        <w:rPr>
          <w:rFonts w:eastAsia="Times New Roman" w:cs="Times New Roman"/>
          <w:szCs w:val="24"/>
        </w:rPr>
        <w:t>αλά</w:t>
      </w:r>
      <w:proofErr w:type="spellEnd"/>
      <w:r>
        <w:rPr>
          <w:rFonts w:eastAsia="Times New Roman" w:cs="Times New Roman"/>
          <w:szCs w:val="24"/>
        </w:rPr>
        <w:t xml:space="preserve"> κ</w:t>
      </w:r>
      <w:r>
        <w:rPr>
          <w:rFonts w:eastAsia="Times New Roman" w:cs="Times New Roman"/>
          <w:szCs w:val="24"/>
        </w:rPr>
        <w:t>α</w:t>
      </w:r>
      <w:r>
        <w:rPr>
          <w:rFonts w:eastAsia="Times New Roman" w:cs="Times New Roman"/>
          <w:szCs w:val="24"/>
        </w:rPr>
        <w:t xml:space="preserve">ρτ, θα αποφασίζει ποιες πρέπει να πληρωθούν και ποιες θα πρέπει να μην πληρωθούν. </w:t>
      </w:r>
    </w:p>
    <w:p w14:paraId="6988B4A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49, </w:t>
      </w:r>
      <w:r>
        <w:rPr>
          <w:rFonts w:eastAsia="Times New Roman" w:cs="Times New Roman"/>
          <w:szCs w:val="24"/>
        </w:rPr>
        <w:t>«</w:t>
      </w:r>
      <w:r>
        <w:rPr>
          <w:rFonts w:eastAsia="Times New Roman" w:cs="Times New Roman"/>
          <w:szCs w:val="24"/>
        </w:rPr>
        <w:t>Έναρξη ισχύος</w:t>
      </w:r>
      <w:r>
        <w:rPr>
          <w:rFonts w:eastAsia="Times New Roman" w:cs="Times New Roman"/>
          <w:szCs w:val="24"/>
        </w:rPr>
        <w:t>»</w:t>
      </w:r>
      <w:r>
        <w:rPr>
          <w:rFonts w:eastAsia="Times New Roman" w:cs="Times New Roman"/>
          <w:szCs w:val="24"/>
        </w:rPr>
        <w:t xml:space="preserve">, δηλώνουμε </w:t>
      </w:r>
      <w:r>
        <w:rPr>
          <w:rFonts w:eastAsia="Times New Roman" w:cs="Times New Roman"/>
          <w:szCs w:val="24"/>
        </w:rPr>
        <w:t>«</w:t>
      </w:r>
      <w:r>
        <w:rPr>
          <w:rFonts w:eastAsia="Times New Roman" w:cs="Times New Roman"/>
          <w:szCs w:val="24"/>
        </w:rPr>
        <w:t>κατά</w:t>
      </w:r>
      <w:r>
        <w:rPr>
          <w:rFonts w:eastAsia="Times New Roman" w:cs="Times New Roman"/>
          <w:szCs w:val="24"/>
        </w:rPr>
        <w:t>»</w:t>
      </w:r>
      <w:r>
        <w:rPr>
          <w:rFonts w:eastAsia="Times New Roman" w:cs="Times New Roman"/>
          <w:szCs w:val="24"/>
        </w:rPr>
        <w:t xml:space="preserve">. </w:t>
      </w:r>
    </w:p>
    <w:p w14:paraId="6988B4A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τροπολογίες, εδώ βλέπουμε ότι φέρνετε συνεχώς τροπολογίες, τροπολογίες που θα μπορούσαν κάλλιστα πολλές από </w:t>
      </w:r>
      <w:r>
        <w:rPr>
          <w:rFonts w:eastAsia="Times New Roman" w:cs="Times New Roman"/>
          <w:szCs w:val="24"/>
        </w:rPr>
        <w:t xml:space="preserve">αυτές, όπως και κάποια άρθρα, να μπουν σε νομοσχέδια, τα οποία θα έρθουν, άλλα βρίσκονται σε διαβούλευση, άλλα είναι να έρθουν λίαν συντόμως. </w:t>
      </w:r>
    </w:p>
    <w:p w14:paraId="6988B4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τροπολογία 930/9, που ενσωματώθηκε στο άρθρο 47, δηλώνουμε «</w:t>
      </w:r>
      <w:r>
        <w:rPr>
          <w:rFonts w:eastAsia="Times New Roman" w:cs="Times New Roman"/>
          <w:szCs w:val="24"/>
        </w:rPr>
        <w:t>κ</w:t>
      </w:r>
      <w:r>
        <w:rPr>
          <w:rFonts w:eastAsia="Times New Roman" w:cs="Times New Roman"/>
          <w:szCs w:val="24"/>
        </w:rPr>
        <w:t>ατά» για τους ίδιους λόγους, που είπαμε πιο πρι</w:t>
      </w:r>
      <w:r>
        <w:rPr>
          <w:rFonts w:eastAsia="Times New Roman" w:cs="Times New Roman"/>
          <w:szCs w:val="24"/>
        </w:rPr>
        <w:t xml:space="preserve">ν. </w:t>
      </w:r>
    </w:p>
    <w:p w14:paraId="6988B4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τροπολογία 931/10, που έχει να κάνει με την Αρχή Εξέτασης Προδικαστικών Προσφυγών, δηλώνουμε «</w:t>
      </w:r>
      <w:r>
        <w:rPr>
          <w:rFonts w:eastAsia="Times New Roman" w:cs="Times New Roman"/>
          <w:szCs w:val="24"/>
        </w:rPr>
        <w:t>κ</w:t>
      </w:r>
      <w:r>
        <w:rPr>
          <w:rFonts w:eastAsia="Times New Roman" w:cs="Times New Roman"/>
          <w:szCs w:val="24"/>
        </w:rPr>
        <w:t xml:space="preserve">ατά». </w:t>
      </w:r>
    </w:p>
    <w:p w14:paraId="6988B4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Στην τροπολογία 932/11, ρύθμιση θεμάτων που αφορούν την λειτουργία των οργάνων διοίκησης του Ταμείου Χρηματοπιστωτικής Σταθερότητας, καθώς και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πιλογής των μελών της, δηλώνουμε «</w:t>
      </w:r>
      <w:r>
        <w:rPr>
          <w:rFonts w:eastAsia="Times New Roman" w:cs="Times New Roman"/>
          <w:szCs w:val="24"/>
        </w:rPr>
        <w:t>κ</w:t>
      </w:r>
      <w:r>
        <w:rPr>
          <w:rFonts w:eastAsia="Times New Roman" w:cs="Times New Roman"/>
          <w:szCs w:val="24"/>
        </w:rPr>
        <w:t>ατά». Μόλις εχθές ακούσαμε τις αμοιβές που θα παίρνουν -εκατοντ</w:t>
      </w:r>
      <w:r>
        <w:rPr>
          <w:rFonts w:eastAsia="Times New Roman" w:cs="Times New Roman"/>
          <w:szCs w:val="24"/>
        </w:rPr>
        <w:t xml:space="preserve">άδες χιλιάδες ευρώ- όλοι αυτοί, για να δανείζεται ο ελληνικός λαός και μέσω του Ταμείου Χρηματοπιστωτικής Σταθερότητας να δίνουμε τα λεφτά στις </w:t>
      </w:r>
      <w:proofErr w:type="spellStart"/>
      <w:r>
        <w:rPr>
          <w:rFonts w:eastAsia="Times New Roman" w:cs="Times New Roman"/>
          <w:szCs w:val="24"/>
        </w:rPr>
        <w:t>πολλάκις</w:t>
      </w:r>
      <w:proofErr w:type="spellEnd"/>
      <w:r>
        <w:rPr>
          <w:rFonts w:eastAsia="Times New Roman" w:cs="Times New Roman"/>
          <w:szCs w:val="24"/>
        </w:rPr>
        <w:t xml:space="preserve"> χρεοκοπημένες τράπεζες για να μας κουνάνε το δάχτυλο και να μας λένε ότι θα πρέπει να βάλουμε </w:t>
      </w:r>
      <w:r>
        <w:rPr>
          <w:rFonts w:eastAsia="Times New Roman" w:cs="Times New Roman"/>
          <w:szCs w:val="24"/>
          <w:lang w:val="en-US"/>
        </w:rPr>
        <w:t>POS</w:t>
      </w:r>
      <w:r>
        <w:rPr>
          <w:rFonts w:eastAsia="Times New Roman" w:cs="Times New Roman"/>
          <w:szCs w:val="24"/>
        </w:rPr>
        <w:t>. Έχου</w:t>
      </w:r>
      <w:r>
        <w:rPr>
          <w:rFonts w:eastAsia="Times New Roman" w:cs="Times New Roman"/>
          <w:szCs w:val="24"/>
        </w:rPr>
        <w:t xml:space="preserve">με δώσει δεκάδες δισεκατομμύρια ευρώ και αυτή τη στιγμή οι ελληνικές τράπεζες να πουλάνε </w:t>
      </w:r>
      <w:r>
        <w:rPr>
          <w:rFonts w:eastAsia="Times New Roman" w:cs="Times New Roman"/>
          <w:szCs w:val="24"/>
          <w:lang w:val="en-US"/>
        </w:rPr>
        <w:t>POS</w:t>
      </w:r>
      <w:r>
        <w:rPr>
          <w:rFonts w:eastAsia="Times New Roman" w:cs="Times New Roman"/>
          <w:szCs w:val="24"/>
        </w:rPr>
        <w:t xml:space="preserve"> και τίποτε άλλο. Μιλάμε για ξεφτίλα σε όλο της το μεγαλείο.</w:t>
      </w:r>
    </w:p>
    <w:p w14:paraId="6988B4A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935/14 είναι για την καταβολή αποζημίωσης στα φυσικά και νομικά πρόσωπα του δημοτικού διαμ</w:t>
      </w:r>
      <w:r>
        <w:rPr>
          <w:rFonts w:eastAsia="Times New Roman" w:cs="Times New Roman"/>
          <w:szCs w:val="24"/>
        </w:rPr>
        <w:t xml:space="preserve">ερίσματος </w:t>
      </w:r>
      <w:proofErr w:type="spellStart"/>
      <w:r>
        <w:rPr>
          <w:rFonts w:eastAsia="Times New Roman" w:cs="Times New Roman"/>
          <w:szCs w:val="24"/>
        </w:rPr>
        <w:t>Μόριας</w:t>
      </w:r>
      <w:proofErr w:type="spellEnd"/>
      <w:r>
        <w:rPr>
          <w:rFonts w:eastAsia="Times New Roman" w:cs="Times New Roman"/>
          <w:szCs w:val="24"/>
        </w:rPr>
        <w:t xml:space="preserve"> του Δήμου Λέσβου για τις ζημιές που υπέστησαν οι περιουσίες αυτών από πράξεις προσφύγων ή μεταναστών. </w:t>
      </w:r>
    </w:p>
    <w:p w14:paraId="6988B4A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6988B4A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σε δύο λεπτά. </w:t>
      </w:r>
    </w:p>
    <w:p w14:paraId="6988B4B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Τις ζημιέ</w:t>
      </w:r>
      <w:r>
        <w:rPr>
          <w:rFonts w:eastAsia="Times New Roman" w:cs="Times New Roman"/>
          <w:szCs w:val="24"/>
        </w:rPr>
        <w:t>ς να τις πληρώσουν οι αλληλέγγυοι, οι ψηφοφόροι τους, οι Μη Κυβερνητικές Οργανώσεις τους και όλοι αυτοί που τους στέλναν εκεί και ενώ ξέρουμε -γιατί συλλαμβάνονταν οι περισσότεροι εκ των οποίων είχαν προβεί σε αδικήματα, σε ποινικές πράξεις- ότι μένουν ατι</w:t>
      </w:r>
      <w:r>
        <w:rPr>
          <w:rFonts w:eastAsia="Times New Roman" w:cs="Times New Roman"/>
          <w:szCs w:val="24"/>
        </w:rPr>
        <w:t xml:space="preserve">μώρητοι, </w:t>
      </w:r>
      <w:proofErr w:type="spellStart"/>
      <w:r>
        <w:rPr>
          <w:rFonts w:eastAsia="Times New Roman" w:cs="Times New Roman"/>
          <w:szCs w:val="24"/>
        </w:rPr>
        <w:t>ξαναπληρώνει</w:t>
      </w:r>
      <w:proofErr w:type="spellEnd"/>
      <w:r>
        <w:rPr>
          <w:rFonts w:eastAsia="Times New Roman" w:cs="Times New Roman"/>
          <w:szCs w:val="24"/>
        </w:rPr>
        <w:t xml:space="preserve"> ο ελληνικός λαός. Όποιος τους κάνει κέφι, να πληρώσει αυτός. </w:t>
      </w:r>
    </w:p>
    <w:p w14:paraId="6988B4B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τροπολογία 936/15 που έχει να κάνει με ρύθμιση θεμάτων σχετικά με την εξόφληση υποχρεώσεων των δήμων από τελεσίδικες δικαστικές αποφάσεις και διαταγής πληρωμής, δηλώνο</w:t>
      </w:r>
      <w:r>
        <w:rPr>
          <w:rFonts w:eastAsia="Times New Roman" w:cs="Times New Roman"/>
          <w:szCs w:val="24"/>
        </w:rPr>
        <w:t>υμε «</w:t>
      </w:r>
      <w:r>
        <w:rPr>
          <w:rFonts w:eastAsia="Times New Roman" w:cs="Times New Roman"/>
          <w:szCs w:val="24"/>
        </w:rPr>
        <w:t>π</w:t>
      </w:r>
      <w:r>
        <w:rPr>
          <w:rFonts w:eastAsia="Times New Roman" w:cs="Times New Roman"/>
          <w:szCs w:val="24"/>
        </w:rPr>
        <w:t xml:space="preserve">αρών», γιατί και εδώ δεν είναι ξεκάθαρο το εν λόγω τοπίο. </w:t>
      </w:r>
    </w:p>
    <w:p w14:paraId="6988B4B2" w14:textId="77777777" w:rsidR="00374D63" w:rsidRDefault="00826AA3">
      <w:pPr>
        <w:spacing w:line="600" w:lineRule="auto"/>
        <w:ind w:firstLine="720"/>
        <w:contextualSpacing/>
        <w:jc w:val="both"/>
        <w:rPr>
          <w:rFonts w:eastAsia="Times New Roman" w:cs="Times New Roman"/>
        </w:rPr>
      </w:pPr>
      <w:r>
        <w:rPr>
          <w:rFonts w:eastAsia="Times New Roman" w:cs="Times New Roman"/>
        </w:rPr>
        <w:lastRenderedPageBreak/>
        <w:t xml:space="preserve">Η 939/18 </w:t>
      </w:r>
      <w:r>
        <w:rPr>
          <w:rFonts w:eastAsia="Times New Roman"/>
          <w:bCs/>
        </w:rPr>
        <w:t>είναι μια φωτογραφική διαδικασία και σαφώς και δηλώνουμε «</w:t>
      </w:r>
      <w:r>
        <w:rPr>
          <w:rFonts w:eastAsia="Times New Roman"/>
          <w:bCs/>
        </w:rPr>
        <w:t>κατά</w:t>
      </w:r>
      <w:r>
        <w:rPr>
          <w:rFonts w:eastAsia="Times New Roman"/>
          <w:bCs/>
        </w:rPr>
        <w:t xml:space="preserve">». Θα ήθελα εδώ να κάνω ένα πολύ μικρό σχόλιο για την </w:t>
      </w:r>
      <w:r>
        <w:rPr>
          <w:rFonts w:eastAsia="Times New Roman" w:cs="Times New Roman"/>
        </w:rPr>
        <w:t xml:space="preserve">939/18, σύμφωνα με την οποία </w:t>
      </w:r>
      <w:r>
        <w:rPr>
          <w:rFonts w:eastAsia="Times New Roman"/>
          <w:bCs/>
        </w:rPr>
        <w:t>είναι</w:t>
      </w:r>
      <w:r>
        <w:rPr>
          <w:rFonts w:eastAsia="Times New Roman" w:cs="Times New Roman"/>
        </w:rPr>
        <w:t xml:space="preserve"> υποχρεωτική η πρόσληψη σε δημόσ</w:t>
      </w:r>
      <w:r>
        <w:rPr>
          <w:rFonts w:eastAsia="Times New Roman" w:cs="Times New Roman"/>
        </w:rPr>
        <w:t xml:space="preserve">ιο, ΟΤΑ, νομικά πρόσωπα δημοσίου δικαίου κ.λπ. όσων εργαζομένων </w:t>
      </w:r>
      <w:r>
        <w:rPr>
          <w:rFonts w:eastAsia="Times New Roman"/>
          <w:bCs/>
        </w:rPr>
        <w:t>έχει</w:t>
      </w:r>
      <w:r>
        <w:rPr>
          <w:rFonts w:eastAsia="Times New Roman" w:cs="Times New Roman"/>
        </w:rPr>
        <w:t xml:space="preserve"> κρίνει το δικαστήριο ότι η σύμβασή τους πρέπει να θεωρηθεί σύμβαση αορίστου χρόνου, ανεξαρτήτως εάν πληρούν ή όχι τα τυπικά προσόντα. </w:t>
      </w:r>
    </w:p>
    <w:p w14:paraId="6988B4B3"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Πρώτον, χτίζετε κομματικό στρατό. Δεύτερον, είτε </w:t>
      </w:r>
      <w:r>
        <w:rPr>
          <w:rFonts w:eastAsia="Times New Roman"/>
          <w:bCs/>
        </w:rPr>
        <w:t>έχε</w:t>
      </w:r>
      <w:r>
        <w:rPr>
          <w:rFonts w:eastAsia="Times New Roman"/>
          <w:bCs/>
        </w:rPr>
        <w:t>ις</w:t>
      </w:r>
      <w:r>
        <w:rPr>
          <w:rFonts w:eastAsia="Times New Roman" w:cs="Times New Roman"/>
        </w:rPr>
        <w:t xml:space="preserve"> τα τυπικά προσόντα είτε όχι προσλαμβάνεσαι </w:t>
      </w:r>
      <w:r>
        <w:rPr>
          <w:rFonts w:eastAsia="Times New Roman"/>
        </w:rPr>
        <w:t>–</w:t>
      </w:r>
      <w:r>
        <w:rPr>
          <w:rFonts w:eastAsia="Times New Roman" w:cs="Times New Roman"/>
        </w:rPr>
        <w:t>παράβαση κάθε έννοιας της αξιοκρατίας. Τρίτον, κάνετε επιλεκτική επιλογή στο ποιες αποφάσεις δικαστηρίων πρέπει να εφαρμόζονται και ποιες όχι. Διότι για τις αποφάσεις που κρίνουν τις αναδρομικές μειώσεις μισθώ</w:t>
      </w:r>
      <w:r>
        <w:rPr>
          <w:rFonts w:eastAsia="Times New Roman" w:cs="Times New Roman"/>
        </w:rPr>
        <w:t xml:space="preserve">ν και συντάξεων αντισυνταγματικές δεν γίνεται ούτε λόγος. Γι’ αυτό και </w:t>
      </w:r>
      <w:proofErr w:type="spellStart"/>
      <w:r>
        <w:rPr>
          <w:rFonts w:eastAsia="Times New Roman" w:cs="Times New Roman"/>
        </w:rPr>
        <w:t>τασσόμεθα</w:t>
      </w:r>
      <w:proofErr w:type="spellEnd"/>
      <w:r>
        <w:rPr>
          <w:rFonts w:eastAsia="Times New Roman" w:cs="Times New Roman"/>
        </w:rPr>
        <w:t xml:space="preserve"> «</w:t>
      </w:r>
      <w:r>
        <w:rPr>
          <w:rFonts w:eastAsia="Times New Roman" w:cs="Times New Roman"/>
        </w:rPr>
        <w:t>κατά</w:t>
      </w:r>
      <w:r>
        <w:rPr>
          <w:rFonts w:eastAsia="Times New Roman" w:cs="Times New Roman"/>
        </w:rPr>
        <w:t xml:space="preserve">». </w:t>
      </w:r>
    </w:p>
    <w:p w14:paraId="6988B4B4"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Για την τροπολογία 941/20 που </w:t>
      </w:r>
      <w:r>
        <w:rPr>
          <w:rFonts w:eastAsia="Times New Roman"/>
          <w:bCs/>
        </w:rPr>
        <w:t>είναι</w:t>
      </w:r>
      <w:r>
        <w:rPr>
          <w:rFonts w:eastAsia="Times New Roman" w:cs="Times New Roman"/>
        </w:rPr>
        <w:t xml:space="preserve"> του Υπουργείου Υγείας, πρώτον, έρχεται ένα νομοσχέδιο. Κατά δεύτερον, το Υπουργείο Υγείας κάνει ό,τι του κάνει κέφι. Το βλέπουμε α</w:t>
      </w:r>
      <w:r>
        <w:rPr>
          <w:rFonts w:eastAsia="Times New Roman" w:cs="Times New Roman"/>
        </w:rPr>
        <w:t xml:space="preserve">υτό. Δεν απαντάνε σε ερωτήσεις των Βουλευτών της Χρυσής Αυγής, γιατί λέει είμαστε υπόλογοι, είμαστε ναζί, είμαστε οτιδήποτε άλλο, δεν ξέρω και εγώ τι. Ας δουν τα χάλια του Υπουργείου Υγείας και των </w:t>
      </w:r>
      <w:r>
        <w:rPr>
          <w:rFonts w:eastAsia="Times New Roman" w:cs="Times New Roman"/>
        </w:rPr>
        <w:lastRenderedPageBreak/>
        <w:t xml:space="preserve">νοσοκομείων διαχρονικά, όχι μόνο των τελευταίων δύο ετών, </w:t>
      </w:r>
      <w:r>
        <w:rPr>
          <w:rFonts w:eastAsia="Times New Roman" w:cs="Times New Roman"/>
        </w:rPr>
        <w:t xml:space="preserve">και μετά να μας κουνάνε το δάχτυλο όλοι όσοι θητεύουν στο εν λόγω Υπουργείο. </w:t>
      </w:r>
    </w:p>
    <w:p w14:paraId="6988B4B5"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Ως επίλογο, κλείνοντας, θα ήθελα να πω στη Νέα Δημοκρατία, η οποία χαίρεται πολλές φορές που </w:t>
      </w:r>
      <w:r>
        <w:rPr>
          <w:rFonts w:eastAsia="Times New Roman"/>
          <w:bCs/>
        </w:rPr>
        <w:t>έ</w:t>
      </w:r>
      <w:r>
        <w:rPr>
          <w:rFonts w:eastAsia="Times New Roman" w:cs="Times New Roman"/>
        </w:rPr>
        <w:t>ρχεται εδώ, ότι στο σπίτι του κρεμασμένου δεν μιλάνε για σκοινί. Κυβερνούσατε για κα</w:t>
      </w:r>
      <w:r>
        <w:rPr>
          <w:rFonts w:eastAsia="Times New Roman" w:cs="Times New Roman"/>
        </w:rPr>
        <w:t>μιά σαρανταριά χρόνια μαζί με το ΠΑΣΟΚ. Χρεώσατε τον ελληνικό λαό με εκατοντάδες δισεκατομμύρια ευρώ. Το κόμμα σας πρώτο και καλύτερο χρωστάει 240 εκατομμύρια ευρώ και φυσικά δεν πρόκειται να τα αποπληρώσετε ποτέ αυτά. Και έρχεστε τώρα και μας κάνετε μαθήμ</w:t>
      </w:r>
      <w:r>
        <w:rPr>
          <w:rFonts w:eastAsia="Times New Roman" w:cs="Times New Roman"/>
        </w:rPr>
        <w:t>ατα οικονομίας;</w:t>
      </w:r>
    </w:p>
    <w:p w14:paraId="6988B4B6" w14:textId="77777777" w:rsidR="00374D63" w:rsidRDefault="00826AA3">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88B4B7"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Τελειώνω, κύριε Πρόεδρε. </w:t>
      </w:r>
    </w:p>
    <w:p w14:paraId="6988B4B8" w14:textId="77777777" w:rsidR="00374D63" w:rsidRDefault="00826AA3">
      <w:pPr>
        <w:spacing w:line="600" w:lineRule="auto"/>
        <w:ind w:firstLine="720"/>
        <w:contextualSpacing/>
        <w:jc w:val="both"/>
        <w:rPr>
          <w:rFonts w:eastAsia="Times New Roman" w:cs="Times New Roman"/>
        </w:rPr>
      </w:pPr>
      <w:r>
        <w:rPr>
          <w:rFonts w:eastAsia="Times New Roman" w:cs="Times New Roman"/>
        </w:rPr>
        <w:t>Μας κάνετε μαθήματα οικιακής οικονομίας ή κρατικής οικονομίας ή οποιαδήποτε άλλης οικονομίας, και μας μιλάτε και για ηθική, όταν τ</w:t>
      </w:r>
      <w:r>
        <w:rPr>
          <w:rFonts w:eastAsia="Times New Roman" w:cs="Times New Roman"/>
        </w:rPr>
        <w:t xml:space="preserve">ον ίδιο τον Πρόεδρο του </w:t>
      </w:r>
      <w:r>
        <w:rPr>
          <w:rFonts w:eastAsia="Times New Roman" w:cs="Times New Roman"/>
        </w:rPr>
        <w:t>κ</w:t>
      </w:r>
      <w:r>
        <w:rPr>
          <w:rFonts w:eastAsia="Times New Roman" w:cs="Times New Roman"/>
        </w:rPr>
        <w:t xml:space="preserve">όμματός σας τον είχαν πιάσει βουτηγμένο με το χέρι μέσα στο μέλι </w:t>
      </w:r>
      <w:r>
        <w:rPr>
          <w:rFonts w:eastAsia="Times New Roman"/>
        </w:rPr>
        <w:t>–</w:t>
      </w:r>
      <w:r>
        <w:rPr>
          <w:rFonts w:eastAsia="Times New Roman" w:cs="Times New Roman"/>
        </w:rPr>
        <w:t xml:space="preserve">130.000 ευρώ νομίζω </w:t>
      </w:r>
      <w:r>
        <w:rPr>
          <w:rFonts w:eastAsia="Times New Roman" w:cs="Times New Roman"/>
        </w:rPr>
        <w:lastRenderedPageBreak/>
        <w:t xml:space="preserve">ήταν κάτι με τη </w:t>
      </w:r>
      <w:r>
        <w:rPr>
          <w:rFonts w:eastAsia="Times New Roman" w:cs="Times New Roman"/>
        </w:rPr>
        <w:t>«</w:t>
      </w:r>
      <w:r>
        <w:rPr>
          <w:rFonts w:eastAsia="Times New Roman" w:cs="Times New Roman"/>
          <w:lang w:val="en-US"/>
        </w:rPr>
        <w:t>SIEMENS</w:t>
      </w:r>
      <w:r>
        <w:rPr>
          <w:rFonts w:eastAsia="Times New Roman" w:cs="Times New Roman"/>
        </w:rPr>
        <w:t>»</w:t>
      </w:r>
      <w:r>
        <w:rPr>
          <w:rFonts w:eastAsia="Times New Roman"/>
        </w:rPr>
        <w:t>–</w:t>
      </w:r>
      <w:r>
        <w:rPr>
          <w:rFonts w:eastAsia="Times New Roman" w:cs="Times New Roman"/>
        </w:rPr>
        <w:t xml:space="preserve"> και μετά με κάτι τιμολόγια μεταχρονολογημένα προσπαθούσατε να δικαιολογήσετε τα αδικαιολόγητα. </w:t>
      </w:r>
    </w:p>
    <w:p w14:paraId="6988B4B9"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Τον ξαναπιάνουν </w:t>
      </w:r>
      <w:r>
        <w:rPr>
          <w:rFonts w:eastAsia="Times New Roman" w:cs="Times New Roman"/>
        </w:rPr>
        <w:t>δεύτερη φορά με το χέρι μέσα στο μέλι με τον «</w:t>
      </w:r>
      <w:r>
        <w:rPr>
          <w:rFonts w:eastAsia="Times New Roman" w:cs="Times New Roman"/>
        </w:rPr>
        <w:t>ΚΗΡΥΚΑ»</w:t>
      </w:r>
      <w:r>
        <w:rPr>
          <w:rFonts w:eastAsia="Times New Roman" w:cs="Times New Roman"/>
        </w:rPr>
        <w:t xml:space="preserve"> Χανίων και εκατοντάδες χιλιάδες ευρώ θαλασσοδάνεια απλήρωτα. Δεν απασχόλησε κανέναν ποτέ αυτό. Και όταν βγήκαν στη δημοσιότητα όλα αυτά, τα ρυθμίσατε. Βέβαια, με αφορμή αυτή τη ρύθμιση που κάνατε, παρακ</w:t>
      </w:r>
      <w:r>
        <w:rPr>
          <w:rFonts w:eastAsia="Times New Roman" w:cs="Times New Roman"/>
        </w:rPr>
        <w:t xml:space="preserve">αλούν όλοι </w:t>
      </w:r>
      <w:r>
        <w:rPr>
          <w:rFonts w:eastAsia="Times New Roman" w:cs="Times New Roman"/>
          <w:bCs/>
          <w:shd w:val="clear" w:color="auto" w:fill="FFFFFF"/>
        </w:rPr>
        <w:t xml:space="preserve">οι </w:t>
      </w:r>
      <w:r>
        <w:rPr>
          <w:rFonts w:eastAsia="Times New Roman" w:cs="Times New Roman"/>
        </w:rPr>
        <w:t xml:space="preserve">Έλληνες που έχουν μικρότερα δάνεια, κάτι φουκαράδες μεροκαματιάρηδες, να κάνουν και αυτοί αντίστοιχη ρύθμιση για να μπορέσουν να τα αποπληρώσουν. </w:t>
      </w:r>
    </w:p>
    <w:p w14:paraId="6988B4BA" w14:textId="77777777" w:rsidR="00374D63" w:rsidRDefault="00826AA3">
      <w:pPr>
        <w:spacing w:line="600" w:lineRule="auto"/>
        <w:ind w:firstLine="720"/>
        <w:contextualSpacing/>
        <w:jc w:val="both"/>
        <w:rPr>
          <w:rFonts w:eastAsia="Times New Roman" w:cs="Times New Roman"/>
        </w:rPr>
      </w:pPr>
      <w:r>
        <w:rPr>
          <w:rFonts w:eastAsia="Times New Roman" w:cs="Times New Roman"/>
        </w:rPr>
        <w:t>Οι παγκόσμιες αλλαγές που έρχονται με αποκορύφωμα το τι συμβαίνει στην Αμερική αλλάζουν όλον το</w:t>
      </w:r>
      <w:r>
        <w:rPr>
          <w:rFonts w:eastAsia="Times New Roman" w:cs="Times New Roman"/>
        </w:rPr>
        <w:t xml:space="preserve">ν κόσμο. Εσείς δεν έχετε πάρει χαμπάρι τι γίνεται γύρω σας. Αυτές οι αλλαγές </w:t>
      </w:r>
      <w:r>
        <w:rPr>
          <w:rFonts w:eastAsia="Times New Roman"/>
          <w:bCs/>
        </w:rPr>
        <w:t>έ</w:t>
      </w:r>
      <w:r>
        <w:rPr>
          <w:rFonts w:eastAsia="Times New Roman" w:cs="Times New Roman"/>
        </w:rPr>
        <w:t xml:space="preserve">ρχονται και όσο και αν καθυστερήσουν θα έρθουν και στην Ελλάδα. Τότε θα κριθείτε όλοι. </w:t>
      </w:r>
    </w:p>
    <w:p w14:paraId="6988B4BB" w14:textId="77777777" w:rsidR="00374D63" w:rsidRDefault="00826AA3">
      <w:pPr>
        <w:spacing w:line="600" w:lineRule="auto"/>
        <w:ind w:firstLine="720"/>
        <w:contextualSpacing/>
        <w:jc w:val="both"/>
        <w:rPr>
          <w:rFonts w:eastAsia="Times New Roman" w:cs="Times New Roman"/>
        </w:rPr>
      </w:pPr>
      <w:r>
        <w:rPr>
          <w:rFonts w:eastAsia="Times New Roman" w:cs="Times New Roman"/>
        </w:rPr>
        <w:t>Ευχαριστώ πολύ.</w:t>
      </w:r>
    </w:p>
    <w:p w14:paraId="6988B4BC" w14:textId="77777777" w:rsidR="00374D63" w:rsidRDefault="00826AA3">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w:t>
      </w:r>
      <w:r>
        <w:rPr>
          <w:rFonts w:eastAsia="Times New Roman" w:cs="Times New Roman"/>
        </w:rPr>
        <w:t xml:space="preserve">ης </w:t>
      </w:r>
      <w:r>
        <w:rPr>
          <w:rFonts w:eastAsia="Times New Roman" w:cs="Times New Roman"/>
        </w:rPr>
        <w:t>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6988B4BD" w14:textId="77777777" w:rsidR="00374D63" w:rsidRDefault="00826AA3">
      <w:pPr>
        <w:spacing w:line="600" w:lineRule="auto"/>
        <w:ind w:firstLine="720"/>
        <w:contextualSpacing/>
        <w:jc w:val="both"/>
        <w:rPr>
          <w:rFonts w:eastAsia="Times New Roman" w:cs="Times New Roman"/>
        </w:rPr>
      </w:pPr>
      <w:r>
        <w:rPr>
          <w:rFonts w:eastAsia="Times New Roman"/>
          <w:b/>
          <w:bCs/>
        </w:rPr>
        <w:t xml:space="preserve">ΠΡΟΕΔΡΕΥΩΝ (Δημήτριος </w:t>
      </w:r>
      <w:r>
        <w:rPr>
          <w:rFonts w:eastAsia="Times New Roman"/>
          <w:b/>
          <w:bCs/>
        </w:rPr>
        <w:t>Κρεμαστινός):</w:t>
      </w:r>
      <w:r>
        <w:rPr>
          <w:rFonts w:eastAsia="Times New Roman" w:cs="Times New Roman"/>
        </w:rPr>
        <w:t xml:space="preserve"> Και εγώ ευχαριστώ. </w:t>
      </w:r>
    </w:p>
    <w:p w14:paraId="6988B4BE" w14:textId="77777777" w:rsidR="00374D63" w:rsidRDefault="00826AA3">
      <w:pPr>
        <w:spacing w:line="600" w:lineRule="auto"/>
        <w:ind w:firstLine="720"/>
        <w:contextualSpacing/>
        <w:jc w:val="both"/>
        <w:rPr>
          <w:rFonts w:eastAsia="Times New Roman" w:cs="Times New Roman"/>
        </w:rPr>
      </w:pPr>
      <w:r>
        <w:rPr>
          <w:rFonts w:eastAsia="Times New Roman" w:cs="Times New Roman"/>
        </w:rPr>
        <w:lastRenderedPageBreak/>
        <w:t>Ο κ. Γρηγοράκος</w:t>
      </w:r>
      <w:r>
        <w:rPr>
          <w:rFonts w:eastAsia="Times New Roman" w:cs="Times New Roman"/>
        </w:rPr>
        <w:t>,</w:t>
      </w:r>
      <w:r>
        <w:rPr>
          <w:rFonts w:eastAsia="Times New Roman" w:cs="Times New Roman"/>
        </w:rPr>
        <w:t xml:space="preserve"> </w:t>
      </w:r>
      <w:r>
        <w:rPr>
          <w:rFonts w:eastAsia="Times New Roman" w:cs="Times New Roman"/>
        </w:rPr>
        <w:t>ε</w:t>
      </w:r>
      <w:r>
        <w:rPr>
          <w:rFonts w:eastAsia="Times New Roman" w:cs="Times New Roman"/>
        </w:rPr>
        <w:t xml:space="preserve">ιδικός </w:t>
      </w:r>
      <w:r>
        <w:rPr>
          <w:rFonts w:eastAsia="Times New Roman" w:cs="Times New Roman"/>
        </w:rPr>
        <w:t>α</w:t>
      </w:r>
      <w:r>
        <w:rPr>
          <w:rFonts w:eastAsia="Times New Roman" w:cs="Times New Roman"/>
        </w:rPr>
        <w:t>γορητής της Δημοκρατικής Συμπαράταξης ΠΑΣΟΚ</w:t>
      </w:r>
      <w:r>
        <w:rPr>
          <w:rFonts w:eastAsia="Times New Roman"/>
        </w:rPr>
        <w:t>–</w:t>
      </w:r>
      <w:r>
        <w:rPr>
          <w:rFonts w:eastAsia="Times New Roman" w:cs="Times New Roman"/>
        </w:rPr>
        <w:t>ΔΗΜΑΡ</w:t>
      </w:r>
      <w:r>
        <w:rPr>
          <w:rFonts w:eastAsia="Times New Roman" w:cs="Times New Roman"/>
        </w:rPr>
        <w:t>,</w:t>
      </w:r>
      <w:r>
        <w:rPr>
          <w:rFonts w:eastAsia="Times New Roman" w:cs="Times New Roman"/>
        </w:rPr>
        <w:t xml:space="preserve"> </w:t>
      </w:r>
      <w:r>
        <w:rPr>
          <w:rFonts w:eastAsia="Times New Roman"/>
          <w:bCs/>
        </w:rPr>
        <w:t>έχει</w:t>
      </w:r>
      <w:r>
        <w:rPr>
          <w:rFonts w:eastAsia="Times New Roman" w:cs="Times New Roman"/>
        </w:rPr>
        <w:t xml:space="preserve"> τον λόγο για δεκαπέντε λεπτά. </w:t>
      </w:r>
    </w:p>
    <w:p w14:paraId="6988B4BF" w14:textId="77777777" w:rsidR="00374D63" w:rsidRDefault="00826AA3">
      <w:pPr>
        <w:spacing w:line="600" w:lineRule="auto"/>
        <w:ind w:firstLine="720"/>
        <w:contextualSpacing/>
        <w:jc w:val="both"/>
        <w:rPr>
          <w:rFonts w:eastAsia="Times New Roman" w:cs="Times New Roman"/>
        </w:rPr>
      </w:pPr>
      <w:r>
        <w:rPr>
          <w:rFonts w:eastAsia="Times New Roman" w:cs="Times New Roman"/>
          <w:b/>
        </w:rPr>
        <w:t>ΛΕΩΝΙΔΑΣ ΓΡΗΓΟΡΑΚΟΣ:</w:t>
      </w:r>
      <w:r>
        <w:rPr>
          <w:rFonts w:eastAsia="Times New Roman" w:cs="Times New Roman"/>
        </w:rPr>
        <w:t xml:space="preserve"> Ευχαριστώ πολύ, κύριε Πρόεδρε. </w:t>
      </w:r>
    </w:p>
    <w:p w14:paraId="6988B4C0" w14:textId="77777777" w:rsidR="00374D63" w:rsidRDefault="00826AA3">
      <w:pPr>
        <w:spacing w:line="600" w:lineRule="auto"/>
        <w:ind w:firstLine="720"/>
        <w:contextualSpacing/>
        <w:jc w:val="both"/>
        <w:rPr>
          <w:rFonts w:eastAsia="Times New Roman" w:cs="Times New Roman"/>
        </w:rPr>
      </w:pPr>
      <w:r>
        <w:rPr>
          <w:rFonts w:eastAsia="Times New Roman" w:cs="Times New Roman"/>
        </w:rPr>
        <w:t>Κ</w:t>
      </w:r>
      <w:r>
        <w:rPr>
          <w:rFonts w:eastAsia="Times New Roman"/>
        </w:rPr>
        <w:t>υρίες και κύριοι συνάδελφοι</w:t>
      </w:r>
      <w:r>
        <w:rPr>
          <w:rFonts w:eastAsia="Times New Roman" w:cs="Times New Roman"/>
        </w:rPr>
        <w:t>, κύριοι Υπουργοί, κύριε Πρό</w:t>
      </w:r>
      <w:r>
        <w:rPr>
          <w:rFonts w:eastAsia="Times New Roman" w:cs="Times New Roman"/>
        </w:rPr>
        <w:t xml:space="preserve">εδρε, θα ήθελα την προσοχή σας σε ένα θέμα διαδικαστικό. Πιστεύω ότι με το παρόν νομοσχέδιο καταστρατηγείται ο </w:t>
      </w:r>
      <w:r>
        <w:rPr>
          <w:rFonts w:eastAsia="Times New Roman"/>
        </w:rPr>
        <w:t xml:space="preserve">Κανονισμός της Βουλής </w:t>
      </w:r>
      <w:r>
        <w:rPr>
          <w:rFonts w:eastAsia="Times New Roman" w:cs="Times New Roman"/>
        </w:rPr>
        <w:t>και τίθεται θέμα τήρησής του από το Προεδρείο της Βουλής και από τη Διάσκεψη των Προέδρων. Πιστεύω ότι ο Πρόεδρος θα μας πα</w:t>
      </w:r>
      <w:r>
        <w:rPr>
          <w:rFonts w:eastAsia="Times New Roman" w:cs="Times New Roman"/>
        </w:rPr>
        <w:t xml:space="preserve">ρακολουθεί αυτή τη στιγμή. </w:t>
      </w:r>
    </w:p>
    <w:p w14:paraId="6988B4C1" w14:textId="77777777" w:rsidR="00374D63" w:rsidRDefault="00826AA3">
      <w:pPr>
        <w:spacing w:line="600" w:lineRule="auto"/>
        <w:ind w:firstLine="720"/>
        <w:contextualSpacing/>
        <w:jc w:val="both"/>
        <w:rPr>
          <w:rFonts w:eastAsia="Times New Roman" w:cs="Times New Roman"/>
        </w:rPr>
      </w:pPr>
      <w:r>
        <w:rPr>
          <w:rFonts w:eastAsia="Times New Roman"/>
          <w:bCs/>
        </w:rPr>
        <w:t>Είναι</w:t>
      </w:r>
      <w:r>
        <w:rPr>
          <w:rFonts w:eastAsia="Times New Roman" w:cs="Times New Roman"/>
        </w:rPr>
        <w:t xml:space="preserve"> ένα νομοσχέδιο που </w:t>
      </w:r>
      <w:r>
        <w:rPr>
          <w:rFonts w:eastAsia="Times New Roman"/>
          <w:bCs/>
        </w:rPr>
        <w:t>έχει</w:t>
      </w:r>
      <w:r>
        <w:rPr>
          <w:rFonts w:eastAsia="Times New Roman" w:cs="Times New Roman"/>
        </w:rPr>
        <w:t xml:space="preserve"> αντικείμενο οκτώ Υπουργεία. Το είδαμε και στην </w:t>
      </w:r>
      <w:r>
        <w:rPr>
          <w:rFonts w:eastAsia="Times New Roman" w:cs="Times New Roman"/>
        </w:rPr>
        <w:t>ε</w:t>
      </w:r>
      <w:r>
        <w:rPr>
          <w:rFonts w:eastAsia="Times New Roman" w:cs="Times New Roman"/>
        </w:rPr>
        <w:t xml:space="preserve">πιτροπή αυτό. Το είπα και στον Υπουργό. Βέβαια, ο Υπουργός </w:t>
      </w:r>
      <w:r>
        <w:rPr>
          <w:rFonts w:eastAsia="Times New Roman"/>
          <w:bCs/>
        </w:rPr>
        <w:t>έ</w:t>
      </w:r>
      <w:r>
        <w:rPr>
          <w:rFonts w:eastAsia="Times New Roman" w:cs="Times New Roman"/>
        </w:rPr>
        <w:t xml:space="preserve">δωσε μια εξήγηση δική του, η οποία δεν με κάλυψε. Θα την πω και αυτή την εξήγηση. </w:t>
      </w:r>
    </w:p>
    <w:p w14:paraId="6988B4C2" w14:textId="77777777" w:rsidR="00374D63" w:rsidRDefault="00826AA3">
      <w:pPr>
        <w:spacing w:line="600" w:lineRule="auto"/>
        <w:ind w:firstLine="720"/>
        <w:contextualSpacing/>
        <w:jc w:val="both"/>
        <w:rPr>
          <w:rFonts w:eastAsia="Times New Roman" w:cs="Times New Roman"/>
        </w:rPr>
      </w:pPr>
      <w:r>
        <w:rPr>
          <w:rFonts w:eastAsia="Times New Roman" w:cs="Times New Roman"/>
        </w:rPr>
        <w:t>Θέλω να</w:t>
      </w:r>
      <w:r>
        <w:rPr>
          <w:rFonts w:eastAsia="Times New Roman" w:cs="Times New Roman"/>
        </w:rPr>
        <w:t xml:space="preserve"> πω το εξής, ότι δεν </w:t>
      </w:r>
      <w:r>
        <w:rPr>
          <w:rFonts w:eastAsia="Times New Roman"/>
          <w:bCs/>
        </w:rPr>
        <w:t>είναι</w:t>
      </w:r>
      <w:r>
        <w:rPr>
          <w:rFonts w:eastAsia="Times New Roman" w:cs="Times New Roman"/>
        </w:rPr>
        <w:t xml:space="preserve"> δυνατόν, κύριε Πρόεδρε, να έρχεται ένα νομοσχέδιο, να </w:t>
      </w:r>
      <w:r>
        <w:rPr>
          <w:rFonts w:eastAsia="Times New Roman"/>
          <w:bCs/>
        </w:rPr>
        <w:t>είναι</w:t>
      </w:r>
      <w:r>
        <w:rPr>
          <w:rFonts w:eastAsia="Times New Roman" w:cs="Times New Roman"/>
        </w:rPr>
        <w:t xml:space="preserve"> οκτώ Υπουργείων και οι Υπουργοί να παίρνουν τον λόγο, όταν εμείς, ως </w:t>
      </w:r>
      <w:r>
        <w:rPr>
          <w:rFonts w:eastAsia="Times New Roman" w:cs="Times New Roman"/>
        </w:rPr>
        <w:t>ε</w:t>
      </w:r>
      <w:r>
        <w:rPr>
          <w:rFonts w:eastAsia="Times New Roman" w:cs="Times New Roman"/>
        </w:rPr>
        <w:t xml:space="preserve">ισηγητές των κομμάτων, έχουμε </w:t>
      </w:r>
      <w:r>
        <w:rPr>
          <w:rFonts w:eastAsia="Times New Roman" w:cs="Times New Roman"/>
          <w:bCs/>
          <w:shd w:val="clear" w:color="auto" w:fill="FFFFFF"/>
        </w:rPr>
        <w:t>δικαίωμα</w:t>
      </w:r>
      <w:r>
        <w:rPr>
          <w:rFonts w:eastAsia="Times New Roman" w:cs="Times New Roman"/>
        </w:rPr>
        <w:t xml:space="preserve"> μόνο μία φορά να μιλήσουμε. </w:t>
      </w:r>
    </w:p>
    <w:p w14:paraId="6988B4C3"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rPr>
        <w:lastRenderedPageBreak/>
        <w:t xml:space="preserve">Θα αντιμετωπίσουμε, λοιπόν, </w:t>
      </w:r>
      <w:r>
        <w:rPr>
          <w:rFonts w:eastAsia="Times New Roman" w:cs="Times New Roman"/>
        </w:rPr>
        <w:t>πάλι σήμερα ένα νομοσχέδιο</w:t>
      </w:r>
      <w:r>
        <w:rPr>
          <w:rFonts w:eastAsia="Times New Roman" w:cs="Times New Roman"/>
        </w:rPr>
        <w:t>,</w:t>
      </w:r>
      <w:r>
        <w:rPr>
          <w:rFonts w:eastAsia="Times New Roman" w:cs="Times New Roman"/>
        </w:rPr>
        <w:t xml:space="preserve"> που πιστεύω ότι καταστρατηγεί τον </w:t>
      </w:r>
      <w:r>
        <w:rPr>
          <w:rFonts w:eastAsia="Times New Roman"/>
        </w:rPr>
        <w:t xml:space="preserve">Κανονισμό της Βουλής </w:t>
      </w:r>
      <w:r>
        <w:rPr>
          <w:rFonts w:eastAsia="Times New Roman" w:cs="Times New Roman"/>
        </w:rPr>
        <w:t xml:space="preserve">και το </w:t>
      </w:r>
      <w:r>
        <w:rPr>
          <w:rFonts w:eastAsia="Times New Roman" w:cs="Times New Roman"/>
          <w:bCs/>
          <w:shd w:val="clear" w:color="auto" w:fill="FFFFFF"/>
        </w:rPr>
        <w:t>Σύνταγμα. Θα δούμε, δηλαδή, τους Βουλευτές να μιλάνε σήμερα εδώ και θα έχουμε και οκτώ Υπουργούς να αναφέρεται ο καθένας στο Υπουργείο του. Νομίζω ότι αυτή η «καινοτο</w:t>
      </w:r>
      <w:r>
        <w:rPr>
          <w:rFonts w:eastAsia="Times New Roman" w:cs="Times New Roman"/>
          <w:bCs/>
          <w:shd w:val="clear" w:color="auto" w:fill="FFFFFF"/>
        </w:rPr>
        <w:t xml:space="preserve">μία» όπως είπε ο κ. Σκουρλέτης στην </w:t>
      </w:r>
      <w:r>
        <w:rPr>
          <w:rFonts w:eastAsia="Times New Roman" w:cs="Times New Roman"/>
          <w:bCs/>
          <w:shd w:val="clear" w:color="auto" w:fill="FFFFFF"/>
        </w:rPr>
        <w:t>ε</w:t>
      </w:r>
      <w:r>
        <w:rPr>
          <w:rFonts w:eastAsia="Times New Roman" w:cs="Times New Roman"/>
          <w:bCs/>
          <w:shd w:val="clear" w:color="auto" w:fill="FFFFFF"/>
        </w:rPr>
        <w:t xml:space="preserve">πιτροπή δεν μας βρίσκει σύμφωνους και θα ήθελα, σας παρακαλώ πολύ, να το μεταφέρετε στη Διάσκεψη των Προέδρων. </w:t>
      </w:r>
    </w:p>
    <w:p w14:paraId="6988B4C4" w14:textId="77777777" w:rsidR="00374D63" w:rsidRDefault="00826AA3">
      <w:pPr>
        <w:spacing w:line="600" w:lineRule="auto"/>
        <w:ind w:firstLine="720"/>
        <w:contextualSpacing/>
        <w:jc w:val="both"/>
        <w:rPr>
          <w:rFonts w:eastAsia="Times New Roman" w:cs="Times New Roman"/>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το νομοσχέδιο αυτό </w:t>
      </w:r>
      <w:r>
        <w:rPr>
          <w:rFonts w:eastAsia="Times New Roman"/>
          <w:bCs/>
          <w:shd w:val="clear" w:color="auto" w:fill="FFFFFF"/>
        </w:rPr>
        <w:t>είναι</w:t>
      </w:r>
      <w:r>
        <w:rPr>
          <w:rFonts w:eastAsia="Times New Roman" w:cs="Times New Roman"/>
          <w:bCs/>
          <w:shd w:val="clear" w:color="auto" w:fill="FFFFFF"/>
        </w:rPr>
        <w:t xml:space="preserve"> μέρος ενός γνωστού και αναμενόμενου πολιτικού παιχνι</w:t>
      </w:r>
      <w:r>
        <w:rPr>
          <w:rFonts w:eastAsia="Times New Roman" w:cs="Times New Roman"/>
          <w:bCs/>
          <w:shd w:val="clear" w:color="auto" w:fill="FFFFFF"/>
        </w:rPr>
        <w:t xml:space="preserve">διού. Ποιο </w:t>
      </w:r>
      <w:r>
        <w:rPr>
          <w:rFonts w:eastAsia="Times New Roman"/>
          <w:bCs/>
          <w:shd w:val="clear" w:color="auto" w:fill="FFFFFF"/>
        </w:rPr>
        <w:t>είναι</w:t>
      </w:r>
      <w:r>
        <w:rPr>
          <w:rFonts w:eastAsia="Times New Roman" w:cs="Times New Roman"/>
          <w:bCs/>
          <w:shd w:val="clear" w:color="auto" w:fill="FFFFFF"/>
        </w:rPr>
        <w:t xml:space="preserve"> το παιχνίδι; Τα </w:t>
      </w:r>
      <w:proofErr w:type="spellStart"/>
      <w:r>
        <w:rPr>
          <w:rFonts w:eastAsia="Times New Roman" w:cs="Times New Roman"/>
          <w:bCs/>
          <w:shd w:val="clear" w:color="auto" w:fill="FFFFFF"/>
        </w:rPr>
        <w:t>σαλαμοποιούμε</w:t>
      </w:r>
      <w:proofErr w:type="spellEnd"/>
      <w:r>
        <w:rPr>
          <w:rFonts w:eastAsia="Times New Roman" w:cs="Times New Roman"/>
          <w:bCs/>
          <w:shd w:val="clear" w:color="auto" w:fill="FFFFFF"/>
        </w:rPr>
        <w:t xml:space="preserve"> όλα. Το θέμα, όμως, </w:t>
      </w:r>
      <w:r>
        <w:rPr>
          <w:rFonts w:eastAsia="Times New Roman"/>
          <w:bCs/>
          <w:shd w:val="clear" w:color="auto" w:fill="FFFFFF"/>
        </w:rPr>
        <w:t>είναι</w:t>
      </w:r>
      <w:r>
        <w:rPr>
          <w:rFonts w:eastAsia="Times New Roman" w:cs="Times New Roman"/>
          <w:bCs/>
          <w:shd w:val="clear" w:color="auto" w:fill="FFFFFF"/>
        </w:rPr>
        <w:t xml:space="preserve"> ότι δεν φαίνεται να υπάρχουν και αγνές προθέσεις πίσω από αυτή τη </w:t>
      </w:r>
      <w:proofErr w:type="spellStart"/>
      <w:r>
        <w:rPr>
          <w:rFonts w:eastAsia="Times New Roman" w:cs="Times New Roman"/>
          <w:bCs/>
          <w:shd w:val="clear" w:color="auto" w:fill="FFFFFF"/>
        </w:rPr>
        <w:t>σαλαμοποίηση</w:t>
      </w:r>
      <w:proofErr w:type="spellEnd"/>
      <w:r>
        <w:rPr>
          <w:rFonts w:eastAsia="Times New Roman" w:cs="Times New Roman"/>
          <w:bCs/>
          <w:shd w:val="clear" w:color="auto" w:fill="FFFFFF"/>
        </w:rPr>
        <w:t xml:space="preserve">. </w:t>
      </w:r>
    </w:p>
    <w:p w14:paraId="6988B4C5" w14:textId="77777777" w:rsidR="00374D63" w:rsidRDefault="00826AA3">
      <w:pPr>
        <w:spacing w:line="600" w:lineRule="auto"/>
        <w:ind w:firstLine="720"/>
        <w:contextualSpacing/>
        <w:jc w:val="both"/>
        <w:rPr>
          <w:rFonts w:eastAsia="Times New Roman"/>
          <w:szCs w:val="24"/>
        </w:rPr>
      </w:pPr>
      <w:r>
        <w:rPr>
          <w:rFonts w:eastAsia="Times New Roman"/>
          <w:szCs w:val="24"/>
        </w:rPr>
        <w:t>Το είδαμε τώρα με τόσες τροπολογίες</w:t>
      </w:r>
      <w:r>
        <w:rPr>
          <w:rFonts w:eastAsia="Times New Roman"/>
          <w:szCs w:val="24"/>
        </w:rPr>
        <w:t>,</w:t>
      </w:r>
      <w:r>
        <w:rPr>
          <w:rFonts w:eastAsia="Times New Roman"/>
          <w:szCs w:val="24"/>
        </w:rPr>
        <w:t xml:space="preserve"> που κατατέθηκαν σ’ αυτό το νομοσχέδιο, λες και δεν θα υπάρχει καν</w:t>
      </w:r>
      <w:r>
        <w:rPr>
          <w:rFonts w:eastAsia="Times New Roman"/>
          <w:szCs w:val="24"/>
        </w:rPr>
        <w:t>ένα άλλο νομοσχέδιο, λες και δεν έχουν τα Υπουργεία άλλα νομοσχέδια να φέρουν με τη σειρά τους, ώστε να μας δώσετε μια ευκαιρία να τα δούμε σε βάθος, να συζητήσουμε και να πάρουμε θέση.</w:t>
      </w:r>
    </w:p>
    <w:p w14:paraId="6988B4C6"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Αυτό, όμως, που φαίνεται μετά από δύο ολόκληρα χρόνια διακυβέρνησης ΣΥ</w:t>
      </w:r>
      <w:r>
        <w:rPr>
          <w:rFonts w:eastAsia="Times New Roman"/>
          <w:szCs w:val="24"/>
        </w:rPr>
        <w:t xml:space="preserve">ΡΙΖΑ-ΑΝΕΛ είναι ότι το σύστημα αυτό δεν κατάφερε να πείσει την κοινωνία ούτε το πολιτικό σύστημα ότι είναι πραγματικά στις κυβερνητικές προθέσεις η εξυγίανση και η </w:t>
      </w:r>
      <w:proofErr w:type="spellStart"/>
      <w:r>
        <w:rPr>
          <w:rFonts w:eastAsia="Times New Roman"/>
          <w:szCs w:val="24"/>
        </w:rPr>
        <w:t>αποκομματικοποίηση</w:t>
      </w:r>
      <w:proofErr w:type="spellEnd"/>
      <w:r>
        <w:rPr>
          <w:rFonts w:eastAsia="Times New Roman"/>
          <w:szCs w:val="24"/>
        </w:rPr>
        <w:t xml:space="preserve"> του δημόσιου τομέα, όταν έχουμε καθημερινές και απτές προθέσεις και κινήσ</w:t>
      </w:r>
      <w:r>
        <w:rPr>
          <w:rFonts w:eastAsia="Times New Roman"/>
          <w:szCs w:val="24"/>
        </w:rPr>
        <w:t>εις, όπως είναι η σημερινή με όλο αυτό το νομοσχέδιο, και προσπάθειες των Υπουργών να αλώσετε το κράτος. Μα, δεν υπήρχε ούτε ένα άρθρο που να μην έχει μέσα μια κρυφή διάταξη που να μας βάζει σε υποψίες ότι κάτι κρύβεται πίσω.</w:t>
      </w:r>
    </w:p>
    <w:p w14:paraId="6988B4C7" w14:textId="77777777" w:rsidR="00374D63" w:rsidRDefault="00826AA3">
      <w:pPr>
        <w:spacing w:line="600" w:lineRule="auto"/>
        <w:ind w:firstLine="720"/>
        <w:contextualSpacing/>
        <w:jc w:val="both"/>
        <w:rPr>
          <w:rFonts w:eastAsia="Times New Roman"/>
          <w:szCs w:val="24"/>
        </w:rPr>
      </w:pPr>
      <w:r>
        <w:rPr>
          <w:rFonts w:eastAsia="Times New Roman"/>
          <w:szCs w:val="24"/>
        </w:rPr>
        <w:t>Το κράτος, βέβαια, θέλετε να τ</w:t>
      </w:r>
      <w:r>
        <w:rPr>
          <w:rFonts w:eastAsia="Times New Roman"/>
          <w:szCs w:val="24"/>
        </w:rPr>
        <w:t>ο αλώσετε. Προσπαθείτε και σ’ αυτό έχετε άφθονο στοιχείο νεποτισμού, όπως βλέπουμε και παρακολουθούμε το τελευταίο χρονικό διάστημα. Το σημερινό, εξ</w:t>
      </w:r>
      <w:r>
        <w:rPr>
          <w:rFonts w:eastAsia="Times New Roman"/>
          <w:szCs w:val="24"/>
        </w:rPr>
        <w:t xml:space="preserve"> </w:t>
      </w:r>
      <w:r>
        <w:rPr>
          <w:rFonts w:eastAsia="Times New Roman"/>
          <w:szCs w:val="24"/>
        </w:rPr>
        <w:t xml:space="preserve">άλλου, νομοσχέδιο του Υπουργείου Εσωτερικών είναι ένα παράδειγμα συγκεκριμένης πολιτικής συμπεριφοράς. </w:t>
      </w:r>
    </w:p>
    <w:p w14:paraId="6988B4C8" w14:textId="77777777" w:rsidR="00374D63" w:rsidRDefault="00826AA3">
      <w:pPr>
        <w:spacing w:line="600" w:lineRule="auto"/>
        <w:ind w:firstLine="720"/>
        <w:contextualSpacing/>
        <w:jc w:val="both"/>
        <w:rPr>
          <w:rFonts w:eastAsia="Times New Roman"/>
          <w:szCs w:val="24"/>
        </w:rPr>
      </w:pPr>
      <w:r>
        <w:rPr>
          <w:rFonts w:eastAsia="Times New Roman"/>
          <w:szCs w:val="24"/>
        </w:rPr>
        <w:t>Κυρ</w:t>
      </w:r>
      <w:r>
        <w:rPr>
          <w:rFonts w:eastAsia="Times New Roman"/>
          <w:szCs w:val="24"/>
        </w:rPr>
        <w:t>ίες και κύριοι συνάδελφοι, όσοι πιστεύουν και διαλαλούν ότι με την ολοκλήρωση της αξιολόγησης ανέτειλε μια νέα εποχή στην Ελλάδα κοροϊδεύουν εαυτούς και αλλήλους. Οι διαστάσεις της άτυπης συμφωνίας που επήλθε προχθές επιτρέπουν παρερμηνείες και πολιτική εκ</w:t>
      </w:r>
      <w:r>
        <w:rPr>
          <w:rFonts w:eastAsia="Times New Roman"/>
          <w:szCs w:val="24"/>
        </w:rPr>
        <w:t xml:space="preserve">μετάλλευση. Όμως, πέρα απ’ </w:t>
      </w:r>
      <w:r>
        <w:rPr>
          <w:rFonts w:eastAsia="Times New Roman"/>
          <w:szCs w:val="24"/>
        </w:rPr>
        <w:lastRenderedPageBreak/>
        <w:t>αυτές υπάρχει ένας τομέας ο οποίος παραμένει σαφώς καθυστερημένος και ξεχασμένος και αυτός ο τομέας δεν είναι άλλος από τη δημόσια διοίκηση και από την τοπική αυτοδιοίκηση.</w:t>
      </w:r>
    </w:p>
    <w:p w14:paraId="6988B4C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Κανένας από εσάς, δυστυχώς, δεν θέλει να παραδεχθεί ότι </w:t>
      </w:r>
      <w:r>
        <w:rPr>
          <w:rFonts w:eastAsia="Times New Roman"/>
          <w:szCs w:val="24"/>
        </w:rPr>
        <w:t>μόνο με τη βελτίωση του δημόσιου τομέα και της δημόσιας διοίκησης μπορούμε να οδηγηθούμε οριστικά και αμετάκλητα στην έξοδο από το τούνελ. Όμως, τι τα λέω τώρα εγώ αυτά; Πρώτα βγαίνει η ψυχή και μετά το χούι. Έτσι λένε στο χωριό μου.</w:t>
      </w:r>
    </w:p>
    <w:p w14:paraId="6988B4CA" w14:textId="77777777" w:rsidR="00374D63" w:rsidRDefault="00826AA3">
      <w:pPr>
        <w:spacing w:line="600" w:lineRule="auto"/>
        <w:ind w:firstLine="720"/>
        <w:contextualSpacing/>
        <w:jc w:val="both"/>
        <w:rPr>
          <w:rFonts w:eastAsia="Times New Roman"/>
          <w:szCs w:val="24"/>
        </w:rPr>
      </w:pPr>
      <w:r>
        <w:rPr>
          <w:rFonts w:eastAsia="Times New Roman"/>
          <w:szCs w:val="24"/>
        </w:rPr>
        <w:t>Φέρατε, λοιπόν, ένα νο</w:t>
      </w:r>
      <w:r>
        <w:rPr>
          <w:rFonts w:eastAsia="Times New Roman"/>
          <w:szCs w:val="24"/>
        </w:rPr>
        <w:t>μοσχέδιο «κουρελού» ο</w:t>
      </w:r>
      <w:r>
        <w:rPr>
          <w:rFonts w:eastAsia="Times New Roman"/>
          <w:szCs w:val="24"/>
        </w:rPr>
        <w:t>κ</w:t>
      </w:r>
      <w:r>
        <w:rPr>
          <w:rFonts w:eastAsia="Times New Roman"/>
          <w:szCs w:val="24"/>
        </w:rPr>
        <w:t>τώ Υπουργείων, ένα συνονθύλευμα, συραμμένα κομμάτια, χωρίς ίχνος προκάλυψης των συντεχνιακών και φωτογραφικών διατάξεων</w:t>
      </w:r>
      <w:r>
        <w:rPr>
          <w:rFonts w:eastAsia="Times New Roman"/>
          <w:szCs w:val="24"/>
        </w:rPr>
        <w:t>,</w:t>
      </w:r>
      <w:r>
        <w:rPr>
          <w:rFonts w:eastAsia="Times New Roman"/>
          <w:szCs w:val="24"/>
        </w:rPr>
        <w:t xml:space="preserve"> που εξυπηρετούν </w:t>
      </w:r>
      <w:proofErr w:type="spellStart"/>
      <w:r>
        <w:rPr>
          <w:rFonts w:eastAsia="Times New Roman"/>
          <w:szCs w:val="24"/>
        </w:rPr>
        <w:t>υ</w:t>
      </w:r>
      <w:r>
        <w:rPr>
          <w:rFonts w:eastAsia="Times New Roman"/>
          <w:szCs w:val="24"/>
        </w:rPr>
        <w:t>μέτερους</w:t>
      </w:r>
      <w:proofErr w:type="spellEnd"/>
      <w:r>
        <w:rPr>
          <w:rFonts w:eastAsia="Times New Roman"/>
          <w:szCs w:val="24"/>
        </w:rPr>
        <w:t>. Για τις τροπολογίες θα τοποθετηθούμε την Τρίτη. Σήμερα μιλάμε επί της αρχής και επί τη</w:t>
      </w:r>
      <w:r>
        <w:rPr>
          <w:rFonts w:eastAsia="Times New Roman"/>
          <w:szCs w:val="24"/>
        </w:rPr>
        <w:t>ς αρχής θα είναι η ομιλία μου.</w:t>
      </w:r>
    </w:p>
    <w:p w14:paraId="6988B4C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θέμα, λοιπόν, μ’ όλα αυτά τα ηρωικά κατά της λιτότητας και της φαιδρής θριαμβολογίας της δήθεν επιτυχίας στο </w:t>
      </w:r>
      <w:proofErr w:type="spellStart"/>
      <w:r>
        <w:rPr>
          <w:rFonts w:eastAsia="Times New Roman"/>
          <w:szCs w:val="24"/>
          <w:lang w:val="en-US"/>
        </w:rPr>
        <w:t>Eurogroup</w:t>
      </w:r>
      <w:proofErr w:type="spellEnd"/>
      <w:r>
        <w:rPr>
          <w:rFonts w:eastAsia="Times New Roman"/>
          <w:szCs w:val="24"/>
        </w:rPr>
        <w:t xml:space="preserve"> αποτελούν λόγια</w:t>
      </w:r>
      <w:r>
        <w:rPr>
          <w:rFonts w:eastAsia="Times New Roman"/>
          <w:szCs w:val="24"/>
        </w:rPr>
        <w:t>,</w:t>
      </w:r>
      <w:r>
        <w:rPr>
          <w:rFonts w:eastAsia="Times New Roman"/>
          <w:szCs w:val="24"/>
        </w:rPr>
        <w:t xml:space="preserve"> που έρχονται σε αντίθεση με τις πράξεις σας, γιατί εσείς είστε που επιβάλατε τη λιτότη</w:t>
      </w:r>
      <w:r>
        <w:rPr>
          <w:rFonts w:eastAsia="Times New Roman"/>
          <w:szCs w:val="24"/>
        </w:rPr>
        <w:t xml:space="preserve">τα με την </w:t>
      </w:r>
      <w:proofErr w:type="spellStart"/>
      <w:r>
        <w:rPr>
          <w:rFonts w:eastAsia="Times New Roman"/>
          <w:szCs w:val="24"/>
        </w:rPr>
        <w:t>υπερφορολόγηση</w:t>
      </w:r>
      <w:proofErr w:type="spellEnd"/>
      <w:r>
        <w:rPr>
          <w:rFonts w:eastAsia="Times New Roman"/>
          <w:szCs w:val="24"/>
        </w:rPr>
        <w:t xml:space="preserve"> της μεσαίας τάξης. Εσείς είστε που έχετε μετατρέψει τις ασφαλιστικές εισφορές σε ανελέητους φόρους. </w:t>
      </w:r>
    </w:p>
    <w:p w14:paraId="6988B4CC"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Η δική σας Κυβέρνηση είναι που υπονομεύει τις ιδιωτικοποιήσεις για να μην προχωρήσουν. Δες Ελληνικό. Οι δικές σας κινήσεις και πρά</w:t>
      </w:r>
      <w:r>
        <w:rPr>
          <w:rFonts w:eastAsia="Times New Roman"/>
          <w:szCs w:val="24"/>
        </w:rPr>
        <w:t xml:space="preserve">ξεις δημιουργούν το αρνητικό κλίμα στην προσέλκυση επενδύσεων που θα έδιναν δουλειά σε χιλιάδες ανθρώπους. Εβδομήντα πέντε χιλιάδες θα έπαιρνε –λέει- το Ελληνικό, θα δούλευαν στο Ελληνικό. </w:t>
      </w:r>
    </w:p>
    <w:p w14:paraId="6988B4C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υγκυβέρνησή σας είναι αυτή που φροντίζει, ώστε να μην </w:t>
      </w:r>
      <w:proofErr w:type="spellStart"/>
      <w:r>
        <w:rPr>
          <w:rFonts w:eastAsia="Times New Roman"/>
          <w:szCs w:val="24"/>
        </w:rPr>
        <w:t>εξορθολογίζεται</w:t>
      </w:r>
      <w:proofErr w:type="spellEnd"/>
      <w:r>
        <w:rPr>
          <w:rFonts w:eastAsia="Times New Roman"/>
          <w:szCs w:val="24"/>
        </w:rPr>
        <w:t xml:space="preserve"> η δημόσια διοίκηση, ενώ παράλληλα τη φορτώνετε με περισσότερους υπαλλήλους. Πιο κάτω στην ομιλία μου θα είμαι πιο συγκεκριμένος. Την ίδια στιγμή αποδεικνύεστε κι εσείς ανίκανοι να απορροφήσετε τα κονδύλια της Ευρωπαϊκής Ένωσης, όπως γίνεται</w:t>
      </w:r>
      <w:r>
        <w:rPr>
          <w:rFonts w:eastAsia="Times New Roman"/>
          <w:szCs w:val="24"/>
        </w:rPr>
        <w:t xml:space="preserve"> στο μεταναστευτικό.</w:t>
      </w:r>
    </w:p>
    <w:p w14:paraId="6988B4CE" w14:textId="77777777" w:rsidR="00374D63" w:rsidRDefault="00826AA3">
      <w:pPr>
        <w:spacing w:line="600" w:lineRule="auto"/>
        <w:ind w:firstLine="720"/>
        <w:contextualSpacing/>
        <w:jc w:val="both"/>
        <w:rPr>
          <w:rFonts w:eastAsia="Times New Roman"/>
          <w:szCs w:val="24"/>
        </w:rPr>
      </w:pPr>
      <w:r>
        <w:rPr>
          <w:rFonts w:eastAsia="Times New Roman"/>
          <w:szCs w:val="24"/>
        </w:rPr>
        <w:t>Με λίγα λόγια, δηλαδή, η Κυβέρνησή σας, εσείς είστε οι τελευταίοι, οι οποίοι μπορούν να μιλούν και να δικαιούνται να εμφανίζονται ότι είναι κατά της λιτότητας, όταν δεν δίνετε καμμιά μάχη κατά της λιτότητας.</w:t>
      </w:r>
    </w:p>
    <w:p w14:paraId="6988B4CF"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w:t>
      </w:r>
      <w:r>
        <w:rPr>
          <w:rFonts w:eastAsia="Times New Roman"/>
          <w:szCs w:val="24"/>
        </w:rPr>
        <w:t>ι, εδώ και δύο χρόνια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γράφεται μια μεγάλη ιστορία, μόνο που οι σελίδες αυτής της ιστορίας είναι σκοτεινές και το αποτύπωμα επάνω είναι ζο</w:t>
      </w:r>
      <w:r>
        <w:rPr>
          <w:rFonts w:eastAsia="Times New Roman"/>
          <w:szCs w:val="24"/>
        </w:rPr>
        <w:lastRenderedPageBreak/>
        <w:t>φερό. Οι πράξεις και οι ενέργειές σας αφήνουν ανεξίτηλα σημάδια στη χώρα, στην κοινωνία και στους πολίτες.</w:t>
      </w:r>
      <w:r>
        <w:rPr>
          <w:rFonts w:eastAsia="Times New Roman"/>
          <w:szCs w:val="24"/>
        </w:rPr>
        <w:t xml:space="preserve"> Οι πληγές που έχετε προκαλέσει στην οικονομία οδηγούν μεγάλες κοινωνικές ομάδες στη φτωχοποίηση. Κάθε μέρα το βλέπουμε. Τα πλήγματα που έχει υποστεί η μεσαία τάξη εξαιτίας των ανερμάτιστων πολιτικών σας είναι ανεπανόρθωτα. Την έχουν εξουθενώσει. Δεν υπάρχ</w:t>
      </w:r>
      <w:r>
        <w:rPr>
          <w:rFonts w:eastAsia="Times New Roman"/>
          <w:szCs w:val="24"/>
        </w:rPr>
        <w:t xml:space="preserve">ει μεσαία τάξη στην Ελλάδα. Η αγορά έχει </w:t>
      </w:r>
      <w:proofErr w:type="spellStart"/>
      <w:r>
        <w:rPr>
          <w:rFonts w:eastAsia="Times New Roman"/>
          <w:szCs w:val="24"/>
        </w:rPr>
        <w:t>ερημοποιηθεί</w:t>
      </w:r>
      <w:proofErr w:type="spellEnd"/>
      <w:r>
        <w:rPr>
          <w:rFonts w:eastAsia="Times New Roman"/>
          <w:szCs w:val="24"/>
        </w:rPr>
        <w:t xml:space="preserve"> πλήρως. Οι παραγωγικές, οικονομικές και εμπορικές δραστηριότητες έχουν μειωθεί δραστικά. Οι άνεργοι αυξάνονται συνεχώς. Τριάντα χιλιάδες νέοι άνεργοι προστέθηκαν μόνο σ’ ένα μήνα. Αυτά είναι στοιχεία τη</w:t>
      </w:r>
      <w:r>
        <w:rPr>
          <w:rFonts w:eastAsia="Times New Roman"/>
          <w:szCs w:val="24"/>
        </w:rPr>
        <w:t xml:space="preserve">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xml:space="preserve">. </w:t>
      </w:r>
    </w:p>
    <w:p w14:paraId="6988B4D0" w14:textId="77777777" w:rsidR="00374D63" w:rsidRDefault="00826AA3">
      <w:pPr>
        <w:spacing w:line="600" w:lineRule="auto"/>
        <w:ind w:firstLine="720"/>
        <w:contextualSpacing/>
        <w:jc w:val="both"/>
        <w:rPr>
          <w:rFonts w:eastAsia="Times New Roman"/>
          <w:szCs w:val="24"/>
        </w:rPr>
      </w:pPr>
      <w:r>
        <w:rPr>
          <w:rFonts w:eastAsia="Times New Roman"/>
          <w:szCs w:val="24"/>
        </w:rPr>
        <w:t>Ενσαρκώνετε την ακραία λιτότητα, ξεπερνώντας ακόμη και τους ακραιφνείς νεοφιλελεύθερους, με τους οποίους φαντασιώνεστε ότι πολεμάτε κάθε μέρα.</w:t>
      </w:r>
    </w:p>
    <w:p w14:paraId="6988B4D1"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ΤΣΟΓΚΑΣ:</w:t>
      </w:r>
      <w:r>
        <w:rPr>
          <w:rFonts w:eastAsia="Times New Roman"/>
          <w:szCs w:val="24"/>
        </w:rPr>
        <w:t xml:space="preserve"> Εσείς το φέρατε αυτά. Τι φωνάζετε;</w:t>
      </w:r>
    </w:p>
    <w:p w14:paraId="6988B4D2" w14:textId="77777777" w:rsidR="00374D63" w:rsidRDefault="00826AA3">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Μετατρέψατε την Ελλάδα σε</w:t>
      </w:r>
      <w:r>
        <w:rPr>
          <w:rFonts w:eastAsia="Times New Roman"/>
          <w:szCs w:val="24"/>
        </w:rPr>
        <w:t xml:space="preserve"> περίγελο. Πρώην φίλοι σας, πρώην σύμμαχοί σας με πρώτους </w:t>
      </w:r>
      <w:r>
        <w:rPr>
          <w:rFonts w:eastAsia="Times New Roman"/>
          <w:szCs w:val="24"/>
        </w:rPr>
        <w:lastRenderedPageBreak/>
        <w:t xml:space="preserve">και καλύτερους τους </w:t>
      </w:r>
      <w:r>
        <w:rPr>
          <w:rFonts w:eastAsia="Times New Roman"/>
          <w:szCs w:val="24"/>
          <w:lang w:val="en-US"/>
        </w:rPr>
        <w:t>PODEMOS</w:t>
      </w:r>
      <w:r>
        <w:rPr>
          <w:rFonts w:eastAsia="Times New Roman"/>
          <w:szCs w:val="24"/>
        </w:rPr>
        <w:t xml:space="preserve">, κάνουν ό,τι μπορούν για να διαγράψουν από τα μάτια της ευρωπαϊκής κοινής γνώμης τις προγενέστερες σχέσεις που είχαν μαζί σας. </w:t>
      </w:r>
    </w:p>
    <w:p w14:paraId="6988B4D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χειρότερο απ’ όλα είναι ότι παίζετε με </w:t>
      </w:r>
      <w:r>
        <w:rPr>
          <w:rFonts w:eastAsia="Times New Roman"/>
          <w:szCs w:val="24"/>
        </w:rPr>
        <w:t xml:space="preserve">τις τύχες το ελληνικού λαού, με τις ανάγκες, όπως τα παιδιά παίζουν με τα </w:t>
      </w:r>
      <w:proofErr w:type="spellStart"/>
      <w:r>
        <w:rPr>
          <w:rFonts w:eastAsia="Times New Roman"/>
          <w:szCs w:val="24"/>
        </w:rPr>
        <w:t>κουβαδάκια</w:t>
      </w:r>
      <w:proofErr w:type="spellEnd"/>
      <w:r>
        <w:rPr>
          <w:rFonts w:eastAsia="Times New Roman"/>
          <w:szCs w:val="24"/>
        </w:rPr>
        <w:t xml:space="preserve"> τους. Τρανή απόδειξη τα όσα συνέβησαν τη Δευτέρα στο </w:t>
      </w:r>
      <w:proofErr w:type="spellStart"/>
      <w:r>
        <w:rPr>
          <w:rFonts w:eastAsia="Times New Roman"/>
          <w:szCs w:val="24"/>
          <w:lang w:val="en-US"/>
        </w:rPr>
        <w:t>Eurogroup</w:t>
      </w:r>
      <w:proofErr w:type="spellEnd"/>
      <w:r>
        <w:rPr>
          <w:rFonts w:eastAsia="Times New Roman"/>
          <w:szCs w:val="24"/>
        </w:rPr>
        <w:t>.</w:t>
      </w:r>
    </w:p>
    <w:p w14:paraId="6988B4D4"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Αντιλαμβανόμενοι το «ναυάγιο» που έχετε υποστεί, σπεύσατε να αλλάξετε την πραγματικότητα. Αποδειχθήκατε πρωταθλητές στην εμπέδωση της αποκαλούμενης «</w:t>
      </w:r>
      <w:proofErr w:type="spellStart"/>
      <w:r>
        <w:rPr>
          <w:rFonts w:eastAsia="Times New Roman" w:cs="Times New Roman"/>
          <w:szCs w:val="24"/>
        </w:rPr>
        <w:t>μετα</w:t>
      </w:r>
      <w:proofErr w:type="spellEnd"/>
      <w:r>
        <w:rPr>
          <w:rFonts w:eastAsia="Times New Roman" w:cs="Times New Roman"/>
          <w:szCs w:val="24"/>
        </w:rPr>
        <w:t xml:space="preserve">-αλήθειας». Έχετε πάρει διδακτορικό στο ψέμα. Έχετε πείσει την ελληνική κοινωνία. </w:t>
      </w:r>
    </w:p>
    <w:p w14:paraId="6988B4D5"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Ο εναγκαλισμός σας μ</w:t>
      </w:r>
      <w:r>
        <w:rPr>
          <w:rFonts w:eastAsia="Times New Roman" w:cs="Times New Roman"/>
          <w:szCs w:val="24"/>
        </w:rPr>
        <w:t xml:space="preserve">ε την εξουσία δεν έχει μόνο αμβλύνει τα πολιτικά, κοινωνικά και ταξικά σας αντανακλαστικά, αλλά τα ισοπέδωσε πλήρως. Η μετάλλαξη που έχετε υποστεί σας κατέστησε όλους αγνώριστους. </w:t>
      </w:r>
    </w:p>
    <w:p w14:paraId="6988B4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Εσείς που θα σκίζατε τα μνημόνια υπογράψατε το επαχθέστερο μνημόνιο.</w:t>
      </w:r>
    </w:p>
    <w:p w14:paraId="6988B4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w:t>
      </w:r>
      <w:r>
        <w:rPr>
          <w:rFonts w:eastAsia="Times New Roman" w:cs="Times New Roman"/>
          <w:szCs w:val="24"/>
        </w:rPr>
        <w:t xml:space="preserve">που διακηρύσσατε σε όλους τους τόνους ότι η </w:t>
      </w:r>
      <w:proofErr w:type="spellStart"/>
      <w:r>
        <w:rPr>
          <w:rFonts w:eastAsia="Times New Roman" w:cs="Times New Roman"/>
          <w:szCs w:val="24"/>
        </w:rPr>
        <w:t>προνομοθέτηση</w:t>
      </w:r>
      <w:proofErr w:type="spellEnd"/>
      <w:r>
        <w:rPr>
          <w:rFonts w:eastAsia="Times New Roman" w:cs="Times New Roman"/>
          <w:szCs w:val="24"/>
        </w:rPr>
        <w:t xml:space="preserve"> μέτρων αντιβαίνει στο Σύνταγμα της χώρας, στη Συνταγματική Συνθήκη της Ευρωπαϊκής Ένωσης και στο ευρωπαϊκό κεκτημένο, την αποδεχθήκατε μετά βαΐων και κλάδων.</w:t>
      </w:r>
    </w:p>
    <w:p w14:paraId="6988B4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Εσείς που διακηρύσσατε το κούρεμα του χρ</w:t>
      </w:r>
      <w:r>
        <w:rPr>
          <w:rFonts w:eastAsia="Times New Roman" w:cs="Times New Roman"/>
          <w:szCs w:val="24"/>
        </w:rPr>
        <w:t xml:space="preserve">έους, που στη συνέχεια έγινε αναδιάρθρωση του χρέους, τώρα το κάνετε γαργάρα. </w:t>
      </w:r>
    </w:p>
    <w:p w14:paraId="6988B4D9"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που ορκιζόσασταν στην προστασία των αδυνάμων, στη στήριξη των χαμηλοσυνταξιούχων, στην αύξηση του κατώτατου μισθού, μιλώντας μάλιστα συγκεκριμένα με νούμερα, για 751 ευρώ </w:t>
      </w:r>
      <w:r>
        <w:rPr>
          <w:rFonts w:eastAsia="Times New Roman" w:cs="Times New Roman"/>
          <w:szCs w:val="24"/>
        </w:rPr>
        <w:t xml:space="preserve">τον μήνα, στην καθιέρωση της δέκατης τρίτης σύνταξης, στην κατοχύρωση του ΕΚΑΣ, μέσα σε δύο χρόνια όχι μόνο τα ξεχάσατε, αλλά πράξατε ακριβώς το αντίθετο: διαλύσατε τα πάντα. </w:t>
      </w:r>
    </w:p>
    <w:p w14:paraId="6988B4DA"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Εσείς που κάνατε σημαία σας την περιβόητη πολιτική διαπραγμάτευση όχι μόνο την ξ</w:t>
      </w:r>
      <w:r>
        <w:rPr>
          <w:rFonts w:eastAsia="Times New Roman" w:cs="Times New Roman"/>
          <w:szCs w:val="24"/>
        </w:rPr>
        <w:t>εχάσατε, αλλά φτάσατε στο σημείο να εκλιπαρείτε για την επιστροφή της τρόικας την επόμενη εβδομάδα στην Ελλάδα.</w:t>
      </w:r>
    </w:p>
    <w:p w14:paraId="6988B4DB"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Το πιο αλλόκοτο, όμως, αλλοπρόσαλλο, ανερμάτιστο και επικίνδυνο είναι ότι φέρατε τη χώρα στο χείλος του Ιουνίου του 2015. Την οδηγήσατε με το έν</w:t>
      </w:r>
      <w:r>
        <w:rPr>
          <w:rFonts w:eastAsia="Times New Roman" w:cs="Times New Roman"/>
          <w:szCs w:val="24"/>
        </w:rPr>
        <w:t xml:space="preserve">α πόδι έξω από την Ευρωζώνη. </w:t>
      </w:r>
      <w:r>
        <w:rPr>
          <w:rFonts w:eastAsia="Times New Roman" w:cs="Times New Roman"/>
          <w:szCs w:val="24"/>
        </w:rPr>
        <w:lastRenderedPageBreak/>
        <w:t>Σωθήκατε, γιατί τότε υπήρξαν πρόθυμοι «ναυαγοσώστες», το οποίο βέβαια εμείς είμαστε υπερήφανοι που το κάναμε. Όμως, το πάθημά σας δεν έγινε μάθημα. Μέσα σε δέκα μήνες από τότε, οδηγείτε ξανά τη χώρα στη μεθόριο της Ευρωπαϊκής Έ</w:t>
      </w:r>
      <w:r>
        <w:rPr>
          <w:rFonts w:eastAsia="Times New Roman" w:cs="Times New Roman"/>
          <w:szCs w:val="24"/>
        </w:rPr>
        <w:t>νωσης. Αντί να συνέλθετε και να σοβαρευτείτε, τη βυθίζεστε όλο και πιο βαθιά στην ανεπάρκεια της εξουσίας και στο παραλήρημά της.</w:t>
      </w:r>
    </w:p>
    <w:p w14:paraId="6988B4DC" w14:textId="77777777" w:rsidR="00374D63" w:rsidRDefault="00826AA3">
      <w:pPr>
        <w:spacing w:after="0" w:line="600" w:lineRule="auto"/>
        <w:ind w:firstLine="720"/>
        <w:contextualSpacing/>
        <w:jc w:val="both"/>
        <w:rPr>
          <w:rFonts w:eastAsia="Times New Roman" w:cs="Times New Roman"/>
          <w:szCs w:val="24"/>
        </w:rPr>
      </w:pPr>
      <w:r>
        <w:rPr>
          <w:rFonts w:eastAsia="Times New Roman" w:cs="Times New Roman"/>
          <w:szCs w:val="24"/>
        </w:rPr>
        <w:t>Η αντίδρασή σας δεν εξηγείται μόνο με πολιτικούς όρους. Χρειάζεται άλλες επιστήμες να το εξηγήσουν αυτό. Αποκαλυπτικό παράδειγ</w:t>
      </w:r>
      <w:r>
        <w:rPr>
          <w:rFonts w:eastAsia="Times New Roman" w:cs="Times New Roman"/>
          <w:szCs w:val="24"/>
        </w:rPr>
        <w:t xml:space="preserve">μα είναι ότι μετά το </w:t>
      </w:r>
      <w:proofErr w:type="spellStart"/>
      <w:r>
        <w:rPr>
          <w:rFonts w:eastAsia="Times New Roman" w:cs="Times New Roman"/>
          <w:szCs w:val="24"/>
          <w:lang w:val="en-US"/>
        </w:rPr>
        <w:t>Eurogroup</w:t>
      </w:r>
      <w:proofErr w:type="spellEnd"/>
      <w:r>
        <w:rPr>
          <w:rFonts w:eastAsia="Times New Roman" w:cs="Times New Roman"/>
          <w:szCs w:val="24"/>
        </w:rPr>
        <w:t xml:space="preserve"> της Δευτέρας πρέπει να μας πείτε τι έγινε. Το περιγράφει, βέβαια, σήμερα χαρακτηριστικά ένας άξιος δημοσιογράφος, ο Μιχάλης </w:t>
      </w:r>
      <w:proofErr w:type="spellStart"/>
      <w:r>
        <w:rPr>
          <w:rFonts w:eastAsia="Times New Roman" w:cs="Times New Roman"/>
          <w:szCs w:val="24"/>
        </w:rPr>
        <w:t>Μητσός</w:t>
      </w:r>
      <w:proofErr w:type="spellEnd"/>
      <w:r>
        <w:rPr>
          <w:rFonts w:eastAsia="Times New Roman" w:cs="Times New Roman"/>
          <w:szCs w:val="24"/>
        </w:rPr>
        <w:t>, στα σημερινά «</w:t>
      </w:r>
      <w:r>
        <w:rPr>
          <w:rFonts w:eastAsia="Times New Roman" w:cs="Times New Roman"/>
          <w:szCs w:val="24"/>
        </w:rPr>
        <w:t>ΝΕΑ</w:t>
      </w:r>
      <w:r>
        <w:rPr>
          <w:rFonts w:eastAsia="Times New Roman" w:cs="Times New Roman"/>
          <w:szCs w:val="24"/>
        </w:rPr>
        <w:t xml:space="preserve">». </w:t>
      </w:r>
    </w:p>
    <w:p w14:paraId="6988B4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διαβάζω: «Οι θεσμοί τα βρήκαν. Το κούρεμα χρέους δεν παίζει πλέον. Η</w:t>
      </w:r>
      <w:r>
        <w:rPr>
          <w:rFonts w:eastAsia="Times New Roman" w:cs="Times New Roman"/>
          <w:szCs w:val="24"/>
        </w:rPr>
        <w:t xml:space="preserve"> αξιολόγηση παραμένει ανοιχτή. Το ΔΝΤ μένει στο πρόγραμμα, η </w:t>
      </w:r>
      <w:proofErr w:type="spellStart"/>
      <w:r>
        <w:rPr>
          <w:rFonts w:eastAsia="Times New Roman" w:cs="Times New Roman"/>
          <w:szCs w:val="24"/>
        </w:rPr>
        <w:t>προνομοθέτηση</w:t>
      </w:r>
      <w:proofErr w:type="spellEnd"/>
      <w:r>
        <w:rPr>
          <w:rFonts w:eastAsia="Times New Roman" w:cs="Times New Roman"/>
          <w:szCs w:val="24"/>
        </w:rPr>
        <w:t xml:space="preserve"> εξαιτίας σας κατέστη το παράδοξο απόκτημα της Ελλάδος. </w:t>
      </w:r>
      <w:proofErr w:type="spellStart"/>
      <w:r>
        <w:rPr>
          <w:rFonts w:eastAsia="Times New Roman" w:cs="Times New Roman"/>
          <w:szCs w:val="24"/>
        </w:rPr>
        <w:t>Προνομοθετούμε</w:t>
      </w:r>
      <w:proofErr w:type="spellEnd"/>
      <w:r>
        <w:rPr>
          <w:rFonts w:eastAsia="Times New Roman" w:cs="Times New Roman"/>
          <w:szCs w:val="24"/>
        </w:rPr>
        <w:t xml:space="preserve"> για το 2019». </w:t>
      </w:r>
    </w:p>
    <w:p w14:paraId="6988B4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Αλήθεια, τι άλλο μπορεί να κάνει μια κυβέρνηση της Αριστεράς; Τι άλλο προσδοκάτε, δηλαδή; Τι άλλ</w:t>
      </w:r>
      <w:r>
        <w:rPr>
          <w:rFonts w:eastAsia="Times New Roman" w:cs="Times New Roman"/>
          <w:szCs w:val="24"/>
        </w:rPr>
        <w:t xml:space="preserve">ο δεν θα κάνετε; Δεν αντιλαμβάνεστε ότι έχετε χάσει την ψυχή σας; </w:t>
      </w:r>
    </w:p>
    <w:p w14:paraId="6988B4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Καταλαβαίνω την αδυναμία σας, κυρίες και κύριοι συνάδελφοι, να συμφιλιωθείτε με την πραγματικότητα. Κατανοώ ότι όσα είχατε διακηρύξει, όσα είχατε πει σας φέρνουν σε αδιέξοδο. Στρουθοκαμηλίζ</w:t>
      </w:r>
      <w:r>
        <w:rPr>
          <w:rFonts w:eastAsia="Times New Roman" w:cs="Times New Roman"/>
          <w:szCs w:val="24"/>
        </w:rPr>
        <w:t xml:space="preserve">ετε και συμπεριφέρεστε όπως ο κ. </w:t>
      </w:r>
      <w:proofErr w:type="spellStart"/>
      <w:r>
        <w:rPr>
          <w:rFonts w:eastAsia="Times New Roman" w:cs="Times New Roman"/>
          <w:szCs w:val="24"/>
        </w:rPr>
        <w:t>Τσακαλώτος</w:t>
      </w:r>
      <w:proofErr w:type="spellEnd"/>
      <w:r>
        <w:rPr>
          <w:rFonts w:eastAsia="Times New Roman" w:cs="Times New Roman"/>
          <w:szCs w:val="24"/>
        </w:rPr>
        <w:t xml:space="preserve">. Τρεις ημέρες μετά το </w:t>
      </w:r>
      <w:proofErr w:type="spellStart"/>
      <w:r>
        <w:rPr>
          <w:rFonts w:eastAsia="Times New Roman" w:cs="Times New Roman"/>
          <w:szCs w:val="24"/>
          <w:lang w:val="en-US"/>
        </w:rPr>
        <w:t>Eurogroup</w:t>
      </w:r>
      <w:proofErr w:type="spellEnd"/>
      <w:r>
        <w:rPr>
          <w:rFonts w:eastAsia="Times New Roman" w:cs="Times New Roman"/>
          <w:szCs w:val="24"/>
        </w:rPr>
        <w:t>, ο Υπουργός Οικονομικών δεν έχει εμφανιστεί πουθενά!</w:t>
      </w:r>
    </w:p>
    <w:p w14:paraId="6988B4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Δυστυχώς για τη χώρα, δεν περιορίζεστε μόνο σε αυτά, αλλά υπάρχουν  επιπτώσεις και στην κοινωνία. Κάνετε κάτι χειρότερο: Πιστεύ</w:t>
      </w:r>
      <w:r>
        <w:rPr>
          <w:rFonts w:eastAsia="Times New Roman" w:cs="Times New Roman"/>
          <w:szCs w:val="24"/>
        </w:rPr>
        <w:t xml:space="preserve">ετε ότι μόνο με το κράτος, ειδικά σε αυτό το νομοσχέδιο, που μου μυρίζει κρατισμό, θα περισώσετε ό,τι μπορείτε, ακολουθώντας ακραίες πρακτικές κομματικής πελατείας. </w:t>
      </w:r>
    </w:p>
    <w:p w14:paraId="6988B4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Στα πολλά ψέματα που είπατε, κορυφαίο ήταν εκείνο της εξυγίανσης του δημοσίου τομέα. Και τ</w:t>
      </w:r>
      <w:r>
        <w:rPr>
          <w:rFonts w:eastAsia="Times New Roman" w:cs="Times New Roman"/>
          <w:szCs w:val="24"/>
        </w:rPr>
        <w:t xml:space="preserve">ι δεν υποσχεθήκατε! Να σας τα θυμίσω και δείτε τι κάνει το σημερινό νομοσχέδιο: Αναβάθμιση και εξυγίανση της δημόσιας διοίκησης,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οριστικό τέλος στις στρατιές των μετακλητών υπαλλήλων, αποσυμφόρηση του δημόσιου τομέα από τις </w:t>
      </w:r>
      <w:r>
        <w:rPr>
          <w:rFonts w:eastAsia="Times New Roman" w:cs="Times New Roman"/>
          <w:szCs w:val="24"/>
        </w:rPr>
        <w:t xml:space="preserve">στρατιές των συμβούλων. </w:t>
      </w:r>
    </w:p>
    <w:p w14:paraId="6988B4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τι κάνατε ακριβώς από αυτά τα παραπάνω; Τίποτα! Αντίθετα, συνεχίσατε να υλοποιείτε τις πιο </w:t>
      </w:r>
      <w:r>
        <w:rPr>
          <w:rFonts w:eastAsia="Times New Roman" w:cs="Times New Roman"/>
          <w:szCs w:val="24"/>
        </w:rPr>
        <w:lastRenderedPageBreak/>
        <w:t xml:space="preserve">ακραίες πολιτικές χειραγώγησης, ακόμα και απαλλοτρίωσης της δημόσιας διοίκησης. </w:t>
      </w:r>
    </w:p>
    <w:p w14:paraId="6988B4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Με το βλέμμα σας στραμμένο στ</w:t>
      </w:r>
      <w:r>
        <w:rPr>
          <w:rFonts w:eastAsia="Times New Roman" w:cs="Times New Roman"/>
          <w:szCs w:val="24"/>
        </w:rPr>
        <w:t>η διαμόρφωση και συντήρηση της εκλογικής σας πελατείας, κάνατε ακριβώς τα αντίθετα: Την κομματικοποίηση την απογειώσατε. Οι μετακλητοί υπάλληλοι κατακλύζουν τη δημόσια διοίκηση. Οι σύμβουλοι και οι συνεργάτες Υπουργών συγκροτούν ήδη μια αξιόμαχη στρατιά πο</w:t>
      </w:r>
      <w:r>
        <w:rPr>
          <w:rFonts w:eastAsia="Times New Roman" w:cs="Times New Roman"/>
          <w:szCs w:val="24"/>
        </w:rPr>
        <w:t xml:space="preserve">υ θέλει να λυμαίνεται το κράτος. </w:t>
      </w:r>
    </w:p>
    <w:p w14:paraId="6988B4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θέλω να είμαι συγκεκριμένος, σας λέω τα εξής: </w:t>
      </w:r>
    </w:p>
    <w:p w14:paraId="6988B4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Πρώτο στοιχείο: Το μισθολογικό κόστος της δημόσιας διοίκησης μέσα σε έναν χρόνο το αυξήσατε κατά 16,2%, ενώ το μισθολογικό κόστος στον ιδιωτικό τομέα την ίδια χρονική π</w:t>
      </w:r>
      <w:r>
        <w:rPr>
          <w:rFonts w:eastAsia="Times New Roman" w:cs="Times New Roman"/>
          <w:szCs w:val="24"/>
        </w:rPr>
        <w:t>ερίοδο, σύμφωνα με τις πιο μετριοπαθείς έρευνες έχει μειωθεί κατά 19%.</w:t>
      </w:r>
    </w:p>
    <w:p w14:paraId="6988B4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στοιχείο: Διπλασιάσατε τον αριθμό των ειδικών και γενικών γραμματειών. Βρήκατε εβδομήντα γενικούς γραμματείς σε όλη τη δημόσια διοίκηση και μέσα σε δύο χρόνια τους κάνατε </w:t>
      </w:r>
      <w:proofErr w:type="spellStart"/>
      <w:r>
        <w:rPr>
          <w:rFonts w:eastAsia="Times New Roman" w:cs="Times New Roman"/>
          <w:szCs w:val="24"/>
        </w:rPr>
        <w:t>εκατόν</w:t>
      </w:r>
      <w:proofErr w:type="spellEnd"/>
      <w:r>
        <w:rPr>
          <w:rFonts w:eastAsia="Times New Roman" w:cs="Times New Roman"/>
          <w:szCs w:val="24"/>
        </w:rPr>
        <w:t xml:space="preserve"> σαράντα. </w:t>
      </w:r>
    </w:p>
    <w:p w14:paraId="6988B4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 στοιχείο: Οι μετακλητοί υπάλληλοι που εσείς έχετε διορ</w:t>
      </w:r>
      <w:r>
        <w:rPr>
          <w:rFonts w:eastAsia="Times New Roman" w:cs="Times New Roman"/>
          <w:szCs w:val="24"/>
        </w:rPr>
        <w:t xml:space="preserve">ίσει, σύμφωνα με τα ακριβή δεδομένα, έχουν ξεπεράσει τις τέσσερις χιλιάδες. </w:t>
      </w:r>
    </w:p>
    <w:p w14:paraId="6988B4E8"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 όλα αυτά βρίσκονται σε αρμονία με τις προγενέστερες δεσμεύσεις και δηλώσεις σας, εγώ το μόνο που μπορώ να πω είναι ότι πραγματικά σηκώνω ψηλά τα χέρια. </w:t>
      </w:r>
    </w:p>
    <w:p w14:paraId="6988B4E9"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Επειδή εκφράσατε μια εκ</w:t>
      </w:r>
      <w:r>
        <w:rPr>
          <w:rFonts w:eastAsia="Times New Roman" w:cs="Times New Roman"/>
          <w:szCs w:val="24"/>
        </w:rPr>
        <w:t xml:space="preserve">δοχή της Αριστεράς την οποία πάντα εγώ σεβόμουν και εκτιμούσα, θέλω να σας πω ότι δεν προκαλέσατε ζημιά μόνο στον τόπο. Έχετε διασύρει και έναν ολόκληρο χώρο που είχε τις δικές του αξίες, τις δικές του ευαισθησίες και τα δικά του </w:t>
      </w:r>
      <w:proofErr w:type="spellStart"/>
      <w:r>
        <w:rPr>
          <w:rFonts w:eastAsia="Times New Roman" w:cs="Times New Roman"/>
          <w:szCs w:val="24"/>
        </w:rPr>
        <w:t>προτάγματα</w:t>
      </w:r>
      <w:proofErr w:type="spellEnd"/>
      <w:r>
        <w:rPr>
          <w:rFonts w:eastAsia="Times New Roman" w:cs="Times New Roman"/>
          <w:szCs w:val="24"/>
        </w:rPr>
        <w:t xml:space="preserve">. </w:t>
      </w:r>
    </w:p>
    <w:p w14:paraId="6988B4EA"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θέλω να π</w:t>
      </w:r>
      <w:r>
        <w:rPr>
          <w:rFonts w:eastAsia="Times New Roman" w:cs="Times New Roman"/>
          <w:szCs w:val="24"/>
        </w:rPr>
        <w:t xml:space="preserve">ιστέψω ότι ισχύει αυτό που είπε ένας πραγματικά μεγάλος ποιητής της ανανεωτικής Αριστεράς, ο Μανώλης Αναγνωστάκης: «Δεν έφταιγε αυτός, τόσος ήταν». </w:t>
      </w:r>
    </w:p>
    <w:p w14:paraId="6988B4EB"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Είμαστε, λοιπόν, αντίθετοι, κυρίες και κύριοι συνάδελφοι, σε αυτό το νομοσχέδιο, το οποίο έχει, βέβαια, μερ</w:t>
      </w:r>
      <w:r>
        <w:rPr>
          <w:rFonts w:eastAsia="Times New Roman" w:cs="Times New Roman"/>
          <w:szCs w:val="24"/>
        </w:rPr>
        <w:t>ικά θετικά σημεία σε σχέση με τα ευρωπαϊκά κόμματα και με μερικά άλλα άρθρα που λύνουν προβλήματα της καθημερινότητας. Εμείς αυτό το νομοσχέδιο δεν μπορούμε να το ψηφίσουμε. Θα το καταψηφί</w:t>
      </w:r>
      <w:r>
        <w:rPr>
          <w:rFonts w:eastAsia="Times New Roman" w:cs="Times New Roman"/>
          <w:szCs w:val="24"/>
        </w:rPr>
        <w:lastRenderedPageBreak/>
        <w:t>σουμε επί της αρχής και θα ψηφίσουμε ορισμένα άρθρα την επόμενη Τρίτ</w:t>
      </w:r>
      <w:r>
        <w:rPr>
          <w:rFonts w:eastAsia="Times New Roman" w:cs="Times New Roman"/>
          <w:szCs w:val="24"/>
        </w:rPr>
        <w:t xml:space="preserve">η που θα γίνει η συζήτηση μαζί με τις τροπολογίες, γιατί πιστεύουμε ότι αυτό το νομοσχέδιο δεν έχει ούτε τέλος ούτε αρχή. </w:t>
      </w:r>
    </w:p>
    <w:p w14:paraId="6988B4EC"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988B4ED"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88B4EE"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κύριε Γρηγοράκο. </w:t>
      </w:r>
    </w:p>
    <w:p w14:paraId="6988B4E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ειδική αγορήτρια του Κομμουνιστικού Κόμματος Ελλάδας, έχει τον λόγο για δεκαπέντε λεπτά. </w:t>
      </w:r>
    </w:p>
    <w:p w14:paraId="6988B4F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Δεν μπορώ να μην υποκύψω στον πειρασμό σχολιασμού της εξομάλυνσης, όπως είπε ο εκπρόσωπος της</w:t>
      </w:r>
      <w:r>
        <w:rPr>
          <w:rFonts w:eastAsia="Times New Roman"/>
          <w:szCs w:val="24"/>
        </w:rPr>
        <w:t xml:space="preserve"> Πλειοψηφίας, που επήλθε στο πρόσφατο </w:t>
      </w:r>
      <w:proofErr w:type="spellStart"/>
      <w:r>
        <w:rPr>
          <w:rFonts w:eastAsia="Times New Roman"/>
          <w:szCs w:val="24"/>
          <w:lang w:val="en-US"/>
        </w:rPr>
        <w:t>Eurogroup</w:t>
      </w:r>
      <w:proofErr w:type="spellEnd"/>
      <w:r>
        <w:rPr>
          <w:rFonts w:eastAsia="Times New Roman"/>
          <w:szCs w:val="24"/>
        </w:rPr>
        <w:t>. Όμως, ποια είναι η εξομάλυνση; Η προθυμία της Κυβέρνησης να νομοθετήσει τη νέα μεγαλύτερη «σφαγή» σε αφορολόγητο, συντάξεις, εργασιακά για την πλειοψηφία του λαού, προκειμένου να στηριχθεί το κεφάλαιο μέσα α</w:t>
      </w:r>
      <w:r>
        <w:rPr>
          <w:rFonts w:eastAsia="Times New Roman"/>
          <w:szCs w:val="24"/>
        </w:rPr>
        <w:t xml:space="preserve">πό νέες φοροαπαλλαγές και μειώσεις στις ασφαλιστικές εισφορές τους, που τα κατατάσσετε στα αναπτυξιακά μέτρα; </w:t>
      </w:r>
    </w:p>
    <w:p w14:paraId="6988B4F1"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Τελικά, καλά κάνει ο λαός και όταν ακούει για τις κόκκινες γραμμές σας, ξέρει ότι δεν είναι κόκκινες, αλλά επικίνδυνες. </w:t>
      </w:r>
    </w:p>
    <w:p w14:paraId="6988B4F2" w14:textId="77777777" w:rsidR="00374D63" w:rsidRDefault="00826AA3">
      <w:pPr>
        <w:spacing w:line="600" w:lineRule="auto"/>
        <w:ind w:firstLine="720"/>
        <w:contextualSpacing/>
        <w:jc w:val="both"/>
        <w:rPr>
          <w:rFonts w:eastAsia="Times New Roman"/>
          <w:szCs w:val="24"/>
        </w:rPr>
      </w:pPr>
      <w:r>
        <w:rPr>
          <w:rFonts w:eastAsia="Times New Roman"/>
          <w:szCs w:val="24"/>
        </w:rPr>
        <w:t>Όμως, να σας κάνουν κριτ</w:t>
      </w:r>
      <w:r>
        <w:rPr>
          <w:rFonts w:eastAsia="Times New Roman"/>
          <w:szCs w:val="24"/>
        </w:rPr>
        <w:t xml:space="preserve">ική και αυτοί που μαζί ψηφίσατε το τρίτο μνημόνιο; Ε, πάει πολύ! Η υποκρισία και η κοροϊδία έχει ξεπεράσει κάθε όριο. </w:t>
      </w:r>
    </w:p>
    <w:p w14:paraId="6988B4F3" w14:textId="77777777" w:rsidR="00374D63" w:rsidRDefault="00826AA3">
      <w:pPr>
        <w:spacing w:line="600" w:lineRule="auto"/>
        <w:ind w:firstLine="720"/>
        <w:contextualSpacing/>
        <w:jc w:val="both"/>
        <w:rPr>
          <w:rFonts w:eastAsia="Times New Roman"/>
          <w:szCs w:val="24"/>
        </w:rPr>
      </w:pPr>
      <w:r>
        <w:rPr>
          <w:rFonts w:eastAsia="Times New Roman"/>
          <w:szCs w:val="24"/>
        </w:rPr>
        <w:t>Και να έρθουμε στο νομοσχέδιο. Έχει δύο μέρη. Το ένα είναι ενιαίο, πρόκειται για τον νέο αντιδραστικό Κανονισμό της Ευρωπαϊκής Ένωσης για</w:t>
      </w:r>
      <w:r>
        <w:rPr>
          <w:rFonts w:eastAsia="Times New Roman"/>
          <w:szCs w:val="24"/>
        </w:rPr>
        <w:t xml:space="preserve"> τα </w:t>
      </w:r>
      <w:proofErr w:type="spellStart"/>
      <w:r>
        <w:rPr>
          <w:rFonts w:eastAsia="Times New Roman"/>
          <w:szCs w:val="24"/>
        </w:rPr>
        <w:t>ευρωκόμματα</w:t>
      </w:r>
      <w:proofErr w:type="spellEnd"/>
      <w:r>
        <w:rPr>
          <w:rFonts w:eastAsia="Times New Roman"/>
          <w:szCs w:val="24"/>
        </w:rPr>
        <w:t xml:space="preserve">. Το άλλο είναι ξεκομμένα άρθρα από δεκατέσσερα τουλάχιστον διαφορετικά Υπουργεία. Ένας αχταρμάς! </w:t>
      </w:r>
    </w:p>
    <w:p w14:paraId="6988B4F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Για τον </w:t>
      </w:r>
      <w:r>
        <w:rPr>
          <w:rFonts w:eastAsia="Times New Roman"/>
          <w:szCs w:val="24"/>
        </w:rPr>
        <w:t>Κ</w:t>
      </w:r>
      <w:r>
        <w:rPr>
          <w:rFonts w:eastAsia="Times New Roman"/>
          <w:szCs w:val="24"/>
        </w:rPr>
        <w:t xml:space="preserve">ανονισμό περί </w:t>
      </w:r>
      <w:proofErr w:type="spellStart"/>
      <w:r>
        <w:rPr>
          <w:rFonts w:eastAsia="Times New Roman"/>
          <w:szCs w:val="24"/>
        </w:rPr>
        <w:t>ευρωκομμάτων</w:t>
      </w:r>
      <w:proofErr w:type="spellEnd"/>
      <w:r>
        <w:rPr>
          <w:rFonts w:eastAsia="Times New Roman"/>
          <w:szCs w:val="24"/>
        </w:rPr>
        <w:t xml:space="preserve"> δεν μιλήσατε. Θα μιλήσουμε, όμως, εμείς, για να καταλάβουν όσοι έχουν την υπομονή να παρακολουθούν ποιον ε</w:t>
      </w:r>
      <w:r>
        <w:rPr>
          <w:rFonts w:eastAsia="Times New Roman"/>
          <w:szCs w:val="24"/>
        </w:rPr>
        <w:t xml:space="preserve">ξυπηρετεί. </w:t>
      </w:r>
    </w:p>
    <w:p w14:paraId="6988B4F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Αλήθεια, γιατί προωθούνται υποχρεωτικά τα </w:t>
      </w:r>
      <w:proofErr w:type="spellStart"/>
      <w:r>
        <w:rPr>
          <w:rFonts w:eastAsia="Times New Roman"/>
          <w:szCs w:val="24"/>
        </w:rPr>
        <w:t>ευρωκόμματα</w:t>
      </w:r>
      <w:proofErr w:type="spellEnd"/>
      <w:r>
        <w:rPr>
          <w:rFonts w:eastAsia="Times New Roman"/>
          <w:szCs w:val="24"/>
        </w:rPr>
        <w:t xml:space="preserve"> και δεν αφήνονται εθελοντικά να δημιουργηθούν, αν το θέλουν και να έχουν καταστατικό και λειτουργία αυτοί που επιθυμούν και όχι να ισχύει ό,τι επιβάλλει ο Κανονισμός της Ευρωπαϊκής Ένωσης; Μ</w:t>
      </w:r>
      <w:r>
        <w:rPr>
          <w:rFonts w:eastAsia="Times New Roman"/>
          <w:szCs w:val="24"/>
        </w:rPr>
        <w:t>α, γιατί το αστικό σύστημα δεν επιθυμεί κάτι τέτοιο. Εξ</w:t>
      </w:r>
      <w:r>
        <w:rPr>
          <w:rFonts w:eastAsia="Times New Roman"/>
          <w:szCs w:val="24"/>
        </w:rPr>
        <w:t xml:space="preserve"> </w:t>
      </w:r>
      <w:r>
        <w:rPr>
          <w:rFonts w:eastAsia="Times New Roman"/>
          <w:szCs w:val="24"/>
        </w:rPr>
        <w:t>άλλου, όσο πληθαίνουν οι αμφισβητήσεις της Ευρωπαϊ</w:t>
      </w:r>
      <w:r>
        <w:rPr>
          <w:rFonts w:eastAsia="Times New Roman"/>
          <w:szCs w:val="24"/>
        </w:rPr>
        <w:lastRenderedPageBreak/>
        <w:t>κής Ένωσης, παρ’ ότι οι λαϊκοί αγώνες είναι πίσω από τις ανάγκες, ανησυχούν, εντείνουν τις προσπάθειες να θωρακίσουν το εκμεταλλευτικό τους σύστημα κα</w:t>
      </w:r>
      <w:r>
        <w:rPr>
          <w:rFonts w:eastAsia="Times New Roman"/>
          <w:szCs w:val="24"/>
        </w:rPr>
        <w:t xml:space="preserve">ι ταυτόχρονα να χειραγωγήσουν λαϊκές συνειδήσεις, να ενσωματώσουν αντιστάσεις, εντείνοντας την καταστολή. </w:t>
      </w:r>
    </w:p>
    <w:p w14:paraId="6988B4F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Μάλιστα, απαραίτητος όρος είναι τα </w:t>
      </w:r>
      <w:proofErr w:type="spellStart"/>
      <w:r>
        <w:rPr>
          <w:rFonts w:eastAsia="Times New Roman"/>
          <w:szCs w:val="24"/>
        </w:rPr>
        <w:t>ευρωκόμματα</w:t>
      </w:r>
      <w:proofErr w:type="spellEnd"/>
      <w:r>
        <w:rPr>
          <w:rFonts w:eastAsia="Times New Roman"/>
          <w:szCs w:val="24"/>
        </w:rPr>
        <w:t xml:space="preserve"> να σέβονται στο πρόγραμμά τους και με τη δράση τους τις αρχές της Ευρωπαϊκής Ένωσης. Γι’ αυτό υποβάλλο</w:t>
      </w:r>
      <w:r>
        <w:rPr>
          <w:rFonts w:eastAsia="Times New Roman"/>
          <w:szCs w:val="24"/>
        </w:rPr>
        <w:t>υν προς έγκριση εκτός από το πρόγραμμα και το καταστατικό τους, για να ελέγχεται αν κάθε κανόνας εσωκομματικής λειτουργίας είναι σύμφωνος με τις προδιαγραφές της Ευρωπαϊκής Ένωσης. Κάθε χρόνο ελέγχονται για το εάν συμμορφώνονται με τους όρους της και μπορε</w:t>
      </w:r>
      <w:r>
        <w:rPr>
          <w:rFonts w:eastAsia="Times New Roman"/>
          <w:szCs w:val="24"/>
        </w:rPr>
        <w:t xml:space="preserve">ί ανά πάσα στιγμή να διαγράφονται από το μητρώο. Χρηματοδοτούνται σχεδόν αποκλειστικά από τον </w:t>
      </w:r>
      <w:proofErr w:type="spellStart"/>
      <w:r>
        <w:rPr>
          <w:rFonts w:eastAsia="Times New Roman"/>
          <w:szCs w:val="24"/>
        </w:rPr>
        <w:t>ευρωενωσιακό</w:t>
      </w:r>
      <w:proofErr w:type="spellEnd"/>
      <w:r>
        <w:rPr>
          <w:rFonts w:eastAsia="Times New Roman"/>
          <w:szCs w:val="24"/>
        </w:rPr>
        <w:t xml:space="preserve"> προϋπολογισμό και είναι υποχρεωμένα να υποβάλουν λίστα με ονόματα. </w:t>
      </w:r>
    </w:p>
    <w:p w14:paraId="6988B4F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Δηλαδή, υποχρεώνονται να αποδεχθούν το αντιδραστικό και αντιλαϊκό οικοδόμημα της </w:t>
      </w:r>
      <w:r>
        <w:rPr>
          <w:rFonts w:eastAsia="Times New Roman"/>
          <w:szCs w:val="24"/>
        </w:rPr>
        <w:t xml:space="preserve">Ευρωπαϊκής Ένωσης, τον σεβασμό στη δικτατορία των ευρωπαϊκών μονοπωλίων, την </w:t>
      </w:r>
      <w:proofErr w:type="spellStart"/>
      <w:r>
        <w:rPr>
          <w:rFonts w:eastAsia="Times New Roman"/>
          <w:szCs w:val="24"/>
        </w:rPr>
        <w:t>ευρωαστυνομία</w:t>
      </w:r>
      <w:proofErr w:type="spellEnd"/>
      <w:r>
        <w:rPr>
          <w:rFonts w:eastAsia="Times New Roman"/>
          <w:szCs w:val="24"/>
        </w:rPr>
        <w:t xml:space="preserve">, το </w:t>
      </w:r>
      <w:proofErr w:type="spellStart"/>
      <w:r>
        <w:rPr>
          <w:rFonts w:eastAsia="Times New Roman"/>
          <w:szCs w:val="24"/>
        </w:rPr>
        <w:t>ευρωένταλμα</w:t>
      </w:r>
      <w:proofErr w:type="spellEnd"/>
      <w:r>
        <w:rPr>
          <w:rFonts w:eastAsia="Times New Roman"/>
          <w:szCs w:val="24"/>
        </w:rPr>
        <w:t xml:space="preserve">, τον </w:t>
      </w:r>
      <w:proofErr w:type="spellStart"/>
      <w:r>
        <w:rPr>
          <w:rFonts w:eastAsia="Times New Roman"/>
          <w:szCs w:val="24"/>
        </w:rPr>
        <w:t>ευρωστρατό</w:t>
      </w:r>
      <w:proofErr w:type="spellEnd"/>
      <w:r>
        <w:rPr>
          <w:rFonts w:eastAsia="Times New Roman"/>
          <w:szCs w:val="24"/>
        </w:rPr>
        <w:t xml:space="preserve">, τη μερική και προσωρινή απασχόληση, τα σκληρά αντιλαϊκά μέτρα, τα μνημόνια </w:t>
      </w:r>
      <w:r>
        <w:rPr>
          <w:rFonts w:eastAsia="Times New Roman"/>
          <w:szCs w:val="24"/>
        </w:rPr>
        <w:lastRenderedPageBreak/>
        <w:t>διαρκείας, τους νόμους της κρατικής τρομοκρατίας, της ΟΝΕ</w:t>
      </w:r>
      <w:r>
        <w:rPr>
          <w:rFonts w:eastAsia="Times New Roman"/>
          <w:szCs w:val="24"/>
        </w:rPr>
        <w:t xml:space="preserve">, τους εργαζόμενους με όλο και λιγότερα δικαιώματα και ατομικές ελευθερίες, για να διασφαλίζονται έτσι τα κέρδη του κεφαλαίου. </w:t>
      </w:r>
    </w:p>
    <w:p w14:paraId="6988B4F8" w14:textId="77777777" w:rsidR="00374D63" w:rsidRDefault="00826AA3">
      <w:pPr>
        <w:spacing w:line="600" w:lineRule="auto"/>
        <w:ind w:firstLine="720"/>
        <w:contextualSpacing/>
        <w:jc w:val="both"/>
        <w:rPr>
          <w:rFonts w:eastAsia="Times New Roman"/>
          <w:szCs w:val="24"/>
        </w:rPr>
      </w:pPr>
      <w:r>
        <w:rPr>
          <w:rFonts w:eastAsia="Times New Roman"/>
          <w:szCs w:val="24"/>
        </w:rPr>
        <w:t>Επιδιώκεται μέσα από τα ευρωπαϊκά κόμματα η ενίσχυση της Ευρωπαϊκής Ένωσης ως ιμπεριαλιστικού κέντρου, με την πολιτική δράση αυτ</w:t>
      </w:r>
      <w:r>
        <w:rPr>
          <w:rFonts w:eastAsia="Times New Roman"/>
          <w:szCs w:val="24"/>
        </w:rPr>
        <w:t xml:space="preserve">ών των κομμάτων και στο εσωτερικό κάθε κράτους – μέλους. Ασκεί πίεση στα εθνικά πολιτικά κόμματα για βαθύτερη ενσωμάτωση της αντιλαϊκής πολιτικής της. Επίθεση, όμως, ασκεί και στα κόμματα εκείνα που αμφισβητούν την εξουσία του κεφαλαίου. Κυρίως επιχειρούν </w:t>
      </w:r>
      <w:r>
        <w:rPr>
          <w:rFonts w:eastAsia="Times New Roman"/>
          <w:szCs w:val="24"/>
        </w:rPr>
        <w:t>να φιμώσουν σε κάθε περίπτωση τη φωνή και την παρέμβαση των κομμουνιστών, που αποκαλύπτουν την καπιταλιστική βαρβαρότητα και καλούν στην ανατροπή της.</w:t>
      </w:r>
    </w:p>
    <w:p w14:paraId="6988B4F9" w14:textId="77777777" w:rsidR="00374D63" w:rsidRDefault="00826AA3">
      <w:pPr>
        <w:spacing w:line="600" w:lineRule="auto"/>
        <w:ind w:firstLine="720"/>
        <w:contextualSpacing/>
        <w:jc w:val="both"/>
        <w:rPr>
          <w:rFonts w:eastAsia="Times New Roman"/>
          <w:szCs w:val="24"/>
        </w:rPr>
      </w:pPr>
      <w:r>
        <w:rPr>
          <w:rFonts w:eastAsia="Times New Roman"/>
          <w:szCs w:val="24"/>
        </w:rPr>
        <w:t>Και ο έλεγχος, όμως, των λογαριασμών των κομμάτων και η δημοσιοποίηση των εισφορών είναι επικίνδυνα, αφού</w:t>
      </w:r>
      <w:r>
        <w:rPr>
          <w:rFonts w:eastAsia="Times New Roman"/>
          <w:szCs w:val="24"/>
        </w:rPr>
        <w:t xml:space="preserve"> στο όνομα της δήθεν διαφάνειας επεμβαίνουν στην εσωτερική λειτουργία των κομμάτων, ενώ αυξάνεται η αστυνόμευση της πολιτικής δράσης. </w:t>
      </w:r>
    </w:p>
    <w:p w14:paraId="6988B4FA"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Ταυτόχρονα, νομιμοποιεί και θεσμοθετεί τις συναλλαγές κομμάτων και βουλευτών με τα μεγάλα συμφέροντα και επιχειρηματικούς</w:t>
      </w:r>
      <w:r>
        <w:rPr>
          <w:rFonts w:eastAsia="Times New Roman"/>
          <w:szCs w:val="24"/>
        </w:rPr>
        <w:t xml:space="preserve"> ομίλους, στο όνομα δήθεν της διαφάνειας. Επιτρέπεται, δηλαδή, και επίσημα αυτό που γίνεται ανεπίσημα: χρηματοδότηση κομμάτων από επιχειρήσεις, θεσπίζοντας και αφορολόγητο γι’ αυτά τα ποσά. Με τον τρόπο αυτόν επιδιώκεται να νομιμοποιηθεί κάτι που είναι κατ</w:t>
      </w:r>
      <w:r>
        <w:rPr>
          <w:rFonts w:eastAsia="Times New Roman"/>
          <w:szCs w:val="24"/>
        </w:rPr>
        <w:t>αδικασμένο στη συνείδηση του λαού, δηλαδή οι συναλλαγές κομμάτων με μεγάλα συμφέροντα. Έτσι θα εξοικειωθεί ο λαός με τέτοιες πρακτικές.</w:t>
      </w:r>
    </w:p>
    <w:p w14:paraId="6988B4F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υποκρισία για την αντιμετώπιση της διαπλοκής, που θα συνεχίσει να υπάρχει –φανερά ή κρυφά-, γιατί είναι σύμφυτη με τη </w:t>
      </w:r>
      <w:r>
        <w:rPr>
          <w:rFonts w:eastAsia="Times New Roman"/>
          <w:szCs w:val="24"/>
        </w:rPr>
        <w:t xml:space="preserve">λειτουργία του αστικού συστήματος, αποδεικνύεται και από το γεγονός ότι αν και το ΚΚΕ επανειλημμένα έχει ζητήσει ονομαστικοποίηση μετοχών και τίτλων του δημοσίου, εσείς το απορρίπτετε. Και όμως έτσι θα μπορούσε να φανεί πού συγκεντρώνεται ο πλούτος. Αυτό, </w:t>
      </w:r>
      <w:r>
        <w:rPr>
          <w:rFonts w:eastAsia="Times New Roman"/>
          <w:szCs w:val="24"/>
        </w:rPr>
        <w:t xml:space="preserve">όμως, φυσικά σάς φοβίζει, γιατί αυτούς </w:t>
      </w:r>
      <w:proofErr w:type="spellStart"/>
      <w:r>
        <w:rPr>
          <w:rFonts w:eastAsia="Times New Roman"/>
          <w:szCs w:val="24"/>
        </w:rPr>
        <w:t>φοροαπαλλάσσετε</w:t>
      </w:r>
      <w:proofErr w:type="spellEnd"/>
      <w:r>
        <w:rPr>
          <w:rFonts w:eastAsia="Times New Roman"/>
          <w:szCs w:val="24"/>
        </w:rPr>
        <w:t>.</w:t>
      </w:r>
    </w:p>
    <w:p w14:paraId="6988B4F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λίγα λόγια, η ενίσχυση του ρόλου των </w:t>
      </w:r>
      <w:proofErr w:type="spellStart"/>
      <w:r>
        <w:rPr>
          <w:rFonts w:eastAsia="Times New Roman"/>
          <w:szCs w:val="24"/>
        </w:rPr>
        <w:t>ευρωκομμάτων</w:t>
      </w:r>
      <w:proofErr w:type="spellEnd"/>
      <w:r>
        <w:rPr>
          <w:rFonts w:eastAsia="Times New Roman"/>
          <w:szCs w:val="24"/>
        </w:rPr>
        <w:t xml:space="preserve"> και της ικανότητάς τους για χειραγώγηση και ενσωμάτωση εργα</w:t>
      </w:r>
      <w:r>
        <w:rPr>
          <w:rFonts w:eastAsia="Times New Roman"/>
          <w:szCs w:val="24"/>
        </w:rPr>
        <w:lastRenderedPageBreak/>
        <w:t>τικών - λαϊκών μαζών, ιδιαίτερα σε συνθήκες βαθιάς καπιταλιστικής κρίσης και του βάρβαρο</w:t>
      </w:r>
      <w:r>
        <w:rPr>
          <w:rFonts w:eastAsia="Times New Roman"/>
          <w:szCs w:val="24"/>
        </w:rPr>
        <w:t>υ πολέμου που έχει εξαπολύσει το κεφάλαιο ενάντια στην εργατική τάξη και τα λαϊκά στρώματα, τους διευκολύνει. Γι’ αυτό ενισχύονται ακόμα πιο πολύ τα αντιδραστικά χαρακτηριστικά.</w:t>
      </w:r>
    </w:p>
    <w:p w14:paraId="6988B4FD" w14:textId="77777777" w:rsidR="00374D63" w:rsidRDefault="00826AA3">
      <w:pPr>
        <w:spacing w:line="600" w:lineRule="auto"/>
        <w:ind w:firstLine="720"/>
        <w:contextualSpacing/>
        <w:jc w:val="both"/>
        <w:rPr>
          <w:rFonts w:eastAsia="Times New Roman"/>
          <w:szCs w:val="24"/>
        </w:rPr>
      </w:pPr>
      <w:r>
        <w:rPr>
          <w:rFonts w:eastAsia="Times New Roman"/>
          <w:szCs w:val="24"/>
        </w:rPr>
        <w:t>Δεν αναγνωρίζουμε την αρμοδιότητα της Ευρωπαϊκής Ένωσης να επιβάλει δημιουργία</w:t>
      </w:r>
      <w:r>
        <w:rPr>
          <w:rFonts w:eastAsia="Times New Roman"/>
          <w:szCs w:val="24"/>
        </w:rPr>
        <w:t xml:space="preserve"> κομμάτων με κανονισμούς και δεσμευτικές υποχρεωτικές αποφάσεις, που θα την αναγνωρίζουν ως μονόδρομο και θα υπηρετούν τους στρατηγικούς σκοπούς της και την άγρια αντιλαϊκή πολιτική της. Εξ</w:t>
      </w:r>
      <w:r>
        <w:rPr>
          <w:rFonts w:eastAsia="Times New Roman"/>
          <w:szCs w:val="24"/>
        </w:rPr>
        <w:t xml:space="preserve"> </w:t>
      </w:r>
      <w:r>
        <w:rPr>
          <w:rFonts w:eastAsia="Times New Roman"/>
          <w:szCs w:val="24"/>
        </w:rPr>
        <w:t>άλλου και με αυτόν τον τρόπο η Ευρωπαϊκή Ένωση προσπαθεί να αφανίσ</w:t>
      </w:r>
      <w:r>
        <w:rPr>
          <w:rFonts w:eastAsia="Times New Roman"/>
          <w:szCs w:val="24"/>
        </w:rPr>
        <w:t xml:space="preserve">ει τη φωνή των πολιτικών δυνάμεων που έχουν αντιιμπεριαλιστικό – αντικαπιταλιστικό χαρακτήρα και αντιπαλεύουν την Ευρωπαϊκή Ένωση. </w:t>
      </w:r>
    </w:p>
    <w:p w14:paraId="6988B4F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εδώ, αν θέλετε, φαίνεται και η υποκρισία της, αν και στα κράτη της Ανατολικής Ευρώπης και κυρίως στις βαλτικές χώρες τα </w:t>
      </w:r>
      <w:r>
        <w:rPr>
          <w:rFonts w:eastAsia="Times New Roman"/>
          <w:szCs w:val="24"/>
        </w:rPr>
        <w:t>κομμουνιστικά κόμματα είναι υπό δίωξη άγρια. Γι’ όλα αυτά υπάρχει σιγή από τη δήθεν δημοκρατική Ευρωπαϊκή Ένωση.</w:t>
      </w:r>
    </w:p>
    <w:p w14:paraId="6988B4FF"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Φυσικά και εσείς, όλα τα πολιτικά κόμματα που υποκλίνεστε στην Ευρωπαϊκή Ένωση στηρίζετε την υποχρεωτική δημιουργία ευρωπαϊκών πολιτικών κομμάτ</w:t>
      </w:r>
      <w:r>
        <w:rPr>
          <w:rFonts w:eastAsia="Times New Roman"/>
          <w:szCs w:val="24"/>
        </w:rPr>
        <w:t xml:space="preserve">ων σε εθνικό και ευρωπαϊκό επίπεδο. Γι’ αυτό σιωπάτε και δεν είπατε τίποτα άλλο παρά μόνο ένα ξερό «συμφωνώ», γιατί τα </w:t>
      </w:r>
      <w:proofErr w:type="spellStart"/>
      <w:r>
        <w:rPr>
          <w:rFonts w:eastAsia="Times New Roman"/>
          <w:szCs w:val="24"/>
        </w:rPr>
        <w:t>ευρωκόμματα</w:t>
      </w:r>
      <w:proofErr w:type="spellEnd"/>
      <w:r>
        <w:rPr>
          <w:rFonts w:eastAsia="Times New Roman"/>
          <w:szCs w:val="24"/>
        </w:rPr>
        <w:t xml:space="preserve"> εξυπηρετούν τους στόχους των μονοπωλίων και εσείς αποτελείτε τα κόμματά τους. </w:t>
      </w:r>
    </w:p>
    <w:p w14:paraId="6988B500" w14:textId="77777777" w:rsidR="00374D63" w:rsidRDefault="00826AA3">
      <w:pPr>
        <w:spacing w:line="600" w:lineRule="auto"/>
        <w:ind w:firstLine="720"/>
        <w:contextualSpacing/>
        <w:jc w:val="both"/>
        <w:rPr>
          <w:rFonts w:eastAsia="Times New Roman"/>
          <w:szCs w:val="24"/>
        </w:rPr>
      </w:pPr>
      <w:r>
        <w:rPr>
          <w:rFonts w:eastAsia="Times New Roman"/>
          <w:szCs w:val="24"/>
        </w:rPr>
        <w:t>Σε ό,τι αφορά τα άλλα άρθρα το ερώτημα που τίθ</w:t>
      </w:r>
      <w:r>
        <w:rPr>
          <w:rFonts w:eastAsia="Times New Roman"/>
          <w:szCs w:val="24"/>
        </w:rPr>
        <w:t>εται είναι το εξής: Βελτιώνουν τη ζωή του λαού; Σε καμμιά περίπτωση, αφού τα περισσότερα είναι διαχειριστικού χαρακτήρα του αστικού κράτους, που εξυπηρετεί τις ανάγκες του κεφαλαίου και καταπιέζει και κατατρομοκρατεί τον λαό.</w:t>
      </w:r>
    </w:p>
    <w:p w14:paraId="6988B50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Τι υπάρχει ως πιο ενδιαφέρον; </w:t>
      </w:r>
      <w:r>
        <w:rPr>
          <w:rFonts w:eastAsia="Times New Roman"/>
          <w:szCs w:val="24"/>
        </w:rPr>
        <w:t>Το ζήτημα της διευθέτησης δαπανών καθαριότητας δημοσίων υπηρεσιών και κτηρίων, γιατί αφορά τους εργαζόμενους στην καθαριότητα.</w:t>
      </w:r>
    </w:p>
    <w:p w14:paraId="6988B502"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το άρθρο 25 που ψηφίζουμε, αλλά είναι ελλιπές και γι’ αυτό έχουμε καταθέσει τροπολογίες. Το άρθρο έρχεται να λύσει στους συ</w:t>
      </w:r>
      <w:r>
        <w:rPr>
          <w:rFonts w:eastAsia="Times New Roman" w:cs="Times New Roman"/>
          <w:szCs w:val="24"/>
        </w:rPr>
        <w:t xml:space="preserve">μβασιούχους στην καθαριότητα το ζήτημα της πληρωμής τους, το οποίο βεβαίως διεκδίκησαν και με αγώνες το κέρδισαν. </w:t>
      </w:r>
    </w:p>
    <w:p w14:paraId="6988B503"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αυτοί οι άνθρωποι έχουν περάσει από ΑΣΕΠ. Έχουν δικαίωμα στη μόνιμη και σταθερή δουλειά. Όμως, σε ορισμένους δήμους συνεχίζεται ο αγώνας τους. Γιατί; Γιατί δεν έχει υλοποιηθεί ο νόμος. </w:t>
      </w:r>
    </w:p>
    <w:p w14:paraId="6988B504"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Δίνω για τα Πρακτικά το δελτίο Τύπου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α</w:t>
      </w:r>
      <w:r>
        <w:rPr>
          <w:rFonts w:eastAsia="Times New Roman" w:cs="Times New Roman"/>
          <w:szCs w:val="24"/>
        </w:rPr>
        <w:t xml:space="preserve">γώνα </w:t>
      </w:r>
      <w:r>
        <w:rPr>
          <w:rFonts w:eastAsia="Times New Roman" w:cs="Times New Roman"/>
          <w:szCs w:val="24"/>
        </w:rPr>
        <w:t>σ</w:t>
      </w:r>
      <w:r>
        <w:rPr>
          <w:rFonts w:eastAsia="Times New Roman" w:cs="Times New Roman"/>
          <w:szCs w:val="24"/>
        </w:rPr>
        <w:t>υμβασιο</w:t>
      </w:r>
      <w:r>
        <w:rPr>
          <w:rFonts w:eastAsia="Times New Roman" w:cs="Times New Roman"/>
          <w:szCs w:val="24"/>
        </w:rPr>
        <w:t>ύχων του Δήμου Κορίνθου.</w:t>
      </w:r>
    </w:p>
    <w:p w14:paraId="6988B505"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(Στο σημείο αυτό η Βουλευτής κ. Διαμάντω </w:t>
      </w:r>
      <w:proofErr w:type="spellStart"/>
      <w:r>
        <w:rPr>
          <w:rFonts w:eastAsia="Times New Roman" w:cs="Times New Roman"/>
        </w:rPr>
        <w:t>Μανωλάκου</w:t>
      </w:r>
      <w:proofErr w:type="spellEnd"/>
      <w:r>
        <w:rPr>
          <w:rFonts w:eastAsia="Times New Roman" w:cs="Times New Roman"/>
        </w:rPr>
        <w:t xml:space="preserve"> καταθέτει για τα Πρακτικά το προαναφερθέν δελτίου Τύπου, το οποίο βρίσκεται στο αρχείο του Τμήματος Γραμματείας της Διεύθυνσης Στενογραφίας και Πρακτικών της Βουλής)</w:t>
      </w:r>
    </w:p>
    <w:p w14:paraId="6988B506"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Αφορά αυτούς που έχουν συμπληρώσει είκοσι τέσσερις μήνες και δεν επέτρεπαν οι διάφοροι επίτροποι να πληρωθούν. Είναι τέσσερις δήμοι, της Κασσάνδρας, της Κορίνθου, του Αιγίου, της Ανατολικής Μάνης, καθώς και ο ΦΟΣΔΑ της </w:t>
      </w:r>
      <w:r>
        <w:rPr>
          <w:rFonts w:eastAsia="Times New Roman" w:cs="Times New Roman"/>
          <w:szCs w:val="24"/>
        </w:rPr>
        <w:t>δ</w:t>
      </w:r>
      <w:r>
        <w:rPr>
          <w:rFonts w:eastAsia="Times New Roman" w:cs="Times New Roman"/>
          <w:szCs w:val="24"/>
        </w:rPr>
        <w:t>υτικής Μακεδονίας. Δεν εφαρμόζουν το</w:t>
      </w:r>
      <w:r>
        <w:rPr>
          <w:rFonts w:eastAsia="Times New Roman" w:cs="Times New Roman"/>
          <w:szCs w:val="24"/>
        </w:rPr>
        <w:t xml:space="preserve"> άρθρο 16 του ν.4429, δηλαδή</w:t>
      </w:r>
      <w:r>
        <w:rPr>
          <w:rFonts w:eastAsia="Times New Roman" w:cs="Times New Roman"/>
          <w:szCs w:val="24"/>
        </w:rPr>
        <w:t>,</w:t>
      </w:r>
      <w:r>
        <w:rPr>
          <w:rFonts w:eastAsia="Times New Roman" w:cs="Times New Roman"/>
          <w:szCs w:val="24"/>
        </w:rPr>
        <w:t xml:space="preserve"> την αυτοδίκαιη παράταση των συμβάσεων εργασίας στους εργαζόμενους στην καθαριότητα και τους αφήνουν ξεκρέμαστους. Καταθέσαμε, λοιπόν, τροπολογία και προτείνουμε ειδική διάταξη κατά παρέκκλιση κάθε άλλης, θεωρώντας ότι προέχει </w:t>
      </w:r>
      <w:r>
        <w:rPr>
          <w:rFonts w:eastAsia="Times New Roman" w:cs="Times New Roman"/>
          <w:szCs w:val="24"/>
        </w:rPr>
        <w:t xml:space="preserve">η εφαρμογή της. </w:t>
      </w:r>
    </w:p>
    <w:p w14:paraId="6988B507"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Κατά συνέπεια, οι πράξεις και οι αποφάσεις</w:t>
      </w:r>
      <w:r>
        <w:rPr>
          <w:rFonts w:eastAsia="Times New Roman" w:cs="Times New Roman"/>
          <w:szCs w:val="24"/>
        </w:rPr>
        <w:t>,</w:t>
      </w:r>
      <w:r>
        <w:rPr>
          <w:rFonts w:eastAsia="Times New Roman" w:cs="Times New Roman"/>
          <w:szCs w:val="24"/>
        </w:rPr>
        <w:t xml:space="preserve"> που έχουν προκύψει από την εφαρμογή του παραπάνω νόμου απέναντι σε αυτούς τους εργαζόμενους σε αυτούς τους δήμους πρέπει να θεωρηθούν άκυρες, ανεξάρτητα δικαστικής προσφυγής. Ζητάμε να γίνει δεκτ</w:t>
      </w:r>
      <w:r>
        <w:rPr>
          <w:rFonts w:eastAsia="Times New Roman" w:cs="Times New Roman"/>
          <w:szCs w:val="24"/>
        </w:rPr>
        <w:t xml:space="preserve">ή και έτσι θα βρεθεί λύση γι’ αυτούς τους εργαζόμενους. </w:t>
      </w:r>
    </w:p>
    <w:p w14:paraId="6988B508"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Ωστόσο, δεν θα υπήρχε κανένα πρόβλημα, εάν είχατε δεχθεί την τροπολογία του ΚΚΕ, που καταθέσαμε πριν από ενάμιση μήνα, για την μετατροπή των συμβάσεων σε αορίστου για όλους. Έτσι, ο κρίσιμος αυτός το</w:t>
      </w:r>
      <w:r>
        <w:rPr>
          <w:rFonts w:eastAsia="Times New Roman" w:cs="Times New Roman"/>
          <w:szCs w:val="24"/>
        </w:rPr>
        <w:t xml:space="preserve">μέας της καθαριότητας θα στελεχωνόταν με μόνιμο προσωπικό. </w:t>
      </w:r>
    </w:p>
    <w:p w14:paraId="6988B509"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Ξέρετε, με το να εναλλάσσεται συνεχώς το προσωπικό δεν συσσωρεύει εμπειρία που αποκτάται με τα χρόνια της δουλειάς και αυτό έχει οδηγήσει στην αύξηση των εργατικών ατυχημάτων. Δίνω για τα Πρακτικά</w:t>
      </w:r>
      <w:r>
        <w:rPr>
          <w:rFonts w:eastAsia="Times New Roman" w:cs="Times New Roman"/>
          <w:szCs w:val="24"/>
        </w:rPr>
        <w:t xml:space="preserve"> κατάλογο με εργατικά ατυχήματα σε αυτούς τους χώρους τα τελευταία χρόνια. </w:t>
      </w:r>
    </w:p>
    <w:p w14:paraId="6988B50A"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(Στο σημείο αυτό η Βουλευτής κ. Διαμάντω </w:t>
      </w:r>
      <w:proofErr w:type="spellStart"/>
      <w:r>
        <w:rPr>
          <w:rFonts w:eastAsia="Times New Roman" w:cs="Times New Roman"/>
        </w:rPr>
        <w:t>Μανωλάκου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w:t>
      </w:r>
      <w:r>
        <w:rPr>
          <w:rFonts w:eastAsia="Times New Roman" w:cs="Times New Roman"/>
        </w:rPr>
        <w:t>φίας και Πρακτικών της Βουλής)</w:t>
      </w:r>
    </w:p>
    <w:p w14:paraId="6988B50B"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καταθέτουμε ξανά την τροπολογία</w:t>
      </w:r>
      <w:r>
        <w:rPr>
          <w:rFonts w:eastAsia="Times New Roman" w:cs="Times New Roman"/>
          <w:szCs w:val="24"/>
        </w:rPr>
        <w:t>,</w:t>
      </w:r>
      <w:r>
        <w:rPr>
          <w:rFonts w:eastAsia="Times New Roman" w:cs="Times New Roman"/>
          <w:szCs w:val="24"/>
        </w:rPr>
        <w:t xml:space="preserve"> που αφορά τη μετατροπή των συμβάσεων σε συμβάσεις αορίστου χρόνου και αυτό προκειμένου να συνεχιστεί απρόσκοπτα η λειτουργία των υπηρεσιών καθαριότητας. Είναι αναγκαία όχι μόνο η πα</w:t>
      </w:r>
      <w:r>
        <w:rPr>
          <w:rFonts w:eastAsia="Times New Roman" w:cs="Times New Roman"/>
          <w:szCs w:val="24"/>
        </w:rPr>
        <w:t xml:space="preserve">ράταση που δώσατε μέχρι το 2017, αλλά με τη λήξη της παράτασης, να γίνει αυτοδίκαιη μετατροπή τους σε συμβάσεις αορίστου χρόνου, με σκοπό να αποφευχθεί η ιδιωτικοποίηση του τομέα καθαριότητας και πιστεύουμε ότι θα είναι η οριστική λύση. </w:t>
      </w:r>
    </w:p>
    <w:p w14:paraId="6988B50C"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Καταθέσαμε μία ακό</w:t>
      </w:r>
      <w:r>
        <w:rPr>
          <w:rFonts w:eastAsia="Times New Roman" w:cs="Times New Roman"/>
          <w:szCs w:val="24"/>
        </w:rPr>
        <w:t>μα τροπολογία</w:t>
      </w:r>
      <w:r>
        <w:rPr>
          <w:rFonts w:eastAsia="Times New Roman" w:cs="Times New Roman"/>
          <w:szCs w:val="24"/>
        </w:rPr>
        <w:t>,</w:t>
      </w:r>
      <w:r>
        <w:rPr>
          <w:rFonts w:eastAsia="Times New Roman" w:cs="Times New Roman"/>
          <w:szCs w:val="24"/>
        </w:rPr>
        <w:t xml:space="preserve"> που αφορά τη διασφάλιση εργασίας ατόμων με αναπηρία που εργάζονται σε δήμους και δημοτικές επιχειρήσεις, που έχουν προσληφθεί μέσω προγραμμάτων νέων θέσεων εργασίας ευπαθών κοινωνικών ομάδων του ΟΑΕΔ. Βασικός στόχος των προγραμμάτων είναι η </w:t>
      </w:r>
      <w:r>
        <w:rPr>
          <w:rFonts w:eastAsia="Times New Roman" w:cs="Times New Roman"/>
          <w:szCs w:val="24"/>
        </w:rPr>
        <w:t xml:space="preserve">ένταξη ατόμων με αναπηρία στην αγορά εργασίας και η παραμονή τους σε αυτή και μάλιστα μετά τη λήξη της επιδότησης του εργοδότη. </w:t>
      </w:r>
    </w:p>
    <w:p w14:paraId="6988B50D"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Κυρίως, προκειμένου να προστατευθεί η εργασία των ατόμων με αναπηρία, έχει θεσπιστεί και διάταξη στο ν.3227/2004, που καθορίζει</w:t>
      </w:r>
      <w:r>
        <w:rPr>
          <w:rFonts w:eastAsia="Times New Roman" w:cs="Times New Roman"/>
          <w:szCs w:val="24"/>
        </w:rPr>
        <w:t xml:space="preserve"> πως αν ο εργοδότης επιθυμεί να κρατήσει στην </w:t>
      </w:r>
      <w:r>
        <w:rPr>
          <w:rFonts w:eastAsia="Times New Roman" w:cs="Times New Roman"/>
          <w:szCs w:val="24"/>
        </w:rPr>
        <w:lastRenderedPageBreak/>
        <w:t>εργασία τον εργαζόμενο μετά τη λήξη του επιδοτούμενου προγράμματος, τότε ο εν λόγω εργαζόμενος εμπίπτει στις προστατευτικές διατάξεις του ν.2643/1998. Αυτό επικαλούμαστε και ζητάμε να γίνει δεκτό, προκειμένου η</w:t>
      </w:r>
      <w:r>
        <w:rPr>
          <w:rFonts w:eastAsia="Times New Roman" w:cs="Times New Roman"/>
          <w:szCs w:val="24"/>
        </w:rPr>
        <w:t xml:space="preserve"> ανεργία στα άτομα με αναπηρία να μειωθεί, γιατί σήμερα ξεπερνάει το 90%. </w:t>
      </w:r>
    </w:p>
    <w:p w14:paraId="6988B50E" w14:textId="77777777" w:rsidR="00374D63" w:rsidRDefault="00826AA3">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θέματα έργων και οργανισμών </w:t>
      </w:r>
      <w:proofErr w:type="spellStart"/>
      <w:r>
        <w:rPr>
          <w:rFonts w:eastAsia="Times New Roman" w:cs="Times New Roman"/>
          <w:szCs w:val="24"/>
        </w:rPr>
        <w:t>εγγειοβελτιώσεων</w:t>
      </w:r>
      <w:proofErr w:type="spellEnd"/>
      <w:r>
        <w:rPr>
          <w:rFonts w:eastAsia="Times New Roman" w:cs="Times New Roman"/>
          <w:szCs w:val="24"/>
        </w:rPr>
        <w:t xml:space="preserve"> μεταφέρετε τον έλεγχο για την εποπτεία των ΤΟΕΒ στις περιφέρειες, τη στιγμή που με τον «</w:t>
      </w:r>
      <w:r>
        <w:rPr>
          <w:rFonts w:eastAsia="Times New Roman" w:cs="Times New Roman"/>
          <w:szCs w:val="24"/>
        </w:rPr>
        <w:t>ΚΑΛΛΙΚΡΑΤΗ</w:t>
      </w:r>
      <w:r>
        <w:rPr>
          <w:rFonts w:eastAsia="Times New Roman" w:cs="Times New Roman"/>
          <w:szCs w:val="24"/>
        </w:rPr>
        <w:t>» καταργήθηκαν διευθύνσε</w:t>
      </w:r>
      <w:r>
        <w:rPr>
          <w:rFonts w:eastAsia="Times New Roman" w:cs="Times New Roman"/>
          <w:szCs w:val="24"/>
        </w:rPr>
        <w:t xml:space="preserve">ις </w:t>
      </w:r>
      <w:proofErr w:type="spellStart"/>
      <w:r>
        <w:rPr>
          <w:rFonts w:eastAsia="Times New Roman" w:cs="Times New Roman"/>
          <w:szCs w:val="24"/>
        </w:rPr>
        <w:t>εγγειοβελτιώσεων</w:t>
      </w:r>
      <w:proofErr w:type="spellEnd"/>
      <w:r>
        <w:rPr>
          <w:rFonts w:eastAsia="Times New Roman" w:cs="Times New Roman"/>
          <w:szCs w:val="24"/>
        </w:rPr>
        <w:t xml:space="preserve"> πολύ πριν από εσάς.</w:t>
      </w:r>
    </w:p>
    <w:p w14:paraId="6988B5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Υλοποιούνται, όμως, έτσι οι κατευθύνσεις της </w:t>
      </w:r>
      <w:r>
        <w:rPr>
          <w:rFonts w:eastAsia="Times New Roman" w:cs="Times New Roman"/>
          <w:szCs w:val="24"/>
        </w:rPr>
        <w:t>ο</w:t>
      </w:r>
      <w:r>
        <w:rPr>
          <w:rFonts w:eastAsia="Times New Roman" w:cs="Times New Roman"/>
          <w:szCs w:val="24"/>
        </w:rPr>
        <w:t>δηγίας 2000 της Ευρωπαϊκής Ένωσης για το νερό που το καθιστά με τον πιο ωμό τρόπο ένα ακόμη ακριβό εμπόρευμα για τους λίγους όλης της Ευρώπης, αντί να αντιμετωπίζεται σαν</w:t>
      </w:r>
      <w:r>
        <w:rPr>
          <w:rFonts w:eastAsia="Times New Roman" w:cs="Times New Roman"/>
          <w:szCs w:val="24"/>
        </w:rPr>
        <w:t xml:space="preserve"> αγαθό της φύσης στην υπηρεσία του ανθρώπου. Ο στόχος είναι η συγκέντρωση της διαχείρισης του νερού σε λιγότερα χέρια με τη συγχώνευση-κατάργηση των ΤΟΕΒ και φυσικά, τον έλεγχο και των προσλήψεων των εποχιακά εργαζομένων. </w:t>
      </w:r>
    </w:p>
    <w:p w14:paraId="6988B5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Ταυτόχρονα, θα προωθηθεί η τιμολό</w:t>
      </w:r>
      <w:r>
        <w:rPr>
          <w:rFonts w:eastAsia="Times New Roman" w:cs="Times New Roman"/>
          <w:szCs w:val="24"/>
        </w:rPr>
        <w:t xml:space="preserve">γηση του αρδευτικού νερού με νέα χαράτσια για τους αγρότες -ήδη στην αιτιολογική </w:t>
      </w:r>
      <w:r>
        <w:rPr>
          <w:rFonts w:eastAsia="Times New Roman" w:cs="Times New Roman"/>
          <w:szCs w:val="24"/>
        </w:rPr>
        <w:lastRenderedPageBreak/>
        <w:t>έκθεση το περιγράφετε- και μάλιστα, με προμήθεια είσπραξής ύψους 2,5% από τους οργανισμούς εγγείων βελτιώσεων για την είσπραξή τους. Την ίδια στιγμή απαλλάσσετε από τα περιβαλ</w:t>
      </w:r>
      <w:r>
        <w:rPr>
          <w:rFonts w:eastAsia="Times New Roman" w:cs="Times New Roman"/>
          <w:szCs w:val="24"/>
        </w:rPr>
        <w:t xml:space="preserve">λοντικά τέλη και τα πράσινα ταμεία τους μεγαλοεπιχειρηματίες στον τομέα της ενέργειας. </w:t>
      </w:r>
    </w:p>
    <w:p w14:paraId="6988B5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Διευρύνετε ακόμη τον φοροεισπρακτικό ρόλο των περιφερειών και είναι γνωστό ότι η απαξίωση και κατάργηση των υπηρεσιών εγγείων βελτιώσεων ξεκίνησε από το 1992 επί πατρός</w:t>
      </w:r>
      <w:r>
        <w:rPr>
          <w:rFonts w:eastAsia="Times New Roman" w:cs="Times New Roman"/>
          <w:szCs w:val="24"/>
        </w:rPr>
        <w:t xml:space="preserve"> Μητσοτάκη, όταν αυτές ανήκαν στις </w:t>
      </w:r>
      <w:r>
        <w:rPr>
          <w:rFonts w:eastAsia="Times New Roman" w:cs="Times New Roman"/>
          <w:szCs w:val="24"/>
        </w:rPr>
        <w:t>ν</w:t>
      </w:r>
      <w:r>
        <w:rPr>
          <w:rFonts w:eastAsia="Times New Roman" w:cs="Times New Roman"/>
          <w:szCs w:val="24"/>
        </w:rPr>
        <w:t>ομαρχίες.</w:t>
      </w:r>
    </w:p>
    <w:p w14:paraId="6988B512" w14:textId="77777777" w:rsidR="00374D63" w:rsidRDefault="00826AA3">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988B5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Έτσι είναι. Έχει συνέχεια αυτή η άγρια πολιτική υπέρ του κεφαλαίου. Γι’ αυτό και όλες οι προηγούμενες κυβερνήσεις, αλλά και η</w:t>
      </w:r>
      <w:r>
        <w:rPr>
          <w:rFonts w:eastAsia="Times New Roman" w:cs="Times New Roman"/>
          <w:szCs w:val="24"/>
        </w:rPr>
        <w:t xml:space="preserve"> σημερινή, αποδυνάμωσαν και αποδυναμώνουν με τις πολιτικές τους τις κρατικές υπηρεσίες και τις υπηρεσίες του ευρύτερου δημοσίου τομέα από υπαλλήλους και οικονομικούς πόρους, στη λογική του λιγότερου κράτους. Αυτά λένε τα μνημόνια που ψηφίσατε, αυτά κάνετε.</w:t>
      </w:r>
      <w:r>
        <w:rPr>
          <w:rFonts w:eastAsia="Times New Roman" w:cs="Times New Roman"/>
          <w:szCs w:val="24"/>
        </w:rPr>
        <w:t xml:space="preserve"> </w:t>
      </w:r>
    </w:p>
    <w:p w14:paraId="6988B5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έρχεστε πιο επίσημα και με άρθρο σε αυτό το νομοσχέδιο. Το λέω γιατί έχει προϋπάρξει υπουργική απόφαση </w:t>
      </w:r>
      <w:r>
        <w:rPr>
          <w:rFonts w:eastAsia="Times New Roman" w:cs="Times New Roman"/>
          <w:szCs w:val="24"/>
        </w:rPr>
        <w:lastRenderedPageBreak/>
        <w:t>που πάει στις περιφέρειες αυτή την αρμοδιότητα, η οποία δεν έχει προσωπικό και, αν θέλετε, γι’ αυτό αντιδρούν και οι περιφερειάρχες. Ο στόχος, β</w:t>
      </w:r>
      <w:r>
        <w:rPr>
          <w:rFonts w:eastAsia="Times New Roman" w:cs="Times New Roman"/>
          <w:szCs w:val="24"/>
        </w:rPr>
        <w:t>εβαίως, είναι προφανής, η παραπέρα απαξίωσή της και σε αμέσως επόμενο στάδιο, η ιδιωτικοποίηση και αυτής της παρεχόμενης υπηρεσίας.</w:t>
      </w:r>
    </w:p>
    <w:p w14:paraId="6988B5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καταψηφίζουμε το άρθρο. Ζητάμε να αποσυρθεί. Οι υπηρεσίες εγγείων βελτιώσεων μπορούν να </w:t>
      </w:r>
      <w:proofErr w:type="spellStart"/>
      <w:r>
        <w:rPr>
          <w:rFonts w:eastAsia="Times New Roman" w:cs="Times New Roman"/>
          <w:szCs w:val="24"/>
        </w:rPr>
        <w:t>ανασυσταθούν</w:t>
      </w:r>
      <w:proofErr w:type="spellEnd"/>
      <w:r>
        <w:rPr>
          <w:rFonts w:eastAsia="Times New Roman" w:cs="Times New Roman"/>
          <w:szCs w:val="24"/>
        </w:rPr>
        <w:t xml:space="preserve"> και να προσφέρουν</w:t>
      </w:r>
      <w:r>
        <w:rPr>
          <w:rFonts w:eastAsia="Times New Roman" w:cs="Times New Roman"/>
          <w:szCs w:val="24"/>
        </w:rPr>
        <w:t xml:space="preserve"> μόνο αν στελεχωθούν με το αναγκαίο προσωπικό και εξοπλιστούν με σύγχρονα μέσα, όπως ζητούν οι σύλλογοι και η ομοσπονδία εργαζομένων στις περιφέρειες. Και κυρίως, λέμε όχι στο χαράτσωμα που ετοιμάζετε για τους αγρότες.</w:t>
      </w:r>
    </w:p>
    <w:p w14:paraId="6988B5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νερό πρέπει να είναι δημόσιο αγαθό</w:t>
      </w:r>
      <w:r>
        <w:rPr>
          <w:rFonts w:eastAsia="Times New Roman" w:cs="Times New Roman"/>
          <w:szCs w:val="24"/>
        </w:rPr>
        <w:t xml:space="preserve"> για του πολλούς και όχι εμπόρευμα για τους λίγους. Καταψηφίζουμε, λοιπόν, επί της αρχής το νομοσχέδιο.</w:t>
      </w:r>
    </w:p>
    <w:p w14:paraId="6988B517"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6988B5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Κατσίκης</w:t>
      </w:r>
      <w:proofErr w:type="spellEnd"/>
      <w:r>
        <w:rPr>
          <w:rFonts w:eastAsia="Times New Roman" w:cs="Times New Roman"/>
          <w:szCs w:val="24"/>
        </w:rPr>
        <w:t>,</w:t>
      </w:r>
      <w:r>
        <w:rPr>
          <w:rFonts w:eastAsia="Times New Roman" w:cs="Times New Roman"/>
          <w:szCs w:val="24"/>
        </w:rPr>
        <w:t xml:space="preserve"> ειδικός αγορητής των ΑΝΕΛ, για δεκαπέντε λεπτά.</w:t>
      </w:r>
    </w:p>
    <w:p w14:paraId="6988B519" w14:textId="77777777" w:rsidR="00374D63" w:rsidRDefault="00826AA3">
      <w:pPr>
        <w:spacing w:line="600" w:lineRule="auto"/>
        <w:ind w:firstLine="720"/>
        <w:contextualSpacing/>
        <w:jc w:val="both"/>
        <w:rPr>
          <w:rFonts w:eastAsia="Times New Roman"/>
          <w:bCs/>
        </w:rPr>
      </w:pPr>
      <w:r>
        <w:rPr>
          <w:rFonts w:eastAsia="Times New Roman" w:cs="Times New Roman"/>
          <w:b/>
          <w:szCs w:val="24"/>
        </w:rPr>
        <w:t xml:space="preserve">ΚΩΝΣΤΑΝΤΙΝΟΣ ΚΑΤΣΙΚΗΣ: </w:t>
      </w:r>
      <w:r>
        <w:rPr>
          <w:rFonts w:eastAsia="Times New Roman" w:cs="Times New Roman"/>
          <w:szCs w:val="24"/>
        </w:rPr>
        <w:t>Ευχαρ</w:t>
      </w:r>
      <w:r>
        <w:rPr>
          <w:rFonts w:eastAsia="Times New Roman" w:cs="Times New Roman"/>
          <w:szCs w:val="24"/>
        </w:rPr>
        <w:t xml:space="preserve">ιστώ, </w:t>
      </w:r>
      <w:r>
        <w:rPr>
          <w:rFonts w:eastAsia="Times New Roman"/>
          <w:bCs/>
        </w:rPr>
        <w:t>κύριε Πρόεδρε.</w:t>
      </w:r>
    </w:p>
    <w:p w14:paraId="6988B51A" w14:textId="77777777" w:rsidR="00374D63" w:rsidRDefault="00826AA3">
      <w:pPr>
        <w:spacing w:line="600" w:lineRule="auto"/>
        <w:ind w:firstLine="720"/>
        <w:contextualSpacing/>
        <w:jc w:val="both"/>
        <w:rPr>
          <w:rFonts w:eastAsia="Times New Roman"/>
          <w:bCs/>
        </w:rPr>
      </w:pPr>
      <w:r>
        <w:rPr>
          <w:rFonts w:eastAsia="Times New Roman"/>
          <w:bCs/>
        </w:rPr>
        <w:lastRenderedPageBreak/>
        <w:t xml:space="preserve">Κυρίες και κύριοι συνάδελφοι, επειδή εμείς από την αρχή ειδικά είδαμε αυτό το νομοσχέδιο ή το πολυνομοσχέδιο, αν θέλετε, θετικά θα συνεχίσουμε να εμβαθύνουμε σε αυτό, όπως κάναμε και στις επιτροπές, ξεκινώντας με γενικές επισημάνσεις </w:t>
      </w:r>
      <w:r>
        <w:rPr>
          <w:rFonts w:eastAsia="Times New Roman"/>
          <w:bCs/>
        </w:rPr>
        <w:t>στα κεφάλαια τα οποία το αποτελούν, έξι στο σύνολό τους και συνολικά σαράντα εννέα άρθρα.</w:t>
      </w:r>
    </w:p>
    <w:p w14:paraId="6988B51B" w14:textId="77777777" w:rsidR="00374D63" w:rsidRDefault="00826AA3">
      <w:pPr>
        <w:spacing w:line="600" w:lineRule="auto"/>
        <w:ind w:firstLine="720"/>
        <w:contextualSpacing/>
        <w:jc w:val="both"/>
        <w:rPr>
          <w:rFonts w:eastAsia="Times New Roman"/>
          <w:bCs/>
        </w:rPr>
      </w:pPr>
      <w:r>
        <w:rPr>
          <w:rFonts w:eastAsia="Times New Roman"/>
          <w:bCs/>
        </w:rPr>
        <w:t xml:space="preserve">Στο Κεφάλαιο </w:t>
      </w:r>
      <w:r>
        <w:rPr>
          <w:rFonts w:eastAsia="Times New Roman"/>
          <w:bCs/>
        </w:rPr>
        <w:t xml:space="preserve">Α΄ </w:t>
      </w:r>
      <w:r>
        <w:rPr>
          <w:rFonts w:eastAsia="Times New Roman"/>
          <w:bCs/>
        </w:rPr>
        <w:t>θεσπίζονται μέτρα εφαρμογής του Κανονισμού 1141/2014 της Ευρωπαϊκής Ένωσης, σχετικά με τη σύσταση και λειτουργία ευρωπαϊκών πολιτικών κομμάτων και ευρ</w:t>
      </w:r>
      <w:r>
        <w:rPr>
          <w:rFonts w:eastAsia="Times New Roman"/>
          <w:bCs/>
        </w:rPr>
        <w:t>ωπαϊκών πολιτικών ιδρυμάτων.</w:t>
      </w:r>
    </w:p>
    <w:p w14:paraId="6988B51C" w14:textId="77777777" w:rsidR="00374D63" w:rsidRDefault="00826AA3">
      <w:pPr>
        <w:spacing w:line="600" w:lineRule="auto"/>
        <w:ind w:firstLine="720"/>
        <w:contextualSpacing/>
        <w:jc w:val="both"/>
        <w:rPr>
          <w:rFonts w:eastAsia="Times New Roman"/>
          <w:bCs/>
        </w:rPr>
      </w:pPr>
      <w:r>
        <w:rPr>
          <w:rFonts w:eastAsia="Times New Roman"/>
          <w:bCs/>
        </w:rPr>
        <w:t>Στο πλαίσιο εφαρμογής του προηγούμενου κανονισμού που αφορούσε τα ευρωπαϊκά πολιτικά κόμματα και τα συνδεόμενα με αυτά πολιτικά ιδρύματα, ανέκυψαν ζητήματα που έχρηζαν οργανωτικής και λειτουργικής αντιμετώπισης -και αυτό γίνετα</w:t>
      </w:r>
      <w:r>
        <w:rPr>
          <w:rFonts w:eastAsia="Times New Roman"/>
          <w:bCs/>
        </w:rPr>
        <w:t>ι σήμερα εδώ-, τα οποία σε συνδυασμό με τις πολιτικές για την ευρωπαϊκή ολοκλήρωση, κατέδειξαν την αναγκαιότητα τροποποίησης του καθεστώτος λειτουργίας τους.</w:t>
      </w:r>
    </w:p>
    <w:p w14:paraId="6988B51D" w14:textId="77777777" w:rsidR="00374D63" w:rsidRDefault="00826AA3">
      <w:pPr>
        <w:spacing w:line="600" w:lineRule="auto"/>
        <w:ind w:firstLine="720"/>
        <w:contextualSpacing/>
        <w:jc w:val="both"/>
        <w:rPr>
          <w:rFonts w:eastAsia="Times New Roman"/>
          <w:bCs/>
        </w:rPr>
      </w:pPr>
      <w:r>
        <w:rPr>
          <w:rFonts w:eastAsia="Times New Roman"/>
          <w:bCs/>
        </w:rPr>
        <w:t>Η καινοτομία του νέου κανονισμού είναι η απόκτηση νομικής προσωπικότητας από τα ευρωπαϊκά πολιτικά</w:t>
      </w:r>
      <w:r>
        <w:rPr>
          <w:rFonts w:eastAsia="Times New Roman"/>
          <w:bCs/>
        </w:rPr>
        <w:t xml:space="preserve"> κόμματα και η αναγνώριση δικαιοπρακτικής ικανότητας σε αυτά.</w:t>
      </w:r>
    </w:p>
    <w:p w14:paraId="6988B51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απόκτηση της νομικής προσωπικότητας στο καθεστώς λειτουργίας τους, τα ευρωπαϊκά κόμματα μπορούν πλέον να έχουν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δ</w:t>
      </w:r>
      <w:r>
        <w:rPr>
          <w:rFonts w:eastAsia="Times New Roman" w:cs="Times New Roman"/>
          <w:szCs w:val="24"/>
        </w:rPr>
        <w:t xml:space="preserve">ιοίκηση και να δραστηριοποιούνται στα κράτη-μέλη, τα οποία φυσικά </w:t>
      </w:r>
      <w:r>
        <w:rPr>
          <w:rFonts w:eastAsia="Times New Roman" w:cs="Times New Roman"/>
          <w:szCs w:val="24"/>
        </w:rPr>
        <w:t xml:space="preserve">οφείλουν να θεσπίσουν αναγκαία εθνικά μέτρα για την αποτελεσματικότερη εφαρμογή του </w:t>
      </w:r>
      <w:r>
        <w:rPr>
          <w:rFonts w:eastAsia="Times New Roman" w:cs="Times New Roman"/>
          <w:szCs w:val="24"/>
        </w:rPr>
        <w:t>κ</w:t>
      </w:r>
      <w:r>
        <w:rPr>
          <w:rFonts w:eastAsia="Times New Roman" w:cs="Times New Roman"/>
          <w:szCs w:val="24"/>
        </w:rPr>
        <w:t>ανονισμού. Η ευρωπαϊκή πρακτική αναδεικνύει πως τα ευρωπαϊκά πολιτικά κόμματα διαδραματίζουν καθοριστικό ρόλο στην έκφραση της φωνής των πολιτών σε ευρωπαϊκό επίπεδο. Αμβλ</w:t>
      </w:r>
      <w:r>
        <w:rPr>
          <w:rFonts w:eastAsia="Times New Roman" w:cs="Times New Roman"/>
          <w:szCs w:val="24"/>
        </w:rPr>
        <w:t>ύνουν δε τις αντιθέσεις που προκύπτουν στην εφαρμογή εθνικών και ευρωπαϊκών πολιτικών. Δεν διαταράσσεται, ειδικά για την Ελλάδα, η κατοχυρωμένη από το άρθρο 29 του Συντάγματος ίδρυση και λειτουργία των πολιτικών κομμάτων.</w:t>
      </w:r>
    </w:p>
    <w:p w14:paraId="6988B51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Κεφάλαιο Β΄ προβλέπει μέτρα επι</w:t>
      </w:r>
      <w:r>
        <w:rPr>
          <w:rFonts w:eastAsia="Times New Roman" w:cs="Times New Roman"/>
          <w:szCs w:val="24"/>
        </w:rPr>
        <w:t>τάχυνσης του κυβερνητικού έργου, όσον αφορά τις αρμοδιότητες του Υπουργείου Εσωτερικών. Εισάγονται ρυθμίσεις που αφορούν τη λειτουργία της Εθνικής Υπηρεσίας Πληροφοριών ως προς την υπεράσπιση των υπαλλήλων της από λειτουργούς του Νομικού Συμβουλίου του Κρά</w:t>
      </w:r>
      <w:r>
        <w:rPr>
          <w:rFonts w:eastAsia="Times New Roman" w:cs="Times New Roman"/>
          <w:szCs w:val="24"/>
        </w:rPr>
        <w:t xml:space="preserve">τους που υφίστανται διώξεις κατά την εκτέλεση των καθηκόντων τους. Μ’ αυτόν τον τρόπο, οι υπάλληλοι της Εθνικής </w:t>
      </w:r>
      <w:r>
        <w:rPr>
          <w:rFonts w:eastAsia="Times New Roman" w:cs="Times New Roman"/>
          <w:szCs w:val="24"/>
        </w:rPr>
        <w:lastRenderedPageBreak/>
        <w:t xml:space="preserve">Υπηρεσίας Πληροφοριών εξισώνονται με τους λοιπούς δημοσίους υπαλλήλους, στους οποίους παρέχεται σχετική δυνατότητα κατ’ </w:t>
      </w:r>
      <w:proofErr w:type="spellStart"/>
      <w:r>
        <w:rPr>
          <w:rFonts w:eastAsia="Times New Roman" w:cs="Times New Roman"/>
          <w:szCs w:val="24"/>
        </w:rPr>
        <w:t>εφαρμογήν</w:t>
      </w:r>
      <w:proofErr w:type="spellEnd"/>
      <w:r>
        <w:rPr>
          <w:rFonts w:eastAsia="Times New Roman" w:cs="Times New Roman"/>
          <w:szCs w:val="24"/>
        </w:rPr>
        <w:t xml:space="preserve"> ανάλογων διατά</w:t>
      </w:r>
      <w:r>
        <w:rPr>
          <w:rFonts w:eastAsia="Times New Roman" w:cs="Times New Roman"/>
          <w:szCs w:val="24"/>
        </w:rPr>
        <w:t>ξεων.</w:t>
      </w:r>
    </w:p>
    <w:p w14:paraId="6988B5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14 του σχετικού σχεδίου νόμου επιχειρείται η αντιμετώπιση θεμάτων που έχουν ανακύψει κατά τη λειτουργία της Υπηρεσίας Εσωτερικών Υποθέσεων, προκειμένου να εξασφαλιστεί η απρόσκοπτη συνέχιση της αποστολής τους. Ουσιαστικά </w:t>
      </w:r>
      <w:proofErr w:type="spellStart"/>
      <w:r>
        <w:rPr>
          <w:rFonts w:eastAsia="Times New Roman" w:cs="Times New Roman"/>
          <w:szCs w:val="24"/>
        </w:rPr>
        <w:t>αυστηροποιούνται</w:t>
      </w:r>
      <w:proofErr w:type="spellEnd"/>
      <w:r>
        <w:rPr>
          <w:rFonts w:eastAsia="Times New Roman" w:cs="Times New Roman"/>
          <w:szCs w:val="24"/>
        </w:rPr>
        <w:t xml:space="preserve"> </w:t>
      </w:r>
      <w:r>
        <w:rPr>
          <w:rFonts w:eastAsia="Times New Roman" w:cs="Times New Roman"/>
          <w:szCs w:val="24"/>
        </w:rPr>
        <w:t xml:space="preserve">τα κριτήρια επιλογής τόσο του </w:t>
      </w:r>
      <w:r>
        <w:rPr>
          <w:rFonts w:eastAsia="Times New Roman" w:cs="Times New Roman"/>
          <w:szCs w:val="24"/>
        </w:rPr>
        <w:t>δ</w:t>
      </w:r>
      <w:r>
        <w:rPr>
          <w:rFonts w:eastAsia="Times New Roman" w:cs="Times New Roman"/>
          <w:szCs w:val="24"/>
        </w:rPr>
        <w:t xml:space="preserve">ιοικητή της, όσο και του υπόλοιπου προσωπικού, προς εμπέδωση της αξιοκρατίας και εξασφάλισης του κύρους της υπηρεσίας. </w:t>
      </w:r>
    </w:p>
    <w:p w14:paraId="6988B52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θητεία των υπηρετούντων στην Υπηρεσία Εσωτερικών Υποθέσεων από τα τέσσερα χρόνια και η δυνατότητα ανανέ</w:t>
      </w:r>
      <w:r>
        <w:rPr>
          <w:rFonts w:eastAsia="Times New Roman" w:cs="Times New Roman"/>
          <w:szCs w:val="24"/>
        </w:rPr>
        <w:t xml:space="preserve">ωσης για τρία επιπλέον, μειώνεται στα τρία, με παράταση μέχρι και τρεις φορές για ένα έτος κάθε φορά, ενώ καταργείται η δυνατότητα που είχαν να μετατίθενται σε υπηρεσίες του τόπου συμφερόντων τους μετά τη λήξη της θητείας τους, ακόμα κι αν δεν υπήρχε κενή </w:t>
      </w:r>
      <w:r>
        <w:rPr>
          <w:rFonts w:eastAsia="Times New Roman" w:cs="Times New Roman"/>
          <w:szCs w:val="24"/>
        </w:rPr>
        <w:t xml:space="preserve">οργανική θέση. Μ’ αυτόν τον τρόπο προφυλάσσεται ο χαρακτήρας της </w:t>
      </w:r>
      <w:r>
        <w:rPr>
          <w:rFonts w:eastAsia="Times New Roman" w:cs="Times New Roman"/>
          <w:szCs w:val="24"/>
        </w:rPr>
        <w:t>υ</w:t>
      </w:r>
      <w:r>
        <w:rPr>
          <w:rFonts w:eastAsia="Times New Roman" w:cs="Times New Roman"/>
          <w:szCs w:val="24"/>
        </w:rPr>
        <w:t xml:space="preserve">πηρεσίας από τον κίνδυνο να χρησιμοποιηθεί ως εφαλτήριο για εξυπηρέτηση προσωπικών ωφελημάτων των υπηρετούντων σ’ αυτήν. </w:t>
      </w:r>
    </w:p>
    <w:p w14:paraId="6988B5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Καταργείται η δυνατότητα μετάθεσης στους Αδιάφθορους </w:t>
      </w:r>
      <w:proofErr w:type="spellStart"/>
      <w:r>
        <w:rPr>
          <w:rFonts w:eastAsia="Times New Roman" w:cs="Times New Roman"/>
          <w:szCs w:val="24"/>
        </w:rPr>
        <w:t>νεοεξερχόμενων</w:t>
      </w:r>
      <w:proofErr w:type="spellEnd"/>
      <w:r>
        <w:rPr>
          <w:rFonts w:eastAsia="Times New Roman" w:cs="Times New Roman"/>
          <w:szCs w:val="24"/>
        </w:rPr>
        <w:t xml:space="preserve"> </w:t>
      </w:r>
      <w:r>
        <w:rPr>
          <w:rFonts w:eastAsia="Times New Roman" w:cs="Times New Roman"/>
          <w:szCs w:val="24"/>
        </w:rPr>
        <w:t xml:space="preserve">υπαστυνόμων και αστυφυλάκων και καθιερώνεται ως απαιτούμενο προσόν η εξαετής προϋπηρεσία από την έξοδό τους από τις σχολές. </w:t>
      </w:r>
    </w:p>
    <w:p w14:paraId="6988B52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Τροποποιείται, επίσης, η διαδικασία επιλογής του </w:t>
      </w:r>
      <w:r>
        <w:rPr>
          <w:rFonts w:eastAsia="Times New Roman" w:cs="Times New Roman"/>
          <w:szCs w:val="24"/>
        </w:rPr>
        <w:t>δ</w:t>
      </w:r>
      <w:r>
        <w:rPr>
          <w:rFonts w:eastAsia="Times New Roman" w:cs="Times New Roman"/>
          <w:szCs w:val="24"/>
        </w:rPr>
        <w:t xml:space="preserve">ιοικητή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ε</w:t>
      </w:r>
      <w:r>
        <w:rPr>
          <w:rFonts w:eastAsia="Times New Roman" w:cs="Times New Roman"/>
          <w:szCs w:val="24"/>
        </w:rPr>
        <w:t xml:space="preserve">σωτερικών </w:t>
      </w:r>
      <w:r>
        <w:rPr>
          <w:rFonts w:eastAsia="Times New Roman" w:cs="Times New Roman"/>
          <w:szCs w:val="24"/>
        </w:rPr>
        <w:t>υ</w:t>
      </w:r>
      <w:r>
        <w:rPr>
          <w:rFonts w:eastAsia="Times New Roman" w:cs="Times New Roman"/>
          <w:szCs w:val="24"/>
        </w:rPr>
        <w:t xml:space="preserve">ποθέσεων, καθώς προστίθεται ως προϋπόθεση για </w:t>
      </w:r>
      <w:r>
        <w:rPr>
          <w:rFonts w:eastAsia="Times New Roman" w:cs="Times New Roman"/>
          <w:szCs w:val="24"/>
        </w:rPr>
        <w:t xml:space="preserve">τον ορισμό του η πρόταση από το Ανώτατο Συμβούλιο Κρίσεων της Ελληνικής Αστυνομίας, ενώ για πρώτη φορά καθιερώνεται διετής θητεία. </w:t>
      </w:r>
    </w:p>
    <w:p w14:paraId="6988B5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ρυθμίζονται τα σχετικά με τη μετάθεση-αποχώρηση του </w:t>
      </w:r>
      <w:r>
        <w:rPr>
          <w:rFonts w:eastAsia="Times New Roman" w:cs="Times New Roman"/>
          <w:szCs w:val="24"/>
        </w:rPr>
        <w:t>δ</w:t>
      </w:r>
      <w:r>
        <w:rPr>
          <w:rFonts w:eastAsia="Times New Roman" w:cs="Times New Roman"/>
          <w:szCs w:val="24"/>
        </w:rPr>
        <w:t>ιοικητή, η οποία μπορεί να γίνει είτε μετά από αίτησή του, ε</w:t>
      </w:r>
      <w:r>
        <w:rPr>
          <w:rFonts w:eastAsia="Times New Roman" w:cs="Times New Roman"/>
          <w:szCs w:val="24"/>
        </w:rPr>
        <w:t>ίτε με απόφαση του αρμόδιου Υπουργού.</w:t>
      </w:r>
    </w:p>
    <w:p w14:paraId="6988B52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θεσπίζεται διάταξη για τη διευθέτηση δαπανών από ατομικές συμβάσεις και την καθαριότητα των κτηρίων των δημοσίων υπηρεσιών, οι οποίες θεωρούνται σύννομες και εκκαθαρίζονται σε βάρος των πιστώσεων των προϋπολογι</w:t>
      </w:r>
      <w:r>
        <w:rPr>
          <w:rFonts w:eastAsia="Times New Roman" w:cs="Times New Roman"/>
          <w:szCs w:val="24"/>
        </w:rPr>
        <w:t>σμών των οικείων φορέων. Αυτή η διάταξη διασφαλίζει την απρόσκοπτη και ομαλή ροή στην καταβολή δαπανών που απορρέουν από ατομικές συμβάσεις για την καθαριότητα στις επιμέρους δημόσιες υ</w:t>
      </w:r>
      <w:r>
        <w:rPr>
          <w:rFonts w:eastAsia="Times New Roman" w:cs="Times New Roman"/>
          <w:szCs w:val="24"/>
        </w:rPr>
        <w:lastRenderedPageBreak/>
        <w:t>πηρεσίες, καθώς είναι σαφές ότι οι εν λόγω συμβάσεις συνάπτονται κατά π</w:t>
      </w:r>
      <w:r>
        <w:rPr>
          <w:rFonts w:eastAsia="Times New Roman" w:cs="Times New Roman"/>
          <w:szCs w:val="24"/>
        </w:rPr>
        <w:t>αρέκκλιση κάθε άλλης ειδικής ή γενικής διατάξεως, εξυπηρετούν επιτακτικές ανάγκες και είναι βεβαίως προς όφελος του δημοσίου.</w:t>
      </w:r>
    </w:p>
    <w:p w14:paraId="6988B52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Ορίζεται η διαδικασία και οι προϋποθέσεις κατάταξης του πρώην προσωπικού της Δημοτικής Αστυνομίας</w:t>
      </w:r>
      <w:r>
        <w:rPr>
          <w:rFonts w:eastAsia="Times New Roman" w:cs="Times New Roman"/>
          <w:szCs w:val="24"/>
        </w:rPr>
        <w:t>,</w:t>
      </w:r>
      <w:r>
        <w:rPr>
          <w:rFonts w:eastAsia="Times New Roman" w:cs="Times New Roman"/>
          <w:szCs w:val="24"/>
        </w:rPr>
        <w:t xml:space="preserve"> που είχε ενταχθεί στην Ελληνική</w:t>
      </w:r>
      <w:r>
        <w:rPr>
          <w:rFonts w:eastAsia="Times New Roman" w:cs="Times New Roman"/>
          <w:szCs w:val="24"/>
        </w:rPr>
        <w:t xml:space="preserve"> Αστυνομία. Με την ανωτέρω ρύθμιση δίνεται η δυνατότητα σε αυτούς τους υπαλλήλους να επιλέξουν να καταταγούν στην υπηρεσία προσωπικού της επιθυμίας τους, δηλαδή είτε ως ειδικοί φρουροί, είτε ως μόνιμο πολιτικό προσωπικό της Αστυνομίας. Έτσι επιλύεται το ζή</w:t>
      </w:r>
      <w:r>
        <w:rPr>
          <w:rFonts w:eastAsia="Times New Roman" w:cs="Times New Roman"/>
          <w:szCs w:val="24"/>
        </w:rPr>
        <w:t xml:space="preserve">τημα της κατάταξής τους στις ήδη υπάρχουσες κατηγορίες προσωπικού της Ελληνικής Αστυνομίας και συνακόλουθα δρομολογείται η εξέλιξή τους. Η </w:t>
      </w:r>
      <w:r>
        <w:rPr>
          <w:rFonts w:eastAsia="Times New Roman" w:cs="Times New Roman"/>
          <w:szCs w:val="24"/>
        </w:rPr>
        <w:t>υ</w:t>
      </w:r>
      <w:r>
        <w:rPr>
          <w:rFonts w:eastAsia="Times New Roman" w:cs="Times New Roman"/>
          <w:szCs w:val="24"/>
        </w:rPr>
        <w:t xml:space="preserve">πηρεσία ενισχύεται με νέο προσωπικό, το οποίο θα βοηθήσει στην προάσπιση της ασφάλειας των πολιτών. </w:t>
      </w:r>
    </w:p>
    <w:p w14:paraId="6988B5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 xml:space="preserve">Γ΄ </w:t>
      </w:r>
      <w:r>
        <w:rPr>
          <w:rFonts w:eastAsia="Times New Roman" w:cs="Times New Roman"/>
          <w:szCs w:val="24"/>
        </w:rPr>
        <w:t>αφορά διατάξεις αρμοδιότητας του Υπουργείου Οικονομίας και Ανάπτυξης. Εγκρίνεται η συμμετοχή της Ελλάδας στο υπό σύσταση Ειδικό Ταμείο Τεχνικής Συνεργασίας της Ευρωπαϊκής Τράπεζας Ανασυγκρότησης και Ανάπτυξης. Η συμ</w:t>
      </w:r>
      <w:r>
        <w:rPr>
          <w:rFonts w:eastAsia="Times New Roman" w:cs="Times New Roman"/>
          <w:szCs w:val="24"/>
        </w:rPr>
        <w:lastRenderedPageBreak/>
        <w:t>μετοχή της χώρας μας θα εξυπηρετήσει τη χ</w:t>
      </w:r>
      <w:r>
        <w:rPr>
          <w:rFonts w:eastAsia="Times New Roman" w:cs="Times New Roman"/>
          <w:szCs w:val="24"/>
        </w:rPr>
        <w:t>ρηματοδότηση έργων τεχνικής βοήθειας που χρηματοδοτεί η Ευρωπαϊκή Τράπεζα στην Ελλάδα και για όσο χρόνο αυτή αποτελεί λήπτρια χώρα χρηματοδοτήσεων.</w:t>
      </w:r>
    </w:p>
    <w:p w14:paraId="6988B5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Κ</w:t>
      </w:r>
      <w:r>
        <w:rPr>
          <w:rFonts w:eastAsia="Times New Roman" w:cs="Times New Roman"/>
          <w:szCs w:val="24"/>
        </w:rPr>
        <w:t xml:space="preserve">εφάλαιο </w:t>
      </w:r>
      <w:r>
        <w:rPr>
          <w:rFonts w:eastAsia="Times New Roman" w:cs="Times New Roman"/>
          <w:szCs w:val="24"/>
        </w:rPr>
        <w:t xml:space="preserve">Δ΄ </w:t>
      </w:r>
      <w:r>
        <w:rPr>
          <w:rFonts w:eastAsia="Times New Roman" w:cs="Times New Roman"/>
          <w:szCs w:val="24"/>
        </w:rPr>
        <w:t>ρυθμίζονται θέματα</w:t>
      </w:r>
      <w:r>
        <w:rPr>
          <w:rFonts w:eastAsia="Times New Roman" w:cs="Times New Roman"/>
          <w:szCs w:val="24"/>
        </w:rPr>
        <w:t>,</w:t>
      </w:r>
      <w:r>
        <w:rPr>
          <w:rFonts w:eastAsia="Times New Roman" w:cs="Times New Roman"/>
          <w:szCs w:val="24"/>
        </w:rPr>
        <w:t xml:space="preserve"> που αφορούν αρμοδιότητες του Υπουργείου Υποδομών και Μεταφορών, της Αρ</w:t>
      </w:r>
      <w:r>
        <w:rPr>
          <w:rFonts w:eastAsia="Times New Roman" w:cs="Times New Roman"/>
          <w:szCs w:val="24"/>
        </w:rPr>
        <w:t>χής Πολιτικής Αεροπορίας και της Υπηρεσίας Πολιτικής Αεροπορίας και εξειδικεύονται οι πόροι και οι πηγές εσόδων των υπηρεσιών αυτών. Καλύπτεται, επίσης, το υφιστάμενο νομικό κενό αμφισβήτησης, σχετικά με το εύρος των αρμοδιοτήτων και των δικαιωμάτων του Ορ</w:t>
      </w:r>
      <w:r>
        <w:rPr>
          <w:rFonts w:eastAsia="Times New Roman" w:cs="Times New Roman"/>
          <w:szCs w:val="24"/>
        </w:rPr>
        <w:t>γανισμού Αστικών Συγκοινωνιών Αθηνών εντός των σταθμών, αλλά και των περιουσιακών στοιχείων που ανήκουν στην «ΑΤΤΙΚΟ ΜΕΤΡΟ», σύμφωνα με την οποία παρέχεται η δυνατότητα στον Οργανισμό Αστικών Συγκοινωνιών Αθηνών να συνάπτει συμβάσεις με την «ΑΤΤΙΚΟ ΜΕΤΡΟ»,</w:t>
      </w:r>
      <w:r>
        <w:rPr>
          <w:rFonts w:eastAsia="Times New Roman" w:cs="Times New Roman"/>
          <w:szCs w:val="24"/>
        </w:rPr>
        <w:t xml:space="preserve"> με αντικείμενο την παραχώρηση της εκμετάλλευσης των σταθμών και των άλλων περιουσιακών στοιχείων της εν λόγω εταιρείας που αφορούν στη διαχείριση, στην προώθηση, στον έλεγχο και στην εκτέλεση του συγκοινωνιακού έργου, με βάση τις ισχύουσες διατάξεις.</w:t>
      </w:r>
    </w:p>
    <w:p w14:paraId="6988B5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Με </w:t>
      </w:r>
      <w:r>
        <w:rPr>
          <w:rFonts w:eastAsia="Times New Roman" w:cs="Times New Roman"/>
          <w:szCs w:val="24"/>
        </w:rPr>
        <w:t>το κεφάλαιο</w:t>
      </w:r>
      <w:r>
        <w:rPr>
          <w:rFonts w:eastAsia="Times New Roman" w:cs="Times New Roman"/>
          <w:szCs w:val="24"/>
        </w:rPr>
        <w:t xml:space="preserve"> Ε΄</w:t>
      </w:r>
      <w:r>
        <w:rPr>
          <w:rFonts w:eastAsia="Times New Roman" w:cs="Times New Roman"/>
          <w:szCs w:val="24"/>
        </w:rPr>
        <w:t>, το οποίο αφορά διατάξεις αρμοδιότητας του Υπουργείο Δικαιοσύνης, Διαφάνειας και Ανθρωπίνων Δικαιωμάτων, ρυθμίζονται θέματα μετατροπής των ειδικών άμισθων υποθηκοφυλακείων σε έμμισθα και οι περιπτώσεις που αυτό καθίσταται αναγκαίο. Η σταδιακ</w:t>
      </w:r>
      <w:r>
        <w:rPr>
          <w:rFonts w:eastAsia="Times New Roman" w:cs="Times New Roman"/>
          <w:szCs w:val="24"/>
        </w:rPr>
        <w:t xml:space="preserve">ή μετατροπή των άμισθων υποθηκοφυλακείων σε έμμισθα θα λειτουργήσει, πιστεύουμε, προς όφελος της εξυπηρέτησης του συνόλου των πολιτών και της εξασφάλισης των υφιστάμενων θέσεων εργασίας. </w:t>
      </w:r>
    </w:p>
    <w:p w14:paraId="6988B5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Τέλος, στο τελευταίο κεφάλαιο</w:t>
      </w:r>
      <w:r>
        <w:rPr>
          <w:rFonts w:eastAsia="Times New Roman" w:cs="Times New Roman"/>
          <w:szCs w:val="24"/>
        </w:rPr>
        <w:t>, το Κεφάλαιο ΣΤ΄</w:t>
      </w:r>
      <w:r>
        <w:rPr>
          <w:rFonts w:eastAsia="Times New Roman" w:cs="Times New Roman"/>
          <w:szCs w:val="24"/>
        </w:rPr>
        <w:t xml:space="preserve"> του παρόντος</w:t>
      </w:r>
      <w:r>
        <w:rPr>
          <w:rFonts w:eastAsia="Times New Roman" w:cs="Times New Roman"/>
          <w:szCs w:val="24"/>
        </w:rPr>
        <w:t>,</w:t>
      </w:r>
      <w:r>
        <w:rPr>
          <w:rFonts w:eastAsia="Times New Roman" w:cs="Times New Roman"/>
          <w:szCs w:val="24"/>
        </w:rPr>
        <w:t xml:space="preserve"> προτείνονται τροποποιήσεις στο Ενιαίο Σύστημα Κινητικότητας των δημοσίων υπαλλήλων</w:t>
      </w:r>
      <w:r>
        <w:rPr>
          <w:rFonts w:eastAsia="Times New Roman" w:cs="Times New Roman"/>
          <w:szCs w:val="24"/>
        </w:rPr>
        <w:t>,</w:t>
      </w:r>
      <w:r>
        <w:rPr>
          <w:rFonts w:eastAsia="Times New Roman" w:cs="Times New Roman"/>
          <w:szCs w:val="24"/>
        </w:rPr>
        <w:t xml:space="preserve"> που αφορούν υπηρεσίες σε παραμεθόριες περιοχές και αποβλέπουν στην εύρυθμη λειτουργία τους. Ακόμα, προστίθεται υποπερίπτωση στο άρθρο 31 του ν.4270/2014, με την οποία κατα</w:t>
      </w:r>
      <w:r>
        <w:rPr>
          <w:rFonts w:eastAsia="Times New Roman" w:cs="Times New Roman"/>
          <w:szCs w:val="24"/>
        </w:rPr>
        <w:t xml:space="preserve">ργείται ο προληπτικός έλεγχος από τις αρμοδιότητες του Ελεγκτικού Συνεδρίου. </w:t>
      </w:r>
    </w:p>
    <w:p w14:paraId="6988B5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αυτόν πιστεύουμε -και θέλουμε και να το δούμε στην πορεία- ότι διασφαλίζεται η ταχεία ολοκλήρωση της εκκαθάρισης και πληρωμής των δαπανών και αποφεύγεται, παράλληλα,</w:t>
      </w:r>
      <w:r>
        <w:rPr>
          <w:rFonts w:eastAsia="Times New Roman" w:cs="Times New Roman"/>
          <w:szCs w:val="24"/>
        </w:rPr>
        <w:t xml:space="preserve"> η δημιουργία ληξιπρόθεσμων οφειλών.</w:t>
      </w:r>
    </w:p>
    <w:p w14:paraId="6988B5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προβλέπεται ότι οι ανώτατοι αξιωματικοί, πλην </w:t>
      </w:r>
      <w:r>
        <w:rPr>
          <w:rFonts w:eastAsia="Times New Roman" w:cs="Times New Roman"/>
          <w:szCs w:val="24"/>
        </w:rPr>
        <w:t>α</w:t>
      </w:r>
      <w:r>
        <w:rPr>
          <w:rFonts w:eastAsia="Times New Roman" w:cs="Times New Roman"/>
          <w:szCs w:val="24"/>
        </w:rPr>
        <w:t>ρχηγού Λιμενικού Σώματος - Ελληνικής Ακτοφυλακής, για τον οποίο ισχύουν ειδικότερες διατάξεις, κρίνονται κατ’ έτος στις τακτικές κρίσεις, ανεξάρτητα από τη συμπλήρω</w:t>
      </w:r>
      <w:r>
        <w:rPr>
          <w:rFonts w:eastAsia="Times New Roman" w:cs="Times New Roman"/>
          <w:szCs w:val="24"/>
        </w:rPr>
        <w:t xml:space="preserve">ση ή μη των απαιτούμενων προς προαγωγή γενικών τυπικών προσόντων κατά το έτος των κρίσεων. Με τον τρόπο αυτό επιτυγχάνεται ισότιμη μεταχείριση με τους αντίστοιχους αξιωματικούς των Ενόπλων Δυνάμεων. </w:t>
      </w:r>
    </w:p>
    <w:p w14:paraId="6988B52D" w14:textId="77777777" w:rsidR="00374D63" w:rsidRDefault="00826AA3">
      <w:pPr>
        <w:spacing w:line="600" w:lineRule="auto"/>
        <w:ind w:firstLine="720"/>
        <w:contextualSpacing/>
        <w:jc w:val="both"/>
        <w:rPr>
          <w:rFonts w:eastAsia="Times New Roman" w:cs="Times New Roman"/>
          <w:bCs/>
          <w:szCs w:val="24"/>
        </w:rPr>
      </w:pPr>
      <w:r>
        <w:rPr>
          <w:rFonts w:eastAsia="Times New Roman" w:cs="Times New Roman"/>
          <w:szCs w:val="24"/>
        </w:rPr>
        <w:t xml:space="preserve">Τέλος, να αναφερθώ και στις δύο </w:t>
      </w:r>
      <w:r>
        <w:rPr>
          <w:rFonts w:eastAsia="Times New Roman" w:cs="Times New Roman"/>
          <w:bCs/>
          <w:szCs w:val="24"/>
        </w:rPr>
        <w:t>τροπολογίες που κατατέθη</w:t>
      </w:r>
      <w:r>
        <w:rPr>
          <w:rFonts w:eastAsia="Times New Roman" w:cs="Times New Roman"/>
          <w:bCs/>
          <w:szCs w:val="24"/>
        </w:rPr>
        <w:t>καν, έγιναν δεκτές από τον κύριο Υπουργό και ενσωματώθηκαν στο νομοσχέδιο με τα άρθρα 47 και 48. Ειδικότερα, με το άρθρο 47 γίνεται ρύθμιση θεμάτων του Υπουργείου Εθνικής Άμυνας, επέρχεται τροποποίηση σχετικά με την προθεσμία εκπλήρωσης της υποχρέωσης κατα</w:t>
      </w:r>
      <w:r>
        <w:rPr>
          <w:rFonts w:eastAsia="Times New Roman" w:cs="Times New Roman"/>
          <w:bCs/>
          <w:szCs w:val="24"/>
        </w:rPr>
        <w:t>βολής εγγύησης συμμετοχής που καταθέτουν οι ενδιαφερόμενοι, στο πλαίσιο διενέργειας των ανοικτών ηλεκτρονικών πλειοδοτικών διαγωνισμών που διενεργεί η Υπηρεσία Αξιοποίησης Ακίνητης Περιουσίας των Ενόπλων Δυνάμεων για τα ακίνητα που επιλέγει προς αξιοποίηση</w:t>
      </w:r>
      <w:r>
        <w:rPr>
          <w:rFonts w:eastAsia="Times New Roman" w:cs="Times New Roman"/>
          <w:bCs/>
          <w:szCs w:val="24"/>
        </w:rPr>
        <w:t>.</w:t>
      </w:r>
    </w:p>
    <w:p w14:paraId="6988B52E" w14:textId="77777777" w:rsidR="00374D63" w:rsidRDefault="00826AA3">
      <w:pPr>
        <w:spacing w:line="600" w:lineRule="auto"/>
        <w:ind w:firstLine="720"/>
        <w:contextualSpacing/>
        <w:jc w:val="both"/>
        <w:rPr>
          <w:rFonts w:eastAsia="Times New Roman" w:cs="Times New Roman"/>
          <w:bCs/>
          <w:szCs w:val="24"/>
        </w:rPr>
      </w:pPr>
      <w:r>
        <w:rPr>
          <w:rFonts w:eastAsia="Times New Roman" w:cs="Times New Roman"/>
          <w:bCs/>
          <w:szCs w:val="24"/>
        </w:rPr>
        <w:t>Επίσης, ορίζεται ότι όσα στελέχη των Ενόπλων Δυνάμεων συμπληρώνουν τον καθοριζόμενο από τον ν.3883/2010</w:t>
      </w:r>
      <w:r>
        <w:rPr>
          <w:rFonts w:eastAsia="Times New Roman" w:cs="Times New Roman"/>
          <w:szCs w:val="24"/>
        </w:rPr>
        <w:t xml:space="preserve"> </w:t>
      </w:r>
      <w:r>
        <w:rPr>
          <w:rFonts w:eastAsia="Times New Roman" w:cs="Times New Roman"/>
          <w:bCs/>
          <w:szCs w:val="24"/>
        </w:rPr>
        <w:lastRenderedPageBreak/>
        <w:t xml:space="preserve">χρόνο παραμονής στον κατεχόμενο βαθμό, κρίνονται για προαγωγή στον επόμενο με τα είδη κρίσεων του προγενέστερου  </w:t>
      </w:r>
      <w:proofErr w:type="spellStart"/>
      <w:r>
        <w:rPr>
          <w:rFonts w:eastAsia="Times New Roman" w:cs="Times New Roman"/>
          <w:bCs/>
          <w:szCs w:val="24"/>
        </w:rPr>
        <w:t>σταδιοδρομικού</w:t>
      </w:r>
      <w:proofErr w:type="spellEnd"/>
      <w:r>
        <w:rPr>
          <w:rFonts w:eastAsia="Times New Roman" w:cs="Times New Roman"/>
          <w:bCs/>
          <w:szCs w:val="24"/>
        </w:rPr>
        <w:t xml:space="preserve"> νόμου, του ν.2439/1996</w:t>
      </w:r>
      <w:r>
        <w:rPr>
          <w:rFonts w:eastAsia="Times New Roman" w:cs="Times New Roman"/>
          <w:bCs/>
          <w:szCs w:val="24"/>
        </w:rPr>
        <w:t>, εφόσον κρίνονται για προαγωγή στον ίδιο ανώτερο βαθμό στις ίδιες τακτικές ή έκτακτες κρίσεις.</w:t>
      </w:r>
    </w:p>
    <w:p w14:paraId="6988B52F" w14:textId="77777777" w:rsidR="00374D63" w:rsidRDefault="00826AA3">
      <w:pPr>
        <w:spacing w:line="600" w:lineRule="auto"/>
        <w:ind w:firstLine="720"/>
        <w:contextualSpacing/>
        <w:jc w:val="both"/>
        <w:rPr>
          <w:rFonts w:eastAsia="Times New Roman" w:cs="Times New Roman"/>
          <w:bCs/>
          <w:szCs w:val="24"/>
        </w:rPr>
      </w:pPr>
      <w:r>
        <w:rPr>
          <w:rFonts w:eastAsia="Times New Roman" w:cs="Times New Roman"/>
          <w:bCs/>
          <w:szCs w:val="24"/>
        </w:rPr>
        <w:t xml:space="preserve">Με αυτή τη ρύθμιση εξασφαλίζεται η αντικειμενική και δίκαιη κρίση των αξιωματικών, λαμβανομένων υπ’ </w:t>
      </w:r>
      <w:proofErr w:type="spellStart"/>
      <w:r>
        <w:rPr>
          <w:rFonts w:eastAsia="Times New Roman" w:cs="Times New Roman"/>
          <w:bCs/>
          <w:szCs w:val="24"/>
        </w:rPr>
        <w:t>όψιν</w:t>
      </w:r>
      <w:proofErr w:type="spellEnd"/>
      <w:r>
        <w:rPr>
          <w:rFonts w:eastAsia="Times New Roman" w:cs="Times New Roman"/>
          <w:bCs/>
          <w:szCs w:val="24"/>
        </w:rPr>
        <w:t xml:space="preserve"> των δυσκολίων που δημιουργεί η ταυτόχρονη εφαρμογή δύο </w:t>
      </w:r>
      <w:r>
        <w:rPr>
          <w:rFonts w:eastAsia="Times New Roman" w:cs="Times New Roman"/>
          <w:bCs/>
          <w:szCs w:val="24"/>
        </w:rPr>
        <w:t>διαφορετικών νόμων</w:t>
      </w:r>
      <w:r>
        <w:rPr>
          <w:rFonts w:eastAsia="Times New Roman" w:cs="Times New Roman"/>
          <w:bCs/>
          <w:szCs w:val="24"/>
        </w:rPr>
        <w:t>,</w:t>
      </w:r>
      <w:r>
        <w:rPr>
          <w:rFonts w:eastAsia="Times New Roman" w:cs="Times New Roman"/>
          <w:bCs/>
          <w:szCs w:val="24"/>
        </w:rPr>
        <w:t xml:space="preserve"> που ρυθμίζουν με διαφορετικό τρόπο το ίδιο θέμα.</w:t>
      </w:r>
    </w:p>
    <w:p w14:paraId="6988B5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48 προβλέπεται η επιχορήγηση δήμων, προκειμένου να εξοφλήσουν, σε εκτέλεση τελεσίδικων δικαστικών αποφάσεων, απλήρωτες υποχρεώσεις τους σε ιδιώτες από χρηματικά διαθέσιμα του </w:t>
      </w:r>
      <w:r>
        <w:rPr>
          <w:rFonts w:eastAsia="Times New Roman" w:cs="Times New Roman"/>
          <w:szCs w:val="24"/>
        </w:rPr>
        <w:t>λογαριασμού εξυγίανσης των Οργανισμών Τοπικής Αυτοδιοίκησης.</w:t>
      </w:r>
    </w:p>
    <w:p w14:paraId="6988B5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 αποτρέπεται ο κίνδυνος αναστολής κρίσιμων λειτουργιών των δήμων προς τους πολίτες τους, λόγω ανατροπής του οικονομικού τους προγραμματισμού.</w:t>
      </w:r>
    </w:p>
    <w:p w14:paraId="6988B5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οι Α</w:t>
      </w:r>
      <w:r>
        <w:rPr>
          <w:rFonts w:eastAsia="Times New Roman" w:cs="Times New Roman"/>
          <w:szCs w:val="24"/>
        </w:rPr>
        <w:t xml:space="preserve">νεξάρτητοι Έλληνες υπερψηφίζουμε το παρόν νομοσχέδιο, διότι λειτουργεί προς όφελος της δημόσιας διοίκησης και καλύπτοντας νομοθετικά κενά </w:t>
      </w:r>
      <w:r>
        <w:rPr>
          <w:rFonts w:eastAsia="Times New Roman" w:cs="Times New Roman"/>
          <w:szCs w:val="24"/>
        </w:rPr>
        <w:lastRenderedPageBreak/>
        <w:t>ετών συντελεί στην πλέον εύρυθμη λειτουργία της. Παράλληλα, εξασφαλίζει τη μέγιστη δυνατή αξιοποίηση των δημόσιων λειτ</w:t>
      </w:r>
      <w:r>
        <w:rPr>
          <w:rFonts w:eastAsia="Times New Roman" w:cs="Times New Roman"/>
          <w:szCs w:val="24"/>
        </w:rPr>
        <w:t>ουργών με διαφάνεια και αντικειμενικότητα.</w:t>
      </w:r>
    </w:p>
    <w:p w14:paraId="6988B53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5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τον κ. </w:t>
      </w:r>
      <w:proofErr w:type="spellStart"/>
      <w:r>
        <w:rPr>
          <w:rFonts w:eastAsia="Times New Roman" w:cs="Times New Roman"/>
          <w:szCs w:val="24"/>
        </w:rPr>
        <w:t>Κατσίκη</w:t>
      </w:r>
      <w:proofErr w:type="spellEnd"/>
      <w:r>
        <w:rPr>
          <w:rFonts w:eastAsia="Times New Roman" w:cs="Times New Roman"/>
          <w:szCs w:val="24"/>
        </w:rPr>
        <w:t xml:space="preserve">. </w:t>
      </w:r>
    </w:p>
    <w:p w14:paraId="6988B5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6988B5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988B5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Βουλευτές, στην πρώτη κοινή συνεδρίαση των </w:t>
      </w:r>
      <w:r>
        <w:rPr>
          <w:rFonts w:eastAsia="Times New Roman" w:cs="Times New Roman"/>
          <w:szCs w:val="24"/>
        </w:rPr>
        <w:t>ε</w:t>
      </w:r>
      <w:r>
        <w:rPr>
          <w:rFonts w:eastAsia="Times New Roman" w:cs="Times New Roman"/>
          <w:szCs w:val="24"/>
        </w:rPr>
        <w:t xml:space="preserve">πιτροπών ο Υπουργός κ. Σκουρλέτης ισχυρίστηκε πως το σημερινό υπό συζήτηση σχέδιο νόμου δήθεν εισάγει έναν βελτιωμένο τρόπο νομοθέτησης. </w:t>
      </w:r>
    </w:p>
    <w:p w14:paraId="6988B5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ποιότητα δεν των επιχειρημάτων τα οπο</w:t>
      </w:r>
      <w:r>
        <w:rPr>
          <w:rFonts w:eastAsia="Times New Roman" w:cs="Times New Roman"/>
          <w:szCs w:val="24"/>
        </w:rPr>
        <w:t>ία επέλεξε να παρουσιάσει σε μια αποτυχημένη, κατά την άποψή μας, προσπάθεια να υπερασπιστεί την άποψή του σε συνδυασμό και με την ποσότητα των τροπολογιών</w:t>
      </w:r>
      <w:r>
        <w:rPr>
          <w:rFonts w:eastAsia="Times New Roman" w:cs="Times New Roman"/>
          <w:szCs w:val="24"/>
        </w:rPr>
        <w:t>,</w:t>
      </w:r>
      <w:r>
        <w:rPr>
          <w:rFonts w:eastAsia="Times New Roman" w:cs="Times New Roman"/>
          <w:szCs w:val="24"/>
        </w:rPr>
        <w:t xml:space="preserve"> που τελικά έχουν γίνει δεκτές μπορούν εύκολα να οδηγήσουν κάποιον στο να καταλάβει το πόσο μεγάλη ε</w:t>
      </w:r>
      <w:r>
        <w:rPr>
          <w:rFonts w:eastAsia="Times New Roman" w:cs="Times New Roman"/>
          <w:szCs w:val="24"/>
        </w:rPr>
        <w:t xml:space="preserve">ίναι η έλλειψη σεβασμού που διατηρεί αυτή η Κυβέρνηση απέναντι σε κάθε πρακτική του καλώς </w:t>
      </w:r>
      <w:proofErr w:type="spellStart"/>
      <w:r>
        <w:rPr>
          <w:rFonts w:eastAsia="Times New Roman" w:cs="Times New Roman"/>
          <w:szCs w:val="24"/>
        </w:rPr>
        <w:t>νομοθετείν</w:t>
      </w:r>
      <w:proofErr w:type="spellEnd"/>
      <w:r>
        <w:rPr>
          <w:rFonts w:eastAsia="Times New Roman" w:cs="Times New Roman"/>
          <w:szCs w:val="24"/>
        </w:rPr>
        <w:t>.</w:t>
      </w:r>
    </w:p>
    <w:p w14:paraId="6988B5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ως επί το </w:t>
      </w:r>
      <w:proofErr w:type="spellStart"/>
      <w:r>
        <w:rPr>
          <w:rFonts w:eastAsia="Times New Roman" w:cs="Times New Roman"/>
          <w:szCs w:val="24"/>
        </w:rPr>
        <w:t>πλείστον</w:t>
      </w:r>
      <w:proofErr w:type="spellEnd"/>
      <w:r>
        <w:rPr>
          <w:rFonts w:eastAsia="Times New Roman" w:cs="Times New Roman"/>
          <w:szCs w:val="24"/>
        </w:rPr>
        <w:t xml:space="preserve"> το επιτυγχάνει είτε αδιαφορώντας για το πνεύμα του συνταγματικού νομοθέτη, ο οποίος απαιτεί τα σχέδια νόμ</w:t>
      </w:r>
      <w:r>
        <w:rPr>
          <w:rFonts w:eastAsia="Times New Roman" w:cs="Times New Roman"/>
          <w:szCs w:val="24"/>
        </w:rPr>
        <w:t>ου</w:t>
      </w:r>
      <w:r>
        <w:rPr>
          <w:rFonts w:eastAsia="Times New Roman" w:cs="Times New Roman"/>
          <w:szCs w:val="24"/>
        </w:rPr>
        <w:t xml:space="preserve"> να διαπνέονται από μια</w:t>
      </w:r>
      <w:r>
        <w:rPr>
          <w:rFonts w:eastAsia="Times New Roman" w:cs="Times New Roman"/>
          <w:szCs w:val="24"/>
        </w:rPr>
        <w:t xml:space="preserve"> ενιαία αρχή είτε καταπατώντας τον Κανονισμό του Κοινοβουλίου ο οποίος δεν βάζει φυσικά ποσοτικά κριτήρια στην ποιότητα.</w:t>
      </w:r>
    </w:p>
    <w:p w14:paraId="6988B5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τον Υπουργό, ο ΣΥΡΙΖΑ βελτιώθηκε και αυτό αποδεικνύεται, σύμφωνα πάντα με τον ίδιο, από το γεγονός πως έστω τα μισά ά</w:t>
      </w:r>
      <w:r>
        <w:rPr>
          <w:rFonts w:eastAsia="Times New Roman" w:cs="Times New Roman"/>
          <w:szCs w:val="24"/>
        </w:rPr>
        <w:t>ρθρα του νομοσχεδίου προέρχονται από το αρμόδιο Υπουργείο, όπως προβλέπεται, καθώς επίσης και από τη μείωση του αριθμού των τροπολογιών -εκπρόθεσμων και ακοστολόγητων κατά κανόνα- που έκανε δεκτές.</w:t>
      </w:r>
    </w:p>
    <w:p w14:paraId="6988B5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ρωτώ: Είναι πειστικό επιχείρημα το ότι τα μισά άρθρα ε</w:t>
      </w:r>
      <w:r>
        <w:rPr>
          <w:rFonts w:eastAsia="Times New Roman" w:cs="Times New Roman"/>
          <w:szCs w:val="24"/>
        </w:rPr>
        <w:t>ίναι από το ίδιο Υπουργείο; Αυτό λέει ο Κανονισμός; Αυτό εννοούσε ο συνταγματικός νομοθέτης; Έτσι πάει; Ποσοτικά; Πού είναι γραμμένο αυτό; Βελτιωθήκατε επιτέλους, επειδή καταφέρατε έστω τα μισά άρθρα να έχουν μια συνοχή μεταξύ τους; Αυτό είναι βελτίωση;</w:t>
      </w:r>
    </w:p>
    <w:p w14:paraId="6988B5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Απ</w:t>
      </w:r>
      <w:r>
        <w:rPr>
          <w:rFonts w:eastAsia="Times New Roman" w:cs="Times New Roman"/>
          <w:szCs w:val="24"/>
        </w:rPr>
        <w:t xml:space="preserve">ό την άλλη πλευρά, μόνος σας, κύριε Υπουργέ, παραδεχθήκατε πως προτιμήσατε να φέρετε τις διατάξεις διάφορων Υπουργείων, που έκρινε η Κυβέρνηση πως είναι επείγουσες και </w:t>
      </w:r>
      <w:r>
        <w:rPr>
          <w:rFonts w:eastAsia="Times New Roman" w:cs="Times New Roman"/>
          <w:szCs w:val="24"/>
        </w:rPr>
        <w:lastRenderedPageBreak/>
        <w:t>αναγκαίες με τη μορφή αυτόνομων κεφαλαίων μέσα στο νομοσχέδιο αντί να τις φέρετε ως απλέ</w:t>
      </w:r>
      <w:r>
        <w:rPr>
          <w:rFonts w:eastAsia="Times New Roman" w:cs="Times New Roman"/>
          <w:szCs w:val="24"/>
        </w:rPr>
        <w:t>ς τροπολογίες.</w:t>
      </w:r>
    </w:p>
    <w:p w14:paraId="6988B5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ρωτώ, λοιπόν, και περιμένω μια απάντηση στο εξής: Επειδή αντί της πρακτικής των διάσπαρτων τροπολογιών επιλέξατε στο σημερινό νομοθέτημα την πρακτική των διάσπαρτων άρθρων, πρέπει εμείς ξαφνικά να ανακαλύψουμε μια συνεκτική αρχή ανάμεσά </w:t>
      </w:r>
      <w:r>
        <w:rPr>
          <w:rFonts w:eastAsia="Times New Roman" w:cs="Times New Roman"/>
          <w:szCs w:val="24"/>
        </w:rPr>
        <w:t>τους; Δηλαδή, με τη σοφιστεία σας νομίζετε πως καταφέρατε να δημιουργήσετε εκ του μηδενός μια κοινή ενιαία αρχή;</w:t>
      </w:r>
    </w:p>
    <w:p w14:paraId="6988B5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Άσχετα μεταξύ τους ήταν τα θέματα των τροπολογιών, άσχετα μεταξύ τους παρέμειναν και τα θέματα των άρθρων. Και πέρα από το ζήτημα της νομοθετικ</w:t>
      </w:r>
      <w:r>
        <w:rPr>
          <w:rFonts w:eastAsia="Times New Roman" w:cs="Times New Roman"/>
          <w:szCs w:val="24"/>
        </w:rPr>
        <w:t>ής συνοχής,</w:t>
      </w:r>
      <w:r w:rsidRPr="00FB2CBA">
        <w:rPr>
          <w:rFonts w:eastAsia="Times New Roman" w:cs="Times New Roman"/>
          <w:szCs w:val="24"/>
        </w:rPr>
        <w:t xml:space="preserve"> </w:t>
      </w:r>
      <w:r>
        <w:rPr>
          <w:rFonts w:eastAsia="Times New Roman" w:cs="Times New Roman"/>
          <w:szCs w:val="24"/>
        </w:rPr>
        <w:t>αν προσθέσουμε και τις σημερινές κανονικές εκπρόθεσμες, ακοστολόγητες πάντα τροπολογίες σε αυτές που από νωρίς βαφτίσατε «άρθρα ενιαίων κεφαλαίων» και τις εντάξατε στο νομοσχέδιο μετατρέποντάς το ουσιαστικά με αυτόν τον τρόπο σε πολυνομοσχέδιο, τότε συμπερ</w:t>
      </w:r>
      <w:r>
        <w:rPr>
          <w:rFonts w:eastAsia="Times New Roman" w:cs="Times New Roman"/>
          <w:szCs w:val="24"/>
        </w:rPr>
        <w:t xml:space="preserve">αίνουμε πως δεν μειώθηκε καθόλου ο αριθμός των τροπολογιών. </w:t>
      </w:r>
    </w:p>
    <w:p w14:paraId="6988B5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έτσι, κύριε Υπουργέ, και το δεύτερο επιχείρημά σας αδυνατεί τελικά να τεκμηριώσει την εκτίμησή σας πως βελτιώθηκε ο τρόπος που νομοθετεί η Κυβέρνηση επειδή δήθεν μείωσε τις τροπολογίες. </w:t>
      </w:r>
      <w:r>
        <w:rPr>
          <w:rFonts w:eastAsia="Times New Roman" w:cs="Times New Roman"/>
          <w:szCs w:val="24"/>
        </w:rPr>
        <w:t>Τα όσ</w:t>
      </w:r>
      <w:r>
        <w:rPr>
          <w:rFonts w:eastAsia="Times New Roman" w:cs="Times New Roman"/>
          <w:szCs w:val="24"/>
        </w:rPr>
        <w:t xml:space="preserve">α μας φέρνετε, παραμένουν άσχετα μεταξύ τους, όπως και να τα βαφτίσετε, και οι εκπρόθεσμες και ακοστολόγητες τροπολογίες παραμένουν -από επιλογή σας- ο βασικός τρόπος νομοθέτησης σήμερα στην Ελλάδα. </w:t>
      </w:r>
    </w:p>
    <w:p w14:paraId="6988B5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Τα χειρότερα, όμως, δεν είναι αυτά. Τα χειρότερα των νομ</w:t>
      </w:r>
      <w:r>
        <w:rPr>
          <w:rFonts w:eastAsia="Times New Roman" w:cs="Times New Roman"/>
          <w:szCs w:val="24"/>
        </w:rPr>
        <w:t>οθετικών πρωτοβουλιών σας είναι άλλα και έρχονται σύντομα. Αναφέρομαι στους νόμους που μας ζήτησε ο Υπουργός κ. Σκουρλέτης να θυμόμαστε, πριν να διανοηθούμε να τολμήσουμε να κάνουμε λόγο για κακές πρακτικές νομοθέτησης από πλευράς ΣΥΡΙΖΑ. Μας ζητήσατε, κύρ</w:t>
      </w:r>
      <w:r>
        <w:rPr>
          <w:rFonts w:eastAsia="Times New Roman" w:cs="Times New Roman"/>
          <w:szCs w:val="24"/>
        </w:rPr>
        <w:t xml:space="preserve">ιε Υπουργέ, να θυμόμαστε ως παραδείγματα κακής νομοθέτησης τα διακόσια πενήντα τρία άρθρα των έξι διαφορετικών Υπουργείων του ν.4281, τα </w:t>
      </w:r>
      <w:proofErr w:type="spellStart"/>
      <w:r>
        <w:rPr>
          <w:rFonts w:eastAsia="Times New Roman" w:cs="Times New Roman"/>
          <w:szCs w:val="24"/>
        </w:rPr>
        <w:t>εκατόν</w:t>
      </w:r>
      <w:proofErr w:type="spellEnd"/>
      <w:r>
        <w:rPr>
          <w:rFonts w:eastAsia="Times New Roman" w:cs="Times New Roman"/>
          <w:szCs w:val="24"/>
        </w:rPr>
        <w:t xml:space="preserve"> δώδεκα άρθρα των οκτώ διαφορετικών Υπουργείων του ν.4172, τα τέσσερα άρθρα εκατό σελίδων των έξι διαφορετικών Υπ</w:t>
      </w:r>
      <w:r>
        <w:rPr>
          <w:rFonts w:eastAsia="Times New Roman" w:cs="Times New Roman"/>
          <w:szCs w:val="24"/>
        </w:rPr>
        <w:t xml:space="preserve">ουργείων του ν.4152. Όλοι αυτοί είναι οι νόμοι </w:t>
      </w:r>
      <w:r>
        <w:rPr>
          <w:rFonts w:eastAsia="Times New Roman" w:cs="Times New Roman"/>
          <w:szCs w:val="24"/>
        </w:rPr>
        <w:t>,</w:t>
      </w:r>
      <w:r>
        <w:rPr>
          <w:rFonts w:eastAsia="Times New Roman" w:cs="Times New Roman"/>
          <w:szCs w:val="24"/>
        </w:rPr>
        <w:t>που ψήφισαν οι προηγούμενοι και επικαλείστε αυτούς τους νόμους ως παράδειγμα για να ισχυριστείτε, πως αφ</w:t>
      </w:r>
      <w:r>
        <w:rPr>
          <w:rFonts w:eastAsia="Times New Roman" w:cs="Times New Roman"/>
          <w:szCs w:val="24"/>
        </w:rPr>
        <w:t xml:space="preserve">’ </w:t>
      </w:r>
      <w:r>
        <w:rPr>
          <w:rFonts w:eastAsia="Times New Roman" w:cs="Times New Roman"/>
          <w:szCs w:val="24"/>
        </w:rPr>
        <w:t xml:space="preserve">ενός από τη μια οι προηγούμενοι έκαναν </w:t>
      </w:r>
      <w:r>
        <w:rPr>
          <w:rFonts w:eastAsia="Times New Roman" w:cs="Times New Roman"/>
          <w:szCs w:val="24"/>
        </w:rPr>
        <w:lastRenderedPageBreak/>
        <w:t>χειρότερα και άρα, δεν δικαιούνται διά να ομιλούν και από την ά</w:t>
      </w:r>
      <w:r>
        <w:rPr>
          <w:rFonts w:eastAsia="Times New Roman" w:cs="Times New Roman"/>
          <w:szCs w:val="24"/>
        </w:rPr>
        <w:t xml:space="preserve">λλη, να μας πείσετε πως βελτιωθήκατε στον τρόπο νομοθέτησης. </w:t>
      </w:r>
    </w:p>
    <w:p w14:paraId="6988B5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Απορώ πραγματικά. Δεν έχετε καταλάβει πως δεν σας συγκρίνει κανείς με τους προηγούμενους, αλλά με αυτά που περιμένουν από εσάς οι Έλληνες πολίτες, αυτά που τους υποσχεθήκατε; Αυτό το παραμύθι απ</w:t>
      </w:r>
      <w:r>
        <w:rPr>
          <w:rFonts w:eastAsia="Times New Roman" w:cs="Times New Roman"/>
          <w:szCs w:val="24"/>
        </w:rPr>
        <w:t xml:space="preserve">ό όλους εδώ μέσα, Κυβέρνησης και Αντιπολίτευσης, σχετικά με το τι στάση τήρησαν οι μεν, τι στάση τήρησαν οι δε, στον τρόπο με τον οποίο νομοθετούσαμε ή στον τρόπο με τον οποίο αντιδρούσαμε στα νομοθετήματα, πότε επιτέλους θα σταματήσει; Δηλαδή, ειλικρινά, </w:t>
      </w:r>
      <w:r>
        <w:rPr>
          <w:rFonts w:eastAsia="Times New Roman" w:cs="Times New Roman"/>
          <w:szCs w:val="24"/>
        </w:rPr>
        <w:t>νομίζετε πως δεν σας βλέπουν οι Έλληνες; Δεν βλέπουν τα στραβά τα οποία γίνονται εδώ πέρα μέσα; Δεν είδαν των προηγούμενων; Πώς βρέθηκαν εκεί οι προηγούμενοι και δεν είναι εκεί που είσαστε τώρα εσείς;</w:t>
      </w:r>
    </w:p>
    <w:p w14:paraId="6988B5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για το καλό όλων μας, για το καλ</w:t>
      </w:r>
      <w:r>
        <w:rPr>
          <w:rFonts w:eastAsia="Times New Roman" w:cs="Times New Roman"/>
          <w:szCs w:val="24"/>
        </w:rPr>
        <w:t xml:space="preserve">ό της Ελλάδας, σας καλώ να πάψετε να συγκρίνετε τον εαυτό σας με τα χάλια της μεταπολίτευσης και να ξεκινήσετε να αναρωτιέστε επιτέλους το εάν ικανοποιείτε τις ελπίδες και τις προσδοκίες του ελληνικού λαού βρισκόμενοι εδώ μέσα και καθισμένοι σε αυτά τα </w:t>
      </w:r>
      <w:r>
        <w:rPr>
          <w:rFonts w:eastAsia="Times New Roman" w:cs="Times New Roman"/>
          <w:szCs w:val="24"/>
        </w:rPr>
        <w:lastRenderedPageBreak/>
        <w:t>έ</w:t>
      </w:r>
      <w:r>
        <w:rPr>
          <w:rFonts w:eastAsia="Times New Roman" w:cs="Times New Roman"/>
          <w:szCs w:val="24"/>
        </w:rPr>
        <w:t>δρ</w:t>
      </w:r>
      <w:r>
        <w:rPr>
          <w:rFonts w:eastAsia="Times New Roman" w:cs="Times New Roman"/>
          <w:szCs w:val="24"/>
        </w:rPr>
        <w:t>ανα που κάθεστε. Δεν βοηθά κανέναν η επιλογή σας να δικαιολογείτε τα αδικαιολόγητα, επικαλούμενοι τους προηγούμενους. Αφήστε δε, που ήδη εκ των πραγμάτων, αναγκάζεστε και εσείς να ακολουθήσετε τις ίδιες πρακτικές νομοθέτησης, που όλοι θυμόμαστε με πόσο δρα</w:t>
      </w:r>
      <w:r>
        <w:rPr>
          <w:rFonts w:eastAsia="Times New Roman" w:cs="Times New Roman"/>
          <w:szCs w:val="24"/>
        </w:rPr>
        <w:t xml:space="preserve">ματικό τρόπο τις καταγγέλλατε όταν βρισκόσασταν εκεί που βρισκόσασταν. </w:t>
      </w:r>
    </w:p>
    <w:p w14:paraId="6988B5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Μας ζητήσατε, κύριε Υπουργέ, να θυμόμαστε και έναν ακόμη νόμο ως παράδειγμα, πάρα πολύ κακής νομοθέτησης, το ν.4254. Αυτός είχε ένα επιπλέον πολύ κακό χαρακτηριστικό, το οποίο εσείς ο </w:t>
      </w:r>
      <w:r>
        <w:rPr>
          <w:rFonts w:eastAsia="Times New Roman" w:cs="Times New Roman"/>
          <w:szCs w:val="24"/>
        </w:rPr>
        <w:t>ίδιος αποκαλέσατε πονηριά που υπονομεύει το δημοκρατικό πολίτευμα. Αυτός ο νόμος, ο ν.4254, αφορούσε θέματα έντεκα Υπουργείων και αριθμούσε εκατό σελίδες, εντούτοις είχε εισαχθεί προς ψήφιση με τη μορφή ενός και μοναδικού άρθρου. Σχολιάσατε, κύριε Υπουργέ,</w:t>
      </w:r>
      <w:r>
        <w:rPr>
          <w:rFonts w:eastAsia="Times New Roman" w:cs="Times New Roman"/>
          <w:szCs w:val="24"/>
        </w:rPr>
        <w:t xml:space="preserve"> πως με αυτόν τον τρόπο η τότε Κυβέρνηση επεδίωξε να εμποδίσει τους Βουλευτές να διαφοροποιηθούν σε επί μέρους διατάξεις. Και εκεί, σε ακριβώς αυτό το σημείο, εντοπίσατε το στοιχείο εκείνο, που όπως και εσείς παραδέχεστε, λειτουργεί υπονομευτικά για τη δημ</w:t>
      </w:r>
      <w:r>
        <w:rPr>
          <w:rFonts w:eastAsia="Times New Roman" w:cs="Times New Roman"/>
          <w:szCs w:val="24"/>
        </w:rPr>
        <w:t>οκρατία, την αφαίρεση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τους Βουλευτές της δυνατότητας να επιλέξουν να διαφοροποιηθούν.</w:t>
      </w:r>
    </w:p>
    <w:p w14:paraId="6988B544"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lastRenderedPageBreak/>
        <w:t>Εύχομαι, κύριε Σκουρλέτη, να τους θυμηθείτε και εσείς αυτούς τους νόμους, όταν σύντομα θα σας ζητηθεί να μας φέρετε προς ψήφιση τα όσα συμφωνήσατε με τους θε</w:t>
      </w:r>
      <w:r>
        <w:rPr>
          <w:rFonts w:eastAsia="Times New Roman" w:cs="Times New Roman"/>
          <w:szCs w:val="24"/>
        </w:rPr>
        <w:t xml:space="preserve">σμούς σε ένα και μόνο νομοσχέδιο και ίσως και σε ένα και μόνο άρθρο, όπως αυτό του ν.4254. Βλέπετε, αυτά τα λέγατε στην πρώτη συνεδρίαση της </w:t>
      </w:r>
      <w:r>
        <w:rPr>
          <w:rFonts w:eastAsia="Times New Roman" w:cs="Times New Roman"/>
          <w:szCs w:val="24"/>
        </w:rPr>
        <w:t>ε</w:t>
      </w:r>
      <w:r>
        <w:rPr>
          <w:rFonts w:eastAsia="Times New Roman" w:cs="Times New Roman"/>
          <w:szCs w:val="24"/>
        </w:rPr>
        <w:t>πιτροπής στη Βουλή, όταν ακόμα δεν είχε κλείσει η πολιτική συμφωνία στις Βρυξέλλες, της οποίας να θυμίσω ότι το πε</w:t>
      </w:r>
      <w:r>
        <w:rPr>
          <w:rFonts w:eastAsia="Times New Roman" w:cs="Times New Roman"/>
          <w:szCs w:val="24"/>
        </w:rPr>
        <w:t xml:space="preserve">ριεχόμενο θα το μάθουμε, όταν θα μας το φέρετε κάποια στιγμή προς ψήφιση. Μέχρι τότε θα ενημερωνόμαστε από τα </w:t>
      </w:r>
      <w:r>
        <w:rPr>
          <w:rFonts w:eastAsia="Times New Roman" w:cs="Times New Roman"/>
          <w:szCs w:val="24"/>
          <w:lang w:val="en-GB"/>
        </w:rPr>
        <w:t>non</w:t>
      </w:r>
      <w:r>
        <w:rPr>
          <w:rFonts w:eastAsia="Times New Roman" w:cs="Times New Roman"/>
          <w:szCs w:val="24"/>
        </w:rPr>
        <w:t>-</w:t>
      </w:r>
      <w:r>
        <w:rPr>
          <w:rFonts w:eastAsia="Times New Roman" w:cs="Times New Roman"/>
          <w:szCs w:val="24"/>
          <w:lang w:val="en-GB"/>
        </w:rPr>
        <w:t>papers</w:t>
      </w:r>
      <w:r>
        <w:rPr>
          <w:rFonts w:eastAsia="Times New Roman" w:cs="Times New Roman"/>
          <w:szCs w:val="24"/>
        </w:rPr>
        <w:t xml:space="preserve"> του Μαξίμου. Πού είναι ο κ. </w:t>
      </w:r>
      <w:proofErr w:type="spellStart"/>
      <w:r>
        <w:rPr>
          <w:rFonts w:eastAsia="Times New Roman" w:cs="Times New Roman"/>
          <w:szCs w:val="24"/>
        </w:rPr>
        <w:t>Τσακαλώτος</w:t>
      </w:r>
      <w:proofErr w:type="spellEnd"/>
      <w:r>
        <w:rPr>
          <w:rFonts w:eastAsia="Times New Roman" w:cs="Times New Roman"/>
          <w:szCs w:val="24"/>
        </w:rPr>
        <w:t xml:space="preserve">; Πού είναι ο κ. </w:t>
      </w:r>
      <w:proofErr w:type="spellStart"/>
      <w:r>
        <w:rPr>
          <w:rFonts w:eastAsia="Times New Roman" w:cs="Times New Roman"/>
          <w:szCs w:val="24"/>
        </w:rPr>
        <w:t>Χουλιαράκης</w:t>
      </w:r>
      <w:proofErr w:type="spellEnd"/>
      <w:r>
        <w:rPr>
          <w:rFonts w:eastAsia="Times New Roman" w:cs="Times New Roman"/>
          <w:szCs w:val="24"/>
        </w:rPr>
        <w:t>; Πότε θα μας ενημερώσουν εδώ μέσα στη Βουλή ως οφείλουν για τα συμφω</w:t>
      </w:r>
      <w:r>
        <w:rPr>
          <w:rFonts w:eastAsia="Times New Roman" w:cs="Times New Roman"/>
          <w:szCs w:val="24"/>
        </w:rPr>
        <w:t xml:space="preserve">νηθέντα; Τι μορφή θα έχει, κύριε Υπουργέ, το νομοσχέδιο το οποίο θα έχει αυτό που θα περιέχει μέσα όσα συμφωνήσατε για τους Έλληνες, χωρίς τους Έλληνες; </w:t>
      </w:r>
      <w:r>
        <w:rPr>
          <w:rFonts w:eastAsia="Times New Roman"/>
          <w:szCs w:val="24"/>
        </w:rPr>
        <w:t xml:space="preserve"> </w:t>
      </w:r>
      <w:r>
        <w:rPr>
          <w:rFonts w:eastAsia="Times New Roman"/>
          <w:szCs w:val="24"/>
        </w:rPr>
        <w:t>Μήπως, για να μην μπορούν οι Βουλευτές να διαφοροποιηθούν, θα το φέρετε και εσείς σαν ένα και μόνο, εν</w:t>
      </w:r>
      <w:r>
        <w:rPr>
          <w:rFonts w:eastAsia="Times New Roman"/>
          <w:szCs w:val="24"/>
        </w:rPr>
        <w:t xml:space="preserve">ιαίο άρθρο; Τι θα σήμαινε τότε αυτό, άραγε, για την ποιότητα της νομοθέτησης του ΣΥΡΙΖΑ; </w:t>
      </w:r>
    </w:p>
    <w:p w14:paraId="6988B54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ποιότητα ενός νομοσχεδίου κρίνεται από πολλά πράγματα, κύριε Υπουργέ. Το σημαντικότερο, όμως, κριτήριο για να το θεωρήσουμε επιτυχημένο, είναι το αν λύνει ή όχι τα </w:t>
      </w:r>
      <w:r>
        <w:rPr>
          <w:rFonts w:eastAsia="Times New Roman"/>
          <w:szCs w:val="24"/>
        </w:rPr>
        <w:t xml:space="preserve">προβλήματα </w:t>
      </w:r>
      <w:r>
        <w:rPr>
          <w:rFonts w:eastAsia="Times New Roman"/>
          <w:szCs w:val="24"/>
        </w:rPr>
        <w:lastRenderedPageBreak/>
        <w:t xml:space="preserve">με τα οποία καταπιάνεται, αν δίνει λύσεις κι όχι ο αριθμός των άρθρων του. </w:t>
      </w:r>
    </w:p>
    <w:p w14:paraId="6988B54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Αντί, λοιπόν, να χαλάσετε τον χρόνο της μισής εισήγησής σας στην </w:t>
      </w:r>
      <w:r>
        <w:rPr>
          <w:rFonts w:eastAsia="Times New Roman"/>
          <w:szCs w:val="24"/>
        </w:rPr>
        <w:t>ε</w:t>
      </w:r>
      <w:r>
        <w:rPr>
          <w:rFonts w:eastAsia="Times New Roman"/>
          <w:szCs w:val="24"/>
        </w:rPr>
        <w:t>πιτροπή για να μπορέσετε να μιλήσετε για την ανύπαρκτη βελτίωση του νομοθετικού έργου της Κυβέρνησης, θ</w:t>
      </w:r>
      <w:r>
        <w:rPr>
          <w:rFonts w:eastAsia="Times New Roman"/>
          <w:szCs w:val="24"/>
        </w:rPr>
        <w:t>α ήταν καλύτερο για όλους να αξιοποιήσετε στο μέλλον τον χρόνο που σας δίνει ο Κανονισμός της Βουλής για να απαντάτε όλοι εσείς της Κυβέρνησης στις ερωτήσεις του Κοινοβουλευτικού Ελέγχου, που αφήνετε αναπάντητες.</w:t>
      </w:r>
    </w:p>
    <w:p w14:paraId="6988B547" w14:textId="77777777" w:rsidR="00374D63" w:rsidRDefault="00826AA3">
      <w:pPr>
        <w:spacing w:line="600" w:lineRule="auto"/>
        <w:ind w:firstLine="720"/>
        <w:contextualSpacing/>
        <w:jc w:val="both"/>
        <w:rPr>
          <w:rFonts w:eastAsia="Times New Roman"/>
          <w:szCs w:val="24"/>
        </w:rPr>
      </w:pPr>
      <w:r>
        <w:rPr>
          <w:rFonts w:eastAsia="Times New Roman"/>
          <w:szCs w:val="24"/>
        </w:rPr>
        <w:t>Επιμένουμε, κύριε Υπουργέ, γιατί θέλουμε να</w:t>
      </w:r>
      <w:r>
        <w:rPr>
          <w:rFonts w:eastAsia="Times New Roman"/>
          <w:szCs w:val="24"/>
        </w:rPr>
        <w:t xml:space="preserve"> είμαστε χρήσιμοι στη δημοκρατία. Δεν μας απαντήσατε, για παράδειγμα, γιατί στο άρθρο 14 δίνετε τη δυνατότητα της θητείας κατά τρία έτη στους υπηρετούντες της Υπηρεσίας Εσωτερικών Υποθέσεων της Ελληνικής Αστυνομίας. Δεν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ούτε τα δικά </w:t>
      </w:r>
      <w:r>
        <w:rPr>
          <w:rFonts w:eastAsia="Times New Roman"/>
          <w:szCs w:val="24"/>
        </w:rPr>
        <w:t>σας επιχειρήματα. Με βάση αυτό, ορθώς μειώνετε τη θητεία μεν στα τρία χρόνια, αλλά κακώς αφήνετε τη δυνατότητα παράτασης για άλλα τρία. Επανερχόμαστε σε αυτό το οποίο υπήρχε στην αρχή, με συνέπεια να αυτοαναιρείστε.</w:t>
      </w:r>
    </w:p>
    <w:p w14:paraId="6988B548" w14:textId="77777777" w:rsidR="00374D63" w:rsidRDefault="00826AA3">
      <w:pPr>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Δεν είναι έτσι, συ</w:t>
      </w:r>
      <w:r>
        <w:rPr>
          <w:rFonts w:eastAsia="Times New Roman"/>
          <w:szCs w:val="24"/>
        </w:rPr>
        <w:t>νάδελφε.</w:t>
      </w:r>
    </w:p>
    <w:p w14:paraId="6988B549"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ΙΩΑΝΝΗΣ ΣΑΡΙΔΗΣ:</w:t>
      </w:r>
      <w:r>
        <w:rPr>
          <w:rFonts w:eastAsia="Times New Roman"/>
          <w:szCs w:val="24"/>
        </w:rPr>
        <w:t xml:space="preserve"> Επίσης, δεν μας αναφέρετε για ποιους ακριβώς λόγους οδηγηθήκαμε στην ανάγκη της νομοθέτησης της παράτασης του άρθρου 15 για τις αναλήψεις υποχρεώσεων. Εξετάσατε το πώς θα αποφύγετε να παρουσιαστεί πάλι αυτή η ανάγκη στο μέλλον; </w:t>
      </w:r>
    </w:p>
    <w:p w14:paraId="6988B54A" w14:textId="77777777" w:rsidR="00374D63" w:rsidRDefault="00826AA3">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κόμα, δεν μας διευκρινίσατε -ενώ είπατε πως θα το κάνετε- ποιες ακριβώς είναι αυτές οι δαπάνες που περιγράφονται με ασάφεια στις περιπτώσεις δ΄, ε΄ και </w:t>
      </w:r>
      <w:proofErr w:type="spellStart"/>
      <w:r>
        <w:rPr>
          <w:rFonts w:eastAsia="Times New Roman"/>
          <w:szCs w:val="24"/>
        </w:rPr>
        <w:t>στ</w:t>
      </w:r>
      <w:proofErr w:type="spellEnd"/>
      <w:r>
        <w:rPr>
          <w:rFonts w:eastAsia="Times New Roman"/>
          <w:szCs w:val="24"/>
        </w:rPr>
        <w:t xml:space="preserve">΄ του άρθρου 16 και σε τι ύψος φθάνουν αυτές. </w:t>
      </w:r>
    </w:p>
    <w:p w14:paraId="6988B54B" w14:textId="77777777" w:rsidR="00374D63" w:rsidRDefault="00826AA3">
      <w:pPr>
        <w:spacing w:line="600" w:lineRule="auto"/>
        <w:ind w:firstLine="720"/>
        <w:contextualSpacing/>
        <w:jc w:val="both"/>
        <w:rPr>
          <w:rFonts w:eastAsia="Times New Roman"/>
          <w:szCs w:val="24"/>
        </w:rPr>
      </w:pPr>
      <w:r>
        <w:rPr>
          <w:rFonts w:eastAsia="Times New Roman"/>
          <w:szCs w:val="24"/>
        </w:rPr>
        <w:t>Όμως, αποφύγατε να ικανοποιήσετε και άλλες απορίες μας,</w:t>
      </w:r>
      <w:r>
        <w:rPr>
          <w:rFonts w:eastAsia="Times New Roman"/>
          <w:szCs w:val="24"/>
        </w:rPr>
        <w:t xml:space="preserve"> όπως με το πόσους ακριβώς υπαλλήλους, βάσει του σχεδιασμού του Υπουργείου, θα στελεχωθεί η Διεύθυνση Ιθαγένειας. Πόσους θα αποσπάσετε στις νέες γραφειοκρατικές δομές των νέων τμημάτων; Ποιο θα είναι το κόστος λειτουργίας όλων αυτών για τον Έλληνα φορολογο</w:t>
      </w:r>
      <w:r>
        <w:rPr>
          <w:rFonts w:eastAsia="Times New Roman"/>
          <w:szCs w:val="24"/>
        </w:rPr>
        <w:t xml:space="preserve">ύμενο; Τι θα προσφέρουν όλα αυτά στον Έλληνα πολίτη; Ποια είναι η σχέση κόστους και αποτελέσματος; Με ποια κριτήρια θα αξιολογηθεί το έργο της εν λόγω </w:t>
      </w:r>
      <w:r>
        <w:rPr>
          <w:rFonts w:eastAsia="Times New Roman"/>
          <w:szCs w:val="24"/>
        </w:rPr>
        <w:t>δ</w:t>
      </w:r>
      <w:r>
        <w:rPr>
          <w:rFonts w:eastAsia="Times New Roman"/>
          <w:szCs w:val="24"/>
        </w:rPr>
        <w:t xml:space="preserve">ιεύθυνσης; </w:t>
      </w:r>
    </w:p>
    <w:p w14:paraId="6988B54C" w14:textId="77777777" w:rsidR="00374D63" w:rsidRDefault="00826AA3">
      <w:pPr>
        <w:spacing w:line="600" w:lineRule="auto"/>
        <w:ind w:firstLine="720"/>
        <w:contextualSpacing/>
        <w:jc w:val="both"/>
        <w:rPr>
          <w:rFonts w:eastAsia="Times New Roman"/>
          <w:szCs w:val="24"/>
        </w:rPr>
      </w:pPr>
      <w:r>
        <w:rPr>
          <w:rFonts w:eastAsia="Times New Roman"/>
          <w:szCs w:val="24"/>
        </w:rPr>
        <w:t>Επίσης, δεν μας εξηγήσατε τι οδήγησε στην ανάγκη της αποσαφήνισης του άρθρου 20 για τα όσα ι</w:t>
      </w:r>
      <w:r>
        <w:rPr>
          <w:rFonts w:eastAsia="Times New Roman"/>
          <w:szCs w:val="24"/>
        </w:rPr>
        <w:t xml:space="preserve">σχύουν για τα τέλη των </w:t>
      </w:r>
      <w:r>
        <w:rPr>
          <w:rFonts w:eastAsia="Times New Roman"/>
          <w:szCs w:val="24"/>
        </w:rPr>
        <w:lastRenderedPageBreak/>
        <w:t>δήμων που εντός των ορίων τους λειτουργούν καζίνο, ούτε μας είπατε που είναι οι περιβαλλοντικές ευαισθησίες της πρώτης φοράς Αριστερά, τώρα που μας καλείτε να υπερψηφίσουμε το άρθρο 21 και να ενισχύσουμε έτσι την πρακτική χρήσης παλα</w:t>
      </w:r>
      <w:r>
        <w:rPr>
          <w:rFonts w:eastAsia="Times New Roman"/>
          <w:szCs w:val="24"/>
        </w:rPr>
        <w:t>ιών λεωφορείων για τις δημοτικές συγκοινωνίες και ας γνωρίζετε πως μέσα στην αιτιολογική έκθεση γράφει ότι αυτά καίνε περισσότερο, άρα ρυπαίνουν και περισσότερο. Μάλιστα, επειδή ακριβώς καίνε περισσότερο, μας ζητάτε να τα εξαιρέσουμε και από το ανώτατο όρι</w:t>
      </w:r>
      <w:r>
        <w:rPr>
          <w:rFonts w:eastAsia="Times New Roman"/>
          <w:szCs w:val="24"/>
        </w:rPr>
        <w:t xml:space="preserve">ο κατανάλωσης καυσίμων. Να καίνε, δηλαδή, όσο θέλουν κι ας ρυπαίνουν όσο θέλουν κι ας πληρώνουν οι φορολογούμενοι. Μόνο που οι φορολογούμενοι δεν πληρώνουν όσο θέλουν, πληρώνουν όσα τους ζητάτε εσείς. </w:t>
      </w:r>
    </w:p>
    <w:p w14:paraId="6988B54D" w14:textId="77777777" w:rsidR="00374D63" w:rsidRDefault="00826AA3">
      <w:pPr>
        <w:spacing w:line="600" w:lineRule="auto"/>
        <w:ind w:firstLine="720"/>
        <w:contextualSpacing/>
        <w:jc w:val="both"/>
        <w:rPr>
          <w:rFonts w:eastAsia="Times New Roman"/>
          <w:szCs w:val="24"/>
        </w:rPr>
      </w:pPr>
      <w:r>
        <w:rPr>
          <w:rFonts w:eastAsia="Times New Roman"/>
          <w:szCs w:val="24"/>
        </w:rPr>
        <w:t>Θα ήθελα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ακούσω τη γνώμη των οικολόγων συναδέλφων, που στηρίζουν την Κυβέρνηση για το άρθρο 21, για το αν αυτό συνιστά ευθεία ή όχι ενίσχυση της ρυπογόνος πολιτικής.</w:t>
      </w:r>
    </w:p>
    <w:p w14:paraId="6988B54E"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αναζητώντας την ενιαία αρχή του εν λόγω νομοσχεδίου, εντοπίζει κα</w:t>
      </w:r>
      <w:r>
        <w:rPr>
          <w:rFonts w:eastAsia="Times New Roman"/>
          <w:szCs w:val="24"/>
        </w:rPr>
        <w:t>νείς και ένα άλλο κοινό χαρακτηριστικό ανάμεσα στις διατάξεις του. Και αυτό το χα</w:t>
      </w:r>
      <w:r>
        <w:rPr>
          <w:rFonts w:eastAsia="Times New Roman"/>
          <w:szCs w:val="24"/>
        </w:rPr>
        <w:lastRenderedPageBreak/>
        <w:t>ρακτηριστικό είναι όπως ακριβώς παρουσιάζονται όλα τα πρόχειρα νομοθετήματα. Το χαρακτηριστικό που έχει μέσα είναι η έριδα και η διχόνοια. Κακή νομοθέτηση σημαίνει πως μια μέρ</w:t>
      </w:r>
      <w:r>
        <w:rPr>
          <w:rFonts w:eastAsia="Times New Roman"/>
          <w:szCs w:val="24"/>
        </w:rPr>
        <w:t xml:space="preserve">α δύο άνθρωποι ισχυριζόμενοι αντίθετα πράγματα, θα θεωρούν και οι δύο πως έχουν τον νόμο με το μέρος τους. Κάθε αστοχία των νόμων δημιουργεί αντιδικίες και επιφέρει πλήγμα στην κοινωνική συνοχή. </w:t>
      </w:r>
    </w:p>
    <w:p w14:paraId="6988B54F" w14:textId="77777777" w:rsidR="00374D63" w:rsidRDefault="00826AA3">
      <w:pPr>
        <w:spacing w:line="600" w:lineRule="auto"/>
        <w:ind w:firstLine="720"/>
        <w:contextualSpacing/>
        <w:jc w:val="both"/>
        <w:rPr>
          <w:rFonts w:eastAsia="Times New Roman"/>
          <w:szCs w:val="24"/>
        </w:rPr>
      </w:pPr>
      <w:r>
        <w:rPr>
          <w:rFonts w:eastAsia="Times New Roman"/>
          <w:szCs w:val="24"/>
        </w:rPr>
        <w:t>Τα άρθρα 25 και 26 αποδεικνύουν τα λεγόμενά μου. Ποιος φταίε</w:t>
      </w:r>
      <w:r>
        <w:rPr>
          <w:rFonts w:eastAsia="Times New Roman"/>
          <w:szCs w:val="24"/>
        </w:rPr>
        <w:t>ι που οι εργαζόμενοι στην καθαριότητα τελούν σε ομηρία; Ποιος φταίει που τρέχουν στα δικαστήρια; Ποιος φταίει που δεν ξέρουν τι τους ξημερώνει; Η απάντηση είναι απλή, κυρίες και κύριοι συνάδελφοι: Η έλλειψη πολιτικής βούλησης, που εκφράστηκε μέσα από κακού</w:t>
      </w:r>
      <w:r>
        <w:rPr>
          <w:rFonts w:eastAsia="Times New Roman"/>
          <w:szCs w:val="24"/>
        </w:rPr>
        <w:t>ς νόμους.</w:t>
      </w:r>
    </w:p>
    <w:p w14:paraId="6988B55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Στο άρθρο 25, όπως και σε κάθε διάταξη που φέρνετε σχετικά με αυτό το θέμα, επιλέγετε να συντηρήσετε μια θολή κατάσταση και να δικαιολογήσετε την αδυναμία προσλήψεων, </w:t>
      </w:r>
      <w:proofErr w:type="spellStart"/>
      <w:r>
        <w:rPr>
          <w:rFonts w:eastAsia="Times New Roman"/>
          <w:szCs w:val="24"/>
        </w:rPr>
        <w:t>κρυπτόμενοι</w:t>
      </w:r>
      <w:proofErr w:type="spellEnd"/>
      <w:r>
        <w:rPr>
          <w:rFonts w:eastAsia="Times New Roman"/>
          <w:szCs w:val="24"/>
        </w:rPr>
        <w:t xml:space="preserve"> πίσω από το 4 προς 1 και την ανάγκη να δοθεί δήθεν προτεραιότητα στ</w:t>
      </w:r>
      <w:r>
        <w:rPr>
          <w:rFonts w:eastAsia="Times New Roman"/>
          <w:szCs w:val="24"/>
        </w:rPr>
        <w:t>ην πρόσληψη νοσηλευτών και δασκάλων.</w:t>
      </w:r>
    </w:p>
    <w:p w14:paraId="6988B55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Σπέρνετε τη διχόνοια ανάμεσα στους πολίτες. Τους νοσηλευτές τους έχετε ήδη στείλει στα δικαστήρια για να φαγωθούν </w:t>
      </w:r>
      <w:r>
        <w:rPr>
          <w:rFonts w:eastAsia="Times New Roman"/>
          <w:szCs w:val="24"/>
        </w:rPr>
        <w:lastRenderedPageBreak/>
        <w:t>μεταξύ τους επειδή δεν ξεκαθαρίσατε τις προθέσεις σας και δεν προχωρήσατε στην υποχρέωσή σας να τους αξιο</w:t>
      </w:r>
      <w:r>
        <w:rPr>
          <w:rFonts w:eastAsia="Times New Roman"/>
          <w:szCs w:val="24"/>
        </w:rPr>
        <w:t xml:space="preserve">λογήσατε, ως οφείλατε, με το νόμο τον οποίο ψηφίσατε εδώ και ένα χρόνο και είναι ανεφάρμοστος μέχρι στιγμής. </w:t>
      </w:r>
    </w:p>
    <w:p w14:paraId="6988B55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τη βίαιη εισαγωγή του συνδικαλισμού στις Ένοπλες Δυνάμεις οδηγήσατε εν ενεργεία στελέχη μας να τσακώνονται μεταξύ τους και να ανταλλάσσουν </w:t>
      </w:r>
      <w:r>
        <w:rPr>
          <w:rFonts w:eastAsia="Times New Roman"/>
          <w:szCs w:val="24"/>
        </w:rPr>
        <w:t>μηνύσεις. Με τον εμπαιγμό των πυροσβεστών και των αστυνομικών έχετε δημιουργήσει εκρηκτικές διαστάσεις στα Σώματα Ασφαλείας. Η κακή νομοθέτηση δημιουργεί έριδες και σπέρνει διχόνοια, αλλά εσείς κάνετε ότι δεν το βλέπετε.</w:t>
      </w:r>
    </w:p>
    <w:p w14:paraId="6988B553" w14:textId="77777777" w:rsidR="00374D63" w:rsidRDefault="00826AA3">
      <w:pPr>
        <w:spacing w:after="0" w:line="600" w:lineRule="auto"/>
        <w:ind w:firstLine="720"/>
        <w:contextualSpacing/>
        <w:jc w:val="both"/>
        <w:rPr>
          <w:rFonts w:eastAsia="Times New Roman"/>
          <w:szCs w:val="24"/>
        </w:rPr>
      </w:pPr>
      <w:r>
        <w:rPr>
          <w:rFonts w:eastAsia="Times New Roman"/>
          <w:szCs w:val="24"/>
        </w:rPr>
        <w:t>Κυρίες και κύριοι συνάδελφοι, η Ένω</w:t>
      </w:r>
      <w:r>
        <w:rPr>
          <w:rFonts w:eastAsia="Times New Roman"/>
          <w:szCs w:val="24"/>
        </w:rPr>
        <w:t>ση Κεντρώων συμφωνεί και θα στηρίξει το πρώτο κεφάλαιο που αφορά τα ευρωπαϊκά κόμματα. Δυστυχώς, όμως, αναγκαζόμαστε να καταψηφίσουμε επί της αρχής το συγκεκριμένο νομοσχέδιο εξαιτίας του κακού τρόπου νομοθέτησης. Ο Κοινοβουλευτικός μας Εκπρόσωπος θα τοποθ</w:t>
      </w:r>
      <w:r>
        <w:rPr>
          <w:rFonts w:eastAsia="Times New Roman"/>
          <w:szCs w:val="24"/>
        </w:rPr>
        <w:t>ετηθεί κι εκείνος όταν έλθει η ώρα για θέματα στα οποία δεν προλάβαμε να τοποθετηθούμε λόγω έλλειψης χρόνου. Όσο για τις τροπολογίες, θα τοποθετηθώ εγώ στη δευτερολογία μου.</w:t>
      </w:r>
    </w:p>
    <w:p w14:paraId="6988B554" w14:textId="77777777" w:rsidR="00374D63" w:rsidRDefault="00826AA3">
      <w:pPr>
        <w:spacing w:after="0" w:line="600" w:lineRule="auto"/>
        <w:ind w:firstLine="720"/>
        <w:contextualSpacing/>
        <w:jc w:val="both"/>
        <w:rPr>
          <w:rFonts w:eastAsia="Times New Roman"/>
          <w:szCs w:val="24"/>
        </w:rPr>
      </w:pPr>
      <w:r>
        <w:rPr>
          <w:rFonts w:eastAsia="Times New Roman"/>
          <w:szCs w:val="24"/>
        </w:rPr>
        <w:lastRenderedPageBreak/>
        <w:t>Η χώρα ερημώνεται από τους νέους της. Χιλιάδες νέοι φεύγουν και αναζητούν την τύχη</w:t>
      </w:r>
      <w:r>
        <w:rPr>
          <w:rFonts w:eastAsia="Times New Roman"/>
          <w:szCs w:val="24"/>
        </w:rPr>
        <w:t xml:space="preserve"> τους στο εξωτερικό και αυτό δεν είναι καλό για τη χώρα. Είναι ίσως η καταλληλότερη στιγμή να αναρωτηθείτε κι εσείς τι θα ήταν το καλύτερο που θα μπορούσατε να κάνετε για τη χώρα.</w:t>
      </w:r>
    </w:p>
    <w:p w14:paraId="6988B555" w14:textId="77777777" w:rsidR="00374D63" w:rsidRDefault="00826AA3">
      <w:pPr>
        <w:spacing w:after="0" w:line="600" w:lineRule="auto"/>
        <w:ind w:firstLine="720"/>
        <w:contextualSpacing/>
        <w:jc w:val="both"/>
        <w:rPr>
          <w:rFonts w:eastAsia="Times New Roman"/>
          <w:szCs w:val="24"/>
        </w:rPr>
      </w:pPr>
      <w:r>
        <w:rPr>
          <w:rFonts w:eastAsia="Times New Roman"/>
          <w:szCs w:val="24"/>
        </w:rPr>
        <w:t>Σας ευχαριστώ πολύ.</w:t>
      </w:r>
    </w:p>
    <w:p w14:paraId="6988B556" w14:textId="77777777" w:rsidR="00374D63" w:rsidRDefault="00826AA3">
      <w:pPr>
        <w:spacing w:line="600" w:lineRule="auto"/>
        <w:ind w:firstLine="709"/>
        <w:contextualSpacing/>
        <w:jc w:val="center"/>
        <w:rPr>
          <w:rFonts w:eastAsia="Times New Roman"/>
          <w:szCs w:val="24"/>
        </w:rPr>
      </w:pPr>
      <w:r>
        <w:rPr>
          <w:rFonts w:eastAsia="Times New Roman"/>
          <w:szCs w:val="24"/>
        </w:rPr>
        <w:t>(Χειροκροτήματα από την πτέρυγα της Ένωσης Κεντρώων)</w:t>
      </w:r>
    </w:p>
    <w:p w14:paraId="6988B557" w14:textId="77777777" w:rsidR="00374D63" w:rsidRDefault="00826AA3">
      <w:pPr>
        <w:spacing w:after="0" w:line="600" w:lineRule="auto"/>
        <w:ind w:firstLine="720"/>
        <w:contextualSpacing/>
        <w:jc w:val="both"/>
        <w:rPr>
          <w:rFonts w:eastAsia="Times New Roman"/>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Προχωρούμε στον τελευταίο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 xml:space="preserve">γορητή, τον κ. </w:t>
      </w:r>
      <w:proofErr w:type="spellStart"/>
      <w:r>
        <w:rPr>
          <w:rFonts w:eastAsia="Times New Roman"/>
          <w:szCs w:val="24"/>
        </w:rPr>
        <w:t>Δανέλλη</w:t>
      </w:r>
      <w:proofErr w:type="spellEnd"/>
      <w:r>
        <w:rPr>
          <w:rFonts w:eastAsia="Times New Roman"/>
          <w:szCs w:val="24"/>
        </w:rPr>
        <w:t xml:space="preserve"> από το Ποτάμι.</w:t>
      </w:r>
    </w:p>
    <w:p w14:paraId="6988B558" w14:textId="77777777" w:rsidR="00374D63" w:rsidRDefault="00826AA3">
      <w:pPr>
        <w:spacing w:after="0" w:line="600" w:lineRule="auto"/>
        <w:ind w:firstLine="720"/>
        <w:contextualSpacing/>
        <w:jc w:val="both"/>
        <w:rPr>
          <w:rFonts w:eastAsia="Times New Roman"/>
          <w:szCs w:val="24"/>
        </w:rPr>
      </w:pPr>
      <w:r>
        <w:rPr>
          <w:rFonts w:eastAsia="Times New Roman"/>
          <w:szCs w:val="24"/>
        </w:rPr>
        <w:t>Κύριε συνάδελφε, έχετε τον λόγο.</w:t>
      </w:r>
    </w:p>
    <w:p w14:paraId="6988B559" w14:textId="77777777" w:rsidR="00374D63" w:rsidRDefault="00826AA3">
      <w:pPr>
        <w:spacing w:after="0"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6988B55A" w14:textId="77777777" w:rsidR="00374D63" w:rsidRDefault="00826AA3">
      <w:pPr>
        <w:spacing w:after="0" w:line="600" w:lineRule="auto"/>
        <w:ind w:firstLine="720"/>
        <w:contextualSpacing/>
        <w:jc w:val="both"/>
        <w:rPr>
          <w:rFonts w:eastAsia="Times New Roman"/>
          <w:szCs w:val="24"/>
        </w:rPr>
      </w:pPr>
      <w:r>
        <w:rPr>
          <w:rFonts w:eastAsia="Times New Roman"/>
          <w:szCs w:val="24"/>
        </w:rPr>
        <w:t>Κυρίες και κύριοι συνάδελφοι, η επιστροφή των εκπροσώπων των δανειστών απ</w:t>
      </w:r>
      <w:r>
        <w:rPr>
          <w:rFonts w:eastAsia="Times New Roman"/>
          <w:szCs w:val="24"/>
        </w:rPr>
        <w:t>οτελεί σίγουρα μια θετική εξέλιξη, γιατί έτσι αποφεύγονται τα χειρότερα. Εδώ που φτάσαμε, χειροκροτούμε τα ελάχιστα. Η αίσθηση της αβεβαιότητας λειτουργεί διαλυτικά για την οικονομία και την κοινωνία και είναι ό,τι χειρότερο μπορεί να μας συμβεί σήμερα, γι</w:t>
      </w:r>
      <w:r>
        <w:rPr>
          <w:rFonts w:eastAsia="Times New Roman"/>
          <w:szCs w:val="24"/>
        </w:rPr>
        <w:t xml:space="preserve">ατί αρνούμαστε να αντιληφθούμε </w:t>
      </w:r>
      <w:r>
        <w:rPr>
          <w:rFonts w:eastAsia="Times New Roman"/>
          <w:szCs w:val="24"/>
        </w:rPr>
        <w:lastRenderedPageBreak/>
        <w:t xml:space="preserve">πως ο Ιούνιος του 2018, όπου η ομπρέλα του προγράμματος στήριξης κλείνει, είναι μόλις αύριο. </w:t>
      </w:r>
    </w:p>
    <w:p w14:paraId="6988B55B" w14:textId="77777777" w:rsidR="00374D63" w:rsidRDefault="00826AA3">
      <w:pPr>
        <w:spacing w:after="0" w:line="600" w:lineRule="auto"/>
        <w:ind w:firstLine="720"/>
        <w:contextualSpacing/>
        <w:jc w:val="both"/>
        <w:rPr>
          <w:rFonts w:eastAsia="Times New Roman"/>
          <w:szCs w:val="24"/>
        </w:rPr>
      </w:pPr>
      <w:r>
        <w:rPr>
          <w:rFonts w:eastAsia="Times New Roman"/>
          <w:szCs w:val="24"/>
        </w:rPr>
        <w:t>Παρά το ότι το κόστος της όποιας συμφωνίας θα είναι ούτως ή άλλως βαρύ για την Ελλάδα, δεν πάψαμε στιγμή να επισημαίνουμε πως όσο α</w:t>
      </w:r>
      <w:r>
        <w:rPr>
          <w:rFonts w:eastAsia="Times New Roman"/>
          <w:szCs w:val="24"/>
        </w:rPr>
        <w:t>ργότερα, τόσο χειρότερα τα πράγματα. Όσο εντείνουμε την αναξιοπιστία μας κωλυσιεργώντας να υλοποιήσουμε ό,τι έχουμε δεσμευτεί και συμφωνήσει, όπως τα συνεχή προσκόμματα στις αποκρατικοποιήσεις, παραδείγματος χάρ</w:t>
      </w:r>
      <w:r>
        <w:rPr>
          <w:rFonts w:eastAsia="Times New Roman"/>
          <w:szCs w:val="24"/>
        </w:rPr>
        <w:t>ιν</w:t>
      </w:r>
      <w:r>
        <w:rPr>
          <w:rFonts w:eastAsia="Times New Roman"/>
          <w:szCs w:val="24"/>
        </w:rPr>
        <w:t xml:space="preserve">, τόσο θα ενισχύονται οι ακραίες φωνές των </w:t>
      </w:r>
      <w:r>
        <w:rPr>
          <w:rFonts w:eastAsia="Times New Roman"/>
          <w:szCs w:val="24"/>
        </w:rPr>
        <w:t xml:space="preserve">δανειστών. </w:t>
      </w:r>
    </w:p>
    <w:p w14:paraId="6988B55C" w14:textId="77777777" w:rsidR="00374D63" w:rsidRDefault="00826AA3">
      <w:pPr>
        <w:spacing w:after="0" w:line="600" w:lineRule="auto"/>
        <w:ind w:firstLine="720"/>
        <w:contextualSpacing/>
        <w:jc w:val="both"/>
        <w:rPr>
          <w:rFonts w:eastAsia="Times New Roman"/>
          <w:szCs w:val="24"/>
        </w:rPr>
      </w:pPr>
      <w:r>
        <w:rPr>
          <w:rFonts w:eastAsia="Times New Roman"/>
          <w:szCs w:val="24"/>
        </w:rPr>
        <w:t xml:space="preserve">Το κοινό χθεσινό μήνυμα </w:t>
      </w:r>
      <w:proofErr w:type="spellStart"/>
      <w:r>
        <w:rPr>
          <w:rFonts w:eastAsia="Times New Roman"/>
          <w:szCs w:val="24"/>
        </w:rPr>
        <w:t>Λαγκάρντ</w:t>
      </w:r>
      <w:proofErr w:type="spellEnd"/>
      <w:r>
        <w:rPr>
          <w:rFonts w:eastAsia="Times New Roman"/>
          <w:szCs w:val="24"/>
        </w:rPr>
        <w:t xml:space="preserve"> - </w:t>
      </w:r>
      <w:proofErr w:type="spellStart"/>
      <w:r>
        <w:rPr>
          <w:rFonts w:eastAsia="Times New Roman"/>
          <w:szCs w:val="24"/>
        </w:rPr>
        <w:t>Μέρκελ</w:t>
      </w:r>
      <w:proofErr w:type="spellEnd"/>
      <w:r>
        <w:rPr>
          <w:rFonts w:eastAsia="Times New Roman"/>
          <w:szCs w:val="24"/>
        </w:rPr>
        <w:t xml:space="preserve"> προς την Κυβέρνηση είναι: «Υλοποιείστε επιτέλους όσα έχετε συμφωνήσει. Όσο αποφεύγετε τα δύσκολα στρουθοκαμηλίζοντας, τόσο θα εμφανίζονται γιγαντωμένα αύριο μπροστά σας». Μήπως αυτό δεν ισχύει περίτρανα</w:t>
      </w:r>
      <w:r>
        <w:rPr>
          <w:rFonts w:eastAsia="Times New Roman"/>
          <w:szCs w:val="24"/>
        </w:rPr>
        <w:t xml:space="preserve"> με την περίφημη μεταρρύθμιση </w:t>
      </w:r>
      <w:proofErr w:type="spellStart"/>
      <w:r>
        <w:rPr>
          <w:rFonts w:eastAsia="Times New Roman"/>
          <w:szCs w:val="24"/>
        </w:rPr>
        <w:t>Κατρούγκαλου</w:t>
      </w:r>
      <w:proofErr w:type="spellEnd"/>
      <w:r>
        <w:rPr>
          <w:rFonts w:eastAsia="Times New Roman"/>
          <w:szCs w:val="24"/>
        </w:rPr>
        <w:t xml:space="preserve"> στο ασφαλιστικό, όπου πριν αλέκτ</w:t>
      </w:r>
      <w:r>
        <w:rPr>
          <w:rFonts w:eastAsia="Times New Roman"/>
          <w:szCs w:val="24"/>
        </w:rPr>
        <w:t>ορα</w:t>
      </w:r>
      <w:r>
        <w:rPr>
          <w:rFonts w:eastAsia="Times New Roman"/>
          <w:szCs w:val="24"/>
        </w:rPr>
        <w:t xml:space="preserve"> </w:t>
      </w:r>
      <w:proofErr w:type="spellStart"/>
      <w:r>
        <w:rPr>
          <w:rFonts w:eastAsia="Times New Roman"/>
          <w:szCs w:val="24"/>
        </w:rPr>
        <w:t>φωνήσαι</w:t>
      </w:r>
      <w:proofErr w:type="spellEnd"/>
      <w:r>
        <w:rPr>
          <w:rFonts w:eastAsia="Times New Roman"/>
          <w:szCs w:val="24"/>
        </w:rPr>
        <w:t xml:space="preserve"> τρις, αποδεικνύεται και άδικο και μη βιώσιμο; </w:t>
      </w:r>
    </w:p>
    <w:p w14:paraId="6988B55D" w14:textId="77777777" w:rsidR="00374D63" w:rsidRDefault="00826AA3">
      <w:pPr>
        <w:spacing w:after="0" w:line="600" w:lineRule="auto"/>
        <w:ind w:firstLine="720"/>
        <w:contextualSpacing/>
        <w:jc w:val="both"/>
        <w:rPr>
          <w:rFonts w:eastAsia="Times New Roman"/>
          <w:szCs w:val="24"/>
        </w:rPr>
      </w:pPr>
      <w:r>
        <w:rPr>
          <w:rFonts w:eastAsia="Times New Roman"/>
          <w:szCs w:val="24"/>
        </w:rPr>
        <w:t xml:space="preserve">Στη γενικευμένη υποκρισία, αγαπητοί συνάδελφοι, απαιτείται σύνεση. Ούτε θριαμβολογίες, ούτε καταστροφολογίες χρειάζονται. </w:t>
      </w:r>
      <w:r>
        <w:rPr>
          <w:rFonts w:eastAsia="Times New Roman"/>
          <w:szCs w:val="24"/>
        </w:rPr>
        <w:t xml:space="preserve">Απαιτείται γλώσσα αλήθειας και προσπάθεια συνεννόησης, τουλάχιστον για τα μείζονα εθνικά θέματα, όπως είναι η </w:t>
      </w:r>
      <w:r>
        <w:rPr>
          <w:rFonts w:eastAsia="Times New Roman"/>
          <w:szCs w:val="24"/>
        </w:rPr>
        <w:lastRenderedPageBreak/>
        <w:t xml:space="preserve">έξοδος της χώρας απ’ αυτή τη στενωπό, της οικονομίας, αλλά και οι υπόλοιπες απειλές που σήμερα γιγαντώνονται μπροστά μας. Θα είδατε, βεβαίως, πως </w:t>
      </w:r>
      <w:r>
        <w:rPr>
          <w:rFonts w:eastAsia="Times New Roman"/>
          <w:szCs w:val="24"/>
        </w:rPr>
        <w:t xml:space="preserve">από το πρωί το ωκεανογραφικό </w:t>
      </w:r>
      <w:proofErr w:type="spellStart"/>
      <w:r>
        <w:rPr>
          <w:rFonts w:eastAsia="Times New Roman"/>
          <w:szCs w:val="24"/>
        </w:rPr>
        <w:t>Τσεσμέ</w:t>
      </w:r>
      <w:proofErr w:type="spellEnd"/>
      <w:r>
        <w:rPr>
          <w:rFonts w:eastAsia="Times New Roman"/>
          <w:szCs w:val="24"/>
        </w:rPr>
        <w:t xml:space="preserve"> βολτάρει στο βόρειο Αιγαίο, κλιμακώνοντας επικίνδυνα τις προκλήσεις, αλλά και την ένταση στην αυλή μας. </w:t>
      </w:r>
    </w:p>
    <w:p w14:paraId="6988B55E" w14:textId="77777777" w:rsidR="00374D63" w:rsidRDefault="00826AA3">
      <w:pPr>
        <w:spacing w:after="0" w:line="600" w:lineRule="auto"/>
        <w:ind w:firstLine="720"/>
        <w:contextualSpacing/>
        <w:jc w:val="both"/>
        <w:rPr>
          <w:rFonts w:eastAsia="Times New Roman"/>
          <w:szCs w:val="24"/>
        </w:rPr>
      </w:pPr>
      <w:r>
        <w:rPr>
          <w:rFonts w:eastAsia="Times New Roman"/>
          <w:szCs w:val="24"/>
        </w:rPr>
        <w:t>Ας περάσουμε στο νομοσχέδιο. Οι πολίτες περιμένουν τη βελτίωση της καθημερινότητάς τους και αυτό σε μεγάλο βαθμό πρ</w:t>
      </w:r>
      <w:r>
        <w:rPr>
          <w:rFonts w:eastAsia="Times New Roman"/>
          <w:szCs w:val="24"/>
        </w:rPr>
        <w:t xml:space="preserve">οϋποθέτει σαφή σχεδιασμό και σοβαρότητα στο νομοθετικό έργο, μακριά από βαρύγδουπους και κενούς περιεχομένου τίτλους. </w:t>
      </w:r>
    </w:p>
    <w:p w14:paraId="6988B55F" w14:textId="77777777" w:rsidR="00374D63" w:rsidRDefault="00826AA3">
      <w:pPr>
        <w:spacing w:line="600" w:lineRule="auto"/>
        <w:ind w:firstLine="720"/>
        <w:contextualSpacing/>
        <w:jc w:val="both"/>
        <w:rPr>
          <w:rFonts w:eastAsia="Times New Roman"/>
          <w:szCs w:val="24"/>
        </w:rPr>
      </w:pPr>
      <w:r>
        <w:rPr>
          <w:rFonts w:eastAsia="Times New Roman"/>
          <w:szCs w:val="24"/>
        </w:rPr>
        <w:t>Σήμερα, παραδείγματος χάρ</w:t>
      </w:r>
      <w:r>
        <w:rPr>
          <w:rFonts w:eastAsia="Times New Roman"/>
          <w:szCs w:val="24"/>
        </w:rPr>
        <w:t>ιν</w:t>
      </w:r>
      <w:r>
        <w:rPr>
          <w:rFonts w:eastAsia="Times New Roman"/>
          <w:szCs w:val="24"/>
        </w:rPr>
        <w:t>, συζητάμε ένα νομοσχέδιο που στον τίτλο του διατείνεται πως επιταχύνει το κυβερνητικό έργο. Στην πραγματικότη</w:t>
      </w:r>
      <w:r>
        <w:rPr>
          <w:rFonts w:eastAsia="Times New Roman"/>
          <w:szCs w:val="24"/>
        </w:rPr>
        <w:t>τα, όμως, καταλήξαμε και πάλι σ’ ένα νομοθέτημα-</w:t>
      </w:r>
      <w:r>
        <w:rPr>
          <w:rFonts w:eastAsia="Times New Roman"/>
          <w:szCs w:val="24"/>
          <w:lang w:val="en-US"/>
        </w:rPr>
        <w:t>patchwork</w:t>
      </w:r>
      <w:r>
        <w:rPr>
          <w:rFonts w:eastAsia="Times New Roman"/>
          <w:szCs w:val="24"/>
        </w:rPr>
        <w:t>. Βλέπουμε πολλές διατάξεις, άσχετες μεταξύ τους, που ναι μεν ορισμένες μπορεί να είναι αναγκαίες και επείγουσες για την εύρυθμη λειτουργία της κρατικής μηχανής, ωστόσο το όλο σχέδιο νόμου απεικονίζε</w:t>
      </w:r>
      <w:r>
        <w:rPr>
          <w:rFonts w:eastAsia="Times New Roman"/>
          <w:szCs w:val="24"/>
        </w:rPr>
        <w:t>ι την εγγενή αδυναμία σοβαρού προγραμματισμού και σχεδιασμού του κυβερνητικού έρ</w:t>
      </w:r>
      <w:r>
        <w:rPr>
          <w:rFonts w:eastAsia="Times New Roman"/>
          <w:szCs w:val="24"/>
        </w:rPr>
        <w:lastRenderedPageBreak/>
        <w:t xml:space="preserve">γου: αναντιστοιχία μεταξύ τίτλων και περιεχομένων, αναντιστοιχία μεταξύ θεωρίας και πράξης, αναντιστοιχία μεταξύ επιθυμίας και πραγματικότητας. </w:t>
      </w:r>
    </w:p>
    <w:p w14:paraId="6988B560" w14:textId="77777777" w:rsidR="00374D63" w:rsidRDefault="00826AA3">
      <w:pPr>
        <w:spacing w:line="600" w:lineRule="auto"/>
        <w:ind w:firstLine="720"/>
        <w:contextualSpacing/>
        <w:jc w:val="both"/>
        <w:rPr>
          <w:rFonts w:eastAsia="Times New Roman"/>
          <w:szCs w:val="24"/>
        </w:rPr>
      </w:pPr>
      <w:r>
        <w:rPr>
          <w:rFonts w:eastAsia="Times New Roman"/>
          <w:szCs w:val="24"/>
        </w:rPr>
        <w:t>Η πρακτική των κακών νομοθετικώ</w:t>
      </w:r>
      <w:r>
        <w:rPr>
          <w:rFonts w:eastAsia="Times New Roman"/>
          <w:szCs w:val="24"/>
        </w:rPr>
        <w:t>ν επιλογών, δηλαδή</w:t>
      </w:r>
      <w:r>
        <w:rPr>
          <w:rFonts w:eastAsia="Times New Roman"/>
          <w:szCs w:val="24"/>
        </w:rPr>
        <w:t>,</w:t>
      </w:r>
      <w:r>
        <w:rPr>
          <w:rFonts w:eastAsia="Times New Roman"/>
          <w:szCs w:val="24"/>
        </w:rPr>
        <w:t xml:space="preserve"> των ατάκτως </w:t>
      </w:r>
      <w:proofErr w:type="spellStart"/>
      <w:r>
        <w:rPr>
          <w:rFonts w:eastAsia="Times New Roman"/>
          <w:szCs w:val="24"/>
        </w:rPr>
        <w:t>ερριμμένων</w:t>
      </w:r>
      <w:proofErr w:type="spellEnd"/>
      <w:r>
        <w:rPr>
          <w:rFonts w:eastAsia="Times New Roman"/>
          <w:szCs w:val="24"/>
        </w:rPr>
        <w:t xml:space="preserve"> ρυθμίσεων πολλών άλλων Υπουργείων πέραν του επισπεύδοντος Υπουργείου, της αδυναμίας ολοκληρωμένου σχεδιασμού, του ψηφίσματος και </w:t>
      </w:r>
      <w:proofErr w:type="spellStart"/>
      <w:r>
        <w:rPr>
          <w:rFonts w:eastAsia="Times New Roman"/>
          <w:szCs w:val="24"/>
        </w:rPr>
        <w:t>ξε</w:t>
      </w:r>
      <w:proofErr w:type="spellEnd"/>
      <w:r>
        <w:rPr>
          <w:rFonts w:eastAsia="Times New Roman"/>
          <w:szCs w:val="24"/>
        </w:rPr>
        <w:t>-ψηφίσματος δικών σας νόμων, των μη απαντήσεων από πλευράς νομοθέτη στις βασικές ε</w:t>
      </w:r>
      <w:r>
        <w:rPr>
          <w:rFonts w:eastAsia="Times New Roman"/>
          <w:szCs w:val="24"/>
        </w:rPr>
        <w:t>ρωτήσεις πώς, σε πόσο χρόνο και με τι κόστος, δυστυχώς είναι παρούσα και πάλι.</w:t>
      </w:r>
    </w:p>
    <w:p w14:paraId="6988B5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διατάξεων τώρα ή επί κάποιων απ’ αυτές. </w:t>
      </w:r>
    </w:p>
    <w:p w14:paraId="6988B5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Κεφάλαιο </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αφορά στην εφαρμογή του Ευρωπαϊκού Κανονισμού 1141/2014 περί ευρωπαϊκών πολιτικών κομμάτων και ιδρυμάτων, προφανώς και είμαστε θετικοί, όπως και σε κάθε ενσωμάτωση ευρωπαϊκής νομοθεσίας στο ελληνικό δίκαιο. Θα πρέπει, ωστόσο, να επισημάνουμε πως οι όπ</w:t>
      </w:r>
      <w:r>
        <w:rPr>
          <w:rFonts w:eastAsia="Times New Roman" w:cs="Times New Roman"/>
          <w:szCs w:val="24"/>
        </w:rPr>
        <w:t xml:space="preserve">οιες εισαγόμενες διατάξεις αφορούν μόνο στους όρους «πολιτικό κόμμα» και «ευρωπαϊκό πολιτικό κόμμα» και καθόλου δεν αναφέρονται στο «εθνικό πολιτικό κόμμα» όπως αυτό αναγνωρίζεται από το Ελληνικό Σύνταγμα. </w:t>
      </w:r>
    </w:p>
    <w:p w14:paraId="6988B5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Όλες αυτές οι ρυθμίσεις αφορούν σε ευρωπαϊκό μόνο</w:t>
      </w:r>
      <w:r>
        <w:rPr>
          <w:rFonts w:eastAsia="Times New Roman" w:cs="Times New Roman"/>
          <w:szCs w:val="24"/>
        </w:rPr>
        <w:t xml:space="preserve"> επίπεδο, ενώ σε εθνικό επίπεδο παραμένει σχεδόν ενάμιση χρόνο τώρα σε εκκρεμότητα η θέσπιση νέου θεσμικού πλαισίου για τη διαφάνεια και την χρηματοδότηση των κομμάτων. Πρόκειται για μια εκκρεμότητα στην οποία εμείς, το Ποτάμι, δεν έχουμε πάψει ούτε στιγμή</w:t>
      </w:r>
      <w:r>
        <w:rPr>
          <w:rFonts w:eastAsia="Times New Roman" w:cs="Times New Roman"/>
          <w:szCs w:val="24"/>
        </w:rPr>
        <w:t xml:space="preserve"> να αναφερόμαστε, προτείνοντας, μάλιστα, δέσμη πολύ συγκεκριμένων μέτρων, κάτι που αποτελεί συν τοις </w:t>
      </w:r>
      <w:proofErr w:type="spellStart"/>
      <w:r>
        <w:rPr>
          <w:rFonts w:eastAsia="Times New Roman" w:cs="Times New Roman"/>
          <w:szCs w:val="24"/>
        </w:rPr>
        <w:t>άλλοις</w:t>
      </w:r>
      <w:proofErr w:type="spellEnd"/>
      <w:r>
        <w:rPr>
          <w:rFonts w:eastAsia="Times New Roman" w:cs="Times New Roman"/>
          <w:szCs w:val="24"/>
        </w:rPr>
        <w:t xml:space="preserve"> υποχρέωση της χώρας προς τους εταίρους από τον </w:t>
      </w:r>
      <w:proofErr w:type="spellStart"/>
      <w:r>
        <w:rPr>
          <w:rFonts w:eastAsia="Times New Roman" w:cs="Times New Roman"/>
          <w:szCs w:val="24"/>
        </w:rPr>
        <w:t>εφαρμοστικό</w:t>
      </w:r>
      <w:proofErr w:type="spellEnd"/>
      <w:r>
        <w:rPr>
          <w:rFonts w:eastAsia="Times New Roman" w:cs="Times New Roman"/>
          <w:szCs w:val="24"/>
        </w:rPr>
        <w:t xml:space="preserve"> του μνημονίου 4336/2015 νόμο, αλλά και το συστάσεων της ομάδας </w:t>
      </w:r>
      <w:r>
        <w:rPr>
          <w:rFonts w:eastAsia="Times New Roman" w:cs="Times New Roman"/>
          <w:szCs w:val="24"/>
          <w:lang w:val="en-US"/>
        </w:rPr>
        <w:t>Greco</w:t>
      </w:r>
      <w:r>
        <w:rPr>
          <w:rFonts w:eastAsia="Times New Roman" w:cs="Times New Roman"/>
          <w:szCs w:val="24"/>
        </w:rPr>
        <w:t xml:space="preserve"> για το ζήτημα της χρ</w:t>
      </w:r>
      <w:r>
        <w:rPr>
          <w:rFonts w:eastAsia="Times New Roman" w:cs="Times New Roman"/>
          <w:szCs w:val="24"/>
        </w:rPr>
        <w:t xml:space="preserve">ηματοδότησης των κομμάτων. </w:t>
      </w:r>
    </w:p>
    <w:p w14:paraId="6988B5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Τι εμπόδισε, άραγε, την Κυβέρνηση να εντάξει στο παρόν νομοσχέδιο αντίστοιχες διατάξεις για τα ελληνικά κόμματα προκείμενου να έχουμε ένα πλήρες νομοθέτημα, όταν μάλιστα πριν από λίγες εβδομάδες η Βουλή ασχολήθηκε με το πόρισμα </w:t>
      </w:r>
      <w:r>
        <w:rPr>
          <w:rFonts w:eastAsia="Times New Roman" w:cs="Times New Roman"/>
          <w:szCs w:val="24"/>
        </w:rPr>
        <w:t xml:space="preserve">για το «αμαρτωλό τρίγωνο», αδυνατώντας για ακόμα μια φορά να καταλήξει σε κοινά συμπεράσματα και κοινές προτάσεις θωράκισης της </w:t>
      </w:r>
      <w:r>
        <w:rPr>
          <w:rFonts w:eastAsia="Times New Roman" w:cs="Times New Roman"/>
          <w:szCs w:val="24"/>
        </w:rPr>
        <w:t>δ</w:t>
      </w:r>
      <w:r>
        <w:rPr>
          <w:rFonts w:eastAsia="Times New Roman" w:cs="Times New Roman"/>
          <w:szCs w:val="24"/>
        </w:rPr>
        <w:t xml:space="preserve">ημοκρατίας και του Κοινοβουλευτισμού; </w:t>
      </w:r>
    </w:p>
    <w:p w14:paraId="6988B5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Κεφάλαιο Β</w:t>
      </w:r>
      <w:r>
        <w:rPr>
          <w:rFonts w:eastAsia="Times New Roman" w:cs="Times New Roman"/>
          <w:szCs w:val="24"/>
        </w:rPr>
        <w:t>΄</w:t>
      </w:r>
      <w:r>
        <w:rPr>
          <w:rFonts w:eastAsia="Times New Roman" w:cs="Times New Roman"/>
          <w:szCs w:val="24"/>
        </w:rPr>
        <w:t xml:space="preserve"> αφορά διατάξεις του Υπουργείου Εσωτερικών. Συγκεκριμένα, το άρθρο 15 δίνε</w:t>
      </w:r>
      <w:r>
        <w:rPr>
          <w:rFonts w:eastAsia="Times New Roman" w:cs="Times New Roman"/>
          <w:szCs w:val="24"/>
        </w:rPr>
        <w:t>ι, για πολλοστή φορά, πα</w:t>
      </w:r>
      <w:r>
        <w:rPr>
          <w:rFonts w:eastAsia="Times New Roman" w:cs="Times New Roman"/>
          <w:szCs w:val="24"/>
        </w:rPr>
        <w:lastRenderedPageBreak/>
        <w:t>ράταση προθεσμιών στους ΟΤΑ Α</w:t>
      </w:r>
      <w:r>
        <w:rPr>
          <w:rFonts w:eastAsia="Times New Roman" w:cs="Times New Roman"/>
          <w:szCs w:val="24"/>
        </w:rPr>
        <w:t>΄</w:t>
      </w:r>
      <w:r>
        <w:rPr>
          <w:rFonts w:eastAsia="Times New Roman" w:cs="Times New Roman"/>
          <w:szCs w:val="24"/>
        </w:rPr>
        <w:t xml:space="preserve"> και Β</w:t>
      </w:r>
      <w:r>
        <w:rPr>
          <w:rFonts w:eastAsia="Times New Roman" w:cs="Times New Roman"/>
          <w:szCs w:val="24"/>
        </w:rPr>
        <w:t>΄</w:t>
      </w:r>
      <w:r>
        <w:rPr>
          <w:rFonts w:eastAsia="Times New Roman" w:cs="Times New Roman"/>
          <w:szCs w:val="24"/>
        </w:rPr>
        <w:t xml:space="preserve"> βαθμού και των νομικών προσώπων που υπάγονται σ’ αυτούς για τις ανακλητικές πράξεις που θα έπρεπε από πλευράς τους να έχουν λάβει χώρα κατά το οικονομικό έτος 2015, καθώς και της ανάρτησής τους </w:t>
      </w:r>
      <w:r>
        <w:rPr>
          <w:rFonts w:eastAsia="Times New Roman" w:cs="Times New Roman"/>
          <w:szCs w:val="24"/>
        </w:rPr>
        <w:t xml:space="preserve">στο πρόγραμμα </w:t>
      </w:r>
      <w:r>
        <w:rPr>
          <w:rFonts w:eastAsia="Times New Roman" w:cs="Times New Roman"/>
          <w:szCs w:val="24"/>
        </w:rPr>
        <w:t>«ΔΙΑΥΓΕΙΑ»</w:t>
      </w:r>
      <w:r>
        <w:rPr>
          <w:rFonts w:eastAsia="Times New Roman" w:cs="Times New Roman"/>
          <w:szCs w:val="24"/>
        </w:rPr>
        <w:t xml:space="preserve">. Εμείς  διαφωνούμε. Με απλά ελληνικά δεν μπορούμε να επιτρέψουμε για ακόμα μια φορά την καταστρατήγηση της </w:t>
      </w:r>
      <w:r>
        <w:rPr>
          <w:rFonts w:eastAsia="Times New Roman" w:cs="Times New Roman"/>
          <w:szCs w:val="24"/>
        </w:rPr>
        <w:t>«ΔΙΑΥΓΕΙΑΣ»</w:t>
      </w:r>
      <w:r>
        <w:rPr>
          <w:rFonts w:eastAsia="Times New Roman" w:cs="Times New Roman"/>
          <w:szCs w:val="24"/>
        </w:rPr>
        <w:t>, αυτού του κορυφαίου μεταρρυθμιστικού εργαλείου. Έχουμε συγκατατεθεί σε παρατάσεις ξανά και ξανά στο παρελθόν. Α</w:t>
      </w:r>
      <w:r>
        <w:rPr>
          <w:rFonts w:eastAsia="Times New Roman" w:cs="Times New Roman"/>
          <w:szCs w:val="24"/>
        </w:rPr>
        <w:t>υτή τη φορά λέμε «</w:t>
      </w:r>
      <w:r>
        <w:rPr>
          <w:rFonts w:eastAsia="Times New Roman" w:cs="Times New Roman"/>
          <w:szCs w:val="24"/>
        </w:rPr>
        <w:t>ό</w:t>
      </w:r>
      <w:r>
        <w:rPr>
          <w:rFonts w:eastAsia="Times New Roman" w:cs="Times New Roman"/>
          <w:szCs w:val="24"/>
        </w:rPr>
        <w:t xml:space="preserve">χι» κι ας πρόκειται και για μικρούς δήμους των οποίων τα διοικητικά προβλήματα ναι μεν κατανοούμε, ωστόσο δεν μπορούν να δικαιολογούνται επ’ </w:t>
      </w:r>
      <w:proofErr w:type="spellStart"/>
      <w:r>
        <w:rPr>
          <w:rFonts w:eastAsia="Times New Roman" w:cs="Times New Roman"/>
          <w:szCs w:val="24"/>
        </w:rPr>
        <w:t>αόριστον</w:t>
      </w:r>
      <w:proofErr w:type="spellEnd"/>
      <w:r>
        <w:rPr>
          <w:rFonts w:eastAsia="Times New Roman" w:cs="Times New Roman"/>
          <w:szCs w:val="24"/>
        </w:rPr>
        <w:t xml:space="preserve">. </w:t>
      </w:r>
    </w:p>
    <w:p w14:paraId="6988B5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w:t>
      </w:r>
      <w:r>
        <w:rPr>
          <w:rFonts w:eastAsia="Times New Roman" w:cs="Times New Roman"/>
          <w:szCs w:val="24"/>
        </w:rPr>
        <w:t>κ</w:t>
      </w:r>
      <w:r>
        <w:rPr>
          <w:rFonts w:eastAsia="Times New Roman" w:cs="Times New Roman"/>
          <w:szCs w:val="24"/>
        </w:rPr>
        <w:t xml:space="preserve">εφάλαιο, σχετικά με το άρθρο 20 που αφορά στα τέλη των καζίνο, ως παλιός </w:t>
      </w:r>
      <w:proofErr w:type="spellStart"/>
      <w:r>
        <w:rPr>
          <w:rFonts w:eastAsia="Times New Roman" w:cs="Times New Roman"/>
          <w:szCs w:val="24"/>
        </w:rPr>
        <w:t>αυ</w:t>
      </w:r>
      <w:r>
        <w:rPr>
          <w:rFonts w:eastAsia="Times New Roman" w:cs="Times New Roman"/>
          <w:szCs w:val="24"/>
        </w:rPr>
        <w:t>τοδιοικητικός</w:t>
      </w:r>
      <w:proofErr w:type="spellEnd"/>
      <w:r>
        <w:rPr>
          <w:rFonts w:eastAsia="Times New Roman" w:cs="Times New Roman"/>
          <w:szCs w:val="24"/>
        </w:rPr>
        <w:t xml:space="preserve"> θα υπενθυμίσω ότι τα τέλη </w:t>
      </w:r>
      <w:proofErr w:type="spellStart"/>
      <w:r>
        <w:rPr>
          <w:rFonts w:eastAsia="Times New Roman" w:cs="Times New Roman"/>
          <w:szCs w:val="24"/>
        </w:rPr>
        <w:t>παρεπιδημούντων</w:t>
      </w:r>
      <w:proofErr w:type="spellEnd"/>
      <w:r>
        <w:rPr>
          <w:rFonts w:eastAsia="Times New Roman" w:cs="Times New Roman"/>
          <w:szCs w:val="24"/>
        </w:rPr>
        <w:t xml:space="preserve"> αποτελούσαν έναν ουσιαστικό πόρο εσόδων -ίσως τον ουσιαστικότερο- για τους δήμους -ιδίως τους τουριστικούς- και τους επέτρεπε να ανταποκρίνονται στις υψηλές απαιτήσεις παρά τους χαμηλούς κεντρικούς αυ</w:t>
      </w:r>
      <w:r>
        <w:rPr>
          <w:rFonts w:eastAsia="Times New Roman" w:cs="Times New Roman"/>
          <w:szCs w:val="24"/>
        </w:rPr>
        <w:t xml:space="preserve">τοτελείς πόρους που εισέπρατταν. </w:t>
      </w:r>
    </w:p>
    <w:p w14:paraId="6988B5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Θυμίζω, επίσης, ότι το αρχικό 5% των τελών θεωρήθηκε υψηλό και μειώθηκε σε 2%, ενώ στη συνέχεια εξανεμίστηκε με τη μείωση του 2009 που κατέβηκε στο 0,5% που ισχύει σήμερα. Έτσι τα ανταποδοτικά έργα και οι υπηρεσίες</w:t>
      </w:r>
      <w:r>
        <w:rPr>
          <w:rFonts w:eastAsia="Times New Roman" w:cs="Times New Roman"/>
          <w:szCs w:val="24"/>
        </w:rPr>
        <w:t>,</w:t>
      </w:r>
      <w:r>
        <w:rPr>
          <w:rFonts w:eastAsia="Times New Roman" w:cs="Times New Roman"/>
          <w:szCs w:val="24"/>
        </w:rPr>
        <w:t xml:space="preserve"> που βε</w:t>
      </w:r>
      <w:r>
        <w:rPr>
          <w:rFonts w:eastAsia="Times New Roman" w:cs="Times New Roman"/>
          <w:szCs w:val="24"/>
        </w:rPr>
        <w:t xml:space="preserve">λτίωναν την καθημερινότητα τόσο των μονίμων κατοίκων, των δημοτών, όσο και των επισκεπτών τους, δεν μπορούν πλέον να υποστηριχθούν. </w:t>
      </w:r>
    </w:p>
    <w:p w14:paraId="6988B5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 επιθυμούμε να υποστηρίξουμε την οικονομική ανεξαρτησία και άρα τη διοικητική αυτοτέλεια των δήμων, οφείλουμε να ξαναδούμ</w:t>
      </w:r>
      <w:r>
        <w:rPr>
          <w:rFonts w:eastAsia="Times New Roman" w:cs="Times New Roman"/>
          <w:szCs w:val="24"/>
        </w:rPr>
        <w:t>ε συνολικά, κύριε Υπουργέ, το ζήτημα -σε μια αναθεωρημένη πια φιλοσοφία- των δημοτικών εσόδων, προκειμένου αυτοί να πάψουν να επιβαρύνουν τα ούτως ή άλλως εξασθενημένα δημόσια οικονομικά, αλλά και να μπορέσουν να είναι ικανοί και επαρκείς να υποστηρίξουν τ</w:t>
      </w:r>
      <w:r>
        <w:rPr>
          <w:rFonts w:eastAsia="Times New Roman" w:cs="Times New Roman"/>
          <w:szCs w:val="24"/>
        </w:rPr>
        <w:t xml:space="preserve">ις διάφορες υπηρεσίες και τα έργα τα οποία οφείλουν να υλοποιήσουν. </w:t>
      </w:r>
    </w:p>
    <w:p w14:paraId="6988B5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25 αφορά στη διευθέτηση ζητημάτων δαπανών καθαριότητας δημοσίων υπηρεσιών και κτηρίων με ιδιαίτερη έμφαση στις ανάγκες καθαριότητας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Προφανώς</w:t>
      </w:r>
      <w:r>
        <w:rPr>
          <w:rFonts w:eastAsia="Times New Roman" w:cs="Times New Roman"/>
          <w:szCs w:val="24"/>
        </w:rPr>
        <w:t xml:space="preserve"> υπάρχουν αρκετές περιπτώσεις που βρίσκονται σε αδιέξοδο, δήμοι αλλά και εργαζόμενοι. Εκεί πρέπει </w:t>
      </w:r>
      <w:r>
        <w:rPr>
          <w:rFonts w:eastAsia="Times New Roman" w:cs="Times New Roman"/>
          <w:szCs w:val="24"/>
        </w:rPr>
        <w:lastRenderedPageBreak/>
        <w:t xml:space="preserve">να βρεθεί τρόπος να καλυφθεί η νομιμότητα της απόδοσης και των </w:t>
      </w:r>
      <w:proofErr w:type="spellStart"/>
      <w:r>
        <w:rPr>
          <w:rFonts w:eastAsia="Times New Roman" w:cs="Times New Roman"/>
          <w:szCs w:val="24"/>
        </w:rPr>
        <w:t>οφειλομένων</w:t>
      </w:r>
      <w:proofErr w:type="spellEnd"/>
      <w:r>
        <w:rPr>
          <w:rFonts w:eastAsia="Times New Roman" w:cs="Times New Roman"/>
          <w:szCs w:val="24"/>
        </w:rPr>
        <w:t xml:space="preserve">, αλλά και της συνέχειας της παροχής των υπηρεσιών. </w:t>
      </w:r>
    </w:p>
    <w:p w14:paraId="6988B5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μπει ένα τέλος σ’ αυτόν τον φαύλο κύκλο και να έχουμε επιτέλους την έναρξη ενός νέου ενάρετου κύκλου, ενός κύκλου όπου η κάλυψη των παγίων και διαρκών αναγκών θα γίνεται με τον νόμιμο τρόπο, είτε αναφερόμαστε στην </w:t>
      </w:r>
      <w:r>
        <w:rPr>
          <w:rFonts w:eastAsia="Times New Roman" w:cs="Times New Roman"/>
          <w:szCs w:val="24"/>
        </w:rPr>
        <w:t>α</w:t>
      </w:r>
      <w:r>
        <w:rPr>
          <w:rFonts w:eastAsia="Times New Roman" w:cs="Times New Roman"/>
          <w:szCs w:val="24"/>
        </w:rPr>
        <w:t>υτοδιοίκηση, είτε στο δη</w:t>
      </w:r>
      <w:r>
        <w:rPr>
          <w:rFonts w:eastAsia="Times New Roman" w:cs="Times New Roman"/>
          <w:szCs w:val="24"/>
        </w:rPr>
        <w:t xml:space="preserve">μόσιο εν γένει. </w:t>
      </w:r>
    </w:p>
    <w:p w14:paraId="6988B5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είναι πολύ δύσκολο να εξειδικευθούν αυτές οι περιπτώσεις και να διαχωρίσουμε την ήρα από το στάρι. </w:t>
      </w:r>
    </w:p>
    <w:p w14:paraId="6988B5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Οι γενικευμένες, όμως, προσεγγίσεις αντί να εξυγιάνουν την κατάσταση, νομίζω ότι τη φουντώνουν και δημιουργούν εκ νέου ε</w:t>
      </w:r>
      <w:r>
        <w:rPr>
          <w:rFonts w:eastAsia="Times New Roman" w:cs="Times New Roman"/>
          <w:szCs w:val="24"/>
        </w:rPr>
        <w:t>παναλήψεις αυτών των φαύλων φαινομένων. Έχει φτάσει η στιγμή που θα πρέπει να υιοθετηθεί μια εντελώς διαφορετική μεθοδολογία αντιμετώπισης όλων αυτών των ζητημάτων, προκειμένου να είναι ξεκάθαροι οι όροι και οι κανόνες και όπου υπάρχουν πάγιες και διαρκείς</w:t>
      </w:r>
      <w:r>
        <w:rPr>
          <w:rFonts w:eastAsia="Times New Roman" w:cs="Times New Roman"/>
          <w:szCs w:val="24"/>
        </w:rPr>
        <w:t xml:space="preserve"> ανάγκες να καλύπτονται με τον νόμιμο τρόπο ως πάγιες και διαρκείς ανάγκες. </w:t>
      </w:r>
    </w:p>
    <w:p w14:paraId="6988B5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26 αφορά μια παλιά και πονεμένη ιστορία, αυτήν την εν μία </w:t>
      </w:r>
      <w:proofErr w:type="spellStart"/>
      <w:r>
        <w:rPr>
          <w:rFonts w:eastAsia="Times New Roman" w:cs="Times New Roman"/>
          <w:szCs w:val="24"/>
        </w:rPr>
        <w:t>νυκτί</w:t>
      </w:r>
      <w:proofErr w:type="spellEnd"/>
      <w:r>
        <w:rPr>
          <w:rFonts w:eastAsia="Times New Roman" w:cs="Times New Roman"/>
          <w:szCs w:val="24"/>
        </w:rPr>
        <w:t xml:space="preserve"> κουτοπόνηρη κατάργηση της Δημοτικής Αστυνομίας από την κυβέρνηση Σαμαρά τότε, όπου οι δήμοι και οι δημότες</w:t>
      </w:r>
      <w:r>
        <w:rPr>
          <w:rFonts w:eastAsia="Times New Roman" w:cs="Times New Roman"/>
          <w:szCs w:val="24"/>
        </w:rPr>
        <w:t xml:space="preserve"> τους με πρόσχημα τη μείωση του κράτους, τη μείωση των δημοσίων υπαλλήλων, αποστερήθηκαν πολύτιμων υπηρεσιών. Και, δυστυχώς, υπάρχει ακόμα αυτό το κενό στην κάλυψη των αναγκών αυτών και για τους δήμους, αλλά και για τους δημότες. Σε κάθε περίπτωση, εμείς θ</w:t>
      </w:r>
      <w:r>
        <w:rPr>
          <w:rFonts w:eastAsia="Times New Roman" w:cs="Times New Roman"/>
          <w:szCs w:val="24"/>
        </w:rPr>
        <w:t xml:space="preserve">εωρούμε ότι οι τέως δημοτικοί αστυνομικοί θα πρέπει να ενταχθούν, αφού ωστόσο λάβουν την κατάλληλη εκπαίδευση στις τάξεις της ΕΛΑΣ. </w:t>
      </w:r>
    </w:p>
    <w:p w14:paraId="6988B5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 Κεφάλαιο Ε</w:t>
      </w:r>
      <w:r>
        <w:rPr>
          <w:rFonts w:eastAsia="Times New Roman" w:cs="Times New Roman"/>
          <w:szCs w:val="24"/>
        </w:rPr>
        <w:t>΄</w:t>
      </w:r>
      <w:r>
        <w:rPr>
          <w:rFonts w:eastAsia="Times New Roman" w:cs="Times New Roman"/>
          <w:szCs w:val="24"/>
        </w:rPr>
        <w:t>, που αφορά διατάξεις αρμοδιότητας του Υπουργείου Δικαιοσύνης, Διαφάνειας και Ανθρωπίνων Δικαι</w:t>
      </w:r>
      <w:r>
        <w:rPr>
          <w:rFonts w:eastAsia="Times New Roman" w:cs="Times New Roman"/>
          <w:szCs w:val="24"/>
        </w:rPr>
        <w:t xml:space="preserve">ωμάτων. Θα σταθώ στο άρθρο 32, που αφορά στα υποθηκοφυλακεία. Θυμίζω ότι η αλήστου μνήμης </w:t>
      </w:r>
      <w:r>
        <w:rPr>
          <w:rFonts w:eastAsia="Times New Roman" w:cs="Times New Roman"/>
          <w:szCs w:val="24"/>
          <w:lang w:val="en-US"/>
        </w:rPr>
        <w:t>task</w:t>
      </w:r>
      <w:r>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της Ευρωπαϊκής Επιτροπής είχε εισηγηθεί τότε στην Κυβέρνηση την μετατροπή των υποθηκοφυλακείων σε κτηματολογικά γραφεία, ενώ παράλληλα ζητούσε τον δραστικό</w:t>
      </w:r>
      <w:r>
        <w:rPr>
          <w:rFonts w:eastAsia="Times New Roman" w:cs="Times New Roman"/>
          <w:szCs w:val="24"/>
        </w:rPr>
        <w:t xml:space="preserve"> περιορισμό του αριθμού τους. Παρ’ όλα αυτά, το ΥΠΕΚΑ, απ’ ό,τι γνωρίζουμε, τρέχει μια παράλληλη και ασύμπτωτη διαδικασία για τα κτηματολογικά γραφεία. Ξέρουμε ότι και υποχρέωση έχουμε, αλλά είναι και </w:t>
      </w:r>
      <w:r>
        <w:rPr>
          <w:rFonts w:eastAsia="Times New Roman" w:cs="Times New Roman"/>
          <w:szCs w:val="24"/>
        </w:rPr>
        <w:lastRenderedPageBreak/>
        <w:t>ορθολογικό να υπάρξει ουσιαστικά η συνύπαρξη των κτηματ</w:t>
      </w:r>
      <w:r>
        <w:rPr>
          <w:rFonts w:eastAsia="Times New Roman" w:cs="Times New Roman"/>
          <w:szCs w:val="24"/>
        </w:rPr>
        <w:t xml:space="preserve">ολογικών γραφείων με τα έμμισθα πλέον υποθηκοφυλακεία. </w:t>
      </w:r>
    </w:p>
    <w:p w14:paraId="6988B5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λοιπόν, με αυτήν την παράλληλη και ασύμπτωτη εξέλιξη; Γενικώς, τι επιτυγχάνουμε με τις σημερινές προβλέψεις σε σχέση με αυτά που έχουμε και δέσμευση, αλλά και προγραμματίσει ως ορθολογικά </w:t>
      </w:r>
      <w:r>
        <w:rPr>
          <w:rFonts w:eastAsia="Times New Roman" w:cs="Times New Roman"/>
          <w:szCs w:val="24"/>
        </w:rPr>
        <w:t xml:space="preserve">να κάνουμε, μεταβαίνοντας από τον σημερινό θεσμό των άμισθων υποθηκοφυλακείων στη μετατροπή τους στα έμμισθα υποθηκοφυλακεία; Φοβούμαι όχι πολλά. Αντιθέτως, φορτώνουμε τα υποθηκοφυλακεία με μια σωρεία φωτογραφικών, σχεδόν, διατάξεων που δεν έχουν σχέση με </w:t>
      </w:r>
      <w:r>
        <w:rPr>
          <w:rFonts w:eastAsia="Times New Roman" w:cs="Times New Roman"/>
          <w:szCs w:val="24"/>
        </w:rPr>
        <w:t xml:space="preserve">την έννοια της μεταρρύθμισης. </w:t>
      </w:r>
    </w:p>
    <w:p w14:paraId="6988B5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Επιπροσθέτως, ιδιαίτερη σημασία έχει πως την απόσυρση της εν λόγω διάταξης ζητούν όχι μόνο οι άμεσα ενδιαφερόμενοι, δηλαδή</w:t>
      </w:r>
      <w:r>
        <w:rPr>
          <w:rFonts w:eastAsia="Times New Roman" w:cs="Times New Roman"/>
          <w:szCs w:val="24"/>
        </w:rPr>
        <w:t>,</w:t>
      </w:r>
      <w:r>
        <w:rPr>
          <w:rFonts w:eastAsia="Times New Roman" w:cs="Times New Roman"/>
          <w:szCs w:val="24"/>
        </w:rPr>
        <w:t xml:space="preserve"> οι Ένωση Αμίσθων Υποθηκοφυλάκων, αλλά και η Ένωση Δικαστών και Εισαγγελέων, η οποία υπογραμμίζει πως </w:t>
      </w:r>
      <w:r>
        <w:rPr>
          <w:rFonts w:eastAsia="Times New Roman" w:cs="Times New Roman"/>
          <w:szCs w:val="24"/>
        </w:rPr>
        <w:t>είναι αντισυνταγματική η ανάθεση καθηκόντων διοικητικού υπαλλήλου σε δικαστές έστω και χαμηλόβαθμους.</w:t>
      </w:r>
    </w:p>
    <w:p w14:paraId="6988B5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υιοθετείτε εσείς, κύριε </w:t>
      </w:r>
      <w:proofErr w:type="spellStart"/>
      <w:r>
        <w:rPr>
          <w:rFonts w:eastAsia="Times New Roman" w:cs="Times New Roman"/>
          <w:szCs w:val="24"/>
        </w:rPr>
        <w:t>Δανέλλη</w:t>
      </w:r>
      <w:proofErr w:type="spellEnd"/>
      <w:r>
        <w:rPr>
          <w:rFonts w:eastAsia="Times New Roman" w:cs="Times New Roman"/>
          <w:szCs w:val="24"/>
        </w:rPr>
        <w:t xml:space="preserve">, αυτό; </w:t>
      </w:r>
    </w:p>
    <w:p w14:paraId="6988B5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Εξαρτάται με</w:t>
      </w:r>
      <w:r>
        <w:rPr>
          <w:rFonts w:eastAsia="Times New Roman" w:cs="Times New Roman"/>
          <w:szCs w:val="24"/>
        </w:rPr>
        <w:t xml:space="preserve"> τι επιφορτίζονται. Όμως, δεν είναι υπόθεση των ειρηνοδικών να ασχολούνται με αυτά τα ζητήματα. Επίσης δεν συμφωνούμε με το ότι γίνεται γενικευμένα. Νομίζω ότι θα έχουμε την υποχρέωση να προσλάβουμε το σύνολο των υπαλλήλων που σήμερα απασχολούνται στα υποθ</w:t>
      </w:r>
      <w:r>
        <w:rPr>
          <w:rFonts w:eastAsia="Times New Roman" w:cs="Times New Roman"/>
          <w:szCs w:val="24"/>
        </w:rPr>
        <w:t>ηκοφυλακεία είτε αυτά είναι απαραίτητα να συνεχίσουν την ύπαρξή τους ως  έμμισθα είτε όχι. Γι’ αυτό θεωρώ ότι θα πρέπει να ξαναδείτε αυτές τις διατάξεις για να αποφύγετε τη δημιουργία νέων…</w:t>
      </w:r>
    </w:p>
    <w:p w14:paraId="6988B5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Εγώ απλώς σας ρώτησα, κύριε </w:t>
      </w:r>
      <w:proofErr w:type="spellStart"/>
      <w:r>
        <w:rPr>
          <w:rFonts w:eastAsia="Times New Roman" w:cs="Times New Roman"/>
          <w:szCs w:val="24"/>
        </w:rPr>
        <w:t>Δανέλλη</w:t>
      </w:r>
      <w:proofErr w:type="spellEnd"/>
      <w:r>
        <w:rPr>
          <w:rFonts w:eastAsia="Times New Roman" w:cs="Times New Roman"/>
          <w:szCs w:val="24"/>
        </w:rPr>
        <w:t>, αν συμφωνείτε με κάποιες ενστάσεις αντισυνταγματικότητας. Αν συμφωνεί το κόμμα σας.</w:t>
      </w:r>
    </w:p>
    <w:p w14:paraId="6988B5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Κύριε Υπουργέ, δεν είναι δική μου υπόθεση να υιοθετήσω μια άποψη περί συνταγματικότητας ή όχι…</w:t>
      </w:r>
    </w:p>
    <w:p w14:paraId="6988B5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w:t>
      </w:r>
      <w:r>
        <w:rPr>
          <w:rFonts w:eastAsia="Times New Roman" w:cs="Times New Roman"/>
          <w:b/>
          <w:szCs w:val="24"/>
        </w:rPr>
        <w:t xml:space="preserve"> ΚΟΝΤΟΝΗΣ (Υπουργός Δικαιοσύνης, Διαφάνειας και Ανθρωπίνων Δικαιωμάτων):</w:t>
      </w:r>
      <w:r>
        <w:rPr>
          <w:rFonts w:eastAsia="Times New Roman" w:cs="Times New Roman"/>
          <w:szCs w:val="24"/>
        </w:rPr>
        <w:t xml:space="preserve"> Εγώ θα σας απαντήσω επ’ αυτού. Επειδή τις αναφέρατε σας ρωτώ.</w:t>
      </w:r>
    </w:p>
    <w:p w14:paraId="6988B5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Όταν, όμως, αυτή η άποψη εκφράζεται από δικαστές, νομίζω ότι πρέπει να την προσέξουμε.</w:t>
      </w:r>
    </w:p>
    <w:p w14:paraId="6988B5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w:t>
      </w:r>
      <w:r>
        <w:rPr>
          <w:rFonts w:eastAsia="Times New Roman" w:cs="Times New Roman"/>
          <w:b/>
          <w:szCs w:val="24"/>
        </w:rPr>
        <w:t>Σ (Υπουργός Δικαιοσύνης, Διαφάνειας και Ανθρωπίνων Δικαιωμάτων):</w:t>
      </w:r>
      <w:r>
        <w:rPr>
          <w:rFonts w:eastAsia="Times New Roman" w:cs="Times New Roman"/>
          <w:szCs w:val="24"/>
        </w:rPr>
        <w:t xml:space="preserve"> Έχουμε απάντηση να σας δώσουμε. </w:t>
      </w:r>
    </w:p>
    <w:p w14:paraId="6988B5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Όμως, δεν είναι και δουλειά των δικαστών να επιφορτιστούν -ακόμα και αν είναι ειρηνοδίκες- με τέτοιου είδους διοικητικά καθήκοντα.</w:t>
      </w:r>
    </w:p>
    <w:p w14:paraId="6988B57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ΚΟΝΤΟΝΗΣ (Υπουργός Δικαιοσύνης, Διαφάνειας και Ανθρωπίνων Δικαιωμάτων):</w:t>
      </w:r>
      <w:r>
        <w:rPr>
          <w:rFonts w:eastAsia="Times New Roman" w:cs="Times New Roman"/>
          <w:szCs w:val="24"/>
        </w:rPr>
        <w:t xml:space="preserve"> Ισχύει νόμος από το 1941, πάντως. Να το ξέρετε.</w:t>
      </w:r>
    </w:p>
    <w:p w14:paraId="6988B5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Ωραία, να το ξεκαθαρίσουμε τώρα. Είναι ευκαιρία, λοιπόν, να </w:t>
      </w:r>
      <w:proofErr w:type="spellStart"/>
      <w:r>
        <w:rPr>
          <w:rFonts w:eastAsia="Times New Roman" w:cs="Times New Roman"/>
          <w:szCs w:val="24"/>
        </w:rPr>
        <w:t>επανορθολογικοποιηθούν</w:t>
      </w:r>
      <w:proofErr w:type="spellEnd"/>
      <w:r>
        <w:rPr>
          <w:rFonts w:eastAsia="Times New Roman" w:cs="Times New Roman"/>
          <w:szCs w:val="24"/>
        </w:rPr>
        <w:t xml:space="preserve"> όλα αυτά τα πράγματα. </w:t>
      </w:r>
    </w:p>
    <w:p w14:paraId="6988B5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Στέκομαι στ</w:t>
      </w:r>
      <w:r>
        <w:rPr>
          <w:rFonts w:eastAsia="Times New Roman" w:cs="Times New Roman"/>
          <w:szCs w:val="24"/>
        </w:rPr>
        <w:t>ο άρθρο 36, όπου προβλέπεται η κατάργηση του προληπτικού ελέγχου από το Ελεγκτικό Συνέδριο. Εδώ συμφωνούμε απόλυτα. Είναι θέμα αρχής. Χρειάζονταν η ρύθμιση και η οριοθέτηση αυτής της διαδικασίας, γιατί είναι πάρα πολλές οι περιπτώσεις όπου η υποκειμενική κ</w:t>
      </w:r>
      <w:r>
        <w:rPr>
          <w:rFonts w:eastAsia="Times New Roman" w:cs="Times New Roman"/>
          <w:szCs w:val="24"/>
        </w:rPr>
        <w:t xml:space="preserve">ρίση δημιουργεί προβλήματα, κυρίως σε αποφάσεις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ς</w:t>
      </w:r>
      <w:r>
        <w:rPr>
          <w:rFonts w:eastAsia="Times New Roman" w:cs="Times New Roman"/>
          <w:szCs w:val="24"/>
        </w:rPr>
        <w:t xml:space="preserve">, όπου ο </w:t>
      </w:r>
      <w:r>
        <w:rPr>
          <w:rFonts w:eastAsia="Times New Roman" w:cs="Times New Roman"/>
          <w:szCs w:val="24"/>
        </w:rPr>
        <w:lastRenderedPageBreak/>
        <w:t>έλεγχος νομιμότητας είναι πολλές οι φορές που μετατρέπεται σε έλεγχο σκοπιμότητας και αυτό έχει σαν αποτέλεσμα κάποιες γραφειοκρατικές αντιλήψεις και η ευθυνοφοβία να μπλοκάρ</w:t>
      </w:r>
      <w:r>
        <w:rPr>
          <w:rFonts w:eastAsia="Times New Roman" w:cs="Times New Roman"/>
          <w:szCs w:val="24"/>
        </w:rPr>
        <w:t xml:space="preserve">ουν πάρα πολλές επιλογές του δημοσίου και της </w:t>
      </w:r>
      <w:r>
        <w:rPr>
          <w:rFonts w:eastAsia="Times New Roman" w:cs="Times New Roman"/>
          <w:szCs w:val="24"/>
        </w:rPr>
        <w:t>α</w:t>
      </w:r>
      <w:r>
        <w:rPr>
          <w:rFonts w:eastAsia="Times New Roman" w:cs="Times New Roman"/>
          <w:szCs w:val="24"/>
        </w:rPr>
        <w:t xml:space="preserve">υτοδιοίκησης. </w:t>
      </w:r>
    </w:p>
    <w:p w14:paraId="6988B57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επισημαίνω ότι απαιτείται ιδιαίτερη προσοχή στη μετάβασή μας στη νέα πραγματικότητα της κατάργησης του προληπτικού ελέγχου, όπου θα μένει μόνο ο κατασταλτικός έλεγχος, ο οποίος βεβαίως θα </w:t>
      </w:r>
      <w:r>
        <w:rPr>
          <w:rFonts w:eastAsia="Times New Roman" w:cs="Times New Roman"/>
          <w:szCs w:val="24"/>
        </w:rPr>
        <w:t xml:space="preserve">πρέπει να τηρείται και να είναι και αυστηρός. </w:t>
      </w:r>
    </w:p>
    <w:p w14:paraId="6988B57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Στη μετάβασή μας, όμως, θα πρέπει να αποφευχθούν οι δύο ακραίες πιθανές εμπλοκές, είτε της ασυδοσίας είτε της </w:t>
      </w:r>
      <w:proofErr w:type="spellStart"/>
      <w:r>
        <w:rPr>
          <w:rFonts w:eastAsia="Times New Roman"/>
          <w:szCs w:val="24"/>
        </w:rPr>
        <w:t>δυσλειτουργικότητας</w:t>
      </w:r>
      <w:proofErr w:type="spellEnd"/>
      <w:r>
        <w:rPr>
          <w:rFonts w:eastAsia="Times New Roman"/>
          <w:szCs w:val="24"/>
        </w:rPr>
        <w:t xml:space="preserve"> εξαιτίας πιθανής ευθυνοφοβίας υπαλλήλων στις ταμειακές υπηρεσίες.</w:t>
      </w:r>
    </w:p>
    <w:p w14:paraId="6988B57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Για το άρθρο </w:t>
      </w:r>
      <w:r>
        <w:rPr>
          <w:rFonts w:eastAsia="Times New Roman"/>
          <w:szCs w:val="24"/>
        </w:rPr>
        <w:t>42 θεωρούμε λογικό το αίτημα της Πανελλήνιας Ένωσης Αξιωματικών του Λιμενικού Σώματος -των οποίων το υπόμνημα καταθέτω και στα Πρακτικά- η κρίση των αρχιπλοιάρχων να μην γίνεται από το πρώτο έτος που ο αξιωματικός θα βρίσκεται στο βαθμό αυτό, γιατί είναι κ</w:t>
      </w:r>
      <w:r>
        <w:rPr>
          <w:rFonts w:eastAsia="Times New Roman"/>
          <w:szCs w:val="24"/>
        </w:rPr>
        <w:t xml:space="preserve">αι ανορθολογικό και </w:t>
      </w:r>
      <w:proofErr w:type="spellStart"/>
      <w:r>
        <w:rPr>
          <w:rFonts w:eastAsia="Times New Roman"/>
          <w:szCs w:val="24"/>
        </w:rPr>
        <w:t>κο</w:t>
      </w:r>
      <w:r>
        <w:rPr>
          <w:rFonts w:eastAsia="Times New Roman"/>
          <w:szCs w:val="24"/>
        </w:rPr>
        <w:lastRenderedPageBreak/>
        <w:t>στοβόρο</w:t>
      </w:r>
      <w:proofErr w:type="spellEnd"/>
      <w:r>
        <w:rPr>
          <w:rFonts w:eastAsia="Times New Roman"/>
          <w:szCs w:val="24"/>
        </w:rPr>
        <w:t>. Είναι σπατάλη ανθρώπινου δυναμικού, αλλά και οικονομικών πόρων και νομίζω ότι στις μέρες μας είναι εξωφρενικό να προβαίνουμε σε τέτοιου είδους σπατάλες.</w:t>
      </w:r>
    </w:p>
    <w:p w14:paraId="6988B57F"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Σπυρίδων </w:t>
      </w:r>
      <w:proofErr w:type="spellStart"/>
      <w:r>
        <w:rPr>
          <w:rFonts w:eastAsia="Times New Roman" w:cs="Times New Roman"/>
          <w:szCs w:val="24"/>
        </w:rPr>
        <w:t>Δανέλλης</w:t>
      </w:r>
      <w:proofErr w:type="spellEnd"/>
      <w:r>
        <w:rPr>
          <w:rFonts w:eastAsia="Times New Roman" w:cs="Times New Roman"/>
          <w:szCs w:val="24"/>
        </w:rPr>
        <w:t>, καταθέτει για τα Πρακ</w:t>
      </w:r>
      <w:r>
        <w:rPr>
          <w:rFonts w:eastAsia="Times New Roman" w:cs="Times New Roman"/>
          <w:szCs w:val="24"/>
        </w:rPr>
        <w:t xml:space="preserve">τικά το προαναφερθέν υπόμνημα,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88B58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Τα δύο χρόνια, τα οποία μέχρι σήμερα ορίζονται ως περίοδος στασιμότητας στον συγκεκριμένο βαθμό, είναι λίγα ούτως ή </w:t>
      </w:r>
      <w:r>
        <w:rPr>
          <w:rFonts w:eastAsia="Times New Roman"/>
          <w:szCs w:val="24"/>
        </w:rPr>
        <w:t>άλλως για την παρούσα συγκυρία στενών πόρων και περιορισμένων δυνατοτήτων τόσο στην εξέλιξη του προσωπικού όσο και στη συνταξιοδότησή του. Και επειδή όντως πρέπει να εξομοιωθεί με τα υπόλοιπα Σώματα, το αυτονόητα ορθό είναι τα υπόλοιπα Σώματα να περάσουν α</w:t>
      </w:r>
      <w:r>
        <w:rPr>
          <w:rFonts w:eastAsia="Times New Roman"/>
          <w:szCs w:val="24"/>
        </w:rPr>
        <w:t xml:space="preserve">πό το ένα έτος στασιμότητας στο βαθμό στα δύο, γιατί εντέλει δεν κατανοούμε ότι σήμερα είναι δυνατόν να δημιουργούνται στρατιές συνταξιούχων των πενήντα ή των πενήντα δύο ετών. </w:t>
      </w:r>
    </w:p>
    <w:p w14:paraId="6988B581" w14:textId="77777777" w:rsidR="00374D63" w:rsidRDefault="00826AA3">
      <w:pPr>
        <w:spacing w:line="600" w:lineRule="auto"/>
        <w:ind w:firstLine="720"/>
        <w:contextualSpacing/>
        <w:jc w:val="both"/>
        <w:rPr>
          <w:rFonts w:eastAsia="Times New Roman"/>
          <w:szCs w:val="24"/>
        </w:rPr>
      </w:pPr>
      <w:r>
        <w:rPr>
          <w:rFonts w:eastAsia="Times New Roman"/>
          <w:szCs w:val="24"/>
        </w:rPr>
        <w:t>Όσο για την παράλληλη επετηρίδα, η οποία αναφέρθηκε από τον αρμόδιο Υπουργό στ</w:t>
      </w:r>
      <w:r>
        <w:rPr>
          <w:rFonts w:eastAsia="Times New Roman"/>
          <w:szCs w:val="24"/>
        </w:rPr>
        <w:t xml:space="preserve">η συζήτηση στην </w:t>
      </w:r>
      <w:r>
        <w:rPr>
          <w:rFonts w:eastAsia="Times New Roman"/>
          <w:szCs w:val="24"/>
        </w:rPr>
        <w:t>ε</w:t>
      </w:r>
      <w:r>
        <w:rPr>
          <w:rFonts w:eastAsia="Times New Roman"/>
          <w:szCs w:val="24"/>
        </w:rPr>
        <w:t xml:space="preserve">πιτροπή, οι σημερινές διατάξεις αποκλείουν σημαντικό αριθμό αξιωματικών. </w:t>
      </w:r>
      <w:r>
        <w:rPr>
          <w:rFonts w:eastAsia="Times New Roman"/>
          <w:szCs w:val="24"/>
        </w:rPr>
        <w:lastRenderedPageBreak/>
        <w:t>Και παρ</w:t>
      </w:r>
      <w:r>
        <w:rPr>
          <w:rFonts w:eastAsia="Times New Roman"/>
          <w:szCs w:val="24"/>
        </w:rPr>
        <w:t xml:space="preserve">’ </w:t>
      </w:r>
      <w:r>
        <w:rPr>
          <w:rFonts w:eastAsia="Times New Roman"/>
          <w:szCs w:val="24"/>
        </w:rPr>
        <w:t xml:space="preserve">ότι τα σχέδια νόμου που είχαν αναρτηθεί προς διαβούλευση επί υπουργίας </w:t>
      </w:r>
      <w:proofErr w:type="spellStart"/>
      <w:r>
        <w:rPr>
          <w:rFonts w:eastAsia="Times New Roman"/>
          <w:szCs w:val="24"/>
        </w:rPr>
        <w:t>Δρίτσα</w:t>
      </w:r>
      <w:proofErr w:type="spellEnd"/>
      <w:r>
        <w:rPr>
          <w:rFonts w:eastAsia="Times New Roman"/>
          <w:szCs w:val="24"/>
        </w:rPr>
        <w:t xml:space="preserve"> στο άρθρο 42, παράγραφος 2 συγκεκριμένα, συμπεριλάμβαναν την γενίκευση της διάτ</w:t>
      </w:r>
      <w:r>
        <w:rPr>
          <w:rFonts w:eastAsia="Times New Roman"/>
          <w:szCs w:val="24"/>
        </w:rPr>
        <w:t>αξης περί παράλληλης επετηρίδας, στο παρόν σχέδιο παραλήφθηκαν. Τι εμποδίζει στο να προστεθεί η διάταξη αυτή στο άρθρο 43;</w:t>
      </w:r>
    </w:p>
    <w:p w14:paraId="6988B582"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88B583" w14:textId="77777777" w:rsidR="00374D63" w:rsidRDefault="00826AA3">
      <w:pPr>
        <w:spacing w:line="600" w:lineRule="auto"/>
        <w:ind w:firstLine="720"/>
        <w:contextualSpacing/>
        <w:jc w:val="both"/>
        <w:rPr>
          <w:rFonts w:eastAsia="Times New Roman"/>
          <w:szCs w:val="24"/>
        </w:rPr>
      </w:pPr>
      <w:r>
        <w:rPr>
          <w:rFonts w:eastAsia="Times New Roman"/>
          <w:szCs w:val="24"/>
        </w:rPr>
        <w:t>Κλείνω, κύριε Πρόεδρε, σε ένα λεπτό.</w:t>
      </w:r>
    </w:p>
    <w:p w14:paraId="6988B58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Κλείνοντας, </w:t>
      </w:r>
      <w:r>
        <w:rPr>
          <w:rFonts w:eastAsia="Times New Roman"/>
          <w:szCs w:val="24"/>
        </w:rPr>
        <w:t xml:space="preserve">λοιπόν, θα αναφερθώ στο άρθρο 46 που αφορά ρυθμίσεις θεμάτων έργων και οργανισμών εγγείων βελτιώσεων του Υπουργείου Αγροτικής Ανάπτυξης, το οποίο μας βρίσκει σύμφωνους. Να σημειωθεί, ωστόσο, ότι με τις προωθούμενες διατάξεις δεν λύνονται όλα τα προβλήματα </w:t>
      </w:r>
      <w:r>
        <w:rPr>
          <w:rFonts w:eastAsia="Times New Roman"/>
          <w:szCs w:val="24"/>
        </w:rPr>
        <w:t>των ΟΕΒ, που θα χρειαστούν συμπληρωματικές ρυθμίσεις στο άμεσο μέλλον και για αυτό έπρεπε να υπάρχει και μια ολοκληρωμένη προσέγγιση.</w:t>
      </w:r>
    </w:p>
    <w:p w14:paraId="6988B58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Να θυμίσω εδώ ότι εκκρεμεί η εφαρμογή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 xml:space="preserve">δηγίας για την διαχείριση των υδάτινων πόρων, η οποία θα φέρει πολύ </w:t>
      </w:r>
      <w:r>
        <w:rPr>
          <w:rFonts w:eastAsia="Times New Roman"/>
          <w:szCs w:val="24"/>
        </w:rPr>
        <w:t>μεγάλες διαφοροποιήσεις στο σύνολο των ισχυόντων σήμερα.</w:t>
      </w:r>
    </w:p>
    <w:p w14:paraId="6988B586" w14:textId="77777777" w:rsidR="00374D63" w:rsidRDefault="00826AA3">
      <w:pPr>
        <w:spacing w:line="600" w:lineRule="auto"/>
        <w:ind w:firstLine="720"/>
        <w:contextualSpacing/>
        <w:jc w:val="both"/>
        <w:rPr>
          <w:rFonts w:eastAsia="Times New Roman"/>
          <w:szCs w:val="24"/>
        </w:rPr>
      </w:pPr>
      <w:r>
        <w:rPr>
          <w:rFonts w:eastAsia="Times New Roman"/>
          <w:szCs w:val="24"/>
        </w:rPr>
        <w:t>Επί της αρχής καταψηφίζουμε το σχέδιο νόμου.</w:t>
      </w:r>
    </w:p>
    <w:p w14:paraId="6988B587"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Επί των άρθρων επιφυλάσσομαι να τοποθετηθώ στην επόμενη συνεδρίαση.</w:t>
      </w:r>
    </w:p>
    <w:p w14:paraId="6988B588"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w:t>
      </w:r>
    </w:p>
    <w:p w14:paraId="6988B589" w14:textId="77777777" w:rsidR="00374D63" w:rsidRDefault="00826AA3">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Ποταμιού)</w:t>
      </w:r>
    </w:p>
    <w:p w14:paraId="6988B58A" w14:textId="77777777" w:rsidR="00374D63" w:rsidRDefault="00826AA3">
      <w:pPr>
        <w:spacing w:line="600" w:lineRule="auto"/>
        <w:ind w:firstLine="720"/>
        <w:contextualSpacing/>
        <w:jc w:val="both"/>
        <w:rPr>
          <w:rFonts w:eastAsia="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Ευχαριστούμε. </w:t>
      </w:r>
    </w:p>
    <w:p w14:paraId="6988B58B" w14:textId="77777777" w:rsidR="00374D63" w:rsidRDefault="00826AA3">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w:t>
      </w:r>
      <w:r>
        <w:rPr>
          <w:rFonts w:eastAsia="Times New Roman" w:cs="Times New Roman"/>
        </w:rPr>
        <w:t>α την ιστορία του κτηρίου και τον τρόπο οργάνωσης και λειτουργίας της Βουλής, τριάντα επτά μαθητές και μαθήτριες και τρείς εκπαιδευτικοί συνοδοί τους από το 2</w:t>
      </w:r>
      <w:r>
        <w:rPr>
          <w:rFonts w:eastAsia="Times New Roman" w:cs="Times New Roman"/>
          <w:vertAlign w:val="superscript"/>
        </w:rPr>
        <w:t>ο</w:t>
      </w:r>
      <w:r>
        <w:rPr>
          <w:rFonts w:eastAsia="Times New Roman" w:cs="Times New Roman"/>
        </w:rPr>
        <w:t xml:space="preserve"> Γυμνάσιο Νεάπολης Θεσσαλονίκης. </w:t>
      </w:r>
    </w:p>
    <w:p w14:paraId="6988B58C"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rPr>
        <w:t xml:space="preserve">Η Βουλή τούς καλωσορίζει. </w:t>
      </w:r>
    </w:p>
    <w:p w14:paraId="6988B58D" w14:textId="77777777" w:rsidR="00374D63" w:rsidRDefault="00826AA3">
      <w:pPr>
        <w:spacing w:line="600" w:lineRule="auto"/>
        <w:ind w:left="360" w:firstLine="720"/>
        <w:contextualSpacing/>
        <w:jc w:val="center"/>
        <w:rPr>
          <w:rFonts w:eastAsia="Times New Roman" w:cs="Times New Roman"/>
        </w:rPr>
      </w:pPr>
      <w:r>
        <w:rPr>
          <w:rFonts w:eastAsia="Times New Roman" w:cs="Times New Roman"/>
        </w:rPr>
        <w:t xml:space="preserve">(Χειροκροτήματα απ’ όλες τις </w:t>
      </w:r>
      <w:r>
        <w:rPr>
          <w:rFonts w:eastAsia="Times New Roman" w:cs="Times New Roman"/>
        </w:rPr>
        <w:t>πτέρυγες της Βουλής)</w:t>
      </w:r>
    </w:p>
    <w:p w14:paraId="6988B58E"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rPr>
        <w:t>Τον λόγο έχει ο Υπουργός Εσωτερικών κ. Σκουρλέτης.</w:t>
      </w:r>
    </w:p>
    <w:p w14:paraId="6988B58F"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Κύριε Πρόεδρε, είναι η ομιλία του Υπουργού ή ολιγόλεπτη παρέμβαση;</w:t>
      </w:r>
    </w:p>
    <w:p w14:paraId="6988B590" w14:textId="77777777" w:rsidR="00374D63" w:rsidRDefault="00826AA3">
      <w:pPr>
        <w:spacing w:line="600" w:lineRule="auto"/>
        <w:ind w:left="360" w:firstLine="720"/>
        <w:contextualSpacing/>
        <w:jc w:val="both"/>
        <w:rPr>
          <w:rFonts w:eastAsia="Times New Roman" w:cs="Times New Roman"/>
          <w:b/>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Όχι, σε εφαρμογή του Κανονισμού, τον οποίο έχω μπροστά μου</w:t>
      </w:r>
      <w:r>
        <w:rPr>
          <w:rFonts w:eastAsia="Times New Roman" w:cs="Times New Roman"/>
          <w:szCs w:val="24"/>
        </w:rPr>
        <w:t xml:space="preserve"> και ο οποίος λέει το εξής: «Στις συζητήσεις νομοσχεδίων και προτάσεων νόμ</w:t>
      </w:r>
      <w:r>
        <w:rPr>
          <w:rFonts w:eastAsia="Times New Roman" w:cs="Times New Roman"/>
          <w:szCs w:val="24"/>
        </w:rPr>
        <w:t>ου</w:t>
      </w:r>
      <w:r>
        <w:rPr>
          <w:rFonts w:eastAsia="Times New Roman" w:cs="Times New Roman"/>
          <w:szCs w:val="24"/>
        </w:rPr>
        <w:t xml:space="preserve"> ο λόγος δίνεται πρώτα στους αρμόδιους Υπουργούς αν τον ζητήσουν.». Ο κ. Σκουρλέτης το ζήτησε. Ζήτησε, μάλιστα, να ακούσει πρώτα τους εισηγητές και να μιλήσει. Το ζήτησε, λοιπόν.</w:t>
      </w:r>
    </w:p>
    <w:p w14:paraId="6988B591"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b/>
        </w:rPr>
        <w:t>Β</w:t>
      </w:r>
      <w:r>
        <w:rPr>
          <w:rFonts w:eastAsia="Times New Roman" w:cs="Times New Roman"/>
          <w:b/>
        </w:rPr>
        <w:t xml:space="preserve">ΑΣΙΛΕΙΟΣ ΚΕΓΚΕΡΟΓΛΟΥ: </w:t>
      </w:r>
      <w:r>
        <w:rPr>
          <w:rFonts w:eastAsia="Times New Roman" w:cs="Times New Roman"/>
        </w:rPr>
        <w:t xml:space="preserve">Κύριε Πρόεδρε, ζητάω τον λόγο επί του Κανονισμού εγγράφως. </w:t>
      </w:r>
    </w:p>
    <w:p w14:paraId="6988B592" w14:textId="77777777" w:rsidR="00374D63" w:rsidRDefault="00826AA3">
      <w:pPr>
        <w:spacing w:line="600" w:lineRule="auto"/>
        <w:ind w:left="360"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Τι είπατε;</w:t>
      </w:r>
    </w:p>
    <w:p w14:paraId="6988B593"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 xml:space="preserve">Έχει έρθει αίτημα στην </w:t>
      </w:r>
      <w:r>
        <w:rPr>
          <w:rFonts w:eastAsia="Times New Roman" w:cs="Times New Roman"/>
        </w:rPr>
        <w:t>Έδρα</w:t>
      </w:r>
      <w:r>
        <w:rPr>
          <w:rFonts w:eastAsia="Times New Roman" w:cs="Times New Roman"/>
        </w:rPr>
        <w:t>, με το οποίο ζητάω τον λόγο επί του Κανονισμού.</w:t>
      </w:r>
    </w:p>
    <w:p w14:paraId="6988B594" w14:textId="77777777" w:rsidR="00374D63" w:rsidRDefault="00826AA3">
      <w:pPr>
        <w:spacing w:line="600" w:lineRule="auto"/>
        <w:ind w:left="360" w:firstLine="720"/>
        <w:contextualSpacing/>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988B595" w14:textId="77777777" w:rsidR="00374D63" w:rsidRDefault="00826AA3">
      <w:pPr>
        <w:spacing w:line="600" w:lineRule="auto"/>
        <w:ind w:left="360" w:firstLine="720"/>
        <w:contextualSpacing/>
        <w:jc w:val="both"/>
        <w:rPr>
          <w:rFonts w:eastAsia="Times New Roman" w:cs="Times New Roman"/>
        </w:rPr>
      </w:pPr>
      <w:r>
        <w:rPr>
          <w:rFonts w:eastAsia="Times New Roman" w:cs="Times New Roman"/>
          <w:b/>
        </w:rPr>
        <w:t xml:space="preserve">ΒΑΣΙΛΕΙΟΣ ΚΕΓΚΕΡΟΓΛΟΥ: </w:t>
      </w:r>
      <w:r>
        <w:rPr>
          <w:rFonts w:eastAsia="Times New Roman" w:cs="Times New Roman"/>
        </w:rPr>
        <w:t xml:space="preserve">Κύριε Πρόεδρε, με </w:t>
      </w:r>
      <w:proofErr w:type="spellStart"/>
      <w:r>
        <w:rPr>
          <w:rFonts w:eastAsia="Times New Roman" w:cs="Times New Roman"/>
        </w:rPr>
        <w:t>συγχωρείτε</w:t>
      </w:r>
      <w:proofErr w:type="spellEnd"/>
      <w:r>
        <w:rPr>
          <w:rFonts w:eastAsia="Times New Roman" w:cs="Times New Roman"/>
        </w:rPr>
        <w:t>, αλλά η ερμηνεία του Κανονισμού</w:t>
      </w:r>
      <w:r>
        <w:rPr>
          <w:rFonts w:eastAsia="Times New Roman" w:cs="Times New Roman"/>
        </w:rPr>
        <w:t>,</w:t>
      </w:r>
      <w:r>
        <w:rPr>
          <w:rFonts w:eastAsia="Times New Roman" w:cs="Times New Roman"/>
        </w:rPr>
        <w:t xml:space="preserve"> που δίνετε είναι όχι διασταλτική, αλλά  διαστρεβλωτική εντελώς. Και το άρθρο 95 και το άρθρο 64 είναι σαφέστατα. Ο Υπου</w:t>
      </w:r>
      <w:r>
        <w:rPr>
          <w:rFonts w:eastAsia="Times New Roman" w:cs="Times New Roman"/>
        </w:rPr>
        <w:t xml:space="preserve">ργός δικαιούται τον λόγο πριν τους εισηγητές, εφόσον το ζητήσει ή μετά </w:t>
      </w:r>
      <w:r>
        <w:rPr>
          <w:rFonts w:eastAsia="Times New Roman" w:cs="Times New Roman"/>
        </w:rPr>
        <w:lastRenderedPageBreak/>
        <w:t>τους έξι πρώτους ομιλητές. Δεν δικαιούται ενδιάμεσα, παρά μόνο εάν κάνει χρήση της γενικόλογης διάταξης για ολιγόλεπτη παρέμβαση δύο λεπτών. Επομένως, δεν έχει τον λόγο ο κύριος Υπουργό</w:t>
      </w:r>
      <w:r>
        <w:rPr>
          <w:rFonts w:eastAsia="Times New Roman" w:cs="Times New Roman"/>
        </w:rPr>
        <w:t>ς, αλλά οι έξι πρώτοι ομιλητές. Παρακαλώ, λοιπόν, για την τήρηση του Κανονισμού, προκειμένου τα πράγματα να κυλήσουν ομαλότατα.</w:t>
      </w:r>
    </w:p>
    <w:p w14:paraId="6988B59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δεν υπάρχει λόγος να διαφωνούμε εδώ. Έχει γίνει μια συμφωνία. Θα μπορούσε</w:t>
      </w:r>
      <w:r>
        <w:rPr>
          <w:rFonts w:eastAsia="Times New Roman"/>
          <w:szCs w:val="24"/>
        </w:rPr>
        <w:t xml:space="preserve"> να είχε μιλήσει πριν από τους </w:t>
      </w:r>
      <w:r>
        <w:rPr>
          <w:rFonts w:eastAsia="Times New Roman"/>
          <w:szCs w:val="24"/>
        </w:rPr>
        <w:t>ε</w:t>
      </w:r>
      <w:r>
        <w:rPr>
          <w:rFonts w:eastAsia="Times New Roman"/>
          <w:szCs w:val="24"/>
        </w:rPr>
        <w:t>ισηγητές. Αφού, λοιπόν, η Έδρα δέχτηκε τη συμφωνία, δεν μπορούμε τώρα να του αφαιρέσουμε το λόγο.</w:t>
      </w:r>
    </w:p>
    <w:p w14:paraId="6988B59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Κάνατε συμφωνία παρά τον Κανονισμό; </w:t>
      </w:r>
    </w:p>
    <w:p w14:paraId="6988B59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Ναι, αυτό έγινε. </w:t>
      </w:r>
    </w:p>
    <w:p w14:paraId="6988B599" w14:textId="77777777" w:rsidR="00374D63" w:rsidRDefault="00826AA3">
      <w:pPr>
        <w:spacing w:line="600" w:lineRule="auto"/>
        <w:ind w:firstLine="720"/>
        <w:contextualSpacing/>
        <w:jc w:val="both"/>
        <w:rPr>
          <w:rFonts w:eastAsia="Times New Roman"/>
          <w:szCs w:val="24"/>
        </w:rPr>
      </w:pPr>
      <w:r>
        <w:rPr>
          <w:rFonts w:eastAsia="Times New Roman"/>
          <w:b/>
          <w:szCs w:val="24"/>
        </w:rPr>
        <w:t>ΒΑΣΙΛΕΙΟΣ ΚΕ</w:t>
      </w:r>
      <w:r>
        <w:rPr>
          <w:rFonts w:eastAsia="Times New Roman"/>
          <w:b/>
          <w:szCs w:val="24"/>
        </w:rPr>
        <w:t xml:space="preserve">ΓΚΕΡΟΓΛΟΥ: </w:t>
      </w:r>
      <w:r>
        <w:rPr>
          <w:rFonts w:eastAsia="Times New Roman"/>
          <w:szCs w:val="24"/>
        </w:rPr>
        <w:t xml:space="preserve">Εγώ θα άρω την αντίρρηση, κύριε Πρόεδρε, αλλά την ομόφωνη απόφαση της Βουλής ότι συγκεκριμένη ώρα, όπως λήφθηκε, θα σταματήσει η συνεδρίαση θα πρέπει να την ανακοινώσετε, παρακαλώ. Είστε αρμόδιος να την ανακοινώσετε στο Σώμα. Γιατί την κρατάτε; </w:t>
      </w:r>
    </w:p>
    <w:p w14:paraId="6988B59A"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ΝΙΚΟΛΑΟΣ ΔΕΝΔΙΑΣ: </w:t>
      </w:r>
      <w:r>
        <w:rPr>
          <w:rFonts w:eastAsia="Times New Roman"/>
          <w:szCs w:val="24"/>
        </w:rPr>
        <w:t xml:space="preserve">Κύριε Πρόεδρε, θα ήθελα το λόγο. </w:t>
      </w:r>
    </w:p>
    <w:p w14:paraId="6988B59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xml:space="preserve">. </w:t>
      </w:r>
    </w:p>
    <w:p w14:paraId="6988B59C"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 xml:space="preserve">Δεν θέλω να τοποθετηθώ επί του θέματος. Εφόσον ο Υπουργός επιλέγει να μιλήσει, για μας ζήτημα δεν υφίσταται. Απλώς, θα ήθελα να ρωτήσω αν θα τοποθετηθεί ο παριστάμενος Υπουργός Οικονομικών, ο κ. </w:t>
      </w:r>
      <w:proofErr w:type="spellStart"/>
      <w:r>
        <w:rPr>
          <w:rFonts w:eastAsia="Times New Roman"/>
          <w:szCs w:val="24"/>
        </w:rPr>
        <w:t>Τσακαλώτος</w:t>
      </w:r>
      <w:proofErr w:type="spellEnd"/>
      <w:r>
        <w:rPr>
          <w:rFonts w:eastAsia="Times New Roman"/>
          <w:szCs w:val="24"/>
        </w:rPr>
        <w:t xml:space="preserve">. </w:t>
      </w:r>
    </w:p>
    <w:p w14:paraId="6988B59D" w14:textId="77777777" w:rsidR="00374D63" w:rsidRDefault="00826AA3">
      <w:pPr>
        <w:spacing w:line="600" w:lineRule="auto"/>
        <w:ind w:firstLine="720"/>
        <w:contextualSpacing/>
        <w:jc w:val="both"/>
        <w:rPr>
          <w:rFonts w:eastAsia="Times New Roman"/>
          <w:szCs w:val="24"/>
        </w:rPr>
      </w:pPr>
      <w:r>
        <w:rPr>
          <w:rFonts w:eastAsia="Times New Roman"/>
          <w:szCs w:val="24"/>
        </w:rPr>
        <w:t>Αυτό θα το κάνετε αμέσως μετά, κύριε Υπουργέ;</w:t>
      </w:r>
    </w:p>
    <w:p w14:paraId="6988B59E" w14:textId="77777777" w:rsidR="00374D63" w:rsidRDefault="00826AA3">
      <w:pPr>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Ναι. </w:t>
      </w:r>
    </w:p>
    <w:p w14:paraId="6988B59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που σας απευθύνομαι, αλλά σας απευθύνομαι δια του Προεδρείου και με την άδειά του. </w:t>
      </w:r>
    </w:p>
    <w:p w14:paraId="6988B5A0" w14:textId="77777777" w:rsidR="00374D63" w:rsidRDefault="00826AA3">
      <w:pPr>
        <w:spacing w:line="600" w:lineRule="auto"/>
        <w:ind w:firstLine="720"/>
        <w:contextualSpacing/>
        <w:jc w:val="both"/>
        <w:rPr>
          <w:rFonts w:eastAsia="Times New Roman"/>
          <w:szCs w:val="24"/>
        </w:rPr>
      </w:pPr>
      <w:r>
        <w:rPr>
          <w:rFonts w:eastAsia="Times New Roman"/>
          <w:szCs w:val="24"/>
        </w:rPr>
        <w:t>Υπάρχει μια αντίληψη εδώ, η οποία μου κοινοποιήθηκε, περί λήξης της σημερινής συνεδρίασης</w:t>
      </w:r>
      <w:r>
        <w:rPr>
          <w:rFonts w:eastAsia="Times New Roman"/>
          <w:szCs w:val="24"/>
        </w:rPr>
        <w:t xml:space="preserve"> στις 16.00΄ και καταλαβαίνετε ότι λόγω των ημερών η δική σας τοποθέτηση πιθανόν θα χρειαστεί απάντηση ή εν πάση </w:t>
      </w:r>
      <w:proofErr w:type="spellStart"/>
      <w:r>
        <w:rPr>
          <w:rFonts w:eastAsia="Times New Roman"/>
          <w:szCs w:val="24"/>
        </w:rPr>
        <w:t>περιπτώσει</w:t>
      </w:r>
      <w:proofErr w:type="spellEnd"/>
      <w:r>
        <w:rPr>
          <w:rFonts w:eastAsia="Times New Roman"/>
          <w:szCs w:val="24"/>
        </w:rPr>
        <w:t xml:space="preserve"> σχολιασμό ή ερωτήσεις. Γι’ αυτό, αν έχετε την καλοσύνη, να μου προσδιορίσετε το πότε θα τοποθετηθείτε. </w:t>
      </w:r>
    </w:p>
    <w:p w14:paraId="6988B5A1"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ΕΥΚΛΕΙΔΗΣ ΤΣΑΚΑΛΩΤΟΣ (Υπουργ</w:t>
      </w:r>
      <w:r>
        <w:rPr>
          <w:rFonts w:eastAsia="Times New Roman"/>
          <w:b/>
          <w:szCs w:val="24"/>
        </w:rPr>
        <w:t>ός Οικονομικών):</w:t>
      </w:r>
      <w:r>
        <w:rPr>
          <w:rFonts w:eastAsia="Times New Roman"/>
          <w:szCs w:val="24"/>
        </w:rPr>
        <w:t xml:space="preserve"> Μπορώ να μιλήσω μετά τους </w:t>
      </w:r>
      <w:r>
        <w:rPr>
          <w:rFonts w:eastAsia="Times New Roman"/>
          <w:szCs w:val="24"/>
        </w:rPr>
        <w:t>ε</w:t>
      </w:r>
      <w:r>
        <w:rPr>
          <w:rFonts w:eastAsia="Times New Roman"/>
          <w:szCs w:val="24"/>
        </w:rPr>
        <w:t xml:space="preserve">ισηγητές. </w:t>
      </w:r>
    </w:p>
    <w:p w14:paraId="6988B5A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Η σειρά είναι ως εξής. Θα μιλήσουν οι Βουλευτές και επί των τροπολογιών οι Υπουργοί, όπως συνήθως γίνεται. </w:t>
      </w:r>
    </w:p>
    <w:p w14:paraId="6988B5A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να προτείνω να τοποθετηθ</w:t>
      </w:r>
      <w:r>
        <w:rPr>
          <w:rFonts w:eastAsia="Times New Roman"/>
          <w:szCs w:val="24"/>
        </w:rPr>
        <w:t xml:space="preserve">εί και ο κ. </w:t>
      </w:r>
      <w:proofErr w:type="spellStart"/>
      <w:r>
        <w:rPr>
          <w:rFonts w:eastAsia="Times New Roman"/>
          <w:szCs w:val="24"/>
        </w:rPr>
        <w:t>Τσακαλώτος</w:t>
      </w:r>
      <w:proofErr w:type="spellEnd"/>
      <w:r>
        <w:rPr>
          <w:rFonts w:eastAsia="Times New Roman"/>
          <w:szCs w:val="24"/>
        </w:rPr>
        <w:t xml:space="preserve"> αμέσως μετά τον Υπουργό;</w:t>
      </w:r>
    </w:p>
    <w:p w14:paraId="6988B5A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Αν συμφωνείτε. </w:t>
      </w:r>
    </w:p>
    <w:p w14:paraId="6988B5A5"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Πρέπει να μας πείτε αν η συνεδρίαση θα λήξει στις 16.00΄ ή όχι. </w:t>
      </w:r>
    </w:p>
    <w:p w14:paraId="6988B5A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 θέμα αυτό, επειδή προηγουμένως είχε</w:t>
      </w:r>
      <w:r>
        <w:rPr>
          <w:rFonts w:eastAsia="Times New Roman"/>
          <w:szCs w:val="24"/>
        </w:rPr>
        <w:t xml:space="preserve"> ανακοινωθεί, </w:t>
      </w:r>
      <w:proofErr w:type="spellStart"/>
      <w:r>
        <w:rPr>
          <w:rFonts w:eastAsia="Times New Roman"/>
          <w:szCs w:val="24"/>
        </w:rPr>
        <w:t>ξανατέθηκε</w:t>
      </w:r>
      <w:proofErr w:type="spellEnd"/>
      <w:r>
        <w:rPr>
          <w:rFonts w:eastAsia="Times New Roman"/>
          <w:szCs w:val="24"/>
        </w:rPr>
        <w:t xml:space="preserve"> στη Διάσκεψη των Προέδρων από εμένα -τώρα θα αρχίσει- με εισήγηση ότι όλα τα κόμματα συμφωνούν και θα αποφασίσει η Διάσκεψη. </w:t>
      </w:r>
    </w:p>
    <w:p w14:paraId="6988B5A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Η Διάσκεψη θα αποφασίσει; Το Σώμα δεν αποφασίζει; </w:t>
      </w:r>
    </w:p>
    <w:p w14:paraId="6988B5A8"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Ε</w:t>
      </w:r>
      <w:r>
        <w:rPr>
          <w:rFonts w:eastAsia="Times New Roman"/>
          <w:szCs w:val="24"/>
        </w:rPr>
        <w:t xml:space="preserve">πειδή είχε αποφασίσει η Διάσκεψη, έθεσα το θέμα στη Διάσκεψη, με εισηγητές όλα τα κόμματα. </w:t>
      </w:r>
    </w:p>
    <w:p w14:paraId="6988B5A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Υπουργέ, έχετε το λόγο. </w:t>
      </w:r>
    </w:p>
    <w:p w14:paraId="6988B5A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Ευχαριστώ, κύριε Πρόεδρε. </w:t>
      </w:r>
    </w:p>
    <w:p w14:paraId="6988B5AB"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θα ήθελα να ξεκινήσω κα</w:t>
      </w:r>
      <w:r>
        <w:rPr>
          <w:rFonts w:eastAsia="Times New Roman"/>
          <w:szCs w:val="24"/>
        </w:rPr>
        <w:t>ταθέτοντας κατ’ αρχ</w:t>
      </w:r>
      <w:r>
        <w:rPr>
          <w:rFonts w:eastAsia="Times New Roman"/>
          <w:szCs w:val="24"/>
        </w:rPr>
        <w:t>άς</w:t>
      </w:r>
      <w:r>
        <w:rPr>
          <w:rFonts w:eastAsia="Times New Roman"/>
          <w:szCs w:val="24"/>
        </w:rPr>
        <w:t xml:space="preserve"> κάποιες νομοτεχνικές βελτιώσεις επί των άρθρων 15, 17, 23 και 25. </w:t>
      </w:r>
    </w:p>
    <w:p w14:paraId="6988B5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Παναγιώτης Σκουρλέτης καταθέτει για τα Πρακτικά τις προαναφερθείσες νομοτεχνικές βελτιώσεις, οι οποίες έχουν ως εξής: </w:t>
      </w:r>
      <w:r>
        <w:rPr>
          <w:rFonts w:eastAsia="Times New Roman" w:cs="Times New Roman"/>
          <w:szCs w:val="24"/>
        </w:rPr>
        <w:t xml:space="preserve"> </w:t>
      </w:r>
    </w:p>
    <w:p w14:paraId="6988B5AD" w14:textId="77777777" w:rsidR="00374D63" w:rsidRDefault="00826AA3">
      <w:pPr>
        <w:contextualSpacing/>
        <w:jc w:val="center"/>
        <w:rPr>
          <w:rFonts w:eastAsia="Times New Roman" w:cs="Times New Roman"/>
          <w:szCs w:val="24"/>
        </w:rPr>
      </w:pPr>
      <w:r>
        <w:rPr>
          <w:rFonts w:eastAsia="Times New Roman" w:cs="Times New Roman"/>
          <w:szCs w:val="24"/>
        </w:rPr>
        <w:t>ΑΛΛΑΓΗ ΣΕΛΙΔΑΣ</w:t>
      </w:r>
    </w:p>
    <w:p w14:paraId="6988B5AE" w14:textId="77777777" w:rsidR="00374D63" w:rsidRDefault="00374D63">
      <w:pPr>
        <w:contextualSpacing/>
        <w:jc w:val="center"/>
        <w:rPr>
          <w:rFonts w:eastAsia="Times New Roman" w:cs="Times New Roman"/>
          <w:szCs w:val="24"/>
        </w:rPr>
      </w:pPr>
    </w:p>
    <w:p w14:paraId="6988B5AF" w14:textId="77777777" w:rsidR="00374D63" w:rsidRDefault="00826AA3">
      <w:pPr>
        <w:contextualSpacing/>
        <w:jc w:val="center"/>
        <w:rPr>
          <w:rFonts w:eastAsia="Times New Roman" w:cs="Times New Roman"/>
          <w:szCs w:val="24"/>
        </w:rPr>
      </w:pPr>
      <w:r>
        <w:rPr>
          <w:rFonts w:eastAsia="Times New Roman" w:cs="Times New Roman"/>
          <w:szCs w:val="24"/>
        </w:rPr>
        <w:t>(Να μπουν οι σελίδες 205,</w:t>
      </w:r>
      <w:r>
        <w:rPr>
          <w:rFonts w:eastAsia="Times New Roman" w:cs="Times New Roman"/>
          <w:szCs w:val="24"/>
        </w:rPr>
        <w:t xml:space="preserve"> </w:t>
      </w:r>
      <w:r>
        <w:rPr>
          <w:rFonts w:eastAsia="Times New Roman" w:cs="Times New Roman"/>
          <w:szCs w:val="24"/>
        </w:rPr>
        <w:t>206)</w:t>
      </w:r>
    </w:p>
    <w:p w14:paraId="6988B5B0" w14:textId="77777777" w:rsidR="00374D63" w:rsidRDefault="00374D63">
      <w:pPr>
        <w:contextualSpacing/>
        <w:jc w:val="center"/>
        <w:rPr>
          <w:rFonts w:eastAsia="Times New Roman" w:cs="Times New Roman"/>
          <w:szCs w:val="24"/>
        </w:rPr>
      </w:pPr>
    </w:p>
    <w:p w14:paraId="6988B5B1" w14:textId="77777777" w:rsidR="00374D63" w:rsidRDefault="00826AA3">
      <w:pPr>
        <w:contextualSpacing/>
        <w:jc w:val="center"/>
        <w:rPr>
          <w:rFonts w:eastAsia="Times New Roman" w:cs="Times New Roman"/>
          <w:szCs w:val="24"/>
        </w:rPr>
      </w:pPr>
      <w:r>
        <w:rPr>
          <w:rFonts w:eastAsia="Times New Roman" w:cs="Times New Roman"/>
          <w:szCs w:val="24"/>
        </w:rPr>
        <w:t>ΑΛΛΑΓΗ ΣΕΛΙΔΑΣ</w:t>
      </w:r>
    </w:p>
    <w:p w14:paraId="6988B5B2" w14:textId="77777777" w:rsidR="00374D63" w:rsidRDefault="00374D63">
      <w:pPr>
        <w:contextualSpacing/>
        <w:jc w:val="center"/>
        <w:rPr>
          <w:rFonts w:eastAsia="Times New Roman" w:cs="Times New Roman"/>
          <w:szCs w:val="24"/>
        </w:rPr>
      </w:pPr>
    </w:p>
    <w:p w14:paraId="6988B5B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w:t>
      </w:r>
      <w:r>
        <w:rPr>
          <w:rFonts w:eastAsia="Times New Roman"/>
          <w:szCs w:val="24"/>
        </w:rPr>
        <w:t>Νομίζω ότι η μια αμηχανία διαδέχεται την άλλη: Αμηχανία τα τελευταία εικοσιτετράωρα με βάση την τελευταία συμφωνία και αμηχανία και από την παρουσία του κ.</w:t>
      </w:r>
      <w:r>
        <w:rPr>
          <w:rFonts w:eastAsia="Times New Roman"/>
          <w:szCs w:val="24"/>
        </w:rPr>
        <w:t xml:space="preserve"> </w:t>
      </w:r>
      <w:proofErr w:type="spellStart"/>
      <w:r>
        <w:rPr>
          <w:rFonts w:eastAsia="Times New Roman"/>
          <w:szCs w:val="24"/>
        </w:rPr>
        <w:t>Τσακαλώτου</w:t>
      </w:r>
      <w:proofErr w:type="spellEnd"/>
      <w:r>
        <w:rPr>
          <w:rFonts w:eastAsia="Times New Roman"/>
          <w:szCs w:val="24"/>
        </w:rPr>
        <w:t xml:space="preserve">. </w:t>
      </w:r>
    </w:p>
    <w:p w14:paraId="6988B5B4"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βλέπω μια αδυναμία να υπάρξει μια συντεταγμένη πολιτική, μια στάση κριτικής απέναντι στην τελευταία συμφωνία. </w:t>
      </w:r>
    </w:p>
    <w:p w14:paraId="6988B5B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παρουσία του κ. </w:t>
      </w:r>
      <w:proofErr w:type="spellStart"/>
      <w:r>
        <w:rPr>
          <w:rFonts w:eastAsia="Times New Roman"/>
          <w:szCs w:val="24"/>
        </w:rPr>
        <w:t>Τσακαλώτου</w:t>
      </w:r>
      <w:proofErr w:type="spellEnd"/>
      <w:r>
        <w:rPr>
          <w:rFonts w:eastAsia="Times New Roman"/>
          <w:szCs w:val="24"/>
        </w:rPr>
        <w:t xml:space="preserve"> με διευκολύνει κι εμένα να μην αφιερώσω μεγάλο μέρος της παρέμβασής μου σε αυτά τα</w:t>
      </w:r>
      <w:r>
        <w:rPr>
          <w:rFonts w:eastAsia="Times New Roman"/>
          <w:szCs w:val="24"/>
        </w:rPr>
        <w:t xml:space="preserve"> θέματα, αλλά θέλω να πω μόνο κάτι.  Είναι πολύ πιο πειστικό το να κάνετε μια κριτική επί συγκεκριμένων ζητημάτων από το να δημιουργείτε απλά θόρυβο. Και φοβάμαι ότι ο θόρυβος αυτός δεν αφορά μόνο την τοποθέτησή σας επί της τελευταίας συμφωνίας. Αφορά το ο</w:t>
      </w:r>
      <w:r>
        <w:rPr>
          <w:rFonts w:eastAsia="Times New Roman"/>
          <w:szCs w:val="24"/>
        </w:rPr>
        <w:t xml:space="preserve">τιδήποτε κατατίθεται εδώ ως νομοσχέδιο ή ως τροπολογία. </w:t>
      </w:r>
    </w:p>
    <w:p w14:paraId="6988B5B6" w14:textId="77777777" w:rsidR="00374D63" w:rsidRDefault="00826AA3">
      <w:pPr>
        <w:spacing w:line="600" w:lineRule="auto"/>
        <w:ind w:firstLine="720"/>
        <w:contextualSpacing/>
        <w:jc w:val="both"/>
        <w:rPr>
          <w:rFonts w:eastAsia="Times New Roman"/>
          <w:szCs w:val="24"/>
        </w:rPr>
      </w:pPr>
      <w:r>
        <w:rPr>
          <w:rFonts w:eastAsia="Times New Roman"/>
          <w:szCs w:val="24"/>
        </w:rPr>
        <w:t>Είστε η Αντιπολίτευση του θορύβου. Διότι ακριβώς θέλετε να σκεπάσετε τη δική σας ανεύθυνη στάση και τη δική σας μη αποκάλυψη των δικών σας θέσεων απέναντι στον ελληνικό λαό. Διότι τα ζητήματα που έχο</w:t>
      </w:r>
      <w:r>
        <w:rPr>
          <w:rFonts w:eastAsia="Times New Roman"/>
          <w:szCs w:val="24"/>
        </w:rPr>
        <w:t xml:space="preserve">υν τεθεί και στη μεγάλη εικόνα -αυτά που αφορούν τη διαπραγμάτευση- είναι πολύ συγκεκριμένα. Σε αυτά δεν έχετε πει τίποτα. </w:t>
      </w:r>
    </w:p>
    <w:p w14:paraId="6988B5B7"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Δένδια</w:t>
      </w:r>
      <w:proofErr w:type="spellEnd"/>
      <w:r>
        <w:rPr>
          <w:rFonts w:eastAsia="Times New Roman"/>
          <w:szCs w:val="24"/>
        </w:rPr>
        <w:t xml:space="preserve">, -μια και απ’ ό,τι καταλαβαίνω θέλετε αμέσως μετά να παρέμβετε- αν είστε ενήμερος, πείτε μας τι διημείφθη ανάμεσα στην κ. </w:t>
      </w:r>
      <w:proofErr w:type="spellStart"/>
      <w:r>
        <w:rPr>
          <w:rFonts w:eastAsia="Times New Roman"/>
          <w:szCs w:val="24"/>
        </w:rPr>
        <w:t>Μέρκελ</w:t>
      </w:r>
      <w:proofErr w:type="spellEnd"/>
      <w:r>
        <w:rPr>
          <w:rFonts w:eastAsia="Times New Roman"/>
          <w:szCs w:val="24"/>
        </w:rPr>
        <w:t xml:space="preserve"> και τον Αρχηγό του κόμματός σας. Ενημερώστε μας. </w:t>
      </w:r>
    </w:p>
    <w:p w14:paraId="6988B5B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Πολύ θα το ήθελα.</w:t>
      </w:r>
    </w:p>
    <w:p w14:paraId="6988B5B9"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w:t>
      </w:r>
      <w:r>
        <w:rPr>
          <w:rFonts w:eastAsia="Times New Roman"/>
          <w:b/>
          <w:szCs w:val="24"/>
        </w:rPr>
        <w:t>Σ (Υπουργός Εσωτερικών):</w:t>
      </w:r>
      <w:r>
        <w:rPr>
          <w:rFonts w:eastAsia="Times New Roman"/>
          <w:szCs w:val="24"/>
        </w:rPr>
        <w:t xml:space="preserve"> Ο κ. </w:t>
      </w:r>
      <w:proofErr w:type="spellStart"/>
      <w:r>
        <w:rPr>
          <w:rFonts w:eastAsia="Times New Roman"/>
          <w:szCs w:val="24"/>
        </w:rPr>
        <w:t>Τσακαλώτος</w:t>
      </w:r>
      <w:proofErr w:type="spellEnd"/>
      <w:r>
        <w:rPr>
          <w:rFonts w:eastAsia="Times New Roman"/>
          <w:szCs w:val="24"/>
        </w:rPr>
        <w:t xml:space="preserve"> θα κάνει μια ενημέρωση, με βάση τη δική του ευθύνη. Εσείς θα μας πείτε; </w:t>
      </w:r>
    </w:p>
    <w:p w14:paraId="6988B5B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 xml:space="preserve">Τα πάντα. </w:t>
      </w:r>
    </w:p>
    <w:p w14:paraId="6988B5B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w:t>
      </w:r>
      <w:r>
        <w:rPr>
          <w:rFonts w:eastAsia="Times New Roman"/>
          <w:szCs w:val="24"/>
        </w:rPr>
        <w:t xml:space="preserve"> Τι είπατε τέλος πάντων εκεί πέρα; Αισθάνεστε αυτή την ανάγκη</w:t>
      </w:r>
      <w:r>
        <w:rPr>
          <w:rFonts w:eastAsia="Times New Roman"/>
          <w:szCs w:val="24"/>
        </w:rPr>
        <w:t xml:space="preserve"> ή απλώς θέλετε να δημιουργείτε θόρυβο; </w:t>
      </w:r>
    </w:p>
    <w:p w14:paraId="6988B5BC" w14:textId="77777777" w:rsidR="00374D63" w:rsidRDefault="00826AA3">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Ως ανάγκη, κύριε Υπουργέ, όχι, αλλά θα το κάνω επειδή μου το ζητάτε.</w:t>
      </w:r>
    </w:p>
    <w:p w14:paraId="6988B5B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αναφερόμενος και στον κ. Γρηγοράκο, ο οποίος αφιέρωσε ακόμη μεγαλύτερο μέρος της παρέμβασής του επ’ αφορ</w:t>
      </w:r>
      <w:r>
        <w:rPr>
          <w:rFonts w:eastAsia="Times New Roman"/>
          <w:szCs w:val="24"/>
        </w:rPr>
        <w:t xml:space="preserve">μή το σημερινό νομοσχέδιο για να μας νουθετήσει, θέλω να σας πω το εξής. </w:t>
      </w:r>
    </w:p>
    <w:p w14:paraId="6988B5BE"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ΛΕΩΝΙΔΑΣ ΓΡΗΓΟΡΑΚΟΣ: </w:t>
      </w:r>
      <w:r>
        <w:rPr>
          <w:rFonts w:eastAsia="Times New Roman"/>
          <w:szCs w:val="24"/>
        </w:rPr>
        <w:t xml:space="preserve">Εγώ τοποθετήθηκα, δεν νουθετώ κανέναν. </w:t>
      </w:r>
    </w:p>
    <w:p w14:paraId="6988B5BF"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Είναι πειστικό να εγκαλείτε εσείς –κι όταν λέω εσείς, όχι εσείς προσ</w:t>
      </w:r>
      <w:r>
        <w:rPr>
          <w:rFonts w:eastAsia="Times New Roman"/>
          <w:szCs w:val="24"/>
        </w:rPr>
        <w:t xml:space="preserve">ωπικά, ως άνθρωπος που συμμετείχε στις κοινοβουλευτικές πλειοψηφίες των κυβερνήσεων ΠΑΣΟΚ-Νέας Δημοκρατίας - και να μας μιλάτε για αγώνα κατά της λιτότητας; </w:t>
      </w:r>
    </w:p>
    <w:p w14:paraId="6988B5C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Αυτό, δηλαδή, είναι ανέκδοτο. Καταγράφεται στα πρώτα ανέκδοτα του 2017.    </w:t>
      </w:r>
    </w:p>
    <w:p w14:paraId="6988B5C1" w14:textId="77777777" w:rsidR="00374D63" w:rsidRDefault="00826AA3">
      <w:pPr>
        <w:spacing w:line="600" w:lineRule="auto"/>
        <w:ind w:firstLine="720"/>
        <w:contextualSpacing/>
        <w:jc w:val="both"/>
        <w:rPr>
          <w:rFonts w:eastAsia="Times New Roman"/>
          <w:szCs w:val="24"/>
        </w:rPr>
      </w:pPr>
      <w:r>
        <w:rPr>
          <w:rFonts w:eastAsia="Times New Roman"/>
          <w:b/>
          <w:szCs w:val="24"/>
        </w:rPr>
        <w:t>ΟΔΥΣΣΕΑΣ ΚΩΝΣΤΑΝΤΙΝΟΠΟ</w:t>
      </w:r>
      <w:r>
        <w:rPr>
          <w:rFonts w:eastAsia="Times New Roman"/>
          <w:b/>
          <w:szCs w:val="24"/>
        </w:rPr>
        <w:t xml:space="preserve">ΥΛΟΣ: </w:t>
      </w:r>
      <w:r>
        <w:rPr>
          <w:rFonts w:eastAsia="Times New Roman"/>
          <w:szCs w:val="24"/>
        </w:rPr>
        <w:t xml:space="preserve">Οφείλει να τα πει αυτά. </w:t>
      </w:r>
    </w:p>
    <w:p w14:paraId="6988B5C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καταλαβαίνω την στρατηγική ανάγκη του χώρου του ΠΑΣΟΚ, της Δημοκρατικής Συμπαράταξης, της εγχώριας </w:t>
      </w:r>
      <w:r>
        <w:rPr>
          <w:rFonts w:eastAsia="Times New Roman"/>
          <w:szCs w:val="24"/>
        </w:rPr>
        <w:t>σ</w:t>
      </w:r>
      <w:r>
        <w:rPr>
          <w:rFonts w:eastAsia="Times New Roman"/>
          <w:szCs w:val="24"/>
        </w:rPr>
        <w:t>οσιαλδημοκρατίας, να επαναπροσδιοριστεί. Πάρτε, όμως</w:t>
      </w:r>
      <w:r>
        <w:rPr>
          <w:rFonts w:eastAsia="Times New Roman"/>
          <w:szCs w:val="24"/>
        </w:rPr>
        <w:t xml:space="preserve">, μαθήματα από αυτό που συμβαίνει στο εξωτερικό σήμερα. Πάρτε μαθήματα από τα βήματα που κάνει η ευρωπαϊκή </w:t>
      </w:r>
      <w:r>
        <w:rPr>
          <w:rFonts w:eastAsia="Times New Roman"/>
          <w:szCs w:val="24"/>
        </w:rPr>
        <w:t>σ</w:t>
      </w:r>
      <w:r>
        <w:rPr>
          <w:rFonts w:eastAsia="Times New Roman"/>
          <w:szCs w:val="24"/>
        </w:rPr>
        <w:t xml:space="preserve">οσιαλδημοκρατία, βήματα χειραφέτησης απέναντι στον νεοφιλελεύθερο μονόδρομο. </w:t>
      </w:r>
    </w:p>
    <w:p w14:paraId="6988B5C3" w14:textId="77777777" w:rsidR="00374D63" w:rsidRDefault="00826AA3">
      <w:pPr>
        <w:spacing w:line="600" w:lineRule="auto"/>
        <w:ind w:firstLine="720"/>
        <w:contextualSpacing/>
        <w:jc w:val="both"/>
        <w:rPr>
          <w:rFonts w:eastAsia="Times New Roman"/>
          <w:szCs w:val="24"/>
        </w:rPr>
      </w:pPr>
      <w:r>
        <w:rPr>
          <w:rFonts w:eastAsia="Times New Roman"/>
          <w:szCs w:val="24"/>
        </w:rPr>
        <w:t>Αυτή, όμως, η διαδικασία δεν μπορεί να γίνεται μόνο με τα λόγια. Για ν</w:t>
      </w:r>
      <w:r>
        <w:rPr>
          <w:rFonts w:eastAsia="Times New Roman"/>
          <w:szCs w:val="24"/>
        </w:rPr>
        <w:t xml:space="preserve">α είναι πειστική, πρέπει να απαλλαγείτε από εκείνα τα </w:t>
      </w:r>
      <w:r>
        <w:rPr>
          <w:rFonts w:eastAsia="Times New Roman"/>
          <w:szCs w:val="24"/>
        </w:rPr>
        <w:lastRenderedPageBreak/>
        <w:t xml:space="preserve">πολιτικά στελέχη-βαρίδια, διότι αλλιώς η αξιοπιστία δεν επανακτάται. </w:t>
      </w:r>
    </w:p>
    <w:p w14:paraId="6988B5C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δεν θα υποκύψω περισσότερο σε αυτά τα οποία είπατε και δεν θα συνεχίσω σε αυτές τις γενικές αναφορές. </w:t>
      </w:r>
    </w:p>
    <w:p w14:paraId="6988B5C5" w14:textId="77777777" w:rsidR="00374D63" w:rsidRDefault="00826AA3">
      <w:pPr>
        <w:spacing w:line="600" w:lineRule="auto"/>
        <w:ind w:firstLine="720"/>
        <w:contextualSpacing/>
        <w:jc w:val="both"/>
        <w:rPr>
          <w:rFonts w:eastAsia="Times New Roman"/>
          <w:szCs w:val="24"/>
        </w:rPr>
      </w:pPr>
      <w:r>
        <w:rPr>
          <w:rFonts w:eastAsia="Times New Roman"/>
          <w:szCs w:val="24"/>
        </w:rPr>
        <w:t>Θέλω να α</w:t>
      </w:r>
      <w:r>
        <w:rPr>
          <w:rFonts w:eastAsia="Times New Roman"/>
          <w:szCs w:val="24"/>
        </w:rPr>
        <w:t>ναφερθώ στα του νομοσχεδίου και της συζήτησης</w:t>
      </w:r>
      <w:r>
        <w:rPr>
          <w:rFonts w:eastAsia="Times New Roman"/>
          <w:szCs w:val="24"/>
        </w:rPr>
        <w:t>,</w:t>
      </w:r>
      <w:r>
        <w:rPr>
          <w:rFonts w:eastAsia="Times New Roman"/>
          <w:szCs w:val="24"/>
        </w:rPr>
        <w:t xml:space="preserve"> που έχουμε κάνει μέχρι σήμερα. Από την αρχή επιλέξατε να κάνετε μια γενική κριτική για τον τρόπο νομοθέτησης. Εγώ δεν ισχυρίζομαι ότι έχουν λυθεί όλα τα ζητήματα που αφορούν τον τρόπο νομοθέτησης στην ελληνική</w:t>
      </w:r>
      <w:r>
        <w:rPr>
          <w:rFonts w:eastAsia="Times New Roman"/>
          <w:szCs w:val="24"/>
        </w:rPr>
        <w:t xml:space="preserve"> Βουλή, στην παρούσα περίοδο. Ούτε, βέβαια, είναι άλλοθι το τι κάνατε εσείς. Κι αυτά που σας ανέφερα την προηγούμενη φορά, το ένα άρθρο, ένα νόμος κ</w:t>
      </w:r>
      <w:r>
        <w:rPr>
          <w:rFonts w:eastAsia="Times New Roman"/>
          <w:szCs w:val="24"/>
        </w:rPr>
        <w:t>.</w:t>
      </w:r>
      <w:r>
        <w:rPr>
          <w:rFonts w:eastAsia="Times New Roman"/>
          <w:szCs w:val="24"/>
        </w:rPr>
        <w:t xml:space="preserve">λπ., τα οποία είχαν τη δικιά τους σκοπιμότητα για να μην διαφοροποιείται η τότε πλειοψηφία, δεν τα λέω για </w:t>
      </w:r>
      <w:r>
        <w:rPr>
          <w:rFonts w:eastAsia="Times New Roman"/>
          <w:szCs w:val="24"/>
        </w:rPr>
        <w:t xml:space="preserve">να δικαιολογήσω δικές μας αδυναμίες. </w:t>
      </w:r>
    </w:p>
    <w:p w14:paraId="6988B5C6" w14:textId="77777777" w:rsidR="00374D63" w:rsidRDefault="00826AA3">
      <w:pPr>
        <w:spacing w:line="600" w:lineRule="auto"/>
        <w:ind w:firstLine="720"/>
        <w:contextualSpacing/>
        <w:jc w:val="both"/>
        <w:rPr>
          <w:rFonts w:eastAsia="Times New Roman"/>
          <w:szCs w:val="24"/>
        </w:rPr>
      </w:pPr>
      <w:r>
        <w:rPr>
          <w:rFonts w:eastAsia="Times New Roman"/>
          <w:szCs w:val="24"/>
        </w:rPr>
        <w:t>Δεν μπορώ, όμως, να μη συγκρίνω ότι εδώ, συντεταγμένα, με άνεση χρόνου, υπήρξε ένα νομοθέτημα, το οποίο είχε κορμό, η πλειοψηφία των διατάξεων αφορούσε το Υπουργείο Εσωτερικών και βεβαίως σε αυτό προστέθηκαν κι άλλες τ</w:t>
      </w:r>
      <w:r>
        <w:rPr>
          <w:rFonts w:eastAsia="Times New Roman"/>
          <w:szCs w:val="24"/>
        </w:rPr>
        <w:t xml:space="preserve">ροπολογίες οι οποίες κριθήκαν απαραίτητες σε αυτή τη διάφανη και με </w:t>
      </w:r>
      <w:r>
        <w:rPr>
          <w:rFonts w:eastAsia="Times New Roman"/>
          <w:szCs w:val="24"/>
        </w:rPr>
        <w:lastRenderedPageBreak/>
        <w:t>όλη την άνεση του χρόνου διαδικασία και τέθηκαν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 ελληνικού Κοινοβουλίου. </w:t>
      </w:r>
    </w:p>
    <w:p w14:paraId="6988B5C7" w14:textId="77777777" w:rsidR="00374D63" w:rsidRDefault="00826AA3">
      <w:pPr>
        <w:spacing w:line="600" w:lineRule="auto"/>
        <w:ind w:firstLine="720"/>
        <w:contextualSpacing/>
        <w:jc w:val="both"/>
        <w:rPr>
          <w:rFonts w:eastAsia="Times New Roman"/>
          <w:szCs w:val="24"/>
        </w:rPr>
      </w:pPr>
      <w:r>
        <w:rPr>
          <w:rFonts w:eastAsia="Times New Roman"/>
          <w:szCs w:val="24"/>
        </w:rPr>
        <w:t>Στην προσπάθειά σας, όμως -απευθύνομαι στους συναδέλφους της Νέας Δημοκρατίας- να είστε σε όλα αρνητικ</w:t>
      </w:r>
      <w:r>
        <w:rPr>
          <w:rFonts w:eastAsia="Times New Roman"/>
          <w:szCs w:val="24"/>
        </w:rPr>
        <w:t>οί, επιστρατεύετε όλες σας τις δυνάμεις, μέσα κι έξω από το Κοινοβούλιο. Χθες, για παράδειγμα –και το λέω αυτό γιατί αφορά την ύλη του Υπουργείου Εσωτερικών- βάλατε και την ΚΕΔΕ να βγάλει ανακοίνωση και μετατρέπετε τον θεσμό της ΚΕΔΕ, ο οποίος θα πρέπει να</w:t>
      </w:r>
      <w:r>
        <w:rPr>
          <w:rFonts w:eastAsia="Times New Roman"/>
          <w:szCs w:val="24"/>
        </w:rPr>
        <w:t xml:space="preserve"> στέκεται στο ύψος του, σε τι; Βάλατε τον κ. Πατούλη, ο οποίος συμμετέχει από τον έκτο μήνα του παρελθόντος έτους σε μία διαδικασία ανοιχτού διαλόγου για τη μεταρρύθμιση του </w:t>
      </w:r>
      <w:r>
        <w:rPr>
          <w:rFonts w:eastAsia="Times New Roman"/>
          <w:szCs w:val="24"/>
        </w:rPr>
        <w:t>«ΚΑΛΛΙΚΡΑΤΗ»</w:t>
      </w:r>
      <w:r>
        <w:rPr>
          <w:rFonts w:eastAsia="Times New Roman"/>
          <w:szCs w:val="24"/>
        </w:rPr>
        <w:t>, να φύγει στο παρά πέντε. Γιατί; Τελικά τι θυμήθηκε, ότι είναι ο «γαλ</w:t>
      </w:r>
      <w:r>
        <w:rPr>
          <w:rFonts w:eastAsia="Times New Roman"/>
          <w:szCs w:val="24"/>
        </w:rPr>
        <w:t xml:space="preserve">άζιος» συνδικαλιστής γιατρός κι ο «γαλάζιος» δήμαρχος; </w:t>
      </w:r>
    </w:p>
    <w:p w14:paraId="6988B5C8" w14:textId="77777777" w:rsidR="00374D63" w:rsidRDefault="00826AA3">
      <w:pPr>
        <w:spacing w:line="600" w:lineRule="auto"/>
        <w:ind w:firstLine="720"/>
        <w:contextualSpacing/>
        <w:jc w:val="both"/>
        <w:rPr>
          <w:rFonts w:eastAsia="Times New Roman"/>
          <w:szCs w:val="24"/>
        </w:rPr>
      </w:pPr>
      <w:r>
        <w:rPr>
          <w:rFonts w:eastAsia="Times New Roman"/>
          <w:szCs w:val="24"/>
        </w:rPr>
        <w:t>Προστατέψτε τους ανθρώπους σας και προστατέψτε τους θεσμούς της αυτοδιοίκησης. Διότι, αλλιώς, τότε θα ισχυριστούμε ότι ήταν προσχηματική αυτή η συμμετοχή τόσους μήνες και άργησε να το κάνει. Δεν βοηθά</w:t>
      </w:r>
      <w:r>
        <w:rPr>
          <w:rFonts w:eastAsia="Times New Roman"/>
          <w:szCs w:val="24"/>
        </w:rPr>
        <w:t>ει, όμως, μια τέτοιου είδους πρακτική. Σταθείτε, λοιπόν, στο ύψος των περιστάσεων, μιλήστε για την αυ</w:t>
      </w:r>
      <w:r>
        <w:rPr>
          <w:rFonts w:eastAsia="Times New Roman"/>
          <w:szCs w:val="24"/>
        </w:rPr>
        <w:lastRenderedPageBreak/>
        <w:t>τοδιοίκηση, έχουμε αρκετή εμπειρία, συμβάλλετε με τις προτάσεις σας. Έχετε αρκετούς ανθρώπους εκλεγμένους οι οποίοι αναφέρονται στον χώρο τον δικό σας, αλλ</w:t>
      </w:r>
      <w:r>
        <w:rPr>
          <w:rFonts w:eastAsia="Times New Roman"/>
          <w:szCs w:val="24"/>
        </w:rPr>
        <w:t xml:space="preserve">ά πραγματικά μην τους αδειάζετε και μην τους εξωθείτε σε πράξεις οι οποίες δεν βοηθούν. </w:t>
      </w:r>
    </w:p>
    <w:p w14:paraId="6988B5C9" w14:textId="77777777" w:rsidR="00374D63" w:rsidRDefault="00826AA3">
      <w:pPr>
        <w:spacing w:line="600" w:lineRule="auto"/>
        <w:ind w:firstLine="720"/>
        <w:contextualSpacing/>
        <w:jc w:val="both"/>
        <w:rPr>
          <w:rFonts w:eastAsia="Times New Roman"/>
          <w:szCs w:val="24"/>
        </w:rPr>
      </w:pPr>
      <w:r>
        <w:rPr>
          <w:rFonts w:eastAsia="Times New Roman"/>
          <w:szCs w:val="24"/>
        </w:rPr>
        <w:t>Από εκεί κι έπειτα, κυρίες και κύριοι συνάδελφοι, η βασική αντιπαράθεση έγινε γύρω από το άρθρο 25. Κι αυτό δεν είναι τυχαίο, γιατί το άρθρο 25 είναι ένα άρθρο το οποί</w:t>
      </w:r>
      <w:r>
        <w:rPr>
          <w:rFonts w:eastAsia="Times New Roman"/>
          <w:szCs w:val="24"/>
        </w:rPr>
        <w:t>ο έρχεται να λύσει προβλήματα, έρχεται να δώσει απαντήσεις σε κάτι που αποφύγατε, κύριοι της Νέας Δημοκρατίας, να απαντήσετε. Τι θα γίνουν αυτοί οι άνθρωποι, οι συμβασιούχοι στην καθαριότητα; Θα απολυθούν; Δεν θα πληρωθούν; Τι προτείνετε; Κι εδώ θέλω να σα</w:t>
      </w:r>
      <w:r>
        <w:rPr>
          <w:rFonts w:eastAsia="Times New Roman"/>
          <w:szCs w:val="24"/>
        </w:rPr>
        <w:t xml:space="preserve">ς βάλω ένα κουίζ. Θα το απαντήσουμε την Τρίτη, εάν συνεχιστεί η διαδικασία. Επί </w:t>
      </w:r>
      <w:proofErr w:type="spellStart"/>
      <w:r>
        <w:rPr>
          <w:rFonts w:eastAsia="Times New Roman"/>
          <w:szCs w:val="24"/>
        </w:rPr>
        <w:t>ποίου</w:t>
      </w:r>
      <w:proofErr w:type="spellEnd"/>
      <w:r>
        <w:rPr>
          <w:rFonts w:eastAsia="Times New Roman"/>
          <w:szCs w:val="24"/>
        </w:rPr>
        <w:t xml:space="preserve"> Υπουργού υπήρξε παράταση συμβασιούχων οι οποίοι είχαν συμπληρώσει είκοσι τέσσερις μήνες; </w:t>
      </w:r>
    </w:p>
    <w:p w14:paraId="6988B5CA" w14:textId="77777777" w:rsidR="00374D63" w:rsidRDefault="00826AA3">
      <w:pPr>
        <w:spacing w:line="600" w:lineRule="auto"/>
        <w:ind w:firstLine="720"/>
        <w:contextualSpacing/>
        <w:jc w:val="both"/>
        <w:rPr>
          <w:rFonts w:eastAsia="Times New Roman"/>
          <w:szCs w:val="24"/>
        </w:rPr>
      </w:pPr>
      <w:r>
        <w:rPr>
          <w:rFonts w:eastAsia="Times New Roman"/>
          <w:szCs w:val="24"/>
        </w:rPr>
        <w:t>Αφορά την περίοδο της Νέας Δημοκρατίας.</w:t>
      </w:r>
    </w:p>
    <w:p w14:paraId="6988B5CB" w14:textId="77777777" w:rsidR="00374D63" w:rsidRDefault="00826AA3">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Μη μας βοηθάτε, αφήστε</w:t>
      </w:r>
      <w:r>
        <w:rPr>
          <w:rFonts w:eastAsia="Times New Roman"/>
          <w:szCs w:val="24"/>
        </w:rPr>
        <w:t xml:space="preserve"> μας να το βρούμε μόνοι μας!</w:t>
      </w:r>
    </w:p>
    <w:p w14:paraId="6988B5CC"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Θα σας τα πω την Τρίτη. Απλώς σας δίνω χρόνο να προετοιμαστείτε.</w:t>
      </w:r>
    </w:p>
    <w:p w14:paraId="6988B5C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ποιες ήταν οι περιπτώσεις εκείνες που ζητήσατε παράταση συμβάσεων όχι για εργαζόμενους, αλλά για </w:t>
      </w:r>
      <w:r>
        <w:rPr>
          <w:rFonts w:eastAsia="Times New Roman"/>
          <w:szCs w:val="24"/>
        </w:rPr>
        <w:t>εργολαβικές εταιρείες καθαριότητας; Αυτές ήταν που αποτέλεσαν το άντρο εκείνων των χώρων όπου καταπατήθηκε κάθε έννοια εργασιακού δικαιώματος. Και το γνωρίζετε αυτό. Για αυτές αποδείχθηκε στην πράξη ότι κοστίζουν περισσότερο στο ελληνικό δημόσιο απ’ ότι οι</w:t>
      </w:r>
      <w:r>
        <w:rPr>
          <w:rFonts w:eastAsia="Times New Roman"/>
          <w:szCs w:val="24"/>
        </w:rPr>
        <w:t xml:space="preserve"> συμβάσεις που παρατείναμε εμείς για να καλύπτουν αυτές τις θέσεις. Και δεν είναι θέσεις που αφορούν μόνο τους ΟΤΑ. Μιλάμε για συμβάσεις στην καθαριότητα</w:t>
      </w:r>
      <w:r>
        <w:rPr>
          <w:rFonts w:eastAsia="Times New Roman"/>
          <w:szCs w:val="24"/>
        </w:rPr>
        <w:t>,</w:t>
      </w:r>
      <w:r>
        <w:rPr>
          <w:rFonts w:eastAsia="Times New Roman"/>
          <w:szCs w:val="24"/>
        </w:rPr>
        <w:t xml:space="preserve"> που αφορούν και τον δημόσιο τομέα.</w:t>
      </w:r>
    </w:p>
    <w:p w14:paraId="6988B5CE" w14:textId="77777777" w:rsidR="00374D63" w:rsidRDefault="00826AA3">
      <w:pPr>
        <w:spacing w:line="600" w:lineRule="auto"/>
        <w:ind w:firstLine="720"/>
        <w:contextualSpacing/>
        <w:jc w:val="both"/>
        <w:rPr>
          <w:rFonts w:eastAsia="Times New Roman"/>
          <w:szCs w:val="24"/>
        </w:rPr>
      </w:pPr>
      <w:r>
        <w:rPr>
          <w:rFonts w:eastAsia="Times New Roman"/>
          <w:szCs w:val="24"/>
        </w:rPr>
        <w:t>Άρα, δεν ισχύει η κριτική ότι πληρώνονται στο σύνολό τους αυτές οι</w:t>
      </w:r>
      <w:r>
        <w:rPr>
          <w:rFonts w:eastAsia="Times New Roman"/>
          <w:szCs w:val="24"/>
        </w:rPr>
        <w:t xml:space="preserve"> παρατάσεις συμβάσεων από τα ανταποδοτικά. Γιατί είναι ίσως στο μεγαλύτερό τους μέρος, αλλά δεν αφορά το σύνολο αυτών των περιπτώσεων.</w:t>
      </w:r>
    </w:p>
    <w:p w14:paraId="6988B5C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Βεβαίως, εδώ υποκρύπτεται η δική σας προσέγγιση, η δική σας αντίληψη ότι όλα αυτά δεν θα πρέπει να ασκούνται από </w:t>
      </w:r>
      <w:r>
        <w:rPr>
          <w:rFonts w:eastAsia="Times New Roman"/>
          <w:szCs w:val="24"/>
        </w:rPr>
        <w:lastRenderedPageBreak/>
        <w:t>τους εκλ</w:t>
      </w:r>
      <w:r>
        <w:rPr>
          <w:rFonts w:eastAsia="Times New Roman"/>
          <w:szCs w:val="24"/>
        </w:rPr>
        <w:t xml:space="preserve">εγμένους δημάρχους. Θέλετε να γίνουν αντικείμενο κερδοσκοπικής, επιχειρηματικής δραστηριότητας. Θέλετε να τα δώσετε σε ιδιώτες. Το γνωρίζουμε. Πείτε το, όμως, να το ξέρουν και οι εργαζόμενοι σε αυτούς τους τομείς και να το ξέρει και ο ελληνικός λαός. Αυτό </w:t>
      </w:r>
      <w:r>
        <w:rPr>
          <w:rFonts w:eastAsia="Times New Roman"/>
          <w:szCs w:val="24"/>
        </w:rPr>
        <w:t xml:space="preserve">σημαίνει προγραμματικό θάρρος. Αναγνωρίστε το, λοιπόν. Πείτε το. </w:t>
      </w:r>
    </w:p>
    <w:p w14:paraId="6988B5D0" w14:textId="77777777" w:rsidR="00374D63" w:rsidRDefault="00826AA3">
      <w:pPr>
        <w:spacing w:line="600" w:lineRule="auto"/>
        <w:ind w:firstLine="720"/>
        <w:contextualSpacing/>
        <w:jc w:val="both"/>
        <w:rPr>
          <w:rFonts w:eastAsia="Times New Roman"/>
          <w:szCs w:val="24"/>
        </w:rPr>
      </w:pPr>
      <w:r>
        <w:rPr>
          <w:rFonts w:eastAsia="Times New Roman"/>
          <w:szCs w:val="24"/>
        </w:rPr>
        <w:t>Γιατί πραγματικά εκεί υπάρχει μια κόκκινη γραμμή που μας χωρίζει. Υπάρχει μια διαφορετική αντίληψη. Εκεί υπάρχει μια τομή πάνω σε αυτά τα ζητήματα. Και εμείς θα υπερασπιστούμε και θα υποστηρ</w:t>
      </w:r>
      <w:r>
        <w:rPr>
          <w:rFonts w:eastAsia="Times New Roman"/>
          <w:szCs w:val="24"/>
        </w:rPr>
        <w:t xml:space="preserve">ίξουμε ότι αυτές οι δραστηριότητες πρέπει να ασκούνται από τους δήμους, εάν θέλουμε να πιστεύουμε ότι οι δήμοι πρέπει να παίζουν κάποιον ουσιαστικό ρόλο, να έχουν αρμοδιότητες ή απλώς να είναι διεκπεραιωτές κάποιων –ας πούμε- χρηματικών ενταλμάτων από εδώ </w:t>
      </w:r>
      <w:r>
        <w:rPr>
          <w:rFonts w:eastAsia="Times New Roman"/>
          <w:szCs w:val="24"/>
        </w:rPr>
        <w:t>και από εκεί.</w:t>
      </w:r>
    </w:p>
    <w:p w14:paraId="6988B5D1"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θέλω να υποστηρίξω ότι σε κα</w:t>
      </w:r>
      <w:r>
        <w:rPr>
          <w:rFonts w:eastAsia="Times New Roman"/>
          <w:szCs w:val="24"/>
        </w:rPr>
        <w:t>μ</w:t>
      </w:r>
      <w:r>
        <w:rPr>
          <w:rFonts w:eastAsia="Times New Roman"/>
          <w:szCs w:val="24"/>
        </w:rPr>
        <w:t>μία περίπτωση το άρθρο 25 δεν έχει κανενός είδους συνταγματικό κώλυμα. Η επίκληση αυτού του ζητήματος απλά και μόνο εξυπηρετεί τη δική σας στείρα αντιπολιτευτική προσέγγιση στο ζήτημα</w:t>
      </w:r>
      <w:r>
        <w:rPr>
          <w:rFonts w:eastAsia="Times New Roman"/>
          <w:szCs w:val="24"/>
        </w:rPr>
        <w:t xml:space="preserve"> αυτό. Διότι γνωρίζετε πολύ καλά ότι αυτές οι συμβάσεις </w:t>
      </w:r>
      <w:r>
        <w:rPr>
          <w:rFonts w:eastAsia="Times New Roman"/>
          <w:szCs w:val="24"/>
        </w:rPr>
        <w:lastRenderedPageBreak/>
        <w:t>παρατάθηκαν με βάση τη μη επάρκεια χρόνου, αλλά και για λόγους δημοσίου συμφέροντος.</w:t>
      </w:r>
    </w:p>
    <w:p w14:paraId="6988B5D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Παρ’ όλα αυτά επιμένετε, δημιουργείτε προβλήματα και δίνετε το δικαίωμα σε κάποιες λίγες έστω περιπτώσεις δημάρχων </w:t>
      </w:r>
      <w:r>
        <w:rPr>
          <w:rFonts w:eastAsia="Times New Roman"/>
          <w:szCs w:val="24"/>
        </w:rPr>
        <w:t xml:space="preserve">να επικαλούνται τέτοιου είδους προσεγγίσεις και να δημιουργούν προβλήματα. Σήμερα με τη συγκεκριμένη τροπολογία, με το άρθρο 25, νομίζω ότι απαντούμε σε αυτά τα ζητήματα. Δεν υπάρχουν τέτοιου είδους πλέον ζητήματα και προχωράμε. </w:t>
      </w:r>
    </w:p>
    <w:p w14:paraId="6988B5D3" w14:textId="77777777" w:rsidR="00374D63" w:rsidRDefault="00826AA3">
      <w:pPr>
        <w:spacing w:line="600" w:lineRule="auto"/>
        <w:ind w:firstLine="720"/>
        <w:contextualSpacing/>
        <w:jc w:val="both"/>
        <w:rPr>
          <w:rFonts w:eastAsia="Times New Roman"/>
          <w:szCs w:val="24"/>
        </w:rPr>
      </w:pPr>
      <w:r>
        <w:rPr>
          <w:rFonts w:eastAsia="Times New Roman"/>
          <w:szCs w:val="24"/>
        </w:rPr>
        <w:t>Θέλω να αναφερθώ στην τροπολογία με γενικό αριθμό 939 και ειδικό 18. Αφορά τη δυνατότητα μετά από αμετάκλητες δικαστικές αποφάσεις να προσληφθούν στο δημόσιο άνθρωποι οι οποίοι έχουν δικαιωθεί προηγουμένως. Ήταν άνθρωποι οι οποίοι δούλευαν με συμβάσεις έργ</w:t>
      </w:r>
      <w:r>
        <w:rPr>
          <w:rFonts w:eastAsia="Times New Roman"/>
          <w:szCs w:val="24"/>
        </w:rPr>
        <w:t xml:space="preserve">ου. Δεν </w:t>
      </w:r>
      <w:proofErr w:type="spellStart"/>
      <w:r>
        <w:rPr>
          <w:rFonts w:eastAsia="Times New Roman"/>
          <w:szCs w:val="24"/>
        </w:rPr>
        <w:t>προσμετρώνται</w:t>
      </w:r>
      <w:proofErr w:type="spellEnd"/>
      <w:r>
        <w:rPr>
          <w:rFonts w:eastAsia="Times New Roman"/>
          <w:szCs w:val="24"/>
        </w:rPr>
        <w:t xml:space="preserve"> στον κανόνα 1 προς 4, επειδή έχουν υπάρξει οι προηγούμενες δικαστικές αποφάσεις. Όταν ξεκίνησαν, όμως, αυτοί να εργάζονται δεν υπήρχε ως απαραίτητο κριτήριο να διαθέτουν κάποια τυπικά προσόντα. </w:t>
      </w:r>
    </w:p>
    <w:p w14:paraId="6988B5D4" w14:textId="77777777" w:rsidR="00374D63" w:rsidRDefault="00826AA3">
      <w:pPr>
        <w:spacing w:line="600" w:lineRule="auto"/>
        <w:ind w:firstLine="720"/>
        <w:contextualSpacing/>
        <w:jc w:val="both"/>
        <w:rPr>
          <w:rFonts w:eastAsia="Times New Roman"/>
          <w:szCs w:val="24"/>
        </w:rPr>
      </w:pPr>
      <w:r>
        <w:rPr>
          <w:rFonts w:eastAsia="Times New Roman"/>
          <w:szCs w:val="24"/>
        </w:rPr>
        <w:t>Φροντίσατε ήδη και η τροπολογία βγήκε χ</w:t>
      </w:r>
      <w:r>
        <w:rPr>
          <w:rFonts w:eastAsia="Times New Roman"/>
          <w:szCs w:val="24"/>
        </w:rPr>
        <w:t xml:space="preserve">θες στον Τύπο και σε διάφορα </w:t>
      </w:r>
      <w:r>
        <w:rPr>
          <w:rFonts w:eastAsia="Times New Roman"/>
          <w:szCs w:val="24"/>
          <w:lang w:val="en-US"/>
        </w:rPr>
        <w:t>site</w:t>
      </w:r>
      <w:r>
        <w:rPr>
          <w:rFonts w:eastAsia="Times New Roman"/>
          <w:szCs w:val="24"/>
        </w:rPr>
        <w:t xml:space="preserve"> και έλεγαν ότι έρχεται ο ΣΥΡΙΖΑ να διορίσει </w:t>
      </w:r>
      <w:r>
        <w:rPr>
          <w:rFonts w:eastAsia="Times New Roman"/>
          <w:szCs w:val="24"/>
        </w:rPr>
        <w:lastRenderedPageBreak/>
        <w:t xml:space="preserve">ανθρώπους στο δημόσιο, δικά του παιδιά, χωρίς προσόντα. Είναι το νέο αφήγημα αυτό που θα ακούσουμε τις επόμενες ημέρες. </w:t>
      </w:r>
    </w:p>
    <w:p w14:paraId="6988B5D5" w14:textId="77777777" w:rsidR="00374D63" w:rsidRDefault="00826AA3">
      <w:pPr>
        <w:spacing w:line="600" w:lineRule="auto"/>
        <w:ind w:firstLine="720"/>
        <w:contextualSpacing/>
        <w:jc w:val="both"/>
        <w:rPr>
          <w:rFonts w:eastAsia="Times New Roman"/>
          <w:szCs w:val="24"/>
        </w:rPr>
      </w:pPr>
      <w:r>
        <w:rPr>
          <w:rFonts w:eastAsia="Times New Roman"/>
          <w:szCs w:val="24"/>
        </w:rPr>
        <w:t>Επαναλαμβάνω, όμως. Αυτοί εργαζόντουσαν. Δεν τους ζητήθηκ</w:t>
      </w:r>
      <w:r>
        <w:rPr>
          <w:rFonts w:eastAsia="Times New Roman"/>
          <w:szCs w:val="24"/>
        </w:rPr>
        <w:t>ε ποτέ να υπάρχει το τυπικό προσόν. Και –ξέρετε- στη συντριπτική τους πλειοψηφία είναι άνθρωποι που εργάζονται στην καθαριότητα. Σας συνιστώ να καλέσετε κάποιους απ’ αυτούς και να τους δείτε στα βουλευτικά σας γραφεία. Γιατί εγώ είδα κάποιους και μου έθεσα</w:t>
      </w:r>
      <w:r>
        <w:rPr>
          <w:rFonts w:eastAsia="Times New Roman"/>
          <w:szCs w:val="24"/>
        </w:rPr>
        <w:t>ν ένα ερώτημα. «Επί πέντε, επτά, οχτώ χρόνια η πολιτεία με είχε και μάζευα σκουπίδια. Τώρα λοιπόν, χρειάζεται να έχω απολυτήριο Γυμνασίου; Χρειάζεται να έχω απολυτήριο στα πενήντα, στα πενήντα δύο, στα σαράντα εννέα μου για να το κάνω;». Ούτε αυτό δεν μπορ</w:t>
      </w:r>
      <w:r>
        <w:rPr>
          <w:rFonts w:eastAsia="Times New Roman"/>
          <w:szCs w:val="24"/>
        </w:rPr>
        <w:t xml:space="preserve">ούν να κάνουν αυτοί οι άνθρωποι; Τόση πια κοινωνική αναλγησία υπάρχει σε τέτοιου είδους τοποθετήσεις; </w:t>
      </w:r>
    </w:p>
    <w:p w14:paraId="6988B5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λοιπόν, αν δεν έχετε εικόνα, να ζητήσετε απ’ αυτούς τους ανθρώπους να σας πουν ακριβώς πώς έχει η κατάσταση. </w:t>
      </w:r>
    </w:p>
    <w:p w14:paraId="6988B5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Χαίρομαι που είστε αμήχανοι κ</w:t>
      </w:r>
      <w:r>
        <w:rPr>
          <w:rFonts w:eastAsia="Times New Roman" w:cs="Times New Roman"/>
          <w:szCs w:val="24"/>
        </w:rPr>
        <w:t xml:space="preserve">αι δεν μιλάτε, γιατί τις άλλες φορές διακόπτετε. </w:t>
      </w:r>
    </w:p>
    <w:p w14:paraId="6988B5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Και με τα πλαστά πτυχία;</w:t>
      </w:r>
    </w:p>
    <w:p w14:paraId="6988B5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Ποια πλαστά; Τα έχετε μπερδέψει, νομίζω.</w:t>
      </w:r>
    </w:p>
    <w:p w14:paraId="6988B5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Τα </w:t>
      </w:r>
      <w:proofErr w:type="spellStart"/>
      <w:r>
        <w:rPr>
          <w:rFonts w:eastAsia="Times New Roman" w:cs="Times New Roman"/>
          <w:szCs w:val="24"/>
        </w:rPr>
        <w:t>προσεκόμισαν</w:t>
      </w:r>
      <w:proofErr w:type="spellEnd"/>
      <w:r>
        <w:rPr>
          <w:rFonts w:eastAsia="Times New Roman" w:cs="Times New Roman"/>
          <w:szCs w:val="24"/>
        </w:rPr>
        <w:t xml:space="preserve"> και τώρα αποδείχθηκε. </w:t>
      </w:r>
    </w:p>
    <w:p w14:paraId="6988B5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w:t>
      </w:r>
      <w:r>
        <w:rPr>
          <w:rFonts w:eastAsia="Times New Roman" w:cs="Times New Roman"/>
          <w:b/>
          <w:szCs w:val="24"/>
        </w:rPr>
        <w:t xml:space="preserve">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Μιλάμε για κάτι πολύ συγκεκριμένο. Αυτό είναι άλλο ανέκδοτο, αυτή είναι άλλη ιστορία, μην τα μπερδεύετε όλα. Καλύτερα να ενημερωθείτε.</w:t>
      </w:r>
    </w:p>
    <w:p w14:paraId="6988B5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Το ίδιο είναι. Τα ξέρουμε καλά και εμείς.</w:t>
      </w:r>
    </w:p>
    <w:p w14:paraId="6988B5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 xml:space="preserve">Άμα τα ξέρετε καλά, όταν πάρετε τον λόγο, να τοποθετηθείτε με ευθυκρισία και πείτε,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τι θέση παίρνετε για το συγκεκριμένο θέμα. </w:t>
      </w:r>
    </w:p>
    <w:p w14:paraId="6988B5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Όλο το νομοσχέδιο είναι προσλήψεις. </w:t>
      </w:r>
    </w:p>
    <w:p w14:paraId="6988B5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ΠΑΝΑΓΙΩΤ</w:t>
      </w:r>
      <w:r>
        <w:rPr>
          <w:rFonts w:eastAsia="Times New Roman" w:cs="Times New Roman"/>
          <w:b/>
          <w:szCs w:val="24"/>
        </w:rPr>
        <w:t xml:space="preserve">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Τι προσλήψεις; Για ανθρώπους που ήδη εργάζο</w:t>
      </w:r>
      <w:r>
        <w:rPr>
          <w:rFonts w:eastAsia="Times New Roman" w:cs="Times New Roman"/>
          <w:szCs w:val="24"/>
        </w:rPr>
        <w:lastRenderedPageBreak/>
        <w:t xml:space="preserve">νται; Πάλι συνεχίζετε αυτό το ψέμα; Και, μάλιστα, βάζετε τους ανθρώπους σας, τους ανθρώπους από τα </w:t>
      </w:r>
      <w:r>
        <w:rPr>
          <w:rFonts w:eastAsia="Times New Roman" w:cs="Times New Roman"/>
          <w:szCs w:val="24"/>
          <w:lang w:val="en-US"/>
        </w:rPr>
        <w:t>media</w:t>
      </w:r>
      <w:r>
        <w:rPr>
          <w:rFonts w:eastAsia="Times New Roman" w:cs="Times New Roman"/>
          <w:szCs w:val="24"/>
        </w:rPr>
        <w:t xml:space="preserve">, να το αναπαράγουν; </w:t>
      </w:r>
    </w:p>
    <w:p w14:paraId="6988B5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Άκουγα προχθές, λοιπόν, τον κ. Κώνστα, δημ</w:t>
      </w:r>
      <w:r>
        <w:rPr>
          <w:rFonts w:eastAsia="Times New Roman" w:cs="Times New Roman"/>
          <w:szCs w:val="24"/>
        </w:rPr>
        <w:t xml:space="preserve">οσιογράφο στο </w:t>
      </w:r>
      <w:r>
        <w:rPr>
          <w:rFonts w:eastAsia="Times New Roman" w:cs="Times New Roman"/>
          <w:szCs w:val="24"/>
        </w:rPr>
        <w:t>«</w:t>
      </w:r>
      <w:r>
        <w:rPr>
          <w:rFonts w:eastAsia="Times New Roman" w:cs="Times New Roman"/>
          <w:szCs w:val="24"/>
          <w:lang w:val="en-US"/>
        </w:rPr>
        <w:t>ACTION</w:t>
      </w:r>
      <w:r>
        <w:rPr>
          <w:rFonts w:eastAsia="Times New Roman" w:cs="Times New Roman"/>
          <w:szCs w:val="24"/>
        </w:rPr>
        <w:t>24</w:t>
      </w:r>
      <w:r>
        <w:rPr>
          <w:rFonts w:eastAsia="Times New Roman" w:cs="Times New Roman"/>
          <w:szCs w:val="24"/>
        </w:rPr>
        <w:t>»</w:t>
      </w:r>
      <w:r>
        <w:rPr>
          <w:rFonts w:eastAsia="Times New Roman" w:cs="Times New Roman"/>
          <w:szCs w:val="24"/>
        </w:rPr>
        <w:t xml:space="preserve">, ο οποίος μάλιστα τώρα κάνει και </w:t>
      </w:r>
      <w:r>
        <w:rPr>
          <w:rFonts w:eastAsia="Times New Roman" w:cs="Times New Roman"/>
          <w:szCs w:val="24"/>
          <w:lang w:val="en-US"/>
        </w:rPr>
        <w:t>tweet</w:t>
      </w:r>
      <w:r>
        <w:rPr>
          <w:rFonts w:eastAsia="Times New Roman" w:cs="Times New Roman"/>
          <w:szCs w:val="24"/>
        </w:rPr>
        <w:t xml:space="preserve"> μετά από δύο ημέρες, και έλεγε ότι στο γραφείο του Υπουργού Εσωτερικών, του κ. Σκουρλέτη, εργάζονται πενήντα έξι μετακλητοί σύμβουλοι. Είναι δεκαεπτά στον αριθμό. Έλεγε μάλιστα ότι αυτοί αμείβονται από 2.000 μέχρι 2.100 καθαρά. Είναι ψευδές, οι μισθοί κυμ</w:t>
      </w:r>
      <w:r>
        <w:rPr>
          <w:rFonts w:eastAsia="Times New Roman" w:cs="Times New Roman"/>
          <w:szCs w:val="24"/>
        </w:rPr>
        <w:t xml:space="preserve">αίνονται από 750-800 μέχρι 1.100-1.200 ευρώ καθαρά. </w:t>
      </w:r>
      <w:r>
        <w:rPr>
          <w:rFonts w:eastAsia="Times New Roman" w:cs="Times New Roman"/>
          <w:szCs w:val="24"/>
        </w:rPr>
        <w:t>Έ</w:t>
      </w:r>
      <w:r>
        <w:rPr>
          <w:rFonts w:eastAsia="Times New Roman" w:cs="Times New Roman"/>
          <w:szCs w:val="24"/>
        </w:rPr>
        <w:t xml:space="preserve">λεγε ότι σε αυτά πρέπει να προσθέσουμε τις πιστωτικές κάρτες, τα τηλέφωνα και τα έξοδα μετακίνησης. Πού ζούμε; </w:t>
      </w:r>
    </w:p>
    <w:p w14:paraId="6988B5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τα είπαμε αυτά εμείς.</w:t>
      </w:r>
    </w:p>
    <w:p w14:paraId="6988B5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Εσωτ</w:t>
      </w:r>
      <w:r>
        <w:rPr>
          <w:rFonts w:eastAsia="Times New Roman" w:cs="Times New Roman"/>
          <w:b/>
          <w:szCs w:val="24"/>
        </w:rPr>
        <w:t xml:space="preserve">ερικών): </w:t>
      </w:r>
      <w:r>
        <w:rPr>
          <w:rFonts w:eastAsia="Times New Roman" w:cs="Times New Roman"/>
          <w:szCs w:val="24"/>
        </w:rPr>
        <w:t>Είναι οι άνθρωποι που έρχονται απευθείας σε συνεννόηση με το δικό σας γραφείο Τύπου, με τους δικούς σας μηχανισμούς παραπληροφόρησης. Είναι αυτοί οι άνθρωποι, που μαζί σας δίνουν τη μάχη της υπεράσπισης της διαπλοκής, είναι αυτοί οι άνθρωποι που τ</w:t>
      </w:r>
      <w:r>
        <w:rPr>
          <w:rFonts w:eastAsia="Times New Roman" w:cs="Times New Roman"/>
          <w:szCs w:val="24"/>
        </w:rPr>
        <w:t xml:space="preserve">ο προηγούμενο διάστημα και τώρα ακόμη επιμένουν, με πρώτον και κύριο τον Αρχηγό του κόμματός </w:t>
      </w:r>
      <w:r>
        <w:rPr>
          <w:rFonts w:eastAsia="Times New Roman" w:cs="Times New Roman"/>
          <w:szCs w:val="24"/>
        </w:rPr>
        <w:lastRenderedPageBreak/>
        <w:t>σας, να μην προχωρήσει τίποτα, να συνεχίσει η ανομία, τις δημόσιες συχνότητες να τις καταλαμβάνει όπως θέλει κανείς και όποτε θέλει. Αυτοί είναι οι άνθρωποι με του</w:t>
      </w:r>
      <w:r>
        <w:rPr>
          <w:rFonts w:eastAsia="Times New Roman" w:cs="Times New Roman"/>
          <w:szCs w:val="24"/>
        </w:rPr>
        <w:t>ς οποίους πάτε χέρι</w:t>
      </w:r>
      <w:r>
        <w:rPr>
          <w:rFonts w:eastAsia="Times New Roman" w:cs="Times New Roman"/>
          <w:szCs w:val="24"/>
        </w:rPr>
        <w:t xml:space="preserve"> </w:t>
      </w:r>
      <w:proofErr w:type="spellStart"/>
      <w:r>
        <w:rPr>
          <w:rFonts w:eastAsia="Times New Roman" w:cs="Times New Roman"/>
          <w:szCs w:val="24"/>
        </w:rPr>
        <w:t>χέρι</w:t>
      </w:r>
      <w:proofErr w:type="spellEnd"/>
      <w:r>
        <w:rPr>
          <w:rFonts w:eastAsia="Times New Roman" w:cs="Times New Roman"/>
          <w:szCs w:val="24"/>
        </w:rPr>
        <w:t xml:space="preserve">. </w:t>
      </w:r>
    </w:p>
    <w:p w14:paraId="6988B5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ο ΣΥΡΙΖΑ διορίζει στρατιές κομματικών ημετέρων. Μα, δεν διαβάζετε τα επίσημα νούμερα, δεν βλέπετε πόσος είναι ο αριθμός των δημοσίων υπαλλήλων; </w:t>
      </w:r>
    </w:p>
    <w:p w14:paraId="6988B5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τελείως διαφορετικό το θέμα των συμβασιούχων και σας το είπα την</w:t>
      </w:r>
      <w:r>
        <w:rPr>
          <w:rFonts w:eastAsia="Times New Roman" w:cs="Times New Roman"/>
          <w:szCs w:val="24"/>
        </w:rPr>
        <w:t xml:space="preserve"> προηγούμενη φορά. </w:t>
      </w:r>
      <w:r>
        <w:rPr>
          <w:rFonts w:eastAsia="Times New Roman" w:cs="Times New Roman"/>
          <w:szCs w:val="24"/>
        </w:rPr>
        <w:t>Θ</w:t>
      </w:r>
      <w:r>
        <w:rPr>
          <w:rFonts w:eastAsia="Times New Roman" w:cs="Times New Roman"/>
          <w:szCs w:val="24"/>
        </w:rPr>
        <w:t>έλω να επαναλάβω αυτήν την πρόσκληση. Πρέπει κάποια στιγμή να δούμε το θέμα πολύ συστηματικά, να καθίσουμε κάτω και εάν είναι δυνατό, να συμφωνήσουμε σε μία διακομματική προσέγγιση πάνω στο θέμα των δεκάδων χιλιάδων συμβασιούχων του δημ</w:t>
      </w:r>
      <w:r>
        <w:rPr>
          <w:rFonts w:eastAsia="Times New Roman" w:cs="Times New Roman"/>
          <w:szCs w:val="24"/>
        </w:rPr>
        <w:t>οσίου. Να μην κρίνει η Κυβέρνηση, λοιπόν, ποιοι απ’ αυτούς καλύπτουν άλλου είδους ανάγκες απ’ αυτές που τυπικά φαίνεται. Να συμφωνήσουμε σε έναν τρόπο. Ή δεν είναι πρόβλημα αυτό, ή δεν είναι πρόβλημα αυτοί οι οποίοι είναι οκτώ, δέκα, δώδεκα χρόνια σε μία θ</w:t>
      </w:r>
      <w:r>
        <w:rPr>
          <w:rFonts w:eastAsia="Times New Roman" w:cs="Times New Roman"/>
          <w:szCs w:val="24"/>
        </w:rPr>
        <w:t>έση; Καταλαβαίνετε ότι πριν από οκτώ, δέκα, δώδεκα χρόνια δεν ήταν η παρούσα Κυβέρνηση στα πράγματα, κάποιοι άλλοι ήταν. Αλλά δεν είναι κριτήριο αυτό. Κριτήριο είναι οι πραγματικές ανά</w:t>
      </w:r>
      <w:r>
        <w:rPr>
          <w:rFonts w:eastAsia="Times New Roman" w:cs="Times New Roman"/>
          <w:szCs w:val="24"/>
        </w:rPr>
        <w:lastRenderedPageBreak/>
        <w:t>γκες, κριτήριο είναι οι ζωές των ανθρώπων, πολύ δε περισσότερο, στις σημ</w:t>
      </w:r>
      <w:r>
        <w:rPr>
          <w:rFonts w:eastAsia="Times New Roman" w:cs="Times New Roman"/>
          <w:szCs w:val="24"/>
        </w:rPr>
        <w:t xml:space="preserve">ερινές δύσκολες στιγμές. Αφήστε, λοιπόν, την παρωχημένη επιχειρηματολογία, αφήστε αυτόν τον </w:t>
      </w:r>
      <w:proofErr w:type="spellStart"/>
      <w:r>
        <w:rPr>
          <w:rFonts w:eastAsia="Times New Roman" w:cs="Times New Roman"/>
          <w:szCs w:val="24"/>
        </w:rPr>
        <w:t>λαϊκιστικό</w:t>
      </w:r>
      <w:proofErr w:type="spellEnd"/>
      <w:r>
        <w:rPr>
          <w:rFonts w:eastAsia="Times New Roman" w:cs="Times New Roman"/>
          <w:szCs w:val="24"/>
        </w:rPr>
        <w:t xml:space="preserve"> δήθεν νεοφιλελεύθερο εκσυγχρονισμό, ο οποίος διακρίνει τον λόγο σας, και καθίστε και σκύψτε πάνω από συγκεκριμένα ζητήματα και προβλήματα. </w:t>
      </w:r>
    </w:p>
    <w:p w14:paraId="6988B5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αναφε</w:t>
      </w:r>
      <w:r>
        <w:rPr>
          <w:rFonts w:eastAsia="Times New Roman" w:cs="Times New Roman"/>
          <w:szCs w:val="24"/>
        </w:rPr>
        <w:t>ρθώ και σε μία άλλη τροπολογία. Μάλιστα, κάποιος από τους προηγούμενους εισηγητές δεν κατάλαβε γιατί κατατίθεται εδώ και είπε «Μα, καλά το Υπουργείο Υγείας καταθέτει τροπολογία σε ένα νομοσχέδιο το οποίο κατά κύριο λόγο αφορά το Υπουργείο Εσωτερικών»; Αναφ</w:t>
      </w:r>
      <w:r>
        <w:rPr>
          <w:rFonts w:eastAsia="Times New Roman" w:cs="Times New Roman"/>
          <w:szCs w:val="24"/>
        </w:rPr>
        <w:t xml:space="preserve">έρομαι στην τροπολογία με γενικό αριθμό 941 και ειδικό 20. </w:t>
      </w:r>
    </w:p>
    <w:p w14:paraId="6988B5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τροπολογία που δίνει τη δυνατότητα στις περιφέρειες να συνάψουν προγραμματικές συμβάσεις με τις περιφέρειες υγείας. Οι περιφέρειες και οι δήμοι, ως γνωστόν, εποπτεύονται, με βάση</w:t>
      </w:r>
      <w:r>
        <w:rPr>
          <w:rFonts w:eastAsia="Times New Roman" w:cs="Times New Roman"/>
          <w:szCs w:val="24"/>
        </w:rPr>
        <w:t xml:space="preserve"> τη δικιά τους, βέβαια, προφανώς αυτοτέλεια, από το Υπουργείο Εσωτερικών. Ποιο είναι το παράλογο, δηλαδή και σας ενοχλεί ότι έρχεται αυτή η τροπολογία στο συγκεκριμένο άρθρο; Ή δεν θέλετε; </w:t>
      </w:r>
      <w:r>
        <w:rPr>
          <w:rFonts w:eastAsia="Times New Roman" w:cs="Times New Roman"/>
          <w:szCs w:val="24"/>
        </w:rPr>
        <w:t>Μ</w:t>
      </w:r>
      <w:r>
        <w:rPr>
          <w:rFonts w:eastAsia="Times New Roman" w:cs="Times New Roman"/>
          <w:szCs w:val="24"/>
        </w:rPr>
        <w:t xml:space="preserve">άλιστα, η πρόβλεψη αυτή οφείλει να γίνει </w:t>
      </w:r>
      <w:r>
        <w:rPr>
          <w:rFonts w:eastAsia="Times New Roman" w:cs="Times New Roman"/>
          <w:szCs w:val="24"/>
        </w:rPr>
        <w:lastRenderedPageBreak/>
        <w:t xml:space="preserve">εντός του ορίου του </w:t>
      </w:r>
      <w:r>
        <w:rPr>
          <w:rFonts w:eastAsia="Times New Roman" w:cs="Times New Roman"/>
          <w:szCs w:val="24"/>
        </w:rPr>
        <w:t>π</w:t>
      </w:r>
      <w:r>
        <w:rPr>
          <w:rFonts w:eastAsia="Times New Roman" w:cs="Times New Roman"/>
          <w:szCs w:val="24"/>
        </w:rPr>
        <w:t>ροϋπ</w:t>
      </w:r>
      <w:r>
        <w:rPr>
          <w:rFonts w:eastAsia="Times New Roman" w:cs="Times New Roman"/>
          <w:szCs w:val="24"/>
        </w:rPr>
        <w:t>ολογισμού των ΟΤΑ πρώτου και δεύτερου βαθμού. Είναι κάτι για το οποίο, εάν ρωτήσετε ανθρώπους από τον δικό σας χώρο, δήμαρχους, περιφερειάρχες, έχουν έμπρακτα βοηθήσει σε αυτές τις δύσκολες στιγμές διάφορες δομές υγείας, αναλαμβάνοντας δαπάνες για καθημερι</w:t>
      </w:r>
      <w:r>
        <w:rPr>
          <w:rFonts w:eastAsia="Times New Roman" w:cs="Times New Roman"/>
          <w:szCs w:val="24"/>
        </w:rPr>
        <w:t xml:space="preserve">νά ζητήματα, είτε για εξοπλισμούς. </w:t>
      </w:r>
    </w:p>
    <w:p w14:paraId="6988B5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πώς θα στηρίξουμε αυτό το πολύπαθο Σύστημα Υγείας. Και αυτό κακό είναι; Και σε αυτό ακόμη διαφωνείτε; Τόσος πλέον αρνητισμός σε οτιδήποτε;</w:t>
      </w:r>
    </w:p>
    <w:p w14:paraId="6988B5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μιλήσω παραπέρα. Θα έ</w:t>
      </w:r>
      <w:r>
        <w:rPr>
          <w:rFonts w:eastAsia="Times New Roman" w:cs="Times New Roman"/>
          <w:szCs w:val="24"/>
        </w:rPr>
        <w:t>χουμε τη δυνατότητα, αν δεν ολοκληρώσουμε σήμερα, να τα δούμε την επόμενη εβδομάδα και εκεί πλέον θα δοθεί και σε εσάς η δυνατότητα και σε εμάς να δούμε συγκεκριμένα πλέον ποιος αναλαμβάνει την ευθύνη απέναντι σε τι, διότι υπάρχουν πράγματα στα οποία υπάρχ</w:t>
      </w:r>
      <w:r>
        <w:rPr>
          <w:rFonts w:eastAsia="Times New Roman" w:cs="Times New Roman"/>
          <w:szCs w:val="24"/>
        </w:rPr>
        <w:t>ει περιθώριο να ψηφίζουμε και κοινά. Δεν μπορεί τελικά απλά και μόνο μια στείρα αντιπολιτευτική εμμονή και διάθεση, μια ιδεοληψία τελικά της ιδεολογίας της αγοράς να σας κάνει να αρνείστε συγκεκριμένες λειτουργικές προτάσεις, που βελτιώνουν τη ζωή ανθρώπων</w:t>
      </w:r>
      <w:r>
        <w:rPr>
          <w:rFonts w:eastAsia="Times New Roman" w:cs="Times New Roman"/>
          <w:szCs w:val="24"/>
        </w:rPr>
        <w:t>, που βελτιώνουν την καθημερινότητα.</w:t>
      </w:r>
    </w:p>
    <w:p w14:paraId="6988B5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6988B5EA"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88B5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για τη συνέπεια του χρόνου.</w:t>
      </w:r>
    </w:p>
    <w:p w14:paraId="6988B5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Όλοι αναζητούν τον κ. </w:t>
      </w:r>
      <w:proofErr w:type="spellStart"/>
      <w:r>
        <w:rPr>
          <w:rFonts w:eastAsia="Times New Roman" w:cs="Times New Roman"/>
          <w:szCs w:val="24"/>
        </w:rPr>
        <w:t>Τσακαλώτο</w:t>
      </w:r>
      <w:proofErr w:type="spellEnd"/>
      <w:r>
        <w:rPr>
          <w:rFonts w:eastAsia="Times New Roman" w:cs="Times New Roman"/>
          <w:szCs w:val="24"/>
        </w:rPr>
        <w:t xml:space="preserve">, δεν ξέρω γιατί. </w:t>
      </w:r>
    </w:p>
    <w:p w14:paraId="6988B5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 για μ</w:t>
      </w:r>
      <w:r>
        <w:rPr>
          <w:rFonts w:eastAsia="Times New Roman" w:cs="Times New Roman"/>
          <w:szCs w:val="24"/>
        </w:rPr>
        <w:t>ί</w:t>
      </w:r>
      <w:r>
        <w:rPr>
          <w:rFonts w:eastAsia="Times New Roman" w:cs="Times New Roman"/>
          <w:szCs w:val="24"/>
        </w:rPr>
        <w:t>α τροποποίηση των άρθρων 4 και 4α του ν.3864/2010.</w:t>
      </w:r>
    </w:p>
    <w:p w14:paraId="6988B5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988B5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Είναι η πρώτη φορά που δεν παραπονιέται κανείς που παρακάμπτει ο Υπουργός...</w:t>
      </w:r>
    </w:p>
    <w:p w14:paraId="6988B5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όλοι τον</w:t>
      </w:r>
      <w:r>
        <w:rPr>
          <w:rFonts w:eastAsia="Times New Roman" w:cs="Times New Roman"/>
          <w:szCs w:val="24"/>
        </w:rPr>
        <w:t xml:space="preserve"> αναζητούν. Αυτό είπα.</w:t>
      </w:r>
    </w:p>
    <w:p w14:paraId="6988B5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988B5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Πρέπει να πω σε όλους και σε όλες τότε ότι είναι συγκινητικό που όλοι με αναζητείτε και ότι σας έλειψα. Θέλω να ευχαριστήσω και τη Νέα Δημοκρατία, η οποία μο</w:t>
      </w:r>
      <w:r>
        <w:rPr>
          <w:rFonts w:eastAsia="Times New Roman" w:cs="Times New Roman"/>
          <w:szCs w:val="24"/>
        </w:rPr>
        <w:t>υ έδωσε και συγχαρητήρια για τα ελληνικά μου, ότι βελτιώνονται και γι’ αυτό τους ευχαριστώ πάρα πολύ.</w:t>
      </w:r>
    </w:p>
    <w:p w14:paraId="6988B5F3"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988B5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Οι ενημερώσεις γίνονται από την Κυβέρνηση. Απ’ ό,τι ξέρω, από το Σύνταγμα υπάρχει μ</w:t>
      </w:r>
      <w:r>
        <w:rPr>
          <w:rFonts w:eastAsia="Times New Roman" w:cs="Times New Roman"/>
          <w:szCs w:val="24"/>
        </w:rPr>
        <w:t>ί</w:t>
      </w:r>
      <w:r>
        <w:rPr>
          <w:rFonts w:eastAsia="Times New Roman" w:cs="Times New Roman"/>
          <w:szCs w:val="24"/>
        </w:rPr>
        <w:t xml:space="preserve">α συλλογική </w:t>
      </w:r>
      <w:r>
        <w:rPr>
          <w:rFonts w:eastAsia="Times New Roman" w:cs="Times New Roman"/>
          <w:szCs w:val="24"/>
        </w:rPr>
        <w:t xml:space="preserve">ευθύνη της Κυβέρνησης και όταν μιλάει ο κ. </w:t>
      </w:r>
      <w:proofErr w:type="spellStart"/>
      <w:r>
        <w:rPr>
          <w:rFonts w:eastAsia="Times New Roman" w:cs="Times New Roman"/>
          <w:szCs w:val="24"/>
        </w:rPr>
        <w:t>Τζανακόπουλος</w:t>
      </w:r>
      <w:proofErr w:type="spellEnd"/>
      <w:r>
        <w:rPr>
          <w:rFonts w:eastAsia="Times New Roman" w:cs="Times New Roman"/>
          <w:szCs w:val="24"/>
        </w:rPr>
        <w:t xml:space="preserve"> δεν μιλάει για πάρτη του, αλλά μιλάει για όλη την Κυβέρνηση.</w:t>
      </w:r>
    </w:p>
    <w:p w14:paraId="6988B5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ένα-δύο πράγματα για την διαπραγμάτευση. Θα πω μόνο ένα-δύο, γιατί μου ήρθε πρόσκληση, με πήρε τηλέφωνο πριν από μια-δύο ώρες ο </w:t>
      </w:r>
      <w:r>
        <w:rPr>
          <w:rFonts w:eastAsia="Times New Roman" w:cs="Times New Roman"/>
          <w:szCs w:val="24"/>
        </w:rPr>
        <w:t>Πρόεδρος της Βουλής να με ενημερώσει ότι υπάρχει αίτημα από τη Διαρκή Επιτροπή Οικονομικών Υποθέσεων να συζητήσουμε αυτά τα θέματα. Είπα ευχαρίστως και τώρα ο Πρόεδρος της Επιτροπής μου είπε ότι το έχει κανονίσει για την Τρίτη στις 14.00</w:t>
      </w:r>
      <w:r>
        <w:rPr>
          <w:rFonts w:eastAsia="Times New Roman" w:cs="Times New Roman"/>
          <w:szCs w:val="24"/>
        </w:rPr>
        <w:t>΄</w:t>
      </w:r>
      <w:r>
        <w:rPr>
          <w:rFonts w:eastAsia="Times New Roman" w:cs="Times New Roman"/>
          <w:szCs w:val="24"/>
        </w:rPr>
        <w:t>, οπότε εκεί νομίζ</w:t>
      </w:r>
      <w:r>
        <w:rPr>
          <w:rFonts w:eastAsia="Times New Roman" w:cs="Times New Roman"/>
          <w:szCs w:val="24"/>
        </w:rPr>
        <w:t>ω ότι είναι ο καλύτερος χώρος και χρόνος να τα πούμε γιατί θα έχουμε πολύ περισσότερο χρόνο. Εξ</w:t>
      </w:r>
      <w:r>
        <w:rPr>
          <w:rFonts w:eastAsia="Times New Roman" w:cs="Times New Roman"/>
          <w:szCs w:val="24"/>
        </w:rPr>
        <w:t xml:space="preserve"> </w:t>
      </w:r>
      <w:r>
        <w:rPr>
          <w:rFonts w:eastAsia="Times New Roman" w:cs="Times New Roman"/>
          <w:szCs w:val="24"/>
        </w:rPr>
        <w:t>άλλου θα σας έχω δώσει και άλλες τέσσερις, πέντε ημέρες για να ξεπεράσετε την στενοχώρια για την στρατηγική να βάλουμε όλα τα αυγά στο καλάθι, ότι η Κυβέρνηση δ</w:t>
      </w:r>
      <w:r>
        <w:rPr>
          <w:rFonts w:eastAsia="Times New Roman" w:cs="Times New Roman"/>
          <w:szCs w:val="24"/>
        </w:rPr>
        <w:t>εν θα κλείσει την αξιολόγηση, ότι θα πάρουμε καινούρια μέτρα 2,6 δισεκατομμυρίων, 4,6 δισεκατομμυρίων, 8,3 δισεκατομμυ</w:t>
      </w:r>
      <w:r>
        <w:rPr>
          <w:rFonts w:eastAsia="Times New Roman" w:cs="Times New Roman"/>
          <w:szCs w:val="24"/>
        </w:rPr>
        <w:lastRenderedPageBreak/>
        <w:t>ρίων. Οι αριθμοί στις εφημερίδες σας αλλάζανε από ημέρα σε ημέρα. Κάποιος πρέπει να τους εξηγήσει και κάποτε τη διαφορά μεταξύ ποσοστού το</w:t>
      </w:r>
      <w:r>
        <w:rPr>
          <w:rFonts w:eastAsia="Times New Roman" w:cs="Times New Roman"/>
          <w:szCs w:val="24"/>
        </w:rPr>
        <w:t>υ ΑΕΠ και δισεκατομμυρίων. Άλλο 2,6% του ΑΕΠ και άλλο 2 δισεκατομμύρια. Είναι αυτά τα πράγματα που με λίγη βοήθεια από εσάς, που τους δίνετε την πληροφόρηση, θα μπορούσαν να τα καλυτερεύσουν.</w:t>
      </w:r>
    </w:p>
    <w:p w14:paraId="6988B5F6" w14:textId="77777777" w:rsidR="00374D63" w:rsidRDefault="00826AA3">
      <w:pPr>
        <w:spacing w:line="600" w:lineRule="auto"/>
        <w:ind w:firstLine="720"/>
        <w:contextualSpacing/>
        <w:jc w:val="both"/>
        <w:rPr>
          <w:rFonts w:eastAsia="Times New Roman" w:cs="Times New Roman"/>
        </w:rPr>
      </w:pPr>
      <w:r>
        <w:rPr>
          <w:rFonts w:eastAsia="Times New Roman" w:cs="Times New Roman"/>
          <w:szCs w:val="24"/>
        </w:rPr>
        <w:t>Θέλω να σας πω ότι το «όλα τα λεφτά» ήταν μ</w:t>
      </w:r>
      <w:r>
        <w:rPr>
          <w:rFonts w:eastAsia="Times New Roman" w:cs="Times New Roman"/>
          <w:szCs w:val="24"/>
        </w:rPr>
        <w:t>ί</w:t>
      </w:r>
      <w:r>
        <w:rPr>
          <w:rFonts w:eastAsia="Times New Roman" w:cs="Times New Roman"/>
          <w:szCs w:val="24"/>
        </w:rPr>
        <w:t>α λέξη που είπε ο Πι</w:t>
      </w:r>
      <w:r>
        <w:rPr>
          <w:rFonts w:eastAsia="Times New Roman" w:cs="Times New Roman"/>
          <w:szCs w:val="24"/>
        </w:rPr>
        <w:t xml:space="preserve">ερ </w:t>
      </w:r>
      <w:proofErr w:type="spellStart"/>
      <w:r>
        <w:rPr>
          <w:rFonts w:eastAsia="Times New Roman" w:cs="Times New Roman"/>
          <w:szCs w:val="24"/>
        </w:rPr>
        <w:t>Μοσκοβισί</w:t>
      </w:r>
      <w:proofErr w:type="spellEnd"/>
      <w:r>
        <w:rPr>
          <w:rFonts w:eastAsia="Times New Roman" w:cs="Times New Roman"/>
          <w:szCs w:val="24"/>
        </w:rPr>
        <w:t xml:space="preserve">, γιατί όταν ένας ή μια Ελληνίδα –δεν θυμάμαι- δημοσιογράφος ρωτάει τον </w:t>
      </w:r>
      <w:proofErr w:type="spellStart"/>
      <w:r>
        <w:rPr>
          <w:rFonts w:eastAsia="Times New Roman" w:cs="Times New Roman"/>
          <w:szCs w:val="24"/>
        </w:rPr>
        <w:t>Ντάισελμπλουμ</w:t>
      </w:r>
      <w:proofErr w:type="spellEnd"/>
      <w:r>
        <w:rPr>
          <w:rFonts w:eastAsia="Times New Roman" w:cs="Times New Roman"/>
          <w:szCs w:val="24"/>
        </w:rPr>
        <w:t xml:space="preserve"> και τον </w:t>
      </w:r>
      <w:proofErr w:type="spellStart"/>
      <w:r>
        <w:rPr>
          <w:rFonts w:eastAsia="Times New Roman" w:cs="Times New Roman"/>
          <w:szCs w:val="24"/>
        </w:rPr>
        <w:t>Μοσχοβισί</w:t>
      </w:r>
      <w:proofErr w:type="spellEnd"/>
      <w:r>
        <w:rPr>
          <w:rFonts w:eastAsia="Times New Roman" w:cs="Times New Roman"/>
          <w:szCs w:val="24"/>
        </w:rPr>
        <w:t xml:space="preserve"> «πώς ισχυρίζεται η Ελλάδα, η ελληνική Κυβέρνηση ότι δεν θα πάρει ένα μέτρο ως αποτέλεσμα της αξιολόγησης», απαντάει με την αγγλική λέξη </w:t>
      </w:r>
      <w:r>
        <w:rPr>
          <w:rFonts w:eastAsia="Times New Roman" w:cs="Times New Roman"/>
          <w:szCs w:val="24"/>
          <w:lang w:val="en-US"/>
        </w:rPr>
        <w:t>net</w:t>
      </w:r>
      <w:r>
        <w:rPr>
          <w:rFonts w:eastAsia="Times New Roman" w:cs="Times New Roman"/>
          <w:szCs w:val="24"/>
        </w:rPr>
        <w:t>,</w:t>
      </w:r>
      <w:r>
        <w:rPr>
          <w:rFonts w:eastAsia="Times New Roman" w:cs="Times New Roman"/>
          <w:szCs w:val="24"/>
        </w:rPr>
        <w:t xml:space="preserve"> δηλαδή καθαρά. Αυτή η μ</w:t>
      </w:r>
      <w:r>
        <w:rPr>
          <w:rFonts w:eastAsia="Times New Roman" w:cs="Times New Roman"/>
          <w:szCs w:val="24"/>
        </w:rPr>
        <w:t>ί</w:t>
      </w:r>
      <w:r>
        <w:rPr>
          <w:rFonts w:eastAsia="Times New Roman" w:cs="Times New Roman"/>
          <w:szCs w:val="24"/>
        </w:rPr>
        <w:t>α λέξη σημαίνει ότι, παρ</w:t>
      </w:r>
      <w:r>
        <w:rPr>
          <w:rFonts w:eastAsia="Times New Roman" w:cs="Times New Roman"/>
          <w:szCs w:val="24"/>
        </w:rPr>
        <w:t xml:space="preserve">’ </w:t>
      </w:r>
      <w:r>
        <w:rPr>
          <w:rFonts w:eastAsia="Times New Roman" w:cs="Times New Roman"/>
          <w:szCs w:val="24"/>
        </w:rPr>
        <w:t xml:space="preserve">όλο που εσείς περιμένατε να πάρουμε δύο, τέσσερα, έξι, οκτώ, δέκα –πόσο περιμένατε;- μέτρα, καθαρή δημοσιονομική επίπτωση δεν θα υπάρχει. Το είπε ο </w:t>
      </w:r>
      <w:proofErr w:type="spellStart"/>
      <w:r>
        <w:rPr>
          <w:rFonts w:eastAsia="Times New Roman" w:cs="Times New Roman"/>
          <w:szCs w:val="24"/>
        </w:rPr>
        <w:t>Μοσκοβισί</w:t>
      </w:r>
      <w:proofErr w:type="spellEnd"/>
      <w:r>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Δηλαδή, ισχύει στην απάντηση της ερώτησης</w:t>
      </w:r>
      <w:r>
        <w:rPr>
          <w:rFonts w:eastAsia="Times New Roman" w:cs="Times New Roman"/>
          <w:szCs w:val="24"/>
        </w:rPr>
        <w:t xml:space="preserve"> μας «πώς ισχυρίζεται η ελληνική Κυβέρνηση ότι δεν θα πάρει άλλα μέτρα», είπε ότι δεν θα πάρει </w:t>
      </w:r>
      <w:r>
        <w:rPr>
          <w:rFonts w:eastAsia="Times New Roman" w:cs="Times New Roman"/>
          <w:szCs w:val="24"/>
          <w:lang w:val="en-US"/>
        </w:rPr>
        <w:t>net</w:t>
      </w:r>
      <w:r>
        <w:rPr>
          <w:rFonts w:eastAsia="Times New Roman" w:cs="Times New Roman"/>
          <w:szCs w:val="24"/>
        </w:rPr>
        <w:t xml:space="preserve"> μέτρα, δεν θα πάρει καθαρά μέτρα. Δηλαδή, αν είναι ένα πακέτο ενός δισεκατομμυρίου, που θα είναι μέτρα που περιορίζουν τη ζήτηση, πέρα από την οικονομία θα </w:t>
      </w:r>
      <w:r>
        <w:rPr>
          <w:rFonts w:eastAsia="Times New Roman" w:cs="Times New Roman"/>
          <w:szCs w:val="24"/>
        </w:rPr>
        <w:lastRenderedPageBreak/>
        <w:t>υ</w:t>
      </w:r>
      <w:r>
        <w:rPr>
          <w:rFonts w:eastAsia="Times New Roman" w:cs="Times New Roman"/>
          <w:szCs w:val="24"/>
        </w:rPr>
        <w:t xml:space="preserve">πάρχει και ένα δισεκατομμύριο -ο αριθμός που σας λέω είναι δειγματικός, γιατί θα είναι και μέρος της συζήτησης από την Τρίτη που θα έρχονται οι θεσμοί- θα πάρει και ένα δισεκατομμύριο μέτρα θετικά που θα επιστρέφουν αυτά τα χρήματα στην οικονομία. Και γι’ </w:t>
      </w:r>
      <w:r>
        <w:rPr>
          <w:rFonts w:eastAsia="Times New Roman" w:cs="Times New Roman"/>
          <w:szCs w:val="24"/>
        </w:rPr>
        <w:t xml:space="preserve">αυτό ο </w:t>
      </w:r>
      <w:proofErr w:type="spellStart"/>
      <w:r>
        <w:rPr>
          <w:rFonts w:eastAsia="Times New Roman" w:cs="Times New Roman"/>
          <w:szCs w:val="24"/>
        </w:rPr>
        <w:t>Ντάισελμπλουμ</w:t>
      </w:r>
      <w:proofErr w:type="spellEnd"/>
      <w:r>
        <w:rPr>
          <w:rFonts w:eastAsia="Times New Roman" w:cs="Times New Roman"/>
          <w:szCs w:val="24"/>
        </w:rPr>
        <w:t xml:space="preserve"> είπε με ξεκάθαρο τρόπο ότι πάμε από τη λιτότητα στις διαρθρωτικές αλλαγές, στις ανακατατάξεις εντός του φακέλου της φορολογίας και εντός του κοινωνικού φακέλου.</w:t>
      </w:r>
    </w:p>
    <w:p w14:paraId="6988B5F7" w14:textId="77777777" w:rsidR="00374D63" w:rsidRDefault="00826AA3">
      <w:pPr>
        <w:spacing w:line="600" w:lineRule="auto"/>
        <w:ind w:firstLine="720"/>
        <w:contextualSpacing/>
        <w:jc w:val="both"/>
        <w:rPr>
          <w:rFonts w:eastAsia="Times New Roman"/>
          <w:bCs/>
        </w:rPr>
      </w:pPr>
      <w:r>
        <w:rPr>
          <w:rFonts w:eastAsia="Times New Roman"/>
          <w:bCs/>
        </w:rPr>
        <w:t xml:space="preserve">Κάποιοι μπορεί να χάσουν, </w:t>
      </w:r>
      <w:r>
        <w:rPr>
          <w:rFonts w:eastAsia="Times New Roman"/>
          <w:bCs/>
          <w:shd w:val="clear" w:color="auto" w:fill="FFFFFF"/>
        </w:rPr>
        <w:t>βεβαίως</w:t>
      </w:r>
      <w:r>
        <w:rPr>
          <w:rFonts w:eastAsia="Times New Roman"/>
          <w:bCs/>
        </w:rPr>
        <w:t>, αλλά κάποιοι θα κερδίσουν. Κάποιοι, δηλ</w:t>
      </w:r>
      <w:r>
        <w:rPr>
          <w:rFonts w:eastAsia="Times New Roman"/>
          <w:bCs/>
        </w:rPr>
        <w:t xml:space="preserve">αδή, που τώρα δεν βοηθάμε και πρέπει να τους βοηθήσουμε θα κερδίσουν, αλλά μερικοί μπορεί και να χάσουν. Εμείς θα κάνουμε τα πάντα στη </w:t>
      </w:r>
      <w:r>
        <w:rPr>
          <w:rFonts w:eastAsia="Times New Roman"/>
          <w:bCs/>
          <w:shd w:val="clear" w:color="auto" w:fill="FFFFFF"/>
        </w:rPr>
        <w:t>διαπραγμάτευση</w:t>
      </w:r>
      <w:r>
        <w:rPr>
          <w:rFonts w:eastAsia="Times New Roman"/>
          <w:bCs/>
        </w:rPr>
        <w:t xml:space="preserve"> –δεν θα μπορέσω να σας πω ούτε και σήμερα ούτε και την Τρίτη, </w:t>
      </w:r>
      <w:r>
        <w:rPr>
          <w:rFonts w:eastAsia="Times New Roman"/>
          <w:bCs/>
          <w:shd w:val="clear" w:color="auto" w:fill="FFFFFF"/>
        </w:rPr>
        <w:t>βεβαίως,</w:t>
      </w:r>
      <w:r>
        <w:rPr>
          <w:rFonts w:eastAsia="Times New Roman"/>
          <w:bCs/>
        </w:rPr>
        <w:t xml:space="preserve"> ακριβώς ποιο θα είναι το πακέτο της</w:t>
      </w:r>
      <w:r>
        <w:rPr>
          <w:rFonts w:eastAsia="Times New Roman"/>
          <w:bCs/>
        </w:rPr>
        <w:t xml:space="preserve"> συμφωνίας– για να περιορίσουμε την απώλεια, ώστε αυτοί που θα χάσουν να πάρουν κάτι σαν αποζημίωση.</w:t>
      </w:r>
    </w:p>
    <w:p w14:paraId="6988B5F8" w14:textId="77777777" w:rsidR="00374D63" w:rsidRDefault="00826AA3">
      <w:pPr>
        <w:spacing w:line="600" w:lineRule="auto"/>
        <w:ind w:firstLine="720"/>
        <w:contextualSpacing/>
        <w:jc w:val="both"/>
        <w:rPr>
          <w:rFonts w:eastAsia="Times New Roman"/>
          <w:bCs/>
        </w:rPr>
      </w:pPr>
      <w:r>
        <w:rPr>
          <w:rFonts w:eastAsia="Times New Roman"/>
          <w:bCs/>
        </w:rPr>
        <w:t>Εμείς ποτέ δεν είπαμε ότι το φορολογικό σύστημα τα τελευταία σαράντα χρόνια ήταν το βέλτιστο. Ποτέ δεν είπαμε ότι μέσα από το πελατειακό σύστημα φτάσαμε σε</w:t>
      </w:r>
      <w:r>
        <w:rPr>
          <w:rFonts w:eastAsia="Times New Roman"/>
          <w:bCs/>
        </w:rPr>
        <w:t xml:space="preserve"> ένα κοινωνικό σύ</w:t>
      </w:r>
      <w:r>
        <w:rPr>
          <w:rFonts w:eastAsia="Times New Roman"/>
          <w:bCs/>
        </w:rPr>
        <w:lastRenderedPageBreak/>
        <w:t xml:space="preserve">στημα που ήταν το βέλτιστο. Άρα είμαστε πάντα ανοιχτοί σε συζητήσεις, όπως αυτές που θα γίνουν τώρα για αναδιαρθρώσεις που θα έχουν </w:t>
      </w:r>
      <w:r>
        <w:rPr>
          <w:rFonts w:eastAsia="Times New Roman"/>
          <w:bCs/>
          <w:lang w:val="en-US"/>
        </w:rPr>
        <w:t>net</w:t>
      </w:r>
      <w:r>
        <w:rPr>
          <w:rFonts w:eastAsia="Times New Roman"/>
          <w:bCs/>
        </w:rPr>
        <w:t xml:space="preserve"> μηδέν δημοσιονομική επίπτωση. </w:t>
      </w:r>
    </w:p>
    <w:p w14:paraId="6988B5F9" w14:textId="77777777" w:rsidR="00374D63" w:rsidRDefault="00826AA3">
      <w:pPr>
        <w:spacing w:line="600" w:lineRule="auto"/>
        <w:ind w:firstLine="720"/>
        <w:contextualSpacing/>
        <w:jc w:val="both"/>
        <w:rPr>
          <w:rFonts w:eastAsia="Times New Roman"/>
          <w:bCs/>
        </w:rPr>
      </w:pPr>
      <w:r>
        <w:rPr>
          <w:rFonts w:eastAsia="Times New Roman"/>
          <w:bCs/>
        </w:rPr>
        <w:t>Το αν αυτές οι αναδιαρθρώσεις είναι σωστές, αν τις εγκρίνετε, αν δεν τις</w:t>
      </w:r>
      <w:r>
        <w:rPr>
          <w:rFonts w:eastAsia="Times New Roman"/>
          <w:bCs/>
        </w:rPr>
        <w:t xml:space="preserve"> εγκρίνετε, θα είναι μ</w:t>
      </w:r>
      <w:r>
        <w:rPr>
          <w:rFonts w:eastAsia="Times New Roman"/>
          <w:bCs/>
        </w:rPr>
        <w:t>ί</w:t>
      </w:r>
      <w:r>
        <w:rPr>
          <w:rFonts w:eastAsia="Times New Roman"/>
          <w:bCs/>
        </w:rPr>
        <w:t>α συζήτηση που θα πρέπει να γίνει μετά το τέλος της αξιολόγησης, που θα φέρουμε το πρόγραμμα. Εκεί θα δείτε στη λεπτομέρεια ποιος κερδίζει, ποιος χάνει και αν έχουμε κάνει με έναν δίκαιο τρόπο αυτή την αναδιάρθρωση. Αυτό είναι το σημ</w:t>
      </w:r>
      <w:r>
        <w:rPr>
          <w:rFonts w:eastAsia="Times New Roman"/>
          <w:bCs/>
        </w:rPr>
        <w:t xml:space="preserve">αντικό. </w:t>
      </w:r>
    </w:p>
    <w:p w14:paraId="6988B5FA" w14:textId="77777777" w:rsidR="00374D63" w:rsidRDefault="00826AA3">
      <w:pPr>
        <w:spacing w:line="600" w:lineRule="auto"/>
        <w:ind w:firstLine="720"/>
        <w:contextualSpacing/>
        <w:jc w:val="both"/>
        <w:rPr>
          <w:rFonts w:eastAsia="Times New Roman"/>
          <w:bCs/>
        </w:rPr>
      </w:pPr>
      <w:r>
        <w:rPr>
          <w:rFonts w:eastAsia="Times New Roman"/>
          <w:bCs/>
        </w:rPr>
        <w:t>Θα είδατε και άλλα καλά και κακά νέα για εμάς. Δεν θέλω να συνεχίσω να σας στενοχωρώ, λέγοντάς σας ότι συζητάμε ένα πολύ μεγάλο πρόγραμμα, που είναι μέσα στο πακέτο, για να περιορίσει όχι τη λιτότητα που έρχεται, αλλά τη λιτότητα που υπήρχε με προ</w:t>
      </w:r>
      <w:r>
        <w:rPr>
          <w:rFonts w:eastAsia="Times New Roman"/>
          <w:bCs/>
        </w:rPr>
        <w:t>γράμματα απασχόλησης και ότι θα συζητήσουμε αυτά που εσείς θεωρείτε «ιδεολογήματα της Αριστεράς». Εσείς θέλετε όχι μόνο οι εργαζόμενοι και οι εργαζόμενες να έχουν χάσει στην κρίση, αλλά να μην έχουν καμμία εγγύηση ότι θα κερδίσουν και στην ανάκαμψη. Γι’ αυ</w:t>
      </w:r>
      <w:r>
        <w:rPr>
          <w:rFonts w:eastAsia="Times New Roman"/>
          <w:bCs/>
        </w:rPr>
        <w:t xml:space="preserve">τό εμείς βάζουμε τόσο ψηλά το θέμα των συλλογικών συμβάσεων. </w:t>
      </w:r>
    </w:p>
    <w:p w14:paraId="6988B5FB" w14:textId="77777777" w:rsidR="00374D63" w:rsidRDefault="00826AA3">
      <w:pPr>
        <w:spacing w:line="600" w:lineRule="auto"/>
        <w:ind w:firstLine="720"/>
        <w:contextualSpacing/>
        <w:jc w:val="both"/>
        <w:rPr>
          <w:rFonts w:eastAsia="Times New Roman"/>
          <w:bCs/>
        </w:rPr>
      </w:pPr>
      <w:r>
        <w:rPr>
          <w:rFonts w:eastAsia="Times New Roman"/>
          <w:bCs/>
        </w:rPr>
        <w:lastRenderedPageBreak/>
        <w:t xml:space="preserve">Γιατί αν θέλετε να ξέρετε τι είναι αυτό που οδηγεί στον λαϊκισμό της δεξιάς και γιατί </w:t>
      </w:r>
      <w:r>
        <w:rPr>
          <w:rFonts w:eastAsia="Times New Roman"/>
          <w:bCs/>
          <w:shd w:val="clear" w:color="auto" w:fill="FFFFFF"/>
        </w:rPr>
        <w:t xml:space="preserve">υπάρχουν </w:t>
      </w:r>
      <w:r>
        <w:rPr>
          <w:rFonts w:eastAsia="Times New Roman"/>
          <w:bCs/>
        </w:rPr>
        <w:t>οι πιέσεις εναντίον της ενωμένης Ευρώπης, είναι οι πιέσεις των ανθρώπων που λένε ότι εμείς χάσαμε μ</w:t>
      </w:r>
      <w:r>
        <w:rPr>
          <w:rFonts w:eastAsia="Times New Roman"/>
          <w:bCs/>
        </w:rPr>
        <w:t xml:space="preserve">ε την παγκοσμιοποίηση, όπως την οραματίστηκε ο Μπλερ, ο </w:t>
      </w:r>
      <w:proofErr w:type="spellStart"/>
      <w:r>
        <w:rPr>
          <w:rFonts w:eastAsia="Times New Roman"/>
          <w:bCs/>
        </w:rPr>
        <w:t>Σρέιντερ</w:t>
      </w:r>
      <w:proofErr w:type="spellEnd"/>
      <w:r>
        <w:rPr>
          <w:rFonts w:eastAsia="Times New Roman"/>
          <w:bCs/>
        </w:rPr>
        <w:t xml:space="preserve"> και οι κεντροδεξιές δυνάμεις πριν από το 2009, αλλά τώρα δεν έχουμε καμμία εγγύηση ότι θα συμμετέχουμε στην ανάκαμψη μετά από την κρίση. </w:t>
      </w:r>
    </w:p>
    <w:p w14:paraId="6988B5FC" w14:textId="77777777" w:rsidR="00374D63" w:rsidRDefault="00826AA3">
      <w:pPr>
        <w:spacing w:line="600" w:lineRule="auto"/>
        <w:ind w:firstLine="720"/>
        <w:contextualSpacing/>
        <w:jc w:val="both"/>
        <w:rPr>
          <w:rFonts w:eastAsia="Times New Roman"/>
          <w:bCs/>
        </w:rPr>
      </w:pPr>
      <w:r>
        <w:rPr>
          <w:rFonts w:eastAsia="Times New Roman"/>
          <w:bCs/>
        </w:rPr>
        <w:t>Γι’ αυτό εμείς βάζουμε πράγματα, προσπαθώντας να εξασ</w:t>
      </w:r>
      <w:r>
        <w:rPr>
          <w:rFonts w:eastAsia="Times New Roman"/>
          <w:bCs/>
        </w:rPr>
        <w:t xml:space="preserve">φαλίσουμε ότι θα ανατραπεί η γενική εικόνα η οποία υπάρχει εδώ και τριάντα χρόνια, που πέφτει το μερίδιο της εργασίας στο εισόδημα, που είναι στάσιμοι οι μισθοί, που περιορίζεται το κοινωνικό κράτος. Γι’ αυτό συζητάμε αυτά που συζητάμε. </w:t>
      </w:r>
    </w:p>
    <w:p w14:paraId="6988B5FD" w14:textId="77777777" w:rsidR="00374D63" w:rsidRDefault="00826AA3">
      <w:pPr>
        <w:spacing w:line="600" w:lineRule="auto"/>
        <w:ind w:firstLine="720"/>
        <w:contextualSpacing/>
        <w:jc w:val="both"/>
        <w:rPr>
          <w:rFonts w:eastAsia="Times New Roman"/>
          <w:bCs/>
        </w:rPr>
      </w:pPr>
      <w:r>
        <w:rPr>
          <w:rFonts w:eastAsia="Times New Roman"/>
          <w:bCs/>
        </w:rPr>
        <w:t>Το όλο πακέτο θα τ</w:t>
      </w:r>
      <w:r>
        <w:rPr>
          <w:rFonts w:eastAsia="Times New Roman"/>
          <w:bCs/>
        </w:rPr>
        <w:t xml:space="preserve">ο δείτε στο τέλος. Δεν μπορώ να πω σε λεπτομέρειες ποιο θα είναι αυτό, τι θα είναι μέσα στα κουτάκια, αλλά νομίζω ότι έχετε ένα πολύ καλό περίγραμμα και από τους ανθρώπους τους δικούς μας που πήγαν στην τηλεόραση τη Δευτέρα το βράδυ και από τον κ. </w:t>
      </w:r>
      <w:proofErr w:type="spellStart"/>
      <w:r>
        <w:rPr>
          <w:rFonts w:eastAsia="Times New Roman"/>
          <w:bCs/>
        </w:rPr>
        <w:t>Τζανακόπ</w:t>
      </w:r>
      <w:r>
        <w:rPr>
          <w:rFonts w:eastAsia="Times New Roman"/>
          <w:bCs/>
        </w:rPr>
        <w:t>ουλο</w:t>
      </w:r>
      <w:proofErr w:type="spellEnd"/>
      <w:r>
        <w:rPr>
          <w:rFonts w:eastAsia="Times New Roman"/>
          <w:bCs/>
        </w:rPr>
        <w:t xml:space="preserve"> και από τις ανακοινώσεις. Έχετε όλες τις πληροφορίες για τους βασικούς πυλώνες </w:t>
      </w:r>
      <w:r>
        <w:rPr>
          <w:rFonts w:eastAsia="Times New Roman"/>
          <w:bCs/>
        </w:rPr>
        <w:lastRenderedPageBreak/>
        <w:t>αυτής της συμφωνίας και όλα τα άλλα είναι υποκρισία και κουβέντες να λέγονται. Ξέρετε ακριβώς τι γίνεται. Το πρόβλημα σας δεν είναι ότι δεν ξέρετε. Είναι ότι δεν σας αρέσει</w:t>
      </w:r>
      <w:r>
        <w:rPr>
          <w:rFonts w:eastAsia="Times New Roman"/>
          <w:bCs/>
        </w:rPr>
        <w:t xml:space="preserve">. </w:t>
      </w:r>
    </w:p>
    <w:p w14:paraId="6988B5FE" w14:textId="77777777" w:rsidR="00374D63" w:rsidRDefault="00826AA3">
      <w:pPr>
        <w:spacing w:line="600" w:lineRule="auto"/>
        <w:ind w:firstLine="720"/>
        <w:contextualSpacing/>
        <w:jc w:val="both"/>
        <w:rPr>
          <w:rFonts w:eastAsia="Times New Roman"/>
          <w:bCs/>
        </w:rPr>
      </w:pPr>
      <w:r>
        <w:rPr>
          <w:rFonts w:eastAsia="Times New Roman"/>
          <w:bCs/>
        </w:rPr>
        <w:t>Βάλατε όλα τα αυγά σας σε ένα καλάθι, ποντάροντας ότι δεν θα βγει και χάσατε, δυστυχώς. Θα μπορούσατε να το αποφύγετε, αν ήσασταν καλύτεροι. Έχετε πολλούς ανθρώπους που είναι από τον χρηματοπιστωτικό τομέα, που ξέρουν ότι όταν κάνουμε επενδύσεις καλό εί</w:t>
      </w:r>
      <w:r>
        <w:rPr>
          <w:rFonts w:eastAsia="Times New Roman"/>
          <w:bCs/>
        </w:rPr>
        <w:t xml:space="preserve">ναι να μην βάζουμε όλα τα αυγά μέσα στο ίδιο καλάθι. </w:t>
      </w:r>
    </w:p>
    <w:p w14:paraId="6988B5FF" w14:textId="77777777" w:rsidR="00374D63" w:rsidRDefault="00826AA3">
      <w:pPr>
        <w:spacing w:line="600" w:lineRule="auto"/>
        <w:ind w:firstLine="720"/>
        <w:contextualSpacing/>
        <w:jc w:val="both"/>
        <w:rPr>
          <w:rFonts w:eastAsia="Times New Roman"/>
          <w:bCs/>
        </w:rPr>
      </w:pPr>
      <w:r>
        <w:rPr>
          <w:rFonts w:eastAsia="Times New Roman"/>
          <w:bCs/>
        </w:rPr>
        <w:t>Είχα ειδοποιήσει τον κ. Μητσοτάκη ότι αυτό γίνεται με πίεση του κ. Σαμαρά και θα έχει το ίδιο πρόβλημα με τον κ. Σαμαρά που είχε ο πατέρας του. Τον είχα ειδοποιήσει για αυτό. Αλλά συνεχίστηκε αυτή η στρ</w:t>
      </w:r>
      <w:r>
        <w:rPr>
          <w:rFonts w:eastAsia="Times New Roman"/>
          <w:bCs/>
        </w:rPr>
        <w:t xml:space="preserve">ατηγική: Να πέσει τώρα η Κυβέρνηση, να μην γίνει η </w:t>
      </w:r>
      <w:r>
        <w:rPr>
          <w:rFonts w:eastAsia="Times New Roman"/>
          <w:bCs/>
          <w:shd w:val="clear" w:color="auto" w:fill="FFFFFF"/>
        </w:rPr>
        <w:t>διαπραγμάτευση,</w:t>
      </w:r>
      <w:r>
        <w:rPr>
          <w:rFonts w:eastAsia="Times New Roman"/>
          <w:bCs/>
        </w:rPr>
        <w:t xml:space="preserve"> να μην τελειώσει η δεύτερη αξιολόγηση. Τη μεγάλη μου συγγνώμη για αυτά! </w:t>
      </w:r>
    </w:p>
    <w:p w14:paraId="6988B600" w14:textId="77777777" w:rsidR="00374D63" w:rsidRDefault="00826AA3">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Επί της τροπολογίας, κύριε Υπουργέ.</w:t>
      </w:r>
    </w:p>
    <w:p w14:paraId="6988B601" w14:textId="77777777" w:rsidR="00374D63" w:rsidRDefault="00826AA3">
      <w:pPr>
        <w:spacing w:line="600" w:lineRule="auto"/>
        <w:ind w:firstLine="720"/>
        <w:contextualSpacing/>
        <w:jc w:val="both"/>
        <w:rPr>
          <w:rFonts w:eastAsia="Times New Roman"/>
          <w:bCs/>
        </w:rPr>
      </w:pPr>
      <w:r>
        <w:rPr>
          <w:rFonts w:eastAsia="Times New Roman"/>
          <w:b/>
          <w:bCs/>
        </w:rPr>
        <w:t>ΕΥΚΛΕΙΔΗΣ ΤΣΑΚΑΛΩΤΟΣ (Υπουργός Οικονομικών):</w:t>
      </w:r>
      <w:r>
        <w:rPr>
          <w:rFonts w:eastAsia="Times New Roman"/>
          <w:bCs/>
        </w:rPr>
        <w:t xml:space="preserve"> Πάω τώρα στην τροπολογία. Αυτοί πιέζουν, κύριε Πρόεδρε.</w:t>
      </w:r>
    </w:p>
    <w:p w14:paraId="6988B602" w14:textId="77777777" w:rsidR="00374D63" w:rsidRDefault="00826AA3">
      <w:pPr>
        <w:spacing w:line="600" w:lineRule="auto"/>
        <w:ind w:firstLine="720"/>
        <w:contextualSpacing/>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Πόσο χρόνο θέλετε; </w:t>
      </w:r>
    </w:p>
    <w:p w14:paraId="6988B603" w14:textId="77777777" w:rsidR="00374D63" w:rsidRDefault="00826AA3">
      <w:pPr>
        <w:spacing w:line="600" w:lineRule="auto"/>
        <w:ind w:firstLine="720"/>
        <w:contextualSpacing/>
        <w:jc w:val="both"/>
        <w:rPr>
          <w:rFonts w:eastAsia="Times New Roman"/>
          <w:bCs/>
        </w:rPr>
      </w:pPr>
      <w:r>
        <w:rPr>
          <w:rFonts w:eastAsia="Times New Roman"/>
          <w:b/>
          <w:bCs/>
        </w:rPr>
        <w:t>ΕΥΚΛΕΙΔΗΣ ΤΣΑΚΑΛΩΤΟΣ (Υπουργός Οικονομικών):</w:t>
      </w:r>
      <w:r>
        <w:rPr>
          <w:rFonts w:eastAsia="Times New Roman"/>
          <w:bCs/>
        </w:rPr>
        <w:t xml:space="preserve"> Ένα, ενάμισι λεπτό για την κάθε μία. </w:t>
      </w:r>
    </w:p>
    <w:p w14:paraId="6988B604" w14:textId="77777777" w:rsidR="00374D63" w:rsidRDefault="00826AA3">
      <w:pPr>
        <w:spacing w:line="600" w:lineRule="auto"/>
        <w:ind w:firstLine="720"/>
        <w:contextualSpacing/>
        <w:jc w:val="both"/>
        <w:rPr>
          <w:rFonts w:eastAsia="Times New Roman"/>
          <w:bCs/>
        </w:rPr>
      </w:pPr>
      <w:r>
        <w:rPr>
          <w:rFonts w:eastAsia="Times New Roman"/>
          <w:b/>
          <w:bCs/>
        </w:rPr>
        <w:t>ΝΙΚΟΛΑΟΣ ΔΕΝΔΙΑΣ:</w:t>
      </w:r>
      <w:r>
        <w:rPr>
          <w:rFonts w:eastAsia="Times New Roman"/>
          <w:bCs/>
        </w:rPr>
        <w:t xml:space="preserve"> Κύριε Πρόεδρε, είναι ενδιαφέρον να μας πει για αυτά ο κύριος Υπουργός. </w:t>
      </w:r>
    </w:p>
    <w:p w14:paraId="6988B605" w14:textId="77777777" w:rsidR="00374D63" w:rsidRDefault="00826AA3">
      <w:pPr>
        <w:spacing w:line="600" w:lineRule="auto"/>
        <w:ind w:firstLine="720"/>
        <w:contextualSpacing/>
        <w:jc w:val="both"/>
        <w:rPr>
          <w:rFonts w:eastAsia="Times New Roman"/>
          <w:bCs/>
        </w:rPr>
      </w:pPr>
      <w:r>
        <w:rPr>
          <w:rFonts w:eastAsia="Times New Roman"/>
          <w:b/>
          <w:bCs/>
        </w:rPr>
        <w:t>ΓΕΩΡΓΙΟΣ ΑΜΥΡΑΣ:</w:t>
      </w:r>
      <w:r>
        <w:rPr>
          <w:rFonts w:eastAsia="Times New Roman"/>
          <w:bCs/>
        </w:rPr>
        <w:t xml:space="preserve"> Αφήστε τον Υπουργό να μας τα πει, κύριε Πρόεδρε. </w:t>
      </w:r>
    </w:p>
    <w:p w14:paraId="6988B606" w14:textId="77777777" w:rsidR="00374D63" w:rsidRDefault="00826AA3">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Δεν είπα ότι δεν τον αφήνω. Παρακαλώ. </w:t>
      </w:r>
    </w:p>
    <w:p w14:paraId="6988B607" w14:textId="77777777" w:rsidR="00374D63" w:rsidRDefault="00826AA3">
      <w:pPr>
        <w:spacing w:line="600" w:lineRule="auto"/>
        <w:ind w:firstLine="720"/>
        <w:contextualSpacing/>
        <w:jc w:val="both"/>
        <w:rPr>
          <w:rFonts w:eastAsia="Times New Roman"/>
          <w:bCs/>
        </w:rPr>
      </w:pPr>
      <w:r>
        <w:rPr>
          <w:rFonts w:eastAsia="Times New Roman"/>
          <w:b/>
          <w:bCs/>
        </w:rPr>
        <w:t xml:space="preserve">ΕΥΚΛΕΙΔΗΣ ΤΣΑΚΑΛΩΤΟΣ (Υπουργός Οικονομικών): </w:t>
      </w:r>
      <w:r>
        <w:rPr>
          <w:rFonts w:eastAsia="Times New Roman"/>
          <w:bCs/>
        </w:rPr>
        <w:t>Η τροπολογία για το Μέγαρο Μουσικής προβλέπει ότι παρατείνεται η φορολογική και ασφαλιστική ενημερότητα του Μεγάρου Μουσικής μέχρι τις 31 Αυγούστου. Όλοι ξέρετε ότι το έχουμε ξανακάνει αυτό και σε άλλες περιπτώσ</w:t>
      </w:r>
      <w:r>
        <w:rPr>
          <w:rFonts w:eastAsia="Times New Roman"/>
          <w:bCs/>
        </w:rPr>
        <w:t xml:space="preserve">εις, για να μπορούν να πληρώνονται οι εργαζόμενοι και να εξασφαλιστεί η κάλυψη των αναγκών στο Μέγαρο. </w:t>
      </w:r>
    </w:p>
    <w:p w14:paraId="6988B608" w14:textId="77777777" w:rsidR="00374D63" w:rsidRDefault="00826AA3">
      <w:pPr>
        <w:spacing w:line="600" w:lineRule="auto"/>
        <w:ind w:firstLine="720"/>
        <w:contextualSpacing/>
        <w:jc w:val="both"/>
        <w:rPr>
          <w:rFonts w:eastAsia="Times New Roman"/>
          <w:bCs/>
        </w:rPr>
      </w:pPr>
      <w:r>
        <w:rPr>
          <w:rFonts w:eastAsia="Times New Roman"/>
          <w:bCs/>
        </w:rPr>
        <w:t xml:space="preserve">Συγχρόνως, </w:t>
      </w:r>
      <w:r>
        <w:rPr>
          <w:rFonts w:eastAsia="Times New Roman"/>
          <w:bCs/>
          <w:shd w:val="clear" w:color="auto" w:fill="FFFFFF"/>
        </w:rPr>
        <w:t>όμως,</w:t>
      </w:r>
      <w:r>
        <w:rPr>
          <w:rFonts w:eastAsia="Times New Roman"/>
          <w:bCs/>
        </w:rPr>
        <w:t xml:space="preserve"> κάνουμε και δύο κινήσεις για να μην ξαναγίνει αυτό. Η πρώτη κίνηση είναι ότι ήδη διενεργείται δημο</w:t>
      </w:r>
      <w:r>
        <w:rPr>
          <w:rFonts w:eastAsia="Times New Roman"/>
          <w:bCs/>
        </w:rPr>
        <w:lastRenderedPageBreak/>
        <w:t>σιονομικός έλεγχος από την αρμόδια Υπ</w:t>
      </w:r>
      <w:r>
        <w:rPr>
          <w:rFonts w:eastAsia="Times New Roman"/>
          <w:bCs/>
        </w:rPr>
        <w:t xml:space="preserve">ηρεσία του Γενικού Λογιστηρίου του Κράτους, για να δούμε ακριβώς ποια ήταν η κατάσταση στα οικονομικά του Μεγάρου. </w:t>
      </w:r>
    </w:p>
    <w:p w14:paraId="6988B6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Συγχρόνως, είμαστε στη διαδικασία να βρεθεί καινούριος Γενικός Διευθυντής του Οργανισμού, που θα είναι υπεύθυνος για τα οικονομικά, οπότε να</w:t>
      </w:r>
      <w:r>
        <w:rPr>
          <w:rFonts w:eastAsia="Times New Roman" w:cs="Times New Roman"/>
          <w:szCs w:val="24"/>
        </w:rPr>
        <w:t xml:space="preserve"> μπει αυτός ο Οργανισμός σε μ</w:t>
      </w:r>
      <w:r>
        <w:rPr>
          <w:rFonts w:eastAsia="Times New Roman" w:cs="Times New Roman"/>
          <w:szCs w:val="24"/>
        </w:rPr>
        <w:t>ί</w:t>
      </w:r>
      <w:r>
        <w:rPr>
          <w:rFonts w:eastAsia="Times New Roman" w:cs="Times New Roman"/>
          <w:szCs w:val="24"/>
        </w:rPr>
        <w:t>α καινούρ</w:t>
      </w:r>
      <w:r>
        <w:rPr>
          <w:rFonts w:eastAsia="Times New Roman" w:cs="Times New Roman"/>
          <w:szCs w:val="24"/>
        </w:rPr>
        <w:t>γ</w:t>
      </w:r>
      <w:r>
        <w:rPr>
          <w:rFonts w:eastAsia="Times New Roman" w:cs="Times New Roman"/>
          <w:szCs w:val="24"/>
        </w:rPr>
        <w:t xml:space="preserve">ια βάση. </w:t>
      </w:r>
    </w:p>
    <w:p w14:paraId="6988B6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έχει να κάνει με το Ταμείο Χρηματοπιστωτικής Σταθερότητας, όπου τον Ιούλιο του 2016 παραιτήθηκαν τα τρία μέλη της Εκτελεστικής Επιτροπής. Όπως ξέρετε, έχουμε ένα καινούρ</w:t>
      </w:r>
      <w:r>
        <w:rPr>
          <w:rFonts w:eastAsia="Times New Roman" w:cs="Times New Roman"/>
          <w:szCs w:val="24"/>
        </w:rPr>
        <w:t>γ</w:t>
      </w:r>
      <w:r>
        <w:rPr>
          <w:rFonts w:eastAsia="Times New Roman" w:cs="Times New Roman"/>
          <w:szCs w:val="24"/>
        </w:rPr>
        <w:t xml:space="preserve">ιο πλαίσιο για </w:t>
      </w:r>
      <w:r>
        <w:rPr>
          <w:rFonts w:eastAsia="Times New Roman" w:cs="Times New Roman"/>
          <w:szCs w:val="24"/>
        </w:rPr>
        <w:t>το Ταμείο Χρηματοπιστωτικής Σταθερότητας για το πώς εκλέγονται από μ</w:t>
      </w:r>
      <w:r>
        <w:rPr>
          <w:rFonts w:eastAsia="Times New Roman" w:cs="Times New Roman"/>
          <w:szCs w:val="24"/>
        </w:rPr>
        <w:t>ί</w:t>
      </w:r>
      <w:r>
        <w:rPr>
          <w:rFonts w:eastAsia="Times New Roman" w:cs="Times New Roman"/>
          <w:szCs w:val="24"/>
        </w:rPr>
        <w:t>α Επιτροπή Επιλογής, που κατά τη δική μου άποψη έκανε κάτι επικίνδυνο, με την έννοια ότι άφησε κάποιους ανθρώπους να παραιτηθούν πριν βρουν τους αντικαταστάτες τους. Αυτό έχει δημιουργήσε</w:t>
      </w:r>
      <w:r>
        <w:rPr>
          <w:rFonts w:eastAsia="Times New Roman" w:cs="Times New Roman"/>
          <w:szCs w:val="24"/>
        </w:rPr>
        <w:t>ι μ</w:t>
      </w:r>
      <w:r>
        <w:rPr>
          <w:rFonts w:eastAsia="Times New Roman" w:cs="Times New Roman"/>
          <w:szCs w:val="24"/>
        </w:rPr>
        <w:t>ί</w:t>
      </w:r>
      <w:r>
        <w:rPr>
          <w:rFonts w:eastAsia="Times New Roman" w:cs="Times New Roman"/>
          <w:szCs w:val="24"/>
        </w:rPr>
        <w:t xml:space="preserve">α σειρά από προβλήματα που έρχεται αυτή η τροπολογία να διορθώσει. </w:t>
      </w:r>
    </w:p>
    <w:p w14:paraId="6988B6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ένα παράδειγμα με ένα πρόβλημα, που είχαμε και στο πανεπιστήμιο και θα ήθελα να το συζητήσω με τον </w:t>
      </w:r>
      <w:r>
        <w:rPr>
          <w:rFonts w:eastAsia="Times New Roman" w:cs="Times New Roman"/>
          <w:szCs w:val="24"/>
        </w:rPr>
        <w:lastRenderedPageBreak/>
        <w:t xml:space="preserve">κ. </w:t>
      </w:r>
      <w:proofErr w:type="spellStart"/>
      <w:r>
        <w:rPr>
          <w:rFonts w:eastAsia="Times New Roman" w:cs="Times New Roman"/>
          <w:szCs w:val="24"/>
        </w:rPr>
        <w:t>Γαβρόγλου</w:t>
      </w:r>
      <w:proofErr w:type="spellEnd"/>
      <w:r>
        <w:rPr>
          <w:rFonts w:eastAsia="Times New Roman" w:cs="Times New Roman"/>
          <w:szCs w:val="24"/>
        </w:rPr>
        <w:t>, ούτως ώστε να αλλάξει κι αυτό. Εάν σε ένα πανεπιστήμιο προτ</w:t>
      </w:r>
      <w:r>
        <w:rPr>
          <w:rFonts w:eastAsia="Times New Roman" w:cs="Times New Roman"/>
          <w:szCs w:val="24"/>
        </w:rPr>
        <w:t xml:space="preserve">είνεται από την </w:t>
      </w:r>
      <w:r>
        <w:rPr>
          <w:rFonts w:eastAsia="Times New Roman" w:cs="Times New Roman"/>
          <w:szCs w:val="24"/>
        </w:rPr>
        <w:t>ε</w:t>
      </w:r>
      <w:r>
        <w:rPr>
          <w:rFonts w:eastAsia="Times New Roman" w:cs="Times New Roman"/>
          <w:szCs w:val="24"/>
        </w:rPr>
        <w:t xml:space="preserve">πιτροπή κάποιος υποψήφιος και μετά αυτός ξαφνικά αποφασίσει να πάει κάπου αλλού, δεν μπορείς να πάρεις τον δεύτερο. Πρέπει να ξαναρχίσεις όλη τη διαδικασία από την αρχή. Αυτό δεν γίνεται αλλού και δεν είναι πολύ σωστό. </w:t>
      </w:r>
    </w:p>
    <w:p w14:paraId="6988B6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ίδιο κάνουμε τώρ</w:t>
      </w:r>
      <w:r>
        <w:rPr>
          <w:rFonts w:eastAsia="Times New Roman" w:cs="Times New Roman"/>
          <w:szCs w:val="24"/>
        </w:rPr>
        <w:t>α για το Ταμείο Χρηματοπιστωτικής Σταθερότητας. Τι κάνουμε δηλαδή; Η λίστα προτεραιότητας,  πώς βγαίνουν οι υποψήφιοι μπορεί να ισχύει για έξι μήνες. Οπότε εάν κάποιος πει, «ναι, θέλω να έρθω» και τελευταία στιγμή σου πει για διάφορους λόγους, όπως για παρ</w:t>
      </w:r>
      <w:r>
        <w:rPr>
          <w:rFonts w:eastAsia="Times New Roman" w:cs="Times New Roman"/>
          <w:szCs w:val="24"/>
        </w:rPr>
        <w:t>άδειγμα, «είχα μ</w:t>
      </w:r>
      <w:r>
        <w:rPr>
          <w:rFonts w:eastAsia="Times New Roman" w:cs="Times New Roman"/>
          <w:szCs w:val="24"/>
        </w:rPr>
        <w:t>ί</w:t>
      </w:r>
      <w:r>
        <w:rPr>
          <w:rFonts w:eastAsia="Times New Roman" w:cs="Times New Roman"/>
          <w:szCs w:val="24"/>
        </w:rPr>
        <w:t xml:space="preserve">α καλύτερη πρόταση από αλλού» και δεν έρθει, μπορείς να πας στον δεύτερο ή στον τρίτο. Νομίζω ότι κάνει και κάποιες αλλαγές για το συμβόλαιο, το πότε αρχίζει και το πότε τελειώνει. Νομίζω δεν υπάρχει κάτι πολύ σημαντικό να συζητήσουμε. </w:t>
      </w:r>
    </w:p>
    <w:p w14:paraId="6988B6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w:t>
      </w:r>
      <w:r>
        <w:rPr>
          <w:rFonts w:eastAsia="Times New Roman" w:cs="Times New Roman"/>
          <w:szCs w:val="24"/>
        </w:rPr>
        <w:t xml:space="preserve">χαριστώ πολύ. </w:t>
      </w:r>
    </w:p>
    <w:p w14:paraId="6988B60E"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88B6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6988B6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Κύριε Πρόεδρε, θα ήθελα να μου δώσετε τον λόγο. </w:t>
      </w:r>
    </w:p>
    <w:p w14:paraId="6988B6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ο Υπουργός είπε ότι θα αν</w:t>
      </w:r>
      <w:r>
        <w:rPr>
          <w:rFonts w:eastAsia="Times New Roman" w:cs="Times New Roman"/>
          <w:szCs w:val="24"/>
        </w:rPr>
        <w:t xml:space="preserve">αφερθεί λεπτομερώς στο θέμα την Τρίτη. </w:t>
      </w:r>
    </w:p>
    <w:p w14:paraId="6988B6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Την Τρίτη είναι άλλος αιώνας. </w:t>
      </w:r>
    </w:p>
    <w:p w14:paraId="6988B6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Εσείς θέλετε να ανοίξουμε συζήτηση; </w:t>
      </w:r>
    </w:p>
    <w:p w14:paraId="6988B6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το όψιμο ενδιαφέρον προστασίας του χρόνου των Βουλευτών με βρ</w:t>
      </w:r>
      <w:r>
        <w:rPr>
          <w:rFonts w:eastAsia="Times New Roman" w:cs="Times New Roman"/>
          <w:szCs w:val="24"/>
        </w:rPr>
        <w:t>ίσκει απολύτως σύμφωνο. Θα μου επιτρέψετε όμως να σας πω ότι η παρουσία του Υπουργού των Οικονομικών, τον οποίο θα παρακαλούσα να μη φύγει από την Αίθουσα…</w:t>
      </w:r>
    </w:p>
    <w:p w14:paraId="6988B6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Πόσο χρόνο θα χρειαστείτε; </w:t>
      </w:r>
    </w:p>
    <w:p w14:paraId="6988B6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Πέντε λεπτά, σας π</w:t>
      </w:r>
      <w:r>
        <w:rPr>
          <w:rFonts w:eastAsia="Times New Roman" w:cs="Times New Roman"/>
          <w:szCs w:val="24"/>
        </w:rPr>
        <w:t xml:space="preserve">αρακαλώ. </w:t>
      </w:r>
    </w:p>
    <w:p w14:paraId="6988B6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Έτσι όπως υπήρξε η συμφωνία μας για τη διάταξη του χρόνου εξ ανάγκης -και νομίζω ότι αυτό είναι το αυτονόητο αυτή τη στιγμή, μην </w:t>
      </w:r>
      <w:proofErr w:type="spellStart"/>
      <w:r>
        <w:rPr>
          <w:rFonts w:eastAsia="Times New Roman" w:cs="Times New Roman"/>
          <w:szCs w:val="24"/>
        </w:rPr>
        <w:t>κοροϊδευόμαστε</w:t>
      </w:r>
      <w:proofErr w:type="spellEnd"/>
      <w:r>
        <w:rPr>
          <w:rFonts w:eastAsia="Times New Roman" w:cs="Times New Roman"/>
          <w:szCs w:val="24"/>
        </w:rPr>
        <w:t xml:space="preserve">- επί της τοποθετήσεως του κ. </w:t>
      </w:r>
      <w:r>
        <w:rPr>
          <w:rFonts w:eastAsia="Times New Roman" w:cs="Times New Roman"/>
          <w:szCs w:val="24"/>
        </w:rPr>
        <w:lastRenderedPageBreak/>
        <w:t xml:space="preserve">Σκουρλέτη μπορούμε να τοποθετηθούμε στη συνεδρίαση της Τρίτης. </w:t>
      </w:r>
    </w:p>
    <w:p w14:paraId="6988B6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παρουσί</w:t>
      </w:r>
      <w:r>
        <w:rPr>
          <w:rFonts w:eastAsia="Times New Roman" w:cs="Times New Roman"/>
          <w:szCs w:val="24"/>
        </w:rPr>
        <w:t>α και η ενημέρωση όμως που είχαμε από τον Υπουργό Οικονομικών, απολύτως καλοδεχούμενη ως προς το γεγονός ότι έγινε, έστω και με τον τρόπο που έγινε, θα μου επιτρέψετε να πω ότι δεν θεωρώ ότι είναι άσχετη με το γεγονός ότι υπεβλήθη από την πλειοψηφία των με</w:t>
      </w:r>
      <w:r>
        <w:rPr>
          <w:rFonts w:eastAsia="Times New Roman" w:cs="Times New Roman"/>
          <w:szCs w:val="24"/>
        </w:rPr>
        <w:t xml:space="preserve">λών της Νέας Δημοκρατίας σχετικό αίτημα στον κ. </w:t>
      </w:r>
      <w:proofErr w:type="spellStart"/>
      <w:r>
        <w:rPr>
          <w:rFonts w:eastAsia="Times New Roman" w:cs="Times New Roman"/>
          <w:szCs w:val="24"/>
        </w:rPr>
        <w:t>Μπαλαούρα</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όμως, ο κύριος Υπουργός μάς είπε ορισμένα πράγματα. Αφήνω στην άκρη την κατηγορία κατά του κ. Μητσοτάκη. Έχω καταλάβει ότι όποιος Υπουργός της Κυβέρνησης μιλάει πρέπει να διαθέτ</w:t>
      </w:r>
      <w:r>
        <w:rPr>
          <w:rFonts w:eastAsia="Times New Roman" w:cs="Times New Roman"/>
          <w:szCs w:val="24"/>
        </w:rPr>
        <w:t xml:space="preserve">ει έναν χρόνο εναντίον του κ. Μητσοτάκη, έστω κι αν δεν βρίσκεται στην Αίθουσα και δεν έχει ανάμειξη και σχέση. </w:t>
      </w:r>
    </w:p>
    <w:p w14:paraId="6988B6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Ερχόμαστε στα βασικά. Ήρθε εδώ ο κύριος Υπουργός και είπε για πρώτη φορά ομιλών προς την Εθνική Αντιπροσωπεία ότι δεν έχει σημασία το ότι ο ίδι</w:t>
      </w:r>
      <w:r>
        <w:rPr>
          <w:rFonts w:eastAsia="Times New Roman" w:cs="Times New Roman"/>
          <w:szCs w:val="24"/>
        </w:rPr>
        <w:t xml:space="preserve">ος δεν τοποθετήθηκε. Επαρκεί και εκπροσωπεί την Κυβέρνηση η τοποθέτηση του κ. </w:t>
      </w:r>
      <w:proofErr w:type="spellStart"/>
      <w:r>
        <w:rPr>
          <w:rFonts w:eastAsia="Times New Roman" w:cs="Times New Roman"/>
          <w:szCs w:val="24"/>
        </w:rPr>
        <w:t>Τζανακόπουλου</w:t>
      </w:r>
      <w:proofErr w:type="spellEnd"/>
      <w:r>
        <w:rPr>
          <w:rFonts w:eastAsia="Times New Roman" w:cs="Times New Roman"/>
          <w:szCs w:val="24"/>
        </w:rPr>
        <w:t xml:space="preserve">. </w:t>
      </w:r>
    </w:p>
    <w:p w14:paraId="6988B6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Υπό αυτήν την έννοια λοιπόν, απ’ ό,τι καταλαβαίνω, κύριε Υπουργέ, δεν γίνονται ενημερώσεις της ελληνικής κοινής γνώμης και της Εθνικής Αντιπροσωπείας, παρά μόνο δ</w:t>
      </w:r>
      <w:r>
        <w:rPr>
          <w:rFonts w:eastAsia="Times New Roman" w:cs="Times New Roman"/>
          <w:szCs w:val="24"/>
        </w:rPr>
        <w:t xml:space="preserve">ιά του κ. </w:t>
      </w:r>
      <w:proofErr w:type="spellStart"/>
      <w:r>
        <w:rPr>
          <w:rFonts w:eastAsia="Times New Roman" w:cs="Times New Roman"/>
          <w:szCs w:val="24"/>
        </w:rPr>
        <w:t>Τζανακόπουλου</w:t>
      </w:r>
      <w:proofErr w:type="spellEnd"/>
      <w:r>
        <w:rPr>
          <w:rFonts w:eastAsia="Times New Roman" w:cs="Times New Roman"/>
          <w:szCs w:val="24"/>
        </w:rPr>
        <w:t xml:space="preserve">. Αυτό, ξέρετε, δεν αντέχει ούτε στο υπάρχον Σύνταγμα ούτε στις διαδικασίες. Εμείς περιμένουμε από εσάς ως μετέχοντα στις διαπραγματεύσεις και όχι από τον κ. </w:t>
      </w:r>
      <w:proofErr w:type="spellStart"/>
      <w:r>
        <w:rPr>
          <w:rFonts w:eastAsia="Times New Roman" w:cs="Times New Roman"/>
          <w:szCs w:val="24"/>
        </w:rPr>
        <w:t>Τζανακόπουλο</w:t>
      </w:r>
      <w:proofErr w:type="spellEnd"/>
      <w:r>
        <w:rPr>
          <w:rFonts w:eastAsia="Times New Roman" w:cs="Times New Roman"/>
          <w:szCs w:val="24"/>
        </w:rPr>
        <w:t xml:space="preserve"> ως εκφραστή της άποψης της Κυβέρνησης, να μας πείτε τι έγινε.</w:t>
      </w:r>
    </w:p>
    <w:p w14:paraId="6988B6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επί της ουσίας τώρα. Να θυμηθούμε κατ’ αρχάς τα λεγόμενα από τον ίδιο τον κύριο Υπουργό. Εσείς εδώ, που ήμουν εγώ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-σας θυμάμαι σαν να είναι τώρα- μας είπατε ότι εάν η αξιολόγηση δεν κλείσει μέχρι τον Δεκέμβρη αυτό θα συνιστά για τη χώρα μια καταστροφή. </w:t>
      </w:r>
    </w:p>
    <w:p w14:paraId="6988B6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Σήμερα, έρχεστε και μας λέτε ότι η Νέα Δημοκρατία υπέστη ζημία, όχι η χώρα, γιατί πετύχατε να επανέλθει στ</w:t>
      </w:r>
      <w:r>
        <w:rPr>
          <w:rFonts w:eastAsia="Times New Roman" w:cs="Times New Roman"/>
          <w:szCs w:val="24"/>
        </w:rPr>
        <w:t xml:space="preserve">ην πραγματικότητα η τρόικα στην Αθήνα και να ξεκινήσουν οι συζητήσεις, χωρίς να μας προσδιορίσετε ούτε καν τον χρόνο κατάληξης αυτών των συζητήσεων. </w:t>
      </w:r>
    </w:p>
    <w:p w14:paraId="6988B61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Πέρα από τη δική σας τοποθέτηση περί καταστροφής της χώρας, σας θυμίζω –το γνωρίζετε ήδη, αλλά είμαι υποχρ</w:t>
      </w:r>
      <w:r>
        <w:rPr>
          <w:rFonts w:eastAsia="Times New Roman" w:cs="Times New Roman"/>
          <w:szCs w:val="24"/>
        </w:rPr>
        <w:t xml:space="preserve">εωμένος </w:t>
      </w:r>
      <w:r>
        <w:rPr>
          <w:rFonts w:eastAsia="Times New Roman" w:cs="Times New Roman"/>
          <w:szCs w:val="24"/>
        </w:rPr>
        <w:lastRenderedPageBreak/>
        <w:t xml:space="preserve">να επαναλάβω- την τοποθέτηση του κ. </w:t>
      </w:r>
      <w:proofErr w:type="spellStart"/>
      <w:r>
        <w:rPr>
          <w:rFonts w:eastAsia="Times New Roman" w:cs="Times New Roman"/>
          <w:szCs w:val="24"/>
        </w:rPr>
        <w:t>Χουλιαράκη</w:t>
      </w:r>
      <w:proofErr w:type="spellEnd"/>
      <w:r>
        <w:rPr>
          <w:rFonts w:eastAsia="Times New Roman" w:cs="Times New Roman"/>
          <w:szCs w:val="24"/>
        </w:rPr>
        <w:t xml:space="preserve"> στο </w:t>
      </w:r>
      <w:r>
        <w:rPr>
          <w:rFonts w:eastAsia="Times New Roman" w:cs="Times New Roman"/>
          <w:szCs w:val="24"/>
          <w:lang w:val="en-US"/>
        </w:rPr>
        <w:t>LSE</w:t>
      </w:r>
      <w:r>
        <w:rPr>
          <w:rFonts w:eastAsia="Times New Roman" w:cs="Times New Roman"/>
          <w:szCs w:val="24"/>
        </w:rPr>
        <w:t xml:space="preserve"> για μια ανάγκη άμεσης συμφωνίας. </w:t>
      </w:r>
    </w:p>
    <w:p w14:paraId="6988B61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Είπε επί λέξει ο κ. </w:t>
      </w:r>
      <w:proofErr w:type="spellStart"/>
      <w:r>
        <w:rPr>
          <w:rFonts w:eastAsia="Times New Roman" w:cs="Times New Roman"/>
          <w:szCs w:val="24"/>
        </w:rPr>
        <w:t>Χουλιαράκης</w:t>
      </w:r>
      <w:proofErr w:type="spellEnd"/>
      <w:r>
        <w:rPr>
          <w:rFonts w:eastAsia="Times New Roman" w:cs="Times New Roman"/>
          <w:szCs w:val="24"/>
        </w:rPr>
        <w:t>: «Καλύτερα μ</w:t>
      </w:r>
      <w:r>
        <w:rPr>
          <w:rFonts w:eastAsia="Times New Roman" w:cs="Times New Roman"/>
          <w:szCs w:val="24"/>
        </w:rPr>
        <w:t>ί</w:t>
      </w:r>
      <w:r>
        <w:rPr>
          <w:rFonts w:eastAsia="Times New Roman" w:cs="Times New Roman"/>
          <w:szCs w:val="24"/>
        </w:rPr>
        <w:t>α συμφωνία όχι τόσο καλή τώρα, παρά μ</w:t>
      </w:r>
      <w:r>
        <w:rPr>
          <w:rFonts w:eastAsia="Times New Roman" w:cs="Times New Roman"/>
          <w:szCs w:val="24"/>
        </w:rPr>
        <w:t>ί</w:t>
      </w:r>
      <w:r>
        <w:rPr>
          <w:rFonts w:eastAsia="Times New Roman" w:cs="Times New Roman"/>
          <w:szCs w:val="24"/>
        </w:rPr>
        <w:t>α καλή συμφωνία αργότερα». Επ’ αυτού σχόλιο από εσάς δεν ακούσαμε. Δεν ακούσ</w:t>
      </w:r>
      <w:r>
        <w:rPr>
          <w:rFonts w:eastAsia="Times New Roman" w:cs="Times New Roman"/>
          <w:szCs w:val="24"/>
        </w:rPr>
        <w:t>αμε καν αίτημα συγνώμης προς την ελληνική κοινωνία, στην οποία προφανώς μετατίθεται το κακό αποτέλεσμα της καθυστέρησης, ή προς την Εθνική Αντιπροσωπεία. Διότι όταν λέγατε στην Εθνική Αντιπροσωπεία «Θα κλείσουμε μέχρι τον Δεκέμβρη, αλλιώς είναι καταστροφή»</w:t>
      </w:r>
      <w:r>
        <w:rPr>
          <w:rFonts w:eastAsia="Times New Roman" w:cs="Times New Roman"/>
          <w:szCs w:val="24"/>
        </w:rPr>
        <w:t>, φαντάζομαι ξέρατε τι λέγατε. Φαντάζομαι ξέρατε τις απαιτήσεις των δανειστών, φαντάζομαι ξέρατε τις δικές σας θέσεις, φαντάζομαι ξέρατε τις δικές σας δυνατότητες, φαντάζομαι ξέρατε, κύριε Υπουργέ, πού πατούσατε. Και τότε δεν θυμάμαι να λέγατε ρητά του Μαρ</w:t>
      </w:r>
      <w:r>
        <w:rPr>
          <w:rFonts w:eastAsia="Times New Roman" w:cs="Times New Roman"/>
          <w:szCs w:val="24"/>
        </w:rPr>
        <w:t xml:space="preserve">κ Τουέιν και άλλων διαφόρων. </w:t>
      </w:r>
    </w:p>
    <w:p w14:paraId="6988B61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Είχατε τοποθετηθεί, επίσης, εδώ και δημοσίως και εσείς και το σύνολο της Κυβέρνησης λέγοντας ότι για εσάς υπάρχουν κόκκινες γραμμές και είχατε πει συγκεκριμένα: «Κόκκινη γραμμή είναι η μείωση του αφορολογήτου. Κόκκινη </w:t>
      </w:r>
      <w:r>
        <w:rPr>
          <w:rFonts w:eastAsia="Times New Roman" w:cs="Times New Roman"/>
          <w:szCs w:val="24"/>
        </w:rPr>
        <w:t xml:space="preserve">γραμμή είναι η μείωση των συντάξεων. Τίποτα από αυτά δεν πρόκειται με κανένα τρόπο να γίνει δεκτό». </w:t>
      </w:r>
    </w:p>
    <w:p w14:paraId="6988B6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Εάν, όπως μας λέτε, είμαστε καλά πληροφορημένοι από κάθε πηγή πληροφόρησης, δεχόμαστε σαφέστατες ενδείξεις ότι έχετε δεχθεί και τα δύο ήδη επί της αρχής. Α</w:t>
      </w:r>
      <w:r>
        <w:rPr>
          <w:rFonts w:eastAsia="Times New Roman" w:cs="Times New Roman"/>
          <w:szCs w:val="24"/>
        </w:rPr>
        <w:t xml:space="preserve">υτό το οποίο θα κάνετε από εδώ και πέρα σε επίπεδο τεχνικών κλιμακίων για να πετύχετε το </w:t>
      </w:r>
      <w:r>
        <w:rPr>
          <w:rFonts w:eastAsia="Times New Roman" w:cs="Times New Roman"/>
          <w:szCs w:val="24"/>
          <w:lang w:val="en-US"/>
        </w:rPr>
        <w:t>staff</w:t>
      </w:r>
      <w:r>
        <w:rPr>
          <w:rFonts w:eastAsia="Times New Roman" w:cs="Times New Roman"/>
          <w:szCs w:val="24"/>
        </w:rPr>
        <w:t xml:space="preserve"> </w:t>
      </w:r>
      <w:r>
        <w:rPr>
          <w:rFonts w:eastAsia="Times New Roman" w:cs="Times New Roman"/>
          <w:szCs w:val="24"/>
          <w:lang w:val="en-US"/>
        </w:rPr>
        <w:t>level</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είναι να συζητήσετε τα ποσά επί των οποίων στην πραγματικότητα ήδη ακούμε διάφορες φήμες για το πού έχετε καταλήξει. </w:t>
      </w:r>
    </w:p>
    <w:p w14:paraId="6988B62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προφανές, επίσης, ότι δεν πήρατε τίποτα για την ποσοτική χαλάρωση και είναι, επίσης, προφανές ότι τελικά η μόνη συμφωνία η οποία επετεύχθη είναι να επιστρέψει η τρόικα στην Αθήνα και να αρχίσουν οι διαπραγματεύσεις έχοντας ήδη εκχωρήσει –ξαναλέω- αυτ</w:t>
      </w:r>
      <w:r>
        <w:rPr>
          <w:rFonts w:eastAsia="Times New Roman" w:cs="Times New Roman"/>
          <w:szCs w:val="24"/>
        </w:rPr>
        <w:t xml:space="preserve">ό που εσείς μας λέγατε «κόκκινες γραμμές». </w:t>
      </w:r>
    </w:p>
    <w:p w14:paraId="6988B6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μιας και έγινε της μόδας κάτι σε </w:t>
      </w:r>
      <w:r>
        <w:rPr>
          <w:rFonts w:eastAsia="Times New Roman" w:cs="Times New Roman"/>
          <w:szCs w:val="24"/>
        </w:rPr>
        <w:t>σας-</w:t>
      </w:r>
      <w:r>
        <w:rPr>
          <w:rFonts w:eastAsia="Times New Roman" w:cs="Times New Roman"/>
          <w:szCs w:val="24"/>
        </w:rPr>
        <w:t xml:space="preserve"> και κατά τούτο νομίζω ότι είναι ωφέλιμη η συζήτηση, αλλά μόνο κατά τούτο</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Μάρκ</w:t>
      </w:r>
      <w:proofErr w:type="spellEnd"/>
      <w:r>
        <w:rPr>
          <w:rFonts w:eastAsia="Times New Roman" w:cs="Times New Roman"/>
          <w:szCs w:val="24"/>
        </w:rPr>
        <w:t xml:space="preserve"> Τουέιν, να σας πω ένα άλλο δικό του ρητό που βρήκα κι εγώ σήμερα. Ποια είναι η</w:t>
      </w:r>
      <w:r>
        <w:rPr>
          <w:rFonts w:eastAsia="Times New Roman" w:cs="Times New Roman"/>
          <w:szCs w:val="24"/>
        </w:rPr>
        <w:t xml:space="preserve"> διαφορά ανάμεσα στη γάτα και στο ψέμα; Ότι η γάτα έχει μόνο εννιά ζωές. </w:t>
      </w:r>
    </w:p>
    <w:p w14:paraId="6988B623"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88B6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μας αν έχετε την καλοσύνη -με συγχωρείται για την έκφραση, δεν χαίρομαι να τη χρησιμοποιώ- πόσα ψέματα πρέπει να ακούσουμε</w:t>
      </w:r>
      <w:r>
        <w:rPr>
          <w:rFonts w:eastAsia="Times New Roman" w:cs="Times New Roman"/>
          <w:szCs w:val="24"/>
        </w:rPr>
        <w:t xml:space="preserve">; Από πότε και μέχρι πότε θα έρθει αυτό το τέλος; </w:t>
      </w:r>
    </w:p>
    <w:p w14:paraId="6988B62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ιας και εσείς γνωρίζετε καλά την αγγλική, όταν ήμουν μικρότερος, μου άρεσε ο Ντίλαν. Δεν πίστευα ποτέ δε, κύριε Υπουργέ, ότι ο Ντίλαν θα πάρει Βραβείο Νόμπελ. Υπάρχει ένας στίχος που θυμήθηκα τώρα που σας</w:t>
      </w:r>
      <w:r>
        <w:rPr>
          <w:rFonts w:eastAsia="Times New Roman" w:cs="Times New Roman"/>
          <w:szCs w:val="24"/>
        </w:rPr>
        <w:t xml:space="preserve"> άκουγα. Ο δίσκος λέγεται </w:t>
      </w:r>
      <w:r>
        <w:rPr>
          <w:rFonts w:eastAsia="Times New Roman" w:cs="Times New Roman"/>
          <w:szCs w:val="24"/>
        </w:rPr>
        <w:t>«</w:t>
      </w:r>
      <w:r>
        <w:rPr>
          <w:rFonts w:eastAsia="Times New Roman" w:cs="Times New Roman"/>
          <w:szCs w:val="24"/>
          <w:lang w:val="en-US"/>
        </w:rPr>
        <w:t>Watchtower</w:t>
      </w:r>
      <w:r>
        <w:rPr>
          <w:rFonts w:eastAsia="Times New Roman" w:cs="Times New Roman"/>
          <w:szCs w:val="24"/>
        </w:rPr>
        <w:t>»</w:t>
      </w:r>
      <w:r>
        <w:rPr>
          <w:rFonts w:eastAsia="Times New Roman" w:cs="Times New Roman"/>
          <w:szCs w:val="24"/>
        </w:rPr>
        <w:t>. Μου επιτρέπετε να σας τον πω στα αγγλικά, εσείς θα το καταλάβετε και θα το μεταφράσω μετά: «</w:t>
      </w:r>
      <w:r>
        <w:rPr>
          <w:rFonts w:eastAsia="Times New Roman" w:cs="Times New Roman"/>
          <w:szCs w:val="24"/>
          <w:lang w:val="en-US"/>
        </w:rPr>
        <w:t>It</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our</w:t>
      </w:r>
      <w:r>
        <w:rPr>
          <w:rFonts w:eastAsia="Times New Roman" w:cs="Times New Roman"/>
          <w:szCs w:val="24"/>
        </w:rPr>
        <w:t xml:space="preserve"> </w:t>
      </w:r>
      <w:r>
        <w:rPr>
          <w:rFonts w:eastAsia="Times New Roman" w:cs="Times New Roman"/>
          <w:szCs w:val="24"/>
          <w:lang w:val="en-US"/>
        </w:rPr>
        <w:t>faith</w:t>
      </w:r>
      <w:r>
        <w:rPr>
          <w:rFonts w:eastAsia="Times New Roman" w:cs="Times New Roman"/>
          <w:szCs w:val="24"/>
        </w:rPr>
        <w:t xml:space="preserve">. </w:t>
      </w:r>
      <w:r>
        <w:rPr>
          <w:rFonts w:eastAsia="Times New Roman" w:cs="Times New Roman"/>
          <w:szCs w:val="24"/>
          <w:lang w:val="en-US"/>
        </w:rPr>
        <w:t>Let</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talk</w:t>
      </w:r>
      <w:r>
        <w:rPr>
          <w:rFonts w:eastAsia="Times New Roman" w:cs="Times New Roman"/>
          <w:szCs w:val="24"/>
        </w:rPr>
        <w:t xml:space="preserve"> </w:t>
      </w:r>
      <w:r>
        <w:rPr>
          <w:rFonts w:eastAsia="Times New Roman" w:cs="Times New Roman"/>
          <w:szCs w:val="24"/>
          <w:lang w:val="en-US"/>
        </w:rPr>
        <w:t>falsely</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hour</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getting</w:t>
      </w:r>
      <w:r>
        <w:rPr>
          <w:rFonts w:eastAsia="Times New Roman" w:cs="Times New Roman"/>
          <w:szCs w:val="24"/>
        </w:rPr>
        <w:t xml:space="preserve"> </w:t>
      </w:r>
      <w:r>
        <w:rPr>
          <w:rFonts w:eastAsia="Times New Roman" w:cs="Times New Roman"/>
          <w:szCs w:val="24"/>
          <w:lang w:val="en-US"/>
        </w:rPr>
        <w:t>late</w:t>
      </w:r>
      <w:r>
        <w:rPr>
          <w:rFonts w:eastAsia="Times New Roman" w:cs="Times New Roman"/>
          <w:szCs w:val="24"/>
        </w:rPr>
        <w:t xml:space="preserve">.» «Δεν είναι η μοίρα μας, </w:t>
      </w:r>
      <w:r>
        <w:rPr>
          <w:rFonts w:eastAsia="Times New Roman" w:cs="Times New Roman"/>
          <w:szCs w:val="24"/>
        </w:rPr>
        <w:t>ας αφήσουμε</w:t>
      </w:r>
      <w:r>
        <w:rPr>
          <w:rFonts w:eastAsia="Times New Roman" w:cs="Times New Roman"/>
          <w:szCs w:val="24"/>
        </w:rPr>
        <w:t xml:space="preserve"> τα ψέματα, έχει περάσει η ώρα». </w:t>
      </w:r>
    </w:p>
    <w:p w14:paraId="6988B626"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88B6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μπορώ να έχω τον λόγο;</w:t>
      </w:r>
    </w:p>
    <w:p w14:paraId="6988B6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Θεοχαρόπουλε, δεν θα αρχίσει κύκλος. Θέλετε να ανοίξει κύκλος κ</w:t>
      </w:r>
      <w:r>
        <w:rPr>
          <w:rFonts w:eastAsia="Times New Roman" w:cs="Times New Roman"/>
          <w:szCs w:val="24"/>
        </w:rPr>
        <w:t>οινοβουλευτικών, να ανοίξουμε το θέμα και να φύγουμε από το νομοσχέδιο; Αν το θέλετε όλοι, παρακαλώ.</w:t>
      </w:r>
    </w:p>
    <w:p w14:paraId="6988B6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Βάσει το</w:t>
      </w:r>
      <w:r>
        <w:rPr>
          <w:rFonts w:eastAsia="Times New Roman" w:cs="Times New Roman"/>
          <w:szCs w:val="24"/>
        </w:rPr>
        <w:t>υ</w:t>
      </w:r>
      <w:r>
        <w:rPr>
          <w:rFonts w:eastAsia="Times New Roman" w:cs="Times New Roman"/>
          <w:szCs w:val="24"/>
        </w:rPr>
        <w:t xml:space="preserve"> Κανονισμού, κύριε Πρόεδρε, μετά από ομιλία Υπουργού και ειδικά του Υπουργού των Οικονομικών…</w:t>
      </w:r>
    </w:p>
    <w:p w14:paraId="6988B6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Παρακαλώ, πόσα λεπτά θέλετε;</w:t>
      </w:r>
    </w:p>
    <w:p w14:paraId="6988B6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ή θα ξεκινήσει κύκλ</w:t>
      </w:r>
      <w:r>
        <w:rPr>
          <w:rFonts w:eastAsia="Times New Roman" w:cs="Times New Roman"/>
          <w:szCs w:val="24"/>
        </w:rPr>
        <w:t>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οινοβουλευτικών ή θα τηρήσουμε τη διαδικασία. </w:t>
      </w:r>
    </w:p>
    <w:p w14:paraId="6988B6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Αυτό ρώτησα. Αν ζητήσουν τον λόγο για τρία λεπτά, αν συμφωνείτε να τον δώσουμε για </w:t>
      </w:r>
      <w:r>
        <w:rPr>
          <w:rFonts w:eastAsia="Times New Roman" w:cs="Times New Roman"/>
          <w:szCs w:val="24"/>
        </w:rPr>
        <w:t xml:space="preserve">τρία λεπτά. Η άποψή σας ποια είναι; </w:t>
      </w:r>
    </w:p>
    <w:p w14:paraId="6988B6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Να τηρηθεί η διαδικασία. Να ξεκινήσουν οι Βουλευτές και κάθε τέσσερις Βουλευτές να παρεμβάλλεται ένας </w:t>
      </w:r>
      <w:r>
        <w:rPr>
          <w:rFonts w:eastAsia="Times New Roman" w:cs="Times New Roman"/>
          <w:szCs w:val="24"/>
        </w:rPr>
        <w:t>Κ</w:t>
      </w:r>
      <w:r>
        <w:rPr>
          <w:rFonts w:eastAsia="Times New Roman" w:cs="Times New Roman"/>
          <w:szCs w:val="24"/>
        </w:rPr>
        <w:t xml:space="preserve">οινοβουλευτικός. </w:t>
      </w:r>
    </w:p>
    <w:p w14:paraId="6988B6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Θεοχαρόπουλε, θα σας δώσω τον λόγο για τρί</w:t>
      </w:r>
      <w:r>
        <w:rPr>
          <w:rFonts w:eastAsia="Times New Roman" w:cs="Times New Roman"/>
          <w:szCs w:val="24"/>
        </w:rPr>
        <w:t xml:space="preserve">α λεπτά. </w:t>
      </w:r>
    </w:p>
    <w:p w14:paraId="6988B6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πραγματικά μείναμε έκπληκτοι από την ανάλυση την οποία κάνατε. Η Κυβέρνηση η δική σας και εσείς στο πρόσφατο </w:t>
      </w:r>
      <w:proofErr w:type="spellStart"/>
      <w:r>
        <w:rPr>
          <w:rFonts w:eastAsia="Times New Roman" w:cs="Times New Roman"/>
          <w:szCs w:val="24"/>
          <w:lang w:val="en-US"/>
        </w:rPr>
        <w:t>Eurogroup</w:t>
      </w:r>
      <w:proofErr w:type="spellEnd"/>
      <w:r>
        <w:rPr>
          <w:rFonts w:eastAsia="Times New Roman" w:cs="Times New Roman"/>
          <w:szCs w:val="24"/>
        </w:rPr>
        <w:t xml:space="preserve"> θεωρούμε -και σας το είπαμε- ότι τα έδωσε όλα χωρίς να </w:t>
      </w:r>
      <w:r>
        <w:rPr>
          <w:rFonts w:eastAsia="Times New Roman" w:cs="Times New Roman"/>
          <w:szCs w:val="24"/>
        </w:rPr>
        <w:lastRenderedPageBreak/>
        <w:t>ολοκληρωθεί η αξιολόγηση -επειδή</w:t>
      </w:r>
      <w:r>
        <w:rPr>
          <w:rFonts w:eastAsia="Times New Roman" w:cs="Times New Roman"/>
          <w:szCs w:val="24"/>
        </w:rPr>
        <w:t xml:space="preserve"> μιλήσατε για δηλώσεις Ευρωπαίων αξιωματούχων, είπαν ότι δεν έκλεισε η συμφωνία, ενώ η Κυβέρνησή σας αφού υπάρχει συλλογική ευθύνη, έλεγε ότι έκλεισε η συμφωνία εκείνο το βράδυ- χωρίς να εξασφαλιστεί η ένταξη στην ποσοτική χαλάρωση -αν υπάρχει κάτι άλλο να</w:t>
      </w:r>
      <w:r>
        <w:rPr>
          <w:rFonts w:eastAsia="Times New Roman" w:cs="Times New Roman"/>
          <w:szCs w:val="24"/>
        </w:rPr>
        <w:t xml:space="preserve"> μας το πείτε- ή να αναδιαρθρωθεί σημαντικά το δημόσιο χρέος. Το αντίθετο</w:t>
      </w:r>
      <w:r>
        <w:rPr>
          <w:rFonts w:eastAsia="Times New Roman" w:cs="Times New Roman"/>
          <w:szCs w:val="24"/>
        </w:rPr>
        <w:t xml:space="preserve"> έγινε</w:t>
      </w:r>
      <w:r>
        <w:rPr>
          <w:rFonts w:eastAsia="Times New Roman" w:cs="Times New Roman"/>
          <w:szCs w:val="24"/>
        </w:rPr>
        <w:t xml:space="preserve">, όπως δήλωσε και για το δημόσιο χρέος χθες η κ. </w:t>
      </w:r>
      <w:proofErr w:type="spellStart"/>
      <w:r>
        <w:rPr>
          <w:rFonts w:eastAsia="Times New Roman" w:cs="Times New Roman"/>
          <w:szCs w:val="24"/>
        </w:rPr>
        <w:t>Λαγκάρντ</w:t>
      </w:r>
      <w:proofErr w:type="spellEnd"/>
      <w:r>
        <w:rPr>
          <w:rFonts w:eastAsia="Times New Roman" w:cs="Times New Roman"/>
          <w:szCs w:val="24"/>
        </w:rPr>
        <w:t xml:space="preserve">. </w:t>
      </w:r>
    </w:p>
    <w:p w14:paraId="6988B6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Τα έδωσε όλα, λοιπόν, η Κυβέρνηση για να επιστρέψει απλώς η τρόικα. Φαίνεται ότι έχετε δεχθεί μεσοπρόθεσμα απαράδεκτα</w:t>
      </w:r>
      <w:r>
        <w:rPr>
          <w:rFonts w:eastAsia="Times New Roman" w:cs="Times New Roman"/>
          <w:szCs w:val="24"/>
        </w:rPr>
        <w:t xml:space="preserve"> υψηλούς τόκους πρωτογενών πλεονασμάτων. </w:t>
      </w:r>
    </w:p>
    <w:p w14:paraId="6988B631" w14:textId="77777777" w:rsidR="00374D63" w:rsidRDefault="00826AA3">
      <w:pPr>
        <w:spacing w:line="600" w:lineRule="auto"/>
        <w:ind w:firstLine="720"/>
        <w:contextualSpacing/>
        <w:jc w:val="both"/>
        <w:rPr>
          <w:rFonts w:eastAsia="Times New Roman"/>
          <w:szCs w:val="24"/>
        </w:rPr>
      </w:pPr>
      <w:r>
        <w:rPr>
          <w:rFonts w:eastAsia="Times New Roman"/>
          <w:szCs w:val="24"/>
        </w:rPr>
        <w:t>Υιοθετήσατε –φαίνεται, δεν το διαψεύδετε- την προληπτική νομοθέτηση απαράδεκτων μέτρων, όταν μόλις πριν λίγες ημέρες η Κυβέρνηση η δική σας έλεγε ότι είναι αντισυνταγματικό και εκτός κοινοτικού κεκτημένου. Δεχθήκατ</w:t>
      </w:r>
      <w:r>
        <w:rPr>
          <w:rFonts w:eastAsia="Times New Roman"/>
          <w:szCs w:val="24"/>
        </w:rPr>
        <w:t>ε τη μείωση κύριων συντάξεων. Συζητάτε και έχετε δεχθεί -αλλιώς διαψεύστε το- τη μείωση του αφορολόγητου. Μέσα σε όλα αυτά έχουμε και τις προηγούμενες μέρες και σήμερα κυβερνητική προπαγάνδα: Κανένα νέο μέτρο.</w:t>
      </w:r>
    </w:p>
    <w:p w14:paraId="6988B632"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Νομίζω ότι οι πολίτες έχουν πλέον και γνώση κα</w:t>
      </w:r>
      <w:r>
        <w:rPr>
          <w:rFonts w:eastAsia="Times New Roman"/>
          <w:szCs w:val="24"/>
        </w:rPr>
        <w:t>ι κρίση. Φαίνεται ότι η Κυβέρνηση πανηγυρίζει υιοθετώντας τη γραμμή του</w:t>
      </w:r>
      <w:r>
        <w:rPr>
          <w:rFonts w:eastAsia="Times New Roman"/>
          <w:szCs w:val="24"/>
        </w:rPr>
        <w:t xml:space="preserve"> Υπουργού</w:t>
      </w:r>
      <w:r>
        <w:rPr>
          <w:rFonts w:eastAsia="Times New Roman"/>
          <w:szCs w:val="24"/>
        </w:rPr>
        <w:t xml:space="preserve"> </w:t>
      </w:r>
      <w:proofErr w:type="spellStart"/>
      <w:r>
        <w:rPr>
          <w:rFonts w:eastAsia="Times New Roman"/>
          <w:szCs w:val="24"/>
        </w:rPr>
        <w:t>Ζουράρι</w:t>
      </w:r>
      <w:proofErr w:type="spellEnd"/>
      <w:r>
        <w:rPr>
          <w:rFonts w:eastAsia="Times New Roman"/>
          <w:szCs w:val="24"/>
        </w:rPr>
        <w:t xml:space="preserve">, του Βουλευτή της κυβερνητικής Πλειοψηφίας, που έλεγε: «Ποιος ζει και ποιος πεθαίνει μετά το 2019;» -δεν υπάρχει άλλη εξήγηση- κι </w:t>
      </w:r>
      <w:r>
        <w:rPr>
          <w:rFonts w:eastAsia="Times New Roman"/>
          <w:szCs w:val="24"/>
        </w:rPr>
        <w:t>εσείς έρχεστε και</w:t>
      </w:r>
      <w:r>
        <w:rPr>
          <w:rFonts w:eastAsia="Times New Roman"/>
          <w:szCs w:val="24"/>
        </w:rPr>
        <w:t xml:space="preserve"> κάνετε αστεία.</w:t>
      </w:r>
    </w:p>
    <w:p w14:paraId="6988B633" w14:textId="77777777" w:rsidR="00374D63" w:rsidRDefault="00826AA3">
      <w:pPr>
        <w:spacing w:line="600" w:lineRule="auto"/>
        <w:ind w:firstLine="720"/>
        <w:contextualSpacing/>
        <w:jc w:val="both"/>
        <w:rPr>
          <w:rFonts w:eastAsia="Times New Roman"/>
          <w:szCs w:val="24"/>
        </w:rPr>
      </w:pPr>
      <w:r>
        <w:rPr>
          <w:rFonts w:eastAsia="Times New Roman"/>
          <w:szCs w:val="24"/>
        </w:rPr>
        <w:t>Το π</w:t>
      </w:r>
      <w:r>
        <w:rPr>
          <w:rFonts w:eastAsia="Times New Roman"/>
          <w:szCs w:val="24"/>
        </w:rPr>
        <w:t>ρωί λέτε: «Οι φήμες για τον θάνατό μου είναι εξαιρετικά υπερβολικές». Ξεχνάτε, όμως, να αναφερθείτε στις δηλώσεις τις δικές σας. Είπατε στις 21 Απριλίου 2016: «Αν πέσει κάτω από τα 9.100 ευρώ το αφορολόγητο, εγώ θα πάω στο Μαξίμου, θα παραιτηθώ στον Τσίπρα</w:t>
      </w:r>
      <w:r>
        <w:rPr>
          <w:rFonts w:eastAsia="Times New Roman"/>
          <w:szCs w:val="24"/>
        </w:rPr>
        <w:t xml:space="preserve">, μετά θα πάω στη Βουλή και θα καταψηφίσω». Πριν λίγες μέρες, στις 27 Γενάρη, μετά το </w:t>
      </w:r>
      <w:proofErr w:type="spellStart"/>
      <w:r>
        <w:rPr>
          <w:rFonts w:eastAsia="Times New Roman"/>
          <w:szCs w:val="24"/>
          <w:lang w:val="en-US"/>
        </w:rPr>
        <w:t>Eurogroup</w:t>
      </w:r>
      <w:proofErr w:type="spellEnd"/>
      <w:r>
        <w:rPr>
          <w:rFonts w:eastAsia="Times New Roman"/>
          <w:szCs w:val="24"/>
        </w:rPr>
        <w:t>: «Η Κυβέρνηση δεν ψηφίζει εκ των προτέρων μέτρα. Οι απαιτήσεις του Διεθνούς Νομισματικού Ταμείου για τη λήψη προκαταβολικών μέτρων για μετά το 2018 πάνε ενάντια</w:t>
      </w:r>
      <w:r>
        <w:rPr>
          <w:rFonts w:eastAsia="Times New Roman"/>
          <w:szCs w:val="24"/>
        </w:rPr>
        <w:t xml:space="preserve"> στις ευρωπαϊκές αξίες. Να ζητάς από μ</w:t>
      </w:r>
      <w:r>
        <w:rPr>
          <w:rFonts w:eastAsia="Times New Roman"/>
          <w:szCs w:val="24"/>
        </w:rPr>
        <w:t>ί</w:t>
      </w:r>
      <w:r>
        <w:rPr>
          <w:rFonts w:eastAsia="Times New Roman"/>
          <w:szCs w:val="24"/>
        </w:rPr>
        <w:t>α χώρα να νομοθετήσει δύο και τρία χρόνια πριν τι θα κάνει το 2019 δεν είναι σωστό. Ξεπερνά το ευρωπαϊκ</w:t>
      </w:r>
      <w:r>
        <w:rPr>
          <w:rFonts w:eastAsia="Times New Roman"/>
          <w:szCs w:val="24"/>
        </w:rPr>
        <w:t>ό</w:t>
      </w:r>
      <w:r>
        <w:rPr>
          <w:rFonts w:eastAsia="Times New Roman"/>
          <w:szCs w:val="24"/>
        </w:rPr>
        <w:t xml:space="preserve"> δημοκρατικό κεκτημένο».</w:t>
      </w:r>
    </w:p>
    <w:p w14:paraId="6988B63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Τσακαλώτο</w:t>
      </w:r>
      <w:proofErr w:type="spellEnd"/>
      <w:r>
        <w:rPr>
          <w:rFonts w:eastAsia="Times New Roman"/>
          <w:szCs w:val="24"/>
        </w:rPr>
        <w:t xml:space="preserve">, υπάρχουν κι άλλες και θα μπορούσα ν’ αναφερθώ και σ’ άλλες ρήσεις του </w:t>
      </w:r>
      <w:r>
        <w:rPr>
          <w:rFonts w:eastAsia="Times New Roman"/>
          <w:szCs w:val="24"/>
        </w:rPr>
        <w:t>Μαρκ Του</w:t>
      </w:r>
      <w:r>
        <w:rPr>
          <w:rFonts w:eastAsia="Times New Roman"/>
          <w:szCs w:val="24"/>
        </w:rPr>
        <w:t>έι</w:t>
      </w:r>
      <w:r>
        <w:rPr>
          <w:rFonts w:eastAsia="Times New Roman"/>
          <w:szCs w:val="24"/>
        </w:rPr>
        <w:t xml:space="preserve">ν και όχι σ’ αυτήν που αναφερθήκατε: «Ο καλύτερος τρόπος να δίνεις κουράγιο </w:t>
      </w:r>
      <w:r>
        <w:rPr>
          <w:rFonts w:eastAsia="Times New Roman"/>
          <w:szCs w:val="24"/>
        </w:rPr>
        <w:lastRenderedPageBreak/>
        <w:t xml:space="preserve">στον εαυτό σου, είναι να δίνεις κουράγιο στους άλλους». Αυτό μάλλον κάνατε σήμερα, όπως, επίσης, ότι </w:t>
      </w:r>
      <w:r>
        <w:rPr>
          <w:rFonts w:eastAsia="Times New Roman"/>
          <w:szCs w:val="24"/>
        </w:rPr>
        <w:t>«</w:t>
      </w:r>
      <w:r>
        <w:rPr>
          <w:rFonts w:eastAsia="Times New Roman"/>
          <w:szCs w:val="24"/>
        </w:rPr>
        <w:t>σας παίρνει περισσότερο από τρεις μέρες σ’ εσάς -από τρεις εβδομάδες</w:t>
      </w:r>
      <w:r>
        <w:rPr>
          <w:rFonts w:eastAsia="Times New Roman"/>
          <w:szCs w:val="24"/>
        </w:rPr>
        <w:t xml:space="preserve"> έλεγε</w:t>
      </w:r>
      <w:r>
        <w:rPr>
          <w:rFonts w:eastAsia="Times New Roman"/>
          <w:szCs w:val="24"/>
        </w:rPr>
        <w:t xml:space="preserve"> ο Τουέιν</w:t>
      </w:r>
      <w:r>
        <w:rPr>
          <w:rFonts w:eastAsia="Times New Roman"/>
          <w:szCs w:val="24"/>
        </w:rPr>
        <w:t>- για να προετοιμάσετε έναν αυθόρμητο λόγο</w:t>
      </w:r>
      <w:r>
        <w:rPr>
          <w:rFonts w:eastAsia="Times New Roman"/>
          <w:szCs w:val="24"/>
        </w:rPr>
        <w:t>»</w:t>
      </w:r>
      <w:r>
        <w:rPr>
          <w:rFonts w:eastAsia="Times New Roman"/>
          <w:szCs w:val="24"/>
        </w:rPr>
        <w:t>. Εδώ οφείλεται, βέβαια, και η καθυστέρηση να έρθετε.</w:t>
      </w:r>
    </w:p>
    <w:p w14:paraId="6988B635" w14:textId="77777777" w:rsidR="00374D63" w:rsidRDefault="00826AA3">
      <w:pPr>
        <w:spacing w:line="600" w:lineRule="auto"/>
        <w:ind w:firstLine="720"/>
        <w:contextualSpacing/>
        <w:jc w:val="both"/>
        <w:rPr>
          <w:rFonts w:eastAsia="Times New Roman"/>
          <w:szCs w:val="24"/>
        </w:rPr>
      </w:pPr>
      <w:r>
        <w:rPr>
          <w:rFonts w:eastAsia="Times New Roman"/>
          <w:szCs w:val="24"/>
        </w:rPr>
        <w:t>Να σας ξεκαθαρίσουμε κάτι. Εμείς είμαστε σταθερά υπέρ του να κλείσει η αξιολόγηση χωρίς νέα απαράδεκτα μέτρα. Αυτό σας λέμε. Το Γραφείο Προϋπολο</w:t>
      </w:r>
      <w:r>
        <w:rPr>
          <w:rFonts w:eastAsia="Times New Roman"/>
          <w:szCs w:val="24"/>
        </w:rPr>
        <w:t xml:space="preserve">γισμού της Βουλής έλεγε ότι αν είχε κλείσει εγκαίρως το 2016, δεν θα χρειάζονταν όλα αυτά τα οποία συζητάτε σήμερα. </w:t>
      </w:r>
      <w:r>
        <w:rPr>
          <w:rFonts w:eastAsia="Times New Roman"/>
          <w:szCs w:val="24"/>
        </w:rPr>
        <w:t>Τ</w:t>
      </w:r>
      <w:r>
        <w:rPr>
          <w:rFonts w:eastAsia="Times New Roman"/>
          <w:szCs w:val="24"/>
        </w:rPr>
        <w:t>ην ώρα που η κοινωνία δεν μπορεί να τα βγάλει πέρα, δεν γίνεται να προχωράμε με αστειάκια και με μια τέτοια πολιτική, η οποία δεν μπορεί να</w:t>
      </w:r>
      <w:r>
        <w:rPr>
          <w:rFonts w:eastAsia="Times New Roman"/>
          <w:szCs w:val="24"/>
        </w:rPr>
        <w:t xml:space="preserve"> δώσει λύσεις.</w:t>
      </w:r>
    </w:p>
    <w:p w14:paraId="6988B636" w14:textId="77777777" w:rsidR="00374D63" w:rsidRDefault="00826AA3">
      <w:pPr>
        <w:spacing w:line="600" w:lineRule="auto"/>
        <w:ind w:firstLine="720"/>
        <w:contextualSpacing/>
        <w:jc w:val="both"/>
        <w:rPr>
          <w:rFonts w:eastAsia="Times New Roman"/>
          <w:szCs w:val="24"/>
        </w:rPr>
      </w:pPr>
      <w:r>
        <w:rPr>
          <w:rFonts w:eastAsia="Times New Roman"/>
          <w:szCs w:val="24"/>
        </w:rPr>
        <w:t>Επειδή το νομοσχέδιο είναι του Υπουργού, του κ</w:t>
      </w:r>
      <w:r>
        <w:rPr>
          <w:rFonts w:eastAsia="Times New Roman"/>
          <w:szCs w:val="24"/>
        </w:rPr>
        <w:t>.</w:t>
      </w:r>
      <w:r>
        <w:rPr>
          <w:rFonts w:eastAsia="Times New Roman"/>
          <w:szCs w:val="24"/>
        </w:rPr>
        <w:t xml:space="preserve"> Σκουρλέτη, μας έκανε αναφορές για την ευρωπαϊκή σοσιαλδημοκρατία, χωρίς την παρέμβαση της οποίας και την παρέμβαση τη δική μας δεν θα είχαμε μείνει εντός της Ευρωζώνης, κύριε Σκουρλέτη, το 2015</w:t>
      </w:r>
      <w:r>
        <w:rPr>
          <w:rFonts w:eastAsia="Times New Roman"/>
          <w:szCs w:val="24"/>
        </w:rPr>
        <w:t xml:space="preserve">. Εσείς αναφερόσασταν σε </w:t>
      </w:r>
      <w:proofErr w:type="spellStart"/>
      <w:r>
        <w:rPr>
          <w:rFonts w:eastAsia="Times New Roman"/>
          <w:szCs w:val="24"/>
        </w:rPr>
        <w:t>Ολαντρέου</w:t>
      </w:r>
      <w:proofErr w:type="spellEnd"/>
      <w:r>
        <w:rPr>
          <w:rFonts w:eastAsia="Times New Roman"/>
          <w:szCs w:val="24"/>
        </w:rPr>
        <w:t xml:space="preserve">. Εσείς αναφερόσασταν με όλους αυτούς τους </w:t>
      </w:r>
      <w:proofErr w:type="spellStart"/>
      <w:r>
        <w:rPr>
          <w:rFonts w:eastAsia="Times New Roman"/>
          <w:szCs w:val="24"/>
        </w:rPr>
        <w:t>απαξιωτικούς</w:t>
      </w:r>
      <w:proofErr w:type="spellEnd"/>
      <w:r>
        <w:rPr>
          <w:rFonts w:eastAsia="Times New Roman"/>
          <w:szCs w:val="24"/>
        </w:rPr>
        <w:t xml:space="preserve"> χαρακτηρισμούς. Δεν έχουν καμμία σχέση αυτά που λέτε και αυτά τα οποία πράττετε </w:t>
      </w:r>
      <w:r>
        <w:rPr>
          <w:rFonts w:eastAsia="Times New Roman"/>
          <w:szCs w:val="24"/>
        </w:rPr>
        <w:lastRenderedPageBreak/>
        <w:t>σήμερα στο νομοσχέδιο με τις αρχές και τις αξίες της ευρωπαϊκής σοσιαλδημοκρατίας.</w:t>
      </w:r>
    </w:p>
    <w:p w14:paraId="6988B637" w14:textId="77777777" w:rsidR="00374D63" w:rsidRDefault="00826AA3">
      <w:pPr>
        <w:spacing w:line="600" w:lineRule="auto"/>
        <w:ind w:firstLine="720"/>
        <w:contextualSpacing/>
        <w:jc w:val="both"/>
        <w:rPr>
          <w:rFonts w:eastAsia="Times New Roman"/>
          <w:szCs w:val="24"/>
        </w:rPr>
      </w:pPr>
      <w:r>
        <w:rPr>
          <w:rFonts w:eastAsia="Times New Roman"/>
          <w:szCs w:val="24"/>
        </w:rPr>
        <w:t>Όσο</w:t>
      </w:r>
      <w:r>
        <w:rPr>
          <w:rFonts w:eastAsia="Times New Roman"/>
          <w:szCs w:val="24"/>
        </w:rPr>
        <w:t xml:space="preserve">ν αφορά όλα αυτά τα οποία είπατε -και τα βαρίδια και όλες αυτές τις εκφράσεις- κοιτάξτε λίγο στο Υπουργικό σας Συμβούλιο. Κοιτάξτε μέσα. Κοιτάξτε δίπλα σας. Δεν χρειάζεται να σας επαναλαμβάνουμε συνεχώς τα ίδια και τα ίδια. </w:t>
      </w:r>
    </w:p>
    <w:p w14:paraId="6988B638"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w:t>
      </w:r>
    </w:p>
    <w:p w14:paraId="6988B63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(Χειροκροτήματα </w:t>
      </w:r>
      <w:r>
        <w:rPr>
          <w:rFonts w:eastAsia="Times New Roman"/>
          <w:szCs w:val="24"/>
        </w:rPr>
        <w:t>από την πτέρυγα της Δημοκρατικής Συμπαράταξης ΠΑΣΟΚ-ΔΗΜΑΡ)</w:t>
      </w:r>
    </w:p>
    <w:p w14:paraId="6988B63A"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έχετε τον λόγο για τρία λεπτά κι εσείς.</w:t>
      </w:r>
    </w:p>
    <w:p w14:paraId="6988B63B" w14:textId="77777777" w:rsidR="00374D63" w:rsidRDefault="00826AA3">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πάνε με τη σειρά κάθε κόμματος.</w:t>
      </w:r>
    </w:p>
    <w:p w14:paraId="6988B63C"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Τι είπατε; Συμφωνήσαμε για τρία λεπτά.</w:t>
      </w:r>
    </w:p>
    <w:p w14:paraId="6988B63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Μα, δεν είναι στη σειρά.</w:t>
      </w:r>
    </w:p>
    <w:p w14:paraId="6988B63E"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δεν είναι στη σειρά τώρα. Είναι έξι Βουλευτές που πρέπει να παρέμβουν, κατά τον Κανονισμό.</w:t>
      </w:r>
    </w:p>
    <w:p w14:paraId="6988B63F"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ΑΘΑΝΑΣΙΟΣ ΠΑΦΙΛΗΣ: </w:t>
      </w:r>
      <w:r>
        <w:rPr>
          <w:rFonts w:eastAsia="Times New Roman"/>
          <w:szCs w:val="24"/>
        </w:rPr>
        <w:t>Καινούρ</w:t>
      </w:r>
      <w:r>
        <w:rPr>
          <w:rFonts w:eastAsia="Times New Roman"/>
          <w:szCs w:val="24"/>
        </w:rPr>
        <w:t>γ</w:t>
      </w:r>
      <w:r>
        <w:rPr>
          <w:rFonts w:eastAsia="Times New Roman"/>
          <w:szCs w:val="24"/>
        </w:rPr>
        <w:t>ια συστήματα είναι αυτά;</w:t>
      </w:r>
    </w:p>
    <w:p w14:paraId="6988B64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Η κοινοβουλευτική σειρά είναι επί του νομοσχεδίου κι εμείς έχουμε κάνει τώρα μ</w:t>
      </w:r>
      <w:r>
        <w:rPr>
          <w:rFonts w:eastAsia="Times New Roman"/>
          <w:szCs w:val="24"/>
        </w:rPr>
        <w:t>ί</w:t>
      </w:r>
      <w:r>
        <w:rPr>
          <w:rFonts w:eastAsia="Times New Roman"/>
          <w:szCs w:val="24"/>
        </w:rPr>
        <w:t>α παράπλευρη. Γι’ αυτό συμφωνήσαμε…</w:t>
      </w:r>
    </w:p>
    <w:p w14:paraId="6988B641"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Μα, πρώτα είναι το ΚΚΕ και μετά ο κ. </w:t>
      </w:r>
      <w:proofErr w:type="spellStart"/>
      <w:r>
        <w:rPr>
          <w:rFonts w:eastAsia="Times New Roman"/>
          <w:szCs w:val="24"/>
        </w:rPr>
        <w:t>Αμυράς</w:t>
      </w:r>
      <w:proofErr w:type="spellEnd"/>
      <w:r>
        <w:rPr>
          <w:rFonts w:eastAsia="Times New Roman"/>
          <w:szCs w:val="24"/>
        </w:rPr>
        <w:t>.</w:t>
      </w:r>
    </w:p>
    <w:p w14:paraId="6988B642"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(Δημή</w:t>
      </w:r>
      <w:r>
        <w:rPr>
          <w:rFonts w:eastAsia="Times New Roman"/>
          <w:b/>
          <w:szCs w:val="24"/>
        </w:rPr>
        <w:t>τριος Κρεμαστινός):</w:t>
      </w:r>
      <w:r>
        <w:rPr>
          <w:rFonts w:eastAsia="Times New Roman"/>
          <w:szCs w:val="24"/>
        </w:rPr>
        <w:t xml:space="preserve"> Ο κ. </w:t>
      </w:r>
      <w:proofErr w:type="spellStart"/>
      <w:r>
        <w:rPr>
          <w:rFonts w:eastAsia="Times New Roman"/>
          <w:szCs w:val="24"/>
        </w:rPr>
        <w:t>Αμυράς</w:t>
      </w:r>
      <w:proofErr w:type="spellEnd"/>
      <w:r>
        <w:rPr>
          <w:rFonts w:eastAsia="Times New Roman"/>
          <w:szCs w:val="24"/>
        </w:rPr>
        <w:t xml:space="preserve"> και μετά εσείς. Ο κ. </w:t>
      </w:r>
      <w:proofErr w:type="spellStart"/>
      <w:r>
        <w:rPr>
          <w:rFonts w:eastAsia="Times New Roman"/>
          <w:szCs w:val="24"/>
        </w:rPr>
        <w:t>Αμυράς</w:t>
      </w:r>
      <w:proofErr w:type="spellEnd"/>
      <w:r>
        <w:rPr>
          <w:rFonts w:eastAsia="Times New Roman"/>
          <w:szCs w:val="24"/>
        </w:rPr>
        <w:t xml:space="preserve"> ζήτησε προηγουμένως τον λόγο.</w:t>
      </w:r>
    </w:p>
    <w:p w14:paraId="6988B64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Αμυρά</w:t>
      </w:r>
      <w:proofErr w:type="spellEnd"/>
      <w:r>
        <w:rPr>
          <w:rFonts w:eastAsia="Times New Roman"/>
          <w:szCs w:val="24"/>
        </w:rPr>
        <w:t>, έχετε τον λόγο.</w:t>
      </w:r>
    </w:p>
    <w:p w14:paraId="6988B644"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 Είχα ζητήσει παρέμβαση εδώ και δύο ώρες.</w:t>
      </w:r>
    </w:p>
    <w:p w14:paraId="6988B645"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πρώτα απ’ όλα</w:t>
      </w:r>
      <w:r>
        <w:rPr>
          <w:rFonts w:eastAsia="Times New Roman"/>
          <w:szCs w:val="24"/>
        </w:rPr>
        <w:t xml:space="preserve"> ανακουφιστήκαμε που είδαμε τον κ. </w:t>
      </w:r>
      <w:proofErr w:type="spellStart"/>
      <w:r>
        <w:rPr>
          <w:rFonts w:eastAsia="Times New Roman"/>
          <w:szCs w:val="24"/>
        </w:rPr>
        <w:t>Τσακαλώτο</w:t>
      </w:r>
      <w:proofErr w:type="spellEnd"/>
      <w:r>
        <w:rPr>
          <w:rFonts w:eastAsia="Times New Roman"/>
          <w:szCs w:val="24"/>
        </w:rPr>
        <w:t xml:space="preserve"> να έρχεται. Έχουμε κάνει μαύρα μάτια να τον δούμε από το </w:t>
      </w:r>
      <w:proofErr w:type="spellStart"/>
      <w:r>
        <w:rPr>
          <w:rFonts w:eastAsia="Times New Roman"/>
          <w:szCs w:val="24"/>
          <w:lang w:val="en-US"/>
        </w:rPr>
        <w:t>Eurogroup</w:t>
      </w:r>
      <w:proofErr w:type="spellEnd"/>
      <w:r>
        <w:rPr>
          <w:rFonts w:eastAsia="Times New Roman"/>
          <w:szCs w:val="24"/>
        </w:rPr>
        <w:t>. Σήμερα, μάλιστα, του είχα καταθέσει μ</w:t>
      </w:r>
      <w:r>
        <w:rPr>
          <w:rFonts w:eastAsia="Times New Roman"/>
          <w:szCs w:val="24"/>
        </w:rPr>
        <w:t>ί</w:t>
      </w:r>
      <w:r>
        <w:rPr>
          <w:rFonts w:eastAsia="Times New Roman"/>
          <w:szCs w:val="24"/>
        </w:rPr>
        <w:t xml:space="preserve">α επίκαιρη ερώτηση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για το αν εκτελείται ο εξωδικαστικός συμβιβασμός, εάν έχει πληρώσ</w:t>
      </w:r>
      <w:r>
        <w:rPr>
          <w:rFonts w:eastAsia="Times New Roman"/>
          <w:szCs w:val="24"/>
        </w:rPr>
        <w:t xml:space="preserve">ει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τα 70 εκατομμύρια που απαιτεί το ελληνικό δημόσιο, αν έχουν γίνει επενδύσεις 80 και 90 εκατομμυρίων </w:t>
      </w:r>
      <w:r>
        <w:rPr>
          <w:rFonts w:eastAsia="Times New Roman"/>
          <w:szCs w:val="24"/>
        </w:rPr>
        <w:lastRenderedPageBreak/>
        <w:t xml:space="preserve">ευρώ. Εν πάση </w:t>
      </w:r>
      <w:proofErr w:type="spellStart"/>
      <w:r>
        <w:rPr>
          <w:rFonts w:eastAsia="Times New Roman"/>
          <w:szCs w:val="24"/>
        </w:rPr>
        <w:t>περιπτώσει</w:t>
      </w:r>
      <w:proofErr w:type="spellEnd"/>
      <w:r>
        <w:rPr>
          <w:rFonts w:eastAsia="Times New Roman"/>
          <w:szCs w:val="24"/>
        </w:rPr>
        <w:t xml:space="preserve">, ελπίζω ότι ο κ. </w:t>
      </w:r>
      <w:proofErr w:type="spellStart"/>
      <w:r>
        <w:rPr>
          <w:rFonts w:eastAsia="Times New Roman"/>
          <w:szCs w:val="24"/>
        </w:rPr>
        <w:t>Τσακαλώτος</w:t>
      </w:r>
      <w:proofErr w:type="spellEnd"/>
      <w:r>
        <w:rPr>
          <w:rFonts w:eastAsia="Times New Roman"/>
          <w:szCs w:val="24"/>
        </w:rPr>
        <w:t xml:space="preserve"> θα εμφανιστεί την άλλη εβδομάδα για το θέμα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w:t>
      </w:r>
    </w:p>
    <w:p w14:paraId="6988B646" w14:textId="77777777" w:rsidR="00374D63" w:rsidRDefault="00826AA3">
      <w:pPr>
        <w:spacing w:line="600" w:lineRule="auto"/>
        <w:ind w:firstLine="720"/>
        <w:contextualSpacing/>
        <w:jc w:val="both"/>
        <w:rPr>
          <w:rFonts w:eastAsia="Times New Roman"/>
          <w:szCs w:val="24"/>
        </w:rPr>
      </w:pPr>
      <w:r>
        <w:rPr>
          <w:rFonts w:eastAsia="Times New Roman"/>
          <w:szCs w:val="24"/>
        </w:rPr>
        <w:t>Όμως, πρώτα απ’ όλα, θέλω να</w:t>
      </w:r>
      <w:r>
        <w:rPr>
          <w:rFonts w:eastAsia="Times New Roman"/>
          <w:szCs w:val="24"/>
        </w:rPr>
        <w:t xml:space="preserve"> κάνω κάποιες παρατηρήσεις, κύριε Υπουργέ, πάνω σ’ αυτά που μας είπατε. Εγώ θα έλεγα ότι σήμερα μάθαμε ότι τα βατράχια την πληρώνουν όχι μόνο όταν τσακώνονται τα βουβάλια μεταξύ τους, αλλά τα βατράχια την πληρώνουν κι όταν συμφωνούν τα βουβάλια μεταξύ τους</w:t>
      </w:r>
      <w:r>
        <w:rPr>
          <w:rFonts w:eastAsia="Times New Roman"/>
          <w:szCs w:val="24"/>
        </w:rPr>
        <w:t xml:space="preserve">. </w:t>
      </w:r>
    </w:p>
    <w:p w14:paraId="6988B64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Για παράδειγμα, καταφέρατε με την όποια διαπραγμάτευσή σας να χάσετε τα θετικά στοιχεία που κόμιζαν όσοι κόμιζαν στη διαπραγμάτευση, όπως το «κούρεμα» του χρέους, που έλεγε η Κυβέρνησή σας αρχικά. Το να γίνει αναδιάταξη ή μείωση, λοιπόν, του χρέους, </w:t>
      </w:r>
      <w:r>
        <w:rPr>
          <w:rFonts w:eastAsia="Times New Roman"/>
          <w:szCs w:val="24"/>
        </w:rPr>
        <w:t xml:space="preserve">όπως το ΔΝΤ υποστήριζε, πήγε πια στις καλένδες. Το είπε χθες η κ. </w:t>
      </w:r>
      <w:proofErr w:type="spellStart"/>
      <w:r>
        <w:rPr>
          <w:rFonts w:eastAsia="Times New Roman"/>
          <w:szCs w:val="24"/>
        </w:rPr>
        <w:t>Λαγκάρντ</w:t>
      </w:r>
      <w:proofErr w:type="spellEnd"/>
      <w:r>
        <w:rPr>
          <w:rFonts w:eastAsia="Times New Roman"/>
          <w:szCs w:val="24"/>
        </w:rPr>
        <w:t>. Το κούρεμα του χρέους -όπως θέλετε ονομάστε το- το βλέπουμε μετά.</w:t>
      </w:r>
    </w:p>
    <w:p w14:paraId="6988B6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οι Ευρωπαίοι αποφάσισαν να αποσυνδέσουν την αξιολόγηση όσον αφορά στο </w:t>
      </w:r>
      <w:r>
        <w:rPr>
          <w:rFonts w:eastAsia="Times New Roman" w:cs="Times New Roman"/>
          <w:szCs w:val="24"/>
          <w:lang w:val="en-US"/>
        </w:rPr>
        <w:t>QE</w:t>
      </w:r>
      <w:r>
        <w:rPr>
          <w:rFonts w:eastAsia="Times New Roman" w:cs="Times New Roman"/>
          <w:szCs w:val="24"/>
        </w:rPr>
        <w:t xml:space="preserve"> και είπαν να ληφθούν πρώτα </w:t>
      </w:r>
      <w:r>
        <w:rPr>
          <w:rFonts w:eastAsia="Times New Roman" w:cs="Times New Roman"/>
          <w:szCs w:val="24"/>
        </w:rPr>
        <w:t xml:space="preserve">τα σκληρά μέτρα και μετά να έρθει η ποσοτική χαλάρωση. </w:t>
      </w:r>
    </w:p>
    <w:p w14:paraId="6988B649" w14:textId="77777777" w:rsidR="00374D63" w:rsidRDefault="00826AA3">
      <w:pPr>
        <w:spacing w:line="600" w:lineRule="auto"/>
        <w:contextualSpacing/>
        <w:jc w:val="both"/>
        <w:rPr>
          <w:rFonts w:eastAsia="Times New Roman" w:cs="Times New Roman"/>
          <w:szCs w:val="24"/>
        </w:rPr>
      </w:pPr>
      <w:r>
        <w:rPr>
          <w:rFonts w:eastAsia="Times New Roman" w:cs="Times New Roman"/>
          <w:szCs w:val="24"/>
        </w:rPr>
        <w:t xml:space="preserve">Όμως, εδώ έχω να κάνω κάποιες παρατηρήσεις. Πρώτα από όλα, δεν συμφωνώ με τη γενική προσέγγιση του κ. </w:t>
      </w:r>
      <w:proofErr w:type="spellStart"/>
      <w:r>
        <w:rPr>
          <w:rFonts w:eastAsia="Times New Roman" w:cs="Times New Roman"/>
          <w:szCs w:val="24"/>
        </w:rPr>
        <w:t>Τσακαλώτου</w:t>
      </w:r>
      <w:proofErr w:type="spellEnd"/>
      <w:r>
        <w:rPr>
          <w:rFonts w:eastAsia="Times New Roman" w:cs="Times New Roman"/>
          <w:szCs w:val="24"/>
        </w:rPr>
        <w:t xml:space="preserve"> ότι η </w:t>
      </w:r>
      <w:r>
        <w:rPr>
          <w:rFonts w:eastAsia="Times New Roman" w:cs="Times New Roman"/>
          <w:szCs w:val="24"/>
        </w:rPr>
        <w:t>Α</w:t>
      </w:r>
      <w:r>
        <w:rPr>
          <w:rFonts w:eastAsia="Times New Roman" w:cs="Times New Roman"/>
          <w:szCs w:val="24"/>
        </w:rPr>
        <w:t xml:space="preserve">ντιπολίτευση αγωνιούσε και έλεγε ότι η αξιολόγηση δεν θα </w:t>
      </w:r>
      <w:r>
        <w:rPr>
          <w:rFonts w:eastAsia="Times New Roman" w:cs="Times New Roman"/>
          <w:szCs w:val="24"/>
        </w:rPr>
        <w:lastRenderedPageBreak/>
        <w:t>κλείσει. Εάν παρακολουθ</w:t>
      </w:r>
      <w:r>
        <w:rPr>
          <w:rFonts w:eastAsia="Times New Roman" w:cs="Times New Roman"/>
          <w:szCs w:val="24"/>
        </w:rPr>
        <w:t xml:space="preserve">ούσατε «το Ποτάμι» θα βλέπατε ότι εμείς ήμασταν σίγουροι ότι θα την κλείσετε την αξιολόγηση. </w:t>
      </w:r>
      <w:r>
        <w:rPr>
          <w:rFonts w:eastAsia="Times New Roman" w:cs="Times New Roman"/>
          <w:szCs w:val="24"/>
        </w:rPr>
        <w:t>Ή</w:t>
      </w:r>
      <w:r>
        <w:rPr>
          <w:rFonts w:eastAsia="Times New Roman" w:cs="Times New Roman"/>
          <w:szCs w:val="24"/>
        </w:rPr>
        <w:t>μασταν σίγουροι, διότι συνήθως υπογράφετε ό,τι σας φέρνουν. Αυτό δεν είναι κλείσιμο της αξιολόγησης. Είναι άλλη μ</w:t>
      </w:r>
      <w:r>
        <w:rPr>
          <w:rFonts w:eastAsia="Times New Roman" w:cs="Times New Roman"/>
          <w:szCs w:val="24"/>
        </w:rPr>
        <w:t>ί</w:t>
      </w:r>
      <w:r>
        <w:rPr>
          <w:rFonts w:eastAsia="Times New Roman" w:cs="Times New Roman"/>
          <w:szCs w:val="24"/>
        </w:rPr>
        <w:t xml:space="preserve">α αγχόνη στην ελληνική κοινωνία και οικονομία. </w:t>
      </w:r>
    </w:p>
    <w:p w14:paraId="6988B6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τα πράγματα με ψυχραιμία: Μας λέει ο κ. </w:t>
      </w:r>
      <w:proofErr w:type="spellStart"/>
      <w:r>
        <w:rPr>
          <w:rFonts w:eastAsia="Times New Roman" w:cs="Times New Roman"/>
          <w:szCs w:val="24"/>
        </w:rPr>
        <w:t>Τσακαλώτος</w:t>
      </w:r>
      <w:proofErr w:type="spellEnd"/>
      <w:r>
        <w:rPr>
          <w:rFonts w:eastAsia="Times New Roman" w:cs="Times New Roman"/>
          <w:szCs w:val="24"/>
        </w:rPr>
        <w:t xml:space="preserve"> καθαρά και ξάστερα ότι ναι, θα υπάρχουν νέα μέτρα και ότι ναι, κάποιοι θα χάσουν. Ποιοι θα χάσουν, κύριε Υπουργέ και με ποιον τρόπο; Θ μειώσετε και άλλο το αφορολόγητο; Θα το πάτε στα 6.000 ευρώ; </w:t>
      </w:r>
      <w:r>
        <w:rPr>
          <w:rFonts w:eastAsia="Times New Roman" w:cs="Times New Roman"/>
          <w:szCs w:val="24"/>
        </w:rPr>
        <w:t>Θα το πάτε στα 5.000 ευρώ; Πείτε μας τι έχετε συμφωνήσει με τους δανειστές.</w:t>
      </w:r>
    </w:p>
    <w:p w14:paraId="6988B6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μας λέτε ότι μπροστά σε αυτό που θα συνέβαινε, δηλαδή τα χειρότερα ενδεχόμενα για την ελληνική οικονομία, εσείς θα κάνατε κάποιες υποχωρήσεις. Πείτε μας, λοιπόν, η </w:t>
      </w:r>
      <w:proofErr w:type="spellStart"/>
      <w:r>
        <w:rPr>
          <w:rFonts w:eastAsia="Times New Roman" w:cs="Times New Roman"/>
          <w:szCs w:val="24"/>
        </w:rPr>
        <w:t>προνομ</w:t>
      </w:r>
      <w:r>
        <w:rPr>
          <w:rFonts w:eastAsia="Times New Roman" w:cs="Times New Roman"/>
          <w:szCs w:val="24"/>
        </w:rPr>
        <w:t>οθέτηση</w:t>
      </w:r>
      <w:proofErr w:type="spellEnd"/>
      <w:r>
        <w:rPr>
          <w:rFonts w:eastAsia="Times New Roman" w:cs="Times New Roman"/>
          <w:szCs w:val="24"/>
        </w:rPr>
        <w:t xml:space="preserve"> μέτρων για το 2019 είναι ή δεν είναι αντισυνταγματική; Εσείς το λέγατε. </w:t>
      </w:r>
    </w:p>
    <w:p w14:paraId="6988B6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η μείωση των συντάξεων, που συνδέεται βεβαίως με το ότι έχετε συμφωνήσει από ό,τι φαίνεται τα πλεονά</w:t>
      </w:r>
      <w:r>
        <w:rPr>
          <w:rFonts w:eastAsia="Times New Roman" w:cs="Times New Roman"/>
          <w:szCs w:val="24"/>
        </w:rPr>
        <w:lastRenderedPageBreak/>
        <w:t>σματα 3,5% για πολλά χρόνια μετά το 2018, είναι ή δεν είναι χτύπημα</w:t>
      </w:r>
      <w:r>
        <w:rPr>
          <w:rFonts w:eastAsia="Times New Roman" w:cs="Times New Roman"/>
          <w:szCs w:val="24"/>
        </w:rPr>
        <w:t xml:space="preserve"> κατά της ελληνικής οικονομίας και της πιο φτωχής οικογένειας;</w:t>
      </w:r>
    </w:p>
    <w:p w14:paraId="6988B6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C6205">
        <w:rPr>
          <w:rFonts w:eastAsia="Times New Roman" w:cs="Times New Roman"/>
          <w:b/>
          <w:szCs w:val="24"/>
        </w:rPr>
        <w:t>ΓΕΩΡΓΙΟΣ ΛΑΜΠΡΟΥΛΗΣ</w:t>
      </w:r>
      <w:r>
        <w:rPr>
          <w:rFonts w:eastAsia="Times New Roman" w:cs="Times New Roman"/>
          <w:szCs w:val="24"/>
        </w:rPr>
        <w:t>)</w:t>
      </w:r>
    </w:p>
    <w:p w14:paraId="6988B6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αλήθεια είναι ότι βρεθήκαμε μπροστά σε μ</w:t>
      </w:r>
      <w:r>
        <w:rPr>
          <w:rFonts w:eastAsia="Times New Roman" w:cs="Times New Roman"/>
          <w:szCs w:val="24"/>
        </w:rPr>
        <w:t>ί</w:t>
      </w:r>
      <w:r>
        <w:rPr>
          <w:rFonts w:eastAsia="Times New Roman" w:cs="Times New Roman"/>
          <w:szCs w:val="24"/>
        </w:rPr>
        <w:t>α εξαιρετικά επιτυχημένη, όσον αφορά στη φαντεζ</w:t>
      </w:r>
      <w:r>
        <w:rPr>
          <w:rFonts w:eastAsia="Times New Roman" w:cs="Times New Roman"/>
          <w:szCs w:val="24"/>
        </w:rPr>
        <w:t xml:space="preserve">ί μορφολογία της, προπαγάνδα Υπουργών. </w:t>
      </w:r>
      <w:r>
        <w:rPr>
          <w:rFonts w:eastAsia="Times New Roman" w:cs="Times New Roman"/>
          <w:szCs w:val="24"/>
        </w:rPr>
        <w:t>Τ</w:t>
      </w:r>
      <w:r>
        <w:rPr>
          <w:rFonts w:eastAsia="Times New Roman" w:cs="Times New Roman"/>
          <w:szCs w:val="24"/>
        </w:rPr>
        <w:t xml:space="preserve">ι δεν ακούσαμε: Ακούσαμε για παράδειγμα τον αγαπητό κ. </w:t>
      </w:r>
      <w:proofErr w:type="spellStart"/>
      <w:r>
        <w:rPr>
          <w:rFonts w:eastAsia="Times New Roman" w:cs="Times New Roman"/>
          <w:szCs w:val="24"/>
        </w:rPr>
        <w:t>Σπίρτζη</w:t>
      </w:r>
      <w:proofErr w:type="spellEnd"/>
      <w:r>
        <w:rPr>
          <w:rFonts w:eastAsia="Times New Roman" w:cs="Times New Roman"/>
          <w:szCs w:val="24"/>
        </w:rPr>
        <w:t xml:space="preserve"> από την πατρίδα μου, τα Γιάννενα, να γιορτάζει μαζί με την απελευθέρωση της πόλης και το τέλος της κρίσης και την έξοδο από τη λιτότητα. </w:t>
      </w:r>
    </w:p>
    <w:p w14:paraId="6988B6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Ακούσαμε τον κ.</w:t>
      </w:r>
      <w:r>
        <w:rPr>
          <w:rFonts w:eastAsia="Times New Roman" w:cs="Times New Roman"/>
          <w:szCs w:val="24"/>
        </w:rPr>
        <w:t xml:space="preserve"> </w:t>
      </w:r>
      <w:proofErr w:type="spellStart"/>
      <w:r>
        <w:rPr>
          <w:rFonts w:eastAsia="Times New Roman" w:cs="Times New Roman"/>
          <w:szCs w:val="24"/>
        </w:rPr>
        <w:t>Τζανακόπουλο</w:t>
      </w:r>
      <w:proofErr w:type="spellEnd"/>
      <w:r>
        <w:rPr>
          <w:rFonts w:eastAsia="Times New Roman" w:cs="Times New Roman"/>
          <w:szCs w:val="24"/>
        </w:rPr>
        <w:t xml:space="preserve"> επίσης να λέει «τέλος η λιτότητα». Γιατί δεν κάνατε και κάποιο χορό στο Σύνταγμα; </w:t>
      </w:r>
      <w:r>
        <w:rPr>
          <w:rFonts w:eastAsia="Times New Roman" w:cs="Times New Roman"/>
          <w:szCs w:val="24"/>
        </w:rPr>
        <w:t>Τ</w:t>
      </w:r>
      <w:r>
        <w:rPr>
          <w:rFonts w:eastAsia="Times New Roman" w:cs="Times New Roman"/>
          <w:szCs w:val="24"/>
        </w:rPr>
        <w:t>ι δεν ακούσαμε!</w:t>
      </w:r>
    </w:p>
    <w:p w14:paraId="6988B6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σημαντικότερο και πιο εξόφθαλμο στοιχείο το ακούσαμε από τα χείλη του κ. Παππά, ο οποίος είπε ότι η συμφωνία είναι καθρεφτάκι: ένα ευρώ θα π</w:t>
      </w:r>
      <w:r>
        <w:rPr>
          <w:rFonts w:eastAsia="Times New Roman" w:cs="Times New Roman"/>
          <w:szCs w:val="24"/>
        </w:rPr>
        <w:t>αίρνουμε και ένα θα δίνουμε πίσω. Με ποιον τρόπο;</w:t>
      </w:r>
    </w:p>
    <w:p w14:paraId="6988B6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ας ξαναρωτώ, κύριε </w:t>
      </w:r>
      <w:proofErr w:type="spellStart"/>
      <w:r>
        <w:rPr>
          <w:rFonts w:eastAsia="Times New Roman" w:cs="Times New Roman"/>
          <w:szCs w:val="24"/>
        </w:rPr>
        <w:t>Τσακαλώτο</w:t>
      </w:r>
      <w:proofErr w:type="spellEnd"/>
      <w:r>
        <w:rPr>
          <w:rFonts w:eastAsia="Times New Roman" w:cs="Times New Roman"/>
          <w:szCs w:val="24"/>
        </w:rPr>
        <w:t xml:space="preserve">, ποιο ευρώ θα πάρετε πίσω; Από τη μείωση των συντάξεων; Από τη μείωση του αφορολόγητου; </w:t>
      </w:r>
      <w:r>
        <w:rPr>
          <w:rFonts w:eastAsia="Times New Roman" w:cs="Times New Roman"/>
          <w:szCs w:val="24"/>
        </w:rPr>
        <w:t>Π</w:t>
      </w:r>
      <w:r>
        <w:rPr>
          <w:rFonts w:eastAsia="Times New Roman" w:cs="Times New Roman"/>
          <w:szCs w:val="24"/>
        </w:rPr>
        <w:t>ώς θα δώσετε πίσω το ένα ευρώ; Θα κόβετε τις κύριες συντάξεις και θα αυξάνετε τις επικο</w:t>
      </w:r>
      <w:r>
        <w:rPr>
          <w:rFonts w:eastAsia="Times New Roman" w:cs="Times New Roman"/>
          <w:szCs w:val="24"/>
        </w:rPr>
        <w:t>υρικές; Εξηγήστε μας! Θα βάζετε παραπάνω φορολόγηση με τη μείωση του αφορολογήτου στους μισθωτούς και στους συνταξιούχους και θα τους τα δίνετε με έναν άλλο τρόπο, έμμεσο, στην τσέπη; Εξηγήστε μας, με ποιον τρόπο!</w:t>
      </w:r>
    </w:p>
    <w:p w14:paraId="6988B6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λέμε ό</w:t>
      </w:r>
      <w:r>
        <w:rPr>
          <w:rFonts w:eastAsia="Times New Roman" w:cs="Times New Roman"/>
          <w:szCs w:val="24"/>
        </w:rPr>
        <w:t>τι θα πρέπει να μπείτε στη σφαίρα της αλήθειας. Πάψτε να λέτε πράγματα που δεν ισχύουν σε αυτή την κουρασμένη ελληνική κοινωνία. Οι Έλληνες θα μπορούσαν να είναι πιο δεκτικοί, εάν τους λέγατε «αυτά τα πετύχαμε, αυτά δεν τα πετύχαμε. Αυτά τα αναβάλαμε». Όμω</w:t>
      </w:r>
      <w:r>
        <w:rPr>
          <w:rFonts w:eastAsia="Times New Roman" w:cs="Times New Roman"/>
          <w:szCs w:val="24"/>
        </w:rPr>
        <w:t xml:space="preserve">ς, μην μας περνάτε για πολιτικώς αόμματους, για να μας λέτε ότι πετύχατε ένα σπουδαίο συμβιβασμό. Εξηγήστε μας και δώστε μας τα στοιχεία του συμβιβασμού. </w:t>
      </w:r>
    </w:p>
    <w:p w14:paraId="6988B6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κύριε </w:t>
      </w:r>
      <w:proofErr w:type="spellStart"/>
      <w:r>
        <w:rPr>
          <w:rFonts w:eastAsia="Times New Roman" w:cs="Times New Roman"/>
          <w:szCs w:val="24"/>
        </w:rPr>
        <w:t>Τσακαλώτο</w:t>
      </w:r>
      <w:proofErr w:type="spellEnd"/>
      <w:r>
        <w:rPr>
          <w:rFonts w:eastAsia="Times New Roman" w:cs="Times New Roman"/>
          <w:szCs w:val="24"/>
        </w:rPr>
        <w:t xml:space="preserve">, με ευθεία ερώτηση: Θα μειωθούν οι συντάξεις μετά από το κλείσιμο αυτής </w:t>
      </w:r>
      <w:r>
        <w:rPr>
          <w:rFonts w:eastAsia="Times New Roman" w:cs="Times New Roman"/>
          <w:szCs w:val="24"/>
        </w:rPr>
        <w:t xml:space="preserve">της δεύτερης αξιολόγησης; Θα αυξηθεί η φορολόγηση των πολιτών με μείωση </w:t>
      </w:r>
      <w:r>
        <w:rPr>
          <w:rFonts w:eastAsia="Times New Roman" w:cs="Times New Roman"/>
          <w:szCs w:val="24"/>
        </w:rPr>
        <w:lastRenderedPageBreak/>
        <w:t xml:space="preserve">του αφορολογήτου; Θα μπούμε στο </w:t>
      </w:r>
      <w:r>
        <w:rPr>
          <w:rFonts w:eastAsia="Times New Roman" w:cs="Times New Roman"/>
          <w:szCs w:val="24"/>
          <w:lang w:val="en-US"/>
        </w:rPr>
        <w:t>QE</w:t>
      </w:r>
      <w:r>
        <w:rPr>
          <w:rFonts w:eastAsia="Times New Roman" w:cs="Times New Roman"/>
          <w:szCs w:val="24"/>
        </w:rPr>
        <w:t xml:space="preserve"> ή όχι και πότε; Πότε θα κλείσουν αυτές οι συνομιλίες για τη δεύτερη αξιολόγηση;</w:t>
      </w:r>
    </w:p>
    <w:p w14:paraId="6988B65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απόφθεγμα, λοιπόν, αυτής της ημέρας και συζήτησης έως τώρα είναι ό</w:t>
      </w:r>
      <w:r>
        <w:rPr>
          <w:rFonts w:eastAsia="Times New Roman" w:cs="Times New Roman"/>
          <w:szCs w:val="24"/>
        </w:rPr>
        <w:t xml:space="preserve">τι όταν τα βουβάλια συμφωνούν και όχι μόνο όταν τσακώνονται, την πληρώνουν οι αδύναμοι, την πληρώνουν τα βατράχια. </w:t>
      </w:r>
    </w:p>
    <w:p w14:paraId="6988B6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ΔΝΤ έβαλε στην άκρη τα επιχειρήματά του για μείωση του ελληνικού χρέους και οι Ευρωπαίοι βάζουν στην άκρη όλα τα υπόλοιπα, ακόμα και την </w:t>
      </w:r>
      <w:r>
        <w:rPr>
          <w:rFonts w:eastAsia="Times New Roman" w:cs="Times New Roman"/>
          <w:szCs w:val="24"/>
        </w:rPr>
        <w:t xml:space="preserve">ποσοτική χαλάρωση. Σας ζητάνε μέτρα και καλείστε τώρα ενώπιον του ελληνικού λαού να μας πείτε ποια είναι αυτά τα μέτρα και ποιους θα βλάψουν. </w:t>
      </w:r>
    </w:p>
    <w:p w14:paraId="6988B6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988B6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Ρ</w:t>
      </w:r>
      <w:r>
        <w:rPr>
          <w:rFonts w:eastAsia="Times New Roman" w:cs="Times New Roman"/>
          <w:b/>
          <w:szCs w:val="24"/>
        </w:rPr>
        <w:t xml:space="preserve">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6988B65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τον λόγο στον κ. </w:t>
      </w:r>
      <w:proofErr w:type="spellStart"/>
      <w:r>
        <w:rPr>
          <w:rFonts w:eastAsia="Times New Roman" w:cs="Times New Roman"/>
          <w:szCs w:val="24"/>
        </w:rPr>
        <w:t>Παφίλη</w:t>
      </w:r>
      <w:proofErr w:type="spellEnd"/>
      <w:r>
        <w:rPr>
          <w:rFonts w:eastAsia="Times New Roman" w:cs="Times New Roman"/>
          <w:szCs w:val="24"/>
        </w:rPr>
        <w:t xml:space="preserve">, τον τελευταίο Κοινοβουλευτικό Εκπρόσωπο που ζήτησε τον λόγο γι’ αυτό το θέμα. </w:t>
      </w:r>
    </w:p>
    <w:p w14:paraId="6988B6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επιτρέψτε μου για μισό λεπτό, επειδή έγινε και αλλαγή του Προεδρείου, να ενημερώσω το Σώμα ότι στη Διάσκεψη των Προέδρων που έληξε πριν από λίγα λεπτά αποφασίστηκε, μετά από αίτημα της Διαρκούς Επιτροπής Οικονομικών, </w:t>
      </w:r>
      <w:r>
        <w:rPr>
          <w:rFonts w:eastAsia="Times New Roman" w:cs="Times New Roman"/>
          <w:szCs w:val="24"/>
        </w:rPr>
        <w:lastRenderedPageBreak/>
        <w:t>την Τρίτη το απόγευμα στι</w:t>
      </w:r>
      <w:r>
        <w:rPr>
          <w:rFonts w:eastAsia="Times New Roman" w:cs="Times New Roman"/>
          <w:szCs w:val="24"/>
        </w:rPr>
        <w:t xml:space="preserve">ς 16:00΄, εάν θυμάμαι καλά, ο Υπουργός Οικονομικών, ο κ. </w:t>
      </w:r>
      <w:proofErr w:type="spellStart"/>
      <w:r>
        <w:rPr>
          <w:rFonts w:eastAsia="Times New Roman" w:cs="Times New Roman"/>
          <w:szCs w:val="24"/>
        </w:rPr>
        <w:t>Τσακαλώτος</w:t>
      </w:r>
      <w:proofErr w:type="spellEnd"/>
      <w:r>
        <w:rPr>
          <w:rFonts w:eastAsia="Times New Roman" w:cs="Times New Roman"/>
          <w:szCs w:val="24"/>
        </w:rPr>
        <w:t xml:space="preserve">, να ενημερώσει την </w:t>
      </w:r>
      <w:r>
        <w:rPr>
          <w:rFonts w:eastAsia="Times New Roman" w:cs="Times New Roman"/>
          <w:szCs w:val="24"/>
        </w:rPr>
        <w:t>ε</w:t>
      </w:r>
      <w:r>
        <w:rPr>
          <w:rFonts w:eastAsia="Times New Roman" w:cs="Times New Roman"/>
          <w:szCs w:val="24"/>
        </w:rPr>
        <w:t xml:space="preserve">πιτροπή για τα </w:t>
      </w:r>
      <w:proofErr w:type="spellStart"/>
      <w:r>
        <w:rPr>
          <w:rFonts w:eastAsia="Times New Roman" w:cs="Times New Roman"/>
          <w:szCs w:val="24"/>
        </w:rPr>
        <w:t>τεκταινόμενα</w:t>
      </w:r>
      <w:proofErr w:type="spellEnd"/>
      <w:r>
        <w:rPr>
          <w:rFonts w:eastAsia="Times New Roman" w:cs="Times New Roman"/>
          <w:szCs w:val="24"/>
        </w:rPr>
        <w:t xml:space="preserve"> στο </w:t>
      </w:r>
      <w:proofErr w:type="spellStart"/>
      <w:r>
        <w:rPr>
          <w:rFonts w:eastAsia="Times New Roman" w:cs="Times New Roman"/>
          <w:szCs w:val="24"/>
          <w:lang w:val="en-US"/>
        </w:rPr>
        <w:t>Eurogroup</w:t>
      </w:r>
      <w:proofErr w:type="spellEnd"/>
      <w:r>
        <w:rPr>
          <w:rFonts w:eastAsia="Times New Roman" w:cs="Times New Roman"/>
          <w:szCs w:val="24"/>
        </w:rPr>
        <w:t xml:space="preserve">. Το καταθέτω στο Σώμα, αν και θα το μάθετε. </w:t>
      </w:r>
    </w:p>
    <w:p w14:paraId="6988B65A"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παρακαλούσα, πέραν των όσων υπολείπονται εκ των Κοινοβουλευτικών Εκπροσώπων πο</w:t>
      </w:r>
      <w:r>
        <w:rPr>
          <w:rFonts w:eastAsia="Times New Roman" w:cs="Times New Roman"/>
          <w:szCs w:val="24"/>
        </w:rPr>
        <w:t xml:space="preserve">υ ζήτησαν από τον κ. </w:t>
      </w:r>
      <w:proofErr w:type="spellStart"/>
      <w:r>
        <w:rPr>
          <w:rFonts w:eastAsia="Times New Roman" w:cs="Times New Roman"/>
          <w:szCs w:val="24"/>
        </w:rPr>
        <w:t>Κρεμαστινό</w:t>
      </w:r>
      <w:proofErr w:type="spellEnd"/>
      <w:r>
        <w:rPr>
          <w:rFonts w:eastAsia="Times New Roman" w:cs="Times New Roman"/>
          <w:szCs w:val="24"/>
        </w:rPr>
        <w:t xml:space="preserve"> να τοποθετηθούν για ένα τρίλεπτο, να περιοριστούμε στη συζήτηση του νομοσχεδίου. Είναι εγγεγραμμένοι είκοσι εννέα ομιλητές. </w:t>
      </w:r>
    </w:p>
    <w:p w14:paraId="6988B65B"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Κύριε Πρόεδρε, μέχρι πού θα φθάσουμε σήμερα;</w:t>
      </w:r>
    </w:p>
    <w:p w14:paraId="6988B65C"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 xml:space="preserve">Θα πρότεινα –κύριε </w:t>
      </w:r>
      <w:proofErr w:type="spellStart"/>
      <w:r>
        <w:rPr>
          <w:rFonts w:eastAsia="Times New Roman"/>
          <w:szCs w:val="24"/>
        </w:rPr>
        <w:t>Παφίλη</w:t>
      </w:r>
      <w:proofErr w:type="spellEnd"/>
      <w:r>
        <w:rPr>
          <w:rFonts w:eastAsia="Times New Roman"/>
          <w:szCs w:val="24"/>
        </w:rPr>
        <w:t>, σας παρακαλώ, την υπομονή σας- να περιορίσουμε τον χρόνο των ομιλητών από τα επτά στα πέντε λεπτά…</w:t>
      </w:r>
    </w:p>
    <w:p w14:paraId="6988B65D" w14:textId="77777777" w:rsidR="00374D63" w:rsidRDefault="00826AA3">
      <w:pPr>
        <w:spacing w:line="600" w:lineRule="auto"/>
        <w:ind w:firstLine="720"/>
        <w:contextualSpacing/>
        <w:jc w:val="center"/>
        <w:rPr>
          <w:rFonts w:eastAsia="Times New Roman"/>
          <w:szCs w:val="24"/>
        </w:rPr>
      </w:pPr>
      <w:r>
        <w:rPr>
          <w:rFonts w:eastAsia="Times New Roman"/>
          <w:szCs w:val="24"/>
        </w:rPr>
        <w:t>(Θόρυβος-διαμαρτυρίες στην Αίθουσα)</w:t>
      </w:r>
    </w:p>
    <w:p w14:paraId="6988B65E"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Όχι! Για ποιο λόγο; </w:t>
      </w:r>
    </w:p>
    <w:p w14:paraId="6988B65F"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 Ψεκάστε, σκουπίστε, τελ</w:t>
      </w:r>
      <w:r>
        <w:rPr>
          <w:rFonts w:eastAsia="Times New Roman" w:cs="Times New Roman"/>
          <w:szCs w:val="24"/>
        </w:rPr>
        <w:t>ειώσατε;</w:t>
      </w:r>
    </w:p>
    <w:p w14:paraId="6988B660"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Δεν θα γίνει την Τρίτη συνεδρίαση;</w:t>
      </w:r>
    </w:p>
    <w:p w14:paraId="6988B661"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Εντάξει, μ</w:t>
      </w:r>
      <w:r>
        <w:rPr>
          <w:rFonts w:eastAsia="Times New Roman"/>
          <w:szCs w:val="24"/>
        </w:rPr>
        <w:t>ί</w:t>
      </w:r>
      <w:r>
        <w:rPr>
          <w:rFonts w:eastAsia="Times New Roman"/>
          <w:szCs w:val="24"/>
        </w:rPr>
        <w:t>α πρόταση έγινε!</w:t>
      </w:r>
    </w:p>
    <w:p w14:paraId="6988B66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Αλλιώς, με το </w:t>
      </w:r>
      <w:proofErr w:type="spellStart"/>
      <w:r>
        <w:rPr>
          <w:rFonts w:eastAsia="Times New Roman"/>
          <w:szCs w:val="24"/>
        </w:rPr>
        <w:t>επτάλεπτο</w:t>
      </w:r>
      <w:proofErr w:type="spellEnd"/>
      <w:r>
        <w:rPr>
          <w:rFonts w:eastAsia="Times New Roman"/>
          <w:szCs w:val="24"/>
        </w:rPr>
        <w:t xml:space="preserve"> υπολογισμένο και τις παρεμβάσεις των Κοινοβουλευτικών και των Υπουργών, βεβαίως, υπολογίζουμε να ολοκληρ</w:t>
      </w:r>
      <w:r>
        <w:rPr>
          <w:rFonts w:eastAsia="Times New Roman"/>
          <w:szCs w:val="24"/>
        </w:rPr>
        <w:t>ωθεί η διαδικασία σήμερα γύρω στις 23.00΄. Εάν θέλουμε πιο νωρίς, εγώ γι’ αυτό το πρότεινα να γίνει μ</w:t>
      </w:r>
      <w:r>
        <w:rPr>
          <w:rFonts w:eastAsia="Times New Roman"/>
          <w:szCs w:val="24"/>
        </w:rPr>
        <w:t>ί</w:t>
      </w:r>
      <w:r>
        <w:rPr>
          <w:rFonts w:eastAsia="Times New Roman"/>
          <w:szCs w:val="24"/>
        </w:rPr>
        <w:t>α μείωση του χρόνου κατά δ</w:t>
      </w:r>
      <w:r>
        <w:rPr>
          <w:rFonts w:eastAsia="Times New Roman"/>
          <w:szCs w:val="24"/>
        </w:rPr>
        <w:t>ύ</w:t>
      </w:r>
      <w:r>
        <w:rPr>
          <w:rFonts w:eastAsia="Times New Roman"/>
          <w:szCs w:val="24"/>
        </w:rPr>
        <w:t xml:space="preserve">ο λεπτά. Όχι; Όχι! Δεν υπάρχει θέμα, αλίμονο! </w:t>
      </w:r>
    </w:p>
    <w:p w14:paraId="6988B663"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 xml:space="preserve">Τον λόγο έχει ο κ. </w:t>
      </w:r>
      <w:proofErr w:type="spellStart"/>
      <w:r>
        <w:rPr>
          <w:rFonts w:eastAsia="Times New Roman"/>
          <w:szCs w:val="24"/>
        </w:rPr>
        <w:t>Παφίλης</w:t>
      </w:r>
      <w:proofErr w:type="spellEnd"/>
      <w:r>
        <w:rPr>
          <w:rFonts w:eastAsia="Times New Roman"/>
          <w:szCs w:val="24"/>
        </w:rPr>
        <w:t>.</w:t>
      </w:r>
      <w:r>
        <w:rPr>
          <w:rFonts w:eastAsia="Times New Roman" w:cs="Times New Roman"/>
          <w:szCs w:val="24"/>
        </w:rPr>
        <w:t xml:space="preserve"> </w:t>
      </w:r>
    </w:p>
    <w:p w14:paraId="6988B664"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οι εισηγητές θέ</w:t>
      </w:r>
      <w:r>
        <w:rPr>
          <w:rFonts w:eastAsia="Times New Roman" w:cs="Times New Roman"/>
          <w:szCs w:val="24"/>
        </w:rPr>
        <w:t xml:space="preserve">λουν να μιλήσουν και επί των τροπολογιών. Πότε θα μιλήσουν; </w:t>
      </w:r>
    </w:p>
    <w:p w14:paraId="6988B665" w14:textId="77777777" w:rsidR="00374D63" w:rsidRDefault="00826AA3">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988B666"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Ησυχάσατε; Έχω τον λόγο, κύριε Πρόεδρε, ή δεν τον έχω τώρα; Μα, μην ανοίγετε θέματα τώρα…</w:t>
      </w:r>
    </w:p>
    <w:p w14:paraId="6988B66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έχετε, κύριε </w:t>
      </w:r>
      <w:proofErr w:type="spellStart"/>
      <w:r>
        <w:rPr>
          <w:rFonts w:eastAsia="Times New Roman"/>
          <w:szCs w:val="24"/>
        </w:rPr>
        <w:t>Παφίλη</w:t>
      </w:r>
      <w:proofErr w:type="spellEnd"/>
      <w:r>
        <w:rPr>
          <w:rFonts w:eastAsia="Times New Roman"/>
          <w:szCs w:val="24"/>
        </w:rPr>
        <w:t>. Πετι</w:t>
      </w:r>
      <w:r>
        <w:rPr>
          <w:rFonts w:eastAsia="Times New Roman"/>
          <w:szCs w:val="24"/>
        </w:rPr>
        <w:t>έται οποιοσδήποτε τώρα. Προσπαθούμε να βάλουμε μ</w:t>
      </w:r>
      <w:r>
        <w:rPr>
          <w:rFonts w:eastAsia="Times New Roman"/>
          <w:szCs w:val="24"/>
        </w:rPr>
        <w:t>ί</w:t>
      </w:r>
      <w:r>
        <w:rPr>
          <w:rFonts w:eastAsia="Times New Roman"/>
          <w:szCs w:val="24"/>
        </w:rPr>
        <w:t xml:space="preserve">α σειρά από το Προεδρείο. Έχετε δίκιο, κύριε </w:t>
      </w:r>
      <w:proofErr w:type="spellStart"/>
      <w:r>
        <w:rPr>
          <w:rFonts w:eastAsia="Times New Roman"/>
          <w:szCs w:val="24"/>
        </w:rPr>
        <w:t>Παφίλη</w:t>
      </w:r>
      <w:proofErr w:type="spellEnd"/>
      <w:r>
        <w:rPr>
          <w:rFonts w:eastAsia="Times New Roman"/>
          <w:szCs w:val="24"/>
        </w:rPr>
        <w:t xml:space="preserve">. </w:t>
      </w:r>
    </w:p>
    <w:p w14:paraId="6988B66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Γεωργαντά, ακούστε, για να είμαστε εξηγημένοι: Γνωρίζετε πολύ καλά ότι από την προηγούμενη Διάσκεψη των </w:t>
      </w:r>
      <w:r>
        <w:rPr>
          <w:rFonts w:eastAsia="Times New Roman"/>
          <w:szCs w:val="24"/>
        </w:rPr>
        <w:lastRenderedPageBreak/>
        <w:t>Προέδρων είχε αποφασιστεί –είναι καταγεγραμ</w:t>
      </w:r>
      <w:r>
        <w:rPr>
          <w:rFonts w:eastAsia="Times New Roman"/>
          <w:szCs w:val="24"/>
        </w:rPr>
        <w:t>μένο στα Πρακτικά της Διάσκεψης- ότι η συζήτηση του συγκεκριμένου νομοσχεδίου θα γινόταν σε μ</w:t>
      </w:r>
      <w:r>
        <w:rPr>
          <w:rFonts w:eastAsia="Times New Roman"/>
          <w:szCs w:val="24"/>
        </w:rPr>
        <w:t>ί</w:t>
      </w:r>
      <w:r>
        <w:rPr>
          <w:rFonts w:eastAsia="Times New Roman"/>
          <w:szCs w:val="24"/>
        </w:rPr>
        <w:t>α συνεδρίαση…</w:t>
      </w:r>
    </w:p>
    <w:p w14:paraId="6988B669"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Ή σε δυο. </w:t>
      </w:r>
    </w:p>
    <w:p w14:paraId="6988B66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Ακούστε με, αφήστε με να μιλήσω. </w:t>
      </w:r>
    </w:p>
    <w:p w14:paraId="6988B66B" w14:textId="77777777" w:rsidR="00374D63" w:rsidRDefault="00826AA3">
      <w:pPr>
        <w:spacing w:line="600" w:lineRule="auto"/>
        <w:ind w:firstLine="720"/>
        <w:contextualSpacing/>
        <w:jc w:val="both"/>
        <w:rPr>
          <w:rFonts w:eastAsia="Times New Roman"/>
          <w:szCs w:val="24"/>
        </w:rPr>
      </w:pPr>
      <w:r>
        <w:rPr>
          <w:rFonts w:eastAsia="Times New Roman"/>
          <w:szCs w:val="24"/>
        </w:rPr>
        <w:t>Και στην περίπτωση που ο αριθμός των ομιλητών, ο</w:t>
      </w:r>
      <w:r>
        <w:rPr>
          <w:rFonts w:eastAsia="Times New Roman"/>
          <w:szCs w:val="24"/>
        </w:rPr>
        <w:t xml:space="preserve"> κατάλογος ήταν μεγάλος και θα περνούσαμε τη δωδεκάτη βραδινή –μάλιστα είχαμε βάλει όριο τις 00.30΄ στη Διάσκεψη των Προέδρων- τότε θα αποφασίζαμε, νωρίτερα βεβαίως, εκτιμώντας την κατάσταση, να συνεχιζόταν η συζήτηση του νομοσχεδίου, η οποία είναι ενιαία,</w:t>
      </w:r>
      <w:r>
        <w:rPr>
          <w:rFonts w:eastAsia="Times New Roman"/>
          <w:szCs w:val="24"/>
        </w:rPr>
        <w:t xml:space="preserve"> την Τρίτη. Αυτό έγινε. </w:t>
      </w:r>
    </w:p>
    <w:p w14:paraId="6988B66C" w14:textId="77777777" w:rsidR="00374D63" w:rsidRDefault="00826AA3">
      <w:pPr>
        <w:spacing w:line="600" w:lineRule="auto"/>
        <w:ind w:firstLine="720"/>
        <w:contextualSpacing/>
        <w:jc w:val="both"/>
        <w:rPr>
          <w:rFonts w:eastAsia="Times New Roman" w:cs="Times New Roman"/>
          <w:b/>
          <w:szCs w:val="24"/>
        </w:rPr>
      </w:pPr>
      <w:r>
        <w:rPr>
          <w:rFonts w:eastAsia="Times New Roman"/>
          <w:szCs w:val="24"/>
        </w:rPr>
        <w:t xml:space="preserve">Δεν σας στέρησε κανένας τον λόγο. Θα έχετε τη δυνατότητα να τοποθετηθείτε. </w:t>
      </w:r>
    </w:p>
    <w:p w14:paraId="6988B66D"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Μου επιτρέπετε τον λόγο λίγο, κύριε Πρόεδρε; </w:t>
      </w:r>
    </w:p>
    <w:p w14:paraId="6988B66E"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Εάν δούμε στην πορεία της εξέλιξης της συζήτησης ότι δεν επαρκεί η σημερινή ημέρα, τότε να το ξανασκεφθούμε. Δεν υπάρχει κανένας περιορισμός. </w:t>
      </w:r>
    </w:p>
    <w:p w14:paraId="6988B66F"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Εγώ να πω το εξής, κύριε Πρόεδρε: Εγώ, όταν έκανα την εισήγησή μου, δεν ήξερα αν θα έχω πρώτ</w:t>
      </w:r>
      <w:r>
        <w:rPr>
          <w:rFonts w:eastAsia="Times New Roman" w:cs="Times New Roman"/>
          <w:szCs w:val="24"/>
        </w:rPr>
        <w:t xml:space="preserve">η μέρα ή δεύτερη. Εκείνη την ώρα δεν ήταν γνωστό. </w:t>
      </w:r>
    </w:p>
    <w:p w14:paraId="6988B67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Επαναλαμβάνω…</w:t>
      </w:r>
    </w:p>
    <w:p w14:paraId="6988B67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πάρα πολύ, αυτό ανακοινώθηκε από τον </w:t>
      </w:r>
      <w:proofErr w:type="spellStart"/>
      <w:r>
        <w:rPr>
          <w:rFonts w:eastAsia="Times New Roman"/>
          <w:szCs w:val="24"/>
        </w:rPr>
        <w:t>Προεδρεύοντα</w:t>
      </w:r>
      <w:proofErr w:type="spellEnd"/>
      <w:r>
        <w:rPr>
          <w:rFonts w:eastAsia="Times New Roman"/>
          <w:szCs w:val="24"/>
        </w:rPr>
        <w:t xml:space="preserve">, όταν ξεκίνησε σήμερα η διαδικασία. </w:t>
      </w:r>
    </w:p>
    <w:p w14:paraId="6988B672"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Πότε ανακοινώθηκε; </w:t>
      </w:r>
    </w:p>
    <w:p w14:paraId="6988B673"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ώρα της εισ</w:t>
      </w:r>
      <w:r>
        <w:rPr>
          <w:rFonts w:eastAsia="Times New Roman" w:cs="Times New Roman"/>
          <w:szCs w:val="24"/>
        </w:rPr>
        <w:t>ηγήσεώς μου ακόμα εγγράφονταν ομιλητές!</w:t>
      </w:r>
    </w:p>
    <w:p w14:paraId="6988B67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Και δεν νομίζω ότι ως εισηγητής ενός νομοσχεδίου δεν γνωρίζετε τη διαδικασία διεξαγωγής της συζήτησης στην Ολομέλεια. </w:t>
      </w:r>
    </w:p>
    <w:p w14:paraId="6988B675"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Κύριε Πρόεδρε, κατά τη διάρκεια της ομιλία</w:t>
      </w:r>
      <w:r>
        <w:rPr>
          <w:rFonts w:eastAsia="Times New Roman" w:cs="Times New Roman"/>
          <w:szCs w:val="24"/>
        </w:rPr>
        <w:t>ς του δεύτερου εισηγητή εγγράφονται ομιλητές!</w:t>
      </w:r>
    </w:p>
    <w:p w14:paraId="6988B67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Παφίλης</w:t>
      </w:r>
      <w:proofErr w:type="spellEnd"/>
      <w:r>
        <w:rPr>
          <w:rFonts w:eastAsia="Times New Roman"/>
          <w:szCs w:val="24"/>
        </w:rPr>
        <w:t xml:space="preserve">. </w:t>
      </w:r>
    </w:p>
    <w:p w14:paraId="6988B67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Καλύτερα να τελειώναμε τον κύκλο και μετά να ανοίγαμε τα διαδικαστικά. Αυτό ως παρατήρηση προς το Προεδρείο. </w:t>
      </w:r>
    </w:p>
    <w:p w14:paraId="6988B678"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Όσο για τον κ. </w:t>
      </w:r>
      <w:proofErr w:type="spellStart"/>
      <w:r>
        <w:rPr>
          <w:rFonts w:eastAsia="Times New Roman"/>
          <w:szCs w:val="24"/>
        </w:rPr>
        <w:t>Κρε</w:t>
      </w:r>
      <w:r>
        <w:rPr>
          <w:rFonts w:eastAsia="Times New Roman"/>
          <w:szCs w:val="24"/>
        </w:rPr>
        <w:t>μαστινό</w:t>
      </w:r>
      <w:proofErr w:type="spellEnd"/>
      <w:r>
        <w:rPr>
          <w:rFonts w:eastAsia="Times New Roman"/>
          <w:szCs w:val="24"/>
        </w:rPr>
        <w:t xml:space="preserve">, παρ’ ότι έφυγε, θέλω να του πω ότι εμείς δεν συνηθίζουμε να κάνουμε φασαρία για το πότε θα πάρουμε τον λόγο. Απλώς ζητάμε να πάει κανονικά, όπως είναι η κοινοβουλευτική δύναμη των κομμάτων. Βέβαια, ο κ. Κρεμαστινός βλέπει πολύ περισσότερο προς τα </w:t>
      </w:r>
      <w:r>
        <w:rPr>
          <w:rFonts w:eastAsia="Times New Roman"/>
          <w:szCs w:val="24"/>
        </w:rPr>
        <w:t xml:space="preserve">δεξιά παρά προς τα αριστερά. Λογικό είναι να μην μας είδε. Δεν υπάρχει κανένα πρόβλημα. </w:t>
      </w:r>
    </w:p>
    <w:p w14:paraId="6988B67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Τελικά, όμως, ο κ. </w:t>
      </w:r>
      <w:proofErr w:type="spellStart"/>
      <w:r>
        <w:rPr>
          <w:rFonts w:eastAsia="Times New Roman"/>
          <w:szCs w:val="24"/>
        </w:rPr>
        <w:t>Τσακαλώτος</w:t>
      </w:r>
      <w:proofErr w:type="spellEnd"/>
      <w:r>
        <w:rPr>
          <w:rFonts w:eastAsia="Times New Roman"/>
          <w:szCs w:val="24"/>
        </w:rPr>
        <w:t>, όπως γράφουν και όπως φωνάζουν, δεν εξαφανίστηκε. Εδώ ήταν και ήταν γνωστό. Αυτό, όμως, που είναι βέβαιο είναι ότι εξαφανίζεται πλέον κα</w:t>
      </w:r>
      <w:r>
        <w:rPr>
          <w:rFonts w:eastAsia="Times New Roman"/>
          <w:szCs w:val="24"/>
        </w:rPr>
        <w:t xml:space="preserve">ι με τις νέες συμφωνίες το λαϊκό εισόδημα όλο και περισσότερο. Αυτό είναι γεγονός. </w:t>
      </w:r>
    </w:p>
    <w:p w14:paraId="6988B67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Κυβέρνηση είναι εδώ, διαπραγματεύεται και τελικά πού βρισκόμαστε; </w:t>
      </w:r>
      <w:r>
        <w:rPr>
          <w:rFonts w:eastAsia="Times New Roman"/>
          <w:szCs w:val="24"/>
        </w:rPr>
        <w:t>Μ</w:t>
      </w:r>
      <w:r>
        <w:rPr>
          <w:rFonts w:eastAsia="Times New Roman"/>
          <w:szCs w:val="24"/>
        </w:rPr>
        <w:t>ιλάω για τον κόσμο. Η συμφωνία, η οποία φαίνεται ότι θα έρθει –δεν ξέρω με λεπτομέρειες, θα δούμε τα ορ</w:t>
      </w:r>
      <w:r>
        <w:rPr>
          <w:rFonts w:eastAsia="Times New Roman"/>
          <w:szCs w:val="24"/>
        </w:rPr>
        <w:t xml:space="preserve">ιστικά- έχει ήδη διαφανεί, τι ακριβώς είναι; Είναι συνέχεια του τρίτου μνημονίου, ή όχι; </w:t>
      </w:r>
    </w:p>
    <w:p w14:paraId="6988B67B"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Και γιατί κάνετε έτσι οι υπόλοιποι; Μήπως δεν ξέρατε τι ψηφίζατε –πρώτο ερώτημα- όταν ψηφίζατε το τρίτο μνημόνιο; Εννοώ και τη Νέα Δημοκρατία και τα υπόλοιπα κόμματα </w:t>
      </w:r>
      <w:r>
        <w:rPr>
          <w:rFonts w:eastAsia="Times New Roman"/>
          <w:szCs w:val="24"/>
        </w:rPr>
        <w:t xml:space="preserve">που το ψήφισαν. Δεν ξέρατε τι ψηφίσατε; </w:t>
      </w:r>
    </w:p>
    <w:p w14:paraId="6988B67C"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Δεύτερον, μη μου πείτε ότι δεν ξέρατε τις απαιτήσεις του ΔΝΤ, της Ευρωπαϊκής Ένωσης και όλων αυτών των ιμπεριαλιστικών οργανισμών. Τις ξέρετε πολύ καλά και συμφωνείτε απόλυτα, όπως και η Κυβέρνηση που τους κατήγγειλ</w:t>
      </w:r>
      <w:r>
        <w:rPr>
          <w:rFonts w:eastAsia="Times New Roman"/>
          <w:szCs w:val="24"/>
        </w:rPr>
        <w:t xml:space="preserve">ε, που θα έκανε, που θα έφτιαχνε. Επομένως, αυτό είναι θέατρο. Δηλαδή, τι περιμένατε εσείς ακριβώς; </w:t>
      </w:r>
    </w:p>
    <w:p w14:paraId="6988B67D" w14:textId="77777777" w:rsidR="00374D63" w:rsidRDefault="00826AA3">
      <w:pPr>
        <w:spacing w:line="600" w:lineRule="auto"/>
        <w:ind w:firstLine="720"/>
        <w:contextualSpacing/>
        <w:jc w:val="both"/>
        <w:rPr>
          <w:rFonts w:eastAsia="Times New Roman"/>
          <w:szCs w:val="24"/>
        </w:rPr>
      </w:pPr>
      <w:r>
        <w:rPr>
          <w:rFonts w:eastAsia="Times New Roman"/>
          <w:szCs w:val="24"/>
        </w:rPr>
        <w:t>Δεν φωνάζετε «να κλείσει τώρα η αξιολόγηση»; Τι περιμένατε από την αξιολόγηση; Να ανοίξουν οι κρουνοί, για να πέσει χρήμα στους εργαζόμενους; Να αυξηθούν ο</w:t>
      </w:r>
      <w:r>
        <w:rPr>
          <w:rFonts w:eastAsia="Times New Roman"/>
          <w:szCs w:val="24"/>
        </w:rPr>
        <w:t xml:space="preserve">ι μισθοί, οι συντάξεις και όλα τα υπόλοιπα; </w:t>
      </w:r>
    </w:p>
    <w:p w14:paraId="6988B67E" w14:textId="77777777" w:rsidR="00374D63" w:rsidRDefault="00826AA3">
      <w:pPr>
        <w:spacing w:line="600" w:lineRule="auto"/>
        <w:ind w:firstLine="720"/>
        <w:contextualSpacing/>
        <w:jc w:val="both"/>
        <w:rPr>
          <w:rFonts w:eastAsia="Times New Roman"/>
          <w:szCs w:val="24"/>
        </w:rPr>
      </w:pPr>
      <w:r>
        <w:rPr>
          <w:rFonts w:eastAsia="Times New Roman"/>
          <w:szCs w:val="24"/>
        </w:rPr>
        <w:t>Αυτόν τον ρόλο ακριβώς υπηρετεί και η Κυβέρνηση. Συνεχίζει την εφαρμογή του τρίτου μνημονίου και ευθυγραμμίζεται με τις απαιτήσεις του ΔΝΤ, της Ευρωπαϊκής Ένωσης και κυρίως –και δεν είναι τίποτα άλλο- στις απαιτ</w:t>
      </w:r>
      <w:r>
        <w:rPr>
          <w:rFonts w:eastAsia="Times New Roman"/>
          <w:szCs w:val="24"/>
        </w:rPr>
        <w:t xml:space="preserve">ήσεις του κεφαλαίου και των μονοπωλίων. Αυτό κάνει. Καβγαδίζετε όλοι οι υπόλοιποι ποιος εξυπηρετεί καλύτερα τα συμφέροντα αυτών. </w:t>
      </w:r>
    </w:p>
    <w:p w14:paraId="6988B67F"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Φαίνεται, όμως, ότι η Κυβέρνηση αποδεικνύεται καλύτερος «μαθητής» σε αυτήν την εξυπηρέτηση και για έναν λόγο επιπλέον: Η αλχημ</w:t>
      </w:r>
      <w:r>
        <w:rPr>
          <w:rFonts w:eastAsia="Times New Roman"/>
          <w:szCs w:val="24"/>
        </w:rPr>
        <w:t>εία, πότε ήταν, κύριε Υπουργέ; Τον Μεσαίωνα; Έχουμε και αλχημεία του 2017. Τέτοιες αλχημείες! Είναι</w:t>
      </w:r>
      <w:r w:rsidRPr="00FB2CBA">
        <w:rPr>
          <w:rFonts w:eastAsia="Times New Roman"/>
          <w:szCs w:val="24"/>
        </w:rPr>
        <w:t>,</w:t>
      </w:r>
      <w:r>
        <w:rPr>
          <w:rFonts w:eastAsia="Times New Roman"/>
          <w:szCs w:val="24"/>
        </w:rPr>
        <w:t xml:space="preserve"> πράγματι</w:t>
      </w:r>
      <w:r w:rsidRPr="00FB2CBA">
        <w:rPr>
          <w:rFonts w:eastAsia="Times New Roman"/>
          <w:szCs w:val="24"/>
        </w:rPr>
        <w:t>,</w:t>
      </w:r>
      <w:r>
        <w:rPr>
          <w:rFonts w:eastAsia="Times New Roman"/>
          <w:szCs w:val="24"/>
        </w:rPr>
        <w:t xml:space="preserve"> εκπληκτικά αυτά που λέτε! Μηδέν, λέει! Δεν έχουμε τίποτα! Καμμία επιβάρυνση! Για να δούμε. </w:t>
      </w:r>
    </w:p>
    <w:p w14:paraId="6988B68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Αν μειωθεί το αφορολόγητο, θα έχουμε επιβάρυνση; Ναι </w:t>
      </w:r>
      <w:r>
        <w:rPr>
          <w:rFonts w:eastAsia="Times New Roman"/>
          <w:szCs w:val="24"/>
        </w:rPr>
        <w:t xml:space="preserve">ή όχι; Έστω και 10 ευρώ –που θα είναι πολύ παραπάνω- λέω εγώ. Ποιος θα «την πληρώσει τη νύφη» από τη μείωση αυτή του αφορολόγητου; Οι βιομήχανοι; Οι εφοπλιστές; Οι μεγαλέμποροι; Το μεγάλο κεφάλαιο; Όχι. Οι χαμηλόμισθοι θα την πληρώσουν, ακόμη περισσότερο, </w:t>
      </w:r>
      <w:r>
        <w:rPr>
          <w:rFonts w:eastAsia="Times New Roman"/>
          <w:szCs w:val="24"/>
        </w:rPr>
        <w:t>100, 200, 300 ευρώ τον χρόνο, που ισοδυναμεί με έναν μισθό. Αυτό τι είναι: Μηδέν; Μηδενική επιβάρυνση; Θα μειωθούν οι συντάξεις; Ναι ή όχι;</w:t>
      </w:r>
    </w:p>
    <w:p w14:paraId="6988B68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Πού είναι ο κ. </w:t>
      </w:r>
      <w:proofErr w:type="spellStart"/>
      <w:r>
        <w:rPr>
          <w:rFonts w:eastAsia="Times New Roman"/>
          <w:szCs w:val="24"/>
        </w:rPr>
        <w:t>Κατρούγκαλος</w:t>
      </w:r>
      <w:proofErr w:type="spellEnd"/>
      <w:r>
        <w:rPr>
          <w:rFonts w:eastAsia="Times New Roman"/>
          <w:szCs w:val="24"/>
        </w:rPr>
        <w:t xml:space="preserve">; Εντάξει ο κ. </w:t>
      </w:r>
      <w:proofErr w:type="spellStart"/>
      <w:r>
        <w:rPr>
          <w:rFonts w:eastAsia="Times New Roman"/>
          <w:szCs w:val="24"/>
        </w:rPr>
        <w:t>Κατρούγκαλος</w:t>
      </w:r>
      <w:proofErr w:type="spellEnd"/>
      <w:r>
        <w:rPr>
          <w:rFonts w:eastAsia="Times New Roman"/>
          <w:szCs w:val="24"/>
        </w:rPr>
        <w:t xml:space="preserve"> είναι τώρα στη Σαουδική Αραβία. Δεν είναι βέβαια θέμα </w:t>
      </w:r>
      <w:proofErr w:type="spellStart"/>
      <w:r>
        <w:rPr>
          <w:rFonts w:eastAsia="Times New Roman"/>
          <w:szCs w:val="24"/>
        </w:rPr>
        <w:t>Κατρούγ</w:t>
      </w:r>
      <w:r>
        <w:rPr>
          <w:rFonts w:eastAsia="Times New Roman"/>
          <w:szCs w:val="24"/>
        </w:rPr>
        <w:t>καλου</w:t>
      </w:r>
      <w:proofErr w:type="spellEnd"/>
      <w:r>
        <w:rPr>
          <w:rFonts w:eastAsia="Times New Roman"/>
          <w:szCs w:val="24"/>
        </w:rPr>
        <w:t xml:space="preserve">. Είναι θέμα Κυβέρνησης. Τι λέγατε; Ότι δεν πρόκειται να μειωθεί καμμία σύνταξη. Βγείτε και δείτε τον κόσμο. Βγείτε τώρα όλοι μαζί και πηγαίνετε να τα πείτε. Να δούμε τώρα πού πήγαν και εισπράξανε! </w:t>
      </w:r>
    </w:p>
    <w:p w14:paraId="6988B682"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Η κοροϊδία έχει όρια σε μερικά πράγματα. Καλύτερα να</w:t>
      </w:r>
      <w:r>
        <w:rPr>
          <w:rFonts w:eastAsia="Times New Roman"/>
          <w:szCs w:val="24"/>
        </w:rPr>
        <w:t xml:space="preserve"> βγείτε και να τα πείτε ευθέως και όχι αυτές οι αλχημείες, αυτός ο εμπαιγμός δηλαδή απέναντι στον ελληνικό λαό. Και έρχονται κι άλλα. Και έρχονται τα εργασιακά στη συνέχεια.</w:t>
      </w:r>
    </w:p>
    <w:p w14:paraId="6988B68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Έχουμε και το παραμύθι των αντισταθμιστικών. </w:t>
      </w:r>
    </w:p>
    <w:p w14:paraId="6988B684" w14:textId="77777777" w:rsidR="00374D63" w:rsidRDefault="00826AA3">
      <w:pPr>
        <w:spacing w:line="600" w:lineRule="auto"/>
        <w:ind w:firstLine="720"/>
        <w:contextualSpacing/>
        <w:jc w:val="both"/>
        <w:rPr>
          <w:rFonts w:eastAsia="Times New Roman"/>
          <w:szCs w:val="24"/>
        </w:rPr>
      </w:pPr>
      <w:r>
        <w:rPr>
          <w:rFonts w:eastAsia="Times New Roman"/>
          <w:szCs w:val="24"/>
        </w:rPr>
        <w:t>Μα καλά, δεν έχουμε την εμπειρία του</w:t>
      </w:r>
      <w:r>
        <w:rPr>
          <w:rFonts w:eastAsia="Times New Roman"/>
          <w:szCs w:val="24"/>
        </w:rPr>
        <w:t xml:space="preserve"> «παράλληλου προγράμματος»; Αυτό δεν είχατε ανακοινώσει τότε; Κάναμε τη συμφωνία, αλλά έχουμε και «παράλληλο πρόγραμμα». Τελικά το παράλληλο έγινε κάθετο, τέμνον! </w:t>
      </w:r>
    </w:p>
    <w:p w14:paraId="6988B68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Ποιο «παράλληλο πρόγραμμα»; Ποια αντισταθμιστικά λέτε; Ότι ένα θα χάνεις, ένα θα παίρνεις. </w:t>
      </w:r>
      <w:r>
        <w:rPr>
          <w:rFonts w:eastAsia="Times New Roman"/>
          <w:szCs w:val="24"/>
        </w:rPr>
        <w:t>Εκτός και αν δώσετε μπλοκάκι σε κάθε εργαζόμενο και γράφει: Έχασα ένα σήμερα, δώστε μου ένα. Έχασα δύο, δώστε μου δύο. Σε ποιον τα λέτε αυτά, δηλαδή; Ότι αν του άλλου του μειώσετε το αφορολόγητο και πληρώνει μεγαλύτερο φόρο, αν μειωθούν οι συντάξεις, συν τ</w:t>
      </w:r>
      <w:r>
        <w:rPr>
          <w:rFonts w:eastAsia="Times New Roman"/>
          <w:szCs w:val="24"/>
        </w:rPr>
        <w:t>α εργασιακά κ.λπ., θα έχετε αντισταθμιστικά. Τι αντισταθμιστικά; Κοροϊδία είναι.</w:t>
      </w:r>
    </w:p>
    <w:p w14:paraId="6988B68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Πρώτον, δεν πρόκειται, ακόμα και αν υπάρξουν ορισμένα και όσα υπάρξουν, να αναπληρώσουν τις απώλειες. </w:t>
      </w:r>
      <w:r>
        <w:rPr>
          <w:rFonts w:eastAsia="Times New Roman"/>
          <w:szCs w:val="24"/>
        </w:rPr>
        <w:t>Ό</w:t>
      </w:r>
      <w:r>
        <w:rPr>
          <w:rFonts w:eastAsia="Times New Roman"/>
          <w:szCs w:val="24"/>
        </w:rPr>
        <w:t>σον αφορά αυτά που λέτε περί ΦΠΑ κ.λπ. ξέρετε, καμμιά φορά νομίζω ότι -</w:t>
      </w:r>
      <w:r>
        <w:rPr>
          <w:rFonts w:eastAsia="Times New Roman"/>
          <w:szCs w:val="24"/>
        </w:rPr>
        <w:lastRenderedPageBreak/>
        <w:t>μ</w:t>
      </w:r>
      <w:r>
        <w:rPr>
          <w:rFonts w:eastAsia="Times New Roman"/>
          <w:szCs w:val="24"/>
        </w:rPr>
        <w:t xml:space="preserve">ιλάτε σοβαρά και επιστημονικά, καμμιά αντίρρηση-, αλλά θέλει και λίγο προσοχή, αν θα αντισταθμίσει, έστω και κάποια μείωση σε έναν τομέα, του ΦΠΑ για παράδειγμα, το μείωση του αφορολόγητου ή τη μείωση των συντάξεων. </w:t>
      </w:r>
      <w:r>
        <w:rPr>
          <w:rFonts w:eastAsia="Times New Roman"/>
          <w:szCs w:val="24"/>
        </w:rPr>
        <w:t>Α</w:t>
      </w:r>
      <w:r>
        <w:rPr>
          <w:rFonts w:eastAsia="Times New Roman"/>
          <w:szCs w:val="24"/>
        </w:rPr>
        <w:t>υτό είναι αριθμητική. Ένα και ένα κάνου</w:t>
      </w:r>
      <w:r>
        <w:rPr>
          <w:rFonts w:eastAsia="Times New Roman"/>
          <w:szCs w:val="24"/>
        </w:rPr>
        <w:t xml:space="preserve">ν δύο. Ούτε έντεκα ούτε </w:t>
      </w:r>
      <w:proofErr w:type="spellStart"/>
      <w:r>
        <w:rPr>
          <w:rFonts w:eastAsia="Times New Roman"/>
          <w:szCs w:val="24"/>
        </w:rPr>
        <w:t>εκατόν</w:t>
      </w:r>
      <w:proofErr w:type="spellEnd"/>
      <w:r>
        <w:rPr>
          <w:rFonts w:eastAsia="Times New Roman"/>
          <w:szCs w:val="24"/>
        </w:rPr>
        <w:t xml:space="preserve"> έντεκα. </w:t>
      </w:r>
    </w:p>
    <w:p w14:paraId="6988B687" w14:textId="77777777" w:rsidR="00374D63" w:rsidRDefault="00826AA3">
      <w:pPr>
        <w:spacing w:line="600" w:lineRule="auto"/>
        <w:ind w:firstLine="720"/>
        <w:contextualSpacing/>
        <w:jc w:val="both"/>
        <w:rPr>
          <w:rFonts w:eastAsia="Times New Roman"/>
          <w:szCs w:val="24"/>
        </w:rPr>
      </w:pPr>
      <w:r>
        <w:rPr>
          <w:rFonts w:eastAsia="Times New Roman"/>
          <w:szCs w:val="24"/>
        </w:rPr>
        <w:t>Επομένως, τα αντισταθμιστικά τι θα είναι τελικά; Πού θα καταλήξουν; Θα καταλήξουν σε αυτό που λέτε: Θα φέρουμε την ανάπτυξη. Δηλαδή, τι; Θα δώσετε λεφτά στα μονοπώλια, κίνητρα, συν τα υπόλοιπα εργασιακά που είναι στο</w:t>
      </w:r>
      <w:r>
        <w:rPr>
          <w:rFonts w:eastAsia="Times New Roman"/>
          <w:szCs w:val="24"/>
        </w:rPr>
        <w:t xml:space="preserve"> τραπέζι, για να υπηρετηθεί η καπιταλιστική ανάπτυξη. </w:t>
      </w:r>
    </w:p>
    <w:p w14:paraId="6988B68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κόσμος θα κερδίσει ή θα χάσει; Αυτό είναι το ερώτημα. Εσείς λέτε ότι ούτε θα κερδίσει ούτε και θα χάσει. Εγώ δεν είμαι πολύ καλός στα μαθηματικά, αλλά τέτοια μαθηματικά δεν έχω ακούσει ποτέ. </w:t>
      </w:r>
      <w:r>
        <w:rPr>
          <w:rFonts w:eastAsia="Times New Roman"/>
          <w:szCs w:val="24"/>
        </w:rPr>
        <w:t>Φ</w:t>
      </w:r>
      <w:r>
        <w:rPr>
          <w:rFonts w:eastAsia="Times New Roman"/>
          <w:szCs w:val="24"/>
        </w:rPr>
        <w:t>αντάζομ</w:t>
      </w:r>
      <w:r>
        <w:rPr>
          <w:rFonts w:eastAsia="Times New Roman"/>
          <w:szCs w:val="24"/>
        </w:rPr>
        <w:t>αι ούτε κανένας μπορεί να φανταστεί ότι θα μειωθεί το αφορολόγητο, θα μειωθούν οι συντάξεις, θα έρθουν νέα μέτρα σε μ</w:t>
      </w:r>
      <w:r>
        <w:rPr>
          <w:rFonts w:eastAsia="Times New Roman"/>
          <w:szCs w:val="24"/>
        </w:rPr>
        <w:t>ί</w:t>
      </w:r>
      <w:r>
        <w:rPr>
          <w:rFonts w:eastAsia="Times New Roman"/>
          <w:szCs w:val="24"/>
        </w:rPr>
        <w:t>α σειρά από τομείς -συν τα υπόλοιπα που αρχίζουν ήδη και εφαρμόζονται και έχουμε φτάσει σε αδιέξοδο- και αυτό θα είναι μηδέν.</w:t>
      </w:r>
    </w:p>
    <w:p w14:paraId="6988B689"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Τέλος, με </w:t>
      </w:r>
      <w:r>
        <w:rPr>
          <w:rFonts w:eastAsia="Times New Roman"/>
          <w:szCs w:val="24"/>
        </w:rPr>
        <w:t>πολύ ενδιαφέρον λέει ο κύριος Υπουργός και η Κυβέρνηση φαντάζομαι –ίσως και οι υπόλοιποι- ότι πλέον τελειώνει στην Ευρωπαϊκή Ένωση η εποχή της λιτότητας, ότι αλλάζουν τα πράγματα.</w:t>
      </w:r>
    </w:p>
    <w:p w14:paraId="6988B68A" w14:textId="77777777" w:rsidR="00374D63" w:rsidRDefault="00826AA3">
      <w:pPr>
        <w:spacing w:line="600" w:lineRule="auto"/>
        <w:ind w:firstLine="720"/>
        <w:contextualSpacing/>
        <w:jc w:val="both"/>
        <w:rPr>
          <w:rFonts w:eastAsia="Times New Roman"/>
          <w:szCs w:val="24"/>
        </w:rPr>
      </w:pPr>
      <w:r>
        <w:rPr>
          <w:rFonts w:eastAsia="Times New Roman"/>
          <w:szCs w:val="24"/>
        </w:rPr>
        <w:t>Φαντάζομαι ότι δεν το εννοεί, με βάση τα στοιχεία και τις εκτιμήσεις όχι τις</w:t>
      </w:r>
      <w:r>
        <w:rPr>
          <w:rFonts w:eastAsia="Times New Roman"/>
          <w:szCs w:val="24"/>
        </w:rPr>
        <w:t xml:space="preserve"> δικές μας, αλλά και της ίδιας της Ευρωπαϊκής Ένωσης και όλων των διεθνών οργανισμών. Η υποτιθέμενη ανάκαμψη και ανάπτυξη είναι αναιμική και εξαρτάται από πάρα πολλούς παράγοντες στις διεθνείς εξελίξεις. Αυτό το ξέρετε πολύ καλά. Ξέρετε τι θυμίζει αυτό; Αυ</w:t>
      </w:r>
      <w:r>
        <w:rPr>
          <w:rFonts w:eastAsia="Times New Roman"/>
          <w:szCs w:val="24"/>
        </w:rPr>
        <w:t>τό που λέγατε προεκλογικά: Η ελπίδα έρχεται, η Ευρώπη αλλάζει. Άλλαξε. Και έγινε χειρότερη. Τέτοια ήταν πάντα, αλλά έγινε και χειρότερη.</w:t>
      </w:r>
    </w:p>
    <w:p w14:paraId="6988B6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ώρα, λοιπόν, καλλιεργώντας ψευδαισθήσεις και πάλι στο λαό ότι έρχεται η ανάπτυξη, ότι αλλάζουν τα πράγματα στην Ευρωπα</w:t>
      </w:r>
      <w:r>
        <w:rPr>
          <w:rFonts w:eastAsia="Times New Roman" w:cs="Times New Roman"/>
          <w:szCs w:val="24"/>
        </w:rPr>
        <w:t xml:space="preserve">ϊκή Ένωση, το θέμα δεν είναι ότι είστε εκτός τόπου και χρόνου, γιατί πιστεύω ότι πολύ καλά γνωρίζετε τις δυσκολίες που έρχονται και ότι η κρίση δεν ξεπερνιέται εύκολα, όπως και τους κινδύνους που υπάρχουν. </w:t>
      </w:r>
    </w:p>
    <w:p w14:paraId="6988B68C" w14:textId="77777777" w:rsidR="00374D63" w:rsidRDefault="00826AA3">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ρόνου ομιλίας του κυρίου Βουλευτή)</w:t>
      </w:r>
    </w:p>
    <w:p w14:paraId="6988B68D" w14:textId="77777777" w:rsidR="00374D63" w:rsidRDefault="00826AA3">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και ευχαριστώ, κύριε Πρόεδρε. </w:t>
      </w:r>
    </w:p>
    <w:p w14:paraId="6988B6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που κάνετε είναι –ξαναλέω- να δημιουργείτε ψεύτικες ελπίδες, να προσπαθείτε να καλύψετε μ</w:t>
      </w:r>
      <w:r>
        <w:rPr>
          <w:rFonts w:eastAsia="Times New Roman" w:cs="Times New Roman"/>
          <w:szCs w:val="24"/>
        </w:rPr>
        <w:t>ί</w:t>
      </w:r>
      <w:r>
        <w:rPr>
          <w:rFonts w:eastAsia="Times New Roman" w:cs="Times New Roman"/>
          <w:szCs w:val="24"/>
        </w:rPr>
        <w:t>α βάρβαρη πολιτική ,που μαζί με τα άλλα κόμματα έχετε συμφωνήσει, αντί να βγείτε και ν</w:t>
      </w:r>
      <w:r>
        <w:rPr>
          <w:rFonts w:eastAsia="Times New Roman" w:cs="Times New Roman"/>
          <w:szCs w:val="24"/>
        </w:rPr>
        <w:t xml:space="preserve">α πείτε την αλήθεια στο λαό. Αυτό λέγεται πολιτική επιλογή, υπηρετώ τα συμφέροντα του συστήματος, της καπιταλιστικής ανάπτυξης, δηλαδή των μονοπωλίων. </w:t>
      </w:r>
    </w:p>
    <w:p w14:paraId="6988B6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Τα συμφέροντα των μονοπωλίων και της καπιταλιστικής ανάπτυξης είναι ασυμβίβαστα με τα λαϊκά συμφέροντα, </w:t>
      </w:r>
      <w:r>
        <w:rPr>
          <w:rFonts w:eastAsia="Times New Roman" w:cs="Times New Roman"/>
          <w:szCs w:val="24"/>
        </w:rPr>
        <w:t>γιατί για να υπάρξει τέτοια ανάπτυξη, πρέπει να αυξηθεί η εκμετάλλευση. Πρέπει κάποιοι να την πληρώσουν. Την πληρώνουν οι εργαζόμενοι και τα λαϊκά στρώματα και σε αυτούς είστε απέναντι. Θα τα δείτε και με τους αγώνες που θα αναπτυχθούν.</w:t>
      </w:r>
    </w:p>
    <w:p w14:paraId="6988B6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Βάκη</w:t>
      </w:r>
      <w:proofErr w:type="spellEnd"/>
      <w:r>
        <w:rPr>
          <w:rFonts w:eastAsia="Times New Roman" w:cs="Times New Roman"/>
          <w:szCs w:val="24"/>
        </w:rPr>
        <w:t xml:space="preserve">, Κοινοβουλευτική Εκπρόσωπος του ΣΥΡΙΖΑ. Μετά έχει ζητήσει τον λόγο και ο Κοινοβουλευτικός Εκπρόσωπος των Ανεξαρτήτων Ελλήνων, ο κ. </w:t>
      </w:r>
      <w:proofErr w:type="spellStart"/>
      <w:r>
        <w:rPr>
          <w:rFonts w:eastAsia="Times New Roman" w:cs="Times New Roman"/>
          <w:szCs w:val="24"/>
        </w:rPr>
        <w:t>Παπαχριστόπουλος</w:t>
      </w:r>
      <w:proofErr w:type="spellEnd"/>
      <w:r>
        <w:rPr>
          <w:rFonts w:eastAsia="Times New Roman" w:cs="Times New Roman"/>
          <w:szCs w:val="24"/>
        </w:rPr>
        <w:t>. Νομίζω ότι δεν υπάρχει αίτημα από άλλον Κοινοβουλευτικό, έχουν τοποθ</w:t>
      </w:r>
      <w:r>
        <w:rPr>
          <w:rFonts w:eastAsia="Times New Roman" w:cs="Times New Roman"/>
          <w:szCs w:val="24"/>
        </w:rPr>
        <w:t xml:space="preserve">ετηθεί. Μετά τον κ. </w:t>
      </w:r>
      <w:proofErr w:type="spellStart"/>
      <w:r>
        <w:rPr>
          <w:rFonts w:eastAsia="Times New Roman" w:cs="Times New Roman"/>
          <w:szCs w:val="24"/>
        </w:rPr>
        <w:t>Παπαχριστόπουλο</w:t>
      </w:r>
      <w:proofErr w:type="spellEnd"/>
      <w:r>
        <w:rPr>
          <w:rFonts w:eastAsia="Times New Roman" w:cs="Times New Roman"/>
          <w:szCs w:val="24"/>
        </w:rPr>
        <w:t>, έχει ζητήσει και ο Υπουργός να κάνει μ</w:t>
      </w:r>
      <w:r>
        <w:rPr>
          <w:rFonts w:eastAsia="Times New Roman" w:cs="Times New Roman"/>
          <w:szCs w:val="24"/>
        </w:rPr>
        <w:t>ί</w:t>
      </w:r>
      <w:r>
        <w:rPr>
          <w:rFonts w:eastAsia="Times New Roman" w:cs="Times New Roman"/>
          <w:szCs w:val="24"/>
        </w:rPr>
        <w:t xml:space="preserve">α παρέμβαση για τρία </w:t>
      </w:r>
      <w:r>
        <w:rPr>
          <w:rFonts w:eastAsia="Times New Roman" w:cs="Times New Roman"/>
          <w:szCs w:val="24"/>
        </w:rPr>
        <w:t>-</w:t>
      </w:r>
      <w:r>
        <w:rPr>
          <w:rFonts w:eastAsia="Times New Roman" w:cs="Times New Roman"/>
          <w:szCs w:val="24"/>
        </w:rPr>
        <w:t xml:space="preserve">τέσσερα λεπτά. Να κλείσουμε με </w:t>
      </w:r>
      <w:r>
        <w:rPr>
          <w:rFonts w:eastAsia="Times New Roman" w:cs="Times New Roman"/>
          <w:szCs w:val="24"/>
        </w:rPr>
        <w:lastRenderedPageBreak/>
        <w:t xml:space="preserve">τον κ. </w:t>
      </w:r>
      <w:proofErr w:type="spellStart"/>
      <w:r>
        <w:rPr>
          <w:rFonts w:eastAsia="Times New Roman" w:cs="Times New Roman"/>
          <w:szCs w:val="24"/>
        </w:rPr>
        <w:t>Τσακαλώτο</w:t>
      </w:r>
      <w:proofErr w:type="spellEnd"/>
      <w:r>
        <w:rPr>
          <w:rFonts w:eastAsia="Times New Roman" w:cs="Times New Roman"/>
          <w:szCs w:val="24"/>
        </w:rPr>
        <w:t xml:space="preserve"> για να συνεχίσουμε τη συζήτηση του νομοσχεδίου.</w:t>
      </w:r>
    </w:p>
    <w:p w14:paraId="6988B6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6988B6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δεν θ</w:t>
      </w:r>
      <w:r>
        <w:rPr>
          <w:rFonts w:eastAsia="Times New Roman" w:cs="Times New Roman"/>
          <w:szCs w:val="24"/>
        </w:rPr>
        <w:t xml:space="preserve">α κάνω κατάχρηση του χρόνου. Θέλω μόνο να δώσω κάποιες οφειλόμενες απαντήσεις στους συναδέλφους που προηγήθηκαν εμού. </w:t>
      </w:r>
    </w:p>
    <w:p w14:paraId="6988B6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ελληνικός λαός έχει κουραστεί από επτά χρόνια λιτότητας και από τις τεράστιες δυσκολίες. Όμως, είχε εξίσου κουραστεί και από διαπρύσιου</w:t>
      </w:r>
      <w:r>
        <w:rPr>
          <w:rFonts w:eastAsia="Times New Roman" w:cs="Times New Roman"/>
          <w:szCs w:val="24"/>
        </w:rPr>
        <w:t xml:space="preserve">ς κήρυκες της καταστροφολογίας. Δεν θριαμβολογούμε ούτε παρουσιάζουμε κάποιο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6988B6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Τα δεδομένα, όμως, είναι τα εξής: </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και ο </w:t>
      </w:r>
      <w:proofErr w:type="spellStart"/>
      <w:r>
        <w:rPr>
          <w:rFonts w:eastAsia="Times New Roman" w:cs="Times New Roman"/>
          <w:szCs w:val="24"/>
        </w:rPr>
        <w:t>Ντάϊσελμπλουμ</w:t>
      </w:r>
      <w:proofErr w:type="spellEnd"/>
      <w:r>
        <w:rPr>
          <w:rFonts w:eastAsia="Times New Roman" w:cs="Times New Roman"/>
          <w:szCs w:val="24"/>
        </w:rPr>
        <w:t xml:space="preserve"> –αν παρακολουθήσατε τις δηλώσεις τους- ενδεχομένως υπό την πίεση των εκλογών που επίκεινται στις </w:t>
      </w:r>
      <w:r>
        <w:rPr>
          <w:rFonts w:eastAsia="Times New Roman" w:cs="Times New Roman"/>
          <w:szCs w:val="24"/>
        </w:rPr>
        <w:t xml:space="preserve">χώρες τους, έκαναν μια δήλωση. Μίλησαν για το τέλος της λιτότητας. Μίλησαν για ένα δημοσιονομικό ισοζύγιο που θα είναι απολύτως ουδέτερο, ότι για κάθε ευρώ φόρου θα υπάρχει και ένα ευρώ φοροαπαλλαγής. </w:t>
      </w:r>
    </w:p>
    <w:p w14:paraId="6988B6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υπόλοιπα, δεν είναι σημαντικό το ότι θα </w:t>
      </w:r>
      <w:r>
        <w:rPr>
          <w:rFonts w:eastAsia="Times New Roman" w:cs="Times New Roman"/>
          <w:szCs w:val="24"/>
        </w:rPr>
        <w:t xml:space="preserve">υπάρξει ένα πρόγραμμα 3 δισεκατομμυρίων για εκατό χιλιάδες </w:t>
      </w:r>
      <w:r>
        <w:rPr>
          <w:rFonts w:eastAsia="Times New Roman" w:cs="Times New Roman"/>
          <w:szCs w:val="24"/>
        </w:rPr>
        <w:lastRenderedPageBreak/>
        <w:t xml:space="preserve">νέες θέσεις εργασίας, όταν η ανεργία έχει φτάσει σε διψήφιο νούμερο; Τη βρήκαμε στο 27% και έπεσε στο 23%. Δεν είναι σημαντικό να ανοίξει ο δρόμος στην επαναφορά των συλλογικών συμβάσεων εργασίας, </w:t>
      </w:r>
      <w:r>
        <w:rPr>
          <w:rFonts w:eastAsia="Times New Roman" w:cs="Times New Roman"/>
          <w:szCs w:val="24"/>
        </w:rPr>
        <w:t xml:space="preserve">που η Νέα Δημοκρατία τις θεωρεί και ιδεοληπτικές εμμονές; </w:t>
      </w:r>
    </w:p>
    <w:p w14:paraId="6988B6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έρχομαι στους συναδέλφους της Νέας Δημοκρατίας. Εγκαλείτε την Κυβέρνηση ότι καθυστέρησε και ότι αυτή η καθυστέρηση ήταν που δημιουργεί παράλογες απαιτήσεις των δανειστών. Αναρωτιέμαι, κύριοι συ</w:t>
      </w:r>
      <w:r>
        <w:rPr>
          <w:rFonts w:eastAsia="Times New Roman" w:cs="Times New Roman"/>
          <w:szCs w:val="24"/>
        </w:rPr>
        <w:t xml:space="preserve">νάδελφοι, ποιος δεν θέλει να κλείσει αυτή η αξιολόγηση; Φταίει η ελληνική Κυβέρνηση για την καθυστέρηση; </w:t>
      </w:r>
    </w:p>
    <w:p w14:paraId="6988B6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Εσείς τι κάνετε; Κάθε μέρα από αυτό το Βήμα της Βουλής καλείτε σε εκλογές. Ο Αντιπρόεδρός σας είπε να μην κλείσει η αξιολόγηση για να πέσει αυτή η Κυβ</w:t>
      </w:r>
      <w:r>
        <w:rPr>
          <w:rFonts w:eastAsia="Times New Roman" w:cs="Times New Roman"/>
          <w:szCs w:val="24"/>
        </w:rPr>
        <w:t>έρνηση και να βγει πρωθυπουργός ο κ. Μητσοτάκης. Ποιος, λοιπόν, δεν θέλει να κλείσει αυτή η αξιολόγηση;</w:t>
      </w:r>
    </w:p>
    <w:p w14:paraId="6988B6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Εδώ έχουμε ένα θέατρο του παραλόγου. Μιλάτε συνέχεια για καθυστερήσεις. Πού οφείλονται; Οφείλονται στην ελληνική Κυβέρνηση; Δεν σας άκουσα να λέτε τίποτ</w:t>
      </w:r>
      <w:r>
        <w:rPr>
          <w:rFonts w:eastAsia="Times New Roman" w:cs="Times New Roman"/>
          <w:szCs w:val="24"/>
        </w:rPr>
        <w:t xml:space="preserve">α για παρελκυστικές και εκβιαστικές πολιτικές του Διεθνούς Νομισματικού Ταμείου. </w:t>
      </w:r>
      <w:r>
        <w:rPr>
          <w:rFonts w:eastAsia="Times New Roman" w:cs="Times New Roman"/>
          <w:szCs w:val="24"/>
        </w:rPr>
        <w:lastRenderedPageBreak/>
        <w:t xml:space="preserve">Δεν σας άκουσα ποτέ να υπερθεματίζετε, να λέτε μια καλή κουβέντα για τα στοιχεία της Κομισιόν. </w:t>
      </w:r>
    </w:p>
    <w:p w14:paraId="6988B6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αντίθετο. Οι ευρωβουλευτές σας στο Ευρωκοινοβούλιο για εθνικό θέμα, για θέμα</w:t>
      </w:r>
      <w:r>
        <w:rPr>
          <w:rFonts w:eastAsia="Times New Roman" w:cs="Times New Roman"/>
          <w:szCs w:val="24"/>
        </w:rPr>
        <w:t xml:space="preserve"> που υπερβαίνει μικροκομματικές σκοπιμότητες και μικροπολιτική εκμετάλλευση, αμφισβητούσαν και τον </w:t>
      </w:r>
      <w:proofErr w:type="spellStart"/>
      <w:r>
        <w:rPr>
          <w:rFonts w:eastAsia="Times New Roman" w:cs="Times New Roman"/>
          <w:szCs w:val="24"/>
        </w:rPr>
        <w:t>Ντομπρόφσκι</w:t>
      </w:r>
      <w:proofErr w:type="spellEnd"/>
      <w:r>
        <w:rPr>
          <w:rFonts w:eastAsia="Times New Roman" w:cs="Times New Roman"/>
          <w:szCs w:val="24"/>
        </w:rPr>
        <w:t xml:space="preserve"> και τα στοιχεία της Κομισιόν και συντάσσονταν με την πιο σκληρή πλευρά των δανειστών. Αυτή είναι η θέση σας για ένα εθνικό θέμα μείζονος σημασίας</w:t>
      </w:r>
      <w:r>
        <w:rPr>
          <w:rFonts w:eastAsia="Times New Roman" w:cs="Times New Roman"/>
          <w:szCs w:val="24"/>
        </w:rPr>
        <w:t xml:space="preserve"> που αφορά έναν ολόκληρο λαό;</w:t>
      </w:r>
    </w:p>
    <w:p w14:paraId="6988B6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Επενδύετε στην καταστροφολογία, λειτουργώντας αυτόν τον καιρό όχι ως αντίπαλοι του ΣΥΡΙΖΑ και της Κυβέρνησης, αλλά ως αντίπαλοι της Ελλάδας στην προσπάθεια της διαπραγμάτευσης. Ακούγαμε ποιον; Τον αρχιμάστορα της ιδέας κάποτε </w:t>
      </w:r>
      <w:r>
        <w:rPr>
          <w:rFonts w:eastAsia="Times New Roman" w:cs="Times New Roman"/>
          <w:szCs w:val="24"/>
        </w:rPr>
        <w:t xml:space="preserve">του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τον πολύ κ. Βόλφγκανγκ Σόιμπλε να λέει ότι ουδέποτε έθεσε θέμα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xml:space="preserve"> και ούτε καν υπάρχει πλέον ως ιδέα στο τραπέζι και από αυτό εδώ το Βήμα, ο Αρχηγός σας </w:t>
      </w:r>
      <w:proofErr w:type="spellStart"/>
      <w:r>
        <w:rPr>
          <w:rFonts w:eastAsia="Times New Roman" w:cs="Times New Roman"/>
          <w:szCs w:val="24"/>
        </w:rPr>
        <w:t>καταστροφολογούσε</w:t>
      </w:r>
      <w:proofErr w:type="spellEnd"/>
      <w:r>
        <w:rPr>
          <w:rFonts w:eastAsia="Times New Roman" w:cs="Times New Roman"/>
          <w:szCs w:val="24"/>
        </w:rPr>
        <w:t xml:space="preserve"> συνεχώς, ασύστολα, μιλώντας για </w:t>
      </w:r>
      <w:proofErr w:type="spellStart"/>
      <w:r>
        <w:rPr>
          <w:rFonts w:eastAsia="Times New Roman" w:cs="Times New Roman"/>
          <w:szCs w:val="24"/>
          <w:lang w:val="en-US"/>
        </w:rPr>
        <w:t>G</w:t>
      </w:r>
      <w:r>
        <w:rPr>
          <w:rFonts w:eastAsia="Times New Roman" w:cs="Times New Roman"/>
          <w:szCs w:val="24"/>
          <w:lang w:val="en-US"/>
        </w:rPr>
        <w:t>rexit</w:t>
      </w:r>
      <w:proofErr w:type="spellEnd"/>
      <w:r>
        <w:rPr>
          <w:rFonts w:eastAsia="Times New Roman" w:cs="Times New Roman"/>
          <w:szCs w:val="24"/>
        </w:rPr>
        <w:t>, για καταστροφή της χώρας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6988B6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λόγο; Για να επιταχυνθούν οι πολυπόθητες εκλογές ή μήπως γιατί θα θέλατε να είστε εσείς για να υπογράψετε </w:t>
      </w:r>
      <w:r>
        <w:rPr>
          <w:rFonts w:eastAsia="Times New Roman" w:cs="Times New Roman"/>
          <w:szCs w:val="24"/>
        </w:rPr>
        <w:lastRenderedPageBreak/>
        <w:t xml:space="preserve">να πάντα; Και όχι μόνο τα πάντα και όσα μας προτείνουν, αλλά και άλλα τόσα, σύμφωνα πάλι με την προσφιλή έκφραση του Αντιπροέδρου. </w:t>
      </w:r>
    </w:p>
    <w:p w14:paraId="6988B6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κ</w:t>
      </w:r>
      <w:r>
        <w:rPr>
          <w:rFonts w:eastAsia="Times New Roman" w:cs="Times New Roman"/>
          <w:szCs w:val="24"/>
        </w:rPr>
        <w:t>άνω, λοιπόν, έκκληση να πέσουν οι τόνοι, να σταματήσει όλη αυτή η καταστροφολογία -ουδέποτε οι διαπραγματεύσεις δεν ήταν εύκολη υπόθεση- να ηρεμήσουμε και να προτάξουμε το καλό μιας κοινωνίας, μιας κοινωνίας που έχει ταλαιπωρηθεί αρκετά χρόνια και θα πρέπε</w:t>
      </w:r>
      <w:r>
        <w:rPr>
          <w:rFonts w:eastAsia="Times New Roman" w:cs="Times New Roman"/>
          <w:szCs w:val="24"/>
        </w:rPr>
        <w:t>ι να βγει από αυτή την κατάσταση επιτροπείας όρθια.</w:t>
      </w:r>
    </w:p>
    <w:p w14:paraId="6988B69D" w14:textId="77777777" w:rsidR="00374D63" w:rsidRDefault="00826AA3">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988B69E"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Κοινοβουλευτικός Εκπρόσωπος των Ανεξαρτήτων Ελλήνων.</w:t>
      </w:r>
    </w:p>
    <w:p w14:paraId="6988B69F" w14:textId="77777777" w:rsidR="00374D63" w:rsidRDefault="00826AA3">
      <w:pPr>
        <w:spacing w:line="600" w:lineRule="auto"/>
        <w:ind w:firstLine="720"/>
        <w:contextualSpacing/>
        <w:jc w:val="both"/>
        <w:rPr>
          <w:rFonts w:eastAsia="Times New Roman"/>
          <w:bCs/>
        </w:rPr>
      </w:pPr>
      <w:r>
        <w:rPr>
          <w:rFonts w:eastAsia="Times New Roman" w:cs="Times New Roman"/>
          <w:b/>
          <w:szCs w:val="24"/>
        </w:rPr>
        <w:t>ΑΘΑΝΑΣΙΟΣ ΠΑΠΑΧΡΙΣΤΟΠΟΥΛΟΣ:</w:t>
      </w:r>
      <w:r>
        <w:rPr>
          <w:rFonts w:eastAsia="Times New Roman" w:cs="Times New Roman"/>
          <w:szCs w:val="24"/>
        </w:rPr>
        <w:t xml:space="preserve"> Ευχαριστώ, </w:t>
      </w:r>
      <w:r>
        <w:rPr>
          <w:rFonts w:eastAsia="Times New Roman"/>
          <w:bCs/>
        </w:rPr>
        <w:t>κύριε Πρόεδρε.</w:t>
      </w:r>
    </w:p>
    <w:p w14:paraId="6988B6A0" w14:textId="77777777" w:rsidR="00374D63" w:rsidRDefault="00826AA3">
      <w:pPr>
        <w:spacing w:line="600" w:lineRule="auto"/>
        <w:ind w:firstLine="720"/>
        <w:contextualSpacing/>
        <w:jc w:val="both"/>
        <w:rPr>
          <w:rFonts w:eastAsia="Times New Roman"/>
          <w:bCs/>
        </w:rPr>
      </w:pPr>
      <w:r>
        <w:rPr>
          <w:rFonts w:eastAsia="Times New Roman"/>
          <w:bCs/>
        </w:rPr>
        <w:t xml:space="preserve">Πριν από τρεις ημέρες –όχι πριν από τρία χρόνια- φούντωσαν όλα τα </w:t>
      </w:r>
      <w:proofErr w:type="spellStart"/>
      <w:r>
        <w:rPr>
          <w:rFonts w:eastAsia="Times New Roman"/>
          <w:bCs/>
        </w:rPr>
        <w:t>σάιτ</w:t>
      </w:r>
      <w:proofErr w:type="spellEnd"/>
      <w:r>
        <w:rPr>
          <w:rFonts w:eastAsia="Times New Roman"/>
          <w:bCs/>
        </w:rPr>
        <w:t xml:space="preserve"> και μαθαίναμε ότι τη Δευτέρα το βράδυ ο Πρωθυπουργός θα κάνει διάγγελμα στον ελληνικό λαό. Η καταστροφή και η ρήξη ήταν δεδομένη για κάποιους. Μαθαίναμε ακόμα</w:t>
      </w:r>
      <w:r>
        <w:rPr>
          <w:rFonts w:eastAsia="Times New Roman"/>
          <w:bCs/>
        </w:rPr>
        <w:t xml:space="preserve"> ότι όλα </w:t>
      </w:r>
      <w:r>
        <w:rPr>
          <w:rFonts w:eastAsia="Times New Roman"/>
          <w:bCs/>
        </w:rPr>
        <w:lastRenderedPageBreak/>
        <w:t>τα αποθέματα των ταμείων ξηλώνονται και πέρναγε ένα κλίμα απόλυτης καταστροφής.</w:t>
      </w:r>
    </w:p>
    <w:p w14:paraId="6988B6A1" w14:textId="77777777" w:rsidR="00374D63" w:rsidRDefault="00826AA3">
      <w:pPr>
        <w:spacing w:line="600" w:lineRule="auto"/>
        <w:ind w:firstLine="720"/>
        <w:contextualSpacing/>
        <w:jc w:val="both"/>
        <w:rPr>
          <w:rFonts w:eastAsia="Times New Roman"/>
          <w:bCs/>
        </w:rPr>
      </w:pPr>
      <w:r>
        <w:rPr>
          <w:rFonts w:eastAsia="Times New Roman"/>
          <w:bCs/>
        </w:rPr>
        <w:t>Ξεκινάω με αυτό για να πω το εξής. Δεν είχα σκοπό να μιλήσω, αλλά νομίζω ότι μερικά πράγματα χρειάζονται απαντήσεις. Ναι, η λέξη «</w:t>
      </w:r>
      <w:proofErr w:type="spellStart"/>
      <w:r>
        <w:rPr>
          <w:rFonts w:eastAsia="Times New Roman"/>
          <w:bCs/>
          <w:lang w:val="en-US"/>
        </w:rPr>
        <w:t>Grexit</w:t>
      </w:r>
      <w:proofErr w:type="spellEnd"/>
      <w:r>
        <w:rPr>
          <w:rFonts w:eastAsia="Times New Roman"/>
          <w:bCs/>
        </w:rPr>
        <w:t>» δεν θα ξανακουστεί. Κάποιοι ν</w:t>
      </w:r>
      <w:r>
        <w:rPr>
          <w:rFonts w:eastAsia="Times New Roman"/>
          <w:bCs/>
        </w:rPr>
        <w:t xml:space="preserve">α το βάλουν πολύ βαθιά στο μυαλό τους. Η λέξη «εκλογές» δεν θα ξανακουστεί για μεγάλο χρονικό διάστημα. </w:t>
      </w:r>
      <w:r>
        <w:rPr>
          <w:rFonts w:eastAsia="Times New Roman"/>
          <w:bCs/>
        </w:rPr>
        <w:t>Α</w:t>
      </w:r>
      <w:r>
        <w:rPr>
          <w:rFonts w:eastAsia="Times New Roman"/>
          <w:bCs/>
        </w:rPr>
        <w:t>υτό πάλι κάποιοι πρέπει να το βάλουν καλά στο μυαλό τους.</w:t>
      </w:r>
    </w:p>
    <w:p w14:paraId="6988B6A2" w14:textId="77777777" w:rsidR="00374D63" w:rsidRDefault="00826AA3">
      <w:pPr>
        <w:spacing w:line="600" w:lineRule="auto"/>
        <w:ind w:firstLine="720"/>
        <w:contextualSpacing/>
        <w:jc w:val="both"/>
        <w:rPr>
          <w:rFonts w:eastAsia="Times New Roman"/>
          <w:bCs/>
        </w:rPr>
      </w:pPr>
      <w:r>
        <w:rPr>
          <w:rFonts w:eastAsia="Times New Roman"/>
          <w:bCs/>
        </w:rPr>
        <w:t xml:space="preserve">Θέλω να επικαλεστώ τι είπε ο Κλάους </w:t>
      </w:r>
      <w:proofErr w:type="spellStart"/>
      <w:r>
        <w:rPr>
          <w:rFonts w:eastAsia="Times New Roman"/>
          <w:bCs/>
        </w:rPr>
        <w:t>Ρέγκλινγκ</w:t>
      </w:r>
      <w:proofErr w:type="spellEnd"/>
      <w:r>
        <w:rPr>
          <w:rFonts w:eastAsia="Times New Roman"/>
          <w:bCs/>
        </w:rPr>
        <w:t>, ο οποίος δεν ήταν πάντα φιλικός μαζί μας. Είπε</w:t>
      </w:r>
      <w:r>
        <w:rPr>
          <w:rFonts w:eastAsia="Times New Roman"/>
          <w:bCs/>
        </w:rPr>
        <w:t xml:space="preserve"> ότι από 86 δισεκατομμύρια μπορεί να μην χρειαστούν όλα και να περισσέψει διψήφιος αριθμός δισεκατομμυρίων. Θέλω να θυμίσω ότι ο ίδιος ο Κλάους </w:t>
      </w:r>
      <w:proofErr w:type="spellStart"/>
      <w:r>
        <w:rPr>
          <w:rFonts w:eastAsia="Times New Roman"/>
          <w:bCs/>
        </w:rPr>
        <w:t>Ρέγκλινγκ</w:t>
      </w:r>
      <w:proofErr w:type="spellEnd"/>
      <w:r>
        <w:rPr>
          <w:rFonts w:eastAsia="Times New Roman"/>
          <w:bCs/>
        </w:rPr>
        <w:t xml:space="preserve"> ομολόγησε ότι πληρώσαμε έγκαιρα τα 2 δισεκατομμύρια από τη </w:t>
      </w:r>
      <w:r>
        <w:rPr>
          <w:rFonts w:eastAsia="Times New Roman"/>
          <w:bCs/>
          <w:lang w:val="en-US"/>
        </w:rPr>
        <w:t>FINANSBANK</w:t>
      </w:r>
      <w:r>
        <w:rPr>
          <w:rFonts w:eastAsia="Times New Roman"/>
          <w:bCs/>
        </w:rPr>
        <w:t>, περνώντας μήνυμα στις αγορές ότ</w:t>
      </w:r>
      <w:r>
        <w:rPr>
          <w:rFonts w:eastAsia="Times New Roman"/>
          <w:bCs/>
        </w:rPr>
        <w:t>ι κάτι αλλάζει σε αυτή τη χώρα.</w:t>
      </w:r>
    </w:p>
    <w:p w14:paraId="6988B6A3" w14:textId="77777777" w:rsidR="00374D63" w:rsidRDefault="00826AA3">
      <w:pPr>
        <w:spacing w:line="600" w:lineRule="auto"/>
        <w:ind w:firstLine="720"/>
        <w:contextualSpacing/>
        <w:jc w:val="both"/>
        <w:rPr>
          <w:rFonts w:eastAsia="Times New Roman"/>
          <w:bCs/>
        </w:rPr>
      </w:pPr>
      <w:r>
        <w:rPr>
          <w:rFonts w:eastAsia="Times New Roman"/>
          <w:bCs/>
        </w:rPr>
        <w:t>Θέλω ακόμα να θυμίσω ότι όλοι είχανε ποντάρει σε 0,3% ύφεση και παρουσιάσαμε κάτω από συνθήκες οικονομικής ασφυξίας, 0,3% ανάπτυξη για το 2016. Όλοι οι οίκοι αξιολόγησης, μηδενός εξαιρουμένου, οι οποίοι δεν ήταν ποτέ φιλικοί</w:t>
      </w:r>
      <w:r>
        <w:rPr>
          <w:rFonts w:eastAsia="Times New Roman"/>
          <w:bCs/>
        </w:rPr>
        <w:t xml:space="preserve"> μαζί μας, </w:t>
      </w:r>
      <w:r>
        <w:rPr>
          <w:rFonts w:eastAsia="Times New Roman"/>
          <w:bCs/>
        </w:rPr>
        <w:lastRenderedPageBreak/>
        <w:t>δίνουν ανάπτυξη από 2,5% μέχρι 3,2% για τα επόμενα τέσσερα χρόνια. Τα λέω αυτά γιατί κάτι άλλαξε.</w:t>
      </w:r>
    </w:p>
    <w:p w14:paraId="6988B6A4" w14:textId="77777777" w:rsidR="00374D63" w:rsidRDefault="00826AA3">
      <w:pPr>
        <w:spacing w:line="600" w:lineRule="auto"/>
        <w:ind w:firstLine="720"/>
        <w:contextualSpacing/>
        <w:jc w:val="both"/>
        <w:rPr>
          <w:rFonts w:eastAsia="Times New Roman"/>
          <w:bCs/>
        </w:rPr>
      </w:pPr>
      <w:r>
        <w:rPr>
          <w:rFonts w:eastAsia="Times New Roman"/>
          <w:bCs/>
        </w:rPr>
        <w:t xml:space="preserve">Ναι, η διαπραγμάτευση είναι σκληρή. Είμαι από αυτούς που δεν κρύβουν τα λόγια τους. Το </w:t>
      </w:r>
      <w:r>
        <w:rPr>
          <w:rFonts w:eastAsia="Times New Roman"/>
          <w:bCs/>
          <w:lang w:val="en-US"/>
        </w:rPr>
        <w:t>QE</w:t>
      </w:r>
      <w:r>
        <w:rPr>
          <w:rFonts w:eastAsia="Times New Roman"/>
          <w:bCs/>
        </w:rPr>
        <w:t>, δηλαδή η ποσοτική χαλάρωση, είναι κομβικό σημείο για εμά</w:t>
      </w:r>
      <w:r>
        <w:rPr>
          <w:rFonts w:eastAsia="Times New Roman"/>
          <w:bCs/>
        </w:rPr>
        <w:t xml:space="preserve">ς. </w:t>
      </w:r>
      <w:r>
        <w:rPr>
          <w:rFonts w:eastAsia="Times New Roman"/>
          <w:bCs/>
        </w:rPr>
        <w:t>Π</w:t>
      </w:r>
      <w:r>
        <w:rPr>
          <w:rFonts w:eastAsia="Times New Roman"/>
          <w:bCs/>
        </w:rPr>
        <w:t xml:space="preserve">ιστεύω ότι αν δεν τα καταφέρουμε στις 9 Μαρτίου, θα πάει έναν μήνα πίσω. Αν αυτό είναι το έγκλημά μας, καταδικάστε μας. Σίγουρα, όμως, θα περάσει αυτή η ιστορία και θα περάσει ο κάβος. </w:t>
      </w:r>
    </w:p>
    <w:p w14:paraId="6988B6A5" w14:textId="77777777" w:rsidR="00374D63" w:rsidRDefault="00826AA3">
      <w:pPr>
        <w:spacing w:line="600" w:lineRule="auto"/>
        <w:ind w:firstLine="720"/>
        <w:contextualSpacing/>
        <w:jc w:val="both"/>
        <w:rPr>
          <w:rFonts w:eastAsia="Times New Roman"/>
          <w:bCs/>
        </w:rPr>
      </w:pPr>
      <w:r>
        <w:rPr>
          <w:rFonts w:eastAsia="Times New Roman"/>
          <w:bCs/>
        </w:rPr>
        <w:t>Θέλω ακόμα να θυμίσω ότι δεν μας αγάπησε κανείς. Η αβεβαιότητα για</w:t>
      </w:r>
      <w:r>
        <w:rPr>
          <w:rFonts w:eastAsia="Times New Roman"/>
          <w:bCs/>
        </w:rPr>
        <w:t xml:space="preserve"> το τι θα κάνει ο </w:t>
      </w:r>
      <w:proofErr w:type="spellStart"/>
      <w:r>
        <w:rPr>
          <w:rFonts w:eastAsia="Times New Roman"/>
          <w:bCs/>
        </w:rPr>
        <w:t>Τραμπ</w:t>
      </w:r>
      <w:proofErr w:type="spellEnd"/>
      <w:r>
        <w:rPr>
          <w:rFonts w:eastAsia="Times New Roman"/>
          <w:bCs/>
        </w:rPr>
        <w:t xml:space="preserve">, τα ακροδεξιά κινήματα στην Ευρώπη, η </w:t>
      </w:r>
      <w:proofErr w:type="spellStart"/>
      <w:r>
        <w:rPr>
          <w:rFonts w:eastAsia="Times New Roman"/>
          <w:bCs/>
        </w:rPr>
        <w:t>Λεπέν</w:t>
      </w:r>
      <w:proofErr w:type="spellEnd"/>
      <w:r>
        <w:rPr>
          <w:rFonts w:eastAsia="Times New Roman"/>
          <w:bCs/>
        </w:rPr>
        <w:t xml:space="preserve">, ο </w:t>
      </w:r>
      <w:proofErr w:type="spellStart"/>
      <w:r>
        <w:rPr>
          <w:rFonts w:eastAsia="Times New Roman"/>
          <w:bCs/>
        </w:rPr>
        <w:t>Βίλντερς</w:t>
      </w:r>
      <w:proofErr w:type="spellEnd"/>
      <w:r>
        <w:rPr>
          <w:rFonts w:eastAsia="Times New Roman"/>
          <w:bCs/>
        </w:rPr>
        <w:t xml:space="preserve">, η αβεβαιότητα στην Ιταλία, ο απρόβλεπτος </w:t>
      </w:r>
      <w:proofErr w:type="spellStart"/>
      <w:r>
        <w:rPr>
          <w:rFonts w:eastAsia="Times New Roman"/>
          <w:bCs/>
        </w:rPr>
        <w:t>Ερντογάν</w:t>
      </w:r>
      <w:proofErr w:type="spellEnd"/>
      <w:r>
        <w:rPr>
          <w:rFonts w:eastAsia="Times New Roman"/>
          <w:bCs/>
        </w:rPr>
        <w:t xml:space="preserve">, η άνοδος της σοσιαλδημοκρατίας στη Γερμανία, η θέση του Γκάμπριελ και του </w:t>
      </w:r>
      <w:proofErr w:type="spellStart"/>
      <w:r>
        <w:rPr>
          <w:rFonts w:eastAsia="Times New Roman"/>
          <w:bCs/>
        </w:rPr>
        <w:t>Σουλτς</w:t>
      </w:r>
      <w:proofErr w:type="spellEnd"/>
      <w:r>
        <w:rPr>
          <w:rFonts w:eastAsia="Times New Roman"/>
          <w:bCs/>
        </w:rPr>
        <w:t xml:space="preserve">, αποδυνάμωσαν τον πάντα δυνατό κ. Σόιμπλε, </w:t>
      </w:r>
      <w:r>
        <w:rPr>
          <w:rFonts w:eastAsia="Times New Roman"/>
          <w:bCs/>
        </w:rPr>
        <w:t>τον «φιλέλληνα» κ. Σόιμπλε. Δεν μας αγάπησε κανείς. Πιστεύω ότι κάτι αλλάζει.</w:t>
      </w:r>
    </w:p>
    <w:p w14:paraId="6988B6A6" w14:textId="77777777" w:rsidR="00374D63" w:rsidRDefault="00826AA3">
      <w:pPr>
        <w:spacing w:line="600" w:lineRule="auto"/>
        <w:ind w:firstLine="720"/>
        <w:contextualSpacing/>
        <w:jc w:val="both"/>
        <w:rPr>
          <w:rFonts w:eastAsia="Times New Roman"/>
          <w:bCs/>
        </w:rPr>
      </w:pPr>
      <w:r>
        <w:rPr>
          <w:rFonts w:eastAsia="Times New Roman"/>
          <w:bCs/>
        </w:rPr>
        <w:t xml:space="preserve">Κάποιοι θα ανέβαιναν στα κεραμίδια, αν δεν κατέβαιναν οι θεσμοί εδώ. Στα κεραμίδια θα ανέβαιναν! Θα χοροπήδαγαν από το πρωί ως το βράδυ! Δυστυχώς, μιλάμε άλλη γλώσσα σε αυτή την </w:t>
      </w:r>
      <w:r>
        <w:rPr>
          <w:rFonts w:eastAsia="Times New Roman"/>
          <w:bCs/>
        </w:rPr>
        <w:t xml:space="preserve">Αίθουσα. </w:t>
      </w:r>
    </w:p>
    <w:p w14:paraId="6988B6A7" w14:textId="77777777" w:rsidR="00374D63" w:rsidRDefault="00826AA3">
      <w:pPr>
        <w:spacing w:line="600" w:lineRule="auto"/>
        <w:ind w:firstLine="720"/>
        <w:contextualSpacing/>
        <w:jc w:val="both"/>
        <w:rPr>
          <w:rFonts w:eastAsia="Times New Roman"/>
          <w:bCs/>
        </w:rPr>
      </w:pPr>
      <w:r>
        <w:rPr>
          <w:rFonts w:eastAsia="Times New Roman"/>
          <w:bCs/>
        </w:rPr>
        <w:lastRenderedPageBreak/>
        <w:t xml:space="preserve">Ναι, η διαπραγμάτευση είναι δρομολογημένη. Κοιτάμε τι θα κερδίσουμε και τι θα χάσουμε. Γίνεται μεγάλη σπέκουλα με τις συντάξεις. Το 0,75% είναι 1,4 δισεκατομμύρια και μιλάμε από το 2020 μέχρι το 2022. Και το βάζουν όλοι στο τραπέζι λες και είναι </w:t>
      </w:r>
      <w:r>
        <w:rPr>
          <w:rFonts w:eastAsia="Times New Roman"/>
          <w:bCs/>
        </w:rPr>
        <w:t>δεδομένο. Όχι δεν είναι δεδομένο. Ούτε ακόμη το ύψος του πόσο θα κατέβει το αφορολόγητο είναι δεδομένο. Ναι, σε μ</w:t>
      </w:r>
      <w:r>
        <w:rPr>
          <w:rFonts w:eastAsia="Times New Roman"/>
          <w:bCs/>
        </w:rPr>
        <w:t>ί</w:t>
      </w:r>
      <w:r>
        <w:rPr>
          <w:rFonts w:eastAsia="Times New Roman"/>
          <w:bCs/>
        </w:rPr>
        <w:t xml:space="preserve">α διαπραγμάτευση θα κάνεις και υποχωρήσεις. Η χώρα θα αλλάξει, είτε το θέλουν είτε δεν το θέλουν κάποιοι. </w:t>
      </w:r>
    </w:p>
    <w:p w14:paraId="6988B6A8" w14:textId="77777777" w:rsidR="00374D63" w:rsidRDefault="00826AA3">
      <w:pPr>
        <w:spacing w:line="600" w:lineRule="auto"/>
        <w:ind w:firstLine="720"/>
        <w:contextualSpacing/>
        <w:jc w:val="both"/>
        <w:rPr>
          <w:rFonts w:eastAsia="Times New Roman"/>
          <w:bCs/>
        </w:rPr>
      </w:pPr>
      <w:r>
        <w:rPr>
          <w:rFonts w:eastAsia="Times New Roman"/>
          <w:bCs/>
        </w:rPr>
        <w:t>Θ</w:t>
      </w:r>
      <w:r>
        <w:rPr>
          <w:rFonts w:eastAsia="Times New Roman"/>
          <w:bCs/>
        </w:rPr>
        <w:t xml:space="preserve">έλω να πω κάτι για τον Ευκλείδη </w:t>
      </w:r>
      <w:proofErr w:type="spellStart"/>
      <w:r>
        <w:rPr>
          <w:rFonts w:eastAsia="Times New Roman"/>
          <w:bCs/>
        </w:rPr>
        <w:t>Τσ</w:t>
      </w:r>
      <w:r>
        <w:rPr>
          <w:rFonts w:eastAsia="Times New Roman"/>
          <w:bCs/>
        </w:rPr>
        <w:t>ακαλώτο</w:t>
      </w:r>
      <w:proofErr w:type="spellEnd"/>
      <w:r>
        <w:rPr>
          <w:rFonts w:eastAsia="Times New Roman"/>
          <w:bCs/>
        </w:rPr>
        <w:t xml:space="preserve"> και είναι προσωπική μου άποψη αυτή. Έχει διαπραγματευθεί σκληρά, έντιμα, με σθένος. Ένα μεγάλο ευχαριστώ! Είναι προσωπικό μου αυτό. </w:t>
      </w:r>
    </w:p>
    <w:p w14:paraId="6988B6A9" w14:textId="77777777" w:rsidR="00374D63" w:rsidRDefault="00826AA3">
      <w:pPr>
        <w:spacing w:line="600" w:lineRule="auto"/>
        <w:ind w:firstLine="720"/>
        <w:contextualSpacing/>
        <w:jc w:val="both"/>
        <w:rPr>
          <w:rFonts w:eastAsia="Times New Roman"/>
          <w:bCs/>
        </w:rPr>
      </w:pPr>
      <w:r>
        <w:rPr>
          <w:rFonts w:eastAsia="Times New Roman"/>
          <w:bCs/>
        </w:rPr>
        <w:t>Ευχαριστώ.</w:t>
      </w:r>
    </w:p>
    <w:p w14:paraId="6988B6AA" w14:textId="77777777" w:rsidR="00374D63" w:rsidRDefault="00826AA3">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988B6AB" w14:textId="77777777" w:rsidR="00374D63" w:rsidRDefault="00826AA3">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Ευχαριστούμε</w:t>
      </w:r>
      <w:r>
        <w:rPr>
          <w:rFonts w:eastAsia="Times New Roman"/>
          <w:bCs/>
        </w:rPr>
        <w:t xml:space="preserve"> τον κ. </w:t>
      </w:r>
      <w:proofErr w:type="spellStart"/>
      <w:r>
        <w:rPr>
          <w:rFonts w:eastAsia="Times New Roman"/>
          <w:bCs/>
        </w:rPr>
        <w:t>Παπαχριστόπουλο</w:t>
      </w:r>
      <w:proofErr w:type="spellEnd"/>
      <w:r>
        <w:rPr>
          <w:rFonts w:eastAsia="Times New Roman"/>
          <w:bCs/>
        </w:rPr>
        <w:t>.</w:t>
      </w:r>
    </w:p>
    <w:p w14:paraId="6988B6AC" w14:textId="77777777" w:rsidR="00374D63" w:rsidRDefault="00826AA3">
      <w:pPr>
        <w:spacing w:line="600" w:lineRule="auto"/>
        <w:ind w:firstLine="720"/>
        <w:contextualSpacing/>
        <w:jc w:val="both"/>
        <w:rPr>
          <w:rFonts w:eastAsia="Times New Roman" w:cs="Times New Roman"/>
          <w:szCs w:val="24"/>
        </w:rPr>
      </w:pPr>
      <w:r>
        <w:rPr>
          <w:rFonts w:eastAsia="Times New Roman"/>
          <w:bCs/>
        </w:rPr>
        <w:t xml:space="preserve">Θα δώσουμε τον λόγο, όπως </w:t>
      </w:r>
      <w:proofErr w:type="spellStart"/>
      <w:r>
        <w:rPr>
          <w:rFonts w:eastAsia="Times New Roman"/>
          <w:bCs/>
        </w:rPr>
        <w:t>προείπα</w:t>
      </w:r>
      <w:proofErr w:type="spellEnd"/>
      <w:r>
        <w:rPr>
          <w:rFonts w:eastAsia="Times New Roman"/>
          <w:bCs/>
        </w:rPr>
        <w:t xml:space="preserve">, στον Υπουργό Οικονομικών, τον κ. </w:t>
      </w:r>
      <w:proofErr w:type="spellStart"/>
      <w:r>
        <w:rPr>
          <w:rFonts w:eastAsia="Times New Roman"/>
          <w:bCs/>
        </w:rPr>
        <w:t>Τσακαλώτο</w:t>
      </w:r>
      <w:proofErr w:type="spellEnd"/>
      <w:r>
        <w:rPr>
          <w:rFonts w:eastAsia="Times New Roman"/>
          <w:bCs/>
        </w:rPr>
        <w:t>, και να κλείσουμε το κομμάτι αυτό της συζήτησης, για να συνεχίσουμε με το νομοσχέδιο.</w:t>
      </w:r>
    </w:p>
    <w:p w14:paraId="6988B6A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Κύριε Πρόεδρε, ακούσαμ</w:t>
      </w:r>
      <w:r>
        <w:rPr>
          <w:rFonts w:eastAsia="Times New Roman" w:cs="Times New Roman"/>
          <w:szCs w:val="24"/>
        </w:rPr>
        <w:t xml:space="preserve">ε αρκετές υπερβολές. Ο κ. </w:t>
      </w:r>
      <w:proofErr w:type="spellStart"/>
      <w:r>
        <w:rPr>
          <w:rFonts w:eastAsia="Times New Roman" w:cs="Times New Roman"/>
          <w:szCs w:val="24"/>
        </w:rPr>
        <w:t>Αμυράς</w:t>
      </w:r>
      <w:proofErr w:type="spellEnd"/>
      <w:r>
        <w:rPr>
          <w:rFonts w:eastAsia="Times New Roman" w:cs="Times New Roman"/>
          <w:szCs w:val="24"/>
        </w:rPr>
        <w:t xml:space="preserve"> είπε ότι έκαναν μαύρα μάτια να με δουν από τότε που τελείωσε το </w:t>
      </w:r>
      <w:proofErr w:type="spellStart"/>
      <w:r>
        <w:rPr>
          <w:rFonts w:eastAsia="Times New Roman" w:cs="Times New Roman"/>
          <w:szCs w:val="24"/>
          <w:lang w:val="en-US"/>
        </w:rPr>
        <w:t>Eurogroup</w:t>
      </w:r>
      <w:proofErr w:type="spellEnd"/>
      <w:r>
        <w:rPr>
          <w:rFonts w:eastAsia="Times New Roman" w:cs="Times New Roman"/>
          <w:szCs w:val="24"/>
        </w:rPr>
        <w:t xml:space="preserve">. Να σας θυμίσω ότι το </w:t>
      </w:r>
      <w:proofErr w:type="spellStart"/>
      <w:r>
        <w:rPr>
          <w:rFonts w:eastAsia="Times New Roman" w:cs="Times New Roman"/>
          <w:szCs w:val="24"/>
          <w:lang w:val="en-US"/>
        </w:rPr>
        <w:t>Eurogroup</w:t>
      </w:r>
      <w:proofErr w:type="spellEnd"/>
      <w:r>
        <w:rPr>
          <w:rFonts w:eastAsia="Times New Roman" w:cs="Times New Roman"/>
          <w:szCs w:val="24"/>
        </w:rPr>
        <w:t xml:space="preserve"> ήταν τη Δευτέρα και ήμασταν στις Βρυξέλλες τη Δευτέρα και την Τρίτη. Άρα ούτε η συγχωρεμένη η μανούλα μου δεν θα έλεγ</w:t>
      </w:r>
      <w:r>
        <w:rPr>
          <w:rFonts w:eastAsia="Times New Roman" w:cs="Times New Roman"/>
          <w:szCs w:val="24"/>
        </w:rPr>
        <w:t>ε, αν είχε να με δει μία μέρα, ότι αυτό είναι «μαύρα μάτια». Πρέπει να σοβαρευτούμε.</w:t>
      </w:r>
    </w:p>
    <w:p w14:paraId="6988B6A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 </w:t>
      </w:r>
      <w:proofErr w:type="spellStart"/>
      <w:r>
        <w:rPr>
          <w:rFonts w:eastAsia="Times New Roman" w:cs="Times New Roman"/>
          <w:szCs w:val="24"/>
        </w:rPr>
        <w:t>Δένδιας</w:t>
      </w:r>
      <w:proofErr w:type="spellEnd"/>
      <w:r>
        <w:rPr>
          <w:rFonts w:eastAsia="Times New Roman" w:cs="Times New Roman"/>
          <w:szCs w:val="24"/>
        </w:rPr>
        <w:t xml:space="preserve"> το πήγε λίγο παρακάτω. Ο κ. </w:t>
      </w:r>
      <w:proofErr w:type="spellStart"/>
      <w:r>
        <w:rPr>
          <w:rFonts w:eastAsia="Times New Roman" w:cs="Times New Roman"/>
          <w:szCs w:val="24"/>
        </w:rPr>
        <w:t>Δένδιας</w:t>
      </w:r>
      <w:proofErr w:type="spellEnd"/>
      <w:r>
        <w:rPr>
          <w:rFonts w:eastAsia="Times New Roman" w:cs="Times New Roman"/>
          <w:szCs w:val="24"/>
        </w:rPr>
        <w:t xml:space="preserve"> είπε ότι για τη μία μέρα που δεν με έχει δει, μπαίνει συνταγματικό θέμα. </w:t>
      </w:r>
    </w:p>
    <w:p w14:paraId="6988B6A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Όταν μιλούσε ο κ. </w:t>
      </w:r>
      <w:proofErr w:type="spellStart"/>
      <w:r>
        <w:rPr>
          <w:rFonts w:eastAsia="Times New Roman" w:cs="Times New Roman"/>
          <w:szCs w:val="24"/>
        </w:rPr>
        <w:t>Δένδιας</w:t>
      </w:r>
      <w:proofErr w:type="spellEnd"/>
      <w:r>
        <w:rPr>
          <w:rFonts w:eastAsia="Times New Roman" w:cs="Times New Roman"/>
          <w:szCs w:val="24"/>
        </w:rPr>
        <w:t>, είχα ένα «</w:t>
      </w:r>
      <w:proofErr w:type="spellStart"/>
      <w:r>
        <w:rPr>
          <w:rFonts w:eastAsia="Times New Roman" w:cs="Times New Roman"/>
          <w:szCs w:val="24"/>
        </w:rPr>
        <w:t>déjà</w:t>
      </w:r>
      <w:proofErr w:type="spellEnd"/>
      <w:r>
        <w:rPr>
          <w:rFonts w:eastAsia="Times New Roman" w:cs="Times New Roman"/>
          <w:szCs w:val="24"/>
        </w:rPr>
        <w:t xml:space="preserve"> </w:t>
      </w:r>
      <w:proofErr w:type="spellStart"/>
      <w:r>
        <w:rPr>
          <w:rFonts w:eastAsia="Times New Roman" w:cs="Times New Roman"/>
          <w:szCs w:val="24"/>
        </w:rPr>
        <w:t>vu</w:t>
      </w:r>
      <w:proofErr w:type="spellEnd"/>
      <w:r>
        <w:rPr>
          <w:rFonts w:eastAsia="Times New Roman" w:cs="Times New Roman"/>
          <w:szCs w:val="24"/>
        </w:rPr>
        <w:t>». Γιατί είχα ένα «</w:t>
      </w:r>
      <w:proofErr w:type="spellStart"/>
      <w:r>
        <w:rPr>
          <w:rFonts w:eastAsia="Times New Roman" w:cs="Times New Roman"/>
          <w:szCs w:val="24"/>
        </w:rPr>
        <w:t>déjà</w:t>
      </w:r>
      <w:proofErr w:type="spellEnd"/>
      <w:r>
        <w:rPr>
          <w:rFonts w:eastAsia="Times New Roman" w:cs="Times New Roman"/>
          <w:szCs w:val="24"/>
        </w:rPr>
        <w:t xml:space="preserve"> </w:t>
      </w:r>
      <w:proofErr w:type="spellStart"/>
      <w:r>
        <w:rPr>
          <w:rFonts w:eastAsia="Times New Roman" w:cs="Times New Roman"/>
          <w:szCs w:val="24"/>
        </w:rPr>
        <w:t>vu</w:t>
      </w:r>
      <w:proofErr w:type="spellEnd"/>
      <w:r>
        <w:rPr>
          <w:rFonts w:eastAsia="Times New Roman" w:cs="Times New Roman"/>
          <w:szCs w:val="24"/>
        </w:rPr>
        <w:t xml:space="preserve">»; Γυρνούσε γύρω μου τι γινόταν και μετά θυμήθηκα ότι ξύπνησα –όπως ξυπνάω για να έχω ένα ευχάριστο πρωί- με τον κ. Παπαδημητρίου και τον κ. </w:t>
      </w:r>
      <w:proofErr w:type="spellStart"/>
      <w:r>
        <w:rPr>
          <w:rFonts w:eastAsia="Times New Roman" w:cs="Times New Roman"/>
          <w:szCs w:val="24"/>
        </w:rPr>
        <w:t>Πορτοσάλτε</w:t>
      </w:r>
      <w:proofErr w:type="spellEnd"/>
      <w:r>
        <w:rPr>
          <w:rFonts w:eastAsia="Times New Roman" w:cs="Times New Roman"/>
          <w:szCs w:val="24"/>
        </w:rPr>
        <w:t xml:space="preserve"> και είπαν ακριβώς αυτό που είπε ο κ. </w:t>
      </w:r>
      <w:proofErr w:type="spellStart"/>
      <w:r>
        <w:rPr>
          <w:rFonts w:eastAsia="Times New Roman" w:cs="Times New Roman"/>
          <w:szCs w:val="24"/>
        </w:rPr>
        <w:t>Δένδιας</w:t>
      </w:r>
      <w:proofErr w:type="spellEnd"/>
      <w:r>
        <w:rPr>
          <w:rFonts w:eastAsia="Times New Roman" w:cs="Times New Roman"/>
          <w:szCs w:val="24"/>
        </w:rPr>
        <w:t xml:space="preserve">. Ήταν ακριβώς τα λόγια του. </w:t>
      </w:r>
    </w:p>
    <w:p w14:paraId="6988B6B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ν ξέρω αν εσείς δίνετε «γραμμή» στο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ή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w:t>
      </w:r>
      <w:r>
        <w:rPr>
          <w:rFonts w:eastAsia="Times New Roman" w:cs="Times New Roman"/>
          <w:szCs w:val="24"/>
        </w:rPr>
        <w:t xml:space="preserve"> δίνει «γραμμή» σε σας, αλλά είπατε ακριβώς τι είπαν.</w:t>
      </w:r>
    </w:p>
    <w:p w14:paraId="6988B6B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Ναι, αλλά έχετε έτοιμη την απάντηση. </w:t>
      </w:r>
    </w:p>
    <w:p w14:paraId="6988B6B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Όμως, σχετικά με το ότι υπάρχει συνταγματικό </w:t>
      </w:r>
      <w:r>
        <w:rPr>
          <w:rFonts w:eastAsia="Times New Roman" w:cs="Times New Roman"/>
          <w:szCs w:val="24"/>
        </w:rPr>
        <w:t>θέμα που δεν ήρθα την Τετάρτη στη Βουλή, νομίζω ότι αυτό είναι τόσο μεγάλη υπερβολή, ακόμα και για τη δική σας την παράταξη.</w:t>
      </w:r>
    </w:p>
    <w:p w14:paraId="6988B6B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θα ήθελα να κάνω δύο διορθώσεις. Στη φιλοσοφία η πρόταση «ο </w:t>
      </w:r>
      <w:r>
        <w:rPr>
          <w:rFonts w:eastAsia="Times New Roman" w:cs="Times New Roman"/>
          <w:szCs w:val="24"/>
        </w:rPr>
        <w:t>χ</w:t>
      </w:r>
      <w:r>
        <w:rPr>
          <w:rFonts w:eastAsia="Times New Roman" w:cs="Times New Roman"/>
          <w:szCs w:val="24"/>
        </w:rPr>
        <w:t xml:space="preserve"> κάνει το άλφα» είναι τελείως διαφορετική από την πρότασ</w:t>
      </w:r>
      <w:r>
        <w:rPr>
          <w:rFonts w:eastAsia="Times New Roman" w:cs="Times New Roman"/>
          <w:szCs w:val="24"/>
        </w:rPr>
        <w:t xml:space="preserve">η «ο </w:t>
      </w:r>
      <w:r>
        <w:rPr>
          <w:rFonts w:eastAsia="Times New Roman" w:cs="Times New Roman"/>
          <w:szCs w:val="24"/>
        </w:rPr>
        <w:t>χ</w:t>
      </w:r>
      <w:r>
        <w:rPr>
          <w:rFonts w:eastAsia="Times New Roman" w:cs="Times New Roman"/>
          <w:szCs w:val="24"/>
        </w:rPr>
        <w:t xml:space="preserve"> είναι ο μόνος που κάνει το άλφα». Είναι δ</w:t>
      </w:r>
      <w:r>
        <w:rPr>
          <w:rFonts w:eastAsia="Times New Roman" w:cs="Times New Roman"/>
          <w:szCs w:val="24"/>
        </w:rPr>
        <w:t>ύ</w:t>
      </w:r>
      <w:r>
        <w:rPr>
          <w:rFonts w:eastAsia="Times New Roman" w:cs="Times New Roman"/>
          <w:szCs w:val="24"/>
        </w:rPr>
        <w:t xml:space="preserve">ο διαφορετικές προτάσεις. Το ότι ο κ. </w:t>
      </w:r>
      <w:proofErr w:type="spellStart"/>
      <w:r>
        <w:rPr>
          <w:rFonts w:eastAsia="Times New Roman" w:cs="Times New Roman"/>
          <w:szCs w:val="24"/>
        </w:rPr>
        <w:t>Τζανακόπουλος</w:t>
      </w:r>
      <w:proofErr w:type="spellEnd"/>
      <w:r>
        <w:rPr>
          <w:rFonts w:eastAsia="Times New Roman" w:cs="Times New Roman"/>
          <w:szCs w:val="24"/>
        </w:rPr>
        <w:t xml:space="preserve"> αντιπροσωπεύει την Κυβέρνηση δεν σημαίνει ότι μόνο ο κ. </w:t>
      </w:r>
      <w:proofErr w:type="spellStart"/>
      <w:r>
        <w:rPr>
          <w:rFonts w:eastAsia="Times New Roman" w:cs="Times New Roman"/>
          <w:szCs w:val="24"/>
        </w:rPr>
        <w:t>Τζανακόπουλος</w:t>
      </w:r>
      <w:proofErr w:type="spellEnd"/>
      <w:r>
        <w:rPr>
          <w:rFonts w:eastAsia="Times New Roman" w:cs="Times New Roman"/>
          <w:szCs w:val="24"/>
        </w:rPr>
        <w:t xml:space="preserve"> αντιπροσωπεύει την Κυβέρνηση. Αυτή είναι μία μικρή διαφορά. </w:t>
      </w:r>
    </w:p>
    <w:p w14:paraId="6988B6B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δεν είναι το </w:t>
      </w:r>
      <w:r>
        <w:rPr>
          <w:rFonts w:eastAsia="Times New Roman" w:cs="Times New Roman"/>
          <w:szCs w:val="24"/>
        </w:rPr>
        <w:t xml:space="preserve">σημαντικότερο. Το σημαντικότερο είναι ότι δεν ξέρετε καν τους θεσμούς της Ευρώπης και πώς δουλεύουν. Το </w:t>
      </w:r>
      <w:r>
        <w:rPr>
          <w:rFonts w:eastAsia="Times New Roman" w:cs="Times New Roman"/>
          <w:szCs w:val="24"/>
          <w:lang w:val="en-US"/>
        </w:rPr>
        <w:t>QE</w:t>
      </w:r>
      <w:r>
        <w:rPr>
          <w:rFonts w:eastAsia="Times New Roman" w:cs="Times New Roman"/>
          <w:szCs w:val="24"/>
        </w:rPr>
        <w:t xml:space="preserve"> είναι απόφαση της ΕΚΤ που δεν μπορεί να το παζαρέψει, ούτε μπορεί να σου δώσει εγγυήσεις ούτε μπορεί να συζητήσει με σένα γι’ αυτό το θέμα. Το </w:t>
      </w:r>
      <w:r>
        <w:rPr>
          <w:rFonts w:eastAsia="Times New Roman" w:cs="Times New Roman"/>
          <w:szCs w:val="24"/>
          <w:lang w:val="en-US"/>
        </w:rPr>
        <w:t>QE</w:t>
      </w:r>
      <w:r>
        <w:rPr>
          <w:rFonts w:eastAsia="Times New Roman" w:cs="Times New Roman"/>
          <w:szCs w:val="24"/>
        </w:rPr>
        <w:t xml:space="preserve"> είν</w:t>
      </w:r>
      <w:r>
        <w:rPr>
          <w:rFonts w:eastAsia="Times New Roman" w:cs="Times New Roman"/>
          <w:szCs w:val="24"/>
        </w:rPr>
        <w:t xml:space="preserve">αι μίας ανεξάρτητης Ευρωπαϊκής Κεντρικής Τράπεζας που παίρνει την απόφασή της για νομισματική πολιτική. </w:t>
      </w:r>
    </w:p>
    <w:p w14:paraId="6988B6B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Βλέπω ότι ο κ. </w:t>
      </w:r>
      <w:proofErr w:type="spellStart"/>
      <w:r>
        <w:rPr>
          <w:rFonts w:eastAsia="Times New Roman" w:cs="Times New Roman"/>
          <w:szCs w:val="24"/>
        </w:rPr>
        <w:t>Μηταράκης</w:t>
      </w:r>
      <w:proofErr w:type="spellEnd"/>
      <w:r>
        <w:rPr>
          <w:rFonts w:eastAsia="Times New Roman" w:cs="Times New Roman"/>
          <w:szCs w:val="24"/>
        </w:rPr>
        <w:t xml:space="preserve"> σάς εξηγεί ότι έχει δίκιο…</w:t>
      </w:r>
    </w:p>
    <w:p w14:paraId="6988B6B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Απεναντίας, λέω ότι έχετε άδικο.</w:t>
      </w:r>
    </w:p>
    <w:p w14:paraId="6988B6B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Θα σας στενοχωρούσα αν σας</w:t>
      </w:r>
      <w:r>
        <w:rPr>
          <w:rFonts w:eastAsia="Times New Roman" w:cs="Times New Roman"/>
          <w:szCs w:val="24"/>
        </w:rPr>
        <w:t xml:space="preserve"> έλεγα τι μου λέει. Θα με αναγκάσετε να σας απαντήσω.</w:t>
      </w:r>
    </w:p>
    <w:p w14:paraId="6988B6B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σας παρακαλώ.</w:t>
      </w:r>
    </w:p>
    <w:p w14:paraId="6988B6B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μη διακόπτετε.</w:t>
      </w:r>
    </w:p>
    <w:p w14:paraId="6988B6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είναι προφανές ότι δεν το ξέρετε το καταστατικ</w:t>
      </w:r>
      <w:r>
        <w:rPr>
          <w:rFonts w:eastAsia="Times New Roman" w:cs="Times New Roman"/>
          <w:szCs w:val="24"/>
        </w:rPr>
        <w:t xml:space="preserve">ό της ΕΚΤ, γιατί δεν θα μπορούσατε να πείτε αυτό που είπατε. Μ’ αυτό που είπατε, θα γελούσε ο </w:t>
      </w:r>
      <w:proofErr w:type="spellStart"/>
      <w:r>
        <w:rPr>
          <w:rFonts w:eastAsia="Times New Roman" w:cs="Times New Roman"/>
          <w:szCs w:val="24"/>
        </w:rPr>
        <w:t>Ντράγκι</w:t>
      </w:r>
      <w:proofErr w:type="spellEnd"/>
      <w:r>
        <w:rPr>
          <w:rFonts w:eastAsia="Times New Roman" w:cs="Times New Roman"/>
          <w:szCs w:val="24"/>
        </w:rPr>
        <w:t>, αν το άκουγε.</w:t>
      </w:r>
    </w:p>
    <w:p w14:paraId="6988B6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συνεχίζετε να λέτε ότι όλοι λένε ψέματα. Δεν το έλεγε πάντα η Νέα Δημοκρατία, αλλά από τότε που κάνετε συμμαχία με τον κ. Γεωργιάδη έ</w:t>
      </w:r>
      <w:r>
        <w:rPr>
          <w:rFonts w:eastAsia="Times New Roman" w:cs="Times New Roman"/>
          <w:szCs w:val="24"/>
        </w:rPr>
        <w:t xml:space="preserve">χετε αυτό το στυλ που λέει «Ό,τι λένε οι άλλοι είναι ψέματα», αντί να κάθεστε και να κάνετε πολιτική αντιπαράθεση. Δεν σας τιμά να υποστηρίζετε ότι λέμε ψέματα έξι φορές. </w:t>
      </w:r>
    </w:p>
    <w:p w14:paraId="6988B6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πρέπει να πω ένα καλό. Δεν ξέρω τι θα καταφέρω εγώ και η διαπραγματευτική ομάδ</w:t>
      </w:r>
      <w:r>
        <w:rPr>
          <w:rFonts w:eastAsia="Times New Roman" w:cs="Times New Roman"/>
          <w:szCs w:val="24"/>
        </w:rPr>
        <w:t xml:space="preserve">α στη διαπραγμάτευση, αλλά τουλάχιστον αναβαθμίζουμε τις λογοτεχνικές σας αναφορές. Με </w:t>
      </w:r>
      <w:r>
        <w:rPr>
          <w:rFonts w:eastAsia="Times New Roman" w:cs="Times New Roman"/>
          <w:szCs w:val="24"/>
        </w:rPr>
        <w:lastRenderedPageBreak/>
        <w:t xml:space="preserve">χαρά ακούω ότι ξέρετε και Μαρκ Τουέιν και Μπομπ </w:t>
      </w:r>
      <w:proofErr w:type="spellStart"/>
      <w:r>
        <w:rPr>
          <w:rFonts w:eastAsia="Times New Roman" w:cs="Times New Roman"/>
          <w:szCs w:val="24"/>
        </w:rPr>
        <w:t>Ντύλαν</w:t>
      </w:r>
      <w:proofErr w:type="spellEnd"/>
      <w:r>
        <w:rPr>
          <w:rFonts w:eastAsia="Times New Roman" w:cs="Times New Roman"/>
          <w:szCs w:val="24"/>
        </w:rPr>
        <w:t>. Οπότε ο Υπουργός Οικονομικών τουλάχιστον έχει καταφέρει κάτι σ’ αυτήν την Αίθουσα.</w:t>
      </w:r>
    </w:p>
    <w:p w14:paraId="6988B6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88B6BE"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ΣΥΡΙΖΑ)</w:t>
      </w:r>
    </w:p>
    <w:p w14:paraId="6988B6BF" w14:textId="77777777" w:rsidR="00374D63" w:rsidRDefault="00826AA3">
      <w:pPr>
        <w:spacing w:line="600" w:lineRule="auto"/>
        <w:ind w:firstLine="720"/>
        <w:contextualSpacing/>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w:t>
      </w:r>
      <w:r>
        <w:rPr>
          <w:rFonts w:eastAsia="Times New Roman" w:cs="Times New Roman"/>
        </w:rPr>
        <w:t>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οκτώ μαθήτριες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Πύργου Ηλείας. </w:t>
      </w:r>
    </w:p>
    <w:p w14:paraId="6988B6C0" w14:textId="77777777" w:rsidR="00374D63" w:rsidRDefault="00826AA3">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6988B6C1" w14:textId="77777777" w:rsidR="00374D63" w:rsidRDefault="00826AA3">
      <w:pPr>
        <w:spacing w:line="600" w:lineRule="auto"/>
        <w:ind w:firstLine="720"/>
        <w:contextualSpacing/>
        <w:jc w:val="center"/>
        <w:rPr>
          <w:rFonts w:eastAsia="Times New Roman" w:cs="Times New Roman"/>
        </w:rPr>
      </w:pPr>
      <w:r>
        <w:rPr>
          <w:rFonts w:eastAsia="Times New Roman" w:cs="Times New Roman"/>
        </w:rPr>
        <w:t>(Χειροκροτήματα α</w:t>
      </w:r>
      <w:r>
        <w:rPr>
          <w:rFonts w:eastAsia="Times New Roman" w:cs="Times New Roman"/>
        </w:rPr>
        <w:t>π’ όλες τις πτέρυγες της Βουλής)</w:t>
      </w:r>
    </w:p>
    <w:p w14:paraId="6988B6C2" w14:textId="77777777" w:rsidR="00374D63" w:rsidRDefault="00826AA3">
      <w:pPr>
        <w:spacing w:line="600" w:lineRule="auto"/>
        <w:ind w:firstLine="720"/>
        <w:contextualSpacing/>
        <w:jc w:val="both"/>
        <w:rPr>
          <w:rFonts w:eastAsia="Times New Roman" w:cs="Times New Roman"/>
        </w:rPr>
      </w:pPr>
      <w:r>
        <w:rPr>
          <w:rFonts w:eastAsia="Times New Roman" w:cs="Times New Roman"/>
        </w:rPr>
        <w:t>Πριν μπούμε στον κατάλογο των ομιλητών, θα ήθελα να συνεννοηθούμε εκ νέου για τη διαδικασία. Προτείνω να δώσουμε τον λόγο σε δύο Υπουργούς που ζήτησαν τον λόγο για να τοποθετηθούν επί τροπολογιών που έχουν καταθέσει…</w:t>
      </w:r>
    </w:p>
    <w:p w14:paraId="6988B6C3" w14:textId="77777777" w:rsidR="00374D63" w:rsidRDefault="00826AA3">
      <w:pPr>
        <w:spacing w:line="600" w:lineRule="auto"/>
        <w:ind w:firstLine="720"/>
        <w:contextualSpacing/>
        <w:jc w:val="both"/>
        <w:rPr>
          <w:rFonts w:eastAsia="Times New Roman" w:cs="Times New Roman"/>
        </w:rPr>
      </w:pPr>
      <w:r>
        <w:rPr>
          <w:rFonts w:eastAsia="Times New Roman" w:cs="Times New Roman"/>
          <w:b/>
        </w:rPr>
        <w:lastRenderedPageBreak/>
        <w:t>ΣΤΑΥΡΟ</w:t>
      </w:r>
      <w:r>
        <w:rPr>
          <w:rFonts w:eastAsia="Times New Roman" w:cs="Times New Roman"/>
          <w:b/>
        </w:rPr>
        <w:t xml:space="preserve">Σ ΚΟΝΤΟΝΗΣ (Υπουργός Δικαιοσύνης, Διαφάνειας και Ανθρωπίνων Δικαιωμάτων): </w:t>
      </w:r>
      <w:r>
        <w:rPr>
          <w:rFonts w:eastAsia="Times New Roman" w:cs="Times New Roman"/>
        </w:rPr>
        <w:t>Και επί διατάξεων, κύριε Πρόεδρε.</w:t>
      </w:r>
    </w:p>
    <w:p w14:paraId="6988B6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Μάλιστα. Έχουμε τροπολογίες και διατάξεις, πάνω στις οποίες θέλουν να τοποθετηθούν οι Υπουργοί. </w:t>
      </w:r>
    </w:p>
    <w:p w14:paraId="6988B6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παρακαλέσω </w:t>
      </w:r>
      <w:r>
        <w:rPr>
          <w:rFonts w:eastAsia="Times New Roman" w:cs="Times New Roman"/>
          <w:szCs w:val="24"/>
        </w:rPr>
        <w:t>πολύ τους Υπουργούς να κάνουν μία σύντομη τοποθέτηση. Μετά θα ξεκινήσουμε τον κατάλογο των ομιλητών με τα επτά λεπτά που έχουν στη διάθεσή τους.</w:t>
      </w:r>
    </w:p>
    <w:p w14:paraId="6988B6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Γιατί γελάτε, παρακαλώ;</w:t>
      </w:r>
    </w:p>
    <w:p w14:paraId="6988B6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σέβεστε τίποτα.</w:t>
      </w:r>
    </w:p>
    <w:p w14:paraId="6988B6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Αν δεν θέλ</w:t>
      </w:r>
      <w:r>
        <w:rPr>
          <w:rFonts w:eastAsia="Times New Roman" w:cs="Times New Roman"/>
          <w:szCs w:val="24"/>
        </w:rPr>
        <w:t>ετε να οργανώσουμε τη συζήτηση, τι να σας πω;</w:t>
      </w:r>
    </w:p>
    <w:p w14:paraId="6988B6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το </w:t>
      </w:r>
      <w:proofErr w:type="spellStart"/>
      <w:r>
        <w:rPr>
          <w:rFonts w:eastAsia="Times New Roman" w:cs="Times New Roman"/>
          <w:szCs w:val="24"/>
        </w:rPr>
        <w:t>επτάλεπτο</w:t>
      </w:r>
      <w:proofErr w:type="spellEnd"/>
      <w:r>
        <w:rPr>
          <w:rFonts w:eastAsia="Times New Roman" w:cs="Times New Roman"/>
          <w:szCs w:val="24"/>
        </w:rPr>
        <w:t>, λοιπόν, και τον αριθμό των εγγεγραμμένων ομιλητών, ενδεχομένως να φθάσουμε το τετράωρο από τώρα, χωρίς να υπολογίζω τις παρεμβάσεις των Κοινοβουλευτικών Εκπροσώπων, αλλά και τις ενδεχόμενε</w:t>
      </w:r>
      <w:r>
        <w:rPr>
          <w:rFonts w:eastAsia="Times New Roman" w:cs="Times New Roman"/>
          <w:szCs w:val="24"/>
        </w:rPr>
        <w:t>ς δευτερολογίες των εισηγητών-αγορητών. Και πάλι, θα πάμε 20.00΄ ή 21.00΄ η ώρα το πολύ. Νομίζω ότι αν τηρηθούν οι χρόνοι, θα ολοκληρώσουμε περίπου εκείνη την ώρα.</w:t>
      </w:r>
    </w:p>
    <w:p w14:paraId="6988B6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δώσω τον λόγο στον κ. </w:t>
      </w:r>
      <w:proofErr w:type="spellStart"/>
      <w:r>
        <w:rPr>
          <w:rFonts w:eastAsia="Times New Roman" w:cs="Times New Roman"/>
          <w:szCs w:val="24"/>
        </w:rPr>
        <w:t>Μουζάλα</w:t>
      </w:r>
      <w:proofErr w:type="spellEnd"/>
      <w:r>
        <w:rPr>
          <w:rFonts w:eastAsia="Times New Roman" w:cs="Times New Roman"/>
          <w:szCs w:val="24"/>
        </w:rPr>
        <w:t xml:space="preserve"> να μιλήσει για την </w:t>
      </w:r>
      <w:r>
        <w:rPr>
          <w:rFonts w:eastAsia="Times New Roman" w:cs="Times New Roman"/>
          <w:bCs/>
          <w:szCs w:val="24"/>
        </w:rPr>
        <w:t>τροπολογία υπ’ αριθμ</w:t>
      </w:r>
      <w:r>
        <w:rPr>
          <w:rFonts w:eastAsia="Times New Roman" w:cs="Times New Roman"/>
          <w:bCs/>
          <w:szCs w:val="24"/>
        </w:rPr>
        <w:t>όν</w:t>
      </w:r>
      <w:r>
        <w:rPr>
          <w:rFonts w:eastAsia="Times New Roman" w:cs="Times New Roman"/>
          <w:szCs w:val="24"/>
        </w:rPr>
        <w:t xml:space="preserve"> 935.</w:t>
      </w:r>
    </w:p>
    <w:p w14:paraId="6988B6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w:t>
      </w:r>
      <w:r>
        <w:rPr>
          <w:rFonts w:eastAsia="Times New Roman" w:cs="Times New Roman"/>
          <w:b/>
          <w:szCs w:val="24"/>
        </w:rPr>
        <w:t xml:space="preserve">ΓΟΡΑΚΟΣ: </w:t>
      </w:r>
      <w:r>
        <w:rPr>
          <w:rFonts w:eastAsia="Times New Roman" w:cs="Times New Roman"/>
          <w:szCs w:val="24"/>
        </w:rPr>
        <w:t>Κύριε Πρόεδρε, ένα λεπτό! Το Σώμα είναι το κυρίαρχο και μπορεί να αποφασίσει για την ημερήσια διάταξη. Είχαμε κανονίσει να πάμε μέχρι τις 16.00΄ η ώρα σήμερα.</w:t>
      </w:r>
    </w:p>
    <w:p w14:paraId="6988B6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Ποιοι το κανονίσατε αυτό;</w:t>
      </w:r>
    </w:p>
    <w:p w14:paraId="6988B6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Όλο το </w:t>
      </w:r>
      <w:r>
        <w:rPr>
          <w:rFonts w:eastAsia="Times New Roman" w:cs="Times New Roman"/>
          <w:szCs w:val="24"/>
        </w:rPr>
        <w:t>Σώμα.</w:t>
      </w:r>
    </w:p>
    <w:p w14:paraId="6988B6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Πότε κανόνισε το Σώμα;</w:t>
      </w:r>
    </w:p>
    <w:p w14:paraId="6988B6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ακούστε με λίγο.</w:t>
      </w:r>
    </w:p>
    <w:p w14:paraId="6988B6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και θα σας απαντήσω. Σας ακούω.</w:t>
      </w:r>
    </w:p>
    <w:p w14:paraId="6988B6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Είχαμε συμφωνήσει όλοι εμείς και είχαμε βάλει το θέμα στον κ. </w:t>
      </w:r>
      <w:proofErr w:type="spellStart"/>
      <w:r>
        <w:rPr>
          <w:rFonts w:eastAsia="Times New Roman" w:cs="Times New Roman"/>
          <w:szCs w:val="24"/>
        </w:rPr>
        <w:t>Κρεμαστινό</w:t>
      </w:r>
      <w:proofErr w:type="spellEnd"/>
      <w:r>
        <w:rPr>
          <w:rFonts w:eastAsia="Times New Roman" w:cs="Times New Roman"/>
          <w:szCs w:val="24"/>
        </w:rPr>
        <w:t xml:space="preserve">, ο οποίος μας παρέπεμψε στην Διάσκεψη των Προέδρων. Εγώ, όμως, από εκείνη την ώρα είχα πει στον κ. </w:t>
      </w:r>
      <w:proofErr w:type="spellStart"/>
      <w:r>
        <w:rPr>
          <w:rFonts w:eastAsia="Times New Roman" w:cs="Times New Roman"/>
          <w:szCs w:val="24"/>
        </w:rPr>
        <w:t>Κρεμαστινό</w:t>
      </w:r>
      <w:proofErr w:type="spellEnd"/>
      <w:r>
        <w:rPr>
          <w:rFonts w:eastAsia="Times New Roman" w:cs="Times New Roman"/>
          <w:szCs w:val="24"/>
        </w:rPr>
        <w:t xml:space="preserve"> ότι κυρίαρχο όργανο είναι το Σώμα και δεν είναι η Διάσκεψη των Προέδρων. </w:t>
      </w:r>
    </w:p>
    <w:p w14:paraId="6988B6D2" w14:textId="77777777" w:rsidR="00374D63" w:rsidRDefault="00826AA3">
      <w:pPr>
        <w:spacing w:line="600" w:lineRule="auto"/>
        <w:ind w:firstLine="720"/>
        <w:contextualSpacing/>
        <w:jc w:val="both"/>
        <w:rPr>
          <w:rFonts w:eastAsia="Times New Roman" w:cs="Times New Roman"/>
          <w:bCs/>
          <w:szCs w:val="24"/>
        </w:rPr>
      </w:pPr>
      <w:r>
        <w:rPr>
          <w:rFonts w:eastAsia="Times New Roman" w:cs="Times New Roman"/>
          <w:szCs w:val="24"/>
        </w:rPr>
        <w:lastRenderedPageBreak/>
        <w:t>Γι’ αυτό, λοιπόν, επιμένω στην πρόταση μου και λέω προς το Προεδρείο της Βουλής να πάμε σήμερα μέχρι τις 16.00΄ ή τις 17.00΄, να μιλήσουν οι Κοινοβουλευτικοί Εκπρόσωποι, να μιλήσουν κάποιοι Υπουργοί και να πάμε με τους Βουλευτές την επόμενη εβδομάδα σε μι</w:t>
      </w:r>
      <w:r>
        <w:rPr>
          <w:rFonts w:eastAsia="Times New Roman" w:cs="Times New Roman"/>
          <w:szCs w:val="24"/>
        </w:rPr>
        <w:t xml:space="preserve">α διαδικασία και επί των </w:t>
      </w:r>
      <w:r>
        <w:rPr>
          <w:rFonts w:eastAsia="Times New Roman" w:cs="Times New Roman"/>
          <w:bCs/>
          <w:szCs w:val="24"/>
        </w:rPr>
        <w:t>τροπολογιών, ούτως ώστε να τελειώσει την επόμενη Τρίτη. Αυτή είναι η πρόταση. Βάλτε την πρόταση αυτή σε ψηφοφορία.</w:t>
      </w:r>
    </w:p>
    <w:p w14:paraId="6988B6D3" w14:textId="77777777" w:rsidR="00374D63" w:rsidRDefault="00826AA3">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Ακούστηκε και καταγράφηκε η πρότασή σας και τώρα απαντώ. Είναι μ</w:t>
      </w:r>
      <w:r>
        <w:rPr>
          <w:rFonts w:eastAsia="Times New Roman" w:cs="Times New Roman"/>
          <w:bCs/>
          <w:szCs w:val="24"/>
        </w:rPr>
        <w:t>ί</w:t>
      </w:r>
      <w:r>
        <w:rPr>
          <w:rFonts w:eastAsia="Times New Roman" w:cs="Times New Roman"/>
          <w:bCs/>
          <w:szCs w:val="24"/>
        </w:rPr>
        <w:t xml:space="preserve">α άλλη πρόταση. </w:t>
      </w:r>
    </w:p>
    <w:p w14:paraId="6988B6D4"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Cs/>
          <w:szCs w:val="24"/>
        </w:rPr>
        <w:t xml:space="preserve">Επισημαίνω και επαναλαμβάνω ότι αποφασίστηκε η συζήτηση του συγκεκριμένου νομοσχεδίου να είναι ενιαία. Το πρωί –έχω εδώ και τα Πρακτικά- ο πρώτος </w:t>
      </w:r>
      <w:proofErr w:type="spellStart"/>
      <w:r>
        <w:rPr>
          <w:rFonts w:eastAsia="Times New Roman" w:cs="Times New Roman"/>
          <w:bCs/>
          <w:szCs w:val="24"/>
        </w:rPr>
        <w:t>Προεδρεύων</w:t>
      </w:r>
      <w:proofErr w:type="spellEnd"/>
      <w:r>
        <w:rPr>
          <w:rFonts w:eastAsia="Times New Roman" w:cs="Times New Roman"/>
          <w:bCs/>
          <w:szCs w:val="24"/>
        </w:rPr>
        <w:t>, ο κ. Κακλαμάνης, σε αυτό που αναφέρθηκε είναι ότι αν ο αριθμός των ομιλητών είναι λιγότερος ή είνα</w:t>
      </w:r>
      <w:r>
        <w:rPr>
          <w:rFonts w:eastAsia="Times New Roman" w:cs="Times New Roman"/>
          <w:bCs/>
          <w:szCs w:val="24"/>
        </w:rPr>
        <w:t>ι περίπου στους τριάντα…</w:t>
      </w:r>
      <w:r>
        <w:rPr>
          <w:rFonts w:eastAsia="Times New Roman" w:cs="Times New Roman"/>
          <w:b/>
          <w:szCs w:val="24"/>
        </w:rPr>
        <w:t xml:space="preserve"> </w:t>
      </w:r>
    </w:p>
    <w:p w14:paraId="6988B6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Είπε «περίπου».</w:t>
      </w:r>
    </w:p>
    <w:p w14:paraId="6988B6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Θέλετε να ακούσετε ή δεν θέλετε;</w:t>
      </w:r>
    </w:p>
    <w:p w14:paraId="6988B6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Ήμουν παρών, κύριε Πρόεδρε.</w:t>
      </w:r>
    </w:p>
    <w:p w14:paraId="6988B6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Κοιτάξτε, εγώ προσπαθώ προφορικά και στα γρ</w:t>
      </w:r>
      <w:r>
        <w:rPr>
          <w:rFonts w:eastAsia="Times New Roman" w:cs="Times New Roman"/>
          <w:szCs w:val="24"/>
        </w:rPr>
        <w:t>ήγορα να μεταφέρω αυτά που ειπώθηκαν στην αρχή της συνεδρίασης, το πρωί. Εάν θέλετε να σας διαβάσω δύο σελίδες και έχετε τέτοια διάθεση, ευχαρίστως!</w:t>
      </w:r>
    </w:p>
    <w:p w14:paraId="6988B6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Ειπώθηκε αυτό το πράγμα ότι μετά το τέλος του δευτέρου εισηγητού, και αφού το Προεδρείο είχε την εικόνα των</w:t>
      </w:r>
      <w:r>
        <w:rPr>
          <w:rFonts w:eastAsia="Times New Roman" w:cs="Times New Roman"/>
          <w:szCs w:val="24"/>
        </w:rPr>
        <w:t xml:space="preserve"> εγγεγραμμένων ομιλητών, θα γινόταν η συζήτηση και ενδεχομένως πρόταση να συνεχιστεί ή όχι η διαδικασία την Τρίτη. </w:t>
      </w:r>
    </w:p>
    <w:p w14:paraId="6988B6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Από ό,τι φαίνεται, με τους είκοσι εννέα-τριάντα Βουλευτές που είναι γραμμένοι -σας είπα τα χρονοδιαγράμματα πριν- και με μ</w:t>
      </w:r>
      <w:r>
        <w:rPr>
          <w:rFonts w:eastAsia="Times New Roman" w:cs="Times New Roman"/>
          <w:szCs w:val="24"/>
        </w:rPr>
        <w:t>ί</w:t>
      </w:r>
      <w:r>
        <w:rPr>
          <w:rFonts w:eastAsia="Times New Roman" w:cs="Times New Roman"/>
          <w:szCs w:val="24"/>
        </w:rPr>
        <w:t xml:space="preserve">α ανοχή χρόνου </w:t>
      </w:r>
      <w:r>
        <w:rPr>
          <w:rFonts w:eastAsia="Times New Roman" w:cs="Times New Roman"/>
          <w:szCs w:val="24"/>
        </w:rPr>
        <w:t xml:space="preserve">είναι ένα τετράωρο, σ' ό,τι αφορά -το επισημαίνω- τις παρεμβάσεις των ομιλητών. Εάν προσθέσουμε, λοιπόν, σε αυτό το τετράωρο και τις παρεμβάσεις των Κοινοβουλευτικών και των εισηγητών-αγορητών που είναι άλλο ένα δίωρο, περίπου τρίωρο, μιλάμε για έξι ώρες. </w:t>
      </w:r>
      <w:r>
        <w:rPr>
          <w:rFonts w:eastAsia="Times New Roman" w:cs="Times New Roman"/>
          <w:szCs w:val="24"/>
        </w:rPr>
        <w:t>Γύρω στις 21.00΄ ολοκληρώνουμε, γι’ αυτό σας είπα πριν. Ποιος ο λόγος λοιπόν;</w:t>
      </w:r>
    </w:p>
    <w:p w14:paraId="6988B6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Εάν έχετε αντιρρήσεις, εάν υπάρχουν διαφωνίες από τις Κοινοβουλευτικές Ομάδες, να ακουστούν, να εκφραστούν και να </w:t>
      </w:r>
      <w:r>
        <w:rPr>
          <w:rFonts w:eastAsia="Times New Roman" w:cs="Times New Roman"/>
          <w:szCs w:val="24"/>
        </w:rPr>
        <w:lastRenderedPageBreak/>
        <w:t>δούμε τι θα κάνουμε. Σκεφτείτε το. Θα δώσουμε τώρα τον λόγο στον</w:t>
      </w:r>
      <w:r>
        <w:rPr>
          <w:rFonts w:eastAsia="Times New Roman" w:cs="Times New Roman"/>
          <w:szCs w:val="24"/>
        </w:rPr>
        <w:t xml:space="preserve"> κύριο Υπουργό, για να μη χρονοτριβούμε.</w:t>
      </w:r>
    </w:p>
    <w:p w14:paraId="6988B6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έχετε τον λόγο για τέσσερα λεπτά.</w:t>
      </w:r>
    </w:p>
    <w:p w14:paraId="6988B6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Κύριε Πρόεδρε, κυρίες και κύριοι Βουλευτές, εισηγούμαι την </w:t>
      </w:r>
      <w:r>
        <w:rPr>
          <w:rFonts w:eastAsia="Times New Roman" w:cs="Times New Roman"/>
          <w:bCs/>
          <w:szCs w:val="24"/>
        </w:rPr>
        <w:t>τροπολογία υπ’ αριθμ</w:t>
      </w:r>
      <w:r>
        <w:rPr>
          <w:rFonts w:eastAsia="Times New Roman" w:cs="Times New Roman"/>
          <w:bCs/>
          <w:szCs w:val="24"/>
        </w:rPr>
        <w:t>όν</w:t>
      </w:r>
      <w:r>
        <w:rPr>
          <w:rFonts w:eastAsia="Times New Roman" w:cs="Times New Roman"/>
          <w:szCs w:val="24"/>
        </w:rPr>
        <w:t xml:space="preserve"> 935/14, η οποία αποδίδει χρήμ</w:t>
      </w:r>
      <w:r>
        <w:rPr>
          <w:rFonts w:eastAsia="Times New Roman" w:cs="Times New Roman"/>
          <w:szCs w:val="24"/>
        </w:rPr>
        <w:t xml:space="preserve">ατα, τα οποία έχουν διαπιστωθεί μέσα από τις νόμιμες διαδικασίες, για ζημιές που υπέστησαν οι αγρότες της </w:t>
      </w:r>
      <w:proofErr w:type="spellStart"/>
      <w:r>
        <w:rPr>
          <w:rFonts w:eastAsia="Times New Roman" w:cs="Times New Roman"/>
          <w:szCs w:val="24"/>
        </w:rPr>
        <w:t>Μόριας</w:t>
      </w:r>
      <w:proofErr w:type="spellEnd"/>
      <w:r>
        <w:rPr>
          <w:rFonts w:eastAsia="Times New Roman" w:cs="Times New Roman"/>
          <w:szCs w:val="24"/>
        </w:rPr>
        <w:t xml:space="preserve"> από αυτό το τεράστιο μεταναστευτικό και προσφυγικό κύμα που πέρασε. Κάναμε μια προσπάθεια αυτά τα πράγματα να τα περάσουμε μέσα από τον ΕΛΓΑ. Η</w:t>
      </w:r>
      <w:r>
        <w:rPr>
          <w:rFonts w:eastAsia="Times New Roman" w:cs="Times New Roman"/>
          <w:szCs w:val="24"/>
        </w:rPr>
        <w:t xml:space="preserve"> νομοθεσία δεν καλύπτει αυτό το ζήτημα. </w:t>
      </w:r>
    </w:p>
    <w:p w14:paraId="6988B6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Επομένως, έχουμε δύο πράγματα. Το ένα είναι ότι ετοιμάζουμε νομοθεσία -δεν είναι τόσο εύκολο-, ώστε να μπορέσει να υπάρξει μια γενικότερη ρύθμιση για τέτοιου είδους πράγματα και μέσα από τον ΕΛΓΑ. Θα ήταν λάθος να κ</w:t>
      </w:r>
      <w:r>
        <w:rPr>
          <w:rFonts w:eastAsia="Times New Roman" w:cs="Times New Roman"/>
          <w:szCs w:val="24"/>
        </w:rPr>
        <w:t xml:space="preserve">αθυστερήσουν άλλο οι πληρωμές αυτών των ανθρώπων. Ανέλαβε το Υπουργείο Μετανάστευσης, από ένα μικρό ταμείο που έχει με τα παράβολα των νόμιμων μεταναστών, και θα καταβάλουμε αυτά τα ποσά στη Μόρια. </w:t>
      </w:r>
    </w:p>
    <w:p w14:paraId="6988B6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πω ότι θα περιμένετε και άλλη διάταξη τις επό</w:t>
      </w:r>
      <w:r>
        <w:rPr>
          <w:rFonts w:eastAsia="Times New Roman" w:cs="Times New Roman"/>
          <w:szCs w:val="24"/>
        </w:rPr>
        <w:t xml:space="preserve">μενες εβδομάδες, η οποία θα αφορά το ίδιο θέμα για τον Δήμο </w:t>
      </w:r>
      <w:proofErr w:type="spellStart"/>
      <w:r>
        <w:rPr>
          <w:rFonts w:eastAsia="Times New Roman" w:cs="Times New Roman"/>
          <w:szCs w:val="24"/>
        </w:rPr>
        <w:t>Παιονίας</w:t>
      </w:r>
      <w:proofErr w:type="spellEnd"/>
      <w:r>
        <w:rPr>
          <w:rFonts w:eastAsia="Times New Roman" w:cs="Times New Roman"/>
          <w:szCs w:val="24"/>
        </w:rPr>
        <w:t xml:space="preserve">, την </w:t>
      </w:r>
      <w:proofErr w:type="spellStart"/>
      <w:r>
        <w:rPr>
          <w:rFonts w:eastAsia="Times New Roman" w:cs="Times New Roman"/>
          <w:szCs w:val="24"/>
        </w:rPr>
        <w:t>Ειδομένη</w:t>
      </w:r>
      <w:proofErr w:type="spellEnd"/>
      <w:r>
        <w:rPr>
          <w:rFonts w:eastAsia="Times New Roman" w:cs="Times New Roman"/>
          <w:szCs w:val="24"/>
        </w:rPr>
        <w:t xml:space="preserve"> πρακτικά, που και εκεί πέρα οι αγρότες έχουν υποστεί μεγάλη ζημιά.</w:t>
      </w:r>
    </w:p>
    <w:p w14:paraId="6988B6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ρχομαι σε δύο ζητήματα για να καλύψουμε όσο το δυνατόν πιο γρήγορα αυτούς τους ανθρώπους. Δεύτερο ζήτημα.</w:t>
      </w:r>
      <w:r>
        <w:rPr>
          <w:rFonts w:eastAsia="Times New Roman" w:cs="Times New Roman"/>
          <w:szCs w:val="24"/>
        </w:rPr>
        <w:t xml:space="preserve"> Θα πρέπει όσο μπορούμε πιο γρήγορα -κάτι που θέλει μεγαλύτερη γραφειοκρατία- να φτιάξουμε μ</w:t>
      </w:r>
      <w:r>
        <w:rPr>
          <w:rFonts w:eastAsia="Times New Roman" w:cs="Times New Roman"/>
          <w:szCs w:val="24"/>
        </w:rPr>
        <w:t>ί</w:t>
      </w:r>
      <w:r>
        <w:rPr>
          <w:rFonts w:eastAsia="Times New Roman" w:cs="Times New Roman"/>
          <w:szCs w:val="24"/>
        </w:rPr>
        <w:t xml:space="preserve">α διάταξη η οποία θα μπορεί να υπάρχει στο τραπέζι σε τέτοιες περιπτώσεις. </w:t>
      </w:r>
    </w:p>
    <w:p w14:paraId="6988B6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σας πω το εξής: Άκουσα με έκπληξη πάλι σήμερα -με εξαίρεση τον ομ</w:t>
      </w:r>
      <w:r>
        <w:rPr>
          <w:rFonts w:eastAsia="Times New Roman" w:cs="Times New Roman"/>
          <w:szCs w:val="24"/>
        </w:rPr>
        <w:t xml:space="preserve">ιλητή από Το Ποτάμι, τον κ. </w:t>
      </w:r>
      <w:proofErr w:type="spellStart"/>
      <w:r>
        <w:rPr>
          <w:rFonts w:eastAsia="Times New Roman" w:cs="Times New Roman"/>
          <w:szCs w:val="24"/>
        </w:rPr>
        <w:t>Δανέλλη</w:t>
      </w:r>
      <w:proofErr w:type="spellEnd"/>
      <w:r>
        <w:rPr>
          <w:rFonts w:eastAsia="Times New Roman" w:cs="Times New Roman"/>
          <w:szCs w:val="24"/>
        </w:rPr>
        <w:t xml:space="preserve">- να λέγεται «τι έκτακτα μέτρα, αφού οι συνθήκες πλέον δεν είναι έκτακτες» και όλα αυτά. </w:t>
      </w:r>
    </w:p>
    <w:p w14:paraId="6988B6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Όλα αυτά σας τα εξήγησα στην Επιτροπή. Κάνετε κακό στην πατρίδα. Μη λέτε τέτοια πράγματα. Δεν ξέρω, εισηγείστε σ</w:t>
      </w:r>
      <w:r>
        <w:rPr>
          <w:rFonts w:eastAsia="Times New Roman" w:cs="Times New Roman"/>
          <w:szCs w:val="24"/>
        </w:rPr>
        <w:t>το Λαϊκό Κόμμα ή στο Σοσιαλιστικό Κόμμα ότι οι συνθήκες πλέον στην Ελλάδα δεν είναι έκτακτες; Διότι εγώ θα φύγω από εδώ και θα πάω στην Ευρώπη και έχω να κάνω διαπραγματεύσεις για να επιμείνουμε στο ότι οι συνθήκες είναι έκτακτες. Αυτό σημαίνει ότι οι οργα</w:t>
      </w:r>
      <w:r>
        <w:rPr>
          <w:rFonts w:eastAsia="Times New Roman" w:cs="Times New Roman"/>
          <w:szCs w:val="24"/>
        </w:rPr>
        <w:t xml:space="preserve">νισμοί είναι υποχρεωμένοι να μας </w:t>
      </w:r>
      <w:r>
        <w:rPr>
          <w:rFonts w:eastAsia="Times New Roman" w:cs="Times New Roman"/>
          <w:szCs w:val="24"/>
        </w:rPr>
        <w:lastRenderedPageBreak/>
        <w:t xml:space="preserve">παράσχουν πιο πολύ </w:t>
      </w:r>
      <w:r>
        <w:rPr>
          <w:rFonts w:eastAsia="Times New Roman" w:cs="Times New Roman"/>
          <w:szCs w:val="24"/>
          <w:lang w:val="en-US"/>
        </w:rPr>
        <w:t>FRONTEX</w:t>
      </w:r>
      <w:r>
        <w:rPr>
          <w:rFonts w:eastAsia="Times New Roman" w:cs="Times New Roman"/>
          <w:szCs w:val="24"/>
        </w:rPr>
        <w:t xml:space="preserve">, </w:t>
      </w:r>
      <w:r>
        <w:rPr>
          <w:rFonts w:eastAsia="Times New Roman" w:cs="Times New Roman"/>
          <w:szCs w:val="24"/>
          <w:lang w:val="en-US"/>
        </w:rPr>
        <w:t>EASO</w:t>
      </w:r>
      <w:r>
        <w:rPr>
          <w:rFonts w:eastAsia="Times New Roman" w:cs="Times New Roman"/>
          <w:szCs w:val="24"/>
        </w:rPr>
        <w:t xml:space="preserve">, να αυξήσουν τα έκτακτα κονδύλια. </w:t>
      </w:r>
    </w:p>
    <w:p w14:paraId="6988B6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Μην λέτε τέτοια πράγματα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w:t>
      </w:r>
      <w:r>
        <w:rPr>
          <w:rFonts w:eastAsia="Times New Roman" w:cs="Times New Roman"/>
          <w:szCs w:val="24"/>
        </w:rPr>
        <w:t>Α</w:t>
      </w:r>
      <w:r>
        <w:rPr>
          <w:rFonts w:eastAsia="Times New Roman" w:cs="Times New Roman"/>
          <w:szCs w:val="24"/>
        </w:rPr>
        <w:t xml:space="preserve">ντιπολίτευσης. Επτά μήνες μετά τη διάλυση της </w:t>
      </w:r>
      <w:proofErr w:type="spellStart"/>
      <w:r>
        <w:rPr>
          <w:rFonts w:eastAsia="Times New Roman" w:cs="Times New Roman"/>
          <w:szCs w:val="24"/>
        </w:rPr>
        <w:t>Ειδομένη</w:t>
      </w:r>
      <w:r>
        <w:rPr>
          <w:rFonts w:eastAsia="Times New Roman" w:cs="Times New Roman"/>
          <w:szCs w:val="24"/>
        </w:rPr>
        <w:t>ς</w:t>
      </w:r>
      <w:proofErr w:type="spellEnd"/>
      <w:r>
        <w:rPr>
          <w:rFonts w:eastAsia="Times New Roman" w:cs="Times New Roman"/>
          <w:szCs w:val="24"/>
        </w:rPr>
        <w:t>, οι συνθήκες παραμένουν έκτακτες, κάτι που ξέρουν τα χωρ</w:t>
      </w:r>
      <w:r>
        <w:rPr>
          <w:rFonts w:eastAsia="Times New Roman" w:cs="Times New Roman"/>
          <w:szCs w:val="24"/>
        </w:rPr>
        <w:t xml:space="preserve">ιά από τα οποία προέρχεστε, το ξέρουν τα νησιά και όλοι. Μην βάλετε αυτά τα κομμάτια μέσα στην </w:t>
      </w:r>
      <w:r>
        <w:rPr>
          <w:rFonts w:eastAsia="Times New Roman" w:cs="Times New Roman"/>
          <w:szCs w:val="24"/>
        </w:rPr>
        <w:t>Α</w:t>
      </w:r>
      <w:r>
        <w:rPr>
          <w:rFonts w:eastAsia="Times New Roman" w:cs="Times New Roman"/>
          <w:szCs w:val="24"/>
        </w:rPr>
        <w:t>ντιπολίτευσή σας. Δεν είναι αλήθεια και το ξέρετε!</w:t>
      </w:r>
    </w:p>
    <w:p w14:paraId="6988B6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Δεν πιστεύω ότι υπάρχει σοβαρός άνθρωπος εδώ πέρα που να ισχυρίζεται ότι επτά μήνες μετά –στην Γερμανία δεκαο</w:t>
      </w:r>
      <w:r>
        <w:rPr>
          <w:rFonts w:eastAsia="Times New Roman" w:cs="Times New Roman"/>
          <w:szCs w:val="24"/>
        </w:rPr>
        <w:t xml:space="preserve">κτώ μήνες μετά- παραμένουν. Για το όνομα του Θεού, μη μπλέξουμε τα πράγματα! </w:t>
      </w:r>
    </w:p>
    <w:p w14:paraId="6988B6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Δίνουμε μάχη στην Ευρώπη για να εξασφαλίσουμε τη βοήθεια που χρειαζόμαστε όχι μόνο σε χρήματα, αλλά και σε προσωπικό. Και υπάρχουν κράτη τα οποία είναι ιδιαίτερα εχθρικά προς την</w:t>
      </w:r>
      <w:r>
        <w:rPr>
          <w:rFonts w:eastAsia="Times New Roman" w:cs="Times New Roman"/>
          <w:szCs w:val="24"/>
        </w:rPr>
        <w:t xml:space="preserve"> χώρα μας –δεν θέλω να τα κατονομάσω ως Υπουργός- τα οποία δίνουν την αντίθετη μάχη, λέγοντας ότι εντάξει, οι συνθήκες στην Ελλάδα δεν είναι πια κρίσιμες. </w:t>
      </w:r>
    </w:p>
    <w:p w14:paraId="6988B6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Μην το λέτε αυτό το πράγμα λοιπόν. Κάνετε λάθος! </w:t>
      </w:r>
    </w:p>
    <w:p w14:paraId="6988B6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6E8"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 (Χειροκροτήματα από τις πτέρυγες τ</w:t>
      </w:r>
      <w:r>
        <w:rPr>
          <w:rFonts w:eastAsia="Times New Roman" w:cs="Times New Roman"/>
          <w:szCs w:val="24"/>
        </w:rPr>
        <w:t>ων ΣΥΡΙΖΑ</w:t>
      </w:r>
      <w:r w:rsidRPr="00FB2CBA">
        <w:rPr>
          <w:rFonts w:eastAsia="Times New Roman" w:cs="Times New Roman"/>
          <w:szCs w:val="24"/>
        </w:rPr>
        <w:t xml:space="preserve"> </w:t>
      </w:r>
      <w:r>
        <w:rPr>
          <w:rFonts w:eastAsia="Times New Roman" w:cs="Times New Roman"/>
          <w:szCs w:val="24"/>
        </w:rPr>
        <w:t>και των ΑΝΕΛ)</w:t>
      </w:r>
    </w:p>
    <w:p w14:paraId="6988B6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Μουζάλα</w:t>
      </w:r>
      <w:proofErr w:type="spellEnd"/>
      <w:r>
        <w:rPr>
          <w:rFonts w:eastAsia="Times New Roman" w:cs="Times New Roman"/>
          <w:szCs w:val="24"/>
        </w:rPr>
        <w:t xml:space="preserve">. </w:t>
      </w:r>
    </w:p>
    <w:p w14:paraId="6988B6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Ορίστε, κύριε Κοντονή, έχετε τον λόγο.</w:t>
      </w:r>
    </w:p>
    <w:p w14:paraId="6988B6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6988B6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στο νομοσχέδιο το οποίο συζητάμε διαλαμβάνεται διάταξη στο άρθρο 32, σχετικά με την επαναλειτουργία κάποιων υποθηκοφυλακείων τα οποία επί μακρό χρονικό διάστημα ήταν κλειστά, δεν λειτουργούσαν, με αποτέλεσμα να έχει δημιουργηθεί μείζον κοινωνικό κ</w:t>
      </w:r>
      <w:r>
        <w:rPr>
          <w:rFonts w:eastAsia="Times New Roman" w:cs="Times New Roman"/>
          <w:szCs w:val="24"/>
        </w:rPr>
        <w:t xml:space="preserve">αι οικονομικό πρόβλημα στις περιοχές στις οποίες βρίσκονται. </w:t>
      </w:r>
    </w:p>
    <w:p w14:paraId="6988B6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τι πετυχαίνουμε με την μετατροπή των άμισθων υποθηκοφυλακείων -τα οποία είναι κλειστά- σε έμμισθα, νομίζω ότι το καταλαβαίνετε όλοι. </w:t>
      </w:r>
    </w:p>
    <w:p w14:paraId="6988B6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πω τρία πράγματα που είναι πάρα πολύ βασικ</w:t>
      </w:r>
      <w:r>
        <w:rPr>
          <w:rFonts w:eastAsia="Times New Roman" w:cs="Times New Roman"/>
          <w:szCs w:val="24"/>
        </w:rPr>
        <w:t xml:space="preserve">ά. Πρώτα απ’ όλα, πετυχαίνουμε την άμεση εξασφάλιση και λειτουργία αυτών των υποθηκοφυλακείων. Όσον αφορά τις περιοχές οι </w:t>
      </w:r>
      <w:r>
        <w:rPr>
          <w:rFonts w:eastAsia="Times New Roman" w:cs="Times New Roman"/>
          <w:szCs w:val="24"/>
        </w:rPr>
        <w:lastRenderedPageBreak/>
        <w:t>οποίες τελούσαν υπό ένα καθεστώς αποκλεισμού -για να μην πω ομηρίας- από την οικονομική ζωή και την ασφάλεια των συναλλαγών, πλέον δεν</w:t>
      </w:r>
      <w:r>
        <w:rPr>
          <w:rFonts w:eastAsia="Times New Roman" w:cs="Times New Roman"/>
          <w:szCs w:val="24"/>
        </w:rPr>
        <w:t xml:space="preserve"> θα ισχύει κάτι τέτοιο με την επανεκκίνηση των υποθηκοφυλακείων. </w:t>
      </w:r>
    </w:p>
    <w:p w14:paraId="6988B6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Δεύτερον –το οποίο είναι πάρα πολύ βασικό-, πετυχαίνουμε την είσπραξη των εσόδων υπέρ του προ</w:t>
      </w:r>
      <w:r>
        <w:rPr>
          <w:rFonts w:eastAsia="Times New Roman" w:cs="Times New Roman"/>
          <w:szCs w:val="24"/>
        </w:rPr>
        <w:t>ϋπολογισμού</w:t>
      </w:r>
      <w:r>
        <w:rPr>
          <w:rFonts w:eastAsia="Times New Roman" w:cs="Times New Roman"/>
          <w:szCs w:val="24"/>
        </w:rPr>
        <w:t xml:space="preserve">, χωρίς την παρακράτηση την οποία δικαιούνταν ο άμισθος υποθηκοφύλακας. </w:t>
      </w:r>
    </w:p>
    <w:p w14:paraId="6988B6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Τρίτον, διατη</w:t>
      </w:r>
      <w:r>
        <w:rPr>
          <w:rFonts w:eastAsia="Times New Roman" w:cs="Times New Roman"/>
          <w:szCs w:val="24"/>
        </w:rPr>
        <w:t xml:space="preserve">ρούμε τις θέσεις εργασίας των εργαζομένων σε αυτά τα </w:t>
      </w:r>
      <w:proofErr w:type="spellStart"/>
      <w:r>
        <w:rPr>
          <w:rFonts w:eastAsia="Times New Roman" w:cs="Times New Roman"/>
          <w:szCs w:val="24"/>
        </w:rPr>
        <w:t>υποθηκοφυλάκεια</w:t>
      </w:r>
      <w:proofErr w:type="spellEnd"/>
      <w:r>
        <w:rPr>
          <w:rFonts w:eastAsia="Times New Roman" w:cs="Times New Roman"/>
          <w:szCs w:val="24"/>
        </w:rPr>
        <w:t xml:space="preserve"> υπό τις προϋποθέσεις που θέτει η διάταξη και ο νόμος. </w:t>
      </w:r>
    </w:p>
    <w:p w14:paraId="6988B6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με αυτόν τον τρόπο λύνουμε ένα σοβαρό πρόβλημα που είχε ανακύψει. Και βεβαίως όχι μόνο το λύνουμε και </w:t>
      </w:r>
      <w:proofErr w:type="spellStart"/>
      <w:r>
        <w:rPr>
          <w:rFonts w:eastAsia="Times New Roman" w:cs="Times New Roman"/>
          <w:szCs w:val="24"/>
        </w:rPr>
        <w:t>επανεκκινούνται</w:t>
      </w:r>
      <w:proofErr w:type="spellEnd"/>
      <w:r>
        <w:rPr>
          <w:rFonts w:eastAsia="Times New Roman" w:cs="Times New Roman"/>
          <w:szCs w:val="24"/>
        </w:rPr>
        <w:t xml:space="preserve"> τα </w:t>
      </w:r>
      <w:proofErr w:type="spellStart"/>
      <w:r>
        <w:rPr>
          <w:rFonts w:eastAsia="Times New Roman" w:cs="Times New Roman"/>
          <w:szCs w:val="24"/>
        </w:rPr>
        <w:t>υ</w:t>
      </w:r>
      <w:r>
        <w:rPr>
          <w:rFonts w:eastAsia="Times New Roman" w:cs="Times New Roman"/>
          <w:szCs w:val="24"/>
        </w:rPr>
        <w:t>ποθηκοφυλάκεια</w:t>
      </w:r>
      <w:proofErr w:type="spellEnd"/>
      <w:r>
        <w:rPr>
          <w:rFonts w:eastAsia="Times New Roman" w:cs="Times New Roman"/>
          <w:szCs w:val="24"/>
        </w:rPr>
        <w:t>, αλλά εξασφαλίζουμε, όπως είπα, και τα έσοδα του δημοσίου και τις θέσεις εργασίας.</w:t>
      </w:r>
    </w:p>
    <w:p w14:paraId="6988B6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τον Κοινοβουλευτικό Εκπρόσωπο ή Εισηγητή του Ποταμιού κ. </w:t>
      </w:r>
      <w:proofErr w:type="spellStart"/>
      <w:r>
        <w:rPr>
          <w:rFonts w:eastAsia="Times New Roman" w:cs="Times New Roman"/>
          <w:szCs w:val="24"/>
        </w:rPr>
        <w:t>Δανέλλη</w:t>
      </w:r>
      <w:proofErr w:type="spellEnd"/>
      <w:r>
        <w:rPr>
          <w:rFonts w:eastAsia="Times New Roman" w:cs="Times New Roman"/>
          <w:szCs w:val="24"/>
        </w:rPr>
        <w:t xml:space="preserve"> ετέθη ένα θέμα δήθεν συνταγματικότητας της διάταξης που έχε</w:t>
      </w:r>
      <w:r>
        <w:rPr>
          <w:rFonts w:eastAsia="Times New Roman" w:cs="Times New Roman"/>
          <w:szCs w:val="24"/>
        </w:rPr>
        <w:t xml:space="preserve">ι να κάνει με την προσωρινή ανάθεση αρμοδιότητας καταχώρησης των πράξεων ή όχι στον κατά τόπο ειρηνοδίκη. </w:t>
      </w:r>
    </w:p>
    <w:p w14:paraId="6988B6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w:t>
      </w:r>
      <w:proofErr w:type="spellStart"/>
      <w:r>
        <w:rPr>
          <w:rFonts w:eastAsia="Times New Roman" w:cs="Times New Roman"/>
          <w:szCs w:val="24"/>
        </w:rPr>
        <w:t>πρώτοις</w:t>
      </w:r>
      <w:proofErr w:type="spellEnd"/>
      <w:r>
        <w:rPr>
          <w:rFonts w:eastAsia="Times New Roman" w:cs="Times New Roman"/>
          <w:szCs w:val="24"/>
        </w:rPr>
        <w:t>, θέλω να υπενθυμίσω ότι εδώ έχουμε και μ</w:t>
      </w:r>
      <w:r>
        <w:rPr>
          <w:rFonts w:eastAsia="Times New Roman" w:cs="Times New Roman"/>
          <w:szCs w:val="24"/>
        </w:rPr>
        <w:t>ί</w:t>
      </w:r>
      <w:r>
        <w:rPr>
          <w:rFonts w:eastAsia="Times New Roman" w:cs="Times New Roman"/>
          <w:szCs w:val="24"/>
        </w:rPr>
        <w:t xml:space="preserve">α Επιστημονική Επιτροπή και καλό είναι τα συμπεράσματά της και τις απόψεις της να τις ελέγχουμε, </w:t>
      </w:r>
      <w:r>
        <w:rPr>
          <w:rFonts w:eastAsia="Times New Roman" w:cs="Times New Roman"/>
          <w:szCs w:val="24"/>
        </w:rPr>
        <w:t>να τις διαβάζουμε. Τέτοιο ζήτημα δεν θέτει η  Επιστημονική Επιτροπή της Βουλής.</w:t>
      </w:r>
    </w:p>
    <w:p w14:paraId="6988B6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Εκείνο, όμως, που έχει σημασία και πρέπει να δούμε είναι το εξής, ότι αυτή η άποψη –δεν σχολιάζω ότι εκπορεύτηκε εν αρχή από τον Σύλλογο των Άμισθων Υποθηκοφυλάκων- δεν το σχολ</w:t>
      </w:r>
      <w:r>
        <w:rPr>
          <w:rFonts w:eastAsia="Times New Roman" w:cs="Times New Roman"/>
          <w:szCs w:val="24"/>
        </w:rPr>
        <w:t xml:space="preserve">ιάζω, οι άνθρωποι νομίζουν ότι έχουν δίκιο σε αυτόν τον τομέα, δεν έχουν και κυρίως δεν τους αφορά το πώς θα λειτουργήσουν αυτά τα υποθηκοφυλακεία που έμειναν κλειστά μετά την αποχώρηση των άμισθων υποθηκοφυλάκων. </w:t>
      </w:r>
    </w:p>
    <w:p w14:paraId="6988B6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όμως, που με προβληματίζει είναι </w:t>
      </w:r>
      <w:r>
        <w:rPr>
          <w:rFonts w:eastAsia="Times New Roman" w:cs="Times New Roman"/>
          <w:szCs w:val="24"/>
        </w:rPr>
        <w:t xml:space="preserve">ότι υπήρξε –και σωστά το είπε ο κ. </w:t>
      </w:r>
      <w:proofErr w:type="spellStart"/>
      <w:r>
        <w:rPr>
          <w:rFonts w:eastAsia="Times New Roman" w:cs="Times New Roman"/>
          <w:szCs w:val="24"/>
        </w:rPr>
        <w:t>Δανέλλης</w:t>
      </w:r>
      <w:proofErr w:type="spellEnd"/>
      <w:r>
        <w:rPr>
          <w:rFonts w:eastAsia="Times New Roman" w:cs="Times New Roman"/>
          <w:szCs w:val="24"/>
        </w:rPr>
        <w:t xml:space="preserve">- μια ανακοίνωση της Ένωσης Δικαστών Εισαγγελέων επί του θέματος. </w:t>
      </w:r>
      <w:r>
        <w:rPr>
          <w:rFonts w:eastAsia="Times New Roman" w:cs="Times New Roman"/>
          <w:szCs w:val="24"/>
        </w:rPr>
        <w:t>Β</w:t>
      </w:r>
      <w:r>
        <w:rPr>
          <w:rFonts w:eastAsia="Times New Roman" w:cs="Times New Roman"/>
          <w:szCs w:val="24"/>
        </w:rPr>
        <w:t>εβαίως, η Ένωση Δικαστών Εισαγγελέων έχει κάθε δικαίωμα να εκφράζει τις απόψεις επί των θεμάτων αυτών και καλά κάνει. Όμως, όταν είναι τόσο επιπόλ</w:t>
      </w:r>
      <w:r>
        <w:rPr>
          <w:rFonts w:eastAsia="Times New Roman" w:cs="Times New Roman"/>
          <w:szCs w:val="24"/>
        </w:rPr>
        <w:t xml:space="preserve">αιες επί </w:t>
      </w:r>
      <w:proofErr w:type="spellStart"/>
      <w:r>
        <w:rPr>
          <w:rFonts w:eastAsia="Times New Roman" w:cs="Times New Roman"/>
          <w:szCs w:val="24"/>
        </w:rPr>
        <w:t>σοβαροτάτων</w:t>
      </w:r>
      <w:proofErr w:type="spellEnd"/>
      <w:r>
        <w:rPr>
          <w:rFonts w:eastAsia="Times New Roman" w:cs="Times New Roman"/>
          <w:szCs w:val="24"/>
        </w:rPr>
        <w:t xml:space="preserve"> ζητημάτων και όταν βρίσκονται σε πλήρη διάσταση αυτές οι απόψεις με τις εκφρασμένες και εγγράφως διατυπωμένες απόψεις του Επιστημονικού Συμβουλίου της Βουλής, εγώ προβληματίζομαι για πάρα πολύ σοβαρά ζητήματα, </w:t>
      </w:r>
      <w:r>
        <w:rPr>
          <w:rFonts w:eastAsia="Times New Roman" w:cs="Times New Roman"/>
          <w:szCs w:val="24"/>
        </w:rPr>
        <w:lastRenderedPageBreak/>
        <w:t>διότι αυτές οι απόψεις πρ</w:t>
      </w:r>
      <w:r>
        <w:rPr>
          <w:rFonts w:eastAsia="Times New Roman" w:cs="Times New Roman"/>
          <w:szCs w:val="24"/>
        </w:rPr>
        <w:t xml:space="preserve">οέρχονται από δικαστές οι οποίοι κρίνουν παρεμπιπτόντως και τη συνταγματικότητα του νόμου. </w:t>
      </w:r>
    </w:p>
    <w:p w14:paraId="6988B6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Επομένως, επί του θέματος αυτού θα ήθελα να παραπέμψω σε όσα η Επιστημονική Επιτροπή της Βουλής λέει, αλλά και σε αποφάσεις της Ολομέλειας του Συμβουλίου Επικρατεία</w:t>
      </w:r>
      <w:r>
        <w:rPr>
          <w:rFonts w:eastAsia="Times New Roman" w:cs="Times New Roman"/>
          <w:szCs w:val="24"/>
        </w:rPr>
        <w:t>ς αλλά και των Τμημάτων, τα οποία έχουν εκφράσει την άποψη ότι οι υποθηκοφύλακες θεωρούνται δημόσιοι λειτουργοί, ότι δεν συνιστά εκτελεστική διοικητική πράξη η καταχώρηση ή όχι μιας συγκεκριμένης πράξης του υποθηκοφυλακείου και γι’ αυτό άλλωστε αυτή η πράξ</w:t>
      </w:r>
      <w:r>
        <w:rPr>
          <w:rFonts w:eastAsia="Times New Roman" w:cs="Times New Roman"/>
          <w:szCs w:val="24"/>
        </w:rPr>
        <w:t xml:space="preserve">η δεν προσβάλλεται ενώπιον των διοικητικών δικαστηρίων, αλλά των πολιτικών δικαστηρίων. </w:t>
      </w:r>
    </w:p>
    <w:p w14:paraId="6988B6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βασικότερο όλων είναι ότι εδώ για τους εργαζόμενους θέλω να πω το εξής ότι πράγματι οι εργαζόμενοι στα δικαστήρια έχουν αυτό το καθεστώς μονιμότητας, πλην, όμως, οι</w:t>
      </w:r>
      <w:r>
        <w:rPr>
          <w:rFonts w:eastAsia="Times New Roman" w:cs="Times New Roman"/>
          <w:szCs w:val="24"/>
        </w:rPr>
        <w:t xml:space="preserve"> αποφάσεις των ανωτάτων δικαστηρίων αναφέρομαι στο Συμβούλιο της Επικρατείας απόφασή του το 2014 δίδει τη δυνατότητα στα δικαστήρια να στελεχώνονται από προσωπικό, το οποίο διαπερνά τη σχέση του με το δημόσιο, τη σχέση εργασίας ιδιωτικού δικαίου </w:t>
      </w:r>
      <w:r>
        <w:rPr>
          <w:rFonts w:eastAsia="Times New Roman" w:cs="Times New Roman"/>
          <w:szCs w:val="24"/>
        </w:rPr>
        <w:lastRenderedPageBreak/>
        <w:t>και την πα</w:t>
      </w:r>
      <w:r>
        <w:rPr>
          <w:rFonts w:eastAsia="Times New Roman" w:cs="Times New Roman"/>
          <w:szCs w:val="24"/>
        </w:rPr>
        <w:t xml:space="preserve">ροχή εργασίας ιδιωτικού δικαίου. Επομένως, η νομολογία των δικαστηρίων, η ήδη εκφρασμένη και καταγεγραμμένη ακυρώνει όλες αυτές τις ενστάσεις. </w:t>
      </w:r>
    </w:p>
    <w:p w14:paraId="6988B6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θα ήθελα να πω προς όλους ότι δεν υπάρχει κανένα ζήτημα μη ψήφισης της συγκεκριμένης διάταξης και από </w:t>
      </w:r>
      <w:r>
        <w:rPr>
          <w:rFonts w:eastAsia="Times New Roman" w:cs="Times New Roman"/>
          <w:szCs w:val="24"/>
        </w:rPr>
        <w:t xml:space="preserve">την άποψη της ουσίας, διότι λύνει σοβαρά κοινωνικά ζητήματα και από την άποψη της επιστήμης. </w:t>
      </w:r>
    </w:p>
    <w:p w14:paraId="6988B6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 της μείωσης των ασφαλιστικών εισφορών των δικαστικών επιμελητών, θέλω να σας αναφέρω -το γνωρίζετε και όλοι- πως η εργασία των δικαστικών επιμε</w:t>
      </w:r>
      <w:r>
        <w:rPr>
          <w:rFonts w:eastAsia="Times New Roman" w:cs="Times New Roman"/>
          <w:szCs w:val="24"/>
        </w:rPr>
        <w:t xml:space="preserve">λητών τα χρόνια της κρίσης έχει μειωθεί πάρα πολύ, οι εισφορές τους ήταν αδύνατον να καλυφθούν και γι’ αυτό το λόγο πήραμε την πρωτοβουλία αυτή στο άρθρο 33. </w:t>
      </w:r>
    </w:p>
    <w:p w14:paraId="6988B6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34, έχει να κάνει με την έναρξη λειτουργίας της νέας αρχής εξέτασης προδικαστ</w:t>
      </w:r>
      <w:r>
        <w:rPr>
          <w:rFonts w:eastAsia="Times New Roman" w:cs="Times New Roman"/>
          <w:szCs w:val="24"/>
        </w:rPr>
        <w:t>ικών διαφορών. Σχετικά με την τροπολογία για τη ρύθμιση ζητημάτων λειτουργίας της αρχής εξέτασης προδικαστικών διαφορών και προσφυγών υπάρχει η ανάγκη η οποία διαλαμβάνεται και στην αιτιολογική έκ</w:t>
      </w:r>
      <w:r>
        <w:rPr>
          <w:rFonts w:eastAsia="Times New Roman" w:cs="Times New Roman"/>
          <w:szCs w:val="24"/>
        </w:rPr>
        <w:lastRenderedPageBreak/>
        <w:t>θεση και ορίζεται ο αναπληρωτής που είχε παραληφθεί –προφανώ</w:t>
      </w:r>
      <w:r>
        <w:rPr>
          <w:rFonts w:eastAsia="Times New Roman" w:cs="Times New Roman"/>
          <w:szCs w:val="24"/>
        </w:rPr>
        <w:t xml:space="preserve">ς εκ παραδρομής- του προέδρου, όπως επίσης ο τόπος κατάθεσης προσφυγών ενώπιον αυτής της δικαστικής αρχής. </w:t>
      </w:r>
    </w:p>
    <w:p w14:paraId="6988B6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κάτι πολύ σημαντικό για την επίσπευση αυτών των διαδικασιών είναι ότι εδώ πλέον θα έχουμε απλή εξέταση της προσφυγής για να ολοκληρώνονται γ</w:t>
      </w:r>
      <w:r>
        <w:rPr>
          <w:rFonts w:eastAsia="Times New Roman" w:cs="Times New Roman"/>
          <w:szCs w:val="24"/>
        </w:rPr>
        <w:t>ρήγορα αυτές οι διαδικασίες.</w:t>
      </w:r>
    </w:p>
    <w:p w14:paraId="6988B6F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δεν θα αναφερθώ σε κάποιες αιτιάσεις δήθεν, περί </w:t>
      </w:r>
      <w:proofErr w:type="spellStart"/>
      <w:r>
        <w:rPr>
          <w:rFonts w:eastAsia="Times New Roman"/>
          <w:szCs w:val="24"/>
        </w:rPr>
        <w:t>ρουσφετερολογικών</w:t>
      </w:r>
      <w:proofErr w:type="spellEnd"/>
      <w:r>
        <w:rPr>
          <w:rFonts w:eastAsia="Times New Roman"/>
          <w:szCs w:val="24"/>
        </w:rPr>
        <w:t xml:space="preserve"> διαδικασιών, όσον αφορά τους εργαζόμενους στα υποθηκοφυλακεία, διότι θεωρώ πως το θέμα αυτό έχει γίνει κατανοητό. Ήταν αδιανόητο ν</w:t>
      </w:r>
      <w:r>
        <w:rPr>
          <w:rFonts w:eastAsia="Times New Roman"/>
          <w:szCs w:val="24"/>
        </w:rPr>
        <w:t>α προχωρήσουμε σε μ</w:t>
      </w:r>
      <w:r>
        <w:rPr>
          <w:rFonts w:eastAsia="Times New Roman"/>
          <w:szCs w:val="24"/>
        </w:rPr>
        <w:t>ί</w:t>
      </w:r>
      <w:r>
        <w:rPr>
          <w:rFonts w:eastAsia="Times New Roman"/>
          <w:szCs w:val="24"/>
        </w:rPr>
        <w:t>α λύση του προβλήματος, δημιουργώντας και οξύνοντας ένα υπαρκτό πρόβλημα, που είναι το πρόβλημα των εργαζομένων και του μεγάλου ποσοστού ανεργίας. Θεωρώ ότι με αυτόν τον τρόπο υπάρχει η δυνατότητα να επιλέξουν αυτοί οι εργαζόμενοι εάν θ</w:t>
      </w:r>
      <w:r>
        <w:rPr>
          <w:rFonts w:eastAsia="Times New Roman"/>
          <w:szCs w:val="24"/>
        </w:rPr>
        <w:t>α ενταχθούν στα νέα έμμισθα υποθηκοφυλακεία, βεβαίως με χαμηλότερο μισθό, με τους μισθούς που προβλέπονται για το δημόσιο.</w:t>
      </w:r>
    </w:p>
    <w:p w14:paraId="6988B6FD"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Τέλος, θα ήθελα να σας αναφέρω την τροπολογία που καταθέτουμε, σχετικά με το ζήτημα των συνταγματικά κατοχυρωμένων ανεξαρτήτων αρχών,</w:t>
      </w:r>
      <w:r>
        <w:rPr>
          <w:rFonts w:eastAsia="Times New Roman"/>
          <w:szCs w:val="24"/>
        </w:rPr>
        <w:t xml:space="preserve"> όσον αφορά τη στελέχωσή τους. Είναι ανάγκη να υπερψηφιστεί αυτή η τροπολογία διότι είχαμε πρόβλημα. Το πρόβλημα ήταν πραγματικό και πλέον είχε να κάνει με τη σοβαρή στελέχωση αυτών των ανεξαρτήτων αρχών. </w:t>
      </w:r>
    </w:p>
    <w:p w14:paraId="6988B6FE" w14:textId="77777777" w:rsidR="00374D63" w:rsidRDefault="00826AA3">
      <w:pPr>
        <w:spacing w:line="600" w:lineRule="auto"/>
        <w:ind w:firstLine="720"/>
        <w:contextualSpacing/>
        <w:jc w:val="both"/>
        <w:rPr>
          <w:rFonts w:eastAsia="Times New Roman"/>
          <w:szCs w:val="24"/>
        </w:rPr>
      </w:pPr>
      <w:r>
        <w:rPr>
          <w:rFonts w:eastAsia="Times New Roman"/>
          <w:szCs w:val="24"/>
        </w:rPr>
        <w:t>Γνωρίζετε ότι οι συνταξιούχοι ανώτατοι δικαστές, μ</w:t>
      </w:r>
      <w:r>
        <w:rPr>
          <w:rFonts w:eastAsia="Times New Roman"/>
          <w:szCs w:val="24"/>
        </w:rPr>
        <w:t>ε βάση τον τελευταίο νόμο δεν ήταν δυνατόν να έχουν κάποια απολαβή για το έργο το οποίο παρέχουν, το οποίο είναι πάρα πολύ σύνθετο, πάρα πολύ σοβαρό και έχει συνέπειες σε όλους τους κλάδους της κοινωνικής ζωής στον τομέα στον οποίο αναφέρονται. Κρίθηκε, λο</w:t>
      </w:r>
      <w:r>
        <w:rPr>
          <w:rFonts w:eastAsia="Times New Roman"/>
          <w:szCs w:val="24"/>
        </w:rPr>
        <w:t>ιπόν, απαραίτητο να υπάρξει μ</w:t>
      </w:r>
      <w:r>
        <w:rPr>
          <w:rFonts w:eastAsia="Times New Roman"/>
          <w:szCs w:val="24"/>
        </w:rPr>
        <w:t>ί</w:t>
      </w:r>
      <w:r>
        <w:rPr>
          <w:rFonts w:eastAsia="Times New Roman"/>
          <w:szCs w:val="24"/>
        </w:rPr>
        <w:t>α δυνατότητα αμοιβής γι’ αυτό το έργο, διότι διαφορετικά θα είχαμε το φαινόμενο άνθρωποι οι οποίοι εργάζονται να παίρνουν λιγότερα χρήματα, από αυτά που θα έπαιρνε ένας συνάδελφός τους, ο οποίος θα ήταν κανονικά στη σύνταξη κα</w:t>
      </w:r>
      <w:r>
        <w:rPr>
          <w:rFonts w:eastAsia="Times New Roman"/>
          <w:szCs w:val="24"/>
        </w:rPr>
        <w:t>ι δεν θα εργαζόταν.</w:t>
      </w:r>
    </w:p>
    <w:p w14:paraId="6988B6FF" w14:textId="77777777" w:rsidR="00374D63" w:rsidRDefault="00826AA3">
      <w:pPr>
        <w:spacing w:line="600" w:lineRule="auto"/>
        <w:ind w:firstLine="720"/>
        <w:contextualSpacing/>
        <w:jc w:val="both"/>
        <w:rPr>
          <w:rFonts w:eastAsia="Times New Roman"/>
          <w:szCs w:val="24"/>
        </w:rPr>
      </w:pPr>
      <w:r>
        <w:rPr>
          <w:rFonts w:eastAsia="Times New Roman"/>
          <w:szCs w:val="24"/>
        </w:rPr>
        <w:t>Επομένως, ήταν ένα θέμα δικαιοσύνης και υπ’ αυτήν την έννοια καλούμε κύριε Πρόεδρε, το σύνολο των Βουλευτών να υπερψηφίσουν και τις διατάξεις και τις τροπολογίες, τις οποίες εισηγείται το Υπουργείο Δικαιοσύνης.</w:t>
      </w:r>
    </w:p>
    <w:p w14:paraId="6988B700"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6988B701"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w:t>
      </w:r>
      <w:r>
        <w:rPr>
          <w:rFonts w:eastAsia="Times New Roman"/>
          <w:szCs w:val="24"/>
        </w:rPr>
        <w:t>τήματα από την πτέρυγα του ΣΥΡΙΖΑ)</w:t>
      </w:r>
    </w:p>
    <w:p w14:paraId="6988B70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Υπουργό.</w:t>
      </w:r>
    </w:p>
    <w:p w14:paraId="6988B703" w14:textId="77777777" w:rsidR="00374D63" w:rsidRDefault="00826AA3">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υπάρχει άλλος Υπουργός;</w:t>
      </w:r>
    </w:p>
    <w:p w14:paraId="6988B70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Υπάρχουν, αλλά προφανώς θα παρέμβουν αργότερα.</w:t>
      </w:r>
    </w:p>
    <w:p w14:paraId="6988B705" w14:textId="77777777" w:rsidR="00374D63" w:rsidRDefault="00826AA3">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Για τροπολογία ερωτώ. </w:t>
      </w:r>
    </w:p>
    <w:p w14:paraId="6988B70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Για τροπολογία, όχι. Εξ όσων γνωρίζω δύο Υπουργοί, να σας πω και τα ονόματα, ο κ. </w:t>
      </w:r>
      <w:proofErr w:type="spellStart"/>
      <w:r>
        <w:rPr>
          <w:rFonts w:eastAsia="Times New Roman"/>
          <w:szCs w:val="24"/>
        </w:rPr>
        <w:t>Φάμελλος</w:t>
      </w:r>
      <w:proofErr w:type="spellEnd"/>
      <w:r>
        <w:rPr>
          <w:rFonts w:eastAsia="Times New Roman"/>
          <w:szCs w:val="24"/>
        </w:rPr>
        <w:t xml:space="preserve"> και ο κ. </w:t>
      </w:r>
      <w:proofErr w:type="spellStart"/>
      <w:r>
        <w:rPr>
          <w:rFonts w:eastAsia="Times New Roman"/>
          <w:szCs w:val="24"/>
        </w:rPr>
        <w:t>Σπίρτζης</w:t>
      </w:r>
      <w:proofErr w:type="spellEnd"/>
      <w:r>
        <w:rPr>
          <w:rFonts w:eastAsia="Times New Roman"/>
          <w:szCs w:val="24"/>
        </w:rPr>
        <w:t xml:space="preserve"> ζήτησαν για κάποια εκ των άρθρων του νομοσχεδίου μ</w:t>
      </w:r>
      <w:r>
        <w:rPr>
          <w:rFonts w:eastAsia="Times New Roman"/>
          <w:szCs w:val="24"/>
        </w:rPr>
        <w:t>ί</w:t>
      </w:r>
      <w:r>
        <w:rPr>
          <w:rFonts w:eastAsia="Times New Roman"/>
          <w:szCs w:val="24"/>
        </w:rPr>
        <w:t>α σύντομη τοποθέτηση. Όχι, όμως, τώρα.</w:t>
      </w:r>
      <w:r>
        <w:rPr>
          <w:rFonts w:eastAsia="Times New Roman"/>
          <w:szCs w:val="24"/>
        </w:rPr>
        <w:t xml:space="preserve"> Λίγο αργότερα.</w:t>
      </w:r>
    </w:p>
    <w:p w14:paraId="6988B70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Ζητήσατε τον λόγο, κύριε </w:t>
      </w:r>
      <w:proofErr w:type="spellStart"/>
      <w:r>
        <w:rPr>
          <w:rFonts w:eastAsia="Times New Roman"/>
          <w:szCs w:val="24"/>
        </w:rPr>
        <w:t>Δένδια</w:t>
      </w:r>
      <w:proofErr w:type="spellEnd"/>
      <w:r>
        <w:rPr>
          <w:rFonts w:eastAsia="Times New Roman"/>
          <w:szCs w:val="24"/>
        </w:rPr>
        <w:t>; Για τρία λεπτά;</w:t>
      </w:r>
    </w:p>
    <w:p w14:paraId="6988B708" w14:textId="77777777" w:rsidR="00374D63" w:rsidRDefault="00826AA3">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Μάλιστα, κύριε Πρόεδρε.</w:t>
      </w:r>
    </w:p>
    <w:p w14:paraId="6988B709" w14:textId="77777777" w:rsidR="00374D63" w:rsidRDefault="00826AA3">
      <w:pPr>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για την πρώτη τροπολογία που εισηγήθηκε ο κ. </w:t>
      </w:r>
      <w:proofErr w:type="spellStart"/>
      <w:r>
        <w:rPr>
          <w:rFonts w:eastAsia="Times New Roman"/>
          <w:szCs w:val="24"/>
        </w:rPr>
        <w:t>Μουζάλας</w:t>
      </w:r>
      <w:proofErr w:type="spellEnd"/>
      <w:r>
        <w:rPr>
          <w:rFonts w:eastAsia="Times New Roman"/>
          <w:szCs w:val="24"/>
        </w:rPr>
        <w:t>, η Νέα Δημοκρατία θα σταθεί θετικά, κύριε Υπουργέ. Υπάρχει προηγούμενο, βέβαια, για</w:t>
      </w:r>
      <w:r>
        <w:rPr>
          <w:rFonts w:eastAsia="Times New Roman"/>
          <w:szCs w:val="24"/>
        </w:rPr>
        <w:t xml:space="preserve"> τις καταστροφές του 2008. Οφείλω να υπογραμμίσω ότι εδώ δημιουργείται ένα προηγούμενο </w:t>
      </w:r>
      <w:r>
        <w:rPr>
          <w:rFonts w:eastAsia="Times New Roman"/>
          <w:szCs w:val="24"/>
        </w:rPr>
        <w:lastRenderedPageBreak/>
        <w:t>το οποίο είναι ανησυχητικό, διότι στην πραγματικότητα το ελληνικό δημόσιο, έρχεται εκ των υστέρων να καλύψει ζημιές, ενώ θα έπρεπε δι</w:t>
      </w:r>
      <w:r>
        <w:rPr>
          <w:rFonts w:eastAsia="Times New Roman"/>
          <w:szCs w:val="24"/>
        </w:rPr>
        <w:t>ά</w:t>
      </w:r>
      <w:r>
        <w:rPr>
          <w:rFonts w:eastAsia="Times New Roman"/>
          <w:szCs w:val="24"/>
        </w:rPr>
        <w:t xml:space="preserve"> των αρμοδίων οργάνων του να έχουν </w:t>
      </w:r>
      <w:r>
        <w:rPr>
          <w:rFonts w:eastAsia="Times New Roman"/>
          <w:szCs w:val="24"/>
        </w:rPr>
        <w:t>προλάβει τις ζημιές.</w:t>
      </w:r>
    </w:p>
    <w:p w14:paraId="6988B70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Έρχομαι στα όσα είπε ο κ. Κοντονής προηγουμένως. Όσον αφορά το μεν θέμα της συνταγματικότητας, κύριε Υπουργέ, έχετε δίκιο. </w:t>
      </w:r>
      <w:r>
        <w:rPr>
          <w:rFonts w:eastAsia="Times New Roman"/>
          <w:szCs w:val="24"/>
        </w:rPr>
        <w:t>Ε</w:t>
      </w:r>
      <w:r>
        <w:rPr>
          <w:rFonts w:eastAsia="Times New Roman"/>
          <w:szCs w:val="24"/>
        </w:rPr>
        <w:t>γώ νομίζω ότι δεν τίθεται εδώ θέμα αντισυνταγματικότητας. Σκοπιμότητας, είναι μ</w:t>
      </w:r>
      <w:r>
        <w:rPr>
          <w:rFonts w:eastAsia="Times New Roman"/>
          <w:szCs w:val="24"/>
        </w:rPr>
        <w:t>ί</w:t>
      </w:r>
      <w:r>
        <w:rPr>
          <w:rFonts w:eastAsia="Times New Roman"/>
          <w:szCs w:val="24"/>
        </w:rPr>
        <w:t>α άλλη κουβέντα. Η Νέα Δημοκρατ</w:t>
      </w:r>
      <w:r>
        <w:rPr>
          <w:rFonts w:eastAsia="Times New Roman"/>
          <w:szCs w:val="24"/>
        </w:rPr>
        <w:t>ία και δι</w:t>
      </w:r>
      <w:r>
        <w:rPr>
          <w:rFonts w:eastAsia="Times New Roman"/>
          <w:szCs w:val="24"/>
        </w:rPr>
        <w:t>ά</w:t>
      </w:r>
      <w:r>
        <w:rPr>
          <w:rFonts w:eastAsia="Times New Roman"/>
          <w:szCs w:val="24"/>
        </w:rPr>
        <w:t xml:space="preserve"> του Εισηγητή μας στην </w:t>
      </w:r>
      <w:r>
        <w:rPr>
          <w:rFonts w:eastAsia="Times New Roman"/>
          <w:szCs w:val="24"/>
        </w:rPr>
        <w:t>ε</w:t>
      </w:r>
      <w:r>
        <w:rPr>
          <w:rFonts w:eastAsia="Times New Roman"/>
          <w:szCs w:val="24"/>
        </w:rPr>
        <w:t>πιτροπή δεν τοποθετήθηκε εδώ θετικά. Μπορεί να μας πείσετε κατά τη διάρκεια της συζήτησης. Για την ώρα δεν έχουμε πεισθεί.</w:t>
      </w:r>
      <w:r>
        <w:rPr>
          <w:rFonts w:eastAsia="Times New Roman"/>
          <w:szCs w:val="24"/>
        </w:rPr>
        <w:t xml:space="preserve"> Εάν έ</w:t>
      </w:r>
      <w:r>
        <w:rPr>
          <w:rFonts w:eastAsia="Times New Roman"/>
          <w:szCs w:val="24"/>
        </w:rPr>
        <w:t>χετε δίκιο</w:t>
      </w:r>
      <w:r>
        <w:rPr>
          <w:rFonts w:eastAsia="Times New Roman"/>
          <w:szCs w:val="24"/>
        </w:rPr>
        <w:t>,</w:t>
      </w:r>
      <w:r>
        <w:rPr>
          <w:rFonts w:eastAsia="Times New Roman"/>
          <w:szCs w:val="24"/>
        </w:rPr>
        <w:t xml:space="preserve"> θα υπερψηφίσουμε.</w:t>
      </w:r>
    </w:p>
    <w:p w14:paraId="6988B70B" w14:textId="77777777" w:rsidR="00374D63" w:rsidRDefault="00826AA3">
      <w:pPr>
        <w:spacing w:line="600" w:lineRule="auto"/>
        <w:ind w:firstLine="720"/>
        <w:contextualSpacing/>
        <w:jc w:val="both"/>
        <w:rPr>
          <w:rFonts w:eastAsia="Times New Roman"/>
          <w:szCs w:val="24"/>
        </w:rPr>
      </w:pPr>
      <w:r>
        <w:rPr>
          <w:rFonts w:eastAsia="Times New Roman"/>
          <w:szCs w:val="24"/>
        </w:rPr>
        <w:t>Απλώς θα μου επιτρέψετε να σας ρωτήσω -και είναι ένας από τους κ</w:t>
      </w:r>
      <w:r>
        <w:rPr>
          <w:rFonts w:eastAsia="Times New Roman"/>
          <w:szCs w:val="24"/>
        </w:rPr>
        <w:t>ύριους λόγους που θα ήθελα να σας απευθύνω τον λόγο-, αν είναι επαρκής η τροπολογία ως έχει διατυπωθεί για τα θέματα των ανεξαρτήτων αρχών. Θα θέλαμε η Κυβέρνηση να είναι βεβαία, ότι αυτή είναι επαρκής και επιλύει το ζήτημα και να μην έλθουμε μετά από μ</w:t>
      </w:r>
      <w:r>
        <w:rPr>
          <w:rFonts w:eastAsia="Times New Roman"/>
          <w:szCs w:val="24"/>
        </w:rPr>
        <w:t>ί</w:t>
      </w:r>
      <w:r>
        <w:rPr>
          <w:rFonts w:eastAsia="Times New Roman"/>
          <w:szCs w:val="24"/>
        </w:rPr>
        <w:t xml:space="preserve">α </w:t>
      </w:r>
      <w:r>
        <w:rPr>
          <w:rFonts w:eastAsia="Times New Roman"/>
          <w:szCs w:val="24"/>
        </w:rPr>
        <w:t>εβδομάδα, δέκα ημέρες, να το ξαναδούμε.</w:t>
      </w:r>
    </w:p>
    <w:p w14:paraId="6988B70C"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Επίσης, είμαι υποχρεωμένος να κάνω κι ένα μικρό σχόλιο για τα όσα μου απεύθυνε ο Υπουργός, ο κ. </w:t>
      </w:r>
      <w:proofErr w:type="spellStart"/>
      <w:r>
        <w:rPr>
          <w:rFonts w:eastAsia="Times New Roman"/>
          <w:szCs w:val="24"/>
        </w:rPr>
        <w:t>Τσακαλώτος</w:t>
      </w:r>
      <w:proofErr w:type="spellEnd"/>
      <w:r>
        <w:rPr>
          <w:rFonts w:eastAsia="Times New Roman"/>
          <w:szCs w:val="24"/>
        </w:rPr>
        <w:t>, προηγουμένως. Λυπάμαι διότι δεν είναι στην Αίθουσα. Κυρίες και κύριοι συνάδελφοι, νομίζω ότι όλοι ξέρουμε εδ</w:t>
      </w:r>
      <w:r>
        <w:rPr>
          <w:rFonts w:eastAsia="Times New Roman"/>
          <w:szCs w:val="24"/>
        </w:rPr>
        <w:t xml:space="preserve">ώ, ότι το ζήτημα της ποσοτικής χαλάρωσης ακολουθεί την ολοκλήρωση της αξιολόγησης. Θα προσκομίσω αύριο -την έχω πάνω-, συνέντευξη του κ. </w:t>
      </w:r>
      <w:proofErr w:type="spellStart"/>
      <w:r>
        <w:rPr>
          <w:rFonts w:eastAsia="Times New Roman"/>
          <w:szCs w:val="24"/>
        </w:rPr>
        <w:t>Τσακαλώτου</w:t>
      </w:r>
      <w:proofErr w:type="spellEnd"/>
      <w:r>
        <w:rPr>
          <w:rFonts w:eastAsia="Times New Roman"/>
          <w:szCs w:val="24"/>
        </w:rPr>
        <w:t xml:space="preserve"> που ο ίδιος το λέει. Δεν με ενόχλησε όμως, κύριε Πρόεδρε, πρέπει να σας πω</w:t>
      </w:r>
      <w:r>
        <w:rPr>
          <w:rFonts w:eastAsia="Times New Roman"/>
          <w:szCs w:val="24"/>
        </w:rPr>
        <w:t>,</w:t>
      </w:r>
      <w:r>
        <w:rPr>
          <w:rFonts w:eastAsia="Times New Roman"/>
          <w:szCs w:val="24"/>
        </w:rPr>
        <w:t xml:space="preserve"> η προσπάθεια του Υπουργού να </w:t>
      </w:r>
      <w:proofErr w:type="spellStart"/>
      <w:r>
        <w:rPr>
          <w:rFonts w:eastAsia="Times New Roman"/>
          <w:szCs w:val="24"/>
        </w:rPr>
        <w:t>παρ</w:t>
      </w:r>
      <w:r>
        <w:rPr>
          <w:rFonts w:eastAsia="Times New Roman"/>
          <w:szCs w:val="24"/>
        </w:rPr>
        <w:t>αστήσει</w:t>
      </w:r>
      <w:proofErr w:type="spellEnd"/>
      <w:r>
        <w:rPr>
          <w:rFonts w:eastAsia="Times New Roman"/>
          <w:szCs w:val="24"/>
        </w:rPr>
        <w:t xml:space="preserve"> τώρα πως η ποσοτική χαλάρωση είναι ανεξάρτητη από την ολοκλήρωσή του. Με ενόχλησε το ύφος του. Το ύφος του «φροντιστηρίου». Ξέρετε το ύφος αυτό της ειρωνείας αρμόζει ίσως στους αποφοίτους του </w:t>
      </w:r>
      <w:r>
        <w:rPr>
          <w:rFonts w:eastAsia="Times New Roman"/>
          <w:szCs w:val="24"/>
          <w:lang w:val="en-US"/>
        </w:rPr>
        <w:t>Oxbridge</w:t>
      </w:r>
      <w:r>
        <w:rPr>
          <w:rFonts w:eastAsia="Times New Roman"/>
          <w:szCs w:val="24"/>
        </w:rPr>
        <w:t>, αλλά υπό την προϋπόθεση να φέρουν τίτλο ευγενε</w:t>
      </w:r>
      <w:r>
        <w:rPr>
          <w:rFonts w:eastAsia="Times New Roman"/>
          <w:szCs w:val="24"/>
        </w:rPr>
        <w:t>ίας. Ο κύριος Υπουργός με αυτήν τη συμπεριφορά του, αποδεικνύει ότι όχι μόνο δεν φέρει τίτλο κληρονομικής ευγένειας, αλλά στερείται και κάποιου πράγματος που έχω αποδώσει στο παρελθόν, του τίτλου της προσωπικής ευγένειας.</w:t>
      </w:r>
    </w:p>
    <w:p w14:paraId="6988B70D" w14:textId="77777777" w:rsidR="00374D63" w:rsidRDefault="00826AA3">
      <w:pPr>
        <w:spacing w:line="600" w:lineRule="auto"/>
        <w:ind w:firstLine="720"/>
        <w:contextualSpacing/>
        <w:jc w:val="both"/>
        <w:rPr>
          <w:rFonts w:eastAsia="Times New Roman"/>
          <w:szCs w:val="24"/>
        </w:rPr>
      </w:pPr>
      <w:r>
        <w:rPr>
          <w:rFonts w:eastAsia="Times New Roman"/>
          <w:szCs w:val="24"/>
        </w:rPr>
        <w:t>Κατά συνέπεια, του επιστρέφω την ε</w:t>
      </w:r>
      <w:r>
        <w:rPr>
          <w:rFonts w:eastAsia="Times New Roman"/>
          <w:szCs w:val="24"/>
        </w:rPr>
        <w:t xml:space="preserve">ιρωνεία περί της αγνοίας μας στη Νέα Δημοκρατία και να μου επιτρέψετε, κύριε Πρόεδρε, να του συστήσω να πάει να κάνει τη δουλειά του και να </w:t>
      </w:r>
      <w:r>
        <w:rPr>
          <w:rFonts w:eastAsia="Times New Roman"/>
          <w:szCs w:val="24"/>
        </w:rPr>
        <w:lastRenderedPageBreak/>
        <w:t>ολοκληρώσει όσο πιο γρήγορα μπορεί τη διαπραγμάτευση, να τελειώσει την αξιολόγηση και να αφήσει την πλάκα, γιατί δεν</w:t>
      </w:r>
      <w:r>
        <w:rPr>
          <w:rFonts w:eastAsia="Times New Roman"/>
          <w:szCs w:val="24"/>
        </w:rPr>
        <w:t xml:space="preserve"> υπάρχουν αστεία. </w:t>
      </w:r>
    </w:p>
    <w:p w14:paraId="6988B70E"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988B70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Δένδια</w:t>
      </w:r>
      <w:proofErr w:type="spellEnd"/>
      <w:r>
        <w:rPr>
          <w:rFonts w:eastAsia="Times New Roman"/>
          <w:szCs w:val="24"/>
        </w:rPr>
        <w:t>.</w:t>
      </w:r>
    </w:p>
    <w:p w14:paraId="6988B710"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Πρόεδρε, θα ήθελα τον λόγο για να …</w:t>
      </w:r>
    </w:p>
    <w:p w14:paraId="6988B711"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Είπαμε μετά τον κ. </w:t>
      </w:r>
      <w:proofErr w:type="spellStart"/>
      <w:r>
        <w:rPr>
          <w:rFonts w:eastAsia="Times New Roman"/>
          <w:szCs w:val="24"/>
        </w:rPr>
        <w:t>Δένδια</w:t>
      </w:r>
      <w:proofErr w:type="spellEnd"/>
      <w:r>
        <w:rPr>
          <w:rFonts w:eastAsia="Times New Roman"/>
          <w:szCs w:val="24"/>
        </w:rPr>
        <w:t xml:space="preserve"> να ξεκινήσει ο κατάλογος των ομιλητών. Περιμένουν οι συνάδελφοι να τοποθετηθούν. Μην αρχίσουμε τώρα νέο κύκλο …</w:t>
      </w:r>
    </w:p>
    <w:p w14:paraId="6988B712"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w:t>
      </w:r>
      <w:r>
        <w:rPr>
          <w:rFonts w:eastAsia="Times New Roman"/>
          <w:b/>
          <w:szCs w:val="24"/>
        </w:rPr>
        <w:t>καιωμάτων):</w:t>
      </w:r>
      <w:r>
        <w:rPr>
          <w:rFonts w:eastAsia="Times New Roman"/>
          <w:szCs w:val="24"/>
        </w:rPr>
        <w:t xml:space="preserve"> Δεν θέλω να απαντήσω για τον κ. </w:t>
      </w:r>
      <w:proofErr w:type="spellStart"/>
      <w:r>
        <w:rPr>
          <w:rFonts w:eastAsia="Times New Roman"/>
          <w:szCs w:val="24"/>
        </w:rPr>
        <w:t>Τσακαλώτο</w:t>
      </w:r>
      <w:proofErr w:type="spellEnd"/>
      <w:r>
        <w:rPr>
          <w:rFonts w:eastAsia="Times New Roman"/>
          <w:szCs w:val="24"/>
        </w:rPr>
        <w:t>.</w:t>
      </w:r>
    </w:p>
    <w:p w14:paraId="6988B71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Τι ακριβώς θέλετε, κύριε Υπουργέ; </w:t>
      </w:r>
    </w:p>
    <w:p w14:paraId="6988B714"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Θα ήθελα να δώσω μία διαβεβαίωση …</w:t>
      </w:r>
    </w:p>
    <w:p w14:paraId="6988B715"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Έχετε τον λόγο για ένα λεπτό. Σας παρακαλώ πολύ.</w:t>
      </w:r>
    </w:p>
    <w:p w14:paraId="6988B716"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Μου ζήτησε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Νέας Δημοκρατίας μία διαβεβαίωση ότι μ’ αυτό τον τρόπο η τροπολογ</w:t>
      </w:r>
      <w:r>
        <w:rPr>
          <w:rFonts w:eastAsia="Times New Roman"/>
          <w:szCs w:val="24"/>
        </w:rPr>
        <w:t xml:space="preserve">ία για τις ανεξάρτητες αρχές λύνει το θέμα. </w:t>
      </w:r>
    </w:p>
    <w:p w14:paraId="6988B71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Νομίζω, κύριε κοινοβουλευτικέ εκπρόσωπε, ότι πράγματι το λύνει διότι σας είπα το πρόβλημα το οποίο αντιμετωπίσαμε. Η </w:t>
      </w:r>
      <w:proofErr w:type="spellStart"/>
      <w:r>
        <w:rPr>
          <w:rFonts w:eastAsia="Times New Roman"/>
          <w:szCs w:val="24"/>
        </w:rPr>
        <w:t>αποστελέχωση</w:t>
      </w:r>
      <w:proofErr w:type="spellEnd"/>
      <w:r>
        <w:rPr>
          <w:rFonts w:eastAsia="Times New Roman"/>
          <w:szCs w:val="24"/>
        </w:rPr>
        <w:t xml:space="preserve"> από σοβαρούς επιστήμονες και διαπρεπείς νομικούς είχε σοβαρό αντίκτυπο στη λειτου</w:t>
      </w:r>
      <w:r>
        <w:rPr>
          <w:rFonts w:eastAsia="Times New Roman"/>
          <w:szCs w:val="24"/>
        </w:rPr>
        <w:t xml:space="preserve">ργία και αυτών των αρχών. </w:t>
      </w:r>
    </w:p>
    <w:p w14:paraId="6988B71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Όσον αφορά στο θέμα των υποθηκοφυλακείων, θέλω να σας πω ότι συμφωνούμε και χαίρομαι ιδιαιτέρως που συμφωνούμε και σα νομικοί πάνω στο θέμα ότι δεν υπάρχει κανένα ζήτημα αντισυνταγματικότητας. </w:t>
      </w:r>
    </w:p>
    <w:p w14:paraId="6988B719"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Εκείνο, όμως, που θέλω να τονίσω εί</w:t>
      </w:r>
      <w:r>
        <w:rPr>
          <w:rFonts w:eastAsia="Times New Roman"/>
          <w:szCs w:val="24"/>
        </w:rPr>
        <w:t xml:space="preserve">ναι ότι υπάρχει </w:t>
      </w:r>
      <w:proofErr w:type="spellStart"/>
      <w:r>
        <w:rPr>
          <w:rFonts w:eastAsia="Times New Roman"/>
          <w:szCs w:val="24"/>
        </w:rPr>
        <w:t>υπερχειλής</w:t>
      </w:r>
      <w:proofErr w:type="spellEnd"/>
      <w:r>
        <w:rPr>
          <w:rFonts w:eastAsia="Times New Roman"/>
          <w:szCs w:val="24"/>
        </w:rPr>
        <w:t xml:space="preserve"> λόγος υπερψήφισης σκοπιμότητας, διότι αυτή την ώρα θα σας πω ότι το υποθηκοφυλακείο Πύργου είναι εδώ και είκοσι μήνες κλειστό και το υποθηκοφυλακείο Αμαλιάδας είναι επίσης κλειστό εδώ και πάρα πολλούς μήνες. Έχει νεκρώσει η οικον</w:t>
      </w:r>
      <w:r>
        <w:rPr>
          <w:rFonts w:eastAsia="Times New Roman"/>
          <w:szCs w:val="24"/>
        </w:rPr>
        <w:t xml:space="preserve">ομική ζωή και η ασφάλεια των συναλλαγών σε συγκεκριμένες περιοχές. Το ίδιο γίνεται και στη Νέα Ιωνία. Πρέπει, λοιπόν, να δοθεί λύση. </w:t>
      </w:r>
    </w:p>
    <w:p w14:paraId="6988B71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Σας λέω δε για να το έχετε υπόψη σας –γιατί μου το ζήτησε και συνάδελφος κατά την ομιλία του- ότι πράγματι έρχεται </w:t>
      </w:r>
      <w:r>
        <w:rPr>
          <w:rFonts w:eastAsia="Times New Roman"/>
          <w:szCs w:val="24"/>
        </w:rPr>
        <w:t xml:space="preserve">συνολική ρύθμιση για τα υποθηκοφυλακεία και τα κτηματολογικά γραφεία και πλέον αυτός θα είναι ένας ενιαίος κρατικός φορέας – νομικό πρόσωπο δημοσίου δικαίου στο οποίο θα προΐσταται νομικός και θα υπάρχει απόλυτη ασφάλεια των συναλλαγών. Κάτι άλλο γι’ αυτό </w:t>
      </w:r>
      <w:r>
        <w:rPr>
          <w:rFonts w:eastAsia="Times New Roman"/>
          <w:szCs w:val="24"/>
        </w:rPr>
        <w:t>το μικρό –σε κάθε περίπτωση- χρονικό διάστημα δεν μπορούσε να γίνει και νομίζω ότι με τον καλύτερο τρόπο λύνουμε το σύνολο των προβλημάτων, δηλαδή και τη λειτουργία των υποθηκοφυλακείων και την εξασφάλιση των εργαζομένων και την εξασφάλιση των δημοσίων εσό</w:t>
      </w:r>
      <w:r>
        <w:rPr>
          <w:rFonts w:eastAsia="Times New Roman"/>
          <w:szCs w:val="24"/>
        </w:rPr>
        <w:t>δων.</w:t>
      </w:r>
    </w:p>
    <w:p w14:paraId="6988B71B"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κύριε Πρόεδρε.</w:t>
      </w:r>
    </w:p>
    <w:p w14:paraId="6988B71C" w14:textId="77777777" w:rsidR="00374D63" w:rsidRDefault="00826AA3">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Υπουργό.</w:t>
      </w:r>
    </w:p>
    <w:p w14:paraId="6988B71D" w14:textId="77777777" w:rsidR="00374D63" w:rsidRDefault="00826AA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τον λόγο.</w:t>
      </w:r>
    </w:p>
    <w:p w14:paraId="6988B71E"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Θεοχαρόπουλε, τι ακριβώς θέλετε;</w:t>
      </w:r>
    </w:p>
    <w:p w14:paraId="6988B71F" w14:textId="77777777" w:rsidR="00374D63" w:rsidRDefault="00826AA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Θα ήθελα ένα λεπτό για να μιλήσω για την τροπολογία που κατέθεσε ο κ. </w:t>
      </w:r>
      <w:proofErr w:type="spellStart"/>
      <w:r>
        <w:rPr>
          <w:rFonts w:eastAsia="Times New Roman"/>
          <w:szCs w:val="24"/>
        </w:rPr>
        <w:t>Μουζάλας</w:t>
      </w:r>
      <w:proofErr w:type="spellEnd"/>
      <w:r>
        <w:rPr>
          <w:rFonts w:eastAsia="Times New Roman"/>
          <w:szCs w:val="24"/>
        </w:rPr>
        <w:t xml:space="preserve"> πριν από λίγο. Θα ήθελα για ένα λεπτό να διατυπώσω την επιχειρηματολογία μας, δηλαδή γιατί ζητάμε να την αποσύρει.</w:t>
      </w:r>
    </w:p>
    <w:p w14:paraId="6988B72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έχετε τον λόγο για </w:t>
      </w:r>
      <w:r>
        <w:rPr>
          <w:rFonts w:eastAsia="Times New Roman"/>
          <w:szCs w:val="24"/>
        </w:rPr>
        <w:t>ένα λεπτό.</w:t>
      </w:r>
    </w:p>
    <w:p w14:paraId="6988B721" w14:textId="77777777" w:rsidR="00374D63" w:rsidRDefault="00826AA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Η τροπολογία για τις αποζημιώσεις των κατοίκων του δημοτικού διαμερίσματος </w:t>
      </w:r>
      <w:proofErr w:type="spellStart"/>
      <w:r>
        <w:rPr>
          <w:rFonts w:eastAsia="Times New Roman"/>
          <w:szCs w:val="24"/>
        </w:rPr>
        <w:t>Μόριας</w:t>
      </w:r>
      <w:proofErr w:type="spellEnd"/>
      <w:r>
        <w:rPr>
          <w:rFonts w:eastAsia="Times New Roman"/>
          <w:szCs w:val="24"/>
        </w:rPr>
        <w:t xml:space="preserve"> Λέσβου που κατατέθηκε ουσιαστικά από πέντε Υπουργούς αφορά ένα πραγματικό πρόβλημα της περιοχής. Η Κυβέρνηση πράγματι οφείλει να αποκαταστ</w:t>
      </w:r>
      <w:r>
        <w:rPr>
          <w:rFonts w:eastAsia="Times New Roman"/>
          <w:szCs w:val="24"/>
        </w:rPr>
        <w:t xml:space="preserve">ήσει τις ζημιές που προκλήθηκαν στις ιδιοκτησίες των κατοίκων άμεσα. Καθυστέρησε πάνω από </w:t>
      </w:r>
      <w:r>
        <w:rPr>
          <w:rFonts w:eastAsia="Times New Roman"/>
          <w:szCs w:val="24"/>
        </w:rPr>
        <w:lastRenderedPageBreak/>
        <w:t xml:space="preserve">ένα χρόνο, δημιουργώντας επιπρόσθετα προβλήματα σε ανθρώπους που συνέβαλαν στη διαχείριση της προσφυγικής κρίσης, όταν η επίσημη πολιτεία ήταν απούσα. </w:t>
      </w:r>
    </w:p>
    <w:p w14:paraId="6988B722" w14:textId="77777777" w:rsidR="00374D63" w:rsidRDefault="00826AA3">
      <w:pPr>
        <w:spacing w:line="600" w:lineRule="auto"/>
        <w:ind w:firstLine="720"/>
        <w:contextualSpacing/>
        <w:jc w:val="both"/>
        <w:rPr>
          <w:rFonts w:eastAsia="Times New Roman"/>
          <w:szCs w:val="24"/>
        </w:rPr>
      </w:pPr>
      <w:r>
        <w:rPr>
          <w:rFonts w:eastAsia="Times New Roman"/>
          <w:szCs w:val="24"/>
        </w:rPr>
        <w:t>Η κάλυψη, όμως</w:t>
      </w:r>
      <w:r>
        <w:rPr>
          <w:rFonts w:eastAsia="Times New Roman"/>
          <w:szCs w:val="24"/>
        </w:rPr>
        <w:t xml:space="preserve">, της δαπάνης για τις αποζημιώσεις των κατοίκων της </w:t>
      </w:r>
      <w:proofErr w:type="spellStart"/>
      <w:r>
        <w:rPr>
          <w:rFonts w:eastAsia="Times New Roman"/>
          <w:szCs w:val="24"/>
        </w:rPr>
        <w:t>Μόριας</w:t>
      </w:r>
      <w:proofErr w:type="spellEnd"/>
      <w:r>
        <w:rPr>
          <w:rFonts w:eastAsia="Times New Roman"/>
          <w:szCs w:val="24"/>
        </w:rPr>
        <w:t xml:space="preserve"> από τα ανταποδοτικά παράβολα που πληρώνουν για την έκδοση και ανανέωση των αδειών διανομής τους οι μετανάστες πάσχει νομικά, αλλά κυρίως προκαλεί στο συμβολικό επίπεδο. </w:t>
      </w:r>
    </w:p>
    <w:p w14:paraId="6988B723" w14:textId="77777777" w:rsidR="00374D63" w:rsidRDefault="00826AA3">
      <w:pPr>
        <w:spacing w:line="600" w:lineRule="auto"/>
        <w:ind w:firstLine="720"/>
        <w:contextualSpacing/>
        <w:jc w:val="both"/>
        <w:rPr>
          <w:rFonts w:eastAsia="Times New Roman"/>
          <w:szCs w:val="24"/>
        </w:rPr>
      </w:pPr>
      <w:r>
        <w:rPr>
          <w:rFonts w:eastAsia="Times New Roman"/>
          <w:szCs w:val="24"/>
        </w:rPr>
        <w:t>Η τροπολογία που κατατέθηκε</w:t>
      </w:r>
      <w:r>
        <w:rPr>
          <w:rFonts w:eastAsia="Times New Roman"/>
          <w:szCs w:val="24"/>
        </w:rPr>
        <w:t xml:space="preserve"> είναι μνημείο υποκρισίας και ρατσισμού. Γιατί υποκρισίας; Διότι καταλογίζει ευθύνες για ζημιές που έγιναν στους πρόσφυγες, αποκρύπτοντας την κυβερνητική ευθύνη για την έλλειψη στοιχειώδους μέριμνας για την υποδοχή και τις συνθήκες διαμονής των προσφύγων. </w:t>
      </w:r>
      <w:r>
        <w:rPr>
          <w:rFonts w:eastAsia="Times New Roman"/>
          <w:szCs w:val="24"/>
        </w:rPr>
        <w:t xml:space="preserve">Επίσης, είναι μνημείο ρατσισμού γιατί </w:t>
      </w:r>
      <w:proofErr w:type="spellStart"/>
      <w:r>
        <w:rPr>
          <w:rFonts w:eastAsia="Times New Roman"/>
          <w:szCs w:val="24"/>
        </w:rPr>
        <w:t>στοχοποιεί</w:t>
      </w:r>
      <w:proofErr w:type="spellEnd"/>
      <w:r>
        <w:rPr>
          <w:rFonts w:eastAsia="Times New Roman"/>
          <w:szCs w:val="24"/>
        </w:rPr>
        <w:t xml:space="preserve"> τους πρόσφυγες ως </w:t>
      </w:r>
      <w:proofErr w:type="spellStart"/>
      <w:r>
        <w:rPr>
          <w:rFonts w:eastAsia="Times New Roman"/>
          <w:szCs w:val="24"/>
        </w:rPr>
        <w:t>παραβατικούς</w:t>
      </w:r>
      <w:proofErr w:type="spellEnd"/>
      <w:r>
        <w:rPr>
          <w:rFonts w:eastAsia="Times New Roman"/>
          <w:szCs w:val="24"/>
        </w:rPr>
        <w:t xml:space="preserve">, αλλά και γιατί εισάγει μια λογική συλλογικής ευθύνης των νόμιμων μεταναστών για το προσφυγικό. </w:t>
      </w:r>
    </w:p>
    <w:p w14:paraId="6988B724" w14:textId="77777777" w:rsidR="00374D63" w:rsidRDefault="00826AA3">
      <w:pPr>
        <w:spacing w:line="600" w:lineRule="auto"/>
        <w:ind w:firstLine="720"/>
        <w:contextualSpacing/>
        <w:jc w:val="both"/>
        <w:rPr>
          <w:rFonts w:eastAsia="Times New Roman"/>
          <w:szCs w:val="24"/>
        </w:rPr>
      </w:pPr>
      <w:r>
        <w:rPr>
          <w:rFonts w:eastAsia="Times New Roman"/>
          <w:szCs w:val="24"/>
        </w:rPr>
        <w:t>Η Κυβέρνηση, λοιπόν, οφείλει να αποσύρει την τροπολογία και να καλύψει τη δαπάν</w:t>
      </w:r>
      <w:r>
        <w:rPr>
          <w:rFonts w:eastAsia="Times New Roman"/>
          <w:szCs w:val="24"/>
        </w:rPr>
        <w:t xml:space="preserve">η αποζημίωσης των κατοίκων με νόμιμο τρόπο. Σας το λέμε εμείς που στο προσφυγικό έχουμε προσπαθήσει με κάθε τρόπο και στον ευρωπαϊκό χώρο, αλλά και στη </w:t>
      </w:r>
      <w:r>
        <w:rPr>
          <w:rFonts w:eastAsia="Times New Roman"/>
          <w:szCs w:val="24"/>
        </w:rPr>
        <w:lastRenderedPageBreak/>
        <w:t xml:space="preserve">χώρα μας να συμβάλουμε στην επίλυση των προβλημάτων του προσφυγικού. </w:t>
      </w:r>
    </w:p>
    <w:p w14:paraId="6988B72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Άκουσα πριν από λίγο τον </w:t>
      </w:r>
      <w:r>
        <w:rPr>
          <w:rFonts w:eastAsia="Times New Roman"/>
          <w:szCs w:val="24"/>
        </w:rPr>
        <w:t>Κ</w:t>
      </w:r>
      <w:r>
        <w:rPr>
          <w:rFonts w:eastAsia="Times New Roman"/>
          <w:szCs w:val="24"/>
        </w:rPr>
        <w:t>οινοβουλ</w:t>
      </w:r>
      <w:r>
        <w:rPr>
          <w:rFonts w:eastAsia="Times New Roman"/>
          <w:szCs w:val="24"/>
        </w:rPr>
        <w:t xml:space="preserve">ευτικό </w:t>
      </w:r>
      <w:r>
        <w:rPr>
          <w:rFonts w:eastAsia="Times New Roman"/>
          <w:szCs w:val="24"/>
        </w:rPr>
        <w:t>Ε</w:t>
      </w:r>
      <w:r>
        <w:rPr>
          <w:rFonts w:eastAsia="Times New Roman"/>
          <w:szCs w:val="24"/>
        </w:rPr>
        <w:t>κπρόσωπο της Νέας Δημοκρατίας. Ή δεν έχει γίνει κατανοητό το τι φέρνει η Κυβέρνηση μ’ αυτή την τροπολογία ή υπάρχει συμφωνία σ’ αυτά ακριβώς που καταγγέλλουμε.</w:t>
      </w:r>
    </w:p>
    <w:p w14:paraId="6988B72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w:t>
      </w:r>
    </w:p>
    <w:p w14:paraId="6988B727" w14:textId="77777777" w:rsidR="00374D63" w:rsidRDefault="00826AA3">
      <w:pPr>
        <w:spacing w:line="600" w:lineRule="auto"/>
        <w:ind w:firstLine="720"/>
        <w:contextualSpacing/>
        <w:jc w:val="both"/>
        <w:rPr>
          <w:rFonts w:eastAsia="Times New Roman"/>
          <w:szCs w:val="24"/>
        </w:rPr>
      </w:pPr>
      <w:r>
        <w:rPr>
          <w:rFonts w:eastAsia="Times New Roman"/>
          <w:szCs w:val="24"/>
        </w:rPr>
        <w:t>Εισερχόμαστε στον κατάλογο των ομιλητών.</w:t>
      </w:r>
    </w:p>
    <w:p w14:paraId="6988B728" w14:textId="77777777" w:rsidR="00374D63" w:rsidRDefault="00826AA3">
      <w:pPr>
        <w:spacing w:line="600" w:lineRule="auto"/>
        <w:ind w:firstLine="720"/>
        <w:contextualSpacing/>
        <w:jc w:val="both"/>
        <w:rPr>
          <w:rFonts w:eastAsia="Times New Roman"/>
          <w:szCs w:val="24"/>
        </w:rPr>
      </w:pPr>
      <w:r>
        <w:rPr>
          <w:rFonts w:eastAsia="Times New Roman"/>
          <w:szCs w:val="24"/>
        </w:rPr>
        <w:t>Πρώτος</w:t>
      </w:r>
      <w:r>
        <w:rPr>
          <w:rFonts w:eastAsia="Times New Roman"/>
          <w:szCs w:val="24"/>
        </w:rPr>
        <w:t xml:space="preserve"> ομιλητής είναι ο κ. Τριαντάφυλλος </w:t>
      </w:r>
      <w:proofErr w:type="spellStart"/>
      <w:r>
        <w:rPr>
          <w:rFonts w:eastAsia="Times New Roman"/>
          <w:szCs w:val="24"/>
        </w:rPr>
        <w:t>Μηταφίδης</w:t>
      </w:r>
      <w:proofErr w:type="spellEnd"/>
      <w:r>
        <w:rPr>
          <w:rFonts w:eastAsia="Times New Roman"/>
          <w:szCs w:val="24"/>
        </w:rPr>
        <w:t xml:space="preserve"> από το ΣΥΡΙΖΑ.</w:t>
      </w:r>
    </w:p>
    <w:p w14:paraId="6988B729" w14:textId="77777777" w:rsidR="00374D63" w:rsidRDefault="00826AA3">
      <w:pPr>
        <w:spacing w:line="600" w:lineRule="auto"/>
        <w:ind w:firstLine="720"/>
        <w:contextualSpacing/>
        <w:jc w:val="both"/>
        <w:rPr>
          <w:rFonts w:eastAsia="Times New Roman"/>
          <w:b/>
          <w:szCs w:val="24"/>
        </w:rPr>
      </w:pPr>
      <w:r>
        <w:rPr>
          <w:rFonts w:eastAsia="Times New Roman"/>
          <w:szCs w:val="24"/>
        </w:rPr>
        <w:t>Ορίστε, κύριε συνάδελφε, έχετε τον λόγο.</w:t>
      </w:r>
    </w:p>
    <w:p w14:paraId="6988B7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Κυρίες και κύριοι Βουλευτές, θα ήθελα να ξεκινήσω, μιας και έχει πάρει μια διαφορετική τροπή η συζήτηση, χαιρετίζοντας την απαλλαγ</w:t>
      </w:r>
      <w:r>
        <w:rPr>
          <w:rFonts w:eastAsia="Times New Roman" w:cs="Times New Roman"/>
          <w:szCs w:val="24"/>
        </w:rPr>
        <w:t xml:space="preserve">ή -όπως το περιμέναμε όλοι- του Δημάρχου της Πάτρας, του αγωνιστή </w:t>
      </w:r>
      <w:proofErr w:type="spellStart"/>
      <w:r>
        <w:rPr>
          <w:rFonts w:eastAsia="Times New Roman" w:cs="Times New Roman"/>
          <w:szCs w:val="24"/>
        </w:rPr>
        <w:t>Πελετίδη</w:t>
      </w:r>
      <w:proofErr w:type="spellEnd"/>
      <w:r>
        <w:rPr>
          <w:rFonts w:eastAsia="Times New Roman" w:cs="Times New Roman"/>
          <w:szCs w:val="24"/>
        </w:rPr>
        <w:t>, μετά από τη μήνυση που του έκανε η ναζιστική συμμορία της Χρυσής Αυγής. Ελπίζω η απόφαση αυτή να γίνει παράδειγμα προς μίμηση και για άλλες περιπτώσεις.</w:t>
      </w:r>
    </w:p>
    <w:p w14:paraId="6988B72B"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988B7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w:t>
      </w:r>
      <w:r>
        <w:rPr>
          <w:rFonts w:eastAsia="Times New Roman" w:cs="Times New Roman"/>
          <w:szCs w:val="24"/>
        </w:rPr>
        <w:t xml:space="preserve">μου να ξεκινήσω, τιμώντας τη μνήμη ενός σημαντικού σκηνοθέτη, τον οποίο χάσαμε, του Νίκου Κούνδουρου, του αγωνιστή της αντιφασιστικής αντίστασης, του </w:t>
      </w:r>
      <w:proofErr w:type="spellStart"/>
      <w:r>
        <w:rPr>
          <w:rFonts w:eastAsia="Times New Roman" w:cs="Times New Roman"/>
          <w:szCs w:val="24"/>
        </w:rPr>
        <w:t>Μακρονησιώτη</w:t>
      </w:r>
      <w:proofErr w:type="spellEnd"/>
      <w:r>
        <w:rPr>
          <w:rFonts w:eastAsia="Times New Roman" w:cs="Times New Roman"/>
          <w:szCs w:val="24"/>
        </w:rPr>
        <w:t>, του ανθρώπου που, όπως έλεγε, δεν κάνει τέχνη για την τέχνη. Ο ίδιος θήτευε στην κινηματογρα</w:t>
      </w:r>
      <w:r>
        <w:rPr>
          <w:rFonts w:eastAsia="Times New Roman" w:cs="Times New Roman"/>
          <w:szCs w:val="24"/>
        </w:rPr>
        <w:t xml:space="preserve">φική δημιουργία, αντιμετωπίζοντάς την από κοινωνική άποψη και όπως έλεγε χαρακτηριστικά: «Δεν κάνω κινηματογράφο για την αφεντιά μου. Οι άλλοι με νοιάζουν, των άλλων τα ντέρτια, οι καημοί, οι δυστυχίες, οι έρωτες, οι θάνατοι». </w:t>
      </w:r>
      <w:r>
        <w:rPr>
          <w:rFonts w:eastAsia="Times New Roman" w:cs="Times New Roman"/>
          <w:szCs w:val="24"/>
        </w:rPr>
        <w:t>Γ</w:t>
      </w:r>
      <w:r>
        <w:rPr>
          <w:rFonts w:eastAsia="Times New Roman" w:cs="Times New Roman"/>
          <w:szCs w:val="24"/>
        </w:rPr>
        <w:t>ι’ αυτό, όταν βγήκε από τη Μ</w:t>
      </w:r>
      <w:r>
        <w:rPr>
          <w:rFonts w:eastAsia="Times New Roman" w:cs="Times New Roman"/>
          <w:szCs w:val="24"/>
        </w:rPr>
        <w:t>ακρόνησο, την περίοδο με τα χαρτιά κοινωνικών φρονημάτων και των διώξεων</w:t>
      </w:r>
      <w:r>
        <w:rPr>
          <w:rFonts w:eastAsia="Times New Roman" w:cs="Times New Roman"/>
          <w:szCs w:val="24"/>
        </w:rPr>
        <w:t xml:space="preserve"> του </w:t>
      </w:r>
      <w:r>
        <w:rPr>
          <w:rFonts w:eastAsia="Times New Roman" w:cs="Times New Roman"/>
          <w:szCs w:val="24"/>
        </w:rPr>
        <w:t xml:space="preserve">μετεμφυλιακού κράτους, φρόντιζε να προσλαμβάνει στα κινηματογραφικά του συνεργεία συναγωνιστές και συγκρατούμενούς του. </w:t>
      </w:r>
    </w:p>
    <w:p w14:paraId="6988B7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ένα μικρό σχόλιο που αφορά την </w:t>
      </w:r>
      <w:r>
        <w:rPr>
          <w:rFonts w:eastAsia="Times New Roman" w:cs="Times New Roman"/>
          <w:szCs w:val="24"/>
        </w:rPr>
        <w:t>«</w:t>
      </w:r>
      <w:r>
        <w:rPr>
          <w:rFonts w:eastAsia="Times New Roman" w:cs="Times New Roman"/>
          <w:szCs w:val="24"/>
        </w:rPr>
        <w:t>ανακάλυψη</w:t>
      </w:r>
      <w:r>
        <w:rPr>
          <w:rFonts w:eastAsia="Times New Roman" w:cs="Times New Roman"/>
          <w:szCs w:val="24"/>
        </w:rPr>
        <w:t>»</w:t>
      </w:r>
      <w:r>
        <w:rPr>
          <w:rFonts w:eastAsia="Times New Roman" w:cs="Times New Roman"/>
          <w:szCs w:val="24"/>
        </w:rPr>
        <w:t xml:space="preserve"> από τους ιθύνοντες της Ευρωπαϊκής Ένωσης </w:t>
      </w:r>
      <w:r>
        <w:rPr>
          <w:rFonts w:eastAsia="Times New Roman" w:cs="Times New Roman"/>
          <w:szCs w:val="24"/>
        </w:rPr>
        <w:t>«</w:t>
      </w:r>
      <w:r>
        <w:rPr>
          <w:rFonts w:eastAsia="Times New Roman" w:cs="Times New Roman"/>
          <w:szCs w:val="24"/>
        </w:rPr>
        <w:t>του τροχού</w:t>
      </w:r>
      <w:r>
        <w:rPr>
          <w:rFonts w:eastAsia="Times New Roman" w:cs="Times New Roman"/>
          <w:szCs w:val="24"/>
        </w:rPr>
        <w:t>»</w:t>
      </w:r>
      <w:r>
        <w:rPr>
          <w:rFonts w:eastAsia="Times New Roman" w:cs="Times New Roman"/>
          <w:szCs w:val="24"/>
        </w:rPr>
        <w:t>, της λιτότητας. Ανακάλυψαν, λοιπόν, πως η λιτότητα βλάπτει σοβαρά την υγεία της Ευρώπης και ιδιαίτερα βέβαια τη δική μας. Ελπίζω να το εννοούν όχι στα λόγια, αλλά στην πράξη. Θα ήθελα, λοιπόν, να τους</w:t>
      </w:r>
      <w:r>
        <w:rPr>
          <w:rFonts w:eastAsia="Times New Roman" w:cs="Times New Roman"/>
          <w:szCs w:val="24"/>
        </w:rPr>
        <w:t xml:space="preserve"> αφιερώσω έναν στίχο του </w:t>
      </w:r>
      <w:proofErr w:type="spellStart"/>
      <w:r>
        <w:rPr>
          <w:rFonts w:eastAsia="Times New Roman" w:cs="Times New Roman"/>
          <w:szCs w:val="24"/>
        </w:rPr>
        <w:t>Μπρεχτ</w:t>
      </w:r>
      <w:proofErr w:type="spellEnd"/>
      <w:r>
        <w:rPr>
          <w:rFonts w:eastAsia="Times New Roman" w:cs="Times New Roman"/>
          <w:szCs w:val="24"/>
        </w:rPr>
        <w:t xml:space="preserve">: </w:t>
      </w:r>
      <w:r>
        <w:rPr>
          <w:rFonts w:eastAsia="Times New Roman" w:cs="Times New Roman"/>
          <w:szCs w:val="24"/>
        </w:rPr>
        <w:lastRenderedPageBreak/>
        <w:t xml:space="preserve">«Αυτοί που </w:t>
      </w:r>
      <w:proofErr w:type="spellStart"/>
      <w:r>
        <w:rPr>
          <w:rFonts w:eastAsia="Times New Roman" w:cs="Times New Roman"/>
          <w:szCs w:val="24"/>
        </w:rPr>
        <w:t>αρπάνε</w:t>
      </w:r>
      <w:proofErr w:type="spellEnd"/>
      <w:r>
        <w:rPr>
          <w:rFonts w:eastAsia="Times New Roman" w:cs="Times New Roman"/>
          <w:szCs w:val="24"/>
        </w:rPr>
        <w:t xml:space="preserve"> το φαΐ από το τραπέζι, κηρύσσουν τη λιτότητα. Αυτοί που παίρνουν όλα τα δοσίματα, ζητάνε θυσίες». </w:t>
      </w:r>
    </w:p>
    <w:p w14:paraId="6988B7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αν θέλετε, είναι και ένα σχόλιο για την </w:t>
      </w:r>
      <w:proofErr w:type="spellStart"/>
      <w:r>
        <w:rPr>
          <w:rFonts w:eastAsia="Times New Roman" w:cs="Times New Roman"/>
          <w:szCs w:val="24"/>
        </w:rPr>
        <w:t>κακοφανισμένη</w:t>
      </w:r>
      <w:proofErr w:type="spellEnd"/>
      <w:r>
        <w:rPr>
          <w:rFonts w:eastAsia="Times New Roman" w:cs="Times New Roman"/>
          <w:szCs w:val="24"/>
        </w:rPr>
        <w:t xml:space="preserve"> διαπραγμάτευση της Κυβέρνησης, για την οποία β</w:t>
      </w:r>
      <w:r>
        <w:rPr>
          <w:rFonts w:eastAsia="Times New Roman" w:cs="Times New Roman"/>
          <w:szCs w:val="24"/>
        </w:rPr>
        <w:t xml:space="preserve">λέπω ότι υπάρχει μεγάλη απογοήτευση στην Αντιπολίτευση, διότι διαψεύστηκαν οι προβλέψεις της. </w:t>
      </w:r>
      <w:r>
        <w:rPr>
          <w:rFonts w:eastAsia="Times New Roman" w:cs="Times New Roman"/>
          <w:szCs w:val="24"/>
        </w:rPr>
        <w:t>Θ</w:t>
      </w:r>
      <w:r>
        <w:rPr>
          <w:rFonts w:eastAsia="Times New Roman" w:cs="Times New Roman"/>
          <w:szCs w:val="24"/>
        </w:rPr>
        <w:t>έλω να σας πω ότι εντελώς συμπωματικά, πολύ πρωί, είδα σε επανάληψη σε ένα κανάλι, έναν από τους αστέρες, παλαιότερα, της κρατικής τηλεόρασης -επί του αλήστου μνήμης δικομματισμού- να κάνει το εξής απίστευτο σχόλιο. Ακούστε το: «Οι θριαμβολογίες της Κυβέρν</w:t>
      </w:r>
      <w:r>
        <w:rPr>
          <w:rFonts w:eastAsia="Times New Roman" w:cs="Times New Roman"/>
          <w:szCs w:val="24"/>
        </w:rPr>
        <w:t xml:space="preserve">ησης για την πανωλεθρία της στο </w:t>
      </w:r>
      <w:proofErr w:type="spellStart"/>
      <w:r>
        <w:rPr>
          <w:rFonts w:eastAsia="Times New Roman" w:cs="Times New Roman"/>
          <w:szCs w:val="24"/>
          <w:lang w:val="en-US"/>
        </w:rPr>
        <w:t>Eurogroup</w:t>
      </w:r>
      <w:proofErr w:type="spellEnd"/>
      <w:r>
        <w:rPr>
          <w:rFonts w:eastAsia="Times New Roman" w:cs="Times New Roman"/>
          <w:szCs w:val="24"/>
        </w:rPr>
        <w:t xml:space="preserve">, θυμίζουν τις ανακοινώσεις, τις θριαμβολογίες, του Γιόζεφ </w:t>
      </w:r>
      <w:proofErr w:type="spellStart"/>
      <w:r>
        <w:rPr>
          <w:rFonts w:eastAsia="Times New Roman" w:cs="Times New Roman"/>
          <w:szCs w:val="24"/>
        </w:rPr>
        <w:t>Γκέμπελς</w:t>
      </w:r>
      <w:proofErr w:type="spellEnd"/>
      <w:r>
        <w:rPr>
          <w:rFonts w:eastAsia="Times New Roman" w:cs="Times New Roman"/>
          <w:szCs w:val="24"/>
        </w:rPr>
        <w:t xml:space="preserve">…» -ακούστε παρακαλώ!- «…μετά την ήττα των γερμανικών στρατευμάτων στο </w:t>
      </w:r>
      <w:proofErr w:type="spellStart"/>
      <w:r>
        <w:rPr>
          <w:rFonts w:eastAsia="Times New Roman" w:cs="Times New Roman"/>
          <w:szCs w:val="24"/>
        </w:rPr>
        <w:t>Στάλινγκραντ</w:t>
      </w:r>
      <w:proofErr w:type="spellEnd"/>
      <w:r>
        <w:rPr>
          <w:rFonts w:eastAsia="Times New Roman" w:cs="Times New Roman"/>
          <w:szCs w:val="24"/>
        </w:rPr>
        <w:t xml:space="preserve">.». </w:t>
      </w:r>
    </w:p>
    <w:p w14:paraId="6988B7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επίπεδο αυτής της </w:t>
      </w:r>
      <w:proofErr w:type="spellStart"/>
      <w:r>
        <w:rPr>
          <w:rFonts w:eastAsia="Times New Roman" w:cs="Times New Roman"/>
          <w:szCs w:val="24"/>
        </w:rPr>
        <w:t>παραδημοσιογραφικής</w:t>
      </w:r>
      <w:proofErr w:type="spellEnd"/>
      <w:r>
        <w:rPr>
          <w:rFonts w:eastAsia="Times New Roman" w:cs="Times New Roman"/>
          <w:szCs w:val="24"/>
        </w:rPr>
        <w:t xml:space="preserve"> -έτσι θα</w:t>
      </w:r>
      <w:r>
        <w:rPr>
          <w:rFonts w:eastAsia="Times New Roman" w:cs="Times New Roman"/>
          <w:szCs w:val="24"/>
        </w:rPr>
        <w:t xml:space="preserve"> την πω εγώ- αλητείας, η οποία υπηρετεί με πολύ μεγάλη σταθερότητα -όπως και στο παρελθόν βέβαια- το σύστημα της διαφθοράς το οποίο οδήγησε τον τόπο σ</w:t>
      </w:r>
      <w:r>
        <w:rPr>
          <w:rFonts w:eastAsia="Times New Roman" w:cs="Times New Roman"/>
          <w:szCs w:val="24"/>
        </w:rPr>
        <w:t>’</w:t>
      </w:r>
      <w:r>
        <w:rPr>
          <w:rFonts w:eastAsia="Times New Roman" w:cs="Times New Roman"/>
          <w:szCs w:val="24"/>
        </w:rPr>
        <w:t xml:space="preserve"> αυτά τα χάλια. </w:t>
      </w:r>
    </w:p>
    <w:p w14:paraId="6988B7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ήθελα, αγαπητοί συνάδελφοι, να χαιρετίσω το άρθρο 25 </w:t>
      </w:r>
      <w:r>
        <w:rPr>
          <w:rFonts w:eastAsia="Times New Roman" w:cs="Times New Roman"/>
          <w:szCs w:val="24"/>
        </w:rPr>
        <w:t>του νομοσχεδίου ώστε</w:t>
      </w:r>
      <w:r>
        <w:rPr>
          <w:rFonts w:eastAsia="Times New Roman" w:cs="Times New Roman"/>
          <w:szCs w:val="24"/>
        </w:rPr>
        <w:t xml:space="preserve"> επιτέλους </w:t>
      </w:r>
      <w:r>
        <w:rPr>
          <w:rFonts w:eastAsia="Times New Roman" w:cs="Times New Roman"/>
          <w:szCs w:val="24"/>
        </w:rPr>
        <w:t>ν</w:t>
      </w:r>
      <w:r>
        <w:rPr>
          <w:rFonts w:eastAsia="Times New Roman" w:cs="Times New Roman"/>
          <w:szCs w:val="24"/>
        </w:rPr>
        <w:t>α πληρώσουμε -και δεν είναι καθόλου κορώνα στο κεφάλι μ</w:t>
      </w:r>
      <w:r>
        <w:rPr>
          <w:rFonts w:eastAsia="Times New Roman" w:cs="Times New Roman"/>
          <w:szCs w:val="24"/>
        </w:rPr>
        <w:t>ια</w:t>
      </w:r>
      <w:r>
        <w:rPr>
          <w:rFonts w:eastAsia="Times New Roman" w:cs="Times New Roman"/>
          <w:szCs w:val="24"/>
        </w:rPr>
        <w:t>ς Αριστερής Κυβέρνηση δεν ευθυνόμαστε</w:t>
      </w:r>
      <w:r>
        <w:rPr>
          <w:rFonts w:eastAsia="Times New Roman" w:cs="Times New Roman"/>
          <w:szCs w:val="24"/>
        </w:rPr>
        <w:t xml:space="preserve"> βέβαια</w:t>
      </w:r>
      <w:r>
        <w:rPr>
          <w:rFonts w:eastAsia="Times New Roman" w:cs="Times New Roman"/>
          <w:szCs w:val="24"/>
        </w:rPr>
        <w:t xml:space="preserve"> γι’ αυτό- αυτούς τους φουκαράδες -πώς να τους πω αλλιώς;- τη</w:t>
      </w:r>
      <w:r>
        <w:rPr>
          <w:rFonts w:eastAsia="Times New Roman" w:cs="Times New Roman"/>
          <w:szCs w:val="24"/>
        </w:rPr>
        <w:t>ς</w:t>
      </w:r>
      <w:r>
        <w:rPr>
          <w:rFonts w:eastAsia="Times New Roman" w:cs="Times New Roman"/>
          <w:szCs w:val="24"/>
        </w:rPr>
        <w:t xml:space="preserve"> καθαριότητα</w:t>
      </w:r>
      <w:r>
        <w:rPr>
          <w:rFonts w:eastAsia="Times New Roman" w:cs="Times New Roman"/>
          <w:szCs w:val="24"/>
        </w:rPr>
        <w:t>ς</w:t>
      </w:r>
      <w:r>
        <w:rPr>
          <w:rFonts w:eastAsia="Times New Roman" w:cs="Times New Roman"/>
          <w:szCs w:val="24"/>
        </w:rPr>
        <w:t>, που παραμένουν επί επτά μήνες απλήρωτοι και για τους οποίους και ο ομιλών, όπω</w:t>
      </w:r>
      <w:r>
        <w:rPr>
          <w:rFonts w:eastAsia="Times New Roman" w:cs="Times New Roman"/>
          <w:szCs w:val="24"/>
        </w:rPr>
        <w:t>ς και οι άλλοι συνάδελφοί μου τότε που ήμουν στην Οικονομική Επιτροπή του Δήμου Θεσσαλονίκης, είχαμε παραπεμφθεί στο πειθαρχικό με το ερώτημα της καθαίρεσης και της καταβολής μάλιστα και των ποσών</w:t>
      </w:r>
      <w:r>
        <w:rPr>
          <w:rFonts w:eastAsia="Times New Roman" w:cs="Times New Roman"/>
          <w:szCs w:val="24"/>
        </w:rPr>
        <w:t xml:space="preserve"> που είχαν πάρει</w:t>
      </w:r>
      <w:r>
        <w:rPr>
          <w:rFonts w:eastAsia="Times New Roman" w:cs="Times New Roman"/>
          <w:szCs w:val="24"/>
        </w:rPr>
        <w:t>, όταν εφαρμόζοντας δικαστική απόφαση, ότι α</w:t>
      </w:r>
      <w:r>
        <w:rPr>
          <w:rFonts w:eastAsia="Times New Roman" w:cs="Times New Roman"/>
          <w:szCs w:val="24"/>
        </w:rPr>
        <w:t>υτοί οι άνθρωποι καλύπτουν πάγιες και διαρκείς ανάγκες, παρατείναμε την παραμονή τους στον Δήμο Θεσσαλονίκης. Αλλιώς, θα είχαν καταρρεύσει οι υπηρεσίες</w:t>
      </w:r>
      <w:r>
        <w:rPr>
          <w:rFonts w:eastAsia="Times New Roman" w:cs="Times New Roman"/>
          <w:szCs w:val="24"/>
        </w:rPr>
        <w:t xml:space="preserve"> του</w:t>
      </w:r>
      <w:r>
        <w:rPr>
          <w:rFonts w:eastAsia="Times New Roman" w:cs="Times New Roman"/>
          <w:szCs w:val="24"/>
        </w:rPr>
        <w:t xml:space="preserve">. </w:t>
      </w:r>
    </w:p>
    <w:p w14:paraId="6988B73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Θέλω να σας πω ότι έχω περάσει όχι ώρες, αλλά μέρες ολόκληρες στα δικαστήρια για </w:t>
      </w:r>
      <w:r>
        <w:rPr>
          <w:rFonts w:eastAsia="Times New Roman"/>
          <w:szCs w:val="24"/>
        </w:rPr>
        <w:t xml:space="preserve">να </w:t>
      </w:r>
      <w:r>
        <w:rPr>
          <w:rFonts w:eastAsia="Times New Roman"/>
          <w:szCs w:val="24"/>
        </w:rPr>
        <w:t>βγάλουμε προσω</w:t>
      </w:r>
      <w:r>
        <w:rPr>
          <w:rFonts w:eastAsia="Times New Roman"/>
          <w:szCs w:val="24"/>
        </w:rPr>
        <w:t>ρινή διαταγή και να πληρωθούν αυτοί οι άνθρωποι</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ιότι οι </w:t>
      </w:r>
      <w:r>
        <w:rPr>
          <w:rFonts w:eastAsia="Times New Roman"/>
          <w:szCs w:val="24"/>
        </w:rPr>
        <w:t>«</w:t>
      </w:r>
      <w:r>
        <w:rPr>
          <w:rFonts w:eastAsia="Times New Roman"/>
          <w:szCs w:val="24"/>
        </w:rPr>
        <w:t>θεματοφύλακες</w:t>
      </w:r>
      <w:r>
        <w:rPr>
          <w:rFonts w:eastAsia="Times New Roman"/>
          <w:szCs w:val="24"/>
        </w:rPr>
        <w:t>»</w:t>
      </w:r>
      <w:r>
        <w:rPr>
          <w:rFonts w:eastAsia="Times New Roman"/>
          <w:szCs w:val="24"/>
        </w:rPr>
        <w:t xml:space="preserve"> του δημοσίου χρήματος, όπως είναι τα μέλη του Ελεγκτικού Συνεδρίου, θεωρούν συνταγματική την ανακύκλωση των ανθρώπων, αλλά </w:t>
      </w:r>
      <w:r>
        <w:rPr>
          <w:rFonts w:eastAsia="Times New Roman"/>
          <w:szCs w:val="24"/>
        </w:rPr>
        <w:t xml:space="preserve">μη </w:t>
      </w:r>
      <w:r>
        <w:rPr>
          <w:rFonts w:eastAsia="Times New Roman"/>
          <w:szCs w:val="24"/>
        </w:rPr>
        <w:t>συνταγματική τη σταθερή εργασία αυτών των ανθρώπων.</w:t>
      </w:r>
    </w:p>
    <w:p w14:paraId="6988B732"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Και </w:t>
      </w:r>
      <w:r>
        <w:rPr>
          <w:rFonts w:eastAsia="Times New Roman"/>
          <w:szCs w:val="24"/>
        </w:rPr>
        <w:t>θέλω, κύριοι της Νέας Δημοκρατίας -βέβαια μόνο ο κ. Κυριαζίδης είναι εδώ- να σας ρωτήσω το εξής: Γιατί δεν ρωτάτε δικούς σας, ομογάλακτους πολιτικά στην Ευρώπη πώς καλύπτονται στους πιο μεγάλους δήμους της Ευρώπης οι ανάγκες της καθαριότητας; Με εργολαβίες</w:t>
      </w:r>
      <w:r>
        <w:rPr>
          <w:rFonts w:eastAsia="Times New Roman"/>
          <w:szCs w:val="24"/>
        </w:rPr>
        <w:t xml:space="preserve">, με </w:t>
      </w:r>
      <w:proofErr w:type="spellStart"/>
      <w:r>
        <w:rPr>
          <w:rFonts w:eastAsia="Times New Roman"/>
          <w:szCs w:val="24"/>
        </w:rPr>
        <w:t>ανακυκλούμενους</w:t>
      </w:r>
      <w:proofErr w:type="spellEnd"/>
      <w:r>
        <w:rPr>
          <w:rFonts w:eastAsia="Times New Roman"/>
          <w:szCs w:val="24"/>
        </w:rPr>
        <w:t xml:space="preserve"> εργαζόμενους ή με συμβάσεις αορίστου χρόνου; Το έχω δει αυτό </w:t>
      </w:r>
      <w:r>
        <w:rPr>
          <w:rFonts w:eastAsia="Times New Roman"/>
          <w:szCs w:val="24"/>
        </w:rPr>
        <w:t>μ</w:t>
      </w:r>
      <w:r>
        <w:rPr>
          <w:rFonts w:eastAsia="Times New Roman"/>
          <w:szCs w:val="24"/>
        </w:rPr>
        <w:t xml:space="preserve">ε γυμνό </w:t>
      </w:r>
      <w:proofErr w:type="spellStart"/>
      <w:r>
        <w:rPr>
          <w:rFonts w:eastAsia="Times New Roman"/>
          <w:szCs w:val="24"/>
        </w:rPr>
        <w:t>μάτι,</w:t>
      </w:r>
      <w:r>
        <w:rPr>
          <w:rFonts w:eastAsia="Times New Roman"/>
          <w:szCs w:val="24"/>
        </w:rPr>
        <w:t>σε</w:t>
      </w:r>
      <w:proofErr w:type="spellEnd"/>
      <w:r>
        <w:rPr>
          <w:rFonts w:eastAsia="Times New Roman"/>
          <w:szCs w:val="24"/>
        </w:rPr>
        <w:t xml:space="preserve"> </w:t>
      </w:r>
      <w:r>
        <w:rPr>
          <w:rFonts w:eastAsia="Times New Roman"/>
          <w:szCs w:val="24"/>
        </w:rPr>
        <w:t xml:space="preserve"> μια επίσκεψη </w:t>
      </w:r>
      <w:r>
        <w:rPr>
          <w:rFonts w:eastAsia="Times New Roman"/>
          <w:szCs w:val="24"/>
        </w:rPr>
        <w:t xml:space="preserve">από το </w:t>
      </w:r>
      <w:r>
        <w:rPr>
          <w:rFonts w:eastAsia="Times New Roman"/>
          <w:szCs w:val="24"/>
        </w:rPr>
        <w:t>Δήμο Θεσσαλονίκης.</w:t>
      </w:r>
    </w:p>
    <w:p w14:paraId="6988B733" w14:textId="77777777" w:rsidR="00374D63" w:rsidRDefault="00826AA3">
      <w:pPr>
        <w:spacing w:line="600" w:lineRule="auto"/>
        <w:ind w:firstLine="720"/>
        <w:contextualSpacing/>
        <w:jc w:val="both"/>
        <w:rPr>
          <w:rFonts w:eastAsia="Times New Roman"/>
          <w:szCs w:val="24"/>
        </w:rPr>
      </w:pPr>
      <w:r>
        <w:rPr>
          <w:rFonts w:eastAsia="Times New Roman"/>
          <w:szCs w:val="24"/>
        </w:rPr>
        <w:t>Επιτρέψτε μου, αγαπητέ Πρόεδρε, να κλείσω με κάτι που το οφείλω, επειδή συμβαίνει να είμαι -και το θεωρώ τιμητικό- Πρ</w:t>
      </w:r>
      <w:r>
        <w:rPr>
          <w:rFonts w:eastAsia="Times New Roman"/>
          <w:szCs w:val="24"/>
        </w:rPr>
        <w:t xml:space="preserve">όεδρος της Κοινοβουλευτικής Επιτροπής Φιλίας με την </w:t>
      </w:r>
      <w:proofErr w:type="spellStart"/>
      <w:r>
        <w:rPr>
          <w:rFonts w:eastAsia="Times New Roman" w:cs="Times New Roman"/>
          <w:bCs/>
          <w:szCs w:val="24"/>
        </w:rPr>
        <w:t>Μπολιβαριανή</w:t>
      </w:r>
      <w:proofErr w:type="spellEnd"/>
      <w:r>
        <w:rPr>
          <w:rFonts w:eastAsia="Times New Roman"/>
          <w:b/>
          <w:bCs/>
          <w:color w:val="545454"/>
          <w:szCs w:val="24"/>
        </w:rPr>
        <w:t xml:space="preserve"> </w:t>
      </w:r>
      <w:r>
        <w:rPr>
          <w:rFonts w:eastAsia="Times New Roman"/>
          <w:szCs w:val="24"/>
        </w:rPr>
        <w:t xml:space="preserve">Δημοκρατία της Βενεζουέλας. Το λέω αυτό, γιατί αυτός ο υποτιθέμενος έγκυρος </w:t>
      </w:r>
      <w:proofErr w:type="spellStart"/>
      <w:r>
        <w:rPr>
          <w:rFonts w:eastAsia="Times New Roman"/>
          <w:szCs w:val="24"/>
        </w:rPr>
        <w:t>σχολιογράφος</w:t>
      </w:r>
      <w:proofErr w:type="spellEnd"/>
      <w:r>
        <w:rPr>
          <w:rFonts w:eastAsia="Times New Roman"/>
          <w:szCs w:val="24"/>
        </w:rPr>
        <w:t>,</w:t>
      </w:r>
      <w:r>
        <w:rPr>
          <w:rFonts w:eastAsia="Times New Roman"/>
          <w:szCs w:val="24"/>
        </w:rPr>
        <w:t xml:space="preserve"> εκτός από τα υποτιμητικά και προσβλητικά που είπε για τις στρατιές των ανθρώπων που έδωσαν τη ζωή του</w:t>
      </w:r>
      <w:r>
        <w:rPr>
          <w:rFonts w:eastAsia="Times New Roman"/>
          <w:szCs w:val="24"/>
        </w:rPr>
        <w:t xml:space="preserve">ς χωρίς κανένα κέρδος, αφού εκθείασε το κέρδος ότι είναι η κινητήρια δύναμη της ιστορίας, είπε και το εξής εκπληκτικό: «Οι κομμουνιστές που κυβερνούν την Ελλάδα σήμερα, γιατί κομμουνιστές είναι, έχουν πρότυπό τους τον Τσάβες και τον </w:t>
      </w:r>
      <w:proofErr w:type="spellStart"/>
      <w:r>
        <w:rPr>
          <w:rFonts w:eastAsia="Times New Roman"/>
          <w:szCs w:val="24"/>
        </w:rPr>
        <w:t>Μαδούρο</w:t>
      </w:r>
      <w:proofErr w:type="spellEnd"/>
      <w:r>
        <w:rPr>
          <w:rFonts w:eastAsia="Times New Roman"/>
          <w:szCs w:val="24"/>
        </w:rPr>
        <w:t>, ο οποίος εφαρμ</w:t>
      </w:r>
      <w:r>
        <w:rPr>
          <w:rFonts w:eastAsia="Times New Roman"/>
          <w:szCs w:val="24"/>
        </w:rPr>
        <w:t xml:space="preserve">όζει την δίαιτα </w:t>
      </w:r>
      <w:proofErr w:type="spellStart"/>
      <w:r>
        <w:rPr>
          <w:rFonts w:eastAsia="Times New Roman"/>
          <w:szCs w:val="24"/>
        </w:rPr>
        <w:t>Μαδούρο</w:t>
      </w:r>
      <w:proofErr w:type="spellEnd"/>
      <w:r>
        <w:rPr>
          <w:rFonts w:eastAsia="Times New Roman"/>
          <w:szCs w:val="24"/>
        </w:rPr>
        <w:t xml:space="preserve"> και έχουν χάσει από έξι κιλά τουλάχιστον οι </w:t>
      </w:r>
      <w:proofErr w:type="spellStart"/>
      <w:r>
        <w:rPr>
          <w:rFonts w:eastAsia="Times New Roman"/>
          <w:szCs w:val="24"/>
        </w:rPr>
        <w:t>Βενεζουελάνοι</w:t>
      </w:r>
      <w:proofErr w:type="spellEnd"/>
      <w:r>
        <w:rPr>
          <w:rFonts w:eastAsia="Times New Roman"/>
          <w:szCs w:val="24"/>
        </w:rPr>
        <w:t xml:space="preserve">». </w:t>
      </w:r>
    </w:p>
    <w:p w14:paraId="6988B734"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Θέλω, λοιπόν, να του απαντήσω σε όλα αυτά τα </w:t>
      </w:r>
      <w:proofErr w:type="spellStart"/>
      <w:r>
        <w:rPr>
          <w:rFonts w:eastAsia="Times New Roman"/>
          <w:szCs w:val="24"/>
        </w:rPr>
        <w:t>απαξιωτικά</w:t>
      </w:r>
      <w:proofErr w:type="spellEnd"/>
      <w:r>
        <w:rPr>
          <w:rFonts w:eastAsia="Times New Roman"/>
          <w:szCs w:val="24"/>
        </w:rPr>
        <w:t xml:space="preserve">. Και ξέρετε </w:t>
      </w:r>
      <w:r>
        <w:rPr>
          <w:rFonts w:eastAsia="Times New Roman"/>
          <w:szCs w:val="24"/>
        </w:rPr>
        <w:t xml:space="preserve">αυτά τα </w:t>
      </w:r>
      <w:r>
        <w:rPr>
          <w:rFonts w:eastAsia="Times New Roman"/>
          <w:szCs w:val="24"/>
        </w:rPr>
        <w:t xml:space="preserve">σχόλια </w:t>
      </w:r>
      <w:r>
        <w:rPr>
          <w:rFonts w:eastAsia="Times New Roman"/>
          <w:szCs w:val="24"/>
        </w:rPr>
        <w:t xml:space="preserve">τι </w:t>
      </w:r>
      <w:r>
        <w:rPr>
          <w:rFonts w:eastAsia="Times New Roman"/>
          <w:szCs w:val="24"/>
        </w:rPr>
        <w:t>θυμίζουν</w:t>
      </w:r>
      <w:r>
        <w:rPr>
          <w:rFonts w:eastAsia="Times New Roman"/>
          <w:szCs w:val="24"/>
        </w:rPr>
        <w:t>,</w:t>
      </w:r>
      <w:r>
        <w:rPr>
          <w:rFonts w:eastAsia="Times New Roman"/>
          <w:szCs w:val="24"/>
        </w:rPr>
        <w:t xml:space="preserve"> έτσι; Οι παλιοί τα θυμόμαστε. Με αυτά μεγαλώσαμε. Οι «</w:t>
      </w:r>
      <w:proofErr w:type="spellStart"/>
      <w:r>
        <w:rPr>
          <w:rFonts w:eastAsia="Times New Roman"/>
          <w:szCs w:val="24"/>
        </w:rPr>
        <w:t>Σοβιετολόγοι</w:t>
      </w:r>
      <w:proofErr w:type="spellEnd"/>
      <w:r>
        <w:rPr>
          <w:rFonts w:eastAsia="Times New Roman"/>
          <w:szCs w:val="24"/>
        </w:rPr>
        <w:t xml:space="preserve">» τύπου </w:t>
      </w:r>
      <w:proofErr w:type="spellStart"/>
      <w:r>
        <w:rPr>
          <w:rFonts w:eastAsia="Times New Roman"/>
          <w:szCs w:val="24"/>
        </w:rPr>
        <w:t>Γεωργαλά</w:t>
      </w:r>
      <w:proofErr w:type="spellEnd"/>
      <w:r>
        <w:rPr>
          <w:rFonts w:eastAsia="Times New Roman"/>
          <w:szCs w:val="24"/>
        </w:rPr>
        <w:t xml:space="preserve"> τα έλεγαν αυτά. Τα θυμάστε αυτά. Και τα έλεγαν σε ποιους; Σε αυτούς που πηγαίναν στο σχολείο και έτρωγαν τα σκουπίδια </w:t>
      </w:r>
      <w:r>
        <w:rPr>
          <w:rFonts w:eastAsia="Times New Roman"/>
          <w:szCs w:val="24"/>
        </w:rPr>
        <w:t xml:space="preserve">της </w:t>
      </w:r>
      <w:r>
        <w:rPr>
          <w:rFonts w:eastAsia="Times New Roman"/>
          <w:szCs w:val="24"/>
          <w:lang w:val="en-US"/>
        </w:rPr>
        <w:t>UNRA</w:t>
      </w:r>
      <w:r w:rsidRPr="000D30EE">
        <w:rPr>
          <w:rFonts w:eastAsia="Times New Roman"/>
          <w:szCs w:val="24"/>
        </w:rPr>
        <w:t xml:space="preserve"> </w:t>
      </w:r>
      <w:r>
        <w:rPr>
          <w:rFonts w:eastAsia="Times New Roman"/>
          <w:szCs w:val="24"/>
        </w:rPr>
        <w:t xml:space="preserve">κάθε πρωί. </w:t>
      </w:r>
    </w:p>
    <w:p w14:paraId="6988B735" w14:textId="77777777" w:rsidR="00374D63" w:rsidRDefault="00826AA3">
      <w:pPr>
        <w:spacing w:line="600" w:lineRule="auto"/>
        <w:ind w:firstLine="720"/>
        <w:contextualSpacing/>
        <w:jc w:val="both"/>
        <w:rPr>
          <w:rFonts w:eastAsia="Times New Roman"/>
          <w:szCs w:val="24"/>
        </w:rPr>
      </w:pPr>
      <w:r>
        <w:rPr>
          <w:rFonts w:eastAsia="Times New Roman"/>
          <w:szCs w:val="24"/>
        </w:rPr>
        <w:t>Σας δίνω, λοιπόν, ορισμένα στοιχε</w:t>
      </w:r>
      <w:r>
        <w:rPr>
          <w:rFonts w:eastAsia="Times New Roman"/>
          <w:szCs w:val="24"/>
        </w:rPr>
        <w:t xml:space="preserve">ία για αυτούς που έχουν πάθει </w:t>
      </w:r>
      <w:r>
        <w:rPr>
          <w:rFonts w:eastAsia="Times New Roman"/>
          <w:szCs w:val="24"/>
        </w:rPr>
        <w:t>«</w:t>
      </w:r>
      <w:r>
        <w:rPr>
          <w:rFonts w:eastAsia="Times New Roman"/>
          <w:szCs w:val="24"/>
        </w:rPr>
        <w:t>απίσχναση</w:t>
      </w:r>
      <w:r>
        <w:rPr>
          <w:rFonts w:eastAsia="Times New Roman"/>
          <w:szCs w:val="24"/>
        </w:rPr>
        <w:t>»</w:t>
      </w:r>
      <w:r>
        <w:rPr>
          <w:rFonts w:eastAsia="Times New Roman"/>
          <w:szCs w:val="24"/>
        </w:rPr>
        <w:t xml:space="preserve"> και οι οποίοι είναι σε καθεστώς οικονομικού αποκλεισμού, όπως ξέρετε. Του ΟΗΕ είναι</w:t>
      </w:r>
      <w:r>
        <w:rPr>
          <w:rFonts w:eastAsia="Times New Roman"/>
          <w:szCs w:val="24"/>
        </w:rPr>
        <w:t xml:space="preserve"> τα στοιχεία</w:t>
      </w:r>
      <w:r>
        <w:rPr>
          <w:rFonts w:eastAsia="Times New Roman"/>
          <w:szCs w:val="24"/>
        </w:rPr>
        <w:t xml:space="preserve"> αγαπητοί συνάδελφοι.</w:t>
      </w:r>
    </w:p>
    <w:p w14:paraId="6988B736"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88B7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Μηταφίδη</w:t>
      </w:r>
      <w:proofErr w:type="spellEnd"/>
      <w:r>
        <w:rPr>
          <w:rFonts w:eastAsia="Times New Roman" w:cs="Times New Roman"/>
          <w:szCs w:val="24"/>
        </w:rPr>
        <w:t>, σας παρακαλώ, να ολοκληρώσετε.</w:t>
      </w:r>
    </w:p>
    <w:p w14:paraId="6988B738"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ΤΡΙΑΝΤΑΦΥΛΛΟΣ ΜΗΤΑΦΙΔΗΣ: </w:t>
      </w:r>
      <w:r>
        <w:rPr>
          <w:rFonts w:eastAsia="Times New Roman" w:cs="Times New Roman"/>
          <w:szCs w:val="24"/>
        </w:rPr>
        <w:t>Ολοκληρώνω.</w:t>
      </w:r>
    </w:p>
    <w:p w14:paraId="6988B7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διάστημα </w:t>
      </w:r>
      <w:r>
        <w:rPr>
          <w:rFonts w:eastAsia="Times New Roman" w:cs="Times New Roman"/>
          <w:szCs w:val="24"/>
        </w:rPr>
        <w:t>αυτό</w:t>
      </w:r>
      <w:r>
        <w:rPr>
          <w:rFonts w:eastAsia="Times New Roman" w:cs="Times New Roman"/>
          <w:szCs w:val="24"/>
        </w:rPr>
        <w:t xml:space="preserve"> έχουν ανεγερθεί ενάμισι εκατομμύριο κατοικίες πλήρως εξοπλισμένες. Και δόθηκαν δωρεάν. Ξέρετε τι είναι οι </w:t>
      </w:r>
      <w:proofErr w:type="spellStart"/>
      <w:r>
        <w:rPr>
          <w:rFonts w:eastAsia="Times New Roman" w:cs="Times New Roman"/>
          <w:szCs w:val="24"/>
        </w:rPr>
        <w:t>φαβέλες</w:t>
      </w:r>
      <w:proofErr w:type="spellEnd"/>
      <w:r>
        <w:rPr>
          <w:rFonts w:eastAsia="Times New Roman" w:cs="Times New Roman"/>
          <w:szCs w:val="24"/>
        </w:rPr>
        <w:t xml:space="preserve"> σε αυτές τις χώρε</w:t>
      </w:r>
      <w:r>
        <w:rPr>
          <w:rFonts w:eastAsia="Times New Roman" w:cs="Times New Roman"/>
          <w:szCs w:val="24"/>
        </w:rPr>
        <w:t>ς.</w:t>
      </w:r>
    </w:p>
    <w:p w14:paraId="6988B7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κάτι άλλο. Το δημόσιο χρέος είναι κάτω από το  30% του ΑΕΠ, η ανεργία είναι στο 5%, η ακραία φτώχεια που </w:t>
      </w:r>
      <w:r>
        <w:rPr>
          <w:rFonts w:eastAsia="Times New Roman" w:cs="Times New Roman"/>
          <w:szCs w:val="24"/>
        </w:rPr>
        <w:lastRenderedPageBreak/>
        <w:t xml:space="preserve">πριν από τη </w:t>
      </w:r>
      <w:proofErr w:type="spellStart"/>
      <w:r>
        <w:rPr>
          <w:rFonts w:eastAsia="Times New Roman" w:cs="Times New Roman"/>
          <w:bCs/>
          <w:szCs w:val="24"/>
        </w:rPr>
        <w:t>Μπολιβαριανή</w:t>
      </w:r>
      <w:proofErr w:type="spellEnd"/>
      <w:r>
        <w:rPr>
          <w:rFonts w:eastAsia="Times New Roman"/>
          <w:b/>
          <w:bCs/>
          <w:color w:val="545454"/>
          <w:szCs w:val="24"/>
        </w:rPr>
        <w:t xml:space="preserve"> </w:t>
      </w:r>
      <w:r>
        <w:rPr>
          <w:rFonts w:eastAsia="Times New Roman" w:cs="Times New Roman"/>
          <w:szCs w:val="24"/>
        </w:rPr>
        <w:t xml:space="preserve">επανάσταση ήταν στο 30%, σήμερα είναι στο 5% του πληθυσμού. Μάλιστα, ο αρμόδιος Οργανισμός του ΟΗΕ έχει ανακηρύξει </w:t>
      </w:r>
      <w:r>
        <w:rPr>
          <w:rFonts w:eastAsia="Times New Roman" w:cs="Times New Roman"/>
          <w:szCs w:val="24"/>
        </w:rPr>
        <w:t xml:space="preserve">την Βενεζουέλα </w:t>
      </w:r>
      <w:r>
        <w:rPr>
          <w:rFonts w:eastAsia="Times New Roman" w:cs="Times New Roman"/>
          <w:szCs w:val="24"/>
        </w:rPr>
        <w:t>«</w:t>
      </w:r>
      <w:r>
        <w:rPr>
          <w:rFonts w:eastAsia="Times New Roman" w:cs="Times New Roman"/>
          <w:szCs w:val="24"/>
        </w:rPr>
        <w:t>ελεύθερη από την πείνα</w:t>
      </w:r>
      <w:r>
        <w:rPr>
          <w:rFonts w:eastAsia="Times New Roman" w:cs="Times New Roman"/>
          <w:szCs w:val="24"/>
        </w:rPr>
        <w:t>»</w:t>
      </w:r>
      <w:r>
        <w:rPr>
          <w:rFonts w:eastAsia="Times New Roman" w:cs="Times New Roman"/>
          <w:szCs w:val="24"/>
        </w:rPr>
        <w:t>. Μάλιστα, το επισιτιστικό πρόγραμμα του ΟΗΕ φέρει και το όνομα του Τσάβες.</w:t>
      </w:r>
    </w:p>
    <w:p w14:paraId="6988B7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Αυτά για την αποκατάσταση της αλήθειας.</w:t>
      </w:r>
    </w:p>
    <w:p w14:paraId="6988B7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988B73D"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88B7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w:t>
      </w:r>
      <w:r>
        <w:rPr>
          <w:rFonts w:eastAsia="Times New Roman" w:cs="Times New Roman"/>
          <w:szCs w:val="24"/>
        </w:rPr>
        <w:t xml:space="preserve">ε τον κ. </w:t>
      </w:r>
      <w:proofErr w:type="spellStart"/>
      <w:r>
        <w:rPr>
          <w:rFonts w:eastAsia="Times New Roman" w:cs="Times New Roman"/>
          <w:szCs w:val="24"/>
        </w:rPr>
        <w:t>Μηταφίδη</w:t>
      </w:r>
      <w:proofErr w:type="spellEnd"/>
      <w:r>
        <w:rPr>
          <w:rFonts w:eastAsia="Times New Roman" w:cs="Times New Roman"/>
          <w:szCs w:val="24"/>
        </w:rPr>
        <w:t>.</w:t>
      </w:r>
    </w:p>
    <w:p w14:paraId="6988B7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Κυριαζίδης από την Νέα Δημοκρατία.</w:t>
      </w:r>
    </w:p>
    <w:p w14:paraId="6988B7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Αφού αποκαταστήσαμε και τα θέματα της Βενεζουέλας, ας έρθουμε και στην Ελλάδα. </w:t>
      </w:r>
    </w:p>
    <w:p w14:paraId="6988B7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Συντρόφισσες και σύντροφοι, είχα μια μικρή επιφύλαξη. Ύστερα, βέβαια, από την τοπ</w:t>
      </w:r>
      <w:r>
        <w:rPr>
          <w:rFonts w:eastAsia="Times New Roman" w:cs="Times New Roman"/>
          <w:szCs w:val="24"/>
        </w:rPr>
        <w:t xml:space="preserve">οθέτηση του Υπουργού Οικονομικών, του κ. </w:t>
      </w:r>
      <w:proofErr w:type="spellStart"/>
      <w:r>
        <w:rPr>
          <w:rFonts w:eastAsia="Times New Roman" w:cs="Times New Roman"/>
          <w:szCs w:val="24"/>
        </w:rPr>
        <w:t>Τσακαλώτου</w:t>
      </w:r>
      <w:proofErr w:type="spellEnd"/>
      <w:r>
        <w:rPr>
          <w:rFonts w:eastAsia="Times New Roman" w:cs="Times New Roman"/>
          <w:szCs w:val="24"/>
        </w:rPr>
        <w:t>, δεν έχω καμ</w:t>
      </w:r>
      <w:r>
        <w:rPr>
          <w:rFonts w:eastAsia="Times New Roman" w:cs="Times New Roman"/>
          <w:szCs w:val="24"/>
        </w:rPr>
        <w:t>μ</w:t>
      </w:r>
      <w:r>
        <w:rPr>
          <w:rFonts w:eastAsia="Times New Roman" w:cs="Times New Roman"/>
          <w:szCs w:val="24"/>
        </w:rPr>
        <w:t>ία επιφύλαξη. Μπορώ, βεβαίως, έτσι ελεύθερα να αναφωνήσω «</w:t>
      </w:r>
      <w:proofErr w:type="spellStart"/>
      <w:r>
        <w:rPr>
          <w:rFonts w:eastAsia="Times New Roman" w:cs="Times New Roman"/>
          <w:szCs w:val="24"/>
        </w:rPr>
        <w:t>νενικήκαμεν</w:t>
      </w:r>
      <w:proofErr w:type="spellEnd"/>
      <w:r>
        <w:rPr>
          <w:rFonts w:eastAsia="Times New Roman" w:cs="Times New Roman"/>
          <w:szCs w:val="24"/>
        </w:rPr>
        <w:t xml:space="preserve">». </w:t>
      </w:r>
    </w:p>
    <w:p w14:paraId="6988B7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πλέον, ύστερα και από τις δικές του εξηγήσεις αναφορικά με τη διαπραγμάτευση, νιώθω εθνικά υπερήφανος. </w:t>
      </w:r>
      <w:r>
        <w:rPr>
          <w:rFonts w:eastAsia="Times New Roman" w:cs="Times New Roman"/>
          <w:szCs w:val="24"/>
        </w:rPr>
        <w:t>Ε</w:t>
      </w:r>
      <w:r>
        <w:rPr>
          <w:rFonts w:eastAsia="Times New Roman" w:cs="Times New Roman"/>
          <w:szCs w:val="24"/>
        </w:rPr>
        <w:lastRenderedPageBreak/>
        <w:t>πιτέλους η χώρα ύστερα από μια επτάχρονη τυραννία απελευθερώθηκε, όπως, παραδείγματος χάρ</w:t>
      </w:r>
      <w:r>
        <w:rPr>
          <w:rFonts w:eastAsia="Times New Roman" w:cs="Times New Roman"/>
          <w:szCs w:val="24"/>
        </w:rPr>
        <w:t>ιν</w:t>
      </w:r>
      <w:r>
        <w:rPr>
          <w:rFonts w:eastAsia="Times New Roman" w:cs="Times New Roman"/>
          <w:szCs w:val="24"/>
        </w:rPr>
        <w:t xml:space="preserve"> συνέβη και το 1974. Μετά την επτάχρονη εκείνη τυραννία, η χώρα απελευθερώνεται ξανά και νιώθει και αναπνέει ελεύθερα. </w:t>
      </w:r>
    </w:p>
    <w:p w14:paraId="6988B743"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Βεβαίως, αυτό το εθνικό φρόνημα, το οποίο αν</w:t>
      </w:r>
      <w:r>
        <w:rPr>
          <w:rFonts w:eastAsia="Times New Roman" w:cs="Times New Roman"/>
          <w:szCs w:val="24"/>
        </w:rPr>
        <w:t>ατάχθηκε στις μέρες μας μετά την μεγάλη επιτυχία της διαπραγμάτευσης, θα έλεγα ότι φτάνει στον ύψιστο βαθμό, γιατί πληροφορούμαι ότι στο αεροδρόμιο «Ελευθέριος Βενιζέλος» την προσεχή Τρίτη ο Υπουργός Άμυνας θα καλωσορίσει και με στρατιωτική μπάντα τους απε</w:t>
      </w:r>
      <w:r>
        <w:rPr>
          <w:rFonts w:eastAsia="Times New Roman" w:cs="Times New Roman"/>
          <w:szCs w:val="24"/>
        </w:rPr>
        <w:t xml:space="preserve">λευθερωτές, </w:t>
      </w:r>
      <w:r>
        <w:rPr>
          <w:rFonts w:eastAsia="Times New Roman"/>
          <w:szCs w:val="24"/>
        </w:rPr>
        <w:t>δηλαδή τους δανειστές, την τρόικα, ώστε έτσι πλέον να υπάρξει μια ολοκλήρωση αυτής της τεράστιας επιτυχίας, της υπογραφής και του τέταρτου μνημονίου, με ένα πλεόνασμα της τάξης του 3,5%, έτσι ώστε να είναι δυνατόν να υπάρξει πάλι ένα νέο παράλλ</w:t>
      </w:r>
      <w:r>
        <w:rPr>
          <w:rFonts w:eastAsia="Times New Roman"/>
          <w:szCs w:val="24"/>
        </w:rPr>
        <w:t>ηλο πρόγραμμα, τα αντίμετρα.</w:t>
      </w:r>
      <w:r>
        <w:rPr>
          <w:rFonts w:eastAsia="Times New Roman"/>
          <w:szCs w:val="24"/>
        </w:rPr>
        <w:t xml:space="preserve"> </w:t>
      </w:r>
      <w:r>
        <w:rPr>
          <w:rFonts w:eastAsia="Times New Roman"/>
          <w:szCs w:val="24"/>
        </w:rPr>
        <w:t>Τα αντίμετρα πράγματι υπάρχουν. Το παράλληλο πρόγραμμα απέδωσε! Αναφέρθηκε σε αυτό ο Υφυπουργός Εργασίας, ο κ. Πετρόπουλος. Παρακαλούν οι επιχειρήσεις, οι καταστηματάρχες, να βάλουν και άλλους φόρους -το ίδιο μου λένε και εμένα</w:t>
      </w:r>
      <w:r>
        <w:rPr>
          <w:rFonts w:eastAsia="Times New Roman"/>
          <w:szCs w:val="24"/>
        </w:rPr>
        <w:t xml:space="preserve"> οι επιχειρήσεις στη Δράμα, που οι περισσότερες έχουν καταφύγει στη διπλανή χώρα, </w:t>
      </w:r>
      <w:r>
        <w:rPr>
          <w:rFonts w:eastAsia="Times New Roman"/>
          <w:szCs w:val="24"/>
        </w:rPr>
        <w:lastRenderedPageBreak/>
        <w:t>τη Βουλγαρία, για να επιβιώσουν, το ίδιο και ο αγροτικός και κτηνοτροφικός κόσμος στη Δράμα, ο οποίος μετά δυσκολίας επιβιώνει- έτσι ώστε να υπάρξει πράγματι η ολοκλήρωση του</w:t>
      </w:r>
      <w:r>
        <w:rPr>
          <w:rFonts w:eastAsia="Times New Roman"/>
          <w:szCs w:val="24"/>
        </w:rPr>
        <w:t xml:space="preserve"> παράλληλου προγράμματος, για να μπούμε και στα αντίμετρα!</w:t>
      </w:r>
    </w:p>
    <w:p w14:paraId="6988B744" w14:textId="77777777" w:rsidR="00374D63" w:rsidRDefault="00826AA3">
      <w:pPr>
        <w:spacing w:line="600" w:lineRule="auto"/>
        <w:ind w:firstLine="720"/>
        <w:contextualSpacing/>
        <w:jc w:val="both"/>
        <w:rPr>
          <w:rFonts w:eastAsia="Times New Roman"/>
          <w:szCs w:val="24"/>
        </w:rPr>
      </w:pPr>
      <w:r>
        <w:rPr>
          <w:rFonts w:eastAsia="Times New Roman"/>
          <w:szCs w:val="24"/>
        </w:rPr>
        <w:t>Τα αντίμετρα αυτά τα είδαμε, βεβαίως, και κατά τη χθεσινή τεράστια παρουσία εδώ των εργαζομένων στα Σώματα Ασφαλείας, όπου απαιτούσαν να υπάρχει συμμόρφωση στις αποφάσεις του Συμβουλίου της Επικρατ</w:t>
      </w:r>
      <w:r>
        <w:rPr>
          <w:rFonts w:eastAsia="Times New Roman"/>
          <w:szCs w:val="24"/>
        </w:rPr>
        <w:t>είας, ως δεσμεύθηκε ο ΣΥΡΙΖΑ. Θα παραιτούνταν ο Υπουργός Άμυνας, διότι θα έπρεπε να εφαρμοστεί η απόφαση του Συμβουλίου της Επικρατείας. Το ίδιο συνέβη και το Σεπτέμβριο, όπου πράγματι θα υπήρχαν τα ισοδύναμα, προκειμένου να υπάρξουν οι δυνατότητες των μισ</w:t>
      </w:r>
      <w:r>
        <w:rPr>
          <w:rFonts w:eastAsia="Times New Roman"/>
          <w:szCs w:val="24"/>
        </w:rPr>
        <w:t>θολογικών ωριμάνσεων στους εργαζόμενους στα Σώματα Ασφαλείας. Βεβαίως, πάλι εκεί θα υπήρχε μια παραίτηση του Υπουργού Άμυνας, διότι ήταν δική του τροπολογία, έτσι ώστε μέχρι τέλος Σεπτεμβρίου 2016 να βρεθούν τα ισοδύναμα και να εφαρμοστούν. Άρα, μπήκαμε πλ</w:t>
      </w:r>
      <w:r>
        <w:rPr>
          <w:rFonts w:eastAsia="Times New Roman"/>
          <w:szCs w:val="24"/>
        </w:rPr>
        <w:t xml:space="preserve">έον και στα αντίμετρα. </w:t>
      </w:r>
    </w:p>
    <w:p w14:paraId="6988B74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Χθες, με ιδιαίτερη ικανοποίηση, η συνάδελφος </w:t>
      </w:r>
      <w:proofErr w:type="spellStart"/>
      <w:r>
        <w:rPr>
          <w:rFonts w:eastAsia="Times New Roman"/>
          <w:szCs w:val="24"/>
        </w:rPr>
        <w:t>Κοζομπόλη</w:t>
      </w:r>
      <w:proofErr w:type="spellEnd"/>
      <w:r>
        <w:rPr>
          <w:rFonts w:eastAsia="Times New Roman"/>
          <w:szCs w:val="24"/>
        </w:rPr>
        <w:t xml:space="preserve"> προς τους εκπροσώπους των εργαζομένων στα Σώματα Ασφαλείας, στην απαίτησή τους να εφαρμοστεί η απόφαση του </w:t>
      </w:r>
      <w:r>
        <w:rPr>
          <w:rFonts w:eastAsia="Times New Roman"/>
          <w:szCs w:val="24"/>
        </w:rPr>
        <w:lastRenderedPageBreak/>
        <w:t xml:space="preserve">Συμβουλίου της Επικρατείας, έκανε μια προσπάθεια διαπαιδαγώγησης, ότι </w:t>
      </w:r>
      <w:r>
        <w:rPr>
          <w:rFonts w:eastAsia="Times New Roman"/>
          <w:szCs w:val="24"/>
        </w:rPr>
        <w:t xml:space="preserve">δεν είναι δυνατόν να πάρουν τα λεφτά από τους φτωχούς και να τα δώσουν σε αυτούς τους αμυδρά, θα έλεγα, αμειβόμενους εργαζόμενους στα Σώματα Ασφαλείας. </w:t>
      </w:r>
    </w:p>
    <w:p w14:paraId="6988B74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Ερχόμαστε τώρα στο συγκεκριμένο νομοσχέδιο. Θα ήθελα να κάνω μια ιδιαίτερη αναφορά στο άρθρο 14, κύριε </w:t>
      </w:r>
      <w:r>
        <w:rPr>
          <w:rFonts w:eastAsia="Times New Roman"/>
          <w:szCs w:val="24"/>
        </w:rPr>
        <w:t xml:space="preserve">Υπουργέ, όπου για τους υπηρετούντες της Υπηρεσίας Εσωτερικών Υποθέσεων μειώνεται κατά ένα χρόνο ο χρόνος παραμονής τους σε αυτή την </w:t>
      </w:r>
      <w:r>
        <w:rPr>
          <w:rFonts w:eastAsia="Times New Roman"/>
          <w:szCs w:val="24"/>
        </w:rPr>
        <w:t>ε</w:t>
      </w:r>
      <w:r>
        <w:rPr>
          <w:rFonts w:eastAsia="Times New Roman"/>
          <w:szCs w:val="24"/>
        </w:rPr>
        <w:t xml:space="preserve">ιδική </w:t>
      </w:r>
      <w:r>
        <w:rPr>
          <w:rFonts w:eastAsia="Times New Roman"/>
          <w:szCs w:val="24"/>
        </w:rPr>
        <w:t>υ</w:t>
      </w:r>
      <w:r>
        <w:rPr>
          <w:rFonts w:eastAsia="Times New Roman"/>
          <w:szCs w:val="24"/>
        </w:rPr>
        <w:t xml:space="preserve">πηρεσία -το λέω ειλικρινά, </w:t>
      </w:r>
      <w:r>
        <w:rPr>
          <w:rFonts w:eastAsia="Times New Roman"/>
          <w:szCs w:val="24"/>
        </w:rPr>
        <w:t>ε</w:t>
      </w:r>
      <w:r>
        <w:rPr>
          <w:rFonts w:eastAsia="Times New Roman"/>
          <w:szCs w:val="24"/>
        </w:rPr>
        <w:t xml:space="preserve">ιδική </w:t>
      </w:r>
      <w:r>
        <w:rPr>
          <w:rFonts w:eastAsia="Times New Roman"/>
          <w:szCs w:val="24"/>
        </w:rPr>
        <w:t>υ</w:t>
      </w:r>
      <w:r>
        <w:rPr>
          <w:rFonts w:eastAsia="Times New Roman"/>
          <w:szCs w:val="24"/>
        </w:rPr>
        <w:t>πηρεσία- όπου χρειάζεται ένα αστυνομικό προσωπικό με ιδιαίτερα προσόντα. Δεν ξέρω</w:t>
      </w:r>
      <w:r>
        <w:rPr>
          <w:rFonts w:eastAsia="Times New Roman"/>
          <w:szCs w:val="24"/>
        </w:rPr>
        <w:t xml:space="preserve"> σε τι βοηθάει η μείωση της παραμονής των εργαζομένων εκεί για ένα χρόνο. </w:t>
      </w:r>
    </w:p>
    <w:p w14:paraId="6988B74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Βεβαίως, σε συνέχεια -σε επόμενη παράγραφο- της αναφοράς της προηγούμενης, μπορεί η παραμονή να είναι πέραν της αρχικής των τριών ετών, άλλα τρία χρόνια, για ένα έτος κάθε φορά, το </w:t>
      </w:r>
      <w:r>
        <w:rPr>
          <w:rFonts w:eastAsia="Times New Roman"/>
          <w:szCs w:val="24"/>
        </w:rPr>
        <w:t>οποίο, όμως, θα πρέπει να ανανεώνεται ύστερα από πού; Για ποιο λόγο; Δεν υπάρχει αξιολόγηση κάθε χρόνο, κύριε Υπουργέ; Υπάρχει. Προς τι η αίτηση και ο έλεγχος ξανά για τη δυνατότητα παραμονής; Μήπως για να καθίστανται πιστοί σε αυτό που εντέλλονται; Δεν θέ</w:t>
      </w:r>
      <w:r>
        <w:rPr>
          <w:rFonts w:eastAsia="Times New Roman"/>
          <w:szCs w:val="24"/>
        </w:rPr>
        <w:t xml:space="preserve">λω να το πιστέψω. </w:t>
      </w:r>
    </w:p>
    <w:p w14:paraId="6988B748"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Πάω τώρα στο άρθρο 43, που αφορά τους λιμενικούς. Πράγματι, εδώ γίνεται μια αναφορά, ότι οι ετήσιες κρίσεις για τους ανώτατους αξιωματικούς θα γίνονται κάθε έτος, έτσι ώστε να υπάρχει ένας παραλληλισμός με τις Ένοπλες Δυνάμεις, με τα Σώμ</w:t>
      </w:r>
      <w:r>
        <w:rPr>
          <w:rFonts w:eastAsia="Times New Roman"/>
          <w:szCs w:val="24"/>
        </w:rPr>
        <w:t xml:space="preserve">ατα Ασφαλείας. </w:t>
      </w:r>
    </w:p>
    <w:p w14:paraId="6988B749" w14:textId="77777777" w:rsidR="00374D63" w:rsidRDefault="00826AA3">
      <w:pPr>
        <w:spacing w:line="600" w:lineRule="auto"/>
        <w:ind w:firstLine="720"/>
        <w:contextualSpacing/>
        <w:jc w:val="both"/>
        <w:rPr>
          <w:rFonts w:eastAsia="Times New Roman"/>
          <w:szCs w:val="24"/>
        </w:rPr>
      </w:pPr>
      <w:r>
        <w:rPr>
          <w:rFonts w:eastAsia="Times New Roman"/>
          <w:szCs w:val="24"/>
        </w:rPr>
        <w:t>Βεβαίως, το ζήτημα που γεννάται είναι γιατί πριν ένα μήνα ακριβώς από αυτές τις κρίσεις έρχεται μια τέτοια ρύθμιση, προκειμένου κατά κάποιο τρόπο να δημιουργείται η υπόνοια, η σκέψη, ότι γίνεται για άλλους λόγους. Και ενώ υπάρχει μια εναρμό</w:t>
      </w:r>
      <w:r>
        <w:rPr>
          <w:rFonts w:eastAsia="Times New Roman"/>
          <w:szCs w:val="24"/>
        </w:rPr>
        <w:t>νιση με το τι ισχύει στις Ένοπλες Δυνάμεις σε ό,τι αφορά τις ετήσιες κρίσεις, δεν έρχεται προς ικανοποίηση εκείνο το αίτημα που αφορά την παραμονή των αξιωματικών αυτών πάνω από τριάντα πέντε χρόνια, ενώ στο σχέδιο νόμου που δόθηκε προς διαβούλευση, υπήρχε</w:t>
      </w:r>
      <w:r>
        <w:rPr>
          <w:rFonts w:eastAsia="Times New Roman"/>
          <w:szCs w:val="24"/>
        </w:rPr>
        <w:t xml:space="preserve">. Γιατί αφαιρέθηκε η σχετική διάταξη παραμονής των εν λόγω ανωτάτων αξιωματικών που το επιθυμούν; </w:t>
      </w:r>
    </w:p>
    <w:p w14:paraId="6988B74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ίδιο συμβαίνει και στις Ένοπλες Δυνάμεις και στην Αστυνομία και στην Πυροσβεστική. </w:t>
      </w:r>
    </w:p>
    <w:p w14:paraId="6988B74B" w14:textId="77777777" w:rsidR="00374D63" w:rsidRDefault="00826AA3">
      <w:pPr>
        <w:spacing w:line="600" w:lineRule="auto"/>
        <w:ind w:firstLine="720"/>
        <w:contextualSpacing/>
        <w:jc w:val="both"/>
        <w:rPr>
          <w:rFonts w:eastAsia="Times New Roman"/>
          <w:szCs w:val="24"/>
        </w:rPr>
      </w:pPr>
      <w:r>
        <w:rPr>
          <w:rFonts w:eastAsia="Times New Roman"/>
          <w:szCs w:val="24"/>
        </w:rPr>
        <w:t>Γιατί αυτή η ειδοποιός διαφορά; Και γιατί λέγεται ότι μετά τις κρίσεις</w:t>
      </w:r>
      <w:r>
        <w:rPr>
          <w:rFonts w:eastAsia="Times New Roman"/>
          <w:szCs w:val="24"/>
        </w:rPr>
        <w:t xml:space="preserve">, θα έρθει αυτή η ρύθμιση; Μήπως σκοπός είναι να «αποστρατεύσετε» όσους δεν είναι αρεστοί στον ΣΥΡΙΖΑ; Διότι, </w:t>
      </w:r>
      <w:r>
        <w:rPr>
          <w:rFonts w:eastAsia="Times New Roman"/>
          <w:szCs w:val="24"/>
        </w:rPr>
        <w:lastRenderedPageBreak/>
        <w:t xml:space="preserve">πράγματι, ο Πρόεδρος της Ένωσης Αξιωματικών του Λιμενικού Σώματος φαίνεται ότι δεν ανήκει σε εσάς. Και, βεβαίως, αυτός είναι ο σκοπός τους, γιατί </w:t>
      </w:r>
      <w:r>
        <w:rPr>
          <w:rFonts w:eastAsia="Times New Roman"/>
          <w:szCs w:val="24"/>
        </w:rPr>
        <w:t xml:space="preserve">συμπληρώνει τα τριάντα πέντε χρόνια και θα πρέπει να αποπεμφθεί. </w:t>
      </w:r>
    </w:p>
    <w:p w14:paraId="6988B74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Βρήκατε έναν εύσχημο τρόπο, δυστυχώς, να θυμηθείτε τον εαυτό σας και να τον επαναλαμβάνετε διαρκώς και μονίμως. Αυτή, δυστυχώς, είναι η πραγματικότητα και δεν θυμίζετε τίποτα το καινούργιο. </w:t>
      </w:r>
      <w:r>
        <w:rPr>
          <w:rFonts w:eastAsia="Times New Roman"/>
          <w:szCs w:val="24"/>
        </w:rPr>
        <w:t xml:space="preserve">Επαναλαμβάνετε το παλαιοκομματικό.    </w:t>
      </w:r>
    </w:p>
    <w:p w14:paraId="6988B74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από τη Δημοκρατική Συμπαράταξη. </w:t>
      </w:r>
    </w:p>
    <w:p w14:paraId="6988B74E"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Θα μιλήσω εγώ, κύριε Πρόεδρε.</w:t>
      </w:r>
    </w:p>
    <w:p w14:paraId="6988B74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Έχετε κάνει αλλαγή; </w:t>
      </w:r>
    </w:p>
    <w:p w14:paraId="6988B750" w14:textId="77777777" w:rsidR="00374D63" w:rsidRDefault="00826AA3">
      <w:pPr>
        <w:spacing w:line="600" w:lineRule="auto"/>
        <w:ind w:firstLine="720"/>
        <w:contextualSpacing/>
        <w:jc w:val="both"/>
        <w:rPr>
          <w:rFonts w:eastAsia="Times New Roman"/>
          <w:szCs w:val="24"/>
        </w:rPr>
      </w:pPr>
      <w:r>
        <w:rPr>
          <w:rFonts w:eastAsia="Times New Roman"/>
          <w:b/>
          <w:szCs w:val="24"/>
        </w:rPr>
        <w:t>ΟΔΥΣΣΕ</w:t>
      </w:r>
      <w:r>
        <w:rPr>
          <w:rFonts w:eastAsia="Times New Roman"/>
          <w:b/>
          <w:szCs w:val="24"/>
        </w:rPr>
        <w:t xml:space="preserve">ΑΣ ΚΩΝΣΤΑΝΤΙΝΟΠΟΥΛΟΣ: </w:t>
      </w:r>
      <w:r>
        <w:rPr>
          <w:rFonts w:eastAsia="Times New Roman"/>
          <w:szCs w:val="24"/>
        </w:rPr>
        <w:t xml:space="preserve">Τη ζητάμε τώρα. </w:t>
      </w:r>
    </w:p>
    <w:p w14:paraId="6988B751"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 πότε τη ζητάτε; </w:t>
      </w:r>
    </w:p>
    <w:p w14:paraId="6988B75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Τέλος πάντων, κύριε Κωνσταντινόπουλε… </w:t>
      </w:r>
    </w:p>
    <w:p w14:paraId="6988B75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Δεν πειράζει, κύριε Πρόεδρε, θα μιλήσω εγώ. </w:t>
      </w:r>
    </w:p>
    <w:p w14:paraId="6988B754"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Να επισημάνω τη «μεγάλη επιτυχία» του Προεδρείου σήμερα </w:t>
      </w:r>
      <w:r>
        <w:rPr>
          <w:rFonts w:eastAsia="Times New Roman"/>
          <w:szCs w:val="24"/>
        </w:rPr>
        <w:t>-δεν σας αφορά προσωπικά- που κατάφερε να αρχίσει ο πρώτος ομιλητής στις 16</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συνεχείς παραβιάσεις του Κανονισμού, όπως είναι αυτή την οποία επεσήμανα όταν </w:t>
      </w:r>
      <w:proofErr w:type="spellStart"/>
      <w:r>
        <w:rPr>
          <w:rFonts w:eastAsia="Times New Roman"/>
          <w:szCs w:val="24"/>
        </w:rPr>
        <w:t>προήδρευε</w:t>
      </w:r>
      <w:proofErr w:type="spellEnd"/>
      <w:r>
        <w:rPr>
          <w:rFonts w:eastAsia="Times New Roman"/>
          <w:szCs w:val="24"/>
        </w:rPr>
        <w:t xml:space="preserve"> ο κ. Κρεμαστινός, ότι έδωσε παρατύπως και παρά τον Κανονισμό τον λόγο στο Υπουργό με</w:t>
      </w:r>
      <w:r>
        <w:rPr>
          <w:rFonts w:eastAsia="Times New Roman"/>
          <w:szCs w:val="24"/>
        </w:rPr>
        <w:t xml:space="preserve">τά τους </w:t>
      </w:r>
      <w:r>
        <w:rPr>
          <w:rFonts w:eastAsia="Times New Roman"/>
          <w:szCs w:val="24"/>
        </w:rPr>
        <w:t>ε</w:t>
      </w:r>
      <w:r>
        <w:rPr>
          <w:rFonts w:eastAsia="Times New Roman"/>
          <w:szCs w:val="24"/>
        </w:rPr>
        <w:t xml:space="preserve">ισηγητές και πριν τους έξι πρώτους ομιλητές, όπως προβλέπει ρητά ο Κανονισμός. Και παρερμηνείες στο συγκεκριμένο δεν υπάρχουν. Αυτό προκάλεσε στη συνέχεια -και ευλόγως- το ζήτημα της τοποθέτησης των </w:t>
      </w:r>
      <w:r>
        <w:rPr>
          <w:rFonts w:eastAsia="Times New Roman"/>
          <w:szCs w:val="24"/>
        </w:rPr>
        <w:t>Κ</w:t>
      </w:r>
      <w:r>
        <w:rPr>
          <w:rFonts w:eastAsia="Times New Roman"/>
          <w:szCs w:val="24"/>
        </w:rPr>
        <w:t xml:space="preserve">οινοβουλευτικών </w:t>
      </w:r>
      <w:r>
        <w:rPr>
          <w:rFonts w:eastAsia="Times New Roman"/>
          <w:szCs w:val="24"/>
        </w:rPr>
        <w:t>Ε</w:t>
      </w:r>
      <w:r>
        <w:rPr>
          <w:rFonts w:eastAsia="Times New Roman"/>
          <w:szCs w:val="24"/>
        </w:rPr>
        <w:t xml:space="preserve">κπροσώπων και φτάσαμε σε αυτό </w:t>
      </w:r>
      <w:r>
        <w:rPr>
          <w:rFonts w:eastAsia="Times New Roman"/>
          <w:szCs w:val="24"/>
        </w:rPr>
        <w:t xml:space="preserve">το σημείο. </w:t>
      </w:r>
    </w:p>
    <w:p w14:paraId="6988B75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Δεν είναι, όμως, θέμα Κανονισμού. Είναι θέμα διαχείρισης από το Προεδρείο. Το επεσήμανα. Δεν πειράζει. Μια άλλη φορά θα τηρηθεί ο Κανονισμός.    </w:t>
      </w:r>
    </w:p>
    <w:p w14:paraId="6988B75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επιτρέψτε μου να σας διακόψω. </w:t>
      </w:r>
    </w:p>
    <w:p w14:paraId="6988B75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Μη με διακόψετε. Όταν τελειώσω, θα τα πείτε. Εγώ τα λέω μέσα στον χρόνο μου.</w:t>
      </w:r>
    </w:p>
    <w:p w14:paraId="6988B75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Όχι, θα σας διακόψω. </w:t>
      </w:r>
    </w:p>
    <w:p w14:paraId="6988B759"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Γνωρίζετε πολύ καλά -αν και το είπατε- ότι το Προεδρείο από το πρωί, σε ό,τι αφορά τη διεξαγωγή της </w:t>
      </w:r>
      <w:r>
        <w:rPr>
          <w:rFonts w:eastAsia="Times New Roman"/>
          <w:szCs w:val="24"/>
        </w:rPr>
        <w:t xml:space="preserve">διαδικασίας, ήταν ξεκάθαρο. Τώρα, εάν κάποιοι ήθελαν για δικούς τους λόγους, είτε προσωπικούς είτε όποιους άλλους λόγους, παρεμβαίνοντας, για παράδειγμα, στον προηγούμενο </w:t>
      </w:r>
      <w:proofErr w:type="spellStart"/>
      <w:r>
        <w:rPr>
          <w:rFonts w:eastAsia="Times New Roman"/>
          <w:szCs w:val="24"/>
        </w:rPr>
        <w:t>Προεδρεύοντα</w:t>
      </w:r>
      <w:proofErr w:type="spellEnd"/>
      <w:r>
        <w:rPr>
          <w:rFonts w:eastAsia="Times New Roman"/>
          <w:szCs w:val="24"/>
        </w:rPr>
        <w:t xml:space="preserve">, να δημιουργήσουν όλα αυτά που δημιουργήθηκαν, αυτή τη </w:t>
      </w:r>
      <w:proofErr w:type="spellStart"/>
      <w:r>
        <w:rPr>
          <w:rFonts w:eastAsia="Times New Roman"/>
          <w:szCs w:val="24"/>
        </w:rPr>
        <w:t>μικροένταση</w:t>
      </w:r>
      <w:proofErr w:type="spellEnd"/>
      <w:r>
        <w:rPr>
          <w:rFonts w:eastAsia="Times New Roman"/>
          <w:szCs w:val="24"/>
        </w:rPr>
        <w:t xml:space="preserve"> -επιτ</w:t>
      </w:r>
      <w:r>
        <w:rPr>
          <w:rFonts w:eastAsia="Times New Roman"/>
          <w:szCs w:val="24"/>
        </w:rPr>
        <w:t xml:space="preserve">ρέψτε μου τη λέξη- προσωπικά δεν με αφορά, όπως και το Προεδρείο. </w:t>
      </w:r>
    </w:p>
    <w:p w14:paraId="6988B75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Συνεχίστε σας παρακαλώ. Κρατείτε ο χρόνος σας.    </w:t>
      </w:r>
    </w:p>
    <w:p w14:paraId="6988B75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Κοιτάξτε, κριτική σε αυτά που λέμε, μπορείτε να κάνετε. Δεν σημαίνει, όμως, ότι πρέπει να συμφωνήσουμε με ένα θέμα </w:t>
      </w:r>
      <w:r>
        <w:rPr>
          <w:rFonts w:eastAsia="Times New Roman"/>
          <w:szCs w:val="24"/>
        </w:rPr>
        <w:t xml:space="preserve">το οποίο δεν το γνωρίζετε, επειδή δεν ήσασταν καν στην Αίθουσα. Εντάξει, κύριε Πρόεδρε; Δεν ήσασταν στην Αίθουσα. </w:t>
      </w:r>
    </w:p>
    <w:p w14:paraId="6988B75C" w14:textId="77777777" w:rsidR="00374D63" w:rsidRDefault="00826AA3">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Συνεχίστε σας παρακαλώ.</w:t>
      </w:r>
    </w:p>
    <w:p w14:paraId="6988B75D" w14:textId="77777777" w:rsidR="00374D63" w:rsidRDefault="00826AA3">
      <w:pPr>
        <w:spacing w:line="600" w:lineRule="auto"/>
        <w:ind w:firstLine="720"/>
        <w:contextualSpacing/>
        <w:jc w:val="both"/>
        <w:rPr>
          <w:rFonts w:eastAsia="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szCs w:val="24"/>
        </w:rPr>
        <w:t>Να πω, λοιπόν, ότι η συζήτηση κάθε άλλο παρά το νομοσχέδιο α</w:t>
      </w:r>
      <w:r>
        <w:rPr>
          <w:rFonts w:eastAsia="Times New Roman"/>
          <w:szCs w:val="24"/>
        </w:rPr>
        <w:t xml:space="preserve">φορούσε μέχρι τώρα. Μιλούσαμε για το τριήμερο των εκδηλώσεων μετά το </w:t>
      </w:r>
      <w:proofErr w:type="spellStart"/>
      <w:r>
        <w:rPr>
          <w:rFonts w:eastAsia="Times New Roman"/>
          <w:szCs w:val="24"/>
          <w:lang w:val="en-US"/>
        </w:rPr>
        <w:t>Eurogroup</w:t>
      </w:r>
      <w:proofErr w:type="spellEnd"/>
      <w:r>
        <w:rPr>
          <w:rFonts w:eastAsia="Times New Roman"/>
          <w:szCs w:val="24"/>
        </w:rPr>
        <w:t xml:space="preserve">, </w:t>
      </w:r>
      <w:r>
        <w:rPr>
          <w:rFonts w:eastAsia="Times New Roman"/>
          <w:szCs w:val="24"/>
        </w:rPr>
        <w:lastRenderedPageBreak/>
        <w:t xml:space="preserve">για το αν έγινε η συγκέντρωση ή όχι και για το γιατί ο κ. </w:t>
      </w:r>
      <w:proofErr w:type="spellStart"/>
      <w:r>
        <w:rPr>
          <w:rFonts w:eastAsia="Times New Roman"/>
          <w:szCs w:val="24"/>
        </w:rPr>
        <w:t>Τσακαλώτος</w:t>
      </w:r>
      <w:proofErr w:type="spellEnd"/>
      <w:r>
        <w:rPr>
          <w:rFonts w:eastAsia="Times New Roman"/>
          <w:szCs w:val="24"/>
        </w:rPr>
        <w:t xml:space="preserve"> αρνείται να μιλήσει. </w:t>
      </w:r>
    </w:p>
    <w:p w14:paraId="6988B75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Εγώ μόνο μια κουβέντα να πω σε αυτό. Μα, αύριο θα μιλήσει ο Πρωθυπουργός, θα εκδώσει </w:t>
      </w:r>
      <w:r>
        <w:rPr>
          <w:rFonts w:eastAsia="Times New Roman"/>
          <w:szCs w:val="24"/>
        </w:rPr>
        <w:t xml:space="preserve">τις εξηγήσεις γιατί συμφώνησε με τους εταίρους και θα μάθει και ο κ. </w:t>
      </w:r>
      <w:proofErr w:type="spellStart"/>
      <w:r>
        <w:rPr>
          <w:rFonts w:eastAsia="Times New Roman"/>
          <w:szCs w:val="24"/>
        </w:rPr>
        <w:t>Τσακαλώτος</w:t>
      </w:r>
      <w:proofErr w:type="spellEnd"/>
      <w:r>
        <w:rPr>
          <w:rFonts w:eastAsia="Times New Roman"/>
          <w:szCs w:val="24"/>
        </w:rPr>
        <w:t xml:space="preserve"> για να τα πει την Τρίτη στην </w:t>
      </w:r>
      <w:r>
        <w:rPr>
          <w:rFonts w:eastAsia="Times New Roman"/>
          <w:szCs w:val="24"/>
        </w:rPr>
        <w:t>ε</w:t>
      </w:r>
      <w:r>
        <w:rPr>
          <w:rFonts w:eastAsia="Times New Roman"/>
          <w:szCs w:val="24"/>
        </w:rPr>
        <w:t xml:space="preserve">πιτροπή. Άρα, η πίεση προς τον κ. </w:t>
      </w:r>
      <w:proofErr w:type="spellStart"/>
      <w:r>
        <w:rPr>
          <w:rFonts w:eastAsia="Times New Roman"/>
          <w:szCs w:val="24"/>
        </w:rPr>
        <w:t>Τσακαλώτο</w:t>
      </w:r>
      <w:proofErr w:type="spellEnd"/>
      <w:r>
        <w:rPr>
          <w:rFonts w:eastAsia="Times New Roman"/>
          <w:szCs w:val="24"/>
        </w:rPr>
        <w:t xml:space="preserve"> σήμερα ήταν άδικη.  </w:t>
      </w:r>
    </w:p>
    <w:p w14:paraId="6988B75F" w14:textId="77777777" w:rsidR="00374D63" w:rsidRDefault="00826AA3">
      <w:pPr>
        <w:spacing w:line="600" w:lineRule="auto"/>
        <w:ind w:firstLine="720"/>
        <w:contextualSpacing/>
        <w:jc w:val="both"/>
        <w:rPr>
          <w:rFonts w:eastAsia="Times New Roman"/>
          <w:szCs w:val="24"/>
        </w:rPr>
      </w:pPr>
      <w:r>
        <w:rPr>
          <w:rFonts w:eastAsia="Times New Roman"/>
          <w:szCs w:val="24"/>
        </w:rPr>
        <w:t>Το νομοσχέδιο το οποίο συζητάμε έχει, βεβαίως, δυο-τρία θέματα που έχουν να κάνου</w:t>
      </w:r>
      <w:r>
        <w:rPr>
          <w:rFonts w:eastAsia="Times New Roman"/>
          <w:szCs w:val="24"/>
        </w:rPr>
        <w:t xml:space="preserve">ν με </w:t>
      </w:r>
      <w:r>
        <w:rPr>
          <w:rFonts w:eastAsia="Times New Roman"/>
          <w:szCs w:val="24"/>
        </w:rPr>
        <w:t>ο</w:t>
      </w:r>
      <w:r>
        <w:rPr>
          <w:rFonts w:eastAsia="Times New Roman"/>
          <w:szCs w:val="24"/>
        </w:rPr>
        <w:t>δηγία κι έχει και πανσπερμία άλλων ρυθμίσεων, οι οποίες έρχονται κατόπιν αιτημάτων των πολλών Υπουργείων, τα οποία υπογράφουν το συγκεκριμένο νομοσχέδιο.</w:t>
      </w:r>
    </w:p>
    <w:p w14:paraId="6988B760" w14:textId="77777777" w:rsidR="00374D63" w:rsidRDefault="00826AA3">
      <w:pPr>
        <w:spacing w:line="600" w:lineRule="auto"/>
        <w:ind w:firstLine="720"/>
        <w:contextualSpacing/>
        <w:jc w:val="both"/>
        <w:rPr>
          <w:rFonts w:eastAsia="Times New Roman"/>
          <w:szCs w:val="24"/>
        </w:rPr>
      </w:pPr>
      <w:r>
        <w:rPr>
          <w:rFonts w:eastAsia="Times New Roman"/>
          <w:szCs w:val="24"/>
        </w:rPr>
        <w:t>Άρα, δεν υπάρχει αρχή στο συγκεκριμένο νομοσχέδιο. Δεν έπρεπε καν να ζητείται η ψήφιση επί της α</w:t>
      </w:r>
      <w:r>
        <w:rPr>
          <w:rFonts w:eastAsia="Times New Roman"/>
          <w:szCs w:val="24"/>
        </w:rPr>
        <w:t>ρχής. Είναι ένα νομοσχέδιο χωρίς αρχή. Έχει κατάληξη, βεβαίως, τις διευθετήσεις οι οποίες γίνονται. Ορισμένες από τις ρυθμίσεις τις οποίες φέρνει, λύνουν θέματα, αλλά πολλές από αυτές δημιουργούν ένα νέο καθεστώς και μια νέα αντίληψη για τα πράγματα, που έ</w:t>
      </w:r>
      <w:r>
        <w:rPr>
          <w:rFonts w:eastAsia="Times New Roman"/>
          <w:szCs w:val="24"/>
        </w:rPr>
        <w:t xml:space="preserve">χουν να κάνουν με παραβίαση διαδικασιών και βεβαίως με διατάξεις οι οποίες ελέγχονται για την αντισυνταγματικότητά τους. </w:t>
      </w:r>
    </w:p>
    <w:p w14:paraId="6988B761"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 xml:space="preserve">Εγώ θα τοποθετηθώ σε συγκεκριμένες διατάξεις, όπως είναι αυτή που αναφέρεται στους </w:t>
      </w:r>
      <w:r>
        <w:rPr>
          <w:rFonts w:eastAsia="Times New Roman"/>
          <w:szCs w:val="24"/>
        </w:rPr>
        <w:t>δ</w:t>
      </w:r>
      <w:r>
        <w:rPr>
          <w:rFonts w:eastAsia="Times New Roman"/>
          <w:szCs w:val="24"/>
        </w:rPr>
        <w:t xml:space="preserve">ημοτικούς </w:t>
      </w:r>
      <w:r>
        <w:rPr>
          <w:rFonts w:eastAsia="Times New Roman"/>
          <w:szCs w:val="24"/>
        </w:rPr>
        <w:t>α</w:t>
      </w:r>
      <w:r>
        <w:rPr>
          <w:rFonts w:eastAsia="Times New Roman"/>
          <w:szCs w:val="24"/>
        </w:rPr>
        <w:t>στυνομικούς που τώρα, εκ των υστέρων, έ</w:t>
      </w:r>
      <w:r>
        <w:rPr>
          <w:rFonts w:eastAsia="Times New Roman"/>
          <w:szCs w:val="24"/>
        </w:rPr>
        <w:t>ρχεται η πολιτεία και τους λέει ότι</w:t>
      </w:r>
      <w:r>
        <w:rPr>
          <w:rFonts w:eastAsia="Times New Roman"/>
          <w:szCs w:val="24"/>
        </w:rPr>
        <w:t>:</w:t>
      </w:r>
      <w:r>
        <w:rPr>
          <w:rFonts w:eastAsia="Times New Roman"/>
          <w:szCs w:val="24"/>
        </w:rPr>
        <w:t xml:space="preserve"> «Πρέπει να είστε σαράντα ετών για να πάτε εδώ ή εκεί»,. Νομίζω ότι αυτό το όριο πρέπει να πάει, τουλάχιστον, στα πενήντα πέντε, όπως ήταν η αρχική ρύθμιση, ούτως ώστε να μην υπάρξει απώλεια των δικαιωμάτων των ανθρώπων </w:t>
      </w:r>
      <w:r>
        <w:rPr>
          <w:rFonts w:eastAsia="Times New Roman"/>
          <w:szCs w:val="24"/>
        </w:rPr>
        <w:t>που δήλωσαν, μιας και υπάρχει η λεγόμενη συνέχεια στο ελληνικό κράτος.</w:t>
      </w:r>
    </w:p>
    <w:p w14:paraId="6988B762" w14:textId="77777777" w:rsidR="00374D63" w:rsidRDefault="00826AA3">
      <w:pPr>
        <w:spacing w:line="600" w:lineRule="auto"/>
        <w:ind w:firstLine="720"/>
        <w:contextualSpacing/>
        <w:jc w:val="both"/>
        <w:rPr>
          <w:rFonts w:eastAsia="Times New Roman"/>
          <w:b/>
          <w:szCs w:val="24"/>
        </w:rPr>
      </w:pPr>
      <w:r>
        <w:rPr>
          <w:rFonts w:eastAsia="Times New Roman"/>
          <w:szCs w:val="24"/>
        </w:rPr>
        <w:t xml:space="preserve">Η ρύθμιση που αφορά -έναν μήνα πριν- τις κρίσεις των </w:t>
      </w:r>
      <w:r>
        <w:rPr>
          <w:rFonts w:eastAsia="Times New Roman"/>
          <w:szCs w:val="24"/>
        </w:rPr>
        <w:t>α</w:t>
      </w:r>
      <w:r>
        <w:rPr>
          <w:rFonts w:eastAsia="Times New Roman"/>
          <w:szCs w:val="24"/>
        </w:rPr>
        <w:t>ξιωματικών του Λιμενικού, νομίζω ότι δεν φέρνει μόνο στο προσκήνιο υπόνοιες για τη σκοπιμότητά της, αλλά είναι ευθεία η πρόθεσή της</w:t>
      </w:r>
      <w:r>
        <w:rPr>
          <w:rFonts w:eastAsia="Times New Roman"/>
          <w:szCs w:val="24"/>
        </w:rPr>
        <w:t xml:space="preserve"> προκειμένου να παρέμβει σε αυτή τη διαδικασία.</w:t>
      </w:r>
    </w:p>
    <w:p w14:paraId="6988B76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Εμείς την καταγγέλλουμε. Έχουμε κάνει τροπολογία για να ισχύσει ό,τι ισχύει και στα υπόλοιπα Σώματα. Και βεβαίως, αναμένουμε τις κρίσεις από τις οποίες θα διαπιστωθεί ακριβώς του λόγου το αληθές. </w:t>
      </w:r>
    </w:p>
    <w:p w14:paraId="6988B764" w14:textId="77777777" w:rsidR="00374D63" w:rsidRDefault="00826AA3">
      <w:pPr>
        <w:spacing w:line="600" w:lineRule="auto"/>
        <w:ind w:firstLine="720"/>
        <w:contextualSpacing/>
        <w:jc w:val="both"/>
        <w:rPr>
          <w:rFonts w:eastAsia="Times New Roman"/>
          <w:szCs w:val="24"/>
        </w:rPr>
      </w:pPr>
      <w:r>
        <w:rPr>
          <w:rFonts w:eastAsia="Times New Roman"/>
          <w:szCs w:val="24"/>
        </w:rPr>
        <w:t>Να αναφερθώ</w:t>
      </w:r>
      <w:r>
        <w:rPr>
          <w:rFonts w:eastAsia="Times New Roman"/>
          <w:szCs w:val="24"/>
        </w:rPr>
        <w:t xml:space="preserve"> στην τροπολογία που έχουμε καταθέσει για την παράταση των δομών φτώχειας. Όταν η προηγούμενη παράταση, που εισηγήθηκε το Υπουργείο Εργασίας και το Υπουργείο </w:t>
      </w:r>
      <w:r>
        <w:rPr>
          <w:rFonts w:eastAsia="Times New Roman"/>
          <w:szCs w:val="24"/>
        </w:rPr>
        <w:lastRenderedPageBreak/>
        <w:t>Εσωτερικών, ήταν μέχρι 28 Φεβρουαρίου, είχαμε τότε πει ξεκάθαρα ότι αυτή η προθεσμία δεν αρκεί. Κα</w:t>
      </w:r>
      <w:r>
        <w:rPr>
          <w:rFonts w:eastAsia="Times New Roman"/>
          <w:szCs w:val="24"/>
        </w:rPr>
        <w:t xml:space="preserve">ι δεν αρκεί γιατί δεν θα έχουν προλάβει οι </w:t>
      </w:r>
      <w:r>
        <w:rPr>
          <w:rFonts w:eastAsia="Times New Roman"/>
          <w:szCs w:val="24"/>
        </w:rPr>
        <w:t>δ</w:t>
      </w:r>
      <w:r>
        <w:rPr>
          <w:rFonts w:eastAsia="Times New Roman"/>
          <w:szCs w:val="24"/>
        </w:rPr>
        <w:t xml:space="preserve">ήμοι να στελεχωθούν και με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και οι άλλες συνεργαζόμενες οργανώσεις, προκειμένου να μπορέσει να υπάρχει μια συνέχεια σε αυτό το έργο που έχει να κάνει με τα κοινωνικά παντοπωλεία και όλες τις δ</w:t>
      </w:r>
      <w:r>
        <w:rPr>
          <w:rFonts w:eastAsia="Times New Roman"/>
          <w:szCs w:val="24"/>
        </w:rPr>
        <w:t>ομές που στηρίζουν τους πλέον αδύναμους.</w:t>
      </w:r>
    </w:p>
    <w:p w14:paraId="6988B765" w14:textId="77777777" w:rsidR="00374D63" w:rsidRDefault="00826AA3">
      <w:pPr>
        <w:spacing w:line="600" w:lineRule="auto"/>
        <w:ind w:firstLine="720"/>
        <w:contextualSpacing/>
        <w:jc w:val="both"/>
        <w:rPr>
          <w:rFonts w:eastAsia="Times New Roman"/>
          <w:szCs w:val="24"/>
        </w:rPr>
      </w:pPr>
      <w:r>
        <w:rPr>
          <w:rFonts w:eastAsia="Times New Roman"/>
          <w:szCs w:val="24"/>
        </w:rPr>
        <w:t>Αυτό σημαίνει ότι την Τετάρτη που δεν υπάρχουν δομές και μέχρι να στελεχωθούν -τον Απρίλιο ή τον Μάιο- θα έχουμε ένα τεράστιο πρόβλημα σε αυτόν τον τομέα. Η κυρία Υπουργός Εργασίας είπε</w:t>
      </w:r>
      <w:r>
        <w:rPr>
          <w:rFonts w:eastAsia="Times New Roman"/>
          <w:szCs w:val="24"/>
        </w:rPr>
        <w:t>:</w:t>
      </w:r>
      <w:r>
        <w:rPr>
          <w:rFonts w:eastAsia="Times New Roman"/>
          <w:szCs w:val="24"/>
        </w:rPr>
        <w:t xml:space="preserve"> «Θα έχουν τώρα το κοινωνικό </w:t>
      </w:r>
      <w:r>
        <w:rPr>
          <w:rFonts w:eastAsia="Times New Roman"/>
          <w:szCs w:val="24"/>
        </w:rPr>
        <w:t xml:space="preserve">εισόδημα αλληλεγγύης.». Αιτήσεις κάνουν. Θα αργήσει η καταβολή. Επομένως, δεν θα έχουν ούτε αυτό για το διάστημα που συζητάμε. </w:t>
      </w:r>
    </w:p>
    <w:p w14:paraId="6988B766" w14:textId="77777777" w:rsidR="00374D63" w:rsidRDefault="00826AA3">
      <w:pPr>
        <w:spacing w:line="600" w:lineRule="auto"/>
        <w:ind w:firstLine="720"/>
        <w:contextualSpacing/>
        <w:jc w:val="both"/>
        <w:rPr>
          <w:rFonts w:eastAsia="Times New Roman"/>
          <w:szCs w:val="24"/>
        </w:rPr>
      </w:pPr>
      <w:r>
        <w:rPr>
          <w:rFonts w:eastAsia="Times New Roman"/>
          <w:szCs w:val="24"/>
        </w:rPr>
        <w:t>Ζητάμε, λοιπόν, να γίνει δεκτή αυτή η παράταση των δομών για την αντιμετώπιση της φτώχειας μέχρι τέλος Μαΐου, για να καλύψουμε τ</w:t>
      </w:r>
      <w:r>
        <w:rPr>
          <w:rFonts w:eastAsia="Times New Roman"/>
          <w:szCs w:val="24"/>
        </w:rPr>
        <w:t>ις ανάγκες που υπάρχουν ώστε να μην υπάρχουν κενά.</w:t>
      </w:r>
    </w:p>
    <w:p w14:paraId="6988B76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Έρχομαι τώρα στην τροπολογία που έχουμε καταθέσει για τη δακοκτονία που αφορά και το Υπουργείο Εσωτερικών και το </w:t>
      </w:r>
      <w:r>
        <w:rPr>
          <w:rFonts w:eastAsia="Times New Roman"/>
          <w:szCs w:val="24"/>
        </w:rPr>
        <w:lastRenderedPageBreak/>
        <w:t xml:space="preserve">Υπουργείο Αγροτικής Ανάπτυξης. Λόγω της άποψης ενός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του Υπουργείου </w:t>
      </w:r>
      <w:r>
        <w:rPr>
          <w:rFonts w:eastAsia="Times New Roman"/>
          <w:szCs w:val="24"/>
        </w:rPr>
        <w:t>Αγροτικής Ανάπτυξης αμφισβητήθηκε φέτος -όχι νομικά, αλλά θεωρητικά η δυνατότητα το Υπουργείο Αγροτικής Ανάπτυξης να μπορεί να προμηθεύεται τα εντομοκτόνα για την καταπολέμηση του δάκου.</w:t>
      </w:r>
    </w:p>
    <w:p w14:paraId="6988B768" w14:textId="77777777" w:rsidR="00374D63" w:rsidRDefault="00826AA3">
      <w:pPr>
        <w:spacing w:line="600" w:lineRule="auto"/>
        <w:ind w:firstLine="720"/>
        <w:contextualSpacing/>
        <w:jc w:val="both"/>
        <w:rPr>
          <w:rFonts w:eastAsia="Times New Roman"/>
          <w:szCs w:val="24"/>
        </w:rPr>
      </w:pPr>
      <w:r>
        <w:rPr>
          <w:rFonts w:eastAsia="Times New Roman"/>
          <w:szCs w:val="24"/>
        </w:rPr>
        <w:t>Δυστυχώς, έχουμε φτάσει στο απώτερο σημείο που θα μπορεί να διεξαχθεί</w:t>
      </w:r>
      <w:r>
        <w:rPr>
          <w:rFonts w:eastAsia="Times New Roman"/>
          <w:szCs w:val="24"/>
        </w:rPr>
        <w:t xml:space="preserve"> ο διεθνής διαγωνισμός ούτως ώστε, με το δεδομένο ότι υπάρχουν κάποια υλικά για το πρώτο διάστημα, να προλάβουμε την περίοδο που πρέπει να γίνουν οι ψεκασμοί. Με αυτή την έννοια έχουμε καταθέσει αυτήν την τροπολογία, η οποία διευκρινίζει ότι για την προμήθ</w:t>
      </w:r>
      <w:r>
        <w:rPr>
          <w:rFonts w:eastAsia="Times New Roman"/>
          <w:szCs w:val="24"/>
        </w:rPr>
        <w:t xml:space="preserve">εια των υλικών είναι αρμόδιο το Υπουργείο Αγροτικής Ανάπτυξης και βεβαίως όλο το υπόλοιπο, που έχει να κάνει με το προσωπικό και το πρόγραμμα για τη συλλογική καταπολέμηση του δάκου, είναι στην αρμοδιότητα των </w:t>
      </w:r>
      <w:r>
        <w:rPr>
          <w:rFonts w:eastAsia="Times New Roman"/>
          <w:szCs w:val="24"/>
        </w:rPr>
        <w:t>π</w:t>
      </w:r>
      <w:r>
        <w:rPr>
          <w:rFonts w:eastAsia="Times New Roman"/>
          <w:szCs w:val="24"/>
        </w:rPr>
        <w:t>εριφερειών.</w:t>
      </w:r>
    </w:p>
    <w:p w14:paraId="6988B769" w14:textId="77777777" w:rsidR="00374D63" w:rsidRDefault="00826AA3">
      <w:pPr>
        <w:spacing w:line="600" w:lineRule="auto"/>
        <w:ind w:firstLine="720"/>
        <w:contextualSpacing/>
        <w:jc w:val="both"/>
        <w:rPr>
          <w:rFonts w:eastAsia="Times New Roman"/>
          <w:szCs w:val="24"/>
        </w:rPr>
      </w:pPr>
      <w:r>
        <w:rPr>
          <w:rFonts w:eastAsia="Times New Roman"/>
          <w:szCs w:val="24"/>
        </w:rPr>
        <w:t>Εάν δεν υπάρξει άμεσα η ρύθμιση α</w:t>
      </w:r>
      <w:r>
        <w:rPr>
          <w:rFonts w:eastAsia="Times New Roman"/>
          <w:szCs w:val="24"/>
        </w:rPr>
        <w:t xml:space="preserve">υτή, με το γεγονός ότι δεν έχουμε την επόμενη εβδομάδα νομοθετικό έργο, οι ημερομηνίες για τον διεθνή διαγωνισμό θα είναι απαγορευτικές για να διεξαχθεί δακοκτονία και η ελαιοκαλλιέργεια, κύριε Πρόεδρε, θα τεθεί σε μεγάλο κίνδυνο. </w:t>
      </w:r>
    </w:p>
    <w:p w14:paraId="6988B76A" w14:textId="77777777" w:rsidR="00374D63" w:rsidRDefault="00826AA3">
      <w:pPr>
        <w:spacing w:line="600" w:lineRule="auto"/>
        <w:ind w:firstLine="720"/>
        <w:contextualSpacing/>
        <w:jc w:val="both"/>
        <w:rPr>
          <w:rFonts w:eastAsia="Times New Roman"/>
          <w:szCs w:val="24"/>
        </w:rPr>
      </w:pPr>
      <w:r>
        <w:rPr>
          <w:rFonts w:eastAsia="Times New Roman"/>
          <w:szCs w:val="24"/>
        </w:rPr>
        <w:lastRenderedPageBreak/>
        <w:t>Με αυτήν την έννοια παρα</w:t>
      </w:r>
      <w:r>
        <w:rPr>
          <w:rFonts w:eastAsia="Times New Roman"/>
          <w:szCs w:val="24"/>
        </w:rPr>
        <w:t xml:space="preserve">καλούμε το Υπουργείο Εσωτερικών -είναι ενήμερος και ο κ. </w:t>
      </w:r>
      <w:proofErr w:type="spellStart"/>
      <w:r>
        <w:rPr>
          <w:rFonts w:eastAsia="Times New Roman"/>
          <w:szCs w:val="24"/>
        </w:rPr>
        <w:t>Πουλάκης</w:t>
      </w:r>
      <w:proofErr w:type="spellEnd"/>
      <w:r>
        <w:rPr>
          <w:rFonts w:eastAsia="Times New Roman"/>
          <w:szCs w:val="24"/>
        </w:rPr>
        <w:t xml:space="preserve"> και το Υπουργείο Αγροτικής Ανάπτυξης- να συνεννοηθούν για να κάνουν αποδεκτή αυτή την τροπολογία και να τρέξει ο διεθνής διαγωνισμός από το Υπουργείο Αγροτικής Ανάπτυξης που έχει την τεχνογν</w:t>
      </w:r>
      <w:r>
        <w:rPr>
          <w:rFonts w:eastAsia="Times New Roman"/>
          <w:szCs w:val="24"/>
        </w:rPr>
        <w:t xml:space="preserve">ωσία. Και του χρόνου, όπως θέλουν κάποιοι -είτε </w:t>
      </w:r>
      <w:r>
        <w:rPr>
          <w:rFonts w:eastAsia="Times New Roman"/>
          <w:szCs w:val="24"/>
        </w:rPr>
        <w:t>π</w:t>
      </w:r>
      <w:r>
        <w:rPr>
          <w:rFonts w:eastAsia="Times New Roman"/>
          <w:szCs w:val="24"/>
        </w:rPr>
        <w:t>εριφέρειες είτε οτιδήποτε- ας γίνει.</w:t>
      </w:r>
    </w:p>
    <w:p w14:paraId="6988B76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κλείνω με δύο παρατηρήσεις. Η μία αφορά τη ρύθμιση που έρχεται για τα ΤΟΕΒ, η οποία έχει πάρα πολλά θετικά και λύνει θέματα. Νομίζω, όμως, ότι πρέπει να δημιουργηθεί </w:t>
      </w:r>
      <w:r>
        <w:rPr>
          <w:rFonts w:eastAsia="Times New Roman"/>
          <w:szCs w:val="24"/>
        </w:rPr>
        <w:t xml:space="preserve">μια ομάδα εργασίας για να δούμε ευρύτερα το θεσμικό πλαίσιο των ΤΟΕΒ, ούτως ώστε να μην έχουμε το φαινόμενο. Τους είχαμε στους δήμους και οι ΤΟΕΒ, οι συλλογικοί φορείς δεν ήθελαν, γιατί πραγματικά οι δήμοι δεν μπορούσαν να τους στελεχώσουν. Τώρα τους πάμε </w:t>
      </w:r>
      <w:r>
        <w:rPr>
          <w:rFonts w:eastAsia="Times New Roman"/>
          <w:szCs w:val="24"/>
        </w:rPr>
        <w:t xml:space="preserve">στις </w:t>
      </w:r>
      <w:r>
        <w:rPr>
          <w:rFonts w:eastAsia="Times New Roman"/>
          <w:szCs w:val="24"/>
        </w:rPr>
        <w:t>π</w:t>
      </w:r>
      <w:r>
        <w:rPr>
          <w:rFonts w:eastAsia="Times New Roman"/>
          <w:szCs w:val="24"/>
        </w:rPr>
        <w:t xml:space="preserve">εριφέρειες και βγήκε ανακοίνωση από τις </w:t>
      </w:r>
      <w:r>
        <w:rPr>
          <w:rFonts w:eastAsia="Times New Roman"/>
          <w:szCs w:val="24"/>
        </w:rPr>
        <w:t>π</w:t>
      </w:r>
      <w:r>
        <w:rPr>
          <w:rFonts w:eastAsia="Times New Roman"/>
          <w:szCs w:val="24"/>
        </w:rPr>
        <w:t>εριφέρειες ότι</w:t>
      </w:r>
      <w:r>
        <w:rPr>
          <w:rFonts w:eastAsia="Times New Roman"/>
          <w:szCs w:val="24"/>
        </w:rPr>
        <w:t>:</w:t>
      </w:r>
      <w:r>
        <w:rPr>
          <w:rFonts w:eastAsia="Times New Roman"/>
          <w:szCs w:val="24"/>
        </w:rPr>
        <w:t xml:space="preserve"> «Εμείς δεν του θέλουμε ως εποπτεία». Όταν γίνονται οι ρυθμίσεις με τέτοιο τρόπο, που δεν υπάρχει στη διαβούλευση, έχουμε τέτοια προβλήματα.</w:t>
      </w:r>
    </w:p>
    <w:p w14:paraId="6988B76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Τελειώνω με ένα θέμα ηθικό που αφορά τον κ. </w:t>
      </w:r>
      <w:proofErr w:type="spellStart"/>
      <w:r>
        <w:rPr>
          <w:rFonts w:eastAsia="Times New Roman"/>
          <w:szCs w:val="24"/>
        </w:rPr>
        <w:t>Βαρδάκη</w:t>
      </w:r>
      <w:proofErr w:type="spellEnd"/>
      <w:r>
        <w:rPr>
          <w:rFonts w:eastAsia="Times New Roman"/>
          <w:szCs w:val="24"/>
        </w:rPr>
        <w:t xml:space="preserve">, </w:t>
      </w:r>
      <w:r>
        <w:rPr>
          <w:rFonts w:eastAsia="Times New Roman"/>
          <w:szCs w:val="24"/>
        </w:rPr>
        <w:t xml:space="preserve">ο οποίος ήρθε στην Αίθουσα. Εάν δεν ερχόταν, δεν θα το έλεγα. </w:t>
      </w:r>
      <w:r>
        <w:rPr>
          <w:rFonts w:eastAsia="Times New Roman"/>
          <w:szCs w:val="24"/>
        </w:rPr>
        <w:lastRenderedPageBreak/>
        <w:t xml:space="preserve">Την προ-προηγούμενη εβδομάδα πήγαμε με πρωτοβουλία του κ. </w:t>
      </w:r>
      <w:proofErr w:type="spellStart"/>
      <w:r>
        <w:rPr>
          <w:rFonts w:eastAsia="Times New Roman"/>
          <w:szCs w:val="24"/>
        </w:rPr>
        <w:t>Δανέλλη</w:t>
      </w:r>
      <w:proofErr w:type="spellEnd"/>
      <w:r>
        <w:rPr>
          <w:rFonts w:eastAsia="Times New Roman"/>
          <w:szCs w:val="24"/>
        </w:rPr>
        <w:t xml:space="preserve"> οι τρεις μας στο Υπουργείο Προστασίας του Πολίτη και συζητήσαμε ένα σοβαρό θέμα. Ανέλαβα, λοιπόν, εγώ, μετά τη συναίνεση του Υπο</w:t>
      </w:r>
      <w:r>
        <w:rPr>
          <w:rFonts w:eastAsia="Times New Roman"/>
          <w:szCs w:val="24"/>
        </w:rPr>
        <w:t xml:space="preserve">υργείου και των άλλων συναδέλφων, να φτιάξω μία τροπολογία, το σχέδιο της οποίας καταθέτω στα Πρακτικά για να υπάρχει, την οποία διαβίβασα στον κ. </w:t>
      </w:r>
      <w:proofErr w:type="spellStart"/>
      <w:r>
        <w:rPr>
          <w:rFonts w:eastAsia="Times New Roman"/>
          <w:szCs w:val="24"/>
        </w:rPr>
        <w:t>Βαρδάκη</w:t>
      </w:r>
      <w:proofErr w:type="spellEnd"/>
      <w:r>
        <w:rPr>
          <w:rFonts w:eastAsia="Times New Roman"/>
          <w:szCs w:val="24"/>
        </w:rPr>
        <w:t xml:space="preserve"> για να κατατεθεί όπως είχαμε συνεννοηθεί. Τα ονόματα είναι κατά σειρά, Σωκράτης </w:t>
      </w:r>
      <w:proofErr w:type="spellStart"/>
      <w:r>
        <w:rPr>
          <w:rFonts w:eastAsia="Times New Roman"/>
          <w:szCs w:val="24"/>
        </w:rPr>
        <w:t>Βαρδάκης</w:t>
      </w:r>
      <w:proofErr w:type="spellEnd"/>
      <w:r>
        <w:rPr>
          <w:rFonts w:eastAsia="Times New Roman"/>
          <w:szCs w:val="24"/>
        </w:rPr>
        <w:t xml:space="preserve"> πρώτος, Βασί</w:t>
      </w:r>
      <w:r>
        <w:rPr>
          <w:rFonts w:eastAsia="Times New Roman"/>
          <w:szCs w:val="24"/>
        </w:rPr>
        <w:t xml:space="preserve">λειος </w:t>
      </w:r>
      <w:proofErr w:type="spellStart"/>
      <w:r>
        <w:rPr>
          <w:rFonts w:eastAsia="Times New Roman"/>
          <w:szCs w:val="24"/>
        </w:rPr>
        <w:t>Κεγκέρογλου</w:t>
      </w:r>
      <w:proofErr w:type="spellEnd"/>
      <w:r>
        <w:rPr>
          <w:rFonts w:eastAsia="Times New Roman"/>
          <w:szCs w:val="24"/>
        </w:rPr>
        <w:t xml:space="preserve"> δεύτερος και Σπύρος </w:t>
      </w:r>
      <w:proofErr w:type="spellStart"/>
      <w:r>
        <w:rPr>
          <w:rFonts w:eastAsia="Times New Roman"/>
          <w:szCs w:val="24"/>
        </w:rPr>
        <w:t>Δανέλλης</w:t>
      </w:r>
      <w:proofErr w:type="spellEnd"/>
      <w:r>
        <w:rPr>
          <w:rFonts w:eastAsia="Times New Roman"/>
          <w:szCs w:val="24"/>
        </w:rPr>
        <w:t xml:space="preserve"> τρίτος. </w:t>
      </w:r>
    </w:p>
    <w:p w14:paraId="6988B7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988B76E" w14:textId="77777777" w:rsidR="00374D63" w:rsidRDefault="00826AA3">
      <w:pPr>
        <w:spacing w:line="600" w:lineRule="auto"/>
        <w:ind w:firstLine="720"/>
        <w:contextualSpacing/>
        <w:jc w:val="both"/>
        <w:rPr>
          <w:rFonts w:eastAsia="Times New Roman"/>
          <w:szCs w:val="24"/>
        </w:rPr>
      </w:pPr>
      <w:r>
        <w:rPr>
          <w:rFonts w:eastAsia="Times New Roman"/>
          <w:szCs w:val="24"/>
        </w:rPr>
        <w:t>Τον ρώτησα, λοιπόν: «Κύριε συνάδελφε, τι έγινε;». Μου λέει: «Την κατέθεσα». Με έκπληξη σήμερα βλέπω ότι έχει καταθέσει την τροπολογία μόνο με το ονοματάκι του.</w:t>
      </w:r>
    </w:p>
    <w:p w14:paraId="6988B7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ζήτημα είναι προσωπικό, τεράστιο. Ας άλλαζες ένα κόμμα, κύριε </w:t>
      </w:r>
      <w:proofErr w:type="spellStart"/>
      <w:r>
        <w:rPr>
          <w:rFonts w:eastAsia="Times New Roman" w:cs="Times New Roman"/>
          <w:szCs w:val="24"/>
        </w:rPr>
        <w:t>Βαρδ</w:t>
      </w:r>
      <w:r>
        <w:rPr>
          <w:rFonts w:eastAsia="Times New Roman" w:cs="Times New Roman"/>
          <w:szCs w:val="24"/>
        </w:rPr>
        <w:t>άκη</w:t>
      </w:r>
      <w:proofErr w:type="spellEnd"/>
      <w:r>
        <w:rPr>
          <w:rFonts w:eastAsia="Times New Roman" w:cs="Times New Roman"/>
          <w:szCs w:val="24"/>
        </w:rPr>
        <w:t>, τουλάχιστον! Δεν μπορεί να γίνεται αυτό το πράγμα. Ας με ενημέρωνες. Δεν είναι ηθικό αυτό το ζήτημα.</w:t>
      </w:r>
    </w:p>
    <w:p w14:paraId="6988B7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6988B7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ζητώ τον λόγο για ένα λεπτό.</w:t>
      </w:r>
    </w:p>
    <w:p w14:paraId="6988B7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Κατσώτης</w:t>
      </w:r>
      <w:proofErr w:type="spellEnd"/>
      <w:r>
        <w:rPr>
          <w:rFonts w:eastAsia="Times New Roman" w:cs="Times New Roman"/>
          <w:szCs w:val="24"/>
        </w:rPr>
        <w:t>.</w:t>
      </w:r>
    </w:p>
    <w:p w14:paraId="6988B7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Πρόεδρε, τρεις φορές αναφέρθηκε στο όνομά μου.</w:t>
      </w:r>
    </w:p>
    <w:p w14:paraId="6988B7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πάθατε ξαφνικά; </w:t>
      </w:r>
    </w:p>
    <w:p w14:paraId="6988B7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τι θέλετε;</w:t>
      </w:r>
    </w:p>
    <w:p w14:paraId="6988B7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Κύριε Πρόεδρε, μετά τον κ. </w:t>
      </w:r>
      <w:proofErr w:type="spellStart"/>
      <w:r>
        <w:rPr>
          <w:rFonts w:eastAsia="Times New Roman" w:cs="Times New Roman"/>
          <w:szCs w:val="24"/>
        </w:rPr>
        <w:t>Κατσώτη</w:t>
      </w:r>
      <w:proofErr w:type="spellEnd"/>
      <w:r>
        <w:rPr>
          <w:rFonts w:eastAsia="Times New Roman" w:cs="Times New Roman"/>
          <w:szCs w:val="24"/>
        </w:rPr>
        <w:t xml:space="preserve"> θέλω τον λόγο για ένα λεπτό.</w:t>
      </w:r>
    </w:p>
    <w:p w14:paraId="6988B7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Νομίζω ότι αυτά τα ζητήματα θα μπορούσαν να λυθούν και να διευθετηθούν εκτός της Ολομέλειας. Σας παρακαλώ πολύ, ας τα λύσετε εκτός της Αιθούσης. Είστε και συντοπίτες από το Ηράκλειο και οι δύο ή οι τρεις. Λύστε τα εκτός της Αίθουσας. Νομίζω </w:t>
      </w:r>
      <w:r>
        <w:rPr>
          <w:rFonts w:eastAsia="Times New Roman" w:cs="Times New Roman"/>
          <w:szCs w:val="24"/>
        </w:rPr>
        <w:t xml:space="preserve">ότι δεν χρειάζεται. </w:t>
      </w:r>
    </w:p>
    <w:p w14:paraId="6988B7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Περιμένει και ο Υπουργός. Θέλει να φύγει ο Υπουργός.</w:t>
      </w:r>
    </w:p>
    <w:p w14:paraId="6988B77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Κύριε Πρόεδρε, μπορώ να έχω τον λόγο;</w:t>
      </w:r>
    </w:p>
    <w:p w14:paraId="6988B7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εσείς τι θέλετε;</w:t>
      </w:r>
    </w:p>
    <w:p w14:paraId="6988B7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w:t>
      </w:r>
      <w:r>
        <w:rPr>
          <w:rFonts w:eastAsia="Times New Roman" w:cs="Times New Roman"/>
          <w:szCs w:val="24"/>
        </w:rPr>
        <w:t xml:space="preserve"> Πρόεδρε, για μισό λεπτό θέλω να πω ότι η ώρα είναι 16.00΄ και ο προγραμματισμός που κάνατε ήταν ότι περίπου στις 21.00΄ θα έχουμε τελειώσει. Όμως, ο Υπουργός, που έχει την ευθύνη αυτού του νομοσχεδίου, δεν μας έχει πει τι βουλευτικές τροπολογίες δέχεται. </w:t>
      </w:r>
      <w:r>
        <w:rPr>
          <w:rFonts w:eastAsia="Times New Roman" w:cs="Times New Roman"/>
          <w:szCs w:val="24"/>
        </w:rPr>
        <w:t>Πρέπει να μας το πει.</w:t>
      </w:r>
    </w:p>
    <w:p w14:paraId="6988B77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Σωστό.</w:t>
      </w:r>
    </w:p>
    <w:p w14:paraId="6988B77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παράκληση κάποια στιγμή να πάρετε τον λόγο. Ίσως προηγηθείτε του κ. </w:t>
      </w:r>
      <w:proofErr w:type="spellStart"/>
      <w:r>
        <w:rPr>
          <w:rFonts w:eastAsia="Times New Roman" w:cs="Times New Roman"/>
          <w:szCs w:val="24"/>
        </w:rPr>
        <w:t>Φάμελλου</w:t>
      </w:r>
      <w:proofErr w:type="spellEnd"/>
      <w:r>
        <w:rPr>
          <w:rFonts w:eastAsia="Times New Roman" w:cs="Times New Roman"/>
          <w:szCs w:val="24"/>
        </w:rPr>
        <w:t>, αλλά θα το λύσουμε αυτό.</w:t>
      </w:r>
    </w:p>
    <w:p w14:paraId="6988B77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Ξεκινήστε, κύριε </w:t>
      </w:r>
      <w:proofErr w:type="spellStart"/>
      <w:r>
        <w:rPr>
          <w:rFonts w:eastAsia="Times New Roman" w:cs="Times New Roman"/>
          <w:szCs w:val="24"/>
        </w:rPr>
        <w:t>Κατσώτη</w:t>
      </w:r>
      <w:proofErr w:type="spellEnd"/>
      <w:r>
        <w:rPr>
          <w:rFonts w:eastAsia="Times New Roman" w:cs="Times New Roman"/>
          <w:szCs w:val="24"/>
        </w:rPr>
        <w:t>.</w:t>
      </w:r>
    </w:p>
    <w:p w14:paraId="6988B7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Σήμερα ξεφύγαμε από τα μέτρα κα</w:t>
      </w:r>
      <w:r>
        <w:rPr>
          <w:rFonts w:eastAsia="Times New Roman" w:cs="Times New Roman"/>
          <w:szCs w:val="24"/>
        </w:rPr>
        <w:t xml:space="preserve">ι τα αντίμετρα που θα είχαν δήθεν δημοσιονομικά ουδέτερη επίπτωση για τον λαό έτσι όπως προπαγάνδιζαν τα κυβερνητικά στελέχη όλες αυτές τις ημέρες. Περάσαμε σήμερα σε αυτό που </w:t>
      </w:r>
      <w:r>
        <w:rPr>
          <w:rFonts w:eastAsia="Times New Roman" w:cs="Times New Roman"/>
          <w:szCs w:val="24"/>
        </w:rPr>
        <w:lastRenderedPageBreak/>
        <w:t xml:space="preserve">είπε ο Υπουργός Οικονομικών ότι κάποιοι θα χάσουν και οι μάσκες, λοιπόν, έπεσαν </w:t>
      </w:r>
      <w:r>
        <w:rPr>
          <w:rFonts w:eastAsia="Times New Roman" w:cs="Times New Roman"/>
          <w:szCs w:val="24"/>
        </w:rPr>
        <w:t xml:space="preserve">πριν καεί ο βασιλιάς καρνάβαλος. </w:t>
      </w:r>
    </w:p>
    <w:p w14:paraId="6988B7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 εργαζόμενος λαός έρχεται να δει κατάματα τα νέα μέτρα που του ετοιμάζετε και είναι βάρβαρα και αυτά θα έχουν επίπτωση σε πολλές πτυχές της ζωής των εργαζομένων και του λαού. </w:t>
      </w:r>
    </w:p>
    <w:p w14:paraId="6988B78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πρέπει να σας αναγνωρίσουμε τη μεγάλη ι</w:t>
      </w:r>
      <w:r>
        <w:rPr>
          <w:rFonts w:eastAsia="Times New Roman" w:cs="Times New Roman"/>
          <w:szCs w:val="24"/>
        </w:rPr>
        <w:t>κανότητα που έχετε, που δεν την είχαν άλλες πολιτικές δυνάμεις, να παρουσιάζετε το μαύρο ως άσπρο. Ήρθατε, λοιπόν, όπως τότε ο Μητσοτάκης παλιά έλεγε «μηδέν συν μηδέν μας κάνει δεκατέσσερα», και λέτε ότι οι ομαδικές απολύσεις, η κατάργηση της προσωπικής δι</w:t>
      </w:r>
      <w:r>
        <w:rPr>
          <w:rFonts w:eastAsia="Times New Roman" w:cs="Times New Roman"/>
          <w:szCs w:val="24"/>
        </w:rPr>
        <w:t xml:space="preserve">αφοράς από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και μια σειρά άλλες ρυθμίσεις που είναι μπροστά, ότι αυτές δεν θα έχουν επιπτώσεις, θα είναι ουδέτερες. Γιατί θα πάρετε σήμερα χίλια, αλλά σε βάθος χρόνου θα τα επιστρέψετε είτε με τον ΦΠΑ είτε με κάποιους άλλους</w:t>
      </w:r>
      <w:r>
        <w:rPr>
          <w:rFonts w:eastAsia="Times New Roman" w:cs="Times New Roman"/>
          <w:szCs w:val="24"/>
        </w:rPr>
        <w:t xml:space="preserve"> τρόπους. Μα, είστε καλά; </w:t>
      </w:r>
    </w:p>
    <w:p w14:paraId="6988B78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Κουνάτε το κεφάλι, κύριε Παπαδόπουλε; Αν σας κόψουν εσάς τον μήνα από την προσωπική διαφορά, από τη σύνταξη, από τον </w:t>
      </w:r>
      <w:proofErr w:type="spellStart"/>
      <w:r>
        <w:rPr>
          <w:rFonts w:eastAsia="Times New Roman" w:cs="Times New Roman"/>
          <w:szCs w:val="24"/>
        </w:rPr>
        <w:t>επανυπολογισμό</w:t>
      </w:r>
      <w:proofErr w:type="spellEnd"/>
      <w:r>
        <w:rPr>
          <w:rFonts w:eastAsia="Times New Roman" w:cs="Times New Roman"/>
          <w:szCs w:val="24"/>
        </w:rPr>
        <w:t xml:space="preserve"> 100 ευρώ τον μήνα, θα σας δώσουν 100 ευρώ τον μήνα;</w:t>
      </w:r>
    </w:p>
    <w:p w14:paraId="6988B78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988B7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Κατσώτη</w:t>
      </w:r>
      <w:proofErr w:type="spellEnd"/>
      <w:r>
        <w:rPr>
          <w:rFonts w:eastAsia="Times New Roman" w:cs="Times New Roman"/>
          <w:szCs w:val="24"/>
        </w:rPr>
        <w:t>, μην αναφέρεστε προσωπικά.</w:t>
      </w:r>
    </w:p>
    <w:p w14:paraId="6988B7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 κόσμος, ο λαός σταμάτησε να σας ακούει, δεν σας εμπιστεύεται γι’ αυτό είναι και στον δρόμο.</w:t>
      </w:r>
    </w:p>
    <w:p w14:paraId="6988B7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Καταργήσατε τη δέκατη τρίτη σύνταξη και τη δέκατη τέταρτη, </w:t>
      </w:r>
      <w:r>
        <w:rPr>
          <w:rFonts w:eastAsia="Times New Roman" w:cs="Times New Roman"/>
          <w:szCs w:val="24"/>
        </w:rPr>
        <w:t>καταργήσατε το ΕΚΑΣ, δώσατε ένα εφάπαξ βοήθημα και το βαφτίσατε δέκατη τρίτη σύνταξη. Έτσι τώρα και με τα νέα μέτρα που θέλετε να πάρετε.</w:t>
      </w:r>
    </w:p>
    <w:p w14:paraId="6988B7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Εμείς ρωτάμε, κύριε Υπουργέ: Θα νομοθετήσετε τις ομαδικές απολύσεις, ναι ή όχι; Πείτε μας εδώ και αποκαλυφθείτε στους </w:t>
      </w:r>
      <w:r>
        <w:rPr>
          <w:rFonts w:eastAsia="Times New Roman" w:cs="Times New Roman"/>
          <w:szCs w:val="24"/>
        </w:rPr>
        <w:t xml:space="preserve">εργαζόμενους και τον λαό. </w:t>
      </w:r>
    </w:p>
    <w:p w14:paraId="6988B7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καταργήσετε την προσωπική διαφορά που θα προκύψει από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ναι ή όχι; Τι έχετε δεσμευτεί; Πείτε καθαρά εδώ στους συνταξιούχους τι θα γίνει. </w:t>
      </w:r>
    </w:p>
    <w:p w14:paraId="6988B7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μειώσετε το αφορολόγητο στους εργαζόμενους, ναι ή </w:t>
      </w:r>
      <w:r>
        <w:rPr>
          <w:rFonts w:eastAsia="Times New Roman" w:cs="Times New Roman"/>
          <w:szCs w:val="24"/>
        </w:rPr>
        <w:t>όχι; Και πόσο; Στα 6.600, στα 6.000, στα 5.000; Θα επεκταθεί ο «κόφτης» σε μισθούς και συντάξεις, ναι ή όχι, και για πόσα χρόνια, πόσο έχετε δεσμευτεί;</w:t>
      </w:r>
    </w:p>
    <w:p w14:paraId="6988B7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Θα επεκταθούν τα ματωμένα πλεονάσματα που είχαμε μέχρι τώρα και για πόσα χρόνια; Ναι ή όχι; Για πόσο έχε</w:t>
      </w:r>
      <w:r>
        <w:rPr>
          <w:rFonts w:eastAsia="Times New Roman" w:cs="Times New Roman"/>
          <w:szCs w:val="24"/>
        </w:rPr>
        <w:t xml:space="preserve">τε δεσμευτεί και σε αυτό; </w:t>
      </w:r>
    </w:p>
    <w:p w14:paraId="6988B7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φέρετε, κύριοι, για συζήτηση την πρόταση νόμου των συνδικάτων που κατέθεσε το ΚΚΕ εδώ για τις συλλογικές συμβάσεις, για την επαναφορά του κατώτερου μισθού των 751 ευρώ και όλα τα υπόλοιπα; Πότε θα την φέρετε; Γιατί δεν την έχε</w:t>
      </w:r>
      <w:r>
        <w:rPr>
          <w:rFonts w:eastAsia="Times New Roman" w:cs="Times New Roman"/>
          <w:szCs w:val="24"/>
        </w:rPr>
        <w:t xml:space="preserve">τε φέρει ακόμη; Θα θεσμοθετήσετε </w:t>
      </w:r>
      <w:proofErr w:type="spellStart"/>
      <w:r>
        <w:rPr>
          <w:rFonts w:eastAsia="Times New Roman" w:cs="Times New Roman"/>
          <w:szCs w:val="24"/>
        </w:rPr>
        <w:t>υποκατώτατο</w:t>
      </w:r>
      <w:proofErr w:type="spellEnd"/>
      <w:r>
        <w:rPr>
          <w:rFonts w:eastAsia="Times New Roman" w:cs="Times New Roman"/>
          <w:szCs w:val="24"/>
        </w:rPr>
        <w:t xml:space="preserve"> μισθό; </w:t>
      </w:r>
    </w:p>
    <w:p w14:paraId="6988B7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εδώ κάναμε τη συζήτηση, όταν ήσασταν Υπουργός Εργασίας, για τα 751 ευρώ και λέγατε ότι θα το φέρετε. Δυστυχώς, πάλι επιβεβαιωθήκαμε. Όχι μόνο δεν τον φέρατε, αλλά ήδη συζητάτε και για </w:t>
      </w:r>
      <w:proofErr w:type="spellStart"/>
      <w:r>
        <w:rPr>
          <w:rFonts w:eastAsia="Times New Roman" w:cs="Times New Roman"/>
          <w:szCs w:val="24"/>
        </w:rPr>
        <w:t>υποκ</w:t>
      </w:r>
      <w:r>
        <w:rPr>
          <w:rFonts w:eastAsia="Times New Roman" w:cs="Times New Roman"/>
          <w:szCs w:val="24"/>
        </w:rPr>
        <w:t>ατώτατο</w:t>
      </w:r>
      <w:proofErr w:type="spellEnd"/>
      <w:r>
        <w:rPr>
          <w:rFonts w:eastAsia="Times New Roman" w:cs="Times New Roman"/>
          <w:szCs w:val="24"/>
        </w:rPr>
        <w:t xml:space="preserve"> μισθό. Αυτά, λοιπόν, είναι τα μέτρα, που είναι μπροστά μας. </w:t>
      </w:r>
    </w:p>
    <w:p w14:paraId="6988B7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η Κυβέρνηση δεν μπορεί άλλο να κοροϊδεύει. Προσπάθησε όλο το προηγούμενο διάστημα να αποσπάσει τη συναίνεση, την ανοχή του λαού στα μέτρα. Όμως, σήμερα οι εργαζόμενοι</w:t>
      </w:r>
      <w:r>
        <w:rPr>
          <w:rFonts w:eastAsia="Times New Roman" w:cs="Times New Roman"/>
          <w:szCs w:val="24"/>
        </w:rPr>
        <w:t xml:space="preserve"> όλο και περισσότερο αποφασίζουν να γραφτούν στα συνδικάτα τους και παίρνουν μέρος στους αγώνες που αναπτύσσονται. Τα συλλαλητήρια που έγιναν προχθές έδειξαν ότι οι εργαζόμενοι, οι συνταξιούχοι, οι αυτοαπασχολούμενοι, </w:t>
      </w:r>
      <w:r>
        <w:rPr>
          <w:rFonts w:eastAsia="Times New Roman" w:cs="Times New Roman"/>
          <w:szCs w:val="24"/>
        </w:rPr>
        <w:lastRenderedPageBreak/>
        <w:t>η φτωχή αγροτιά, οι νέοι και οι νέες σ</w:t>
      </w:r>
      <w:r>
        <w:rPr>
          <w:rFonts w:eastAsia="Times New Roman" w:cs="Times New Roman"/>
          <w:szCs w:val="24"/>
        </w:rPr>
        <w:t>υμμετέχουν όλο και περισσότερο, όσο και αν προσπαθείτε εσείς να τους κάνετε να μην συμμετέχουν.</w:t>
      </w:r>
    </w:p>
    <w:p w14:paraId="6988B7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το σχέδιο νόμου. Κύριοι, το ΚΚΕ σε καπιταλιστικά καλούπια δεν μπαίνει. Η εργατική τάξη βράζει και θα σπάσει τον εκμεταλλευτικό κορσέ της αστικής τάξη</w:t>
      </w:r>
      <w:r>
        <w:rPr>
          <w:rFonts w:eastAsia="Times New Roman" w:cs="Times New Roman"/>
          <w:szCs w:val="24"/>
        </w:rPr>
        <w:t xml:space="preserve">ς. Άλλο δρόμο δεν έχει. Θα προχωρήσει τον δρόμο της απελευθέρωσής της από την ρητορεία των μονοπωλίων. Αυτό είναι το σύστημα που στηρίζετε όλοι σας, και σε αυτό προσαρμόζεστε σήμερα με το σχέδιο νόμου για την εφαρμογή του Κανονισμού της Ευρωπαϊκής Ένωσης, </w:t>
      </w:r>
      <w:r>
        <w:rPr>
          <w:rFonts w:eastAsia="Times New Roman" w:cs="Times New Roman"/>
          <w:szCs w:val="24"/>
        </w:rPr>
        <w:t>των καπιταλιστικών κρατών για τα πολιτικά κόμματα, κόμματα που θα στηρίζουν την κυριαρχία των καπιταλιστών, που θα κινούνται στα επιτρεπτά όρια, που θα δρουν για την ικανοποίηση των αναγκών τους, των δικών τους απαιτήσεων, κόμματα που θα ενσωματώνουν, θα χ</w:t>
      </w:r>
      <w:r>
        <w:rPr>
          <w:rFonts w:eastAsia="Times New Roman" w:cs="Times New Roman"/>
          <w:szCs w:val="24"/>
        </w:rPr>
        <w:t>ειραγωγούν τους εργαζόμενους και τα λαϊκά στρώματα, που θα ιεραρχούν τις προτεραιότητες του κεφαλαίου, όπως, βέβαια, κάνουν και σήμερα. Αυτό που φοβούνται είναι τα κομμουνιστικά κόμματα. Δεν θέλουν τη δράση για τη λύση της βασικής αντίθεσης μεταξύ κεφαλαίο</w:t>
      </w:r>
      <w:r>
        <w:rPr>
          <w:rFonts w:eastAsia="Times New Roman" w:cs="Times New Roman"/>
          <w:szCs w:val="24"/>
        </w:rPr>
        <w:t xml:space="preserve">υ και εργασίας, που είναι η κατάργηση της εκμετάλλευσης ανθρώπου από άνθρωπο. </w:t>
      </w:r>
    </w:p>
    <w:p w14:paraId="6988B7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Όσα μέτρα και αν πάρει η αστική τάξη κάθε χώρας και όλες μαζί, ανίκητες δεν είναι. Η δύναμη είναι στην εργατική τάξη, την παραγωγό του πλούτου, που είναι η μόνη τάξη που μπορεί </w:t>
      </w:r>
      <w:r>
        <w:rPr>
          <w:rFonts w:eastAsia="Times New Roman" w:cs="Times New Roman"/>
          <w:szCs w:val="24"/>
        </w:rPr>
        <w:t xml:space="preserve">να οδηγήσει στην πρόοδο, σε μια ανώτερου τύπου </w:t>
      </w:r>
      <w:r>
        <w:rPr>
          <w:rFonts w:eastAsia="Times New Roman" w:cs="Times New Roman"/>
          <w:szCs w:val="24"/>
        </w:rPr>
        <w:t>δ</w:t>
      </w:r>
      <w:r>
        <w:rPr>
          <w:rFonts w:eastAsia="Times New Roman" w:cs="Times New Roman"/>
          <w:szCs w:val="24"/>
        </w:rPr>
        <w:t>ημοκρατία. Η κοινωνικοποίηση των μέσων παραγωγής, ο κεντρικός σχεδιασμός, που θα υπηρετεί την ικανοποίηση των αναγκών, με τη συμμετοχή και τον εργατικό έλεγχο είναι η απάντηση στη σημερινή ρητορεία των μονοπω</w:t>
      </w:r>
      <w:r>
        <w:rPr>
          <w:rFonts w:eastAsia="Times New Roman" w:cs="Times New Roman"/>
          <w:szCs w:val="24"/>
        </w:rPr>
        <w:t>λίων, στη βαρβαρότητα και τους πολέμους τους.</w:t>
      </w:r>
    </w:p>
    <w:p w14:paraId="6988B7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καταθέσει, κύριε Υπουργέ, τρεις τροπολογίες. </w:t>
      </w:r>
    </w:p>
    <w:p w14:paraId="6988B7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τα ΑΜΕΑ. Αναγνωρίζετε ότι είναι πολύ μεγάλη η ανεργία. Σήμερα απασχολούνται με προγράμματα στους δήμους. Αλήθεια, γιατί δεν κάνετε δεκτή την τροπολογία μ</w:t>
      </w:r>
      <w:r>
        <w:rPr>
          <w:rFonts w:eastAsia="Times New Roman" w:cs="Times New Roman"/>
          <w:szCs w:val="24"/>
        </w:rPr>
        <w:t xml:space="preserve">ας, που λέμε ότι θα πρέπει να συνεχίζουν την απασχόλησή τους, ενώ αυτή η απασχόληση λέτε ότι πρέπει να ισχύει στον ιδιωτικό τομέα; Γιατί όχι στους δήμους; </w:t>
      </w:r>
    </w:p>
    <w:p w14:paraId="6988B7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που κάναμε. Έδιωξαν κόσμο κάποιοι δήμοι. Δεν εφάρμοσαν αυτή τη ρύθμιση. Γιατί δ</w:t>
      </w:r>
      <w:r>
        <w:rPr>
          <w:rFonts w:eastAsia="Times New Roman" w:cs="Times New Roman"/>
          <w:szCs w:val="24"/>
        </w:rPr>
        <w:t>εν κάνετε δεκτή την τροπολογία μας, ώστε αυτοδικαίως αυτοί να μην θεω</w:t>
      </w:r>
      <w:r>
        <w:rPr>
          <w:rFonts w:eastAsia="Times New Roman" w:cs="Times New Roman"/>
          <w:szCs w:val="24"/>
        </w:rPr>
        <w:lastRenderedPageBreak/>
        <w:t xml:space="preserve">ρούνται απολυμένοι και να μπορούν να επανέλθουν, κύριε Υπουργέ; Τι συνεννόηση έχετε κάνει με αυτούς τους δημάρχους των τεσσάρων δήμων; Φαντάζομαι ότι δεν έχει υπάρξει συνεννόηση. </w:t>
      </w:r>
    </w:p>
    <w:p w14:paraId="6988B7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μιλάμε για την παράταση των συμβάσεων και τη μετατροπή τους σε αορίστου χρόνου. Θα έχουμε τα ίδια και τα ίδια με τις καθαρίστριες; Πολύ δεν έχει τραβήξει αυτή η ιστορία με τους εργολάβους; Δεν έχουν ροκανίσει εδώ πολύ χρήμα του δημόσιου τομέα, με βαθιά εκ</w:t>
      </w:r>
      <w:r>
        <w:rPr>
          <w:rFonts w:eastAsia="Times New Roman" w:cs="Times New Roman"/>
          <w:szCs w:val="24"/>
        </w:rPr>
        <w:t>μετάλλευση αυτών των εργαζομένων, με ανασφάλιστη δουλειά, με απλήρωτους και όλα αυτά, που τα ξέρουμε όλοι, αλλά σιωπούμε;</w:t>
      </w:r>
    </w:p>
    <w:p w14:paraId="6988B7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Εμείς, λοιπόν, πιστεύουμε ότι αυτές οι τροπολογίες θα πρέπει να γίνουν αποδεκτές, γιατί ικανοποιούν τις ανάγκες των εργαζομένων και δί</w:t>
      </w:r>
      <w:r>
        <w:rPr>
          <w:rFonts w:eastAsia="Times New Roman" w:cs="Times New Roman"/>
          <w:szCs w:val="24"/>
        </w:rPr>
        <w:t>νουν λύση σε αυτή την άδικη, τη μεσαιωνική εργασιακή σχέση που είχαν μέχρι τώρα.</w:t>
      </w:r>
    </w:p>
    <w:p w14:paraId="6988B7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6988B7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δώσουμε τον λόγο στον κύριο Υπουργό, για να τοποθετηθεί επί των τροπολογιών.</w:t>
      </w:r>
    </w:p>
    <w:p w14:paraId="6988B7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988B79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Π</w:t>
      </w:r>
      <w:r>
        <w:rPr>
          <w:rFonts w:eastAsia="Times New Roman" w:cs="Times New Roman"/>
          <w:b/>
          <w:bCs/>
          <w:shd w:val="clear" w:color="auto" w:fill="FFFFFF"/>
        </w:rPr>
        <w:t>ΑΝΑΓΙΩΤΗΣ (Π</w:t>
      </w:r>
      <w:r>
        <w:rPr>
          <w:rFonts w:eastAsia="Times New Roman" w:cs="Times New Roman"/>
          <w:b/>
          <w:bCs/>
          <w:shd w:val="clear" w:color="auto" w:fill="FFFFFF"/>
        </w:rPr>
        <w:t>ΑΝΟΣ</w:t>
      </w:r>
      <w:r>
        <w:rPr>
          <w:rFonts w:eastAsia="Times New Roman" w:cs="Times New Roman"/>
          <w:b/>
          <w:bCs/>
          <w:shd w:val="clear" w:color="auto" w:fill="FFFFFF"/>
        </w:rPr>
        <w:t>)</w:t>
      </w:r>
      <w:r>
        <w:rPr>
          <w:rFonts w:eastAsia="Times New Roman" w:cs="Times New Roman"/>
          <w:b/>
          <w:bCs/>
          <w:shd w:val="clear" w:color="auto" w:fill="FFFFFF"/>
        </w:rPr>
        <w:t xml:space="preserve"> ΣΚΟΥΡΛΕΤΗΣ (Υπουργός Εσωτερικών): </w:t>
      </w:r>
      <w:r>
        <w:rPr>
          <w:rFonts w:eastAsia="Times New Roman" w:cs="Times New Roman"/>
          <w:bCs/>
          <w:shd w:val="clear" w:color="auto" w:fill="FFFFFF"/>
        </w:rPr>
        <w:t xml:space="preserve">Ευχαριστώ, κύριε Πρόεδρε. </w:t>
      </w:r>
    </w:p>
    <w:p w14:paraId="6988B799"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Γίνονται αποδεκτές οι εξής υπουργικές </w:t>
      </w:r>
      <w:r>
        <w:rPr>
          <w:rFonts w:eastAsia="Times New Roman"/>
          <w:bCs/>
          <w:shd w:val="clear" w:color="auto" w:fill="FFFFFF"/>
        </w:rPr>
        <w:t xml:space="preserve">τροπολογίες: Η τροπολογία </w:t>
      </w:r>
      <w:r>
        <w:rPr>
          <w:rFonts w:eastAsia="Times New Roman" w:cs="Times New Roman"/>
          <w:bCs/>
          <w:shd w:val="clear" w:color="auto" w:fill="FFFFFF"/>
        </w:rPr>
        <w:t xml:space="preserve">με γενικό αριθμό 930 και ειδικό 9, που αφορά θέματα αρμοδιότητας του Υπουργείου Εθνικής Άμυνας, η τροπολογία με </w:t>
      </w:r>
      <w:r>
        <w:rPr>
          <w:rFonts w:eastAsia="Times New Roman" w:cs="Times New Roman"/>
          <w:bCs/>
          <w:shd w:val="clear" w:color="auto" w:fill="FFFFFF"/>
        </w:rPr>
        <w:t>γενικό αριθμό 931 και ειδικό 10, που αφορά την τροποποίηση των διατάξεων του ν.4412/2016, η τροπολογία με γενικό αριθμό 932 και ειδικό 11, που αφορά ζητήματα ρύθμισης και λειτουργίας των οργάνων διοίκησης του Ταμείου Χρηματοπιστωτικής Σταθερότητας, η τροπο</w:t>
      </w:r>
      <w:r>
        <w:rPr>
          <w:rFonts w:eastAsia="Times New Roman" w:cs="Times New Roman"/>
          <w:bCs/>
          <w:shd w:val="clear" w:color="auto" w:fill="FFFFFF"/>
        </w:rPr>
        <w:t xml:space="preserve">λογία με γενικό αριθμό 935 και ειδικό 14, που αφορά την καταβολή αποζημιώσεων στο δημοτικό διαμέρισμα της Μόρια της Λέσβου, η τροπολογία με γενικό αριθμό 940 και ειδικό 19 για τους προέδρους και αντιπροέδρους των </w:t>
      </w:r>
      <w:r>
        <w:rPr>
          <w:rFonts w:eastAsia="Times New Roman" w:cs="Times New Roman"/>
          <w:bCs/>
          <w:shd w:val="clear" w:color="auto" w:fill="FFFFFF"/>
        </w:rPr>
        <w:t>α</w:t>
      </w:r>
      <w:r>
        <w:rPr>
          <w:rFonts w:eastAsia="Times New Roman" w:cs="Times New Roman"/>
          <w:bCs/>
          <w:shd w:val="clear" w:color="auto" w:fill="FFFFFF"/>
        </w:rPr>
        <w:t xml:space="preserve">νεξάρτητων </w:t>
      </w:r>
      <w:r>
        <w:rPr>
          <w:rFonts w:eastAsia="Times New Roman" w:cs="Times New Roman"/>
          <w:bCs/>
          <w:shd w:val="clear" w:color="auto" w:fill="FFFFFF"/>
        </w:rPr>
        <w:t>α</w:t>
      </w:r>
      <w:r>
        <w:rPr>
          <w:rFonts w:eastAsia="Times New Roman" w:cs="Times New Roman"/>
          <w:bCs/>
          <w:shd w:val="clear" w:color="auto" w:fill="FFFFFF"/>
        </w:rPr>
        <w:t>ρχών και η τροπολογία με γενικ</w:t>
      </w:r>
      <w:r>
        <w:rPr>
          <w:rFonts w:eastAsia="Times New Roman" w:cs="Times New Roman"/>
          <w:bCs/>
          <w:shd w:val="clear" w:color="auto" w:fill="FFFFFF"/>
        </w:rPr>
        <w:t xml:space="preserve">ό αριθμό 942 και ειδικό 21, που αφορά την παράταση απαλλαγής από την προσκόμιση αποδεικτικών φορολογικής και ασφαλιστικής ενημερότητας για τον </w:t>
      </w:r>
      <w:r>
        <w:rPr>
          <w:rFonts w:eastAsia="Times New Roman" w:cs="Times New Roman"/>
          <w:bCs/>
          <w:shd w:val="clear" w:color="auto" w:fill="FFFFFF"/>
        </w:rPr>
        <w:t>Ο</w:t>
      </w:r>
      <w:r>
        <w:rPr>
          <w:rFonts w:eastAsia="Times New Roman" w:cs="Times New Roman"/>
          <w:bCs/>
          <w:shd w:val="clear" w:color="auto" w:fill="FFFFFF"/>
        </w:rPr>
        <w:t xml:space="preserve">ργανισμό του Μεγάρου Μουσικής. </w:t>
      </w:r>
    </w:p>
    <w:p w14:paraId="6988B79A"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Δεν αναφέρομαι σε αυτές που υποστήριξα εγώ. Δεν υπάρχει, φαντάζομαι, ανάγκη. Έχο</w:t>
      </w:r>
      <w:r>
        <w:rPr>
          <w:rFonts w:eastAsia="Times New Roman" w:cs="Times New Roman"/>
          <w:bCs/>
          <w:shd w:val="clear" w:color="auto" w:fill="FFFFFF"/>
        </w:rPr>
        <w:t xml:space="preserve">υν καταγραφεί. Μήπως θέλετε να πω και αυτές που υποστήριξα; Να τις επαναλάβω; </w:t>
      </w:r>
    </w:p>
    <w:p w14:paraId="6988B79B"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Πείτε μόνο τα νούμερα, κύριε Υπουργέ. </w:t>
      </w:r>
    </w:p>
    <w:p w14:paraId="6988B79C"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 </w:t>
      </w:r>
      <w:r w:rsidRPr="00CA230F">
        <w:rPr>
          <w:rFonts w:eastAsia="Times New Roman" w:cs="Times New Roman"/>
          <w:b/>
          <w:bCs/>
          <w:shd w:val="clear" w:color="auto" w:fill="FFFFFF"/>
        </w:rPr>
        <w:t>ΠΑΝΑΓΙΩΤΗΣ</w:t>
      </w:r>
      <w:r>
        <w:rPr>
          <w:rFonts w:eastAsia="Times New Roman" w:cs="Times New Roman"/>
          <w:bCs/>
          <w:shd w:val="clear" w:color="auto" w:fill="FFFFFF"/>
        </w:rPr>
        <w:t xml:space="preserve"> </w:t>
      </w:r>
      <w:r w:rsidRPr="00CA230F">
        <w:rPr>
          <w:rFonts w:eastAsia="Times New Roman" w:cs="Times New Roman"/>
          <w:b/>
          <w:bCs/>
          <w:shd w:val="clear" w:color="auto" w:fill="FFFFFF"/>
        </w:rPr>
        <w:t>(</w:t>
      </w:r>
      <w:r>
        <w:rPr>
          <w:rFonts w:eastAsia="Times New Roman" w:cs="Times New Roman"/>
          <w:b/>
          <w:bCs/>
          <w:shd w:val="clear" w:color="auto" w:fill="FFFFFF"/>
        </w:rPr>
        <w:t>ΠΑΝΟΣ</w:t>
      </w:r>
      <w:r>
        <w:rPr>
          <w:rFonts w:eastAsia="Times New Roman" w:cs="Times New Roman"/>
          <w:b/>
          <w:bCs/>
          <w:shd w:val="clear" w:color="auto" w:fill="FFFFFF"/>
        </w:rPr>
        <w:t>)</w:t>
      </w:r>
      <w:r>
        <w:rPr>
          <w:rFonts w:eastAsia="Times New Roman" w:cs="Times New Roman"/>
          <w:b/>
          <w:bCs/>
          <w:shd w:val="clear" w:color="auto" w:fill="FFFFFF"/>
        </w:rPr>
        <w:t xml:space="preserve"> ΣΚΟΥΡΛΕΤΗΣ (Υπουργός Εσωτερικών): </w:t>
      </w:r>
      <w:r>
        <w:rPr>
          <w:rFonts w:eastAsia="Times New Roman" w:cs="Times New Roman"/>
          <w:bCs/>
          <w:shd w:val="clear" w:color="auto" w:fill="FFFFFF"/>
        </w:rPr>
        <w:t xml:space="preserve">Επαναλαμβάνω, λοιπόν. </w:t>
      </w:r>
      <w:r>
        <w:rPr>
          <w:rFonts w:eastAsia="Times New Roman"/>
          <w:bCs/>
          <w:shd w:val="clear" w:color="auto" w:fill="FFFFFF"/>
        </w:rPr>
        <w:t>Είναι</w:t>
      </w:r>
      <w:r>
        <w:rPr>
          <w:rFonts w:eastAsia="Times New Roman" w:cs="Times New Roman"/>
          <w:bCs/>
          <w:shd w:val="clear" w:color="auto" w:fill="FFFFFF"/>
        </w:rPr>
        <w:t xml:space="preserve"> οι εξής </w:t>
      </w:r>
      <w:r>
        <w:rPr>
          <w:rFonts w:eastAsia="Times New Roman"/>
          <w:bCs/>
          <w:shd w:val="clear" w:color="auto" w:fill="FFFFFF"/>
        </w:rPr>
        <w:t>τροπολογίες: Η</w:t>
      </w:r>
      <w:r>
        <w:rPr>
          <w:rFonts w:eastAsia="Times New Roman" w:cs="Times New Roman"/>
          <w:bCs/>
          <w:shd w:val="clear" w:color="auto" w:fill="FFFFFF"/>
        </w:rPr>
        <w:t xml:space="preserve"> τροπολογία με γενικό αριθμό 936 και ειδικό 15, η τροπολογία με γενικό αριθμό 939 και ειδικό 18 και η τροπολογία με γενικό αριθμό 941 και ειδικό 20. </w:t>
      </w:r>
    </w:p>
    <w:p w14:paraId="6988B79D"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Επίσης, γίνονται αποδεκτές οι εξής βουλευτικές </w:t>
      </w:r>
      <w:r>
        <w:rPr>
          <w:rFonts w:eastAsia="Times New Roman"/>
          <w:bCs/>
          <w:shd w:val="clear" w:color="auto" w:fill="FFFFFF"/>
        </w:rPr>
        <w:t>τροπολογίες: Η</w:t>
      </w:r>
      <w:r>
        <w:rPr>
          <w:rFonts w:eastAsia="Times New Roman" w:cs="Times New Roman"/>
          <w:bCs/>
          <w:shd w:val="clear" w:color="auto" w:fill="FFFFFF"/>
        </w:rPr>
        <w:t xml:space="preserve"> τροπολογία με γενικό αριθμό 924 και ειδικό 3</w:t>
      </w:r>
      <w:r>
        <w:rPr>
          <w:rFonts w:eastAsia="Times New Roman" w:cs="Times New Roman"/>
          <w:bCs/>
          <w:shd w:val="clear" w:color="auto" w:fill="FFFFFF"/>
        </w:rPr>
        <w:t xml:space="preserve">, που αφορά τις χρηματικές δωρεές υπέρ της Περιφέρειας Κεφαλληνίας και, επίσης, η τροπολογία με γενικό αριθμό 934 και ειδικό 13, που αφορά τις Επιτροπές Πολιτογράφησης. </w:t>
      </w:r>
    </w:p>
    <w:p w14:paraId="6988B79E"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αναφερθώ μισό λεπτό στο θέμα της δακοκτονίας, για να μην δημιουργείται κανενός</w:t>
      </w:r>
      <w:r>
        <w:rPr>
          <w:rFonts w:eastAsia="Times New Roman" w:cs="Times New Roman"/>
          <w:bCs/>
          <w:shd w:val="clear" w:color="auto" w:fill="FFFFFF"/>
        </w:rPr>
        <w:t xml:space="preserve"> είδους αναστάτωση. Και φέτος θα ακολουθηθεί η ίδια </w:t>
      </w:r>
      <w:r>
        <w:rPr>
          <w:rFonts w:eastAsia="Times New Roman"/>
          <w:bCs/>
          <w:shd w:val="clear" w:color="auto" w:fill="FFFFFF"/>
        </w:rPr>
        <w:t>διαδικασία</w:t>
      </w:r>
      <w:r>
        <w:rPr>
          <w:rFonts w:eastAsia="Times New Roman" w:cs="Times New Roman"/>
          <w:bCs/>
          <w:shd w:val="clear" w:color="auto" w:fill="FFFFFF"/>
        </w:rPr>
        <w:t xml:space="preserve"> που είχε γίνει και τα προηγούμενα χρόνια. Έχουμε έρθει σε επαφή και με το αρμόδιο Υπουργείο, το Υπουργείο Αγροτικής Ανάπτυξης, και δεν υπάρχει αυτή τη στιγμή οποιαδήποτε ανάγκη για μια περαιτέρ</w:t>
      </w:r>
      <w:r>
        <w:rPr>
          <w:rFonts w:eastAsia="Times New Roman" w:cs="Times New Roman"/>
          <w:bCs/>
          <w:shd w:val="clear" w:color="auto" w:fill="FFFFFF"/>
        </w:rPr>
        <w:t xml:space="preserve">ω τροπολογία. Ακριβώς η ίδια </w:t>
      </w:r>
      <w:r>
        <w:rPr>
          <w:rFonts w:eastAsia="Times New Roman"/>
          <w:bCs/>
          <w:shd w:val="clear" w:color="auto" w:fill="FFFFFF"/>
        </w:rPr>
        <w:t>διαδικασία</w:t>
      </w:r>
      <w:r>
        <w:rPr>
          <w:rFonts w:eastAsia="Times New Roman" w:cs="Times New Roman"/>
          <w:bCs/>
          <w:shd w:val="clear" w:color="auto" w:fill="FFFFFF"/>
        </w:rPr>
        <w:t xml:space="preserve"> θα ακολουθηθεί. </w:t>
      </w:r>
    </w:p>
    <w:p w14:paraId="6988B79F"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Επίσης, σε σχέση με αυτό που ανέφερε πριν εκ μέρους του ΚΚΕ ο κ. </w:t>
      </w:r>
      <w:proofErr w:type="spellStart"/>
      <w:r>
        <w:rPr>
          <w:rFonts w:eastAsia="Times New Roman" w:cs="Times New Roman"/>
          <w:bCs/>
          <w:shd w:val="clear" w:color="auto" w:fill="FFFFFF"/>
        </w:rPr>
        <w:t>Κατσώτας</w:t>
      </w:r>
      <w:proofErr w:type="spellEnd"/>
      <w:r>
        <w:rPr>
          <w:rFonts w:eastAsia="Times New Roman" w:cs="Times New Roman"/>
          <w:bCs/>
          <w:shd w:val="clear" w:color="auto" w:fill="FFFFFF"/>
        </w:rPr>
        <w:t>…</w:t>
      </w:r>
    </w:p>
    <w:p w14:paraId="6988B7A0"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ΚΑΤΣΩΤΗΣ:</w:t>
      </w:r>
      <w:r>
        <w:rPr>
          <w:rFonts w:eastAsia="Times New Roman" w:cs="Times New Roman"/>
          <w:bCs/>
          <w:shd w:val="clear" w:color="auto" w:fill="FFFFFF"/>
        </w:rPr>
        <w:t xml:space="preserve"> </w:t>
      </w:r>
      <w:proofErr w:type="spellStart"/>
      <w:r>
        <w:rPr>
          <w:rFonts w:eastAsia="Times New Roman" w:cs="Times New Roman"/>
          <w:bCs/>
          <w:shd w:val="clear" w:color="auto" w:fill="FFFFFF"/>
        </w:rPr>
        <w:t>Κατσώτης</w:t>
      </w:r>
      <w:proofErr w:type="spellEnd"/>
      <w:r>
        <w:rPr>
          <w:rFonts w:eastAsia="Times New Roman" w:cs="Times New Roman"/>
          <w:bCs/>
          <w:shd w:val="clear" w:color="auto" w:fill="FFFFFF"/>
        </w:rPr>
        <w:t>.</w:t>
      </w:r>
    </w:p>
    <w:p w14:paraId="6988B7A1"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w:t>
      </w:r>
      <w:r>
        <w:rPr>
          <w:rFonts w:eastAsia="Times New Roman" w:cs="Times New Roman"/>
          <w:b/>
          <w:bCs/>
          <w:shd w:val="clear" w:color="auto" w:fill="FFFFFF"/>
        </w:rPr>
        <w:t>ΑΝΑΓΙΩΤΗΣ (Π</w:t>
      </w:r>
      <w:r>
        <w:rPr>
          <w:rFonts w:eastAsia="Times New Roman" w:cs="Times New Roman"/>
          <w:b/>
          <w:bCs/>
          <w:shd w:val="clear" w:color="auto" w:fill="FFFFFF"/>
        </w:rPr>
        <w:t>ΑΝΟΣ</w:t>
      </w:r>
      <w:r>
        <w:rPr>
          <w:rFonts w:eastAsia="Times New Roman" w:cs="Times New Roman"/>
          <w:b/>
          <w:bCs/>
          <w:shd w:val="clear" w:color="auto" w:fill="FFFFFF"/>
        </w:rPr>
        <w:t>)</w:t>
      </w:r>
      <w:r>
        <w:rPr>
          <w:rFonts w:eastAsia="Times New Roman" w:cs="Times New Roman"/>
          <w:b/>
          <w:bCs/>
          <w:shd w:val="clear" w:color="auto" w:fill="FFFFFF"/>
        </w:rPr>
        <w:t xml:space="preserve"> ΣΚΟΥΡΛΕΤΗΣ (Υπουργός Εσωτερικών): </w:t>
      </w:r>
      <w:proofErr w:type="spellStart"/>
      <w:r>
        <w:rPr>
          <w:rFonts w:eastAsia="Times New Roman" w:cs="Times New Roman"/>
          <w:bCs/>
          <w:shd w:val="clear" w:color="auto" w:fill="FFFFFF"/>
        </w:rPr>
        <w:t>Κατσώτης</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Κατσώτας</w:t>
      </w:r>
      <w:proofErr w:type="spellEnd"/>
      <w:r>
        <w:rPr>
          <w:rFonts w:eastAsia="Times New Roman" w:cs="Times New Roman"/>
          <w:bCs/>
          <w:shd w:val="clear" w:color="auto" w:fill="FFFFFF"/>
        </w:rPr>
        <w:t xml:space="preserve">, σημασία </w:t>
      </w:r>
      <w:r>
        <w:rPr>
          <w:rFonts w:eastAsia="Times New Roman"/>
          <w:bCs/>
          <w:shd w:val="clear" w:color="auto" w:fill="FFFFFF"/>
        </w:rPr>
        <w:t>έχει</w:t>
      </w:r>
      <w:r>
        <w:rPr>
          <w:rFonts w:eastAsia="Times New Roman" w:cs="Times New Roman"/>
          <w:bCs/>
          <w:shd w:val="clear" w:color="auto" w:fill="FFFFFF"/>
        </w:rPr>
        <w:t xml:space="preserve"> να καταλαβαινόμαστε. Αναγνωρίζω, όμως, την ευαισθησία σας και δεν θα επαναλάβω αυτό το λάθος. </w:t>
      </w:r>
    </w:p>
    <w:p w14:paraId="6988B7A2"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Αναφερθήκατε στην ανάγκη να υπάρξει τροπολογία για προσφυγές εργαζομένων που έχουν γίνει αυτή τη στιγμή. Μα μπορούμε εμείς να προκαταλάβουμε τη δικαστική απόφασ</w:t>
      </w:r>
      <w:r>
        <w:rPr>
          <w:rFonts w:eastAsia="Times New Roman" w:cs="Times New Roman"/>
          <w:bCs/>
          <w:shd w:val="clear" w:color="auto" w:fill="FFFFFF"/>
        </w:rPr>
        <w:t xml:space="preserve">η; Δεν γίνεται αυτό. Θα ήταν σαν να υποκαθιστούμε τη δικαστική αρχή. </w:t>
      </w:r>
    </w:p>
    <w:p w14:paraId="6988B7A3" w14:textId="77777777" w:rsidR="00374D63" w:rsidRDefault="00826AA3">
      <w:pPr>
        <w:spacing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 xml:space="preserve">ΧΡΗΣΤΟΣ ΚΑΤΣΩΤΗΣ: </w:t>
      </w:r>
      <w:r>
        <w:rPr>
          <w:rFonts w:eastAsia="Times New Roman" w:cs="Times New Roman"/>
          <w:bCs/>
          <w:shd w:val="clear" w:color="auto" w:fill="FFFFFF"/>
        </w:rPr>
        <w:t>Γιατί να μην γίνει υλοποίηση από τους δήμους;</w:t>
      </w:r>
    </w:p>
    <w:p w14:paraId="6988B7A4"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ΠΑΝΑΓΙΩΤΗΣ (ΠΑΝΟΣ) </w:t>
      </w:r>
      <w:r>
        <w:rPr>
          <w:rFonts w:eastAsia="Times New Roman" w:cs="Times New Roman"/>
          <w:b/>
          <w:bCs/>
          <w:shd w:val="clear" w:color="auto" w:fill="FFFFFF"/>
        </w:rPr>
        <w:t xml:space="preserve">ΣΚΟΥΡΛΕΤΗΣ (Υπουργός Εσωτερικών): </w:t>
      </w:r>
      <w:r>
        <w:rPr>
          <w:rFonts w:eastAsia="Times New Roman" w:cs="Times New Roman"/>
          <w:bCs/>
          <w:shd w:val="clear" w:color="auto" w:fill="FFFFFF"/>
        </w:rPr>
        <w:t xml:space="preserve">Δεν γίνεται αυτό το πράγμα. </w:t>
      </w:r>
    </w:p>
    <w:p w14:paraId="6988B7A5"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ΚΑΤΣΩΤΗΣ: </w:t>
      </w: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έτσι, κύριε Υπουργέ.</w:t>
      </w:r>
      <w:r>
        <w:rPr>
          <w:rFonts w:eastAsia="Times New Roman" w:cs="Times New Roman"/>
          <w:b/>
          <w:bCs/>
          <w:shd w:val="clear" w:color="auto" w:fill="FFFFFF"/>
        </w:rPr>
        <w:t xml:space="preserve"> </w:t>
      </w:r>
    </w:p>
    <w:p w14:paraId="6988B7A6"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ΠΑΝΑΓΙΩΤΗΣ (ΠΑΝΟΣ) </w:t>
      </w:r>
      <w:r>
        <w:rPr>
          <w:rFonts w:eastAsia="Times New Roman" w:cs="Times New Roman"/>
          <w:b/>
          <w:bCs/>
          <w:shd w:val="clear" w:color="auto" w:fill="FFFFFF"/>
        </w:rPr>
        <w:t xml:space="preserve">ΣΚΟΥΡΛΕΤΗΣ (Υπουργός Εσωτερικών): </w:t>
      </w:r>
      <w:r>
        <w:rPr>
          <w:rFonts w:eastAsia="Times New Roman" w:cs="Times New Roman"/>
          <w:bCs/>
          <w:shd w:val="clear" w:color="auto" w:fill="FFFFFF"/>
        </w:rPr>
        <w:t xml:space="preserve">Από εκεί και έπειτα, </w:t>
      </w:r>
      <w:r>
        <w:rPr>
          <w:rFonts w:eastAsia="Times New Roman"/>
          <w:bCs/>
          <w:shd w:val="clear" w:color="auto" w:fill="FFFFFF"/>
        </w:rPr>
        <w:t>βεβαίως,</w:t>
      </w:r>
      <w:r>
        <w:rPr>
          <w:rFonts w:eastAsia="Times New Roman" w:cs="Times New Roman"/>
          <w:bCs/>
          <w:shd w:val="clear" w:color="auto" w:fill="FFFFFF"/>
        </w:rPr>
        <w:t xml:space="preserve"> γι’ αυτό σήμερα υπάρχει </w:t>
      </w:r>
      <w:r>
        <w:rPr>
          <w:rFonts w:eastAsia="Times New Roman"/>
          <w:bCs/>
          <w:shd w:val="clear" w:color="auto" w:fill="FFFFFF"/>
        </w:rPr>
        <w:t>συγκεκριμένη</w:t>
      </w:r>
      <w:r>
        <w:rPr>
          <w:rFonts w:eastAsia="Times New Roman" w:cs="Times New Roman"/>
          <w:bCs/>
          <w:shd w:val="clear" w:color="auto" w:fill="FFFFFF"/>
        </w:rPr>
        <w:t xml:space="preserve"> τροπολογία, η οποία δεν αφήνει κανένα περιθώριο σε οποιονδήποτε </w:t>
      </w:r>
      <w:r>
        <w:rPr>
          <w:rFonts w:eastAsia="Times New Roman" w:cs="Times New Roman"/>
          <w:bCs/>
          <w:shd w:val="clear" w:color="auto" w:fill="FFFFFF"/>
        </w:rPr>
        <w:t>δ</w:t>
      </w:r>
      <w:r>
        <w:rPr>
          <w:rFonts w:eastAsia="Times New Roman" w:cs="Times New Roman"/>
          <w:bCs/>
          <w:shd w:val="clear" w:color="auto" w:fill="FFFFFF"/>
        </w:rPr>
        <w:t xml:space="preserve">ήμαρχο να μην πληρώσει ή να μην </w:t>
      </w:r>
      <w:r>
        <w:rPr>
          <w:rFonts w:eastAsia="Times New Roman" w:cs="Times New Roman"/>
          <w:bCs/>
          <w:shd w:val="clear" w:color="auto" w:fill="FFFFFF"/>
        </w:rPr>
        <w:lastRenderedPageBreak/>
        <w:t>παρατείνει συμβα</w:t>
      </w:r>
      <w:r>
        <w:rPr>
          <w:rFonts w:eastAsia="Times New Roman" w:cs="Times New Roman"/>
          <w:bCs/>
          <w:shd w:val="clear" w:color="auto" w:fill="FFFFFF"/>
        </w:rPr>
        <w:t xml:space="preserve">σιούχους. Αυτό νομίζω ότι </w:t>
      </w:r>
      <w:r>
        <w:rPr>
          <w:rFonts w:eastAsia="Times New Roman"/>
          <w:bCs/>
          <w:shd w:val="clear" w:color="auto" w:fill="FFFFFF"/>
        </w:rPr>
        <w:t>είναι</w:t>
      </w:r>
      <w:r>
        <w:rPr>
          <w:rFonts w:eastAsia="Times New Roman" w:cs="Times New Roman"/>
          <w:bCs/>
          <w:shd w:val="clear" w:color="auto" w:fill="FFFFFF"/>
        </w:rPr>
        <w:t xml:space="preserve"> απολύτως σαφές και δεν χρειάζεται να επανερχόμαστε. Δεν </w:t>
      </w:r>
      <w:r>
        <w:rPr>
          <w:rFonts w:eastAsia="Times New Roman"/>
          <w:bCs/>
          <w:shd w:val="clear" w:color="auto" w:fill="FFFFFF"/>
        </w:rPr>
        <w:t>είναι</w:t>
      </w:r>
      <w:r>
        <w:rPr>
          <w:rFonts w:eastAsia="Times New Roman" w:cs="Times New Roman"/>
          <w:bCs/>
          <w:shd w:val="clear" w:color="auto" w:fill="FFFFFF"/>
        </w:rPr>
        <w:t xml:space="preserve"> οι </w:t>
      </w:r>
      <w:r>
        <w:rPr>
          <w:rFonts w:eastAsia="Times New Roman" w:cs="Times New Roman"/>
          <w:bCs/>
          <w:shd w:val="clear" w:color="auto" w:fill="FFFFFF"/>
        </w:rPr>
        <w:t>δ</w:t>
      </w:r>
      <w:r>
        <w:rPr>
          <w:rFonts w:eastAsia="Times New Roman" w:cs="Times New Roman"/>
          <w:bCs/>
          <w:shd w:val="clear" w:color="auto" w:fill="FFFFFF"/>
        </w:rPr>
        <w:t xml:space="preserve">ήμαρχοι αυτοί οι οποίοι κρίνουν τη συνταγματικότητα ή την αντισυνταγματικότητα μιας τροπολογίας. </w:t>
      </w:r>
    </w:p>
    <w:p w14:paraId="6988B7A7"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6988B7A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Καλώς. Ευχαριστούμε τον κύριο Υπουργό. </w:t>
      </w:r>
    </w:p>
    <w:p w14:paraId="6988B7A9"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ΝΙΚΟΛΑΟΣ ΤΟΣΚΑΣ (Αναπληρωτής Υπουργός Εσωτερικών):</w:t>
      </w:r>
      <w:r>
        <w:rPr>
          <w:rFonts w:eastAsia="Times New Roman" w:cs="Times New Roman"/>
          <w:bCs/>
          <w:shd w:val="clear" w:color="auto" w:fill="FFFFFF"/>
        </w:rPr>
        <w:t xml:space="preserve"> Κύριε Πρόεδρε, μπορώ να έχω τον λόγο για μια νομοτεχνική βελτίωση; </w:t>
      </w:r>
    </w:p>
    <w:p w14:paraId="6988B7AA"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Είχε ζητήσει τον λόγο ο κ. </w:t>
      </w:r>
      <w:proofErr w:type="spellStart"/>
      <w:r>
        <w:rPr>
          <w:rFonts w:eastAsia="Times New Roman" w:cs="Times New Roman"/>
          <w:bCs/>
          <w:shd w:val="clear" w:color="auto" w:fill="FFFFFF"/>
        </w:rPr>
        <w:t>Φάμελλος</w:t>
      </w:r>
      <w:proofErr w:type="spellEnd"/>
      <w:r>
        <w:rPr>
          <w:rFonts w:eastAsia="Times New Roman" w:cs="Times New Roman"/>
          <w:bCs/>
          <w:shd w:val="clear" w:color="auto" w:fill="FFFFFF"/>
        </w:rPr>
        <w:t xml:space="preserve">. Εάν δεν υπάρχει αντίρρηση </w:t>
      </w:r>
      <w:r>
        <w:rPr>
          <w:rFonts w:eastAsia="Times New Roman" w:cs="Times New Roman"/>
          <w:bCs/>
          <w:shd w:val="clear" w:color="auto" w:fill="FFFFFF"/>
        </w:rPr>
        <w:t xml:space="preserve">από τον κύριο Υπουργό, θα προηγηθείτε εσείς. </w:t>
      </w:r>
    </w:p>
    <w:p w14:paraId="6988B7AB"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ΣΩΚΡΑΤΗΣ ΦΑΜΕΛΛΟΣ (Αναπληρωτής Υπουργός Περιβάλλοντος και Ενέργειας):</w:t>
      </w:r>
      <w:r>
        <w:rPr>
          <w:rFonts w:eastAsia="Times New Roman" w:cs="Times New Roman"/>
          <w:bCs/>
          <w:shd w:val="clear" w:color="auto" w:fill="FFFFFF"/>
        </w:rPr>
        <w:t xml:space="preserve"> Καμμία αντίρρηση, κύριε Πρόεδρε.</w:t>
      </w:r>
    </w:p>
    <w:p w14:paraId="6988B7AC"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Τόσκα</w:t>
      </w:r>
      <w:proofErr w:type="spellEnd"/>
      <w:r>
        <w:rPr>
          <w:rFonts w:eastAsia="Times New Roman" w:cs="Times New Roman"/>
          <w:bCs/>
          <w:shd w:val="clear" w:color="auto" w:fill="FFFFFF"/>
        </w:rPr>
        <w:t xml:space="preserve">, έχετε τον λόγο, για να καταθέσετε τη νομοτεχνική βελτίωση. </w:t>
      </w:r>
    </w:p>
    <w:p w14:paraId="6988B7AD"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ΝΙΚΟΛΑΟΣ ΤΟΣΚΑΣ (Αναπληρωτής Υπουργός Εσωτερικών):</w:t>
      </w:r>
      <w:r>
        <w:rPr>
          <w:rFonts w:eastAsia="Times New Roman" w:cs="Times New Roman"/>
          <w:bCs/>
          <w:shd w:val="clear" w:color="auto" w:fill="FFFFFF"/>
        </w:rPr>
        <w:t xml:space="preserve"> Πρόκειται για μια νομοτεχνική βελτίωση, κύριε Πρόεδρε, η οποία είχε συζητηθεί, βέβαια, και στην </w:t>
      </w:r>
      <w:r>
        <w:rPr>
          <w:rFonts w:eastAsia="Times New Roman" w:cs="Times New Roman"/>
          <w:bCs/>
          <w:shd w:val="clear" w:color="auto" w:fill="FFFFFF"/>
        </w:rPr>
        <w:t>ε</w:t>
      </w:r>
      <w:r>
        <w:rPr>
          <w:rFonts w:eastAsia="Times New Roman" w:cs="Times New Roman"/>
          <w:bCs/>
          <w:shd w:val="clear" w:color="auto" w:fill="FFFFFF"/>
        </w:rPr>
        <w:t>πιτροπή. Αφορά την Υπηρεσία Εσωτερικών Υποθέσεων και αναφέρεται στους Αστυνομικούς που ήδη υπηρετούν σε αυτή</w:t>
      </w:r>
      <w:r>
        <w:rPr>
          <w:rFonts w:eastAsia="Times New Roman" w:cs="Times New Roman"/>
          <w:bCs/>
          <w:shd w:val="clear" w:color="auto" w:fill="FFFFFF"/>
        </w:rPr>
        <w:t xml:space="preserve">ν την </w:t>
      </w:r>
      <w:r>
        <w:rPr>
          <w:rFonts w:eastAsia="Times New Roman" w:cs="Times New Roman"/>
          <w:bCs/>
          <w:shd w:val="clear" w:color="auto" w:fill="FFFFFF"/>
        </w:rPr>
        <w:t>υ</w:t>
      </w:r>
      <w:r>
        <w:rPr>
          <w:rFonts w:eastAsia="Times New Roman" w:cs="Times New Roman"/>
          <w:bCs/>
          <w:shd w:val="clear" w:color="auto" w:fill="FFFFFF"/>
        </w:rPr>
        <w:t xml:space="preserve">πηρεσία, για τους οποίους δεν διαφοροποιείται η παραμονή τους στην </w:t>
      </w:r>
      <w:r>
        <w:rPr>
          <w:rFonts w:eastAsia="Times New Roman" w:cs="Times New Roman"/>
          <w:bCs/>
          <w:shd w:val="clear" w:color="auto" w:fill="FFFFFF"/>
        </w:rPr>
        <w:t>υ</w:t>
      </w:r>
      <w:r>
        <w:rPr>
          <w:rFonts w:eastAsia="Times New Roman" w:cs="Times New Roman"/>
          <w:bCs/>
          <w:shd w:val="clear" w:color="auto" w:fill="FFFFFF"/>
        </w:rPr>
        <w:t xml:space="preserve">πηρεσία. </w:t>
      </w:r>
    </w:p>
    <w:p w14:paraId="6988B7AE"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6988B7AF"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Καλώς, καταθέστε την και στα Πρακτικά, για να διανεμηθεί και στους συναδέλφους Βουλευτές. </w:t>
      </w:r>
    </w:p>
    <w:p w14:paraId="6988B7B0" w14:textId="77777777" w:rsidR="00374D63" w:rsidRDefault="00826AA3">
      <w:pPr>
        <w:spacing w:line="600" w:lineRule="auto"/>
        <w:ind w:firstLine="720"/>
        <w:contextualSpacing/>
        <w:jc w:val="both"/>
        <w:rPr>
          <w:rFonts w:eastAsia="Times New Roman" w:cs="Times New Roman"/>
        </w:rPr>
      </w:pPr>
      <w:r>
        <w:rPr>
          <w:rFonts w:eastAsia="Times New Roman" w:cs="Times New Roman"/>
        </w:rPr>
        <w:t>(Στο σημείο αυτό ο Αναπληρωτής</w:t>
      </w:r>
      <w:r>
        <w:rPr>
          <w:rFonts w:eastAsia="Times New Roman" w:cs="Times New Roman"/>
        </w:rPr>
        <w:t xml:space="preserve"> Υπουργός κ. Νικόλαος </w:t>
      </w:r>
      <w:proofErr w:type="spellStart"/>
      <w:r>
        <w:rPr>
          <w:rFonts w:eastAsia="Times New Roman" w:cs="Times New Roman"/>
        </w:rPr>
        <w:t>Τόσκας</w:t>
      </w:r>
      <w:proofErr w:type="spellEnd"/>
      <w:r>
        <w:rPr>
          <w:rFonts w:eastAsia="Times New Roman" w:cs="Times New Roman"/>
        </w:rPr>
        <w:t xml:space="preserve"> καταθέτει για τα Πρακτικά την προαναφερθείσα νομοτεχνική βελτίωση, η οποία </w:t>
      </w:r>
      <w:r>
        <w:rPr>
          <w:rFonts w:eastAsia="Times New Roman"/>
          <w:bCs/>
        </w:rPr>
        <w:t>έχει</w:t>
      </w:r>
      <w:r>
        <w:rPr>
          <w:rFonts w:eastAsia="Times New Roman" w:cs="Times New Roman"/>
        </w:rPr>
        <w:t xml:space="preserve"> ως εξής:</w:t>
      </w:r>
    </w:p>
    <w:p w14:paraId="6988B7B1" w14:textId="77777777" w:rsidR="00374D63" w:rsidRDefault="00826AA3">
      <w:pPr>
        <w:spacing w:line="600" w:lineRule="auto"/>
        <w:ind w:firstLine="720"/>
        <w:contextualSpacing/>
        <w:jc w:val="center"/>
        <w:rPr>
          <w:rFonts w:eastAsia="Times New Roman" w:cs="Times New Roman"/>
        </w:rPr>
      </w:pPr>
      <w:r>
        <w:rPr>
          <w:rFonts w:eastAsia="Times New Roman" w:cs="Times New Roman"/>
        </w:rPr>
        <w:t>(</w:t>
      </w:r>
      <w:r>
        <w:rPr>
          <w:rFonts w:eastAsia="Times New Roman" w:cs="Times New Roman"/>
        </w:rPr>
        <w:t>ΑΛΛΑΓΗ ΣΕΛ</w:t>
      </w:r>
      <w:r>
        <w:rPr>
          <w:rFonts w:eastAsia="Times New Roman" w:cs="Times New Roman"/>
        </w:rPr>
        <w:t>)</w:t>
      </w:r>
    </w:p>
    <w:p w14:paraId="6988B7B2" w14:textId="77777777" w:rsidR="00374D63" w:rsidRDefault="00826AA3">
      <w:pPr>
        <w:spacing w:line="600" w:lineRule="auto"/>
        <w:ind w:firstLine="720"/>
        <w:contextualSpacing/>
        <w:jc w:val="center"/>
        <w:rPr>
          <w:rFonts w:eastAsia="Times New Roman" w:cs="Times New Roman"/>
        </w:rPr>
      </w:pPr>
      <w:r>
        <w:rPr>
          <w:rFonts w:eastAsia="Times New Roman" w:cs="Times New Roman"/>
        </w:rPr>
        <w:t>(</w:t>
      </w:r>
      <w:r>
        <w:rPr>
          <w:rFonts w:eastAsia="Times New Roman" w:cs="Times New Roman"/>
        </w:rPr>
        <w:t>Να μπει η</w:t>
      </w:r>
      <w:r>
        <w:rPr>
          <w:rFonts w:eastAsia="Times New Roman" w:cs="Times New Roman"/>
        </w:rPr>
        <w:t xml:space="preserve"> </w:t>
      </w:r>
      <w:proofErr w:type="spellStart"/>
      <w:r>
        <w:rPr>
          <w:rFonts w:eastAsia="Times New Roman" w:cs="Times New Roman"/>
        </w:rPr>
        <w:t>σελ</w:t>
      </w:r>
      <w:proofErr w:type="spellEnd"/>
      <w:r>
        <w:rPr>
          <w:rFonts w:eastAsia="Times New Roman" w:cs="Times New Roman"/>
        </w:rPr>
        <w:t xml:space="preserve"> </w:t>
      </w:r>
      <w:r>
        <w:rPr>
          <w:rFonts w:eastAsia="Times New Roman" w:cs="Times New Roman"/>
        </w:rPr>
        <w:t>316</w:t>
      </w:r>
      <w:r>
        <w:rPr>
          <w:rFonts w:eastAsia="Times New Roman" w:cs="Times New Roman"/>
        </w:rPr>
        <w:t>)</w:t>
      </w:r>
    </w:p>
    <w:p w14:paraId="6988B7B3" w14:textId="77777777" w:rsidR="00374D63" w:rsidRDefault="00826AA3">
      <w:pPr>
        <w:spacing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w:t>
      </w:r>
      <w:r>
        <w:rPr>
          <w:rFonts w:eastAsia="Times New Roman" w:cs="Times New Roman"/>
          <w:bCs/>
          <w:shd w:val="clear" w:color="auto" w:fill="FFFFFF"/>
        </w:rPr>
        <w:t>ΑΛΛΑΓΗ ΣΕΛ</w:t>
      </w:r>
      <w:r>
        <w:rPr>
          <w:rFonts w:eastAsia="Times New Roman" w:cs="Times New Roman"/>
          <w:bCs/>
          <w:shd w:val="clear" w:color="auto" w:fill="FFFFFF"/>
        </w:rPr>
        <w:t>)</w:t>
      </w:r>
    </w:p>
    <w:p w14:paraId="6988B7B4"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Φάμελλε</w:t>
      </w:r>
      <w:proofErr w:type="spellEnd"/>
      <w:r>
        <w:rPr>
          <w:rFonts w:eastAsia="Times New Roman" w:cs="Times New Roman"/>
          <w:bCs/>
          <w:shd w:val="clear" w:color="auto" w:fill="FFFFFF"/>
        </w:rPr>
        <w:t xml:space="preserve">, έχετε τον λόγο για δύο λεπτά. </w:t>
      </w:r>
    </w:p>
    <w:p w14:paraId="6988B7B5"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 xml:space="preserve">ΣΩΚΡΑΤΗΣ </w:t>
      </w:r>
      <w:r>
        <w:rPr>
          <w:rFonts w:eastAsia="Times New Roman" w:cs="Times New Roman"/>
          <w:b/>
          <w:bCs/>
          <w:shd w:val="clear" w:color="auto" w:fill="FFFFFF"/>
        </w:rPr>
        <w:t>ΦΑΜΕΛΛΟΣ (Αναπληρωτής Υπουργός Περιβάλλοντος και Ενέργειας):</w:t>
      </w:r>
      <w:r>
        <w:rPr>
          <w:rFonts w:eastAsia="Times New Roman" w:cs="Times New Roman"/>
          <w:bCs/>
          <w:shd w:val="clear" w:color="auto" w:fill="FFFFFF"/>
        </w:rPr>
        <w:t xml:space="preserve"> Ευχαριστώ, κύριε Πρόεδρε. </w:t>
      </w:r>
    </w:p>
    <w:p w14:paraId="6988B7B6"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Βουλευτές θέλω να παρουσιάσω και να υποστηρίξω το </w:t>
      </w:r>
      <w:r>
        <w:rPr>
          <w:rFonts w:eastAsia="Times New Roman"/>
          <w:bCs/>
          <w:shd w:val="clear" w:color="auto" w:fill="FFFFFF"/>
        </w:rPr>
        <w:t>άρθρο</w:t>
      </w:r>
      <w:r>
        <w:rPr>
          <w:rFonts w:eastAsia="Times New Roman" w:cs="Times New Roman"/>
          <w:bCs/>
          <w:shd w:val="clear" w:color="auto" w:fill="FFFFFF"/>
        </w:rPr>
        <w:t xml:space="preserve"> 42 του νομοσχεδίου που έχετε στα χέρια σας, το οποίο τροποποιεί την παράγραφο 2β του </w:t>
      </w:r>
      <w:r>
        <w:rPr>
          <w:rFonts w:eastAsia="Times New Roman"/>
          <w:bCs/>
          <w:shd w:val="clear" w:color="auto" w:fill="FFFFFF"/>
        </w:rPr>
        <w:t>άρθρο</w:t>
      </w:r>
      <w:r>
        <w:rPr>
          <w:rFonts w:eastAsia="Times New Roman" w:cs="Times New Roman"/>
          <w:bCs/>
          <w:shd w:val="clear" w:color="auto" w:fill="FFFFFF"/>
        </w:rPr>
        <w:t xml:space="preserve">υ 1 </w:t>
      </w:r>
      <w:r>
        <w:rPr>
          <w:rFonts w:eastAsia="Times New Roman" w:cs="Times New Roman"/>
          <w:bCs/>
          <w:shd w:val="clear" w:color="auto" w:fill="FFFFFF"/>
        </w:rPr>
        <w:t xml:space="preserve">του ν.4014 περί περιβαλλοντικής </w:t>
      </w:r>
      <w:proofErr w:type="spellStart"/>
      <w:r>
        <w:rPr>
          <w:rFonts w:eastAsia="Times New Roman" w:cs="Times New Roman"/>
          <w:bCs/>
          <w:shd w:val="clear" w:color="auto" w:fill="FFFFFF"/>
        </w:rPr>
        <w:t>αδειοδότησης</w:t>
      </w:r>
      <w:proofErr w:type="spellEnd"/>
      <w:r>
        <w:rPr>
          <w:rFonts w:eastAsia="Times New Roman" w:cs="Times New Roman"/>
          <w:bCs/>
          <w:shd w:val="clear" w:color="auto" w:fill="FFFFFF"/>
        </w:rPr>
        <w:t xml:space="preserve">. </w:t>
      </w:r>
    </w:p>
    <w:p w14:paraId="6988B7B7"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w:t>
      </w:r>
      <w:r>
        <w:rPr>
          <w:rFonts w:eastAsia="Times New Roman"/>
          <w:bCs/>
          <w:shd w:val="clear" w:color="auto" w:fill="FFFFFF"/>
        </w:rPr>
        <w:t xml:space="preserve">συγκεκριμένη </w:t>
      </w:r>
      <w:r>
        <w:rPr>
          <w:rFonts w:eastAsia="Times New Roman" w:cs="Times New Roman"/>
          <w:bCs/>
          <w:shd w:val="clear" w:color="auto" w:fill="FFFFFF"/>
        </w:rPr>
        <w:t xml:space="preserve">ρύθμιση ενσωματώνει στο ελληνικό δίκαιο τις οδηγίες της Ευρωπαϊκής </w:t>
      </w:r>
      <w:r>
        <w:rPr>
          <w:rFonts w:eastAsia="Times New Roman"/>
          <w:bCs/>
          <w:shd w:val="clear" w:color="auto" w:fill="FFFFFF"/>
        </w:rPr>
        <w:t>Έ</w:t>
      </w:r>
      <w:r>
        <w:rPr>
          <w:rFonts w:eastAsia="Times New Roman" w:cs="Times New Roman"/>
          <w:bCs/>
          <w:shd w:val="clear" w:color="auto" w:fill="FFFFFF"/>
        </w:rPr>
        <w:t>νωσης 92/2011 και 52/2014 και δίνει τη δυνατότητα στα κράτη</w:t>
      </w:r>
      <w:r>
        <w:rPr>
          <w:rFonts w:eastAsia="Times New Roman"/>
          <w:bCs/>
          <w:shd w:val="clear" w:color="auto" w:fill="FFFFFF"/>
        </w:rPr>
        <w:t>–</w:t>
      </w:r>
      <w:r>
        <w:rPr>
          <w:rFonts w:eastAsia="Times New Roman" w:cs="Times New Roman"/>
          <w:bCs/>
          <w:shd w:val="clear" w:color="auto" w:fill="FFFFFF"/>
        </w:rPr>
        <w:t>μέλη να εξαιρούν σε εξαιρετικές περιπτώσεις κάποια έργα από τις δι</w:t>
      </w:r>
      <w:r>
        <w:rPr>
          <w:rFonts w:eastAsia="Times New Roman" w:cs="Times New Roman"/>
          <w:bCs/>
          <w:shd w:val="clear" w:color="auto" w:fill="FFFFFF"/>
        </w:rPr>
        <w:t xml:space="preserve">ατάξεις που θέτει η </w:t>
      </w:r>
      <w:r>
        <w:rPr>
          <w:rFonts w:eastAsia="Times New Roman" w:cs="Times New Roman"/>
          <w:bCs/>
          <w:shd w:val="clear" w:color="auto" w:fill="FFFFFF"/>
        </w:rPr>
        <w:t>ο</w:t>
      </w:r>
      <w:r>
        <w:rPr>
          <w:rFonts w:eastAsia="Times New Roman" w:cs="Times New Roman"/>
          <w:bCs/>
          <w:shd w:val="clear" w:color="auto" w:fill="FFFFFF"/>
        </w:rPr>
        <w:t xml:space="preserve">δηγία. </w:t>
      </w:r>
      <w:r>
        <w:rPr>
          <w:rFonts w:eastAsia="Times New Roman"/>
          <w:bCs/>
          <w:shd w:val="clear" w:color="auto" w:fill="FFFFFF"/>
        </w:rPr>
        <w:t>Είναι</w:t>
      </w:r>
      <w:r>
        <w:rPr>
          <w:rFonts w:eastAsia="Times New Roman" w:cs="Times New Roman"/>
          <w:bCs/>
          <w:shd w:val="clear" w:color="auto" w:fill="FFFFFF"/>
        </w:rPr>
        <w:t xml:space="preserve"> εξαίρεση από την περιβαλλοντική </w:t>
      </w:r>
      <w:proofErr w:type="spellStart"/>
      <w:r>
        <w:rPr>
          <w:rFonts w:eastAsia="Times New Roman" w:cs="Times New Roman"/>
          <w:bCs/>
          <w:shd w:val="clear" w:color="auto" w:fill="FFFFFF"/>
        </w:rPr>
        <w:t>αδειοδότηση</w:t>
      </w:r>
      <w:proofErr w:type="spellEnd"/>
      <w:r>
        <w:rPr>
          <w:rFonts w:eastAsia="Times New Roman" w:cs="Times New Roman"/>
          <w:bCs/>
          <w:shd w:val="clear" w:color="auto" w:fill="FFFFFF"/>
        </w:rPr>
        <w:t xml:space="preserve">. </w:t>
      </w:r>
    </w:p>
    <w:p w14:paraId="6988B7B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ισχύουσα μορφή της παραγράφου εξαιρούσε πλέον των έργων πολιτικής προστασίας, των δράσεων πολιτικής προστασίας, και τα έργα ανάκτησης ή διάθεσης αποβλήτων. Πρόκειται για μια </w:t>
      </w:r>
      <w:r>
        <w:rPr>
          <w:rFonts w:eastAsia="Times New Roman" w:cs="Times New Roman"/>
          <w:bCs/>
          <w:shd w:val="clear" w:color="auto" w:fill="FFFFFF"/>
        </w:rPr>
        <w:t xml:space="preserve">ειδική εξαίρεση. Αυτό, όμως, δεν ήταν αντίστοιχο ούτε με το πνεύμα και το γράμμα της </w:t>
      </w:r>
      <w:r>
        <w:rPr>
          <w:rFonts w:eastAsia="Times New Roman" w:cs="Times New Roman"/>
          <w:bCs/>
          <w:shd w:val="clear" w:color="auto" w:fill="FFFFFF"/>
        </w:rPr>
        <w:t>ο</w:t>
      </w:r>
      <w:r>
        <w:rPr>
          <w:rFonts w:eastAsia="Times New Roman" w:cs="Times New Roman"/>
          <w:bCs/>
          <w:shd w:val="clear" w:color="auto" w:fill="FFFFFF"/>
        </w:rPr>
        <w:t xml:space="preserve">δηγίας ούτε και με τις ανάγκες της δικής μας πολιτικής, αν θέλετε, στα θέματα περιβαλλοντικής </w:t>
      </w:r>
      <w:proofErr w:type="spellStart"/>
      <w:r>
        <w:rPr>
          <w:rFonts w:eastAsia="Times New Roman" w:cs="Times New Roman"/>
          <w:bCs/>
          <w:shd w:val="clear" w:color="auto" w:fill="FFFFFF"/>
        </w:rPr>
        <w:t>αδειοδότησης</w:t>
      </w:r>
      <w:proofErr w:type="spellEnd"/>
      <w:r>
        <w:rPr>
          <w:rFonts w:eastAsia="Times New Roman" w:cs="Times New Roman"/>
          <w:bCs/>
          <w:shd w:val="clear" w:color="auto" w:fill="FFFFFF"/>
        </w:rPr>
        <w:t xml:space="preserve">. </w:t>
      </w:r>
    </w:p>
    <w:p w14:paraId="6988B7B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Έτσι, τροποποιείται η ρύθμιση η συγκεκριμένη και εξαιρούμε απ</w:t>
      </w:r>
      <w:r>
        <w:rPr>
          <w:rFonts w:eastAsia="Times New Roman" w:cs="Times New Roman"/>
          <w:szCs w:val="24"/>
        </w:rPr>
        <w:t xml:space="preserve">ό τη διαδικασία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μόνο τις </w:t>
      </w:r>
      <w:r>
        <w:rPr>
          <w:rFonts w:eastAsia="Times New Roman" w:cs="Times New Roman"/>
          <w:szCs w:val="24"/>
        </w:rPr>
        <w:lastRenderedPageBreak/>
        <w:t xml:space="preserve">περιπτώσεις έκτακτων αναγκών πολιτικής προστασίας και μάλιστα, με ένα συγκεκριμένο χρονικό διάστημα δύο ετών. Δεν έχουμε και ανάγκη να εξαιρούμε τα έργα αποβλήτων από τη διαδικασία περιβαλλοντικής </w:t>
      </w:r>
      <w:proofErr w:type="spellStart"/>
      <w:r>
        <w:rPr>
          <w:rFonts w:eastAsia="Times New Roman" w:cs="Times New Roman"/>
          <w:szCs w:val="24"/>
        </w:rPr>
        <w:t>αδειο</w:t>
      </w:r>
      <w:r>
        <w:rPr>
          <w:rFonts w:eastAsia="Times New Roman" w:cs="Times New Roman"/>
          <w:szCs w:val="24"/>
        </w:rPr>
        <w:t>δότησης</w:t>
      </w:r>
      <w:proofErr w:type="spellEnd"/>
      <w:r>
        <w:rPr>
          <w:rFonts w:eastAsia="Times New Roman" w:cs="Times New Roman"/>
          <w:szCs w:val="24"/>
        </w:rPr>
        <w:t>, πρώτα απ’ όλα, γιατί θέλουμε να υπάρχουν ασφαλείς διαδικασίες, γιατί τα έργα αυτά πρέπει να χρηματοδοτηθούν και να ολοκληρωθούν και η χώρα να μην πληρώνει περιβαλλοντικά πρόστιμα, τα οποία ανέρχονται σε δεκάδες εκατομμύρια ευρώ από τις καθυστερήσε</w:t>
      </w:r>
      <w:r>
        <w:rPr>
          <w:rFonts w:eastAsia="Times New Roman" w:cs="Times New Roman"/>
          <w:szCs w:val="24"/>
        </w:rPr>
        <w:t xml:space="preserve">ις, που είχε μέχρι τώρα η Ελλάδα και ταυτόχρονα γιατί έχουμε ήδη περιβαλλοντικά </w:t>
      </w:r>
      <w:proofErr w:type="spellStart"/>
      <w:r>
        <w:rPr>
          <w:rFonts w:eastAsia="Times New Roman" w:cs="Times New Roman"/>
          <w:szCs w:val="24"/>
        </w:rPr>
        <w:t>αδειοδοτήσει</w:t>
      </w:r>
      <w:proofErr w:type="spellEnd"/>
      <w:r>
        <w:rPr>
          <w:rFonts w:eastAsia="Times New Roman" w:cs="Times New Roman"/>
          <w:szCs w:val="24"/>
        </w:rPr>
        <w:t xml:space="preserve"> με στρατηγικές μελέτες περιβαλλοντικών επιπτώσεων όλους τους περιφερειακούς σχεδιασμούς σε όλη την Ελλάδα. Άρα, υπάρχει και το πλαίσιο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και οργανώνεται η διαδικασία των στερεών αποβλήτων με βάση και τους περιβαλλοντικούς κανόνες. </w:t>
      </w:r>
    </w:p>
    <w:p w14:paraId="6988B7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Έτσι, λοιπόν, για τα έργα που αντιστοιχούν –αν θέλετε- σε εξαιρετικές περιπτώσεις και συνδυάζονται με την κήρυξη μιας περιοχής σε κατάσταση έκτακτης ανάγκης υπά</w:t>
      </w:r>
      <w:r>
        <w:rPr>
          <w:rFonts w:eastAsia="Times New Roman" w:cs="Times New Roman"/>
          <w:szCs w:val="24"/>
        </w:rPr>
        <w:t xml:space="preserve">ρχει η εξαίρεση για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η οποία αντιστοιχεί και στην ευρωπαϊκή </w:t>
      </w:r>
      <w:r>
        <w:rPr>
          <w:rFonts w:eastAsia="Times New Roman" w:cs="Times New Roman"/>
          <w:szCs w:val="24"/>
        </w:rPr>
        <w:t>ο</w:t>
      </w:r>
      <w:r>
        <w:rPr>
          <w:rFonts w:eastAsia="Times New Roman" w:cs="Times New Roman"/>
          <w:szCs w:val="24"/>
        </w:rPr>
        <w:t xml:space="preserve">δηγία, όταν υπάρχει μια επείγουσα και ουσιαστική απαίτηση για την υλοποίηση του έργου, μια αδυναμία κατασκευής </w:t>
      </w:r>
      <w:r>
        <w:rPr>
          <w:rFonts w:eastAsia="Times New Roman" w:cs="Times New Roman"/>
          <w:szCs w:val="24"/>
        </w:rPr>
        <w:lastRenderedPageBreak/>
        <w:t>τους σε προγενέστερο χρόνο και όταν δεν μπορούν να τη</w:t>
      </w:r>
      <w:r>
        <w:rPr>
          <w:rFonts w:eastAsia="Times New Roman" w:cs="Times New Roman"/>
          <w:szCs w:val="24"/>
        </w:rPr>
        <w:t xml:space="preserve">ρηθούν όλες οι διαδικασίες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6988B7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 γίνεται όμως σε αυτές τις περιπτώσεις; Εξετάζουμε υποχρεωτικά αν υπάρχει μια οποιαδήποτε άλλη διαδικασία εκτίμησης των επιπτώσεων, ενημερώνουμε το κοινό για ό,τι διαθέσιμες εκτιμήσεις και μελέτες</w:t>
      </w:r>
      <w:r>
        <w:rPr>
          <w:rFonts w:eastAsia="Times New Roman" w:cs="Times New Roman"/>
          <w:szCs w:val="24"/>
        </w:rPr>
        <w:t xml:space="preserve"> υπάρχουν και ενημερώνουμε ταυτόχρονα και την Ευρωπαϊκή Επιτροπή για να αποφύγουμε τα πρόστιμα εναντίον της χώρας μας. Νομίζω ότι έτσι δημιουργούμε μια μεγαλύτερη ασφάλεια στην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και άρα, μειώνουμε τις εξαιρέσεις και δεν υποχωρούμε</w:t>
      </w:r>
      <w:r>
        <w:rPr>
          <w:rFonts w:eastAsia="Times New Roman" w:cs="Times New Roman"/>
          <w:szCs w:val="24"/>
        </w:rPr>
        <w:t xml:space="preserve"> σε τίποτα στην περιβαλλοντική προστασία.</w:t>
      </w:r>
    </w:p>
    <w:p w14:paraId="6988B7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88B7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6988B7B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Ανεξάρτητος Βουλευτής κ. Γεώργιος-Δημήτριος Καρράς. </w:t>
      </w:r>
    </w:p>
    <w:p w14:paraId="6988B7B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Ευχαριστώ, κύριε Πρόεδρε. </w:t>
      </w:r>
    </w:p>
    <w:p w14:paraId="6988B7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Τελικά,</w:t>
      </w:r>
      <w:r>
        <w:rPr>
          <w:rFonts w:eastAsia="Times New Roman" w:cs="Times New Roman"/>
          <w:szCs w:val="24"/>
        </w:rPr>
        <w:t xml:space="preserve"> φαίνεται ότι η νομοθέτηση είναι ένα πραγματικά δύσκολο θέμα για την κάθε κυβέρνηση.</w:t>
      </w:r>
    </w:p>
    <w:p w14:paraId="6988B7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Έχουμε σήμερα λοιπόν ένα νομοσχέδιο, το οποίο ξεκινάει με καλές προθέσεις, το ευρωπαϊκό πολιτικό κόμμα. Μας λέει στο δεύτερο κεφάλαιο ότι θα γίνει επιτάχυνση του κυβερνητ</w:t>
      </w:r>
      <w:r>
        <w:rPr>
          <w:rFonts w:eastAsia="Times New Roman" w:cs="Times New Roman"/>
          <w:szCs w:val="24"/>
        </w:rPr>
        <w:t xml:space="preserve">ικού έργου από πλευράς αρμοδιοτήτων του Υπουργείου Εσωτερικών. Λέμε, «καλά πάμε». Το ανοίγω. Το διαβάζω. Απλή διαχείριση, τρέχουσα διαχείριση και εντελώς άτολμη. </w:t>
      </w:r>
    </w:p>
    <w:p w14:paraId="6988B7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λοιπόν; Έχω ήδη επανειλημμένα στην </w:t>
      </w:r>
      <w:r>
        <w:rPr>
          <w:rFonts w:eastAsia="Times New Roman" w:cs="Times New Roman"/>
          <w:szCs w:val="24"/>
        </w:rPr>
        <w:t>ε</w:t>
      </w:r>
      <w:r>
        <w:rPr>
          <w:rFonts w:eastAsia="Times New Roman" w:cs="Times New Roman"/>
          <w:szCs w:val="24"/>
        </w:rPr>
        <w:t xml:space="preserve">πιτροπή κάνει τα σχόλιά μου. Επαναφέρει το θέμα </w:t>
      </w:r>
      <w:r>
        <w:rPr>
          <w:rFonts w:eastAsia="Times New Roman" w:cs="Times New Roman"/>
          <w:szCs w:val="24"/>
        </w:rPr>
        <w:t>της παροχής ασυλίας σε δημόσιους υπαλλήλους εάν παραβαίνουν τον νόμο. Δεν μας διευκρινίζει όμως αν αυτό ισχύει όταν παραβαίνουν τον νόμο και στρέφονται κατά του δημοσίου συμφέροντος ή απλώς για να είμαστε αρεστοί θα πρέπει να παράσχουμε το νομικό οπλοστάσι</w:t>
      </w:r>
      <w:r>
        <w:rPr>
          <w:rFonts w:eastAsia="Times New Roman" w:cs="Times New Roman"/>
          <w:szCs w:val="24"/>
        </w:rPr>
        <w:t xml:space="preserve">ο και το νομικό επιτελείο του δημοσίου για να τους υποστηρίζουμε. </w:t>
      </w:r>
    </w:p>
    <w:p w14:paraId="6988B7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θυμίσω προς τους συναδέλφους ότι όταν παραπέμπεται κάποιος δημόσιος υπάλληλος, δημόσιος λειτουργός, ένα πράγμα θα έχει εις βάρος του: την παράβαση των υπηρεσιακών εγκλημάτων ή τη γε</w:t>
      </w:r>
      <w:r>
        <w:rPr>
          <w:rFonts w:eastAsia="Times New Roman" w:cs="Times New Roman"/>
          <w:szCs w:val="24"/>
        </w:rPr>
        <w:t xml:space="preserve">νική παράβαση καθήκοντος. Αν είναι εξυβρίσεις, καλώς να δούμε εάν αφορούν τρίτους. Όταν όμως ο </w:t>
      </w:r>
      <w:r>
        <w:rPr>
          <w:rFonts w:eastAsia="Times New Roman" w:cs="Times New Roman"/>
          <w:szCs w:val="24"/>
        </w:rPr>
        <w:lastRenderedPageBreak/>
        <w:t>εισαγγελέας ασκεί δίωξη εις βάρος υπαλλήλου, κρατικού λειτουργού, θα πρέπει πάντα να κοιτάμε τι έκανε. Γιατί έτσι στο τέλος θα θάλπουμε την παρανομία και την ασυ</w:t>
      </w:r>
      <w:r>
        <w:rPr>
          <w:rFonts w:eastAsia="Times New Roman" w:cs="Times New Roman"/>
          <w:szCs w:val="24"/>
        </w:rPr>
        <w:t xml:space="preserve">λία. </w:t>
      </w:r>
    </w:p>
    <w:p w14:paraId="6988B7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διάταξη λοιπόν μέσα στο παρόν νομοσχέδιο, η οποία για εμένα δημιουργεί προβληματισμούς για την σκοπιμότητά της. Δεν έχει σημασία. Ας προχωρήσουμε παρακάτω. </w:t>
      </w:r>
    </w:p>
    <w:p w14:paraId="6988B7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Έκανα στις </w:t>
      </w:r>
      <w:r>
        <w:rPr>
          <w:rFonts w:eastAsia="Times New Roman" w:cs="Times New Roman"/>
          <w:szCs w:val="24"/>
        </w:rPr>
        <w:t>ε</w:t>
      </w:r>
      <w:r>
        <w:rPr>
          <w:rFonts w:eastAsia="Times New Roman" w:cs="Times New Roman"/>
          <w:szCs w:val="24"/>
        </w:rPr>
        <w:t>πιτροπές μιας προσπάθεια, επειδή θεωρώ, κυρίες και κύριοι συνάδελφοι, ό</w:t>
      </w:r>
      <w:r>
        <w:rPr>
          <w:rFonts w:eastAsia="Times New Roman" w:cs="Times New Roman"/>
          <w:szCs w:val="24"/>
        </w:rPr>
        <w:t xml:space="preserve">τι ένα νομοσχέδιο πρέπει να έχει και μια αποτελεσματικότητα σε μια εποχή κρίσης και δυσχερειών. Δεν θα μπω αυτήν την ώρα στη συζήτηση εάν τη Δευτέρα το </w:t>
      </w:r>
      <w:proofErr w:type="spellStart"/>
      <w:r>
        <w:rPr>
          <w:rFonts w:eastAsia="Times New Roman" w:cs="Times New Roman"/>
          <w:szCs w:val="24"/>
          <w:lang w:val="en-US"/>
        </w:rPr>
        <w:t>Eurogroup</w:t>
      </w:r>
      <w:proofErr w:type="spellEnd"/>
      <w:r>
        <w:rPr>
          <w:rFonts w:eastAsia="Times New Roman" w:cs="Times New Roman"/>
          <w:szCs w:val="24"/>
        </w:rPr>
        <w:t xml:space="preserve"> ήταν καλό ή κακό. Θα πω ότι εμείς σαν Βουλή αυτήν τη στιγμή και ιδιαίτερα η Κυβέρνηση δεν φέρν</w:t>
      </w:r>
      <w:r>
        <w:rPr>
          <w:rFonts w:eastAsia="Times New Roman" w:cs="Times New Roman"/>
          <w:szCs w:val="24"/>
        </w:rPr>
        <w:t xml:space="preserve">ει ελάχιστες τομές για να ανοίξουν τους κρουνούς εκείνους που θα μπορέσουν να φέρουν εισόδημα και πλούτο στη χώρα. </w:t>
      </w:r>
    </w:p>
    <w:p w14:paraId="6988B7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Δίνω λοιπόν το παράδειγμα αυτή τη στιγμή: Ωραία, ζήτησε η Τοπική Ένωση Δήμων της Αττικής να μην συμμετέχει υπάλληλος του Υπουργείου Εσωτερικ</w:t>
      </w:r>
      <w:r>
        <w:rPr>
          <w:rFonts w:eastAsia="Times New Roman" w:cs="Times New Roman"/>
          <w:szCs w:val="24"/>
        </w:rPr>
        <w:t xml:space="preserve">ών στις </w:t>
      </w:r>
      <w:r>
        <w:rPr>
          <w:rFonts w:eastAsia="Times New Roman" w:cs="Times New Roman"/>
          <w:szCs w:val="24"/>
        </w:rPr>
        <w:t>ε</w:t>
      </w:r>
      <w:r>
        <w:rPr>
          <w:rFonts w:eastAsia="Times New Roman" w:cs="Times New Roman"/>
          <w:szCs w:val="24"/>
        </w:rPr>
        <w:t xml:space="preserve">πιτροπές επίλυσης των φορολογικών διαφορών των δήμων. </w:t>
      </w:r>
    </w:p>
    <w:p w14:paraId="6988B7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Γιατί; Προφανώς ήθελε να </w:t>
      </w:r>
      <w:proofErr w:type="spellStart"/>
      <w:r>
        <w:rPr>
          <w:rFonts w:eastAsia="Times New Roman" w:cs="Times New Roman"/>
          <w:szCs w:val="24"/>
        </w:rPr>
        <w:t>απεμπλακεί</w:t>
      </w:r>
      <w:proofErr w:type="spellEnd"/>
      <w:r>
        <w:rPr>
          <w:rFonts w:eastAsia="Times New Roman" w:cs="Times New Roman"/>
          <w:szCs w:val="24"/>
        </w:rPr>
        <w:t xml:space="preserve"> από τον κρατικό εναγκαλισμό. Δεν το απορρίπτω για τον λόγο ότι έχουμε στο κάτω-</w:t>
      </w:r>
      <w:r>
        <w:rPr>
          <w:rFonts w:eastAsia="Times New Roman" w:cs="Times New Roman"/>
          <w:szCs w:val="24"/>
        </w:rPr>
        <w:lastRenderedPageBreak/>
        <w:t>κάτω και μια ανεξαρτησία και οντότητα της τοπικής αυτοδιοίκησης.</w:t>
      </w:r>
    </w:p>
    <w:p w14:paraId="6988B7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Βρήκα αφορμή</w:t>
      </w:r>
      <w:r>
        <w:rPr>
          <w:rFonts w:eastAsia="Times New Roman" w:cs="Times New Roman"/>
          <w:szCs w:val="24"/>
        </w:rPr>
        <w:t xml:space="preserve">, λοιπόν, στο άρθρο 18 του νομοσχεδίου, όπου γινόταν τροποποίηση της σχετικής διάταξης, να απλοποιήσουμε τις ισχύουσες διατάξεις, να ζητήσουμε να λύνονται οι φορολογικές διαφορές των δήμων σε πρώτο βαθμό, σε προδικαστικό βαθμό από τους ίδιους τους δήμους, </w:t>
      </w:r>
      <w:r>
        <w:rPr>
          <w:rFonts w:eastAsia="Times New Roman" w:cs="Times New Roman"/>
          <w:szCs w:val="24"/>
        </w:rPr>
        <w:t xml:space="preserve">ούτως ώστε αφ’ ενός μεν να μπορεί να υπάρχει εκκαθάριση των υποθέσεων, αφ’ ετέρου δε να μπορεί να υπάρχει και είσπραξη των απαιτήσεων ή απελευθέρωση εκείνου που αδικείτο από τη φορολογία που επιβάλλεται. </w:t>
      </w:r>
    </w:p>
    <w:p w14:paraId="6988B7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Είπα, λοιπόν, το απλό: Όπως το Υπουργείο Οικονομικώ</w:t>
      </w:r>
      <w:r>
        <w:rPr>
          <w:rFonts w:eastAsia="Times New Roman" w:cs="Times New Roman"/>
          <w:szCs w:val="24"/>
        </w:rPr>
        <w:t xml:space="preserve">ν έχει ένα προδικαστικό στάδιο, τη λεγόμενη </w:t>
      </w:r>
      <w:proofErr w:type="spellStart"/>
      <w:r>
        <w:rPr>
          <w:rFonts w:eastAsia="Times New Roman" w:cs="Times New Roman"/>
          <w:szCs w:val="24"/>
        </w:rPr>
        <w:t>ενδικοφανή</w:t>
      </w:r>
      <w:proofErr w:type="spellEnd"/>
      <w:r>
        <w:rPr>
          <w:rFonts w:eastAsia="Times New Roman" w:cs="Times New Roman"/>
          <w:szCs w:val="24"/>
        </w:rPr>
        <w:t xml:space="preserve"> προσφυγή, ας το φέρουμε και στους δήμους. Δεν το ονόμασα </w:t>
      </w:r>
      <w:proofErr w:type="spellStart"/>
      <w:r>
        <w:rPr>
          <w:rFonts w:eastAsia="Times New Roman" w:cs="Times New Roman"/>
          <w:szCs w:val="24"/>
        </w:rPr>
        <w:t>ενδικοφανή</w:t>
      </w:r>
      <w:proofErr w:type="spellEnd"/>
      <w:r>
        <w:rPr>
          <w:rFonts w:eastAsia="Times New Roman" w:cs="Times New Roman"/>
          <w:szCs w:val="24"/>
        </w:rPr>
        <w:t xml:space="preserve"> προσφυγή, μην δώσω την έννοια διαφοράς που θα επιλύεται. Ακολούθησα το </w:t>
      </w:r>
      <w:proofErr w:type="spellStart"/>
      <w:r>
        <w:rPr>
          <w:rFonts w:eastAsia="Times New Roman" w:cs="Times New Roman"/>
          <w:szCs w:val="24"/>
        </w:rPr>
        <w:t>γε</w:t>
      </w:r>
      <w:proofErr w:type="spellEnd"/>
      <w:r>
        <w:rPr>
          <w:rFonts w:eastAsia="Times New Roman" w:cs="Times New Roman"/>
          <w:szCs w:val="24"/>
        </w:rPr>
        <w:t xml:space="preserve"> νυν έχον, το οποίο αφορά τη συμβιβαστική επίλυση των φορολο</w:t>
      </w:r>
      <w:r>
        <w:rPr>
          <w:rFonts w:eastAsia="Times New Roman" w:cs="Times New Roman"/>
          <w:szCs w:val="24"/>
        </w:rPr>
        <w:t>γικών διαφορών.</w:t>
      </w:r>
    </w:p>
    <w:p w14:paraId="6988B7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Οι δήμοι σήμερα μετά τον περιορισμό με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έχουν οικονομικές οντότητες τεράστιες. Ο αριθμός τους </w:t>
      </w:r>
      <w:r>
        <w:rPr>
          <w:rFonts w:eastAsia="Times New Roman" w:cs="Times New Roman"/>
          <w:szCs w:val="24"/>
        </w:rPr>
        <w:lastRenderedPageBreak/>
        <w:t>και οι υπηρεσίες τους είναι τέτοιες που μπορούν να αντιμετωπίσουν και την επίλυση διαφορών.</w:t>
      </w:r>
    </w:p>
    <w:p w14:paraId="6988B7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Πρότεινα μέσα στο στάδιο το διοικητικό</w:t>
      </w:r>
      <w:r>
        <w:rPr>
          <w:rFonts w:eastAsia="Times New Roman" w:cs="Times New Roman"/>
          <w:szCs w:val="24"/>
        </w:rPr>
        <w:t>, το προδικαστικό να αντιμετωπίζονται διοικητικά οι διαφορές κατόπιν υποχρεωτικά υποβαλλομένης αιτήσεως του ενδιαφερομένου, ούτως ώστε να έχουμε μία εναλλακτική λύση επιλύσεως των διαφορών των δήμων σε σχέση με τη φορολογία και μια ταχύτητα.</w:t>
      </w:r>
    </w:p>
    <w:p w14:paraId="6988B7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w:t>
      </w:r>
      <w:r>
        <w:rPr>
          <w:rFonts w:eastAsia="Times New Roman" w:cs="Times New Roman"/>
          <w:szCs w:val="24"/>
        </w:rPr>
        <w:t>πω και κάτι άλλο. Αν δούμε τι εισπράττουν οι δήμοι σήμερα ή μάλλον τι μεγάλη φορολογία έχουν –έχουν μεγάλη φορολογία-, θα δούμε το εξής, ότι πρέπει να τα λύνουν εκεί επί τόπου για να μπορούν να εισπράττουν πόρους. Διαφορετικά, εμείς δικηγόροι είμαστε οι πε</w:t>
      </w:r>
      <w:r>
        <w:rPr>
          <w:rFonts w:eastAsia="Times New Roman" w:cs="Times New Roman"/>
          <w:szCs w:val="24"/>
        </w:rPr>
        <w:t xml:space="preserve">ρισσότεροι εξ ημών και ξέρουμε ότι θα πάμε στο δικαστήριο, θα χρονίσει το διοικητικό δικαστήριο και έχει ο </w:t>
      </w:r>
      <w:r>
        <w:rPr>
          <w:rFonts w:eastAsia="Times New Roman" w:cs="Times New Roman"/>
          <w:szCs w:val="24"/>
        </w:rPr>
        <w:t>θ</w:t>
      </w:r>
      <w:r>
        <w:rPr>
          <w:rFonts w:eastAsia="Times New Roman" w:cs="Times New Roman"/>
          <w:szCs w:val="24"/>
        </w:rPr>
        <w:t>εός αν θα πληρωθούν αυτές οι υποχρεώσεις ή όχι και με δεδομένο ότι συνήθως δεν υπάρχει μεγάλη πίεση από πλευράς τοπικής αυτοδιοίκησης για την είσπρα</w:t>
      </w:r>
      <w:r>
        <w:rPr>
          <w:rFonts w:eastAsia="Times New Roman" w:cs="Times New Roman"/>
          <w:szCs w:val="24"/>
        </w:rPr>
        <w:t>ξη. Περίμενα λοιπόν κι αυτό.</w:t>
      </w:r>
    </w:p>
    <w:p w14:paraId="6988B7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ότι ήταν μια υποχρέωση της χώρας, διότι δεν το εφηύρα. Το λέει η σύμβαση που υπέγραψαν τα μεγάλα </w:t>
      </w:r>
      <w:r>
        <w:rPr>
          <w:rFonts w:eastAsia="Times New Roman" w:cs="Times New Roman"/>
          <w:szCs w:val="24"/>
        </w:rPr>
        <w:lastRenderedPageBreak/>
        <w:t>κόμματα τον Αύγουστο του 2015 για εναλλακτικές μεθόδους επίλυσης των διαφορών. Η Κυβέρνηση σιώπησε. Έγινα κουραστικ</w:t>
      </w:r>
      <w:r>
        <w:rPr>
          <w:rFonts w:eastAsia="Times New Roman" w:cs="Times New Roman"/>
          <w:szCs w:val="24"/>
        </w:rPr>
        <w:t xml:space="preserve">ός και επίμονος στις </w:t>
      </w:r>
      <w:r>
        <w:rPr>
          <w:rFonts w:eastAsia="Times New Roman" w:cs="Times New Roman"/>
          <w:szCs w:val="24"/>
        </w:rPr>
        <w:t>ε</w:t>
      </w:r>
      <w:r>
        <w:rPr>
          <w:rFonts w:eastAsia="Times New Roman" w:cs="Times New Roman"/>
          <w:szCs w:val="24"/>
        </w:rPr>
        <w:t>πιτροπές, αλλά η Κυβέρνηση σιώπησε και σήμερα που περίμενα να δώσει μία διέξοδο σε αυτό το ζήτημα περί άλλα τυρβάζει.</w:t>
      </w:r>
    </w:p>
    <w:p w14:paraId="6988B7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Κατόπιν αυτού, κυρίες και κύριοι συνάδελφοι, είμαι πεπεισμένος ότι δεν υπάρχει πρόθεση αντιμετωπίσεως σοβαρών ζητημά</w:t>
      </w:r>
      <w:r>
        <w:rPr>
          <w:rFonts w:eastAsia="Times New Roman" w:cs="Times New Roman"/>
          <w:szCs w:val="24"/>
        </w:rPr>
        <w:t>των. Υπάρχει μόνο πρόθεση διαχειρίσεως και διευθετήσεως τρεχουσών υποχρεώσεων και ας σέρνεται η χώρα. Διότι πραγματικά η χώρα σέρνεται από εδώ και μπρος. Και μάλιστα αν θέλετε να κάνω και το πολιτικό μου σχόλιο, αυτό το οποίο τη Δευτέρα παρουσιάστηκε ως με</w:t>
      </w:r>
      <w:r>
        <w:rPr>
          <w:rFonts w:eastAsia="Times New Roman" w:cs="Times New Roman"/>
          <w:szCs w:val="24"/>
        </w:rPr>
        <w:t>γάλη επιτυχία, τουλάχιστον στη δική μου την αντίληψη είναι ότι κολυμπήσαμε σε θολά νερά χωρίς να ξέρουμε.</w:t>
      </w:r>
    </w:p>
    <w:p w14:paraId="6988B7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Δεν πειράζει. Διαμαρτυρηθείτε, κύριε συνάδελφε. Εγώ δέχομαι και την κριτική και τα δέχομαι όλα. Κάνω και διάλογο, αν θέλετε. </w:t>
      </w:r>
    </w:p>
    <w:p w14:paraId="6988B7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 xml:space="preserve"> Κύριε Καρρά, συγγνώμη για τη διακοπή. Δεν δυσφόρησε ο συνάδελφος με τα λεγόμενά σας. Με το Προεδρείο συνεννοούνταν.</w:t>
      </w:r>
    </w:p>
    <w:p w14:paraId="6988B7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w:t>
      </w:r>
      <w:proofErr w:type="spellStart"/>
      <w:r>
        <w:rPr>
          <w:rFonts w:eastAsia="Times New Roman" w:cs="Times New Roman"/>
          <w:szCs w:val="24"/>
        </w:rPr>
        <w:t>Συγχωρέστε</w:t>
      </w:r>
      <w:proofErr w:type="spellEnd"/>
      <w:r>
        <w:rPr>
          <w:rFonts w:eastAsia="Times New Roman" w:cs="Times New Roman"/>
          <w:szCs w:val="24"/>
        </w:rPr>
        <w:t xml:space="preserve"> με. Δική μου παρεξήγηση.</w:t>
      </w:r>
    </w:p>
    <w:p w14:paraId="6988B7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προχωρήσω, λοιπόν, γιατί ο διάλογος είναι αρεστός σε μένα προσω</w:t>
      </w:r>
      <w:r>
        <w:rPr>
          <w:rFonts w:eastAsia="Times New Roman" w:cs="Times New Roman"/>
          <w:szCs w:val="24"/>
        </w:rPr>
        <w:t>πικά. Δεν τον απορρίπτω ποτέ, έστω και αν είναι επικριτικός ακόμα, διότι θα μου δώσει τη δυνατότητα ίσως να βελτιώσω κάποιες σκέψεις μου ή κάποια πρόθεσή μου. Επανέρχομαι, λοιπόν.</w:t>
      </w:r>
    </w:p>
    <w:p w14:paraId="6988B7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Είπα ότι αισθάνομαι ότι κολυμπάμε σε θολά νερά από τη Δευτέρα και μετά. Αυτό</w:t>
      </w:r>
      <w:r>
        <w:rPr>
          <w:rFonts w:eastAsia="Times New Roman" w:cs="Times New Roman"/>
          <w:szCs w:val="24"/>
        </w:rPr>
        <w:t xml:space="preserve"> είναι λύση των προβλημάτων της χώρας; Γιατί είναι λύση; Δεν είναι, κύριοι, διότι βλέπετε τι ζήσαμε σήμερα στην Αίθουσα αυτή; Την αντιπαράθεση μεταξύ των κομμάτων, την αντιπαλότητα η οποία τελικά δεν βελτιώνει, διότι όσο καθυστερούμε, πού φτάνουμε; Όσο καθ</w:t>
      </w:r>
      <w:r>
        <w:rPr>
          <w:rFonts w:eastAsia="Times New Roman" w:cs="Times New Roman"/>
          <w:szCs w:val="24"/>
        </w:rPr>
        <w:t>υστερούμε φτάνουμε σε νέες δεσμεύσεις της χώρας και νέα μέτρα.</w:t>
      </w:r>
    </w:p>
    <w:p w14:paraId="6988B7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πρέπει οι πολιτικές δυνάμεις -δεν περιλαμβάνω τον εαυτό μου σε αυτές, διότι είμαι μεμονωμένη φωνή, δεν έχει σημασία, ας με ακούτε και εμένα καμ</w:t>
      </w:r>
      <w:r>
        <w:rPr>
          <w:rFonts w:eastAsia="Times New Roman" w:cs="Times New Roman"/>
          <w:szCs w:val="24"/>
        </w:rPr>
        <w:t>μ</w:t>
      </w:r>
      <w:r>
        <w:rPr>
          <w:rFonts w:eastAsia="Times New Roman" w:cs="Times New Roman"/>
          <w:szCs w:val="24"/>
        </w:rPr>
        <w:t>ιά φορά, δεν πειράζει, δεν κά</w:t>
      </w:r>
      <w:r>
        <w:rPr>
          <w:rFonts w:eastAsia="Times New Roman" w:cs="Times New Roman"/>
          <w:szCs w:val="24"/>
        </w:rPr>
        <w:t>νει κακό, τουλάχιστον αφήστε μου την αισιοδοξία να πιστεύω ότι δεν κάνει κακό- να βρουν την τόλμη και να αναλά</w:t>
      </w:r>
      <w:r>
        <w:rPr>
          <w:rFonts w:eastAsia="Times New Roman" w:cs="Times New Roman"/>
          <w:szCs w:val="24"/>
        </w:rPr>
        <w:lastRenderedPageBreak/>
        <w:t xml:space="preserve">βουν την ευθύνη να προχωρήσουμε μπροστά </w:t>
      </w:r>
      <w:r>
        <w:rPr>
          <w:rFonts w:eastAsia="Times New Roman"/>
          <w:szCs w:val="24"/>
        </w:rPr>
        <w:t>με νομοσχέδια σήμερα -δεν μιλώ για το σύνολο- και ορισμένες διατάξεις μέσα που δεν τις σχολιάζω, γιατί δεν</w:t>
      </w:r>
      <w:r>
        <w:rPr>
          <w:rFonts w:eastAsia="Times New Roman"/>
          <w:szCs w:val="24"/>
        </w:rPr>
        <w:t xml:space="preserve"> είναι για πρόοδο, είναι για οπισθοδρόμηση. Αυτές που περιλαμβάνονται στο παρόν νομοσχέδιο είναι για συντήρηση, για διαχείριση.</w:t>
      </w:r>
      <w:r>
        <w:rPr>
          <w:rFonts w:eastAsia="Times New Roman" w:cs="Times New Roman"/>
          <w:szCs w:val="24"/>
        </w:rPr>
        <w:t xml:space="preserve">  </w:t>
      </w:r>
    </w:p>
    <w:p w14:paraId="6988B7D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Πάρτε τις αποφάσεις σας, κύριοι, γιατί αλλιώς στα θολά νερά θα εξακολουθήσουμε να είμαστε. </w:t>
      </w:r>
    </w:p>
    <w:p w14:paraId="6988B7D6"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για την ανοχή σας.</w:t>
      </w:r>
    </w:p>
    <w:p w14:paraId="6988B7D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w:t>
      </w:r>
    </w:p>
    <w:p w14:paraId="6988B7D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Τον λόγο έχει ο κ. Αναστάσιος </w:t>
      </w:r>
      <w:proofErr w:type="spellStart"/>
      <w:r>
        <w:rPr>
          <w:rFonts w:eastAsia="Times New Roman"/>
          <w:szCs w:val="24"/>
        </w:rPr>
        <w:t>Πρατσόλης</w:t>
      </w:r>
      <w:proofErr w:type="spellEnd"/>
      <w:r>
        <w:rPr>
          <w:rFonts w:eastAsia="Times New Roman"/>
          <w:szCs w:val="24"/>
        </w:rPr>
        <w:t xml:space="preserve"> από τον ΣΥΡΙΖΑ.</w:t>
      </w:r>
    </w:p>
    <w:p w14:paraId="6988B7D9" w14:textId="77777777" w:rsidR="00374D63" w:rsidRDefault="00826AA3">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Ευχαριστώ, κύριε Πρόεδρε.</w:t>
      </w:r>
    </w:p>
    <w:p w14:paraId="6988B7D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Βουλευτές, με το παρόν νομοσχέδιο και με τις διατάξεις αυτού </w:t>
      </w:r>
      <w:r>
        <w:rPr>
          <w:rFonts w:eastAsia="Times New Roman"/>
          <w:szCs w:val="24"/>
        </w:rPr>
        <w:t xml:space="preserve">ρυθμίζονται κάποια θέματα και θεσπίζονται αναγκαίες ρυθμίσεις για τις προϋποθέσεις λειτουργίας ευρωπαϊκών πολιτικών κομμάτων στη χώρα μας και για τον τρόπο λειτουργίας τους. Όμως, επιχειρείται και ένας </w:t>
      </w:r>
      <w:proofErr w:type="spellStart"/>
      <w:r>
        <w:rPr>
          <w:rFonts w:eastAsia="Times New Roman"/>
          <w:szCs w:val="24"/>
        </w:rPr>
        <w:t>εξορθολογισμός</w:t>
      </w:r>
      <w:proofErr w:type="spellEnd"/>
      <w:r>
        <w:rPr>
          <w:rFonts w:eastAsia="Times New Roman"/>
          <w:szCs w:val="24"/>
        </w:rPr>
        <w:t xml:space="preserve"> και μια διευθέτηση ή και </w:t>
      </w:r>
      <w:proofErr w:type="spellStart"/>
      <w:r>
        <w:rPr>
          <w:rFonts w:eastAsia="Times New Roman"/>
          <w:szCs w:val="24"/>
        </w:rPr>
        <w:t>επικαιροποίηση</w:t>
      </w:r>
      <w:proofErr w:type="spellEnd"/>
      <w:r>
        <w:rPr>
          <w:rFonts w:eastAsia="Times New Roman"/>
          <w:szCs w:val="24"/>
        </w:rPr>
        <w:t xml:space="preserve"> κάποιων </w:t>
      </w:r>
      <w:r>
        <w:rPr>
          <w:rFonts w:eastAsia="Times New Roman"/>
          <w:szCs w:val="24"/>
        </w:rPr>
        <w:lastRenderedPageBreak/>
        <w:t>ζητημάτων, προκειμένου να επιτευχθεί η καλύτερη λειτουργία και αποτελεσματικότητα υπηρεσιών και δομών.</w:t>
      </w:r>
    </w:p>
    <w:p w14:paraId="6988B7DB" w14:textId="77777777" w:rsidR="00374D63" w:rsidRDefault="00826AA3">
      <w:pPr>
        <w:spacing w:line="600" w:lineRule="auto"/>
        <w:ind w:firstLine="720"/>
        <w:contextualSpacing/>
        <w:jc w:val="both"/>
        <w:rPr>
          <w:rFonts w:eastAsia="Times New Roman"/>
          <w:szCs w:val="24"/>
        </w:rPr>
      </w:pPr>
      <w:r>
        <w:rPr>
          <w:rFonts w:eastAsia="Times New Roman"/>
          <w:szCs w:val="24"/>
        </w:rPr>
        <w:t>Στα πλαίσια αυτά θα προσπαθήσομε να λύσουμε και πολλές στρεβλώσεις και ατέλειες του ν.3852/2010, όπως αλλιώς λέγεται «</w:t>
      </w:r>
      <w:r>
        <w:rPr>
          <w:rFonts w:eastAsia="Times New Roman"/>
          <w:szCs w:val="24"/>
        </w:rPr>
        <w:t>ΚΑΛΛΙΚΡΑΤΗΣ</w:t>
      </w:r>
      <w:r>
        <w:rPr>
          <w:rFonts w:eastAsia="Times New Roman"/>
          <w:szCs w:val="24"/>
        </w:rPr>
        <w:t xml:space="preserve">», με το </w:t>
      </w:r>
      <w:r>
        <w:rPr>
          <w:rFonts w:eastAsia="Times New Roman"/>
          <w:szCs w:val="24"/>
        </w:rPr>
        <w:t>πολυνομοσχέδιο που θα έλθει το επόμενο διάστημα στη Βουλή.</w:t>
      </w:r>
    </w:p>
    <w:p w14:paraId="6988B7DC" w14:textId="77777777" w:rsidR="00374D63" w:rsidRDefault="00826AA3">
      <w:pPr>
        <w:spacing w:line="600" w:lineRule="auto"/>
        <w:ind w:firstLine="720"/>
        <w:contextualSpacing/>
        <w:jc w:val="both"/>
        <w:rPr>
          <w:rFonts w:eastAsia="Times New Roman"/>
          <w:szCs w:val="24"/>
        </w:rPr>
      </w:pPr>
      <w:r>
        <w:rPr>
          <w:rFonts w:eastAsia="Times New Roman"/>
          <w:szCs w:val="24"/>
        </w:rPr>
        <w:t>Αναφέρω ενδεικτικά κάποιες από τις ρυθμίσεις του παρόντος νομοσχεδίου, καθεμιά από τις οποίες έχει τη δική της αξία και σημασία.</w:t>
      </w:r>
    </w:p>
    <w:p w14:paraId="6988B7DD" w14:textId="77777777" w:rsidR="00374D63" w:rsidRDefault="00826AA3">
      <w:pPr>
        <w:spacing w:line="600" w:lineRule="auto"/>
        <w:ind w:firstLine="720"/>
        <w:contextualSpacing/>
        <w:jc w:val="both"/>
        <w:rPr>
          <w:rFonts w:eastAsia="Times New Roman"/>
          <w:szCs w:val="24"/>
        </w:rPr>
      </w:pPr>
      <w:r>
        <w:rPr>
          <w:rFonts w:eastAsia="Times New Roman"/>
          <w:szCs w:val="24"/>
        </w:rPr>
        <w:t>Σημαντική ρύθμιση αποτελεί αυτή του άρθρου 15 αναφορικά με την προώθ</w:t>
      </w:r>
      <w:r>
        <w:rPr>
          <w:rFonts w:eastAsia="Times New Roman"/>
          <w:szCs w:val="24"/>
        </w:rPr>
        <w:t xml:space="preserve">ηση της κατ’ </w:t>
      </w:r>
      <w:proofErr w:type="spellStart"/>
      <w:r>
        <w:rPr>
          <w:rFonts w:eastAsia="Times New Roman"/>
          <w:szCs w:val="24"/>
        </w:rPr>
        <w:t>εξαίρεσιν</w:t>
      </w:r>
      <w:proofErr w:type="spellEnd"/>
      <w:r>
        <w:rPr>
          <w:rFonts w:eastAsia="Times New Roman"/>
          <w:szCs w:val="24"/>
        </w:rPr>
        <w:t xml:space="preserve"> παράτασης των προθεσμιών έκδοσης και ανάρτησης των ανακλητικών πράξεων ανάληψης υποχρεώσεων οικονομικού έτους 2015. Επιχειρείται να θεραπευθεί το πρόβλημα που έχει ανακύψει με τις προθεσμίες έκδοσης και ανάρτησης των ανακριτικών πράξ</w:t>
      </w:r>
      <w:r>
        <w:rPr>
          <w:rFonts w:eastAsia="Times New Roman"/>
          <w:szCs w:val="24"/>
        </w:rPr>
        <w:t>εων, αφού ορισμένοι ΟΤΑ δεν κατάφεραν να τις τηρήσουν, ώστε να εκδοθούν και να αναρτηθούν εμπρόθεσμα στο πρόγραμμα «</w:t>
      </w:r>
      <w:r>
        <w:rPr>
          <w:rFonts w:eastAsia="Times New Roman"/>
          <w:szCs w:val="24"/>
        </w:rPr>
        <w:t>ΔΙΑΥΓΕΙΑ</w:t>
      </w:r>
      <w:r>
        <w:rPr>
          <w:rFonts w:eastAsia="Times New Roman"/>
          <w:szCs w:val="24"/>
        </w:rPr>
        <w:t>», με αποτέλεσμα να δυσχεράνει η οικονομική τους λειτουργία.</w:t>
      </w:r>
    </w:p>
    <w:p w14:paraId="6988B7DE" w14:textId="77777777" w:rsidR="00374D63" w:rsidRDefault="00826AA3">
      <w:pPr>
        <w:spacing w:line="600" w:lineRule="auto"/>
        <w:ind w:firstLine="720"/>
        <w:contextualSpacing/>
        <w:jc w:val="both"/>
        <w:rPr>
          <w:rFonts w:eastAsia="Times New Roman"/>
          <w:szCs w:val="24"/>
        </w:rPr>
      </w:pPr>
      <w:r>
        <w:rPr>
          <w:rFonts w:eastAsia="Times New Roman"/>
          <w:szCs w:val="24"/>
        </w:rPr>
        <w:t>Το άρθρο 20 αναφορικά με τη διατήρηση του συντελεστή 2% για την καταβολ</w:t>
      </w:r>
      <w:r>
        <w:rPr>
          <w:rFonts w:eastAsia="Times New Roman"/>
          <w:szCs w:val="24"/>
        </w:rPr>
        <w:t xml:space="preserve">ή τελών υπέρ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των </w:t>
      </w:r>
      <w:r>
        <w:rPr>
          <w:rFonts w:eastAsia="Times New Roman"/>
          <w:szCs w:val="24"/>
        </w:rPr>
        <w:lastRenderedPageBreak/>
        <w:t xml:space="preserve">επιχειρήσεων που λειτουργούν εντός καζίνο, αλλά και των ίδιων των επιχειρήσεων καζίνο, ενισχύει οικονομικά τα ταμεία των δήμων, που τελικά είναι προς όφελος των τοπικών κοινωνιών. </w:t>
      </w:r>
    </w:p>
    <w:p w14:paraId="6988B7D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άρθρο 25, για το οποίο έγινε </w:t>
      </w:r>
      <w:r>
        <w:rPr>
          <w:rFonts w:eastAsia="Times New Roman"/>
          <w:szCs w:val="24"/>
        </w:rPr>
        <w:t>πολύς λόγος, ορίζει ότι οι δαπάνες καθαριότητας δημοσίων κτηρίων και υπηρεσιών, που απορρέουν από ατομικές συμβάσεις, θεωρούνται σύννομες και καθορίζονται κατά προτεραιότητα από τα έσοδα των ανταποδοτικών τελών καθαριότητας. Είναι σίγουρα προς τη σωστή κατ</w:t>
      </w:r>
      <w:r>
        <w:rPr>
          <w:rFonts w:eastAsia="Times New Roman"/>
          <w:szCs w:val="24"/>
        </w:rPr>
        <w:t>εύθυνση, αφού με αυτόν τον τρόπο εξασφαλίζεται η ομαλή ροή ως προς την καταβολή των σχετικών δαπανών, ενώ παράλληλα ωφελούνται οι τοπικές κοινωνίες.</w:t>
      </w:r>
    </w:p>
    <w:p w14:paraId="6988B7E0" w14:textId="77777777" w:rsidR="00374D63" w:rsidRDefault="00826AA3">
      <w:pPr>
        <w:spacing w:line="600" w:lineRule="auto"/>
        <w:ind w:firstLine="720"/>
        <w:contextualSpacing/>
        <w:jc w:val="both"/>
        <w:rPr>
          <w:rFonts w:eastAsia="Times New Roman"/>
          <w:szCs w:val="24"/>
        </w:rPr>
      </w:pPr>
      <w:r>
        <w:rPr>
          <w:rFonts w:eastAsia="Times New Roman"/>
          <w:szCs w:val="24"/>
        </w:rPr>
        <w:t>Σ’ αυτό το σημείο θα ήθελα να τονίσω ξανά σε σχέση με αυτά που ακούγονται και στις επιτροπές, αλλά και στην</w:t>
      </w:r>
      <w:r>
        <w:rPr>
          <w:rFonts w:eastAsia="Times New Roman"/>
          <w:szCs w:val="24"/>
        </w:rPr>
        <w:t xml:space="preserve"> Ολομέλεια, από συναδέλφους  της </w:t>
      </w:r>
      <w:r>
        <w:rPr>
          <w:rFonts w:eastAsia="Times New Roman"/>
          <w:szCs w:val="24"/>
        </w:rPr>
        <w:t>Α</w:t>
      </w:r>
      <w:r>
        <w:rPr>
          <w:rFonts w:eastAsia="Times New Roman"/>
          <w:szCs w:val="24"/>
        </w:rPr>
        <w:t>ντιπολίτευσης για δήθεν ρουσφετολογικές ρυθμίσεις ότι -να το πούμε ξανά πολλές φορές- ναι, είμαστε μεροληπτικά υπέρ των δικαιωμάτων των εργαζομένων ανεξάρτητα από την κομματική, πολιτική προέλευσή τους. Εκεί είναι η διαφορ</w:t>
      </w:r>
      <w:r>
        <w:rPr>
          <w:rFonts w:eastAsia="Times New Roman"/>
          <w:szCs w:val="24"/>
        </w:rPr>
        <w:t xml:space="preserve">ά μας ίσως, γιατί -και πρέπει να το ξέρετε- εδώ μιλάμε για εργαζόμενους που προσλήφθηκαν από δημάρχους, </w:t>
      </w:r>
      <w:r>
        <w:rPr>
          <w:rFonts w:eastAsia="Times New Roman"/>
          <w:szCs w:val="24"/>
        </w:rPr>
        <w:lastRenderedPageBreak/>
        <w:t xml:space="preserve">που στην πλειοψηφία τους σήμερα δεν είναι προσκείμενοι στον ΣΥΡΙΖΑ. </w:t>
      </w:r>
    </w:p>
    <w:p w14:paraId="6988B7E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Θα ήταν ακόμα παράλειψή μου να μην αναφερθώ στις διατάξεις του άρθρου 17 αναφορικά </w:t>
      </w:r>
      <w:r>
        <w:rPr>
          <w:rFonts w:eastAsia="Times New Roman"/>
          <w:szCs w:val="24"/>
        </w:rPr>
        <w:t>με την ένταξη της Διεύθυνσης Ιθαγένειας στη Γενική Διεύθυνση Ηλεκτρονικής Διακυβέρνησης και Εκλογών και την ενίσχυση της στελέχωσής της, στις διατάξεις του άρθρου 32 για τη μετατροπή των άμισθων υποθηκοφυλακείων σε έμμισθα και των άρθρων 33 και 34 για τη μ</w:t>
      </w:r>
      <w:r>
        <w:rPr>
          <w:rFonts w:eastAsia="Times New Roman"/>
          <w:szCs w:val="24"/>
        </w:rPr>
        <w:t>ετατροπή του Κώδικα Δικαστικών Επιμελητών με τη μείωση στο ήμισυ της ετήσιας εισφοράς που καταβάλλουν οι δικαστικοί επιμελητές στους συλλόγους τους και για την παράταση των δημοσίων συμβάσεων αντίστοιχα, που είναι άλλωστε και αίτημα των ΟΤΑ.</w:t>
      </w:r>
    </w:p>
    <w:p w14:paraId="6988B7E2" w14:textId="77777777" w:rsidR="00374D63" w:rsidRDefault="00826AA3">
      <w:pPr>
        <w:spacing w:line="600" w:lineRule="auto"/>
        <w:ind w:firstLine="720"/>
        <w:contextualSpacing/>
        <w:jc w:val="both"/>
        <w:rPr>
          <w:rFonts w:eastAsia="Times New Roman"/>
          <w:szCs w:val="24"/>
        </w:rPr>
      </w:pPr>
      <w:r>
        <w:rPr>
          <w:rFonts w:eastAsia="Times New Roman"/>
          <w:szCs w:val="24"/>
        </w:rPr>
        <w:t>Με την κατάθεσ</w:t>
      </w:r>
      <w:r>
        <w:rPr>
          <w:rFonts w:eastAsia="Times New Roman"/>
          <w:szCs w:val="24"/>
        </w:rPr>
        <w:t>η της υπουργικής τροπολογίας που ενσωματώθηκε στο παρόν, το άρθρο 48, δύναται η επιχορήγηση των δήμων από τα χρηματικά διαθέσιμα του προγράμματος άξια, προκειμένου να εξοφλήσουν άμεσα απλήρωτες υποχρεώσεις τους σε ιδιώτες, που πηγάζουν από τελεσίδικες δικα</w:t>
      </w:r>
      <w:r>
        <w:rPr>
          <w:rFonts w:eastAsia="Times New Roman"/>
          <w:szCs w:val="24"/>
        </w:rPr>
        <w:t>στικές αποφάσεις και διαταγές πληρωμής.</w:t>
      </w:r>
    </w:p>
    <w:p w14:paraId="6988B7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άκουσα με προσοχή τις τοποθετήσεις των συναδέλφων της Νέας Δημοκρατίας και της Δημοκρατικής Συμπαράταξης στην αρμόδια </w:t>
      </w:r>
      <w:r>
        <w:rPr>
          <w:rFonts w:eastAsia="Times New Roman" w:cs="Times New Roman"/>
          <w:szCs w:val="24"/>
        </w:rPr>
        <w:t>ε</w:t>
      </w:r>
      <w:r>
        <w:rPr>
          <w:rFonts w:eastAsia="Times New Roman" w:cs="Times New Roman"/>
          <w:szCs w:val="24"/>
        </w:rPr>
        <w:t xml:space="preserve">πιτροπή, αλλά και στην Ολομέλεια και πραγματικά εντυπωσιάστηκα από </w:t>
      </w:r>
      <w:r>
        <w:rPr>
          <w:rFonts w:eastAsia="Times New Roman" w:cs="Times New Roman"/>
          <w:szCs w:val="24"/>
        </w:rPr>
        <w:t xml:space="preserve">τον τρόπο που χαρακτηρίζουν κάποια άρθρα του νομοσχέδιου ως ρουσφετολογικά και μάλιστα, μερικές αναφορές, όπως του κ. Βορίδη, ότι υπάρχουν επιτυχόντες σε διαγωνισμούς του ΑΣΕΠ που περιμένουν ακόμη να προσληφθούν. </w:t>
      </w:r>
    </w:p>
    <w:p w14:paraId="6988B7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πραγματικά περίεργο, γιατί αν εννοεί</w:t>
      </w:r>
      <w:r>
        <w:rPr>
          <w:rFonts w:eastAsia="Times New Roman" w:cs="Times New Roman"/>
          <w:szCs w:val="24"/>
        </w:rPr>
        <w:t xml:space="preserve"> τους επιτυχόντες του ΑΣΕΠ του 1998 ή του 2007, που οι άνθρωποι περίμεναν είκοσι και δέκα χρόνια αντίστοιχα για να δικαιωθούν, φυσικά σήμερα δικαιώνονται από την Κυβέρνηση ΣΥΡΙΖΑ-ΑΝΕΛ, αφού στο μεταξύ είχαν συμπληρωθεί με κάποιο μαγικό τρόπο πολλές θέσεις </w:t>
      </w:r>
      <w:r>
        <w:rPr>
          <w:rFonts w:eastAsia="Times New Roman" w:cs="Times New Roman"/>
          <w:szCs w:val="24"/>
        </w:rPr>
        <w:t xml:space="preserve">που ήταν στην προκήρυξη. Όσο για τη ρουσφετολογική πολιτική που αποδίδετε στην Κυβέρνηση θα έδινα μία συμβουλή. Να μην κοιτάνε τόσο πολύ το δικό τους καθρέφτη. </w:t>
      </w:r>
    </w:p>
    <w:p w14:paraId="6988B7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κάτι ακόμα, πάει πολύ πραγματικά να ακούς από εκπροσώπους του ΠΑΣΟΚ και της Νέας Δημοκρατία</w:t>
      </w:r>
      <w:r>
        <w:rPr>
          <w:rFonts w:eastAsia="Times New Roman" w:cs="Times New Roman"/>
          <w:szCs w:val="24"/>
        </w:rPr>
        <w:t xml:space="preserve">ς -και να μας κουνάνε κιόλας και το δάκτυλο- για αύξηση της ανεργίας, για φτωχοποίηση του λαού, για εφαρμογή σκληρής λιτότητας και όλα </w:t>
      </w:r>
      <w:r>
        <w:rPr>
          <w:rFonts w:eastAsia="Times New Roman" w:cs="Times New Roman"/>
          <w:szCs w:val="24"/>
        </w:rPr>
        <w:lastRenderedPageBreak/>
        <w:t>αυτά με την ευθύνη του ΣΥΡΙΖΑ και της διακυβέρνησης των δύο χρόνων. Αιδώς, κύριοι!</w:t>
      </w:r>
    </w:p>
    <w:p w14:paraId="6988B7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Παραλάβαμε μειωμένο τον πλούτο της χώρ</w:t>
      </w:r>
      <w:r>
        <w:rPr>
          <w:rFonts w:eastAsia="Times New Roman" w:cs="Times New Roman"/>
          <w:szCs w:val="24"/>
        </w:rPr>
        <w:t xml:space="preserve">ας κατά 25% στα πέντε χρόνια της δικής σας διακυβέρνησης και την ανεργία στο 27%. Σήμερα μιλάμε για μία ανεργία της τάξης του 23% και αυτό λέγεται αύξηση; Θα έλεγα ότι κάτι δεν πάει καλά με την αριθμητική σας, γιατί έχουμε ακούσει ότι και το πλεόνασμα του </w:t>
      </w:r>
      <w:r>
        <w:rPr>
          <w:rFonts w:eastAsia="Times New Roman" w:cs="Times New Roman"/>
          <w:szCs w:val="24"/>
        </w:rPr>
        <w:t>4,5%, που είχε αποφασίσει η προηγούμενη κυβέρνηση είναι μικρότερο του 3,5%, που σήμερα συζητάμε. Κάποια στιγμή θα πρέπει σίγουρα να πούμε αλήθειες εδώ μέσα.</w:t>
      </w:r>
    </w:p>
    <w:p w14:paraId="6988B7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παρακολουθώντας την επικαιρότητα των ημερών και βλέποντας την αμηχανία</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ντιπολίτευσης συνολικά, αλλά και την έλλειψη πλέον αφηγήματος της Αξιωματικής Αντιπολίτευσης για την προοπτική της χώρας, θέλω να τονίσω ότι η προσπάθεια της Κυβέρνησης για έξοδο από την κρίση, με τα λιγότερα δυνατά βάρη για τους πολίτες, είναι για μ</w:t>
      </w:r>
      <w:r>
        <w:rPr>
          <w:rFonts w:eastAsia="Times New Roman" w:cs="Times New Roman"/>
          <w:szCs w:val="24"/>
        </w:rPr>
        <w:t>ας πρωταρχικό ζήτημα.</w:t>
      </w:r>
    </w:p>
    <w:p w14:paraId="6988B7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απέλπιδα προσπάθεια της </w:t>
      </w:r>
      <w:r>
        <w:rPr>
          <w:rFonts w:eastAsia="Times New Roman" w:cs="Times New Roman"/>
          <w:szCs w:val="24"/>
        </w:rPr>
        <w:t>Α</w:t>
      </w:r>
      <w:r>
        <w:rPr>
          <w:rFonts w:eastAsia="Times New Roman" w:cs="Times New Roman"/>
          <w:szCs w:val="24"/>
        </w:rPr>
        <w:t xml:space="preserve">ντιπολίτευσης να συρθεί η χώρα σε εκλογές, που αυτόματα θα σήμαινε αποσταθεροποίηση και δημοσιονομικό εκτροχιασμό, ναυαγεί οριστικά. Η απόφαση </w:t>
      </w:r>
      <w:r>
        <w:rPr>
          <w:rFonts w:eastAsia="Times New Roman" w:cs="Times New Roman"/>
          <w:szCs w:val="24"/>
        </w:rPr>
        <w:lastRenderedPageBreak/>
        <w:t xml:space="preserve">στην πρόσφατη συνεδρίαση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20</w:t>
      </w:r>
      <w:r w:rsidRPr="00E524C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 Φλεβάρη ανοίγει</w:t>
      </w:r>
      <w:r>
        <w:rPr>
          <w:rFonts w:eastAsia="Times New Roman" w:cs="Times New Roman"/>
          <w:szCs w:val="24"/>
        </w:rPr>
        <w:t xml:space="preserve"> τον δρόμο, ένα δύσκολο και επίπονο, αλλά αναγκαίο για μια άλλη πολιτική που θα στοχεύει στην ανάπτυξη και στην έξοδο της χώρας από την κρίση.</w:t>
      </w:r>
    </w:p>
    <w:p w14:paraId="6988B7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θριαμβολογούμε ότι όλα λύθηκαν μαγικά. Ήταν ένα δεύτερο βήμα, γιατί το πρώτο βήμα ήταν οι πολύ καλές, </w:t>
      </w:r>
      <w:r>
        <w:rPr>
          <w:rFonts w:eastAsia="Times New Roman" w:cs="Times New Roman"/>
          <w:szCs w:val="24"/>
        </w:rPr>
        <w:t>ανέλπιστες για πολλούς, επιδόσεις της ελληνικής οικονομίας του 2016. Γι’ αυτό, αγαπητοί συνάδελφοι, η αξιολόγηση θα κλείσει, χωρίς να τίθεται θέμα δημοσιονομικού κενού και επιπλέον λιτότητα μετά το 2019. Θα μείνουν στην κρίση του λαού κάποιες περίεργες κομ</w:t>
      </w:r>
      <w:r>
        <w:rPr>
          <w:rFonts w:eastAsia="Times New Roman" w:cs="Times New Roman"/>
          <w:szCs w:val="24"/>
        </w:rPr>
        <w:t>ματικής σκοπιμότητας κραυγές -ευχές θα έλεγα- να μην κλείσει η αξιολόγηση και να πάμε σε εκλογές, όπως αυτές εκφράστηκαν σε υψηλό επίπεδο από τη Νέα Δημοκρατία, από τον Αντιπρόεδρό της.</w:t>
      </w:r>
    </w:p>
    <w:p w14:paraId="6988B7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παρά τον ασφυκτικό κλοιό της παρούσας οι</w:t>
      </w:r>
      <w:r>
        <w:rPr>
          <w:rFonts w:eastAsia="Times New Roman" w:cs="Times New Roman"/>
          <w:szCs w:val="24"/>
        </w:rPr>
        <w:t>κονομικής συγκυρίας, προσπαθούμε να ανοίξουμε βηματισμό, δημιουργώντας προϋποθέσεις για τη βελτίωση της καθημερινότητας των πολιτών και την αποτελεσματικότερη λειτουργία των δομών και των υπηρεσιών.</w:t>
      </w:r>
    </w:p>
    <w:p w14:paraId="6988B7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αυτήν την κατεύθυνση κινείται και αυτό το νομοσχέδιο. </w:t>
      </w:r>
      <w:r>
        <w:rPr>
          <w:rFonts w:eastAsia="Times New Roman" w:cs="Times New Roman"/>
          <w:szCs w:val="24"/>
        </w:rPr>
        <w:t>Παράλληλα, μπορούμε να προωθούμε τις μεγάλες τομές που συμβάλλουν στην ενίσχυση της δημοκρατίας, της διαφάνειας και της κοινωνικής συνοχής.</w:t>
      </w:r>
    </w:p>
    <w:p w14:paraId="6988B7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88B7ED" w14:textId="77777777" w:rsidR="00374D63" w:rsidRDefault="00826AA3">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6988B7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από τη </w:t>
      </w:r>
      <w:r>
        <w:rPr>
          <w:rFonts w:eastAsia="Times New Roman" w:cs="Times New Roman"/>
        </w:rPr>
        <w:t>Νέα Δημοκρατία</w:t>
      </w:r>
      <w:r>
        <w:rPr>
          <w:rFonts w:eastAsia="Times New Roman" w:cs="Times New Roman"/>
          <w:szCs w:val="24"/>
        </w:rPr>
        <w:t>.</w:t>
      </w:r>
    </w:p>
    <w:p w14:paraId="6988B7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6988B7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απολωλός ην και ευρέθη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πλην όμως, αν και ομίλησε, άλαλος απεδείχθη όσον αφορά τα αποτελέσματα του</w:t>
      </w:r>
      <w:r>
        <w:rPr>
          <w:rFonts w:eastAsia="Times New Roman" w:cs="Times New Roman"/>
          <w:szCs w:val="24"/>
        </w:rPr>
        <w:t xml:space="preserve"> </w:t>
      </w:r>
      <w:proofErr w:type="spellStart"/>
      <w:r>
        <w:rPr>
          <w:rFonts w:eastAsia="Times New Roman" w:cs="Times New Roman"/>
          <w:szCs w:val="24"/>
          <w:lang w:val="en-US"/>
        </w:rPr>
        <w:t>Eurogroup</w:t>
      </w:r>
      <w:proofErr w:type="spellEnd"/>
      <w:r>
        <w:rPr>
          <w:rFonts w:eastAsia="Times New Roman" w:cs="Times New Roman"/>
          <w:szCs w:val="24"/>
        </w:rPr>
        <w:t xml:space="preserve">. Δεν μας έκανε σοφότερους, μας παρέπεμψε στη συνεδρίαση της Τρίτης στην Επιτροπή Οικονομικών Υποθέσεων. Όσο και αν αποφεύγει η Κυβέρνηση να τοποθετηθεί, να δώσει ξεκάθαρες απαντήσεις και κρύβεται με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θα το πιει το πικρό ποτήρι.</w:t>
      </w:r>
    </w:p>
    <w:p w14:paraId="6988B7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η συζήτηση ενός ακόμα νομοσχεδίου την τελευταία διετία διεξάγεται υπό συνθήκες αβεβαι</w:t>
      </w:r>
      <w:r>
        <w:rPr>
          <w:rFonts w:eastAsia="Times New Roman" w:cs="Times New Roman"/>
          <w:szCs w:val="24"/>
        </w:rPr>
        <w:lastRenderedPageBreak/>
        <w:t>ότητας, που έχουν δημιουργήσει κυρίως η αναβλητικότητα, η ανευθυνότητα και η ανικανότητα αυτής της Κυβέρνησης. Παρακολουθούμε όλοι, πολίτες και πολι</w:t>
      </w:r>
      <w:r>
        <w:rPr>
          <w:rFonts w:eastAsia="Times New Roman" w:cs="Times New Roman"/>
          <w:szCs w:val="24"/>
        </w:rPr>
        <w:t xml:space="preserve">τικοί, ένα ρεσιτάλ καθυστερήσεων. Τώρα πάμε για έναν νέο γύρο μετά την Καθαρά Δευτέρα. Για να δούμε πόσο μακρά θα είναι αυτή η Σαρακοστή. </w:t>
      </w:r>
    </w:p>
    <w:p w14:paraId="6988B7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Ας ελπίσουμε μόνο να μην ξανακούσουμε τον Πρωθυπουργό να βάζει το Πάσχα ως χρονική αφετηρία για την απογείωση της ανά</w:t>
      </w:r>
      <w:r>
        <w:rPr>
          <w:rFonts w:eastAsia="Times New Roman" w:cs="Times New Roman"/>
          <w:szCs w:val="24"/>
        </w:rPr>
        <w:t xml:space="preserve">πτυξης, γιατί αυτό μας το υποσχεθήκατε και πέρυσι. Τώρα πια σας μάθαμε. Μοναδικό κριτήριο όλων των αποφάσεών σας είναι οι καρέκλες της εξουσίας. Τα πάντα υποτάσσονται σε αυτόν τον υπέρτατο στόχο, οι τακτικές κινήσεις, οι επικοινωνιακές ιαχές, η υπονόμευση </w:t>
      </w:r>
      <w:r>
        <w:rPr>
          <w:rFonts w:eastAsia="Times New Roman" w:cs="Times New Roman"/>
          <w:szCs w:val="24"/>
        </w:rPr>
        <w:t>του πολιτικού κλίματος, η διχαστική ρητορεία, οι λεονταρισμοί άνευ αντικειμένου.</w:t>
      </w:r>
    </w:p>
    <w:p w14:paraId="6988B7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σε αυτό το ανούσιο και καταστροφικό παιχνίδι εντυπώσεων εντάσσονται και οι απειλές για πιθανό δημοψήφισμα, για </w:t>
      </w:r>
      <w:proofErr w:type="spellStart"/>
      <w:r>
        <w:rPr>
          <w:rFonts w:eastAsia="Times New Roman" w:cs="Times New Roman"/>
          <w:szCs w:val="24"/>
          <w:lang w:val="en-US"/>
        </w:rPr>
        <w:t>grexit</w:t>
      </w:r>
      <w:proofErr w:type="spellEnd"/>
      <w:r>
        <w:rPr>
          <w:rFonts w:eastAsia="Times New Roman" w:cs="Times New Roman"/>
          <w:szCs w:val="24"/>
        </w:rPr>
        <w:t xml:space="preserve">, για δραχμή. Όλα συντηρούνται εντέχνως από </w:t>
      </w:r>
      <w:r>
        <w:rPr>
          <w:rFonts w:eastAsia="Times New Roman" w:cs="Times New Roman"/>
          <w:szCs w:val="24"/>
        </w:rPr>
        <w:t>εσάς. Στελέχη σας τα ξαναζεσταίνουν για να μένουν όλες οι πόρτες ανοιχτές και ό,τι αποφασίζετε, είναι κυριολεκτικά την τελευταία στιγμή, στο γόνατο, χωρίς να λαμβάνετε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 ζημιά που προκαλείτε στην οικονομία, που αρχίζει και πάλι να βρίσκεται στα </w:t>
      </w:r>
      <w:r>
        <w:rPr>
          <w:rFonts w:eastAsia="Times New Roman" w:cs="Times New Roman"/>
          <w:szCs w:val="24"/>
        </w:rPr>
        <w:lastRenderedPageBreak/>
        <w:t>ό</w:t>
      </w:r>
      <w:r>
        <w:rPr>
          <w:rFonts w:eastAsia="Times New Roman" w:cs="Times New Roman"/>
          <w:szCs w:val="24"/>
        </w:rPr>
        <w:t xml:space="preserve">ρια του συναγερμού, με μία νέα </w:t>
      </w:r>
      <w:proofErr w:type="spellStart"/>
      <w:r>
        <w:rPr>
          <w:rFonts w:eastAsia="Times New Roman" w:cs="Times New Roman"/>
          <w:szCs w:val="24"/>
        </w:rPr>
        <w:t>βαρουφακειάδα</w:t>
      </w:r>
      <w:proofErr w:type="spellEnd"/>
      <w:r>
        <w:rPr>
          <w:rFonts w:eastAsia="Times New Roman" w:cs="Times New Roman"/>
          <w:szCs w:val="24"/>
        </w:rPr>
        <w:t xml:space="preserve"> να βρίσκεται προ των πυλών.</w:t>
      </w:r>
    </w:p>
    <w:p w14:paraId="6988B7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όμως, αυτό που χρειάζονται η χώρα και η οικονομία για να ορθοποδήσουν είναι ακριβώς το αντίθετο, αξιοπιστία, βεβαιότητα, ηρεμία, ό,τι δηλαδή δεν προσφέρετε εσείς, γιατί δεν θέλετε</w:t>
      </w:r>
      <w:r>
        <w:rPr>
          <w:rFonts w:eastAsia="Times New Roman" w:cs="Times New Roman"/>
          <w:szCs w:val="24"/>
        </w:rPr>
        <w:t xml:space="preserve"> και γιατί δεν μπορείτε. Φαίνεται, όμως, ότι η μπογιά σας έχει πια περάσει. Δύο χρόνια ήταν αρκετά για να πέσουν οι μάσκες και να αποκαλυφθούν τα ψεύτικα τα λόγια τα μεγάλα. </w:t>
      </w:r>
    </w:p>
    <w:p w14:paraId="6988B7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τι πραγματικά πρεσβεύει αυτή η Κυβέρνηση αποκαλύπτεται και από το νομοσχέδιο που συζητούμε, ένα ακόμα μνημείο προχειρότητας όπως μας έχετε συνηθίσει, ένα νομοσχέδιο χωρίς ειρμό, διανθισμένο με ρουσφετολογικές διατάξεις και </w:t>
      </w:r>
      <w:r>
        <w:rPr>
          <w:rFonts w:eastAsia="Times New Roman" w:cs="Times New Roman"/>
          <w:szCs w:val="24"/>
        </w:rPr>
        <w:t xml:space="preserve">την καλλιέργεια προσδοκιών για μονιμοποίηση σε χιλιάδες συμπολίτες μας, για την υφαρπαγή της στήριξης σήμερα και της ψήφου αύριο. </w:t>
      </w:r>
    </w:p>
    <w:p w14:paraId="6988B7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Ιδού το δήθεν ηθικό πλεονέκτημα της Αριστεράς. Με κόλπα και τερτίπια επιχειρείτε να </w:t>
      </w:r>
      <w:proofErr w:type="spellStart"/>
      <w:r>
        <w:rPr>
          <w:rFonts w:eastAsia="Times New Roman" w:cs="Times New Roman"/>
          <w:szCs w:val="24"/>
        </w:rPr>
        <w:t>τριπλάρετε</w:t>
      </w:r>
      <w:proofErr w:type="spellEnd"/>
      <w:r>
        <w:rPr>
          <w:rFonts w:eastAsia="Times New Roman" w:cs="Times New Roman"/>
          <w:szCs w:val="24"/>
        </w:rPr>
        <w:t xml:space="preserve"> το ΑΣΕΠ για να βολέψετε δικούς</w:t>
      </w:r>
      <w:r>
        <w:rPr>
          <w:rFonts w:eastAsia="Times New Roman" w:cs="Times New Roman"/>
          <w:szCs w:val="24"/>
        </w:rPr>
        <w:t xml:space="preserve"> σας ανθρώπους, χωρίς καμ</w:t>
      </w:r>
      <w:r>
        <w:rPr>
          <w:rFonts w:eastAsia="Times New Roman" w:cs="Times New Roman"/>
          <w:szCs w:val="24"/>
        </w:rPr>
        <w:t>μ</w:t>
      </w:r>
      <w:r>
        <w:rPr>
          <w:rFonts w:eastAsia="Times New Roman" w:cs="Times New Roman"/>
          <w:szCs w:val="24"/>
        </w:rPr>
        <w:t>ία ιεράρχηση ανα</w:t>
      </w:r>
      <w:r>
        <w:rPr>
          <w:rFonts w:eastAsia="Times New Roman" w:cs="Times New Roman"/>
          <w:szCs w:val="24"/>
        </w:rPr>
        <w:lastRenderedPageBreak/>
        <w:t>γκών, χωρίς κα</w:t>
      </w:r>
      <w:r>
        <w:rPr>
          <w:rFonts w:eastAsia="Times New Roman" w:cs="Times New Roman"/>
          <w:szCs w:val="24"/>
        </w:rPr>
        <w:t>μ</w:t>
      </w:r>
      <w:r>
        <w:rPr>
          <w:rFonts w:eastAsia="Times New Roman" w:cs="Times New Roman"/>
          <w:szCs w:val="24"/>
        </w:rPr>
        <w:t>μία αξιοκρατία, με προσχήματα παντού τις έκτακτες ανάγκες. Εσείς, όμως, δημιουργείτε τις έκτακτες ανάγκες με τον τρόπο που διαχειρίζεστε τα πράγματα.</w:t>
      </w:r>
    </w:p>
    <w:p w14:paraId="6988B7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Χαρακτηρίζοντας δύο χρόνια τώρα το φαινόμενο της </w:t>
      </w:r>
      <w:r>
        <w:rPr>
          <w:rFonts w:eastAsia="Times New Roman" w:cs="Times New Roman"/>
          <w:szCs w:val="24"/>
        </w:rPr>
        <w:t xml:space="preserve">μετανάστευσης ως έκτακτο, επιχειρείτε να δικαιολογήσετε τις έκτακτες διαδικασίες προσλήψεων και παρατάσεων των συμβάσεων εκτός των </w:t>
      </w:r>
      <w:proofErr w:type="spellStart"/>
      <w:r>
        <w:rPr>
          <w:rFonts w:eastAsia="Times New Roman" w:cs="Times New Roman"/>
          <w:szCs w:val="24"/>
        </w:rPr>
        <w:t>προβλεπομένων</w:t>
      </w:r>
      <w:proofErr w:type="spellEnd"/>
      <w:r>
        <w:rPr>
          <w:rFonts w:eastAsia="Times New Roman" w:cs="Times New Roman"/>
          <w:szCs w:val="24"/>
        </w:rPr>
        <w:t>. Μέχρι πότε, όμως, ένα πρόβλημα που χρονίζει, θεωρείται έκτακτο, προκειμένου να έχετε άλλοθι για προσλήψεις χωρ</w:t>
      </w:r>
      <w:r>
        <w:rPr>
          <w:rFonts w:eastAsia="Times New Roman" w:cs="Times New Roman"/>
          <w:szCs w:val="24"/>
        </w:rPr>
        <w:t xml:space="preserve">ίς κριτήρια; </w:t>
      </w:r>
    </w:p>
    <w:p w14:paraId="6988B7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Αντιθέτως, όταν πρόκειται για διαδικασίες που προβλέπονται από τον νόμο και μάλιστα είναι γνωστές από καιρό, τότε παθαίνετε επιλεκτική αμνησία και σύγχυση, όπως στην περίπτωση των πυροσβεστών πενταετούς υποχρέωσης. Εκεί, χωρίς καμ</w:t>
      </w:r>
      <w:r>
        <w:rPr>
          <w:rFonts w:eastAsia="Times New Roman" w:cs="Times New Roman"/>
          <w:szCs w:val="24"/>
        </w:rPr>
        <w:t>μ</w:t>
      </w:r>
      <w:r>
        <w:rPr>
          <w:rFonts w:eastAsia="Times New Roman" w:cs="Times New Roman"/>
          <w:szCs w:val="24"/>
        </w:rPr>
        <w:t xml:space="preserve">ία έκτακτη </w:t>
      </w:r>
      <w:r>
        <w:rPr>
          <w:rFonts w:eastAsia="Times New Roman" w:cs="Times New Roman"/>
          <w:szCs w:val="24"/>
        </w:rPr>
        <w:t xml:space="preserve">κατάσταση, καταφέρατε να τους οδηγήσετε σε τρίχρονη ομηρία, με την παράταση της αβεβαιότητας για τη μονιμοποίησή τους. </w:t>
      </w:r>
    </w:p>
    <w:p w14:paraId="6988B7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τρόπος που σκέπτεσθε αποκαλύπτεται και στην περίπτωση της ρύθμισης για τους δημοτικούς αστυνομικούς που παρέμειναν στην ΕΛΑΣ, ενώ έχετ</w:t>
      </w:r>
      <w:r>
        <w:rPr>
          <w:rFonts w:eastAsia="Times New Roman" w:cs="Times New Roman"/>
          <w:szCs w:val="24"/>
        </w:rPr>
        <w:t xml:space="preserve">ε </w:t>
      </w:r>
      <w:proofErr w:type="spellStart"/>
      <w:r>
        <w:rPr>
          <w:rFonts w:eastAsia="Times New Roman" w:cs="Times New Roman"/>
          <w:szCs w:val="24"/>
        </w:rPr>
        <w:t>επανασυστήσει</w:t>
      </w:r>
      <w:proofErr w:type="spellEnd"/>
      <w:r>
        <w:rPr>
          <w:rFonts w:eastAsia="Times New Roman" w:cs="Times New Roman"/>
          <w:szCs w:val="24"/>
        </w:rPr>
        <w:t xml:space="preserve"> τη Δημοτική Αστυνομία. Το ορθό θα ήταν να καταταγούν τριακόσιοι δώδεκα </w:t>
      </w:r>
      <w:r>
        <w:rPr>
          <w:rFonts w:eastAsia="Times New Roman" w:cs="Times New Roman"/>
          <w:szCs w:val="24"/>
        </w:rPr>
        <w:lastRenderedPageBreak/>
        <w:t>νέοι αστυνομικοί με αδιάβλητες, αξιοκρατικές διαδικασίες μέσω των πανελληνίων εξετάσεων, που δεν επιδέχονται κα</w:t>
      </w:r>
      <w:r>
        <w:rPr>
          <w:rFonts w:eastAsia="Times New Roman" w:cs="Times New Roman"/>
          <w:szCs w:val="24"/>
        </w:rPr>
        <w:t>μ</w:t>
      </w:r>
      <w:r>
        <w:rPr>
          <w:rFonts w:eastAsia="Times New Roman" w:cs="Times New Roman"/>
          <w:szCs w:val="24"/>
        </w:rPr>
        <w:t>μία αμφισβήτηση. Νέους αστυνομικούς που θα έχουν τις ηλικ</w:t>
      </w:r>
      <w:r>
        <w:rPr>
          <w:rFonts w:eastAsia="Times New Roman" w:cs="Times New Roman"/>
          <w:szCs w:val="24"/>
        </w:rPr>
        <w:t>ιακές προϋποθέσεις να συνεισφέρουν στην ασφάλεια των πολιτών, χρειάζεται η Αστυνομία και όχι τέτοιες τακτοποιήσεις.</w:t>
      </w:r>
    </w:p>
    <w:p w14:paraId="6988B7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το νομοσχέδιο βρίθει στοιχείων αδιαφάνειας, όπως είναι η εξαίρεση των μισθώσεων για τη στέγαση υπηρεσιών </w:t>
      </w:r>
      <w:r>
        <w:rPr>
          <w:rFonts w:eastAsia="Times New Roman" w:cs="Times New Roman"/>
          <w:szCs w:val="24"/>
        </w:rPr>
        <w:t>της ΕΥΠ από τις ισχύουσες διατάξεις για τη στέγαση υπηρεσιών των δημοσίων υπηρεσιών. Το κάνετε χωρίς κα</w:t>
      </w:r>
      <w:r>
        <w:rPr>
          <w:rFonts w:eastAsia="Times New Roman" w:cs="Times New Roman"/>
          <w:szCs w:val="24"/>
        </w:rPr>
        <w:t>μ</w:t>
      </w:r>
      <w:r>
        <w:rPr>
          <w:rFonts w:eastAsia="Times New Roman" w:cs="Times New Roman"/>
          <w:szCs w:val="24"/>
        </w:rPr>
        <w:t>μία δικλείδα ασφαλείας, ούτε τετραγωνικών μέτρων, ούτε ανώτατου μισθώματος. Ποιον εξυπηρετεί το ομιχλώδες αυτό τοπίο; Σίγουρα όχι τη διαφάνεια.</w:t>
      </w:r>
    </w:p>
    <w:p w14:paraId="6988B7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Εύλογα ε</w:t>
      </w:r>
      <w:r>
        <w:rPr>
          <w:rFonts w:eastAsia="Times New Roman" w:cs="Times New Roman"/>
          <w:szCs w:val="24"/>
        </w:rPr>
        <w:t>ρωτηματικά εγείρουν οι ρυθμίσεις που αφορούν την Υπηρεσία Εσωτερικών Υποθέσεων, όπως η ρύθμιση που ορίζει ως κριτήριο μετάθεσης τη γεωγραφική έδρα της υπηρεσίας προελεύσεως του μετατιθεμένου, όταν διεθνώς τα κριτήρια για την επιλογή των αστυνομικών που στε</w:t>
      </w:r>
      <w:r>
        <w:rPr>
          <w:rFonts w:eastAsia="Times New Roman" w:cs="Times New Roman"/>
          <w:szCs w:val="24"/>
        </w:rPr>
        <w:t>λεχώνουν τέτοιες μονάδες είναι μόνο τα υψηλότερα πρότυπα επαγγελματισμού.</w:t>
      </w:r>
    </w:p>
    <w:p w14:paraId="6988B7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λάβαμε απάντηση για ποιο λόγο μειώθηκε κατά μία τριετία, από οκτώ σε πέντε χρόνια, ο χρόνος που πρέπει </w:t>
      </w:r>
      <w:r>
        <w:rPr>
          <w:rFonts w:eastAsia="Times New Roman" w:cs="Times New Roman"/>
          <w:szCs w:val="24"/>
        </w:rPr>
        <w:lastRenderedPageBreak/>
        <w:t>να παρέλθει για να μετατεθεί στην Υπηρεσία Εσωτερικών Υποθέσεων αστ</w:t>
      </w:r>
      <w:r>
        <w:rPr>
          <w:rFonts w:eastAsia="Times New Roman" w:cs="Times New Roman"/>
          <w:szCs w:val="24"/>
        </w:rPr>
        <w:t xml:space="preserve">υνομικός, ο οποίος έχει υπηρετήσει ή υπηρετεί σε γραφεία της </w:t>
      </w:r>
      <w:r>
        <w:rPr>
          <w:rFonts w:eastAsia="Times New Roman" w:cs="Times New Roman"/>
          <w:szCs w:val="24"/>
        </w:rPr>
        <w:t>κ</w:t>
      </w:r>
      <w:r>
        <w:rPr>
          <w:rFonts w:eastAsia="Times New Roman" w:cs="Times New Roman"/>
          <w:szCs w:val="24"/>
        </w:rPr>
        <w:t xml:space="preserve">υβέρνησης, Υπουργών, Υφυπουργών, Γενικών Γραμματέων, κομμάτων και Βουλευτών. Ποιοι θα ευνοηθούν από αυτή τη διάταξη μένει να το δούμε το αμέσως επόμενο διάστημα. </w:t>
      </w:r>
    </w:p>
    <w:p w14:paraId="6988B7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Επιπλέον, καταργείτε τη δυνατότ</w:t>
      </w:r>
      <w:r>
        <w:rPr>
          <w:rFonts w:eastAsia="Times New Roman" w:cs="Times New Roman"/>
          <w:szCs w:val="24"/>
        </w:rPr>
        <w:t>ητα τοποθέτησης των υπηρετούντων στην Υπηρεσία Εσωτερικών Υποθέσεων μετά τη λήξη της θητείας τους στον τόπο συμφερόντων τους. Αυτή δεν ήταν χαριστική παροχή, αλλά κίνητρο για την προσέλκυση άξιων στελεχών στην υπηρεσία.</w:t>
      </w:r>
    </w:p>
    <w:p w14:paraId="6988B7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του κυρίου Βουλευτή)</w:t>
      </w:r>
    </w:p>
    <w:p w14:paraId="6988B7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κύριε Πρόεδρε. </w:t>
      </w:r>
    </w:p>
    <w:p w14:paraId="6988B8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Ενδεχομένως να υπήρξαν καταχρηστικές συμπεριφορές. Σε κάθε περίπτωση ορθώς υπήρξε νομοτεχνική βελτίωση με σαφή διατύπωση ότι η νέα διάταξη δεν αφορά στους ήδη υπηρετούντ</w:t>
      </w:r>
      <w:r>
        <w:rPr>
          <w:rFonts w:eastAsia="Times New Roman" w:cs="Times New Roman"/>
          <w:szCs w:val="24"/>
        </w:rPr>
        <w:t xml:space="preserve">ες. </w:t>
      </w:r>
    </w:p>
    <w:p w14:paraId="6988B8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δεν λάβαμε καμμία απάντηση έως τώρα γιατί εξαιρούνται οι αυτοτελείς υπηρεσίες στην Αττική και στη Θεσσαλονίκη, που υπάγονται απ’ ευθείας στο Αρχηγείο της Αστυνομίας </w:t>
      </w:r>
      <w:r>
        <w:rPr>
          <w:rFonts w:eastAsia="Times New Roman" w:cs="Times New Roman"/>
          <w:szCs w:val="24"/>
        </w:rPr>
        <w:lastRenderedPageBreak/>
        <w:t>από τις υπηρεσίες στις οποίες μπορούν να μετατεθούν μετά τη λήξη τους οι υπηρετ</w:t>
      </w:r>
      <w:r>
        <w:rPr>
          <w:rFonts w:eastAsia="Times New Roman" w:cs="Times New Roman"/>
          <w:szCs w:val="24"/>
        </w:rPr>
        <w:t xml:space="preserve">ούντες των εσωτερικών υποθέσεων. Ενώ μπορούν να μετατεθούν στη Γενική Αστυνομική Διεύθυνση Αττικής ή Θεσσαλονίκης, στερούνται τη δυνατότητα μετάθεσης στη Δίωξη Οικονομικού Εγκλήματος, στη Δίωξη Ηλεκτρονικού Εγκλήματος, στην Αντιτρομοκρατική, στη Διεύθυνση </w:t>
      </w:r>
      <w:r>
        <w:rPr>
          <w:rFonts w:eastAsia="Times New Roman" w:cs="Times New Roman"/>
          <w:szCs w:val="24"/>
        </w:rPr>
        <w:t xml:space="preserve">Εγκληματολογικών Ερευνών και στη Διεύθυνση Ειδικών Αστυνομικών Δυνάμεων. </w:t>
      </w:r>
    </w:p>
    <w:p w14:paraId="6988B8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πολιτεία οφείλει να αποδεικνύει έμπρακτα την προσήλωσή της στον αγώνα κατά της διαφθοράς, υποστηρίζοντας, στελεχώνοντας αξιοκρατικά και αξιοποιώντας το </w:t>
      </w:r>
      <w:r>
        <w:rPr>
          <w:rFonts w:eastAsia="Times New Roman" w:cs="Times New Roman"/>
          <w:szCs w:val="24"/>
        </w:rPr>
        <w:t>προσωπικό των Υπηρεσιών Εσωτερικού Ελέγχου.</w:t>
      </w:r>
    </w:p>
    <w:p w14:paraId="6988B80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ολοκληρώστε παρακαλώ.</w:t>
      </w:r>
    </w:p>
    <w:p w14:paraId="6988B80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Ολοκληρώνω, κύριε Πρόεδρε. </w:t>
      </w:r>
    </w:p>
    <w:p w14:paraId="6988B80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Δυστυχώς, κυρίες και κύριοι συνάδελφοι, η Κυβέρνηση αναλίσκεται σε διευθετήσεις και τακ</w:t>
      </w:r>
      <w:r>
        <w:rPr>
          <w:rFonts w:eastAsia="Times New Roman" w:cs="Times New Roman"/>
          <w:szCs w:val="24"/>
        </w:rPr>
        <w:t>τοποιήσεις, όταν οι εστίες ανομίας πολλαπλασιάζονται, η δράση των γνωστών-αγνώστων επε</w:t>
      </w:r>
      <w:r>
        <w:rPr>
          <w:rFonts w:eastAsia="Times New Roman" w:cs="Times New Roman"/>
          <w:szCs w:val="24"/>
        </w:rPr>
        <w:lastRenderedPageBreak/>
        <w:t xml:space="preserve">κτείνεται και εκτός του «κράτους των Εξαρχείων», ενώ το αίσθημα ασφάλειας των πολιτών καθημερινά βυθίζεται. Η Κυβέρνηση αυτή είναι η χαρά του κάθε </w:t>
      </w:r>
      <w:proofErr w:type="spellStart"/>
      <w:r>
        <w:rPr>
          <w:rFonts w:eastAsia="Times New Roman" w:cs="Times New Roman"/>
          <w:szCs w:val="24"/>
        </w:rPr>
        <w:t>μπαχαλάκη</w:t>
      </w:r>
      <w:proofErr w:type="spellEnd"/>
      <w:r>
        <w:rPr>
          <w:rFonts w:eastAsia="Times New Roman" w:cs="Times New Roman"/>
          <w:szCs w:val="24"/>
        </w:rPr>
        <w:t>. Δεν ξέρω εάν</w:t>
      </w:r>
      <w:r>
        <w:rPr>
          <w:rFonts w:eastAsia="Times New Roman" w:cs="Times New Roman"/>
          <w:szCs w:val="24"/>
        </w:rPr>
        <w:t xml:space="preserve"> οι δεκάδες προσαγωγές μετά το χτύπημα στα γραφεία του ΣΥΡΙΖΑ θα σημάνουν αλλαγή στη στάση σας. Ίδωμεν!</w:t>
      </w:r>
    </w:p>
    <w:p w14:paraId="6988B80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αδυνατούμε, κύριε Πρόεδρε, να συναινέσουμε στην υπερψήφιση του παρόντος νομοσχεδίου. </w:t>
      </w:r>
    </w:p>
    <w:p w14:paraId="6988B80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88B808"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6988B8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Αλέξανδρος Τριανταφυλλίδης από τον ΣΥΡΙΖΑ. </w:t>
      </w:r>
    </w:p>
    <w:p w14:paraId="6988B8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Και να θέλει κάποιος να αγιάσει δεν μπορεί. Είχα σκοπό να μιλήσω μόνο για το άρθρο 35, για την πολ</w:t>
      </w:r>
      <w:r>
        <w:rPr>
          <w:rFonts w:eastAsia="Times New Roman" w:cs="Times New Roman"/>
          <w:szCs w:val="24"/>
        </w:rPr>
        <w:t xml:space="preserve">ύ σημαντική –επιτέλους- ολοκλήρωση του ζητήματος με την Παγκόσμια Ημέρα Ελληνικής  Γλώσσας, για την οποία έχω καταθέσει και σχετική πρόταση. </w:t>
      </w:r>
    </w:p>
    <w:p w14:paraId="6988B8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θέλω να πω τρία πράγματα: «Ξύνεστε στη γκλίτσα του τσοπάνη». Λέτε ότι κρύβεται ο Πρωθυπουργός και η Κυβέρνησ</w:t>
      </w:r>
      <w:r>
        <w:rPr>
          <w:rFonts w:eastAsia="Times New Roman" w:cs="Times New Roman"/>
          <w:szCs w:val="24"/>
        </w:rPr>
        <w:t xml:space="preserve">η. Γιατί δεν κάνει ο Αρχηγός σας μια ερώτηση την Ώρα του Πρωθυπουργού; Τώρα κάθε Παρασκευή ο Πρωθυπουργός είναι εδώ και δίνει απαντήσεις. Ο κ. Λεβέντης έκανε την ερώτηση και αύριο θα πάρει απαντήσεις για το </w:t>
      </w:r>
      <w:proofErr w:type="spellStart"/>
      <w:r>
        <w:rPr>
          <w:rFonts w:eastAsia="Times New Roman" w:cs="Times New Roman"/>
          <w:szCs w:val="24"/>
          <w:lang w:val="en-US"/>
        </w:rPr>
        <w:t>Eurogroup</w:t>
      </w:r>
      <w:proofErr w:type="spellEnd"/>
      <w:r>
        <w:rPr>
          <w:rFonts w:eastAsia="Times New Roman" w:cs="Times New Roman"/>
          <w:szCs w:val="24"/>
        </w:rPr>
        <w:t xml:space="preserve">. Αύριο στις 10:00΄ να είστε εδώ για να </w:t>
      </w:r>
      <w:r>
        <w:rPr>
          <w:rFonts w:eastAsia="Times New Roman" w:cs="Times New Roman"/>
          <w:szCs w:val="24"/>
        </w:rPr>
        <w:t xml:space="preserve">λάβετε συγκεκριμένη ενημέρωση, για την οποία βλέπω ότι σπαρταράτε. Την Τρίτη στις 16:00΄ έχουμε κληθεί ως μέλη της Επιτροπής Οικονομικών για να μας ενημερώσει ο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Επομένως, ποιος κρύβεται; </w:t>
      </w:r>
    </w:p>
    <w:p w14:paraId="6988B8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Δεύτερον, ακούμε αυτό το παραμύθι, αυτή την</w:t>
      </w:r>
      <w:r>
        <w:rPr>
          <w:rFonts w:eastAsia="Times New Roman" w:cs="Times New Roman"/>
          <w:szCs w:val="24"/>
        </w:rPr>
        <w:t xml:space="preserve"> ωραία </w:t>
      </w:r>
      <w:proofErr w:type="spellStart"/>
      <w:r>
        <w:rPr>
          <w:rFonts w:eastAsia="Times New Roman" w:cs="Times New Roman"/>
          <w:szCs w:val="24"/>
        </w:rPr>
        <w:t>καραμελίτσα</w:t>
      </w:r>
      <w:proofErr w:type="spellEnd"/>
      <w:r>
        <w:rPr>
          <w:rFonts w:eastAsia="Times New Roman" w:cs="Times New Roman"/>
          <w:szCs w:val="24"/>
        </w:rPr>
        <w:t xml:space="preserve"> για τις καρέκλες της εξουσίας, όταν μαζί με τους συνεργάτες σας που έλεγαν «ο λαός δεν ξεχνά τι σημαίνει Δεξιά» και εσείς λέγατε «αέρα, αέρα να φύγει η χολέρα» συνυπήρξατε ως Κυβέρνηση για χάρη της καρέκλας, για την επιβίωσή σας και βέβα</w:t>
      </w:r>
      <w:r>
        <w:rPr>
          <w:rFonts w:eastAsia="Times New Roman" w:cs="Times New Roman"/>
          <w:szCs w:val="24"/>
        </w:rPr>
        <w:t>ια για να παραγραφούν σκάνδαλα, διαφθορές, διαπλοκές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988B8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Έμαθε τώρα τι σημαίνει Αριστερά!</w:t>
      </w:r>
    </w:p>
    <w:p w14:paraId="6988B8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Και το τρίτο ανέκδοτο της ημέρας είναι ότι η Αριστερά </w:t>
      </w:r>
      <w:proofErr w:type="spellStart"/>
      <w:r>
        <w:rPr>
          <w:rFonts w:eastAsia="Times New Roman" w:cs="Times New Roman"/>
          <w:szCs w:val="24"/>
        </w:rPr>
        <w:t>ντριπλάρει</w:t>
      </w:r>
      <w:proofErr w:type="spellEnd"/>
      <w:r>
        <w:rPr>
          <w:rFonts w:eastAsia="Times New Roman" w:cs="Times New Roman"/>
          <w:szCs w:val="24"/>
        </w:rPr>
        <w:t xml:space="preserve"> το ΑΣΕΠ. Μεγαλύτερο ανέκδοτο εδώ μέσα δεν έχει </w:t>
      </w:r>
      <w:r>
        <w:rPr>
          <w:rFonts w:eastAsia="Times New Roman" w:cs="Times New Roman"/>
          <w:szCs w:val="24"/>
        </w:rPr>
        <w:t>ξανακουστεί! Αυτή εδώ η Κυβέρνηση, νομίζω καλώς –δεν θα σκεφτώ πονηρά να πω κακώς- έδωσε λύση στους επιτυχόντες του ΑΣΕΠ του 1997, όταν δεν υπήρχε καν ΣΥΡΙΖΑ!</w:t>
      </w:r>
    </w:p>
    <w:p w14:paraId="6988B80F"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επιτυχόντες του ΑΣΕΠ του 1997 τώρα μονιμοποιήθηκαν με τη διάταξη του Βερναρδάκη και τακτοποιήθηκαν. Δεκαεννιά χρόνια οι άνθρωποι περίμεναν να βρουν το δίκιο τους και βρήκαν το δίκιο τους μετά από δεκαεννιά χρόνια. Ο Τσίπρας δεν ήταν </w:t>
      </w:r>
      <w:r>
        <w:rPr>
          <w:rFonts w:eastAsia="Times New Roman" w:cs="Times New Roman"/>
          <w:szCs w:val="24"/>
        </w:rPr>
        <w:t>α</w:t>
      </w:r>
      <w:r>
        <w:rPr>
          <w:rFonts w:eastAsia="Times New Roman" w:cs="Times New Roman"/>
          <w:szCs w:val="24"/>
        </w:rPr>
        <w:t xml:space="preserve">ρχηγός του ΣΥΡΙΖΑ. </w:t>
      </w:r>
      <w:r>
        <w:rPr>
          <w:rFonts w:eastAsia="Times New Roman" w:cs="Times New Roman"/>
          <w:szCs w:val="24"/>
        </w:rPr>
        <w:t xml:space="preserve">Δεν υπήρχε ο ΣΥΡΙΖΑ, ήταν Συνασπισμός. Δεν υπήρχε καν διαδικασία. Δηλαδή, είναι εκπληκτικό, αυτά τα ανέκδοτα που ακούμε σε αυτή την Αίθουσα για τον ΣΥΡΙΖΑ που </w:t>
      </w:r>
      <w:proofErr w:type="spellStart"/>
      <w:r>
        <w:rPr>
          <w:rFonts w:eastAsia="Times New Roman" w:cs="Times New Roman"/>
          <w:szCs w:val="24"/>
        </w:rPr>
        <w:t>ντριπλάρει</w:t>
      </w:r>
      <w:proofErr w:type="spellEnd"/>
      <w:r>
        <w:rPr>
          <w:rFonts w:eastAsia="Times New Roman" w:cs="Times New Roman"/>
          <w:szCs w:val="24"/>
        </w:rPr>
        <w:t xml:space="preserve"> το ΑΣΕΠ και μονιμοποιεί τους επιτυχόντες του 1997, πριν από δεκαεννιά χρόνια!</w:t>
      </w:r>
    </w:p>
    <w:p w14:paraId="6988B810"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έχ</w:t>
      </w:r>
      <w:r>
        <w:rPr>
          <w:rFonts w:eastAsia="Times New Roman" w:cs="Times New Roman"/>
          <w:szCs w:val="24"/>
        </w:rPr>
        <w:t xml:space="preserve">ουν επιλέξει τον ρόλο του τσιλιαδόρου της ιστορίας –αναφέρομαι στη Νέα Δημοκρατία- που περιμένει τρίβοντας τα χεράκια του στη γωνία πώς θα αποτύχει η Κυβέρνηση στην πρώτη αξιολόγηση, «δεν πέτυχε, θα πέσουν έξω τα έσοδα», δεν έπεσαν τα έξοδα, «3% θα φθάσει </w:t>
      </w:r>
      <w:r>
        <w:rPr>
          <w:rFonts w:eastAsia="Times New Roman" w:cs="Times New Roman"/>
          <w:szCs w:val="24"/>
        </w:rPr>
        <w:t xml:space="preserve">η </w:t>
      </w:r>
      <w:proofErr w:type="spellStart"/>
      <w:r>
        <w:rPr>
          <w:rFonts w:eastAsia="Times New Roman" w:cs="Times New Roman"/>
          <w:szCs w:val="24"/>
        </w:rPr>
        <w:t>υπεραπόδοση</w:t>
      </w:r>
      <w:proofErr w:type="spellEnd"/>
      <w:r>
        <w:rPr>
          <w:rFonts w:eastAsia="Times New Roman" w:cs="Times New Roman"/>
          <w:szCs w:val="24"/>
        </w:rPr>
        <w:t xml:space="preserve">», «θα γίνει η </w:t>
      </w:r>
      <w:r>
        <w:rPr>
          <w:rFonts w:eastAsia="Times New Roman" w:cs="Times New Roman"/>
          <w:szCs w:val="24"/>
        </w:rPr>
        <w:lastRenderedPageBreak/>
        <w:t>διαδικασία σε σχέση με την αξιολόγηση ή δεν θα γίνει», «θα φύγουν ή δεν θα φύγουν», «θα πέσει η Κυβέρνηση, θα γίνουν εκλογές» και λοιπά. Όλα αυτά ακούγονται και πορεία στην πορεία έχουμε φθάσει τους είκοσι πέντε μήνες και καθημε</w:t>
      </w:r>
      <w:r>
        <w:rPr>
          <w:rFonts w:eastAsia="Times New Roman" w:cs="Times New Roman"/>
          <w:szCs w:val="24"/>
        </w:rPr>
        <w:t xml:space="preserve">ρινά αυτού του τύπου οι μύθοι πραγματικά καταπίπτουν. </w:t>
      </w:r>
    </w:p>
    <w:p w14:paraId="6988B811"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συνεχίσω με αυτό, γιατί ήδη έχω καταναλώσει τρία λεπτά από την ομιλία μου. </w:t>
      </w:r>
    </w:p>
    <w:p w14:paraId="6988B812"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την προτεινόμενη νομοτεχνική βελτίωση του άρθρου 35, το οποίο αναφέρεται στην εξουσιοδοτική</w:t>
      </w:r>
      <w:r>
        <w:rPr>
          <w:rFonts w:eastAsia="Times New Roman" w:cs="Times New Roman"/>
          <w:szCs w:val="24"/>
        </w:rPr>
        <w:t xml:space="preserve"> διάταξη ανακήρυξης Παγκόσμιας Ημέρας Ελληνικής Γλώσσας, με σκοπό την ανάδειξη και προώθηση ιδίως εθνικών, κοινωνικών, φιλολογικών, πολιτιστικών ή άλλων θεμάτων, κύριε Υπουργέ, κύριε Σκουρλέτη, την οποία σας έχω </w:t>
      </w:r>
      <w:proofErr w:type="spellStart"/>
      <w:r>
        <w:rPr>
          <w:rFonts w:eastAsia="Times New Roman" w:cs="Times New Roman"/>
          <w:szCs w:val="24"/>
        </w:rPr>
        <w:t>ενεχειρίσει</w:t>
      </w:r>
      <w:proofErr w:type="spellEnd"/>
      <w:r>
        <w:rPr>
          <w:rFonts w:eastAsia="Times New Roman" w:cs="Times New Roman"/>
          <w:szCs w:val="24"/>
        </w:rPr>
        <w:t>. Λέω για τη συγκεκριμένη νομοτεχ</w:t>
      </w:r>
      <w:r>
        <w:rPr>
          <w:rFonts w:eastAsia="Times New Roman" w:cs="Times New Roman"/>
          <w:szCs w:val="24"/>
        </w:rPr>
        <w:t xml:space="preserve">νική βελτίωση, της οποίας η </w:t>
      </w:r>
      <w:proofErr w:type="spellStart"/>
      <w:r>
        <w:rPr>
          <w:rFonts w:eastAsia="Times New Roman" w:cs="Times New Roman"/>
          <w:szCs w:val="24"/>
        </w:rPr>
        <w:t>επαναδιατύπωση</w:t>
      </w:r>
      <w:proofErr w:type="spellEnd"/>
      <w:r>
        <w:rPr>
          <w:rFonts w:eastAsia="Times New Roman" w:cs="Times New Roman"/>
          <w:szCs w:val="24"/>
        </w:rPr>
        <w:t xml:space="preserve"> που προτείνω, για την ιστορία έχει να κάνει με την προστασία, την ενίσχυση και την προώθηση της ελληνικής γλώσσας και της ελληνομάθειας στη διεθνή κοινότητα, του πολιτισμού, της παιδείας, των γραμμάτων, των τεχνών</w:t>
      </w:r>
      <w:r>
        <w:rPr>
          <w:rFonts w:eastAsia="Times New Roman" w:cs="Times New Roman"/>
          <w:szCs w:val="24"/>
        </w:rPr>
        <w:t xml:space="preserve">, της επικοινωνίας και του διαδικτύου. </w:t>
      </w:r>
    </w:p>
    <w:p w14:paraId="6988B813"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Την καταθέτω στα Πρακτικά για την ιστορία. </w:t>
      </w:r>
    </w:p>
    <w:p w14:paraId="6988B8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Τριανταφυλλίδης καταθέτει για τα Πρακτικά την προαναφερθείσα προτεινόμενη νομοτεχνική βελτίωση, η οποία βρίσκεται στο </w:t>
      </w:r>
      <w:r>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t>Τμήματος Γραμματείας της Διεύθυνσης Στενογραφίας και Πρακτικών της Βουλής)</w:t>
      </w:r>
    </w:p>
    <w:p w14:paraId="6988B8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πω ότι δεν έχουμε ανάγκη από μια ακόμη επέτειο. Και πέρα από το </w:t>
      </w:r>
      <w:proofErr w:type="spellStart"/>
      <w:r>
        <w:rPr>
          <w:rFonts w:eastAsia="Times New Roman" w:cs="Times New Roman"/>
          <w:szCs w:val="24"/>
          <w:lang w:val="en-US"/>
        </w:rPr>
        <w:t>Eurogroup</w:t>
      </w:r>
      <w:proofErr w:type="spellEnd"/>
      <w:r>
        <w:rPr>
          <w:rFonts w:eastAsia="Times New Roman" w:cs="Times New Roman"/>
          <w:szCs w:val="24"/>
        </w:rPr>
        <w:t xml:space="preserve"> των αριθμών, των δημοσιονομικών χρεών, των ελλειμμάτων, υπάρχει και ένα </w:t>
      </w:r>
      <w:proofErr w:type="spellStart"/>
      <w:r>
        <w:rPr>
          <w:rFonts w:eastAsia="Times New Roman" w:cs="Times New Roman"/>
          <w:szCs w:val="24"/>
          <w:lang w:val="en-US"/>
        </w:rPr>
        <w:t>Eurogroup</w:t>
      </w:r>
      <w:proofErr w:type="spellEnd"/>
      <w:r>
        <w:rPr>
          <w:rFonts w:eastAsia="Times New Roman" w:cs="Times New Roman"/>
          <w:szCs w:val="24"/>
        </w:rPr>
        <w:t xml:space="preserve"> –δεν ξέρω αν προβ</w:t>
      </w:r>
      <w:r>
        <w:rPr>
          <w:rFonts w:eastAsia="Times New Roman" w:cs="Times New Roman"/>
          <w:szCs w:val="24"/>
        </w:rPr>
        <w:t xml:space="preserve">λέπεται- για να αξιολογήσει και να αποτιμήσει αξίες, αρχές, πολιτισμούς, συμπεριφορές. Και τελικά είναι αυτή η διαδικασία, όπως έλεγε ο αείμνηστος δάσκαλος Χρήστος Τσολάκης -και συνδέεται ευθέως με αυτή την εξουσιοδοτική διάταξη, για να ορίσουμε Παγκόσμια </w:t>
      </w:r>
      <w:r>
        <w:rPr>
          <w:rFonts w:eastAsia="Times New Roman" w:cs="Times New Roman"/>
          <w:szCs w:val="24"/>
        </w:rPr>
        <w:t>Ημέρα Ελληνικής Γλώσσας και δεν έχουμε ανάγκη από ακόμα μια επέτειο, αλλά έχουμε ανάγκη από αυτό που συμπυκνώνει και καθορίζει την εθνική μας ταυτότητα, που είναι η γλώσσα μας- τα όρια του λόγου μας είναι τα όρια του κόσμου μας. Και λέει ο Χρήστος Τσολάκης</w:t>
      </w:r>
      <w:r>
        <w:rPr>
          <w:rFonts w:eastAsia="Times New Roman" w:cs="Times New Roman"/>
          <w:szCs w:val="24"/>
        </w:rPr>
        <w:t xml:space="preserve">: «Συνείδηση, επομένως, της γλώσσας σημαίνει συνείδηση της σκέψης. Συνείδηση της απεραντοσύνης της γλώσσας σημαίνει συνείδηση της απεραντοσύνης της σκέψης. Γι’ αυτό και οι γλώσσες βρίσκονται στα μπόγια των λαών, ψηλώνουν με το ψήλωμα και συρρικνώνονται με </w:t>
      </w:r>
      <w:r>
        <w:rPr>
          <w:rFonts w:eastAsia="Times New Roman" w:cs="Times New Roman"/>
          <w:szCs w:val="24"/>
        </w:rPr>
        <w:t xml:space="preserve">τη συρρίκνωση των σκέψεων και των πολιτισμών των ανθρώπων. Δεν είναι δυνατόν οι πολιτισμοί και οι σκέψεις να προάγονται και οι γλώσσες να φθίνουν. Αυτό και το αντίστροφό του αποκλείεται». </w:t>
      </w:r>
    </w:p>
    <w:p w14:paraId="6988B8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επίσης. </w:t>
      </w:r>
    </w:p>
    <w:p w14:paraId="6988B8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88B8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Όπως είχα πει, το συγκεκριμένο άρθρο μπορεί να νοηθεί ως μια μαγιά κα</w:t>
      </w:r>
      <w:r>
        <w:rPr>
          <w:rFonts w:eastAsia="Times New Roman" w:cs="Times New Roman"/>
          <w:szCs w:val="24"/>
        </w:rPr>
        <w:t xml:space="preserve">ι ένας πυρήνας, γύρω από τον οποίο μπορεί να χτιστεί μια ολόκληρη προσπάθεια που θα προωθεί την </w:t>
      </w:r>
      <w:proofErr w:type="spellStart"/>
      <w:r>
        <w:rPr>
          <w:rFonts w:eastAsia="Times New Roman" w:cs="Times New Roman"/>
          <w:szCs w:val="24"/>
        </w:rPr>
        <w:t>ελληνοφωνία</w:t>
      </w:r>
      <w:proofErr w:type="spellEnd"/>
      <w:r>
        <w:rPr>
          <w:rFonts w:eastAsia="Times New Roman" w:cs="Times New Roman"/>
          <w:szCs w:val="24"/>
        </w:rPr>
        <w:t xml:space="preserve">, την ελληνική γλώσσα και τον ελληνικό πολιτισμό κατά τα πρότυπα της </w:t>
      </w:r>
      <w:proofErr w:type="spellStart"/>
      <w:r>
        <w:rPr>
          <w:rFonts w:eastAsia="Times New Roman" w:cs="Times New Roman"/>
          <w:szCs w:val="24"/>
        </w:rPr>
        <w:t>αγγλοφωνίας</w:t>
      </w:r>
      <w:proofErr w:type="spellEnd"/>
      <w:r>
        <w:rPr>
          <w:rFonts w:eastAsia="Times New Roman" w:cs="Times New Roman"/>
          <w:szCs w:val="24"/>
        </w:rPr>
        <w:t xml:space="preserve"> και της </w:t>
      </w:r>
      <w:proofErr w:type="spellStart"/>
      <w:r>
        <w:rPr>
          <w:rFonts w:eastAsia="Times New Roman" w:cs="Times New Roman"/>
          <w:szCs w:val="24"/>
        </w:rPr>
        <w:t>γαλλοφωνίας</w:t>
      </w:r>
      <w:proofErr w:type="spellEnd"/>
      <w:r>
        <w:rPr>
          <w:rFonts w:eastAsia="Times New Roman" w:cs="Times New Roman"/>
          <w:szCs w:val="24"/>
        </w:rPr>
        <w:t xml:space="preserve">. </w:t>
      </w:r>
    </w:p>
    <w:p w14:paraId="6988B8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 αυτό θα καταθέσω στα Πρακτικά τέσσερα κείμ</w:t>
      </w:r>
      <w:r>
        <w:rPr>
          <w:rFonts w:eastAsia="Times New Roman" w:cs="Times New Roman"/>
          <w:szCs w:val="24"/>
        </w:rPr>
        <w:t xml:space="preserve">ενα, που αφορούν τρόπους διάδοσης της </w:t>
      </w:r>
      <w:proofErr w:type="spellStart"/>
      <w:r>
        <w:rPr>
          <w:rFonts w:eastAsia="Times New Roman" w:cs="Times New Roman"/>
          <w:szCs w:val="24"/>
        </w:rPr>
        <w:t>γαλλοφωνίας</w:t>
      </w:r>
      <w:proofErr w:type="spellEnd"/>
      <w:r>
        <w:rPr>
          <w:rFonts w:eastAsia="Times New Roman" w:cs="Times New Roman"/>
          <w:szCs w:val="24"/>
        </w:rPr>
        <w:t xml:space="preserve"> και της </w:t>
      </w:r>
      <w:proofErr w:type="spellStart"/>
      <w:r>
        <w:rPr>
          <w:rFonts w:eastAsia="Times New Roman" w:cs="Times New Roman"/>
          <w:szCs w:val="24"/>
        </w:rPr>
        <w:t>αγγλοφωνίας</w:t>
      </w:r>
      <w:proofErr w:type="spellEnd"/>
      <w:r>
        <w:rPr>
          <w:rFonts w:eastAsia="Times New Roman" w:cs="Times New Roman"/>
          <w:szCs w:val="24"/>
        </w:rPr>
        <w:t xml:space="preserve"> στις μέρες μας. </w:t>
      </w:r>
    </w:p>
    <w:p w14:paraId="6988B8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αφορά απόσπασμα από την πολιτιστική ατζέντα του Γαλλικού Ινστιτούτου του τρέχοντος τριμήνου, Ιανουάριος-Μάρτιος 2017. Συνοψίζει τις εκδηλώσεις που γίνονται τον </w:t>
      </w:r>
      <w:r>
        <w:rPr>
          <w:rFonts w:eastAsia="Times New Roman" w:cs="Times New Roman"/>
          <w:szCs w:val="24"/>
        </w:rPr>
        <w:t xml:space="preserve">Μάρτιο του 2017 για την ημέρα που έχει οριστεί ως παγκόσμια ημέρα </w:t>
      </w:r>
      <w:proofErr w:type="spellStart"/>
      <w:r>
        <w:rPr>
          <w:rFonts w:eastAsia="Times New Roman" w:cs="Times New Roman"/>
          <w:szCs w:val="24"/>
        </w:rPr>
        <w:t>γαλλοφωνίας</w:t>
      </w:r>
      <w:proofErr w:type="spellEnd"/>
      <w:r>
        <w:rPr>
          <w:rFonts w:eastAsia="Times New Roman" w:cs="Times New Roman"/>
          <w:szCs w:val="24"/>
        </w:rPr>
        <w:t xml:space="preserve">, συμπεριλαμβανομένου του Φεστιβάλ Γαλλόφωνου Κινηματογράφου σε Αθήνα και Θεσσαλονίκη. </w:t>
      </w:r>
    </w:p>
    <w:p w14:paraId="6988B8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πρωτοβουλία αφορά την προκήρυξη διεθνούς διαγωνισμού </w:t>
      </w:r>
      <w:proofErr w:type="spellStart"/>
      <w:r>
        <w:rPr>
          <w:rFonts w:eastAsia="Times New Roman" w:cs="Times New Roman"/>
          <w:szCs w:val="24"/>
        </w:rPr>
        <w:t>γαλλοφωνίας</w:t>
      </w:r>
      <w:proofErr w:type="spellEnd"/>
      <w:r>
        <w:rPr>
          <w:rFonts w:eastAsia="Times New Roman" w:cs="Times New Roman"/>
          <w:szCs w:val="24"/>
        </w:rPr>
        <w:t xml:space="preserve"> για μαθητές, όπω</w:t>
      </w:r>
      <w:r>
        <w:rPr>
          <w:rFonts w:eastAsia="Times New Roman" w:cs="Times New Roman"/>
          <w:szCs w:val="24"/>
        </w:rPr>
        <w:t xml:space="preserve">ς αποτυπώνεται στα ελληνικά στην ιστοσελίδα της </w:t>
      </w:r>
      <w:r>
        <w:rPr>
          <w:rFonts w:eastAsia="Times New Roman" w:cs="Times New Roman"/>
          <w:szCs w:val="24"/>
        </w:rPr>
        <w:t>Γ</w:t>
      </w:r>
      <w:r>
        <w:rPr>
          <w:rFonts w:eastAsia="Times New Roman" w:cs="Times New Roman"/>
          <w:szCs w:val="24"/>
        </w:rPr>
        <w:t xml:space="preserve">αλλικής Πρεσβείας της Αθήνας. </w:t>
      </w:r>
    </w:p>
    <w:p w14:paraId="6988B8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το διαβατήριο του μεγάλου γύρου της </w:t>
      </w:r>
      <w:proofErr w:type="spellStart"/>
      <w:r>
        <w:rPr>
          <w:rFonts w:eastAsia="Times New Roman" w:cs="Times New Roman"/>
          <w:szCs w:val="24"/>
        </w:rPr>
        <w:t>γαλλοφωνίας</w:t>
      </w:r>
      <w:proofErr w:type="spellEnd"/>
      <w:r>
        <w:rPr>
          <w:rFonts w:eastAsia="Times New Roman" w:cs="Times New Roman"/>
          <w:szCs w:val="24"/>
        </w:rPr>
        <w:t xml:space="preserve"> του 2017, που τελεί υπό την αιγίδα του Προέδρου της Γαλλικής Δημοκρατίας Φρανσουά Ολάντ. </w:t>
      </w:r>
    </w:p>
    <w:p w14:paraId="6988B81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Γιατί, άραγε, η Γαλλία δίνει τόσο μεγάλη σημασία στη γλώσσα; Περιγράφονται εκεί όλες οι εκδηλώσεις που έχουν προγραμματιστεί. </w:t>
      </w:r>
    </w:p>
    <w:p w14:paraId="6988B81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Τέταρτον, ένα κείμενο από την ιστοσελίδα της Κοινοπολιτείας σε σχέση με την </w:t>
      </w:r>
      <w:proofErr w:type="spellStart"/>
      <w:r>
        <w:rPr>
          <w:rFonts w:eastAsia="Times New Roman"/>
          <w:szCs w:val="24"/>
        </w:rPr>
        <w:t>αγγλοφωνία</w:t>
      </w:r>
      <w:proofErr w:type="spellEnd"/>
      <w:r>
        <w:rPr>
          <w:rFonts w:eastAsia="Times New Roman"/>
          <w:szCs w:val="24"/>
        </w:rPr>
        <w:t>.</w:t>
      </w:r>
    </w:p>
    <w:p w14:paraId="6988B81F" w14:textId="77777777" w:rsidR="00374D63" w:rsidRDefault="00826AA3">
      <w:pPr>
        <w:spacing w:line="600" w:lineRule="auto"/>
        <w:ind w:firstLine="720"/>
        <w:contextualSpacing/>
        <w:jc w:val="both"/>
        <w:rPr>
          <w:rFonts w:eastAsia="Times New Roman"/>
          <w:szCs w:val="24"/>
        </w:rPr>
      </w:pPr>
      <w:r>
        <w:rPr>
          <w:rFonts w:eastAsia="Times New Roman"/>
          <w:szCs w:val="24"/>
        </w:rPr>
        <w:t>Κλείνω, με ένα, δυο ζητήματα, κύριε Πρόεδ</w:t>
      </w:r>
      <w:r>
        <w:rPr>
          <w:rFonts w:eastAsia="Times New Roman"/>
          <w:szCs w:val="24"/>
        </w:rPr>
        <w:t>ρε.</w:t>
      </w:r>
    </w:p>
    <w:p w14:paraId="6988B82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Οι Γάλλοι έχουν θεσμοθετήσει Υπουργείο Ανάπτυξης και </w:t>
      </w:r>
      <w:proofErr w:type="spellStart"/>
      <w:r>
        <w:rPr>
          <w:rFonts w:eastAsia="Times New Roman"/>
          <w:szCs w:val="24"/>
        </w:rPr>
        <w:t>Γαλλοφωνίας</w:t>
      </w:r>
      <w:proofErr w:type="spellEnd"/>
      <w:r>
        <w:rPr>
          <w:rFonts w:eastAsia="Times New Roman"/>
          <w:szCs w:val="24"/>
        </w:rPr>
        <w:t>. Ο άνθρωπος που ασχολείται με τα οικονομικά μεγέθη, ταυτόχρονα και ταυτόσημα προσπαθεί να ενισχύσει τη γαλλική γλώσσα σε όλον τον κόσμο, γιατί ξέρει ότι όπου περνάει η γλώσσα, δηλαδή ο πο</w:t>
      </w:r>
      <w:r>
        <w:rPr>
          <w:rFonts w:eastAsia="Times New Roman"/>
          <w:szCs w:val="24"/>
        </w:rPr>
        <w:t>λιτισμός, δηλαδή τα πολιτιστικά αγαθά, από πίσω έρχονται και οι επενδύσεις, οι οικονομικές παρεμβάσεις, οι συνεργίες, οι συνεργασίες κ.λπ.</w:t>
      </w:r>
      <w:r>
        <w:rPr>
          <w:rFonts w:eastAsia="Times New Roman"/>
          <w:szCs w:val="24"/>
        </w:rPr>
        <w:t>.</w:t>
      </w:r>
      <w:r>
        <w:rPr>
          <w:rFonts w:eastAsia="Times New Roman"/>
          <w:szCs w:val="24"/>
        </w:rPr>
        <w:t xml:space="preserve"> Αυτό το «</w:t>
      </w:r>
      <w:proofErr w:type="spellStart"/>
      <w:r>
        <w:rPr>
          <w:rFonts w:eastAsia="Times New Roman"/>
          <w:szCs w:val="24"/>
        </w:rPr>
        <w:t>υπερόπλο</w:t>
      </w:r>
      <w:proofErr w:type="spellEnd"/>
      <w:r>
        <w:rPr>
          <w:rFonts w:eastAsia="Times New Roman"/>
          <w:szCs w:val="24"/>
        </w:rPr>
        <w:t xml:space="preserve">» που έχουμε, τη γλώσσα μας, δυστυχώς, το έχουμε αφήσει ανενεργό επί δεκαετίες. </w:t>
      </w:r>
    </w:p>
    <w:p w14:paraId="6988B82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Αυτό, λοιπόν, που </w:t>
      </w:r>
      <w:r>
        <w:rPr>
          <w:rFonts w:eastAsia="Times New Roman"/>
          <w:szCs w:val="24"/>
        </w:rPr>
        <w:t>προτείνω είναι μία διεθνής επιτροπή. Εγώ έχω το δικαίωμα να το κάνω. Το πρότεινα στην ομιλία μου επί των προγραμματικών δηλώσεων της Κυβέρνησης τον Σεπτέμβριο του 2015…</w:t>
      </w:r>
    </w:p>
    <w:p w14:paraId="6988B82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Τριανταφυλλίδη, ολοκληρώστε παρακαλώ.</w:t>
      </w:r>
    </w:p>
    <w:p w14:paraId="6988B823" w14:textId="77777777" w:rsidR="00374D63" w:rsidRDefault="00826AA3">
      <w:pPr>
        <w:spacing w:line="600" w:lineRule="auto"/>
        <w:ind w:firstLine="720"/>
        <w:contextualSpacing/>
        <w:jc w:val="both"/>
        <w:rPr>
          <w:rFonts w:eastAsia="Times New Roman"/>
          <w:szCs w:val="24"/>
        </w:rPr>
      </w:pPr>
      <w:r>
        <w:rPr>
          <w:rFonts w:eastAsia="Times New Roman"/>
          <w:b/>
          <w:szCs w:val="24"/>
        </w:rPr>
        <w:t>ΑΛΕΞΑΝΔΡΟ</w:t>
      </w:r>
      <w:r>
        <w:rPr>
          <w:rFonts w:eastAsia="Times New Roman"/>
          <w:b/>
          <w:szCs w:val="24"/>
        </w:rPr>
        <w:t xml:space="preserve">Σ ΤΡΙΑΝΤΑΦΥΛΛΙΔΗΣ: </w:t>
      </w:r>
      <w:r>
        <w:rPr>
          <w:rFonts w:eastAsia="Times New Roman"/>
          <w:szCs w:val="24"/>
        </w:rPr>
        <w:t xml:space="preserve">Ολοκληρώνω, κύριε Πρόεδρε. Σας ευχαριστώ για την κατανόηση. Είναι σημαντικό, όμως, το συγκεκριμένο θέμα. </w:t>
      </w:r>
    </w:p>
    <w:p w14:paraId="6988B82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Απλώς και μόνο να σημειώσω το εξής: Για τη </w:t>
      </w:r>
      <w:proofErr w:type="spellStart"/>
      <w:r>
        <w:rPr>
          <w:rFonts w:eastAsia="Times New Roman"/>
          <w:szCs w:val="24"/>
        </w:rPr>
        <w:t>γαλλοφωνία</w:t>
      </w:r>
      <w:proofErr w:type="spellEnd"/>
      <w:r>
        <w:rPr>
          <w:rFonts w:eastAsia="Times New Roman"/>
          <w:szCs w:val="24"/>
        </w:rPr>
        <w:t xml:space="preserve"> υπάρχει αυτή η διεθνής επιτροπή προσωπικοτήτων. Ξέρετε ποιος συμμετέχει σε αυ</w:t>
      </w:r>
      <w:r>
        <w:rPr>
          <w:rFonts w:eastAsia="Times New Roman"/>
          <w:szCs w:val="24"/>
        </w:rPr>
        <w:t>τήν τη διεθνή επιτροπή προσωπικοτήτων που στηρίζει τη γαλλική γλώσσα σε όλο τον πλανήτη; Ο σκηνοθέτης Κώστας Γαβράς, ο οποίος έχει τιμηθεί και από την ελληνική πολιτεία με τη συμμετοχή του στο διοικητικό συμβούλιο του Ιδρύματος Ελληνικού Πολιτισμού. Αν αυτ</w:t>
      </w:r>
      <w:r>
        <w:rPr>
          <w:rFonts w:eastAsia="Times New Roman"/>
          <w:szCs w:val="24"/>
        </w:rPr>
        <w:t xml:space="preserve">ό λέει κάτι για το πώς πρέπει να φροντίσουμε, ώστε αυτή η πολύ σημαντική Παγκόσμια Ημέρα Ελληνικής Γλώσσας και Ελληνικού Πολιτισμού να μην καταλήξει και καταντήσει απλώς μια ωραία αφορμή για να γραφτούν πέντε ομιλίες και να παιχτούν πέντε παλαμάκια για το </w:t>
      </w:r>
      <w:r>
        <w:rPr>
          <w:rFonts w:eastAsia="Times New Roman"/>
          <w:szCs w:val="24"/>
        </w:rPr>
        <w:t>πόσο πολύ αγαπούν την Ελλάδα και για το πόσο πολύ η Ελλάδα χτυπά στην καρδιά τους. Να γίνει η μαγιά και ο πυρήνας αυτό το άρθρο, αυτή η συγκεκριμένη κοινή υπουργική απόφαση, έτσι ώστε πραγματικά να χτιστεί κι εδώ κάτι ανάλογο –δεν χρειάζεται να το ψάξουμε-</w:t>
      </w:r>
      <w:r>
        <w:rPr>
          <w:rFonts w:eastAsia="Times New Roman"/>
          <w:szCs w:val="24"/>
        </w:rPr>
        <w:t xml:space="preserve"> με την </w:t>
      </w:r>
      <w:proofErr w:type="spellStart"/>
      <w:r>
        <w:rPr>
          <w:rFonts w:eastAsia="Times New Roman"/>
          <w:szCs w:val="24"/>
        </w:rPr>
        <w:t>αγγλοφωνία</w:t>
      </w:r>
      <w:proofErr w:type="spellEnd"/>
      <w:r>
        <w:rPr>
          <w:rFonts w:eastAsia="Times New Roman"/>
          <w:szCs w:val="24"/>
        </w:rPr>
        <w:t xml:space="preserve"> και </w:t>
      </w:r>
      <w:proofErr w:type="spellStart"/>
      <w:r>
        <w:rPr>
          <w:rFonts w:eastAsia="Times New Roman"/>
          <w:szCs w:val="24"/>
        </w:rPr>
        <w:t>γαλλοφωνία</w:t>
      </w:r>
      <w:proofErr w:type="spellEnd"/>
      <w:r>
        <w:rPr>
          <w:rFonts w:eastAsia="Times New Roman"/>
          <w:szCs w:val="24"/>
        </w:rPr>
        <w:t xml:space="preserve">. Ό,τι έκαναν. Κάντε το όπως το έκαναν. </w:t>
      </w:r>
    </w:p>
    <w:p w14:paraId="6988B825"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πολύ.</w:t>
      </w:r>
    </w:p>
    <w:p w14:paraId="6988B826"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988B827" w14:textId="77777777" w:rsidR="00374D63" w:rsidRDefault="00826AA3">
      <w:pPr>
        <w:spacing w:line="600" w:lineRule="auto"/>
        <w:ind w:firstLine="720"/>
        <w:contextualSpacing/>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Ευχαριστώ πολύ.</w:t>
      </w:r>
    </w:p>
    <w:p w14:paraId="6988B82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Κύριε Πρόεδρε, θα ήθελα τον λόγο για ένα λεπτό.</w:t>
      </w:r>
    </w:p>
    <w:p w14:paraId="6988B829"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κύριε Υπουργέ, έχετε τον λόγο.</w:t>
      </w:r>
    </w:p>
    <w:p w14:paraId="6988B82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Θα ήθελα να πω ότι γίνεται δεκτή η βουλευτική τροπολογία με γενικ</w:t>
      </w:r>
      <w:r>
        <w:rPr>
          <w:rFonts w:eastAsia="Times New Roman"/>
          <w:szCs w:val="24"/>
        </w:rPr>
        <w:t>ό αριθμό 923 και ειδικό 2.</w:t>
      </w:r>
    </w:p>
    <w:p w14:paraId="6988B82B"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w:t>
      </w:r>
    </w:p>
    <w:p w14:paraId="6988B82C"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(Στο σημείο αυτό ο Υπουργός κ. Παναγιώτης (Πάνος) Σκουρλέτης καταθέτει για τα Πρακτικά την προαναφερθείσα βουλευτική τροπολογία, η οποία βρίσκεται στο αρχείο του Τμήματος Γραμματείας της Διεύθυνσης Στενογραφίας και Πρα</w:t>
      </w:r>
      <w:r>
        <w:rPr>
          <w:rFonts w:eastAsia="Times New Roman" w:cs="Times New Roman"/>
          <w:szCs w:val="24"/>
        </w:rPr>
        <w:t>κτικών της Βουλής)</w:t>
      </w:r>
    </w:p>
    <w:p w14:paraId="6988B82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Καλώς.</w:t>
      </w:r>
    </w:p>
    <w:p w14:paraId="6988B82E" w14:textId="77777777" w:rsidR="00374D63" w:rsidRDefault="00826AA3">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θέλω να καταθέσω νομοτεχνική βελτίωση στις παραγράφους 1 και 2 του άρθρου 45. Γίνεται μια αναδιατύπωση. Δεν χρειάζετ</w:t>
      </w:r>
      <w:r>
        <w:rPr>
          <w:rFonts w:eastAsia="Times New Roman"/>
          <w:szCs w:val="24"/>
        </w:rPr>
        <w:t>αι να τη διαβάσω. Κατατίθεται στα Πρακτικά.</w:t>
      </w:r>
    </w:p>
    <w:p w14:paraId="6988B82F"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(Στο σημείο αυτό ο Υπουργός κ. Ευάγγελος Αποστόλου καταθέτει για τα Πρακτικά 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6988B830" w14:textId="77777777" w:rsidR="00374D63" w:rsidRDefault="00826AA3">
      <w:pPr>
        <w:spacing w:line="600" w:lineRule="auto"/>
        <w:ind w:firstLine="720"/>
        <w:contextualSpacing/>
        <w:jc w:val="center"/>
        <w:rPr>
          <w:rFonts w:eastAsia="Times New Roman"/>
          <w:szCs w:val="24"/>
        </w:rPr>
      </w:pPr>
      <w:r>
        <w:rPr>
          <w:rFonts w:eastAsia="Times New Roman"/>
          <w:szCs w:val="24"/>
        </w:rPr>
        <w:t>ΑΛΛΑΓΗ ΣΕΛ</w:t>
      </w:r>
    </w:p>
    <w:p w14:paraId="6988B831" w14:textId="77777777" w:rsidR="00374D63" w:rsidRDefault="00826AA3">
      <w:pPr>
        <w:spacing w:line="600" w:lineRule="auto"/>
        <w:ind w:firstLine="720"/>
        <w:contextualSpacing/>
        <w:jc w:val="center"/>
        <w:rPr>
          <w:rFonts w:eastAsia="Times New Roman"/>
          <w:szCs w:val="24"/>
        </w:rPr>
      </w:pPr>
      <w:r>
        <w:rPr>
          <w:rFonts w:eastAsia="Times New Roman"/>
          <w:szCs w:val="24"/>
        </w:rPr>
        <w:t>Να μπει 348</w:t>
      </w:r>
    </w:p>
    <w:p w14:paraId="6988B832" w14:textId="77777777" w:rsidR="00374D63" w:rsidRDefault="00826AA3">
      <w:pPr>
        <w:spacing w:line="600" w:lineRule="auto"/>
        <w:ind w:firstLine="720"/>
        <w:contextualSpacing/>
        <w:jc w:val="center"/>
        <w:rPr>
          <w:rFonts w:eastAsia="Times New Roman"/>
          <w:szCs w:val="24"/>
        </w:rPr>
      </w:pPr>
      <w:r>
        <w:rPr>
          <w:rFonts w:eastAsia="Times New Roman"/>
          <w:szCs w:val="24"/>
        </w:rPr>
        <w:t>ΑΛΛΑΓΗ ΣΕΛ.</w:t>
      </w:r>
    </w:p>
    <w:p w14:paraId="6988B833" w14:textId="77777777" w:rsidR="00374D63" w:rsidRDefault="00826AA3">
      <w:pPr>
        <w:spacing w:line="600" w:lineRule="auto"/>
        <w:ind w:firstLine="70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w:t>
      </w:r>
      <w:r>
        <w:rPr>
          <w:rFonts w:eastAsia="Times New Roman"/>
          <w:szCs w:val="24"/>
        </w:rPr>
        <w:t xml:space="preserve"> λόγο έχει ο κ. Οδυσσέας Κωνσταντινόπουλος.</w:t>
      </w:r>
    </w:p>
    <w:p w14:paraId="6988B83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Ευχαριστώ, κύριε Πρόεδρε.</w:t>
      </w:r>
    </w:p>
    <w:p w14:paraId="6988B835"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έχουμε ένα νομοσχέδιο οκτώ Υπουργείων, πολλών υπουργικών και βουλευτικών τροπολογιών με διατάξεις, όπως είπε και ο εισηγητής μας</w:t>
      </w:r>
      <w:r>
        <w:rPr>
          <w:rFonts w:eastAsia="Times New Roman"/>
          <w:szCs w:val="24"/>
        </w:rPr>
        <w:t>, που υποκρύπτουν «διευκολύνσεις».</w:t>
      </w:r>
    </w:p>
    <w:p w14:paraId="6988B836" w14:textId="77777777" w:rsidR="00374D63" w:rsidRDefault="00826AA3">
      <w:pPr>
        <w:spacing w:line="600" w:lineRule="auto"/>
        <w:ind w:firstLine="720"/>
        <w:contextualSpacing/>
        <w:jc w:val="both"/>
        <w:rPr>
          <w:rFonts w:eastAsia="Times New Roman"/>
          <w:szCs w:val="24"/>
        </w:rPr>
      </w:pPr>
      <w:r>
        <w:rPr>
          <w:rFonts w:eastAsia="Times New Roman"/>
          <w:szCs w:val="24"/>
        </w:rPr>
        <w:t>Και επειδή βλέπω τον Υπουργό Αγροτικής Ανάπτυξης, θέλω να σας πω ότι η παράταξή μας από την ημέρα που άρχισε το νομοσχέδιο έθεσε ένα θέμα για το άρθρο 35, που αφορούσε τα φυτοφάρμακα, το οποίο αποσύρατε, κύριε Υπουργέ.</w:t>
      </w:r>
    </w:p>
    <w:p w14:paraId="6988B837" w14:textId="77777777" w:rsidR="00374D63" w:rsidRDefault="00826AA3">
      <w:pPr>
        <w:spacing w:line="600" w:lineRule="auto"/>
        <w:ind w:firstLine="720"/>
        <w:contextualSpacing/>
        <w:jc w:val="both"/>
        <w:rPr>
          <w:rFonts w:eastAsia="Times New Roman"/>
          <w:szCs w:val="24"/>
        </w:rPr>
      </w:pPr>
      <w:r>
        <w:rPr>
          <w:rFonts w:eastAsia="Times New Roman"/>
          <w:b/>
          <w:szCs w:val="24"/>
        </w:rPr>
        <w:t>ΕΥ</w:t>
      </w:r>
      <w:r>
        <w:rPr>
          <w:rFonts w:eastAsia="Times New Roman"/>
          <w:b/>
          <w:szCs w:val="24"/>
        </w:rPr>
        <w:t xml:space="preserve">ΑΓΓΕΛΟΣ ΑΠΟΣΤΟΛΟΥ (Υπουργός Αγροτικής Ανάπτυξης και Τροφίμων): </w:t>
      </w:r>
      <w:r>
        <w:rPr>
          <w:rFonts w:eastAsia="Times New Roman"/>
          <w:szCs w:val="24"/>
        </w:rPr>
        <w:t>Με παρακολουθείτε, όταν μιλάω;</w:t>
      </w:r>
    </w:p>
    <w:p w14:paraId="6988B83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Θα παρακολουθήσετε τι λέω; Θα τοποθετηθώ εγώ και μετά θα τοποθετηθείτε και εσείς.</w:t>
      </w:r>
    </w:p>
    <w:p w14:paraId="6988B839" w14:textId="77777777" w:rsidR="00374D63" w:rsidRDefault="00826AA3">
      <w:pPr>
        <w:spacing w:line="600" w:lineRule="auto"/>
        <w:ind w:firstLine="720"/>
        <w:contextualSpacing/>
        <w:jc w:val="both"/>
        <w:rPr>
          <w:rFonts w:eastAsia="Times New Roman"/>
          <w:szCs w:val="24"/>
        </w:rPr>
      </w:pPr>
      <w:r>
        <w:rPr>
          <w:rFonts w:eastAsia="Times New Roman"/>
          <w:szCs w:val="24"/>
        </w:rPr>
        <w:t>Απ’ ό,τι έμαθα το αποσύρατε. Είναι η δεύτερη φορά πο</w:t>
      </w:r>
      <w:r>
        <w:rPr>
          <w:rFonts w:eastAsia="Times New Roman"/>
          <w:szCs w:val="24"/>
        </w:rPr>
        <w:t xml:space="preserve">υ γίνεται απόσυρση του άρθρου αυτού και, βεβαίως, όπως καταλαβαίνετε, σανό μπορεί να πουλάτε, αλλά ληγμένα φυτοφάρμακα δεν γίνεται, γιατί είναι θέματα δημόσιας υγείας, θέματα που αφορούν τον αγρότη και τον πολίτη. </w:t>
      </w:r>
    </w:p>
    <w:p w14:paraId="6988B83A" w14:textId="77777777" w:rsidR="00374D63" w:rsidRDefault="00826AA3">
      <w:pPr>
        <w:spacing w:line="600" w:lineRule="auto"/>
        <w:ind w:firstLine="720"/>
        <w:contextualSpacing/>
        <w:jc w:val="both"/>
        <w:rPr>
          <w:rFonts w:eastAsia="Times New Roman"/>
          <w:szCs w:val="24"/>
        </w:rPr>
      </w:pPr>
      <w:r>
        <w:rPr>
          <w:rFonts w:eastAsia="Times New Roman"/>
          <w:szCs w:val="24"/>
        </w:rPr>
        <w:t>Όσον αφορά το κομβικό ζήτημα της διαπραγμ</w:t>
      </w:r>
      <w:r>
        <w:rPr>
          <w:rFonts w:eastAsia="Times New Roman"/>
          <w:szCs w:val="24"/>
        </w:rPr>
        <w:t xml:space="preserve">άτευσης ήρθε ο κ. </w:t>
      </w:r>
      <w:proofErr w:type="spellStart"/>
      <w:r>
        <w:rPr>
          <w:rFonts w:eastAsia="Times New Roman"/>
          <w:szCs w:val="24"/>
        </w:rPr>
        <w:t>Τσακαλώτος</w:t>
      </w:r>
      <w:proofErr w:type="spellEnd"/>
      <w:r>
        <w:rPr>
          <w:rFonts w:eastAsia="Times New Roman"/>
          <w:szCs w:val="24"/>
        </w:rPr>
        <w:t xml:space="preserve"> εδώ, ο οποίος σας είπε κάτι, συνάδελφοι του ΣΥΡΙΖΑ: «Αυτά που κάνω έχουν συλλογική ευθύνη.»</w:t>
      </w:r>
    </w:p>
    <w:p w14:paraId="6988B8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το είπε σε εμάς. Σε εσάς το είπε.</w:t>
      </w:r>
    </w:p>
    <w:p w14:paraId="6988B8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Σε εσάς το είπε. Συλλογική ευθύνη! </w:t>
      </w:r>
    </w:p>
    <w:p w14:paraId="6988B8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γιατί σας το είπε αυτό; Σας το είπε, γιατί τον κ. </w:t>
      </w:r>
      <w:proofErr w:type="spellStart"/>
      <w:r>
        <w:rPr>
          <w:rFonts w:eastAsia="Times New Roman" w:cs="Times New Roman"/>
          <w:szCs w:val="24"/>
        </w:rPr>
        <w:t>Τσακαλώτο</w:t>
      </w:r>
      <w:proofErr w:type="spellEnd"/>
      <w:r>
        <w:rPr>
          <w:rFonts w:eastAsia="Times New Roman" w:cs="Times New Roman"/>
          <w:szCs w:val="24"/>
        </w:rPr>
        <w:t xml:space="preserve"> τον στοιχειώνει το «φάντασμα» της πορείας του κ. </w:t>
      </w:r>
      <w:proofErr w:type="spellStart"/>
      <w:r>
        <w:rPr>
          <w:rFonts w:eastAsia="Times New Roman" w:cs="Times New Roman"/>
          <w:szCs w:val="24"/>
        </w:rPr>
        <w:t>Βαρουφάκη</w:t>
      </w:r>
      <w:proofErr w:type="spellEnd"/>
      <w:r>
        <w:rPr>
          <w:rFonts w:eastAsia="Times New Roman" w:cs="Times New Roman"/>
          <w:szCs w:val="24"/>
        </w:rPr>
        <w:t xml:space="preserve">. Φοβάται ότι κάποια στιγμή θα τον αδειάσετε και γι’ αυτό μιλά για συλλογική ευθύνη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6988B83E"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 xml:space="preserve">(Γέλωτες από την πτέρυγα </w:t>
      </w:r>
      <w:r>
        <w:rPr>
          <w:rFonts w:eastAsia="Times New Roman" w:cs="Times New Roman"/>
          <w:szCs w:val="24"/>
        </w:rPr>
        <w:t xml:space="preserve">του ΣΥΡΙΖΑ) </w:t>
      </w:r>
    </w:p>
    <w:p w14:paraId="6988B8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βεβαίως, την ευθύνη την έχετε συλλογικά σε αυτά που θα ψηφίσετε το επόμενο χρονικό διάστημα.</w:t>
      </w:r>
    </w:p>
    <w:p w14:paraId="6988B8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Συνάδελφοι του ΣΥΡΙΖΑ, ακούω μερικούς από εσάς το τελευταίο χρονικό διάστημα να λέτε: «Λάθος που ρίξαμε την προηγούμενη </w:t>
      </w:r>
      <w:r>
        <w:rPr>
          <w:rFonts w:eastAsia="Times New Roman" w:cs="Times New Roman"/>
          <w:szCs w:val="24"/>
        </w:rPr>
        <w:t>κ</w:t>
      </w:r>
      <w:r>
        <w:rPr>
          <w:rFonts w:eastAsia="Times New Roman" w:cs="Times New Roman"/>
          <w:szCs w:val="24"/>
        </w:rPr>
        <w:t xml:space="preserve">υβέρνηση, λάθος η </w:t>
      </w:r>
      <w:r>
        <w:rPr>
          <w:rFonts w:eastAsia="Times New Roman" w:cs="Times New Roman"/>
          <w:szCs w:val="24"/>
        </w:rPr>
        <w:t xml:space="preserve">διαπραγμάτευση </w:t>
      </w:r>
      <w:proofErr w:type="spellStart"/>
      <w:r>
        <w:rPr>
          <w:rFonts w:eastAsia="Times New Roman" w:cs="Times New Roman"/>
          <w:szCs w:val="24"/>
        </w:rPr>
        <w:t>Βαρουφάκη</w:t>
      </w:r>
      <w:proofErr w:type="spellEnd"/>
      <w:r>
        <w:rPr>
          <w:rFonts w:eastAsia="Times New Roman" w:cs="Times New Roman"/>
          <w:szCs w:val="24"/>
        </w:rPr>
        <w:t>, λάθος η συγκυβέρνηση με τον Καμμένο». Λάθος το ένα, λάθος το άλλο, φοβάμαι ότι έχουμε καταλήξει να είστε εσείς το λάθος και το πρόβλημα της πορείας της χώρας.</w:t>
      </w:r>
    </w:p>
    <w:p w14:paraId="6988B8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περίμενα, όπως έλεγε ο κ. Καμμένος, «στα τέσσερα» να ψηφίζετε τα μέ</w:t>
      </w:r>
      <w:r>
        <w:rPr>
          <w:rFonts w:eastAsia="Times New Roman" w:cs="Times New Roman"/>
          <w:szCs w:val="24"/>
        </w:rPr>
        <w:t xml:space="preserve">τρα, αλλά «στα τέσσερα» να </w:t>
      </w:r>
      <w:proofErr w:type="spellStart"/>
      <w:r>
        <w:rPr>
          <w:rFonts w:eastAsia="Times New Roman" w:cs="Times New Roman"/>
          <w:szCs w:val="24"/>
        </w:rPr>
        <w:t>παρακαλάτε</w:t>
      </w:r>
      <w:proofErr w:type="spellEnd"/>
      <w:r>
        <w:rPr>
          <w:rFonts w:eastAsia="Times New Roman" w:cs="Times New Roman"/>
          <w:szCs w:val="24"/>
        </w:rPr>
        <w:t xml:space="preserve"> το ΠΑΣΟΚ δεν το πίστευα ούτε εγώ! </w:t>
      </w:r>
    </w:p>
    <w:p w14:paraId="6988B8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αυτή την προεδρική Έδρα καταλαμβάνει ο Ζ΄ Αντιπρόεδρος της Βουλής κ. </w:t>
      </w:r>
      <w:r w:rsidRPr="00AC5E24">
        <w:rPr>
          <w:rFonts w:eastAsia="Times New Roman" w:cs="Times New Roman"/>
          <w:b/>
          <w:szCs w:val="24"/>
        </w:rPr>
        <w:t>ΣΠΥΡΙΔΩΝ ΛΥΚΟΥΔΗΣ</w:t>
      </w:r>
      <w:r>
        <w:rPr>
          <w:rFonts w:eastAsia="Times New Roman" w:cs="Times New Roman"/>
          <w:szCs w:val="24"/>
        </w:rPr>
        <w:t>)</w:t>
      </w:r>
    </w:p>
    <w:p w14:paraId="6988B8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Έτσι σου είπανε;</w:t>
      </w:r>
    </w:p>
    <w:p w14:paraId="6988B844" w14:textId="77777777" w:rsidR="00374D63" w:rsidRDefault="00826AA3">
      <w:pPr>
        <w:tabs>
          <w:tab w:val="left" w:pos="1800"/>
        </w:tabs>
        <w:spacing w:line="600" w:lineRule="auto"/>
        <w:ind w:firstLine="720"/>
        <w:contextualSpacing/>
        <w:jc w:val="center"/>
        <w:rPr>
          <w:rFonts w:eastAsia="Times New Roman"/>
          <w:szCs w:val="24"/>
        </w:rPr>
      </w:pPr>
      <w:r>
        <w:rPr>
          <w:rFonts w:eastAsia="Times New Roman"/>
          <w:szCs w:val="24"/>
        </w:rPr>
        <w:t>(Θόρυβος από την πτέρυγα του ΣΥΡΙΖΑ</w:t>
      </w:r>
      <w:r>
        <w:rPr>
          <w:rFonts w:eastAsia="Times New Roman"/>
          <w:szCs w:val="24"/>
        </w:rPr>
        <w:t>)</w:t>
      </w:r>
    </w:p>
    <w:p w14:paraId="6988B8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Άκουσα πάλι σήμερα τον κ. Φίλη να μας λέει να συνεχίσουμε μαζί. Και εγώ σας λέω να συνεννοηθείτε μεταξύ σας, να πείτε στον κ. Φίλη τι θέλετε να κάνετε.</w:t>
      </w:r>
    </w:p>
    <w:p w14:paraId="6988B846" w14:textId="77777777" w:rsidR="00374D63" w:rsidRDefault="00826AA3">
      <w:pPr>
        <w:spacing w:line="600" w:lineRule="auto"/>
        <w:ind w:firstLine="720"/>
        <w:contextualSpacing/>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σήμερα την ώρα που μιλάμε γι’ αυτό το νομοσχ</w:t>
      </w:r>
      <w:r>
        <w:rPr>
          <w:rFonts w:eastAsia="Times New Roman" w:cs="Times New Roman"/>
          <w:szCs w:val="24"/>
        </w:rPr>
        <w:t xml:space="preserve">έδιο, γίνεται το ξεπούλημα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από την τρίτη αχρείαστη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Δεν σας είδα να είστε έξω από την Εθνική Τράπεζα, στην οποία ξεπουλάτε μια εταιρεία που έχει κερδοφορία από το 2010! Και φτιάχνετε τον δρόμο της ι</w:t>
      </w:r>
      <w:r>
        <w:rPr>
          <w:rFonts w:eastAsia="Times New Roman" w:cs="Times New Roman"/>
          <w:szCs w:val="24"/>
        </w:rPr>
        <w:t>διωτικής ασφάλισης με τους χειρότερους όρους. Και πού; Οι εταιρείες που έρχονται και έχουν δώσει προσφορά δεν έχουν καμμιά σχέση με την ευρωπαϊκή αγορά.</w:t>
      </w:r>
    </w:p>
    <w:p w14:paraId="6988B84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κάνετε σήμερα, αλλά δεν είδα κανέναν από εσάς να βρίσκεται εκεί. Αυτό το θέμα το ξεπεράσατε. Κι επ</w:t>
      </w:r>
      <w:r>
        <w:rPr>
          <w:rFonts w:eastAsia="Times New Roman" w:cs="Times New Roman"/>
          <w:szCs w:val="24"/>
        </w:rPr>
        <w:t>ειδή τα έχετε ξεπεράσει όλα, θέλω να σας πω ότι τουλάχιστον, όταν κάνετε κριτική μερικοί από εσάς –δεν θέλω να πω ονόματα για το παρελθόν-, να θυμάστε ότι μπορεί να ήσασταν σε αυτά τα κόμματα εκείνο τον καιρό.</w:t>
      </w:r>
    </w:p>
    <w:p w14:paraId="6988B8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Άκουσα έναν πρώην Βουλευτή που έκανε κριτική γ</w:t>
      </w:r>
      <w:r>
        <w:rPr>
          <w:rFonts w:eastAsia="Times New Roman" w:cs="Times New Roman"/>
          <w:szCs w:val="24"/>
        </w:rPr>
        <w:t>ια πριν από δέκα χρόνια και ήταν μέλος κάποιου κόμματος που κυβερνούσε! Τουλάχιστον έναν σεβασμό! Μπορεί να μην σας γνωρίζει όλος ο κόσμος, αλλά μεταξύ μας εδώ γνωριζόμαστε και ξέρουμε ποιον ρόλο είχε ο καθένας πριν από δέκα χρόνια και γιατί πήγε στον ΣΥΡΙ</w:t>
      </w:r>
      <w:r>
        <w:rPr>
          <w:rFonts w:eastAsia="Times New Roman" w:cs="Times New Roman"/>
          <w:szCs w:val="24"/>
        </w:rPr>
        <w:t>ΖΑ σήμερα.</w:t>
      </w:r>
    </w:p>
    <w:p w14:paraId="6988B849" w14:textId="77777777" w:rsidR="00374D63" w:rsidRDefault="00826AA3">
      <w:pPr>
        <w:tabs>
          <w:tab w:val="left" w:pos="1800"/>
        </w:tabs>
        <w:spacing w:line="600" w:lineRule="auto"/>
        <w:ind w:firstLine="720"/>
        <w:contextualSpacing/>
        <w:jc w:val="center"/>
        <w:rPr>
          <w:rFonts w:eastAsia="Times New Roman"/>
          <w:szCs w:val="24"/>
        </w:rPr>
      </w:pPr>
      <w:r>
        <w:rPr>
          <w:rFonts w:eastAsia="Times New Roman"/>
          <w:szCs w:val="24"/>
        </w:rPr>
        <w:t>(Θόρυβος στην Αίθουσα)</w:t>
      </w:r>
    </w:p>
    <w:p w14:paraId="6988B8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Να τελειώσω, κύριοι συνάδελφοι; Θα τελειώσω με δύο παρατηρήσεις.</w:t>
      </w:r>
    </w:p>
    <w:p w14:paraId="6988B8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Παρακολουθώ την Αντιπολίτευση και όλους μας να κάνουμε κριτική σε αυτό που λέει η Κυβέρνηση: «Ένα ευρώ θα σας παίρνουμε και ένα ευρώ θα σας δίνουμε». Καλά, ε</w:t>
      </w:r>
      <w:r>
        <w:rPr>
          <w:rFonts w:eastAsia="Times New Roman" w:cs="Times New Roman"/>
          <w:szCs w:val="24"/>
        </w:rPr>
        <w:t>δώ οι άνθρωποι είχαν πει ότι θα διαγράψουν το χρέος και ότι θα σκίσουν τα μνημόνια, και το δικό σας πρόβλημα είναι ότι ένα ευρώ θα παίρνουν και ένα ευρώ θα δίνουν;</w:t>
      </w:r>
    </w:p>
    <w:p w14:paraId="6988B8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θέλω να θέσω δύο ζητήματα. Πρώτον, σήμερα είχαμε μια νίκη της δημοκρατίας, τη </w:t>
      </w:r>
      <w:r>
        <w:rPr>
          <w:rFonts w:eastAsia="Times New Roman" w:cs="Times New Roman"/>
          <w:szCs w:val="24"/>
        </w:rPr>
        <w:t xml:space="preserve">νίκη και την αθώωση του Δημάρχου Πάτρας, του κ. </w:t>
      </w:r>
      <w:proofErr w:type="spellStart"/>
      <w:r>
        <w:rPr>
          <w:rFonts w:eastAsia="Times New Roman" w:cs="Times New Roman"/>
          <w:szCs w:val="24"/>
        </w:rPr>
        <w:t>Πελετίδη</w:t>
      </w:r>
      <w:proofErr w:type="spellEnd"/>
      <w:r>
        <w:rPr>
          <w:rFonts w:eastAsia="Times New Roman" w:cs="Times New Roman"/>
          <w:szCs w:val="24"/>
        </w:rPr>
        <w:t xml:space="preserve"> απέναντι στη Χρυσή Αυγή, απέναντι σε αυτούς που τραγουδούν «η Γερμανία πάνω από όλα».</w:t>
      </w:r>
    </w:p>
    <w:p w14:paraId="6988B84D"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Χρυσής Αυγής)</w:t>
      </w:r>
    </w:p>
    <w:p w14:paraId="6988B8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με εσάς, κύριοι συνάδελφοι. Σήμερα άκουσα τον κ. Κουβέλη </w:t>
      </w:r>
      <w:r>
        <w:rPr>
          <w:rFonts w:eastAsia="Times New Roman" w:cs="Times New Roman"/>
          <w:szCs w:val="24"/>
        </w:rPr>
        <w:t xml:space="preserve">να λέει ότι ψήφισε και θα ξαναψηφίσει ΣΥΡΙΖΑ. </w:t>
      </w:r>
    </w:p>
    <w:p w14:paraId="6988B8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ξέρουν οι ψηφοφόροι που ψήφισαν και θα ξαναψηφίσουν ΣΥΡΙΖΑ –θα είναι ελάχιστοι- ότι θα έχουν πια ένα ονοματεπώνυμο, το ονοματεπώνυμο «Φώτης Κουβέλης».</w:t>
      </w:r>
    </w:p>
    <w:p w14:paraId="6988B8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88B8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Δημοκρατικής Συμπαράταξης ΠΑΣΟΚ-ΔΗΜΑΡ)</w:t>
      </w:r>
    </w:p>
    <w:p w14:paraId="6988B852" w14:textId="77777777" w:rsidR="00374D63" w:rsidRDefault="00826AA3">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Ευχαριστούμε, κύριε συνάδελφε. Καλό είναι, όμως, να μην κάνουμε τέτοιες αναφορές προσωπικές. </w:t>
      </w:r>
    </w:p>
    <w:p w14:paraId="6988B853" w14:textId="77777777" w:rsidR="00374D63" w:rsidRDefault="00826AA3">
      <w:pPr>
        <w:spacing w:line="600" w:lineRule="auto"/>
        <w:ind w:firstLine="720"/>
        <w:contextualSpacing/>
        <w:jc w:val="both"/>
        <w:rPr>
          <w:rFonts w:eastAsia="Times New Roman"/>
          <w:bCs/>
        </w:rPr>
      </w:pPr>
      <w:r>
        <w:rPr>
          <w:rFonts w:eastAsia="Times New Roman"/>
          <w:bCs/>
        </w:rPr>
        <w:t>Ο κ. Φωτήλας έχει τον λόγο.</w:t>
      </w:r>
    </w:p>
    <w:p w14:paraId="6988B854" w14:textId="77777777" w:rsidR="00374D63" w:rsidRDefault="00826AA3">
      <w:pPr>
        <w:spacing w:line="600" w:lineRule="auto"/>
        <w:ind w:firstLine="720"/>
        <w:contextualSpacing/>
        <w:jc w:val="both"/>
        <w:rPr>
          <w:rFonts w:eastAsia="Times New Roman"/>
          <w:bCs/>
        </w:rPr>
      </w:pPr>
      <w:r>
        <w:rPr>
          <w:rFonts w:eastAsia="Times New Roman"/>
          <w:b/>
          <w:bCs/>
        </w:rPr>
        <w:t>ΙΑΣ</w:t>
      </w:r>
      <w:r>
        <w:rPr>
          <w:rFonts w:eastAsia="Times New Roman"/>
          <w:b/>
          <w:bCs/>
        </w:rPr>
        <w:t>Ο</w:t>
      </w:r>
      <w:r>
        <w:rPr>
          <w:rFonts w:eastAsia="Times New Roman"/>
          <w:b/>
          <w:bCs/>
        </w:rPr>
        <w:t>Ν</w:t>
      </w:r>
      <w:r>
        <w:rPr>
          <w:rFonts w:eastAsia="Times New Roman"/>
          <w:b/>
          <w:bCs/>
        </w:rPr>
        <w:t>ΑΣ</w:t>
      </w:r>
      <w:r>
        <w:rPr>
          <w:rFonts w:eastAsia="Times New Roman"/>
          <w:b/>
          <w:bCs/>
        </w:rPr>
        <w:t xml:space="preserve"> ΦΩΤΗΛΑΣ:</w:t>
      </w:r>
      <w:r>
        <w:rPr>
          <w:rFonts w:eastAsia="Times New Roman"/>
          <w:bCs/>
        </w:rPr>
        <w:t xml:space="preserve"> Ευχαριστώ, κύριε Πρόεδρε.</w:t>
      </w:r>
    </w:p>
    <w:p w14:paraId="6988B855" w14:textId="77777777" w:rsidR="00374D63" w:rsidRDefault="00826AA3">
      <w:pPr>
        <w:spacing w:line="600" w:lineRule="auto"/>
        <w:ind w:firstLine="720"/>
        <w:contextualSpacing/>
        <w:jc w:val="both"/>
        <w:rPr>
          <w:rFonts w:eastAsia="Times New Roman"/>
          <w:bCs/>
        </w:rPr>
      </w:pPr>
      <w:r>
        <w:rPr>
          <w:rFonts w:eastAsia="Times New Roman"/>
          <w:bCs/>
        </w:rPr>
        <w:t xml:space="preserve">Κυρίες και κύριοι συνάδελφοι, είχα τονίσει την προηγούμενη εβδομάδα στο νομοσχέδιο του Υπουργείου Παιδείας πως, πραγματικά, ξεπερνούν κάθε φαντασία οι τρόποι που μηχανεύεστε για να νομοθετήσετε και πριν αλέκτωρ </w:t>
      </w:r>
      <w:proofErr w:type="spellStart"/>
      <w:r>
        <w:rPr>
          <w:rFonts w:eastAsia="Times New Roman"/>
          <w:bCs/>
        </w:rPr>
        <w:t>λαλήσαι</w:t>
      </w:r>
      <w:proofErr w:type="spellEnd"/>
      <w:r>
        <w:rPr>
          <w:rFonts w:eastAsia="Times New Roman"/>
          <w:bCs/>
        </w:rPr>
        <w:t xml:space="preserve"> τρις, με επιβεβαιώσατε. Φέρατε να συζ</w:t>
      </w:r>
      <w:r>
        <w:rPr>
          <w:rFonts w:eastAsia="Times New Roman"/>
          <w:bCs/>
        </w:rPr>
        <w:t xml:space="preserve">ητήσουμε το παρόν συνονθύλευμα ρουσφετολογικών ρυθμίσεων από διάφορα Υπουργεία, βάζοντας μπροστά ως φύλλο συκής την κοινοτική </w:t>
      </w:r>
      <w:r>
        <w:rPr>
          <w:rFonts w:eastAsia="Times New Roman"/>
          <w:bCs/>
        </w:rPr>
        <w:t>ο</w:t>
      </w:r>
      <w:r>
        <w:rPr>
          <w:rFonts w:eastAsia="Times New Roman"/>
          <w:bCs/>
        </w:rPr>
        <w:t xml:space="preserve">δηγία. </w:t>
      </w:r>
    </w:p>
    <w:p w14:paraId="6988B856" w14:textId="77777777" w:rsidR="00374D63" w:rsidRDefault="00826AA3">
      <w:pPr>
        <w:spacing w:line="600" w:lineRule="auto"/>
        <w:ind w:firstLine="720"/>
        <w:contextualSpacing/>
        <w:jc w:val="both"/>
        <w:rPr>
          <w:rFonts w:eastAsia="Times New Roman"/>
          <w:bCs/>
        </w:rPr>
      </w:pPr>
      <w:r>
        <w:rPr>
          <w:rFonts w:eastAsia="Times New Roman"/>
          <w:bCs/>
        </w:rPr>
        <w:t xml:space="preserve">Βέβαια, αποκορύφωμα αυτού του νομοσχεδίου «κουρελού» αποτελεί το άρθρο 38, όπου προβλέπονται πέραν κάθε ορίου προσλήψεις </w:t>
      </w:r>
      <w:r>
        <w:rPr>
          <w:rFonts w:eastAsia="Times New Roman"/>
          <w:bCs/>
        </w:rPr>
        <w:t xml:space="preserve">υπαλλήλων, ακόμη και αορίστου χρόνου, πού; Στο γραφείο του κ. </w:t>
      </w:r>
      <w:proofErr w:type="spellStart"/>
      <w:r>
        <w:rPr>
          <w:rFonts w:eastAsia="Times New Roman"/>
          <w:bCs/>
        </w:rPr>
        <w:t>Φλαμπουράρη</w:t>
      </w:r>
      <w:proofErr w:type="spellEnd"/>
      <w:r>
        <w:rPr>
          <w:rFonts w:eastAsia="Times New Roman"/>
          <w:bCs/>
        </w:rPr>
        <w:t>, αυτού που μας έλεγε προ ολίγων ημερών ότι η Κυβέρνηση έχει κάνει θαύματα και ότι οι άνθρωποι δεν πεινάνε πια. Άμα δεν έχει τσίπα ο άνθρωπος…</w:t>
      </w:r>
    </w:p>
    <w:p w14:paraId="6988B857" w14:textId="77777777" w:rsidR="00374D63" w:rsidRDefault="00826AA3">
      <w:pPr>
        <w:spacing w:line="600" w:lineRule="auto"/>
        <w:ind w:firstLine="720"/>
        <w:contextualSpacing/>
        <w:jc w:val="both"/>
        <w:rPr>
          <w:rFonts w:eastAsia="Times New Roman"/>
          <w:bCs/>
        </w:rPr>
      </w:pPr>
      <w:r>
        <w:rPr>
          <w:rFonts w:eastAsia="Times New Roman"/>
          <w:bCs/>
        </w:rPr>
        <w:t xml:space="preserve">Και, αλίμονο, βέβαια, έχουν κατατεθεί, επίσης, οκτώ υπουργικές τροπολογίες και σε αυτές υπάρχει πληθώρα εξυπηρετήσεων. </w:t>
      </w:r>
    </w:p>
    <w:p w14:paraId="6988B858" w14:textId="77777777" w:rsidR="00374D63" w:rsidRDefault="00826AA3">
      <w:pPr>
        <w:spacing w:line="600" w:lineRule="auto"/>
        <w:ind w:firstLine="720"/>
        <w:contextualSpacing/>
        <w:jc w:val="both"/>
        <w:rPr>
          <w:rFonts w:eastAsia="Times New Roman"/>
          <w:bCs/>
        </w:rPr>
      </w:pPr>
      <w:r>
        <w:rPr>
          <w:rFonts w:eastAsia="Times New Roman"/>
          <w:bCs/>
        </w:rPr>
        <w:t xml:space="preserve">Έχετε συνέπεια. Σας βγάζω το καπέλο σ’ αυτό. Υπηρετείτε πιστά τη μία και μοναδική αρχή στην οποία έχετε ορκιστεί από την πρώτη μέρα της </w:t>
      </w:r>
      <w:r>
        <w:rPr>
          <w:rFonts w:eastAsia="Times New Roman"/>
          <w:bCs/>
        </w:rPr>
        <w:t>εκλογής σας και η οποία συνοψίζεται στη φράση</w:t>
      </w:r>
      <w:r>
        <w:rPr>
          <w:rFonts w:eastAsia="Times New Roman"/>
          <w:bCs/>
        </w:rPr>
        <w:t>:</w:t>
      </w:r>
      <w:r>
        <w:rPr>
          <w:rFonts w:eastAsia="Times New Roman"/>
          <w:bCs/>
        </w:rPr>
        <w:t xml:space="preserve"> «Υπογράφω τα πάντα και τακτοποιώ όσους προλαβαίνω, ακόμα και παράνομα, για να μείνω στην καρέκλα μου, όσο καιρό μου μένει ακόμη». </w:t>
      </w:r>
    </w:p>
    <w:p w14:paraId="6988B859" w14:textId="77777777" w:rsidR="00374D63" w:rsidRDefault="00826AA3">
      <w:pPr>
        <w:spacing w:line="600" w:lineRule="auto"/>
        <w:ind w:firstLine="720"/>
        <w:contextualSpacing/>
        <w:jc w:val="both"/>
        <w:rPr>
          <w:rFonts w:eastAsia="Times New Roman"/>
          <w:lang w:val="en-US"/>
        </w:rPr>
      </w:pPr>
      <w:r>
        <w:rPr>
          <w:rFonts w:eastAsia="Times New Roman"/>
          <w:bCs/>
        </w:rPr>
        <w:t>Το είδαμε άλλωστε και στη συμφωνία, για να έρθει η τρόικα, που πανηγυρίζετε. Ζ</w:t>
      </w:r>
      <w:r>
        <w:rPr>
          <w:rFonts w:eastAsia="Times New Roman"/>
          <w:bCs/>
        </w:rPr>
        <w:t>ήσαμε να το δούμε και αυτό. Η Κυβέρνηση Τσίπρα-Καμμένου –και ο κ. Παπαδόπουλος βλέπω- πανηγυρίζει που επιστρέφει η τρόικα. Μπράβο</w:t>
      </w:r>
      <w:r w:rsidRPr="0071418A">
        <w:rPr>
          <w:rFonts w:eastAsia="Times New Roman"/>
          <w:lang w:val="en-US"/>
        </w:rPr>
        <w:t xml:space="preserve">, </w:t>
      </w:r>
      <w:r>
        <w:rPr>
          <w:rFonts w:eastAsia="Times New Roman"/>
          <w:bCs/>
        </w:rPr>
        <w:t>κύριε</w:t>
      </w:r>
      <w:r w:rsidRPr="0071418A">
        <w:rPr>
          <w:rFonts w:eastAsia="Times New Roman"/>
          <w:lang w:val="en-US"/>
        </w:rPr>
        <w:t xml:space="preserve"> </w:t>
      </w:r>
      <w:r>
        <w:rPr>
          <w:rFonts w:eastAsia="Times New Roman"/>
          <w:bCs/>
        </w:rPr>
        <w:t>Παπαδόπουλε</w:t>
      </w:r>
      <w:r w:rsidRPr="0071418A">
        <w:rPr>
          <w:rFonts w:eastAsia="Times New Roman"/>
          <w:lang w:val="en-US"/>
        </w:rPr>
        <w:t xml:space="preserve">! </w:t>
      </w:r>
    </w:p>
    <w:p w14:paraId="6988B85A" w14:textId="77777777" w:rsidR="00374D63" w:rsidRDefault="00826AA3">
      <w:pPr>
        <w:spacing w:line="600" w:lineRule="auto"/>
        <w:ind w:firstLine="720"/>
        <w:contextualSpacing/>
        <w:jc w:val="both"/>
        <w:rPr>
          <w:rFonts w:eastAsia="Times New Roman"/>
          <w:bCs/>
        </w:rPr>
      </w:pPr>
      <w:r>
        <w:rPr>
          <w:rFonts w:eastAsia="Times New Roman"/>
          <w:bCs/>
        </w:rPr>
        <w:t>Από</w:t>
      </w:r>
      <w:r w:rsidRPr="0071418A">
        <w:rPr>
          <w:rFonts w:eastAsia="Times New Roman"/>
          <w:lang w:val="en-US"/>
        </w:rPr>
        <w:t xml:space="preserve"> </w:t>
      </w:r>
      <w:r>
        <w:rPr>
          <w:rFonts w:eastAsia="Times New Roman"/>
          <w:bCs/>
        </w:rPr>
        <w:t>το</w:t>
      </w:r>
      <w:r w:rsidRPr="0071418A">
        <w:rPr>
          <w:rFonts w:eastAsia="Times New Roman"/>
          <w:lang w:val="en-US"/>
        </w:rPr>
        <w:t xml:space="preserve"> «</w:t>
      </w:r>
      <w:r>
        <w:rPr>
          <w:rFonts w:eastAsia="Times New Roman"/>
          <w:bCs/>
          <w:lang w:val="en-US"/>
        </w:rPr>
        <w:t>Go</w:t>
      </w:r>
      <w:r w:rsidRPr="0071418A">
        <w:rPr>
          <w:rFonts w:eastAsia="Times New Roman"/>
          <w:lang w:val="en-US"/>
        </w:rPr>
        <w:t xml:space="preserve"> </w:t>
      </w:r>
      <w:r>
        <w:rPr>
          <w:rFonts w:eastAsia="Times New Roman"/>
          <w:bCs/>
          <w:lang w:val="en-US"/>
        </w:rPr>
        <w:t>back</w:t>
      </w:r>
      <w:r w:rsidRPr="0071418A">
        <w:rPr>
          <w:rFonts w:eastAsia="Times New Roman"/>
          <w:lang w:val="en-US"/>
        </w:rPr>
        <w:t xml:space="preserve">, </w:t>
      </w:r>
      <w:proofErr w:type="spellStart"/>
      <w:r>
        <w:rPr>
          <w:rFonts w:eastAsia="Times New Roman"/>
          <w:bCs/>
          <w:lang w:val="en-US"/>
        </w:rPr>
        <w:t>madame</w:t>
      </w:r>
      <w:proofErr w:type="spellEnd"/>
      <w:r w:rsidRPr="0071418A">
        <w:rPr>
          <w:rFonts w:eastAsia="Times New Roman"/>
          <w:lang w:val="en-US"/>
        </w:rPr>
        <w:t xml:space="preserve"> </w:t>
      </w:r>
      <w:r>
        <w:rPr>
          <w:rFonts w:eastAsia="Times New Roman"/>
          <w:bCs/>
          <w:lang w:val="en-US"/>
        </w:rPr>
        <w:t>Merkel</w:t>
      </w:r>
      <w:r w:rsidRPr="0071418A">
        <w:rPr>
          <w:rFonts w:eastAsia="Times New Roman"/>
          <w:lang w:val="en-US"/>
        </w:rPr>
        <w:t xml:space="preserve">», </w:t>
      </w:r>
      <w:r>
        <w:rPr>
          <w:rFonts w:eastAsia="Times New Roman"/>
          <w:bCs/>
        </w:rPr>
        <w:t>φθάσαμε</w:t>
      </w:r>
      <w:r w:rsidRPr="0071418A">
        <w:rPr>
          <w:rFonts w:eastAsia="Times New Roman"/>
          <w:lang w:val="en-US"/>
        </w:rPr>
        <w:t xml:space="preserve"> </w:t>
      </w:r>
      <w:r>
        <w:rPr>
          <w:rFonts w:eastAsia="Times New Roman"/>
          <w:bCs/>
        </w:rPr>
        <w:t>στο</w:t>
      </w:r>
      <w:r w:rsidRPr="0071418A">
        <w:rPr>
          <w:rFonts w:eastAsia="Times New Roman"/>
          <w:lang w:val="en-US"/>
        </w:rPr>
        <w:t xml:space="preserve"> «</w:t>
      </w:r>
      <w:r>
        <w:rPr>
          <w:rFonts w:eastAsia="Times New Roman"/>
          <w:bCs/>
          <w:lang w:val="en-US"/>
        </w:rPr>
        <w:t>Please</w:t>
      </w:r>
      <w:r w:rsidRPr="0071418A">
        <w:rPr>
          <w:rFonts w:eastAsia="Times New Roman"/>
          <w:lang w:val="en-US"/>
        </w:rPr>
        <w:t xml:space="preserve">, </w:t>
      </w:r>
      <w:r>
        <w:rPr>
          <w:rFonts w:eastAsia="Times New Roman"/>
          <w:bCs/>
          <w:lang w:val="en-US"/>
        </w:rPr>
        <w:t>come</w:t>
      </w:r>
      <w:r w:rsidRPr="0071418A">
        <w:rPr>
          <w:rFonts w:eastAsia="Times New Roman"/>
          <w:lang w:val="en-US"/>
        </w:rPr>
        <w:t xml:space="preserve"> </w:t>
      </w:r>
      <w:r>
        <w:rPr>
          <w:rFonts w:eastAsia="Times New Roman"/>
          <w:bCs/>
          <w:lang w:val="en-US"/>
        </w:rPr>
        <w:t>back</w:t>
      </w:r>
      <w:r w:rsidRPr="0071418A">
        <w:rPr>
          <w:rFonts w:eastAsia="Times New Roman"/>
          <w:lang w:val="en-US"/>
        </w:rPr>
        <w:t xml:space="preserve">, </w:t>
      </w:r>
      <w:proofErr w:type="spellStart"/>
      <w:r>
        <w:rPr>
          <w:rFonts w:eastAsia="Times New Roman"/>
          <w:bCs/>
          <w:lang w:val="en-US"/>
        </w:rPr>
        <w:t>madame</w:t>
      </w:r>
      <w:proofErr w:type="spellEnd"/>
      <w:r w:rsidRPr="0071418A">
        <w:rPr>
          <w:rFonts w:eastAsia="Times New Roman"/>
          <w:lang w:val="en-US"/>
        </w:rPr>
        <w:t xml:space="preserve"> </w:t>
      </w:r>
      <w:r>
        <w:rPr>
          <w:rFonts w:eastAsia="Times New Roman"/>
          <w:bCs/>
          <w:lang w:val="en-US"/>
        </w:rPr>
        <w:t>Delia</w:t>
      </w:r>
      <w:r w:rsidRPr="0071418A">
        <w:rPr>
          <w:rFonts w:eastAsia="Times New Roman"/>
          <w:lang w:val="en-US"/>
        </w:rPr>
        <w:t xml:space="preserve"> </w:t>
      </w:r>
      <w:proofErr w:type="spellStart"/>
      <w:r>
        <w:rPr>
          <w:rFonts w:eastAsia="Times New Roman"/>
          <w:bCs/>
          <w:lang w:val="en-US"/>
        </w:rPr>
        <w:t>Velculescu</w:t>
      </w:r>
      <w:proofErr w:type="spellEnd"/>
      <w:r w:rsidRPr="0071418A">
        <w:rPr>
          <w:rFonts w:eastAsia="Times New Roman"/>
          <w:lang w:val="en-US"/>
        </w:rPr>
        <w:t xml:space="preserve">». </w:t>
      </w:r>
      <w:r>
        <w:rPr>
          <w:rFonts w:eastAsia="Times New Roman"/>
          <w:bCs/>
        </w:rPr>
        <w:t>Έχουν καταλάβε</w:t>
      </w:r>
      <w:r>
        <w:rPr>
          <w:rFonts w:eastAsia="Times New Roman"/>
          <w:bCs/>
        </w:rPr>
        <w:t xml:space="preserve">ι πια όλοι ότι φετίχ δεν είναι πια το αφορολόγητο, όπως μας είπε ανερυθρίαστα ο </w:t>
      </w:r>
      <w:r>
        <w:rPr>
          <w:rFonts w:eastAsia="Times New Roman"/>
          <w:bCs/>
        </w:rPr>
        <w:t>γ</w:t>
      </w:r>
      <w:r>
        <w:rPr>
          <w:rFonts w:eastAsia="Times New Roman"/>
          <w:bCs/>
        </w:rPr>
        <w:t xml:space="preserve">ενικός </w:t>
      </w:r>
      <w:r>
        <w:rPr>
          <w:rFonts w:eastAsia="Times New Roman"/>
          <w:bCs/>
        </w:rPr>
        <w:t>γ</w:t>
      </w:r>
      <w:r>
        <w:rPr>
          <w:rFonts w:eastAsia="Times New Roman"/>
          <w:bCs/>
        </w:rPr>
        <w:t xml:space="preserve">ραμματέας σας. Η καρέκλα σας είναι και μόνο αυτή. </w:t>
      </w:r>
    </w:p>
    <w:p w14:paraId="6988B85B" w14:textId="77777777" w:rsidR="00374D63" w:rsidRDefault="00826AA3">
      <w:pPr>
        <w:spacing w:line="600" w:lineRule="auto"/>
        <w:ind w:firstLine="720"/>
        <w:contextualSpacing/>
        <w:jc w:val="both"/>
        <w:rPr>
          <w:rFonts w:eastAsia="Times New Roman"/>
          <w:bCs/>
        </w:rPr>
      </w:pPr>
      <w:r>
        <w:rPr>
          <w:rFonts w:eastAsia="Times New Roman"/>
          <w:bCs/>
        </w:rPr>
        <w:t>Επιστρέφω, όμως, στο νομοσχέδιο. Καταπατάτε για πολλοστή φορά το Σύνταγμα και τις υποδείξεις του Ελεγκτικού Συνεδρίο</w:t>
      </w:r>
      <w:r>
        <w:rPr>
          <w:rFonts w:eastAsia="Times New Roman"/>
          <w:bCs/>
        </w:rPr>
        <w:t xml:space="preserve">υ στο άρθρο 25, βάζοντας μπροστά «βιτρίνα» τις καθαρίστριες και παρακάμπτοντας τον ΑΣΕΠ. </w:t>
      </w:r>
    </w:p>
    <w:p w14:paraId="6988B85C" w14:textId="77777777" w:rsidR="00374D63" w:rsidRDefault="00826AA3">
      <w:pPr>
        <w:spacing w:line="600" w:lineRule="auto"/>
        <w:ind w:firstLine="720"/>
        <w:contextualSpacing/>
        <w:jc w:val="both"/>
        <w:rPr>
          <w:rFonts w:eastAsia="Times New Roman"/>
          <w:bCs/>
        </w:rPr>
      </w:pPr>
      <w:r>
        <w:rPr>
          <w:rFonts w:eastAsia="Times New Roman"/>
          <w:bCs/>
        </w:rPr>
        <w:t>Αλήθεια, θυμάστε τι έγινε με τις τηλεοπτικές άδειες; Σας τα λέγαμε και τότε για την αντισυνταγματικότητα και μας λέγατε –με πρώτο τον κ. Τσίπρα- «ούτε μία στο εκατομμ</w:t>
      </w:r>
      <w:r>
        <w:rPr>
          <w:rFonts w:eastAsia="Times New Roman"/>
          <w:bCs/>
        </w:rPr>
        <w:t xml:space="preserve">ύριο δεν γίνονται αυτά τα πράγματα». Την ίδια τύχη θα έχουν και αυτά που κάνετε στους ΟΤΑ, γιατί είναι αντισυνταγματικά. Μπροστά σας θα το βρείτε. Μάλιστα, μην ελπίζετε να σας τα περάσει η κυρία Θάνου, διότι οι δικαστές μας έχουν αποδείξει ότι δεν μασάνε. </w:t>
      </w:r>
    </w:p>
    <w:p w14:paraId="6988B85D" w14:textId="77777777" w:rsidR="00374D63" w:rsidRDefault="00826AA3">
      <w:pPr>
        <w:spacing w:line="600" w:lineRule="auto"/>
        <w:ind w:firstLine="720"/>
        <w:contextualSpacing/>
        <w:jc w:val="both"/>
        <w:rPr>
          <w:rFonts w:eastAsia="Times New Roman"/>
          <w:bCs/>
        </w:rPr>
      </w:pPr>
      <w:r>
        <w:rPr>
          <w:rFonts w:eastAsia="Times New Roman"/>
          <w:bCs/>
        </w:rPr>
        <w:t xml:space="preserve">Ακόμα και στις ρυθμίσεις του άρθρου 21 για τα καύσιμα των λεωφορείων των δημοτικών συγκοινωνιών, νομοθετείτε, ώστε να μην υπάρχουν όρια στις υπερβάσεις των δαπανών. Δηλαδή, νομιμοποιείτε ακόμη και τις καραμπινάτες παρανομίες. </w:t>
      </w:r>
    </w:p>
    <w:p w14:paraId="6988B85E" w14:textId="77777777" w:rsidR="00374D63" w:rsidRDefault="00826AA3">
      <w:pPr>
        <w:spacing w:line="600" w:lineRule="auto"/>
        <w:ind w:firstLine="720"/>
        <w:contextualSpacing/>
        <w:jc w:val="both"/>
        <w:rPr>
          <w:rFonts w:eastAsia="Times New Roman"/>
          <w:bCs/>
        </w:rPr>
      </w:pPr>
      <w:r>
        <w:rPr>
          <w:rFonts w:eastAsia="Times New Roman"/>
          <w:bCs/>
        </w:rPr>
        <w:t>Αυτοί είστε. Όμως, τίποτα πι</w:t>
      </w:r>
      <w:r>
        <w:rPr>
          <w:rFonts w:eastAsia="Times New Roman"/>
          <w:bCs/>
        </w:rPr>
        <w:t xml:space="preserve">α δεν μας προκαλεί εντύπωση από τον πολιτικό σας βίο. Σας έχουμε μάθει πια καλά. Διαπραγματευτήκατε και μείναμε με κλειστές τράπεζες και </w:t>
      </w:r>
      <w:r>
        <w:rPr>
          <w:rFonts w:eastAsia="Times New Roman"/>
          <w:bCs/>
          <w:lang w:val="en-US"/>
        </w:rPr>
        <w:t>capital</w:t>
      </w:r>
      <w:r>
        <w:rPr>
          <w:rFonts w:eastAsia="Times New Roman"/>
          <w:bCs/>
        </w:rPr>
        <w:t xml:space="preserve"> </w:t>
      </w:r>
      <w:r>
        <w:rPr>
          <w:rFonts w:eastAsia="Times New Roman"/>
          <w:bCs/>
          <w:lang w:val="en-US"/>
        </w:rPr>
        <w:t>controls</w:t>
      </w:r>
      <w:r>
        <w:rPr>
          <w:rFonts w:eastAsia="Times New Roman"/>
          <w:bCs/>
        </w:rPr>
        <w:t>. Διαπραγματευτήκατε και πληρώσαμε δίδακτρα για την αμάθειά σας περί τα 100 δισεκατομμύρια ευρώ. Διαπρα</w:t>
      </w:r>
      <w:r>
        <w:rPr>
          <w:rFonts w:eastAsia="Times New Roman"/>
          <w:bCs/>
        </w:rPr>
        <w:t xml:space="preserve">γματευτήκατε και μας φέρατε, μέσω του κ. </w:t>
      </w:r>
      <w:proofErr w:type="spellStart"/>
      <w:r>
        <w:rPr>
          <w:rFonts w:eastAsia="Times New Roman"/>
          <w:bCs/>
        </w:rPr>
        <w:t>Κατρούγκαλου</w:t>
      </w:r>
      <w:proofErr w:type="spellEnd"/>
      <w:r>
        <w:rPr>
          <w:rFonts w:eastAsia="Times New Roman"/>
          <w:bCs/>
        </w:rPr>
        <w:t xml:space="preserve">, ασφαλιστικό έκτρωμα, ισοπέδωση για τους ελεύθερους επαγγελματίες και τους μικρομεσαίους. Διαπραγματευτήκατε και η χώρα αγωνίζεται να φθάσει εκεί που ήταν το 2014. </w:t>
      </w:r>
    </w:p>
    <w:p w14:paraId="6988B85F" w14:textId="77777777" w:rsidR="00374D63" w:rsidRDefault="00826AA3">
      <w:pPr>
        <w:spacing w:line="600" w:lineRule="auto"/>
        <w:ind w:firstLine="720"/>
        <w:contextualSpacing/>
        <w:jc w:val="both"/>
        <w:rPr>
          <w:rFonts w:eastAsia="Times New Roman"/>
          <w:bCs/>
        </w:rPr>
      </w:pPr>
      <w:r>
        <w:rPr>
          <w:rFonts w:eastAsia="Times New Roman"/>
          <w:bCs/>
        </w:rPr>
        <w:t>Τώρα πάλι λέτε ότι διαπραγματεύεστε κ</w:t>
      </w:r>
      <w:r>
        <w:rPr>
          <w:rFonts w:eastAsia="Times New Roman"/>
          <w:bCs/>
        </w:rPr>
        <w:t xml:space="preserve">αι θα </w:t>
      </w:r>
      <w:proofErr w:type="spellStart"/>
      <w:r>
        <w:rPr>
          <w:rFonts w:eastAsia="Times New Roman"/>
          <w:bCs/>
        </w:rPr>
        <w:t>προνομοθετήσετε</w:t>
      </w:r>
      <w:proofErr w:type="spellEnd"/>
      <w:r>
        <w:rPr>
          <w:rFonts w:eastAsia="Times New Roman"/>
          <w:bCs/>
        </w:rPr>
        <w:t xml:space="preserve"> μέτρα σκληρότητας σε αφορολόγητο, εργασιακά και συντάξεις, με αντάλλαγμα μόνο υποσχέσεις. Το αποτέλεσμα είναι προδιαγεγραμμένο. Ψάχνετε απελπισμένα τρόπους για να πλασάρετε τα νέα εξοντωτικά μέτρα που είστε έτοιμοι να νομοθετήσετε. Με</w:t>
      </w:r>
      <w:r>
        <w:rPr>
          <w:rFonts w:eastAsia="Times New Roman"/>
          <w:bCs/>
        </w:rPr>
        <w:t xml:space="preserve"> ποιο δικαίωμα, όμως, δεσμεύετε την επόμενη κυβέρνηση; Ή ετοιμάζεστε, όταν θα είστε </w:t>
      </w:r>
      <w:r>
        <w:rPr>
          <w:rFonts w:eastAsia="Times New Roman"/>
          <w:bCs/>
        </w:rPr>
        <w:t>α</w:t>
      </w:r>
      <w:r>
        <w:rPr>
          <w:rFonts w:eastAsia="Times New Roman"/>
          <w:bCs/>
        </w:rPr>
        <w:t xml:space="preserve">ντιπολίτευση, να καταγγείλετε αυτά που θα έχετε </w:t>
      </w:r>
      <w:proofErr w:type="spellStart"/>
      <w:r>
        <w:rPr>
          <w:rFonts w:eastAsia="Times New Roman"/>
          <w:bCs/>
        </w:rPr>
        <w:t>προνομοθετήσει</w:t>
      </w:r>
      <w:proofErr w:type="spellEnd"/>
      <w:r>
        <w:rPr>
          <w:rFonts w:eastAsia="Times New Roman"/>
          <w:bCs/>
        </w:rPr>
        <w:t xml:space="preserve">; Διότι, σας έχω ικανούς και γι’ αυτό. </w:t>
      </w:r>
    </w:p>
    <w:p w14:paraId="6988B860" w14:textId="77777777" w:rsidR="00374D63" w:rsidRDefault="00826AA3">
      <w:pPr>
        <w:spacing w:line="600" w:lineRule="auto"/>
        <w:ind w:firstLine="720"/>
        <w:contextualSpacing/>
        <w:jc w:val="both"/>
        <w:rPr>
          <w:rFonts w:eastAsia="Times New Roman" w:cs="Times New Roman"/>
          <w:b/>
          <w:szCs w:val="24"/>
        </w:rPr>
      </w:pPr>
      <w:r>
        <w:rPr>
          <w:rFonts w:eastAsia="Times New Roman"/>
          <w:bCs/>
        </w:rPr>
        <w:t xml:space="preserve">Κυρίες και κύριοι συνάδελφοι, εμφανίζονται τελευταία διάφοροι παράγοντες της πολιτικής, «Λεβέντηδες», οι οποίοι ενεργώντας ως λαγοί του κ. Τσίπρα, αγωνιώντας για το μέλλον τους, τους πρότειναν να έρθουν τα μέτρα με </w:t>
      </w:r>
      <w:proofErr w:type="spellStart"/>
      <w:r>
        <w:rPr>
          <w:rFonts w:eastAsia="Times New Roman"/>
          <w:bCs/>
        </w:rPr>
        <w:t>προαπαιτούμενο</w:t>
      </w:r>
      <w:proofErr w:type="spellEnd"/>
      <w:r>
        <w:rPr>
          <w:rFonts w:eastAsia="Times New Roman"/>
          <w:bCs/>
        </w:rPr>
        <w:t xml:space="preserve"> τις </w:t>
      </w:r>
      <w:proofErr w:type="spellStart"/>
      <w:r>
        <w:rPr>
          <w:rFonts w:eastAsia="Times New Roman"/>
          <w:bCs/>
        </w:rPr>
        <w:t>εκατόν</w:t>
      </w:r>
      <w:proofErr w:type="spellEnd"/>
      <w:r>
        <w:rPr>
          <w:rFonts w:eastAsia="Times New Roman"/>
          <w:bCs/>
        </w:rPr>
        <w:t xml:space="preserve"> ογδόντα ψήφους,</w:t>
      </w:r>
      <w:r>
        <w:rPr>
          <w:rFonts w:eastAsia="Times New Roman"/>
          <w:bCs/>
        </w:rPr>
        <w:t xml:space="preserve"> για να στριμωχτεί δήθεν η Νέα Δημοκρατία και ο Κυριάκος Μητσοτάκης. </w:t>
      </w:r>
    </w:p>
    <w:p w14:paraId="6988B8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τι σημαίνει άραγε; Σημαίνει ότι, αν ο κ. Τσίπρας φέρει μέτρα με </w:t>
      </w:r>
      <w:proofErr w:type="spellStart"/>
      <w:r>
        <w:rPr>
          <w:rFonts w:eastAsia="Times New Roman" w:cs="Times New Roman"/>
          <w:szCs w:val="24"/>
        </w:rPr>
        <w:t>προαπαιτούμενο</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ογδόντα, η Ένωση Κεντρώων θα τα ψηφίσει; Όμως, ταυτόχρονα, οι ίδιοι δηλώνουν ότι δεν πρόκειται </w:t>
      </w:r>
      <w:r>
        <w:rPr>
          <w:rFonts w:eastAsia="Times New Roman" w:cs="Times New Roman"/>
          <w:szCs w:val="24"/>
        </w:rPr>
        <w:t>να ψηφίσουν τίποτα. Δηλαδή, τι θέλουν, για να καταλάβουμε; Ευρεία συναίνεση, αλλά μόνο με τις ψήφους των άλλων; Καμμία σοβαρότητα!</w:t>
      </w:r>
    </w:p>
    <w:p w14:paraId="6988B8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καλά οι διάφοροι «Λεβέντηδες», η κ. Γεννηματά, όμως, πού το πάει; Με έκπληξη </w:t>
      </w:r>
      <w:r>
        <w:rPr>
          <w:rFonts w:eastAsia="Times New Roman" w:cs="Times New Roman"/>
          <w:szCs w:val="24"/>
        </w:rPr>
        <w:t xml:space="preserve">διάβασα </w:t>
      </w:r>
      <w:r>
        <w:rPr>
          <w:rFonts w:eastAsia="Times New Roman" w:cs="Times New Roman"/>
          <w:szCs w:val="24"/>
        </w:rPr>
        <w:t xml:space="preserve">σε κυριακάτικη εφημερίδα συνέντευξή </w:t>
      </w:r>
      <w:r>
        <w:rPr>
          <w:rFonts w:eastAsia="Times New Roman" w:cs="Times New Roman"/>
          <w:szCs w:val="24"/>
        </w:rPr>
        <w:t>της. Δήλωσε πως είναι έτοιμη να οδηγήσει τη χώρα εν μέσω θύελλας σε δεύτερες εκλογές, εάν δεν βγει αυτοδύναμη η Νέα Δημοκρατία, παρ</w:t>
      </w:r>
      <w:r>
        <w:rPr>
          <w:rFonts w:eastAsia="Times New Roman" w:cs="Times New Roman"/>
          <w:szCs w:val="24"/>
        </w:rPr>
        <w:t xml:space="preserve">’ </w:t>
      </w:r>
      <w:r>
        <w:rPr>
          <w:rFonts w:eastAsia="Times New Roman" w:cs="Times New Roman"/>
          <w:szCs w:val="24"/>
        </w:rPr>
        <w:t>όλο που αναγνωρίζει ότι αυτό δεν συμφέρει τη χώρα. Αλλά συμφέρει το κόμμα! Αυτό δήλωσε με αφοπλιστική ειλικρίνεια. Γιατί, ό</w:t>
      </w:r>
      <w:r>
        <w:rPr>
          <w:rFonts w:eastAsia="Times New Roman" w:cs="Times New Roman"/>
          <w:szCs w:val="24"/>
        </w:rPr>
        <w:t xml:space="preserve">πως είπε, δεν μπορεί συνέχεια το ΠΑΣΟΚ να αναλαμβάνει ευθύνες! </w:t>
      </w:r>
    </w:p>
    <w:p w14:paraId="6988B8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μπορούσα να κουβεντιάζω ώρες για το θέμα. Με θλίβει, όμως, η πρωτόγνωρη πολιτική ωμότητα της κ. Γεννηματά. Από πότε άραγε οι πολιτικές συμμαχίες γίνονται προς όφελος κομμάτων και όχι προς ό</w:t>
      </w:r>
      <w:r>
        <w:rPr>
          <w:rFonts w:eastAsia="Times New Roman" w:cs="Times New Roman"/>
          <w:szCs w:val="24"/>
        </w:rPr>
        <w:t>φελος της χώρας μέσα από προγραμματικές συμφωνίες; Και να τα λένε αυτά οι άλλοι, πάει στο καλό, αλλά να τα λέει η κ. Γεννηματά που στο παρελθόν το κόμμα του οποίου τώρα ηγείται, το ΠΑΣΟΚ, συνέβαλε -και το αναγνωρίζω- με βαρύτατες συνέπειες στην εκλογική το</w:t>
      </w:r>
      <w:r>
        <w:rPr>
          <w:rFonts w:eastAsia="Times New Roman" w:cs="Times New Roman"/>
          <w:szCs w:val="24"/>
        </w:rPr>
        <w:t xml:space="preserve">υ δύναμη, στην προσπάθεια ανόρθωσης της χώρας; </w:t>
      </w:r>
    </w:p>
    <w:p w14:paraId="6988B8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Επιπλέον, αναρωτιέμαι το εξής: Έχει η ευθύνη ενός κόμματος για τον τόπο ημερομηνία λήξης; Σήμερα, δηλαδή, είμαι υπεύθυνος, αύριο κουράζομαι και δεν είμαι υπεύθυνος;</w:t>
      </w:r>
    </w:p>
    <w:p w14:paraId="6988B8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Οι πολίτες, όμως, που μας ακούν και μας δια</w:t>
      </w:r>
      <w:r>
        <w:rPr>
          <w:rFonts w:eastAsia="Times New Roman" w:cs="Times New Roman"/>
          <w:szCs w:val="24"/>
        </w:rPr>
        <w:t xml:space="preserve">βάζουν, καταλαβαίνουν και δεν θα ανεχθούν παιχνίδια στην πλάτη τους. Θέλουν καθαρές κουβέντες και το δείχνουν και στις δημοσκοπήσεις, αλλά και στη καθημερινότητά τους. Καθαρές κουβέντες, λοιπόν, από όλους μας. </w:t>
      </w:r>
    </w:p>
    <w:p w14:paraId="6988B8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δεν πρόκειται να ψηφίσει τα </w:t>
      </w:r>
      <w:r>
        <w:rPr>
          <w:rFonts w:eastAsia="Times New Roman" w:cs="Times New Roman"/>
          <w:szCs w:val="24"/>
        </w:rPr>
        <w:t xml:space="preserve">μέτρα της αποτυχημένης διαπραγμάτευσης του κ. Τσίπρα. Η μόνη πραγματική λύση σωτηρίας για τη χώρα είναι να φύγει αυτή η επικίνδυνη Κυβέρνηση των μεγαλύτερων απατεώνων και ψευτών. </w:t>
      </w:r>
    </w:p>
    <w:p w14:paraId="6988B8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Μόνο μια νέα κυβέρνηση της Νέας Δημοκρατίας και πρωθυπουργό τον Κυριάκο Μητσ</w:t>
      </w:r>
      <w:r>
        <w:rPr>
          <w:rFonts w:eastAsia="Times New Roman" w:cs="Times New Roman"/>
          <w:szCs w:val="24"/>
        </w:rPr>
        <w:t>οτάκη μπορεί να εγγυηθεί την πιθανότητα να βγούμε από την κρίση με σχέδιο και ρεαλισμό. Ο Κυριάκος Μητσοτάκης έχει πει ότι ασχέτως του εκλογικού αποτελέσματος θα επιδιώξει ευρύτερη συναίνεση και συνεργασίες, με γνώμονα, όμως, όχι το κομματικό, αλλά το εθνι</w:t>
      </w:r>
      <w:r>
        <w:rPr>
          <w:rFonts w:eastAsia="Times New Roman" w:cs="Times New Roman"/>
          <w:szCs w:val="24"/>
        </w:rPr>
        <w:t xml:space="preserve">κό συμφέρον. </w:t>
      </w:r>
    </w:p>
    <w:p w14:paraId="6988B8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Περιττό να πω ότι καταψηφίζω επί της αρχής, διότι δεν υπάρχει αρχή σε αυτό το νομοσχέδιο. </w:t>
      </w:r>
    </w:p>
    <w:p w14:paraId="6988B8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86A" w14:textId="77777777" w:rsidR="00374D63" w:rsidRDefault="00826AA3">
      <w:pPr>
        <w:spacing w:line="600" w:lineRule="auto"/>
        <w:ind w:firstLine="720"/>
        <w:contextualSpacing/>
        <w:jc w:val="center"/>
        <w:rPr>
          <w:rFonts w:eastAsia="Times New Roman" w:cs="Times New Roman"/>
          <w:szCs w:val="24"/>
        </w:rPr>
      </w:pPr>
      <w:r>
        <w:rPr>
          <w:rFonts w:eastAsia="Times New Roman"/>
          <w:bCs/>
        </w:rPr>
        <w:t>(Χειροκροτήματα από την πτέρυγα της Νέας Δημοκρατίας)</w:t>
      </w:r>
      <w:r>
        <w:rPr>
          <w:rFonts w:eastAsia="Times New Roman" w:cs="Times New Roman"/>
          <w:szCs w:val="24"/>
        </w:rPr>
        <w:t xml:space="preserve"> </w:t>
      </w:r>
    </w:p>
    <w:p w14:paraId="6988B86B" w14:textId="77777777" w:rsidR="00374D63" w:rsidRDefault="00826AA3">
      <w:pPr>
        <w:spacing w:line="600" w:lineRule="auto"/>
        <w:ind w:firstLine="720"/>
        <w:contextualSpacing/>
        <w:jc w:val="both"/>
        <w:rPr>
          <w:rFonts w:eastAsia="Times New Roman" w:cs="Times New Roman"/>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rPr>
        <w:t>Κυρίες και κύριοι συνάδελφοι, έχω την τιμή να ανα</w:t>
      </w:r>
      <w:r>
        <w:rPr>
          <w:rFonts w:eastAsia="Times New Roman" w:cs="Times New Roman"/>
        </w:rPr>
        <w:t>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w:t>
      </w:r>
      <w:r>
        <w:rPr>
          <w:rFonts w:eastAsia="Times New Roman" w:cs="Times New Roman"/>
        </w:rPr>
        <w:t>εκαοκτώ μαθήτριες και μαθητές και έξι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Λιτοχώρου</w:t>
      </w:r>
      <w:proofErr w:type="spellEnd"/>
      <w:r>
        <w:rPr>
          <w:rFonts w:eastAsia="Times New Roman" w:cs="Times New Roman"/>
        </w:rPr>
        <w:t xml:space="preserve"> Πιερίας. </w:t>
      </w:r>
    </w:p>
    <w:p w14:paraId="6988B86C" w14:textId="77777777" w:rsidR="00374D63" w:rsidRDefault="00826AA3">
      <w:pPr>
        <w:spacing w:line="600" w:lineRule="auto"/>
        <w:ind w:firstLine="720"/>
        <w:contextualSpacing/>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6988B86D" w14:textId="77777777" w:rsidR="00374D63" w:rsidRDefault="00826AA3">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988B86E" w14:textId="77777777" w:rsidR="00374D63" w:rsidRDefault="00826AA3">
      <w:pPr>
        <w:spacing w:line="600" w:lineRule="auto"/>
        <w:ind w:firstLine="720"/>
        <w:contextualSpacing/>
        <w:jc w:val="both"/>
        <w:rPr>
          <w:rFonts w:eastAsia="Times New Roman"/>
          <w:szCs w:val="24"/>
        </w:rPr>
      </w:pPr>
      <w:r>
        <w:rPr>
          <w:rFonts w:eastAsia="Times New Roman"/>
          <w:szCs w:val="24"/>
        </w:rPr>
        <w:t>Τον λόγο έχει ο συνάδελφος κ. Νικόλαος Παπαδόπουλος από τον ΣΥΡΙΖΑ.</w:t>
      </w:r>
    </w:p>
    <w:p w14:paraId="6988B86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color w:val="000000"/>
          <w:szCs w:val="24"/>
        </w:rPr>
        <w:t>Ευχαριστώ, κύριε Πρόεδρε.</w:t>
      </w:r>
      <w:r>
        <w:rPr>
          <w:rFonts w:eastAsia="Times New Roman"/>
          <w:szCs w:val="24"/>
        </w:rPr>
        <w:t xml:space="preserve"> </w:t>
      </w:r>
    </w:p>
    <w:p w14:paraId="6988B87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Είχαμε ξεκινήσει μια κουβέντα η οποία πήγαινε καλά. Όμως, εκείνο που μου κάνει εντύπωση από τη Νέα Δημοκρατία είναι ότι λένε τα μεγαλύτερα ψέματα με μια φυσικότητα του τύπου «δεν συνέβη τίποτα». </w:t>
      </w:r>
    </w:p>
    <w:p w14:paraId="6988B87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Κατηγορεί ο </w:t>
      </w:r>
      <w:proofErr w:type="spellStart"/>
      <w:r>
        <w:rPr>
          <w:rFonts w:eastAsia="Times New Roman"/>
          <w:szCs w:val="24"/>
        </w:rPr>
        <w:t>προλαλήσας</w:t>
      </w:r>
      <w:proofErr w:type="spellEnd"/>
      <w:r>
        <w:rPr>
          <w:rFonts w:eastAsia="Times New Roman"/>
          <w:szCs w:val="24"/>
        </w:rPr>
        <w:t xml:space="preserve"> και λέει για την καρέκλα και για το τι σόου δώσαμε, ο οποίος όπου πάει, κουβαλάει και την καρέκλα! Την πήρε την καρέκλα, την έδρα, από το Ποτάμι και την πήγε στη Νέα Δημοκρατία. </w:t>
      </w:r>
    </w:p>
    <w:p w14:paraId="6988B872" w14:textId="77777777" w:rsidR="00374D63" w:rsidRDefault="00826AA3">
      <w:pPr>
        <w:spacing w:line="600" w:lineRule="auto"/>
        <w:ind w:firstLine="720"/>
        <w:contextualSpacing/>
        <w:jc w:val="both"/>
        <w:rPr>
          <w:rFonts w:eastAsia="Times New Roman"/>
          <w:szCs w:val="24"/>
        </w:rPr>
      </w:pPr>
      <w:r>
        <w:rPr>
          <w:rFonts w:eastAsia="Times New Roman"/>
          <w:szCs w:val="24"/>
        </w:rPr>
        <w:t>Έλεος δηλαδή, συνάδελφε! Να μας κατηγορείτε εμάς ότι π</w:t>
      </w:r>
      <w:r>
        <w:rPr>
          <w:rFonts w:eastAsia="Times New Roman"/>
          <w:szCs w:val="24"/>
        </w:rPr>
        <w:t xml:space="preserve">άμε για την καρέκλα! Αφήστε την καρέκλα και πάτε στη Νέα Δημοκρατία, τότε θα σας χειροκροτήσω και εγώ. </w:t>
      </w:r>
    </w:p>
    <w:p w14:paraId="6988B873" w14:textId="77777777" w:rsidR="00374D63" w:rsidRDefault="00826AA3">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Θα ψηφίσετε το αφορολόγητο, κύριε συνάδελφε;</w:t>
      </w:r>
    </w:p>
    <w:p w14:paraId="6988B874"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Έτσι μπράβο! Εγώ τα ψήφισα. Όταν εσύ έλεγες εδώ τα μεγάλα ψέματα, </w:t>
      </w:r>
      <w:r>
        <w:rPr>
          <w:rFonts w:eastAsia="Times New Roman"/>
          <w:szCs w:val="24"/>
        </w:rPr>
        <w:t>εμείς ήμασταν εδώ και τα ψηφίσαμε όλα. Την Κυβέρνηση του ΣΥΡΙΖΑ και τον Αλέξη Τσίπρα δεν τον ρίχνουμε.</w:t>
      </w:r>
    </w:p>
    <w:p w14:paraId="6988B875" w14:textId="77777777" w:rsidR="00374D63" w:rsidRDefault="00826AA3">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Τις μειώσεις στις συντάξεις θα τις ψηφίσετε;</w:t>
      </w:r>
    </w:p>
    <w:p w14:paraId="6988B87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Εμείς θα είμαστε εδώ για τον ελληνικό λαό, όρθιο θα τον βγάλουμε από</w:t>
      </w:r>
      <w:r>
        <w:rPr>
          <w:rFonts w:eastAsia="Times New Roman"/>
          <w:szCs w:val="24"/>
        </w:rPr>
        <w:t xml:space="preserve"> την κρίση. Βάλτε το καλά στο μυαλό σας. </w:t>
      </w:r>
    </w:p>
    <w:p w14:paraId="6988B877" w14:textId="77777777" w:rsidR="00374D63" w:rsidRDefault="00826AA3">
      <w:pPr>
        <w:spacing w:line="600" w:lineRule="auto"/>
        <w:ind w:firstLine="720"/>
        <w:contextualSpacing/>
        <w:jc w:val="both"/>
        <w:rPr>
          <w:rFonts w:eastAsia="Times New Roman"/>
          <w:szCs w:val="24"/>
        </w:rPr>
      </w:pPr>
      <w:r>
        <w:rPr>
          <w:rFonts w:eastAsia="Times New Roman"/>
          <w:szCs w:val="24"/>
        </w:rPr>
        <w:t>Τώρα να πάμε και στο άλλο.</w:t>
      </w:r>
    </w:p>
    <w:p w14:paraId="6988B878" w14:textId="77777777" w:rsidR="00374D63" w:rsidRDefault="00826AA3">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Το αφορολόγητο θα το ψηφίσετε;</w:t>
      </w:r>
    </w:p>
    <w:p w14:paraId="6988B879"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Θα τα πω με τη σειρά. Μη μου πεις για το γάλα και για τη φέτα που σκιζόσασταν εδώ! Δεν είπατε κουβέντα. Άλλο κόμμα ε</w:t>
      </w:r>
      <w:r>
        <w:rPr>
          <w:rFonts w:eastAsia="Times New Roman"/>
          <w:szCs w:val="24"/>
        </w:rPr>
        <w:t xml:space="preserve">ίναι η Νέα Δημοκρατία έξω, άλλο κόμμα είστε εδώ. </w:t>
      </w:r>
      <w:proofErr w:type="spellStart"/>
      <w:r>
        <w:rPr>
          <w:rFonts w:eastAsia="Times New Roman"/>
          <w:szCs w:val="24"/>
        </w:rPr>
        <w:t>Σαρμάκο</w:t>
      </w:r>
      <w:proofErr w:type="spellEnd"/>
      <w:r>
        <w:rPr>
          <w:rFonts w:eastAsia="Times New Roman"/>
          <w:szCs w:val="24"/>
        </w:rPr>
        <w:t xml:space="preserve">, που λένε και στο χωριό μου! Κουβέντα! </w:t>
      </w:r>
      <w:proofErr w:type="spellStart"/>
      <w:r>
        <w:rPr>
          <w:rFonts w:eastAsia="Times New Roman"/>
          <w:szCs w:val="24"/>
        </w:rPr>
        <w:t>Τουμπεκί</w:t>
      </w:r>
      <w:proofErr w:type="spellEnd"/>
      <w:r>
        <w:rPr>
          <w:rFonts w:eastAsia="Times New Roman"/>
          <w:szCs w:val="24"/>
        </w:rPr>
        <w:t xml:space="preserve"> ψιλοκομμένο!</w:t>
      </w:r>
    </w:p>
    <w:p w14:paraId="6988B87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Στα μπλόκα των αγροτών δεν πήγες αυτή τη φορά!</w:t>
      </w:r>
    </w:p>
    <w:p w14:paraId="6988B87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Ζορίζεστε! Δεν πειράζει! </w:t>
      </w:r>
    </w:p>
    <w:p w14:paraId="6988B87C" w14:textId="77777777" w:rsidR="00374D63" w:rsidRDefault="00826AA3">
      <w:pPr>
        <w:spacing w:line="600" w:lineRule="auto"/>
        <w:ind w:firstLine="720"/>
        <w:contextualSpacing/>
        <w:jc w:val="both"/>
        <w:rPr>
          <w:rFonts w:eastAsia="Times New Roman"/>
          <w:szCs w:val="24"/>
        </w:rPr>
      </w:pPr>
      <w:r>
        <w:rPr>
          <w:rFonts w:eastAsia="Times New Roman"/>
          <w:szCs w:val="24"/>
        </w:rPr>
        <w:t>Να πάω στην ουσία για</w:t>
      </w:r>
      <w:r>
        <w:rPr>
          <w:rFonts w:eastAsia="Times New Roman"/>
          <w:szCs w:val="24"/>
        </w:rPr>
        <w:t>τί εμένα με ενδιαφέρουν οι ΤΟΕΒ και οι ΓΟΕΒ, που είναι αγροτικοί οργανισμοί και πραγματικά θέλω να πάνε μπροστά, διότι έχουν σχέση με την αγροτική παραγωγή.</w:t>
      </w:r>
    </w:p>
    <w:p w14:paraId="6988B87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Νομίζω ότι πολύ σωστά οι ΤΟΕΒ μπαίνουν μέσα σε μια ενιαία διοίκηση. Ξέρετε ότι οι ΓΟΕΒ ήταν στην πε</w:t>
      </w:r>
      <w:r>
        <w:rPr>
          <w:rFonts w:eastAsia="Times New Roman" w:cs="Times New Roman"/>
          <w:szCs w:val="24"/>
        </w:rPr>
        <w:t>ριφέρεια, όπως και οι ΤΟΕΒ που παλιά ήταν στις περιφέρειες και μετά τους πήγαν στους δήμους. Τώρα είναι καλό που ξαναγυρίζουν πίσω, διότι θα έχουμε ένα ενιαίο κέντρο. Αυτό είναι πάρα πολύ καλό, γιατί οι δήμοι το τελευταίο διάστημα δεν μπόρεσαν να έχουν επο</w:t>
      </w:r>
      <w:r>
        <w:rPr>
          <w:rFonts w:eastAsia="Times New Roman" w:cs="Times New Roman"/>
          <w:szCs w:val="24"/>
        </w:rPr>
        <w:t xml:space="preserve">πτεία στους ΤΟΕΒ. Νομίζω ότι είναι πάρα πολύ καλό που θα πάνε στην περιφέρεια, γιατί θα έχουμε έναν γενικότερο χωροταξικό σχεδιασμό για όλη την περιφέρεια. </w:t>
      </w:r>
    </w:p>
    <w:p w14:paraId="6988B87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Δεύτερον, εδώ αποσαφηνίζεται και πώς θα είναι η λειτουργία αυτών των οργανισμών και ποιες αρμοδιότη</w:t>
      </w:r>
      <w:r>
        <w:rPr>
          <w:rFonts w:eastAsia="Times New Roman" w:cs="Times New Roman"/>
          <w:szCs w:val="24"/>
        </w:rPr>
        <w:t xml:space="preserve">τες θα έχει ο καθένας από αυτούς. </w:t>
      </w:r>
    </w:p>
    <w:p w14:paraId="6988B8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πρέπει να ξέρετε ότι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δεν έχει να κάνει με τα χρήματα των ΤΟΕΒ και των ΓΟΕ</w:t>
      </w:r>
      <w:r>
        <w:rPr>
          <w:rFonts w:eastAsia="Times New Roman" w:cs="Times New Roman"/>
          <w:szCs w:val="24"/>
        </w:rPr>
        <w:t>Β</w:t>
      </w:r>
      <w:r>
        <w:rPr>
          <w:rFonts w:eastAsia="Times New Roman" w:cs="Times New Roman"/>
          <w:szCs w:val="24"/>
        </w:rPr>
        <w:t>. Πρόκειται για χρήματα που πληρώνουν οι αγρότες. Στον μεν ΓΟΕΒ πληρώνουν όλοι οι ιδιοκτήτες γης 1,5 ευρώ το στρέ</w:t>
      </w:r>
      <w:r>
        <w:rPr>
          <w:rFonts w:eastAsia="Times New Roman" w:cs="Times New Roman"/>
          <w:szCs w:val="24"/>
        </w:rPr>
        <w:t>μμα, ενώ στους ΤΟΕΒ υπάρχουν διάφορα αντίτιμα ανάλογα με τη χρήση νερού που κάνει ο κάθε χρήστης. Άρα, και εδώ υπάρχει αυτό που λένε «τιμολόγηση» του νερού. Επομένως και εδώ μπορούμε να δούμε τέτοιες μορφές, όπως το πώς θα γίνονται αυτά τα έργα, διότι οι ε</w:t>
      </w:r>
      <w:r>
        <w:rPr>
          <w:rFonts w:eastAsia="Times New Roman" w:cs="Times New Roman"/>
          <w:szCs w:val="24"/>
        </w:rPr>
        <w:t xml:space="preserve">ισφορές των αγροτών που θα καταβάλλονται θα έχουν ανταποδοτικό χαρακτήρα και θα πάνε και στα έργα. </w:t>
      </w:r>
    </w:p>
    <w:p w14:paraId="6988B8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Τέταρτον, μέσα σε αυτή την ιστορία, στη νέα έκφραση η οποία θα υπάρχει στον συντονισμό θα πρέπει να προγραμματίζονται και τα έργα, το πού θα γίνονται συγκεκ</w:t>
      </w:r>
      <w:r>
        <w:rPr>
          <w:rFonts w:eastAsia="Times New Roman" w:cs="Times New Roman"/>
          <w:szCs w:val="24"/>
        </w:rPr>
        <w:t>ριμένα έργα, πώς κ.λπ.</w:t>
      </w:r>
      <w:r>
        <w:rPr>
          <w:rFonts w:eastAsia="Times New Roman" w:cs="Times New Roman"/>
          <w:szCs w:val="24"/>
        </w:rPr>
        <w:t>.</w:t>
      </w:r>
      <w:r>
        <w:rPr>
          <w:rFonts w:eastAsia="Times New Roman" w:cs="Times New Roman"/>
          <w:szCs w:val="24"/>
        </w:rPr>
        <w:t xml:space="preserve"> Διότι μέσα στα έργα αυτά περιλαμβάνονται κλειστά κυκλώματα, αγροτική οδοποιία, κανάλια, καθαρισμός καναλιών και διάφορα τέτοια ζητήματα. Άρα, και από αυτή την άποψη, πάρα πολύ καλά γίνεται. </w:t>
      </w:r>
    </w:p>
    <w:p w14:paraId="6988B881" w14:textId="77777777" w:rsidR="00374D63" w:rsidRDefault="00826AA3">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ξεκαθαρίζεται και το προσωπικό π</w:t>
      </w:r>
      <w:r>
        <w:rPr>
          <w:rFonts w:eastAsia="Times New Roman" w:cs="Times New Roman"/>
          <w:szCs w:val="24"/>
        </w:rPr>
        <w:t xml:space="preserve">ου χρειάζονται αυτοί οι οργανισμοί, γιατί χρειάζονται και ένα επιστημονικό προσωπικό, και εποχικό. </w:t>
      </w:r>
    </w:p>
    <w:p w14:paraId="6988B882" w14:textId="77777777" w:rsidR="00374D63" w:rsidRDefault="00826AA3">
      <w:pPr>
        <w:spacing w:line="600" w:lineRule="auto"/>
        <w:ind w:firstLine="720"/>
        <w:contextualSpacing/>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για όλους τους οργανισμούς κοινής ωφέλειας θα πρέπει να δούμε και ζητήματα που προκύπτουν με την εφορία. </w:t>
      </w:r>
    </w:p>
    <w:p w14:paraId="6988B883" w14:textId="77777777" w:rsidR="00374D63" w:rsidRDefault="00826AA3">
      <w:pPr>
        <w:spacing w:line="600" w:lineRule="auto"/>
        <w:ind w:firstLine="720"/>
        <w:contextualSpacing/>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όλα τα έργα πρέπει να γίνονται με </w:t>
      </w:r>
      <w:r>
        <w:rPr>
          <w:rFonts w:eastAsia="Times New Roman" w:cs="Times New Roman"/>
          <w:szCs w:val="24"/>
        </w:rPr>
        <w:t xml:space="preserve">σεβασμό στο περιβάλλον. Υπάρχουν και έργα για τα οποία κάποιοι ΤΟΕΒ παίρνουν νερό από λίμνες, όπως είναι της </w:t>
      </w:r>
      <w:proofErr w:type="spellStart"/>
      <w:r>
        <w:rPr>
          <w:rFonts w:eastAsia="Times New Roman" w:cs="Times New Roman"/>
          <w:szCs w:val="24"/>
        </w:rPr>
        <w:t>Σμοκόβου</w:t>
      </w:r>
      <w:proofErr w:type="spellEnd"/>
      <w:r>
        <w:rPr>
          <w:rFonts w:eastAsia="Times New Roman" w:cs="Times New Roman"/>
          <w:szCs w:val="24"/>
        </w:rPr>
        <w:t xml:space="preserve"> κ.λπ., λόγω του ότι διαχειρίζονται αυτούς τους φυσικούς πόρους, αλλά χρειάζεται και να συντηρούνται, αλλά και να είναι και συμβατοί με το </w:t>
      </w:r>
      <w:r>
        <w:rPr>
          <w:rFonts w:eastAsia="Times New Roman" w:cs="Times New Roman"/>
          <w:szCs w:val="24"/>
        </w:rPr>
        <w:t>περιβάλλον.</w:t>
      </w:r>
    </w:p>
    <w:p w14:paraId="6988B8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φαίνεται είναι ότι όταν γίνεται καλή δουλειά, όπως έγινε και στο φράγμα της </w:t>
      </w:r>
      <w:proofErr w:type="spellStart"/>
      <w:r>
        <w:rPr>
          <w:rFonts w:eastAsia="Times New Roman" w:cs="Times New Roman"/>
          <w:szCs w:val="24"/>
        </w:rPr>
        <w:t>Σμοκόβου</w:t>
      </w:r>
      <w:proofErr w:type="spellEnd"/>
      <w:r>
        <w:rPr>
          <w:rFonts w:eastAsia="Times New Roman" w:cs="Times New Roman"/>
          <w:szCs w:val="24"/>
        </w:rPr>
        <w:t>, πραγματικά η χρήση του νερού γίνεται με επιστημονικό τρόπο και δεν χάνεται καθόλου νερό, με αποτέλεσμα να είναι πάρα πολύ χαμηλό το αντίτιμο του χρ</w:t>
      </w:r>
      <w:r>
        <w:rPr>
          <w:rFonts w:eastAsia="Times New Roman" w:cs="Times New Roman"/>
          <w:szCs w:val="24"/>
        </w:rPr>
        <w:t xml:space="preserve">ήστη που το χρησιμοποιεί. </w:t>
      </w:r>
    </w:p>
    <w:p w14:paraId="6988B8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Εγώ πιστεύω ότι χρειαζόμαστε έναν οργανισμό –να μην είναι δύο, τρεις- ενώ θα προτιμούσα να καταργηθεί ο ΓΟΕΒ. Διότι αυτή τη στιγμή στον ΓΟΕΒ χρωστούν πάρα πολλοί αγρότες</w:t>
      </w:r>
      <w:r>
        <w:rPr>
          <w:rFonts w:eastAsia="Times New Roman" w:cs="Times New Roman"/>
          <w:szCs w:val="24"/>
        </w:rPr>
        <w:t>,</w:t>
      </w:r>
      <w:r>
        <w:rPr>
          <w:rFonts w:eastAsia="Times New Roman" w:cs="Times New Roman"/>
          <w:szCs w:val="24"/>
        </w:rPr>
        <w:t xml:space="preserve"> οι οποίοι όλο αυτό το τελευταίο διάστημα –εδώ και</w:t>
      </w:r>
      <w:r>
        <w:rPr>
          <w:rFonts w:eastAsia="Times New Roman" w:cs="Times New Roman"/>
          <w:szCs w:val="24"/>
        </w:rPr>
        <w:t xml:space="preserve"> τριάντα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τριάντα πέντε</w:t>
      </w:r>
      <w:r>
        <w:rPr>
          <w:rFonts w:eastAsia="Times New Roman" w:cs="Times New Roman"/>
          <w:szCs w:val="24"/>
        </w:rPr>
        <w:t xml:space="preserve"> χρόνια που ξέρω εγώ- κανένας ΓΟΕΒ στην περιοχή μου δεν μπόρεσε να κάνει ούτε ένα έργο. </w:t>
      </w:r>
    </w:p>
    <w:p w14:paraId="6988B8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Εάν δούμε, λοιπόν, ότι στην Ελλάδα είναι περίπου </w:t>
      </w:r>
      <w:r>
        <w:rPr>
          <w:rFonts w:eastAsia="Times New Roman" w:cs="Times New Roman"/>
          <w:szCs w:val="24"/>
        </w:rPr>
        <w:t xml:space="preserve">τριάντα </w:t>
      </w:r>
      <w:r>
        <w:rPr>
          <w:rFonts w:eastAsia="Times New Roman" w:cs="Times New Roman"/>
          <w:szCs w:val="24"/>
        </w:rPr>
        <w:t xml:space="preserve">ή </w:t>
      </w:r>
      <w:r>
        <w:rPr>
          <w:rFonts w:eastAsia="Times New Roman" w:cs="Times New Roman"/>
          <w:szCs w:val="24"/>
        </w:rPr>
        <w:t>τριάντα πέντε</w:t>
      </w:r>
      <w:r>
        <w:rPr>
          <w:rFonts w:eastAsia="Times New Roman" w:cs="Times New Roman"/>
          <w:szCs w:val="24"/>
        </w:rPr>
        <w:t xml:space="preserve"> εκατομμύρια στρέμματα με 1,5 ευρώ περίπου, καταλαβαίνετε ότι μιλάμε για ένα τερά</w:t>
      </w:r>
      <w:r>
        <w:rPr>
          <w:rFonts w:eastAsia="Times New Roman" w:cs="Times New Roman"/>
          <w:szCs w:val="24"/>
        </w:rPr>
        <w:t xml:space="preserve">στιο ποσό, πράγμα που μπορεί με άλλες συνθήκες και διαφορετικά να κάνει πάρα πολλά μεγάλα, καλά και σωστά έργα. </w:t>
      </w:r>
    </w:p>
    <w:p w14:paraId="6988B8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στο οποίο θα πρέπει να καταλήξουμε –νομίζω και η Κυβέρνηση, αλλά πιθανόν και στη Βουλή- είναι να δούμε ένα νομικό πλαίσιο των ΤΟΕΒ, γιατί αυτοί οι οργανισμοί </w:t>
      </w:r>
      <w:proofErr w:type="spellStart"/>
      <w:r>
        <w:rPr>
          <w:rFonts w:eastAsia="Times New Roman" w:cs="Times New Roman"/>
          <w:szCs w:val="24"/>
        </w:rPr>
        <w:t>αυτοδιαχειρίζονται</w:t>
      </w:r>
      <w:proofErr w:type="spellEnd"/>
      <w:r>
        <w:rPr>
          <w:rFonts w:eastAsia="Times New Roman" w:cs="Times New Roman"/>
          <w:szCs w:val="24"/>
        </w:rPr>
        <w:t>, ώστε να μπορέσουμε να κάνουμε πιο καλά την δουλειά μας και να έχουμε κα</w:t>
      </w:r>
      <w:r>
        <w:rPr>
          <w:rFonts w:eastAsia="Times New Roman" w:cs="Times New Roman"/>
          <w:szCs w:val="24"/>
        </w:rPr>
        <w:t xml:space="preserve">ι πιο φθηνό νερό. </w:t>
      </w:r>
    </w:p>
    <w:p w14:paraId="6988B8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λοιπόν, που κάποιοι λένε ότι το νερό δεν έχει κόστος, θα ήθελα να πω ότι το νερό έχει πραγματικά κόστος. Στη δική μου περιοχή το νερό που αντλείται από τη γη έχει περίπου 58 ευρώ το στρέμμα, ενώ το ελεύθερο που λέμε έχει </w:t>
      </w:r>
      <w:r>
        <w:rPr>
          <w:rFonts w:eastAsia="Times New Roman" w:cs="Times New Roman"/>
          <w:szCs w:val="24"/>
        </w:rPr>
        <w:t xml:space="preserve">12,5 έως 13 ευρώ. Άρα το νερό έχει κόστος και είναι ένας πόρος που πρέπει να διαφυλάξουμε. Γι’ αυτόν τον λόγο, θα πρέπει να γίνουν έργα ποιοτικά και αποστραγγιστικά. Αυτή τη στιγμή γίνονται έργα αρδευτικά. </w:t>
      </w:r>
    </w:p>
    <w:p w14:paraId="6988B8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Άρα μέσα σε αυτό το πλαίσιο να δούμε μια άλλη διά</w:t>
      </w:r>
      <w:r>
        <w:rPr>
          <w:rFonts w:eastAsia="Times New Roman" w:cs="Times New Roman"/>
          <w:szCs w:val="24"/>
        </w:rPr>
        <w:t xml:space="preserve">ταξη και αναδιάταξη και δυνάμεων και πόρων. </w:t>
      </w:r>
      <w:r>
        <w:rPr>
          <w:rFonts w:eastAsia="Times New Roman" w:cs="Times New Roman"/>
          <w:szCs w:val="24"/>
          <w:lang w:val="en-US"/>
        </w:rPr>
        <w:t>T</w:t>
      </w:r>
      <w:r>
        <w:rPr>
          <w:rFonts w:eastAsia="Times New Roman" w:cs="Times New Roman"/>
          <w:szCs w:val="24"/>
        </w:rPr>
        <w:t>ο καθοριστικό πνεύμα στο μυαλό μας είναι ότι αυτοί οι πόροι είναι όλοι των αγροτών. Δεν μπαίνει ούτε ένα ευρώ από πόρους από τον κρατικό προϋπολογισμό.</w:t>
      </w:r>
    </w:p>
    <w:p w14:paraId="6988B8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8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w:t>
      </w:r>
      <w:r>
        <w:rPr>
          <w:rFonts w:eastAsia="Times New Roman" w:cs="Times New Roman"/>
          <w:szCs w:val="24"/>
        </w:rPr>
        <w:t>ούμε, κύριε συνάδελφε.</w:t>
      </w:r>
    </w:p>
    <w:p w14:paraId="6988B8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Χρυσής Αυγής κ. Λαγός για δώδεκα λεπτά.</w:t>
      </w:r>
    </w:p>
    <w:p w14:paraId="6988B8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Ξεκινώντας από το παρόν νομοσχέδιο να αναφέρουμε δύο-τρία χαρακτηριστικά πράγματα. Αναφέρθηκε με λεπτομέρειες ο ειδικός αγορητής μας ο κ. </w:t>
      </w:r>
      <w:proofErr w:type="spellStart"/>
      <w:r>
        <w:rPr>
          <w:rFonts w:eastAsia="Times New Roman" w:cs="Times New Roman"/>
          <w:szCs w:val="24"/>
        </w:rPr>
        <w:t>Παναγιώταρος</w:t>
      </w:r>
      <w:proofErr w:type="spellEnd"/>
      <w:r>
        <w:rPr>
          <w:rFonts w:eastAsia="Times New Roman" w:cs="Times New Roman"/>
          <w:szCs w:val="24"/>
        </w:rPr>
        <w:t>, οπότε εγώ θα συμπληρώσω κάποια πράγματα.</w:t>
      </w:r>
    </w:p>
    <w:p w14:paraId="6988B8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Έχω να πω κάτι για εκεί που ξεκινούν τα πρώτα άρθρα που λένε γ</w:t>
      </w:r>
      <w:r>
        <w:rPr>
          <w:rFonts w:eastAsia="Times New Roman" w:cs="Times New Roman"/>
          <w:szCs w:val="24"/>
        </w:rPr>
        <w:t xml:space="preserve">ια Κανονισμό περί </w:t>
      </w:r>
      <w:r>
        <w:rPr>
          <w:rFonts w:eastAsia="Times New Roman" w:cs="Times New Roman"/>
          <w:szCs w:val="24"/>
        </w:rPr>
        <w:t>ευρωπαϊκών</w:t>
      </w:r>
      <w:r>
        <w:rPr>
          <w:rFonts w:eastAsia="Times New Roman" w:cs="Times New Roman"/>
          <w:szCs w:val="24"/>
        </w:rPr>
        <w:t xml:space="preserve"> πολιτικών κομμάτων και ιδρυμάτων. Τι είναι αυτό; Αυτό είναι μια κατεύθυνση που μας έρχεται από το Διευθυντήριο των Βρυξελλών και μας λέει ότι όλα τα πολιτικά κόμματα στην Ευρώπη πρέπει να συμφωνούν με τις γραμμές οι οποίες δίνο</w:t>
      </w:r>
      <w:r>
        <w:rPr>
          <w:rFonts w:eastAsia="Times New Roman" w:cs="Times New Roman"/>
          <w:szCs w:val="24"/>
        </w:rPr>
        <w:t xml:space="preserve">νται. Ευαγγελίζονται τάχα την ελεύθερη έκφραση, όμως στο άρθρο 3 του εν λόγω </w:t>
      </w:r>
      <w:r>
        <w:rPr>
          <w:rFonts w:eastAsia="Times New Roman" w:cs="Times New Roman"/>
          <w:szCs w:val="24"/>
        </w:rPr>
        <w:t>κ</w:t>
      </w:r>
      <w:r>
        <w:rPr>
          <w:rFonts w:eastAsia="Times New Roman" w:cs="Times New Roman"/>
          <w:szCs w:val="24"/>
        </w:rPr>
        <w:t xml:space="preserve">ανονισμού λέει μέσα ότι η προϋπόθεση που υπάρχει για να μπορέσει να </w:t>
      </w:r>
      <w:r>
        <w:rPr>
          <w:rFonts w:eastAsia="Times New Roman" w:cs="Times New Roman"/>
          <w:szCs w:val="24"/>
        </w:rPr>
        <w:t>υ</w:t>
      </w:r>
      <w:r>
        <w:rPr>
          <w:rFonts w:eastAsia="Times New Roman" w:cs="Times New Roman"/>
          <w:szCs w:val="24"/>
        </w:rPr>
        <w:t>π</w:t>
      </w:r>
      <w:r>
        <w:rPr>
          <w:rFonts w:eastAsia="Times New Roman" w:cs="Times New Roman"/>
          <w:szCs w:val="24"/>
        </w:rPr>
        <w:t>ά</w:t>
      </w:r>
      <w:r>
        <w:rPr>
          <w:rFonts w:eastAsia="Times New Roman" w:cs="Times New Roman"/>
          <w:szCs w:val="24"/>
        </w:rPr>
        <w:t>ρξει αναγνώριση ενός πολιτικού φορέα είναι η πλήρης συμπόρευση του φορέα αυτού με συγκεκριμένες αρχές και α</w:t>
      </w:r>
      <w:r>
        <w:rPr>
          <w:rFonts w:eastAsia="Times New Roman" w:cs="Times New Roman"/>
          <w:szCs w:val="24"/>
        </w:rPr>
        <w:t>ξίες της Ευρωπαϊκής Ένωσης. Για κάποιες αρχές και αξίες φυσικά, όπως είναι ο σεβασμός της ανθρώπινης αξιοπρέπειας, η ελευθερία, η δημοκρατία, η ισότητα, το κράτος δικαίου, ο σεβασμός ανθρωπίνων δικαιωμάτων, συμφωνούμε όλοι. Στην πορεία, όμως, βλέπουμε εκεί</w:t>
      </w:r>
      <w:r>
        <w:rPr>
          <w:rFonts w:eastAsia="Times New Roman" w:cs="Times New Roman"/>
          <w:szCs w:val="24"/>
        </w:rPr>
        <w:t xml:space="preserve"> πέρα και κάποιες παραγράφους που μιλάνε για τα δικαιώματα των μειονοτήτων, για ανοχή και για απαγόρευση των διακρίσεων. Όπου ακούμε τέτοια πράγματα ξέρουμε πολύ καλά τι συμβαίνει: Είναι το φίμωμα της άλλης γνώμης και της άλλης άποψης με εύσχημο τρόπο, είν</w:t>
      </w:r>
      <w:r>
        <w:rPr>
          <w:rFonts w:eastAsia="Times New Roman" w:cs="Times New Roman"/>
          <w:szCs w:val="24"/>
        </w:rPr>
        <w:t xml:space="preserve">αι η απαγόρευση τού να λέει κανείς το οτιδήποτε διαφορετικό πιστεύει εκτός από αυτούς που μας επιβάλλουν τα πάντα. </w:t>
      </w:r>
    </w:p>
    <w:p w14:paraId="6988B8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Έτσι, λοιπόν, όποιος πολιτικός φορέας δεν υποβάλλει δήλωση πίστης στην αντεθνική πολιτική ορθότητα των Βρυξελλών, δεν αναγνωρίζεται ως πολιτ</w:t>
      </w:r>
      <w:r>
        <w:rPr>
          <w:rFonts w:eastAsia="Times New Roman" w:cs="Times New Roman"/>
          <w:szCs w:val="24"/>
        </w:rPr>
        <w:t>ικό κόμμα, διαγράφεται από το μητρώο των πολιτικών κομμάτων, υπόκειται σε κυρώσεις και δυσμενή μεταχείριση, η χρηματοδότησή του διακόπτεται, τα στελέχη του διώκονται, ή ακόμα και φυλακίζονται. Εάν κάτι σημαίνει αυτό και εάν κάτι θυμίζει εδώ πέρα σε εσάς το</w:t>
      </w:r>
      <w:r>
        <w:rPr>
          <w:rFonts w:eastAsia="Times New Roman" w:cs="Times New Roman"/>
          <w:szCs w:val="24"/>
        </w:rPr>
        <w:t>υς δημοκράτες όλους, γιατί το εφαρμόσατε όλοι εσείς πριν, έχει ήδη γίνει στην Ελλάδα αυτό το πράγμα.</w:t>
      </w:r>
    </w:p>
    <w:p w14:paraId="6988B8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Πάμε λοιπόν, μετά από όλα τα δημοκρατικά που είδαμε -που πάμε και τα φέρνουμε σιγά-σιγά με τη μέθοδο του σαλαμιού και στην πατρίδα μας και σε όλη την Ευρώπ</w:t>
      </w:r>
      <w:r>
        <w:rPr>
          <w:rFonts w:eastAsia="Times New Roman" w:cs="Times New Roman"/>
          <w:szCs w:val="24"/>
        </w:rPr>
        <w:t xml:space="preserve">η φυσικά την οποία θέλετε να υποτάξετε- να αναφερθούμε λίγο και στο άρθρο 19, το οποίο μιλάει για το ζήτημα που υπάρχει στις περιοχές Πτολεμαΐδα, Κόνιτσα, </w:t>
      </w:r>
      <w:proofErr w:type="spellStart"/>
      <w:r>
        <w:rPr>
          <w:rFonts w:eastAsia="Times New Roman" w:cs="Times New Roman"/>
          <w:szCs w:val="24"/>
        </w:rPr>
        <w:t>Τσοτύλι</w:t>
      </w:r>
      <w:proofErr w:type="spellEnd"/>
      <w:r>
        <w:rPr>
          <w:rFonts w:eastAsia="Times New Roman" w:cs="Times New Roman"/>
          <w:szCs w:val="24"/>
        </w:rPr>
        <w:t xml:space="preserve"> ότι κάποιους συγκεκριμένους χώρους της Δημοτικής Αστυνομίας εκεί τους παίρνουν και θα χρησιμο</w:t>
      </w:r>
      <w:r>
        <w:rPr>
          <w:rFonts w:eastAsia="Times New Roman" w:cs="Times New Roman"/>
          <w:szCs w:val="24"/>
        </w:rPr>
        <w:t>ποιηθούν από τους οικείους δήμους. Αυτό λέει. Εμείς δεν ξέρουμε τον τρόπο που θα τους χρησιμοποιήσουν οι δήμοι -ευχόμαστε να είναι προς καλό και προς όφελος της τοπικής κοινωνίας- θα λέγαμε όμως ότι θα μπορούσαν να χρησιμοποιηθούν οι συγκεκριμένοι χώροι -ι</w:t>
      </w:r>
      <w:r>
        <w:rPr>
          <w:rFonts w:eastAsia="Times New Roman" w:cs="Times New Roman"/>
          <w:szCs w:val="24"/>
        </w:rPr>
        <w:t>δίως στην Κόνιτσα που υπάρχει τεράστιο πρόβλημα- ώστε να υπάρχουν εκεί πέρα κάποιοι στρατιωτικοί να φυλάνε τα σύνορα, να φυλάνε την πατρίδα μας, είτε σαν αστυνομικοί σταθμοί -που γίνεται ο κακός χαμός, μπαίνουν μέσα αλλοδαποί, εγκληματίες- ώστε να φροντίσο</w:t>
      </w:r>
      <w:r>
        <w:rPr>
          <w:rFonts w:eastAsia="Times New Roman" w:cs="Times New Roman"/>
          <w:szCs w:val="24"/>
        </w:rPr>
        <w:t>υν για το αίσθημα ασφάλειας των συγκεκριμένων περιοχών. Ή εάν όχι για αυτό -γιατί το να μιλάμε για ασφάλεια στην Ελλάδα είναι κακό, εκτός αν πρόκειται για τα γραφεία του ΣΥΡΙΖΑ γιατί για τους υπόλοιπους, εάν γίνει κάτι, τρέχουμε όλοι να τους προστατεύσουμε</w:t>
      </w:r>
      <w:r>
        <w:rPr>
          <w:rFonts w:eastAsia="Times New Roman" w:cs="Times New Roman"/>
          <w:szCs w:val="24"/>
        </w:rPr>
        <w:t xml:space="preserve"> και δεν είναι για κακό αυτό- ας γίνει ένα κέντρο που θα πηγαίνουν να φιλοξενούνται Έλληνες άστεγοι. Έχετε κάνει εκεί πέρα τόσα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για τους λαθρομετανάστες, τους φροντίζετε, τους ταΐζετε. </w:t>
      </w:r>
      <w:r>
        <w:rPr>
          <w:rFonts w:eastAsia="Times New Roman" w:cs="Times New Roman"/>
          <w:szCs w:val="24"/>
          <w:lang w:val="en-US"/>
        </w:rPr>
        <w:t>A</w:t>
      </w:r>
      <w:r>
        <w:rPr>
          <w:rFonts w:eastAsia="Times New Roman" w:cs="Times New Roman"/>
          <w:szCs w:val="24"/>
        </w:rPr>
        <w:t>ς γίνει εκεί πέρα μια περιοχή με τις εγκαταστάσεις που ήδη υ</w:t>
      </w:r>
      <w:r>
        <w:rPr>
          <w:rFonts w:eastAsia="Times New Roman" w:cs="Times New Roman"/>
          <w:szCs w:val="24"/>
        </w:rPr>
        <w:t>πάρχουν</w:t>
      </w:r>
      <w:r w:rsidRPr="001008D9">
        <w:rPr>
          <w:rFonts w:eastAsia="Times New Roman" w:cs="Times New Roman"/>
          <w:szCs w:val="24"/>
        </w:rPr>
        <w:t>,</w:t>
      </w:r>
      <w:r>
        <w:rPr>
          <w:rFonts w:eastAsia="Times New Roman" w:cs="Times New Roman"/>
          <w:szCs w:val="24"/>
        </w:rPr>
        <w:t xml:space="preserve"> ώστε να πηγαίνουν οι Έλληνες άστεγοι ή παιδάκια Ελληνόπουλα, τα οποία τα έχουν αφήσει οι οικογένειές τους γιατί δεν μπορούν να τα ταΐσουν. Δεν μπορούν να φροντίσουν τα παιδιά αυτά και είναι εκατοντάδες τα παραδείγματα που υπάρχουν. Εσείς οι ανθρωπ</w:t>
      </w:r>
      <w:r>
        <w:rPr>
          <w:rFonts w:eastAsia="Times New Roman" w:cs="Times New Roman"/>
          <w:szCs w:val="24"/>
        </w:rPr>
        <w:t xml:space="preserve">ιστές ας κάνετε εκεί πέρα κάποια τέτοια κέντρα προκειμένου να πηγαίνουν τα παιδάκια και να φιλοξενούνται δωρεάν, για να δούμε τον ανθρωπισμό σας και υπέρ των Ελλήνων. </w:t>
      </w:r>
    </w:p>
    <w:p w14:paraId="6988B8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τελειώσω με το συγκεκριμένο μιλώντας για το νομοσχέδιο. Για άλλη μια φορά φέρνετε μια</w:t>
      </w:r>
      <w:r>
        <w:rPr>
          <w:rFonts w:eastAsia="Times New Roman" w:cs="Times New Roman"/>
          <w:szCs w:val="24"/>
        </w:rPr>
        <w:t xml:space="preserve"> τροπολογία που έχει να κάνει με το Μέγαρο Μουσικής. Τους έχετε χαρίσει εκατοντάδες εκατομμύρια ευρώ. Προσπαθείτε να κάνετε ρυθμίσεις, να τα καλύψετε. Δεν σας βγαίνει. Τους δίνετε κάποιες προθεσμίες. Δεν είναι συνεπείς στις προθεσμίες. Τους δίνετε μετά παρ</w:t>
      </w:r>
      <w:r>
        <w:rPr>
          <w:rFonts w:eastAsia="Times New Roman" w:cs="Times New Roman"/>
          <w:szCs w:val="24"/>
        </w:rPr>
        <w:t>άταση στις προθεσμίες αυτές και η ζωή συνεχίζεται. Για το Μέγαρο Μουσικής για όσους Έλληνες δεν ξέρουν -που πολλοί δεν ξέρουν, αν και πάρα πολλοί έχουν μάθει ή και αρχίζουν και μαθαίνουν πλέον- είναι όπως είπαμε: Ψυχάρης και Λαμπράκης. Είναι τα παιδιά αυτά</w:t>
      </w:r>
      <w:r>
        <w:rPr>
          <w:rFonts w:eastAsia="Times New Roman" w:cs="Times New Roman"/>
          <w:szCs w:val="24"/>
        </w:rPr>
        <w:t xml:space="preserve">, τα οποία ήταν σαράντα πέντε χρόνια αυτοί που έκαναν ό,τι ήθελαν στο δημόσιο βίο της πατρίδας μας, αυτοί που διαμόρφωναν εντυπώσεις, συνειδήσεις και γνώμες. </w:t>
      </w:r>
    </w:p>
    <w:p w14:paraId="6988B892" w14:textId="77777777" w:rsidR="00374D63" w:rsidRDefault="00826AA3">
      <w:pPr>
        <w:spacing w:line="600" w:lineRule="auto"/>
        <w:ind w:firstLine="720"/>
        <w:contextualSpacing/>
        <w:jc w:val="both"/>
        <w:rPr>
          <w:rFonts w:eastAsia="Times New Roman"/>
          <w:szCs w:val="24"/>
        </w:rPr>
      </w:pPr>
      <w:r>
        <w:rPr>
          <w:rFonts w:eastAsia="Times New Roman"/>
          <w:szCs w:val="24"/>
        </w:rPr>
        <w:t>Αυτοί, λοιπόν, οι κύριοι με τα λεφτά του ελληνικού κράτους είχαν έντυπα, τηλεοπτικούς σταθμούς, έ</w:t>
      </w:r>
      <w:r>
        <w:rPr>
          <w:rFonts w:eastAsia="Times New Roman"/>
          <w:szCs w:val="24"/>
        </w:rPr>
        <w:t xml:space="preserve">καναν ό,τι ήθελαν, είχαν πάρει το Μέγαρο Μουσικής και χρώσταγαν και σε αυτό εκατοντάδες εκατομμύρια ευρώ κι εσείς έρχεστε να τους καλύψετε για άλλη μια φορά με άλλη μία τροπολογία. </w:t>
      </w:r>
    </w:p>
    <w:p w14:paraId="6988B89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Βγείτε, λοιπόν, επίσημα, σαν Κυβέρνηση, αν έχετε το θάρρος -που δεν έχετε </w:t>
      </w:r>
      <w:r>
        <w:rPr>
          <w:rFonts w:eastAsia="Times New Roman"/>
          <w:szCs w:val="24"/>
        </w:rPr>
        <w:t>το θάρρος να κάνετε τέτοια πράγματα- και πείτε ότι χαρίζονται τα χρέη. Τους τα χαρίζετε τα χρέη. Αφού ούτως ή άλλως αυτό κάνετε. Τώρα τους δώσατε άλλους έξι μήνες παράταση για να μπορέσουν να είναι συνεπείς με τις φορολογικές τους υποχρεώσεις. Δεν θα είναι</w:t>
      </w:r>
      <w:r>
        <w:rPr>
          <w:rFonts w:eastAsia="Times New Roman"/>
          <w:szCs w:val="24"/>
        </w:rPr>
        <w:t xml:space="preserve"> ούτε στους επόμενους έξι μήνες. Μέσα στο κατακαλόκαιρο το φέρατε. Θα περάσετε μια άλλη τροπολογία και συνεχίζουμε. Και για όσους δεν ξέρουν, τα σκάνδαλα και τα εκατοντάδες εκατομμύρια αυτά ευρώ έχουν </w:t>
      </w:r>
      <w:proofErr w:type="spellStart"/>
      <w:r>
        <w:rPr>
          <w:rFonts w:eastAsia="Times New Roman"/>
          <w:szCs w:val="24"/>
        </w:rPr>
        <w:t>μετακυλ</w:t>
      </w:r>
      <w:r>
        <w:rPr>
          <w:rFonts w:eastAsia="Times New Roman"/>
          <w:szCs w:val="24"/>
        </w:rPr>
        <w:t>ιστ</w:t>
      </w:r>
      <w:r>
        <w:rPr>
          <w:rFonts w:eastAsia="Times New Roman"/>
          <w:szCs w:val="24"/>
        </w:rPr>
        <w:t>εί</w:t>
      </w:r>
      <w:proofErr w:type="spellEnd"/>
      <w:r>
        <w:rPr>
          <w:rFonts w:eastAsia="Times New Roman"/>
          <w:szCs w:val="24"/>
        </w:rPr>
        <w:t xml:space="preserve"> στις πλάτες του ελληνικού λαού. Ο ελληνικό</w:t>
      </w:r>
      <w:r>
        <w:rPr>
          <w:rFonts w:eastAsia="Times New Roman"/>
          <w:szCs w:val="24"/>
        </w:rPr>
        <w:t>ς λαός θα πληρώσει αυτά τα σκάνδαλα και τα χρήματα, δηλαδή του Ψυχάρη, του Λαμπράκη και των άλλων «νταβατζήδων» της ελληνικής κοινωνίας.</w:t>
      </w:r>
    </w:p>
    <w:p w14:paraId="6988B89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Είχαμε μια ερώτηση που είχε κατατεθεί πριν γίνετε Κυβέρνηση. Είχαν βγει είκοσι οκτώ Βουλευτές του ΣΥΡΙΖΑ και είχαν πει </w:t>
      </w:r>
      <w:r>
        <w:rPr>
          <w:rFonts w:eastAsia="Times New Roman"/>
          <w:szCs w:val="24"/>
        </w:rPr>
        <w:t>ότι είναι ένα δικομματικό σκάνδαλο αυτό το οποίο συνέβαινε, γιατί η πρώην συγκυβέρνηση Νέας Δημοκρατίας και ΠΑΣΟΚ κάλυπτε σκανδαλωδώς το Μέγαρο Μουσικής. Τώρα πια βλέπουμε ξεκάθαρα πως αυτό δεν ήταν δικομματικό σκάνδαλο. Είστε όλοι μια παρέα, όπως έχουμε π</w:t>
      </w:r>
      <w:r>
        <w:rPr>
          <w:rFonts w:eastAsia="Times New Roman"/>
          <w:szCs w:val="24"/>
        </w:rPr>
        <w:t>ει κι άλλες φορές και το καλύπτετε όλοι μαζί.</w:t>
      </w:r>
    </w:p>
    <w:p w14:paraId="6988B895" w14:textId="77777777" w:rsidR="00374D63" w:rsidRDefault="00826AA3">
      <w:pPr>
        <w:spacing w:line="600" w:lineRule="auto"/>
        <w:ind w:firstLine="720"/>
        <w:contextualSpacing/>
        <w:jc w:val="both"/>
        <w:rPr>
          <w:rFonts w:eastAsia="Times New Roman"/>
          <w:szCs w:val="24"/>
        </w:rPr>
      </w:pPr>
      <w:r>
        <w:rPr>
          <w:rFonts w:eastAsia="Times New Roman"/>
          <w:szCs w:val="24"/>
        </w:rPr>
        <w:t>Πέραν αυτού, λοιπόν, να αναφερθούμε και σε κάποια ζητήματα επικαιρότητας. Να αναφέρω χαρακτηριστικά -δεν είναι εδώ, πριν λίγο ήταν, αλλά τώρα αποχώρησε- την απαράδεκτη δήλωση που έκανε ο Υπουργός Προστασίας του</w:t>
      </w:r>
      <w:r>
        <w:rPr>
          <w:rFonts w:eastAsia="Times New Roman"/>
          <w:szCs w:val="24"/>
        </w:rPr>
        <w:t xml:space="preserve"> Πολίτη, ο </w:t>
      </w:r>
      <w:proofErr w:type="spellStart"/>
      <w:r>
        <w:rPr>
          <w:rFonts w:eastAsia="Times New Roman"/>
          <w:szCs w:val="24"/>
        </w:rPr>
        <w:t>Τόσκας</w:t>
      </w:r>
      <w:proofErr w:type="spellEnd"/>
      <w:r>
        <w:rPr>
          <w:rFonts w:eastAsia="Times New Roman"/>
          <w:szCs w:val="24"/>
        </w:rPr>
        <w:t xml:space="preserve">. Γύρισε και είπε για τον γονιό στο Ωραιόκαστρο, ο οποίος βρέθηκε να </w:t>
      </w:r>
      <w:proofErr w:type="spellStart"/>
      <w:r>
        <w:rPr>
          <w:rFonts w:eastAsia="Times New Roman"/>
          <w:szCs w:val="24"/>
        </w:rPr>
        <w:t>ποδοπατείται</w:t>
      </w:r>
      <w:proofErr w:type="spellEnd"/>
      <w:r>
        <w:rPr>
          <w:rFonts w:eastAsia="Times New Roman"/>
          <w:szCs w:val="24"/>
        </w:rPr>
        <w:t xml:space="preserve"> και να τον χτυπούν με </w:t>
      </w:r>
      <w:proofErr w:type="spellStart"/>
      <w:r>
        <w:rPr>
          <w:rFonts w:eastAsia="Times New Roman"/>
          <w:szCs w:val="24"/>
        </w:rPr>
        <w:t>λοστάρια</w:t>
      </w:r>
      <w:proofErr w:type="spellEnd"/>
      <w:r>
        <w:rPr>
          <w:rFonts w:eastAsia="Times New Roman"/>
          <w:szCs w:val="24"/>
        </w:rPr>
        <w:t xml:space="preserve"> έξι παρακρατικοί αλήτες που μπήκαν μέσα στο σχολείο, ότι πλέον πήραν ένα μάθημα αυτοί που αντιδρούν. «Πήραν ένα μάθημα». Αυτή </w:t>
      </w:r>
      <w:r>
        <w:rPr>
          <w:rFonts w:eastAsia="Times New Roman"/>
          <w:szCs w:val="24"/>
        </w:rPr>
        <w:t>ήταν η απάντηση του Υπουργού Προστασίας του Πολίτη των Ελλήνων. Ένας νεαρός είκοσι πέντε ετών, ο οποίος έχει το παιδί του εκεί ή ο οποίος πάει να διαμαρτυρηθεί -δικαίωμά του ήταν, δεν πήγε να κάνει πόλεμο ο άνθρωπος, πήγε να εκφράσει τη διαφορετική του άπο</w:t>
      </w:r>
      <w:r>
        <w:rPr>
          <w:rFonts w:eastAsia="Times New Roman"/>
          <w:szCs w:val="24"/>
        </w:rPr>
        <w:t xml:space="preserve">ψη- βρέθηκε να </w:t>
      </w:r>
      <w:proofErr w:type="spellStart"/>
      <w:r>
        <w:rPr>
          <w:rFonts w:eastAsia="Times New Roman"/>
          <w:szCs w:val="24"/>
        </w:rPr>
        <w:t>ποδοπατείται</w:t>
      </w:r>
      <w:proofErr w:type="spellEnd"/>
      <w:r>
        <w:rPr>
          <w:rFonts w:eastAsia="Times New Roman"/>
          <w:szCs w:val="24"/>
        </w:rPr>
        <w:t xml:space="preserve"> από έξι ροπαλοφόρους αλήτες, παρακρατικούς, δικούς σας. Είναι μέσα συγγενείς σας, δικοί σας άνθρωποι που δεν συλλαμβάνονται ποτέ, που αν κατά λάθος καμμία φορά γλιστρήσει κανείς και τον πιάσετε, μην μπορώντας να κάνει τίποτα άλλ</w:t>
      </w:r>
      <w:r>
        <w:rPr>
          <w:rFonts w:eastAsia="Times New Roman"/>
          <w:szCs w:val="24"/>
        </w:rPr>
        <w:t>ο η αστυνομία και γίνει καμμία προσαγωγή, σε δύο ώρες έχει αφεθεί ελεύθερος. Αυτή, λοιπόν, ήταν η απάντηση του συγκεκριμένου Υπουργού, του Υπουργού Προστασίας του Πολίτη.</w:t>
      </w:r>
    </w:p>
    <w:p w14:paraId="6988B89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Πριν από περίπου έναν χρόνο, όταν είχαν γίνει κάποια επεισόδια εδώ έξω από τη Βουλή, </w:t>
      </w:r>
      <w:r>
        <w:rPr>
          <w:rFonts w:eastAsia="Times New Roman"/>
          <w:szCs w:val="24"/>
        </w:rPr>
        <w:t xml:space="preserve">είχε βγει ένας ψεύτης Βουλευτής της Νέας Δημοκρατίας και έλεγε ότι τον είχαν χτυπήσει </w:t>
      </w:r>
      <w:proofErr w:type="spellStart"/>
      <w:r>
        <w:rPr>
          <w:rFonts w:eastAsia="Times New Roman"/>
          <w:szCs w:val="24"/>
        </w:rPr>
        <w:t>χρυσαυγίτες</w:t>
      </w:r>
      <w:proofErr w:type="spellEnd"/>
      <w:r>
        <w:rPr>
          <w:rFonts w:eastAsia="Times New Roman"/>
          <w:szCs w:val="24"/>
        </w:rPr>
        <w:t xml:space="preserve">. Ο Υπουργός αυτός φώναζε από τα υπουργικά έδρανα ότι είναι θέμα λίγων ωρών, λίγων λεπτών η σύλληψη αυτών των </w:t>
      </w:r>
      <w:proofErr w:type="spellStart"/>
      <w:r>
        <w:rPr>
          <w:rFonts w:eastAsia="Times New Roman"/>
          <w:szCs w:val="24"/>
        </w:rPr>
        <w:t>χρυσαυγιτών</w:t>
      </w:r>
      <w:proofErr w:type="spellEnd"/>
      <w:r>
        <w:rPr>
          <w:rFonts w:eastAsia="Times New Roman"/>
          <w:szCs w:val="24"/>
        </w:rPr>
        <w:t>. Αυτά έλεγε και έδινε συνεντεύξεις στ</w:t>
      </w:r>
      <w:r>
        <w:rPr>
          <w:rFonts w:eastAsia="Times New Roman"/>
          <w:szCs w:val="24"/>
        </w:rPr>
        <w:t xml:space="preserve">ις τηλεοράσεις και φυσικά μετά από λίγες μέρες, όταν αποδείχθηκε ότι κανείς </w:t>
      </w:r>
      <w:proofErr w:type="spellStart"/>
      <w:r>
        <w:rPr>
          <w:rFonts w:eastAsia="Times New Roman"/>
          <w:szCs w:val="24"/>
        </w:rPr>
        <w:t>χρυσαυγίτης</w:t>
      </w:r>
      <w:proofErr w:type="spellEnd"/>
      <w:r>
        <w:rPr>
          <w:rFonts w:eastAsia="Times New Roman"/>
          <w:szCs w:val="24"/>
        </w:rPr>
        <w:t xml:space="preserve"> δεν είχε πειράξει κανέναν, όλοι κοίταζαν τα αστέρια και έλεγαν «αυτά δεν τα έχει πει και δεν τα έχει κάνει». </w:t>
      </w:r>
    </w:p>
    <w:p w14:paraId="6988B897" w14:textId="77777777" w:rsidR="00374D63" w:rsidRDefault="00826AA3">
      <w:pPr>
        <w:spacing w:line="600" w:lineRule="auto"/>
        <w:ind w:firstLine="720"/>
        <w:contextualSpacing/>
        <w:jc w:val="both"/>
        <w:rPr>
          <w:rFonts w:eastAsia="Times New Roman"/>
          <w:szCs w:val="24"/>
        </w:rPr>
      </w:pPr>
      <w:r>
        <w:rPr>
          <w:rFonts w:eastAsia="Times New Roman"/>
          <w:szCs w:val="24"/>
        </w:rPr>
        <w:t>Αυτό είναι το κράτος</w:t>
      </w:r>
      <w:r>
        <w:rPr>
          <w:rFonts w:eastAsia="Times New Roman"/>
          <w:szCs w:val="24"/>
        </w:rPr>
        <w:t>,</w:t>
      </w:r>
      <w:r>
        <w:rPr>
          <w:rFonts w:eastAsia="Times New Roman"/>
          <w:szCs w:val="24"/>
        </w:rPr>
        <w:t xml:space="preserve"> το οποίο έχετε δημιουργήσει, ένα κράτος εχθρικό απέναντι στον Έλληνα πολίτη, ένα κράτος εχθρικό απέναντι σε όποιον τολμήσει να αμφισβητήσει και να διαφωνήσει με αυτά που εσείς θεωρείτε σωστά. Αυτό είναι το ελληνικό κράτος πλέον. Και αυτό από τη μία είναι </w:t>
      </w:r>
      <w:r>
        <w:rPr>
          <w:rFonts w:eastAsia="Times New Roman"/>
          <w:szCs w:val="24"/>
        </w:rPr>
        <w:t>καλό, γιατί ο Έλληνας πολίτης μέχρι τώρα δεν πίστευε ή μπορεί να θεωρούσε ότι κάποια πράγματα που λέει η Χρυσή Αυγή είναι υπερβολικά. Όμως πλέον, με την εμπάθεια που σας διακατέχει και με τις δηλώσεις που κάνετε και τη συμπεριφορά που έχετε, οι Έλληνες βλέ</w:t>
      </w:r>
      <w:r>
        <w:rPr>
          <w:rFonts w:eastAsia="Times New Roman"/>
          <w:szCs w:val="24"/>
        </w:rPr>
        <w:t>πουν. Και βλέπουν ότι εκεί που δεν μπορείτε να τους υποδουλώσετε με τη σκέψη, εκεί που δεν περνάει η προπαγάνδα σας, εκεί που δεν τους αναγκάζετε να πουν κι αυτοί «ναι, ζήτω οι λαθρομετανάστες», εκεί στέλνονται τα τάγματα εφόδου της Αριστεράς, των παρακρατ</w:t>
      </w:r>
      <w:r>
        <w:rPr>
          <w:rFonts w:eastAsia="Times New Roman"/>
          <w:szCs w:val="24"/>
        </w:rPr>
        <w:t xml:space="preserve">ικών και πηγαίνουν να βάλουν μυαλό στους Έλληνες πολίτες. Αυτή είναι η δημοκρατία σας, αυτό ευαγγελίζεστε. </w:t>
      </w:r>
    </w:p>
    <w:p w14:paraId="6988B89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εδώ να έλθουμε και να συμπληρώσουμε κάτι για την υπόθεση της Μονής </w:t>
      </w:r>
      <w:proofErr w:type="spellStart"/>
      <w:r>
        <w:rPr>
          <w:rFonts w:eastAsia="Times New Roman"/>
          <w:szCs w:val="24"/>
        </w:rPr>
        <w:t>Εσφιγμένου</w:t>
      </w:r>
      <w:proofErr w:type="spellEnd"/>
      <w:r>
        <w:rPr>
          <w:rFonts w:eastAsia="Times New Roman"/>
          <w:szCs w:val="24"/>
        </w:rPr>
        <w:t xml:space="preserve">, όπου βρέθηκε εκεί ο ηγούμενος της Μονής να κατηγορείται -ακούστε </w:t>
      </w:r>
      <w:r>
        <w:rPr>
          <w:rFonts w:eastAsia="Times New Roman"/>
          <w:szCs w:val="24"/>
        </w:rPr>
        <w:t>γιατί- για ηθική αυτουργία σε ρίψη βόμβας μολότοφ. Αυτά που συμβαίνουν είναι πανελλήνια ρεκόρ. Ο άνθρωπος αυτός καταδικάστηκε σε εικοσαετή κάθειρξη, για ηθική αυτουργία σε ρίψη μολότοφ, όταν η Αθήνα καίγεται καθημερινά και όταν δεν υπάρχει όχι σύλληψη, αλλ</w:t>
      </w:r>
      <w:r>
        <w:rPr>
          <w:rFonts w:eastAsia="Times New Roman"/>
          <w:szCs w:val="24"/>
        </w:rPr>
        <w:t xml:space="preserve">ά ούτε καν δημιουργεί εντύπωση πια το γεγονός αυτό, </w:t>
      </w:r>
      <w:proofErr w:type="spellStart"/>
      <w:r>
        <w:rPr>
          <w:rFonts w:eastAsia="Times New Roman"/>
          <w:szCs w:val="24"/>
        </w:rPr>
        <w:t>έχοντάς</w:t>
      </w:r>
      <w:proofErr w:type="spellEnd"/>
      <w:r>
        <w:rPr>
          <w:rFonts w:eastAsia="Times New Roman"/>
          <w:szCs w:val="24"/>
        </w:rPr>
        <w:t xml:space="preserve"> το θεωρήσει σαν κάτι αυτονόητο και ακούγοντας τα παπαγαλάκια των μεγάλων μέσων μαζικής ενημέρωσης να κάνουν δηλώσεις συνέχεια γι’ αυτούς τους «νεαρούς». Αυτοί οι «νεαροί» που βγαίνουν συνέχεια, κα</w:t>
      </w:r>
      <w:r>
        <w:rPr>
          <w:rFonts w:eastAsia="Times New Roman"/>
          <w:szCs w:val="24"/>
        </w:rPr>
        <w:t xml:space="preserve">ίνε, λεηλατούν, αυτοί οι «νεαροί» βρέθηκαν πριν από λίγες μέρες στα Ιωάννινα και επιτέθηκαν σε αστυνομικούς τραυματίζοντας σοβαρά δύο από αυτούς, στέλνοντάς τους στο νοσοκομείο και δεν έγινε ούτε εκεί καμμία προσαγωγή. </w:t>
      </w:r>
    </w:p>
    <w:p w14:paraId="6988B899"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Εδώ θέλω να συμπληρώσω και να επανέλ</w:t>
      </w:r>
      <w:r>
        <w:rPr>
          <w:rFonts w:eastAsia="Times New Roman" w:cs="Times New Roman"/>
          <w:szCs w:val="24"/>
        </w:rPr>
        <w:t>θω στο θέμα του Ωραιοκάστρου, για να ακούει και η ελληνική κοινωνία πόσο γελοία είναι τα πράγματα στην Ελλάδα, ότι από τους έξι που επιτέθηκαν και χτύπησαν τον άνθρωπο αυτό δεν συνελήφθη κανείς, αλλά έφυγαν, πήγαν σπίτι τους και αυτός, ο οποίος δάρθηκε ανη</w:t>
      </w:r>
      <w:r>
        <w:rPr>
          <w:rFonts w:eastAsia="Times New Roman" w:cs="Times New Roman"/>
          <w:szCs w:val="24"/>
        </w:rPr>
        <w:t>λεώς και τον οποίο είχαν βάλει κάτω και βλέπαμε στις κάμερες ότι τον χτυπούσαν, αφού πήγε στο νοσοκομείο και του έδωσαν τις πρώτες βοήθειες, έχοντας σοβαρά τραύματα, εν συνεχεία συνελήφθη και πήγε στο αυτόφωρο. Αυτή είναι η δημοκρατία σας, ψεύτες, που ντρο</w:t>
      </w:r>
      <w:r>
        <w:rPr>
          <w:rFonts w:eastAsia="Times New Roman" w:cs="Times New Roman"/>
          <w:szCs w:val="24"/>
        </w:rPr>
        <w:t xml:space="preserve">πιάζετε τα πάντα στην Ελλάδα! </w:t>
      </w:r>
    </w:p>
    <w:p w14:paraId="6988B89A"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απέναντι τι έχουμε; Έχουμε μια Νέα Δημοκρατία που προσπαθεί να κάνει την </w:t>
      </w:r>
      <w:r>
        <w:rPr>
          <w:rFonts w:eastAsia="Times New Roman" w:cs="Times New Roman"/>
          <w:szCs w:val="24"/>
        </w:rPr>
        <w:t>Α</w:t>
      </w:r>
      <w:r>
        <w:rPr>
          <w:rFonts w:eastAsia="Times New Roman" w:cs="Times New Roman"/>
          <w:szCs w:val="24"/>
        </w:rPr>
        <w:t xml:space="preserve">ντιπολίτευση, μια Νέα Δημοκρατία που προσπαθεί να </w:t>
      </w:r>
      <w:proofErr w:type="spellStart"/>
      <w:r>
        <w:rPr>
          <w:rFonts w:eastAsia="Times New Roman" w:cs="Times New Roman"/>
          <w:szCs w:val="24"/>
        </w:rPr>
        <w:t>παραστήσει</w:t>
      </w:r>
      <w:proofErr w:type="spellEnd"/>
      <w:r>
        <w:rPr>
          <w:rFonts w:eastAsia="Times New Roman" w:cs="Times New Roman"/>
          <w:szCs w:val="24"/>
        </w:rPr>
        <w:t>, δήθεν, το πατριωτικό κόμμα της Βουλής. Εδώ γελάνε όλοι. Το κατάντημα που υπέστη η Νέα</w:t>
      </w:r>
      <w:r>
        <w:rPr>
          <w:rFonts w:eastAsia="Times New Roman" w:cs="Times New Roman"/>
          <w:szCs w:val="24"/>
        </w:rPr>
        <w:t xml:space="preserve"> Δημοκρατία πριν λίγες μέρες ήταν πραγματικά τρομερό, όταν δεκαέξι Βουλευτές της τόλμησαν να αρθρώσουν λέξη και να καταθέσουν μια ερώτηση στην </w:t>
      </w:r>
      <w:r>
        <w:rPr>
          <w:rFonts w:eastAsia="Times New Roman" w:cs="Times New Roman"/>
          <w:szCs w:val="24"/>
        </w:rPr>
        <w:t>ε</w:t>
      </w:r>
      <w:r>
        <w:rPr>
          <w:rFonts w:eastAsia="Times New Roman" w:cs="Times New Roman"/>
          <w:szCs w:val="24"/>
        </w:rPr>
        <w:t>λληνική Βουλή για το τάμα του ελληνικού έθνους, για το τάμα που είχαν πει οι ήρωες του 1821 που έπρεπε να εκπληρ</w:t>
      </w:r>
      <w:r>
        <w:rPr>
          <w:rFonts w:eastAsia="Times New Roman" w:cs="Times New Roman"/>
          <w:szCs w:val="24"/>
        </w:rPr>
        <w:t xml:space="preserve">ωθεί και να ανεγερθεί ναός του Θεού στην Ελλάδα για τον αγώνα μας που κάναμε για την απελευθέρωση από του Τούρκους. Και τι κάνανε αυτοί οι δεκαέξι Βουλευτές; Τους τράβηξε το αυτί ο Μητσοτάκης της </w:t>
      </w:r>
      <w:r>
        <w:rPr>
          <w:rFonts w:eastAsia="Times New Roman" w:cs="Times New Roman"/>
          <w:szCs w:val="24"/>
          <w:lang w:val="en-US"/>
        </w:rPr>
        <w:t>Bilderberg</w:t>
      </w:r>
      <w:r>
        <w:rPr>
          <w:rFonts w:eastAsia="Times New Roman" w:cs="Times New Roman"/>
          <w:szCs w:val="24"/>
        </w:rPr>
        <w:t xml:space="preserve">, ο Μητσοτάκης της παγκοσμιοποίησης, ο Μητσοτάκης </w:t>
      </w:r>
      <w:r>
        <w:rPr>
          <w:rFonts w:eastAsia="Times New Roman" w:cs="Times New Roman"/>
          <w:szCs w:val="24"/>
        </w:rPr>
        <w:t xml:space="preserve">της ισοπέδωσης και τους είπε ότι αυτή η ερώτηση δεν επιτρέπεται να κατατεθεί στην </w:t>
      </w:r>
      <w:r>
        <w:rPr>
          <w:rFonts w:eastAsia="Times New Roman" w:cs="Times New Roman"/>
          <w:szCs w:val="24"/>
        </w:rPr>
        <w:t>ε</w:t>
      </w:r>
      <w:r>
        <w:rPr>
          <w:rFonts w:eastAsia="Times New Roman" w:cs="Times New Roman"/>
          <w:szCs w:val="24"/>
        </w:rPr>
        <w:t xml:space="preserve">λληνική Βουλή από τη Νέα Δημοκρατία. Και αυτοί σαν πειθήνια όργανα έσκυψαν το κεφάλι. Σαν δαρμένα σκυλιά πήραν την ερώτηση αυτή και εξαφανίστηκαν. </w:t>
      </w:r>
    </w:p>
    <w:p w14:paraId="6988B89B"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Αυτή είναι η Νέα Δημοκρατ</w:t>
      </w:r>
      <w:r>
        <w:rPr>
          <w:rFonts w:eastAsia="Times New Roman" w:cs="Times New Roman"/>
          <w:szCs w:val="24"/>
        </w:rPr>
        <w:t xml:space="preserve">ία, που δεν τολμάει να ερωτήσει και να αγωνιστεί για τίποτα από τα εθνικά και τα ελληνικά ιδεώδη, αλλά μάχεται μόνο για τον φιλελευθερισμό και για τίποτα άλλο. Αυτή, επαναλαμβάνω, είναι η κατάντια. </w:t>
      </w:r>
    </w:p>
    <w:p w14:paraId="6988B89C"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Δύο ακόμη πράγματα θέλω να πω. Ο λόγος για τον οποίο πολε</w:t>
      </w:r>
      <w:r>
        <w:rPr>
          <w:rFonts w:eastAsia="Times New Roman" w:cs="Times New Roman"/>
          <w:szCs w:val="24"/>
        </w:rPr>
        <w:t xml:space="preserve">μάτε τόσο πολύ το ελληνικό έθνος και την πατρίδα μας είναι συγκεκριμένος. Εδώ έχουμε μια διεθνή έρευνα που έγινε πριν από δέκα ημέρες και λέει ξεκάθαρα γιατί εσείς, η αντεθνική Κυβέρνηση του ΣΥΡΙΖΑ και των ΑΝΕΛ, μαζί με τα υπόλοιπα κόμματα της δήθεν </w:t>
      </w:r>
      <w:r>
        <w:rPr>
          <w:rFonts w:eastAsia="Times New Roman" w:cs="Times New Roman"/>
          <w:szCs w:val="24"/>
        </w:rPr>
        <w:t>Α</w:t>
      </w:r>
      <w:r>
        <w:rPr>
          <w:rFonts w:eastAsia="Times New Roman" w:cs="Times New Roman"/>
          <w:szCs w:val="24"/>
        </w:rPr>
        <w:t>ντιπο</w:t>
      </w:r>
      <w:r>
        <w:rPr>
          <w:rFonts w:eastAsia="Times New Roman" w:cs="Times New Roman"/>
          <w:szCs w:val="24"/>
        </w:rPr>
        <w:t xml:space="preserve">λίτευσης –γιατί τα ίδια πρεσβεύετε- πολεμάτε τόσο πολύ τον πατριωτισμό των Ελλήνων, γιατί θέλετε να ισοπεδώσετε και να αλλοιώσετε την πατρίδα μας με ορδές λαθρομεταναστών. </w:t>
      </w:r>
    </w:p>
    <w:p w14:paraId="6988B89D"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έρευνα που έγινε, στις περισσότερες χώρες δεν φαίνεται να </w:t>
      </w:r>
      <w:proofErr w:type="spellStart"/>
      <w:r>
        <w:rPr>
          <w:rFonts w:eastAsia="Times New Roman" w:cs="Times New Roman"/>
          <w:szCs w:val="24"/>
        </w:rPr>
        <w:t>πολυνοιάζονται</w:t>
      </w:r>
      <w:proofErr w:type="spellEnd"/>
      <w:r>
        <w:rPr>
          <w:rFonts w:eastAsia="Times New Roman" w:cs="Times New Roman"/>
          <w:szCs w:val="24"/>
        </w:rPr>
        <w:t xml:space="preserve"> για το πού έχει γεννηθεί κάποιος</w:t>
      </w:r>
      <w:r>
        <w:rPr>
          <w:rFonts w:eastAsia="Times New Roman" w:cs="Times New Roman"/>
          <w:szCs w:val="24"/>
        </w:rPr>
        <w:t>,</w:t>
      </w:r>
      <w:r>
        <w:rPr>
          <w:rFonts w:eastAsia="Times New Roman" w:cs="Times New Roman"/>
          <w:szCs w:val="24"/>
        </w:rPr>
        <w:t xml:space="preserve"> ώστε να θεωρείται νόμιμος πολίτης. Στην Ελλάδα, όμως, διαφοροποιούμαστε και το ποσοστό αυτό είναι 50%, διότι τον ενδιαφέρει τον Έλληνα το πού έχει γεννηθεί κάποιος για να είναι Έλληνας, όταν το ποσοστό αυτό, για παράδειγμ</w:t>
      </w:r>
      <w:r>
        <w:rPr>
          <w:rFonts w:eastAsia="Times New Roman" w:cs="Times New Roman"/>
          <w:szCs w:val="24"/>
        </w:rPr>
        <w:t>α, στην Αυστραλία είναι στο 13%, στον Καναδά 21%, στην Αμερική 32%. Η Ελλάδα έρχεται στη δεύτερη θέση μετά την Ουγγαρία.</w:t>
      </w:r>
    </w:p>
    <w:p w14:paraId="6988B89E"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 στην ίδια έρευνα βλέπουμε ότι οι Έλληνες θεωρούν τα ήθη και τα έθιμα ουσιαστικό παράγοντα για το αν έχει κάποιος την εθνική ταυ</w:t>
      </w:r>
      <w:r>
        <w:rPr>
          <w:rFonts w:eastAsia="Times New Roman" w:cs="Times New Roman"/>
          <w:szCs w:val="24"/>
        </w:rPr>
        <w:t>τότητα της χώρας και οι Έλληνες στο 66% δηλώνουν ότι αυτό πρέπει να συμβαίνει. Πάλι στη δεύτερη θέση είμαστε πίσω από την Ουγγαρία. Αυτά τα αποκρύπτετε και μέσα στη Βουλή και τα μεγάλα μέσα μαζικής ενημέρωσης. Τη συνοχή του ελληνικού λαού, την αγάπη και τη</w:t>
      </w:r>
      <w:r>
        <w:rPr>
          <w:rFonts w:eastAsia="Times New Roman" w:cs="Times New Roman"/>
          <w:szCs w:val="24"/>
        </w:rPr>
        <w:t xml:space="preserve">ν πίστη του ελληνικού λαού για το έθνος, με όσα μειονεκτήματα κι αν έχουμε, για την πατρίδα μας και για την ορθοδοξία μας, αυτά τα πολεμάτε μέχρις εσχάτων. </w:t>
      </w:r>
    </w:p>
    <w:p w14:paraId="6988B89F"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κλείνοντας, το τελευταίο πράγμα που ερωτήθηκαν είναι αν θεωρούν ότι το κριτήριο της πίστεως είν</w:t>
      </w:r>
      <w:r>
        <w:rPr>
          <w:rFonts w:eastAsia="Times New Roman" w:cs="Times New Roman"/>
          <w:szCs w:val="24"/>
        </w:rPr>
        <w:t>αι καθοριστικό για την εθνική ταυτότητα. Σε παγκόσμιο επίπεδ</w:t>
      </w:r>
      <w:r>
        <w:rPr>
          <w:rFonts w:eastAsia="Times New Roman" w:cs="Times New Roman"/>
          <w:szCs w:val="24"/>
        </w:rPr>
        <w:t>ο</w:t>
      </w:r>
      <w:r>
        <w:rPr>
          <w:rFonts w:eastAsia="Times New Roman" w:cs="Times New Roman"/>
          <w:szCs w:val="24"/>
        </w:rPr>
        <w:t xml:space="preserve">, αυτό το ποσοστό κυμάνθηκε γύρω στο 15% και στην Ελλάδα, δυστυχώς για εσάς, ήταν σε ποσοστό 54%. </w:t>
      </w:r>
    </w:p>
    <w:p w14:paraId="6988B8A0"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Βλέπετε, λοιπόν, ότι μια Ελλάδα</w:t>
      </w:r>
      <w:r>
        <w:rPr>
          <w:rFonts w:eastAsia="Times New Roman" w:cs="Times New Roman"/>
          <w:szCs w:val="24"/>
        </w:rPr>
        <w:t>,</w:t>
      </w:r>
      <w:r>
        <w:rPr>
          <w:rFonts w:eastAsia="Times New Roman" w:cs="Times New Roman"/>
          <w:szCs w:val="24"/>
        </w:rPr>
        <w:t xml:space="preserve"> η οποία καθημερινά βομβαρδίζεται με πλύση εγκεφάλου και που</w:t>
      </w:r>
      <w:r>
        <w:rPr>
          <w:rFonts w:eastAsia="Times New Roman" w:cs="Times New Roman"/>
          <w:szCs w:val="24"/>
        </w:rPr>
        <w:t>,</w:t>
      </w:r>
      <w:r>
        <w:rPr>
          <w:rFonts w:eastAsia="Times New Roman" w:cs="Times New Roman"/>
          <w:szCs w:val="24"/>
        </w:rPr>
        <w:t xml:space="preserve"> όπ</w:t>
      </w:r>
      <w:r>
        <w:rPr>
          <w:rFonts w:eastAsia="Times New Roman" w:cs="Times New Roman"/>
          <w:szCs w:val="24"/>
        </w:rPr>
        <w:t>ου δεν περνάει η πλύση εγκεφάλου υπάρχει η τρομοκρατία στους Έλληνες πολίτες, οι θέσεις μας, οι θέσεις των Ελλήνων πολιτών είναι αυτές και έρχεστε σε πολύ δύσκολη θέση.</w:t>
      </w:r>
    </w:p>
    <w:p w14:paraId="6988B8A1"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τελειώσω λέγοντας ότι σήμερα μάθαμε κάτι εξοργιστικό για άλλη μια φορά. Θα τονίσουμε</w:t>
      </w:r>
      <w:r>
        <w:rPr>
          <w:rFonts w:eastAsia="Times New Roman" w:cs="Times New Roman"/>
          <w:szCs w:val="24"/>
        </w:rPr>
        <w:t xml:space="preserve"> ότι σαν Χρυσή Αυγή είχαμε κάνει κάποιες ερωτήσεις για κάποια παράνομα </w:t>
      </w:r>
      <w:r>
        <w:rPr>
          <w:rFonts w:eastAsia="Times New Roman" w:cs="Times New Roman"/>
          <w:szCs w:val="24"/>
        </w:rPr>
        <w:t>«</w:t>
      </w:r>
      <w:r>
        <w:rPr>
          <w:rFonts w:eastAsia="Times New Roman" w:cs="Times New Roman"/>
          <w:szCs w:val="24"/>
        </w:rPr>
        <w:t>τουρκικά</w:t>
      </w:r>
      <w:r>
        <w:rPr>
          <w:rFonts w:eastAsia="Times New Roman" w:cs="Times New Roman"/>
          <w:szCs w:val="24"/>
        </w:rPr>
        <w:t>»</w:t>
      </w:r>
      <w:r>
        <w:rPr>
          <w:rFonts w:eastAsia="Times New Roman" w:cs="Times New Roman"/>
          <w:szCs w:val="24"/>
        </w:rPr>
        <w:t xml:space="preserve"> σχολεία, νηπιαγωγεία, που λειτουργούσαν στην περιοχή της Θράκης και στην Κομοτηνή και στη Ξάνθη μας. Είχαμε κάνει, λοιπόν, ερωτήσεις σαν Χρυσή Αυγή και τα είχαμε κλείσει αυτά</w:t>
      </w:r>
      <w:r>
        <w:rPr>
          <w:rFonts w:eastAsia="Times New Roman" w:cs="Times New Roman"/>
          <w:szCs w:val="24"/>
        </w:rPr>
        <w:t xml:space="preserve"> τα παράνομα </w:t>
      </w:r>
      <w:r>
        <w:rPr>
          <w:rFonts w:eastAsia="Times New Roman" w:cs="Times New Roman"/>
          <w:szCs w:val="24"/>
        </w:rPr>
        <w:t>«</w:t>
      </w:r>
      <w:r>
        <w:rPr>
          <w:rFonts w:eastAsia="Times New Roman" w:cs="Times New Roman"/>
          <w:szCs w:val="24"/>
        </w:rPr>
        <w:t>τουρκικά</w:t>
      </w:r>
      <w:r>
        <w:rPr>
          <w:rFonts w:eastAsia="Times New Roman" w:cs="Times New Roman"/>
          <w:szCs w:val="24"/>
        </w:rPr>
        <w:t xml:space="preserve">» </w:t>
      </w:r>
      <w:r>
        <w:rPr>
          <w:rFonts w:eastAsia="Times New Roman" w:cs="Times New Roman"/>
          <w:szCs w:val="24"/>
        </w:rPr>
        <w:t>νηπιαγωγεία, γιατί εκεί έβαζαν τα παιδάκια ηλικίας έξι και επτά ετών και τα μάθαιναν ότι είναι Τούρκοι και θα τους μάθαιναν την τουρκική γλώσσα. Κάναμε, λοιπόν, κάποιες ενέργειες πριν από οκτώ με δέκα μήνες περίπου και καταφέραμε κα</w:t>
      </w:r>
      <w:r>
        <w:rPr>
          <w:rFonts w:eastAsia="Times New Roman" w:cs="Times New Roman"/>
          <w:szCs w:val="24"/>
        </w:rPr>
        <w:t xml:space="preserve">ι κλείσαμε τέσσερα τέτοια παράνομα </w:t>
      </w:r>
      <w:r>
        <w:rPr>
          <w:rFonts w:eastAsia="Times New Roman" w:cs="Times New Roman"/>
          <w:szCs w:val="24"/>
        </w:rPr>
        <w:t>«</w:t>
      </w:r>
      <w:r>
        <w:rPr>
          <w:rFonts w:eastAsia="Times New Roman" w:cs="Times New Roman"/>
          <w:szCs w:val="24"/>
        </w:rPr>
        <w:t>τουρκικά</w:t>
      </w:r>
      <w:r>
        <w:rPr>
          <w:rFonts w:eastAsia="Times New Roman" w:cs="Times New Roman"/>
          <w:szCs w:val="24"/>
        </w:rPr>
        <w:t>»</w:t>
      </w:r>
      <w:r>
        <w:rPr>
          <w:rFonts w:eastAsia="Times New Roman" w:cs="Times New Roman"/>
          <w:szCs w:val="24"/>
        </w:rPr>
        <w:t xml:space="preserve"> νηπιαγωγεία</w:t>
      </w:r>
      <w:r>
        <w:rPr>
          <w:rFonts w:eastAsia="Times New Roman" w:cs="Times New Roman"/>
          <w:szCs w:val="24"/>
        </w:rPr>
        <w:t>,</w:t>
      </w:r>
      <w:r>
        <w:rPr>
          <w:rFonts w:eastAsia="Times New Roman" w:cs="Times New Roman"/>
          <w:szCs w:val="24"/>
        </w:rPr>
        <w:t xml:space="preserve"> που έτσι ήθελαν να δουλεύουν μέσα στη Θράκη μας. </w:t>
      </w:r>
    </w:p>
    <w:p w14:paraId="6988B8A2" w14:textId="77777777" w:rsidR="00374D63" w:rsidRDefault="00826AA3">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τι έκανε, λοιπόν, το ελληνικό κράτος; Αποφάσισε να κάνει έτσι όλα τα νηπιαγωγεία της Θράκης και τα δημόσια και μάθαμε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από δω και πέρα ξεκινάει να διδάσκεται επισήμως από τα νηπιαγωγεία της Θράκης, από τα μειονοτικά νηπιαγωγεία, η τουρκική γλώσσα. Αυτό μάθαμε. Αυτό κάνετε! </w:t>
      </w:r>
    </w:p>
    <w:p w14:paraId="6988B8A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Στον </w:t>
      </w:r>
      <w:proofErr w:type="spellStart"/>
      <w:r>
        <w:rPr>
          <w:rFonts w:eastAsia="Times New Roman"/>
          <w:szCs w:val="24"/>
        </w:rPr>
        <w:t>Ερντογάν</w:t>
      </w:r>
      <w:proofErr w:type="spellEnd"/>
      <w:r>
        <w:rPr>
          <w:rFonts w:eastAsia="Times New Roman"/>
          <w:szCs w:val="24"/>
        </w:rPr>
        <w:t xml:space="preserve"> που είναι απέναντι όλη η Τουρκία και επιβουλεύεται τα πάντα και θέλει να ισοπεδώσ</w:t>
      </w:r>
      <w:r>
        <w:rPr>
          <w:rFonts w:eastAsia="Times New Roman"/>
          <w:szCs w:val="24"/>
        </w:rPr>
        <w:t>ει την πατρίδα μας, εσείς απαντάτε κάνοντας δεκτά τα αιτήματα των Τούρκων, κάνοντας δεκτά τα απαράδεκτα αυτά σχέδια</w:t>
      </w:r>
      <w:r>
        <w:rPr>
          <w:rFonts w:eastAsia="Times New Roman"/>
          <w:szCs w:val="24"/>
        </w:rPr>
        <w:t>,</w:t>
      </w:r>
      <w:r>
        <w:rPr>
          <w:rFonts w:eastAsia="Times New Roman"/>
          <w:szCs w:val="24"/>
        </w:rPr>
        <w:t xml:space="preserve"> τα οποία έχουν και αναγκάζετε παιδάκια </w:t>
      </w:r>
      <w:proofErr w:type="spellStart"/>
      <w:r>
        <w:rPr>
          <w:rFonts w:eastAsia="Times New Roman"/>
          <w:szCs w:val="24"/>
        </w:rPr>
        <w:t>Π</w:t>
      </w:r>
      <w:r>
        <w:rPr>
          <w:rFonts w:eastAsia="Times New Roman"/>
          <w:szCs w:val="24"/>
        </w:rPr>
        <w:t>ομακόπουλα</w:t>
      </w:r>
      <w:proofErr w:type="spellEnd"/>
      <w:r>
        <w:rPr>
          <w:rFonts w:eastAsia="Times New Roman"/>
          <w:szCs w:val="24"/>
        </w:rPr>
        <w:t>, τα οποία δηλώνουν ότι δεν έχουν κα</w:t>
      </w:r>
      <w:r>
        <w:rPr>
          <w:rFonts w:eastAsia="Times New Roman"/>
          <w:szCs w:val="24"/>
        </w:rPr>
        <w:t>μ</w:t>
      </w:r>
      <w:r>
        <w:rPr>
          <w:rFonts w:eastAsia="Times New Roman"/>
          <w:szCs w:val="24"/>
        </w:rPr>
        <w:t>μία σχέση με την Τουρκία</w:t>
      </w:r>
      <w:r>
        <w:rPr>
          <w:rFonts w:eastAsia="Times New Roman"/>
          <w:szCs w:val="24"/>
        </w:rPr>
        <w:t>,</w:t>
      </w:r>
      <w:r>
        <w:rPr>
          <w:rFonts w:eastAsia="Times New Roman"/>
          <w:szCs w:val="24"/>
        </w:rPr>
        <w:t xml:space="preserve"> αλλά δηλώνουν Έλληνες, να </w:t>
      </w:r>
      <w:r>
        <w:rPr>
          <w:rFonts w:eastAsia="Times New Roman"/>
          <w:szCs w:val="24"/>
        </w:rPr>
        <w:t xml:space="preserve">τα πετάτε μέσα στο στόμα του λύκου, μέσα στους Τούρκους, ενώ θέλουν να το αποφύγουν, να μαθαίνουν τουρκικά. Αυτή είναι η κατάντια σας! </w:t>
      </w:r>
    </w:p>
    <w:p w14:paraId="6988B8A4" w14:textId="77777777" w:rsidR="00374D63" w:rsidRDefault="00826AA3">
      <w:pPr>
        <w:spacing w:line="600" w:lineRule="auto"/>
        <w:ind w:firstLine="720"/>
        <w:contextualSpacing/>
        <w:jc w:val="both"/>
        <w:rPr>
          <w:rFonts w:eastAsia="Times New Roman"/>
          <w:szCs w:val="24"/>
        </w:rPr>
      </w:pPr>
      <w:r>
        <w:rPr>
          <w:rFonts w:eastAsia="Times New Roman"/>
          <w:szCs w:val="24"/>
        </w:rPr>
        <w:t>Σας είπαμε, όμως, και πάλι ότι μετά από τέτοια πλύση εγκεφάλου που έχετε κάνει στον ελληνικό λαό, ο ελληνικός λαός απαντ</w:t>
      </w:r>
      <w:r>
        <w:rPr>
          <w:rFonts w:eastAsia="Times New Roman"/>
          <w:szCs w:val="24"/>
        </w:rPr>
        <w:t xml:space="preserve">άει με αυτές τις απαντήσεις που δίνει σε αυτή την έρευνα. </w:t>
      </w:r>
    </w:p>
    <w:p w14:paraId="6988B8A5" w14:textId="77777777" w:rsidR="00374D63" w:rsidRDefault="00826AA3">
      <w:pPr>
        <w:spacing w:line="600" w:lineRule="auto"/>
        <w:ind w:firstLine="720"/>
        <w:contextualSpacing/>
        <w:jc w:val="both"/>
        <w:rPr>
          <w:rFonts w:eastAsia="Times New Roman"/>
          <w:szCs w:val="24"/>
        </w:rPr>
      </w:pPr>
      <w:r>
        <w:rPr>
          <w:rFonts w:eastAsia="Times New Roman"/>
          <w:szCs w:val="24"/>
        </w:rPr>
        <w:t>Ο ελληνικός λαός θα αντισταθεί, δεν θα επιτρέψει την αλλοίωση της πατρίδας μας όσο και αν τον εξαθλιώσετε, γιατί με την οικονομική εξαθλίωση που έχετε επιβάλει τον έχετε κάνει να σκέφτεται μόνο πώς</w:t>
      </w:r>
      <w:r>
        <w:rPr>
          <w:rFonts w:eastAsia="Times New Roman"/>
          <w:szCs w:val="24"/>
        </w:rPr>
        <w:t xml:space="preserve"> θα πάρει κανένα πενηντάρικο παραπάνω, κανένα κατοστάρικο παραπάνω στη σύνταξή του, πώς θα πάρει κανένα επίδομα προκειμένου να ξεχάσει τη βίαιη αλλοίωση του ελληνικού πληθυσμού, η οποία συντελείται από όλους εσάς. </w:t>
      </w:r>
    </w:p>
    <w:p w14:paraId="6988B8A6"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Χρυσής Αυγής)</w:t>
      </w:r>
    </w:p>
    <w:p w14:paraId="6988B8A7" w14:textId="77777777" w:rsidR="00374D63" w:rsidRDefault="00826AA3">
      <w:pPr>
        <w:spacing w:line="600" w:lineRule="auto"/>
        <w:ind w:firstLine="720"/>
        <w:contextualSpacing/>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Λαγέ.</w:t>
      </w:r>
    </w:p>
    <w:p w14:paraId="6988B8A8" w14:textId="77777777" w:rsidR="00374D63" w:rsidRDefault="00826AA3">
      <w:pPr>
        <w:spacing w:line="600" w:lineRule="auto"/>
        <w:ind w:firstLine="720"/>
        <w:contextualSpacing/>
        <w:jc w:val="both"/>
        <w:rPr>
          <w:rFonts w:eastAsia="Times New Roman"/>
          <w:szCs w:val="24"/>
        </w:rPr>
      </w:pPr>
      <w:r>
        <w:rPr>
          <w:rFonts w:eastAsia="Times New Roman"/>
          <w:szCs w:val="24"/>
        </w:rPr>
        <w:t>Τον λόγο έχει ο συνάδελφος κ. Ιωάννης Κουτσούκος.</w:t>
      </w:r>
    </w:p>
    <w:p w14:paraId="6988B8A9" w14:textId="77777777" w:rsidR="00374D63" w:rsidRDefault="00826AA3">
      <w:pPr>
        <w:spacing w:line="600" w:lineRule="auto"/>
        <w:ind w:firstLine="720"/>
        <w:contextualSpacing/>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Κύριε Πρόεδρε, θα ήθελα τον λόγο για μια βουλευτική τροπολογία.</w:t>
      </w:r>
    </w:p>
    <w:p w14:paraId="6988B8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Κύριε Κουτσούκο, θα δώσω τον λόγο στον κύριο Υπουργό για μια τροπολογία. Σας παρακαλώ πολύ να περιμένετε.</w:t>
      </w:r>
    </w:p>
    <w:p w14:paraId="6988B8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Εντάξει, κύριε Πρόεδρε.</w:t>
      </w:r>
    </w:p>
    <w:p w14:paraId="6988B8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6988B8A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w:t>
      </w:r>
      <w:r>
        <w:rPr>
          <w:rFonts w:eastAsia="Times New Roman"/>
          <w:b/>
          <w:szCs w:val="24"/>
        </w:rPr>
        <w:t xml:space="preserve">Σ (Υπουργός Εσωτερικών): </w:t>
      </w:r>
      <w:r>
        <w:rPr>
          <w:rFonts w:eastAsia="Times New Roman"/>
          <w:szCs w:val="24"/>
        </w:rPr>
        <w:t>Θέλω να πω ότι γίνεται δεκτή η βουλευτική τροπολογία με γενικό αριθμό 933 και ειδικό 12 που αφορά σε ρυθμίσεις θεμάτων που αφορούν σε δημοσίους υπαλλήλους που υπηρέτησαν στην παραμεθόριο.</w:t>
      </w:r>
    </w:p>
    <w:p w14:paraId="6988B8A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w:t>
      </w:r>
      <w:r>
        <w:rPr>
          <w:rFonts w:eastAsia="Times New Roman" w:cs="Times New Roman"/>
          <w:szCs w:val="24"/>
        </w:rPr>
        <w:t>κύριε Υπουργέ.</w:t>
      </w:r>
    </w:p>
    <w:p w14:paraId="6988B8AF"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Κύριε Κουτσούκ</w:t>
      </w:r>
      <w:r>
        <w:rPr>
          <w:rFonts w:eastAsia="Times New Roman" w:cs="Times New Roman"/>
          <w:szCs w:val="24"/>
        </w:rPr>
        <w:t>ο</w:t>
      </w:r>
      <w:r>
        <w:rPr>
          <w:rFonts w:eastAsia="Times New Roman" w:cs="Times New Roman"/>
          <w:szCs w:val="24"/>
        </w:rPr>
        <w:t>, έχετε τον λόγο για επτά λεπτά.</w:t>
      </w:r>
    </w:p>
    <w:p w14:paraId="6988B8B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6988B8B1" w14:textId="77777777" w:rsidR="00374D63" w:rsidRDefault="00826AA3">
      <w:pPr>
        <w:spacing w:line="600" w:lineRule="auto"/>
        <w:ind w:firstLine="720"/>
        <w:contextualSpacing/>
        <w:jc w:val="both"/>
        <w:rPr>
          <w:rFonts w:eastAsia="Times New Roman"/>
          <w:szCs w:val="24"/>
        </w:rPr>
      </w:pPr>
      <w:r>
        <w:rPr>
          <w:rFonts w:eastAsia="Times New Roman"/>
          <w:szCs w:val="24"/>
        </w:rPr>
        <w:t>Αναγκάζομαι να αλλάξω τη σειρά της τοποθέτησής μου, κύριε Πρόεδρε, διότι προηγουμένως ένας νεοφώτιστος συνάδελφος στη δεξιά παράταξη έδωσε από αυτή</w:t>
      </w:r>
      <w:r>
        <w:rPr>
          <w:rFonts w:eastAsia="Times New Roman"/>
          <w:szCs w:val="24"/>
        </w:rPr>
        <w:t xml:space="preserve"> την Αίθουσα διαπιστευτήρια ως μη όφειλε και επέλεξε να δώσει διαπιστευτήρια με μια αήθη επίθεση στην Πρόεδρο της Δημοκρατικής Συμπαράταξης, στην κ. Φώφη Γεννηματά, παραποιώντας μάλιστα ή λέγοντας ενσυνείδητα ψέματα ότι είχε αναφερθεί σε συνέντευξή της ότι</w:t>
      </w:r>
      <w:r>
        <w:rPr>
          <w:rFonts w:eastAsia="Times New Roman"/>
          <w:szCs w:val="24"/>
        </w:rPr>
        <w:t xml:space="preserve"> εμείς θα βάλουμε σε περιπέτειες τη χώρα.</w:t>
      </w:r>
    </w:p>
    <w:p w14:paraId="6988B8B2" w14:textId="77777777" w:rsidR="00374D63" w:rsidRDefault="00826AA3">
      <w:pPr>
        <w:spacing w:line="600" w:lineRule="auto"/>
        <w:ind w:firstLine="720"/>
        <w:contextualSpacing/>
        <w:jc w:val="both"/>
        <w:rPr>
          <w:rFonts w:eastAsia="Times New Roman"/>
          <w:szCs w:val="24"/>
        </w:rPr>
      </w:pPr>
      <w:r>
        <w:rPr>
          <w:rFonts w:eastAsia="Times New Roman"/>
          <w:szCs w:val="24"/>
        </w:rPr>
        <w:t>Το είπε αυτό ένας συνάδελφος, ο οποίος προσχώρησε σε μια παράταξη, η οποία</w:t>
      </w:r>
      <w:r>
        <w:rPr>
          <w:rFonts w:eastAsia="Times New Roman"/>
          <w:szCs w:val="24"/>
        </w:rPr>
        <w:t>,</w:t>
      </w:r>
      <w:r>
        <w:rPr>
          <w:rFonts w:eastAsia="Times New Roman"/>
          <w:szCs w:val="24"/>
        </w:rPr>
        <w:t xml:space="preserve"> όταν εμείς αναλάβαμε την ευθύνη για να μην πάει η χώρα σε άτακτη χρεοκοπία, μας πετροβολούσε από το Ζάππειο και νομιμοποίησε με τη ρητορικ</w:t>
      </w:r>
      <w:r>
        <w:rPr>
          <w:rFonts w:eastAsia="Times New Roman"/>
          <w:szCs w:val="24"/>
        </w:rPr>
        <w:t>ή της τις πλατείες των αγανακτισμένων για να δημιουργήσει ρεύμα ο ΣΥΡΙΖΑ και στην αστική τάξη και να γίνει και σήμερα Κυβέρνηση.</w:t>
      </w:r>
    </w:p>
    <w:p w14:paraId="6988B8B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Μπορεί να έκανε την προσωπική του επιλογή να </w:t>
      </w:r>
      <w:proofErr w:type="spellStart"/>
      <w:r>
        <w:rPr>
          <w:rFonts w:eastAsia="Times New Roman"/>
          <w:szCs w:val="24"/>
        </w:rPr>
        <w:t>αποστεί</w:t>
      </w:r>
      <w:proofErr w:type="spellEnd"/>
      <w:r>
        <w:rPr>
          <w:rFonts w:eastAsia="Times New Roman"/>
          <w:szCs w:val="24"/>
        </w:rPr>
        <w:t xml:space="preserve"> από τις διεργασίες στο</w:t>
      </w:r>
      <w:r>
        <w:rPr>
          <w:rFonts w:eastAsia="Times New Roman"/>
          <w:szCs w:val="24"/>
        </w:rPr>
        <w:t xml:space="preserve">ν </w:t>
      </w:r>
      <w:r>
        <w:rPr>
          <w:rFonts w:eastAsia="Times New Roman"/>
          <w:szCs w:val="24"/>
        </w:rPr>
        <w:t xml:space="preserve">χώρο της Κεντροαριστεράς και στην υπεύθυνη πρότασή της για την διαμόρφωση μιας εθνικής στρατηγικής για την έξοδο από την κρίση ο κ. Φωτήλας και να προσχωρήσει στη λογική της </w:t>
      </w:r>
      <w:r>
        <w:rPr>
          <w:rFonts w:eastAsia="Times New Roman"/>
          <w:szCs w:val="24"/>
        </w:rPr>
        <w:t>«</w:t>
      </w:r>
      <w:r>
        <w:rPr>
          <w:rFonts w:eastAsia="Times New Roman"/>
          <w:szCs w:val="24"/>
        </w:rPr>
        <w:t xml:space="preserve">δευτέρας πλάνης που είναι </w:t>
      </w:r>
      <w:proofErr w:type="spellStart"/>
      <w:r>
        <w:rPr>
          <w:rFonts w:eastAsia="Times New Roman"/>
          <w:szCs w:val="24"/>
        </w:rPr>
        <w:t>χείρων</w:t>
      </w:r>
      <w:proofErr w:type="spellEnd"/>
      <w:r>
        <w:rPr>
          <w:rFonts w:eastAsia="Times New Roman"/>
          <w:szCs w:val="24"/>
        </w:rPr>
        <w:t xml:space="preserve"> της πρώτης</w:t>
      </w:r>
      <w:r>
        <w:rPr>
          <w:rFonts w:eastAsia="Times New Roman"/>
          <w:szCs w:val="24"/>
        </w:rPr>
        <w:t>»</w:t>
      </w:r>
      <w:r>
        <w:rPr>
          <w:rFonts w:eastAsia="Times New Roman"/>
          <w:szCs w:val="24"/>
        </w:rPr>
        <w:t xml:space="preserve">. </w:t>
      </w:r>
    </w:p>
    <w:p w14:paraId="6988B8B4" w14:textId="77777777" w:rsidR="00374D63" w:rsidRDefault="00826AA3">
      <w:pPr>
        <w:spacing w:line="600" w:lineRule="auto"/>
        <w:ind w:firstLine="720"/>
        <w:contextualSpacing/>
        <w:jc w:val="both"/>
        <w:rPr>
          <w:rFonts w:eastAsia="Times New Roman"/>
          <w:szCs w:val="24"/>
        </w:rPr>
      </w:pPr>
      <w:r>
        <w:rPr>
          <w:rFonts w:eastAsia="Times New Roman"/>
          <w:szCs w:val="24"/>
        </w:rPr>
        <w:t>Αυτό, όμως, σε καμ</w:t>
      </w:r>
      <w:r>
        <w:rPr>
          <w:rFonts w:eastAsia="Times New Roman"/>
          <w:szCs w:val="24"/>
        </w:rPr>
        <w:t>μ</w:t>
      </w:r>
      <w:r>
        <w:rPr>
          <w:rFonts w:eastAsia="Times New Roman"/>
          <w:szCs w:val="24"/>
        </w:rPr>
        <w:t>ία περίπτωση δε</w:t>
      </w:r>
      <w:r>
        <w:rPr>
          <w:rFonts w:eastAsia="Times New Roman"/>
          <w:szCs w:val="24"/>
        </w:rPr>
        <w:t>ν τον νομιμοποιεί να μετατρέπεται σε παπαγαλάκι αυτών που θέλουν να παραποιήσουν συνειδητά τις θέσεις μας για να μας μετατρέψουν σε δεκανίκι του ενός ή του άλλου μονομάχου του νέου μικρού δικομματισμού.</w:t>
      </w:r>
    </w:p>
    <w:p w14:paraId="6988B8B5"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είναι φανερό ότι όσες ε</w:t>
      </w:r>
      <w:r>
        <w:rPr>
          <w:rFonts w:eastAsia="Times New Roman"/>
          <w:szCs w:val="24"/>
        </w:rPr>
        <w:t>πιθέσεις και να υποστούμε θα επιμείνουμε σε αυτή τη γραμμή και ξέρουμε ότι θα πιεστούμε πάρα πολύ, γιατί νομίζουν ορισμένοι ότι η θέση της εθνικής ευθύνης με την οποία πορευτήκαμε -και το πληρώσαμε- έχει να κάνει με τη λογική μιας συμπληρωματικής παραπληρω</w:t>
      </w:r>
      <w:r>
        <w:rPr>
          <w:rFonts w:eastAsia="Times New Roman"/>
          <w:szCs w:val="24"/>
        </w:rPr>
        <w:t xml:space="preserve">ματικής δύναμης στα κόμματα της εξουσίας. </w:t>
      </w:r>
    </w:p>
    <w:p w14:paraId="6988B8B6" w14:textId="77777777" w:rsidR="00374D63" w:rsidRDefault="00826AA3">
      <w:pPr>
        <w:spacing w:line="600" w:lineRule="auto"/>
        <w:ind w:firstLine="720"/>
        <w:contextualSpacing/>
        <w:jc w:val="both"/>
        <w:rPr>
          <w:rFonts w:eastAsia="Times New Roman"/>
          <w:szCs w:val="24"/>
        </w:rPr>
      </w:pPr>
      <w:r>
        <w:rPr>
          <w:rFonts w:eastAsia="Times New Roman"/>
          <w:szCs w:val="24"/>
        </w:rPr>
        <w:t>Η δικιά μας λογική, όμως, είναι μια στάση εθνικής ευθύνης για να υπάρξει μια πολιτική εθνικής συνεννόησης και για να υπάρξει αυτό, πρέπει η Κεντροαριστερά να έχει ισχυρό ρόλο που θα προκύψει, όπως φαίνεται, μέσα α</w:t>
      </w:r>
      <w:r>
        <w:rPr>
          <w:rFonts w:eastAsia="Times New Roman"/>
          <w:szCs w:val="24"/>
        </w:rPr>
        <w:t>πό τις επόμενες εκλογές.</w:t>
      </w:r>
    </w:p>
    <w:p w14:paraId="6988B8B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Του στέλνω, λοιπόν, μήνυμα: Θα μείνουμε σταθεροί και θα αντέξουμε και στα παπαγαλάκια και στους διαστρεβλωτές και στους υπονομευτές. </w:t>
      </w:r>
    </w:p>
    <w:p w14:paraId="6988B8B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Έρχομαι τώρα στα του νομοσχεδίου. Αυτό το νομοσχέδιο είναι ένα νομοσχέδιο </w:t>
      </w:r>
      <w:r>
        <w:rPr>
          <w:rFonts w:eastAsia="Times New Roman"/>
          <w:szCs w:val="24"/>
        </w:rPr>
        <w:t>πασπαρτού</w:t>
      </w:r>
      <w:r>
        <w:rPr>
          <w:rFonts w:eastAsia="Times New Roman"/>
          <w:szCs w:val="24"/>
        </w:rPr>
        <w:t>. Έχει κορμό τ</w:t>
      </w:r>
      <w:r>
        <w:rPr>
          <w:rFonts w:eastAsia="Times New Roman"/>
          <w:szCs w:val="24"/>
        </w:rPr>
        <w:t xml:space="preserve">ις διατάξεις του </w:t>
      </w:r>
      <w:r>
        <w:rPr>
          <w:rFonts w:eastAsia="Times New Roman"/>
          <w:szCs w:val="24"/>
        </w:rPr>
        <w:t>κ</w:t>
      </w:r>
      <w:r>
        <w:rPr>
          <w:rFonts w:eastAsia="Times New Roman"/>
          <w:szCs w:val="24"/>
        </w:rPr>
        <w:t xml:space="preserve">ανονισμού για τα ευρωπαϊκά κόμματα, αλλά πάνω εκεί «έδεσαν» διατάξεις δέκα Υπουργών. </w:t>
      </w:r>
      <w:proofErr w:type="spellStart"/>
      <w:r>
        <w:rPr>
          <w:rFonts w:eastAsia="Times New Roman"/>
          <w:szCs w:val="24"/>
        </w:rPr>
        <w:t>Παρήλασαν</w:t>
      </w:r>
      <w:proofErr w:type="spellEnd"/>
      <w:r>
        <w:rPr>
          <w:rFonts w:eastAsia="Times New Roman"/>
          <w:szCs w:val="24"/>
        </w:rPr>
        <w:t xml:space="preserve"> ήδη αρκετοί από αυτό το Βήμα. </w:t>
      </w:r>
    </w:p>
    <w:p w14:paraId="6988B8B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Τι αποδεικνύει αυτό το νομοσχέδιο, κυρίες και κύριοι συνάδελφοι; Αποδεικνύει την μεταρρυθμιστική ένδεια και την </w:t>
      </w:r>
      <w:r>
        <w:rPr>
          <w:rFonts w:eastAsia="Times New Roman"/>
          <w:szCs w:val="24"/>
        </w:rPr>
        <w:t>αδυναμία της Κυβέρνησης να διαμορφώνει μέσα από την άσκηση της πολιτικής και την οργάνωση της πολιτικής προωθητικές πολιτικές.</w:t>
      </w:r>
    </w:p>
    <w:p w14:paraId="6988B8BA" w14:textId="77777777" w:rsidR="00374D63" w:rsidRDefault="00826AA3">
      <w:pPr>
        <w:spacing w:line="600" w:lineRule="auto"/>
        <w:ind w:firstLine="720"/>
        <w:contextualSpacing/>
        <w:jc w:val="both"/>
        <w:rPr>
          <w:rFonts w:eastAsia="Times New Roman"/>
          <w:szCs w:val="24"/>
        </w:rPr>
      </w:pPr>
      <w:r>
        <w:rPr>
          <w:rFonts w:eastAsia="Times New Roman"/>
          <w:szCs w:val="24"/>
        </w:rPr>
        <w:t>Αυτό το νομοσχέδιο θα μπορούσε να έχει τίτλο «τακτοποιήσεις, εξυπηρετήσεις, κατεδαφίσεις», διότι ναι, κάνει ορισμένες τακτοποιήσε</w:t>
      </w:r>
      <w:r>
        <w:rPr>
          <w:rFonts w:eastAsia="Times New Roman"/>
          <w:szCs w:val="24"/>
        </w:rPr>
        <w:t>ις, παραδείγματος χάρ</w:t>
      </w:r>
      <w:r>
        <w:rPr>
          <w:rFonts w:eastAsia="Times New Roman"/>
          <w:szCs w:val="24"/>
        </w:rPr>
        <w:t xml:space="preserve">ιν </w:t>
      </w:r>
      <w:r>
        <w:rPr>
          <w:rFonts w:eastAsia="Times New Roman"/>
          <w:szCs w:val="24"/>
        </w:rPr>
        <w:t>τη ρύθμιση για τα υποθηκοφυλακεία και θα αναφερθώ σε αυτήν. Κάνει, όμως, αρκετές εξυπηρετήσεις, στους εργολάβους, παραδείγματος χάρ</w:t>
      </w:r>
      <w:r>
        <w:rPr>
          <w:rFonts w:eastAsia="Times New Roman"/>
          <w:szCs w:val="24"/>
        </w:rPr>
        <w:t>ιν</w:t>
      </w:r>
      <w:r>
        <w:rPr>
          <w:rFonts w:eastAsia="Times New Roman"/>
          <w:szCs w:val="24"/>
        </w:rPr>
        <w:t>, που δεν θα πληρώνουν την προκαταβολή του φόρου ή στα ληγμένα φυτοφάρμακα του κ. Αποστόλου. Και φυ</w:t>
      </w:r>
      <w:r>
        <w:rPr>
          <w:rFonts w:eastAsia="Times New Roman"/>
          <w:szCs w:val="24"/>
        </w:rPr>
        <w:t xml:space="preserve">σικά κατεδαφίζει και ορισμένες πολιτικές που πρόσφατα ψηφίσαμε εδώ, όπως είναι η διαδικασία της κινητικότητας στο </w:t>
      </w:r>
      <w:r>
        <w:rPr>
          <w:rFonts w:eastAsia="Times New Roman"/>
          <w:szCs w:val="24"/>
        </w:rPr>
        <w:t>δ</w:t>
      </w:r>
      <w:r>
        <w:rPr>
          <w:rFonts w:eastAsia="Times New Roman"/>
          <w:szCs w:val="24"/>
        </w:rPr>
        <w:t xml:space="preserve">ημόσιο. Δεν βλέπω σήμερα την κ. </w:t>
      </w:r>
      <w:proofErr w:type="spellStart"/>
      <w:r>
        <w:rPr>
          <w:rFonts w:eastAsia="Times New Roman"/>
          <w:szCs w:val="24"/>
        </w:rPr>
        <w:t>Γεροβασίλη</w:t>
      </w:r>
      <w:proofErr w:type="spellEnd"/>
      <w:r>
        <w:rPr>
          <w:rFonts w:eastAsia="Times New Roman"/>
          <w:szCs w:val="24"/>
        </w:rPr>
        <w:t>.</w:t>
      </w:r>
    </w:p>
    <w:p w14:paraId="6988B8BB" w14:textId="77777777" w:rsidR="00374D63" w:rsidRDefault="00826AA3">
      <w:pPr>
        <w:spacing w:line="600" w:lineRule="auto"/>
        <w:ind w:firstLine="720"/>
        <w:contextualSpacing/>
        <w:jc w:val="both"/>
        <w:rPr>
          <w:rFonts w:eastAsia="Times New Roman"/>
          <w:szCs w:val="24"/>
        </w:rPr>
      </w:pPr>
      <w:r>
        <w:rPr>
          <w:rFonts w:eastAsia="Times New Roman"/>
          <w:szCs w:val="24"/>
        </w:rPr>
        <w:t>Έρχομαι, λοιπόν, σ’ έναν</w:t>
      </w:r>
      <w:r>
        <w:rPr>
          <w:rFonts w:eastAsia="Times New Roman"/>
          <w:szCs w:val="24"/>
        </w:rPr>
        <w:t>-</w:t>
      </w:r>
      <w:r>
        <w:rPr>
          <w:rFonts w:eastAsia="Times New Roman"/>
          <w:szCs w:val="24"/>
        </w:rPr>
        <w:t>έναν από τους Υπουργούς. Θα ξεκινήσω με τον παριστάμενο, τον κ. Κοντονή,</w:t>
      </w:r>
      <w:r>
        <w:rPr>
          <w:rFonts w:eastAsia="Times New Roman"/>
          <w:szCs w:val="24"/>
        </w:rPr>
        <w:t xml:space="preserve"> με τον οποίο είχαμε και μία αντιπαράθεση στον Πύργο διότι, ενώ εγώ εζήτησα τον λόγο για να του πω ότι είναι θετική η ρύθμιση για τα υποθηκοφυλακεία, έστω και μετά από είκοσι μήνες, </w:t>
      </w:r>
      <w:proofErr w:type="spellStart"/>
      <w:r>
        <w:rPr>
          <w:rFonts w:eastAsia="Times New Roman"/>
          <w:szCs w:val="24"/>
        </w:rPr>
        <w:t>προέβαλε</w:t>
      </w:r>
      <w:proofErr w:type="spellEnd"/>
      <w:r>
        <w:rPr>
          <w:rFonts w:eastAsia="Times New Roman"/>
          <w:szCs w:val="24"/>
        </w:rPr>
        <w:t xml:space="preserve"> μία δήλωση του κ. Μανιάτη για άλλο θέμα, για να διαστρεβλώσει τις</w:t>
      </w:r>
      <w:r>
        <w:rPr>
          <w:rFonts w:eastAsia="Times New Roman"/>
          <w:szCs w:val="24"/>
        </w:rPr>
        <w:t xml:space="preserve"> απόψεις μας ενώπιον πενήντα ανθρώπων ότι εμείς διαφωνούμε.     </w:t>
      </w:r>
    </w:p>
    <w:p w14:paraId="6988B8BC"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Για το ίδιο θέμα ήταν, κύριε Κουτσούκ</w:t>
      </w:r>
      <w:r>
        <w:rPr>
          <w:rFonts w:eastAsia="Times New Roman"/>
          <w:szCs w:val="24"/>
        </w:rPr>
        <w:t>ο</w:t>
      </w:r>
      <w:r>
        <w:rPr>
          <w:rFonts w:eastAsia="Times New Roman"/>
          <w:szCs w:val="24"/>
        </w:rPr>
        <w:t xml:space="preserve">. </w:t>
      </w:r>
    </w:p>
    <w:p w14:paraId="6988B8B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Έστω και με καθυστέρηση, είναι θετική αυτή η ρύθμι</w:t>
      </w:r>
      <w:r>
        <w:rPr>
          <w:rFonts w:eastAsia="Times New Roman"/>
          <w:szCs w:val="24"/>
        </w:rPr>
        <w:t>ση. Το είπε ο ίδιος ότι είναι κλειστά τα υποθηκοφυλακεία στον Πύργο, στην Αμαλιάδα και αλλού και πρέπει να λύσουμε το θέμα</w:t>
      </w:r>
      <w:r>
        <w:rPr>
          <w:rFonts w:eastAsia="Times New Roman"/>
          <w:szCs w:val="24"/>
        </w:rPr>
        <w:t>,</w:t>
      </w:r>
      <w:r>
        <w:rPr>
          <w:rFonts w:eastAsia="Times New Roman"/>
          <w:szCs w:val="24"/>
        </w:rPr>
        <w:t xml:space="preserve"> ώσπου να έρθει συνολικότερη ρύθμιση. </w:t>
      </w:r>
    </w:p>
    <w:p w14:paraId="6988B8BE" w14:textId="77777777" w:rsidR="00374D63" w:rsidRDefault="00826AA3">
      <w:pPr>
        <w:spacing w:line="600" w:lineRule="auto"/>
        <w:ind w:firstLine="720"/>
        <w:contextualSpacing/>
        <w:jc w:val="both"/>
        <w:rPr>
          <w:rFonts w:eastAsia="Times New Roman"/>
          <w:szCs w:val="24"/>
        </w:rPr>
      </w:pPr>
      <w:r>
        <w:rPr>
          <w:rFonts w:eastAsia="Times New Roman"/>
          <w:szCs w:val="24"/>
        </w:rPr>
        <w:t>Ο κ. Αποστόλου ήταν εδώ προ ολίγου κι έφυγε. Πέρα από τις τακτοποιήσεις που κάνει με τις διατά</w:t>
      </w:r>
      <w:r>
        <w:rPr>
          <w:rFonts w:eastAsia="Times New Roman"/>
          <w:szCs w:val="24"/>
        </w:rPr>
        <w:t>ξεις που έχει μέσα, μία από τις οποίες απέσυρε, έχει υπάρξει ένα θέμα για το οποίο έχουμε καταθέσει τροπολογία.</w:t>
      </w:r>
    </w:p>
    <w:p w14:paraId="6988B8BF" w14:textId="77777777" w:rsidR="00374D63" w:rsidRDefault="00826AA3">
      <w:pPr>
        <w:spacing w:line="600" w:lineRule="auto"/>
        <w:ind w:firstLine="720"/>
        <w:contextualSpacing/>
        <w:jc w:val="both"/>
        <w:rPr>
          <w:rFonts w:eastAsia="Times New Roman"/>
          <w:szCs w:val="24"/>
        </w:rPr>
      </w:pPr>
      <w:r>
        <w:rPr>
          <w:rFonts w:eastAsia="Times New Roman"/>
          <w:szCs w:val="24"/>
        </w:rPr>
        <w:t>Είναι η υπόθεση της δακοκτονίας. Αφορά όλους τους ελαιοπαραγωγικούς νομούς της Ελλάδας, σχεδόν όλη την Ελλάδα, την τρίτη ελαιοπαραγωγική χώρα στ</w:t>
      </w:r>
      <w:r>
        <w:rPr>
          <w:rFonts w:eastAsia="Times New Roman"/>
          <w:szCs w:val="24"/>
        </w:rPr>
        <w:t xml:space="preserve">ην Ευρώπη, που η παραγωγή της εξαρτάται από τον δάκο και από τη συλλογική καταπολέμησή του. </w:t>
      </w:r>
    </w:p>
    <w:p w14:paraId="6988B8C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Κάναμε ερώτηση όλοι, σύσσωμη η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της Δημοκρατικής Συμπαράταξης, και σήμερα καταθέσαμε τροπολογία γιατί ένας Γενικός Γραμματέας, κύριε Υπουργέ, </w:t>
      </w:r>
      <w:r>
        <w:rPr>
          <w:rFonts w:eastAsia="Times New Roman"/>
          <w:szCs w:val="24"/>
        </w:rPr>
        <w:t xml:space="preserve">–αναφέρομαι σε εσάς τώρα, κύριε Σκουρλέτη- </w:t>
      </w:r>
      <w:proofErr w:type="spellStart"/>
      <w:r>
        <w:rPr>
          <w:rFonts w:eastAsia="Times New Roman"/>
          <w:szCs w:val="24"/>
        </w:rPr>
        <w:t>ονόματι</w:t>
      </w:r>
      <w:proofErr w:type="spellEnd"/>
      <w:r>
        <w:rPr>
          <w:rFonts w:eastAsia="Times New Roman"/>
          <w:szCs w:val="24"/>
        </w:rPr>
        <w:t xml:space="preserve"> Αντώνογλου, με έγγραφό του προς εσάς και όλες τις περιφέρειες λέει: «Εμείς ως Υπουργείο Αγροτικής Ανάπτυξης δεν έχουμε κα</w:t>
      </w:r>
      <w:r>
        <w:rPr>
          <w:rFonts w:eastAsia="Times New Roman"/>
          <w:szCs w:val="24"/>
        </w:rPr>
        <w:t>μ</w:t>
      </w:r>
      <w:r>
        <w:rPr>
          <w:rFonts w:eastAsia="Times New Roman"/>
          <w:szCs w:val="24"/>
        </w:rPr>
        <w:t xml:space="preserve">μία ευθύνη. Κάντε τους διαγωνισμούς κι όλα τα παρεπόμενα». </w:t>
      </w:r>
    </w:p>
    <w:p w14:paraId="6988B8C1" w14:textId="77777777" w:rsidR="00374D63" w:rsidRDefault="00826AA3">
      <w:pPr>
        <w:spacing w:line="600" w:lineRule="auto"/>
        <w:ind w:firstLine="720"/>
        <w:contextualSpacing/>
        <w:jc w:val="both"/>
        <w:rPr>
          <w:rFonts w:eastAsia="Times New Roman"/>
          <w:szCs w:val="24"/>
        </w:rPr>
      </w:pPr>
      <w:r>
        <w:rPr>
          <w:rFonts w:eastAsia="Times New Roman"/>
          <w:szCs w:val="24"/>
        </w:rPr>
        <w:t>Μας είπατε εσείς ότι θα</w:t>
      </w:r>
      <w:r>
        <w:rPr>
          <w:rFonts w:eastAsia="Times New Roman"/>
          <w:szCs w:val="24"/>
        </w:rPr>
        <w:t xml:space="preserve"> γίνει όπως τις προηγούμενες χρονιές. Θέλουμε να μας το διευκρινίσετε, διότι αυτό το έγγραφο, που είναι επίσημο κυβερνητικό, το υπογράφει ένας </w:t>
      </w:r>
      <w:r>
        <w:rPr>
          <w:rFonts w:eastAsia="Times New Roman"/>
          <w:szCs w:val="24"/>
        </w:rPr>
        <w:t>γ</w:t>
      </w:r>
      <w:r>
        <w:rPr>
          <w:rFonts w:eastAsia="Times New Roman"/>
          <w:szCs w:val="24"/>
        </w:rPr>
        <w:t>ενικός</w:t>
      </w:r>
      <w:r>
        <w:rPr>
          <w:rFonts w:eastAsia="Times New Roman"/>
          <w:szCs w:val="24"/>
        </w:rPr>
        <w:t xml:space="preserve"> γ</w:t>
      </w:r>
      <w:r>
        <w:rPr>
          <w:rFonts w:eastAsia="Times New Roman"/>
          <w:szCs w:val="24"/>
        </w:rPr>
        <w:t xml:space="preserve">ραμματέας και αναιρεί όλες τις προηγούμενες διαδικασίες, διότι διαγωνισμός είχε γίνει και πέρυσι και </w:t>
      </w:r>
      <w:proofErr w:type="spellStart"/>
      <w:r>
        <w:rPr>
          <w:rFonts w:eastAsia="Times New Roman"/>
          <w:szCs w:val="24"/>
        </w:rPr>
        <w:t>πρό</w:t>
      </w:r>
      <w:r>
        <w:rPr>
          <w:rFonts w:eastAsia="Times New Roman"/>
          <w:szCs w:val="24"/>
        </w:rPr>
        <w:t>περσι</w:t>
      </w:r>
      <w:proofErr w:type="spellEnd"/>
      <w:r>
        <w:rPr>
          <w:rFonts w:eastAsia="Times New Roman"/>
          <w:szCs w:val="24"/>
        </w:rPr>
        <w:t xml:space="preserve"> και με μεγάλες εκπτώσεις. Θέλουμε, λοιπόν, μία διευκρίνιση, να μάθουν οι ενδιαφερόμενοι ότι θα γίνει διαγωνισμός. </w:t>
      </w:r>
    </w:p>
    <w:p w14:paraId="6988B8C2"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 xml:space="preserve">Το διευκρίνισα πριν. Θα γίνει διαγωνισμός, όπως και τις προηγούμενες χρονιές. </w:t>
      </w:r>
      <w:r>
        <w:rPr>
          <w:rFonts w:eastAsia="Times New Roman"/>
          <w:szCs w:val="24"/>
        </w:rPr>
        <w:t xml:space="preserve">Ρωτήστε τον κ. </w:t>
      </w:r>
      <w:proofErr w:type="spellStart"/>
      <w:r>
        <w:rPr>
          <w:rFonts w:eastAsia="Times New Roman"/>
          <w:szCs w:val="24"/>
        </w:rPr>
        <w:t>Κεγκέρογλου</w:t>
      </w:r>
      <w:proofErr w:type="spellEnd"/>
      <w:r>
        <w:rPr>
          <w:rFonts w:eastAsia="Times New Roman"/>
          <w:szCs w:val="24"/>
        </w:rPr>
        <w:t>.</w:t>
      </w:r>
    </w:p>
    <w:p w14:paraId="6988B8C3"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ΓΙΑΝΝΗΣ ΚΟΥΤΣΟΥΚΟΣ: </w:t>
      </w:r>
      <w:r>
        <w:rPr>
          <w:rFonts w:eastAsia="Times New Roman"/>
          <w:szCs w:val="24"/>
        </w:rPr>
        <w:t xml:space="preserve">Ωραία. Γίνεται δεκτό και συνεχίζω. Άρα να επιπλήξετε τον κ. Αντώνογλου. </w:t>
      </w:r>
    </w:p>
    <w:p w14:paraId="6988B8C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Έρχομαι τώρα στα ζητήματα που αφορούν τον κ. </w:t>
      </w:r>
      <w:proofErr w:type="spellStart"/>
      <w:r>
        <w:rPr>
          <w:rFonts w:eastAsia="Times New Roman"/>
          <w:szCs w:val="24"/>
        </w:rPr>
        <w:t>Τσακαλώτο</w:t>
      </w:r>
      <w:proofErr w:type="spellEnd"/>
      <w:r>
        <w:rPr>
          <w:rFonts w:eastAsia="Times New Roman"/>
          <w:szCs w:val="24"/>
        </w:rPr>
        <w:t xml:space="preserve">. Κάναμε σήμερα επίκαιρη ερώτηση για να έρθει ο κ. </w:t>
      </w:r>
      <w:proofErr w:type="spellStart"/>
      <w:r>
        <w:rPr>
          <w:rFonts w:eastAsia="Times New Roman"/>
          <w:szCs w:val="24"/>
        </w:rPr>
        <w:t>Τσακαλώτος</w:t>
      </w:r>
      <w:proofErr w:type="spellEnd"/>
      <w:r>
        <w:rPr>
          <w:rFonts w:eastAsia="Times New Roman"/>
          <w:szCs w:val="24"/>
        </w:rPr>
        <w:t xml:space="preserve">, ο </w:t>
      </w:r>
      <w:proofErr w:type="spellStart"/>
      <w:r>
        <w:rPr>
          <w:rFonts w:eastAsia="Times New Roman"/>
          <w:szCs w:val="24"/>
        </w:rPr>
        <w:t>κρυπτόμενος</w:t>
      </w:r>
      <w:proofErr w:type="spellEnd"/>
      <w:r>
        <w:rPr>
          <w:rFonts w:eastAsia="Times New Roman"/>
          <w:szCs w:val="24"/>
        </w:rPr>
        <w:t>, στη</w:t>
      </w:r>
      <w:r>
        <w:rPr>
          <w:rFonts w:eastAsia="Times New Roman"/>
          <w:szCs w:val="24"/>
        </w:rPr>
        <w:t xml:space="preserve"> Βουλή για να μας πει τι έγινε με τη διαπραγμάτευση. Μας ενημέρωσε ότι απαντά θετικά στο αίτημα της Νέας Δημοκρατίας και θα έρθει την Τρίτη στην Επιτροπή Οικονομικών. Θα τα πούμε εκεί. </w:t>
      </w:r>
    </w:p>
    <w:p w14:paraId="6988B8C5" w14:textId="77777777" w:rsidR="00374D63" w:rsidRDefault="00826AA3">
      <w:pPr>
        <w:spacing w:line="600" w:lineRule="auto"/>
        <w:ind w:firstLine="720"/>
        <w:contextualSpacing/>
        <w:jc w:val="both"/>
        <w:rPr>
          <w:rFonts w:eastAsia="Times New Roman"/>
          <w:szCs w:val="24"/>
        </w:rPr>
      </w:pPr>
      <w:r>
        <w:rPr>
          <w:rFonts w:eastAsia="Times New Roman"/>
          <w:szCs w:val="24"/>
        </w:rPr>
        <w:t>Υποτίθεται ότι σήμερα ήταν η τρίτη μέρα των πανηγυρισμών μετά τη Δευτέ</w:t>
      </w:r>
      <w:r>
        <w:rPr>
          <w:rFonts w:eastAsia="Times New Roman"/>
          <w:szCs w:val="24"/>
        </w:rPr>
        <w:t>ρα. Δεν ανταποκρίθηκαν, όμως, στην έκκληση του πανηγυρισμού οι πολίτες, διότι έχουν καταλάβει ότι αυτό που λένε «</w:t>
      </w:r>
      <w:r>
        <w:rPr>
          <w:rFonts w:eastAsia="Times New Roman"/>
          <w:szCs w:val="24"/>
          <w:lang w:val="en-US"/>
        </w:rPr>
        <w:t>net</w:t>
      </w:r>
      <w:r>
        <w:rPr>
          <w:rFonts w:eastAsia="Times New Roman"/>
          <w:szCs w:val="24"/>
        </w:rPr>
        <w:t xml:space="preserve">» είναι ότι κάποιοι θα πληρώσουν, ότι κάποιοι θα χάσουν. </w:t>
      </w:r>
    </w:p>
    <w:p w14:paraId="6988B8C6" w14:textId="77777777" w:rsidR="00374D63" w:rsidRDefault="00826AA3">
      <w:pPr>
        <w:spacing w:line="600" w:lineRule="auto"/>
        <w:ind w:firstLine="720"/>
        <w:contextualSpacing/>
        <w:jc w:val="both"/>
        <w:rPr>
          <w:rFonts w:eastAsia="Times New Roman"/>
          <w:szCs w:val="24"/>
        </w:rPr>
      </w:pPr>
      <w:r>
        <w:rPr>
          <w:rFonts w:eastAsia="Times New Roman"/>
          <w:szCs w:val="24"/>
        </w:rPr>
        <w:t>Έρχομαι, όμως στην τροπολογία του, κύριε Πρόεδρε. Έχει καταθέσει μία τροπολογία πο</w:t>
      </w:r>
      <w:r>
        <w:rPr>
          <w:rFonts w:eastAsia="Times New Roman"/>
          <w:szCs w:val="24"/>
        </w:rPr>
        <w:t xml:space="preserve">υ εδώ μας την παρουσίασε σαν μια απλή διεκπεραιωτή διαδικασία. Ο κ. </w:t>
      </w:r>
      <w:proofErr w:type="spellStart"/>
      <w:r>
        <w:rPr>
          <w:rFonts w:eastAsia="Times New Roman"/>
          <w:szCs w:val="24"/>
        </w:rPr>
        <w:t>Τσακαλώτος</w:t>
      </w:r>
      <w:proofErr w:type="spellEnd"/>
      <w:r>
        <w:rPr>
          <w:rFonts w:eastAsia="Times New Roman"/>
          <w:szCs w:val="24"/>
        </w:rPr>
        <w:t xml:space="preserve"> σκόπιμα στην αιτιολογική έκθεση του νομοσχεδίου λέει ότι τροποποιεί τον ν.3864/2010, ο οποίος ήταν ο νόμος της ίδρυσης του ΤΧΣ, που είχε πολεμήσει τότε ο ΣΥΡΙΖΑ. </w:t>
      </w:r>
    </w:p>
    <w:p w14:paraId="6988B8C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Τσακαλώτο</w:t>
      </w:r>
      <w:r>
        <w:rPr>
          <w:rFonts w:eastAsia="Times New Roman"/>
          <w:szCs w:val="24"/>
        </w:rPr>
        <w:t>ς</w:t>
      </w:r>
      <w:proofErr w:type="spellEnd"/>
      <w:r>
        <w:rPr>
          <w:rFonts w:eastAsia="Times New Roman"/>
          <w:szCs w:val="24"/>
        </w:rPr>
        <w:t xml:space="preserve">, λοιπόν, τροποποιεί τις δικές του διατάξεις, με βάση τις οποίες εκχώρησε τη δημόσια περιουσία για ενενήντα εννέα χρόνια στους δανειστές και με βάση τις οποίες οι δανειστές έχουν τον έλεγχο του ΤΧΣ κι αν δεν δώσει τη σύμφωνη γνώμη του το </w:t>
      </w:r>
      <w:proofErr w:type="spellStart"/>
      <w:r>
        <w:rPr>
          <w:rFonts w:eastAsia="Times New Roman"/>
          <w:szCs w:val="24"/>
          <w:lang w:val="en-US"/>
        </w:rPr>
        <w:t>Eurogroup</w:t>
      </w:r>
      <w:proofErr w:type="spellEnd"/>
      <w:r>
        <w:rPr>
          <w:rFonts w:eastAsia="Times New Roman"/>
          <w:szCs w:val="24"/>
        </w:rPr>
        <w:t>, δεν ορ</w:t>
      </w:r>
      <w:r>
        <w:rPr>
          <w:rFonts w:eastAsia="Times New Roman"/>
          <w:szCs w:val="24"/>
        </w:rPr>
        <w:t xml:space="preserve">ίζεται η διοίκηση. Κάτω από αυτές τις δυσλειτουργίες, πάρα πολλοί παραιτούνται. Δεν μπορεί να είναι υποτακτικοί κανενός. Αυτή είναι η ουσία. Λόγω αυτής της αδυναμίας λειτουργίας του ΤΧΣ, δεν έχει και σημαντικές παρεμβάσεις το ελληνικό </w:t>
      </w:r>
      <w:r>
        <w:rPr>
          <w:rFonts w:eastAsia="Times New Roman"/>
          <w:szCs w:val="24"/>
        </w:rPr>
        <w:t>δ</w:t>
      </w:r>
      <w:r>
        <w:rPr>
          <w:rFonts w:eastAsia="Times New Roman"/>
          <w:szCs w:val="24"/>
        </w:rPr>
        <w:t>ημόσιο ως κύριος μέτ</w:t>
      </w:r>
      <w:r>
        <w:rPr>
          <w:rFonts w:eastAsia="Times New Roman"/>
          <w:szCs w:val="24"/>
        </w:rPr>
        <w:t xml:space="preserve">οχος πολλών συστημικών τραπεζών, </w:t>
      </w:r>
      <w:r>
        <w:rPr>
          <w:rFonts w:eastAsia="Times New Roman"/>
          <w:szCs w:val="24"/>
        </w:rPr>
        <w:t xml:space="preserve">στις οποίες </w:t>
      </w:r>
      <w:r>
        <w:rPr>
          <w:rFonts w:eastAsia="Times New Roman"/>
          <w:szCs w:val="24"/>
        </w:rPr>
        <w:t xml:space="preserve">αλωνίζουν ορισμένοι επενδυτές της μειοψηφίας. Αυτή είναι η αλήθεια για τον κ. </w:t>
      </w:r>
      <w:proofErr w:type="spellStart"/>
      <w:r>
        <w:rPr>
          <w:rFonts w:eastAsia="Times New Roman"/>
          <w:szCs w:val="24"/>
        </w:rPr>
        <w:t>Τσακαλώτο</w:t>
      </w:r>
      <w:proofErr w:type="spellEnd"/>
      <w:r>
        <w:rPr>
          <w:rFonts w:eastAsia="Times New Roman"/>
          <w:szCs w:val="24"/>
        </w:rPr>
        <w:t xml:space="preserve">. </w:t>
      </w:r>
    </w:p>
    <w:p w14:paraId="6988B8C8"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Κι επειδή υπήρξε ο διάλογος με τον κ. Σκουρλέτη, να μου δώσετε ακόμα δύο λεπτά για να αναφερθώ σε δύο, κατά τη γνώμη μου,</w:t>
      </w:r>
      <w:r>
        <w:rPr>
          <w:rFonts w:eastAsia="Times New Roman"/>
          <w:szCs w:val="24"/>
        </w:rPr>
        <w:t xml:space="preserve"> σοβαρά θέματα.</w:t>
      </w:r>
    </w:p>
    <w:p w14:paraId="6988B8C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Για την κινητικότητα, που ψηφίσαμε την άλλη φορά, είπαμε στην κ. </w:t>
      </w:r>
      <w:proofErr w:type="spellStart"/>
      <w:r>
        <w:rPr>
          <w:rFonts w:eastAsia="Times New Roman"/>
          <w:szCs w:val="24"/>
        </w:rPr>
        <w:t>Γεροβασίλη</w:t>
      </w:r>
      <w:proofErr w:type="spellEnd"/>
      <w:r>
        <w:rPr>
          <w:rFonts w:eastAsia="Times New Roman"/>
          <w:szCs w:val="24"/>
        </w:rPr>
        <w:t xml:space="preserve"> ότι δεν θα υλοποιηθεί, γιατί δεν έχετε ηλεκτρονική πλατφόρμα. Τώρα έρχεται εδώ και νομιμοποιεί όλες τις αποσπάσεις. Υπονομεύει, δηλαδή, αυτό που η ίδια εισηγήθηκε. </w:t>
      </w:r>
    </w:p>
    <w:p w14:paraId="6988B8CA" w14:textId="77777777" w:rsidR="00374D63" w:rsidRDefault="00826AA3">
      <w:pPr>
        <w:spacing w:line="600" w:lineRule="auto"/>
        <w:ind w:firstLine="720"/>
        <w:contextualSpacing/>
        <w:jc w:val="both"/>
        <w:rPr>
          <w:rFonts w:eastAsia="Times New Roman"/>
          <w:szCs w:val="24"/>
        </w:rPr>
      </w:pPr>
      <w:r>
        <w:rPr>
          <w:rFonts w:eastAsia="Times New Roman"/>
          <w:szCs w:val="24"/>
        </w:rPr>
        <w:t>Η ρύθμιση που φέρνει ο κ. Αποστόλου για τ</w:t>
      </w:r>
      <w:r>
        <w:rPr>
          <w:rFonts w:eastAsia="Times New Roman"/>
          <w:szCs w:val="24"/>
        </w:rPr>
        <w:t>ου</w:t>
      </w:r>
      <w:r>
        <w:rPr>
          <w:rFonts w:eastAsia="Times New Roman"/>
          <w:szCs w:val="24"/>
        </w:rPr>
        <w:t xml:space="preserve">ς ΓΟΕΒ, μπορεί να λύνει επιμέρους θέματα. Εάν, όμως, δεν προχωρήσει μια βαθιά μεταρρύθμιση ενοποιώντας τους οργανισμούς ανά περιοχή, δεν πρόκειται να λύσουμε αυτό το θέμα. </w:t>
      </w:r>
    </w:p>
    <w:p w14:paraId="6988B8CB" w14:textId="77777777" w:rsidR="00374D63" w:rsidRDefault="00826AA3">
      <w:pPr>
        <w:spacing w:line="600" w:lineRule="auto"/>
        <w:ind w:firstLine="720"/>
        <w:contextualSpacing/>
        <w:jc w:val="both"/>
        <w:rPr>
          <w:rFonts w:eastAsia="Times New Roman"/>
          <w:szCs w:val="24"/>
        </w:rPr>
      </w:pPr>
      <w:r>
        <w:rPr>
          <w:rFonts w:eastAsia="Times New Roman"/>
          <w:szCs w:val="24"/>
        </w:rPr>
        <w:t>Και η ρύθμιση που φέρνει ο κ. Παπαδημητ</w:t>
      </w:r>
      <w:r>
        <w:rPr>
          <w:rFonts w:eastAsia="Times New Roman"/>
          <w:szCs w:val="24"/>
        </w:rPr>
        <w:t>ρίου -τα λέω τώρα πολύ γρήγορα, γιατί είπαμε ότι είναι δέκα Υπουργοί- για τις αναβολές των εκλογών στα επιμελητήρια, είναι μια ρύθμιση για να κερδίσουμε χρόνο. Η Κυβέρνηση έπρεπε να είχε βρει τρόπο, σε διάλογο με τα επιμελητήρια, να ενισχύσει αυτόν το θεσμ</w:t>
      </w:r>
      <w:r>
        <w:rPr>
          <w:rFonts w:eastAsia="Times New Roman"/>
          <w:szCs w:val="24"/>
        </w:rPr>
        <w:t xml:space="preserve">ό ως θεσμό αναπτυξιακό ιδίως στην </w:t>
      </w:r>
      <w:r>
        <w:rPr>
          <w:rFonts w:eastAsia="Times New Roman"/>
          <w:szCs w:val="24"/>
        </w:rPr>
        <w:t>π</w:t>
      </w:r>
      <w:r>
        <w:rPr>
          <w:rFonts w:eastAsia="Times New Roman"/>
          <w:szCs w:val="24"/>
        </w:rPr>
        <w:t>εριφέρεια και όχι να δίνει συνεχείς αναβολές. Αυτό δείχνει μία αδυναμία επεξεργασίας πολιτικών.</w:t>
      </w:r>
    </w:p>
    <w:p w14:paraId="6988B8CC" w14:textId="77777777" w:rsidR="00374D63" w:rsidRDefault="00826AA3">
      <w:pPr>
        <w:spacing w:line="600" w:lineRule="auto"/>
        <w:ind w:firstLine="720"/>
        <w:contextualSpacing/>
        <w:jc w:val="both"/>
        <w:rPr>
          <w:rFonts w:eastAsia="Times New Roman"/>
          <w:szCs w:val="24"/>
        </w:rPr>
      </w:pPr>
      <w:r>
        <w:rPr>
          <w:rFonts w:eastAsia="Times New Roman"/>
          <w:szCs w:val="24"/>
        </w:rPr>
        <w:t>Άρα, για να μην καταχρώμαι το</w:t>
      </w:r>
      <w:r>
        <w:rPr>
          <w:rFonts w:eastAsia="Times New Roman"/>
          <w:szCs w:val="24"/>
        </w:rPr>
        <w:t>ν</w:t>
      </w:r>
      <w:r>
        <w:rPr>
          <w:rFonts w:eastAsia="Times New Roman"/>
          <w:szCs w:val="24"/>
        </w:rPr>
        <w:t xml:space="preserve"> χρόνο, κύριε Υπουργέ, όπως είπε και ο </w:t>
      </w:r>
      <w:r>
        <w:rPr>
          <w:rFonts w:eastAsia="Times New Roman"/>
          <w:szCs w:val="24"/>
        </w:rPr>
        <w:t>ε</w:t>
      </w:r>
      <w:r>
        <w:rPr>
          <w:rFonts w:eastAsia="Times New Roman"/>
          <w:szCs w:val="24"/>
        </w:rPr>
        <w:t>ισηγητής μας με την αρχή του νομοσχεδίου πασπαρτού</w:t>
      </w:r>
      <w:r>
        <w:rPr>
          <w:rFonts w:eastAsia="Times New Roman"/>
          <w:szCs w:val="24"/>
        </w:rPr>
        <w:t>,</w:t>
      </w:r>
      <w:r>
        <w:rPr>
          <w:rFonts w:eastAsia="Times New Roman"/>
          <w:szCs w:val="24"/>
        </w:rPr>
        <w:t xml:space="preserve"> που</w:t>
      </w:r>
      <w:r>
        <w:rPr>
          <w:rFonts w:eastAsia="Times New Roman"/>
          <w:szCs w:val="24"/>
        </w:rPr>
        <w:t xml:space="preserve"> δεν υπάρχει, δεν μπορεί να είναι κανείς σύμφωνος. Διατάξεις με τις οποίες συμφωνούμε, θα τις ψηφίσουμε και φυσικά δεν θα ψηφίσουμε αυτές που είναι τακτοποιήσεις κάθε είδους και έχουν σαν στόχο να εξυπηρετήσουν διαφόρων ειδών πελατείες με τον τρόπο που το </w:t>
      </w:r>
      <w:r>
        <w:rPr>
          <w:rFonts w:eastAsia="Times New Roman"/>
          <w:szCs w:val="24"/>
        </w:rPr>
        <w:t>κάνει συχνά ο ΣΥΡΙΖΑ.</w:t>
      </w:r>
    </w:p>
    <w:p w14:paraId="6988B8CD"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w:t>
      </w:r>
    </w:p>
    <w:p w14:paraId="6988B8CE" w14:textId="77777777" w:rsidR="00374D63" w:rsidRDefault="00826AA3">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988B8CF"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988B8D0"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w:t>
      </w:r>
      <w:r>
        <w:rPr>
          <w:rFonts w:eastAsia="Times New Roman"/>
          <w:szCs w:val="24"/>
        </w:rPr>
        <w:t xml:space="preserve"> Πρόεδρε, θα ήθελα τον λόγο.</w:t>
      </w:r>
    </w:p>
    <w:p w14:paraId="6988B8D1"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 έχετε τον λόγο.</w:t>
      </w:r>
    </w:p>
    <w:p w14:paraId="6988B8D2"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παίρνω τον λόγο διότι έγινε μία αναφορά από τον κ. Κουτσούκο </w:t>
      </w:r>
      <w:r>
        <w:rPr>
          <w:rFonts w:eastAsia="Times New Roman"/>
          <w:szCs w:val="24"/>
        </w:rPr>
        <w:t xml:space="preserve">σε σχέση με τη δήλωση του κ. Μανιάτη, στην οποία είχα αναφερθεί. Αναφέρθηκα και σήμερα χωρίς να τον κατονομάσω. </w:t>
      </w:r>
    </w:p>
    <w:p w14:paraId="6988B8D3"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szCs w:val="24"/>
        </w:rPr>
        <w:t>Η δήλωση αφορούσε τα υποθηκοφυλακεία, κύριε συνάδελφε.</w:t>
      </w:r>
    </w:p>
    <w:p w14:paraId="6988B8D4"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Όχι.</w:t>
      </w:r>
    </w:p>
    <w:p w14:paraId="6988B8D5"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w:t>
      </w:r>
      <w:r>
        <w:rPr>
          <w:rFonts w:eastAsia="Times New Roman"/>
          <w:b/>
          <w:szCs w:val="24"/>
        </w:rPr>
        <w:t>Ανθρωπίνων Δικαιωμάτων):</w:t>
      </w:r>
      <w:r>
        <w:rPr>
          <w:rFonts w:eastAsia="Times New Roman"/>
          <w:szCs w:val="24"/>
        </w:rPr>
        <w:t xml:space="preserve"> Και αφορούσε τον τρόπο με τον οποίο αποκαθίστανται…</w:t>
      </w:r>
    </w:p>
    <w:p w14:paraId="6988B8D6"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b/>
          <w:szCs w:val="24"/>
        </w:rPr>
        <w:t>ΓΙΑΝΝΗΣ ΚΟΥΤΣΟΥΚΟΣ:</w:t>
      </w:r>
      <w:r>
        <w:rPr>
          <w:rFonts w:eastAsia="Times New Roman" w:cs="Times New Roman"/>
          <w:szCs w:val="24"/>
        </w:rPr>
        <w:t xml:space="preserve"> Δεν υπάρχει τέτοια δήλωση.</w:t>
      </w:r>
    </w:p>
    <w:p w14:paraId="6988B8D7"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Υπάρχει.</w:t>
      </w:r>
    </w:p>
    <w:p w14:paraId="6988B8D8"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b/>
          <w:szCs w:val="24"/>
        </w:rPr>
        <w:t>ΓΙΑΝΝΗΣ ΚΟΥΤΣΟΥΚΟΣ:</w:t>
      </w:r>
      <w:r>
        <w:rPr>
          <w:rFonts w:eastAsia="Times New Roman" w:cs="Times New Roman"/>
          <w:szCs w:val="24"/>
        </w:rPr>
        <w:t xml:space="preserve"> Σας διαψεύδω και σας κα</w:t>
      </w:r>
      <w:r>
        <w:rPr>
          <w:rFonts w:eastAsia="Times New Roman" w:cs="Times New Roman"/>
          <w:szCs w:val="24"/>
        </w:rPr>
        <w:t>λώ να την καταθέσετε.</w:t>
      </w:r>
    </w:p>
    <w:p w14:paraId="6988B8D9"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Ένα λεπτό, κύριε Κουτσούκο. Μην με προκαλείτε...</w:t>
      </w:r>
    </w:p>
    <w:p w14:paraId="6988B8DA"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b/>
          <w:szCs w:val="24"/>
        </w:rPr>
        <w:t>ΓΙΑΝΝΗΣ ΚΟΥΤΣΟΥΚΟΣ:</w:t>
      </w:r>
      <w:r>
        <w:rPr>
          <w:rFonts w:eastAsia="Times New Roman" w:cs="Times New Roman"/>
          <w:szCs w:val="24"/>
        </w:rPr>
        <w:t xml:space="preserve"> Σας προκαλώ, γιατί στον Πύργο πήγατε να μου στερήσετε τον λόγο. Εδώ είναι Βουλή, όμως.</w:t>
      </w:r>
    </w:p>
    <w:p w14:paraId="6988B8DB"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Κουτσούκο, για ηρεμήστε λίγο και ακούστε.</w:t>
      </w:r>
    </w:p>
    <w:p w14:paraId="6988B8DC"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b/>
          <w:szCs w:val="24"/>
        </w:rPr>
        <w:t>ΓΙΑΝΝΗΣ ΚΟΥΤΣΟΥΚΟΣ:</w:t>
      </w:r>
      <w:r>
        <w:rPr>
          <w:rFonts w:eastAsia="Times New Roman" w:cs="Times New Roman"/>
          <w:szCs w:val="24"/>
        </w:rPr>
        <w:t xml:space="preserve"> Καταθέστε τη δήλωση </w:t>
      </w:r>
      <w:r>
        <w:rPr>
          <w:rFonts w:eastAsia="Times New Roman" w:cs="Times New Roman"/>
          <w:szCs w:val="24"/>
        </w:rPr>
        <w:t>στα Πρακτικά.</w:t>
      </w:r>
    </w:p>
    <w:p w14:paraId="6988B8DD"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Ο κ. Μανιάτης έκανε δήλωση στο ραδιόφωνο και μάλιστα αναφέρθηκε την επομένη σε όλο τον ημερήσιο Τύπο….</w:t>
      </w:r>
    </w:p>
    <w:p w14:paraId="6988B8DE" w14:textId="77777777" w:rsidR="00374D63" w:rsidRDefault="00826AA3">
      <w:pPr>
        <w:tabs>
          <w:tab w:val="left" w:pos="3695"/>
        </w:tabs>
        <w:spacing w:line="600" w:lineRule="auto"/>
        <w:ind w:firstLine="720"/>
        <w:contextualSpacing/>
        <w:rPr>
          <w:rFonts w:eastAsia="Times New Roman"/>
          <w:szCs w:val="24"/>
        </w:rPr>
      </w:pPr>
      <w:r>
        <w:rPr>
          <w:rFonts w:eastAsia="Times New Roman"/>
          <w:szCs w:val="24"/>
        </w:rPr>
        <w:t>(Θόρυβος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988B8DF"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szCs w:val="24"/>
        </w:rPr>
        <w:t xml:space="preserve">Σταματήστε, να ακούσετε. Το καταλαβαίνουμε ότι έχετε έναν διχασμό. Άλλα είχε δηλώσει εδώ και σωστά εσείς άλλα ψηφίζετε. Σωστά; </w:t>
      </w:r>
    </w:p>
    <w:p w14:paraId="6988B8E0"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szCs w:val="24"/>
        </w:rPr>
        <w:t>Ο κ. Μανιάτης, λοιπόν, είπε ότι ο τρόπος με τον οποίο ρυθμίζεται το θέμα των εργαζομένων στα υποθηκοφυλακεία, είναι ρο</w:t>
      </w:r>
      <w:r>
        <w:rPr>
          <w:rFonts w:eastAsia="Times New Roman"/>
          <w:szCs w:val="24"/>
        </w:rPr>
        <w:t xml:space="preserve">υσφετολογικός μηχανισμός του ΣΥΡΙΖΑ. </w:t>
      </w:r>
    </w:p>
    <w:p w14:paraId="6988B8E1"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szCs w:val="24"/>
        </w:rPr>
        <w:t>Εσείς πολύ σωστά έχετε αντιληφθεί ότι κανένας ρουσφετολογικός μηχανισμός δεν υπάρχει. Η δήλωσή του είχε σχολιαστεί αρνητικότ</w:t>
      </w:r>
      <w:r>
        <w:rPr>
          <w:rFonts w:eastAsia="Times New Roman"/>
          <w:szCs w:val="24"/>
        </w:rPr>
        <w:t>α</w:t>
      </w:r>
      <w:r>
        <w:rPr>
          <w:rFonts w:eastAsia="Times New Roman"/>
          <w:szCs w:val="24"/>
        </w:rPr>
        <w:t>τα από τους δημοσιογράφους την επομένη μέρα των δηλώσεων. Αφού, όμως, μου ζητάτε να την καταθ</w:t>
      </w:r>
      <w:r>
        <w:rPr>
          <w:rFonts w:eastAsia="Times New Roman"/>
          <w:szCs w:val="24"/>
        </w:rPr>
        <w:t xml:space="preserve">έσω, θα γίνει απομαγνητοφώνηση και θα σας κατατεθεί. </w:t>
      </w:r>
      <w:r>
        <w:rPr>
          <w:rFonts w:eastAsia="Times New Roman"/>
          <w:szCs w:val="24"/>
        </w:rPr>
        <w:t xml:space="preserve">Συνεννοούμαστε </w:t>
      </w:r>
      <w:r>
        <w:rPr>
          <w:rFonts w:eastAsia="Times New Roman"/>
          <w:szCs w:val="24"/>
        </w:rPr>
        <w:t>απολύτως. Και σας παραπέμπω σε όλες τις εφημερίδες</w:t>
      </w:r>
      <w:r>
        <w:rPr>
          <w:rFonts w:eastAsia="Times New Roman"/>
          <w:szCs w:val="24"/>
        </w:rPr>
        <w:t>,</w:t>
      </w:r>
      <w:r>
        <w:rPr>
          <w:rFonts w:eastAsia="Times New Roman"/>
          <w:szCs w:val="24"/>
        </w:rPr>
        <w:t xml:space="preserve"> οι οποίες ήταν απολύτως αρνητικές σε αυτά που είχε πει ο κ. Μανιάτης.</w:t>
      </w:r>
    </w:p>
    <w:p w14:paraId="6988B8E2"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έγινε κατανοητό. Η </w:t>
      </w:r>
      <w:r>
        <w:rPr>
          <w:rFonts w:eastAsia="Times New Roman" w:cs="Times New Roman"/>
          <w:szCs w:val="24"/>
        </w:rPr>
        <w:t>διευκρίνιση έγινε.</w:t>
      </w:r>
    </w:p>
    <w:p w14:paraId="6988B8E3"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Εγώ πάντως χαίρομαι που υπερψηφίζετε τη διάταξη.</w:t>
      </w:r>
    </w:p>
    <w:p w14:paraId="6988B8E4"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κ. Σκουρλέτης για νομοτεχνικές βελτιώσεις.</w:t>
      </w:r>
    </w:p>
    <w:p w14:paraId="6988B8E5"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w:t>
      </w:r>
      <w:r>
        <w:rPr>
          <w:rFonts w:eastAsia="Times New Roman" w:cs="Times New Roman"/>
          <w:b/>
          <w:szCs w:val="24"/>
        </w:rPr>
        <w:t xml:space="preserve"> ΣΚΟΥΡΛΕΤΗΣ (Υπουργός Εσωτερικών):</w:t>
      </w:r>
      <w:r>
        <w:rPr>
          <w:rFonts w:eastAsia="Times New Roman" w:cs="Times New Roman"/>
          <w:szCs w:val="24"/>
        </w:rPr>
        <w:t xml:space="preserve"> Είναι νομοτεχνικές που αφορούν σε κάποιες παραγράφους του άρθρου 38.</w:t>
      </w:r>
    </w:p>
    <w:p w14:paraId="6988B8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αυτό ο Υπουργός κ. Παναγιώτης Σκουρλέτης καταθέτει για τα Πρακτικά τις προαναφερθείσες νομοτεχνικές βελτιώσεις, οι οποίες έχουν ως εξής:</w:t>
      </w:r>
    </w:p>
    <w:p w14:paraId="6988B8E7"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p>
    <w:p w14:paraId="6988B8E8"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389)</w:t>
      </w:r>
    </w:p>
    <w:p w14:paraId="6988B8E9"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6988B8EA" w14:textId="77777777" w:rsidR="00374D63" w:rsidRDefault="00374D63">
      <w:pPr>
        <w:contextualSpacing/>
        <w:rPr>
          <w:rFonts w:eastAsia="Times New Roman" w:cs="Times New Roman"/>
          <w:szCs w:val="24"/>
        </w:rPr>
      </w:pPr>
    </w:p>
    <w:p w14:paraId="6988B8EB"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6988B8EC"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για επτά λεπτά.</w:t>
      </w:r>
    </w:p>
    <w:p w14:paraId="6988B8ED"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6988B8EE"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Πλειοψηφίας, δεν πρόκειται </w:t>
      </w:r>
      <w:r>
        <w:rPr>
          <w:rFonts w:eastAsia="Times New Roman" w:cs="Times New Roman"/>
          <w:szCs w:val="24"/>
        </w:rPr>
        <w:t>περί νομοσχεδίου. Τροπολογίας απάνθισμα αποτελεί το κείμενο που συζητάμε σήμερα. Είναι τριάντα ο</w:t>
      </w:r>
      <w:r>
        <w:rPr>
          <w:rFonts w:eastAsia="Times New Roman" w:cs="Times New Roman"/>
          <w:szCs w:val="24"/>
        </w:rPr>
        <w:t>κ</w:t>
      </w:r>
      <w:r>
        <w:rPr>
          <w:rFonts w:eastAsia="Times New Roman" w:cs="Times New Roman"/>
          <w:szCs w:val="24"/>
        </w:rPr>
        <w:t>τώ βουλευτικές και υπουργικές τροπολογίες και άλλα σαράντα επτά άρθρα χωρίς κα</w:t>
      </w:r>
      <w:r>
        <w:rPr>
          <w:rFonts w:eastAsia="Times New Roman" w:cs="Times New Roman"/>
          <w:szCs w:val="24"/>
        </w:rPr>
        <w:t>μ</w:t>
      </w:r>
      <w:r>
        <w:rPr>
          <w:rFonts w:eastAsia="Times New Roman" w:cs="Times New Roman"/>
          <w:szCs w:val="24"/>
        </w:rPr>
        <w:t>μία συνάφεια, χωρίς κα</w:t>
      </w:r>
      <w:r>
        <w:rPr>
          <w:rFonts w:eastAsia="Times New Roman" w:cs="Times New Roman"/>
          <w:szCs w:val="24"/>
        </w:rPr>
        <w:t>μ</w:t>
      </w:r>
      <w:r>
        <w:rPr>
          <w:rFonts w:eastAsia="Times New Roman" w:cs="Times New Roman"/>
          <w:szCs w:val="24"/>
        </w:rPr>
        <w:t>μία συνοχή που μοιάζουν και αυτά με τροπολογίες. Σας καλο</w:t>
      </w:r>
      <w:r>
        <w:rPr>
          <w:rFonts w:eastAsia="Times New Roman" w:cs="Times New Roman"/>
          <w:szCs w:val="24"/>
        </w:rPr>
        <w:t xml:space="preserve">ύμε, έστω και τώρα, να αναλογιστείτε και να προβληματιστείτε για τον τρόπο με τον οποίο νομοθετείτε. </w:t>
      </w:r>
    </w:p>
    <w:p w14:paraId="6988B8EF"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Ο τρόπος με τον οποίο νομοθετεί η Κυβέρνηση είναι απτή απόδειξη για τον τρόπο με τον οποίο κυβερνάει τον τόπο, δηλαδή με προχειρότητα, αποσπασματικά, χωρί</w:t>
      </w:r>
      <w:r>
        <w:rPr>
          <w:rFonts w:eastAsia="Times New Roman" w:cs="Times New Roman"/>
          <w:szCs w:val="24"/>
        </w:rPr>
        <w:t>ς αρχή και τέλος, ανερμάτιστα. Εάν έστω και τώρα προβληματιστείτε για τον τρόπο με τον οποίο νομοθετείτε, υπάρχει η πιθανότητα, σε ένα δεύτερο χρόνο, να προβληματιστείτε και για τον τρόπο με τον οποίο κυβερνάτε.</w:t>
      </w:r>
    </w:p>
    <w:p w14:paraId="6988B8F0"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συνάδελφοι, αφού δεν</w:t>
      </w:r>
      <w:r>
        <w:rPr>
          <w:rFonts w:eastAsia="Times New Roman" w:cs="Times New Roman"/>
          <w:szCs w:val="24"/>
        </w:rPr>
        <w:t xml:space="preserve"> πρόκειται για νομοθεσία, πρόκειται για κοροϊδία του ελληνικού λαού, η οποία ομοιάζει σε μεγάλο βαθμό με τη νέα επιχείρηση εξαπάτησης που έχετε στήσει περί δήθεν συμφωνίας χωρίς επώδυνα μέτρα.</w:t>
      </w:r>
    </w:p>
    <w:p w14:paraId="6988B8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Έχει μάθει, όμως, ο ελληνικός λαός από τα παθήματά του και γνωρ</w:t>
      </w:r>
      <w:r>
        <w:rPr>
          <w:rFonts w:eastAsia="Times New Roman" w:cs="Times New Roman"/>
          <w:szCs w:val="24"/>
        </w:rPr>
        <w:t xml:space="preserve">ίζει ότι το ψέμα έχει κοντά ποδάρια. Μάλιστα, το ψέμα του ΣΥΡΙΖΑ δεν έχει καθόλου πόδια. Είναι μια σκέτη φούσκα, η οποία έσκασε από την πρώτη μέρα. </w:t>
      </w:r>
    </w:p>
    <w:p w14:paraId="6988B8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εμφανίστηκε σήμερα εδώ ο κύριος Υπουργός Οικονομίας, ο οποίος, όμως, απέτυχε οικτρά ως κυβερνητικός παρ</w:t>
      </w:r>
      <w:r>
        <w:rPr>
          <w:rFonts w:eastAsia="Times New Roman" w:cs="Times New Roman"/>
          <w:szCs w:val="24"/>
        </w:rPr>
        <w:t xml:space="preserve">άκλητος. Δεν κόμισε στην Αίθουσα και στο Σώμα ούτε </w:t>
      </w:r>
      <w:proofErr w:type="spellStart"/>
      <w:r>
        <w:rPr>
          <w:rFonts w:eastAsia="Times New Roman" w:cs="Times New Roman"/>
          <w:szCs w:val="24"/>
        </w:rPr>
        <w:t>παρηγορία</w:t>
      </w:r>
      <w:proofErr w:type="spellEnd"/>
      <w:r>
        <w:rPr>
          <w:rFonts w:eastAsia="Times New Roman" w:cs="Times New Roman"/>
          <w:szCs w:val="24"/>
        </w:rPr>
        <w:t xml:space="preserve">, ούτε δύναμη, ούτε παραμυθία. Περιορίστηκε στα ίδια χιλιοειπωμένα παραμυθάκια περί δήθεν σκληρής διαπραγμάτευσης. Και τι μας είπε ο κ. </w:t>
      </w:r>
      <w:proofErr w:type="spellStart"/>
      <w:r>
        <w:rPr>
          <w:rFonts w:eastAsia="Times New Roman" w:cs="Times New Roman"/>
          <w:szCs w:val="24"/>
        </w:rPr>
        <w:t>Τσακαλώτος</w:t>
      </w:r>
      <w:proofErr w:type="spellEnd"/>
      <w:r>
        <w:rPr>
          <w:rFonts w:eastAsia="Times New Roman" w:cs="Times New Roman"/>
          <w:szCs w:val="24"/>
        </w:rPr>
        <w:t xml:space="preserve"> στην Αίθουσα; Ότι δεν γνωρίζει το περιεχόμενο του</w:t>
      </w:r>
      <w:r>
        <w:rPr>
          <w:rFonts w:eastAsia="Times New Roman" w:cs="Times New Roman"/>
          <w:szCs w:val="24"/>
        </w:rPr>
        <w:t xml:space="preserve"> πακέτου. Και ψέλλισε και κάτι περί αυγών που σπάζουν ή δεν σπάζουν στα καλάθια, απόδειξη ότι είναι σε πλήρη σύγχυση και έχει χάσει και τα αυγά και τα πασχάλια.</w:t>
      </w:r>
    </w:p>
    <w:p w14:paraId="6988B8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ενώ όλο αυτό το διάστημα σας κατηγορούσαμε ότι είστε θιασώτες του λατινοαμερικάνικου μοντ</w:t>
      </w:r>
      <w:r>
        <w:rPr>
          <w:rFonts w:eastAsia="Times New Roman" w:cs="Times New Roman"/>
          <w:szCs w:val="24"/>
        </w:rPr>
        <w:t xml:space="preserve">έλου και του </w:t>
      </w:r>
      <w:proofErr w:type="spellStart"/>
      <w:r>
        <w:rPr>
          <w:rFonts w:eastAsia="Times New Roman" w:cs="Times New Roman"/>
          <w:szCs w:val="24"/>
        </w:rPr>
        <w:t>εθνολαϊκίστικου</w:t>
      </w:r>
      <w:proofErr w:type="spellEnd"/>
      <w:r>
        <w:rPr>
          <w:rFonts w:eastAsia="Times New Roman" w:cs="Times New Roman"/>
          <w:szCs w:val="24"/>
        </w:rPr>
        <w:t xml:space="preserve"> κομμουνισμού των λατινικών χωρών, ότι είστε θιασώτες, θαυμαστές, υποστηρικτές του </w:t>
      </w:r>
      <w:proofErr w:type="spellStart"/>
      <w:r>
        <w:rPr>
          <w:rFonts w:eastAsia="Times New Roman" w:cs="Times New Roman"/>
          <w:szCs w:val="24"/>
        </w:rPr>
        <w:t>Μαδούρο</w:t>
      </w:r>
      <w:proofErr w:type="spellEnd"/>
      <w:r>
        <w:rPr>
          <w:rFonts w:eastAsia="Times New Roman" w:cs="Times New Roman"/>
          <w:szCs w:val="24"/>
        </w:rPr>
        <w:t xml:space="preserve">, πάντα είχαμε μία αμφιβολία μήπως είναι ο αντιπολιτευτικός μας οίστρος που μας οδηγεί σε αυτές τις διαπιστώσεις. </w:t>
      </w:r>
    </w:p>
    <w:p w14:paraId="6988B8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Ειλικρινά, δεν περίμενα</w:t>
      </w:r>
      <w:r>
        <w:rPr>
          <w:rFonts w:eastAsia="Times New Roman" w:cs="Times New Roman"/>
          <w:szCs w:val="24"/>
        </w:rPr>
        <w:t xml:space="preserve"> σε αυτή την Αίθουσα της </w:t>
      </w:r>
      <w:r>
        <w:rPr>
          <w:rFonts w:eastAsia="Times New Roman" w:cs="Times New Roman"/>
          <w:szCs w:val="24"/>
        </w:rPr>
        <w:t>δ</w:t>
      </w:r>
      <w:r>
        <w:rPr>
          <w:rFonts w:eastAsia="Times New Roman" w:cs="Times New Roman"/>
          <w:szCs w:val="24"/>
        </w:rPr>
        <w:t>ημοκρατίας και της ελευθερίας -ιδιαίτερα αυτή την εποχή που ο λαός της Βενεζουέλας ανεβαίνει τον δικό του Γολγοθά- να υπάρχουν φωνές από την Συμπολίτευση, οι οποίες, επικαλούμενες στατιστικά στοιχεία του ΟΗΕ, να υποστηρίζουν ότι η</w:t>
      </w:r>
      <w:r>
        <w:rPr>
          <w:rFonts w:eastAsia="Times New Roman" w:cs="Times New Roman"/>
          <w:szCs w:val="24"/>
        </w:rPr>
        <w:t xml:space="preserve"> ακραία φτώχεια στη Βενεζουέλα είναι μόλις 5% ενώ το 15%, σύμφωνα με τα ίδια στατιστικά στοιχεία, ψάχνει στα σκουπίδια για τροφές, να μας πει ότι η Βενεζουέλα έχει χαμηλό χρέος 30% επί του ΑΕΠ και ότι </w:t>
      </w:r>
      <w:r>
        <w:rPr>
          <w:rFonts w:eastAsia="Times New Roman" w:cs="Times New Roman"/>
          <w:szCs w:val="24"/>
        </w:rPr>
        <w:t>κ</w:t>
      </w:r>
      <w:r>
        <w:rPr>
          <w:rFonts w:eastAsia="Times New Roman" w:cs="Times New Roman"/>
          <w:szCs w:val="24"/>
        </w:rPr>
        <w:t xml:space="preserve">τίστηκαν ενάμισι εκατομμύριο κατοικίες. </w:t>
      </w:r>
    </w:p>
    <w:p w14:paraId="6988B8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θυμίσ</w:t>
      </w:r>
      <w:r>
        <w:rPr>
          <w:rFonts w:eastAsia="Times New Roman" w:cs="Times New Roman"/>
          <w:szCs w:val="24"/>
        </w:rPr>
        <w:t xml:space="preserve">ω και στους παλαιότερους, ότι η στατιστική ευημερούσε και στη Ρουμανία επί </w:t>
      </w:r>
      <w:proofErr w:type="spellStart"/>
      <w:r>
        <w:rPr>
          <w:rFonts w:eastAsia="Times New Roman" w:cs="Times New Roman"/>
          <w:szCs w:val="24"/>
        </w:rPr>
        <w:t>Τσαουσέσκου</w:t>
      </w:r>
      <w:proofErr w:type="spellEnd"/>
      <w:r>
        <w:rPr>
          <w:rFonts w:eastAsia="Times New Roman" w:cs="Times New Roman"/>
          <w:szCs w:val="24"/>
        </w:rPr>
        <w:t xml:space="preserve">. Και εκεί δεν υπήρχαν άστεγοι. Στα μπλοκ είχε ο καθένας το σπίτι του. Όμως, μέσα στο ίδιο του το σπίτι, μέσα στην ίδια του την οικογένεια, είχε και από έναν σπιούνο της </w:t>
      </w:r>
      <w:proofErr w:type="spellStart"/>
      <w:r>
        <w:rPr>
          <w:rFonts w:eastAsia="Times New Roman" w:cs="Times New Roman"/>
          <w:szCs w:val="24"/>
        </w:rPr>
        <w:t>Σεκιουριτάτε</w:t>
      </w:r>
      <w:proofErr w:type="spellEnd"/>
      <w:r>
        <w:rPr>
          <w:rFonts w:eastAsia="Times New Roman" w:cs="Times New Roman"/>
          <w:szCs w:val="24"/>
        </w:rPr>
        <w:t xml:space="preserve">. Και ο </w:t>
      </w:r>
      <w:proofErr w:type="spellStart"/>
      <w:r>
        <w:rPr>
          <w:rFonts w:eastAsia="Times New Roman" w:cs="Times New Roman"/>
          <w:szCs w:val="24"/>
        </w:rPr>
        <w:t>Τσαουσέσκου</w:t>
      </w:r>
      <w:proofErr w:type="spellEnd"/>
      <w:r>
        <w:rPr>
          <w:rFonts w:eastAsia="Times New Roman" w:cs="Times New Roman"/>
          <w:szCs w:val="24"/>
        </w:rPr>
        <w:t xml:space="preserve"> χαμηλό χρέος είχε. Η χώρα ήταν διεθνώς απομονωμένη, όμως. Και η ανεργία χαμηλή ήταν και όλοι είχαν εργασία, αλλά κανείς δεν μπορούσε να βγει από τα σύνορα της «μεγάλης φυλακής». Δεν θέλω, βεβαίως, να σας υπενθυμίσω τι τέλος </w:t>
      </w:r>
      <w:r>
        <w:rPr>
          <w:rFonts w:eastAsia="Times New Roman" w:cs="Times New Roman"/>
          <w:szCs w:val="24"/>
        </w:rPr>
        <w:t xml:space="preserve">επιφύλαξε ο ευτυχισμένος, κατά τη στατιστική, λαός της Ρουμανίας στον </w:t>
      </w:r>
      <w:proofErr w:type="spellStart"/>
      <w:r>
        <w:rPr>
          <w:rFonts w:eastAsia="Times New Roman" w:cs="Times New Roman"/>
          <w:szCs w:val="24"/>
        </w:rPr>
        <w:t>Τσαουσέσκου</w:t>
      </w:r>
      <w:proofErr w:type="spellEnd"/>
      <w:r>
        <w:rPr>
          <w:rFonts w:eastAsia="Times New Roman" w:cs="Times New Roman"/>
          <w:szCs w:val="24"/>
        </w:rPr>
        <w:t xml:space="preserve">. </w:t>
      </w:r>
    </w:p>
    <w:p w14:paraId="6988B8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Ας τα αφήσουμε, όμως, αυτά. Κυρίες και κύριοι της Πλειοψηφίας, τα ψέματα τελείωσαν. Εσείς, όλοι μαζί και ο καθένας ξεχωριστά, είστε πλέον αντιμέτωποι με τις προσωπικές σας </w:t>
      </w:r>
      <w:r>
        <w:rPr>
          <w:rFonts w:eastAsia="Times New Roman" w:cs="Times New Roman"/>
          <w:szCs w:val="24"/>
        </w:rPr>
        <w:t>και τις πολιτικές σας ευθύνες. Όσο κι αν οι Υπουργοί της Κυβέρνησης επιδίδονται σε ένα ψυχολογικό μασάζ με τα δήθεν ισοδύναμα, με τις δήθεν ελαφρύνσεις και το μηδενικό δημοσιονομικό αποτύπωμα, εσείς είστε που θα κληθείτε να αποφασίσετε για την αιχμαλωσία ε</w:t>
      </w:r>
      <w:r>
        <w:rPr>
          <w:rFonts w:eastAsia="Times New Roman" w:cs="Times New Roman"/>
          <w:szCs w:val="24"/>
        </w:rPr>
        <w:t xml:space="preserve">πί πολλά χρόνια του ελληνικού λαού με την ψήφο σας. Πρόκειται για μέτρα πέρα από το πρόγραμμα. Είναι ολοφάνερο ότι συζητάμε για ένα νέο, διαρκές μνημόνιο. </w:t>
      </w:r>
    </w:p>
    <w:p w14:paraId="6988B8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μην ξεχνάτε, κυρίες και κύριοι συνάδελφοι, ότι τα επώδυνα μέτρα είναι τοις μετρητοίς, οι όποιες </w:t>
      </w:r>
      <w:r>
        <w:rPr>
          <w:rFonts w:eastAsia="Times New Roman" w:cs="Times New Roman"/>
          <w:szCs w:val="24"/>
        </w:rPr>
        <w:t>ελαφρύνσεις είναι επί πιστώσει. Και εννοώ ότι 1-1-2019, όποιες και αν είναι οι επιδόσεις της ελληνικής οικονομίας, τα μέτρα θα εφαρμοστούν, ενώ οι ελαφρύνσεις θα εφαρμοστούν μόνο εάν επιτύχουμε τα γιγαντιαία πλεονάσματα του 3,5% και μόνο μετά από τη συμφων</w:t>
      </w:r>
      <w:r>
        <w:rPr>
          <w:rFonts w:eastAsia="Times New Roman" w:cs="Times New Roman"/>
          <w:szCs w:val="24"/>
        </w:rPr>
        <w:t xml:space="preserve">ία των δανειστών. </w:t>
      </w:r>
    </w:p>
    <w:p w14:paraId="6988B8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Ήρθε η ώρα να μετρήσετε τη σκιά σας καταμεσήμερο, κυρίες και κύριοι συνάδελφοι της Πλειοψηφίας, καταμεσήμερο κάτω από τον καυτό ήλιο των απαιτήσεων και όχι το σούρουπο της ανεύθυνης </w:t>
      </w:r>
      <w:r>
        <w:rPr>
          <w:rFonts w:eastAsia="Times New Roman" w:cs="Times New Roman"/>
          <w:szCs w:val="24"/>
        </w:rPr>
        <w:t>α</w:t>
      </w:r>
      <w:r>
        <w:rPr>
          <w:rFonts w:eastAsia="Times New Roman" w:cs="Times New Roman"/>
          <w:szCs w:val="24"/>
        </w:rPr>
        <w:t>ντιπολίτευσης και της δήθεν ηρωικής διαπραγμάτευσης. Τ</w:t>
      </w:r>
      <w:r>
        <w:rPr>
          <w:rFonts w:eastAsia="Times New Roman" w:cs="Times New Roman"/>
          <w:szCs w:val="24"/>
        </w:rPr>
        <w:t>ο σούρουπο, η σκιά ξεγελάει.</w:t>
      </w:r>
    </w:p>
    <w:p w14:paraId="6988B8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Πολύ σύντομα θα αναφερθώ και σε δύο άρθρα του νομοσχεδίου. </w:t>
      </w:r>
    </w:p>
    <w:p w14:paraId="6988B8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31 βασίζεται στις δομικές αδυναμίες του ν.3920/2011. Δικαιούχος εμπορικής εκμετάλλευσης είναι ο διαχειριστής. Στην προκειμένη περίπτωση είναι η ΣΤΑΣΥ και όχι </w:t>
      </w:r>
      <w:r>
        <w:rPr>
          <w:rFonts w:eastAsia="Times New Roman" w:cs="Times New Roman"/>
          <w:szCs w:val="24"/>
        </w:rPr>
        <w:t xml:space="preserve">ο ΟOΣΑ, που είναι η μητρική εταιρεία ή </w:t>
      </w:r>
      <w:r>
        <w:rPr>
          <w:rFonts w:eastAsia="Times New Roman" w:cs="Times New Roman"/>
          <w:szCs w:val="24"/>
        </w:rPr>
        <w:t>η «</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που είναι η κατασκευάστρια. Άλλωστε και σε όλες τις ευρωπαϊκές χώρες δικαιούχος εμπορικής εκμετάλλευσης είναι ο </w:t>
      </w:r>
      <w:r>
        <w:rPr>
          <w:rFonts w:eastAsia="Times New Roman" w:cs="Times New Roman"/>
          <w:szCs w:val="24"/>
          <w:lang w:val="en-US"/>
        </w:rPr>
        <w:t>operator</w:t>
      </w:r>
      <w:r>
        <w:rPr>
          <w:rFonts w:eastAsia="Times New Roman" w:cs="Times New Roman"/>
          <w:szCs w:val="24"/>
        </w:rPr>
        <w:t xml:space="preserve"> και όχι κάποιος άλλος. </w:t>
      </w:r>
    </w:p>
    <w:p w14:paraId="6988B8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αυτό δεν θα εφαρμοστεί, κύριε Υπουργέ, διότι </w:t>
      </w:r>
      <w:r>
        <w:rPr>
          <w:rFonts w:eastAsia="Times New Roman" w:cs="Times New Roman"/>
          <w:szCs w:val="24"/>
        </w:rPr>
        <w:t xml:space="preserve">προσκρούει και σε μη </w:t>
      </w:r>
      <w:proofErr w:type="spellStart"/>
      <w:r>
        <w:rPr>
          <w:rFonts w:eastAsia="Times New Roman" w:cs="Times New Roman"/>
          <w:szCs w:val="24"/>
        </w:rPr>
        <w:t>αναθεωρηθείσες</w:t>
      </w:r>
      <w:proofErr w:type="spellEnd"/>
      <w:r>
        <w:rPr>
          <w:rFonts w:eastAsia="Times New Roman" w:cs="Times New Roman"/>
          <w:szCs w:val="24"/>
        </w:rPr>
        <w:t xml:space="preserve"> διατάξεις του ν.3920/2011. </w:t>
      </w:r>
    </w:p>
    <w:p w14:paraId="6988B8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άρθρο 39 είναι μια καταφανής προσπάθεια τακτοποίησης. </w:t>
      </w:r>
    </w:p>
    <w:p w14:paraId="6988B8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88B8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Ολοκληρώνω σε ένα λεπτό, κύριε Πρόεδρε.</w:t>
      </w:r>
    </w:p>
    <w:p w14:paraId="6988B8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ημιουργείτε δικαιούχους μετάταξης δύο ταχυτήτων. Ακυρώνετε τον δικό σας νόμο για την κινητικότητα. Όποιος είχε την πληροφόρηση, προώθησε την απόσπασή του πριν την ψήφιση του νόμου για την κινητικότητα στις 2 Δεκεμβρίου του 2016 -ενδεχομένως και με ρουσφετο</w:t>
      </w:r>
      <w:r>
        <w:rPr>
          <w:rFonts w:eastAsia="Times New Roman" w:cs="Times New Roman"/>
          <w:szCs w:val="24"/>
        </w:rPr>
        <w:t xml:space="preserve">λογικά κριτήρια- και σήμερα καθίσταται δικαιούχος μετάταξης. Δύο κατηγορίες δικαιούχων! </w:t>
      </w:r>
    </w:p>
    <w:p w14:paraId="6988B9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το μόνο κριτήριο για να μετατραπούν αυτές οι αποσπάσεις σε μόνιμες μετατάξεις, ήταν ένα και μοναδικό: η προσπάθειά σας για δημιουργία κομματικού στρατ</w:t>
      </w:r>
      <w:r>
        <w:rPr>
          <w:rFonts w:eastAsia="Times New Roman" w:cs="Times New Roman"/>
          <w:szCs w:val="24"/>
        </w:rPr>
        <w:t xml:space="preserve">ού. Το μοναδικό κριτήριο ήταν ότι τη συντριπτική πλειοψηφία αυτών των αποσπάσεων την είχαν υπογράψει οι Υπουργοί του ΣΥΡΙΖΑ, δικά μας παιδιά, δηλαδή, στην πλειοψηφία τους. </w:t>
      </w:r>
    </w:p>
    <w:p w14:paraId="6988B9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όσο εσείς προσπαθείτε να δημιουργήσετε κομματικό στρατό μέσα από διατάξεις κα</w:t>
      </w:r>
      <w:r>
        <w:rPr>
          <w:rFonts w:eastAsia="Times New Roman" w:cs="Times New Roman"/>
          <w:szCs w:val="24"/>
        </w:rPr>
        <w:t xml:space="preserve">ι τροπολογίες, η κοινωνία συνεχώς θα σας γυρίζει την πλάτη μέχρι την ώρα που με θόρυβο, με πάταγο θα καταρρεύσετε. Η ελληνική κοινωνία σήμερα ενδιαφέρεται για το μέλλον της και την επιβίωσή της και όχι για τις δικές σας επιλεκτικές τακτοποιήσεις. </w:t>
      </w:r>
    </w:p>
    <w:p w14:paraId="6988B9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 κύριε Πρόεδρε.</w:t>
      </w:r>
    </w:p>
    <w:p w14:paraId="6988B903"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88B904" w14:textId="77777777" w:rsidR="00374D63" w:rsidRDefault="00826AA3">
      <w:pPr>
        <w:spacing w:line="600" w:lineRule="auto"/>
        <w:ind w:firstLine="993"/>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988B905" w14:textId="77777777" w:rsidR="00374D63" w:rsidRDefault="00826AA3">
      <w:pPr>
        <w:spacing w:line="600" w:lineRule="auto"/>
        <w:ind w:left="131" w:firstLine="720"/>
        <w:contextualSpacing/>
        <w:jc w:val="both"/>
        <w:rPr>
          <w:rFonts w:eastAsia="Times New Roman" w:cs="Times New Roman"/>
          <w:szCs w:val="24"/>
        </w:rPr>
      </w:pPr>
      <w:r>
        <w:rPr>
          <w:rFonts w:eastAsia="Times New Roman" w:cs="Times New Roman"/>
          <w:szCs w:val="24"/>
        </w:rPr>
        <w:t>Ο Υπουργός κ. Σταύρος Κοντονής θέλει να κάνει μια διευκρίνιση.</w:t>
      </w:r>
    </w:p>
    <w:p w14:paraId="6988B906" w14:textId="77777777" w:rsidR="00374D63" w:rsidRDefault="00826AA3">
      <w:pPr>
        <w:spacing w:line="600" w:lineRule="auto"/>
        <w:ind w:firstLine="851"/>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η απάντηση είναι κυρίως για τον κ. </w:t>
      </w:r>
      <w:r>
        <w:rPr>
          <w:rFonts w:eastAsia="Times New Roman" w:cs="Times New Roman"/>
          <w:szCs w:val="24"/>
        </w:rPr>
        <w:t>Κουτσούκο. Αφορά το προηγούμενο θέμα.</w:t>
      </w:r>
    </w:p>
    <w:p w14:paraId="6988B907" w14:textId="77777777" w:rsidR="00374D63" w:rsidRDefault="00826AA3">
      <w:pPr>
        <w:spacing w:line="600" w:lineRule="auto"/>
        <w:ind w:left="131"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988B908" w14:textId="77777777" w:rsidR="00374D63" w:rsidRDefault="00826AA3">
      <w:pPr>
        <w:spacing w:line="600" w:lineRule="auto"/>
        <w:ind w:firstLine="851"/>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Έχω να καταθέσω τη δήλωση του κ. Μανιάτη, αφού μας προκαλείτε.</w:t>
      </w:r>
    </w:p>
    <w:p w14:paraId="6988B9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συνέντευξη είναι στην ΕΡΤ1 στις 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2017 και αναφέρει, αγαπητοί κύριοι συνάδελφοι: «Διάβασα μια είδηση που συνιστά μια σκανδαλώδη απόπειρα της Κυβέρνησης να διορίσει άλλους επτακόσιους δημοσίους υπαλλήλους χωρίς ειδικά προσόντα. Το Υπουργείο Δικαιοσύνης ανακοίνωσε χθες το βράδυ ότι θα κατα</w:t>
      </w:r>
      <w:r>
        <w:rPr>
          <w:rFonts w:eastAsia="Times New Roman" w:cs="Times New Roman"/>
          <w:szCs w:val="24"/>
        </w:rPr>
        <w:t>θέσει νομοθετική ρύθμιση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σύμφωνα με την οποία</w:t>
      </w:r>
      <w:r>
        <w:rPr>
          <w:rFonts w:eastAsia="Times New Roman" w:cs="Times New Roman"/>
          <w:szCs w:val="24"/>
        </w:rPr>
        <w:t xml:space="preserve"> τα άμισθα υποθηκοφυλακεία, περίπου τριακόσια ογδόντα σε όλη τη χώρα, θα γίνουν δημόσιες υπηρεσίες. Δηλαδή, όλοι όσοι όλα αυτά τα χρόνια έχουν συνεργασία με τους άμισθους υποθηκοφύλακες, που είναι παιδιά τους, </w:t>
      </w:r>
      <w:r>
        <w:rPr>
          <w:rFonts w:eastAsia="Times New Roman" w:cs="Times New Roman"/>
          <w:szCs w:val="24"/>
        </w:rPr>
        <w:t>εγγόνια, ανίψια, εμμέσως μετατρέπονται σε δημοσίους υπαλλήλους, γιατί οι συμβάσεις τους θα γίνουν συμβάσεις ιδιωτικού δικαίου αορίστου χρόνου».</w:t>
      </w:r>
    </w:p>
    <w:p w14:paraId="6988B9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Την καταθέτω στα Πρακτικά. Είναι η δήλωση του κ. Μανιάτη.</w:t>
      </w:r>
    </w:p>
    <w:p w14:paraId="6988B9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κ. Σταύρος Κοντονής καταθέ</w:t>
      </w:r>
      <w:r>
        <w:rPr>
          <w:rFonts w:eastAsia="Times New Roman" w:cs="Times New Roman"/>
          <w:szCs w:val="24"/>
        </w:rPr>
        <w:t>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88B9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Κατά πρώτον, κύριε Πρόεδρε, από την ίδια τη δήλωση αντιλαμβάνεται η Βουλή ότι δεν ανταποκρινόταν στη ν</w:t>
      </w:r>
      <w:r>
        <w:rPr>
          <w:rFonts w:eastAsia="Times New Roman" w:cs="Times New Roman"/>
          <w:szCs w:val="24"/>
        </w:rPr>
        <w:t>ομοθετική πρωτοβουλία της Κυβέρνησης. Εμείς δίνουμε λύση στα άμισθα υποθηκοφυλακεία, τα οποία ήταν κλειστά και τα οποία έπρεπε να λειτουργήσουν άμεσα και δεύτερον, δεν πρόκειται περί κανενός ρουσφετολογικού μηχανισμού. Ήταν λάθος του κ. Μανιάτη. Να το παρα</w:t>
      </w:r>
      <w:r>
        <w:rPr>
          <w:rFonts w:eastAsia="Times New Roman" w:cs="Times New Roman"/>
          <w:szCs w:val="24"/>
        </w:rPr>
        <w:t>δεχθείτε και να μη μας λέτε ότι εμείς δεν καταλαβαίνουμε.</w:t>
      </w:r>
    </w:p>
    <w:p w14:paraId="6988B9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Αφορά σε άλλο θέμα η δήλωση. </w:t>
      </w:r>
    </w:p>
    <w:p w14:paraId="6988B9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Υπουργέ, θα σας απαντήσω σε λίγο.</w:t>
      </w:r>
    </w:p>
    <w:p w14:paraId="6988B9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από την ώρα που και εσείς και ο κ. </w:t>
      </w:r>
      <w:r>
        <w:rPr>
          <w:rFonts w:eastAsia="Times New Roman" w:cs="Times New Roman"/>
          <w:szCs w:val="24"/>
        </w:rPr>
        <w:t>Κουτσούκος συμφωνήσατε στο διά ταύτα, ας θεωρήσουμε ότι τα προηγούμενα δεν ισχύουν. Τι να κάνουμε τώρα;</w:t>
      </w:r>
    </w:p>
    <w:p w14:paraId="6988B9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Και την επόμενη μέρα, αν συνεχίσουμε, θα καταθέσω και τον ημερήσιο Τύπο,</w:t>
      </w:r>
      <w:r>
        <w:rPr>
          <w:rFonts w:eastAsia="Times New Roman" w:cs="Times New Roman"/>
          <w:szCs w:val="24"/>
        </w:rPr>
        <w:t xml:space="preserve"> που λέει ότι είναι απαράδεκτη αυτή η τοποθέτηση. </w:t>
      </w:r>
    </w:p>
    <w:p w14:paraId="6988B9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Εγώ χαίρομαι, κύριε Πρόεδρε… </w:t>
      </w:r>
    </w:p>
    <w:p w14:paraId="6988B9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έχετε συμφωνήσει στο διά ταύτα. Τι το ξύνουμε το παρελθόν;</w:t>
      </w:r>
    </w:p>
    <w:p w14:paraId="6988B9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w:t>
      </w:r>
      <w:r>
        <w:rPr>
          <w:rFonts w:eastAsia="Times New Roman" w:cs="Times New Roman"/>
          <w:b/>
          <w:szCs w:val="24"/>
        </w:rPr>
        <w:t xml:space="preserve">αιωμάτων): </w:t>
      </w:r>
      <w:r>
        <w:rPr>
          <w:rFonts w:eastAsia="Times New Roman" w:cs="Times New Roman"/>
          <w:szCs w:val="24"/>
        </w:rPr>
        <w:t xml:space="preserve">Όχι, δεν θα μας λένε ότι η δήλωση αυτή δεν αφορούσε την </w:t>
      </w:r>
      <w:r>
        <w:rPr>
          <w:rFonts w:eastAsia="Times New Roman" w:cs="Times New Roman"/>
          <w:szCs w:val="24"/>
        </w:rPr>
        <w:t xml:space="preserve">συγκεκριμένη </w:t>
      </w:r>
      <w:r>
        <w:rPr>
          <w:rFonts w:eastAsia="Times New Roman" w:cs="Times New Roman"/>
          <w:szCs w:val="24"/>
        </w:rPr>
        <w:t xml:space="preserve">υπόθεση. Αφορούσε τη συγκεκριμένη υπόθεση. Ήταν λάθος δήλωση και χαίρομαι σήμερα που το </w:t>
      </w:r>
      <w:r>
        <w:rPr>
          <w:rFonts w:eastAsia="Times New Roman" w:cs="Times New Roman"/>
          <w:szCs w:val="24"/>
        </w:rPr>
        <w:t>κ</w:t>
      </w:r>
      <w:r>
        <w:rPr>
          <w:rFonts w:eastAsia="Times New Roman" w:cs="Times New Roman"/>
          <w:szCs w:val="24"/>
        </w:rPr>
        <w:t>όμμα της Δημοκρατικής Συμπαράταξης υπερψηφίζει τις συγκεκριμένες διατάξεις.</w:t>
      </w:r>
    </w:p>
    <w:p w14:paraId="6988B9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Ο κ. Γάκης έχει τον λόγο.</w:t>
      </w:r>
    </w:p>
    <w:p w14:paraId="6988B9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πολύ, κύριε Πρόεδρε.</w:t>
      </w:r>
    </w:p>
    <w:p w14:paraId="6988B9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σήμερα είναι μια καλή συγκυρία που συζητούμε το νομοσχέδιο του Υπουργείου Εσωτερικών, λίγες μόνο μέρες μετά τις θε</w:t>
      </w:r>
      <w:r>
        <w:rPr>
          <w:rFonts w:eastAsia="Times New Roman" w:cs="Times New Roman"/>
          <w:szCs w:val="24"/>
        </w:rPr>
        <w:t xml:space="preserve">τικές για τη χώρα μας εξελίξεις στο </w:t>
      </w:r>
      <w:proofErr w:type="spellStart"/>
      <w:r>
        <w:rPr>
          <w:rFonts w:eastAsia="Times New Roman" w:cs="Times New Roman"/>
          <w:szCs w:val="24"/>
          <w:lang w:val="en-US"/>
        </w:rPr>
        <w:t>Eurogroup</w:t>
      </w:r>
      <w:proofErr w:type="spellEnd"/>
      <w:r>
        <w:rPr>
          <w:rFonts w:eastAsia="Times New Roman" w:cs="Times New Roman"/>
          <w:szCs w:val="24"/>
        </w:rPr>
        <w:t xml:space="preserve"> της 2</w:t>
      </w:r>
      <w:r>
        <w:rPr>
          <w:rFonts w:eastAsia="Times New Roman" w:cs="Times New Roman"/>
          <w:szCs w:val="24"/>
        </w:rPr>
        <w:t>0</w:t>
      </w:r>
      <w:r w:rsidRPr="00BB6244">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του Φλεβάρη. </w:t>
      </w:r>
    </w:p>
    <w:p w14:paraId="6988B9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 συμφωνία αυτή διαφαίνεται κυρίως μια αλλαγή στην ευρωπαϊκή πολιτική τη</w:t>
      </w:r>
      <w:r>
        <w:rPr>
          <w:rFonts w:eastAsia="Times New Roman" w:cs="Times New Roman"/>
          <w:szCs w:val="24"/>
        </w:rPr>
        <w:t>ς</w:t>
      </w:r>
      <w:r>
        <w:rPr>
          <w:rFonts w:eastAsia="Times New Roman" w:cs="Times New Roman"/>
          <w:szCs w:val="24"/>
        </w:rPr>
        <w:t xml:space="preserve"> λιτότητας και επιβεβαιώνεται η ανάγκη αλλαγής του μείγματος της οικονομικής πολιτικής προς όφελος της κοινωνίας</w:t>
      </w:r>
      <w:r>
        <w:rPr>
          <w:rFonts w:eastAsia="Times New Roman" w:cs="Times New Roman"/>
          <w:szCs w:val="24"/>
        </w:rPr>
        <w:t xml:space="preserve"> μέσα από μια αναπτυξιακή προοπτική και δυναμική.</w:t>
      </w:r>
    </w:p>
    <w:p w14:paraId="6988B91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Σε αυτή την κατεύθυνση, δεν μπορεί να λείπουν οι πολιτικές δυνάμεις. Θα πρέπει να τη στηρίξουμε. </w:t>
      </w:r>
      <w:r>
        <w:rPr>
          <w:rFonts w:eastAsia="Times New Roman"/>
          <w:bCs/>
          <w:shd w:val="clear" w:color="auto" w:fill="FFFFFF"/>
        </w:rPr>
        <w:t>Είναι</w:t>
      </w:r>
      <w:r>
        <w:rPr>
          <w:rFonts w:eastAsia="Times New Roman" w:cs="Times New Roman"/>
          <w:bCs/>
          <w:shd w:val="clear" w:color="auto" w:fill="FFFFFF"/>
        </w:rPr>
        <w:t xml:space="preserve"> μια στρατηγική που βάζει και τη χώρα μας μπροστά σε μια τέτοια </w:t>
      </w:r>
      <w:r>
        <w:rPr>
          <w:rFonts w:eastAsia="Times New Roman"/>
          <w:bCs/>
          <w:shd w:val="clear" w:color="auto" w:fill="FFFFFF"/>
        </w:rPr>
        <w:t>διαδικασία. Ά</w:t>
      </w:r>
      <w:r>
        <w:rPr>
          <w:rFonts w:eastAsia="Times New Roman" w:cs="Times New Roman"/>
          <w:bCs/>
          <w:shd w:val="clear" w:color="auto" w:fill="FFFFFF"/>
        </w:rPr>
        <w:t>ρα θα πρέπει και η Αντιπολί</w:t>
      </w:r>
      <w:r>
        <w:rPr>
          <w:rFonts w:eastAsia="Times New Roman" w:cs="Times New Roman"/>
          <w:bCs/>
          <w:shd w:val="clear" w:color="auto" w:fill="FFFFFF"/>
        </w:rPr>
        <w:t>τευση να το λάβει σοβαρά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της, έτσι ώστε να καθορίσει τις πολιτικές τ</w:t>
      </w:r>
      <w:r>
        <w:rPr>
          <w:rFonts w:eastAsia="Times New Roman" w:cs="Times New Roman"/>
          <w:bCs/>
          <w:shd w:val="clear" w:color="auto" w:fill="FFFFFF"/>
        </w:rPr>
        <w:t>η</w:t>
      </w:r>
      <w:r>
        <w:rPr>
          <w:rFonts w:eastAsia="Times New Roman" w:cs="Times New Roman"/>
          <w:bCs/>
          <w:shd w:val="clear" w:color="auto" w:fill="FFFFFF"/>
        </w:rPr>
        <w:t xml:space="preserve">ς δράσεις και τις στοχεύσεις της. </w:t>
      </w:r>
    </w:p>
    <w:p w14:paraId="6988B919"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Ας μην απογοητεύονται, όμως, οι </w:t>
      </w:r>
      <w:proofErr w:type="spellStart"/>
      <w:r>
        <w:rPr>
          <w:rFonts w:eastAsia="Times New Roman" w:cs="Times New Roman"/>
          <w:bCs/>
          <w:shd w:val="clear" w:color="auto" w:fill="FFFFFF"/>
        </w:rPr>
        <w:t>Κασσάνδρες</w:t>
      </w:r>
      <w:proofErr w:type="spellEnd"/>
      <w:r>
        <w:rPr>
          <w:rFonts w:eastAsia="Times New Roman" w:cs="Times New Roman"/>
          <w:bCs/>
          <w:shd w:val="clear" w:color="auto" w:fill="FFFFFF"/>
        </w:rPr>
        <w:t xml:space="preserve"> της Νέα Δημοκρατίας, που με </w:t>
      </w:r>
      <w:r>
        <w:rPr>
          <w:rFonts w:eastAsia="Times New Roman" w:cs="Times New Roman"/>
          <w:bCs/>
          <w:shd w:val="clear" w:color="auto" w:fill="FFFFFF"/>
        </w:rPr>
        <w:t>«</w:t>
      </w:r>
      <w:r>
        <w:rPr>
          <w:rFonts w:eastAsia="Times New Roman" w:cs="Times New Roman"/>
          <w:bCs/>
          <w:shd w:val="clear" w:color="auto" w:fill="FFFFFF"/>
        </w:rPr>
        <w:t>ταξικό</w:t>
      </w:r>
      <w:r>
        <w:rPr>
          <w:rFonts w:eastAsia="Times New Roman" w:cs="Times New Roman"/>
          <w:bCs/>
          <w:shd w:val="clear" w:color="auto" w:fill="FFFFFF"/>
        </w:rPr>
        <w:t>»</w:t>
      </w:r>
      <w:r>
        <w:rPr>
          <w:rFonts w:eastAsia="Times New Roman" w:cs="Times New Roman"/>
          <w:bCs/>
          <w:shd w:val="clear" w:color="auto" w:fill="FFFFFF"/>
        </w:rPr>
        <w:t xml:space="preserve"> σθένος υπερασπίζονται τις αποτυχημένες πολιτικές της περιόδου 2</w:t>
      </w:r>
      <w:r>
        <w:rPr>
          <w:rFonts w:eastAsia="Times New Roman" w:cs="Times New Roman"/>
          <w:bCs/>
          <w:shd w:val="clear" w:color="auto" w:fill="FFFFFF"/>
        </w:rPr>
        <w:t>010-2014</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Γ</w:t>
      </w:r>
      <w:r>
        <w:rPr>
          <w:rFonts w:eastAsia="Times New Roman" w:cs="Times New Roman"/>
          <w:bCs/>
          <w:shd w:val="clear" w:color="auto" w:fill="FFFFFF"/>
        </w:rPr>
        <w:t xml:space="preserve">ιατί όσα επιτεύχθηκαν </w:t>
      </w:r>
      <w:r>
        <w:rPr>
          <w:rFonts w:eastAsia="Times New Roman"/>
          <w:bCs/>
          <w:shd w:val="clear" w:color="auto" w:fill="FFFFFF"/>
        </w:rPr>
        <w:t>-</w:t>
      </w:r>
      <w:r>
        <w:rPr>
          <w:rFonts w:eastAsia="Times New Roman" w:cs="Times New Roman"/>
          <w:bCs/>
          <w:shd w:val="clear" w:color="auto" w:fill="FFFFFF"/>
        </w:rPr>
        <w:t xml:space="preserve">και αυτό </w:t>
      </w:r>
      <w:r>
        <w:rPr>
          <w:rFonts w:eastAsia="Times New Roman"/>
          <w:bCs/>
          <w:shd w:val="clear" w:color="auto" w:fill="FFFFFF"/>
        </w:rPr>
        <w:t>είναι</w:t>
      </w:r>
      <w:r>
        <w:rPr>
          <w:rFonts w:eastAsia="Times New Roman" w:cs="Times New Roman"/>
          <w:bCs/>
          <w:shd w:val="clear" w:color="auto" w:fill="FFFFFF"/>
        </w:rPr>
        <w:t xml:space="preserve"> το σημαντικότερο</w:t>
      </w:r>
      <w:r>
        <w:rPr>
          <w:rFonts w:eastAsia="Times New Roman"/>
          <w:bCs/>
          <w:shd w:val="clear" w:color="auto" w:fill="FFFFFF"/>
        </w:rPr>
        <w:t>–</w:t>
      </w:r>
      <w:r>
        <w:rPr>
          <w:rFonts w:eastAsia="Times New Roman" w:cs="Times New Roman"/>
          <w:bCs/>
          <w:shd w:val="clear" w:color="auto" w:fill="FFFFFF"/>
        </w:rPr>
        <w:t xml:space="preserve"> βασίστηκαν στις δικές μας τεκμηριωμένες προτάσεις, που με συνέπεια διατυπώσαμε στη </w:t>
      </w:r>
      <w:r>
        <w:rPr>
          <w:rFonts w:eastAsia="Times New Roman"/>
          <w:bCs/>
          <w:shd w:val="clear" w:color="auto" w:fill="FFFFFF"/>
        </w:rPr>
        <w:t>διαπραγμάτευσή</w:t>
      </w:r>
      <w:r>
        <w:rPr>
          <w:rFonts w:eastAsia="Times New Roman" w:cs="Times New Roman"/>
          <w:bCs/>
          <w:shd w:val="clear" w:color="auto" w:fill="FFFFFF"/>
        </w:rPr>
        <w:t xml:space="preserve"> μας με τους θεσμούς για την ολοκλήρωση του προγράμματος. </w:t>
      </w:r>
      <w:r>
        <w:rPr>
          <w:rFonts w:eastAsia="Times New Roman"/>
          <w:bCs/>
          <w:shd w:val="clear" w:color="auto" w:fill="FFFFFF"/>
        </w:rPr>
        <w:t>Είναι</w:t>
      </w:r>
      <w:r>
        <w:rPr>
          <w:rFonts w:eastAsia="Times New Roman" w:cs="Times New Roman"/>
          <w:bCs/>
          <w:shd w:val="clear" w:color="auto" w:fill="FFFFFF"/>
        </w:rPr>
        <w:t xml:space="preserve"> μια δύσκολη </w:t>
      </w:r>
      <w:r>
        <w:rPr>
          <w:rFonts w:eastAsia="Times New Roman"/>
          <w:bCs/>
          <w:shd w:val="clear" w:color="auto" w:fill="FFFFFF"/>
        </w:rPr>
        <w:t>διαδικασία,</w:t>
      </w:r>
      <w:r>
        <w:rPr>
          <w:rFonts w:eastAsia="Times New Roman" w:cs="Times New Roman"/>
          <w:bCs/>
          <w:shd w:val="clear" w:color="auto" w:fill="FFFFFF"/>
        </w:rPr>
        <w:t xml:space="preserve"> που </w:t>
      </w:r>
      <w:r>
        <w:rPr>
          <w:rFonts w:eastAsia="Times New Roman" w:cs="Times New Roman"/>
          <w:bCs/>
          <w:shd w:val="clear" w:color="auto" w:fill="FFFFFF"/>
        </w:rPr>
        <w:t xml:space="preserve">δεν </w:t>
      </w:r>
      <w:r>
        <w:rPr>
          <w:rFonts w:eastAsia="Times New Roman"/>
          <w:bCs/>
          <w:shd w:val="clear" w:color="auto" w:fill="FFFFFF"/>
        </w:rPr>
        <w:t>έχει</w:t>
      </w:r>
      <w:r>
        <w:rPr>
          <w:rFonts w:eastAsia="Times New Roman" w:cs="Times New Roman"/>
          <w:bCs/>
          <w:shd w:val="clear" w:color="auto" w:fill="FFFFFF"/>
        </w:rPr>
        <w:t xml:space="preserve"> φτάσει ακόμη στο τέλος της, όταν, μάλιστα, κανείς στέκεται σταθερά απέναντι από τα συμφέροντα των μεγάλων, στην πλευρά των συμφερόντων των αδύναμων κοινωνικών ομάδων. </w:t>
      </w:r>
    </w:p>
    <w:p w14:paraId="6988B91A"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Δίνοντας έμφαση, λοιπόν, στην ανάπτυξη, στη δημιουργία θέσεων εργασίας και στις</w:t>
      </w:r>
      <w:r>
        <w:rPr>
          <w:rFonts w:eastAsia="Times New Roman" w:cs="Times New Roman"/>
          <w:bCs/>
          <w:shd w:val="clear" w:color="auto" w:fill="FFFFFF"/>
        </w:rPr>
        <w:t xml:space="preserve"> </w:t>
      </w:r>
      <w:proofErr w:type="spellStart"/>
      <w:r>
        <w:rPr>
          <w:rFonts w:eastAsia="Times New Roman" w:cs="Times New Roman"/>
          <w:bCs/>
          <w:shd w:val="clear" w:color="auto" w:fill="FFFFFF"/>
        </w:rPr>
        <w:t>στοχευμένες</w:t>
      </w:r>
      <w:proofErr w:type="spellEnd"/>
      <w:r>
        <w:rPr>
          <w:rFonts w:eastAsia="Times New Roman" w:cs="Times New Roman"/>
          <w:bCs/>
          <w:shd w:val="clear" w:color="auto" w:fill="FFFFFF"/>
        </w:rPr>
        <w:t xml:space="preserve"> ελαφρύνσεις στις πιο ευαίσθητες κοινωνικές ομάδες, προχωρούμε στην ολοκλήρωση μιας συμφωνίας, που θα </w:t>
      </w:r>
      <w:r>
        <w:rPr>
          <w:rFonts w:eastAsia="Times New Roman"/>
          <w:bCs/>
          <w:shd w:val="clear" w:color="auto" w:fill="FFFFFF"/>
        </w:rPr>
        <w:t>έχει</w:t>
      </w:r>
      <w:r>
        <w:rPr>
          <w:rFonts w:eastAsia="Times New Roman" w:cs="Times New Roman"/>
          <w:bCs/>
          <w:shd w:val="clear" w:color="auto" w:fill="FFFFFF"/>
        </w:rPr>
        <w:t xml:space="preserve"> στρατηγικά αποτελέσματα, θετικά για την κοινωνία. </w:t>
      </w:r>
    </w:p>
    <w:p w14:paraId="6988B91B"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Γι’ αυτόν τον λόγο, είμαστε αισιόδοξοι για τις προοπτικές που ανοίγονται. Υπάρχει χώρο</w:t>
      </w:r>
      <w:r>
        <w:rPr>
          <w:rFonts w:eastAsia="Times New Roman" w:cs="Times New Roman"/>
          <w:bCs/>
          <w:shd w:val="clear" w:color="auto" w:fill="FFFFFF"/>
        </w:rPr>
        <w:t xml:space="preserve">ς για βελτίωση τόσο </w:t>
      </w:r>
      <w:r>
        <w:rPr>
          <w:rFonts w:eastAsia="Times New Roman" w:cs="Times New Roman"/>
          <w:bCs/>
          <w:shd w:val="clear" w:color="auto" w:fill="FFFFFF"/>
        </w:rPr>
        <w:t>σ</w:t>
      </w:r>
      <w:r>
        <w:rPr>
          <w:rFonts w:eastAsia="Times New Roman" w:cs="Times New Roman"/>
          <w:bCs/>
          <w:shd w:val="clear" w:color="auto" w:fill="FFFFFF"/>
        </w:rPr>
        <w:t>τη φορολογία</w:t>
      </w:r>
      <w:r>
        <w:rPr>
          <w:rFonts w:eastAsia="Times New Roman" w:cs="Times New Roman"/>
          <w:bCs/>
          <w:shd w:val="clear" w:color="auto" w:fill="FFFFFF"/>
        </w:rPr>
        <w:t xml:space="preserve"> όσο και στο μέτωπο των δαπανών. Θα συνεχίσουμε να κινούμαστε με το βλέμμα στραμμένο στην κοινωνία, σχεδιάζοντας και υλοποιώντας ολοκληρωμένες μεταρρυθμίσεις μέχρι την οριστική έξοδο από την κρίση, για μια κοινωνία, όμως, όρθια. </w:t>
      </w:r>
    </w:p>
    <w:p w14:paraId="6988B91C" w14:textId="77777777" w:rsidR="00374D63" w:rsidRDefault="00826AA3">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Στο πλαίσιο αυτό, η ολοκλή</w:t>
      </w:r>
      <w:r>
        <w:rPr>
          <w:rFonts w:eastAsia="Times New Roman" w:cs="Times New Roman"/>
          <w:bCs/>
          <w:shd w:val="clear" w:color="auto" w:fill="FFFFFF"/>
        </w:rPr>
        <w:t>ρωση νομοθετικών πρωτοβουλιών που εκσυγχρονίζουν τη λειτουργία των δομών του κράτους και εξυπηρετούν τις κοινωνικές ανάγκες της πλειονότητας των πολιτών, όπως οι ρυθμίσεις στο νομοσχέδιο που συζητάμε σήμερα, αποτελεί κυβερνητική μας δέσμευση, αλλά ταυτόχρο</w:t>
      </w:r>
      <w:r>
        <w:rPr>
          <w:rFonts w:eastAsia="Times New Roman" w:cs="Times New Roman"/>
          <w:bCs/>
          <w:shd w:val="clear" w:color="auto" w:fill="FFFFFF"/>
        </w:rPr>
        <w:t xml:space="preserve">να και μια μεταρρύθμιση που δίνει λύσεις και επιταχύνει το κυβερνητικό </w:t>
      </w:r>
      <w:r>
        <w:rPr>
          <w:rFonts w:eastAsia="Times New Roman"/>
          <w:bCs/>
          <w:shd w:val="clear" w:color="auto" w:fill="FFFFFF"/>
        </w:rPr>
        <w:t xml:space="preserve">έργο. </w:t>
      </w:r>
    </w:p>
    <w:p w14:paraId="6988B91D"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Παράλληλα, μας δίνεται η ευκαιρία να απαντήσουμε με ρεαλισμό στις σύνθετες απαιτήσεις λειτουργίας ενός σύγχρονου ευρωπαϊκού κράτους, λαμβάνοντας </w:t>
      </w:r>
      <w:proofErr w:type="spellStart"/>
      <w:r>
        <w:rPr>
          <w:rFonts w:eastAsia="Times New Roman"/>
          <w:bCs/>
          <w:shd w:val="clear" w:color="auto" w:fill="FFFFFF"/>
        </w:rPr>
        <w:t>υπ</w:t>
      </w:r>
      <w:proofErr w:type="spellEnd"/>
      <w:r>
        <w:rPr>
          <w:rFonts w:eastAsia="Times New Roman"/>
          <w:bCs/>
          <w:shd w:val="clear" w:color="auto" w:fill="FFFFFF"/>
        </w:rPr>
        <w:t xml:space="preserve">΄ </w:t>
      </w:r>
      <w:proofErr w:type="spellStart"/>
      <w:r>
        <w:rPr>
          <w:rFonts w:eastAsia="Times New Roman"/>
          <w:bCs/>
          <w:shd w:val="clear" w:color="auto" w:fill="FFFFFF"/>
        </w:rPr>
        <w:t>όψ</w:t>
      </w:r>
      <w:r>
        <w:rPr>
          <w:rFonts w:eastAsia="Times New Roman"/>
          <w:bCs/>
          <w:shd w:val="clear" w:color="auto" w:fill="FFFFFF"/>
        </w:rPr>
        <w:t>ιν</w:t>
      </w:r>
      <w:proofErr w:type="spellEnd"/>
      <w:r>
        <w:rPr>
          <w:rFonts w:eastAsia="Times New Roman"/>
          <w:bCs/>
          <w:shd w:val="clear" w:color="auto" w:fill="FFFFFF"/>
        </w:rPr>
        <w:t xml:space="preserve"> τα ιδιαίτερα γεωμορφολογικά χαρακτηριστικά των περιφερειών μας, όπως είναι η </w:t>
      </w:r>
      <w:proofErr w:type="spellStart"/>
      <w:r>
        <w:rPr>
          <w:rFonts w:eastAsia="Times New Roman"/>
          <w:bCs/>
          <w:shd w:val="clear" w:color="auto" w:fill="FFFFFF"/>
        </w:rPr>
        <w:t>νησιωτικότητα</w:t>
      </w:r>
      <w:proofErr w:type="spellEnd"/>
      <w:r>
        <w:rPr>
          <w:rFonts w:eastAsia="Times New Roman"/>
          <w:bCs/>
          <w:shd w:val="clear" w:color="auto" w:fill="FFFFFF"/>
        </w:rPr>
        <w:t>, αλλά και νομοθετώντας με κριτήρια που συμβάλλουν στην επίτευξη της κοινωνικής δικαιοσύνης, επιλύοντας ει δυνατόν τα περισσότερα χρόνια προβλήματα γραφειοκρατικής α</w:t>
      </w:r>
      <w:r>
        <w:rPr>
          <w:rFonts w:eastAsia="Times New Roman"/>
          <w:bCs/>
          <w:shd w:val="clear" w:color="auto" w:fill="FFFFFF"/>
        </w:rPr>
        <w:t xml:space="preserve">ντιμετώπισης των συμπολιτών μας, νομοθετώντας με ευρύτερα συναινετικό τρόπο, τουλάχιστον σε μικρά αλλά εξίσου σημαντικά ζητήματα που ταλαιπωρούν τους εργαζόμενους σε προβληματικές περιοχές, όπως είναι οι παραμεθόριες. </w:t>
      </w:r>
    </w:p>
    <w:p w14:paraId="6988B91E"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Στο πλαίσιο αυτό, κύριε Πρόεδρε και κ</w:t>
      </w:r>
      <w:r>
        <w:rPr>
          <w:rFonts w:eastAsia="Times New Roman"/>
          <w:bCs/>
          <w:shd w:val="clear" w:color="auto" w:fill="FFFFFF"/>
        </w:rPr>
        <w:t xml:space="preserve">ύριοι Υπουργοί, οι Βουλευτές Δωδεκανήσου του ΣΥΡΙΖΑ, με τη στήριξη, όμως, όλων των συναδέλφων της Αντιπολίτευσης, του Μάνου </w:t>
      </w:r>
      <w:proofErr w:type="spellStart"/>
      <w:r>
        <w:rPr>
          <w:rFonts w:eastAsia="Times New Roman"/>
          <w:bCs/>
          <w:shd w:val="clear" w:color="auto" w:fill="FFFFFF"/>
        </w:rPr>
        <w:t>Κόνσολα</w:t>
      </w:r>
      <w:proofErr w:type="spellEnd"/>
      <w:r>
        <w:rPr>
          <w:rFonts w:eastAsia="Times New Roman"/>
          <w:bCs/>
          <w:shd w:val="clear" w:color="auto" w:fill="FFFFFF"/>
        </w:rPr>
        <w:t xml:space="preserve"> και του καθηγητή Δημήτρη </w:t>
      </w:r>
      <w:proofErr w:type="spellStart"/>
      <w:r>
        <w:rPr>
          <w:rFonts w:eastAsia="Times New Roman"/>
          <w:bCs/>
          <w:shd w:val="clear" w:color="auto" w:fill="FFFFFF"/>
        </w:rPr>
        <w:t>Κρεμαστινού</w:t>
      </w:r>
      <w:proofErr w:type="spellEnd"/>
      <w:r>
        <w:rPr>
          <w:rFonts w:eastAsia="Times New Roman"/>
          <w:bCs/>
          <w:shd w:val="clear" w:color="auto" w:fill="FFFFFF"/>
        </w:rPr>
        <w:t xml:space="preserve">, καταθέσαμε μια τροπολογία, η οποία έχει </w:t>
      </w:r>
      <w:proofErr w:type="spellStart"/>
      <w:r>
        <w:rPr>
          <w:rFonts w:eastAsia="Times New Roman"/>
          <w:bCs/>
          <w:shd w:val="clear" w:color="auto" w:fill="FFFFFF"/>
        </w:rPr>
        <w:t>ξανακατατεθεί</w:t>
      </w:r>
      <w:proofErr w:type="spellEnd"/>
      <w:r>
        <w:rPr>
          <w:rFonts w:eastAsia="Times New Roman"/>
          <w:bCs/>
          <w:shd w:val="clear" w:color="auto" w:fill="FFFFFF"/>
        </w:rPr>
        <w:t xml:space="preserve"> και την υπέγραφαν όλοι μαζί τότε</w:t>
      </w:r>
      <w:r>
        <w:rPr>
          <w:rFonts w:eastAsia="Times New Roman"/>
          <w:bCs/>
          <w:shd w:val="clear" w:color="auto" w:fill="FFFFFF"/>
        </w:rPr>
        <w:t>. Είναι η τροπολογία με γενικό αριθμό 933 και ειδικό αριθμό 12, που αφορά στη ρύθμιση του θέματος της επιδότησης για την αγορά πρώτης κατοικίας στους δημόσιους υπαλλήλους και στους υπαλλήλους των ΟΤΑ που υπηρετούσαν σε παραμεθόριο περιοχή. Είναι μια πολύχρ</w:t>
      </w:r>
      <w:r>
        <w:rPr>
          <w:rFonts w:eastAsia="Times New Roman"/>
          <w:bCs/>
          <w:shd w:val="clear" w:color="auto" w:fill="FFFFFF"/>
        </w:rPr>
        <w:t xml:space="preserve">ονη προσπάθεια, που σήμερα βρίσκει τη δικαίωσή της. Και αυτό οφείλεται στην ευαισθησία του Υπουργού, ο οποίος με πολύ θετικό τρόπο έδειξε τον δρόμο της λύσης. </w:t>
      </w:r>
    </w:p>
    <w:p w14:paraId="6988B91F"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Καλώ όλα τα κόμματα να σταθούν θετικά στην ψήφιση αυτής της τροπολογίας και να μη σταθούν απέναν</w:t>
      </w:r>
      <w:r>
        <w:rPr>
          <w:rFonts w:eastAsia="Times New Roman"/>
          <w:bCs/>
          <w:shd w:val="clear" w:color="auto" w:fill="FFFFFF"/>
        </w:rPr>
        <w:t>τι</w:t>
      </w:r>
      <w:r>
        <w:rPr>
          <w:rFonts w:eastAsia="Times New Roman"/>
          <w:bCs/>
          <w:shd w:val="clear" w:color="auto" w:fill="FFFFFF"/>
        </w:rPr>
        <w:t>,</w:t>
      </w:r>
      <w:r>
        <w:rPr>
          <w:rFonts w:eastAsia="Times New Roman"/>
          <w:bCs/>
          <w:shd w:val="clear" w:color="auto" w:fill="FFFFFF"/>
        </w:rPr>
        <w:t xml:space="preserve"> όπως στο επίδομα της δέκατης τρίτης σύνταξης. Μην το αρνηθείτε αυτό στους εργαζόμενους και στους ανθρώπους που υπηρετούν στην παραμεθόριο. Επιτρέψτε μου να σας πω ότι θα είναι μεγάλο πολιτικό λάθος. </w:t>
      </w:r>
    </w:p>
    <w:p w14:paraId="6988B920"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Στην τροπολογία αυτή ορίζεται με σαφήνεια -για να ξέ</w:t>
      </w:r>
      <w:r>
        <w:rPr>
          <w:rFonts w:eastAsia="Times New Roman"/>
          <w:bCs/>
          <w:shd w:val="clear" w:color="auto" w:fill="FFFFFF"/>
        </w:rPr>
        <w:t>ρει ο κόσμος περί τίνος πρόκειται ο τρόπος υπολογισμού της απαιτούμενης δεκαετούς παραμονής του υπαλλήλου στην παραμεθόριο. Πιο συγκεκριμένα, στην τροπολογία</w:t>
      </w:r>
      <w:r>
        <w:rPr>
          <w:rFonts w:eastAsia="Times New Roman"/>
          <w:bCs/>
          <w:shd w:val="clear" w:color="auto" w:fill="FFFFFF"/>
        </w:rPr>
        <w:t xml:space="preserve"> </w:t>
      </w:r>
      <w:r>
        <w:rPr>
          <w:rFonts w:eastAsia="Times New Roman"/>
          <w:bCs/>
          <w:shd w:val="clear" w:color="auto" w:fill="FFFFFF"/>
        </w:rPr>
        <w:t>–προσθήκη, που έκανε δεκτή ο Υπουργός, αναφέρεται ότι για τον υπολογισμό της δεκαετούς υποχρεωτική</w:t>
      </w:r>
      <w:r>
        <w:rPr>
          <w:rFonts w:eastAsia="Times New Roman"/>
          <w:bCs/>
          <w:shd w:val="clear" w:color="auto" w:fill="FFFFFF"/>
        </w:rPr>
        <w:t xml:space="preserve">ς παραμονής των υπαλλήλων στην παραμεθόριο περιοχή, συνυπολογίζεται και ο χρόνος της αποχής του από την </w:t>
      </w:r>
      <w:r>
        <w:rPr>
          <w:rFonts w:eastAsia="Times New Roman"/>
          <w:bCs/>
          <w:shd w:val="clear" w:color="auto" w:fill="FFFFFF"/>
        </w:rPr>
        <w:t>υ</w:t>
      </w:r>
      <w:r>
        <w:rPr>
          <w:rFonts w:eastAsia="Times New Roman"/>
          <w:bCs/>
          <w:shd w:val="clear" w:color="auto" w:fill="FFFFFF"/>
        </w:rPr>
        <w:t xml:space="preserve">πηρεσία λόγω λήψης άδειας ανατροφής ανήλικων τέκνων. Δηλαδή, υπάρχουν περιπτώσεις στην παραμεθόριο, </w:t>
      </w:r>
      <w:r>
        <w:rPr>
          <w:rFonts w:eastAsia="Times New Roman"/>
          <w:bCs/>
          <w:shd w:val="clear" w:color="auto" w:fill="FFFFFF"/>
        </w:rPr>
        <w:t xml:space="preserve">στις οποίες </w:t>
      </w:r>
      <w:r>
        <w:rPr>
          <w:rFonts w:eastAsia="Times New Roman"/>
          <w:bCs/>
          <w:shd w:val="clear" w:color="auto" w:fill="FFFFFF"/>
        </w:rPr>
        <w:t xml:space="preserve">άνθρωποι πήραν την επιδότηση για αγορά </w:t>
      </w:r>
      <w:r>
        <w:rPr>
          <w:rFonts w:eastAsia="Times New Roman"/>
          <w:bCs/>
          <w:shd w:val="clear" w:color="auto" w:fill="FFFFFF"/>
        </w:rPr>
        <w:t>πρώτης κατοικίας - γυναίκες κυρίως- αλλά όταν μπήκαν στη διαδικασία της άδειας ανατροφής ανήλικων τέκνων ο χρόνος αυτός δεν υπολογιζόταν στη δεκαετία. Αυτό είχε σαν αποτέλεσμα στο τέλος να μην συμπληρώσουν τη δεκαετία και να έρθει το κράτος και να ζητάει π</w:t>
      </w:r>
      <w:r>
        <w:rPr>
          <w:rFonts w:eastAsia="Times New Roman"/>
          <w:bCs/>
          <w:shd w:val="clear" w:color="auto" w:fill="FFFFFF"/>
        </w:rPr>
        <w:t xml:space="preserve">ίσω όλη την επιδότηση, με κίνδυνο να κατασχεθούν τα σπίτια τους. </w:t>
      </w:r>
    </w:p>
    <w:p w14:paraId="6988B921"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Η τροπολογία προβλέπει ότι σε περίπτωση συνταξιοδότησης του δικαιούχου της επιδότησης, η δήλωση παραμονής επί μιας δεκαετίας θα αφορά συνολικά τον χρόνο τοποθέτησης και υπηρεσίας του στην πα</w:t>
      </w:r>
      <w:r>
        <w:rPr>
          <w:rFonts w:eastAsia="Times New Roman"/>
          <w:bCs/>
          <w:shd w:val="clear" w:color="auto" w:fill="FFFFFF"/>
        </w:rPr>
        <w:t xml:space="preserve">ραμεθόριο. </w:t>
      </w:r>
    </w:p>
    <w:p w14:paraId="6988B9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δεν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 συνολικός χρόνος παραμονής από τη λήψη της επιδότησης, εφόσον κατά την αποχώρηση του υπαλλήλου αυτός έχει ήδη συμπληρωμένη αθροιστικά υπολογισμένη χρονική διάρκεια δεκαετίας στην ίδια περιοχή. </w:t>
      </w:r>
    </w:p>
    <w:p w14:paraId="6988B92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Αυτή η τροπολογί</w:t>
      </w:r>
      <w:r>
        <w:rPr>
          <w:rFonts w:eastAsia="Times New Roman" w:cs="Times New Roman"/>
          <w:szCs w:val="24"/>
        </w:rPr>
        <w:t xml:space="preserve">α αποτελεί, όπως σας είπα, ένα αίτημα της κοινωνίας της παραμεθορίου περιοχής, μια προσπάθεια των ανθρώπων που εργάστηκαν, συνέβαλαν στη διατήρηση και στην ενίσχυση της κοινωνικής, πολιτικής και οικονομικής ζωής στις παραμεθόριες περιοχές και αποσαφηνίζει </w:t>
      </w:r>
      <w:r>
        <w:rPr>
          <w:rFonts w:eastAsia="Times New Roman" w:cs="Times New Roman"/>
          <w:szCs w:val="24"/>
        </w:rPr>
        <w:t xml:space="preserve">με ρητό τρόπο τον υπολογισμό της δεκαετίας. </w:t>
      </w:r>
    </w:p>
    <w:p w14:paraId="6988B9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88B925"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988B92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Κι εγώ σας ευχαριστώ, κύριε συνάδελφε. </w:t>
      </w:r>
    </w:p>
    <w:p w14:paraId="6988B9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Ένωσης Κεντρώων κ. Αναστάσιος </w:t>
      </w:r>
      <w:r>
        <w:rPr>
          <w:rFonts w:eastAsia="Times New Roman" w:cs="Times New Roman"/>
          <w:szCs w:val="24"/>
        </w:rPr>
        <w:t xml:space="preserve">Μεγαλομύστακας για δώδεκα λεπτά. </w:t>
      </w:r>
    </w:p>
    <w:p w14:paraId="6988B9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κύριε Πρόεδρε. Θα μιλήσω πολύ λιγότερο. Γι’ αυτό κρίνω ότι δεν πρέπει να ανέβω στο Βήμα. </w:t>
      </w:r>
    </w:p>
    <w:p w14:paraId="6988B9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Δεν θα μιλούσα σήμερα, καθώς πιστεύω ότι θα επαναλαμβανόμουν και θα έλεγα αυτά που λέω συνήθως</w:t>
      </w:r>
      <w:r>
        <w:rPr>
          <w:rFonts w:eastAsia="Times New Roman" w:cs="Times New Roman"/>
          <w:szCs w:val="24"/>
        </w:rPr>
        <w:t xml:space="preserve"> σε κάθε νομοσχέδιο, που αφορούν τον τρόπο της νομοθέτησης, που δυστυχώς, είναι μια πολύ κακή νομοθέτηση και αυτή. Στην προηγούμενη Ολομέλεια είχαμε το άρθρο-σκούπα, όπου περιλάμβανε τα πάντα. Τώρα, έχουμε ένα πολυνομοσχέδιο-σκούπα με δέκα Υπουργεία να εμπ</w:t>
      </w:r>
      <w:r>
        <w:rPr>
          <w:rFonts w:eastAsia="Times New Roman" w:cs="Times New Roman"/>
          <w:szCs w:val="24"/>
        </w:rPr>
        <w:t>λέκονται και με πάρα πολλές τροπολογίες. Δεν νομίζω ότι πρέπει να νομοθετούμε έτσι, καθώς μόνο λάθη συμβαίνουν. Και βλέπουμε ότι το καταλαβαίνετε κι εσείς αυτό, αφού κάθε δυο μήνες φέρνετε σε καινούρ</w:t>
      </w:r>
      <w:r>
        <w:rPr>
          <w:rFonts w:eastAsia="Times New Roman" w:cs="Times New Roman"/>
          <w:szCs w:val="24"/>
        </w:rPr>
        <w:t>γ</w:t>
      </w:r>
      <w:r>
        <w:rPr>
          <w:rFonts w:eastAsia="Times New Roman" w:cs="Times New Roman"/>
          <w:szCs w:val="24"/>
        </w:rPr>
        <w:t xml:space="preserve">ια νομοσχέδια διορθώσεις, τροποποιήσεις, βελτιώσεις -όπως θέλετε πείτε τα- νόμων που είχατε ψηφίσει εσείς οι ίδιοι πριν λίγο καιρό. </w:t>
      </w:r>
    </w:p>
    <w:p w14:paraId="6988B9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είναι ντροπή για όλους μας, όχι μόνο για εσάς και νομίζω ότι ο Πρόεδρος της Βουλής πρέπει να κάνει άμεσα κάτι γι’ αυτό</w:t>
      </w:r>
      <w:r>
        <w:rPr>
          <w:rFonts w:eastAsia="Times New Roman" w:cs="Times New Roman"/>
          <w:szCs w:val="24"/>
        </w:rPr>
        <w:t xml:space="preserve">. Κι εσείς, όμως, οι Βουλευτές του ΣΥΡΙΖΑ όταν ήσασταν </w:t>
      </w:r>
      <w:r>
        <w:rPr>
          <w:rFonts w:eastAsia="Times New Roman" w:cs="Times New Roman"/>
          <w:szCs w:val="24"/>
        </w:rPr>
        <w:t>Α</w:t>
      </w:r>
      <w:r>
        <w:rPr>
          <w:rFonts w:eastAsia="Times New Roman" w:cs="Times New Roman"/>
          <w:szCs w:val="24"/>
        </w:rPr>
        <w:t xml:space="preserve">ντιπολίτευση νομίζω ότι δεν επικροτούσατε τέτοιου είδους πολιτικές. Θα έπρεπε, λοιπόν, να δείξετε την απαραίτητη σοβαρότητα και να το κατακρίνετε. Δυστυχώς κάτι τέτοιο δεν συμβαίνει. </w:t>
      </w:r>
    </w:p>
    <w:p w14:paraId="6988B9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άλλο παράδοξο</w:t>
      </w:r>
      <w:r>
        <w:rPr>
          <w:rFonts w:eastAsia="Times New Roman" w:cs="Times New Roman"/>
          <w:szCs w:val="24"/>
        </w:rPr>
        <w:t>,</w:t>
      </w:r>
      <w:r>
        <w:rPr>
          <w:rFonts w:eastAsia="Times New Roman" w:cs="Times New Roman"/>
          <w:szCs w:val="24"/>
        </w:rPr>
        <w:t xml:space="preserve"> το οποίο με προκάλεσε τελικά για να έχω έναν μικρό και σύντομο λόγο σήμερα, ήταν οι τοποθετήσεις κάποιων συναδέλφων, κυρίως του ΣΥΡΙΖΑ, </w:t>
      </w:r>
      <w:r>
        <w:rPr>
          <w:rFonts w:eastAsia="Times New Roman" w:cs="Times New Roman"/>
          <w:szCs w:val="24"/>
        </w:rPr>
        <w:t xml:space="preserve">οι οποίοι </w:t>
      </w:r>
      <w:r>
        <w:rPr>
          <w:rFonts w:eastAsia="Times New Roman" w:cs="Times New Roman"/>
          <w:szCs w:val="24"/>
        </w:rPr>
        <w:t xml:space="preserve">είπαν ότι έχουμε θετική εξέλιξη μετά το </w:t>
      </w:r>
      <w:proofErr w:type="spellStart"/>
      <w:r>
        <w:rPr>
          <w:rFonts w:eastAsia="Times New Roman" w:cs="Times New Roman"/>
          <w:szCs w:val="24"/>
          <w:lang w:val="en-US"/>
        </w:rPr>
        <w:t>Eurogroup</w:t>
      </w:r>
      <w:proofErr w:type="spellEnd"/>
      <w:r>
        <w:rPr>
          <w:rFonts w:eastAsia="Times New Roman" w:cs="Times New Roman"/>
          <w:szCs w:val="24"/>
        </w:rPr>
        <w:t>. Ποια είναι αυτή η θετική εξέλιξη; Είναι πραγματικά παράδο</w:t>
      </w:r>
      <w:r>
        <w:rPr>
          <w:rFonts w:eastAsia="Times New Roman" w:cs="Times New Roman"/>
          <w:szCs w:val="24"/>
        </w:rPr>
        <w:t>ξο το να συγκρούονται ακόμη και οι γνώμες μεταξύ σας. Ο ένας λέει ότι απλώς συμβιβαζόμαστε. Ο άλλος λέει ότι έχουμε θετικές εξελίξεις. Ποιες είναι οι θετικές εξελίξεις; Η επιπλέον καθυστέρηση; Δεν έχουμε συμφωνία ακόμη. Εκτός εάν έχετε και δεν την καταλαβα</w:t>
      </w:r>
      <w:r>
        <w:rPr>
          <w:rFonts w:eastAsia="Times New Roman" w:cs="Times New Roman"/>
          <w:szCs w:val="24"/>
        </w:rPr>
        <w:t xml:space="preserve">ίνουμε. </w:t>
      </w:r>
    </w:p>
    <w:p w14:paraId="6988B9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Πολλοί από εσάς, επίσης, ζητάτε την υποστήριξη των υπόλοιπων κομμάτων μέσα στη Βουλή. Πολύ ευχαρίστως να τη δίναμε. Ας υπήρχε, όμως, μια αμοιβαία συνεργασία, μια τυπική, έστω, διακομματική διαβούλευση, έτσι ώστε να μπορούμε κι εμείς να πούμε, «Ναι</w:t>
      </w:r>
      <w:r>
        <w:rPr>
          <w:rFonts w:eastAsia="Times New Roman" w:cs="Times New Roman"/>
          <w:szCs w:val="24"/>
        </w:rPr>
        <w:t xml:space="preserve">, θα σας στηρίξουμε, γιατί πήρατε κάποιες ιδέες μας, κάποιες προτάσεις μας». Τίποτα. </w:t>
      </w:r>
    </w:p>
    <w:p w14:paraId="6988B9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Τσακαλώτο</w:t>
      </w:r>
      <w:proofErr w:type="spellEnd"/>
      <w:r>
        <w:rPr>
          <w:rFonts w:eastAsia="Times New Roman" w:cs="Times New Roman"/>
          <w:szCs w:val="24"/>
        </w:rPr>
        <w:t xml:space="preserve"> το πρωί να λέει, «Δεν μπορώ να σας πω ποια είναι τα κριτήρια και ποιες οι προϋποθέσεις για να συμφωνήσουμε». Πώς θέλετε εμείς να σας υποστηρίξουμε</w:t>
      </w:r>
      <w:r>
        <w:rPr>
          <w:rFonts w:eastAsia="Times New Roman" w:cs="Times New Roman"/>
          <w:szCs w:val="24"/>
        </w:rPr>
        <w:t>; Θα ζητήσετε από εμάς συναίνεση την τελευταία στιγμή, δηλαδή όταν μας φέρετε το τελεσίδικο νομοσχέδιο, που πολύ φοβάμαι ότι μπορεί να το φέρετε σε ένα άρθρο; Θέλετε να συμμετέχουμε κι εμείς σε κάτι, το οποίο έχετε οργανώσει μόνοι σας; Δεν είναι σωστό αυτό</w:t>
      </w:r>
      <w:r>
        <w:rPr>
          <w:rFonts w:eastAsia="Times New Roman" w:cs="Times New Roman"/>
          <w:szCs w:val="24"/>
        </w:rPr>
        <w:t xml:space="preserve">. Δεν είναι αυτό που ζητάει ο ελληνικός λαός. Δεν είναι αυτό που ζητάει η ελληνική κοινωνία. Και, δυστυχώς, εν πρόκειται με αυτόν τον τρόπο να δούμε ανάκαμψη στην οικονομία μας. </w:t>
      </w:r>
    </w:p>
    <w:p w14:paraId="6988B9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Πραγματικά, η κοινωνία δεν βλέπει την ανάπτυξη, στην οποία όλοι εσείς αναφέρε</w:t>
      </w:r>
      <w:r>
        <w:rPr>
          <w:rFonts w:eastAsia="Times New Roman" w:cs="Times New Roman"/>
          <w:szCs w:val="24"/>
        </w:rPr>
        <w:t>στε. Ο κόσμος πεινάει. Ο κόσμος κρυώνει και υποφέρει. Και δεν λαϊκίζω τώρα. Απλώς, σας καταθέτω ποια είναι η πραγματικότητα. Το να υπερφορολογούμε μια κοινωνία, μια οικονομία και στη συνέχεια να λέμε ότι είμαστε επιτυχημένοι γιατί φέραμε την ανάπτυξη, γιατ</w:t>
      </w:r>
      <w:r>
        <w:rPr>
          <w:rFonts w:eastAsia="Times New Roman" w:cs="Times New Roman"/>
          <w:szCs w:val="24"/>
        </w:rPr>
        <w:t xml:space="preserve">ί το πλεόνασμα δεν είναι 0,5%, αλλά κοντά στο 2%, είναι κοροϊδία. Αυτό είχατε σαν όνειρο όταν μπήκατε σε αυτή την Αίθουσα; Να κοροϊδεύετε τον κόσμο; Διότι, δυστυχώς, περί κοροϊδίας πρόκειται. </w:t>
      </w:r>
    </w:p>
    <w:p w14:paraId="6988B9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Πραγματικά, ο τρόπος που λειτουργείτε μέσα στη Βουλή, είτε με τ</w:t>
      </w:r>
      <w:r>
        <w:rPr>
          <w:rFonts w:eastAsia="Times New Roman" w:cs="Times New Roman"/>
          <w:szCs w:val="24"/>
        </w:rPr>
        <w:t>η νομοθέτησή σας είτε με το πώς αποφασίζετε, μου θυμίζει το κακομαθημένο παιδί που έφερνε την μπάλα στην αλάνα για να παίξουμε όλοι μαζί, που ήθελε όλα να γίνονται με τους όρους του γιατί απλώς αυτό είχε τη μπάλα. Αυτές οι συμπεριφορές είναι πραγματικά παι</w:t>
      </w:r>
      <w:r>
        <w:rPr>
          <w:rFonts w:eastAsia="Times New Roman" w:cs="Times New Roman"/>
          <w:szCs w:val="24"/>
        </w:rPr>
        <w:t>διάστικες! Δυστυχώς!</w:t>
      </w:r>
    </w:p>
    <w:p w14:paraId="6988B9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Ελπίζω να υπάρχει σωστή ενημέρωση την Τρίτη για να μπορέσουμε να έχουμε έναν ουσιαστικό διάλογο που θα μας οδηγήσει σε κάτι καλύτερο, γιατί η μέχρι τώρα πολιτική δεν βλέπω να έχει αποδώσει το αποτέλεσμα που θα ήθελαν όλοι.</w:t>
      </w:r>
    </w:p>
    <w:p w14:paraId="6988B9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 πολύ.</w:t>
      </w:r>
    </w:p>
    <w:p w14:paraId="6988B9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6988B93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έχει τον λόγο.</w:t>
      </w:r>
    </w:p>
    <w:p w14:paraId="6988B9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6988B9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με προσοχή έχουμε ακούσει όλους τους εισηγητές, θα ήθελα, όμως, να κάνω μια υπόμ</w:t>
      </w:r>
      <w:r>
        <w:rPr>
          <w:rFonts w:eastAsia="Times New Roman" w:cs="Times New Roman"/>
          <w:szCs w:val="24"/>
        </w:rPr>
        <w:t xml:space="preserve">νηση για τον δικό μας εισηγητή τον κ. Γεωργαντά και τον κ. </w:t>
      </w:r>
      <w:proofErr w:type="spellStart"/>
      <w:r>
        <w:rPr>
          <w:rFonts w:eastAsia="Times New Roman" w:cs="Times New Roman"/>
          <w:szCs w:val="24"/>
        </w:rPr>
        <w:t>Δένδια</w:t>
      </w:r>
      <w:proofErr w:type="spellEnd"/>
      <w:r>
        <w:rPr>
          <w:rFonts w:eastAsia="Times New Roman" w:cs="Times New Roman"/>
          <w:szCs w:val="24"/>
        </w:rPr>
        <w:t xml:space="preserve">, που με επιχειρήματα κατέθεσαν ότι αυτό το νομοσχέδιο ξεπερνά τα όρια των </w:t>
      </w:r>
      <w:proofErr w:type="spellStart"/>
      <w:r>
        <w:rPr>
          <w:rFonts w:eastAsia="Times New Roman" w:cs="Times New Roman"/>
          <w:szCs w:val="24"/>
        </w:rPr>
        <w:t>εσκαμμένων</w:t>
      </w:r>
      <w:proofErr w:type="spellEnd"/>
      <w:r>
        <w:rPr>
          <w:rFonts w:eastAsia="Times New Roman" w:cs="Times New Roman"/>
          <w:szCs w:val="24"/>
        </w:rPr>
        <w:t xml:space="preserve"> από την Κυβέρνηση, αφού είναι μια συρραφή πολλών ρυθμίσεων που αφορά πολλά Υπουργεία και πολλές μεταβλητέ</w:t>
      </w:r>
      <w:r>
        <w:rPr>
          <w:rFonts w:eastAsia="Times New Roman" w:cs="Times New Roman"/>
          <w:szCs w:val="24"/>
        </w:rPr>
        <w:t xml:space="preserve">ς, όχι μόνο του Υπουργείου Εσωτερικών, αλλά και πολλά άλλα ζητήματα που ξεπερνούν τα όρια του Υπουργείου. </w:t>
      </w:r>
    </w:p>
    <w:p w14:paraId="6988B9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Ξέρετε, μπορεί να υπάρχει εξαίρεση πράγματι, αυτό που είπε ο κ. Γάκης σε σχέση με την τροπολογία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προσθήκη που ενέκρινε ο Υπουργός, που </w:t>
      </w:r>
      <w:proofErr w:type="spellStart"/>
      <w:r>
        <w:rPr>
          <w:rFonts w:eastAsia="Times New Roman" w:cs="Times New Roman"/>
          <w:szCs w:val="24"/>
        </w:rPr>
        <w:t>εξορθολογίζε</w:t>
      </w:r>
      <w:r>
        <w:rPr>
          <w:rFonts w:eastAsia="Times New Roman" w:cs="Times New Roman"/>
          <w:szCs w:val="24"/>
        </w:rPr>
        <w:t>ι</w:t>
      </w:r>
      <w:proofErr w:type="spellEnd"/>
      <w:r>
        <w:rPr>
          <w:rFonts w:eastAsia="Times New Roman" w:cs="Times New Roman"/>
          <w:szCs w:val="24"/>
        </w:rPr>
        <w:t xml:space="preserve"> αντικειμενικά ζητήματα τα οποία δεν προκύπτουν με ευθύνη των υπαλλήλων. Αυτό είναι γεγονός, όμως θα περίμενα από την Κυβέρνηση να δείξει την ίδια ευαισθησία για τους υπαλλήλους των παραμεθορίων, που είναι και υπηρετούν παράδειγμα στην </w:t>
      </w:r>
      <w:r>
        <w:rPr>
          <w:rFonts w:eastAsia="Times New Roman" w:cs="Times New Roman"/>
          <w:szCs w:val="24"/>
        </w:rPr>
        <w:t>«ΕΘΝΙΚΗ ΑΣΦΑΛΙΣΤΙΚΗ</w:t>
      </w:r>
      <w:r>
        <w:rPr>
          <w:rFonts w:eastAsia="Times New Roman" w:cs="Times New Roman"/>
          <w:szCs w:val="24"/>
        </w:rPr>
        <w:t>»</w:t>
      </w:r>
      <w:r>
        <w:rPr>
          <w:rFonts w:eastAsia="Times New Roman" w:cs="Times New Roman"/>
          <w:szCs w:val="24"/>
        </w:rPr>
        <w:t xml:space="preserve">. </w:t>
      </w:r>
    </w:p>
    <w:p w14:paraId="6988B9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αγαπητοί συνάδελφοι, τι θα γινόταν εάν η Νέα Δημοκρατία ήταν στην Κυβέρνηση και συνέβαινε αυτό το ξεπούλημα κοψοχρονιά που με ευθύνη της η Κυβέρνηση κυριολεκτικά εξοβελίζει χιλιάδες υπαλλήλους από την </w:t>
      </w:r>
      <w:r>
        <w:rPr>
          <w:rFonts w:eastAsia="Times New Roman" w:cs="Times New Roman"/>
          <w:szCs w:val="24"/>
        </w:rPr>
        <w:t xml:space="preserve">«ΕΘΝΙΚΗ </w:t>
      </w:r>
      <w:r>
        <w:rPr>
          <w:rFonts w:eastAsia="Times New Roman" w:cs="Times New Roman"/>
          <w:szCs w:val="24"/>
        </w:rPr>
        <w:t>ΑΣΦΑΛΙΣΤΙΚΗ»</w:t>
      </w:r>
      <w:r>
        <w:rPr>
          <w:rFonts w:eastAsia="Times New Roman" w:cs="Times New Roman"/>
          <w:szCs w:val="24"/>
        </w:rPr>
        <w:t xml:space="preserve">, όταν η Νέα Δημοκρατία επί ημερών της είχε διασφαλίσει όχι μόνο τη βιωσιμότητα, αλλά είχε διασφαλίσει και το υγιές αυτό πλαίσιο της </w:t>
      </w:r>
      <w:r>
        <w:rPr>
          <w:rFonts w:eastAsia="Times New Roman" w:cs="Times New Roman"/>
          <w:szCs w:val="24"/>
        </w:rPr>
        <w:t>«ΕΘΝΙΚΗΣ ΑΣΦΑΛΙΣΤΙΚΗΣ»</w:t>
      </w:r>
      <w:r>
        <w:rPr>
          <w:rFonts w:eastAsia="Times New Roman" w:cs="Times New Roman"/>
          <w:szCs w:val="24"/>
        </w:rPr>
        <w:t xml:space="preserve">. Μάλιστα τώρα η Κυβέρνηση συνεχίζει αυτή την προσπάθεια να την ξεπουλήσει σε </w:t>
      </w:r>
      <w:proofErr w:type="spellStart"/>
      <w:r>
        <w:rPr>
          <w:rFonts w:eastAsia="Times New Roman" w:cs="Times New Roman"/>
          <w:szCs w:val="24"/>
        </w:rPr>
        <w:t>εξωχώριες</w:t>
      </w:r>
      <w:proofErr w:type="spellEnd"/>
      <w:r>
        <w:rPr>
          <w:rFonts w:eastAsia="Times New Roman" w:cs="Times New Roman"/>
          <w:szCs w:val="24"/>
        </w:rPr>
        <w:t xml:space="preserve"> αγορές πέρα α</w:t>
      </w:r>
      <w:r>
        <w:rPr>
          <w:rFonts w:eastAsia="Times New Roman" w:cs="Times New Roman"/>
          <w:szCs w:val="24"/>
        </w:rPr>
        <w:t xml:space="preserve">πό την ευρωπαϊκή αγορά και δεν έχει ακουστεί τίποτα απολύτως σήμερα σε αυτή την Αίθουσα. </w:t>
      </w:r>
    </w:p>
    <w:p w14:paraId="6988B9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Έτσι, λοιπόν, σήμερα στο νομοσχέδιο όλοι υπερθεματίζουν της κυβερνητικής πλειοψηφίας για διατάξεις που είναι μια σειρά από συρραφές ρυθμίσεων προσωπικού και κομματικο</w:t>
      </w:r>
      <w:r>
        <w:rPr>
          <w:rFonts w:eastAsia="Times New Roman" w:cs="Times New Roman"/>
          <w:szCs w:val="24"/>
        </w:rPr>
        <w:t xml:space="preserve">ύ χαρακτήρα, διευθετήσεις που βρίθουν σκοπιμότητες. </w:t>
      </w:r>
    </w:p>
    <w:p w14:paraId="6988B9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Επειδή τυπικά πρόκειται για ένα νομοσχέδιο του Υπουργείου Εσωτερικών, επιτρέψτε μου με όλο</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σεβασμό να αναφερθώ σε διαρροές που η Κυβέρνηση μεθοδεύει για την επικείμενη αλλαγή του εκλογικού νόμου στη</w:t>
      </w:r>
      <w:r>
        <w:rPr>
          <w:rFonts w:eastAsia="Times New Roman" w:cs="Times New Roman"/>
          <w:szCs w:val="24"/>
        </w:rPr>
        <w:t xml:space="preserve">ν </w:t>
      </w:r>
      <w:r>
        <w:rPr>
          <w:rFonts w:eastAsia="Times New Roman" w:cs="Times New Roman"/>
          <w:szCs w:val="24"/>
        </w:rPr>
        <w:t>α</w:t>
      </w:r>
      <w:r>
        <w:rPr>
          <w:rFonts w:eastAsia="Times New Roman" w:cs="Times New Roman"/>
          <w:szCs w:val="24"/>
        </w:rPr>
        <w:t>υτοδιοίκηση. Οι υφέρπουσες φημολογίες που έχουν δει το φως της δημοσιότητας στα μέσα μαζικής ενημέρωσης, αλλά και σε πολιτικούς κύκλους, διατυπώνουν τη σκέψη ότι επιχειρείται ένας ανασχεδιασμός του Υπουργείου για την αλλαγή του εκλογικού νόμου και αφορά</w:t>
      </w:r>
      <w:r>
        <w:rPr>
          <w:rFonts w:eastAsia="Times New Roman" w:cs="Times New Roman"/>
          <w:szCs w:val="24"/>
        </w:rPr>
        <w:t xml:space="preserve"> τον εκλογικό νόμο στις δημοτικές εκλογές.</w:t>
      </w:r>
    </w:p>
    <w:p w14:paraId="6988B9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Είμαι υποχρεωμένος, λοιπόν, να επισημάνω ότι πρόκειται για μια ακόμα προσπάθεια της Κυβέρνησης να ελέγξει την αυτοδιοίκηση. Επιδιώκει να δημιουργήσει διαλυτική κατάσταση, να μην μπορούν να διοικηθούν οι δήμοι, να </w:t>
      </w:r>
      <w:r>
        <w:rPr>
          <w:rFonts w:eastAsia="Times New Roman" w:cs="Times New Roman"/>
          <w:szCs w:val="24"/>
        </w:rPr>
        <w:t>μην υφίσταται η αρχή της πλειοψηφίας και επιστρατεύονται όλα τα μέσα για αυτό</w:t>
      </w:r>
      <w:r>
        <w:rPr>
          <w:rFonts w:eastAsia="Times New Roman" w:cs="Times New Roman"/>
          <w:szCs w:val="24"/>
        </w:rPr>
        <w:t>ν</w:t>
      </w:r>
      <w:r>
        <w:rPr>
          <w:rFonts w:eastAsia="Times New Roman" w:cs="Times New Roman"/>
          <w:szCs w:val="24"/>
        </w:rPr>
        <w:t xml:space="preserve"> τον σκοπό με έναν εκλογικό νόμο που θα δημιουργήσει διαλυτικές καταστάσεις στην αυτοδιοίκηση για να παίζουν ρόλο η ρυθμιστική αρχή του κυρίαρχου θνησιγενή και τα μειοψηφικά σχήμ</w:t>
      </w:r>
      <w:r>
        <w:rPr>
          <w:rFonts w:eastAsia="Times New Roman" w:cs="Times New Roman"/>
          <w:szCs w:val="24"/>
        </w:rPr>
        <w:t>ατα της δήθεν Αριστεράς και του ρεύματος που επικρατεί τώρα στην κυβερνητική πλειοψηφία.</w:t>
      </w:r>
    </w:p>
    <w:p w14:paraId="6988B9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Ακούμε μάλιστα ότι θα δοθεί δικαίωμα ψήφου και στους αλλοδαπούς για τις δημοτικές εκλογές και αναρωτιόμαστε αν υπάρχει πάτος στο βαρέλι αυτό της κομματικής σκοπιμότητα</w:t>
      </w:r>
      <w:r>
        <w:rPr>
          <w:rFonts w:eastAsia="Times New Roman" w:cs="Times New Roman"/>
          <w:szCs w:val="24"/>
        </w:rPr>
        <w:t xml:space="preserve">ς. </w:t>
      </w:r>
    </w:p>
    <w:p w14:paraId="6988B9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Αναρωτιέμαι, κύριε Υπουργέ, αν γνωρίζει η Κυβέρνηση ότι υπάρχει συνταγματικός κανόνας, θεσμικό συνταγματικό πλαίσιο. Προφανώς κάποιοι στην Κυβέρνηση το γνωρίζουν και κάποιοι άλλοι δεν το γνωρίζουν. Ίσως σκέφτονται μάλιστα να δώσουν και δικαίωμα ψήφου και σ</w:t>
      </w:r>
      <w:r>
        <w:rPr>
          <w:rFonts w:eastAsia="Times New Roman" w:cs="Times New Roman"/>
          <w:szCs w:val="24"/>
        </w:rPr>
        <w:t xml:space="preserve">ε αυτούς που έχουν εγκλωβιστεί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των νησιών.</w:t>
      </w:r>
    </w:p>
    <w:p w14:paraId="6988B9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κυβερνητικής πλειοψηφίας, για πρώτη φορά υπάρχει τέτοιους είδους δυσαρμονία ανάμεσα στην Κυβέρνηση και στο εκλογικό σώμα. Δεν έχετε δημοκρατική και ηθική νομιμοποίηση να προχωρή</w:t>
      </w:r>
      <w:r>
        <w:rPr>
          <w:rFonts w:eastAsia="Times New Roman" w:cs="Times New Roman"/>
          <w:szCs w:val="24"/>
        </w:rPr>
        <w:t>σετε σε κα</w:t>
      </w:r>
      <w:r>
        <w:rPr>
          <w:rFonts w:eastAsia="Times New Roman" w:cs="Times New Roman"/>
          <w:szCs w:val="24"/>
        </w:rPr>
        <w:t>μ</w:t>
      </w:r>
      <w:r>
        <w:rPr>
          <w:rFonts w:eastAsia="Times New Roman" w:cs="Times New Roman"/>
          <w:szCs w:val="24"/>
        </w:rPr>
        <w:t>μιά αλλαγή αυτή τη χρονική συγκυρία στο θέμα του εκλογικού νόμου για τις δημοτικές εκλογές.</w:t>
      </w:r>
    </w:p>
    <w:p w14:paraId="6988B9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 νομοσχέδιο θα αναφερθώ σε συγκεκριμένα άρθρα. Θα αναφερθώ σε αυτά που καταδεικνύουν τις ακραίες σκοπιμότητες με τις οποίες η Κυβέρν</w:t>
      </w:r>
      <w:r>
        <w:rPr>
          <w:rFonts w:eastAsia="Times New Roman" w:cs="Times New Roman"/>
          <w:szCs w:val="24"/>
        </w:rPr>
        <w:t xml:space="preserve">ηση συνδέει τη νομοθετική διαδικασία, ευτελίζοντας αυτή τη διαδικασία στην </w:t>
      </w:r>
      <w:r>
        <w:rPr>
          <w:rFonts w:eastAsia="Times New Roman" w:cs="Times New Roman"/>
          <w:szCs w:val="24"/>
        </w:rPr>
        <w:t>Ε</w:t>
      </w:r>
      <w:r>
        <w:rPr>
          <w:rFonts w:eastAsia="Times New Roman" w:cs="Times New Roman"/>
          <w:szCs w:val="24"/>
        </w:rPr>
        <w:t xml:space="preserve">θνική </w:t>
      </w:r>
      <w:proofErr w:type="spellStart"/>
      <w:r>
        <w:rPr>
          <w:rFonts w:eastAsia="Times New Roman" w:cs="Times New Roman"/>
          <w:szCs w:val="24"/>
        </w:rPr>
        <w:t>Α</w:t>
      </w:r>
      <w:r>
        <w:rPr>
          <w:rFonts w:eastAsia="Times New Roman" w:cs="Times New Roman"/>
          <w:szCs w:val="24"/>
        </w:rPr>
        <w:t>αντιπροσωπεία</w:t>
      </w:r>
      <w:proofErr w:type="spellEnd"/>
      <w:r>
        <w:rPr>
          <w:rFonts w:eastAsia="Times New Roman" w:cs="Times New Roman"/>
          <w:szCs w:val="24"/>
        </w:rPr>
        <w:t xml:space="preserve">. Συγκεκριμένα αναφέρομαι στο άρθρο 39 –αναφέρθηκε και ο κ. </w:t>
      </w:r>
      <w:proofErr w:type="spellStart"/>
      <w:r>
        <w:rPr>
          <w:rFonts w:eastAsia="Times New Roman" w:cs="Times New Roman"/>
          <w:szCs w:val="24"/>
        </w:rPr>
        <w:t>Μπουκώρος</w:t>
      </w:r>
      <w:proofErr w:type="spellEnd"/>
      <w:r>
        <w:rPr>
          <w:rFonts w:eastAsia="Times New Roman" w:cs="Times New Roman"/>
          <w:szCs w:val="24"/>
        </w:rPr>
        <w:t xml:space="preserve"> πριν- που ρυθμίζει ζητήματα μετατάξεων δημοσίων υπαλλήλων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κινητικότητας. </w:t>
      </w:r>
    </w:p>
    <w:p w14:paraId="6988B9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υπενθυμίσω, κύριοι Υπουργοί, ότι είχατε πολεμήσει σφοδρά σε αυτή την Αίθουσα και εντός και εκτός Κοινοβουλίου την ιδέα της κινητικότητας στο δημόσιο, που είχαμε μιλήσει τότε με επιχειρήματα. </w:t>
      </w:r>
    </w:p>
    <w:p w14:paraId="6988B940" w14:textId="77777777" w:rsidR="00374D63" w:rsidRDefault="00826AA3">
      <w:pPr>
        <w:spacing w:line="600" w:lineRule="auto"/>
        <w:ind w:firstLine="720"/>
        <w:contextualSpacing/>
        <w:jc w:val="both"/>
        <w:rPr>
          <w:rFonts w:eastAsia="Times New Roman"/>
          <w:szCs w:val="24"/>
        </w:rPr>
      </w:pPr>
      <w:r>
        <w:rPr>
          <w:rFonts w:eastAsia="Times New Roman"/>
          <w:szCs w:val="24"/>
        </w:rPr>
        <w:t>Και τι κάνατε; Αφού καθυστερήσατε τόσο καιρό, φέρατε</w:t>
      </w:r>
      <w:r>
        <w:rPr>
          <w:rFonts w:eastAsia="Times New Roman"/>
          <w:szCs w:val="24"/>
        </w:rPr>
        <w:t xml:space="preserve"> μια ρύθμιση, σύμφωνα με την οποία όσοι δημόσιοι υπάλληλοι από τις 2 Δεκεμβρίου του 2016 -ημερομηνία, δηλαδή, που τέθηκε σε ισχύ ο νόμος για την κινητικότητα- είναι αποσπασμένοι μπορούν με αίτησή τους έως τις 15 Μαρτίου να μεταταχθούν σε υπηρεσίες που έχου</w:t>
      </w:r>
      <w:r>
        <w:rPr>
          <w:rFonts w:eastAsia="Times New Roman"/>
          <w:szCs w:val="24"/>
        </w:rPr>
        <w:t xml:space="preserve">ν </w:t>
      </w:r>
      <w:proofErr w:type="spellStart"/>
      <w:r>
        <w:rPr>
          <w:rFonts w:eastAsia="Times New Roman"/>
          <w:szCs w:val="24"/>
        </w:rPr>
        <w:t>αποσπασθεί</w:t>
      </w:r>
      <w:proofErr w:type="spellEnd"/>
      <w:r>
        <w:rPr>
          <w:rFonts w:eastAsia="Times New Roman"/>
          <w:szCs w:val="24"/>
        </w:rPr>
        <w:t>. Είναι μια απολύτως φωτογραφική διάταξη.</w:t>
      </w:r>
    </w:p>
    <w:p w14:paraId="6988B941" w14:textId="77777777" w:rsidR="00374D63" w:rsidRDefault="00826AA3">
      <w:pPr>
        <w:spacing w:line="600" w:lineRule="auto"/>
        <w:ind w:firstLine="720"/>
        <w:contextualSpacing/>
        <w:jc w:val="both"/>
        <w:rPr>
          <w:rFonts w:eastAsia="Times New Roman"/>
          <w:szCs w:val="24"/>
        </w:rPr>
      </w:pPr>
      <w:r>
        <w:rPr>
          <w:rFonts w:eastAsia="Times New Roman"/>
          <w:szCs w:val="24"/>
        </w:rPr>
        <w:t>Σύμφωνα με αυτό το σκεπτικό, το κριτήριο δεν είναι οι πραγματικές ανάγκες του δημοσίου, δεν είναι οι ανάγκες που διέπουν τους κανόνες λειτουργίας του οργανογράμματος του όποιου ΟΤΑ, αλλά αν υπάρχει σύμφ</w:t>
      </w:r>
      <w:r>
        <w:rPr>
          <w:rFonts w:eastAsia="Times New Roman"/>
          <w:szCs w:val="24"/>
        </w:rPr>
        <w:t>ωνη γνώμη από τις υπηρεσίες στις οποίες θα πάει με αίτησή του ο υπάλληλος, τότε θα πάει. Μ</w:t>
      </w:r>
      <w:r>
        <w:rPr>
          <w:rFonts w:eastAsia="Times New Roman"/>
          <w:szCs w:val="24"/>
        </w:rPr>
        <w:t>ε</w:t>
      </w:r>
      <w:r>
        <w:rPr>
          <w:rFonts w:eastAsia="Times New Roman"/>
          <w:szCs w:val="24"/>
        </w:rPr>
        <w:t xml:space="preserve"> αυτή τη λογική ξέρετε ότι οι υπηρεσίες που πάσχουν από ακραίας μορφής </w:t>
      </w:r>
      <w:proofErr w:type="spellStart"/>
      <w:r>
        <w:rPr>
          <w:rFonts w:eastAsia="Times New Roman"/>
          <w:szCs w:val="24"/>
        </w:rPr>
        <w:t>υποστελέχωση</w:t>
      </w:r>
      <w:proofErr w:type="spellEnd"/>
      <w:r>
        <w:rPr>
          <w:rFonts w:eastAsia="Times New Roman"/>
          <w:szCs w:val="24"/>
        </w:rPr>
        <w:t>, ιδιαίτερα στον νησιωτικό χώρο, δεν πρόκειται ποτέ να στελεχωθούν.</w:t>
      </w:r>
    </w:p>
    <w:p w14:paraId="6988B942" w14:textId="77777777" w:rsidR="00374D63" w:rsidRDefault="00826AA3">
      <w:pPr>
        <w:spacing w:line="600" w:lineRule="auto"/>
        <w:ind w:firstLine="720"/>
        <w:contextualSpacing/>
        <w:jc w:val="both"/>
        <w:rPr>
          <w:rFonts w:eastAsia="Times New Roman"/>
          <w:szCs w:val="24"/>
        </w:rPr>
      </w:pPr>
      <w:r>
        <w:rPr>
          <w:rFonts w:eastAsia="Times New Roman"/>
          <w:szCs w:val="24"/>
        </w:rPr>
        <w:t>Ουσιαστικά πρό</w:t>
      </w:r>
      <w:r>
        <w:rPr>
          <w:rFonts w:eastAsia="Times New Roman"/>
          <w:szCs w:val="24"/>
        </w:rPr>
        <w:t>κειται για μια διάταξη που λειτουργεί ως πλυντήριο για τη νομιμοποίηση όλων των αποσπάσεων ή μετατάξεων που έχουν γίνει με ρουσφετολογικά κριτήρια και είναι δεδομένο ότι έχουν γίνει πάρα πολλές τα δύο τελευταία χρόνια. Η αλήθεια είναι ότι δεν ξέρουμε τον α</w:t>
      </w:r>
      <w:r>
        <w:rPr>
          <w:rFonts w:eastAsia="Times New Roman"/>
          <w:szCs w:val="24"/>
        </w:rPr>
        <w:t>ριθμό. Θα ήταν πολύ χρήσιμο στην Αίθουσα αυτή το Υπουργείο να καταθέσει αριθμό.</w:t>
      </w:r>
    </w:p>
    <w:p w14:paraId="6988B943"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Σε σχέση τώρα με το άρθρο 40, στο οποίο αναφέρθηκα εκτενώς και στην ομιλία μου στην </w:t>
      </w:r>
      <w:r>
        <w:rPr>
          <w:rFonts w:eastAsia="Times New Roman"/>
          <w:szCs w:val="24"/>
        </w:rPr>
        <w:t>ε</w:t>
      </w:r>
      <w:r>
        <w:rPr>
          <w:rFonts w:eastAsia="Times New Roman"/>
          <w:szCs w:val="24"/>
        </w:rPr>
        <w:t>πιτροπή, θέλω να πω ότι σύμφωνα με αυτό προτείνονται για ένα ακόμη χρόνο οι συμβάσεις κάλυψ</w:t>
      </w:r>
      <w:r>
        <w:rPr>
          <w:rFonts w:eastAsia="Times New Roman"/>
          <w:szCs w:val="24"/>
        </w:rPr>
        <w:t xml:space="preserve">ης έκτακτων και κατεπειγουσών αναγκών σε σχέση με τις δομές φιλοξενίας προσφύγων, προφανώς για να συνεχιστεί η μεγάλη </w:t>
      </w:r>
      <w:proofErr w:type="spellStart"/>
      <w:r>
        <w:rPr>
          <w:rFonts w:eastAsia="Times New Roman"/>
          <w:szCs w:val="24"/>
        </w:rPr>
        <w:t>μπίζνα</w:t>
      </w:r>
      <w:proofErr w:type="spellEnd"/>
      <w:r>
        <w:rPr>
          <w:rFonts w:eastAsia="Times New Roman"/>
          <w:szCs w:val="24"/>
        </w:rPr>
        <w:t xml:space="preserve"> που έχει στηθεί από την Κυβέρνηση για το μεταναστευτικό με σωρεία απευθείας αναθέσεων και με τη διαδικασία του κατεπείγοντος.</w:t>
      </w:r>
    </w:p>
    <w:p w14:paraId="6988B944"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Έτσι </w:t>
      </w:r>
      <w:r>
        <w:rPr>
          <w:rFonts w:eastAsia="Times New Roman"/>
          <w:szCs w:val="24"/>
        </w:rPr>
        <w:t xml:space="preserve">κάνατε και με την πρόσφατη υπουργική απόφαση, αγαπητοί κύριοι της Κυβέρνησης, για τη δημιουργία κλειστού τύπου </w:t>
      </w:r>
      <w:proofErr w:type="spellStart"/>
      <w:r>
        <w:rPr>
          <w:rFonts w:eastAsia="Times New Roman"/>
          <w:szCs w:val="24"/>
        </w:rPr>
        <w:t>προαναχωρησιακού</w:t>
      </w:r>
      <w:proofErr w:type="spellEnd"/>
      <w:r>
        <w:rPr>
          <w:rFonts w:eastAsia="Times New Roman"/>
          <w:szCs w:val="24"/>
        </w:rPr>
        <w:t xml:space="preserve"> κέντρου στην Κω, την Κω, την οποία η Κυβέρνηση τιμωρεί συνεχώς, αγαπητές και αγαπητοί συνάδελφοι. Στον τρίτο τουριστικό προορισμ</w:t>
      </w:r>
      <w:r>
        <w:rPr>
          <w:rFonts w:eastAsia="Times New Roman"/>
          <w:szCs w:val="24"/>
        </w:rPr>
        <w:t xml:space="preserve">ό της χώρας με απευθείας ανάθεση </w:t>
      </w:r>
      <w:proofErr w:type="spellStart"/>
      <w:r>
        <w:rPr>
          <w:rFonts w:eastAsia="Times New Roman"/>
          <w:szCs w:val="24"/>
        </w:rPr>
        <w:t>προαναχωρησιακού</w:t>
      </w:r>
      <w:proofErr w:type="spellEnd"/>
      <w:r>
        <w:rPr>
          <w:rFonts w:eastAsia="Times New Roman"/>
          <w:szCs w:val="24"/>
        </w:rPr>
        <w:t xml:space="preserve"> κέντρου ύψους πάνω από 4,5 εκατομμύρια ευρώ η Κως, λοιπόν, τίθεται στο στόχαστρο και πάλι της Κυβέρνησης.</w:t>
      </w:r>
    </w:p>
    <w:p w14:paraId="6988B94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Με αφορμή, λοιπόν, αυτή τη συζήτηση για το άρθρο 40 επιτρέψτε μου να πω ότι είναι μια λάθος απόφαση </w:t>
      </w:r>
      <w:r>
        <w:rPr>
          <w:rFonts w:eastAsia="Times New Roman"/>
          <w:szCs w:val="24"/>
        </w:rPr>
        <w:t xml:space="preserve">και καλώ την Κυβέρνηση να την πάρει πίσω. Δεν μπορεί άλλο να λαβώνεται ο τουρισμός. </w:t>
      </w:r>
    </w:p>
    <w:p w14:paraId="6988B946" w14:textId="77777777" w:rsidR="00374D63" w:rsidRDefault="00826AA3">
      <w:pPr>
        <w:spacing w:line="600" w:lineRule="auto"/>
        <w:ind w:firstLine="720"/>
        <w:contextualSpacing/>
        <w:jc w:val="both"/>
        <w:rPr>
          <w:rFonts w:eastAsia="Times New Roman"/>
          <w:szCs w:val="24"/>
        </w:rPr>
      </w:pPr>
      <w:r>
        <w:rPr>
          <w:rFonts w:eastAsia="Times New Roman"/>
          <w:szCs w:val="24"/>
        </w:rPr>
        <w:t>Έχετε αναγνωρίσει ότι είναι εχθρικό κεφάλαιο ο τουρισμός, κύριοι της Κυβέρνησης. Εάν πιστεύετε, λοιπόν, σ</w:t>
      </w:r>
      <w:r>
        <w:rPr>
          <w:rFonts w:eastAsia="Times New Roman"/>
          <w:szCs w:val="24"/>
        </w:rPr>
        <w:t>ε</w:t>
      </w:r>
      <w:r>
        <w:rPr>
          <w:rFonts w:eastAsia="Times New Roman"/>
          <w:szCs w:val="24"/>
        </w:rPr>
        <w:t xml:space="preserve"> αυτή την προοπτική, ανακαλέστε την απόφαση. Όχι στα νησιά </w:t>
      </w:r>
      <w:proofErr w:type="spellStart"/>
      <w:r>
        <w:rPr>
          <w:rFonts w:eastAsia="Times New Roman"/>
          <w:szCs w:val="24"/>
        </w:rPr>
        <w:t>προανα</w:t>
      </w:r>
      <w:r>
        <w:rPr>
          <w:rFonts w:eastAsia="Times New Roman"/>
          <w:szCs w:val="24"/>
        </w:rPr>
        <w:t>χωρησιακά</w:t>
      </w:r>
      <w:proofErr w:type="spellEnd"/>
      <w:r>
        <w:rPr>
          <w:rFonts w:eastAsia="Times New Roman"/>
          <w:szCs w:val="24"/>
        </w:rPr>
        <w:t xml:space="preserve"> κέντρα. </w:t>
      </w:r>
    </w:p>
    <w:p w14:paraId="6988B94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Ξέρετε κάτι; Ο κ. </w:t>
      </w:r>
      <w:proofErr w:type="spellStart"/>
      <w:r>
        <w:rPr>
          <w:rFonts w:eastAsia="Times New Roman"/>
          <w:szCs w:val="24"/>
        </w:rPr>
        <w:t>Μουζάλας</w:t>
      </w:r>
      <w:proofErr w:type="spellEnd"/>
      <w:r>
        <w:rPr>
          <w:rFonts w:eastAsia="Times New Roman"/>
          <w:szCs w:val="24"/>
        </w:rPr>
        <w:t>, παράλληλα, έχει μια άλλη ιδιαιτερότητα. Δεν έχει απαντήσει επί της ουσίας στις καταγγελίες του κ. Βουδούρη. Γι’ αυτό και βλέπουμε άρθρα, όπως το άρθρο 30 αυτού του νομοσχεδίου, να νομιμοποιούν τις αδιαφανείς δ</w:t>
      </w:r>
      <w:r>
        <w:rPr>
          <w:rFonts w:eastAsia="Times New Roman"/>
          <w:szCs w:val="24"/>
        </w:rPr>
        <w:t>ιαδικασίες και τις απευθείας αναθέσεις με το πρόσχημα του κατεπείγοντος και θα δούμε κι άλλα τέτοια όσο παραμένετε στην Κυβέρνηση.</w:t>
      </w:r>
    </w:p>
    <w:p w14:paraId="6988B948" w14:textId="77777777" w:rsidR="00374D63" w:rsidRDefault="00826AA3">
      <w:pPr>
        <w:spacing w:line="600" w:lineRule="auto"/>
        <w:ind w:firstLine="720"/>
        <w:contextualSpacing/>
        <w:jc w:val="both"/>
        <w:rPr>
          <w:rFonts w:eastAsia="Times New Roman"/>
          <w:szCs w:val="24"/>
        </w:rPr>
      </w:pPr>
      <w:r>
        <w:rPr>
          <w:rFonts w:eastAsia="Times New Roman"/>
          <w:szCs w:val="24"/>
        </w:rPr>
        <w:t>Παράλληλα με τις διατάξεις αυτού του νομοσχεδίου, έχει χαθεί ο λογαριασμός για τις φωτογραφικές διατάξεις αυτού του χαρακτήρα</w:t>
      </w:r>
      <w:r>
        <w:rPr>
          <w:rFonts w:eastAsia="Times New Roman"/>
          <w:szCs w:val="24"/>
        </w:rPr>
        <w:t xml:space="preserve"> με τις τροπολογίες που καταθέτει η Κυβέρνηση. </w:t>
      </w:r>
    </w:p>
    <w:p w14:paraId="6988B949" w14:textId="77777777" w:rsidR="00374D63" w:rsidRDefault="00826AA3">
      <w:pPr>
        <w:spacing w:line="600" w:lineRule="auto"/>
        <w:ind w:firstLine="720"/>
        <w:contextualSpacing/>
        <w:jc w:val="both"/>
        <w:rPr>
          <w:rFonts w:eastAsia="Times New Roman"/>
          <w:szCs w:val="24"/>
        </w:rPr>
      </w:pPr>
      <w:r>
        <w:rPr>
          <w:rFonts w:eastAsia="Times New Roman"/>
          <w:szCs w:val="24"/>
        </w:rPr>
        <w:t>Μαζί με το αίτημα για την πολιτική αλλαγή, αναδεικνύεται και το αίτημα, κύριε Πρόεδρε, που είναι πασιφανές από την κατάθεση των εισηγήσεων απ’ όλες τις παρατάξεις, της κοινοβουλευτικής τάξης, ιδίως στα ζητήμα</w:t>
      </w:r>
      <w:r>
        <w:rPr>
          <w:rFonts w:eastAsia="Times New Roman"/>
          <w:szCs w:val="24"/>
        </w:rPr>
        <w:t>τα που αφορούν τη νομοθετική διαδικασία.</w:t>
      </w:r>
    </w:p>
    <w:p w14:paraId="6988B94A" w14:textId="77777777" w:rsidR="00374D63" w:rsidRDefault="00826AA3">
      <w:pPr>
        <w:spacing w:line="600" w:lineRule="auto"/>
        <w:ind w:firstLine="720"/>
        <w:contextualSpacing/>
        <w:jc w:val="both"/>
        <w:rPr>
          <w:rFonts w:eastAsia="Times New Roman"/>
          <w:szCs w:val="24"/>
        </w:rPr>
      </w:pPr>
      <w:r>
        <w:rPr>
          <w:rFonts w:eastAsia="Times New Roman"/>
          <w:szCs w:val="24"/>
        </w:rPr>
        <w:t>Θέλω, λοιπόν, καταλήγοντας να παρακαλέσω, κύριε Υπουργέ, σε ό,τι αφορά τη νησιωτική Ελλάδα, να σεβαστείτε την έννοια της κινητικότητας, να ενισχύσετε αυτό που έχουμε πει στο παρελθόν, τους δήμους κάτω από τρεις χιλι</w:t>
      </w:r>
      <w:r>
        <w:rPr>
          <w:rFonts w:eastAsia="Times New Roman"/>
          <w:szCs w:val="24"/>
        </w:rPr>
        <w:t xml:space="preserve">άδες κατοίκους -βλέπε το παράδειγμα της Κάσου- και ιδιαίτερα για την παράταση των συμβάσεων εργασίας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στα νησιά, πάρτε το πίσω, όπως να πάρετε πίσω και την απόφαση για τα </w:t>
      </w:r>
      <w:proofErr w:type="spellStart"/>
      <w:r>
        <w:rPr>
          <w:rFonts w:eastAsia="Times New Roman"/>
          <w:szCs w:val="24"/>
        </w:rPr>
        <w:t>προαναχωρησιακά</w:t>
      </w:r>
      <w:proofErr w:type="spellEnd"/>
      <w:r>
        <w:rPr>
          <w:rFonts w:eastAsia="Times New Roman"/>
          <w:szCs w:val="24"/>
        </w:rPr>
        <w:t xml:space="preserve"> κέντρα στην Κω και στη Λέρο.</w:t>
      </w:r>
    </w:p>
    <w:p w14:paraId="6988B94B"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κύριε Πρόεδρε.</w:t>
      </w:r>
    </w:p>
    <w:p w14:paraId="6988B94C" w14:textId="77777777" w:rsidR="00374D63" w:rsidRDefault="00826AA3">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Χειροκροτήματα από την πτέρυγα της Νέας Δημοκρατίας)</w:t>
      </w:r>
    </w:p>
    <w:p w14:paraId="6988B94D"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6988B94E" w14:textId="77777777" w:rsidR="00374D63" w:rsidRDefault="00826AA3">
      <w:pPr>
        <w:spacing w:line="600" w:lineRule="auto"/>
        <w:ind w:firstLine="720"/>
        <w:contextualSpacing/>
        <w:jc w:val="both"/>
        <w:rPr>
          <w:rFonts w:eastAsia="Times New Roman"/>
          <w:szCs w:val="24"/>
        </w:rPr>
      </w:pPr>
      <w:r>
        <w:rPr>
          <w:rFonts w:eastAsia="Times New Roman"/>
          <w:szCs w:val="24"/>
        </w:rPr>
        <w:t>Ο συνάδελφος κ. Παπαθεοδώρου Θεόδωρος έχει τον λόγο από τη Δημοκρατική Συμπαράταξη.</w:t>
      </w:r>
    </w:p>
    <w:p w14:paraId="6988B94F" w14:textId="77777777" w:rsidR="00374D63" w:rsidRDefault="00826AA3">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6988B950"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w:t>
      </w:r>
      <w:r>
        <w:rPr>
          <w:rFonts w:eastAsia="Times New Roman"/>
          <w:szCs w:val="24"/>
        </w:rPr>
        <w:t xml:space="preserve"> κύριοι συνάδελφοι, κύριοι Υπουργοί, κύριε Κοντονή, θα μου επιτρέψετε ένα σχόλιο σ</w:t>
      </w:r>
      <w:r>
        <w:rPr>
          <w:rFonts w:eastAsia="Times New Roman"/>
          <w:szCs w:val="24"/>
        </w:rPr>
        <w:t>ε</w:t>
      </w:r>
      <w:r>
        <w:rPr>
          <w:rFonts w:eastAsia="Times New Roman"/>
          <w:szCs w:val="24"/>
        </w:rPr>
        <w:t xml:space="preserve"> αυτό το οποίο είπατε για να ξεκαθαρίσουμε την κατάσταση σε σχέση με την τοποθέτηση και του κ. Μανιάτη, αλλά και τη δική σας.</w:t>
      </w:r>
    </w:p>
    <w:p w14:paraId="6988B95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Αναφορικά με το άρθρο 32, σχετικά επομένως με </w:t>
      </w:r>
      <w:r>
        <w:rPr>
          <w:rFonts w:eastAsia="Times New Roman"/>
          <w:szCs w:val="24"/>
        </w:rPr>
        <w:t>την περίπτωση θανάτου, οριστικής αποχώρησης ενός άμισθου υποθηκοφύλακα και της ρύθμισης που φέρνετε, σας είπαμε από την αρχή ότι εμείς συμφωνούμε σ</w:t>
      </w:r>
      <w:r>
        <w:rPr>
          <w:rFonts w:eastAsia="Times New Roman"/>
          <w:szCs w:val="24"/>
        </w:rPr>
        <w:t>ε</w:t>
      </w:r>
      <w:r>
        <w:rPr>
          <w:rFonts w:eastAsia="Times New Roman"/>
          <w:szCs w:val="24"/>
        </w:rPr>
        <w:t xml:space="preserve"> αυτό.</w:t>
      </w:r>
    </w:p>
    <w:p w14:paraId="6988B952"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Θα μείνουμε σ</w:t>
      </w:r>
      <w:r>
        <w:rPr>
          <w:rFonts w:eastAsia="Times New Roman"/>
          <w:szCs w:val="24"/>
        </w:rPr>
        <w:t>ε</w:t>
      </w:r>
      <w:r>
        <w:rPr>
          <w:rFonts w:eastAsia="Times New Roman"/>
          <w:szCs w:val="24"/>
        </w:rPr>
        <w:t xml:space="preserve"> αυτό;</w:t>
      </w:r>
    </w:p>
    <w:p w14:paraId="6988B953" w14:textId="77777777" w:rsidR="00374D63" w:rsidRDefault="00826AA3">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Θα μέναμε σ</w:t>
      </w:r>
      <w:r>
        <w:rPr>
          <w:rFonts w:eastAsia="Times New Roman"/>
          <w:szCs w:val="24"/>
        </w:rPr>
        <w:t>ε</w:t>
      </w:r>
      <w:r>
        <w:rPr>
          <w:rFonts w:eastAsia="Times New Roman"/>
          <w:szCs w:val="24"/>
        </w:rPr>
        <w:t xml:space="preserve"> αυτό, αν είχατε μείνει κι εσείς.</w:t>
      </w:r>
    </w:p>
    <w:p w14:paraId="6988B954"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Εγώ δεν είπα κα</w:t>
      </w:r>
      <w:r>
        <w:rPr>
          <w:rFonts w:eastAsia="Times New Roman"/>
          <w:szCs w:val="24"/>
        </w:rPr>
        <w:t>μ</w:t>
      </w:r>
      <w:r>
        <w:rPr>
          <w:rFonts w:eastAsia="Times New Roman"/>
          <w:szCs w:val="24"/>
        </w:rPr>
        <w:t>μιά κουβέντα.</w:t>
      </w:r>
    </w:p>
    <w:p w14:paraId="6988B955" w14:textId="77777777" w:rsidR="00374D63" w:rsidRDefault="00826AA3">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Θα μου επιτρέψετε να τοποθετηθώ;</w:t>
      </w:r>
    </w:p>
    <w:p w14:paraId="6988B956" w14:textId="77777777" w:rsidR="00374D63" w:rsidRDefault="00826AA3">
      <w:pPr>
        <w:spacing w:line="600" w:lineRule="auto"/>
        <w:ind w:firstLine="720"/>
        <w:contextualSpacing/>
        <w:jc w:val="both"/>
        <w:rPr>
          <w:rFonts w:eastAsia="Times New Roman"/>
          <w:szCs w:val="24"/>
        </w:rPr>
      </w:pPr>
      <w:r>
        <w:rPr>
          <w:rFonts w:eastAsia="Times New Roman"/>
          <w:b/>
          <w:szCs w:val="24"/>
        </w:rPr>
        <w:t>ΣΤΑΥΡΟΣ ΚΟΝΤΟΝΗΣ (Υπο</w:t>
      </w:r>
      <w:r>
        <w:rPr>
          <w:rFonts w:eastAsia="Times New Roman"/>
          <w:b/>
          <w:szCs w:val="24"/>
        </w:rPr>
        <w:t>υργός Δικαιοσύνης, Διαφάνειας και Ανθρωπίνων Δικαιωμάτων):</w:t>
      </w:r>
      <w:r>
        <w:rPr>
          <w:rFonts w:eastAsia="Times New Roman"/>
          <w:szCs w:val="24"/>
        </w:rPr>
        <w:t xml:space="preserve"> Μας προκάλεσε ο κ. Κουτσούκος.</w:t>
      </w:r>
    </w:p>
    <w:p w14:paraId="6988B957" w14:textId="77777777" w:rsidR="00374D63" w:rsidRDefault="00826AA3">
      <w:pPr>
        <w:spacing w:line="600" w:lineRule="auto"/>
        <w:ind w:firstLine="720"/>
        <w:contextualSpacing/>
        <w:jc w:val="both"/>
        <w:rPr>
          <w:rFonts w:eastAsia="Times New Roman"/>
          <w:szCs w:val="24"/>
        </w:rPr>
      </w:pPr>
      <w:r>
        <w:rPr>
          <w:rFonts w:eastAsia="Times New Roman"/>
          <w:b/>
          <w:szCs w:val="24"/>
        </w:rPr>
        <w:t>ΘΕΟΔΩΡΟΣ ΠΑΠΑΘΕΟΔΩΡΟΥ:</w:t>
      </w:r>
      <w:r>
        <w:rPr>
          <w:rFonts w:eastAsia="Times New Roman"/>
          <w:szCs w:val="24"/>
        </w:rPr>
        <w:t xml:space="preserve"> Θα μου επιτρέψετε; </w:t>
      </w:r>
    </w:p>
    <w:p w14:paraId="6988B958" w14:textId="77777777" w:rsidR="00374D63" w:rsidRDefault="00826AA3">
      <w:pPr>
        <w:spacing w:line="600" w:lineRule="auto"/>
        <w:ind w:firstLine="720"/>
        <w:contextualSpacing/>
        <w:jc w:val="both"/>
        <w:rPr>
          <w:rFonts w:eastAsia="Times New Roman"/>
          <w:szCs w:val="24"/>
        </w:rPr>
      </w:pPr>
      <w:r>
        <w:rPr>
          <w:rFonts w:eastAsia="Times New Roman"/>
          <w:szCs w:val="24"/>
        </w:rPr>
        <w:t>Σχετικά, λοιπόν, με αυτά τα οποία δήλωσε ο κ. Μανιάτης στον χρόνο που τα δήλωσε -και αυτό που έχει να κάνει με τη γνώση που</w:t>
      </w:r>
      <w:r>
        <w:rPr>
          <w:rFonts w:eastAsia="Times New Roman"/>
          <w:szCs w:val="24"/>
        </w:rPr>
        <w:t xml:space="preserve"> έχουμε για το σχέδιο νόμου, το οποίο τουλάχιστον ήταν στη διαβούλευση για τα άμισθα υποθηκοφυλακεία και, ενδεχομένως, τη μετατροπή τους- εκεί, λοιπόν, σας λέμε ότι και η δήλωση του κ. Μανιάτη και η δική μου και οι υπόλοιπες δηλώσεις ισχύουν ως έχουν. Άλλο</w:t>
      </w:r>
      <w:r>
        <w:rPr>
          <w:rFonts w:eastAsia="Times New Roman"/>
          <w:szCs w:val="24"/>
        </w:rPr>
        <w:t xml:space="preserve"> το ένα, άλλο το άλλο.</w:t>
      </w:r>
    </w:p>
    <w:p w14:paraId="6988B9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εξηγώ, κύριε Υπουργέ. Δεν θα χάσετε χρόνο. Σας λέω το εξής: Για τη συγκεκριμένη ρύθμιση δεν υπάρχει πρόβλημα. Φέρτε το νομοσχέδιο, το οποίο μας είπατε ότι θα καταθέσετε και θα σας πούμε τη θέση μας. </w:t>
      </w:r>
    </w:p>
    <w:p w14:paraId="6988B95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Αυτή τη στιγμή και με τη γνώσ</w:t>
      </w:r>
      <w:r>
        <w:rPr>
          <w:rFonts w:eastAsia="Times New Roman" w:cs="Times New Roman"/>
          <w:szCs w:val="24"/>
        </w:rPr>
        <w:t xml:space="preserve">η των διατάξεων που έχουμε από τη διαβούλευση, διαφωνούμε. </w:t>
      </w:r>
    </w:p>
    <w:p w14:paraId="6988B95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είναι αυτά που λέτε; Ξέρετε τι λέτε αυτή τη στιγμή, κύριε Παπαθεοδώρου;</w:t>
      </w:r>
    </w:p>
    <w:p w14:paraId="6988B95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Εγώ ξέρω πάρα πολύ</w:t>
      </w:r>
      <w:r>
        <w:rPr>
          <w:rFonts w:eastAsia="Times New Roman" w:cs="Times New Roman"/>
          <w:szCs w:val="24"/>
        </w:rPr>
        <w:t xml:space="preserve"> καλά τι λέω. </w:t>
      </w:r>
    </w:p>
    <w:p w14:paraId="6988B95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Αυτή η δήλωση αφορούσε…</w:t>
      </w:r>
    </w:p>
    <w:p w14:paraId="6988B95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αφορούσε;</w:t>
      </w:r>
    </w:p>
    <w:p w14:paraId="6988B9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αφορούσε τη συγκεκριμένη ρύθμιση;</w:t>
      </w:r>
    </w:p>
    <w:p w14:paraId="6988B9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w:t>
      </w:r>
      <w:r>
        <w:rPr>
          <w:rFonts w:eastAsia="Times New Roman" w:cs="Times New Roman"/>
          <w:b/>
          <w:szCs w:val="24"/>
        </w:rPr>
        <w:t xml:space="preserve">ων Δικαιωμάτων): </w:t>
      </w:r>
      <w:r>
        <w:rPr>
          <w:rFonts w:eastAsia="Times New Roman" w:cs="Times New Roman"/>
          <w:szCs w:val="24"/>
        </w:rPr>
        <w:t>Αυτό σας λένε οι δημοσιογράφοι;</w:t>
      </w:r>
    </w:p>
    <w:p w14:paraId="6988B9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αποκλείεται να συνεχιστεί αυτός ο διάλογος. </w:t>
      </w:r>
    </w:p>
    <w:p w14:paraId="6988B9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έχετε φάει τρία λεπτά από την ομιλία σας για ένα θέμα που λύθηκε πριν. Ο κ. Κουτσούκος με τον κ</w:t>
      </w:r>
      <w:r>
        <w:rPr>
          <w:rFonts w:eastAsia="Times New Roman" w:cs="Times New Roman"/>
          <w:szCs w:val="24"/>
        </w:rPr>
        <w:t>ύριο Υπουργό συμφώνησαν στο δι</w:t>
      </w:r>
      <w:r>
        <w:rPr>
          <w:rFonts w:eastAsia="Times New Roman" w:cs="Times New Roman"/>
          <w:szCs w:val="24"/>
        </w:rPr>
        <w:t>ά</w:t>
      </w:r>
      <w:r>
        <w:rPr>
          <w:rFonts w:eastAsia="Times New Roman" w:cs="Times New Roman"/>
          <w:szCs w:val="24"/>
        </w:rPr>
        <w:t xml:space="preserve"> ταύτα. </w:t>
      </w:r>
    </w:p>
    <w:p w14:paraId="6988B9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Μη μου τρώτε κι εσείς χρόνο, όμως, κύριε Πρόεδρε. </w:t>
      </w:r>
    </w:p>
    <w:p w14:paraId="6988B9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988B9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παρατήρηση!</w:t>
      </w:r>
    </w:p>
    <w:p w14:paraId="6988B9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συνεχίζω αμέσως. </w:t>
      </w:r>
    </w:p>
    <w:p w14:paraId="6988B9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w:t>
      </w:r>
      <w:r>
        <w:rPr>
          <w:rFonts w:eastAsia="Times New Roman" w:cs="Times New Roman"/>
          <w:b/>
          <w:szCs w:val="24"/>
        </w:rPr>
        <w:t xml:space="preserve">ός Δικαιοσύνης, Διαφάνειας και Ανθρωπίνων Δικαιωμάτων): </w:t>
      </w:r>
      <w:r>
        <w:rPr>
          <w:rFonts w:eastAsia="Times New Roman" w:cs="Times New Roman"/>
          <w:szCs w:val="24"/>
        </w:rPr>
        <w:t>Κύριε Πρόεδρε, κατέθεσα</w:t>
      </w:r>
      <w:r>
        <w:rPr>
          <w:rFonts w:eastAsia="Times New Roman" w:cs="Times New Roman"/>
          <w:szCs w:val="24"/>
        </w:rPr>
        <w:t>,</w:t>
      </w:r>
      <w:r>
        <w:rPr>
          <w:rFonts w:eastAsia="Times New Roman" w:cs="Times New Roman"/>
          <w:szCs w:val="24"/>
        </w:rPr>
        <w:t xml:space="preserve"> όπως μου ζήτησε ο κ. Κουτσούκος</w:t>
      </w:r>
      <w:r>
        <w:rPr>
          <w:rFonts w:eastAsia="Times New Roman" w:cs="Times New Roman"/>
          <w:szCs w:val="24"/>
        </w:rPr>
        <w:t>,</w:t>
      </w:r>
      <w:r>
        <w:rPr>
          <w:rFonts w:eastAsia="Times New Roman" w:cs="Times New Roman"/>
          <w:szCs w:val="24"/>
        </w:rPr>
        <w:t xml:space="preserve"> και τη δήλωση του κ. Μανιάτη στα Πρακτικά. Έλεος πια!</w:t>
      </w:r>
    </w:p>
    <w:p w14:paraId="6988B9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σας παρακαλώ πολύ! </w:t>
      </w:r>
    </w:p>
    <w:p w14:paraId="6988B9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Παπαθεοδώρου, συνεχίστε. </w:t>
      </w:r>
    </w:p>
    <w:p w14:paraId="6988B9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Είμαι υποχρεωμένος να ασχοληθώ μόνο με δύο τροπολογίες, λόγω χρόνου, οι οποίες είναι σημαντικές. </w:t>
      </w:r>
    </w:p>
    <w:p w14:paraId="6988B9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κάνατε δεκτή την τροπολογία με αριθμό 934, η οποία αλλάζει τη σύνθεση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π</w:t>
      </w:r>
      <w:r>
        <w:rPr>
          <w:rFonts w:eastAsia="Times New Roman" w:cs="Times New Roman"/>
          <w:szCs w:val="24"/>
        </w:rPr>
        <w:t>ολι</w:t>
      </w:r>
      <w:r>
        <w:rPr>
          <w:rFonts w:eastAsia="Times New Roman" w:cs="Times New Roman"/>
          <w:szCs w:val="24"/>
        </w:rPr>
        <w:t xml:space="preserve">τογράφησης και στις </w:t>
      </w:r>
      <w:r>
        <w:rPr>
          <w:rFonts w:eastAsia="Times New Roman" w:cs="Times New Roman"/>
          <w:szCs w:val="24"/>
        </w:rPr>
        <w:t>ε</w:t>
      </w:r>
      <w:r>
        <w:rPr>
          <w:rFonts w:eastAsia="Times New Roman" w:cs="Times New Roman"/>
          <w:szCs w:val="24"/>
        </w:rPr>
        <w:t xml:space="preserve">πιτροπές αυτές βάζετε στέλεχος μιας εκ των οικείων </w:t>
      </w:r>
      <w:r>
        <w:rPr>
          <w:rFonts w:eastAsia="Times New Roman" w:cs="Times New Roman"/>
          <w:szCs w:val="24"/>
        </w:rPr>
        <w:t>δ</w:t>
      </w:r>
      <w:r>
        <w:rPr>
          <w:rFonts w:eastAsia="Times New Roman" w:cs="Times New Roman"/>
          <w:szCs w:val="24"/>
        </w:rPr>
        <w:t xml:space="preserve">ιευθύνσεων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w:t>
      </w:r>
    </w:p>
    <w:p w14:paraId="6988B9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πρέπει να σας ενημερώσω ότι δεν υπάρχουν στελέχη. Υπάρχουν ο </w:t>
      </w:r>
      <w:r>
        <w:rPr>
          <w:rFonts w:eastAsia="Times New Roman" w:cs="Times New Roman"/>
          <w:szCs w:val="24"/>
        </w:rPr>
        <w:t>δ</w:t>
      </w:r>
      <w:r>
        <w:rPr>
          <w:rFonts w:eastAsia="Times New Roman" w:cs="Times New Roman"/>
          <w:szCs w:val="24"/>
        </w:rPr>
        <w:t xml:space="preserve">ιευθυντής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κπαίδευσης, ο αναπληρωτής του και μια σειρά</w:t>
      </w:r>
      <w:r>
        <w:rPr>
          <w:rFonts w:eastAsia="Times New Roman" w:cs="Times New Roman"/>
          <w:szCs w:val="24"/>
        </w:rPr>
        <w:t xml:space="preserve"> από καθηγητές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κπαίδευσης, οι οποίοι λειτουργούν στη Διεύθυνση Δευτεροβάθμιας Εκπαίδευσης.</w:t>
      </w:r>
    </w:p>
    <w:p w14:paraId="6988B9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w:t>
      </w:r>
      <w:r>
        <w:rPr>
          <w:rFonts w:eastAsia="Times New Roman" w:cs="Times New Roman"/>
          <w:szCs w:val="24"/>
        </w:rPr>
        <w:t xml:space="preserve"> Κύριε Παπαθεοδώρου…</w:t>
      </w:r>
    </w:p>
    <w:p w14:paraId="6988B9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θα κάνουμε διάλογο. Θα καταλάβετε ποια είναι η ουσία της ένστασης. </w:t>
      </w:r>
    </w:p>
    <w:p w14:paraId="6988B9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σε αυτή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ολιτογράφησης αποκτά αρμοδιότητα ένα στέλεχος της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κπαίδευσης, το οποίο έρχεται να αντικαταστήσει ένα δευτεροβάθμιο συλλογικό</w:t>
      </w:r>
      <w:r>
        <w:rPr>
          <w:rFonts w:eastAsia="Times New Roman" w:cs="Times New Roman"/>
          <w:szCs w:val="24"/>
        </w:rPr>
        <w:t xml:space="preserve"> όργανο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στην απόδοση ή όχι της διαδικασίας της πολιτογράφησης. </w:t>
      </w:r>
    </w:p>
    <w:p w14:paraId="6988B9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Στην αιτιολογική έκθεση διαβάζω ότι επειδή υπάρχει συνέντευξη έχει ειδικές γνώσεις για τη συνέντευξη, γι’ αυτό και προτείνετε το στέλεχος αυτό της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κπα</w:t>
      </w:r>
      <w:r>
        <w:rPr>
          <w:rFonts w:eastAsia="Times New Roman" w:cs="Times New Roman"/>
          <w:szCs w:val="24"/>
        </w:rPr>
        <w:t xml:space="preserve">ίδευσης. </w:t>
      </w:r>
    </w:p>
    <w:p w14:paraId="6988B9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σας εξηγήσω ότι η συνέντευξη αυτή δεν είναι διαδικασία εξετάσεων, δεν είναι τεστ. Αυτό το οποίο κάνετε είναι να αλλάζετε αυτή τη στιγμή τη σύνθεση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π</w:t>
      </w:r>
      <w:r>
        <w:rPr>
          <w:rFonts w:eastAsia="Times New Roman" w:cs="Times New Roman"/>
          <w:szCs w:val="24"/>
        </w:rPr>
        <w:t xml:space="preserve">ολιτογράφησης και εκεί μας βρίσκεται αντίθετους. Δεν υπάρχει κανένας λόγος να συμμετέχει κάποιος από 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 xml:space="preserve">κπαίδευση. Δεν κάνουμε εξετάσεις εκεί ούτε ρωτάμε. </w:t>
      </w:r>
    </w:p>
    <w:p w14:paraId="6988B9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w:t>
      </w:r>
      <w:r>
        <w:rPr>
          <w:rFonts w:eastAsia="Times New Roman" w:cs="Times New Roman"/>
          <w:szCs w:val="24"/>
        </w:rPr>
        <w:t xml:space="preserve"> Κύριε Παπαθεοδώρου, δεν έχει σχέ</w:t>
      </w:r>
      <w:r>
        <w:rPr>
          <w:rFonts w:eastAsia="Times New Roman" w:cs="Times New Roman"/>
          <w:szCs w:val="24"/>
        </w:rPr>
        <w:t xml:space="preserve">ση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οι </w:t>
      </w:r>
      <w:r>
        <w:rPr>
          <w:rFonts w:eastAsia="Times New Roman" w:cs="Times New Roman"/>
          <w:szCs w:val="24"/>
        </w:rPr>
        <w:t>α</w:t>
      </w:r>
      <w:r>
        <w:rPr>
          <w:rFonts w:eastAsia="Times New Roman" w:cs="Times New Roman"/>
          <w:szCs w:val="24"/>
        </w:rPr>
        <w:t>ποκεντρωμένες το κάνουν. Κάνετε λάθος!</w:t>
      </w:r>
    </w:p>
    <w:p w14:paraId="6988B9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Εντάξει, οι </w:t>
      </w:r>
      <w:r>
        <w:rPr>
          <w:rFonts w:eastAsia="Times New Roman" w:cs="Times New Roman"/>
          <w:szCs w:val="24"/>
        </w:rPr>
        <w:t>α</w:t>
      </w:r>
      <w:r>
        <w:rPr>
          <w:rFonts w:eastAsia="Times New Roman" w:cs="Times New Roman"/>
          <w:szCs w:val="24"/>
        </w:rPr>
        <w:t>ποκεντρωμένες. Θέλετε λοιπόν, να το αντικαταστήσετε με ποιον;</w:t>
      </w:r>
    </w:p>
    <w:p w14:paraId="6988B9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w:t>
      </w:r>
      <w:r>
        <w:rPr>
          <w:rFonts w:eastAsia="Times New Roman" w:cs="Times New Roman"/>
          <w:b/>
          <w:szCs w:val="24"/>
        </w:rPr>
        <w:t>ΣΚΟΥΡΛΕΤΗΣ (Υπουργός Εσωτερικών):</w:t>
      </w:r>
      <w:r>
        <w:rPr>
          <w:rFonts w:eastAsia="Times New Roman" w:cs="Times New Roman"/>
          <w:szCs w:val="24"/>
        </w:rPr>
        <w:t xml:space="preserve"> Αλλάζει η σύνθεση, γιατί δεν μπορεί </w:t>
      </w:r>
      <w:r>
        <w:rPr>
          <w:rFonts w:eastAsia="Times New Roman" w:cs="Times New Roman"/>
          <w:szCs w:val="24"/>
        </w:rPr>
        <w:t xml:space="preserve">ένας εκπαιδευτικός να συμμετέχει σε αυτές τις </w:t>
      </w:r>
      <w:r>
        <w:rPr>
          <w:rFonts w:eastAsia="Times New Roman" w:cs="Times New Roman"/>
          <w:szCs w:val="24"/>
        </w:rPr>
        <w:t>ε</w:t>
      </w:r>
      <w:r>
        <w:rPr>
          <w:rFonts w:eastAsia="Times New Roman" w:cs="Times New Roman"/>
          <w:szCs w:val="24"/>
        </w:rPr>
        <w:t xml:space="preserve">πιτροπές. Είναι λάθος. </w:t>
      </w:r>
    </w:p>
    <w:p w14:paraId="6988B9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Σας λέω, λοιπόν, ότι αλλάζετε τη σύνθεση. Δεν συμφωνούμε με την αλλαγή της σύνθεσης. Δεν το βλέπετε;</w:t>
      </w:r>
    </w:p>
    <w:p w14:paraId="6988B9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w:t>
      </w:r>
      <w:r>
        <w:rPr>
          <w:rFonts w:eastAsia="Times New Roman" w:cs="Times New Roman"/>
          <w:b/>
          <w:szCs w:val="24"/>
        </w:rPr>
        <w:t>ΣΚΟΥΡΛΕΤΗΣ (Υπουργός Εσωτερικών):</w:t>
      </w:r>
      <w:r>
        <w:rPr>
          <w:rFonts w:eastAsia="Times New Roman" w:cs="Times New Roman"/>
          <w:szCs w:val="24"/>
        </w:rPr>
        <w:t xml:space="preserve"> Το βλέπω</w:t>
      </w:r>
      <w:r>
        <w:rPr>
          <w:rFonts w:eastAsia="Times New Roman" w:cs="Times New Roman"/>
          <w:szCs w:val="24"/>
        </w:rPr>
        <w:t xml:space="preserve">. </w:t>
      </w:r>
    </w:p>
    <w:p w14:paraId="6988B9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Σχετικά με την τροπολογία του κ. </w:t>
      </w:r>
      <w:proofErr w:type="spellStart"/>
      <w:r>
        <w:rPr>
          <w:rFonts w:eastAsia="Times New Roman" w:cs="Times New Roman"/>
          <w:szCs w:val="24"/>
        </w:rPr>
        <w:t>Μουζάλα</w:t>
      </w:r>
      <w:proofErr w:type="spellEnd"/>
      <w:r>
        <w:rPr>
          <w:rFonts w:eastAsia="Times New Roman" w:cs="Times New Roman"/>
          <w:szCs w:val="24"/>
        </w:rPr>
        <w:t xml:space="preserve">, δεν θα υπήρχε κανένα πρόβλημα και θα σας έλεγα ότι είναι σαν τις προηγούμενες φορές, ότι είναι αποσπασματική και πρόχειρη. </w:t>
      </w:r>
    </w:p>
    <w:p w14:paraId="6988B9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Θα ήταν όμως πολύ εύκολο γιατί με τη συγκεκριμένη τροπολογία το </w:t>
      </w:r>
      <w:r>
        <w:rPr>
          <w:rFonts w:eastAsia="Times New Roman" w:cs="Times New Roman"/>
          <w:szCs w:val="24"/>
        </w:rPr>
        <w:t xml:space="preserve">Υπουργείο Μεταναστευτικής Πολιτικής υιοθετεί συνειδητά μια διχαστική πολιτική για τον Νομό Λέσβου. </w:t>
      </w:r>
    </w:p>
    <w:p w14:paraId="6988B97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 προβλέπει αυτή η τροπολογία με δύο λόγια; Ότι από το παράβολο των υπηκόων των τρίτων χωρών των μεταναστών θα δοθεί ένα ποσό 170.000 ευρώ για την αποζημίω</w:t>
      </w:r>
      <w:r>
        <w:rPr>
          <w:rFonts w:eastAsia="Times New Roman" w:cs="Times New Roman"/>
          <w:szCs w:val="24"/>
        </w:rPr>
        <w:t xml:space="preserve">ση των κατοίκων της Μόρια, του φυτικού και ζωικού κεφαλαίου, για την περίοδο του 2015. </w:t>
      </w:r>
    </w:p>
    <w:p w14:paraId="6988B9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επίσης ότι χθες επισκέφθηκα τη Μόρια στη Μυτιλήνη και είχα επαφές και με τους φορείς και με τους κατοίκους. Βέβαια, εγώ δεν θα πω ότι την επισκέφτηκα και δεν </w:t>
      </w:r>
      <w:r>
        <w:rPr>
          <w:rFonts w:eastAsia="Times New Roman" w:cs="Times New Roman"/>
          <w:szCs w:val="24"/>
        </w:rPr>
        <w:t xml:space="preserve">την είδα με τα κιάλια, αλλά δεν θέλω να κάνω το ίδιο πράγμα που έκανε ο κ. Φωτήλας προηγουμένως. </w:t>
      </w:r>
    </w:p>
    <w:p w14:paraId="6988B9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πω ότι περιορίζετε την παρέμβασή σας μόνο στην αποκατάσταση των ζημιών που προκλήθηκαν το 2015, στο ποσό των 170.000 ευρώ, γιατί αυτό το ποσό έβγαλε </w:t>
      </w:r>
      <w:r>
        <w:rPr>
          <w:rFonts w:eastAsia="Times New Roman" w:cs="Times New Roman"/>
          <w:szCs w:val="24"/>
        </w:rPr>
        <w:t xml:space="preserve">το Γενικό Λογιστήριο του Κράτους, σε μία εφάπαξ επιχορήγηση και δημιουργείτε ένα πρόβλημα μεταξύ των κατοίκων του νησιού και ιδιαίτερα των άλλων περιοχών που έχουν πληγεί. </w:t>
      </w:r>
    </w:p>
    <w:p w14:paraId="6988B97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Γιατί από τη μία πλευρά ο τουριστικός βόρειος τομέας του νησιού έχει οικονομικά κατ</w:t>
      </w:r>
      <w:r>
        <w:rPr>
          <w:rFonts w:eastAsia="Times New Roman" w:cs="Times New Roman"/>
          <w:szCs w:val="24"/>
        </w:rPr>
        <w:t xml:space="preserve">αστραφεί, η πόλη της Μυτιλήνης σήμερα βρίσκεται σε δεινή κατάσταση οικονομικά και εσείς επικεντρώνετε αυτή τη στιγμή την παρέμβασή σας στη Μόρια, όπου υπάρχει το κέντρο και εκεί δίνετε 170.000 ευρώ. </w:t>
      </w:r>
    </w:p>
    <w:p w14:paraId="6988B97D"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Γιατί μόνο για το 2015; Δεν υπάρχουν καταστροφές μετά; Γ</w:t>
      </w:r>
      <w:r>
        <w:rPr>
          <w:rFonts w:eastAsia="Times New Roman" w:cs="Times New Roman"/>
          <w:szCs w:val="24"/>
        </w:rPr>
        <w:t xml:space="preserve">ιατί δεν φτιάχνετε ένα πλάνο αποκατάστασης, όπως είχε υποσχεθεί ο Πρωθυπουργός στους πέντε δημάρχους για το σύνολο των νησιών, για να μην σας πω για το σύνολο των πέντε νησιών που έχουν υποστεί τις συνέπειες της προσφυγικής κρίσης; </w:t>
      </w:r>
    </w:p>
    <w:p w14:paraId="6988B97E"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Αναφερόμαστε, λοιπόν, σ</w:t>
      </w:r>
      <w:r>
        <w:rPr>
          <w:rFonts w:eastAsia="Times New Roman" w:cs="Times New Roman"/>
          <w:szCs w:val="24"/>
        </w:rPr>
        <w:t>ε αυτό το νησί στην ολότητά του, μιλώντας με τους φορείς και τους κατοίκους, οι οποίοι ετοιμάζουν σήμερα να καταθέσουν μια οικονομική μελέτη για το σύνολο των ζημιών που έχουν υποστεί και εσείς έρχεστε να βάλετε τους μεν εναντίον των δε. Έρχεστε να τοποθετ</w:t>
      </w:r>
      <w:r>
        <w:rPr>
          <w:rFonts w:eastAsia="Times New Roman" w:cs="Times New Roman"/>
          <w:szCs w:val="24"/>
        </w:rPr>
        <w:t xml:space="preserve">ηθείτε και να πείτε ότι παρά την επιβάρυνση που έχει γνωρίσει το σύνολο του νησιού, παρά το γεγονός ότι όλες οι υπηρεσίες του νησιού συμμετέχουν σήμερα στην κρίση του προσφυγικού, το μόνο πράγμα το οποίο θα αποκαταστήσουμε είναι οι ζημιές σε ένα χωριό και </w:t>
      </w:r>
      <w:r>
        <w:rPr>
          <w:rFonts w:eastAsia="Times New Roman" w:cs="Times New Roman"/>
          <w:szCs w:val="24"/>
        </w:rPr>
        <w:t xml:space="preserve">για μια συγκεκριμένη περίοδο. </w:t>
      </w:r>
    </w:p>
    <w:p w14:paraId="6988B9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88B9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λεπτό ακόμη, κύριε Πρόεδρε, δεν θα χρειαστώ παραπάνω. </w:t>
      </w:r>
    </w:p>
    <w:p w14:paraId="6988B98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Υπάρχει και κάτι άλλο. Πολιτικά και συμβολικά, αλλά και κοινωνικά, το να</w:t>
      </w:r>
      <w:r>
        <w:rPr>
          <w:rFonts w:eastAsia="Times New Roman" w:cs="Times New Roman"/>
          <w:szCs w:val="24"/>
        </w:rPr>
        <w:t xml:space="preserve"> παίρνετε αυτά τα χρήματα από το παράβολο των μεταναστών για να τα δίνετε στην αποκατάσταση των ζημιών που έχουν προκληθεί από το προσφυγικό νομίζω ότι από μόνο του θα έπρεπε να σας πειράζει. Και γιατί να σας πειράζει; </w:t>
      </w:r>
    </w:p>
    <w:p w14:paraId="6988B98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πρώτον, ο νόμος του 2011 και </w:t>
      </w:r>
      <w:r>
        <w:rPr>
          <w:rFonts w:eastAsia="Times New Roman" w:cs="Times New Roman"/>
          <w:szCs w:val="24"/>
        </w:rPr>
        <w:t xml:space="preserve">του 2015 δεν περιλαμβάνει μια τέτοια διάταξη. Λέει ότι το παράβολο μπορεί να πάει για την κοινωνική συνοχή, για την κοινωνική αλληλεγγύη, για την κοινωνική ένταξη των μεταναστών, για τη σίτιση, για τη στέγαση, όχι όμως για την αποκατάσταση των ζημιών. </w:t>
      </w:r>
    </w:p>
    <w:p w14:paraId="6988B98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Εμε</w:t>
      </w:r>
      <w:r>
        <w:rPr>
          <w:rFonts w:eastAsia="Times New Roman" w:cs="Times New Roman"/>
          <w:szCs w:val="24"/>
        </w:rPr>
        <w:t>ίς είπαμε ότι υπάρχει πρόβλημα και πολιτικό και κοινωνικό και συμβολικό. Λειτουργεί διχαστικά για τους μετανάστες, λειτουργεί διχαστικά για τους πρόσφυγες, λειτουργεί διχαστικά για τους κατοίκους του νησιού, οι οποίοι είπαν σήμερα, όταν επικοινώνησα μαζί τ</w:t>
      </w:r>
      <w:r>
        <w:rPr>
          <w:rFonts w:eastAsia="Times New Roman" w:cs="Times New Roman"/>
          <w:szCs w:val="24"/>
        </w:rPr>
        <w:t>ους, «καλά, για τη Μόρια θα αποκατασταθεί η ζημιά. Για τις υπόλοιπες περιοχές γιατί δεν μίλησε κανένας;» -και εννοούσαν τις υπόλοιπες περιοχές του νησιού τους- όταν στο ίδιο νησί η μείωση των αφίξεων φέτος ήταν 60%, η μείωση των αφίξεων από την Τουρκία ήτα</w:t>
      </w:r>
      <w:r>
        <w:rPr>
          <w:rFonts w:eastAsia="Times New Roman" w:cs="Times New Roman"/>
          <w:szCs w:val="24"/>
        </w:rPr>
        <w:t xml:space="preserve">ν 20% και η μείωση της οικονομικής δυνατότητας των κατοίκων είχε ξεπεράσει το 30% μόνο από τις ζημιές που υπέστησαν το τελευταίο καλοκαίρι. </w:t>
      </w:r>
    </w:p>
    <w:p w14:paraId="6988B9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Άρα εμείς ζητήσαμε απλά να την αποσύρετε αυτή τη διάταξη, να την εντάξετε σε ένα συνολικό πρόγραμμα αποκατάστασης κ</w:t>
      </w:r>
      <w:r>
        <w:rPr>
          <w:rFonts w:eastAsia="Times New Roman" w:cs="Times New Roman"/>
          <w:szCs w:val="24"/>
        </w:rPr>
        <w:t xml:space="preserve">αι οικονομικής ανάπτυξης του νησιού, το οποίο, βεβαίως, δεν μπορεί να περιοριστεί στις 170.000 ευρώ -το καταλαβαίνετε- και να εξυπηρετηθεί αυτή η αποκατάσταση από την υποχρέωση της πολιτείας, από χρήματα τα οποία μπορείτε να βρείτε από το Κοινωνικό Ταμείο </w:t>
      </w:r>
      <w:r>
        <w:rPr>
          <w:rFonts w:eastAsia="Times New Roman" w:cs="Times New Roman"/>
          <w:szCs w:val="24"/>
        </w:rPr>
        <w:t xml:space="preserve">και από το Ταμείο Έκτακτης Ανάγκης της Ευρωπαϊκής Ένωσης και πάντως να μην προέρχονται με αυτόν τον τρόπο -ο οποίος δείχνει και μια </w:t>
      </w:r>
      <w:proofErr w:type="spellStart"/>
      <w:r>
        <w:rPr>
          <w:rFonts w:eastAsia="Times New Roman" w:cs="Times New Roman"/>
          <w:szCs w:val="24"/>
        </w:rPr>
        <w:t>τιμωρητική</w:t>
      </w:r>
      <w:proofErr w:type="spellEnd"/>
      <w:r>
        <w:rPr>
          <w:rFonts w:eastAsia="Times New Roman" w:cs="Times New Roman"/>
          <w:szCs w:val="24"/>
        </w:rPr>
        <w:t xml:space="preserve"> διάθεση- από το παράβολο των μεταναστών, για να αποκαταστήσετε τις ζημιές που ένα μόνο χωριό έχει υποστεί σε ένα </w:t>
      </w:r>
      <w:r>
        <w:rPr>
          <w:rFonts w:eastAsia="Times New Roman" w:cs="Times New Roman"/>
          <w:szCs w:val="24"/>
        </w:rPr>
        <w:t xml:space="preserve">νησί, η Μόρια, ενώ το άλλο νησί επίσης υποφέρει, με κονδύλια που θα προέρχονται από την </w:t>
      </w:r>
      <w:r>
        <w:rPr>
          <w:rFonts w:eastAsia="Times New Roman"/>
          <w:szCs w:val="24"/>
        </w:rPr>
        <w:t xml:space="preserve">Ευρωπαϊκή Ένωση </w:t>
      </w:r>
      <w:r>
        <w:rPr>
          <w:rFonts w:eastAsia="Times New Roman" w:cs="Times New Roman"/>
          <w:szCs w:val="24"/>
        </w:rPr>
        <w:t xml:space="preserve">ή από την ίδια την πολιτεία. </w:t>
      </w:r>
    </w:p>
    <w:p w14:paraId="6988B9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Νομίζω ότι θα πρέπει να την αποσύρετε, διότι αυτός ο διχασμός ο οποίος δημιουργείται σήμερα στο νησί έχει μόνο έναν χαρακτ</w:t>
      </w:r>
      <w:r>
        <w:rPr>
          <w:rFonts w:eastAsia="Times New Roman" w:cs="Times New Roman"/>
          <w:szCs w:val="24"/>
        </w:rPr>
        <w:t>ήρα. Δεν με πειράζει αν ασκείται κριτική στον συνάδελφο Βουλευτή του ΣΥΡΙΖΑ της περιοχής. Με πειράζει ότι επωφελείται η Χρυσή Αυγή από τέτοιες πολιτικές. Και αυτός νομίζω ότι είναι αρκετός και ικανός λόγος για να αποτρέψουμε ένα τέτοιο αποτέλεσμα.</w:t>
      </w:r>
    </w:p>
    <w:p w14:paraId="6988B9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988B9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988B988"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συνάδελφε. </w:t>
      </w:r>
    </w:p>
    <w:p w14:paraId="6988B98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Υπουργός κ. </w:t>
      </w:r>
      <w:proofErr w:type="spellStart"/>
      <w:r>
        <w:rPr>
          <w:rFonts w:eastAsia="Times New Roman"/>
          <w:szCs w:val="24"/>
        </w:rPr>
        <w:t>Σπίρτζης</w:t>
      </w:r>
      <w:proofErr w:type="spellEnd"/>
      <w:r>
        <w:rPr>
          <w:rFonts w:eastAsia="Times New Roman"/>
          <w:szCs w:val="24"/>
        </w:rPr>
        <w:t xml:space="preserve"> έχει τον λόγο. </w:t>
      </w:r>
    </w:p>
    <w:p w14:paraId="6988B98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Υπουργέ, πέντε λεπτά είναι αρκετά; </w:t>
      </w:r>
    </w:p>
    <w:p w14:paraId="6988B98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Ναι, κύριε Πρόεδρε, θα προσπαθήσω να είμαι και πιο σύντομος. </w:t>
      </w:r>
    </w:p>
    <w:p w14:paraId="6988B98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Αγαπητοί συνάδελφοι, θα σας μιλήσω για το </w:t>
      </w:r>
      <w:r>
        <w:rPr>
          <w:rFonts w:eastAsia="Times New Roman"/>
          <w:szCs w:val="24"/>
        </w:rPr>
        <w:t>τέταρτο κ</w:t>
      </w:r>
      <w:r>
        <w:rPr>
          <w:rFonts w:eastAsia="Times New Roman"/>
          <w:szCs w:val="24"/>
        </w:rPr>
        <w:t>εφάλαιο. Είναι δύο άρθρα που αφορούν τις αρμοδιότητες του Υπουργείου Υποδομών και Μεταφορών</w:t>
      </w:r>
      <w:r>
        <w:rPr>
          <w:rFonts w:eastAsia="Times New Roman"/>
          <w:szCs w:val="24"/>
        </w:rPr>
        <w:t xml:space="preserve">. </w:t>
      </w:r>
    </w:p>
    <w:p w14:paraId="6988B98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άρθρο 30 έχει να κάνει με ρυθμίσεις της ΑΠΑ και της ΥΠΑ, οι οποίες αφορούν συγκεκριμένα τις πηγές και τους πόρους εσόδων της Αρχής Πολιτικής Αεροπορίας και της Υπηρεσίας Πολιτικής Αεροπορίας, των οποίων η οικονομική αυτοτέλεια έχει ήδη θεσπιστεί. </w:t>
      </w:r>
    </w:p>
    <w:p w14:paraId="6988B98E" w14:textId="77777777" w:rsidR="00374D63" w:rsidRDefault="00826AA3">
      <w:pPr>
        <w:spacing w:line="600" w:lineRule="auto"/>
        <w:ind w:firstLine="720"/>
        <w:contextualSpacing/>
        <w:jc w:val="both"/>
        <w:rPr>
          <w:rFonts w:eastAsia="Times New Roman"/>
          <w:szCs w:val="24"/>
        </w:rPr>
      </w:pPr>
      <w:r>
        <w:rPr>
          <w:rFonts w:eastAsia="Times New Roman"/>
          <w:szCs w:val="24"/>
        </w:rPr>
        <w:t>Όμ</w:t>
      </w:r>
      <w:r>
        <w:rPr>
          <w:rFonts w:eastAsia="Times New Roman"/>
          <w:szCs w:val="24"/>
        </w:rPr>
        <w:t xml:space="preserve">ως, πρέπει να εξειδικευτούν δράσεις που μας επιτρέπει το ευρωπαϊκό και διεθνές γίγνεσθαι στις αερομεταφορές και στην αεροναυτιλία, οι οποίες μας επιβάλλουν ευελιξία και τη δυνατότητα εκμετάλλευσης πόρων και εσόδων από διάφορες πηγές. </w:t>
      </w:r>
    </w:p>
    <w:p w14:paraId="6988B98F" w14:textId="77777777" w:rsidR="00374D63" w:rsidRDefault="00826AA3">
      <w:pPr>
        <w:spacing w:line="600" w:lineRule="auto"/>
        <w:ind w:firstLine="720"/>
        <w:contextualSpacing/>
        <w:jc w:val="both"/>
        <w:rPr>
          <w:rFonts w:eastAsia="Times New Roman"/>
          <w:szCs w:val="24"/>
        </w:rPr>
      </w:pPr>
      <w:r>
        <w:rPr>
          <w:rFonts w:eastAsia="Times New Roman"/>
          <w:szCs w:val="24"/>
        </w:rPr>
        <w:t>Όσον αφορά την Αρχή Π</w:t>
      </w:r>
      <w:r>
        <w:rPr>
          <w:rFonts w:eastAsia="Times New Roman"/>
          <w:szCs w:val="24"/>
        </w:rPr>
        <w:t xml:space="preserve">ολιτικής Αεροπορίας, πρέπει να εξασφαλιστεί η συμμετοχή της σε ευρωπαϊκά προγράμματα ερευνητικού ή άλλου χαρακτήρα, αντλώντας κατ’ αυτόν τον τρόπο οικονομικούς πόρους επιπλέον της δεδομένης στήριξης από τις πιστώσεις του κρατικού προϋπολογισμού. </w:t>
      </w:r>
    </w:p>
    <w:p w14:paraId="6988B990"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Όσον αφορ</w:t>
      </w:r>
      <w:r>
        <w:rPr>
          <w:rFonts w:eastAsia="Times New Roman"/>
          <w:szCs w:val="24"/>
        </w:rPr>
        <w:t>ά δε την Υπηρεσία Πολιτικής Αεροπορίας, πρέπει να εξασφαλιστεί η δυνατότητα να έχει εξειδικευμένες υπηρεσίες τόσο στον χώρο της αεροναυτιλίας όσο και στον χώρο της διαχείρισης και εκμετάλλευσης εγκαταστάσεων στα αεροδρόμια.</w:t>
      </w:r>
    </w:p>
    <w:p w14:paraId="6988B991" w14:textId="77777777" w:rsidR="00374D63" w:rsidRDefault="00826AA3">
      <w:pPr>
        <w:spacing w:line="600" w:lineRule="auto"/>
        <w:ind w:firstLine="720"/>
        <w:contextualSpacing/>
        <w:jc w:val="both"/>
        <w:rPr>
          <w:rFonts w:eastAsia="Times New Roman"/>
          <w:szCs w:val="24"/>
        </w:rPr>
      </w:pPr>
      <w:r>
        <w:rPr>
          <w:rFonts w:eastAsia="Times New Roman"/>
          <w:szCs w:val="24"/>
        </w:rPr>
        <w:t>Γνωρίζετε καλά ότι υπάρχουν εγκα</w:t>
      </w:r>
      <w:r>
        <w:rPr>
          <w:rFonts w:eastAsia="Times New Roman"/>
          <w:szCs w:val="24"/>
        </w:rPr>
        <w:t>ταστάσεις στα αεροδρόμια που όλα αυτά τα χρόνια η Υπηρεσία Πολιτικής Αεροπορίας, ενώ έχει το ανθρώπινο δυναμικό και την τεχνογνωσία, δεν μπόρεσε να αναπτύξει.</w:t>
      </w:r>
    </w:p>
    <w:p w14:paraId="6988B99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δεύτερο άρθρο αφορά τη δυνατότητα της </w:t>
      </w:r>
      <w:r>
        <w:rPr>
          <w:rFonts w:eastAsia="Times New Roman"/>
          <w:szCs w:val="24"/>
        </w:rPr>
        <w:t>«</w:t>
      </w:r>
      <w:r>
        <w:rPr>
          <w:rFonts w:eastAsia="Times New Roman"/>
          <w:szCs w:val="24"/>
        </w:rPr>
        <w:t>ΑΤΤΙΚΟ ΜΕΤΡΟ Α.Ε.</w:t>
      </w:r>
      <w:r>
        <w:rPr>
          <w:rFonts w:eastAsia="Times New Roman"/>
          <w:szCs w:val="24"/>
        </w:rPr>
        <w:t>»</w:t>
      </w:r>
      <w:r>
        <w:rPr>
          <w:rFonts w:eastAsia="Times New Roman"/>
          <w:szCs w:val="24"/>
        </w:rPr>
        <w:t xml:space="preserve"> να συνάψει συμβάσεις με τον ΟΑΣΑ, πρ</w:t>
      </w:r>
      <w:r>
        <w:rPr>
          <w:rFonts w:eastAsia="Times New Roman"/>
          <w:szCs w:val="24"/>
        </w:rPr>
        <w:t xml:space="preserve">οκειμένου να εκμεταλλευτούμε, να αξιοποιήσουμε περιουσιακά στοιχεία της </w:t>
      </w:r>
      <w:r>
        <w:rPr>
          <w:rFonts w:eastAsia="Times New Roman"/>
          <w:szCs w:val="24"/>
        </w:rPr>
        <w:t>«</w:t>
      </w:r>
      <w:r>
        <w:rPr>
          <w:rFonts w:eastAsia="Times New Roman"/>
          <w:szCs w:val="24"/>
        </w:rPr>
        <w:t>ΑΤΤΙΚΟ ΜΕΤΡΟ</w:t>
      </w:r>
      <w:r>
        <w:rPr>
          <w:rFonts w:eastAsia="Times New Roman"/>
          <w:szCs w:val="24"/>
        </w:rPr>
        <w:t xml:space="preserve"> Α.Ε.</w:t>
      </w:r>
      <w:r>
        <w:rPr>
          <w:rFonts w:eastAsia="Times New Roman"/>
          <w:szCs w:val="24"/>
        </w:rPr>
        <w:t>»</w:t>
      </w:r>
      <w:r>
        <w:rPr>
          <w:rFonts w:eastAsia="Times New Roman"/>
          <w:szCs w:val="24"/>
        </w:rPr>
        <w:t xml:space="preserve">. Αυτή η πρόβλεψη υπήρχε μόνο για την παλιά εταιρεία λειτουργίας της </w:t>
      </w:r>
      <w:r>
        <w:rPr>
          <w:rFonts w:eastAsia="Times New Roman"/>
          <w:szCs w:val="24"/>
        </w:rPr>
        <w:t>«</w:t>
      </w:r>
      <w:r>
        <w:rPr>
          <w:rFonts w:eastAsia="Times New Roman"/>
          <w:szCs w:val="24"/>
        </w:rPr>
        <w:t>ΑΤΤΙΚΟ ΜΕΤΡΟ</w:t>
      </w:r>
      <w:r>
        <w:rPr>
          <w:rFonts w:eastAsia="Times New Roman"/>
          <w:szCs w:val="24"/>
        </w:rPr>
        <w:t xml:space="preserve"> Α.Ε.</w:t>
      </w:r>
      <w:r>
        <w:rPr>
          <w:rFonts w:eastAsia="Times New Roman"/>
          <w:szCs w:val="24"/>
        </w:rPr>
        <w:t>»</w:t>
      </w:r>
      <w:r>
        <w:rPr>
          <w:rFonts w:eastAsia="Times New Roman"/>
          <w:szCs w:val="24"/>
        </w:rPr>
        <w:t xml:space="preserve">. Μεταφέρθηκε στη ΣΤΑΣΥ. Δεν έχουν γίνει αυτές οι συμβάσεις. Δεν αποκλείει η </w:t>
      </w:r>
      <w:r>
        <w:rPr>
          <w:rFonts w:eastAsia="Times New Roman"/>
          <w:szCs w:val="24"/>
        </w:rPr>
        <w:t xml:space="preserve">τροπολογία να διατηρηθούν και να γίνουν συμβάσεις με τη ΣΤΑΣΥ. Δίνεται και η δυνατότητα στον ΟΑΣΑ. </w:t>
      </w:r>
    </w:p>
    <w:p w14:paraId="6988B993" w14:textId="77777777" w:rsidR="00374D63" w:rsidRDefault="00826AA3">
      <w:pPr>
        <w:spacing w:line="600" w:lineRule="auto"/>
        <w:ind w:firstLine="720"/>
        <w:contextualSpacing/>
        <w:jc w:val="both"/>
        <w:rPr>
          <w:rFonts w:eastAsia="Times New Roman"/>
          <w:szCs w:val="24"/>
        </w:rPr>
      </w:pPr>
      <w:r>
        <w:rPr>
          <w:rFonts w:eastAsia="Times New Roman"/>
          <w:szCs w:val="24"/>
        </w:rPr>
        <w:t>Θα ήθελα να πω εδώ δυο πράγματα, επειδή υπάρχουν και κινητοποιήσεις των εργαζομένων για να μην υπάρχει κανενός είδους παρεξήγηση ή κανενός είδους άλλη διάθε</w:t>
      </w:r>
      <w:r>
        <w:rPr>
          <w:rFonts w:eastAsia="Times New Roman"/>
          <w:szCs w:val="24"/>
        </w:rPr>
        <w:t xml:space="preserve">ση από κάποιους που θέλουν μια ζωή να στρεβλώνουν τις πράξεις της Κυβέρνησης. </w:t>
      </w:r>
    </w:p>
    <w:p w14:paraId="6988B994" w14:textId="77777777" w:rsidR="00374D63" w:rsidRDefault="00826AA3">
      <w:pPr>
        <w:spacing w:line="600" w:lineRule="auto"/>
        <w:ind w:firstLine="720"/>
        <w:contextualSpacing/>
        <w:jc w:val="both"/>
        <w:rPr>
          <w:rFonts w:eastAsia="Times New Roman"/>
          <w:szCs w:val="24"/>
        </w:rPr>
      </w:pPr>
      <w:r>
        <w:rPr>
          <w:rFonts w:eastAsia="Times New Roman"/>
          <w:szCs w:val="24"/>
        </w:rPr>
        <w:t>Δεν τίθεται κανένα θέμα ιδιωτικοποίησης ή απαξίωσης του ρόλου της ΣΤΑΣΥ. Δεν μπαίνει επίσης κανένα θέμα για τα έσοδα της ΣΤΑΣΥ. Γι’ αυτό και καταθέτουμε νομοτεχνική βελτίωση, πο</w:t>
      </w:r>
      <w:r>
        <w:rPr>
          <w:rFonts w:eastAsia="Times New Roman"/>
          <w:szCs w:val="24"/>
        </w:rPr>
        <w:t xml:space="preserve">υ προβλέπει ότι ακόμη και αν ο ΟΑΣΑ είναι ο φορέας που θα συνάψει τις συμβάσεις με την </w:t>
      </w:r>
      <w:r>
        <w:rPr>
          <w:rFonts w:eastAsia="Times New Roman"/>
          <w:szCs w:val="24"/>
        </w:rPr>
        <w:t>«</w:t>
      </w:r>
      <w:r>
        <w:rPr>
          <w:rFonts w:eastAsia="Times New Roman"/>
          <w:szCs w:val="24"/>
        </w:rPr>
        <w:t>ΑΤΤΙΚΟ ΜΕΤΡΟ</w:t>
      </w:r>
      <w:r>
        <w:rPr>
          <w:rFonts w:eastAsia="Times New Roman"/>
          <w:szCs w:val="24"/>
        </w:rPr>
        <w:t xml:space="preserve"> Α.Ε.</w:t>
      </w:r>
      <w:r>
        <w:rPr>
          <w:rFonts w:eastAsia="Times New Roman"/>
          <w:szCs w:val="24"/>
        </w:rPr>
        <w:t>»</w:t>
      </w:r>
      <w:r>
        <w:rPr>
          <w:rFonts w:eastAsia="Times New Roman"/>
          <w:szCs w:val="24"/>
        </w:rPr>
        <w:t>, τα έσοδα αυτά θα εγγράφονται ως έσοδα της ΣΤΑΣΥ τουλάχιστον κλειδωμένα αυτά που ανήκουν στον απολογισμό του 2010. Άρα να μην έχουν καμ</w:t>
      </w:r>
      <w:r>
        <w:rPr>
          <w:rFonts w:eastAsia="Times New Roman"/>
          <w:szCs w:val="24"/>
        </w:rPr>
        <w:t>μ</w:t>
      </w:r>
      <w:r>
        <w:rPr>
          <w:rFonts w:eastAsia="Times New Roman"/>
          <w:szCs w:val="24"/>
        </w:rPr>
        <w:t>ία ανησυχία ο</w:t>
      </w:r>
      <w:r>
        <w:rPr>
          <w:rFonts w:eastAsia="Times New Roman"/>
          <w:szCs w:val="24"/>
        </w:rPr>
        <w:t xml:space="preserve">ι εργαζόμενοι. </w:t>
      </w:r>
    </w:p>
    <w:p w14:paraId="6988B995"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Αυτό, όμως, που δεν πρόκειται να συνεχίσουμε να συντηρούμε είναι τον απολογισμό των τελευταίων χρόνων σε σχέση με την περιουσία και την αξιοποίηση της </w:t>
      </w:r>
      <w:r>
        <w:rPr>
          <w:rFonts w:eastAsia="Times New Roman"/>
          <w:szCs w:val="24"/>
        </w:rPr>
        <w:t>«</w:t>
      </w:r>
      <w:r>
        <w:rPr>
          <w:rFonts w:eastAsia="Times New Roman"/>
          <w:szCs w:val="24"/>
        </w:rPr>
        <w:t>ΑΤΤΙΚΟ ΜΕΤΡΟ</w:t>
      </w:r>
      <w:r>
        <w:rPr>
          <w:rFonts w:eastAsia="Times New Roman"/>
          <w:szCs w:val="24"/>
        </w:rPr>
        <w:t xml:space="preserve"> Α.Ε.»</w:t>
      </w:r>
      <w:r>
        <w:rPr>
          <w:rFonts w:eastAsia="Times New Roman"/>
          <w:szCs w:val="24"/>
        </w:rPr>
        <w:t xml:space="preserve">. </w:t>
      </w:r>
    </w:p>
    <w:p w14:paraId="6988B996" w14:textId="77777777" w:rsidR="00374D63" w:rsidRDefault="00826AA3">
      <w:pPr>
        <w:spacing w:line="600" w:lineRule="auto"/>
        <w:ind w:firstLine="720"/>
        <w:contextualSpacing/>
        <w:jc w:val="both"/>
        <w:rPr>
          <w:rFonts w:eastAsia="Times New Roman"/>
          <w:szCs w:val="24"/>
        </w:rPr>
      </w:pPr>
      <w:r>
        <w:rPr>
          <w:rFonts w:eastAsia="Times New Roman"/>
          <w:szCs w:val="24"/>
        </w:rPr>
        <w:t>Σας διαβάζω και θα μου πείτε και εσείς αν θεωρείτε εύλογα αυτά τα ν</w:t>
      </w:r>
      <w:r>
        <w:rPr>
          <w:rFonts w:eastAsia="Times New Roman"/>
          <w:szCs w:val="24"/>
        </w:rPr>
        <w:t xml:space="preserve">ούμερα, τα έσοδα των αστικών συγκοινωνιών, της ΣΤΑΣΥ, από αυτές τις δραστηριότητες. </w:t>
      </w:r>
    </w:p>
    <w:p w14:paraId="6988B997" w14:textId="77777777" w:rsidR="00374D63" w:rsidRDefault="00826AA3">
      <w:pPr>
        <w:spacing w:line="600" w:lineRule="auto"/>
        <w:ind w:firstLine="720"/>
        <w:contextualSpacing/>
        <w:jc w:val="both"/>
        <w:rPr>
          <w:rFonts w:eastAsia="Times New Roman"/>
          <w:szCs w:val="24"/>
        </w:rPr>
      </w:pPr>
      <w:r>
        <w:rPr>
          <w:rFonts w:eastAsia="Times New Roman"/>
          <w:szCs w:val="24"/>
        </w:rPr>
        <w:t>Για την αίθουσα του Συντάγματος, το μέγιστο ποσό που έχει συλλεχθεί την τελευταία πενταετία είναι της τάξης του 1.200.000 ευρώ. Το 2013 ήταν μόλις 520.000 ευρώ. Το 2014 85</w:t>
      </w:r>
      <w:r>
        <w:rPr>
          <w:rFonts w:eastAsia="Times New Roman"/>
          <w:szCs w:val="24"/>
        </w:rPr>
        <w:t>7.000 ευρώ. Φέτος, με μια καλύτερη διαχείριση από τη ΣΤΑΣΥ, είναι 1.018.000 ευρώ, αλλά καταλαβαίνετε ότι αυτό αντιστοιχεί σε ένα μικρό ή μεσαίο κατάστημα της περιοχής του Συντάγματος, όχι για τον σταθμό του μετρό.</w:t>
      </w:r>
    </w:p>
    <w:p w14:paraId="6988B998" w14:textId="77777777" w:rsidR="00374D63" w:rsidRDefault="00826AA3">
      <w:pPr>
        <w:spacing w:line="600" w:lineRule="auto"/>
        <w:ind w:firstLine="720"/>
        <w:contextualSpacing/>
        <w:jc w:val="both"/>
        <w:rPr>
          <w:rFonts w:eastAsia="Times New Roman"/>
          <w:szCs w:val="24"/>
        </w:rPr>
      </w:pPr>
      <w:r>
        <w:rPr>
          <w:rFonts w:eastAsia="Times New Roman"/>
          <w:szCs w:val="24"/>
        </w:rPr>
        <w:t>Τα έσοδα από τις διαφημίσεις στους συρμούς</w:t>
      </w:r>
      <w:r>
        <w:rPr>
          <w:rFonts w:eastAsia="Times New Roman"/>
          <w:szCs w:val="24"/>
        </w:rPr>
        <w:t xml:space="preserve"> το 2013 ήταν 1.289.000 ευρώ, όταν μετακινούνται ενάμισι εκατομμύριο επιβάτες κάθε χρόνο. Το 2016 ήταν 1.426.000 ευρώ. Τα δε έσοδα από 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στους σταθμούς είναι μόλις 276.841 ευρώ το 2015, </w:t>
      </w:r>
      <w:r>
        <w:rPr>
          <w:rFonts w:eastAsia="Times New Roman"/>
          <w:szCs w:val="24"/>
        </w:rPr>
        <w:t>326.755 ευρώ το 2014 και το 2016 ανέβηκε λίγο στις 451.000 ευρώ. Αυτό δείχνει, όμως, ότι ακόμη και τον μήνα Δεκέμβρη, που έχουμε μεγάλη διαφημιστική ζήτηση, πάνω από το 50% των πάνελ είναι ελεύθερα. Αυτό σημαίνει ότι δεν υπάρχει και δεν υπήρχε συγκεκριμένο</w:t>
      </w:r>
      <w:r>
        <w:rPr>
          <w:rFonts w:eastAsia="Times New Roman"/>
          <w:szCs w:val="24"/>
        </w:rPr>
        <w:t xml:space="preserve">ς μηχανισμός στις αστικές συγκοινωνίες για να εκμεταλλευόμαστε θετικά προς όφελος των εργαζομένων και των επιβατών αυτά τα περιουσιακά στοιχεία της </w:t>
      </w:r>
      <w:r>
        <w:rPr>
          <w:rFonts w:eastAsia="Times New Roman"/>
          <w:szCs w:val="24"/>
        </w:rPr>
        <w:t>«</w:t>
      </w:r>
      <w:r>
        <w:rPr>
          <w:rFonts w:eastAsia="Times New Roman"/>
          <w:szCs w:val="24"/>
        </w:rPr>
        <w:t>ΑΤΤΙΚΟ ΜΕΤΡΟ</w:t>
      </w:r>
      <w:r>
        <w:rPr>
          <w:rFonts w:eastAsia="Times New Roman"/>
          <w:szCs w:val="24"/>
        </w:rPr>
        <w:t xml:space="preserve"> Α.Ε.»</w:t>
      </w:r>
      <w:r>
        <w:rPr>
          <w:rFonts w:eastAsia="Times New Roman"/>
          <w:szCs w:val="24"/>
        </w:rPr>
        <w:t>.</w:t>
      </w:r>
    </w:p>
    <w:p w14:paraId="6988B999" w14:textId="77777777" w:rsidR="00374D63" w:rsidRDefault="00826AA3">
      <w:pPr>
        <w:spacing w:line="600" w:lineRule="auto"/>
        <w:ind w:firstLine="720"/>
        <w:contextualSpacing/>
        <w:jc w:val="both"/>
        <w:rPr>
          <w:rFonts w:eastAsia="Times New Roman"/>
          <w:szCs w:val="24"/>
        </w:rPr>
      </w:pPr>
      <w:r>
        <w:rPr>
          <w:rFonts w:eastAsia="Times New Roman"/>
          <w:szCs w:val="24"/>
        </w:rPr>
        <w:t>Κύριε Πρόεδρε, καταθέτω τη νομοτεχνική βελτίωση που συμπληρώνει το άρθρο 31 και προβλέπ</w:t>
      </w:r>
      <w:r>
        <w:rPr>
          <w:rFonts w:eastAsia="Times New Roman"/>
          <w:szCs w:val="24"/>
        </w:rPr>
        <w:t xml:space="preserve">ει ότι τα καθαρά έσοδα από τη δραστηριότητα αυτή που λέμε –για να μην έχουν ανησυχία οι εργαζόμενοι- εγγράφονται ως έσοδα στον προϋπολογισμό της </w:t>
      </w:r>
      <w:r>
        <w:rPr>
          <w:rFonts w:eastAsia="Times New Roman"/>
          <w:szCs w:val="24"/>
        </w:rPr>
        <w:t>«</w:t>
      </w:r>
      <w:r>
        <w:rPr>
          <w:rFonts w:eastAsia="Times New Roman"/>
          <w:szCs w:val="24"/>
        </w:rPr>
        <w:t>ΣΤΑΣΥ Α.Ε</w:t>
      </w:r>
      <w:r>
        <w:rPr>
          <w:rFonts w:eastAsia="Times New Roman"/>
          <w:szCs w:val="24"/>
        </w:rPr>
        <w:t>»</w:t>
      </w:r>
      <w:r>
        <w:rPr>
          <w:rFonts w:eastAsia="Times New Roman"/>
          <w:szCs w:val="24"/>
        </w:rPr>
        <w:t>.</w:t>
      </w:r>
    </w:p>
    <w:p w14:paraId="6988B9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προαναφερθείσα νομοτ</w:t>
      </w:r>
      <w:r>
        <w:rPr>
          <w:rFonts w:eastAsia="Times New Roman" w:cs="Times New Roman"/>
          <w:szCs w:val="24"/>
        </w:rPr>
        <w:t>εχνική βελτίωση, η οποία έχει ως εξής:</w:t>
      </w:r>
    </w:p>
    <w:p w14:paraId="6988B99B" w14:textId="77777777" w:rsidR="00374D63" w:rsidRDefault="00374D63">
      <w:pPr>
        <w:contextualSpacing/>
        <w:rPr>
          <w:rFonts w:eastAsia="Times New Roman" w:cs="Times New Roman"/>
          <w:szCs w:val="24"/>
        </w:rPr>
      </w:pPr>
    </w:p>
    <w:p w14:paraId="6988B99C" w14:textId="77777777" w:rsidR="00374D63" w:rsidRDefault="00826AA3">
      <w:pPr>
        <w:spacing w:line="600" w:lineRule="auto"/>
        <w:contextualSpacing/>
        <w:jc w:val="center"/>
        <w:rPr>
          <w:rFonts w:eastAsia="Times New Roman"/>
          <w:szCs w:val="24"/>
        </w:rPr>
      </w:pPr>
      <w:r>
        <w:rPr>
          <w:rFonts w:eastAsia="Times New Roman"/>
          <w:szCs w:val="24"/>
        </w:rPr>
        <w:t>(ΑΛΛΑΓΗ ΣΕΛΙΔΑΣ)</w:t>
      </w:r>
    </w:p>
    <w:p w14:paraId="6988B99D" w14:textId="77777777" w:rsidR="00374D63" w:rsidRDefault="00826AA3">
      <w:pPr>
        <w:spacing w:line="600" w:lineRule="auto"/>
        <w:contextualSpacing/>
        <w:jc w:val="center"/>
        <w:rPr>
          <w:rFonts w:eastAsia="Times New Roman"/>
          <w:szCs w:val="24"/>
        </w:rPr>
      </w:pPr>
      <w:r>
        <w:rPr>
          <w:rFonts w:eastAsia="Times New Roman"/>
          <w:szCs w:val="24"/>
        </w:rPr>
        <w:t>(Να μπει η σελίδα 427)</w:t>
      </w:r>
    </w:p>
    <w:p w14:paraId="6988B99E" w14:textId="77777777" w:rsidR="00374D63" w:rsidRDefault="00826AA3">
      <w:pPr>
        <w:spacing w:line="600" w:lineRule="auto"/>
        <w:contextualSpacing/>
        <w:jc w:val="center"/>
        <w:rPr>
          <w:rFonts w:eastAsia="Times New Roman"/>
          <w:szCs w:val="24"/>
        </w:rPr>
      </w:pPr>
      <w:r>
        <w:rPr>
          <w:rFonts w:eastAsia="Times New Roman"/>
          <w:szCs w:val="24"/>
        </w:rPr>
        <w:t>(ΑΛΛΑΓΗ ΣΕΛΙΔΑΣ)</w:t>
      </w:r>
    </w:p>
    <w:p w14:paraId="6988B99F" w14:textId="77777777" w:rsidR="00374D63" w:rsidRDefault="00374D63">
      <w:pPr>
        <w:contextualSpacing/>
        <w:rPr>
          <w:rFonts w:eastAsia="Times New Roman"/>
          <w:szCs w:val="24"/>
        </w:rPr>
      </w:pPr>
    </w:p>
    <w:p w14:paraId="6988B9A0" w14:textId="77777777" w:rsidR="00374D63" w:rsidRDefault="00826AA3">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Ευχαριστώ, κύριε Υπουργέ.</w:t>
      </w:r>
    </w:p>
    <w:p w14:paraId="6988B9A1" w14:textId="77777777" w:rsidR="00374D63" w:rsidRDefault="00826AA3">
      <w:pPr>
        <w:spacing w:line="600" w:lineRule="auto"/>
        <w:ind w:firstLine="720"/>
        <w:contextualSpacing/>
        <w:jc w:val="both"/>
        <w:rPr>
          <w:rFonts w:eastAsia="Times New Roman" w:cs="Times New Roman"/>
          <w:szCs w:val="24"/>
        </w:rPr>
      </w:pPr>
      <w:r>
        <w:rPr>
          <w:rFonts w:eastAsia="Times New Roman"/>
          <w:bCs/>
        </w:rPr>
        <w:t xml:space="preserve">Τον λόγο έχει ο Κοινοβουλευτικός Εκπρόσωπος της Νέας Δημοκρατίας κ. Νικόλαος </w:t>
      </w:r>
      <w:proofErr w:type="spellStart"/>
      <w:r>
        <w:rPr>
          <w:rFonts w:eastAsia="Times New Roman"/>
          <w:bCs/>
        </w:rPr>
        <w:t>Δένδιας</w:t>
      </w:r>
      <w:proofErr w:type="spellEnd"/>
      <w:r>
        <w:rPr>
          <w:rFonts w:eastAsia="Times New Roman"/>
          <w:bCs/>
        </w:rPr>
        <w:t xml:space="preserve"> για δώδεκα λεπτά. </w:t>
      </w:r>
    </w:p>
    <w:p w14:paraId="6988B9A2" w14:textId="77777777" w:rsidR="00374D63" w:rsidRDefault="00826AA3">
      <w:pPr>
        <w:spacing w:line="600" w:lineRule="auto"/>
        <w:ind w:firstLine="720"/>
        <w:contextualSpacing/>
        <w:jc w:val="both"/>
        <w:rPr>
          <w:rFonts w:eastAsia="Times New Roman"/>
          <w:bCs/>
        </w:rPr>
      </w:pPr>
      <w:r>
        <w:rPr>
          <w:rFonts w:eastAsia="Times New Roman" w:cs="Times New Roman"/>
          <w:b/>
          <w:szCs w:val="24"/>
        </w:rPr>
        <w:t xml:space="preserve">ΝΙΚΟΛΑΟΣ ΔΕΝΔΙΑΣ: </w:t>
      </w:r>
      <w:r>
        <w:rPr>
          <w:rFonts w:eastAsia="Times New Roman" w:cs="Times New Roman"/>
          <w:szCs w:val="24"/>
        </w:rPr>
        <w:t xml:space="preserve">Σας ευχαριστώ, </w:t>
      </w:r>
      <w:r>
        <w:rPr>
          <w:rFonts w:eastAsia="Times New Roman"/>
          <w:bCs/>
        </w:rPr>
        <w:t>κύριε Πρόεδρε.</w:t>
      </w:r>
    </w:p>
    <w:p w14:paraId="6988B9A3" w14:textId="77777777" w:rsidR="00374D63" w:rsidRDefault="00826AA3">
      <w:pPr>
        <w:spacing w:line="600" w:lineRule="auto"/>
        <w:ind w:firstLine="720"/>
        <w:contextualSpacing/>
        <w:jc w:val="both"/>
        <w:rPr>
          <w:rFonts w:eastAsia="Times New Roman"/>
          <w:bCs/>
        </w:rPr>
      </w:pPr>
      <w:r>
        <w:rPr>
          <w:rFonts w:eastAsia="Times New Roman"/>
          <w:bCs/>
        </w:rPr>
        <w:t>Κυρίες και κύριοι συνάδελφοι, οι απόψεις της Αξιωματικής Αντιπολίτευσης για το συζητούμενο νομοθέτημα αν</w:t>
      </w:r>
      <w:r>
        <w:rPr>
          <w:rFonts w:eastAsia="Times New Roman"/>
          <w:bCs/>
        </w:rPr>
        <w:t xml:space="preserve">αλύθηκαν διεξοδικά τόσο από τον επιμελή εισηγητή μας κ. Γεωργαντά όσο και από σειρά συναδέλφων, τον κ. </w:t>
      </w:r>
      <w:proofErr w:type="spellStart"/>
      <w:r>
        <w:rPr>
          <w:rFonts w:eastAsia="Times New Roman"/>
          <w:bCs/>
        </w:rPr>
        <w:t>Κόνσολα</w:t>
      </w:r>
      <w:proofErr w:type="spellEnd"/>
      <w:r>
        <w:rPr>
          <w:rFonts w:eastAsia="Times New Roman"/>
          <w:bCs/>
        </w:rPr>
        <w:t xml:space="preserve"> τελευταία, τον κ. </w:t>
      </w:r>
      <w:proofErr w:type="spellStart"/>
      <w:r>
        <w:rPr>
          <w:rFonts w:eastAsia="Times New Roman"/>
          <w:bCs/>
        </w:rPr>
        <w:t>Χαρακόπουλο</w:t>
      </w:r>
      <w:proofErr w:type="spellEnd"/>
      <w:r>
        <w:rPr>
          <w:rFonts w:eastAsia="Times New Roman"/>
          <w:bCs/>
        </w:rPr>
        <w:t xml:space="preserve">, τον κ. Κυριαζίδη και τον κ. </w:t>
      </w:r>
      <w:proofErr w:type="spellStart"/>
      <w:r>
        <w:rPr>
          <w:rFonts w:eastAsia="Times New Roman"/>
          <w:bCs/>
        </w:rPr>
        <w:t>Μπουκώρο</w:t>
      </w:r>
      <w:proofErr w:type="spellEnd"/>
      <w:r>
        <w:rPr>
          <w:rFonts w:eastAsia="Times New Roman"/>
          <w:bCs/>
        </w:rPr>
        <w:t xml:space="preserve"> πριν.</w:t>
      </w:r>
    </w:p>
    <w:p w14:paraId="6988B9A4" w14:textId="77777777" w:rsidR="00374D63" w:rsidRDefault="00826AA3">
      <w:pPr>
        <w:spacing w:line="600" w:lineRule="auto"/>
        <w:ind w:firstLine="720"/>
        <w:contextualSpacing/>
        <w:jc w:val="both"/>
        <w:rPr>
          <w:rFonts w:eastAsia="Times New Roman"/>
          <w:bCs/>
        </w:rPr>
      </w:pPr>
      <w:r>
        <w:rPr>
          <w:rFonts w:eastAsia="Times New Roman"/>
          <w:bCs/>
        </w:rPr>
        <w:t>Παρά ταύτα, οφείλω να σας πω, κύριε Υπουργέ, χωρίς να υπάρχει ανάγκη να</w:t>
      </w:r>
      <w:r>
        <w:rPr>
          <w:rFonts w:eastAsia="Times New Roman"/>
          <w:bCs/>
        </w:rPr>
        <w:t xml:space="preserve"> αναφερθώ εκτενώς σε όλα τα άρθρα -και νομίζω ότι θα συμφωνήσετε μαζί μου, έστω και αν προσπαθείτε να το υπερασπίσετε- ότι αυτό το νομοθέτημα ενσωματώνει το σύνολο της προβληματικότητας του νομοθετικού έργου αυτής της Κυβέρνησης και τον χαοτικό τρόπο με το</w:t>
      </w:r>
      <w:r>
        <w:rPr>
          <w:rFonts w:eastAsia="Times New Roman"/>
          <w:bCs/>
        </w:rPr>
        <w:t>ν οποίο νομοθετεί.</w:t>
      </w:r>
    </w:p>
    <w:p w14:paraId="6988B9A5" w14:textId="77777777" w:rsidR="00374D63" w:rsidRDefault="00826AA3">
      <w:pPr>
        <w:spacing w:line="600" w:lineRule="auto"/>
        <w:ind w:firstLine="720"/>
        <w:contextualSpacing/>
        <w:jc w:val="both"/>
        <w:rPr>
          <w:rFonts w:eastAsia="Times New Roman"/>
          <w:bCs/>
        </w:rPr>
      </w:pPr>
      <w:r>
        <w:rPr>
          <w:rFonts w:eastAsia="Times New Roman"/>
          <w:bCs/>
        </w:rPr>
        <w:t xml:space="preserve">Σαν υπεράσπιση εναντίον αυτής της κατηγορίας, στην </w:t>
      </w:r>
      <w:r>
        <w:rPr>
          <w:rFonts w:eastAsia="Times New Roman"/>
          <w:bCs/>
        </w:rPr>
        <w:t>ε</w:t>
      </w:r>
      <w:r>
        <w:rPr>
          <w:rFonts w:eastAsia="Times New Roman"/>
          <w:bCs/>
        </w:rPr>
        <w:t>πιτροπή διατυπώσατε τη γνωστή περίπου άποψη ότι και οι άλλοι τα ίδια έκαναν και αναφερθήκατε σε συγκεκριμένα νομοθετήματα της προηγούμενης κυβέρνησης. Δεν αντέχει σε κριτική. Τα νομοθετ</w:t>
      </w:r>
      <w:r>
        <w:rPr>
          <w:rFonts w:eastAsia="Times New Roman"/>
          <w:bCs/>
        </w:rPr>
        <w:t>ήματα αυτά, παραδείγματος χάριν ο ν.4281/2014 ήταν ο νόμος που έκλεισε αξιολόγηση και κατά συνέπεια, εκ της φύσεως του πράγματος ήταν έτσι, ή ο ν.4172/2013 που αφορούσε το δημόσιο λογιστικό, δεν έχει κα</w:t>
      </w:r>
      <w:r>
        <w:rPr>
          <w:rFonts w:eastAsia="Times New Roman"/>
          <w:bCs/>
        </w:rPr>
        <w:t>μ</w:t>
      </w:r>
      <w:r>
        <w:rPr>
          <w:rFonts w:eastAsia="Times New Roman"/>
          <w:bCs/>
        </w:rPr>
        <w:t xml:space="preserve">μιά σχέση με αυτό που συζητάμε σήμερα. </w:t>
      </w:r>
    </w:p>
    <w:p w14:paraId="6988B9A6" w14:textId="77777777" w:rsidR="00374D63" w:rsidRDefault="00826AA3">
      <w:pPr>
        <w:spacing w:line="600" w:lineRule="auto"/>
        <w:ind w:firstLine="720"/>
        <w:contextualSpacing/>
        <w:jc w:val="both"/>
        <w:rPr>
          <w:rFonts w:eastAsia="Times New Roman"/>
          <w:bCs/>
        </w:rPr>
      </w:pPr>
      <w:r>
        <w:rPr>
          <w:rFonts w:eastAsia="Times New Roman"/>
          <w:bCs/>
        </w:rPr>
        <w:t xml:space="preserve">Εν πάση </w:t>
      </w:r>
      <w:proofErr w:type="spellStart"/>
      <w:r>
        <w:rPr>
          <w:rFonts w:eastAsia="Times New Roman"/>
          <w:bCs/>
        </w:rPr>
        <w:t>περιπ</w:t>
      </w:r>
      <w:r>
        <w:rPr>
          <w:rFonts w:eastAsia="Times New Roman"/>
          <w:bCs/>
        </w:rPr>
        <w:t>τώσει</w:t>
      </w:r>
      <w:proofErr w:type="spellEnd"/>
      <w:r>
        <w:rPr>
          <w:rFonts w:eastAsia="Times New Roman"/>
          <w:bCs/>
        </w:rPr>
        <w:t>, πρέπει να σας πω ότι και αν έτσι ήταν –που δεν είναι-, εξελέγητε για να αλλάξετε τα κακώς κείμενα και όχι για να τα επαυξήσετε και να τα υιοθετήσετε. Κατά συνέπεια αυτή η λογική σας, η λογική ότι και οι άλλοι τα ίδια έκαναν ή όποιοι άλλοι δεν νομίζω</w:t>
      </w:r>
      <w:r>
        <w:rPr>
          <w:rFonts w:eastAsia="Times New Roman"/>
          <w:bCs/>
        </w:rPr>
        <w:t xml:space="preserve"> ότι τιμά την Κυβέρνηση. Είναι βέβαιο ότι δεν τιμά καθόλου του Κοινοβούλιο. Και θα σας δώσω παραδείγματα, διότι, σας ξαναλέω, οι εισηγητές μας τα είπαν μια χαρά και εκτενέστατα. </w:t>
      </w:r>
    </w:p>
    <w:p w14:paraId="6988B9A7" w14:textId="77777777" w:rsidR="00374D63" w:rsidRDefault="00826AA3">
      <w:pPr>
        <w:spacing w:line="600" w:lineRule="auto"/>
        <w:ind w:firstLine="720"/>
        <w:contextualSpacing/>
        <w:jc w:val="both"/>
        <w:rPr>
          <w:rFonts w:eastAsia="Times New Roman"/>
          <w:bCs/>
        </w:rPr>
      </w:pPr>
      <w:r>
        <w:rPr>
          <w:rFonts w:eastAsia="Times New Roman"/>
          <w:bCs/>
        </w:rPr>
        <w:t>Κατ</w:t>
      </w:r>
      <w:r>
        <w:rPr>
          <w:rFonts w:eastAsia="Times New Roman"/>
          <w:bCs/>
        </w:rPr>
        <w:t xml:space="preserve">’ </w:t>
      </w:r>
      <w:r>
        <w:rPr>
          <w:rFonts w:eastAsia="Times New Roman"/>
          <w:bCs/>
        </w:rPr>
        <w:t>αρχ</w:t>
      </w:r>
      <w:r>
        <w:rPr>
          <w:rFonts w:eastAsia="Times New Roman"/>
          <w:bCs/>
        </w:rPr>
        <w:t>άς</w:t>
      </w:r>
      <w:r>
        <w:rPr>
          <w:rFonts w:eastAsia="Times New Roman"/>
          <w:bCs/>
        </w:rPr>
        <w:t>, κυβερνητική αποτυχία. Άρθρο 17, για παράδειγμα, επιστροφή Διεύθυν</w:t>
      </w:r>
      <w:r>
        <w:rPr>
          <w:rFonts w:eastAsia="Times New Roman"/>
          <w:bCs/>
        </w:rPr>
        <w:t xml:space="preserve">σης Ιθαγενείας στο Υπουργείο Εσωτερικών. Γιατί; Φτιάξατε το Υπουργείο Μεταναστευτικής Πολιτικής μετά βαΐων και κλάδων και σας λέγαμε τότε ότι είναι </w:t>
      </w:r>
      <w:r>
        <w:rPr>
          <w:rFonts w:eastAsia="Times New Roman"/>
          <w:bCs/>
        </w:rPr>
        <w:t>δυσ</w:t>
      </w:r>
      <w:r>
        <w:rPr>
          <w:rFonts w:eastAsia="Times New Roman"/>
          <w:bCs/>
        </w:rPr>
        <w:t>λειτουργικό και άλλα πολλά, και μας λέγατε ότι το θέλετε. Τώρα δεν δουλεύει το σύστημα. Παίρνουμε μια διε</w:t>
      </w:r>
      <w:r>
        <w:rPr>
          <w:rFonts w:eastAsia="Times New Roman"/>
          <w:bCs/>
        </w:rPr>
        <w:t xml:space="preserve">ύθυνση και την πάμε πίσω σε άλλο Υπουργείο. </w:t>
      </w:r>
    </w:p>
    <w:p w14:paraId="6988B9A8" w14:textId="77777777" w:rsidR="00374D63" w:rsidRDefault="00826AA3">
      <w:pPr>
        <w:spacing w:line="600" w:lineRule="auto"/>
        <w:ind w:firstLine="720"/>
        <w:contextualSpacing/>
        <w:jc w:val="both"/>
        <w:rPr>
          <w:rFonts w:eastAsia="Times New Roman"/>
          <w:bCs/>
        </w:rPr>
      </w:pPr>
      <w:r>
        <w:rPr>
          <w:rFonts w:eastAsia="Times New Roman"/>
          <w:bCs/>
        </w:rPr>
        <w:t xml:space="preserve">Εξαιρέσεις: Εδώ είναι το φόρτε αυτής της Κυβέρνησης. Παραδείγματος χάριν –λείπει ο κ. </w:t>
      </w:r>
      <w:proofErr w:type="spellStart"/>
      <w:r>
        <w:rPr>
          <w:rFonts w:eastAsia="Times New Roman"/>
          <w:bCs/>
        </w:rPr>
        <w:t>Τόσκας</w:t>
      </w:r>
      <w:proofErr w:type="spellEnd"/>
      <w:r>
        <w:rPr>
          <w:rFonts w:eastAsia="Times New Roman"/>
          <w:bCs/>
        </w:rPr>
        <w:t xml:space="preserve"> τώρα- η εξαίρεση των μισθώσεων κτηρίων από την ΕΥΠ από τις διατάξεις περί μισθώσεων του δημοσίου. Γιατί; Υπήρξα εγώ ο </w:t>
      </w:r>
      <w:r>
        <w:rPr>
          <w:rFonts w:eastAsia="Times New Roman"/>
          <w:bCs/>
        </w:rPr>
        <w:t xml:space="preserve">πολιτικός προϊστάμενος της ΕΥΠ. Μιλάμε για τις εμφανείς μισθώσεις, διότι προφανώς οι αφανείς μισθώσεις δεν γίνονται επ’ </w:t>
      </w:r>
      <w:proofErr w:type="spellStart"/>
      <w:r>
        <w:rPr>
          <w:rFonts w:eastAsia="Times New Roman"/>
          <w:bCs/>
        </w:rPr>
        <w:t>ονόματι</w:t>
      </w:r>
      <w:proofErr w:type="spellEnd"/>
      <w:r>
        <w:rPr>
          <w:rFonts w:eastAsia="Times New Roman"/>
          <w:bCs/>
        </w:rPr>
        <w:t xml:space="preserve"> της ΕΥΠ, για να κατατεθεί μισθωτήριο και να τεθεί το θέμα. Μιλάμε, λοιπόν, για τις εμφανείς μισθώσεις. Γιατί οι εμφανείς μισθώσε</w:t>
      </w:r>
      <w:r>
        <w:rPr>
          <w:rFonts w:eastAsia="Times New Roman"/>
          <w:bCs/>
        </w:rPr>
        <w:t>ις της ΕΥΠ να εξαιρούνται από</w:t>
      </w:r>
      <w:r>
        <w:rPr>
          <w:rFonts w:eastAsia="Times New Roman"/>
          <w:bCs/>
        </w:rPr>
        <w:t xml:space="preserve"> τις μισθώσεις του δημοσίου</w:t>
      </w:r>
      <w:r>
        <w:rPr>
          <w:rFonts w:eastAsia="Times New Roman"/>
          <w:bCs/>
        </w:rPr>
        <w:t>; Μπορεί κανείς να πει έναν λόγο; Δεν υπάρχει λόγος. Δεν υπάρχει απάντηση.</w:t>
      </w:r>
    </w:p>
    <w:p w14:paraId="6988B9A9" w14:textId="77777777" w:rsidR="00374D63" w:rsidRDefault="00826AA3">
      <w:pPr>
        <w:spacing w:line="600" w:lineRule="auto"/>
        <w:ind w:firstLine="720"/>
        <w:contextualSpacing/>
        <w:jc w:val="both"/>
        <w:rPr>
          <w:rFonts w:eastAsia="Times New Roman"/>
          <w:bCs/>
        </w:rPr>
      </w:pPr>
      <w:r>
        <w:rPr>
          <w:rFonts w:eastAsia="Times New Roman"/>
          <w:bCs/>
        </w:rPr>
        <w:t>Να πάμε σε άλλα πράγματα; Διάβαζα, ειλικρινά σας το λέω, έκπληκτος το άρθρο 46 παράγραφος 2β. Κυρίες και κύριοι συνάδελφοι, α</w:t>
      </w:r>
      <w:r>
        <w:rPr>
          <w:rFonts w:eastAsia="Times New Roman"/>
          <w:bCs/>
        </w:rPr>
        <w:t>υτό το νομοθέτημα έχει δώδεκα άρθρα για τον βασικό του σκοπό και τα υπόλοιπα μέχρι το ακροτελεύτιο άρθρο, δηλαδή το άρθρο 49 που είναι η έναρξη ισχύος, αφορούν άλλα θέματα. Δηλαδή, ένα προς τέσσερα. Αν βάλετε και τις τροπολογίες, βγαίνει περίπου ένα προς π</w:t>
      </w:r>
      <w:r>
        <w:rPr>
          <w:rFonts w:eastAsia="Times New Roman"/>
          <w:bCs/>
        </w:rPr>
        <w:t xml:space="preserve">έντε. </w:t>
      </w:r>
    </w:p>
    <w:p w14:paraId="6988B9AA" w14:textId="77777777" w:rsidR="00374D63" w:rsidRDefault="00826AA3">
      <w:pPr>
        <w:spacing w:line="600" w:lineRule="auto"/>
        <w:ind w:firstLine="720"/>
        <w:contextualSpacing/>
        <w:jc w:val="both"/>
        <w:rPr>
          <w:rFonts w:eastAsia="Times New Roman"/>
          <w:bCs/>
        </w:rPr>
      </w:pPr>
      <w:r>
        <w:rPr>
          <w:rFonts w:eastAsia="Times New Roman"/>
          <w:bCs/>
        </w:rPr>
        <w:t>Πάμε, όμως, στο άρθρο 46 παράγραφος 2β που αφορά τις εξαιρέσεις. Τι αφορά; Αφορά το προσωπικό με σύμβαση εργασίας ιδιωτικού δικαίου –ποιο</w:t>
      </w:r>
      <w:r>
        <w:rPr>
          <w:rFonts w:eastAsia="Times New Roman"/>
          <w:bCs/>
        </w:rPr>
        <w:t>υ αν</w:t>
      </w:r>
      <w:r>
        <w:rPr>
          <w:rFonts w:eastAsia="Times New Roman"/>
          <w:bCs/>
        </w:rPr>
        <w:t xml:space="preserve"> αγαπάτε;- του Οργανισμού Εγγείων Βελτιώσεων και του Αρδευτικού Οργανισμού Στυμφαλίας Ασωπού Κορινθίας. Εισά</w:t>
      </w:r>
      <w:r>
        <w:rPr>
          <w:rFonts w:eastAsia="Times New Roman"/>
          <w:bCs/>
        </w:rPr>
        <w:t>γουμε ειδική ρύθμιση, λοιπόν, για το προσωπικό με σύμβαση εργασίας ιδιωτικού δικαίου του Αρδευτικού Οργανισμού Στυμφαλίας Ασωπού Κορινθίας.</w:t>
      </w:r>
    </w:p>
    <w:p w14:paraId="6988B9AB" w14:textId="77777777" w:rsidR="00374D63" w:rsidRDefault="00826AA3">
      <w:pPr>
        <w:spacing w:line="600" w:lineRule="auto"/>
        <w:ind w:firstLine="720"/>
        <w:contextualSpacing/>
        <w:jc w:val="both"/>
        <w:rPr>
          <w:rFonts w:eastAsia="Times New Roman"/>
          <w:bCs/>
        </w:rPr>
      </w:pPr>
      <w:r>
        <w:rPr>
          <w:rFonts w:eastAsia="Times New Roman"/>
          <w:bCs/>
        </w:rPr>
        <w:t xml:space="preserve">Σας ομολογώ την αμαρτία μου. Μέχρι σήμερα δεν </w:t>
      </w:r>
      <w:proofErr w:type="spellStart"/>
      <w:r>
        <w:rPr>
          <w:rFonts w:eastAsia="Times New Roman"/>
          <w:bCs/>
        </w:rPr>
        <w:t>εγνώριζα</w:t>
      </w:r>
      <w:proofErr w:type="spellEnd"/>
      <w:r>
        <w:rPr>
          <w:rFonts w:eastAsia="Times New Roman"/>
          <w:bCs/>
        </w:rPr>
        <w:t xml:space="preserve"> την ύπαρξη του Αρδευτικού Οργανισμού Στυμφαλίας Ασωπού </w:t>
      </w:r>
      <w:r>
        <w:rPr>
          <w:rFonts w:eastAsia="Times New Roman"/>
          <w:bCs/>
        </w:rPr>
        <w:t>Κορινθίας και τώρα που σας μιλάω δεν έχω κα</w:t>
      </w:r>
      <w:r>
        <w:rPr>
          <w:rFonts w:eastAsia="Times New Roman"/>
          <w:bCs/>
        </w:rPr>
        <w:t>μ</w:t>
      </w:r>
      <w:r>
        <w:rPr>
          <w:rFonts w:eastAsia="Times New Roman"/>
          <w:bCs/>
        </w:rPr>
        <w:t>μιά ιδέα για ποιον λόγο θα πρέπει να εισάγουμε εξαιρετική ρύθμιση για τον Αρδευτικό Οργανισμό Στυμφαλίας Ασωπού Κορινθίας και το προσωπικό του, για το οποίο, κύριε Υπουργέ, η Επιστημονική Επιτροπή της Βουλής, για</w:t>
      </w:r>
      <w:r>
        <w:rPr>
          <w:rFonts w:eastAsia="Times New Roman"/>
          <w:bCs/>
        </w:rPr>
        <w:t xml:space="preserve"> την οποία μιλήσατε πριν και ορθώς αναφερθήκατε, δηλαδή ο μέγας </w:t>
      </w:r>
      <w:proofErr w:type="spellStart"/>
      <w:r>
        <w:rPr>
          <w:rFonts w:eastAsia="Times New Roman"/>
          <w:bCs/>
        </w:rPr>
        <w:t>σφραγιδοφύλαξ</w:t>
      </w:r>
      <w:proofErr w:type="spellEnd"/>
      <w:r>
        <w:rPr>
          <w:rFonts w:eastAsia="Times New Roman"/>
          <w:bCs/>
        </w:rPr>
        <w:t>, ο Υπουργός Δικαιοσύνης, μίλησε…</w:t>
      </w:r>
    </w:p>
    <w:p w14:paraId="6988B9AC" w14:textId="77777777" w:rsidR="00374D63" w:rsidRDefault="00826AA3">
      <w:pPr>
        <w:spacing w:line="600" w:lineRule="auto"/>
        <w:ind w:firstLine="720"/>
        <w:contextualSpacing/>
        <w:rPr>
          <w:rFonts w:eastAsia="Times New Roman"/>
          <w:bCs/>
        </w:rPr>
      </w:pPr>
      <w:r>
        <w:rPr>
          <w:rFonts w:eastAsia="Times New Roman"/>
          <w:bCs/>
        </w:rPr>
        <w:t>(Γέλωτες από τον Υπουργό Δικαιοσύνης, Διαφάνειας και Ανθρωπίνων Δικαιωμάτων κ. Σταύρο Κοντονή)</w:t>
      </w:r>
    </w:p>
    <w:p w14:paraId="6988B9AD" w14:textId="77777777" w:rsidR="00374D63" w:rsidRDefault="00826AA3">
      <w:pPr>
        <w:spacing w:line="600" w:lineRule="auto"/>
        <w:ind w:firstLine="720"/>
        <w:contextualSpacing/>
        <w:jc w:val="both"/>
        <w:rPr>
          <w:rFonts w:eastAsia="Times New Roman"/>
          <w:bCs/>
        </w:rPr>
      </w:pPr>
      <w:r>
        <w:rPr>
          <w:rFonts w:eastAsia="Times New Roman"/>
          <w:bCs/>
        </w:rPr>
        <w:t>Αυτός είναι ο τίτλος σας, κύριε Υπουργέ! Τι να κάν</w:t>
      </w:r>
      <w:r>
        <w:rPr>
          <w:rFonts w:eastAsia="Times New Roman"/>
          <w:bCs/>
        </w:rPr>
        <w:t>ω; Έξω από το γραφείο σας είναι μια τεράστια σφραγίδα, τόση!</w:t>
      </w:r>
    </w:p>
    <w:p w14:paraId="6988B9AE" w14:textId="77777777" w:rsidR="00374D63" w:rsidRDefault="00826AA3">
      <w:pPr>
        <w:spacing w:line="600" w:lineRule="auto"/>
        <w:ind w:firstLine="720"/>
        <w:contextualSpacing/>
        <w:jc w:val="both"/>
        <w:rPr>
          <w:rFonts w:eastAsia="Times New Roman"/>
          <w:bCs/>
        </w:rPr>
      </w:pPr>
      <w:r>
        <w:rPr>
          <w:rFonts w:eastAsia="Times New Roman"/>
          <w:bCs/>
        </w:rPr>
        <w:t xml:space="preserve">Έχει δύο σελίδες η Επιστημονική Επιτροπή της Βουλής που σας λέει γιατί είναι κατά της </w:t>
      </w:r>
      <w:r>
        <w:rPr>
          <w:rFonts w:eastAsia="Times New Roman"/>
          <w:bCs/>
        </w:rPr>
        <w:t>ο</w:t>
      </w:r>
      <w:r>
        <w:rPr>
          <w:rFonts w:eastAsia="Times New Roman"/>
          <w:bCs/>
        </w:rPr>
        <w:t xml:space="preserve">δηγίας </w:t>
      </w:r>
      <w:r>
        <w:rPr>
          <w:rFonts w:eastAsia="Times New Roman"/>
          <w:bCs/>
        </w:rPr>
        <w:t xml:space="preserve">του </w:t>
      </w:r>
      <w:r>
        <w:rPr>
          <w:rFonts w:eastAsia="Times New Roman"/>
          <w:bCs/>
        </w:rPr>
        <w:t xml:space="preserve">1999 και κατά του προεδρικού διατάγματος του νυν Προέδρου της Δημοκρατίας και κατά σωρείας άλλων </w:t>
      </w:r>
      <w:r>
        <w:rPr>
          <w:rFonts w:eastAsia="Times New Roman"/>
          <w:bCs/>
        </w:rPr>
        <w:t xml:space="preserve">διατάξεων. </w:t>
      </w:r>
    </w:p>
    <w:p w14:paraId="6988B9AF" w14:textId="77777777" w:rsidR="00374D63" w:rsidRDefault="00826AA3">
      <w:pPr>
        <w:spacing w:line="600" w:lineRule="auto"/>
        <w:ind w:firstLine="720"/>
        <w:contextualSpacing/>
        <w:jc w:val="both"/>
        <w:rPr>
          <w:rFonts w:eastAsia="Times New Roman"/>
          <w:bCs/>
        </w:rPr>
      </w:pPr>
      <w:r>
        <w:rPr>
          <w:rFonts w:eastAsia="Times New Roman"/>
          <w:bCs/>
        </w:rPr>
        <w:t xml:space="preserve">Πείτε μας, λοιπόν, γιατί πρέπει σε κάθε νομοθέτημα να βρίσκουμε τα ρουσφέτια; Γιατί πρέπει σε κάθε νομοθέτημα να υπάρχει κάτι το οποίο –ένα ή πολλά, εδώ είναι πολλά- αποτελεί παράδειγμα κακής νομοθέτησης; Και πώς έχουμε την εντύπωση τι συνιστά </w:t>
      </w:r>
      <w:r>
        <w:rPr>
          <w:rFonts w:eastAsia="Times New Roman"/>
          <w:bCs/>
        </w:rPr>
        <w:t xml:space="preserve">και νομίζει κανείς διαπλοκή; </w:t>
      </w:r>
    </w:p>
    <w:p w14:paraId="6988B9B0" w14:textId="77777777" w:rsidR="00374D63" w:rsidRDefault="00826AA3">
      <w:pPr>
        <w:spacing w:line="600" w:lineRule="auto"/>
        <w:ind w:firstLine="720"/>
        <w:contextualSpacing/>
        <w:jc w:val="both"/>
        <w:rPr>
          <w:rFonts w:eastAsia="Times New Roman"/>
          <w:bCs/>
        </w:rPr>
      </w:pPr>
      <w:r>
        <w:rPr>
          <w:rFonts w:eastAsia="Times New Roman"/>
          <w:bCs/>
        </w:rPr>
        <w:t xml:space="preserve">Μαχόμαστε εδώ τα μεγάλα συμφέροντα. Για τα μικρά συμφέροντα, τα οποία έχουν καταλάβει και καταληστεύσει τον τόπο, έχουμε τη διάθεση να κάνουμε τίποτα ή σε κάθε νομοθέτημα θα βρίσκουμε κάτι για το καθένα από αυτά; Εν πάση </w:t>
      </w:r>
      <w:proofErr w:type="spellStart"/>
      <w:r>
        <w:rPr>
          <w:rFonts w:eastAsia="Times New Roman"/>
          <w:bCs/>
        </w:rPr>
        <w:t>περιπ</w:t>
      </w:r>
      <w:r>
        <w:rPr>
          <w:rFonts w:eastAsia="Times New Roman"/>
          <w:bCs/>
        </w:rPr>
        <w:t>τώσει</w:t>
      </w:r>
      <w:proofErr w:type="spellEnd"/>
      <w:r>
        <w:rPr>
          <w:rFonts w:eastAsia="Times New Roman"/>
          <w:bCs/>
        </w:rPr>
        <w:t>, αναμένω την απάντηση.</w:t>
      </w:r>
    </w:p>
    <w:p w14:paraId="6988B9B1" w14:textId="77777777" w:rsidR="00374D63" w:rsidRDefault="00826AA3">
      <w:pPr>
        <w:spacing w:line="600" w:lineRule="auto"/>
        <w:ind w:firstLine="720"/>
        <w:contextualSpacing/>
        <w:jc w:val="both"/>
        <w:rPr>
          <w:rFonts w:eastAsia="Times New Roman" w:cs="Times New Roman"/>
          <w:color w:val="000000" w:themeColor="text1"/>
          <w:szCs w:val="24"/>
        </w:rPr>
      </w:pPr>
      <w:r w:rsidRPr="00AC6B5F">
        <w:rPr>
          <w:rFonts w:eastAsia="Times New Roman" w:cs="Times New Roman"/>
          <w:color w:val="000000" w:themeColor="text1"/>
          <w:szCs w:val="24"/>
        </w:rPr>
        <w:t xml:space="preserve">Έτερο θέμα είναι η διαδικασία των βουλευτικών τροπολογιών, οι οποίες συνήθως υποκρύπτουν τις κυβερνητικές βουλήσεις τις οποίες η Κυβέρνηση δεν τολμά να εμφανίσει. </w:t>
      </w:r>
    </w:p>
    <w:p w14:paraId="6988B9B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 της αλλαγής των Επιτροπών Πολιτογράφησης, μπ</w:t>
      </w:r>
      <w:r>
        <w:rPr>
          <w:rFonts w:eastAsia="Times New Roman" w:cs="Times New Roman"/>
          <w:szCs w:val="24"/>
        </w:rPr>
        <w:t xml:space="preserve">ορεί να μας εξηγήσει κάποιος για ποιον λόγο πρέπει να αλλάξει ο </w:t>
      </w:r>
      <w:r>
        <w:rPr>
          <w:rFonts w:eastAsia="Times New Roman" w:cs="Times New Roman"/>
          <w:szCs w:val="24"/>
        </w:rPr>
        <w:t>π</w:t>
      </w:r>
      <w:r>
        <w:rPr>
          <w:rFonts w:eastAsia="Times New Roman" w:cs="Times New Roman"/>
          <w:szCs w:val="24"/>
        </w:rPr>
        <w:t>ροϊστάμενος του Τμήματος Πολιτογράφησης της οικείας αρμόδιας Διεύθυνσης Αποκεντρωμένης Διοίκησης; Για ποιο</w:t>
      </w:r>
      <w:r>
        <w:rPr>
          <w:rFonts w:eastAsia="Times New Roman" w:cs="Times New Roman"/>
          <w:szCs w:val="24"/>
        </w:rPr>
        <w:t>ν</w:t>
      </w:r>
      <w:r>
        <w:rPr>
          <w:rFonts w:eastAsia="Times New Roman" w:cs="Times New Roman"/>
          <w:szCs w:val="24"/>
        </w:rPr>
        <w:t xml:space="preserve"> λόγο πρέπει να γίνει αυτό και μάλιστα με βουλευτική τροπολογία;</w:t>
      </w:r>
    </w:p>
    <w:p w14:paraId="6988B9B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κυρί</w:t>
      </w:r>
      <w:r>
        <w:rPr>
          <w:rFonts w:eastAsia="Times New Roman" w:cs="Times New Roman"/>
          <w:szCs w:val="24"/>
        </w:rPr>
        <w:t>ες και κύριοι συνάδελφοι, τι ζόρι τραβάνε οι συνάδελφοι εδώ</w:t>
      </w:r>
      <w:r>
        <w:rPr>
          <w:rFonts w:eastAsia="Times New Roman" w:cs="Times New Roman"/>
          <w:szCs w:val="24"/>
        </w:rPr>
        <w:t>,</w:t>
      </w:r>
      <w:r>
        <w:rPr>
          <w:rFonts w:eastAsia="Times New Roman" w:cs="Times New Roman"/>
          <w:szCs w:val="24"/>
        </w:rPr>
        <w:t xml:space="preserve"> οι οποίοι εισηγούνται αυτή την τροπολογία; Θέλει να μου εξηγήσει κάποιος; Μάλιστα, ασμένως ο Υπουργός τη δέχεται ως λογική. Ποιο ζόρι τραβάει η </w:t>
      </w:r>
      <w:r>
        <w:rPr>
          <w:rFonts w:eastAsia="Times New Roman" w:cs="Times New Roman"/>
          <w:szCs w:val="24"/>
        </w:rPr>
        <w:t>δημόσια διοίκηση</w:t>
      </w:r>
      <w:r>
        <w:rPr>
          <w:rFonts w:eastAsia="Times New Roman" w:cs="Times New Roman"/>
          <w:szCs w:val="24"/>
        </w:rPr>
        <w:t xml:space="preserve"> της Ελληνικής Δημοκρατίας και πρέπ</w:t>
      </w:r>
      <w:r>
        <w:rPr>
          <w:rFonts w:eastAsia="Times New Roman" w:cs="Times New Roman"/>
          <w:szCs w:val="24"/>
        </w:rPr>
        <w:t xml:space="preserve">ει αιφνιδίως να αλλάξει ο </w:t>
      </w:r>
      <w:r>
        <w:rPr>
          <w:rFonts w:eastAsia="Times New Roman" w:cs="Times New Roman"/>
          <w:szCs w:val="24"/>
        </w:rPr>
        <w:t>π</w:t>
      </w:r>
      <w:r>
        <w:rPr>
          <w:rFonts w:eastAsia="Times New Roman" w:cs="Times New Roman"/>
          <w:szCs w:val="24"/>
        </w:rPr>
        <w:t xml:space="preserve">ροϊστάμενος; </w:t>
      </w:r>
    </w:p>
    <w:p w14:paraId="6988B9B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μου πει κ</w:t>
      </w:r>
      <w:r>
        <w:rPr>
          <w:rFonts w:eastAsia="Times New Roman" w:cs="Times New Roman"/>
          <w:szCs w:val="24"/>
        </w:rPr>
        <w:t>άποιος</w:t>
      </w:r>
      <w:r>
        <w:rPr>
          <w:rFonts w:eastAsia="Times New Roman" w:cs="Times New Roman"/>
          <w:szCs w:val="24"/>
        </w:rPr>
        <w:t xml:space="preserve">, να υπάρξει –το είπε προηγουμένως ο Υπουργός- ένας εκπαιδευτικός. Α, αλήθεια; Υπάρχει μέσα εκπαιδευτικός. Υπάρχει ένα μέλος ΔΕΠ </w:t>
      </w:r>
      <w:proofErr w:type="spellStart"/>
      <w:r>
        <w:rPr>
          <w:rFonts w:eastAsia="Times New Roman" w:cs="Times New Roman"/>
          <w:szCs w:val="24"/>
        </w:rPr>
        <w:t>ανωτάτου</w:t>
      </w:r>
      <w:proofErr w:type="spellEnd"/>
      <w:r>
        <w:rPr>
          <w:rFonts w:eastAsia="Times New Roman" w:cs="Times New Roman"/>
          <w:szCs w:val="24"/>
        </w:rPr>
        <w:t xml:space="preserve"> εκπαιδευτικού ιδρύματος</w:t>
      </w:r>
      <w:r>
        <w:rPr>
          <w:rFonts w:eastAsia="Times New Roman" w:cs="Times New Roman"/>
          <w:szCs w:val="24"/>
        </w:rPr>
        <w:t>, το οποίο μάλιστα εδρεύει εντός των</w:t>
      </w:r>
      <w:r>
        <w:rPr>
          <w:rFonts w:eastAsia="Times New Roman" w:cs="Times New Roman"/>
          <w:szCs w:val="24"/>
        </w:rPr>
        <w:t xml:space="preserve"> ορίων της οικείας </w:t>
      </w:r>
      <w:r>
        <w:rPr>
          <w:rFonts w:eastAsia="Times New Roman" w:cs="Times New Roman"/>
          <w:szCs w:val="24"/>
        </w:rPr>
        <w:t>αποκεντρωμένης διο</w:t>
      </w:r>
      <w:r>
        <w:rPr>
          <w:rFonts w:eastAsia="Times New Roman" w:cs="Times New Roman"/>
          <w:szCs w:val="24"/>
        </w:rPr>
        <w:t>ίκησης. Για παράδειγμα, στην Περιφέρεια Ιονίων Νήσων θα μπορούσε να είναι η Κοινοβουλευτική σας Εκπρόσωπος,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Δεν θα επαρκούσε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για να προασπίσει το εκπαιδευτικό έργο; Θα έπρεπε να βάλουμε και κάποιον</w:t>
      </w:r>
      <w:r>
        <w:rPr>
          <w:rFonts w:eastAsia="Times New Roman" w:cs="Times New Roman"/>
          <w:szCs w:val="24"/>
        </w:rPr>
        <w:t xml:space="preserve"> ακόμα εκπαιδευτικό; Δεν είναι επαρκής ο ένας; Εξηγήστε μας γιατί. Μπείτε στον κόπο να μας εξηγήσετε. </w:t>
      </w:r>
    </w:p>
    <w:p w14:paraId="6988B9B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κι αν το πιστεύατε, κύριε Υπουργέ, γιατί δεν το φέρνατε με κυβερνητική ρύθμιση; Πώς ξαφνικά υφέρπει μία βουλευτική τροπολογία; </w:t>
      </w:r>
    </w:p>
    <w:p w14:paraId="6988B9B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Διότι αυτή βεβαίως,</w:t>
      </w:r>
      <w:r>
        <w:rPr>
          <w:rFonts w:eastAsia="Times New Roman" w:cs="Times New Roman"/>
          <w:szCs w:val="24"/>
        </w:rPr>
        <w:t xml:space="preserve"> η τροπολογία, κυρίες και κύριοι συνάδελφοι, όζει. Δεν είναι βουλευτική τροπολογία. Το καταλαβαίνετε, έτσι; Δεν υπάρχουν πέντε Βουλευτές</w:t>
      </w:r>
      <w:r>
        <w:rPr>
          <w:rFonts w:eastAsia="Times New Roman" w:cs="Times New Roman"/>
          <w:szCs w:val="24"/>
        </w:rPr>
        <w:t>,</w:t>
      </w:r>
      <w:r>
        <w:rPr>
          <w:rFonts w:eastAsia="Times New Roman" w:cs="Times New Roman"/>
          <w:szCs w:val="24"/>
        </w:rPr>
        <w:t xml:space="preserve"> οι οποίοι να τραβούσαν ζόρι με τη σύνθεση των </w:t>
      </w:r>
      <w:r>
        <w:rPr>
          <w:rFonts w:eastAsia="Times New Roman" w:cs="Times New Roman"/>
          <w:szCs w:val="24"/>
        </w:rPr>
        <w:t>ε</w:t>
      </w:r>
      <w:r>
        <w:rPr>
          <w:rFonts w:eastAsia="Times New Roman" w:cs="Times New Roman"/>
          <w:szCs w:val="24"/>
        </w:rPr>
        <w:t>πιτροπών και να αποφάσισαν στα καλά του καθουμένου να ανταλλάξουν τον έ</w:t>
      </w:r>
      <w:r>
        <w:rPr>
          <w:rFonts w:eastAsia="Times New Roman" w:cs="Times New Roman"/>
          <w:szCs w:val="24"/>
        </w:rPr>
        <w:t xml:space="preserve">ναν αξιωματούχο της </w:t>
      </w:r>
      <w:r>
        <w:rPr>
          <w:rFonts w:eastAsia="Times New Roman" w:cs="Times New Roman"/>
          <w:szCs w:val="24"/>
        </w:rPr>
        <w:t>αποκεντρωμένης δ</w:t>
      </w:r>
      <w:r>
        <w:rPr>
          <w:rFonts w:eastAsia="Times New Roman" w:cs="Times New Roman"/>
          <w:szCs w:val="24"/>
        </w:rPr>
        <w:t>ιοίκησης με ένα μέλος της εκπαιδευτικής κοινότητας. Δεν είναι αυτό το ζήτημα. Κάτι άλλο είναι. Θα μας το πείτε; Δεν θα μας το πείτε; Θα το βρούμε κάποια στιγμή μπροστά μας; Δεν θα το βρούμε;</w:t>
      </w:r>
    </w:p>
    <w:p w14:paraId="6988B9B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θα αναφερθώ δι’ ολίγ</w:t>
      </w:r>
      <w:r>
        <w:rPr>
          <w:rFonts w:eastAsia="Times New Roman" w:cs="Times New Roman"/>
          <w:szCs w:val="24"/>
        </w:rPr>
        <w:t>ω</w:t>
      </w:r>
      <w:r>
        <w:rPr>
          <w:rFonts w:eastAsia="Times New Roman" w:cs="Times New Roman"/>
          <w:szCs w:val="24"/>
        </w:rPr>
        <w:t>ν στα θέματα της ευρύτερης πολιτικής επικαιρότητας, τα οποία έχουν μία σημασία για μας και συζητήθηκαν σήμερα στην Αίθουσα. Πρέπει να σας πω ξανά ότι εξεπλάγην σήμερα –και εξεπλάγην πάρα πολύ δυσάρεστα- από το χαρίεν ύφος του Υπουργού</w:t>
      </w:r>
      <w:r>
        <w:rPr>
          <w:rFonts w:eastAsia="Times New Roman" w:cs="Times New Roman"/>
          <w:szCs w:val="24"/>
        </w:rPr>
        <w:t xml:space="preserve"> των Οικονομικών κ. </w:t>
      </w:r>
      <w:proofErr w:type="spellStart"/>
      <w:r>
        <w:rPr>
          <w:rFonts w:eastAsia="Times New Roman" w:cs="Times New Roman"/>
          <w:szCs w:val="24"/>
        </w:rPr>
        <w:t>Τσακαλώτου</w:t>
      </w:r>
      <w:proofErr w:type="spellEnd"/>
      <w:r>
        <w:rPr>
          <w:rFonts w:eastAsia="Times New Roman" w:cs="Times New Roman"/>
          <w:szCs w:val="24"/>
        </w:rPr>
        <w:t>. Δεν έχω καταλάβει γιατί είναι τόσο καλά τα πράγματα. Δεν έχω καταλάβει γιατί χαμογελαστά πρέπει να τα συζητάμε όλα αυτά και να λέμε «</w:t>
      </w:r>
      <w:r>
        <w:rPr>
          <w:rFonts w:eastAsia="Times New Roman" w:cs="Times New Roman"/>
          <w:szCs w:val="24"/>
        </w:rPr>
        <w:t>δ</w:t>
      </w:r>
      <w:r>
        <w:rPr>
          <w:rFonts w:eastAsia="Times New Roman" w:cs="Times New Roman"/>
          <w:szCs w:val="24"/>
        </w:rPr>
        <w:t xml:space="preserve">εν τρέχει τίποτα» και όλα να είναι λίγο χαριτωμένα και λίγο όμορφα και λίγο έτσι και λίγο </w:t>
      </w:r>
      <w:r>
        <w:rPr>
          <w:rFonts w:eastAsia="Times New Roman" w:cs="Times New Roman"/>
          <w:szCs w:val="24"/>
        </w:rPr>
        <w:t>αλλιώς.</w:t>
      </w:r>
    </w:p>
    <w:p w14:paraId="6988B9B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αυτή τη στιγμή έχει ένα τεράστιο πρόβλημα. Η κοινωνία έχει ένα τεράστιο πρόβλημα. Η αγορά έχει ένα τεράστιο πρόβλημα. Η παράταση της εκκρεμότητας –και μιλάμε για παράταση της εκκρεμότητας, αφού μάλιστα η Κυβέρνη</w:t>
      </w:r>
      <w:r>
        <w:rPr>
          <w:rFonts w:eastAsia="Times New Roman" w:cs="Times New Roman"/>
          <w:szCs w:val="24"/>
        </w:rPr>
        <w:t>ση έχει εκχωρήσει αυτά τα οποία ονόμαζε η ίδια «κόκκινες γραμμές»- συνιστά κατ’ αρ</w:t>
      </w:r>
      <w:r>
        <w:rPr>
          <w:rFonts w:eastAsia="Times New Roman" w:cs="Times New Roman"/>
          <w:szCs w:val="24"/>
        </w:rPr>
        <w:t>χάς</w:t>
      </w:r>
      <w:r>
        <w:rPr>
          <w:rFonts w:eastAsia="Times New Roman" w:cs="Times New Roman"/>
          <w:szCs w:val="24"/>
        </w:rPr>
        <w:t xml:space="preserve"> μεγάλη ήττα για την Κυβέρνηση –αυτό λίγο μας ενδιαφέρει- αλλά τεράστιο πρόβλημα και διά της συμφωνίας και διά της παρατάσεως για την ελληνική κοινωνία.</w:t>
      </w:r>
    </w:p>
    <w:p w14:paraId="6988B9B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Αναμέναμε, λοιπόν,</w:t>
      </w:r>
      <w:r>
        <w:rPr>
          <w:rFonts w:eastAsia="Times New Roman" w:cs="Times New Roman"/>
          <w:szCs w:val="24"/>
        </w:rPr>
        <w:t xml:space="preserve"> το στοιχειώδες, δηλαδή να έρθει ο αρμόδιος Υπουργός –όπως είναι από το Σύνταγμα στο άρθρο 8</w:t>
      </w:r>
      <w:r>
        <w:rPr>
          <w:rFonts w:eastAsia="Times New Roman" w:cs="Times New Roman"/>
          <w:szCs w:val="24"/>
        </w:rPr>
        <w:t>3</w:t>
      </w:r>
      <w:r>
        <w:rPr>
          <w:rFonts w:eastAsia="Times New Roman" w:cs="Times New Roman"/>
          <w:szCs w:val="24"/>
        </w:rPr>
        <w:t xml:space="preserve">, αν θυμάμαι καλά, γιατί ο κ. </w:t>
      </w:r>
      <w:proofErr w:type="spellStart"/>
      <w:r>
        <w:rPr>
          <w:rFonts w:eastAsia="Times New Roman" w:cs="Times New Roman"/>
          <w:szCs w:val="24"/>
        </w:rPr>
        <w:t>Τσακαλώτος</w:t>
      </w:r>
      <w:proofErr w:type="spellEnd"/>
      <w:r>
        <w:rPr>
          <w:rFonts w:eastAsia="Times New Roman" w:cs="Times New Roman"/>
          <w:szCs w:val="24"/>
        </w:rPr>
        <w:t xml:space="preserve"> μού έκανε και μία περίεργη ερώτηση συνταγματικής αρχής- και να ενημερώσει είτε την </w:t>
      </w:r>
      <w:r>
        <w:rPr>
          <w:rFonts w:eastAsia="Times New Roman" w:cs="Times New Roman"/>
          <w:szCs w:val="24"/>
        </w:rPr>
        <w:t xml:space="preserve">Εθνική </w:t>
      </w:r>
      <w:r>
        <w:rPr>
          <w:rFonts w:eastAsia="Times New Roman" w:cs="Times New Roman"/>
          <w:szCs w:val="24"/>
        </w:rPr>
        <w:t xml:space="preserve">Αντιπροσωπεία είτε την αρμόδια </w:t>
      </w:r>
      <w:r>
        <w:rPr>
          <w:rFonts w:eastAsia="Times New Roman" w:cs="Times New Roman"/>
          <w:szCs w:val="24"/>
        </w:rPr>
        <w:t>ε</w:t>
      </w:r>
      <w:r>
        <w:rPr>
          <w:rFonts w:eastAsia="Times New Roman" w:cs="Times New Roman"/>
          <w:szCs w:val="24"/>
        </w:rPr>
        <w:t xml:space="preserve">πιτροπή. Τίποτα απ’ όλα αυτά δεν έγινε. Αντιθέτως, έπρεπε οι Βουλευτές της Νέας Δημοκρατίας να καταθέσουν αίτημα για να έρθει ο κ. </w:t>
      </w:r>
      <w:proofErr w:type="spellStart"/>
      <w:r>
        <w:rPr>
          <w:rFonts w:eastAsia="Times New Roman" w:cs="Times New Roman"/>
          <w:szCs w:val="24"/>
        </w:rPr>
        <w:t>Τσακαλώτος</w:t>
      </w:r>
      <w:proofErr w:type="spellEnd"/>
      <w:r>
        <w:rPr>
          <w:rFonts w:eastAsia="Times New Roman" w:cs="Times New Roman"/>
          <w:szCs w:val="24"/>
        </w:rPr>
        <w:t xml:space="preserve"> την άλλη εβδομάδα, δηλαδή μία εβδομάδα μετά από την ολοκλήρωση της φερόμενης ως συμφωνίας.</w:t>
      </w:r>
    </w:p>
    <w:p w14:paraId="6988B9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δεν μας </w:t>
      </w:r>
      <w:r>
        <w:rPr>
          <w:rFonts w:eastAsia="Times New Roman" w:cs="Times New Roman"/>
          <w:szCs w:val="24"/>
        </w:rPr>
        <w:t xml:space="preserve">είπε τίποτα απολύτως. Πρώτον, δεν μας απάντησε σε όσα ο ίδιος έλεγε πριν, δηλαδή ότι η παράταση είναι καταστροφή ή σε όσα λέει ο υφιστάμενός του κ. </w:t>
      </w:r>
      <w:proofErr w:type="spellStart"/>
      <w:r>
        <w:rPr>
          <w:rFonts w:eastAsia="Times New Roman" w:cs="Times New Roman"/>
          <w:szCs w:val="24"/>
        </w:rPr>
        <w:t>Χουλιαράκης</w:t>
      </w:r>
      <w:proofErr w:type="spellEnd"/>
      <w:r>
        <w:rPr>
          <w:rFonts w:eastAsia="Times New Roman" w:cs="Times New Roman"/>
          <w:szCs w:val="24"/>
        </w:rPr>
        <w:t xml:space="preserve">, ότι δηλαδή η παράταση είναι καταστροφή. Αυτά είναι σαν να μην </w:t>
      </w:r>
      <w:proofErr w:type="spellStart"/>
      <w:r>
        <w:rPr>
          <w:rFonts w:eastAsia="Times New Roman" w:cs="Times New Roman"/>
          <w:szCs w:val="24"/>
        </w:rPr>
        <w:t>ελέχθησαν</w:t>
      </w:r>
      <w:proofErr w:type="spellEnd"/>
      <w:r>
        <w:rPr>
          <w:rFonts w:eastAsia="Times New Roman" w:cs="Times New Roman"/>
          <w:szCs w:val="24"/>
        </w:rPr>
        <w:t xml:space="preserve"> ποτέ. Όταν ένας Υπουργό</w:t>
      </w:r>
      <w:r>
        <w:rPr>
          <w:rFonts w:eastAsia="Times New Roman" w:cs="Times New Roman"/>
          <w:szCs w:val="24"/>
        </w:rPr>
        <w:t>ς μίας δυτικής δημοκρατίας, σηκώνεται και λέει στο εθνικό κοινοβούλιο</w:t>
      </w:r>
      <w:r>
        <w:rPr>
          <w:rFonts w:eastAsia="Times New Roman" w:cs="Times New Roman"/>
          <w:szCs w:val="24"/>
        </w:rPr>
        <w:t>:</w:t>
      </w:r>
      <w:r>
        <w:rPr>
          <w:rFonts w:eastAsia="Times New Roman" w:cs="Times New Roman"/>
          <w:szCs w:val="24"/>
        </w:rPr>
        <w:t xml:space="preserve"> «Κυρίες και κύριοι, εάν παραταθεί κάτι μετά τον Δεκέμβρη, θα είναι καταστροφή για τη χώρα» και μετά αυτό συμβεί εξ </w:t>
      </w:r>
      <w:proofErr w:type="spellStart"/>
      <w:r>
        <w:rPr>
          <w:rFonts w:eastAsia="Times New Roman" w:cs="Times New Roman"/>
          <w:szCs w:val="24"/>
        </w:rPr>
        <w:t>υπαιτιότητός</w:t>
      </w:r>
      <w:proofErr w:type="spellEnd"/>
      <w:r>
        <w:rPr>
          <w:rFonts w:eastAsia="Times New Roman" w:cs="Times New Roman"/>
          <w:szCs w:val="24"/>
        </w:rPr>
        <w:t xml:space="preserve"> του –διότι αυτός διεξάγει τη διαπραγμάτευση- και επέλθει </w:t>
      </w:r>
      <w:r>
        <w:rPr>
          <w:rFonts w:eastAsia="Times New Roman" w:cs="Times New Roman"/>
          <w:szCs w:val="24"/>
        </w:rPr>
        <w:t>η καταστροφή</w:t>
      </w:r>
      <w:r>
        <w:rPr>
          <w:rFonts w:eastAsia="Times New Roman" w:cs="Times New Roman"/>
          <w:szCs w:val="24"/>
        </w:rPr>
        <w:t>,</w:t>
      </w:r>
      <w:r>
        <w:rPr>
          <w:rFonts w:eastAsia="Times New Roman" w:cs="Times New Roman"/>
          <w:szCs w:val="24"/>
        </w:rPr>
        <w:t xml:space="preserve"> την οποία ο ίδιος είχε προβλέψει και ορίσει ως καταστροφή, τότε φαντάζομαι ότι η οδός του εντίμου κοινοβουλευτικού ανδρός είναι μία μόνη.</w:t>
      </w:r>
    </w:p>
    <w:p w14:paraId="6988B9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Όμως, ας υποθέσουμε ότι δεν υπάρχει αυτή η ευαισθησία. Δεν υπάρχει καν η ευαισθησία της επαρκούς εξήγησης; Για να μη φθάσω στο φθηνό χιούμορ, γιατί ονομάζω «φθηνό χιούμορ» τις παρατηρήσεις που μου έκανε ο κύριος Υπουργός διά της ειρωνείας του όσον αφορά το</w:t>
      </w:r>
      <w:r>
        <w:rPr>
          <w:rFonts w:eastAsia="Times New Roman" w:cs="Times New Roman"/>
          <w:szCs w:val="24"/>
        </w:rPr>
        <w:t xml:space="preserve"> </w:t>
      </w:r>
      <w:r>
        <w:rPr>
          <w:rFonts w:eastAsia="Times New Roman" w:cs="Times New Roman"/>
          <w:szCs w:val="24"/>
          <w:lang w:val="en-US"/>
        </w:rPr>
        <w:t>QE</w:t>
      </w:r>
      <w:r>
        <w:rPr>
          <w:rFonts w:eastAsia="Times New Roman" w:cs="Times New Roman"/>
          <w:szCs w:val="24"/>
        </w:rPr>
        <w:t>, το «</w:t>
      </w:r>
      <w:r>
        <w:rPr>
          <w:rFonts w:eastAsia="Times New Roman" w:cs="Times New Roman"/>
          <w:szCs w:val="24"/>
          <w:lang w:val="en-US"/>
        </w:rPr>
        <w:t>Quantitative</w:t>
      </w:r>
      <w:r>
        <w:rPr>
          <w:rFonts w:eastAsia="Times New Roman" w:cs="Times New Roman"/>
          <w:szCs w:val="24"/>
        </w:rPr>
        <w:t xml:space="preserve"> </w:t>
      </w:r>
      <w:r>
        <w:rPr>
          <w:rFonts w:eastAsia="Times New Roman" w:cs="Times New Roman"/>
          <w:szCs w:val="24"/>
          <w:lang w:val="en-US"/>
        </w:rPr>
        <w:t>easing</w:t>
      </w:r>
      <w:r>
        <w:rPr>
          <w:rFonts w:eastAsia="Times New Roman" w:cs="Times New Roman"/>
          <w:szCs w:val="24"/>
        </w:rPr>
        <w:t>», παριστάνοντας ότι δήθεν αυτό δεν έχει κα</w:t>
      </w:r>
      <w:r>
        <w:rPr>
          <w:rFonts w:eastAsia="Times New Roman" w:cs="Times New Roman"/>
          <w:szCs w:val="24"/>
        </w:rPr>
        <w:t>μ</w:t>
      </w:r>
      <w:r>
        <w:rPr>
          <w:rFonts w:eastAsia="Times New Roman" w:cs="Times New Roman"/>
          <w:szCs w:val="24"/>
        </w:rPr>
        <w:t xml:space="preserve">μία σχέση με το </w:t>
      </w:r>
      <w:proofErr w:type="spellStart"/>
      <w:r>
        <w:rPr>
          <w:rFonts w:eastAsia="Times New Roman" w:cs="Times New Roman"/>
          <w:szCs w:val="24"/>
          <w:lang w:val="en-US"/>
        </w:rPr>
        <w:t>Eurogroup</w:t>
      </w:r>
      <w:proofErr w:type="spellEnd"/>
      <w:r>
        <w:rPr>
          <w:rFonts w:eastAsia="Times New Roman" w:cs="Times New Roman"/>
          <w:szCs w:val="24"/>
        </w:rPr>
        <w:t xml:space="preserve"> ή με τη διαπραγμάτευση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κάνοντάς μας φροντιστήριο ως ειδήμων</w:t>
      </w:r>
      <w:r>
        <w:rPr>
          <w:rFonts w:eastAsia="Times New Roman" w:cs="Times New Roman"/>
          <w:szCs w:val="24"/>
        </w:rPr>
        <w:t>,</w:t>
      </w:r>
      <w:r>
        <w:rPr>
          <w:rFonts w:eastAsia="Times New Roman" w:cs="Times New Roman"/>
          <w:szCs w:val="24"/>
        </w:rPr>
        <w:t xml:space="preserve"> θεωρώντας προφανώς ότι απευθύνεται σε πρωτοετείς φοιτητές του, αυτούς δηλαδή που εί</w:t>
      </w:r>
      <w:r>
        <w:rPr>
          <w:rFonts w:eastAsia="Times New Roman" w:cs="Times New Roman"/>
          <w:szCs w:val="24"/>
        </w:rPr>
        <w:t xml:space="preserve">χαν την ευτυχία –ή όχι τόσο την ευτυχία- να αποτελούν υποκείμενα του διδακτικού του έργου. Ο </w:t>
      </w:r>
      <w:r>
        <w:rPr>
          <w:rFonts w:eastAsia="Times New Roman" w:cs="Times New Roman"/>
          <w:szCs w:val="24"/>
        </w:rPr>
        <w:t>θ</w:t>
      </w:r>
      <w:r>
        <w:rPr>
          <w:rFonts w:eastAsia="Times New Roman" w:cs="Times New Roman"/>
          <w:szCs w:val="24"/>
        </w:rPr>
        <w:t>εός ξέρει τι γράμματα θα έμαθαν όταν βγήκαν στην αγορά!</w:t>
      </w:r>
    </w:p>
    <w:p w14:paraId="6988B9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κυρίες και κύριοι, για να μη λέμε πολλά, εγώ θέλω να σας διαβάσω συνεντεύξεις του ιδίο</w:t>
      </w:r>
      <w:r>
        <w:rPr>
          <w:rFonts w:eastAsia="Times New Roman" w:cs="Times New Roman"/>
          <w:szCs w:val="24"/>
        </w:rPr>
        <w:t xml:space="preserve">υ του κυρίου Υπουργού, που εδώ μου έκανε τον έξυπνο. Στις 22-1-2017 -ζήτησα και μου τη </w:t>
      </w:r>
      <w:r>
        <w:rPr>
          <w:rFonts w:eastAsia="Times New Roman" w:cs="Times New Roman"/>
          <w:szCs w:val="24"/>
        </w:rPr>
        <w:t>έστει</w:t>
      </w:r>
      <w:r>
        <w:rPr>
          <w:rFonts w:eastAsia="Times New Roman" w:cs="Times New Roman"/>
          <w:szCs w:val="24"/>
        </w:rPr>
        <w:t>λαν- λέει επί λέξει ο ίδιος: «Η έγκυρη ολοκλήρωση της δεύτερης αξιολόγησης και η συνακόλουθη ποσοτική χαλάρωση» -αυτή που πριν μου έλεγε εμένα ότι δεν έχει κα</w:t>
      </w:r>
      <w:r>
        <w:rPr>
          <w:rFonts w:eastAsia="Times New Roman" w:cs="Times New Roman"/>
          <w:szCs w:val="24"/>
        </w:rPr>
        <w:t>μ</w:t>
      </w:r>
      <w:r>
        <w:rPr>
          <w:rFonts w:eastAsia="Times New Roman" w:cs="Times New Roman"/>
          <w:szCs w:val="24"/>
        </w:rPr>
        <w:t>μία σ</w:t>
      </w:r>
      <w:r>
        <w:rPr>
          <w:rFonts w:eastAsia="Times New Roman" w:cs="Times New Roman"/>
          <w:szCs w:val="24"/>
        </w:rPr>
        <w:t>χέση- «μας δίνει τον χρόνο για να ξεδιπλωθούν πολλά κομμάτια του προγράμματός  Θα μου πείτε, μόνο ο ίδιος το λέει.</w:t>
      </w:r>
    </w:p>
    <w:p w14:paraId="6988B9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κ. Παπαδημητρίου, ο Υπουργός Οικονομ</w:t>
      </w:r>
      <w:r>
        <w:rPr>
          <w:rFonts w:eastAsia="Times New Roman" w:cs="Times New Roman"/>
          <w:szCs w:val="24"/>
        </w:rPr>
        <w:t>ίας</w:t>
      </w:r>
      <w:r>
        <w:rPr>
          <w:rFonts w:eastAsia="Times New Roman" w:cs="Times New Roman"/>
          <w:szCs w:val="24"/>
        </w:rPr>
        <w:t xml:space="preserve">, στις 12-12-2016 στο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«Η ένταξη των ελληνικών ομολόγων στο πρόγραμμα ποσοτικής </w:t>
      </w:r>
      <w:r>
        <w:rPr>
          <w:rFonts w:eastAsia="Times New Roman" w:cs="Times New Roman"/>
          <w:szCs w:val="24"/>
        </w:rPr>
        <w:t>χαλάρωσης της Ευρωπαϊκής Κεντρικής Τράπεζας μετά από μια επιτυχή ολοκλήρωση της δεύτερης αξιολόγησης θα οδηγήσει… κ.λπ.».</w:t>
      </w:r>
    </w:p>
    <w:p w14:paraId="6988B9B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Υπάρχει ένας Υπουργός της Κυβέρνησης που να αρνείται ότι η ολοκλήρωση της αξιολόγησης έχει σχέση με την είσοδό μας, τη συμμετοχή μας σ</w:t>
      </w:r>
      <w:r>
        <w:rPr>
          <w:rFonts w:eastAsia="Times New Roman" w:cs="Times New Roman"/>
          <w:szCs w:val="24"/>
        </w:rPr>
        <w:t>το σύστημα ποσοτικής χαλάρωσης; Υπάρχει ένας ο οποίος να το λέει; Μιλάμε σοβαρά τώρα; Μετά από μια τέτοια ολόκληρη ιστορία, αυτό που έχει να κάνει ο Υπουργός Οικονομικών εδώ είναι να έρχεται να πουλήσει εξυπνάδα στον Κοινοβουλευτικό Εκπρόσωπο της Αξιωματικ</w:t>
      </w:r>
      <w:r>
        <w:rPr>
          <w:rFonts w:eastAsia="Times New Roman" w:cs="Times New Roman"/>
          <w:szCs w:val="24"/>
        </w:rPr>
        <w:t xml:space="preserve">ής Αντιπολίτευσης; </w:t>
      </w:r>
    </w:p>
    <w:p w14:paraId="6988B9B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προηγουμένως και στον κ. </w:t>
      </w:r>
      <w:proofErr w:type="spellStart"/>
      <w:r>
        <w:rPr>
          <w:rFonts w:eastAsia="Times New Roman" w:cs="Times New Roman"/>
          <w:szCs w:val="24"/>
        </w:rPr>
        <w:t>Ντράγκι</w:t>
      </w:r>
      <w:proofErr w:type="spellEnd"/>
      <w:r>
        <w:rPr>
          <w:rFonts w:eastAsia="Times New Roman" w:cs="Times New Roman"/>
          <w:szCs w:val="24"/>
        </w:rPr>
        <w:t xml:space="preserve">. Ο κ. </w:t>
      </w:r>
      <w:proofErr w:type="spellStart"/>
      <w:r>
        <w:rPr>
          <w:rFonts w:eastAsia="Times New Roman" w:cs="Times New Roman"/>
          <w:szCs w:val="24"/>
        </w:rPr>
        <w:t>Ντράγκι</w:t>
      </w:r>
      <w:proofErr w:type="spellEnd"/>
      <w:r>
        <w:rPr>
          <w:rFonts w:eastAsia="Times New Roman" w:cs="Times New Roman"/>
          <w:szCs w:val="24"/>
        </w:rPr>
        <w:t xml:space="preserve">, λέει, θα γελούσε. Ο κ. </w:t>
      </w:r>
      <w:proofErr w:type="spellStart"/>
      <w:r>
        <w:rPr>
          <w:rFonts w:eastAsia="Times New Roman" w:cs="Times New Roman"/>
          <w:szCs w:val="24"/>
        </w:rPr>
        <w:t>Ντράγκι</w:t>
      </w:r>
      <w:proofErr w:type="spellEnd"/>
      <w:r>
        <w:rPr>
          <w:rFonts w:eastAsia="Times New Roman" w:cs="Times New Roman"/>
          <w:szCs w:val="24"/>
        </w:rPr>
        <w:t xml:space="preserve"> έχει γελάσει πάρα πολύ με αυτή την Κυβέρνηση. Αυτό είναι αλήθεια. Όμως, εμείς κλαίμε με μαύρο δάκρυ.</w:t>
      </w:r>
    </w:p>
    <w:p w14:paraId="6988B9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Ειδικότερα, μιλώντας στην Επιτροπή του Ευρωπα</w:t>
      </w:r>
      <w:r>
        <w:rPr>
          <w:rFonts w:eastAsia="Times New Roman" w:cs="Times New Roman"/>
          <w:szCs w:val="24"/>
        </w:rPr>
        <w:t xml:space="preserve">ϊκού Κοινοβουλίου ο Μάριο </w:t>
      </w:r>
      <w:proofErr w:type="spellStart"/>
      <w:r>
        <w:rPr>
          <w:rFonts w:eastAsia="Times New Roman" w:cs="Times New Roman"/>
          <w:szCs w:val="24"/>
        </w:rPr>
        <w:t>Ντράγκι</w:t>
      </w:r>
      <w:proofErr w:type="spellEnd"/>
      <w:r>
        <w:rPr>
          <w:rFonts w:eastAsia="Times New Roman" w:cs="Times New Roman"/>
          <w:szCs w:val="24"/>
        </w:rPr>
        <w:t xml:space="preserve"> σημείωσε: «Τα ελληνικά ομόλογα θα συμπεριληφθούν στο πρόγραμμα ποσοτικής χαλάρωσης της Ευρωπαϊκής Κεντρικής Τράπεζας μόνο από όταν κλείσει η δεύτερη αξιολόγηση». Στη διάθεσή σας. </w:t>
      </w:r>
    </w:p>
    <w:p w14:paraId="6988B9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ποιο πράγμα, για να καταλάβω, μιλάει ο</w:t>
      </w:r>
      <w:r>
        <w:rPr>
          <w:rFonts w:eastAsia="Times New Roman" w:cs="Times New Roman"/>
          <w:szCs w:val="24"/>
        </w:rPr>
        <w:t xml:space="preserve"> κύριος Υπουργός Οικονομ</w:t>
      </w:r>
      <w:r>
        <w:rPr>
          <w:rFonts w:eastAsia="Times New Roman" w:cs="Times New Roman"/>
          <w:szCs w:val="24"/>
        </w:rPr>
        <w:t>ικών</w:t>
      </w:r>
      <w:r>
        <w:rPr>
          <w:rFonts w:eastAsia="Times New Roman" w:cs="Times New Roman"/>
          <w:szCs w:val="24"/>
        </w:rPr>
        <w:t>, ο οποίος ακολουθεί το γνωστό κόλπο «πετάμε τη</w:t>
      </w:r>
      <w:r>
        <w:rPr>
          <w:rFonts w:eastAsia="Times New Roman" w:cs="Times New Roman"/>
          <w:szCs w:val="24"/>
        </w:rPr>
        <w:t>ν</w:t>
      </w:r>
      <w:r>
        <w:rPr>
          <w:rFonts w:eastAsia="Times New Roman" w:cs="Times New Roman"/>
          <w:szCs w:val="24"/>
        </w:rPr>
        <w:t xml:space="preserve"> μπάλα στην εξέδρα διά των ειρωνειών»; </w:t>
      </w:r>
    </w:p>
    <w:p w14:paraId="6988B9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Τρία πράγματα είχε πει. Πρώτον, κόκκινη γραμμή το ζήτημα των συντάξεων. Τηρείται η κόκκινη γραμμή, ναι ή όχι; Όχι. Κόκκινη γραμμή το ζήτημα </w:t>
      </w:r>
      <w:r>
        <w:rPr>
          <w:rFonts w:eastAsia="Times New Roman" w:cs="Times New Roman"/>
          <w:szCs w:val="24"/>
        </w:rPr>
        <w:t xml:space="preserve">του αφορολογήτου. Τηρείται η κόκκινη γραμμή, ναι ή όχι; Όχι. Τρίτον, μετά τον Δεκέμβρη καταστροφή. Επήλθε η καταστροφή που ο ίδιος προέβλεψε, περάσαμε τον Δεκέμβρη, ναι ή όχι; Ναι. Τι μας λέει, λοιπόν, από εκεί και πέρα; Τι μας λέει; Όμως,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θα έχουμε καιρό την Τρίτη να τα πούμε αναλυτικά στην </w:t>
      </w:r>
      <w:r>
        <w:rPr>
          <w:rFonts w:eastAsia="Times New Roman" w:cs="Times New Roman"/>
          <w:szCs w:val="24"/>
        </w:rPr>
        <w:t>ε</w:t>
      </w:r>
      <w:r>
        <w:rPr>
          <w:rFonts w:eastAsia="Times New Roman" w:cs="Times New Roman"/>
          <w:szCs w:val="24"/>
        </w:rPr>
        <w:t>πιτροπή.</w:t>
      </w:r>
    </w:p>
    <w:p w14:paraId="6988B9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τίθεται ένα ζήτημα, κυρίες και κύριοι συνάδελφοι, η Κυβέρνηση έχει απέλθει της </w:t>
      </w:r>
      <w:proofErr w:type="spellStart"/>
      <w:r>
        <w:rPr>
          <w:rFonts w:eastAsia="Times New Roman" w:cs="Times New Roman"/>
          <w:szCs w:val="24"/>
        </w:rPr>
        <w:t>σοβαρότητος</w:t>
      </w:r>
      <w:proofErr w:type="spellEnd"/>
      <w:r>
        <w:rPr>
          <w:rFonts w:eastAsia="Times New Roman" w:cs="Times New Roman"/>
          <w:szCs w:val="24"/>
        </w:rPr>
        <w:t>. Και αυτό το οποίο νομίζω ότι μπορεί να κάνει, βάζοντας όλους τους Υπουργούς να βγαίνουν</w:t>
      </w:r>
      <w:r>
        <w:rPr>
          <w:rFonts w:eastAsia="Times New Roman" w:cs="Times New Roman"/>
          <w:szCs w:val="24"/>
        </w:rPr>
        <w:t xml:space="preserve"> στα τηλεοπτικά παράθυρα και με μία φωνή να λένε την ίδια ψευδή ιστορία και να πιστεύουν ότι αυτή η ιστορία θα σταθεί και θα μπορέσει να δημιουργήσει εντύπωση, αυτό τέλειωσε. Το κατάφερε καλά η Κυβέρνηση τον πρώτο χρόνο, κάπως το </w:t>
      </w:r>
      <w:proofErr w:type="spellStart"/>
      <w:r>
        <w:rPr>
          <w:rFonts w:eastAsia="Times New Roman" w:cs="Times New Roman"/>
          <w:szCs w:val="24"/>
        </w:rPr>
        <w:t>κουτσοπήγε</w:t>
      </w:r>
      <w:proofErr w:type="spellEnd"/>
      <w:r>
        <w:rPr>
          <w:rFonts w:eastAsia="Times New Roman" w:cs="Times New Roman"/>
          <w:szCs w:val="24"/>
        </w:rPr>
        <w:t xml:space="preserve"> το πρώτο, το δε</w:t>
      </w:r>
      <w:r>
        <w:rPr>
          <w:rFonts w:eastAsia="Times New Roman" w:cs="Times New Roman"/>
          <w:szCs w:val="24"/>
        </w:rPr>
        <w:t xml:space="preserve">ύτερο τρίμηνο, αλλά αυτή η ιστορία τελείωσε. Αυτή η Κυβέρνηση απέρχεται. Αυτός ο κυβερνητικός συνασπισμός, ο παρά φύσιν, απέρχεται. Όμως, αυτό το οποίο απέρχεται μαζί τους είναι και η σοβαρότητα στη διακυβέρνηση και αυτό μας βλάπτει όλους. </w:t>
      </w:r>
    </w:p>
    <w:p w14:paraId="6988B9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 αυτό το λέω</w:t>
      </w:r>
      <w:r>
        <w:rPr>
          <w:rFonts w:eastAsia="Times New Roman" w:cs="Times New Roman"/>
          <w:szCs w:val="24"/>
        </w:rPr>
        <w:t xml:space="preserve"> και το επαναλαμβάνω, δεν μπορείτε να σωθείτε από αυτό το οποίο έρχεται, ως προς την εκλογική σας απόδοση. Αποχωρήστε, όμως, τουλάχιστον με αξιοπρέπεια και προστατέψτε τον εαυτό σας από τη φαιδρότητα, η οποία επέρχεται όταν οι δηλώσεις των Υπουργών ήταν σα</w:t>
      </w:r>
      <w:r>
        <w:rPr>
          <w:rFonts w:eastAsia="Times New Roman" w:cs="Times New Roman"/>
          <w:szCs w:val="24"/>
        </w:rPr>
        <w:t xml:space="preserve">ν αυτές που έκανε ο κ. </w:t>
      </w:r>
      <w:proofErr w:type="spellStart"/>
      <w:r>
        <w:rPr>
          <w:rFonts w:eastAsia="Times New Roman" w:cs="Times New Roman"/>
          <w:szCs w:val="24"/>
        </w:rPr>
        <w:t>Τσακαλώτος</w:t>
      </w:r>
      <w:proofErr w:type="spellEnd"/>
      <w:r>
        <w:rPr>
          <w:rFonts w:eastAsia="Times New Roman" w:cs="Times New Roman"/>
          <w:szCs w:val="24"/>
        </w:rPr>
        <w:t xml:space="preserve"> σήμερα στη Βουλή.</w:t>
      </w:r>
    </w:p>
    <w:p w14:paraId="6988B9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szCs w:val="24"/>
        </w:rPr>
        <w:t>υχαριστώ πολύ.</w:t>
      </w:r>
      <w:r>
        <w:rPr>
          <w:rFonts w:eastAsia="Times New Roman" w:cs="Times New Roman"/>
          <w:szCs w:val="24"/>
        </w:rPr>
        <w:t xml:space="preserve"> </w:t>
      </w:r>
    </w:p>
    <w:p w14:paraId="6988B9C6" w14:textId="77777777" w:rsidR="00374D63" w:rsidRDefault="00826AA3">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6988B9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Δένδια</w:t>
      </w:r>
      <w:proofErr w:type="spellEnd"/>
      <w:r>
        <w:rPr>
          <w:rFonts w:eastAsia="Times New Roman" w:cs="Times New Roman"/>
          <w:szCs w:val="24"/>
        </w:rPr>
        <w:t>.</w:t>
      </w:r>
    </w:p>
    <w:p w14:paraId="6988B9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συνάδελφος κ. Βλάσης έχει τον λόγο.</w:t>
      </w:r>
    </w:p>
    <w:p w14:paraId="6988B9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Κυρίες και κύ</w:t>
      </w:r>
      <w:r>
        <w:rPr>
          <w:rFonts w:eastAsia="Times New Roman" w:cs="Times New Roman"/>
          <w:szCs w:val="24"/>
        </w:rPr>
        <w:t xml:space="preserve">ριοι συνάδελφοι, όταν στο Βήμα της Βουλής γιατρός έρχεται μετά από δικηγόρο, πάντα ο γιατρός είναι σε μειονεκτική θέση. Οπότε, κύριε </w:t>
      </w:r>
      <w:proofErr w:type="spellStart"/>
      <w:r>
        <w:rPr>
          <w:rFonts w:eastAsia="Times New Roman" w:cs="Times New Roman"/>
          <w:szCs w:val="24"/>
        </w:rPr>
        <w:t>Δένδια</w:t>
      </w:r>
      <w:proofErr w:type="spellEnd"/>
      <w:r>
        <w:rPr>
          <w:rFonts w:eastAsia="Times New Roman" w:cs="Times New Roman"/>
          <w:szCs w:val="24"/>
        </w:rPr>
        <w:t>, ξέρουμε τη θέση μας.</w:t>
      </w:r>
    </w:p>
    <w:p w14:paraId="6988B9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Εξαρτάται από τον γιατρό!</w:t>
      </w:r>
    </w:p>
    <w:p w14:paraId="6988B9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λοιπόν, που σήμερα </w:t>
      </w:r>
      <w:r>
        <w:rPr>
          <w:rFonts w:eastAsia="Times New Roman" w:cs="Times New Roman"/>
          <w:szCs w:val="24"/>
        </w:rPr>
        <w:t xml:space="preserve">καλούμαστε να τοποθετηθούμε επί του εν λόγω σχεδίου νόμου του Υπουργείου Εσωτερικών, μου είναι αδύνατο να αντισταθώ στον πειρασμό και να μη σχολιάσω τη γενικότερη επικαιρότητα. </w:t>
      </w:r>
    </w:p>
    <w:p w14:paraId="6988B9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η κατάσταση που βιώνουμε θα μπορούσε να συμπυκνωθεί σε μία</w:t>
      </w:r>
      <w:r>
        <w:rPr>
          <w:rFonts w:eastAsia="Times New Roman" w:cs="Times New Roman"/>
          <w:szCs w:val="24"/>
        </w:rPr>
        <w:t xml:space="preserve"> και μόνο ρήση: «ο καιρός έχει γυρίσματα». Και αυτό γιατί τις τελευταίες μέρες βλέπουμε την </w:t>
      </w:r>
      <w:r>
        <w:rPr>
          <w:rFonts w:eastAsia="Times New Roman" w:cs="Times New Roman"/>
          <w:szCs w:val="24"/>
        </w:rPr>
        <w:t>α</w:t>
      </w:r>
      <w:r>
        <w:rPr>
          <w:rFonts w:eastAsia="Times New Roman" w:cs="Times New Roman"/>
          <w:szCs w:val="24"/>
        </w:rPr>
        <w:t>ριστερή Κυβέρνηση, που για πολύ καιρό κυμάτιζε την παντιέρα τ</w:t>
      </w:r>
      <w:r>
        <w:rPr>
          <w:rFonts w:eastAsia="Times New Roman" w:cs="Times New Roman"/>
          <w:szCs w:val="24"/>
        </w:rPr>
        <w:t>ή</w:t>
      </w:r>
      <w:r>
        <w:rPr>
          <w:rFonts w:eastAsia="Times New Roman" w:cs="Times New Roman"/>
          <w:szCs w:val="24"/>
        </w:rPr>
        <w:t>ς αντίδρασης και της εναντίωσης προς τους θεσμούς, να πανηγυρίζει για την επιστροφή των θεσμών στην Α</w:t>
      </w:r>
      <w:r>
        <w:rPr>
          <w:rFonts w:eastAsia="Times New Roman" w:cs="Times New Roman"/>
          <w:szCs w:val="24"/>
        </w:rPr>
        <w:t>θήνα.</w:t>
      </w:r>
    </w:p>
    <w:p w14:paraId="6988B9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Αυτό ήταν το μόνο που πετύχατε από όλες τις συσκέψεις και τις διεργασίες του τελευταίου διαστήματος, να επιστρέψουν οι θεσμοί, αφού φυσικά τους διαβεβαιώσατε ότι θα συμμορφωθείτε με τις απαιτήσεις τους. Κάθε φορά, όμως, που επιστρέφετε εσείς από τις </w:t>
      </w:r>
      <w:r>
        <w:rPr>
          <w:rFonts w:eastAsia="Times New Roman" w:cs="Times New Roman"/>
          <w:szCs w:val="24"/>
        </w:rPr>
        <w:t>Βρυξέ</w:t>
      </w:r>
      <w:r>
        <w:rPr>
          <w:rFonts w:eastAsia="Times New Roman" w:cs="Times New Roman"/>
          <w:szCs w:val="24"/>
        </w:rPr>
        <w:t>λ</w:t>
      </w:r>
      <w:r>
        <w:rPr>
          <w:rFonts w:eastAsia="Times New Roman" w:cs="Times New Roman"/>
          <w:szCs w:val="24"/>
        </w:rPr>
        <w:t>λες, σβήνετε και μία από τις κόκκινες γραμμές που υπερήφανα είχατε χαράξει στο διαβατήριό σας, όταν ξεκινήσατε να τις επισκέ</w:t>
      </w:r>
      <w:r>
        <w:rPr>
          <w:rFonts w:eastAsia="Times New Roman" w:cs="Times New Roman"/>
          <w:szCs w:val="24"/>
        </w:rPr>
        <w:t>π</w:t>
      </w:r>
      <w:r>
        <w:rPr>
          <w:rFonts w:eastAsia="Times New Roman" w:cs="Times New Roman"/>
          <w:szCs w:val="24"/>
        </w:rPr>
        <w:t>τεσ</w:t>
      </w:r>
      <w:r>
        <w:rPr>
          <w:rFonts w:eastAsia="Times New Roman" w:cs="Times New Roman"/>
          <w:szCs w:val="24"/>
        </w:rPr>
        <w:t>τ</w:t>
      </w:r>
      <w:r>
        <w:rPr>
          <w:rFonts w:eastAsia="Times New Roman" w:cs="Times New Roman"/>
          <w:szCs w:val="24"/>
        </w:rPr>
        <w:t>ε ως Κυβέρνηση το 2015.</w:t>
      </w:r>
    </w:p>
    <w:p w14:paraId="6988B9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που τώρα προσπαθείτε είναι ένα όμορφο λεκτικό και επικοινωνιακό περιτύλιγμα για την αποτυχία</w:t>
      </w:r>
      <w:r>
        <w:rPr>
          <w:rFonts w:eastAsia="Times New Roman" w:cs="Times New Roman"/>
          <w:szCs w:val="24"/>
        </w:rPr>
        <w:t xml:space="preserve"> των διαπραγματεύσεών σας, για τις βαρύτατες επιπτώσεις των καθυστερήσεών σας και τελικά για τη λυπητερή που θα κληθούν για άλλη μια φορά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πληρώσουν οι Έλληνες πολίτες. </w:t>
      </w:r>
    </w:p>
    <w:p w14:paraId="6988B9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Από τη δημιουργική ασάφεια περάσαμε στο ουδέτερο δημοσιονομικό ισοζύγιο. Συγχαρητήρια! Πραγματικά αναρωτιέμαι τι άλλο θα σκαρφιστείτε για να αμπαλάρετε την επόμενη αποτυχία σας και να βαπτίσετε το κρέας ψάρι! </w:t>
      </w:r>
    </w:p>
    <w:p w14:paraId="6988B9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Μιλήσατε για το τέλος της λιτότητας, όταν αυτό</w:t>
      </w:r>
      <w:r>
        <w:rPr>
          <w:rFonts w:eastAsia="Times New Roman" w:cs="Times New Roman"/>
          <w:szCs w:val="24"/>
        </w:rPr>
        <w:t xml:space="preserve"> που πραγματικά καταφέρατε ήταν να φορτώσετε στη χώρα νέα μέτρα, ακόμη και μετά τη λήξη του προγράμματος το 2018. Εσείς! Εσείς που χαρακτηρίζατε την </w:t>
      </w:r>
      <w:proofErr w:type="spellStart"/>
      <w:r>
        <w:rPr>
          <w:rFonts w:eastAsia="Times New Roman" w:cs="Times New Roman"/>
          <w:szCs w:val="24"/>
        </w:rPr>
        <w:t>προνομοθέτηση</w:t>
      </w:r>
      <w:proofErr w:type="spellEnd"/>
      <w:r>
        <w:rPr>
          <w:rFonts w:eastAsia="Times New Roman" w:cs="Times New Roman"/>
          <w:szCs w:val="24"/>
        </w:rPr>
        <w:t xml:space="preserve"> μέτρων ως αντισυνταγματική. </w:t>
      </w:r>
    </w:p>
    <w:p w14:paraId="6988B9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Επιμένετε να μην αντιμετωπίζετε την κατάσταση ρεαλιστικά και να </w:t>
      </w:r>
      <w:r>
        <w:rPr>
          <w:rFonts w:eastAsia="Times New Roman" w:cs="Times New Roman"/>
          <w:szCs w:val="24"/>
        </w:rPr>
        <w:t xml:space="preserve">προτιμάτε να </w:t>
      </w:r>
      <w:proofErr w:type="spellStart"/>
      <w:r>
        <w:rPr>
          <w:rFonts w:eastAsia="Times New Roman" w:cs="Times New Roman"/>
          <w:szCs w:val="24"/>
        </w:rPr>
        <w:t>μετακυλίετε</w:t>
      </w:r>
      <w:proofErr w:type="spellEnd"/>
      <w:r>
        <w:rPr>
          <w:rFonts w:eastAsia="Times New Roman" w:cs="Times New Roman"/>
          <w:szCs w:val="24"/>
        </w:rPr>
        <w:t xml:space="preserve"> τα βάρη στο μέλλον, στο μέλλον των παιδιών σας και των παιδιών μας, προκειμένου να αποφύγετε τη σκληρή πραγματικότητα.</w:t>
      </w:r>
    </w:p>
    <w:p w14:paraId="6988B9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που μου προξενεί μεγαλύτερη εντύπωση απ’ όλα είναι η </w:t>
      </w:r>
      <w:proofErr w:type="spellStart"/>
      <w:r>
        <w:rPr>
          <w:rFonts w:eastAsia="Times New Roman" w:cs="Times New Roman"/>
          <w:szCs w:val="24"/>
        </w:rPr>
        <w:t>εμμονική</w:t>
      </w:r>
      <w:proofErr w:type="spellEnd"/>
      <w:r>
        <w:rPr>
          <w:rFonts w:eastAsia="Times New Roman" w:cs="Times New Roman"/>
          <w:szCs w:val="24"/>
        </w:rPr>
        <w:t xml:space="preserve"> άρνησή σας να παραδεχθείτε τα λάθη και τ</w:t>
      </w:r>
      <w:r>
        <w:rPr>
          <w:rFonts w:eastAsia="Times New Roman" w:cs="Times New Roman"/>
          <w:szCs w:val="24"/>
        </w:rPr>
        <w:t xml:space="preserve">ις αστοχίες σας και να επαναπροσδιορίσετε την τακτική σας. </w:t>
      </w:r>
    </w:p>
    <w:p w14:paraId="6988B9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Ακριβώς αυτό, λοιπόν, αποδεικνύετε και με το σημερινό νομοσχέδιο. Δεν θα σχολιάσω το πρώτο μέρος του, καθώς πιστεύω ότι όλοι μας στηρίζουμε πρωτοβουλίες που προάγουν τη δημοκρατία και ενισχύουν τα</w:t>
      </w:r>
      <w:r>
        <w:rPr>
          <w:rFonts w:eastAsia="Times New Roman" w:cs="Times New Roman"/>
          <w:szCs w:val="24"/>
        </w:rPr>
        <w:t xml:space="preserve"> θεμέλια του δημοκρατικού πολιτεύματος.</w:t>
      </w:r>
    </w:p>
    <w:p w14:paraId="6988B9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Εξετάζοντας τα υπόλοιπα άρθρα παρατηρούμε ότι υπάρχουν και κάποιες διατάξεις</w:t>
      </w:r>
      <w:r>
        <w:rPr>
          <w:rFonts w:eastAsia="Times New Roman" w:cs="Times New Roman"/>
          <w:szCs w:val="24"/>
        </w:rPr>
        <w:t>,</w:t>
      </w:r>
      <w:r>
        <w:rPr>
          <w:rFonts w:eastAsia="Times New Roman" w:cs="Times New Roman"/>
          <w:szCs w:val="24"/>
        </w:rPr>
        <w:t xml:space="preserve"> οι οποίες όντως ρυθμίζουν εκκρεμότητες και διαδικαστικά ζητήματα που οφείλουν να επιλυθούν και στα οποία μας βρίσκουν σύμφωνους. Εξάλλου, </w:t>
      </w:r>
      <w:r>
        <w:rPr>
          <w:rFonts w:eastAsia="Times New Roman" w:cs="Times New Roman"/>
          <w:szCs w:val="24"/>
        </w:rPr>
        <w:t>εμείς ξέρουμε να συμφωνούμε αν βλέπουμε κάτι σωστό. Εσείς δεν το είχατε κάνει μέχρι το 2014.</w:t>
      </w:r>
    </w:p>
    <w:p w14:paraId="6988B9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και κάποια άλλα άρθρα που καταδεικνύουν τα αρνητικά του τρόπου με τον οποίο νομοθετείτε. Αποσπασματικά, σχεδόν πειραματικά, θα έλεγα, με γνώμονα τα μικροπολιτικά σας συμφέροντα και την τακτοποίηση </w:t>
      </w:r>
      <w:proofErr w:type="spellStart"/>
      <w:r>
        <w:rPr>
          <w:rFonts w:eastAsia="Times New Roman" w:cs="Times New Roman"/>
          <w:szCs w:val="24"/>
        </w:rPr>
        <w:t>υ</w:t>
      </w:r>
      <w:r>
        <w:rPr>
          <w:rFonts w:eastAsia="Times New Roman" w:cs="Times New Roman"/>
          <w:szCs w:val="24"/>
        </w:rPr>
        <w:t>μετέρων</w:t>
      </w:r>
      <w:proofErr w:type="spellEnd"/>
      <w:r>
        <w:rPr>
          <w:rFonts w:eastAsia="Times New Roman" w:cs="Times New Roman"/>
          <w:szCs w:val="24"/>
        </w:rPr>
        <w:t>.</w:t>
      </w:r>
    </w:p>
    <w:p w14:paraId="6988B9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αποτελεί </w:t>
      </w:r>
      <w:r>
        <w:rPr>
          <w:rFonts w:eastAsia="Times New Roman" w:cs="Times New Roman"/>
          <w:szCs w:val="24"/>
        </w:rPr>
        <w:t>το άρθρο 25. Για μια ακόμη φορά ντύνεστε τον μανδύα της αριστερής ευαισθησίας και προσπαθείτε να μας πείσετε πως πρέπει αυτή η διάταξη να περάσει για να πληρωθούν τα δεδουλευμένα των συμβασιούχων στην καθαριότητα των δήμων. Μάλλον όμως όταν φοράτε αυτόν το</w:t>
      </w:r>
      <w:r>
        <w:rPr>
          <w:rFonts w:eastAsia="Times New Roman" w:cs="Times New Roman"/>
          <w:szCs w:val="24"/>
        </w:rPr>
        <w:t xml:space="preserve">ν μανδύα, κρύβετε και τα μάτια σας και τα αυτιά σας. Διότι έπρεπε να καταλάβετε ότι με αυτή τη ρύθμιση δεν λύνεται τίποτε. Όταν στη Νέα Δημοκρατία τονίζαμε την αντισυνταγματικότητα βάσει του άρθρου 103 της παράτασης των εν λόγω συμβάσεων, εσείς κωφεύατε. </w:t>
      </w:r>
    </w:p>
    <w:p w14:paraId="6988B9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Ακόμη και αν εμείς</w:t>
      </w:r>
      <w:r>
        <w:rPr>
          <w:rFonts w:eastAsia="Times New Roman" w:cs="Times New Roman"/>
          <w:szCs w:val="24"/>
        </w:rPr>
        <w:t>,</w:t>
      </w:r>
      <w:r>
        <w:rPr>
          <w:rFonts w:eastAsia="Times New Roman" w:cs="Times New Roman"/>
          <w:szCs w:val="24"/>
        </w:rPr>
        <w:t xml:space="preserve"> καλή τη </w:t>
      </w:r>
      <w:proofErr w:type="spellStart"/>
      <w:r>
        <w:rPr>
          <w:rFonts w:eastAsia="Times New Roman" w:cs="Times New Roman"/>
          <w:szCs w:val="24"/>
        </w:rPr>
        <w:t>πίστει</w:t>
      </w:r>
      <w:proofErr w:type="spellEnd"/>
      <w:r>
        <w:rPr>
          <w:rFonts w:eastAsia="Times New Roman" w:cs="Times New Roman"/>
          <w:szCs w:val="24"/>
        </w:rPr>
        <w:t>,</w:t>
      </w:r>
      <w:r>
        <w:rPr>
          <w:rFonts w:eastAsia="Times New Roman" w:cs="Times New Roman"/>
          <w:szCs w:val="24"/>
        </w:rPr>
        <w:t xml:space="preserve"> δεχτούμε το επιχείρημα της κάλυψης των πάγιων και διαρκών αναγκών, εξηγείστε μας τι ήταν αυτό που εμπόδισε την πρόσληψη ατόμων από τους δήμους με συμβάσεις αορίστου χρόνου και μέσω της νόμιμης διαδικασίας;  </w:t>
      </w:r>
    </w:p>
    <w:p w14:paraId="6988B9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Αναμενόμενο </w:t>
      </w:r>
      <w:r>
        <w:rPr>
          <w:rFonts w:eastAsia="Times New Roman" w:cs="Times New Roman"/>
          <w:szCs w:val="24"/>
        </w:rPr>
        <w:t>ήταν, λοιπόν, ότι οι Σύμβουλοι του Ελεγκτικού Συνεδρίου σάς επανάφεραν στην τάξη μη εγκρίνοντας τις πληρωμές. Έρχεστε, λοιπόν, τώρα να χαρακτηρίσετε σύννομες τις εν λόγω πληρωμές, όταν γνωρίζετε πολύ καλά ότι η προηγούμενη αντισυνταγματικότητα δεν μπορεί ν</w:t>
      </w:r>
      <w:r>
        <w:rPr>
          <w:rFonts w:eastAsia="Times New Roman" w:cs="Times New Roman"/>
          <w:szCs w:val="24"/>
        </w:rPr>
        <w:t>α αρθεί με καμμία νομοθετική ρύθμιση.</w:t>
      </w:r>
    </w:p>
    <w:p w14:paraId="6988B9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θα καταλήξουμε στο ίδιο αποτέλεσμα και οι πληρωμές δεν θα μπορέσουν και πάλι να διεκπεραιωθούν. Πρέπει επιτέλους να σταματήσετε αυτές τις κακές πρακτικές, γιατί μόνο προβλήματα δημιουργούν</w:t>
      </w:r>
      <w:r>
        <w:rPr>
          <w:rFonts w:eastAsia="Times New Roman" w:cs="Times New Roman"/>
          <w:szCs w:val="24"/>
        </w:rPr>
        <w:t>,</w:t>
      </w:r>
      <w:r>
        <w:rPr>
          <w:rFonts w:eastAsia="Times New Roman" w:cs="Times New Roman"/>
          <w:szCs w:val="24"/>
        </w:rPr>
        <w:t xml:space="preserve"> όχι μόνο σε</w:t>
      </w:r>
      <w:r>
        <w:rPr>
          <w:rFonts w:eastAsia="Times New Roman" w:cs="Times New Roman"/>
          <w:szCs w:val="24"/>
        </w:rPr>
        <w:t xml:space="preserve"> εμάς αλλά και σε εσάς.</w:t>
      </w:r>
    </w:p>
    <w:p w14:paraId="6988B9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ισχύει και για το άρθρο 34. Πριν από έναν χρόνο από την ίδια Βουλή, με τη συναίνεση της Βουλής, προχωρήσατε σε ρύθμιση που εξαιρεί τις συμβάσεις για τις δομές υποδοχής προσφύγων και μεταναστών από τις τυπικές διαδικασίες σύναψη</w:t>
      </w:r>
      <w:r>
        <w:rPr>
          <w:rFonts w:eastAsia="Times New Roman" w:cs="Times New Roman"/>
          <w:szCs w:val="24"/>
        </w:rPr>
        <w:t xml:space="preserve">ς συμβάσεων του δημοσίου. </w:t>
      </w:r>
    </w:p>
    <w:p w14:paraId="6988B9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επιχείρημά σας τότε ήταν οι έκτακτες και απρόβλεπτες συνθήκες. Συμφωνήσαμε! Σήμερα, λοιπόν, ζητάτε την παράταση της ρύθμισης αυτής για ακόμη έναν χρόνο. Τι το έκτακτο υπάρχει μετά από τόσον καιρό; Τίποτα! Η εν λόγω διάταξη απο</w:t>
      </w:r>
      <w:r>
        <w:rPr>
          <w:rFonts w:eastAsia="Times New Roman" w:cs="Times New Roman"/>
          <w:szCs w:val="24"/>
        </w:rPr>
        <w:t xml:space="preserve">τελεί είτε παραδοχή της πλήρους αποτυχίας σας να διαχειριστείτε το μεταναστευτικό-προσφυγικό είτε απλώς εξυπηρετεί συγκεκριμένα συμφέροντα τα οποία προωθείτε. </w:t>
      </w:r>
    </w:p>
    <w:p w14:paraId="6988B9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μπορούσα να σας αναφέρω ακόμη πάρα πολλά παραδείγματα, που χρήζουν περαιτέρω αιτιολόγησης και</w:t>
      </w:r>
      <w:r>
        <w:rPr>
          <w:rFonts w:eastAsia="Times New Roman" w:cs="Times New Roman"/>
          <w:szCs w:val="24"/>
        </w:rPr>
        <w:t xml:space="preserve"> διερεύνησης, όπως για παράδειγμα το άρθρο 16 για την εκκαθάριση δαπανών στις περιφέρειες. Όμως, θεωρώ ότι αυτές οι αναφορές είναι ήσσονος σημασίας μπροστά στη γενικότερη κακή πρακτική που ακολουθείτε κατά το </w:t>
      </w:r>
      <w:proofErr w:type="spellStart"/>
      <w:r>
        <w:rPr>
          <w:rFonts w:eastAsia="Times New Roman" w:cs="Times New Roman"/>
          <w:szCs w:val="24"/>
        </w:rPr>
        <w:t>νομοθετείν</w:t>
      </w:r>
      <w:proofErr w:type="spellEnd"/>
      <w:r>
        <w:rPr>
          <w:rFonts w:eastAsia="Times New Roman" w:cs="Times New Roman"/>
          <w:szCs w:val="24"/>
        </w:rPr>
        <w:t xml:space="preserve">. </w:t>
      </w:r>
    </w:p>
    <w:p w14:paraId="6988B9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Κλείνοντας, κυρίες και κύριοι συνά</w:t>
      </w:r>
      <w:r>
        <w:rPr>
          <w:rFonts w:eastAsia="Times New Roman" w:cs="Times New Roman"/>
          <w:szCs w:val="24"/>
        </w:rPr>
        <w:t>δελφοι, θα ήθελα να σας θυμίσω κάτι απλό, μα πάντα επίκαιρο και κρίσιμο. Σύμπτωση επαναλαμβανόμενη παύει να είναι σύμπτωση. Έχετε μετρήσει τις φορές που κατά το νομοθετικό σας έργο χρησιμοποιείται η φράση «κατά παρέκκλιση κάθε γενικής και ειδικής διάταξης»</w:t>
      </w:r>
      <w:r>
        <w:rPr>
          <w:rFonts w:eastAsia="Times New Roman" w:cs="Times New Roman"/>
          <w:szCs w:val="24"/>
        </w:rPr>
        <w:t>; Σας διαβεβαιώ ότι είναι πάρα πολλές!</w:t>
      </w:r>
    </w:p>
    <w:p w14:paraId="6988B9DE" w14:textId="77777777" w:rsidR="00374D63" w:rsidRDefault="00826AA3">
      <w:pPr>
        <w:spacing w:line="600" w:lineRule="auto"/>
        <w:contextualSpacing/>
        <w:jc w:val="both"/>
        <w:rPr>
          <w:rFonts w:eastAsia="Times New Roman" w:cs="Times New Roman"/>
          <w:szCs w:val="24"/>
        </w:rPr>
      </w:pPr>
      <w:r>
        <w:rPr>
          <w:rFonts w:eastAsia="Times New Roman" w:cs="Times New Roman"/>
          <w:szCs w:val="24"/>
        </w:rPr>
        <w:t xml:space="preserve">Έχετε αναρωτηθεί πόσες φορές μας καλείτε να ψηφίσουμε διατάξεις που διορθώνουν δικές σας κακές πρακτικές; Πάλι πάρα πολλές φορές. </w:t>
      </w:r>
    </w:p>
    <w:p w14:paraId="6988B9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Ως ακαδημαϊκός πάντα πρέσβευα πως η επανάληψη είναι η μητέρα της μάθησης. Εσείς, όμως,</w:t>
      </w:r>
      <w:r>
        <w:rPr>
          <w:rFonts w:eastAsia="Times New Roman" w:cs="Times New Roman"/>
          <w:szCs w:val="24"/>
        </w:rPr>
        <w:t xml:space="preserve"> όσα λάθη και εάν κάνετε, φαίνεται ότι μυαλό δεν βάζετε ή μάλλον δεν θέλετε να μάθετε. Η ορθή νομοθέτηση δεν έχει να κάνει με την ικανοποίηση επιθυμιών συγκεκριμένων ομάδων ή προσώπων. Έχει να κάνει με την κάλυψη των αναγκών της χώρας. Είναι πολύ μεγάλη η </w:t>
      </w:r>
      <w:r>
        <w:rPr>
          <w:rFonts w:eastAsia="Times New Roman" w:cs="Times New Roman"/>
          <w:szCs w:val="24"/>
        </w:rPr>
        <w:t xml:space="preserve">διαφορά ανάμεσα σε αυτές τις πρακτικές και εσείς αποδεικνύετε ότι είτε ότι δεν έχετε τη δυνατότητα να τη διακρίνετε είτε –και αυτό είναι ακόμα χειρότερο- αδιαφορείτε, προτάσσοντας τα συμφέροντά σας. </w:t>
      </w:r>
    </w:p>
    <w:p w14:paraId="6988B9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ζημιωμένοι βγαίνουν οι Έλληνες πολίτε</w:t>
      </w:r>
      <w:r>
        <w:rPr>
          <w:rFonts w:eastAsia="Times New Roman" w:cs="Times New Roman"/>
          <w:szCs w:val="24"/>
        </w:rPr>
        <w:t xml:space="preserve">ς, που πλέον αναγνωρίζουν πως εξαπατήθηκαν και </w:t>
      </w:r>
      <w:proofErr w:type="spellStart"/>
      <w:r>
        <w:rPr>
          <w:rFonts w:eastAsia="Times New Roman" w:cs="Times New Roman"/>
          <w:szCs w:val="24"/>
        </w:rPr>
        <w:t>παραπλανήθηκαν</w:t>
      </w:r>
      <w:proofErr w:type="spellEnd"/>
      <w:r>
        <w:rPr>
          <w:rFonts w:eastAsia="Times New Roman" w:cs="Times New Roman"/>
          <w:szCs w:val="24"/>
        </w:rPr>
        <w:t xml:space="preserve">. </w:t>
      </w:r>
    </w:p>
    <w:p w14:paraId="6988B9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988B9E2"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88B9E3" w14:textId="77777777" w:rsidR="00374D63" w:rsidRDefault="00826AA3">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Σας ευχαριστώ, κύριε συνάδελφε.</w:t>
      </w:r>
    </w:p>
    <w:p w14:paraId="6988B9E4" w14:textId="77777777" w:rsidR="00374D63" w:rsidRDefault="00826AA3">
      <w:pPr>
        <w:spacing w:line="600" w:lineRule="auto"/>
        <w:ind w:firstLine="720"/>
        <w:contextualSpacing/>
        <w:jc w:val="both"/>
        <w:rPr>
          <w:rFonts w:eastAsia="Times New Roman"/>
          <w:bCs/>
        </w:rPr>
      </w:pPr>
      <w:r>
        <w:rPr>
          <w:rFonts w:eastAsia="Times New Roman"/>
          <w:bCs/>
        </w:rPr>
        <w:t>Τον λόγο έχει ο συνάδελφος από τη Δημοκρατική Συμπαράτ</w:t>
      </w:r>
      <w:r>
        <w:rPr>
          <w:rFonts w:eastAsia="Times New Roman"/>
          <w:bCs/>
        </w:rPr>
        <w:t>αξη ΠΑΣΟΚ</w:t>
      </w:r>
      <w:r>
        <w:rPr>
          <w:rFonts w:eastAsia="Times New Roman"/>
          <w:bCs/>
        </w:rPr>
        <w:t xml:space="preserve"> – </w:t>
      </w:r>
      <w:r>
        <w:rPr>
          <w:rFonts w:eastAsia="Times New Roman"/>
          <w:bCs/>
        </w:rPr>
        <w:t>ΔΗΜΑΡ</w:t>
      </w:r>
      <w:r>
        <w:rPr>
          <w:rFonts w:eastAsia="Times New Roman"/>
          <w:bCs/>
        </w:rPr>
        <w:t xml:space="preserve"> </w:t>
      </w:r>
      <w:r>
        <w:rPr>
          <w:rFonts w:eastAsia="Times New Roman"/>
          <w:bCs/>
        </w:rPr>
        <w:t xml:space="preserve">κ. Μιχαήλ Τζελέπης </w:t>
      </w:r>
    </w:p>
    <w:p w14:paraId="6988B9E5" w14:textId="77777777" w:rsidR="00374D63" w:rsidRDefault="00826AA3">
      <w:pPr>
        <w:spacing w:line="600" w:lineRule="auto"/>
        <w:ind w:firstLine="720"/>
        <w:contextualSpacing/>
        <w:jc w:val="both"/>
        <w:rPr>
          <w:rFonts w:eastAsia="Times New Roman"/>
          <w:bCs/>
        </w:rPr>
      </w:pPr>
      <w:r>
        <w:rPr>
          <w:rFonts w:eastAsia="Times New Roman"/>
          <w:b/>
          <w:bCs/>
        </w:rPr>
        <w:t>ΜΙΧΑΗΛ ΤΖΕΛΕΠΗΣ:</w:t>
      </w:r>
      <w:r>
        <w:rPr>
          <w:rFonts w:eastAsia="Times New Roman"/>
          <w:bCs/>
        </w:rPr>
        <w:t xml:space="preserve"> Ευχαριστώ, κύριε Πρόεδρε. </w:t>
      </w:r>
    </w:p>
    <w:p w14:paraId="6988B9E6" w14:textId="77777777" w:rsidR="00374D63" w:rsidRDefault="00826AA3">
      <w:pPr>
        <w:spacing w:line="600" w:lineRule="auto"/>
        <w:ind w:firstLine="720"/>
        <w:contextualSpacing/>
        <w:jc w:val="both"/>
        <w:rPr>
          <w:rFonts w:eastAsia="Times New Roman"/>
          <w:bCs/>
        </w:rPr>
      </w:pPr>
      <w:r>
        <w:rPr>
          <w:rFonts w:eastAsia="Times New Roman"/>
          <w:bCs/>
        </w:rPr>
        <w:t xml:space="preserve">Ακούγοντας τους </w:t>
      </w:r>
      <w:proofErr w:type="spellStart"/>
      <w:r>
        <w:rPr>
          <w:rFonts w:eastAsia="Times New Roman"/>
          <w:bCs/>
        </w:rPr>
        <w:t>προλαλήσαντες</w:t>
      </w:r>
      <w:proofErr w:type="spellEnd"/>
      <w:r>
        <w:rPr>
          <w:rFonts w:eastAsia="Times New Roman"/>
          <w:bCs/>
        </w:rPr>
        <w:t xml:space="preserve"> ομιλητές θεωρώ ότι βρίσκομαι στο ίδιο έργο και πάλι θεατής. Οκτώ χρόνια </w:t>
      </w:r>
      <w:proofErr w:type="spellStart"/>
      <w:r>
        <w:rPr>
          <w:rFonts w:eastAsia="Times New Roman"/>
          <w:bCs/>
        </w:rPr>
        <w:t>μνημονιακές</w:t>
      </w:r>
      <w:proofErr w:type="spellEnd"/>
      <w:r>
        <w:rPr>
          <w:rFonts w:eastAsia="Times New Roman"/>
          <w:bCs/>
        </w:rPr>
        <w:t xml:space="preserve"> πολιτικές. Τι είχαμε από το 2010; Τότε και πάλι η </w:t>
      </w:r>
      <w:r>
        <w:rPr>
          <w:rFonts w:eastAsia="Times New Roman"/>
          <w:bCs/>
        </w:rPr>
        <w:t>α</w:t>
      </w:r>
      <w:r>
        <w:rPr>
          <w:rFonts w:eastAsia="Times New Roman"/>
          <w:bCs/>
        </w:rPr>
        <w:t xml:space="preserve">ξιωματική </w:t>
      </w:r>
      <w:r>
        <w:rPr>
          <w:rFonts w:eastAsia="Times New Roman"/>
          <w:bCs/>
        </w:rPr>
        <w:t>α</w:t>
      </w:r>
      <w:r>
        <w:rPr>
          <w:rFonts w:eastAsia="Times New Roman"/>
          <w:bCs/>
        </w:rPr>
        <w:t>ντιπολίτευση</w:t>
      </w:r>
      <w:r>
        <w:rPr>
          <w:rFonts w:eastAsia="Times New Roman"/>
          <w:bCs/>
        </w:rPr>
        <w:t xml:space="preserve">, η </w:t>
      </w:r>
      <w:r>
        <w:rPr>
          <w:rFonts w:eastAsia="Times New Roman"/>
          <w:bCs/>
        </w:rPr>
        <w:t>Νέα Δημοκρατία</w:t>
      </w:r>
      <w:r>
        <w:rPr>
          <w:rFonts w:eastAsia="Times New Roman"/>
          <w:bCs/>
        </w:rPr>
        <w:t>,</w:t>
      </w:r>
      <w:r>
        <w:rPr>
          <w:rFonts w:eastAsia="Times New Roman"/>
          <w:bCs/>
        </w:rPr>
        <w:t xml:space="preserve"> είχε το μαγικό ραβδάκι και τα </w:t>
      </w:r>
      <w:r>
        <w:rPr>
          <w:rFonts w:eastAsia="Times New Roman"/>
          <w:bCs/>
        </w:rPr>
        <w:t>«</w:t>
      </w:r>
      <w:proofErr w:type="spellStart"/>
      <w:r>
        <w:rPr>
          <w:rFonts w:eastAsia="Times New Roman"/>
          <w:bCs/>
        </w:rPr>
        <w:t>Ζάππεια</w:t>
      </w:r>
      <w:proofErr w:type="spellEnd"/>
      <w:r>
        <w:rPr>
          <w:rFonts w:eastAsia="Times New Roman"/>
          <w:bCs/>
        </w:rPr>
        <w:t>»</w:t>
      </w:r>
      <w:r>
        <w:rPr>
          <w:rFonts w:eastAsia="Times New Roman"/>
          <w:bCs/>
        </w:rPr>
        <w:t>. Στόχος</w:t>
      </w:r>
      <w:r>
        <w:rPr>
          <w:rFonts w:eastAsia="Times New Roman"/>
          <w:bCs/>
        </w:rPr>
        <w:t>: ν</w:t>
      </w:r>
      <w:r>
        <w:rPr>
          <w:rFonts w:eastAsia="Times New Roman"/>
          <w:bCs/>
        </w:rPr>
        <w:t xml:space="preserve">α καταλάβουν την πρωθυπουργική καρέκλα. </w:t>
      </w:r>
    </w:p>
    <w:p w14:paraId="6988B9E7" w14:textId="77777777" w:rsidR="00374D63" w:rsidRDefault="00826AA3">
      <w:pPr>
        <w:spacing w:line="600" w:lineRule="auto"/>
        <w:ind w:firstLine="720"/>
        <w:contextualSpacing/>
        <w:jc w:val="both"/>
        <w:rPr>
          <w:rFonts w:eastAsia="Times New Roman"/>
          <w:bCs/>
        </w:rPr>
      </w:pPr>
      <w:r>
        <w:rPr>
          <w:rFonts w:eastAsia="Times New Roman"/>
          <w:bCs/>
        </w:rPr>
        <w:t xml:space="preserve">Τι ακολούθησε μετά; Ακολούθησε ο λαϊκισμός του ΣΥΡΙΖΑ με τους αγανακτισμένους στις πλατείες. </w:t>
      </w:r>
    </w:p>
    <w:p w14:paraId="6988B9E8" w14:textId="77777777" w:rsidR="00374D63" w:rsidRDefault="00826AA3">
      <w:pPr>
        <w:spacing w:line="600" w:lineRule="auto"/>
        <w:ind w:firstLine="720"/>
        <w:contextualSpacing/>
        <w:jc w:val="both"/>
        <w:rPr>
          <w:rFonts w:eastAsia="Times New Roman"/>
          <w:bCs/>
        </w:rPr>
      </w:pPr>
      <w:r>
        <w:rPr>
          <w:rFonts w:eastAsia="Times New Roman"/>
          <w:b/>
          <w:bCs/>
        </w:rPr>
        <w:t>ΣΤΑΥΡΟΣ ΚΟΝΤΟΝΗΣ (Υπουργός Δ</w:t>
      </w:r>
      <w:r>
        <w:rPr>
          <w:rFonts w:eastAsia="Times New Roman"/>
          <w:b/>
          <w:bCs/>
        </w:rPr>
        <w:t xml:space="preserve">ικαιοσύνης, Διαφάνειας και Ανθρωπίνων Δικαιωμάτων): </w:t>
      </w:r>
      <w:r>
        <w:rPr>
          <w:rFonts w:eastAsia="Times New Roman"/>
          <w:bCs/>
        </w:rPr>
        <w:t>Ακολούθησε η συγκυβέρνηση Νέας Δημοκρατίας</w:t>
      </w:r>
      <w:r>
        <w:rPr>
          <w:rFonts w:eastAsia="Times New Roman"/>
          <w:bCs/>
        </w:rPr>
        <w:t xml:space="preserve"> </w:t>
      </w:r>
      <w:r>
        <w:rPr>
          <w:rFonts w:eastAsia="Times New Roman"/>
          <w:bCs/>
        </w:rPr>
        <w:t>-</w:t>
      </w:r>
      <w:r>
        <w:rPr>
          <w:rFonts w:eastAsia="Times New Roman"/>
          <w:bCs/>
        </w:rPr>
        <w:t xml:space="preserve"> </w:t>
      </w:r>
      <w:r>
        <w:rPr>
          <w:rFonts w:eastAsia="Times New Roman"/>
          <w:bCs/>
        </w:rPr>
        <w:t>ΠΑΣΟΚ.</w:t>
      </w:r>
    </w:p>
    <w:p w14:paraId="6988B9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 κύριε Υπουργέ, εκείνη η συγκυβέρνηση κράτησε τη χώρα όρθια, γιατί τότε το ΠΑΣΟΚ ανέλαβε τις εθνικές του ευθύνες. </w:t>
      </w:r>
    </w:p>
    <w:p w14:paraId="6988B9EA" w14:textId="77777777" w:rsidR="00374D63" w:rsidRDefault="00826AA3">
      <w:pPr>
        <w:spacing w:line="600" w:lineRule="auto"/>
        <w:ind w:firstLine="720"/>
        <w:contextualSpacing/>
        <w:jc w:val="both"/>
        <w:rPr>
          <w:rFonts w:eastAsia="Times New Roman"/>
          <w:bCs/>
        </w:rPr>
      </w:pPr>
      <w:r>
        <w:rPr>
          <w:rFonts w:eastAsia="Times New Roman"/>
          <w:b/>
          <w:bCs/>
        </w:rPr>
        <w:t>ΣΤΑΥΡΟΣ ΚΟΝΤΟΝΗΣ</w:t>
      </w:r>
      <w:r>
        <w:rPr>
          <w:rFonts w:eastAsia="Times New Roman"/>
          <w:b/>
          <w:bCs/>
        </w:rPr>
        <w:t xml:space="preserve"> (Υπουργός Δικαιοσύνης, Διαφάνειας και Ανθρωπίνων Δικαιωμάτων): </w:t>
      </w:r>
      <w:r>
        <w:rPr>
          <w:rFonts w:eastAsia="Times New Roman"/>
          <w:bCs/>
        </w:rPr>
        <w:t>Δεν την κράτησε όρθια.</w:t>
      </w:r>
    </w:p>
    <w:p w14:paraId="6988B9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Δεν λάκισε, ούτε λαΐκιζε στις πλατείες, εν αντιθέσει με εσάς που</w:t>
      </w:r>
      <w:r>
        <w:rPr>
          <w:rFonts w:eastAsia="Times New Roman" w:cs="Times New Roman"/>
          <w:szCs w:val="24"/>
        </w:rPr>
        <w:t>,</w:t>
      </w:r>
      <w:r>
        <w:rPr>
          <w:rFonts w:eastAsia="Times New Roman" w:cs="Times New Roman"/>
          <w:szCs w:val="24"/>
        </w:rPr>
        <w:t xml:space="preserve"> προκειμένου να δημιουργήσετε κόμμα με τις συνιστώσες, είχατε τις αυταπάτες, τάζοντας τ</w:t>
      </w:r>
      <w:r>
        <w:rPr>
          <w:rFonts w:eastAsia="Times New Roman" w:cs="Times New Roman"/>
          <w:szCs w:val="24"/>
        </w:rPr>
        <w:t>α πάντα στους πάντες. Και έρχεται σήμερα η Αξιωματική Αντιπολίτευση και κάνει αυτά που κάνατε εσείς και το έργο επαναλαμβάνετ</w:t>
      </w:r>
      <w:r>
        <w:rPr>
          <w:rFonts w:eastAsia="Times New Roman" w:cs="Times New Roman"/>
          <w:szCs w:val="24"/>
        </w:rPr>
        <w:t>αι</w:t>
      </w:r>
      <w:r>
        <w:rPr>
          <w:rFonts w:eastAsia="Times New Roman" w:cs="Times New Roman"/>
          <w:szCs w:val="24"/>
        </w:rPr>
        <w:t>. Μόνο που ποιος πληρώνει το</w:t>
      </w:r>
      <w:r>
        <w:rPr>
          <w:rFonts w:eastAsia="Times New Roman" w:cs="Times New Roman"/>
          <w:szCs w:val="24"/>
        </w:rPr>
        <w:t>ν</w:t>
      </w:r>
      <w:r>
        <w:rPr>
          <w:rFonts w:eastAsia="Times New Roman" w:cs="Times New Roman"/>
          <w:szCs w:val="24"/>
        </w:rPr>
        <w:t xml:space="preserve"> λογαριασμό; Τον πληρώνει, δυστυχώς, για οκτώ χρόνια ο ελληνικός λαός. </w:t>
      </w:r>
    </w:p>
    <w:p w14:paraId="6988B9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Ποιος είπε από την πρώτη στι</w:t>
      </w:r>
      <w:r>
        <w:rPr>
          <w:rFonts w:eastAsia="Times New Roman" w:cs="Times New Roman"/>
          <w:szCs w:val="24"/>
        </w:rPr>
        <w:t>γμή την αλήθεια, κοιτάζοντας τον ελληνικό λαό στα μάτια, ότι η χώρα οδηγείται σε άτακτη χρεοκοπία και έπρεπε να αναλάβει όλο το πολιτικό σύστημα τις ευθύνες του; Μόνο το ΠΑΣΟΚ το έπραξε αυτό. Άρα φωνές που ακουστήκαν εδώ προηγουμένως να μας κουνούν το δάκτ</w:t>
      </w:r>
      <w:r>
        <w:rPr>
          <w:rFonts w:eastAsia="Times New Roman" w:cs="Times New Roman"/>
          <w:szCs w:val="24"/>
        </w:rPr>
        <w:t xml:space="preserve">υλο για εθνική στάση, νομίζω ότι πρέπει να το σκεφθούν πολύ καλά. </w:t>
      </w:r>
    </w:p>
    <w:p w14:paraId="6988B9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Παρακολουθώντας αυτή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βδομάδα αυτό το διαπραγματευτικό θρίλερ από την πλευρά της Κυβέρνησης σε σχέση με τις διαπραγματεύσεις, τι βλέπουμε; Την πρώτη μέρα είδαμε μία στημένη προπαγάνδα σ</w:t>
      </w:r>
      <w:r>
        <w:rPr>
          <w:rFonts w:eastAsia="Times New Roman" w:cs="Times New Roman"/>
          <w:szCs w:val="24"/>
        </w:rPr>
        <w:t xml:space="preserve">ε όλα τα κανάλια, κάποιον Υπουργό και πανηγυρισμούς. Πετύχαμε κανένα μέτρο; «Καθαρά μέτρα», ακούσαμε σήμερα από τον κύριο Υπουργό και «αντισταθμιστικά» από την άλλη. </w:t>
      </w:r>
    </w:p>
    <w:p w14:paraId="6988B9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λέει ότι το κάθε θαύμα κρατάει το πολύ τρεις μέρες. Και αυτό κράτησε μία. Την </w:t>
      </w:r>
      <w:r>
        <w:rPr>
          <w:rFonts w:eastAsia="Times New Roman" w:cs="Times New Roman"/>
          <w:szCs w:val="24"/>
        </w:rPr>
        <w:t>επόμενη μέρα ήρθε η αλήθεια, όπως τη έβγαλαν οι εταίροι Ευρωπαίοι, οι δανειστές, το Διεθνές Νομισματικό Ταμείο. Εκεί φαίνεται ότι κα</w:t>
      </w:r>
      <w:r>
        <w:rPr>
          <w:rFonts w:eastAsia="Times New Roman" w:cs="Times New Roman"/>
          <w:szCs w:val="24"/>
        </w:rPr>
        <w:t>μ</w:t>
      </w:r>
      <w:r>
        <w:rPr>
          <w:rFonts w:eastAsia="Times New Roman" w:cs="Times New Roman"/>
          <w:szCs w:val="24"/>
        </w:rPr>
        <w:t xml:space="preserve">μία από τις κόκκινες γραμμές, που εσείς μόνοι σας βάλατε, δεν ισχύει. Φαίνεται ότι χάνεται το αφορολόγητο, πάμε για μείωση </w:t>
      </w:r>
      <w:r>
        <w:rPr>
          <w:rFonts w:eastAsia="Times New Roman" w:cs="Times New Roman"/>
          <w:szCs w:val="24"/>
        </w:rPr>
        <w:t>των συντάξεων, δεν ξέρουμε τι θα γίνει με την περαιτέρω μείωση του χρέους, πότε θα πάρουμε την ποσοτική χαλάρωση, ποια θα είναι τα πρωτογενή πλεονάσματα μετά το 2018.</w:t>
      </w:r>
    </w:p>
    <w:p w14:paraId="6988B9EF" w14:textId="77777777" w:rsidR="00374D63" w:rsidRDefault="00826AA3">
      <w:pPr>
        <w:spacing w:line="600" w:lineRule="auto"/>
        <w:ind w:firstLine="720"/>
        <w:contextualSpacing/>
        <w:jc w:val="both"/>
        <w:rPr>
          <w:rFonts w:eastAsia="Times New Roman"/>
          <w:szCs w:val="24"/>
        </w:rPr>
      </w:pPr>
      <w:r>
        <w:rPr>
          <w:rFonts w:eastAsia="Times New Roman"/>
          <w:szCs w:val="24"/>
        </w:rPr>
        <w:t>Και ο χρόνος περνάει. Αντέχει η ελληνική κοινωνία; Μπορεί να σηκώσει αυτές τις ατέρμονες,</w:t>
      </w:r>
      <w:r>
        <w:rPr>
          <w:rFonts w:eastAsia="Times New Roman"/>
          <w:szCs w:val="24"/>
        </w:rPr>
        <w:t xml:space="preserve"> γενναίες -από την πλευρά σας- διαπραγματεύσεις, που το αποτέλεσμα, όμως, το έχει βιώσει ο ελληνικός λαός το 2015, όταν ανατρέψατε τα πάντα και τον ίδιο σας τον εαυτό και υπογράψατε ό,τι σας έδωσαν; Μήπως, όπως είπα προηγουμένως, είμαστε στο ίδιο έργο θεατ</w:t>
      </w:r>
      <w:r>
        <w:rPr>
          <w:rFonts w:eastAsia="Times New Roman"/>
          <w:szCs w:val="24"/>
        </w:rPr>
        <w:t>ές, μετά από δύο χρόνια και πάλι;</w:t>
      </w:r>
    </w:p>
    <w:p w14:paraId="6988B9F0" w14:textId="77777777" w:rsidR="00374D63" w:rsidRDefault="00826AA3">
      <w:pPr>
        <w:spacing w:line="600" w:lineRule="auto"/>
        <w:ind w:firstLine="720"/>
        <w:contextualSpacing/>
        <w:jc w:val="both"/>
        <w:rPr>
          <w:rFonts w:eastAsia="Times New Roman"/>
          <w:szCs w:val="24"/>
        </w:rPr>
      </w:pPr>
      <w:r>
        <w:rPr>
          <w:rFonts w:eastAsia="Times New Roman"/>
          <w:szCs w:val="24"/>
        </w:rPr>
        <w:t>Σε δύο πράγματα είστε καλοί: Ξεκινήσατε με τα «βαφτίσια». Αλλάξατε τους όρους -όχι «τρόικα», αλλά «θεσμοί», όχι «μνημόνια», αλλά «συμφωνίες»- και τώρα έρχεστε με στρατηγική προπαγάνδας να παρουσιάσετε το μαύρο άσπρο στον ε</w:t>
      </w:r>
      <w:r>
        <w:rPr>
          <w:rFonts w:eastAsia="Times New Roman"/>
          <w:szCs w:val="24"/>
        </w:rPr>
        <w:t xml:space="preserve">λληνικό λαό. Όμως, ούτε και μεταξύ σας μπορείτε να συμφωνήσετε, γιατί βλέπουμε αμφίσημα μηνύματα κάθε φορά που μιλάει κι ένα στέλεχός σας. </w:t>
      </w:r>
    </w:p>
    <w:p w14:paraId="6988B9F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Τις προάλλες ο κ. </w:t>
      </w:r>
      <w:proofErr w:type="spellStart"/>
      <w:r>
        <w:rPr>
          <w:rFonts w:eastAsia="Times New Roman"/>
          <w:szCs w:val="24"/>
        </w:rPr>
        <w:t>Σπίρτζης</w:t>
      </w:r>
      <w:proofErr w:type="spellEnd"/>
      <w:r>
        <w:rPr>
          <w:rFonts w:eastAsia="Times New Roman"/>
          <w:szCs w:val="24"/>
        </w:rPr>
        <w:t>, επειδή ήταν στην απελευθέρωση των Ιωαννίνων, φαίνεται ότι τον έπιασε ο κομματικός πατριω</w:t>
      </w:r>
      <w:r>
        <w:rPr>
          <w:rFonts w:eastAsia="Times New Roman"/>
          <w:szCs w:val="24"/>
        </w:rPr>
        <w:t xml:space="preserve">τισμός από την άλλη την πλευρά και πανηγύριζε για τη συμφωνία. Την άλλη μέρα άλλο στέλεχος είπε: «Να μην πανηγυρίζουμε και πολύ, συμβιβασμό κάναμε». Έτερο στέλεχός σας έρχεται και λέει «Χάσαμε μία μάχη, δεν χάσαμε ακόμα τον πόλεμο». </w:t>
      </w:r>
    </w:p>
    <w:p w14:paraId="6988B9F2"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κοινωνία, όμως, τον </w:t>
      </w:r>
      <w:r>
        <w:rPr>
          <w:rFonts w:eastAsia="Times New Roman"/>
          <w:szCs w:val="24"/>
        </w:rPr>
        <w:t>έχει χάσει τον πόλεμο απέναντί σας από τις πολιτικές σας. Σηκώσατε τον πήχη πολύ ψηλά. Θα ήθελα, όμως, να δω πώς θα τον περάσετε από εδώ και πέρα.</w:t>
      </w:r>
    </w:p>
    <w:p w14:paraId="6988B9F3" w14:textId="77777777" w:rsidR="00374D63" w:rsidRDefault="00826AA3">
      <w:pPr>
        <w:spacing w:line="600" w:lineRule="auto"/>
        <w:ind w:firstLine="720"/>
        <w:contextualSpacing/>
        <w:jc w:val="both"/>
        <w:rPr>
          <w:rFonts w:eastAsia="Times New Roman"/>
          <w:szCs w:val="24"/>
        </w:rPr>
      </w:pPr>
      <w:r>
        <w:rPr>
          <w:rFonts w:eastAsia="Times New Roman"/>
          <w:szCs w:val="24"/>
        </w:rPr>
        <w:t>Θα ήθελα να αναφερθώ τώρα στο συγκεκριμένο νομοσχέδιο, ένα νομοσχέδιο που αφορά περίπου οκτώ, εννέα Υπουργεία</w:t>
      </w:r>
      <w:r>
        <w:rPr>
          <w:rFonts w:eastAsia="Times New Roman"/>
          <w:szCs w:val="24"/>
        </w:rPr>
        <w:t xml:space="preserve">, ένα νομοσχέδιο συρραφή διατάξεων, εξυπηρετήσεων και διευκολύνσεων. Θα αναφερθώ μόνο σε ένα άρθρο που αφορά το Υπουργείο Γεωργίας, το άρθρο 46 για τους Οργανισμούς Εγγείων Βελτιώσεων. Οι συγκεκριμένοι οργανισμοί είναι οργανισμοί, οι οποίοι διαχειρίζονται </w:t>
      </w:r>
      <w:r>
        <w:rPr>
          <w:rFonts w:eastAsia="Times New Roman"/>
          <w:szCs w:val="24"/>
        </w:rPr>
        <w:t xml:space="preserve">τα νερά της χώρας για να βγει η αγροτική παραγωγή. </w:t>
      </w:r>
      <w:proofErr w:type="spellStart"/>
      <w:r>
        <w:rPr>
          <w:rFonts w:eastAsia="Times New Roman"/>
          <w:szCs w:val="24"/>
        </w:rPr>
        <w:t>Διέπονται</w:t>
      </w:r>
      <w:proofErr w:type="spellEnd"/>
      <w:r>
        <w:rPr>
          <w:rFonts w:eastAsia="Times New Roman"/>
          <w:szCs w:val="24"/>
        </w:rPr>
        <w:t xml:space="preserve"> από το βασιλικό διάταγμα του 1958. Εν </w:t>
      </w:r>
      <w:proofErr w:type="spellStart"/>
      <w:r>
        <w:rPr>
          <w:rFonts w:eastAsia="Times New Roman"/>
          <w:szCs w:val="24"/>
        </w:rPr>
        <w:t>έτει</w:t>
      </w:r>
      <w:proofErr w:type="spellEnd"/>
      <w:r>
        <w:rPr>
          <w:rFonts w:eastAsia="Times New Roman"/>
          <w:szCs w:val="24"/>
        </w:rPr>
        <w:t xml:space="preserve"> 2017, ενώ θα περιμέναμε να έλθει ένα νομοσχέδιο που να εκσυγχρονίζει τη λειτουργία αυτών των οργανισμών, ώστε η αξιοποίηση του νερού να γίνεται με τον κ</w:t>
      </w:r>
      <w:r>
        <w:rPr>
          <w:rFonts w:eastAsia="Times New Roman"/>
          <w:szCs w:val="24"/>
        </w:rPr>
        <w:t xml:space="preserve">αλύτερο τρόπο, καθώς </w:t>
      </w:r>
      <w:r>
        <w:rPr>
          <w:rFonts w:eastAsia="Times New Roman"/>
          <w:szCs w:val="24"/>
        </w:rPr>
        <w:t xml:space="preserve">επίσης </w:t>
      </w:r>
      <w:r>
        <w:rPr>
          <w:rFonts w:eastAsia="Times New Roman"/>
          <w:szCs w:val="24"/>
        </w:rPr>
        <w:t xml:space="preserve">και το πώς θα ολοκληρώσουμε και θα εκσυγχρονίσουμε τα αρδευτικά δίκτυα, τα περισσότερα από τα οποία βρίσκονται σε φαραωνική εποχή, φέρνετε και πάλι άρθρα </w:t>
      </w:r>
      <w:proofErr w:type="spellStart"/>
      <w:r>
        <w:rPr>
          <w:rFonts w:eastAsia="Times New Roman"/>
          <w:szCs w:val="24"/>
        </w:rPr>
        <w:t>διεκπεραιωτικού</w:t>
      </w:r>
      <w:proofErr w:type="spellEnd"/>
      <w:r>
        <w:rPr>
          <w:rFonts w:eastAsia="Times New Roman"/>
          <w:szCs w:val="24"/>
        </w:rPr>
        <w:t xml:space="preserve"> τύπου, όπως για παράδειγμα, να αλλάξετε το ένα μέλος από τ</w:t>
      </w:r>
      <w:r>
        <w:rPr>
          <w:rFonts w:eastAsia="Times New Roman"/>
          <w:szCs w:val="24"/>
        </w:rPr>
        <w:t>α επτά των ΓΟΕΒ, το οποίο προβλεπόταν ότι ανήκε στο προσωπικό της Αγροτικής Τράπεζας, μιας και δεν υπάρχει σήμερα Αγροτική Τράπεζα. Λέτε αυτό το μέρος να καλυφθεί από το</w:t>
      </w:r>
      <w:r>
        <w:rPr>
          <w:rFonts w:eastAsia="Times New Roman"/>
          <w:szCs w:val="24"/>
        </w:rPr>
        <w:t>ν</w:t>
      </w:r>
      <w:r>
        <w:rPr>
          <w:rFonts w:eastAsia="Times New Roman"/>
          <w:szCs w:val="24"/>
        </w:rPr>
        <w:t xml:space="preserve"> δημόσιο τομέα. Τα υπόλοιπα ήταν τέσσερα συν ένα αυτό, σύνολο πέντε, και δύο θα είναι οι αιρετοί των αγροτών. </w:t>
      </w:r>
    </w:p>
    <w:p w14:paraId="6988B9F4" w14:textId="77777777" w:rsidR="00374D63" w:rsidRDefault="00826AA3">
      <w:pPr>
        <w:spacing w:line="600" w:lineRule="auto"/>
        <w:ind w:firstLine="720"/>
        <w:contextualSpacing/>
        <w:jc w:val="both"/>
        <w:rPr>
          <w:rFonts w:eastAsia="Times New Roman"/>
          <w:szCs w:val="24"/>
        </w:rPr>
      </w:pPr>
      <w:r>
        <w:rPr>
          <w:rFonts w:eastAsia="Times New Roman"/>
          <w:szCs w:val="24"/>
        </w:rPr>
        <w:t>Αυτή είναι η φιλοσοφία σας και η λογική σας; Όταν τα τέσσερα ήδη είναι δημόσιοι υπάλληλοι, τι σας ενοχλούσε αν και το τρίτο μέρος ήταν αιρετό από</w:t>
      </w:r>
      <w:r>
        <w:rPr>
          <w:rFonts w:eastAsia="Times New Roman"/>
          <w:szCs w:val="24"/>
        </w:rPr>
        <w:t xml:space="preserve"> αυτούς που κάνουν χρήση του νερού, από αυτούς που έχουν ανάγκη αυτούς τους οργανισμούς; </w:t>
      </w:r>
    </w:p>
    <w:p w14:paraId="6988B9F5" w14:textId="77777777" w:rsidR="00374D63" w:rsidRDefault="00826AA3">
      <w:pPr>
        <w:spacing w:line="600" w:lineRule="auto"/>
        <w:ind w:firstLine="720"/>
        <w:contextualSpacing/>
        <w:jc w:val="both"/>
        <w:rPr>
          <w:rFonts w:eastAsia="Times New Roman"/>
          <w:szCs w:val="24"/>
        </w:rPr>
      </w:pPr>
      <w:r>
        <w:rPr>
          <w:rFonts w:eastAsia="Times New Roman"/>
          <w:szCs w:val="24"/>
        </w:rPr>
        <w:t>Και από την άλλη πλευρά, έρχεστε και ερωτάτε ποια θα είναι η εποπτεία, ποιοι θα ελέγχουν αυτούς τους οργανισμούς. Οι δήμοι δεν μπόρεσαν να επιτελέσουν τον σκοπό αυτό.</w:t>
      </w:r>
      <w:r>
        <w:rPr>
          <w:rFonts w:eastAsia="Times New Roman"/>
          <w:szCs w:val="24"/>
        </w:rPr>
        <w:t xml:space="preserve"> Τώρα λέτε να τους πάμε στην περιφέρεια. Ήλθαν εδώ οι περιφερειάρχες και σας λένε ότι από τη στιγμή που εμείς δεν είχαμε αυτή την αρμοδιότητα, την αντίστοιχη υπηρεσία, τη Διεύθυνση Εγγείων Βελτιώσεων, τη διαλύσαμε. Έφυγε και το προσωπικό. Δεν έχουμε προσωπ</w:t>
      </w:r>
      <w:r>
        <w:rPr>
          <w:rFonts w:eastAsia="Times New Roman"/>
          <w:szCs w:val="24"/>
        </w:rPr>
        <w:t xml:space="preserve">ικό. Πώς θα λειτουργήσουμε, ώστε να κάνουμε την εποπτεία των οργανισμών αυτών;. Εσείς εκεί, εμμένετε. </w:t>
      </w:r>
    </w:p>
    <w:p w14:paraId="6988B9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Έστω και τώρα νομίζω ότι θα μπορούσατε να δεχθείτε όπου υπάρχουν ΓΟΕΒ που εποπτεύουν τους αντίστοιχους ΤΟΕΒ σε σχέση με την τεχνική επίβλεψη και λειτουργ</w:t>
      </w:r>
      <w:r>
        <w:rPr>
          <w:rFonts w:eastAsia="Times New Roman" w:cs="Times New Roman"/>
          <w:szCs w:val="24"/>
        </w:rPr>
        <w:t>ία τους, να πάρουν και την εποπτεία και τον έλεγχο οι ΓΟΕΒ των αντίστοιχων ΤΟΕΒ. Και εκεί που δεν υπάρχουν, τότε να πάνε στην περιφέρεια. Και θα περιμένω, γιατί, όταν μιλάμε, όπως άκουσα και πριν από λίγο σε μια επιτροπή, για τη χρησιμότητα του πρωτογενούς</w:t>
      </w:r>
      <w:r>
        <w:rPr>
          <w:rFonts w:eastAsia="Times New Roman" w:cs="Times New Roman"/>
          <w:szCs w:val="24"/>
        </w:rPr>
        <w:t xml:space="preserve"> τομέα σήμερα, πολύ περισσότερο την περίοδο της κρίσης, θα περίμενα, αν μη τι άλλο, να έρθει πολύ γρήγορα ένα νομοσχέδιο που να εκσυγχρονίσει τους Οργανισμούς Εγγείων Βελτιώσεων.</w:t>
      </w:r>
    </w:p>
    <w:p w14:paraId="6988B9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τονίσω ότι η Δημοκρατική Συμπαράταξη, ως </w:t>
      </w:r>
      <w:r>
        <w:rPr>
          <w:rFonts w:eastAsia="Times New Roman" w:cs="Times New Roman"/>
          <w:szCs w:val="24"/>
        </w:rPr>
        <w:t xml:space="preserve">παράταξη ευθύνης, δεν μπορεί να συναινεί σε νομοσχέδια τέτοιου είδους διευθετήσεων. Όπως, επίσης, δεν μπορεί από την άλλη την πλευρά να συναινεί στην κυβερνητική σας αδράνεια και απραξία, γιατί έτσι οδηγείτε τη χώρα πραγματικά σε τέλμα και την κοινωνία σε </w:t>
      </w:r>
      <w:r>
        <w:rPr>
          <w:rFonts w:eastAsia="Times New Roman" w:cs="Times New Roman"/>
          <w:szCs w:val="24"/>
        </w:rPr>
        <w:t xml:space="preserve">αγωνία, σε απελπισία, να βλέπει πού οδηγεί το αύριο.  </w:t>
      </w:r>
    </w:p>
    <w:p w14:paraId="6988B9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παρακαλώ ολοκληρώστε.</w:t>
      </w:r>
    </w:p>
    <w:p w14:paraId="6988B9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Ολοκληρώνω, κύριε Πρόεδρε και ευχαριστώ για την ανοχή σας.  </w:t>
      </w:r>
    </w:p>
    <w:p w14:paraId="6988B9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Δυστυχώς για σας, δεν υπάρχουν πλέον νέες μεταλλάξει</w:t>
      </w:r>
      <w:r>
        <w:rPr>
          <w:rFonts w:eastAsia="Times New Roman" w:cs="Times New Roman"/>
          <w:szCs w:val="24"/>
        </w:rPr>
        <w:t>ς, γιατί έχετε πλέον αποκαλυφθεί. Τις έχετε κάνει όλες. Θα ήθελα μόνο να ρωτήσω την κυβερνητική πλειοψηφία: Αλήθεια, τι νιώθετε; Είστε εντάξει με τη συνείδησή σας; Διότι με τις πολιτικές σας δεν καταστρέψατε μόνον την κυβερνητική σας προοπτική, αλλά και τη</w:t>
      </w:r>
      <w:r>
        <w:rPr>
          <w:rFonts w:eastAsia="Times New Roman" w:cs="Times New Roman"/>
          <w:szCs w:val="24"/>
        </w:rPr>
        <w:t>ν ίδια σας την ιδεολογία.</w:t>
      </w:r>
    </w:p>
    <w:p w14:paraId="6988B9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988B9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988B9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Η Κοινοβουλευτική Εκπρόσωπος του ΣΥΡΙΖΑ, συνάδελφος κ. Φωτεινή </w:t>
      </w:r>
      <w:proofErr w:type="spellStart"/>
      <w:r>
        <w:rPr>
          <w:rFonts w:eastAsia="Times New Roman" w:cs="Times New Roman"/>
          <w:szCs w:val="24"/>
        </w:rPr>
        <w:t>Βάκη</w:t>
      </w:r>
      <w:proofErr w:type="spellEnd"/>
      <w:r>
        <w:rPr>
          <w:rFonts w:eastAsia="Times New Roman" w:cs="Times New Roman"/>
          <w:szCs w:val="24"/>
        </w:rPr>
        <w:t>, έχει τώρα τον λόγο.</w:t>
      </w:r>
    </w:p>
    <w:p w14:paraId="6988B9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Βάκη</w:t>
      </w:r>
      <w:proofErr w:type="spellEnd"/>
      <w:r>
        <w:rPr>
          <w:rFonts w:eastAsia="Times New Roman" w:cs="Times New Roman"/>
          <w:szCs w:val="24"/>
        </w:rPr>
        <w:t>, έχετε τον λόγο για δώδεκα λεπτά.</w:t>
      </w:r>
    </w:p>
    <w:p w14:paraId="6988B9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w:t>
      </w:r>
      <w:r>
        <w:rPr>
          <w:rFonts w:eastAsia="Times New Roman" w:cs="Times New Roman"/>
          <w:szCs w:val="24"/>
        </w:rPr>
        <w:t>Ευχαριστώ, κύριε Πρόεδρε.</w:t>
      </w:r>
    </w:p>
    <w:p w14:paraId="6988BA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προτού εισέλθω στην ουσία του νομοσχεδίου, θα ήθελα να αναφερθώ στον τρόπο και τη μέθοδο νομοθέτησης που ακολουθήθηκε στο παρόν σχέδιο νόμου, διαφωνώντας με πολλούς συναδέλφους που πήραν</w:t>
      </w:r>
      <w:r>
        <w:rPr>
          <w:rFonts w:eastAsia="Times New Roman" w:cs="Times New Roman"/>
          <w:szCs w:val="24"/>
        </w:rPr>
        <w:t xml:space="preserve"> τον λόγο πριν.</w:t>
      </w:r>
    </w:p>
    <w:p w14:paraId="6988BA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συνιστά το τεκμήριο δέσμευσης για περιορισμό της κατάθεσης ασχέτων τροπολογιών σε διάφορα νομοσχέδια, στόχο τον οποίο είχε επανειλημμένα υπογραμμίσει και ο Πρόεδρος της Βουλής και πολλοί συνάδελφοι σε τούτη εδώ την Α</w:t>
      </w:r>
      <w:r>
        <w:rPr>
          <w:rFonts w:eastAsia="Times New Roman" w:cs="Times New Roman"/>
          <w:szCs w:val="24"/>
        </w:rPr>
        <w:t xml:space="preserve">ίθουσα. Το παρόν, λοιπόν, νομοσχέδιο, εκτός από την ενσωμάτωση του </w:t>
      </w:r>
      <w:r>
        <w:rPr>
          <w:rFonts w:eastAsia="Times New Roman" w:cs="Times New Roman"/>
          <w:szCs w:val="24"/>
        </w:rPr>
        <w:t>Κ</w:t>
      </w:r>
      <w:r>
        <w:rPr>
          <w:rFonts w:eastAsia="Times New Roman" w:cs="Times New Roman"/>
          <w:szCs w:val="24"/>
        </w:rPr>
        <w:t xml:space="preserve">οινοτικού </w:t>
      </w:r>
      <w:r>
        <w:rPr>
          <w:rFonts w:eastAsia="Times New Roman" w:cs="Times New Roman"/>
          <w:szCs w:val="24"/>
        </w:rPr>
        <w:t>Δ</w:t>
      </w:r>
      <w:r>
        <w:rPr>
          <w:rFonts w:eastAsia="Times New Roman" w:cs="Times New Roman"/>
          <w:szCs w:val="24"/>
        </w:rPr>
        <w:t>ικαίου σε ό,τι αφορά τη λειτουργία των ευρωπαϊκών πολιτικών κομμάτων και των ευρωπαϊκών πολιτικών ιδρυμάτων, περιλαμβάνει επείγουσες διατάξεις πολλών και διαφορετικών Υπουργείων</w:t>
      </w:r>
      <w:r>
        <w:rPr>
          <w:rFonts w:eastAsia="Times New Roman" w:cs="Times New Roman"/>
          <w:szCs w:val="24"/>
        </w:rPr>
        <w:t xml:space="preserve">, οι οποίες είναι απολύτως απαραίτητες για την επιτάχυνση του κυβερνητικού έργου και για την επίλυση εκκρεμοτήτων της δημόσιας διοίκησης. </w:t>
      </w:r>
    </w:p>
    <w:p w14:paraId="6988BA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Όπως, λοιπόν, είχε δεσμευθεί και το Προεδρείο της Βουλής, ένας τέτοιος τρόπος νομοθέτησης μπορεί να οδηγήσει στον περ</w:t>
      </w:r>
      <w:r>
        <w:rPr>
          <w:rFonts w:eastAsia="Times New Roman" w:cs="Times New Roman"/>
          <w:szCs w:val="24"/>
        </w:rPr>
        <w:t xml:space="preserve">ιορισμό της ανάγκης κατάθεσης υπουργικών τροπολογιών σε άσχετα νομοσχέδια και ταυτόχρονα να δώσει τη δυνατότητα οι διατάξεις να αποτελέσουν αντικείμενο ενδελεχούς επεξεργασίας στις συναρμόδιες κοινοβουλευτικές επιτροπές. </w:t>
      </w:r>
    </w:p>
    <w:p w14:paraId="6988BA0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επειδή ορισμένοι συνάδελφοι έσ</w:t>
      </w:r>
      <w:r>
        <w:rPr>
          <w:rFonts w:eastAsia="Times New Roman" w:cs="Times New Roman"/>
          <w:szCs w:val="24"/>
        </w:rPr>
        <w:t>πευσαν να καυτηριάσουν τη συγκεκριμένη νομοθετική μέθοδο, θα ήταν χρήσιμο να τονιστεί ότι το παρόν νομοσχέδιο σέβεται απολύτως τις αρχές της ορθής νομοθέτησης και έχει δομηθεί με τέτοιον τρόπο, ώστε να δίνει τη δυνατότητα</w:t>
      </w:r>
      <w:r>
        <w:rPr>
          <w:rFonts w:eastAsia="Times New Roman" w:cs="Times New Roman"/>
          <w:szCs w:val="24"/>
        </w:rPr>
        <w:t>,</w:t>
      </w:r>
      <w:r>
        <w:rPr>
          <w:rFonts w:eastAsia="Times New Roman" w:cs="Times New Roman"/>
          <w:szCs w:val="24"/>
        </w:rPr>
        <w:t xml:space="preserve"> όχι μόνο στους Βουλευτές αλλά και</w:t>
      </w:r>
      <w:r>
        <w:rPr>
          <w:rFonts w:eastAsia="Times New Roman" w:cs="Times New Roman"/>
          <w:szCs w:val="24"/>
        </w:rPr>
        <w:t xml:space="preserve"> στους πολίτες</w:t>
      </w:r>
      <w:r>
        <w:rPr>
          <w:rFonts w:eastAsia="Times New Roman" w:cs="Times New Roman"/>
          <w:szCs w:val="24"/>
        </w:rPr>
        <w:t>,</w:t>
      </w:r>
      <w:r>
        <w:rPr>
          <w:rFonts w:eastAsia="Times New Roman" w:cs="Times New Roman"/>
          <w:szCs w:val="24"/>
        </w:rPr>
        <w:t xml:space="preserve"> να το προσεγγίσουν και να το κατανοήσουν.</w:t>
      </w:r>
    </w:p>
    <w:p w14:paraId="6988BA0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το περιεχόμενο του νομοσχεδίου: Ακούσαμε κυρίως την Αξιωματική Αντιπολίτευση να κάνει λόγο για πελατειακές εξυπηρετήσεις και για προσλήψεις, επειδή με τις διατάξεις του παρόντος επι</w:t>
      </w:r>
      <w:r>
        <w:rPr>
          <w:rFonts w:eastAsia="Times New Roman" w:cs="Times New Roman"/>
          <w:szCs w:val="24"/>
        </w:rPr>
        <w:t xml:space="preserve">λύεται το πρόβλημα που είχε προκύψει με τις δαπάνες μισθοδοσίας των καθαριστριών του δημοσίου και της τοπικής αυτοδιοίκησης. </w:t>
      </w:r>
    </w:p>
    <w:p w14:paraId="6988BA0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ήταν χρήσιμο, όμως, να υπογραμμιστεί σε αυτό το σημείο πόσες δεκάδες εκατομμύρια ευρώ έχει εξοικονομήσει και το δημόσιο και η τ</w:t>
      </w:r>
      <w:r>
        <w:rPr>
          <w:rFonts w:eastAsia="Times New Roman" w:cs="Times New Roman"/>
          <w:szCs w:val="24"/>
        </w:rPr>
        <w:t xml:space="preserve">οπική αυτοδιοίκηση από την οριστική απομάκρυνση των εργολάβων καθαριότητας.  </w:t>
      </w:r>
    </w:p>
    <w:p w14:paraId="6988BA0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Είναι σαφές ότι αυτό που ενοχλεί ορισμένους συναδέλφους είναι ότι το πάρτι των εργολάβων τελείωσε και μαζί με αυτό τελείωσε και η μανία τους για απολύσεις, για απολύσεις των πιο </w:t>
      </w:r>
      <w:r>
        <w:rPr>
          <w:rFonts w:eastAsia="Times New Roman"/>
          <w:szCs w:val="24"/>
        </w:rPr>
        <w:t xml:space="preserve">αδύναμων, εκείνων που είχαν συνηθίσει να τους καθαρίζουν τα γραφεία χωρίς φωνή και χωρίς δικαιώματα. </w:t>
      </w:r>
    </w:p>
    <w:p w14:paraId="6988BA07" w14:textId="77777777" w:rsidR="00374D63" w:rsidRDefault="00826AA3">
      <w:pPr>
        <w:spacing w:line="600" w:lineRule="auto"/>
        <w:ind w:firstLine="720"/>
        <w:contextualSpacing/>
        <w:jc w:val="both"/>
        <w:rPr>
          <w:rFonts w:eastAsia="Times New Roman"/>
          <w:szCs w:val="24"/>
        </w:rPr>
      </w:pPr>
      <w:r>
        <w:rPr>
          <w:rFonts w:eastAsia="Times New Roman"/>
          <w:szCs w:val="24"/>
        </w:rPr>
        <w:t>Η Κυβέρνηση, όμως, είναι αποφασισμένη να επιμείνει και να στηρίξει τους εργαζόμενους στην καθαριότητα του δημοσίου και του ευρύτερου δημόσιου τομέα. Με τι</w:t>
      </w:r>
      <w:r>
        <w:rPr>
          <w:rFonts w:eastAsia="Times New Roman"/>
          <w:szCs w:val="24"/>
        </w:rPr>
        <w:t xml:space="preserve">ς συμβάσεις έργου, με τους ίδιους πια εργαζόμενους στην καθαριότητα εξοικονομήθηκαν σημαντικά ποσά, σημαντικά ποσά από προμήθειες, από εργολαβίες, ενώ τίμιοι άνθρωποι εργαζόμενοι σκληρά κατάφεραν να βγουν από την «γαλέρα» των εργολάβων και να δουλέψουν με </w:t>
      </w:r>
      <w:r>
        <w:rPr>
          <w:rFonts w:eastAsia="Times New Roman"/>
          <w:szCs w:val="24"/>
        </w:rPr>
        <w:t xml:space="preserve">ανθρώπινους όρους. </w:t>
      </w:r>
    </w:p>
    <w:p w14:paraId="6988BA0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Όσο, όμως, και αν ενοχλεί αυτό τη Νέα Δημοκρατία, η οποία άλλωστε απέλυσε με ευχαρίστηση εκατοντάδες καθαρίστριες, καλά θα κάνει να το συνηθίσει και να απολογηθεί στην κοινωνία για τη στάση της στο θέμα αυτό. </w:t>
      </w:r>
    </w:p>
    <w:p w14:paraId="6988BA0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Διότι </w:t>
      </w:r>
      <w:r>
        <w:rPr>
          <w:rFonts w:eastAsia="Times New Roman"/>
          <w:szCs w:val="24"/>
        </w:rPr>
        <w:t>εσείς,</w:t>
      </w:r>
      <w:r>
        <w:rPr>
          <w:rFonts w:eastAsia="Times New Roman"/>
          <w:szCs w:val="24"/>
        </w:rPr>
        <w:t xml:space="preserve"> συνάδελφοι τη</w:t>
      </w:r>
      <w:r>
        <w:rPr>
          <w:rFonts w:eastAsia="Times New Roman"/>
          <w:szCs w:val="24"/>
        </w:rPr>
        <w:t>ς Νέας Δημοκρατίας</w:t>
      </w:r>
      <w:r>
        <w:rPr>
          <w:rFonts w:eastAsia="Times New Roman"/>
          <w:szCs w:val="24"/>
        </w:rPr>
        <w:t>,</w:t>
      </w:r>
      <w:r>
        <w:rPr>
          <w:rFonts w:eastAsia="Times New Roman"/>
          <w:szCs w:val="24"/>
        </w:rPr>
        <w:t xml:space="preserve"> βαφτίζετε ιερό δικαίωμα, </w:t>
      </w:r>
      <w:proofErr w:type="spellStart"/>
      <w:r>
        <w:rPr>
          <w:rFonts w:eastAsia="Times New Roman"/>
          <w:szCs w:val="24"/>
        </w:rPr>
        <w:t>άκουσον</w:t>
      </w:r>
      <w:proofErr w:type="spellEnd"/>
      <w:r>
        <w:rPr>
          <w:rFonts w:eastAsia="Times New Roman"/>
          <w:szCs w:val="24"/>
        </w:rPr>
        <w:t xml:space="preserve"> – </w:t>
      </w:r>
      <w:proofErr w:type="spellStart"/>
      <w:r>
        <w:rPr>
          <w:rFonts w:eastAsia="Times New Roman"/>
          <w:szCs w:val="24"/>
        </w:rPr>
        <w:t>άκουσον</w:t>
      </w:r>
      <w:proofErr w:type="spellEnd"/>
      <w:r>
        <w:rPr>
          <w:rFonts w:eastAsia="Times New Roman"/>
          <w:szCs w:val="24"/>
        </w:rPr>
        <w:t>, τα ρουσφέτια, το ιερό δικαίωμα ταπεινών και καταφρονημένων ανθρώπων για αξιοπρέπεια και εργασία, το αναφαίρετο δικαίωμά τους στη ζωή όσων τους κάνατε το</w:t>
      </w:r>
      <w:r>
        <w:rPr>
          <w:rFonts w:eastAsia="Times New Roman"/>
          <w:szCs w:val="24"/>
        </w:rPr>
        <w:t>ν</w:t>
      </w:r>
      <w:r>
        <w:rPr>
          <w:rFonts w:eastAsia="Times New Roman"/>
          <w:szCs w:val="24"/>
        </w:rPr>
        <w:t xml:space="preserve"> βίο αβίωτο και τους ρίξατε στον σκουπι</w:t>
      </w:r>
      <w:r>
        <w:rPr>
          <w:rFonts w:eastAsia="Times New Roman"/>
          <w:szCs w:val="24"/>
        </w:rPr>
        <w:t>δοτενεκέ της κοινωνίας και της ιστορίας.</w:t>
      </w:r>
    </w:p>
    <w:p w14:paraId="6988BA0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Βεβαίως, σε αντίστοιχη κατεύθυνση κινείται και η τροπολογία για την εκτέλεση των αμετάκλητων δικαστικών αποφάσεων που αφορούν το δημόσιο και τους ΟΤΑ σε σχέση με τις προσλήψεις υπαλλήλων, οι οποίοι, ενώ είχαν </w:t>
      </w:r>
      <w:r>
        <w:rPr>
          <w:rFonts w:eastAsia="Times New Roman"/>
          <w:szCs w:val="24"/>
        </w:rPr>
        <w:t>δικαιωθεί δεν προσλαμβάνονταν λόγω της μη έκδοσης από τη διοίκηση της σχετικής απόφασης κατανομής.</w:t>
      </w:r>
    </w:p>
    <w:p w14:paraId="6988BA0B" w14:textId="77777777" w:rsidR="00374D63" w:rsidRDefault="00826AA3">
      <w:pPr>
        <w:spacing w:line="600" w:lineRule="auto"/>
        <w:ind w:firstLine="720"/>
        <w:contextualSpacing/>
        <w:jc w:val="both"/>
        <w:rPr>
          <w:rFonts w:eastAsia="Times New Roman"/>
          <w:szCs w:val="24"/>
        </w:rPr>
      </w:pPr>
      <w:r>
        <w:rPr>
          <w:rFonts w:eastAsia="Times New Roman"/>
          <w:szCs w:val="24"/>
        </w:rPr>
        <w:t>Με τις διατάξεις του παρόντος νομοσχεδίου ρυθμίζονται, επίσης, ζητήματα που αφορούν ευαίσθητους τομείς της δημόσιας διοίκησης, όπως είναι οι υπηρεσίες που έχ</w:t>
      </w:r>
      <w:r>
        <w:rPr>
          <w:rFonts w:eastAsia="Times New Roman"/>
          <w:szCs w:val="24"/>
        </w:rPr>
        <w:t xml:space="preserve">ουν την αρμοδιότητα για τα ζητήματα ιθαγένειας -τα θέματα της υπηρεσίας πληροφοριών έχουν αναλυθεί ενδελεχώς από συναδέλφους- ζητήματα που αφορούν το προσωπικό της Αστυνομίας και του Λιμενικού Σώματος, θέματα που αφορούν την </w:t>
      </w:r>
      <w:r>
        <w:rPr>
          <w:rFonts w:eastAsia="Times New Roman"/>
          <w:szCs w:val="24"/>
        </w:rPr>
        <w:t>Υ</w:t>
      </w:r>
      <w:r>
        <w:rPr>
          <w:rFonts w:eastAsia="Times New Roman"/>
          <w:szCs w:val="24"/>
        </w:rPr>
        <w:t xml:space="preserve">πηρεσία </w:t>
      </w:r>
      <w:r>
        <w:rPr>
          <w:rFonts w:eastAsia="Times New Roman"/>
          <w:szCs w:val="24"/>
        </w:rPr>
        <w:t>Α</w:t>
      </w:r>
      <w:r>
        <w:rPr>
          <w:rFonts w:eastAsia="Times New Roman"/>
          <w:szCs w:val="24"/>
        </w:rPr>
        <w:t xml:space="preserve">σύλου και άλλα </w:t>
      </w:r>
      <w:r>
        <w:rPr>
          <w:rFonts w:eastAsia="Times New Roman"/>
          <w:szCs w:val="24"/>
        </w:rPr>
        <w:t>σημαντικά για κομβικούς τομείς της δημόσιας διοίκησης.</w:t>
      </w:r>
    </w:p>
    <w:p w14:paraId="6988BA0C" w14:textId="77777777" w:rsidR="00374D63" w:rsidRDefault="00826AA3">
      <w:pPr>
        <w:spacing w:line="600" w:lineRule="auto"/>
        <w:ind w:firstLine="720"/>
        <w:contextualSpacing/>
        <w:jc w:val="both"/>
        <w:rPr>
          <w:rFonts w:eastAsia="Times New Roman"/>
          <w:szCs w:val="24"/>
        </w:rPr>
      </w:pPr>
      <w:r>
        <w:rPr>
          <w:rFonts w:eastAsia="Times New Roman"/>
          <w:szCs w:val="24"/>
        </w:rPr>
        <w:t>Με το άρθρο 32, επίσης, ρυθμίζονται σημαντικά θέματα των υποθηκοφυλακείων, με τη δυνατότητα μετατροπής άμισθων υποθηκοφυλακείων σε έμμισθα, ούτως ώστε να διασφαλίζεται η συνέχεια των υπηρεσιών υποθηκοφ</w:t>
      </w:r>
      <w:r>
        <w:rPr>
          <w:rFonts w:eastAsia="Times New Roman"/>
          <w:szCs w:val="24"/>
        </w:rPr>
        <w:t xml:space="preserve">υλακείου προς τους πολίτες σε περιπτώσεις αποχωρήσεων υποθηκοφυλάκων. Η </w:t>
      </w:r>
      <w:proofErr w:type="spellStart"/>
      <w:r>
        <w:rPr>
          <w:rFonts w:eastAsia="Times New Roman"/>
          <w:szCs w:val="24"/>
        </w:rPr>
        <w:t>εμμισθοποίηση</w:t>
      </w:r>
      <w:proofErr w:type="spellEnd"/>
      <w:r>
        <w:rPr>
          <w:rFonts w:eastAsia="Times New Roman"/>
          <w:szCs w:val="24"/>
        </w:rPr>
        <w:t xml:space="preserve"> διασφαλίζει και την εργασία, τους εργαζόμενους στα υποθηκοφυλακεία, αλλά και έσοδα προς το</w:t>
      </w:r>
      <w:r>
        <w:rPr>
          <w:rFonts w:eastAsia="Times New Roman"/>
          <w:szCs w:val="24"/>
        </w:rPr>
        <w:t>ν</w:t>
      </w:r>
      <w:r>
        <w:rPr>
          <w:rFonts w:eastAsia="Times New Roman"/>
          <w:szCs w:val="24"/>
        </w:rPr>
        <w:t xml:space="preserve"> δημόσιο τομέα, ενώ μειώνει την ταλαιπωρία των πολιτών</w:t>
      </w:r>
      <w:r>
        <w:rPr>
          <w:rFonts w:eastAsia="Times New Roman"/>
          <w:szCs w:val="24"/>
        </w:rPr>
        <w:t>,</w:t>
      </w:r>
      <w:r>
        <w:rPr>
          <w:rFonts w:eastAsia="Times New Roman"/>
          <w:szCs w:val="24"/>
        </w:rPr>
        <w:t xml:space="preserve"> οι οποίοι σε διαφορετικ</w:t>
      </w:r>
      <w:r>
        <w:rPr>
          <w:rFonts w:eastAsia="Times New Roman"/>
          <w:szCs w:val="24"/>
        </w:rPr>
        <w:t>ή περίπτωση θα εξαναγκάζονταν να μετακινηθούν σε μακρινές αποστάσεις προκειμένου να εξυπηρετηθούν.</w:t>
      </w:r>
    </w:p>
    <w:p w14:paraId="6988BA0D" w14:textId="77777777" w:rsidR="00374D63" w:rsidRDefault="00826AA3">
      <w:pPr>
        <w:spacing w:line="600" w:lineRule="auto"/>
        <w:ind w:firstLine="720"/>
        <w:contextualSpacing/>
        <w:jc w:val="both"/>
        <w:rPr>
          <w:rFonts w:eastAsia="Times New Roman"/>
          <w:szCs w:val="24"/>
        </w:rPr>
      </w:pPr>
      <w:r>
        <w:rPr>
          <w:rFonts w:eastAsia="Times New Roman"/>
          <w:szCs w:val="24"/>
        </w:rPr>
        <w:t>Σημαντικό, επίσης, το άρθρο 36</w:t>
      </w:r>
      <w:r>
        <w:rPr>
          <w:rFonts w:eastAsia="Times New Roman"/>
          <w:szCs w:val="24"/>
        </w:rPr>
        <w:t>,</w:t>
      </w:r>
      <w:r>
        <w:rPr>
          <w:rFonts w:eastAsia="Times New Roman"/>
          <w:szCs w:val="24"/>
        </w:rPr>
        <w:t xml:space="preserve"> με το οποίο εξουσιοδοτούνται οι συναρμόδιοι Υπουργοί να ολοκληρώσουν τις διαδικασίες ανακήρυξης ρητής ημερομηνίας ως παγκόσμι</w:t>
      </w:r>
      <w:r>
        <w:rPr>
          <w:rFonts w:eastAsia="Times New Roman"/>
          <w:szCs w:val="24"/>
        </w:rPr>
        <w:t xml:space="preserve">ας ημέρας ελληνικής γλώσσας. </w:t>
      </w:r>
    </w:p>
    <w:p w14:paraId="6988BA0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Εξίσου σημαντική και ουσιαστική, όμως, είναι η ανακούφιση που δίδεται στους πολίτες της Λέσβου και ιδιαίτερα σε εκείνους στην περιοχή της </w:t>
      </w:r>
      <w:proofErr w:type="spellStart"/>
      <w:r>
        <w:rPr>
          <w:rFonts w:eastAsia="Times New Roman"/>
          <w:szCs w:val="24"/>
        </w:rPr>
        <w:t>Μόριας</w:t>
      </w:r>
      <w:proofErr w:type="spellEnd"/>
      <w:r>
        <w:rPr>
          <w:rFonts w:eastAsia="Times New Roman"/>
          <w:szCs w:val="24"/>
        </w:rPr>
        <w:t>, όπου παρέχεται, και από την τροπολογία του Υπουργείου Οικονομικών, ρύθμιση παραμ</w:t>
      </w:r>
      <w:r>
        <w:rPr>
          <w:rFonts w:eastAsia="Times New Roman"/>
          <w:szCs w:val="24"/>
        </w:rPr>
        <w:t>έτρων για την αποζημίωση των κατοίκων, των οποίων οι περιουσίες υπέστησαν ζημιές σε συνέχεια της έντασης της προσφυγικής κρίσης.</w:t>
      </w:r>
    </w:p>
    <w:p w14:paraId="6988BA0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Σημαντικές τέλος είναι και οι τροπολογίες που ρυθμίζουν τα θέματα της διοίκησης του Ταμείου Χρηματοπιστωτικής Σταθερότητας και </w:t>
      </w:r>
      <w:r>
        <w:rPr>
          <w:rFonts w:eastAsia="Times New Roman"/>
          <w:szCs w:val="24"/>
        </w:rPr>
        <w:t xml:space="preserve">των αμοιβών των μελών του ΕΣΡ. </w:t>
      </w:r>
    </w:p>
    <w:p w14:paraId="6988BA1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επιτρέψτε μου να κλείσω με κάποια σχόλια περί διαπραγμάτευσης. Δεν σκόπευα να αναφερθώ σε θέματα επικαιρότητας, αλλά ακούστηκαν πάρα πολλά και οφείλουμε να απαντήσουμε. </w:t>
      </w:r>
    </w:p>
    <w:p w14:paraId="6988BA11" w14:textId="77777777" w:rsidR="00374D63" w:rsidRDefault="00826AA3">
      <w:pPr>
        <w:spacing w:line="600" w:lineRule="auto"/>
        <w:ind w:firstLine="720"/>
        <w:contextualSpacing/>
        <w:jc w:val="both"/>
        <w:rPr>
          <w:rFonts w:eastAsia="Times New Roman"/>
          <w:szCs w:val="24"/>
        </w:rPr>
      </w:pPr>
      <w:r>
        <w:rPr>
          <w:rFonts w:eastAsia="Times New Roman"/>
          <w:szCs w:val="24"/>
        </w:rPr>
        <w:t>Ακούσαμε έτσι αρκετούς συ</w:t>
      </w:r>
      <w:r>
        <w:rPr>
          <w:rFonts w:eastAsia="Times New Roman"/>
          <w:szCs w:val="24"/>
        </w:rPr>
        <w:t>ναδέλφους σήμερα να αναφέρονται στις εξελίξεις στο πεδίο της διαπραγμάτευσης. Ακούσαμε από την πλευρά και της Νέας Δημοκρατίας και της Δημοκρατικής Συμπαράταξης τις γνωστές τερατολογίες περί της υποχώρησης της ελληνικής πλευράς, περί δυσβάστακτων μέτρων κα</w:t>
      </w:r>
      <w:r>
        <w:rPr>
          <w:rFonts w:eastAsia="Times New Roman"/>
          <w:szCs w:val="24"/>
        </w:rPr>
        <w:t>ι ειλικρινά απορεί κανείς με τον τρόπο που επιμένουν ορισμένες πλευρές της Αντιπολίτευσης να ερμηνεύουν τις εξελίξεις.</w:t>
      </w:r>
    </w:p>
    <w:p w14:paraId="6988BA12" w14:textId="77777777" w:rsidR="00374D63" w:rsidRDefault="00826AA3">
      <w:pPr>
        <w:spacing w:line="600" w:lineRule="auto"/>
        <w:ind w:firstLine="720"/>
        <w:contextualSpacing/>
        <w:jc w:val="both"/>
        <w:rPr>
          <w:rFonts w:eastAsia="Times New Roman"/>
          <w:szCs w:val="24"/>
        </w:rPr>
      </w:pPr>
      <w:r>
        <w:rPr>
          <w:rFonts w:eastAsia="Times New Roman"/>
          <w:szCs w:val="24"/>
        </w:rPr>
        <w:t>Θα ήθελα, λοιπόν, και εγώ από την πλευρά μου να ρωτήσω τους αξιότιμους συναδέλφους: Έχετε ένα παράδειγμα διαπραγμάτευσης της προηγούμενης</w:t>
      </w:r>
      <w:r>
        <w:rPr>
          <w:rFonts w:eastAsia="Times New Roman"/>
          <w:szCs w:val="24"/>
        </w:rPr>
        <w:t xml:space="preserve"> κυβέρνησης, της συγκυβέρνησης ΠΑΣΟΚ - Νέας Δημοκρατίας, στην οποία η τότε διαπραγματευτική ομάδα να κέρδισε το παραμικρό από τους δανειστές;</w:t>
      </w:r>
    </w:p>
    <w:p w14:paraId="6988BA13" w14:textId="77777777" w:rsidR="00374D63" w:rsidRDefault="00826AA3">
      <w:pPr>
        <w:spacing w:line="600" w:lineRule="auto"/>
        <w:ind w:firstLine="720"/>
        <w:contextualSpacing/>
        <w:jc w:val="both"/>
        <w:rPr>
          <w:rFonts w:eastAsia="Times New Roman"/>
          <w:szCs w:val="24"/>
        </w:rPr>
      </w:pPr>
      <w:r>
        <w:rPr>
          <w:rFonts w:eastAsia="Times New Roman"/>
          <w:szCs w:val="24"/>
        </w:rPr>
        <w:t>Έχετε να παρουσιάσετε ένα διαπραγματευτικό αποτέλεσμα της δικής σας προσπάθειας, με το οποίο να φέρατε πίσω έστω κ</w:t>
      </w:r>
      <w:r>
        <w:rPr>
          <w:rFonts w:eastAsia="Times New Roman"/>
          <w:szCs w:val="24"/>
        </w:rPr>
        <w:t xml:space="preserve">αι </w:t>
      </w:r>
      <w:r>
        <w:rPr>
          <w:rFonts w:eastAsia="Times New Roman"/>
          <w:szCs w:val="24"/>
        </w:rPr>
        <w:t>1</w:t>
      </w:r>
      <w:r>
        <w:rPr>
          <w:rFonts w:eastAsia="Times New Roman"/>
          <w:szCs w:val="24"/>
        </w:rPr>
        <w:t xml:space="preserve"> ευρώ αντισταθμιστικό όφελος; Η απάντηση είναι, βέβαια, όχι. Και ξέρετε γιατί; Γιατί εσείς πηγαίνατε στις διαπραγματεύσεις με τη λογική του υπαλλήλου. </w:t>
      </w:r>
    </w:p>
    <w:p w14:paraId="6988BA14" w14:textId="77777777" w:rsidR="00374D63" w:rsidRDefault="00826AA3">
      <w:pPr>
        <w:spacing w:line="600" w:lineRule="auto"/>
        <w:ind w:firstLine="720"/>
        <w:contextualSpacing/>
        <w:jc w:val="both"/>
        <w:rPr>
          <w:rFonts w:eastAsia="Times New Roman"/>
          <w:szCs w:val="24"/>
        </w:rPr>
      </w:pPr>
      <w:r>
        <w:rPr>
          <w:rFonts w:eastAsia="Times New Roman"/>
          <w:szCs w:val="24"/>
        </w:rPr>
        <w:t>Το ίδιο κάνετε και τώρα. Πάτε στη Γερμανία και δεσμεύεστε να κάνετε ό,τι ζητούν οι ακραίοι των Χριστ</w:t>
      </w:r>
      <w:r>
        <w:rPr>
          <w:rFonts w:eastAsia="Times New Roman"/>
          <w:szCs w:val="24"/>
        </w:rPr>
        <w:t xml:space="preserve">ιανοδημοκρατών και ο Σόιμπλε. Και τι κερδίζετε, αλήθεια; Κερδίζετε την πλήρη απαξία της απέναντι πλευράς, η οποία δεν θέλει ούτε να φωτογραφηθεί με τον Αρχηγό σας. </w:t>
      </w:r>
    </w:p>
    <w:p w14:paraId="6988BA15" w14:textId="77777777" w:rsidR="00374D63" w:rsidRDefault="00826AA3">
      <w:pPr>
        <w:spacing w:line="600" w:lineRule="auto"/>
        <w:ind w:firstLine="720"/>
        <w:contextualSpacing/>
        <w:jc w:val="both"/>
        <w:rPr>
          <w:rFonts w:eastAsia="Times New Roman"/>
          <w:szCs w:val="24"/>
        </w:rPr>
      </w:pPr>
      <w:r>
        <w:rPr>
          <w:rFonts w:eastAsia="Times New Roman"/>
          <w:szCs w:val="24"/>
        </w:rPr>
        <w:t>Αυτά δεν σας προβληματίζουν; Δεν έχετε καταλάβει ακόμη ότι όσο πιο δουλικοί παρουσιάζεστε σ</w:t>
      </w:r>
      <w:r>
        <w:rPr>
          <w:rFonts w:eastAsia="Times New Roman"/>
          <w:szCs w:val="24"/>
        </w:rPr>
        <w:t>το εξωτερικό τόσο πιο ακραίες απαιτήσεις θα σας φορτώνουν οι δανειστές; Δεν θυμάστε τι σας είχαν βάλει να κάνετε μέχρι να πέσετε το 2015; Προφανώς τα θυμάστε, αλλά πάλι θέλετε να κάνετε τα ίδια και αναπαράγετε την ίδια ρητορική περί καθυστερήσεως στη διαπρ</w:t>
      </w:r>
      <w:r>
        <w:rPr>
          <w:rFonts w:eastAsia="Times New Roman"/>
          <w:szCs w:val="24"/>
        </w:rPr>
        <w:t xml:space="preserve">αγμάτευση. </w:t>
      </w:r>
    </w:p>
    <w:p w14:paraId="6988BA16"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συνάδελφοι, είναι πολύ σημαντικό να υπογραμμίσουμε τι κέρδισε η ελληνική πλευρά από μια σκληρή προσπάθεια όλου του προηγούμενου διαστήματος. Το θεμέλιο</w:t>
      </w:r>
      <w:r>
        <w:rPr>
          <w:rFonts w:eastAsia="Times New Roman"/>
          <w:szCs w:val="24"/>
        </w:rPr>
        <w:t>,</w:t>
      </w:r>
      <w:r>
        <w:rPr>
          <w:rFonts w:eastAsia="Times New Roman"/>
          <w:szCs w:val="24"/>
        </w:rPr>
        <w:t xml:space="preserve"> πάνω στο οποίο θα χτίσουμε την πορεία της ελληνικής οικονομίας από εδώ κα</w:t>
      </w:r>
      <w:r>
        <w:rPr>
          <w:rFonts w:eastAsia="Times New Roman"/>
          <w:szCs w:val="24"/>
        </w:rPr>
        <w:t xml:space="preserve">ι πέρα, δεν είναι άλλο από το τέλος της επιπρόσθετης λιτότητας μεσοπρόθεσμα. Δηλαδή, το καθαρό δημοσιονομικό αποτέλεσμα της οικονομικής πολιτικής από δω και στο εξής θα πρέπει να είναι μηδενικό. </w:t>
      </w:r>
    </w:p>
    <w:p w14:paraId="6988BA17" w14:textId="77777777" w:rsidR="00374D63" w:rsidRDefault="00826AA3">
      <w:pPr>
        <w:spacing w:line="600" w:lineRule="auto"/>
        <w:ind w:firstLine="720"/>
        <w:contextualSpacing/>
        <w:jc w:val="both"/>
        <w:rPr>
          <w:rFonts w:eastAsia="Times New Roman"/>
          <w:szCs w:val="24"/>
        </w:rPr>
      </w:pPr>
      <w:r>
        <w:rPr>
          <w:rFonts w:eastAsia="Times New Roman"/>
          <w:szCs w:val="24"/>
        </w:rPr>
        <w:t>Αυτό σημαίνει ότι δεν υπάρχει επιπλέον δόση λιτότητας ούτε γ</w:t>
      </w:r>
      <w:r>
        <w:rPr>
          <w:rFonts w:eastAsia="Times New Roman"/>
          <w:szCs w:val="24"/>
        </w:rPr>
        <w:t>ια το 2017 ούτε για το 2018 ούτε για την περίοδο μετά την έξοδο από το μνημόνιο. Η κατάκτηση του μηδενικού, δημοσιονομικού αποτελέσματος οποιασδήποτε μεταρρύθμισης συμφωνηθεί αποτελεί, όντως, μια ρωγμή στον τοίχο της λιτότητας και είναι η πρώτη φορά που ελ</w:t>
      </w:r>
      <w:r>
        <w:rPr>
          <w:rFonts w:eastAsia="Times New Roman"/>
          <w:szCs w:val="24"/>
        </w:rPr>
        <w:t xml:space="preserve">ληνική Κυβέρνηση γυρνάει με αυτή τη δέσμευση μετά από συνεδρίαση του </w:t>
      </w:r>
      <w:proofErr w:type="spellStart"/>
      <w:r>
        <w:rPr>
          <w:rFonts w:eastAsia="Times New Roman"/>
          <w:szCs w:val="24"/>
          <w:lang w:val="en-US"/>
        </w:rPr>
        <w:t>Eurogroup</w:t>
      </w:r>
      <w:proofErr w:type="spellEnd"/>
      <w:r>
        <w:rPr>
          <w:rFonts w:eastAsia="Times New Roman"/>
          <w:szCs w:val="24"/>
        </w:rPr>
        <w:t xml:space="preserve">. </w:t>
      </w:r>
    </w:p>
    <w:p w14:paraId="6988BA1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Γνωρίζουμε ότι εσείς, μαζί με ακραίους κύκλους των δανειστών, </w:t>
      </w:r>
      <w:proofErr w:type="spellStart"/>
      <w:r>
        <w:rPr>
          <w:rFonts w:eastAsia="Times New Roman"/>
          <w:szCs w:val="24"/>
        </w:rPr>
        <w:t>παρακαλάτε</w:t>
      </w:r>
      <w:proofErr w:type="spellEnd"/>
      <w:r>
        <w:rPr>
          <w:rFonts w:eastAsia="Times New Roman"/>
          <w:szCs w:val="24"/>
        </w:rPr>
        <w:t xml:space="preserve"> για περικοπές συντάξεων και αυξήσεις φόρων. Συντάσσεστε κι εσείς με τα πολιτικά συμφέροντα του Διεθνού</w:t>
      </w:r>
      <w:r>
        <w:rPr>
          <w:rFonts w:eastAsia="Times New Roman"/>
          <w:szCs w:val="24"/>
        </w:rPr>
        <w:t>ς Νομισματικού Ταμείου και των συντηρητικών της Γερμανίας. Μόνο που αυτοί</w:t>
      </w:r>
      <w:r>
        <w:rPr>
          <w:rFonts w:eastAsia="Times New Roman"/>
          <w:szCs w:val="24"/>
        </w:rPr>
        <w:t>,</w:t>
      </w:r>
      <w:r>
        <w:rPr>
          <w:rFonts w:eastAsia="Times New Roman"/>
          <w:szCs w:val="24"/>
        </w:rPr>
        <w:t xml:space="preserve"> με τους οποίους σήμερα επιδιώκετε να συμμαχήσετε</w:t>
      </w:r>
      <w:r>
        <w:rPr>
          <w:rFonts w:eastAsia="Times New Roman"/>
          <w:szCs w:val="24"/>
        </w:rPr>
        <w:t>,</w:t>
      </w:r>
      <w:r>
        <w:rPr>
          <w:rFonts w:eastAsia="Times New Roman"/>
          <w:szCs w:val="24"/>
        </w:rPr>
        <w:t xml:space="preserve"> μάλλον δεν σας θεωρούν αξιόπιστους κι αυτό σας το λένε και κατάματα, όταν πάτε να τους επισκεφθείτε και να τους παρουσιάσετε τις συ</w:t>
      </w:r>
      <w:r>
        <w:rPr>
          <w:rFonts w:eastAsia="Times New Roman"/>
          <w:szCs w:val="24"/>
        </w:rPr>
        <w:t xml:space="preserve">μφωνίες αλήθειας σας. </w:t>
      </w:r>
    </w:p>
    <w:p w14:paraId="6988BA1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Κυβέρνηση, όμως, δεν κέρδισε μόνο τη μάχη της δημοσιονομικής ουδετερότητας, κέρδισε και δύο άλλο πολύ σημαντικά μέτρα, τα οποία δεν φαίνεται να σας άρεσαν. </w:t>
      </w:r>
    </w:p>
    <w:p w14:paraId="6988BA1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Το πρώτο είναι το Πρόγραμμα Ενεργητικής Παρέμβασης 3 δισεκατομμυρίων, για </w:t>
      </w:r>
      <w:r>
        <w:rPr>
          <w:rFonts w:eastAsia="Times New Roman"/>
          <w:szCs w:val="24"/>
        </w:rPr>
        <w:t xml:space="preserve">τη δημιουργία εκατό χιλιάδων νέων θέσεων εργασίας και με τα χρήματα που απαιτούνται να εξαιρούνται από τον υπολογισμό των πλεονασμάτων. </w:t>
      </w:r>
    </w:p>
    <w:p w14:paraId="6988BA1B" w14:textId="77777777" w:rsidR="00374D63" w:rsidRDefault="00826AA3">
      <w:pPr>
        <w:spacing w:line="600" w:lineRule="auto"/>
        <w:ind w:firstLine="720"/>
        <w:contextualSpacing/>
        <w:jc w:val="both"/>
        <w:rPr>
          <w:rFonts w:eastAsia="Times New Roman"/>
          <w:szCs w:val="24"/>
        </w:rPr>
      </w:pPr>
      <w:r>
        <w:rPr>
          <w:rFonts w:eastAsia="Times New Roman"/>
          <w:szCs w:val="24"/>
        </w:rPr>
        <w:t>Το δεύτερο είναι η επιστροφή στην εργασιακή κανονικότητα, με την επαναφορά των συλλογικών διαπραγματεύσεων, ακόμα και π</w:t>
      </w:r>
      <w:r>
        <w:rPr>
          <w:rFonts w:eastAsia="Times New Roman"/>
          <w:szCs w:val="24"/>
        </w:rPr>
        <w:t xml:space="preserve">ριν από την ολοκλήρωση του προγράμματος. Την απόκλιση από το κοινοτικό κεκτημένο στα εργασιακά, την οποία εσείς δεχθήκατε και φέρατε στη χώρα, εμείς σήμερα τη διορθώνουμε και επαναφέρουμε την ελληνική αγορά εργασίας στην κανονικότητα.  </w:t>
      </w:r>
    </w:p>
    <w:p w14:paraId="6988BA1C" w14:textId="77777777" w:rsidR="00374D63" w:rsidRDefault="00826AA3">
      <w:pPr>
        <w:spacing w:line="600" w:lineRule="auto"/>
        <w:ind w:firstLine="720"/>
        <w:contextualSpacing/>
        <w:jc w:val="both"/>
        <w:rPr>
          <w:rFonts w:eastAsia="Times New Roman"/>
          <w:szCs w:val="24"/>
        </w:rPr>
      </w:pPr>
      <w:r>
        <w:rPr>
          <w:rFonts w:eastAsia="Times New Roman"/>
          <w:szCs w:val="24"/>
        </w:rPr>
        <w:t>Κυρίες και κύριοι σ</w:t>
      </w:r>
      <w:r>
        <w:rPr>
          <w:rFonts w:eastAsia="Times New Roman"/>
          <w:szCs w:val="24"/>
        </w:rPr>
        <w:t xml:space="preserve">υνάδελφοι, -τελειώνω σε ένα λεπτό, κύριε Πρόεδρε- η πρόσφατη συμφωνία επί της αρχής στο </w:t>
      </w:r>
      <w:proofErr w:type="spellStart"/>
      <w:r>
        <w:rPr>
          <w:rFonts w:eastAsia="Times New Roman"/>
          <w:szCs w:val="24"/>
          <w:lang w:val="en-US"/>
        </w:rPr>
        <w:t>Eurogroup</w:t>
      </w:r>
      <w:proofErr w:type="spellEnd"/>
      <w:r>
        <w:rPr>
          <w:rFonts w:eastAsia="Times New Roman"/>
          <w:szCs w:val="24"/>
        </w:rPr>
        <w:t xml:space="preserve"> δίνει τη δυνατότητα στην ελληνική Κυβέρνηση να εισέλθει στις τεχνικές διαπραγματεύσεις, που θα ακολουθήσουν από καλύτερες θέσεις. Η επιτυχία αυτή δεν σημαίνει</w:t>
      </w:r>
      <w:r>
        <w:rPr>
          <w:rFonts w:eastAsia="Times New Roman"/>
          <w:szCs w:val="24"/>
        </w:rPr>
        <w:t xml:space="preserve"> το τέλος της προσπάθειας για τη βελτίωση των όρων της ελληνικής οικονομίας και δεν συνεπάγεται την αποδοχή οποιοδήποτε ακραίων όρων κι αν εμφανιστούν στην πορεία. </w:t>
      </w:r>
    </w:p>
    <w:p w14:paraId="6988BA1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Όσο κι αν </w:t>
      </w:r>
      <w:proofErr w:type="spellStart"/>
      <w:r>
        <w:rPr>
          <w:rFonts w:eastAsia="Times New Roman"/>
          <w:szCs w:val="24"/>
        </w:rPr>
        <w:t>παρακαλάτε</w:t>
      </w:r>
      <w:proofErr w:type="spellEnd"/>
      <w:r>
        <w:rPr>
          <w:rFonts w:eastAsia="Times New Roman"/>
          <w:szCs w:val="24"/>
        </w:rPr>
        <w:t>, κάποιοι από εσάς, να επιβληθούν οι θέσεις του ΔΝΤ για φόρους στους φτ</w:t>
      </w:r>
      <w:r>
        <w:rPr>
          <w:rFonts w:eastAsia="Times New Roman"/>
          <w:szCs w:val="24"/>
        </w:rPr>
        <w:t xml:space="preserve">ωχούς και </w:t>
      </w:r>
      <w:proofErr w:type="spellStart"/>
      <w:r>
        <w:rPr>
          <w:rFonts w:eastAsia="Times New Roman"/>
          <w:szCs w:val="24"/>
        </w:rPr>
        <w:t>φοροελαφρύνσεις</w:t>
      </w:r>
      <w:proofErr w:type="spellEnd"/>
      <w:r>
        <w:rPr>
          <w:rFonts w:eastAsia="Times New Roman"/>
          <w:szCs w:val="24"/>
        </w:rPr>
        <w:t xml:space="preserve"> στους πλουσίους, να είστε σίγουροι ότι για μια ακόμη φορά θα παρακολουθήσετε αμήχανοι, όπως κάνετε και σήμερα. Και θα παρακολουθήσετε αμήχανοι τη θετική έκβαση στις επικείμενες διαπραγματεύσεις. </w:t>
      </w:r>
    </w:p>
    <w:p w14:paraId="6988BA1E" w14:textId="77777777" w:rsidR="00374D63" w:rsidRDefault="00826AA3">
      <w:pPr>
        <w:spacing w:line="600" w:lineRule="auto"/>
        <w:ind w:firstLine="720"/>
        <w:contextualSpacing/>
        <w:jc w:val="both"/>
        <w:rPr>
          <w:rFonts w:eastAsia="Times New Roman"/>
          <w:szCs w:val="24"/>
        </w:rPr>
      </w:pPr>
      <w:r>
        <w:rPr>
          <w:rFonts w:eastAsia="Times New Roman"/>
          <w:szCs w:val="24"/>
        </w:rPr>
        <w:t>Εμείς θα παλέψουμε και πάλι για τα</w:t>
      </w:r>
      <w:r>
        <w:rPr>
          <w:rFonts w:eastAsia="Times New Roman"/>
          <w:szCs w:val="24"/>
        </w:rPr>
        <w:t xml:space="preserve"> συμφέροντα και τις ανάγκες των πολλών, για να μην υπάρξει ούτε </w:t>
      </w:r>
      <w:r>
        <w:rPr>
          <w:rFonts w:eastAsia="Times New Roman"/>
          <w:szCs w:val="24"/>
        </w:rPr>
        <w:t>1</w:t>
      </w:r>
      <w:r>
        <w:rPr>
          <w:rFonts w:eastAsia="Times New Roman"/>
          <w:szCs w:val="24"/>
        </w:rPr>
        <w:t xml:space="preserve"> ευρώ επιβάρυνσης στους αδύναμους. Και με αυτή την πυξίδα θα καταφέρουμε να ισχυροποιήσουμε τη θέση μας στην κοινωνία, απέναντι στα ακραία οικονομικά συμφέροντα που εσείς με προθυμία υπηρετεί</w:t>
      </w:r>
      <w:r>
        <w:rPr>
          <w:rFonts w:eastAsia="Times New Roman"/>
          <w:szCs w:val="24"/>
        </w:rPr>
        <w:t xml:space="preserve">τε.   </w:t>
      </w:r>
    </w:p>
    <w:p w14:paraId="6988BA1F"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 xml:space="preserve">Και επειδή σε αυτή την Αίθουσα προηγουμένως ακούστηκαν εξαιρετικά αήθη σχόλια για καρέκλες, για κυνισμό, για καιροσκοπισμό, ότι είμαστε εδώ για τις καρέκλες μας, σήμερα ο </w:t>
      </w:r>
      <w:proofErr w:type="spellStart"/>
      <w:r>
        <w:rPr>
          <w:rFonts w:eastAsia="Times New Roman"/>
          <w:szCs w:val="24"/>
        </w:rPr>
        <w:t>Ζίγκμα</w:t>
      </w:r>
      <w:r>
        <w:rPr>
          <w:rFonts w:eastAsia="Times New Roman"/>
          <w:szCs w:val="24"/>
        </w:rPr>
        <w:t>ρ</w:t>
      </w:r>
      <w:proofErr w:type="spellEnd"/>
      <w:r>
        <w:rPr>
          <w:rFonts w:eastAsia="Times New Roman"/>
          <w:szCs w:val="24"/>
        </w:rPr>
        <w:t xml:space="preserve"> Γκάμπριελ, ο Αντικαγκελάριος της Γερμανίας, έκανε μία δήλωση. Παραθέτω</w:t>
      </w:r>
      <w:r>
        <w:rPr>
          <w:rFonts w:eastAsia="Times New Roman"/>
          <w:szCs w:val="24"/>
        </w:rPr>
        <w:t>: «Η ελληνική ελίτ λεηλάτησε την Ελλάδα κι εμείς κοιτούσαμε».</w:t>
      </w:r>
    </w:p>
    <w:p w14:paraId="6988BA20"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Ξέρετε, δεν ήμασταν εμείς αυτή η ελίτ ούτε ήμασταν εμείς αυτοί που κυβερνούσαμε. Και σε αυτήν εδώ την Αίθουσα ο καθένας και η καθεμιά έχει τη διαδρομή ζωής, το βιογραφικό του σημείωμα, το </w:t>
      </w:r>
      <w:r>
        <w:rPr>
          <w:rFonts w:eastAsia="Times New Roman"/>
          <w:szCs w:val="24"/>
        </w:rPr>
        <w:t>«</w:t>
      </w:r>
      <w:r>
        <w:rPr>
          <w:rFonts w:eastAsia="Times New Roman"/>
          <w:szCs w:val="24"/>
        </w:rPr>
        <w:t>πόθεν</w:t>
      </w:r>
      <w:r>
        <w:rPr>
          <w:rFonts w:eastAsia="Times New Roman"/>
          <w:szCs w:val="24"/>
        </w:rPr>
        <w:t xml:space="preserve"> έσχες</w:t>
      </w:r>
      <w:r>
        <w:rPr>
          <w:rFonts w:eastAsia="Times New Roman"/>
          <w:szCs w:val="24"/>
        </w:rPr>
        <w:t>»</w:t>
      </w:r>
      <w:r>
        <w:rPr>
          <w:rFonts w:eastAsia="Times New Roman"/>
          <w:szCs w:val="24"/>
        </w:rPr>
        <w:t xml:space="preserve"> του. Ούτε μίζες πήραμε</w:t>
      </w:r>
      <w:r w:rsidRPr="00FB2CBA">
        <w:rPr>
          <w:rFonts w:eastAsia="Times New Roman"/>
          <w:szCs w:val="24"/>
        </w:rPr>
        <w:t xml:space="preserve"> </w:t>
      </w:r>
      <w:r>
        <w:rPr>
          <w:rFonts w:eastAsia="Times New Roman"/>
          <w:szCs w:val="24"/>
        </w:rPr>
        <w:t xml:space="preserve">ούτε </w:t>
      </w:r>
      <w:r>
        <w:rPr>
          <w:rFonts w:eastAsia="Times New Roman"/>
          <w:szCs w:val="24"/>
          <w:lang w:val="en-US"/>
        </w:rPr>
        <w:t>offshore</w:t>
      </w:r>
      <w:r>
        <w:rPr>
          <w:rFonts w:eastAsia="Times New Roman"/>
          <w:szCs w:val="24"/>
        </w:rPr>
        <w:t xml:space="preserve"> δημιουργήσαμε. </w:t>
      </w:r>
    </w:p>
    <w:p w14:paraId="6988BA21"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Και κλείνω, επειδή διανθίστηκε σε αυτή την Αίθουσα σήμερα ο ψυχρός και απρόσωπος λόγος των νομικών διατάξεων με ποίηση και λογοτεχνία, επιτρέψτε μου και εμένα να πω ότι ο </w:t>
      </w:r>
      <w:proofErr w:type="spellStart"/>
      <w:r>
        <w:rPr>
          <w:rFonts w:eastAsia="Times New Roman"/>
          <w:szCs w:val="24"/>
        </w:rPr>
        <w:t>Μπρ</w:t>
      </w:r>
      <w:r>
        <w:rPr>
          <w:rFonts w:eastAsia="Times New Roman"/>
          <w:szCs w:val="24"/>
        </w:rPr>
        <w:t>ε</w:t>
      </w:r>
      <w:r>
        <w:rPr>
          <w:rFonts w:eastAsia="Times New Roman"/>
          <w:szCs w:val="24"/>
        </w:rPr>
        <w:t>χτ</w:t>
      </w:r>
      <w:proofErr w:type="spellEnd"/>
      <w:r>
        <w:rPr>
          <w:rFonts w:eastAsia="Times New Roman"/>
          <w:szCs w:val="24"/>
        </w:rPr>
        <w:t xml:space="preserve"> στην </w:t>
      </w:r>
      <w:r>
        <w:rPr>
          <w:rFonts w:eastAsia="Times New Roman"/>
          <w:szCs w:val="24"/>
        </w:rPr>
        <w:t>«</w:t>
      </w:r>
      <w:r>
        <w:rPr>
          <w:rFonts w:eastAsia="Times New Roman"/>
          <w:szCs w:val="24"/>
        </w:rPr>
        <w:t>Όπερα της Π</w:t>
      </w:r>
      <w:r>
        <w:rPr>
          <w:rFonts w:eastAsia="Times New Roman"/>
          <w:szCs w:val="24"/>
        </w:rPr>
        <w:t>εντάρας</w:t>
      </w:r>
      <w:r>
        <w:rPr>
          <w:rFonts w:eastAsia="Times New Roman"/>
          <w:szCs w:val="24"/>
        </w:rPr>
        <w:t>»</w:t>
      </w:r>
      <w:r>
        <w:rPr>
          <w:rFonts w:eastAsia="Times New Roman"/>
          <w:szCs w:val="24"/>
        </w:rPr>
        <w:t xml:space="preserve"> λέει το εξής: «Γιατί άλλοι είναι στο σκοτάδι και άλλοι στο φως και βλέπεις εκείνους που είναι στο φως, μα δεν βλέπεις εκείνους που είναι στο σκοτάδι».</w:t>
      </w:r>
    </w:p>
    <w:p w14:paraId="6988BA22" w14:textId="77777777" w:rsidR="00374D63" w:rsidRDefault="00826AA3">
      <w:pPr>
        <w:spacing w:line="600" w:lineRule="auto"/>
        <w:ind w:firstLine="720"/>
        <w:contextualSpacing/>
        <w:jc w:val="both"/>
        <w:rPr>
          <w:rFonts w:eastAsia="Times New Roman"/>
          <w:szCs w:val="24"/>
        </w:rPr>
      </w:pPr>
      <w:r>
        <w:rPr>
          <w:rFonts w:eastAsia="Times New Roman"/>
          <w:szCs w:val="24"/>
        </w:rPr>
        <w:t>Και εμείς, κυρίες και κύριοι συνάδελφοι, αυτούς εκπροσωπούμε, τους αόρατους, αυτούς που δεν τους</w:t>
      </w:r>
      <w:r>
        <w:rPr>
          <w:rFonts w:eastAsia="Times New Roman"/>
          <w:szCs w:val="24"/>
        </w:rPr>
        <w:t xml:space="preserve"> φωτίζουν οι προβολείς της ιστορίας. Και γι’ αυτούς αγωνιστήκαμε, αγωνιζόμαστε και θα εξακολουθούμε να αγωνιζόμαστε. Και επειδή κλήθηκε η Αριστερά να ασκήσει διακυβέρνηση σε ζοφερούς καιρούς, στις «τρικυμίες» της ιστορίας, δεν θα συνθηκολογήσουμε με την ελ</w:t>
      </w:r>
      <w:r>
        <w:rPr>
          <w:rFonts w:eastAsia="Times New Roman"/>
          <w:szCs w:val="24"/>
        </w:rPr>
        <w:t>πίδα. Θα εξακολουθούμε να ελπίζουμε για χάριν αυτών των απελπισμένων.</w:t>
      </w:r>
    </w:p>
    <w:p w14:paraId="6988BA23"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 πολύ.</w:t>
      </w:r>
    </w:p>
    <w:p w14:paraId="6988BA24" w14:textId="77777777" w:rsidR="00374D63" w:rsidRDefault="00826AA3">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6988BA25"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6988BA26"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w:t>
      </w:r>
      <w:r>
        <w:rPr>
          <w:rFonts w:eastAsia="Times New Roman" w:cs="Times New Roman"/>
          <w:szCs w:val="24"/>
        </w:rPr>
        <w:t xml:space="preserve"> μια</w:t>
      </w:r>
      <w:r>
        <w:rPr>
          <w:rFonts w:eastAsia="Times New Roman" w:cs="Times New Roman"/>
          <w:szCs w:val="24"/>
        </w:rPr>
        <w:t xml:space="preserve"> νομοτεχνική βελτίωση.</w:t>
      </w:r>
    </w:p>
    <w:p w14:paraId="6988BA27"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να κάνω μία νομοτεχνική βελτίωση. Είναι μία προσθήκη στο άρθρο 32 στην παράγραφο 2 του νομοσχεδίου. Παρακαλώ να διανεμηθεί.</w:t>
      </w:r>
    </w:p>
    <w:p w14:paraId="6988BA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τό  ο Υπουργός κ. Σταύρος Κοντονής καταθέτει για τα Πρακτικά την προαναφερθείσα νομοτεχνική βελτίωση, η οποία έχει ως εξής:</w:t>
      </w:r>
    </w:p>
    <w:p w14:paraId="6988BA29" w14:textId="77777777" w:rsidR="00374D63" w:rsidRDefault="00826AA3">
      <w:pPr>
        <w:spacing w:line="600" w:lineRule="auto"/>
        <w:jc w:val="center"/>
        <w:rPr>
          <w:rFonts w:eastAsia="Times New Roman" w:cs="Times New Roman"/>
          <w:color w:val="000000" w:themeColor="text1"/>
          <w:szCs w:val="24"/>
        </w:rPr>
      </w:pPr>
      <w:r w:rsidRPr="00DB0256">
        <w:rPr>
          <w:rFonts w:eastAsia="Times New Roman" w:cs="Times New Roman"/>
          <w:color w:val="FF0000"/>
          <w:szCs w:val="24"/>
        </w:rPr>
        <w:t>ΑΛΛΑΓΗ ΣΕΛΙΔΑΣ</w:t>
      </w:r>
    </w:p>
    <w:p w14:paraId="6988BA2A" w14:textId="77777777" w:rsidR="00374D63" w:rsidRDefault="00826AA3">
      <w:pPr>
        <w:spacing w:line="600" w:lineRule="auto"/>
        <w:jc w:val="center"/>
        <w:rPr>
          <w:rFonts w:eastAsia="Times New Roman" w:cs="Times New Roman"/>
          <w:color w:val="000000" w:themeColor="text1"/>
          <w:szCs w:val="24"/>
        </w:rPr>
      </w:pPr>
      <w:r>
        <w:rPr>
          <w:rFonts w:eastAsia="Times New Roman" w:cs="Times New Roman"/>
          <w:color w:val="000000" w:themeColor="text1"/>
          <w:szCs w:val="24"/>
        </w:rPr>
        <w:t>(Να μπει η σελ. 465</w:t>
      </w:r>
      <w:r w:rsidRPr="00DB0256">
        <w:rPr>
          <w:rFonts w:eastAsia="Times New Roman" w:cs="Times New Roman"/>
          <w:color w:val="000000" w:themeColor="text1"/>
          <w:szCs w:val="24"/>
        </w:rPr>
        <w:t>)</w:t>
      </w:r>
    </w:p>
    <w:p w14:paraId="6988BA2B" w14:textId="77777777" w:rsidR="00374D63" w:rsidRDefault="00826AA3">
      <w:pPr>
        <w:spacing w:line="600" w:lineRule="auto"/>
        <w:contextualSpacing/>
        <w:jc w:val="center"/>
        <w:rPr>
          <w:rFonts w:eastAsia="Times New Roman" w:cs="Times New Roman"/>
          <w:szCs w:val="24"/>
        </w:rPr>
      </w:pPr>
      <w:r w:rsidRPr="00DB0256">
        <w:rPr>
          <w:rFonts w:eastAsia="Times New Roman" w:cs="Times New Roman"/>
          <w:color w:val="FF0000"/>
          <w:szCs w:val="24"/>
        </w:rPr>
        <w:t>ΑΛΛΑΓΗ ΣΕΛΙΔΑΣ</w:t>
      </w:r>
    </w:p>
    <w:p w14:paraId="6988BA2C"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η κ. Φωτεινή Αραμπατζή από τη Νέα Δ</w:t>
      </w:r>
      <w:r>
        <w:rPr>
          <w:rFonts w:eastAsia="Times New Roman" w:cs="Times New Roman"/>
          <w:szCs w:val="24"/>
        </w:rPr>
        <w:t>ημοκρατία.</w:t>
      </w:r>
    </w:p>
    <w:p w14:paraId="6988BA2D"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6988BA2E"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τελικά ο Υπουργός των Οικονομικών ευρέθη και ήρθε στη Βουλή για να αποδείξει την πρωινή ρήση του ότι είναι υπερβολικές οι φήμες περί πρόωρου θανάτου του. Και θα μας δώσει</w:t>
      </w:r>
      <w:r>
        <w:rPr>
          <w:rFonts w:eastAsia="Times New Roman" w:cs="Times New Roman"/>
          <w:szCs w:val="24"/>
        </w:rPr>
        <w:t xml:space="preserve"> λέει, τέσσερις, πέντε ημέρες μέχρι να μας διαφωτίσει την επόμενη Τρίτη εδώ στη Βουλή, για να ξεπεράσουμε –όπως είπε- τη στεναχώρια μας που η Κυβέρνηση θα κλείσει την αξιολόγηση.</w:t>
      </w:r>
    </w:p>
    <w:p w14:paraId="6988BA2F"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ορισμένες φορές ο κ. </w:t>
      </w:r>
      <w:proofErr w:type="spellStart"/>
      <w:r>
        <w:rPr>
          <w:rFonts w:eastAsia="Times New Roman" w:cs="Times New Roman"/>
          <w:szCs w:val="24"/>
        </w:rPr>
        <w:t>Τσακαλώτος</w:t>
      </w:r>
      <w:proofErr w:type="spellEnd"/>
      <w:r>
        <w:rPr>
          <w:rFonts w:eastAsia="Times New Roman" w:cs="Times New Roman"/>
          <w:szCs w:val="24"/>
        </w:rPr>
        <w:t xml:space="preserve"> εκτός από τα ελληνικά μπερδεύει το χ</w:t>
      </w:r>
      <w:r>
        <w:rPr>
          <w:rFonts w:eastAsia="Times New Roman" w:cs="Times New Roman"/>
          <w:szCs w:val="24"/>
        </w:rPr>
        <w:t xml:space="preserve">ιούμορ με το θράσος. Δεν ξέρω εάν τον χρόνο των τεσσάρων, πέντε ημερών ο κύριος Υπουργός των Οικονομικών τον δίνει στην Αντιπολίτευση ή τελικά τον δίνει στον εαυτό του, προκειμένου να ξεπεράσει τα όσα ψέματα εξέδωσε σε εκείνο το διθυραμβικό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πριν </w:t>
      </w:r>
      <w:r>
        <w:rPr>
          <w:rFonts w:eastAsia="Times New Roman" w:cs="Times New Roman"/>
          <w:szCs w:val="24"/>
        </w:rPr>
        <w:t>από λίγες μόλις ημέρες το Μέγαρο Μαξίμου.</w:t>
      </w:r>
    </w:p>
    <w:p w14:paraId="6988BA30"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ο κύριος Υπουργός απάντησε το πρωί με Μαρκ Τουέιν, δεν ξέρω μήπως αισθάνεται σαν τον ήρωα του Τουέιν, μήπως, δηλαδή, είναι ο Τομ </w:t>
      </w:r>
      <w:proofErr w:type="spellStart"/>
      <w:r>
        <w:rPr>
          <w:rFonts w:eastAsia="Times New Roman" w:cs="Times New Roman"/>
          <w:szCs w:val="24"/>
        </w:rPr>
        <w:t>Σόγιερ</w:t>
      </w:r>
      <w:proofErr w:type="spellEnd"/>
      <w:r>
        <w:rPr>
          <w:rFonts w:eastAsia="Times New Roman" w:cs="Times New Roman"/>
          <w:szCs w:val="24"/>
        </w:rPr>
        <w:t xml:space="preserve"> του ΣΥΡΙΖΑ και της Κυβέρνησης.</w:t>
      </w:r>
    </w:p>
    <w:p w14:paraId="6988BA31"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τώρα που ο κ. </w:t>
      </w:r>
      <w:proofErr w:type="spellStart"/>
      <w:r>
        <w:rPr>
          <w:rFonts w:eastAsia="Times New Roman" w:cs="Times New Roman"/>
          <w:szCs w:val="24"/>
        </w:rPr>
        <w:t>Τσακ</w:t>
      </w:r>
      <w:r>
        <w:rPr>
          <w:rFonts w:eastAsia="Times New Roman" w:cs="Times New Roman"/>
          <w:szCs w:val="24"/>
        </w:rPr>
        <w:t>αλώτος</w:t>
      </w:r>
      <w:proofErr w:type="spellEnd"/>
      <w:r>
        <w:rPr>
          <w:rFonts w:eastAsia="Times New Roman" w:cs="Times New Roman"/>
          <w:szCs w:val="24"/>
        </w:rPr>
        <w:t xml:space="preserve"> έδωσε σημεία ζωής και μας έδωσε ραντεβού την Τρίτη εδώ στη Βουλή. Θα είναι καλό να εξηγήσει αυτές τις τέσσερις, πέντε μέρες σε όλους τους Έλληνες τι συμφώνησε στο </w:t>
      </w:r>
      <w:proofErr w:type="spellStart"/>
      <w:r>
        <w:rPr>
          <w:rFonts w:eastAsia="Times New Roman" w:cs="Times New Roman"/>
          <w:szCs w:val="24"/>
          <w:lang w:val="en-US"/>
        </w:rPr>
        <w:t>Eurogroup</w:t>
      </w:r>
      <w:proofErr w:type="spellEnd"/>
      <w:r>
        <w:rPr>
          <w:rFonts w:eastAsia="Times New Roman" w:cs="Times New Roman"/>
          <w:szCs w:val="24"/>
        </w:rPr>
        <w:t>, ποια είναι τα γκρίζα σημεία της συμφωνίας, πόσο ακόμα θα βάλουν το χέρι στη</w:t>
      </w:r>
      <w:r>
        <w:rPr>
          <w:rFonts w:eastAsia="Times New Roman" w:cs="Times New Roman"/>
          <w:szCs w:val="24"/>
        </w:rPr>
        <w:t>ν τσέπη οι Έλληνες φορολογούμενοι, για να πληρώσουν για ακόμα μία φορά τις καθυστερήσεις και τις εμμονές της Κυβέρνησης.</w:t>
      </w:r>
    </w:p>
    <w:p w14:paraId="6988BA32"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Θα είναι καλό να μας απαντήσει εάν συμμερίζεται τους πανηγυρισμούς των συναδέλφων του Υπουργών, όταν συμφωνία δεν υπήρξε, όταν είναι απ</w:t>
      </w:r>
      <w:r>
        <w:rPr>
          <w:rFonts w:eastAsia="Times New Roman" w:cs="Times New Roman"/>
          <w:szCs w:val="24"/>
        </w:rPr>
        <w:t>ροσδιόριστος ο χρόνος ολοκλήρωσης της συμφωνίας, όταν δεν υπήρξε ούτε πολιτική συμφωνία, όταν η επιστροφή των θεσμών, δυστυχώς, συνοδεύεται από διαπραγματευτικές ήττες της Κυβέρνησης και πρόσθετες, βεβαίως, υποχωρήσεις, όταν η Κυβέρνηση συμφώνησε σε όλα, σ</w:t>
      </w:r>
      <w:r>
        <w:rPr>
          <w:rFonts w:eastAsia="Times New Roman" w:cs="Times New Roman"/>
          <w:szCs w:val="24"/>
        </w:rPr>
        <w:t>ε όσα υποτίθεται ότι αντιστεκόταν, όταν δεν υπάρχει κα</w:t>
      </w:r>
      <w:r>
        <w:rPr>
          <w:rFonts w:eastAsia="Times New Roman" w:cs="Times New Roman"/>
          <w:szCs w:val="24"/>
        </w:rPr>
        <w:t>μ</w:t>
      </w:r>
      <w:r>
        <w:rPr>
          <w:rFonts w:eastAsia="Times New Roman" w:cs="Times New Roman"/>
          <w:szCs w:val="24"/>
        </w:rPr>
        <w:t>μία δέσμευση των εταίρων για παρεμβάσεις στο δημόσιο χρέος πέραν των μικρής σημασίας βραχυπρόθεσμων μέτρων, όταν δεν υπάρχει καμμία πρόβλεψη για συμμετοχή στο Πρόγραμμα Ποσοτικής Χαλάρωσης.</w:t>
      </w:r>
    </w:p>
    <w:p w14:paraId="6988BA33"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Όλα αυτά πρ</w:t>
      </w:r>
      <w:r>
        <w:rPr>
          <w:rFonts w:eastAsia="Times New Roman" w:cs="Times New Roman"/>
          <w:szCs w:val="24"/>
        </w:rPr>
        <w:t xml:space="preserve">έπει να απαντηθούν με σοβαρότητα πάνω απ’ όλα και αλήθειες και όχι με γνωμικά και αποφθέγματα. </w:t>
      </w:r>
    </w:p>
    <w:p w14:paraId="6988BA34" w14:textId="77777777" w:rsidR="00374D63" w:rsidRDefault="00826AA3">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Ας πάμε τώρα στο νομοσχέδιο. Κατά τη συνηθισμένη πρακτική σας φέρνετε προς ψήφιση ένα νομοσχέδιο με άσχετες μεταξύ τους διατάξεις, μια κακογραμμένη συρραφή αποσ</w:t>
      </w:r>
      <w:r>
        <w:rPr>
          <w:rFonts w:eastAsia="Times New Roman" w:cs="Times New Roman"/>
          <w:szCs w:val="24"/>
        </w:rPr>
        <w:t>πασματικών ρυθμίσεων χωρίς κεντρικό άξονα, χωρίς κεντρική ιδέα. Είναι ρυθμίσεις που αντί να λύνουν ζητήματα, μάλλον τα μπερδεύουν περισσότερο, εάν δεν εμποδίζουν τελείως την ορθή αντιμετώπισή τους.</w:t>
      </w:r>
    </w:p>
    <w:p w14:paraId="6988BA35" w14:textId="77777777" w:rsidR="00374D63" w:rsidRDefault="00826AA3">
      <w:pPr>
        <w:tabs>
          <w:tab w:val="left" w:pos="3695"/>
        </w:tabs>
        <w:spacing w:line="600" w:lineRule="auto"/>
        <w:ind w:firstLine="720"/>
        <w:contextualSpacing/>
        <w:jc w:val="both"/>
        <w:rPr>
          <w:rFonts w:eastAsia="Times New Roman"/>
          <w:szCs w:val="24"/>
        </w:rPr>
      </w:pPr>
      <w:r>
        <w:rPr>
          <w:rFonts w:eastAsia="Times New Roman" w:cs="Times New Roman"/>
          <w:szCs w:val="24"/>
        </w:rPr>
        <w:t>Και πέρα από τη συρραφή διαπιστώνουμε και αντιφάσεις, όπως</w:t>
      </w:r>
      <w:r>
        <w:rPr>
          <w:rFonts w:eastAsia="Times New Roman" w:cs="Times New Roman"/>
          <w:szCs w:val="24"/>
        </w:rPr>
        <w:t xml:space="preserve"> για παράδειγμα αυτή του άρθρου 27 για τη μετάθεση των εκλογών των επιμελητηρίων. Και λέω αντιφάσεις, γιατί, κύριοι Υπουργοί, στην αιτιολογική έκθεση αναφέρεται η ανάγκη αλλαγής του νομοθετικού πλαισίου με το οποίο θα διεξαχθούν οι εκλογές</w:t>
      </w:r>
      <w:r>
        <w:rPr>
          <w:rFonts w:eastAsia="Times New Roman" w:cs="Times New Roman"/>
          <w:szCs w:val="24"/>
        </w:rPr>
        <w:t>,</w:t>
      </w:r>
      <w:r>
        <w:rPr>
          <w:rFonts w:eastAsia="Times New Roman" w:cs="Times New Roman"/>
          <w:szCs w:val="24"/>
        </w:rPr>
        <w:t xml:space="preserve"> τις οποίες μετα</w:t>
      </w:r>
      <w:r>
        <w:rPr>
          <w:rFonts w:eastAsia="Times New Roman" w:cs="Times New Roman"/>
          <w:szCs w:val="24"/>
        </w:rPr>
        <w:t>θέτετε χρονικά, ενώ στο σχέδιο νόμου -αυτό που θα γίνει νόμος και αυτό το οποίο φέρνετε προς ψήφιση- αναφέρεστε απλά στη μετάθεση του χρόνου των εκλογών χωρίς καμμιά μνεία για το νομοθετικό πλαίσιο, υπό το οποίο θα διεξαχθούν οι εκλογές τις οποίες μεταθέτε</w:t>
      </w:r>
      <w:r>
        <w:rPr>
          <w:rFonts w:eastAsia="Times New Roman" w:cs="Times New Roman"/>
          <w:szCs w:val="24"/>
        </w:rPr>
        <w:t>τε.</w:t>
      </w:r>
    </w:p>
    <w:p w14:paraId="6988BA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σε μία διάταξη του Υπουργείου Αγροτικής Ανάπτυξης, αυτή του άρθρου 46, το οποίο υποτίθεται ότι ρυθμίζει ζητήματα που αφορούν τους Οργανισμούς Εγγείων Βελτιώσεων αίροντας, όπως υποστηρίζει, προβλήματα που προέκυψαν με το ισχύον καθεστώς του </w:t>
      </w:r>
      <w:r>
        <w:rPr>
          <w:rFonts w:eastAsia="Times New Roman" w:cs="Times New Roman"/>
          <w:szCs w:val="24"/>
        </w:rPr>
        <w:t>«Καλλικράτη». Ρυθμίζει θέματα των οργανισμών, που ασχολούνται με τους υδάτινους πόρους, δηλαδή εκείνους τους απαραίτητους πόρους για την αγροτική παραγωγή, για τον πρωτογενή τομέα, που με τόση μανία και λυσσαλέα καταδιώκετε, εντελώς αντίθετα με όσα προεκλο</w:t>
      </w:r>
      <w:r>
        <w:rPr>
          <w:rFonts w:eastAsia="Times New Roman" w:cs="Times New Roman"/>
          <w:szCs w:val="24"/>
        </w:rPr>
        <w:t xml:space="preserve">γικά, βεβαίως, τους υποσχεθήκατε. </w:t>
      </w:r>
    </w:p>
    <w:p w14:paraId="6988BA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Μια </w:t>
      </w:r>
      <w:proofErr w:type="spellStart"/>
      <w:r>
        <w:rPr>
          <w:rFonts w:eastAsia="Times New Roman" w:cs="Times New Roman"/>
          <w:szCs w:val="24"/>
        </w:rPr>
        <w:t>πολυαναμενόμενη</w:t>
      </w:r>
      <w:proofErr w:type="spellEnd"/>
      <w:r>
        <w:rPr>
          <w:rFonts w:eastAsia="Times New Roman" w:cs="Times New Roman"/>
          <w:szCs w:val="24"/>
        </w:rPr>
        <w:t xml:space="preserve"> νομοθετική ρύθμιση που αγγίζει, λοιπόν, ευθέως τον πρωτογενή τομέα, μια ρύθμιση η οποία πριν από δύο χρόνια είχε δημιουργήσει προσδοκίες στους εν λόγω φορείς με τις προτάσεις που η Κυβέρνησή σας είχε ζ</w:t>
      </w:r>
      <w:r>
        <w:rPr>
          <w:rFonts w:eastAsia="Times New Roman" w:cs="Times New Roman"/>
          <w:szCs w:val="24"/>
        </w:rPr>
        <w:t>ητήσει να καταθέσουν, ήρθε τώρα κρυμμένη ουσιαστικά σε ένα άσχετο νομοσχέδιο ως ένα από τα τελευταία άρθρα. Η Κυβέρνηση</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καταφέρνει με αυτή τη διάταξη πραγματικά το ακατόρθωτο, δηλαδή να απορρίπτεται η εν λόγω ρύθμιση απ’ όλους τους εμπλεκόμενους </w:t>
      </w:r>
      <w:r>
        <w:rPr>
          <w:rFonts w:eastAsia="Times New Roman" w:cs="Times New Roman"/>
          <w:szCs w:val="24"/>
        </w:rPr>
        <w:t xml:space="preserve">φορείς, τόσο από την Ένωση Περιφερειών και την ΚΕΔΕ όσο, βεβαίως, και από τους ίδιους τους Οργανισμούς. </w:t>
      </w:r>
    </w:p>
    <w:p w14:paraId="6988BA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 κάνετε με τη συγκεκριμένη διάταξη; Μια αρμοδιότητα, δηλαδή την εποπτεία αυτών των Οργανισμών, που ήταν ανατεθειμένη στους δήμους με τον «Καλλικράτη»</w:t>
      </w:r>
      <w:r>
        <w:rPr>
          <w:rFonts w:eastAsia="Times New Roman" w:cs="Times New Roman"/>
          <w:szCs w:val="24"/>
        </w:rPr>
        <w:t xml:space="preserve"> και λειτουργούσε, βεβαίως, με τα όποια προβλήματα λειτουργούσε, τη μεταθέτετε τώρα στις περιφέρειες, δυσχεραίνοντας ακόμα περισσότερο τη λειτουργία και την εποπτεία των συγκεκριμένων Οργανισμών. </w:t>
      </w:r>
    </w:p>
    <w:p w14:paraId="6988BA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Ακούσατε πόσο εύγλωττα τοποθετήθηκαν οι φορείς στην ακρόαση</w:t>
      </w:r>
      <w:r>
        <w:rPr>
          <w:rFonts w:eastAsia="Times New Roman" w:cs="Times New Roman"/>
          <w:szCs w:val="24"/>
        </w:rPr>
        <w:t>. Ήδη με τη μεταβίβαση της εν λόγω εποπτείας από την παλιά Διεύθυνση Εγγείων Βελτιώσεων, μια υπηρεσία που και εξειδίκευση είχε και έκανε ουσιαστικούς ελέγχους, στους δήμους με τον «Καλλικράτη», υπήρχαν ζητήματα. Οι φορείς κατέθεσαν ότι σε πολλές περιπτώσει</w:t>
      </w:r>
      <w:r>
        <w:rPr>
          <w:rFonts w:eastAsia="Times New Roman" w:cs="Times New Roman"/>
          <w:szCs w:val="24"/>
        </w:rPr>
        <w:t xml:space="preserve">ς όχι απλά δεν ασκούνταν επαρκής έλεγχος αλλά δεν ασκούνταν κανένας έλεγχος.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εάν ακόμη ο έλεγχος ήταν τελείως </w:t>
      </w:r>
      <w:proofErr w:type="spellStart"/>
      <w:r>
        <w:rPr>
          <w:rFonts w:eastAsia="Times New Roman" w:cs="Times New Roman"/>
          <w:szCs w:val="24"/>
        </w:rPr>
        <w:t>διεκπεραιωτικός</w:t>
      </w:r>
      <w:proofErr w:type="spellEnd"/>
      <w:r>
        <w:rPr>
          <w:rFonts w:eastAsia="Times New Roman" w:cs="Times New Roman"/>
          <w:szCs w:val="24"/>
        </w:rPr>
        <w:t xml:space="preserve">, γινόταν στον εύλογο χρόνο. </w:t>
      </w:r>
    </w:p>
    <w:p w14:paraId="6988BA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Έρχεστε τώρα σήμερα εσείς να βάλετε προσκόμματα και σε αυτόν τον εύλογο χρόνο,</w:t>
      </w:r>
      <w:r>
        <w:rPr>
          <w:rFonts w:eastAsia="Times New Roman" w:cs="Times New Roman"/>
          <w:szCs w:val="24"/>
        </w:rPr>
        <w:t xml:space="preserve"> μεταθέτοντας την εποπτεία στις περιφέρειες, δημιουργώντας ένα δυσκίνητο, πολλαπλά γραφειοκρατικό πλαίσιο, εμποδίζοντας τη λειτουργία και την αποτελεσματικότητα των Οργανισμών. Αυτό που απλά θα καταφέρετε είναι μία χαοτική κατάσταση</w:t>
      </w:r>
      <w:r>
        <w:rPr>
          <w:rFonts w:eastAsia="Times New Roman" w:cs="Times New Roman"/>
          <w:szCs w:val="24"/>
        </w:rPr>
        <w:t>,</w:t>
      </w:r>
      <w:r>
        <w:rPr>
          <w:rFonts w:eastAsia="Times New Roman" w:cs="Times New Roman"/>
          <w:szCs w:val="24"/>
        </w:rPr>
        <w:t xml:space="preserve"> αφού οι περιφέρειες θα</w:t>
      </w:r>
      <w:r>
        <w:rPr>
          <w:rFonts w:eastAsia="Times New Roman" w:cs="Times New Roman"/>
          <w:szCs w:val="24"/>
        </w:rPr>
        <w:t xml:space="preserve"> καλούνται να δώσουν εγκρίσεις για προϋπολογισμούς τεχνικούς, γενικούς, προσλήψεις προσωπικού, προμήθειες, δελτία οικονομικής παρακολούθησης χωρίς την απαιτούμενη υποδομή, το στελεχικό δυναμικό, όπως καταλαβαίνετε, με ρυθμούς χελώνας. </w:t>
      </w:r>
    </w:p>
    <w:p w14:paraId="6988BA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Πείτε μας, για παράδ</w:t>
      </w:r>
      <w:r>
        <w:rPr>
          <w:rFonts w:eastAsia="Times New Roman" w:cs="Times New Roman"/>
          <w:szCs w:val="24"/>
        </w:rPr>
        <w:t>ειγμα, μια περιφέρεια, όπως αυτή της Κεντρικής Μακεδονίας, που έχει να εποπτεύσει εβδομήντα μεγάλους ΤΟΕΒ, πώς θα μπορέσει να τους ελέγξει με εγκυρότητα στον εύλογο χρόνο με τις υποδομές τις οποίες υπάρχουν, δηλαδή, χωρίς υποδομές;</w:t>
      </w:r>
    </w:p>
    <w:p w14:paraId="6988BA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w:t>
      </w:r>
      <w:r>
        <w:rPr>
          <w:rFonts w:eastAsia="Times New Roman" w:cs="Times New Roman"/>
          <w:szCs w:val="24"/>
        </w:rPr>
        <w:t>υ</w:t>
      </w:r>
      <w:r>
        <w:rPr>
          <w:rFonts w:eastAsia="Times New Roman" w:cs="Times New Roman"/>
          <w:szCs w:val="24"/>
        </w:rPr>
        <w:t xml:space="preserve">γκυβέρνησης, οι εν λόγω Οργανισμοί ζητούν εκσυγχρονισμό του θεσμικού τους πλαισίου και όχι επιφανειακές ρυθμίσεις που κάνουν πιο δύσκολη τη δουλειά τους. </w:t>
      </w:r>
    </w:p>
    <w:p w14:paraId="6988BA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αλλάζετε και τη διαδικασία πρόσληψης του έκτακτου προσωπικού τους, κάνοντάς την επίσης </w:t>
      </w:r>
      <w:r>
        <w:rPr>
          <w:rFonts w:eastAsia="Times New Roman" w:cs="Times New Roman"/>
          <w:szCs w:val="24"/>
        </w:rPr>
        <w:t xml:space="preserve">πιο χρονοβόρα, κατ’ ελάχιστο τρεις μήνες, με κίνδυνο να ολοκληρώνονται αυτές οι προσλήψεις εποχικού προσωπικού όταν θα έχουν τελειώσει οι αρδεύσεις, δηλαδή το φυσικό αντικείμενο για το οποίο προσλαμβάνεται το έκτακτο, το εποχικό προσωπικό. </w:t>
      </w:r>
    </w:p>
    <w:p w14:paraId="6988BA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Εκτός αυτού, δε</w:t>
      </w:r>
      <w:r>
        <w:rPr>
          <w:rFonts w:eastAsia="Times New Roman" w:cs="Times New Roman"/>
          <w:szCs w:val="24"/>
        </w:rPr>
        <w:t>ίχνετε να αγνοείτε προφανώς, επειδή μάλλον δεν αντιλαμβάνεστε ποια είναι η λειτουργία των συγκεκριμένων Οργανισμών, ότι σε περιπτώσεις έκτακτης ανάγκης, που δυστυχώς είναι πλείστες, όπως για παράδειγμα οι πλημμύρες, το έκτακτο προσωπικό πρέπει να προσληφθε</w:t>
      </w:r>
      <w:r>
        <w:rPr>
          <w:rFonts w:eastAsia="Times New Roman" w:cs="Times New Roman"/>
          <w:szCs w:val="24"/>
        </w:rPr>
        <w:t>ί αμέσως και όχι να περιμένει τις χρονοβόρες διαδικασίες, που εσείς εισηγείστε.</w:t>
      </w:r>
    </w:p>
    <w:p w14:paraId="6988BA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του ΣΥΡΙΖΑ και των ΑΝΕΛ, ο τρόπος</w:t>
      </w:r>
      <w:r>
        <w:rPr>
          <w:rFonts w:eastAsia="Times New Roman" w:cs="Times New Roman"/>
          <w:szCs w:val="24"/>
        </w:rPr>
        <w:t>,</w:t>
      </w:r>
      <w:r>
        <w:rPr>
          <w:rFonts w:eastAsia="Times New Roman" w:cs="Times New Roman"/>
          <w:szCs w:val="24"/>
        </w:rPr>
        <w:t xml:space="preserve"> που δυστυχώς νομοθετείτε</w:t>
      </w:r>
      <w:r>
        <w:rPr>
          <w:rFonts w:eastAsia="Times New Roman" w:cs="Times New Roman"/>
          <w:szCs w:val="24"/>
        </w:rPr>
        <w:t>,</w:t>
      </w:r>
      <w:r>
        <w:rPr>
          <w:rFonts w:eastAsia="Times New Roman" w:cs="Times New Roman"/>
          <w:szCs w:val="24"/>
        </w:rPr>
        <w:t xml:space="preserve"> αντανακλά και τον τρόπο που κυβερνάτε, με δημιουργική ασάφεια, </w:t>
      </w:r>
      <w:proofErr w:type="spellStart"/>
      <w:r>
        <w:rPr>
          <w:rFonts w:eastAsia="Times New Roman" w:cs="Times New Roman"/>
          <w:szCs w:val="24"/>
        </w:rPr>
        <w:t>γονατογραφήματα</w:t>
      </w:r>
      <w:proofErr w:type="spellEnd"/>
      <w:r>
        <w:rPr>
          <w:rFonts w:eastAsia="Times New Roman" w:cs="Times New Roman"/>
          <w:szCs w:val="24"/>
        </w:rPr>
        <w:t xml:space="preserve"> και συνεχείς παλιν</w:t>
      </w:r>
      <w:r>
        <w:rPr>
          <w:rFonts w:eastAsia="Times New Roman" w:cs="Times New Roman"/>
          <w:szCs w:val="24"/>
        </w:rPr>
        <w:t>ωδίες, που υποθηκεύουν καθημερινά το μέλλον της χώρας μας.</w:t>
      </w:r>
    </w:p>
    <w:p w14:paraId="6988BA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A41"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88BA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6988BA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κ. Αθανάσιος Δαβάκης.</w:t>
      </w:r>
    </w:p>
    <w:p w14:paraId="6988BA4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proofErr w:type="spellStart"/>
      <w:r>
        <w:rPr>
          <w:rFonts w:eastAsia="Times New Roman" w:cs="Times New Roman"/>
          <w:szCs w:val="24"/>
        </w:rPr>
        <w:t>Γονατογραφήματα</w:t>
      </w:r>
      <w:proofErr w:type="spellEnd"/>
      <w:r>
        <w:rPr>
          <w:rFonts w:eastAsia="Times New Roman" w:cs="Times New Roman"/>
          <w:szCs w:val="24"/>
        </w:rPr>
        <w:t xml:space="preserve"> είπε η </w:t>
      </w:r>
      <w:proofErr w:type="spellStart"/>
      <w:r>
        <w:rPr>
          <w:rFonts w:eastAsia="Times New Roman" w:cs="Times New Roman"/>
          <w:szCs w:val="24"/>
        </w:rPr>
        <w:t>κατελθούσα</w:t>
      </w:r>
      <w:proofErr w:type="spellEnd"/>
      <w:r>
        <w:rPr>
          <w:rFonts w:eastAsia="Times New Roman" w:cs="Times New Roman"/>
          <w:szCs w:val="24"/>
        </w:rPr>
        <w:t xml:space="preserve"> </w:t>
      </w:r>
      <w:r>
        <w:rPr>
          <w:rFonts w:eastAsia="Times New Roman" w:cs="Times New Roman"/>
          <w:szCs w:val="24"/>
        </w:rPr>
        <w:t xml:space="preserve">του Βήματος </w:t>
      </w:r>
      <w:r>
        <w:rPr>
          <w:rFonts w:eastAsia="Times New Roman" w:cs="Times New Roman"/>
          <w:szCs w:val="24"/>
        </w:rPr>
        <w:t xml:space="preserve">συνάδελφος ότι είναι αυτά τα οποία ψηφίζουμε το τελευταίο χρονικό διάστημα, κυρίες και κύριοι συνάδελφοι. Εγώ θα διαφωνήσω με αυτό, διότι πολλές φορές «στο γόνατο» έχουν γραφτεί πολύ ωραία πράγματα. </w:t>
      </w:r>
    </w:p>
    <w:p w14:paraId="6988BA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Αυτό το ο</w:t>
      </w:r>
      <w:r>
        <w:rPr>
          <w:rFonts w:eastAsia="Times New Roman" w:cs="Times New Roman"/>
          <w:szCs w:val="24"/>
        </w:rPr>
        <w:t xml:space="preserve">ποίο συντελείται τα τελευταία χρόνια, τους τελευταίους μήνες κοινοβουλευτικά, νομοθετικά σε αυτή την Αίθουσα, είναι μνημείο κακής νομοθέτησης, συρραφή διαφόρων ζητημάτων, τα οποία </w:t>
      </w:r>
      <w:r>
        <w:rPr>
          <w:rFonts w:eastAsia="Times New Roman" w:cs="Times New Roman"/>
          <w:szCs w:val="24"/>
        </w:rPr>
        <w:t>«</w:t>
      </w:r>
      <w:proofErr w:type="spellStart"/>
      <w:r>
        <w:rPr>
          <w:rFonts w:eastAsia="Times New Roman" w:cs="Times New Roman"/>
          <w:szCs w:val="24"/>
        </w:rPr>
        <w:t>τήδε</w:t>
      </w:r>
      <w:proofErr w:type="spellEnd"/>
      <w:r>
        <w:rPr>
          <w:rFonts w:eastAsia="Times New Roman" w:cs="Times New Roman"/>
          <w:szCs w:val="24"/>
        </w:rPr>
        <w:t xml:space="preserve"> </w:t>
      </w:r>
      <w:proofErr w:type="spellStart"/>
      <w:r>
        <w:rPr>
          <w:rFonts w:eastAsia="Times New Roman" w:cs="Times New Roman"/>
          <w:szCs w:val="24"/>
        </w:rPr>
        <w:t>κακείσε</w:t>
      </w:r>
      <w:proofErr w:type="spellEnd"/>
      <w:r>
        <w:rPr>
          <w:rFonts w:eastAsia="Times New Roman" w:cs="Times New Roman"/>
          <w:szCs w:val="24"/>
        </w:rPr>
        <w:t>»</w:t>
      </w:r>
      <w:r>
        <w:rPr>
          <w:rFonts w:eastAsia="Times New Roman" w:cs="Times New Roman"/>
          <w:szCs w:val="24"/>
        </w:rPr>
        <w:t xml:space="preserve"> ευρίσκονται και είναι απαράδεκτο -το έχω πει πολλές φορές και</w:t>
      </w:r>
      <w:r>
        <w:rPr>
          <w:rFonts w:eastAsia="Times New Roman" w:cs="Times New Roman"/>
          <w:szCs w:val="24"/>
        </w:rPr>
        <w:t xml:space="preserve"> θα το ξαναπώ και απόψε- το Σώμα να καλείται μέσα σε μια συνεδρίαση να διατυπώσει άποψη, να καταθέσει γνώμη, να δημιουργήσει έναν πολιτικό λόγο πάνω σε ζητήματα που τόσα χρόνια σε αυτή την Αίθουσα </w:t>
      </w:r>
      <w:proofErr w:type="spellStart"/>
      <w:r>
        <w:rPr>
          <w:rFonts w:eastAsia="Times New Roman" w:cs="Times New Roman"/>
          <w:szCs w:val="24"/>
        </w:rPr>
        <w:t>ετίθεντο</w:t>
      </w:r>
      <w:proofErr w:type="spellEnd"/>
      <w:r>
        <w:rPr>
          <w:rFonts w:eastAsia="Times New Roman" w:cs="Times New Roman"/>
          <w:szCs w:val="24"/>
        </w:rPr>
        <w:t xml:space="preserve"> και για τα οποία </w:t>
      </w:r>
      <w:proofErr w:type="spellStart"/>
      <w:r>
        <w:rPr>
          <w:rFonts w:eastAsia="Times New Roman" w:cs="Times New Roman"/>
          <w:szCs w:val="24"/>
        </w:rPr>
        <w:t>καλούμεθα</w:t>
      </w:r>
      <w:proofErr w:type="spellEnd"/>
      <w:r>
        <w:rPr>
          <w:rFonts w:eastAsia="Times New Roman" w:cs="Times New Roman"/>
          <w:szCs w:val="24"/>
        </w:rPr>
        <w:t xml:space="preserve"> να αποφασίσουμε.</w:t>
      </w:r>
    </w:p>
    <w:p w14:paraId="6988BA4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Επαναλ</w:t>
      </w:r>
      <w:r>
        <w:rPr>
          <w:rFonts w:eastAsia="Times New Roman" w:cs="Times New Roman"/>
          <w:szCs w:val="24"/>
        </w:rPr>
        <w:t xml:space="preserve">αμβάνω: Πρέπει να αλλάξει ο Κανονισμός της Βουλής. Αυτά τα οποία συντελούνται αυτές τις ώρες είναι μνημείο –επαναλαμβάνω- κακής νομοθέτησης. Βλέπετε άλλωστε και την ανταπόκριση του Σώματος, κύριε Υπουργέ, σε αυτή την υπόθεση. Το επιτείνουμε επί τα </w:t>
      </w:r>
      <w:proofErr w:type="spellStart"/>
      <w:r>
        <w:rPr>
          <w:rFonts w:eastAsia="Times New Roman" w:cs="Times New Roman"/>
          <w:szCs w:val="24"/>
        </w:rPr>
        <w:t>χείρω</w:t>
      </w:r>
      <w:proofErr w:type="spellEnd"/>
      <w:r>
        <w:rPr>
          <w:rFonts w:eastAsia="Times New Roman" w:cs="Times New Roman"/>
          <w:szCs w:val="24"/>
        </w:rPr>
        <w:t xml:space="preserve">. </w:t>
      </w:r>
    </w:p>
    <w:p w14:paraId="6988BA4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μήπως θα πρέπει να το δείτε ώστε με πρόταση δική σας ή προς στον Πρόεδρο της Βουλής να συντελούνται ορισμένες νομοθετικές διεργασίες μόνο στις </w:t>
      </w:r>
      <w:r>
        <w:rPr>
          <w:rFonts w:eastAsia="Times New Roman" w:cs="Times New Roman"/>
          <w:szCs w:val="24"/>
        </w:rPr>
        <w:t>ε</w:t>
      </w:r>
      <w:r>
        <w:rPr>
          <w:rFonts w:eastAsia="Times New Roman" w:cs="Times New Roman"/>
          <w:szCs w:val="24"/>
        </w:rPr>
        <w:t xml:space="preserve">πιτροπές, να αποφασίζουν οι </w:t>
      </w:r>
      <w:r>
        <w:rPr>
          <w:rFonts w:eastAsia="Times New Roman" w:cs="Times New Roman"/>
          <w:szCs w:val="24"/>
        </w:rPr>
        <w:t>ε</w:t>
      </w:r>
      <w:r>
        <w:rPr>
          <w:rFonts w:eastAsia="Times New Roman" w:cs="Times New Roman"/>
          <w:szCs w:val="24"/>
        </w:rPr>
        <w:t xml:space="preserve">πιτροπές και να νομοθετούν οι </w:t>
      </w:r>
      <w:r>
        <w:rPr>
          <w:rFonts w:eastAsia="Times New Roman" w:cs="Times New Roman"/>
          <w:szCs w:val="24"/>
        </w:rPr>
        <w:t>ε</w:t>
      </w:r>
      <w:r>
        <w:rPr>
          <w:rFonts w:eastAsia="Times New Roman" w:cs="Times New Roman"/>
          <w:szCs w:val="24"/>
        </w:rPr>
        <w:t>πιτροπές, να αλλάξει ο Κανονισμός π</w:t>
      </w:r>
      <w:r>
        <w:rPr>
          <w:rFonts w:eastAsia="Times New Roman" w:cs="Times New Roman"/>
          <w:szCs w:val="24"/>
        </w:rPr>
        <w:t xml:space="preserve">ροκειμένου να </w:t>
      </w:r>
      <w:proofErr w:type="spellStart"/>
      <w:r>
        <w:rPr>
          <w:rFonts w:eastAsia="Times New Roman" w:cs="Times New Roman"/>
          <w:szCs w:val="24"/>
        </w:rPr>
        <w:t>ευρισκόμεθα</w:t>
      </w:r>
      <w:proofErr w:type="spellEnd"/>
      <w:r>
        <w:rPr>
          <w:rFonts w:eastAsia="Times New Roman" w:cs="Times New Roman"/>
          <w:szCs w:val="24"/>
        </w:rPr>
        <w:t xml:space="preserve"> προ αυτού του φαινομένου.</w:t>
      </w:r>
    </w:p>
    <w:p w14:paraId="6988BA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Υπάρχουν, λοιπόν, ζητήματα όπως ρυθμίσεις για την ΕΥΠ, την Εθνική Υπηρεσία Πληροφοριών, την Αστυνομία, τη Δημοτική Αστυνομία, ρυθμίσεις για θέματα περιφερειών όπως αυτά με τον ΤΟΕΒ</w:t>
      </w:r>
      <w:r>
        <w:rPr>
          <w:rFonts w:eastAsia="Times New Roman" w:cs="Times New Roman"/>
          <w:b/>
          <w:szCs w:val="24"/>
        </w:rPr>
        <w:t>.</w:t>
      </w:r>
      <w:r>
        <w:rPr>
          <w:rFonts w:eastAsia="Times New Roman" w:cs="Times New Roman"/>
          <w:szCs w:val="24"/>
        </w:rPr>
        <w:t xml:space="preserve"> Οι κατά τόπους ΤΟΕΒ, ό</w:t>
      </w:r>
      <w:r>
        <w:rPr>
          <w:rFonts w:eastAsia="Times New Roman" w:cs="Times New Roman"/>
          <w:szCs w:val="24"/>
        </w:rPr>
        <w:t xml:space="preserve">πως </w:t>
      </w:r>
      <w:proofErr w:type="spellStart"/>
      <w:r>
        <w:rPr>
          <w:rFonts w:eastAsia="Times New Roman" w:cs="Times New Roman"/>
          <w:szCs w:val="24"/>
        </w:rPr>
        <w:t>ελέχθη</w:t>
      </w:r>
      <w:proofErr w:type="spellEnd"/>
      <w:r>
        <w:rPr>
          <w:rFonts w:eastAsia="Times New Roman" w:cs="Times New Roman"/>
          <w:szCs w:val="24"/>
        </w:rPr>
        <w:t xml:space="preserve"> προηγουμένως από τον συνάδελφο κ. Τζελέπη, είναι αυτοί οι Οργανισμοί οι οποίοι ρυθμίζουν τη διαχείριση των υδάτων</w:t>
      </w:r>
      <w:r>
        <w:rPr>
          <w:rFonts w:eastAsia="Times New Roman" w:cs="Times New Roman"/>
          <w:szCs w:val="24"/>
        </w:rPr>
        <w:t>,</w:t>
      </w:r>
      <w:r>
        <w:rPr>
          <w:rFonts w:eastAsia="Times New Roman" w:cs="Times New Roman"/>
          <w:szCs w:val="24"/>
        </w:rPr>
        <w:t xml:space="preserve"> τα οποία συντελούν στην αγροτική παραγωγή. Δεν μπορεί σήμερα εσείς, η Κυβέρνηση της Ριζοσπαστικής Αριστεράς και της Οικολογίας, να</w:t>
      </w:r>
      <w:r>
        <w:rPr>
          <w:rFonts w:eastAsia="Times New Roman" w:cs="Times New Roman"/>
          <w:szCs w:val="24"/>
        </w:rPr>
        <w:t xml:space="preserve"> φέρνετε εμβόλιμα μια τέτοιου είδους διάταξη, όταν θα μπορούσε να υπάρξει αυτοτελές νομοσχέδιο</w:t>
      </w:r>
      <w:r>
        <w:rPr>
          <w:rFonts w:eastAsia="Times New Roman" w:cs="Times New Roman"/>
          <w:szCs w:val="24"/>
        </w:rPr>
        <w:t>,</w:t>
      </w:r>
      <w:r>
        <w:rPr>
          <w:rFonts w:eastAsia="Times New Roman" w:cs="Times New Roman"/>
          <w:szCs w:val="24"/>
        </w:rPr>
        <w:t xml:space="preserve"> το οποίο θα μπορούσε να ρυθμίσει την παλαιότητα, την αρχαιότητα, το κακό δίκτυο των ΤΟΕΒ</w:t>
      </w:r>
      <w:r>
        <w:rPr>
          <w:rFonts w:eastAsia="Times New Roman" w:cs="Times New Roman"/>
          <w:b/>
          <w:szCs w:val="24"/>
        </w:rPr>
        <w:t xml:space="preserve"> </w:t>
      </w:r>
      <w:r>
        <w:rPr>
          <w:rFonts w:eastAsia="Times New Roman" w:cs="Times New Roman"/>
          <w:szCs w:val="24"/>
        </w:rPr>
        <w:t>όλης της χώρας. Ερχόσαστε σήμερα εμβόλιμα και φέρνετε αυτό για τον ΤΟΕΒ</w:t>
      </w:r>
      <w:r>
        <w:rPr>
          <w:rFonts w:eastAsia="Times New Roman" w:cs="Times New Roman"/>
          <w:szCs w:val="24"/>
        </w:rPr>
        <w:t>. Ωραία!</w:t>
      </w:r>
    </w:p>
    <w:p w14:paraId="6988BA4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Υπάρχουν και άλλα ζητήματα για την ιθαγένεια, για ρυθμίσεις καθαριότητας, για ζητήματα πολεοδομίας. Αυτό το νομοσχέδιο είναι η χαρά της τροπολογίας</w:t>
      </w:r>
      <w:r>
        <w:rPr>
          <w:rFonts w:eastAsia="Times New Roman" w:cs="Times New Roman"/>
          <w:szCs w:val="24"/>
        </w:rPr>
        <w:t>!</w:t>
      </w:r>
      <w:r>
        <w:rPr>
          <w:rFonts w:eastAsia="Times New Roman" w:cs="Times New Roman"/>
          <w:szCs w:val="24"/>
        </w:rPr>
        <w:t xml:space="preserve"> Δεν έχει ξανασυμβεί. Όσο περνάει ο καιρός -και το λέω σε εσάς, κύριε Υπουργέ, ο οποίος δεν διακρίν</w:t>
      </w:r>
      <w:r>
        <w:rPr>
          <w:rFonts w:eastAsia="Times New Roman" w:cs="Times New Roman"/>
          <w:szCs w:val="24"/>
        </w:rPr>
        <w:t>εστε ούτε για τις πομφόλυγες ούτε για πράγματα τα οποία δημιουργούν έναντι άλλων συναδέλφων σας άσχημη, αλγεινή εικόνα- σας λέω με πόνο ψυχής -είμαι αρκετά χρόνια σε αυτή την Αίθουσα- ότι δεν μπορεί το Σώμα να νομοθετήσει κατά αυτόν τον τρόπο. Χρεώνονται ο</w:t>
      </w:r>
      <w:r>
        <w:rPr>
          <w:rFonts w:eastAsia="Times New Roman" w:cs="Times New Roman"/>
          <w:szCs w:val="24"/>
        </w:rPr>
        <w:t>ι εισηγητές νομοσχέδια, έρχονται ηρωικά και πατριωτικά να τα υπερασπίσουν, αλλά δυστυχώς αυτό δεν γίνεται. Αν πουν σε μας, σε τόσους συναδέλφους, τι νομοθετήθηκε χθες σε πολλά ζητήματα, μπορεί να μην μπορούμε να απαντήσουμε και αυτό είναι κρίσιμης σημασίας</w:t>
      </w:r>
      <w:r>
        <w:rPr>
          <w:rFonts w:eastAsia="Times New Roman" w:cs="Times New Roman"/>
          <w:szCs w:val="24"/>
        </w:rPr>
        <w:t xml:space="preserve"> ζήτημα λειτουργίας αυτής της Αίθουσας. Ελπίζω να με ακούει και ο Πρόεδρος της Βουλής για να υπάρξει σε μ</w:t>
      </w:r>
      <w:r>
        <w:rPr>
          <w:rFonts w:eastAsia="Times New Roman" w:cs="Times New Roman"/>
          <w:szCs w:val="24"/>
        </w:rPr>
        <w:t>ί</w:t>
      </w:r>
      <w:r>
        <w:rPr>
          <w:rFonts w:eastAsia="Times New Roman" w:cs="Times New Roman"/>
          <w:szCs w:val="24"/>
        </w:rPr>
        <w:t xml:space="preserve">α Διάσκεψη των Προέδρων κάποια σχετική, αν θέλετε, αντιμετώπιση. </w:t>
      </w:r>
    </w:p>
    <w:p w14:paraId="6988BA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Χαρακτηριστική περίπτωση αποτελεί η ρύθμιση του άρθρου 30, στο οποίο προσδιορίζονται</w:t>
      </w:r>
      <w:r>
        <w:rPr>
          <w:rFonts w:eastAsia="Times New Roman" w:cs="Times New Roman"/>
          <w:szCs w:val="24"/>
        </w:rPr>
        <w:t xml:space="preserve"> οι πηγές εσόδων της Αρχής Πολιτικής Αεροπορίας και της Υπηρεσίας Πολιτικής Αεροπορίας. Η συγκεκριμένη ρύθμιση δεν επιλύει το ζήτημα το οποίο είχε δημιουργηθεί με το άρθρο 65 του ν.4427/2016 -απουσιάζει ο αρμόδιος Υπουργός, αλλά το λέω σε εσάς- το οποίο πρ</w:t>
      </w:r>
      <w:r>
        <w:rPr>
          <w:rFonts w:eastAsia="Times New Roman" w:cs="Times New Roman"/>
          <w:szCs w:val="24"/>
        </w:rPr>
        <w:t>οέβλεπε ότι το σύνολο των τελών διαδρομής που αποδίδονται από τον Ευρωπαϊκό Οργανισμό για την ασφάλεια πτήσεων, τον Ε</w:t>
      </w:r>
      <w:proofErr w:type="spellStart"/>
      <w:r>
        <w:rPr>
          <w:rFonts w:eastAsia="Times New Roman" w:cs="Times New Roman"/>
          <w:szCs w:val="24"/>
          <w:lang w:val="en-US"/>
        </w:rPr>
        <w:t>urocontrol</w:t>
      </w:r>
      <w:proofErr w:type="spellEnd"/>
      <w:r>
        <w:rPr>
          <w:rFonts w:eastAsia="Times New Roman" w:cs="Times New Roman"/>
          <w:szCs w:val="24"/>
        </w:rPr>
        <w:t xml:space="preserve">, όπως θα γνωρίζετε, θα πιστώνεται κατά 80% στην Υπηρεσία Πολιτικής Αεροπορίας και κατά 20% στην Αρχή Πολιτικής Αεροπορίας. </w:t>
      </w:r>
    </w:p>
    <w:p w14:paraId="6988BA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Είχε</w:t>
      </w:r>
      <w:r>
        <w:rPr>
          <w:rFonts w:eastAsia="Times New Roman" w:cs="Times New Roman"/>
          <w:szCs w:val="24"/>
        </w:rPr>
        <w:t xml:space="preserve"> δεσμευθεί και ο κ. Καμμένος στην Επιτροπή Εξοπλιστικών Προγραμμάτων –είστε μέλος και μπορεί να το είχατε ακούσει- ότι η κατανομή αυτών των ποσών θα πήγαινε και στην Πολεμική Αεροπορία. Τίποτε από αυτά δεν έχει συμβεί και σε αυτή τη νομοθετική ρύθμιση που </w:t>
      </w:r>
      <w:r>
        <w:rPr>
          <w:rFonts w:eastAsia="Times New Roman" w:cs="Times New Roman"/>
          <w:szCs w:val="24"/>
        </w:rPr>
        <w:t>φέρατε. Η κατανομή αυτή εξαιρεί από την απόδοση των τελών διαδρομής την Πολεμική Αεροπορία και την Εθνική Μετεωρολογική Υπηρεσία, κρίσιμους βραχίονες και για την άμυνα της χώρας και για τη Μετεωρολογική Υπηρεσία.</w:t>
      </w:r>
    </w:p>
    <w:p w14:paraId="6988BA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Πολεμική Αεροπορία, όμως, διαθέτει και συ</w:t>
      </w:r>
      <w:r>
        <w:rPr>
          <w:rFonts w:eastAsia="Times New Roman" w:cs="Times New Roman"/>
          <w:szCs w:val="24"/>
        </w:rPr>
        <w:t>ντηρεί μέσα και προσωπικό για την παροχή υπηρεσιών έρευνας και διάσωσης κάθε μέρα εντός του ελληνικού χώρου, από ένα ναυάγιο μέχρι οτιδήποτε άλλο. Είναι ένδειξη της κυριαρχίας στο Αιγαίο το να μπορεί η Πολεμική Αεροπορία να ασκεί έρευνα και διάσωση -και όχ</w:t>
      </w:r>
      <w:r>
        <w:rPr>
          <w:rFonts w:eastAsia="Times New Roman" w:cs="Times New Roman"/>
          <w:szCs w:val="24"/>
        </w:rPr>
        <w:t xml:space="preserve">ι οι γείτονές μας- για ένα ναυάγιο ή για οτιδήποτε άλλο. </w:t>
      </w:r>
    </w:p>
    <w:p w14:paraId="6988BA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ο προϋπολογισμός της Πολεμικής Αεροπορίας πρέπει να αποζημιώνεται και μάλιστα απευθείας. Κάτι τέτοιο δεν συμβαίνει. Εξίσου σημαντικό είναι και το ζήτημα της Μετεωρολογικής Υπηρεσίας.</w:t>
      </w:r>
    </w:p>
    <w:p w14:paraId="6988BA4E" w14:textId="77777777" w:rsidR="00374D63" w:rsidRDefault="00826AA3">
      <w:pPr>
        <w:spacing w:line="600" w:lineRule="auto"/>
        <w:ind w:firstLine="720"/>
        <w:contextualSpacing/>
        <w:jc w:val="both"/>
        <w:rPr>
          <w:rFonts w:eastAsia="Times New Roman" w:cs="Times New Roman"/>
        </w:rPr>
      </w:pPr>
      <w:r>
        <w:rPr>
          <w:rFonts w:eastAsia="Times New Roman" w:cs="Times New Roman"/>
        </w:rPr>
        <w:t>Ενδεικτική της προχειρότητας</w:t>
      </w:r>
      <w:r>
        <w:rPr>
          <w:rFonts w:eastAsia="Times New Roman" w:cs="Times New Roman"/>
        </w:rPr>
        <w:t>,</w:t>
      </w:r>
      <w:r>
        <w:rPr>
          <w:rFonts w:eastAsia="Times New Roman" w:cs="Times New Roman"/>
        </w:rPr>
        <w:t xml:space="preserve"> με την οποία η </w:t>
      </w:r>
      <w:r>
        <w:rPr>
          <w:rFonts w:eastAsia="Times New Roman"/>
          <w:bCs/>
        </w:rPr>
        <w:t>Κυβέρνηση</w:t>
      </w:r>
      <w:r>
        <w:rPr>
          <w:rFonts w:eastAsia="Times New Roman" w:cs="Times New Roman"/>
        </w:rPr>
        <w:t xml:space="preserve"> και στην προκείμενη περίπτωση η πολιτική ηγεσία του Υπουργείου Εθνικής Άμυνας προσεγγίζουν τα θέματα ευθύνης τους, </w:t>
      </w:r>
      <w:r>
        <w:rPr>
          <w:rFonts w:eastAsia="Times New Roman"/>
          <w:bCs/>
        </w:rPr>
        <w:t>είναι</w:t>
      </w:r>
      <w:r>
        <w:rPr>
          <w:rFonts w:eastAsia="Times New Roman" w:cs="Times New Roman"/>
        </w:rPr>
        <w:t xml:space="preserve"> το γεγονός ότι στο </w:t>
      </w:r>
      <w:r>
        <w:rPr>
          <w:rFonts w:eastAsia="Times New Roman"/>
          <w:bCs/>
        </w:rPr>
        <w:t xml:space="preserve">συγκεκριμένο </w:t>
      </w:r>
      <w:r>
        <w:rPr>
          <w:rFonts w:eastAsia="Times New Roman" w:cs="Times New Roman"/>
        </w:rPr>
        <w:t xml:space="preserve">νομοσχέδιο κατατέθηκε ακόμη μια τροπολογία, κύριε Υπουργέ, που αφορά θέματα </w:t>
      </w:r>
      <w:r>
        <w:rPr>
          <w:rFonts w:eastAsia="Times New Roman"/>
        </w:rPr>
        <w:t>–</w:t>
      </w:r>
      <w:r>
        <w:rPr>
          <w:rFonts w:eastAsia="Times New Roman" w:cs="Times New Roman"/>
        </w:rPr>
        <w:t>δεν είδαμε και μέλος του Υπουργείου Εθνικής Άμυνας εδώ</w:t>
      </w:r>
      <w:r>
        <w:rPr>
          <w:rFonts w:eastAsia="Times New Roman"/>
        </w:rPr>
        <w:t xml:space="preserve">– </w:t>
      </w:r>
      <w:r>
        <w:rPr>
          <w:rFonts w:eastAsia="Times New Roman" w:cs="Times New Roman"/>
        </w:rPr>
        <w:t xml:space="preserve">που δημιουργούνται από τις </w:t>
      </w:r>
      <w:r>
        <w:rPr>
          <w:rFonts w:eastAsia="Times New Roman" w:cs="Times New Roman"/>
          <w:bCs/>
          <w:shd w:val="clear" w:color="auto" w:fill="FFFFFF"/>
        </w:rPr>
        <w:t>ρυθμίσεις</w:t>
      </w:r>
      <w:r>
        <w:rPr>
          <w:rFonts w:eastAsia="Times New Roman" w:cs="Times New Roman"/>
        </w:rPr>
        <w:t xml:space="preserve"> του ν.4407/2016, ενός νόμου τον οποίο ψηφίσαμε το καλοκαίρι. </w:t>
      </w:r>
    </w:p>
    <w:p w14:paraId="6988BA4F" w14:textId="77777777" w:rsidR="00374D63" w:rsidRDefault="00826AA3">
      <w:pPr>
        <w:spacing w:line="600" w:lineRule="auto"/>
        <w:ind w:firstLine="720"/>
        <w:contextualSpacing/>
        <w:jc w:val="both"/>
        <w:rPr>
          <w:rFonts w:eastAsia="Times New Roman" w:cs="Times New Roman"/>
        </w:rPr>
      </w:pPr>
      <w:r>
        <w:rPr>
          <w:rFonts w:eastAsia="Times New Roman" w:cs="Times New Roman"/>
        </w:rPr>
        <w:t>Τα ζητήματα που ανακύπτο</w:t>
      </w:r>
      <w:r>
        <w:rPr>
          <w:rFonts w:eastAsia="Times New Roman" w:cs="Times New Roman"/>
        </w:rPr>
        <w:t xml:space="preserve">υν στη </w:t>
      </w:r>
      <w:r>
        <w:rPr>
          <w:rFonts w:eastAsia="Times New Roman"/>
          <w:bCs/>
        </w:rPr>
        <w:t>συγκεκριμένη</w:t>
      </w:r>
      <w:r>
        <w:rPr>
          <w:rFonts w:eastAsia="Times New Roman" w:cs="Times New Roman"/>
        </w:rPr>
        <w:t xml:space="preserve"> τροπολογία </w:t>
      </w:r>
      <w:r>
        <w:rPr>
          <w:rFonts w:eastAsia="Times New Roman"/>
          <w:bCs/>
        </w:rPr>
        <w:t>είναι</w:t>
      </w:r>
      <w:r>
        <w:rPr>
          <w:rFonts w:eastAsia="Times New Roman" w:cs="Times New Roman"/>
        </w:rPr>
        <w:t xml:space="preserve"> δύο: Πρώτον, </w:t>
      </w:r>
      <w:r>
        <w:rPr>
          <w:rFonts w:eastAsia="Times New Roman"/>
          <w:bCs/>
        </w:rPr>
        <w:t>είναι</w:t>
      </w:r>
      <w:r>
        <w:rPr>
          <w:rFonts w:eastAsia="Times New Roman" w:cs="Times New Roman"/>
        </w:rPr>
        <w:t xml:space="preserve"> αξιοπρόσεκτο ότι η πολιτική ηγεσία του Υπουργείου ανακάλυψε μετά την πάροδο τόσων μηνών από τη νομοθετική συγκρότηση της Υπηρεσίας Αξιοποίησης Ακίνητης Περιουσίας, ΥΠΑΑΠΕΔ, αν θυμάστε, </w:t>
      </w:r>
      <w:r>
        <w:rPr>
          <w:rFonts w:eastAsia="Times New Roman"/>
        </w:rPr>
        <w:t>–</w:t>
      </w:r>
      <w:r>
        <w:rPr>
          <w:rFonts w:eastAsia="Times New Roman" w:cs="Times New Roman"/>
        </w:rPr>
        <w:t>συμφωνήσαμε ως</w:t>
      </w:r>
      <w:r>
        <w:rPr>
          <w:rFonts w:eastAsia="Times New Roman" w:cs="Times New Roman"/>
        </w:rPr>
        <w:t xml:space="preserve"> Νέα Δημοκρατία ότι πρέπει να συμβεί αυτό, πρέπει να αξιοποιηθεί η περιουσία των Ενόπλων Δυνάμεων</w:t>
      </w:r>
      <w:r>
        <w:rPr>
          <w:rFonts w:eastAsia="Times New Roman"/>
        </w:rPr>
        <w:t>–</w:t>
      </w:r>
      <w:r>
        <w:rPr>
          <w:rFonts w:eastAsia="Times New Roman" w:cs="Times New Roman"/>
        </w:rPr>
        <w:t xml:space="preserve"> το ενδεχόμενο να υπάρξουν σε μια δημοπρασία εικονικές προσφορές και προσφορές χωρίς αντίκρισμα, ίσως από την τραυματική εμπειρία την οποία είχατε με τις τηλε</w:t>
      </w:r>
      <w:r>
        <w:rPr>
          <w:rFonts w:eastAsia="Times New Roman" w:cs="Times New Roman"/>
        </w:rPr>
        <w:t xml:space="preserve">οπτικές άδειες. </w:t>
      </w:r>
    </w:p>
    <w:p w14:paraId="6988BA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r>
        <w:rPr>
          <w:rFonts w:eastAsia="Times New Roman" w:cs="Times New Roman"/>
          <w:bCs/>
          <w:shd w:val="clear" w:color="auto" w:fill="FFFFFF"/>
        </w:rPr>
        <w:t>Γ</w:t>
      </w:r>
      <w:r>
        <w:rPr>
          <w:rFonts w:eastAsia="Times New Roman" w:cs="Times New Roman"/>
          <w:szCs w:val="24"/>
        </w:rPr>
        <w:t xml:space="preserve">΄ Αντιπρόεδρος της Βουλής κ. </w:t>
      </w:r>
      <w:r w:rsidRPr="003D1735">
        <w:rPr>
          <w:rFonts w:eastAsia="Times New Roman" w:cs="Times New Roman"/>
          <w:b/>
          <w:szCs w:val="24"/>
        </w:rPr>
        <w:t>ΑΝΑΣΤΑΣΙΑ ΧΡΙΣΤΟΔΟΥΛΟΠΟΥΛΟΥ</w:t>
      </w:r>
      <w:r>
        <w:rPr>
          <w:rFonts w:eastAsia="Times New Roman" w:cs="Times New Roman"/>
          <w:szCs w:val="24"/>
        </w:rPr>
        <w:t>)</w:t>
      </w:r>
    </w:p>
    <w:p w14:paraId="6988BA51"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βλέπουμε πώς γίνεται η νομοθέτηση, κάτι το οποίο σας είπα στην αρχή. Δεν μπορεί να </w:t>
      </w:r>
      <w:r>
        <w:rPr>
          <w:rFonts w:eastAsia="Times New Roman"/>
          <w:bCs/>
          <w:shd w:val="clear" w:color="auto" w:fill="FFFFFF"/>
        </w:rPr>
        <w:t>είναι</w:t>
      </w:r>
      <w:r>
        <w:rPr>
          <w:rFonts w:eastAsia="Times New Roman" w:cs="Times New Roman"/>
          <w:bCs/>
          <w:shd w:val="clear" w:color="auto" w:fill="FFFFFF"/>
        </w:rPr>
        <w:t xml:space="preserve"> παρακολούθημα ενός ά</w:t>
      </w:r>
      <w:r>
        <w:rPr>
          <w:rFonts w:eastAsia="Times New Roman" w:cs="Times New Roman"/>
          <w:bCs/>
          <w:shd w:val="clear" w:color="auto" w:fill="FFFFFF"/>
        </w:rPr>
        <w:t xml:space="preserve">λλου νομοθετήματος αυτό το οποίο συμβαίνει σε άλλα νομοθετήματα. </w:t>
      </w:r>
      <w:r>
        <w:rPr>
          <w:rFonts w:eastAsia="Times New Roman" w:cs="Times New Roman"/>
          <w:bCs/>
          <w:shd w:val="clear" w:color="auto" w:fill="FFFFFF"/>
        </w:rPr>
        <w:t xml:space="preserve">Αυτό </w:t>
      </w:r>
      <w:r>
        <w:rPr>
          <w:rFonts w:eastAsia="Times New Roman"/>
          <w:bCs/>
          <w:shd w:val="clear" w:color="auto" w:fill="FFFFFF"/>
        </w:rPr>
        <w:t>έχει</w:t>
      </w:r>
      <w:r>
        <w:rPr>
          <w:rFonts w:eastAsia="Times New Roman" w:cs="Times New Roman"/>
          <w:bCs/>
          <w:shd w:val="clear" w:color="auto" w:fill="FFFFFF"/>
        </w:rPr>
        <w:t xml:space="preserve"> συμβεί με τον ν.4407/2016 κατ’ επανάληψη. Όποιο νομοσχέδιο έρχεται, κύριε Υπουργέ, φέρνει διορθώσεις του ν.4407/2016 του κ. Καμμένου. Αυτό </w:t>
      </w:r>
      <w:r>
        <w:rPr>
          <w:rFonts w:eastAsia="Times New Roman"/>
          <w:bCs/>
          <w:shd w:val="clear" w:color="auto" w:fill="FFFFFF"/>
        </w:rPr>
        <w:t>είναι</w:t>
      </w:r>
      <w:r>
        <w:rPr>
          <w:rFonts w:eastAsia="Times New Roman" w:cs="Times New Roman"/>
          <w:bCs/>
          <w:shd w:val="clear" w:color="auto" w:fill="FFFFFF"/>
        </w:rPr>
        <w:t xml:space="preserve"> </w:t>
      </w:r>
      <w:proofErr w:type="spellStart"/>
      <w:r>
        <w:rPr>
          <w:rFonts w:eastAsia="Times New Roman" w:cs="Times New Roman"/>
          <w:bCs/>
          <w:shd w:val="clear" w:color="auto" w:fill="FFFFFF"/>
        </w:rPr>
        <w:t>γονατογράφημα</w:t>
      </w:r>
      <w:proofErr w:type="spellEnd"/>
      <w:r>
        <w:rPr>
          <w:rFonts w:eastAsia="Times New Roman" w:cs="Times New Roman"/>
          <w:bCs/>
          <w:shd w:val="clear" w:color="auto" w:fill="FFFFFF"/>
        </w:rPr>
        <w:t>!</w:t>
      </w:r>
      <w:r>
        <w:rPr>
          <w:rFonts w:eastAsia="Times New Roman" w:cs="Times New Roman"/>
          <w:bCs/>
          <w:shd w:val="clear" w:color="auto" w:fill="FFFFFF"/>
        </w:rPr>
        <w:t xml:space="preserve"> </w:t>
      </w:r>
    </w:p>
    <w:p w14:paraId="6988BA52"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Επίσης, ένα άλλο ζήτ</w:t>
      </w:r>
      <w:r>
        <w:rPr>
          <w:rFonts w:eastAsia="Times New Roman" w:cs="Times New Roman"/>
          <w:bCs/>
          <w:shd w:val="clear" w:color="auto" w:fill="FFFFFF"/>
        </w:rPr>
        <w:t xml:space="preserve">ημα που ανακύπτει </w:t>
      </w:r>
      <w:r>
        <w:rPr>
          <w:rFonts w:eastAsia="Times New Roman"/>
          <w:bCs/>
          <w:shd w:val="clear" w:color="auto" w:fill="FFFFFF"/>
        </w:rPr>
        <w:t>είναι</w:t>
      </w:r>
      <w:r>
        <w:rPr>
          <w:rFonts w:eastAsia="Times New Roman" w:cs="Times New Roman"/>
          <w:bCs/>
          <w:shd w:val="clear" w:color="auto" w:fill="FFFFFF"/>
        </w:rPr>
        <w:t xml:space="preserve"> αυτό που αφορά διάφορες προβλέψεις του ν.4407/2016 για τους </w:t>
      </w:r>
      <w:proofErr w:type="spellStart"/>
      <w:r>
        <w:rPr>
          <w:rFonts w:eastAsia="Times New Roman" w:cs="Times New Roman"/>
          <w:bCs/>
          <w:shd w:val="clear" w:color="auto" w:fill="FFFFFF"/>
        </w:rPr>
        <w:t>μονιμοποιηθέντες</w:t>
      </w:r>
      <w:proofErr w:type="spellEnd"/>
      <w:r>
        <w:rPr>
          <w:rFonts w:eastAsia="Times New Roman" w:cs="Times New Roman"/>
          <w:bCs/>
          <w:shd w:val="clear" w:color="auto" w:fill="FFFFFF"/>
        </w:rPr>
        <w:t xml:space="preserve"> εθελοντές του ν.4405/1974 και τις </w:t>
      </w:r>
      <w:proofErr w:type="spellStart"/>
      <w:r>
        <w:rPr>
          <w:rFonts w:eastAsia="Times New Roman" w:cs="Times New Roman"/>
          <w:bCs/>
          <w:shd w:val="clear" w:color="auto" w:fill="FFFFFF"/>
        </w:rPr>
        <w:t>μονιμοποιηθείσες</w:t>
      </w:r>
      <w:proofErr w:type="spellEnd"/>
      <w:r>
        <w:rPr>
          <w:rFonts w:eastAsia="Times New Roman" w:cs="Times New Roman"/>
          <w:bCs/>
          <w:shd w:val="clear" w:color="auto" w:fill="FFFFFF"/>
        </w:rPr>
        <w:t xml:space="preserve"> εθελόντριες. </w:t>
      </w:r>
    </w:p>
    <w:p w14:paraId="6988BA53"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Συγκεκριμένα,</w:t>
      </w:r>
      <w:r>
        <w:rPr>
          <w:rFonts w:eastAsia="Times New Roman" w:cs="Times New Roman"/>
          <w:bCs/>
          <w:shd w:val="clear" w:color="auto" w:fill="FFFFFF"/>
        </w:rPr>
        <w:t xml:space="preserve"> η εφαρμογή των όσων προβλέπονται στο τροποποιημένο </w:t>
      </w:r>
      <w:r>
        <w:rPr>
          <w:rFonts w:eastAsia="Times New Roman"/>
          <w:bCs/>
          <w:shd w:val="clear" w:color="auto" w:fill="FFFFFF"/>
        </w:rPr>
        <w:t>άρθρο</w:t>
      </w:r>
      <w:r>
        <w:rPr>
          <w:rFonts w:eastAsia="Times New Roman" w:cs="Times New Roman"/>
          <w:bCs/>
          <w:shd w:val="clear" w:color="auto" w:fill="FFFFFF"/>
        </w:rPr>
        <w:t xml:space="preserve"> 47, παράγραφος 11 και στο τροποποιημένο </w:t>
      </w:r>
      <w:r>
        <w:rPr>
          <w:rFonts w:eastAsia="Times New Roman"/>
          <w:bCs/>
          <w:shd w:val="clear" w:color="auto" w:fill="FFFFFF"/>
        </w:rPr>
        <w:t>άρθρο</w:t>
      </w:r>
      <w:r>
        <w:rPr>
          <w:rFonts w:eastAsia="Times New Roman" w:cs="Times New Roman"/>
          <w:bCs/>
          <w:shd w:val="clear" w:color="auto" w:fill="FFFFFF"/>
        </w:rPr>
        <w:t xml:space="preserve"> 18, παράγραφος 2.6, </w:t>
      </w:r>
      <w:r>
        <w:rPr>
          <w:rFonts w:eastAsia="Times New Roman"/>
          <w:bCs/>
          <w:shd w:val="clear" w:color="auto" w:fill="FFFFFF"/>
        </w:rPr>
        <w:t>έχει</w:t>
      </w:r>
      <w:r>
        <w:rPr>
          <w:rFonts w:eastAsia="Times New Roman" w:cs="Times New Roman"/>
          <w:bCs/>
          <w:shd w:val="clear" w:color="auto" w:fill="FFFFFF"/>
        </w:rPr>
        <w:t xml:space="preserve"> οδηγήσει σε διατάραξη της ομαλής ιεραρχικής εξέλιξης στις Ένοπλες Δυνάμεις, προάγοντας εκτάκτως σε υψηλότερο βαθμό προσωπικό</w:t>
      </w:r>
      <w:r>
        <w:rPr>
          <w:rFonts w:eastAsia="Times New Roman" w:cs="Times New Roman"/>
          <w:bCs/>
          <w:shd w:val="clear" w:color="auto" w:fill="FFFFFF"/>
        </w:rPr>
        <w:t>,</w:t>
      </w:r>
      <w:r>
        <w:rPr>
          <w:rFonts w:eastAsia="Times New Roman" w:cs="Times New Roman"/>
          <w:bCs/>
          <w:shd w:val="clear" w:color="auto" w:fill="FFFFFF"/>
        </w:rPr>
        <w:t xml:space="preserve"> το οποίο μέχρι πρότινος εθεωρείτο ιεραρχικά νεότερο των ομ</w:t>
      </w:r>
      <w:r>
        <w:rPr>
          <w:rFonts w:eastAsia="Times New Roman" w:cs="Times New Roman"/>
          <w:bCs/>
          <w:shd w:val="clear" w:color="auto" w:fill="FFFFFF"/>
        </w:rPr>
        <w:t xml:space="preserve">οιόβαθμων </w:t>
      </w:r>
      <w:r>
        <w:rPr>
          <w:rFonts w:eastAsia="Times New Roman" w:cs="Times New Roman"/>
          <w:bCs/>
          <w:shd w:val="clear" w:color="auto" w:fill="FFFFFF"/>
        </w:rPr>
        <w:t xml:space="preserve">ανθυπασπιστών </w:t>
      </w:r>
      <w:r>
        <w:rPr>
          <w:rFonts w:eastAsia="Times New Roman" w:cs="Times New Roman"/>
          <w:bCs/>
          <w:shd w:val="clear" w:color="auto" w:fill="FFFFFF"/>
        </w:rPr>
        <w:t xml:space="preserve">και μόνιμων </w:t>
      </w:r>
      <w:r>
        <w:rPr>
          <w:rFonts w:eastAsia="Times New Roman" w:cs="Times New Roman"/>
          <w:bCs/>
          <w:shd w:val="clear" w:color="auto" w:fill="FFFFFF"/>
        </w:rPr>
        <w:t>υ</w:t>
      </w:r>
      <w:r>
        <w:rPr>
          <w:rFonts w:eastAsia="Times New Roman" w:cs="Times New Roman"/>
          <w:bCs/>
          <w:shd w:val="clear" w:color="auto" w:fill="FFFFFF"/>
        </w:rPr>
        <w:t xml:space="preserve">παξιωματικών, που απέκτησαν τον βαθμό τους μέσα στο ίδιο ημερολογιακό έτος. </w:t>
      </w:r>
    </w:p>
    <w:p w14:paraId="6988BA54" w14:textId="77777777" w:rsidR="00374D63" w:rsidRDefault="00826AA3">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Δεν με ακούει κανείς από την </w:t>
      </w:r>
      <w:r>
        <w:rPr>
          <w:rFonts w:eastAsia="Times New Roman"/>
          <w:bCs/>
          <w:shd w:val="clear" w:color="auto" w:fill="FFFFFF"/>
        </w:rPr>
        <w:t xml:space="preserve">Κυβέρνηση. Δεν εννοώ εσάς, κύριε Υπουργέ, γιατί δεν είναι θέματα </w:t>
      </w:r>
      <w:proofErr w:type="spellStart"/>
      <w:r>
        <w:rPr>
          <w:rFonts w:eastAsia="Times New Roman"/>
          <w:bCs/>
          <w:shd w:val="clear" w:color="auto" w:fill="FFFFFF"/>
        </w:rPr>
        <w:t>αρμοδιότητός</w:t>
      </w:r>
      <w:proofErr w:type="spellEnd"/>
      <w:r>
        <w:rPr>
          <w:rFonts w:eastAsia="Times New Roman"/>
          <w:bCs/>
          <w:shd w:val="clear" w:color="auto" w:fill="FFFFFF"/>
        </w:rPr>
        <w:t xml:space="preserve"> σας, αλλά τα λέω για να ζητηθούν τα</w:t>
      </w:r>
      <w:r>
        <w:rPr>
          <w:rFonts w:eastAsia="Times New Roman"/>
          <w:bCs/>
          <w:shd w:val="clear" w:color="auto" w:fill="FFFFFF"/>
        </w:rPr>
        <w:t xml:space="preserve"> Πρακτικά από την πολιτική ηγεσία του Υπουργείου Εθνικής Άμυνας, προκειμένου να επιληφθεί επ’ αυτού του θέματος, γιατί είναι πολύ σημαντικό και υπάρχει το αίσθημα τ</w:t>
      </w:r>
      <w:r>
        <w:rPr>
          <w:rFonts w:eastAsia="Times New Roman"/>
          <w:bCs/>
          <w:shd w:val="clear" w:color="auto" w:fill="FFFFFF"/>
        </w:rPr>
        <w:t>ης</w:t>
      </w:r>
      <w:r>
        <w:rPr>
          <w:rFonts w:eastAsia="Times New Roman"/>
          <w:bCs/>
          <w:shd w:val="clear" w:color="auto" w:fill="FFFFFF"/>
        </w:rPr>
        <w:t xml:space="preserve"> αδικίας σε όλα τα στελέχη, τα οποία εμπίπτουν σε αυτή την περίπτωση. </w:t>
      </w:r>
    </w:p>
    <w:p w14:paraId="6988BA55"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Η προχειρότητα στη </w:t>
      </w:r>
      <w:r>
        <w:rPr>
          <w:rFonts w:eastAsia="Times New Roman"/>
          <w:bCs/>
          <w:shd w:val="clear" w:color="auto" w:fill="FFFFFF"/>
        </w:rPr>
        <w:t xml:space="preserve">σύλληψη και η ανάγκη διορθώσεων προηγουμένων προβληματικών νομοθετικών πρωτοβουλιών είναι αυτά τα οποία συνθέτουν το νομοθετικό –θα έλεγα– αλλά και πολιτικό προφίλ αυτής της Κυβέρνησης. </w:t>
      </w:r>
    </w:p>
    <w:p w14:paraId="6988BA56"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Αισθάνομαι την ανάγκη να πω ότι αυτό το οποίο </w:t>
      </w:r>
      <w:proofErr w:type="spellStart"/>
      <w:r>
        <w:rPr>
          <w:rFonts w:eastAsia="Times New Roman"/>
          <w:bCs/>
          <w:shd w:val="clear" w:color="auto" w:fill="FFFFFF"/>
        </w:rPr>
        <w:t>συνετελέσθη</w:t>
      </w:r>
      <w:proofErr w:type="spellEnd"/>
      <w:r>
        <w:rPr>
          <w:rFonts w:eastAsia="Times New Roman"/>
          <w:bCs/>
          <w:shd w:val="clear" w:color="auto" w:fill="FFFFFF"/>
        </w:rPr>
        <w:t xml:space="preserve"> το πρωί με </w:t>
      </w:r>
      <w:r>
        <w:rPr>
          <w:rFonts w:eastAsia="Times New Roman"/>
          <w:bCs/>
          <w:shd w:val="clear" w:color="auto" w:fill="FFFFFF"/>
        </w:rPr>
        <w:t xml:space="preserve">τον κ. </w:t>
      </w:r>
      <w:proofErr w:type="spellStart"/>
      <w:r>
        <w:rPr>
          <w:rFonts w:eastAsia="Times New Roman"/>
          <w:bCs/>
          <w:shd w:val="clear" w:color="auto" w:fill="FFFFFF"/>
        </w:rPr>
        <w:t>Τσακαλώτο</w:t>
      </w:r>
      <w:proofErr w:type="spellEnd"/>
      <w:r>
        <w:rPr>
          <w:rFonts w:eastAsia="Times New Roman"/>
          <w:bCs/>
          <w:shd w:val="clear" w:color="auto" w:fill="FFFFFF"/>
        </w:rPr>
        <w:t xml:space="preserve"> και όλα αυτά τα οποία ανέφερε ο κ. </w:t>
      </w:r>
      <w:proofErr w:type="spellStart"/>
      <w:r>
        <w:rPr>
          <w:rFonts w:eastAsia="Times New Roman"/>
          <w:bCs/>
          <w:shd w:val="clear" w:color="auto" w:fill="FFFFFF"/>
        </w:rPr>
        <w:t>Σπίρτζης</w:t>
      </w:r>
      <w:proofErr w:type="spellEnd"/>
      <w:r>
        <w:rPr>
          <w:rFonts w:eastAsia="Times New Roman"/>
          <w:bCs/>
          <w:shd w:val="clear" w:color="auto" w:fill="FFFFFF"/>
        </w:rPr>
        <w:t xml:space="preserve"> ότι εορτάζουμε μαζί με την απελευθέρωση των Ιωαννίνων, που ξεκίνησαν –</w:t>
      </w:r>
      <w:proofErr w:type="spellStart"/>
      <w:r>
        <w:rPr>
          <w:rFonts w:eastAsia="Times New Roman"/>
          <w:bCs/>
          <w:shd w:val="clear" w:color="auto" w:fill="FFFFFF"/>
        </w:rPr>
        <w:t>άκουσον</w:t>
      </w:r>
      <w:proofErr w:type="spellEnd"/>
      <w:r>
        <w:rPr>
          <w:rFonts w:eastAsia="Times New Roman"/>
          <w:bCs/>
          <w:shd w:val="clear" w:color="auto" w:fill="FFFFFF"/>
        </w:rPr>
        <w:t xml:space="preserve"> </w:t>
      </w:r>
      <w:proofErr w:type="spellStart"/>
      <w:r>
        <w:rPr>
          <w:rFonts w:eastAsia="Times New Roman"/>
          <w:bCs/>
          <w:shd w:val="clear" w:color="auto" w:fill="FFFFFF"/>
        </w:rPr>
        <w:t>άκουσον</w:t>
      </w:r>
      <w:proofErr w:type="spellEnd"/>
      <w:r>
        <w:rPr>
          <w:rFonts w:eastAsia="Times New Roman"/>
          <w:bCs/>
          <w:shd w:val="clear" w:color="auto" w:fill="FFFFFF"/>
        </w:rPr>
        <w:t xml:space="preserve">– τον </w:t>
      </w:r>
      <w:r>
        <w:rPr>
          <w:rFonts w:eastAsia="Times New Roman"/>
          <w:bCs/>
          <w:shd w:val="clear" w:color="auto" w:fill="FFFFFF"/>
        </w:rPr>
        <w:t>Α΄</w:t>
      </w:r>
      <w:r>
        <w:rPr>
          <w:rFonts w:eastAsia="Times New Roman"/>
          <w:bCs/>
          <w:shd w:val="clear" w:color="auto" w:fill="FFFFFF"/>
        </w:rPr>
        <w:t xml:space="preserve"> Παγκόσμιο Πόλεμο, που όλοι γνωρίζουμε ότι τα Γιάννενα ήταν η κορωνίδα του πρώτου Βαλκανικού Πολέμου κ</w:t>
      </w:r>
      <w:r>
        <w:rPr>
          <w:rFonts w:eastAsia="Times New Roman"/>
          <w:bCs/>
          <w:shd w:val="clear" w:color="auto" w:fill="FFFFFF"/>
        </w:rPr>
        <w:t xml:space="preserve">αι όχι του </w:t>
      </w:r>
      <w:r>
        <w:rPr>
          <w:rFonts w:eastAsia="Times New Roman"/>
          <w:bCs/>
          <w:shd w:val="clear" w:color="auto" w:fill="FFFFFF"/>
        </w:rPr>
        <w:t>Α΄</w:t>
      </w:r>
      <w:r>
        <w:rPr>
          <w:rFonts w:eastAsia="Times New Roman"/>
          <w:bCs/>
          <w:shd w:val="clear" w:color="auto" w:fill="FFFFFF"/>
        </w:rPr>
        <w:t xml:space="preserve"> Παγκοσμίου Πολέμου</w:t>
      </w:r>
      <w:r>
        <w:rPr>
          <w:rFonts w:eastAsia="Times New Roman"/>
          <w:bCs/>
          <w:shd w:val="clear" w:color="auto" w:fill="FFFFFF"/>
        </w:rPr>
        <w:t>,</w:t>
      </w:r>
      <w:r>
        <w:rPr>
          <w:rFonts w:eastAsia="Times New Roman"/>
          <w:bCs/>
          <w:shd w:val="clear" w:color="auto" w:fill="FFFFFF"/>
        </w:rPr>
        <w:t xml:space="preserve"> ο οποίος ξεκίνησε μετά από τρία χρόνια, έχουν τόση αλήθεια όση έχει αυτό που είπε ο κ. </w:t>
      </w:r>
      <w:proofErr w:type="spellStart"/>
      <w:r>
        <w:rPr>
          <w:rFonts w:eastAsia="Times New Roman"/>
          <w:bCs/>
          <w:shd w:val="clear" w:color="auto" w:fill="FFFFFF"/>
        </w:rPr>
        <w:t>Σπίρτζης</w:t>
      </w:r>
      <w:proofErr w:type="spellEnd"/>
      <w:r>
        <w:rPr>
          <w:rFonts w:eastAsia="Times New Roman"/>
          <w:bCs/>
          <w:shd w:val="clear" w:color="auto" w:fill="FFFFFF"/>
        </w:rPr>
        <w:t xml:space="preserve"> σχετικά με τον </w:t>
      </w:r>
      <w:r>
        <w:rPr>
          <w:rFonts w:eastAsia="Times New Roman"/>
          <w:bCs/>
          <w:shd w:val="clear" w:color="auto" w:fill="FFFFFF"/>
        </w:rPr>
        <w:t>Α΄</w:t>
      </w:r>
      <w:r>
        <w:rPr>
          <w:rFonts w:eastAsia="Times New Roman"/>
          <w:bCs/>
          <w:shd w:val="clear" w:color="auto" w:fill="FFFFFF"/>
        </w:rPr>
        <w:t xml:space="preserve"> Παγκόσμιο Πόλεμο και την απελευθέρωση των Ιωαννίνων</w:t>
      </w:r>
      <w:r>
        <w:rPr>
          <w:rFonts w:eastAsia="Times New Roman"/>
          <w:bCs/>
          <w:shd w:val="clear" w:color="auto" w:fill="FFFFFF"/>
        </w:rPr>
        <w:t>!</w:t>
      </w:r>
      <w:r>
        <w:rPr>
          <w:rFonts w:eastAsia="Times New Roman"/>
          <w:bCs/>
          <w:shd w:val="clear" w:color="auto" w:fill="FFFFFF"/>
        </w:rPr>
        <w:t xml:space="preserve"> Το ότι «η γλώσσα λανθάνουσα τ’ αληθή λέγει» είναι σημαν</w:t>
      </w:r>
      <w:r>
        <w:rPr>
          <w:rFonts w:eastAsia="Times New Roman"/>
          <w:bCs/>
          <w:shd w:val="clear" w:color="auto" w:fill="FFFFFF"/>
        </w:rPr>
        <w:t xml:space="preserve">τικό και το συνέδεσε ιστορικά με την απελευθέρωσή μας από τα μνημόνια και όλα αυτά τα οποία συνθέτουν την αλγεινή εικόνα που βιώνει σήμερα ο ελληνικός λαός. </w:t>
      </w:r>
    </w:p>
    <w:p w14:paraId="6988BA57"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Πιστεύω ότι σύντομα θα αλλάξει αυτή η εικόνα με τη βούληση του ελληνικού λαού, ο οποίος παρ</w:t>
      </w:r>
      <w:r>
        <w:rPr>
          <w:rFonts w:eastAsia="Times New Roman"/>
          <w:bCs/>
          <w:shd w:val="clear" w:color="auto" w:fill="FFFFFF"/>
        </w:rPr>
        <w:t xml:space="preserve">’ </w:t>
      </w:r>
      <w:r>
        <w:rPr>
          <w:rFonts w:eastAsia="Times New Roman"/>
          <w:bCs/>
          <w:shd w:val="clear" w:color="auto" w:fill="FFFFFF"/>
        </w:rPr>
        <w:t>ότι π</w:t>
      </w:r>
      <w:r>
        <w:rPr>
          <w:rFonts w:eastAsia="Times New Roman"/>
          <w:bCs/>
          <w:shd w:val="clear" w:color="auto" w:fill="FFFFFF"/>
        </w:rPr>
        <w:t xml:space="preserve">αρασύρθηκε από τις υποσχέσεις σας, σήμερα έχει καταλάβει ότι οι υποσχέσεις δεν οδηγούν πουθενά, αλλά άλλα πράγματα μπορεί να μας οδηγήσουν στην έξοδο από την κρίση. </w:t>
      </w:r>
    </w:p>
    <w:p w14:paraId="6988BA58" w14:textId="77777777" w:rsidR="00374D63" w:rsidRDefault="00826AA3">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ευχαριστώ. </w:t>
      </w:r>
    </w:p>
    <w:p w14:paraId="6988BA59" w14:textId="77777777" w:rsidR="00374D63" w:rsidRDefault="00826AA3">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988BA5A" w14:textId="77777777" w:rsidR="00374D63" w:rsidRDefault="00826AA3">
      <w:pPr>
        <w:spacing w:line="600" w:lineRule="auto"/>
        <w:ind w:firstLine="720"/>
        <w:contextualSpacing/>
        <w:jc w:val="both"/>
        <w:rPr>
          <w:rFonts w:eastAsia="Times New Roman"/>
          <w:bCs/>
          <w:shd w:val="clear" w:color="auto" w:fill="FFFFFF"/>
        </w:rPr>
      </w:pPr>
      <w:r>
        <w:rPr>
          <w:rFonts w:eastAsia="Times New Roman"/>
          <w:b/>
          <w:bCs/>
        </w:rPr>
        <w:t>ΠΡΟΕΔΡΕΥΟΥΣΑ (Αναστα</w:t>
      </w:r>
      <w:r>
        <w:rPr>
          <w:rFonts w:eastAsia="Times New Roman"/>
          <w:b/>
          <w:bCs/>
        </w:rPr>
        <w:t>σία Χριστοδουλοπούλου):</w:t>
      </w:r>
      <w:r>
        <w:rPr>
          <w:rFonts w:eastAsia="Times New Roman" w:cs="Times New Roman"/>
        </w:rPr>
        <w:t xml:space="preserve"> </w:t>
      </w:r>
      <w:r>
        <w:rPr>
          <w:rFonts w:eastAsia="Times New Roman"/>
          <w:bCs/>
          <w:shd w:val="clear" w:color="auto" w:fill="FFFFFF"/>
        </w:rPr>
        <w:t>Τον λόγο έχει η κ</w:t>
      </w:r>
      <w:r>
        <w:rPr>
          <w:rFonts w:eastAsia="Times New Roman"/>
          <w:bCs/>
          <w:shd w:val="clear" w:color="auto" w:fill="FFFFFF"/>
        </w:rPr>
        <w:t>.</w:t>
      </w:r>
      <w:r>
        <w:rPr>
          <w:rFonts w:eastAsia="Times New Roman"/>
          <w:bCs/>
          <w:shd w:val="clear" w:color="auto" w:fill="FFFFFF"/>
        </w:rPr>
        <w:t xml:space="preserve"> Αντωνίου από τη Νέα Δημοκρατία.</w:t>
      </w:r>
    </w:p>
    <w:p w14:paraId="6988BA5B" w14:textId="77777777" w:rsidR="00374D63" w:rsidRDefault="00826AA3">
      <w:pPr>
        <w:spacing w:line="600" w:lineRule="auto"/>
        <w:ind w:firstLine="720"/>
        <w:contextualSpacing/>
        <w:jc w:val="both"/>
        <w:rPr>
          <w:rFonts w:eastAsia="Times New Roman"/>
          <w:bCs/>
          <w:shd w:val="clear" w:color="auto" w:fill="FFFFFF"/>
        </w:rPr>
      </w:pPr>
      <w:r>
        <w:rPr>
          <w:rFonts w:eastAsia="Times New Roman"/>
          <w:b/>
          <w:bCs/>
          <w:shd w:val="clear" w:color="auto" w:fill="FFFFFF"/>
        </w:rPr>
        <w:t>ΜΑΡΙΑ ΑΝΤΩΝΙΟΥ:</w:t>
      </w:r>
      <w:r>
        <w:rPr>
          <w:rFonts w:eastAsia="Times New Roman"/>
          <w:bCs/>
          <w:shd w:val="clear" w:color="auto" w:fill="FFFFFF"/>
        </w:rPr>
        <w:t xml:space="preserve"> Σας ευχαριστώ, κυρία Πρόεδρε. </w:t>
      </w:r>
    </w:p>
    <w:p w14:paraId="6988BA5C"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συζητάμε σήμερα στην Ολομέλεια της </w:t>
      </w:r>
      <w:r>
        <w:rPr>
          <w:rFonts w:eastAsia="Times New Roman"/>
          <w:bCs/>
          <w:shd w:val="clear" w:color="auto" w:fill="FFFFFF"/>
        </w:rPr>
        <w:t>Βουλή</w:t>
      </w:r>
      <w:r>
        <w:rPr>
          <w:rFonts w:eastAsia="Times New Roman" w:cs="Times New Roman"/>
          <w:bCs/>
          <w:shd w:val="clear" w:color="auto" w:fill="FFFFFF"/>
        </w:rPr>
        <w:t xml:space="preserve">ς ένα νομοσχέδιο του Υπουργείου Εσωτερικών, στο οποίο δυστυχώς για ακόμα μια φορά διαπιστώνουμε ότι η </w:t>
      </w:r>
      <w:r>
        <w:rPr>
          <w:rFonts w:eastAsia="Times New Roman"/>
          <w:bCs/>
          <w:shd w:val="clear" w:color="auto" w:fill="FFFFFF"/>
        </w:rPr>
        <w:t>Κυβέρνηση</w:t>
      </w:r>
      <w:r>
        <w:rPr>
          <w:rFonts w:eastAsia="Times New Roman" w:cs="Times New Roman"/>
          <w:bCs/>
          <w:shd w:val="clear" w:color="auto" w:fill="FFFFFF"/>
        </w:rPr>
        <w:t xml:space="preserve"> ΣΥΡΙΖΑ </w:t>
      </w:r>
      <w:r>
        <w:rPr>
          <w:rFonts w:eastAsia="Times New Roman"/>
          <w:bCs/>
          <w:shd w:val="clear" w:color="auto" w:fill="FFFFFF"/>
        </w:rPr>
        <w:t>–</w:t>
      </w:r>
      <w:r>
        <w:rPr>
          <w:rFonts w:eastAsia="Times New Roman" w:cs="Times New Roman"/>
          <w:bCs/>
          <w:shd w:val="clear" w:color="auto" w:fill="FFFFFF"/>
        </w:rPr>
        <w:t xml:space="preserve"> ΑΝΕΛ ακολουθεί πιστά την πάγια κοινοβουλευτική πρακτική της αποσπασματικής και ρουσφετολογικής νομοθέτησης. «Τα ίδια </w:t>
      </w:r>
      <w:proofErr w:type="spellStart"/>
      <w:r>
        <w:rPr>
          <w:rFonts w:eastAsia="Times New Roman" w:cs="Times New Roman"/>
          <w:bCs/>
          <w:shd w:val="clear" w:color="auto" w:fill="FFFFFF"/>
        </w:rPr>
        <w:t>Παντελάκη</w:t>
      </w:r>
      <w:proofErr w:type="spellEnd"/>
      <w:r>
        <w:rPr>
          <w:rFonts w:eastAsia="Times New Roman" w:cs="Times New Roman"/>
          <w:bCs/>
          <w:shd w:val="clear" w:color="auto" w:fill="FFFFFF"/>
        </w:rPr>
        <w:t xml:space="preserve"> μου, τα </w:t>
      </w:r>
      <w:r>
        <w:rPr>
          <w:rFonts w:eastAsia="Times New Roman" w:cs="Times New Roman"/>
          <w:bCs/>
          <w:shd w:val="clear" w:color="auto" w:fill="FFFFFF"/>
        </w:rPr>
        <w:t>ίδια Παντελή μου»</w:t>
      </w:r>
      <w:r>
        <w:rPr>
          <w:rFonts w:eastAsia="Times New Roman" w:cs="Times New Roman"/>
          <w:bCs/>
          <w:shd w:val="clear" w:color="auto" w:fill="FFFFFF"/>
        </w:rPr>
        <w:t>!</w:t>
      </w:r>
      <w:r>
        <w:rPr>
          <w:rFonts w:eastAsia="Times New Roman" w:cs="Times New Roman"/>
          <w:bCs/>
          <w:shd w:val="clear" w:color="auto" w:fill="FFFFFF"/>
        </w:rPr>
        <w:t xml:space="preserve"> </w:t>
      </w:r>
    </w:p>
    <w:p w14:paraId="6988BA5D"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κάνετε</w:t>
      </w:r>
      <w:r>
        <w:rPr>
          <w:rFonts w:eastAsia="Times New Roman" w:cs="Times New Roman"/>
          <w:bCs/>
          <w:shd w:val="clear" w:color="auto" w:fill="FFFFFF"/>
        </w:rPr>
        <w:t>,</w:t>
      </w:r>
      <w:r>
        <w:rPr>
          <w:rFonts w:eastAsia="Times New Roman" w:cs="Times New Roman"/>
          <w:bCs/>
          <w:shd w:val="clear" w:color="auto" w:fill="FFFFFF"/>
        </w:rPr>
        <w:t xml:space="preserve"> προφανώς</w:t>
      </w:r>
      <w:r>
        <w:rPr>
          <w:rFonts w:eastAsia="Times New Roman" w:cs="Times New Roman"/>
          <w:bCs/>
          <w:shd w:val="clear" w:color="auto" w:fill="FFFFFF"/>
        </w:rPr>
        <w:t>,</w:t>
      </w:r>
      <w:r>
        <w:rPr>
          <w:rFonts w:eastAsia="Times New Roman" w:cs="Times New Roman"/>
          <w:bCs/>
          <w:shd w:val="clear" w:color="auto" w:fill="FFFFFF"/>
        </w:rPr>
        <w:t xml:space="preserve"> για να μην κουράζονται οι εισηγητές και οι </w:t>
      </w:r>
      <w:r>
        <w:rPr>
          <w:rFonts w:eastAsia="Times New Roman" w:cs="Times New Roman"/>
          <w:bCs/>
          <w:shd w:val="clear" w:color="auto" w:fill="FFFFFF"/>
        </w:rPr>
        <w:t xml:space="preserve">Κοινοβουλευτικοί </w:t>
      </w:r>
      <w:r>
        <w:rPr>
          <w:rFonts w:eastAsia="Times New Roman" w:cs="Times New Roman"/>
          <w:bCs/>
          <w:shd w:val="clear" w:color="auto" w:fill="FFFFFF"/>
        </w:rPr>
        <w:t xml:space="preserve">σας </w:t>
      </w:r>
      <w:r>
        <w:rPr>
          <w:rFonts w:eastAsia="Times New Roman" w:cs="Times New Roman"/>
          <w:bCs/>
          <w:shd w:val="clear" w:color="auto" w:fill="FFFFFF"/>
        </w:rPr>
        <w:t>Ε</w:t>
      </w:r>
      <w:r>
        <w:rPr>
          <w:rFonts w:eastAsia="Times New Roman" w:cs="Times New Roman"/>
          <w:bCs/>
          <w:shd w:val="clear" w:color="auto" w:fill="FFFFFF"/>
        </w:rPr>
        <w:t xml:space="preserve">κπρόσωποι που λένε ακριβώς τα ίδια σε κάθε τους ομιλία στη </w:t>
      </w:r>
      <w:r>
        <w:rPr>
          <w:rFonts w:eastAsia="Times New Roman"/>
          <w:bCs/>
          <w:shd w:val="clear" w:color="auto" w:fill="FFFFFF"/>
        </w:rPr>
        <w:t>Βουλή</w:t>
      </w:r>
      <w:r>
        <w:rPr>
          <w:rFonts w:eastAsia="Times New Roman" w:cs="Times New Roman"/>
          <w:bCs/>
          <w:shd w:val="clear" w:color="auto" w:fill="FFFFFF"/>
        </w:rPr>
        <w:t xml:space="preserve">. Η συνάδελφος κ. </w:t>
      </w:r>
      <w:proofErr w:type="spellStart"/>
      <w:r>
        <w:rPr>
          <w:rFonts w:eastAsia="Times New Roman" w:cs="Times New Roman"/>
          <w:bCs/>
          <w:shd w:val="clear" w:color="auto" w:fill="FFFFFF"/>
        </w:rPr>
        <w:t>Βάκη</w:t>
      </w:r>
      <w:proofErr w:type="spellEnd"/>
      <w:r>
        <w:rPr>
          <w:rFonts w:eastAsia="Times New Roman" w:cs="Times New Roman"/>
          <w:bCs/>
          <w:shd w:val="clear" w:color="auto" w:fill="FFFFFF"/>
        </w:rPr>
        <w:t>, αυτά που είπε στο προηγούμενο νομοσχέδιο, ακριβώς τα ίδια είπε</w:t>
      </w:r>
      <w:r>
        <w:rPr>
          <w:rFonts w:eastAsia="Times New Roman" w:cs="Times New Roman"/>
          <w:bCs/>
          <w:shd w:val="clear" w:color="auto" w:fill="FFFFFF"/>
        </w:rPr>
        <w:t xml:space="preserve"> και τώρα, ότι πρέπει να δούμε τις κατεπείγουσες ανάγκες. Δύο χρόνια έχετε κατεπείγουσες ανάγκες. </w:t>
      </w:r>
    </w:p>
    <w:p w14:paraId="6988BA5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Την προηγούμενη μόλις </w:t>
      </w:r>
      <w:r>
        <w:rPr>
          <w:rFonts w:eastAsia="Times New Roman" w:cs="Times New Roman"/>
          <w:szCs w:val="24"/>
        </w:rPr>
        <w:t>ε</w:t>
      </w:r>
      <w:r>
        <w:rPr>
          <w:rFonts w:eastAsia="Times New Roman" w:cs="Times New Roman"/>
          <w:szCs w:val="24"/>
        </w:rPr>
        <w:t>βδομάδα στο νομοσχέδιο του Υπουργείου Παιδείας, Έρευνας και Θρησκευμάτων είχαμε έναν συρφετό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αποσπασματικών, φωτογραφικών και</w:t>
      </w:r>
      <w:r>
        <w:rPr>
          <w:rFonts w:eastAsia="Times New Roman" w:cs="Times New Roman"/>
          <w:szCs w:val="24"/>
        </w:rPr>
        <w:t xml:space="preserve"> ρουσφετολογικών διατάξεων. Έτσι και στο σημερινό νομοσχέδιο, το μόνο που σας ενδιαφέρει είναι το πώς θα ενισχύσετε τον κομματικό σας στρατό, το πελατειακό κράτος</w:t>
      </w:r>
      <w:r>
        <w:rPr>
          <w:rFonts w:eastAsia="Times New Roman" w:cs="Times New Roman"/>
          <w:szCs w:val="24"/>
        </w:rPr>
        <w:t>,</w:t>
      </w:r>
      <w:r>
        <w:rPr>
          <w:rFonts w:eastAsia="Times New Roman" w:cs="Times New Roman"/>
          <w:szCs w:val="24"/>
        </w:rPr>
        <w:t xml:space="preserve"> που τόσο έντονα, στα λόγια φυσικά, κατακρίνατε πριν δ</w:t>
      </w:r>
      <w:r>
        <w:rPr>
          <w:rFonts w:eastAsia="Times New Roman" w:cs="Times New Roman"/>
          <w:szCs w:val="24"/>
        </w:rPr>
        <w:t>ύ</w:t>
      </w:r>
      <w:r>
        <w:rPr>
          <w:rFonts w:eastAsia="Times New Roman" w:cs="Times New Roman"/>
          <w:szCs w:val="24"/>
        </w:rPr>
        <w:t>ο χρόνια και λέγατε ότι «εμείς είμαστε</w:t>
      </w:r>
      <w:r>
        <w:rPr>
          <w:rFonts w:eastAsia="Times New Roman" w:cs="Times New Roman"/>
          <w:szCs w:val="24"/>
        </w:rPr>
        <w:t xml:space="preserve"> το νέο». Τελικά έχετε γίνει πιο παλιό και από το παλιό. </w:t>
      </w:r>
    </w:p>
    <w:p w14:paraId="6988BA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Φέρατε ένα νομοσχέδιο με άσχετες και αποσπασματικές ρυθμίσεις αρμοδιότητας τουλάχιστον τεσσάρων Υπουργείων, οι οποίες για μία ακόμη φορά έχουν σα</w:t>
      </w:r>
      <w:r>
        <w:rPr>
          <w:rFonts w:eastAsia="Times New Roman" w:cs="Times New Roman"/>
          <w:szCs w:val="24"/>
        </w:rPr>
        <w:t>ν</w:t>
      </w:r>
      <w:r>
        <w:rPr>
          <w:rFonts w:eastAsia="Times New Roman" w:cs="Times New Roman"/>
          <w:szCs w:val="24"/>
        </w:rPr>
        <w:t xml:space="preserve"> στόχο τη διόρθωση δικών σας προηγούμενων λαθών και </w:t>
      </w:r>
      <w:r>
        <w:rPr>
          <w:rFonts w:eastAsia="Times New Roman" w:cs="Times New Roman"/>
          <w:szCs w:val="24"/>
        </w:rPr>
        <w:t xml:space="preserve">την εξυπηρέτηση </w:t>
      </w:r>
      <w:proofErr w:type="spellStart"/>
      <w:r>
        <w:rPr>
          <w:rFonts w:eastAsia="Times New Roman" w:cs="Times New Roman"/>
          <w:szCs w:val="24"/>
        </w:rPr>
        <w:t>υ</w:t>
      </w:r>
      <w:r>
        <w:rPr>
          <w:rFonts w:eastAsia="Times New Roman" w:cs="Times New Roman"/>
          <w:szCs w:val="24"/>
        </w:rPr>
        <w:t>μετέρων</w:t>
      </w:r>
      <w:proofErr w:type="spellEnd"/>
      <w:r>
        <w:rPr>
          <w:rFonts w:eastAsia="Times New Roman" w:cs="Times New Roman"/>
          <w:szCs w:val="24"/>
        </w:rPr>
        <w:t xml:space="preserve">. </w:t>
      </w:r>
    </w:p>
    <w:p w14:paraId="6988BA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–για να αναφερθώ και σε παραδείγματα- είναι το άρθρο 25, το οποίο αναφέρεται στο ζήτημα πληρωμής των συμβασιούχων καθαριότητας σε δημόσιες υπηρεσίες. Σας είχαμε επικρίνει εξαρχής για την τακτική σας σε α</w:t>
      </w:r>
      <w:r>
        <w:rPr>
          <w:rFonts w:eastAsia="Times New Roman" w:cs="Times New Roman"/>
          <w:szCs w:val="24"/>
        </w:rPr>
        <w:t>υτό το ζήτημα. Προχωρήσατε αρχικά σε συμβάσεις ορισμένου χρόνου για την καθαριότητα και όταν αυτές έληξαν παρατείνατε τη διάρκειά τους έως το τέλος του 2016 και στη συνέχεια έως το τέλος του 2017 για τις συμβάσεις των ΟΤΑ. Φυσικά, επειδή το Ελεγκτικό Συνέδ</w:t>
      </w:r>
      <w:r>
        <w:rPr>
          <w:rFonts w:eastAsia="Times New Roman" w:cs="Times New Roman"/>
          <w:szCs w:val="24"/>
        </w:rPr>
        <w:t xml:space="preserve">ριο έκρινε την παράταση των συμβάσεων παράνομη και αρνήθηκε να εγκρίνει τα εντάλματα πληρωμής μισθοδοσίας, έρχεστε τώρα να νομοθετήσετε και να νομιμοποιήσετε τις δαπάνες αυτές. «Τα ίδια </w:t>
      </w:r>
      <w:proofErr w:type="spellStart"/>
      <w:r>
        <w:rPr>
          <w:rFonts w:eastAsia="Times New Roman" w:cs="Times New Roman"/>
          <w:szCs w:val="24"/>
        </w:rPr>
        <w:t>Παντελάκη</w:t>
      </w:r>
      <w:proofErr w:type="spellEnd"/>
      <w:r>
        <w:rPr>
          <w:rFonts w:eastAsia="Times New Roman" w:cs="Times New Roman"/>
          <w:szCs w:val="24"/>
        </w:rPr>
        <w:t xml:space="preserve"> μου, τα ίδια Παντελή μου»</w:t>
      </w:r>
      <w:r>
        <w:rPr>
          <w:rFonts w:eastAsia="Times New Roman" w:cs="Times New Roman"/>
          <w:szCs w:val="24"/>
        </w:rPr>
        <w:t>!</w:t>
      </w:r>
    </w:p>
    <w:p w14:paraId="6988BA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Εμείς τα λέγαμε</w:t>
      </w:r>
      <w:r>
        <w:rPr>
          <w:rFonts w:eastAsia="Times New Roman" w:cs="Times New Roman"/>
          <w:szCs w:val="24"/>
        </w:rPr>
        <w:t>,</w:t>
      </w:r>
      <w:r>
        <w:rPr>
          <w:rFonts w:eastAsia="Times New Roman" w:cs="Times New Roman"/>
          <w:szCs w:val="24"/>
        </w:rPr>
        <w:t xml:space="preserve"> λοιπόν, αλλά δεν</w:t>
      </w:r>
      <w:r>
        <w:rPr>
          <w:rFonts w:eastAsia="Times New Roman" w:cs="Times New Roman"/>
          <w:szCs w:val="24"/>
        </w:rPr>
        <w:t xml:space="preserve"> ακούτε κιόλας όταν σας τα λέμε. Αν θεωρείτε ότι αυτό το προσωπικό καλύπτει μόνιμες ανάγκες στην καθαριότητα, θα έπρεπε να προχωρήσετε σε μια κανονική διαδικασία προσλήψεων και όχι να εμπαίζετε τους εργαζόμενους με συμβάσεις ορισμένου χρόνου. Δεν το λέμε ά</w:t>
      </w:r>
      <w:r>
        <w:rPr>
          <w:rFonts w:eastAsia="Times New Roman" w:cs="Times New Roman"/>
          <w:szCs w:val="24"/>
        </w:rPr>
        <w:t xml:space="preserve">λλωστε μόνο εμείς. Διαβάστε την έκθεση της Επιστημονικής Υπηρεσίας της Βουλής. Τη διαβάσατε; Τι άλλο να προσθέσω; Σας τα λέει όλα η Επιστημονική Υπηρεσία. </w:t>
      </w:r>
    </w:p>
    <w:p w14:paraId="6988BA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Πάμε τώρα στο άρθρο 38 και στη στελέχωση της Γενικής Γραμματείας Συντονισμού του κυβερνητικού έργου,</w:t>
      </w:r>
      <w:r>
        <w:rPr>
          <w:rFonts w:eastAsia="Times New Roman" w:cs="Times New Roman"/>
          <w:szCs w:val="24"/>
        </w:rPr>
        <w:t xml:space="preserve"> αυτό για το οποίο συνεχόμενα φέρνετε ρυθμίσεις επείγουσες. </w:t>
      </w:r>
    </w:p>
    <w:p w14:paraId="6988BA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δεν σας φτάνουν οι σαράντα πέντε υπάλληλοι που έχουν ήδη αποσπαστεί στη Γραμματεία, </w:t>
      </w:r>
      <w:r>
        <w:rPr>
          <w:rFonts w:eastAsia="Times New Roman" w:cs="Times New Roman"/>
          <w:szCs w:val="24"/>
        </w:rPr>
        <w:t xml:space="preserve">δηλαδή </w:t>
      </w:r>
      <w:r>
        <w:rPr>
          <w:rFonts w:eastAsia="Times New Roman" w:cs="Times New Roman"/>
          <w:szCs w:val="24"/>
        </w:rPr>
        <w:t>είκοσι παραπάνω από τους προβλεπόμενους σ</w:t>
      </w:r>
      <w:r>
        <w:rPr>
          <w:rFonts w:eastAsia="Times New Roman" w:cs="Times New Roman"/>
          <w:szCs w:val="24"/>
        </w:rPr>
        <w:t>το</w:t>
      </w:r>
      <w:r>
        <w:rPr>
          <w:rFonts w:eastAsia="Times New Roman" w:cs="Times New Roman"/>
          <w:szCs w:val="24"/>
        </w:rPr>
        <w:t xml:space="preserve"> οργανόγραμμα; Ή δεν σας αρκεί η δυνα</w:t>
      </w:r>
      <w:r>
        <w:rPr>
          <w:rFonts w:eastAsia="Times New Roman" w:cs="Times New Roman"/>
          <w:szCs w:val="24"/>
        </w:rPr>
        <w:t xml:space="preserve">τότητα να μετατάσσονται στη Γενική Γραμματεία μόνιμοι υπάλληλοι; Λέτε τώρα ότι δίνετε δυνατότητα μετάταξης και στους υπαλλήλους αορίστου χρόνου. Θέλετε όλοι οι υπάλληλοι να είναι της αρεσκείας σας. </w:t>
      </w:r>
    </w:p>
    <w:p w14:paraId="6988BA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Πόσα</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ρουσφέτια θέλετε να κάνετε, κύριε Υπουργέ; Πόσους ακόμη </w:t>
      </w:r>
      <w:proofErr w:type="spellStart"/>
      <w:r>
        <w:rPr>
          <w:rFonts w:eastAsia="Times New Roman" w:cs="Times New Roman"/>
          <w:szCs w:val="24"/>
        </w:rPr>
        <w:t>υ</w:t>
      </w:r>
      <w:r>
        <w:rPr>
          <w:rFonts w:eastAsia="Times New Roman" w:cs="Times New Roman"/>
          <w:szCs w:val="24"/>
        </w:rPr>
        <w:t>μετέρους</w:t>
      </w:r>
      <w:proofErr w:type="spellEnd"/>
      <w:r>
        <w:rPr>
          <w:rFonts w:eastAsia="Times New Roman" w:cs="Times New Roman"/>
          <w:szCs w:val="24"/>
        </w:rPr>
        <w:t xml:space="preserve"> θέλετε να τακτοποιήσετε; Θα μας πείτε; </w:t>
      </w:r>
    </w:p>
    <w:p w14:paraId="6988BA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Τα ίδια κάνετε και στο επόμενο άρθρο, το άρθρο 39, για τις μετατάξεις των δημοσίων υπαλλήλων. Σύμφωνα, λέει, με αυτό δίνεται η δυνατότητα σε όσους δη</w:t>
      </w:r>
      <w:r>
        <w:rPr>
          <w:rFonts w:eastAsia="Times New Roman" w:cs="Times New Roman"/>
          <w:szCs w:val="24"/>
        </w:rPr>
        <w:t xml:space="preserve">μοσίους υπαλλήλους είναι μέχρι τις 2 Δεκεμβρίου 2016 αποσπασμένοι να μπορούν με αίτησή τους έως τις 15 Μαρτίου να μεταταχθούν στην υπηρεσία που έχουν αποσπαστεί. Γι’ αυτούς, δηλαδή, τους οποίους εξυπηρετήσατε με αποσπάσεις και μόνο γι’ αυτούς –για κανέναν </w:t>
      </w:r>
      <w:r>
        <w:rPr>
          <w:rFonts w:eastAsia="Times New Roman" w:cs="Times New Roman"/>
          <w:szCs w:val="24"/>
        </w:rPr>
        <w:t>άλλο υπάλληλο- αρκεί για τη μετάταξή τους η επιθυμία τους και η σύμφωνη γνώμη της υπηρεσίας υποδοχής. Και ύστερα λέτε ότι σας κατηγορούμε για ρουσφέτια. Σας φεύγουν αυτοί οι αποσπασμένοι; Σας απειλούν; Έρχεστε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δέσετε το ρουσφέτι. Αυτό μας λέτε.</w:t>
      </w:r>
      <w:r>
        <w:rPr>
          <w:rFonts w:eastAsia="Times New Roman" w:cs="Times New Roman"/>
          <w:szCs w:val="24"/>
        </w:rPr>
        <w:t xml:space="preserve"> </w:t>
      </w:r>
    </w:p>
    <w:p w14:paraId="6988BA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Χωρίς κα</w:t>
      </w:r>
      <w:r>
        <w:rPr>
          <w:rFonts w:eastAsia="Times New Roman" w:cs="Times New Roman"/>
          <w:szCs w:val="24"/>
        </w:rPr>
        <w:t>μ</w:t>
      </w:r>
      <w:r>
        <w:rPr>
          <w:rFonts w:eastAsia="Times New Roman" w:cs="Times New Roman"/>
          <w:szCs w:val="24"/>
        </w:rPr>
        <w:t xml:space="preserve">μία οργάνωση, χωρίς να εξετάσετε πού και πώς πρέπει να κατανεμηθεί το προσωπικό και ποιες είναι οι πραγματικές ανάγκες των υπηρεσιών, έρχεστε για ακόμη μια φορά και νομοθετείτε για τους </w:t>
      </w:r>
      <w:proofErr w:type="spellStart"/>
      <w:r>
        <w:rPr>
          <w:rFonts w:eastAsia="Times New Roman" w:cs="Times New Roman"/>
          <w:szCs w:val="24"/>
        </w:rPr>
        <w:t>υ</w:t>
      </w:r>
      <w:r>
        <w:rPr>
          <w:rFonts w:eastAsia="Times New Roman" w:cs="Times New Roman"/>
          <w:szCs w:val="24"/>
        </w:rPr>
        <w:t>μετέρους</w:t>
      </w:r>
      <w:proofErr w:type="spellEnd"/>
      <w:r>
        <w:rPr>
          <w:rFonts w:eastAsia="Times New Roman" w:cs="Times New Roman"/>
          <w:szCs w:val="24"/>
        </w:rPr>
        <w:t xml:space="preserve"> και όχι για τον ελληνικό λαό. Αυτό κάνετε. Πόσα κ</w:t>
      </w:r>
      <w:r>
        <w:rPr>
          <w:rFonts w:eastAsia="Times New Roman" w:cs="Times New Roman"/>
          <w:szCs w:val="24"/>
        </w:rPr>
        <w:t xml:space="preserve">αι πόσα ακόμη παραδείγματα να αναφέρω; </w:t>
      </w:r>
    </w:p>
    <w:p w14:paraId="6988BA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40 παρατείνετε έως το τέλος του 2017 τις συμβάσεις για την κάλυψη εκτάκτων και </w:t>
      </w:r>
      <w:proofErr w:type="spellStart"/>
      <w:r>
        <w:rPr>
          <w:rFonts w:eastAsia="Times New Roman" w:cs="Times New Roman"/>
          <w:szCs w:val="24"/>
        </w:rPr>
        <w:t>κατεπείγουσων</w:t>
      </w:r>
      <w:proofErr w:type="spellEnd"/>
      <w:r>
        <w:rPr>
          <w:rFonts w:eastAsia="Times New Roman" w:cs="Times New Roman"/>
          <w:szCs w:val="24"/>
        </w:rPr>
        <w:t xml:space="preserve"> αναγκών για τις δομές φιλοξενίας των προσφύγων. Έλεος! Έχουν περάσει δυόμισι χρόνια. Ως πότε θα θεωρείτε αυτές </w:t>
      </w:r>
      <w:r>
        <w:rPr>
          <w:rFonts w:eastAsia="Times New Roman" w:cs="Times New Roman"/>
          <w:szCs w:val="24"/>
        </w:rPr>
        <w:t xml:space="preserve">τις ανάγκες έκτακτες και κατεπείγουσες; Έως πότε θα εξαιρείτε τις συμβάσεις αυτές από τη διαδικασία που προβλέπεται από τον τυπικό έλεγχο για τις συμβάσεις δημοσίου μόνο και μόνο για να κάνετε απευθείας αναθέσεις; </w:t>
      </w:r>
    </w:p>
    <w:p w14:paraId="6988BA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πουθενά ένα οργανωμένο σχέδιο. </w:t>
      </w:r>
      <w:r>
        <w:rPr>
          <w:rFonts w:eastAsia="Times New Roman" w:cs="Times New Roman"/>
          <w:szCs w:val="24"/>
        </w:rPr>
        <w:t>Εργαζόμενοι εξαφανίζονται, διαχειρίζονται πλημμελώς τα κονδύλια και επικρατεί ένα μπάχαλο. Αλλά είπαμε, μάλλον το μπάχαλο σάς βολεύει. Είναι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συνειδητή σας επιλογή. </w:t>
      </w:r>
    </w:p>
    <w:p w14:paraId="6988BA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ένα σχόλιο για τη συμφωνία που λέτε ότι υπογράψατε στο τελευταίο </w:t>
      </w:r>
      <w:proofErr w:type="spellStart"/>
      <w:r>
        <w:rPr>
          <w:rFonts w:eastAsia="Times New Roman" w:cs="Times New Roman"/>
          <w:szCs w:val="24"/>
          <w:lang w:val="en-US"/>
        </w:rPr>
        <w:t>Eurog</w:t>
      </w:r>
      <w:r>
        <w:rPr>
          <w:rFonts w:eastAsia="Times New Roman" w:cs="Times New Roman"/>
          <w:szCs w:val="24"/>
          <w:lang w:val="en-US"/>
        </w:rPr>
        <w:t>roup</w:t>
      </w:r>
      <w:proofErr w:type="spellEnd"/>
      <w:r>
        <w:rPr>
          <w:rFonts w:eastAsia="Times New Roman" w:cs="Times New Roman"/>
          <w:szCs w:val="24"/>
        </w:rPr>
        <w:t>, μια συμφωνία-ντροπή που δεν έκλεισε την αξιολόγηση, δεν έφερε την ένταξη στην ποσοτική χαλάρωση της Ευρωπαϊκής Κεντρικής Τράπεζας, δεν οδήγησε σε μέτρα για την ελάφρυνση του χρέους, μια συμφωνία-ντροπή</w:t>
      </w:r>
      <w:r>
        <w:rPr>
          <w:rFonts w:eastAsia="Times New Roman" w:cs="Times New Roman"/>
          <w:szCs w:val="24"/>
        </w:rPr>
        <w:t>,</w:t>
      </w:r>
      <w:r>
        <w:rPr>
          <w:rFonts w:eastAsia="Times New Roman" w:cs="Times New Roman"/>
          <w:szCs w:val="24"/>
        </w:rPr>
        <w:t xml:space="preserve"> που έφερε ένα νέο τσεκούρι σε συντάξεις και μισ</w:t>
      </w:r>
      <w:r>
        <w:rPr>
          <w:rFonts w:eastAsia="Times New Roman" w:cs="Times New Roman"/>
          <w:szCs w:val="24"/>
        </w:rPr>
        <w:t xml:space="preserve">θούς, οδήγησε την ένταξη στην ποσοτική χαλάρωση της Ευρωπαϊκής Κεντρικής Τράπεζας στο άγνωστο μέλλον και τα μέτρα για την ελάφρυνση του χρέους μετά το 2018 και βλέπουμε. </w:t>
      </w:r>
    </w:p>
    <w:p w14:paraId="6988BA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μια συμφωνία που ένας μικρός πυρήνας γύρω από το Μαξίμου προσπαθεί με επικοινων</w:t>
      </w:r>
      <w:r>
        <w:rPr>
          <w:rFonts w:eastAsia="Times New Roman" w:cs="Times New Roman"/>
          <w:szCs w:val="24"/>
        </w:rPr>
        <w:t>ιακά πυροτεχνήματα να την παρουσιάσει ως επιτυχία</w:t>
      </w:r>
      <w:r>
        <w:rPr>
          <w:rFonts w:eastAsia="Times New Roman" w:cs="Times New Roman"/>
          <w:szCs w:val="24"/>
        </w:rPr>
        <w:t>,</w:t>
      </w:r>
      <w:r>
        <w:rPr>
          <w:rFonts w:eastAsia="Times New Roman" w:cs="Times New Roman"/>
          <w:szCs w:val="24"/>
        </w:rPr>
        <w:t xml:space="preserve"> είτε μιλώντας για την εποχή της δήθεν </w:t>
      </w:r>
      <w:proofErr w:type="spellStart"/>
      <w:r>
        <w:rPr>
          <w:rFonts w:eastAsia="Times New Roman" w:cs="Times New Roman"/>
          <w:szCs w:val="24"/>
        </w:rPr>
        <w:t>μετα</w:t>
      </w:r>
      <w:proofErr w:type="spellEnd"/>
      <w:r>
        <w:rPr>
          <w:rFonts w:eastAsia="Times New Roman" w:cs="Times New Roman"/>
          <w:szCs w:val="24"/>
        </w:rPr>
        <w:t xml:space="preserve">-λιτότητας, όπως έκανε ο Αντιπρόεδρος της Κυβέρνησης, είτε φτάνοντας ακόμα και στο σημείο να την παρομοιάζουν </w:t>
      </w:r>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με την απελευθέρωση των Ιωαννίνων, </w:t>
      </w:r>
      <w:r>
        <w:rPr>
          <w:rFonts w:eastAsia="Times New Roman" w:cs="Times New Roman"/>
          <w:szCs w:val="24"/>
        </w:rPr>
        <w:t xml:space="preserve">όπως έκανε ο Υπουργός Υποδομών κ. </w:t>
      </w:r>
      <w:proofErr w:type="spellStart"/>
      <w:r>
        <w:rPr>
          <w:rFonts w:eastAsia="Times New Roman" w:cs="Times New Roman"/>
          <w:szCs w:val="24"/>
        </w:rPr>
        <w:t>Σπίρτζης</w:t>
      </w:r>
      <w:proofErr w:type="spellEnd"/>
      <w:r>
        <w:rPr>
          <w:rFonts w:eastAsia="Times New Roman" w:cs="Times New Roman"/>
          <w:szCs w:val="24"/>
        </w:rPr>
        <w:t>. Δυστυχώς γι</w:t>
      </w:r>
      <w:r>
        <w:rPr>
          <w:rFonts w:eastAsia="Times New Roman" w:cs="Times New Roman"/>
          <w:szCs w:val="24"/>
        </w:rPr>
        <w:t>’</w:t>
      </w:r>
      <w:r>
        <w:rPr>
          <w:rFonts w:eastAsia="Times New Roman" w:cs="Times New Roman"/>
          <w:szCs w:val="24"/>
        </w:rPr>
        <w:t xml:space="preserve"> αυτούς και για τον ελληνικό λαό, το μέγεθος της πολιτικής απάτης μέρα με τη μέρα αποκαλύπτεται. </w:t>
      </w:r>
    </w:p>
    <w:p w14:paraId="6988BA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μόνος που δεν μίλησε και ήταν άφαντος ήταν ο αρμόδιος Υπουργός Οικονομικών που διαπραγματεύτηκε τη σ</w:t>
      </w:r>
      <w:r>
        <w:rPr>
          <w:rFonts w:eastAsia="Times New Roman" w:cs="Times New Roman"/>
          <w:szCs w:val="24"/>
        </w:rPr>
        <w:t>υμφωνία, ο οποίος βέβαια μετά από αίτημα της Νέας Δημοκρατίας είπε σήμερα ότι θα εμφανιστεί στην Επιτροπή Οικονομικών της Βουλής.</w:t>
      </w:r>
    </w:p>
    <w:p w14:paraId="6988BA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Αν αληθεύει, κύριε Υπουργέ, το αφήγημα του κ. </w:t>
      </w:r>
      <w:proofErr w:type="spellStart"/>
      <w:r>
        <w:rPr>
          <w:rFonts w:eastAsia="Times New Roman" w:cs="Times New Roman"/>
          <w:szCs w:val="24"/>
        </w:rPr>
        <w:t>Σπίρτζη</w:t>
      </w:r>
      <w:proofErr w:type="spellEnd"/>
      <w:r>
        <w:rPr>
          <w:rFonts w:eastAsia="Times New Roman" w:cs="Times New Roman"/>
          <w:szCs w:val="24"/>
        </w:rPr>
        <w:t xml:space="preserve">, οι σύντροφοι του ΣΥΡΙΖΑ επιφυλάσσουν στον κ. </w:t>
      </w:r>
      <w:proofErr w:type="spellStart"/>
      <w:r>
        <w:rPr>
          <w:rFonts w:eastAsia="Times New Roman" w:cs="Times New Roman"/>
          <w:szCs w:val="24"/>
        </w:rPr>
        <w:t>Τσακαλώτο</w:t>
      </w:r>
      <w:proofErr w:type="spellEnd"/>
      <w:r>
        <w:rPr>
          <w:rFonts w:eastAsia="Times New Roman" w:cs="Times New Roman"/>
          <w:szCs w:val="24"/>
        </w:rPr>
        <w:t xml:space="preserve"> μάλλον τον ρόλο </w:t>
      </w:r>
      <w:r>
        <w:rPr>
          <w:rFonts w:eastAsia="Times New Roman" w:cs="Times New Roman"/>
          <w:szCs w:val="24"/>
        </w:rPr>
        <w:t xml:space="preserve">της </w:t>
      </w:r>
      <w:proofErr w:type="spellStart"/>
      <w:r>
        <w:rPr>
          <w:rFonts w:eastAsia="Times New Roman" w:cs="Times New Roman"/>
          <w:szCs w:val="24"/>
        </w:rPr>
        <w:t>κυρα</w:t>
      </w:r>
      <w:r>
        <w:rPr>
          <w:rFonts w:eastAsia="Times New Roman" w:cs="Times New Roman"/>
          <w:szCs w:val="24"/>
        </w:rPr>
        <w:t>-</w:t>
      </w:r>
      <w:r>
        <w:rPr>
          <w:rFonts w:eastAsia="Times New Roman" w:cs="Times New Roman"/>
          <w:szCs w:val="24"/>
        </w:rPr>
        <w:t>Φροσύνης</w:t>
      </w:r>
      <w:proofErr w:type="spellEnd"/>
      <w:r>
        <w:rPr>
          <w:rFonts w:eastAsia="Times New Roman" w:cs="Times New Roman"/>
          <w:szCs w:val="24"/>
        </w:rPr>
        <w:t>.</w:t>
      </w:r>
    </w:p>
    <w:p w14:paraId="6988BA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988BA6E" w14:textId="77777777" w:rsidR="00374D63" w:rsidRDefault="00826AA3">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6988BA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Πάλλης από τον ΣΥΡΙΖΑ για επτά λεπτά.</w:t>
      </w:r>
    </w:p>
    <w:p w14:paraId="6988BA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Κυρίες και κύριοι συνάδελφοι, μίλησε νωρίτερα ο κ. </w:t>
      </w:r>
      <w:proofErr w:type="spellStart"/>
      <w:r>
        <w:rPr>
          <w:rFonts w:eastAsia="Times New Roman" w:cs="Times New Roman"/>
          <w:szCs w:val="24"/>
        </w:rPr>
        <w:t>Δένδιας</w:t>
      </w:r>
      <w:proofErr w:type="spellEnd"/>
      <w:r>
        <w:rPr>
          <w:rFonts w:eastAsia="Times New Roman" w:cs="Times New Roman"/>
          <w:szCs w:val="24"/>
        </w:rPr>
        <w:t xml:space="preserve"> και είπε σε σχέση με το νομοσχέδιο ότι αναλύθηκαν διεξοδικά τα θέματα από τους εισηγητές κλπ.. Έρχεται, λοιπόν, η κ. Αντωνίου και επαναλαμβάνει την ομιλία του, γιατί δεν αναλύθηκαν από ό,τι φαίνετ</w:t>
      </w:r>
      <w:r>
        <w:rPr>
          <w:rFonts w:eastAsia="Times New Roman" w:cs="Times New Roman"/>
          <w:szCs w:val="24"/>
        </w:rPr>
        <w:t xml:space="preserve">αι εκτενέστατα τα θέματα. Η ίδια ομιλία έγινε και από πολλούς συναδέλφους της Νέας Δημοκρατίας με χαρακτηρισμούς όπως «μνημόνιο κακής νομοθέτησης». Στο σπίτι του κρεμασμένου δεν μιλάμε για σχοινί! </w:t>
      </w:r>
    </w:p>
    <w:p w14:paraId="6988BA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Δεν θα πούμε ότι δεν υπάρχουν ανάγκες και ότι δεν υπάρχουν</w:t>
      </w:r>
      <w:r>
        <w:rPr>
          <w:rFonts w:eastAsia="Times New Roman" w:cs="Times New Roman"/>
          <w:szCs w:val="24"/>
        </w:rPr>
        <w:t xml:space="preserve"> τροπολογίες διαφόρων νομοσχεδίων, αλλά δεν σας παίρνει να μιλάτε για κακή νομοθέτηση. Το έχετε αποδείξει πολλά χρόνια τώρα. </w:t>
      </w:r>
    </w:p>
    <w:p w14:paraId="6988BA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«ταμπακιέρα», όμως, η ουσία βρίσκεται αλλού. Πολλά σχόλια Βουλευτών σας έγιναν. Γιατί να αλλάξουν οι </w:t>
      </w:r>
      <w:r>
        <w:rPr>
          <w:rFonts w:eastAsia="Times New Roman" w:cs="Times New Roman"/>
          <w:szCs w:val="24"/>
        </w:rPr>
        <w:t>ε</w:t>
      </w:r>
      <w:r>
        <w:rPr>
          <w:rFonts w:eastAsia="Times New Roman" w:cs="Times New Roman"/>
          <w:szCs w:val="24"/>
        </w:rPr>
        <w:t xml:space="preserve">πιτροπές για την </w:t>
      </w:r>
      <w:r>
        <w:rPr>
          <w:rFonts w:eastAsia="Times New Roman" w:cs="Times New Roman"/>
          <w:szCs w:val="24"/>
        </w:rPr>
        <w:t xml:space="preserve">πολιτογράφηση, αυτές που δεν δίνουν ιθαγένεια σε ανθρώπους; Φοβάστε μη χαλάσει το συντηρητικό κράτος που οικοδομούσατε τόσα χρόνια και θέλατε να διατηρήσετε. Φοβάστε την αποδόμηση του κράτους που δομήσατε. Αυτό είναι το πρόβλημά σας. </w:t>
      </w:r>
    </w:p>
    <w:p w14:paraId="6988BA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Εμ</w:t>
      </w:r>
      <w:r>
        <w:rPr>
          <w:rFonts w:eastAsia="Times New Roman" w:cs="Times New Roman"/>
          <w:szCs w:val="24"/>
        </w:rPr>
        <w:t>είς το οικοδομήσαμε κι εσείς….</w:t>
      </w:r>
    </w:p>
    <w:p w14:paraId="6988BA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Έχουμε διαφορετική αντίληψη εμείς. Δεν θα συνεννοηθούμε σε κάποια θέματα. Εμείς βλέπουμε τους ανθρώπους ως εργαζόμενους, ως κοινωνικούς λειτουργούς. Εσείς τους βλέπετε ως εκλογικούς πελάτες. Έτσι έχετε μάθει </w:t>
      </w:r>
      <w:r>
        <w:rPr>
          <w:rFonts w:eastAsia="Times New Roman" w:cs="Times New Roman"/>
          <w:szCs w:val="24"/>
        </w:rPr>
        <w:t xml:space="preserve">να τους βλέπετε και έτσι θα συνεχίσετε να τους βλέπετε. Γι’ αυτό βλέπετε ρουσφέτια, γιατί αυτά κάνατε. Να είμαστε ξηγημένοι σε αυτά τα πράγματα. </w:t>
      </w:r>
    </w:p>
    <w:p w14:paraId="6988BA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περάσω σε ένα θέμα που αφορά τον τόπο μου, τη Λέσβο και την τροπολογία που έχει κατατεθεί για τις αποζημιώσ</w:t>
      </w:r>
      <w:r>
        <w:rPr>
          <w:rFonts w:eastAsia="Times New Roman" w:cs="Times New Roman"/>
          <w:szCs w:val="24"/>
        </w:rPr>
        <w:t xml:space="preserve">εις των κατοίκων της </w:t>
      </w:r>
      <w:proofErr w:type="spellStart"/>
      <w:r>
        <w:rPr>
          <w:rFonts w:eastAsia="Times New Roman" w:cs="Times New Roman"/>
          <w:szCs w:val="24"/>
        </w:rPr>
        <w:t>Μόριας</w:t>
      </w:r>
      <w:proofErr w:type="spellEnd"/>
      <w:r>
        <w:rPr>
          <w:rFonts w:eastAsia="Times New Roman" w:cs="Times New Roman"/>
          <w:szCs w:val="24"/>
        </w:rPr>
        <w:t xml:space="preserve"> το 2015, αλλά θα κάνω κι ένα σχόλιο για τις έκτακτες ανάγκες. </w:t>
      </w:r>
    </w:p>
    <w:p w14:paraId="6988BA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Μια σοβαρή αντιπολίτευση όταν έρχεται εδώ και λέει ότι «κακώς νομοθετείτε για άλλο ένα χρονικό διάστημα να λειτουργούν υπό συνθήκες έκτακτης ανάγκης για το προσφυγικ</w:t>
      </w:r>
      <w:r>
        <w:rPr>
          <w:rFonts w:eastAsia="Times New Roman" w:cs="Times New Roman"/>
          <w:szCs w:val="24"/>
        </w:rPr>
        <w:t>ό», θα έπρεπε να γνωρίζει τις ανάγκες, να κάνει προτάσεις και να βάζει στόχους. Ο στόχος από την πλευρά σας θα έπρεπε να ήταν το πότε θα καταργηθεί το συντομότερο και θα μπούμε σε μια κανονική λειτουργία. Δεν μπορεί, όμως, ο κ. Μητσοτάκης δυο βδομάδες πριν</w:t>
      </w:r>
      <w:r>
        <w:rPr>
          <w:rFonts w:eastAsia="Times New Roman" w:cs="Times New Roman"/>
          <w:szCs w:val="24"/>
        </w:rPr>
        <w:t xml:space="preserve"> να λέει «δεν μπορώ να μπω εκεί μέσα» και να λέτε τώρα ότι δεν υπάρχουν έκτακτες ανάγκες. Ισχύει ή το ένα ή το άλλο. </w:t>
      </w:r>
    </w:p>
    <w:p w14:paraId="6988BA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κ. Παπαθεοδώρου, όμως, μπήκε στη Μόρια και είδε τα πράγματα και αναγνώρισε σε ένα</w:t>
      </w:r>
      <w:r>
        <w:rPr>
          <w:rFonts w:eastAsia="Times New Roman" w:cs="Times New Roman"/>
          <w:szCs w:val="24"/>
        </w:rPr>
        <w:t>ν</w:t>
      </w:r>
      <w:r>
        <w:rPr>
          <w:rFonts w:eastAsia="Times New Roman" w:cs="Times New Roman"/>
          <w:szCs w:val="24"/>
        </w:rPr>
        <w:t xml:space="preserve"> βαθμό ότι κάτι γίνεται και ότι βελτιώνονται οι συνθήκ</w:t>
      </w:r>
      <w:r>
        <w:rPr>
          <w:rFonts w:eastAsia="Times New Roman" w:cs="Times New Roman"/>
          <w:szCs w:val="24"/>
        </w:rPr>
        <w:t>ες εκεί πέρα, αλλά μας είπε να αποσύρουμε την τροπολογία</w:t>
      </w:r>
      <w:r>
        <w:rPr>
          <w:rFonts w:eastAsia="Times New Roman" w:cs="Times New Roman"/>
          <w:szCs w:val="24"/>
        </w:rPr>
        <w:t>,</w:t>
      </w:r>
      <w:r>
        <w:rPr>
          <w:rFonts w:eastAsia="Times New Roman" w:cs="Times New Roman"/>
          <w:szCs w:val="24"/>
        </w:rPr>
        <w:t xml:space="preserve"> γιατί δεν είναι καλό να πληρωθούν οι άνθρωποι αυτοί που από το καλοκαίρι του 2015 -Υπουργός ήταν η </w:t>
      </w:r>
      <w:proofErr w:type="spellStart"/>
      <w:r>
        <w:rPr>
          <w:rFonts w:eastAsia="Times New Roman" w:cs="Times New Roman"/>
          <w:szCs w:val="24"/>
        </w:rPr>
        <w:t>Προεδρεύουσα</w:t>
      </w:r>
      <w:proofErr w:type="spellEnd"/>
      <w:r>
        <w:rPr>
          <w:rFonts w:eastAsia="Times New Roman" w:cs="Times New Roman"/>
          <w:szCs w:val="24"/>
        </w:rPr>
        <w:t>,</w:t>
      </w:r>
      <w:r>
        <w:rPr>
          <w:rFonts w:eastAsia="Times New Roman" w:cs="Times New Roman"/>
          <w:szCs w:val="24"/>
        </w:rPr>
        <w:t xml:space="preserve"> όταν έγιναν οι πρώτες ζημιές με τις μαζικές αφίξεις που δεν είχατε αφήσει κα</w:t>
      </w:r>
      <w:r>
        <w:rPr>
          <w:rFonts w:eastAsia="Times New Roman" w:cs="Times New Roman"/>
          <w:szCs w:val="24"/>
        </w:rPr>
        <w:t>μ</w:t>
      </w:r>
      <w:r>
        <w:rPr>
          <w:rFonts w:eastAsia="Times New Roman" w:cs="Times New Roman"/>
          <w:szCs w:val="24"/>
        </w:rPr>
        <w:t>μία υποδ</w:t>
      </w:r>
      <w:r>
        <w:rPr>
          <w:rFonts w:eastAsia="Times New Roman" w:cs="Times New Roman"/>
          <w:szCs w:val="24"/>
        </w:rPr>
        <w:t xml:space="preserve">ομή υποδοχής επί της ουσίας, ενώ γνωρίζατε τι θα μπορούσε να συμβεί- έπαιρναν τα </w:t>
      </w:r>
      <w:proofErr w:type="spellStart"/>
      <w:r>
        <w:rPr>
          <w:rFonts w:eastAsia="Times New Roman" w:cs="Times New Roman"/>
          <w:szCs w:val="24"/>
        </w:rPr>
        <w:t>ελαιόδιχτα</w:t>
      </w:r>
      <w:proofErr w:type="spellEnd"/>
      <w:r>
        <w:rPr>
          <w:rFonts w:eastAsia="Times New Roman" w:cs="Times New Roman"/>
          <w:szCs w:val="24"/>
        </w:rPr>
        <w:t xml:space="preserve"> για να φτιάξουν σκιές. </w:t>
      </w:r>
    </w:p>
    <w:p w14:paraId="6988BA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Φάγατε τα εκατομμύρια τότε για να φτιάξετε φυλακές μόνο. Μόνο αυτό το κομμάτι καλύψατε και κα</w:t>
      </w:r>
      <w:r>
        <w:rPr>
          <w:rFonts w:eastAsia="Times New Roman" w:cs="Times New Roman"/>
          <w:szCs w:val="24"/>
        </w:rPr>
        <w:t>μ</w:t>
      </w:r>
      <w:r>
        <w:rPr>
          <w:rFonts w:eastAsia="Times New Roman" w:cs="Times New Roman"/>
          <w:szCs w:val="24"/>
        </w:rPr>
        <w:t xml:space="preserve">μία υποδομή υποδοχής. </w:t>
      </w:r>
    </w:p>
    <w:p w14:paraId="6988BA79" w14:textId="77777777" w:rsidR="00374D63" w:rsidRDefault="00826AA3">
      <w:pPr>
        <w:spacing w:line="600" w:lineRule="auto"/>
        <w:ind w:firstLine="720"/>
        <w:contextualSpacing/>
        <w:jc w:val="both"/>
        <w:rPr>
          <w:rFonts w:eastAsia="Times New Roman"/>
          <w:szCs w:val="24"/>
        </w:rPr>
      </w:pPr>
      <w:r>
        <w:rPr>
          <w:rFonts w:eastAsia="Times New Roman"/>
          <w:szCs w:val="24"/>
        </w:rPr>
        <w:t>Ο κ. Παπαθεοδώρου, λοιπ</w:t>
      </w:r>
      <w:r>
        <w:rPr>
          <w:rFonts w:eastAsia="Times New Roman"/>
          <w:szCs w:val="24"/>
        </w:rPr>
        <w:t>όν, που μπήκε μέσα στη Μόρια, δεν έκανε το κεφάλι του γύρω-γύρω να δει τα χωράφια πώς είχαν γίνει τότε. Και ο Υπουργός είπε ότι θα έλθει και άλλη τέτοια τροπολογία.</w:t>
      </w:r>
    </w:p>
    <w:p w14:paraId="6988BA7A" w14:textId="77777777" w:rsidR="00374D63" w:rsidRDefault="00826AA3">
      <w:pPr>
        <w:spacing w:line="600" w:lineRule="auto"/>
        <w:ind w:firstLine="720"/>
        <w:contextualSpacing/>
        <w:jc w:val="both"/>
        <w:rPr>
          <w:rFonts w:eastAsia="Times New Roman"/>
          <w:szCs w:val="24"/>
        </w:rPr>
      </w:pPr>
      <w:r>
        <w:rPr>
          <w:rFonts w:eastAsia="Times New Roman"/>
          <w:szCs w:val="24"/>
        </w:rPr>
        <w:t>Το μόνο που δέχομαι είναι το κομμάτι από πού παίρνονται τα κονδύλια, που είναι όντως λάθος.</w:t>
      </w:r>
      <w:r>
        <w:rPr>
          <w:rFonts w:eastAsia="Times New Roman"/>
          <w:szCs w:val="24"/>
        </w:rPr>
        <w:t xml:space="preserve"> Όμως, στην παρούσα φάση και μετά από ένα</w:t>
      </w:r>
      <w:r>
        <w:rPr>
          <w:rFonts w:eastAsia="Times New Roman"/>
          <w:szCs w:val="24"/>
        </w:rPr>
        <w:t>ν</w:t>
      </w:r>
      <w:r>
        <w:rPr>
          <w:rFonts w:eastAsia="Times New Roman"/>
          <w:szCs w:val="24"/>
        </w:rPr>
        <w:t xml:space="preserve"> χρόνο, στη Λέσβο και στην </w:t>
      </w:r>
      <w:proofErr w:type="spellStart"/>
      <w:r>
        <w:rPr>
          <w:rFonts w:eastAsia="Times New Roman"/>
          <w:szCs w:val="24"/>
        </w:rPr>
        <w:t>Ειδομένη</w:t>
      </w:r>
      <w:proofErr w:type="spellEnd"/>
      <w:r>
        <w:rPr>
          <w:rFonts w:eastAsia="Times New Roman"/>
          <w:szCs w:val="24"/>
        </w:rPr>
        <w:t>, όπου ήταν μαζικές οι αφίξεις και οι αναχωρήσεις, πρέπει να αποκατασταθούν οι ζημιές που έχουν υποστεί αυτοί οι άνθρωποι.</w:t>
      </w:r>
    </w:p>
    <w:p w14:paraId="6988BA7B" w14:textId="77777777" w:rsidR="00374D63" w:rsidRDefault="00826AA3">
      <w:pPr>
        <w:spacing w:line="600" w:lineRule="auto"/>
        <w:ind w:firstLine="720"/>
        <w:contextualSpacing/>
        <w:jc w:val="both"/>
        <w:rPr>
          <w:rFonts w:eastAsia="Times New Roman"/>
          <w:szCs w:val="24"/>
        </w:rPr>
      </w:pPr>
      <w:r>
        <w:rPr>
          <w:rFonts w:eastAsia="Times New Roman"/>
          <w:szCs w:val="24"/>
        </w:rPr>
        <w:t>Δεν ξέρω τι θα γίνει με την τροπολογία αυτή. Ο κ. Παπαθε</w:t>
      </w:r>
      <w:r>
        <w:rPr>
          <w:rFonts w:eastAsia="Times New Roman"/>
          <w:szCs w:val="24"/>
        </w:rPr>
        <w:t>οδώρου εκφράστηκε. Προφανώς δεν θα την ψηφίσουν κιόλας. Η Νέα Δημοκρατία δεν έχει πάρει θέση και ο συνάδελφός μου από τη Λέσβο ήταν γραμμένος σαν ομιλητής, αλλά δεν τον είδα να έλθει να μιλήσει. Θα την ψηφίσετε την τροπολογία, ναι ή όχι; Να το πείτε στον κ</w:t>
      </w:r>
      <w:r>
        <w:rPr>
          <w:rFonts w:eastAsia="Times New Roman"/>
          <w:szCs w:val="24"/>
        </w:rPr>
        <w:t>όσμο.</w:t>
      </w:r>
    </w:p>
    <w:p w14:paraId="6988BA7C" w14:textId="77777777" w:rsidR="00374D63" w:rsidRDefault="00826AA3">
      <w:pPr>
        <w:spacing w:line="600" w:lineRule="auto"/>
        <w:ind w:firstLine="720"/>
        <w:contextualSpacing/>
        <w:jc w:val="both"/>
        <w:rPr>
          <w:rFonts w:eastAsia="Times New Roman"/>
          <w:szCs w:val="24"/>
        </w:rPr>
      </w:pPr>
      <w:r>
        <w:rPr>
          <w:rFonts w:eastAsia="Times New Roman"/>
          <w:szCs w:val="24"/>
        </w:rPr>
        <w:t>Ο κ. Παπαθεοδώρου, επίσης, αναφέρθηκε σε άλλα πράγματα. Επισκέφθηκε τη Λέσβο.</w:t>
      </w:r>
    </w:p>
    <w:p w14:paraId="6988BA7D"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Όμως, δεν γίνατε γνώστης της Λέσβου, κύριε Παπαθεοδώρου, που δεν είστε στην Αίθουσα αυτή τη στιγμή, με μια επίσκεψη. </w:t>
      </w:r>
    </w:p>
    <w:p w14:paraId="6988BA7E" w14:textId="77777777" w:rsidR="00374D63" w:rsidRDefault="00826AA3">
      <w:pPr>
        <w:spacing w:line="600" w:lineRule="auto"/>
        <w:ind w:firstLine="720"/>
        <w:contextualSpacing/>
        <w:jc w:val="both"/>
        <w:rPr>
          <w:rFonts w:eastAsia="Times New Roman"/>
          <w:szCs w:val="24"/>
        </w:rPr>
      </w:pPr>
      <w:r>
        <w:rPr>
          <w:rFonts w:eastAsia="Times New Roman"/>
          <w:szCs w:val="24"/>
        </w:rPr>
        <w:t>Όσον αφορά τις διχαστικές πολιτικές</w:t>
      </w:r>
      <w:r>
        <w:rPr>
          <w:rFonts w:eastAsia="Times New Roman"/>
          <w:szCs w:val="24"/>
        </w:rPr>
        <w:t>,</w:t>
      </w:r>
      <w:r>
        <w:rPr>
          <w:rFonts w:eastAsia="Times New Roman"/>
          <w:szCs w:val="24"/>
        </w:rPr>
        <w:t xml:space="preserve"> θέλω να πω τα εξή</w:t>
      </w:r>
      <w:r>
        <w:rPr>
          <w:rFonts w:eastAsia="Times New Roman"/>
          <w:szCs w:val="24"/>
        </w:rPr>
        <w:t xml:space="preserve">ς: Ποιες είναι οι διχαστικές πολιτικές; Ποιος βάζει ζήτημα, «οι </w:t>
      </w:r>
      <w:proofErr w:type="spellStart"/>
      <w:r>
        <w:rPr>
          <w:rFonts w:eastAsia="Times New Roman"/>
          <w:szCs w:val="24"/>
        </w:rPr>
        <w:t>Μοριανοί</w:t>
      </w:r>
      <w:proofErr w:type="spellEnd"/>
      <w:r>
        <w:rPr>
          <w:rFonts w:eastAsia="Times New Roman"/>
          <w:szCs w:val="24"/>
        </w:rPr>
        <w:t xml:space="preserve"> απέναντι σε όλους τους άλλους Λέσβιους»; Ο κ. Παπαθεοδώρου το έβαλε. Αυτές είναι οι διχαστικές πολιτικές.</w:t>
      </w:r>
    </w:p>
    <w:p w14:paraId="6988BA7F"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Αναφέρθηκε και σε μένα προσωπικά. Εγώ θα πω το εξής και θα κλείσω την ομιλία </w:t>
      </w:r>
      <w:r>
        <w:rPr>
          <w:rFonts w:eastAsia="Times New Roman"/>
          <w:szCs w:val="24"/>
        </w:rPr>
        <w:t>μου</w:t>
      </w:r>
      <w:r>
        <w:rPr>
          <w:rFonts w:eastAsia="Times New Roman"/>
          <w:szCs w:val="24"/>
        </w:rPr>
        <w:t>,</w:t>
      </w:r>
      <w:r>
        <w:rPr>
          <w:rFonts w:eastAsia="Times New Roman"/>
          <w:szCs w:val="24"/>
        </w:rPr>
        <w:t xml:space="preserve"> πριν τελειώσει ο χρόνος μου: Οι πολίτες της Λέσβου τις προσπάθειες που κάνει ο ΣΥΡΙΖΑ και αυτή η Κυβέρνηση</w:t>
      </w:r>
      <w:r>
        <w:rPr>
          <w:rFonts w:eastAsia="Times New Roman"/>
          <w:szCs w:val="24"/>
        </w:rPr>
        <w:t>,</w:t>
      </w:r>
      <w:r>
        <w:rPr>
          <w:rFonts w:eastAsia="Times New Roman"/>
          <w:szCs w:val="24"/>
        </w:rPr>
        <w:t xml:space="preserve"> για να στηρίξουν τον τόπο, τις γνωρίζουν και τις αναγνωρίζουν. Οι πολίτες της Λέσβου γνωρίζουν πάρα πολύ καλά και λένε -ό,τι κι αν ψηφίζουν- ότ</w:t>
      </w:r>
      <w:r>
        <w:rPr>
          <w:rFonts w:eastAsia="Times New Roman"/>
          <w:szCs w:val="24"/>
        </w:rPr>
        <w:t>ι αν μη τι άλλο τούτοι εδώ είναι έντιμοι και τίμιοι, κάνουν</w:t>
      </w:r>
      <w:r>
        <w:rPr>
          <w:rFonts w:eastAsia="Times New Roman"/>
          <w:szCs w:val="24"/>
        </w:rPr>
        <w:t xml:space="preserve"> </w:t>
      </w:r>
      <w:r>
        <w:rPr>
          <w:rFonts w:eastAsia="Times New Roman"/>
          <w:szCs w:val="24"/>
        </w:rPr>
        <w:t>δεν κάνουν λάθη, αργούν δεν αργούν. Και για τη Μόρια μιλάμε για μια καθυστέρηση.</w:t>
      </w:r>
    </w:p>
    <w:p w14:paraId="6988BA80" w14:textId="77777777" w:rsidR="00374D63" w:rsidRDefault="00826AA3">
      <w:pPr>
        <w:spacing w:line="600" w:lineRule="auto"/>
        <w:ind w:firstLine="720"/>
        <w:contextualSpacing/>
        <w:jc w:val="both"/>
        <w:rPr>
          <w:rFonts w:eastAsia="Times New Roman"/>
          <w:szCs w:val="24"/>
        </w:rPr>
      </w:pPr>
      <w:r>
        <w:rPr>
          <w:rFonts w:eastAsia="Times New Roman"/>
          <w:szCs w:val="24"/>
        </w:rPr>
        <w:t>Θα πω, όμως, και κάτι ακόμη για τον κ. Παπαθεοδώρου και θα κλείσω. Ο υποφαινόμενος Βουλευτής, κύριε Παπαθεοδώρου -γ</w:t>
      </w:r>
      <w:r>
        <w:rPr>
          <w:rFonts w:eastAsia="Times New Roman"/>
          <w:szCs w:val="24"/>
        </w:rPr>
        <w:t>ιατί αναφέρθηκε σε μένα- είναι γνωστός στην τοπική κοινωνία για τους αγώνες του, για τον αντιφασιστικό και αντιρατσιστικό αγώνα που γίνεται στη Λέσβο εδώ και πολλά χρόνια. Δυστυχώς, δίπλα στους δήθεν πατριώτες - ρατσιστές - φασίστες το προηγούμενο διάστημα</w:t>
      </w:r>
      <w:r>
        <w:rPr>
          <w:rFonts w:eastAsia="Times New Roman"/>
          <w:szCs w:val="24"/>
        </w:rPr>
        <w:t xml:space="preserve"> στελέχη του δικού σας </w:t>
      </w:r>
      <w:r>
        <w:rPr>
          <w:rFonts w:eastAsia="Times New Roman"/>
          <w:szCs w:val="24"/>
        </w:rPr>
        <w:t>κ</w:t>
      </w:r>
      <w:r>
        <w:rPr>
          <w:rFonts w:eastAsia="Times New Roman"/>
          <w:szCs w:val="24"/>
        </w:rPr>
        <w:t>όμματος ήταν χέρι-χέρι και κραύγαζαν, όπως κραύγαζαν να δοθούν το συντομότερο δυνατόν οι αποζημιώσεις που δεν ψηφίζετε.</w:t>
      </w:r>
    </w:p>
    <w:p w14:paraId="6988BA81"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 πολύ.</w:t>
      </w:r>
    </w:p>
    <w:p w14:paraId="6988BA82"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(Χειροκροτήματα από τις πτέρυγες των ΣΥΡΙΖΑ και των ΑΝΕΛ)</w:t>
      </w:r>
    </w:p>
    <w:p w14:paraId="6988BA83"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w:t>
      </w:r>
      <w:r>
        <w:rPr>
          <w:rFonts w:eastAsia="Times New Roman"/>
          <w:b/>
          <w:szCs w:val="24"/>
        </w:rPr>
        <w:t>λου):</w:t>
      </w:r>
      <w:r>
        <w:rPr>
          <w:rFonts w:eastAsia="Times New Roman"/>
          <w:szCs w:val="24"/>
        </w:rPr>
        <w:t xml:space="preserve"> Ευχαριστούμε.</w:t>
      </w:r>
    </w:p>
    <w:p w14:paraId="6988BA84" w14:textId="77777777" w:rsidR="00374D63" w:rsidRDefault="00826AA3">
      <w:pPr>
        <w:spacing w:line="600" w:lineRule="auto"/>
        <w:ind w:firstLine="720"/>
        <w:contextualSpacing/>
        <w:jc w:val="both"/>
        <w:rPr>
          <w:rFonts w:eastAsia="Times New Roman"/>
          <w:szCs w:val="24"/>
        </w:rPr>
      </w:pPr>
      <w:r>
        <w:rPr>
          <w:rFonts w:eastAsia="Times New Roman"/>
          <w:szCs w:val="24"/>
        </w:rPr>
        <w:t>Ο Κοινοβουλευτικός Εκπρόσωπος της Δημοκρατικής Συμπαράταξης κ. Θεοχαρόπουλος έχει τον λόγο για δώδεκα λεπτά. Μετά ακολουθεί η κ</w:t>
      </w:r>
      <w:r>
        <w:rPr>
          <w:rFonts w:eastAsia="Times New Roman"/>
          <w:szCs w:val="24"/>
        </w:rPr>
        <w:t>.</w:t>
      </w:r>
      <w:r>
        <w:rPr>
          <w:rFonts w:eastAsia="Times New Roman"/>
          <w:szCs w:val="24"/>
        </w:rPr>
        <w:t xml:space="preserve"> Τριανταφύλλου.</w:t>
      </w:r>
    </w:p>
    <w:p w14:paraId="6988BA85" w14:textId="77777777" w:rsidR="00374D63" w:rsidRDefault="00826AA3">
      <w:pPr>
        <w:spacing w:line="600" w:lineRule="auto"/>
        <w:ind w:firstLine="720"/>
        <w:contextualSpacing/>
        <w:jc w:val="both"/>
        <w:rPr>
          <w:rFonts w:eastAsia="Times New Roman"/>
          <w:szCs w:val="24"/>
        </w:rPr>
      </w:pPr>
      <w:r>
        <w:rPr>
          <w:rFonts w:eastAsia="Times New Roman"/>
          <w:szCs w:val="24"/>
        </w:rPr>
        <w:t>Ορίστε, κύριε Θεοχαρόπουλε, έχετε τον λόγο.</w:t>
      </w:r>
    </w:p>
    <w:p w14:paraId="6988BA86" w14:textId="77777777" w:rsidR="00374D63" w:rsidRDefault="00826AA3">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 είναι γνωστό ότι η συζήτηση νομοσχεδίων δεν γίνεται ποτέ σε συνθήκες εργαστηρίου. Επηρεάζεται από τα γεγονότα που τρέχουν. Δεν μπορούμε, λοιπόν, να μείνουμε ανεπηρέαστοι από τις γενικότερες πολιτικές εξελίξεις και ειδικά στην </w:t>
      </w:r>
      <w:r>
        <w:rPr>
          <w:rFonts w:eastAsia="Times New Roman"/>
          <w:szCs w:val="24"/>
        </w:rPr>
        <w:t xml:space="preserve">αξιολόγηση, για τις οποίες, όπως είδαμε και σήμερα, η Κυβέρνηση </w:t>
      </w:r>
      <w:proofErr w:type="spellStart"/>
      <w:r>
        <w:rPr>
          <w:rFonts w:eastAsia="Times New Roman"/>
          <w:szCs w:val="24"/>
        </w:rPr>
        <w:t>επιχαίρει</w:t>
      </w:r>
      <w:proofErr w:type="spellEnd"/>
      <w:r>
        <w:rPr>
          <w:rFonts w:eastAsia="Times New Roman"/>
          <w:szCs w:val="24"/>
        </w:rPr>
        <w:t>. Αναρωτιέται, βέβαια, κανείς γιατί.</w:t>
      </w:r>
    </w:p>
    <w:p w14:paraId="6988BA87" w14:textId="77777777" w:rsidR="00374D63" w:rsidRDefault="00826AA3">
      <w:pPr>
        <w:spacing w:line="600" w:lineRule="auto"/>
        <w:ind w:firstLine="720"/>
        <w:contextualSpacing/>
        <w:jc w:val="both"/>
        <w:rPr>
          <w:rFonts w:eastAsia="Times New Roman"/>
          <w:szCs w:val="24"/>
        </w:rPr>
      </w:pPr>
      <w:r>
        <w:rPr>
          <w:rFonts w:eastAsia="Times New Roman"/>
          <w:szCs w:val="24"/>
        </w:rPr>
        <w:t>Η αξιολόγηση δεν έχει κλείσει. Η διαπραγμάτευση, την οποία κάνατε, οδήγησε και οδηγεί απ’ ό,τι φαίνεται σήμερα και με την παρουσία εδώ του Υπουργο</w:t>
      </w:r>
      <w:r>
        <w:rPr>
          <w:rFonts w:eastAsia="Times New Roman"/>
          <w:szCs w:val="24"/>
        </w:rPr>
        <w:t>ύ Οικονομικών, καθώς δεν διέψευσε τίποτα απ’ αυτά, στην προληπτική νομοθέτηση μέτρων, στη μείωση των συντάξεων και στη μείωση του αφορολόγητου ορίου, σε ότι λέγατε, δηλαδή, ότι είχατε κόκκινες γραμμές μέχρι τώρα.</w:t>
      </w:r>
    </w:p>
    <w:p w14:paraId="6988BA88" w14:textId="77777777" w:rsidR="00374D63" w:rsidRDefault="00826AA3">
      <w:pPr>
        <w:spacing w:line="600" w:lineRule="auto"/>
        <w:ind w:firstLine="720"/>
        <w:contextualSpacing/>
        <w:jc w:val="both"/>
        <w:rPr>
          <w:rFonts w:eastAsia="Times New Roman"/>
          <w:szCs w:val="24"/>
        </w:rPr>
      </w:pPr>
      <w:r>
        <w:rPr>
          <w:rFonts w:eastAsia="Times New Roman"/>
          <w:szCs w:val="24"/>
        </w:rPr>
        <w:t>Ταυτοχρόνως</w:t>
      </w:r>
      <w:r>
        <w:rPr>
          <w:rFonts w:eastAsia="Times New Roman"/>
          <w:szCs w:val="24"/>
        </w:rPr>
        <w:t xml:space="preserve"> έχουμε και τα αστειάκια του Υπουργού Οικονομικών από το πρωί, ο οποίος δεν έδινε ουσιαστικές απαντήσεις ούτε σήμερα. Όπως, όμως, είπε, ούτε την Τρίτη είναι έτοιμος να δώσει ουσιαστικές απαντήσεις.</w:t>
      </w:r>
    </w:p>
    <w:p w14:paraId="6988BA89" w14:textId="77777777" w:rsidR="00374D63" w:rsidRDefault="00826AA3">
      <w:pPr>
        <w:spacing w:line="600" w:lineRule="auto"/>
        <w:ind w:firstLine="720"/>
        <w:contextualSpacing/>
        <w:jc w:val="both"/>
        <w:rPr>
          <w:rFonts w:eastAsia="Times New Roman"/>
          <w:szCs w:val="24"/>
        </w:rPr>
      </w:pPr>
      <w:r>
        <w:rPr>
          <w:rFonts w:eastAsia="Times New Roman"/>
          <w:szCs w:val="24"/>
        </w:rPr>
        <w:t>Εμείς σας έχουμε ξεκαθαρίσει -σας το είπαμε και σήμερα- ότ</w:t>
      </w:r>
      <w:r>
        <w:rPr>
          <w:rFonts w:eastAsia="Times New Roman"/>
          <w:szCs w:val="24"/>
        </w:rPr>
        <w:t>ι θέλουμε να κλείσει η αξιολόγηση χωρίς νέα, απαράδεκτα μέτρα, αυτό που σας λένε όλοι οι φορείς και το Γραφείο Προϋπολογισμού της Βουλής ότι αν είχατε προχωρήσει εγκαίρως, το 2016, στο κατάλληλο χρονικό σημείο, χωρίς αυταπάτες, θα είχε κλείσει και δεν θα τ</w:t>
      </w:r>
      <w:r>
        <w:rPr>
          <w:rFonts w:eastAsia="Times New Roman"/>
          <w:szCs w:val="24"/>
        </w:rPr>
        <w:t>αλαιπωρείτο η ελληνική κοινωνία ούτε με την αβεβαιότητα αλλά ούτε και με αυτά τα νέα μέτρα τα δυσβάσταχτα.</w:t>
      </w:r>
    </w:p>
    <w:p w14:paraId="6988BA8A" w14:textId="77777777" w:rsidR="00374D63" w:rsidRDefault="00826AA3">
      <w:pPr>
        <w:spacing w:line="600" w:lineRule="auto"/>
        <w:ind w:firstLine="720"/>
        <w:contextualSpacing/>
        <w:jc w:val="both"/>
        <w:rPr>
          <w:rFonts w:eastAsia="Times New Roman"/>
          <w:szCs w:val="24"/>
        </w:rPr>
      </w:pPr>
      <w:r>
        <w:rPr>
          <w:rFonts w:eastAsia="Times New Roman"/>
          <w:szCs w:val="24"/>
        </w:rPr>
        <w:t>Ταυτοχρόνως η Κυβέρνησ</w:t>
      </w:r>
      <w:r>
        <w:rPr>
          <w:rFonts w:eastAsia="Times New Roman"/>
          <w:szCs w:val="24"/>
        </w:rPr>
        <w:t>ή</w:t>
      </w:r>
      <w:r>
        <w:rPr>
          <w:rFonts w:eastAsia="Times New Roman"/>
          <w:szCs w:val="24"/>
        </w:rPr>
        <w:t xml:space="preserve"> σας έχει εγγενείς δυσκολίες στην υλοποίηση μεταρρυθμίσεων. Τις αποφεύγει συστηματικά όλο αυτό το διάστημα. Αν τις είχε προχωρ</w:t>
      </w:r>
      <w:r>
        <w:rPr>
          <w:rFonts w:eastAsia="Times New Roman"/>
          <w:szCs w:val="24"/>
        </w:rPr>
        <w:t>ήσει, τα πράγματα θα ήταν διαφορετικά.</w:t>
      </w:r>
    </w:p>
    <w:p w14:paraId="6988BA8B" w14:textId="77777777" w:rsidR="00374D63" w:rsidRDefault="00826AA3">
      <w:pPr>
        <w:spacing w:line="600" w:lineRule="auto"/>
        <w:ind w:firstLine="720"/>
        <w:contextualSpacing/>
        <w:jc w:val="both"/>
        <w:rPr>
          <w:rFonts w:eastAsia="Times New Roman"/>
          <w:szCs w:val="24"/>
        </w:rPr>
      </w:pPr>
      <w:r>
        <w:rPr>
          <w:rFonts w:eastAsia="Times New Roman"/>
          <w:szCs w:val="24"/>
        </w:rPr>
        <w:t>Βεβαίως, βρισκόμαστε πάλι στο σημείο μηδέν, πάλι με την πλάτη στον τοίχο -τα ζήσαμε ξανά το 2015- και πάλι με έλλει</w:t>
      </w:r>
      <w:r>
        <w:rPr>
          <w:rFonts w:eastAsia="Times New Roman"/>
          <w:szCs w:val="24"/>
        </w:rPr>
        <w:t>μ</w:t>
      </w:r>
      <w:r>
        <w:rPr>
          <w:rFonts w:eastAsia="Times New Roman"/>
          <w:szCs w:val="24"/>
        </w:rPr>
        <w:t>μα εμπιστοσύνης απ’ όλους τους εταίρους, γιατί εξάλλου η υποτιμητική προληπτική νομοθέτηση αυτό ακριβ</w:t>
      </w:r>
      <w:r>
        <w:rPr>
          <w:rFonts w:eastAsia="Times New Roman"/>
          <w:szCs w:val="24"/>
        </w:rPr>
        <w:t>ώς σημαίνει.</w:t>
      </w:r>
    </w:p>
    <w:p w14:paraId="6988BA8C" w14:textId="77777777" w:rsidR="00374D63" w:rsidRDefault="00826AA3">
      <w:pPr>
        <w:spacing w:line="600" w:lineRule="auto"/>
        <w:ind w:firstLine="720"/>
        <w:contextualSpacing/>
        <w:jc w:val="both"/>
        <w:rPr>
          <w:rFonts w:eastAsia="Times New Roman"/>
          <w:szCs w:val="24"/>
        </w:rPr>
      </w:pPr>
      <w:r>
        <w:rPr>
          <w:rFonts w:eastAsia="Times New Roman"/>
          <w:szCs w:val="24"/>
        </w:rPr>
        <w:t>Σε αυτό το κλίμα, λοιπόν, του προβληματισμού συζητούμε σήμερα άλλο ένα νομοσχέδιο, νομοσχέδιο-σκούπα, το οποίο μόνο σημάδια μιας μεταρρυθμιστικής νοοτροπίας δεν δείχνει. Το ακριβώς αντίθετο συμβαίνει.</w:t>
      </w:r>
    </w:p>
    <w:p w14:paraId="6988BA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Προφανώς και δεν πρόκειται για το νομοσχέδ</w:t>
      </w:r>
      <w:r>
        <w:rPr>
          <w:rFonts w:eastAsia="Times New Roman" w:cs="Times New Roman"/>
          <w:szCs w:val="24"/>
        </w:rPr>
        <w:t xml:space="preserve">ιο του Υπουργείου Εσωτερικών που είχε δεσμευτεί ότι θα φέρει η Κυβέρνησή σας εδώ και μεγάλο χρονικό διάστημα για να ρυθμίσει όλα τα ανοιχτά θέματα της </w:t>
      </w:r>
      <w:r>
        <w:rPr>
          <w:rFonts w:eastAsia="Times New Roman" w:cs="Times New Roman"/>
          <w:szCs w:val="24"/>
        </w:rPr>
        <w:t>α</w:t>
      </w:r>
      <w:r>
        <w:rPr>
          <w:rFonts w:eastAsia="Times New Roman" w:cs="Times New Roman"/>
          <w:szCs w:val="24"/>
        </w:rPr>
        <w:t xml:space="preserve">υτοδιοίκησης. </w:t>
      </w:r>
    </w:p>
    <w:p w14:paraId="6988BA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Από τα σαράντα οκτώ άρθρα του νομοσχεδίου, λίγα μόνο αφορούν σε ζητήματα </w:t>
      </w:r>
      <w:r>
        <w:rPr>
          <w:rFonts w:eastAsia="Times New Roman" w:cs="Times New Roman"/>
          <w:szCs w:val="24"/>
        </w:rPr>
        <w:t>α</w:t>
      </w:r>
      <w:r>
        <w:rPr>
          <w:rFonts w:eastAsia="Times New Roman" w:cs="Times New Roman"/>
          <w:szCs w:val="24"/>
        </w:rPr>
        <w:t>υτοδιοίκησης. Τ</w:t>
      </w:r>
      <w:r>
        <w:rPr>
          <w:rFonts w:eastAsia="Times New Roman" w:cs="Times New Roman"/>
          <w:szCs w:val="24"/>
        </w:rPr>
        <w:t xml:space="preserve">α υπόλοιπα περιλαμβάνουν διατάξεις άλλων Υπουργείων. Τι απέγιναν τα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τέσσερα άρθρα που είχαν δοθεί σε δημόσια διαβούλευση; </w:t>
      </w:r>
    </w:p>
    <w:p w14:paraId="6988BA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περίμενε κανείς ένα -επιτέλους- άρτιο, σύννομο και κοστολογημένο νομοσχέδιο, ενώ βρίσκεται μπροστά σε μια προχειροδ</w:t>
      </w:r>
      <w:r>
        <w:rPr>
          <w:rFonts w:eastAsia="Times New Roman" w:cs="Times New Roman"/>
          <w:szCs w:val="24"/>
        </w:rPr>
        <w:t xml:space="preserve">ουλειά. Δεν λύνει τα προβλήματα. </w:t>
      </w:r>
    </w:p>
    <w:p w14:paraId="6988BA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 λοιπόν, διαψεύδονται οι ελπίδες για απόδοση δικαιοσύνης, ισονομίας, αξιοκρατίας. Εσείς τα υποστηρίζατε προεκλογικά, γι’ αυτό τα αναφέρω. Δεν υπάρχουν όλα αυτά, ενώ η επίκληση πλέον της απειρίας και των α</w:t>
      </w:r>
      <w:r>
        <w:rPr>
          <w:rFonts w:eastAsia="Times New Roman" w:cs="Times New Roman"/>
          <w:szCs w:val="24"/>
        </w:rPr>
        <w:t xml:space="preserve">υταπατών δεν μπορεί να υπάρξει, όχι τουλάχιστον μετά από δύο χρόνια στην εξουσία. </w:t>
      </w:r>
    </w:p>
    <w:p w14:paraId="6988BA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αντιπαρέρχομαι το πρώτο κεφάλαιο που αφορά στην ίδρυση ευρωπαϊκών πολιτικών κομμάτων και ιδρυμάτων, με το οποίο σας είπαμε ότι συμφωνούμε, γιατί</w:t>
      </w:r>
      <w:r>
        <w:rPr>
          <w:rFonts w:eastAsia="Times New Roman" w:cs="Times New Roman"/>
          <w:szCs w:val="24"/>
        </w:rPr>
        <w:t xml:space="preserve"> καλύπτει ένα υφιστάμενο κενό. </w:t>
      </w:r>
    </w:p>
    <w:p w14:paraId="6988BA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με την πολύπαθη </w:t>
      </w:r>
      <w:r>
        <w:rPr>
          <w:rFonts w:eastAsia="Times New Roman" w:cs="Times New Roman"/>
          <w:szCs w:val="24"/>
        </w:rPr>
        <w:t>δημόσια δ</w:t>
      </w:r>
      <w:r>
        <w:rPr>
          <w:rFonts w:eastAsia="Times New Roman" w:cs="Times New Roman"/>
          <w:szCs w:val="24"/>
        </w:rPr>
        <w:t xml:space="preserve">ιοίκηση. Ο ΣΥΡΙΖΑ έλεγε ότι στρατηγικός στόχος ήταν η διασφάλισης πλήρους και σταθερής εργασίας, στόχος δε των προτάσεών του ήταν η διαφάνεια στη </w:t>
      </w:r>
      <w:r>
        <w:rPr>
          <w:rFonts w:eastAsia="Times New Roman" w:cs="Times New Roman"/>
          <w:szCs w:val="24"/>
        </w:rPr>
        <w:t>δημόσια δ</w:t>
      </w:r>
      <w:r>
        <w:rPr>
          <w:rFonts w:eastAsia="Times New Roman" w:cs="Times New Roman"/>
          <w:szCs w:val="24"/>
        </w:rPr>
        <w:t xml:space="preserve">ιοίκηση. Παράλληλα, κατακεραύνωνε </w:t>
      </w:r>
      <w:r>
        <w:rPr>
          <w:rFonts w:eastAsia="Times New Roman" w:cs="Times New Roman"/>
          <w:szCs w:val="24"/>
        </w:rPr>
        <w:t xml:space="preserve">την ομηρία σε συμβασιούχους ορισμένου χρόνου ή έργου σε δήμους και άλλες υπηρεσίες του στενού ευρύτερου και ευρύτερου δημόσιου τομέα. </w:t>
      </w:r>
    </w:p>
    <w:p w14:paraId="6988BA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Πολύ ωραία μέχρι εδώ. Άλλωστε και εμείς υποστηρίζουμε ένα κράτος επιτελικό, αποτελεσματικό, που θα αποτελεί βασικό μοχλό </w:t>
      </w:r>
      <w:r>
        <w:rPr>
          <w:rFonts w:eastAsia="Times New Roman" w:cs="Times New Roman"/>
          <w:szCs w:val="24"/>
        </w:rPr>
        <w:t xml:space="preserve">της προσπάθειας ανάταξης της χώρας, αποκέντρωση του κράτους με αναβάθμιση της </w:t>
      </w:r>
      <w:r>
        <w:rPr>
          <w:rFonts w:eastAsia="Times New Roman" w:cs="Times New Roman"/>
          <w:szCs w:val="24"/>
        </w:rPr>
        <w:t>τοπικής αυτ</w:t>
      </w:r>
      <w:r>
        <w:rPr>
          <w:rFonts w:eastAsia="Times New Roman" w:cs="Times New Roman"/>
          <w:szCs w:val="24"/>
        </w:rPr>
        <w:t>οδιοίκησης και καθιέρωση νέων διαδικασιών με διαφάνεια και αξιοκρατία.</w:t>
      </w:r>
    </w:p>
    <w:p w14:paraId="6988BA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Γίνεται κάτι από όλα αυτά; Απολύτως τίποτα. Το αντίθετο γίνεται. Το βλέπουμε δύο χρόνια τώρα: πρ</w:t>
      </w:r>
      <w:r>
        <w:rPr>
          <w:rFonts w:eastAsia="Times New Roman" w:cs="Times New Roman"/>
          <w:szCs w:val="24"/>
        </w:rPr>
        <w:t>οχειρότητα, με την οποία αντιμετωπίζεται το κυβερνητικό έργο, προώθηση ρυθμίσεων, αλλάζοντας τις περισσότερες φορές το λεκτικό. Έχουμε συνηθίσει σε αυτό το λεκτικό. Εξάλλου, μετονομάσατε την τρόικα σε θεσμούς, κουαρτέτο. Το ίδιο είναι. Κατανοούν οι πολίτες</w:t>
      </w:r>
      <w:r>
        <w:rPr>
          <w:rFonts w:eastAsia="Times New Roman" w:cs="Times New Roman"/>
          <w:szCs w:val="24"/>
        </w:rPr>
        <w:t xml:space="preserve">. Έχουν και γνώση και κρίση. </w:t>
      </w:r>
    </w:p>
    <w:p w14:paraId="6988BA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Αίφνης, λοιπόν, οι μονιμοποιήσεις από το παράθυρο γίνονται αποκατάσταση και αποκάλυψη πραγματικών εργασιακών σχέσεων. Προχωράτε σε παρατάσεις συμβάσεων, πολλές φορές κατά παράβαση του νόμου και του Συντάγματος, εφευρίσκοντας λ</w:t>
      </w:r>
      <w:r>
        <w:rPr>
          <w:rFonts w:eastAsia="Times New Roman" w:cs="Times New Roman"/>
          <w:szCs w:val="24"/>
        </w:rPr>
        <w:t>ύσεις αμφιβόλου συνταγματικότητας, όπως η κατάργηση της αρμοδιότητας του ελέγχου του Ελεγκτικού Συνεδρίου για την έκδοση χρηματικών ενταλμάτων των δαπανών του κράτους, γιατί θα έπρεπε να προχωρήσει η πληρωμή των δεδουλευμένων των συμβασιούχων, με την οποία</w:t>
      </w:r>
      <w:r>
        <w:rPr>
          <w:rFonts w:eastAsia="Times New Roman" w:cs="Times New Roman"/>
          <w:szCs w:val="24"/>
        </w:rPr>
        <w:t xml:space="preserve">, βέβαια, εμείς δεν είμαστε αντίθετοι. Το έχουμε ξεκαθαρίσει. Διαφωνούμε, όμως, με τον τρόπο, με τον οποίο προχωρείτε. </w:t>
      </w:r>
    </w:p>
    <w:p w14:paraId="6988BA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στρέφεστε κατά δημάρχων, κατά </w:t>
      </w:r>
      <w:r>
        <w:rPr>
          <w:rFonts w:eastAsia="Times New Roman" w:cs="Times New Roman"/>
          <w:szCs w:val="24"/>
        </w:rPr>
        <w:t>ε</w:t>
      </w:r>
      <w:r>
        <w:rPr>
          <w:rFonts w:eastAsia="Times New Roman" w:cs="Times New Roman"/>
          <w:szCs w:val="24"/>
        </w:rPr>
        <w:t>πιτρόπων του Ελεγκτικού Συνεδρίου, ενώ παράλληλα δεν μπορείτε να μας δώσετε ένα συγκεκριμένο νο</w:t>
      </w:r>
      <w:r>
        <w:rPr>
          <w:rFonts w:eastAsia="Times New Roman" w:cs="Times New Roman"/>
          <w:szCs w:val="24"/>
        </w:rPr>
        <w:t xml:space="preserve">ύμερο αυτών που θέλετε να μονιμοποιήσετε μέσω των παρατάσεων, όπως δεν μας λέτε γιατί, εάν καλύπτουν μόνιμες ανάγκες, δεν ακολουθείται η κανονική διαδικασία. </w:t>
      </w:r>
    </w:p>
    <w:p w14:paraId="6988BA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έρχεστε</w:t>
      </w:r>
      <w:r>
        <w:rPr>
          <w:rFonts w:eastAsia="Times New Roman" w:cs="Times New Roman"/>
          <w:szCs w:val="24"/>
        </w:rPr>
        <w:t>,</w:t>
      </w:r>
      <w:r>
        <w:rPr>
          <w:rFonts w:eastAsia="Times New Roman" w:cs="Times New Roman"/>
          <w:szCs w:val="24"/>
        </w:rPr>
        <w:t xml:space="preserve"> μετά τον σάλο και την αντίδραση που προκλήθηκε</w:t>
      </w:r>
      <w:r>
        <w:rPr>
          <w:rFonts w:eastAsia="Times New Roman" w:cs="Times New Roman"/>
          <w:szCs w:val="24"/>
        </w:rPr>
        <w:t>,</w:t>
      </w:r>
      <w:r>
        <w:rPr>
          <w:rFonts w:eastAsia="Times New Roman" w:cs="Times New Roman"/>
          <w:szCs w:val="24"/>
        </w:rPr>
        <w:t xml:space="preserve"> να μας πείτε ότι σκοπεύετε το αμέσως</w:t>
      </w:r>
      <w:r>
        <w:rPr>
          <w:rFonts w:eastAsia="Times New Roman" w:cs="Times New Roman"/>
          <w:szCs w:val="24"/>
        </w:rPr>
        <w:t xml:space="preserve"> επόμενο διάστημα -που επίσης δεν γνωρίζουμε ποιο είναι- με συστηματικό τρόπο, να καλέσετε τα κόμματα, για να καταγραφούν όλες οι περιπτώσεις συμβασιούχων, να αποκαλυφθούν οι πραγματικές τους σχέσεις και να προσδιοριστεί ένα συγκεκριμένο πλαίσιο. </w:t>
      </w:r>
    </w:p>
    <w:p w14:paraId="6988BA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Γιατί δε</w:t>
      </w:r>
      <w:r>
        <w:rPr>
          <w:rFonts w:eastAsia="Times New Roman" w:cs="Times New Roman"/>
          <w:szCs w:val="24"/>
        </w:rPr>
        <w:t>ν έγινε νωρίτερα; Τι σας εμπόδισε δύο χρόνια τώρα -εννοώ την Κυβέρνησή σας, γιατί εσείς δεν ήσασταν Υπουργός Εσωτερικών και τα δύο χρόνια- να καλέσετε τα κόμματα και να προσπαθήσουμε όλοι μαζί να βρούμε μια νόμιμη και μόνιμη λύση;</w:t>
      </w:r>
    </w:p>
    <w:p w14:paraId="6988BA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Δεν το εννοείτε αυτό που </w:t>
      </w:r>
      <w:r>
        <w:rPr>
          <w:rFonts w:eastAsia="Times New Roman" w:cs="Times New Roman"/>
          <w:szCs w:val="24"/>
        </w:rPr>
        <w:t xml:space="preserve">λέτε. Υπεκφεύγετε κάθε φορά για να καλύψετε μια ανερμάτιστη και χωρίς κανέναν σοβαρό σχεδιασμό και προγραμματισμό πολιτική για τη </w:t>
      </w:r>
      <w:r>
        <w:rPr>
          <w:rFonts w:eastAsia="Times New Roman" w:cs="Times New Roman"/>
          <w:szCs w:val="24"/>
        </w:rPr>
        <w:t>δημόσια διοίκηση</w:t>
      </w:r>
      <w:r>
        <w:rPr>
          <w:rFonts w:eastAsia="Times New Roman" w:cs="Times New Roman"/>
          <w:szCs w:val="24"/>
        </w:rPr>
        <w:t xml:space="preserve"> και τη διοικητική μεταρρύθμιση του κράτους. </w:t>
      </w:r>
    </w:p>
    <w:p w14:paraId="6988BA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Θυμόμαστε και παλαιότερες πολιτικές, όπως του 2007 </w:t>
      </w:r>
      <w:r>
        <w:rPr>
          <w:rFonts w:eastAsia="Times New Roman" w:cs="Times New Roman"/>
          <w:szCs w:val="24"/>
        </w:rPr>
        <w:t xml:space="preserve">- </w:t>
      </w:r>
      <w:r>
        <w:rPr>
          <w:rFonts w:eastAsia="Times New Roman" w:cs="Times New Roman"/>
          <w:szCs w:val="24"/>
        </w:rPr>
        <w:t xml:space="preserve">2009, που οδήγησαν σε ένα πλαίσιο κρίσης τη χώρα, γιατί η κρίση ήρθε εκείνη τη στιγμή με μια διόγκωση του δημοσίου, η οποία έγινε χωρίς σχέδιο. Δεν εννοούμε το να βρουν δουλειές οι άνθρωποι, οι οποίοι πρέπει να βρουν </w:t>
      </w:r>
      <w:r>
        <w:rPr>
          <w:rFonts w:eastAsia="Times New Roman" w:cs="Times New Roman"/>
          <w:szCs w:val="24"/>
        </w:rPr>
        <w:t>μ</w:t>
      </w:r>
      <w:r>
        <w:rPr>
          <w:rFonts w:eastAsia="Times New Roman" w:cs="Times New Roman"/>
          <w:szCs w:val="24"/>
        </w:rPr>
        <w:t xml:space="preserve">ε ένα σχέδιο </w:t>
      </w:r>
      <w:r>
        <w:rPr>
          <w:rFonts w:eastAsia="Times New Roman" w:cs="Times New Roman"/>
          <w:szCs w:val="24"/>
        </w:rPr>
        <w:t xml:space="preserve">ανάταξης </w:t>
      </w:r>
      <w:r>
        <w:rPr>
          <w:rFonts w:eastAsia="Times New Roman" w:cs="Times New Roman"/>
          <w:szCs w:val="24"/>
        </w:rPr>
        <w:t>της ιδιωτικής οι</w:t>
      </w:r>
      <w:r>
        <w:rPr>
          <w:rFonts w:eastAsia="Times New Roman" w:cs="Times New Roman"/>
          <w:szCs w:val="24"/>
        </w:rPr>
        <w:t xml:space="preserve">κονομίας αλλά και του δημοσίου σε αρμονική συνύπαρξη </w:t>
      </w:r>
      <w:r>
        <w:rPr>
          <w:rFonts w:eastAsia="Times New Roman" w:cs="Times New Roman"/>
          <w:szCs w:val="24"/>
        </w:rPr>
        <w:t xml:space="preserve">ιδιωτικού </w:t>
      </w:r>
      <w:r>
        <w:rPr>
          <w:rFonts w:eastAsia="Times New Roman" w:cs="Times New Roman"/>
          <w:szCs w:val="24"/>
        </w:rPr>
        <w:t xml:space="preserve">με τον δημόσιο τομέα. Αυτός είναι ο δικός μας ο στόχος. Αλλά αντί γι’ αυτό και τότε, το 2007 </w:t>
      </w:r>
      <w:r>
        <w:rPr>
          <w:rFonts w:eastAsia="Times New Roman" w:cs="Times New Roman"/>
          <w:szCs w:val="24"/>
        </w:rPr>
        <w:t xml:space="preserve">- </w:t>
      </w:r>
      <w:r>
        <w:rPr>
          <w:rFonts w:eastAsia="Times New Roman" w:cs="Times New Roman"/>
          <w:szCs w:val="24"/>
        </w:rPr>
        <w:t>2009, είχε γίνει ουσιαστικά μια πρόσληψη, χωρίς κριτήριο</w:t>
      </w:r>
      <w:r>
        <w:rPr>
          <w:rFonts w:eastAsia="Times New Roman" w:cs="Times New Roman"/>
          <w:szCs w:val="24"/>
        </w:rPr>
        <w:t>,</w:t>
      </w:r>
      <w:r>
        <w:rPr>
          <w:rFonts w:eastAsia="Times New Roman" w:cs="Times New Roman"/>
          <w:szCs w:val="24"/>
        </w:rPr>
        <w:t xml:space="preserve"> των πάντων. Επειδή, λοιπόν, βλέπουμε ότι</w:t>
      </w:r>
      <w:r>
        <w:rPr>
          <w:rFonts w:eastAsia="Times New Roman" w:cs="Times New Roman"/>
          <w:szCs w:val="24"/>
        </w:rPr>
        <w:t xml:space="preserve"> με εκείνη την πλευρά της Νέας Δημοκρατίας έχετε επιλεκτικές σχέσεις και συνεργασίες -όπως αναφέρεστε εξάλλου και σε δημόσιες δηλώσεις σας και εσείς προσωπικά- γι’ αυτό ανησυχούμε. Και ανησυχούμε γιατί βλέπουμε ότι οι ίδιες πρακτικές που μας έφεραν στην κρ</w:t>
      </w:r>
      <w:r>
        <w:rPr>
          <w:rFonts w:eastAsia="Times New Roman" w:cs="Times New Roman"/>
          <w:szCs w:val="24"/>
        </w:rPr>
        <w:t xml:space="preserve">ίση, είναι πιθανόν να επαναληφθούν σήμερα. </w:t>
      </w:r>
    </w:p>
    <w:p w14:paraId="6988BA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δε, να αντικαταστήσετε ή να τροποποιήσετε διατάξεις που εσείς οι ίδιοι προωθήσατε. </w:t>
      </w:r>
    </w:p>
    <w:p w14:paraId="6988BA9C"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Αλήθεια, πιστεύετε ότι η αδυναμία ή η αναποτελεσματικότητα να διαπραγματευτείτε θα καλυφθεί με διορισμούς υπαλλήλων</w:t>
      </w:r>
      <w:r>
        <w:rPr>
          <w:rFonts w:eastAsia="Times New Roman" w:cs="Times New Roman"/>
          <w:szCs w:val="24"/>
        </w:rPr>
        <w:t xml:space="preserve"> με κριτήρια που δεν είναι αξιοκρατικά και με τη μη εφαρμογή νόμων, ακόμα και δικών σας; </w:t>
      </w:r>
    </w:p>
    <w:p w14:paraId="6988BA9D"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Πιστεύετε πραγματικά πως αυτά είναι τα ενδεδειγμένα βήματα που οδηγούν στην αξιοκρατία και τη διαφάνεια, που τόσο συχνά επικαλείστε; Μήπως πιστεύετε ότι ακόμα και έτσ</w:t>
      </w:r>
      <w:r>
        <w:rPr>
          <w:rFonts w:eastAsia="Times New Roman" w:cs="Times New Roman"/>
          <w:szCs w:val="24"/>
        </w:rPr>
        <w:t xml:space="preserve">ι θα εξασφαλίσετε κατάλληλες και επαρκώς στελεχωμένες υπηρεσίες που θα διασφαλίζουν το δημόσιο συμφέρον; </w:t>
      </w:r>
    </w:p>
    <w:p w14:paraId="6988BA9E"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πέρυσι ψηφίστηκε ο νόμος για το ενιαίο σύστημα κινητικότητας. Με το υπό συζήτηση νομοσχέδιο τον τροποποιείτε και εισάγετε ρυθμίσεις μετ</w:t>
      </w:r>
      <w:r>
        <w:rPr>
          <w:rFonts w:eastAsia="Times New Roman" w:cs="Times New Roman"/>
          <w:szCs w:val="24"/>
        </w:rPr>
        <w:t xml:space="preserve">αβατικής ισχύος. Διευρύνεται, δηλαδή, η δυνατότητα μετατάξεων και αποσπάσεων κατά το μεταβατικό στάδιο που μεσολαβεί μέχρι την έναρξη εφαρμογής του νέου συστήματος κινητικότητας στο </w:t>
      </w:r>
      <w:r>
        <w:rPr>
          <w:rFonts w:eastAsia="Times New Roman" w:cs="Times New Roman"/>
          <w:szCs w:val="24"/>
        </w:rPr>
        <w:t>δημόσιο</w:t>
      </w:r>
      <w:r>
        <w:rPr>
          <w:rFonts w:eastAsia="Times New Roman" w:cs="Times New Roman"/>
          <w:szCs w:val="24"/>
        </w:rPr>
        <w:t>. Προβάλλεται δε ως αναγκαία η ρύθμιση, για να καλυφθούν άμεσες ανά</w:t>
      </w:r>
      <w:r>
        <w:rPr>
          <w:rFonts w:eastAsia="Times New Roman" w:cs="Times New Roman"/>
          <w:szCs w:val="24"/>
        </w:rPr>
        <w:t xml:space="preserve">γκες σε δημόσιες υπηρεσίες. </w:t>
      </w:r>
    </w:p>
    <w:p w14:paraId="6988BA9F"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Κυβέρνηση για να προχωρήσει το νέο σύστημα κινητικότητας; Διότι προφανώς οι κατ’ εξαίρεση και κατά παρέκκλιση ρυθμίσεις, έστω και αν γίνονται για την κάλυψη άμεσων αναγκών, δεν αποτελούν χρηστή διοίκηση και εν τοις </w:t>
      </w:r>
      <w:proofErr w:type="spellStart"/>
      <w:r>
        <w:rPr>
          <w:rFonts w:eastAsia="Times New Roman" w:cs="Times New Roman"/>
          <w:szCs w:val="24"/>
        </w:rPr>
        <w:t>π</w:t>
      </w:r>
      <w:r>
        <w:rPr>
          <w:rFonts w:eastAsia="Times New Roman" w:cs="Times New Roman"/>
          <w:szCs w:val="24"/>
        </w:rPr>
        <w:t>ράγμασι</w:t>
      </w:r>
      <w:proofErr w:type="spellEnd"/>
      <w:r>
        <w:rPr>
          <w:rFonts w:eastAsia="Times New Roman" w:cs="Times New Roman"/>
          <w:szCs w:val="24"/>
        </w:rPr>
        <w:t xml:space="preserve"> ακυρώνουν το νέο σύστημα κινητικότητας. </w:t>
      </w:r>
    </w:p>
    <w:p w14:paraId="6988BAA0"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δεν είναι κατανοητό με ποια κριτήρια έχει γίνει η αύξηση των εξαιρέσεων από το σύστημα κινητικότητας. </w:t>
      </w:r>
    </w:p>
    <w:p w14:paraId="6988BAA1"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αποδεικνύεται καθημερινά ότι το μόνο που ενδιαφέρει είναι να ελέγξετε τώρα εσείς το κράτος. Πρόκειται για μια αντίληψη που είναι το πρόβλημα, είναι η αρχή του προβλήματος. Το θέμα είναι να φτιάξουμε αξιοκρατικές δομές, όχι να ελέγξετε τώρα εσείς το κράτος</w:t>
      </w:r>
      <w:r>
        <w:rPr>
          <w:rFonts w:eastAsia="Times New Roman" w:cs="Times New Roman"/>
          <w:szCs w:val="24"/>
        </w:rPr>
        <w:t xml:space="preserve">. </w:t>
      </w:r>
    </w:p>
    <w:p w14:paraId="6988BAA2"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των πελατειακών σχέσεων και της αναξιοκρατίας θα σταματήσει, λοιπόν, μόνο όταν συμφωνηθούν γενναίες μεταρρυθμίσεις, ακόμα και αν αυτές συνεπάγονται πολιτικό κόστος. </w:t>
      </w:r>
    </w:p>
    <w:p w14:paraId="6988BAA3"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μιλάμε για μεταρρυθμίσεις, να σας πω ότι μιλάμε για προοδευτικές </w:t>
      </w:r>
      <w:r>
        <w:rPr>
          <w:rFonts w:eastAsia="Times New Roman" w:cs="Times New Roman"/>
          <w:szCs w:val="24"/>
        </w:rPr>
        <w:t>μεταρρυθμίσεις, που έχουν σχέση με τις θέσεις της σοσιαλδημοκρατίας</w:t>
      </w:r>
      <w:r>
        <w:rPr>
          <w:rFonts w:eastAsia="Times New Roman" w:cs="Times New Roman"/>
          <w:szCs w:val="24"/>
        </w:rPr>
        <w:t xml:space="preserve"> και όχι τις δικές σας.</w:t>
      </w:r>
      <w:r>
        <w:rPr>
          <w:rFonts w:eastAsia="Times New Roman" w:cs="Times New Roman"/>
          <w:szCs w:val="24"/>
        </w:rPr>
        <w:t xml:space="preserve"> </w:t>
      </w:r>
    </w:p>
    <w:p w14:paraId="6988BAA4"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απορήσατε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τις θέσεις της σοσιαλδημοκρατίας και αυτά που γίνονται στο εξωτερικό και τη σχέση τη δική μας σε αυτό το πλαίσιο, να σα</w:t>
      </w:r>
      <w:r>
        <w:rPr>
          <w:rFonts w:eastAsia="Times New Roman" w:cs="Times New Roman"/>
          <w:szCs w:val="24"/>
        </w:rPr>
        <w:t>ς πούμε ότι ακριβώς αυτές οι θέσεις είναι εκείνες που έχουμε στα προγράμματά μας, τις οποίες δεν τις έχετε εσείς. Τι δηλαδή; Την αρμονική συνύπαρξη του δημόσιου με τον ιδιωτικό τομέα, τη δημιουργία ενός κράτους το οποίο θα είναι αναπτυξιακό, το οποίο θα δη</w:t>
      </w:r>
      <w:r>
        <w:rPr>
          <w:rFonts w:eastAsia="Times New Roman" w:cs="Times New Roman"/>
          <w:szCs w:val="24"/>
        </w:rPr>
        <w:t>μιουργεί, θα έχει ποιοτικές δημόσιες υπηρεσίες στους κρίσιμους τομείς παιδείας, υγείας, ασφάλειας, ένα αναπτυξιακό κράτος που θα υπάρχει ταυτόχρονα με μια ανταγωνιστική ιδιωτική οικονομία που θα παράγει θέσεις εργασίας. Δεν πιστεύουμε σε μια επιδοματική πο</w:t>
      </w:r>
      <w:r>
        <w:rPr>
          <w:rFonts w:eastAsia="Times New Roman" w:cs="Times New Roman"/>
          <w:szCs w:val="24"/>
        </w:rPr>
        <w:t xml:space="preserve">λιτική ανακύκλωσης της φτώχειας, στην οποία εσείς, η Κυβέρνησή σας, προχωράει, η οποία δεν έχει καμμία σχέση με τη σύγχρονη σοσιαλδημοκρατία σήμερα. </w:t>
      </w:r>
    </w:p>
    <w:p w14:paraId="6988BAA5"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Επίσης, προσπαθήσατε και πάλι με μια τροπολογία που ήρθε στο νομοσχέδιό σας, αλλά ευτυχώς την αποσύρατε, ν</w:t>
      </w:r>
      <w:r>
        <w:rPr>
          <w:rFonts w:eastAsia="Times New Roman" w:cs="Times New Roman"/>
          <w:szCs w:val="24"/>
        </w:rPr>
        <w:t xml:space="preserve">α καταργήσετε τις διατάξεις -ένα άρθρο στο νομοσχέδιό σας στις </w:t>
      </w:r>
      <w:r>
        <w:rPr>
          <w:rFonts w:eastAsia="Times New Roman" w:cs="Times New Roman"/>
          <w:szCs w:val="24"/>
        </w:rPr>
        <w:t>ε</w:t>
      </w:r>
      <w:r>
        <w:rPr>
          <w:rFonts w:eastAsia="Times New Roman" w:cs="Times New Roman"/>
          <w:szCs w:val="24"/>
        </w:rPr>
        <w:t>πιτροπές- για την απαγόρευση της διάθεσης φυτοφαρμάκων, των οποίων έχει λήξει η ημερομηνία χρήσης τους, δημιουργώντας σοβαρά προβλήματα για τη δημόσια υγεία, τους αγρότες, αλλά και το περιβάλλ</w:t>
      </w:r>
      <w:r>
        <w:rPr>
          <w:rFonts w:eastAsia="Times New Roman" w:cs="Times New Roman"/>
          <w:szCs w:val="24"/>
        </w:rPr>
        <w:t xml:space="preserve">ον. </w:t>
      </w:r>
    </w:p>
    <w:p w14:paraId="6988BAA6"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Πριν από ένα</w:t>
      </w:r>
      <w:r>
        <w:rPr>
          <w:rFonts w:eastAsia="Times New Roman" w:cs="Times New Roman"/>
          <w:szCs w:val="24"/>
        </w:rPr>
        <w:t>ν</w:t>
      </w:r>
      <w:r>
        <w:rPr>
          <w:rFonts w:eastAsia="Times New Roman" w:cs="Times New Roman"/>
          <w:szCs w:val="24"/>
        </w:rPr>
        <w:t xml:space="preserve"> χρόνο προσπαθήσατε να κάνετε, αγαπητοί συνάδελφοι του ΣΥΡΙΖΑ, της κυβερνητικής </w:t>
      </w:r>
      <w:r>
        <w:rPr>
          <w:rFonts w:eastAsia="Times New Roman" w:cs="Times New Roman"/>
          <w:szCs w:val="24"/>
        </w:rPr>
        <w:t>π</w:t>
      </w:r>
      <w:r>
        <w:rPr>
          <w:rFonts w:eastAsia="Times New Roman" w:cs="Times New Roman"/>
          <w:szCs w:val="24"/>
        </w:rPr>
        <w:t>λειοψηφίας, ακριβώς το ίδιο, να περάσετε μια παρόμοια διάταξη. Όμως, υπό την πίεση τότε της Δημοκρατικής Συμπαράταξης την αποσύρατε. Και πάλι την αποσύρατε μ</w:t>
      </w:r>
      <w:r>
        <w:rPr>
          <w:rFonts w:eastAsia="Times New Roman" w:cs="Times New Roman"/>
          <w:szCs w:val="24"/>
        </w:rPr>
        <w:t xml:space="preserve">ετά τη σφοδρή αντίδρασή μας. </w:t>
      </w:r>
    </w:p>
    <w:p w14:paraId="6988BAA7"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Πήγατε, επίσης, να καταργήσετε το Παρατηρητήριο Τιμών Γεωργικών Φαρμάκων. Έχετε διαψεύσει όλες τις προεκλογικές σας υποσχέσεις και στον αγροτικό τομέα. Από εκεί που διατυμπανίζατε, μεταξύ άλλων, το κοινωνικό δικαίωμα της πρόσβ</w:t>
      </w:r>
      <w:r>
        <w:rPr>
          <w:rFonts w:eastAsia="Times New Roman" w:cs="Times New Roman"/>
          <w:szCs w:val="24"/>
        </w:rPr>
        <w:t>ασης σε υγιεινά τρόφιμα, την προστασία του περιβάλλοντος, φθάσατε στο σημείο να μεταφέρετε και να αλλάζετε, να καταργείτε την ημερομηνία χρήσης των γεωργικών φαρμάκων. Αυτό ξεπερνάει τη λέξη «προσαρμογή». Με όρους της γεωπονικής επιστήμης θα μου επιτρέψετε</w:t>
      </w:r>
      <w:r>
        <w:rPr>
          <w:rFonts w:eastAsia="Times New Roman" w:cs="Times New Roman"/>
          <w:szCs w:val="24"/>
        </w:rPr>
        <w:t xml:space="preserve"> να σας πω ότι είναι </w:t>
      </w:r>
      <w:r>
        <w:rPr>
          <w:rFonts w:eastAsia="Times New Roman" w:cs="Times New Roman"/>
          <w:szCs w:val="24"/>
        </w:rPr>
        <w:t>«</w:t>
      </w:r>
      <w:r>
        <w:rPr>
          <w:rFonts w:eastAsia="Times New Roman" w:cs="Times New Roman"/>
          <w:szCs w:val="24"/>
        </w:rPr>
        <w:t>μετάλλαξη</w:t>
      </w:r>
      <w:r>
        <w:rPr>
          <w:rFonts w:eastAsia="Times New Roman" w:cs="Times New Roman"/>
          <w:szCs w:val="24"/>
        </w:rPr>
        <w:t>»</w:t>
      </w:r>
      <w:r>
        <w:rPr>
          <w:rFonts w:eastAsia="Times New Roman" w:cs="Times New Roman"/>
          <w:szCs w:val="24"/>
        </w:rPr>
        <w:t xml:space="preserve">. </w:t>
      </w:r>
    </w:p>
    <w:p w14:paraId="6988BAA8"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color w:val="000000" w:themeColor="text1"/>
          <w:szCs w:val="24"/>
        </w:rPr>
      </w:pPr>
      <w:r w:rsidRPr="003E45B0">
        <w:rPr>
          <w:rFonts w:eastAsia="Times New Roman" w:cs="Times New Roman"/>
          <w:color w:val="000000" w:themeColor="text1"/>
          <w:szCs w:val="24"/>
        </w:rPr>
        <w:t>Τέλος, επειδή αναφέρθηκε ο προηγούμενος ομιλητής στο προσφυγικό, θα ήθελα να σας πω το εξής: Η πολιτική της Κυβέρνησής σας έχει αποτύχει στο προσφυγικό. Το έχουμε ξεκαθαρίσει. Σας το έχουμε πει. Νομίζουμε ότι είναι ξεκάθαρο. Δεν υπάρχει καμμία αμφιβολία ότ</w:t>
      </w:r>
      <w:r w:rsidRPr="003E45B0">
        <w:rPr>
          <w:rFonts w:eastAsia="Times New Roman" w:cs="Times New Roman"/>
          <w:color w:val="000000" w:themeColor="text1"/>
          <w:szCs w:val="24"/>
        </w:rPr>
        <w:t>ι υπάρχουν ευθύνες και σε ευρωπαϊκό και σε διεθνές επίπεδο. Αναγνωρίζουμε ότι η διαχείριση της κρίσης είναι δύσκολη. Δεν είναι, όμως, ανεκτό μετά από δ</w:t>
      </w:r>
      <w:r>
        <w:rPr>
          <w:rFonts w:eastAsia="Times New Roman" w:cs="Times New Roman"/>
          <w:color w:val="000000" w:themeColor="text1"/>
          <w:szCs w:val="24"/>
        </w:rPr>
        <w:t>ύ</w:t>
      </w:r>
      <w:r w:rsidRPr="003E45B0">
        <w:rPr>
          <w:rFonts w:eastAsia="Times New Roman" w:cs="Times New Roman"/>
          <w:color w:val="000000" w:themeColor="text1"/>
          <w:szCs w:val="24"/>
        </w:rPr>
        <w:t xml:space="preserve">ο χρόνια να είμαστε σε αυτή την κατάσταση στη χώρα μας. </w:t>
      </w:r>
    </w:p>
    <w:p w14:paraId="6988BAA9" w14:textId="77777777" w:rsidR="00374D63" w:rsidRDefault="00826AA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σας είπαμε για την τροπολογία</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 xml:space="preserve">φέρατε -και ο κ. Παπαθεοδώρου, στον οποίο αναφέρθηκε πολλές φορές ο προηγούμενος ομιλητής του ΣΥΡΙΖΑ- ότι αυτό που ζητούμε είναι να αποσύρετε την τροπολογία για το προσφυγικό, γιατί ο τρόπος που πληρώνονται ουσιαστικά αυτοί οι άνθρωποι </w:t>
      </w:r>
      <w:r>
        <w:rPr>
          <w:rFonts w:eastAsia="Times New Roman" w:cs="Times New Roman"/>
          <w:szCs w:val="24"/>
        </w:rPr>
        <w:t>-οι οποίοι πρέπει να</w:t>
      </w:r>
      <w:r>
        <w:rPr>
          <w:rFonts w:eastAsia="Times New Roman" w:cs="Times New Roman"/>
          <w:szCs w:val="24"/>
        </w:rPr>
        <w:t xml:space="preserve"> πληρωθούν- </w:t>
      </w:r>
      <w:r>
        <w:rPr>
          <w:rFonts w:eastAsia="Times New Roman" w:cs="Times New Roman"/>
          <w:szCs w:val="24"/>
        </w:rPr>
        <w:t>δείχνει και υποκρισία και ρατσισμό. Και αυτό, διότι δεν μπορείς να παίρνεις αυτά τα χρήματα με αυτό τον τρόπο.</w:t>
      </w:r>
    </w:p>
    <w:p w14:paraId="6988BA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88BA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6988BA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αυτό, εξάλλου, στο τ</w:t>
      </w:r>
      <w:r>
        <w:rPr>
          <w:rFonts w:eastAsia="Times New Roman" w:cs="Times New Roman"/>
          <w:szCs w:val="24"/>
        </w:rPr>
        <w:t>έλος συμφωνήσατε και εσείς. Αυτό είναι το πρόβλημά μας και γι</w:t>
      </w:r>
      <w:r>
        <w:rPr>
          <w:rFonts w:eastAsia="Times New Roman" w:cs="Times New Roman"/>
          <w:szCs w:val="24"/>
        </w:rPr>
        <w:t>’</w:t>
      </w:r>
      <w:r>
        <w:rPr>
          <w:rFonts w:eastAsia="Times New Roman" w:cs="Times New Roman"/>
          <w:szCs w:val="24"/>
        </w:rPr>
        <w:t xml:space="preserve"> αυτό σας είπαμε να βρείτε έναν νόμιμο τρόπο, ώστε να μη χρεώνουμε αυτά τα προβλήματα στους πρόσφυγες και στους μετανάστες. Αυτό πρέπει να πράξετε. Αυτό δεν το πράττετε για άλλη μια φορά. </w:t>
      </w:r>
    </w:p>
    <w:p w14:paraId="6988BAAD" w14:textId="77777777" w:rsidR="00374D63" w:rsidRDefault="00826AA3">
      <w:pPr>
        <w:spacing w:line="600" w:lineRule="auto"/>
        <w:ind w:firstLine="720"/>
        <w:contextualSpacing/>
        <w:jc w:val="both"/>
        <w:rPr>
          <w:rFonts w:eastAsia="Times New Roman"/>
          <w:szCs w:val="24"/>
        </w:rPr>
      </w:pPr>
      <w:r>
        <w:rPr>
          <w:rFonts w:eastAsia="Times New Roman"/>
          <w:szCs w:val="24"/>
        </w:rPr>
        <w:t>Αγαπη</w:t>
      </w:r>
      <w:r>
        <w:rPr>
          <w:rFonts w:eastAsia="Times New Roman"/>
          <w:szCs w:val="24"/>
        </w:rPr>
        <w:t>τοί Βουλευτές, η χώρα μας δεν θα βγει από την κρίση με αυτόν τον τρόπο. Εμείς στη Δημοκρατική Συμπαράταξη θεωρούμε ότι μόνο με εθνική συνεννόηση μπορούμε να βγούμε από την κρίση. Εμείς σταθερά βάζουμε το εθνικό πάνω από το κομματικό συμφέρον, γι’ αυτό ζητο</w:t>
      </w:r>
      <w:r>
        <w:rPr>
          <w:rFonts w:eastAsia="Times New Roman"/>
          <w:szCs w:val="24"/>
        </w:rPr>
        <w:t xml:space="preserve">ύμε αυτή την εθνική συνεννόηση. Ο ΣΥΡΙΖΑ και η Νέα Δημοκρατία συνεχίζουν να μην το πράττουν. Συνεχίζουν να έχουν μία λογική στείρας πόλωσης, η οποία δεν βγάζει από την κρίση. Είναι μακριά από τις ανάγκες του σήμερα. </w:t>
      </w:r>
    </w:p>
    <w:p w14:paraId="6988BAA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Επιτέλους </w:t>
      </w:r>
      <w:r>
        <w:rPr>
          <w:rFonts w:eastAsia="Times New Roman"/>
          <w:szCs w:val="24"/>
        </w:rPr>
        <w:t>πρέπει να υπάρξει</w:t>
      </w:r>
      <w:r>
        <w:rPr>
          <w:rFonts w:eastAsia="Times New Roman"/>
          <w:szCs w:val="24"/>
        </w:rPr>
        <w:t xml:space="preserve"> μια πολιτικ</w:t>
      </w:r>
      <w:r>
        <w:rPr>
          <w:rFonts w:eastAsia="Times New Roman"/>
          <w:szCs w:val="24"/>
        </w:rPr>
        <w:t>ή, μια άλλη λογική, η οποία θα φέρει δουλειές και θα βγάλει τη χώρα από την κρίση. Αυτό είναι το στοίχημα από εδώ και στο εξής.</w:t>
      </w:r>
    </w:p>
    <w:p w14:paraId="6988BAAF" w14:textId="77777777" w:rsidR="00374D63" w:rsidRDefault="00826AA3">
      <w:pPr>
        <w:spacing w:line="600" w:lineRule="auto"/>
        <w:ind w:firstLine="720"/>
        <w:contextualSpacing/>
        <w:jc w:val="both"/>
        <w:rPr>
          <w:rFonts w:eastAsia="Times New Roman"/>
          <w:szCs w:val="24"/>
        </w:rPr>
      </w:pPr>
      <w:r>
        <w:rPr>
          <w:rFonts w:eastAsia="Times New Roman"/>
          <w:szCs w:val="24"/>
        </w:rPr>
        <w:t>Σας ευχαριστώ.</w:t>
      </w:r>
    </w:p>
    <w:p w14:paraId="6988BAB0" w14:textId="77777777" w:rsidR="00374D63" w:rsidRDefault="00826AA3">
      <w:pPr>
        <w:spacing w:line="600" w:lineRule="auto"/>
        <w:ind w:firstLine="720"/>
        <w:contextualSpacing/>
        <w:rPr>
          <w:rFonts w:eastAsia="Times New Roman"/>
          <w:szCs w:val="24"/>
        </w:rPr>
      </w:pPr>
      <w:r>
        <w:rPr>
          <w:rFonts w:eastAsia="Times New Roman"/>
          <w:szCs w:val="24"/>
        </w:rPr>
        <w:t>(Χειροκροτήματα από την πτέρυγα της Δημοκρατικής Συμπαράταξης</w:t>
      </w:r>
      <w:r>
        <w:rPr>
          <w:rFonts w:eastAsia="Times New Roman"/>
          <w:szCs w:val="24"/>
        </w:rPr>
        <w:t xml:space="preserve"> ΠΑΣΟΚ - ΔΗΜΑΡ</w:t>
      </w:r>
      <w:r>
        <w:rPr>
          <w:rFonts w:eastAsia="Times New Roman"/>
          <w:szCs w:val="24"/>
        </w:rPr>
        <w:t>)</w:t>
      </w:r>
    </w:p>
    <w:p w14:paraId="6988BAB1"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w:t>
      </w:r>
      <w:r>
        <w:rPr>
          <w:rFonts w:eastAsia="Times New Roman"/>
          <w:b/>
          <w:szCs w:val="24"/>
        </w:rPr>
        <w:t>ούλου):</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w:t>
      </w:r>
      <w:r>
        <w:rPr>
          <w:rFonts w:eastAsia="Times New Roman" w:cs="Times New Roman"/>
        </w:rPr>
        <w:t xml:space="preserve">ίου και τον τρόπο οργάνωσης και λειτουργίας της Βουλής, σαράντα τέσσερις μαθητές και μαθήτριες και τρεις εκπαιδευτικοί συνοδοί τους από το 2ο Γυμνάσιο Τούμπας Θεσσαλονίκης. </w:t>
      </w:r>
    </w:p>
    <w:p w14:paraId="6988BAB2" w14:textId="77777777" w:rsidR="00374D63" w:rsidRDefault="00826AA3">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988BAB3" w14:textId="77777777" w:rsidR="00374D63" w:rsidRDefault="00826AA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6988BAB4" w14:textId="77777777" w:rsidR="00374D63" w:rsidRDefault="00826AA3">
      <w:pPr>
        <w:spacing w:line="600" w:lineRule="auto"/>
        <w:ind w:firstLine="720"/>
        <w:contextualSpacing/>
        <w:jc w:val="both"/>
        <w:rPr>
          <w:rFonts w:eastAsia="Times New Roman"/>
          <w:szCs w:val="24"/>
        </w:rPr>
      </w:pPr>
      <w:r>
        <w:rPr>
          <w:rFonts w:eastAsia="Times New Roman"/>
          <w:szCs w:val="24"/>
        </w:rPr>
        <w:t>Τον λ</w:t>
      </w:r>
      <w:r>
        <w:rPr>
          <w:rFonts w:eastAsia="Times New Roman"/>
          <w:szCs w:val="24"/>
        </w:rPr>
        <w:t xml:space="preserve">όγο έχει ο κ. </w:t>
      </w:r>
      <w:proofErr w:type="spellStart"/>
      <w:r>
        <w:rPr>
          <w:rFonts w:eastAsia="Times New Roman"/>
          <w:szCs w:val="24"/>
        </w:rPr>
        <w:t>Παπαχριστόπουλος</w:t>
      </w:r>
      <w:proofErr w:type="spellEnd"/>
      <w:r>
        <w:rPr>
          <w:rFonts w:eastAsia="Times New Roman"/>
          <w:szCs w:val="24"/>
        </w:rPr>
        <w:t xml:space="preserve"> για δώδεκα λεπτά. Είναι ο τελευταίος Κοινοβουλευτικός Εκπρόσωπος.</w:t>
      </w:r>
    </w:p>
    <w:p w14:paraId="6988BAB5"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κυρία Πρόεδρε.</w:t>
      </w:r>
    </w:p>
    <w:p w14:paraId="6988BAB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Πριν από δύο μέρες ο </w:t>
      </w:r>
      <w:r>
        <w:rPr>
          <w:rFonts w:eastAsia="Times New Roman"/>
          <w:szCs w:val="24"/>
        </w:rPr>
        <w:t>εισαγγελέας ε</w:t>
      </w:r>
      <w:r>
        <w:rPr>
          <w:rFonts w:eastAsia="Times New Roman"/>
          <w:szCs w:val="24"/>
        </w:rPr>
        <w:t>φετών</w:t>
      </w:r>
      <w:r>
        <w:rPr>
          <w:rFonts w:eastAsia="Times New Roman"/>
          <w:szCs w:val="24"/>
        </w:rPr>
        <w:t xml:space="preserve"> Γρηγόρης </w:t>
      </w:r>
      <w:proofErr w:type="spellStart"/>
      <w:r>
        <w:rPr>
          <w:rFonts w:eastAsia="Times New Roman"/>
          <w:szCs w:val="24"/>
        </w:rPr>
        <w:t>Πεπόνης</w:t>
      </w:r>
      <w:proofErr w:type="spellEnd"/>
      <w:r>
        <w:rPr>
          <w:rFonts w:eastAsia="Times New Roman"/>
          <w:szCs w:val="24"/>
        </w:rPr>
        <w:t xml:space="preserve"> -για όσους τον θυμούνται- άσκησε έφεση σε μία -κατά τη γνώμη μου- προκλητική απόφαση, σύμφωνα με την οποία από τους δεκαεννέα υπεύθυνους της </w:t>
      </w:r>
      <w:r>
        <w:rPr>
          <w:rFonts w:eastAsia="Times New Roman"/>
          <w:szCs w:val="24"/>
        </w:rPr>
        <w:t>«</w:t>
      </w:r>
      <w:r>
        <w:rPr>
          <w:rFonts w:eastAsia="Times New Roman"/>
          <w:szCs w:val="24"/>
          <w:lang w:val="en-US"/>
        </w:rPr>
        <w:t>ENERGA</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lang w:val="en-US"/>
        </w:rPr>
        <w:t>HELLAS</w:t>
      </w:r>
      <w:r>
        <w:rPr>
          <w:rFonts w:eastAsia="Times New Roman"/>
          <w:szCs w:val="24"/>
        </w:rPr>
        <w:t xml:space="preserve"> </w:t>
      </w:r>
      <w:r>
        <w:rPr>
          <w:rFonts w:eastAsia="Times New Roman"/>
          <w:szCs w:val="24"/>
          <w:lang w:val="en-US"/>
        </w:rPr>
        <w:t>POWER</w:t>
      </w:r>
      <w:r>
        <w:rPr>
          <w:rFonts w:eastAsia="Times New Roman"/>
          <w:szCs w:val="24"/>
        </w:rPr>
        <w:t>»</w:t>
      </w:r>
      <w:r>
        <w:rPr>
          <w:rFonts w:eastAsia="Times New Roman"/>
          <w:szCs w:val="24"/>
        </w:rPr>
        <w:t xml:space="preserve"> μόνο τρεις </w:t>
      </w:r>
      <w:r>
        <w:rPr>
          <w:rFonts w:eastAsia="Times New Roman"/>
          <w:szCs w:val="24"/>
        </w:rPr>
        <w:t xml:space="preserve">θα </w:t>
      </w:r>
      <w:r>
        <w:rPr>
          <w:rFonts w:eastAsia="Times New Roman"/>
          <w:szCs w:val="24"/>
        </w:rPr>
        <w:t xml:space="preserve">πήγαιναν φυλακή, ενώ για τους άλλους υπήρχε ανασταλτικό αποτέλεσμα. </w:t>
      </w:r>
    </w:p>
    <w:p w14:paraId="6988BAB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Ασκήθηκε έφεση γι’ αυτή την κατά τη γνώμη μου σκανδαλώδη απόφαση. Νομίζω ότι και οι </w:t>
      </w:r>
      <w:proofErr w:type="spellStart"/>
      <w:r>
        <w:rPr>
          <w:rFonts w:eastAsia="Times New Roman"/>
          <w:szCs w:val="24"/>
        </w:rPr>
        <w:t>κρίνοντες</w:t>
      </w:r>
      <w:proofErr w:type="spellEnd"/>
      <w:r>
        <w:rPr>
          <w:rFonts w:eastAsia="Times New Roman"/>
          <w:szCs w:val="24"/>
        </w:rPr>
        <w:t xml:space="preserve"> κρίνονται. Μιλάμε για υπεξαίρεση περίπου 250 εκατομμυρίων από το χαράτσι που αφορούσε εκατομμ</w:t>
      </w:r>
      <w:r>
        <w:rPr>
          <w:rFonts w:eastAsia="Times New Roman"/>
          <w:szCs w:val="24"/>
        </w:rPr>
        <w:t xml:space="preserve">ύρια Έλληνες. Αυτό σημαίνει ότι κάτι αλλάζει στη </w:t>
      </w:r>
      <w:r>
        <w:rPr>
          <w:rFonts w:eastAsia="Times New Roman"/>
          <w:szCs w:val="24"/>
        </w:rPr>
        <w:t>δ</w:t>
      </w:r>
      <w:r>
        <w:rPr>
          <w:rFonts w:eastAsia="Times New Roman"/>
          <w:szCs w:val="24"/>
        </w:rPr>
        <w:t>ικαιοσύνη.</w:t>
      </w:r>
    </w:p>
    <w:p w14:paraId="6988BAB8" w14:textId="77777777" w:rsidR="00374D63" w:rsidRDefault="00826AA3">
      <w:pPr>
        <w:spacing w:line="600" w:lineRule="auto"/>
        <w:ind w:firstLine="720"/>
        <w:contextualSpacing/>
        <w:jc w:val="both"/>
        <w:rPr>
          <w:rFonts w:eastAsia="Times New Roman"/>
          <w:szCs w:val="24"/>
        </w:rPr>
      </w:pPr>
      <w:r>
        <w:rPr>
          <w:rFonts w:eastAsia="Times New Roman"/>
          <w:szCs w:val="24"/>
        </w:rPr>
        <w:t>Θέλω ακόμα να αναφερθώ -ξεκινάω λίγο ανορθόδοξα, αλλά ακούστηκαν τόσα πολλά σε αυτή την Αίθουσα και πολλοί συνάδελφοι κουνάνε το δάκτυλο και μάλιστα με μεγάλη επιμονή- στο γεγονός ότι η Εισαγγελέ</w:t>
      </w:r>
      <w:r>
        <w:rPr>
          <w:rFonts w:eastAsia="Times New Roman"/>
          <w:szCs w:val="24"/>
        </w:rPr>
        <w:t xml:space="preserve">ας του Αρείου Πάγου έστειλε το πόρισμα για τα δάνεια των κομμάτων και των ΜΜΕ -1,3 δισεκατομμύρια για τα ΜΜΕ και 400 εκατομμύρια για τα κόμματα - στον </w:t>
      </w:r>
      <w:r>
        <w:rPr>
          <w:rFonts w:eastAsia="Times New Roman"/>
          <w:szCs w:val="24"/>
        </w:rPr>
        <w:t>Ε</w:t>
      </w:r>
      <w:r>
        <w:rPr>
          <w:rFonts w:eastAsia="Times New Roman"/>
          <w:szCs w:val="24"/>
        </w:rPr>
        <w:t>ισαγγελέα Διαφθοράς κ. Αθανασίου. Οι στυλοβάτες του συστήματος μέσα σε αυτή την Αίθουσα είχαν μεγαλουργή</w:t>
      </w:r>
      <w:r>
        <w:rPr>
          <w:rFonts w:eastAsia="Times New Roman"/>
          <w:szCs w:val="24"/>
        </w:rPr>
        <w:t>σει πάλι, «</w:t>
      </w:r>
      <w:r>
        <w:rPr>
          <w:rFonts w:eastAsia="Times New Roman"/>
          <w:szCs w:val="24"/>
        </w:rPr>
        <w:t>ά</w:t>
      </w:r>
      <w:r>
        <w:rPr>
          <w:rFonts w:eastAsia="Times New Roman"/>
          <w:szCs w:val="24"/>
        </w:rPr>
        <w:t xml:space="preserve">νθρακες ο θησαυρός!» κ.λπ.! </w:t>
      </w:r>
    </w:p>
    <w:p w14:paraId="6988BAB9"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Θέλω ακόμα να θυμίσω ότι πολύ σύντομα αρχίζει η δίκη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μια λέξη που κάποιοι την αποφεύγουν. Δεν θέλουν να την ακούνε καν.</w:t>
      </w:r>
    </w:p>
    <w:p w14:paraId="6988BAB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Η γραμματέας του κ. </w:t>
      </w:r>
      <w:proofErr w:type="spellStart"/>
      <w:r>
        <w:rPr>
          <w:rFonts w:eastAsia="Times New Roman"/>
          <w:szCs w:val="24"/>
        </w:rPr>
        <w:t>Χριστοφοράκου</w:t>
      </w:r>
      <w:proofErr w:type="spellEnd"/>
      <w:r>
        <w:rPr>
          <w:rFonts w:eastAsia="Times New Roman"/>
          <w:szCs w:val="24"/>
        </w:rPr>
        <w:t xml:space="preserve"> και ο ίδιος ο </w:t>
      </w:r>
      <w:proofErr w:type="spellStart"/>
      <w:r>
        <w:rPr>
          <w:rFonts w:eastAsia="Times New Roman"/>
          <w:szCs w:val="24"/>
        </w:rPr>
        <w:t>Χριστοφοράκος</w:t>
      </w:r>
      <w:proofErr w:type="spellEnd"/>
      <w:r>
        <w:rPr>
          <w:rFonts w:eastAsia="Times New Roman"/>
          <w:szCs w:val="24"/>
        </w:rPr>
        <w:t xml:space="preserve"> -που είναι στο απυ</w:t>
      </w:r>
      <w:r>
        <w:rPr>
          <w:rFonts w:eastAsia="Times New Roman"/>
          <w:szCs w:val="24"/>
        </w:rPr>
        <w:t xml:space="preserve">ρόβλητο- έχουν κρατήσει όλα τα ονόματα των ραντεβού. Κανένας δεν ανήκει στο </w:t>
      </w:r>
      <w:r>
        <w:rPr>
          <w:rFonts w:eastAsia="Times New Roman"/>
          <w:szCs w:val="24"/>
        </w:rPr>
        <w:t xml:space="preserve">σήμερα </w:t>
      </w:r>
      <w:r>
        <w:rPr>
          <w:rFonts w:eastAsia="Times New Roman"/>
          <w:szCs w:val="24"/>
        </w:rPr>
        <w:t>κυβερνητικό κόμμα ούτε στους συνεργάτες του. Κανένας! Ουδείς!</w:t>
      </w:r>
    </w:p>
    <w:p w14:paraId="6988BABB" w14:textId="77777777" w:rsidR="00374D63" w:rsidRDefault="00826AA3">
      <w:pPr>
        <w:spacing w:line="600" w:lineRule="auto"/>
        <w:ind w:firstLine="720"/>
        <w:contextualSpacing/>
        <w:jc w:val="both"/>
        <w:rPr>
          <w:rFonts w:eastAsia="Times New Roman"/>
          <w:szCs w:val="24"/>
        </w:rPr>
      </w:pPr>
      <w:r>
        <w:rPr>
          <w:rFonts w:eastAsia="Times New Roman"/>
          <w:szCs w:val="24"/>
        </w:rPr>
        <w:t>Θέλω ακόμα να θυμίσω -θα πάω λίγο πιο παλιά, αλλά θα είμαι πολύ σύντομος- ότι κάποτε αλλάξαν χέρια στο χρηματισ</w:t>
      </w:r>
      <w:r>
        <w:rPr>
          <w:rFonts w:eastAsia="Times New Roman"/>
          <w:szCs w:val="24"/>
        </w:rPr>
        <w:t xml:space="preserve">τήριο και δεν τιμωρήθηκε κανείς. Στην κυριολεξία </w:t>
      </w:r>
      <w:r>
        <w:rPr>
          <w:rFonts w:eastAsia="Times New Roman"/>
          <w:szCs w:val="24"/>
        </w:rPr>
        <w:t>ά</w:t>
      </w:r>
      <w:r>
        <w:rPr>
          <w:rFonts w:eastAsia="Times New Roman"/>
          <w:szCs w:val="24"/>
        </w:rPr>
        <w:t>λλ</w:t>
      </w:r>
      <w:r>
        <w:rPr>
          <w:rFonts w:eastAsia="Times New Roman"/>
          <w:szCs w:val="24"/>
        </w:rPr>
        <w:t>α</w:t>
      </w:r>
      <w:r>
        <w:rPr>
          <w:rFonts w:eastAsia="Times New Roman"/>
          <w:szCs w:val="24"/>
        </w:rPr>
        <w:t>ξαν χέρια, με την υπαιτιότητα της τότε κυβέρνησης, που δεν θυμάται και δεν κάνει αυτοκριτική.</w:t>
      </w:r>
    </w:p>
    <w:p w14:paraId="6988BABC" w14:textId="77777777" w:rsidR="00374D63" w:rsidRDefault="00826AA3">
      <w:pPr>
        <w:spacing w:line="600" w:lineRule="auto"/>
        <w:ind w:firstLine="720"/>
        <w:contextualSpacing/>
        <w:jc w:val="both"/>
        <w:rPr>
          <w:rFonts w:eastAsia="Times New Roman"/>
          <w:szCs w:val="24"/>
        </w:rPr>
      </w:pPr>
      <w:r>
        <w:rPr>
          <w:rFonts w:eastAsia="Times New Roman"/>
          <w:szCs w:val="24"/>
        </w:rPr>
        <w:t>Θέλω να πάω λίγο πιο μετά και να θυμίσω τι έγινε στους Ολυμπιακούς Αγώνες που προγραμματίστηκαν για 5 δισεκατ</w:t>
      </w:r>
      <w:r>
        <w:rPr>
          <w:rFonts w:eastAsia="Times New Roman"/>
          <w:szCs w:val="24"/>
        </w:rPr>
        <w:t>ομμύρια και έφτασαν στα 40 δισεκατομμύρια. Ένα απίστευτο πάρτι!</w:t>
      </w:r>
    </w:p>
    <w:p w14:paraId="6988BABD" w14:textId="77777777" w:rsidR="00374D63" w:rsidRDefault="00826AA3">
      <w:pPr>
        <w:spacing w:line="600" w:lineRule="auto"/>
        <w:ind w:firstLine="720"/>
        <w:contextualSpacing/>
        <w:jc w:val="both"/>
        <w:rPr>
          <w:rFonts w:eastAsia="Times New Roman"/>
          <w:szCs w:val="24"/>
        </w:rPr>
      </w:pPr>
      <w:r>
        <w:rPr>
          <w:rFonts w:eastAsia="Times New Roman"/>
          <w:szCs w:val="24"/>
        </w:rPr>
        <w:t>Επίσης, θα ήθελα να θυμίσω τι γινόταν στην Αγροτική Τράπεζα</w:t>
      </w:r>
      <w:r>
        <w:rPr>
          <w:rFonts w:eastAsia="Times New Roman"/>
          <w:szCs w:val="24"/>
        </w:rPr>
        <w:t>,</w:t>
      </w:r>
      <w:r>
        <w:rPr>
          <w:rFonts w:eastAsia="Times New Roman"/>
          <w:szCs w:val="24"/>
        </w:rPr>
        <w:t xml:space="preserve"> όπου</w:t>
      </w:r>
      <w:r>
        <w:rPr>
          <w:rFonts w:eastAsia="Times New Roman"/>
          <w:szCs w:val="24"/>
        </w:rPr>
        <w:t>,</w:t>
      </w:r>
      <w:r>
        <w:rPr>
          <w:rFonts w:eastAsia="Times New Roman"/>
          <w:szCs w:val="24"/>
        </w:rPr>
        <w:t xml:space="preserve"> στην κυριολεξία, όποιος ήθελε, όποιος ήταν φιλικά προσκείμενος στη διοίκηση, πήγαινε και έπαιρνε δάνειο. Χίλια τριακόσια ονόμ</w:t>
      </w:r>
      <w:r>
        <w:rPr>
          <w:rFonts w:eastAsia="Times New Roman"/>
          <w:szCs w:val="24"/>
        </w:rPr>
        <w:t xml:space="preserve">ατα με διευθύνσεις. Η ίδια η τράπεζα αργότερα πουλήθηκε κακήν κακώς έναντι 95 εκατομμυρίων -γελάει κάθε πικραμένος!- τη στιγμή που μόνο η αξία του κτηρίου της είναι 1 δισεκατομμύριο ευρώ. Είναι στην </w:t>
      </w:r>
      <w:r>
        <w:rPr>
          <w:rFonts w:eastAsia="Times New Roman"/>
          <w:szCs w:val="24"/>
        </w:rPr>
        <w:t>οδό</w:t>
      </w:r>
      <w:r>
        <w:rPr>
          <w:rFonts w:eastAsia="Times New Roman"/>
          <w:szCs w:val="24"/>
        </w:rPr>
        <w:t xml:space="preserve"> Εδουάρδου </w:t>
      </w:r>
      <w:proofErr w:type="spellStart"/>
      <w:r>
        <w:rPr>
          <w:rFonts w:eastAsia="Times New Roman"/>
          <w:szCs w:val="24"/>
        </w:rPr>
        <w:t>Λω</w:t>
      </w:r>
      <w:proofErr w:type="spellEnd"/>
      <w:r>
        <w:rPr>
          <w:rFonts w:eastAsia="Times New Roman"/>
          <w:szCs w:val="24"/>
        </w:rPr>
        <w:t>. Να πάτε να το δείτε.</w:t>
      </w:r>
    </w:p>
    <w:p w14:paraId="6988BAB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Οι λέξεις «Υπουργε</w:t>
      </w:r>
      <w:r>
        <w:rPr>
          <w:rFonts w:eastAsia="Times New Roman" w:cs="Times New Roman"/>
          <w:szCs w:val="24"/>
        </w:rPr>
        <w:t>ίο Εθνικής Άμυνας» ήταν σχεδόν ταυτισμένες με τις μίζες και οι συνειρμοί πήγαιναν σε μίζες. Άκουγες τις λέξεις «Υπουργείο Εθνικής Άμυνας» και το μυαλό σου πήγαινε αμέσως σε μίζες. Δεν θέλω τώρα να τα θυμίσω και να ξύνω πληγές. Έπρεπε να έρθει αυτή η Κυβέρν</w:t>
      </w:r>
      <w:r>
        <w:rPr>
          <w:rFonts w:eastAsia="Times New Roman" w:cs="Times New Roman"/>
          <w:szCs w:val="24"/>
        </w:rPr>
        <w:t xml:space="preserve">ηση για να ξεχαστεί και να αφανιστεί αυτός ο συνειρμός. Δεκαεννέα υποθέσεις τρέχουν στη </w:t>
      </w:r>
      <w:r>
        <w:rPr>
          <w:rFonts w:eastAsia="Times New Roman" w:cs="Times New Roman"/>
          <w:szCs w:val="24"/>
        </w:rPr>
        <w:t>δικαιοσύνη</w:t>
      </w:r>
      <w:r>
        <w:rPr>
          <w:rFonts w:eastAsia="Times New Roman" w:cs="Times New Roman"/>
          <w:szCs w:val="24"/>
        </w:rPr>
        <w:t>.</w:t>
      </w:r>
    </w:p>
    <w:p w14:paraId="6988BAB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θυμίσω το τι έγινε στο ΚΕΕΛΠΝΟ και το τι έγινε με το πάρτι στον χώρο της </w:t>
      </w:r>
      <w:r>
        <w:rPr>
          <w:rFonts w:eastAsia="Times New Roman" w:cs="Times New Roman"/>
          <w:szCs w:val="24"/>
        </w:rPr>
        <w:t>υ</w:t>
      </w:r>
      <w:r>
        <w:rPr>
          <w:rFonts w:eastAsia="Times New Roman" w:cs="Times New Roman"/>
          <w:szCs w:val="24"/>
        </w:rPr>
        <w:t>γείας, όπου περάσανε αξιοπρεπέστατοι Υπουργοί, οφείλω να ομολογήσω, αλ</w:t>
      </w:r>
      <w:r>
        <w:rPr>
          <w:rFonts w:eastAsia="Times New Roman" w:cs="Times New Roman"/>
          <w:szCs w:val="24"/>
        </w:rPr>
        <w:t xml:space="preserve">λά δεν πήραν χαμπάρι. Μάλλον δεν είδαν, δεν άκουσαν. Να θυμίσω μόνο ότι όταν παρέλαβε αυτή η Κυβέρνηση, έναν χρόνο μετά είχε κοντά ένα δισεκατομμύριο έλλειμα. Μετά από μετωπική σύγκρουση με τη διαπλοκή παρέδωσε 35 εκατομμύρια πλεόνασμα. </w:t>
      </w:r>
    </w:p>
    <w:p w14:paraId="6988BA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Να θυμίσω ότι ο έν</w:t>
      </w:r>
      <w:r>
        <w:rPr>
          <w:rFonts w:eastAsia="Times New Roman" w:cs="Times New Roman"/>
          <w:szCs w:val="24"/>
        </w:rPr>
        <w:t xml:space="preserve">ας Υπουργός μετά τον άλλον που τολμούσαν να τα βάλουν με τη διαπλοκή, γίνονταν στόχος. Ένας από αυτούς είναι παρών εδώ, </w:t>
      </w:r>
      <w:r w:rsidRPr="00991433">
        <w:rPr>
          <w:rFonts w:eastAsia="Times New Roman" w:cs="Times New Roman"/>
          <w:color w:val="000000" w:themeColor="text1"/>
          <w:szCs w:val="24"/>
        </w:rPr>
        <w:t xml:space="preserve">ο κ. Σκουρλέτης, ο οποίος έκανε το αυτονόητο. Αντί να κοιτάξει τα συμφέροντα κάποιων, ασχολήθηκε με όλο τον </w:t>
      </w:r>
      <w:r w:rsidRPr="00991433">
        <w:rPr>
          <w:rFonts w:eastAsia="Times New Roman" w:cs="Times New Roman"/>
          <w:color w:val="000000" w:themeColor="text1"/>
          <w:szCs w:val="24"/>
        </w:rPr>
        <w:t>ν</w:t>
      </w:r>
      <w:r w:rsidRPr="00991433">
        <w:rPr>
          <w:rFonts w:eastAsia="Times New Roman" w:cs="Times New Roman"/>
          <w:color w:val="000000" w:themeColor="text1"/>
          <w:szCs w:val="24"/>
        </w:rPr>
        <w:t xml:space="preserve">ομό. Ξέρετε, η Χαλκιδική </w:t>
      </w:r>
      <w:r w:rsidRPr="00991433">
        <w:rPr>
          <w:rFonts w:eastAsia="Times New Roman" w:cs="Times New Roman"/>
          <w:color w:val="000000" w:themeColor="text1"/>
          <w:szCs w:val="24"/>
        </w:rPr>
        <w:t>έχει εκατό χιλιάδες και πάνω. Η Βουλευτίνα του ΣΥΡΙΖΑ το ξέρει πολύ καλά κι έχει δώσει μεγάλους αγώνες και οφείλουμε όλοι να τη σεβόμαστε.</w:t>
      </w:r>
    </w:p>
    <w:p w14:paraId="6988BAC1" w14:textId="77777777" w:rsidR="00374D63" w:rsidRDefault="00826AA3">
      <w:pPr>
        <w:spacing w:line="600" w:lineRule="auto"/>
        <w:ind w:firstLine="720"/>
        <w:contextualSpacing/>
        <w:jc w:val="both"/>
        <w:rPr>
          <w:rFonts w:eastAsia="Times New Roman" w:cs="Times New Roman"/>
          <w:szCs w:val="24"/>
        </w:rPr>
      </w:pPr>
      <w:r w:rsidRPr="001E2225">
        <w:rPr>
          <w:rFonts w:eastAsia="Times New Roman" w:cs="Times New Roman"/>
          <w:szCs w:val="24"/>
        </w:rPr>
        <w:t xml:space="preserve">Ο </w:t>
      </w:r>
      <w:proofErr w:type="spellStart"/>
      <w:r w:rsidRPr="001E2225">
        <w:rPr>
          <w:rFonts w:eastAsia="Times New Roman" w:cs="Times New Roman"/>
          <w:szCs w:val="24"/>
        </w:rPr>
        <w:t>Σπίρτζης</w:t>
      </w:r>
      <w:proofErr w:type="spellEnd"/>
      <w:r w:rsidRPr="001E2225">
        <w:rPr>
          <w:rFonts w:eastAsia="Times New Roman" w:cs="Times New Roman"/>
          <w:szCs w:val="24"/>
        </w:rPr>
        <w:t xml:space="preserve"> ο οποίος παρέδωσε έργα τα οποία ήταν καθυστερημένα για εικοσαετίες, για να μην πω για τριακονταετίες, παρα</w:t>
      </w:r>
      <w:r w:rsidRPr="001E2225">
        <w:rPr>
          <w:rFonts w:eastAsia="Times New Roman" w:cs="Times New Roman"/>
          <w:szCs w:val="24"/>
        </w:rPr>
        <w:t xml:space="preserve">δίδει τον έναν κόμβο μετά τον άλλον. Πήγαινα στο χωριό μου με κίνδυνο να σκοτωθώ. </w:t>
      </w:r>
      <w:r>
        <w:rPr>
          <w:rFonts w:eastAsia="Times New Roman" w:cs="Times New Roman"/>
          <w:szCs w:val="24"/>
        </w:rPr>
        <w:t xml:space="preserve">Τώρα πια πηγαίνω ασφαλής. </w:t>
      </w:r>
      <w:proofErr w:type="spellStart"/>
      <w:r>
        <w:rPr>
          <w:rFonts w:eastAsia="Times New Roman" w:cs="Times New Roman"/>
          <w:szCs w:val="24"/>
        </w:rPr>
        <w:t>Στοχοποιήθηκε</w:t>
      </w:r>
      <w:proofErr w:type="spellEnd"/>
      <w:r>
        <w:rPr>
          <w:rFonts w:eastAsia="Times New Roman" w:cs="Times New Roman"/>
          <w:szCs w:val="24"/>
        </w:rPr>
        <w:t xml:space="preserve"> και αυτός. Του ζήτησαν συγγνώμη. Το θέμα είναι ότι αυτοί που τους </w:t>
      </w:r>
      <w:proofErr w:type="spellStart"/>
      <w:r>
        <w:rPr>
          <w:rFonts w:eastAsia="Times New Roman" w:cs="Times New Roman"/>
          <w:szCs w:val="24"/>
        </w:rPr>
        <w:t>στοχοποιούν</w:t>
      </w:r>
      <w:proofErr w:type="spellEnd"/>
      <w:r>
        <w:rPr>
          <w:rFonts w:eastAsia="Times New Roman" w:cs="Times New Roman"/>
          <w:szCs w:val="24"/>
        </w:rPr>
        <w:t>, μετά από λίγο καιρό γονατιστοί πάνε και ζητάνε συγγνώμη</w:t>
      </w:r>
      <w:r>
        <w:rPr>
          <w:rFonts w:eastAsia="Times New Roman" w:cs="Times New Roman"/>
          <w:szCs w:val="24"/>
        </w:rPr>
        <w:t xml:space="preserve">. Το είδαμε πολλές φορές. </w:t>
      </w:r>
    </w:p>
    <w:p w14:paraId="6988BA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Νίκος Παππάς, ο Κρέτσος και όλα τα παιδιά τόλμησαν να συγκρουστούν με τη «</w:t>
      </w:r>
      <w:proofErr w:type="spellStart"/>
      <w:r>
        <w:rPr>
          <w:rFonts w:eastAsia="Times New Roman" w:cs="Times New Roman"/>
          <w:szCs w:val="24"/>
        </w:rPr>
        <w:t>μιντιακή</w:t>
      </w:r>
      <w:proofErr w:type="spellEnd"/>
      <w:r>
        <w:rPr>
          <w:rFonts w:eastAsia="Times New Roman" w:cs="Times New Roman"/>
          <w:szCs w:val="24"/>
        </w:rPr>
        <w:t xml:space="preserve"> δικτατορία», αυτή που την πληρώνουμε 1.300.000.000 ευρώ και που οι στυλοβάτες του συστήματος μέσα σε αυτή την Αίθουσα ακόμη την υπερασπίζονται. </w:t>
      </w:r>
      <w:r>
        <w:rPr>
          <w:rFonts w:eastAsia="Times New Roman" w:cs="Times New Roman"/>
          <w:szCs w:val="24"/>
        </w:rPr>
        <w:t xml:space="preserve">Είναι, λέει, εβδομήντα ενστάσεις και πρέπει να μη δοθούν οι άδειες, ακόμη και μετά την ολοκλήρωση της απόφασης του Συμβουλίου της Επικρατείας που λέει, «Βρε παιδιά είστε παράνομοι πολλά χρόνια παράνομοι». </w:t>
      </w:r>
    </w:p>
    <w:p w14:paraId="6988BA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Να θυμίσω</w:t>
      </w:r>
      <w:r>
        <w:rPr>
          <w:rFonts w:eastAsia="Times New Roman" w:cs="Times New Roman"/>
          <w:szCs w:val="24"/>
        </w:rPr>
        <w:t>,</w:t>
      </w:r>
      <w:r>
        <w:rPr>
          <w:rFonts w:eastAsia="Times New Roman" w:cs="Times New Roman"/>
          <w:szCs w:val="24"/>
        </w:rPr>
        <w:t xml:space="preserve"> ότι η Θεανώ Φωτίου -εγώ μιλάω με ονόματ</w:t>
      </w:r>
      <w:r>
        <w:rPr>
          <w:rFonts w:eastAsia="Times New Roman" w:cs="Times New Roman"/>
          <w:szCs w:val="24"/>
        </w:rPr>
        <w:t xml:space="preserve">α- έχει καταφέρει το ακατόρθωτο. Ανθρώπους που πήγαιναν στους κάδους των απορριμμάτων, ανθρώπους που σιτίζονται ακόμη από τα συσσίτια της Εκκλησίας και των δήμων, τους φέρνει κοντά, τους </w:t>
      </w:r>
      <w:proofErr w:type="spellStart"/>
      <w:r>
        <w:rPr>
          <w:rFonts w:eastAsia="Times New Roman" w:cs="Times New Roman"/>
          <w:szCs w:val="24"/>
        </w:rPr>
        <w:t>ξαναεντάσσει</w:t>
      </w:r>
      <w:proofErr w:type="spellEnd"/>
      <w:r>
        <w:rPr>
          <w:rFonts w:eastAsia="Times New Roman" w:cs="Times New Roman"/>
          <w:szCs w:val="24"/>
        </w:rPr>
        <w:t>. Αυτά είναι τα αποτελέσματα της χρηστής διακυβέρνησης. Π</w:t>
      </w:r>
      <w:r>
        <w:rPr>
          <w:rFonts w:eastAsia="Times New Roman" w:cs="Times New Roman"/>
          <w:szCs w:val="24"/>
        </w:rPr>
        <w:t xml:space="preserve">ερίπου επτακόσιες χιλιάδες άτομα θα ωφεληθούν από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πίδομα </w:t>
      </w:r>
      <w:r>
        <w:rPr>
          <w:rFonts w:eastAsia="Times New Roman" w:cs="Times New Roman"/>
          <w:szCs w:val="24"/>
        </w:rPr>
        <w:t>α</w:t>
      </w:r>
      <w:r>
        <w:rPr>
          <w:rFonts w:eastAsia="Times New Roman" w:cs="Times New Roman"/>
          <w:szCs w:val="24"/>
        </w:rPr>
        <w:t xml:space="preserve">λληλεγγύης. </w:t>
      </w:r>
    </w:p>
    <w:p w14:paraId="6988BA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Να θυμίσω ακόμα</w:t>
      </w:r>
      <w:r>
        <w:rPr>
          <w:rFonts w:eastAsia="Times New Roman" w:cs="Times New Roman"/>
          <w:szCs w:val="24"/>
        </w:rPr>
        <w:t>,</w:t>
      </w:r>
      <w:r>
        <w:rPr>
          <w:rFonts w:eastAsia="Times New Roman" w:cs="Times New Roman"/>
          <w:szCs w:val="24"/>
        </w:rPr>
        <w:t xml:space="preserve"> ότι αυτό το αίσχος όπου πέθαινες για να πάρεις την σύνταξή σου -πέρναγαν τρία και τέσσερα χρόνια, το έχω νιώσει σε γιατρούς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έχει σχεδόν ρυθμιστεί και το αργότερο σε τρεις μήνες -και πιστεύω αργότερα και πιο σύντομα- κάθε εργαζόμενος θα παίρνει τη σύνταξή του.</w:t>
      </w:r>
    </w:p>
    <w:p w14:paraId="6988BA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Είναι ατέλειωτος ο κατάλογος του τι γίνεται σε αυτή την χώρα αυτή τη στιγμή. Κι</w:t>
      </w:r>
      <w:r>
        <w:rPr>
          <w:rFonts w:eastAsia="Times New Roman" w:cs="Times New Roman"/>
          <w:szCs w:val="24"/>
        </w:rPr>
        <w:t>,</w:t>
      </w:r>
      <w:r>
        <w:rPr>
          <w:rFonts w:eastAsia="Times New Roman" w:cs="Times New Roman"/>
          <w:szCs w:val="24"/>
        </w:rPr>
        <w:t xml:space="preserve"> όμως, ακούμε τα χίλια μύρια τις τελευτ</w:t>
      </w:r>
      <w:r>
        <w:rPr>
          <w:rFonts w:eastAsia="Times New Roman" w:cs="Times New Roman"/>
          <w:szCs w:val="24"/>
        </w:rPr>
        <w:t xml:space="preserve">αίες ημέρες. Γιατί; Θα το ξαναπώ. Το είπα και το πρωί στην ομιλία μου, γιατί είχα προκληθεί. </w:t>
      </w:r>
    </w:p>
    <w:p w14:paraId="6988BA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Κυκλοφόρησε το σενάριο και η κινδυνολογία</w:t>
      </w:r>
      <w:r>
        <w:rPr>
          <w:rFonts w:eastAsia="Times New Roman" w:cs="Times New Roman"/>
          <w:szCs w:val="24"/>
        </w:rPr>
        <w:t>,</w:t>
      </w:r>
      <w:r>
        <w:rPr>
          <w:rFonts w:eastAsia="Times New Roman" w:cs="Times New Roman"/>
          <w:szCs w:val="24"/>
        </w:rPr>
        <w:t xml:space="preserve"> ότι τη Δευτέρα -ξέρετε ότι η πολιτική δεν γίνεται σε αυτή την Αίθουσα, γίνεται στα </w:t>
      </w:r>
      <w:r>
        <w:rPr>
          <w:rFonts w:eastAsia="Times New Roman" w:cs="Times New Roman"/>
          <w:szCs w:val="24"/>
          <w:lang w:val="en-US"/>
        </w:rPr>
        <w:t>site</w:t>
      </w:r>
      <w:r>
        <w:rPr>
          <w:rFonts w:eastAsia="Times New Roman" w:cs="Times New Roman"/>
          <w:szCs w:val="24"/>
        </w:rPr>
        <w:t>, όπου πληρωμένοι κονδυλοφόροι μ</w:t>
      </w:r>
      <w:r>
        <w:rPr>
          <w:rFonts w:eastAsia="Times New Roman" w:cs="Times New Roman"/>
          <w:szCs w:val="24"/>
        </w:rPr>
        <w:t xml:space="preserve">ε ανύπαρκτα </w:t>
      </w:r>
      <w:r>
        <w:rPr>
          <w:rFonts w:eastAsia="Times New Roman" w:cs="Times New Roman"/>
          <w:szCs w:val="24"/>
          <w:lang w:val="en-US"/>
        </w:rPr>
        <w:t>site</w:t>
      </w:r>
      <w:r>
        <w:rPr>
          <w:rFonts w:eastAsia="Times New Roman" w:cs="Times New Roman"/>
          <w:szCs w:val="24"/>
        </w:rPr>
        <w:t xml:space="preserve"> διακινούν μία ψεύτικη είδηση- ο Πρωθυπουργός θα κάνει διάγγελμα. Και η ακόμα πιο ψεύτικη είδηση ήταν ότι όλα τα ταμεία σαρώνονται. Τα είδατε;</w:t>
      </w:r>
    </w:p>
    <w:p w14:paraId="6988BA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θυμίσω μερικές ψεύτικες ειδήσεις και πώς λειτουργεί αυτή τη στιγμή ένα κομμάτι του </w:t>
      </w:r>
      <w:r>
        <w:rPr>
          <w:rFonts w:eastAsia="Times New Roman" w:cs="Times New Roman"/>
          <w:szCs w:val="24"/>
        </w:rPr>
        <w:t xml:space="preserve">πολιτικού συστήματος; Επί έναν μήνα τρεις Υπουργοί ήταν εν ενεργεία δολοφόνοι. Έπρεπε να περάσει ένας μήνας και να διασύρονται από εφημερίδες, από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w:t>
      </w:r>
    </w:p>
    <w:p w14:paraId="6988BA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Να σας θυμίσω</w:t>
      </w:r>
      <w:r>
        <w:rPr>
          <w:rFonts w:eastAsia="Times New Roman" w:cs="Times New Roman"/>
          <w:szCs w:val="24"/>
        </w:rPr>
        <w:t>,</w:t>
      </w:r>
      <w:r>
        <w:rPr>
          <w:rFonts w:eastAsia="Times New Roman" w:cs="Times New Roman"/>
          <w:szCs w:val="24"/>
        </w:rPr>
        <w:t xml:space="preserve"> ότι φτάσανε να λένε για το σπίτι του Πρωθυπουργού ότι είναι σε </w:t>
      </w:r>
      <w:r>
        <w:rPr>
          <w:rFonts w:eastAsia="Times New Roman" w:cs="Times New Roman"/>
          <w:szCs w:val="24"/>
        </w:rPr>
        <w:t>πλειστηριασμό και ζήτησε συγγνώμη ο δημοσιογράφος; Να θυμίσω</w:t>
      </w:r>
      <w:r>
        <w:rPr>
          <w:rFonts w:eastAsia="Times New Roman" w:cs="Times New Roman"/>
          <w:szCs w:val="24"/>
        </w:rPr>
        <w:t>,</w:t>
      </w:r>
      <w:r>
        <w:rPr>
          <w:rFonts w:eastAsia="Times New Roman" w:cs="Times New Roman"/>
          <w:szCs w:val="24"/>
        </w:rPr>
        <w:t xml:space="preserve"> ότι ο Παππάς έβγαζε 50.000 ευρώ την ημέρα και ζήτησε γονατιστός συγγνώμη ο δημοσιογράφος; Να θυμίσω</w:t>
      </w:r>
      <w:r>
        <w:rPr>
          <w:rFonts w:eastAsia="Times New Roman" w:cs="Times New Roman"/>
          <w:szCs w:val="24"/>
        </w:rPr>
        <w:t>,</w:t>
      </w:r>
      <w:r>
        <w:rPr>
          <w:rFonts w:eastAsia="Times New Roman" w:cs="Times New Roman"/>
          <w:szCs w:val="24"/>
        </w:rPr>
        <w:t xml:space="preserve"> ότι κάποια κυρία της δημοσιογραφίας έλεγε</w:t>
      </w:r>
      <w:r>
        <w:rPr>
          <w:rFonts w:eastAsia="Times New Roman" w:cs="Times New Roman"/>
          <w:szCs w:val="24"/>
        </w:rPr>
        <w:t>,</w:t>
      </w:r>
      <w:r>
        <w:rPr>
          <w:rFonts w:eastAsia="Times New Roman" w:cs="Times New Roman"/>
          <w:szCs w:val="24"/>
        </w:rPr>
        <w:t xml:space="preserve"> ότι ο Υπουργός έχει κεφάλαια στο εξωτερικό και ότα</w:t>
      </w:r>
      <w:r>
        <w:rPr>
          <w:rFonts w:eastAsia="Times New Roman" w:cs="Times New Roman"/>
          <w:szCs w:val="24"/>
        </w:rPr>
        <w:t xml:space="preserve">ν της έκανε μήνυση, γονατιστή του ζήτησε συγγνώμη; </w:t>
      </w:r>
    </w:p>
    <w:p w14:paraId="6988BA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μπορούσα να σας πω τριάντα, σαράντα παραδείγματα. Αναφέρω σαν χειροπιαστή απόδειξη</w:t>
      </w:r>
      <w:r>
        <w:rPr>
          <w:rFonts w:eastAsia="Times New Roman" w:cs="Times New Roman"/>
          <w:szCs w:val="24"/>
        </w:rPr>
        <w:t>,</w:t>
      </w:r>
      <w:r>
        <w:rPr>
          <w:rFonts w:eastAsia="Times New Roman" w:cs="Times New Roman"/>
          <w:szCs w:val="24"/>
        </w:rPr>
        <w:t xml:space="preserve"> ότι αυτή η Κυβέρνηση έχει κάνει λάθη, έχει πει υπερβολές. Είχαμε άγνοια κινδύνου, το παραδεχόμαστε. Όμως ένα πράγμα δ</w:t>
      </w:r>
      <w:r>
        <w:rPr>
          <w:rFonts w:eastAsia="Times New Roman" w:cs="Times New Roman"/>
          <w:szCs w:val="24"/>
        </w:rPr>
        <w:t>εν κάναμε. Δεν βάλαμε το χέρι στο μέλι. Έχω πει και το λέω ξανά –και το λένε όλοι οι Βουλευτές της Συμπολίτευσης εδώ μέσα- ότι δεν ήρθαμε εδώ για να πλουτίσουμε. Όποιος βάλει το χέρι στο μέλι</w:t>
      </w:r>
      <w:r>
        <w:rPr>
          <w:rFonts w:eastAsia="Times New Roman" w:cs="Times New Roman"/>
          <w:szCs w:val="24"/>
        </w:rPr>
        <w:t>,</w:t>
      </w:r>
      <w:r>
        <w:rPr>
          <w:rFonts w:eastAsia="Times New Roman" w:cs="Times New Roman"/>
          <w:szCs w:val="24"/>
        </w:rPr>
        <w:t xml:space="preserve"> να ξέρει ότι θα του κοπεί, όπως κόπηκε στους δύο υπαλλήλους του</w:t>
      </w:r>
      <w:r>
        <w:rPr>
          <w:rFonts w:eastAsia="Times New Roman" w:cs="Times New Roman"/>
          <w:szCs w:val="24"/>
        </w:rPr>
        <w:t xml:space="preserve"> ΑΔΜΗΕ. Δεν έχω τίποτα με τους ανθρώπους. Θα είναι ακαριαία, όπως έγινε με τις </w:t>
      </w:r>
      <w:r>
        <w:rPr>
          <w:rFonts w:eastAsia="Times New Roman" w:cs="Times New Roman"/>
          <w:szCs w:val="24"/>
          <w:lang w:val="en-US"/>
        </w:rPr>
        <w:t>offshore</w:t>
      </w:r>
      <w:r>
        <w:rPr>
          <w:rFonts w:eastAsia="Times New Roman" w:cs="Times New Roman"/>
          <w:szCs w:val="24"/>
        </w:rPr>
        <w:t>, όπως έγινε πολλές φορές σ’ αυτή την Αίθουσα, όταν εμείς οι ίδιοι τους καταγγέλλουμε.</w:t>
      </w:r>
    </w:p>
    <w:p w14:paraId="6988BA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προκείμενο θέλω να θυμίσω τα εξής: Δεν μας αγάπησε κανείς γι’ αυτό που έγινε. </w:t>
      </w:r>
      <w:r>
        <w:rPr>
          <w:rFonts w:eastAsia="Times New Roman" w:cs="Times New Roman"/>
          <w:szCs w:val="24"/>
        </w:rPr>
        <w:t xml:space="preserve">Ο </w:t>
      </w:r>
      <w:proofErr w:type="spellStart"/>
      <w:r>
        <w:rPr>
          <w:rFonts w:eastAsia="Times New Roman" w:cs="Times New Roman"/>
          <w:szCs w:val="24"/>
        </w:rPr>
        <w:t>Τραμπ</w:t>
      </w:r>
      <w:proofErr w:type="spellEnd"/>
      <w:r>
        <w:rPr>
          <w:rFonts w:eastAsia="Times New Roman" w:cs="Times New Roman"/>
          <w:szCs w:val="24"/>
        </w:rPr>
        <w:t xml:space="preserve"> είναι απρόβλεπτος. Τα ακροδεξιά κινήματα στην Ευρώπη πετάγονται σαν τα μανιτάρια. Φοβούνται τη </w:t>
      </w:r>
      <w:proofErr w:type="spellStart"/>
      <w:r>
        <w:rPr>
          <w:rFonts w:eastAsia="Times New Roman" w:cs="Times New Roman"/>
          <w:szCs w:val="24"/>
        </w:rPr>
        <w:t>Λεπέν</w:t>
      </w:r>
      <w:proofErr w:type="spellEnd"/>
      <w:r>
        <w:rPr>
          <w:rFonts w:eastAsia="Times New Roman" w:cs="Times New Roman"/>
          <w:szCs w:val="24"/>
        </w:rPr>
        <w:t xml:space="preserve">, τι θα γίνει στη Γαλλία. Ήδη ο </w:t>
      </w:r>
      <w:proofErr w:type="spellStart"/>
      <w:r>
        <w:rPr>
          <w:rFonts w:eastAsia="Times New Roman" w:cs="Times New Roman"/>
          <w:szCs w:val="24"/>
        </w:rPr>
        <w:t>Βίλντερς</w:t>
      </w:r>
      <w:proofErr w:type="spellEnd"/>
      <w:r>
        <w:rPr>
          <w:rFonts w:eastAsia="Times New Roman" w:cs="Times New Roman"/>
          <w:szCs w:val="24"/>
        </w:rPr>
        <w:t xml:space="preserve"> έρχεται πρώτο κόμμα στην Ολλανδία. Χάνουν την πρωτοκαθεδρία. Το τραπεζικό ιταλικό σύστημα είναι αμφίρροπο, </w:t>
      </w:r>
      <w:r>
        <w:rPr>
          <w:rFonts w:eastAsia="Times New Roman" w:cs="Times New Roman"/>
          <w:szCs w:val="24"/>
        </w:rPr>
        <w:t xml:space="preserve">ετοιμόρροπο. Δεν ξέρει κανείς τι θα συμβεί. </w:t>
      </w:r>
    </w:p>
    <w:p w14:paraId="6988BA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Δεν μας αγάπησε κανείς. Και είδαμε σιγά-σιγά το ΔΝΤ, το άτεγκτο ΔΝΤ που δεν υποχωρούσε ποτέ από τις θέσεις του –γιατί φαίνεται ότι κάποιοι δεν ξέρουν να ερμηνεύουν και τα γεγονότα- είδαμε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για πρώτη φορά μετά από χρόνια να λέει «Εντάξει, βρε παιδιά, ας μην είναι και κούρεμα, θα δεχθώ επιμήκυνση»,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Είδαμε τον κ. </w:t>
      </w:r>
      <w:proofErr w:type="spellStart"/>
      <w:r>
        <w:rPr>
          <w:rFonts w:eastAsia="Times New Roman" w:cs="Times New Roman"/>
          <w:szCs w:val="24"/>
        </w:rPr>
        <w:t>Τόμσεν</w:t>
      </w:r>
      <w:proofErr w:type="spellEnd"/>
      <w:r>
        <w:rPr>
          <w:rFonts w:eastAsia="Times New Roman" w:cs="Times New Roman"/>
          <w:szCs w:val="24"/>
        </w:rPr>
        <w:t xml:space="preserve"> να μιλά για υπερβολές. Από την άλλη πλευρά έχουμε έναν </w:t>
      </w:r>
      <w:proofErr w:type="spellStart"/>
      <w:r>
        <w:rPr>
          <w:rFonts w:eastAsia="Times New Roman" w:cs="Times New Roman"/>
          <w:szCs w:val="24"/>
        </w:rPr>
        <w:t>Ερντογάν</w:t>
      </w:r>
      <w:proofErr w:type="spellEnd"/>
      <w:r>
        <w:rPr>
          <w:rFonts w:eastAsia="Times New Roman" w:cs="Times New Roman"/>
          <w:szCs w:val="24"/>
        </w:rPr>
        <w:t xml:space="preserve"> ο οποίος είναι απελπισμένος και γι’ αυτό απρό</w:t>
      </w:r>
      <w:r>
        <w:rPr>
          <w:rFonts w:eastAsia="Times New Roman" w:cs="Times New Roman"/>
          <w:szCs w:val="24"/>
        </w:rPr>
        <w:t xml:space="preserve">βλεπτος. Εγώ δεν πιστεύω ότι ο μεγάλος κίνδυνος είναι ο </w:t>
      </w:r>
      <w:proofErr w:type="spellStart"/>
      <w:r>
        <w:rPr>
          <w:rFonts w:eastAsia="Times New Roman" w:cs="Times New Roman"/>
          <w:szCs w:val="24"/>
        </w:rPr>
        <w:t>Ερντογάν</w:t>
      </w:r>
      <w:proofErr w:type="spellEnd"/>
      <w:r>
        <w:rPr>
          <w:rFonts w:eastAsia="Times New Roman" w:cs="Times New Roman"/>
          <w:szCs w:val="24"/>
        </w:rPr>
        <w:t>,</w:t>
      </w:r>
      <w:r>
        <w:rPr>
          <w:rFonts w:eastAsia="Times New Roman" w:cs="Times New Roman"/>
          <w:szCs w:val="24"/>
        </w:rPr>
        <w:t xml:space="preserve"> και καλά κάνει η Κυβέρνηση και διατηρεί μία φοβερά ψύχραιμη στάση. </w:t>
      </w:r>
    </w:p>
    <w:p w14:paraId="6988BA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έρχεται το πολιτικό σκηνικό στη Γερμανία για πρώτη φορά μετά από μία δεκαετία επί </w:t>
      </w:r>
      <w:proofErr w:type="spellStart"/>
      <w:r>
        <w:rPr>
          <w:rFonts w:eastAsia="Times New Roman" w:cs="Times New Roman"/>
          <w:szCs w:val="24"/>
        </w:rPr>
        <w:t>Σρέντερ</w:t>
      </w:r>
      <w:proofErr w:type="spellEnd"/>
      <w:r>
        <w:rPr>
          <w:rFonts w:eastAsia="Times New Roman" w:cs="Times New Roman"/>
          <w:szCs w:val="24"/>
        </w:rPr>
        <w:t xml:space="preserve"> και μειώνοντ</w:t>
      </w:r>
      <w:r>
        <w:rPr>
          <w:rFonts w:eastAsia="Times New Roman" w:cs="Times New Roman"/>
          <w:szCs w:val="24"/>
        </w:rPr>
        <w:t xml:space="preserve">αι οι δώδεκα μονάδες διαφορά. Σώμα με σώμα πηγαίνει ο </w:t>
      </w:r>
      <w:proofErr w:type="spellStart"/>
      <w:r>
        <w:rPr>
          <w:rFonts w:eastAsia="Times New Roman" w:cs="Times New Roman"/>
          <w:szCs w:val="24"/>
        </w:rPr>
        <w:t>Σουλτς</w:t>
      </w:r>
      <w:proofErr w:type="spellEnd"/>
      <w:r>
        <w:rPr>
          <w:rFonts w:eastAsia="Times New Roman" w:cs="Times New Roman"/>
          <w:szCs w:val="24"/>
        </w:rPr>
        <w:t xml:space="preserve"> με τη </w:t>
      </w:r>
      <w:proofErr w:type="spellStart"/>
      <w:r>
        <w:rPr>
          <w:rFonts w:eastAsia="Times New Roman" w:cs="Times New Roman"/>
          <w:szCs w:val="24"/>
        </w:rPr>
        <w:t>Μέρκελ</w:t>
      </w:r>
      <w:proofErr w:type="spellEnd"/>
      <w:r>
        <w:rPr>
          <w:rFonts w:eastAsia="Times New Roman" w:cs="Times New Roman"/>
          <w:szCs w:val="24"/>
        </w:rPr>
        <w:t>. Δεν λέω ότι θα κερδίσει. Ξέρουν πάντως</w:t>
      </w:r>
      <w:r>
        <w:rPr>
          <w:rFonts w:eastAsia="Times New Roman" w:cs="Times New Roman"/>
          <w:szCs w:val="24"/>
        </w:rPr>
        <w:t>,</w:t>
      </w:r>
      <w:r>
        <w:rPr>
          <w:rFonts w:eastAsia="Times New Roman" w:cs="Times New Roman"/>
          <w:szCs w:val="24"/>
        </w:rPr>
        <w:t xml:space="preserve"> ότι μπορεί να μην είναι καν κυβέρνηση στις εκλογές του Σεπτεμβρίου. </w:t>
      </w:r>
    </w:p>
    <w:p w14:paraId="6988BA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Ξέρετε ο πολιτικός χρόνος είναι μικρός, πυκνός. Δέκα μέρες πολιτικές μπο</w:t>
      </w:r>
      <w:r>
        <w:rPr>
          <w:rFonts w:eastAsia="Times New Roman" w:cs="Times New Roman"/>
          <w:szCs w:val="24"/>
        </w:rPr>
        <w:t>ρεί να είναι αιώνες. Μπορούν να γίνουν συγκλονιστικά πράγματα. Αυτό το λέω</w:t>
      </w:r>
      <w:r>
        <w:rPr>
          <w:rFonts w:eastAsia="Times New Roman" w:cs="Times New Roman"/>
          <w:szCs w:val="24"/>
        </w:rPr>
        <w:t>,</w:t>
      </w:r>
      <w:r>
        <w:rPr>
          <w:rFonts w:eastAsia="Times New Roman" w:cs="Times New Roman"/>
          <w:szCs w:val="24"/>
        </w:rPr>
        <w:t xml:space="preserve"> γιατί ακούω καθημερινά «Και τι έγινε;»,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988BA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Έγιναν, λοιπόν, τα εξής πράγματα</w:t>
      </w:r>
      <w:r>
        <w:rPr>
          <w:rFonts w:eastAsia="Times New Roman" w:cs="Times New Roman"/>
          <w:szCs w:val="24"/>
        </w:rPr>
        <w:t>.</w:t>
      </w:r>
      <w:r>
        <w:rPr>
          <w:rFonts w:eastAsia="Times New Roman" w:cs="Times New Roman"/>
          <w:szCs w:val="24"/>
        </w:rPr>
        <w:t xml:space="preserve"> Πρώτον, η σεβαστή Αξιωματική Αντιπολίτευση θα πρέπει να βρει άλλο σλόγκαν. Οι εκλογές δεν της βγήκ</w:t>
      </w:r>
      <w:r>
        <w:rPr>
          <w:rFonts w:eastAsia="Times New Roman" w:cs="Times New Roman"/>
          <w:szCs w:val="24"/>
        </w:rPr>
        <w:t>αν, γιατί δεν θα γίνουν. Δεύτερον, η λέξη «</w:t>
      </w:r>
      <w:proofErr w:type="spellStart"/>
      <w:r>
        <w:rPr>
          <w:rFonts w:eastAsia="Times New Roman" w:cs="Times New Roman"/>
          <w:szCs w:val="24"/>
          <w:lang w:val="en-US"/>
        </w:rPr>
        <w:t>Grexit</w:t>
      </w:r>
      <w:proofErr w:type="spellEnd"/>
      <w:r>
        <w:rPr>
          <w:rFonts w:eastAsia="Times New Roman" w:cs="Times New Roman"/>
          <w:szCs w:val="24"/>
        </w:rPr>
        <w:t>» είναι κάτι σαν να εξορκίζουμε τον διάβολο. Δεν υπάρχει και δεν θα υπάρξει. Τι σημαίνει αυτό; Αυτά είναι δεδομένα: Έχουμε κάποια διαπραγματευτική δύναμη. Την έχουμε εξαντλήσει τελείως; Όχι. Κάναμε υποχωρήσε</w:t>
      </w:r>
      <w:r>
        <w:rPr>
          <w:rFonts w:eastAsia="Times New Roman" w:cs="Times New Roman"/>
          <w:szCs w:val="24"/>
        </w:rPr>
        <w:t xml:space="preserve">ις; Ναι. Σε μία διαπραγμάτευση θα κάνεις και υποχωρήσεις. Ο ίδιος ο Υπουργός που παρίσταται εδώ έχει πει «Ναι, παιδιά, σε κάποια διαπραγμάτευση θα γίνουν και μερικές υποχωρήσεις». </w:t>
      </w:r>
    </w:p>
    <w:p w14:paraId="6988BA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Θα σας πω κάτι. Μπορεί το «</w:t>
      </w:r>
      <w:r>
        <w:rPr>
          <w:rFonts w:eastAsia="Times New Roman" w:cs="Times New Roman"/>
          <w:szCs w:val="24"/>
          <w:lang w:val="en-US"/>
        </w:rPr>
        <w:t>QE</w:t>
      </w:r>
      <w:r>
        <w:rPr>
          <w:rFonts w:eastAsia="Times New Roman" w:cs="Times New Roman"/>
          <w:szCs w:val="24"/>
        </w:rPr>
        <w:t>» να πάει έναν μήνα πίσω. Θα βγει όμως. Αυτό σ</w:t>
      </w:r>
      <w:r>
        <w:rPr>
          <w:rFonts w:eastAsia="Times New Roman" w:cs="Times New Roman"/>
          <w:szCs w:val="24"/>
        </w:rPr>
        <w:t xml:space="preserve">ημαίνει –και μη με θεωρήσετε αιθεροβάμονα- αμέσως 4 δισεκατομμύρια ευρώ και τα 6,5 δισεκατομμύρια ευρώ του Ιουλίου φεύγουν. Μετά έρχεται καλοκαίρι. Πιστεύω ακράδαντα –ειλικρινά σας το λέω- ότι ο ίδιος ο Κλάους </w:t>
      </w:r>
      <w:proofErr w:type="spellStart"/>
      <w:r>
        <w:rPr>
          <w:rFonts w:eastAsia="Times New Roman" w:cs="Times New Roman"/>
          <w:szCs w:val="24"/>
        </w:rPr>
        <w:t>Ρέγκλινγκ</w:t>
      </w:r>
      <w:proofErr w:type="spellEnd"/>
      <w:r>
        <w:rPr>
          <w:rFonts w:eastAsia="Times New Roman" w:cs="Times New Roman"/>
          <w:szCs w:val="24"/>
        </w:rPr>
        <w:t xml:space="preserve"> έκανε φοβερή διαφήμιση σε όλον τον π</w:t>
      </w:r>
      <w:r>
        <w:rPr>
          <w:rFonts w:eastAsia="Times New Roman" w:cs="Times New Roman"/>
          <w:szCs w:val="24"/>
        </w:rPr>
        <w:t xml:space="preserve">λανήτη. Ήταν το μεγαλύτερο </w:t>
      </w:r>
      <w:r>
        <w:rPr>
          <w:rFonts w:eastAsia="Times New Roman" w:cs="Times New Roman"/>
          <w:szCs w:val="24"/>
          <w:lang w:val="en-US"/>
        </w:rPr>
        <w:t>ISO</w:t>
      </w:r>
      <w:r>
        <w:rPr>
          <w:rFonts w:eastAsia="Times New Roman" w:cs="Times New Roman"/>
          <w:szCs w:val="24"/>
        </w:rPr>
        <w:t xml:space="preserve"> που θα μπορούσαμε να πάρουμε. Είπε καθαρά</w:t>
      </w:r>
      <w:r>
        <w:rPr>
          <w:rFonts w:eastAsia="Times New Roman" w:cs="Times New Roman"/>
          <w:szCs w:val="24"/>
        </w:rPr>
        <w:t>,</w:t>
      </w:r>
      <w:r>
        <w:rPr>
          <w:rFonts w:eastAsia="Times New Roman" w:cs="Times New Roman"/>
          <w:szCs w:val="24"/>
        </w:rPr>
        <w:t xml:space="preserve"> ότι τα 86 δισεκατομμύρια ευρώ του τρίτου μνημονίου δεν θα χρειαστούν. Ένας διψήφιος αριθμός δισεκατομμυρίων ευρώ θα περισσέψει. Αυτά δεν τα λέει ούτε </w:t>
      </w:r>
      <w:r>
        <w:rPr>
          <w:rFonts w:eastAsia="Times New Roman" w:cs="Times New Roman"/>
          <w:szCs w:val="24"/>
        </w:rPr>
        <w:t>«</w:t>
      </w:r>
      <w:r>
        <w:rPr>
          <w:rFonts w:eastAsia="Times New Roman" w:cs="Times New Roman"/>
          <w:szCs w:val="24"/>
        </w:rPr>
        <w:t>Η ΑΥΓΗ</w:t>
      </w:r>
      <w:r>
        <w:rPr>
          <w:rFonts w:eastAsia="Times New Roman" w:cs="Times New Roman"/>
          <w:szCs w:val="24"/>
        </w:rPr>
        <w:t>»</w:t>
      </w:r>
      <w:r>
        <w:rPr>
          <w:rFonts w:eastAsia="Times New Roman" w:cs="Times New Roman"/>
          <w:szCs w:val="24"/>
        </w:rPr>
        <w:t xml:space="preserve"> ούτε ο ΣΥΡΙΖΑ ούτε οι Α</w:t>
      </w:r>
      <w:r>
        <w:rPr>
          <w:rFonts w:eastAsia="Times New Roman" w:cs="Times New Roman"/>
          <w:szCs w:val="24"/>
        </w:rPr>
        <w:t xml:space="preserve">ΝΕΛ. Ο ίδιος ο </w:t>
      </w:r>
      <w:proofErr w:type="spellStart"/>
      <w:r>
        <w:rPr>
          <w:rFonts w:eastAsia="Times New Roman" w:cs="Times New Roman"/>
          <w:szCs w:val="24"/>
        </w:rPr>
        <w:t>Ρέγκλινγκ</w:t>
      </w:r>
      <w:proofErr w:type="spellEnd"/>
      <w:r>
        <w:rPr>
          <w:rFonts w:eastAsia="Times New Roman" w:cs="Times New Roman"/>
          <w:szCs w:val="24"/>
        </w:rPr>
        <w:t xml:space="preserve"> μας επαίνεσε, γιατί επιστρέψαμε τα 2 δισεκατομμύρια ευρώ από τη </w:t>
      </w:r>
      <w:proofErr w:type="spellStart"/>
      <w:r w:rsidRPr="00062BC2">
        <w:rPr>
          <w:rFonts w:eastAsia="Times New Roman" w:cs="Times New Roman"/>
          <w:szCs w:val="24"/>
          <w:lang w:val="en-US"/>
        </w:rPr>
        <w:t>F</w:t>
      </w:r>
      <w:r w:rsidRPr="00062BC2">
        <w:rPr>
          <w:rFonts w:eastAsia="Times New Roman" w:cs="Times New Roman"/>
          <w:szCs w:val="24"/>
          <w:lang w:val="en-US"/>
        </w:rPr>
        <w:t>inansbank</w:t>
      </w:r>
      <w:proofErr w:type="spellEnd"/>
      <w:r>
        <w:rPr>
          <w:rFonts w:eastAsia="Times New Roman" w:cs="Times New Roman"/>
          <w:szCs w:val="24"/>
        </w:rPr>
        <w:t>, κάτι που δείχνει αξιοπιστία.</w:t>
      </w:r>
    </w:p>
    <w:p w14:paraId="6988BA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88BA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Ενάμισι λεπτό θα ήθελα, κυρία Πρόεδρε. Εξά</w:t>
      </w:r>
      <w:r>
        <w:rPr>
          <w:rFonts w:eastAsia="Times New Roman" w:cs="Times New Roman"/>
          <w:szCs w:val="24"/>
        </w:rPr>
        <w:t>λλου είμαι και ο τελευταίος.</w:t>
      </w:r>
    </w:p>
    <w:p w14:paraId="6988BA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Μας είχαν για -0,3% ανάπτυξη και σε συνθήκες οικονομικής ασφυξίας βγάλαμε +0,3%. Όλοι οι οίκοι αξιολόγησης που δεν ήταν ποτέ ευγενικοί μαζί </w:t>
      </w:r>
      <w:r>
        <w:rPr>
          <w:rFonts w:eastAsia="Times New Roman" w:cs="Times New Roman"/>
          <w:szCs w:val="24"/>
        </w:rPr>
        <w:t>μας,</w:t>
      </w:r>
      <w:r>
        <w:rPr>
          <w:rFonts w:eastAsia="Times New Roman" w:cs="Times New Roman"/>
          <w:szCs w:val="24"/>
        </w:rPr>
        <w:t xml:space="preserve"> μας δίνουν πάνω από 2,5% τα επόμενα τέσσερα χρόνια. Τι σημαίνει αυτό; Φουκαράδες είμαστε, αλλά τα 617 εκατομμύρια ευρώ δεν τα τσεπώσαμε. Τα μοιράσαμε και είχαμε απίστευτες αντιδράσεις για το αυτονόητο. Πού τα μοιράσαμε; Σε κανέναν πλούσιο; Τα μοιράσαμε σ’</w:t>
      </w:r>
      <w:r>
        <w:rPr>
          <w:rFonts w:eastAsia="Times New Roman" w:cs="Times New Roman"/>
          <w:szCs w:val="24"/>
        </w:rPr>
        <w:t xml:space="preserve"> αυτούς που παίρνουν 800 ευρώ και κάτω και που συντηρούν άλλους έξι.</w:t>
      </w:r>
    </w:p>
    <w:p w14:paraId="6988BA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Πιστεύω ότι κάτι αλλάζει. Ήδη αυτή τη στιγμή όλοι πιστεύουν</w:t>
      </w:r>
      <w:r w:rsidRPr="00062BC2">
        <w:rPr>
          <w:rFonts w:eastAsia="Times New Roman" w:cs="Times New Roman"/>
          <w:szCs w:val="24"/>
        </w:rPr>
        <w:t>,</w:t>
      </w:r>
      <w:r>
        <w:rPr>
          <w:rFonts w:eastAsia="Times New Roman" w:cs="Times New Roman"/>
          <w:szCs w:val="24"/>
        </w:rPr>
        <w:t xml:space="preserve"> ότι η Ελλάδα έχει μπει σε τροχιά ανάπτυξης. Κάνουν αγώνα κάποιοι σ’ αυτή την Αίθουσα</w:t>
      </w:r>
      <w:r w:rsidRPr="00062BC2">
        <w:rPr>
          <w:rFonts w:eastAsia="Times New Roman" w:cs="Times New Roman"/>
          <w:szCs w:val="24"/>
        </w:rPr>
        <w:t>,</w:t>
      </w:r>
      <w:r>
        <w:rPr>
          <w:rFonts w:eastAsia="Times New Roman" w:cs="Times New Roman"/>
          <w:szCs w:val="24"/>
        </w:rPr>
        <w:t xml:space="preserve"> να μονοπωλούν ότι είναι υπέρ των επενδύσ</w:t>
      </w:r>
      <w:r>
        <w:rPr>
          <w:rFonts w:eastAsia="Times New Roman" w:cs="Times New Roman"/>
          <w:szCs w:val="24"/>
        </w:rPr>
        <w:t xml:space="preserve">εων. Όχι. Και εμείς είμαστε υπέρ των επενδύσεων, αλλά με κανόνες, με όρους, όπως γινόταν στη Σουηδία, στη Δανία, σε όλες αυτές τις χώρες. Όχι υπερβολικά κέρδη, όχι πέντε οικογένειες, που ακόμα και σήμερα ανερυθρίαστα αυτές τις οικογένειες στηρίζουν. Γιατί </w:t>
      </w:r>
      <w:r>
        <w:rPr>
          <w:rFonts w:eastAsia="Times New Roman" w:cs="Times New Roman"/>
          <w:szCs w:val="24"/>
        </w:rPr>
        <w:t>άραγε;</w:t>
      </w:r>
    </w:p>
    <w:p w14:paraId="6988BA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Τέλος, θα μιλήσω για την αξιοπιστία. Αν χρωστάω ένα χιλιάρικο σε κάποιον, ντρέπομαι να τον κοιτάξω στα μάτια και δεν μπορώ να του κάνω κα</w:t>
      </w:r>
      <w:r>
        <w:rPr>
          <w:rFonts w:eastAsia="Times New Roman" w:cs="Times New Roman"/>
          <w:szCs w:val="24"/>
        </w:rPr>
        <w:t>μ</w:t>
      </w:r>
      <w:r>
        <w:rPr>
          <w:rFonts w:eastAsia="Times New Roman" w:cs="Times New Roman"/>
          <w:szCs w:val="24"/>
        </w:rPr>
        <w:t>μία υπόδειξη. Έτσι με έμαθε η μάνα μου και ο πατέρας μου. Θα γίνω εγώ συνήγορος των Βουλευτών του ΣΥΡΙΖΑ. Το κό</w:t>
      </w:r>
      <w:r>
        <w:rPr>
          <w:rFonts w:eastAsia="Times New Roman" w:cs="Times New Roman"/>
          <w:szCs w:val="24"/>
        </w:rPr>
        <w:t>μμα τους κρατάει το 40%. Και ένα δάνειο 7,5 εκατομμυρίων ευρώ το αποπληρώνουν. Κάθε χρόνο δίνουν 420.000 ευρώ. Ρωτήστε να μάθετε. Κάντε και εσείς το ίδιο</w:t>
      </w:r>
      <w:r>
        <w:rPr>
          <w:rFonts w:eastAsia="Times New Roman" w:cs="Times New Roman"/>
          <w:szCs w:val="24"/>
        </w:rPr>
        <w:t>,</w:t>
      </w:r>
      <w:r>
        <w:rPr>
          <w:rFonts w:eastAsia="Times New Roman" w:cs="Times New Roman"/>
          <w:szCs w:val="24"/>
        </w:rPr>
        <w:t xml:space="preserve"> για να έχει αξιοπιστία ο λόγος σας. Χρωστάτε 400 εκατομμύρια ευρώ. Οφείλετε μια απάντηση. Πρέπει να τα δώσετε. Στηρίζετε σαν στυλοβάτες το 1.400.000.000 ευρώ. Αυτά τα 400.000.000 ευρώ σας αφορούν. Τι αξιοπιστία έχετε; Πώς με κοιτάτε εμένα στα μάτια, όταν </w:t>
      </w:r>
      <w:r>
        <w:rPr>
          <w:rFonts w:eastAsia="Times New Roman" w:cs="Times New Roman"/>
          <w:szCs w:val="24"/>
        </w:rPr>
        <w:t xml:space="preserve">έχετε βουτήξει λεφτά από τους Έλληνες πολίτες; </w:t>
      </w:r>
    </w:p>
    <w:p w14:paraId="6988BA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Τελειώνω και λέω το εξής. Αυτό το νομοσχέδιο επιβαλλόταν. Δεν αφορά ένα Υπουργείο. Αφορά πάνω από πέντε και το ξέρετε όλοι. Αφορά το Υπουργείο Δικαιοσύνης, Εσωτερικών και άλλα, να μην τα ξαναπώ. Έπρεπε να γίν</w:t>
      </w:r>
      <w:r>
        <w:rPr>
          <w:rFonts w:eastAsia="Times New Roman" w:cs="Times New Roman"/>
          <w:szCs w:val="24"/>
        </w:rPr>
        <w:t>ει. Και έπρεπε να ρυθμιστούν πολλά πράγματα, πολλά από τα οποία είναι πάρα πολύ δίκαια. Νομίζω ότι είναι στη σωστή κατεύθυνση και νομίζω ότι θα υπερψηφιστεί.</w:t>
      </w:r>
    </w:p>
    <w:p w14:paraId="6988BAD6" w14:textId="77777777" w:rsidR="00374D63" w:rsidRDefault="00826AA3">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988BAD7" w14:textId="77777777" w:rsidR="00374D63" w:rsidRDefault="00826AA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988BA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Τώρα αρχίζει ο κύκλος των αγορητών. Να δούμε πόσοι και πόσες θα λάβουν τον λόγο. Βλέπω δύο Βουλευτές, όπως και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τον κ. Γρηγοράκο και τον κ. </w:t>
      </w:r>
      <w:proofErr w:type="spellStart"/>
      <w:r>
        <w:rPr>
          <w:rFonts w:eastAsia="Times New Roman" w:cs="Times New Roman"/>
          <w:szCs w:val="24"/>
        </w:rPr>
        <w:t>Σαρίδη</w:t>
      </w:r>
      <w:proofErr w:type="spellEnd"/>
      <w:r>
        <w:rPr>
          <w:rFonts w:eastAsia="Times New Roman" w:cs="Times New Roman"/>
          <w:szCs w:val="24"/>
        </w:rPr>
        <w:t xml:space="preserve">. Έχετε από τέσσερα λεπτά. Να ακολουθήσουμε την κλασική σειρά. </w:t>
      </w:r>
    </w:p>
    <w:p w14:paraId="6988BA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Ο κ. Τσό</w:t>
      </w:r>
      <w:r>
        <w:rPr>
          <w:rFonts w:eastAsia="Times New Roman" w:cs="Times New Roman"/>
          <w:szCs w:val="24"/>
        </w:rPr>
        <w:t>γκας έχει τον λόγο.</w:t>
      </w:r>
    </w:p>
    <w:p w14:paraId="6988BA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ΤΣΟΓΚΑΣ: </w:t>
      </w:r>
      <w:r>
        <w:rPr>
          <w:rFonts w:eastAsia="Times New Roman"/>
          <w:color w:val="000000"/>
          <w:szCs w:val="24"/>
        </w:rPr>
        <w:t>Ευχαριστώ, κυρία Πρόεδρε.</w:t>
      </w:r>
      <w:r>
        <w:rPr>
          <w:rFonts w:eastAsia="Times New Roman" w:cs="Times New Roman"/>
          <w:szCs w:val="24"/>
        </w:rPr>
        <w:t xml:space="preserve"> </w:t>
      </w:r>
    </w:p>
    <w:p w14:paraId="6988BA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απάντησε στους επικριτές του και κατηγόρησε τους κατηγόρους του με έναν πολύ απλό τρόπο, τους ανάγκασε να αποδεχθούν πολλά από τα άρ</w:t>
      </w:r>
      <w:r>
        <w:rPr>
          <w:rFonts w:eastAsia="Times New Roman" w:cs="Times New Roman"/>
          <w:szCs w:val="24"/>
        </w:rPr>
        <w:t>θρα του. Σε πολλά από αυτά σύρθηκαν με μια υπαινικτική λογική και μια άσφαιρη κατηγορία, ουσιαστικά συνοδοιπόρησαν. Και σε τρία εξ αυτών που τα θεωρώ ίσως και ένα πολύ μεγάλο κέρδος της όλης διαδικασίας, δηλαδή τα άρθρα 25, 32 και 40 της παλιάς ρύθμισης, ν</w:t>
      </w:r>
      <w:r>
        <w:rPr>
          <w:rFonts w:eastAsia="Times New Roman" w:cs="Times New Roman"/>
          <w:szCs w:val="24"/>
        </w:rPr>
        <w:t xml:space="preserve">ομίζω ότι χάραξαν τις γραμμές των οριζόντων μας, εμάς και της Νέας Δημοκρατίας, εμάς και της συντήρησης. </w:t>
      </w:r>
    </w:p>
    <w:p w14:paraId="6988BA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τις διαχωριστικές γραμμές των διαφορών ιδεολογικών και πολιτικών στον όποιο βαθμό μπορούν να εκφραστούν μέσα από το άρθρο 25, τ</w:t>
      </w:r>
      <w:r>
        <w:rPr>
          <w:rFonts w:eastAsia="Times New Roman" w:cs="Times New Roman"/>
          <w:szCs w:val="24"/>
        </w:rPr>
        <w:t xml:space="preserve">ις αναλύσατε και στην </w:t>
      </w:r>
      <w:r>
        <w:rPr>
          <w:rFonts w:eastAsia="Times New Roman" w:cs="Times New Roman"/>
          <w:szCs w:val="24"/>
        </w:rPr>
        <w:t>ε</w:t>
      </w:r>
      <w:r>
        <w:rPr>
          <w:rFonts w:eastAsia="Times New Roman" w:cs="Times New Roman"/>
          <w:szCs w:val="24"/>
        </w:rPr>
        <w:t>πιτροπή και εδώ με έναν πολύ σωστό και γλαφυρό τρόπο, εύγλωττο.</w:t>
      </w:r>
    </w:p>
    <w:p w14:paraId="6988BA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οι διαφορετικές αντιλήψεις εστιάζονται στην απάντηση που είχε δώσει στην τελευταία </w:t>
      </w:r>
      <w:r>
        <w:rPr>
          <w:rFonts w:eastAsia="Times New Roman" w:cs="Times New Roman"/>
          <w:szCs w:val="24"/>
        </w:rPr>
        <w:t>ε</w:t>
      </w:r>
      <w:r>
        <w:rPr>
          <w:rFonts w:eastAsia="Times New Roman" w:cs="Times New Roman"/>
          <w:szCs w:val="24"/>
        </w:rPr>
        <w:t xml:space="preserve">πιτροπή ο εκπρόσωπος της Νέας Δημοκρατίας, ο οποίος είπε ότι η λύση σε αυτή </w:t>
      </w:r>
      <w:r>
        <w:rPr>
          <w:rFonts w:eastAsia="Times New Roman" w:cs="Times New Roman"/>
          <w:szCs w:val="24"/>
        </w:rPr>
        <w:t>την ιστορία είναι τα δικαστήρια. Εμείς δεν είπαμε ότι η λύση είναι τα δικαστήρια, είπαμε ότι η λύση είναι μια συνολική απάντηση, από τη συνολική προσπάθεια που πρέπει να προέλθει μέσα από μια καθολική συνεννόηση των κομμάτων, μια διακομματική συνεννόηση να</w:t>
      </w:r>
      <w:r>
        <w:rPr>
          <w:rFonts w:eastAsia="Times New Roman" w:cs="Times New Roman"/>
          <w:szCs w:val="24"/>
        </w:rPr>
        <w:t xml:space="preserve"> τεθεί τέρμα στην ομηρία των καθαριστριών. Αυτή ήταν η δικιά μας απάντηση και καθόρισε κάποια ζητήματα.</w:t>
      </w:r>
    </w:p>
    <w:p w14:paraId="6988BA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32, επίσης, δόθηκε απάντηση ιδεολογικού και πολιτικού χαρακτήρα, πέρα από τα υπόλοιπα τεχνικά χαρακτηριστικά. Μάλιστα εκφράστηκε από τον Νίκο </w:t>
      </w:r>
      <w:r>
        <w:rPr>
          <w:rFonts w:eastAsia="Times New Roman" w:cs="Times New Roman"/>
          <w:szCs w:val="24"/>
        </w:rPr>
        <w:t>τον Παρασκευόπουλο</w:t>
      </w:r>
      <w:r>
        <w:rPr>
          <w:rFonts w:eastAsia="Times New Roman" w:cs="Times New Roman"/>
          <w:szCs w:val="24"/>
        </w:rPr>
        <w:t>,</w:t>
      </w:r>
      <w:r>
        <w:rPr>
          <w:rFonts w:eastAsia="Times New Roman" w:cs="Times New Roman"/>
          <w:szCs w:val="24"/>
        </w:rPr>
        <w:t xml:space="preserve"> ότι τελικά η κατεύθυνση προς τη δημοσιοποίηση των υποθηκοφυλακείων υποδηλώνει και τις δυνατότητες του δημόσιου τομέα στις δύσκολες συνθήκες, όπου η ιδιωτική πρωτοβουλία απομακρύνεται, να αναλάβει έργο.</w:t>
      </w:r>
    </w:p>
    <w:p w14:paraId="6988BA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Το δε άρθρο 40</w:t>
      </w:r>
      <w:r>
        <w:rPr>
          <w:rFonts w:eastAsia="Times New Roman" w:cs="Times New Roman"/>
          <w:szCs w:val="24"/>
        </w:rPr>
        <w:t>,</w:t>
      </w:r>
      <w:r>
        <w:rPr>
          <w:rFonts w:eastAsia="Times New Roman" w:cs="Times New Roman"/>
          <w:szCs w:val="24"/>
        </w:rPr>
        <w:t xml:space="preserve"> αποτελεί κλασική δ</w:t>
      </w:r>
      <w:r>
        <w:rPr>
          <w:rFonts w:eastAsia="Times New Roman" w:cs="Times New Roman"/>
          <w:szCs w:val="24"/>
        </w:rPr>
        <w:t>ιαφορά μεταξύ μας, κλασική απόσταση ανάμεσα στην προσπάθεια που κατέβαλε ο ΣΥΡΙΖΑ μέχρι τώρα για τη μετανάστευση, για τους πρόσφυγες να δώσει ζητήματα, να δώσει λύσεις, χωρίς να σταματάει την προσπάθεια, αλλά είναι μια διαρκής και αέναη προσπάθεια μέχρι τη</w:t>
      </w:r>
      <w:r>
        <w:rPr>
          <w:rFonts w:eastAsia="Times New Roman" w:cs="Times New Roman"/>
          <w:szCs w:val="24"/>
        </w:rPr>
        <w:t>ν ολοκληρωτική τελείωση του έργου αυτού. Είμαστε περήφανοι για αυτό.</w:t>
      </w:r>
    </w:p>
    <w:p w14:paraId="6988BA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Θέλω να πω δύο πράγματα, κυρία Πρόεδρε, ακόμη στο εξής γεγονός. Δεν μπορώ να καταλάβω</w:t>
      </w:r>
      <w:r>
        <w:rPr>
          <w:rFonts w:eastAsia="Times New Roman" w:cs="Times New Roman"/>
          <w:szCs w:val="24"/>
        </w:rPr>
        <w:t>,</w:t>
      </w:r>
      <w:r>
        <w:rPr>
          <w:rFonts w:eastAsia="Times New Roman" w:cs="Times New Roman"/>
          <w:szCs w:val="24"/>
        </w:rPr>
        <w:t xml:space="preserve"> τι σόι κοινοβουλευτικός αναχρονισμός ήταν αυτός, σύμφωνα με τον οποίο σχεδόν το σύνολο της Αντιπολίτ</w:t>
      </w:r>
      <w:r>
        <w:rPr>
          <w:rFonts w:eastAsia="Times New Roman" w:cs="Times New Roman"/>
          <w:szCs w:val="24"/>
        </w:rPr>
        <w:t>ευσης, και ειδικότερα η Νέα Δημοκρατία, είχε αντιρρήσεις για τον σκελετό του νομοσχεδίου, δηλαδή αν είχαμε πρόλογο, κυρίως θέμα και επίλογο και αν αυτό δεν υπάρχει, είναι ένα κακό νομοσχέδιο και αν είναι ένα κακό νομοσχέδιο, είναι κακή η Κυβέρνηση. Από ένα</w:t>
      </w:r>
      <w:r>
        <w:rPr>
          <w:rFonts w:eastAsia="Times New Roman" w:cs="Times New Roman"/>
          <w:szCs w:val="24"/>
        </w:rPr>
        <w:t xml:space="preserve"> νομοσχέδιο, λοιπόν, το οποίο τεχνικά, σύμφωνα με υποκειμενικές αντιλήψεις, δεν είναι ορθό, τότε η Κυβέρνηση δεν πατάει καλά.</w:t>
      </w:r>
    </w:p>
    <w:p w14:paraId="6988BA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 εγώ λέω ότι το προηγούμενο νομοσχέδιο ήταν έτσι. Άρα πατάει καλά; Άρα ποια είναι αυτή η τραγική αντίφαση που σας κυνηγάει; Μου</w:t>
      </w:r>
      <w:r>
        <w:rPr>
          <w:rFonts w:eastAsia="Times New Roman" w:cs="Times New Roman"/>
          <w:szCs w:val="24"/>
        </w:rPr>
        <w:t xml:space="preserve"> κάνει εντύπωση αυτό το γεγονός και κυρίως ότι δεν αντελήφθησαν ή δεν θέλησαν να αντιληφθούν το γεγονός</w:t>
      </w:r>
      <w:r>
        <w:rPr>
          <w:rFonts w:eastAsia="Times New Roman" w:cs="Times New Roman"/>
          <w:szCs w:val="24"/>
        </w:rPr>
        <w:t>,</w:t>
      </w:r>
      <w:r>
        <w:rPr>
          <w:rFonts w:eastAsia="Times New Roman" w:cs="Times New Roman"/>
          <w:szCs w:val="24"/>
        </w:rPr>
        <w:t xml:space="preserve"> ότι το νομοσχέδιο ήταν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μέσα στις διατάξεις και τα περιθώρια του νόμου του άρθρου 95 του Κανονισμού, ο οποίος λέει ότι στην κατ’ αρχήν συζήτη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μας ενδιαφέρει ο σκοπός, ο στόχος, οι βασικές αρχές του νομοσχεδίου. Αυτές εκφράστηκαν μέσα από την έννοια της επιτάχυνσης του κυβερνητικού έργου. </w:t>
      </w:r>
    </w:p>
    <w:p w14:paraId="6988BA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Κανένας δεν αντιστάθηκε ή δεν διαφώνησε ή δεν είπε</w:t>
      </w:r>
      <w:r>
        <w:rPr>
          <w:rFonts w:eastAsia="Times New Roman" w:cs="Times New Roman"/>
          <w:szCs w:val="24"/>
        </w:rPr>
        <w:t>,</w:t>
      </w:r>
      <w:r>
        <w:rPr>
          <w:rFonts w:eastAsia="Times New Roman" w:cs="Times New Roman"/>
          <w:szCs w:val="24"/>
        </w:rPr>
        <w:t xml:space="preserve"> ότι αυτό δεν συνάδει με την επιτάχυνση. Απλώς μείναμ</w:t>
      </w:r>
      <w:r>
        <w:rPr>
          <w:rFonts w:eastAsia="Times New Roman" w:cs="Times New Roman"/>
          <w:szCs w:val="24"/>
        </w:rPr>
        <w:t>ε σε τεχνικά χαρακτηριστικά. Αυτό κατά την άποψή μου υποδηλώνει</w:t>
      </w:r>
      <w:r>
        <w:rPr>
          <w:rFonts w:eastAsia="Times New Roman" w:cs="Times New Roman"/>
          <w:szCs w:val="24"/>
        </w:rPr>
        <w:t>,</w:t>
      </w:r>
      <w:r>
        <w:rPr>
          <w:rFonts w:eastAsia="Times New Roman" w:cs="Times New Roman"/>
          <w:szCs w:val="24"/>
        </w:rPr>
        <w:t xml:space="preserve"> ότι ήταν η αδυναμία έκφρασης ενός πολιτικού επιχειρήματος</w:t>
      </w:r>
      <w:r>
        <w:rPr>
          <w:rFonts w:eastAsia="Times New Roman" w:cs="Times New Roman"/>
          <w:szCs w:val="24"/>
        </w:rPr>
        <w:t>,</w:t>
      </w:r>
      <w:r>
        <w:rPr>
          <w:rFonts w:eastAsia="Times New Roman" w:cs="Times New Roman"/>
          <w:szCs w:val="24"/>
        </w:rPr>
        <w:t xml:space="preserve"> απέναντι σε ένα άρτιο νομοσχέδιο και προφανώς υποδήλωσε την πολιτική απόγνωση του κάθε ομιλητή. </w:t>
      </w:r>
    </w:p>
    <w:p w14:paraId="6988BA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w:t>
      </w:r>
      <w:r>
        <w:rPr>
          <w:rFonts w:eastAsia="Times New Roman" w:cs="Times New Roman"/>
          <w:szCs w:val="24"/>
        </w:rPr>
        <w:t>ι λήξεως του χρόνου ομιλίας του κυρίου Βουλευτή)</w:t>
      </w:r>
    </w:p>
    <w:p w14:paraId="6988BA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Ήθελα να πω μόνο δύο ακόμα πράγματα. Ναι έγινε προσύμφωνο με τους δανειστές, με τους πιστωτές, με τους </w:t>
      </w:r>
      <w:r>
        <w:rPr>
          <w:rFonts w:eastAsia="Times New Roman" w:cs="Times New Roman"/>
          <w:szCs w:val="24"/>
        </w:rPr>
        <w:t>θ</w:t>
      </w:r>
      <w:r>
        <w:rPr>
          <w:rFonts w:eastAsia="Times New Roman" w:cs="Times New Roman"/>
          <w:szCs w:val="24"/>
        </w:rPr>
        <w:t>εσμούς, έγινε αρραβώνας με ποινικές ρήτρες, τις οποίες εμείς θα πούμε δημοσιον</w:t>
      </w:r>
      <w:r>
        <w:rPr>
          <w:rFonts w:eastAsia="Times New Roman" w:cs="Times New Roman"/>
          <w:szCs w:val="24"/>
        </w:rPr>
        <w:t>ομικές ρήτρες. Ακόμα και αν δεν τηρηθούν οι δημοσιονομικές ρήτρες που εμείς βάλαμε –</w:t>
      </w:r>
      <w:r>
        <w:rPr>
          <w:rFonts w:eastAsia="Times New Roman" w:cs="Times New Roman"/>
          <w:szCs w:val="24"/>
        </w:rPr>
        <w:t xml:space="preserve">1 </w:t>
      </w:r>
      <w:r>
        <w:rPr>
          <w:rFonts w:eastAsia="Times New Roman" w:cs="Times New Roman"/>
          <w:szCs w:val="24"/>
        </w:rPr>
        <w:t xml:space="preserve">ευρώ μέτρο, </w:t>
      </w:r>
      <w:r>
        <w:rPr>
          <w:rFonts w:eastAsia="Times New Roman" w:cs="Times New Roman"/>
          <w:szCs w:val="24"/>
        </w:rPr>
        <w:t xml:space="preserve">1 </w:t>
      </w:r>
      <w:r>
        <w:rPr>
          <w:rFonts w:eastAsia="Times New Roman" w:cs="Times New Roman"/>
          <w:szCs w:val="24"/>
        </w:rPr>
        <w:t>ευρώ αντίμετρο ή και αντιστρόφως με ένα μηδενικό υπόλοιπο- δεν θα συμφωνήσουμε. Θα προσπαθήσουμε να αντιστρέψουμε αυτό το γεγονός προς όφελος του συνόλου, π</w:t>
      </w:r>
      <w:r>
        <w:rPr>
          <w:rFonts w:eastAsia="Times New Roman" w:cs="Times New Roman"/>
          <w:szCs w:val="24"/>
        </w:rPr>
        <w:t xml:space="preserve">ρος όφελος της ελληνικής κοινωνίας. Αυτή είναι η θέση μας. </w:t>
      </w:r>
    </w:p>
    <w:p w14:paraId="6988BA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το πανηγύρι που είχε στηθεί κατέρρευσε, διότι προφανώς έχουμε </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διότι προφανώς είμαστε σε μια νέα εποχή</w:t>
      </w:r>
      <w:r>
        <w:rPr>
          <w:rFonts w:eastAsia="Times New Roman" w:cs="Times New Roman"/>
          <w:szCs w:val="24"/>
        </w:rPr>
        <w:t>,</w:t>
      </w:r>
      <w:r>
        <w:rPr>
          <w:rFonts w:eastAsia="Times New Roman" w:cs="Times New Roman"/>
          <w:szCs w:val="24"/>
        </w:rPr>
        <w:t xml:space="preserve"> όπου μέσα από αυτή τη διαδικασία</w:t>
      </w:r>
      <w:r>
        <w:rPr>
          <w:rFonts w:eastAsia="Times New Roman" w:cs="Times New Roman"/>
          <w:szCs w:val="24"/>
        </w:rPr>
        <w:t xml:space="preserve"> η οποία ήδη ξεκίνησε, προσδοκούμε τη βελτίωση της ελληνικής οικονομίας, της ελληνικής κοινωνίας. </w:t>
      </w:r>
    </w:p>
    <w:p w14:paraId="6988BA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μια τελευταία παρατήρηση. Σε σχέση με αυτό που ειπώθηκε εναντίον του κ. </w:t>
      </w:r>
      <w:proofErr w:type="spellStart"/>
      <w:r>
        <w:rPr>
          <w:rFonts w:eastAsia="Times New Roman" w:cs="Times New Roman"/>
          <w:szCs w:val="24"/>
        </w:rPr>
        <w:t>Τσακαλώτου</w:t>
      </w:r>
      <w:proofErr w:type="spellEnd"/>
      <w:r>
        <w:rPr>
          <w:rFonts w:eastAsia="Times New Roman" w:cs="Times New Roman"/>
          <w:szCs w:val="24"/>
        </w:rPr>
        <w:t>, σχετικά με το ότι δεν είπε ακριβώς την αλήθεια, ότι πράγματ</w:t>
      </w:r>
      <w:r>
        <w:rPr>
          <w:rFonts w:eastAsia="Times New Roman" w:cs="Times New Roman"/>
          <w:szCs w:val="24"/>
        </w:rPr>
        <w:t xml:space="preserve">ι ακολουθεί τη δεύτερη αξιολόγηση, τα </w:t>
      </w:r>
      <w:r>
        <w:rPr>
          <w:rFonts w:eastAsia="Times New Roman" w:cs="Times New Roman"/>
          <w:szCs w:val="24"/>
          <w:lang w:val="en-US"/>
        </w:rPr>
        <w:t>QE</w:t>
      </w:r>
      <w:r>
        <w:rPr>
          <w:rFonts w:eastAsia="Times New Roman" w:cs="Times New Roman"/>
          <w:szCs w:val="24"/>
        </w:rPr>
        <w:t>, θα ήθελα να πω</w:t>
      </w:r>
      <w:r>
        <w:rPr>
          <w:rFonts w:eastAsia="Times New Roman" w:cs="Times New Roman"/>
          <w:szCs w:val="24"/>
        </w:rPr>
        <w:t>,</w:t>
      </w:r>
      <w:r>
        <w:rPr>
          <w:rFonts w:eastAsia="Times New Roman" w:cs="Times New Roman"/>
          <w:szCs w:val="24"/>
        </w:rPr>
        <w:t xml:space="preserve"> ότι ο Υπουργός είπε ακριβώς αυτό το οποίο </w:t>
      </w:r>
      <w:proofErr w:type="spellStart"/>
      <w:r>
        <w:rPr>
          <w:rFonts w:eastAsia="Times New Roman" w:cs="Times New Roman"/>
          <w:szCs w:val="24"/>
        </w:rPr>
        <w:t>εξεφράσθη</w:t>
      </w:r>
      <w:proofErr w:type="spellEnd"/>
      <w:r>
        <w:rPr>
          <w:rFonts w:eastAsia="Times New Roman" w:cs="Times New Roman"/>
          <w:szCs w:val="24"/>
        </w:rPr>
        <w:t xml:space="preserve"> μέσα από αυτό που είπε. Το γεγονός δηλαδή του πότε η χώρα θα ενταχθεί στην ποσοτική χαλάρωση</w:t>
      </w:r>
      <w:r>
        <w:rPr>
          <w:rFonts w:eastAsia="Times New Roman" w:cs="Times New Roman"/>
          <w:szCs w:val="24"/>
        </w:rPr>
        <w:t>,</w:t>
      </w:r>
      <w:r>
        <w:rPr>
          <w:rFonts w:eastAsia="Times New Roman" w:cs="Times New Roman"/>
          <w:szCs w:val="24"/>
        </w:rPr>
        <w:t xml:space="preserve"> δεν έχει να κάνει με κάποιες ιδιαίτερες συμφωνίες αλ</w:t>
      </w:r>
      <w:r>
        <w:rPr>
          <w:rFonts w:eastAsia="Times New Roman" w:cs="Times New Roman"/>
          <w:szCs w:val="24"/>
        </w:rPr>
        <w:t>λά είναι ζήτημα το οποίο απασχολεί την Ευρωπαϊκή Κεντρική Τράπεζα, η οποία θα το αρθρώσει, όταν οι συνθήκες κάτω από τις οποίες εμείς κινούμαστε</w:t>
      </w:r>
      <w:r>
        <w:rPr>
          <w:rFonts w:eastAsia="Times New Roman" w:cs="Times New Roman"/>
          <w:szCs w:val="24"/>
        </w:rPr>
        <w:t>,</w:t>
      </w:r>
      <w:r>
        <w:rPr>
          <w:rFonts w:eastAsia="Times New Roman" w:cs="Times New Roman"/>
          <w:szCs w:val="24"/>
        </w:rPr>
        <w:t xml:space="preserve"> θα είναι αυτές οι ιδιαίτερες συνθήκες που θα αναγκάσουν ή θα διευκολύνουν την τράπεζα να μπει μέσα σε αυτή τη </w:t>
      </w:r>
      <w:r>
        <w:rPr>
          <w:rFonts w:eastAsia="Times New Roman" w:cs="Times New Roman"/>
          <w:szCs w:val="24"/>
        </w:rPr>
        <w:t xml:space="preserve">λογική. Αυτό ήταν και νομίζω ότι παρεξηγήθηκε η ερμηνεία του. </w:t>
      </w:r>
    </w:p>
    <w:p w14:paraId="6988BA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988BA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τον κ. Τσόγκα. </w:t>
      </w:r>
    </w:p>
    <w:p w14:paraId="6988BA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Γεωργαντά, έχετε τον λόγο. </w:t>
      </w:r>
    </w:p>
    <w:p w14:paraId="6988BA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Κύριε Υπουργέ, πρέπει να αναγνωρίσω μ</w:t>
      </w:r>
      <w:r>
        <w:rPr>
          <w:rFonts w:eastAsia="Times New Roman" w:cs="Times New Roman"/>
          <w:szCs w:val="24"/>
        </w:rPr>
        <w:t>ια ιδεολογική και ουσιαστική συνέπεια σε κάποια ζητήματα με τα οποία έχει ασχοληθεί το Υπουργείο σας και το Υπουργείο Διοικητικής Μεταρρύθμισης, όπως είναι αυτό της καθαριότητας των δημοσίων κτ</w:t>
      </w:r>
      <w:r>
        <w:rPr>
          <w:rFonts w:eastAsia="Times New Roman" w:cs="Times New Roman"/>
          <w:szCs w:val="24"/>
        </w:rPr>
        <w:t>η</w:t>
      </w:r>
      <w:r>
        <w:rPr>
          <w:rFonts w:eastAsia="Times New Roman" w:cs="Times New Roman"/>
          <w:szCs w:val="24"/>
        </w:rPr>
        <w:t xml:space="preserve">ρίων στην Ελλάδα. </w:t>
      </w:r>
    </w:p>
    <w:p w14:paraId="6988BA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Τι θα κάνετε πλέον χωρίς βαρβάρους; Διότι μ</w:t>
      </w:r>
      <w:r>
        <w:rPr>
          <w:rFonts w:eastAsia="Times New Roman" w:cs="Times New Roman"/>
          <w:szCs w:val="24"/>
        </w:rPr>
        <w:t>έχρι το τέλος του 2017 επιχειρήσατε και απ’ ό,τι φαίνεται λύσατε το ζήτημα. Έχετε λύσει το ζήτημα της πληρωμής, έχετε λύσει ζητήματα νομιμοποίησης. Όμως πρέπει να ασχοληθείτε και με άλλα ζητήματα. Ξέρετε το Υπουργείο Εσωτερικών, το Υπουργείο Διοικητικής Με</w:t>
      </w:r>
      <w:r>
        <w:rPr>
          <w:rFonts w:eastAsia="Times New Roman" w:cs="Times New Roman"/>
          <w:szCs w:val="24"/>
        </w:rPr>
        <w:t>ταρρύθμισης, το Υπουργείο Οικονομικών</w:t>
      </w:r>
      <w:r>
        <w:rPr>
          <w:rFonts w:eastAsia="Times New Roman" w:cs="Times New Roman"/>
          <w:szCs w:val="24"/>
        </w:rPr>
        <w:t>,</w:t>
      </w:r>
      <w:r>
        <w:rPr>
          <w:rFonts w:eastAsia="Times New Roman" w:cs="Times New Roman"/>
          <w:szCs w:val="24"/>
        </w:rPr>
        <w:t xml:space="preserve"> έχουν πάρα πολλά ζητήματα που αφορούν πολύ κόσμο, ο οποίος αναμένει να ασχοληθείτε και με αυτούς. </w:t>
      </w:r>
    </w:p>
    <w:p w14:paraId="6988BA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αναγάγει σε προνομιούχο για εσάς -και νομίζετε ότι είναι ένα προνομιούχο πεδίο για εσάς- το ζήτημα των συμβασιούχων, το οποίο προβλέπεται από το Σύνταγμα. Αν θέλετε, μέσα στις προτάσεις που θα καταθέσετε για την </w:t>
      </w:r>
      <w:r>
        <w:rPr>
          <w:rFonts w:eastAsia="Times New Roman" w:cs="Times New Roman"/>
          <w:szCs w:val="24"/>
        </w:rPr>
        <w:t>Α</w:t>
      </w:r>
      <w:r>
        <w:rPr>
          <w:rFonts w:eastAsia="Times New Roman" w:cs="Times New Roman"/>
          <w:szCs w:val="24"/>
        </w:rPr>
        <w:t>ναθεώρηση του Συντάγματος να έχουμε έ</w:t>
      </w:r>
      <w:r>
        <w:rPr>
          <w:rFonts w:eastAsia="Times New Roman" w:cs="Times New Roman"/>
          <w:szCs w:val="24"/>
        </w:rPr>
        <w:t>να πολύ ωραίο άρθρο -εγώ συμφωνώ από τώρα σε αυτό- ώστε να μην υπάρχουν καθόλου συμβάσεις ορισμένου χρόνου. Καταργούμε, λοιπόν, το άρθρο 103 του Συντάγματος που ξεχωρίζει αυτή την εργασιακή μορφή. Αυτό είναι το Σύνταγμά μας. Δεν θα υπάρχουν, λοιπόν, καθόλο</w:t>
      </w:r>
      <w:r>
        <w:rPr>
          <w:rFonts w:eastAsia="Times New Roman" w:cs="Times New Roman"/>
          <w:szCs w:val="24"/>
        </w:rPr>
        <w:t>υ συμβάσεις ορισμένου χρόνου και όπου το δημόσιο χρειάζεται να καλύψει μια πάγια και διαρκή ανάγκη του, να έχουμε μόνιμο προσωπικό.</w:t>
      </w:r>
    </w:p>
    <w:p w14:paraId="6988BA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θέμα είναι τι θα γίνει μέχρι τότε, κύριε Υπουργέ, μέχρι την </w:t>
      </w:r>
      <w:r>
        <w:rPr>
          <w:rFonts w:eastAsia="Times New Roman" w:cs="Times New Roman"/>
          <w:szCs w:val="24"/>
        </w:rPr>
        <w:t>Α</w:t>
      </w:r>
      <w:r>
        <w:rPr>
          <w:rFonts w:eastAsia="Times New Roman" w:cs="Times New Roman"/>
          <w:szCs w:val="24"/>
        </w:rPr>
        <w:t>ναθεώρηση του Συντάγματος. Διότι πρέπει να το δούμε και</w:t>
      </w:r>
      <w:r>
        <w:rPr>
          <w:rFonts w:eastAsia="Times New Roman" w:cs="Times New Roman"/>
          <w:szCs w:val="24"/>
        </w:rPr>
        <w:t xml:space="preserve"> αυτό να υπάρχει. Όμως ξέρετε δεν θα το προτείνετε, γιατί θέλετε αυτό το θέμα να ανακυκλώνεται, να υπάρχουν πάντα συμβάσεις ορισμένου χρόνου, να είναι όμηροι σε εσάς, να δημιουργούνται προσδοκίες και να έρχεστε να νομιμοποιείτε. Θεωρώ ότι αυτή είναι τελικά</w:t>
      </w:r>
      <w:r>
        <w:rPr>
          <w:rFonts w:eastAsia="Times New Roman" w:cs="Times New Roman"/>
          <w:szCs w:val="24"/>
        </w:rPr>
        <w:t xml:space="preserve"> η πραγματική πρόθεσή σας επ</w:t>
      </w:r>
      <w:r>
        <w:rPr>
          <w:rFonts w:eastAsia="Times New Roman" w:cs="Times New Roman"/>
          <w:szCs w:val="24"/>
        </w:rPr>
        <w:t>’</w:t>
      </w:r>
      <w:r>
        <w:rPr>
          <w:rFonts w:eastAsia="Times New Roman" w:cs="Times New Roman"/>
          <w:szCs w:val="24"/>
        </w:rPr>
        <w:t xml:space="preserve"> αυτού του αντικειμένου.</w:t>
      </w:r>
    </w:p>
    <w:p w14:paraId="6988BA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εγώ αναμένω και άλλες πρωτοβουλίες των σχετικών αρμόδιων Υπουργείων επί πολλών άλλων ζητημάτων που απασχολούν και άλλους δημοσίους υπαλλήλους, που απασχολούν και ανθρώπους που είναι άν</w:t>
      </w:r>
      <w:r>
        <w:rPr>
          <w:rFonts w:eastAsia="Times New Roman" w:cs="Times New Roman"/>
          <w:szCs w:val="24"/>
        </w:rPr>
        <w:t>εργοι και ευελπιστούσαν να εργαστούν -αλλά αυτή τη στιγμή τους στερείτε αυτή τη δυνατότητα, καθώς έχουν κλείσει οι συγκεκριμένες θέσεις-, ανθρώπους του ιδιωτικού τομέα, ανθρώπους επαγγελματίες και ανέργους.</w:t>
      </w:r>
    </w:p>
    <w:p w14:paraId="6988BA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Ελπίζω να έρθετε και να φέρετε και κάποιες θέσεις</w:t>
      </w:r>
      <w:r>
        <w:rPr>
          <w:rFonts w:eastAsia="Times New Roman" w:cs="Times New Roman"/>
          <w:szCs w:val="24"/>
        </w:rPr>
        <w:t xml:space="preserve"> εργασίας γι’ </w:t>
      </w:r>
      <w:r>
        <w:rPr>
          <w:rFonts w:eastAsia="Times New Roman" w:cs="Times New Roman"/>
          <w:szCs w:val="24"/>
        </w:rPr>
        <w:t>αυτούς,</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άνεργοι στον ιδιωτικό τομέα και αναμένουν από αυτή την Κυβέρνηση να εκπληρώσει στο ελάχιστο τις υποσχέσεις της. </w:t>
      </w:r>
    </w:p>
    <w:p w14:paraId="6988BA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κάποιες τροπολογίες πρέπει να αιτιολογήσω τη στάση της Νέας Δημοκρατίας. </w:t>
      </w:r>
    </w:p>
    <w:p w14:paraId="6988BA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Εν τάχει, στ</w:t>
      </w:r>
      <w:r>
        <w:rPr>
          <w:rFonts w:eastAsia="Times New Roman" w:cs="Times New Roman"/>
          <w:szCs w:val="24"/>
        </w:rPr>
        <w:t>ην υπουργική τροπολογία με αριθμό 935 που αφορά τις αποζημιώσεις στη Μόρια της Λέσβου «</w:t>
      </w:r>
      <w:r>
        <w:rPr>
          <w:rFonts w:eastAsia="Times New Roman" w:cs="Times New Roman"/>
          <w:szCs w:val="24"/>
        </w:rPr>
        <w:t>ναι</w:t>
      </w:r>
      <w:r>
        <w:rPr>
          <w:rFonts w:eastAsia="Times New Roman" w:cs="Times New Roman"/>
          <w:szCs w:val="24"/>
        </w:rPr>
        <w:t>», έστω και καθυστερημένα, «</w:t>
      </w:r>
      <w:r>
        <w:rPr>
          <w:rFonts w:eastAsia="Times New Roman" w:cs="Times New Roman"/>
          <w:szCs w:val="24"/>
        </w:rPr>
        <w:t>ναι</w:t>
      </w:r>
      <w:r>
        <w:rPr>
          <w:rFonts w:eastAsia="Times New Roman" w:cs="Times New Roman"/>
          <w:szCs w:val="24"/>
        </w:rPr>
        <w:t>» έστω και με αυτόν τον τρόπο. Αναγνωρίζουμε την ανάγκη να αποκατασταθεί η βλάβη των ανθρώπων αυτών, θέλουμε όμως να γίνεται πιο συντετ</w:t>
      </w:r>
      <w:r>
        <w:rPr>
          <w:rFonts w:eastAsia="Times New Roman" w:cs="Times New Roman"/>
          <w:szCs w:val="24"/>
        </w:rPr>
        <w:t>αγμένα αυτό. Το καλύτερο από όλα θα ήταν να μην υπάρχουν αυτές οι ζημίες και ένα ευνομούμενο κράτος να προφυλάξει τους πολίτες του από τέτοιες ζημίες, οι οποίες αντιμετωπίζονται. Δεν είναι θεομηνίες, ξέρετε. Τις θεομηνίες δεν μπορούμε να τις αντιμετωπίσουμ</w:t>
      </w:r>
      <w:r>
        <w:rPr>
          <w:rFonts w:eastAsia="Times New Roman" w:cs="Times New Roman"/>
          <w:szCs w:val="24"/>
        </w:rPr>
        <w:t>ε. Σε κάθε περίπτωση υπάρχουν και άλλα σημεία της Ελλάδας</w:t>
      </w:r>
      <w:r>
        <w:rPr>
          <w:rFonts w:eastAsia="Times New Roman" w:cs="Times New Roman"/>
          <w:szCs w:val="24"/>
        </w:rPr>
        <w:t>,</w:t>
      </w:r>
      <w:r>
        <w:rPr>
          <w:rFonts w:eastAsia="Times New Roman" w:cs="Times New Roman"/>
          <w:szCs w:val="24"/>
        </w:rPr>
        <w:t xml:space="preserve"> στα οποία υπήρχε μία τέτοια υπέρμετρη επιβάρυνση. Θέλω να πιστεύω ότι με φειδώ αλλά και με σοβαρότητα και με υπευθυνότητα θα αντιμετωπίσετε και αυτές τις περιπτώσεις.</w:t>
      </w:r>
    </w:p>
    <w:p w14:paraId="6988BA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τροπολογία 936 θα δηλώσου</w:t>
      </w:r>
      <w:r>
        <w:rPr>
          <w:rFonts w:eastAsia="Times New Roman" w:cs="Times New Roman"/>
          <w:szCs w:val="24"/>
        </w:rPr>
        <w:t>με «</w:t>
      </w:r>
      <w:r w:rsidRPr="004F1BAA">
        <w:rPr>
          <w:rFonts w:eastAsia="Times New Roman" w:cs="Times New Roman"/>
          <w:szCs w:val="24"/>
        </w:rPr>
        <w:t>παρών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καθώς καταλαβαίνουμε την ανάγκη</w:t>
      </w:r>
      <w:r>
        <w:rPr>
          <w:rFonts w:eastAsia="Times New Roman" w:cs="Times New Roman"/>
          <w:szCs w:val="24"/>
        </w:rPr>
        <w:t>,</w:t>
      </w:r>
      <w:r>
        <w:rPr>
          <w:rFonts w:eastAsia="Times New Roman" w:cs="Times New Roman"/>
          <w:szCs w:val="24"/>
        </w:rPr>
        <w:t xml:space="preserve"> οι δήμοι να μπορέσουν να πληρώσουν ποσά που προέρχονται από τελεσίδικες δικαστικές αποφάσεις ή από διαταγές πληρωμής, αλλά καλό θα ήταν να έχουμε και μία εικόνα</w:t>
      </w:r>
      <w:r>
        <w:rPr>
          <w:rFonts w:eastAsia="Times New Roman" w:cs="Times New Roman"/>
          <w:szCs w:val="24"/>
        </w:rPr>
        <w:t>,</w:t>
      </w:r>
      <w:r>
        <w:rPr>
          <w:rFonts w:eastAsia="Times New Roman" w:cs="Times New Roman"/>
          <w:szCs w:val="24"/>
        </w:rPr>
        <w:t xml:space="preserve"> για ποιον λόγο δεν πληρώθηκαν αυτές οι υποχρεώσει</w:t>
      </w:r>
      <w:r>
        <w:rPr>
          <w:rFonts w:eastAsia="Times New Roman" w:cs="Times New Roman"/>
          <w:szCs w:val="24"/>
        </w:rPr>
        <w:t>ς. Δηλαδή εάν είναι μία απλή αστική υποχρέωση, η οποία δεν πληρώθηκε, κατανοούμε να πληρωθεί. Όμως εάν εμπλέκονται και ποινικά αδικήματα, τα οποία έχουν μία παράλληλη διαδρομή με την όποια αστική υποχρέωση, την οποία δεν μπορούμε να τη γνωρίζουμε και για τ</w:t>
      </w:r>
      <w:r>
        <w:rPr>
          <w:rFonts w:eastAsia="Times New Roman" w:cs="Times New Roman"/>
          <w:szCs w:val="24"/>
        </w:rPr>
        <w:t>ο οποίο δεν μας ενημέρωσε κανείς, δεν μπορούμε να είμαστε θετικοί, δεν είμαστε ούτε αρνητικοί, θα ψηφίσουμε «</w:t>
      </w:r>
      <w:r>
        <w:rPr>
          <w:rFonts w:eastAsia="Times New Roman" w:cs="Times New Roman"/>
          <w:szCs w:val="24"/>
        </w:rPr>
        <w:t>παρών</w:t>
      </w:r>
      <w:r>
        <w:rPr>
          <w:rFonts w:eastAsia="Times New Roman" w:cs="Times New Roman"/>
          <w:szCs w:val="24"/>
        </w:rPr>
        <w:t>».</w:t>
      </w:r>
    </w:p>
    <w:p w14:paraId="6988BA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Σε σχέση με την τροπολογία 940 που ουσιαστικά έφερε ο κ. Παππάς, θα ψηφίσουμε «</w:t>
      </w:r>
      <w:r>
        <w:rPr>
          <w:rFonts w:eastAsia="Times New Roman" w:cs="Times New Roman"/>
          <w:szCs w:val="24"/>
        </w:rPr>
        <w:t>ναι</w:t>
      </w:r>
      <w:r>
        <w:rPr>
          <w:rFonts w:eastAsia="Times New Roman" w:cs="Times New Roman"/>
          <w:szCs w:val="24"/>
        </w:rPr>
        <w:t xml:space="preserve">», αλλά με την εξής επιφύλαξη: Δεν διαφωνούμε περί της </w:t>
      </w:r>
      <w:r>
        <w:rPr>
          <w:rFonts w:eastAsia="Times New Roman" w:cs="Times New Roman"/>
          <w:szCs w:val="24"/>
        </w:rPr>
        <w:t>σκοπιμότητας της ρυθμίσεως αυτής, στην οποία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πρέπει να δοθεί μια λύση στο ζήτημα το οποίο ανέκυψε, γιατί γίνονται μη λειτουργικές κάποιες ανεξάρτητες αρχές, δεν μπορούν πλέον να υπηρετηθούν. Όμως από την άλλη θεωρούμε</w:t>
      </w:r>
      <w:r>
        <w:rPr>
          <w:rFonts w:eastAsia="Times New Roman" w:cs="Times New Roman"/>
          <w:szCs w:val="24"/>
        </w:rPr>
        <w:t>,</w:t>
      </w:r>
      <w:r>
        <w:rPr>
          <w:rFonts w:eastAsia="Times New Roman" w:cs="Times New Roman"/>
          <w:szCs w:val="24"/>
        </w:rPr>
        <w:t xml:space="preserve"> ότι είναι ατελέσφορη η δ</w:t>
      </w:r>
      <w:r>
        <w:rPr>
          <w:rFonts w:eastAsia="Times New Roman" w:cs="Times New Roman"/>
          <w:szCs w:val="24"/>
        </w:rPr>
        <w:t>ιάταξη, έτσι όπως είναι διατυπωμένη, έπρεπε να είναι καλύτερη η διατύπωσή της. Φοβόμαστε και ελπίζουμε να μην επανέλθετε. Αλλά έτσι όπως είναι διατυπωμένη, φοβόμαστε ότι θα χρειαστεί να επανέλθετε. Σε κάθε περίπτωση επειδή καταλαβαίνουμε τη χρησιμότητα και</w:t>
      </w:r>
      <w:r>
        <w:rPr>
          <w:rFonts w:eastAsia="Times New Roman" w:cs="Times New Roman"/>
          <w:szCs w:val="24"/>
        </w:rPr>
        <w:t xml:space="preserve"> τη σκοπιμότητά της, θα την υπερψηφίσουμε.</w:t>
      </w:r>
    </w:p>
    <w:p w14:paraId="6988BA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επίσης, στην βουλευτική τροπολογία με αριθμό 933 που αφορά τους δημοσίους υπαλλήλους των παραμεθορίων περιοχών και εκεί η στάση μας θα είναι «</w:t>
      </w:r>
      <w:r>
        <w:rPr>
          <w:rFonts w:eastAsia="Times New Roman" w:cs="Times New Roman"/>
          <w:szCs w:val="24"/>
        </w:rPr>
        <w:t>παρών</w:t>
      </w:r>
      <w:r>
        <w:rPr>
          <w:rFonts w:eastAsia="Times New Roman" w:cs="Times New Roman"/>
          <w:szCs w:val="24"/>
        </w:rPr>
        <w:t xml:space="preserve">», για τον εξής λόγο: Πράγματι σε κάποιες περιπτώσεις μπορεί </w:t>
      </w:r>
      <w:r>
        <w:rPr>
          <w:rFonts w:eastAsia="Times New Roman" w:cs="Times New Roman"/>
          <w:szCs w:val="24"/>
        </w:rPr>
        <w:t>να υπήρξαν αντικειμενικές αδυναμίες χωρίς υπαιτιότητα του υπαλλήλου, οι οποίες να οδήγησαν στην αδυναμία</w:t>
      </w:r>
      <w:r>
        <w:rPr>
          <w:rFonts w:eastAsia="Times New Roman" w:cs="Times New Roman"/>
          <w:szCs w:val="24"/>
        </w:rPr>
        <w:t>,</w:t>
      </w:r>
      <w:r>
        <w:rPr>
          <w:rFonts w:eastAsia="Times New Roman" w:cs="Times New Roman"/>
          <w:szCs w:val="24"/>
        </w:rPr>
        <w:t xml:space="preserve"> του να εκπληρώσει την υποχρέωση για το επίδομα στέγασης. Αλλά όταν μιλάτε για άδεια ανατροφής τέκνου, υπάρχουν δύο ειδών άδειες ανατροφής τέκνου: Αυτή</w:t>
      </w:r>
      <w:r>
        <w:rPr>
          <w:rFonts w:eastAsia="Times New Roman" w:cs="Times New Roman"/>
          <w:szCs w:val="24"/>
        </w:rPr>
        <w:t xml:space="preserve"> που παίρνεις άδεια άνευ αποδοχών</w:t>
      </w:r>
      <w:r>
        <w:rPr>
          <w:rFonts w:eastAsia="Times New Roman" w:cs="Times New Roman"/>
          <w:szCs w:val="24"/>
        </w:rPr>
        <w:t>,</w:t>
      </w:r>
      <w:r>
        <w:rPr>
          <w:rFonts w:eastAsia="Times New Roman" w:cs="Times New Roman"/>
          <w:szCs w:val="24"/>
        </w:rPr>
        <w:t xml:space="preserve"> που μπορεί να είναι και δύο και τρία και τέσσερα χρόνια ή αυτή η οποία παίρνεις η οποία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ανατροφή τέκνου. Εάν ήταν μόνο για ανατροφή τέκνου, εννεάμηνη, δεν ξέρω πόση είναι των λίγων μηνών, θα το κατα</w:t>
      </w:r>
      <w:r>
        <w:rPr>
          <w:rFonts w:eastAsia="Times New Roman" w:cs="Times New Roman"/>
          <w:szCs w:val="24"/>
        </w:rPr>
        <w:t>νοούσαμε, αλλά δεν διευκρινίζεται</w:t>
      </w:r>
      <w:r>
        <w:rPr>
          <w:rFonts w:eastAsia="Times New Roman" w:cs="Times New Roman"/>
          <w:szCs w:val="24"/>
        </w:rPr>
        <w:t>,</w:t>
      </w:r>
      <w:r>
        <w:rPr>
          <w:rFonts w:eastAsia="Times New Roman" w:cs="Times New Roman"/>
          <w:szCs w:val="24"/>
        </w:rPr>
        <w:t xml:space="preserve"> όταν μιλάτε για άδεια ανατροφής τέκνου τι ακριβώς εννοείτε.</w:t>
      </w:r>
    </w:p>
    <w:p w14:paraId="6988BA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88BA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Μισό λεπτό, κυρία Πρόεδρε.</w:t>
      </w:r>
    </w:p>
    <w:p w14:paraId="6988BA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και στο θέμα των συνταξιοδοτήσεων, </w:t>
      </w:r>
      <w:r>
        <w:rPr>
          <w:rFonts w:eastAsia="Times New Roman" w:cs="Times New Roman"/>
          <w:szCs w:val="24"/>
        </w:rPr>
        <w:t>υπάρχουν κάποια ζητήματα.</w:t>
      </w:r>
    </w:p>
    <w:p w14:paraId="6988BA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εμείς την σκοπιμότητα του άρθρου δεν μπορούμε να την απαξιώσουμε, αλλά έπρεπε να είναι πιο αναλυτικές και πιο </w:t>
      </w:r>
      <w:proofErr w:type="spellStart"/>
      <w:r>
        <w:rPr>
          <w:rFonts w:eastAsia="Times New Roman" w:cs="Times New Roman"/>
          <w:szCs w:val="24"/>
        </w:rPr>
        <w:t>στοιχειοθετημένες</w:t>
      </w:r>
      <w:proofErr w:type="spellEnd"/>
      <w:r>
        <w:rPr>
          <w:rFonts w:eastAsia="Times New Roman" w:cs="Times New Roman"/>
          <w:szCs w:val="24"/>
        </w:rPr>
        <w:t xml:space="preserve"> οι προϋποθέσεις οι οποίες τίθενται, γι’ αυτό θα ψηφίσουμε «</w:t>
      </w:r>
      <w:r>
        <w:rPr>
          <w:rFonts w:eastAsia="Times New Roman" w:cs="Times New Roman"/>
          <w:szCs w:val="24"/>
        </w:rPr>
        <w:t>παρών</w:t>
      </w:r>
      <w:r>
        <w:rPr>
          <w:rFonts w:eastAsia="Times New Roman" w:cs="Times New Roman"/>
          <w:szCs w:val="24"/>
        </w:rPr>
        <w:t>».</w:t>
      </w:r>
    </w:p>
    <w:p w14:paraId="6988BA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Σας ευχαριστώ, κυ</w:t>
      </w:r>
      <w:r>
        <w:rPr>
          <w:rFonts w:eastAsia="Times New Roman" w:cs="Times New Roman"/>
          <w:szCs w:val="24"/>
        </w:rPr>
        <w:t>ρία Πρόεδρε.</w:t>
      </w:r>
    </w:p>
    <w:p w14:paraId="6988BA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Γεωργαντά.</w:t>
      </w:r>
    </w:p>
    <w:p w14:paraId="6988BA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Μανωλάκου</w:t>
      </w:r>
      <w:proofErr w:type="spellEnd"/>
      <w:r>
        <w:rPr>
          <w:rFonts w:eastAsia="Times New Roman" w:cs="Times New Roman"/>
          <w:szCs w:val="24"/>
        </w:rPr>
        <w:t>.</w:t>
      </w:r>
    </w:p>
    <w:p w14:paraId="6988BA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Δεν έγινε δεκτή κα</w:t>
      </w:r>
      <w:r>
        <w:rPr>
          <w:rFonts w:eastAsia="Times New Roman" w:cs="Times New Roman"/>
          <w:szCs w:val="24"/>
        </w:rPr>
        <w:t>μ</w:t>
      </w:r>
      <w:r>
        <w:rPr>
          <w:rFonts w:eastAsia="Times New Roman" w:cs="Times New Roman"/>
          <w:szCs w:val="24"/>
        </w:rPr>
        <w:t>μία τροπολογία του ΚΚΕ. Δεν μας εκπλήσσει. Όλες αφορούσαν εργαζόμενους και αδικίες ενάντι</w:t>
      </w:r>
      <w:r>
        <w:rPr>
          <w:rFonts w:eastAsia="Times New Roman" w:cs="Times New Roman"/>
          <w:szCs w:val="24"/>
        </w:rPr>
        <w:t>α</w:t>
      </w:r>
      <w:r>
        <w:rPr>
          <w:rFonts w:eastAsia="Times New Roman" w:cs="Times New Roman"/>
          <w:szCs w:val="24"/>
        </w:rPr>
        <w:t xml:space="preserve"> τους είτ</w:t>
      </w:r>
      <w:r>
        <w:rPr>
          <w:rFonts w:eastAsia="Times New Roman" w:cs="Times New Roman"/>
          <w:szCs w:val="24"/>
        </w:rPr>
        <w:t>ε απολυμένοι από λίγους δημάρχους</w:t>
      </w:r>
      <w:r>
        <w:rPr>
          <w:rFonts w:eastAsia="Times New Roman" w:cs="Times New Roman"/>
          <w:szCs w:val="24"/>
        </w:rPr>
        <w:t>,</w:t>
      </w:r>
      <w:r>
        <w:rPr>
          <w:rFonts w:eastAsia="Times New Roman" w:cs="Times New Roman"/>
          <w:szCs w:val="24"/>
        </w:rPr>
        <w:t xml:space="preserve"> που αρνούνται να εφαρμόσουν τον νόμο για παράταση της εργασίας τους είτε αφορούν άτομα με ειδικές ανάγκες</w:t>
      </w:r>
      <w:r>
        <w:rPr>
          <w:rFonts w:eastAsia="Times New Roman" w:cs="Times New Roman"/>
          <w:szCs w:val="24"/>
        </w:rPr>
        <w:t>,</w:t>
      </w:r>
      <w:r>
        <w:rPr>
          <w:rFonts w:eastAsia="Times New Roman" w:cs="Times New Roman"/>
          <w:szCs w:val="24"/>
        </w:rPr>
        <w:t xml:space="preserve"> που υπάρχει η δυνατότητα να εξασφαλιστεί η δουλειά γι’ αυτούς. Δεν το κάνετε.</w:t>
      </w:r>
    </w:p>
    <w:p w14:paraId="6988BA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Κατά τα άλλα μπορείτε να εμφανιζόσασ</w:t>
      </w:r>
      <w:r>
        <w:rPr>
          <w:rFonts w:eastAsia="Times New Roman" w:cs="Times New Roman"/>
          <w:szCs w:val="24"/>
        </w:rPr>
        <w:t>τε φιλεργατικοί</w:t>
      </w:r>
      <w:r>
        <w:rPr>
          <w:rFonts w:eastAsia="Times New Roman" w:cs="Times New Roman"/>
          <w:szCs w:val="24"/>
        </w:rPr>
        <w:t>,</w:t>
      </w:r>
      <w:r>
        <w:rPr>
          <w:rFonts w:eastAsia="Times New Roman" w:cs="Times New Roman"/>
          <w:szCs w:val="24"/>
        </w:rPr>
        <w:t xml:space="preserve"> για να κοροϊδεύετε και να καμουφλάρετε ότι και αυτή η Κυβέρνηση το κεφάλαιο εξυπηρετεί και δουλεύει για τις ανάγκες του για μεγαλύτερη κερδοφορία.</w:t>
      </w:r>
    </w:p>
    <w:p w14:paraId="6988BA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Βέβαια δεν μπορώ να μη σχολιάσω και τη Νέα Δημοκρατία, που όταν ακούει για προσλήψεις, ακόμα</w:t>
      </w:r>
      <w:r>
        <w:rPr>
          <w:rFonts w:eastAsia="Times New Roman" w:cs="Times New Roman"/>
          <w:szCs w:val="24"/>
        </w:rPr>
        <w:t xml:space="preserve"> και για κακοπληρωμένες και περιορισμένου χρόνου θέσεις εργασίας, ανατριχιάζει. Υπάρχει κόσμος που παλεύει για αξιοπρέπεια και για δικαίωμα στη δουλειά και οφείλετε να το αναγνωρίζετε.</w:t>
      </w:r>
    </w:p>
    <w:p w14:paraId="6988BA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941. Είναι ένα βήμα για τη μεταφορά σοβαρών τομέων π</w:t>
      </w:r>
      <w:r>
        <w:rPr>
          <w:rFonts w:eastAsia="Times New Roman" w:cs="Times New Roman"/>
          <w:szCs w:val="24"/>
        </w:rPr>
        <w:t xml:space="preserve">ου σχετίζονται με τη λειτουργία του δημόσιου συστήματος υγείας από το κράτος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μεταφέροντας και την ευθύνη της χρηματοδότησης για την ανάπτυξη, λειτουργία, προμήθεια υγειονομικού υλικού και μηχανημάτων και υπηρεσιών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 και β΄ βαθμού.</w:t>
      </w:r>
    </w:p>
    <w:p w14:paraId="6988BB00" w14:textId="77777777" w:rsidR="00374D63" w:rsidRDefault="00826AA3">
      <w:pPr>
        <w:spacing w:line="600" w:lineRule="auto"/>
        <w:ind w:firstLine="720"/>
        <w:contextualSpacing/>
        <w:jc w:val="both"/>
        <w:rPr>
          <w:rFonts w:eastAsia="Times New Roman"/>
          <w:szCs w:val="24"/>
        </w:rPr>
      </w:pPr>
      <w:r>
        <w:rPr>
          <w:rFonts w:eastAsia="Times New Roman"/>
          <w:szCs w:val="24"/>
        </w:rPr>
        <w:t>Δηλαδή η υλοποίηση αυτών θα εξαρτάται</w:t>
      </w:r>
      <w:r>
        <w:rPr>
          <w:rFonts w:eastAsia="Times New Roman"/>
          <w:szCs w:val="24"/>
        </w:rPr>
        <w:t>,</w:t>
      </w:r>
      <w:r>
        <w:rPr>
          <w:rFonts w:eastAsia="Times New Roman"/>
          <w:szCs w:val="24"/>
        </w:rPr>
        <w:t xml:space="preserve"> από το αν έχουν οι δήμοι και οι περιφέρειες χρήματα. </w:t>
      </w:r>
    </w:p>
    <w:p w14:paraId="6988BB01" w14:textId="77777777" w:rsidR="00374D63" w:rsidRDefault="00826AA3">
      <w:pPr>
        <w:spacing w:line="600" w:lineRule="auto"/>
        <w:ind w:firstLine="720"/>
        <w:contextualSpacing/>
        <w:jc w:val="both"/>
        <w:rPr>
          <w:rFonts w:eastAsia="Times New Roman"/>
          <w:szCs w:val="24"/>
        </w:rPr>
      </w:pPr>
      <w:r>
        <w:rPr>
          <w:rFonts w:eastAsia="Times New Roman"/>
          <w:szCs w:val="24"/>
        </w:rPr>
        <w:t>Συνεπώς με τη ρύθμιση θα επιβαρυνθεί επιπλέον ο λαός με δημοτικά τέλη και φορολογία</w:t>
      </w:r>
      <w:r>
        <w:rPr>
          <w:rFonts w:eastAsia="Times New Roman"/>
          <w:szCs w:val="24"/>
        </w:rPr>
        <w:t xml:space="preserve"> προκειμένου να υλοποιηθούν αυτά τα μέτρα</w:t>
      </w:r>
      <w:r>
        <w:rPr>
          <w:rFonts w:eastAsia="Times New Roman"/>
          <w:szCs w:val="24"/>
        </w:rPr>
        <w:t>,</w:t>
      </w:r>
      <w:r>
        <w:rPr>
          <w:rFonts w:eastAsia="Times New Roman"/>
          <w:szCs w:val="24"/>
        </w:rPr>
        <w:t xml:space="preserve"> με το επιχείρημα ότι είναι σε όφελος της υγείας του λαού και με δεδομένη την περικοπή της κρατικής χρηματοδότησης αλλά και της άσχημης οικονομικής κατάστασης δήμων και περιφερειών λόγω </w:t>
      </w:r>
      <w:proofErr w:type="spellStart"/>
      <w:r>
        <w:rPr>
          <w:rFonts w:eastAsia="Times New Roman"/>
          <w:szCs w:val="24"/>
        </w:rPr>
        <w:t>υποχρηματοδότησης</w:t>
      </w:r>
      <w:proofErr w:type="spellEnd"/>
      <w:r>
        <w:rPr>
          <w:rFonts w:eastAsia="Times New Roman"/>
          <w:szCs w:val="24"/>
        </w:rPr>
        <w:t xml:space="preserve"> από το κρά</w:t>
      </w:r>
      <w:r>
        <w:rPr>
          <w:rFonts w:eastAsia="Times New Roman"/>
          <w:szCs w:val="24"/>
        </w:rPr>
        <w:t xml:space="preserve">τος. Είναι και αυτές αναδιαρθρώσεις του κ. </w:t>
      </w:r>
      <w:proofErr w:type="spellStart"/>
      <w:r>
        <w:rPr>
          <w:rFonts w:eastAsia="Times New Roman"/>
          <w:szCs w:val="24"/>
        </w:rPr>
        <w:t>Τσακαλώτου</w:t>
      </w:r>
      <w:proofErr w:type="spellEnd"/>
      <w:r>
        <w:rPr>
          <w:rFonts w:eastAsia="Times New Roman"/>
          <w:szCs w:val="24"/>
        </w:rPr>
        <w:t>, όπως και η μείωση αφορολόγητου και πετσόκομμα συντάξεων. Τελικά ό,τι έχει μείνει στο δημόσιο σύστημα υγείας ξηλώνεται και συρρικνώνεται στην κυριολεξία.</w:t>
      </w:r>
    </w:p>
    <w:p w14:paraId="6988BB02" w14:textId="77777777" w:rsidR="00374D63" w:rsidRDefault="00826AA3">
      <w:pPr>
        <w:spacing w:line="600" w:lineRule="auto"/>
        <w:ind w:firstLine="720"/>
        <w:contextualSpacing/>
        <w:jc w:val="both"/>
        <w:rPr>
          <w:rFonts w:eastAsia="Times New Roman"/>
          <w:szCs w:val="24"/>
        </w:rPr>
      </w:pPr>
      <w:r>
        <w:rPr>
          <w:rFonts w:eastAsia="Times New Roman"/>
          <w:szCs w:val="24"/>
        </w:rPr>
        <w:t>Για τα άρθρα για τα Σώματα Ασφαλείας που αφορούν</w:t>
      </w:r>
      <w:r>
        <w:rPr>
          <w:rFonts w:eastAsia="Times New Roman"/>
          <w:szCs w:val="24"/>
        </w:rPr>
        <w:t xml:space="preserve"> υπαρκτά προβλήματα, στα ζητήματα του αστυνομικού προσωπικού, που προσπαθείτε να αμβλύνετε, -γιατί υπάρχει χρόνια τώρα διαμαρτυρία για προνομιακή και ρουσφετολογική μεταχείριση αστυνομικών</w:t>
      </w:r>
      <w:r>
        <w:rPr>
          <w:rFonts w:eastAsia="Times New Roman"/>
          <w:szCs w:val="24"/>
        </w:rPr>
        <w:t>,</w:t>
      </w:r>
      <w:r>
        <w:rPr>
          <w:rFonts w:eastAsia="Times New Roman"/>
          <w:szCs w:val="24"/>
        </w:rPr>
        <w:t xml:space="preserve"> που στελέχωσαν την υπηρεσία εσωτερικών υποθέσεων με μη διαφανή κρι</w:t>
      </w:r>
      <w:r>
        <w:rPr>
          <w:rFonts w:eastAsia="Times New Roman"/>
          <w:szCs w:val="24"/>
        </w:rPr>
        <w:t>τήρια-, εμείς θεωρούμε ότι είναι αναγκαίες συνολικότερες ρυθμίσεις</w:t>
      </w:r>
      <w:r>
        <w:rPr>
          <w:rFonts w:eastAsia="Times New Roman"/>
          <w:szCs w:val="24"/>
        </w:rPr>
        <w:t>,</w:t>
      </w:r>
      <w:r>
        <w:rPr>
          <w:rFonts w:eastAsia="Times New Roman"/>
          <w:szCs w:val="24"/>
        </w:rPr>
        <w:t xml:space="preserve"> που να λύνουν τα προβλήματα της εσωτερικής λειτουργίας της ΕΛΑΣ, γι’ αυτό εκφραζόμαστε με το «παρών».</w:t>
      </w:r>
    </w:p>
    <w:p w14:paraId="6988BB03" w14:textId="77777777" w:rsidR="00374D63" w:rsidRDefault="00826AA3">
      <w:pPr>
        <w:spacing w:line="600" w:lineRule="auto"/>
        <w:ind w:firstLine="720"/>
        <w:contextualSpacing/>
        <w:jc w:val="both"/>
        <w:rPr>
          <w:rFonts w:eastAsia="Times New Roman"/>
          <w:szCs w:val="24"/>
        </w:rPr>
      </w:pPr>
      <w:r>
        <w:rPr>
          <w:rFonts w:eastAsia="Times New Roman"/>
          <w:szCs w:val="24"/>
        </w:rPr>
        <w:t>Για τα άρθρα 43, 44, 45 που αφορούν κρίσεις, προαγωγές στο Λιμενικό Σώμα, θεωρούμε ότι</w:t>
      </w:r>
      <w:r>
        <w:rPr>
          <w:rFonts w:eastAsia="Times New Roman"/>
          <w:szCs w:val="24"/>
        </w:rPr>
        <w:t xml:space="preserve"> η Κυβέρνηση παρεμβαίνει στα κριτήρια μεταθέσεων με αποσπασματικό και επιλεκτικό τρόπο. Είπαν αρκετά και οι συνδικαλιστικές ενώσεις με τις σοβαρές επιφυλάξεις τους. Επίσης δεν έχουν υλοποιηθεί προσλήψεις ιατρικού και νοσηλευτικού προσωπικού, ακόμα και αυτά</w:t>
      </w:r>
      <w:r>
        <w:rPr>
          <w:rFonts w:eastAsia="Times New Roman"/>
          <w:szCs w:val="24"/>
        </w:rPr>
        <w:t xml:space="preserve"> που έχει εγκρίνει η τρόικα. Εμείς εκφραζόμαστε με το «λευκό».</w:t>
      </w:r>
    </w:p>
    <w:p w14:paraId="6988BB04" w14:textId="77777777" w:rsidR="00374D63" w:rsidRDefault="00826AA3">
      <w:pPr>
        <w:spacing w:line="600" w:lineRule="auto"/>
        <w:ind w:firstLine="720"/>
        <w:contextualSpacing/>
        <w:jc w:val="both"/>
        <w:rPr>
          <w:rFonts w:eastAsia="Times New Roman"/>
          <w:szCs w:val="24"/>
        </w:rPr>
      </w:pPr>
      <w:r>
        <w:rPr>
          <w:rFonts w:eastAsia="Times New Roman"/>
          <w:szCs w:val="24"/>
        </w:rPr>
        <w:t>Σε ό,τι αφορά τα υποθηκοφυλακεία, έχει αποσπασματικό χαρακτήρα. Είμαστε θετικοί στη μετατροπή όλων των υποθηκοφυλακείων σε έμμισθα σαν δημόσιες υπηρεσίες</w:t>
      </w:r>
      <w:r>
        <w:rPr>
          <w:rFonts w:eastAsia="Times New Roman"/>
          <w:szCs w:val="24"/>
        </w:rPr>
        <w:t>,</w:t>
      </w:r>
      <w:r>
        <w:rPr>
          <w:rFonts w:eastAsia="Times New Roman"/>
          <w:szCs w:val="24"/>
        </w:rPr>
        <w:t xml:space="preserve"> με την αντίστοιχη μείωση του κόστους γ</w:t>
      </w:r>
      <w:r>
        <w:rPr>
          <w:rFonts w:eastAsia="Times New Roman"/>
          <w:szCs w:val="24"/>
        </w:rPr>
        <w:t xml:space="preserve">ια τους συναλλασσόμενους. Όμως έχουμε επιφυλάξεις για τον τρόπο που γίνεται. Φαίνεται να διατηρείται η δυνατότητα συγχωνεύσεων με τις οποίες διαφωνούμε, γιατί πρέπει να υπάρχει εξυπηρέτηση των κατοίκων σε διάφορες περιοχές και όχι να είναι υποχρεωμένοι να </w:t>
      </w:r>
      <w:r>
        <w:rPr>
          <w:rFonts w:eastAsia="Times New Roman"/>
          <w:szCs w:val="24"/>
        </w:rPr>
        <w:t>διανύουν μεγάλες αποστάσεις και ειδικά για τα νησιά.</w:t>
      </w:r>
    </w:p>
    <w:p w14:paraId="6988BB05" w14:textId="77777777" w:rsidR="00374D63" w:rsidRDefault="00826AA3">
      <w:pPr>
        <w:spacing w:line="600" w:lineRule="auto"/>
        <w:ind w:firstLine="720"/>
        <w:contextualSpacing/>
        <w:jc w:val="both"/>
        <w:rPr>
          <w:rFonts w:eastAsia="Times New Roman"/>
          <w:szCs w:val="24"/>
        </w:rPr>
      </w:pPr>
      <w:r>
        <w:rPr>
          <w:rFonts w:eastAsia="Times New Roman"/>
          <w:szCs w:val="24"/>
        </w:rPr>
        <w:t>Στην τροπολογία 935 που αφορά τη Μόρια του Δήμου Λέσβου, με βαριά καρδιά το ψηφίζουμε, γιατί είναι ανάγκη να αποζημιωθούν οι αγρότες, αλλά ο τρόπος και η προέλευση αυτών των χρημάτων μάς βαραίνει. Δεν συ</w:t>
      </w:r>
      <w:r>
        <w:rPr>
          <w:rFonts w:eastAsia="Times New Roman"/>
          <w:szCs w:val="24"/>
        </w:rPr>
        <w:t>μφωνούμε.</w:t>
      </w:r>
    </w:p>
    <w:p w14:paraId="6988BB06" w14:textId="77777777" w:rsidR="00374D63" w:rsidRDefault="00826AA3">
      <w:pPr>
        <w:spacing w:line="600" w:lineRule="auto"/>
        <w:ind w:firstLine="720"/>
        <w:contextualSpacing/>
        <w:jc w:val="both"/>
        <w:rPr>
          <w:rFonts w:eastAsia="Times New Roman"/>
          <w:szCs w:val="24"/>
        </w:rPr>
      </w:pPr>
      <w:r>
        <w:rPr>
          <w:rFonts w:eastAsia="Times New Roman"/>
          <w:szCs w:val="24"/>
        </w:rPr>
        <w:t>Θα ψηφίσουμε ορισμένα άρθρα και υπουργικές τροπολογίες, που έστω και για λίγο δίνουν κάποιες λύσεις σε λαϊκά προβλήματα. Σε άλλα άρθρα εκφραζόμαστε με το «παρών» γιατί είναι ημίμετρα και καταψηφίζουμε ό,τι είναι ενάντια στα λαϊκά συμφέροντα.</w:t>
      </w:r>
    </w:p>
    <w:p w14:paraId="6988BB07" w14:textId="77777777" w:rsidR="00374D63" w:rsidRDefault="00826AA3">
      <w:pPr>
        <w:spacing w:line="600" w:lineRule="auto"/>
        <w:ind w:firstLine="720"/>
        <w:contextualSpacing/>
        <w:jc w:val="both"/>
        <w:rPr>
          <w:rFonts w:eastAsia="Times New Roman"/>
          <w:szCs w:val="24"/>
        </w:rPr>
      </w:pPr>
      <w:r>
        <w:rPr>
          <w:rFonts w:eastAsia="Times New Roman"/>
          <w:szCs w:val="24"/>
        </w:rPr>
        <w:t>Τέλο</w:t>
      </w:r>
      <w:r>
        <w:rPr>
          <w:rFonts w:eastAsia="Times New Roman"/>
          <w:szCs w:val="24"/>
        </w:rPr>
        <w:t xml:space="preserve">ς, για την απόφαση αθώωσης του Δημάρχου Πάτρας, του Κώστα </w:t>
      </w:r>
      <w:proofErr w:type="spellStart"/>
      <w:r>
        <w:rPr>
          <w:rFonts w:eastAsia="Times New Roman"/>
          <w:szCs w:val="24"/>
        </w:rPr>
        <w:t>Πελετίδη</w:t>
      </w:r>
      <w:proofErr w:type="spellEnd"/>
      <w:r>
        <w:rPr>
          <w:rFonts w:eastAsia="Times New Roman"/>
          <w:szCs w:val="24"/>
        </w:rPr>
        <w:t>, είναι νίκη της λαϊκής κινητοποίησης, που εκφράστηκε όλο το προηγούμενο διάστημα, με αφορμή την πολιτική στάση του δημάρχου και του δημοτικού συμβουλίου και δείχνει ότι μπορεί να ακυρώνεται</w:t>
      </w:r>
      <w:r>
        <w:rPr>
          <w:rFonts w:eastAsia="Times New Roman"/>
          <w:szCs w:val="24"/>
        </w:rPr>
        <w:t xml:space="preserve"> η δράση και οι ενέργειες της ναζιστικής εγκληματικής Χρυσής Αυγής, όπως η δικαστική δίωξη που επιχειρήθηκε ενάντια στον </w:t>
      </w:r>
      <w:r>
        <w:rPr>
          <w:rFonts w:eastAsia="Times New Roman"/>
          <w:szCs w:val="24"/>
        </w:rPr>
        <w:t>δ</w:t>
      </w:r>
      <w:r>
        <w:rPr>
          <w:rFonts w:eastAsia="Times New Roman"/>
          <w:szCs w:val="24"/>
        </w:rPr>
        <w:t xml:space="preserve">ήμαρχο. Ταυτόχρονα η στάση του κομμουνιστή </w:t>
      </w:r>
      <w:r>
        <w:rPr>
          <w:rFonts w:eastAsia="Times New Roman"/>
          <w:szCs w:val="24"/>
        </w:rPr>
        <w:t>δ</w:t>
      </w:r>
      <w:r>
        <w:rPr>
          <w:rFonts w:eastAsia="Times New Roman"/>
          <w:szCs w:val="24"/>
        </w:rPr>
        <w:t xml:space="preserve">ημάρχου αποτελεί παράδειγμα για τις περιφερειακές τοπικές αρχές και πάνω από όλα για τους </w:t>
      </w:r>
      <w:r>
        <w:rPr>
          <w:rFonts w:eastAsia="Times New Roman"/>
          <w:szCs w:val="24"/>
        </w:rPr>
        <w:t>μαζικούς φορείς του λαού, έτσι ώστε να υπάρχει αποφασιστική αντιμετώπιση και απομόνωση της Χρυσής Αυγής, χωρίς κα</w:t>
      </w:r>
      <w:r>
        <w:rPr>
          <w:rFonts w:eastAsia="Times New Roman"/>
          <w:szCs w:val="24"/>
        </w:rPr>
        <w:t>μ</w:t>
      </w:r>
      <w:r>
        <w:rPr>
          <w:rFonts w:eastAsia="Times New Roman"/>
          <w:szCs w:val="24"/>
        </w:rPr>
        <w:t>μιά ανοχή.</w:t>
      </w:r>
    </w:p>
    <w:p w14:paraId="6988BB08" w14:textId="77777777" w:rsidR="00374D63" w:rsidRDefault="00826AA3">
      <w:pPr>
        <w:spacing w:line="600" w:lineRule="auto"/>
        <w:ind w:firstLine="720"/>
        <w:contextualSpacing/>
        <w:jc w:val="both"/>
        <w:rPr>
          <w:rFonts w:eastAsia="Times New Roman"/>
          <w:szCs w:val="24"/>
        </w:rPr>
      </w:pPr>
      <w:r>
        <w:rPr>
          <w:rFonts w:eastAsia="Times New Roman"/>
          <w:szCs w:val="24"/>
        </w:rPr>
        <w:t>Ευχαριστώ.</w:t>
      </w:r>
    </w:p>
    <w:p w14:paraId="6988BB09" w14:textId="77777777" w:rsidR="00374D63" w:rsidRDefault="00826AA3">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κυρία </w:t>
      </w:r>
      <w:proofErr w:type="spellStart"/>
      <w:r>
        <w:rPr>
          <w:rFonts w:eastAsia="Times New Roman"/>
          <w:szCs w:val="24"/>
        </w:rPr>
        <w:t>Μανωλάκου</w:t>
      </w:r>
      <w:proofErr w:type="spellEnd"/>
      <w:r>
        <w:rPr>
          <w:rFonts w:eastAsia="Times New Roman"/>
          <w:szCs w:val="24"/>
        </w:rPr>
        <w:t>.</w:t>
      </w:r>
    </w:p>
    <w:p w14:paraId="6988BB0A"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τον λόγο για τέσσερα λεπτά.</w:t>
      </w:r>
    </w:p>
    <w:p w14:paraId="6988BB0B" w14:textId="77777777" w:rsidR="00374D63" w:rsidRDefault="00826AA3">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κυρία Πρόεδρε.</w:t>
      </w:r>
    </w:p>
    <w:p w14:paraId="6988BB0C"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Κύριε Υπουργέ, κύριοι συνάδελφοι, έχουμε τοποθετηθεί και επί της αρχής και επί των άρθρων στις επιτροπές. Δεν έχουμε τοποθετηθεί όμως για τις τροπολογίες οι οποίες ήλθαν σήμερα εδώ. Αυτό ακριβώς θα ήθελα να </w:t>
      </w:r>
      <w:r>
        <w:rPr>
          <w:rFonts w:eastAsia="Times New Roman"/>
          <w:szCs w:val="24"/>
        </w:rPr>
        <w:t>πω σήμερα, δηλαδή τη θέση της Ένωσης Κεντρώων επί των τροπολογιών.</w:t>
      </w:r>
    </w:p>
    <w:p w14:paraId="6988BB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930, που αφορά ρύθμιση θεμάτων αρμοδιότητας Υπουργείου Εθνικής Άμυνας, κατανοούμε τον λόγο για τον οποίο έρχεται η συγκεκριμένη τροπολογία και θα την υπερψηφίσουμε</w:t>
      </w:r>
      <w:r>
        <w:rPr>
          <w:rFonts w:eastAsia="Times New Roman" w:cs="Times New Roman"/>
          <w:szCs w:val="24"/>
        </w:rPr>
        <w:t xml:space="preserve">. Είναι το άρθρο 47 όπως βλέπω, μόλις, στην κατάσταση την οποία μας δόθηκε. </w:t>
      </w:r>
    </w:p>
    <w:p w14:paraId="6988BB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931, τροποποίηση για τη συμπλήρωση συγκεκριμένων διατάξεων του ν.4412 που αναφέρονται σε θέματα λειτουργίας της αρχής εξέτασης προδικαστικών προσφυγών, ε</w:t>
      </w:r>
      <w:r>
        <w:rPr>
          <w:rFonts w:eastAsia="Times New Roman" w:cs="Times New Roman"/>
          <w:szCs w:val="24"/>
        </w:rPr>
        <w:t xml:space="preserve">ίναι απαραίτητες οι διορθώσεις όπως τις βλέπουμε εμείς από τη δικιά μας την πλευρά σε ένα πολύ σημαντικό θέμα. Υπερψηφίζουμε, λοιπόν, ελπίζοντας στην ομαλή έναρξη των εργασιών της αρχής εξέτασης προδικαστικών διαφορών. </w:t>
      </w:r>
    </w:p>
    <w:p w14:paraId="6988BB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932, ρύθμι</w:t>
      </w:r>
      <w:r>
        <w:rPr>
          <w:rFonts w:eastAsia="Times New Roman" w:cs="Times New Roman"/>
          <w:szCs w:val="24"/>
        </w:rPr>
        <w:t>ση ζητημάτων που αφορούν τη λειτουργία των οργάνων διοίκησης του Ταμείου Χρηματοπιστωτικής Σταθερότητας καθώς και της επιτροπής επιλογής των μελών τους, θα συμφωνήσουμε και θα υπερψηφίσουμε. Θα πούμε «ναι». Θα δυσκολευτείτε να βρείτε ανθρώπους, όμως, που ν</w:t>
      </w:r>
      <w:r>
        <w:rPr>
          <w:rFonts w:eastAsia="Times New Roman" w:cs="Times New Roman"/>
          <w:szCs w:val="24"/>
        </w:rPr>
        <w:t xml:space="preserve">α πληρούν τις απαραίτητες προϋποθέσεις και αυτό διότι οι ισορροπίες που πρέπει να διατηρηθούν στη διοίκηση του </w:t>
      </w:r>
      <w:r>
        <w:rPr>
          <w:rFonts w:eastAsia="Times New Roman" w:cs="Times New Roman"/>
          <w:szCs w:val="24"/>
        </w:rPr>
        <w:t>τ</w:t>
      </w:r>
      <w:r>
        <w:rPr>
          <w:rFonts w:eastAsia="Times New Roman" w:cs="Times New Roman"/>
          <w:szCs w:val="24"/>
        </w:rPr>
        <w:t>αμείου είναι παρά πολύ λεπτές και χρειάζεται γερό στομάχι για να μπορέσουν να μην προσβάλλονται από τα πυρά, τα οποία θα δέχονται καθημερινά για</w:t>
      </w:r>
      <w:r>
        <w:rPr>
          <w:rFonts w:eastAsia="Times New Roman" w:cs="Times New Roman"/>
          <w:szCs w:val="24"/>
        </w:rPr>
        <w:t xml:space="preserve"> τις αποφάσεις τις οποίες θα παίρνουν από τις εμπλεκόμενες πλευρές. </w:t>
      </w:r>
    </w:p>
    <w:p w14:paraId="6988BB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Τροπολογία με αριθμό 935</w:t>
      </w:r>
      <w:r>
        <w:rPr>
          <w:rFonts w:eastAsia="Times New Roman" w:cs="Times New Roman"/>
          <w:szCs w:val="24"/>
        </w:rPr>
        <w:t>.</w:t>
      </w:r>
      <w:r>
        <w:rPr>
          <w:rFonts w:eastAsia="Times New Roman" w:cs="Times New Roman"/>
          <w:szCs w:val="24"/>
        </w:rPr>
        <w:t xml:space="preserve"> Καταβολή αποζημίωσης στα φυσικά και νομικά πρόσωπα του δημοτικού διαμερίσματος </w:t>
      </w:r>
      <w:proofErr w:type="spellStart"/>
      <w:r>
        <w:rPr>
          <w:rFonts w:eastAsia="Times New Roman" w:cs="Times New Roman"/>
          <w:szCs w:val="24"/>
        </w:rPr>
        <w:t>Μόριας</w:t>
      </w:r>
      <w:proofErr w:type="spellEnd"/>
      <w:r>
        <w:rPr>
          <w:rFonts w:eastAsia="Times New Roman" w:cs="Times New Roman"/>
          <w:szCs w:val="24"/>
        </w:rPr>
        <w:t xml:space="preserve"> του Δήμου Λέσβου. Λέμε «ναι», κύριε Υπουργέ, και στη συγκεκριμένη τροπολογί</w:t>
      </w:r>
      <w:r>
        <w:rPr>
          <w:rFonts w:eastAsia="Times New Roman" w:cs="Times New Roman"/>
          <w:szCs w:val="24"/>
        </w:rPr>
        <w:t xml:space="preserve">α, αλλά αυτό το οποίο, ουσιαστικά, πάτε να νομοθετήσετε και το κάνετε στη Μόρια, θα έπρεπε να το κάνετε και σε άλλες περιοχές, οι οποίες ενδεχομένως βρίσκονται ακριβώς στην ίδια κατάσταση, όπως βρίσκεται και η περιοχή της </w:t>
      </w:r>
      <w:proofErr w:type="spellStart"/>
      <w:r>
        <w:rPr>
          <w:rFonts w:eastAsia="Times New Roman" w:cs="Times New Roman"/>
          <w:szCs w:val="24"/>
        </w:rPr>
        <w:t>Μόριας</w:t>
      </w:r>
      <w:proofErr w:type="spellEnd"/>
      <w:r>
        <w:rPr>
          <w:rFonts w:eastAsia="Times New Roman" w:cs="Times New Roman"/>
          <w:szCs w:val="24"/>
        </w:rPr>
        <w:t xml:space="preserve">. Θα στηρίξουμε, λοιπόν, τη </w:t>
      </w:r>
      <w:r>
        <w:rPr>
          <w:rFonts w:eastAsia="Times New Roman" w:cs="Times New Roman"/>
          <w:szCs w:val="24"/>
        </w:rPr>
        <w:t>συγκεκριμένη τροπολογία</w:t>
      </w:r>
      <w:r>
        <w:rPr>
          <w:rFonts w:eastAsia="Times New Roman" w:cs="Times New Roman"/>
          <w:szCs w:val="24"/>
        </w:rPr>
        <w:t>,</w:t>
      </w:r>
      <w:r>
        <w:rPr>
          <w:rFonts w:eastAsia="Times New Roman" w:cs="Times New Roman"/>
          <w:szCs w:val="24"/>
        </w:rPr>
        <w:t xml:space="preserve"> για να στείλουμε κι εμείς από τη δικιά μας την πλευρά το μήνυμα ότι οι ακρίτες δεν είναι μόνοι τους. </w:t>
      </w:r>
    </w:p>
    <w:p w14:paraId="6988BB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Αριθμός τροπολογίας 936</w:t>
      </w:r>
      <w:r>
        <w:rPr>
          <w:rFonts w:eastAsia="Times New Roman" w:cs="Times New Roman"/>
          <w:szCs w:val="24"/>
        </w:rPr>
        <w:t>.</w:t>
      </w:r>
      <w:r>
        <w:rPr>
          <w:rFonts w:eastAsia="Times New Roman" w:cs="Times New Roman"/>
          <w:szCs w:val="24"/>
        </w:rPr>
        <w:t xml:space="preserve"> </w:t>
      </w:r>
      <w:r>
        <w:rPr>
          <w:rFonts w:eastAsia="Times New Roman" w:cs="Times New Roman"/>
          <w:szCs w:val="24"/>
        </w:rPr>
        <w:t>Ρ</w:t>
      </w:r>
      <w:r>
        <w:rPr>
          <w:rFonts w:eastAsia="Times New Roman" w:cs="Times New Roman"/>
          <w:szCs w:val="24"/>
        </w:rPr>
        <w:t>ύθμιση θεμάτων σχετικά με την εξόφληση υποχρεώσεων των δήμων από τελεσίδικες δικαστικές αποφάσεις. «Ναι</w:t>
      </w:r>
      <w:r>
        <w:rPr>
          <w:rFonts w:eastAsia="Times New Roman" w:cs="Times New Roman"/>
          <w:szCs w:val="24"/>
        </w:rPr>
        <w:t xml:space="preserve">» θα πούμε κι εμείς σε αυτή την τροπολογία. Από την άλλη δεν μας έχετε απαντήσει, κύριε Υπουργέ, τι εννοούσατε στο άρθρο 16 για κάποιες αντίστοιχες, ουσιαστικά, υποχρεώσεις που έπρεπε να εξοφληθούν στους δήμους. </w:t>
      </w:r>
    </w:p>
    <w:p w14:paraId="6988BB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Τροπολογία 939</w:t>
      </w:r>
      <w:r>
        <w:rPr>
          <w:rFonts w:eastAsia="Times New Roman" w:cs="Times New Roman"/>
          <w:szCs w:val="24"/>
        </w:rPr>
        <w:t>.</w:t>
      </w:r>
      <w:r>
        <w:rPr>
          <w:rFonts w:eastAsia="Times New Roman" w:cs="Times New Roman"/>
          <w:szCs w:val="24"/>
        </w:rPr>
        <w:t xml:space="preserve"> Ρύθμιση θεμάτων σχετικά με </w:t>
      </w:r>
      <w:r>
        <w:rPr>
          <w:rFonts w:eastAsia="Times New Roman" w:cs="Times New Roman"/>
          <w:szCs w:val="24"/>
        </w:rPr>
        <w:t>τη συμμόρφωση της δημόσιας διοίκησης προς δικαστικές αποφάσεις, θα πούμε «όχι», κύριε Υπουργέ. Υποχρεώνετε τους δημάρχους να συμμορφωθούν με δικαστικές αποφάσεις. Δεν λύνονται έτσι τα προβλήματα, κύριε Υπουργέ. Ενισχύεται τις αδικίες και σπέρνετε τη διχόνο</w:t>
      </w:r>
      <w:r>
        <w:rPr>
          <w:rFonts w:eastAsia="Times New Roman" w:cs="Times New Roman"/>
          <w:szCs w:val="24"/>
        </w:rPr>
        <w:t>ια. Δεν θα στηρίξουμε από τη δικιά μας την πλευρά αυτή την πορεία.</w:t>
      </w:r>
    </w:p>
    <w:p w14:paraId="6988BB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Στην τροπολογία με αριθμό 940 θα πούμε «όχι». Θα χρειαστεί να επανέλθετε, όπως έχει διατυπωθεί η συγκεκριμένη τροπολογία.</w:t>
      </w:r>
    </w:p>
    <w:p w14:paraId="6988BB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με αριθμό 941, απαραίτητη η διάταξη αλλά </w:t>
      </w:r>
      <w:r>
        <w:rPr>
          <w:rFonts w:eastAsia="Times New Roman" w:cs="Times New Roman"/>
          <w:szCs w:val="24"/>
        </w:rPr>
        <w:t xml:space="preserve">ακατανόητη η επιλογή του Υπουργείου. Εν τούτοις αναγνωρίζουμε την ανάγκη να προχωρήσουμε και υπερψηφίζουμε τη συγκεκριμένη τροπολογία. </w:t>
      </w:r>
    </w:p>
    <w:p w14:paraId="6988BB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αριθμό της τροπολογίας 942, είναι οι γνωστές παρατάσεις που δίνουμε συνέχεια για το Μέγαρο Μουσικής. Δεν </w:t>
      </w:r>
      <w:r>
        <w:rPr>
          <w:rFonts w:eastAsia="Times New Roman" w:cs="Times New Roman"/>
          <w:szCs w:val="24"/>
        </w:rPr>
        <w:t xml:space="preserve">μπορούμε να αφήσουμε τους ανθρώπους απλήρωτους. Δεν ξέρω, φυσικά, από την άλλη πλευρά μέχρι πότε θα συνεχιστεί αυτή η επιλογή της Κυβέρνησης με την πρακτική των παρατάσεων και των αναβολών. Κάποια στιγμή θα πρέπει να τελειώσει. </w:t>
      </w:r>
    </w:p>
    <w:p w14:paraId="6988BB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Η τροπολογία με αριθμό 924</w:t>
      </w:r>
      <w:r>
        <w:rPr>
          <w:rFonts w:eastAsia="Times New Roman" w:cs="Times New Roman"/>
          <w:szCs w:val="24"/>
        </w:rPr>
        <w:t>,</w:t>
      </w:r>
      <w:r>
        <w:rPr>
          <w:rFonts w:eastAsia="Times New Roman" w:cs="Times New Roman"/>
          <w:szCs w:val="24"/>
        </w:rPr>
        <w:t xml:space="preserve"> αφορά δωρεές για τις καταστροφές από το σεισμό στην Κεφαλλονιά. Βεβαίως συμφωνούμε. Η αλληλεγγύη και η προσφορά βοήθειας προς τους φίλους της Κεφαλλονιάς που υπέστησαν ζημιές από τους σεισμούς</w:t>
      </w:r>
      <w:r>
        <w:rPr>
          <w:rFonts w:eastAsia="Times New Roman" w:cs="Times New Roman"/>
          <w:szCs w:val="24"/>
        </w:rPr>
        <w:t>,</w:t>
      </w:r>
      <w:r>
        <w:rPr>
          <w:rFonts w:eastAsia="Times New Roman" w:cs="Times New Roman"/>
          <w:szCs w:val="24"/>
        </w:rPr>
        <w:t xml:space="preserve"> είναι δεδομένη. </w:t>
      </w:r>
    </w:p>
    <w:p w14:paraId="6988BB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στην τροπολογία 934 θα πούμε </w:t>
      </w:r>
      <w:r>
        <w:rPr>
          <w:rFonts w:eastAsia="Times New Roman" w:cs="Times New Roman"/>
          <w:szCs w:val="24"/>
        </w:rPr>
        <w:t xml:space="preserve">«ναι». Δεν έχει τεκμηριωθεί επαρκώς η σχετική ανάγκη ούτε πιστεύουμε πως λύνεται το πρόβλημα. Εν τούτοις, από τη δική μας την πλευρά, θα υπερψηφίσουμε. </w:t>
      </w:r>
    </w:p>
    <w:p w14:paraId="6988BB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88BB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κι εμείς.</w:t>
      </w:r>
    </w:p>
    <w:p w14:paraId="6988BB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δώσουμε τον </w:t>
      </w:r>
      <w:r>
        <w:rPr>
          <w:rFonts w:eastAsia="Times New Roman" w:cs="Times New Roman"/>
          <w:szCs w:val="24"/>
        </w:rPr>
        <w:t>λόγο στον κύριο Υπουργό.</w:t>
      </w:r>
    </w:p>
    <w:p w14:paraId="6988BB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Κύριε Υπουργέ, πόσο χρόνο θα χρειαστείτε; Τέσσερα λεπτά;</w:t>
      </w:r>
    </w:p>
    <w:p w14:paraId="6988BB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Ναι είναι αρκετά. Ευχαριστώ, κυρία Πρόεδρε. </w:t>
      </w:r>
    </w:p>
    <w:p w14:paraId="6988BB1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όταν μίλησα σήμερα, σας είχα υποσχεθεί ότι την</w:t>
      </w:r>
      <w:r>
        <w:rPr>
          <w:rFonts w:eastAsia="Times New Roman" w:cs="Times New Roman"/>
          <w:szCs w:val="24"/>
        </w:rPr>
        <w:t xml:space="preserve"> Τρίτη θα απαντήσω σε ένα κουίζ το οποίο είχα θέσει. Απ’ ό,τι βλέπω ολοκληρώνουμε σήμερα -και ευτυχώς- άρα είμαι υποχρεωμένος</w:t>
      </w:r>
      <w:r>
        <w:rPr>
          <w:rFonts w:eastAsia="Times New Roman" w:cs="Times New Roman"/>
          <w:szCs w:val="24"/>
        </w:rPr>
        <w:t>,</w:t>
      </w:r>
      <w:r>
        <w:rPr>
          <w:rFonts w:eastAsia="Times New Roman" w:cs="Times New Roman"/>
          <w:szCs w:val="24"/>
        </w:rPr>
        <w:t xml:space="preserve"> να σας πω ποιον Υπουργό αφορούσε εκείνη η αναφορά. </w:t>
      </w:r>
    </w:p>
    <w:p w14:paraId="6988BB1E"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Ήταν στον ν.3758/2009 και έλεγε πως οι υπηρετούντες την 1</w:t>
      </w:r>
      <w:r>
        <w:rPr>
          <w:rFonts w:eastAsia="Times New Roman" w:cs="Times New Roman"/>
          <w:szCs w:val="24"/>
          <w:vertAlign w:val="superscript"/>
        </w:rPr>
        <w:t>η</w:t>
      </w:r>
      <w:r>
        <w:rPr>
          <w:rFonts w:eastAsia="Times New Roman" w:cs="Times New Roman"/>
          <w:szCs w:val="24"/>
        </w:rPr>
        <w:t xml:space="preserve"> Νοεμβρίου του 2008</w:t>
      </w:r>
      <w:r>
        <w:rPr>
          <w:rFonts w:eastAsia="Times New Roman" w:cs="Times New Roman"/>
          <w:szCs w:val="24"/>
        </w:rPr>
        <w:t xml:space="preserve"> στον αρχαιολογικό χώρο της Ακρόπολης και στους υπόλοιπους αρχαιολογικούς χώρους και μουσεία, που είχαν συμπληρώσει κατά την ημερομηνία εκείνη υπηρεσία είκοσι τεσσάρων μηνών –επαναλαμβάνω, είκοσι τεσσάρων μηνών- ύστερα από την πρόσληψή τους από το Υπουργεί</w:t>
      </w:r>
      <w:r>
        <w:rPr>
          <w:rFonts w:eastAsia="Times New Roman" w:cs="Times New Roman"/>
          <w:szCs w:val="24"/>
        </w:rPr>
        <w:t xml:space="preserve">ο Πολιτισμού και ενώ ήταν με σύμβαση εργασίας ορισμένου χρόνου, μπορούσαν από την παραπάνω ημερομηνία να παραμείνουν στις ίδιες θέσεις με όμοια σύμβαση ετήσιας διάρκειας και δυνατότητας παράτασης για ένα επιπλέον έτος. </w:t>
      </w:r>
      <w:r>
        <w:rPr>
          <w:rFonts w:eastAsia="Times New Roman"/>
          <w:szCs w:val="24"/>
        </w:rPr>
        <w:t xml:space="preserve">Ήταν ο κ. Σαμαράς. </w:t>
      </w:r>
    </w:p>
    <w:p w14:paraId="6988BB1F" w14:textId="77777777" w:rsidR="00374D63" w:rsidRDefault="00826AA3">
      <w:pPr>
        <w:spacing w:line="600" w:lineRule="auto"/>
        <w:ind w:firstLine="720"/>
        <w:contextualSpacing/>
        <w:jc w:val="both"/>
        <w:rPr>
          <w:rFonts w:eastAsia="Times New Roman"/>
          <w:szCs w:val="24"/>
        </w:rPr>
      </w:pPr>
      <w:r>
        <w:rPr>
          <w:rFonts w:eastAsia="Times New Roman"/>
          <w:szCs w:val="24"/>
        </w:rPr>
        <w:t>Το καταθέτω στα Π</w:t>
      </w:r>
      <w:r>
        <w:rPr>
          <w:rFonts w:eastAsia="Times New Roman"/>
          <w:szCs w:val="24"/>
        </w:rPr>
        <w:t>ρακτικά.</w:t>
      </w:r>
    </w:p>
    <w:p w14:paraId="6988BB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w:t>
      </w:r>
      <w:r>
        <w:rPr>
          <w:rFonts w:eastAsia="Times New Roman" w:cs="Times New Roman"/>
          <w:szCs w:val="24"/>
        </w:rPr>
        <w:t xml:space="preserve">(Πάνος) </w:t>
      </w:r>
      <w:r>
        <w:rPr>
          <w:rFonts w:eastAsia="Times New Roman" w:cs="Times New Roman"/>
          <w:szCs w:val="24"/>
        </w:rPr>
        <w:t xml:space="preserve">Σκουρλέτης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88BB2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Επίσης θα ήθελ</w:t>
      </w:r>
      <w:r>
        <w:rPr>
          <w:rFonts w:eastAsia="Times New Roman" w:cs="Times New Roman"/>
          <w:szCs w:val="24"/>
        </w:rPr>
        <w:t>α να αναφερθώ σε αποφάσεις του Ελεγκτικού Συνεδρίου</w:t>
      </w:r>
      <w:r>
        <w:rPr>
          <w:rFonts w:eastAsia="Times New Roman" w:cs="Times New Roman"/>
          <w:szCs w:val="24"/>
        </w:rPr>
        <w:t>,</w:t>
      </w:r>
      <w:r>
        <w:rPr>
          <w:rFonts w:eastAsia="Times New Roman" w:cs="Times New Roman"/>
          <w:szCs w:val="24"/>
        </w:rPr>
        <w:t xml:space="preserve"> που αφορούσαν τη νομιμοποίηση παρατάσεων για συμβάσεις καθαριότητας. Είναι του 2010 και του 2009 από εργολαβικές εταιρείες, συμβάσεις οι οποίες παραταθήκαν κατά παρέκκλιση των διατάξεων. Τις καταθέτω και</w:t>
      </w:r>
      <w:r>
        <w:rPr>
          <w:rFonts w:eastAsia="Times New Roman" w:cs="Times New Roman"/>
          <w:szCs w:val="24"/>
        </w:rPr>
        <w:t xml:space="preserve"> αυτές για τα Πρακτικά.</w:t>
      </w:r>
    </w:p>
    <w:p w14:paraId="6988BB22" w14:textId="77777777" w:rsidR="00374D63" w:rsidRDefault="00826AA3">
      <w:pPr>
        <w:spacing w:line="600" w:lineRule="auto"/>
        <w:ind w:firstLine="720"/>
        <w:contextualSpacing/>
        <w:jc w:val="both"/>
        <w:rPr>
          <w:rFonts w:eastAsia="Times New Roman"/>
          <w:szCs w:val="24"/>
        </w:rPr>
      </w:pPr>
      <w:r>
        <w:rPr>
          <w:rFonts w:eastAsia="Times New Roman" w:cs="Times New Roman"/>
          <w:szCs w:val="24"/>
        </w:rPr>
        <w:t xml:space="preserve">(Στο σημείο αυτό ο Υπουργός κ. Παναγιώτης </w:t>
      </w:r>
      <w:r>
        <w:rPr>
          <w:rFonts w:eastAsia="Times New Roman" w:cs="Times New Roman"/>
          <w:szCs w:val="24"/>
        </w:rPr>
        <w:t xml:space="preserve">(Πάνος) </w:t>
      </w:r>
      <w:r>
        <w:rPr>
          <w:rFonts w:eastAsia="Times New Roman" w:cs="Times New Roman"/>
          <w:szCs w:val="24"/>
        </w:rPr>
        <w:t xml:space="preserve">Σκουρλέτης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88BB23" w14:textId="77777777" w:rsidR="00374D63" w:rsidRDefault="00826AA3">
      <w:pPr>
        <w:spacing w:line="600" w:lineRule="auto"/>
        <w:ind w:firstLine="720"/>
        <w:contextualSpacing/>
        <w:jc w:val="both"/>
        <w:rPr>
          <w:rFonts w:eastAsia="Times New Roman"/>
          <w:szCs w:val="24"/>
        </w:rPr>
      </w:pPr>
      <w:r>
        <w:rPr>
          <w:rFonts w:eastAsia="Times New Roman"/>
          <w:szCs w:val="24"/>
        </w:rPr>
        <w:t>Χαίρομαι</w:t>
      </w:r>
      <w:r>
        <w:rPr>
          <w:rFonts w:eastAsia="Times New Roman"/>
          <w:szCs w:val="24"/>
        </w:rPr>
        <w:t>, κύριε Γεωργαντά, που έστω την ύστατη στιγμή αναγνωρίζετε ότι η τροπολογία για τους συμβασιούχους φέρνει αποτέλεσμα και λύνει το θέμα.</w:t>
      </w:r>
    </w:p>
    <w:p w14:paraId="6988BB24" w14:textId="77777777" w:rsidR="00374D63" w:rsidRDefault="00826AA3">
      <w:pPr>
        <w:spacing w:line="600" w:lineRule="auto"/>
        <w:ind w:firstLine="720"/>
        <w:contextualSpacing/>
        <w:jc w:val="both"/>
        <w:rPr>
          <w:rFonts w:eastAsia="Times New Roman"/>
          <w:b/>
          <w:szCs w:val="24"/>
        </w:rPr>
      </w:pPr>
      <w:r>
        <w:rPr>
          <w:rFonts w:eastAsia="Times New Roman"/>
          <w:b/>
          <w:szCs w:val="24"/>
        </w:rPr>
        <w:t xml:space="preserve">ΓΕΩΡΓΙΟΣ ΓΕΩΡΓΑΝΤΑΣ: </w:t>
      </w:r>
      <w:r>
        <w:rPr>
          <w:rFonts w:eastAsia="Times New Roman"/>
          <w:szCs w:val="24"/>
        </w:rPr>
        <w:t>Αυτό καταλάβατε;</w:t>
      </w:r>
    </w:p>
    <w:p w14:paraId="6988BB25" w14:textId="77777777" w:rsidR="00374D63" w:rsidRDefault="00826AA3">
      <w:pPr>
        <w:spacing w:line="600" w:lineRule="auto"/>
        <w:ind w:firstLine="720"/>
        <w:contextualSpacing/>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Αυτό είπατε. Είναι καταγεγραμμένο στα Πρακτικά.</w:t>
      </w:r>
    </w:p>
    <w:p w14:paraId="6988BB26"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Είπα ότι επιχειρήσατε.</w:t>
      </w:r>
    </w:p>
    <w:p w14:paraId="6988BB27"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Ειλικρινά χαίρομαι, διότι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σήμερα δίνεται πλέον μια λύση σε ένα ζήτημα, το οποίο δεν θα έπρεπε να υπήρχε, έστω σε εκείνες τις ελάχιστες των περιπτώσεων που αντίστοιχοι δήμαρχοι δεν παρατείναν τις συμβάσεις ή αρνηθήκαν να πληρώσουν αυτούς τους ανθρώπους.</w:t>
      </w:r>
    </w:p>
    <w:p w14:paraId="6988BB28"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Βεβαίως με πολύ ειλικρίνεια </w:t>
      </w:r>
      <w:r>
        <w:rPr>
          <w:rFonts w:eastAsia="Times New Roman"/>
          <w:szCs w:val="24"/>
        </w:rPr>
        <w:t xml:space="preserve">μιλήσατε για την δικιά σας αντίληψη γύρω από το θέμα της διαχείρισης των απορριμμάτων και του ρόλου που πρέπει να παίζει η </w:t>
      </w:r>
      <w:r>
        <w:rPr>
          <w:rFonts w:eastAsia="Times New Roman"/>
          <w:szCs w:val="24"/>
        </w:rPr>
        <w:t>α</w:t>
      </w:r>
      <w:r>
        <w:rPr>
          <w:rFonts w:eastAsia="Times New Roman"/>
          <w:szCs w:val="24"/>
        </w:rPr>
        <w:t>υτοδιοίκηση. Θεωρώ ότι</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ανταποκρίνεστε στην πρόσκληση της Κυβέρνησης</w:t>
      </w:r>
      <w:r>
        <w:rPr>
          <w:rFonts w:eastAsia="Times New Roman"/>
          <w:szCs w:val="24"/>
        </w:rPr>
        <w:t>,</w:t>
      </w:r>
      <w:r>
        <w:rPr>
          <w:rFonts w:eastAsia="Times New Roman"/>
          <w:szCs w:val="24"/>
        </w:rPr>
        <w:t xml:space="preserve"> να καθίσουμε να συζητήσουμε με έναν συστηματικό τρ</w:t>
      </w:r>
      <w:r>
        <w:rPr>
          <w:rFonts w:eastAsia="Times New Roman"/>
          <w:szCs w:val="24"/>
        </w:rPr>
        <w:t>όπο το θέμα των συμβασιούχων.</w:t>
      </w:r>
    </w:p>
    <w:p w14:paraId="6988BB29" w14:textId="77777777" w:rsidR="00374D63" w:rsidRDefault="00826AA3">
      <w:pPr>
        <w:spacing w:line="600" w:lineRule="auto"/>
        <w:ind w:firstLine="720"/>
        <w:contextualSpacing/>
        <w:jc w:val="both"/>
        <w:rPr>
          <w:rFonts w:eastAsia="Times New Roman"/>
          <w:szCs w:val="24"/>
        </w:rPr>
      </w:pPr>
      <w:r>
        <w:rPr>
          <w:rFonts w:eastAsia="Times New Roman"/>
          <w:szCs w:val="24"/>
        </w:rPr>
        <w:t>Φαντάζομαι να παραδέχεστε</w:t>
      </w:r>
      <w:r>
        <w:rPr>
          <w:rFonts w:eastAsia="Times New Roman"/>
          <w:szCs w:val="24"/>
        </w:rPr>
        <w:t>,</w:t>
      </w:r>
      <w:r>
        <w:rPr>
          <w:rFonts w:eastAsia="Times New Roman"/>
          <w:szCs w:val="24"/>
        </w:rPr>
        <w:t xml:space="preserve"> ότι την έννοια των συμβασιούχων και των συμβάσεων δεν την ανακαλύψαμε εμείς στο νέο ελληνικό κράτος. Φαντάζομαι ότι σε αυτό συμφωνούμε. Ελπίζω, λοιπόν, να φανείτε συνεπείς σε αυτό που είπατε πριν από</w:t>
      </w:r>
      <w:r>
        <w:rPr>
          <w:rFonts w:eastAsia="Times New Roman"/>
          <w:szCs w:val="24"/>
        </w:rPr>
        <w:t xml:space="preserve"> λίγο, δηλαδή να καθίσουμε και σε μια διακομματική πρωτοβουλία, με ένα συστηματικό τρόπο να δούμε ποιες από τις περιπτώσεις....</w:t>
      </w:r>
    </w:p>
    <w:p w14:paraId="6988BB2A"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Μην παραποιείτε τα λεγόμενα μου. Για συνταγματική </w:t>
      </w:r>
      <w:r>
        <w:rPr>
          <w:rFonts w:eastAsia="Times New Roman"/>
          <w:szCs w:val="24"/>
        </w:rPr>
        <w:t>Α</w:t>
      </w:r>
      <w:r>
        <w:rPr>
          <w:rFonts w:eastAsia="Times New Roman"/>
          <w:szCs w:val="24"/>
        </w:rPr>
        <w:t>ναθεώρηση μίλησα.</w:t>
      </w:r>
    </w:p>
    <w:p w14:paraId="6988BB2B"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w:t>
      </w:r>
      <w:r>
        <w:rPr>
          <w:rFonts w:eastAsia="Times New Roman"/>
          <w:b/>
          <w:szCs w:val="24"/>
        </w:rPr>
        <w:t xml:space="preserve">ς Εσωτερικών): </w:t>
      </w:r>
      <w:r>
        <w:rPr>
          <w:rFonts w:eastAsia="Times New Roman"/>
          <w:szCs w:val="24"/>
        </w:rPr>
        <w:t>Σας παρακαλώ,</w:t>
      </w:r>
      <w:r>
        <w:rPr>
          <w:rFonts w:eastAsia="Times New Roman"/>
          <w:b/>
          <w:szCs w:val="24"/>
        </w:rPr>
        <w:t xml:space="preserve"> </w:t>
      </w:r>
      <w:r>
        <w:rPr>
          <w:rFonts w:eastAsia="Times New Roman"/>
          <w:szCs w:val="24"/>
        </w:rPr>
        <w:t>αν θέλετε να αναιρέσετε...</w:t>
      </w:r>
    </w:p>
    <w:p w14:paraId="6988BB2C" w14:textId="77777777" w:rsidR="00374D63" w:rsidRDefault="00826AA3">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Για συνταγματική </w:t>
      </w:r>
      <w:r>
        <w:rPr>
          <w:rFonts w:eastAsia="Times New Roman"/>
          <w:szCs w:val="24"/>
        </w:rPr>
        <w:t>Α</w:t>
      </w:r>
      <w:r>
        <w:rPr>
          <w:rFonts w:eastAsia="Times New Roman"/>
          <w:szCs w:val="24"/>
        </w:rPr>
        <w:t>ναθεώρηση μίλησα πριν από δέκα λεπτά</w:t>
      </w:r>
    </w:p>
    <w:p w14:paraId="6988BB2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Υπάρχουν τα Πρακτικά. </w:t>
      </w:r>
    </w:p>
    <w:p w14:paraId="6988BB2E"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Εγώ χάρηκα. Αν θέλετε να μη χαρώ, δεν χαίρομαι. </w:t>
      </w:r>
      <w:r>
        <w:rPr>
          <w:rFonts w:eastAsia="Times New Roman"/>
          <w:szCs w:val="24"/>
        </w:rPr>
        <w:t>Τι να πω;</w:t>
      </w:r>
    </w:p>
    <w:p w14:paraId="6988BB2F"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Κάντε ό,τι θέλετε. Έτσι και αλλιώς όλοι χαρούμενοι είστε.</w:t>
      </w:r>
    </w:p>
    <w:p w14:paraId="6988BB30"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Θεώρησα ότι κάτι είχατε καταλάβει μέσα από αυτή την συζήτηση.</w:t>
      </w:r>
    </w:p>
    <w:p w14:paraId="6988BB31" w14:textId="77777777" w:rsidR="00374D63" w:rsidRDefault="00826AA3">
      <w:pPr>
        <w:spacing w:line="600" w:lineRule="auto"/>
        <w:ind w:firstLine="720"/>
        <w:contextualSpacing/>
        <w:jc w:val="both"/>
        <w:rPr>
          <w:rFonts w:eastAsia="Times New Roman"/>
          <w:szCs w:val="24"/>
        </w:rPr>
      </w:pPr>
      <w:r>
        <w:rPr>
          <w:rFonts w:eastAsia="Times New Roman"/>
          <w:szCs w:val="24"/>
        </w:rPr>
        <w:t>Ειλικρινά, όμως, θέλω να σταθώ σε δύο - τρία σημεία,</w:t>
      </w:r>
      <w:r>
        <w:rPr>
          <w:rFonts w:eastAsia="Times New Roman"/>
          <w:szCs w:val="24"/>
        </w:rPr>
        <w:t xml:space="preserve"> τα οποία μου έκαναν εντύπωση και αναφέρομαι στην τοποθέτηση του κ. Παπαθεοδώρου. Θέλω να σταθώ στην τοποθέτηση του κ. Παπαθεοδώρου, διότι δεν περίμενα ποτέ από τον συγκεκριμένο χώρο</w:t>
      </w:r>
      <w:r>
        <w:rPr>
          <w:rFonts w:eastAsia="Times New Roman"/>
          <w:szCs w:val="24"/>
        </w:rPr>
        <w:t>,</w:t>
      </w:r>
      <w:r>
        <w:rPr>
          <w:rFonts w:eastAsia="Times New Roman"/>
          <w:szCs w:val="24"/>
        </w:rPr>
        <w:t xml:space="preserve"> να πάρει αποστάσεις σε μια ρύθμιση που αφορά το θέμα της απόδοσης ιθαγέν</w:t>
      </w:r>
      <w:r>
        <w:rPr>
          <w:rFonts w:eastAsia="Times New Roman"/>
          <w:szCs w:val="24"/>
        </w:rPr>
        <w:t xml:space="preserve">ειας. Θεωρούσα δεδομένες κάποιες ευαισθησίες και όταν ερχόμαστε εμείς σε κάποιες </w:t>
      </w:r>
      <w:r>
        <w:rPr>
          <w:rFonts w:eastAsia="Times New Roman"/>
          <w:szCs w:val="24"/>
        </w:rPr>
        <w:t>Ε</w:t>
      </w:r>
      <w:r>
        <w:rPr>
          <w:rFonts w:eastAsia="Times New Roman"/>
          <w:szCs w:val="24"/>
        </w:rPr>
        <w:t>πιτροπές στο πλαίσιο της αποκεντρωμένης διοίκησης, χωρίς να τις υποκαθιστούμε, να λέμε να συμμετέχει ένας εκπρόσωπος της δευτεροβάθμιας εκπαίδευσης -και αντιλαμβάνεστε όλοι τ</w:t>
      </w:r>
      <w:r>
        <w:rPr>
          <w:rFonts w:eastAsia="Times New Roman"/>
          <w:szCs w:val="24"/>
        </w:rPr>
        <w:t xml:space="preserve">ον λόγο, διότι αυτή η υπόθεση εν πάση </w:t>
      </w:r>
      <w:proofErr w:type="spellStart"/>
      <w:r>
        <w:rPr>
          <w:rFonts w:eastAsia="Times New Roman"/>
          <w:szCs w:val="24"/>
        </w:rPr>
        <w:t>περιπτώσει</w:t>
      </w:r>
      <w:proofErr w:type="spellEnd"/>
      <w:r>
        <w:rPr>
          <w:rFonts w:eastAsia="Times New Roman"/>
          <w:szCs w:val="24"/>
        </w:rPr>
        <w:t xml:space="preserve"> δεν μπορεί να κρίνεται από ανθρώπους που είναι έξω από την κοινωνία- έρχεστε και μας ασκείτε κριτική. Ή δεν καταλάβατε ή ειλικρινά είναι ένα λάθος σήμα</w:t>
      </w:r>
      <w:r>
        <w:rPr>
          <w:rFonts w:eastAsia="Times New Roman"/>
          <w:szCs w:val="24"/>
        </w:rPr>
        <w:t>,</w:t>
      </w:r>
      <w:r>
        <w:rPr>
          <w:rFonts w:eastAsia="Times New Roman"/>
          <w:szCs w:val="24"/>
        </w:rPr>
        <w:t xml:space="preserve"> που δίνεται από τον δικό σας χώρο σε ένα τόσο κρίσιμο </w:t>
      </w:r>
      <w:r>
        <w:rPr>
          <w:rFonts w:eastAsia="Times New Roman"/>
          <w:szCs w:val="24"/>
        </w:rPr>
        <w:t xml:space="preserve">θέμα. </w:t>
      </w:r>
    </w:p>
    <w:p w14:paraId="6988BB32" w14:textId="77777777" w:rsidR="00374D63" w:rsidRDefault="00826AA3">
      <w:pPr>
        <w:spacing w:line="600" w:lineRule="auto"/>
        <w:ind w:firstLine="720"/>
        <w:contextualSpacing/>
        <w:jc w:val="both"/>
        <w:rPr>
          <w:rFonts w:eastAsia="Times New Roman"/>
          <w:szCs w:val="24"/>
        </w:rPr>
      </w:pPr>
      <w:r>
        <w:rPr>
          <w:rFonts w:eastAsia="Times New Roman"/>
          <w:szCs w:val="24"/>
        </w:rPr>
        <w:t>Όσον αφορά την τροπολογία που κατέθεσε το ΚΚΕ για τα άτομα με ειδικές ανάγκες, νομίζω ότι βρίσκεται στη σωστή κατεύθυνση. Επειδή όμως είχε διάφορα συγκεκριμένα νομοτεχνικά ζητήματα, εμείς επιφυλασσόμαστε να την επαναφέρουμε στο επόμενο διάστημα, έτσ</w:t>
      </w:r>
      <w:r>
        <w:rPr>
          <w:rFonts w:eastAsia="Times New Roman"/>
          <w:szCs w:val="24"/>
        </w:rPr>
        <w:t>ι όπως το αντιλαμβανόμαστε εμείς, με έναν πιο ορθό τρόπο.</w:t>
      </w:r>
    </w:p>
    <w:p w14:paraId="6988BB33" w14:textId="77777777" w:rsidR="00374D63" w:rsidRDefault="00826AA3">
      <w:pPr>
        <w:spacing w:line="600" w:lineRule="auto"/>
        <w:ind w:firstLine="720"/>
        <w:contextualSpacing/>
        <w:jc w:val="both"/>
        <w:rPr>
          <w:rFonts w:eastAsia="Times New Roman"/>
          <w:szCs w:val="24"/>
        </w:rPr>
      </w:pPr>
      <w:r>
        <w:rPr>
          <w:rFonts w:eastAsia="Times New Roman"/>
          <w:szCs w:val="24"/>
        </w:rPr>
        <w:t>Τέλος, κ</w:t>
      </w:r>
      <w:r>
        <w:rPr>
          <w:rFonts w:eastAsia="Times New Roman"/>
          <w:szCs w:val="24"/>
        </w:rPr>
        <w:t>υρία</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ειλικρινά δεν καταλαβαίνω την τοποθέτησή σας σε σχέση με την δυνατότητα για προγραμματικές συμβάσεις ανάμεσα στους ΟΤΑ Α΄ και Β΄ βαθμού και τις δομές υγείας. Από πού και ως π</w:t>
      </w:r>
      <w:r>
        <w:rPr>
          <w:rFonts w:eastAsia="Times New Roman"/>
          <w:szCs w:val="24"/>
        </w:rPr>
        <w:t>ού καταλάβατε ότι πάμε να υποκαταστήσουμε το δημόσιο σύστημα υγείας; Το να δοθεί αυτή τη στιγμή αυτή η δυνατότητα στις δεδομένες συνθήκες που υπάρχουν να στηρίξουν και οι περιφέρειες κάποιες συγκεκριμένες ανάγκες, σημαίνει ότι αλλάζουμε τον χαρακτήρα του δ</w:t>
      </w:r>
      <w:r>
        <w:rPr>
          <w:rFonts w:eastAsia="Times New Roman"/>
          <w:szCs w:val="24"/>
        </w:rPr>
        <w:t>ημόσιου συστήματος υγείας;</w:t>
      </w:r>
    </w:p>
    <w:p w14:paraId="6988BB34" w14:textId="77777777" w:rsidR="00374D63" w:rsidRDefault="00826AA3">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Θα χρηματοδοτηθούν για αυτή την αρμοδιότητα;</w:t>
      </w:r>
    </w:p>
    <w:p w14:paraId="6988BB35"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Ειλικρινά το θεωρώ κακοπροαίρετο από την μεριά σας. Θεωρώ</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ότι δεν είναι σωστή η στάση σας να μην το υπ</w:t>
      </w:r>
      <w:r>
        <w:rPr>
          <w:rFonts w:eastAsia="Times New Roman"/>
          <w:szCs w:val="24"/>
        </w:rPr>
        <w:t>οστηρίξετε.</w:t>
      </w:r>
    </w:p>
    <w:p w14:paraId="6988BB36"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δεν είναι ότι απορώ -και αναφέρομαι στον κ. Θεοχαρόπουλο- με τα όσα διαδραματίζονται στο πλαίσιο της ευρωπαϊκής σοσιαλδημοκρατίας. Απορώ με την στάση της εγχώριας εκδοχής, η οποία φαίνεται να μην αντιλαμβάνεται τι </w:t>
      </w:r>
      <w:r>
        <w:rPr>
          <w:rFonts w:eastAsia="Times New Roman"/>
          <w:szCs w:val="24"/>
        </w:rPr>
        <w:t xml:space="preserve">γίνεται. </w:t>
      </w:r>
    </w:p>
    <w:p w14:paraId="6988BB37"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εγώ ήμουν πάρα πολύ σαφής. Ξεκαθαρίστε τις γραμμές σας, διότι δεν μπορεί να έχετε ανθρώπους οι οποίοι είναι μεταλλαγμένοι σοσιαλδημοκράτες, είναι κατ’ </w:t>
      </w:r>
      <w:proofErr w:type="spellStart"/>
      <w:r>
        <w:rPr>
          <w:rFonts w:eastAsia="Times New Roman"/>
          <w:szCs w:val="24"/>
        </w:rPr>
        <w:t>ουσίαν</w:t>
      </w:r>
      <w:proofErr w:type="spellEnd"/>
      <w:r>
        <w:rPr>
          <w:rFonts w:eastAsia="Times New Roman"/>
          <w:szCs w:val="24"/>
        </w:rPr>
        <w:t xml:space="preserve"> νεοφιλελεύθεροι. Και αυτό φαίνεται</w:t>
      </w:r>
      <w:r>
        <w:rPr>
          <w:rFonts w:eastAsia="Times New Roman"/>
          <w:szCs w:val="24"/>
        </w:rPr>
        <w:t>,</w:t>
      </w:r>
      <w:r>
        <w:rPr>
          <w:rFonts w:eastAsia="Times New Roman"/>
          <w:szCs w:val="24"/>
        </w:rPr>
        <w:t xml:space="preserve"> όχι μόνο γιατί υπερασπίζονται τις αντίστοιχες επιλογές τους όταν ήταν στα πράγματα, αλλά για αυτά που λένε σήμερα. Και αυτό δεν βοηθά τον δικό σας στρατηγικό προσδιορισμό.</w:t>
      </w:r>
    </w:p>
    <w:p w14:paraId="6988BB38" w14:textId="77777777" w:rsidR="00374D63" w:rsidRDefault="00826AA3">
      <w:pPr>
        <w:spacing w:line="600" w:lineRule="auto"/>
        <w:ind w:firstLine="720"/>
        <w:contextualSpacing/>
        <w:jc w:val="both"/>
        <w:rPr>
          <w:rFonts w:eastAsia="Times New Roman"/>
          <w:szCs w:val="24"/>
        </w:rPr>
      </w:pPr>
      <w:r>
        <w:rPr>
          <w:rFonts w:eastAsia="Times New Roman"/>
          <w:szCs w:val="24"/>
        </w:rPr>
        <w:t>Εμείς μιλάμε πάντοτε από το έδαφος της Αριστεράς, αλλά μας ενδιαφέρει να δημιουργού</w:t>
      </w:r>
      <w:r>
        <w:rPr>
          <w:rFonts w:eastAsia="Times New Roman"/>
          <w:szCs w:val="24"/>
        </w:rPr>
        <w:t xml:space="preserve">με προϋποθέσεις για τη δημιουργία ενός πλειοψηφικού μπλοκ κοινωνικών και πολιτικών δυνάμεων, το οποίο θα φέρει αλλαγές στην Ελλάδα και στην Ευρώπη. Αυτή είναι η δικιά μας αντίληψη για κοινωνικές και πολιτικές συμμαχίες. </w:t>
      </w:r>
    </w:p>
    <w:p w14:paraId="6988BB39" w14:textId="77777777" w:rsidR="00374D63" w:rsidRDefault="00826AA3">
      <w:pPr>
        <w:spacing w:line="600" w:lineRule="auto"/>
        <w:ind w:firstLine="720"/>
        <w:contextualSpacing/>
        <w:jc w:val="both"/>
        <w:rPr>
          <w:rFonts w:eastAsia="Times New Roman"/>
          <w:szCs w:val="24"/>
        </w:rPr>
      </w:pPr>
      <w:r>
        <w:rPr>
          <w:rFonts w:eastAsia="Times New Roman"/>
          <w:szCs w:val="24"/>
        </w:rPr>
        <w:t>Τελειώνοντας, θέλω να πω ότι ασφαλώ</w:t>
      </w:r>
      <w:r>
        <w:rPr>
          <w:rFonts w:eastAsia="Times New Roman"/>
          <w:szCs w:val="24"/>
        </w:rPr>
        <w:t xml:space="preserve">ς το θέμα της ανεργίας είναι ένα από τα κορυφαία, είναι μια προτεραιότητα γι’ αυτή τη Κυβέρνηση. Και στην κριτική που κάνατε για την απόφαση στο τελευταίο </w:t>
      </w:r>
      <w:proofErr w:type="spellStart"/>
      <w:r>
        <w:rPr>
          <w:rFonts w:eastAsia="Times New Roman"/>
          <w:szCs w:val="24"/>
          <w:lang w:val="en-US"/>
        </w:rPr>
        <w:t>Eurogroup</w:t>
      </w:r>
      <w:proofErr w:type="spellEnd"/>
      <w:r>
        <w:rPr>
          <w:rFonts w:eastAsia="Times New Roman"/>
          <w:szCs w:val="24"/>
        </w:rPr>
        <w:t xml:space="preserve">, υποτιμήσατε τη μεγάλη εξαγγελία, τη μεγάλη είδηση για το δάνειο από την Παγκόσμια Τράπεζα </w:t>
      </w:r>
      <w:r>
        <w:rPr>
          <w:rFonts w:eastAsia="Times New Roman"/>
          <w:szCs w:val="24"/>
        </w:rPr>
        <w:t xml:space="preserve">των 3 δισεκατομμυρίων, το οποίο θα κατευθυνθεί στη δημιουργία νέων θέσεων εργασίας. </w:t>
      </w:r>
    </w:p>
    <w:p w14:paraId="6988BB3A" w14:textId="77777777" w:rsidR="00374D63" w:rsidRDefault="00826AA3">
      <w:pPr>
        <w:spacing w:line="600" w:lineRule="auto"/>
        <w:ind w:firstLine="720"/>
        <w:contextualSpacing/>
        <w:jc w:val="both"/>
        <w:rPr>
          <w:rFonts w:eastAsia="Times New Roman"/>
          <w:szCs w:val="24"/>
        </w:rPr>
      </w:pPr>
      <w:r>
        <w:rPr>
          <w:rFonts w:eastAsia="Times New Roman"/>
          <w:szCs w:val="24"/>
        </w:rPr>
        <w:t>Κι εμείς δεν διαχωρίζουμε τους εργαζόμενους σε αυτούς που απασχολούνται στο δημόσιο και στον ιδιωτικό τομέα. Φοβάμαι ότι αυτό το κάνετε εσείς, κύριοι της Νέας Δημοκρατίας.</w:t>
      </w:r>
      <w:r>
        <w:rPr>
          <w:rFonts w:eastAsia="Times New Roman"/>
          <w:szCs w:val="24"/>
        </w:rPr>
        <w:t xml:space="preserve"> Και το κάνετε, ακριβώς, διότι είστε δέσμιοι διάφορων ιδεολογικών εμμονών. </w:t>
      </w:r>
    </w:p>
    <w:p w14:paraId="6988BB3B" w14:textId="77777777" w:rsidR="00374D63" w:rsidRDefault="00826AA3">
      <w:pPr>
        <w:spacing w:line="600" w:lineRule="auto"/>
        <w:ind w:firstLine="720"/>
        <w:contextualSpacing/>
        <w:jc w:val="both"/>
        <w:rPr>
          <w:rFonts w:eastAsia="Times New Roman"/>
          <w:szCs w:val="24"/>
        </w:rPr>
      </w:pPr>
      <w:r>
        <w:rPr>
          <w:rFonts w:eastAsia="Times New Roman"/>
          <w:szCs w:val="24"/>
        </w:rPr>
        <w:t xml:space="preserve">Ευχαριστώ. </w:t>
      </w:r>
    </w:p>
    <w:p w14:paraId="6988BB3C" w14:textId="77777777" w:rsidR="00374D63" w:rsidRDefault="00826AA3">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988BB3D" w14:textId="77777777" w:rsidR="00374D63" w:rsidRDefault="00826AA3">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Ευχαριστούμε και εμείς τον κύριο Υπουργό. </w:t>
      </w:r>
    </w:p>
    <w:p w14:paraId="6988BB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Εσωτερικών</w:t>
      </w:r>
      <w:r>
        <w:rPr>
          <w:rFonts w:eastAsia="Times New Roman" w:cs="Times New Roman"/>
          <w:szCs w:val="24"/>
        </w:rPr>
        <w:t>:</w:t>
      </w:r>
      <w:r>
        <w:rPr>
          <w:rFonts w:eastAsia="Times New Roman" w:cs="Times New Roman"/>
          <w:szCs w:val="24"/>
        </w:rPr>
        <w:t xml:space="preserve"> «Συμπληρωματικά Μέτρα εφαρμογής του Κανονισμού (ΕΕ, ΕΥΡΑΤΟΜ) 1141/2014 περί ευρωπαϊκών πολιτικών κομμά</w:t>
      </w:r>
      <w:r>
        <w:rPr>
          <w:rFonts w:eastAsia="Times New Roman" w:cs="Times New Roman"/>
          <w:szCs w:val="24"/>
        </w:rPr>
        <w:t>των και ιδρυμάτων, μέτρα επιτάχυνσης του κυβερνητικού έργου αρμοδιότητας Υπουργείου Εσωτερικών και άλλες διατάξεις».</w:t>
      </w:r>
    </w:p>
    <w:p w14:paraId="6988BB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6988BB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w:t>
      </w:r>
      <w:r>
        <w:rPr>
          <w:rFonts w:eastAsia="Times New Roman" w:cs="Times New Roman"/>
          <w:b/>
          <w:szCs w:val="24"/>
        </w:rPr>
        <w:t>ΑΣ ΓΡΗΓΟΡΑΚΟΣ:</w:t>
      </w:r>
      <w:r>
        <w:rPr>
          <w:rFonts w:eastAsia="Times New Roman" w:cs="Times New Roman"/>
          <w:szCs w:val="24"/>
        </w:rPr>
        <w:t xml:space="preserve"> Όχι.</w:t>
      </w:r>
    </w:p>
    <w:p w14:paraId="6988BB4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4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B4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B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σχέδιο νόμου του Υπουργείου Εσωτερικών</w:t>
      </w:r>
      <w:r>
        <w:rPr>
          <w:rFonts w:eastAsia="Times New Roman" w:cs="Times New Roman"/>
          <w:szCs w:val="24"/>
        </w:rPr>
        <w:t>:</w:t>
      </w:r>
      <w:r>
        <w:rPr>
          <w:rFonts w:eastAsia="Times New Roman" w:cs="Times New Roman"/>
          <w:szCs w:val="24"/>
        </w:rPr>
        <w:t xml:space="preserve"> «Συμπληρωματικά Μέτρα εφαρμογής του Κ</w:t>
      </w:r>
      <w:r>
        <w:rPr>
          <w:rFonts w:eastAsia="Times New Roman" w:cs="Times New Roman"/>
          <w:szCs w:val="24"/>
        </w:rPr>
        <w:t>ανονισμού (ΕΕ,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 έγινε δεκτό επί της αρχής κατά πλειοψηφία.</w:t>
      </w:r>
    </w:p>
    <w:p w14:paraId="6988BB4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των άρ</w:t>
      </w:r>
      <w:r>
        <w:rPr>
          <w:rFonts w:eastAsia="Times New Roman" w:cs="Times New Roman"/>
          <w:szCs w:val="24"/>
        </w:rPr>
        <w:t>θρων.</w:t>
      </w:r>
    </w:p>
    <w:p w14:paraId="6988BB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988BB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 έγινε δεκτό ως έχει κατά πλειοψηφία.</w:t>
      </w:r>
    </w:p>
    <w:p w14:paraId="6988BB5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988BB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5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w:t>
      </w:r>
      <w:r>
        <w:rPr>
          <w:rFonts w:eastAsia="Times New Roman" w:cs="Times New Roman"/>
          <w:b/>
          <w:szCs w:val="24"/>
        </w:rPr>
        <w:t>ΙΑΜΑΝΤΩ ΜΑΝΩΛΑΚΟΥ:</w:t>
      </w:r>
      <w:r>
        <w:rPr>
          <w:rFonts w:eastAsia="Times New Roman" w:cs="Times New Roman"/>
          <w:szCs w:val="24"/>
        </w:rPr>
        <w:t xml:space="preserve"> Όχι.</w:t>
      </w:r>
    </w:p>
    <w:p w14:paraId="6988BB5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5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5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5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 έγινε δεκτό ως έχει κατά πλειοψηφία.</w:t>
      </w:r>
    </w:p>
    <w:p w14:paraId="6988BB5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6988BB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w:t>
      </w:r>
      <w:r>
        <w:rPr>
          <w:rFonts w:eastAsia="Times New Roman" w:cs="Times New Roman"/>
          <w:szCs w:val="24"/>
        </w:rPr>
        <w:t>άρθρο 3 έγινε δεκτό ως έχει κατά πλειοψηφία.</w:t>
      </w:r>
    </w:p>
    <w:p w14:paraId="6988BB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6988BB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ΣΑΡΙΔΗΣ:</w:t>
      </w:r>
      <w:r>
        <w:rPr>
          <w:rFonts w:eastAsia="Times New Roman" w:cs="Times New Roman"/>
          <w:szCs w:val="24"/>
        </w:rPr>
        <w:t xml:space="preserve"> Ναι.</w:t>
      </w:r>
    </w:p>
    <w:p w14:paraId="6988BB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 έγινε δεκτό ως έχει κατά πλειοψηφία.</w:t>
      </w:r>
    </w:p>
    <w:p w14:paraId="6988BB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6988BB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Όχι.</w:t>
      </w:r>
    </w:p>
    <w:p w14:paraId="6988BB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7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5 έγινε δεκτό ως έχει κατά πλειοψηφία.</w:t>
      </w:r>
    </w:p>
    <w:p w14:paraId="6988BB7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6 ως έχει;</w:t>
      </w:r>
    </w:p>
    <w:p w14:paraId="6988BB7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7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8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8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8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w:t>
      </w:r>
      <w:r>
        <w:rPr>
          <w:rFonts w:eastAsia="Times New Roman" w:cs="Times New Roman"/>
          <w:b/>
          <w:szCs w:val="24"/>
        </w:rPr>
        <w:t>ναστασία Χριστοδουλοπούλου):</w:t>
      </w:r>
      <w:r>
        <w:rPr>
          <w:rFonts w:eastAsia="Times New Roman" w:cs="Times New Roman"/>
          <w:szCs w:val="24"/>
        </w:rPr>
        <w:t xml:space="preserve"> Συνεπώς το άρθρο 6 έγινε δεκτό ως έχει κατά πλειοψηφία.</w:t>
      </w:r>
    </w:p>
    <w:p w14:paraId="6988BB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6988BB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w:t>
      </w:r>
      <w:r>
        <w:rPr>
          <w:rFonts w:eastAsia="Times New Roman" w:cs="Times New Roman"/>
          <w:szCs w:val="24"/>
        </w:rPr>
        <w:t>ι.</w:t>
      </w:r>
    </w:p>
    <w:p w14:paraId="6988BB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 έγινε δεκτό ως έχει κατά πλειοψηφία.</w:t>
      </w:r>
    </w:p>
    <w:p w14:paraId="6988BB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6988BB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8 έγινε δεκτό ως έχει κατά πλειοψηφία.</w:t>
      </w:r>
    </w:p>
    <w:p w14:paraId="6988BB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6988BB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9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9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9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A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A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A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A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9 έγινε δεκτό ως έχει κατά πλειοψηφία.</w:t>
      </w:r>
    </w:p>
    <w:p w14:paraId="6988BBA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6988BBA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A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A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w:t>
      </w:r>
      <w:r>
        <w:rPr>
          <w:rFonts w:eastAsia="Times New Roman" w:cs="Times New Roman"/>
          <w:b/>
          <w:szCs w:val="24"/>
        </w:rPr>
        <w:t xml:space="preserve"> ΓΡΕΓΟΣ:</w:t>
      </w:r>
      <w:r>
        <w:rPr>
          <w:rFonts w:eastAsia="Times New Roman" w:cs="Times New Roman"/>
          <w:szCs w:val="24"/>
        </w:rPr>
        <w:t xml:space="preserve"> Όχι.</w:t>
      </w:r>
    </w:p>
    <w:p w14:paraId="6988BBA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A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A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 έγινε δεκτό ως έχει κατά πλειοψηφία.</w:t>
      </w:r>
    </w:p>
    <w:p w14:paraId="6988BBA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11 ως έχει;</w:t>
      </w:r>
    </w:p>
    <w:p w14:paraId="6988BBA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B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B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B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B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B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B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B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B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11 έγινε δεκτό ως έχει κατά πλειοψηφία.</w:t>
      </w:r>
    </w:p>
    <w:p w14:paraId="6988BBB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6988BBB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B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b/>
          <w:szCs w:val="24"/>
        </w:rPr>
        <w:t>:</w:t>
      </w:r>
      <w:r>
        <w:rPr>
          <w:rFonts w:eastAsia="Times New Roman" w:cs="Times New Roman"/>
          <w:szCs w:val="24"/>
        </w:rPr>
        <w:t xml:space="preserve"> Όχι.</w:t>
      </w:r>
    </w:p>
    <w:p w14:paraId="6988BBB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B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 έγινε δεκτό ως έχει κατά πλειοψηφία.</w:t>
      </w:r>
    </w:p>
    <w:p w14:paraId="6988BB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6988BB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b/>
          <w:szCs w:val="24"/>
        </w:rPr>
        <w:t>:</w:t>
      </w:r>
      <w:r>
        <w:rPr>
          <w:rFonts w:eastAsia="Times New Roman" w:cs="Times New Roman"/>
          <w:szCs w:val="24"/>
        </w:rPr>
        <w:t xml:space="preserve"> Ναι.</w:t>
      </w:r>
    </w:p>
    <w:p w14:paraId="6988BB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B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B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13 έγινε δεκτό ως έχει κατά πλειοψηφία.</w:t>
      </w:r>
    </w:p>
    <w:p w14:paraId="6988BB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 όπως τροποποιήθηκε από τον κύριο Υπουργό;</w:t>
      </w:r>
    </w:p>
    <w:p w14:paraId="6988BB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B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B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14 έγινε δεκτό, όπως τροποποιήθηκε από τον κύριο Υπουργό, κατά πλειοψηφία.</w:t>
      </w:r>
    </w:p>
    <w:p w14:paraId="6988BB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15, όπως τροποποιήθηκε από τον κύριο Υπουργό;</w:t>
      </w:r>
    </w:p>
    <w:p w14:paraId="6988BB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B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B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w:t>
      </w:r>
      <w:r>
        <w:rPr>
          <w:rFonts w:eastAsia="Times New Roman" w:cs="Times New Roman"/>
          <w:szCs w:val="24"/>
        </w:rPr>
        <w:t>ι.</w:t>
      </w:r>
    </w:p>
    <w:p w14:paraId="6988BB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15 έγινε δεκτό, όπως τροποποιήθηκε από τον κύριο Υπουργό, κατά πλειοψηφία.</w:t>
      </w:r>
    </w:p>
    <w:p w14:paraId="6988BB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6988BB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b/>
          <w:szCs w:val="24"/>
        </w:rPr>
        <w:t>:</w:t>
      </w:r>
      <w:r>
        <w:rPr>
          <w:rFonts w:eastAsia="Times New Roman" w:cs="Times New Roman"/>
          <w:szCs w:val="24"/>
        </w:rPr>
        <w:t xml:space="preserve"> Όχι.</w:t>
      </w:r>
    </w:p>
    <w:p w14:paraId="6988BB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B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B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16 έγινε δεκτό ως έχει κατά πλειοψηφία.</w:t>
      </w:r>
    </w:p>
    <w:p w14:paraId="6988BB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17, όπως τροποποιήθηκε από τον κύριο Υπουργό;</w:t>
      </w:r>
    </w:p>
    <w:p w14:paraId="6988BB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B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B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B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17 έγινε δεκτό, όπως τροποποιήθηκε από τον κύριο Υπουργό, κατά πλειοψηφία.</w:t>
      </w:r>
    </w:p>
    <w:p w14:paraId="6988BB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6988BB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B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Όχι.</w:t>
      </w:r>
    </w:p>
    <w:p w14:paraId="6988BB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B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B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B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B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B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B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18 έγινε δεκτό ως έχει κατά πλειοψηφί</w:t>
      </w:r>
      <w:r>
        <w:rPr>
          <w:rFonts w:eastAsia="Times New Roman" w:cs="Times New Roman"/>
          <w:szCs w:val="24"/>
        </w:rPr>
        <w:t>α.</w:t>
      </w:r>
    </w:p>
    <w:p w14:paraId="6988BB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6988BB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C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0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C0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0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0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0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19 έγινε δεκτό ως έχει κατά πλειοψηφία.</w:t>
      </w:r>
    </w:p>
    <w:p w14:paraId="6988BC0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6988BC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Παρών.</w:t>
      </w:r>
    </w:p>
    <w:p w14:paraId="6988BC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w:t>
      </w:r>
      <w:r>
        <w:rPr>
          <w:rFonts w:eastAsia="Times New Roman" w:cs="Times New Roman"/>
          <w:szCs w:val="24"/>
        </w:rPr>
        <w:t>Ναι.</w:t>
      </w:r>
    </w:p>
    <w:p w14:paraId="6988BC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C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20 έγινε δεκτό ως έχει κατά πλειοψηφία.</w:t>
      </w:r>
    </w:p>
    <w:p w14:paraId="6988BC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21 ως</w:t>
      </w:r>
      <w:r>
        <w:rPr>
          <w:rFonts w:eastAsia="Times New Roman" w:cs="Times New Roman"/>
          <w:szCs w:val="24"/>
        </w:rPr>
        <w:t xml:space="preserve"> έχει;</w:t>
      </w:r>
    </w:p>
    <w:p w14:paraId="6988BC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C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988BC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το άρθρο 21 έγινε δεκτό ως έχει κατά πλειοψηφία.</w:t>
      </w:r>
    </w:p>
    <w:p w14:paraId="6988BC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988BC1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1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C1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2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6988BC2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2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22 έγινε δεκτό ως έχει κατά πλειοψηφία.</w:t>
      </w:r>
    </w:p>
    <w:p w14:paraId="6988BC2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23, όπως τροποποιήθηκε από τον κύριο Υπουργό;</w:t>
      </w:r>
    </w:p>
    <w:p w14:paraId="6988BC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C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23 έγινε δεκτό, όπως τροποποιήθηκε από τον κύριο Υπουργό, κατά πλειοψηφία.</w:t>
      </w:r>
    </w:p>
    <w:p w14:paraId="6988BC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6988BC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3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w:t>
      </w:r>
      <w:r>
        <w:rPr>
          <w:rFonts w:eastAsia="Times New Roman" w:cs="Times New Roman"/>
          <w:szCs w:val="24"/>
        </w:rPr>
        <w:t>αρών.</w:t>
      </w:r>
    </w:p>
    <w:p w14:paraId="6988BC3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C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24 έγινε δεκτό ως έχει κατά πλειοψηφία.</w:t>
      </w:r>
    </w:p>
    <w:p w14:paraId="6988BC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25, όπως τροποποιήθηκε από </w:t>
      </w:r>
      <w:r>
        <w:rPr>
          <w:rFonts w:eastAsia="Times New Roman" w:cs="Times New Roman"/>
          <w:szCs w:val="24"/>
        </w:rPr>
        <w:t>τον κύριο Υπουργό;</w:t>
      </w:r>
    </w:p>
    <w:p w14:paraId="6988BC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3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Παρών.</w:t>
      </w:r>
    </w:p>
    <w:p w14:paraId="6988BC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6988BC4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6988BC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δουλοπούλου):</w:t>
      </w:r>
      <w:r>
        <w:rPr>
          <w:rFonts w:eastAsia="Times New Roman" w:cs="Times New Roman"/>
          <w:szCs w:val="24"/>
        </w:rPr>
        <w:t xml:space="preserve"> Συνεπώς το άρθρο 25 έγινε δεκτό, όπως τροποποιήθηκε από τον κύριο Υπουργό, κατά πλειοψηφία.</w:t>
      </w:r>
    </w:p>
    <w:p w14:paraId="6988BC4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6988BC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4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4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r>
        <w:rPr>
          <w:rFonts w:eastAsia="Times New Roman" w:cs="Times New Roman"/>
          <w:szCs w:val="24"/>
        </w:rPr>
        <w:t>.</w:t>
      </w:r>
    </w:p>
    <w:p w14:paraId="6988BC4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4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26 έγινε δεκτό ως έχει κατά πλειοψηφία.</w:t>
      </w:r>
    </w:p>
    <w:p w14:paraId="6988BC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27 ως </w:t>
      </w:r>
      <w:r>
        <w:rPr>
          <w:rFonts w:eastAsia="Times New Roman" w:cs="Times New Roman"/>
          <w:szCs w:val="24"/>
        </w:rPr>
        <w:t>έχει;</w:t>
      </w:r>
    </w:p>
    <w:p w14:paraId="6988BC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C5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5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27 έγινε δεκτό ως έχει κατά πλειοψηφία.</w:t>
      </w:r>
    </w:p>
    <w:p w14:paraId="6988BC5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988BC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5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C5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5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5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5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w:t>
      </w:r>
      <w:r>
        <w:rPr>
          <w:rFonts w:eastAsia="Times New Roman" w:cs="Times New Roman"/>
          <w:b/>
          <w:szCs w:val="24"/>
        </w:rPr>
        <w:t>ΛΟΣ:</w:t>
      </w:r>
      <w:r>
        <w:rPr>
          <w:rFonts w:eastAsia="Times New Roman" w:cs="Times New Roman"/>
          <w:szCs w:val="24"/>
        </w:rPr>
        <w:t xml:space="preserve"> Ναι.</w:t>
      </w:r>
    </w:p>
    <w:p w14:paraId="6988BC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28 έγινε δεκτό ως έχει κατά πλειοψηφία.</w:t>
      </w:r>
    </w:p>
    <w:p w14:paraId="6988BC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6988BC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w:t>
      </w:r>
      <w:r>
        <w:rPr>
          <w:rFonts w:eastAsia="Times New Roman" w:cs="Times New Roman"/>
          <w:szCs w:val="24"/>
        </w:rPr>
        <w:t>ι.</w:t>
      </w:r>
    </w:p>
    <w:p w14:paraId="6988BC6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6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29 έγινε δεκτό ως έχει κατά πλειοψηφία.</w:t>
      </w:r>
    </w:p>
    <w:p w14:paraId="6988BC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6988BC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6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7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30 έγινε δεκτό ως έχει κατά πλειοψηφία.</w:t>
      </w:r>
    </w:p>
    <w:p w14:paraId="6988BC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31, όπως τροποποιήθηκε από τον κύριο Υπουργό;</w:t>
      </w:r>
    </w:p>
    <w:p w14:paraId="6988BC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b/>
          <w:szCs w:val="24"/>
        </w:rPr>
        <w:t>:</w:t>
      </w:r>
      <w:r>
        <w:rPr>
          <w:rFonts w:eastAsia="Times New Roman" w:cs="Times New Roman"/>
          <w:szCs w:val="24"/>
        </w:rPr>
        <w:t xml:space="preserve"> Ναι.</w:t>
      </w:r>
    </w:p>
    <w:p w14:paraId="6988BC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C7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7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7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7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31 έγινε δ</w:t>
      </w:r>
      <w:r>
        <w:rPr>
          <w:rFonts w:eastAsia="Times New Roman" w:cs="Times New Roman"/>
          <w:szCs w:val="24"/>
        </w:rPr>
        <w:t>εκτό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 τροποποιήθηκε από τον κύριο Υπουργό,</w:t>
      </w:r>
      <w:r>
        <w:rPr>
          <w:rFonts w:eastAsia="Times New Roman" w:cs="Times New Roman"/>
          <w:szCs w:val="24"/>
        </w:rPr>
        <w:t xml:space="preserve"> κατά πλειοψηφία.</w:t>
      </w:r>
    </w:p>
    <w:p w14:paraId="6988BC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32, όπως τροποποιήθηκε από τον κύριο Υπουργό;</w:t>
      </w:r>
    </w:p>
    <w:p w14:paraId="6988BC8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8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8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w:t>
      </w:r>
      <w:r>
        <w:rPr>
          <w:rFonts w:eastAsia="Times New Roman" w:cs="Times New Roman"/>
          <w:b/>
          <w:szCs w:val="24"/>
        </w:rPr>
        <w:t>ΝΤΩ ΜΑΝΩΛΑΚΟΥ:</w:t>
      </w:r>
      <w:r>
        <w:rPr>
          <w:rFonts w:eastAsia="Times New Roman" w:cs="Times New Roman"/>
          <w:szCs w:val="24"/>
        </w:rPr>
        <w:t xml:space="preserve"> Παρών.</w:t>
      </w:r>
    </w:p>
    <w:p w14:paraId="6988BC8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32 έγινε δεκτό, όπως τροποποιήθηκε από τον κύριο Υπουργό, κατά πλειοψηφία.</w:t>
      </w:r>
    </w:p>
    <w:p w14:paraId="6988BC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33 ως έχει;</w:t>
      </w:r>
    </w:p>
    <w:p w14:paraId="6988BC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Παρών.</w:t>
      </w:r>
    </w:p>
    <w:p w14:paraId="6988BC8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C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9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Συνεπώς το άρθρο 33 έγινε δεκτό ως έχει κατά πλειοψηφία.</w:t>
      </w:r>
    </w:p>
    <w:p w14:paraId="6988BC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6988BC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9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9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9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b/>
          <w:szCs w:val="24"/>
        </w:rPr>
        <w:t>:</w:t>
      </w:r>
      <w:r>
        <w:rPr>
          <w:rFonts w:eastAsia="Times New Roman" w:cs="Times New Roman"/>
          <w:szCs w:val="24"/>
        </w:rPr>
        <w:t xml:space="preserve"> Παρών.</w:t>
      </w:r>
    </w:p>
    <w:p w14:paraId="6988BC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9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34 έγινε δεκτό ως έχει κατά πλειοψηφία.</w:t>
      </w:r>
    </w:p>
    <w:p w14:paraId="6988BC9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6988BC9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w:t>
      </w:r>
      <w:r>
        <w:rPr>
          <w:rFonts w:eastAsia="Times New Roman" w:cs="Times New Roman"/>
          <w:b/>
          <w:szCs w:val="24"/>
        </w:rPr>
        <w:t>ΑΣ:</w:t>
      </w:r>
      <w:r>
        <w:rPr>
          <w:rFonts w:eastAsia="Times New Roman" w:cs="Times New Roman"/>
          <w:szCs w:val="24"/>
        </w:rPr>
        <w:t xml:space="preserve"> Ναι.</w:t>
      </w:r>
    </w:p>
    <w:p w14:paraId="6988BCA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w:t>
      </w:r>
    </w:p>
    <w:p w14:paraId="6988BCA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6988BCA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A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A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A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A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A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35 έγινε δεκτό ως έχει κατά πλειοψηφία.</w:t>
      </w:r>
    </w:p>
    <w:p w14:paraId="6988BCA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6988BCA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A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A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A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B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CB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36 έγινε δεκτό ως έχει κατά πλειοψηφία.</w:t>
      </w:r>
    </w:p>
    <w:p w14:paraId="6988BCB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6988BCB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B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B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ΝΤΩΝΙΟΣ ΓΡΕΓΟΣ:</w:t>
      </w:r>
      <w:r>
        <w:rPr>
          <w:rFonts w:eastAsia="Times New Roman" w:cs="Times New Roman"/>
          <w:szCs w:val="24"/>
        </w:rPr>
        <w:t xml:space="preserve"> Όχι.</w:t>
      </w:r>
    </w:p>
    <w:p w14:paraId="6988BCB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B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B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B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CB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B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37 έγινε δεκτό ως έχει κατά πλειοψηφία.</w:t>
      </w:r>
    </w:p>
    <w:p w14:paraId="6988BCB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38, όπως τροποποιήθηκε από τον κύριο Υπουργό;</w:t>
      </w:r>
    </w:p>
    <w:p w14:paraId="6988BCB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B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B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C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C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C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C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w:t>
      </w:r>
      <w:r>
        <w:rPr>
          <w:rFonts w:eastAsia="Times New Roman" w:cs="Times New Roman"/>
          <w:b/>
          <w:szCs w:val="24"/>
        </w:rPr>
        <w:t>Σ:</w:t>
      </w:r>
      <w:r>
        <w:rPr>
          <w:rFonts w:eastAsia="Times New Roman" w:cs="Times New Roman"/>
          <w:szCs w:val="24"/>
        </w:rPr>
        <w:t xml:space="preserve"> Όχι.</w:t>
      </w:r>
    </w:p>
    <w:p w14:paraId="6988BCC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C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38 έγινε δεκτό, όπως τροποποιήθηκε από τον κύριο Υπουργό, κατά πλειοψηφία.</w:t>
      </w:r>
    </w:p>
    <w:p w14:paraId="6988BCC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6988BCC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C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Όχι.</w:t>
      </w:r>
    </w:p>
    <w:p w14:paraId="6988BCC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C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C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C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C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CC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C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39 έγινε δεκτό ως έχει κ</w:t>
      </w:r>
      <w:r>
        <w:rPr>
          <w:rFonts w:eastAsia="Times New Roman" w:cs="Times New Roman"/>
          <w:szCs w:val="24"/>
        </w:rPr>
        <w:t>ατά πλειοψηφία.</w:t>
      </w:r>
    </w:p>
    <w:p w14:paraId="6988BCD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6988BCD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D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D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D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D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D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D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D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ΔΑΝΕΛΛΗΣ:</w:t>
      </w:r>
      <w:r>
        <w:rPr>
          <w:rFonts w:eastAsia="Times New Roman" w:cs="Times New Roman"/>
          <w:szCs w:val="24"/>
        </w:rPr>
        <w:t xml:space="preserve"> Ναι.</w:t>
      </w:r>
    </w:p>
    <w:p w14:paraId="6988BCD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40 έγινε δεκτό ως έχει κατά πλειοψηφία.</w:t>
      </w:r>
    </w:p>
    <w:p w14:paraId="6988BCD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6988BCD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D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w:t>
      </w:r>
    </w:p>
    <w:p w14:paraId="6988BCD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D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w:t>
      </w:r>
      <w:r>
        <w:rPr>
          <w:rFonts w:eastAsia="Times New Roman" w:cs="Times New Roman"/>
          <w:b/>
          <w:szCs w:val="24"/>
        </w:rPr>
        <w:t>ΑΚΟΣ:</w:t>
      </w:r>
      <w:r>
        <w:rPr>
          <w:rFonts w:eastAsia="Times New Roman" w:cs="Times New Roman"/>
          <w:szCs w:val="24"/>
        </w:rPr>
        <w:t xml:space="preserve"> Ναι.</w:t>
      </w:r>
    </w:p>
    <w:p w14:paraId="6988BCD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CE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E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E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E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41 έγινε δεκτό ως έχει κατά πλειοψηφία.</w:t>
      </w:r>
    </w:p>
    <w:p w14:paraId="6988BCE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42 ως έχει;</w:t>
      </w:r>
    </w:p>
    <w:p w14:paraId="6988BCE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E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CE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E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E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E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E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CE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E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42 έγινε δεκτό ως έχει κατά πλειοψηφία.</w:t>
      </w:r>
    </w:p>
    <w:p w14:paraId="6988BCE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6988BCE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F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Ναι.</w:t>
      </w:r>
    </w:p>
    <w:p w14:paraId="6988BCF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F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w:t>
      </w:r>
    </w:p>
    <w:p w14:paraId="6988BCF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F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ΠΑΠΑΧΡΙΣΤΟΠΟΥΛΟΣ:</w:t>
      </w:r>
      <w:r>
        <w:rPr>
          <w:rFonts w:eastAsia="Times New Roman" w:cs="Times New Roman"/>
          <w:szCs w:val="24"/>
        </w:rPr>
        <w:t xml:space="preserve"> Ναι.</w:t>
      </w:r>
    </w:p>
    <w:p w14:paraId="6988BCF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CF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CF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43 έγινε δεκτό ως έχει κατά πλειοψηφία.</w:t>
      </w:r>
    </w:p>
    <w:p w14:paraId="6988BCF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6988BCF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CF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 ΓΕΩΡΓΑΝΤΑΣ:</w:t>
      </w:r>
      <w:r>
        <w:rPr>
          <w:rFonts w:eastAsia="Times New Roman" w:cs="Times New Roman"/>
          <w:szCs w:val="24"/>
        </w:rPr>
        <w:t xml:space="preserve"> Ναι.</w:t>
      </w:r>
    </w:p>
    <w:p w14:paraId="6988BCF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CF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CF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CF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CF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D0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D0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w:t>
      </w:r>
      <w:r>
        <w:rPr>
          <w:rFonts w:eastAsia="Times New Roman" w:cs="Times New Roman"/>
          <w:szCs w:val="24"/>
        </w:rPr>
        <w:t xml:space="preserve"> το άρθρο 44 έγινε δεκτό ως έχει κατά πλειοψηφία.</w:t>
      </w:r>
    </w:p>
    <w:p w14:paraId="6988BD0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45, όπως τροποποιήθηκε από τον κύριο Υπουργό;</w:t>
      </w:r>
    </w:p>
    <w:p w14:paraId="6988BD0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0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D0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D0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D0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D0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D0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D0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D0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45 έγινε δεκτό, όπως τροποποιήθηκε από τον κύριο Υπουργό, κατά πλειοψηφία.</w:t>
      </w:r>
    </w:p>
    <w:p w14:paraId="6988BD0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46 ως έχει;</w:t>
      </w:r>
    </w:p>
    <w:p w14:paraId="6988BD0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0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D0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D1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D1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988BD1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6988BD1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988BD1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D1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ύλου):</w:t>
      </w:r>
      <w:r>
        <w:rPr>
          <w:rFonts w:eastAsia="Times New Roman" w:cs="Times New Roman"/>
          <w:szCs w:val="24"/>
        </w:rPr>
        <w:t xml:space="preserve"> Συνεπώς το άρθρο 46 έγινε δεκτό ως έχει κατά πλειοψηφία.</w:t>
      </w:r>
    </w:p>
    <w:p w14:paraId="6988BD1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6988BD1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1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w:t>
      </w:r>
    </w:p>
    <w:p w14:paraId="6988BD1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6988BD1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D1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D1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6988BD1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D1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D1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47 έγινε δεκτό ως έχει κατά πλειοψηφία.</w:t>
      </w:r>
    </w:p>
    <w:p w14:paraId="6988BD2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48 ως έχει, το οποίο αναφέρεται ως τροπολογία</w:t>
      </w:r>
      <w:r>
        <w:rPr>
          <w:rFonts w:eastAsia="Times New Roman" w:cs="Times New Roman"/>
          <w:szCs w:val="24"/>
        </w:rPr>
        <w:t xml:space="preserve"> με γενικό αριθμό 936;</w:t>
      </w:r>
    </w:p>
    <w:p w14:paraId="6988BD2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2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Παρών.</w:t>
      </w:r>
    </w:p>
    <w:p w14:paraId="6988BD2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6988BD2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w:t>
      </w:r>
    </w:p>
    <w:p w14:paraId="6988BD2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88BD2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6988BD2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988BD2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6988BD2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48 έγινε δεκτό ως έχει κατά πλειοψηφία.</w:t>
      </w:r>
    </w:p>
    <w:p w14:paraId="6988BD2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931 και ειδικό 10 ως έχει;</w:t>
      </w:r>
    </w:p>
    <w:p w14:paraId="6988BD2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 </w:t>
      </w:r>
    </w:p>
    <w:p w14:paraId="6988BD2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D2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2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r>
        <w:rPr>
          <w:rFonts w:eastAsia="Times New Roman" w:cs="Times New Roman"/>
          <w:szCs w:val="24"/>
        </w:rPr>
        <w:t>.</w:t>
      </w:r>
    </w:p>
    <w:p w14:paraId="6988BD2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3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3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3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33"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931 και ειδικό 10 έγινε δεκτή ως έχει κατά πλειοψηφία και εντάσσεται στο </w:t>
      </w:r>
      <w:r>
        <w:rPr>
          <w:rFonts w:eastAsia="Times New Roman" w:cs="Times New Roman"/>
          <w:szCs w:val="24"/>
        </w:rPr>
        <w:t>νομοσχέδιο ως ίδιο άρθρο.</w:t>
      </w:r>
    </w:p>
    <w:p w14:paraId="6988BD3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932 και ειδικό 11 ως έχει;</w:t>
      </w:r>
    </w:p>
    <w:p w14:paraId="6988BD3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36"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Παρών.</w:t>
      </w:r>
      <w:r>
        <w:rPr>
          <w:rFonts w:eastAsia="Times New Roman" w:cs="Times New Roman"/>
          <w:b/>
          <w:szCs w:val="24"/>
        </w:rPr>
        <w:t xml:space="preserve"> </w:t>
      </w:r>
    </w:p>
    <w:p w14:paraId="6988BD3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3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6988BD3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3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3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3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6988BD3D"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932 και ειδικό 11 έγινε δεκτή ως έχει κατά πλειοψηφία και εντάσσεται στο νομοσχέδιο ως ίδιο άρθρο.</w:t>
      </w:r>
    </w:p>
    <w:p w14:paraId="6988BD3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935 και ειδικό 14 ως έχει;</w:t>
      </w:r>
    </w:p>
    <w:p w14:paraId="6988BD3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40"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Ναι.</w:t>
      </w:r>
      <w:r>
        <w:rPr>
          <w:rFonts w:eastAsia="Times New Roman" w:cs="Times New Roman"/>
          <w:b/>
          <w:szCs w:val="24"/>
        </w:rPr>
        <w:t xml:space="preserve"> </w:t>
      </w:r>
    </w:p>
    <w:p w14:paraId="6988BD4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6988BD4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Παρών.</w:t>
      </w:r>
    </w:p>
    <w:p w14:paraId="6988BD4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988BD4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4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4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6988BD47"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935 και ειδικό 14 έγινε δεκτή ως έχει κατά πλειοψηφία και εντάσσεται στο νομοσχέδιο ως ίδιο άρθρο.</w:t>
      </w:r>
    </w:p>
    <w:p w14:paraId="6988BD4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κτή η τροπολογία με γενικό αριθμό 939 και ειδικό 18 ως έχει;</w:t>
      </w:r>
    </w:p>
    <w:p w14:paraId="6988BD4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4A"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Όχι.</w:t>
      </w:r>
      <w:r>
        <w:rPr>
          <w:rFonts w:eastAsia="Times New Roman" w:cs="Times New Roman"/>
          <w:b/>
          <w:szCs w:val="24"/>
        </w:rPr>
        <w:t xml:space="preserve"> </w:t>
      </w:r>
    </w:p>
    <w:p w14:paraId="6988BD4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4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6988BD4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988BD4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4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988BD5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Όχι</w:t>
      </w:r>
      <w:r>
        <w:rPr>
          <w:rFonts w:eastAsia="Times New Roman" w:cs="Times New Roman"/>
          <w:szCs w:val="24"/>
        </w:rPr>
        <w:t>.</w:t>
      </w:r>
    </w:p>
    <w:p w14:paraId="6988BD51"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939 και ειδικό 18 έγινε δεκτή ως έχει κατά πλειοψηφία και εντάσσεται στο νομοσχέδιο ως ίδιο άρθρο.</w:t>
      </w:r>
    </w:p>
    <w:p w14:paraId="6988BD5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940 και </w:t>
      </w:r>
      <w:r>
        <w:rPr>
          <w:rFonts w:eastAsia="Times New Roman" w:cs="Times New Roman"/>
          <w:szCs w:val="24"/>
        </w:rPr>
        <w:t>ειδικό 19 ως έχει;</w:t>
      </w:r>
    </w:p>
    <w:p w14:paraId="6988BD5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54"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Ναι.</w:t>
      </w:r>
      <w:r>
        <w:rPr>
          <w:rFonts w:eastAsia="Times New Roman" w:cs="Times New Roman"/>
          <w:b/>
          <w:szCs w:val="24"/>
        </w:rPr>
        <w:t xml:space="preserve"> </w:t>
      </w:r>
    </w:p>
    <w:p w14:paraId="6988BD5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5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5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988BD5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5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988BD5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5B"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w:t>
      </w:r>
      <w:r>
        <w:rPr>
          <w:rFonts w:eastAsia="Times New Roman"/>
          <w:b/>
          <w:bCs/>
        </w:rPr>
        <w:t>ύλου):</w:t>
      </w:r>
      <w:r>
        <w:rPr>
          <w:rFonts w:eastAsia="Times New Roman" w:cs="Times New Roman"/>
          <w:szCs w:val="24"/>
        </w:rPr>
        <w:t xml:space="preserve"> Συνεπώς η τροπολογία με γενικό αριθμό 940 και ειδικό 19 έγινε δεκτή ως έχει κατά πλειοψηφία και εντάσσεται στο νομοσχέδιο ως ίδιο άρθρο.</w:t>
      </w:r>
    </w:p>
    <w:p w14:paraId="6988BD5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941 και ειδικό 20 ως έχει;</w:t>
      </w:r>
    </w:p>
    <w:p w14:paraId="6988BD5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5E"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Όχι.</w:t>
      </w:r>
      <w:r>
        <w:rPr>
          <w:rFonts w:eastAsia="Times New Roman" w:cs="Times New Roman"/>
          <w:b/>
          <w:szCs w:val="24"/>
        </w:rPr>
        <w:t xml:space="preserve"> </w:t>
      </w:r>
    </w:p>
    <w:p w14:paraId="6988BD5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6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6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6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6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6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65"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w:t>
      </w:r>
      <w:r>
        <w:rPr>
          <w:rFonts w:eastAsia="Times New Roman" w:cs="Times New Roman"/>
          <w:szCs w:val="24"/>
        </w:rPr>
        <w:t>941 και ειδικό 20 έγινε δεκτή ως έχει κατά πλειοψηφία και εντάσσεται στο νομοσχέδιο ως ίδιο άρθρο.</w:t>
      </w:r>
    </w:p>
    <w:p w14:paraId="6988BD6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942 και ειδικό 21 ως έχει;</w:t>
      </w:r>
    </w:p>
    <w:p w14:paraId="6988BD6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68"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Ναι.</w:t>
      </w:r>
      <w:r>
        <w:rPr>
          <w:rFonts w:eastAsia="Times New Roman" w:cs="Times New Roman"/>
          <w:b/>
          <w:szCs w:val="24"/>
        </w:rPr>
        <w:t xml:space="preserve"> </w:t>
      </w:r>
    </w:p>
    <w:p w14:paraId="6988BD6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w:t>
      </w:r>
      <w:r>
        <w:rPr>
          <w:rFonts w:eastAsia="Times New Roman" w:cs="Times New Roman"/>
          <w:szCs w:val="24"/>
        </w:rPr>
        <w:t>χι.</w:t>
      </w:r>
    </w:p>
    <w:p w14:paraId="6988BD6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6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988BD6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6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6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6F"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942 και ειδικό 21 έγινε δεκτή ως έχει κατά πλειοψηφία και εντάσσεται στο νομοσχέδιο ως ίδιο άρθρο.</w:t>
      </w:r>
    </w:p>
    <w:p w14:paraId="6988BD7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923 και ειδικό 2 ως έχει;</w:t>
      </w:r>
    </w:p>
    <w:p w14:paraId="6988BD7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72"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ΓΕΩΡΓΙΟ</w:t>
      </w:r>
      <w:r>
        <w:rPr>
          <w:rFonts w:eastAsia="Times New Roman" w:cs="Times New Roman"/>
          <w:b/>
          <w:szCs w:val="24"/>
        </w:rPr>
        <w:t xml:space="preserve">Σ ΓΕΩΡΓΑΝΤΑΣ: </w:t>
      </w:r>
      <w:r>
        <w:rPr>
          <w:rFonts w:eastAsia="Times New Roman" w:cs="Times New Roman"/>
          <w:szCs w:val="24"/>
        </w:rPr>
        <w:t>Όχι.</w:t>
      </w:r>
      <w:r>
        <w:rPr>
          <w:rFonts w:eastAsia="Times New Roman" w:cs="Times New Roman"/>
          <w:b/>
          <w:szCs w:val="24"/>
        </w:rPr>
        <w:t xml:space="preserve"> </w:t>
      </w:r>
    </w:p>
    <w:p w14:paraId="6988BD7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7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7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7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7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988BD7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79"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923 και ειδικό 2 έγινε δεκτή ως έχει κατά πλειοψηφία και εντάσσεται στο νομοσχέδιο ως ίδιο άρθρο.</w:t>
      </w:r>
    </w:p>
    <w:p w14:paraId="6988BD7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924 και ειδικό 3 ως έχει;</w:t>
      </w:r>
    </w:p>
    <w:p w14:paraId="6988BD7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7C"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ΓΕΩΡΓΑΝΤΑΣ: </w:t>
      </w:r>
      <w:r>
        <w:rPr>
          <w:rFonts w:eastAsia="Times New Roman" w:cs="Times New Roman"/>
          <w:szCs w:val="24"/>
        </w:rPr>
        <w:t xml:space="preserve">Ναι. </w:t>
      </w:r>
    </w:p>
    <w:p w14:paraId="6988BD7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Ναι.</w:t>
      </w:r>
    </w:p>
    <w:p w14:paraId="6988BD7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7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988BD8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8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8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83"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924 και </w:t>
      </w:r>
      <w:r>
        <w:rPr>
          <w:rFonts w:eastAsia="Times New Roman" w:cs="Times New Roman"/>
          <w:szCs w:val="24"/>
        </w:rPr>
        <w:t>ειδικό 3 έγινε δεκτή ως έχει ομοφώνως και εντάσσεται στο νομοσχέδιο ως ίδιο άρθρο.</w:t>
      </w:r>
    </w:p>
    <w:p w14:paraId="6988BD8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933 και ειδικό 12 ως έχει;</w:t>
      </w:r>
    </w:p>
    <w:p w14:paraId="6988BD8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86"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ΓΕΩΡΓΑΝΤΑΣ: </w:t>
      </w:r>
      <w:r>
        <w:rPr>
          <w:rFonts w:eastAsia="Times New Roman" w:cs="Times New Roman"/>
          <w:szCs w:val="24"/>
        </w:rPr>
        <w:t>Παρών.</w:t>
      </w:r>
      <w:r>
        <w:rPr>
          <w:rFonts w:eastAsia="Times New Roman" w:cs="Times New Roman"/>
          <w:b/>
          <w:szCs w:val="24"/>
        </w:rPr>
        <w:t xml:space="preserve"> </w:t>
      </w:r>
    </w:p>
    <w:p w14:paraId="6988BD8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8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ΛΕΩΝΙΔΑΣ Γ</w:t>
      </w:r>
      <w:r>
        <w:rPr>
          <w:rFonts w:eastAsia="Times New Roman" w:cs="Times New Roman"/>
          <w:b/>
          <w:szCs w:val="24"/>
        </w:rPr>
        <w:t xml:space="preserve">ΡΗΓΟΡΑΚΟΣ: </w:t>
      </w:r>
      <w:r>
        <w:rPr>
          <w:rFonts w:eastAsia="Times New Roman" w:cs="Times New Roman"/>
          <w:szCs w:val="24"/>
        </w:rPr>
        <w:t>Ναι.</w:t>
      </w:r>
    </w:p>
    <w:p w14:paraId="6988BD8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988BD8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8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988BD8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8D"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933 και ειδικό 12 έγινε δεκτή ως έχει κατά πλειοψηφία και εντάσσεται στο νομοσχέδιο ως ίδιο άρθρο.</w:t>
      </w:r>
    </w:p>
    <w:p w14:paraId="6988BD8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934 και ειδικό 13 ως έχει;</w:t>
      </w:r>
    </w:p>
    <w:p w14:paraId="6988BD8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w:t>
      </w:r>
    </w:p>
    <w:p w14:paraId="6988BD90"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
          <w:szCs w:val="24"/>
        </w:rPr>
        <w:t>ΓΕΩΡΓΙ</w:t>
      </w:r>
      <w:r>
        <w:rPr>
          <w:rFonts w:eastAsia="Times New Roman" w:cs="Times New Roman"/>
          <w:b/>
          <w:szCs w:val="24"/>
        </w:rPr>
        <w:t xml:space="preserve">ΟΣ ΓΕΩΡΓΑΝΤΑΣ: </w:t>
      </w:r>
      <w:r>
        <w:rPr>
          <w:rFonts w:eastAsia="Times New Roman" w:cs="Times New Roman"/>
          <w:szCs w:val="24"/>
        </w:rPr>
        <w:t>Όχι.</w:t>
      </w:r>
      <w:r>
        <w:rPr>
          <w:rFonts w:eastAsia="Times New Roman" w:cs="Times New Roman"/>
          <w:b/>
          <w:szCs w:val="24"/>
        </w:rPr>
        <w:t xml:space="preserve"> </w:t>
      </w:r>
    </w:p>
    <w:p w14:paraId="6988BD9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92"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6988BD93"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988BD9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95"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9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97"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τροπολογία με γενικό αριθμό 934 και ειδικό 13 έγινε δεκτή ως έχει κατά πλειοψηφία και εντάσσεται στο νομοσχέδιο ως ίδιο άρθρο.</w:t>
      </w:r>
    </w:p>
    <w:p w14:paraId="6988BD98"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Εισερχόμαστε στην ψήφιση του ακροτελεύτιου άρθρου του νομοσχεδίου.</w:t>
      </w:r>
    </w:p>
    <w:p w14:paraId="6988BD99" w14:textId="77777777" w:rsidR="00374D63" w:rsidRDefault="00826AA3">
      <w:pPr>
        <w:spacing w:line="600" w:lineRule="auto"/>
        <w:ind w:firstLine="720"/>
        <w:contextualSpacing/>
        <w:jc w:val="both"/>
        <w:rPr>
          <w:rFonts w:eastAsia="Times New Roman"/>
          <w:szCs w:val="24"/>
        </w:rPr>
      </w:pPr>
      <w:r>
        <w:rPr>
          <w:rFonts w:eastAsia="Times New Roman"/>
          <w:szCs w:val="24"/>
        </w:rPr>
        <w:t>Ερωτάται το Σώμα: Γίνεται δεκτό το ακροτελεύτιο άρθ</w:t>
      </w:r>
      <w:r>
        <w:rPr>
          <w:rFonts w:eastAsia="Times New Roman"/>
          <w:szCs w:val="24"/>
        </w:rPr>
        <w:t>ρο;</w:t>
      </w:r>
    </w:p>
    <w:p w14:paraId="6988BD9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 </w:t>
      </w:r>
    </w:p>
    <w:p w14:paraId="6988BD9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6988BD9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9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r>
        <w:rPr>
          <w:rFonts w:eastAsia="Times New Roman" w:cs="Times New Roman"/>
          <w:b/>
          <w:szCs w:val="24"/>
        </w:rPr>
        <w:t xml:space="preserve"> </w:t>
      </w:r>
    </w:p>
    <w:p w14:paraId="6988BD9E"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9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A0"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A1"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6988BDA2" w14:textId="77777777" w:rsidR="00374D63" w:rsidRDefault="00826AA3">
      <w:pPr>
        <w:spacing w:line="600" w:lineRule="auto"/>
        <w:ind w:firstLine="720"/>
        <w:contextualSpacing/>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Τ</w:t>
      </w:r>
      <w:r>
        <w:rPr>
          <w:rFonts w:eastAsia="Times New Roman"/>
          <w:szCs w:val="24"/>
        </w:rPr>
        <w:t>ο ακροτελ</w:t>
      </w:r>
      <w:r>
        <w:rPr>
          <w:rFonts w:eastAsia="Times New Roman"/>
          <w:szCs w:val="24"/>
        </w:rPr>
        <w:t xml:space="preserve">εύτιο άρθρο έγινε δεκτό κατά πλειοψηφία. </w:t>
      </w:r>
    </w:p>
    <w:p w14:paraId="6988BDA3" w14:textId="77777777" w:rsidR="00374D63" w:rsidRDefault="00826AA3">
      <w:pPr>
        <w:spacing w:line="600" w:lineRule="auto"/>
        <w:ind w:firstLine="720"/>
        <w:contextualSpacing/>
        <w:jc w:val="both"/>
        <w:rPr>
          <w:rFonts w:eastAsia="Times New Roman" w:cs="Times New Roman"/>
          <w:b/>
          <w:szCs w:val="24"/>
        </w:rPr>
      </w:pPr>
      <w:r>
        <w:rPr>
          <w:rFonts w:eastAsia="Times New Roman" w:cs="Times New Roman"/>
          <w:bCs/>
          <w:shd w:val="clear" w:color="auto" w:fill="FFFFFF"/>
        </w:rPr>
        <w:t xml:space="preserve">Συνεπώς </w:t>
      </w:r>
      <w:r>
        <w:rPr>
          <w:rFonts w:eastAsia="Times New Roman" w:cs="Times New Roman"/>
          <w:szCs w:val="24"/>
        </w:rPr>
        <w:t xml:space="preserve">το </w:t>
      </w:r>
      <w:r>
        <w:rPr>
          <w:rFonts w:eastAsia="Times New Roman" w:cs="Times New Roman"/>
          <w:szCs w:val="24"/>
        </w:rPr>
        <w:t>νομοσχέδιο</w:t>
      </w:r>
      <w:r>
        <w:rPr>
          <w:rFonts w:eastAsia="Times New Roman" w:cs="Times New Roman"/>
          <w:szCs w:val="24"/>
        </w:rPr>
        <w:t xml:space="preserve"> του Υπουργείου Εσωτερικών</w:t>
      </w:r>
      <w:r>
        <w:rPr>
          <w:rFonts w:eastAsia="Times New Roman" w:cs="Times New Roman"/>
          <w:szCs w:val="24"/>
        </w:rPr>
        <w:t>:</w:t>
      </w:r>
      <w:r>
        <w:rPr>
          <w:rFonts w:eastAsia="Times New Roman" w:cs="Times New Roman"/>
          <w:szCs w:val="24"/>
        </w:rPr>
        <w:t xml:space="preserve">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w:t>
      </w:r>
      <w:r>
        <w:rPr>
          <w:rFonts w:eastAsia="Times New Roman" w:cs="Times New Roman"/>
          <w:szCs w:val="24"/>
        </w:rPr>
        <w:t>οδιότητας Υπουργείου Εσωτερικών και άλλες διατάξεις» έγινε δεκτό επί της αρχής, επί των άρθρων και επί των τροπολογιών.</w:t>
      </w:r>
      <w:r>
        <w:rPr>
          <w:rFonts w:eastAsia="Times New Roman" w:cs="Times New Roman"/>
          <w:b/>
          <w:szCs w:val="24"/>
        </w:rPr>
        <w:t xml:space="preserve"> </w:t>
      </w:r>
    </w:p>
    <w:p w14:paraId="6988BDA4"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ψήφιση</w:t>
      </w:r>
      <w:r>
        <w:rPr>
          <w:rFonts w:eastAsia="Times New Roman" w:cs="Times New Roman"/>
          <w:szCs w:val="24"/>
        </w:rPr>
        <w:t xml:space="preserve"> </w:t>
      </w:r>
      <w:r>
        <w:rPr>
          <w:rFonts w:eastAsia="Times New Roman" w:cs="Times New Roman"/>
          <w:szCs w:val="24"/>
        </w:rPr>
        <w:t xml:space="preserve">στο σύνολο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νομοσχ</w:t>
      </w:r>
      <w:r>
        <w:rPr>
          <w:rFonts w:eastAsia="Times New Roman" w:cs="Times New Roman"/>
          <w:szCs w:val="24"/>
        </w:rPr>
        <w:t>ε</w:t>
      </w:r>
      <w:r>
        <w:rPr>
          <w:rFonts w:eastAsia="Times New Roman" w:cs="Times New Roman"/>
          <w:szCs w:val="24"/>
        </w:rPr>
        <w:t>δ</w:t>
      </w:r>
      <w:r>
        <w:rPr>
          <w:rFonts w:eastAsia="Times New Roman" w:cs="Times New Roman"/>
          <w:szCs w:val="24"/>
        </w:rPr>
        <w:t>ίου.</w:t>
      </w:r>
    </w:p>
    <w:p w14:paraId="6988BDA5" w14:textId="77777777" w:rsidR="00374D63" w:rsidRDefault="00826AA3">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και στο σύνολο;</w:t>
      </w:r>
    </w:p>
    <w:p w14:paraId="6988BDA6"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Ναι. </w:t>
      </w:r>
    </w:p>
    <w:p w14:paraId="6988BDA7"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6988BDA8"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988BDA9"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6988BDAA"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988BDAB"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6988BDAC"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988BDAD"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6988BDAE" w14:textId="77777777" w:rsidR="00374D63" w:rsidRDefault="00826AA3">
      <w:pPr>
        <w:spacing w:line="600" w:lineRule="auto"/>
        <w:ind w:firstLine="720"/>
        <w:contextualSpacing/>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bCs/>
        </w:rPr>
        <w:t>Το νομοσχέδιο έγινε δεκτό και σ</w:t>
      </w:r>
      <w:r>
        <w:rPr>
          <w:rFonts w:eastAsia="Times New Roman"/>
          <w:bCs/>
        </w:rPr>
        <w:t>το σύνολο κατά πλειοψηφία.</w:t>
      </w:r>
    </w:p>
    <w:p w14:paraId="6988BDAF" w14:textId="77777777" w:rsidR="00374D63" w:rsidRDefault="00826AA3">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Συνεπώς </w:t>
      </w:r>
      <w:r>
        <w:rPr>
          <w:rFonts w:eastAsia="Times New Roman" w:cs="Times New Roman"/>
          <w:szCs w:val="24"/>
        </w:rPr>
        <w:t xml:space="preserve">το </w:t>
      </w:r>
      <w:r>
        <w:rPr>
          <w:rFonts w:eastAsia="Times New Roman" w:cs="Times New Roman"/>
          <w:szCs w:val="24"/>
        </w:rPr>
        <w:t>νομοσχέδιο</w:t>
      </w:r>
      <w:r>
        <w:rPr>
          <w:rFonts w:eastAsia="Times New Roman" w:cs="Times New Roman"/>
          <w:szCs w:val="24"/>
        </w:rPr>
        <w:t xml:space="preserve"> του Υπουργείου Εσωτερικών</w:t>
      </w:r>
      <w:r>
        <w:rPr>
          <w:rFonts w:eastAsia="Times New Roman" w:cs="Times New Roman"/>
          <w:szCs w:val="24"/>
        </w:rPr>
        <w:t>:</w:t>
      </w:r>
      <w:r>
        <w:rPr>
          <w:rFonts w:eastAsia="Times New Roman" w:cs="Times New Roman"/>
          <w:szCs w:val="24"/>
        </w:rPr>
        <w:t xml:space="preserve"> «Συμπληρωματικά Μέτρα εφαρμογής του Κανονισμού (ΕΕ, ΕΥΡΑΤΟΜ) 1141/2014 περί ευρωπαϊκών πολιτικών κομμάτων και ιδρυμάτων, μέτρα επιτάχυνσης του κυβερνητικού έργου αρμοδιότητας Υπουρ</w:t>
      </w:r>
      <w:r>
        <w:rPr>
          <w:rFonts w:eastAsia="Times New Roman" w:cs="Times New Roman"/>
          <w:szCs w:val="24"/>
        </w:rPr>
        <w:t>γείου Εσωτερικών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6988BDB0" w14:textId="77777777" w:rsidR="00374D63" w:rsidRDefault="00826AA3">
      <w:pPr>
        <w:spacing w:line="600" w:lineRule="auto"/>
        <w:ind w:firstLine="720"/>
        <w:contextualSpacing/>
        <w:jc w:val="center"/>
        <w:rPr>
          <w:rFonts w:eastAsia="Times New Roman" w:cs="Times New Roman"/>
          <w:b/>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σελίδα 576α</w:t>
      </w:r>
      <w:r>
        <w:rPr>
          <w:rFonts w:eastAsia="Times New Roman" w:cs="Times New Roman"/>
          <w:szCs w:val="24"/>
        </w:rPr>
        <w:t>)</w:t>
      </w:r>
    </w:p>
    <w:p w14:paraId="6988BDB1" w14:textId="77777777" w:rsidR="00374D63" w:rsidRDefault="00826AA3">
      <w:pPr>
        <w:spacing w:line="600" w:lineRule="auto"/>
        <w:ind w:firstLine="720"/>
        <w:contextualSpacing/>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Κυρίες κα</w:t>
      </w:r>
      <w:r>
        <w:rPr>
          <w:rFonts w:eastAsia="Times New Roman"/>
          <w:szCs w:val="24"/>
        </w:rPr>
        <w:t>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988BDB2" w14:textId="77777777" w:rsidR="00374D63" w:rsidRDefault="00826AA3">
      <w:pPr>
        <w:spacing w:line="600" w:lineRule="auto"/>
        <w:ind w:firstLine="720"/>
        <w:contextualSpacing/>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6988BDB3" w14:textId="77777777" w:rsidR="00374D63" w:rsidRDefault="00826AA3">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szCs w:val="24"/>
        </w:rPr>
        <w:t>Συνεπώς τ</w:t>
      </w:r>
      <w:r>
        <w:rPr>
          <w:rFonts w:eastAsia="Times New Roman"/>
          <w:szCs w:val="24"/>
        </w:rPr>
        <w:t>ο Σώμα παρέσχε τη ζητηθείσα εξουσιοδότηση.</w:t>
      </w:r>
    </w:p>
    <w:p w14:paraId="6988BDB4" w14:textId="77777777" w:rsidR="00374D63" w:rsidRDefault="00826AA3">
      <w:pPr>
        <w:spacing w:line="600" w:lineRule="auto"/>
        <w:ind w:firstLine="720"/>
        <w:contextualSpacing/>
        <w:jc w:val="both"/>
        <w:rPr>
          <w:rFonts w:eastAsia="Times New Roman"/>
          <w:szCs w:val="24"/>
        </w:rPr>
      </w:pPr>
      <w:r>
        <w:rPr>
          <w:rFonts w:eastAsia="Times New Roman"/>
          <w:szCs w:val="24"/>
        </w:rPr>
        <w:t>Έχουν διανεμηθεί τα Πρακτικά της Δευτέρας 12 Δεκεμβρίου 2016, της Τετάρτης 14 Δεκεμβρίου 2016, της Πέμπτης 15 Δεκεμβρίου 2016, της Παρασκευής 16 Δεκεμβρίου 2016, της Δευτέρας 19 Δεκεμβρίου 2016, της Τρίτη</w:t>
      </w:r>
      <w:r>
        <w:rPr>
          <w:rFonts w:eastAsia="Times New Roman"/>
          <w:szCs w:val="24"/>
        </w:rPr>
        <w:t xml:space="preserve">ς 20 Δεκεμβρίου 2016 και της Τετάρτης 21 Δεκεμβρίου 2016 και ερωτάται το Σώμα αν τα επικυρώνει. </w:t>
      </w:r>
    </w:p>
    <w:p w14:paraId="6988BDB5" w14:textId="77777777" w:rsidR="00374D63" w:rsidRDefault="00826AA3">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988BDB6" w14:textId="77777777" w:rsidR="00374D63" w:rsidRDefault="00826AA3">
      <w:pPr>
        <w:spacing w:line="600" w:lineRule="auto"/>
        <w:ind w:firstLine="720"/>
        <w:contextualSpacing/>
        <w:jc w:val="both"/>
        <w:rPr>
          <w:rFonts w:eastAsia="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szCs w:val="24"/>
        </w:rPr>
        <w:t xml:space="preserve">Συνεπώς τα Πρακτικά </w:t>
      </w:r>
      <w:r>
        <w:rPr>
          <w:rFonts w:eastAsia="Times New Roman"/>
          <w:szCs w:val="24"/>
        </w:rPr>
        <w:t>της Δευτέρας 12 Δεκεμβρίου 2016, της Τετάρτης 14 Δεκεμβρίο</w:t>
      </w:r>
      <w:r>
        <w:rPr>
          <w:rFonts w:eastAsia="Times New Roman"/>
          <w:szCs w:val="24"/>
        </w:rPr>
        <w:t>υ 2016, της Πέμπτης 15 Δεκεμβρίου 2016, της Παρασκευής 16 Δεκεμβρίου 2016, της Δευτέρας 19 Δεκεμβρίου 2016, της Τρίτης 20 Δεκεμβρίου 2016 και της Τετάρτης 21 Δεκεμβρίου 2016 επικυρώθηκαν.</w:t>
      </w:r>
    </w:p>
    <w:p w14:paraId="6988BDB7" w14:textId="77777777" w:rsidR="00374D63" w:rsidRDefault="00826AA3">
      <w:pPr>
        <w:spacing w:line="600" w:lineRule="auto"/>
        <w:ind w:firstLine="720"/>
        <w:contextualSpacing/>
        <w:jc w:val="both"/>
        <w:rPr>
          <w:rFonts w:eastAsia="Times New Roman"/>
          <w:bCs/>
        </w:rPr>
      </w:pPr>
      <w:r>
        <w:rPr>
          <w:rFonts w:eastAsia="Times New Roman"/>
          <w:szCs w:val="24"/>
        </w:rPr>
        <w:t>Κυρίες και κύριοι συνάδελφοι, έχω την τιμή να ανακοινώσω στο Σώμα ότ</w:t>
      </w:r>
      <w:r>
        <w:rPr>
          <w:rFonts w:eastAsia="Times New Roman"/>
          <w:szCs w:val="24"/>
        </w:rPr>
        <w:t xml:space="preserve">ι ο Υπουργός Δικαιοσύνης, Διαφάνειας και Ανθρωπίνων Δικαιωμάτων διαβίβασε στη </w:t>
      </w:r>
      <w:r>
        <w:rPr>
          <w:rFonts w:eastAsia="Times New Roman"/>
          <w:bCs/>
        </w:rPr>
        <w:t>Βουλή σύμφωνα με το άρθρο 86 του Συντάγματος και του ν.3126/2003 «Ποινική ευθύνη των Υπουργών», όπως ισχύει, στις 23</w:t>
      </w:r>
      <w:r>
        <w:rPr>
          <w:rFonts w:eastAsia="Times New Roman"/>
          <w:bCs/>
        </w:rPr>
        <w:t>-</w:t>
      </w:r>
      <w:r>
        <w:rPr>
          <w:rFonts w:eastAsia="Times New Roman"/>
          <w:bCs/>
        </w:rPr>
        <w:t>2</w:t>
      </w:r>
      <w:r>
        <w:rPr>
          <w:rFonts w:eastAsia="Times New Roman"/>
          <w:bCs/>
        </w:rPr>
        <w:t>-</w:t>
      </w:r>
      <w:r>
        <w:rPr>
          <w:rFonts w:eastAsia="Times New Roman"/>
          <w:bCs/>
        </w:rPr>
        <w:t>2017 ποινική δικογραφία που αφορά στον Υπουργό Εθνικής Άμυν</w:t>
      </w:r>
      <w:r>
        <w:rPr>
          <w:rFonts w:eastAsia="Times New Roman"/>
          <w:bCs/>
        </w:rPr>
        <w:t xml:space="preserve">ας κ. Παναγιώτη Καμμένο. </w:t>
      </w:r>
    </w:p>
    <w:p w14:paraId="6988BDB8" w14:textId="77777777" w:rsidR="00374D63" w:rsidRDefault="00826AA3">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6988BDB9" w14:textId="77777777" w:rsidR="00374D63" w:rsidRDefault="00826AA3">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988BDBA" w14:textId="77777777" w:rsidR="00374D63" w:rsidRDefault="00826AA3">
      <w:pPr>
        <w:spacing w:line="600" w:lineRule="auto"/>
        <w:ind w:firstLine="720"/>
        <w:contextualSpacing/>
        <w:jc w:val="both"/>
        <w:rPr>
          <w:rFonts w:eastAsia="Times New Roman"/>
          <w:szCs w:val="24"/>
        </w:rPr>
      </w:pPr>
      <w:r>
        <w:rPr>
          <w:rFonts w:eastAsia="Times New Roman"/>
          <w:b/>
          <w:bCs/>
        </w:rPr>
        <w:t xml:space="preserve">ΠΡΟΕΔΡΕΥΟΥΣΑ (Αναστασία Χριστοδουλοπούλου): </w:t>
      </w:r>
      <w:r>
        <w:rPr>
          <w:rFonts w:eastAsia="Times New Roman"/>
          <w:szCs w:val="24"/>
        </w:rPr>
        <w:t xml:space="preserve">Με τη συναίνεση του Σώματος και ώρα 21.19΄ </w:t>
      </w:r>
      <w:proofErr w:type="spellStart"/>
      <w:r>
        <w:rPr>
          <w:rFonts w:eastAsia="Times New Roman"/>
          <w:szCs w:val="24"/>
        </w:rPr>
        <w:t>λύεται</w:t>
      </w:r>
      <w:proofErr w:type="spellEnd"/>
      <w:r>
        <w:rPr>
          <w:rFonts w:eastAsia="Times New Roman"/>
          <w:szCs w:val="24"/>
        </w:rPr>
        <w:t xml:space="preserve"> η συνεδρίαση για </w:t>
      </w:r>
      <w:r>
        <w:rPr>
          <w:rFonts w:eastAsia="Times New Roman"/>
          <w:szCs w:val="24"/>
        </w:rPr>
        <w:t>αύ</w:t>
      </w:r>
      <w:r>
        <w:rPr>
          <w:rFonts w:eastAsia="Times New Roman"/>
          <w:szCs w:val="24"/>
        </w:rPr>
        <w:t>ριο</w:t>
      </w:r>
      <w:r>
        <w:rPr>
          <w:rFonts w:eastAsia="Times New Roman"/>
          <w:szCs w:val="24"/>
        </w:rPr>
        <w:t>,</w:t>
      </w:r>
      <w:r>
        <w:rPr>
          <w:rFonts w:eastAsia="Times New Roman"/>
          <w:szCs w:val="24"/>
        </w:rPr>
        <w:t xml:space="preserve"> ημέρα </w:t>
      </w:r>
      <w:r>
        <w:rPr>
          <w:rFonts w:eastAsia="Times New Roman"/>
          <w:szCs w:val="24"/>
        </w:rPr>
        <w:t>Παρασκευή και ώρα 10.00΄</w:t>
      </w:r>
      <w:r>
        <w:rPr>
          <w:rFonts w:eastAsia="Times New Roman"/>
          <w:szCs w:val="24"/>
        </w:rPr>
        <w:t>,</w:t>
      </w:r>
      <w:r>
        <w:rPr>
          <w:rFonts w:eastAsia="Times New Roman"/>
          <w:szCs w:val="24"/>
        </w:rPr>
        <w:t xml:space="preserve"> με αντικείμενο εργασιών του Σώματος κοινοβουλευτικό έλεγχο</w:t>
      </w:r>
      <w:r>
        <w:rPr>
          <w:rFonts w:eastAsia="Times New Roman"/>
          <w:szCs w:val="24"/>
        </w:rPr>
        <w:t>:</w:t>
      </w:r>
      <w:r>
        <w:rPr>
          <w:rFonts w:eastAsia="Times New Roman"/>
          <w:szCs w:val="24"/>
        </w:rPr>
        <w:t xml:space="preserve"> α) συζήτηση επικαίρων ερωτήσεων και β) συζήτηση </w:t>
      </w:r>
      <w:r>
        <w:rPr>
          <w:rFonts w:eastAsia="Times New Roman"/>
          <w:szCs w:val="24"/>
        </w:rPr>
        <w:t xml:space="preserve">της υπ’ αριθμόν 8/7/2-2-2017 </w:t>
      </w:r>
      <w:r>
        <w:rPr>
          <w:rFonts w:eastAsia="Times New Roman"/>
          <w:szCs w:val="24"/>
        </w:rPr>
        <w:t xml:space="preserve">επίκαιρης επερώτησης </w:t>
      </w:r>
      <w:r>
        <w:rPr>
          <w:rFonts w:eastAsia="Times New Roman"/>
          <w:szCs w:val="24"/>
        </w:rPr>
        <w:t>σύμφωνα με την ημερήσια διάταξη</w:t>
      </w:r>
      <w:r>
        <w:rPr>
          <w:rFonts w:eastAsia="Times New Roman"/>
          <w:szCs w:val="24"/>
        </w:rPr>
        <w:t>.</w:t>
      </w:r>
    </w:p>
    <w:p w14:paraId="6988BDBB" w14:textId="77777777" w:rsidR="00374D63" w:rsidRDefault="00826AA3">
      <w:pPr>
        <w:spacing w:line="600" w:lineRule="auto"/>
        <w:ind w:firstLine="720"/>
        <w:contextualSpacing/>
        <w:jc w:val="both"/>
        <w:rPr>
          <w:rFonts w:eastAsia="Times New Roman" w:cs="Times New Roman"/>
          <w:bCs/>
          <w:shd w:val="clear" w:color="auto" w:fill="FFFFFF"/>
        </w:rPr>
      </w:pPr>
      <w:r>
        <w:rPr>
          <w:rFonts w:eastAsia="Times New Roman"/>
          <w:b/>
          <w:bCs/>
          <w:szCs w:val="24"/>
        </w:rPr>
        <w:t xml:space="preserve">Ο ΠΡΟΕΔΡΟΣ                  </w:t>
      </w:r>
      <w:r>
        <w:rPr>
          <w:rFonts w:eastAsia="Times New Roman"/>
          <w:b/>
          <w:bCs/>
          <w:szCs w:val="24"/>
        </w:rPr>
        <w:t xml:space="preserve">                                            ΟΙ ΓΡΑΜΜΑΤΕΙΣ</w:t>
      </w:r>
    </w:p>
    <w:sectPr w:rsidR="00374D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MDM/CzmhEKDEC8f5BpmnlxdY45c=" w:salt="5m6LQVYOM+smU3tlIdAi2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63"/>
    <w:rsid w:val="00374D63"/>
    <w:rsid w:val="00826AA3"/>
    <w:rsid w:val="00A46C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B296"/>
  <w15:docId w15:val="{BD72C370-4CED-4F48-A3F0-03D1B19F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2CB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B2CBA"/>
    <w:rPr>
      <w:rFonts w:ascii="Segoe UI" w:hAnsi="Segoe UI" w:cs="Segoe UI"/>
      <w:sz w:val="18"/>
      <w:szCs w:val="18"/>
    </w:rPr>
  </w:style>
  <w:style w:type="paragraph" w:styleId="a4">
    <w:name w:val="Revision"/>
    <w:hidden/>
    <w:uiPriority w:val="99"/>
    <w:semiHidden/>
    <w:rsid w:val="00C50520"/>
    <w:pPr>
      <w:spacing w:after="0" w:line="240" w:lineRule="auto"/>
    </w:pPr>
  </w:style>
  <w:style w:type="paragraph" w:styleId="a5">
    <w:name w:val="List Paragraph"/>
    <w:basedOn w:val="a"/>
    <w:uiPriority w:val="34"/>
    <w:qFormat/>
    <w:rsid w:val="0071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405</MetadataID>
    <Session xmlns="641f345b-441b-4b81-9152-adc2e73ba5e1">Β´</Session>
    <Date xmlns="641f345b-441b-4b81-9152-adc2e73ba5e1">2017-02-22T22:00:00+00:00</Date>
    <Status xmlns="641f345b-441b-4b81-9152-adc2e73ba5e1">
      <Url>http://srv-sp1/praktika/Lists/Incoming_Metadata/EditForm.aspx?ID=405&amp;Source=/praktika/Recordings_Library/Forms/AllItems.aspx</Url>
      <Description>Δημοσιεύτηκε</Description>
    </Status>
    <Meeting xmlns="641f345b-441b-4b81-9152-adc2e73ba5e1">ΟΘ´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DEF1E-A2DD-452A-B931-339647084236}">
  <ds:schemaRefs>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641f345b-441b-4b81-9152-adc2e73ba5e1"/>
    <ds:schemaRef ds:uri="http://purl.org/dc/dcmitype/"/>
  </ds:schemaRefs>
</ds:datastoreItem>
</file>

<file path=customXml/itemProps2.xml><?xml version="1.0" encoding="utf-8"?>
<ds:datastoreItem xmlns:ds="http://schemas.openxmlformats.org/officeDocument/2006/customXml" ds:itemID="{E54306D5-647A-48FF-B769-EB0795A32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5FE23E-384A-4F12-81CA-C8D098E70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522</Pages>
  <Words>95448</Words>
  <Characters>515424</Characters>
  <Application>Microsoft Office Word</Application>
  <DocSecurity>0</DocSecurity>
  <Lines>4295</Lines>
  <Paragraphs>1219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2017-03-01T12:46:00Z</dcterms:created>
  <dcterms:modified xsi:type="dcterms:W3CDTF">2017-03-01T12:46:00Z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