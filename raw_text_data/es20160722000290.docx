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4F696" w14:textId="77777777" w:rsidR="0071404A" w:rsidRPr="0071404A" w:rsidRDefault="0071404A" w:rsidP="0071404A">
      <w:pPr>
        <w:spacing w:after="0" w:line="360" w:lineRule="auto"/>
        <w:rPr>
          <w:ins w:id="0" w:author="Φλούδα Χριστίνα" w:date="2016-07-29T10:47:00Z"/>
          <w:rFonts w:eastAsia="Times New Roman"/>
          <w:szCs w:val="24"/>
          <w:lang w:eastAsia="en-US"/>
        </w:rPr>
      </w:pPr>
      <w:ins w:id="1" w:author="Φλούδα Χριστίνα" w:date="2016-07-29T10:47:00Z">
        <w:r w:rsidRPr="0071404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134A42D" w14:textId="77777777" w:rsidR="0071404A" w:rsidRPr="0071404A" w:rsidRDefault="0071404A" w:rsidP="0071404A">
      <w:pPr>
        <w:spacing w:after="0" w:line="360" w:lineRule="auto"/>
        <w:rPr>
          <w:ins w:id="2" w:author="Φλούδα Χριστίνα" w:date="2016-07-29T10:47:00Z"/>
          <w:rFonts w:eastAsia="Times New Roman"/>
          <w:szCs w:val="24"/>
          <w:lang w:eastAsia="en-US"/>
        </w:rPr>
      </w:pPr>
    </w:p>
    <w:p w14:paraId="5B8AF0FE" w14:textId="77777777" w:rsidR="0071404A" w:rsidRPr="0071404A" w:rsidRDefault="0071404A" w:rsidP="0071404A">
      <w:pPr>
        <w:spacing w:after="0" w:line="360" w:lineRule="auto"/>
        <w:rPr>
          <w:ins w:id="3" w:author="Φλούδα Χριστίνα" w:date="2016-07-29T10:47:00Z"/>
          <w:rFonts w:eastAsia="Times New Roman"/>
          <w:szCs w:val="24"/>
          <w:lang w:eastAsia="en-US"/>
        </w:rPr>
      </w:pPr>
      <w:ins w:id="4" w:author="Φλούδα Χριστίνα" w:date="2016-07-29T10:47:00Z">
        <w:r w:rsidRPr="0071404A">
          <w:rPr>
            <w:rFonts w:eastAsia="Times New Roman"/>
            <w:szCs w:val="24"/>
            <w:lang w:eastAsia="en-US"/>
          </w:rPr>
          <w:t>ΠΙΝΑΚΑΣ ΠΕΡΙΕΧΟΜΕΝΩΝ</w:t>
        </w:r>
      </w:ins>
    </w:p>
    <w:p w14:paraId="7C4C2546" w14:textId="77777777" w:rsidR="0071404A" w:rsidRPr="0071404A" w:rsidRDefault="0071404A" w:rsidP="0071404A">
      <w:pPr>
        <w:spacing w:after="0" w:line="360" w:lineRule="auto"/>
        <w:rPr>
          <w:ins w:id="5" w:author="Φλούδα Χριστίνα" w:date="2016-07-29T10:47:00Z"/>
          <w:rFonts w:eastAsia="Times New Roman"/>
          <w:szCs w:val="24"/>
          <w:lang w:eastAsia="en-US"/>
        </w:rPr>
      </w:pPr>
      <w:ins w:id="6" w:author="Φλούδα Χριστίνα" w:date="2016-07-29T10:47:00Z">
        <w:r w:rsidRPr="0071404A">
          <w:rPr>
            <w:rFonts w:eastAsia="Times New Roman"/>
            <w:szCs w:val="24"/>
            <w:lang w:eastAsia="en-US"/>
          </w:rPr>
          <w:t xml:space="preserve">ΙΖ΄ ΠΕΡΙΟΔΟΣ </w:t>
        </w:r>
      </w:ins>
    </w:p>
    <w:p w14:paraId="103EF468" w14:textId="77777777" w:rsidR="0071404A" w:rsidRPr="0071404A" w:rsidRDefault="0071404A" w:rsidP="0071404A">
      <w:pPr>
        <w:spacing w:after="0" w:line="360" w:lineRule="auto"/>
        <w:rPr>
          <w:ins w:id="7" w:author="Φλούδα Χριστίνα" w:date="2016-07-29T10:47:00Z"/>
          <w:rFonts w:eastAsia="Times New Roman"/>
          <w:szCs w:val="24"/>
          <w:lang w:eastAsia="en-US"/>
        </w:rPr>
      </w:pPr>
      <w:ins w:id="8" w:author="Φλούδα Χριστίνα" w:date="2016-07-29T10:47:00Z">
        <w:r w:rsidRPr="0071404A">
          <w:rPr>
            <w:rFonts w:eastAsia="Times New Roman"/>
            <w:szCs w:val="24"/>
            <w:lang w:eastAsia="en-US"/>
          </w:rPr>
          <w:t>ΠΡΟΕΔΡΕΥΟΜΕΝΗΣ ΚΟΙΝΟΒΟΥΛΕΥΤΙΚΗΣ ΔΗΜΟΚΡΑΤΙΑΣ</w:t>
        </w:r>
      </w:ins>
    </w:p>
    <w:p w14:paraId="5A32E490" w14:textId="77777777" w:rsidR="0071404A" w:rsidRPr="0071404A" w:rsidRDefault="0071404A" w:rsidP="0071404A">
      <w:pPr>
        <w:spacing w:after="0" w:line="360" w:lineRule="auto"/>
        <w:rPr>
          <w:ins w:id="9" w:author="Φλούδα Χριστίνα" w:date="2016-07-29T10:47:00Z"/>
          <w:rFonts w:eastAsia="Times New Roman"/>
          <w:szCs w:val="24"/>
          <w:lang w:eastAsia="en-US"/>
        </w:rPr>
      </w:pPr>
      <w:ins w:id="10" w:author="Φλούδα Χριστίνα" w:date="2016-07-29T10:47:00Z">
        <w:r w:rsidRPr="0071404A">
          <w:rPr>
            <w:rFonts w:eastAsia="Times New Roman"/>
            <w:szCs w:val="24"/>
            <w:lang w:eastAsia="en-US"/>
          </w:rPr>
          <w:t>ΣΥΝΟΔΟΣ Α΄</w:t>
        </w:r>
      </w:ins>
    </w:p>
    <w:p w14:paraId="6D775DA6" w14:textId="77777777" w:rsidR="0071404A" w:rsidRPr="0071404A" w:rsidRDefault="0071404A" w:rsidP="0071404A">
      <w:pPr>
        <w:spacing w:after="0" w:line="360" w:lineRule="auto"/>
        <w:rPr>
          <w:ins w:id="11" w:author="Φλούδα Χριστίνα" w:date="2016-07-29T10:47:00Z"/>
          <w:rFonts w:eastAsia="Times New Roman"/>
          <w:szCs w:val="24"/>
          <w:lang w:eastAsia="en-US"/>
        </w:rPr>
      </w:pPr>
    </w:p>
    <w:p w14:paraId="17509461" w14:textId="77777777" w:rsidR="0071404A" w:rsidRPr="0071404A" w:rsidRDefault="0071404A" w:rsidP="0071404A">
      <w:pPr>
        <w:spacing w:after="0" w:line="360" w:lineRule="auto"/>
        <w:rPr>
          <w:ins w:id="12" w:author="Φλούδα Χριστίνα" w:date="2016-07-29T10:47:00Z"/>
          <w:rFonts w:eastAsia="Times New Roman"/>
          <w:szCs w:val="24"/>
          <w:lang w:eastAsia="en-US"/>
        </w:rPr>
      </w:pPr>
      <w:ins w:id="13" w:author="Φλούδα Χριστίνα" w:date="2016-07-29T10:47:00Z">
        <w:r w:rsidRPr="0071404A">
          <w:rPr>
            <w:rFonts w:eastAsia="Times New Roman"/>
            <w:szCs w:val="24"/>
            <w:lang w:eastAsia="en-US"/>
          </w:rPr>
          <w:t>ΣΥΝΕΔΡΙΑΣΗ ΡΞΖ΄</w:t>
        </w:r>
      </w:ins>
    </w:p>
    <w:p w14:paraId="09591672" w14:textId="77777777" w:rsidR="0071404A" w:rsidRPr="0071404A" w:rsidRDefault="0071404A" w:rsidP="0071404A">
      <w:pPr>
        <w:spacing w:after="0" w:line="360" w:lineRule="auto"/>
        <w:rPr>
          <w:ins w:id="14" w:author="Φλούδα Χριστίνα" w:date="2016-07-29T10:47:00Z"/>
          <w:rFonts w:eastAsia="Times New Roman"/>
          <w:szCs w:val="24"/>
          <w:lang w:eastAsia="en-US"/>
        </w:rPr>
      </w:pPr>
      <w:ins w:id="15" w:author="Φλούδα Χριστίνα" w:date="2016-07-29T10:47:00Z">
        <w:r w:rsidRPr="0071404A">
          <w:rPr>
            <w:rFonts w:eastAsia="Times New Roman"/>
            <w:szCs w:val="24"/>
            <w:lang w:eastAsia="en-US"/>
          </w:rPr>
          <w:t>Παρασκευή  22 Ιουλίου 2016</w:t>
        </w:r>
      </w:ins>
    </w:p>
    <w:p w14:paraId="39BED8A6" w14:textId="77777777" w:rsidR="0071404A" w:rsidRPr="0071404A" w:rsidRDefault="0071404A" w:rsidP="0071404A">
      <w:pPr>
        <w:spacing w:after="0" w:line="360" w:lineRule="auto"/>
        <w:rPr>
          <w:ins w:id="16" w:author="Φλούδα Χριστίνα" w:date="2016-07-29T10:47:00Z"/>
          <w:rFonts w:eastAsia="Times New Roman"/>
          <w:szCs w:val="24"/>
          <w:lang w:eastAsia="en-US"/>
        </w:rPr>
      </w:pPr>
    </w:p>
    <w:p w14:paraId="698A2BD9" w14:textId="77777777" w:rsidR="0071404A" w:rsidRPr="0071404A" w:rsidRDefault="0071404A" w:rsidP="0071404A">
      <w:pPr>
        <w:spacing w:after="0" w:line="360" w:lineRule="auto"/>
        <w:rPr>
          <w:ins w:id="17" w:author="Φλούδα Χριστίνα" w:date="2016-07-29T10:47:00Z"/>
          <w:rFonts w:eastAsia="Times New Roman"/>
          <w:szCs w:val="24"/>
          <w:lang w:eastAsia="en-US"/>
        </w:rPr>
      </w:pPr>
      <w:ins w:id="18" w:author="Φλούδα Χριστίνα" w:date="2016-07-29T10:47:00Z">
        <w:r w:rsidRPr="0071404A">
          <w:rPr>
            <w:rFonts w:eastAsia="Times New Roman"/>
            <w:szCs w:val="24"/>
            <w:lang w:eastAsia="en-US"/>
          </w:rPr>
          <w:t>ΘΕΜΑΤΑ</w:t>
        </w:r>
      </w:ins>
    </w:p>
    <w:p w14:paraId="74C111F9" w14:textId="77777777" w:rsidR="0071404A" w:rsidRPr="0071404A" w:rsidRDefault="0071404A" w:rsidP="0071404A">
      <w:pPr>
        <w:spacing w:after="0" w:line="360" w:lineRule="auto"/>
        <w:rPr>
          <w:ins w:id="19" w:author="Φλούδα Χριστίνα" w:date="2016-07-29T10:47:00Z"/>
          <w:rFonts w:eastAsia="Times New Roman"/>
          <w:szCs w:val="24"/>
          <w:lang w:eastAsia="en-US"/>
        </w:rPr>
      </w:pPr>
      <w:ins w:id="20" w:author="Φλούδα Χριστίνα" w:date="2016-07-29T10:47:00Z">
        <w:r w:rsidRPr="0071404A">
          <w:rPr>
            <w:rFonts w:eastAsia="Times New Roman"/>
            <w:szCs w:val="24"/>
            <w:lang w:eastAsia="en-US"/>
          </w:rPr>
          <w:t xml:space="preserve"> </w:t>
        </w:r>
        <w:r w:rsidRPr="0071404A">
          <w:rPr>
            <w:rFonts w:eastAsia="Times New Roman"/>
            <w:szCs w:val="24"/>
            <w:lang w:eastAsia="en-US"/>
          </w:rPr>
          <w:br/>
          <w:t xml:space="preserve">Α. ΕΙΔΙΚΑ ΘΕΜΑΤΑ </w:t>
        </w:r>
        <w:r w:rsidRPr="0071404A">
          <w:rPr>
            <w:rFonts w:eastAsia="Times New Roman"/>
            <w:szCs w:val="24"/>
            <w:lang w:eastAsia="en-US"/>
          </w:rPr>
          <w:br/>
          <w:t xml:space="preserve">1. Επικύρωση Πρακτικών, σελ. </w:t>
        </w:r>
        <w:r w:rsidRPr="0071404A">
          <w:rPr>
            <w:rFonts w:eastAsia="Times New Roman"/>
            <w:szCs w:val="24"/>
            <w:lang w:eastAsia="en-US"/>
          </w:rPr>
          <w:br/>
          <w:t xml:space="preserve">2. Επί διαδικαστικού θέματος, σελ. </w:t>
        </w:r>
        <w:r w:rsidRPr="0071404A">
          <w:rPr>
            <w:rFonts w:eastAsia="Times New Roman"/>
            <w:szCs w:val="24"/>
            <w:lang w:eastAsia="en-US"/>
          </w:rPr>
          <w:br/>
          <w:t xml:space="preserve">3. Επί προσωπικού θέματος, σελ. </w:t>
        </w:r>
        <w:r w:rsidRPr="0071404A">
          <w:rPr>
            <w:rFonts w:eastAsia="Times New Roman"/>
            <w:szCs w:val="24"/>
            <w:lang w:eastAsia="en-US"/>
          </w:rPr>
          <w:br/>
          <w:t xml:space="preserve"> </w:t>
        </w:r>
        <w:r w:rsidRPr="0071404A">
          <w:rPr>
            <w:rFonts w:eastAsia="Times New Roman"/>
            <w:szCs w:val="24"/>
            <w:lang w:eastAsia="en-US"/>
          </w:rPr>
          <w:br/>
          <w:t xml:space="preserve">Β. ΝΟΜΟΘΕΤΙΚΗ ΕΡΓΑΣΙΑ </w:t>
        </w:r>
        <w:r w:rsidRPr="0071404A">
          <w:rPr>
            <w:rFonts w:eastAsia="Times New Roman"/>
            <w:szCs w:val="24"/>
            <w:lang w:eastAsia="en-US"/>
          </w:rPr>
          <w:br/>
          <w:t xml:space="preserve">Συζήτηση και ψήφιση επί της αρχής, των άρθρων και ψήφιση στο σύνολο του σχεδίου νόμου του Υπουργείου Υποδομών, Μεταφορών και Δικτύων:  «Εναρμόνιση της νομοθεσίας με την Οδηγία 2012/34/ΕΕ του Ευρωπαϊκού Κοινοβουλίου και του Συμβουλίου της 21ης Νοεμβρίου 2012 για τη δημιουργία ενιαίου ευρωπαϊκού σιδηροδρομικού χώρου (ΕΕ L343/32 της 14.12.2012) και άλλες διατάξεις», σελ. </w:t>
        </w:r>
        <w:r w:rsidRPr="0071404A">
          <w:rPr>
            <w:rFonts w:eastAsia="Times New Roman"/>
            <w:szCs w:val="24"/>
            <w:lang w:eastAsia="en-US"/>
          </w:rPr>
          <w:br/>
        </w:r>
      </w:ins>
    </w:p>
    <w:p w14:paraId="2DDB7E1C" w14:textId="77777777" w:rsidR="0071404A" w:rsidRPr="0071404A" w:rsidRDefault="0071404A" w:rsidP="0071404A">
      <w:pPr>
        <w:spacing w:after="0" w:line="360" w:lineRule="auto"/>
        <w:rPr>
          <w:ins w:id="21" w:author="Φλούδα Χριστίνα" w:date="2016-07-29T10:47:00Z"/>
          <w:rFonts w:eastAsia="Times New Roman"/>
          <w:szCs w:val="24"/>
          <w:lang w:eastAsia="en-US"/>
        </w:rPr>
      </w:pPr>
    </w:p>
    <w:p w14:paraId="5881CD5D" w14:textId="77777777" w:rsidR="0071404A" w:rsidRPr="0071404A" w:rsidRDefault="0071404A" w:rsidP="0071404A">
      <w:pPr>
        <w:spacing w:after="0" w:line="360" w:lineRule="auto"/>
        <w:rPr>
          <w:ins w:id="22" w:author="Φλούδα Χριστίνα" w:date="2016-07-29T10:47:00Z"/>
          <w:rFonts w:eastAsia="Times New Roman"/>
          <w:szCs w:val="24"/>
          <w:lang w:eastAsia="en-US"/>
        </w:rPr>
      </w:pPr>
      <w:ins w:id="23" w:author="Φλούδα Χριστίνα" w:date="2016-07-29T10:47:00Z">
        <w:r w:rsidRPr="0071404A">
          <w:rPr>
            <w:rFonts w:eastAsia="Times New Roman"/>
            <w:szCs w:val="24"/>
            <w:lang w:eastAsia="en-US"/>
          </w:rPr>
          <w:t>ΠΡΟΕΔΡΕΥΟΝΤΕΣ</w:t>
        </w:r>
      </w:ins>
    </w:p>
    <w:p w14:paraId="06B056C9" w14:textId="77777777" w:rsidR="0071404A" w:rsidRPr="0071404A" w:rsidRDefault="0071404A" w:rsidP="0071404A">
      <w:pPr>
        <w:spacing w:after="0" w:line="360" w:lineRule="auto"/>
        <w:rPr>
          <w:ins w:id="24" w:author="Φλούδα Χριστίνα" w:date="2016-07-29T10:47:00Z"/>
          <w:rFonts w:eastAsia="Times New Roman"/>
          <w:szCs w:val="24"/>
          <w:lang w:eastAsia="en-US"/>
        </w:rPr>
      </w:pPr>
    </w:p>
    <w:p w14:paraId="35FE0302" w14:textId="77777777" w:rsidR="0071404A" w:rsidRPr="0071404A" w:rsidRDefault="0071404A" w:rsidP="0071404A">
      <w:pPr>
        <w:spacing w:after="0" w:line="360" w:lineRule="auto"/>
        <w:rPr>
          <w:ins w:id="25" w:author="Φλούδα Χριστίνα" w:date="2016-07-29T10:47:00Z"/>
          <w:rFonts w:eastAsia="Times New Roman"/>
          <w:szCs w:val="24"/>
          <w:lang w:eastAsia="en-US"/>
        </w:rPr>
      </w:pPr>
      <w:ins w:id="26" w:author="Φλούδα Χριστίνα" w:date="2016-07-29T10:47:00Z">
        <w:r w:rsidRPr="0071404A">
          <w:rPr>
            <w:rFonts w:eastAsia="Times New Roman"/>
            <w:szCs w:val="24"/>
            <w:lang w:eastAsia="en-US"/>
          </w:rPr>
          <w:t>ΒΑΡΕΜΕΝΟΣ Γ. , σελ.</w:t>
        </w:r>
        <w:r w:rsidRPr="0071404A">
          <w:rPr>
            <w:rFonts w:eastAsia="Times New Roman"/>
            <w:szCs w:val="24"/>
            <w:lang w:eastAsia="en-US"/>
          </w:rPr>
          <w:br/>
          <w:t>ΚΡΕΜΑΣΤΙΝΟΣ Δ. , σελ.</w:t>
        </w:r>
        <w:r w:rsidRPr="0071404A">
          <w:rPr>
            <w:rFonts w:eastAsia="Times New Roman"/>
            <w:szCs w:val="24"/>
            <w:lang w:eastAsia="en-US"/>
          </w:rPr>
          <w:br/>
          <w:t>ΛΥΚΟΥΔΗΣ Σ. , σελ.</w:t>
        </w:r>
        <w:r w:rsidRPr="0071404A">
          <w:rPr>
            <w:rFonts w:eastAsia="Times New Roman"/>
            <w:szCs w:val="24"/>
            <w:lang w:eastAsia="en-US"/>
          </w:rPr>
          <w:br/>
        </w:r>
      </w:ins>
    </w:p>
    <w:p w14:paraId="6CC64116" w14:textId="77777777" w:rsidR="0071404A" w:rsidRPr="0071404A" w:rsidRDefault="0071404A" w:rsidP="0071404A">
      <w:pPr>
        <w:spacing w:after="0" w:line="360" w:lineRule="auto"/>
        <w:rPr>
          <w:ins w:id="27" w:author="Φλούδα Χριστίνα" w:date="2016-07-29T10:47:00Z"/>
          <w:rFonts w:eastAsia="Times New Roman"/>
          <w:szCs w:val="24"/>
          <w:lang w:eastAsia="en-US"/>
        </w:rPr>
      </w:pPr>
    </w:p>
    <w:p w14:paraId="0CBBCF46" w14:textId="77777777" w:rsidR="0071404A" w:rsidRPr="0071404A" w:rsidRDefault="0071404A" w:rsidP="0071404A">
      <w:pPr>
        <w:spacing w:after="0" w:line="360" w:lineRule="auto"/>
        <w:rPr>
          <w:ins w:id="28" w:author="Φλούδα Χριστίνα" w:date="2016-07-29T10:47:00Z"/>
          <w:rFonts w:eastAsia="Times New Roman"/>
          <w:szCs w:val="24"/>
          <w:lang w:eastAsia="en-US"/>
        </w:rPr>
      </w:pPr>
      <w:ins w:id="29" w:author="Φλούδα Χριστίνα" w:date="2016-07-29T10:47:00Z">
        <w:r w:rsidRPr="0071404A">
          <w:rPr>
            <w:rFonts w:eastAsia="Times New Roman"/>
            <w:szCs w:val="24"/>
            <w:lang w:eastAsia="en-US"/>
          </w:rPr>
          <w:t>ΟΜΙΛΗΤΕΣ</w:t>
        </w:r>
      </w:ins>
    </w:p>
    <w:p w14:paraId="4FC81B1D" w14:textId="1C0B61A9" w:rsidR="0071404A" w:rsidRDefault="0071404A" w:rsidP="0071404A">
      <w:pPr>
        <w:spacing w:after="0" w:line="600" w:lineRule="auto"/>
        <w:ind w:firstLine="720"/>
        <w:jc w:val="both"/>
        <w:rPr>
          <w:ins w:id="30" w:author="Φλούδα Χριστίνα" w:date="2016-07-29T10:47:00Z"/>
          <w:rFonts w:eastAsia="Times New Roman"/>
          <w:szCs w:val="24"/>
        </w:rPr>
        <w:pPrChange w:id="31" w:author="Φλούδα Χριστίνα" w:date="2016-07-29T10:47:00Z">
          <w:pPr>
            <w:spacing w:after="0" w:line="600" w:lineRule="auto"/>
            <w:ind w:firstLine="720"/>
            <w:jc w:val="center"/>
          </w:pPr>
        </w:pPrChange>
      </w:pPr>
      <w:ins w:id="32" w:author="Φλούδα Χριστίνα" w:date="2016-07-29T10:47:00Z">
        <w:r w:rsidRPr="0071404A">
          <w:rPr>
            <w:rFonts w:eastAsia="Times New Roman"/>
            <w:szCs w:val="24"/>
            <w:lang w:eastAsia="en-US"/>
          </w:rPr>
          <w:br/>
          <w:t>Α. Επί διαδικαστικού θέματος:</w:t>
        </w:r>
        <w:r w:rsidRPr="0071404A">
          <w:rPr>
            <w:rFonts w:eastAsia="Times New Roman"/>
            <w:szCs w:val="24"/>
            <w:lang w:eastAsia="en-US"/>
          </w:rPr>
          <w:br/>
          <w:t>ΒΑΡΕΜΕΝΟΣ Γ. , σελ.</w:t>
        </w:r>
        <w:r w:rsidRPr="0071404A">
          <w:rPr>
            <w:rFonts w:eastAsia="Times New Roman"/>
            <w:szCs w:val="24"/>
            <w:lang w:eastAsia="en-US"/>
          </w:rPr>
          <w:br/>
          <w:t>ΘΕΟΧΑΡΟΠΟΥΛΟΣ Α. , σελ.</w:t>
        </w:r>
        <w:r w:rsidRPr="0071404A">
          <w:rPr>
            <w:rFonts w:eastAsia="Times New Roman"/>
            <w:szCs w:val="24"/>
            <w:lang w:eastAsia="en-US"/>
          </w:rPr>
          <w:br/>
          <w:t>ΚΑΤΣΩΤΗΣ Χ. , σελ.</w:t>
        </w:r>
        <w:r w:rsidRPr="0071404A">
          <w:rPr>
            <w:rFonts w:eastAsia="Times New Roman"/>
            <w:szCs w:val="24"/>
            <w:lang w:eastAsia="en-US"/>
          </w:rPr>
          <w:br/>
          <w:t>ΚΡΕΜΑΣΤΙΝΟΣ Δ. , σελ.</w:t>
        </w:r>
        <w:r w:rsidRPr="0071404A">
          <w:rPr>
            <w:rFonts w:eastAsia="Times New Roman"/>
            <w:szCs w:val="24"/>
            <w:lang w:eastAsia="en-US"/>
          </w:rPr>
          <w:br/>
          <w:t>ΛΥΚΟΥΔΗΣ Σ. , σελ.</w:t>
        </w:r>
        <w:r w:rsidRPr="0071404A">
          <w:rPr>
            <w:rFonts w:eastAsia="Times New Roman"/>
            <w:szCs w:val="24"/>
            <w:lang w:eastAsia="en-US"/>
          </w:rPr>
          <w:br/>
          <w:t>ΜΑΝΙΑΤΗΣ Ι. , σελ.</w:t>
        </w:r>
        <w:r w:rsidRPr="0071404A">
          <w:rPr>
            <w:rFonts w:eastAsia="Times New Roman"/>
            <w:szCs w:val="24"/>
            <w:lang w:eastAsia="en-US"/>
          </w:rPr>
          <w:br/>
          <w:t>ΜΕΓΑΛΟΟΙΚΟΝΟΜΟΥ Θ. , σελ.</w:t>
        </w:r>
        <w:r w:rsidRPr="0071404A">
          <w:rPr>
            <w:rFonts w:eastAsia="Times New Roman"/>
            <w:szCs w:val="24"/>
            <w:lang w:eastAsia="en-US"/>
          </w:rPr>
          <w:br/>
          <w:t>ΣΠΙΡΤΖΗΣ Χ. , σελ.</w:t>
        </w:r>
        <w:r w:rsidRPr="0071404A">
          <w:rPr>
            <w:rFonts w:eastAsia="Times New Roman"/>
            <w:szCs w:val="24"/>
            <w:lang w:eastAsia="en-US"/>
          </w:rPr>
          <w:br/>
          <w:t>ΧΡΥΣΟΒΕΛΩΝΗ Μ. , σελ.</w:t>
        </w:r>
        <w:r w:rsidRPr="0071404A">
          <w:rPr>
            <w:rFonts w:eastAsia="Times New Roman"/>
            <w:szCs w:val="24"/>
            <w:lang w:eastAsia="en-US"/>
          </w:rPr>
          <w:br/>
        </w:r>
        <w:r w:rsidRPr="0071404A">
          <w:rPr>
            <w:rFonts w:eastAsia="Times New Roman"/>
            <w:szCs w:val="24"/>
            <w:lang w:eastAsia="en-US"/>
          </w:rPr>
          <w:br/>
          <w:t>Β. Επί προσωπικού θέματος:</w:t>
        </w:r>
        <w:r w:rsidRPr="0071404A">
          <w:rPr>
            <w:rFonts w:eastAsia="Times New Roman"/>
            <w:szCs w:val="24"/>
            <w:lang w:eastAsia="en-US"/>
          </w:rPr>
          <w:br/>
          <w:t>ΘΕΟΧΑΡΟΠΟΥΛΟΣ Α. , σελ.</w:t>
        </w:r>
        <w:r w:rsidRPr="0071404A">
          <w:rPr>
            <w:rFonts w:eastAsia="Times New Roman"/>
            <w:szCs w:val="24"/>
            <w:lang w:eastAsia="en-US"/>
          </w:rPr>
          <w:br/>
          <w:t>ΛΑΖΑΡΙΔΗΣ Γ. , σελ.</w:t>
        </w:r>
        <w:r w:rsidRPr="0071404A">
          <w:rPr>
            <w:rFonts w:eastAsia="Times New Roman"/>
            <w:szCs w:val="24"/>
            <w:lang w:eastAsia="en-US"/>
          </w:rPr>
          <w:br/>
        </w:r>
        <w:r w:rsidRPr="0071404A">
          <w:rPr>
            <w:rFonts w:eastAsia="Times New Roman"/>
            <w:szCs w:val="24"/>
            <w:lang w:eastAsia="en-US"/>
          </w:rPr>
          <w:br/>
          <w:t>Γ. Επί του σχεδίου νόμου του Υπουργείου Υποδομών, Μεταφορών και Δικτύων:</w:t>
        </w:r>
        <w:r w:rsidRPr="0071404A">
          <w:rPr>
            <w:rFonts w:eastAsia="Times New Roman"/>
            <w:szCs w:val="24"/>
            <w:lang w:eastAsia="en-US"/>
          </w:rPr>
          <w:br/>
          <w:t>ΑΝΔΡΙΑΝΟΣ Ι. , σελ.</w:t>
        </w:r>
        <w:r w:rsidRPr="0071404A">
          <w:rPr>
            <w:rFonts w:eastAsia="Times New Roman"/>
            <w:szCs w:val="24"/>
            <w:lang w:eastAsia="en-US"/>
          </w:rPr>
          <w:br/>
          <w:t>ΓΕΩΡΓΙΑΔΗΣ Μ. , σελ.</w:t>
        </w:r>
        <w:r w:rsidRPr="0071404A">
          <w:rPr>
            <w:rFonts w:eastAsia="Times New Roman"/>
            <w:szCs w:val="24"/>
            <w:lang w:eastAsia="en-US"/>
          </w:rPr>
          <w:br/>
          <w:t>ΓΚΑΡΑ Α. , σελ.</w:t>
        </w:r>
        <w:r w:rsidRPr="0071404A">
          <w:rPr>
            <w:rFonts w:eastAsia="Times New Roman"/>
            <w:szCs w:val="24"/>
            <w:lang w:eastAsia="en-US"/>
          </w:rPr>
          <w:br/>
          <w:t>ΔΑΝΕΛΛΗΣ Σ. , σελ.</w:t>
        </w:r>
        <w:r w:rsidRPr="0071404A">
          <w:rPr>
            <w:rFonts w:eastAsia="Times New Roman"/>
            <w:szCs w:val="24"/>
            <w:lang w:eastAsia="en-US"/>
          </w:rPr>
          <w:br/>
          <w:t>ΔΕΝΔΙΑΣ Ν. , σελ.</w:t>
        </w:r>
        <w:r w:rsidRPr="0071404A">
          <w:rPr>
            <w:rFonts w:eastAsia="Times New Roman"/>
            <w:szCs w:val="24"/>
            <w:lang w:eastAsia="en-US"/>
          </w:rPr>
          <w:br/>
          <w:t>ΔΗΜΗΤΡΙΑΔΗΣ Δ. , σελ.</w:t>
        </w:r>
        <w:r w:rsidRPr="0071404A">
          <w:rPr>
            <w:rFonts w:eastAsia="Times New Roman"/>
            <w:szCs w:val="24"/>
            <w:lang w:eastAsia="en-US"/>
          </w:rPr>
          <w:br/>
          <w:t>ΖΟΥΡΑΡΗΣ Κ. , σελ.</w:t>
        </w:r>
        <w:r w:rsidRPr="0071404A">
          <w:rPr>
            <w:rFonts w:eastAsia="Times New Roman"/>
            <w:szCs w:val="24"/>
            <w:lang w:eastAsia="en-US"/>
          </w:rPr>
          <w:br/>
          <w:t>ΘΕΟΧΑΡΟΠΟΥΛΟΣ Α. , σελ.</w:t>
        </w:r>
        <w:r w:rsidRPr="0071404A">
          <w:rPr>
            <w:rFonts w:eastAsia="Times New Roman"/>
            <w:szCs w:val="24"/>
            <w:lang w:eastAsia="en-US"/>
          </w:rPr>
          <w:br/>
          <w:t>ΚΑΡΑΜΑΝΛΗΣ Κ. του Αχ. , σελ.</w:t>
        </w:r>
        <w:r w:rsidRPr="0071404A">
          <w:rPr>
            <w:rFonts w:eastAsia="Times New Roman"/>
            <w:szCs w:val="24"/>
            <w:lang w:eastAsia="en-US"/>
          </w:rPr>
          <w:br/>
          <w:t>ΚΑΡΑΝΑΣΤΑΣΗΣ Α. , σελ.</w:t>
        </w:r>
        <w:r w:rsidRPr="0071404A">
          <w:rPr>
            <w:rFonts w:eastAsia="Times New Roman"/>
            <w:szCs w:val="24"/>
            <w:lang w:eastAsia="en-US"/>
          </w:rPr>
          <w:br/>
          <w:t>ΚΑΤΣΗΣ Μ. , σελ.</w:t>
        </w:r>
        <w:r w:rsidRPr="0071404A">
          <w:rPr>
            <w:rFonts w:eastAsia="Times New Roman"/>
            <w:szCs w:val="24"/>
            <w:lang w:eastAsia="en-US"/>
          </w:rPr>
          <w:br/>
          <w:t>ΚΑΤΣΩΤΗΣ Χ. , σελ.</w:t>
        </w:r>
        <w:r w:rsidRPr="0071404A">
          <w:rPr>
            <w:rFonts w:eastAsia="Times New Roman"/>
            <w:szCs w:val="24"/>
            <w:lang w:eastAsia="en-US"/>
          </w:rPr>
          <w:br/>
          <w:t>ΚΕΔΙΚΟΓΛΟΥ Σ. , σελ.</w:t>
        </w:r>
        <w:r w:rsidRPr="0071404A">
          <w:rPr>
            <w:rFonts w:eastAsia="Times New Roman"/>
            <w:szCs w:val="24"/>
            <w:lang w:eastAsia="en-US"/>
          </w:rPr>
          <w:br/>
          <w:t>ΚΕΦΑΛΙΔΟΥ Χ. , σελ.</w:t>
        </w:r>
        <w:r w:rsidRPr="0071404A">
          <w:rPr>
            <w:rFonts w:eastAsia="Times New Roman"/>
            <w:szCs w:val="24"/>
            <w:lang w:eastAsia="en-US"/>
          </w:rPr>
          <w:br/>
          <w:t>ΚΩΝΣΤΑΝΤΙΝΕΑΣ Π. , σελ.</w:t>
        </w:r>
        <w:r w:rsidRPr="0071404A">
          <w:rPr>
            <w:rFonts w:eastAsia="Times New Roman"/>
            <w:szCs w:val="24"/>
            <w:lang w:eastAsia="en-US"/>
          </w:rPr>
          <w:br/>
          <w:t>ΛΑΖΑΡΙΔΗΣ Γ. , σελ.</w:t>
        </w:r>
        <w:r w:rsidRPr="0071404A">
          <w:rPr>
            <w:rFonts w:eastAsia="Times New Roman"/>
            <w:szCs w:val="24"/>
            <w:lang w:eastAsia="en-US"/>
          </w:rPr>
          <w:br/>
          <w:t>ΜΑΝΙΑΤΗΣ Ι. , σελ.</w:t>
        </w:r>
        <w:r w:rsidRPr="0071404A">
          <w:rPr>
            <w:rFonts w:eastAsia="Times New Roman"/>
            <w:szCs w:val="24"/>
            <w:lang w:eastAsia="en-US"/>
          </w:rPr>
          <w:br/>
          <w:t>ΜΑΡΚΟΥ Α. , σελ.</w:t>
        </w:r>
        <w:r w:rsidRPr="0071404A">
          <w:rPr>
            <w:rFonts w:eastAsia="Times New Roman"/>
            <w:szCs w:val="24"/>
            <w:lang w:eastAsia="en-US"/>
          </w:rPr>
          <w:br/>
          <w:t>ΜΑΥΡΩΤΑΣ Γ. , σελ.</w:t>
        </w:r>
        <w:r w:rsidRPr="0071404A">
          <w:rPr>
            <w:rFonts w:eastAsia="Times New Roman"/>
            <w:szCs w:val="24"/>
            <w:lang w:eastAsia="en-US"/>
          </w:rPr>
          <w:br/>
          <w:t>ΜΕΓΑΛΟΟΙΚΟΝΟΜΟΥ Θ. , σελ.</w:t>
        </w:r>
        <w:r w:rsidRPr="0071404A">
          <w:rPr>
            <w:rFonts w:eastAsia="Times New Roman"/>
            <w:szCs w:val="24"/>
            <w:lang w:eastAsia="en-US"/>
          </w:rPr>
          <w:br/>
          <w:t>ΠΑΝΑΓΙΩΤΑΡΟΣ Η. , σελ.</w:t>
        </w:r>
        <w:r w:rsidRPr="0071404A">
          <w:rPr>
            <w:rFonts w:eastAsia="Times New Roman"/>
            <w:szCs w:val="24"/>
            <w:lang w:eastAsia="en-US"/>
          </w:rPr>
          <w:br/>
          <w:t>ΠΑΦΙΛΗΣ Α. , σελ.</w:t>
        </w:r>
        <w:r w:rsidRPr="0071404A">
          <w:rPr>
            <w:rFonts w:eastAsia="Times New Roman"/>
            <w:szCs w:val="24"/>
            <w:lang w:eastAsia="en-US"/>
          </w:rPr>
          <w:br/>
          <w:t>ΣΑΡΑΚΙΩΤΗΣ Ι. , σελ.</w:t>
        </w:r>
        <w:r w:rsidRPr="0071404A">
          <w:rPr>
            <w:rFonts w:eastAsia="Times New Roman"/>
            <w:szCs w:val="24"/>
            <w:lang w:eastAsia="en-US"/>
          </w:rPr>
          <w:br/>
          <w:t>ΣΑΧΙΝΙΔΗΣ Ι. , σελ.</w:t>
        </w:r>
        <w:r w:rsidRPr="0071404A">
          <w:rPr>
            <w:rFonts w:eastAsia="Times New Roman"/>
            <w:szCs w:val="24"/>
            <w:lang w:eastAsia="en-US"/>
          </w:rPr>
          <w:br/>
          <w:t>ΣΚΡΕΚΑΣ Κ. , σελ.</w:t>
        </w:r>
        <w:r w:rsidRPr="0071404A">
          <w:rPr>
            <w:rFonts w:eastAsia="Times New Roman"/>
            <w:szCs w:val="24"/>
            <w:lang w:eastAsia="en-US"/>
          </w:rPr>
          <w:br/>
          <w:t>ΣΠΙΡΤΖΗΣ Χ. , σελ.</w:t>
        </w:r>
        <w:r w:rsidRPr="0071404A">
          <w:rPr>
            <w:rFonts w:eastAsia="Times New Roman"/>
            <w:szCs w:val="24"/>
            <w:lang w:eastAsia="en-US"/>
          </w:rPr>
          <w:br/>
          <w:t>ΤΕΛΙΓΙΟΡΙΔΟΥ Ο. , σελ.</w:t>
        </w:r>
        <w:r w:rsidRPr="0071404A">
          <w:rPr>
            <w:rFonts w:eastAsia="Times New Roman"/>
            <w:szCs w:val="24"/>
            <w:lang w:eastAsia="en-US"/>
          </w:rPr>
          <w:br/>
          <w:t>ΧΡΥΣΟΒΕΛΩΝΗ Μ. , σελ.</w:t>
        </w:r>
        <w:r w:rsidRPr="0071404A">
          <w:rPr>
            <w:rFonts w:eastAsia="Times New Roman"/>
            <w:szCs w:val="24"/>
            <w:lang w:eastAsia="en-US"/>
          </w:rPr>
          <w:br/>
        </w:r>
        <w:bookmarkStart w:id="33" w:name="_GoBack"/>
        <w:bookmarkEnd w:id="33"/>
      </w:ins>
    </w:p>
    <w:p w14:paraId="2CD9BD6C" w14:textId="77777777" w:rsidR="004439E9" w:rsidRDefault="0071404A">
      <w:pPr>
        <w:spacing w:after="0" w:line="600" w:lineRule="auto"/>
        <w:ind w:firstLine="720"/>
        <w:jc w:val="center"/>
        <w:rPr>
          <w:rFonts w:eastAsia="Times New Roman"/>
          <w:szCs w:val="24"/>
        </w:rPr>
      </w:pPr>
      <w:r>
        <w:rPr>
          <w:rFonts w:eastAsia="Times New Roman"/>
          <w:szCs w:val="24"/>
        </w:rPr>
        <w:t>ΠΡΑΚΤΙΚΑ ΒΟΥΛΗΣ</w:t>
      </w:r>
    </w:p>
    <w:p w14:paraId="2CD9BD6D" w14:textId="77777777" w:rsidR="004439E9" w:rsidRDefault="0071404A">
      <w:pPr>
        <w:spacing w:after="0" w:line="600" w:lineRule="auto"/>
        <w:ind w:firstLine="720"/>
        <w:jc w:val="center"/>
        <w:rPr>
          <w:rFonts w:eastAsia="Times New Roman"/>
          <w:szCs w:val="22"/>
        </w:rPr>
      </w:pPr>
      <w:r>
        <w:rPr>
          <w:rFonts w:eastAsia="Times New Roman"/>
          <w:szCs w:val="24"/>
        </w:rPr>
        <w:t>ΙΖ΄ ΠΕΡΙΟΔΟΣ</w:t>
      </w:r>
    </w:p>
    <w:p w14:paraId="2CD9BD6E" w14:textId="77777777" w:rsidR="004439E9" w:rsidRDefault="0071404A">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CD9BD6F" w14:textId="77777777" w:rsidR="004439E9" w:rsidRDefault="0071404A">
      <w:pPr>
        <w:spacing w:after="0" w:line="600" w:lineRule="auto"/>
        <w:ind w:firstLine="720"/>
        <w:jc w:val="center"/>
        <w:rPr>
          <w:rFonts w:eastAsia="Times New Roman"/>
          <w:szCs w:val="24"/>
        </w:rPr>
      </w:pPr>
      <w:r>
        <w:rPr>
          <w:rFonts w:eastAsia="Times New Roman"/>
          <w:szCs w:val="24"/>
        </w:rPr>
        <w:t>ΣΥΝΟΔΟΣ Α΄</w:t>
      </w:r>
    </w:p>
    <w:p w14:paraId="2CD9BD70" w14:textId="77777777" w:rsidR="004439E9" w:rsidRDefault="0071404A">
      <w:pPr>
        <w:spacing w:after="0" w:line="600" w:lineRule="auto"/>
        <w:ind w:firstLine="720"/>
        <w:jc w:val="center"/>
        <w:rPr>
          <w:rFonts w:eastAsia="Times New Roman"/>
          <w:szCs w:val="24"/>
        </w:rPr>
      </w:pPr>
      <w:r>
        <w:rPr>
          <w:rFonts w:eastAsia="Times New Roman"/>
          <w:szCs w:val="24"/>
        </w:rPr>
        <w:t>ΣΥΝΕΔΡΙΑΣΗ ΡΞΖ΄</w:t>
      </w:r>
    </w:p>
    <w:p w14:paraId="2CD9BD71" w14:textId="77777777" w:rsidR="004439E9" w:rsidRDefault="0071404A">
      <w:pPr>
        <w:spacing w:after="0" w:line="600" w:lineRule="auto"/>
        <w:ind w:firstLine="720"/>
        <w:jc w:val="center"/>
        <w:rPr>
          <w:rFonts w:eastAsia="Times New Roman"/>
          <w:szCs w:val="24"/>
        </w:rPr>
      </w:pPr>
      <w:r>
        <w:rPr>
          <w:rFonts w:eastAsia="Times New Roman"/>
          <w:szCs w:val="24"/>
        </w:rPr>
        <w:t>Παρασκευή 22 Ιουλίου 2016</w:t>
      </w:r>
    </w:p>
    <w:p w14:paraId="2CD9BD72" w14:textId="77777777" w:rsidR="004439E9" w:rsidRDefault="0071404A">
      <w:pPr>
        <w:spacing w:after="0" w:line="600" w:lineRule="auto"/>
        <w:ind w:firstLine="720"/>
        <w:jc w:val="both"/>
        <w:rPr>
          <w:rFonts w:eastAsia="Times New Roman"/>
          <w:szCs w:val="24"/>
        </w:rPr>
      </w:pPr>
      <w:r>
        <w:rPr>
          <w:rFonts w:eastAsia="Times New Roman"/>
          <w:szCs w:val="24"/>
        </w:rPr>
        <w:t xml:space="preserve">Αθήνα, σήμερα στις 22 Ιουλίου 2013, ημέρα Παρασκευή και ώρα 10.12΄ συνήλθε στην Αίθουσα των συνεδριάσεων του Βουλευτηρίου η Βουλή σε </w:t>
      </w:r>
      <w:r>
        <w:rPr>
          <w:rFonts w:eastAsia="Times New Roman"/>
          <w:szCs w:val="24"/>
        </w:rPr>
        <w:t>ο</w:t>
      </w:r>
      <w:r>
        <w:rPr>
          <w:rFonts w:eastAsia="Times New Roman"/>
          <w:szCs w:val="24"/>
        </w:rPr>
        <w:t xml:space="preserve">λομέλεια για να συνεδριάσει υπό την προεδρία του Ε΄ Αντιπροέδρου αυτής κ. </w:t>
      </w:r>
      <w:r w:rsidRPr="00185CC9">
        <w:rPr>
          <w:rFonts w:eastAsia="Times New Roman"/>
          <w:b/>
          <w:szCs w:val="24"/>
        </w:rPr>
        <w:t>ΔΗΜΗΤΡΙΟΥ ΚΡΕΜΑΣΤΙΝΟΥ</w:t>
      </w:r>
      <w:r>
        <w:rPr>
          <w:rFonts w:eastAsia="Times New Roman"/>
          <w:szCs w:val="24"/>
        </w:rPr>
        <w:t>.</w:t>
      </w:r>
    </w:p>
    <w:p w14:paraId="2CD9BD73" w14:textId="77777777" w:rsidR="004439E9" w:rsidRDefault="0071404A">
      <w:pPr>
        <w:spacing w:after="0" w:line="600" w:lineRule="auto"/>
        <w:ind w:firstLine="720"/>
        <w:jc w:val="both"/>
        <w:rPr>
          <w:rFonts w:eastAsia="Times New Roman"/>
          <w:szCs w:val="24"/>
        </w:rPr>
      </w:pPr>
      <w:r>
        <w:rPr>
          <w:rFonts w:eastAsia="Times New Roman"/>
          <w:b/>
          <w:bCs/>
          <w:szCs w:val="24"/>
        </w:rPr>
        <w:t>ΠΡΟΕΔΡΕΥΩΝ (Δημήτριος Κρε</w:t>
      </w:r>
      <w:r>
        <w:rPr>
          <w:rFonts w:eastAsia="Times New Roman"/>
          <w:b/>
          <w:bCs/>
          <w:szCs w:val="24"/>
        </w:rPr>
        <w:t xml:space="preserve">μαστινός): </w:t>
      </w:r>
      <w:r>
        <w:rPr>
          <w:rFonts w:eastAsia="Times New Roman"/>
          <w:szCs w:val="24"/>
        </w:rPr>
        <w:t>Κυρίες και κύριοι συνάδελφοι, αρχίζει η συνεδρίαση.</w:t>
      </w:r>
    </w:p>
    <w:p w14:paraId="2CD9BD74" w14:textId="77777777" w:rsidR="004439E9" w:rsidRDefault="0071404A">
      <w:pPr>
        <w:spacing w:after="0" w:line="600" w:lineRule="auto"/>
        <w:ind w:firstLine="720"/>
        <w:jc w:val="both"/>
        <w:rPr>
          <w:rFonts w:eastAsia="Times New Roman"/>
          <w:szCs w:val="24"/>
        </w:rPr>
      </w:pPr>
      <w:r>
        <w:rPr>
          <w:rFonts w:eastAsia="Times New Roman"/>
          <w:szCs w:val="24"/>
        </w:rPr>
        <w:t>(ΕΠΙΚΥΡΩΣΗ ΠΡΑΚΤΙΚΩΝ: Σύμφωνα με την από 21</w:t>
      </w:r>
      <w:r>
        <w:rPr>
          <w:rFonts w:eastAsia="Times New Roman"/>
          <w:szCs w:val="24"/>
        </w:rPr>
        <w:t>-</w:t>
      </w:r>
      <w:r>
        <w:rPr>
          <w:rFonts w:eastAsia="Times New Roman"/>
          <w:szCs w:val="24"/>
        </w:rPr>
        <w:t>7</w:t>
      </w:r>
      <w:r>
        <w:rPr>
          <w:rFonts w:eastAsia="Times New Roman"/>
          <w:szCs w:val="24"/>
        </w:rPr>
        <w:t>-</w:t>
      </w:r>
      <w:r>
        <w:rPr>
          <w:rFonts w:eastAsia="Times New Roman"/>
          <w:szCs w:val="24"/>
        </w:rPr>
        <w:t xml:space="preserve">2016 εξουσιοδότηση του Τμήματος επικυρώθηκαν με ευθύνη του Προεδρείου τα Πρακτικά της ΡΞΣΤ΄ </w:t>
      </w:r>
      <w:r>
        <w:rPr>
          <w:rFonts w:eastAsia="Times New Roman"/>
          <w:szCs w:val="24"/>
        </w:rPr>
        <w:t>(απόγευμα)</w:t>
      </w:r>
      <w:r>
        <w:rPr>
          <w:rFonts w:eastAsia="Times New Roman"/>
          <w:szCs w:val="24"/>
        </w:rPr>
        <w:t xml:space="preserve"> συνεδριάσεώς του, της Πέμπτης </w:t>
      </w:r>
      <w:r>
        <w:rPr>
          <w:rFonts w:eastAsia="Times New Roman"/>
          <w:szCs w:val="24"/>
        </w:rPr>
        <w:lastRenderedPageBreak/>
        <w:t>21 Ιουλίου 201</w:t>
      </w:r>
      <w:r>
        <w:rPr>
          <w:rFonts w:eastAsia="Times New Roman"/>
          <w:szCs w:val="24"/>
        </w:rPr>
        <w:t xml:space="preserve">6, σε ό,τι αφορά στην ψήφιση στο σύνολο του σχεδίου νόμου: </w:t>
      </w:r>
      <w:r>
        <w:rPr>
          <w:rFonts w:eastAsia="Times New Roman"/>
          <w:color w:val="000000"/>
          <w:szCs w:val="24"/>
          <w:shd w:val="clear" w:color="auto" w:fill="FFFFFF"/>
        </w:rPr>
        <w:t>«Αναλογική εκπροσώπηση των πολιτικών κομμάτων, διεύρυνση του δικαιώματος εκλέγειν και άλλες διατάξεις περί εκλογής Βουλευτών»</w:t>
      </w:r>
      <w:r>
        <w:rPr>
          <w:rFonts w:eastAsia="Times New Roman"/>
          <w:szCs w:val="24"/>
        </w:rPr>
        <w:t>)</w:t>
      </w:r>
    </w:p>
    <w:p w14:paraId="2CD9BD75" w14:textId="77777777" w:rsidR="004439E9" w:rsidRDefault="0071404A">
      <w:pPr>
        <w:spacing w:after="0" w:line="600" w:lineRule="auto"/>
        <w:ind w:firstLine="720"/>
        <w:jc w:val="both"/>
        <w:rPr>
          <w:rFonts w:eastAsia="Times New Roman"/>
          <w:szCs w:val="24"/>
        </w:rPr>
      </w:pPr>
      <w:r>
        <w:rPr>
          <w:rFonts w:eastAsia="Times New Roman"/>
          <w:szCs w:val="24"/>
        </w:rPr>
        <w:t xml:space="preserve">Εισερχόμαστε στη συμπληρωματική ημερήσια διάταξη της </w:t>
      </w:r>
    </w:p>
    <w:p w14:paraId="2CD9BD76" w14:textId="77777777" w:rsidR="004439E9" w:rsidRDefault="0071404A">
      <w:pPr>
        <w:spacing w:after="0" w:line="600" w:lineRule="auto"/>
        <w:ind w:firstLine="720"/>
        <w:jc w:val="center"/>
        <w:rPr>
          <w:rFonts w:eastAsia="Times New Roman"/>
          <w:b/>
          <w:szCs w:val="24"/>
        </w:rPr>
      </w:pPr>
      <w:r>
        <w:rPr>
          <w:rFonts w:eastAsia="Times New Roman"/>
          <w:b/>
          <w:szCs w:val="24"/>
        </w:rPr>
        <w:t>ΝΟΜΟΘΕΤΙΚΗΣ ΕΡΓΑ</w:t>
      </w:r>
      <w:r>
        <w:rPr>
          <w:rFonts w:eastAsia="Times New Roman"/>
          <w:b/>
          <w:szCs w:val="24"/>
        </w:rPr>
        <w:t>ΣΙΑΣ</w:t>
      </w:r>
    </w:p>
    <w:p w14:paraId="2CD9BD77" w14:textId="77777777" w:rsidR="004439E9" w:rsidRDefault="0071404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Μόνη συζήτηση και ψήφιση επί της αρχής, των άρθρων και του συνόλου του σχεδίου νόμου</w:t>
      </w:r>
      <w:r>
        <w:rPr>
          <w:rFonts w:eastAsia="Times New Roman"/>
          <w:color w:val="000000"/>
          <w:szCs w:val="24"/>
        </w:rPr>
        <w:t xml:space="preserve"> του Υπουργείου Υποδομών, Μεταφορών και Δικτύων</w:t>
      </w:r>
      <w:r>
        <w:rPr>
          <w:rFonts w:eastAsia="Times New Roman"/>
          <w:color w:val="000000"/>
          <w:szCs w:val="24"/>
          <w:shd w:val="clear" w:color="auto" w:fill="FFFFFF"/>
        </w:rPr>
        <w:t xml:space="preserve">: «Εναρμόνιση της νομοθεσίας με την Οδηγία 2012/34/ΕΕ του Ευρωπαϊκού Κοινοβουλίου και του Συμβουλίου της 21ης Νοεμβρίου </w:t>
      </w:r>
      <w:r>
        <w:rPr>
          <w:rFonts w:eastAsia="Times New Roman"/>
          <w:color w:val="000000"/>
          <w:szCs w:val="24"/>
          <w:shd w:val="clear" w:color="auto" w:fill="FFFFFF"/>
        </w:rPr>
        <w:t>2012 για τη δημιουργία ενιαίου ευρωπαϊκού σιδηροδρομικού χώρου (ΕΕ L343/32 της 14</w:t>
      </w:r>
      <w:r>
        <w:rPr>
          <w:rFonts w:eastAsia="Times New Roman"/>
          <w:color w:val="000000"/>
          <w:szCs w:val="24"/>
          <w:shd w:val="clear" w:color="auto" w:fill="FFFFFF"/>
        </w:rPr>
        <w:t>-</w:t>
      </w:r>
      <w:r>
        <w:rPr>
          <w:rFonts w:eastAsia="Times New Roman"/>
          <w:color w:val="000000"/>
          <w:szCs w:val="24"/>
          <w:shd w:val="clear" w:color="auto" w:fill="FFFFFF"/>
        </w:rPr>
        <w:t>12</w:t>
      </w:r>
      <w:r>
        <w:rPr>
          <w:rFonts w:eastAsia="Times New Roman"/>
          <w:color w:val="000000"/>
          <w:szCs w:val="24"/>
          <w:shd w:val="clear" w:color="auto" w:fill="FFFFFF"/>
        </w:rPr>
        <w:t>-</w:t>
      </w:r>
      <w:r>
        <w:rPr>
          <w:rFonts w:eastAsia="Times New Roman"/>
          <w:color w:val="000000"/>
          <w:szCs w:val="24"/>
          <w:shd w:val="clear" w:color="auto" w:fill="FFFFFF"/>
        </w:rPr>
        <w:t xml:space="preserve">2012) και άλλες διατάξεις». </w:t>
      </w:r>
    </w:p>
    <w:p w14:paraId="2CD9BD78" w14:textId="77777777" w:rsidR="004439E9" w:rsidRDefault="0071404A">
      <w:pPr>
        <w:spacing w:after="0" w:line="600" w:lineRule="auto"/>
        <w:ind w:firstLine="720"/>
        <w:jc w:val="both"/>
        <w:rPr>
          <w:rFonts w:eastAsia="Times New Roman"/>
          <w:szCs w:val="24"/>
        </w:rPr>
      </w:pPr>
      <w:r>
        <w:rPr>
          <w:rFonts w:eastAsia="Times New Roman"/>
          <w:szCs w:val="24"/>
        </w:rPr>
        <w:t xml:space="preserve">Το παραπάνω νομοσχέδιο μετά από απόφαση που έλαβε η </w:t>
      </w:r>
      <w:r>
        <w:rPr>
          <w:rFonts w:eastAsia="Times New Roman"/>
          <w:szCs w:val="24"/>
        </w:rPr>
        <w:t>Δ</w:t>
      </w:r>
      <w:r>
        <w:rPr>
          <w:rFonts w:eastAsia="Times New Roman"/>
          <w:szCs w:val="24"/>
        </w:rPr>
        <w:t xml:space="preserve">ιαρκής Επιτροπή Παραγωγής και Εμπορίου, ύστερα από πρόταση του αρμόδιου Υπουργού, </w:t>
      </w:r>
      <w:r>
        <w:rPr>
          <w:rFonts w:eastAsia="Times New Roman"/>
          <w:szCs w:val="24"/>
        </w:rPr>
        <w:t>συζητείται με τη διαδικασία του κατεπείγοντος, σύμφωνα με το άρθρο 76 παράγραφο 4 του Συντάγματος και το άρθρο 109 του Κανονισμού της Βουλής.</w:t>
      </w:r>
    </w:p>
    <w:p w14:paraId="2CD9BD79" w14:textId="77777777" w:rsidR="004439E9" w:rsidRDefault="0071404A">
      <w:pPr>
        <w:spacing w:after="0" w:line="600" w:lineRule="auto"/>
        <w:ind w:firstLine="720"/>
        <w:jc w:val="both"/>
        <w:rPr>
          <w:rFonts w:eastAsia="Times New Roman"/>
          <w:szCs w:val="24"/>
        </w:rPr>
      </w:pPr>
      <w:r>
        <w:rPr>
          <w:rFonts w:eastAsia="Times New Roman"/>
          <w:szCs w:val="24"/>
        </w:rPr>
        <w:lastRenderedPageBreak/>
        <w:t>Επ’ αυτού θα ήθελα ακόμα να σας θυμίσω</w:t>
      </w:r>
      <w:r>
        <w:rPr>
          <w:rFonts w:eastAsia="Times New Roman"/>
          <w:szCs w:val="24"/>
        </w:rPr>
        <w:t>,</w:t>
      </w:r>
      <w:r>
        <w:rPr>
          <w:rFonts w:eastAsia="Times New Roman"/>
          <w:szCs w:val="24"/>
        </w:rPr>
        <w:t xml:space="preserve"> ότι σύμφωνα με τη διαδικασία αυτή, η συζήτηση ολοκληρώνεται σε μία συνεδρί</w:t>
      </w:r>
      <w:r>
        <w:rPr>
          <w:rFonts w:eastAsia="Times New Roman"/>
          <w:szCs w:val="24"/>
        </w:rPr>
        <w:t xml:space="preserve">αση, επί της αρχής και επί των άρθρων. </w:t>
      </w:r>
    </w:p>
    <w:p w14:paraId="2CD9BD7A" w14:textId="77777777" w:rsidR="004439E9" w:rsidRDefault="0071404A">
      <w:pPr>
        <w:spacing w:after="0" w:line="600" w:lineRule="auto"/>
        <w:ind w:firstLine="720"/>
        <w:jc w:val="both"/>
        <w:rPr>
          <w:rFonts w:eastAsia="Times New Roman"/>
          <w:szCs w:val="24"/>
        </w:rPr>
      </w:pPr>
      <w:r>
        <w:rPr>
          <w:rFonts w:eastAsia="Times New Roman"/>
          <w:szCs w:val="24"/>
        </w:rPr>
        <w:t>Στη συζήτηση μετέχουν οι εισηγητές και οι ειδικοί αγορητές, ο Πρωθυπουργός, ο αρμόδιος Υπουργός, οι Πρόεδροι των Κοινοβουλευτικών Ομάδων και από ένας εκπρόσωπός τους. Η ομιλία περιορίζεται στον μισό χρόνο, που προβλέ</w:t>
      </w:r>
      <w:r>
        <w:rPr>
          <w:rFonts w:eastAsia="Times New Roman"/>
          <w:szCs w:val="24"/>
        </w:rPr>
        <w:t>πεται από τα άρθρα 97 και 103 του Κανονισμού της Βουλής.</w:t>
      </w:r>
    </w:p>
    <w:p w14:paraId="2CD9BD7B" w14:textId="77777777" w:rsidR="004439E9" w:rsidRDefault="0071404A">
      <w:pPr>
        <w:spacing w:after="0" w:line="600" w:lineRule="auto"/>
        <w:ind w:firstLine="720"/>
        <w:jc w:val="both"/>
        <w:rPr>
          <w:rFonts w:eastAsia="Times New Roman"/>
          <w:szCs w:val="24"/>
        </w:rPr>
      </w:pPr>
      <w:r>
        <w:rPr>
          <w:rFonts w:eastAsia="Times New Roman"/>
          <w:szCs w:val="24"/>
        </w:rPr>
        <w:t>Προτείνω να λάβουν τον λόγο πέντε ορισμένοι ομιλητές από τον ΣΥΡΙΖΑ, τρεις ορισμένοι ομιλητές από τη Νέα Δημοκρατία, ένας ορισμένος ομιλητής από τη Χρυσή Αυγή, ένας ορισμένος ομιλητής από τη Δημοκρατ</w:t>
      </w:r>
      <w:r>
        <w:rPr>
          <w:rFonts w:eastAsia="Times New Roman"/>
          <w:szCs w:val="24"/>
        </w:rPr>
        <w:t>ική Συμπαράταξη, ένας ορισμένος ομιλητής από το Κομμουνιστικό Κόμμα Ελλάδας, ένας ορισμένος ομιλητής από το Ποτάμι, ένας ορισμένος ομιλητής από τους Ανεξάρτητους Έλληνες, ένας ορισμένος ομιλητής από την Ένωση Κεντρώων και ένας ορισμένος ομιλητής από τους Α</w:t>
      </w:r>
      <w:r>
        <w:rPr>
          <w:rFonts w:eastAsia="Times New Roman"/>
          <w:szCs w:val="24"/>
        </w:rPr>
        <w:t xml:space="preserve">νεξάρτητους Βουλευτές. </w:t>
      </w:r>
    </w:p>
    <w:p w14:paraId="2CD9BD7C" w14:textId="77777777" w:rsidR="004439E9" w:rsidRDefault="0071404A">
      <w:pPr>
        <w:tabs>
          <w:tab w:val="left" w:pos="2738"/>
          <w:tab w:val="center" w:pos="4753"/>
          <w:tab w:val="left" w:pos="5723"/>
        </w:tabs>
        <w:spacing w:after="0" w:line="600" w:lineRule="auto"/>
        <w:jc w:val="both"/>
        <w:rPr>
          <w:rFonts w:eastAsia="Times New Roman" w:cs="Times New Roman"/>
          <w:szCs w:val="24"/>
        </w:rPr>
      </w:pPr>
      <w:r>
        <w:rPr>
          <w:rFonts w:eastAsia="Times New Roman" w:cs="Times New Roman"/>
          <w:szCs w:val="24"/>
        </w:rPr>
        <w:t xml:space="preserve">Επίσης προτείνω η συζήτηση επί της αρχής και επί των άρθρων να είναι ενιαία. </w:t>
      </w:r>
    </w:p>
    <w:p w14:paraId="2CD9BD7D"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Ως προς τους χρόνους ομιλίας, προτείνω οι εισηγητές και οι ειδικοί αγορητές να έχουν χρόνο ομιλίας δώδεκα λεπτά, ο αρμόδιος Υπουργός δεκατρία λεπτά, οι υπ</w:t>
      </w:r>
      <w:r>
        <w:rPr>
          <w:rFonts w:eastAsia="Times New Roman" w:cs="Times New Roman"/>
          <w:szCs w:val="24"/>
        </w:rPr>
        <w:t>όλοιποι Υπουργοί και Υφυπουργοί οκτώ λεπτά, ο Πρωθυπουργός και Πρόεδρος της Κοινοβουλευτικής Ομάδας του ΣΥΡΙΖΑ, καθώς και ο Πρόεδρος της Κοινοβουλευτικής Ομάδας της Νέας Δημοκρατίας δεκατέσσερα λεπτά, οι Πρόεδροι των υπολοίπων Κοινοβουλευτικών Ομάδων δώδεκ</w:t>
      </w:r>
      <w:r>
        <w:rPr>
          <w:rFonts w:eastAsia="Times New Roman" w:cs="Times New Roman"/>
          <w:szCs w:val="24"/>
        </w:rPr>
        <w:t xml:space="preserve">α λεπτά, οι Κοινοβουλευτικοί Εκπρόσωποι δέκα λεπτά και οι ορισθέντες από τα κόμματα ομιλητές επτά λεπτά. Η δευτερολογία περιορίζεται στο μισό του χρόνου της πρωτολογίας. </w:t>
      </w:r>
    </w:p>
    <w:p w14:paraId="2CD9BD7E"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Τέλος σύμφωνα με το άρθρο 109, η συνεδρίαση πρέπει να ολοκληρωθεί κατ’ ανώτατο όριο ε</w:t>
      </w:r>
      <w:r>
        <w:rPr>
          <w:rFonts w:eastAsia="Times New Roman" w:cs="Times New Roman"/>
          <w:szCs w:val="24"/>
        </w:rPr>
        <w:t xml:space="preserve">ντός δέκα ωρών. </w:t>
      </w:r>
    </w:p>
    <w:p w14:paraId="2CD9BD7F"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Συμφωνεί το Σώμα;</w:t>
      </w:r>
    </w:p>
    <w:p w14:paraId="2CD9BD80"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2CD9BD81"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Συνεπώς το Σώμα συνεφώνησε. </w:t>
      </w:r>
    </w:p>
    <w:p w14:paraId="2CD9BD82" w14:textId="77777777" w:rsidR="004439E9" w:rsidRDefault="0071404A">
      <w:pPr>
        <w:spacing w:after="0" w:line="600" w:lineRule="auto"/>
        <w:ind w:firstLine="720"/>
        <w:jc w:val="both"/>
        <w:rPr>
          <w:rFonts w:eastAsia="Times New Roman"/>
          <w:szCs w:val="24"/>
        </w:rPr>
      </w:pPr>
      <w:r>
        <w:rPr>
          <w:rFonts w:eastAsia="Times New Roman"/>
          <w:b/>
          <w:szCs w:val="24"/>
        </w:rPr>
        <w:lastRenderedPageBreak/>
        <w:t xml:space="preserve">ΧΡΗΣΤΟΣ ΚΑΤΣΩΤΗΣ: </w:t>
      </w:r>
      <w:r>
        <w:rPr>
          <w:rFonts w:eastAsia="Times New Roman"/>
          <w:szCs w:val="24"/>
        </w:rPr>
        <w:t xml:space="preserve">Κύριε Πρόεδρε, μπορώ να έχω τον λόγο; </w:t>
      </w:r>
    </w:p>
    <w:p w14:paraId="2CD9BD83"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κύριε Κατσώτη, έχετε τον λόγο. </w:t>
      </w:r>
    </w:p>
    <w:p w14:paraId="2CD9BD84"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Έχουμε εκφράσει την αντίθεσή μας στην </w:t>
      </w:r>
      <w:r>
        <w:rPr>
          <w:rFonts w:eastAsia="Times New Roman"/>
          <w:szCs w:val="24"/>
        </w:rPr>
        <w:t>ε</w:t>
      </w:r>
      <w:r>
        <w:rPr>
          <w:rFonts w:eastAsia="Times New Roman"/>
          <w:szCs w:val="24"/>
        </w:rPr>
        <w:t xml:space="preserve">πιτροπή για το κατεπείγον του σχεδίου νόμου. </w:t>
      </w:r>
    </w:p>
    <w:p w14:paraId="2CD9BD85"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το γνωρίζω. </w:t>
      </w:r>
    </w:p>
    <w:p w14:paraId="2CD9BD86" w14:textId="77777777" w:rsidR="004439E9" w:rsidRDefault="0071404A">
      <w:pPr>
        <w:spacing w:after="0" w:line="600" w:lineRule="auto"/>
        <w:ind w:firstLine="720"/>
        <w:jc w:val="both"/>
        <w:rPr>
          <w:rFonts w:eastAsia="Times New Roman"/>
          <w:szCs w:val="24"/>
        </w:rPr>
      </w:pPr>
      <w:r>
        <w:rPr>
          <w:rFonts w:eastAsia="Times New Roman"/>
          <w:szCs w:val="24"/>
        </w:rPr>
        <w:t>Τον λόγο έχει ο εισηγητής του ΣΥΡΙΖΑ ο κ. Μάριος Κάτσ</w:t>
      </w:r>
      <w:r>
        <w:rPr>
          <w:rFonts w:eastAsia="Times New Roman"/>
          <w:szCs w:val="24"/>
        </w:rPr>
        <w:t xml:space="preserve">ης για δώδεκα λεπτά. </w:t>
      </w:r>
    </w:p>
    <w:p w14:paraId="2CD9BD87"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Ευχαριστώ πολύ, κύριε Πρόεδρε.</w:t>
      </w:r>
    </w:p>
    <w:p w14:paraId="2CD9BD88" w14:textId="77777777" w:rsidR="004439E9" w:rsidRDefault="0071404A">
      <w:pPr>
        <w:spacing w:after="0" w:line="600" w:lineRule="auto"/>
        <w:ind w:firstLine="720"/>
        <w:jc w:val="both"/>
        <w:rPr>
          <w:rFonts w:eastAsia="Times New Roman"/>
          <w:szCs w:val="24"/>
        </w:rPr>
      </w:pPr>
      <w:r>
        <w:rPr>
          <w:rFonts w:eastAsia="Times New Roman"/>
          <w:szCs w:val="24"/>
        </w:rPr>
        <w:t xml:space="preserve">Κυρίες και κύριοι συνάδελφοι, το παρόν σχέδιο νόμου που συζητάμε σήμερα αφορά την εναρμόνιση της ελληνικής νομοθεσίας με την </w:t>
      </w:r>
      <w:r>
        <w:rPr>
          <w:rFonts w:eastAsia="Times New Roman"/>
          <w:szCs w:val="24"/>
        </w:rPr>
        <w:t>ο</w:t>
      </w:r>
      <w:r>
        <w:rPr>
          <w:rFonts w:eastAsia="Times New Roman"/>
          <w:szCs w:val="24"/>
        </w:rPr>
        <w:t>δηγία 2012/34 του Ευρωπαϊκού Κοινοβουλίου και του Συμβουλίου τ</w:t>
      </w:r>
      <w:r>
        <w:rPr>
          <w:rFonts w:eastAsia="Times New Roman"/>
          <w:szCs w:val="24"/>
        </w:rPr>
        <w:t>ης 21</w:t>
      </w:r>
      <w:r>
        <w:rPr>
          <w:rFonts w:eastAsia="Times New Roman"/>
          <w:szCs w:val="24"/>
          <w:vertAlign w:val="superscript"/>
        </w:rPr>
        <w:t>ης</w:t>
      </w:r>
      <w:r>
        <w:rPr>
          <w:rFonts w:eastAsia="Times New Roman"/>
          <w:szCs w:val="24"/>
        </w:rPr>
        <w:t xml:space="preserve"> Νοεμβρίου 2012, η οποία έχει στόχο τη δημιουργία ενιαίου ευρωπαϊκού σιδηροδρομικού χώρου, καθώς και άλλες συναφείς με την </w:t>
      </w:r>
      <w:r>
        <w:rPr>
          <w:rFonts w:eastAsia="Times New Roman"/>
          <w:szCs w:val="24"/>
        </w:rPr>
        <w:t>ο</w:t>
      </w:r>
      <w:r>
        <w:rPr>
          <w:rFonts w:eastAsia="Times New Roman"/>
          <w:szCs w:val="24"/>
        </w:rPr>
        <w:t xml:space="preserve">δηγία διατάξεις. </w:t>
      </w:r>
    </w:p>
    <w:p w14:paraId="2CD9BD89" w14:textId="77777777" w:rsidR="004439E9" w:rsidRDefault="0071404A">
      <w:pPr>
        <w:spacing w:after="0" w:line="600" w:lineRule="auto"/>
        <w:ind w:firstLine="720"/>
        <w:jc w:val="both"/>
        <w:rPr>
          <w:rFonts w:eastAsia="Times New Roman"/>
          <w:szCs w:val="24"/>
        </w:rPr>
      </w:pPr>
      <w:r>
        <w:rPr>
          <w:rFonts w:eastAsia="Times New Roman"/>
          <w:szCs w:val="24"/>
        </w:rPr>
        <w:lastRenderedPageBreak/>
        <w:t>Η ανάπτυξη του τομέα των σιδηροδρομικών μεταφορών και η αποδεδειγμένη αδυναμία του να ανταγωνιστεί επιτυχώς</w:t>
      </w:r>
      <w:r>
        <w:rPr>
          <w:rFonts w:eastAsia="Times New Roman"/>
          <w:szCs w:val="24"/>
        </w:rPr>
        <w:t xml:space="preserve"> άλλους τρόπους μεταφοράς αποτελούν τον πυρήνα των προβλημάτων που έρχεται να αντιμετωπίσει ουσιαστικά η </w:t>
      </w:r>
      <w:r>
        <w:rPr>
          <w:rFonts w:eastAsia="Times New Roman"/>
          <w:szCs w:val="24"/>
        </w:rPr>
        <w:t>ο</w:t>
      </w:r>
      <w:r>
        <w:rPr>
          <w:rFonts w:eastAsia="Times New Roman"/>
          <w:szCs w:val="24"/>
        </w:rPr>
        <w:t xml:space="preserve">δηγία. </w:t>
      </w:r>
    </w:p>
    <w:p w14:paraId="2CD9BD8A" w14:textId="77777777" w:rsidR="004439E9" w:rsidRDefault="0071404A">
      <w:pPr>
        <w:spacing w:after="0" w:line="600" w:lineRule="auto"/>
        <w:ind w:firstLine="720"/>
        <w:jc w:val="both"/>
        <w:rPr>
          <w:rFonts w:eastAsia="Times New Roman"/>
          <w:szCs w:val="24"/>
        </w:rPr>
      </w:pPr>
      <w:r>
        <w:rPr>
          <w:rFonts w:eastAsia="Times New Roman"/>
          <w:szCs w:val="24"/>
        </w:rPr>
        <w:t>Τα προβλήματα αυτά έχουν σχέση κυρίως με την ανεπαρκή χρηματοδότηση για τη σιδηροδρομική υποδομή, τους διαρκείς φραγμούς που υπάρχουν, περιορί</w:t>
      </w:r>
      <w:r>
        <w:rPr>
          <w:rFonts w:eastAsia="Times New Roman"/>
          <w:szCs w:val="24"/>
        </w:rPr>
        <w:t xml:space="preserve">ζοντας τον ανταγωνισμό και την έλλειψη κατάλληλης ρυθμιστικής και κανονιστικής εποπτείας για τη λειτουργία των αρχών και φορέων των σιδηροδρομικών μεταφορών. </w:t>
      </w:r>
    </w:p>
    <w:p w14:paraId="2CD9BD8B" w14:textId="77777777" w:rsidR="004439E9" w:rsidRDefault="0071404A">
      <w:pPr>
        <w:spacing w:after="0" w:line="600" w:lineRule="auto"/>
        <w:ind w:firstLine="720"/>
        <w:jc w:val="both"/>
        <w:rPr>
          <w:rFonts w:eastAsia="Times New Roman"/>
          <w:szCs w:val="24"/>
        </w:rPr>
      </w:pPr>
      <w:r>
        <w:rPr>
          <w:rFonts w:eastAsia="Times New Roman"/>
          <w:szCs w:val="24"/>
        </w:rPr>
        <w:t>Αυτοί είναι, λοιπόν και οι πιο ουσιαστικοί λόγοι</w:t>
      </w:r>
      <w:r>
        <w:rPr>
          <w:rFonts w:eastAsia="Times New Roman"/>
          <w:szCs w:val="24"/>
        </w:rPr>
        <w:t>,</w:t>
      </w:r>
      <w:r>
        <w:rPr>
          <w:rFonts w:eastAsia="Times New Roman"/>
          <w:szCs w:val="24"/>
        </w:rPr>
        <w:t xml:space="preserve"> που οι σιδηροδρομικές μεταφορές στις χώρες της </w:t>
      </w:r>
      <w:r>
        <w:rPr>
          <w:rFonts w:eastAsia="Times New Roman"/>
          <w:szCs w:val="24"/>
        </w:rPr>
        <w:t>Ευρωπαϊκής Ένωσης, όπως και στη χώρα μας, δεν έχουν αναπτυχθεί ικανά και σε επιθυμητό βαθμό ειδικά εκτός των εθνικών συνόρων</w:t>
      </w:r>
      <w:r>
        <w:rPr>
          <w:rFonts w:eastAsia="Times New Roman"/>
          <w:szCs w:val="24"/>
        </w:rPr>
        <w:t>,</w:t>
      </w:r>
      <w:r>
        <w:rPr>
          <w:rFonts w:eastAsia="Times New Roman"/>
          <w:szCs w:val="24"/>
        </w:rPr>
        <w:t xml:space="preserve"> με ό,τι αυτό φυσικά συνεπάγεται και στον δυσμενή αντίκτυπο των όρων ανταγωνιστικότητας του σιδηροδρόμου. </w:t>
      </w:r>
    </w:p>
    <w:p w14:paraId="2CD9BD8C" w14:textId="77777777" w:rsidR="004439E9" w:rsidRDefault="0071404A">
      <w:pPr>
        <w:spacing w:after="0" w:line="600" w:lineRule="auto"/>
        <w:ind w:firstLine="720"/>
        <w:jc w:val="both"/>
        <w:rPr>
          <w:rFonts w:eastAsia="Times New Roman"/>
          <w:szCs w:val="24"/>
        </w:rPr>
      </w:pPr>
      <w:r>
        <w:rPr>
          <w:rFonts w:eastAsia="Times New Roman"/>
          <w:szCs w:val="24"/>
        </w:rPr>
        <w:lastRenderedPageBreak/>
        <w:t>Έτσι, λοιπόν, αναδιατυπώ</w:t>
      </w:r>
      <w:r>
        <w:rPr>
          <w:rFonts w:eastAsia="Times New Roman"/>
          <w:szCs w:val="24"/>
        </w:rPr>
        <w:t xml:space="preserve">νοντας την πρώτη δέσμη μέτρων για τους σιδηροδρόμους με την εναρμόνισή μας στην </w:t>
      </w:r>
      <w:r>
        <w:rPr>
          <w:rFonts w:eastAsia="Times New Roman"/>
          <w:szCs w:val="24"/>
        </w:rPr>
        <w:t>ο</w:t>
      </w:r>
      <w:r>
        <w:rPr>
          <w:rFonts w:eastAsia="Times New Roman"/>
          <w:szCs w:val="24"/>
        </w:rPr>
        <w:t xml:space="preserve">δηγία, στοχεύουμε ουσιαστικά στο να ληφθούν εκείνα τα μέτρα που θα ελαχιστοποιήσουν -αν όχι θα επιλύσουν- τα προβλήματα αυτά. </w:t>
      </w:r>
    </w:p>
    <w:p w14:paraId="2CD9BD8D" w14:textId="77777777" w:rsidR="004439E9" w:rsidRDefault="0071404A">
      <w:pPr>
        <w:spacing w:after="0" w:line="600" w:lineRule="auto"/>
        <w:ind w:firstLine="720"/>
        <w:jc w:val="both"/>
        <w:rPr>
          <w:rFonts w:eastAsia="Times New Roman"/>
          <w:szCs w:val="24"/>
        </w:rPr>
      </w:pPr>
      <w:r>
        <w:rPr>
          <w:rFonts w:eastAsia="Times New Roman"/>
          <w:szCs w:val="24"/>
        </w:rPr>
        <w:t>Στόχος μας αφ’ ενός είναι</w:t>
      </w:r>
      <w:r>
        <w:rPr>
          <w:rFonts w:eastAsia="Times New Roman"/>
          <w:szCs w:val="24"/>
        </w:rPr>
        <w:t>,</w:t>
      </w:r>
      <w:r>
        <w:rPr>
          <w:rFonts w:eastAsia="Times New Roman"/>
          <w:szCs w:val="24"/>
        </w:rPr>
        <w:t xml:space="preserve"> να διευθετήσουμε καταλλήλως καίρια ζητήματα της ελληνικής σιδηροδρομικής αγοράς και αφ’ ετέρου</w:t>
      </w:r>
      <w:r>
        <w:rPr>
          <w:rFonts w:eastAsia="Times New Roman"/>
          <w:szCs w:val="24"/>
        </w:rPr>
        <w:t>,</w:t>
      </w:r>
      <w:r>
        <w:rPr>
          <w:rFonts w:eastAsia="Times New Roman"/>
          <w:szCs w:val="24"/>
        </w:rPr>
        <w:t xml:space="preserve"> να ενισχύσουμε την ανταγωνιστικότητα και να αναβαθμίσουμε την ποιότητα των παρεχόμενων υπηρεσιών του εθνικού σιδηροδρομικού τομέα. </w:t>
      </w:r>
    </w:p>
    <w:p w14:paraId="2CD9BD8E" w14:textId="77777777" w:rsidR="004439E9" w:rsidRDefault="0071404A">
      <w:pPr>
        <w:spacing w:after="0" w:line="600" w:lineRule="auto"/>
        <w:ind w:firstLine="720"/>
        <w:jc w:val="both"/>
        <w:rPr>
          <w:rFonts w:eastAsia="Times New Roman"/>
          <w:szCs w:val="24"/>
        </w:rPr>
      </w:pPr>
      <w:r>
        <w:rPr>
          <w:rFonts w:eastAsia="Times New Roman"/>
          <w:szCs w:val="24"/>
        </w:rPr>
        <w:t xml:space="preserve">Η λήψη των μέτρων της </w:t>
      </w:r>
      <w:r>
        <w:rPr>
          <w:rFonts w:eastAsia="Times New Roman"/>
          <w:szCs w:val="24"/>
        </w:rPr>
        <w:t>ο</w:t>
      </w:r>
      <w:r>
        <w:rPr>
          <w:rFonts w:eastAsia="Times New Roman"/>
          <w:szCs w:val="24"/>
        </w:rPr>
        <w:t>δηγί</w:t>
      </w:r>
      <w:r>
        <w:rPr>
          <w:rFonts w:eastAsia="Times New Roman"/>
          <w:szCs w:val="24"/>
        </w:rPr>
        <w:t xml:space="preserve">ας 2012/34 αρχικά και στη συνέχεια η εύστοχη υλοποίηση αυτών των μέτρων, βασισμένη όμως σε όσα ήδη έχουν επιτευχθεί, αποτελούν την προϋπόθεση για μια αποτελεσματική και βιώσιμη ανάπτυξη της σιδηροδρομικής υποδομής. </w:t>
      </w:r>
    </w:p>
    <w:p w14:paraId="2CD9BD8F" w14:textId="77777777" w:rsidR="004439E9" w:rsidRDefault="0071404A">
      <w:pPr>
        <w:spacing w:after="0" w:line="600" w:lineRule="auto"/>
        <w:ind w:firstLine="720"/>
        <w:jc w:val="both"/>
        <w:rPr>
          <w:rFonts w:eastAsia="Times New Roman"/>
          <w:szCs w:val="24"/>
        </w:rPr>
      </w:pPr>
      <w:r>
        <w:rPr>
          <w:rFonts w:eastAsia="Times New Roman"/>
          <w:szCs w:val="24"/>
        </w:rPr>
        <w:lastRenderedPageBreak/>
        <w:t>Οφείλουμε, όμως, να εντάξουμε προσαρμοστ</w:t>
      </w:r>
      <w:r>
        <w:rPr>
          <w:rFonts w:eastAsia="Times New Roman"/>
          <w:szCs w:val="24"/>
        </w:rPr>
        <w:t xml:space="preserve">ικές διατάξεις στο </w:t>
      </w:r>
      <w:r>
        <w:rPr>
          <w:rFonts w:eastAsia="Times New Roman"/>
          <w:szCs w:val="24"/>
        </w:rPr>
        <w:t>Ε</w:t>
      </w:r>
      <w:r>
        <w:rPr>
          <w:rFonts w:eastAsia="Times New Roman"/>
          <w:szCs w:val="24"/>
        </w:rPr>
        <w:t xml:space="preserve">θνικό </w:t>
      </w:r>
      <w:r>
        <w:rPr>
          <w:rFonts w:eastAsia="Times New Roman"/>
          <w:szCs w:val="24"/>
        </w:rPr>
        <w:t>Δ</w:t>
      </w:r>
      <w:r>
        <w:rPr>
          <w:rFonts w:eastAsia="Times New Roman"/>
          <w:szCs w:val="24"/>
        </w:rPr>
        <w:t>ίκαιο, οι οποίες θα σέβονται απόλυτα τις ιδιαιτερότητες της εγχώριας νομοθεσίας, χωρίς ωστόσο να είναι αποκομμένες από μια συνολική στρατηγική τόσο σε εθνικό όσο και σε ευρωπαϊκό επίπεδο, η οποία θα ενισχύει σημαντικά και θα δημι</w:t>
      </w:r>
      <w:r>
        <w:rPr>
          <w:rFonts w:eastAsia="Times New Roman"/>
          <w:szCs w:val="24"/>
        </w:rPr>
        <w:t xml:space="preserve">ουργεί ουσιαστικά τον ενιαίο ευρωπαϊκό σιδηροδρομικό χώρο. </w:t>
      </w:r>
    </w:p>
    <w:p w14:paraId="2CD9BD90" w14:textId="77777777" w:rsidR="004439E9" w:rsidRDefault="0071404A">
      <w:pPr>
        <w:spacing w:after="0" w:line="600" w:lineRule="auto"/>
        <w:ind w:firstLine="720"/>
        <w:jc w:val="both"/>
        <w:rPr>
          <w:rFonts w:eastAsia="Times New Roman"/>
          <w:szCs w:val="24"/>
        </w:rPr>
      </w:pPr>
      <w:r>
        <w:rPr>
          <w:rFonts w:eastAsia="Times New Roman"/>
          <w:szCs w:val="24"/>
        </w:rPr>
        <w:t xml:space="preserve">Διαχωρίζει, λοιπόν, η </w:t>
      </w:r>
      <w:r>
        <w:rPr>
          <w:rFonts w:eastAsia="Times New Roman"/>
          <w:szCs w:val="24"/>
        </w:rPr>
        <w:t>ο</w:t>
      </w:r>
      <w:r>
        <w:rPr>
          <w:rFonts w:eastAsia="Times New Roman"/>
          <w:szCs w:val="24"/>
        </w:rPr>
        <w:t>δηγία σαφέστατα, πρώτον, τον διαχειριστή της σιδηροδρομικής υποδομής, δεύτερον, τη σιδηροδρομική επιχείρηση και τέλος, τις ανεξάρτητες ρυθμιστικές αρχές, καθώς και τους κανό</w:t>
      </w:r>
      <w:r>
        <w:rPr>
          <w:rFonts w:eastAsia="Times New Roman"/>
          <w:szCs w:val="24"/>
        </w:rPr>
        <w:t>νες που τη διέπουν, με κύριο στόχο τον υγιή ανταγωνισμό, καθιερώνοντας όρους διαφανούς πρόσβασης και αμερόληπτης λειτουργίας των δομών, την άρση διοικητικών και τεχνικών φραγμών και την εξασφάλιση όρων ισότιμης μεταχείρισης έναντι των ανταγωνιστικών τρόπων</w:t>
      </w:r>
      <w:r>
        <w:rPr>
          <w:rFonts w:eastAsia="Times New Roman"/>
          <w:szCs w:val="24"/>
        </w:rPr>
        <w:t xml:space="preserve"> μεταφοράς. </w:t>
      </w:r>
    </w:p>
    <w:p w14:paraId="2CD9BD91" w14:textId="77777777" w:rsidR="004439E9" w:rsidRDefault="0071404A">
      <w:pPr>
        <w:spacing w:after="0" w:line="600" w:lineRule="auto"/>
        <w:ind w:firstLine="720"/>
        <w:jc w:val="both"/>
        <w:rPr>
          <w:rFonts w:eastAsia="Times New Roman"/>
          <w:szCs w:val="24"/>
        </w:rPr>
      </w:pPr>
      <w:r>
        <w:rPr>
          <w:rFonts w:eastAsia="Times New Roman"/>
          <w:szCs w:val="24"/>
        </w:rPr>
        <w:t xml:space="preserve">Κωδικοποιώντας, λοιπόν, συνάδελφοι, τα παραπάνω και όσον αφορά τη νομοθεσία, έχουμε πρώτον, τον εκσυγχρονισμό μέσω της αποσαφήνισης ορισμένων διατάξεων και της κατάργησης άλλων διατάξεων </w:t>
      </w:r>
      <w:r>
        <w:rPr>
          <w:rFonts w:eastAsia="Times New Roman"/>
          <w:szCs w:val="24"/>
        </w:rPr>
        <w:lastRenderedPageBreak/>
        <w:t>οι οποίες είναι παρωχημένες, δεύτερον, την απλοποίηση τη</w:t>
      </w:r>
      <w:r>
        <w:rPr>
          <w:rFonts w:eastAsia="Times New Roman"/>
          <w:szCs w:val="24"/>
        </w:rPr>
        <w:t xml:space="preserve">ς νομοθεσίας και τρίτον, την εξάλειψη των υφιστάμενων αλληλοεπικαλύψεων. </w:t>
      </w:r>
    </w:p>
    <w:p w14:paraId="2CD9BD92" w14:textId="77777777" w:rsidR="004439E9" w:rsidRDefault="0071404A">
      <w:pPr>
        <w:spacing w:after="0" w:line="600" w:lineRule="auto"/>
        <w:ind w:firstLine="720"/>
        <w:jc w:val="both"/>
        <w:rPr>
          <w:rFonts w:eastAsia="Times New Roman" w:cs="Times New Roman"/>
          <w:szCs w:val="24"/>
        </w:rPr>
      </w:pPr>
      <w:r>
        <w:rPr>
          <w:rFonts w:eastAsia="Times New Roman"/>
          <w:szCs w:val="24"/>
        </w:rPr>
        <w:t>Στο δεύτερο σκέλος, όσον αφορά τους πιο εξειδικευμένους στόχους, έχουμε πρώτον, την εξασφάλιση επαρκούς, διαφανούς και βιώσιμης χρηματοδότησης της υποδομής, δεύτερον, την προαγωγή τη</w:t>
      </w:r>
      <w:r>
        <w:rPr>
          <w:rFonts w:eastAsia="Times New Roman"/>
          <w:szCs w:val="24"/>
        </w:rPr>
        <w:t xml:space="preserve">ς διαφάνειας στη σιδηροδρομική αγορά, για να διασφαλιστεί ο αποτελεσματικός ανταγωνισμός και να αποφευχθούν στρεβλώσεις και τρίτον, την ενίσχυση της ρυθμιστικής εποπτείας. </w:t>
      </w:r>
    </w:p>
    <w:p w14:paraId="2CD9BD9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Ο απώτερος στόχος αυτής της </w:t>
      </w:r>
      <w:r>
        <w:rPr>
          <w:rFonts w:eastAsia="Times New Roman" w:cs="Times New Roman"/>
          <w:szCs w:val="24"/>
        </w:rPr>
        <w:t>ο</w:t>
      </w:r>
      <w:r>
        <w:rPr>
          <w:rFonts w:eastAsia="Times New Roman" w:cs="Times New Roman"/>
          <w:szCs w:val="24"/>
        </w:rPr>
        <w:t>δηγίας είναι η ενίσχυση του μεριδίου των σιδηροδρομικώ</w:t>
      </w:r>
      <w:r>
        <w:rPr>
          <w:rFonts w:eastAsia="Times New Roman" w:cs="Times New Roman"/>
          <w:szCs w:val="24"/>
        </w:rPr>
        <w:t xml:space="preserve">ν μεταφορών στην αγορά των μεταφορών. </w:t>
      </w:r>
      <w:r>
        <w:rPr>
          <w:rFonts w:eastAsia="Times New Roman" w:cs="Times New Roman"/>
          <w:szCs w:val="24"/>
        </w:rPr>
        <w:t>Ε</w:t>
      </w:r>
      <w:r>
        <w:rPr>
          <w:rFonts w:eastAsia="Times New Roman" w:cs="Times New Roman"/>
          <w:szCs w:val="24"/>
        </w:rPr>
        <w:t>πειδή τις τελευταίες μέρες υπήρξε μια σύγχυση σε βαθμό, θα έλεγα, παραπληροφόρησης από διάφορα μέσα μαζικής ενημέρωσης, για τα οποία ειρήσθω εν παρόδω, γνωρίζει και ο τελευταίος Έλληνας πολίτης ποιος είναι ο ρόλος του</w:t>
      </w:r>
      <w:r>
        <w:rPr>
          <w:rFonts w:eastAsia="Times New Roman" w:cs="Times New Roman"/>
          <w:szCs w:val="24"/>
        </w:rPr>
        <w:t xml:space="preserve">ς σε αυτή τη χώρα, στρεβλώθηκε συνειδητά το περιεχόμενο της </w:t>
      </w:r>
      <w:r>
        <w:rPr>
          <w:rFonts w:eastAsia="Times New Roman" w:cs="Times New Roman"/>
          <w:szCs w:val="24"/>
        </w:rPr>
        <w:t>ο</w:t>
      </w:r>
      <w:r>
        <w:rPr>
          <w:rFonts w:eastAsia="Times New Roman" w:cs="Times New Roman"/>
          <w:szCs w:val="24"/>
        </w:rPr>
        <w:t xml:space="preserve">δηγίας, αλλά και η σχέση αυτής της </w:t>
      </w:r>
      <w:r>
        <w:rPr>
          <w:rFonts w:eastAsia="Times New Roman" w:cs="Times New Roman"/>
          <w:szCs w:val="24"/>
        </w:rPr>
        <w:t>ο</w:t>
      </w:r>
      <w:r>
        <w:rPr>
          <w:rFonts w:eastAsia="Times New Roman" w:cs="Times New Roman"/>
          <w:szCs w:val="24"/>
        </w:rPr>
        <w:t>δηγίας με την επικείμενη ιδιωτικοποίηση της ΤΡΑΙΝΟΣΕ.</w:t>
      </w:r>
    </w:p>
    <w:p w14:paraId="2CD9BD9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Κατηγορηματικά ξεκαθαρίζουμε από αυτό εδώ το Βήμα ότι τα δύο πράγματα είναι διαφορετικά και καθόλου συνδε</w:t>
      </w:r>
      <w:r>
        <w:rPr>
          <w:rFonts w:eastAsia="Times New Roman" w:cs="Times New Roman"/>
          <w:szCs w:val="24"/>
        </w:rPr>
        <w:t xml:space="preserve">όμενα μεταξύ τους. Οι στόχοι της </w:t>
      </w:r>
      <w:r>
        <w:rPr>
          <w:rFonts w:eastAsia="Times New Roman" w:cs="Times New Roman"/>
          <w:szCs w:val="24"/>
        </w:rPr>
        <w:t>ο</w:t>
      </w:r>
      <w:r>
        <w:rPr>
          <w:rFonts w:eastAsia="Times New Roman" w:cs="Times New Roman"/>
          <w:szCs w:val="24"/>
        </w:rPr>
        <w:t xml:space="preserve">δηγίας, όπως και η χρονική στιγμή που επιλέγεται για την ενσωμάτωσή της με τη διαδικασία του κατεπείγοντος –αναλύθηκαν στην </w:t>
      </w:r>
      <w:r>
        <w:rPr>
          <w:rFonts w:eastAsia="Times New Roman" w:cs="Times New Roman"/>
          <w:szCs w:val="24"/>
        </w:rPr>
        <w:t>ε</w:t>
      </w:r>
      <w:r>
        <w:rPr>
          <w:rFonts w:eastAsia="Times New Roman" w:cs="Times New Roman"/>
          <w:szCs w:val="24"/>
        </w:rPr>
        <w:t>πιτροπή οι λόγοι- πιστεύω επαρκώς</w:t>
      </w:r>
      <w:r>
        <w:rPr>
          <w:rFonts w:eastAsia="Times New Roman" w:cs="Times New Roman"/>
          <w:szCs w:val="24"/>
        </w:rPr>
        <w:t>,</w:t>
      </w:r>
      <w:r>
        <w:rPr>
          <w:rFonts w:eastAsia="Times New Roman" w:cs="Times New Roman"/>
          <w:szCs w:val="24"/>
        </w:rPr>
        <w:t xml:space="preserve"> έχουν πείσει και κανένας δεν μπορεί να αμφισβητήσει και να συν</w:t>
      </w:r>
      <w:r>
        <w:rPr>
          <w:rFonts w:eastAsia="Times New Roman" w:cs="Times New Roman"/>
          <w:szCs w:val="24"/>
        </w:rPr>
        <w:t>δέσει με τη διαδικασία ιδιωτικοποίησης της επιχείρησης το παρόν σχέδιο νόμου.</w:t>
      </w:r>
    </w:p>
    <w:p w14:paraId="2CD9BD9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Εισερχόμαστε τώρα στις βασικές τροποποιήσεις</w:t>
      </w:r>
      <w:r>
        <w:rPr>
          <w:rFonts w:eastAsia="Times New Roman" w:cs="Times New Roman"/>
          <w:szCs w:val="24"/>
        </w:rPr>
        <w:t>,</w:t>
      </w:r>
      <w:r>
        <w:rPr>
          <w:rFonts w:eastAsia="Times New Roman" w:cs="Times New Roman"/>
          <w:szCs w:val="24"/>
        </w:rPr>
        <w:t xml:space="preserve"> που επιφέρει η ενσωμάτωση αυτής τη</w:t>
      </w:r>
      <w:r>
        <w:rPr>
          <w:rFonts w:eastAsia="Times New Roman" w:cs="Times New Roman"/>
          <w:szCs w:val="24"/>
        </w:rPr>
        <w:t>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δηγίας. </w:t>
      </w:r>
      <w:r>
        <w:rPr>
          <w:rFonts w:eastAsia="Times New Roman" w:cs="Times New Roman"/>
          <w:szCs w:val="24"/>
        </w:rPr>
        <w:t>Οι</w:t>
      </w:r>
      <w:r>
        <w:rPr>
          <w:rFonts w:eastAsia="Times New Roman" w:cs="Times New Roman"/>
          <w:szCs w:val="24"/>
        </w:rPr>
        <w:t xml:space="preserve"> βασικές θεματικές ενότητες αυτού του νόμου έχουν ως εξής: Γενικές </w:t>
      </w:r>
      <w:r>
        <w:rPr>
          <w:rFonts w:eastAsia="Times New Roman" w:cs="Times New Roman"/>
          <w:szCs w:val="24"/>
        </w:rPr>
        <w:t>δ</w:t>
      </w:r>
      <w:r>
        <w:rPr>
          <w:rFonts w:eastAsia="Times New Roman" w:cs="Times New Roman"/>
          <w:szCs w:val="24"/>
        </w:rPr>
        <w:t xml:space="preserve">ιατάξεις, </w:t>
      </w:r>
      <w:r>
        <w:rPr>
          <w:rFonts w:eastAsia="Times New Roman" w:cs="Times New Roman"/>
          <w:szCs w:val="24"/>
        </w:rPr>
        <w:t>α</w:t>
      </w:r>
      <w:r>
        <w:rPr>
          <w:rFonts w:eastAsia="Times New Roman" w:cs="Times New Roman"/>
          <w:szCs w:val="24"/>
        </w:rPr>
        <w:t>νάπτυξ</w:t>
      </w:r>
      <w:r>
        <w:rPr>
          <w:rFonts w:eastAsia="Times New Roman" w:cs="Times New Roman"/>
          <w:szCs w:val="24"/>
        </w:rPr>
        <w:t xml:space="preserve">η των </w:t>
      </w:r>
      <w:r>
        <w:rPr>
          <w:rFonts w:eastAsia="Times New Roman" w:cs="Times New Roman"/>
          <w:szCs w:val="24"/>
        </w:rPr>
        <w:t>σ</w:t>
      </w:r>
      <w:r>
        <w:rPr>
          <w:rFonts w:eastAsia="Times New Roman" w:cs="Times New Roman"/>
          <w:szCs w:val="24"/>
        </w:rPr>
        <w:t xml:space="preserve">ιδηροδρόμων της </w:t>
      </w:r>
      <w:r>
        <w:rPr>
          <w:rFonts w:eastAsia="Times New Roman" w:cs="Times New Roman"/>
          <w:szCs w:val="24"/>
        </w:rPr>
        <w:t>έ</w:t>
      </w:r>
      <w:r>
        <w:rPr>
          <w:rFonts w:eastAsia="Times New Roman" w:cs="Times New Roman"/>
          <w:szCs w:val="24"/>
        </w:rPr>
        <w:t xml:space="preserve">νωσης, </w:t>
      </w:r>
      <w:r>
        <w:rPr>
          <w:rFonts w:eastAsia="Times New Roman" w:cs="Times New Roman"/>
          <w:szCs w:val="24"/>
        </w:rPr>
        <w:t>α</w:t>
      </w:r>
      <w:r>
        <w:rPr>
          <w:rFonts w:eastAsia="Times New Roman" w:cs="Times New Roman"/>
          <w:szCs w:val="24"/>
        </w:rPr>
        <w:t xml:space="preserve">δειοδότηση </w:t>
      </w:r>
      <w:r>
        <w:rPr>
          <w:rFonts w:eastAsia="Times New Roman" w:cs="Times New Roman"/>
          <w:szCs w:val="24"/>
        </w:rPr>
        <w:t>σ</w:t>
      </w:r>
      <w:r>
        <w:rPr>
          <w:rFonts w:eastAsia="Times New Roman" w:cs="Times New Roman"/>
          <w:szCs w:val="24"/>
        </w:rPr>
        <w:t xml:space="preserve">ιδηροδρομικών </w:t>
      </w:r>
      <w:r>
        <w:rPr>
          <w:rFonts w:eastAsia="Times New Roman" w:cs="Times New Roman"/>
          <w:szCs w:val="24"/>
        </w:rPr>
        <w:t>ε</w:t>
      </w:r>
      <w:r>
        <w:rPr>
          <w:rFonts w:eastAsia="Times New Roman" w:cs="Times New Roman"/>
          <w:szCs w:val="24"/>
        </w:rPr>
        <w:t xml:space="preserve">πιχειρήσεων, Χρέωση για τη χρήση σιδηροδρομικής υποδομής και κατανομή της χωρητικότητας της σιδηροδρομικής υποδομής και </w:t>
      </w:r>
      <w:r>
        <w:rPr>
          <w:rFonts w:eastAsia="Times New Roman" w:cs="Times New Roman"/>
          <w:szCs w:val="24"/>
        </w:rPr>
        <w:t>τ</w:t>
      </w:r>
      <w:r>
        <w:rPr>
          <w:rFonts w:eastAsia="Times New Roman" w:cs="Times New Roman"/>
          <w:szCs w:val="24"/>
        </w:rPr>
        <w:t xml:space="preserve">ελικές </w:t>
      </w:r>
      <w:r>
        <w:rPr>
          <w:rFonts w:eastAsia="Times New Roman" w:cs="Times New Roman"/>
          <w:szCs w:val="24"/>
        </w:rPr>
        <w:t>δ</w:t>
      </w:r>
      <w:r>
        <w:rPr>
          <w:rFonts w:eastAsia="Times New Roman" w:cs="Times New Roman"/>
          <w:szCs w:val="24"/>
        </w:rPr>
        <w:t>ιατάξεις.</w:t>
      </w:r>
    </w:p>
    <w:p w14:paraId="2CD9BD9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Δειγματοληπτικά αναφέρομαι σε κάποια άρθρα, τα οποία επί </w:t>
      </w:r>
      <w:r>
        <w:rPr>
          <w:rFonts w:eastAsia="Times New Roman" w:cs="Times New Roman"/>
          <w:szCs w:val="24"/>
        </w:rPr>
        <w:t xml:space="preserve">της ουσίας διαχωρίζουν το προηγούμενο καθεστώς, όπως είναι το άρθρο 6, με το οποίο γίνεται λογιστικός διαχωρισμός, καθίσταται υποχρεωτική η τήρηση χωριστών καταστάσεων αποτελεσμάτων χρήσης και ισολογισμών για τις δραστηριότητες </w:t>
      </w:r>
      <w:r>
        <w:rPr>
          <w:rFonts w:eastAsia="Times New Roman" w:cs="Times New Roman"/>
          <w:szCs w:val="24"/>
        </w:rPr>
        <w:lastRenderedPageBreak/>
        <w:t>που αφορούν υπηρεσίες σιδηρο</w:t>
      </w:r>
      <w:r>
        <w:rPr>
          <w:rFonts w:eastAsia="Times New Roman" w:cs="Times New Roman"/>
          <w:szCs w:val="24"/>
        </w:rPr>
        <w:t>δρομικών μεταφορών. Επίσης προβλέπεται η διακριτή λογιστική απεικόνιση των κοινοτικών κονδυλίων για την αποζημίωση, για την παροχή δημόσιας υπηρεσίας και η απαγόρευση μεταφοράς των εν λόγω κρατικών κονδυλίων</w:t>
      </w:r>
      <w:r>
        <w:rPr>
          <w:rFonts w:eastAsia="Times New Roman" w:cs="Times New Roman"/>
          <w:szCs w:val="24"/>
        </w:rPr>
        <w:t>,</w:t>
      </w:r>
      <w:r>
        <w:rPr>
          <w:rFonts w:eastAsia="Times New Roman" w:cs="Times New Roman"/>
          <w:szCs w:val="24"/>
        </w:rPr>
        <w:t xml:space="preserve"> σε δραστηριότητες άλλων υπηρεσιών μεταφορών ή ά</w:t>
      </w:r>
      <w:r>
        <w:rPr>
          <w:rFonts w:eastAsia="Times New Roman" w:cs="Times New Roman"/>
          <w:szCs w:val="24"/>
        </w:rPr>
        <w:t>λλες δραστηριότητες.</w:t>
      </w:r>
    </w:p>
    <w:p w14:paraId="2CD9BD9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7</w:t>
      </w:r>
      <w:r>
        <w:rPr>
          <w:rFonts w:eastAsia="Times New Roman" w:cs="Times New Roman"/>
          <w:szCs w:val="24"/>
        </w:rPr>
        <w:t>,</w:t>
      </w:r>
      <w:r>
        <w:rPr>
          <w:rFonts w:eastAsia="Times New Roman" w:cs="Times New Roman"/>
          <w:szCs w:val="24"/>
        </w:rPr>
        <w:t xml:space="preserve"> καταργείται η δυνατότητα εκχώρησης στις σιδηροδρομικές επιχειρήσεις της είσπραξης των τελών χρήσης της σιδηροδρομικής υποδομής. Το μέτρο αυτό θα ενισχύσει τον θεμιτό ανταγωνισμό, εμποδίζοντας ορισμένες σιδηροδρομικές επι</w:t>
      </w:r>
      <w:r>
        <w:rPr>
          <w:rFonts w:eastAsia="Times New Roman" w:cs="Times New Roman"/>
          <w:szCs w:val="24"/>
        </w:rPr>
        <w:t>χειρήσεις, τις κατεστημένες, να αποκτήσουν πρόσβαση σε εμπορικά ευαίσθητες πληροφορίες.</w:t>
      </w:r>
    </w:p>
    <w:p w14:paraId="2CD9BD9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8</w:t>
      </w:r>
      <w:r>
        <w:rPr>
          <w:rFonts w:eastAsia="Times New Roman" w:cs="Times New Roman"/>
          <w:szCs w:val="24"/>
        </w:rPr>
        <w:t>,</w:t>
      </w:r>
      <w:r>
        <w:rPr>
          <w:rFonts w:eastAsia="Times New Roman" w:cs="Times New Roman"/>
          <w:szCs w:val="24"/>
        </w:rPr>
        <w:t xml:space="preserve"> τα κράτη</w:t>
      </w:r>
      <w:r>
        <w:rPr>
          <w:rFonts w:eastAsia="Times New Roman" w:cs="Times New Roman"/>
          <w:szCs w:val="24"/>
        </w:rPr>
        <w:t xml:space="preserve"> </w:t>
      </w:r>
      <w:r>
        <w:rPr>
          <w:rFonts w:eastAsia="Times New Roman" w:cs="Times New Roman"/>
          <w:szCs w:val="24"/>
        </w:rPr>
        <w:t>μέλη υποχρεώνονται να δημοσιεύσουν πενταετή ανανεώσιμη στρατηγική ανάπτυξης της σιδηροδρομικής υποδομής, που θα καταστήσει δυνατή την ικανοποίησ</w:t>
      </w:r>
      <w:r>
        <w:rPr>
          <w:rFonts w:eastAsia="Times New Roman" w:cs="Times New Roman"/>
          <w:szCs w:val="24"/>
        </w:rPr>
        <w:t xml:space="preserve">η των μελλοντικών αρχών της κινητικότητας, στη βάση της χρηστής και βιώσιμης χρηματοδότησης του σιδηροδρομικού συστήματος. </w:t>
      </w:r>
    </w:p>
    <w:p w14:paraId="2CD9BD9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Αναμένεται να προωθηθούν επενδύσεις μακροχρόνιου κύκλου ζωής, από τις οποίες εξαρτάται ο κλάδος των σιδηροδρόμων. </w:t>
      </w:r>
      <w:r>
        <w:rPr>
          <w:rFonts w:eastAsia="Times New Roman" w:cs="Times New Roman"/>
          <w:szCs w:val="24"/>
        </w:rPr>
        <w:t>Ξ</w:t>
      </w:r>
      <w:r>
        <w:rPr>
          <w:rFonts w:eastAsia="Times New Roman" w:cs="Times New Roman"/>
          <w:szCs w:val="24"/>
        </w:rPr>
        <w:t xml:space="preserve">έρουμε όλοι πολύ </w:t>
      </w:r>
      <w:r>
        <w:rPr>
          <w:rFonts w:eastAsia="Times New Roman" w:cs="Times New Roman"/>
          <w:szCs w:val="24"/>
        </w:rPr>
        <w:t>καλά ότι οι μακροχρόνιες δεσμεύσεις</w:t>
      </w:r>
      <w:r>
        <w:rPr>
          <w:rFonts w:eastAsia="Times New Roman" w:cs="Times New Roman"/>
          <w:szCs w:val="24"/>
        </w:rPr>
        <w:t>,</w:t>
      </w:r>
      <w:r>
        <w:rPr>
          <w:rFonts w:eastAsia="Times New Roman" w:cs="Times New Roman"/>
          <w:szCs w:val="24"/>
        </w:rPr>
        <w:t xml:space="preserve"> απαιτούνται για την προσέλκυση νέων φορέων στην αγορά αλλά και την ανάπτυξη νέων υπηρεσιών. </w:t>
      </w:r>
    </w:p>
    <w:p w14:paraId="2CD9BD9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13</w:t>
      </w:r>
      <w:r>
        <w:rPr>
          <w:rFonts w:eastAsia="Times New Roman" w:cs="Times New Roman"/>
          <w:szCs w:val="24"/>
        </w:rPr>
        <w:t>,</w:t>
      </w:r>
      <w:r>
        <w:rPr>
          <w:rFonts w:eastAsia="Times New Roman" w:cs="Times New Roman"/>
          <w:szCs w:val="24"/>
        </w:rPr>
        <w:t xml:space="preserve"> εισάγονται στη νέα ευρωπαϊκή νομοθεσία δύο νέες θεμελιώδεις έννοιες. </w:t>
      </w:r>
    </w:p>
    <w:p w14:paraId="2CD9BD9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Πρώτη έννοια</w:t>
      </w:r>
      <w:r>
        <w:rPr>
          <w:rFonts w:eastAsia="Times New Roman" w:cs="Times New Roman"/>
          <w:szCs w:val="24"/>
        </w:rPr>
        <w:t>,</w:t>
      </w:r>
      <w:r>
        <w:rPr>
          <w:rFonts w:eastAsia="Times New Roman" w:cs="Times New Roman"/>
          <w:szCs w:val="24"/>
        </w:rPr>
        <w:t xml:space="preserve"> η εγκατάσταση για την παρο</w:t>
      </w:r>
      <w:r>
        <w:rPr>
          <w:rFonts w:eastAsia="Times New Roman" w:cs="Times New Roman"/>
          <w:szCs w:val="24"/>
        </w:rPr>
        <w:t>χή υπηρεσιών που επιτρέπει την παροχή μίας ή περισσότερων υπηρεσιών</w:t>
      </w:r>
      <w:r>
        <w:rPr>
          <w:rFonts w:eastAsia="Times New Roman" w:cs="Times New Roman"/>
          <w:szCs w:val="24"/>
        </w:rPr>
        <w:t>,</w:t>
      </w:r>
      <w:r>
        <w:rPr>
          <w:rFonts w:eastAsia="Times New Roman" w:cs="Times New Roman"/>
          <w:szCs w:val="24"/>
        </w:rPr>
        <w:t xml:space="preserve"> που αναφέρονται στα σημεία 2 και 4 του </w:t>
      </w:r>
      <w:r>
        <w:rPr>
          <w:rFonts w:eastAsia="Times New Roman" w:cs="Times New Roman"/>
          <w:szCs w:val="24"/>
        </w:rPr>
        <w:t>π</w:t>
      </w:r>
      <w:r>
        <w:rPr>
          <w:rFonts w:eastAsia="Times New Roman" w:cs="Times New Roman"/>
          <w:szCs w:val="24"/>
        </w:rPr>
        <w:t>αραρτήματος 2.</w:t>
      </w:r>
    </w:p>
    <w:p w14:paraId="2CD9BD9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Δεύτερον, καθιερώνεται η έννοια του φορέα εκμετάλλευσης της εγκατάστασης για την παροχή υπηρεσιών, ο οποίος ορίζεται ως οιοσδήποτε ι</w:t>
      </w:r>
      <w:r>
        <w:rPr>
          <w:rFonts w:eastAsia="Times New Roman" w:cs="Times New Roman"/>
          <w:szCs w:val="24"/>
        </w:rPr>
        <w:t>διωτικός φορέας, υπεύθυνος για τη διαχείριση μίας ή περισσότερων εγκαταστάσεων για την παροχή υπηρεσιών.</w:t>
      </w:r>
    </w:p>
    <w:p w14:paraId="2CD9BD9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Επιπροσθέτως θεσπίζονται διατάξεις</w:t>
      </w:r>
      <w:r>
        <w:rPr>
          <w:rFonts w:eastAsia="Times New Roman" w:cs="Times New Roman"/>
          <w:szCs w:val="24"/>
        </w:rPr>
        <w:t>,</w:t>
      </w:r>
      <w:r>
        <w:rPr>
          <w:rFonts w:eastAsia="Times New Roman" w:cs="Times New Roman"/>
          <w:szCs w:val="24"/>
        </w:rPr>
        <w:t xml:space="preserve"> σχετικά με απαιτήσεις ανεξαρτησίας μεταξύ αφ</w:t>
      </w:r>
      <w:r>
        <w:rPr>
          <w:rFonts w:eastAsia="Times New Roman" w:cs="Times New Roman"/>
          <w:szCs w:val="24"/>
        </w:rPr>
        <w:t xml:space="preserve">’ </w:t>
      </w:r>
      <w:r>
        <w:rPr>
          <w:rFonts w:eastAsia="Times New Roman" w:cs="Times New Roman"/>
          <w:szCs w:val="24"/>
        </w:rPr>
        <w:t>ενός της διατήρησης των εγκαταστάσεων παροχής υπηρεσιών και αφ</w:t>
      </w:r>
      <w:r>
        <w:rPr>
          <w:rFonts w:eastAsia="Times New Roman" w:cs="Times New Roman"/>
          <w:szCs w:val="24"/>
        </w:rPr>
        <w:t xml:space="preserve">’ </w:t>
      </w:r>
      <w:r>
        <w:rPr>
          <w:rFonts w:eastAsia="Times New Roman" w:cs="Times New Roman"/>
          <w:szCs w:val="24"/>
        </w:rPr>
        <w:t>ετέρο</w:t>
      </w:r>
      <w:r>
        <w:rPr>
          <w:rFonts w:eastAsia="Times New Roman" w:cs="Times New Roman"/>
          <w:szCs w:val="24"/>
        </w:rPr>
        <w:t>υ της παροχής υπηρεσιών σιδηροδρομικών μεταφορών, προκειμένου να εξαλειφθούν οι συγκρούσεις συμφερόντων.</w:t>
      </w:r>
    </w:p>
    <w:p w14:paraId="2CD9BD9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Το μέτρο αυτό θα συμβάλει στην εξασφάλιση πρόσβασης χωρίς διακρίσεις στις εγκαταστάσεις παροχής υπηρεσιών</w:t>
      </w:r>
      <w:r>
        <w:rPr>
          <w:rFonts w:eastAsia="Times New Roman" w:cs="Times New Roman"/>
          <w:szCs w:val="24"/>
        </w:rPr>
        <w:t xml:space="preserve"> αλλά και στις παρεχόμενες από αυτές υπηρεσίες. </w:t>
      </w:r>
    </w:p>
    <w:p w14:paraId="2CD9BD9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Τέλος στο άρθρο αυτό</w:t>
      </w:r>
      <w:r>
        <w:rPr>
          <w:rFonts w:eastAsia="Times New Roman" w:cs="Times New Roman"/>
          <w:szCs w:val="24"/>
        </w:rPr>
        <w:t>,</w:t>
      </w:r>
      <w:r>
        <w:rPr>
          <w:rFonts w:eastAsia="Times New Roman" w:cs="Times New Roman"/>
          <w:szCs w:val="24"/>
        </w:rPr>
        <w:t xml:space="preserve"> αυξάνεται η διαθεσιμότητα των εγκαταστάσεων στην αγορά, με την αποφυγή προβλημάτων τεχνητού κορεσμού. </w:t>
      </w:r>
    </w:p>
    <w:p w14:paraId="2CD9BDA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14</w:t>
      </w:r>
      <w:r>
        <w:rPr>
          <w:rFonts w:eastAsia="Times New Roman" w:cs="Times New Roman"/>
          <w:szCs w:val="24"/>
        </w:rPr>
        <w:t>,</w:t>
      </w:r>
      <w:r>
        <w:rPr>
          <w:rFonts w:eastAsia="Times New Roman" w:cs="Times New Roman"/>
          <w:szCs w:val="24"/>
        </w:rPr>
        <w:t xml:space="preserve"> αποσαφηνίζονται οι γενικές αρχές που εφαρμόζονται στις διασυνοριακ</w:t>
      </w:r>
      <w:r>
        <w:rPr>
          <w:rFonts w:eastAsia="Times New Roman" w:cs="Times New Roman"/>
          <w:szCs w:val="24"/>
        </w:rPr>
        <w:t>ές συμφωνίες.</w:t>
      </w:r>
    </w:p>
    <w:p w14:paraId="2CD9BDA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15, το οποίο αναμένεται να συμβά</w:t>
      </w:r>
      <w:r>
        <w:rPr>
          <w:rFonts w:eastAsia="Times New Roman" w:cs="Times New Roman"/>
          <w:szCs w:val="24"/>
        </w:rPr>
        <w:t>λ</w:t>
      </w:r>
      <w:r>
        <w:rPr>
          <w:rFonts w:eastAsia="Times New Roman" w:cs="Times New Roman"/>
          <w:szCs w:val="24"/>
        </w:rPr>
        <w:t>λει στον εντοπισμό των σημείων συμφόρησης στην αγορά υπηρεσιών, το πεδίο παρακολούθησης της σιδηροδρομικής αγοράς στα κράτη</w:t>
      </w:r>
      <w:r>
        <w:rPr>
          <w:rFonts w:eastAsia="Times New Roman" w:cs="Times New Roman"/>
          <w:szCs w:val="24"/>
        </w:rPr>
        <w:t xml:space="preserve"> </w:t>
      </w:r>
      <w:r>
        <w:rPr>
          <w:rFonts w:eastAsia="Times New Roman" w:cs="Times New Roman"/>
          <w:szCs w:val="24"/>
        </w:rPr>
        <w:t>μέλη διευρύνεται, καλύπτοντας ζητήματα όπως οι επενδύσεις για τη σιδηροδρ</w:t>
      </w:r>
      <w:r>
        <w:rPr>
          <w:rFonts w:eastAsia="Times New Roman" w:cs="Times New Roman"/>
          <w:szCs w:val="24"/>
        </w:rPr>
        <w:t>ομική υποδομή, εξελίξεις των τιμών και της ποιότητας των υπηρεσιών σιδηροδρόμων, μεταφορών κ.λπ.</w:t>
      </w:r>
      <w:r>
        <w:rPr>
          <w:rFonts w:eastAsia="Times New Roman" w:cs="Times New Roman"/>
          <w:szCs w:val="24"/>
        </w:rPr>
        <w:t>.</w:t>
      </w:r>
    </w:p>
    <w:p w14:paraId="2CD9BDA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27</w:t>
      </w:r>
      <w:r>
        <w:rPr>
          <w:rFonts w:eastAsia="Times New Roman" w:cs="Times New Roman"/>
          <w:szCs w:val="24"/>
        </w:rPr>
        <w:t>,</w:t>
      </w:r>
      <w:r>
        <w:rPr>
          <w:rFonts w:eastAsia="Times New Roman" w:cs="Times New Roman"/>
          <w:szCs w:val="24"/>
        </w:rPr>
        <w:t xml:space="preserve"> αποσαφηνίζονται οι κατάλληλοι τρόποι και τα μέσα δημοσίευσης των δηλώσεων δικτύων από τους διαχειριστές υποδομής. Η δήλωση δικτύου υποχρεωτικά δημοσιεύεται σε δύο επίσημες γλώσσες της Ευρωπαϊκής Ένωσης στον ιστότοπο του διαχειριστή υποδομής.</w:t>
      </w:r>
    </w:p>
    <w:p w14:paraId="2CD9BDA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 εν λόγω μέ</w:t>
      </w:r>
      <w:r>
        <w:rPr>
          <w:rFonts w:eastAsia="Times New Roman" w:cs="Times New Roman"/>
          <w:szCs w:val="24"/>
        </w:rPr>
        <w:t xml:space="preserve">τρο θα ενισχύσει την προσβασιμότητα στις δηλώσεις δικτύου και κατά συνέπεια θα βελτιώσει τη διαφάνεια. </w:t>
      </w:r>
    </w:p>
    <w:p w14:paraId="2CD9BDA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29</w:t>
      </w:r>
      <w:r>
        <w:rPr>
          <w:rFonts w:eastAsia="Times New Roman" w:cs="Times New Roman"/>
          <w:szCs w:val="24"/>
        </w:rPr>
        <w:t>,</w:t>
      </w:r>
      <w:r>
        <w:rPr>
          <w:rFonts w:eastAsia="Times New Roman" w:cs="Times New Roman"/>
          <w:szCs w:val="24"/>
        </w:rPr>
        <w:t xml:space="preserve"> γίνεται ενημέρωση σχετικά με τα συστήματα χρέωσης, καθώς η υποχρέωση δημοσίευσης των πλαισίων χρέωσης των κρατών</w:t>
      </w:r>
      <w:r>
        <w:rPr>
          <w:rFonts w:eastAsia="Times New Roman" w:cs="Times New Roman"/>
          <w:szCs w:val="24"/>
        </w:rPr>
        <w:t xml:space="preserve"> </w:t>
      </w:r>
      <w:r>
        <w:rPr>
          <w:rFonts w:eastAsia="Times New Roman" w:cs="Times New Roman"/>
          <w:szCs w:val="24"/>
        </w:rPr>
        <w:t>μελών στις δηλώσεις δικ</w:t>
      </w:r>
      <w:r>
        <w:rPr>
          <w:rFonts w:eastAsia="Times New Roman" w:cs="Times New Roman"/>
          <w:szCs w:val="24"/>
        </w:rPr>
        <w:t>τύου</w:t>
      </w:r>
      <w:r>
        <w:rPr>
          <w:rFonts w:eastAsia="Times New Roman" w:cs="Times New Roman"/>
          <w:szCs w:val="24"/>
        </w:rPr>
        <w:t>,</w:t>
      </w:r>
      <w:r>
        <w:rPr>
          <w:rFonts w:eastAsia="Times New Roman" w:cs="Times New Roman"/>
          <w:szCs w:val="24"/>
        </w:rPr>
        <w:t xml:space="preserve"> ενισχύει τη διαφάνεια αναφορικά με το σύστημα χρέωσης.</w:t>
      </w:r>
    </w:p>
    <w:p w14:paraId="2CD9BDA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30</w:t>
      </w:r>
      <w:r>
        <w:rPr>
          <w:rFonts w:eastAsia="Times New Roman" w:cs="Times New Roman"/>
          <w:szCs w:val="24"/>
        </w:rPr>
        <w:t>,</w:t>
      </w:r>
      <w:r>
        <w:rPr>
          <w:rFonts w:eastAsia="Times New Roman" w:cs="Times New Roman"/>
          <w:szCs w:val="24"/>
        </w:rPr>
        <w:t xml:space="preserve"> καθίσταται υποχρεωτική η σύναψη συμβατικής συμφωνίας μεταξύ του δημοσίου και του διαχειριστή υποδομής, η οποία ρυθμίζει τους κανόνες που διέπουν τη σχέση τους και τη διάρκεια ισχύ</w:t>
      </w:r>
      <w:r>
        <w:rPr>
          <w:rFonts w:eastAsia="Times New Roman" w:cs="Times New Roman"/>
          <w:szCs w:val="24"/>
        </w:rPr>
        <w:t>ος</w:t>
      </w:r>
      <w:r>
        <w:rPr>
          <w:rFonts w:eastAsia="Times New Roman" w:cs="Times New Roman"/>
          <w:szCs w:val="24"/>
        </w:rPr>
        <w:t>,</w:t>
      </w:r>
      <w:r>
        <w:rPr>
          <w:rFonts w:eastAsia="Times New Roman" w:cs="Times New Roman"/>
          <w:szCs w:val="24"/>
        </w:rPr>
        <w:t xml:space="preserve"> η οποία ταυτίζεται με τη διάρκεια του επιχειρησιακού σχεδίου.</w:t>
      </w:r>
    </w:p>
    <w:p w14:paraId="2CD9BDA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31</w:t>
      </w:r>
      <w:r>
        <w:rPr>
          <w:rFonts w:eastAsia="Times New Roman" w:cs="Times New Roman"/>
          <w:szCs w:val="24"/>
        </w:rPr>
        <w:t>,</w:t>
      </w:r>
      <w:r>
        <w:rPr>
          <w:rFonts w:eastAsia="Times New Roman" w:cs="Times New Roman"/>
          <w:szCs w:val="24"/>
        </w:rPr>
        <w:t xml:space="preserve"> εισάγεται πρόβλεψη για διαφοροποίηση των χρεώσεων πρόσβασης, ώστε να λαμβάνεται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η εκπομπή θορύβου του τροχαίου υλικού της αμαξοστοιχίας. Ο σκοπός είναι</w:t>
      </w:r>
      <w:r>
        <w:rPr>
          <w:rFonts w:eastAsia="Times New Roman" w:cs="Times New Roman"/>
          <w:szCs w:val="24"/>
        </w:rPr>
        <w:t>,</w:t>
      </w:r>
      <w:r>
        <w:rPr>
          <w:rFonts w:eastAsia="Times New Roman" w:cs="Times New Roman"/>
          <w:szCs w:val="24"/>
        </w:rPr>
        <w:t xml:space="preserve"> να παρασχεθε</w:t>
      </w:r>
      <w:r>
        <w:rPr>
          <w:rFonts w:eastAsia="Times New Roman" w:cs="Times New Roman"/>
          <w:szCs w:val="24"/>
        </w:rPr>
        <w:t xml:space="preserve">ί ένα κίνητρο για τον εκσυγχρονισμό των σιδηροδρομικών οχημάτων. </w:t>
      </w:r>
    </w:p>
    <w:p w14:paraId="2CD9BDA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Επιπρόσθετα καθίσταται σαφές ότι οι φορείς εκμετάλλευσης εγκαταστάσεων παροχής υπηρεσιών πρέπει να υποβάλλουν πληροφορίες</w:t>
      </w:r>
      <w:r>
        <w:rPr>
          <w:rFonts w:eastAsia="Times New Roman" w:cs="Times New Roman"/>
          <w:szCs w:val="24"/>
        </w:rPr>
        <w:t>,</w:t>
      </w:r>
      <w:r>
        <w:rPr>
          <w:rFonts w:eastAsia="Times New Roman" w:cs="Times New Roman"/>
          <w:szCs w:val="24"/>
        </w:rPr>
        <w:t xml:space="preserve"> σχετικά με τις χρεώσεις των υπηρεσιών που παρέχονται στις σιδηροδρο</w:t>
      </w:r>
      <w:r>
        <w:rPr>
          <w:rFonts w:eastAsia="Times New Roman" w:cs="Times New Roman"/>
          <w:szCs w:val="24"/>
        </w:rPr>
        <w:t>μικές επιχειρήσεις, τις οποίες πρέπει να δημοσιεύουν οι διαχειριστές υποδομών στις οικείες δηλώσεις δικτύου.</w:t>
      </w:r>
    </w:p>
    <w:p w14:paraId="2CD9BDA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32, για τη βελτίωση της συνοχής των εθνικών συστημάτων χρέωσης, καθιερώνονται κοινά κριτήρια προσδιορισμού των τμημάτων της αγοράς, επί</w:t>
      </w:r>
      <w:r>
        <w:rPr>
          <w:rFonts w:eastAsia="Times New Roman" w:cs="Times New Roman"/>
          <w:szCs w:val="24"/>
        </w:rPr>
        <w:t xml:space="preserve"> των οποίων οι υπηρεσίες είναι δυνατόν να καταβάλλουν προσαυξήσεις.</w:t>
      </w:r>
    </w:p>
    <w:p w14:paraId="2CD9BDA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37</w:t>
      </w:r>
      <w:r>
        <w:rPr>
          <w:rFonts w:eastAsia="Times New Roman" w:cs="Times New Roman"/>
          <w:szCs w:val="24"/>
        </w:rPr>
        <w:t>,</w:t>
      </w:r>
      <w:r>
        <w:rPr>
          <w:rFonts w:eastAsia="Times New Roman" w:cs="Times New Roman"/>
          <w:szCs w:val="24"/>
        </w:rPr>
        <w:t xml:space="preserve"> τα κράτη</w:t>
      </w:r>
      <w:r>
        <w:rPr>
          <w:rFonts w:eastAsia="Times New Roman" w:cs="Times New Roman"/>
          <w:szCs w:val="24"/>
        </w:rPr>
        <w:t xml:space="preserve"> </w:t>
      </w:r>
      <w:r>
        <w:rPr>
          <w:rFonts w:eastAsia="Times New Roman" w:cs="Times New Roman"/>
          <w:szCs w:val="24"/>
        </w:rPr>
        <w:t>μέλη εξασφαλίζουν τη συνεργασία των διαχειριστών υποδομής</w:t>
      </w:r>
      <w:r>
        <w:rPr>
          <w:rFonts w:eastAsia="Times New Roman" w:cs="Times New Roman"/>
          <w:szCs w:val="24"/>
        </w:rPr>
        <w:t>,</w:t>
      </w:r>
      <w:r>
        <w:rPr>
          <w:rFonts w:eastAsia="Times New Roman" w:cs="Times New Roman"/>
          <w:szCs w:val="24"/>
        </w:rPr>
        <w:t xml:space="preserve"> όσον αφορά την εφαρμογή αποδοτικών συστημάτων χρέωσης</w:t>
      </w:r>
      <w:r>
        <w:rPr>
          <w:rFonts w:eastAsia="Times New Roman" w:cs="Times New Roman"/>
          <w:szCs w:val="24"/>
        </w:rPr>
        <w:t>,</w:t>
      </w:r>
      <w:r>
        <w:rPr>
          <w:rFonts w:eastAsia="Times New Roman" w:cs="Times New Roman"/>
          <w:szCs w:val="24"/>
        </w:rPr>
        <w:t xml:space="preserve"> με σκοπό τον συντονισμό της χρέωσης ή τη </w:t>
      </w:r>
      <w:r>
        <w:rPr>
          <w:rFonts w:eastAsia="Times New Roman" w:cs="Times New Roman"/>
          <w:szCs w:val="24"/>
        </w:rPr>
        <w:lastRenderedPageBreak/>
        <w:t>χρέωση γ</w:t>
      </w:r>
      <w:r>
        <w:rPr>
          <w:rFonts w:eastAsia="Times New Roman" w:cs="Times New Roman"/>
          <w:szCs w:val="24"/>
        </w:rPr>
        <w:t xml:space="preserve">ια την εκτέλεση σιδηροδρομικών μεταφορών με διέλευση από περισσότερα του ενός δίκτυα υποδομής στο σιδηροδρομικό σύστημα της </w:t>
      </w:r>
      <w:r>
        <w:rPr>
          <w:rFonts w:eastAsia="Times New Roman" w:cs="Times New Roman"/>
          <w:szCs w:val="24"/>
        </w:rPr>
        <w:t>έ</w:t>
      </w:r>
      <w:r>
        <w:rPr>
          <w:rFonts w:eastAsia="Times New Roman" w:cs="Times New Roman"/>
          <w:szCs w:val="24"/>
        </w:rPr>
        <w:t>νωσης.</w:t>
      </w:r>
    </w:p>
    <w:p w14:paraId="2CD9BDA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55</w:t>
      </w:r>
      <w:r>
        <w:rPr>
          <w:rFonts w:eastAsia="Times New Roman" w:cs="Times New Roman"/>
          <w:szCs w:val="24"/>
        </w:rPr>
        <w:t>,</w:t>
      </w:r>
      <w:r>
        <w:rPr>
          <w:rFonts w:eastAsia="Times New Roman" w:cs="Times New Roman"/>
          <w:szCs w:val="24"/>
        </w:rPr>
        <w:t xml:space="preserve"> ενισχύονται οι διατάξεις περί ανεξαρτησίας των ρυθμιστικών φορέων, με τη ρητή αναφορά ότι πρέπει να είναι αν</w:t>
      </w:r>
      <w:r>
        <w:rPr>
          <w:rFonts w:eastAsia="Times New Roman" w:cs="Times New Roman"/>
          <w:szCs w:val="24"/>
        </w:rPr>
        <w:t>εξάρτητοι από οιαδήποτε άλλη δημόσια ή ιδιωτική αρχή. Δεν υφίσταται πλέον η δυνατότητα</w:t>
      </w:r>
      <w:r>
        <w:rPr>
          <w:rFonts w:eastAsia="Times New Roman" w:cs="Times New Roman"/>
          <w:szCs w:val="24"/>
        </w:rPr>
        <w:t>,</w:t>
      </w:r>
      <w:r>
        <w:rPr>
          <w:rFonts w:eastAsia="Times New Roman" w:cs="Times New Roman"/>
          <w:szCs w:val="24"/>
        </w:rPr>
        <w:t xml:space="preserve"> οι σχετικές αρμοδιότητες να υπάγονται στο αρμόδιο Υπουργείο. </w:t>
      </w:r>
    </w:p>
    <w:p w14:paraId="2CD9BDA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Διευκρινίζεται ότι ο ρυθμιστικός φορέας δύναται να συμπράττει οργανωτικά με την Εθνική Αρχή Ασφάλειας, την</w:t>
      </w:r>
      <w:r>
        <w:rPr>
          <w:rFonts w:eastAsia="Times New Roman" w:cs="Times New Roman"/>
          <w:szCs w:val="24"/>
        </w:rPr>
        <w:t xml:space="preserve"> Εθνική Αρχή Ανταγωνισμού και τον </w:t>
      </w:r>
      <w:r>
        <w:rPr>
          <w:rFonts w:eastAsia="Times New Roman" w:cs="Times New Roman"/>
          <w:szCs w:val="24"/>
        </w:rPr>
        <w:t>φ</w:t>
      </w:r>
      <w:r>
        <w:rPr>
          <w:rFonts w:eastAsia="Times New Roman" w:cs="Times New Roman"/>
          <w:szCs w:val="24"/>
        </w:rPr>
        <w:t xml:space="preserve">ορέα </w:t>
      </w:r>
      <w:r>
        <w:rPr>
          <w:rFonts w:eastAsia="Times New Roman" w:cs="Times New Roman"/>
          <w:szCs w:val="24"/>
        </w:rPr>
        <w:t>χ</w:t>
      </w:r>
      <w:r>
        <w:rPr>
          <w:rFonts w:eastAsia="Times New Roman" w:cs="Times New Roman"/>
          <w:szCs w:val="24"/>
        </w:rPr>
        <w:t xml:space="preserve">ορήγησης </w:t>
      </w:r>
      <w:r>
        <w:rPr>
          <w:rFonts w:eastAsia="Times New Roman" w:cs="Times New Roman"/>
          <w:szCs w:val="24"/>
        </w:rPr>
        <w:t>α</w:t>
      </w:r>
      <w:r>
        <w:rPr>
          <w:rFonts w:eastAsia="Times New Roman" w:cs="Times New Roman"/>
          <w:szCs w:val="24"/>
        </w:rPr>
        <w:t>δειών. Επιπρόσθετα θεσπίζονται ρυθμίσεις</w:t>
      </w:r>
      <w:r>
        <w:rPr>
          <w:rFonts w:eastAsia="Times New Roman" w:cs="Times New Roman"/>
          <w:szCs w:val="24"/>
        </w:rPr>
        <w:t>,</w:t>
      </w:r>
      <w:r>
        <w:rPr>
          <w:rFonts w:eastAsia="Times New Roman" w:cs="Times New Roman"/>
          <w:szCs w:val="24"/>
        </w:rPr>
        <w:t xml:space="preserve"> που αφορούν κριτήρια διαφάνειας για την επιλογή των μελών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του </w:t>
      </w:r>
      <w:r>
        <w:rPr>
          <w:rFonts w:eastAsia="Times New Roman" w:cs="Times New Roman"/>
          <w:szCs w:val="24"/>
        </w:rPr>
        <w:t>ρ</w:t>
      </w:r>
      <w:r>
        <w:rPr>
          <w:rFonts w:eastAsia="Times New Roman" w:cs="Times New Roman"/>
          <w:szCs w:val="24"/>
        </w:rPr>
        <w:t xml:space="preserve">υθμιστικού </w:t>
      </w:r>
      <w:r>
        <w:rPr>
          <w:rFonts w:eastAsia="Times New Roman" w:cs="Times New Roman"/>
          <w:szCs w:val="24"/>
        </w:rPr>
        <w:t>φ</w:t>
      </w:r>
      <w:r>
        <w:rPr>
          <w:rFonts w:eastAsia="Times New Roman" w:cs="Times New Roman"/>
          <w:szCs w:val="24"/>
        </w:rPr>
        <w:t>ορέα.</w:t>
      </w:r>
    </w:p>
    <w:p w14:paraId="2CD9BDA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56</w:t>
      </w:r>
      <w:r>
        <w:rPr>
          <w:rFonts w:eastAsia="Times New Roman" w:cs="Times New Roman"/>
          <w:szCs w:val="24"/>
        </w:rPr>
        <w:t>,</w:t>
      </w:r>
      <w:r>
        <w:rPr>
          <w:rFonts w:eastAsia="Times New Roman" w:cs="Times New Roman"/>
          <w:szCs w:val="24"/>
        </w:rPr>
        <w:t xml:space="preserve"> επεκτείνονται οι αρμοδιότητες των ρυθμι</w:t>
      </w:r>
      <w:r>
        <w:rPr>
          <w:rFonts w:eastAsia="Times New Roman" w:cs="Times New Roman"/>
          <w:szCs w:val="24"/>
        </w:rPr>
        <w:t>στικών φορέων. Εμπίπτουν ρητά στην αρμοδιότητα του ρυθμιστικού φορέα οι προσφυγές</w:t>
      </w:r>
      <w:r>
        <w:rPr>
          <w:rFonts w:eastAsia="Times New Roman" w:cs="Times New Roman"/>
          <w:szCs w:val="24"/>
        </w:rPr>
        <w:t>,</w:t>
      </w:r>
      <w:r>
        <w:rPr>
          <w:rFonts w:eastAsia="Times New Roman" w:cs="Times New Roman"/>
          <w:szCs w:val="24"/>
        </w:rPr>
        <w:t xml:space="preserve"> έναντι αποφάσεων που σχετίζονται με την πρόσβαση </w:t>
      </w:r>
      <w:r>
        <w:rPr>
          <w:rFonts w:eastAsia="Times New Roman" w:cs="Times New Roman"/>
          <w:szCs w:val="24"/>
        </w:rPr>
        <w:lastRenderedPageBreak/>
        <w:t>και τη χρέωση σχετικά με τις εγκαταστάσεις παροχής υπηρεσιών</w:t>
      </w:r>
      <w:r>
        <w:rPr>
          <w:rFonts w:eastAsia="Times New Roman" w:cs="Times New Roman"/>
          <w:szCs w:val="24"/>
        </w:rPr>
        <w:t xml:space="preserve"> πρόβλεψη καίριας σημασίας, προκειμένου να επιτραπεί η είσοδος στην αγορά και να εξασφαλιστεί θεμιτός ανταγωνισμός.</w:t>
      </w:r>
    </w:p>
    <w:p w14:paraId="2CD9BDA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Δεύτερον, εκχωρείται δικαίωμα διενέργειας ελέγχων για την επαλήθευση της συμμόρφωσης με τις διατάξεις περί λογιστικού διαχωρισμού. Επίσης οι</w:t>
      </w:r>
      <w:r>
        <w:rPr>
          <w:rFonts w:eastAsia="Times New Roman" w:cs="Times New Roman"/>
          <w:szCs w:val="24"/>
        </w:rPr>
        <w:t xml:space="preserve"> ρυθμιστικοί φορείς μπορούν να ζητούν από τους φορείς της σιδηροδρομικής αγοράς</w:t>
      </w:r>
      <w:r>
        <w:rPr>
          <w:rFonts w:eastAsia="Times New Roman" w:cs="Times New Roman"/>
          <w:szCs w:val="24"/>
        </w:rPr>
        <w:t>,</w:t>
      </w:r>
      <w:r>
        <w:rPr>
          <w:rFonts w:eastAsia="Times New Roman" w:cs="Times New Roman"/>
          <w:szCs w:val="24"/>
        </w:rPr>
        <w:t xml:space="preserve"> την υποβολή συγκεκριμένων οικονομικών στοιχείων για τον σκοπό αυτό.</w:t>
      </w:r>
    </w:p>
    <w:p w14:paraId="2CD9BDA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Επιπρόσθετα σημειώνεται ότι ορίζεται ευθέως ο ρυθμιστικός φορέας. Πρέπει να έχει εξουσία επιβολής των αποφά</w:t>
      </w:r>
      <w:r>
        <w:rPr>
          <w:rFonts w:eastAsia="Times New Roman" w:cs="Times New Roman"/>
          <w:szCs w:val="24"/>
        </w:rPr>
        <w:t>σεών του με κατάλληλες κυρώσεις, συμπεριλαμβανομένων των προστίμων.</w:t>
      </w:r>
    </w:p>
    <w:p w14:paraId="2CD9BDA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άρθρο 61</w:t>
      </w:r>
      <w:r>
        <w:rPr>
          <w:rFonts w:eastAsia="Times New Roman" w:cs="Times New Roman"/>
          <w:szCs w:val="24"/>
        </w:rPr>
        <w:t>,</w:t>
      </w:r>
      <w:r>
        <w:rPr>
          <w:rFonts w:eastAsia="Times New Roman" w:cs="Times New Roman"/>
          <w:szCs w:val="24"/>
        </w:rPr>
        <w:t xml:space="preserve"> γίνεται τροποποίηση για την κατάσταση κάποιων διατάξεων. Προσαρμόζονται επιμέρους διατάξεις σε σχέση με την ανάθεση των αρμοδιοτήτων της Αρχής Ασφάλειας Σιδηροδρομικών Μεταφο</w:t>
      </w:r>
      <w:r>
        <w:rPr>
          <w:rFonts w:eastAsia="Times New Roman" w:cs="Times New Roman"/>
          <w:szCs w:val="24"/>
        </w:rPr>
        <w:t>ρών, στη ΡΑΣ, σύμφωνα με τις διατάξεις του ν.4199/13.</w:t>
      </w:r>
    </w:p>
    <w:p w14:paraId="2CD9BDB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Ειδικότερα στις ως άνω διατάξεις οριζόταν ότι η ΡΑΣ ενεργεί ανεξάρτητα από την Αρχή Ασφάλειας και ότι τα μέλη της δεν επιτρέπεται να κατέχουν θέσεις στην Αρχή Ασφάλειας. Ο </w:t>
      </w:r>
      <w:r>
        <w:rPr>
          <w:rFonts w:eastAsia="Times New Roman" w:cs="Times New Roman"/>
          <w:szCs w:val="24"/>
        </w:rPr>
        <w:t>ρ</w:t>
      </w:r>
      <w:r>
        <w:rPr>
          <w:rFonts w:eastAsia="Times New Roman" w:cs="Times New Roman"/>
          <w:szCs w:val="24"/>
        </w:rPr>
        <w:t xml:space="preserve">υθμιστικός </w:t>
      </w:r>
      <w:r>
        <w:rPr>
          <w:rFonts w:eastAsia="Times New Roman" w:cs="Times New Roman"/>
          <w:szCs w:val="24"/>
        </w:rPr>
        <w:t>φ</w:t>
      </w:r>
      <w:r>
        <w:rPr>
          <w:rFonts w:eastAsia="Times New Roman" w:cs="Times New Roman"/>
          <w:szCs w:val="24"/>
        </w:rPr>
        <w:t xml:space="preserve">ορέας δύναται να </w:t>
      </w:r>
      <w:r>
        <w:rPr>
          <w:rFonts w:eastAsia="Times New Roman" w:cs="Times New Roman"/>
          <w:szCs w:val="24"/>
        </w:rPr>
        <w:t>συμπράξει οργανωτικά με την Αρχή Ασφάλειας.</w:t>
      </w:r>
    </w:p>
    <w:p w14:paraId="2CD9BDB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Διορθώνεται η διατύπωση των παραπάνω παραγράφων με αντικατάσταση των διατάξεων, ώστε να αντανακλάται η ένταξη των αρμοδιοτήτων της Αρχής Ασφάλειας στη ΡΑΣ, τόσο στις διατάξεις περί ανεξαρτησίας της ΡΑΣ, όσο και σ</w:t>
      </w:r>
      <w:r>
        <w:rPr>
          <w:rFonts w:eastAsia="Times New Roman" w:cs="Times New Roman"/>
          <w:szCs w:val="24"/>
        </w:rPr>
        <w:t>τα ασυμβίβαστα που διέπουν τα μέλη της ΡΑΣ.</w:t>
      </w:r>
    </w:p>
    <w:p w14:paraId="2CD9BDB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Προσαρμόζεται ο ν.3891</w:t>
      </w:r>
      <w:r>
        <w:rPr>
          <w:rFonts w:eastAsia="Times New Roman" w:cs="Times New Roman"/>
          <w:szCs w:val="24"/>
        </w:rPr>
        <w:t>,</w:t>
      </w:r>
      <w:r>
        <w:rPr>
          <w:rFonts w:eastAsia="Times New Roman" w:cs="Times New Roman"/>
          <w:szCs w:val="24"/>
        </w:rPr>
        <w:t xml:space="preserve"> με διατάξεις που τροποποιούν και συμπληρώνουν τις αρμοδιότητες της Ρυθμιστικής Αρχής Σιδηροδρόμων. Επιπροσθέτως αντικαθίστανται διατάξεις του ν.3911, όπου με αυτόν συγκεκριμένα ενσωματώθηκ</w:t>
      </w:r>
      <w:r>
        <w:rPr>
          <w:rFonts w:eastAsia="Times New Roman" w:cs="Times New Roman"/>
          <w:szCs w:val="24"/>
        </w:rPr>
        <w:t xml:space="preserve">ε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ίκαιο η </w:t>
      </w:r>
      <w:r>
        <w:rPr>
          <w:rFonts w:eastAsia="Times New Roman" w:cs="Times New Roman"/>
          <w:szCs w:val="24"/>
        </w:rPr>
        <w:t>ο</w:t>
      </w:r>
      <w:r>
        <w:rPr>
          <w:rFonts w:eastAsia="Times New Roman" w:cs="Times New Roman"/>
          <w:szCs w:val="24"/>
        </w:rPr>
        <w:t xml:space="preserve">δηγία 2007/59 του Ευρωπαϊκού Κοινοβουλίου. </w:t>
      </w:r>
    </w:p>
    <w:p w14:paraId="2CD9BDB3" w14:textId="77777777" w:rsidR="004439E9" w:rsidRDefault="0071404A">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D9BDB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14:paraId="2CD9BDB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Καθορίζονται στο άρθρο 23 τα θέματα εκπαίδευσης των μηχανοδηγών, τα δικαιολ</w:t>
      </w:r>
      <w:r>
        <w:rPr>
          <w:rFonts w:eastAsia="Times New Roman" w:cs="Times New Roman"/>
          <w:szCs w:val="24"/>
        </w:rPr>
        <w:t>ογητικά που υποβάλλονται και τα προγράμματα σπουδών, χωρίς να προβλέπεται πλέον διαδικασία έγκρισης. Στο εκπαιδευτικό κέντρο θα εκπαιδεύονται οι υποψήφιοι μηχανοδηγοί</w:t>
      </w:r>
      <w:r>
        <w:rPr>
          <w:rFonts w:eastAsia="Times New Roman" w:cs="Times New Roman"/>
          <w:szCs w:val="24"/>
        </w:rPr>
        <w:t>,</w:t>
      </w:r>
      <w:r>
        <w:rPr>
          <w:rFonts w:eastAsia="Times New Roman" w:cs="Times New Roman"/>
          <w:szCs w:val="24"/>
        </w:rPr>
        <w:t xml:space="preserve"> στους οποίους μετά από επιτυχή εξέταση, η άδεια θα χορηγείται σε όλο το έδαφος της Ευρωπ</w:t>
      </w:r>
      <w:r>
        <w:rPr>
          <w:rFonts w:eastAsia="Times New Roman" w:cs="Times New Roman"/>
          <w:szCs w:val="24"/>
        </w:rPr>
        <w:t>αϊκής Ένωσης, άρα τα προγράμματα εκπαίδευσης οφείλουν να είναι υψηλού επιπέδου και να καλύπτουν τις απαραίτητες απαιτήσεις της ευρωπαϊκής νομοθεσίας.</w:t>
      </w:r>
    </w:p>
    <w:p w14:paraId="2CD9BDB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σας καλώ να υπερψηφίσετε το παρόν σχέδιο νόμου, προκειμένου να ε</w:t>
      </w:r>
      <w:r>
        <w:rPr>
          <w:rFonts w:eastAsia="Times New Roman" w:cs="Times New Roman"/>
          <w:szCs w:val="24"/>
        </w:rPr>
        <w:t xml:space="preserve">ναρμονίσουμε το </w:t>
      </w:r>
      <w:r>
        <w:rPr>
          <w:rFonts w:eastAsia="Times New Roman" w:cs="Times New Roman"/>
          <w:szCs w:val="24"/>
        </w:rPr>
        <w:t>Ε</w:t>
      </w:r>
      <w:r>
        <w:rPr>
          <w:rFonts w:eastAsia="Times New Roman" w:cs="Times New Roman"/>
          <w:szCs w:val="24"/>
        </w:rPr>
        <w:t xml:space="preserve">θνικό μας </w:t>
      </w:r>
      <w:r>
        <w:rPr>
          <w:rFonts w:eastAsia="Times New Roman" w:cs="Times New Roman"/>
          <w:szCs w:val="24"/>
        </w:rPr>
        <w:t>Δ</w:t>
      </w:r>
      <w:r>
        <w:rPr>
          <w:rFonts w:eastAsia="Times New Roman" w:cs="Times New Roman"/>
          <w:szCs w:val="24"/>
        </w:rPr>
        <w:t xml:space="preserve">ίκαιο με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να συνδράμουμε δηλαδή όλοι μαζί αποφασιστικά στη δημιουργία μιας εθνικής στρατηγικής</w:t>
      </w:r>
      <w:r>
        <w:rPr>
          <w:rFonts w:eastAsia="Times New Roman" w:cs="Times New Roman"/>
          <w:szCs w:val="24"/>
        </w:rPr>
        <w:t>,</w:t>
      </w:r>
      <w:r>
        <w:rPr>
          <w:rFonts w:eastAsia="Times New Roman" w:cs="Times New Roman"/>
          <w:szCs w:val="24"/>
        </w:rPr>
        <w:t xml:space="preserve"> ενταγμένης στη δημιουργία ενός ενιαίου ευρωπαϊκού σιδηροδρομικού χώρου, αφήνοντας πίσω τα λάθη και τις στρεβλώσ</w:t>
      </w:r>
      <w:r>
        <w:rPr>
          <w:rFonts w:eastAsia="Times New Roman" w:cs="Times New Roman"/>
          <w:szCs w:val="24"/>
        </w:rPr>
        <w:t xml:space="preserve">εις του παρελθόντος. </w:t>
      </w:r>
    </w:p>
    <w:p w14:paraId="2CD9BDB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Να αναπτύξουμε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υγιώς, διαφανώς αλλά και βιώσιμα</w:t>
      </w:r>
      <w:r>
        <w:rPr>
          <w:rFonts w:eastAsia="Times New Roman" w:cs="Times New Roman"/>
          <w:szCs w:val="24"/>
        </w:rPr>
        <w:t>,</w:t>
      </w:r>
      <w:r>
        <w:rPr>
          <w:rFonts w:eastAsia="Times New Roman" w:cs="Times New Roman"/>
          <w:szCs w:val="24"/>
        </w:rPr>
        <w:t xml:space="preserve"> την ενίσχυση του μεριδίου των σιδηροδρομικών μεταφορών στην αγορά των εγχώριων μεταφορών ως το πλέον οικολογικό και ασφαλές </w:t>
      </w:r>
      <w:r>
        <w:rPr>
          <w:rFonts w:eastAsia="Times New Roman" w:cs="Times New Roman"/>
          <w:szCs w:val="24"/>
        </w:rPr>
        <w:lastRenderedPageBreak/>
        <w:t>μέσο, εργαλείο και μοχλό του μοντέλου παραγωγικής αν</w:t>
      </w:r>
      <w:r>
        <w:rPr>
          <w:rFonts w:eastAsia="Times New Roman" w:cs="Times New Roman"/>
          <w:szCs w:val="24"/>
        </w:rPr>
        <w:t>ασυγκρότησης που θέλουμε να φέρουμε στη χώρα.</w:t>
      </w:r>
    </w:p>
    <w:p w14:paraId="2CD9BDB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CD9BDB9" w14:textId="77777777" w:rsidR="004439E9" w:rsidRDefault="0071404A">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2CD9BDBA" w14:textId="77777777" w:rsidR="004439E9" w:rsidRDefault="0071404A">
      <w:pPr>
        <w:spacing w:after="0"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εγώ ευχαριστώ.</w:t>
      </w:r>
    </w:p>
    <w:p w14:paraId="2CD9BDB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Έχουν οριστεί από τα κόμματα εισηγητές και ειδικοί αγορητές</w:t>
      </w:r>
      <w:r>
        <w:rPr>
          <w:rFonts w:eastAsia="Times New Roman" w:cs="Times New Roman"/>
          <w:szCs w:val="24"/>
        </w:rPr>
        <w:t>.</w:t>
      </w:r>
      <w:r>
        <w:rPr>
          <w:rFonts w:eastAsia="Times New Roman" w:cs="Times New Roman"/>
          <w:szCs w:val="24"/>
        </w:rPr>
        <w:t xml:space="preserve"> Από τη Νέα Δημοκρατία ο κ. Καραμανλής Κωνσταντίνος του Αχιλλέα, από τη Χρυσή Αυγή ο κ. Παναγιώταρος Ηλίας, από τη Δημοκρατική Συμπαράταξη ΠΑΣΟΚ-ΔΗΜΑΡ ο κ. Μανιάτης Ιωάννης, από το Κομμουνιστικό Κόμμα Ελλάδ</w:t>
      </w:r>
      <w:r>
        <w:rPr>
          <w:rFonts w:eastAsia="Times New Roman" w:cs="Times New Roman"/>
          <w:szCs w:val="24"/>
        </w:rPr>
        <w:t>α</w:t>
      </w:r>
      <w:r>
        <w:rPr>
          <w:rFonts w:eastAsia="Times New Roman" w:cs="Times New Roman"/>
          <w:szCs w:val="24"/>
        </w:rPr>
        <w:t>ς ο κ. Κατσώτης Χρήστος, από το Ποτάμι η κ. Μάρκο</w:t>
      </w:r>
      <w:r>
        <w:rPr>
          <w:rFonts w:eastAsia="Times New Roman" w:cs="Times New Roman"/>
          <w:szCs w:val="24"/>
        </w:rPr>
        <w:t>υ Αικατερίνη, από τους ΑΝΕΛ ο κ. Λαζαρίδης Γεώργιος, από την Ένωση Κεντρώων ο κ. Γεωργιάδης Μάριος.</w:t>
      </w:r>
    </w:p>
    <w:p w14:paraId="2CD9BDB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Ως Κοινοβουλευτικοί Εκπρόσωποι</w:t>
      </w:r>
      <w:r>
        <w:rPr>
          <w:rFonts w:eastAsia="Times New Roman" w:cs="Times New Roman"/>
          <w:szCs w:val="24"/>
        </w:rPr>
        <w:t>,</w:t>
      </w:r>
      <w:r>
        <w:rPr>
          <w:rFonts w:eastAsia="Times New Roman" w:cs="Times New Roman"/>
          <w:szCs w:val="24"/>
        </w:rPr>
        <w:t xml:space="preserve"> έχουν οριστεί από τον ΣΥΡΙΖΑ ο κ. Καραναστάσης Απόστολος, από τη Νέα Δημοκρατία ο κ. Δένδιας Νικόλαος, από τη Χρυσή Αυγή ο κ</w:t>
      </w:r>
      <w:r>
        <w:rPr>
          <w:rFonts w:eastAsia="Times New Roman" w:cs="Times New Roman"/>
          <w:szCs w:val="24"/>
        </w:rPr>
        <w:t xml:space="preserve">. Σαχινίδης Ιωάννης, από τη </w:t>
      </w:r>
      <w:r>
        <w:rPr>
          <w:rFonts w:eastAsia="Times New Roman" w:cs="Times New Roman"/>
          <w:szCs w:val="24"/>
        </w:rPr>
        <w:lastRenderedPageBreak/>
        <w:t>Δημοκρατική Συμπαράταξη ΠΑΣΟΚ-ΔΗΜΑΡ ο κ. Θεοχαρόπουλος Αθανάσιος, από το Κομμουνιστικό Κόμμα Ελλάδ</w:t>
      </w:r>
      <w:r>
        <w:rPr>
          <w:rFonts w:eastAsia="Times New Roman" w:cs="Times New Roman"/>
          <w:szCs w:val="24"/>
        </w:rPr>
        <w:t>α</w:t>
      </w:r>
      <w:r>
        <w:rPr>
          <w:rFonts w:eastAsia="Times New Roman" w:cs="Times New Roman"/>
          <w:szCs w:val="24"/>
        </w:rPr>
        <w:t xml:space="preserve">ς ο κ. Παφίλης, από το Ποτάμι ο κ. Δανέλλης Σπυρίδων, από τους ΑΝΕΛ ο κ. Παπαχριστόπουλος Αθανάσιος και από την Ένωση Κεντρώων ο </w:t>
      </w:r>
      <w:r>
        <w:rPr>
          <w:rFonts w:eastAsia="Times New Roman" w:cs="Times New Roman"/>
          <w:szCs w:val="24"/>
        </w:rPr>
        <w:t xml:space="preserve">κ. Καρράς Γεώργιος. </w:t>
      </w:r>
    </w:p>
    <w:p w14:paraId="2CD9BDB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Παρακαλώ, κύριε Καραμανλή, έχετε τον λόγο.</w:t>
      </w:r>
    </w:p>
    <w:p w14:paraId="2CD9BDBE"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ΚΩΝΣΤΑΝΤΙΝΟΣ ΑΧ. ΚΑΡΑΜΑΝΛΗΣ:</w:t>
      </w:r>
      <w:r>
        <w:rPr>
          <w:rFonts w:eastAsia="Times New Roman" w:cs="Times New Roman"/>
          <w:szCs w:val="24"/>
        </w:rPr>
        <w:t xml:space="preserve"> Σας ευχαριστώ, κύριε Πρόεδρε.</w:t>
      </w:r>
    </w:p>
    <w:p w14:paraId="2CD9BDB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η σημερινή συζήτηση που, όπως όλοι γνωρίζουμε, είναι ενσωμάτωση της </w:t>
      </w:r>
      <w:r>
        <w:rPr>
          <w:rFonts w:eastAsia="Times New Roman" w:cs="Times New Roman"/>
          <w:szCs w:val="24"/>
        </w:rPr>
        <w:t>ο</w:t>
      </w:r>
      <w:r>
        <w:rPr>
          <w:rFonts w:eastAsia="Times New Roman" w:cs="Times New Roman"/>
          <w:szCs w:val="24"/>
        </w:rPr>
        <w:t>δηγίας 2012/34, έρ</w:t>
      </w:r>
      <w:r>
        <w:rPr>
          <w:rFonts w:eastAsia="Times New Roman" w:cs="Times New Roman"/>
          <w:szCs w:val="24"/>
        </w:rPr>
        <w:t xml:space="preserve">χεται με τη διαδικασία του κατεπείγοντος χαρακτήρα. </w:t>
      </w:r>
      <w:r>
        <w:rPr>
          <w:rFonts w:eastAsia="Times New Roman" w:cs="Times New Roman"/>
          <w:szCs w:val="24"/>
        </w:rPr>
        <w:t>Π</w:t>
      </w:r>
      <w:r>
        <w:rPr>
          <w:rFonts w:eastAsia="Times New Roman" w:cs="Times New Roman"/>
          <w:szCs w:val="24"/>
        </w:rPr>
        <w:t xml:space="preserve">αρά τα λεγόμενα της Κυβέρνησης ότι αυτό είναι εντελώς άσχετο με την πώληση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όποιος ρίξει μια ματιά στο άρθρο 9 ή στο άρθρο 55</w:t>
      </w:r>
      <w:r>
        <w:rPr>
          <w:rFonts w:eastAsia="Times New Roman" w:cs="Times New Roman"/>
          <w:szCs w:val="24"/>
        </w:rPr>
        <w:t>,</w:t>
      </w:r>
      <w:r>
        <w:rPr>
          <w:rFonts w:eastAsia="Times New Roman" w:cs="Times New Roman"/>
          <w:szCs w:val="24"/>
        </w:rPr>
        <w:t xml:space="preserve"> θα καταλάβει ότι αυτό δεν είναι έτσι.</w:t>
      </w:r>
    </w:p>
    <w:p w14:paraId="2CD9BDC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Παρ’ όλα αυτά, νομίζω ό</w:t>
      </w:r>
      <w:r>
        <w:rPr>
          <w:rFonts w:eastAsia="Times New Roman" w:cs="Times New Roman"/>
          <w:szCs w:val="24"/>
        </w:rPr>
        <w:t xml:space="preserve">τι η συζήτηση και στην </w:t>
      </w:r>
      <w:r>
        <w:rPr>
          <w:rFonts w:eastAsia="Times New Roman" w:cs="Times New Roman"/>
          <w:szCs w:val="24"/>
        </w:rPr>
        <w:t>ε</w:t>
      </w:r>
      <w:r>
        <w:rPr>
          <w:rFonts w:eastAsia="Times New Roman" w:cs="Times New Roman"/>
          <w:szCs w:val="24"/>
        </w:rPr>
        <w:t xml:space="preserve">πιτροπή και στο Κοινοβούλιο, εδώ στην Ολομέλεια, παρουσιάζει ιδιαίτερο ενδιαφέρον, κυρίως διότι λαμβάνει χώρα σε μια εξαιρετικά κρίσιμη περίοδο για το μέλλον του σιδηροδρομικού τοπίου στη χώρα μας. </w:t>
      </w:r>
    </w:p>
    <w:p w14:paraId="2CD9BDC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εδώ, κυρίες και κύριοι, </w:t>
      </w:r>
      <w:r>
        <w:rPr>
          <w:rFonts w:eastAsia="Times New Roman" w:cs="Times New Roman"/>
          <w:szCs w:val="24"/>
        </w:rPr>
        <w:t xml:space="preserve">δεν βρισκόμαστε απλά για να εγκρίνουμε την εναρμόνιση </w:t>
      </w:r>
      <w:r>
        <w:rPr>
          <w:rFonts w:eastAsia="Times New Roman" w:cs="Times New Roman"/>
          <w:szCs w:val="24"/>
        </w:rPr>
        <w:t xml:space="preserve">της έννομης τάξης μας με μια οδηγία </w:t>
      </w:r>
      <w:r>
        <w:rPr>
          <w:rFonts w:eastAsia="Times New Roman" w:cs="Times New Roman"/>
          <w:szCs w:val="24"/>
        </w:rPr>
        <w:t xml:space="preserve">αλλά για να προσεγγίσουμε με έναν ευρύτερο τρόπο το όλο ζήτημα των σιδηροδρόμων. </w:t>
      </w:r>
    </w:p>
    <w:p w14:paraId="2CD9BDC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Ήδη βρισκόμαστε στην εποχή της </w:t>
      </w:r>
      <w:r>
        <w:rPr>
          <w:rFonts w:eastAsia="Times New Roman" w:cs="Times New Roman"/>
          <w:szCs w:val="24"/>
        </w:rPr>
        <w:t xml:space="preserve">μετά την πώληση </w:t>
      </w:r>
      <w:r>
        <w:rPr>
          <w:rFonts w:eastAsia="Times New Roman" w:cs="Times New Roman"/>
          <w:szCs w:val="24"/>
        </w:rPr>
        <w:t xml:space="preserve">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και καλό είναι με αφορ</w:t>
      </w:r>
      <w:r>
        <w:rPr>
          <w:rFonts w:eastAsia="Times New Roman" w:cs="Times New Roman"/>
          <w:szCs w:val="24"/>
        </w:rPr>
        <w:t>μή αυτό το νομοσχέδιο, να δούμε συνολικά πώς η επένδυση αυτή πρέπει να αξιοποιηθεί για το καλό της χώρας μας.</w:t>
      </w:r>
    </w:p>
    <w:p w14:paraId="2CD9BDC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Ελλάδα</w:t>
      </w:r>
      <w:r>
        <w:rPr>
          <w:rFonts w:eastAsia="Times New Roman" w:cs="Times New Roman"/>
          <w:szCs w:val="24"/>
        </w:rPr>
        <w:t>,</w:t>
      </w:r>
      <w:r>
        <w:rPr>
          <w:rFonts w:eastAsia="Times New Roman" w:cs="Times New Roman"/>
          <w:szCs w:val="24"/>
        </w:rPr>
        <w:t xml:space="preserve"> όλοι νομίζω θα συμφωνήσουμε ότι πρέπει να καταστεί σιγά σιγά ένα πανευρωπαϊκό διαμετακομιστικό κέντρο. Αρκεί ο πολιτικός κόσμος της χώρα</w:t>
      </w:r>
      <w:r>
        <w:rPr>
          <w:rFonts w:eastAsia="Times New Roman" w:cs="Times New Roman"/>
          <w:szCs w:val="24"/>
        </w:rPr>
        <w:t>ς μας να το κατανοήσει αυτό εγκαίρως και να εκπονήσει έναν στρατηγικό σχεδιασμό προς αυτή την κατεύθυνση. Κεντρικό ρόλο σε αυτόν τον σχεδιασμό παίζουν οι σιδηρόδρομοι.</w:t>
      </w:r>
    </w:p>
    <w:p w14:paraId="2CD9BDC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 σιδηροδρομικό μας δίκτυο είναι αυτό άλλωστε</w:t>
      </w:r>
      <w:r>
        <w:rPr>
          <w:rFonts w:eastAsia="Times New Roman" w:cs="Times New Roman"/>
          <w:szCs w:val="24"/>
        </w:rPr>
        <w:t>,</w:t>
      </w:r>
      <w:r>
        <w:rPr>
          <w:rFonts w:eastAsia="Times New Roman" w:cs="Times New Roman"/>
          <w:szCs w:val="24"/>
        </w:rPr>
        <w:t xml:space="preserve"> που θα αναγάγει τον Πειραιά σε αυτό που </w:t>
      </w:r>
      <w:r>
        <w:rPr>
          <w:rFonts w:eastAsia="Times New Roman" w:cs="Times New Roman"/>
          <w:szCs w:val="24"/>
        </w:rPr>
        <w:t xml:space="preserve">όλοι θέλουμε, δηλαδή πύλη εισόδου για τα ασιατικά προϊόντα στην Ευρώπη. Το σιδηροδρομικό μας δίκτυο </w:t>
      </w:r>
      <w:r>
        <w:rPr>
          <w:rFonts w:eastAsia="Times New Roman" w:cs="Times New Roman"/>
          <w:szCs w:val="24"/>
        </w:rPr>
        <w:lastRenderedPageBreak/>
        <w:t>είναι αυτό που θα επεκτείνει τον θαλάσσιο διάδρομο</w:t>
      </w:r>
      <w:r>
        <w:rPr>
          <w:rFonts w:eastAsia="Times New Roman" w:cs="Times New Roman"/>
          <w:szCs w:val="24"/>
        </w:rPr>
        <w:t>,</w:t>
      </w:r>
      <w:r>
        <w:rPr>
          <w:rFonts w:eastAsia="Times New Roman" w:cs="Times New Roman"/>
          <w:szCs w:val="24"/>
        </w:rPr>
        <w:t xml:space="preserve"> που θα ενώσει κάποτε τις ασιατικές αγορές με το λιμάνι του Πειραιά. </w:t>
      </w:r>
    </w:p>
    <w:p w14:paraId="2CD9BDC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 αυτό, λοιπόν, όλοι καταλαβαίνου</w:t>
      </w:r>
      <w:r>
        <w:rPr>
          <w:rFonts w:eastAsia="Times New Roman" w:cs="Times New Roman"/>
          <w:szCs w:val="24"/>
        </w:rPr>
        <w:t>με πόσο σημαντικός είναι ο εκσυγχρονισμός του σιδηροδρομικού μας δικτύου και η μετατροπή του σε ένα δίκτυο υψηλών ταχυτήτων όσο και η αναβάθμιση και ενίσχυση του Θριασίου, ώστε τα εισαγόμενα προϊόντα να φτάνουν με ταχύτητα στις αγορές της Ευρώπης.</w:t>
      </w:r>
    </w:p>
    <w:p w14:paraId="2CD9BDC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rPr>
        <w:t>γεγονός θα δράσει καταλυτικά στη βελτίωση του κύκλου εργασιών τόσο του κλάδου της εφοδιαστικής αλυσίδα</w:t>
      </w:r>
      <w:r>
        <w:rPr>
          <w:rFonts w:eastAsia="Times New Roman" w:cs="Times New Roman"/>
          <w:szCs w:val="24"/>
        </w:rPr>
        <w:t>ς</w:t>
      </w:r>
      <w:r>
        <w:rPr>
          <w:rFonts w:eastAsia="Times New Roman" w:cs="Times New Roman"/>
          <w:szCs w:val="24"/>
        </w:rPr>
        <w:t xml:space="preserve"> </w:t>
      </w:r>
      <w:r>
        <w:rPr>
          <w:rFonts w:eastAsia="Times New Roman" w:cs="Times New Roman"/>
          <w:szCs w:val="24"/>
          <w:lang w:val="en-US"/>
        </w:rPr>
        <w:t>logistics</w:t>
      </w:r>
      <w:r>
        <w:rPr>
          <w:rFonts w:eastAsia="Times New Roman" w:cs="Times New Roman"/>
          <w:szCs w:val="24"/>
        </w:rPr>
        <w:t xml:space="preserve">, όσο και στις συνδυασμένες μεταφορές. Θα πρέπει, λοιπόν, να αντιληφθούμε τις τεράστιες δυνατότητες που προκύπτουν </w:t>
      </w:r>
      <w:r>
        <w:rPr>
          <w:rFonts w:eastAsia="Times New Roman" w:cs="Times New Roman"/>
          <w:szCs w:val="24"/>
        </w:rPr>
        <w:t>κ</w:t>
      </w:r>
      <w:r>
        <w:rPr>
          <w:rFonts w:eastAsia="Times New Roman" w:cs="Times New Roman"/>
          <w:szCs w:val="24"/>
        </w:rPr>
        <w:t xml:space="preserve">αι όταν λέμε τώρα, το εννοούμε πριν είναι πολύ αργά. </w:t>
      </w:r>
    </w:p>
    <w:p w14:paraId="2CD9BDC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Διότι αν δούμε τι συμβαίνει στις γειτονικές μας χώρες, θα καταλάβουμε ότι παραδείγματος χάρ</w:t>
      </w:r>
      <w:r>
        <w:rPr>
          <w:rFonts w:eastAsia="Times New Roman" w:cs="Times New Roman"/>
          <w:szCs w:val="24"/>
        </w:rPr>
        <w:t>ιν</w:t>
      </w:r>
      <w:r>
        <w:rPr>
          <w:rFonts w:eastAsia="Times New Roman" w:cs="Times New Roman"/>
          <w:szCs w:val="24"/>
        </w:rPr>
        <w:t>, η Ιταλία κινείται με πολύ ταχύτερους ρυθμούς συγκριτικά με εμάς, στην οικοδόμηση ενός σοβαρού σιδηροδρομικο</w:t>
      </w:r>
      <w:r>
        <w:rPr>
          <w:rFonts w:eastAsia="Times New Roman" w:cs="Times New Roman"/>
          <w:szCs w:val="24"/>
        </w:rPr>
        <w:t>ύ δικτύου που έρχεται δυναμικά να απειλήσει όχι μόνο τον λιμενικό αλλά και ευρύτερα τον εμπορευματικό ρόλο της χώρας μας στην Ευρώπη.</w:t>
      </w:r>
    </w:p>
    <w:p w14:paraId="2CD9BDC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 xml:space="preserve">α αναρωτηθούμε τι κάνει η Κυβέρνηση μπροστά σε όλα αυτά. Αφήνει για μήνες κλειστή τη σιδηροδρομική γραμμή της Ειδομένης, </w:t>
      </w:r>
      <w:r>
        <w:rPr>
          <w:rFonts w:eastAsia="Times New Roman" w:cs="Times New Roman"/>
          <w:szCs w:val="24"/>
        </w:rPr>
        <w:t xml:space="preserve">μια πράξη που σύμφωνα μόνο με τα επίσημα στοιχεία της εταιρείας, έχει κοστίσει στην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2,5 εκατομμύρια ευρώ. </w:t>
      </w:r>
      <w:r>
        <w:rPr>
          <w:rFonts w:eastAsia="Times New Roman" w:cs="Times New Roman"/>
          <w:szCs w:val="24"/>
        </w:rPr>
        <w:t>Ο</w:t>
      </w:r>
      <w:r>
        <w:rPr>
          <w:rFonts w:eastAsia="Times New Roman" w:cs="Times New Roman"/>
          <w:szCs w:val="24"/>
        </w:rPr>
        <w:t>λες τις τελευταίες ημέρες των απεργιακών κινητοποιήσεων το μόνο που έκανε η Κυβέρνηση</w:t>
      </w:r>
      <w:r>
        <w:rPr>
          <w:rFonts w:eastAsia="Times New Roman" w:cs="Times New Roman"/>
          <w:szCs w:val="24"/>
        </w:rPr>
        <w:t>,</w:t>
      </w:r>
      <w:r>
        <w:rPr>
          <w:rFonts w:eastAsia="Times New Roman" w:cs="Times New Roman"/>
          <w:szCs w:val="24"/>
        </w:rPr>
        <w:t xml:space="preserve"> είναι να βλέπει τα ακινητοποιημένα βαγόνια. </w:t>
      </w:r>
    </w:p>
    <w:p w14:paraId="2CD9BDC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Ποια ή</w:t>
      </w:r>
      <w:r>
        <w:rPr>
          <w:rFonts w:eastAsia="Times New Roman" w:cs="Times New Roman"/>
          <w:szCs w:val="24"/>
        </w:rPr>
        <w:t xml:space="preserve">ταν, όμως, η αντίδραση των επιχειρήσεων σε αυτή τη δυσάρεστη πραγματικότητα που βίωσαν; Απλά αναζήτησαν εναλλακτικές διαδρομές για να εισάγουν τα προϊόντα τους στην Ευρώπη. </w:t>
      </w:r>
    </w:p>
    <w:p w14:paraId="2CD9BDC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Κυβέρνησή μας, λοιπόν, με τις πρακτικές της, έχει μετατρέψει το λιμάνι του Κόπερ</w:t>
      </w:r>
      <w:r>
        <w:rPr>
          <w:rFonts w:eastAsia="Times New Roman" w:cs="Times New Roman"/>
          <w:szCs w:val="24"/>
        </w:rPr>
        <w:t xml:space="preserve"> σε πύλη εισόδου προϊόντων στην Ευρώπη. </w:t>
      </w:r>
    </w:p>
    <w:p w14:paraId="2CD9BDCB" w14:textId="77777777" w:rsidR="004439E9" w:rsidRDefault="0071404A">
      <w:pPr>
        <w:spacing w:after="0" w:line="600" w:lineRule="auto"/>
        <w:jc w:val="both"/>
        <w:rPr>
          <w:rFonts w:eastAsia="Times New Roman" w:cs="Times New Roman"/>
          <w:szCs w:val="24"/>
        </w:rPr>
      </w:pPr>
      <w:r>
        <w:rPr>
          <w:rFonts w:eastAsia="Times New Roman" w:cs="Times New Roman"/>
          <w:szCs w:val="24"/>
        </w:rPr>
        <w:t>Ούτε στα πιο τρελά τους όνειρα δεν περίμεναν οι Σλοβένοι να τους δώσουμε μια τέτοια ευκαιρία.</w:t>
      </w:r>
    </w:p>
    <w:p w14:paraId="2CD9BDC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Ας αναλογιστούμε, λοιπόν, πέρα από κομματικές ιδεοληψίες και ιδεολογικές προκαταλήψεις, την κρισιμότητα της κατάστασης.</w:t>
      </w:r>
    </w:p>
    <w:p w14:paraId="2CD9BDC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ώρα θα μου επιτρέψετε να έρθω επί της ουσίας του νομοσχεδίου. Η αλήθεια είναι ότι χθες στην Επιτροπή Παραγωγής και Εμπορίου</w:t>
      </w:r>
      <w:r>
        <w:rPr>
          <w:rFonts w:eastAsia="Times New Roman" w:cs="Times New Roman"/>
          <w:szCs w:val="24"/>
        </w:rPr>
        <w:t>,</w:t>
      </w:r>
      <w:r>
        <w:rPr>
          <w:rFonts w:eastAsia="Times New Roman" w:cs="Times New Roman"/>
          <w:szCs w:val="24"/>
        </w:rPr>
        <w:t xml:space="preserve"> είχαμε μια γόνιμη και ενδιαφέρουσα ανταλλαγή απόψεων, αν και σε ορισμένα ερωτήματα ακόμα δεν έχουν δοθεί απαντήσεις. Η πρώτη αφορά </w:t>
      </w:r>
      <w:r>
        <w:rPr>
          <w:rFonts w:eastAsia="Times New Roman" w:cs="Times New Roman"/>
          <w:szCs w:val="24"/>
        </w:rPr>
        <w:t xml:space="preserve">στο περιβόητο άρθρο 9, για το οποίο ο Υπουργός τόνισε κατ’ επανάληψη ότι η προβλεπόμενη σε αυτό διαγραφή χρεών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σχετίζεται με τη διαδικασία πώλησης.</w:t>
      </w:r>
    </w:p>
    <w:p w14:paraId="2CD9BDC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Κύριε Υπουργέ, δεν θα κάτσουμε τώρα να συζητήσουμε πώς και γιατί δημιουργήθηκαν όλα αυτά</w:t>
      </w:r>
      <w:r>
        <w:rPr>
          <w:rFonts w:eastAsia="Times New Roman" w:cs="Times New Roman"/>
          <w:szCs w:val="24"/>
        </w:rPr>
        <w:t xml:space="preserve"> τα χρέη -αυτό θα ήθελε μια άλλη συζήτηση- αλλά καλό είναι να γνωρίζουμε ποια είναι αυτά τα χρέη, έτσι ώστε να είναι γνωστό και στην Ολομέλεια αλλά και στον ελληνικό λαό</w:t>
      </w:r>
      <w:r>
        <w:rPr>
          <w:rFonts w:eastAsia="Times New Roman" w:cs="Times New Roman"/>
          <w:szCs w:val="24"/>
        </w:rPr>
        <w:t>,</w:t>
      </w:r>
      <w:r>
        <w:rPr>
          <w:rFonts w:eastAsia="Times New Roman" w:cs="Times New Roman"/>
          <w:szCs w:val="24"/>
        </w:rPr>
        <w:t xml:space="preserve"> τι είναι τελικά αυτό που θα πουλήσουμε στους Ιταλούς.</w:t>
      </w:r>
    </w:p>
    <w:p w14:paraId="2CD9BDC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Σε αυτό θα ήθελα να προσθέσω κα</w:t>
      </w:r>
      <w:r>
        <w:rPr>
          <w:rFonts w:eastAsia="Times New Roman" w:cs="Times New Roman"/>
          <w:szCs w:val="24"/>
        </w:rPr>
        <w:t>ι κάτι άλλο. Ο κύριος Υπουργός, προσπαθώντας να δικαιολογήσει τα αδικαιολόγητα, σημείωσε ότι για την κατάσταση που επικρατεί σήμερα στον ΟΣΕ</w:t>
      </w:r>
      <w:r>
        <w:rPr>
          <w:rFonts w:eastAsia="Times New Roman" w:cs="Times New Roman"/>
          <w:szCs w:val="24"/>
        </w:rPr>
        <w:t>,</w:t>
      </w:r>
      <w:r>
        <w:rPr>
          <w:rFonts w:eastAsia="Times New Roman" w:cs="Times New Roman"/>
          <w:szCs w:val="24"/>
        </w:rPr>
        <w:t xml:space="preserve"> ευθύνονται οι προηγούμενες κυβερνήσεις, που δεν επιδίωξαν την έγκαιρη ενσωμάτωση της </w:t>
      </w:r>
      <w:r>
        <w:rPr>
          <w:rFonts w:eastAsia="Times New Roman" w:cs="Times New Roman"/>
          <w:szCs w:val="24"/>
        </w:rPr>
        <w:t>ο</w:t>
      </w:r>
      <w:r>
        <w:rPr>
          <w:rFonts w:eastAsia="Times New Roman" w:cs="Times New Roman"/>
          <w:szCs w:val="24"/>
        </w:rPr>
        <w:t>δηγίας αυτής πριν από κάποια</w:t>
      </w:r>
      <w:r>
        <w:rPr>
          <w:rFonts w:eastAsia="Times New Roman" w:cs="Times New Roman"/>
          <w:szCs w:val="24"/>
        </w:rPr>
        <w:t xml:space="preserve"> χρόνια.</w:t>
      </w:r>
    </w:p>
    <w:p w14:paraId="2CD9BDD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Κατ’ αρχάς νομίζω ότι ο Υπουργός συγχέει δυο άσχετες περιόδους. Η </w:t>
      </w:r>
      <w:r>
        <w:rPr>
          <w:rFonts w:eastAsia="Times New Roman" w:cs="Times New Roman"/>
          <w:szCs w:val="24"/>
        </w:rPr>
        <w:t>ο</w:t>
      </w:r>
      <w:r>
        <w:rPr>
          <w:rFonts w:eastAsia="Times New Roman" w:cs="Times New Roman"/>
          <w:szCs w:val="24"/>
        </w:rPr>
        <w:t>δηγία, όντως, εκδόθηκε στις 14 Δεκεμβρίου του 2012.</w:t>
      </w:r>
    </w:p>
    <w:p w14:paraId="2CD9BDD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Θα θυμίσω ότι η αρχή κατάτμησης του ΟΣΕ, κύριε Υπουργέ, πραγματοποιήθηκε το 1996 με τη δημιουργία της ΕΡΓΟΣΕ και το 2001 με τη </w:t>
      </w:r>
      <w:r>
        <w:rPr>
          <w:rFonts w:eastAsia="Times New Roman" w:cs="Times New Roman"/>
          <w:szCs w:val="24"/>
        </w:rPr>
        <w:t>ΓΑΙΟΣΕ. Όπου και αν δούμε στην Ευρωπαϊκή Ένωση, θα δούμε ότι οι σιδηρόδρομοι και οι υπηρεσίες έχουν διαχωρισθεί εδώ και είκοσι χρόνια. Θα θυμίσω, επίσης, ότι το 2010</w:t>
      </w:r>
      <w:r>
        <w:rPr>
          <w:rFonts w:eastAsia="Times New Roman" w:cs="Times New Roman"/>
          <w:szCs w:val="24"/>
        </w:rPr>
        <w:t>,</w:t>
      </w:r>
      <w:r>
        <w:rPr>
          <w:rFonts w:eastAsia="Times New Roman" w:cs="Times New Roman"/>
          <w:szCs w:val="24"/>
        </w:rPr>
        <w:t xml:space="preserve"> ξεκίνησε η προσπάθεια μετατροπής του ΟΣΕ σε εταιρεία </w:t>
      </w:r>
      <w:r>
        <w:rPr>
          <w:rFonts w:eastAsia="Times New Roman" w:cs="Times New Roman"/>
          <w:szCs w:val="24"/>
          <w:lang w:val="en-US"/>
        </w:rPr>
        <w:t>holding</w:t>
      </w:r>
      <w:r>
        <w:rPr>
          <w:rFonts w:eastAsia="Times New Roman" w:cs="Times New Roman"/>
          <w:szCs w:val="24"/>
        </w:rPr>
        <w:t>.</w:t>
      </w:r>
    </w:p>
    <w:p w14:paraId="2CD9BDD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Δεν έχει σημασία, αλλά τίπο</w:t>
      </w:r>
      <w:r>
        <w:rPr>
          <w:rFonts w:eastAsia="Times New Roman" w:cs="Times New Roman"/>
          <w:szCs w:val="24"/>
        </w:rPr>
        <w:t>τα απ’ όλα αυτά δεν έγινε επί κυβερνήσεων της Νέας Δημοκρατίας και καλό είναι σε αυτή την Αίθουσα</w:t>
      </w:r>
      <w:r>
        <w:rPr>
          <w:rFonts w:eastAsia="Times New Roman" w:cs="Times New Roman"/>
          <w:szCs w:val="24"/>
        </w:rPr>
        <w:t>,</w:t>
      </w:r>
      <w:r>
        <w:rPr>
          <w:rFonts w:eastAsia="Times New Roman" w:cs="Times New Roman"/>
          <w:szCs w:val="24"/>
        </w:rPr>
        <w:t xml:space="preserve"> να μη ξεχνούμε πολιτικά πού ανήκε ο καθένας μας εκείνη την εποχή.</w:t>
      </w:r>
    </w:p>
    <w:p w14:paraId="2CD9BDD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Ξέρω ότι θα βιαστείτε να μου πείτε για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που επί </w:t>
      </w:r>
      <w:r>
        <w:rPr>
          <w:rFonts w:eastAsia="Times New Roman" w:cs="Times New Roman"/>
          <w:szCs w:val="24"/>
        </w:rPr>
        <w:t>κ</w:t>
      </w:r>
      <w:r>
        <w:rPr>
          <w:rFonts w:eastAsia="Times New Roman" w:cs="Times New Roman"/>
          <w:szCs w:val="24"/>
        </w:rPr>
        <w:t xml:space="preserve">υβερνήσεως Καραμανλή το 2005, </w:t>
      </w:r>
      <w:r>
        <w:rPr>
          <w:rFonts w:eastAsia="Times New Roman" w:cs="Times New Roman"/>
          <w:szCs w:val="24"/>
        </w:rPr>
        <w:t xml:space="preserve">έγιναν </w:t>
      </w:r>
      <w:r>
        <w:rPr>
          <w:rFonts w:eastAsia="Times New Roman" w:cs="Times New Roman"/>
          <w:szCs w:val="24"/>
        </w:rPr>
        <w:t>οι πρώτες προσπάθειες ιδιωτικοποίησης. Όμως η ουσία είναι ότι βρισκόμαστε εδώ σήμερα και καλό είναι να συμφωνήσουμε στα βασικά.</w:t>
      </w:r>
    </w:p>
    <w:p w14:paraId="2CD9BDD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Πάμε στο δεύτερο μέρος του νομοσχεδίου, αυτό των άρθρων 8 και 30, που αναφέρονται στην κρατ</w:t>
      </w:r>
      <w:r>
        <w:rPr>
          <w:rFonts w:eastAsia="Times New Roman" w:cs="Times New Roman"/>
          <w:szCs w:val="24"/>
        </w:rPr>
        <w:t>ική χρηματοδότηση του ΟΣΕ και την κάλυψη νέων επενδύσεων. Σύμφωνα με την έκθεση του Γενικού Λογιστηρίου του Κράτους αλλά και με την ειδική έκθεση, το ποσό αυτό ανέρχεται στα 45 εκατομμύρια ευρώ.</w:t>
      </w:r>
    </w:p>
    <w:p w14:paraId="2CD9BDD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Εδώ νομίζω ότι πρέπει να σταθούμε και να κάνουμε δύο παρατηρή</w:t>
      </w:r>
      <w:r>
        <w:rPr>
          <w:rFonts w:eastAsia="Times New Roman" w:cs="Times New Roman"/>
          <w:szCs w:val="24"/>
        </w:rPr>
        <w:t>σεις. Η κρατική επιδότηση είναι διαρκώς μειούμενη από 87 εκατομμύρια το 2013</w:t>
      </w:r>
      <w:r>
        <w:rPr>
          <w:rFonts w:eastAsia="Times New Roman" w:cs="Times New Roman"/>
          <w:szCs w:val="24"/>
        </w:rPr>
        <w:t>,</w:t>
      </w:r>
      <w:r>
        <w:rPr>
          <w:rFonts w:eastAsia="Times New Roman" w:cs="Times New Roman"/>
          <w:szCs w:val="24"/>
        </w:rPr>
        <w:t xml:space="preserve"> σε 53 εκατομμύρια το 2014 και σήμερα είναι στα 45 εκατομμύρια. Η σταδιακή αυτή μείωση της χρηματοδότησης του ΟΣΕ έρχεται σε μια εποχή και σε μια περίοδο</w:t>
      </w:r>
      <w:r>
        <w:rPr>
          <w:rFonts w:eastAsia="Times New Roman" w:cs="Times New Roman"/>
          <w:szCs w:val="24"/>
        </w:rPr>
        <w:t>,</w:t>
      </w:r>
      <w:r>
        <w:rPr>
          <w:rFonts w:eastAsia="Times New Roman" w:cs="Times New Roman"/>
          <w:szCs w:val="24"/>
        </w:rPr>
        <w:t xml:space="preserve"> που ο ΟΣΕ έχει απωλέσει </w:t>
      </w:r>
      <w:r>
        <w:rPr>
          <w:rFonts w:eastAsia="Times New Roman" w:cs="Times New Roman"/>
          <w:szCs w:val="24"/>
        </w:rPr>
        <w:t xml:space="preserve">τη βασική πηγή εσόδων του. Με λίγα λόγια ο ΟΣΕ διέρχεται μια περίοδο σημαντικής οικονομικής στενότητας, που αναπόφευκτα θα πρέπει αυτή η Κυβέρνηση κάποτε να επιλύσει. </w:t>
      </w:r>
    </w:p>
    <w:p w14:paraId="2CD9BDD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ο ερώτημα που τίθεται στο Υπουργείο</w:t>
      </w:r>
      <w:r>
        <w:rPr>
          <w:rFonts w:eastAsia="Times New Roman" w:cs="Times New Roman"/>
          <w:szCs w:val="24"/>
        </w:rPr>
        <w:t>,</w:t>
      </w:r>
      <w:r>
        <w:rPr>
          <w:rFonts w:eastAsia="Times New Roman" w:cs="Times New Roman"/>
          <w:szCs w:val="24"/>
        </w:rPr>
        <w:t xml:space="preserve"> είναι αν θα οδηγηθείτε σε μειώσεις προσωπικού και </w:t>
      </w:r>
      <w:r>
        <w:rPr>
          <w:rFonts w:eastAsia="Times New Roman" w:cs="Times New Roman"/>
          <w:szCs w:val="24"/>
        </w:rPr>
        <w:t>μειώσεις μισθών. Διότι ακόμα και αν οδηγηθούμε στη λύση των ΣΔΙΤ, την οποία βλέπω ότι η Κυβέρνηση επικαλείται διά πάσαν νόσον, είναι εξαιρετικά αμφίβολο κατά την άποψή μας, αν αυτό θα καταφέρει να ανακάμψει οικονομικά τον ΟΣΕ.</w:t>
      </w:r>
    </w:p>
    <w:p w14:paraId="2CD9BDD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Ένα τρίτο σημείο του νομοσχεδ</w:t>
      </w:r>
      <w:r>
        <w:rPr>
          <w:rFonts w:eastAsia="Times New Roman" w:cs="Times New Roman"/>
          <w:szCs w:val="24"/>
        </w:rPr>
        <w:t xml:space="preserve">ίου στο οποίο νομίζω ότι πρέπει να σταθούμε, είναι το άρθρο 55, που αφορά την ανεξαρτησία της Ρυθμιστικής Αρχής Σιδηροδρόμων. Ο κύριος Υπουργός κατά τη χθεσινή μας συζήτηση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επανέλαβε τη μόνιμη επωδό του αναφορικά με τη διάκριση ανεξαρτήτων κ</w:t>
      </w:r>
      <w:r>
        <w:rPr>
          <w:rFonts w:eastAsia="Times New Roman" w:cs="Times New Roman"/>
          <w:szCs w:val="24"/>
        </w:rPr>
        <w:t>αι ρυθμιστικών αρχών, επικαλούμενος απλά τον διαφορετικό τρόπο συγκρότησής τους.</w:t>
      </w:r>
    </w:p>
    <w:p w14:paraId="2CD9BDD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Καλό είναι κάποια στιγμή</w:t>
      </w:r>
      <w:r>
        <w:rPr>
          <w:rFonts w:eastAsia="Times New Roman" w:cs="Times New Roman"/>
          <w:szCs w:val="24"/>
        </w:rPr>
        <w:t>,</w:t>
      </w:r>
      <w:r>
        <w:rPr>
          <w:rFonts w:eastAsia="Times New Roman" w:cs="Times New Roman"/>
          <w:szCs w:val="24"/>
        </w:rPr>
        <w:t xml:space="preserve"> να σταματήσει η επανάληψη του έωλου αυτού επιχειρήματος, για το καλό της χώρας να μην καταγράφονται αυτές οι απόψεις. Πάγια αρχή και κατάκτηση του δυ</w:t>
      </w:r>
      <w:r>
        <w:rPr>
          <w:rFonts w:eastAsia="Times New Roman" w:cs="Times New Roman"/>
          <w:szCs w:val="24"/>
        </w:rPr>
        <w:t>τικού νομικού πολιτισμού</w:t>
      </w:r>
      <w:r>
        <w:rPr>
          <w:rFonts w:eastAsia="Times New Roman" w:cs="Times New Roman"/>
          <w:szCs w:val="24"/>
        </w:rPr>
        <w:t>,</w:t>
      </w:r>
      <w:r>
        <w:rPr>
          <w:rFonts w:eastAsia="Times New Roman" w:cs="Times New Roman"/>
          <w:szCs w:val="24"/>
        </w:rPr>
        <w:t xml:space="preserve"> αποτελεί η λειτουργία με ανεξάρτητο τρόπο διοικητικών και ρυθμιστικών αρχών είτε η σύστασή τους αυτή προβλέπεται από το Σύνταγμα είτε από τον νόμο.</w:t>
      </w:r>
    </w:p>
    <w:p w14:paraId="2CD9BDD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Νομίζω, λοιπόν, ότι το ζήτημα είναι να κατοχυρώνεται</w:t>
      </w:r>
      <w:r>
        <w:rPr>
          <w:rFonts w:eastAsia="Times New Roman" w:cs="Times New Roman"/>
          <w:szCs w:val="24"/>
        </w:rPr>
        <w:t>,</w:t>
      </w:r>
      <w:r>
        <w:rPr>
          <w:rFonts w:eastAsia="Times New Roman" w:cs="Times New Roman"/>
          <w:szCs w:val="24"/>
        </w:rPr>
        <w:t xml:space="preserve"> πως οι αρχές αυτές θα πρέπει</w:t>
      </w:r>
      <w:r>
        <w:rPr>
          <w:rFonts w:eastAsia="Times New Roman" w:cs="Times New Roman"/>
          <w:szCs w:val="24"/>
        </w:rPr>
        <w:t xml:space="preserve"> να κινούνται με ανεξάρτητο τρόπο, μακριά από κάθε είδους κυβερνητικές ή ευρύτερες παρεμβάσεις.</w:t>
      </w:r>
    </w:p>
    <w:p w14:paraId="2CD9BDD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Κλείνοντας, θα ήθελα να πω ότι η Νέα Δημοκρατία θα υπερψηφίσει το παρόν νομοσχέδιο. Όμως η λογική και η πρακτική μας δεν θα πρέπει να εξαντλείται απλώς μόνο στη</w:t>
      </w:r>
      <w:r>
        <w:rPr>
          <w:rFonts w:eastAsia="Times New Roman" w:cs="Times New Roman"/>
          <w:szCs w:val="24"/>
        </w:rPr>
        <w:t xml:space="preserve">ν εναρμόνιση της νομοθεσίας με ευρωπαϊκές </w:t>
      </w:r>
      <w:r>
        <w:rPr>
          <w:rFonts w:eastAsia="Times New Roman" w:cs="Times New Roman"/>
          <w:szCs w:val="24"/>
        </w:rPr>
        <w:t>ο</w:t>
      </w:r>
      <w:r>
        <w:rPr>
          <w:rFonts w:eastAsia="Times New Roman" w:cs="Times New Roman"/>
          <w:szCs w:val="24"/>
        </w:rPr>
        <w:t xml:space="preserve">δηγίες. Αντιθέτως θα πρέπει να χρησιμοποιούμε αυτές τις </w:t>
      </w:r>
      <w:r>
        <w:rPr>
          <w:rFonts w:eastAsia="Times New Roman" w:cs="Times New Roman"/>
          <w:szCs w:val="24"/>
        </w:rPr>
        <w:t>ο</w:t>
      </w:r>
      <w:r>
        <w:rPr>
          <w:rFonts w:eastAsia="Times New Roman" w:cs="Times New Roman"/>
          <w:szCs w:val="24"/>
        </w:rPr>
        <w:t>δηγίες ως εφαλτήριο, προκειμένου να χαράξουμε μια δική μας στρατηγική, μια στρατηγική που θα είναι αποτέλεσμα μιας ευρύτερης πολιτικής συμφωνίας και συνεννό</w:t>
      </w:r>
      <w:r>
        <w:rPr>
          <w:rFonts w:eastAsia="Times New Roman" w:cs="Times New Roman"/>
          <w:szCs w:val="24"/>
        </w:rPr>
        <w:t>ησης σε μακροχρόνιο σχεδιασμό.</w:t>
      </w:r>
    </w:p>
    <w:p w14:paraId="2CD9BDD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Μόνο τότε το όραμα για μία Ελλάδα που θα είναι διεθνές διαμετακομιστικό κέντρο θα γίνει πράξη. </w:t>
      </w:r>
      <w:r>
        <w:rPr>
          <w:rFonts w:eastAsia="Times New Roman" w:cs="Times New Roman"/>
          <w:szCs w:val="24"/>
        </w:rPr>
        <w:t>Τ</w:t>
      </w:r>
      <w:r>
        <w:rPr>
          <w:rFonts w:eastAsia="Times New Roman" w:cs="Times New Roman"/>
          <w:szCs w:val="24"/>
        </w:rPr>
        <w:t xml:space="preserve">ώρα είναι αυτή η στιγμή. </w:t>
      </w:r>
    </w:p>
    <w:p w14:paraId="2CD9BDD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Όταν προ ολίγων εβδομάδων συζητούσαμε εδώ για τη σύμβαση παραχώρησης του ΟΛΠ, πολλοί από την πλευρά της</w:t>
      </w:r>
      <w:r>
        <w:rPr>
          <w:rFonts w:eastAsia="Times New Roman" w:cs="Times New Roman"/>
          <w:szCs w:val="24"/>
        </w:rPr>
        <w:t xml:space="preserve"> Νέας Δημοκρατίας είχαμε πει ότι η προσπάθεια τότε της </w:t>
      </w:r>
      <w:r>
        <w:rPr>
          <w:rFonts w:eastAsia="Times New Roman" w:cs="Times New Roman"/>
          <w:szCs w:val="24"/>
        </w:rPr>
        <w:t>κ</w:t>
      </w:r>
      <w:r>
        <w:rPr>
          <w:rFonts w:eastAsia="Times New Roman" w:cs="Times New Roman"/>
          <w:szCs w:val="24"/>
        </w:rPr>
        <w:t>υβέρνησης Καραμανλή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ήταν να ανοίξει τον Πειραιά και να τον κάνει το πρώτο λιμάνι</w:t>
      </w:r>
      <w:r>
        <w:rPr>
          <w:rFonts w:eastAsia="Times New Roman" w:cs="Times New Roman"/>
          <w:szCs w:val="24"/>
        </w:rPr>
        <w:t>,</w:t>
      </w:r>
      <w:r>
        <w:rPr>
          <w:rFonts w:eastAsia="Times New Roman" w:cs="Times New Roman"/>
          <w:szCs w:val="24"/>
        </w:rPr>
        <w:t xml:space="preserve"> το οποίο θα μπορούσε να φιλοξενήσει όλα τα προϊόντα από τις αγορές της Ασίας. </w:t>
      </w:r>
    </w:p>
    <w:p w14:paraId="2CD9BDD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Τότε, όμως, σύσσωμη η αντιπολίτευση –κ</w:t>
      </w:r>
      <w:r>
        <w:rPr>
          <w:rFonts w:eastAsia="Times New Roman" w:cs="Times New Roman"/>
          <w:szCs w:val="24"/>
        </w:rPr>
        <w:t>αι το ΠΑΣΟΚ και ο ΣΥΡΙΖΑ- είχαν πολεμήσει λυσσαλέα αυτή την προσπάθεια. Ο κύριος Πρωθυπουργός κατά την πρόσφατη τηλεοπτική συνέντευξή του στον «ΣΚΑΪ», παραδέχθηκε πως ο Καραμανλής άνοιξε ένα μονοπάτι στη σχέση με την Κίνα και τώρα αυτό γίνεται λεωφόρος. Θα</w:t>
      </w:r>
      <w:r>
        <w:rPr>
          <w:rFonts w:eastAsia="Times New Roman" w:cs="Times New Roman"/>
          <w:szCs w:val="24"/>
        </w:rPr>
        <w:t xml:space="preserve"> θέλαμε πραγματικά να πιστέψουμε τα λόγια του Πρωθυπουργού αλλά αυτό που βλέπουμε</w:t>
      </w:r>
      <w:r>
        <w:rPr>
          <w:rFonts w:eastAsia="Times New Roman" w:cs="Times New Roman"/>
          <w:szCs w:val="24"/>
        </w:rPr>
        <w:t>,</w:t>
      </w:r>
      <w:r>
        <w:rPr>
          <w:rFonts w:eastAsia="Times New Roman" w:cs="Times New Roman"/>
          <w:szCs w:val="24"/>
        </w:rPr>
        <w:t xml:space="preserve"> είναι ότι δυστυχώς αυτό το παράθυρο ευκαιρίας που είχε ανοίξει τότε, σιγά-σιγά κλείνει. Ας πιστέψουμε ότι αυτό δεν θα το αφήσουμε να γίνει πραγματικότητα. </w:t>
      </w:r>
    </w:p>
    <w:p w14:paraId="2CD9BDD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αν δούμε πώς κινούνται οι άλλες χώρες που είναι ανταγωνιστικές προς την Ελλάδα στον τομέα των «</w:t>
      </w:r>
      <w:r>
        <w:rPr>
          <w:rFonts w:eastAsia="Times New Roman" w:cs="Times New Roman"/>
          <w:szCs w:val="24"/>
          <w:lang w:val="en-US"/>
        </w:rPr>
        <w:t>logistics</w:t>
      </w:r>
      <w:r>
        <w:rPr>
          <w:rFonts w:eastAsia="Times New Roman" w:cs="Times New Roman"/>
          <w:szCs w:val="24"/>
        </w:rPr>
        <w:t>», θα καταλάβουμε ότι η διάνοιξη της σιδηροδρομικής σήραγγας του Γκόφερτ στην Ελβετία</w:t>
      </w:r>
      <w:r>
        <w:rPr>
          <w:rFonts w:eastAsia="Times New Roman" w:cs="Times New Roman"/>
          <w:szCs w:val="24"/>
        </w:rPr>
        <w:t>,</w:t>
      </w:r>
      <w:r>
        <w:rPr>
          <w:rFonts w:eastAsia="Times New Roman" w:cs="Times New Roman"/>
          <w:szCs w:val="24"/>
        </w:rPr>
        <w:t xml:space="preserve"> ενισχύει σημαντικά τον γεωπολιτικό ρόλο του λιμανιού τόσο του Ρό</w:t>
      </w:r>
      <w:r>
        <w:rPr>
          <w:rFonts w:eastAsia="Times New Roman" w:cs="Times New Roman"/>
          <w:szCs w:val="24"/>
        </w:rPr>
        <w:t>τερνταμ όσο και της Γένοβας, δύο ανταγωνιστικών προς τον Πειραιά λιμανιών.</w:t>
      </w:r>
    </w:p>
    <w:p w14:paraId="2CD9BDD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Αφ’ ετέρου, διαπιστώνουμε την πλήρη αδιαφορία με την οποία κινείται η Κυβέρνηση, μία αδιαφορία που δίχως αμφιβολία κλείνει ουσιαστικά κάθε παράθυρο ευκαιρίας.</w:t>
      </w:r>
    </w:p>
    <w:p w14:paraId="2CD9BDE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CD9BDE1" w14:textId="77777777" w:rsidR="004439E9" w:rsidRDefault="0071404A">
      <w:pPr>
        <w:spacing w:after="0" w:line="600" w:lineRule="auto"/>
        <w:ind w:firstLine="720"/>
        <w:jc w:val="center"/>
        <w:rPr>
          <w:rFonts w:eastAsia="Times New Roman" w:cs="Times New Roman"/>
          <w:szCs w:val="28"/>
        </w:rPr>
      </w:pPr>
      <w:r>
        <w:rPr>
          <w:rFonts w:eastAsia="Times New Roman" w:cs="Times New Roman"/>
          <w:szCs w:val="28"/>
        </w:rPr>
        <w:t>(Χ</w:t>
      </w:r>
      <w:r>
        <w:rPr>
          <w:rFonts w:eastAsia="Times New Roman" w:cs="Times New Roman"/>
          <w:szCs w:val="28"/>
        </w:rPr>
        <w:t>ειροκροτήματα από την πτέρυγα της Νέας Δημοκρατίας)</w:t>
      </w:r>
    </w:p>
    <w:p w14:paraId="2CD9BDE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(Δημήτριος Κρεμαστινός): </w:t>
      </w:r>
      <w:r>
        <w:rPr>
          <w:rFonts w:eastAsia="Times New Roman" w:cs="Times New Roman"/>
          <w:szCs w:val="24"/>
        </w:rPr>
        <w:t>Ευχαριστώ κι εγώ, κύριε Καραμανλή.</w:t>
      </w:r>
    </w:p>
    <w:p w14:paraId="2CD9BDE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Τον λόγο έχει ο κ. Παναγιώταρος, ο ειδικός αγορητής της Χρυσής Αυγής.</w:t>
      </w:r>
    </w:p>
    <w:p w14:paraId="2CD9BDE4"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2CD9BDE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Πριν ξεκινήσω τη</w:t>
      </w:r>
      <w:r>
        <w:rPr>
          <w:rFonts w:eastAsia="Times New Roman" w:cs="Times New Roman"/>
          <w:szCs w:val="24"/>
        </w:rPr>
        <w:t>ν αναφορά μου στο εν λόγω νομοσχέδιο –κύριε Δένδια, καθίστε γιατί θα θέλετε να απαντήσετε- θα ήθελα να απαντήσω στα όσα είπε ο κ. Δένδιας εχθές στην Ολομέλεια, απούσας της Χρυσής Αυγής, αναφερόμενος στην πολύκροτη δίκη και σε έναν μάρτυρα κατηγορίας της Χρ</w:t>
      </w:r>
      <w:r>
        <w:rPr>
          <w:rFonts w:eastAsia="Times New Roman" w:cs="Times New Roman"/>
          <w:szCs w:val="24"/>
        </w:rPr>
        <w:t xml:space="preserve">υσής Αυγής, ο οποίος είπε: «Ο κ. Δένδιας με επισκέφθηκε στο μαγαζί μου την επομένη του τραγικού περιστατικού και </w:t>
      </w:r>
      <w:r>
        <w:rPr>
          <w:rFonts w:eastAsia="Times New Roman" w:cs="Times New Roman"/>
          <w:szCs w:val="24"/>
        </w:rPr>
        <w:lastRenderedPageBreak/>
        <w:t>με ρωτούσε για τις κάμερες». Ο κ. Δένδιας εδώ στην Ολομέλεια της Βουλής είπε ψευδώς</w:t>
      </w:r>
      <w:r>
        <w:rPr>
          <w:rFonts w:eastAsia="Times New Roman" w:cs="Times New Roman"/>
          <w:szCs w:val="24"/>
        </w:rPr>
        <w:t>,</w:t>
      </w:r>
      <w:r>
        <w:rPr>
          <w:rFonts w:eastAsia="Times New Roman" w:cs="Times New Roman"/>
          <w:szCs w:val="24"/>
        </w:rPr>
        <w:t xml:space="preserve"> ότι η Χρυσή Αυγή τα είπε αυτά. </w:t>
      </w:r>
    </w:p>
    <w:p w14:paraId="2CD9BDE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Χρυσή Αυγή δεν είπε τίπο</w:t>
      </w:r>
      <w:r>
        <w:rPr>
          <w:rFonts w:eastAsia="Times New Roman" w:cs="Times New Roman"/>
          <w:szCs w:val="24"/>
        </w:rPr>
        <w:t xml:space="preserve">τα. Ένας μάρτυρας κατηγορίας τα είπε αυτά. Ο μάρτυρας κατηγορίας είπε και άλλα πράγματα, ότι δηλαδή συνοδευόταν από τον </w:t>
      </w:r>
      <w:r>
        <w:rPr>
          <w:rFonts w:eastAsia="Times New Roman" w:cs="Times New Roman"/>
          <w:szCs w:val="24"/>
        </w:rPr>
        <w:t>ε</w:t>
      </w:r>
      <w:r>
        <w:rPr>
          <w:rFonts w:eastAsia="Times New Roman" w:cs="Times New Roman"/>
          <w:szCs w:val="24"/>
        </w:rPr>
        <w:t>κπρόσωπο Τύπου της Ελληνικής Αστυνομίας και άλλες λεπτομέρειες, για τις οποίες έχει κληθεί στο δικαστήριο ο κ. Δένδιας, ώστε κατ’ αντιπ</w:t>
      </w:r>
      <w:r>
        <w:rPr>
          <w:rFonts w:eastAsia="Times New Roman" w:cs="Times New Roman"/>
          <w:szCs w:val="24"/>
        </w:rPr>
        <w:t>αράσταση να αποδειχθεί αν είναι ψεύτης ο μάρτυρας κατηγορίας της Χρυσής Αυγής ή ο κ. Δένδιας, για να γνωρίζουμε τι γίνεται με τον δικηγόρο των Ρότσιλντ στην Ελλάδα.</w:t>
      </w:r>
    </w:p>
    <w:p w14:paraId="2CD9BDE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Συγχρόνως είδαμε στον φανερό διαξιφισμό μεταξύ του κ. Τσίπρα και του κ. Μητσοτάκη</w:t>
      </w:r>
      <w:r>
        <w:rPr>
          <w:rFonts w:eastAsia="Times New Roman" w:cs="Times New Roman"/>
          <w:szCs w:val="24"/>
        </w:rPr>
        <w:t>,</w:t>
      </w:r>
      <w:r>
        <w:rPr>
          <w:rFonts w:eastAsia="Times New Roman" w:cs="Times New Roman"/>
          <w:szCs w:val="24"/>
        </w:rPr>
        <w:t xml:space="preserve"> να αναφέ</w:t>
      </w:r>
      <w:r>
        <w:rPr>
          <w:rFonts w:eastAsia="Times New Roman" w:cs="Times New Roman"/>
          <w:szCs w:val="24"/>
        </w:rPr>
        <w:t xml:space="preserve">ρονται και οι δύο συνεχώς στη Χρυσή Αυγή. Ο πόνος σας για τη Χρυσή Αυγή απ’ ό,τι φαίνεται είναι τεράστιος και το πρόβλημά σας είναι ότι δεν μπορείτε να ανακόψετε την ανοδική μας πορεία με τίποτα, ό,τι και αν σκαρφιστείτε, όσο και να λασπολογήσετε, όσο και </w:t>
      </w:r>
      <w:r>
        <w:rPr>
          <w:rFonts w:eastAsia="Times New Roman" w:cs="Times New Roman"/>
          <w:szCs w:val="24"/>
        </w:rPr>
        <w:t>αν μας συκοφαντήσετε.</w:t>
      </w:r>
    </w:p>
    <w:p w14:paraId="2CD9BDE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εν λόγω νομοσχέδιο έρχεται με τη διαδικασία του κατεπείγοντος, παρ’ ότι είναι μία </w:t>
      </w:r>
      <w:r>
        <w:rPr>
          <w:rFonts w:eastAsia="Times New Roman" w:cs="Times New Roman"/>
          <w:szCs w:val="24"/>
        </w:rPr>
        <w:t>ο</w:t>
      </w:r>
      <w:r>
        <w:rPr>
          <w:rFonts w:eastAsia="Times New Roman" w:cs="Times New Roman"/>
          <w:szCs w:val="24"/>
        </w:rPr>
        <w:t xml:space="preserve">δηγία του 2012 και υπήρχε αρκετός καιρός –περίπου τέσσερα χρόνια- ώστε να μπορέσει να έρθει στη Βουλή με τις κανονικές διαδικασίες, να εισαχθεί και </w:t>
      </w:r>
      <w:r>
        <w:rPr>
          <w:rFonts w:eastAsia="Times New Roman" w:cs="Times New Roman"/>
          <w:szCs w:val="24"/>
        </w:rPr>
        <w:t xml:space="preserve">να γίνει μία εκτενέστερη συζήτηση, ώστε να δούμε τα πολύ θετικά αυτού του νομοσχεδίου, όπως λέει η Κυβέρνηση και η Αξιωματική Αντιπολίτευση ή τα πολύ προδοτικά στοιχεία αυτού του νομοσχεδίου, όπως λέμε εμείς. </w:t>
      </w:r>
    </w:p>
    <w:p w14:paraId="2CD9BDE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Καμμία έκπληξη δεν προκαλεί η σπουδή της Κυβέρ</w:t>
      </w:r>
      <w:r>
        <w:rPr>
          <w:rFonts w:eastAsia="Times New Roman" w:cs="Times New Roman"/>
          <w:szCs w:val="24"/>
        </w:rPr>
        <w:t>νησης να φέρει το εν λόγω νομοσχέδιο προς ψήφιση με τη γνωστή διαδικασία, μάλιστα λίγες ημέρες μετά το χάρισμα του ΟΣΕ στους Ιταλούς έναντι 45 εκατομμυρίων ευρώ. Μπορούμε να ανατρέξουμε στα λόγια του κ. Σταθάκη, ο οποίος λίγο καιρό πριν, όταν υπήρχε μία πρ</w:t>
      </w:r>
      <w:r>
        <w:rPr>
          <w:rFonts w:eastAsia="Times New Roman" w:cs="Times New Roman"/>
          <w:szCs w:val="24"/>
        </w:rPr>
        <w:t xml:space="preserve">οσφορά της τάξης των 300 εκατομμυρίων ευρώ, έλεγε ότι είναι ξεπούλημα να πουληθεί ο ΟΣΕ σε κάποιον για 300 εκατομμύρια ευρώ. </w:t>
      </w:r>
    </w:p>
    <w:p w14:paraId="2CD9BDE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Άρα εσείς τον χαρίζετε. Για να καταλάβει κάποιος το μέγεθος του ξεπουλήματος, του χαρίσματος, 45 εκατομμύρια περίπου κοστίζει ένας</w:t>
      </w:r>
      <w:r>
        <w:rPr>
          <w:rFonts w:eastAsia="Times New Roman" w:cs="Times New Roman"/>
          <w:szCs w:val="24"/>
        </w:rPr>
        <w:t xml:space="preserve"> συρμός του ελληνικού σιδηροδρομικού δικτύου.</w:t>
      </w:r>
    </w:p>
    <w:p w14:paraId="2CD9BDE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απαξίωση του ΟΣΕ και εντέλει η πώληση της εταιρείας με βάση ένα καλοστημένο σχέδιο -αν το σκεφτεί κανείς καλά- εφαρμόζεται κατά γράμμα και από την τωρινή Κυβέρνηση ΣΥΡΙΖΑ-ΑΝΕΛ, </w:t>
      </w:r>
      <w:r>
        <w:rPr>
          <w:rFonts w:eastAsia="Times New Roman"/>
          <w:szCs w:val="24"/>
        </w:rPr>
        <w:t>οι οποίοι</w:t>
      </w:r>
      <w:r>
        <w:rPr>
          <w:rFonts w:eastAsia="Times New Roman" w:cs="Times New Roman"/>
          <w:szCs w:val="24"/>
        </w:rPr>
        <w:t xml:space="preserve"> με πολύ μεγαλύτερη ευκολία προβαίνουν σε τέτοιου είδους ενέργειες και το οποίο ξεκίνησε λίγο μετά την ανάληψη της εξουσίας. Αυτή η απαξίωση και η ανεπανόρθωτη ζημιά, κυρίως στις εμπορευματικές μεταφορές, η οποία έγινε και με τις συνεχιζόμενες απεργίες -πο</w:t>
      </w:r>
      <w:r>
        <w:rPr>
          <w:rFonts w:eastAsia="Times New Roman" w:cs="Times New Roman"/>
          <w:szCs w:val="24"/>
        </w:rPr>
        <w:t xml:space="preserve">λλές εκ των οποίων δεν είχαν καλό σκοπό- με την πολύμηνη διακοπή του σιδηροδρομικού δικτύου στην Ειδομένη από τους συμπαθέστατους λαθρομετανάστες, </w:t>
      </w:r>
      <w:r>
        <w:rPr>
          <w:rFonts w:eastAsia="Times New Roman"/>
          <w:szCs w:val="24"/>
        </w:rPr>
        <w:t>οι οποίοι</w:t>
      </w:r>
      <w:r>
        <w:rPr>
          <w:rFonts w:eastAsia="Times New Roman" w:cs="Times New Roman"/>
          <w:szCs w:val="24"/>
        </w:rPr>
        <w:t xml:space="preserve"> έκαναν και κάνουν ό,τι θέλουν </w:t>
      </w:r>
      <w:r>
        <w:rPr>
          <w:rFonts w:eastAsia="Times New Roman" w:cs="Times New Roman"/>
          <w:szCs w:val="24"/>
        </w:rPr>
        <w:t>σ</w:t>
      </w:r>
      <w:r>
        <w:rPr>
          <w:rFonts w:eastAsia="Times New Roman" w:cs="Times New Roman"/>
          <w:szCs w:val="24"/>
        </w:rPr>
        <w:t xml:space="preserve">την επικράτεια αλλά και με μια σειρά από απίστευτα σκάνδαλα κατά το </w:t>
      </w:r>
      <w:r>
        <w:rPr>
          <w:rFonts w:eastAsia="Times New Roman" w:cs="Times New Roman"/>
          <w:szCs w:val="24"/>
        </w:rPr>
        <w:t xml:space="preserve">πρόσφατο και απώτερο παρελθόν, απαξίωσαν τον ΟΣΕ. </w:t>
      </w:r>
    </w:p>
    <w:p w14:paraId="2CD9BDE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Για να θυμίσουμε λίγο και να φρεσκάρουμε τη μνήμη των Ελλήνων πολιτών, να ξεκινήσουμε από το γεγονός ότι πριν από λίγες μέρες ο πολύ γνωστός τουριστικός «Μουτζούρης» στη Μαγνησία</w:t>
      </w:r>
      <w:r>
        <w:rPr>
          <w:rFonts w:eastAsia="Times New Roman" w:cs="Times New Roman"/>
          <w:szCs w:val="24"/>
        </w:rPr>
        <w:t>,</w:t>
      </w:r>
      <w:r>
        <w:rPr>
          <w:rFonts w:eastAsia="Times New Roman" w:cs="Times New Roman"/>
          <w:szCs w:val="24"/>
        </w:rPr>
        <w:t xml:space="preserve"> σταμάτησε </w:t>
      </w:r>
      <w:r>
        <w:rPr>
          <w:rFonts w:eastAsia="Times New Roman" w:cs="Times New Roman"/>
          <w:szCs w:val="24"/>
        </w:rPr>
        <w:lastRenderedPageBreak/>
        <w:t>να λειτουργεί γ</w:t>
      </w:r>
      <w:r>
        <w:rPr>
          <w:rFonts w:eastAsia="Times New Roman" w:cs="Times New Roman"/>
          <w:szCs w:val="24"/>
        </w:rPr>
        <w:t>ια κάποιο</w:t>
      </w:r>
      <w:r>
        <w:rPr>
          <w:rFonts w:eastAsia="Times New Roman" w:cs="Times New Roman"/>
          <w:szCs w:val="24"/>
        </w:rPr>
        <w:t>ν</w:t>
      </w:r>
      <w:r>
        <w:rPr>
          <w:rFonts w:eastAsia="Times New Roman" w:cs="Times New Roman"/>
          <w:szCs w:val="24"/>
        </w:rPr>
        <w:t xml:space="preserve"> λόγο. Είχε προηγηθεί το σταμάτημα κάθε λειτουργίας στο δίκτυο της Πελοποννήσου, παρ</w:t>
      </w:r>
      <w:r>
        <w:rPr>
          <w:rFonts w:eastAsia="Times New Roman" w:cs="Times New Roman"/>
          <w:szCs w:val="24"/>
        </w:rPr>
        <w:t xml:space="preserve">’ </w:t>
      </w:r>
      <w:r>
        <w:rPr>
          <w:rFonts w:eastAsia="Times New Roman" w:cs="Times New Roman"/>
          <w:szCs w:val="24"/>
        </w:rPr>
        <w:t xml:space="preserve">ότι λίγο πριν είχε αναβαθμιστεί και είχαν σπαταληθεί ένα κάρο χρήματα, </w:t>
      </w:r>
      <w:r>
        <w:rPr>
          <w:rFonts w:eastAsia="Times New Roman"/>
          <w:bCs/>
        </w:rPr>
        <w:t>προκειμένου να</w:t>
      </w:r>
      <w:r>
        <w:rPr>
          <w:rFonts w:eastAsia="Times New Roman" w:cs="Times New Roman"/>
          <w:szCs w:val="24"/>
        </w:rPr>
        <w:t xml:space="preserve"> αναβαθμιστεί η σιδηροδρομική γραμμή με ό,τι αυτό συνεπάγεται. </w:t>
      </w:r>
    </w:p>
    <w:p w14:paraId="2CD9BDE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Να υπενθυμί</w:t>
      </w:r>
      <w:r>
        <w:rPr>
          <w:rFonts w:eastAsia="Times New Roman" w:cs="Times New Roman"/>
          <w:szCs w:val="24"/>
        </w:rPr>
        <w:t>σουμε στους Έλληνες πολίτες έναν Υπουργό του ΠΑΣΟΚ, τον κ. Βερελή, όπου επί υπουργίας του φτιάχτηκε στην Αιτωλοακαρνανία ένα σιδηροδρομικό δίκτυο</w:t>
      </w:r>
      <w:r>
        <w:rPr>
          <w:rFonts w:eastAsia="Times New Roman" w:cs="Times New Roman"/>
          <w:szCs w:val="24"/>
        </w:rPr>
        <w:t>,</w:t>
      </w:r>
      <w:r>
        <w:rPr>
          <w:rFonts w:eastAsia="Times New Roman" w:cs="Times New Roman"/>
          <w:szCs w:val="24"/>
        </w:rPr>
        <w:t xml:space="preserve"> το οποίο στοίχισε εκατομμύρια ευρώ στους Έλληνες πολίτες. Αγοράστηκαν συρμοί που στοίχισαν και αυτοί εκατομμύρια ευρώ στους Έλληνες πολίτες. Όμως υπήρχε μια αστοχία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ι συρμοί δεν ταιριάζανε με τις ράγες </w:t>
      </w:r>
      <w:r>
        <w:rPr>
          <w:rFonts w:eastAsia="Times New Roman" w:cs="Times New Roman"/>
          <w:szCs w:val="24"/>
        </w:rPr>
        <w:t>κ</w:t>
      </w:r>
      <w:r>
        <w:rPr>
          <w:rFonts w:eastAsia="Times New Roman" w:cs="Times New Roman"/>
          <w:szCs w:val="24"/>
        </w:rPr>
        <w:t xml:space="preserve">αι δεν φταίει κανείς για αυτό. </w:t>
      </w:r>
      <w:r>
        <w:rPr>
          <w:rFonts w:eastAsia="Times New Roman" w:cs="Times New Roman"/>
          <w:szCs w:val="24"/>
        </w:rPr>
        <w:t>Χ</w:t>
      </w:r>
      <w:r>
        <w:rPr>
          <w:rFonts w:eastAsia="Times New Roman" w:cs="Times New Roman"/>
          <w:szCs w:val="24"/>
        </w:rPr>
        <w:t>ρόνια τώρα πληρώνο</w:t>
      </w:r>
      <w:r>
        <w:rPr>
          <w:rFonts w:eastAsia="Times New Roman" w:cs="Times New Roman"/>
          <w:szCs w:val="24"/>
        </w:rPr>
        <w:t>υμε στην Αιτωλοακαρνανία σταθμάρχες</w:t>
      </w:r>
      <w:r>
        <w:rPr>
          <w:rFonts w:eastAsia="Times New Roman" w:cs="Times New Roman"/>
          <w:szCs w:val="24"/>
        </w:rPr>
        <w:t>,</w:t>
      </w:r>
      <w:r>
        <w:rPr>
          <w:rFonts w:eastAsia="Times New Roman" w:cs="Times New Roman"/>
          <w:szCs w:val="24"/>
        </w:rPr>
        <w:t xml:space="preserve"> για ένα σιδηροδρομικό δίκτυο το οποίο δεν λειτουργεί. Το λέω για να καταλάβει κάποιος</w:t>
      </w:r>
      <w:r>
        <w:rPr>
          <w:rFonts w:eastAsia="Times New Roman" w:cs="Times New Roman"/>
          <w:szCs w:val="24"/>
        </w:rPr>
        <w:t>,</w:t>
      </w:r>
      <w:r>
        <w:rPr>
          <w:rFonts w:eastAsia="Times New Roman" w:cs="Times New Roman"/>
          <w:szCs w:val="24"/>
        </w:rPr>
        <w:t xml:space="preserve"> πόσο φαύλη ήταν η λειτουργία αυτού του </w:t>
      </w:r>
      <w:r>
        <w:rPr>
          <w:rFonts w:eastAsia="Times New Roman" w:cs="Times New Roman"/>
          <w:szCs w:val="24"/>
        </w:rPr>
        <w:t>ο</w:t>
      </w:r>
      <w:r>
        <w:rPr>
          <w:rFonts w:eastAsia="Times New Roman" w:cs="Times New Roman"/>
          <w:szCs w:val="24"/>
        </w:rPr>
        <w:t>ργανισμού, με συγκεκριμένους υπευθύνους βέβαια.</w:t>
      </w:r>
    </w:p>
    <w:p w14:paraId="2CD9BDE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Εδώ να επανέλθω στα όσα είπε ο κ. Καραμανλής</w:t>
      </w:r>
      <w:r>
        <w:rPr>
          <w:rFonts w:eastAsia="Times New Roman" w:cs="Times New Roman"/>
          <w:szCs w:val="24"/>
        </w:rPr>
        <w:t xml:space="preserve">, ο εισηγητής της Νέας Δημοκρατίας, ο οποίος συγκεκριμένα είπε: «να μη δούμε πώς δημιουργήθηκαν αυτά τα χρέη». Ε, λοιπόν όχι! Να δούμε, γιατί </w:t>
      </w:r>
      <w:r>
        <w:rPr>
          <w:rFonts w:eastAsia="Times New Roman" w:cs="Times New Roman"/>
          <w:szCs w:val="24"/>
        </w:rPr>
        <w:lastRenderedPageBreak/>
        <w:t xml:space="preserve">αυτά τα χρέη εκατοντάδων εκατομμυρίων ευρώ τα επωμιζόταν, τα επωμίζεται και θα τα επωμίζεται ο ελληνικός λαός. Θα </w:t>
      </w:r>
      <w:r>
        <w:rPr>
          <w:rFonts w:eastAsia="Times New Roman" w:cs="Times New Roman"/>
          <w:szCs w:val="24"/>
        </w:rPr>
        <w:t>φτάσουμε λίγο παρακάτω στη συγκεκριμένη αυτή συζήτηση.</w:t>
      </w:r>
    </w:p>
    <w:p w14:paraId="2CD9BDE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Ενδεικτικό της όλης κατάστασης που δημιουργήθηκε στον ΟΣΕ και επέφερε τελικά ισχυρό πλήγμα στην ελληνική εταιρεία</w:t>
      </w:r>
      <w:r>
        <w:rPr>
          <w:rFonts w:eastAsia="Times New Roman" w:cs="Times New Roman"/>
          <w:szCs w:val="24"/>
        </w:rPr>
        <w:t>,</w:t>
      </w:r>
      <w:r>
        <w:rPr>
          <w:rFonts w:eastAsia="Times New Roman" w:cs="Times New Roman"/>
          <w:szCs w:val="24"/>
        </w:rPr>
        <w:t xml:space="preserve"> ήταν και η πρόθεση της </w:t>
      </w:r>
      <w:r>
        <w:rPr>
          <w:rFonts w:eastAsia="Times New Roman" w:cs="Times New Roman"/>
          <w:szCs w:val="24"/>
          <w:lang w:val="en-US"/>
        </w:rPr>
        <w:t>COSCO</w:t>
      </w:r>
      <w:r>
        <w:rPr>
          <w:rFonts w:eastAsia="Times New Roman" w:cs="Times New Roman"/>
          <w:szCs w:val="24"/>
        </w:rPr>
        <w:t xml:space="preserve"> -που της χαρίσατε το λιμάνι του Πειραιά, γιατί νόμιζε ότι</w:t>
      </w:r>
      <w:r>
        <w:rPr>
          <w:rFonts w:eastAsia="Times New Roman" w:cs="Times New Roman"/>
          <w:szCs w:val="24"/>
        </w:rPr>
        <w:t xml:space="preserve"> θα λειτουργούν σωστά τα σιδηροδρομικά δίκτυα στην πατρίδα μας και θα μπορούν τα εμπορεύματα που έρχονται από το λιμάνι του Πειραιά</w:t>
      </w:r>
      <w:r>
        <w:rPr>
          <w:rFonts w:eastAsia="Times New Roman" w:cs="Times New Roman"/>
          <w:szCs w:val="24"/>
        </w:rPr>
        <w:t>,</w:t>
      </w:r>
      <w:r>
        <w:rPr>
          <w:rFonts w:eastAsia="Times New Roman" w:cs="Times New Roman"/>
          <w:szCs w:val="24"/>
        </w:rPr>
        <w:t xml:space="preserve"> να πηγαίνουν απρόσκοπτα σε ολόκληρη την υπόλοιπη Ευρώπη- η οποία βλέποντας όλα αυτά, έβαλε σε εφαρμογή ένα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παρακά</w:t>
      </w:r>
      <w:r>
        <w:rPr>
          <w:rFonts w:eastAsia="Times New Roman" w:cs="Times New Roman"/>
          <w:szCs w:val="24"/>
        </w:rPr>
        <w:t xml:space="preserve">μπτοντας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με αποτέλεσμα την απώλεια ενός ετήσιου κύκλου εργασιών που υπερβαίνει τα 5 εκατομμύρια ευρώ. </w:t>
      </w:r>
    </w:p>
    <w:p w14:paraId="2CD9BDF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Όπως μάλιστα αναφέρθηκε σε επιστολή του Γραφείου Οικονομικών και Εμπορικών Υποθέσεων της ελληνικής Πρεσβείας στα Σκόπια προς το Υπουργείο</w:t>
      </w:r>
      <w:r>
        <w:rPr>
          <w:rFonts w:eastAsia="Times New Roman" w:cs="Times New Roman"/>
          <w:szCs w:val="24"/>
        </w:rPr>
        <w:t xml:space="preserve"> Εξωτερικών, επίκειται απευθείας συμφωνία της εθνικής εταιρείας σιδηροδρόμων των Σκοπίων με την κινεζική </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για τη σιδηροδρομική μεταφορά </w:t>
      </w:r>
      <w:r>
        <w:rPr>
          <w:rFonts w:eastAsia="Times New Roman" w:cs="Times New Roman"/>
          <w:szCs w:val="24"/>
        </w:rPr>
        <w:lastRenderedPageBreak/>
        <w:t>εμπορευμάτων διάμεσου της χώρας προς τους ευρωπαϊκούς προορισμούς. Όμως δεν θα πηγαίνουν με τον σιδηρόδρομο στα Σκ</w:t>
      </w:r>
      <w:r>
        <w:rPr>
          <w:rFonts w:eastAsia="Times New Roman" w:cs="Times New Roman"/>
          <w:szCs w:val="24"/>
        </w:rPr>
        <w:t>όπια, θα πηγαίνουν, παραδείγματος χάρ</w:t>
      </w:r>
      <w:r>
        <w:rPr>
          <w:rFonts w:eastAsia="Times New Roman" w:cs="Times New Roman"/>
          <w:szCs w:val="24"/>
        </w:rPr>
        <w:t>ιν</w:t>
      </w:r>
      <w:r>
        <w:rPr>
          <w:rFonts w:eastAsia="Times New Roman" w:cs="Times New Roman"/>
          <w:szCs w:val="24"/>
        </w:rPr>
        <w:t>, με οδικές μεταφορές, παρακάμπτοντας το σιδηροδρομικό δίκτυο του ΟΣΕ.</w:t>
      </w:r>
    </w:p>
    <w:p w14:paraId="2CD9BDF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Είστε προφανώς γνώστες των έντονων διαβημάτων που έχουν γίνει στο Υπουργείο Υποδομών, Μεταφορών και Δικτύων και στο ΤΑΙΠΕΔ από πολύ μεγάλες πολυεθ</w:t>
      </w:r>
      <w:r>
        <w:rPr>
          <w:rFonts w:eastAsia="Times New Roman" w:cs="Times New Roman"/>
          <w:szCs w:val="24"/>
        </w:rPr>
        <w:t xml:space="preserve">νικές εταιρείες -που εσείς τις αγαπάτε πολύ και τους παρακαλάτε να έρθουν εδώ, </w:t>
      </w:r>
      <w:r>
        <w:rPr>
          <w:rFonts w:eastAsia="Times New Roman"/>
          <w:bCs/>
        </w:rPr>
        <w:t>προκειμένου να</w:t>
      </w:r>
      <w:r>
        <w:rPr>
          <w:rFonts w:eastAsia="Times New Roman" w:cs="Times New Roman"/>
          <w:szCs w:val="24"/>
        </w:rPr>
        <w:t xml:space="preserve"> έχουμε ανάπτυξη, όπως λέτε- </w:t>
      </w:r>
      <w:r>
        <w:rPr>
          <w:rFonts w:eastAsia="Times New Roman"/>
          <w:szCs w:val="24"/>
        </w:rPr>
        <w:t>που υποστηρίζουν ότι</w:t>
      </w:r>
      <w:r>
        <w:rPr>
          <w:rFonts w:eastAsia="Times New Roman" w:cs="Times New Roman"/>
          <w:szCs w:val="24"/>
        </w:rPr>
        <w:t xml:space="preserve"> καταστρέφεται η κυκλοφορία φορτίου πάνω σε ράγες στην πατρίδα μας, καθώς επίσης και όλα τα κυβερνητικά σχέδια για</w:t>
      </w:r>
      <w:r>
        <w:rPr>
          <w:rFonts w:eastAsia="Times New Roman" w:cs="Times New Roman"/>
          <w:szCs w:val="24"/>
        </w:rPr>
        <w:t xml:space="preserve"> μια περαιτέρω ανάπτυξη των ελληνοκινεζικών συμφωνιών, τις οποίες και εσείς και οι προηγούμενοι συνεχώς διατρανώνατε, διατυμπανίζατε, αλλά με τις άλλου είδους ενέργειες σας όλα αυτά πηγαίνουν στον βρόντο.</w:t>
      </w:r>
    </w:p>
    <w:p w14:paraId="2CD9BDF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Επιπλέον η εμπιστοσύνη της χώρας στις σιδηροδρομικέ</w:t>
      </w:r>
      <w:r>
        <w:rPr>
          <w:rFonts w:eastAsia="Times New Roman" w:cs="Times New Roman"/>
          <w:szCs w:val="24"/>
        </w:rPr>
        <w:t xml:space="preserve">ς εμπορευματικές μεταφορές πλήττεται βαριά, με τα αποτελέσματα να γίνονται εμφανή κατά τη διάρκεια των ερχόμενων μηνών, και θα μπορούσαν </w:t>
      </w:r>
      <w:r>
        <w:rPr>
          <w:rFonts w:eastAsia="Times New Roman" w:cs="Times New Roman"/>
          <w:szCs w:val="24"/>
        </w:rPr>
        <w:lastRenderedPageBreak/>
        <w:t xml:space="preserve">όπως εκτιμούν επίσης, </w:t>
      </w:r>
      <w:r>
        <w:rPr>
          <w:rFonts w:eastAsia="Times New Roman" w:cs="Times New Roman"/>
          <w:szCs w:val="24"/>
        </w:rPr>
        <w:t xml:space="preserve">να βλάψουν </w:t>
      </w:r>
      <w:r>
        <w:rPr>
          <w:rFonts w:eastAsia="Times New Roman" w:cs="Times New Roman"/>
          <w:szCs w:val="24"/>
        </w:rPr>
        <w:t xml:space="preserve">σοβαρά ακόμα και αυτή τη συμφωνία που προκάλεσε η Κυβέρνηση μεταξύ του ΤΑΙΠΕΔ και της </w:t>
      </w:r>
      <w:r>
        <w:rPr>
          <w:rFonts w:eastAsia="Times New Roman" w:cs="Times New Roman"/>
          <w:szCs w:val="24"/>
        </w:rPr>
        <w:t>ιταλικής εταιρ</w:t>
      </w:r>
      <w:r>
        <w:rPr>
          <w:rFonts w:eastAsia="Times New Roman" w:cs="Times New Roman"/>
          <w:szCs w:val="24"/>
        </w:rPr>
        <w:t>ε</w:t>
      </w:r>
      <w:r>
        <w:rPr>
          <w:rFonts w:eastAsia="Times New Roman" w:cs="Times New Roman"/>
          <w:szCs w:val="24"/>
        </w:rPr>
        <w:t>ίας</w:t>
      </w:r>
      <w:r>
        <w:rPr>
          <w:rFonts w:eastAsia="Times New Roman" w:cs="Times New Roman"/>
          <w:szCs w:val="24"/>
        </w:rPr>
        <w:t>,</w:t>
      </w:r>
      <w:r>
        <w:rPr>
          <w:rFonts w:eastAsia="Times New Roman" w:cs="Times New Roman"/>
          <w:szCs w:val="24"/>
        </w:rPr>
        <w:t xml:space="preserve"> που πήρε δώρο τον ΟΣΕ, </w:t>
      </w:r>
      <w:r>
        <w:rPr>
          <w:rFonts w:eastAsia="Times New Roman"/>
          <w:bCs/>
        </w:rPr>
        <w:t>προκειμένου να</w:t>
      </w:r>
      <w:r>
        <w:rPr>
          <w:rFonts w:eastAsia="Times New Roman" w:cs="Times New Roman"/>
          <w:szCs w:val="24"/>
        </w:rPr>
        <w:t xml:space="preserve"> διασφαλίσει την ομαλή συνέχιση των δραστηριοτήτων της. </w:t>
      </w:r>
    </w:p>
    <w:p w14:paraId="2CD9BDF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Εξαιτίας των απεργιακών κινητοποιήσεων στην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θυγατρική της </w:t>
      </w:r>
      <w:r>
        <w:rPr>
          <w:rFonts w:eastAsia="Times New Roman" w:cs="Times New Roman"/>
          <w:szCs w:val="24"/>
          <w:lang w:val="en-US"/>
        </w:rPr>
        <w:t>COSCO</w:t>
      </w:r>
      <w:r>
        <w:rPr>
          <w:rFonts w:eastAsia="Times New Roman" w:cs="Times New Roman"/>
          <w:szCs w:val="24"/>
        </w:rPr>
        <w:t xml:space="preserve"> ενεργοποίησε το σχέδιο, όπως είπαμε, εκτάκτου ανάγκης</w:t>
      </w:r>
      <w:r>
        <w:rPr>
          <w:rFonts w:eastAsia="Times New Roman" w:cs="Times New Roman"/>
          <w:szCs w:val="24"/>
        </w:rPr>
        <w:t>,</w:t>
      </w:r>
      <w:r>
        <w:rPr>
          <w:rFonts w:eastAsia="Times New Roman" w:cs="Times New Roman"/>
          <w:szCs w:val="24"/>
        </w:rPr>
        <w:t xml:space="preserve"> που παρακάμ</w:t>
      </w:r>
      <w:r>
        <w:rPr>
          <w:rFonts w:eastAsia="Times New Roman" w:cs="Times New Roman"/>
          <w:szCs w:val="24"/>
        </w:rPr>
        <w:t xml:space="preserve">πτει τον σιδηροδρομικό άξονα της πατρίδας μας. Το σχέδιο της θυγατρικής </w:t>
      </w:r>
      <w:r>
        <w:rPr>
          <w:rFonts w:eastAsia="Times New Roman" w:cs="Times New Roman"/>
          <w:szCs w:val="24"/>
          <w:lang w:val="en-US"/>
        </w:rPr>
        <w:t>COSCO</w:t>
      </w:r>
      <w:r>
        <w:rPr>
          <w:rFonts w:eastAsia="Times New Roman" w:cs="Times New Roman"/>
          <w:szCs w:val="24"/>
        </w:rPr>
        <w:t xml:space="preserve"> business continuity planning, είναι ότι ή τα εμπορεύματα θα πηγαίνουν οδικώς στα Σκόπια και από εκεί σιδηροδρομικώς στην υπόλοιπη Ευρώπη ή θα πηγαίνουν στο λιμάνι Κόπερ της </w:t>
      </w:r>
      <w:r>
        <w:rPr>
          <w:rFonts w:eastAsia="Times New Roman" w:cs="Times New Roman"/>
          <w:szCs w:val="24"/>
        </w:rPr>
        <w:t>Σλοβενίας, που ξαφνικά από το πουθενά, μετατρέπεται σε πύλη εισόδου για τα κινεζικά προϊόντα στην Ευρώπη και από εκεί και πέρα θα γίνονται όλες οι λειτουργίες όπως θα πρέπει να γίνονται.</w:t>
      </w:r>
    </w:p>
    <w:p w14:paraId="2CD9BDF4"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Β</w:t>
      </w:r>
      <w:r>
        <w:rPr>
          <w:rFonts w:eastAsia="Times New Roman"/>
          <w:color w:val="000000"/>
          <w:szCs w:val="24"/>
        </w:rPr>
        <w:t>λέπουμε ότι οι ιταλικοί σιδηρόδρομοι</w:t>
      </w:r>
      <w:r>
        <w:rPr>
          <w:rFonts w:eastAsia="Times New Roman"/>
          <w:color w:val="000000"/>
          <w:szCs w:val="24"/>
        </w:rPr>
        <w:t>,</w:t>
      </w:r>
      <w:r>
        <w:rPr>
          <w:rFonts w:eastAsia="Times New Roman"/>
          <w:color w:val="000000"/>
          <w:szCs w:val="24"/>
        </w:rPr>
        <w:t xml:space="preserve"> απέκτησαν έναντι 45 εκατομμυρί</w:t>
      </w:r>
      <w:r>
        <w:rPr>
          <w:rFonts w:eastAsia="Times New Roman"/>
          <w:color w:val="000000"/>
          <w:szCs w:val="24"/>
        </w:rPr>
        <w:t xml:space="preserve">ων ευρώ -επαναλαμβάνω ότι είναι εξευτελιστική η τιμή, είναι χάρισμα στην κυριολεξία, είναι όσο κοστίζει ένας συρμός του ΟΣΕ και ο ΟΣΕ έχει δεκάδες συρμούς- το 100% της </w:t>
      </w:r>
      <w:r>
        <w:rPr>
          <w:rFonts w:eastAsia="Times New Roman"/>
          <w:color w:val="000000"/>
          <w:szCs w:val="24"/>
        </w:rPr>
        <w:t>«</w:t>
      </w:r>
      <w:r>
        <w:rPr>
          <w:rFonts w:eastAsia="Times New Roman"/>
          <w:color w:val="000000"/>
          <w:szCs w:val="24"/>
        </w:rPr>
        <w:t>ΤΡΑΙΝΟΣΕ</w:t>
      </w:r>
      <w:r>
        <w:rPr>
          <w:rFonts w:eastAsia="Times New Roman"/>
          <w:color w:val="000000"/>
          <w:szCs w:val="24"/>
        </w:rPr>
        <w:t>»</w:t>
      </w:r>
      <w:r>
        <w:rPr>
          <w:rFonts w:eastAsia="Times New Roman"/>
          <w:color w:val="000000"/>
          <w:szCs w:val="24"/>
        </w:rPr>
        <w:t xml:space="preserve"> και με μια προίκα 250 εκατομμυρίων ευρώ, </w:t>
      </w:r>
      <w:r>
        <w:rPr>
          <w:rFonts w:eastAsia="Times New Roman"/>
          <w:color w:val="000000"/>
          <w:szCs w:val="24"/>
        </w:rPr>
        <w:lastRenderedPageBreak/>
        <w:t>διότι μέχρι το 2020 για τις άγονες γ</w:t>
      </w:r>
      <w:r>
        <w:rPr>
          <w:rFonts w:eastAsia="Times New Roman"/>
          <w:color w:val="000000"/>
          <w:szCs w:val="24"/>
        </w:rPr>
        <w:t xml:space="preserve">ραμμές θα επιδοτείται από το ελληνικό κράτος, δηλαδή επί της ουσίας κάθε χρόνο η ιταλική εταιρεία θα παίρνει δώρο </w:t>
      </w:r>
      <w:r>
        <w:rPr>
          <w:rFonts w:eastAsia="Times New Roman"/>
          <w:color w:val="000000"/>
          <w:szCs w:val="24"/>
        </w:rPr>
        <w:t>μία «</w:t>
      </w:r>
      <w:r>
        <w:rPr>
          <w:rFonts w:eastAsia="Times New Roman"/>
          <w:color w:val="000000"/>
          <w:szCs w:val="24"/>
        </w:rPr>
        <w:t>ΤΡΑΙΝΟΣΕ</w:t>
      </w:r>
      <w:r>
        <w:rPr>
          <w:rFonts w:eastAsia="Times New Roman"/>
          <w:color w:val="000000"/>
          <w:szCs w:val="24"/>
        </w:rPr>
        <w:t>»</w:t>
      </w:r>
      <w:r>
        <w:rPr>
          <w:rFonts w:eastAsia="Times New Roman"/>
          <w:color w:val="000000"/>
          <w:szCs w:val="24"/>
        </w:rPr>
        <w:t xml:space="preserve"> 45 εκατομμυρίων ευρώ. </w:t>
      </w:r>
    </w:p>
    <w:p w14:paraId="2CD9BDF5"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Το αρμόδιο Υπουργείο</w:t>
      </w:r>
      <w:r>
        <w:rPr>
          <w:rFonts w:eastAsia="Times New Roman"/>
          <w:color w:val="000000"/>
          <w:szCs w:val="24"/>
        </w:rPr>
        <w:t>,</w:t>
      </w:r>
      <w:r>
        <w:rPr>
          <w:rFonts w:eastAsia="Times New Roman"/>
          <w:color w:val="000000"/>
          <w:szCs w:val="24"/>
        </w:rPr>
        <w:t xml:space="preserve"> αποκρύπτει δημοκρατικά από τη Βουλή το χρέος των 750 εκατομμυρίων ευρώ και πώς θα </w:t>
      </w:r>
      <w:r>
        <w:rPr>
          <w:rFonts w:eastAsia="Times New Roman"/>
          <w:color w:val="000000"/>
          <w:szCs w:val="24"/>
        </w:rPr>
        <w:t xml:space="preserve">διαγραφεί, αφού στην ειδική έκθεση που ακολουθεί το νομοσχέδιο, αναφέρεται προκλητικά ότι απώλεια εσόδων από τη διαγραφή χρεών της </w:t>
      </w:r>
      <w:r>
        <w:rPr>
          <w:rFonts w:eastAsia="Times New Roman"/>
          <w:color w:val="000000"/>
          <w:szCs w:val="24"/>
        </w:rPr>
        <w:t>«</w:t>
      </w:r>
      <w:r>
        <w:rPr>
          <w:rFonts w:eastAsia="Times New Roman"/>
          <w:color w:val="000000"/>
          <w:szCs w:val="24"/>
        </w:rPr>
        <w:t>ΤΡΑΙΝΟΣΕ</w:t>
      </w:r>
      <w:r>
        <w:rPr>
          <w:rFonts w:eastAsia="Times New Roman"/>
          <w:color w:val="000000"/>
          <w:szCs w:val="24"/>
        </w:rPr>
        <w:t>»</w:t>
      </w:r>
      <w:r>
        <w:rPr>
          <w:rFonts w:eastAsia="Times New Roman"/>
          <w:color w:val="000000"/>
          <w:szCs w:val="24"/>
        </w:rPr>
        <w:t xml:space="preserve"> και του ΟΣΕ κατ’ εφαρμογή του άρθρου 9, για το ύψος των οποίων δεν εστάλησαν στοιχεία από το επισπεύδον Υπουργείο.</w:t>
      </w:r>
      <w:r>
        <w:rPr>
          <w:rFonts w:eastAsia="Times New Roman"/>
          <w:color w:val="000000"/>
          <w:szCs w:val="24"/>
        </w:rPr>
        <w:t xml:space="preserve"> Έτσι θεωρ</w:t>
      </w:r>
      <w:r>
        <w:rPr>
          <w:rFonts w:eastAsia="Times New Roman"/>
          <w:color w:val="000000"/>
          <w:szCs w:val="24"/>
        </w:rPr>
        <w:t>εί</w:t>
      </w:r>
      <w:r>
        <w:rPr>
          <w:rFonts w:eastAsia="Times New Roman"/>
          <w:color w:val="000000"/>
          <w:szCs w:val="24"/>
        </w:rPr>
        <w:t xml:space="preserve"> η Κυβέρνηση τη </w:t>
      </w:r>
      <w:r>
        <w:rPr>
          <w:rFonts w:eastAsia="Times New Roman"/>
          <w:color w:val="000000"/>
          <w:szCs w:val="24"/>
        </w:rPr>
        <w:t>δ</w:t>
      </w:r>
      <w:r>
        <w:rPr>
          <w:rFonts w:eastAsia="Times New Roman"/>
          <w:color w:val="000000"/>
          <w:szCs w:val="24"/>
        </w:rPr>
        <w:t xml:space="preserve">ημοκρατία και τη διαφάνεια; </w:t>
      </w:r>
    </w:p>
    <w:p w14:paraId="2CD9BDF6"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Σ</w:t>
      </w:r>
      <w:r>
        <w:rPr>
          <w:rFonts w:eastAsia="Times New Roman"/>
          <w:color w:val="000000"/>
          <w:szCs w:val="24"/>
        </w:rPr>
        <w:t xml:space="preserve">την </w:t>
      </w:r>
      <w:r>
        <w:rPr>
          <w:rFonts w:eastAsia="Times New Roman"/>
          <w:color w:val="000000"/>
          <w:szCs w:val="24"/>
        </w:rPr>
        <w:t>ε</w:t>
      </w:r>
      <w:r>
        <w:rPr>
          <w:rFonts w:eastAsia="Times New Roman"/>
          <w:color w:val="000000"/>
          <w:szCs w:val="24"/>
        </w:rPr>
        <w:t>πιτροπή χθες ο αρμόδιος Υπουργός, ο κ. Σπίρτζης, δικαιολογήθηκε λέγοντας: «Εμείς, ξέρετε, τις βρήκαμε αυτές τις συμφωνίες και είμαστε υποχρεωμένοι να τις υπογράψουμε, διότι αλλιώς θα έπρεπε να</w:t>
      </w:r>
      <w:r>
        <w:rPr>
          <w:rFonts w:eastAsia="Times New Roman"/>
          <w:color w:val="000000"/>
          <w:szCs w:val="24"/>
        </w:rPr>
        <w:t xml:space="preserve"> πληρώσουμε ρήτρες και ποινές δισεκατομμυρίων ευρώ». </w:t>
      </w:r>
    </w:p>
    <w:p w14:paraId="2CD9BDF7"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 xml:space="preserve">Αφού κόπτεστε τόσο πολύ για τα δισεκατομμύρια και για τα εκατομμύρια ευρώ του ελληνικού λαού, τότε γιατί ξεπουλάτε την ελληνική περιουσία έναντι πινακίου φακής είτε είναι το Ελληνικό είτε είναι το </w:t>
      </w:r>
      <w:r>
        <w:rPr>
          <w:rFonts w:eastAsia="Times New Roman"/>
          <w:color w:val="000000"/>
          <w:szCs w:val="24"/>
        </w:rPr>
        <w:lastRenderedPageBreak/>
        <w:t>λ</w:t>
      </w:r>
      <w:r>
        <w:rPr>
          <w:rFonts w:eastAsia="Times New Roman"/>
          <w:color w:val="000000"/>
          <w:szCs w:val="24"/>
        </w:rPr>
        <w:t>ιμάν</w:t>
      </w:r>
      <w:r>
        <w:rPr>
          <w:rFonts w:eastAsia="Times New Roman"/>
          <w:color w:val="000000"/>
          <w:szCs w:val="24"/>
        </w:rPr>
        <w:t xml:space="preserve">ι του Πειραιά είτε είναι τα αεροδρόμια είτε είναι το σιδηροδρομικό δίκτυο της πατρίδος μας είτε είναι η ενέργεια είτε είναι οτιδήποτε άλλο; </w:t>
      </w:r>
    </w:p>
    <w:p w14:paraId="2CD9BDF8"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Ο ΟΣΕ για να καταλάβετε, το 2015 παρουσίασε κέρδη 2,65 εκατομμύρια ευρώ, έναντι 1,71 εκατομμύρια ευρώ το 2014</w:t>
      </w:r>
      <w:r>
        <w:rPr>
          <w:rFonts w:eastAsia="Times New Roman"/>
          <w:color w:val="000000"/>
          <w:szCs w:val="24"/>
        </w:rPr>
        <w:t>,</w:t>
      </w:r>
      <w:r>
        <w:rPr>
          <w:rFonts w:eastAsia="Times New Roman"/>
          <w:color w:val="000000"/>
          <w:szCs w:val="24"/>
        </w:rPr>
        <w:t xml:space="preserve"> σημε</w:t>
      </w:r>
      <w:r>
        <w:rPr>
          <w:rFonts w:eastAsia="Times New Roman"/>
          <w:color w:val="000000"/>
          <w:szCs w:val="24"/>
        </w:rPr>
        <w:t>ιώνοντας μία αύξηση 55,71%, ενώ χρειάστηκαν μόλις λίγοι μήνες συγκυβέρνησης ΣΥΡΙΖΑ-ΑΝΕΛ -με όσα ευτράπελα συνέβησαν είτε στην Ειδομένη είτε άλλου- ώστε να εξαφανιστούν όλα αυτά τα κέρδη και να έχουμε ζημίες και απαξίωση, έτσι ώστε όταν έφθανε η στιγμή να έ</w:t>
      </w:r>
      <w:r>
        <w:rPr>
          <w:rFonts w:eastAsia="Times New Roman"/>
          <w:color w:val="000000"/>
          <w:szCs w:val="24"/>
        </w:rPr>
        <w:t xml:space="preserve">ρθει ο επίδοξος αγοραστής, να αγοράσει τον ΟΣΕ έναντι πινακίου φακής, όπως και έγινε. </w:t>
      </w:r>
    </w:p>
    <w:p w14:paraId="2CD9BDF9"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 xml:space="preserve">Χαρακτηριστικό του κόστους, λοιπόν, της </w:t>
      </w:r>
      <w:r>
        <w:rPr>
          <w:rFonts w:eastAsia="Times New Roman"/>
          <w:color w:val="000000"/>
          <w:szCs w:val="24"/>
        </w:rPr>
        <w:t>«</w:t>
      </w:r>
      <w:r>
        <w:rPr>
          <w:rFonts w:eastAsia="Times New Roman"/>
          <w:color w:val="000000"/>
          <w:szCs w:val="24"/>
        </w:rPr>
        <w:t>ΤΡΑΙΝΟΣΕ</w:t>
      </w:r>
      <w:r>
        <w:rPr>
          <w:rFonts w:eastAsia="Times New Roman"/>
          <w:color w:val="000000"/>
          <w:szCs w:val="24"/>
        </w:rPr>
        <w:t>»</w:t>
      </w:r>
      <w:r>
        <w:rPr>
          <w:rFonts w:eastAsia="Times New Roman"/>
          <w:color w:val="000000"/>
          <w:szCs w:val="24"/>
        </w:rPr>
        <w:t>, που προκύπτει από τα στοιχεία που δίνει η ίδια η Κυβέρνηση από την έκθεση του άρθρου 75 παράγραφος 3, είναι ότι σε εφ</w:t>
      </w:r>
      <w:r>
        <w:rPr>
          <w:rFonts w:eastAsia="Times New Roman"/>
          <w:color w:val="000000"/>
          <w:szCs w:val="24"/>
        </w:rPr>
        <w:t>αρμογή των άρθρων 8 και 30 του νομοσχεδίου</w:t>
      </w:r>
      <w:r>
        <w:rPr>
          <w:rFonts w:eastAsia="Times New Roman"/>
          <w:color w:val="000000"/>
          <w:szCs w:val="24"/>
        </w:rPr>
        <w:t>,</w:t>
      </w:r>
      <w:r>
        <w:rPr>
          <w:rFonts w:eastAsia="Times New Roman"/>
          <w:color w:val="000000"/>
          <w:szCs w:val="24"/>
        </w:rPr>
        <w:t xml:space="preserve"> ανέρχεται στο ετήσιο ποσό των 45  εκατομμυρίων ευρώ η επιδότηση </w:t>
      </w:r>
      <w:r>
        <w:rPr>
          <w:rFonts w:eastAsia="Times New Roman"/>
          <w:color w:val="000000"/>
          <w:szCs w:val="24"/>
        </w:rPr>
        <w:t>τ</w:t>
      </w:r>
      <w:r>
        <w:rPr>
          <w:rFonts w:eastAsia="Times New Roman"/>
          <w:color w:val="000000"/>
          <w:szCs w:val="24"/>
        </w:rPr>
        <w:t>η</w:t>
      </w:r>
      <w:r>
        <w:rPr>
          <w:rFonts w:eastAsia="Times New Roman"/>
          <w:color w:val="000000"/>
          <w:szCs w:val="24"/>
        </w:rPr>
        <w:t>ν</w:t>
      </w:r>
      <w:r>
        <w:rPr>
          <w:rFonts w:eastAsia="Times New Roman"/>
          <w:color w:val="000000"/>
          <w:szCs w:val="24"/>
        </w:rPr>
        <w:t xml:space="preserve"> οποία λέγαμε και συγχρόνως υπάρχει και μία άλλη επιδότηση 50 εκατομμυρίων ευρώ. </w:t>
      </w:r>
    </w:p>
    <w:p w14:paraId="2CD9BDFA"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Όλα αυτά προκειμένου να είμαστε σύννομοι με τις ευρωπαϊκές </w:t>
      </w:r>
      <w:r>
        <w:rPr>
          <w:rFonts w:eastAsia="Times New Roman"/>
          <w:color w:val="000000"/>
          <w:szCs w:val="24"/>
        </w:rPr>
        <w:t>ο</w:t>
      </w:r>
      <w:r>
        <w:rPr>
          <w:rFonts w:eastAsia="Times New Roman"/>
          <w:color w:val="000000"/>
          <w:szCs w:val="24"/>
        </w:rPr>
        <w:t xml:space="preserve">δηγίες και με την τέταρτη δέσμη μέτρων η οποία έρχεται στην πατρίδα μας, όπου όλες οι σιδηροδρομικές επιχειρήσεις θα μπορούν να παρέχουν μεταφορές σε ολόκληρη την Ευρωπαϊκή Ένωση. </w:t>
      </w:r>
      <w:r>
        <w:rPr>
          <w:rFonts w:eastAsia="Times New Roman"/>
          <w:color w:val="000000"/>
          <w:szCs w:val="24"/>
        </w:rPr>
        <w:t>Γ</w:t>
      </w:r>
      <w:r>
        <w:rPr>
          <w:rFonts w:eastAsia="Times New Roman"/>
          <w:color w:val="000000"/>
          <w:szCs w:val="24"/>
        </w:rPr>
        <w:t>ια όλα αυτά γίνονται κάποιες ενέργειες, γίνονται κάποιες κινήσεις, φυσικά σ</w:t>
      </w:r>
      <w:r>
        <w:rPr>
          <w:rFonts w:eastAsia="Times New Roman"/>
          <w:color w:val="000000"/>
          <w:szCs w:val="24"/>
        </w:rPr>
        <w:t xml:space="preserve">το τέλος εις βάρος του ελληνικού λαού, επ’ ωφελεία κάποιων λίγων ξένων «επενδυτών» -πάντοτε εντός εισαγωγικών- οι οποίοι ανά πάσα στιγμή μπορούν και να φύγουν από την πατρίδα, μπορούν να πουλήσουν, μπορούν να μεταπουλήσουν, να κάνουν οτιδήποτε άλλο. </w:t>
      </w:r>
    </w:p>
    <w:p w14:paraId="2CD9BDFB"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 xml:space="preserve">Έτσι </w:t>
      </w:r>
      <w:r>
        <w:rPr>
          <w:rFonts w:eastAsia="Times New Roman"/>
          <w:color w:val="000000"/>
          <w:szCs w:val="24"/>
        </w:rPr>
        <w:t>η Κυβέρνηση φέρνοντας αυτό το νομοσχέδιο, όχι μόνο αποδέχεται, χωρίς καμμία αντίρρηση, τη συμμετοχή της Ελλάδος στα κελεύσματα μιας καταρρέουσας Ευρωπαϊκής Ενώσεως σε σχέση με τη δημιουργία του ενιαίου χώρου, αλλά προχωρά και ένα βήμα παραπάνω, δηλαδή απαξ</w:t>
      </w:r>
      <w:r>
        <w:rPr>
          <w:rFonts w:eastAsia="Times New Roman"/>
          <w:color w:val="000000"/>
          <w:szCs w:val="24"/>
        </w:rPr>
        <w:t xml:space="preserve">ιώνει και την περιουσία του ΟΣΕ, προκειμένου να μπορέσει να ενταχθεί ευχερέστερα στους σχεδιασμούς αυτούς. </w:t>
      </w:r>
      <w:r>
        <w:rPr>
          <w:rFonts w:eastAsia="Times New Roman"/>
          <w:color w:val="000000"/>
          <w:szCs w:val="24"/>
        </w:rPr>
        <w:t>Μ</w:t>
      </w:r>
      <w:r>
        <w:rPr>
          <w:rFonts w:eastAsia="Times New Roman"/>
          <w:color w:val="000000"/>
          <w:szCs w:val="24"/>
        </w:rPr>
        <w:t xml:space="preserve">άλιστα αποδεικνύοντας την πλήρη ανικανότητά της, όχι μόνο ξεπουλά την εταιρεία αλλά την ξεπουλά και σε μια κρατική εταιρεία. Για μια ακόμα φορά την </w:t>
      </w:r>
      <w:r>
        <w:rPr>
          <w:rFonts w:eastAsia="Times New Roman"/>
          <w:color w:val="000000"/>
          <w:szCs w:val="24"/>
        </w:rPr>
        <w:t xml:space="preserve">κρατική περιουσία της πατρίδας μας την αγοράζει άλλη </w:t>
      </w:r>
      <w:r>
        <w:rPr>
          <w:rFonts w:eastAsia="Times New Roman"/>
          <w:color w:val="000000"/>
          <w:szCs w:val="24"/>
        </w:rPr>
        <w:lastRenderedPageBreak/>
        <w:t xml:space="preserve">κρατική εταιρεία, όπως έγινε με τα αεροδρόμια, όπως έγινε με το </w:t>
      </w:r>
      <w:r>
        <w:rPr>
          <w:rFonts w:eastAsia="Times New Roman"/>
          <w:color w:val="000000"/>
          <w:szCs w:val="24"/>
        </w:rPr>
        <w:t>λ</w:t>
      </w:r>
      <w:r>
        <w:rPr>
          <w:rFonts w:eastAsia="Times New Roman"/>
          <w:color w:val="000000"/>
          <w:szCs w:val="24"/>
        </w:rPr>
        <w:t xml:space="preserve">ιμάνι του Πειραιά, όπως γίνεται τώρα με τους σιδηροδρόμους. </w:t>
      </w:r>
    </w:p>
    <w:p w14:paraId="2CD9BDFC"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Ε</w:t>
      </w:r>
      <w:r>
        <w:rPr>
          <w:rFonts w:eastAsia="Times New Roman"/>
          <w:color w:val="000000"/>
          <w:szCs w:val="24"/>
        </w:rPr>
        <w:t>νώ, λοιπόν, φαίνεται ότι σκοπός του νομοσχεδίου είναι η εναρμόνιση της ελλην</w:t>
      </w:r>
      <w:r>
        <w:rPr>
          <w:rFonts w:eastAsia="Times New Roman"/>
          <w:color w:val="000000"/>
          <w:szCs w:val="24"/>
        </w:rPr>
        <w:t>ικής νομοθεσίας, στο άρθρο 2</w:t>
      </w:r>
      <w:r>
        <w:rPr>
          <w:rFonts w:eastAsia="Times New Roman"/>
          <w:color w:val="000000"/>
          <w:szCs w:val="24"/>
        </w:rPr>
        <w:t>,</w:t>
      </w:r>
      <w:r>
        <w:rPr>
          <w:rFonts w:eastAsia="Times New Roman"/>
          <w:color w:val="000000"/>
          <w:szCs w:val="24"/>
        </w:rPr>
        <w:t xml:space="preserve"> εξαιρεί από το πεδίο εφαρμογής του νόμου την ιδιωτική σιδηροδρομική υποδομή που υπάρχει αποκλειστικά για χρήση από τον ιδιοκτήτη της υποδομής για ίδιες δραστηριότητες μεταφοράς εμπορευμάτων, παραπέμποντας ευθέως στις ιδιωτικοπ</w:t>
      </w:r>
      <w:r>
        <w:rPr>
          <w:rFonts w:eastAsia="Times New Roman"/>
          <w:color w:val="000000"/>
          <w:szCs w:val="24"/>
        </w:rPr>
        <w:t>οιήσεις που ήδη έχει εξασφαλίσει, έτσι ώστε οι μεταφορές αυτές να εξαιρούνται από το σύστημα διαμετακόμισης προς όφελος μόνο των ιδιωτών που τους εκμεταλλεύονται και όχι ασφαλώς του δημοσίου.</w:t>
      </w:r>
    </w:p>
    <w:p w14:paraId="2CD9BDFD"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Με το άρθρο 4</w:t>
      </w:r>
      <w:r>
        <w:rPr>
          <w:rFonts w:eastAsia="Times New Roman"/>
          <w:color w:val="000000"/>
          <w:szCs w:val="24"/>
        </w:rPr>
        <w:t>,</w:t>
      </w:r>
      <w:r>
        <w:rPr>
          <w:rFonts w:eastAsia="Times New Roman"/>
          <w:color w:val="000000"/>
          <w:szCs w:val="24"/>
        </w:rPr>
        <w:t xml:space="preserve"> γίνεται σαφές ότι οι σιδηροδρομικές επιχειρήσεις </w:t>
      </w:r>
      <w:r>
        <w:rPr>
          <w:rFonts w:eastAsia="Times New Roman"/>
          <w:color w:val="000000"/>
          <w:szCs w:val="24"/>
        </w:rPr>
        <w:t xml:space="preserve">αποκτούν ανεξάρτητο καθεστώς. </w:t>
      </w:r>
    </w:p>
    <w:p w14:paraId="2CD9BDFE"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Β</w:t>
      </w:r>
      <w:r>
        <w:rPr>
          <w:rFonts w:eastAsia="Times New Roman"/>
          <w:color w:val="000000"/>
          <w:szCs w:val="24"/>
        </w:rPr>
        <w:t>λέπουμε αργότερα ότι στο άρθρο 7 παράγραφος 2, ο ΟΣΕ ασκεί τα καθήκοντα του διαχείρισ</w:t>
      </w:r>
      <w:r>
        <w:rPr>
          <w:rFonts w:eastAsia="Times New Roman"/>
          <w:color w:val="000000"/>
          <w:szCs w:val="24"/>
        </w:rPr>
        <w:t>τ</w:t>
      </w:r>
      <w:r>
        <w:rPr>
          <w:rFonts w:eastAsia="Times New Roman"/>
          <w:color w:val="000000"/>
          <w:szCs w:val="24"/>
        </w:rPr>
        <w:t>η της σιδηροδρομικής υποδομής, μεριμνά για τη συντήρηση και φέρει την ευθύνη της διαχείρισης των σχετικών επενδύσεων στο πλαίσιο της –δήθε</w:t>
      </w:r>
      <w:r>
        <w:rPr>
          <w:rFonts w:eastAsia="Times New Roman"/>
          <w:color w:val="000000"/>
          <w:szCs w:val="24"/>
        </w:rPr>
        <w:t xml:space="preserve">ν- εθνικής πολιτικής για τους σιδηροδρόμους. </w:t>
      </w:r>
    </w:p>
    <w:p w14:paraId="2CD9BDF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προειδοποιητικά το κουδούνι λήξεως του χρόνου ομιλίας του κυρίου Βουλευτή) </w:t>
      </w:r>
    </w:p>
    <w:p w14:paraId="2CD9BE00"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 xml:space="preserve">Ένα λεπτό, κύριε Πρόεδρε. </w:t>
      </w:r>
    </w:p>
    <w:p w14:paraId="2CD9BE01"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Επομένως δεν εμπλέκεται όπως ρητά αναφέρεται, σε καμμία παροχή σιδηροδρομικής υπηρ</w:t>
      </w:r>
      <w:r>
        <w:rPr>
          <w:rFonts w:eastAsia="Times New Roman"/>
          <w:color w:val="000000"/>
          <w:szCs w:val="24"/>
        </w:rPr>
        <w:t>εσίας μεταφοράς. Βλέπουμε απίστευτες ενέργειες. Να ψηφίζεται στο άρθρο 9</w:t>
      </w:r>
      <w:r>
        <w:rPr>
          <w:rFonts w:eastAsia="Times New Roman"/>
          <w:color w:val="000000"/>
          <w:szCs w:val="24"/>
        </w:rPr>
        <w:t>,</w:t>
      </w:r>
      <w:r>
        <w:rPr>
          <w:rFonts w:eastAsia="Times New Roman"/>
          <w:color w:val="000000"/>
          <w:szCs w:val="24"/>
        </w:rPr>
        <w:t xml:space="preserve"> και όπως είπαμε, να συμβαίνουν σημεία και τέρατα. Χαρίζετε επί της ουσίας 750 εκατομμύρια χρέη της </w:t>
      </w:r>
      <w:r>
        <w:rPr>
          <w:rFonts w:eastAsia="Times New Roman"/>
          <w:color w:val="000000"/>
          <w:szCs w:val="24"/>
        </w:rPr>
        <w:t>«</w:t>
      </w:r>
      <w:r>
        <w:rPr>
          <w:rFonts w:eastAsia="Times New Roman"/>
          <w:color w:val="000000"/>
          <w:szCs w:val="24"/>
        </w:rPr>
        <w:t>ΤΡΑΙΝΟΣΕ</w:t>
      </w:r>
      <w:r>
        <w:rPr>
          <w:rFonts w:eastAsia="Times New Roman"/>
          <w:color w:val="000000"/>
          <w:szCs w:val="24"/>
        </w:rPr>
        <w:t>»</w:t>
      </w:r>
      <w:r>
        <w:rPr>
          <w:rFonts w:eastAsia="Times New Roman"/>
          <w:color w:val="000000"/>
          <w:szCs w:val="24"/>
        </w:rPr>
        <w:t xml:space="preserve"> στο σύνολο, τα οποία όμως όπως λέτε, θα τα βρείτε, διότι αυτά υπάρχουν σ</w:t>
      </w:r>
      <w:r>
        <w:rPr>
          <w:rFonts w:eastAsia="Times New Roman"/>
          <w:color w:val="000000"/>
          <w:szCs w:val="24"/>
        </w:rPr>
        <w:t xml:space="preserve">τον προϋπολογισμό του κράτους από άλλες πηγές. </w:t>
      </w:r>
      <w:r>
        <w:rPr>
          <w:rFonts w:eastAsia="Times New Roman"/>
          <w:color w:val="000000"/>
          <w:szCs w:val="24"/>
        </w:rPr>
        <w:t>Δ</w:t>
      </w:r>
      <w:r>
        <w:rPr>
          <w:rFonts w:eastAsia="Times New Roman"/>
          <w:color w:val="000000"/>
          <w:szCs w:val="24"/>
        </w:rPr>
        <w:t xml:space="preserve">εν μας λέτε ποιες είναι αυτές οι άλλες πηγές. Είναι τα περίφημα ισοδύναμα, δηλαδή περαιτέρω αύξηση στο ΦΠΑ, μειώσεις σε μισθούς, σε συντάξεις, σε τι; </w:t>
      </w:r>
    </w:p>
    <w:p w14:paraId="2CD9BE02"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lastRenderedPageBreak/>
        <w:t>Α</w:t>
      </w:r>
      <w:r>
        <w:rPr>
          <w:rFonts w:eastAsia="Times New Roman"/>
          <w:color w:val="000000"/>
          <w:szCs w:val="24"/>
        </w:rPr>
        <w:t>φού είστε τόσο «</w:t>
      </w:r>
      <w:r>
        <w:rPr>
          <w:rFonts w:eastAsia="Times New Roman"/>
          <w:color w:val="000000"/>
          <w:szCs w:val="24"/>
          <w:lang w:val="en-US"/>
        </w:rPr>
        <w:t>large</w:t>
      </w:r>
      <w:r>
        <w:rPr>
          <w:rFonts w:eastAsia="Times New Roman"/>
          <w:color w:val="000000"/>
          <w:szCs w:val="24"/>
        </w:rPr>
        <w:t xml:space="preserve">» και χαρίζετε τα χρέη της </w:t>
      </w:r>
      <w:r>
        <w:rPr>
          <w:rFonts w:eastAsia="Times New Roman"/>
          <w:color w:val="000000"/>
          <w:szCs w:val="24"/>
        </w:rPr>
        <w:t>«</w:t>
      </w:r>
      <w:r>
        <w:rPr>
          <w:rFonts w:eastAsia="Times New Roman"/>
          <w:color w:val="000000"/>
          <w:szCs w:val="24"/>
        </w:rPr>
        <w:t>ΤΡΑΙΝΟΣ</w:t>
      </w:r>
      <w:r>
        <w:rPr>
          <w:rFonts w:eastAsia="Times New Roman"/>
          <w:color w:val="000000"/>
          <w:szCs w:val="24"/>
        </w:rPr>
        <w:t>Ε</w:t>
      </w:r>
      <w:r>
        <w:rPr>
          <w:rFonts w:eastAsia="Times New Roman"/>
          <w:color w:val="000000"/>
          <w:szCs w:val="24"/>
        </w:rPr>
        <w:t>»</w:t>
      </w:r>
      <w:r>
        <w:rPr>
          <w:rFonts w:eastAsia="Times New Roman"/>
          <w:color w:val="000000"/>
          <w:szCs w:val="24"/>
        </w:rPr>
        <w:t xml:space="preserve">, γιατί δεν χαρίζετε και τα χρέη των Ελλήνων πολιτών προς τις πολλάκις χρεοκοπημένες τράπεζες, τις οποίες ο ελληνικός λαός τις έχει πληρώσει χρυσάφι; Όχι μόνο όταν σας βολεύει και όπου σας βολεύει μπορείτε να τα κάνετε αυτά </w:t>
      </w:r>
      <w:r>
        <w:rPr>
          <w:rFonts w:eastAsia="Times New Roman"/>
          <w:color w:val="000000"/>
          <w:szCs w:val="24"/>
        </w:rPr>
        <w:t>κ</w:t>
      </w:r>
      <w:r>
        <w:rPr>
          <w:rFonts w:eastAsia="Times New Roman"/>
          <w:color w:val="000000"/>
          <w:szCs w:val="24"/>
        </w:rPr>
        <w:t>αι αλλού φυσικά ποτέ δεν μπορ</w:t>
      </w:r>
      <w:r>
        <w:rPr>
          <w:rFonts w:eastAsia="Times New Roman"/>
          <w:color w:val="000000"/>
          <w:szCs w:val="24"/>
        </w:rPr>
        <w:t xml:space="preserve">είτε να πράξετε κάτι αντίστοιχο. </w:t>
      </w:r>
    </w:p>
    <w:p w14:paraId="2CD9BE0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άρθρο 10</w:t>
      </w:r>
      <w:r>
        <w:rPr>
          <w:rFonts w:eastAsia="Times New Roman" w:cs="Times New Roman"/>
          <w:szCs w:val="24"/>
        </w:rPr>
        <w:t>,</w:t>
      </w:r>
      <w:r>
        <w:rPr>
          <w:rFonts w:eastAsia="Times New Roman" w:cs="Times New Roman"/>
          <w:szCs w:val="24"/>
        </w:rPr>
        <w:t xml:space="preserve"> παρέχετε το δικαίωμα πρόσβασης στην εθνική σιδηροδρομική υποδομή, στην οποία συμπεριλαμβάνεται και η πρόσβαση στις υποδομές που συνδέουν θαλάσσιους λιμένες και άλλες εγκαταστάσεις. Έτσι για να δέσει το γλυκό </w:t>
      </w:r>
      <w:r>
        <w:rPr>
          <w:rFonts w:eastAsia="Times New Roman" w:cs="Times New Roman"/>
          <w:szCs w:val="24"/>
        </w:rPr>
        <w:t xml:space="preserve">της </w:t>
      </w:r>
      <w:r>
        <w:rPr>
          <w:rFonts w:eastAsia="Times New Roman" w:cs="Times New Roman"/>
          <w:szCs w:val="24"/>
          <w:lang w:val="en-US"/>
        </w:rPr>
        <w:t>COSCO</w:t>
      </w:r>
      <w:r>
        <w:rPr>
          <w:rFonts w:eastAsia="Times New Roman" w:cs="Times New Roman"/>
          <w:szCs w:val="24"/>
        </w:rPr>
        <w:t xml:space="preserve">, όπου κλαίτε –υποτίθεται- για τη συμφωνία η οποία έγινε. </w:t>
      </w:r>
    </w:p>
    <w:p w14:paraId="2CD9BE04" w14:textId="77777777" w:rsidR="004439E9" w:rsidRDefault="0071404A">
      <w:pPr>
        <w:spacing w:after="0"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2CD9BE0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2CD9BE0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Μεγάλο ενδιαφέρον κατά τα λοιπά παρουσιάζει και η παράγραφος 6 του άρθρου 13, </w:t>
      </w:r>
      <w:r>
        <w:rPr>
          <w:rFonts w:eastAsia="Times New Roman" w:cs="Times New Roman"/>
          <w:szCs w:val="24"/>
        </w:rPr>
        <w:t xml:space="preserve">όπου λέτε ότι μια εγκατάσταση για την παροχή υπηρεσιών που αναφέρεται στο σημείο 2 του παραρτήματος 2 του </w:t>
      </w:r>
      <w:r>
        <w:rPr>
          <w:rFonts w:eastAsia="Times New Roman" w:cs="Times New Roman"/>
          <w:szCs w:val="24"/>
        </w:rPr>
        <w:lastRenderedPageBreak/>
        <w:t>άρθρου 62</w:t>
      </w:r>
      <w:r>
        <w:rPr>
          <w:rFonts w:eastAsia="Times New Roman" w:cs="Times New Roman"/>
          <w:szCs w:val="24"/>
        </w:rPr>
        <w:t>,</w:t>
      </w:r>
      <w:r>
        <w:rPr>
          <w:rFonts w:eastAsia="Times New Roman" w:cs="Times New Roman"/>
          <w:szCs w:val="24"/>
        </w:rPr>
        <w:t xml:space="preserve"> δεν θα χρησιμοποιηθεί επί τουλάχιστον δύο συναπτά έτη -κάτι μας λέει αυτό- και ότι οι σιδηροδρομικές επιχειρήσεις έχουν εκφράσει ενδιαφέρον</w:t>
      </w:r>
      <w:r>
        <w:rPr>
          <w:rFonts w:eastAsia="Times New Roman" w:cs="Times New Roman"/>
          <w:szCs w:val="24"/>
        </w:rPr>
        <w:t xml:space="preserve"> στον φορέα εκμετάλλευσής της. Δηλαδή ότι ο ιδιοκτήτης της ανακοινώνει δημόσια ότι η εκμετάλλευση διατίθεται για απλή μίσθωση ή χρονομίσθωση. </w:t>
      </w:r>
    </w:p>
    <w:p w14:paraId="2CD9BE0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 σύνολο των εγκαταστάσεων του ΟΣΕ, όλη η περιουσία που καταγράφεται αόριστα μεν αλλά ενδεικτικά, ήτοι οι εκτάσε</w:t>
      </w:r>
      <w:r>
        <w:rPr>
          <w:rFonts w:eastAsia="Times New Roman" w:cs="Times New Roman"/>
          <w:szCs w:val="24"/>
        </w:rPr>
        <w:t xml:space="preserve">ις γης, τα κτήρια, οι γέφυρες, διαβάσεις, σήραγγες, σιδηροτροχιές, εγκαταστάσεις ασφαλείας, σηματοδοτήσεις, τηλεπικοινωνίες, εγκαταστάσεις φωτισμού, γραμμές παροχής ρεύματος, ακόμα και τα φυτά. Τους δίνετε τα πάντα έναντι πινακίου φακής. </w:t>
      </w:r>
    </w:p>
    <w:p w14:paraId="2CD9BE0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Τελειώνοντας να π</w:t>
      </w:r>
      <w:r>
        <w:rPr>
          <w:rFonts w:eastAsia="Times New Roman" w:cs="Times New Roman"/>
          <w:szCs w:val="24"/>
        </w:rPr>
        <w:t>ω ότι είναι προφανές</w:t>
      </w:r>
      <w:r>
        <w:rPr>
          <w:rFonts w:eastAsia="Times New Roman" w:cs="Times New Roman"/>
          <w:szCs w:val="24"/>
        </w:rPr>
        <w:t>,</w:t>
      </w:r>
      <w:r>
        <w:rPr>
          <w:rFonts w:eastAsia="Times New Roman" w:cs="Times New Roman"/>
          <w:szCs w:val="24"/>
        </w:rPr>
        <w:t xml:space="preserve"> ότι τόσο η φιλοσοφία όσο και οι επιδιώξεις του εν λόγω νομοσχεδίου</w:t>
      </w:r>
      <w:r>
        <w:rPr>
          <w:rFonts w:eastAsia="Times New Roman" w:cs="Times New Roman"/>
          <w:szCs w:val="24"/>
        </w:rPr>
        <w:t>,</w:t>
      </w:r>
      <w:r>
        <w:rPr>
          <w:rFonts w:eastAsia="Times New Roman" w:cs="Times New Roman"/>
          <w:szCs w:val="24"/>
        </w:rPr>
        <w:t xml:space="preserve"> βρίσκονται σε πλήρη αντίθεση με τις πεποιθήσεις και την ιδεολογία της Χρυσής Αυγής, η οποία αγωνίζεται για έναν εθνικό σιδηρόδρομο, βιώσιμο, απαραίτητο για τον </w:t>
      </w:r>
      <w:r>
        <w:rPr>
          <w:rFonts w:eastAsia="Times New Roman" w:cs="Times New Roman"/>
          <w:szCs w:val="24"/>
        </w:rPr>
        <w:t>Ε</w:t>
      </w:r>
      <w:r>
        <w:rPr>
          <w:rFonts w:eastAsia="Times New Roman" w:cs="Times New Roman"/>
          <w:szCs w:val="24"/>
        </w:rPr>
        <w:t>λληνι</w:t>
      </w:r>
      <w:r>
        <w:rPr>
          <w:rFonts w:eastAsia="Times New Roman" w:cs="Times New Roman"/>
          <w:szCs w:val="24"/>
        </w:rPr>
        <w:t xml:space="preserve">κό </w:t>
      </w:r>
      <w:r>
        <w:rPr>
          <w:rFonts w:eastAsia="Times New Roman" w:cs="Times New Roman"/>
          <w:szCs w:val="24"/>
        </w:rPr>
        <w:t>Σ</w:t>
      </w:r>
      <w:r>
        <w:rPr>
          <w:rFonts w:eastAsia="Times New Roman" w:cs="Times New Roman"/>
          <w:szCs w:val="24"/>
        </w:rPr>
        <w:t>τρατό –για να μην ξεχνάμε και αυτή την πολύ σημαντική παράμετρο- έτσι ώστε να λειτουργεί επ’ ωφελεία της ελληνικής κοινωνίας. Ο σιδηρόδρομος</w:t>
      </w:r>
      <w:r>
        <w:rPr>
          <w:rFonts w:eastAsia="Times New Roman" w:cs="Times New Roman"/>
          <w:szCs w:val="24"/>
        </w:rPr>
        <w:t>,</w:t>
      </w:r>
      <w:r>
        <w:rPr>
          <w:rFonts w:eastAsia="Times New Roman" w:cs="Times New Roman"/>
          <w:szCs w:val="24"/>
        </w:rPr>
        <w:t xml:space="preserve"> θα μπορούσε να αποτελέσει για το κοινό που τον χρησιμοποιεί</w:t>
      </w:r>
      <w:r>
        <w:rPr>
          <w:rFonts w:eastAsia="Times New Roman" w:cs="Times New Roman"/>
          <w:szCs w:val="24"/>
        </w:rPr>
        <w:t>,</w:t>
      </w:r>
      <w:r>
        <w:rPr>
          <w:rFonts w:eastAsia="Times New Roman" w:cs="Times New Roman"/>
          <w:szCs w:val="24"/>
        </w:rPr>
        <w:t xml:space="preserve"> μια φθηνή </w:t>
      </w:r>
      <w:r>
        <w:rPr>
          <w:rFonts w:eastAsia="Times New Roman" w:cs="Times New Roman"/>
          <w:szCs w:val="24"/>
        </w:rPr>
        <w:lastRenderedPageBreak/>
        <w:t xml:space="preserve">εναλλακτική μορφή μετακίνησης, κάτι το </w:t>
      </w:r>
      <w:r>
        <w:rPr>
          <w:rFonts w:eastAsia="Times New Roman" w:cs="Times New Roman"/>
          <w:szCs w:val="24"/>
        </w:rPr>
        <w:t>οποίο γινόταν μέχρι πρότινος. Αλλά στα χρόνια των μνημονίων τα ξεχάσατε όλα αυτά στο βωμό του ξεπουλήματος, του κέρδους κάποιων ξένων εις βάρος των Ελλήνων πολιτών.</w:t>
      </w:r>
    </w:p>
    <w:p w14:paraId="2CD9BE0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Εμείς καταψηφίζουμε και επί της αρχής και επί των άρθρων το εν λόγω νομοσχέδιο.</w:t>
      </w:r>
    </w:p>
    <w:p w14:paraId="2CD9BE0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ολύ.</w:t>
      </w:r>
    </w:p>
    <w:p w14:paraId="2CD9BE0B" w14:textId="77777777" w:rsidR="004439E9" w:rsidRDefault="0071404A">
      <w:pPr>
        <w:spacing w:after="0"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2CD9BE0C" w14:textId="77777777" w:rsidR="004439E9" w:rsidRDefault="0071404A">
      <w:pPr>
        <w:spacing w:after="0"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Ευχαριστώ πολύ, κύριε Παναγιώταρε.</w:t>
      </w:r>
    </w:p>
    <w:p w14:paraId="2CD9BE0D" w14:textId="77777777" w:rsidR="004439E9" w:rsidRDefault="0071404A">
      <w:pPr>
        <w:spacing w:after="0" w:line="600" w:lineRule="auto"/>
        <w:ind w:firstLine="720"/>
        <w:jc w:val="both"/>
        <w:rPr>
          <w:rFonts w:eastAsia="Times New Roman"/>
          <w:bCs/>
        </w:rPr>
      </w:pPr>
      <w:r>
        <w:rPr>
          <w:rFonts w:eastAsia="Times New Roman"/>
          <w:bCs/>
        </w:rPr>
        <w:t xml:space="preserve">Τον λόγο έχει ο κ. Ιωάννης Μανιάτης, </w:t>
      </w:r>
      <w:r>
        <w:rPr>
          <w:rFonts w:eastAsia="Times New Roman"/>
          <w:bCs/>
        </w:rPr>
        <w:t xml:space="preserve">ειδικός αγορητής </w:t>
      </w:r>
      <w:r>
        <w:rPr>
          <w:rFonts w:eastAsia="Times New Roman"/>
          <w:bCs/>
        </w:rPr>
        <w:t>της Δημοκρατικής Συμπαράταξης ΠΑΣΟΚ-ΔΗΜΑΡ.</w:t>
      </w:r>
    </w:p>
    <w:p w14:paraId="2CD9BE0E" w14:textId="77777777" w:rsidR="004439E9" w:rsidRDefault="0071404A">
      <w:pPr>
        <w:spacing w:after="0" w:line="600" w:lineRule="auto"/>
        <w:ind w:firstLine="720"/>
        <w:jc w:val="both"/>
        <w:rPr>
          <w:rFonts w:eastAsia="Times New Roman"/>
          <w:bCs/>
        </w:rPr>
      </w:pPr>
      <w:r>
        <w:rPr>
          <w:rFonts w:eastAsia="Times New Roman"/>
          <w:b/>
          <w:bCs/>
        </w:rPr>
        <w:t>ΙΩΑΝΝΗΣ ΜΑΝΙΑΤΗΣ:</w:t>
      </w:r>
      <w:r>
        <w:rPr>
          <w:rFonts w:eastAsia="Times New Roman"/>
          <w:bCs/>
        </w:rPr>
        <w:t xml:space="preserve"> Ευχαριστώ, κύρι</w:t>
      </w:r>
      <w:r>
        <w:rPr>
          <w:rFonts w:eastAsia="Times New Roman"/>
          <w:bCs/>
        </w:rPr>
        <w:t>ε Πρόεδρε.</w:t>
      </w:r>
    </w:p>
    <w:p w14:paraId="2CD9BE0F" w14:textId="77777777" w:rsidR="004439E9" w:rsidRDefault="0071404A">
      <w:pPr>
        <w:spacing w:after="0" w:line="600" w:lineRule="auto"/>
        <w:ind w:firstLine="720"/>
        <w:jc w:val="both"/>
        <w:rPr>
          <w:rFonts w:eastAsia="Times New Roman"/>
          <w:bCs/>
        </w:rPr>
      </w:pPr>
      <w:r>
        <w:rPr>
          <w:rFonts w:eastAsia="Times New Roman"/>
          <w:bCs/>
        </w:rPr>
        <w:lastRenderedPageBreak/>
        <w:t xml:space="preserve">Αγαπητοί συνάδελφοι, η χθεσινή ημέρα ήταν μια ενδιαφέρουσα ημέρα. Ήταν μια πολιτικά πολύ ενδιαφέρουσα ημέρα. Το πρωί είχαμε τη συζήτηση στην Επιτροπή Παραγωγής και Εμπορίου με τη διαδικασία του κατεπείγοντος για την ενσωμάτωση της </w:t>
      </w:r>
      <w:r>
        <w:rPr>
          <w:rFonts w:eastAsia="Times New Roman"/>
          <w:bCs/>
        </w:rPr>
        <w:t xml:space="preserve">οδηγίας </w:t>
      </w:r>
      <w:r>
        <w:rPr>
          <w:rFonts w:eastAsia="Times New Roman"/>
          <w:bCs/>
        </w:rPr>
        <w:t>που θα</w:t>
      </w:r>
      <w:r>
        <w:rPr>
          <w:rFonts w:eastAsia="Times New Roman"/>
          <w:bCs/>
        </w:rPr>
        <w:t xml:space="preserve"> συζητήσουμε σήμερα. Πρωτοφανές για τον σιδηρόδρομο μια </w:t>
      </w:r>
      <w:r>
        <w:rPr>
          <w:rFonts w:eastAsia="Times New Roman"/>
          <w:bCs/>
        </w:rPr>
        <w:t>οδηγία</w:t>
      </w:r>
      <w:r>
        <w:rPr>
          <w:rFonts w:eastAsia="Times New Roman"/>
          <w:bCs/>
        </w:rPr>
        <w:t xml:space="preserve">, που είχε παραδοθεί στο Υπουργείο ως πρώτο κείμενο από τον Μάρτιο του 2015, να ερχόμαστε τώρα με τη διαδικασία του κατεπείγοντος μέσα σε δύο ημέρες να τη συζητήσουμε. Θα επανέλθω σε αυτό. </w:t>
      </w:r>
    </w:p>
    <w:p w14:paraId="2CD9BE10" w14:textId="77777777" w:rsidR="004439E9" w:rsidRDefault="0071404A">
      <w:pPr>
        <w:spacing w:after="0" w:line="600" w:lineRule="auto"/>
        <w:ind w:firstLine="720"/>
        <w:jc w:val="both"/>
        <w:rPr>
          <w:rFonts w:eastAsia="Times New Roman"/>
          <w:bCs/>
        </w:rPr>
      </w:pPr>
      <w:r>
        <w:rPr>
          <w:rFonts w:eastAsia="Times New Roman"/>
          <w:bCs/>
        </w:rPr>
        <w:t>Το δ</w:t>
      </w:r>
      <w:r>
        <w:rPr>
          <w:rFonts w:eastAsia="Times New Roman"/>
          <w:bCs/>
        </w:rPr>
        <w:t>εύτερο ενδιαφέρον χθε</w:t>
      </w:r>
      <w:r>
        <w:rPr>
          <w:rFonts w:eastAsia="Times New Roman"/>
          <w:bCs/>
        </w:rPr>
        <w:t>ς</w:t>
      </w:r>
      <w:r>
        <w:rPr>
          <w:rFonts w:eastAsia="Times New Roman"/>
          <w:bCs/>
        </w:rPr>
        <w:t xml:space="preserve"> ήταν η συζήτηση στην Ολομέλεια για τον εκλογικό νόμο. Το τρίτο ήταν η απόφαση του Ευρωπαϊκού Δικαστηρίου των Δικαιωμάτων του Ανθρώπου για το </w:t>
      </w:r>
      <w:r>
        <w:rPr>
          <w:rFonts w:eastAsia="Times New Roman"/>
          <w:bCs/>
          <w:lang w:val="en-US"/>
        </w:rPr>
        <w:t>PSI</w:t>
      </w:r>
      <w:r>
        <w:rPr>
          <w:rFonts w:eastAsia="Times New Roman"/>
          <w:bCs/>
        </w:rPr>
        <w:t xml:space="preserve">. Και το τέταρτο ενδιαφέρον της χθεσινής ημέρας ήταν το πόρισμα της Επιτροπής των Μεταρρυθμίσεων για την Κεντροαριστερά. Θα μου επιτρέψετε, λοιπόν, πριν μπω στην ενσωμάτωση της </w:t>
      </w:r>
      <w:r>
        <w:rPr>
          <w:rFonts w:eastAsia="Times New Roman"/>
          <w:bCs/>
        </w:rPr>
        <w:t>οδηγίας</w:t>
      </w:r>
      <w:r>
        <w:rPr>
          <w:rFonts w:eastAsia="Times New Roman"/>
          <w:bCs/>
        </w:rPr>
        <w:t xml:space="preserve">, να καταθέσω ορισμένες σκέψεις για το ευρύτερο πλαίσιο. </w:t>
      </w:r>
    </w:p>
    <w:p w14:paraId="2CD9BE11" w14:textId="77777777" w:rsidR="004439E9" w:rsidRDefault="0071404A">
      <w:pPr>
        <w:spacing w:after="0" w:line="600" w:lineRule="auto"/>
        <w:ind w:firstLine="720"/>
        <w:jc w:val="both"/>
        <w:rPr>
          <w:rFonts w:eastAsia="Times New Roman"/>
          <w:bCs/>
        </w:rPr>
      </w:pPr>
      <w:r>
        <w:rPr>
          <w:rFonts w:eastAsia="Times New Roman"/>
          <w:bCs/>
        </w:rPr>
        <w:lastRenderedPageBreak/>
        <w:t>Η χθεσινή συζή</w:t>
      </w:r>
      <w:r>
        <w:rPr>
          <w:rFonts w:eastAsia="Times New Roman"/>
          <w:bCs/>
        </w:rPr>
        <w:t>τηση για τον εκλογικό νόμο ήταν η πρώτη μεγάλη ήττα του κ. Τσίπρα. Μια ήττα που έχει ξεκινήσει ως κοινωνική ήττα ανάμεσα στους πολίτες και θα συνεχιστεί πια και το αμέσως επόμενο χρονικό διάστημα. Το υπερόπλο του εκλογικού νόμου δεν υπάρχει πια. Έτσι, λοιπ</w:t>
      </w:r>
      <w:r>
        <w:rPr>
          <w:rFonts w:eastAsia="Times New Roman"/>
          <w:bCs/>
        </w:rPr>
        <w:t>όν, ο βασιλιάς είναι γυμνός. Τη στιγμή που ο κ. Τσίπρας χθες λοιδορούσε τη Δημοκρατική Συμπαράταξη, την ίδια ακριβώς στιγμή ζητούσε συνεργασία. Πώς συμβαδίζουν τώρα αυτά τα δύο; Στο τέλος το</w:t>
      </w:r>
      <w:r>
        <w:rPr>
          <w:rFonts w:eastAsia="Times New Roman"/>
          <w:bCs/>
        </w:rPr>
        <w:t>ύ</w:t>
      </w:r>
      <w:r>
        <w:rPr>
          <w:rFonts w:eastAsia="Times New Roman"/>
          <w:bCs/>
        </w:rPr>
        <w:t xml:space="preserve"> έμειναν οι δύο σύμμαχοί του: </w:t>
      </w:r>
      <w:r>
        <w:rPr>
          <w:rFonts w:eastAsia="Times New Roman"/>
          <w:bCs/>
        </w:rPr>
        <w:t>Ο</w:t>
      </w:r>
      <w:r>
        <w:rPr>
          <w:rFonts w:eastAsia="Times New Roman"/>
          <w:bCs/>
        </w:rPr>
        <w:t xml:space="preserve"> κ. Καμμένος και ο κ. Λεβέντης. Ας</w:t>
      </w:r>
      <w:r>
        <w:rPr>
          <w:rFonts w:eastAsia="Times New Roman"/>
          <w:bCs/>
        </w:rPr>
        <w:t xml:space="preserve"> αρκεστεί σε αυτούς τους δύο.</w:t>
      </w:r>
    </w:p>
    <w:p w14:paraId="2CD9BE12" w14:textId="77777777" w:rsidR="004439E9" w:rsidRDefault="0071404A">
      <w:pPr>
        <w:spacing w:after="0" w:line="600" w:lineRule="auto"/>
        <w:ind w:firstLine="720"/>
        <w:jc w:val="both"/>
        <w:rPr>
          <w:rFonts w:eastAsia="Times New Roman"/>
          <w:bCs/>
        </w:rPr>
      </w:pPr>
      <w:r>
        <w:rPr>
          <w:rFonts w:eastAsia="Times New Roman"/>
          <w:bCs/>
        </w:rPr>
        <w:t>Αυτό, όμως, που έχει μεγάλη σημασία είναι ότι στη χθεσινή συζήτηση για τον εκλογικό νόμο δεν κουβεντιάστηκε καθόλου από την πλευρά της Κυβέρνησης το, κατά την άποψή μου, μείζον, τεράστιο θέμα του να δώσουμε δικαίωμα ψήφου στου</w:t>
      </w:r>
      <w:r>
        <w:rPr>
          <w:rFonts w:eastAsia="Times New Roman"/>
          <w:bCs/>
        </w:rPr>
        <w:t xml:space="preserve">ς Έλληνες που μένουν στο εξωτερικό και ιδιαίτερα στους Έλληνες αυτούς που τα χρόνια της κρίσης έχουν μετακομίσει. Μιλάμε για πάνω από τριακόσιες πενήντα χιλιάδες δημιουργικούς, καινοτόμους, παραγωγικούς Έλληνες που, σύμφωνα με τα στοιχεία της Τράπεζας της </w:t>
      </w:r>
      <w:r>
        <w:rPr>
          <w:rFonts w:eastAsia="Times New Roman"/>
          <w:bCs/>
        </w:rPr>
        <w:t xml:space="preserve">Ελλάδος, συνεισφέρουν περίπου 50 δισεκατομμύρια ευρώ στο ΑΕΠ των χωρών όπου έχουν προσφύγει </w:t>
      </w:r>
      <w:r>
        <w:rPr>
          <w:rFonts w:eastAsia="Times New Roman"/>
          <w:bCs/>
        </w:rPr>
        <w:lastRenderedPageBreak/>
        <w:t>και κάθε χρόνο συμβάλλουν με 9 δισεκατομμύρια ευρώ με τα φορολογικά έσοδα που συνεισφέρουν στους κρατικούς προϋπολογισμούς. Προφανέστατα</w:t>
      </w:r>
      <w:r>
        <w:rPr>
          <w:rFonts w:eastAsia="Times New Roman"/>
          <w:bCs/>
        </w:rPr>
        <w:t>,</w:t>
      </w:r>
      <w:r>
        <w:rPr>
          <w:rFonts w:eastAsia="Times New Roman"/>
          <w:bCs/>
        </w:rPr>
        <w:t xml:space="preserve"> η Κυβέρνηση όχι μόνο δεν ε</w:t>
      </w:r>
      <w:r>
        <w:rPr>
          <w:rFonts w:eastAsia="Times New Roman"/>
          <w:bCs/>
        </w:rPr>
        <w:t xml:space="preserve">νδιαφέρεται να δώσει δικαίωμα ψήφου σε αυτούς τους Έλληνες της παραγωγικότητας και της δημιουργικότητας, της εξωστρέφειας και της καινοτομίας, αλλά φοβάται βαθύτατα την έκφραση της πολιτικής τους γνώμης. </w:t>
      </w:r>
    </w:p>
    <w:p w14:paraId="2CD9BE1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χθες είδαμε στην Κοινοβουλευτική </w:t>
      </w:r>
      <w:r>
        <w:rPr>
          <w:rFonts w:eastAsia="Times New Roman" w:cs="Times New Roman"/>
          <w:szCs w:val="24"/>
        </w:rPr>
        <w:t>Ο</w:t>
      </w:r>
      <w:r>
        <w:rPr>
          <w:rFonts w:eastAsia="Times New Roman" w:cs="Times New Roman"/>
          <w:szCs w:val="24"/>
        </w:rPr>
        <w:t>μάδα της Δ</w:t>
      </w:r>
      <w:r>
        <w:rPr>
          <w:rFonts w:eastAsia="Times New Roman" w:cs="Times New Roman"/>
          <w:szCs w:val="24"/>
        </w:rPr>
        <w:t xml:space="preserve">ημοκρατικής Συμπαράταξης τους εκπροσώπους όχι πια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της απώλειας εγκεφά</w:t>
      </w:r>
      <w:r>
        <w:rPr>
          <w:rFonts w:eastAsia="Times New Roman" w:cs="Times New Roman"/>
          <w:szCs w:val="24"/>
        </w:rPr>
        <w:t>λων</w:t>
      </w:r>
      <w:r>
        <w:rPr>
          <w:rFonts w:eastAsia="Times New Roman" w:cs="Times New Roman"/>
          <w:szCs w:val="24"/>
        </w:rPr>
        <w:t xml:space="preserve">, αλλά τους εκπροσώπους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 το</w:t>
      </w:r>
      <w:r>
        <w:rPr>
          <w:rFonts w:eastAsia="Times New Roman" w:cs="Times New Roman"/>
          <w:szCs w:val="24"/>
        </w:rPr>
        <w:t>υ</w:t>
      </w:r>
      <w:r>
        <w:rPr>
          <w:rFonts w:eastAsia="Times New Roman" w:cs="Times New Roman"/>
          <w:szCs w:val="24"/>
        </w:rPr>
        <w:t xml:space="preserve"> πώς δηλαδή τα παιδιά αυτά, τους ανθρώπους αυτούς θα τους φέρουμε πίσω.</w:t>
      </w:r>
    </w:p>
    <w:p w14:paraId="2CD9BE1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Και είναι θλιβερό </w:t>
      </w:r>
      <w:r>
        <w:rPr>
          <w:rFonts w:eastAsia="Times New Roman" w:cs="Times New Roman"/>
          <w:szCs w:val="24"/>
        </w:rPr>
        <w:t xml:space="preserve">το </w:t>
      </w:r>
      <w:r>
        <w:rPr>
          <w:rFonts w:eastAsia="Times New Roman" w:cs="Times New Roman"/>
          <w:szCs w:val="24"/>
        </w:rPr>
        <w:t>ότι η Κυβέρνηση δεν έχει τη στο</w:t>
      </w:r>
      <w:r>
        <w:rPr>
          <w:rFonts w:eastAsia="Times New Roman" w:cs="Times New Roman"/>
          <w:szCs w:val="24"/>
        </w:rPr>
        <w:t>ιχειώδη ευθιξία</w:t>
      </w:r>
      <w:r>
        <w:rPr>
          <w:rFonts w:eastAsia="Times New Roman" w:cs="Times New Roman"/>
          <w:szCs w:val="24"/>
        </w:rPr>
        <w:t>,</w:t>
      </w:r>
      <w:r>
        <w:rPr>
          <w:rFonts w:eastAsia="Times New Roman" w:cs="Times New Roman"/>
          <w:szCs w:val="24"/>
        </w:rPr>
        <w:t xml:space="preserve"> έστω</w:t>
      </w:r>
      <w:r>
        <w:rPr>
          <w:rFonts w:eastAsia="Times New Roman" w:cs="Times New Roman"/>
          <w:szCs w:val="24"/>
        </w:rPr>
        <w:t>,</w:t>
      </w:r>
      <w:r>
        <w:rPr>
          <w:rFonts w:eastAsia="Times New Roman" w:cs="Times New Roman"/>
          <w:szCs w:val="24"/>
        </w:rPr>
        <w:t xml:space="preserve"> να προβλέψει στον χθεσινό εκλογικό νόμο μία διάταξη ότι με υπουργική απόφαση λύνονται οι τεχνικές λεπτομέρειες, ώστε αυτοί οι πάνω από τριακόσιες πενήντα χιλιάδες Έλληνες δημιουργικοί πολίτες, να συμβάλλουν στο πολιτικό γίγνεσθαι, ως</w:t>
      </w:r>
      <w:r>
        <w:rPr>
          <w:rFonts w:eastAsia="Times New Roman" w:cs="Times New Roman"/>
          <w:szCs w:val="24"/>
        </w:rPr>
        <w:t xml:space="preserve"> ένα ακόμη μέτρο</w:t>
      </w:r>
      <w:r>
        <w:rPr>
          <w:rFonts w:eastAsia="Times New Roman" w:cs="Times New Roman"/>
          <w:szCs w:val="24"/>
        </w:rPr>
        <w:t>,</w:t>
      </w:r>
      <w:r>
        <w:rPr>
          <w:rFonts w:eastAsia="Times New Roman" w:cs="Times New Roman"/>
          <w:szCs w:val="24"/>
        </w:rPr>
        <w:t xml:space="preserve"> για να τους προσελκύσουμε πίσω στην πατρίδα μας. </w:t>
      </w:r>
    </w:p>
    <w:p w14:paraId="2CD9BE1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δεύτερη ενδιαφέρουσα εξέλιξη χθες ήταν το τρισκατάρατο </w:t>
      </w:r>
      <w:r>
        <w:rPr>
          <w:rFonts w:eastAsia="Times New Roman" w:cs="Times New Roman"/>
          <w:szCs w:val="24"/>
          <w:lang w:val="en-US"/>
        </w:rPr>
        <w:t>PSA</w:t>
      </w:r>
      <w:r>
        <w:rPr>
          <w:rFonts w:eastAsia="Times New Roman" w:cs="Times New Roman"/>
          <w:szCs w:val="24"/>
        </w:rPr>
        <w:t>. Το Ευρωπαϊκό Δικαστήριο Δικαιωμάτων του Ανθρώπου, με μια πανίσχυρη νομική τεκμηρίωση της Κυβέρνησης ΣΥΡΙΖΑ-ΑΝΕΛ, με προεξάρχον</w:t>
      </w:r>
      <w:r>
        <w:rPr>
          <w:rFonts w:eastAsia="Times New Roman" w:cs="Times New Roman"/>
          <w:szCs w:val="24"/>
        </w:rPr>
        <w:t xml:space="preserve">τα στην επιχειρηματολογία τον Ευρωβουλευτή του ΣΥΡΙΖΑ κ. Χρυσόγονο, απεφάνθη ότι το </w:t>
      </w:r>
      <w:r>
        <w:rPr>
          <w:rFonts w:eastAsia="Times New Roman" w:cs="Times New Roman"/>
          <w:szCs w:val="24"/>
          <w:lang w:val="en-US"/>
        </w:rPr>
        <w:t>PSA</w:t>
      </w:r>
      <w:r>
        <w:rPr>
          <w:rFonts w:eastAsia="Times New Roman" w:cs="Times New Roman"/>
          <w:szCs w:val="24"/>
        </w:rPr>
        <w:t xml:space="preserve"> έγινε για το δημόσιο όφελος.</w:t>
      </w:r>
    </w:p>
    <w:p w14:paraId="2CD9BE1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Ρωτώ: Το Μέγαρο Μαξίμου προτίθεται να βγάλει κάποιο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και να πει ότι τελικά κατήγαγε νίκη η Κυβέρνηση στο Δικαστήριο των Ανθρωπίνων</w:t>
      </w:r>
      <w:r>
        <w:rPr>
          <w:rFonts w:eastAsia="Times New Roman" w:cs="Times New Roman"/>
          <w:szCs w:val="24"/>
        </w:rPr>
        <w:t xml:space="preserve"> Δικαιωμάτων με το </w:t>
      </w:r>
      <w:r>
        <w:rPr>
          <w:rFonts w:eastAsia="Times New Roman" w:cs="Times New Roman"/>
          <w:szCs w:val="24"/>
          <w:lang w:val="en-US"/>
        </w:rPr>
        <w:t>PSA</w:t>
      </w:r>
      <w:r>
        <w:rPr>
          <w:rFonts w:eastAsia="Times New Roman" w:cs="Times New Roman"/>
          <w:szCs w:val="24"/>
        </w:rPr>
        <w:t xml:space="preserve"> ή αυτό θα το ξεχάσει; Γιατί οι Έλληνες πολίτες θυμούνται πολύ καλά τι έλεγε ο ΣΥΡΙΖΑ για το </w:t>
      </w:r>
      <w:r>
        <w:rPr>
          <w:rFonts w:eastAsia="Times New Roman" w:cs="Times New Roman"/>
          <w:szCs w:val="24"/>
          <w:lang w:val="en-US"/>
        </w:rPr>
        <w:t>PSA</w:t>
      </w:r>
      <w:r>
        <w:rPr>
          <w:rFonts w:eastAsia="Times New Roman" w:cs="Times New Roman"/>
          <w:szCs w:val="24"/>
        </w:rPr>
        <w:t>.</w:t>
      </w:r>
    </w:p>
    <w:p w14:paraId="2CD9BE1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τρίτη ενδιαφέρουσα εξέλιξη της χθεσινής ημέρας ήταν η ανακοίνωση του πορίσματος της Επιτροπής Μεταρρυθμίσεων για την ανασυγκρότηση της</w:t>
      </w:r>
      <w:r>
        <w:rPr>
          <w:rFonts w:eastAsia="Times New Roman" w:cs="Times New Roman"/>
          <w:szCs w:val="24"/>
        </w:rPr>
        <w:t xml:space="preserve"> Κεντροαριστεράς. Επειδή την Κεντροαριστερά και τη Σοσιαλδημοκρατία πολλοί τη λοξοκοιτούν, με πρώτον τον ΣΥΡΙΖΑ και τον κ. Τσίπρα, εμείς χαιρόμαστε πάρα πολύ που η χθεσινή ημέρα ήταν ένα ακόμη βήμα στην κατεύθυνση της δημιουργίας ενός σύγχρονου </w:t>
      </w:r>
      <w:r>
        <w:rPr>
          <w:rFonts w:eastAsia="Times New Roman" w:cs="Times New Roman"/>
          <w:szCs w:val="24"/>
        </w:rPr>
        <w:lastRenderedPageBreak/>
        <w:t>φιλοευρωπαϊ</w:t>
      </w:r>
      <w:r>
        <w:rPr>
          <w:rFonts w:eastAsia="Times New Roman" w:cs="Times New Roman"/>
          <w:szCs w:val="24"/>
        </w:rPr>
        <w:t>κού, μεταρρυθμιστικού, προοδευτικού, ενιαίου φορέα, που θα ξαναδώσει ελπίδα και προοπτική στους Έλληνες πολίτες, σε αυτό το πάνω από 25% των Ελλήνων πολιτών που περιμένει ελπίδα και προοπτική σε μια κατεύθυνση θετική.</w:t>
      </w:r>
    </w:p>
    <w:p w14:paraId="2CD9BE1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Έρχομαι τώρα στο νομοσχέδιο που συζητο</w:t>
      </w:r>
      <w:r>
        <w:rPr>
          <w:rFonts w:eastAsia="Times New Roman" w:cs="Times New Roman"/>
          <w:szCs w:val="24"/>
        </w:rPr>
        <w:t xml:space="preserve">ύμε αυτό καθ’ αυτό. Θεωρώ ότι για άλλη μια φορά η Κυβέρνηση προσβάλει και υποβαθμίζει το Κοινοβούλιο, έχει σαφή δείγματα κοινοβουλευτικού αυταρχισμού, λειτουργεί πάντα με την καθεστωτική λογική, που τη διέπει σε όλες τις πολικές λειτουργίες και </w:t>
      </w:r>
      <w:r>
        <w:rPr>
          <w:rFonts w:eastAsia="Times New Roman" w:cs="Times New Roman"/>
          <w:szCs w:val="24"/>
        </w:rPr>
        <w:t>μάλιστ</w:t>
      </w:r>
      <w:r>
        <w:rPr>
          <w:rFonts w:eastAsia="Times New Roman" w:cs="Times New Roman"/>
          <w:szCs w:val="24"/>
        </w:rPr>
        <w:t>α μέσ</w:t>
      </w:r>
      <w:r>
        <w:rPr>
          <w:rFonts w:eastAsia="Times New Roman" w:cs="Times New Roman"/>
          <w:szCs w:val="24"/>
        </w:rPr>
        <w:t>α σε μιάμιση μέρα, χωρίς καν να ακούσουμε τους εκπροσώπους της κοινωνίας.</w:t>
      </w:r>
    </w:p>
    <w:p w14:paraId="2CD9BE1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Δείτε τώρα την αντίφαση. Όλοι μας, υποθέτω, ότι θέλουμε να αναπτυχθεί η σιδηροδρομική αγορά. Μέσα από την ενσωμάτωση της </w:t>
      </w:r>
      <w:r>
        <w:rPr>
          <w:rFonts w:eastAsia="Times New Roman" w:cs="Times New Roman"/>
          <w:szCs w:val="24"/>
        </w:rPr>
        <w:t xml:space="preserve">οδηγίας </w:t>
      </w:r>
      <w:r>
        <w:rPr>
          <w:rFonts w:eastAsia="Times New Roman" w:cs="Times New Roman"/>
          <w:szCs w:val="24"/>
        </w:rPr>
        <w:t>προφανέστατα δίνεται μια μεγάλη ευκαιρία με τους ανθρ</w:t>
      </w:r>
      <w:r>
        <w:rPr>
          <w:rFonts w:eastAsia="Times New Roman" w:cs="Times New Roman"/>
          <w:szCs w:val="24"/>
        </w:rPr>
        <w:t xml:space="preserve">ώπους της αγοράς, που ενδιαφέρονται να στηρίξουν τον σιδηρόδρομο, να κουβεντιάσουν οι πολιτικές δυνάμεις </w:t>
      </w:r>
      <w:r>
        <w:rPr>
          <w:rFonts w:eastAsia="Times New Roman" w:cs="Times New Roman"/>
          <w:szCs w:val="24"/>
        </w:rPr>
        <w:lastRenderedPageBreak/>
        <w:t xml:space="preserve">του τόπου. Αυτό είναι απολύτως αδιάφορο για την Κυβέρνηση. Δεν θέλει να ακούσει. Θέλει να ενσωματώσει γρήγορα, άρον-άρον, μια </w:t>
      </w:r>
      <w:r>
        <w:rPr>
          <w:rFonts w:eastAsia="Times New Roman" w:cs="Times New Roman"/>
          <w:szCs w:val="24"/>
        </w:rPr>
        <w:t>οδηγία</w:t>
      </w:r>
      <w:r>
        <w:rPr>
          <w:rFonts w:eastAsia="Times New Roman" w:cs="Times New Roman"/>
          <w:szCs w:val="24"/>
        </w:rPr>
        <w:t>, την οποία με δική</w:t>
      </w:r>
      <w:r>
        <w:rPr>
          <w:rFonts w:eastAsia="Times New Roman" w:cs="Times New Roman"/>
          <w:szCs w:val="24"/>
        </w:rPr>
        <w:t xml:space="preserve"> της ευθύνη καθυστέρησε, και είμαστε σήμερα εδώ για το προφανές και το αυτονόητο, για να ενσωματώσουμε μια </w:t>
      </w:r>
      <w:r>
        <w:rPr>
          <w:rFonts w:eastAsia="Times New Roman" w:cs="Times New Roman"/>
          <w:szCs w:val="24"/>
        </w:rPr>
        <w:t>οδηγία</w:t>
      </w:r>
      <w:r>
        <w:rPr>
          <w:rFonts w:eastAsia="Times New Roman" w:cs="Times New Roman"/>
          <w:szCs w:val="24"/>
        </w:rPr>
        <w:t>.</w:t>
      </w:r>
    </w:p>
    <w:p w14:paraId="2CD9BE1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Για να ξεκαθαρίσω τη θέση της Δημοκρατικής Συμπαράταξης, επειδή η </w:t>
      </w:r>
      <w:r>
        <w:rPr>
          <w:rFonts w:eastAsia="Times New Roman" w:cs="Times New Roman"/>
          <w:szCs w:val="24"/>
        </w:rPr>
        <w:t xml:space="preserve">οδηγία </w:t>
      </w:r>
      <w:r>
        <w:rPr>
          <w:rFonts w:eastAsia="Times New Roman" w:cs="Times New Roman"/>
          <w:szCs w:val="24"/>
        </w:rPr>
        <w:t xml:space="preserve">αυτή ολοκληρώθηκε τον Δεκέμβρη του 2012, σε πολιτικό επίπεδο, σε </w:t>
      </w:r>
      <w:r>
        <w:rPr>
          <w:rFonts w:eastAsia="Times New Roman" w:cs="Times New Roman"/>
          <w:szCs w:val="24"/>
        </w:rPr>
        <w:t>επίπεδο Συμβουλίου Υπουργών, τη διαχειριστήκαμε, την διαπραγματευτήκαμε εμείς. Κατά συνέπεια, την υπερψηφίζουμε.</w:t>
      </w:r>
    </w:p>
    <w:p w14:paraId="2CD9BE1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Ρωτώ, όμως: Όταν τότε το 2012 ο ΣΥΡΙΖΑ κατακεραύνωνε τις πολιτικές προσπάθειες της τότε κυβέρνησης, τι έχει να πει σήμερα, που χωρίς κα</w:t>
      </w:r>
      <w:r>
        <w:rPr>
          <w:rFonts w:eastAsia="Times New Roman" w:cs="Times New Roman"/>
          <w:szCs w:val="24"/>
        </w:rPr>
        <w:t>μ</w:t>
      </w:r>
      <w:r>
        <w:rPr>
          <w:rFonts w:eastAsia="Times New Roman" w:cs="Times New Roman"/>
          <w:szCs w:val="24"/>
        </w:rPr>
        <w:t>μία τρο</w:t>
      </w:r>
      <w:r>
        <w:rPr>
          <w:rFonts w:eastAsia="Times New Roman" w:cs="Times New Roman"/>
          <w:szCs w:val="24"/>
        </w:rPr>
        <w:t xml:space="preserve">ποποίηση, έρχεται και ενσωματώνει την </w:t>
      </w:r>
      <w:r>
        <w:rPr>
          <w:rFonts w:eastAsia="Times New Roman" w:cs="Times New Roman"/>
          <w:szCs w:val="24"/>
        </w:rPr>
        <w:t>οδηγία</w:t>
      </w:r>
      <w:r>
        <w:rPr>
          <w:rFonts w:eastAsia="Times New Roman" w:cs="Times New Roman"/>
          <w:szCs w:val="24"/>
        </w:rPr>
        <w:t>;</w:t>
      </w:r>
    </w:p>
    <w:p w14:paraId="2CD9BE1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Κύριε Υπουργέ, αγαπητοί συνάδελφοι, στη χθεσινή συζήτηση έκανα συγκεκριμένες παρατηρήσεις για τα επιμέρους άρθρα. Δεν θα τα επαναλάβω. Περιμένω τη δική σας τοποθέτηση, για να δούμε πώς θα τοποθετηθούμε σε συγκε</w:t>
      </w:r>
      <w:r>
        <w:rPr>
          <w:rFonts w:eastAsia="Times New Roman" w:cs="Times New Roman"/>
          <w:szCs w:val="24"/>
        </w:rPr>
        <w:t xml:space="preserve">κριμένες παρεμβάσεις, που έχουμε ζητήσει να κάνουμε. Χαίρομαι γιατί πραγματικά και η συναδέλφισσα η κ. Μάρκου από το Ποτάμι έκανε πολύ θετικές παρατηρήσεις. </w:t>
      </w:r>
    </w:p>
    <w:p w14:paraId="2CD9BE1D" w14:textId="77777777" w:rsidR="004439E9" w:rsidRDefault="0071404A">
      <w:pPr>
        <w:spacing w:after="0" w:line="600" w:lineRule="auto"/>
        <w:ind w:firstLine="720"/>
        <w:jc w:val="both"/>
        <w:rPr>
          <w:rFonts w:eastAsia="Times New Roman"/>
          <w:szCs w:val="24"/>
        </w:rPr>
      </w:pPr>
      <w:r>
        <w:rPr>
          <w:rFonts w:eastAsia="Times New Roman" w:cs="Times New Roman"/>
          <w:szCs w:val="24"/>
        </w:rPr>
        <w:lastRenderedPageBreak/>
        <w:t xml:space="preserve">Ένα ενδιαφέρον σημείο είναι το άρθρο 9, το οποίο αναφέρει τη διαδικασία διαφανούς διαγραφής χρεών </w:t>
      </w:r>
      <w:r>
        <w:rPr>
          <w:rFonts w:eastAsia="Times New Roman" w:cs="Times New Roman"/>
          <w:szCs w:val="24"/>
        </w:rPr>
        <w:t xml:space="preserve">του ομίλου ΟΣΕ. Αυτό είναι ουσιαστικά μια επανάληψη του άρθρου 13 του ν.3891/2010. Ξανά το ΠΑΣΟΚ μπροστά τους, από το 2010. </w:t>
      </w:r>
      <w:r>
        <w:rPr>
          <w:rFonts w:eastAsia="Times New Roman"/>
          <w:szCs w:val="24"/>
        </w:rPr>
        <w:t>Τον νόμο αυτόν τον είχε καταψηφίσει ο ΣΥΡΙΖΑ. Σήμερα αποδέχεται τη λογική της διαγραφής των χρεών. Υπάρχει κάποια πολιτική εξήγηση;</w:t>
      </w:r>
    </w:p>
    <w:p w14:paraId="2CD9BE1E" w14:textId="77777777" w:rsidR="004439E9" w:rsidRDefault="0071404A">
      <w:pPr>
        <w:spacing w:after="0" w:line="600" w:lineRule="auto"/>
        <w:ind w:firstLine="720"/>
        <w:jc w:val="both"/>
        <w:rPr>
          <w:rFonts w:eastAsia="Times New Roman"/>
          <w:szCs w:val="24"/>
        </w:rPr>
      </w:pP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Ρωτήσαμε χθες τον Υπουργό: Έχει καμμία σχέση αυτό που συζητούμε τώρα με τη διαδικασία του κατεπείγοντος με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Ο Υπουργός είπε </w:t>
      </w:r>
      <w:r>
        <w:rPr>
          <w:rFonts w:eastAsia="Times New Roman"/>
          <w:szCs w:val="24"/>
        </w:rPr>
        <w:t>«</w:t>
      </w:r>
      <w:r>
        <w:rPr>
          <w:rFonts w:eastAsia="Times New Roman"/>
          <w:szCs w:val="24"/>
        </w:rPr>
        <w:t>όχι</w:t>
      </w:r>
      <w:r>
        <w:rPr>
          <w:rFonts w:eastAsia="Times New Roman"/>
          <w:szCs w:val="24"/>
        </w:rPr>
        <w:t>»</w:t>
      </w:r>
      <w:r>
        <w:rPr>
          <w:rFonts w:eastAsia="Times New Roman"/>
          <w:szCs w:val="24"/>
        </w:rPr>
        <w:t xml:space="preserve">. Προφανώς, όμως, και μόνο η διάταξη του άρθρου 9 για τη διαγραφή χρεών έχει άμεση και έμμεση σχέση </w:t>
      </w:r>
      <w:r>
        <w:rPr>
          <w:rFonts w:eastAsia="Times New Roman"/>
          <w:szCs w:val="24"/>
        </w:rPr>
        <w:t xml:space="preserve">με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w:t>
      </w:r>
    </w:p>
    <w:p w14:paraId="2CD9BE1F" w14:textId="77777777" w:rsidR="004439E9" w:rsidRDefault="0071404A">
      <w:pPr>
        <w:spacing w:after="0" w:line="600" w:lineRule="auto"/>
        <w:ind w:firstLine="720"/>
        <w:jc w:val="both"/>
        <w:rPr>
          <w:rFonts w:eastAsia="Times New Roman"/>
          <w:szCs w:val="24"/>
        </w:rPr>
      </w:pPr>
      <w:r>
        <w:rPr>
          <w:rFonts w:eastAsia="Times New Roman"/>
          <w:szCs w:val="24"/>
        </w:rPr>
        <w:t>Εδώ, όμως, αρχίζουν να έρχονται τα ερωτήματα. Ο κ. Σταθάκης σε δηλώσεις του 2013 –χτες ήταν το 2013, δεν ήταν προ δεκαετίας- είχε πει ότι ο ΣΥΡΙΖΑ δεν θα δεχτεί</w:t>
      </w:r>
      <w:r>
        <w:rPr>
          <w:rFonts w:eastAsia="Times New Roman"/>
          <w:szCs w:val="24"/>
        </w:rPr>
        <w:t>,</w:t>
      </w:r>
      <w:r>
        <w:rPr>
          <w:rFonts w:eastAsia="Times New Roman"/>
          <w:szCs w:val="24"/>
        </w:rPr>
        <w:t xml:space="preserve"> η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να ξεπουληθεί για </w:t>
      </w:r>
      <w:r>
        <w:rPr>
          <w:rFonts w:eastAsia="Times New Roman"/>
          <w:szCs w:val="24"/>
        </w:rPr>
        <w:t xml:space="preserve">300 εκατομμύρια ευρώ, όταν τώρα αποδέχεται η Κυβέρνηση ΣΥΡΙΖΑ την προσφορά των Ιταλών </w:t>
      </w:r>
      <w:r>
        <w:rPr>
          <w:rFonts w:eastAsia="Times New Roman"/>
          <w:szCs w:val="24"/>
        </w:rPr>
        <w:t xml:space="preserve">ύψους </w:t>
      </w:r>
      <w:r>
        <w:rPr>
          <w:rFonts w:eastAsia="Times New Roman"/>
          <w:szCs w:val="24"/>
        </w:rPr>
        <w:t xml:space="preserve">45 εκατομμυρίων. Εάν τα 300 ήταν ξεπούλημα, τα 45 εκατομμύρια τι είναι; Απαιτείται χαρακτηρισμός. Δεν μπορεί να το κάνουμε </w:t>
      </w:r>
      <w:r>
        <w:rPr>
          <w:rFonts w:eastAsia="Times New Roman"/>
          <w:szCs w:val="24"/>
          <w:lang w:val="en-US"/>
        </w:rPr>
        <w:t>by</w:t>
      </w:r>
      <w:r>
        <w:rPr>
          <w:rFonts w:eastAsia="Times New Roman"/>
          <w:szCs w:val="24"/>
        </w:rPr>
        <w:t xml:space="preserve"> </w:t>
      </w:r>
      <w:r>
        <w:rPr>
          <w:rFonts w:eastAsia="Times New Roman"/>
          <w:szCs w:val="24"/>
          <w:lang w:val="en-US"/>
        </w:rPr>
        <w:t>pass</w:t>
      </w:r>
      <w:r>
        <w:rPr>
          <w:rFonts w:eastAsia="Times New Roman"/>
          <w:szCs w:val="24"/>
        </w:rPr>
        <w:t xml:space="preserve"> αυτό. Αν τα 300 είναι ξεπούλημα, </w:t>
      </w:r>
      <w:r>
        <w:rPr>
          <w:rFonts w:eastAsia="Times New Roman"/>
          <w:szCs w:val="24"/>
        </w:rPr>
        <w:t>τα 45 εκατομμύρια τι είναι;</w:t>
      </w:r>
    </w:p>
    <w:p w14:paraId="2CD9BE20" w14:textId="77777777" w:rsidR="004439E9" w:rsidRDefault="0071404A">
      <w:pPr>
        <w:spacing w:after="0" w:line="600" w:lineRule="auto"/>
        <w:ind w:firstLine="720"/>
        <w:jc w:val="both"/>
        <w:rPr>
          <w:rFonts w:eastAsia="Times New Roman"/>
          <w:szCs w:val="24"/>
        </w:rPr>
      </w:pPr>
      <w:r>
        <w:rPr>
          <w:rFonts w:eastAsia="Times New Roman"/>
          <w:szCs w:val="24"/>
        </w:rPr>
        <w:lastRenderedPageBreak/>
        <w:t xml:space="preserve">Όμως, αγαπητές και αγαπητοί συνάδελφοι, για το θέμα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υπάρχει μια πολύ πρόσφατη προϊστορία. Θυμάμαι και θυμόμαστε όλοι τις τραγικές στιγμές που έζησε ο κόσμος των εξαγωγών της χώρας με τις ενενήντα μέρες να είναι κλ</w:t>
      </w:r>
      <w:r>
        <w:rPr>
          <w:rFonts w:eastAsia="Times New Roman"/>
          <w:szCs w:val="24"/>
        </w:rPr>
        <w:t xml:space="preserve">ειστή η σιδηροδρομική γραμμή στα σύνορα στην Ειδομένη και την ΤΡΑΙΝΟΣΕ ακινητοποιημένη με κραυγή αγωνίας από όλους «Κάντε κάτι να ανοίξετε τη σιδηροδρομική γραμμή» και την Κυβέρνηση να μην κάνει τίποτα, απολύτως τίποτα. </w:t>
      </w:r>
    </w:p>
    <w:p w14:paraId="2CD9BE21" w14:textId="77777777" w:rsidR="004439E9" w:rsidRDefault="0071404A">
      <w:pPr>
        <w:spacing w:after="0" w:line="600" w:lineRule="auto"/>
        <w:ind w:firstLine="720"/>
        <w:jc w:val="both"/>
        <w:rPr>
          <w:rFonts w:eastAsia="Times New Roman"/>
          <w:szCs w:val="24"/>
        </w:rPr>
      </w:pPr>
      <w:r>
        <w:rPr>
          <w:rFonts w:eastAsia="Times New Roman"/>
          <w:szCs w:val="24"/>
        </w:rPr>
        <w:t xml:space="preserve">Αποτέλεσμα; Η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μια εταιρ</w:t>
      </w:r>
      <w:r>
        <w:rPr>
          <w:rFonts w:eastAsia="Times New Roman"/>
          <w:szCs w:val="24"/>
        </w:rPr>
        <w:t>εία που κατάφερε το 2014 και βγήκε στα θετικά, από «κόκκινη» έγινε μια εταιρεία η οποία έβγαλε κέρδη, μια εταιρεία η οποία είχε προοπτικές, που είχε αρχίσει να τραβά το ενδιαφέρον των διεθνών επενδυτών, η εταιρεία αυτή να ξαναβουλιάξει στη διεθνή αναξιοπισ</w:t>
      </w:r>
      <w:r>
        <w:rPr>
          <w:rFonts w:eastAsia="Times New Roman"/>
          <w:szCs w:val="24"/>
        </w:rPr>
        <w:t>τία. Ένα από τα αποτελέσματα.</w:t>
      </w:r>
    </w:p>
    <w:p w14:paraId="2CD9BE22" w14:textId="77777777" w:rsidR="004439E9" w:rsidRDefault="0071404A">
      <w:pPr>
        <w:spacing w:after="0" w:line="600" w:lineRule="auto"/>
        <w:ind w:firstLine="720"/>
        <w:jc w:val="both"/>
        <w:rPr>
          <w:rFonts w:eastAsia="Times New Roman"/>
          <w:szCs w:val="24"/>
        </w:rPr>
      </w:pPr>
      <w:r>
        <w:rPr>
          <w:rFonts w:eastAsia="Times New Roman"/>
          <w:szCs w:val="24"/>
        </w:rPr>
        <w:t>Ο Πειραιάς, που χρειάζεται ανοιχτή την Ειδομένη</w:t>
      </w:r>
      <w:r>
        <w:rPr>
          <w:rFonts w:eastAsia="Times New Roman"/>
          <w:szCs w:val="24"/>
        </w:rPr>
        <w:t>,</w:t>
      </w:r>
      <w:r>
        <w:rPr>
          <w:rFonts w:eastAsia="Times New Roman"/>
          <w:szCs w:val="24"/>
        </w:rPr>
        <w:t xml:space="preserve"> για να διώχνει σιδηροδρομικά φορτία προς την Κεντρική Ευρώπη, είδε να παίρνουν κεφάλι στα εμπορευματοκιβώτια λιμάνια της Σλοβενίας. Δουλέψατε σε βάρος του Πειραιά, σε βάρος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και υπέρ των λιμανιών Σλοβενίας και Κροατίας και </w:t>
      </w:r>
      <w:r>
        <w:rPr>
          <w:rFonts w:eastAsia="Times New Roman"/>
          <w:szCs w:val="24"/>
        </w:rPr>
        <w:lastRenderedPageBreak/>
        <w:t>έχετε υποσκάψει με την πολιτική σας μια σοβαρή προσπάθεια που ξεκίνησε, ώστε να γίνει η χώρα ένας διαμετακομιστικός κόμβος μεταφοράς εμπορευμάτων.</w:t>
      </w:r>
    </w:p>
    <w:p w14:paraId="2CD9BE23" w14:textId="77777777" w:rsidR="004439E9" w:rsidRDefault="0071404A">
      <w:pPr>
        <w:spacing w:after="0" w:line="600" w:lineRule="auto"/>
        <w:ind w:firstLine="720"/>
        <w:jc w:val="both"/>
        <w:rPr>
          <w:rFonts w:eastAsia="Times New Roman"/>
          <w:szCs w:val="24"/>
        </w:rPr>
      </w:pPr>
      <w:r>
        <w:rPr>
          <w:rFonts w:eastAsia="Times New Roman"/>
          <w:szCs w:val="24"/>
        </w:rPr>
        <w:t xml:space="preserve">Ερώτημα δεύτερο. Η προσφορά των Ιταλών είναι 45 εκατομμύρια. Το ρώτησα και χθες στην </w:t>
      </w:r>
      <w:r>
        <w:rPr>
          <w:rFonts w:eastAsia="Times New Roman"/>
          <w:szCs w:val="24"/>
        </w:rPr>
        <w:t>ε</w:t>
      </w:r>
      <w:r>
        <w:rPr>
          <w:rFonts w:eastAsia="Times New Roman"/>
          <w:szCs w:val="24"/>
        </w:rPr>
        <w:t xml:space="preserve">πιτροπή και δεν πήρα απάντηση. Αληθεύει ότι η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έχει σήμερα δεσμευμένα στην Τράπεζα της Ελλάδας 40 εκατομμύρια δικά της; Και αληθεύει ότι η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έχει επίση</w:t>
      </w:r>
      <w:r>
        <w:rPr>
          <w:rFonts w:eastAsia="Times New Roman"/>
          <w:szCs w:val="24"/>
        </w:rPr>
        <w:t>ς στο ταμείο της άλλα 25 εκατομμύρια ευρώ για την παροχή υπηρεσιών γενικού οικονομικού συμφέροντος, για να χρηματοδοτήσει τις λεγόμενες άγονες γραμμές;</w:t>
      </w:r>
    </w:p>
    <w:p w14:paraId="2CD9BE24" w14:textId="77777777" w:rsidR="004439E9" w:rsidRDefault="0071404A">
      <w:pPr>
        <w:spacing w:after="0" w:line="600" w:lineRule="auto"/>
        <w:ind w:firstLine="720"/>
        <w:jc w:val="both"/>
        <w:rPr>
          <w:rFonts w:eastAsia="Times New Roman"/>
          <w:szCs w:val="24"/>
        </w:rPr>
      </w:pPr>
      <w:r>
        <w:rPr>
          <w:rFonts w:eastAsia="Times New Roman"/>
          <w:szCs w:val="24"/>
        </w:rPr>
        <w:t>Ποια είναι η συμπεριφορά της Κυβέρνησης</w:t>
      </w:r>
      <w:r>
        <w:rPr>
          <w:rFonts w:eastAsia="Times New Roman"/>
          <w:szCs w:val="24"/>
        </w:rPr>
        <w:t>,</w:t>
      </w:r>
      <w:r>
        <w:rPr>
          <w:rFonts w:eastAsia="Times New Roman"/>
          <w:szCs w:val="24"/>
        </w:rPr>
        <w:t xml:space="preserve"> σε σχέση με τα τρία αυτά οικονομικά μεγέθη; Ποια είναι η απάντη</w:t>
      </w:r>
      <w:r>
        <w:rPr>
          <w:rFonts w:eastAsia="Times New Roman"/>
          <w:szCs w:val="24"/>
        </w:rPr>
        <w:t>ση ενός Υπουργού που είναι βέβαιο ότι ήταν απέναντι στην ιδιωτικοποίηση της ΤΡΑΙΝΟΣΕ, γι</w:t>
      </w:r>
      <w:r>
        <w:rPr>
          <w:rFonts w:eastAsia="Times New Roman"/>
          <w:szCs w:val="24"/>
        </w:rPr>
        <w:t>’</w:t>
      </w:r>
      <w:r>
        <w:rPr>
          <w:rFonts w:eastAsia="Times New Roman"/>
          <w:szCs w:val="24"/>
        </w:rPr>
        <w:t xml:space="preserve"> αυτό μας είπε ότι εμείς πρέπει να ακολουθήσουμε αυτό που οι κακοί προηγούμενοι έκαναν; Όμως, οι κυβερνήσεις είναι για να διορθώνουν τα λάθη των προηγούμενων, όχι για </w:t>
      </w:r>
      <w:r>
        <w:rPr>
          <w:rFonts w:eastAsia="Times New Roman"/>
          <w:szCs w:val="24"/>
        </w:rPr>
        <w:t>να τα ακολουθούν κλαίγοντας, αλλά υλοποιώντας απλώς με βραδυπορίες.</w:t>
      </w:r>
    </w:p>
    <w:p w14:paraId="2CD9BE25" w14:textId="77777777" w:rsidR="004439E9" w:rsidRDefault="0071404A">
      <w:pPr>
        <w:spacing w:after="0" w:line="600" w:lineRule="auto"/>
        <w:ind w:firstLine="720"/>
        <w:jc w:val="both"/>
        <w:rPr>
          <w:rFonts w:eastAsia="Times New Roman"/>
          <w:szCs w:val="24"/>
        </w:rPr>
      </w:pPr>
      <w:r>
        <w:rPr>
          <w:rFonts w:eastAsia="Times New Roman"/>
          <w:szCs w:val="24"/>
        </w:rPr>
        <w:lastRenderedPageBreak/>
        <w:t>ΟΣΕ. Το δρομολόγιο της γραμμής Αθήνα-Θεσσαλονίκη το 2014 γινόταν σε πέντε ώρες. Σήμερα γίνεται σε επτά ώρες</w:t>
      </w:r>
      <w:r>
        <w:rPr>
          <w:rFonts w:eastAsia="Times New Roman"/>
          <w:szCs w:val="24"/>
        </w:rPr>
        <w:t>,</w:t>
      </w:r>
      <w:r>
        <w:rPr>
          <w:rFonts w:eastAsia="Times New Roman"/>
          <w:szCs w:val="24"/>
        </w:rPr>
        <w:t xml:space="preserve"> με αδικαιολόγητες, απαράδεκτες βραδυπορίες. Προτίθεται το Υπουργείο να στηρίξει</w:t>
      </w:r>
      <w:r>
        <w:rPr>
          <w:rFonts w:eastAsia="Times New Roman"/>
          <w:szCs w:val="24"/>
        </w:rPr>
        <w:t>, έτσι ώστε να γίνουν οι απαραίτητες βελτιώσεις και συντηρήσεις της σιδηροδρομικής γραμμής, χρησιμοποιώντας για παράδειγμα τα 80 εκατομμύρια ευρώ δεσμευμένα χρήματα του ΟΣΕ στην Τράπεζα της Ελλάδος;</w:t>
      </w:r>
    </w:p>
    <w:p w14:paraId="2CD9BE26" w14:textId="77777777" w:rsidR="004439E9" w:rsidRDefault="0071404A">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w:t>
      </w:r>
      <w:r>
        <w:rPr>
          <w:rFonts w:eastAsia="Times New Roman"/>
          <w:szCs w:val="24"/>
        </w:rPr>
        <w:t>ιλίας του κυρίου Βουλευτή)</w:t>
      </w:r>
    </w:p>
    <w:p w14:paraId="2CD9BE27" w14:textId="77777777" w:rsidR="004439E9" w:rsidRDefault="0071404A">
      <w:pPr>
        <w:spacing w:after="0" w:line="600" w:lineRule="auto"/>
        <w:ind w:firstLine="720"/>
        <w:jc w:val="both"/>
        <w:rPr>
          <w:rFonts w:eastAsia="Times New Roman"/>
          <w:szCs w:val="24"/>
        </w:rPr>
      </w:pPr>
      <w:r>
        <w:rPr>
          <w:rFonts w:eastAsia="Times New Roman"/>
          <w:szCs w:val="24"/>
        </w:rPr>
        <w:t xml:space="preserve"> Και έχει πάρα πολύ ενδιαφέρον</w:t>
      </w:r>
      <w:r>
        <w:rPr>
          <w:rFonts w:eastAsia="Times New Roman"/>
          <w:szCs w:val="24"/>
        </w:rPr>
        <w:t xml:space="preserve"> –και την </w:t>
      </w:r>
      <w:r>
        <w:rPr>
          <w:rFonts w:eastAsia="Times New Roman"/>
          <w:szCs w:val="24"/>
        </w:rPr>
        <w:t>περιμένουμε</w:t>
      </w:r>
      <w:r>
        <w:rPr>
          <w:rFonts w:eastAsia="Times New Roman"/>
          <w:szCs w:val="24"/>
        </w:rPr>
        <w:t>-</w:t>
      </w:r>
      <w:r>
        <w:rPr>
          <w:rFonts w:eastAsia="Times New Roman"/>
          <w:szCs w:val="24"/>
        </w:rPr>
        <w:t xml:space="preserve"> η κατάθεση της πρότασης του κ. Σπίρτζη στην Επιτροπή Παραγωγής και Εμπορίου –τελειώνω, κύριε Πρόεδρε- για να συζητήσουμε το θέμα των Ανεξάρτητων και Ρυθμιστικών Αρχών. Θα ήταν </w:t>
      </w:r>
      <w:r>
        <w:rPr>
          <w:rFonts w:eastAsia="Times New Roman"/>
          <w:szCs w:val="24"/>
        </w:rPr>
        <w:t xml:space="preserve">πάρα πολύ ενδιαφέρον να δούμε ποια είναι η αντίληψη της Κυβέρνησης για τις </w:t>
      </w:r>
      <w:r>
        <w:rPr>
          <w:rFonts w:eastAsia="Times New Roman"/>
          <w:szCs w:val="24"/>
        </w:rPr>
        <w:t xml:space="preserve">ανεξάρτητες </w:t>
      </w:r>
      <w:r>
        <w:rPr>
          <w:rFonts w:eastAsia="Times New Roman"/>
          <w:szCs w:val="24"/>
        </w:rPr>
        <w:t xml:space="preserve">και </w:t>
      </w:r>
      <w:r>
        <w:rPr>
          <w:rFonts w:eastAsia="Times New Roman"/>
          <w:szCs w:val="24"/>
        </w:rPr>
        <w:t>ρυθμιστικές αρχές</w:t>
      </w:r>
      <w:r>
        <w:rPr>
          <w:rFonts w:eastAsia="Times New Roman"/>
          <w:szCs w:val="24"/>
        </w:rPr>
        <w:t>.</w:t>
      </w:r>
    </w:p>
    <w:p w14:paraId="2CD9BE28" w14:textId="77777777" w:rsidR="004439E9" w:rsidRDefault="0071404A">
      <w:pPr>
        <w:spacing w:after="0" w:line="600" w:lineRule="auto"/>
        <w:ind w:firstLine="720"/>
        <w:jc w:val="both"/>
        <w:rPr>
          <w:rFonts w:eastAsia="Times New Roman"/>
          <w:szCs w:val="24"/>
        </w:rPr>
      </w:pPr>
      <w:r>
        <w:rPr>
          <w:rFonts w:eastAsia="Times New Roman"/>
          <w:szCs w:val="24"/>
        </w:rPr>
        <w:t xml:space="preserve">Θέλω να ξεκαθαρίσω κυρίως προς όσους πολίτες παρακολουθούν τις συνεδριάσεις του Κοινοβουλίου ότι οι </w:t>
      </w:r>
      <w:r>
        <w:rPr>
          <w:rFonts w:eastAsia="Times New Roman"/>
          <w:szCs w:val="24"/>
        </w:rPr>
        <w:t>ανεξάρτητες κ</w:t>
      </w:r>
      <w:r>
        <w:rPr>
          <w:rFonts w:eastAsia="Times New Roman"/>
          <w:szCs w:val="24"/>
        </w:rPr>
        <w:t xml:space="preserve">αι </w:t>
      </w:r>
      <w:r>
        <w:rPr>
          <w:rFonts w:eastAsia="Times New Roman"/>
          <w:szCs w:val="24"/>
        </w:rPr>
        <w:t>ρυθμιστικές αρχές</w:t>
      </w:r>
      <w:r>
        <w:rPr>
          <w:rFonts w:eastAsia="Times New Roman"/>
          <w:szCs w:val="24"/>
        </w:rPr>
        <w:t xml:space="preserve"> κάνουν μία κ</w:t>
      </w:r>
      <w:r>
        <w:rPr>
          <w:rFonts w:eastAsia="Times New Roman"/>
          <w:szCs w:val="24"/>
        </w:rPr>
        <w:t xml:space="preserve">αι μόνο δουλειά σε όλο τον δυτικό κόσμο και </w:t>
      </w:r>
      <w:r>
        <w:rPr>
          <w:rFonts w:eastAsia="Times New Roman"/>
          <w:szCs w:val="24"/>
        </w:rPr>
        <w:lastRenderedPageBreak/>
        <w:t>κυρίως στην Ευρώπη. Για να μην είναι έρμαια των θελήσεων του εκάστοτε Υπουργού κομμάτια των αγορών –τηλεπικοινωνιακή αγορά, μεταφορική αγορά, ενεργειακή αγορά, τηλεοπτική αγορά, όλες οι αγορές πάνω και πέρα από π</w:t>
      </w:r>
      <w:r>
        <w:rPr>
          <w:rFonts w:eastAsia="Times New Roman"/>
          <w:szCs w:val="24"/>
        </w:rPr>
        <w:t xml:space="preserve">ιθανές καθεστωτικές αντιλήψεις Υπουργών- υπάρχουν οι </w:t>
      </w:r>
      <w:r>
        <w:rPr>
          <w:rFonts w:eastAsia="Times New Roman"/>
          <w:szCs w:val="24"/>
        </w:rPr>
        <w:t>ανεξάρτητες αρχές,</w:t>
      </w:r>
      <w:r>
        <w:rPr>
          <w:rFonts w:eastAsia="Times New Roman"/>
          <w:szCs w:val="24"/>
        </w:rPr>
        <w:t xml:space="preserve"> για να ρυθμίζουν με διαφάνεια και αποτελεσματικότητα τον ανταγωνισμό. Θέλουμε, λοιπόν, πάρα πολύ να γίνει το ταχύτερο δυνατόν αυτή η συζήτηση για τις ανεξάρτητες αρχές. </w:t>
      </w:r>
    </w:p>
    <w:p w14:paraId="2CD9BE29" w14:textId="77777777" w:rsidR="004439E9" w:rsidRDefault="0071404A">
      <w:pPr>
        <w:spacing w:after="0" w:line="600" w:lineRule="auto"/>
        <w:ind w:firstLine="720"/>
        <w:jc w:val="both"/>
        <w:rPr>
          <w:rFonts w:eastAsia="Times New Roman"/>
          <w:szCs w:val="24"/>
        </w:rPr>
      </w:pPr>
      <w:r>
        <w:rPr>
          <w:rFonts w:eastAsia="Times New Roman"/>
          <w:szCs w:val="24"/>
        </w:rPr>
        <w:t>Τέλος, αγαπητέ</w:t>
      </w:r>
      <w:r>
        <w:rPr>
          <w:rFonts w:eastAsia="Times New Roman"/>
          <w:szCs w:val="24"/>
        </w:rPr>
        <w:t xml:space="preserve">ς και αγαπητοί συνάδελφοι, επειδή συζητάμε ένα θέμα που σχετίζεται άμεσα με τη φιλοδοξία της χώρας να γίνει διαμετακομιστικός κόμβος εμπορίου και ταυτόχρονα ένα μεγάλο ενεργειακό ΧΑΠ και όλα αυτά θα μας βοηθήσουν να αναβαθμίσουμε την γεωπολιτική μας θέση, </w:t>
      </w:r>
      <w:r>
        <w:rPr>
          <w:rFonts w:eastAsia="Times New Roman"/>
          <w:szCs w:val="24"/>
        </w:rPr>
        <w:t xml:space="preserve">αυτό που θέλουμε να στείλουμε ως μήνυμα στην Κυβέρνηση είναι το εξής: </w:t>
      </w:r>
    </w:p>
    <w:p w14:paraId="2CD9BE2A" w14:textId="77777777" w:rsidR="004439E9" w:rsidRDefault="0071404A">
      <w:pPr>
        <w:spacing w:after="0" w:line="600" w:lineRule="auto"/>
        <w:ind w:firstLine="720"/>
        <w:jc w:val="both"/>
        <w:rPr>
          <w:rFonts w:eastAsia="Times New Roman"/>
          <w:szCs w:val="24"/>
        </w:rPr>
      </w:pPr>
      <w:r>
        <w:rPr>
          <w:rFonts w:eastAsia="Times New Roman"/>
          <w:szCs w:val="24"/>
        </w:rPr>
        <w:lastRenderedPageBreak/>
        <w:t>Επιτέλους, πιστέψτε ότι η Ελλάδα μπορεί. Η Ελλάδα της ήττας, της μιζέριας, της αποδοχής του μοιραίου και αναπόφευκτου πρέπει να γίνει παρελθόν. Η Ελλάδα δικαιούται και μπορεί να ξαναχαμ</w:t>
      </w:r>
      <w:r>
        <w:rPr>
          <w:rFonts w:eastAsia="Times New Roman"/>
          <w:szCs w:val="24"/>
        </w:rPr>
        <w:t>ογελάσει, να αποκτήσει τη θεσμική της ισοτιμία στα ευρωπαϊκά όργανα, να δώσει ξανά ελπίδα και προοπτική στους Έλληνες πολίτες και αυτό εμείς θα το παλέψουμε με όλες μας τις δυνάμεις.</w:t>
      </w:r>
    </w:p>
    <w:p w14:paraId="2CD9BE2B" w14:textId="77777777" w:rsidR="004439E9" w:rsidRDefault="0071404A">
      <w:pPr>
        <w:spacing w:after="0" w:line="600" w:lineRule="auto"/>
        <w:ind w:firstLine="720"/>
        <w:jc w:val="both"/>
        <w:rPr>
          <w:rFonts w:eastAsia="Times New Roman"/>
          <w:szCs w:val="24"/>
        </w:rPr>
      </w:pPr>
      <w:r>
        <w:rPr>
          <w:rFonts w:eastAsia="Times New Roman"/>
          <w:szCs w:val="24"/>
        </w:rPr>
        <w:t>Ευχαριστώ πολύ.</w:t>
      </w:r>
    </w:p>
    <w:p w14:paraId="2CD9BE2C" w14:textId="77777777" w:rsidR="004439E9" w:rsidRDefault="0071404A">
      <w:pPr>
        <w:spacing w:after="0" w:line="600" w:lineRule="auto"/>
        <w:ind w:firstLine="720"/>
        <w:jc w:val="both"/>
        <w:rPr>
          <w:rFonts w:eastAsia="Times New Roman"/>
          <w:szCs w:val="24"/>
        </w:rPr>
      </w:pPr>
      <w:r>
        <w:rPr>
          <w:rFonts w:eastAsia="Times New Roman"/>
          <w:szCs w:val="24"/>
        </w:rPr>
        <w:t>(Χειροκροτήματα από τις πτέρυγες της Δημοκρατικής Συμπαρά</w:t>
      </w:r>
      <w:r>
        <w:rPr>
          <w:rFonts w:eastAsia="Times New Roman"/>
          <w:szCs w:val="24"/>
        </w:rPr>
        <w:t>ταξης ΠΑΣΟΚ-ΔΗΜΑΡ και του Ποταμιού)</w:t>
      </w:r>
    </w:p>
    <w:p w14:paraId="2CD9BE2D"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Ευχαριστούμε πολύ, κύριε Μανιάτη.</w:t>
      </w:r>
    </w:p>
    <w:p w14:paraId="2CD9BE2E" w14:textId="77777777" w:rsidR="004439E9" w:rsidRDefault="0071404A">
      <w:pPr>
        <w:spacing w:after="0" w:line="600" w:lineRule="auto"/>
        <w:ind w:firstLine="720"/>
        <w:jc w:val="both"/>
        <w:rPr>
          <w:rFonts w:eastAsia="Times New Roman"/>
          <w:szCs w:val="24"/>
        </w:rPr>
      </w:pPr>
      <w:r>
        <w:rPr>
          <w:rFonts w:eastAsia="Times New Roman"/>
          <w:szCs w:val="24"/>
        </w:rPr>
        <w:t>Τον λόγο έχει ο κ. Κατσώτης, ειδικός αγορητής του Κομμουνιστικού Κόμματος Ελλάδας.</w:t>
      </w:r>
    </w:p>
    <w:p w14:paraId="2CD9BE2F"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14:paraId="2CD9BE30" w14:textId="77777777" w:rsidR="004439E9" w:rsidRDefault="0071404A">
      <w:pPr>
        <w:spacing w:after="0" w:line="600" w:lineRule="auto"/>
        <w:ind w:firstLine="720"/>
        <w:jc w:val="both"/>
        <w:rPr>
          <w:rFonts w:eastAsia="Times New Roman"/>
          <w:szCs w:val="24"/>
        </w:rPr>
      </w:pPr>
      <w:r>
        <w:rPr>
          <w:rFonts w:eastAsia="Times New Roman"/>
          <w:szCs w:val="24"/>
        </w:rPr>
        <w:lastRenderedPageBreak/>
        <w:t xml:space="preserve">Κυρίες και κύριοι, τις </w:t>
      </w:r>
      <w:r>
        <w:rPr>
          <w:rFonts w:eastAsia="Times New Roman"/>
          <w:szCs w:val="24"/>
        </w:rPr>
        <w:t>τελευταίες δεκαετίες</w:t>
      </w:r>
      <w:r>
        <w:rPr>
          <w:rFonts w:eastAsia="Times New Roman"/>
          <w:szCs w:val="24"/>
        </w:rPr>
        <w:t>,</w:t>
      </w:r>
      <w:r>
        <w:rPr>
          <w:rFonts w:eastAsia="Times New Roman"/>
          <w:szCs w:val="24"/>
        </w:rPr>
        <w:t xml:space="preserve"> σε ολόκληρο τον καπιταλιστικό κόσμο</w:t>
      </w:r>
      <w:r>
        <w:rPr>
          <w:rFonts w:eastAsia="Times New Roman"/>
          <w:szCs w:val="24"/>
        </w:rPr>
        <w:t>,</w:t>
      </w:r>
      <w:r>
        <w:rPr>
          <w:rFonts w:eastAsia="Times New Roman"/>
          <w:szCs w:val="24"/>
        </w:rPr>
        <w:t xml:space="preserve"> εμφανίζεται η τάση της σταδιακής διάλυσης των κρατικών μονοπωλιακών επιχειρήσεων, όπως στην ενέργεια, στις επικοινωνίες, στις μεταφορές και αλλού με απελευθέρωση, δηλαδή με ιδιωτικοποίηση όλων αυτώ</w:t>
      </w:r>
      <w:r>
        <w:rPr>
          <w:rFonts w:eastAsia="Times New Roman"/>
          <w:szCs w:val="24"/>
        </w:rPr>
        <w:t xml:space="preserve">ν των επιχειρήσεων που δραστηριοποιούνται σ’ αυτούς τους κλάδους. Αυτό ήλθε </w:t>
      </w:r>
      <w:r>
        <w:rPr>
          <w:rFonts w:eastAsia="Times New Roman"/>
          <w:szCs w:val="24"/>
        </w:rPr>
        <w:t>ως</w:t>
      </w:r>
      <w:r>
        <w:rPr>
          <w:rFonts w:eastAsia="Times New Roman"/>
          <w:szCs w:val="24"/>
        </w:rPr>
        <w:t xml:space="preserve"> αποτέλεσμα της τεράστιας υπερσυσσώρευσης κεφαλαίου και της ανάγκης να βρεθούν νέες κερδοφόρες διέξοδοι για το κεφάλαιο. Η Ευρωπαϊκή Ένωση ως οργάνωση κεφαλαίου, με την πολιτική </w:t>
      </w:r>
      <w:r>
        <w:rPr>
          <w:rFonts w:eastAsia="Times New Roman"/>
          <w:szCs w:val="24"/>
        </w:rPr>
        <w:t>που ασκεί διαμορφώνει αυτά τα νέα πεδία κερδοφορίας.</w:t>
      </w:r>
    </w:p>
    <w:p w14:paraId="2CD9BE31" w14:textId="77777777" w:rsidR="004439E9" w:rsidRDefault="0071404A">
      <w:pPr>
        <w:spacing w:after="0" w:line="600" w:lineRule="auto"/>
        <w:ind w:firstLine="720"/>
        <w:jc w:val="both"/>
        <w:rPr>
          <w:rFonts w:eastAsia="Times New Roman"/>
          <w:szCs w:val="24"/>
        </w:rPr>
      </w:pPr>
      <w:r>
        <w:rPr>
          <w:rFonts w:eastAsia="Times New Roman"/>
          <w:szCs w:val="24"/>
        </w:rPr>
        <w:t>Η βασική στόχευση της πολιτικής της Ευρωπαϊκής Ένωσης και για τους σιδηροδρόμους είναι αυτή της πλήρους απελευθέρωσης</w:t>
      </w:r>
      <w:r>
        <w:rPr>
          <w:rFonts w:eastAsia="Times New Roman"/>
          <w:szCs w:val="24"/>
        </w:rPr>
        <w:t>,</w:t>
      </w:r>
      <w:r>
        <w:rPr>
          <w:rFonts w:eastAsia="Times New Roman"/>
          <w:szCs w:val="24"/>
        </w:rPr>
        <w:t xml:space="preserve"> μέσα από τη σωρεία των οδηγιών για τη δημιουργία μιας ενιαίας αγοράς σιδηροδρομικών </w:t>
      </w:r>
      <w:r>
        <w:rPr>
          <w:rFonts w:eastAsia="Times New Roman"/>
          <w:szCs w:val="24"/>
        </w:rPr>
        <w:t>δραστηριοτήτων, στην οποία βέβαια να μπορούν να επενδύσουν απρόσκοπτα οι μονοπωλιακοί όμιλοι της Ευρωπαϊκής Ένωσης.</w:t>
      </w:r>
    </w:p>
    <w:p w14:paraId="2CD9BE32" w14:textId="77777777" w:rsidR="004439E9" w:rsidRDefault="0071404A">
      <w:pPr>
        <w:spacing w:after="0" w:line="600" w:lineRule="auto"/>
        <w:ind w:firstLine="720"/>
        <w:jc w:val="both"/>
        <w:rPr>
          <w:rFonts w:eastAsia="Times New Roman"/>
          <w:szCs w:val="24"/>
        </w:rPr>
      </w:pPr>
      <w:r>
        <w:rPr>
          <w:rFonts w:eastAsia="Times New Roman"/>
          <w:szCs w:val="24"/>
        </w:rPr>
        <w:lastRenderedPageBreak/>
        <w:t xml:space="preserve">Με το σχέδιο νόμου ενσωματώνεται στην εθνική νομοθεσία η </w:t>
      </w:r>
      <w:r>
        <w:rPr>
          <w:rFonts w:eastAsia="Times New Roman"/>
          <w:szCs w:val="24"/>
        </w:rPr>
        <w:t xml:space="preserve">οδηγία </w:t>
      </w:r>
      <w:r>
        <w:rPr>
          <w:rFonts w:eastAsia="Times New Roman"/>
          <w:szCs w:val="24"/>
        </w:rPr>
        <w:t xml:space="preserve">34 που αναδιατύπωσε το έτος 2012 η Ευρωπαϊκή Ένωση για τον ενιαίο ευρωπαϊκό </w:t>
      </w:r>
      <w:r>
        <w:rPr>
          <w:rFonts w:eastAsia="Times New Roman"/>
          <w:szCs w:val="24"/>
        </w:rPr>
        <w:t>σιδηροδρομικό χώρο, το λεγόμενο τρίτο πακέτο, η τρίτη δέσμη της Ευρωπαϊκής Ένωσης για τους σιδηροδρόμους. Ακολουθεί βέβαια</w:t>
      </w:r>
      <w:r>
        <w:rPr>
          <w:rFonts w:eastAsia="Times New Roman"/>
          <w:szCs w:val="24"/>
        </w:rPr>
        <w:t>,</w:t>
      </w:r>
      <w:r>
        <w:rPr>
          <w:rFonts w:eastAsia="Times New Roman"/>
          <w:szCs w:val="24"/>
        </w:rPr>
        <w:t xml:space="preserve"> το τέταρτο πακέτο</w:t>
      </w:r>
      <w:r>
        <w:rPr>
          <w:rFonts w:eastAsia="Times New Roman"/>
          <w:szCs w:val="24"/>
        </w:rPr>
        <w:t>,</w:t>
      </w:r>
      <w:r>
        <w:rPr>
          <w:rFonts w:eastAsia="Times New Roman"/>
          <w:szCs w:val="24"/>
        </w:rPr>
        <w:t xml:space="preserve"> το οποίο ήδη έχει συμφωνηθεί. Αφορά την ολοκλήρωση και από τεχνική</w:t>
      </w:r>
      <w:r>
        <w:rPr>
          <w:rFonts w:eastAsia="Times New Roman"/>
          <w:szCs w:val="24"/>
        </w:rPr>
        <w:t>ς</w:t>
      </w:r>
      <w:r>
        <w:rPr>
          <w:rFonts w:eastAsia="Times New Roman"/>
          <w:szCs w:val="24"/>
        </w:rPr>
        <w:t xml:space="preserve"> άποψη</w:t>
      </w:r>
      <w:r>
        <w:rPr>
          <w:rFonts w:eastAsia="Times New Roman"/>
          <w:szCs w:val="24"/>
        </w:rPr>
        <w:t>ς,</w:t>
      </w:r>
      <w:r>
        <w:rPr>
          <w:rFonts w:eastAsia="Times New Roman"/>
          <w:szCs w:val="24"/>
        </w:rPr>
        <w:t xml:space="preserve"> της απελευθέρωσης της αγοράς με την εναρμόνιση της διασύνδεσης των σιδηροδρομικών υποδομών. Αφαιρεί και τα τελευταία εμπόδια</w:t>
      </w:r>
      <w:r>
        <w:rPr>
          <w:rFonts w:eastAsia="Times New Roman"/>
          <w:szCs w:val="24"/>
        </w:rPr>
        <w:t>,</w:t>
      </w:r>
      <w:r>
        <w:rPr>
          <w:rFonts w:eastAsia="Times New Roman"/>
          <w:szCs w:val="24"/>
        </w:rPr>
        <w:t xml:space="preserve"> που μέχρι σήμερα δυσκολεύουν τους ομίλους για τη λειτουργική διασύνδεση του σιδηροδρομικού μεταφορικού έργου σ’ όλα τα κράτη-μέλη</w:t>
      </w:r>
      <w:r>
        <w:rPr>
          <w:rFonts w:eastAsia="Times New Roman"/>
          <w:szCs w:val="24"/>
        </w:rPr>
        <w:t xml:space="preserve"> της Ευρωπαϊκής Ένωσης. Ο Οργανισμός Σιδηροδρόμων της Ευρωπαϊκής Ένωσης θα εναρμονίζει τα διαφορετικά πλαίσια των κρατών-μελών και θα εκδίδει ευρωενωσιακά πιστοποιητικά ασφαλείας. </w:t>
      </w:r>
    </w:p>
    <w:p w14:paraId="2CD9BE33" w14:textId="77777777" w:rsidR="004439E9" w:rsidRDefault="0071404A">
      <w:pPr>
        <w:spacing w:after="0" w:line="600" w:lineRule="auto"/>
        <w:ind w:firstLine="720"/>
        <w:jc w:val="both"/>
        <w:rPr>
          <w:rFonts w:eastAsia="Times New Roman"/>
          <w:szCs w:val="24"/>
        </w:rPr>
      </w:pPr>
      <w:r>
        <w:rPr>
          <w:rFonts w:eastAsia="Times New Roman"/>
          <w:szCs w:val="24"/>
        </w:rPr>
        <w:t>Στην Ελλάδα η εναρμόνιση της εθνικής νομοθεσίας με τις οδηγίες της Ευρωπαϊκ</w:t>
      </w:r>
      <w:r>
        <w:rPr>
          <w:rFonts w:eastAsia="Times New Roman"/>
          <w:szCs w:val="24"/>
        </w:rPr>
        <w:t>ής Ένωσης για την απελευθέρωση των σιδηροδρομικών μεταφορών ξεκίνησε από το 1997 από τις κυβερνήσεις της Νέας Δημοκρατίας και του ΠΑΣΟΚ, προχώρησε η σταδιακή αναδιάρθρωση του ΟΣΕ</w:t>
      </w:r>
      <w:r>
        <w:rPr>
          <w:rFonts w:eastAsia="Times New Roman"/>
          <w:szCs w:val="24"/>
        </w:rPr>
        <w:t>,</w:t>
      </w:r>
      <w:r>
        <w:rPr>
          <w:rFonts w:eastAsia="Times New Roman"/>
          <w:szCs w:val="24"/>
        </w:rPr>
        <w:t xml:space="preserve"> η οποία οδήγησε στον </w:t>
      </w:r>
      <w:r>
        <w:rPr>
          <w:rFonts w:eastAsia="Times New Roman"/>
          <w:szCs w:val="24"/>
        </w:rPr>
        <w:lastRenderedPageBreak/>
        <w:t xml:space="preserve">διαχωρισμό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την εταιρεία εκμετάλλευσης τ</w:t>
      </w:r>
      <w:r>
        <w:rPr>
          <w:rFonts w:eastAsia="Times New Roman"/>
          <w:szCs w:val="24"/>
        </w:rPr>
        <w:t>ου δικτύου από τις υπόλοιπες εταιρείες του ΟΣΕ. Υλοποιήθηκε η κατάργηση μεγάλου αριθμού δρομολογίων, η αύξηση της τιμής των εισιτηρίων και η μείωση του προσωπικού του ΟΣΕ. Πολλά ακριβοπληρωμένα έργα σιδηροδρομικής υποδομής έμειναν ημιτελή, όπως η γραμμή Κι</w:t>
      </w:r>
      <w:r>
        <w:rPr>
          <w:rFonts w:eastAsia="Times New Roman"/>
          <w:szCs w:val="24"/>
        </w:rPr>
        <w:t xml:space="preserve">άτου-Ρίου-Πάτρας, αλλά και άλλα δεν χρησιμοποιήθηκαν καθόλου, όπως ο σιδηρόδρομος του Αγρινίου, με αποτέλεσμα τη συρρίκνωση του σιδηροδρομικού δικτύου. </w:t>
      </w:r>
    </w:p>
    <w:p w14:paraId="2CD9BE34" w14:textId="77777777" w:rsidR="004439E9" w:rsidRDefault="0071404A">
      <w:pPr>
        <w:spacing w:after="0" w:line="600" w:lineRule="auto"/>
        <w:ind w:firstLine="720"/>
        <w:jc w:val="both"/>
        <w:rPr>
          <w:rFonts w:eastAsia="Times New Roman" w:cs="Times New Roman"/>
          <w:szCs w:val="24"/>
        </w:rPr>
      </w:pPr>
      <w:r>
        <w:rPr>
          <w:rFonts w:eastAsia="Times New Roman"/>
          <w:szCs w:val="24"/>
        </w:rPr>
        <w:t>Η ανάπτυξη σύγχρονου σιδηροδρομικού δικτύου δεν αποτέλεσε προτεραιότητα της ελληνικής αστικής πολιτικής</w:t>
      </w:r>
      <w:r>
        <w:rPr>
          <w:rFonts w:eastAsia="Times New Roman"/>
          <w:szCs w:val="24"/>
        </w:rPr>
        <w:t xml:space="preserve">. </w:t>
      </w:r>
      <w:r>
        <w:rPr>
          <w:rFonts w:eastAsia="Times New Roman" w:cs="Times New Roman"/>
          <w:szCs w:val="24"/>
        </w:rPr>
        <w:t>Στη συγκεκριμένη επιλογή επέδρασαν</w:t>
      </w:r>
      <w:r>
        <w:rPr>
          <w:rFonts w:eastAsia="Times New Roman" w:cs="Times New Roman"/>
          <w:szCs w:val="24"/>
        </w:rPr>
        <w:t>,</w:t>
      </w:r>
      <w:r>
        <w:rPr>
          <w:rFonts w:eastAsia="Times New Roman" w:cs="Times New Roman"/>
          <w:szCs w:val="24"/>
        </w:rPr>
        <w:t xml:space="preserve"> μεταξύ των άλλων</w:t>
      </w:r>
      <w:r>
        <w:rPr>
          <w:rFonts w:eastAsia="Times New Roman" w:cs="Times New Roman"/>
          <w:szCs w:val="24"/>
        </w:rPr>
        <w:t>,</w:t>
      </w:r>
      <w:r>
        <w:rPr>
          <w:rFonts w:eastAsia="Times New Roman" w:cs="Times New Roman"/>
          <w:szCs w:val="24"/>
        </w:rPr>
        <w:t xml:space="preserve"> οι δυσκολίες που υπήρχαν για τη διασύνδεση με τα άλλα κράτη-μέλη, το μικρό μέγεθος της μεταποιητικής βιομηχανίας</w:t>
      </w:r>
      <w:r>
        <w:rPr>
          <w:rFonts w:eastAsia="Times New Roman" w:cs="Times New Roman"/>
          <w:szCs w:val="24"/>
        </w:rPr>
        <w:t>,</w:t>
      </w:r>
      <w:r>
        <w:rPr>
          <w:rFonts w:eastAsia="Times New Roman" w:cs="Times New Roman"/>
          <w:szCs w:val="24"/>
        </w:rPr>
        <w:t xml:space="preserve"> αλλά και ο προσανατολισμός της άρχουσας τάξης σε έργα οδικών μεταφορών.  </w:t>
      </w:r>
    </w:p>
    <w:p w14:paraId="2CD9BE3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συγκεκριμέ</w:t>
      </w:r>
      <w:r>
        <w:rPr>
          <w:rFonts w:eastAsia="Times New Roman" w:cs="Times New Roman"/>
          <w:szCs w:val="24"/>
        </w:rPr>
        <w:t xml:space="preserve">νη </w:t>
      </w:r>
      <w:r>
        <w:rPr>
          <w:rFonts w:eastAsia="Times New Roman" w:cs="Times New Roman"/>
          <w:szCs w:val="24"/>
        </w:rPr>
        <w:t xml:space="preserve">οδηγία </w:t>
      </w:r>
      <w:r>
        <w:rPr>
          <w:rFonts w:eastAsia="Times New Roman" w:cs="Times New Roman"/>
          <w:szCs w:val="24"/>
        </w:rPr>
        <w:t>ενσωματώνεται αυτούσια στην εθνική νομοθεσία. Ολοκληρώνει όλες τις προϋποθέσεις για την απελευθέρωση της σιδηροδρομικής αγοράς της Ευρωπαϊκής Ένωσης για την ιδιωτικοποίηση των σιδηροδρόμων, την παραχώρηση των κρατικών υποδομών σε επιχειρηματικούς</w:t>
      </w:r>
      <w:r>
        <w:rPr>
          <w:rFonts w:eastAsia="Times New Roman" w:cs="Times New Roman"/>
          <w:szCs w:val="24"/>
        </w:rPr>
        <w:t xml:space="preserve"> ομίλους. </w:t>
      </w:r>
    </w:p>
    <w:p w14:paraId="2CD9BE3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αιτιολογική έκθεση του νομοσχεδίου φαίνεται ότι η Κυβέρνηση ΣΥΡΙΖΑ – ΑΝΕΛ ενστερνίζεται και υιοθετεί όλο το περιεχόμενο της </w:t>
      </w:r>
      <w:r>
        <w:rPr>
          <w:rFonts w:eastAsia="Times New Roman" w:cs="Times New Roman"/>
          <w:szCs w:val="24"/>
        </w:rPr>
        <w:t xml:space="preserve">οδηγίας </w:t>
      </w:r>
      <w:r>
        <w:rPr>
          <w:rFonts w:eastAsia="Times New Roman" w:cs="Times New Roman"/>
          <w:szCs w:val="24"/>
        </w:rPr>
        <w:t>και πάνω από όλα την επιδίωξη για την απελευθέρωση και την παράδοση των σιδηροδρόμων στους επιχειρηματικο</w:t>
      </w:r>
      <w:r>
        <w:rPr>
          <w:rFonts w:eastAsia="Times New Roman" w:cs="Times New Roman"/>
          <w:szCs w:val="24"/>
        </w:rPr>
        <w:t xml:space="preserve">ύς ομίλους. </w:t>
      </w:r>
    </w:p>
    <w:p w14:paraId="2CD9BE3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ο ΣΥΡΙΖΑ στο Ευρωκοινοβούλιο το 2012 καταψήφισε αυτήν την </w:t>
      </w:r>
      <w:r>
        <w:rPr>
          <w:rFonts w:eastAsia="Times New Roman" w:cs="Times New Roman"/>
          <w:szCs w:val="24"/>
        </w:rPr>
        <w:t xml:space="preserve">οδηγία </w:t>
      </w:r>
      <w:r>
        <w:rPr>
          <w:rFonts w:eastAsia="Times New Roman" w:cs="Times New Roman"/>
          <w:szCs w:val="24"/>
        </w:rPr>
        <w:t>και άλλα έλεγε τότε. Στα Πρακτικά του Ευρωκοινοβουλίου και στις 16-11-2011</w:t>
      </w:r>
      <w:r>
        <w:rPr>
          <w:rFonts w:eastAsia="Times New Roman" w:cs="Times New Roman"/>
          <w:szCs w:val="24"/>
        </w:rPr>
        <w:t>,</w:t>
      </w:r>
      <w:r>
        <w:rPr>
          <w:rFonts w:eastAsia="Times New Roman" w:cs="Times New Roman"/>
          <w:szCs w:val="24"/>
        </w:rPr>
        <w:t xml:space="preserve"> αλλά και στις 3-7-2012 αποτυπώνεται η θέση του ΣΥΡΙΖΑ</w:t>
      </w:r>
      <w:r>
        <w:rPr>
          <w:rFonts w:eastAsia="Times New Roman" w:cs="Times New Roman"/>
          <w:szCs w:val="24"/>
        </w:rPr>
        <w:t>,</w:t>
      </w:r>
      <w:r>
        <w:rPr>
          <w:rFonts w:eastAsia="Times New Roman" w:cs="Times New Roman"/>
          <w:szCs w:val="24"/>
        </w:rPr>
        <w:t xml:space="preserve"> που έλεγε ότι θα έχει βαρύτατες συνέπει</w:t>
      </w:r>
      <w:r>
        <w:rPr>
          <w:rFonts w:eastAsia="Times New Roman" w:cs="Times New Roman"/>
          <w:szCs w:val="24"/>
        </w:rPr>
        <w:t xml:space="preserve">ες για το δημόσιο συμφέρον, την ασφάλεια των μεταφορών, αλλά και τα δικαιώματα των επιβατών, ότι αυτή η </w:t>
      </w:r>
      <w:r>
        <w:rPr>
          <w:rFonts w:eastAsia="Times New Roman" w:cs="Times New Roman"/>
          <w:szCs w:val="24"/>
        </w:rPr>
        <w:t xml:space="preserve">οδηγία </w:t>
      </w:r>
      <w:r>
        <w:rPr>
          <w:rFonts w:eastAsia="Times New Roman" w:cs="Times New Roman"/>
          <w:szCs w:val="24"/>
        </w:rPr>
        <w:t>και η πολιτική συντάσσεται με τις κυρίαρχες νεοφιλελεύθερες λογικές, βάζει ως προτεραιότητα το κέρδος</w:t>
      </w:r>
      <w:r>
        <w:rPr>
          <w:rFonts w:eastAsia="Times New Roman" w:cs="Times New Roman"/>
          <w:szCs w:val="24"/>
        </w:rPr>
        <w:t>,</w:t>
      </w:r>
      <w:r>
        <w:rPr>
          <w:rFonts w:eastAsia="Times New Roman" w:cs="Times New Roman"/>
          <w:szCs w:val="24"/>
        </w:rPr>
        <w:t xml:space="preserve"> ξεχνώντας ότι τα κράτη είναι αυτά που έχου</w:t>
      </w:r>
      <w:r>
        <w:rPr>
          <w:rFonts w:eastAsia="Times New Roman" w:cs="Times New Roman"/>
          <w:szCs w:val="24"/>
        </w:rPr>
        <w:t xml:space="preserve">ν χρηματοδοτήσει όλες τις υπάρχουσες υποδομές. </w:t>
      </w:r>
    </w:p>
    <w:p w14:paraId="2CD9BE3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Παρακάτω έλεγε ότι προωθείται η περαιτέρω</w:t>
      </w:r>
      <w:r>
        <w:rPr>
          <w:rFonts w:eastAsia="Times New Roman" w:cs="Times New Roman"/>
          <w:szCs w:val="24"/>
        </w:rPr>
        <w:t>,</w:t>
      </w:r>
      <w:r>
        <w:rPr>
          <w:rFonts w:eastAsia="Times New Roman" w:cs="Times New Roman"/>
          <w:szCs w:val="24"/>
        </w:rPr>
        <w:t xml:space="preserve"> σχεδόν υποχρεωτική πλέον για όλα τα κράτη-μέλη απελευθέρωση του τομέα των σιδηροδρόμων και ο επιπλέον διαχωρισμός των υπηρεσιών της λειτουργίας και της συντήρησης. Έ</w:t>
      </w:r>
      <w:r>
        <w:rPr>
          <w:rFonts w:eastAsia="Times New Roman" w:cs="Times New Roman"/>
          <w:szCs w:val="24"/>
        </w:rPr>
        <w:t xml:space="preserve">τσι κατακερματίζεται η έννοια ενός ολοκληρωμένου και ασφαλούς συστήματος </w:t>
      </w:r>
      <w:r>
        <w:rPr>
          <w:rFonts w:eastAsia="Times New Roman" w:cs="Times New Roman"/>
          <w:szCs w:val="24"/>
        </w:rPr>
        <w:lastRenderedPageBreak/>
        <w:t>μεταφορών, ενισχύεται η λογική και η πρακτικές τις υπεργολαβίας, με αποτέλεσμα να υπονομεύονται τα δικαιώματα των εργαζομένων, των επιβατών</w:t>
      </w:r>
      <w:r>
        <w:rPr>
          <w:rFonts w:eastAsia="Times New Roman" w:cs="Times New Roman"/>
          <w:szCs w:val="24"/>
        </w:rPr>
        <w:t>,</w:t>
      </w:r>
      <w:r>
        <w:rPr>
          <w:rFonts w:eastAsia="Times New Roman" w:cs="Times New Roman"/>
          <w:szCs w:val="24"/>
        </w:rPr>
        <w:t xml:space="preserve"> αλλά και τα υπάρχοντα ευρωπαϊκά μέτρα ασφά</w:t>
      </w:r>
      <w:r>
        <w:rPr>
          <w:rFonts w:eastAsia="Times New Roman" w:cs="Times New Roman"/>
          <w:szCs w:val="24"/>
        </w:rPr>
        <w:t xml:space="preserve">λειας. Αυτά έλεγε ο ΣΥΡΙΖΑ τότε. </w:t>
      </w:r>
    </w:p>
    <w:p w14:paraId="2CD9BE3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Όμως και πρόσφατα η </w:t>
      </w:r>
      <w:r>
        <w:rPr>
          <w:rFonts w:eastAsia="Times New Roman" w:cs="Times New Roman"/>
          <w:szCs w:val="24"/>
        </w:rPr>
        <w:t xml:space="preserve">Ευρωκοινοβουλευτική </w:t>
      </w:r>
      <w:r>
        <w:rPr>
          <w:rFonts w:eastAsia="Times New Roman" w:cs="Times New Roman"/>
          <w:szCs w:val="24"/>
        </w:rPr>
        <w:t>Ομάδα του ΣΥΡΙΖΑ σε δύο τροπολογίες που κατατέθηκαν στην Ευρωβουλή ψήφισε τη μία που καταδικάζει γενικά την ιδιωτικοποίηση των σιδηροδρόμων και αρνήθηκε να ψηφίσει την άλλη που καταδ</w:t>
      </w:r>
      <w:r>
        <w:rPr>
          <w:rFonts w:eastAsia="Times New Roman" w:cs="Times New Roman"/>
          <w:szCs w:val="24"/>
        </w:rPr>
        <w:t>ίκαζε τα κράτη-μέλη</w:t>
      </w:r>
      <w:r>
        <w:rPr>
          <w:rFonts w:eastAsia="Times New Roman" w:cs="Times New Roman"/>
          <w:szCs w:val="24"/>
        </w:rPr>
        <w:t>,</w:t>
      </w:r>
      <w:r>
        <w:rPr>
          <w:rFonts w:eastAsia="Times New Roman" w:cs="Times New Roman"/>
          <w:szCs w:val="24"/>
        </w:rPr>
        <w:t xml:space="preserve"> που ιδιωτικοποιούν τους σιδηροδρόμους</w:t>
      </w:r>
      <w:r>
        <w:rPr>
          <w:rFonts w:eastAsia="Times New Roman" w:cs="Times New Roman"/>
          <w:szCs w:val="24"/>
        </w:rPr>
        <w:t>,</w:t>
      </w:r>
      <w:r>
        <w:rPr>
          <w:rFonts w:eastAsia="Times New Roman" w:cs="Times New Roman"/>
          <w:szCs w:val="24"/>
        </w:rPr>
        <w:t xml:space="preserve"> με βάση την </w:t>
      </w:r>
      <w:r>
        <w:rPr>
          <w:rFonts w:eastAsia="Times New Roman" w:cs="Times New Roman"/>
          <w:szCs w:val="24"/>
        </w:rPr>
        <w:t xml:space="preserve">οδηγία, </w:t>
      </w:r>
      <w:r>
        <w:rPr>
          <w:rFonts w:eastAsia="Times New Roman" w:cs="Times New Roman"/>
          <w:szCs w:val="24"/>
        </w:rPr>
        <w:t xml:space="preserve">όπως και την Ελλάδα βέβαια. </w:t>
      </w:r>
    </w:p>
    <w:p w14:paraId="2CD9BE3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Σε κανέναν πια δεν προκαλεί έκπληξη ότι σήμερα στην αιτιολογική έκθεση λέτε ακριβώς τα αντίθετα. Εκθειάζετε την </w:t>
      </w:r>
      <w:r>
        <w:rPr>
          <w:rFonts w:eastAsia="Times New Roman" w:cs="Times New Roman"/>
          <w:szCs w:val="24"/>
        </w:rPr>
        <w:t xml:space="preserve">οδηγία </w:t>
      </w:r>
      <w:r>
        <w:rPr>
          <w:rFonts w:eastAsia="Times New Roman" w:cs="Times New Roman"/>
          <w:szCs w:val="24"/>
        </w:rPr>
        <w:t>και λέτε ότι</w:t>
      </w:r>
      <w:r>
        <w:rPr>
          <w:rFonts w:eastAsia="Times New Roman" w:cs="Times New Roman"/>
          <w:szCs w:val="24"/>
        </w:rPr>
        <w:t>,</w:t>
      </w:r>
      <w:r>
        <w:rPr>
          <w:rFonts w:eastAsia="Times New Roman" w:cs="Times New Roman"/>
          <w:szCs w:val="24"/>
        </w:rPr>
        <w:t xml:space="preserve"> προκειμένου να</w:t>
      </w:r>
      <w:r>
        <w:rPr>
          <w:rFonts w:eastAsia="Times New Roman" w:cs="Times New Roman"/>
          <w:szCs w:val="24"/>
        </w:rPr>
        <w:t xml:space="preserve"> προαχθεί η ανταγωνιστικότητα</w:t>
      </w:r>
      <w:r>
        <w:rPr>
          <w:rFonts w:eastAsia="Times New Roman" w:cs="Times New Roman"/>
          <w:szCs w:val="24"/>
        </w:rPr>
        <w:t>,</w:t>
      </w:r>
      <w:r>
        <w:rPr>
          <w:rFonts w:eastAsia="Times New Roman" w:cs="Times New Roman"/>
          <w:szCs w:val="24"/>
        </w:rPr>
        <w:t xml:space="preserve"> πρέπει να υλοποιηθούν τα μέτρα της </w:t>
      </w:r>
      <w:r>
        <w:rPr>
          <w:rFonts w:eastAsia="Times New Roman" w:cs="Times New Roman"/>
          <w:szCs w:val="24"/>
        </w:rPr>
        <w:t xml:space="preserve">οδηγίας </w:t>
      </w:r>
      <w:r>
        <w:rPr>
          <w:rFonts w:eastAsia="Times New Roman" w:cs="Times New Roman"/>
          <w:szCs w:val="24"/>
        </w:rPr>
        <w:t>34/2012 προσαρμοσμένα και ενταγμένα σε μια συνολική στρατηγική για την προαγωγή της αποτελεσματικής και βιώσιμης ανάπτυξης της σιδηροδρομικής υποδομής και τη διαμόρφωση μιας σιδηροδρ</w:t>
      </w:r>
      <w:r>
        <w:rPr>
          <w:rFonts w:eastAsia="Times New Roman" w:cs="Times New Roman"/>
          <w:szCs w:val="24"/>
        </w:rPr>
        <w:t xml:space="preserve">ομικής αγοράς που θα εδραιώνει τον υγιή ανταγωνισμό. </w:t>
      </w:r>
    </w:p>
    <w:p w14:paraId="2CD9BE3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Παρακάτω</w:t>
      </w:r>
      <w:r>
        <w:rPr>
          <w:rFonts w:eastAsia="Times New Roman" w:cs="Times New Roman"/>
          <w:szCs w:val="24"/>
        </w:rPr>
        <w:t>,</w:t>
      </w:r>
      <w:r>
        <w:rPr>
          <w:rFonts w:eastAsia="Times New Roman" w:cs="Times New Roman"/>
          <w:szCs w:val="24"/>
        </w:rPr>
        <w:t xml:space="preserve"> μας λέτε ότι η αποτελεσματική προσαρμογή της εθνικής νομοθεσίας στις διατάξεις της </w:t>
      </w:r>
      <w:r>
        <w:rPr>
          <w:rFonts w:eastAsia="Times New Roman" w:cs="Times New Roman"/>
          <w:szCs w:val="24"/>
        </w:rPr>
        <w:t xml:space="preserve">οδηγίας, </w:t>
      </w:r>
      <w:r>
        <w:rPr>
          <w:rFonts w:eastAsia="Times New Roman" w:cs="Times New Roman"/>
          <w:szCs w:val="24"/>
        </w:rPr>
        <w:t xml:space="preserve">καθώς και η αποτελεσματική εφαρμογή και υλοποίηση των διατάξεων αναμένεται να επιδράσουν θετικά, ενθαρρύνοντας την είσοδο νέων επιχειρήσεων κυρίως στην αγορά των εμπορευματικών μεταφορών. </w:t>
      </w:r>
    </w:p>
    <w:p w14:paraId="2CD9BE3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Το νομοσχέδιό σας και η </w:t>
      </w:r>
      <w:r>
        <w:rPr>
          <w:rFonts w:eastAsia="Times New Roman" w:cs="Times New Roman"/>
          <w:szCs w:val="24"/>
        </w:rPr>
        <w:t xml:space="preserve">οδηγία </w:t>
      </w:r>
      <w:r>
        <w:rPr>
          <w:rFonts w:eastAsia="Times New Roman" w:cs="Times New Roman"/>
          <w:szCs w:val="24"/>
        </w:rPr>
        <w:t>έχει έναν βασικό στόχο που υπηρετείτ</w:t>
      </w:r>
      <w:r>
        <w:rPr>
          <w:rFonts w:eastAsia="Times New Roman" w:cs="Times New Roman"/>
          <w:szCs w:val="24"/>
        </w:rPr>
        <w:t>ε: την ιδιωτικοποίηση των δημόσιων σιδηροδρομικών μεταφορών στην Ελλάδα, όπως και στα υπόλοιπα κράτη-μέλη της Ευρωπαϊκής Ένωσης και την παράδοσή τους στους μεγάλους επιχειρηματικούς ομίλους</w:t>
      </w:r>
      <w:r>
        <w:rPr>
          <w:rFonts w:eastAsia="Times New Roman" w:cs="Times New Roman"/>
          <w:szCs w:val="24"/>
        </w:rPr>
        <w:t>,</w:t>
      </w:r>
      <w:r>
        <w:rPr>
          <w:rFonts w:eastAsia="Times New Roman" w:cs="Times New Roman"/>
          <w:szCs w:val="24"/>
        </w:rPr>
        <w:t xml:space="preserve"> που δραστηριοποιούνται στον κλάδο, ανοίγοντάς τους ένα χρυσοφόρο </w:t>
      </w:r>
      <w:r>
        <w:rPr>
          <w:rFonts w:eastAsia="Times New Roman" w:cs="Times New Roman"/>
          <w:szCs w:val="24"/>
        </w:rPr>
        <w:t xml:space="preserve">πεδίο κερδοφορίας. </w:t>
      </w:r>
    </w:p>
    <w:p w14:paraId="2CD9BE3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Καρδιά του νομοσχεδίου είναι η διάσπαση του σιδηροδρομικού μεταφορικού έργου με τον διαχωρισμό του δικτύου διαχείρισης και υποδομών από το κυρίως μεταφορικό έργο</w:t>
      </w:r>
      <w:r>
        <w:rPr>
          <w:rFonts w:eastAsia="Times New Roman" w:cs="Times New Roman"/>
          <w:szCs w:val="24"/>
        </w:rPr>
        <w:t>,</w:t>
      </w:r>
      <w:r>
        <w:rPr>
          <w:rFonts w:eastAsia="Times New Roman" w:cs="Times New Roman"/>
          <w:szCs w:val="24"/>
        </w:rPr>
        <w:t xml:space="preserve"> σύμφωνα με το άρθρο 4. Με αυτόν τον τρόπο διευκολύνεται η ιδιωτικοποίηση,</w:t>
      </w:r>
      <w:r>
        <w:rPr>
          <w:rFonts w:eastAsia="Times New Roman" w:cs="Times New Roman"/>
          <w:szCs w:val="24"/>
        </w:rPr>
        <w:t xml:space="preserve"> αφού έτσι ξεπουλιέται το κερδοφόρο τμήμα του μετα</w:t>
      </w:r>
      <w:r>
        <w:rPr>
          <w:rFonts w:eastAsia="Times New Roman" w:cs="Times New Roman"/>
          <w:szCs w:val="24"/>
        </w:rPr>
        <w:lastRenderedPageBreak/>
        <w:t xml:space="preserve">φορικού έργου, ενώ το δίκτυο των υποδομών και του κόστους που συνεπάγεται –η συντήρηση, η επέκταση κ.λπ.- παραμένει στο </w:t>
      </w:r>
      <w:r>
        <w:rPr>
          <w:rFonts w:eastAsia="Times New Roman" w:cs="Times New Roman"/>
          <w:szCs w:val="24"/>
        </w:rPr>
        <w:t>δημόσιο</w:t>
      </w:r>
      <w:r>
        <w:rPr>
          <w:rFonts w:eastAsia="Times New Roman" w:cs="Times New Roman"/>
          <w:szCs w:val="24"/>
        </w:rPr>
        <w:t>. Αποκόπτετε τον ΟΣΕ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από κάθε μεταφορικό έργο και τον κάνετε αποκλειστικό </w:t>
      </w:r>
      <w:r>
        <w:rPr>
          <w:rFonts w:eastAsia="Times New Roman" w:cs="Times New Roman"/>
          <w:szCs w:val="24"/>
        </w:rPr>
        <w:t xml:space="preserve">διαχειριστή υποδομής. Μάλιστα, ξεχωρίζετε και τις υποδομές εγκατάστασης για την παροχή υπηρεσίας σιδηροδρομικού μεταφορικού έργου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w:t>
      </w:r>
    </w:p>
    <w:p w14:paraId="2CD9BE3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Και για να μην μένει η παραμικρή αμφιβολία, με το άρθρο 5 ορίζεται ότι και ο διαχειριστής υποδομής και ο φορέας εκ</w:t>
      </w:r>
      <w:r>
        <w:rPr>
          <w:rFonts w:eastAsia="Times New Roman" w:cs="Times New Roman"/>
          <w:szCs w:val="24"/>
        </w:rPr>
        <w:t xml:space="preserve">μετάλλευσης των εγκαταστάσεων που θα είναι δημόσια, θα είναι υποχρεωμένοι να λειτουργούν με τους νόμους της καπιταλιστικής αγοράς, ανεξάρτητα –λέτε- από το ιδιοκτησιακό καθεστώς, δηλαδή εάν ανήκει κατά πλειοψηφία στο </w:t>
      </w:r>
      <w:r>
        <w:rPr>
          <w:rFonts w:eastAsia="Times New Roman" w:cs="Times New Roman"/>
          <w:szCs w:val="24"/>
        </w:rPr>
        <w:t xml:space="preserve">δημόσιο </w:t>
      </w:r>
      <w:r>
        <w:rPr>
          <w:rFonts w:eastAsia="Times New Roman" w:cs="Times New Roman"/>
          <w:szCs w:val="24"/>
        </w:rPr>
        <w:t xml:space="preserve">ή σε ιδιώτες. </w:t>
      </w:r>
    </w:p>
    <w:p w14:paraId="2CD9BE3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 ίδιο άρθρο ση</w:t>
      </w:r>
      <w:r>
        <w:rPr>
          <w:rFonts w:eastAsia="Times New Roman" w:cs="Times New Roman"/>
          <w:szCs w:val="24"/>
        </w:rPr>
        <w:t xml:space="preserve">μειώνει ότι πρέπει να προσαρμόζεται στους κανόνες της αγοράς, δηλαδή όχι μόνο με κριτήριο την εξυπηρέτηση των λαϊκών αναγκών, όπως η φθηνή και ασφαλής μεταφορά των επιβατών, </w:t>
      </w:r>
      <w:r>
        <w:rPr>
          <w:rFonts w:eastAsia="Times New Roman" w:cs="Times New Roman"/>
          <w:szCs w:val="24"/>
        </w:rPr>
        <w:lastRenderedPageBreak/>
        <w:t>δουλειά με πλήρη δικαιώματα των εργαζομένων με ικανοποιητικούς μισθούς και όρους π</w:t>
      </w:r>
      <w:r>
        <w:rPr>
          <w:rFonts w:eastAsia="Times New Roman" w:cs="Times New Roman"/>
          <w:szCs w:val="24"/>
        </w:rPr>
        <w:t xml:space="preserve">ου να εξασφαλίζουν την υγιεινή και ασφάλεια των εργαζομένων στον κλάδο, αλλά με κριτήριο το τι αποδίδει κέρδη στις σιδηροδρομικές επιχειρήσεις που θα αναπτυχθούν. </w:t>
      </w:r>
    </w:p>
    <w:p w14:paraId="2CD9BE4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Επιβεβαιώνεται και με αυτό το άρθρο ότι στο καπιταλιστικό σύστημα και ο κρατικός τομέας της </w:t>
      </w:r>
      <w:r>
        <w:rPr>
          <w:rFonts w:eastAsia="Times New Roman" w:cs="Times New Roman"/>
          <w:szCs w:val="24"/>
        </w:rPr>
        <w:t xml:space="preserve">οικονομίας λειτουργεί προς όφελος των μονοπωλίων και όχι του λαού. </w:t>
      </w:r>
      <w:r>
        <w:rPr>
          <w:rFonts w:eastAsia="Times New Roman" w:cs="Times New Roman"/>
          <w:szCs w:val="24"/>
        </w:rPr>
        <w:t>Β</w:t>
      </w:r>
      <w:r>
        <w:rPr>
          <w:rFonts w:eastAsia="Times New Roman" w:cs="Times New Roman"/>
          <w:szCs w:val="24"/>
        </w:rPr>
        <w:t>έβαια</w:t>
      </w:r>
      <w:r>
        <w:rPr>
          <w:rFonts w:eastAsia="Times New Roman" w:cs="Times New Roman"/>
          <w:szCs w:val="24"/>
        </w:rPr>
        <w:t>,</w:t>
      </w:r>
      <w:r>
        <w:rPr>
          <w:rFonts w:eastAsia="Times New Roman" w:cs="Times New Roman"/>
          <w:szCs w:val="24"/>
        </w:rPr>
        <w:t xml:space="preserve"> με κρατική ιδιοκτησία ήταν που τσακίστηκαν μισθοί και δικαιώματα των εργαζομένων στους σιδηροδρόμους. Είχαμε μεγάλες αυξήσεις στα εισιτήρια. Αλλά και η συνολική λειτουργία των σιδηρ</w:t>
      </w:r>
      <w:r>
        <w:rPr>
          <w:rFonts w:eastAsia="Times New Roman" w:cs="Times New Roman"/>
          <w:szCs w:val="24"/>
        </w:rPr>
        <w:t xml:space="preserve">οδρομικών μεταφορών δεν στόχευε στην ικανοποίηση των λαϊκών αναγκών. Ανοίγει, λοιπόν, διάπλατα ο δρόμος για την παράδοση στους ομίλους του σιδηροδρομικού έργου. </w:t>
      </w:r>
    </w:p>
    <w:p w14:paraId="2CD9BE4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10</w:t>
      </w:r>
      <w:r>
        <w:rPr>
          <w:rFonts w:eastAsia="Times New Roman" w:cs="Times New Roman"/>
          <w:szCs w:val="24"/>
        </w:rPr>
        <w:t>,</w:t>
      </w:r>
      <w:r>
        <w:rPr>
          <w:rFonts w:eastAsia="Times New Roman" w:cs="Times New Roman"/>
          <w:szCs w:val="24"/>
        </w:rPr>
        <w:t xml:space="preserve"> ο διαχειριστής υποδομής είναι υποχρεωμένος να παρέχει ελεύθερη, ανεμπόδιστη πρ</w:t>
      </w:r>
      <w:r>
        <w:rPr>
          <w:rFonts w:eastAsia="Times New Roman" w:cs="Times New Roman"/>
          <w:szCs w:val="24"/>
        </w:rPr>
        <w:t xml:space="preserve">όσβαση σε όλες τις υποδομές και υπηρεσίες μεταφοράς, σε όλες τις σιδηροδρομικές επιχειρήσεις </w:t>
      </w:r>
      <w:r>
        <w:rPr>
          <w:rFonts w:eastAsia="Times New Roman" w:cs="Times New Roman"/>
          <w:szCs w:val="24"/>
        </w:rPr>
        <w:lastRenderedPageBreak/>
        <w:t>μεταφοράς εμπορευμάτων και διεθνών μεταφορών επιβατών. Εξαιρείται μόνο η μεταφορά επιβατών αποκλειστικά στο εσωτερικό. Δηλαδή, οι επιχειρηματικοί όμιλοι του μεταφο</w:t>
      </w:r>
      <w:r>
        <w:rPr>
          <w:rFonts w:eastAsia="Times New Roman" w:cs="Times New Roman"/>
          <w:szCs w:val="24"/>
        </w:rPr>
        <w:t>ρικού σιδηροδρομικού έργου θα χρησιμοποιούν όλη την τεράστια δημόσια σιδηροδρομική υποδομή που κατασκευάστηκε με τη φορολεηλασία των λαϊκών νοικοκυριών</w:t>
      </w:r>
      <w:r>
        <w:rPr>
          <w:rFonts w:eastAsia="Times New Roman" w:cs="Times New Roman"/>
          <w:szCs w:val="24"/>
        </w:rPr>
        <w:t>,</w:t>
      </w:r>
      <w:r>
        <w:rPr>
          <w:rFonts w:eastAsia="Times New Roman" w:cs="Times New Roman"/>
          <w:szCs w:val="24"/>
        </w:rPr>
        <w:t xml:space="preserve"> χωρίς να ξοδεύουν ούτε ένα σεντ. </w:t>
      </w:r>
    </w:p>
    <w:p w14:paraId="2CD9BE4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το άρθρο 8</w:t>
      </w:r>
      <w:r>
        <w:rPr>
          <w:rFonts w:eastAsia="Times New Roman" w:cs="Times New Roman"/>
          <w:szCs w:val="24"/>
        </w:rPr>
        <w:t>,</w:t>
      </w:r>
      <w:r>
        <w:rPr>
          <w:rFonts w:eastAsia="Times New Roman" w:cs="Times New Roman"/>
          <w:szCs w:val="24"/>
        </w:rPr>
        <w:t xml:space="preserve"> το κράτος υποχρεώνεται</w:t>
      </w:r>
      <w:r>
        <w:rPr>
          <w:rFonts w:eastAsia="Times New Roman" w:cs="Times New Roman"/>
          <w:szCs w:val="24"/>
        </w:rPr>
        <w:t>,</w:t>
      </w:r>
      <w:r>
        <w:rPr>
          <w:rFonts w:eastAsia="Times New Roman" w:cs="Times New Roman"/>
          <w:szCs w:val="24"/>
        </w:rPr>
        <w:t xml:space="preserve"> τουλάχιστον για μια πενταετία</w:t>
      </w:r>
      <w:r>
        <w:rPr>
          <w:rFonts w:eastAsia="Times New Roman" w:cs="Times New Roman"/>
          <w:szCs w:val="24"/>
        </w:rPr>
        <w:t>,</w:t>
      </w:r>
      <w:r>
        <w:rPr>
          <w:rFonts w:eastAsia="Times New Roman" w:cs="Times New Roman"/>
          <w:szCs w:val="24"/>
        </w:rPr>
        <w:t xml:space="preserve"> να χρηματοδοτεί με κρατικό χρήμα πάλι τον διαχειριστή υποδομής, για να συντηρεί και να επεκτείνει με νέες επενδύσεις το δίκτυο των υποδομών, για να εξυπηρετήσει βέβαια</w:t>
      </w:r>
      <w:r>
        <w:rPr>
          <w:rFonts w:eastAsia="Times New Roman" w:cs="Times New Roman"/>
          <w:szCs w:val="24"/>
        </w:rPr>
        <w:t>,</w:t>
      </w:r>
      <w:r>
        <w:rPr>
          <w:rFonts w:eastAsia="Times New Roman" w:cs="Times New Roman"/>
          <w:szCs w:val="24"/>
        </w:rPr>
        <w:t xml:space="preserve"> αυτές τις επιχειρήσεις</w:t>
      </w:r>
      <w:r>
        <w:rPr>
          <w:rFonts w:eastAsia="Times New Roman" w:cs="Times New Roman"/>
          <w:szCs w:val="24"/>
        </w:rPr>
        <w:t>,</w:t>
      </w:r>
      <w:r>
        <w:rPr>
          <w:rFonts w:eastAsia="Times New Roman" w:cs="Times New Roman"/>
          <w:szCs w:val="24"/>
        </w:rPr>
        <w:t xml:space="preserve"> που θα αναπτυχθούν για τις μεταφορές. Να, λοιπόν, πώς λειτουργ</w:t>
      </w:r>
      <w:r>
        <w:rPr>
          <w:rFonts w:eastAsia="Times New Roman" w:cs="Times New Roman"/>
          <w:szCs w:val="24"/>
        </w:rPr>
        <w:t xml:space="preserve">εί το κράτος στη διακρατική ένωση των μονοπωλίων: </w:t>
      </w:r>
      <w:r>
        <w:rPr>
          <w:rFonts w:eastAsia="Times New Roman" w:cs="Times New Roman"/>
          <w:szCs w:val="24"/>
        </w:rPr>
        <w:t xml:space="preserve">Μπουκώνοντας </w:t>
      </w:r>
      <w:r>
        <w:rPr>
          <w:rFonts w:eastAsia="Times New Roman" w:cs="Times New Roman"/>
          <w:szCs w:val="24"/>
        </w:rPr>
        <w:t>με δωρεάν χρήμα το κεφάλαιο και βέβαια</w:t>
      </w:r>
      <w:r>
        <w:rPr>
          <w:rFonts w:eastAsia="Times New Roman" w:cs="Times New Roman"/>
          <w:szCs w:val="24"/>
        </w:rPr>
        <w:t>,</w:t>
      </w:r>
      <w:r>
        <w:rPr>
          <w:rFonts w:eastAsia="Times New Roman" w:cs="Times New Roman"/>
          <w:szCs w:val="24"/>
        </w:rPr>
        <w:t xml:space="preserve"> με τη διαγραφή των χρεών</w:t>
      </w:r>
      <w:r>
        <w:rPr>
          <w:rFonts w:eastAsia="Times New Roman" w:cs="Times New Roman"/>
          <w:szCs w:val="24"/>
        </w:rPr>
        <w:t>,</w:t>
      </w:r>
      <w:r>
        <w:rPr>
          <w:rFonts w:eastAsia="Times New Roman" w:cs="Times New Roman"/>
          <w:szCs w:val="24"/>
        </w:rPr>
        <w:t xml:space="preserve"> που προβλέπει το άρθρο 9. Ο λαός θα ξαναπληρώσει τα χρέη του ΟΣΕ και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ώστε ο νέος ιδιοκτήτης θα τα πάρει όλα καθ</w:t>
      </w:r>
      <w:r>
        <w:rPr>
          <w:rFonts w:eastAsia="Times New Roman" w:cs="Times New Roman"/>
          <w:szCs w:val="24"/>
        </w:rPr>
        <w:t xml:space="preserve">αρά έτοιμος να κερδίζει από το πρώτο λεπτό της λειτουργίας του. </w:t>
      </w:r>
    </w:p>
    <w:p w14:paraId="2CD9BE4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Πρόκληση αποτελούν και οι διατάξεις για τα τέλη χρήσης των υποδομών στα άρθρα 29-37 που θα εισπράττουν οι διαχειριστές υποδομής από τις σιδηροδρομικές επιχειρήσεις. Όλη η φιλοσοφία τους είναι</w:t>
      </w:r>
      <w:r>
        <w:rPr>
          <w:rFonts w:eastAsia="Times New Roman" w:cs="Times New Roman"/>
          <w:szCs w:val="24"/>
        </w:rPr>
        <w:t xml:space="preserve"> ότι τα τέλη πρέπει να ανταποκρίνονται στο κόστος και σε κάποιες περιπτώσεις και σε ένα εύλογο κέρδος. Υπάρχουν βέβαια</w:t>
      </w:r>
      <w:r>
        <w:rPr>
          <w:rFonts w:eastAsia="Times New Roman" w:cs="Times New Roman"/>
          <w:szCs w:val="24"/>
        </w:rPr>
        <w:t>,</w:t>
      </w:r>
      <w:r>
        <w:rPr>
          <w:rFonts w:eastAsia="Times New Roman" w:cs="Times New Roman"/>
          <w:szCs w:val="24"/>
        </w:rPr>
        <w:t xml:space="preserve"> οι διατάξεις για εξαιρέσεις, εκπτώσεις και κίνητρα. Στην ουσία</w:t>
      </w:r>
      <w:r>
        <w:rPr>
          <w:rFonts w:eastAsia="Times New Roman" w:cs="Times New Roman"/>
          <w:szCs w:val="24"/>
        </w:rPr>
        <w:t>,</w:t>
      </w:r>
      <w:r>
        <w:rPr>
          <w:rFonts w:eastAsia="Times New Roman" w:cs="Times New Roman"/>
          <w:szCs w:val="24"/>
        </w:rPr>
        <w:t xml:space="preserve"> ακόμα και για τη χρήση των υποδομών οι επιχειρήσεις θα πληρώνουν στο κόσ</w:t>
      </w:r>
      <w:r>
        <w:rPr>
          <w:rFonts w:eastAsia="Times New Roman" w:cs="Times New Roman"/>
          <w:szCs w:val="24"/>
        </w:rPr>
        <w:t xml:space="preserve">τος. </w:t>
      </w:r>
    </w:p>
    <w:p w14:paraId="2CD9BE4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Όλες οι διατάξεις του νομοσχεδίου, της </w:t>
      </w:r>
      <w:r>
        <w:rPr>
          <w:rFonts w:eastAsia="Times New Roman" w:cs="Times New Roman"/>
          <w:szCs w:val="24"/>
        </w:rPr>
        <w:t>οδηγίας</w:t>
      </w:r>
      <w:r>
        <w:rPr>
          <w:rFonts w:eastAsia="Times New Roman" w:cs="Times New Roman"/>
          <w:szCs w:val="24"/>
        </w:rPr>
        <w:t>, είναι κομμένες και ραμμένες στα μέτρα των συμφερόντων των μονοπωλιακών ομίλων του κλάδου. Οι άδειες που θα δίνονται από τη ρυθμιστική αρχή, που λένε, θα ισχύουν σε όλα τα κράτη-μέλη της Ευρωπαϊκής Ένωση</w:t>
      </w:r>
      <w:r>
        <w:rPr>
          <w:rFonts w:eastAsia="Times New Roman" w:cs="Times New Roman"/>
          <w:szCs w:val="24"/>
        </w:rPr>
        <w:t>ς</w:t>
      </w:r>
      <w:r>
        <w:rPr>
          <w:rFonts w:eastAsia="Times New Roman" w:cs="Times New Roman"/>
          <w:szCs w:val="24"/>
        </w:rPr>
        <w:t>,</w:t>
      </w:r>
      <w:r>
        <w:rPr>
          <w:rFonts w:eastAsia="Times New Roman" w:cs="Times New Roman"/>
          <w:szCs w:val="24"/>
        </w:rPr>
        <w:t xml:space="preserve"> σε όποιο κράτος κι αν έχουν εκδοθεί και με όρους και προϋποθέσεις επιεικώς απαράδεκτες, αφού δεν υπάρχει καμ</w:t>
      </w:r>
      <w:r>
        <w:rPr>
          <w:rFonts w:eastAsia="Times New Roman" w:cs="Times New Roman"/>
          <w:szCs w:val="24"/>
        </w:rPr>
        <w:t>μ</w:t>
      </w:r>
      <w:r>
        <w:rPr>
          <w:rFonts w:eastAsia="Times New Roman" w:cs="Times New Roman"/>
          <w:szCs w:val="24"/>
        </w:rPr>
        <w:t xml:space="preserve">ία διασφάλιση της ασφάλειας των μεταφορών, της ζωής, της υγείας των επιβατών και των εργαζομένων. </w:t>
      </w:r>
    </w:p>
    <w:p w14:paraId="2CD9BE4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προειδοποιητικά το </w:t>
      </w:r>
      <w:r>
        <w:rPr>
          <w:rFonts w:eastAsia="Times New Roman" w:cs="Times New Roman"/>
          <w:szCs w:val="24"/>
        </w:rPr>
        <w:t>κουδούνι λήξ</w:t>
      </w:r>
      <w:r>
        <w:rPr>
          <w:rFonts w:eastAsia="Times New Roman" w:cs="Times New Roman"/>
          <w:szCs w:val="24"/>
        </w:rPr>
        <w:t>εω</w:t>
      </w:r>
      <w:r>
        <w:rPr>
          <w:rFonts w:eastAsia="Times New Roman" w:cs="Times New Roman"/>
          <w:szCs w:val="24"/>
        </w:rPr>
        <w:t>ς της ομιλίας του κυρίου Βουλευτή)</w:t>
      </w:r>
    </w:p>
    <w:p w14:paraId="2CD9BE4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2CD9BE4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Ανεξάρτητα από το κράτος, η ρυθμιστική αρχή θα είναι υπεύθυνη για αδειοδοτήσεις για τις προσφυγές επιχειρήσεων, για τα τέλη χρέωσης. Θα ελέγχει ότι δεν δίνονται κρατικές ενισχύσεις </w:t>
      </w:r>
      <w:r>
        <w:rPr>
          <w:rFonts w:eastAsia="Times New Roman" w:cs="Times New Roman"/>
          <w:szCs w:val="24"/>
        </w:rPr>
        <w:t>σε δημόσιους φορείς. Ουσιαστικά</w:t>
      </w:r>
      <w:r>
        <w:rPr>
          <w:rFonts w:eastAsia="Times New Roman" w:cs="Times New Roman"/>
          <w:szCs w:val="24"/>
        </w:rPr>
        <w:t>,</w:t>
      </w:r>
      <w:r>
        <w:rPr>
          <w:rFonts w:eastAsia="Times New Roman" w:cs="Times New Roman"/>
          <w:szCs w:val="24"/>
        </w:rPr>
        <w:t xml:space="preserve"> θα είναι ανεξάρτητη από κάθε έλεγχο. </w:t>
      </w:r>
    </w:p>
    <w:p w14:paraId="2CD9BE4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ανεξάρτητη αρχή δεν υπάρχει, κύριε Μανιάτη. Όλες οι αρχές είναι εξαρτημένες από τον τρόπο παραγωγής και όλες ρυθμίζουν τις ανάγκες του μεγάλου κεφαλαίου. </w:t>
      </w:r>
    </w:p>
    <w:p w14:paraId="2CD9BE4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Τα πενταετή επιχειρημα</w:t>
      </w:r>
      <w:r>
        <w:rPr>
          <w:rFonts w:eastAsia="Times New Roman" w:cs="Times New Roman"/>
          <w:szCs w:val="24"/>
        </w:rPr>
        <w:t xml:space="preserve">τικά σχέδια του </w:t>
      </w:r>
      <w:r>
        <w:rPr>
          <w:rFonts w:eastAsia="Times New Roman" w:cs="Times New Roman"/>
          <w:szCs w:val="24"/>
        </w:rPr>
        <w:t>δημοσίου</w:t>
      </w:r>
      <w:r>
        <w:rPr>
          <w:rFonts w:eastAsia="Times New Roman" w:cs="Times New Roman"/>
          <w:szCs w:val="24"/>
        </w:rPr>
        <w:t xml:space="preserve">, των διαχειριστών υποδομής θα βάζουν όλο το πλαίσιο και θα εξασφαλίζουν τη λειτουργία των σιδηροδρομικών επιχειρήσεων και την κερδοφορία τους. </w:t>
      </w:r>
    </w:p>
    <w:p w14:paraId="2CD9BE4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που φέρατε με το οποίο υιοθετείτε πλήρως την </w:t>
      </w:r>
      <w:r>
        <w:rPr>
          <w:rFonts w:eastAsia="Times New Roman" w:cs="Times New Roman"/>
          <w:szCs w:val="24"/>
        </w:rPr>
        <w:t xml:space="preserve">οδηγία </w:t>
      </w:r>
      <w:r>
        <w:rPr>
          <w:rFonts w:eastAsia="Times New Roman" w:cs="Times New Roman"/>
          <w:szCs w:val="24"/>
        </w:rPr>
        <w:t>αποτελεί χαρακτηριστι</w:t>
      </w:r>
      <w:r>
        <w:rPr>
          <w:rFonts w:eastAsia="Times New Roman" w:cs="Times New Roman"/>
          <w:szCs w:val="24"/>
        </w:rPr>
        <w:t>κό παράδειγμα της καπιταλιστικής ανάπτυξης που επιδιώκετε. Παράδοση υποδομών, λαϊκής περιουσίας</w:t>
      </w:r>
      <w:r>
        <w:rPr>
          <w:rFonts w:eastAsia="Times New Roman" w:cs="Times New Roman"/>
          <w:szCs w:val="24"/>
        </w:rPr>
        <w:t>,</w:t>
      </w:r>
      <w:r>
        <w:rPr>
          <w:rFonts w:eastAsia="Times New Roman" w:cs="Times New Roman"/>
          <w:szCs w:val="24"/>
        </w:rPr>
        <w:t xml:space="preserve"> που έχει χρυσοπληρώσει ο εργαζόμενος λαός και θα εξακολουθήσει να την πληρώνει ακριβά, να συντηρεί, να την επεκτείνει για δωρεάν χρήση των επιχειρήσεων του κλά</w:t>
      </w:r>
      <w:r>
        <w:rPr>
          <w:rFonts w:eastAsia="Times New Roman" w:cs="Times New Roman"/>
          <w:szCs w:val="24"/>
        </w:rPr>
        <w:t xml:space="preserve">δου. Η χρήση της στο κόστος. Δημιουργία όλων των προϋποθέσεων για εγγυημένη κερδοφορία των επιχειρήσεων. </w:t>
      </w:r>
    </w:p>
    <w:p w14:paraId="2CD9BE4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Ο λαός</w:t>
      </w:r>
      <w:r>
        <w:rPr>
          <w:rFonts w:eastAsia="Times New Roman" w:cs="Times New Roman"/>
          <w:szCs w:val="24"/>
        </w:rPr>
        <w:t>,</w:t>
      </w:r>
      <w:r>
        <w:rPr>
          <w:rFonts w:eastAsia="Times New Roman" w:cs="Times New Roman"/>
          <w:szCs w:val="24"/>
        </w:rPr>
        <w:t xml:space="preserve"> μέσα από τη σκληρή εκμετάλλευση και την λεηλασία του εισοδήματός του χρηματοδοτεί αδρά τα κέρδη του κεφαλαίου. Πληρώνει διπλά και τρίδιπλα</w:t>
      </w:r>
      <w:r>
        <w:rPr>
          <w:rFonts w:eastAsia="Times New Roman" w:cs="Times New Roman"/>
          <w:szCs w:val="24"/>
        </w:rPr>
        <w:t>,</w:t>
      </w:r>
      <w:r>
        <w:rPr>
          <w:rFonts w:eastAsia="Times New Roman" w:cs="Times New Roman"/>
          <w:szCs w:val="24"/>
        </w:rPr>
        <w:t xml:space="preserve"> με</w:t>
      </w:r>
      <w:r>
        <w:rPr>
          <w:rFonts w:eastAsia="Times New Roman" w:cs="Times New Roman"/>
          <w:szCs w:val="24"/>
        </w:rPr>
        <w:t xml:space="preserve"> την εκτόξευση της τιμής των εισιτηρίων στα ύψη, με την επιδείνωση της ποιότητας και της ασφάλειας των μεταφορών με τους εργαζόμενους του κλάδου να βρίσκονται αντιμέτωποι με απολύσεις, μειώσεις μισθών, εντατικοποιήσεις, χειροτερεύσεις των όρων δουλειάς, υγ</w:t>
      </w:r>
      <w:r>
        <w:rPr>
          <w:rFonts w:eastAsia="Times New Roman" w:cs="Times New Roman"/>
          <w:szCs w:val="24"/>
        </w:rPr>
        <w:t xml:space="preserve">ιεινής και ασφάλειας, ελαστικές εργασιακές σχέσεις και ένταση συνολικά της εκμετάλλευσής τους. </w:t>
      </w:r>
    </w:p>
    <w:p w14:paraId="2CD9BE4C" w14:textId="77777777" w:rsidR="004439E9" w:rsidRDefault="0071404A">
      <w:pPr>
        <w:spacing w:after="0" w:line="600" w:lineRule="auto"/>
        <w:ind w:firstLine="720"/>
        <w:jc w:val="both"/>
        <w:rPr>
          <w:rFonts w:eastAsia="Times New Roman"/>
          <w:szCs w:val="24"/>
        </w:rPr>
      </w:pPr>
      <w:r>
        <w:rPr>
          <w:rFonts w:eastAsia="Times New Roman"/>
          <w:szCs w:val="24"/>
        </w:rPr>
        <w:t>Οι κινητοποιήσεις των εργαζομένων στους σιδηροδρόμους στη Γαλλία, στη Γερμανία, στο Βέλγιο, στη Σουηδία απαντούν σε αυτήν την καπιταλιστική βαρβαρότητα. Η πολιτ</w:t>
      </w:r>
      <w:r>
        <w:rPr>
          <w:rFonts w:eastAsia="Times New Roman"/>
          <w:szCs w:val="24"/>
        </w:rPr>
        <w:t>ική αυτή εφαρμόζεται, ήδη, από τις προηγούμενες κυβερνήσεις της Νέας Δημοκρατίας και του ΠΑΣΟΚ</w:t>
      </w:r>
      <w:r>
        <w:rPr>
          <w:rFonts w:eastAsia="Times New Roman"/>
          <w:szCs w:val="24"/>
        </w:rPr>
        <w:t>,</w:t>
      </w:r>
      <w:r>
        <w:rPr>
          <w:rFonts w:eastAsia="Times New Roman"/>
          <w:szCs w:val="24"/>
        </w:rPr>
        <w:t xml:space="preserve"> με ακόμη μεγαλύτερη συνέπεια, πίστη και προσήλωση στον σκοπό της καπιταλιστικής ανάπτυξης και εφαρμόζεται και σήμερα από την Κυβέρνηση ΣΥΡΙΖΑ - ΑΝΕΛ.</w:t>
      </w:r>
    </w:p>
    <w:p w14:paraId="2CD9BE4D" w14:textId="77777777" w:rsidR="004439E9" w:rsidRDefault="0071404A">
      <w:pPr>
        <w:spacing w:after="0" w:line="600" w:lineRule="auto"/>
        <w:ind w:firstLine="720"/>
        <w:jc w:val="both"/>
        <w:rPr>
          <w:rFonts w:eastAsia="Times New Roman"/>
          <w:szCs w:val="24"/>
        </w:rPr>
      </w:pPr>
      <w:r>
        <w:rPr>
          <w:rFonts w:eastAsia="Times New Roman"/>
          <w:szCs w:val="24"/>
        </w:rPr>
        <w:lastRenderedPageBreak/>
        <w:t>Οι εργαζόμ</w:t>
      </w:r>
      <w:r>
        <w:rPr>
          <w:rFonts w:eastAsia="Times New Roman"/>
          <w:szCs w:val="24"/>
        </w:rPr>
        <w:t xml:space="preserve">ενοι της χώρας μας έχουν ανάγκη από σύγχρονες, ποιοτικές, φθηνές και ασφαλείς σιδηροδρομικές μεταφορές. Η πολιτική, όμως, της Κυβέρνησης σήμερα τις θυσιάζει στον βωμό της ψηφοφορίας των μονοπωλίων. </w:t>
      </w:r>
    </w:p>
    <w:p w14:paraId="2CD9BE4E" w14:textId="77777777" w:rsidR="004439E9" w:rsidRDefault="0071404A">
      <w:pPr>
        <w:spacing w:after="0" w:line="600" w:lineRule="auto"/>
        <w:ind w:firstLine="720"/>
        <w:jc w:val="both"/>
        <w:rPr>
          <w:rFonts w:eastAsia="Times New Roman"/>
          <w:szCs w:val="24"/>
        </w:rPr>
      </w:pPr>
      <w:r>
        <w:rPr>
          <w:rFonts w:eastAsia="Times New Roman"/>
          <w:szCs w:val="24"/>
        </w:rPr>
        <w:t>Ψηφίζουμε κατά του σχεδίου νόμου. Καλούμε τους εργαζόμενο</w:t>
      </w:r>
      <w:r>
        <w:rPr>
          <w:rFonts w:eastAsia="Times New Roman"/>
          <w:szCs w:val="24"/>
        </w:rPr>
        <w:t>υς και όλο τον λαό να βγάλει τα συμπεράσματά του και από αυτό το σχέδιο νόμου, να συμβάλει στη δημιουργία ισχυρού εργατικού λαϊκού κινήματος</w:t>
      </w:r>
      <w:r>
        <w:rPr>
          <w:rFonts w:eastAsia="Times New Roman"/>
          <w:szCs w:val="24"/>
        </w:rPr>
        <w:t>,</w:t>
      </w:r>
      <w:r>
        <w:rPr>
          <w:rFonts w:eastAsia="Times New Roman"/>
          <w:szCs w:val="24"/>
        </w:rPr>
        <w:t xml:space="preserve"> που θα οργανώνει την πάλη του λαού σε γραμμή ρήξης και ανατροπής με αυτήν την πολιτική, σε συμπόρευση με το ΚΚΕ, σ</w:t>
      </w:r>
      <w:r>
        <w:rPr>
          <w:rFonts w:eastAsia="Times New Roman"/>
          <w:szCs w:val="24"/>
        </w:rPr>
        <w:t>τον αγώνα για τη δική του εξουσία</w:t>
      </w:r>
      <w:r>
        <w:rPr>
          <w:rFonts w:eastAsia="Times New Roman"/>
          <w:szCs w:val="24"/>
        </w:rPr>
        <w:t>,</w:t>
      </w:r>
      <w:r>
        <w:rPr>
          <w:rFonts w:eastAsia="Times New Roman"/>
          <w:szCs w:val="24"/>
        </w:rPr>
        <w:t xml:space="preserve"> που θα σχεδιάσει και τις μεταφορές, ώστε τα πλαίσια της λαϊκής οικονομίας να ικανοποιούν τις λαϊκές ανάγκες. </w:t>
      </w:r>
    </w:p>
    <w:p w14:paraId="2CD9BE4F" w14:textId="77777777" w:rsidR="004439E9" w:rsidRDefault="0071404A">
      <w:pPr>
        <w:spacing w:after="0" w:line="600" w:lineRule="auto"/>
        <w:ind w:firstLine="720"/>
        <w:jc w:val="both"/>
        <w:rPr>
          <w:rFonts w:eastAsia="Times New Roman"/>
          <w:szCs w:val="24"/>
        </w:rPr>
      </w:pPr>
      <w:r>
        <w:rPr>
          <w:rFonts w:eastAsia="Times New Roman"/>
          <w:szCs w:val="24"/>
        </w:rPr>
        <w:t>Η κάλυψη αυτών των λαϊκών αναγκών για καθολικές, φθηνές, ποιοτικές, ασφαλείς μετακινήσεις και μεταφορές προϋποθ</w:t>
      </w:r>
      <w:r>
        <w:rPr>
          <w:rFonts w:eastAsia="Times New Roman"/>
          <w:szCs w:val="24"/>
        </w:rPr>
        <w:t>έτει</w:t>
      </w:r>
      <w:r>
        <w:rPr>
          <w:rFonts w:eastAsia="Times New Roman"/>
          <w:szCs w:val="24"/>
        </w:rPr>
        <w:t>,</w:t>
      </w:r>
      <w:r>
        <w:rPr>
          <w:rFonts w:eastAsia="Times New Roman"/>
          <w:szCs w:val="24"/>
        </w:rPr>
        <w:t xml:space="preserve"> οι υποδομές, τα μέσα και η διεξαγωγή των μεταφορών</w:t>
      </w:r>
      <w:r>
        <w:rPr>
          <w:rFonts w:eastAsia="Times New Roman"/>
          <w:szCs w:val="24"/>
        </w:rPr>
        <w:t>,</w:t>
      </w:r>
      <w:r>
        <w:rPr>
          <w:rFonts w:eastAsia="Times New Roman"/>
          <w:szCs w:val="24"/>
        </w:rPr>
        <w:t xml:space="preserve"> να λειτουργήσουν με κοινωνική ιδιοκτησία, κεντρικό σχεδιασμό και εργατικό έλεγχο στα πλαίσια της λαϊκής οικονομίας. </w:t>
      </w:r>
    </w:p>
    <w:p w14:paraId="2CD9BE50" w14:textId="77777777" w:rsidR="004439E9" w:rsidRDefault="0071404A">
      <w:pPr>
        <w:spacing w:after="0" w:line="600" w:lineRule="auto"/>
        <w:ind w:firstLine="720"/>
        <w:jc w:val="both"/>
        <w:rPr>
          <w:rFonts w:eastAsia="Times New Roman"/>
          <w:szCs w:val="24"/>
        </w:rPr>
      </w:pPr>
      <w:r>
        <w:rPr>
          <w:rFonts w:eastAsia="Times New Roman"/>
          <w:szCs w:val="24"/>
        </w:rPr>
        <w:lastRenderedPageBreak/>
        <w:t xml:space="preserve">Γι’ αυτό πρέπει να δυναμώσει ο αγώνας για μια φιλολαϊκή ανάπτυξη με τον λαό στην </w:t>
      </w:r>
      <w:r>
        <w:rPr>
          <w:rFonts w:eastAsia="Times New Roman"/>
          <w:szCs w:val="24"/>
        </w:rPr>
        <w:t>εξουσία, όπου ο ελληνικός σιδηρόδρομος θα είναι λαϊκή περιουσία</w:t>
      </w:r>
      <w:r>
        <w:rPr>
          <w:rFonts w:eastAsia="Times New Roman"/>
          <w:szCs w:val="24"/>
        </w:rPr>
        <w:t>,</w:t>
      </w:r>
      <w:r>
        <w:rPr>
          <w:rFonts w:eastAsia="Times New Roman"/>
          <w:szCs w:val="24"/>
        </w:rPr>
        <w:t xml:space="preserve"> ενταγμένος σε ένα κεντρικό κρατικό φορέα μεταφορών</w:t>
      </w:r>
      <w:r>
        <w:rPr>
          <w:rFonts w:eastAsia="Times New Roman"/>
          <w:szCs w:val="24"/>
        </w:rPr>
        <w:t>,</w:t>
      </w:r>
      <w:r>
        <w:rPr>
          <w:rFonts w:eastAsia="Times New Roman"/>
          <w:szCs w:val="24"/>
        </w:rPr>
        <w:t xml:space="preserve"> που θα λειτουργεί με κριτήριο τις λαϊκές ανάγκες.</w:t>
      </w:r>
    </w:p>
    <w:p w14:paraId="2CD9BE51" w14:textId="77777777" w:rsidR="004439E9" w:rsidRDefault="0071404A">
      <w:pPr>
        <w:spacing w:after="0" w:line="600" w:lineRule="auto"/>
        <w:ind w:firstLine="720"/>
        <w:jc w:val="both"/>
        <w:rPr>
          <w:rFonts w:eastAsia="Times New Roman"/>
          <w:szCs w:val="24"/>
        </w:rPr>
      </w:pPr>
      <w:r>
        <w:rPr>
          <w:rFonts w:eastAsia="Times New Roman"/>
          <w:szCs w:val="24"/>
        </w:rPr>
        <w:t>Ευχαριστώ, κύριε Πρόεδρε.</w:t>
      </w:r>
    </w:p>
    <w:p w14:paraId="2CD9BE52" w14:textId="77777777" w:rsidR="004439E9" w:rsidRDefault="0071404A">
      <w:pPr>
        <w:spacing w:after="0" w:line="600" w:lineRule="auto"/>
        <w:ind w:firstLine="720"/>
        <w:jc w:val="both"/>
        <w:rPr>
          <w:rFonts w:eastAsia="Times New Roman"/>
          <w:bCs/>
          <w:szCs w:val="24"/>
        </w:rPr>
      </w:pPr>
      <w:r>
        <w:rPr>
          <w:rFonts w:eastAsia="Times New Roman"/>
          <w:b/>
          <w:bCs/>
          <w:szCs w:val="24"/>
        </w:rPr>
        <w:t xml:space="preserve">ΠΡΟΕΔΡΕΥΩΝ (Δημήτριος Κρεμαστινός): </w:t>
      </w:r>
      <w:r>
        <w:rPr>
          <w:rFonts w:eastAsia="Times New Roman"/>
          <w:bCs/>
          <w:szCs w:val="24"/>
        </w:rPr>
        <w:t>Και εγώ ευχαριστώ πολύ.</w:t>
      </w:r>
    </w:p>
    <w:p w14:paraId="2CD9BE53" w14:textId="77777777" w:rsidR="004439E9" w:rsidRDefault="0071404A">
      <w:pPr>
        <w:spacing w:after="0" w:line="600" w:lineRule="auto"/>
        <w:ind w:firstLine="720"/>
        <w:jc w:val="both"/>
        <w:rPr>
          <w:rFonts w:eastAsia="Times New Roman"/>
          <w:szCs w:val="24"/>
        </w:rPr>
      </w:pPr>
      <w:r>
        <w:rPr>
          <w:rFonts w:eastAsia="Times New Roman"/>
          <w:bCs/>
          <w:szCs w:val="24"/>
        </w:rPr>
        <w:t>Τον</w:t>
      </w:r>
      <w:r>
        <w:rPr>
          <w:rFonts w:eastAsia="Times New Roman"/>
          <w:bCs/>
          <w:szCs w:val="24"/>
        </w:rPr>
        <w:t xml:space="preserve"> λόγο έχει η ειδική αγορήτρια του Ποταμιού, η κ. Μάρκου.</w:t>
      </w:r>
    </w:p>
    <w:p w14:paraId="2CD9BE54"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Ευχαριστώ πολύ, κύριε Πρόεδρε.</w:t>
      </w:r>
    </w:p>
    <w:p w14:paraId="2CD9BE55" w14:textId="77777777" w:rsidR="004439E9" w:rsidRDefault="0071404A">
      <w:pPr>
        <w:spacing w:after="0" w:line="600" w:lineRule="auto"/>
        <w:ind w:firstLine="720"/>
        <w:jc w:val="both"/>
        <w:rPr>
          <w:rFonts w:eastAsia="Times New Roman"/>
          <w:szCs w:val="24"/>
        </w:rPr>
      </w:pPr>
      <w:r>
        <w:rPr>
          <w:rFonts w:eastAsia="Times New Roman"/>
          <w:szCs w:val="24"/>
        </w:rPr>
        <w:t xml:space="preserve">Κυρίες και κύριοι Βουλευτές, συζητούμε σήμερα ένα κατεπείγον νομοσχέδιο του Υπουργείου Υποδομών, Μεταφορών και Δικτύων. Κατεπείγον μόνο κατ’ επίφαση, αφού η ενσωμάτωση της </w:t>
      </w:r>
      <w:r>
        <w:rPr>
          <w:rFonts w:eastAsia="Times New Roman"/>
          <w:szCs w:val="24"/>
        </w:rPr>
        <w:t>ο</w:t>
      </w:r>
      <w:r>
        <w:rPr>
          <w:rFonts w:eastAsia="Times New Roman"/>
          <w:szCs w:val="24"/>
        </w:rPr>
        <w:t xml:space="preserve">δηγίας εκκρεμεί πάνω από ένα χρόνο, ενώ το νομοσχέδιο έχει βγει σε διαβούλευση στα </w:t>
      </w:r>
      <w:r>
        <w:rPr>
          <w:rFonts w:eastAsia="Times New Roman"/>
          <w:szCs w:val="24"/>
        </w:rPr>
        <w:t>τέλη Απριλίου.</w:t>
      </w:r>
    </w:p>
    <w:p w14:paraId="2CD9BE56" w14:textId="77777777" w:rsidR="004439E9" w:rsidRDefault="0071404A">
      <w:pPr>
        <w:spacing w:after="0" w:line="600" w:lineRule="auto"/>
        <w:ind w:firstLine="720"/>
        <w:jc w:val="both"/>
        <w:rPr>
          <w:rFonts w:eastAsia="Times New Roman"/>
          <w:szCs w:val="24"/>
        </w:rPr>
      </w:pPr>
      <w:r>
        <w:rPr>
          <w:rFonts w:eastAsia="Times New Roman"/>
          <w:szCs w:val="24"/>
        </w:rPr>
        <w:t>Αυτήν την εβδομάδα μόνο</w:t>
      </w:r>
      <w:r>
        <w:rPr>
          <w:rFonts w:eastAsia="Times New Roman"/>
          <w:szCs w:val="24"/>
        </w:rPr>
        <w:t>,</w:t>
      </w:r>
      <w:r>
        <w:rPr>
          <w:rFonts w:eastAsia="Times New Roman"/>
          <w:szCs w:val="24"/>
        </w:rPr>
        <w:t xml:space="preserve"> συζητούμε είτε στην Ολομέλεια είτε στις </w:t>
      </w:r>
      <w:r>
        <w:rPr>
          <w:rFonts w:eastAsia="Times New Roman"/>
          <w:szCs w:val="24"/>
        </w:rPr>
        <w:t xml:space="preserve">επιτροπές </w:t>
      </w:r>
      <w:r>
        <w:rPr>
          <w:rFonts w:eastAsia="Times New Roman"/>
          <w:szCs w:val="24"/>
        </w:rPr>
        <w:t>επτά νομοσχέδια. Χθες το βράδυ καταθέσατε νομοσχέδιο τριών χιλιάδων σελίδων. Από ό,τι μαθαίνω</w:t>
      </w:r>
      <w:r>
        <w:rPr>
          <w:rFonts w:eastAsia="Times New Roman"/>
          <w:szCs w:val="24"/>
        </w:rPr>
        <w:t>,</w:t>
      </w:r>
      <w:r>
        <w:rPr>
          <w:rFonts w:eastAsia="Times New Roman"/>
          <w:szCs w:val="24"/>
        </w:rPr>
        <w:t xml:space="preserve"> τις επόμενες δύο </w:t>
      </w:r>
      <w:r>
        <w:rPr>
          <w:rFonts w:eastAsia="Times New Roman"/>
          <w:szCs w:val="24"/>
        </w:rPr>
        <w:lastRenderedPageBreak/>
        <w:t>εβδομάδες θα έρθουν άλλα πέντε νομοσχέδια για να ψηφισ</w:t>
      </w:r>
      <w:r>
        <w:rPr>
          <w:rFonts w:eastAsia="Times New Roman"/>
          <w:szCs w:val="24"/>
        </w:rPr>
        <w:t>τούν. Την προηγούμενη εβδομάδα, όμως, η Ολομέλεια συνεδρίασε μόνο την Πέμπτη για την πρόταση νόμου του ΚΚΕ, την αμέσως προηγούμενη επίσης μια μέρα, την εβδομάδα μετά του Αγίου Πνεύματος πάλι μια μέρα. Για να μην θυμίσω τις εβδομάδες που πέρασαν χωρίς να συ</w:t>
      </w:r>
      <w:r>
        <w:rPr>
          <w:rFonts w:eastAsia="Times New Roman"/>
          <w:szCs w:val="24"/>
        </w:rPr>
        <w:t>ζητηθεί ούτε ένα νομοσχέδιο.</w:t>
      </w:r>
    </w:p>
    <w:p w14:paraId="2CD9BE57" w14:textId="77777777" w:rsidR="004439E9" w:rsidRDefault="0071404A">
      <w:pPr>
        <w:spacing w:after="0" w:line="600" w:lineRule="auto"/>
        <w:ind w:firstLine="720"/>
        <w:jc w:val="both"/>
        <w:rPr>
          <w:rFonts w:eastAsia="Times New Roman"/>
          <w:szCs w:val="24"/>
        </w:rPr>
      </w:pPr>
      <w:r>
        <w:rPr>
          <w:rFonts w:eastAsia="Times New Roman"/>
          <w:szCs w:val="24"/>
        </w:rPr>
        <w:t>Ενημερώθηκα, επίσης, ότι δεν θα κατατίθενται νέες επίκαιρες ερωτήσεις για να συζητηθούν μέχρι και το κλείσιμο της Βουλής, γιατί θα συζητηθούν όλες αυτές που έχουν αναβληθεί</w:t>
      </w:r>
      <w:r>
        <w:rPr>
          <w:rFonts w:eastAsia="Times New Roman"/>
          <w:szCs w:val="24"/>
        </w:rPr>
        <w:t>,</w:t>
      </w:r>
      <w:r>
        <w:rPr>
          <w:rFonts w:eastAsia="Times New Roman"/>
          <w:szCs w:val="24"/>
        </w:rPr>
        <w:t xml:space="preserve"> λόγω του δικού σας </w:t>
      </w:r>
      <w:r>
        <w:rPr>
          <w:rFonts w:eastAsia="Times New Roman"/>
          <w:szCs w:val="24"/>
        </w:rPr>
        <w:t xml:space="preserve">προγραμματισμού. Και μην ακούσω ότι τάχα παραπονιόμαστε, επειδή η Βουλή λειτουργεί. Από την αρχή του μήνα έχουν ψηφιστεί ακριβώς δύο νόμοι. Υπάρχει, λοιπόν, άπλετος χρόνος για κανονικές διαδικασίες. </w:t>
      </w:r>
    </w:p>
    <w:p w14:paraId="2CD9BE58" w14:textId="77777777" w:rsidR="004439E9" w:rsidRDefault="0071404A">
      <w:pPr>
        <w:spacing w:after="0" w:line="600" w:lineRule="auto"/>
        <w:ind w:firstLine="720"/>
        <w:jc w:val="both"/>
        <w:rPr>
          <w:rFonts w:eastAsia="Times New Roman"/>
          <w:szCs w:val="24"/>
        </w:rPr>
      </w:pPr>
      <w:r>
        <w:rPr>
          <w:rFonts w:eastAsia="Times New Roman"/>
          <w:szCs w:val="24"/>
        </w:rPr>
        <w:t>Βέβαια, ξέρουμε ποιος χαίρεται στην αναμπουμπούλα, διότι</w:t>
      </w:r>
      <w:r>
        <w:rPr>
          <w:rFonts w:eastAsia="Times New Roman"/>
          <w:szCs w:val="24"/>
        </w:rPr>
        <w:t xml:space="preserve"> μέσα στον χαμό των νομοσχεδίων και των τροπολογιών, των ασφυκτικών προθεσμιών συζήτησης και του κακού προγραμματισμού δεν είναι δύσκολο να περάσουν και διάφορες περίεργες ρυθμίσεις, όπως για παράδειγμα η χθεσινή τροπολογία</w:t>
      </w:r>
      <w:r>
        <w:rPr>
          <w:rFonts w:eastAsia="Times New Roman"/>
          <w:szCs w:val="24"/>
        </w:rPr>
        <w:t>,</w:t>
      </w:r>
      <w:r>
        <w:rPr>
          <w:rFonts w:eastAsia="Times New Roman"/>
          <w:szCs w:val="24"/>
        </w:rPr>
        <w:t xml:space="preserve"> της τελευταίας στιγμής</w:t>
      </w:r>
      <w:r>
        <w:rPr>
          <w:rFonts w:eastAsia="Times New Roman"/>
          <w:szCs w:val="24"/>
        </w:rPr>
        <w:t>,</w:t>
      </w:r>
      <w:r>
        <w:rPr>
          <w:rFonts w:eastAsia="Times New Roman"/>
          <w:szCs w:val="24"/>
        </w:rPr>
        <w:t xml:space="preserve"> για του</w:t>
      </w:r>
      <w:r>
        <w:rPr>
          <w:rFonts w:eastAsia="Times New Roman"/>
          <w:szCs w:val="24"/>
        </w:rPr>
        <w:t xml:space="preserve">ς επίκουρους γιατρούς στα στρατιωτικά νοσοκομεία. </w:t>
      </w:r>
    </w:p>
    <w:p w14:paraId="2CD9BE59" w14:textId="77777777" w:rsidR="004439E9" w:rsidRDefault="0071404A">
      <w:pPr>
        <w:spacing w:after="0" w:line="600" w:lineRule="auto"/>
        <w:ind w:firstLine="720"/>
        <w:jc w:val="both"/>
        <w:rPr>
          <w:rFonts w:eastAsia="Times New Roman"/>
          <w:szCs w:val="24"/>
        </w:rPr>
      </w:pPr>
      <w:r>
        <w:rPr>
          <w:rFonts w:eastAsia="Times New Roman"/>
          <w:szCs w:val="24"/>
        </w:rPr>
        <w:lastRenderedPageBreak/>
        <w:t xml:space="preserve">Η στάση σας υπονομεύει το έργο της Εθνικής Αντιπροσωπείας, αποκλείει την δυνατότητα άμεσου κοινοβουλευτικού ελέγχου και δεν επιτρέπει στους Βουλευτές να είναι συνεπείς στις υποχρεώσεις </w:t>
      </w:r>
      <w:r>
        <w:rPr>
          <w:rFonts w:eastAsia="Times New Roman"/>
          <w:szCs w:val="24"/>
        </w:rPr>
        <w:t>τους,</w:t>
      </w:r>
      <w:r>
        <w:rPr>
          <w:rFonts w:eastAsia="Times New Roman"/>
          <w:szCs w:val="24"/>
        </w:rPr>
        <w:t xml:space="preserve"> τόσο εντός Κοι</w:t>
      </w:r>
      <w:r>
        <w:rPr>
          <w:rFonts w:eastAsia="Times New Roman"/>
          <w:szCs w:val="24"/>
        </w:rPr>
        <w:t>νοβουλίου, όσο και στις περιφέρειές τους. Καλώ και το Προεδρείο να διαφυλάξει με κάποιον τρόπο το κύρος της λειτουργίας του Κοινοβουλίου.</w:t>
      </w:r>
    </w:p>
    <w:p w14:paraId="2CD9BE5A" w14:textId="77777777" w:rsidR="004439E9" w:rsidRDefault="0071404A">
      <w:pPr>
        <w:spacing w:after="0" w:line="600" w:lineRule="auto"/>
        <w:ind w:firstLine="720"/>
        <w:jc w:val="both"/>
        <w:rPr>
          <w:rFonts w:eastAsia="Times New Roman"/>
          <w:szCs w:val="24"/>
        </w:rPr>
      </w:pPr>
      <w:r>
        <w:rPr>
          <w:rFonts w:eastAsia="Times New Roman"/>
          <w:szCs w:val="24"/>
        </w:rPr>
        <w:t xml:space="preserve">Συνεχίζω επί του νομοσχεδίου. Όπως είπα και χθες, πράγματι, το νομοσχέδιο δεν αφορά άμεσα το θέμα της ιδιωτικοποίησης </w:t>
      </w:r>
      <w:r>
        <w:rPr>
          <w:rFonts w:eastAsia="Times New Roman"/>
          <w:szCs w:val="24"/>
        </w:rPr>
        <w:t xml:space="preserve">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πραγματεύεται την ενσωμάτωση της </w:t>
      </w:r>
      <w:r>
        <w:rPr>
          <w:rFonts w:eastAsia="Times New Roman"/>
          <w:szCs w:val="24"/>
        </w:rPr>
        <w:t xml:space="preserve">οδηγίας </w:t>
      </w:r>
      <w:r>
        <w:rPr>
          <w:rFonts w:eastAsia="Times New Roman"/>
          <w:szCs w:val="24"/>
        </w:rPr>
        <w:t xml:space="preserve">2012/34/ΕΕ, που ουσιαστικά κωδικοποιεί και αποσαφηνίζει τις </w:t>
      </w:r>
      <w:r>
        <w:rPr>
          <w:rFonts w:eastAsia="Times New Roman"/>
          <w:szCs w:val="24"/>
        </w:rPr>
        <w:t xml:space="preserve">οδηγίες </w:t>
      </w:r>
      <w:r>
        <w:rPr>
          <w:rFonts w:eastAsia="Times New Roman"/>
          <w:szCs w:val="24"/>
        </w:rPr>
        <w:t xml:space="preserve">που ανήκαν στην πρώτη δέσμη μέτρων για τον ενιαίο ευρωπαϊκό σιδηροδρομικό χώρο. </w:t>
      </w:r>
    </w:p>
    <w:p w14:paraId="2CD9BE5B" w14:textId="77777777" w:rsidR="004439E9" w:rsidRDefault="0071404A">
      <w:pPr>
        <w:spacing w:after="0" w:line="600" w:lineRule="auto"/>
        <w:jc w:val="both"/>
        <w:rPr>
          <w:rFonts w:eastAsia="Times New Roman"/>
          <w:szCs w:val="24"/>
        </w:rPr>
      </w:pPr>
      <w:r>
        <w:rPr>
          <w:rFonts w:eastAsia="Times New Roman"/>
          <w:szCs w:val="24"/>
        </w:rPr>
        <w:t xml:space="preserve">Η </w:t>
      </w:r>
      <w:r>
        <w:rPr>
          <w:rFonts w:eastAsia="Times New Roman"/>
          <w:szCs w:val="24"/>
        </w:rPr>
        <w:t>οδηγία</w:t>
      </w:r>
      <w:r>
        <w:rPr>
          <w:rFonts w:eastAsia="Times New Roman"/>
          <w:szCs w:val="24"/>
        </w:rPr>
        <w:t xml:space="preserve"> προωθεί την ενοποίηση του καθεστώτος διαχ</w:t>
      </w:r>
      <w:r>
        <w:rPr>
          <w:rFonts w:eastAsia="Times New Roman"/>
          <w:szCs w:val="24"/>
        </w:rPr>
        <w:t xml:space="preserve">είρισης και λειτουργίας του ευρωπαϊκού σιδηροδρομικού δικτύου και το άνοιγμα της σχετικής αγοράς, εναρμονίζοντας τους κανόνες των κρατών-μελών, περιλαμβάνει βασικές αρχές για τη διαχείριση των σιδηροδρομικών μεταφορών, καθώς και τα κριτήρια </w:t>
      </w:r>
      <w:r>
        <w:rPr>
          <w:rFonts w:eastAsia="Times New Roman"/>
          <w:szCs w:val="24"/>
        </w:rPr>
        <w:lastRenderedPageBreak/>
        <w:t>για την αδειοδό</w:t>
      </w:r>
      <w:r>
        <w:rPr>
          <w:rFonts w:eastAsia="Times New Roman"/>
          <w:szCs w:val="24"/>
        </w:rPr>
        <w:t>τηση των σιδηροδρομικών επιχειρήσεων.</w:t>
      </w:r>
      <w:r>
        <w:rPr>
          <w:rFonts w:eastAsia="Times New Roman"/>
          <w:szCs w:val="24"/>
        </w:rPr>
        <w:t xml:space="preserve"> </w:t>
      </w:r>
      <w:r>
        <w:rPr>
          <w:rFonts w:eastAsia="Times New Roman"/>
          <w:szCs w:val="24"/>
        </w:rPr>
        <w:t>Αναφέρεται, επίσης, στις αρχές και στις διαδικασίες καθορισμού και είσπραξης των τελών υποδομής και για την κατανομή της χωρητικότητας υποδομής.</w:t>
      </w:r>
    </w:p>
    <w:p w14:paraId="2CD9BE5C" w14:textId="77777777" w:rsidR="004439E9" w:rsidRDefault="0071404A">
      <w:pPr>
        <w:spacing w:after="0" w:line="600" w:lineRule="auto"/>
        <w:ind w:firstLine="720"/>
        <w:jc w:val="both"/>
        <w:rPr>
          <w:rFonts w:eastAsia="Times New Roman"/>
          <w:szCs w:val="24"/>
        </w:rPr>
      </w:pPr>
      <w:r>
        <w:rPr>
          <w:rFonts w:eastAsia="Times New Roman"/>
          <w:szCs w:val="24"/>
        </w:rPr>
        <w:t>Ιδιαίτερα σημαντικές είναι οι διατάξεις για τη ρυθμιστική εποπτεία που δι</w:t>
      </w:r>
      <w:r>
        <w:rPr>
          <w:rFonts w:eastAsia="Times New Roman"/>
          <w:szCs w:val="24"/>
        </w:rPr>
        <w:t xml:space="preserve">ασφαλίζουν την ανεξαρτησία της </w:t>
      </w:r>
      <w:r>
        <w:rPr>
          <w:rFonts w:eastAsia="Times New Roman"/>
          <w:szCs w:val="24"/>
        </w:rPr>
        <w:t>ρυθμιστικής αρχής</w:t>
      </w:r>
      <w:r>
        <w:rPr>
          <w:rFonts w:eastAsia="Times New Roman"/>
          <w:szCs w:val="24"/>
        </w:rPr>
        <w:t xml:space="preserve"> από πολιτικές παρεμβάσεις. Ταυτόχρονα, συστηματοποιούνται οι υποχρεώσεις του διαχειριστή του δικτύου και προετοιμάζεται το έδαφος για την τέταρτη δέσμη μέτρων</w:t>
      </w:r>
      <w:r>
        <w:rPr>
          <w:rFonts w:eastAsia="Times New Roman"/>
          <w:szCs w:val="24"/>
        </w:rPr>
        <w:t>,</w:t>
      </w:r>
      <w:r>
        <w:rPr>
          <w:rFonts w:eastAsia="Times New Roman"/>
          <w:szCs w:val="24"/>
        </w:rPr>
        <w:t xml:space="preserve"> που αναμένεται μέχρι το τέλος του έτους. </w:t>
      </w:r>
    </w:p>
    <w:p w14:paraId="2CD9BE5D" w14:textId="77777777" w:rsidR="004439E9" w:rsidRDefault="0071404A">
      <w:pPr>
        <w:spacing w:after="0" w:line="600" w:lineRule="auto"/>
        <w:ind w:firstLine="720"/>
        <w:jc w:val="both"/>
        <w:rPr>
          <w:rFonts w:eastAsia="Times New Roman"/>
          <w:szCs w:val="24"/>
        </w:rPr>
      </w:pPr>
      <w:r>
        <w:rPr>
          <w:rFonts w:eastAsia="Times New Roman"/>
          <w:szCs w:val="24"/>
        </w:rPr>
        <w:t>Η εφα</w:t>
      </w:r>
      <w:r>
        <w:rPr>
          <w:rFonts w:eastAsia="Times New Roman"/>
          <w:szCs w:val="24"/>
        </w:rPr>
        <w:t xml:space="preserve">ρμογή της </w:t>
      </w:r>
      <w:r>
        <w:rPr>
          <w:rFonts w:eastAsia="Times New Roman"/>
          <w:szCs w:val="24"/>
        </w:rPr>
        <w:t>οδηγίας</w:t>
      </w:r>
      <w:r>
        <w:rPr>
          <w:rFonts w:eastAsia="Times New Roman"/>
          <w:szCs w:val="24"/>
        </w:rPr>
        <w:t xml:space="preserve"> και η εμβάθυνση και ανάπτυξη του ενιαίου ευρωπαϊκού σιδηροδρομικού χώρου μπορεί να αποφέρει σημαντικά οφέλη για τις σιδηροδρομικές μεταφορές, ιδίως, τις εμπορευματικές, διευκολύνοντας με αυτόν τον τρόπο το σύνολο της παραγωγικής οικονομία</w:t>
      </w:r>
      <w:r>
        <w:rPr>
          <w:rFonts w:eastAsia="Times New Roman"/>
          <w:szCs w:val="24"/>
        </w:rPr>
        <w:t xml:space="preserve">ς. </w:t>
      </w:r>
    </w:p>
    <w:p w14:paraId="2CD9BE5E" w14:textId="77777777" w:rsidR="004439E9" w:rsidRDefault="0071404A">
      <w:pPr>
        <w:spacing w:after="0" w:line="600" w:lineRule="auto"/>
        <w:ind w:firstLine="720"/>
        <w:jc w:val="both"/>
        <w:rPr>
          <w:rFonts w:eastAsia="Times New Roman"/>
          <w:szCs w:val="24"/>
        </w:rPr>
      </w:pPr>
      <w:r>
        <w:rPr>
          <w:rFonts w:eastAsia="Times New Roman"/>
          <w:szCs w:val="24"/>
        </w:rPr>
        <w:lastRenderedPageBreak/>
        <w:t>Η ενσωμάτωση είναι κατά κύριο λόγο πιστή, αν και σε κάποια άρθρα έχετε παρεκκλίνει του κειμένου. Για παράδειγμα στο άρθρο 7, όπου θα ανατίθεται, λέτε, σε σιδηροδρομικές επιχειρήσεις η ευθύνη συμμετοχής στην ανάπτυξη της σιδηροδρομικής υποδομής με υπουρ</w:t>
      </w:r>
      <w:r>
        <w:rPr>
          <w:rFonts w:eastAsia="Times New Roman"/>
          <w:szCs w:val="24"/>
        </w:rPr>
        <w:t xml:space="preserve">γική απόφαση. Δηλαδή, εννοείτε ότι πέραν των τελών και της χρηματοδότησης, οι εταιρείες θα συμμετέχουν και με άλλους τρόπους; Λέει κάτι τέτοιο η </w:t>
      </w:r>
      <w:r>
        <w:rPr>
          <w:rFonts w:eastAsia="Times New Roman"/>
          <w:szCs w:val="24"/>
        </w:rPr>
        <w:t>οδηγία</w:t>
      </w:r>
      <w:r>
        <w:rPr>
          <w:rFonts w:eastAsia="Times New Roman"/>
          <w:szCs w:val="24"/>
        </w:rPr>
        <w:t>; Και με ποιον τρόπο θα γίνεται αυτή η συμμετοχή; Το συζητήσαμε και χθες και περιμένουμε κάποια νομοτεχνι</w:t>
      </w:r>
      <w:r>
        <w:rPr>
          <w:rFonts w:eastAsia="Times New Roman"/>
          <w:szCs w:val="24"/>
        </w:rPr>
        <w:t>κή βελτίωση.</w:t>
      </w:r>
    </w:p>
    <w:p w14:paraId="2CD9BE5F" w14:textId="77777777" w:rsidR="004439E9" w:rsidRDefault="0071404A">
      <w:pPr>
        <w:spacing w:after="0" w:line="600" w:lineRule="auto"/>
        <w:ind w:firstLine="720"/>
        <w:jc w:val="both"/>
        <w:rPr>
          <w:rFonts w:eastAsia="Times New Roman"/>
          <w:szCs w:val="24"/>
        </w:rPr>
      </w:pPr>
      <w:r>
        <w:rPr>
          <w:rFonts w:eastAsia="Times New Roman"/>
          <w:szCs w:val="24"/>
        </w:rPr>
        <w:t xml:space="preserve">Επίσης, στο άρθρο 9 που αφορά τη διαγραφή των χρεών του ΟΣΕ και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δόθηκαν χθες κάποιες εξηγήσεις, αλλά το ίδιο το νομοσχέδιο και η έκθεση του Γενικού Λογιστηρίου παραμένουν ελλιπείς. Αυτή δεν είναι μια διαφανής διαγραφή χρεών, όπ</w:t>
      </w:r>
      <w:r>
        <w:rPr>
          <w:rFonts w:eastAsia="Times New Roman"/>
          <w:szCs w:val="24"/>
        </w:rPr>
        <w:t>ως τιτλοφορείται το άρθρο.</w:t>
      </w:r>
    </w:p>
    <w:p w14:paraId="2CD9BE60" w14:textId="77777777" w:rsidR="004439E9" w:rsidRDefault="0071404A">
      <w:pPr>
        <w:spacing w:after="0" w:line="600" w:lineRule="auto"/>
        <w:ind w:firstLine="720"/>
        <w:jc w:val="both"/>
        <w:rPr>
          <w:rFonts w:eastAsia="Times New Roman"/>
          <w:szCs w:val="24"/>
        </w:rPr>
      </w:pPr>
      <w:r>
        <w:rPr>
          <w:rFonts w:eastAsia="Times New Roman"/>
          <w:szCs w:val="24"/>
        </w:rPr>
        <w:t>Σχετικά με το άρθρο 22</w:t>
      </w:r>
      <w:r>
        <w:rPr>
          <w:rFonts w:eastAsia="Times New Roman"/>
          <w:szCs w:val="24"/>
        </w:rPr>
        <w:t>,</w:t>
      </w:r>
      <w:r>
        <w:rPr>
          <w:rFonts w:eastAsia="Times New Roman"/>
          <w:szCs w:val="24"/>
        </w:rPr>
        <w:t xml:space="preserve"> που δεν είχαμε την ευκαιρία να συζητήσουμε και αφορά το σύστημα αστικής ευθύνης. Είναι θετικό ότι επιχειρείτε να εισάγετε ένα πλαίσιο, αλλά θα θέλαμε να μας πείτε με βάση ποια </w:t>
      </w:r>
      <w:r>
        <w:rPr>
          <w:rFonts w:eastAsia="Times New Roman"/>
          <w:szCs w:val="24"/>
        </w:rPr>
        <w:lastRenderedPageBreak/>
        <w:t>στοιχεία έχετε επιλέξει τα συ</w:t>
      </w:r>
      <w:r>
        <w:rPr>
          <w:rFonts w:eastAsia="Times New Roman"/>
          <w:szCs w:val="24"/>
        </w:rPr>
        <w:t>γκεκριμένα ποσά ως ελάχιστη ασφάλιση. Για παράδειγμα, το ένα εκατομμύριο ευρώ ανά περιστατικό για τα ομαδικά ατυχήματα.</w:t>
      </w:r>
    </w:p>
    <w:p w14:paraId="2CD9BE61" w14:textId="77777777" w:rsidR="004439E9" w:rsidRDefault="0071404A">
      <w:pPr>
        <w:spacing w:after="0" w:line="600" w:lineRule="auto"/>
        <w:ind w:firstLine="720"/>
        <w:jc w:val="both"/>
        <w:rPr>
          <w:rFonts w:eastAsia="Times New Roman"/>
          <w:szCs w:val="24"/>
        </w:rPr>
      </w:pPr>
      <w:r>
        <w:rPr>
          <w:rFonts w:eastAsia="Times New Roman"/>
          <w:szCs w:val="24"/>
        </w:rPr>
        <w:t xml:space="preserve">Η ενσωμάτωση της </w:t>
      </w:r>
      <w:r>
        <w:rPr>
          <w:rFonts w:eastAsia="Times New Roman"/>
          <w:szCs w:val="24"/>
        </w:rPr>
        <w:t>οδηγίας</w:t>
      </w:r>
      <w:r>
        <w:rPr>
          <w:rFonts w:eastAsia="Times New Roman"/>
          <w:szCs w:val="24"/>
        </w:rPr>
        <w:t xml:space="preserve"> μπορεί να είναι θετική, αλλά δεν αρκεί. Πρέπει να υπάρχει και θέληση και έλεγχος ότι ο αρμόδιος διαχειριστής, ε</w:t>
      </w:r>
      <w:r>
        <w:rPr>
          <w:rFonts w:eastAsia="Times New Roman"/>
          <w:szCs w:val="24"/>
        </w:rPr>
        <w:t xml:space="preserve">ν προκειμένω ο ΟΣΕ, θα ανταποκρίνεται στις υποχρεώσεις του. Πρέπει να υπάρχει η βεβαιότητα ότι το κράτος θα φροντίζει για την ασφαλή και ομαλή λειτουργία και τον εκσυγχρονισμό του σιδηροδρομικού δικτύου. </w:t>
      </w:r>
    </w:p>
    <w:p w14:paraId="2CD9BE62" w14:textId="77777777" w:rsidR="004439E9" w:rsidRDefault="0071404A">
      <w:pPr>
        <w:spacing w:after="0" w:line="600" w:lineRule="auto"/>
        <w:ind w:firstLine="720"/>
        <w:jc w:val="both"/>
        <w:rPr>
          <w:rFonts w:eastAsia="Times New Roman"/>
          <w:szCs w:val="24"/>
        </w:rPr>
      </w:pPr>
      <w:r>
        <w:rPr>
          <w:rFonts w:eastAsia="Times New Roman"/>
          <w:szCs w:val="24"/>
        </w:rPr>
        <w:t>Ο ΟΣΕ βουλιάζει υπό το βάρος των χρεών και των δανε</w:t>
      </w:r>
      <w:r>
        <w:rPr>
          <w:rFonts w:eastAsia="Times New Roman"/>
          <w:szCs w:val="24"/>
        </w:rPr>
        <w:t>ίων</w:t>
      </w:r>
      <w:r>
        <w:rPr>
          <w:rFonts w:eastAsia="Times New Roman"/>
          <w:szCs w:val="24"/>
        </w:rPr>
        <w:t>,</w:t>
      </w:r>
      <w:r>
        <w:rPr>
          <w:rFonts w:eastAsia="Times New Roman"/>
          <w:szCs w:val="24"/>
        </w:rPr>
        <w:t xml:space="preserve"> με σκάνδαλα που έχουν γίνει δημοσίως γνωστά, τα «μαύρα» βαγόνια</w:t>
      </w:r>
      <w:r>
        <w:rPr>
          <w:rFonts w:eastAsia="Times New Roman"/>
          <w:szCs w:val="24"/>
        </w:rPr>
        <w:t>,</w:t>
      </w:r>
      <w:r>
        <w:rPr>
          <w:rFonts w:eastAsia="Times New Roman"/>
          <w:szCs w:val="24"/>
        </w:rPr>
        <w:t xml:space="preserve"> χωρίς φορτωτικές, τις πλασματικές υπερωρίες, τις απευθείας αναθέσεις, τα ανείσπρακτα μισθώματα. </w:t>
      </w:r>
    </w:p>
    <w:p w14:paraId="2CD9BE63" w14:textId="77777777" w:rsidR="004439E9" w:rsidRDefault="0071404A">
      <w:pPr>
        <w:spacing w:after="0" w:line="600" w:lineRule="auto"/>
        <w:ind w:firstLine="720"/>
        <w:jc w:val="both"/>
        <w:rPr>
          <w:rFonts w:eastAsia="Times New Roman"/>
          <w:szCs w:val="24"/>
        </w:rPr>
      </w:pPr>
      <w:r>
        <w:rPr>
          <w:rFonts w:eastAsia="Times New Roman"/>
          <w:szCs w:val="24"/>
        </w:rPr>
        <w:t>Μπορεί, άραγε, να ανταποκριθεί στον ρόλο του αυτό και με ποιον τρόπο το κράτος θα τον στη</w:t>
      </w:r>
      <w:r>
        <w:rPr>
          <w:rFonts w:eastAsia="Times New Roman"/>
          <w:szCs w:val="24"/>
        </w:rPr>
        <w:t xml:space="preserve">ρίξει; Πού είναι η πενταετής στρατηγική ανάπτυξης της σιδηροδρομικής υποδομής του Υπουργείου σας; Πού </w:t>
      </w:r>
      <w:r>
        <w:rPr>
          <w:rFonts w:eastAsia="Times New Roman"/>
          <w:szCs w:val="24"/>
        </w:rPr>
        <w:lastRenderedPageBreak/>
        <w:t xml:space="preserve">είναι το επιχειρησιακό σχέδιο του ΟΣΕ; Έπρεπε να έχουν υποβληθεί από τον Δεκέμβριο του 2014 και ακόμα περιμένουμε. </w:t>
      </w:r>
    </w:p>
    <w:p w14:paraId="2CD9BE64" w14:textId="77777777" w:rsidR="004439E9" w:rsidRDefault="0071404A">
      <w:pPr>
        <w:spacing w:after="0" w:line="600" w:lineRule="auto"/>
        <w:ind w:firstLine="720"/>
        <w:jc w:val="both"/>
        <w:rPr>
          <w:rFonts w:eastAsia="Times New Roman"/>
          <w:szCs w:val="24"/>
        </w:rPr>
      </w:pPr>
      <w:r>
        <w:rPr>
          <w:rFonts w:eastAsia="Times New Roman"/>
          <w:szCs w:val="24"/>
        </w:rPr>
        <w:t>Όσο για το ίδιο το δίκτυο –το είπα και</w:t>
      </w:r>
      <w:r>
        <w:rPr>
          <w:rFonts w:eastAsia="Times New Roman"/>
          <w:szCs w:val="24"/>
        </w:rPr>
        <w:t xml:space="preserve"> χθες- 2,2 εκατομμύρια ευρώ ήταν η ζημιά για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από την κατάληψη της σιδηροδρομικής γραμμής στην Ειδομένη, που η Κυβέρνηση παρακολουθούσε άπραγη και άλλο ενάμισι εκατομμύριο ευρώ από την καθίζηση στο πρόχωμα. Όλα αυτά μόνο για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Δεν υπολογίζω τις ζημιές για τις επιχειρήσεις που αναγκάζονταν να βρουν εναλλακτικούς δρόμους ή να χάνουν συμβόλαια. </w:t>
      </w:r>
    </w:p>
    <w:p w14:paraId="2CD9BE65" w14:textId="77777777" w:rsidR="004439E9" w:rsidRDefault="0071404A">
      <w:pPr>
        <w:spacing w:after="0" w:line="600" w:lineRule="auto"/>
        <w:ind w:firstLine="720"/>
        <w:jc w:val="both"/>
        <w:rPr>
          <w:rFonts w:eastAsia="Times New Roman"/>
          <w:szCs w:val="24"/>
        </w:rPr>
      </w:pPr>
      <w:r>
        <w:rPr>
          <w:rFonts w:eastAsia="Times New Roman"/>
          <w:szCs w:val="24"/>
        </w:rPr>
        <w:t xml:space="preserve">Άρα, για ποια διαχείριση και συντήρηση του δικτύου μιλάμε; Μπορούμε υπό αυτές τις συνθήκες να ενταχθούμε πραγματικά σε ένα πανευρωπαϊκό </w:t>
      </w:r>
      <w:r>
        <w:rPr>
          <w:rFonts w:eastAsia="Times New Roman"/>
          <w:szCs w:val="24"/>
        </w:rPr>
        <w:t xml:space="preserve">σιδηροδρομικό δίκτυο; </w:t>
      </w:r>
    </w:p>
    <w:p w14:paraId="2CD9BE66" w14:textId="77777777" w:rsidR="004439E9" w:rsidRDefault="0071404A">
      <w:pPr>
        <w:spacing w:after="0" w:line="600" w:lineRule="auto"/>
        <w:ind w:firstLine="720"/>
        <w:jc w:val="both"/>
        <w:rPr>
          <w:rFonts w:eastAsia="Times New Roman"/>
          <w:szCs w:val="24"/>
        </w:rPr>
      </w:pPr>
      <w:r>
        <w:rPr>
          <w:rFonts w:eastAsia="Times New Roman"/>
          <w:szCs w:val="24"/>
        </w:rPr>
        <w:t xml:space="preserve">Αντιλαμβάνεστε ότι όλοι αυτοί οι παράγοντες επηρέασαν σίγουρα τη διαδικασία δημοπράτησης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αλλά και την τελική προσφορά</w:t>
      </w:r>
      <w:r>
        <w:rPr>
          <w:rFonts w:eastAsia="Times New Roman"/>
          <w:szCs w:val="24"/>
        </w:rPr>
        <w:t>,</w:t>
      </w:r>
      <w:r>
        <w:rPr>
          <w:rFonts w:eastAsia="Times New Roman"/>
          <w:szCs w:val="24"/>
        </w:rPr>
        <w:t xml:space="preserve"> που φυσικά συνυπολογίζει όλα αυτά τα ρίσκα. Το χαμηλό </w:t>
      </w:r>
      <w:r>
        <w:rPr>
          <w:rFonts w:eastAsia="Times New Roman"/>
          <w:szCs w:val="24"/>
        </w:rPr>
        <w:lastRenderedPageBreak/>
        <w:t>αντίτιμο της ιδιωτικοποίησης είναι μικρότερο</w:t>
      </w:r>
      <w:r>
        <w:rPr>
          <w:rFonts w:eastAsia="Times New Roman"/>
          <w:szCs w:val="24"/>
        </w:rPr>
        <w:t xml:space="preserve"> κατά 5 εκατομμύρια ευρώ από την ετήσια τακτική επιχορήγηση των 50 εκατομμυρίων ευρώ</w:t>
      </w:r>
      <w:r>
        <w:rPr>
          <w:rFonts w:eastAsia="Times New Roman"/>
          <w:szCs w:val="24"/>
        </w:rPr>
        <w:t>,</w:t>
      </w:r>
      <w:r>
        <w:rPr>
          <w:rFonts w:eastAsia="Times New Roman"/>
          <w:szCs w:val="24"/>
        </w:rPr>
        <w:t xml:space="preserve"> που θα λαμβάνει η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μέχρι το 2020 για την παροχή δημόσιας υπηρεσίας. Είναι πολύ λιγότερο και από τα 300 εκατομμύρια ευρώ, που βέβαια ως εκτιμήσεις υπήρχαν μόνο π</w:t>
      </w:r>
      <w:r>
        <w:rPr>
          <w:rFonts w:eastAsia="Times New Roman"/>
          <w:szCs w:val="24"/>
        </w:rPr>
        <w:t>ριν από ενάμιση χρόνο</w:t>
      </w:r>
      <w:r>
        <w:rPr>
          <w:rFonts w:eastAsia="Times New Roman"/>
          <w:szCs w:val="24"/>
        </w:rPr>
        <w:t>,</w:t>
      </w:r>
      <w:r>
        <w:rPr>
          <w:rFonts w:eastAsia="Times New Roman"/>
          <w:szCs w:val="24"/>
        </w:rPr>
        <w:t xml:space="preserve"> αλλά είχαν χαρακτηριστεί από τον κ. Σταθάκη ως προκλητικά χαμηλή τιμή. </w:t>
      </w:r>
    </w:p>
    <w:p w14:paraId="2CD9BE67" w14:textId="77777777" w:rsidR="004439E9" w:rsidRDefault="0071404A">
      <w:pPr>
        <w:spacing w:after="0" w:line="600" w:lineRule="auto"/>
        <w:ind w:firstLine="720"/>
        <w:jc w:val="both"/>
        <w:rPr>
          <w:rFonts w:eastAsia="Times New Roman"/>
          <w:szCs w:val="24"/>
        </w:rPr>
      </w:pPr>
      <w:r>
        <w:rPr>
          <w:rFonts w:eastAsia="Times New Roman"/>
          <w:szCs w:val="24"/>
        </w:rPr>
        <w:t>Εν πάση περιπτώσει, πλέον, η αγορά αρχίζει να ανοίγει και αυτό είναι το θετικό. Ήδη υπάρχουν δύο ιδιώτες</w:t>
      </w:r>
      <w:r>
        <w:rPr>
          <w:rFonts w:eastAsia="Times New Roman"/>
          <w:szCs w:val="24"/>
        </w:rPr>
        <w:t>,</w:t>
      </w:r>
      <w:r>
        <w:rPr>
          <w:rFonts w:eastAsia="Times New Roman"/>
          <w:szCs w:val="24"/>
        </w:rPr>
        <w:t xml:space="preserve"> που έχουν λάβει άδεια, ενώ και η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περνά πια σ</w:t>
      </w:r>
      <w:r>
        <w:rPr>
          <w:rFonts w:eastAsia="Times New Roman"/>
          <w:szCs w:val="24"/>
        </w:rPr>
        <w:t>ε ιδιωτικά χέρια, αν και ιταλικά. Ξέρετε, το θέμα δεν είναι εθνικιστικό, απλώς καταδεικνύει το γεγονός ότι με ευθύνη του πολιτικού συστήματος συνολικά δεν υπάρχουν σήμερα εγχώριοι επιχειρηματίες που θα μπορούσαν να αναλάβουν τον εκσυγχρονισμό των ημιδημόσι</w:t>
      </w:r>
      <w:r>
        <w:rPr>
          <w:rFonts w:eastAsia="Times New Roman"/>
          <w:szCs w:val="24"/>
        </w:rPr>
        <w:t xml:space="preserve">ων αγαθών και υποδομών, όπως τα λιμάνια, τα αεροδρόμια και τις σιδηροδρομικές μεταφορές. </w:t>
      </w:r>
    </w:p>
    <w:p w14:paraId="2CD9BE68" w14:textId="77777777" w:rsidR="004439E9" w:rsidRDefault="0071404A">
      <w:pPr>
        <w:spacing w:after="0" w:line="600" w:lineRule="auto"/>
        <w:ind w:firstLine="720"/>
        <w:jc w:val="both"/>
        <w:rPr>
          <w:rFonts w:eastAsia="Times New Roman"/>
          <w:szCs w:val="24"/>
        </w:rPr>
      </w:pPr>
      <w:r>
        <w:rPr>
          <w:rFonts w:eastAsia="Times New Roman"/>
          <w:szCs w:val="24"/>
        </w:rPr>
        <w:lastRenderedPageBreak/>
        <w:t xml:space="preserve">Δυστυχώς, κανείς δεν διείδε από την αρχή ότι οι δημόσιες επενδύσεις έπρεπε να ενσωματώσουν τον ΟΣΕ, και πλέον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στις συνδυασμένες μεταφορές. Κακά τα ψέμ</w:t>
      </w:r>
      <w:r>
        <w:rPr>
          <w:rFonts w:eastAsia="Times New Roman"/>
          <w:szCs w:val="24"/>
        </w:rPr>
        <w:t xml:space="preserve">ατα, ο σιδηρόδρομος, κανονικά, θα έπρεπε κατά 90% να μεταφέρει εμπορεύματα και να εξυπηρετεί τις εξαγωγές, υπηρετώντας το παραγωγικό δυναμικό της χώρας. </w:t>
      </w:r>
    </w:p>
    <w:p w14:paraId="2CD9BE69" w14:textId="77777777" w:rsidR="004439E9" w:rsidRDefault="0071404A">
      <w:pPr>
        <w:spacing w:after="0" w:line="600" w:lineRule="auto"/>
        <w:ind w:firstLine="720"/>
        <w:jc w:val="both"/>
        <w:rPr>
          <w:rFonts w:eastAsia="Times New Roman"/>
          <w:szCs w:val="24"/>
        </w:rPr>
      </w:pPr>
      <w:r>
        <w:rPr>
          <w:rFonts w:eastAsia="Times New Roman"/>
          <w:szCs w:val="24"/>
        </w:rPr>
        <w:t>Ακόμα και σήμερα τα προβλήματα αυτά υπάρχουν. Αναπόφευκτα, λοιπόν, και λόγω της συγκυρίας, γίνεται η σ</w:t>
      </w:r>
      <w:r>
        <w:rPr>
          <w:rFonts w:eastAsia="Times New Roman"/>
          <w:szCs w:val="24"/>
        </w:rPr>
        <w:t xml:space="preserve">ύνδεση με την αποκρατικοποίηση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δυστυχώς. Το είπα και χθες, η ιστορία με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είναι η ναυαρχίδα της αποτυχίας, αλλά και των παθογενειών της χώρας. Οι καθυστερήσεις, οι παλινωδίες, όπως το θέμα της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η απροθυμία στην προώθηση</w:t>
      </w:r>
      <w:r>
        <w:rPr>
          <w:rFonts w:eastAsia="Times New Roman"/>
          <w:szCs w:val="24"/>
        </w:rPr>
        <w:t xml:space="preserve"> των αποκρατικοποιήσεων, αλλά και το γενικότερο κλίμα ανασφάλειας και έλλειψης πολιτικής σταθερότητας, είναι παράγοντες που πλήττουν καθημερινά την αξία της περιουσίας του δημοσίου. </w:t>
      </w:r>
    </w:p>
    <w:p w14:paraId="2CD9BE6A" w14:textId="77777777" w:rsidR="004439E9" w:rsidRDefault="0071404A">
      <w:pPr>
        <w:spacing w:after="0" w:line="600" w:lineRule="auto"/>
        <w:ind w:firstLine="720"/>
        <w:jc w:val="both"/>
        <w:rPr>
          <w:rFonts w:eastAsia="Times New Roman"/>
          <w:szCs w:val="24"/>
        </w:rPr>
      </w:pPr>
      <w:r>
        <w:rPr>
          <w:rFonts w:eastAsia="Times New Roman"/>
          <w:szCs w:val="24"/>
        </w:rPr>
        <w:lastRenderedPageBreak/>
        <w:t>Η κάθε αποκρατικοποίηση γίνεται πια με τρόπο, σε χρόνο και υπό συνθήκες ό</w:t>
      </w:r>
      <w:r>
        <w:rPr>
          <w:rFonts w:eastAsia="Times New Roman"/>
          <w:szCs w:val="24"/>
        </w:rPr>
        <w:t>που ούτε οι στόχοι επιτυγχάνονται ούτε η τρύπα του χρέους κλείνει. Και πρέπει, επιτέλους, και εσείς να αναλάβετε τις ευθύνες σας, να αναλάβετε την ιδιοκτησία του δικού σας μνημονίου και να προχωρήσετε στις ενέργειες που συμφωνήσατε.</w:t>
      </w:r>
    </w:p>
    <w:p w14:paraId="2CD9BE6B" w14:textId="77777777" w:rsidR="004439E9" w:rsidRDefault="0071404A">
      <w:pPr>
        <w:spacing w:after="0" w:line="600" w:lineRule="auto"/>
        <w:ind w:firstLine="720"/>
        <w:jc w:val="both"/>
        <w:rPr>
          <w:rFonts w:eastAsia="Times New Roman"/>
          <w:szCs w:val="24"/>
        </w:rPr>
      </w:pPr>
      <w:r>
        <w:rPr>
          <w:rFonts w:eastAsia="Times New Roman"/>
          <w:szCs w:val="24"/>
        </w:rPr>
        <w:t>Δ</w:t>
      </w:r>
      <w:r>
        <w:rPr>
          <w:rFonts w:eastAsia="Times New Roman"/>
          <w:szCs w:val="24"/>
        </w:rPr>
        <w:t xml:space="preserve">εν υπάρχουν </w:t>
      </w:r>
      <w:r>
        <w:rPr>
          <w:rFonts w:eastAsia="Times New Roman"/>
          <w:szCs w:val="24"/>
        </w:rPr>
        <w:t xml:space="preserve">πλέον </w:t>
      </w:r>
      <w:r>
        <w:rPr>
          <w:rFonts w:eastAsia="Times New Roman"/>
          <w:szCs w:val="24"/>
        </w:rPr>
        <w:t>ούτε</w:t>
      </w:r>
      <w:r>
        <w:rPr>
          <w:rFonts w:eastAsia="Times New Roman"/>
          <w:szCs w:val="24"/>
        </w:rPr>
        <w:t xml:space="preserve"> αποδιοπομπαίοι τράγοι ούτε αθώες περιστερές. Όπως είπα και στην </w:t>
      </w:r>
      <w:r>
        <w:rPr>
          <w:rFonts w:eastAsia="Times New Roman"/>
          <w:szCs w:val="24"/>
        </w:rPr>
        <w:t>επιτροπή</w:t>
      </w:r>
      <w:r>
        <w:rPr>
          <w:rFonts w:eastAsia="Times New Roman"/>
          <w:szCs w:val="24"/>
        </w:rPr>
        <w:t xml:space="preserve">, εμείς αποδεχόμαστε τη χρησιμότητα και την ουσία της Ευρωπαϊκής Οδηγίας και γι’ αυτό ψηφίζουμε επί της αρχής. </w:t>
      </w:r>
    </w:p>
    <w:p w14:paraId="2CD9BE6C" w14:textId="77777777" w:rsidR="004439E9" w:rsidRDefault="0071404A">
      <w:pPr>
        <w:spacing w:after="0" w:line="600" w:lineRule="auto"/>
        <w:ind w:firstLine="720"/>
        <w:jc w:val="both"/>
        <w:rPr>
          <w:rFonts w:eastAsia="Times New Roman"/>
          <w:szCs w:val="24"/>
        </w:rPr>
      </w:pPr>
      <w:r>
        <w:rPr>
          <w:rFonts w:eastAsia="Times New Roman"/>
          <w:szCs w:val="24"/>
        </w:rPr>
        <w:t xml:space="preserve">Ευχαριστώ πολύ. </w:t>
      </w:r>
    </w:p>
    <w:p w14:paraId="2CD9BE6D" w14:textId="77777777" w:rsidR="004439E9" w:rsidRDefault="0071404A">
      <w:pPr>
        <w:spacing w:after="0" w:line="600" w:lineRule="auto"/>
        <w:ind w:firstLine="720"/>
        <w:jc w:val="center"/>
        <w:rPr>
          <w:rFonts w:eastAsia="Times New Roman"/>
          <w:szCs w:val="24"/>
        </w:rPr>
      </w:pPr>
      <w:r>
        <w:rPr>
          <w:rFonts w:eastAsia="Times New Roman"/>
          <w:szCs w:val="24"/>
        </w:rPr>
        <w:t>(Χειροκροτήματα)</w:t>
      </w:r>
    </w:p>
    <w:p w14:paraId="2CD9BE6E"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w:t>
      </w:r>
      <w:r>
        <w:rPr>
          <w:rFonts w:eastAsia="Times New Roman"/>
          <w:szCs w:val="24"/>
        </w:rPr>
        <w:t xml:space="preserve">υχαριστώ κι εγώ, κυρία Μάρκου. </w:t>
      </w:r>
    </w:p>
    <w:p w14:paraId="2CD9BE6F" w14:textId="77777777" w:rsidR="004439E9" w:rsidRDefault="0071404A">
      <w:pPr>
        <w:spacing w:after="0" w:line="600" w:lineRule="auto"/>
        <w:ind w:firstLine="720"/>
        <w:jc w:val="both"/>
        <w:rPr>
          <w:rFonts w:eastAsia="Times New Roman"/>
          <w:szCs w:val="24"/>
        </w:rPr>
      </w:pPr>
      <w:r>
        <w:rPr>
          <w:rFonts w:eastAsia="Times New Roman"/>
          <w:szCs w:val="24"/>
        </w:rPr>
        <w:t>Τον λόγο έχει ο κ. Λαζαρίδης, ειδικός αγορητής των ΑΝΕΛ.</w:t>
      </w:r>
    </w:p>
    <w:p w14:paraId="2CD9BE70"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Ευχαριστώ, κύριε Πρόεδρε. </w:t>
      </w:r>
    </w:p>
    <w:p w14:paraId="2CD9BE71" w14:textId="77777777" w:rsidR="004439E9" w:rsidRDefault="0071404A">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ήλπιζα ότι το νομοσχέδιο το οποίο θα συζητούσαμε σήμερα θα μας ένωνε και πραγματικά </w:t>
      </w:r>
      <w:r>
        <w:rPr>
          <w:rFonts w:eastAsia="Times New Roman"/>
          <w:szCs w:val="24"/>
        </w:rPr>
        <w:t>ανέβηκα με τη διάθεση εδώ να περιοριστώ στη συζήτηση για το νομοσχέδιο για τον σιδηρόδρομο, αλλά, δυστυχώς, κάποιοι συνάδελφοι θέλουν κάθε τόσο να θέτουν θέματα</w:t>
      </w:r>
      <w:r>
        <w:rPr>
          <w:rFonts w:eastAsia="Times New Roman"/>
          <w:szCs w:val="24"/>
        </w:rPr>
        <w:t>,</w:t>
      </w:r>
      <w:r>
        <w:rPr>
          <w:rFonts w:eastAsia="Times New Roman"/>
          <w:szCs w:val="24"/>
        </w:rPr>
        <w:t xml:space="preserve"> τα οποία δεν έχουν καμμία σχέση με το νομοσχέδιο που συζητούμε. </w:t>
      </w:r>
    </w:p>
    <w:p w14:paraId="2CD9BE72" w14:textId="77777777" w:rsidR="004439E9" w:rsidRDefault="0071404A">
      <w:pPr>
        <w:spacing w:after="0" w:line="600" w:lineRule="auto"/>
        <w:ind w:firstLine="720"/>
        <w:jc w:val="both"/>
        <w:rPr>
          <w:rFonts w:eastAsia="Times New Roman"/>
          <w:szCs w:val="24"/>
        </w:rPr>
      </w:pPr>
      <w:r>
        <w:rPr>
          <w:rFonts w:eastAsia="Times New Roman"/>
          <w:szCs w:val="24"/>
        </w:rPr>
        <w:t>Όπως για παράδειγμα, προηγουμ</w:t>
      </w:r>
      <w:r>
        <w:rPr>
          <w:rFonts w:eastAsia="Times New Roman"/>
          <w:szCs w:val="24"/>
        </w:rPr>
        <w:t>ένως, ο συνάδελφος από το ΠΑΣΟΚ -εγώ δεν θα πω από τη Δημοκρατική Συμπαράταξη- ο οποίος μίλησε για όλα και μίλησε και λίγο για τον σιδηρόδρομο. Μοιράσατε, κύριε συνάδελφε, προς πάσα κατεύθυνση ευθύνες, αλλά καμμία ευθύνη δεν αποδώσατε στο ΠΑΣΟΚ για όλα αυτ</w:t>
      </w:r>
      <w:r>
        <w:rPr>
          <w:rFonts w:eastAsia="Times New Roman"/>
          <w:szCs w:val="24"/>
        </w:rPr>
        <w:t xml:space="preserve">ά τα οποία συμβαίνουν στη χώρα. </w:t>
      </w:r>
    </w:p>
    <w:p w14:paraId="2CD9BE73" w14:textId="77777777" w:rsidR="004439E9" w:rsidRDefault="0071404A">
      <w:pPr>
        <w:spacing w:after="0" w:line="600" w:lineRule="auto"/>
        <w:ind w:firstLine="720"/>
        <w:jc w:val="both"/>
        <w:rPr>
          <w:rFonts w:eastAsia="Times New Roman"/>
          <w:szCs w:val="24"/>
        </w:rPr>
      </w:pPr>
      <w:r>
        <w:rPr>
          <w:rFonts w:eastAsia="Times New Roman"/>
          <w:szCs w:val="24"/>
        </w:rPr>
        <w:t>Μιλήσατε για το πώς συμπεριφέρθηκαν παλαιότερα κάποια κόμματα για τις ιδιωτικοποιήσεις κ.λπ.</w:t>
      </w:r>
      <w:r>
        <w:rPr>
          <w:rFonts w:eastAsia="Times New Roman"/>
          <w:szCs w:val="24"/>
        </w:rPr>
        <w:t>.</w:t>
      </w:r>
      <w:r>
        <w:rPr>
          <w:rFonts w:eastAsia="Times New Roman"/>
          <w:szCs w:val="24"/>
        </w:rPr>
        <w:t xml:space="preserve"> Για να θυμηθούμε λιγάκι, όταν ο Κώστας Καραμανλής, η Νέα Δημοκρατία, είχε φέρει ρυθμούς ανάπτυξης </w:t>
      </w:r>
      <w:r>
        <w:rPr>
          <w:rFonts w:eastAsia="Times New Roman"/>
          <w:szCs w:val="24"/>
        </w:rPr>
        <w:t xml:space="preserve">σε αυτή τη χώρα, τους υψηλότερους στην Ευρώπη, όταν το ΠΑΣΟΚ δενόταν στα κάγκελα, στο λιμάνι, όταν κλείνατε τους δρόμους. Αυτά τι ήταν; Το ΠΑΣΟΚ δεν ήταν αυτό; Ήταν κάποιος άλλος; </w:t>
      </w:r>
    </w:p>
    <w:p w14:paraId="2CD9BE74" w14:textId="77777777" w:rsidR="004439E9" w:rsidRDefault="0071404A">
      <w:pPr>
        <w:spacing w:after="0" w:line="600" w:lineRule="auto"/>
        <w:ind w:firstLine="720"/>
        <w:jc w:val="both"/>
        <w:rPr>
          <w:rFonts w:eastAsia="Times New Roman"/>
          <w:szCs w:val="24"/>
        </w:rPr>
      </w:pPr>
      <w:r>
        <w:rPr>
          <w:rFonts w:eastAsia="Times New Roman"/>
          <w:szCs w:val="24"/>
        </w:rPr>
        <w:lastRenderedPageBreak/>
        <w:t>Εν πάση περιπτώσει, είπατε προηγουμένως να επανέλθουν οι νέοι στην πολιτική</w:t>
      </w:r>
      <w:r>
        <w:rPr>
          <w:rFonts w:eastAsia="Times New Roman"/>
          <w:szCs w:val="24"/>
        </w:rPr>
        <w:t>. Τους νέους από την πολιτική ποιοι τους έδιωξαν; Τους έδιωξαν αυτές οι συμπεριφορές. Ποτέ σας δεν αναλάβατε τις ευθύνες. Όταν κυβερνούσε η Νέα Δημοκρατία –γιατί μιλάμε για δικομματισμό εκείνη την περίοδο- κι εσείς ήσασταν αντιπολίτευση, έφταιγε η Νέα Δημο</w:t>
      </w:r>
      <w:r>
        <w:rPr>
          <w:rFonts w:eastAsia="Times New Roman"/>
          <w:szCs w:val="24"/>
        </w:rPr>
        <w:t xml:space="preserve">κρατία. Όταν κυβερνούσατε εσείς και ήταν αντιπολίτευση η Νέα Δημοκρατία, έφταιγε η Νέα Δημοκρατία. Δηλαδή, εσείς ποτέ δεν φταίγατε. Το ΠΑΣΟΚ ποτέ δεν έφταιγε. </w:t>
      </w:r>
    </w:p>
    <w:p w14:paraId="2CD9BE75" w14:textId="77777777" w:rsidR="004439E9" w:rsidRDefault="0071404A">
      <w:pPr>
        <w:spacing w:after="0" w:line="600" w:lineRule="auto"/>
        <w:ind w:firstLine="720"/>
        <w:jc w:val="both"/>
        <w:rPr>
          <w:rFonts w:eastAsia="Times New Roman"/>
          <w:szCs w:val="24"/>
        </w:rPr>
      </w:pPr>
      <w:r>
        <w:rPr>
          <w:rFonts w:eastAsia="Times New Roman"/>
          <w:szCs w:val="24"/>
        </w:rPr>
        <w:t>Είπατε και για τον εκλογικό νόμο και για το ποια ήταν τα τρία κόμματα</w:t>
      </w:r>
      <w:r>
        <w:rPr>
          <w:rFonts w:eastAsia="Times New Roman"/>
          <w:szCs w:val="24"/>
        </w:rPr>
        <w:t>,</w:t>
      </w:r>
      <w:r>
        <w:rPr>
          <w:rFonts w:eastAsia="Times New Roman"/>
          <w:szCs w:val="24"/>
        </w:rPr>
        <w:t xml:space="preserve"> τα οποία στήριξαν χθες τη</w:t>
      </w:r>
      <w:r>
        <w:rPr>
          <w:rFonts w:eastAsia="Times New Roman"/>
          <w:szCs w:val="24"/>
        </w:rPr>
        <w:t>ν ψήφισή του. Γιατί δεν είπατε ποια ήταν τα κόμματα τα οποία ήταν απέναντι στον εκλογικό νόμο; Γιατί δεν τα ονοματίσατε; Γιατί φοβόσασταν ότι μέσα σε αυτή τη ομάδα ήταν κι ένα κόμμα</w:t>
      </w:r>
      <w:r>
        <w:rPr>
          <w:rFonts w:eastAsia="Times New Roman"/>
          <w:szCs w:val="24"/>
        </w:rPr>
        <w:t>,</w:t>
      </w:r>
      <w:r>
        <w:rPr>
          <w:rFonts w:eastAsia="Times New Roman"/>
          <w:szCs w:val="24"/>
        </w:rPr>
        <w:t xml:space="preserve"> το οποίο δεν μπορούσατε και δεν θέλατε να αναφέρετε και το όνομά του; Γι’</w:t>
      </w:r>
      <w:r>
        <w:rPr>
          <w:rFonts w:eastAsia="Times New Roman"/>
          <w:szCs w:val="24"/>
        </w:rPr>
        <w:t xml:space="preserve"> αυτό; </w:t>
      </w:r>
      <w:r>
        <w:rPr>
          <w:rFonts w:eastAsia="Times New Roman"/>
          <w:szCs w:val="24"/>
        </w:rPr>
        <w:t>Όπως</w:t>
      </w:r>
      <w:r>
        <w:rPr>
          <w:rFonts w:eastAsia="Times New Roman"/>
          <w:szCs w:val="24"/>
        </w:rPr>
        <w:t xml:space="preserve"> αναφέρατε τα τρία κόμματα που στήριξαν τον εκλογικό νόμο, έπρεπε κι εκείνα να τα αναφέρετε.</w:t>
      </w:r>
    </w:p>
    <w:p w14:paraId="2CD9BE76" w14:textId="77777777" w:rsidR="004439E9" w:rsidRDefault="0071404A">
      <w:pPr>
        <w:spacing w:after="0" w:line="600" w:lineRule="auto"/>
        <w:ind w:firstLine="720"/>
        <w:jc w:val="both"/>
        <w:rPr>
          <w:rFonts w:eastAsia="Times New Roman"/>
          <w:b/>
          <w:szCs w:val="24"/>
        </w:rPr>
      </w:pPr>
      <w:r>
        <w:rPr>
          <w:rFonts w:eastAsia="Times New Roman"/>
          <w:szCs w:val="24"/>
        </w:rPr>
        <w:lastRenderedPageBreak/>
        <w:t xml:space="preserve">Εν πάση περιπτώσει, να μην συνεχίσω. Να έρθουμε στο νομοσχέδιο. Κυρίες και κύριοι συνάδελφοι, ο σκοπός την εναρμόνισης της </w:t>
      </w:r>
      <w:r>
        <w:rPr>
          <w:rFonts w:eastAsia="Times New Roman"/>
          <w:szCs w:val="24"/>
        </w:rPr>
        <w:t xml:space="preserve">οδηγίας </w:t>
      </w:r>
      <w:r>
        <w:rPr>
          <w:rFonts w:eastAsia="Times New Roman"/>
          <w:szCs w:val="24"/>
        </w:rPr>
        <w:t>της Ευρωπαϊκής Ένωσης</w:t>
      </w:r>
      <w:r>
        <w:rPr>
          <w:rFonts w:eastAsia="Times New Roman"/>
          <w:szCs w:val="24"/>
        </w:rPr>
        <w:t xml:space="preserve"> με το εθνικό μας δίκαιο είναι η βελτίωση της ποιότητας, της ασφάλειας και αποδοτικότητας των σιδηροδρομικών υπηρεσιών, με την απομάκρυνση των όποιων νομικών, θεσμικών και τεχνικών εμποδίων και την ενίσχυση της απόδοσης και ανταγωνιστικότητας του σιδηροδρο</w:t>
      </w:r>
      <w:r>
        <w:rPr>
          <w:rFonts w:eastAsia="Times New Roman"/>
          <w:szCs w:val="24"/>
        </w:rPr>
        <w:t>μικού τομέα, ώστε να αναπτυχθεί και να εκσυγχρονιστεί ο ενιαίος ευρωπαϊκός σιδηροδρομικός χώρος.</w:t>
      </w:r>
    </w:p>
    <w:p w14:paraId="2CD9BE7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Αποτελεί ούτως ή άλλως πάγια πεποίθηση της Ευρωπαϊκής Ένωσης πως οι μεταφορές διαδραματίζουν σημαντικότατο ρόλο στην ενθάρρυνση και ανάπτυξη του εμπορίου μεταξ</w:t>
      </w:r>
      <w:r>
        <w:rPr>
          <w:rFonts w:eastAsia="Times New Roman" w:cs="Times New Roman"/>
          <w:szCs w:val="24"/>
        </w:rPr>
        <w:t>ύ των κρατών-μελών και η ενίσχυσή τους για ανάπτυξη αποτελεί έναν από τους σημαντικότερους στόχους της.</w:t>
      </w:r>
    </w:p>
    <w:p w14:paraId="2CD9BE7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Για τον λόγο αυτό</w:t>
      </w:r>
      <w:r>
        <w:rPr>
          <w:rFonts w:eastAsia="Times New Roman" w:cs="Times New Roman"/>
          <w:szCs w:val="24"/>
        </w:rPr>
        <w:t>,</w:t>
      </w:r>
      <w:r>
        <w:rPr>
          <w:rFonts w:eastAsia="Times New Roman" w:cs="Times New Roman"/>
          <w:szCs w:val="24"/>
        </w:rPr>
        <w:t xml:space="preserve"> η Ευρωπαϊκή Ένωση, ταυτόχρονα με την πλήρη απελευθέρωση του εμπορίου, υιοθέτησε και μια κοινή πολιτική μεταφορών και φιλοδοξούσε να ε</w:t>
      </w:r>
      <w:r>
        <w:rPr>
          <w:rFonts w:eastAsia="Times New Roman" w:cs="Times New Roman"/>
          <w:szCs w:val="24"/>
        </w:rPr>
        <w:t xml:space="preserve">ναρμονιστούν οι εθνικές πολιτικές, με </w:t>
      </w:r>
      <w:r>
        <w:rPr>
          <w:rFonts w:eastAsia="Times New Roman" w:cs="Times New Roman"/>
          <w:szCs w:val="24"/>
        </w:rPr>
        <w:lastRenderedPageBreak/>
        <w:t>στόχο την ανάπτυξη ενός ευρωπαϊκού συστήματος μεταφορών, που θα ενίσχυε τον ανταγωνισμό, μειώνοντας το κόστος και θα συνέβαλε στην ανάπτυξη ενδοκοινοτικού εμπορίου</w:t>
      </w:r>
      <w:r>
        <w:rPr>
          <w:rFonts w:eastAsia="Times New Roman" w:cs="Times New Roman"/>
          <w:szCs w:val="24"/>
        </w:rPr>
        <w:t>,</w:t>
      </w:r>
      <w:r>
        <w:rPr>
          <w:rFonts w:eastAsia="Times New Roman" w:cs="Times New Roman"/>
          <w:szCs w:val="24"/>
        </w:rPr>
        <w:t xml:space="preserve"> που θα στηριζόταν στην αρχή του συγκριτικού πλεονεκτή</w:t>
      </w:r>
      <w:r>
        <w:rPr>
          <w:rFonts w:eastAsia="Times New Roman" w:cs="Times New Roman"/>
          <w:szCs w:val="24"/>
        </w:rPr>
        <w:t xml:space="preserve">ματος. </w:t>
      </w:r>
    </w:p>
    <w:p w14:paraId="2CD9BE7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Παρ’ ότι, λοιπόν, στις αρχές της δεκαετίας του ’90 υπήρχε πεσιμισμός, σε σχέση με τη δυνατότητα υιοθέτησης ενιαίας πολιτικής μεταφορών στην Ευρωπαϊκή Ένωση και οι αποτυχημένες προσπάθειες συντονισμού των εθνικών πολιτικών για τις μεταφορές δεν άφην</w:t>
      </w:r>
      <w:r>
        <w:rPr>
          <w:rFonts w:eastAsia="Times New Roman" w:cs="Times New Roman"/>
          <w:szCs w:val="24"/>
        </w:rPr>
        <w:t>αν περιθώρια αισιοδοξίας, σήμερα η κατάσταση είναι κατά πολύ διαφορετική. Υπάρχει πλέον μια διευρυμένη συμφωνία ότι ένα σύστημα, βασισμένο στη διαφάνεια και την αγορά, μπορεί να ανταποκριθεί στις ανάγκες της Ευρώπης και παρ’ ότι έχει χαθεί σημαντικός χρόνο</w:t>
      </w:r>
      <w:r>
        <w:rPr>
          <w:rFonts w:eastAsia="Times New Roman" w:cs="Times New Roman"/>
          <w:szCs w:val="24"/>
        </w:rPr>
        <w:t>ς με σημαντικά οικονομικά, κοινωνικά και πολιτικά κόστη, η τωρινή φάση διαμόρφωσης κοινής πολιτικής μεταφορών θεωρείται αρκετά σημαντική.</w:t>
      </w:r>
    </w:p>
    <w:p w14:paraId="2CD9BE7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 xml:space="preserve">οδηγία </w:t>
      </w:r>
      <w:r>
        <w:rPr>
          <w:rFonts w:eastAsia="Times New Roman" w:cs="Times New Roman"/>
          <w:szCs w:val="24"/>
        </w:rPr>
        <w:t>2012/34/ΕΕ της Ευρωπαϊκής Ένωσης για τη δημιουργία ενιαίου ευρωπαϊκού σιδηροδρο</w:t>
      </w:r>
      <w:r>
        <w:rPr>
          <w:rFonts w:eastAsia="Times New Roman" w:cs="Times New Roman"/>
          <w:szCs w:val="24"/>
        </w:rPr>
        <w:t xml:space="preserve">μικού χώρου, που συζητούμε σήμερα προς μεταφορά στο εθνικό μας </w:t>
      </w:r>
      <w:r>
        <w:rPr>
          <w:rFonts w:eastAsia="Times New Roman" w:cs="Times New Roman"/>
          <w:szCs w:val="24"/>
        </w:rPr>
        <w:lastRenderedPageBreak/>
        <w:t xml:space="preserve">δίκαιο, συγκεντρώνει σε ένα ενιαίο κείμενο τις αρχές για την ανάπτυξη των σιδηροδρόμων, για τις αδειοδοτήσεις των σιδηροδρομικών επιχειρήσεων και για τα συστήματα χρέωσης τελών χρήσης υποδομής </w:t>
      </w:r>
      <w:r>
        <w:rPr>
          <w:rFonts w:eastAsia="Times New Roman" w:cs="Times New Roman"/>
          <w:szCs w:val="24"/>
        </w:rPr>
        <w:t>και οδηγεί σε μία σειρά αλλαγών.</w:t>
      </w:r>
    </w:p>
    <w:p w14:paraId="2CD9BE7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οδηγία</w:t>
      </w:r>
      <w:r>
        <w:rPr>
          <w:rFonts w:eastAsia="Times New Roman" w:cs="Times New Roman"/>
          <w:szCs w:val="24"/>
        </w:rPr>
        <w:t xml:space="preserve"> αυτή ενισχύει τον ανταγωνισμό, προβλέποντας μεγαλύτερη διαφάνεια των όρων πρόσβασης στην αγορά, σαφή λογιστικό διαχωρισμό, καθώς και την ανεξαρτησία και την ενίσχυση των εθνικών οργανισμών ελέγχου και ορίζει λεπτομ</w:t>
      </w:r>
      <w:r>
        <w:rPr>
          <w:rFonts w:eastAsia="Times New Roman" w:cs="Times New Roman"/>
          <w:szCs w:val="24"/>
        </w:rPr>
        <w:t>ερώ</w:t>
      </w:r>
      <w:r>
        <w:rPr>
          <w:rFonts w:eastAsia="Times New Roman" w:cs="Times New Roman"/>
          <w:szCs w:val="24"/>
        </w:rPr>
        <w:t>ς</w:t>
      </w:r>
      <w:r>
        <w:rPr>
          <w:rFonts w:eastAsia="Times New Roman" w:cs="Times New Roman"/>
          <w:szCs w:val="24"/>
        </w:rPr>
        <w:t xml:space="preserve"> τους όρους πρόσβασης στο δίκτυο, τις υπηρεσίες και τους κανόνες για την είσπραξη των τελών.</w:t>
      </w:r>
    </w:p>
    <w:p w14:paraId="2CD9BE7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απελευθέρωση της εγχώριας σιδηροδρομικής αγοράς, η ανάπτυξη του τομέα των σιδηροδρομικών μεταφορών και η ικανότητά του να ανταγωνιστεί επιτυχώς άλλους τρόπου</w:t>
      </w:r>
      <w:r>
        <w:rPr>
          <w:rFonts w:eastAsia="Times New Roman" w:cs="Times New Roman"/>
          <w:szCs w:val="24"/>
        </w:rPr>
        <w:t xml:space="preserve">ς μεταφοράς, παρεμποδίζονταν από σοβαρά προβλήματα, τα οποία σχετίζονταν με ένα ανεπαρκές πλαίσιο χρηματοδότησης και χρέωσης για την υποδομή, διαρκείς φραγμούς στον ανταγωνισμό και έλλειψη κατάλληλης ρυθμιστικής εποπτείας. </w:t>
      </w:r>
    </w:p>
    <w:p w14:paraId="2CD9BE7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lastRenderedPageBreak/>
        <w:t>Ευελπιστούμε, βέβαια, πως η ελευ</w:t>
      </w:r>
      <w:r>
        <w:rPr>
          <w:rFonts w:eastAsia="Times New Roman" w:cs="Times New Roman"/>
          <w:szCs w:val="24"/>
        </w:rPr>
        <w:t>θερία της προσβασιμότητας στο σιδηροδρομικό δίκτυο θα δημιουργήσει νέες εμπορικές και οικονομικές συνέργειες</w:t>
      </w:r>
      <w:r>
        <w:rPr>
          <w:rFonts w:eastAsia="Times New Roman" w:cs="Times New Roman"/>
          <w:szCs w:val="24"/>
        </w:rPr>
        <w:t>,</w:t>
      </w:r>
      <w:r>
        <w:rPr>
          <w:rFonts w:eastAsia="Times New Roman" w:cs="Times New Roman"/>
          <w:szCs w:val="24"/>
        </w:rPr>
        <w:t xml:space="preserve"> με θετικές επιπτώσεις για τη χώρα και δεν θα περιοριστούμε μόνο στις χρεώσεις τελών χρήσης του δικτύου. Αυτό ενισχύεται από τις διατάξεις του άρθρ</w:t>
      </w:r>
      <w:r>
        <w:rPr>
          <w:rFonts w:eastAsia="Times New Roman" w:cs="Times New Roman"/>
          <w:szCs w:val="24"/>
        </w:rPr>
        <w:t>ου 10, το οποίο λέει ακριβώς «στις σιδηροδρομικές επιχειρήσεις παρέχεται υπό δίκαιους, διαφανείς και χωρίς διακρίσεις όρους δικαίωμα πρόσβασης στην εθνική σιδηροδρομική υποδομή, με σκοπό την εκτέλεση παντός τύπου σιδηροδρομικών υπηρεσιών εμπορευμάτων. Σε α</w:t>
      </w:r>
      <w:r>
        <w:rPr>
          <w:rFonts w:eastAsia="Times New Roman" w:cs="Times New Roman"/>
          <w:szCs w:val="24"/>
        </w:rPr>
        <w:t>υτήν περιλαμβάνεται και η πρόσβαση στην υποδομή</w:t>
      </w:r>
      <w:r>
        <w:rPr>
          <w:rFonts w:eastAsia="Times New Roman" w:cs="Times New Roman"/>
          <w:szCs w:val="24"/>
        </w:rPr>
        <w:t>,</w:t>
      </w:r>
      <w:r>
        <w:rPr>
          <w:rFonts w:eastAsia="Times New Roman" w:cs="Times New Roman"/>
          <w:szCs w:val="24"/>
        </w:rPr>
        <w:t xml:space="preserve"> που συνδέει θαλάσσιους λιμένες και άλλες εγκαταστάσεις για την παροχή υπηρεσιών», ενώ, επίσης, «θα έχουν δικαίωμα πρόσβασης στην εθνική σιδηροδρομική υποδομή, με σκοπό την παροχή διεθνών επιβατικών υπηρεσιών</w:t>
      </w:r>
      <w:r>
        <w:rPr>
          <w:rFonts w:eastAsia="Times New Roman" w:cs="Times New Roman"/>
          <w:szCs w:val="24"/>
        </w:rPr>
        <w:t>.»</w:t>
      </w:r>
    </w:p>
    <w:p w14:paraId="2CD9BE7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Ανοίγουν, λοιπόν, σε αυτή τη φάση και στη χώρα μας οι εμπορευματικές αναφορές και οι διασυνοριακές επιβατικές μεταφορές, κάτι που αναμένεται να καταστήσει πιο αποτελεσματικό τον διασυνοριακό κλάδο της μεταφοράς εμπορευμάτων.</w:t>
      </w:r>
    </w:p>
    <w:p w14:paraId="2CD9BE7F"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Πέραν αυτού, και προς ενημέρ</w:t>
      </w:r>
      <w:r>
        <w:rPr>
          <w:rFonts w:eastAsia="Times New Roman" w:cs="Times New Roman"/>
          <w:szCs w:val="24"/>
        </w:rPr>
        <w:t>ωση όλων, όπως χαρακτηριστικά αναφέρεται στο άρθρο 2, από το πεδίο εφαρμογής εξαιρούνται οι σιδηροδρομικές επιχειρήσεις, που εκτελούν αστικές, προαστιακές ή περιφερειακές μεταφορές σε τοπικά και περιφερειακά μεμονωμένα δίκτυα για υπηρεσίες μεταφορών σε σιδ</w:t>
      </w:r>
      <w:r>
        <w:rPr>
          <w:rFonts w:eastAsia="Times New Roman" w:cs="Times New Roman"/>
          <w:szCs w:val="24"/>
        </w:rPr>
        <w:t>ηροδρομικές υποδομές ή σε δίκτυα που προορίζονται μόνο για την εκτέλεση αστικών, προαστιακών ή περιφερειακών μεταφορών.</w:t>
      </w:r>
    </w:p>
    <w:p w14:paraId="2CD9BE80"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 xml:space="preserve">Βέβαια, οφείλουμε να αναφέρουμε ότι οι σιδηροδρομικές επιχειρήσεις κατέχουν το δικαίωμα κατά την παροχή διεθνών επιβατικών υπηρεσιών να </w:t>
      </w:r>
      <w:r>
        <w:rPr>
          <w:rFonts w:eastAsia="Times New Roman" w:cs="Times New Roman"/>
          <w:szCs w:val="24"/>
        </w:rPr>
        <w:t xml:space="preserve">επιβιβάζουν επί της διεθνούς διαδρομής και να επιβιβάζουν τους επιβάτες σε διάφορους σταθμούς σε διεθνείς προορισμούς είτε βρίσκονται εντός της ελληνικής επικράτειας είτε εκτός. </w:t>
      </w:r>
    </w:p>
    <w:p w14:paraId="2CD9BE81"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Ρυθμιστικός φορέας του αναπτυξιακού αυτού πλάνου θα είναι η Ρυθμιστική Αρχή Σ</w:t>
      </w:r>
      <w:r>
        <w:rPr>
          <w:rFonts w:eastAsia="Times New Roman" w:cs="Times New Roman"/>
          <w:szCs w:val="24"/>
        </w:rPr>
        <w:t>ιδηροδρόμου (ΡΑΣ). Η σύσταση της ΡΑΣ στην Ελλάδα ικανοποιεί τις απαιτήσεις των ευρωπαϊκών οδηγιών για μια ανεξάρτητη αρχή στον τομέα της σιδηροδρομικής αγοράς</w:t>
      </w:r>
      <w:r>
        <w:rPr>
          <w:rFonts w:eastAsia="Times New Roman" w:cs="Times New Roman"/>
          <w:szCs w:val="24"/>
        </w:rPr>
        <w:t>,</w:t>
      </w:r>
      <w:r>
        <w:rPr>
          <w:rFonts w:eastAsia="Times New Roman" w:cs="Times New Roman"/>
          <w:szCs w:val="24"/>
        </w:rPr>
        <w:t xml:space="preserve"> με πλήρη διοικητική και λειτουργική ανεξαρτησία και αυτοτέλεια, η οποία θα χορηγεί τις άδειες σι</w:t>
      </w:r>
      <w:r>
        <w:rPr>
          <w:rFonts w:eastAsia="Times New Roman" w:cs="Times New Roman"/>
          <w:szCs w:val="24"/>
        </w:rPr>
        <w:t xml:space="preserve">δηροδρομικής επιχείρησης, καθώς και τις διαδικασίες χορήγησης των αδειών, ενώ διαχειριστής της σιδηροδρομικής υποδομής καθίσταται ο ΟΣΕ, που θα πρέπει να μεριμνά για τη συντήρηση, βελτίωση και επέκτασή της και φέρει την ευθύνη της διαχείρισης των σχετικών </w:t>
      </w:r>
      <w:r>
        <w:rPr>
          <w:rFonts w:eastAsia="Times New Roman" w:cs="Times New Roman"/>
          <w:szCs w:val="24"/>
        </w:rPr>
        <w:t xml:space="preserve">επενδύσεων στο πλαίσιο της γενικότερης εθνικής πολιτικής για τους σιδηροδρόμους. </w:t>
      </w:r>
    </w:p>
    <w:p w14:paraId="2CD9BE82"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Ορίζεται η υποχρέωση του ΟΣΕ για την κατάρτιση επιχειρησιακού σχεδίου, που θα περιλαμβάνει επενδυτικά και χρηματοδοτικά προγράμματα και επί του οποίου οι αιτούντες θα έχουν τ</w:t>
      </w:r>
      <w:r>
        <w:rPr>
          <w:rFonts w:eastAsia="Times New Roman" w:cs="Times New Roman"/>
          <w:szCs w:val="24"/>
        </w:rPr>
        <w:t xml:space="preserve">η δυνατότητα να εκφράζουν άποψη όσον αφορά τη χρήση, την παροχή και την ανάπτυξη της υποδομής. </w:t>
      </w:r>
    </w:p>
    <w:p w14:paraId="2CD9BE83"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Το κράτος είναι υποχρεωμένο να διασφαλίζει ότι</w:t>
      </w:r>
      <w:r>
        <w:rPr>
          <w:rFonts w:eastAsia="Times New Roman" w:cs="Times New Roman"/>
          <w:szCs w:val="24"/>
        </w:rPr>
        <w:t>,</w:t>
      </w:r>
      <w:r>
        <w:rPr>
          <w:rFonts w:eastAsia="Times New Roman" w:cs="Times New Roman"/>
          <w:szCs w:val="24"/>
        </w:rPr>
        <w:t xml:space="preserve"> για εύλογο χρονικό διάστημα, κατά μέγιστο πέντε ετών, τα έσοδα του διαχειριστή υποδομής, συμπεριλαμβανομένης της</w:t>
      </w:r>
      <w:r>
        <w:rPr>
          <w:rFonts w:eastAsia="Times New Roman" w:cs="Times New Roman"/>
          <w:szCs w:val="24"/>
        </w:rPr>
        <w:t xml:space="preserve"> κρατικής χρηματοδότησης, θα ισοσκελίζουν τις δαπάνες υποδομής. Σημειώνεται ότι στα έσοδα του διαχειριστή υποδομής δύναται να περιλαμβάνεται</w:t>
      </w:r>
      <w:r>
        <w:rPr>
          <w:rFonts w:eastAsia="Times New Roman" w:cs="Times New Roman"/>
          <w:szCs w:val="24"/>
        </w:rPr>
        <w:t>,</w:t>
      </w:r>
      <w:r>
        <w:rPr>
          <w:rFonts w:eastAsia="Times New Roman" w:cs="Times New Roman"/>
          <w:szCs w:val="24"/>
        </w:rPr>
        <w:t xml:space="preserve"> όχι μόνο άμεση κρατική χρηματοδότηση, αλλά και χρηματοδότηση από τον ιδιωτικό τομέα, για παράδειγμα μέσω της </w:t>
      </w:r>
      <w:r>
        <w:rPr>
          <w:rFonts w:eastAsia="Times New Roman" w:cs="Times New Roman"/>
          <w:szCs w:val="24"/>
        </w:rPr>
        <w:t>σύμπρ</w:t>
      </w:r>
      <w:r>
        <w:rPr>
          <w:rFonts w:eastAsia="Times New Roman" w:cs="Times New Roman"/>
          <w:szCs w:val="24"/>
        </w:rPr>
        <w:t>αξης δημόσιου</w:t>
      </w:r>
      <w:r>
        <w:rPr>
          <w:rFonts w:eastAsia="Times New Roman" w:cs="Times New Roman"/>
          <w:szCs w:val="24"/>
        </w:rPr>
        <w:t xml:space="preserve"> και </w:t>
      </w:r>
      <w:r>
        <w:rPr>
          <w:rFonts w:eastAsia="Times New Roman" w:cs="Times New Roman"/>
          <w:szCs w:val="24"/>
        </w:rPr>
        <w:t>ιδιωτικού τομέα</w:t>
      </w:r>
      <w:r>
        <w:rPr>
          <w:rFonts w:eastAsia="Times New Roman" w:cs="Times New Roman"/>
          <w:szCs w:val="24"/>
        </w:rPr>
        <w:t>.</w:t>
      </w:r>
    </w:p>
    <w:p w14:paraId="2CD9BE84"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Επίσης, αναφορικά με τον ΟΣΕ οφείλουμε να τονίσουμε πως δεν θα μπορεί πλέον να ασκεί δραστηριότητες μεταφοράς επιβατών και φορτίου, ενώ αποκλείει ακόμα και συνδεδεμένες με τον ΟΣΕ εταιρείες να</w:t>
      </w:r>
      <w:r>
        <w:rPr>
          <w:rFonts w:eastAsia="Times New Roman" w:cs="Times New Roman"/>
          <w:b/>
          <w:szCs w:val="24"/>
        </w:rPr>
        <w:t xml:space="preserve"> </w:t>
      </w:r>
      <w:r>
        <w:rPr>
          <w:rFonts w:eastAsia="Times New Roman" w:cs="Times New Roman"/>
          <w:szCs w:val="24"/>
        </w:rPr>
        <w:t>του ασκήσουν</w:t>
      </w:r>
      <w:r>
        <w:rPr>
          <w:rFonts w:eastAsia="Times New Roman" w:cs="Times New Roman"/>
          <w:b/>
          <w:szCs w:val="24"/>
        </w:rPr>
        <w:t>,</w:t>
      </w:r>
      <w:r>
        <w:rPr>
          <w:rFonts w:eastAsia="Times New Roman" w:cs="Times New Roman"/>
          <w:szCs w:val="24"/>
        </w:rPr>
        <w:t xml:space="preserve"> κλείνοντας οριστικά αυτό το κεφάλαιο στην ιστορία του </w:t>
      </w:r>
      <w:r>
        <w:rPr>
          <w:rFonts w:eastAsia="Times New Roman" w:cs="Times New Roman"/>
          <w:szCs w:val="24"/>
        </w:rPr>
        <w:t>οργανισμού</w:t>
      </w:r>
      <w:r>
        <w:rPr>
          <w:rFonts w:eastAsia="Times New Roman" w:cs="Times New Roman"/>
          <w:szCs w:val="24"/>
        </w:rPr>
        <w:t xml:space="preserve">. </w:t>
      </w:r>
    </w:p>
    <w:p w14:paraId="2CD9BE85"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 xml:space="preserve">Μεταξύ άλλων, και συνοψίζοντας κάποιες από τις κυριότερες προσθήκες που επιφέρει η </w:t>
      </w:r>
      <w:r>
        <w:rPr>
          <w:rFonts w:eastAsia="Times New Roman" w:cs="Times New Roman"/>
          <w:szCs w:val="24"/>
        </w:rPr>
        <w:t>ο</w:t>
      </w:r>
      <w:r>
        <w:rPr>
          <w:rFonts w:eastAsia="Times New Roman" w:cs="Times New Roman"/>
          <w:szCs w:val="24"/>
        </w:rPr>
        <w:t>δηγία 2012/34/ΕΕ, να σημειωθεί ότι καθίσταται υποχρεωτική η σύναψη συμβατικής συμφωνίας μεταξύ του δημοσ</w:t>
      </w:r>
      <w:r>
        <w:rPr>
          <w:rFonts w:eastAsia="Times New Roman" w:cs="Times New Roman"/>
          <w:szCs w:val="24"/>
        </w:rPr>
        <w:t>ίου και του διαχειριστή υποδομών, η οποία ρυθμίζει τους κανόνες που διέπουν τη σχέση τους και τη διάρκεια ισχύος, της οποίας ταυτίζεται με τη διάρκεια επιχειρησιακού σχεδίου, άρθρο 30, ενώ όσον αφορά τη χορήγηση κινήτρων στον διαχειριστή υποδομών</w:t>
      </w:r>
      <w:r>
        <w:rPr>
          <w:rFonts w:eastAsia="Times New Roman" w:cs="Times New Roman"/>
          <w:szCs w:val="24"/>
        </w:rPr>
        <w:t>,</w:t>
      </w:r>
      <w:r>
        <w:rPr>
          <w:rFonts w:eastAsia="Times New Roman" w:cs="Times New Roman"/>
          <w:szCs w:val="24"/>
        </w:rPr>
        <w:t xml:space="preserve"> προβλέπε</w:t>
      </w:r>
      <w:r>
        <w:rPr>
          <w:rFonts w:eastAsia="Times New Roman" w:cs="Times New Roman"/>
          <w:szCs w:val="24"/>
        </w:rPr>
        <w:t>ται η πρόσθετη δυνατότητα να χορηγηθούν κίνητρα μέσω συνδυασμού των διατάξεων της συμβατικής συμφωνίας και των ρυθμιστικών μέτρων.</w:t>
      </w:r>
    </w:p>
    <w:p w14:paraId="2CD9BE8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2CD9BE87"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Ολοκληρώνω σε λίγα δευτερ</w:t>
      </w:r>
      <w:r>
        <w:rPr>
          <w:rFonts w:eastAsia="Times New Roman" w:cs="Times New Roman"/>
          <w:szCs w:val="24"/>
        </w:rPr>
        <w:t>όλεπτα, κύριε Πρόεδρε. Σας παρακαλώ, την ανοχή σας.</w:t>
      </w:r>
    </w:p>
    <w:p w14:paraId="2CD9BE88"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Επιπρόσθετα, καθίσταται σαφές</w:t>
      </w:r>
      <w:r>
        <w:rPr>
          <w:rFonts w:eastAsia="Times New Roman" w:cs="Times New Roman"/>
          <w:szCs w:val="24"/>
        </w:rPr>
        <w:t>,</w:t>
      </w:r>
      <w:r>
        <w:rPr>
          <w:rFonts w:eastAsia="Times New Roman" w:cs="Times New Roman"/>
          <w:szCs w:val="24"/>
        </w:rPr>
        <w:t xml:space="preserve"> ότι οι φορείς εκμετάλλευσης εγκαταστάσεων παροχής υπηρεσιών πρέπει να υποβάλουν πληροφορίες σχετικά με τις χρεώσεις των υπηρεσιών που παρέχονται στις σιδηροδρομικές επιχειρή</w:t>
      </w:r>
      <w:r>
        <w:rPr>
          <w:rFonts w:eastAsia="Times New Roman" w:cs="Times New Roman"/>
          <w:szCs w:val="24"/>
        </w:rPr>
        <w:t>σεις, τις οποίες πρέπει να δημοσιεύουν οι διαχειριστές υποδομών στις οικείες δηλώσεις δικτύου</w:t>
      </w:r>
      <w:r>
        <w:rPr>
          <w:rFonts w:eastAsia="Times New Roman" w:cs="Times New Roman"/>
          <w:szCs w:val="24"/>
        </w:rPr>
        <w:t>,</w:t>
      </w:r>
      <w:r>
        <w:rPr>
          <w:rFonts w:eastAsia="Times New Roman" w:cs="Times New Roman"/>
          <w:szCs w:val="24"/>
        </w:rPr>
        <w:t xml:space="preserve"> με σκοπό τη βελτίωση της διαφάνειας, άρθρο 31, καθώς σε αντίθετη περίπτωση και σύμφωνα με τις διατάξεις του άρθρου 56, ορίζεται ευθέως ότι ο ρυθμιστικός φορέας κ</w:t>
      </w:r>
      <w:r>
        <w:rPr>
          <w:rFonts w:eastAsia="Times New Roman" w:cs="Times New Roman"/>
          <w:szCs w:val="24"/>
        </w:rPr>
        <w:t>ατέχει εξουσία επιβολής των αποφάσεών του με κατάλληλες κυρώσεις, συμπεριλαμβανομένων των προστίμων.</w:t>
      </w:r>
    </w:p>
    <w:p w14:paraId="2CD9BE89"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Κλείνοντας τον λόγο μου, δεν μπορώ να μην αναφερθώ και σε έναν εξίσου σημαντικό πυλώνα υποστήριξης της βιωσιμότητας του σιδηροδρομικού συστήματος, που δεν </w:t>
      </w:r>
      <w:r>
        <w:rPr>
          <w:rFonts w:eastAsia="Times New Roman" w:cs="Times New Roman"/>
          <w:szCs w:val="24"/>
        </w:rPr>
        <w:t>είναι άλλος από την εκπαίδευση, πιστοποίηση των εργαζομένων, όπως μηχανοδηγοί κ.λπ</w:t>
      </w:r>
      <w:r>
        <w:rPr>
          <w:rFonts w:eastAsia="Times New Roman" w:cs="Times New Roman"/>
          <w:szCs w:val="24"/>
        </w:rPr>
        <w:t>.</w:t>
      </w:r>
      <w:r>
        <w:rPr>
          <w:rFonts w:eastAsia="Times New Roman" w:cs="Times New Roman"/>
          <w:szCs w:val="24"/>
        </w:rPr>
        <w:t>.</w:t>
      </w:r>
    </w:p>
    <w:p w14:paraId="2CD9BE8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D9BE8B"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 Επισπεύδω την τοποθέτησή μου.</w:t>
      </w:r>
    </w:p>
    <w:p w14:paraId="2CD9BE8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Ελπίζουμε με την εναρμόνιση της </w:t>
      </w:r>
      <w:r>
        <w:rPr>
          <w:rFonts w:eastAsia="Times New Roman" w:cs="Times New Roman"/>
          <w:szCs w:val="24"/>
        </w:rPr>
        <w:t>ο</w:t>
      </w:r>
      <w:r>
        <w:rPr>
          <w:rFonts w:eastAsia="Times New Roman" w:cs="Times New Roman"/>
          <w:szCs w:val="24"/>
        </w:rPr>
        <w:t>δηγίας να καταφέρουμε την ενίσχυση της απόδοσης και ανταγωνιστικότητας του σιδηροδρομικού μας τομέα και να συμβάλλουμε κι εμείς στο να αναπτυχθεί περεταίρω ο ενιαίος ευρωπαϊκός σιδηροδρομικός χώρος για τον άνθρωπο, την οικο</w:t>
      </w:r>
      <w:r>
        <w:rPr>
          <w:rFonts w:eastAsia="Times New Roman" w:cs="Times New Roman"/>
          <w:szCs w:val="24"/>
        </w:rPr>
        <w:t xml:space="preserve">νομία, το περιβάλλον. </w:t>
      </w:r>
    </w:p>
    <w:p w14:paraId="2CD9BE8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Στηρίζουμε το σχέδιο νόμου του Υπουργείου Υποδομών. </w:t>
      </w:r>
    </w:p>
    <w:p w14:paraId="2CD9BE8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rPr>
        <w:t>ευχαριστώ πολύ</w:t>
      </w:r>
      <w:r>
        <w:rPr>
          <w:rFonts w:eastAsia="Times New Roman" w:cs="Times New Roman"/>
          <w:szCs w:val="24"/>
        </w:rPr>
        <w:t>.</w:t>
      </w:r>
    </w:p>
    <w:p w14:paraId="2CD9BE8F" w14:textId="77777777" w:rsidR="004439E9" w:rsidRDefault="0071404A">
      <w:pPr>
        <w:spacing w:after="0" w:line="600" w:lineRule="auto"/>
        <w:ind w:firstLine="709"/>
        <w:jc w:val="center"/>
        <w:rPr>
          <w:rFonts w:eastAsia="Times New Roman" w:cs="Times New Roman"/>
        </w:rPr>
      </w:pPr>
      <w:r>
        <w:rPr>
          <w:rFonts w:eastAsia="Times New Roman" w:cs="Times New Roman"/>
        </w:rPr>
        <w:t>(Χειροκροτήματα από τις πτέρυγες του ΣΥΡΙΖΑ και των ΑΝΕΛ)</w:t>
      </w:r>
    </w:p>
    <w:p w14:paraId="2CD9BE90" w14:textId="77777777" w:rsidR="004439E9" w:rsidRDefault="0071404A">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Κι εγώ ευχαριστώ, κύριε Λαζαρίδη.</w:t>
      </w:r>
    </w:p>
    <w:p w14:paraId="2CD9BE91" w14:textId="77777777" w:rsidR="004439E9" w:rsidRDefault="0071404A">
      <w:pPr>
        <w:spacing w:after="0" w:line="600" w:lineRule="auto"/>
        <w:ind w:firstLine="720"/>
        <w:jc w:val="both"/>
        <w:rPr>
          <w:rFonts w:eastAsia="Times New Roman" w:cs="Times New Roman"/>
        </w:rPr>
      </w:pPr>
      <w:r>
        <w:rPr>
          <w:rFonts w:eastAsia="Times New Roman" w:cs="Times New Roman"/>
        </w:rPr>
        <w:t xml:space="preserve">Τον λόγο έχει ο κ. Γεωργιάδης, </w:t>
      </w:r>
      <w:r>
        <w:rPr>
          <w:rFonts w:eastAsia="Times New Roman" w:cs="Times New Roman"/>
        </w:rPr>
        <w:t>ε</w:t>
      </w:r>
      <w:r>
        <w:rPr>
          <w:rFonts w:eastAsia="Times New Roman" w:cs="Times New Roman"/>
        </w:rPr>
        <w:t xml:space="preserve">ιδικός </w:t>
      </w:r>
      <w:r>
        <w:rPr>
          <w:rFonts w:eastAsia="Times New Roman" w:cs="Times New Roman"/>
        </w:rPr>
        <w:t>α</w:t>
      </w:r>
      <w:r>
        <w:rPr>
          <w:rFonts w:eastAsia="Times New Roman" w:cs="Times New Roman"/>
        </w:rPr>
        <w:t xml:space="preserve">γορητής της Ένωσης Κεντρώων. </w:t>
      </w:r>
    </w:p>
    <w:p w14:paraId="2CD9BE92" w14:textId="77777777" w:rsidR="004439E9" w:rsidRDefault="0071404A">
      <w:pPr>
        <w:spacing w:after="0" w:line="600" w:lineRule="auto"/>
        <w:ind w:firstLine="720"/>
        <w:jc w:val="both"/>
        <w:rPr>
          <w:rFonts w:eastAsia="Times New Roman" w:cs="Times New Roman"/>
        </w:rPr>
      </w:pPr>
      <w:r>
        <w:rPr>
          <w:rFonts w:eastAsia="Times New Roman" w:cs="Times New Roman"/>
          <w:b/>
        </w:rPr>
        <w:t>ΜΑΡΙΟΣ ΓΕΩΡΓΙΑΔΗΣ:</w:t>
      </w:r>
      <w:r>
        <w:rPr>
          <w:rFonts w:eastAsia="Times New Roman" w:cs="Times New Roman"/>
        </w:rPr>
        <w:t xml:space="preserve"> Ευχαριστώ, κύριε Πρόεδρε. </w:t>
      </w:r>
    </w:p>
    <w:p w14:paraId="2CD9BE93" w14:textId="77777777" w:rsidR="004439E9" w:rsidRDefault="0071404A">
      <w:pPr>
        <w:spacing w:after="0" w:line="600" w:lineRule="auto"/>
        <w:ind w:firstLine="720"/>
        <w:jc w:val="both"/>
        <w:rPr>
          <w:rFonts w:eastAsia="Times New Roman" w:cs="Times New Roman"/>
        </w:rPr>
      </w:pPr>
      <w:r>
        <w:rPr>
          <w:rFonts w:eastAsia="Times New Roman" w:cs="Times New Roman"/>
        </w:rPr>
        <w:t>Αγαπητοί συνάδελφοι Βουλευτές, κύριε Υπουργέ, καλημέρα. Ήταν μεγάλη μέρα η χθεσινή και μεγάλη η νύχτα -τρεις μέρες. Συνεχίζουμε τώρα με άλλο ένα κατεπείγον στο σύνηθες νομο</w:t>
      </w:r>
      <w:r>
        <w:rPr>
          <w:rFonts w:eastAsia="Times New Roman" w:cs="Times New Roman"/>
        </w:rPr>
        <w:t xml:space="preserve">θετικό έργο που έχουμε συνηθίσει τον τελευταίο καιρό. </w:t>
      </w:r>
    </w:p>
    <w:p w14:paraId="2CD9BE94" w14:textId="77777777" w:rsidR="004439E9" w:rsidRDefault="0071404A">
      <w:pPr>
        <w:spacing w:after="0" w:line="600" w:lineRule="auto"/>
        <w:ind w:firstLine="720"/>
        <w:jc w:val="both"/>
        <w:rPr>
          <w:rFonts w:eastAsia="Times New Roman" w:cs="Times New Roman"/>
        </w:rPr>
      </w:pPr>
      <w:r>
        <w:rPr>
          <w:rFonts w:eastAsia="Times New Roman" w:cs="Times New Roman"/>
        </w:rPr>
        <w:t>Στο τρέχον νομοσχέδιο βλέπουμε, κατ</w:t>
      </w:r>
      <w:r>
        <w:rPr>
          <w:rFonts w:eastAsia="Times New Roman" w:cs="Times New Roman"/>
        </w:rPr>
        <w:t xml:space="preserve">’ </w:t>
      </w:r>
      <w:r>
        <w:rPr>
          <w:rFonts w:eastAsia="Times New Roman" w:cs="Times New Roman"/>
        </w:rPr>
        <w:t>αρχάς, την προσπάθεια δημιουργίας κανόνων για ανάπτυξη ενιαίου ευρωπαϊκού σιδηροδρομικού χώρου. Καταλαβαίνουμε ότι πρόκειται για εναρμόνιση της χώρας μας με το ευρω</w:t>
      </w:r>
      <w:r>
        <w:rPr>
          <w:rFonts w:eastAsia="Times New Roman" w:cs="Times New Roman"/>
        </w:rPr>
        <w:t>παϊκό δίκαιο και αυτό μας βρίσκει καθ</w:t>
      </w:r>
      <w:r>
        <w:rPr>
          <w:rFonts w:eastAsia="Times New Roman" w:cs="Times New Roman"/>
        </w:rPr>
        <w:t xml:space="preserve">’ </w:t>
      </w:r>
      <w:r>
        <w:rPr>
          <w:rFonts w:eastAsia="Times New Roman" w:cs="Times New Roman"/>
        </w:rPr>
        <w:t xml:space="preserve">όλα σύμφωνους. Επίσης, παρατηρούμε διατάξεις, οι οποίες συμβάλλουν στο να διευκολυνθεί η αποκρατικοποίηση της </w:t>
      </w:r>
      <w:r>
        <w:rPr>
          <w:rFonts w:eastAsia="Times New Roman" w:cs="Times New Roman"/>
        </w:rPr>
        <w:t>«</w:t>
      </w:r>
      <w:r>
        <w:rPr>
          <w:rFonts w:eastAsia="Times New Roman" w:cs="Times New Roman"/>
        </w:rPr>
        <w:t>ΤΡΑΙΝΟΣΕ</w:t>
      </w:r>
      <w:r>
        <w:rPr>
          <w:rFonts w:eastAsia="Times New Roman" w:cs="Times New Roman"/>
        </w:rPr>
        <w:t>»</w:t>
      </w:r>
      <w:r>
        <w:rPr>
          <w:rFonts w:eastAsia="Times New Roman" w:cs="Times New Roman"/>
        </w:rPr>
        <w:t xml:space="preserve">. </w:t>
      </w:r>
    </w:p>
    <w:p w14:paraId="2CD9BE95" w14:textId="77777777" w:rsidR="004439E9" w:rsidRDefault="0071404A">
      <w:pPr>
        <w:spacing w:after="0" w:line="600" w:lineRule="auto"/>
        <w:ind w:firstLine="720"/>
        <w:jc w:val="both"/>
        <w:rPr>
          <w:rFonts w:eastAsia="Times New Roman" w:cs="Times New Roman"/>
        </w:rPr>
      </w:pPr>
      <w:r>
        <w:rPr>
          <w:rFonts w:eastAsia="Times New Roman" w:cs="Times New Roman"/>
        </w:rPr>
        <w:t>Η Ευρωπαϊκή Ένωση ξεκίνησε την προσπάθεια ανοίγματος των σιδηροδρόμων στον ανταγωνισμό το 2011. Τον Φεβρουάριο του 2014 οριστικοποιήθηκε στο Ευρωκοινοβούλιο η οριστική απελευθέρωση των σιδηροδρομικών μεταφορών, ενώ ακολούθησε πρόσφατα και η δεύτερη ανάγνωσ</w:t>
      </w:r>
      <w:r>
        <w:rPr>
          <w:rFonts w:eastAsia="Times New Roman" w:cs="Times New Roman"/>
        </w:rPr>
        <w:t>η τον φετινό Απρίλιο. Από τον Ιανουάριο κιόλας του 2007</w:t>
      </w:r>
      <w:r>
        <w:rPr>
          <w:rFonts w:eastAsia="Times New Roman" w:cs="Times New Roman"/>
        </w:rPr>
        <w:t>,</w:t>
      </w:r>
      <w:r>
        <w:rPr>
          <w:rFonts w:eastAsia="Times New Roman" w:cs="Times New Roman"/>
        </w:rPr>
        <w:t xml:space="preserve"> ο ανταγωνισμός έχει ανοίξει σχετικά με τις εθνικές και διεθνείς μεταφορές εμπορευμάτων. </w:t>
      </w:r>
    </w:p>
    <w:p w14:paraId="2CD9BE96" w14:textId="77777777" w:rsidR="004439E9" w:rsidRDefault="0071404A">
      <w:pPr>
        <w:spacing w:after="0" w:line="600" w:lineRule="auto"/>
        <w:ind w:firstLine="720"/>
        <w:jc w:val="both"/>
        <w:rPr>
          <w:rFonts w:eastAsia="Times New Roman" w:cs="Times New Roman"/>
        </w:rPr>
      </w:pPr>
      <w:r>
        <w:rPr>
          <w:rFonts w:eastAsia="Times New Roman" w:cs="Times New Roman"/>
        </w:rPr>
        <w:t>Η Ευρωπαϊκή Ένωση για να το πετύχει αυτό</w:t>
      </w:r>
      <w:r>
        <w:rPr>
          <w:rFonts w:eastAsia="Times New Roman" w:cs="Times New Roman"/>
        </w:rPr>
        <w:t>,</w:t>
      </w:r>
      <w:r>
        <w:rPr>
          <w:rFonts w:eastAsia="Times New Roman" w:cs="Times New Roman"/>
        </w:rPr>
        <w:t xml:space="preserve"> χάραξε εννέα ευρωπαϊκούς διαδρόμους ανταγωνιστικών μεταφορών με βάση</w:t>
      </w:r>
      <w:r>
        <w:rPr>
          <w:rFonts w:eastAsia="Times New Roman" w:cs="Times New Roman"/>
        </w:rPr>
        <w:t xml:space="preserve"> τον </w:t>
      </w:r>
      <w:r>
        <w:rPr>
          <w:rFonts w:eastAsia="Times New Roman" w:cs="Times New Roman"/>
        </w:rPr>
        <w:t>κ</w:t>
      </w:r>
      <w:r>
        <w:rPr>
          <w:rFonts w:eastAsia="Times New Roman" w:cs="Times New Roman"/>
        </w:rPr>
        <w:t xml:space="preserve">ανονισμό 913/210 της 22ας Σεπτεμβρίου 2010 για τα εμπορεύματα, που διασχίζουν τα κράτη-μέλη. </w:t>
      </w:r>
    </w:p>
    <w:p w14:paraId="2CD9BE97" w14:textId="77777777" w:rsidR="004439E9" w:rsidRDefault="0071404A">
      <w:pPr>
        <w:spacing w:after="0" w:line="600" w:lineRule="auto"/>
        <w:ind w:firstLine="720"/>
        <w:jc w:val="both"/>
        <w:rPr>
          <w:rFonts w:eastAsia="Times New Roman" w:cs="Times New Roman"/>
        </w:rPr>
      </w:pPr>
      <w:r>
        <w:rPr>
          <w:rFonts w:eastAsia="Times New Roman" w:cs="Times New Roman"/>
        </w:rPr>
        <w:t>Αυτό το έργο απαιτεί πανευρωπαϊκό συντονισμό. Εμείς οφείλουμε να συμμετάσχουμε με όλη μας την καλή διάθεση και τεχνογνωσία, για να ολοκληρωθεί αυτό το ευρωπ</w:t>
      </w:r>
      <w:r>
        <w:rPr>
          <w:rFonts w:eastAsia="Times New Roman" w:cs="Times New Roman"/>
        </w:rPr>
        <w:t xml:space="preserve">αϊκό επίτευγμα. </w:t>
      </w:r>
    </w:p>
    <w:p w14:paraId="2CD9BE98" w14:textId="77777777" w:rsidR="004439E9" w:rsidRDefault="0071404A">
      <w:pPr>
        <w:spacing w:after="0" w:line="600" w:lineRule="auto"/>
        <w:ind w:firstLine="720"/>
        <w:jc w:val="both"/>
        <w:rPr>
          <w:rFonts w:eastAsia="Times New Roman" w:cs="Times New Roman"/>
          <w:bCs/>
          <w:shd w:val="clear" w:color="auto" w:fill="FFFFFF"/>
        </w:rPr>
      </w:pPr>
      <w:r>
        <w:rPr>
          <w:rFonts w:eastAsia="Times New Roman" w:cs="Times New Roman"/>
        </w:rPr>
        <w:t xml:space="preserve">Η θεσμοθέτηση ενός ενιαίου πλαισίου </w:t>
      </w:r>
      <w:r>
        <w:rPr>
          <w:rFonts w:eastAsia="Times New Roman" w:cs="Times New Roman"/>
          <w:bCs/>
          <w:shd w:val="clear" w:color="auto" w:fill="FFFFFF"/>
        </w:rPr>
        <w:t xml:space="preserve">λειτουργίας, όμως, δεν </w:t>
      </w:r>
      <w:r>
        <w:rPr>
          <w:rFonts w:eastAsia="Times New Roman"/>
          <w:bCs/>
          <w:shd w:val="clear" w:color="auto" w:fill="FFFFFF"/>
        </w:rPr>
        <w:t>είναι</w:t>
      </w:r>
      <w:r>
        <w:rPr>
          <w:rFonts w:eastAsia="Times New Roman" w:cs="Times New Roman"/>
          <w:bCs/>
          <w:shd w:val="clear" w:color="auto" w:fill="FFFFFF"/>
        </w:rPr>
        <w:t xml:space="preserve"> απλή υπόθεση. Ενδεικτικά αναφέρω ότι οι εκπρόσωποι του σιδηροδρομικού κλάδου και η </w:t>
      </w:r>
      <w:r>
        <w:rPr>
          <w:rFonts w:eastAsia="Times New Roman" w:cs="Times New Roman"/>
          <w:bCs/>
          <w:shd w:val="clear" w:color="auto" w:fill="FFFFFF"/>
        </w:rPr>
        <w:t>ε</w:t>
      </w:r>
      <w:r>
        <w:rPr>
          <w:rFonts w:eastAsia="Times New Roman" w:cs="Times New Roman"/>
          <w:bCs/>
          <w:shd w:val="clear" w:color="auto" w:fill="FFFFFF"/>
        </w:rPr>
        <w:t xml:space="preserve">πιτροπή υπέγραψαν το 2005, το 2008 και το 2012 πρωτόκολλα συμφωνίας για την καθιέρωση και </w:t>
      </w:r>
      <w:r>
        <w:rPr>
          <w:rFonts w:eastAsia="Times New Roman" w:cs="Times New Roman"/>
          <w:bCs/>
          <w:shd w:val="clear" w:color="auto" w:fill="FFFFFF"/>
        </w:rPr>
        <w:t>την ανάπτυξη του ευρωπαϊκού συστήματος σιδηροδρομικής χρηματοδότησης</w:t>
      </w:r>
      <w:r>
        <w:rPr>
          <w:rFonts w:eastAsia="Times New Roman" w:cs="Times New Roman"/>
          <w:bCs/>
          <w:shd w:val="clear" w:color="auto" w:fill="FFFFFF"/>
        </w:rPr>
        <w:t xml:space="preserve">, </w:t>
      </w:r>
      <w:r>
        <w:rPr>
          <w:rFonts w:eastAsia="Times New Roman" w:cs="Times New Roman"/>
          <w:bCs/>
          <w:shd w:val="clear" w:color="auto" w:fill="FFFFFF"/>
        </w:rPr>
        <w:t xml:space="preserve">το λεγόμενο </w:t>
      </w:r>
      <w:r>
        <w:rPr>
          <w:rFonts w:eastAsia="Times New Roman" w:cs="Times New Roman"/>
          <w:bCs/>
          <w:shd w:val="clear" w:color="auto" w:fill="FFFFFF"/>
          <w:lang w:val="en-US"/>
        </w:rPr>
        <w:t>European</w:t>
      </w:r>
      <w:r>
        <w:rPr>
          <w:rFonts w:eastAsia="Times New Roman" w:cs="Times New Roman"/>
          <w:bCs/>
          <w:shd w:val="clear" w:color="auto" w:fill="FFFFFF"/>
        </w:rPr>
        <w:t xml:space="preserve"> </w:t>
      </w:r>
      <w:r>
        <w:rPr>
          <w:rFonts w:eastAsia="Times New Roman" w:cs="Times New Roman"/>
          <w:bCs/>
          <w:shd w:val="clear" w:color="auto" w:fill="FFFFFF"/>
          <w:lang w:val="en-US"/>
        </w:rPr>
        <w:t>Rail</w:t>
      </w:r>
      <w:r>
        <w:rPr>
          <w:rFonts w:eastAsia="Times New Roman" w:cs="Times New Roman"/>
          <w:bCs/>
          <w:shd w:val="clear" w:color="auto" w:fill="FFFFFF"/>
        </w:rPr>
        <w:t xml:space="preserve"> </w:t>
      </w:r>
      <w:r>
        <w:rPr>
          <w:rFonts w:eastAsia="Times New Roman" w:cs="Times New Roman"/>
          <w:bCs/>
          <w:shd w:val="clear" w:color="auto" w:fill="FFFFFF"/>
          <w:lang w:val="en-US"/>
        </w:rPr>
        <w:t>Traffic</w:t>
      </w:r>
      <w:r>
        <w:rPr>
          <w:rFonts w:eastAsia="Times New Roman" w:cs="Times New Roman"/>
          <w:bCs/>
          <w:shd w:val="clear" w:color="auto" w:fill="FFFFFF"/>
        </w:rPr>
        <w:t xml:space="preserve"> </w:t>
      </w:r>
      <w:r>
        <w:rPr>
          <w:rFonts w:eastAsia="Times New Roman" w:cs="Times New Roman"/>
          <w:bCs/>
          <w:shd w:val="clear" w:color="auto" w:fill="FFFFFF"/>
          <w:lang w:val="en-US"/>
        </w:rPr>
        <w:t>Management</w:t>
      </w:r>
      <w:r>
        <w:rPr>
          <w:rFonts w:eastAsia="Times New Roman" w:cs="Times New Roman"/>
          <w:bCs/>
          <w:shd w:val="clear" w:color="auto" w:fill="FFFFFF"/>
        </w:rPr>
        <w:t xml:space="preserve"> </w:t>
      </w:r>
      <w:r>
        <w:rPr>
          <w:rFonts w:eastAsia="Times New Roman" w:cs="Times New Roman"/>
          <w:bCs/>
          <w:shd w:val="clear" w:color="auto" w:fill="FFFFFF"/>
          <w:lang w:val="en-US"/>
        </w:rPr>
        <w:t>System</w:t>
      </w:r>
      <w:r>
        <w:rPr>
          <w:rFonts w:eastAsia="Times New Roman" w:cs="Times New Roman"/>
          <w:bCs/>
          <w:shd w:val="clear" w:color="auto" w:fill="FFFFFF"/>
        </w:rPr>
        <w:t xml:space="preserve">. </w:t>
      </w:r>
    </w:p>
    <w:p w14:paraId="2CD9BE99" w14:textId="77777777" w:rsidR="004439E9" w:rsidRDefault="0071404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Αυτά τα πρωτόκολλα συμφωνίας αποσκοπούν στην ενοποίηση των είκοσι περίπου διαφορετικών ευρωπαϊκών συστημάτων σηματοδότησης που συνυπ</w:t>
      </w:r>
      <w:r>
        <w:rPr>
          <w:rFonts w:eastAsia="Times New Roman" w:cs="Times New Roman"/>
          <w:bCs/>
          <w:shd w:val="clear" w:color="auto" w:fill="FFFFFF"/>
        </w:rPr>
        <w:t xml:space="preserve">άρχουν στην Ευρώπη. Ταυτόχρονα, επιδιώκουν να δημιουργήσουν έναν ομοιόμορφο αυτόματο έλεγχο της ταχύτητας με βάση τις τελευταίες τεχνολογικές εξελίξεις στον τομέα των τηλεπικοινωνιών. Τελικός στόχος της νομοθέτησης </w:t>
      </w:r>
      <w:r>
        <w:rPr>
          <w:rFonts w:eastAsia="Times New Roman" w:cs="Times New Roman"/>
          <w:bCs/>
          <w:shd w:val="clear" w:color="auto" w:fill="FFFFFF"/>
        </w:rPr>
        <w:t>αυτής,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η διαλειτουργικότητα των επι</w:t>
      </w:r>
      <w:r>
        <w:rPr>
          <w:rFonts w:eastAsia="Times New Roman" w:cs="Times New Roman"/>
          <w:bCs/>
          <w:shd w:val="clear" w:color="auto" w:fill="FFFFFF"/>
        </w:rPr>
        <w:t xml:space="preserve">μέρους τεχνικών σιδηροδρομικών συστημάτων. </w:t>
      </w:r>
    </w:p>
    <w:p w14:paraId="2CD9BE9A" w14:textId="77777777" w:rsidR="004439E9" w:rsidRDefault="0071404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Καταθέτω στα Πρακτικά σχετικό </w:t>
      </w:r>
      <w:r>
        <w:rPr>
          <w:rFonts w:eastAsia="Times New Roman"/>
          <w:bCs/>
          <w:shd w:val="clear" w:color="auto" w:fill="FFFFFF"/>
        </w:rPr>
        <w:t>άρθρο</w:t>
      </w:r>
      <w:r>
        <w:rPr>
          <w:rFonts w:eastAsia="Times New Roman" w:cs="Times New Roman"/>
          <w:bCs/>
          <w:shd w:val="clear" w:color="auto" w:fill="FFFFFF"/>
        </w:rPr>
        <w:t xml:space="preserve"> από τα παραπάνω. </w:t>
      </w:r>
    </w:p>
    <w:p w14:paraId="2CD9BE9B" w14:textId="77777777" w:rsidR="004439E9" w:rsidRDefault="0071404A">
      <w:pPr>
        <w:spacing w:after="0" w:line="600" w:lineRule="auto"/>
        <w:ind w:firstLine="720"/>
        <w:jc w:val="both"/>
        <w:rPr>
          <w:rFonts w:eastAsia="Times New Roman" w:cs="Times New Roman"/>
        </w:rPr>
      </w:pPr>
      <w:r>
        <w:rPr>
          <w:rFonts w:eastAsia="Times New Roman" w:cs="Times New Roman"/>
        </w:rPr>
        <w:t>(Στο σημείο αυτό ο Βουλευτής κ. Μάριος Γεωργιάδης καταθέτει για τα Πρακτικά το προαναφερθέν έγγραφο, το οποία βρίσκεται στο αρχείο του Τμήματος Γραμματείας τη</w:t>
      </w:r>
      <w:r>
        <w:rPr>
          <w:rFonts w:eastAsia="Times New Roman" w:cs="Times New Roman"/>
        </w:rPr>
        <w:t>ς Διεύθυνσης Στενογραφίας και Πρακτικών της Βουλής)</w:t>
      </w:r>
    </w:p>
    <w:p w14:paraId="2CD9BE9C" w14:textId="77777777" w:rsidR="004439E9" w:rsidRDefault="0071404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Σκοπός των κοινοτικών προσπαθειών</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να ολοκληρωθεί τα επόμενα χρόνια ένα ευρωπαϊκό σιδηροδρομικό δίκτυο μεγάλης ταχύτητας. Υπολογίζεται να ολοκληρωθεί </w:t>
      </w:r>
      <w:r>
        <w:rPr>
          <w:rFonts w:eastAsia="Times New Roman" w:cs="Times New Roman"/>
          <w:bCs/>
          <w:shd w:val="clear" w:color="auto" w:fill="FFFFFF"/>
        </w:rPr>
        <w:t xml:space="preserve">περίπου </w:t>
      </w:r>
      <w:r>
        <w:rPr>
          <w:rFonts w:eastAsia="Times New Roman" w:cs="Times New Roman"/>
          <w:bCs/>
          <w:shd w:val="clear" w:color="auto" w:fill="FFFFFF"/>
        </w:rPr>
        <w:t>το 2030. Επίσης, να έχει τριπλασιαστεί τ</w:t>
      </w:r>
      <w:r>
        <w:rPr>
          <w:rFonts w:eastAsia="Times New Roman" w:cs="Times New Roman"/>
          <w:bCs/>
          <w:shd w:val="clear" w:color="auto" w:fill="FFFFFF"/>
        </w:rPr>
        <w:t xml:space="preserve">ο μήκος των γραμμών δικτύου μεγάλης ταχύτητας και να διατηρηθεί ένα πυκνό σιδηροδρομικό δίκτυο σε όλα τα κράτη-μέλη. </w:t>
      </w:r>
    </w:p>
    <w:p w14:paraId="2CD9BE9D" w14:textId="77777777" w:rsidR="004439E9" w:rsidRDefault="0071404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Απώτερος σκοπός </w:t>
      </w:r>
      <w:r>
        <w:rPr>
          <w:rFonts w:eastAsia="Times New Roman"/>
          <w:bCs/>
          <w:shd w:val="clear" w:color="auto" w:fill="FFFFFF"/>
        </w:rPr>
        <w:t>είναι</w:t>
      </w:r>
      <w:r>
        <w:rPr>
          <w:rFonts w:eastAsia="Times New Roman" w:cs="Times New Roman"/>
          <w:bCs/>
          <w:shd w:val="clear" w:color="auto" w:fill="FFFFFF"/>
        </w:rPr>
        <w:t xml:space="preserve"> μέχρι το 2050 το μεγαλύτερο μέρος της μεταφοράς επιβατών σε μεσαίες αποστάσεις να γίνεται μέσω αυτών των σιδηροδρομι</w:t>
      </w:r>
      <w:r>
        <w:rPr>
          <w:rFonts w:eastAsia="Times New Roman" w:cs="Times New Roman"/>
          <w:bCs/>
          <w:shd w:val="clear" w:color="auto" w:fill="FFFFFF"/>
        </w:rPr>
        <w:t xml:space="preserve">κών γραμμών. Οι σιδηρόδρομοι αποτελούν ένα αρκετά βολικό και αξιόπιστο μέσο μεταφοράς, εφόσον βέβαια πληρούν τις απαραίτητες τεχνικές προδιαγραφές. </w:t>
      </w:r>
    </w:p>
    <w:p w14:paraId="2CD9BE9E" w14:textId="77777777" w:rsidR="004439E9" w:rsidRDefault="0071404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Στο δεύτερο κεφάλαιο του τρέχοντος νομοσχεδίου</w:t>
      </w:r>
      <w:r>
        <w:rPr>
          <w:rFonts w:eastAsia="Times New Roman" w:cs="Times New Roman"/>
          <w:bCs/>
          <w:shd w:val="clear" w:color="auto" w:fill="FFFFFF"/>
        </w:rPr>
        <w:t>,</w:t>
      </w:r>
      <w:r>
        <w:rPr>
          <w:rFonts w:eastAsia="Times New Roman" w:cs="Times New Roman"/>
          <w:bCs/>
          <w:shd w:val="clear" w:color="auto" w:fill="FFFFFF"/>
        </w:rPr>
        <w:t xml:space="preserve"> προωθείται η διαχειριστική ανεξαρτησία των σιδηροδρομικών επιχειρήσεων και της παρεμφερούς υποδομής, καθώς επίσης και ο λογιστικός τους διαχωρισμός. Αναφέρομαι στο </w:t>
      </w:r>
      <w:r>
        <w:rPr>
          <w:rFonts w:eastAsia="Times New Roman"/>
          <w:bCs/>
          <w:shd w:val="clear" w:color="auto" w:fill="FFFFFF"/>
        </w:rPr>
        <w:t>άρθρο</w:t>
      </w:r>
      <w:r>
        <w:rPr>
          <w:rFonts w:eastAsia="Times New Roman" w:cs="Times New Roman"/>
          <w:bCs/>
          <w:shd w:val="clear" w:color="auto" w:fill="FFFFFF"/>
        </w:rPr>
        <w:t xml:space="preserve"> 6. Αυτό σημαίνει ότι ακόμη και η οποιαδήποτε κρατική χρηματοδότηση εφεξής θα προσδιορ</w:t>
      </w:r>
      <w:r>
        <w:rPr>
          <w:rFonts w:eastAsia="Times New Roman" w:cs="Times New Roman"/>
          <w:bCs/>
          <w:shd w:val="clear" w:color="auto" w:fill="FFFFFF"/>
        </w:rPr>
        <w:t xml:space="preserve">ίζεται αυτόνομα στον εκάστοτε διαχωρισθέντα φορέα. </w:t>
      </w:r>
    </w:p>
    <w:p w14:paraId="2CD9BE9F" w14:textId="77777777" w:rsidR="004439E9" w:rsidRDefault="0071404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Αυτά </w:t>
      </w:r>
      <w:r>
        <w:rPr>
          <w:rFonts w:eastAsia="Times New Roman"/>
          <w:bCs/>
          <w:shd w:val="clear" w:color="auto" w:fill="FFFFFF"/>
        </w:rPr>
        <w:t>είναι</w:t>
      </w:r>
      <w:r>
        <w:rPr>
          <w:rFonts w:eastAsia="Times New Roman" w:cs="Times New Roman"/>
          <w:bCs/>
          <w:shd w:val="clear" w:color="auto" w:fill="FFFFFF"/>
        </w:rPr>
        <w:t xml:space="preserve"> θετικά βήματα εξέλιξης, όσον αφορά αποκλειστικά τις διοικητικές δομές</w:t>
      </w:r>
      <w:r>
        <w:rPr>
          <w:rFonts w:eastAsia="Times New Roman" w:cs="Times New Roman"/>
          <w:bCs/>
          <w:shd w:val="clear" w:color="auto" w:fill="FFFFFF"/>
        </w:rPr>
        <w:t>,</w:t>
      </w:r>
      <w:r>
        <w:rPr>
          <w:rFonts w:eastAsia="Times New Roman" w:cs="Times New Roman"/>
          <w:bCs/>
          <w:shd w:val="clear" w:color="auto" w:fill="FFFFFF"/>
        </w:rPr>
        <w:t xml:space="preserve"> σε σχέση πάντα βέβαια με το δημόσιο χρήμα και τους υπεύθυνους που το διαχειρίζονται. Βλέπουμε και στην έκθεση του Γενικού </w:t>
      </w:r>
      <w:r>
        <w:rPr>
          <w:rFonts w:eastAsia="Times New Roman" w:cs="Times New Roman"/>
          <w:bCs/>
          <w:shd w:val="clear" w:color="auto" w:fill="FFFFFF"/>
        </w:rPr>
        <w:t>Λογιστηρίου του Κράτους ότι ο ΟΣΕ θα επιδοτείται ετησίως με 50 εκατομμύρια ευρώ</w:t>
      </w:r>
      <w:r>
        <w:rPr>
          <w:rFonts w:eastAsia="Times New Roman" w:cs="Times New Roman"/>
          <w:bCs/>
          <w:shd w:val="clear" w:color="auto" w:fill="FFFFFF"/>
        </w:rPr>
        <w:t>,</w:t>
      </w:r>
      <w:r>
        <w:rPr>
          <w:rFonts w:eastAsia="Times New Roman" w:cs="Times New Roman"/>
          <w:bCs/>
          <w:shd w:val="clear" w:color="auto" w:fill="FFFFFF"/>
        </w:rPr>
        <w:t xml:space="preserve"> ποσό μικρότερο από αυτό που επωλήθη. Θα </w:t>
      </w:r>
      <w:r>
        <w:rPr>
          <w:rFonts w:eastAsia="Times New Roman"/>
          <w:bCs/>
          <w:shd w:val="clear" w:color="auto" w:fill="FFFFFF"/>
        </w:rPr>
        <w:t>είναι</w:t>
      </w:r>
      <w:r>
        <w:rPr>
          <w:rFonts w:eastAsia="Times New Roman" w:cs="Times New Roman"/>
          <w:bCs/>
          <w:shd w:val="clear" w:color="auto" w:fill="FFFFFF"/>
        </w:rPr>
        <w:t xml:space="preserve"> υπεύθυνος για τη δική του…</w:t>
      </w:r>
    </w:p>
    <w:p w14:paraId="2CD9BEA0" w14:textId="77777777" w:rsidR="004439E9" w:rsidRDefault="0071404A">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ΑΠΟΣΤΟΛΟΣ ΚΑΡΑΝΑΣΤΑΣΗΣ:</w:t>
      </w:r>
      <w:r>
        <w:rPr>
          <w:rFonts w:eastAsia="Times New Roman" w:cs="Times New Roman"/>
          <w:bCs/>
          <w:shd w:val="clear" w:color="auto" w:fill="FFFFFF"/>
        </w:rPr>
        <w:t xml:space="preserve"> </w:t>
      </w:r>
      <w:r>
        <w:rPr>
          <w:rFonts w:eastAsia="Times New Roman" w:cs="Times New Roman"/>
          <w:bCs/>
          <w:shd w:val="clear" w:color="auto" w:fill="FFFFFF"/>
        </w:rPr>
        <w:t>«</w:t>
      </w:r>
      <w:r>
        <w:rPr>
          <w:rFonts w:eastAsia="Times New Roman" w:cs="Times New Roman"/>
          <w:bCs/>
          <w:shd w:val="clear" w:color="auto" w:fill="FFFFFF"/>
        </w:rPr>
        <w:t>ΤΡΑΙΝΟΣΕ</w:t>
      </w:r>
      <w:r>
        <w:rPr>
          <w:rFonts w:eastAsia="Times New Roman" w:cs="Times New Roman"/>
          <w:bCs/>
          <w:shd w:val="clear" w:color="auto" w:fill="FFFFFF"/>
        </w:rPr>
        <w:t>»</w:t>
      </w:r>
      <w:r>
        <w:rPr>
          <w:rFonts w:eastAsia="Times New Roman" w:cs="Times New Roman"/>
          <w:bCs/>
          <w:shd w:val="clear" w:color="auto" w:fill="FFFFFF"/>
        </w:rPr>
        <w:t>.</w:t>
      </w:r>
    </w:p>
    <w:p w14:paraId="2CD9BEA1" w14:textId="77777777" w:rsidR="004439E9" w:rsidRDefault="0071404A">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ΜΑΡΙΟΣ ΓΕΩΡΓΙΑΔΗΣ:</w:t>
      </w:r>
      <w:r>
        <w:rPr>
          <w:rFonts w:eastAsia="Times New Roman" w:cs="Times New Roman"/>
          <w:bCs/>
          <w:shd w:val="clear" w:color="auto" w:fill="FFFFFF"/>
        </w:rPr>
        <w:t xml:space="preserve"> ΟΣΕ, </w:t>
      </w:r>
      <w:r>
        <w:rPr>
          <w:rFonts w:eastAsia="Times New Roman" w:cs="Times New Roman"/>
          <w:bCs/>
          <w:shd w:val="clear" w:color="auto" w:fill="FFFFFF"/>
        </w:rPr>
        <w:t>«</w:t>
      </w:r>
      <w:r>
        <w:rPr>
          <w:rFonts w:eastAsia="Times New Roman" w:cs="Times New Roman"/>
          <w:bCs/>
          <w:shd w:val="clear" w:color="auto" w:fill="FFFFFF"/>
        </w:rPr>
        <w:t>ΤΡΑΙΝΟΣΕ</w:t>
      </w:r>
      <w:r>
        <w:rPr>
          <w:rFonts w:eastAsia="Times New Roman" w:cs="Times New Roman"/>
          <w:bCs/>
          <w:shd w:val="clear" w:color="auto" w:fill="FFFFFF"/>
        </w:rPr>
        <w:t>»</w:t>
      </w:r>
      <w:r>
        <w:rPr>
          <w:rFonts w:eastAsia="Times New Roman" w:cs="Times New Roman"/>
          <w:bCs/>
          <w:shd w:val="clear" w:color="auto" w:fill="FFFFFF"/>
        </w:rPr>
        <w:t>. Έχει γίνει σύμπραξη, όπως γνωρ</w:t>
      </w:r>
      <w:r>
        <w:rPr>
          <w:rFonts w:eastAsia="Times New Roman" w:cs="Times New Roman"/>
          <w:bCs/>
          <w:shd w:val="clear" w:color="auto" w:fill="FFFFFF"/>
        </w:rPr>
        <w:t xml:space="preserve">ίζετε. Οπότε </w:t>
      </w:r>
      <w:r>
        <w:rPr>
          <w:rFonts w:eastAsia="Times New Roman"/>
          <w:bCs/>
          <w:shd w:val="clear" w:color="auto" w:fill="FFFFFF"/>
        </w:rPr>
        <w:t>είναι</w:t>
      </w:r>
      <w:r>
        <w:rPr>
          <w:rFonts w:eastAsia="Times New Roman" w:cs="Times New Roman"/>
          <w:bCs/>
          <w:shd w:val="clear" w:color="auto" w:fill="FFFFFF"/>
        </w:rPr>
        <w:t xml:space="preserve"> το ίδιο πράγμα. </w:t>
      </w:r>
    </w:p>
    <w:p w14:paraId="2CD9BEA2" w14:textId="77777777" w:rsidR="004439E9" w:rsidRDefault="0071404A">
      <w:pPr>
        <w:spacing w:after="0" w:line="600" w:lineRule="auto"/>
        <w:ind w:firstLine="720"/>
        <w:jc w:val="both"/>
        <w:rPr>
          <w:rFonts w:eastAsia="Times New Roman" w:cs="Times New Roman"/>
        </w:rPr>
      </w:pPr>
      <w:r>
        <w:rPr>
          <w:rFonts w:eastAsia="Times New Roman" w:cs="Times New Roman"/>
          <w:bCs/>
          <w:shd w:val="clear" w:color="auto" w:fill="FFFFFF"/>
        </w:rPr>
        <w:t xml:space="preserve">Θα </w:t>
      </w:r>
      <w:r>
        <w:rPr>
          <w:rFonts w:eastAsia="Times New Roman"/>
          <w:bCs/>
          <w:shd w:val="clear" w:color="auto" w:fill="FFFFFF"/>
        </w:rPr>
        <w:t>είναι</w:t>
      </w:r>
      <w:r>
        <w:rPr>
          <w:rFonts w:eastAsia="Times New Roman" w:cs="Times New Roman"/>
          <w:bCs/>
          <w:shd w:val="clear" w:color="auto" w:fill="FFFFFF"/>
        </w:rPr>
        <w:t xml:space="preserve"> υπεύθυνος για τη δική του διαχείριση για τη διοίκησή του και για τον εσωτερικό τους έλεγχο, ενώ παράλληλα δεν βλέπουμε καμία πρόνοια για να υπολογίσει το Υπουργείο την τρύπα των δημοσίων οικονομικών από τη διαγραφή των χρεών του. </w:t>
      </w:r>
    </w:p>
    <w:p w14:paraId="2CD9BEA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διαδικασία αποκρατικοπ</w:t>
      </w:r>
      <w:r>
        <w:rPr>
          <w:rFonts w:eastAsia="Times New Roman" w:cs="Times New Roman"/>
          <w:szCs w:val="24"/>
        </w:rPr>
        <w:t xml:space="preserve">οίησης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σημαίνει παράλληλα τη διαγραφή χρεών, κατόπιν συμφωνίας, βέβαια, με τα αρμόδια όργανα της Ευρωπαϊκής Ένωσης. Διαγραφή χρεών προβλέπεται και για τον ΟΣΕ, σύμφωνα με το άρθρο 9. </w:t>
      </w:r>
    </w:p>
    <w:p w14:paraId="2CD9BEA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εν λόγω </w:t>
      </w:r>
      <w:r>
        <w:rPr>
          <w:rFonts w:eastAsia="Times New Roman" w:cs="Times New Roman"/>
          <w:szCs w:val="24"/>
        </w:rPr>
        <w:t>σ</w:t>
      </w:r>
      <w:r>
        <w:rPr>
          <w:rFonts w:eastAsia="Times New Roman" w:cs="Times New Roman"/>
          <w:szCs w:val="24"/>
        </w:rPr>
        <w:t>υμφωνία με την Ευρωπαϊκή Επιτροπή Ανταγωνισμού</w:t>
      </w:r>
      <w:r>
        <w:rPr>
          <w:rFonts w:eastAsia="Times New Roman" w:cs="Times New Roman"/>
          <w:szCs w:val="24"/>
        </w:rPr>
        <w:t>,</w:t>
      </w:r>
      <w:r>
        <w:rPr>
          <w:rFonts w:eastAsia="Times New Roman" w:cs="Times New Roman"/>
          <w:szCs w:val="24"/>
        </w:rPr>
        <w:t xml:space="preserve"> αφορά τη διευθέτηση του ζητήματος των κρατικών ενισχύσεων ύψους 750 εκατομμυρίων ευρώ και η Ευρωπαϊκή Ένωση έκρινε ότι έχουν χορηγηθεί παράτυπα στους ελληνικούς σιδηροδρόμους. </w:t>
      </w:r>
    </w:p>
    <w:p w14:paraId="2CD9BEA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Καταθέτω σχετικό άρθρο στα Πρακτικά. </w:t>
      </w:r>
    </w:p>
    <w:p w14:paraId="2CD9BEA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Μάριος </w:t>
      </w:r>
      <w:r>
        <w:rPr>
          <w:rFonts w:eastAsia="Times New Roman" w:cs="Times New Roman"/>
          <w:szCs w:val="24"/>
        </w:rPr>
        <w:t>Γεωργιάδης καταθέτει για τα Πρακτικά τα προαναφερθέν έγγραφο, το οποίο βρίσκεται στο αρχείο του Τμήματος Γραμματείας της Διεύθυνσης Στενογραφίας και  Πρακτικών της Βουλής)</w:t>
      </w:r>
    </w:p>
    <w:p w14:paraId="2CD9BEA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παρατυπία αυτή αφορά άμεσα το κράτος. Πρόκειται για ένα γεγονός, που καταγγέλθηκε </w:t>
      </w:r>
      <w:r>
        <w:rPr>
          <w:rFonts w:eastAsia="Times New Roman" w:cs="Times New Roman"/>
          <w:szCs w:val="24"/>
        </w:rPr>
        <w:t xml:space="preserve">και από τον πρώην </w:t>
      </w:r>
      <w:r>
        <w:rPr>
          <w:rFonts w:eastAsia="Times New Roman" w:cs="Times New Roman"/>
          <w:szCs w:val="24"/>
        </w:rPr>
        <w:t>δ</w:t>
      </w:r>
      <w:r>
        <w:rPr>
          <w:rFonts w:eastAsia="Times New Roman" w:cs="Times New Roman"/>
          <w:szCs w:val="24"/>
        </w:rPr>
        <w:t xml:space="preserve">ιοικητή της </w:t>
      </w:r>
      <w:r>
        <w:rPr>
          <w:rFonts w:eastAsia="Times New Roman" w:cs="Times New Roman"/>
          <w:szCs w:val="24"/>
        </w:rPr>
        <w:t>Αγροτικής Τράπεζας</w:t>
      </w:r>
      <w:r>
        <w:rPr>
          <w:rFonts w:eastAsia="Times New Roman" w:cs="Times New Roman"/>
          <w:szCs w:val="24"/>
        </w:rPr>
        <w:t xml:space="preserve">, τον κ. Πανταλάκη, στην αρμόδια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της Βουλής για τα θαλασσοδάνεια. Στην κατάθεσή του αναφέρεται στη ζημιά από το κούρεμα των ομολόγων. Συγκεκριμένα ανέφερε πως η ζημιά της </w:t>
      </w:r>
      <w:r>
        <w:rPr>
          <w:rFonts w:eastAsia="Times New Roman" w:cs="Times New Roman"/>
          <w:szCs w:val="24"/>
        </w:rPr>
        <w:t>Αγροτικής Τράπεζ</w:t>
      </w:r>
      <w:r>
        <w:rPr>
          <w:rFonts w:eastAsia="Times New Roman" w:cs="Times New Roman"/>
          <w:szCs w:val="24"/>
        </w:rPr>
        <w:t>ας</w:t>
      </w:r>
      <w:r>
        <w:rPr>
          <w:rFonts w:eastAsia="Times New Roman" w:cs="Times New Roman"/>
          <w:szCs w:val="24"/>
        </w:rPr>
        <w:t xml:space="preserve"> από το </w:t>
      </w:r>
      <w:r>
        <w:rPr>
          <w:rFonts w:eastAsia="Times New Roman" w:cs="Times New Roman"/>
          <w:szCs w:val="24"/>
          <w:lang w:val="en-US"/>
        </w:rPr>
        <w:t>PSI</w:t>
      </w:r>
      <w:r>
        <w:rPr>
          <w:rFonts w:eastAsia="Times New Roman" w:cs="Times New Roman"/>
          <w:szCs w:val="24"/>
        </w:rPr>
        <w:t xml:space="preserve"> έφτανε τα 4,5 δισεκατομμύρια ευρώ, επειδή η τότε </w:t>
      </w:r>
      <w:r>
        <w:rPr>
          <w:rFonts w:eastAsia="Times New Roman" w:cs="Times New Roman"/>
          <w:szCs w:val="24"/>
        </w:rPr>
        <w:t>κ</w:t>
      </w:r>
      <w:r>
        <w:rPr>
          <w:rFonts w:eastAsia="Times New Roman" w:cs="Times New Roman"/>
          <w:szCs w:val="24"/>
        </w:rPr>
        <w:t xml:space="preserve">υβέρνηση μετέτρεψε τα δάνεια οργανισμών, όπως του ΟΣΕ, σε ομόλογα και μετά τα κούρεψε. </w:t>
      </w:r>
    </w:p>
    <w:p w14:paraId="2CD9BEA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Όπως είπαμε, οργανισμοί όπως ο ΟΣΕ διατηρούν μεγάλο μερίδιο ευθύνης για την τρέχουσα κατάντια της οικονο</w:t>
      </w:r>
      <w:r>
        <w:rPr>
          <w:rFonts w:eastAsia="Times New Roman" w:cs="Times New Roman"/>
          <w:szCs w:val="24"/>
        </w:rPr>
        <w:t xml:space="preserve">μίας μας, αλλά και για την τρέχουσα εικόνα του δημόσιου χρέους μας. </w:t>
      </w:r>
    </w:p>
    <w:p w14:paraId="2CD9BEA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Τα χρέη του ΟΣΕ είναι διάσημα σε όλον τον κόσμο. Το ύψος τους από την έκθεση ορκωτών λογιστών το 2011 ανήλθε στο τραγικό ποσό των 10,3 δισεκατομμυρίων ευρώ. Μόνο το 2009 ο ΟΣΕ παρουσίασε </w:t>
      </w:r>
      <w:r>
        <w:rPr>
          <w:rFonts w:eastAsia="Times New Roman" w:cs="Times New Roman"/>
          <w:szCs w:val="24"/>
        </w:rPr>
        <w:t>χρέη 282 εκατομμύρια ευρώ. Για να το καταλάβει ο κόσμος σχηματικά, αν χρησιμοποιούσαμε το χρέος του ΟΣΕ σε άλλες κατευθύνσεις που αφορούν τις μεταφορές, θα μπορούσαμε να αγοράσουμε δέκα διαστημοπλάνα ογδόντα δύο μέτρων τελευταίας τεχνολογίας. Η ταχύτητά το</w:t>
      </w:r>
      <w:r>
        <w:rPr>
          <w:rFonts w:eastAsia="Times New Roman" w:cs="Times New Roman"/>
          <w:szCs w:val="24"/>
        </w:rPr>
        <w:t xml:space="preserve">υς είναι τριάντα χιλιάδες χιλιόμετρα την ώρα, κάνουν αστραπιαία ταξίδια και μπορούν να βγουν και εκτός ατμόσφαιρας. </w:t>
      </w:r>
    </w:p>
    <w:p w14:paraId="2CD9BEA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Καταθέτω σχετικό άρθρο για το εν λόγω θέμα. </w:t>
      </w:r>
    </w:p>
    <w:p w14:paraId="2CD9BEA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 τα προαναφερθέν έγ</w:t>
      </w:r>
      <w:r>
        <w:rPr>
          <w:rFonts w:eastAsia="Times New Roman" w:cs="Times New Roman"/>
          <w:szCs w:val="24"/>
        </w:rPr>
        <w:t>γραφο, το οποίο βρίσκεται στο αρχείο του Τμήματος Γραμματείας της Διεύθυνσης Στενογραφίας και Πρακτικών της Βουλής)</w:t>
      </w:r>
    </w:p>
    <w:p w14:paraId="2CD9BEA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Εναλλακτικά, θα μπορούσαμε να στείλουμε δύο φορές αποστολή στον Άρη και να μας περισσέψουν και 2 δισεκατομμύρια ευρώ, αφού το σύνολο κόστους</w:t>
      </w:r>
      <w:r>
        <w:rPr>
          <w:rFonts w:eastAsia="Times New Roman" w:cs="Times New Roman"/>
          <w:szCs w:val="24"/>
        </w:rPr>
        <w:t xml:space="preserve"> για μια αποστολή στον Άρη δεν ξεπερνάει τα 4,5 δισεκατομμύρια ευρώ. </w:t>
      </w:r>
    </w:p>
    <w:p w14:paraId="2CD9BEA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Επίσης, καταθέτω σχετικό άρθρο από αυτό που ανέφερα. </w:t>
      </w:r>
    </w:p>
    <w:p w14:paraId="2CD9BEA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 τα προαναφερθέν έγγραφο, το οποίο βρίσκεται στο αρχείο τ</w:t>
      </w:r>
      <w:r>
        <w:rPr>
          <w:rFonts w:eastAsia="Times New Roman" w:cs="Times New Roman"/>
          <w:szCs w:val="24"/>
        </w:rPr>
        <w:t>ου Τμήματος Γραμματείας της Διεύθυνσης Στενογραφίας και Πρακτικών της Βουλής)</w:t>
      </w:r>
    </w:p>
    <w:p w14:paraId="2CD9BEA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Ή σε φορολογικό επίπεδο θα μπορούσαμε να μειώσουμε τη φορολογία εταιρειών κατά 50% για επτά με ο</w:t>
      </w:r>
      <w:r>
        <w:rPr>
          <w:rFonts w:eastAsia="Times New Roman" w:cs="Times New Roman"/>
          <w:szCs w:val="24"/>
        </w:rPr>
        <w:t>κ</w:t>
      </w:r>
      <w:r>
        <w:rPr>
          <w:rFonts w:eastAsia="Times New Roman" w:cs="Times New Roman"/>
          <w:szCs w:val="24"/>
        </w:rPr>
        <w:t xml:space="preserve">τώ χρόνια ή να τους χαρίσουμε εντελώς τους φόρους για τρία με τέσσερα χρόνια. </w:t>
      </w:r>
    </w:p>
    <w:p w14:paraId="2CD9BEB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ταλαβαίνετε το μέγεθος του χρέους μόνο του ΟΣΕ; Καταλαβαίνετε ότι η πελατειακή λογική των ελλειμμάτων και των ρουσφετιών έχει καταστρέψει τη χώρα μας; Οι κυβερνήσεις των τελευταίων δεκαετιών έχουν πετάξει στο καλάθι των </w:t>
      </w:r>
      <w:r>
        <w:rPr>
          <w:rFonts w:eastAsia="Times New Roman" w:cs="Times New Roman"/>
          <w:szCs w:val="24"/>
        </w:rPr>
        <w:t>α</w:t>
      </w:r>
      <w:r>
        <w:rPr>
          <w:rFonts w:eastAsia="Times New Roman" w:cs="Times New Roman"/>
          <w:szCs w:val="24"/>
        </w:rPr>
        <w:t>χρ</w:t>
      </w:r>
      <w:r>
        <w:rPr>
          <w:rFonts w:eastAsia="Times New Roman" w:cs="Times New Roman"/>
          <w:szCs w:val="24"/>
        </w:rPr>
        <w:t>ή</w:t>
      </w:r>
      <w:r>
        <w:rPr>
          <w:rFonts w:eastAsia="Times New Roman" w:cs="Times New Roman"/>
          <w:szCs w:val="24"/>
        </w:rPr>
        <w:t>στων δεκάδες δισεκατομμύρια ευρώ</w:t>
      </w:r>
      <w:r>
        <w:rPr>
          <w:rFonts w:eastAsia="Times New Roman" w:cs="Times New Roman"/>
          <w:szCs w:val="24"/>
        </w:rPr>
        <w:t xml:space="preserve"> και σήμερα, προσπαθούμε να εξοικονομήσουμε χρήματα από τον ΕΝΦΙΑ σε άτομα με αναπηρίες ή περικόπτοντας το ΕΚΑΣ από τους συνταξιούχους των 600 ευρώ. Πόσο οξύμωρο ακούγεται αυτό αλήθεια; Και το συζητάμε αυτό μέσα σε αυτήν την Αίθουσα, σαν να μην τρέχει τίπο</w:t>
      </w:r>
      <w:r>
        <w:rPr>
          <w:rFonts w:eastAsia="Times New Roman" w:cs="Times New Roman"/>
          <w:szCs w:val="24"/>
        </w:rPr>
        <w:t xml:space="preserve">τα και ο κόσμος που μας βλέπει είναι έτοιμος να σπάσει τις οθόνες του από την οργή και την αγανάκτηση. </w:t>
      </w:r>
    </w:p>
    <w:p w14:paraId="2CD9BEB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αποκρατικοποίηση, ενώ κι εμείς θεωρούμε ότι είναι απαραίτητη, ειδικά σε ζημιογόνους κρατικούς μηχανισμούς, θα μπορούσε σαφέστατα να γίνει υπό ευνοϊκότ</w:t>
      </w:r>
      <w:r>
        <w:rPr>
          <w:rFonts w:eastAsia="Times New Roman" w:cs="Times New Roman"/>
          <w:szCs w:val="24"/>
        </w:rPr>
        <w:t xml:space="preserve">ερους όρους. Αν οι ελληνικοί σιδηρόδρομοι δεν χρησίμευαν ως άσυλο ρουσφετιών και ανομίας της κάθε κυβέρνησης, σίγουρα δεν θα έφταναν σε αυτό το σημείο ευτελισμού. </w:t>
      </w:r>
    </w:p>
    <w:p w14:paraId="2CD9BEB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Ενδεικτικά, το 2009 ο ισολογισμός του ΟΣΕ αποτυπώνει πλήρως την εικόνα της απαξίωσης στην οπ</w:t>
      </w:r>
      <w:r>
        <w:rPr>
          <w:rFonts w:eastAsia="Times New Roman" w:cs="Times New Roman"/>
          <w:szCs w:val="24"/>
        </w:rPr>
        <w:t xml:space="preserve">οία είχε περιέλθει από τότε. </w:t>
      </w:r>
    </w:p>
    <w:p w14:paraId="2CD9BEB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το 2009 τα συνολικά έσοδα ήταν 197.429.000 ευρώ, ενώ το μισθολογικό κόστος άγγιζε το ποσό των 268.124.000 ευρώ με τα συνολικά έξοδα να φτάνουν το δυσθεώρητο ποσό των 479.636.000 ευρώ. </w:t>
      </w:r>
    </w:p>
    <w:p w14:paraId="2CD9BEB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Καταθέτω στοιχεία από τ</w:t>
      </w:r>
      <w:r>
        <w:rPr>
          <w:rFonts w:eastAsia="Times New Roman" w:cs="Times New Roman"/>
          <w:szCs w:val="24"/>
        </w:rPr>
        <w:t>η σχετική έκθεση της Ευρωπαϊκής Επιτροπής</w:t>
      </w:r>
      <w:r>
        <w:rPr>
          <w:rFonts w:eastAsia="Times New Roman" w:cs="Times New Roman"/>
          <w:szCs w:val="24"/>
        </w:rPr>
        <w:t>,</w:t>
      </w:r>
      <w:r>
        <w:rPr>
          <w:rFonts w:eastAsia="Times New Roman" w:cs="Times New Roman"/>
          <w:szCs w:val="24"/>
        </w:rPr>
        <w:t xml:space="preserve"> που δείχνουν τη θλιβερή κατάσταση ήδη από το 2012.</w:t>
      </w:r>
    </w:p>
    <w:p w14:paraId="2CD9BEB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 τα προαναφερθέν έγγραφο, το οποίο βρίσκεται στο αρχείο του Τμήματος Γραμματείας της Δι</w:t>
      </w:r>
      <w:r>
        <w:rPr>
          <w:rFonts w:eastAsia="Times New Roman" w:cs="Times New Roman"/>
          <w:szCs w:val="24"/>
        </w:rPr>
        <w:t>εύθυνσης Στενογραφίας και Πρακτικών της Βουλής)</w:t>
      </w:r>
    </w:p>
    <w:p w14:paraId="2CD9BEB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μέριμνά μας στην Ένωση Κεντρώων για την κατάντια και την απαξίωση τόσο των σιδηροδρόμων, όσο και των αστικών συγκοινωνιών αποτυπώνεται και σε πρόσφατη ερώτησή μας στους Υπουργούς Μεταφορών και Δικτύων, καθώ</w:t>
      </w:r>
      <w:r>
        <w:rPr>
          <w:rFonts w:eastAsia="Times New Roman" w:cs="Times New Roman"/>
          <w:szCs w:val="24"/>
        </w:rPr>
        <w:t>ς και των Οικονομικών. Η ερώτηση κατατέθηκε στις 27 Ιουνίου και ακόμη δεν έχουμε λάβει καμ</w:t>
      </w:r>
      <w:r>
        <w:rPr>
          <w:rFonts w:eastAsia="Times New Roman" w:cs="Times New Roman"/>
          <w:szCs w:val="24"/>
        </w:rPr>
        <w:t>μ</w:t>
      </w:r>
      <w:r>
        <w:rPr>
          <w:rFonts w:eastAsia="Times New Roman" w:cs="Times New Roman"/>
          <w:szCs w:val="24"/>
        </w:rPr>
        <w:t xml:space="preserve">ία απάντηση. </w:t>
      </w:r>
    </w:p>
    <w:p w14:paraId="2CD9BEB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Για διευκόλυνση, καταθέτω, επίσης, την ερώτηση στα Πρακτικά.</w:t>
      </w:r>
    </w:p>
    <w:p w14:paraId="2CD9BEB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 τα προαναφερθέ</w:t>
      </w:r>
      <w:r>
        <w:rPr>
          <w:rFonts w:eastAsia="Times New Roman" w:cs="Times New Roman"/>
          <w:szCs w:val="24"/>
        </w:rPr>
        <w:t xml:space="preserve">ν έγγραφο, το οποίο βρίσκεται στο αρχείο του Τμήματος Γραμματείας της Διεύθυνσης Στενογραφίας και Πρακτικών της Βουλής) </w:t>
      </w:r>
    </w:p>
    <w:p w14:paraId="2CD9BEB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αλήθεια, επομένως, είναι ότι διαχρονικά οι κυβερνήσεις οδηγούσαν με μαθηματική ακρίβεια σε απαξίωση του ΟΣΕ και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Η απαξίωσ</w:t>
      </w:r>
      <w:r>
        <w:rPr>
          <w:rFonts w:eastAsia="Times New Roman" w:cs="Times New Roman"/>
          <w:szCs w:val="24"/>
        </w:rPr>
        <w:t xml:space="preserve">η αυτή ήταν συνειδητή, διότι όπως προείπα, ο ΟΣΕ χρησίμευε κατά κόρον από τις κυβερνήσεις των τελευταίων δεκαετιών ως πυρήνας ρουσφετιού, αναξιοκρατίας και αδιαφάνειας. </w:t>
      </w:r>
    </w:p>
    <w:p w14:paraId="2CD9BEBA" w14:textId="77777777" w:rsidR="004439E9" w:rsidRDefault="0071404A">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Γι’ αυτό και η εικόνα των ελληνικών σιδηροδρόμων, σε σχέση και με τις άλλες σιδηροδρομ</w:t>
      </w:r>
      <w:r>
        <w:rPr>
          <w:rFonts w:eastAsia="Times New Roman"/>
          <w:color w:val="000000"/>
          <w:szCs w:val="24"/>
        </w:rPr>
        <w:t>ικές εταιρείες των χωρών της Ευρώπης είναι απελπιστικά αρνητική, τόσο σε οικονομικό επίπεδο, όσο και σε επίπεδο υποδομής. Η απελευθέρωση της σιδηροδρομικής αγοράς σημαίνει</w:t>
      </w:r>
      <w:r>
        <w:rPr>
          <w:rFonts w:eastAsia="Times New Roman"/>
          <w:color w:val="000000"/>
          <w:szCs w:val="24"/>
        </w:rPr>
        <w:t>,</w:t>
      </w:r>
      <w:r>
        <w:rPr>
          <w:rFonts w:eastAsia="Times New Roman"/>
          <w:color w:val="000000"/>
          <w:szCs w:val="24"/>
        </w:rPr>
        <w:t xml:space="preserve"> φυσικά</w:t>
      </w:r>
      <w:r>
        <w:rPr>
          <w:rFonts w:eastAsia="Times New Roman"/>
          <w:color w:val="000000"/>
          <w:szCs w:val="24"/>
        </w:rPr>
        <w:t>,</w:t>
      </w:r>
      <w:r>
        <w:rPr>
          <w:rFonts w:eastAsia="Times New Roman"/>
          <w:color w:val="000000"/>
          <w:szCs w:val="24"/>
        </w:rPr>
        <w:t xml:space="preserve"> ότι διάφορες επιχειρήσεις μπορούν να πάρουν άδεια λειτουργίας. </w:t>
      </w:r>
    </w:p>
    <w:p w14:paraId="2CD9BEBB" w14:textId="77777777" w:rsidR="004439E9" w:rsidRDefault="0071404A">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 xml:space="preserve">Στο άρθρο </w:t>
      </w:r>
      <w:r>
        <w:rPr>
          <w:rFonts w:eastAsia="Times New Roman"/>
          <w:color w:val="000000"/>
          <w:szCs w:val="24"/>
        </w:rPr>
        <w:t>20</w:t>
      </w:r>
      <w:r>
        <w:rPr>
          <w:rFonts w:eastAsia="Times New Roman"/>
          <w:color w:val="000000"/>
          <w:szCs w:val="24"/>
        </w:rPr>
        <w:t>,</w:t>
      </w:r>
      <w:r>
        <w:rPr>
          <w:rFonts w:eastAsia="Times New Roman"/>
          <w:color w:val="000000"/>
          <w:szCs w:val="24"/>
        </w:rPr>
        <w:t xml:space="preserve"> διατυπώνονται οι απαιτήσεις οικονομικής επιφάνειας των σιδηροδρομικών εταιριών, για να πάρει άδεια μια εταιρία και για να αποδείξει  ότι είναι ικανή να διατηρεί καθαρό κεφάλαιο εκατό χιλιάδων ευρώ και μάλιστα, όταν έχει ετήσια έσοδα μέχρι και πέντε εκα</w:t>
      </w:r>
      <w:r>
        <w:rPr>
          <w:rFonts w:eastAsia="Times New Roman"/>
          <w:color w:val="000000"/>
          <w:szCs w:val="24"/>
        </w:rPr>
        <w:t>τομμύρια ευρώ. Θεωρούμε ότι η κεφαλαιακή αυτή απαίτηση είναι χαμηλή</w:t>
      </w:r>
      <w:r>
        <w:rPr>
          <w:rFonts w:eastAsia="Times New Roman"/>
          <w:color w:val="000000"/>
          <w:szCs w:val="24"/>
        </w:rPr>
        <w:t>,</w:t>
      </w:r>
      <w:r>
        <w:rPr>
          <w:rFonts w:eastAsia="Times New Roman"/>
          <w:color w:val="000000"/>
          <w:szCs w:val="24"/>
        </w:rPr>
        <w:t xml:space="preserve"> σε σύγκριση με τα έσοδα που απαιτούνται και πρέπει να αναθεωρηθεί εκ νέου. Το άνοιγμα της σιδηροδρομικής αγοράς σε ιδιωτικές επιχειρήσεις προβλέπεται ήδη από την </w:t>
      </w:r>
      <w:r>
        <w:rPr>
          <w:rFonts w:eastAsia="Times New Roman"/>
          <w:color w:val="000000"/>
          <w:szCs w:val="24"/>
        </w:rPr>
        <w:t>ο</w:t>
      </w:r>
      <w:r>
        <w:rPr>
          <w:rFonts w:eastAsia="Times New Roman"/>
          <w:color w:val="000000"/>
          <w:szCs w:val="24"/>
        </w:rPr>
        <w:t xml:space="preserve">δηγία 95/18/19-9-1995 . </w:t>
      </w:r>
      <w:r>
        <w:rPr>
          <w:rFonts w:eastAsia="Times New Roman"/>
          <w:color w:val="000000"/>
          <w:szCs w:val="24"/>
        </w:rPr>
        <w:t>Εκεί αναφέρεται ότι μια σιδηροδρομική επιχείρηση οφείλει να αποκτά άδεια από τον εκάστοτε εθνικό φορέα. Η σιδηροδρομική άδεια χορηγείται από το κράτος-μέλος έδρας της επιχείρησης και παράλληλα, οφείλουν να τηρούνται ορισμένες κοινές προϋποθέσεις όπως είναι</w:t>
      </w:r>
      <w:r>
        <w:rPr>
          <w:rFonts w:eastAsia="Times New Roman"/>
          <w:color w:val="000000"/>
          <w:szCs w:val="24"/>
        </w:rPr>
        <w:t xml:space="preserve"> η αξιοπιστία, χρηματοοικονομική ικανότητα και επαγγελματική καταλληλότητα. </w:t>
      </w:r>
    </w:p>
    <w:p w14:paraId="2CD9BEBC" w14:textId="77777777" w:rsidR="004439E9" w:rsidRDefault="0071404A">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 xml:space="preserve">Η </w:t>
      </w:r>
      <w:r>
        <w:rPr>
          <w:rFonts w:eastAsia="Times New Roman"/>
          <w:color w:val="000000"/>
          <w:szCs w:val="24"/>
        </w:rPr>
        <w:t>ο</w:t>
      </w:r>
      <w:r>
        <w:rPr>
          <w:rFonts w:eastAsia="Times New Roman"/>
          <w:color w:val="000000"/>
          <w:szCs w:val="24"/>
        </w:rPr>
        <w:t xml:space="preserve">δηγία αυτή τροποποιήθηκε από την </w:t>
      </w:r>
      <w:r>
        <w:rPr>
          <w:rFonts w:eastAsia="Times New Roman"/>
          <w:color w:val="000000"/>
          <w:szCs w:val="24"/>
        </w:rPr>
        <w:t>ο</w:t>
      </w:r>
      <w:r>
        <w:rPr>
          <w:rFonts w:eastAsia="Times New Roman"/>
          <w:color w:val="000000"/>
          <w:szCs w:val="24"/>
        </w:rPr>
        <w:t>δηγία του 2001/13/26-2-2001</w:t>
      </w:r>
      <w:r>
        <w:rPr>
          <w:rFonts w:eastAsia="Times New Roman"/>
          <w:color w:val="000000"/>
          <w:szCs w:val="24"/>
        </w:rPr>
        <w:t>,</w:t>
      </w:r>
      <w:r>
        <w:rPr>
          <w:rFonts w:eastAsia="Times New Roman"/>
          <w:color w:val="000000"/>
          <w:szCs w:val="24"/>
        </w:rPr>
        <w:t xml:space="preserve"> η οποία καθορίζει τους όρους άσκησης, ασφάλεια, τεχνικές και οικονομικές και χρηματοπιστωτικές πτυχές του επαγγέλ</w:t>
      </w:r>
      <w:r>
        <w:rPr>
          <w:rFonts w:eastAsia="Times New Roman"/>
          <w:color w:val="000000"/>
          <w:szCs w:val="24"/>
        </w:rPr>
        <w:t xml:space="preserve">ματος του σιδηροδρομικού μεταφορέα, οι οποίοι ισχύουν σε ολόκληρη την επικράτεια της Ένωσης. Οι όροι αυτοί ρυθμίζουν τη διαδικασία αδειοδότησης της εκμετάλλευσης των υπηρεσιών σιδηροδρομικών μεταφορών εμπορευμάτων στο ευρωπαϊκό και διασυνοριακό δίκτυο. </w:t>
      </w:r>
    </w:p>
    <w:p w14:paraId="2CD9BEBD" w14:textId="77777777" w:rsidR="004439E9" w:rsidRDefault="0071404A">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Ωσ</w:t>
      </w:r>
      <w:r>
        <w:rPr>
          <w:rFonts w:eastAsia="Times New Roman"/>
          <w:color w:val="000000"/>
          <w:szCs w:val="24"/>
        </w:rPr>
        <w:t>τόσο, όπως είπαμε, ενώ είναι θετική η εναρμόνισή μας με το κοινοτικό δίκαιο, ενώ θέλουμε την Ελλάδα μας να μετάσχει ενεργά στην ελεύθερη αγορά των σιδηροδρόμων, κατακρίνουμε έντονα την απαξίωση γενικώς, των μεταφορών και πιο ειδικώς των σιδηροδρόμων. Για π</w:t>
      </w:r>
      <w:r>
        <w:rPr>
          <w:rFonts w:eastAsia="Times New Roman"/>
          <w:color w:val="000000"/>
          <w:szCs w:val="24"/>
        </w:rPr>
        <w:t>αράδειγμα, κατά την τελευταία διαχειριστική χρήση</w:t>
      </w:r>
      <w:r>
        <w:rPr>
          <w:rFonts w:eastAsia="Times New Roman"/>
          <w:color w:val="000000"/>
          <w:szCs w:val="24"/>
        </w:rPr>
        <w:t>,</w:t>
      </w:r>
      <w:r>
        <w:rPr>
          <w:rFonts w:eastAsia="Times New Roman"/>
          <w:color w:val="000000"/>
          <w:szCs w:val="24"/>
        </w:rPr>
        <w:t xml:space="preserve"> τα οικονομικά στοιχεία του ΟΣΕ εξακολουθούν να είναι απελπιστικά. </w:t>
      </w:r>
    </w:p>
    <w:p w14:paraId="2CD9BEBE" w14:textId="77777777" w:rsidR="004439E9" w:rsidRDefault="0071404A">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 xml:space="preserve">Όπως αναφέρει ο ίδιος ο </w:t>
      </w:r>
      <w:r>
        <w:rPr>
          <w:rFonts w:eastAsia="Times New Roman"/>
          <w:color w:val="000000"/>
          <w:szCs w:val="24"/>
        </w:rPr>
        <w:t>ο</w:t>
      </w:r>
      <w:r>
        <w:rPr>
          <w:rFonts w:eastAsia="Times New Roman"/>
          <w:color w:val="000000"/>
          <w:szCs w:val="24"/>
        </w:rPr>
        <w:t>ργανισμός, η σημαντική υποχώρηση κατά 44,3 εκατομμύρια ευρώ ή 36,9% των εσόδων οφείλεται: Πρώτον, στην απώλεια το</w:t>
      </w:r>
      <w:r>
        <w:rPr>
          <w:rFonts w:eastAsia="Times New Roman"/>
          <w:color w:val="000000"/>
          <w:szCs w:val="24"/>
        </w:rPr>
        <w:t>υ εσόδου ενοικίων τροχαίου υλικού, το οποίο μεταφέρθηκε στο δημόσιο. Δεύτερον, στη μείωση της κρατικής επιχορήγηση κατά οκτώ εκατομμύρια ευρώ. Και τρίτον, κατά 2,2 εκατομμύρια ευρώ μείωση των τελών υποδομής</w:t>
      </w:r>
      <w:r>
        <w:rPr>
          <w:rFonts w:eastAsia="Times New Roman"/>
          <w:color w:val="000000"/>
          <w:szCs w:val="24"/>
        </w:rPr>
        <w:t>,</w:t>
      </w:r>
      <w:r>
        <w:rPr>
          <w:rFonts w:eastAsia="Times New Roman"/>
          <w:color w:val="000000"/>
          <w:szCs w:val="24"/>
        </w:rPr>
        <w:t xml:space="preserve"> λόγω πραγματοποίησης λιγότερων δρομολογίων εξαιτ</w:t>
      </w:r>
      <w:r>
        <w:rPr>
          <w:rFonts w:eastAsia="Times New Roman"/>
          <w:color w:val="000000"/>
          <w:szCs w:val="24"/>
        </w:rPr>
        <w:t xml:space="preserve">ίας της ανεπάρκειας πόρων σε προσωπικό και τροχαίο υλικό του μεγαλύτερου πελάτη, δηλαδή της </w:t>
      </w:r>
      <w:r>
        <w:rPr>
          <w:rFonts w:eastAsia="Times New Roman"/>
          <w:color w:val="000000"/>
          <w:szCs w:val="24"/>
        </w:rPr>
        <w:t>«</w:t>
      </w:r>
      <w:r>
        <w:rPr>
          <w:rFonts w:eastAsia="Times New Roman"/>
          <w:color w:val="000000"/>
          <w:szCs w:val="24"/>
        </w:rPr>
        <w:t>ΤΡΑΙΝΟΣΕ</w:t>
      </w:r>
      <w:r>
        <w:rPr>
          <w:rFonts w:eastAsia="Times New Roman"/>
          <w:color w:val="000000"/>
          <w:szCs w:val="24"/>
        </w:rPr>
        <w:t>»</w:t>
      </w:r>
      <w:r>
        <w:rPr>
          <w:rFonts w:eastAsia="Times New Roman"/>
          <w:color w:val="000000"/>
          <w:szCs w:val="24"/>
        </w:rPr>
        <w:t xml:space="preserve">. </w:t>
      </w:r>
    </w:p>
    <w:p w14:paraId="2CD9BEBF" w14:textId="77777777" w:rsidR="004439E9" w:rsidRDefault="0071404A">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Ειδικότερα, ο κύκλος εργασιών του ΟΣΕ, η μητρική εταιρία δηλαδή, ανήλθε στα 76,7 εκατομμύρια ευρώ, έναντι 120 εκατομμυρίων ευρώ το 2014 με αποτέλεσμα ο</w:t>
      </w:r>
      <w:r>
        <w:rPr>
          <w:rFonts w:eastAsia="Times New Roman"/>
          <w:color w:val="000000"/>
          <w:szCs w:val="24"/>
        </w:rPr>
        <w:t xml:space="preserve">ι λειτουργικές ζημίες να διευρυνθούν κατά 66 εκατομμύρια ευρώ από 13,5 εκατομμύρια ευρώ που ήταν το 2014. Ακόμα και μετά το διαγωνισμό ΟΣΕ και </w:t>
      </w:r>
      <w:r>
        <w:rPr>
          <w:rFonts w:eastAsia="Times New Roman"/>
          <w:color w:val="000000"/>
          <w:szCs w:val="24"/>
        </w:rPr>
        <w:t>«</w:t>
      </w:r>
      <w:r>
        <w:rPr>
          <w:rFonts w:eastAsia="Times New Roman"/>
          <w:color w:val="000000"/>
          <w:szCs w:val="24"/>
        </w:rPr>
        <w:t>ΤΡΑΙΝΟΣΕ</w:t>
      </w:r>
      <w:r>
        <w:rPr>
          <w:rFonts w:eastAsia="Times New Roman"/>
          <w:color w:val="000000"/>
          <w:szCs w:val="24"/>
        </w:rPr>
        <w:t>»</w:t>
      </w:r>
      <w:r>
        <w:rPr>
          <w:rFonts w:eastAsia="Times New Roman"/>
          <w:color w:val="000000"/>
          <w:szCs w:val="24"/>
        </w:rPr>
        <w:t xml:space="preserve"> εξακολουθεί να υφίσταται η τραγική εικόνα του </w:t>
      </w:r>
      <w:r>
        <w:rPr>
          <w:rFonts w:eastAsia="Times New Roman"/>
          <w:color w:val="000000"/>
          <w:szCs w:val="24"/>
        </w:rPr>
        <w:t>ο</w:t>
      </w:r>
      <w:r>
        <w:rPr>
          <w:rFonts w:eastAsia="Times New Roman"/>
          <w:color w:val="000000"/>
          <w:szCs w:val="24"/>
        </w:rPr>
        <w:t>ργανισμού, τόσο σε οικονομικό, όσο και σε διαχειριστικό</w:t>
      </w:r>
      <w:r>
        <w:rPr>
          <w:rFonts w:eastAsia="Times New Roman"/>
          <w:color w:val="000000"/>
          <w:szCs w:val="24"/>
        </w:rPr>
        <w:t xml:space="preserve"> επίπεδο. Και μέσα σε αυτό το κλίμα καλούνται επενδυτές να έρθουν να ρίξουν τα χρήματά τους και να επενδύσουν. Καταλαβαίνετε όλοι</w:t>
      </w:r>
      <w:r>
        <w:rPr>
          <w:rFonts w:eastAsia="Times New Roman"/>
          <w:color w:val="000000"/>
          <w:szCs w:val="24"/>
        </w:rPr>
        <w:t>,</w:t>
      </w:r>
      <w:r>
        <w:rPr>
          <w:rFonts w:eastAsia="Times New Roman"/>
          <w:color w:val="000000"/>
          <w:szCs w:val="24"/>
        </w:rPr>
        <w:t xml:space="preserve"> ότι το κλίμα δεν είναι απλώς αρνητικό, αλλά καταντάει απογοητευτικό. </w:t>
      </w:r>
    </w:p>
    <w:p w14:paraId="2CD9BEC0" w14:textId="77777777" w:rsidR="004439E9" w:rsidRDefault="0071404A">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Τελευταίο άρθρο που καταθέτω στα Πρακτικά και σας ευχαρ</w:t>
      </w:r>
      <w:r>
        <w:rPr>
          <w:rFonts w:eastAsia="Times New Roman"/>
          <w:color w:val="000000"/>
          <w:szCs w:val="24"/>
        </w:rPr>
        <w:t xml:space="preserve">ιστώ πολύ. </w:t>
      </w:r>
    </w:p>
    <w:p w14:paraId="2CD9BEC1" w14:textId="77777777" w:rsidR="004439E9" w:rsidRDefault="0071404A">
      <w:pPr>
        <w:spacing w:before="100" w:beforeAutospacing="1" w:after="0" w:line="600" w:lineRule="auto"/>
        <w:ind w:firstLine="720"/>
        <w:contextualSpacing/>
        <w:jc w:val="both"/>
        <w:rPr>
          <w:rFonts w:eastAsia="Times New Roman"/>
          <w:szCs w:val="24"/>
        </w:rPr>
      </w:pPr>
      <w:r>
        <w:rPr>
          <w:rFonts w:eastAsia="Times New Roman"/>
          <w:szCs w:val="24"/>
        </w:rPr>
        <w:t>(Στο σημείο αυτό ο Βουλευτής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CD9BEC2"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(Στο σημείο αυτό κτυπάει προειδοπ</w:t>
      </w:r>
      <w:r>
        <w:rPr>
          <w:rFonts w:eastAsia="Times New Roman"/>
          <w:color w:val="000000"/>
          <w:szCs w:val="24"/>
        </w:rPr>
        <w:t xml:space="preserve">οιητικά το κουδούνι λήξεως του χρόνου ομιλίας του κυρίου Βουλευτή) </w:t>
      </w:r>
    </w:p>
    <w:p w14:paraId="2CD9BEC3" w14:textId="77777777" w:rsidR="004439E9" w:rsidRDefault="0071404A">
      <w:pPr>
        <w:spacing w:after="0" w:line="600" w:lineRule="auto"/>
        <w:ind w:firstLine="720"/>
        <w:contextualSpacing/>
        <w:jc w:val="both"/>
        <w:rPr>
          <w:rFonts w:eastAsia="Times New Roman"/>
          <w:color w:val="000000"/>
          <w:szCs w:val="24"/>
        </w:rPr>
      </w:pPr>
      <w:r>
        <w:rPr>
          <w:rFonts w:eastAsia="Times New Roman"/>
          <w:color w:val="000000"/>
          <w:szCs w:val="24"/>
        </w:rPr>
        <w:t>Ένα λεπτό</w:t>
      </w:r>
      <w:r>
        <w:rPr>
          <w:rFonts w:eastAsia="Times New Roman"/>
          <w:color w:val="000000"/>
          <w:szCs w:val="24"/>
        </w:rPr>
        <w:t>,</w:t>
      </w:r>
      <w:r>
        <w:rPr>
          <w:rFonts w:eastAsia="Times New Roman"/>
          <w:color w:val="000000"/>
          <w:szCs w:val="24"/>
        </w:rPr>
        <w:t xml:space="preserve"> κύριε Πρόεδρε. </w:t>
      </w:r>
    </w:p>
    <w:p w14:paraId="2CD9BEC4" w14:textId="77777777" w:rsidR="004439E9" w:rsidRDefault="0071404A">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 xml:space="preserve">Εν κατακλείδι, σημειώνουμε τα εξής: Θέλουμε ελευθερία στην αγορά του σιδηροδρόμου, θέλουμε επενδύσεις και ιδιωτικές επιχειρήσεις να μπουν στο συγκεκριμένο κλάδο </w:t>
      </w:r>
      <w:r>
        <w:rPr>
          <w:rFonts w:eastAsia="Times New Roman"/>
          <w:color w:val="000000"/>
          <w:szCs w:val="24"/>
        </w:rPr>
        <w:t>υπηρεσιών. Αποστρεφόμαστε</w:t>
      </w:r>
      <w:r>
        <w:rPr>
          <w:rFonts w:eastAsia="Times New Roman"/>
          <w:color w:val="000000"/>
          <w:szCs w:val="24"/>
        </w:rPr>
        <w:t>,</w:t>
      </w:r>
      <w:r>
        <w:rPr>
          <w:rFonts w:eastAsia="Times New Roman"/>
          <w:color w:val="000000"/>
          <w:szCs w:val="24"/>
        </w:rPr>
        <w:t xml:space="preserve"> όμως, την τρέχουσα κατάντια των ελληνικών σιδηροδρόμων. Το </w:t>
      </w:r>
      <w:r>
        <w:rPr>
          <w:rFonts w:eastAsia="Times New Roman"/>
          <w:color w:val="000000"/>
          <w:szCs w:val="24"/>
        </w:rPr>
        <w:t>ε</w:t>
      </w:r>
      <w:r>
        <w:rPr>
          <w:rFonts w:eastAsia="Times New Roman"/>
          <w:color w:val="000000"/>
          <w:szCs w:val="24"/>
        </w:rPr>
        <w:t xml:space="preserve">λληνικό </w:t>
      </w:r>
      <w:r>
        <w:rPr>
          <w:rFonts w:eastAsia="Times New Roman"/>
          <w:color w:val="000000"/>
          <w:szCs w:val="24"/>
        </w:rPr>
        <w:t>κ</w:t>
      </w:r>
      <w:r>
        <w:rPr>
          <w:rFonts w:eastAsia="Times New Roman"/>
          <w:color w:val="000000"/>
          <w:szCs w:val="24"/>
        </w:rPr>
        <w:t>ράτος</w:t>
      </w:r>
      <w:r>
        <w:rPr>
          <w:rFonts w:eastAsia="Times New Roman"/>
          <w:color w:val="000000"/>
          <w:szCs w:val="24"/>
        </w:rPr>
        <w:t>,</w:t>
      </w:r>
      <w:r>
        <w:rPr>
          <w:rFonts w:eastAsia="Times New Roman"/>
          <w:color w:val="000000"/>
          <w:szCs w:val="24"/>
        </w:rPr>
        <w:t xml:space="preserve"> δυστυχώς, μετέτρεψε τους σιδηρόδρομους σε μία ανεπανόρθωτη πληγ</w:t>
      </w:r>
      <w:r>
        <w:rPr>
          <w:rFonts w:eastAsia="Times New Roman"/>
          <w:color w:val="000000"/>
          <w:szCs w:val="24"/>
        </w:rPr>
        <w:t>ή</w:t>
      </w:r>
      <w:r>
        <w:rPr>
          <w:rFonts w:eastAsia="Times New Roman"/>
          <w:color w:val="000000"/>
          <w:szCs w:val="24"/>
        </w:rPr>
        <w:t xml:space="preserve"> χρέους και εξαφάνισε κάθε ελπίδα κερδοφορίας.</w:t>
      </w:r>
    </w:p>
    <w:p w14:paraId="2CD9BEC5" w14:textId="77777777" w:rsidR="004439E9" w:rsidRDefault="0071404A">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Ελπίζουμε στο μέλλον οι νέοι ιδιοκτήτες να</w:t>
      </w:r>
      <w:r>
        <w:rPr>
          <w:rFonts w:eastAsia="Times New Roman"/>
          <w:color w:val="000000"/>
          <w:szCs w:val="24"/>
        </w:rPr>
        <w:t xml:space="preserve"> ακολουθήσουν τις ευρωπαϊκές επιταγές και να αλλάξουν το θλιβερό αυτό τοπίο. Είμαστε θετικοί στο εν λόγω νομοσχέδιο και θα τοποθετηθούμε επί των άρθρων στη σχετική ψηφοφορία. </w:t>
      </w:r>
    </w:p>
    <w:p w14:paraId="2CD9BEC6" w14:textId="77777777" w:rsidR="004439E9" w:rsidRDefault="0071404A">
      <w:pPr>
        <w:spacing w:before="100" w:beforeAutospacing="1" w:after="0" w:line="600" w:lineRule="auto"/>
        <w:ind w:firstLine="720"/>
        <w:contextualSpacing/>
        <w:jc w:val="both"/>
        <w:rPr>
          <w:rFonts w:eastAsia="Times New Roman"/>
          <w:color w:val="000000"/>
          <w:szCs w:val="24"/>
        </w:rPr>
      </w:pPr>
      <w:r>
        <w:rPr>
          <w:rFonts w:eastAsia="Times New Roman"/>
          <w:color w:val="000000"/>
          <w:szCs w:val="24"/>
        </w:rPr>
        <w:t>Σας ευχαριστώ πάρα πολύ για την ανοχή και για το</w:t>
      </w:r>
      <w:r>
        <w:rPr>
          <w:rFonts w:eastAsia="Times New Roman"/>
          <w:color w:val="000000"/>
          <w:szCs w:val="24"/>
        </w:rPr>
        <w:t>ν</w:t>
      </w:r>
      <w:r>
        <w:rPr>
          <w:rFonts w:eastAsia="Times New Roman"/>
          <w:color w:val="000000"/>
          <w:szCs w:val="24"/>
        </w:rPr>
        <w:t xml:space="preserve"> χρόνο σας. </w:t>
      </w:r>
    </w:p>
    <w:p w14:paraId="2CD9BEC7" w14:textId="77777777" w:rsidR="004439E9" w:rsidRDefault="0071404A">
      <w:pPr>
        <w:spacing w:before="100" w:beforeAutospacing="1" w:after="0"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(Δημήτριος Κρεμαστινός):</w:t>
      </w:r>
      <w:r>
        <w:rPr>
          <w:rFonts w:eastAsia="Times New Roman"/>
          <w:szCs w:val="24"/>
        </w:rPr>
        <w:t xml:space="preserve"> Σας ευχαριστώ, κύριε Γεωργιάδη.</w:t>
      </w:r>
    </w:p>
    <w:p w14:paraId="2CD9BEC8" w14:textId="77777777" w:rsidR="004439E9" w:rsidRDefault="0071404A">
      <w:pPr>
        <w:spacing w:before="100" w:beforeAutospacing="1" w:after="0" w:line="600" w:lineRule="auto"/>
        <w:ind w:firstLine="720"/>
        <w:contextualSpacing/>
        <w:jc w:val="both"/>
        <w:rPr>
          <w:rFonts w:eastAsia="Times New Roman"/>
          <w:szCs w:val="24"/>
        </w:rPr>
      </w:pPr>
      <w:r>
        <w:rPr>
          <w:rFonts w:eastAsia="Times New Roman"/>
          <w:szCs w:val="24"/>
        </w:rPr>
        <w:t>Ο κ. Θεοχαρόπουλος έχει τον λόγο.</w:t>
      </w:r>
    </w:p>
    <w:p w14:paraId="2CD9BEC9" w14:textId="77777777" w:rsidR="004439E9" w:rsidRDefault="0071404A">
      <w:pPr>
        <w:spacing w:before="100" w:beforeAutospacing="1" w:after="0" w:line="600" w:lineRule="auto"/>
        <w:ind w:firstLine="720"/>
        <w:contextualSpacing/>
        <w:jc w:val="both"/>
        <w:rPr>
          <w:rFonts w:eastAsia="Times New Roman"/>
          <w:szCs w:val="24"/>
        </w:rPr>
      </w:pPr>
      <w:r>
        <w:rPr>
          <w:rFonts w:eastAsia="Times New Roman"/>
          <w:szCs w:val="24"/>
        </w:rPr>
        <w:t>Δέκα λεπτά έχουν οι Κοινοβουλευτικοί Εκπρόσωποι.</w:t>
      </w:r>
    </w:p>
    <w:p w14:paraId="2CD9BECA" w14:textId="77777777" w:rsidR="004439E9" w:rsidRDefault="0071404A">
      <w:pPr>
        <w:spacing w:before="100" w:beforeAutospacing="1" w:after="0" w:line="600" w:lineRule="auto"/>
        <w:ind w:firstLine="720"/>
        <w:contextualSpacing/>
        <w:jc w:val="both"/>
        <w:rPr>
          <w:rFonts w:eastAsia="Times New Roman"/>
          <w:szCs w:val="24"/>
        </w:rPr>
      </w:pPr>
      <w:r>
        <w:rPr>
          <w:rFonts w:eastAsia="Times New Roman"/>
          <w:szCs w:val="24"/>
        </w:rPr>
        <w:t>Ορίστε, κύριε Θεοχαρόπουλε, έχετε τον λόγο.</w:t>
      </w:r>
    </w:p>
    <w:p w14:paraId="2CD9BECB" w14:textId="77777777" w:rsidR="004439E9" w:rsidRDefault="0071404A">
      <w:pPr>
        <w:spacing w:before="100" w:beforeAutospacing="1" w:after="0" w:line="600" w:lineRule="auto"/>
        <w:ind w:firstLine="720"/>
        <w:contextualSpacing/>
        <w:jc w:val="both"/>
        <w:rPr>
          <w:rFonts w:eastAsia="Times New Roman"/>
          <w:b/>
          <w:color w:val="000000"/>
          <w:szCs w:val="24"/>
        </w:rPr>
      </w:pPr>
      <w:r>
        <w:rPr>
          <w:rFonts w:eastAsia="Times New Roman"/>
          <w:b/>
          <w:szCs w:val="24"/>
        </w:rPr>
        <w:t xml:space="preserve">ΑΘΑΝΑΣΙΟΣ ΘΕΟΧΑΡΟΠΟΥΛΟΣ: </w:t>
      </w:r>
      <w:r>
        <w:rPr>
          <w:rFonts w:eastAsia="Times New Roman"/>
          <w:szCs w:val="24"/>
        </w:rPr>
        <w:t>Κύριοι Βουλευτές, κύριε Υπουργέ, δε θα μπορούσα</w:t>
      </w:r>
      <w:r>
        <w:rPr>
          <w:rFonts w:eastAsia="Times New Roman"/>
          <w:szCs w:val="24"/>
        </w:rPr>
        <w:t xml:space="preserve"> παρά να ξεκινήσω και εγώ, όπως ξεκίνησε και ο εισηγητής της Δημοκρατικής Συμπαράταξης, λέγοντας–και έχει σχέση και με αυτά που ειπώθηκαν προηγουμένως από τον εκπρόσωπο των Ανεξαρτήτων Ελλήνων- ότι </w:t>
      </w:r>
      <w:r>
        <w:rPr>
          <w:rFonts w:eastAsia="Times New Roman"/>
          <w:szCs w:val="24"/>
        </w:rPr>
        <w:t xml:space="preserve">χθες </w:t>
      </w:r>
      <w:r>
        <w:rPr>
          <w:rFonts w:eastAsia="Times New Roman"/>
          <w:szCs w:val="24"/>
        </w:rPr>
        <w:t xml:space="preserve">η </w:t>
      </w:r>
      <w:r>
        <w:rPr>
          <w:rFonts w:eastAsia="Times New Roman"/>
          <w:szCs w:val="24"/>
        </w:rPr>
        <w:t>ε</w:t>
      </w:r>
      <w:r>
        <w:rPr>
          <w:rFonts w:eastAsia="Times New Roman"/>
          <w:szCs w:val="24"/>
        </w:rPr>
        <w:t>πιτροπή</w:t>
      </w:r>
      <w:r>
        <w:rPr>
          <w:rFonts w:eastAsia="Times New Roman"/>
          <w:szCs w:val="24"/>
        </w:rPr>
        <w:t xml:space="preserve">, </w:t>
      </w:r>
      <w:r>
        <w:rPr>
          <w:rFonts w:eastAsia="Times New Roman"/>
          <w:szCs w:val="24"/>
        </w:rPr>
        <w:t>την οποία έχουν ορίσει</w:t>
      </w:r>
      <w:r>
        <w:rPr>
          <w:rFonts w:eastAsia="Times New Roman"/>
          <w:szCs w:val="24"/>
        </w:rPr>
        <w:t xml:space="preserve"> η Δημοκρατική Συμπ</w:t>
      </w:r>
      <w:r>
        <w:rPr>
          <w:rFonts w:eastAsia="Times New Roman"/>
          <w:szCs w:val="24"/>
        </w:rPr>
        <w:t>αράταξη με άλλες δυνάμεις, όπως το Ποτάμι</w:t>
      </w:r>
      <w:r>
        <w:rPr>
          <w:rFonts w:eastAsia="Times New Roman"/>
          <w:szCs w:val="24"/>
        </w:rPr>
        <w:t xml:space="preserve">, </w:t>
      </w:r>
      <w:r>
        <w:rPr>
          <w:rFonts w:eastAsia="Times New Roman"/>
          <w:szCs w:val="24"/>
        </w:rPr>
        <w:t>έβγαλε</w:t>
      </w:r>
      <w:r>
        <w:rPr>
          <w:rFonts w:eastAsia="Times New Roman"/>
          <w:szCs w:val="24"/>
        </w:rPr>
        <w:t xml:space="preserve"> το πόρισμα για τις προοδευτικές μεταρρυθμίσεις.</w:t>
      </w:r>
      <w:r>
        <w:rPr>
          <w:rFonts w:eastAsia="Times New Roman"/>
          <w:b/>
          <w:szCs w:val="24"/>
        </w:rPr>
        <w:t xml:space="preserve"> </w:t>
      </w:r>
    </w:p>
    <w:p w14:paraId="2CD9BEC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Γιατί το λέω αυτό; Ακούσαμε μια επίθεση πριν από λίγο του εκπροσώπου των Ανεξαρτήτων Ελλήνων, ο οποίος παρουσιάστηκε ως υποστηρικτής ουσιαστικά της περιόδου </w:t>
      </w:r>
      <w:r>
        <w:rPr>
          <w:rFonts w:eastAsia="Times New Roman" w:cs="Times New Roman"/>
          <w:szCs w:val="24"/>
        </w:rPr>
        <w:t xml:space="preserve">2004-2009, της διακυβέρνησης Καραμανλή. </w:t>
      </w:r>
    </w:p>
    <w:p w14:paraId="2CD9BEC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είπε «όποιοι διαμαρτύρονταν εκείνη την περίοδο 2004-2009», με λίγα λόγια μάλωσε όποιους είχαν μια διαφορετική άποψη εκείνη την περίοδο. </w:t>
      </w:r>
    </w:p>
    <w:p w14:paraId="2CD9BECE"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Οπότε εσείς θα υπερασπίσετε το έργο της </w:t>
      </w:r>
      <w:r>
        <w:rPr>
          <w:rFonts w:eastAsia="Times New Roman" w:cs="Times New Roman"/>
          <w:szCs w:val="24"/>
        </w:rPr>
        <w:t>κ</w:t>
      </w:r>
      <w:r>
        <w:rPr>
          <w:rFonts w:eastAsia="Times New Roman" w:cs="Times New Roman"/>
          <w:szCs w:val="24"/>
        </w:rPr>
        <w:t xml:space="preserve">υβέρνησης Σαμαρά. </w:t>
      </w:r>
    </w:p>
    <w:p w14:paraId="2CD9BECF"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Εμείς ξέρετε πολύ καλά ότι</w:t>
      </w:r>
      <w:r>
        <w:rPr>
          <w:rFonts w:eastAsia="Times New Roman" w:cs="Times New Roman"/>
          <w:szCs w:val="24"/>
        </w:rPr>
        <w:t>,</w:t>
      </w:r>
      <w:r>
        <w:rPr>
          <w:rFonts w:eastAsia="Times New Roman" w:cs="Times New Roman"/>
          <w:szCs w:val="24"/>
        </w:rPr>
        <w:t xml:space="preserve"> σε εκείνη την περίοδο της διακυβέρνησης της χώρας</w:t>
      </w:r>
      <w:r>
        <w:rPr>
          <w:rFonts w:eastAsia="Times New Roman" w:cs="Times New Roman"/>
          <w:szCs w:val="24"/>
        </w:rPr>
        <w:t>,</w:t>
      </w:r>
      <w:r>
        <w:rPr>
          <w:rFonts w:eastAsia="Times New Roman" w:cs="Times New Roman"/>
          <w:szCs w:val="24"/>
        </w:rPr>
        <w:t xml:space="preserve"> προσπαθήσαμε να επιλύσουμε την κατάσταση που δημιούργησε η διακυβέρνηση Καραμανλή την περίοδ</w:t>
      </w:r>
      <w:r>
        <w:rPr>
          <w:rFonts w:eastAsia="Times New Roman" w:cs="Times New Roman"/>
          <w:szCs w:val="24"/>
        </w:rPr>
        <w:t>ο 2004-2009. Και έχοντας έρθει η χώρα στο χείλος της καταστροφής το 2012</w:t>
      </w:r>
      <w:r>
        <w:rPr>
          <w:rFonts w:eastAsia="Times New Roman" w:cs="Times New Roman"/>
          <w:szCs w:val="24"/>
        </w:rPr>
        <w:t>,</w:t>
      </w:r>
      <w:r>
        <w:rPr>
          <w:rFonts w:eastAsia="Times New Roman" w:cs="Times New Roman"/>
          <w:szCs w:val="24"/>
        </w:rPr>
        <w:t xml:space="preserve"> υπήρξε διπλή εκλογική αναμέτρηση με στόχο να γίνει μια κυβέρνηση εθνικής ευθύνης. </w:t>
      </w:r>
    </w:p>
    <w:p w14:paraId="2CD9BED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Εσείς </w:t>
      </w:r>
      <w:r>
        <w:rPr>
          <w:rFonts w:eastAsia="Times New Roman" w:cs="Times New Roman"/>
          <w:szCs w:val="24"/>
        </w:rPr>
        <w:t xml:space="preserve">αποποιηθήκατε της </w:t>
      </w:r>
      <w:r>
        <w:rPr>
          <w:rFonts w:eastAsia="Times New Roman" w:cs="Times New Roman"/>
          <w:szCs w:val="24"/>
        </w:rPr>
        <w:t>ευθύνη</w:t>
      </w:r>
      <w:r>
        <w:rPr>
          <w:rFonts w:eastAsia="Times New Roman" w:cs="Times New Roman"/>
          <w:szCs w:val="24"/>
        </w:rPr>
        <w:t>ς</w:t>
      </w:r>
      <w:r>
        <w:rPr>
          <w:rFonts w:eastAsia="Times New Roman" w:cs="Times New Roman"/>
          <w:szCs w:val="24"/>
        </w:rPr>
        <w:t xml:space="preserve"> εκείνη τη στιγμή, γιατί δεν θέλατε –όπως λέγατε- να συγκυβερνήσετε </w:t>
      </w:r>
      <w:r>
        <w:rPr>
          <w:rFonts w:eastAsia="Times New Roman" w:cs="Times New Roman"/>
          <w:szCs w:val="24"/>
        </w:rPr>
        <w:t xml:space="preserve">με το πρώτο κόμμα που όριζε ο ελληνικός λαός. Και τελικά συγκυβερνήσατε με τους Ανεξάρτητους Έλληνες, με το εθνικολαϊκιστικό κόμμα της δεξιάς αυτή τη στιγμή, ενώ δεν είχατε αυτή την ανάγκη στην ουσία, καθώς εσείς ήσασταν το πρώτο κόμμα. </w:t>
      </w:r>
    </w:p>
    <w:p w14:paraId="2CD9BED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Συνεπώς, η επιλογή</w:t>
      </w:r>
      <w:r>
        <w:rPr>
          <w:rFonts w:eastAsia="Times New Roman" w:cs="Times New Roman"/>
          <w:szCs w:val="24"/>
        </w:rPr>
        <w:t xml:space="preserve"> σας ήταν αυτή. Εμείς κάναμε το εθνικό καθήκον για τη χώρα</w:t>
      </w:r>
      <w:r>
        <w:rPr>
          <w:rFonts w:eastAsia="Times New Roman" w:cs="Times New Roman"/>
          <w:szCs w:val="24"/>
        </w:rPr>
        <w:t>,</w:t>
      </w:r>
      <w:r>
        <w:rPr>
          <w:rFonts w:eastAsia="Times New Roman" w:cs="Times New Roman"/>
          <w:szCs w:val="24"/>
        </w:rPr>
        <w:t xml:space="preserve"> εκείνη την κρίσιμη περίοδο. Και βεβαίως, το 2004-2009 ήταν μια περίοδος, κατά την οποία τα ελλείμματα της χώρας έφτασαν εκεί που έφτασαν και η χώρα ήρθε σε αυτήν την κατάσταση. </w:t>
      </w:r>
    </w:p>
    <w:p w14:paraId="2CD9BED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 αυτά παρουσιάσ</w:t>
      </w:r>
      <w:r>
        <w:rPr>
          <w:rFonts w:eastAsia="Times New Roman" w:cs="Times New Roman"/>
          <w:szCs w:val="24"/>
        </w:rPr>
        <w:t xml:space="preserve">τηκε υποστηρικτής σήμερα ο εισηγητής των Ανεξαρτήτων Ελλήνων , για να επιβεβαιώσει αυτό που λέμε στη Δημοκρατική Συμπαράταξη, ότι εδώ υπάρχει μια διασύνδεση της Κυβέρνησης με τη συνιστώσα της Νέας Δημοκρατίας, κάτι που υπάρχει και σε πολλά Υπουργεία, αλλά </w:t>
      </w:r>
      <w:r>
        <w:rPr>
          <w:rFonts w:eastAsia="Times New Roman" w:cs="Times New Roman"/>
          <w:szCs w:val="24"/>
        </w:rPr>
        <w:t xml:space="preserve">βεβαίως είναι φανερό και από την τοποθέτηση σήμερα του εταίρου σας. Αυτά είναι τα πραγματικά στοιχεία και αυτά συμβαίνουν. </w:t>
      </w:r>
    </w:p>
    <w:p w14:paraId="2CD9BED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στη Δημοκρατική Συμπαράταξη ΠΑΣΟΚ-ΔΗΜΑΡ και Κινήσεις Πολιτών προχωρήσαμε τον Σεπτέμβριο σε μια συνεργασία, την οποία δεν έχει μάθει να βλέπει ο ελληνικός λαός. Δεν έχει μάθει γιατί οι πολιτικές δυνάμεις δεν έχουν μάθει να συνεργάζονται. </w:t>
      </w:r>
    </w:p>
    <w:p w14:paraId="2CD9BED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Προ</w:t>
      </w:r>
      <w:r>
        <w:rPr>
          <w:rFonts w:eastAsia="Times New Roman" w:cs="Times New Roman"/>
          <w:szCs w:val="24"/>
        </w:rPr>
        <w:t>χωρήσαμε και κάναμε τη Δημοκρατική Συμπαράταξη και τώρα προχωράμε στο επόμενο βήμα: Μαζί με το Ποτάμι και τις δυνάμεις της Κεντροαριστεράς προχωρ</w:t>
      </w:r>
      <w:r>
        <w:rPr>
          <w:rFonts w:eastAsia="Times New Roman" w:cs="Times New Roman"/>
          <w:szCs w:val="24"/>
        </w:rPr>
        <w:t>ά</w:t>
      </w:r>
      <w:r>
        <w:rPr>
          <w:rFonts w:eastAsia="Times New Roman" w:cs="Times New Roman"/>
          <w:szCs w:val="24"/>
        </w:rPr>
        <w:t>με με στόχο έναν ενιαίο προοδευτικό φορέα στον ευρύτερο χώρο, που θα δώσει την εναλλακτική προοδευτική λύση απ</w:t>
      </w:r>
      <w:r>
        <w:rPr>
          <w:rFonts w:eastAsia="Times New Roman" w:cs="Times New Roman"/>
          <w:szCs w:val="24"/>
        </w:rPr>
        <w:t xml:space="preserve">έναντι στις αδιέξοδες πολιτικές σας. </w:t>
      </w:r>
    </w:p>
    <w:p w14:paraId="2CD9BED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Αυτή είναι η πραγματικότητα και αυτό σας ενοχλεί, ότι θα υπάρχει εναλλακτική προοδευτική λύση, όποια στιγμή και εάν γίνουν οι εκλογές. Δεν θα μείνουν εγκλωβισμένοι οι προοδευτικοί πολίτες σε αυτές τις αδιέξοδες πολιτικ</w:t>
      </w:r>
      <w:r>
        <w:rPr>
          <w:rFonts w:eastAsia="Times New Roman" w:cs="Times New Roman"/>
          <w:szCs w:val="24"/>
        </w:rPr>
        <w:t xml:space="preserve">ές, οι οποίες ακολουθούνται σήμερα. </w:t>
      </w:r>
    </w:p>
    <w:p w14:paraId="2CD9BED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Βεβαίως, δεν χρειάζεται να πω οτιδήποτε άλλο για το ποιος ευθύνεται για όλα αυτά τα χρόνια που φτάσαμε εδώ, τουλάχιστον όταν τα ακούμε από τον εκπρόσωπο του κ. Καμμένου, ο οποίος ήταν υψηλόβαθμο στέλεχος εκείνων των κυβ</w:t>
      </w:r>
      <w:r>
        <w:rPr>
          <w:rFonts w:eastAsia="Times New Roman" w:cs="Times New Roman"/>
          <w:szCs w:val="24"/>
        </w:rPr>
        <w:t xml:space="preserve">ερνήσεων. </w:t>
      </w:r>
    </w:p>
    <w:p w14:paraId="2CD9BED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Συνεπώς, ας είμαστε αρκετά πιο προσεκτικοί όταν αναφερόμαστε σε τέτοια θέματα. </w:t>
      </w:r>
    </w:p>
    <w:p w14:paraId="2CD9BED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Ως προς το σημερινό νομοσχέδιο, κυρίες και κύριοι Βουλευτές, κύριε Υπουργέ, καλούμαστε σήμερα να ψηφίσουμε ένα νομοσχέδιο και μάλιστα με τη διαδικασία του κατεπείγον</w:t>
      </w:r>
      <w:r>
        <w:rPr>
          <w:rFonts w:eastAsia="Times New Roman" w:cs="Times New Roman"/>
          <w:szCs w:val="24"/>
        </w:rPr>
        <w:t xml:space="preserve">τος και εν μέσω άλλων, ιδιαίτερα σημαντικών και σοβαρών νομοσχεδίων, το οποίο μπορεί μεν να αφορά στην ενσωμάτωση στο εθνικό δίκαιο ευρωπαϊκής </w:t>
      </w:r>
      <w:r>
        <w:rPr>
          <w:rFonts w:eastAsia="Times New Roman" w:cs="Times New Roman"/>
          <w:szCs w:val="24"/>
        </w:rPr>
        <w:t>ο</w:t>
      </w:r>
      <w:r>
        <w:rPr>
          <w:rFonts w:eastAsia="Times New Roman" w:cs="Times New Roman"/>
          <w:szCs w:val="24"/>
        </w:rPr>
        <w:t>δηγίας, αλλά αυτό δεν σημαίνει ότι δεν χρειαζόταν διαβούλευση με φορείς και σίγουρα περισσότερο</w:t>
      </w:r>
      <w:r>
        <w:rPr>
          <w:rFonts w:eastAsia="Times New Roman" w:cs="Times New Roman"/>
          <w:szCs w:val="24"/>
        </w:rPr>
        <w:t>ς</w:t>
      </w:r>
      <w:r>
        <w:rPr>
          <w:rFonts w:eastAsia="Times New Roman" w:cs="Times New Roman"/>
          <w:szCs w:val="24"/>
        </w:rPr>
        <w:t xml:space="preserve"> χρόνο</w:t>
      </w:r>
      <w:r>
        <w:rPr>
          <w:rFonts w:eastAsia="Times New Roman" w:cs="Times New Roman"/>
          <w:szCs w:val="24"/>
        </w:rPr>
        <w:t>ς</w:t>
      </w:r>
      <w:r>
        <w:rPr>
          <w:rFonts w:eastAsia="Times New Roman" w:cs="Times New Roman"/>
          <w:szCs w:val="24"/>
        </w:rPr>
        <w:t xml:space="preserve"> για διεξ</w:t>
      </w:r>
      <w:r>
        <w:rPr>
          <w:rFonts w:eastAsia="Times New Roman" w:cs="Times New Roman"/>
          <w:szCs w:val="24"/>
        </w:rPr>
        <w:t>οδική συζήτηση. Ας μην αναφερθούμε στο γεγονός ότι θα έπρεπε να έχει ενσωματωθεί από τον Ιούνιο του 2015 και στο γεγονός ότι συνήθως οι άλλες διατάξεις απαιτούν περισσότερο χρόνο για συζήτηση.</w:t>
      </w:r>
    </w:p>
    <w:p w14:paraId="2CD9BED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Αλλά </w:t>
      </w:r>
      <w:r>
        <w:rPr>
          <w:rFonts w:eastAsia="Times New Roman" w:cs="Times New Roman"/>
          <w:szCs w:val="24"/>
        </w:rPr>
        <w:t xml:space="preserve">πάλι με τη </w:t>
      </w:r>
      <w:r>
        <w:rPr>
          <w:rFonts w:eastAsia="Times New Roman" w:cs="Times New Roman"/>
          <w:szCs w:val="24"/>
        </w:rPr>
        <w:t>λογική του κατεπείγοντος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Αντί</w:t>
      </w:r>
      <w:r>
        <w:rPr>
          <w:rFonts w:eastAsia="Times New Roman" w:cs="Times New Roman"/>
          <w:szCs w:val="24"/>
        </w:rPr>
        <w:t xml:space="preserve"> μια</w:t>
      </w:r>
      <w:r>
        <w:rPr>
          <w:rFonts w:eastAsia="Times New Roman" w:cs="Times New Roman"/>
          <w:szCs w:val="24"/>
        </w:rPr>
        <w:t>ς</w:t>
      </w:r>
      <w:r>
        <w:rPr>
          <w:rFonts w:eastAsia="Times New Roman" w:cs="Times New Roman"/>
          <w:szCs w:val="24"/>
        </w:rPr>
        <w:t xml:space="preserve"> λογική</w:t>
      </w:r>
      <w:r>
        <w:rPr>
          <w:rFonts w:eastAsia="Times New Roman" w:cs="Times New Roman"/>
          <w:szCs w:val="24"/>
        </w:rPr>
        <w:t>ς</w:t>
      </w:r>
      <w:r>
        <w:rPr>
          <w:rFonts w:eastAsia="Times New Roman" w:cs="Times New Roman"/>
          <w:szCs w:val="24"/>
        </w:rPr>
        <w:t xml:space="preserve"> του</w:t>
      </w:r>
      <w:r>
        <w:rPr>
          <w:rFonts w:eastAsia="Times New Roman" w:cs="Times New Roman"/>
          <w:szCs w:val="24"/>
        </w:rPr>
        <w:t xml:space="preserve"> να συζητηθεί στις </w:t>
      </w:r>
      <w:r>
        <w:rPr>
          <w:rFonts w:eastAsia="Times New Roman" w:cs="Times New Roman"/>
          <w:szCs w:val="24"/>
        </w:rPr>
        <w:t>ε</w:t>
      </w:r>
      <w:r>
        <w:rPr>
          <w:rFonts w:eastAsia="Times New Roman" w:cs="Times New Roman"/>
          <w:szCs w:val="24"/>
        </w:rPr>
        <w:t xml:space="preserve">πιτροπές και εν πάση περιπτώσει να προσκληθούν οι φορείς που έχουν σχέση με την </w:t>
      </w:r>
      <w:r>
        <w:rPr>
          <w:rFonts w:eastAsia="Times New Roman" w:cs="Times New Roman"/>
          <w:szCs w:val="24"/>
        </w:rPr>
        <w:t>ο</w:t>
      </w:r>
      <w:r>
        <w:rPr>
          <w:rFonts w:eastAsia="Times New Roman" w:cs="Times New Roman"/>
          <w:szCs w:val="24"/>
        </w:rPr>
        <w:t xml:space="preserve">δηγία να καταθέσουν τις απόψεις τους. Έστω να έχουμε δύο με τρεις ημέρες να γίνει μια συζήτηση σε μια </w:t>
      </w:r>
      <w:r>
        <w:rPr>
          <w:rFonts w:eastAsia="Times New Roman" w:cs="Times New Roman"/>
          <w:szCs w:val="24"/>
        </w:rPr>
        <w:t>οδ</w:t>
      </w:r>
      <w:r>
        <w:rPr>
          <w:rFonts w:eastAsia="Times New Roman" w:cs="Times New Roman"/>
          <w:szCs w:val="24"/>
        </w:rPr>
        <w:t xml:space="preserve">ηγία. </w:t>
      </w:r>
    </w:p>
    <w:p w14:paraId="2CD9BED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Δεν δόθηκε χρόνος στους Βουλευτές και δεν νο</w:t>
      </w:r>
      <w:r>
        <w:rPr>
          <w:rFonts w:eastAsia="Times New Roman" w:cs="Times New Roman"/>
          <w:szCs w:val="24"/>
        </w:rPr>
        <w:t xml:space="preserve">μίζω οι Βουλευτές της Πλειοψηφίας να συμφωνούν με αυτή τη διαδικασία, τουλάχιστον αυτό έχουμε ακούσει πολλές φορές. </w:t>
      </w:r>
    </w:p>
    <w:p w14:paraId="2CD9BED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Συνεπώς, νομίζω ότι αυτό πρέπει να το δούμε. Δεν γίνεται να υπάρχει αυτή η λογική του κατεπείγοντος, εκτός εάν είναι κάτι το οποίο πρέπει ν</w:t>
      </w:r>
      <w:r>
        <w:rPr>
          <w:rFonts w:eastAsia="Times New Roman" w:cs="Times New Roman"/>
          <w:szCs w:val="24"/>
        </w:rPr>
        <w:t>α είναι έτοιμο μέσα στο σαββατοκύριακο σε σχέση με τις δεσμεύσεις της Ευρωπαϊκής Ένωσης.  Δεν έχουμε ακούσει κάτι τέτοιο.</w:t>
      </w:r>
    </w:p>
    <w:p w14:paraId="2CD9BED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Συνεπώς, θα μπορούσε να γίνει μια συζήτηση, η οποία να πάει έστω την επόμενη εβδομάδα και να κλείσει. </w:t>
      </w:r>
    </w:p>
    <w:p w14:paraId="2CD9BED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που αποτελεί αναδιατύπ</w:t>
      </w:r>
      <w:r>
        <w:rPr>
          <w:rFonts w:eastAsia="Times New Roman" w:cs="Times New Roman"/>
          <w:szCs w:val="24"/>
        </w:rPr>
        <w:t xml:space="preserve">ωση προηγούμενων </w:t>
      </w:r>
      <w:r>
        <w:rPr>
          <w:rFonts w:eastAsia="Times New Roman" w:cs="Times New Roman"/>
          <w:szCs w:val="24"/>
        </w:rPr>
        <w:t>ο</w:t>
      </w:r>
      <w:r>
        <w:rPr>
          <w:rFonts w:eastAsia="Times New Roman" w:cs="Times New Roman"/>
          <w:szCs w:val="24"/>
        </w:rPr>
        <w:t xml:space="preserve">δηγιών και συγχώνευσή τους σε ενιαία πράξη, στοχεύει στην προσαρμογή της εθνικής νομοθεσίας για την ευθυγράμμιση του εθνικού δικαίου με την ενωσιακή νομοθεσία στον σιδηροδρομικό τομέα. </w:t>
      </w:r>
    </w:p>
    <w:p w14:paraId="2CD9BEDE"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θα μπορούσε, βέβαια, κανείς να διαφωνήσει με του</w:t>
      </w:r>
      <w:r>
        <w:rPr>
          <w:rFonts w:eastAsia="Times New Roman" w:cs="Times New Roman"/>
          <w:szCs w:val="24"/>
        </w:rPr>
        <w:t xml:space="preserve">ς στόχους της </w:t>
      </w:r>
      <w:r>
        <w:rPr>
          <w:rFonts w:eastAsia="Times New Roman" w:cs="Times New Roman"/>
          <w:szCs w:val="24"/>
        </w:rPr>
        <w:t>ο</w:t>
      </w:r>
      <w:r>
        <w:rPr>
          <w:rFonts w:eastAsia="Times New Roman" w:cs="Times New Roman"/>
          <w:szCs w:val="24"/>
        </w:rPr>
        <w:t xml:space="preserve">δηγίας. </w:t>
      </w:r>
    </w:p>
    <w:p w14:paraId="2CD9BEDF"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τα αποτελέσματα τώρα</w:t>
      </w:r>
      <w:r>
        <w:rPr>
          <w:rFonts w:eastAsia="Times New Roman" w:cs="Times New Roman"/>
          <w:szCs w:val="24"/>
        </w:rPr>
        <w:t>,</w:t>
      </w:r>
      <w:r>
        <w:rPr>
          <w:rFonts w:eastAsia="Times New Roman" w:cs="Times New Roman"/>
          <w:szCs w:val="24"/>
        </w:rPr>
        <w:t xml:space="preserve"> υπάρχει μια επιφύλαξη, γεγονός το οποίο επιβεβαιώνεται και από την τελευταία έκθεση του Ευρωπαϊκού Ελεγκτικού Συνεδρίου για παλαιότερες οδηγίες, σύμφωνα με την οποία ο ενιαίος ευρωπαϊκός σιδηροδρομικός χώρο</w:t>
      </w:r>
      <w:r>
        <w:rPr>
          <w:rFonts w:eastAsia="Times New Roman" w:cs="Times New Roman"/>
          <w:szCs w:val="24"/>
        </w:rPr>
        <w:t xml:space="preserve">ς εξακολουθεί να αποτελεί μακρινό στόχο και αδυνατεί να ανταπεξέλθει αποτελεσματικά στον ανταγωνισμό των οδικών μεταφορών, τουλάχιστον όσον αφορά τις σιδηροδρομικές εμπορευματικές μεταφορές. </w:t>
      </w:r>
    </w:p>
    <w:p w14:paraId="2CD9BEE0"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Ανεξάρτητα, όμως, από τις όποιες επιφυλάξεις για το τελικό αποτέ</w:t>
      </w:r>
      <w:r>
        <w:rPr>
          <w:rFonts w:eastAsia="Times New Roman" w:cs="Times New Roman"/>
          <w:szCs w:val="24"/>
        </w:rPr>
        <w:t xml:space="preserve">λεσμα, η εν λόγω </w:t>
      </w:r>
      <w:r>
        <w:rPr>
          <w:rFonts w:eastAsia="Times New Roman" w:cs="Times New Roman"/>
          <w:szCs w:val="24"/>
        </w:rPr>
        <w:t>ο</w:t>
      </w:r>
      <w:r>
        <w:rPr>
          <w:rFonts w:eastAsia="Times New Roman" w:cs="Times New Roman"/>
          <w:szCs w:val="24"/>
        </w:rPr>
        <w:t>δηγία περιλαμβάνει ορισμένες θετικές διατάξεις, όπως ενδεικτικά εκείνη του άρθρου 16, σχετικά με τη Ρυθμιστική Αρχή Σιδηροδρόμων. Η εν λόγω διάταξη διατυπώνει εκ νέου τη διάταξη του παλαιότερου άρθρου 28 στον νόμο του 2010 για την αρμοδιό</w:t>
      </w:r>
      <w:r>
        <w:rPr>
          <w:rFonts w:eastAsia="Times New Roman" w:cs="Times New Roman"/>
          <w:szCs w:val="24"/>
        </w:rPr>
        <w:t xml:space="preserve">τητα της </w:t>
      </w:r>
      <w:r>
        <w:rPr>
          <w:rFonts w:eastAsia="Times New Roman" w:cs="Times New Roman"/>
          <w:szCs w:val="24"/>
        </w:rPr>
        <w:t>ρ</w:t>
      </w:r>
      <w:r>
        <w:rPr>
          <w:rFonts w:eastAsia="Times New Roman" w:cs="Times New Roman"/>
          <w:szCs w:val="24"/>
        </w:rPr>
        <w:t xml:space="preserve">υθμιστικής </w:t>
      </w:r>
      <w:r>
        <w:rPr>
          <w:rFonts w:eastAsia="Times New Roman" w:cs="Times New Roman"/>
          <w:szCs w:val="24"/>
        </w:rPr>
        <w:t>α</w:t>
      </w:r>
      <w:r>
        <w:rPr>
          <w:rFonts w:eastAsia="Times New Roman" w:cs="Times New Roman"/>
          <w:szCs w:val="24"/>
        </w:rPr>
        <w:t xml:space="preserve">ρχής, σχετικά με τη χορήγηση αδειών σιδηροδρομικής επιχείρησης, ενώ παράλληλα συμπληρώνει με σαφήνεια τους περιορισμούς και τα ασυμβίβαστα που ήδη υφίστανται στο τελευταίο εδάφιο της παραγράφου 2 του παλαιότερου νόμου. </w:t>
      </w:r>
    </w:p>
    <w:p w14:paraId="2CD9BEE1"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Θέση δική μας </w:t>
      </w:r>
      <w:r>
        <w:rPr>
          <w:rFonts w:eastAsia="Times New Roman" w:cs="Times New Roman"/>
          <w:szCs w:val="24"/>
        </w:rPr>
        <w:t xml:space="preserve">είναι η ανεξαρτησία του φορέα, όπως και κάθε ανάλογου φορέα, η οποία αναβαθμίζει τη λειτουργία της </w:t>
      </w:r>
      <w:r>
        <w:rPr>
          <w:rFonts w:eastAsia="Times New Roman" w:cs="Times New Roman"/>
          <w:szCs w:val="24"/>
        </w:rPr>
        <w:t>α</w:t>
      </w:r>
      <w:r>
        <w:rPr>
          <w:rFonts w:eastAsia="Times New Roman" w:cs="Times New Roman"/>
          <w:szCs w:val="24"/>
        </w:rPr>
        <w:t>ρχής, διασφαλίζει την αξιοπιστία του συνόλου των σχετικών διαδικασιών και αυξάνει τον βαθμό προσέλκυσης νέων επιχειρήσεων που επιθυμούν να δραστηριοποιηθούν</w:t>
      </w:r>
      <w:r>
        <w:rPr>
          <w:rFonts w:eastAsia="Times New Roman" w:cs="Times New Roman"/>
          <w:szCs w:val="24"/>
        </w:rPr>
        <w:t xml:space="preserve"> στον κλάδο. </w:t>
      </w:r>
    </w:p>
    <w:p w14:paraId="2CD9BEE2"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Εξίσου σημαντική θεωρούμε και την ενίσχυση της διασυνοριακής συνεργασίας των ρυθμιστικών φορέων για την έκδοση αποφάσεων, σχετικά με ζητήματα πρόσβασης ή χρέωσης που αφορούν διεθνείς μεταφορές. </w:t>
      </w:r>
    </w:p>
    <w:p w14:paraId="2CD9BEE3"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να σας το πούμε για άλλη μια φορά: Χρειάζετ</w:t>
      </w:r>
      <w:r>
        <w:rPr>
          <w:rFonts w:eastAsia="Times New Roman" w:cs="Times New Roman"/>
          <w:szCs w:val="24"/>
        </w:rPr>
        <w:t>αι ενίσχυση και θωράκιση των ανεξάρτητων αρχών σε όλα τα πεδία και όχι υποβάθμιση του ρόλου τους. Σας το έχουμε πει σε όλα τα νομοσχέδια. Σε πολλές περιπτώσεις αυτό δεν γίνεται. Έχουμε ζητήσει να υπάρξει σύμφωνη γνώμη. Θυμηθείτε που ζητούσαμε να υπάρχει σύ</w:t>
      </w:r>
      <w:r>
        <w:rPr>
          <w:rFonts w:eastAsia="Times New Roman" w:cs="Times New Roman"/>
          <w:szCs w:val="24"/>
        </w:rPr>
        <w:t>μφωνη γνώμη του Εθνικού Συμβουλίου Ραδιοτηλεόρασης. Δεν μιλάω και για άλλα προβλήματα που υπάρχουν και σε εκείνο τον κλάδο. Όμως, λέω ότι ζητούμε την ενίσχυση, έτσι ώστε να μην υπάρχει αυθαιρεσία του εκάστοτε Υπουργού. Αυτή είναι μια θεώρηση, στην οποία θα</w:t>
      </w:r>
      <w:r>
        <w:rPr>
          <w:rFonts w:eastAsia="Times New Roman" w:cs="Times New Roman"/>
          <w:szCs w:val="24"/>
        </w:rPr>
        <w:t xml:space="preserve"> πρέπει επιτέλους να συμφωνήσουμε, διότι αν ο εκάστοτε Υπουργός έχει τη λογική της υποβάθμισης των ανεξάρτητων αρχών, δεν μπορούμε να βγούμε από αυτή την κρίση, πολλές φορές και στα θέματα αυτών των αποφάσεων. </w:t>
      </w:r>
    </w:p>
    <w:p w14:paraId="2CD9BEE4"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Είμαστε θετικοί, λοιπόν, στην ανεξαρτησία των</w:t>
      </w:r>
      <w:r>
        <w:rPr>
          <w:rFonts w:eastAsia="Times New Roman" w:cs="Times New Roman"/>
          <w:szCs w:val="24"/>
        </w:rPr>
        <w:t xml:space="preserve"> σιδηροδρομικών επιχειρήσεων και των διαχειριστικών υποδομών, αλλά και στη διαχείριση των σιδηροδρομικών επιχειρήσεων με βάση τους κανόνες του υγιούς ανταγωνισμού, όπως περιγράφονται στο άρθρο 5.</w:t>
      </w:r>
    </w:p>
    <w:p w14:paraId="2CD9BEE5"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Υπάρχουν, όμως και σημεία του νομοσχεδίου που δημιουργούν ασάφειες και  κατ’ επέκταση ανησυχία. Ενδεικτικά αναφέρομαι στο άρθρο 3, όπου έχει προστεθεί ως μια περίπτωση ο ορισμός εθνικής σιδηροδρομικής υποδομής, ο οποίος, όμως, δεν συμπεριλαμβάνεται στους ο</w:t>
      </w:r>
      <w:r>
        <w:rPr>
          <w:rFonts w:eastAsia="Times New Roman" w:cs="Times New Roman"/>
          <w:szCs w:val="24"/>
        </w:rPr>
        <w:t xml:space="preserve">ρισμούς της </w:t>
      </w:r>
      <w:r>
        <w:rPr>
          <w:rFonts w:eastAsia="Times New Roman" w:cs="Times New Roman"/>
          <w:szCs w:val="24"/>
        </w:rPr>
        <w:t>ο</w:t>
      </w:r>
      <w:r>
        <w:rPr>
          <w:rFonts w:eastAsia="Times New Roman" w:cs="Times New Roman"/>
          <w:szCs w:val="24"/>
        </w:rPr>
        <w:t xml:space="preserve">δηγίας του 2012. </w:t>
      </w:r>
    </w:p>
    <w:p w14:paraId="2CD9BEE6"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άρθρο 7, το οποίο αναφέρεται στην ανεξαρτησία βασικών καθηκόντων του διαχειριστή υποδομής, αναφέρεται ότι ο ΟΣΕ διαχειρίζεται την εθνική σιδηροδρομική υποδομή. Προκειμένου δε να αποκλειστεί η πιθανότητα ελέγχου του διαχει</w:t>
      </w:r>
      <w:r>
        <w:rPr>
          <w:rFonts w:eastAsia="Times New Roman" w:cs="Times New Roman"/>
          <w:szCs w:val="24"/>
        </w:rPr>
        <w:t xml:space="preserve">ριστή της υποδομής από μια ή περισσότερες σιδηροδρομικές επιχειρήσεις, θεσπίζονται διατάξεις που διαφυλάσσουν την ανεξαρτησία του, σύμφωνα και με τον νόμο περί ανώνυμων εταιρειών. Συμφωνούμε. </w:t>
      </w:r>
    </w:p>
    <w:p w14:paraId="2CD9BEE7"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στην παράγραφο 2 του ίδιου άρθρου</w:t>
      </w:r>
      <w:r>
        <w:rPr>
          <w:rFonts w:eastAsia="Times New Roman" w:cs="Times New Roman"/>
          <w:szCs w:val="24"/>
        </w:rPr>
        <w:t>,</w:t>
      </w:r>
      <w:r>
        <w:rPr>
          <w:rFonts w:eastAsia="Times New Roman" w:cs="Times New Roman"/>
          <w:szCs w:val="24"/>
        </w:rPr>
        <w:t xml:space="preserve"> προβλέπεται η δημιουργί</w:t>
      </w:r>
      <w:r>
        <w:rPr>
          <w:rFonts w:eastAsia="Times New Roman" w:cs="Times New Roman"/>
          <w:szCs w:val="24"/>
        </w:rPr>
        <w:t>α και σύσταση φορέα χρέωσης και κατανομής, σε περίπτωση που ο διαχειριστής υποδομής απωλέσει την ανεξαρτησία του ως προς τη νομική του οντότητα και την οργανωτική του δομή.</w:t>
      </w:r>
    </w:p>
    <w:p w14:paraId="2CD9BEE8"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συνδυασμός αυτός των άρθρων 3, 3.β και 7.2 –και θέλουμε να το δείτε- δημιουργεί σ</w:t>
      </w:r>
      <w:r>
        <w:rPr>
          <w:rFonts w:eastAsia="Times New Roman" w:cs="Times New Roman"/>
          <w:szCs w:val="24"/>
        </w:rPr>
        <w:t xml:space="preserve">ύγχυση και ανησυχία. Η ανεξαρτησία του διαχειριστή υποδομής δεν συνάδει με την πιθανότητα απώλειας της ανεξαρτησίας από οποιαδήποτε σιδηροδρομική επιχείρηση. </w:t>
      </w:r>
    </w:p>
    <w:p w14:paraId="2CD9BEE9"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δε δύσκολο να αποφύγει κανείς, κυρίες και κύριοι συνάδελφοι, να αναφερθεί στην πώληση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μια πώληση που δεν υπάρχει στο συγκεκριμένο νομοσχέδιο, αλλά, βέβαια, αφορά τον σιδηροδρομικό τομέα. Πριν τρία χρόνια το τίμημα ήταν 300 εκατομμύρια ευρώ και κρινόταν ως εξευτελιστικό από τη σημερινή Κυβέρνηση και τους Βουλευτές που τώρα είναι Υ</w:t>
      </w:r>
      <w:r>
        <w:rPr>
          <w:rFonts w:eastAsia="Times New Roman" w:cs="Times New Roman"/>
          <w:szCs w:val="24"/>
        </w:rPr>
        <w:t xml:space="preserve">πουργοί. </w:t>
      </w:r>
    </w:p>
    <w:p w14:paraId="2CD9BEEA"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Πώς κρίνετε, λοιπόν, τώρα τα 45 εκατομμύρια; Να θυμίσω δηλώσεις του κ. Σταθάκη: «Η σχεδιαζόμενη ιδιωτικοποίηση προωθείται σε προκλητικά χαμηλή τιμή 300 εκατομμυρίων ευρώ, με αποτέλεσμα να έχει αμελητέα ωφέλεια ως προς την εξυπηρέτηση του διακηρυγ</w:t>
      </w:r>
      <w:r>
        <w:rPr>
          <w:rFonts w:eastAsia="Times New Roman" w:cs="Times New Roman"/>
          <w:szCs w:val="24"/>
        </w:rPr>
        <w:t xml:space="preserve">μένου στόχου της Κυβέρνησης, την αποπληρωμή τμήματος του δημοσίου χρέους μέσω των ιδιωτικοποιήσεων». Σε άλλο σημείο αναφέρει: «Αποκαλύπτεται στην περίπτωση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όπως και στο μεγαλύτερο τμήμα των προωθούμενων ιδιωτικοποιήσεων, ότι η επίκληση του </w:t>
      </w:r>
      <w:r>
        <w:rPr>
          <w:rFonts w:eastAsia="Times New Roman" w:cs="Times New Roman"/>
          <w:szCs w:val="24"/>
        </w:rPr>
        <w:t>δημοσίου χρέους δεν αποτελεί παρά πρόφαση για την με προνομιακούς όρους εξυπηρέτηση ιδιωτικών συμφερόντων». Αυτά τα έλεγε ο κ. Σταθάκης πριν τρία χρόνια για τα 300 εκατομμύρια και τώρα έχουμε τα 45 εκατομμύρια ευρώ.</w:t>
      </w:r>
    </w:p>
    <w:p w14:paraId="2CD9BEE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Εδώ τα λόγια περιττεύουν, κυρίες και κύρ</w:t>
      </w:r>
      <w:r>
        <w:rPr>
          <w:rFonts w:eastAsia="Times New Roman" w:cs="Times New Roman"/>
          <w:szCs w:val="24"/>
        </w:rPr>
        <w:t>ιοι συνάδελφοι, γιατί η αξιοπιστία του πολιτικού συστήματος θα χαθεί συνολικά. Και θα έχουμε ευθύνη όλοι αν συνεχίσουμε όχι να λέμε αυτά που λέγαμε και τώρα να λέμε άλλα, αλλά ουσιαστικά και να διατηρούμε τις θέσεις μας με αυτήν τη λογική και να προσπαθούμ</w:t>
      </w:r>
      <w:r>
        <w:rPr>
          <w:rFonts w:eastAsia="Times New Roman" w:cs="Times New Roman"/>
          <w:szCs w:val="24"/>
        </w:rPr>
        <w:t>ε να προχωρήσουμε υπουργικές αποφάσεις</w:t>
      </w:r>
      <w:r>
        <w:rPr>
          <w:rFonts w:eastAsia="Times New Roman" w:cs="Times New Roman"/>
          <w:szCs w:val="24"/>
        </w:rPr>
        <w:t>,</w:t>
      </w:r>
      <w:r>
        <w:rPr>
          <w:rFonts w:eastAsia="Times New Roman" w:cs="Times New Roman"/>
          <w:szCs w:val="24"/>
        </w:rPr>
        <w:t xml:space="preserve"> τις οποίες όχι μόνον δεν πιστεύουμε, αλλά πιστεύουμε ακριβώς τα αντίθετα. Και, βέβαια, αυτό είναι ένα συνολικό θέμα για τις ιδιωτικοποιήσεις και τις αποκρατικοποιήσεις. </w:t>
      </w:r>
    </w:p>
    <w:p w14:paraId="2CD9BEE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υ</w:t>
      </w:r>
      <w:r>
        <w:rPr>
          <w:rFonts w:eastAsia="Times New Roman" w:cs="Times New Roman"/>
          <w:szCs w:val="24"/>
        </w:rPr>
        <w:t>περταμείο αποκρατικοποιήσεων, το οποίο για</w:t>
      </w:r>
      <w:r>
        <w:rPr>
          <w:rFonts w:eastAsia="Times New Roman" w:cs="Times New Roman"/>
          <w:szCs w:val="24"/>
        </w:rPr>
        <w:t xml:space="preserve"> ενενήντα εννέα χρόνια ουσιαστικά εκχωρεί καθώς δεν μπορεί να γίνει καμία αξιοποίηση με απόφαση μόνον της ελληνικής πλευράς -αυτή είναι η πραγματικότητα-, είναι ένα πολύ αρνητικό αποτέλεσμα μιας διαπραγμάτευσης. Και αυτό έχει καθημερινό αντίκτυπο. Το βλέπο</w:t>
      </w:r>
      <w:r>
        <w:rPr>
          <w:rFonts w:eastAsia="Times New Roman" w:cs="Times New Roman"/>
          <w:szCs w:val="24"/>
        </w:rPr>
        <w:t>υμε σε πολλά θέματα τα οποία παρουσιάζονται.</w:t>
      </w:r>
    </w:p>
    <w:p w14:paraId="2CD9BEE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 Εδώ, λοιπόν, θα πρέπει να πούμε το εξής: Φαίνεται ότι δεν πιστεύετε τις αποκρατικοποιήσεις, οι οποίες πρέπει να γίνουν στη χώρα. Αυτό είναι το πρόβλημα. Δεν τις πιστεύετε. Διαπραγματεύεστε για κάτι</w:t>
      </w:r>
      <w:r>
        <w:rPr>
          <w:rFonts w:eastAsia="Times New Roman" w:cs="Times New Roman"/>
          <w:szCs w:val="24"/>
        </w:rPr>
        <w:t>,</w:t>
      </w:r>
      <w:r>
        <w:rPr>
          <w:rFonts w:eastAsia="Times New Roman" w:cs="Times New Roman"/>
          <w:szCs w:val="24"/>
        </w:rPr>
        <w:t xml:space="preserve"> το οποίο δε</w:t>
      </w:r>
      <w:r>
        <w:rPr>
          <w:rFonts w:eastAsia="Times New Roman" w:cs="Times New Roman"/>
          <w:szCs w:val="24"/>
        </w:rPr>
        <w:t>ν ξέρουμε τι είναι και στο τέλος αυτής της διαπραγμάτευσης δέχεσθε τα πάντα, με αποτέλεσμα να οδηγούμαστε σε αυτήν την κατάσταση εκχώρησης των περιουσιακών στοιχείων.</w:t>
      </w:r>
    </w:p>
    <w:p w14:paraId="2CD9BEE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Βέβαια θα έπρεπε να επιστραφούν και 700 με 800 εκατομμύρια ευρώ για παράνομες κρατικές εν</w:t>
      </w:r>
      <w:r>
        <w:rPr>
          <w:rFonts w:eastAsia="Times New Roman" w:cs="Times New Roman"/>
          <w:szCs w:val="24"/>
        </w:rPr>
        <w:t xml:space="preserve">ισχύσεις, τα οποία τώρα δεν επιστρέφονται, μέσω της διαδικασίας της εκχώρησης. </w:t>
      </w:r>
    </w:p>
    <w:p w14:paraId="2CD9BEE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Εδώ, όμως, γεννιέται ένα ερώτημα το οποίο θέλω να το βάλω στη συζήτηση: Τελικά σε περίπτωση μη πώλησης οι κρατικές ενισχύσεις ήταν παράνομες, αλλά γίνονται νόμιμες σε περίπτωση</w:t>
      </w:r>
      <w:r>
        <w:rPr>
          <w:rFonts w:eastAsia="Times New Roman" w:cs="Times New Roman"/>
          <w:szCs w:val="24"/>
        </w:rPr>
        <w:t xml:space="preserve"> πώλησης; Αυτό είναι ένα ευρύτερο θέμα το οποίο νομίζω ότι είναι άξιο σχολιασμού. </w:t>
      </w:r>
    </w:p>
    <w:p w14:paraId="2CD9BEF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Με την υπό συζήτηση </w:t>
      </w:r>
      <w:r>
        <w:rPr>
          <w:rFonts w:eastAsia="Times New Roman" w:cs="Times New Roman"/>
          <w:szCs w:val="24"/>
        </w:rPr>
        <w:t>ο</w:t>
      </w:r>
      <w:r>
        <w:rPr>
          <w:rFonts w:eastAsia="Times New Roman" w:cs="Times New Roman"/>
          <w:szCs w:val="24"/>
        </w:rPr>
        <w:t xml:space="preserve">δηγία, λοιπόν, εναρμονίζεται η νομοθεσία με την </w:t>
      </w:r>
      <w:r>
        <w:rPr>
          <w:rFonts w:eastAsia="Times New Roman" w:cs="Times New Roman"/>
          <w:szCs w:val="24"/>
        </w:rPr>
        <w:t>ο</w:t>
      </w:r>
      <w:r>
        <w:rPr>
          <w:rFonts w:eastAsia="Times New Roman" w:cs="Times New Roman"/>
          <w:szCs w:val="24"/>
        </w:rPr>
        <w:t>δηγία της Ευρωπαϊκής Ένωσης. Η λυδία λίθος, βέβαια, είναι η εφαρμογή των νομοθετημάτων και όχι η θέσπισ</w:t>
      </w:r>
      <w:r>
        <w:rPr>
          <w:rFonts w:eastAsia="Times New Roman" w:cs="Times New Roman"/>
          <w:szCs w:val="24"/>
        </w:rPr>
        <w:t>ή τους. Η χώρα μας δεν στερείται νομοθετικού πλαισίου. Στερείται εφαρμογής, στερείται αποφασιστικότητας ώστε να μπορούμε να προχωρήσουμε ορισμένα πράγματα σε μια σαφή κατεύθυνση.</w:t>
      </w:r>
    </w:p>
    <w:p w14:paraId="2CD9BEF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Σε αυτό το πλαίσιο είναι αναποτελεσματική η σημερινή Κυβέρνηση. Εδώ χρειάζοντ</w:t>
      </w:r>
      <w:r>
        <w:rPr>
          <w:rFonts w:eastAsia="Times New Roman" w:cs="Times New Roman"/>
          <w:szCs w:val="24"/>
        </w:rPr>
        <w:t>αι πραγματικά ριζικές αλλαγές σε προοδευτική κατεύθυνση και βέβαια όχι σε μία κατεύθυνση</w:t>
      </w:r>
      <w:r>
        <w:rPr>
          <w:rFonts w:eastAsia="Times New Roman" w:cs="Times New Roman"/>
          <w:szCs w:val="24"/>
        </w:rPr>
        <w:t>,</w:t>
      </w:r>
      <w:r>
        <w:rPr>
          <w:rFonts w:eastAsia="Times New Roman" w:cs="Times New Roman"/>
          <w:szCs w:val="24"/>
        </w:rPr>
        <w:t xml:space="preserve"> η οποία δεν οδηγεί τελικά πουθενά, παρά μόνο σε βάθυνση της κρίσης.</w:t>
      </w:r>
    </w:p>
    <w:p w14:paraId="2CD9BEF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CD9BEF3" w14:textId="77777777" w:rsidR="004439E9" w:rsidRDefault="007140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2CD9BEF4"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(Δημήτριος Κρεμαστινός):</w:t>
      </w:r>
      <w:r>
        <w:rPr>
          <w:rFonts w:eastAsia="Times New Roman" w:cs="Times New Roman"/>
          <w:szCs w:val="24"/>
        </w:rPr>
        <w:t xml:space="preserve"> Η Υφυπουργός Υποδομών, Μεταφορών και Δικτύων κ. Χρυσοβελώνη έχει τον λόγο.</w:t>
      </w:r>
    </w:p>
    <w:p w14:paraId="2CD9BEF5"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Κύριε Πρόεδρε, θα ήθελα τον λόγο για μισό λεπτό.</w:t>
      </w:r>
    </w:p>
    <w:p w14:paraId="2CD9BEF6"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Έχω δώσει τον λόγο στην κυρία Υφυπουργό. </w:t>
      </w:r>
      <w:r>
        <w:rPr>
          <w:rFonts w:eastAsia="Times New Roman" w:cs="Times New Roman"/>
          <w:szCs w:val="24"/>
        </w:rPr>
        <w:t>Μετά την Υφυπουργό θα σας δώσω τον λόγο.</w:t>
      </w:r>
    </w:p>
    <w:p w14:paraId="2CD9BEF7"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w:t>
      </w:r>
      <w:r>
        <w:rPr>
          <w:rFonts w:eastAsia="Times New Roman" w:cs="Times New Roman"/>
          <w:b/>
          <w:szCs w:val="24"/>
        </w:rPr>
        <w:t xml:space="preserve">Υποδομών, </w:t>
      </w:r>
      <w:r>
        <w:rPr>
          <w:rFonts w:eastAsia="Times New Roman" w:cs="Times New Roman"/>
          <w:b/>
          <w:szCs w:val="24"/>
        </w:rPr>
        <w:t>Μεταφορών και Δικτύων):</w:t>
      </w:r>
      <w:r>
        <w:rPr>
          <w:rFonts w:eastAsia="Times New Roman" w:cs="Times New Roman"/>
          <w:szCs w:val="24"/>
        </w:rPr>
        <w:t xml:space="preserve"> Κύριε Πρόεδρε, δεν υπάρχει πρόβλημα.</w:t>
      </w:r>
    </w:p>
    <w:p w14:paraId="2CD9BEF8"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Εφόσον η Υφυπουργός δεν έχει πρόβλημα, ορίστε, έχετε τον λόγο.</w:t>
      </w:r>
    </w:p>
    <w:p w14:paraId="2CD9BEF9"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ΓΕΩΡΓΙΟΣ ΛΑΖΑΡ</w:t>
      </w:r>
      <w:r>
        <w:rPr>
          <w:rFonts w:eastAsia="Times New Roman" w:cs="Times New Roman"/>
          <w:b/>
          <w:szCs w:val="24"/>
        </w:rPr>
        <w:t>ΙΔΗΣ:</w:t>
      </w:r>
      <w:r>
        <w:rPr>
          <w:rFonts w:eastAsia="Times New Roman" w:cs="Times New Roman"/>
          <w:szCs w:val="24"/>
        </w:rPr>
        <w:t xml:space="preserve"> Ειπώθηκαν κάποια πράγματα από τον συνάδελφο εντελώς απρόκλητα. Εγώ δεν προκάλεσα κανέναν. Εγώ κατέθεσα κάποια πολιτικά επιχειρήματα στον λόγο μου. Τοποθετήθηκα πολιτικά απέναντι στις απόψεις του κ. Μανιάτη, στις απόψεις του ΠΑΣΟΚ. Δεν κατηγόρησα κανέ</w:t>
      </w:r>
      <w:r>
        <w:rPr>
          <w:rFonts w:eastAsia="Times New Roman" w:cs="Times New Roman"/>
          <w:szCs w:val="24"/>
        </w:rPr>
        <w:t>ναν.</w:t>
      </w:r>
    </w:p>
    <w:p w14:paraId="2CD9BEF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τοποθέτησή μου ήταν καθαρά δημοκρατική, σε αντίθεση με την τοποθέτηση του κ. Θεοχαρόπουλου, ο οποίος απήντησε με ύβρεις, με ταμπέλες και με μία καθεστωτική συκοφαντική συμπεριφορά, η οποία κάθε άλλο παρά δημοκρατική μπορεί να χαρακτηριστεί. </w:t>
      </w:r>
    </w:p>
    <w:p w14:paraId="2CD9BEF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Δεν μπο</w:t>
      </w:r>
      <w:r>
        <w:rPr>
          <w:rFonts w:eastAsia="Times New Roman" w:cs="Times New Roman"/>
          <w:szCs w:val="24"/>
        </w:rPr>
        <w:t>ρεί εδώ να βγαίνει ένας συνάδελφος και να χαρακτηρίζει έναν άλλο συνάδελφο εθνικοσοσιαλιστή. Εγώ θα του έλεγα να διαβάσει καλύτερα για τη διαφορά ανάμεσα στον σοσιαλισμό και τον εθνικοσοσιαλισμό μήπως αυτός κολυμπάει σε νερά εθνικοσοσιαλιστικά χωρίς να ξέρ</w:t>
      </w:r>
      <w:r>
        <w:rPr>
          <w:rFonts w:eastAsia="Times New Roman" w:cs="Times New Roman"/>
          <w:szCs w:val="24"/>
        </w:rPr>
        <w:t xml:space="preserve">ει. </w:t>
      </w:r>
    </w:p>
    <w:p w14:paraId="2CD9BEF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Εν πάση περιπτώσει και τους δύο ο λαός μας κρίνει.</w:t>
      </w:r>
    </w:p>
    <w:p w14:paraId="2CD9BEF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D9BEFE"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θα ήθελα τον λόγο.</w:t>
      </w:r>
    </w:p>
    <w:p w14:paraId="2CD9BEFF"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Κύριε Θεοχαρόπουλε, δεν έχει νόημα η συζήτηση. Είπε την άποψή του.</w:t>
      </w:r>
    </w:p>
    <w:p w14:paraId="2CD9BF00"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ΘΕΟΧΑΡΟΠΟΥΛΟΣ:</w:t>
      </w:r>
      <w:r>
        <w:rPr>
          <w:rFonts w:eastAsia="Times New Roman" w:cs="Times New Roman"/>
          <w:szCs w:val="24"/>
        </w:rPr>
        <w:t xml:space="preserve"> Κύριε Πρόεδρε, ένα λεπτό. Δεν θα σας ταλαιπωρήσω. </w:t>
      </w:r>
    </w:p>
    <w:p w14:paraId="2CD9BF01"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τον λόγο, αλλά να σημειώσω ότι δεν υπάρχει προσωπικό θέμα.</w:t>
      </w:r>
    </w:p>
    <w:p w14:paraId="2CD9BF02"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Δεν θα σας ταλαιπωρήσω, κύριε Πρόεδρε.</w:t>
      </w:r>
    </w:p>
    <w:p w14:paraId="2CD9BF03"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w:t>
      </w:r>
      <w:r>
        <w:rPr>
          <w:rFonts w:eastAsia="Times New Roman" w:cs="Times New Roman"/>
          <w:b/>
          <w:szCs w:val="24"/>
        </w:rPr>
        <w:t>μαστινός):</w:t>
      </w:r>
      <w:r>
        <w:rPr>
          <w:rFonts w:eastAsia="Times New Roman" w:cs="Times New Roman"/>
          <w:szCs w:val="24"/>
        </w:rPr>
        <w:t xml:space="preserve"> Ναι, αλλά θα ζητήσει και ο κ. Λαζαρίδης ξανά τον λόγο.</w:t>
      </w:r>
    </w:p>
    <w:p w14:paraId="2CD9BF04"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Αν δεν υβρίσει, δεν θα ζητήσω τον λόγο.</w:t>
      </w:r>
    </w:p>
    <w:p w14:paraId="2CD9BF05"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πριν από λίγο ακούσαμε περί καθεστωτικής αντίληψης, έλλειψης δημοκρατικής ευαισθησίας και </w:t>
      </w:r>
      <w:r>
        <w:rPr>
          <w:rFonts w:eastAsia="Times New Roman" w:cs="Times New Roman"/>
          <w:szCs w:val="24"/>
        </w:rPr>
        <w:t xml:space="preserve">ύβρεων. Δεν ακούσαμε ποια είναι η ύβρις. </w:t>
      </w:r>
    </w:p>
    <w:p w14:paraId="2CD9BF06"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Με αποκαλέσατε εθνικοσοσιαλιστή.</w:t>
      </w:r>
    </w:p>
    <w:p w14:paraId="2CD9BF07"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Δεν σας είπα εθνικοσοσιαλιστή. Δεν έχετε κα</w:t>
      </w:r>
      <w:r>
        <w:rPr>
          <w:rFonts w:eastAsia="Times New Roman" w:cs="Times New Roman"/>
          <w:szCs w:val="24"/>
        </w:rPr>
        <w:t>μ</w:t>
      </w:r>
      <w:r>
        <w:rPr>
          <w:rFonts w:eastAsia="Times New Roman" w:cs="Times New Roman"/>
          <w:szCs w:val="24"/>
        </w:rPr>
        <w:t>μία σχέση με τον σοσιαλισμό πρώτα-πρώτα. Σας είπα εθνικολαϊκιστή. Η πολιτική των Ανεξαρτήτων Ελλήνων είναι εθνικολαϊκιστική. Αυτό είπα και θα το τονίσω και τώρα. Και, βεβαίως, όπως τόνισε και η κ. Γεννηματά χθες –και δεν σας το είπα τόσο βαριά σήμερα, αλλά</w:t>
      </w:r>
      <w:r>
        <w:rPr>
          <w:rFonts w:eastAsia="Times New Roman" w:cs="Times New Roman"/>
          <w:szCs w:val="24"/>
        </w:rPr>
        <w:t xml:space="preserve"> θα σας το πω αυτήν τη στιγμή- πρόκειται περί μίας ακροδεξιάς συνιστώσας αυτήν τη στιγμή στην Κυβέρνηση. </w:t>
      </w:r>
    </w:p>
    <w:p w14:paraId="2CD9BF0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Αυτή είναι η πραγματικότητα. Αυτή είναι η πολιτική των Ανεξαρτήτων Ελλήνων και αυτή είναι η πολιτική την οποία, δυστυχώς, έχει δεχθεί ο ΣΥΡΙΖΑ μέσα στ</w:t>
      </w:r>
      <w:r>
        <w:rPr>
          <w:rFonts w:eastAsia="Times New Roman" w:cs="Times New Roman"/>
          <w:szCs w:val="24"/>
        </w:rPr>
        <w:t>ην Κυβέρνησή του. Αυτή είναι η πραγματικότητα. Τίποτα άλλο δεν σας είπα. Την πολιτική σας χαρακτήρισα.</w:t>
      </w:r>
    </w:p>
    <w:p w14:paraId="2CD9BF09"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Όλοι κρινόμαστε από τον ελληνικό λαό.</w:t>
      </w:r>
    </w:p>
    <w:p w14:paraId="2CD9BF0A"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2CD9BF0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Υφυπουργός Υποδομών</w:t>
      </w:r>
      <w:r>
        <w:rPr>
          <w:rFonts w:eastAsia="Times New Roman" w:cs="Times New Roman"/>
          <w:szCs w:val="24"/>
        </w:rPr>
        <w:t>, Μεταφορών</w:t>
      </w:r>
      <w:r>
        <w:rPr>
          <w:rFonts w:eastAsia="Times New Roman" w:cs="Times New Roman"/>
          <w:szCs w:val="24"/>
        </w:rPr>
        <w:t xml:space="preserve"> και Δικτύων κ. Χ</w:t>
      </w:r>
      <w:r>
        <w:rPr>
          <w:rFonts w:eastAsia="Times New Roman" w:cs="Times New Roman"/>
          <w:szCs w:val="24"/>
        </w:rPr>
        <w:t>ρυσοβελώνη έχει τον λόγο.</w:t>
      </w:r>
    </w:p>
    <w:p w14:paraId="2CD9BF0C"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ΜΑΡΙΝΑ ΧΡΥΣΟΒΕΛΩΝΗ (Υφυπουργός Υποδομών, Μεταφορών και Δικτύων): </w:t>
      </w:r>
      <w:r>
        <w:rPr>
          <w:rFonts w:eastAsia="Times New Roman" w:cs="Times New Roman"/>
          <w:szCs w:val="24"/>
        </w:rPr>
        <w:t>Ευχαριστώ, κύριε Πρόεδρε.</w:t>
      </w:r>
    </w:p>
    <w:p w14:paraId="2CD9BF0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Δεν θέλω να κάνω κάποια αναφορά στα λεγόμενα του κ. Θεοχαρόπουλου, επειδή ανέρχομαι στο Βήμα για να μιλήσω ως Υφυπουργός. </w:t>
      </w:r>
    </w:p>
    <w:p w14:paraId="2CD9BF0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Απλώς θέλω να σα</w:t>
      </w:r>
      <w:r>
        <w:rPr>
          <w:rFonts w:eastAsia="Times New Roman" w:cs="Times New Roman"/>
          <w:szCs w:val="24"/>
        </w:rPr>
        <w:t xml:space="preserve">ς πω ότι θεωρώ τους χαρακτηρισμούς σας απαράδεκτους. Θεωρώ ότι είναι απολύτως υβριστικοί χαρακτηρισμοί. </w:t>
      </w:r>
    </w:p>
    <w:p w14:paraId="2CD9BF0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Εν πάση περιπτώσει, δεν θ</w:t>
      </w:r>
      <w:r>
        <w:rPr>
          <w:rFonts w:eastAsia="Times New Roman" w:cs="Times New Roman"/>
          <w:szCs w:val="24"/>
        </w:rPr>
        <w:t>α</w:t>
      </w:r>
      <w:r>
        <w:rPr>
          <w:rFonts w:eastAsia="Times New Roman" w:cs="Times New Roman"/>
          <w:szCs w:val="24"/>
        </w:rPr>
        <w:t xml:space="preserve"> προχωρήσω παραπέρα.</w:t>
      </w:r>
    </w:p>
    <w:p w14:paraId="2CD9BF1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 παρόν σχέδιο νόμου εξυπηρετεί πλήρως το σκοπό της εναρμόνισης του εθνικού δικαίου με την ενωσιακή νομ</w:t>
      </w:r>
      <w:r>
        <w:rPr>
          <w:rFonts w:eastAsia="Times New Roman" w:cs="Times New Roman"/>
          <w:szCs w:val="24"/>
        </w:rPr>
        <w:t xml:space="preserve">οθεσία για τις σιδηροδρομικές μεταφορές και ειδικότερα της αναδιατύπωσης της πρώτης δέσμης μέτρων για τους σιδηροδρόμους. </w:t>
      </w:r>
    </w:p>
    <w:p w14:paraId="2CD9BF1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2012/34 του Ευρωπαϊκού Κοινοβουλίου και του Συμβουλίου για τη δημιουργία ενιαίου σιδηροδρομικού χώρου, ουσιαστικά καταργεί τ</w:t>
      </w:r>
      <w:r>
        <w:rPr>
          <w:rFonts w:eastAsia="Times New Roman" w:cs="Times New Roman"/>
          <w:szCs w:val="24"/>
        </w:rPr>
        <w:t xml:space="preserve">ις προηγούμενες </w:t>
      </w:r>
      <w:r>
        <w:rPr>
          <w:rFonts w:eastAsia="Times New Roman" w:cs="Times New Roman"/>
          <w:szCs w:val="24"/>
        </w:rPr>
        <w:t>ο</w:t>
      </w:r>
      <w:r>
        <w:rPr>
          <w:rFonts w:eastAsia="Times New Roman" w:cs="Times New Roman"/>
          <w:szCs w:val="24"/>
        </w:rPr>
        <w:t>δηγίες που αποτέλεσαν την πρώτη δέσμη μέτρων για τους σιδηροδρόμους, όπως ίσχυαν, αναδιατυπώνοντας τις διατάξεις τους στα ζητήματα για την ανάπτυξη των σιδηροδρόμων</w:t>
      </w:r>
      <w:r>
        <w:rPr>
          <w:rFonts w:eastAsia="Times New Roman" w:cs="Times New Roman"/>
          <w:szCs w:val="24"/>
        </w:rPr>
        <w:t>,</w:t>
      </w:r>
      <w:r>
        <w:rPr>
          <w:rFonts w:eastAsia="Times New Roman" w:cs="Times New Roman"/>
          <w:szCs w:val="24"/>
        </w:rPr>
        <w:t xml:space="preserve"> σχετικά με τις άδειες σε σιδηροδρομικές επιχειρήσεις, καθώς και για την κ</w:t>
      </w:r>
      <w:r>
        <w:rPr>
          <w:rFonts w:eastAsia="Times New Roman" w:cs="Times New Roman"/>
          <w:szCs w:val="24"/>
        </w:rPr>
        <w:t>ατανομή της χωρητικότητας των σιδηροδρομικών υποδομών και της χρέωσης για τη χρήση σιδηροδρομικής υποδομής.</w:t>
      </w:r>
    </w:p>
    <w:p w14:paraId="2CD9BF1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Ο κεντρικός στόχος του εγχειρήματος της συγχώνευσης των κειμένων των </w:t>
      </w:r>
      <w:r>
        <w:rPr>
          <w:rFonts w:eastAsia="Times New Roman" w:cs="Times New Roman"/>
          <w:szCs w:val="24"/>
        </w:rPr>
        <w:t>ο</w:t>
      </w:r>
      <w:r>
        <w:rPr>
          <w:rFonts w:eastAsia="Times New Roman" w:cs="Times New Roman"/>
          <w:szCs w:val="24"/>
        </w:rPr>
        <w:t xml:space="preserve">δηγιών σε μία ενιαία </w:t>
      </w:r>
      <w:r>
        <w:rPr>
          <w:rFonts w:eastAsia="Times New Roman" w:cs="Times New Roman"/>
          <w:szCs w:val="24"/>
        </w:rPr>
        <w:t>ο</w:t>
      </w:r>
      <w:r>
        <w:rPr>
          <w:rFonts w:eastAsia="Times New Roman" w:cs="Times New Roman"/>
          <w:szCs w:val="24"/>
        </w:rPr>
        <w:t>δηγία</w:t>
      </w:r>
      <w:r>
        <w:rPr>
          <w:rFonts w:eastAsia="Times New Roman" w:cs="Times New Roman"/>
          <w:szCs w:val="24"/>
        </w:rPr>
        <w:t>,</w:t>
      </w:r>
      <w:r>
        <w:rPr>
          <w:rFonts w:eastAsia="Times New Roman" w:cs="Times New Roman"/>
          <w:szCs w:val="24"/>
        </w:rPr>
        <w:t xml:space="preserve"> υπήρξε η απλοποίηση, η αποσαφήνιση και ο εκσυγχρο</w:t>
      </w:r>
      <w:r>
        <w:rPr>
          <w:rFonts w:eastAsia="Times New Roman" w:cs="Times New Roman"/>
          <w:szCs w:val="24"/>
        </w:rPr>
        <w:t>νισμός του θεσμικού πλαισίου για τις σιδηροδρομικές μεταφορές στην Ευρωπαϊκή Ένωση.</w:t>
      </w:r>
    </w:p>
    <w:p w14:paraId="2CD9BF1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Σύμφωνα με την έως σήμερα εμπειρία και την πορεία ανάπτυξης του σιδηροδρομικού συστήματος στην Ευρωπαϊκή Ένωση, παρατηρείται ένας δομικός κατακερματισμός με σημαντικές συνέ</w:t>
      </w:r>
      <w:r>
        <w:rPr>
          <w:rFonts w:eastAsia="Times New Roman" w:cs="Times New Roman"/>
          <w:szCs w:val="24"/>
        </w:rPr>
        <w:t>πειες στην ανταγωνιστικότητα του σιδηροδρόμου έναντι των άλλων τρόπων μεταφοράς, αλλά και ως προς την επίτευξη της βιωσιμότητάς του.</w:t>
      </w:r>
    </w:p>
    <w:p w14:paraId="2CD9BF1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ενσωμάτωση των διατάξεων της </w:t>
      </w:r>
      <w:r>
        <w:rPr>
          <w:rFonts w:eastAsia="Times New Roman" w:cs="Times New Roman"/>
          <w:szCs w:val="24"/>
        </w:rPr>
        <w:t>ο</w:t>
      </w:r>
      <w:r>
        <w:rPr>
          <w:rFonts w:eastAsia="Times New Roman" w:cs="Times New Roman"/>
          <w:szCs w:val="24"/>
        </w:rPr>
        <w:t xml:space="preserve">δηγίας στο εθνικό δίκαιο, καθώς και η ορθή εφαρμογή αυτών αναμένεται να έχει ένα απόλυτα </w:t>
      </w:r>
      <w:r>
        <w:rPr>
          <w:rFonts w:eastAsia="Times New Roman" w:cs="Times New Roman"/>
          <w:szCs w:val="24"/>
        </w:rPr>
        <w:t>θετικό αντίκτυπο στη λειτουργία και τη δομή του εθνικού σιδηροδρομικού τομέα, εκπληρώνοντας στόχους που μπορούν συνοπτικά να κατηγοριοποιηθούν ως ακολούθως:</w:t>
      </w:r>
    </w:p>
    <w:p w14:paraId="2CD9BF1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Πρώτον, έχουμε τους γενικούς στόχους. Αναφέρομαι, λοιπόν, πρώτα στην απλοποίηση της νομοθεσίας, δεύ</w:t>
      </w:r>
      <w:r>
        <w:rPr>
          <w:rFonts w:eastAsia="Times New Roman" w:cs="Times New Roman"/>
          <w:szCs w:val="24"/>
        </w:rPr>
        <w:t>τερον, στην εξάλειψη των υφιστάμενων αλληλοεπικαλύψεων, τρίτον, στην αποσαφήνιση ορισμένων διατάξεων και τέλος</w:t>
      </w:r>
      <w:r>
        <w:rPr>
          <w:rFonts w:eastAsia="Times New Roman" w:cs="Times New Roman"/>
          <w:szCs w:val="24"/>
        </w:rPr>
        <w:t>,</w:t>
      </w:r>
      <w:r>
        <w:rPr>
          <w:rFonts w:eastAsia="Times New Roman" w:cs="Times New Roman"/>
          <w:szCs w:val="24"/>
        </w:rPr>
        <w:t xml:space="preserve"> στον εκσυγχρονισμό της νομοθεσίας με την κατάργηση παρωχημένων διατάξεων.</w:t>
      </w:r>
    </w:p>
    <w:p w14:paraId="2CD9BF1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Οι ειδικοί στόχοι είναι οι εξής: Πρώτον, η εξασφάλιση επαρκούς, διαφαν</w:t>
      </w:r>
      <w:r>
        <w:rPr>
          <w:rFonts w:eastAsia="Times New Roman" w:cs="Times New Roman"/>
          <w:szCs w:val="24"/>
        </w:rPr>
        <w:t>ούς και βιώσιμης χρηματοδότησης της υποδομής, δεύτερον, η προαγωγή της διαφάνειας στη σιδηροδρομική αγορά έτσι ώστε να μπορέσει να διασφαλιστεί ένας αποτελεσματικός ανταγωνισμός και να αποφευχθούν στρεβλώσεις και τρίτον, η ενίσχυση της ρυθμιστικής εποπτεία</w:t>
      </w:r>
      <w:r>
        <w:rPr>
          <w:rFonts w:eastAsia="Times New Roman" w:cs="Times New Roman"/>
          <w:szCs w:val="24"/>
        </w:rPr>
        <w:t>ς.</w:t>
      </w:r>
    </w:p>
    <w:p w14:paraId="2CD9BF1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Θα έλεγα, μάλιστα, ότι η ευθυγράμμιση της εθνικής νομοθεσίας με την </w:t>
      </w:r>
      <w:r>
        <w:rPr>
          <w:rFonts w:eastAsia="Times New Roman" w:cs="Times New Roman"/>
          <w:szCs w:val="24"/>
        </w:rPr>
        <w:t>ο</w:t>
      </w:r>
      <w:r>
        <w:rPr>
          <w:rFonts w:eastAsia="Times New Roman" w:cs="Times New Roman"/>
          <w:szCs w:val="24"/>
        </w:rPr>
        <w:t>δηγία 2012/34 αναμένεται να διαμορφώσει έναν ενιαίο οδηγό πρόσβασης για τους φορείς του τομέα των σιδηροδρομικών μεταφορών και υπηρεσιών, προσδιορίζοντας επαρκώς τις απαιτούμενες διαδι</w:t>
      </w:r>
      <w:r>
        <w:rPr>
          <w:rFonts w:eastAsia="Times New Roman" w:cs="Times New Roman"/>
          <w:szCs w:val="24"/>
        </w:rPr>
        <w:t xml:space="preserve">κασίες, τα μέσα εφαρμογής, διαδραματίζοντας κατ’ αυτόν τον τρόπο έναν πολύ καθοριστικό ρόλο στην επίτευξη καίριων στρατηγικών στόχων. Ο απώτερος στόχος είναι η ενίσχυση του μεριδίου των σιδηροδρομικών μεταφορών στην αγορά των μεταφορών. </w:t>
      </w:r>
    </w:p>
    <w:p w14:paraId="2CD9BF1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 παρόν σχέδιο νό</w:t>
      </w:r>
      <w:r>
        <w:rPr>
          <w:rFonts w:eastAsia="Times New Roman" w:cs="Times New Roman"/>
          <w:szCs w:val="24"/>
        </w:rPr>
        <w:t>μου ενσωματώνει, επίσης, αξιολογημένες -παρά τα όσα περί του αντιθέτου ελέγχθηκαν ε</w:t>
      </w:r>
      <w:r>
        <w:rPr>
          <w:rFonts w:eastAsia="Times New Roman" w:cs="Times New Roman"/>
          <w:szCs w:val="24"/>
        </w:rPr>
        <w:t>π’ αυτού</w:t>
      </w:r>
      <w:r>
        <w:rPr>
          <w:rFonts w:eastAsia="Times New Roman" w:cs="Times New Roman"/>
          <w:szCs w:val="24"/>
        </w:rPr>
        <w:t>- θέσεις των διοικήσεων των φορέων του σιδηροδρομικού τομέα, κατόπιν διενέργειας μίας εκτενούς σχετικής διαβούλευσης, ενώ επιπλέον σημειώνεται ότι στο ίδιο πλαίσιο π</w:t>
      </w:r>
      <w:r>
        <w:rPr>
          <w:rFonts w:eastAsia="Times New Roman" w:cs="Times New Roman"/>
          <w:szCs w:val="24"/>
        </w:rPr>
        <w:t>ραγματοποιήθηκε μία ανοιχτή διαβούλευση, «</w:t>
      </w:r>
      <w:r>
        <w:rPr>
          <w:rFonts w:eastAsia="Times New Roman" w:cs="Times New Roman"/>
          <w:szCs w:val="24"/>
          <w:lang w:val="en-US"/>
        </w:rPr>
        <w:t>opengov</w:t>
      </w:r>
      <w:r>
        <w:rPr>
          <w:rFonts w:eastAsia="Times New Roman" w:cs="Times New Roman"/>
          <w:szCs w:val="24"/>
        </w:rPr>
        <w:t>.</w:t>
      </w:r>
      <w:r>
        <w:rPr>
          <w:rFonts w:eastAsia="Times New Roman" w:cs="Times New Roman"/>
          <w:szCs w:val="24"/>
          <w:lang w:val="en-US"/>
        </w:rPr>
        <w:t>gr</w:t>
      </w:r>
      <w:r>
        <w:rPr>
          <w:rFonts w:eastAsia="Times New Roman" w:cs="Times New Roman"/>
          <w:szCs w:val="24"/>
        </w:rPr>
        <w:t>» η οποία διήρκησε από τις 27-4-2016 έως τις 9-5-2016.</w:t>
      </w:r>
    </w:p>
    <w:p w14:paraId="2CD9BF1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θέμα των δημοσιονομικών επιπτώσεων, τονίζω ότι οι διατάξεις του σχεδίου νόμου έχουν ένα ουδέτερο δημοσιονομικό αποτέλεσμα, καθώς δεν </w:t>
      </w:r>
      <w:r>
        <w:rPr>
          <w:rFonts w:eastAsia="Times New Roman" w:cs="Times New Roman"/>
          <w:szCs w:val="24"/>
        </w:rPr>
        <w:t>προκαλούν περαιτέρω επιβάρυνση του κρατικού προϋπολογισμού και του προϋπολογισμού των φορέων του σιδηροδρομικού τομέα, δεν επιφέρουν καμμία απώλεια ή αύξηση των δημοσίων εσόδων και τέλος δεν επηρεάζουν το εκάστοτε μεσοπρόθεσμο πλαίσιο δημοσιονομικής στρατη</w:t>
      </w:r>
      <w:r>
        <w:rPr>
          <w:rFonts w:eastAsia="Times New Roman" w:cs="Times New Roman"/>
          <w:szCs w:val="24"/>
        </w:rPr>
        <w:t xml:space="preserve">γικής, καθώς έχουν ήδη προϋπολογιστεί στο πλαίσιο του καταργούμενου </w:t>
      </w:r>
      <w:r>
        <w:rPr>
          <w:rFonts w:eastAsia="Times New Roman" w:cs="Times New Roman"/>
          <w:szCs w:val="24"/>
        </w:rPr>
        <w:t>π.δ.</w:t>
      </w:r>
      <w:r>
        <w:rPr>
          <w:rFonts w:eastAsia="Times New Roman" w:cs="Times New Roman"/>
          <w:szCs w:val="24"/>
        </w:rPr>
        <w:t xml:space="preserve"> 41/2005.</w:t>
      </w:r>
    </w:p>
    <w:p w14:paraId="2CD9BF1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Εξετάζοντας συνοπτικά το σχέδιο νόμου, τονίζω τα ακόλουθα χαρακτηριστικά στοιχεία, κάνοντας μια συνοπτική αναφορά στα κεφάλαια και στα άρθρα που διαλαμβάνει.</w:t>
      </w:r>
    </w:p>
    <w:p w14:paraId="2CD9BF1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πρώτο κεφάλα</w:t>
      </w:r>
      <w:r>
        <w:rPr>
          <w:rFonts w:eastAsia="Times New Roman" w:cs="Times New Roman"/>
          <w:szCs w:val="24"/>
        </w:rPr>
        <w:t xml:space="preserve">ιο, στις γενικές διατάξεις, ο παρών νόμος εφαρμόζεται για τη χρήση της σιδηροδρομικής υποδομής για εγχώριες και διεθνείς σιδηροδρομικές υπηρεσίες. Αντίστοιχα, καθιερώνονται εξαιρέσεις από το πεδίο εφαρμογής του, λαμβάνοντας επαρκώς υπόψη την ιδιαιτερότητα </w:t>
      </w:r>
      <w:r>
        <w:rPr>
          <w:rFonts w:eastAsia="Times New Roman" w:cs="Times New Roman"/>
          <w:szCs w:val="24"/>
        </w:rPr>
        <w:t>της φύσης και των χαρακτηριστικών συγκεκριμένων δικτύων τύπων σιδηροδρομικής μεταφοράς.</w:t>
      </w:r>
    </w:p>
    <w:p w14:paraId="2CD9BF1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Ειδικότερα, αναφέρω ότι οι διατάξεις του παρόντος νόμου δεν εφαρμόζονται στις αστικές και προαστιακές μεταφορές που διενεργούνται στην υποδομή του μετρό, του τραμ και τ</w:t>
      </w:r>
      <w:r>
        <w:rPr>
          <w:rFonts w:eastAsia="Times New Roman" w:cs="Times New Roman"/>
          <w:szCs w:val="24"/>
        </w:rPr>
        <w:t xml:space="preserve">ων ηλεκτροκίνητων μητροπολιτικών σιδηροδρόμων. </w:t>
      </w:r>
    </w:p>
    <w:p w14:paraId="2CD9BF1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Επίσης, εξαιρούνται τα τοπικά και περιφερειακά αυτόνομα δίκτυα επιβατικών μεταφορών στη σιδηροδρομική υποδομή, τα οποία έχουν πλάτος γραμμής διαφορετικό τού κυρίως σιδηροδρομικού δικτύου και προορίζονται για </w:t>
      </w:r>
      <w:r>
        <w:rPr>
          <w:rFonts w:eastAsia="Times New Roman" w:cs="Times New Roman"/>
          <w:szCs w:val="24"/>
        </w:rPr>
        <w:t>αποκλειστικά τουριστική λειτουργία ή έχουν μόνον ιστορική αξία, καθώς και η ιδιωτική σιδηροδρομική υποδομή που υπάρχει αποκλειστικά για χρήση από τον ιδιοκτήτη της υποδομής για τις ίδιες δραστηριότητες μεταφοράς εμπορευμάτων.</w:t>
      </w:r>
    </w:p>
    <w:p w14:paraId="2CD9BF1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Κατ’ αυτόν, λοιπόν, τον τρόπο,</w:t>
      </w:r>
      <w:r>
        <w:rPr>
          <w:rFonts w:eastAsia="Times New Roman" w:cs="Times New Roman"/>
          <w:szCs w:val="24"/>
        </w:rPr>
        <w:t xml:space="preserve"> διαφυλάσσεται ο δημόσιος και ευαίσθητος κοινωνικά χαρακτήρας των προαναφερθεισών κατηγοριών του σιδηροδρομικού δικτύου και μέσων μεταφοράς της χώρας </w:t>
      </w:r>
      <w:r>
        <w:rPr>
          <w:rFonts w:eastAsia="Times New Roman" w:cs="Times New Roman"/>
          <w:szCs w:val="24"/>
        </w:rPr>
        <w:t>μας,</w:t>
      </w:r>
      <w:r>
        <w:rPr>
          <w:rFonts w:eastAsia="Times New Roman" w:cs="Times New Roman"/>
          <w:szCs w:val="24"/>
        </w:rPr>
        <w:t xml:space="preserve"> προς όφελος πάντοτε του δημοσίου συμφέροντος. </w:t>
      </w:r>
    </w:p>
    <w:p w14:paraId="2CD9BF1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Προβλέπεται ρητά ότι τα καθήκοντα του διαχειριστή υποδ</w:t>
      </w:r>
      <w:r>
        <w:rPr>
          <w:rFonts w:eastAsia="Times New Roman" w:cs="Times New Roman"/>
          <w:szCs w:val="24"/>
        </w:rPr>
        <w:t xml:space="preserve">ομής και της αρχής αδειοδότησης ανατίθενται στον ΟΣΕ και τη Ρυθμιστική Αρχή Σιδηροδρόμων αντίστοιχα, δηλαδή τη ΡΑΣ. </w:t>
      </w:r>
    </w:p>
    <w:p w14:paraId="2CD9BF2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θέμα του ορισμού του διαχειριστή υποδομής, </w:t>
      </w:r>
      <w:r>
        <w:rPr>
          <w:rFonts w:eastAsia="Times New Roman" w:cs="Times New Roman"/>
          <w:szCs w:val="24"/>
        </w:rPr>
        <w:t>που</w:t>
      </w:r>
      <w:r>
        <w:rPr>
          <w:rFonts w:eastAsia="Times New Roman" w:cs="Times New Roman"/>
          <w:szCs w:val="24"/>
        </w:rPr>
        <w:t xml:space="preserve"> ετέθη στη χθεσινή συνεδρίαση της </w:t>
      </w:r>
      <w:r>
        <w:rPr>
          <w:rFonts w:eastAsia="Times New Roman" w:cs="Times New Roman"/>
          <w:szCs w:val="24"/>
        </w:rPr>
        <w:t>ε</w:t>
      </w:r>
      <w:r>
        <w:rPr>
          <w:rFonts w:eastAsia="Times New Roman" w:cs="Times New Roman"/>
          <w:szCs w:val="24"/>
        </w:rPr>
        <w:t>πιτροπής από τον Βουλευτή κ. Μανιάτη και τ</w:t>
      </w:r>
      <w:r>
        <w:rPr>
          <w:rFonts w:eastAsia="Times New Roman" w:cs="Times New Roman"/>
          <w:szCs w:val="24"/>
        </w:rPr>
        <w:t>ης αναφερθείσας μη συμπερίληψης της έννοιας του φορέα, θέτουμε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κύριε Βουλευτά, τα ακόλουθα:</w:t>
      </w:r>
    </w:p>
    <w:p w14:paraId="2CD9BF2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Στην παρούσα φάση τα καθήκοντα του διαχειριστή υποδομής δύνανται να ασκήσει μόνο ο ΟΣΕ, ο οποίος λειτουργεί ως δημόσια επιχείρηση, ενεργώντας πάντοτε </w:t>
      </w:r>
      <w:r>
        <w:rPr>
          <w:rFonts w:eastAsia="Times New Roman" w:cs="Times New Roman"/>
          <w:szCs w:val="24"/>
        </w:rPr>
        <w:t>για το δημόσιο συμφέρον. Είναι ο μόνος φορέας που έχει την τεχνογνωσία διαχείρισης της σιδηροδρομικής υποδομής της χώρας και εξαιτίας τούτου, στο υφιστάμενο θεσμικό πλαίσιο δεν έχει προβλεφθεί η δυνατότητα άσκησης τού καθήκοντος από άλλες οντότητες.</w:t>
      </w:r>
    </w:p>
    <w:p w14:paraId="2CD9BF2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Επίσης, σημειώνεται ότι, μεταξύ άλλων, εισάγονται στην εθνική νομοθεσία δυο νέες θεμελιώδεις, σημαντικές έννοιες για τον σιδηροδρομικό τομέα και ιδιαιτέρως</w:t>
      </w:r>
      <w:r>
        <w:rPr>
          <w:rFonts w:eastAsia="Times New Roman" w:cs="Times New Roman"/>
          <w:szCs w:val="24"/>
        </w:rPr>
        <w:t>,</w:t>
      </w:r>
      <w:r>
        <w:rPr>
          <w:rFonts w:eastAsia="Times New Roman" w:cs="Times New Roman"/>
          <w:szCs w:val="24"/>
        </w:rPr>
        <w:t xml:space="preserve"> για τη διάρθρωση της σιδηροδρομικής αγοράς, της εγκατάστασης για την παροχή υπηρεσιών και δεύτερον,</w:t>
      </w:r>
      <w:r>
        <w:rPr>
          <w:rFonts w:eastAsia="Times New Roman" w:cs="Times New Roman"/>
          <w:szCs w:val="24"/>
        </w:rPr>
        <w:t xml:space="preserve"> του φορέα εκμετάλλευσης εγκατάστασης για την παροχή υπηρεσιών.</w:t>
      </w:r>
    </w:p>
    <w:p w14:paraId="2CD9BF2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 δεύτερο κεφάλαιο, το οποίο τιτλοφορείται «Ανάπτυξη των σιδηροδρόμων», εστιάζει στην ανεξαρτησία των σιδηροδρομικών επιχειρήσεων και των διαχειριστών υποδομ</w:t>
      </w:r>
      <w:r>
        <w:rPr>
          <w:rFonts w:eastAsia="Times New Roman" w:cs="Times New Roman"/>
          <w:szCs w:val="24"/>
        </w:rPr>
        <w:t>ής</w:t>
      </w:r>
      <w:r>
        <w:rPr>
          <w:rFonts w:eastAsia="Times New Roman" w:cs="Times New Roman"/>
          <w:szCs w:val="24"/>
        </w:rPr>
        <w:t xml:space="preserve"> έναντι του δημοσίου, προάγοντας</w:t>
      </w:r>
      <w:r>
        <w:rPr>
          <w:rFonts w:eastAsia="Times New Roman" w:cs="Times New Roman"/>
          <w:szCs w:val="24"/>
        </w:rPr>
        <w:t xml:space="preserve"> τη διαφάνεια και τον ανταγωνιστικό χαρακτήρα της σιδηροδρομικής αγοράς, με σκοπό την ενίσχυσή του έναντι των άλλων μέσων μεταφοράς.</w:t>
      </w:r>
    </w:p>
    <w:p w14:paraId="2CD9BF24" w14:textId="77777777" w:rsidR="004439E9" w:rsidRDefault="0071404A">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Υφυπουργού)</w:t>
      </w:r>
    </w:p>
    <w:p w14:paraId="2CD9BF2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Θα πάρω και τον χρόνο της δευτερολογί</w:t>
      </w:r>
      <w:r>
        <w:rPr>
          <w:rFonts w:eastAsia="Times New Roman" w:cs="Times New Roman"/>
          <w:szCs w:val="24"/>
        </w:rPr>
        <w:t>ας μου. Δεν θα ξαναμιλήσω. Ευχαριστώ πολύ.</w:t>
      </w:r>
    </w:p>
    <w:p w14:paraId="2CD9BF2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 γεγονός, μάλιστα, ότι οι σιδηροδρομικές επιχειρήσεις είναι ελεύθερες να λαμβάνουν κρίσιμες αποφάσεις επί της οργάνωσης και της δραστηριότητάς τους, αποτελεί ένα πρόσθετο εχέγγυο για τη διασφάλιση της ανεξάρτητη</w:t>
      </w:r>
      <w:r>
        <w:rPr>
          <w:rFonts w:eastAsia="Times New Roman" w:cs="Times New Roman"/>
          <w:szCs w:val="24"/>
        </w:rPr>
        <w:t xml:space="preserve">ς λειτουργίας τους. Η άσκηση των βασικών καθηκόντων από τον ανεξάρτητο διαχειριστή υποδομής εγγυάται τη δίκαιη και χωρίς διακρίσεις πρόσβαση στην υποδομή. </w:t>
      </w:r>
    </w:p>
    <w:p w14:paraId="2CD9BF2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Καθιερώνεται, επίσης, κατάρτιση ανανεώσιμης πενταετούς στρατηγικής ανάπτυξης της σιδηροδρομικής υποδ</w:t>
      </w:r>
      <w:r>
        <w:rPr>
          <w:rFonts w:eastAsia="Times New Roman" w:cs="Times New Roman"/>
          <w:szCs w:val="24"/>
        </w:rPr>
        <w:t>ομής από τον διαχειριστή της υποδομής. Υπό κανονικές επιχειρηματικές συνθήκες και για εύλογο χρονικό διάστημα, που δεν θα υπερβαίνει την περίοδο των πέντε ετών, ο λογαριασμός κερδών και ζημιών του διαχειριστή υποδομής ισοσκελίζει, τουλάχιστον, τα έσοδα από</w:t>
      </w:r>
      <w:r>
        <w:rPr>
          <w:rFonts w:eastAsia="Times New Roman" w:cs="Times New Roman"/>
          <w:szCs w:val="24"/>
        </w:rPr>
        <w:t xml:space="preserve"> τα τέλη της υποδομής, συμπεριλαμβανομένης της κρατικής χρηματοδότησης.</w:t>
      </w:r>
    </w:p>
    <w:p w14:paraId="2CD9BF2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Ειδική μνεία γίνεται στο ολοκληρωμένο πλαίσιο οικονομικής εξυγίανσης του ΟΣΕ και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παραπέμποντας συγκεκριμένα στις διατάξεις του άρθρου 13 του ν.3891/2010. Επ’ αυτών, θα κάνει αναλυτικότερη αναφορά ο κύριος Υπουργός. </w:t>
      </w:r>
    </w:p>
    <w:p w14:paraId="2CD9BF2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Αναπτύσσονται διεξοδικά οι όροι πρόσβασης στη σιδηροδρομική υποδομή, με σκοπό </w:t>
      </w:r>
      <w:r>
        <w:rPr>
          <w:rFonts w:eastAsia="Times New Roman" w:cs="Times New Roman"/>
          <w:szCs w:val="24"/>
        </w:rPr>
        <w:t xml:space="preserve">αφ’ ενός </w:t>
      </w:r>
      <w:r>
        <w:rPr>
          <w:rFonts w:eastAsia="Times New Roman" w:cs="Times New Roman"/>
          <w:szCs w:val="24"/>
        </w:rPr>
        <w:t>την παροχή, υπό δίκαιους, διαφαν</w:t>
      </w:r>
      <w:r>
        <w:rPr>
          <w:rFonts w:eastAsia="Times New Roman" w:cs="Times New Roman"/>
          <w:szCs w:val="24"/>
        </w:rPr>
        <w:t>είς και χωρίς διακρίσεις όρους, του δικαιώματος για την εκτέλεση παντός τύπου σιδηροδρομικών μεταφορών εμπορευμάτων και αφ</w:t>
      </w:r>
      <w:r>
        <w:rPr>
          <w:rFonts w:eastAsia="Times New Roman" w:cs="Times New Roman"/>
          <w:szCs w:val="24"/>
        </w:rPr>
        <w:t xml:space="preserve">’ </w:t>
      </w:r>
      <w:r>
        <w:rPr>
          <w:rFonts w:eastAsia="Times New Roman" w:cs="Times New Roman"/>
          <w:szCs w:val="24"/>
        </w:rPr>
        <w:t>ετέρου, την παροχή υπηρεσιών διεθνών μεταφορών επιβατών, διασφαλίζοντας, ωστόσο, την οικονομική βιωσιμότητα των παρεχόμενων, μέσω δη</w:t>
      </w:r>
      <w:r>
        <w:rPr>
          <w:rFonts w:eastAsia="Times New Roman" w:cs="Times New Roman"/>
          <w:szCs w:val="24"/>
        </w:rPr>
        <w:t>μόσιας υπηρεσίας, επιβατικών μεταφορών.</w:t>
      </w:r>
    </w:p>
    <w:p w14:paraId="2CD9BF2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πρόταση του Βουλευτή κ. Μανιάτη στην </w:t>
      </w:r>
      <w:r>
        <w:rPr>
          <w:rFonts w:eastAsia="Times New Roman" w:cs="Times New Roman"/>
          <w:szCs w:val="24"/>
        </w:rPr>
        <w:t>ε</w:t>
      </w:r>
      <w:r>
        <w:rPr>
          <w:rFonts w:eastAsia="Times New Roman" w:cs="Times New Roman"/>
          <w:szCs w:val="24"/>
        </w:rPr>
        <w:t>πιτροπή χθες, για πρόβλεψη σύμφωνης γνώμης του διαχειριστή υποδομής</w:t>
      </w:r>
      <w:r>
        <w:rPr>
          <w:rFonts w:eastAsia="Times New Roman" w:cs="Times New Roman"/>
          <w:szCs w:val="24"/>
        </w:rPr>
        <w:t>,</w:t>
      </w:r>
      <w:r>
        <w:rPr>
          <w:rFonts w:eastAsia="Times New Roman" w:cs="Times New Roman"/>
          <w:szCs w:val="24"/>
        </w:rPr>
        <w:t xml:space="preserve"> στην απόφαση του Υπουργού Υποδομών, Μεταφορών και Δικτύων</w:t>
      </w:r>
      <w:r>
        <w:rPr>
          <w:rFonts w:eastAsia="Times New Roman" w:cs="Times New Roman"/>
          <w:szCs w:val="24"/>
        </w:rPr>
        <w:t>,</w:t>
      </w:r>
      <w:r>
        <w:rPr>
          <w:rFonts w:eastAsia="Times New Roman" w:cs="Times New Roman"/>
          <w:szCs w:val="24"/>
        </w:rPr>
        <w:t xml:space="preserve"> για τον καθορισμό των εγκαταστάσεων</w:t>
      </w:r>
      <w:r>
        <w:rPr>
          <w:rFonts w:eastAsia="Times New Roman" w:cs="Times New Roman"/>
          <w:szCs w:val="24"/>
        </w:rPr>
        <w:t xml:space="preserve"> για την παροχή υπηρεσιών στις σιδηροδρομικές επιχειρήσεις, δεν μπορεί, κύριε Βουλευτά, να γίνει αποδεκτή για τους εξής λόγους:</w:t>
      </w:r>
    </w:p>
    <w:p w14:paraId="2CD9BF2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Πρώτον, ο Υπουργός Υποδομών, Μεταφορών και Δικτύων, όπως ασφαλώς γνωρίζετε, εποπτεύει τον διαχειριστή υποδομής και δεν μπορεί να</w:t>
      </w:r>
      <w:r>
        <w:rPr>
          <w:rFonts w:eastAsia="Times New Roman" w:cs="Times New Roman"/>
          <w:szCs w:val="24"/>
        </w:rPr>
        <w:t xml:space="preserve"> υπόκειται η απόφασή του στη σύμφωνη γνώμη του διαχειριστή. Για τον λόγο αυτόν, έχει προβλεφθεί στο σχέδιο νόμου η εισήγησή του.</w:t>
      </w:r>
    </w:p>
    <w:p w14:paraId="2CD9BF2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Δεύτερον, η ΓΑΙΟΣΕ αντίστοιχα, ως διαχειριστής μέρους της ακίνητης περιουσίας, που διατίθεται για τις εγκαταστάσεις αυτές, θα π</w:t>
      </w:r>
      <w:r>
        <w:rPr>
          <w:rFonts w:eastAsia="Times New Roman" w:cs="Times New Roman"/>
          <w:szCs w:val="24"/>
        </w:rPr>
        <w:t>ρέπει να γνωμοδοτεί ανάλογα με τις σχετικές εισηγήσεις του διαχειριστή υποδομής.</w:t>
      </w:r>
    </w:p>
    <w:p w14:paraId="2CD9BF2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Κεφάλαιο Γ</w:t>
      </w:r>
      <w:r>
        <w:rPr>
          <w:rFonts w:eastAsia="Times New Roman" w:cs="Times New Roman"/>
          <w:szCs w:val="24"/>
        </w:rPr>
        <w:t>΄</w:t>
      </w:r>
      <w:r>
        <w:rPr>
          <w:rFonts w:eastAsia="Times New Roman" w:cs="Times New Roman"/>
          <w:szCs w:val="24"/>
        </w:rPr>
        <w:t>, «Αδειοδότηση Σιδηροδρομικών Επιχειρήσεων», ορίζεται ότι η αρμόδια αρχή για την αδειοδότηση των σιδηροδρομικών επιχειρήσεων είναι η Ρυθμιστική Αρχή Σιδηροδρόμω</w:t>
      </w:r>
      <w:r>
        <w:rPr>
          <w:rFonts w:eastAsia="Times New Roman" w:cs="Times New Roman"/>
          <w:szCs w:val="24"/>
        </w:rPr>
        <w:t>ν, η ΡΑΣ, που λειτουργεί υπό συγκεκριμένους περιορισμούς. Πιο συγκεκριμένα, δεν παρέχει η ίδια υπηρεσίες σιδηροδρομικής μεταφοράς και είναι ανεξάρτητη από τέτοιες επιχειρήσεις ή φορείς.</w:t>
      </w:r>
    </w:p>
    <w:p w14:paraId="2CD9BF2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Καθορίζονται οι γενικές απαιτήσεις αναφορικά με τους όρους αδειοδότηση</w:t>
      </w:r>
      <w:r>
        <w:rPr>
          <w:rFonts w:eastAsia="Times New Roman" w:cs="Times New Roman"/>
          <w:szCs w:val="24"/>
        </w:rPr>
        <w:t xml:space="preserve">ς, καθιστώντας ως απαραίτητη προϋπόθεση για την πρόσβαση στη σιδηροδρομική υποδομή τη χορήγηση πιστοποιητικού ασφαλείας από την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α</w:t>
      </w:r>
      <w:r>
        <w:rPr>
          <w:rFonts w:eastAsia="Times New Roman" w:cs="Times New Roman"/>
          <w:szCs w:val="24"/>
        </w:rPr>
        <w:t>σφάλειας, διασφαλίζοντας κατ’ αυτόν τον τρόπο τα υψηλά επίπεδα ασφάλειας που θα πρέπει να τηρούνται από τη σιδηροδρομική ε</w:t>
      </w:r>
      <w:r>
        <w:rPr>
          <w:rFonts w:eastAsia="Times New Roman" w:cs="Times New Roman"/>
          <w:szCs w:val="24"/>
        </w:rPr>
        <w:t>πιχείρηση προς όφελος του επιβαίνοντος.</w:t>
      </w:r>
    </w:p>
    <w:p w14:paraId="2CD9BF2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Προκειμένου να εξασφαλιστεί η παροχή αξιόπιστων και κατάλληλων υπηρεσιών μεταφορ</w:t>
      </w:r>
      <w:r>
        <w:rPr>
          <w:rFonts w:eastAsia="Times New Roman" w:cs="Times New Roman"/>
          <w:szCs w:val="24"/>
        </w:rPr>
        <w:t>άς</w:t>
      </w:r>
      <w:r>
        <w:rPr>
          <w:rFonts w:eastAsia="Times New Roman" w:cs="Times New Roman"/>
          <w:szCs w:val="24"/>
        </w:rPr>
        <w:t>, κάθε επιχείρηση που θα υποβάλει αίτηση για τη χορήγηση άδειας</w:t>
      </w:r>
      <w:r>
        <w:rPr>
          <w:rFonts w:eastAsia="Times New Roman" w:cs="Times New Roman"/>
          <w:szCs w:val="24"/>
        </w:rPr>
        <w:t>,</w:t>
      </w:r>
      <w:r>
        <w:rPr>
          <w:rFonts w:eastAsia="Times New Roman" w:cs="Times New Roman"/>
          <w:szCs w:val="24"/>
        </w:rPr>
        <w:t xml:space="preserve"> πρέπει να είναι σε θέση να αποδείξει στην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α</w:t>
      </w:r>
      <w:r>
        <w:rPr>
          <w:rFonts w:eastAsia="Times New Roman" w:cs="Times New Roman"/>
          <w:szCs w:val="24"/>
        </w:rPr>
        <w:t>δειοδότησης την πλήρω</w:t>
      </w:r>
      <w:r>
        <w:rPr>
          <w:rFonts w:eastAsia="Times New Roman" w:cs="Times New Roman"/>
          <w:szCs w:val="24"/>
        </w:rPr>
        <w:t>ση απαιτήσεων αξιοπιστίας, χρηματοοικονομικής επιφάνειας, επαγγελματικής επάρκειας και κάλυψης της αστικής της ευθύνης.</w:t>
      </w:r>
    </w:p>
    <w:p w14:paraId="2CD9BF3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Κεφάλαιο Δ</w:t>
      </w:r>
      <w:r>
        <w:rPr>
          <w:rFonts w:eastAsia="Times New Roman" w:cs="Times New Roman"/>
          <w:szCs w:val="24"/>
        </w:rPr>
        <w:t>΄</w:t>
      </w:r>
      <w:r>
        <w:rPr>
          <w:rFonts w:eastAsia="Times New Roman" w:cs="Times New Roman"/>
          <w:szCs w:val="24"/>
        </w:rPr>
        <w:t xml:space="preserve"> προωθείται η βέλτιστη και αποτελεσματική χρήση της διαθέσιμης χωρητικότητας από τον διαχειριστή της υποδομής, προωθώντας</w:t>
      </w:r>
      <w:r>
        <w:rPr>
          <w:rFonts w:eastAsia="Times New Roman" w:cs="Times New Roman"/>
          <w:szCs w:val="24"/>
        </w:rPr>
        <w:t xml:space="preserve"> την ισότιμη και άνευ διακρίσεων πρόσβαση σε όλες τις επιχειρήσεις και την όσο το δυνατόν ικανοποίηση των αναγκών όλων των χρηστών και τύπων μετακίνησης με δίκαιο και αμερόληπτο τρόπο.</w:t>
      </w:r>
    </w:p>
    <w:p w14:paraId="2CD9BF3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Επιπλέον, εξειδικεύονται λεπτομερώς η διάρθρωση και το περιεχόμενο της </w:t>
      </w:r>
      <w:r>
        <w:rPr>
          <w:rFonts w:eastAsia="Times New Roman" w:cs="Times New Roman"/>
          <w:szCs w:val="24"/>
        </w:rPr>
        <w:t>δήλωσης δικτύου, συμβάλλοντας καθοριστικά στην καθιέρωση όρων απόλυτης διαφάνειας στη σιδηροδρομική αγορά.</w:t>
      </w:r>
    </w:p>
    <w:p w14:paraId="2CD9BF32" w14:textId="77777777" w:rsidR="004439E9" w:rsidRDefault="0071404A">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Υφυπουργού)</w:t>
      </w:r>
    </w:p>
    <w:p w14:paraId="2CD9BF33" w14:textId="77777777" w:rsidR="004439E9" w:rsidRDefault="0071404A">
      <w:pPr>
        <w:spacing w:after="0" w:line="600" w:lineRule="auto"/>
        <w:ind w:firstLine="720"/>
        <w:jc w:val="both"/>
        <w:rPr>
          <w:rFonts w:eastAsia="Times New Roman"/>
          <w:bCs/>
        </w:rPr>
      </w:pPr>
      <w:r>
        <w:rPr>
          <w:rFonts w:eastAsia="Times New Roman"/>
          <w:bCs/>
        </w:rPr>
        <w:t>Τελειώνω, κύριε Πρόεδρε. Λίγο χρόνο ακόμα, σας παρακαλώ.</w:t>
      </w:r>
    </w:p>
    <w:p w14:paraId="2CD9BF3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Επιπλέ</w:t>
      </w:r>
      <w:r>
        <w:rPr>
          <w:rFonts w:eastAsia="Times New Roman" w:cs="Times New Roman"/>
          <w:szCs w:val="24"/>
        </w:rPr>
        <w:t xml:space="preserve">ον, ορίζεται η υποχρέωση σύναψης συμβατικής συμφωνίας μεταξύ του </w:t>
      </w:r>
      <w:r>
        <w:rPr>
          <w:rFonts w:eastAsia="Times New Roman" w:cs="Times New Roman"/>
          <w:szCs w:val="24"/>
        </w:rPr>
        <w:t>δημοσίου</w:t>
      </w:r>
      <w:r>
        <w:rPr>
          <w:rFonts w:eastAsia="Times New Roman" w:cs="Times New Roman"/>
          <w:szCs w:val="24"/>
        </w:rPr>
        <w:t>, δηλαδή των Υπουργών Οικονομικών και Υποδομών, Μεταφορών και Δικτύων και του διαχειριστή της υποδομής, η οποία ρυθμίζει ενδελεχώς τους κανόνες που διέπουν τη σχέση τους και δημοσιεύε</w:t>
      </w:r>
      <w:r>
        <w:rPr>
          <w:rFonts w:eastAsia="Times New Roman" w:cs="Times New Roman"/>
          <w:szCs w:val="24"/>
        </w:rPr>
        <w:t>ται εντός συγκεκριμένης προθεσμίας.</w:t>
      </w:r>
    </w:p>
    <w:p w14:paraId="2CD9BF3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Τα τέλη χρήσης της σιδηροδρομικής υποδομής και των εγκαταστάσεων για την παροχή υπηρεσιών καταβάλλονται στον διαχειριστή της υποδομής και στον φορέα εκμετάλλευσης της εγκατάστασης για την παροχή υπηρεσιών και χρησιμοποιο</w:t>
      </w:r>
      <w:r>
        <w:rPr>
          <w:rFonts w:eastAsia="Times New Roman" w:cs="Times New Roman"/>
          <w:szCs w:val="24"/>
        </w:rPr>
        <w:t>ύνται για τη χρηματοδότηση των δραστηριοτήτων τους.</w:t>
      </w:r>
    </w:p>
    <w:p w14:paraId="2CD9BF3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Θεσπίζεται η δυνατότητα εφαρμογής συστήματος αποζημίωσης για μη καταβληθέν περιβαλλοντικό κόστος ατυχημάτων και κόστος υποδομής ανταγωνιστικών τρόπων μεταφοράς.</w:t>
      </w:r>
    </w:p>
    <w:p w14:paraId="2CD9BF3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Δημιουργείται σύστημα επιδόσεων. Γίνεται </w:t>
      </w:r>
      <w:r>
        <w:rPr>
          <w:rFonts w:eastAsia="Times New Roman" w:cs="Times New Roman"/>
          <w:szCs w:val="24"/>
        </w:rPr>
        <w:t>εκ</w:t>
      </w:r>
      <w:r>
        <w:rPr>
          <w:rFonts w:eastAsia="Times New Roman" w:cs="Times New Roman"/>
          <w:szCs w:val="24"/>
        </w:rPr>
        <w:t xml:space="preserve">τενής </w:t>
      </w:r>
      <w:r>
        <w:rPr>
          <w:rFonts w:eastAsia="Times New Roman" w:cs="Times New Roman"/>
          <w:szCs w:val="24"/>
        </w:rPr>
        <w:t>ανάλυση στο οικείο άρθρο, για να μην καθυστερήσω.</w:t>
      </w:r>
    </w:p>
    <w:p w14:paraId="2CD9BF3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Συγκροτείται ένα περιεκτικό σύνολο διατάξεων που αποβλέπουν στην ολοκληρωμένη και ισόρροπη ρύθμιση των δικαιωμάτων χωρητικότητας, ώστε να γίνονται πλήρως σεβαστά, με διαφανή τρόπο, τα δικαιώματα του σ</w:t>
      </w:r>
      <w:r>
        <w:rPr>
          <w:rFonts w:eastAsia="Times New Roman" w:cs="Times New Roman"/>
          <w:szCs w:val="24"/>
        </w:rPr>
        <w:t>υνόλου των αιτούντων και να εφαρμόζονται με ακρίβεια.</w:t>
      </w:r>
    </w:p>
    <w:p w14:paraId="2CD9BF3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Ο χαρακτηρισμός τμήματος της υποδομής ως «κορεσμένο</w:t>
      </w:r>
      <w:r>
        <w:rPr>
          <w:rFonts w:eastAsia="Times New Roman" w:cs="Times New Roman"/>
          <w:szCs w:val="24"/>
        </w:rPr>
        <w:t>υ</w:t>
      </w:r>
      <w:r>
        <w:rPr>
          <w:rFonts w:eastAsia="Times New Roman" w:cs="Times New Roman"/>
          <w:szCs w:val="24"/>
        </w:rPr>
        <w:t>» από τον διαχειριστή της υποδομής λαμβάνει χώρα, όταν μετά τον συντονισμό των σιδηροδρομικών διαδρομών και τη συνεννόηση με τους αιτούντες, δεν είναι</w:t>
      </w:r>
      <w:r>
        <w:rPr>
          <w:rFonts w:eastAsia="Times New Roman" w:cs="Times New Roman"/>
          <w:szCs w:val="24"/>
        </w:rPr>
        <w:t xml:space="preserve"> δυνατόν να ικανοποιηθούν δεόντως τα αιτήματα για τη χωρητικότητα της υποδομής.</w:t>
      </w:r>
    </w:p>
    <w:p w14:paraId="2CD9BF3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Β΄ </w:t>
      </w:r>
      <w:r>
        <w:rPr>
          <w:rFonts w:eastAsia="Times New Roman" w:cs="Times New Roman"/>
          <w:szCs w:val="24"/>
        </w:rPr>
        <w:t xml:space="preserve">Αντιπρόεδρος της Βουλής </w:t>
      </w:r>
      <w:r w:rsidRPr="00AA4D8C">
        <w:rPr>
          <w:rFonts w:eastAsia="Times New Roman" w:cs="Times New Roman"/>
          <w:szCs w:val="24"/>
        </w:rPr>
        <w:t xml:space="preserve">κ. </w:t>
      </w:r>
      <w:r w:rsidRPr="001B6BFE">
        <w:rPr>
          <w:rFonts w:eastAsia="Times New Roman" w:cs="Times New Roman"/>
          <w:b/>
          <w:szCs w:val="24"/>
        </w:rPr>
        <w:t>ΓΕΩΡΓΙΟΣ ΒΑΡΕΜΕΝΟΣ</w:t>
      </w:r>
      <w:r>
        <w:rPr>
          <w:rFonts w:eastAsia="Times New Roman" w:cs="Times New Roman"/>
          <w:szCs w:val="24"/>
        </w:rPr>
        <w:t>)</w:t>
      </w:r>
    </w:p>
    <w:p w14:paraId="2CD9BF3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Δεν θα αναφερθώ στις τελικές μεταβατικές διατάξεις, για να μην καταναλώσω ά</w:t>
      </w:r>
      <w:r>
        <w:rPr>
          <w:rFonts w:eastAsia="Times New Roman" w:cs="Times New Roman"/>
          <w:szCs w:val="24"/>
        </w:rPr>
        <w:t xml:space="preserve">λλο χρόνο. </w:t>
      </w:r>
    </w:p>
    <w:p w14:paraId="2CD9BF3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Απλώς, θέλω να αναφέρω, απευθυνόμενη </w:t>
      </w:r>
      <w:r>
        <w:rPr>
          <w:rFonts w:eastAsia="Times New Roman" w:cs="Times New Roman"/>
          <w:szCs w:val="24"/>
        </w:rPr>
        <w:t xml:space="preserve">πάλι </w:t>
      </w:r>
      <w:r>
        <w:rPr>
          <w:rFonts w:eastAsia="Times New Roman" w:cs="Times New Roman"/>
          <w:szCs w:val="24"/>
        </w:rPr>
        <w:t xml:space="preserve">στον κ. Μανιάτη, επειδή κάνατε μια επισήμανση χθες στην </w:t>
      </w:r>
      <w:r>
        <w:rPr>
          <w:rFonts w:eastAsia="Times New Roman" w:cs="Times New Roman"/>
          <w:szCs w:val="24"/>
        </w:rPr>
        <w:t>επιτροπή</w:t>
      </w:r>
      <w:r>
        <w:rPr>
          <w:rFonts w:eastAsia="Times New Roman" w:cs="Times New Roman"/>
          <w:szCs w:val="24"/>
        </w:rPr>
        <w:t xml:space="preserve">, ότι δηλαδή καταργούμε τις διατάξεις του άρθρου 3, παράγραφος 3 και παράγραφος 4 του ν.3891/2010, που αναφέρεται στην παροχή εκπαίδευσης </w:t>
      </w:r>
      <w:r>
        <w:rPr>
          <w:rFonts w:eastAsia="Times New Roman" w:cs="Times New Roman"/>
          <w:szCs w:val="24"/>
        </w:rPr>
        <w:t>από τον ΟΣΕ και την ίδρυση θυγατρικών εταιρειών του, σας εφιστώ την προσοχή</w:t>
      </w:r>
      <w:r>
        <w:rPr>
          <w:rFonts w:eastAsia="Times New Roman" w:cs="Times New Roman"/>
          <w:szCs w:val="24"/>
        </w:rPr>
        <w:t>,</w:t>
      </w:r>
      <w:r>
        <w:rPr>
          <w:rFonts w:eastAsia="Times New Roman" w:cs="Times New Roman"/>
          <w:szCs w:val="24"/>
        </w:rPr>
        <w:t xml:space="preserve"> να δείτε λίγο την κωδικοποίηση του ν.3891, όπου γίνεται ρητή αναφορά στους ορισμούς του διαχειριστή υποδομής, αντικαθιστώντας τους </w:t>
      </w:r>
      <w:r>
        <w:rPr>
          <w:rFonts w:eastAsia="Times New Roman" w:cs="Times New Roman"/>
          <w:szCs w:val="24"/>
        </w:rPr>
        <w:t xml:space="preserve">σύμφωνα </w:t>
      </w:r>
      <w:r>
        <w:rPr>
          <w:rFonts w:eastAsia="Times New Roman" w:cs="Times New Roman"/>
          <w:szCs w:val="24"/>
        </w:rPr>
        <w:t xml:space="preserve">με τις σχετικές απαιτήσεις της </w:t>
      </w:r>
      <w:r>
        <w:rPr>
          <w:rFonts w:eastAsia="Times New Roman" w:cs="Times New Roman"/>
          <w:szCs w:val="24"/>
        </w:rPr>
        <w:t>οδηγίας</w:t>
      </w:r>
      <w:r>
        <w:rPr>
          <w:rFonts w:eastAsia="Times New Roman" w:cs="Times New Roman"/>
          <w:szCs w:val="24"/>
        </w:rPr>
        <w:t>.</w:t>
      </w:r>
    </w:p>
    <w:p w14:paraId="2CD9BF3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Ευχαριστώ πολύ για τον χρόνο.</w:t>
      </w:r>
    </w:p>
    <w:p w14:paraId="2CD9BF3E" w14:textId="77777777" w:rsidR="004439E9" w:rsidRDefault="0071404A">
      <w:pPr>
        <w:spacing w:after="0" w:line="600" w:lineRule="auto"/>
        <w:ind w:firstLine="720"/>
        <w:jc w:val="center"/>
        <w:rPr>
          <w:rFonts w:eastAsia="Times New Roman"/>
          <w:bCs/>
        </w:rPr>
      </w:pPr>
      <w:r>
        <w:rPr>
          <w:rFonts w:eastAsia="Times New Roman"/>
          <w:bCs/>
        </w:rPr>
        <w:t xml:space="preserve">(Χειροκροτήματα από τις πτέρυγες του ΣΥΡΙΖΑ και των </w:t>
      </w:r>
      <w:r>
        <w:rPr>
          <w:rFonts w:eastAsia="Times New Roman"/>
          <w:bCs/>
        </w:rPr>
        <w:t>ΑΝΕΛ</w:t>
      </w:r>
      <w:r>
        <w:rPr>
          <w:rFonts w:eastAsia="Times New Roman"/>
          <w:bCs/>
        </w:rPr>
        <w:t>)</w:t>
      </w:r>
    </w:p>
    <w:p w14:paraId="2CD9BF3F"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Δημητριάδης έχει τον λόγο.</w:t>
      </w:r>
    </w:p>
    <w:p w14:paraId="2CD9BF40" w14:textId="77777777" w:rsidR="004439E9" w:rsidRDefault="0071404A">
      <w:pPr>
        <w:spacing w:after="0" w:line="600" w:lineRule="auto"/>
        <w:ind w:firstLine="720"/>
        <w:jc w:val="both"/>
        <w:rPr>
          <w:rFonts w:eastAsia="Times New Roman" w:cs="Times New Roman"/>
          <w:szCs w:val="28"/>
        </w:rPr>
      </w:pPr>
      <w:r>
        <w:rPr>
          <w:rFonts w:eastAsia="Times New Roman" w:cs="Times New Roman"/>
          <w:b/>
          <w:szCs w:val="24"/>
        </w:rPr>
        <w:t xml:space="preserve">ΔΗΜΗΤΡΙΟΣ ΔΗΜΗΤΡΙΑΔΗΣ: </w:t>
      </w:r>
      <w:r>
        <w:rPr>
          <w:rFonts w:eastAsia="Times New Roman" w:cs="Times New Roman"/>
          <w:szCs w:val="28"/>
        </w:rPr>
        <w:t xml:space="preserve">Κυρίες και κύριοι συνάδελφοι, κύριοι Υπουργοί, κατ’ </w:t>
      </w:r>
      <w:r>
        <w:rPr>
          <w:rFonts w:eastAsia="Times New Roman" w:cs="Times New Roman"/>
          <w:szCs w:val="28"/>
        </w:rPr>
        <w:t xml:space="preserve">αρχάς </w:t>
      </w:r>
      <w:r>
        <w:rPr>
          <w:rFonts w:eastAsia="Times New Roman" w:cs="Times New Roman"/>
          <w:szCs w:val="28"/>
        </w:rPr>
        <w:t xml:space="preserve">θα μου επιτρέψετε να επισημάνω ένα γεγονός. Λίγες ώρες μετά την υπερψήφιση της απλής αναλογικής, ερχόμαστε στην Ολομέλεια για ένα νέο νομοσχέδιο, αυτό της ενσωμάτωσης της κοινοτικής </w:t>
      </w:r>
      <w:r>
        <w:rPr>
          <w:rFonts w:eastAsia="Times New Roman" w:cs="Times New Roman"/>
          <w:szCs w:val="28"/>
        </w:rPr>
        <w:t xml:space="preserve">οδηγίας </w:t>
      </w:r>
      <w:r>
        <w:rPr>
          <w:rFonts w:eastAsia="Times New Roman" w:cs="Times New Roman"/>
          <w:szCs w:val="28"/>
        </w:rPr>
        <w:t>για τους σιδηροδρόμους. Από μόνο του αυτό το γεγονός καταρρίπτει τ</w:t>
      </w:r>
      <w:r>
        <w:rPr>
          <w:rFonts w:eastAsia="Times New Roman" w:cs="Times New Roman"/>
          <w:szCs w:val="28"/>
        </w:rPr>
        <w:t>η μισή επιχειρηματολογία της χθεσινής συζήτησης για λογαριασμό της Αξιωματικής Αντιπολίτευσης, αυτή δηλαδή που έλεγε ότι δήθεν το νομοσχέδιο για την απλή αναλογική είναι απλώς για να αλλάξουμε την ατζέντα μίας δύσκολης καθημερινότητας.</w:t>
      </w:r>
    </w:p>
    <w:p w14:paraId="2CD9BF41" w14:textId="77777777" w:rsidR="004439E9" w:rsidRDefault="0071404A">
      <w:pPr>
        <w:spacing w:after="0" w:line="600" w:lineRule="auto"/>
        <w:ind w:firstLine="720"/>
        <w:jc w:val="both"/>
        <w:rPr>
          <w:rFonts w:eastAsia="Times New Roman" w:cs="Times New Roman"/>
          <w:szCs w:val="28"/>
        </w:rPr>
      </w:pPr>
      <w:r>
        <w:rPr>
          <w:rFonts w:eastAsia="Times New Roman" w:cs="Times New Roman"/>
          <w:szCs w:val="28"/>
        </w:rPr>
        <w:t>Πράγματι, η καθημερι</w:t>
      </w:r>
      <w:r>
        <w:rPr>
          <w:rFonts w:eastAsia="Times New Roman" w:cs="Times New Roman"/>
          <w:szCs w:val="28"/>
        </w:rPr>
        <w:t>νότητα είναι δύσκολη, αλλά εμείς είμαστε εδώ και παλεύουμε για να την αλλάξουμε. Αυτός είναι και ο κύριος λόγος που δεν έχουμε καλοκαιρινές διακοπές στο Κοινοβούλιο. Αυτός είναι ο λόγος που έχουμε κατεπείγουσες διαδικασίες όπως η σημερινή. Ο κοινοβουλευτικ</w:t>
      </w:r>
      <w:r>
        <w:rPr>
          <w:rFonts w:eastAsia="Times New Roman" w:cs="Times New Roman"/>
          <w:szCs w:val="28"/>
        </w:rPr>
        <w:t>ός χρόνος πυκνώνει γιατί πρέπει να πυκνώσει προκειμένου να ανταποκριθεί στις ανάγκες αυτής της περιόδου, στις ανάγκες μίας νέας διακυβέρνησης. Είναι μία διαδικασία απαραίτητη για να περάσουμε αυτό το σημείο καμπής.</w:t>
      </w:r>
    </w:p>
    <w:p w14:paraId="2CD9BF42" w14:textId="77777777" w:rsidR="004439E9" w:rsidRDefault="0071404A">
      <w:pPr>
        <w:spacing w:after="0" w:line="600" w:lineRule="auto"/>
        <w:ind w:firstLine="720"/>
        <w:jc w:val="both"/>
        <w:rPr>
          <w:rFonts w:eastAsia="Times New Roman" w:cs="Times New Roman"/>
          <w:szCs w:val="28"/>
        </w:rPr>
      </w:pPr>
      <w:r>
        <w:rPr>
          <w:rFonts w:eastAsia="Times New Roman" w:cs="Times New Roman"/>
          <w:szCs w:val="28"/>
        </w:rPr>
        <w:t>Σ’ αυτό το σημείο θα μου επιτρέψετε να πω</w:t>
      </w:r>
      <w:r>
        <w:rPr>
          <w:rFonts w:eastAsia="Times New Roman" w:cs="Times New Roman"/>
          <w:szCs w:val="28"/>
        </w:rPr>
        <w:t xml:space="preserve"> και κάτι ακόμα που αφορά τη σημερινή συζήτηση. Οι συνάδελφοι από το κέντρο και την κεντροαριστερά άνοιξαν έναν ιδιότυπο διάλογο με τον κυβερνητικό μας σύμμαχο για το πού πάει η πολιτική πραγματικότητα, πού οδηγούμαστε όσον αφορά το πεδίο των συμμαχιών σε </w:t>
      </w:r>
      <w:r>
        <w:rPr>
          <w:rFonts w:eastAsia="Times New Roman" w:cs="Times New Roman"/>
          <w:szCs w:val="28"/>
        </w:rPr>
        <w:t xml:space="preserve">πολιτικό επίπεδο. </w:t>
      </w:r>
    </w:p>
    <w:p w14:paraId="2CD9BF43" w14:textId="77777777" w:rsidR="004439E9" w:rsidRDefault="0071404A">
      <w:pPr>
        <w:spacing w:after="0" w:line="600" w:lineRule="auto"/>
        <w:ind w:firstLine="720"/>
        <w:jc w:val="both"/>
        <w:rPr>
          <w:rFonts w:eastAsia="Times New Roman" w:cs="Times New Roman"/>
          <w:szCs w:val="28"/>
        </w:rPr>
      </w:pPr>
      <w:r>
        <w:rPr>
          <w:rFonts w:eastAsia="Times New Roman" w:cs="Times New Roman"/>
          <w:szCs w:val="28"/>
        </w:rPr>
        <w:t>Παρακολουθούμε με μεγάλο ενδιαφέρον τις εξελίξεις σ’ αυτόν τον χώρο και αναμένουμε ακόμα να κατατεθεί η τελική εμπειρία από τη συγκυβέρνηση με το κόμμα του κ. Σαμαρά, διότι ακόμα είναι σε εκκρεμότητα. Κάποια στιγμή, αυτός ο πολιτικός χώρ</w:t>
      </w:r>
      <w:r>
        <w:rPr>
          <w:rFonts w:eastAsia="Times New Roman" w:cs="Times New Roman"/>
          <w:szCs w:val="28"/>
        </w:rPr>
        <w:t>ος πρέπει να μας πει ποια είναι αυτή η εμπειρία του, ποιο ήταν το διακύβευμα και ποια είναι η στρατηγική από εδώ και πέρα, με λίγα λόγια με ποιους θα πάει και ποιους θα αφήσει.</w:t>
      </w:r>
    </w:p>
    <w:p w14:paraId="2CD9BF44" w14:textId="77777777" w:rsidR="004439E9" w:rsidRDefault="0071404A">
      <w:pPr>
        <w:spacing w:after="0" w:line="600" w:lineRule="auto"/>
        <w:ind w:firstLine="720"/>
        <w:jc w:val="both"/>
        <w:rPr>
          <w:rFonts w:eastAsia="Times New Roman" w:cs="Times New Roman"/>
          <w:szCs w:val="28"/>
        </w:rPr>
      </w:pPr>
      <w:r>
        <w:rPr>
          <w:rFonts w:eastAsia="Times New Roman" w:cs="Times New Roman"/>
          <w:szCs w:val="28"/>
        </w:rPr>
        <w:t xml:space="preserve">Αναφορικά με την </w:t>
      </w:r>
      <w:r>
        <w:rPr>
          <w:rFonts w:eastAsia="Times New Roman" w:cs="Times New Roman"/>
          <w:szCs w:val="28"/>
        </w:rPr>
        <w:t>οδηγία</w:t>
      </w:r>
      <w:r>
        <w:rPr>
          <w:rFonts w:eastAsia="Times New Roman" w:cs="Times New Roman"/>
          <w:szCs w:val="28"/>
        </w:rPr>
        <w:t xml:space="preserve">, η </w:t>
      </w:r>
      <w:r>
        <w:rPr>
          <w:rFonts w:eastAsia="Times New Roman" w:cs="Times New Roman"/>
          <w:szCs w:val="28"/>
        </w:rPr>
        <w:t xml:space="preserve">οδηγία </w:t>
      </w:r>
      <w:r>
        <w:rPr>
          <w:rFonts w:eastAsia="Times New Roman" w:cs="Times New Roman"/>
          <w:szCs w:val="28"/>
        </w:rPr>
        <w:t xml:space="preserve">2012/34/ΕΕ καταργεί κατ’ </w:t>
      </w:r>
      <w:r>
        <w:rPr>
          <w:rFonts w:eastAsia="Times New Roman" w:cs="Times New Roman"/>
          <w:szCs w:val="28"/>
        </w:rPr>
        <w:t xml:space="preserve">αρχάς </w:t>
      </w:r>
      <w:r>
        <w:rPr>
          <w:rFonts w:eastAsia="Times New Roman" w:cs="Times New Roman"/>
          <w:szCs w:val="28"/>
        </w:rPr>
        <w:t xml:space="preserve">όλες τις προηγούμενες </w:t>
      </w:r>
      <w:r>
        <w:rPr>
          <w:rFonts w:eastAsia="Times New Roman" w:cs="Times New Roman"/>
          <w:szCs w:val="28"/>
        </w:rPr>
        <w:t xml:space="preserve">οδηγίες </w:t>
      </w:r>
      <w:r>
        <w:rPr>
          <w:rFonts w:eastAsia="Times New Roman" w:cs="Times New Roman"/>
          <w:szCs w:val="28"/>
        </w:rPr>
        <w:t>αναφορικά με τη λειτουργία των σιδηροδρόμων, αναδιατυπώνοντας τις διατάξεις τους. Δεύτερον, είναι η συγχώνευση σε μία ενιαία πράξη και κρίνεται αναγκαία για καλύτερη αποσαφήνιση των νομικών πράξεων, έχοντας ένα σημαντικό κεντρ</w:t>
      </w:r>
      <w:r>
        <w:rPr>
          <w:rFonts w:eastAsia="Times New Roman" w:cs="Times New Roman"/>
          <w:szCs w:val="28"/>
        </w:rPr>
        <w:t>ικό στόχο, την απλοποίηση και τον εκσυγχρονισμό του θεσμικού πλαισίου για τις σιδηροδρομικές μεταφορές στην Ευρωπαϊκή Ένωση σε ένα ενιαίο, περιεκτικό και χρηστικό κείμενο.</w:t>
      </w:r>
    </w:p>
    <w:p w14:paraId="2CD9BF45" w14:textId="77777777" w:rsidR="004439E9" w:rsidRDefault="0071404A">
      <w:pPr>
        <w:spacing w:after="0" w:line="600" w:lineRule="auto"/>
        <w:ind w:firstLine="720"/>
        <w:jc w:val="both"/>
        <w:rPr>
          <w:rFonts w:eastAsia="Times New Roman" w:cs="Times New Roman"/>
          <w:szCs w:val="28"/>
        </w:rPr>
      </w:pPr>
      <w:r>
        <w:rPr>
          <w:rFonts w:eastAsia="Times New Roman" w:cs="Times New Roman"/>
          <w:szCs w:val="28"/>
        </w:rPr>
        <w:t>Αναφορικά με τον σιδηροδρομικό τομέα στην Ευρωπαϊκή Ένωση, εντοπίζονται αδυναμίες κα</w:t>
      </w:r>
      <w:r>
        <w:rPr>
          <w:rFonts w:eastAsia="Times New Roman" w:cs="Times New Roman"/>
          <w:szCs w:val="28"/>
        </w:rPr>
        <w:t>ι προβλήματα για να ανταγωνιστεί ο σιδηρόδρομος τους άλλους τρόπους μεταφοράς, πρώτον λόγω ανεπαρκούς χρηματοδότησης και χρέωσης υποδομών, δεύτερον διότι υπάρχουν διαρκείς φραγμοί στον ανταγωνισμό και, τρίτον λόγω της έλλειψης κατάλληλης ρυθμιστικής εποπτε</w:t>
      </w:r>
      <w:r>
        <w:rPr>
          <w:rFonts w:eastAsia="Times New Roman" w:cs="Times New Roman"/>
          <w:szCs w:val="28"/>
        </w:rPr>
        <w:t>ίας.</w:t>
      </w:r>
    </w:p>
    <w:p w14:paraId="2CD9BF46" w14:textId="77777777" w:rsidR="004439E9" w:rsidRDefault="0071404A">
      <w:pPr>
        <w:spacing w:after="0" w:line="600" w:lineRule="auto"/>
        <w:ind w:firstLine="720"/>
        <w:jc w:val="both"/>
        <w:rPr>
          <w:rFonts w:eastAsia="Times New Roman" w:cs="Times New Roman"/>
          <w:szCs w:val="28"/>
        </w:rPr>
      </w:pPr>
      <w:r>
        <w:rPr>
          <w:rFonts w:eastAsia="Times New Roman" w:cs="Times New Roman"/>
          <w:szCs w:val="28"/>
        </w:rPr>
        <w:t>Αυτό έχει σαν συνέπεια οι σιδηροδρομικές μεταφορές να μην εξελιχθούν ικανοποιητικά και στον βέλτιστο βαθμό εκτός των εθνικών συνόρων των κρατών-μελών -σημειωτέον, βέβαια, στην Ελλάδα το τοπίο είναι ιδιαίτερα ομιχλώδες σ’ αυτό το ζήτημα και οι προσδοκί</w:t>
      </w:r>
      <w:r>
        <w:rPr>
          <w:rFonts w:eastAsia="Times New Roman" w:cs="Times New Roman"/>
          <w:szCs w:val="28"/>
        </w:rPr>
        <w:t>ες πάρα πολύ χαμηλά, δεν το συζητάμε- και τον αρνητικό αντίκτυπο στους όρους ανταγωνιστικότητας στον τομέα των σιδηροδρόμων.</w:t>
      </w:r>
    </w:p>
    <w:p w14:paraId="2CD9BF47" w14:textId="77777777" w:rsidR="004439E9" w:rsidRDefault="0071404A">
      <w:pPr>
        <w:spacing w:after="0" w:line="600" w:lineRule="auto"/>
        <w:ind w:firstLine="720"/>
        <w:jc w:val="both"/>
        <w:rPr>
          <w:rFonts w:eastAsia="Times New Roman" w:cs="Times New Roman"/>
          <w:szCs w:val="28"/>
        </w:rPr>
      </w:pPr>
      <w:r>
        <w:rPr>
          <w:rFonts w:eastAsia="Times New Roman" w:cs="Times New Roman"/>
          <w:szCs w:val="28"/>
        </w:rPr>
        <w:t>Δεύτερον, ο ευρωπαϊκός σιδηρόδρομος οδηγήθηκε σε κατακερματισμό και χαρακτηρίζεται από έλλειψη κοινής βέλτιστης πρακτικής, μη καταν</w:t>
      </w:r>
      <w:r>
        <w:rPr>
          <w:rFonts w:eastAsia="Times New Roman" w:cs="Times New Roman"/>
          <w:szCs w:val="28"/>
        </w:rPr>
        <w:t>όηση του θεσμικού πλαισίου, μη ομοιόμορφο χειρισμό καίριων ζητημάτων από τα κράτη-μέλη.</w:t>
      </w:r>
    </w:p>
    <w:p w14:paraId="2CD9BF48" w14:textId="77777777" w:rsidR="004439E9" w:rsidRDefault="0071404A">
      <w:pPr>
        <w:spacing w:after="0" w:line="600" w:lineRule="auto"/>
        <w:ind w:firstLine="720"/>
        <w:jc w:val="both"/>
        <w:rPr>
          <w:rFonts w:eastAsia="Times New Roman" w:cs="Times New Roman"/>
          <w:szCs w:val="28"/>
        </w:rPr>
      </w:pPr>
      <w:r>
        <w:rPr>
          <w:rFonts w:eastAsia="Times New Roman" w:cs="Times New Roman"/>
          <w:szCs w:val="28"/>
        </w:rPr>
        <w:t xml:space="preserve">Η παρούσα </w:t>
      </w:r>
      <w:r>
        <w:rPr>
          <w:rFonts w:eastAsia="Times New Roman" w:cs="Times New Roman"/>
          <w:szCs w:val="28"/>
        </w:rPr>
        <w:t>οδηγία</w:t>
      </w:r>
      <w:r>
        <w:rPr>
          <w:rFonts w:eastAsia="Times New Roman" w:cs="Times New Roman"/>
          <w:szCs w:val="28"/>
        </w:rPr>
        <w:t>, λοιπόν, επικεντρώνεται στη λήψη μέτρων για την αντιμετώπιση σε ευρωπαϊκό επίπεδο των παραπάνω ελλείψεων και προβλημάτων και τη δημιουργία ενός ενιαίου</w:t>
      </w:r>
      <w:r>
        <w:rPr>
          <w:rFonts w:eastAsia="Times New Roman" w:cs="Times New Roman"/>
          <w:szCs w:val="28"/>
        </w:rPr>
        <w:t xml:space="preserve"> ευρωπαϊκού σιδηροδρομικού χώρου. Η ενσωμάτωση της </w:t>
      </w:r>
      <w:r>
        <w:rPr>
          <w:rFonts w:eastAsia="Times New Roman" w:cs="Times New Roman"/>
          <w:szCs w:val="28"/>
        </w:rPr>
        <w:t xml:space="preserve">οδηγίας </w:t>
      </w:r>
      <w:r>
        <w:rPr>
          <w:rFonts w:eastAsia="Times New Roman" w:cs="Times New Roman"/>
          <w:szCs w:val="28"/>
        </w:rPr>
        <w:t>αποσκοπεί στη λήψη πρώτα και κατόπιν σε αποτελεσματική εφαρμογή των μέτρων που θα είναι προσαρμοσμένα στις ιδιαιτερότητες του σιδηροδρομικού τομέα στη χώρα μας και θα ενταχθούν σε μία συνολική στρα</w:t>
      </w:r>
      <w:r>
        <w:rPr>
          <w:rFonts w:eastAsia="Times New Roman" w:cs="Times New Roman"/>
          <w:szCs w:val="28"/>
        </w:rPr>
        <w:t>τηγική για τη βιώσιμη ανάπτυξη της σιδηροδρομικής υποδομής. Θα διαμορφώνει μία σιδηροδρομική αγορά που θα προάγει τον υγιή ανταγωνισμό. Θα καθιερωθούν όροι διαφανούς πρόσβασης και αμερόληπτης λειτουργίας των δομών, θα αρθούν τεχνικοί και διοικητικοί φραγμο</w:t>
      </w:r>
      <w:r>
        <w:rPr>
          <w:rFonts w:eastAsia="Times New Roman" w:cs="Times New Roman"/>
          <w:szCs w:val="28"/>
        </w:rPr>
        <w:t>ί, θα εξασφαλιστούν όροι ισότιμης μεταχείρισης έναντι των ανταγωνιστικών τρόπων μεταφοράς, όπως είναι τα οδικά δίκτυα.</w:t>
      </w:r>
    </w:p>
    <w:p w14:paraId="2CD9BF49" w14:textId="77777777" w:rsidR="004439E9" w:rsidRDefault="0071404A">
      <w:pPr>
        <w:spacing w:after="0" w:line="600" w:lineRule="auto"/>
        <w:ind w:firstLine="720"/>
        <w:jc w:val="both"/>
        <w:rPr>
          <w:rFonts w:eastAsia="Times New Roman" w:cs="Times New Roman"/>
          <w:szCs w:val="28"/>
        </w:rPr>
      </w:pPr>
      <w:r>
        <w:rPr>
          <w:rFonts w:eastAsia="Times New Roman" w:cs="Times New Roman"/>
          <w:szCs w:val="28"/>
        </w:rPr>
        <w:t>Ο σκοπός ενσωμάτωσης είναι η θετική επίδραση σε πρωταρχικά ζητήματα απόδοσης, η ευελιξία και η αξιοπιστία των ελληνικών σιδηροδρομικών με</w:t>
      </w:r>
      <w:r>
        <w:rPr>
          <w:rFonts w:eastAsia="Times New Roman" w:cs="Times New Roman"/>
          <w:szCs w:val="28"/>
        </w:rPr>
        <w:t>ταφορών, η ενθάρρυνση εισόδου στο σιδηροδρομικό τομέα νέων επιχειρήσεων, κυρίως στην αγορά των εμπορευματικών μεταφορών.</w:t>
      </w:r>
    </w:p>
    <w:p w14:paraId="2CD9BF4A" w14:textId="77777777" w:rsidR="004439E9" w:rsidRDefault="0071404A">
      <w:pPr>
        <w:spacing w:after="0" w:line="600" w:lineRule="auto"/>
        <w:ind w:firstLine="720"/>
        <w:jc w:val="both"/>
        <w:rPr>
          <w:rFonts w:eastAsia="Times New Roman" w:cs="Times New Roman"/>
          <w:szCs w:val="28"/>
        </w:rPr>
      </w:pPr>
      <w:r>
        <w:rPr>
          <w:rFonts w:eastAsia="Times New Roman" w:cs="Times New Roman"/>
          <w:szCs w:val="28"/>
        </w:rPr>
        <w:t>Επί των άρθρων συγκεκριμένα, οι βασικές διατάξεις του παρόντος νόμου αφορούν γενικές διατάξεις, ανάδειξη σιδηροδρόμων, αδειοδότηση σιδη</w:t>
      </w:r>
      <w:r>
        <w:rPr>
          <w:rFonts w:eastAsia="Times New Roman" w:cs="Times New Roman"/>
          <w:szCs w:val="28"/>
        </w:rPr>
        <w:t xml:space="preserve">ροδρομικών επιχειρήσεων, χρέωση για τη χρήση σιδηροδρομικής υποδομής και κατανομή της χωρητικότητας της σιδηροδρομικής υποδομής, τελικές διατάξεις και άλλες διατάξεις και παραρτήματα. </w:t>
      </w:r>
    </w:p>
    <w:p w14:paraId="2CD9BF4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8"/>
        </w:rPr>
        <w:t xml:space="preserve">Η σύνταξη του νομοσχεδίου έχει δομηθεί στους εξής άξονες: κατ’ </w:t>
      </w:r>
      <w:r>
        <w:rPr>
          <w:rFonts w:eastAsia="Times New Roman" w:cs="Times New Roman"/>
          <w:szCs w:val="28"/>
        </w:rPr>
        <w:t xml:space="preserve">αρχάς </w:t>
      </w:r>
      <w:r>
        <w:rPr>
          <w:rFonts w:eastAsia="Times New Roman" w:cs="Times New Roman"/>
          <w:szCs w:val="28"/>
        </w:rPr>
        <w:t>με</w:t>
      </w:r>
      <w:r>
        <w:rPr>
          <w:rFonts w:eastAsia="Times New Roman" w:cs="Times New Roman"/>
          <w:szCs w:val="28"/>
        </w:rPr>
        <w:t xml:space="preserve">ταφορά αυτούσιου του κειμένου της </w:t>
      </w:r>
      <w:r>
        <w:rPr>
          <w:rFonts w:eastAsia="Times New Roman" w:cs="Times New Roman"/>
          <w:szCs w:val="28"/>
        </w:rPr>
        <w:t xml:space="preserve">οδηγίας </w:t>
      </w:r>
      <w:r>
        <w:rPr>
          <w:rFonts w:eastAsia="Times New Roman" w:cs="Times New Roman"/>
          <w:szCs w:val="28"/>
        </w:rPr>
        <w:t xml:space="preserve">και θέσπιση εξουσιοδοτικών διατάξεων για την έκδοση </w:t>
      </w:r>
      <w:r>
        <w:rPr>
          <w:rFonts w:eastAsia="Times New Roman" w:cs="Times New Roman"/>
          <w:szCs w:val="28"/>
        </w:rPr>
        <w:t>κοινών υπουργικών αποφάσεων</w:t>
      </w:r>
      <w:r>
        <w:rPr>
          <w:rFonts w:eastAsia="Times New Roman" w:cs="Times New Roman"/>
          <w:szCs w:val="28"/>
        </w:rPr>
        <w:t>, όπου αυτό κρίνεται αναγκαίο, καθώς και προσδιορισμό των αρμόδιων εθνικών αρχών, όπου προβλέπεται η άσκηση αντίστοιχων αρμοδιοτήτων.</w:t>
      </w:r>
    </w:p>
    <w:p w14:paraId="2CD9BF4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μμεσος στόχος του Υπουργείου Υποδομών με το παρόν νομοσχέδιο είναι η απλοποίηση της διαβούλευσης με την Ευρωπαϊκή Επιτροπή, στο πλαίσιο της διαδικασίας για την αξιολόγηση της ορθότητας και πληρότητας της ενσωμάτωσης της </w:t>
      </w:r>
      <w:r>
        <w:rPr>
          <w:rFonts w:eastAsia="Times New Roman" w:cs="Times New Roman"/>
          <w:szCs w:val="24"/>
        </w:rPr>
        <w:t>οδηγίας</w:t>
      </w:r>
      <w:r>
        <w:rPr>
          <w:rFonts w:eastAsia="Times New Roman" w:cs="Times New Roman"/>
          <w:szCs w:val="24"/>
        </w:rPr>
        <w:t xml:space="preserve">. </w:t>
      </w:r>
    </w:p>
    <w:p w14:paraId="2CD9BF4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Εν κατακλείδι, ο σιδηρόδρο</w:t>
      </w:r>
      <w:r>
        <w:rPr>
          <w:rFonts w:eastAsia="Times New Roman" w:cs="Times New Roman"/>
          <w:szCs w:val="24"/>
        </w:rPr>
        <w:t>μος στην Ευρώπη και στη χώρα μας θα πάρει τη θέση και πρέπει να πάρει τη θέση που του αναλογεί, δηλαδή μεγαλύτερο μερίδιο αγοράς, δηλαδή μεγαλύτερο μερίδιο στην καθημερινότητά μας, με σκοπό ένα καλύτερο περιβάλλον, εξοικονόμηση πόρων και το να γίνει ένα ελ</w:t>
      </w:r>
      <w:r>
        <w:rPr>
          <w:rFonts w:eastAsia="Times New Roman" w:cs="Times New Roman"/>
          <w:szCs w:val="24"/>
        </w:rPr>
        <w:t>κυστικό μέσο σε ένα νέο πεδίο ανταγωνισμού.</w:t>
      </w:r>
    </w:p>
    <w:p w14:paraId="2CD9BF4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D9BF4F" w14:textId="77777777" w:rsidR="004439E9" w:rsidRDefault="0071404A">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2CD9BF50"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για την τήρηση του χρόνου.</w:t>
      </w:r>
    </w:p>
    <w:p w14:paraId="2CD9BF5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Τον λόγο έχει ο κ. Ιωάννης Ανδριανός.</w:t>
      </w:r>
    </w:p>
    <w:p w14:paraId="2CD9BF52"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b/>
          <w:szCs w:val="24"/>
        </w:rPr>
        <w:t xml:space="preserve"> </w:t>
      </w:r>
      <w:r>
        <w:rPr>
          <w:rFonts w:eastAsia="Times New Roman"/>
          <w:color w:val="000000"/>
          <w:szCs w:val="24"/>
        </w:rPr>
        <w:t>Ευχαριστώ, κύριε Πρόεδρε.</w:t>
      </w:r>
      <w:r>
        <w:rPr>
          <w:rFonts w:eastAsia="Times New Roman" w:cs="Times New Roman"/>
          <w:szCs w:val="24"/>
        </w:rPr>
        <w:t xml:space="preserve"> </w:t>
      </w:r>
    </w:p>
    <w:p w14:paraId="2CD9BF5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συζητάμε σήμερα, με τη συνήθη πλέον στη </w:t>
      </w:r>
      <w:r>
        <w:rPr>
          <w:rFonts w:eastAsia="Times New Roman" w:cs="Times New Roman"/>
          <w:szCs w:val="24"/>
        </w:rPr>
        <w:t xml:space="preserve">συγκυβέρνηση </w:t>
      </w:r>
      <w:r>
        <w:rPr>
          <w:rFonts w:eastAsia="Times New Roman" w:cs="Times New Roman"/>
          <w:szCs w:val="24"/>
        </w:rPr>
        <w:t xml:space="preserve">ΣΥΡΙΖΑ-ΑΝΕΛ διαδικασία του κατεπείγοντος, το νομοσχέδιο για την εναρμόνιση της νομοθεσίας με την ευρωπαϊκή </w:t>
      </w:r>
      <w:r>
        <w:rPr>
          <w:rFonts w:eastAsia="Times New Roman" w:cs="Times New Roman"/>
          <w:szCs w:val="24"/>
        </w:rPr>
        <w:t xml:space="preserve">οδηγία </w:t>
      </w:r>
      <w:r>
        <w:rPr>
          <w:rFonts w:eastAsia="Times New Roman" w:cs="Times New Roman"/>
          <w:szCs w:val="24"/>
        </w:rPr>
        <w:t>2012/34 για τη</w:t>
      </w:r>
      <w:r>
        <w:rPr>
          <w:rFonts w:eastAsia="Times New Roman" w:cs="Times New Roman"/>
          <w:szCs w:val="24"/>
        </w:rPr>
        <w:t xml:space="preserve"> δημιουργία ενιαίου ευρωπαϊκού σιδηροδρομικού χώρου. Πρόκειται για μια </w:t>
      </w:r>
      <w:r>
        <w:rPr>
          <w:rFonts w:eastAsia="Times New Roman" w:cs="Times New Roman"/>
          <w:szCs w:val="24"/>
        </w:rPr>
        <w:t xml:space="preserve">οδηγία </w:t>
      </w:r>
      <w:r>
        <w:rPr>
          <w:rFonts w:eastAsia="Times New Roman" w:cs="Times New Roman"/>
          <w:szCs w:val="24"/>
        </w:rPr>
        <w:t xml:space="preserve">που αφορά τη δημιουργία μιας εσωτερικής αγοράς, αφορά ένα σημαντικότατο μέρος του δικτύου υποδομών της Ευρωπαϊκής Ένωσης. </w:t>
      </w:r>
    </w:p>
    <w:p w14:paraId="2CD9BF5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Εμείς, η Νέα Δημοκρατία, σταθερά πιστεύουμε ότι η ευρωπ</w:t>
      </w:r>
      <w:r>
        <w:rPr>
          <w:rFonts w:eastAsia="Times New Roman" w:cs="Times New Roman"/>
          <w:szCs w:val="24"/>
        </w:rPr>
        <w:t>αϊκή ολοκλήρωση, εκτός των άλλων σημαντικών παραμέτρων, είναι μια διαδικασία παραγωγής προστιθέμενης αξίας για όλα τα κράτη μέλη, μια διαδικασία από την οποία έχουμε μόνο να κερδίσουμε. Το παράδειγμα των σιδηροδρόμων είναι ως προς αυτό απολύτως χαρακτηριστ</w:t>
      </w:r>
      <w:r>
        <w:rPr>
          <w:rFonts w:eastAsia="Times New Roman" w:cs="Times New Roman"/>
          <w:szCs w:val="24"/>
        </w:rPr>
        <w:t>ικό. Αυτό γιατί τα προβλήματα και οι προκλήσεις που αντιμετωπίζει σήμερα ο σιδηροδρομικός τομέας και ευρύτερα ο τομέας των μεταφορών προσώπων και εμπορευμάτων απαιτούν συντονισμένη δράση σε διεθνές επίπεδο. Είμαστε, λοιπόν, σταθερά υπέρ της ανάληψης ενιαία</w:t>
      </w:r>
      <w:r>
        <w:rPr>
          <w:rFonts w:eastAsia="Times New Roman" w:cs="Times New Roman"/>
          <w:szCs w:val="24"/>
        </w:rPr>
        <w:t>ς ευρωπαϊκής δράσης για τον καλύτερο συντονισμό των κρατών μελών σε αυτόν τον κρίσιμο τομέα.</w:t>
      </w:r>
    </w:p>
    <w:p w14:paraId="2CD9BF5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Και για να το πάω ακόμα πιο μακριά, θα πω πως η προοπτική της Ευρωπαϊκής Ένωσης, δεδομένων των σημαντικών αναταράξεων που πλήττουν σήμερα σχεδόν ολόκληρη την Ευρώπ</w:t>
      </w:r>
      <w:r>
        <w:rPr>
          <w:rFonts w:eastAsia="Times New Roman" w:cs="Times New Roman"/>
          <w:szCs w:val="24"/>
        </w:rPr>
        <w:t>η, εξαρτάται σε μεγάλο βαθμό και από την επιτυχή έκβαση τέτοιων πρωτοβουλιών, γιατί τέτοιες πρωτοβουλίες αποδεικνύουν στην πράξη ότι η ενιαία, συντονισμένη δράση μάς συμφέρει όλους, γιατί έχει απτά, θετικά αποτελέσματα που διαχέονται σε όλα τα κράτη-μέλη κ</w:t>
      </w:r>
      <w:r>
        <w:rPr>
          <w:rFonts w:eastAsia="Times New Roman" w:cs="Times New Roman"/>
          <w:szCs w:val="24"/>
        </w:rPr>
        <w:t>αι τους πολίτες της.</w:t>
      </w:r>
    </w:p>
    <w:p w14:paraId="2CD9BF5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Όσοι πραγματικά πιστεύουμε στο ευρωπαϊκό οικοδόμημα οφείλουμε να δείξουμε στους πολίτες της χώρας μας τους συγκεκριμένους τρόπους που η Ευρωπαϊκή Ένωση παράγει θετικά αποτελέσματα στις ζωές όλων μας. Άλλωστε, αν κάτι απέδειξε το παράδε</w:t>
      </w:r>
      <w:r>
        <w:rPr>
          <w:rFonts w:eastAsia="Times New Roman" w:cs="Times New Roman"/>
          <w:szCs w:val="24"/>
        </w:rPr>
        <w:t>ιγμα του Ηνωμένου Βασιλείου, είναι ακριβώς ότι αυτό που χρειάζεται είναι η θετική προοπτική και όχι η επίκληση στον φόβο και τις μελλοντικές ζημιές.</w:t>
      </w:r>
    </w:p>
    <w:p w14:paraId="2CD9BF5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Στο θέμα τώρα του κατεπείγοντος είναι σαφές ότι ο κατεπείγον χαρακτήρας συνδέεται και με το άρθρο 9, που αφορά τη διαγραφή των χρεών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και του ΟΣΕ, κάτι που αποτελούσε προϋπόθεση για να προχωρήσει η πώληση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στην ιταλική εταιρεία.</w:t>
      </w:r>
    </w:p>
    <w:p w14:paraId="2CD9BF5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Βεβαίως, ζητάμε από τον Υπουργό, όπως ειπώθηκε και από τον εισηγητή μας κατά τη συζήτηση του νομοσχεδίου στην </w:t>
      </w:r>
      <w:r>
        <w:rPr>
          <w:rFonts w:eastAsia="Times New Roman" w:cs="Times New Roman"/>
          <w:szCs w:val="24"/>
        </w:rPr>
        <w:t>επιτροπή</w:t>
      </w:r>
      <w:r>
        <w:rPr>
          <w:rFonts w:eastAsia="Times New Roman" w:cs="Times New Roman"/>
          <w:szCs w:val="24"/>
        </w:rPr>
        <w:t>, να ενημερώσει το Κοινοβούλιο και κατ’ επέκταση τους πολίτες ως προς το ύψος της απώλειας εσόδων που συνεπάγεται η διαγραφή των χρεών.</w:t>
      </w:r>
    </w:p>
    <w:p w14:paraId="2CD9BF5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Επειδή το νομοσχέδιο αυτό σχετίζεται με την ιδιωτικοποίηση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οφείλουμε να ξεκαθαρίσουμε κάποια πράγματα. Οφείλουμε πρώτα απ’ όλα να υπενθυμίσουμε τις δηλώσεις του σημερινού Υπουργού Ανάπτυξης, του κ. Σταθάκη, το 2013 -τρία χρόνια πριν- ότι αν</w:t>
      </w:r>
      <w:r>
        <w:rPr>
          <w:rFonts w:eastAsia="Times New Roman" w:cs="Times New Roman"/>
          <w:szCs w:val="24"/>
        </w:rPr>
        <w:t xml:space="preserve">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πουλιόταν τότε από την Κυβέρνηση Σαμαρά για 300 εκατομμύρια ευρώ –γιατί αυτή ήταν η αποτίμηση-, θα επρόκειτο για ξεπούλημα.</w:t>
      </w:r>
    </w:p>
    <w:p w14:paraId="2CD9BF5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Σήμερα η Κυβέρνηση που αντιδρούσε ως Αντιπολίτευση σε κάθε ιδιωτικοποίηση, η Κυβέρνηση που εξαπέλυε μύδρους και απειλο</w:t>
      </w:r>
      <w:r>
        <w:rPr>
          <w:rFonts w:eastAsia="Times New Roman" w:cs="Times New Roman"/>
          <w:szCs w:val="24"/>
        </w:rPr>
        <w:t xml:space="preserve">ύσε τους υποψηφίους επενδυτές ότι θα ακυρώσει κάθε συμφωνία με έναν νόμο και με ένα άρθρο, ιδιωτικοποιεί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για 45 εκατομμύρια -εξίμισι δηλαδή φορές κάτω από το ποσό που ο κ. Σταθάκης χαρακτήρισε «ξεπούλημα»-, ιδιωτικοποιεί τα αεροδρόμια, υπογρ</w:t>
      </w:r>
      <w:r>
        <w:rPr>
          <w:rFonts w:eastAsia="Times New Roman" w:cs="Times New Roman"/>
          <w:szCs w:val="24"/>
        </w:rPr>
        <w:t xml:space="preserve">άφει την αξιοποίηση του Ελληνικού, μιλάει για τη στρατηγική σημασία που έχει η επένδυση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στο λιμάνι του Πειραιά και λέει ότι ο Κώστας Καραμανλής άνοιξε, με την πολιτική του και τη συμφωνία τότε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ένα μονοπάτι που έγινε λεωφόρος, όπ</w:t>
      </w:r>
      <w:r>
        <w:rPr>
          <w:rFonts w:eastAsia="Times New Roman" w:cs="Times New Roman"/>
          <w:szCs w:val="24"/>
        </w:rPr>
        <w:t>ως είπε λίγες μέρες πριν ο Πρωθυπουργός.</w:t>
      </w:r>
    </w:p>
    <w:p w14:paraId="2CD9BF5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Μια διορατική, λοιπόν, πολιτική του Κώστα Καραμανλή που λυσσαλέα πολέμησε τότε και το ΠΑΣΟΚ –για να θυμόμαστε τα πραγματικά γεγονότα- όπως πολέμησε και μια άλλη επένδυση, θυμίζω την αγορά της </w:t>
      </w:r>
      <w:r>
        <w:rPr>
          <w:rFonts w:eastAsia="Times New Roman" w:cs="Times New Roman"/>
          <w:szCs w:val="24"/>
        </w:rPr>
        <w:t>«</w:t>
      </w:r>
      <w:r>
        <w:rPr>
          <w:rFonts w:eastAsia="Times New Roman" w:cs="Times New Roman"/>
          <w:szCs w:val="24"/>
          <w:lang w:val="en-US"/>
        </w:rPr>
        <w:t>Finance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w:t>
      </w:r>
      <w:r>
        <w:rPr>
          <w:rFonts w:eastAsia="Times New Roman" w:cs="Times New Roman"/>
          <w:szCs w:val="24"/>
        </w:rPr>
        <w:t xml:space="preserve"> στην Του</w:t>
      </w:r>
      <w:r>
        <w:rPr>
          <w:rFonts w:eastAsia="Times New Roman" w:cs="Times New Roman"/>
          <w:szCs w:val="24"/>
        </w:rPr>
        <w:t>ρκία, μια επιτυχημένη κίνηση από την τότε διοίκηση της Εθνικής Τράπεζας, τον κ. Αράπογλου, για να θυμίζουμε και στους νέους συναδέλφους, γιατί πραγματικά η αλαζονεία και η έπαρση του συναδέλφου που μίλησε πριν από λίγο με χαρακτηρισμούς και με καταστροφική</w:t>
      </w:r>
      <w:r>
        <w:rPr>
          <w:rFonts w:eastAsia="Times New Roman" w:cs="Times New Roman"/>
          <w:szCs w:val="24"/>
        </w:rPr>
        <w:t xml:space="preserve"> διάθεση για τη διακυβέρνηση Καραμανλή, του απαντάμε με έργα, με γεγονότα.</w:t>
      </w:r>
    </w:p>
    <w:p w14:paraId="2CD9BF5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αλαζονεία λοιπόν, κύριε συνάδελφε –και θα περιοριστώ μόνο σε αυτά, γιατί λείπετε αυτή τη στιγμή από την Αίθουσα- και η έπαρση είναι αρνητικά στοιχεία για έναν νέο πολιτικό. Και εί</w:t>
      </w:r>
      <w:r>
        <w:rPr>
          <w:rFonts w:eastAsia="Times New Roman" w:cs="Times New Roman"/>
          <w:szCs w:val="24"/>
        </w:rPr>
        <w:t>ναι πολύ κακός σύμβουλος.</w:t>
      </w:r>
    </w:p>
    <w:p w14:paraId="2CD9BF5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Σε ένα διαφορετικό, αλλά παρόμοιο θέμα προχθές, ο Αναπληρωτής Υπουργός Μεταναστευτικής Πολιτικής, ο κ. Μουζάλας, ζήτησε σε συνέντευξή του στο ραδιόφωνο συγγνώμη -βλέπω τον κ. Δένδια εδώ- από τον κ. Δένδια, διότι κάποτε διαδήλωνε λ</w:t>
      </w:r>
      <w:r>
        <w:rPr>
          <w:rFonts w:eastAsia="Times New Roman" w:cs="Times New Roman"/>
          <w:szCs w:val="24"/>
        </w:rPr>
        <w:t xml:space="preserve">έει εναντίον του. Ζήτησε λοιπόν συγγνώμη –και αυτό είναι προς τιμήν του κ. Μουζάλα- γιατί, όπως παραδέχθηκε, ασκώντας πλέον τη διακυβέρνηση, κατάλαβε την πολυπλοκότητα ζητημάτων που από τη θέση της Αντιπολίτευσης θεωρούσε απλά. </w:t>
      </w:r>
    </w:p>
    <w:p w14:paraId="2CD9BF5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Πιστεύω λοιπόν, ότι η σημερ</w:t>
      </w:r>
      <w:r>
        <w:rPr>
          <w:rFonts w:eastAsia="Times New Roman" w:cs="Times New Roman"/>
          <w:szCs w:val="24"/>
        </w:rPr>
        <w:t>ινή Κυβέρνηση οφείλει μια συγγνώμη, όχι βεβαίως στη Νέα Δημοκρατία και τα στελέχη της, αλλά στον ελληνικό λαό. Οφείλει μια συγγνώμη, γιατί όπως ο κ. Μουζάλας θεώρησε από τη θέση της Αντιπολίτευσης ότι τα πράγματα είναι απλά, οφείλει λοιπόν μια συγγνώμη, γι</w:t>
      </w:r>
      <w:r>
        <w:rPr>
          <w:rFonts w:eastAsia="Times New Roman" w:cs="Times New Roman"/>
          <w:szCs w:val="24"/>
        </w:rPr>
        <w:t>ατί κατέστησε αυτή τη λάθος υπόθεση βασικό άξονα της προεκλογικής της καμπάνιας. Οφείλει λοιπόν, μια συγγνώμη γιατί ψάρευε στα βαθιά νερά του λαϊκισμού και της παροχολογίας χωρίς αντίκρισμα. Και πολύ περισσότερο από μια συγγνώμη οφείλουν οι σημερινοί κυβερ</w:t>
      </w:r>
      <w:r>
        <w:rPr>
          <w:rFonts w:eastAsia="Times New Roman" w:cs="Times New Roman"/>
          <w:szCs w:val="24"/>
        </w:rPr>
        <w:t>νητικοί εταίροι να δεσμευθούν, από σήμερα κιόλας, ότι όταν ξαναβρεθούν στη θέση της Αντιπολίτευσης στις επόμενες εκλογές, όποτε και αν γίνουν αυτές, δεν θα ξανακάνουν τα ίδια λάθη, ούτε σκισίματα δηλαδή μνημονίων, ούτε μαγικές λύσεις, ούτε απειλές σε επενδ</w:t>
      </w:r>
      <w:r>
        <w:rPr>
          <w:rFonts w:eastAsia="Times New Roman" w:cs="Times New Roman"/>
          <w:szCs w:val="24"/>
        </w:rPr>
        <w:t xml:space="preserve">υτές, ούτε επένδυση στην πολιτική αποσταθεροποίηση, ούτε ανέξοδη παροχολογία. </w:t>
      </w:r>
    </w:p>
    <w:p w14:paraId="2CD9BF5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ψηφίζει αυτό το νομοσχέδιο, γιατί ενσωματώνει μια σημαντική </w:t>
      </w:r>
      <w:r>
        <w:rPr>
          <w:rFonts w:eastAsia="Times New Roman" w:cs="Times New Roman"/>
          <w:szCs w:val="24"/>
        </w:rPr>
        <w:t xml:space="preserve">ευρωπαϊκή οδηγία </w:t>
      </w:r>
      <w:r>
        <w:rPr>
          <w:rFonts w:eastAsia="Times New Roman" w:cs="Times New Roman"/>
          <w:szCs w:val="24"/>
        </w:rPr>
        <w:t>για τη δημιουργία ενιαίου ευρωπαϊκού σιδηροδρομικού χώρου.</w:t>
      </w:r>
    </w:p>
    <w:p w14:paraId="2CD9BF6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D9BF61"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(Γεώργιος Βαρεμένος):</w:t>
      </w:r>
      <w:r>
        <w:rPr>
          <w:rFonts w:eastAsia="Times New Roman" w:cs="Times New Roman"/>
          <w:szCs w:val="24"/>
        </w:rPr>
        <w:t xml:space="preserve"> Και εμείς σας ευχαριστούμε.</w:t>
      </w:r>
    </w:p>
    <w:p w14:paraId="2CD9BF6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Κοινοβουλευτικός Εκπρόσωπος της Νέας Δημοκρατίας κ. Δένδιας.</w:t>
      </w:r>
    </w:p>
    <w:p w14:paraId="2CD9BF63"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Κύριε Πρόεδρε, κυρία και κύριε Υπουργέ, κυρίες και κύριοι συνάδελφοι, θα μου επιτρέψετε να ξεκινήσω κατ’ </w:t>
      </w:r>
      <w:r>
        <w:rPr>
          <w:rFonts w:eastAsia="Times New Roman" w:cs="Times New Roman"/>
          <w:szCs w:val="24"/>
        </w:rPr>
        <w:t>αρχά</w:t>
      </w:r>
      <w:r>
        <w:rPr>
          <w:rFonts w:eastAsia="Times New Roman" w:cs="Times New Roman"/>
          <w:szCs w:val="24"/>
        </w:rPr>
        <w:t xml:space="preserve">ς </w:t>
      </w:r>
      <w:r>
        <w:rPr>
          <w:rFonts w:eastAsia="Times New Roman" w:cs="Times New Roman"/>
          <w:szCs w:val="24"/>
        </w:rPr>
        <w:t xml:space="preserve">με το θέμα της </w:t>
      </w:r>
      <w:r>
        <w:rPr>
          <w:rFonts w:eastAsia="Times New Roman" w:cs="Times New Roman"/>
          <w:szCs w:val="24"/>
        </w:rPr>
        <w:t xml:space="preserve">οδηγίας </w:t>
      </w:r>
      <w:r>
        <w:rPr>
          <w:rFonts w:eastAsia="Times New Roman" w:cs="Times New Roman"/>
          <w:szCs w:val="24"/>
        </w:rPr>
        <w:t xml:space="preserve">για τον ενιαίο σιδηροδρομικό χώρο. </w:t>
      </w:r>
    </w:p>
    <w:p w14:paraId="2CD9BF6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ίδιο το κείμενο, νομίζω ότι επαρκώς αντιμετώπισε το θέμα ο επιμελής </w:t>
      </w:r>
      <w:r>
        <w:rPr>
          <w:rFonts w:eastAsia="Times New Roman" w:cs="Times New Roman"/>
          <w:szCs w:val="24"/>
        </w:rPr>
        <w:t>εισ</w:t>
      </w:r>
      <w:r>
        <w:rPr>
          <w:rFonts w:eastAsia="Times New Roman" w:cs="Times New Roman"/>
          <w:szCs w:val="24"/>
        </w:rPr>
        <w:t>ηγητής της Αξιωματικής Αντιπολίτευσης, ο κ. Κώστας Καραμανλής. Βεβαίως, έρχεται ως κατεπείγουσα η παρούσα νομο</w:t>
      </w:r>
      <w:r>
        <w:rPr>
          <w:rFonts w:eastAsia="Times New Roman" w:cs="Times New Roman"/>
          <w:szCs w:val="24"/>
        </w:rPr>
        <w:t>θετική ρύθμιση. Μας έχει συνηθίσει η Κυβέρνηση σε κατεπείγοντα. Χωρίς να είμαι έτοιμος να υιοθετήσω πάντα τις θεωρίες συνωμοσίας, η συσσώρευση νομοθετημάτων στο τέλος Ιουλίου και στις αρχές Αυγούστου δεν λέει μόνο κάτι για τον κυβερνητικό ερασιτεχνισμό, λέ</w:t>
      </w:r>
      <w:r>
        <w:rPr>
          <w:rFonts w:eastAsia="Times New Roman" w:cs="Times New Roman"/>
          <w:szCs w:val="24"/>
        </w:rPr>
        <w:t>ει επίσης αρκετά πράγματα για τη διάθεση της Κυβέρνησης, μέσα στο πλαίσιο της θερινής ραστώνης και των λουτρών του λαού, να περάσει διάφορες ρουσφετολογικές ρυθμίσεις κάτω από τον πολιτικό ορίζοντα. Περίπου σε κάθε νομοθέτημα υπάρχει μία ρουσφετολογική τρο</w:t>
      </w:r>
      <w:r>
        <w:rPr>
          <w:rFonts w:eastAsia="Times New Roman" w:cs="Times New Roman"/>
          <w:szCs w:val="24"/>
        </w:rPr>
        <w:t>πολογία ή έτσι ή αλλιώς. Αυτή είναι η Κυβέρνηση της πρώτης φοράς Αριστεράς σε συνδυασμό με τους Ανεξάρτητους Έλληνες.</w:t>
      </w:r>
    </w:p>
    <w:p w14:paraId="2CD9BF6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Τώρα, πάμε στο ίδιο το κείμενο της </w:t>
      </w:r>
      <w:r>
        <w:rPr>
          <w:rFonts w:eastAsia="Times New Roman" w:cs="Times New Roman"/>
          <w:szCs w:val="24"/>
        </w:rPr>
        <w:t>οδηγίας</w:t>
      </w:r>
      <w:r>
        <w:rPr>
          <w:rFonts w:eastAsia="Times New Roman" w:cs="Times New Roman"/>
          <w:szCs w:val="24"/>
        </w:rPr>
        <w:t xml:space="preserve">. Κατ’ </w:t>
      </w:r>
      <w:r>
        <w:rPr>
          <w:rFonts w:eastAsia="Times New Roman" w:cs="Times New Roman"/>
          <w:szCs w:val="24"/>
        </w:rPr>
        <w:t>αρχάς</w:t>
      </w:r>
      <w:r>
        <w:rPr>
          <w:rFonts w:eastAsia="Times New Roman" w:cs="Times New Roman"/>
          <w:szCs w:val="24"/>
        </w:rPr>
        <w:t xml:space="preserve">, υπερήφανα η αιτιολογική έκθεση αναγνωρίζει ότι αυτό το πλαίσιο είναι το πλαίσιο το οποίο υιοθετήθηκε κατ’ </w:t>
      </w:r>
      <w:r>
        <w:rPr>
          <w:rFonts w:eastAsia="Times New Roman" w:cs="Times New Roman"/>
          <w:szCs w:val="24"/>
        </w:rPr>
        <w:t xml:space="preserve">αρχάς </w:t>
      </w:r>
      <w:r>
        <w:rPr>
          <w:rFonts w:eastAsia="Times New Roman" w:cs="Times New Roman"/>
          <w:szCs w:val="24"/>
        </w:rPr>
        <w:t xml:space="preserve">με το ν.3891 και μάλιστα αναφέρεται, έτσι όπως είναι διατυπωμένη η αιτιολογική έκθεση, σε μια θεσμική </w:t>
      </w:r>
      <w:r>
        <w:rPr>
          <w:rFonts w:eastAsia="Times New Roman" w:cs="Times New Roman"/>
          <w:szCs w:val="24"/>
        </w:rPr>
        <w:t>υ</w:t>
      </w:r>
      <w:r>
        <w:rPr>
          <w:rFonts w:eastAsia="Times New Roman" w:cs="Times New Roman"/>
          <w:szCs w:val="24"/>
        </w:rPr>
        <w:t>περηφάνεια του Υπουργείου, διότι τον ν.</w:t>
      </w:r>
      <w:r>
        <w:rPr>
          <w:rFonts w:eastAsia="Times New Roman" w:cs="Times New Roman"/>
          <w:szCs w:val="24"/>
        </w:rPr>
        <w:t xml:space="preserve">3891 του 2010 τον εισήγαγε πριν από την </w:t>
      </w:r>
      <w:r>
        <w:rPr>
          <w:rFonts w:eastAsia="Times New Roman" w:cs="Times New Roman"/>
          <w:szCs w:val="24"/>
        </w:rPr>
        <w:t>οδηγία</w:t>
      </w:r>
      <w:r>
        <w:rPr>
          <w:rFonts w:eastAsia="Times New Roman" w:cs="Times New Roman"/>
          <w:szCs w:val="24"/>
        </w:rPr>
        <w:t>. Δεκτό θα μου πείτε, η συνέχεια του κράτους.</w:t>
      </w:r>
    </w:p>
    <w:p w14:paraId="2CD9BF66" w14:textId="77777777" w:rsidR="004439E9" w:rsidRDefault="0071404A">
      <w:pPr>
        <w:spacing w:after="0" w:line="600" w:lineRule="auto"/>
        <w:ind w:firstLine="567"/>
        <w:jc w:val="both"/>
        <w:rPr>
          <w:rFonts w:eastAsia="Times New Roman" w:cs="Times New Roman"/>
          <w:szCs w:val="24"/>
        </w:rPr>
      </w:pPr>
      <w:r>
        <w:rPr>
          <w:rFonts w:eastAsia="Times New Roman" w:cs="Times New Roman"/>
          <w:szCs w:val="24"/>
        </w:rPr>
        <w:t>Έχει, όμως, πάρα πολύ ενδιαφέρον να γυρίσει κανείς λίγο πίσω και να δει τα Πρακτικά της τότε Βουλής, της Βουλής που ψήφισε τον ν.3891/2010. Με συγχωρείτε, αλλά μπήκ</w:t>
      </w:r>
      <w:r>
        <w:rPr>
          <w:rFonts w:eastAsia="Times New Roman" w:cs="Times New Roman"/>
          <w:szCs w:val="24"/>
        </w:rPr>
        <w:t>α στον πειρασμό να το κοιτάξω. Ο τότε εισηγητής του ΣΥΡΙΖΑ -είναι ακόμη στέλεχος του ΣΥΡΙΖΑ, δεν χρησιμοποιώ ονόματα συνήθως για να μην εκθέτω κανέναν, δεν έχει κα</w:t>
      </w:r>
      <w:r>
        <w:rPr>
          <w:rFonts w:eastAsia="Times New Roman" w:cs="Times New Roman"/>
          <w:szCs w:val="24"/>
        </w:rPr>
        <w:t>μ</w:t>
      </w:r>
      <w:r>
        <w:rPr>
          <w:rFonts w:eastAsia="Times New Roman" w:cs="Times New Roman"/>
          <w:szCs w:val="24"/>
        </w:rPr>
        <w:t>μία έννοια, νομίζω ότι θα αναγνωρίσετε από το στυλ- είπε τα εξής ωραία: «Κυρίες και κύριοι σ</w:t>
      </w:r>
      <w:r>
        <w:rPr>
          <w:rFonts w:eastAsia="Times New Roman" w:cs="Times New Roman"/>
          <w:szCs w:val="24"/>
        </w:rPr>
        <w:t>υνάδελφοι, για να μην καταχραστώ άλλο τον χρόνο, καταψηφίσαμε επί της αρχής αυτό το νομοσχέδιο» -τα λέει ο τότε εισηγητής του ΣΥΡΙΖΑ, δεν χρειάζεται να πούμε όνομα, είναι ακόμα στέλεχος του ΣΥΡΙΖΑ και κοινοβουλευτικά ενεργό- «γιατί είναι ένα νομοσχέδιο που</w:t>
      </w:r>
      <w:r>
        <w:rPr>
          <w:rFonts w:eastAsia="Times New Roman" w:cs="Times New Roman"/>
          <w:szCs w:val="24"/>
        </w:rPr>
        <w:t xml:space="preserve"> συρρικνώνει τον σιδηρόδρομο. Φορτώνει στις πλάτες της κοινωνίας εγκλήματα. Χρησιμοποιεί τον ΟΣΕ ως διπλό πείραμα. Από τη μια, ως πείραμα ευρωπαϊκό για μια ιδιωτικοποίηση των σιδηροδρόμων που δεν έχουν τολμήσει ακόμα να κάνουν και σκληρές νεοφιλελεύθερες κ</w:t>
      </w:r>
      <w:r>
        <w:rPr>
          <w:rFonts w:eastAsia="Times New Roman" w:cs="Times New Roman"/>
          <w:szCs w:val="24"/>
        </w:rPr>
        <w:t xml:space="preserve">υβερνήσεις. Από την άλλη, ένα μοντέλο άγριας, βίαιης ανατροπής εργασιακών σχέσεων». </w:t>
      </w:r>
    </w:p>
    <w:p w14:paraId="2CD9BF67" w14:textId="77777777" w:rsidR="004439E9" w:rsidRDefault="0071404A">
      <w:pPr>
        <w:spacing w:after="0" w:line="600" w:lineRule="auto"/>
        <w:ind w:firstLine="567"/>
        <w:jc w:val="both"/>
        <w:rPr>
          <w:rFonts w:eastAsia="Times New Roman" w:cs="Times New Roman"/>
          <w:szCs w:val="24"/>
        </w:rPr>
      </w:pPr>
      <w:r>
        <w:rPr>
          <w:rFonts w:eastAsia="Times New Roman" w:cs="Times New Roman"/>
          <w:szCs w:val="24"/>
        </w:rPr>
        <w:t>Αυτά μας έλεγε ο ΣΥΡΙΖΑ το 2010. «Άγρια πράγματα είναι αυτά», μας έλεγε ο ΣΥΡΙΖΑ το 2010. Σήμερα ανερυθριάστως τα εισηγείται. Θα μου πείτε: Δεν έχει δικαίωμα κανείς να  αλ</w:t>
      </w:r>
      <w:r>
        <w:rPr>
          <w:rFonts w:eastAsia="Times New Roman" w:cs="Times New Roman"/>
          <w:szCs w:val="24"/>
        </w:rPr>
        <w:t>λάξει άποψη; Βεβαίως έχει δικαίωμα να αλλάξει άποψη. Αυτό, όμως, το οποίο οφείλει να κάνει όποιος αλλάζει άποψη είναι τουλάχιστον –το είπε προηγουμένως ο αγορητής μας, ο κ. Ανδριανός- να απευθυνθεί στην ελληνική κοινωνία, να της εξηγήσει τι τον οδήγησε στο</w:t>
      </w:r>
      <w:r>
        <w:rPr>
          <w:rFonts w:eastAsia="Times New Roman" w:cs="Times New Roman"/>
          <w:szCs w:val="24"/>
        </w:rPr>
        <w:t xml:space="preserve"> να αλλάξει άποψη και να απολογηθεί γι’ αυτό. Αυτή είναι η έντιμη ενέργεια πολιτικά, αν θέλετε, όμως, και σε επίπεδο προσωπικής ηθικής. Διότι εξαρχής πιστεύω ότι κανείς δεν μπαίνει στην πολιτική απλώς και μόνο για την επιβεβαίωση της προσωπικής του φιλοδοξ</w:t>
      </w:r>
      <w:r>
        <w:rPr>
          <w:rFonts w:eastAsia="Times New Roman" w:cs="Times New Roman"/>
          <w:szCs w:val="24"/>
        </w:rPr>
        <w:t xml:space="preserve">ίας ή ματαιοδοξίας. Υπηρετεί έναν σκοπό. Ο σκοπός αυτός δεν είναι ανεξάρτητος αρχών πολιτικής πρακτικής. Δεν κινείται σε έναν μεταφυσικό ορίζοντα υπερρεαλιστικής αντιμετώπισης που ό,τι μας βολεύει το υιοθετούμε, όταν μας βολεύει. Κάτι υπηρετούμε όλοι εδώ. </w:t>
      </w:r>
      <w:r>
        <w:rPr>
          <w:rFonts w:eastAsia="Times New Roman" w:cs="Times New Roman"/>
          <w:szCs w:val="24"/>
        </w:rPr>
        <w:t xml:space="preserve">Με κάποιον τρόπο το υπηρετούμε. Η αλλαγή κατά εκατόν ογδόντα μοίρες πορείας οφείλει μια πολιτική εξήγηση. Και αυτό γίνεται συνεχώς απ’ αυτή την Κυβέρνηση. </w:t>
      </w:r>
    </w:p>
    <w:p w14:paraId="2CD9BF68" w14:textId="77777777" w:rsidR="004439E9" w:rsidRDefault="0071404A">
      <w:pPr>
        <w:spacing w:after="0" w:line="600" w:lineRule="auto"/>
        <w:ind w:firstLine="567"/>
        <w:jc w:val="both"/>
        <w:rPr>
          <w:rFonts w:eastAsia="Times New Roman" w:cs="Times New Roman"/>
          <w:szCs w:val="24"/>
        </w:rPr>
      </w:pPr>
      <w:r>
        <w:rPr>
          <w:rFonts w:eastAsia="Times New Roman" w:cs="Times New Roman"/>
          <w:szCs w:val="24"/>
        </w:rPr>
        <w:t xml:space="preserve">Και βέβαια, η τελευταία εξήγηση που είμαστε διατεθειμένοι να δεχθούμε είναι η συνέχιση του κράτους. </w:t>
      </w:r>
      <w:r>
        <w:rPr>
          <w:rFonts w:eastAsia="Times New Roman" w:cs="Times New Roman"/>
          <w:szCs w:val="24"/>
        </w:rPr>
        <w:t>Μακάρι η Κυβέρνηση να νοιαζόταν για τη συνέχιση του κράτους. Επαίρεται συνεχώς, από τον Πρωθυπουργό μέχρι τον τελευταίο Βουλευτή, για τη βίαιη διακοπή αυτού που ήταν τα σαράντα χρόνια του κράτους της Μεταπολίτευσης. Δήθεν τώρα ξαφνικά μπήκαμε σε μια νέα επ</w:t>
      </w:r>
      <w:r>
        <w:rPr>
          <w:rFonts w:eastAsia="Times New Roman" w:cs="Times New Roman"/>
          <w:szCs w:val="24"/>
        </w:rPr>
        <w:t xml:space="preserve">οχή. Αλλά όπου μας βολεύει, αυτή τη νέα εποχή την ξεχνάμε. </w:t>
      </w:r>
    </w:p>
    <w:p w14:paraId="2CD9BF69" w14:textId="77777777" w:rsidR="004439E9" w:rsidRDefault="0071404A">
      <w:pPr>
        <w:spacing w:after="0" w:line="600" w:lineRule="auto"/>
        <w:ind w:firstLine="567"/>
        <w:jc w:val="both"/>
        <w:rPr>
          <w:rFonts w:eastAsia="Times New Roman" w:cs="Times New Roman"/>
          <w:szCs w:val="24"/>
        </w:rPr>
      </w:pPr>
      <w:r>
        <w:rPr>
          <w:rFonts w:eastAsia="Times New Roman" w:cs="Times New Roman"/>
          <w:szCs w:val="24"/>
        </w:rPr>
        <w:t xml:space="preserve">Εδώ έχουμε κι άλλο σύμπτωμα βέβαια.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κατακυρώθηκε στην ιταλική εταιρεία για 45 εκατομμύρια. Θυμίζω -επαναλήφθηκε προηγουμένως- ότι το 2013 νυν Υπουργός έλεγε ότι είναι ξεπούλημα τα 300</w:t>
      </w:r>
      <w:r>
        <w:rPr>
          <w:rFonts w:eastAsia="Times New Roman" w:cs="Times New Roman"/>
          <w:szCs w:val="24"/>
        </w:rPr>
        <w:t xml:space="preserve"> τότε εκατομμύρια. Ξεπούλημα τα 300 εκατομμύρια, άριστα τα 45 εκατομμύρια. Και επ’ αυτού βεβαίως σιγή. </w:t>
      </w:r>
    </w:p>
    <w:p w14:paraId="2CD9BF6A" w14:textId="77777777" w:rsidR="004439E9" w:rsidRDefault="0071404A">
      <w:pPr>
        <w:spacing w:after="0" w:line="600" w:lineRule="auto"/>
        <w:ind w:firstLine="567"/>
        <w:jc w:val="both"/>
        <w:rPr>
          <w:rFonts w:eastAsia="Times New Roman" w:cs="Times New Roman"/>
          <w:szCs w:val="24"/>
        </w:rPr>
      </w:pPr>
      <w:r>
        <w:rPr>
          <w:rFonts w:eastAsia="Times New Roman" w:cs="Times New Roman"/>
          <w:szCs w:val="24"/>
        </w:rPr>
        <w:t>Θα ήταν ίσως και μια πολύ ενδιαφέρουσα περίπτωση εδώ, μια και έχουμε εδώ την πολιτική ηγεσία του συγκεκριμένου Υπουργείου, να μας δώσει μια εξήγηση στην</w:t>
      </w:r>
      <w:r>
        <w:rPr>
          <w:rFonts w:eastAsia="Times New Roman" w:cs="Times New Roman"/>
          <w:szCs w:val="24"/>
        </w:rPr>
        <w:t xml:space="preserve"> Εθνική Αντιπροσωπεία για το θέμα της Ειδομένης, κυρίες και κύριοι συνάδελφοι. Γιατί, δηλαδή, χωρίς κα</w:t>
      </w:r>
      <w:r>
        <w:rPr>
          <w:rFonts w:eastAsia="Times New Roman" w:cs="Times New Roman"/>
          <w:szCs w:val="24"/>
        </w:rPr>
        <w:t>μ</w:t>
      </w:r>
      <w:r>
        <w:rPr>
          <w:rFonts w:eastAsia="Times New Roman" w:cs="Times New Roman"/>
          <w:szCs w:val="24"/>
        </w:rPr>
        <w:t>μία ουσιαστική αντίδραση, είτε αυτού του Υπουργείου και βεβαίως και του αρμόδιου Υπουργείου Εσωτερικών, δεν υπήρξε κα</w:t>
      </w:r>
      <w:r>
        <w:rPr>
          <w:rFonts w:eastAsia="Times New Roman" w:cs="Times New Roman"/>
          <w:szCs w:val="24"/>
        </w:rPr>
        <w:t>μ</w:t>
      </w:r>
      <w:r>
        <w:rPr>
          <w:rFonts w:eastAsia="Times New Roman" w:cs="Times New Roman"/>
          <w:szCs w:val="24"/>
        </w:rPr>
        <w:t>μία αντίδραση στη βίαιη αποκοπή του</w:t>
      </w:r>
      <w:r>
        <w:rPr>
          <w:rFonts w:eastAsia="Times New Roman" w:cs="Times New Roman"/>
          <w:szCs w:val="24"/>
        </w:rPr>
        <w:t xml:space="preserve"> ελληνικού σιδηροδρομικού δικτύου από το ευρωπαϊκό σιδηροδρομικό δίκτυο. Ή αν θέλετε, όπως πάλι είπε ο </w:t>
      </w:r>
      <w:r>
        <w:rPr>
          <w:rFonts w:eastAsia="Times New Roman" w:cs="Times New Roman"/>
          <w:szCs w:val="24"/>
        </w:rPr>
        <w:t xml:space="preserve">εισηγητής </w:t>
      </w:r>
      <w:r>
        <w:rPr>
          <w:rFonts w:eastAsia="Times New Roman" w:cs="Times New Roman"/>
          <w:szCs w:val="24"/>
        </w:rPr>
        <w:t>μας, γιατί κάναμε αυτό το μεγάλο δώρο στα λιμάνια της Αδριατικής και ιδίως στους Σλοβένους; Ποια ήταν η ατζέντα που οδήγησε σε αυτή την παθητικ</w:t>
      </w:r>
      <w:r>
        <w:rPr>
          <w:rFonts w:eastAsia="Times New Roman" w:cs="Times New Roman"/>
          <w:szCs w:val="24"/>
        </w:rPr>
        <w:t>ή στάση; Ήταν η φιλανθρωπία; Η αντίληψη των ανθρωπίνων δικαιωμάτων; Προφανώς, δεν ήταν αυτό. Άλλωστε, υπό άθλιες συνθήκες διαβίωναν οι άνθρωποι αυτοί στην Ειδομένη. Υπό τις άθλιες συνθήκες μιας ψευδεπίγραφης ελπίδας που τους δημιούργησε αυτή η Κυβέρνηση. Κ</w:t>
      </w:r>
      <w:r>
        <w:rPr>
          <w:rFonts w:eastAsia="Times New Roman" w:cs="Times New Roman"/>
          <w:szCs w:val="24"/>
        </w:rPr>
        <w:t xml:space="preserve">αμία επέμβαση επί μακρά σειρά εβδομάδων, με τεράστιες ζημιές για την Ελλάδα, άλλες βραχυπρόθεσμες και ήδη καταμετρηθείσες, άλλες μακροπρόθεσμες. Γιατί άμα χάνει ένα δίκτυο την αξιοπιστία του, χάνει και ένα μεγάλο κομμάτι της ίδιας της αξίας του. </w:t>
      </w:r>
    </w:p>
    <w:p w14:paraId="2CD9BF6B" w14:textId="77777777" w:rsidR="004439E9" w:rsidRDefault="0071404A">
      <w:pPr>
        <w:spacing w:after="0" w:line="600" w:lineRule="auto"/>
        <w:ind w:firstLine="567"/>
        <w:jc w:val="both"/>
        <w:rPr>
          <w:rFonts w:eastAsia="Times New Roman" w:cs="Times New Roman"/>
          <w:szCs w:val="24"/>
        </w:rPr>
      </w:pPr>
      <w:r>
        <w:rPr>
          <w:rFonts w:eastAsia="Times New Roman" w:cs="Times New Roman"/>
          <w:szCs w:val="24"/>
        </w:rPr>
        <w:t>Αλλά, βέβ</w:t>
      </w:r>
      <w:r>
        <w:rPr>
          <w:rFonts w:eastAsia="Times New Roman" w:cs="Times New Roman"/>
          <w:szCs w:val="24"/>
        </w:rPr>
        <w:t>αια, η κατάσταση της ανομίας δεν αφορά μόνο την Ειδομένη. Είδαμε τι έγινε χθες στη Θεσσαλονίκη μετά την κατάληψη του Αριστοτέλειου, για την οποία είχαμε προειδοποιήσει. Είχαν προειδοποιήσει όλοι οι φορείς της Θεσσαλονίκης, άλλωστε, όχι μόνο εμείς. Εμείς κά</w:t>
      </w:r>
      <w:r>
        <w:rPr>
          <w:rFonts w:eastAsia="Times New Roman" w:cs="Times New Roman"/>
          <w:szCs w:val="24"/>
        </w:rPr>
        <w:t>ναμε και το κάτι παραπάνω</w:t>
      </w:r>
      <w:r>
        <w:rPr>
          <w:rFonts w:eastAsia="Times New Roman" w:cs="Times New Roman"/>
          <w:szCs w:val="24"/>
        </w:rPr>
        <w:t>.</w:t>
      </w:r>
      <w:r>
        <w:rPr>
          <w:rFonts w:eastAsia="Times New Roman" w:cs="Times New Roman"/>
          <w:szCs w:val="24"/>
        </w:rPr>
        <w:t xml:space="preserve"> Βουλευτές μας πήγαν, ως μη όφειλαν, στο Υπουργείο Προστασίας του Πολίτη και έκαναν παράσταση επ’ αυτού, αν θέλετε, προσπαθώντας να βοηθήσουν.</w:t>
      </w:r>
    </w:p>
    <w:p w14:paraId="2CD9BF6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Γιατί ο συνήθης τρόπος που αντιδρά η Αντιπολίτευση είναι σ’ αυτήν την Αίθουσα δια του κ</w:t>
      </w:r>
      <w:r>
        <w:rPr>
          <w:rFonts w:eastAsia="Times New Roman" w:cs="Times New Roman"/>
          <w:szCs w:val="24"/>
        </w:rPr>
        <w:t>οινοβουλευτικού ελέγχου. Το να πας και να μιλήσεις στον αρμόδιο Υπουργό, για να του υποδείξεις ότι εδώ υπάρχει πρόβλημα και θα βρούμε μπελά είναι το κάτι παραπάνω, που κάνει όποιος θέλει να βοηθήσει τον τόπο και να προλάβει το κακό.</w:t>
      </w:r>
    </w:p>
    <w:p w14:paraId="2CD9BF6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Οι Βουλευτές μας, λοιπό</w:t>
      </w:r>
      <w:r>
        <w:rPr>
          <w:rFonts w:eastAsia="Times New Roman" w:cs="Times New Roman"/>
          <w:szCs w:val="24"/>
        </w:rPr>
        <w:t>ν, πήγαν και προσπάθησαν να προλάβουν το κακό. Το κακό δεν το πρόλαβαν. Υπήρξε επίθεση στο κτήριο του Δημαρχείου Θεσσαλονίκης, υπήρξαν καταστροφές, αφού είχαν δεχτεί</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τη δήλωση από τα αρμόδια κυβερνητικά χείλη ότι η κατάσταση είναι υπό απόλυτο έλε</w:t>
      </w:r>
      <w:r>
        <w:rPr>
          <w:rFonts w:eastAsia="Times New Roman" w:cs="Times New Roman"/>
          <w:szCs w:val="24"/>
        </w:rPr>
        <w:t>γχο.</w:t>
      </w:r>
    </w:p>
    <w:p w14:paraId="2CD9BF6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Όπως υπό απόλυτο έλεγχο φαίνεται να είναι και η κατάσταση στα Εξάρχεια, όπου άνθρωποι δολοφονούνται, άλλοι παρελαύνουν με όπλα, αυτό δεν το είχαμε δει ποτέ μέχρι σήμερα, και οι κάτοικοι της περιοχής των Εξαρχείων αναγκάζονται σήμερα και πάνε στον Δήμα</w:t>
      </w:r>
      <w:r>
        <w:rPr>
          <w:rFonts w:eastAsia="Times New Roman" w:cs="Times New Roman"/>
          <w:szCs w:val="24"/>
        </w:rPr>
        <w:t>ρχο Αθηναίων, απαιτώντας να κάνει κάτι, διότι πλέον τους έχει γίνει ο βίος αβίωτος.</w:t>
      </w:r>
    </w:p>
    <w:p w14:paraId="2CD9BF6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Και βεβαίως αυτή  η κατάσταση επεκτείνεται στο σύνολο του κέντρου της πόλεως, της πρωτεύουσας του κράτους, οδηγώντας περισσότερες επιχειρήσεις σε κλείσιμο, περιουσίες ανθρώ</w:t>
      </w:r>
      <w:r>
        <w:rPr>
          <w:rFonts w:eastAsia="Times New Roman" w:cs="Times New Roman"/>
          <w:szCs w:val="24"/>
        </w:rPr>
        <w:t>πων που κουράστηκαν, ίδρωσαν, πόνεσαν, για να τις φτιάξουν, σε πλήρη απαξίωση, σε ανατροπή του τρόπου ζωής ανθρώπων και αυτό στο όνομα τίνος; Αυτό παραμένει άγνωστο. Στο όνομα τίνος δηλαδή η ελληνική δημοκρατία επιτρέπει να καίγονται τρόλεϊ στην οδό Πατησί</w:t>
      </w:r>
      <w:r>
        <w:rPr>
          <w:rFonts w:eastAsia="Times New Roman" w:cs="Times New Roman"/>
          <w:szCs w:val="24"/>
        </w:rPr>
        <w:t>ων; Ποιο είναι αυτό το υπέρτερο αγαθό, το οποίο επιβάλλει στο κράτος να υποχωρεί και να μην τηρεί τους όρους του νόμου; Όλα αυτά μένουν απολύτως ανεξήγητα στο πλαίσιο της παρούσας Κυβέρνησης.</w:t>
      </w:r>
    </w:p>
    <w:p w14:paraId="2CD9BF7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Αλλά, κυρίες και κύριοι συνάδελφοι, υπάρχει μια μικρή αισιοδοξία</w:t>
      </w:r>
      <w:r>
        <w:rPr>
          <w:rFonts w:eastAsia="Times New Roman" w:cs="Times New Roman"/>
          <w:szCs w:val="24"/>
        </w:rPr>
        <w:t>. Ποια είναι αυτή η αισιοδοξία; Το αποτέλεσμα της χθεσινής ψηφοφορίας. Νομίζω ότι χθες η Κυβέρνηση έπαιξε τα ρέστα της και τα έχασε. Ήταν νομίζω άλλωστε φανερό από την ομιλία του Πρωθυπουργού. Εγώ έχω δει τον Πρωθυπουργό περίπου σε όλες τις ομιλίες του στη</w:t>
      </w:r>
      <w:r>
        <w:rPr>
          <w:rFonts w:eastAsia="Times New Roman" w:cs="Times New Roman"/>
          <w:szCs w:val="24"/>
        </w:rPr>
        <w:t>ν Αίθουσα. Είναι, όπως ξέρετε, ένας ικανός κοινοβουλευτικός ομιλητής και χειριστής του κοινοβουλευτικού λόγου. Ήταν η πρώτη φορά που είδα την ομιλία του Πρωθυπουργού να έχει ελάχιστο ειρμό. Απλώς στο τέλος, για να πει κάτι, επετέθη πάλι με τα συνήθη κατά τ</w:t>
      </w:r>
      <w:r>
        <w:rPr>
          <w:rFonts w:eastAsia="Times New Roman" w:cs="Times New Roman"/>
          <w:szCs w:val="24"/>
        </w:rPr>
        <w:t>ης Νέας Δημοκρατίας. Ούτως ή άλλως, τα έχουμε μάθει αυτά, τα έχουμε ακούσει. Εάν χρειαστεί ποτέ, σας τα επαναλαμβάνουμε κι εμείς, αν τα ξεχάσετε, για να ξέρετε τι ακριβώς μας λέτε.</w:t>
      </w:r>
    </w:p>
    <w:p w14:paraId="2CD9BF7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Αυτό, λοιπόν, το οποίο έγινε χθες είναι ότι η Κυβέρνηση απέτυχε. Τι απέτυχε</w:t>
      </w:r>
      <w:r>
        <w:rPr>
          <w:rFonts w:eastAsia="Times New Roman" w:cs="Times New Roman"/>
          <w:szCs w:val="24"/>
        </w:rPr>
        <w:t>; Απέτυχε, αλλάζοντας τον εκλογικό νόμο, να ανατρέψει την πορεία της προς μια αποχώρ</w:t>
      </w:r>
      <w:r>
        <w:rPr>
          <w:rFonts w:eastAsia="Times New Roman" w:cs="Times New Roman"/>
          <w:szCs w:val="24"/>
        </w:rPr>
        <w:t>η</w:t>
      </w:r>
      <w:r>
        <w:rPr>
          <w:rFonts w:eastAsia="Times New Roman" w:cs="Times New Roman"/>
          <w:szCs w:val="24"/>
        </w:rPr>
        <w:t>ση. Μπορεί, όμως, κάτι να κάνει εν όψει αυτής της αποχώρησης, η οποία νωρίτερα ή ίσως λίγο αργότερα θα συντελεστεί, να διαχειριστεί έντιμα και με σοβαρότητα τον λίγο χρόνο</w:t>
      </w:r>
      <w:r>
        <w:rPr>
          <w:rFonts w:eastAsia="Times New Roman" w:cs="Times New Roman"/>
          <w:szCs w:val="24"/>
        </w:rPr>
        <w:t xml:space="preserve"> που της μένει στην εξουσία, για να προστατεύσει ό,τι έχει απομείνει από την ελάχιστη αξιοπιστία και υστεροφημία της.</w:t>
      </w:r>
    </w:p>
    <w:p w14:paraId="2CD9BF7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CD9BF73"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2CD9BF7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Τον λόγο έχει ο κ. Κουκούτσης.</w:t>
      </w:r>
    </w:p>
    <w:p w14:paraId="2CD9BF75"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Ευχαριστώ, κύριε Πρόεδρε.</w:t>
      </w:r>
    </w:p>
    <w:p w14:paraId="2CD9BF7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Δυστυχώς εμείς δεν ήμασταν εδώ χθες, για να δούμε τις ομιλίες. Είχαμε πάει να πιάσουμε το </w:t>
      </w:r>
      <w:r>
        <w:rPr>
          <w:rFonts w:eastAsia="Times New Roman" w:cs="Times New Roman"/>
          <w:szCs w:val="24"/>
          <w:lang w:val="en-US"/>
        </w:rPr>
        <w:t>Pokemon</w:t>
      </w:r>
      <w:r>
        <w:rPr>
          <w:rFonts w:eastAsia="Times New Roman" w:cs="Times New Roman"/>
          <w:szCs w:val="24"/>
        </w:rPr>
        <w:t>, αλλά αυτό μας ξέφυγε και έγινε Αρχηγός της Νέας Δημοκρατίας.</w:t>
      </w:r>
    </w:p>
    <w:p w14:paraId="2CD9BF7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Από την άλλη, θα ήθελα να πω το εξής: Βαριά τα γλυκά στο Κερατσίνι. Ο</w:t>
      </w:r>
      <w:r>
        <w:rPr>
          <w:rFonts w:eastAsia="Times New Roman" w:cs="Times New Roman"/>
          <w:szCs w:val="24"/>
        </w:rPr>
        <w:t xml:space="preserve"> κ. Δένδιας λογικά θα έχει πονόκοιλο τώρα, αλλά δεν νομίζω ότι αυτήν την εποχή θα πηγαίνει, πήγε την επόμενη μέρα, δεν το ήξερε, δεν είδε χθες κ.λπ</w:t>
      </w:r>
      <w:r>
        <w:rPr>
          <w:rFonts w:eastAsia="Times New Roman" w:cs="Times New Roman"/>
          <w:szCs w:val="24"/>
        </w:rPr>
        <w:t>.</w:t>
      </w:r>
      <w:r>
        <w:rPr>
          <w:rFonts w:eastAsia="Times New Roman" w:cs="Times New Roman"/>
          <w:szCs w:val="24"/>
        </w:rPr>
        <w:t>.</w:t>
      </w:r>
    </w:p>
    <w:p w14:paraId="2CD9BF7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Παράξενα πράγματα γίναν χθες σε αυτήν εδώ την Αίθουσα και κεντρώοι, προοδευτικοί, δημοκράτες, κεντροδεξιοί</w:t>
      </w:r>
      <w:r>
        <w:rPr>
          <w:rFonts w:eastAsia="Times New Roman" w:cs="Times New Roman"/>
          <w:szCs w:val="24"/>
        </w:rPr>
        <w:t>, αριστεροδεξιοί, δεξιοί, κεντροαριστεροί, ο τρίτος δρόμος, η πρώτη πόρτα δεξιά, η άλλη αριστερά, στο σταυροδρόμι σε βρήκα και με βρήκες.</w:t>
      </w:r>
    </w:p>
    <w:p w14:paraId="2CD9BF7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Και τελικά θα σας τα βγάλουμε τα φαγωμένα σε όλους σας ξινά σε αυτόν εδώ τον τόπο. Εμείς οι εθνικιστές έχουμε δώσει όρ</w:t>
      </w:r>
      <w:r>
        <w:rPr>
          <w:rFonts w:eastAsia="Times New Roman" w:cs="Times New Roman"/>
          <w:szCs w:val="24"/>
        </w:rPr>
        <w:t>κο τιμής απέναντι στον ελληνικό λαό. Και το πρώτο ήρθε χθες, ας λένε κάποιοι: «πήγανε με τη Νέα Δημοκρατία», άλλοι να λένε: «πήγε με την Αριστερά, θα πηγαίνανε, θα κάνανε, θα φτιάχνανε». Εμείς πήγαμε με την πατρίδα και θα αποδειχθεί λίαν συντόμως αυτό.</w:t>
      </w:r>
    </w:p>
    <w:p w14:paraId="2CD9BF7A" w14:textId="77777777" w:rsidR="004439E9" w:rsidRDefault="0071404A">
      <w:pPr>
        <w:spacing w:after="0" w:line="600" w:lineRule="auto"/>
        <w:ind w:firstLine="720"/>
        <w:jc w:val="both"/>
        <w:rPr>
          <w:rFonts w:eastAsia="Times New Roman"/>
          <w:szCs w:val="24"/>
        </w:rPr>
      </w:pPr>
      <w:r>
        <w:rPr>
          <w:rFonts w:eastAsia="Times New Roman" w:cs="Times New Roman"/>
          <w:szCs w:val="24"/>
        </w:rPr>
        <w:t>Ας πάμε, λοιπόν, και στον κακομοίρη τον ΟΣΕ. Τι να πούμε; Περάστε κόσμε! Περάστε, σύντροφοι και συντρόφισσες, γκρεμίστε τα όλα, πουλήστε τα όλα, δεν υπάρχει πρόβλημα κανένα, ακολουθήστε τους προκατόχους σας. Τουλάχιστον το ΚΚΕ λέει: «σύντροφοι και συντρόφι</w:t>
      </w:r>
      <w:r>
        <w:rPr>
          <w:rFonts w:eastAsia="Times New Roman" w:cs="Times New Roman"/>
          <w:szCs w:val="24"/>
        </w:rPr>
        <w:t>σσες» και το πιστεύουνε ή στο κάτω-κάτω της γραφής έχουν την ιδεολογία τους.</w:t>
      </w:r>
      <w:r>
        <w:rPr>
          <w:rFonts w:eastAsia="Times New Roman"/>
          <w:szCs w:val="24"/>
        </w:rPr>
        <w:t xml:space="preserve"> </w:t>
      </w:r>
      <w:r>
        <w:rPr>
          <w:rFonts w:eastAsia="Times New Roman"/>
          <w:szCs w:val="24"/>
        </w:rPr>
        <w:t>Εσείς τι έχετε τώρα δεν μπορώ να καταλάβω. Τώρα θα μου πεις και το ΠΑΣΟΚ «σύντροφοι» λέγονται. Τέλος πάντων, είναι μια μεγάλη ιστορία.</w:t>
      </w:r>
    </w:p>
    <w:p w14:paraId="2CD9BF7B" w14:textId="77777777" w:rsidR="004439E9" w:rsidRDefault="0071404A">
      <w:pPr>
        <w:spacing w:after="0" w:line="600" w:lineRule="auto"/>
        <w:ind w:firstLine="720"/>
        <w:jc w:val="both"/>
        <w:rPr>
          <w:rFonts w:eastAsia="Times New Roman"/>
          <w:szCs w:val="24"/>
        </w:rPr>
      </w:pPr>
      <w:r>
        <w:rPr>
          <w:rFonts w:eastAsia="Times New Roman"/>
          <w:szCs w:val="24"/>
        </w:rPr>
        <w:t>Ό,τι και να λέμε, όμως, εκ των υστέρων είναι</w:t>
      </w:r>
      <w:r>
        <w:rPr>
          <w:rFonts w:eastAsia="Times New Roman"/>
          <w:szCs w:val="24"/>
        </w:rPr>
        <w:t xml:space="preserve"> αστείο. Έχουν υπογραφεί όλα από τις 15 Αυγούστου, παραμονές Δεκαπενταύγουστου, του </w:t>
      </w:r>
      <w:r>
        <w:rPr>
          <w:rFonts w:eastAsia="Times New Roman"/>
          <w:szCs w:val="24"/>
        </w:rPr>
        <w:t>΄15</w:t>
      </w:r>
      <w:r>
        <w:rPr>
          <w:rFonts w:eastAsia="Times New Roman"/>
          <w:szCs w:val="24"/>
        </w:rPr>
        <w:t xml:space="preserve">. Ό,τι και να λέμε εμείς τώρα στα 45 εκατομμύρια ξεπουλήθηκε η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και η Αντιπολίτευση τότε επί Σαμαρά είχε πει ότι 300 εκατομμύρια μπορούμε να πάρουμε. Αλλά, βέβ</w:t>
      </w:r>
      <w:r>
        <w:rPr>
          <w:rFonts w:eastAsia="Times New Roman"/>
          <w:szCs w:val="24"/>
        </w:rPr>
        <w:t xml:space="preserve">αια, υπήρχε μόνο ενδιαφέρον. Αγοραστής δεν ήρθε κανένας. Αγοραστής φάνηκε μόνο τώρα με τη </w:t>
      </w:r>
      <w:r>
        <w:rPr>
          <w:rFonts w:eastAsia="Times New Roman"/>
          <w:szCs w:val="24"/>
        </w:rPr>
        <w:t>«</w:t>
      </w:r>
      <w:r>
        <w:rPr>
          <w:rFonts w:eastAsia="Times New Roman"/>
          <w:szCs w:val="24"/>
          <w:lang w:val="en-US"/>
        </w:rPr>
        <w:t>FERROVIE</w:t>
      </w:r>
      <w:r>
        <w:rPr>
          <w:rFonts w:eastAsia="Times New Roman"/>
          <w:szCs w:val="24"/>
        </w:rPr>
        <w:t>»</w:t>
      </w:r>
      <w:r>
        <w:rPr>
          <w:rFonts w:eastAsia="Times New Roman"/>
          <w:szCs w:val="24"/>
        </w:rPr>
        <w:t xml:space="preserve"> και έπεσε στο τραπέζι για 45 εκατομμύρια η «νύφη». Θα μειωνόταν το χρέος των 322 δισεκατομμυρίων με τα 45 εκατομμύρια αυτά ευρώ!</w:t>
      </w:r>
    </w:p>
    <w:p w14:paraId="2CD9BF7C" w14:textId="77777777" w:rsidR="004439E9" w:rsidRDefault="0071404A">
      <w:pPr>
        <w:spacing w:after="0" w:line="600" w:lineRule="auto"/>
        <w:ind w:firstLine="720"/>
        <w:jc w:val="both"/>
        <w:rPr>
          <w:rFonts w:eastAsia="Times New Roman"/>
          <w:szCs w:val="24"/>
        </w:rPr>
      </w:pPr>
      <w:r>
        <w:rPr>
          <w:rFonts w:eastAsia="Times New Roman"/>
          <w:szCs w:val="24"/>
        </w:rPr>
        <w:t>Κέρδισαν, κυρίες και κύριο</w:t>
      </w:r>
      <w:r>
        <w:rPr>
          <w:rFonts w:eastAsia="Times New Roman"/>
          <w:szCs w:val="24"/>
        </w:rPr>
        <w:t>ι, οι θεσμοί, οι διαβόητοι θεσμοί. Ξεπουλιόμαστε! «Ελλάδα ξεπουλάμε» λέγεται η εταιρεία και καλύτερος πωλητής ο Αλέξης ο Τσίπρας και οι δανειστές να τρίβουν τα χεράκια τους.</w:t>
      </w:r>
    </w:p>
    <w:p w14:paraId="2CD9BF7D" w14:textId="77777777" w:rsidR="004439E9" w:rsidRDefault="0071404A">
      <w:pPr>
        <w:spacing w:after="0" w:line="600" w:lineRule="auto"/>
        <w:ind w:firstLine="720"/>
        <w:jc w:val="both"/>
        <w:rPr>
          <w:rFonts w:eastAsia="Times New Roman"/>
          <w:szCs w:val="24"/>
        </w:rPr>
      </w:pPr>
      <w:r>
        <w:rPr>
          <w:rFonts w:eastAsia="Times New Roman"/>
          <w:szCs w:val="24"/>
        </w:rPr>
        <w:t xml:space="preserve">Χρόνια τώρα ο ΟΣΕ έχει βρεθεί στο μάτι του κυκλώνα με την πριμοδότηση των μεγάλων </w:t>
      </w:r>
      <w:r>
        <w:rPr>
          <w:rFonts w:eastAsia="Times New Roman"/>
          <w:szCs w:val="24"/>
        </w:rPr>
        <w:t xml:space="preserve">αυτοκινητόδρομων και της οδικής μεταφοράς, με την αναδιοργάνωση, αποδιοργάνωση –όπως θέλετε πάρτε το- υπηρεσιών του </w:t>
      </w:r>
      <w:r>
        <w:rPr>
          <w:rFonts w:eastAsia="Times New Roman"/>
          <w:szCs w:val="24"/>
        </w:rPr>
        <w:t>οργανισμού</w:t>
      </w:r>
      <w:r>
        <w:rPr>
          <w:rFonts w:eastAsia="Times New Roman"/>
          <w:szCs w:val="24"/>
        </w:rPr>
        <w:t xml:space="preserve">, με την κατάτμησή του σε εταιρείες και τη συνεχή αλλαγή των σχημάτων, με ένα προσωπικό αποδυναμωμένο, με θολά οργανογράμματα, με </w:t>
      </w:r>
      <w:r>
        <w:rPr>
          <w:rFonts w:eastAsia="Times New Roman"/>
          <w:szCs w:val="24"/>
        </w:rPr>
        <w:t>συνταξιοδοτήσεις, υποχρεωτικές μετατάξεις, με έργα μισοτελειωμένα, που προκαλούν καθυστερήσεις και τελικά με τη δικαιολογημένη αγανάκτηση του ελληνικού λαού.</w:t>
      </w:r>
    </w:p>
    <w:p w14:paraId="2CD9BF7E" w14:textId="77777777" w:rsidR="004439E9" w:rsidRDefault="0071404A">
      <w:pPr>
        <w:spacing w:after="0" w:line="600" w:lineRule="auto"/>
        <w:ind w:firstLine="720"/>
        <w:jc w:val="both"/>
        <w:rPr>
          <w:rFonts w:eastAsia="Times New Roman"/>
          <w:szCs w:val="24"/>
        </w:rPr>
      </w:pPr>
      <w:r>
        <w:rPr>
          <w:rFonts w:eastAsia="Times New Roman"/>
          <w:szCs w:val="24"/>
        </w:rPr>
        <w:t xml:space="preserve">Το </w:t>
      </w:r>
      <w:r>
        <w:rPr>
          <w:rFonts w:eastAsia="Times New Roman"/>
          <w:szCs w:val="24"/>
        </w:rPr>
        <w:t xml:space="preserve">δημόσιο </w:t>
      </w:r>
      <w:r>
        <w:rPr>
          <w:rFonts w:eastAsia="Times New Roman"/>
          <w:szCs w:val="24"/>
        </w:rPr>
        <w:t>έχει χρηματοδοτήσει με περίπου 500</w:t>
      </w:r>
      <w:r>
        <w:rPr>
          <w:rFonts w:eastAsia="Times New Roman"/>
          <w:szCs w:val="24"/>
          <w:vertAlign w:val="superscript"/>
        </w:rPr>
        <w:t xml:space="preserve"> </w:t>
      </w:r>
      <w:r>
        <w:rPr>
          <w:rFonts w:eastAsia="Times New Roman"/>
          <w:szCs w:val="24"/>
        </w:rPr>
        <w:t>εκατομμύρια ευρώ -460 για την ακρίβεια- για την εγκα</w:t>
      </w:r>
      <w:r>
        <w:rPr>
          <w:rFonts w:eastAsia="Times New Roman"/>
          <w:szCs w:val="24"/>
        </w:rPr>
        <w:t xml:space="preserve">τάσταση των σύγχρονων συστημάτων σηματοδότησης. Θυμάστε τη διαβόητη </w:t>
      </w:r>
      <w:r>
        <w:rPr>
          <w:rFonts w:eastAsia="Times New Roman"/>
          <w:szCs w:val="24"/>
        </w:rPr>
        <w:t>«</w:t>
      </w:r>
      <w:r>
        <w:rPr>
          <w:rFonts w:eastAsia="Times New Roman"/>
          <w:szCs w:val="24"/>
          <w:lang w:val="en-US"/>
        </w:rPr>
        <w:t>BOMBARDIER</w:t>
      </w:r>
      <w:r>
        <w:rPr>
          <w:rFonts w:eastAsia="Times New Roman"/>
          <w:szCs w:val="24"/>
        </w:rPr>
        <w:t>»</w:t>
      </w:r>
      <w:r>
        <w:rPr>
          <w:rFonts w:eastAsia="Times New Roman"/>
          <w:szCs w:val="24"/>
        </w:rPr>
        <w:t>. Οι διαγωνισμοί είχαν γίνει τώρα από την περιβόητη Διεύθυνση Ηλεκτροκίνησης, Σηματοδότησης, Τηλεπικοινωνιών και Ηλεκτρικών Εγκαταστάσεων και στη συνέχεια αρκετοί μεταβιβάστηκα</w:t>
      </w:r>
      <w:r>
        <w:rPr>
          <w:rFonts w:eastAsia="Times New Roman"/>
          <w:szCs w:val="24"/>
        </w:rPr>
        <w:t xml:space="preserve">ν στην </w:t>
      </w:r>
      <w:r>
        <w:rPr>
          <w:rFonts w:eastAsia="Times New Roman"/>
          <w:szCs w:val="24"/>
        </w:rPr>
        <w:t>«</w:t>
      </w:r>
      <w:r>
        <w:rPr>
          <w:rFonts w:eastAsia="Times New Roman"/>
          <w:szCs w:val="24"/>
        </w:rPr>
        <w:t>ΕΡΓΟΣΕ</w:t>
      </w:r>
      <w:r>
        <w:rPr>
          <w:rFonts w:eastAsia="Times New Roman"/>
          <w:szCs w:val="24"/>
        </w:rPr>
        <w:t>»</w:t>
      </w:r>
      <w:r>
        <w:rPr>
          <w:rFonts w:eastAsia="Times New Roman"/>
          <w:szCs w:val="24"/>
        </w:rPr>
        <w:t xml:space="preserve">. Είναι χαρακτηριστικό ότι είχαν αναλάβει την ηλεκτροκίνηση Πειραιά-Αθηνών-Θεσσαλονίκης το </w:t>
      </w:r>
      <w:r>
        <w:rPr>
          <w:rFonts w:eastAsia="Times New Roman"/>
          <w:szCs w:val="24"/>
        </w:rPr>
        <w:t xml:space="preserve">΄96 </w:t>
      </w:r>
      <w:r>
        <w:rPr>
          <w:rFonts w:eastAsia="Times New Roman"/>
          <w:szCs w:val="24"/>
        </w:rPr>
        <w:t>-</w:t>
      </w:r>
      <w:r>
        <w:rPr>
          <w:rFonts w:eastAsia="Times New Roman"/>
          <w:szCs w:val="24"/>
        </w:rPr>
        <w:t>΄97</w:t>
      </w:r>
      <w:r>
        <w:rPr>
          <w:rFonts w:eastAsia="Times New Roman"/>
          <w:szCs w:val="24"/>
        </w:rPr>
        <w:t>, με ορίζοντα ολοκλήρωσης το 2001. Το έργο τελείωσε το 2009 και δεν λειτούργησε πρακτικά ποτέ. Ο διαγωνισμός είχε γίνει με το σύστημα της μελε</w:t>
      </w:r>
      <w:r>
        <w:rPr>
          <w:rFonts w:eastAsia="Times New Roman"/>
          <w:szCs w:val="24"/>
        </w:rPr>
        <w:t>τοκατασκευής τότε. Βέβαια δεν υπήρχε μελέτη, αλλά ούτε καν τεύχη δημοπράτησης, παρά μόνο κάποιες –έτσι λέγεται τώρα- «λειτουργικές προδιαγραφές». Μάλιστα.</w:t>
      </w:r>
    </w:p>
    <w:p w14:paraId="2CD9BF7F" w14:textId="77777777" w:rsidR="004439E9" w:rsidRDefault="0071404A">
      <w:pPr>
        <w:spacing w:after="0" w:line="600" w:lineRule="auto"/>
        <w:ind w:firstLine="720"/>
        <w:jc w:val="both"/>
        <w:rPr>
          <w:rFonts w:eastAsia="Times New Roman"/>
          <w:szCs w:val="24"/>
        </w:rPr>
      </w:pPr>
      <w:r>
        <w:rPr>
          <w:rFonts w:eastAsia="Times New Roman"/>
          <w:szCs w:val="24"/>
        </w:rPr>
        <w:t>Μετά είχαμε τον πρόβλημα με τα καλώδια. Τα καλώδια, λέει, που τα έτρωγαν τα ποντίκια, τα τρωκτικά -άλ</w:t>
      </w:r>
      <w:r>
        <w:rPr>
          <w:rFonts w:eastAsia="Times New Roman"/>
          <w:szCs w:val="24"/>
        </w:rPr>
        <w:t>λα ήταν τα «τρωκτικά» και την πλήρωναν τα καημένα τα τρωκτικά-, παρ</w:t>
      </w:r>
      <w:r>
        <w:rPr>
          <w:rFonts w:eastAsia="Times New Roman"/>
          <w:szCs w:val="24"/>
        </w:rPr>
        <w:t xml:space="preserve">’ </w:t>
      </w:r>
      <w:r>
        <w:rPr>
          <w:rFonts w:eastAsia="Times New Roman"/>
          <w:szCs w:val="24"/>
        </w:rPr>
        <w:t>όλο που η αντικατάσταση καλωδίων δεν προϋποθέτει μοναδικό κατασκευαστή. Ωστόσο, βάσει προδιαγραφών, όλα τα καλώδια σηματοδότησης θα έπρεπε να είναι θωρακισμένα ηλεκτρικά και προστατευμένα</w:t>
      </w:r>
      <w:r>
        <w:rPr>
          <w:rFonts w:eastAsia="Times New Roman"/>
          <w:szCs w:val="24"/>
        </w:rPr>
        <w:t xml:space="preserve"> από τα τρωκτικά. Οι παλιές σηματοδοτήσεις, λέει, δεν λειτούργησαν ως ολοκληρωμένο ενιαίο σύστημα, με τραγελαφικά αποτελέσματα.</w:t>
      </w:r>
    </w:p>
    <w:p w14:paraId="2CD9BF80" w14:textId="77777777" w:rsidR="004439E9" w:rsidRDefault="0071404A">
      <w:pPr>
        <w:spacing w:after="0" w:line="600" w:lineRule="auto"/>
        <w:ind w:firstLine="720"/>
        <w:jc w:val="both"/>
        <w:rPr>
          <w:rFonts w:eastAsia="Times New Roman"/>
          <w:szCs w:val="24"/>
        </w:rPr>
      </w:pPr>
      <w:r>
        <w:rPr>
          <w:rFonts w:eastAsia="Times New Roman"/>
          <w:szCs w:val="24"/>
        </w:rPr>
        <w:t xml:space="preserve">Οι </w:t>
      </w:r>
      <w:r>
        <w:rPr>
          <w:rFonts w:eastAsia="Times New Roman"/>
          <w:szCs w:val="24"/>
        </w:rPr>
        <w:t xml:space="preserve">βορειοελλαδίτες </w:t>
      </w:r>
      <w:r>
        <w:rPr>
          <w:rFonts w:eastAsia="Times New Roman"/>
          <w:szCs w:val="24"/>
        </w:rPr>
        <w:t>Βουλευτές θα ξέρουν τι γίνεται στους Λαχανόκηπους, στη Νέα Ιωνία της Θεσσαλονίκης, εκεί που είναι το μεγαλύτε</w:t>
      </w:r>
      <w:r>
        <w:rPr>
          <w:rFonts w:eastAsia="Times New Roman"/>
          <w:szCs w:val="24"/>
        </w:rPr>
        <w:t>ρο νεκροταφείο τραίνων στην Ελλάδα. Σε χίλια πεντακόσια στρέμματα από το ύψος των διυλιστηρίων έως τη γέφυρα του Γαλλικού ποταμού, πάνω σε δέκα παλιές σιδηροδρομικές γραμμές βρίσκονται χίλια βαγόνια εγκαταλελειμμένα. Ποιοι παίρνουν από εκεί το υλικό αυτό κ</w:t>
      </w:r>
      <w:r>
        <w:rPr>
          <w:rFonts w:eastAsia="Times New Roman"/>
          <w:szCs w:val="24"/>
        </w:rPr>
        <w:t xml:space="preserve">αι το πουλούν ως σκραπ; Το είχα ξαναπεί αυτό στη Βουλή το 2013. Ποιοι είναι αυτοί που κλέβουν το υλικό αυτό; Αλλά, όχι, εγώ δεν θα το μαρτυρήσω. Θα το πω όπως τότε. Δεν κάνω «γυφτιές». Δεν το λέω ποιοι το κάνουν αυτό. </w:t>
      </w:r>
    </w:p>
    <w:p w14:paraId="2CD9BF81" w14:textId="77777777" w:rsidR="004439E9" w:rsidRDefault="0071404A">
      <w:pPr>
        <w:spacing w:after="0" w:line="600" w:lineRule="auto"/>
        <w:ind w:firstLine="720"/>
        <w:jc w:val="both"/>
        <w:rPr>
          <w:rFonts w:eastAsia="Times New Roman"/>
          <w:szCs w:val="24"/>
        </w:rPr>
      </w:pPr>
      <w:r>
        <w:rPr>
          <w:rFonts w:eastAsia="Times New Roman"/>
          <w:szCs w:val="24"/>
        </w:rPr>
        <w:t>Το 2008, λοιπόν, ξέσπασε ένα από τα μ</w:t>
      </w:r>
      <w:r>
        <w:rPr>
          <w:rFonts w:eastAsia="Times New Roman"/>
          <w:szCs w:val="24"/>
        </w:rPr>
        <w:t xml:space="preserve">εγαλύτερα σκάνδαλα στον </w:t>
      </w:r>
      <w:r>
        <w:rPr>
          <w:rFonts w:eastAsia="Times New Roman"/>
          <w:szCs w:val="24"/>
        </w:rPr>
        <w:t>ελληνικό σιδηρόδρομο</w:t>
      </w:r>
      <w:r>
        <w:rPr>
          <w:rFonts w:eastAsia="Times New Roman"/>
          <w:szCs w:val="24"/>
        </w:rPr>
        <w:t xml:space="preserve">. Πρωταγωνιστές ήταν υπάλληλοι και στελέχη του </w:t>
      </w:r>
      <w:r>
        <w:rPr>
          <w:rFonts w:eastAsia="Times New Roman"/>
          <w:szCs w:val="24"/>
        </w:rPr>
        <w:t>οργανισμού</w:t>
      </w:r>
      <w:r>
        <w:rPr>
          <w:rFonts w:eastAsia="Times New Roman"/>
          <w:szCs w:val="24"/>
        </w:rPr>
        <w:t>, που πλούτισαν πουλώντας τροχαίο υλικό σε εταιρείες σκραπ και ιδιώτες. Έξι χιλιάδες οκτακόσια έντεκα βαγόνια και εκατό μηχανές. Σε μία μόνο περίπτωση επιτ</w:t>
      </w:r>
      <w:r>
        <w:rPr>
          <w:rFonts w:eastAsia="Times New Roman"/>
          <w:szCs w:val="24"/>
        </w:rPr>
        <w:t>ροπή υπαλλήλων πούλησε χιλιάδες τόνους σιδήρου προς 57 ευρώ τον τόνο, όταν η τιμή ήταν στα 200 ευρώ. Εικόνα πλήρους εγκατάλειψης και διάλυσης.</w:t>
      </w:r>
    </w:p>
    <w:p w14:paraId="2CD9BF82" w14:textId="77777777" w:rsidR="004439E9" w:rsidRDefault="0071404A">
      <w:pPr>
        <w:spacing w:after="0" w:line="600" w:lineRule="auto"/>
        <w:ind w:firstLine="720"/>
        <w:jc w:val="both"/>
        <w:rPr>
          <w:rFonts w:eastAsia="Times New Roman"/>
          <w:szCs w:val="24"/>
        </w:rPr>
      </w:pPr>
      <w:r>
        <w:rPr>
          <w:rFonts w:eastAsia="Times New Roman"/>
          <w:szCs w:val="24"/>
        </w:rPr>
        <w:t xml:space="preserve">Ας μην ξεχνάμε ότι τον Οκτώβριο του </w:t>
      </w:r>
      <w:r>
        <w:rPr>
          <w:rFonts w:eastAsia="Times New Roman"/>
          <w:szCs w:val="24"/>
        </w:rPr>
        <w:t>΄13</w:t>
      </w:r>
      <w:r>
        <w:rPr>
          <w:rFonts w:eastAsia="Times New Roman"/>
          <w:szCs w:val="24"/>
        </w:rPr>
        <w:t>, τότε που είχα μιλήσει από αυτό εδώ το Βήμα, είχαν σημειωθεί τρία περιστα</w:t>
      </w:r>
      <w:r>
        <w:rPr>
          <w:rFonts w:eastAsia="Times New Roman"/>
          <w:szCs w:val="24"/>
        </w:rPr>
        <w:t xml:space="preserve">τικά κλοπής μόνο στην Πελοπόννησο. Στη Λάππα Αχαΐας είχαν κλέψει γραμμές σιδηροδρομικές. Εμείς οι Πελοποννήσιοι γνωρίζουμε πολύ καλά τι συμβαίνει στην Πελοπόννησο με τον ΟΣΕ. Τραίνα δεν υπάρχουν, ανακαινίσεις γίνονται και ακόμα δουλεύουν. </w:t>
      </w:r>
    </w:p>
    <w:p w14:paraId="2CD9BF83" w14:textId="77777777" w:rsidR="004439E9" w:rsidRDefault="0071404A">
      <w:pPr>
        <w:spacing w:after="0" w:line="600" w:lineRule="auto"/>
        <w:jc w:val="both"/>
        <w:rPr>
          <w:rFonts w:eastAsia="Times New Roman"/>
          <w:szCs w:val="24"/>
        </w:rPr>
      </w:pPr>
      <w:r>
        <w:rPr>
          <w:rFonts w:eastAsia="Times New Roman"/>
          <w:szCs w:val="24"/>
        </w:rPr>
        <w:t>Τέλος πάντων, στ</w:t>
      </w:r>
      <w:r>
        <w:rPr>
          <w:rFonts w:eastAsia="Times New Roman"/>
          <w:szCs w:val="24"/>
        </w:rPr>
        <w:t>ον Άγιο Βασίλειο της Κορινθίας είχαν πάρει τριακόσια μέτρα σιδηροδρομικής γραμμής.</w:t>
      </w:r>
    </w:p>
    <w:p w14:paraId="2CD9BF84" w14:textId="77777777" w:rsidR="004439E9" w:rsidRDefault="0071404A">
      <w:pPr>
        <w:spacing w:after="0" w:line="600" w:lineRule="auto"/>
        <w:ind w:firstLine="720"/>
        <w:jc w:val="both"/>
        <w:rPr>
          <w:rFonts w:eastAsia="Times New Roman"/>
          <w:szCs w:val="24"/>
        </w:rPr>
      </w:pPr>
      <w:r>
        <w:rPr>
          <w:rFonts w:eastAsia="Times New Roman"/>
          <w:szCs w:val="24"/>
        </w:rPr>
        <w:t>Κι όμως, κυρίες και κύριοι, τα ελληνικά τρένα που μέχρι σήμερα απαξιώνονται, μπορούν να γίνουν κερδοφόρα, επιχειρηματικά και αναπτυξιακά εργαλεία. Άλλωστε δεν έχουν σα</w:t>
      </w:r>
      <w:r>
        <w:rPr>
          <w:rFonts w:eastAsia="Times New Roman"/>
          <w:szCs w:val="24"/>
        </w:rPr>
        <w:t>ν</w:t>
      </w:r>
      <w:r>
        <w:rPr>
          <w:rFonts w:eastAsia="Times New Roman"/>
          <w:szCs w:val="24"/>
        </w:rPr>
        <w:t xml:space="preserve"> σκοπ</w:t>
      </w:r>
      <w:r>
        <w:rPr>
          <w:rFonts w:eastAsia="Times New Roman"/>
          <w:szCs w:val="24"/>
        </w:rPr>
        <w:t>ό μόνο τη μεταφορά ανθρώπων, αλλά κυρίως εμπορευμάτων. Κάνουν λάθος αυτοί που σχετίζουν τη βιωσιμότητα των τρένων μόνο με την επιβατική τους κίνηση. Η Ελλάδα μπορεί, ή μάλλον μπορούσε –τώρα είναι αδύνατον- να γίνει συγκοινωνιακός κόμβος της Ευρώπης και η Σ</w:t>
      </w:r>
      <w:r>
        <w:rPr>
          <w:rFonts w:eastAsia="Times New Roman"/>
          <w:szCs w:val="24"/>
        </w:rPr>
        <w:t xml:space="preserve">τερεά Ελλάδα μπορεί να γίνει ο συγκοινωνιακός κόμβος της </w:t>
      </w:r>
      <w:r>
        <w:rPr>
          <w:rFonts w:eastAsia="Times New Roman"/>
          <w:szCs w:val="24"/>
        </w:rPr>
        <w:t>Ελλάδας</w:t>
      </w:r>
      <w:r>
        <w:rPr>
          <w:rFonts w:eastAsia="Times New Roman"/>
          <w:szCs w:val="24"/>
        </w:rPr>
        <w:t xml:space="preserve">. </w:t>
      </w:r>
    </w:p>
    <w:p w14:paraId="2CD9BF85" w14:textId="77777777" w:rsidR="004439E9" w:rsidRDefault="0071404A">
      <w:pPr>
        <w:spacing w:after="0" w:line="600" w:lineRule="auto"/>
        <w:ind w:firstLine="720"/>
        <w:jc w:val="both"/>
        <w:rPr>
          <w:rFonts w:eastAsia="Times New Roman"/>
          <w:szCs w:val="24"/>
        </w:rPr>
      </w:pPr>
      <w:r>
        <w:rPr>
          <w:rFonts w:eastAsia="Times New Roman"/>
          <w:szCs w:val="24"/>
        </w:rPr>
        <w:t xml:space="preserve">Είναι πάρα πολλά τα πράγματα που μπορούμε να πούμε. Μπορούμε να μιλάμε ώρες ατελείωτες. Άλλωστε δεν είναι μόνο ο ΟΣΕ που απαξιώθηκε σ’ αυτή τη χώρα. </w:t>
      </w:r>
    </w:p>
    <w:p w14:paraId="2CD9BF86" w14:textId="77777777" w:rsidR="004439E9" w:rsidRDefault="0071404A">
      <w:pPr>
        <w:spacing w:after="0" w:line="600" w:lineRule="auto"/>
        <w:ind w:firstLine="720"/>
        <w:jc w:val="both"/>
        <w:rPr>
          <w:rFonts w:eastAsia="Times New Roman"/>
          <w:szCs w:val="24"/>
        </w:rPr>
      </w:pPr>
      <w:r>
        <w:rPr>
          <w:rFonts w:eastAsia="Times New Roman"/>
          <w:szCs w:val="24"/>
        </w:rPr>
        <w:t xml:space="preserve">Δίνουμε μία υπόσχεση. Εμείς που έχουμε </w:t>
      </w:r>
      <w:r>
        <w:rPr>
          <w:rFonts w:eastAsia="Times New Roman"/>
          <w:szCs w:val="24"/>
        </w:rPr>
        <w:t xml:space="preserve">και μια μεγαλύτερη ηλικία ξέρουμε ότι τα τρένα στη χώρα αυτή, στην Ελλάδα, είναι συνδεδεμένα με την παιδική μας ηλικία. Θα μου πείτε τώρα: «Θα ήθελες, ας πούμε, από την Καλαμάτα να πηγαίνεις στην Αθήνα σε </w:t>
      </w:r>
      <w:r>
        <w:rPr>
          <w:rFonts w:eastAsia="Times New Roman"/>
          <w:szCs w:val="24"/>
        </w:rPr>
        <w:t xml:space="preserve">επτά </w:t>
      </w:r>
      <w:r>
        <w:rPr>
          <w:rFonts w:eastAsia="Times New Roman"/>
          <w:szCs w:val="24"/>
        </w:rPr>
        <w:t>ώρες, όπως έκανε παλιά το τρένο;». Όχι βέβαια,</w:t>
      </w:r>
      <w:r>
        <w:rPr>
          <w:rFonts w:eastAsia="Times New Roman"/>
          <w:szCs w:val="24"/>
        </w:rPr>
        <w:t xml:space="preserve"> αλλά εμείς δεν προλάβαμε να δούμε τα τρένα να σφυρίζουν από την Καλαμάτα για την Αθήνα μέσω Τριπόλεως γιατί όταν έγινε η ανακαίνιση, εγκαταλείφθηκε η γραμμή. Η απόλυτη ξεφτίλα.</w:t>
      </w:r>
    </w:p>
    <w:p w14:paraId="2CD9BF87" w14:textId="77777777" w:rsidR="004439E9" w:rsidRDefault="0071404A">
      <w:pPr>
        <w:spacing w:after="0" w:line="600" w:lineRule="auto"/>
        <w:ind w:firstLine="720"/>
        <w:jc w:val="both"/>
        <w:rPr>
          <w:rFonts w:eastAsia="Times New Roman"/>
          <w:szCs w:val="24"/>
        </w:rPr>
      </w:pPr>
      <w:r>
        <w:rPr>
          <w:rFonts w:eastAsia="Times New Roman"/>
          <w:szCs w:val="24"/>
        </w:rPr>
        <w:t>Ξεπουλήστε, κύριοι, ξεπουλήστε.</w:t>
      </w:r>
    </w:p>
    <w:p w14:paraId="2CD9BF88" w14:textId="77777777" w:rsidR="004439E9" w:rsidRDefault="0071404A">
      <w:pPr>
        <w:spacing w:after="0" w:line="600" w:lineRule="auto"/>
        <w:ind w:firstLine="709"/>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2CD9BF89" w14:textId="77777777" w:rsidR="004439E9" w:rsidRDefault="0071404A">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 κ. Κεφαλίδου έχει τον λόγο.</w:t>
      </w:r>
    </w:p>
    <w:p w14:paraId="2CD9BF8A" w14:textId="77777777" w:rsidR="004439E9" w:rsidRDefault="0071404A">
      <w:pPr>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Κυρίες και κύριοι συνάδελφοι, συζητάμε σήμερα την ενσωμάτωση μιας οδηγίας που αφορά την οριζόντια εννοιοποίηση της σιδηροδρομικής αγοράς, μιας οδηγίας που, όπω</w:t>
      </w:r>
      <w:r>
        <w:rPr>
          <w:rFonts w:eastAsia="Times New Roman"/>
          <w:szCs w:val="24"/>
        </w:rPr>
        <w:t xml:space="preserve">ς και ο Υπουργός παραδέχθηκε, το πρώτο κείμενό της ήταν έτοιμο από τον Μάρτιο του 2015. Χρειάστηκε για άλλη μια φορά να φτάσουμε στο «και πέντε» για να έλθει στη Βουλή με τη γνωστή τακτική του κατεπείγοντος. </w:t>
      </w:r>
    </w:p>
    <w:p w14:paraId="2CD9BF8B" w14:textId="77777777" w:rsidR="004439E9" w:rsidRDefault="0071404A">
      <w:pPr>
        <w:spacing w:after="0" w:line="600" w:lineRule="auto"/>
        <w:ind w:firstLine="720"/>
        <w:jc w:val="both"/>
        <w:rPr>
          <w:rFonts w:eastAsia="Times New Roman"/>
          <w:szCs w:val="24"/>
        </w:rPr>
      </w:pPr>
      <w:r>
        <w:rPr>
          <w:rFonts w:eastAsia="Times New Roman"/>
          <w:szCs w:val="24"/>
        </w:rPr>
        <w:t xml:space="preserve">Δεν τιμά αυτή η συνεχιζόμενη τακτική της Κυβέρνησης. Το έχουμε πει τόσες φορές στα περισσότερα σχέδια νόμου που έχετε φέρει, αλλά το αυτί σας δεν ιδρώνει. </w:t>
      </w:r>
    </w:p>
    <w:p w14:paraId="2CD9BF8C" w14:textId="77777777" w:rsidR="004439E9" w:rsidRDefault="0071404A">
      <w:pPr>
        <w:spacing w:after="0" w:line="600" w:lineRule="auto"/>
        <w:ind w:firstLine="720"/>
        <w:jc w:val="both"/>
        <w:rPr>
          <w:rFonts w:eastAsia="Times New Roman"/>
          <w:szCs w:val="24"/>
        </w:rPr>
      </w:pPr>
      <w:r>
        <w:rPr>
          <w:rFonts w:eastAsia="Times New Roman"/>
          <w:szCs w:val="24"/>
        </w:rPr>
        <w:t>Για σας, κύριοι της Κυβέρνησης, είναι φανερό ότι η κοινοβουλευτική διαδικασία αποτελεί μια περιττή «</w:t>
      </w:r>
      <w:r>
        <w:rPr>
          <w:rFonts w:eastAsia="Times New Roman"/>
          <w:szCs w:val="24"/>
        </w:rPr>
        <w:t xml:space="preserve">λάντζα» και κοιτάτε να την ξεπετάξετε στα γρήγορα. Αναρωτιέμαι αν αυτό σκοπεύετε να κάνετε και με τα επόμενα πέντε-έξι νομοσχέδια που, απ’ ό,τι μαθαίνω, προγραμματίζετε μέχρι το κλείσιμο της Βουλής. Κάποια στιγμή θα πρέπει να βρείτε το θάρρος και να πείτε </w:t>
      </w:r>
      <w:r>
        <w:rPr>
          <w:rFonts w:eastAsia="Times New Roman"/>
          <w:szCs w:val="24"/>
        </w:rPr>
        <w:t xml:space="preserve">στον κόσμο που σας έχει ψηφίσει ποια είναι η πραγματική σας άποψη για τις κοινοβουλευτικές διαδικασίες που καθορίζονται από το Σύνταγμα και τον Κανονισμό της Βουλής. </w:t>
      </w:r>
    </w:p>
    <w:p w14:paraId="2CD9BF8D" w14:textId="77777777" w:rsidR="004439E9" w:rsidRDefault="0071404A">
      <w:pPr>
        <w:spacing w:after="0" w:line="600" w:lineRule="auto"/>
        <w:ind w:firstLine="720"/>
        <w:jc w:val="both"/>
        <w:rPr>
          <w:rFonts w:eastAsia="Times New Roman"/>
          <w:szCs w:val="24"/>
        </w:rPr>
      </w:pPr>
      <w:r>
        <w:rPr>
          <w:rFonts w:eastAsia="Times New Roman"/>
          <w:szCs w:val="24"/>
        </w:rPr>
        <w:t xml:space="preserve">Για το παρόν σχέδιο νόμου υπήρχε όλος ο χρόνος ώστε να γίνει μια ουσιαστική συζήτηση και </w:t>
      </w:r>
      <w:r>
        <w:rPr>
          <w:rFonts w:eastAsia="Times New Roman"/>
          <w:szCs w:val="24"/>
        </w:rPr>
        <w:t>τα κόμματα να έχουν το χρόνο να διατυπώσουν τις θέσεις τους, να ακούσουν τους φορείς και τους κοινωνικούς εταίρους. Ίσως αυτό το τελευταίο να είναι που φόβισε την Κυβέρνηση και τον Υπουργό εν</w:t>
      </w:r>
      <w:r>
        <w:rPr>
          <w:rFonts w:eastAsia="Times New Roman"/>
          <w:szCs w:val="24"/>
        </w:rPr>
        <w:t xml:space="preserve"> </w:t>
      </w:r>
      <w:r>
        <w:rPr>
          <w:rFonts w:eastAsia="Times New Roman"/>
          <w:szCs w:val="24"/>
        </w:rPr>
        <w:t xml:space="preserve">όψει και της πώλησης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κι έτσι κατέφυγε πάλι στην π</w:t>
      </w:r>
      <w:r>
        <w:rPr>
          <w:rFonts w:eastAsia="Times New Roman"/>
          <w:szCs w:val="24"/>
        </w:rPr>
        <w:t>ροσφιλή τακτική με το τέχνασμα του κατεπείγοντος λόγω και της διακοπής των εργασιών της Βουλής, με την πρόφαση του ασφυκτικού χρονοδιαγράμματος και των δεσμεύσεων που έχουμε με την υποχρεωτική εναρμόνιση μιας οδηγίας που είναι έτοιμη εδώ και δεκαέξι μήνες.</w:t>
      </w:r>
      <w:r>
        <w:rPr>
          <w:rFonts w:eastAsia="Times New Roman"/>
          <w:szCs w:val="24"/>
        </w:rPr>
        <w:t xml:space="preserve"> </w:t>
      </w:r>
    </w:p>
    <w:p w14:paraId="2CD9BF8E" w14:textId="77777777" w:rsidR="004439E9" w:rsidRDefault="0071404A">
      <w:pPr>
        <w:spacing w:after="0" w:line="600" w:lineRule="auto"/>
        <w:ind w:firstLine="720"/>
        <w:jc w:val="both"/>
        <w:rPr>
          <w:rFonts w:eastAsia="Times New Roman"/>
          <w:szCs w:val="24"/>
        </w:rPr>
      </w:pPr>
      <w:r>
        <w:rPr>
          <w:rFonts w:eastAsia="Times New Roman"/>
          <w:szCs w:val="24"/>
        </w:rPr>
        <w:t>Κυρίες και κύριοι συνάδελφοι, το παρόν σχέδιο νόμου αποτελεί την ενσωμάτωση μιας οδηγίας που αναφέρεται στην εννοιοποίηση της σιδηροδρομικής αγοράς και μπορεί υπό όρους και προϋποθέσεις να συμβάλει στην ανάπτυξη του ελληνικού σιδηρόδρομου. Στόχος του είν</w:t>
      </w:r>
      <w:r>
        <w:rPr>
          <w:rFonts w:eastAsia="Times New Roman"/>
          <w:szCs w:val="24"/>
        </w:rPr>
        <w:t xml:space="preserve">αι να γίνουν ξεκάθαρες οι σχέσεις μεταξύ των διαφόρων εταιρειών του σιδηροδρόμου και να μπορέσουν να αποκτήσουν οι ευρωπαϊκές χώρες ένα ενιαίο σύστημα, ώστε ο σιδηρόδρομος να λειτουργήσει ανταγωνιστικά σε σχέση με τις οδικές και τις υπόλοιπες μεταφορές. </w:t>
      </w:r>
    </w:p>
    <w:p w14:paraId="2CD9BF8F" w14:textId="77777777" w:rsidR="004439E9" w:rsidRDefault="0071404A">
      <w:pPr>
        <w:spacing w:after="0" w:line="600" w:lineRule="auto"/>
        <w:ind w:firstLine="720"/>
        <w:jc w:val="both"/>
        <w:rPr>
          <w:rFonts w:eastAsia="Times New Roman"/>
          <w:szCs w:val="24"/>
        </w:rPr>
      </w:pPr>
      <w:r>
        <w:rPr>
          <w:rFonts w:eastAsia="Times New Roman"/>
          <w:szCs w:val="24"/>
        </w:rPr>
        <w:t>Α</w:t>
      </w:r>
      <w:r>
        <w:rPr>
          <w:rFonts w:eastAsia="Times New Roman"/>
          <w:szCs w:val="24"/>
        </w:rPr>
        <w:t>ν μια φορά είναι αλήθεια ότι οι σιδηροδρομικές μεταφορές στις χώρες της Ευρωπαϊκής Ένωσης δεν έχουν εξελιχθεί στον επιθυμητό βαθμό εντός των εθνικών συνόρων, για τη χώρα μας αυτό ισχύει εκατό φορές πιο πολύ, γι’ αυτό και η παρούσα οδηγία υπό προϋποθέσεις θ</w:t>
      </w:r>
      <w:r>
        <w:rPr>
          <w:rFonts w:eastAsia="Times New Roman"/>
          <w:szCs w:val="24"/>
        </w:rPr>
        <w:t>α μπορούσε να είναι για την Ελλάδα πολύ πιο σημαντική απ’ όσο δείχνει και φαντάζεστε.</w:t>
      </w:r>
    </w:p>
    <w:p w14:paraId="2CD9BF9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Σήμερα η ανάπτυξη στον τομέα των σιδηροδρομικών μεταφορών και η ικανότητά του να ανταγωνιστεί επιτυχώς άλλους τρόπους μεταφοράς, παρεμποδίζεται από σοβαρά προβλήματα, προ</w:t>
      </w:r>
      <w:r>
        <w:rPr>
          <w:rFonts w:eastAsia="Times New Roman" w:cs="Times New Roman"/>
          <w:szCs w:val="24"/>
        </w:rPr>
        <w:t xml:space="preserve">βλήματα που σχετίζονται με την ανεπαρκή χρηματοδότηση και χρέωση για την υποδομή, τους διαρκείς φραγμούς, τον ανταγωνισμό και την έλλειψη κατάλληλης ρυθμιστικής εποπτείας. Αυτά τα προβλήματα έρχεται να λύσει αυτή η οδηγία. </w:t>
      </w:r>
    </w:p>
    <w:p w14:paraId="2CD9BF9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Τα ζητήματα της ελληνικής σιδηρο</w:t>
      </w:r>
      <w:r>
        <w:rPr>
          <w:rFonts w:eastAsia="Times New Roman" w:cs="Times New Roman"/>
          <w:szCs w:val="24"/>
        </w:rPr>
        <w:t>δρομικής αγοράς είναι τεράστια και η ποιότητα των υπηρεσιών του εθνικού σιδηροδρομικού τομέα απέχει πολύ από το να ανταποκρίνεται στις σύγχρονες ανάγκες. Τα μέτρα της οδηγίας 2012/34 της Ευρωπαϊκής Ένωσης, εφόσον υλοποιηθούν, προσαρμοσμένα όμως στην ελληνι</w:t>
      </w:r>
      <w:r>
        <w:rPr>
          <w:rFonts w:eastAsia="Times New Roman" w:cs="Times New Roman"/>
          <w:szCs w:val="24"/>
        </w:rPr>
        <w:t>κή πραγματικότητα και μέσα σε ένα πλαίσιο στρατηγικής για την προαγωγή της υγειούς, αποτελεσματικής και βιώσιμης ανάπτυξης σιδηροδρομικής υποδομής, θα διαμορφώσουν μια σιδηροδρομική αγορά εξαιρετικά ανταγωνιστική και προς τα λοιπά μέσα δίνοντας μια νέα παρ</w:t>
      </w:r>
      <w:r>
        <w:rPr>
          <w:rFonts w:eastAsia="Times New Roman" w:cs="Times New Roman"/>
          <w:szCs w:val="24"/>
        </w:rPr>
        <w:t xml:space="preserve">άμετρο πλούτου και σε συγγενικούς κλάδους, όπως είναι οι εμπορικές συναλλαγές και οι εξαγωγές. </w:t>
      </w:r>
    </w:p>
    <w:p w14:paraId="2CD9BF9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Θέλω λίγο να αναφερθώ στο άρθρο 9. Σύμφωνα, λοιπόν, με τη διάταξη αυτή διαγράφονται τόσο τα χρέη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όσο και του ΟΣΕ. Είναι μια κίνηση λυπηρή, δυστυχ</w:t>
      </w:r>
      <w:r>
        <w:rPr>
          <w:rFonts w:eastAsia="Times New Roman" w:cs="Times New Roman"/>
          <w:szCs w:val="24"/>
        </w:rPr>
        <w:t xml:space="preserve">ώς όμως απαραίτητη για να μπορέσει να προχωρήσει η διαδικασία της πώλησης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Με αυτήν την έννοια, το παρόν σχέδιο νόμου συνδέεται</w:t>
      </w:r>
      <w:r>
        <w:rPr>
          <w:rFonts w:eastAsia="Times New Roman" w:cs="Times New Roman"/>
          <w:szCs w:val="24"/>
        </w:rPr>
        <w:t>,</w:t>
      </w:r>
      <w:r>
        <w:rPr>
          <w:rFonts w:eastAsia="Times New Roman" w:cs="Times New Roman"/>
          <w:szCs w:val="24"/>
        </w:rPr>
        <w:t xml:space="preserve"> απολύτως</w:t>
      </w:r>
      <w:r>
        <w:rPr>
          <w:rFonts w:eastAsia="Times New Roman" w:cs="Times New Roman"/>
          <w:szCs w:val="24"/>
        </w:rPr>
        <w:t>,</w:t>
      </w:r>
      <w:r>
        <w:rPr>
          <w:rFonts w:eastAsia="Times New Roman" w:cs="Times New Roman"/>
          <w:szCs w:val="24"/>
        </w:rPr>
        <w:t xml:space="preserve"> με την προκείμενη πώληση και ας μην θέλει να το βλέπει αυτό ο κύριος Υπουργός. </w:t>
      </w:r>
    </w:p>
    <w:p w14:paraId="2CD9BF9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Έτσι, το Υπουργείο Υπο</w:t>
      </w:r>
      <w:r>
        <w:rPr>
          <w:rFonts w:eastAsia="Times New Roman" w:cs="Times New Roman"/>
          <w:szCs w:val="24"/>
        </w:rPr>
        <w:t>δομών, Μεταφορών και Δικτύων θα έπρεπε πολύ νωρίτερα να έχει στείλει στοιχεία αναφορικά με το ύψος της απώλειας εσόδων</w:t>
      </w:r>
      <w:r>
        <w:rPr>
          <w:rFonts w:eastAsia="Times New Roman" w:cs="Times New Roman"/>
          <w:szCs w:val="24"/>
        </w:rPr>
        <w:t>,</w:t>
      </w:r>
      <w:r>
        <w:rPr>
          <w:rFonts w:eastAsia="Times New Roman" w:cs="Times New Roman"/>
          <w:szCs w:val="24"/>
        </w:rPr>
        <w:t xml:space="preserve"> συνεπεία της πρόβλεψης του συγκεκριμένου άρθρου. Δυστυχώς μέχρι χθες δεν είχε σταλεί τίποτα και αυτό προκύπτει από την </w:t>
      </w:r>
      <w:r>
        <w:rPr>
          <w:rFonts w:eastAsia="Times New Roman" w:cs="Times New Roman"/>
          <w:szCs w:val="24"/>
        </w:rPr>
        <w:t xml:space="preserve">έκθεση </w:t>
      </w:r>
      <w:r>
        <w:rPr>
          <w:rFonts w:eastAsia="Times New Roman" w:cs="Times New Roman"/>
          <w:szCs w:val="24"/>
        </w:rPr>
        <w:t>του Γενικο</w:t>
      </w:r>
      <w:r>
        <w:rPr>
          <w:rFonts w:eastAsia="Times New Roman" w:cs="Times New Roman"/>
          <w:szCs w:val="24"/>
        </w:rPr>
        <w:t xml:space="preserve">ύ Λογιστηρίου του Κράτους. </w:t>
      </w:r>
    </w:p>
    <w:p w14:paraId="2CD9BF9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Μια συζήτηση με μια κανονική διαδικασία και όχι με τη διαδικασία του κατεπείγοντος και με όλα τα στοιχεία των χρεών που διαγράφονται θα είχε ένα τεράστιο ενδιαφέρον θεωρώ για όλους μας, για να μπορέσουμε να δούμε τα λάθη μας και</w:t>
      </w:r>
      <w:r>
        <w:rPr>
          <w:rFonts w:eastAsia="Times New Roman" w:cs="Times New Roman"/>
          <w:szCs w:val="24"/>
        </w:rPr>
        <w:t xml:space="preserve"> επιτέλους να καταλάβουμε ότι δεν υπάρχει κανένα περιθώριο για να τα επαναλάβουμε. </w:t>
      </w:r>
    </w:p>
    <w:p w14:paraId="2CD9BF9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Επιπλέον, η γνώση αυτή θα μας επέτρεπε να καταλάβουμε –ειπώθηκε από πολλούς συναδέλφους στην Επιτροπή- εάν το τίμημα της πώλησης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ήταν επαρκές, πώς από τα 300</w:t>
      </w:r>
      <w:r>
        <w:rPr>
          <w:rFonts w:eastAsia="Times New Roman" w:cs="Times New Roman"/>
          <w:szCs w:val="24"/>
        </w:rPr>
        <w:t xml:space="preserve"> εκατομμύρια ευρώ φτάσαμε στα 45 εκατομμύρια ευρώ και είμαστε και ικανοποιημένοι. Αλλά για την Κυβέρνηση όλα αυτά είναι πολύ ψιλά γράμματα. </w:t>
      </w:r>
    </w:p>
    <w:p w14:paraId="2CD9BF96" w14:textId="77777777" w:rsidR="004439E9" w:rsidRDefault="0071404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κρίμα και είναι και κατάντια μετά από έξι χρόνια μνημονίων να φτάνουμε να περιμ</w:t>
      </w:r>
      <w:r>
        <w:rPr>
          <w:rFonts w:eastAsia="Times New Roman" w:cs="Times New Roman"/>
          <w:szCs w:val="24"/>
        </w:rPr>
        <w:t>ένουμε κάθε φορά την πίεση των έξω, της τρόικας, των δανειστών, των εταίρων, της Ευρωπαϊκής Ένωσης, για να ασχοληθούμε με ουσιαστικά ζητήματα που αφορούν το αύριο της χώρας μας. Αυτό το χιλιοειπωμένο εθνικό σχέδιο για την ανασυγκρότηση της Ελλάδας έχει γίν</w:t>
      </w:r>
      <w:r>
        <w:rPr>
          <w:rFonts w:eastAsia="Times New Roman" w:cs="Times New Roman"/>
          <w:szCs w:val="24"/>
        </w:rPr>
        <w:t>ει κάτι παραπάνω από αδήριτη ανάγκη, οπωσδήποτε πολύ περισσότερο από τον εκλογικό νόμο ή τη μείωση του ορίου βαθμολογίας για τη χορήγηση υποτροφιών.</w:t>
      </w:r>
    </w:p>
    <w:p w14:paraId="2CD9BF97" w14:textId="77777777" w:rsidR="004439E9" w:rsidRDefault="0071404A">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CD9BF98" w14:textId="77777777" w:rsidR="004439E9" w:rsidRDefault="0071404A">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2CD9BF99"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 για τον σεβασμό του χρ</w:t>
      </w:r>
      <w:r>
        <w:rPr>
          <w:rFonts w:eastAsia="Times New Roman" w:cs="Times New Roman"/>
          <w:szCs w:val="24"/>
        </w:rPr>
        <w:t xml:space="preserve">όνου. </w:t>
      </w:r>
    </w:p>
    <w:p w14:paraId="2CD9BF9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Σπίρτζης για κάποιες νομοτεχνικές βελτιώσεις. </w:t>
      </w:r>
    </w:p>
    <w:p w14:paraId="2CD9BF9B"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Κύριε Πρόεδρε, για να προετοιμάζονται και οι Βουλευτές από όλα τα κόμματα, καταθέτουμε κάποιες νομοτεχνικές βελτι</w:t>
      </w:r>
      <w:r>
        <w:rPr>
          <w:rFonts w:eastAsia="Times New Roman" w:cs="Times New Roman"/>
          <w:szCs w:val="24"/>
        </w:rPr>
        <w:t xml:space="preserve">ώσεις οι οποίες προέκυψαν από τη συζήτηση χθες στην Επιτροπή της Βουλής και από τη συνεννόηση που έγινε προηγουμένως. </w:t>
      </w:r>
    </w:p>
    <w:p w14:paraId="2CD9BF9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Υποδομών, Μεταφορών και Δικτύων κ. Χρήστος Σπίρτζης καταθέτει για τα Πρακτικά τις προαναφερθείσες </w:t>
      </w:r>
      <w:r>
        <w:rPr>
          <w:rFonts w:eastAsia="Times New Roman" w:cs="Times New Roman"/>
          <w:szCs w:val="24"/>
        </w:rPr>
        <w:t>νομοτεχνικές βελτιώσεις, οι οποίες έχουν ως εξής:</w:t>
      </w:r>
    </w:p>
    <w:p w14:paraId="2CD9BF9D" w14:textId="77777777" w:rsidR="004439E9" w:rsidRDefault="0071404A">
      <w:pPr>
        <w:spacing w:after="0" w:line="600" w:lineRule="auto"/>
        <w:ind w:firstLine="720"/>
        <w:jc w:val="center"/>
        <w:rPr>
          <w:rFonts w:eastAsia="Times New Roman" w:cs="Times New Roman"/>
          <w:szCs w:val="24"/>
        </w:rPr>
      </w:pPr>
      <w:r>
        <w:rPr>
          <w:rFonts w:eastAsia="Times New Roman" w:cs="Times New Roman"/>
          <w:szCs w:val="24"/>
        </w:rPr>
        <w:t>(Αλλαγή σελίδας)</w:t>
      </w:r>
    </w:p>
    <w:p w14:paraId="2CD9BF9E" w14:textId="77777777" w:rsidR="004439E9" w:rsidRDefault="0071404A">
      <w:pPr>
        <w:spacing w:after="0" w:line="600" w:lineRule="auto"/>
        <w:ind w:firstLine="720"/>
        <w:jc w:val="center"/>
        <w:rPr>
          <w:rFonts w:eastAsia="Times New Roman" w:cs="Times New Roman"/>
          <w:szCs w:val="24"/>
        </w:rPr>
      </w:pPr>
      <w:r>
        <w:rPr>
          <w:rFonts w:eastAsia="Times New Roman" w:cs="Times New Roman"/>
          <w:szCs w:val="24"/>
        </w:rPr>
        <w:t>(Να καταχωριστ</w:t>
      </w:r>
      <w:r>
        <w:rPr>
          <w:rFonts w:eastAsia="Times New Roman" w:cs="Times New Roman"/>
          <w:szCs w:val="24"/>
        </w:rPr>
        <w:t>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σελ. </w:t>
      </w:r>
      <w:r>
        <w:rPr>
          <w:rFonts w:eastAsia="Times New Roman" w:cs="Times New Roman"/>
          <w:szCs w:val="24"/>
        </w:rPr>
        <w:t>146α</w:t>
      </w:r>
      <w:r>
        <w:rPr>
          <w:rFonts w:eastAsia="Times New Roman" w:cs="Times New Roman"/>
          <w:szCs w:val="24"/>
        </w:rPr>
        <w:t>)</w:t>
      </w:r>
    </w:p>
    <w:p w14:paraId="2CD9BF9F" w14:textId="77777777" w:rsidR="004439E9" w:rsidRDefault="0071404A">
      <w:pPr>
        <w:spacing w:after="0" w:line="600" w:lineRule="auto"/>
        <w:ind w:firstLine="720"/>
        <w:jc w:val="center"/>
        <w:rPr>
          <w:rFonts w:eastAsia="Times New Roman" w:cs="Times New Roman"/>
          <w:szCs w:val="24"/>
        </w:rPr>
      </w:pPr>
      <w:r>
        <w:rPr>
          <w:rFonts w:eastAsia="Times New Roman" w:cs="Times New Roman"/>
          <w:szCs w:val="24"/>
        </w:rPr>
        <w:t>(Αλλαγή σελίδας)</w:t>
      </w:r>
    </w:p>
    <w:p w14:paraId="2CD9BFA0"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μπορώ να έχω τον λόγο;</w:t>
      </w:r>
    </w:p>
    <w:p w14:paraId="2CD9BFA1"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Μανιάτη, έχετε τον λόγο. </w:t>
      </w:r>
    </w:p>
    <w:p w14:paraId="2CD9BFA2"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θα ήθελα να ρωτήσω τον Υπουργό για μία από τις νομοτεχνικές βελτιώσεις, που θέλω να ελπίζω ότι δεν κατάλαβα καλά, δεν διαβάζω καλά. </w:t>
      </w:r>
    </w:p>
    <w:p w14:paraId="2CD9BFA3"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Μανιάτη, στην ομιλία σας. </w:t>
      </w:r>
    </w:p>
    <w:p w14:paraId="2CD9BFA4"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Είναι για μια διευκρίνησ</w:t>
      </w:r>
      <w:r>
        <w:rPr>
          <w:rFonts w:eastAsia="Times New Roman" w:cs="Times New Roman"/>
          <w:szCs w:val="24"/>
        </w:rPr>
        <w:t xml:space="preserve">η. </w:t>
      </w:r>
    </w:p>
    <w:p w14:paraId="2CD9BFA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Στο άρθρο 61 περίπτωση </w:t>
      </w:r>
      <w:r>
        <w:rPr>
          <w:rFonts w:eastAsia="Times New Roman" w:cs="Times New Roman"/>
          <w:szCs w:val="24"/>
        </w:rPr>
        <w:t xml:space="preserve">β΄ </w:t>
      </w:r>
      <w:r>
        <w:rPr>
          <w:rFonts w:eastAsia="Times New Roman" w:cs="Times New Roman"/>
          <w:szCs w:val="24"/>
        </w:rPr>
        <w:t>της παραγράφου 1 στο αρχικό κείμενο χωρίς τη τροπολογία του Υπουργού λέει: «Τα μέλη της Ρυθμιστικής Αρχής Ενέργειας δεν επιτρέπεται να κατέχουν θέση στο Υπουργείο Υποδομών, Μεταφορών και Δικτύων και στους εποπτευόμενους από αυ</w:t>
      </w:r>
      <w:r>
        <w:rPr>
          <w:rFonts w:eastAsia="Times New Roman" w:cs="Times New Roman"/>
          <w:szCs w:val="24"/>
        </w:rPr>
        <w:t xml:space="preserve">τό φορείς και νομικά πρόσωπα». Το προφανέστατο! Δηλαδή, μια ρυθμιστική αρχή δεν μπορεί να έχει μέλη που ανήκουν είτε σε φορείς που ρυθμίζει είτε στο Υπουργείο που εποπτεύει τους φορείς. Το προφανέστατο! </w:t>
      </w:r>
    </w:p>
    <w:p w14:paraId="2CD9BFA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Εάν διαβάζω καλά, το καταργείτε αυτό; Δηλαδή επιτρέπ</w:t>
      </w:r>
      <w:r>
        <w:rPr>
          <w:rFonts w:eastAsia="Times New Roman" w:cs="Times New Roman"/>
          <w:szCs w:val="24"/>
        </w:rPr>
        <w:t xml:space="preserve">εται σε στελέχη του Υπουργείου ή σε συμβούλους σας ή σε μέλη του ΟΣΕ ή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ή άλλων φορέων να συμμετέχουν στον ρυθμιστή, που πρέπει να είναι ουδέτερος και πάνω και πέρα από συμφέροντα και άλλου είδους προτεραιότητες; </w:t>
      </w:r>
    </w:p>
    <w:p w14:paraId="2CD9BFA7"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w:t>
      </w:r>
      <w:r>
        <w:rPr>
          <w:rFonts w:eastAsia="Times New Roman" w:cs="Times New Roman"/>
          <w:b/>
          <w:szCs w:val="24"/>
        </w:rPr>
        <w:t xml:space="preserve">ποδομών, Μεταφορών και Δικτύων): </w:t>
      </w:r>
      <w:r>
        <w:rPr>
          <w:rFonts w:eastAsia="Times New Roman" w:cs="Times New Roman"/>
          <w:szCs w:val="24"/>
        </w:rPr>
        <w:t xml:space="preserve">Να σας απαντήσω. </w:t>
      </w:r>
    </w:p>
    <w:p w14:paraId="2CD9BFA8"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Θα απαντήσετε τώρα επί της ουσίας ή θα το κάνετε στην ομιλία σας; </w:t>
      </w:r>
    </w:p>
    <w:p w14:paraId="2CD9BFA9"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Εγώ μπορώ να κάνω τοποθέτηση, απλώς για να αποφευχθεί η καθυστέρηση. </w:t>
      </w:r>
    </w:p>
    <w:p w14:paraId="2CD9BFAA"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ιος Βαρεμένος):</w:t>
      </w:r>
      <w:r>
        <w:rPr>
          <w:rFonts w:eastAsia="Times New Roman" w:cs="Times New Roman"/>
          <w:szCs w:val="24"/>
        </w:rPr>
        <w:t xml:space="preserve"> Το κατάλαβα. Εγώ λέω να το κάνει στην ομιλία του.</w:t>
      </w:r>
    </w:p>
    <w:p w14:paraId="2CD9BFAB"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Διότι αν πράγματι είναι αυτό που διαβάζω συνιστά όχι καθεστώς, αλλά κάτι καταδικαστέο που θα μας οδηγήσει σε αλλαγή και της στάσης μας. </w:t>
      </w:r>
    </w:p>
    <w:p w14:paraId="2CD9BFAC"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w:t>
      </w:r>
      <w:r>
        <w:rPr>
          <w:rFonts w:eastAsia="Times New Roman" w:cs="Times New Roman"/>
          <w:b/>
          <w:szCs w:val="24"/>
        </w:rPr>
        <w:t xml:space="preserve">, Μεταφορών και Δικτύων): </w:t>
      </w:r>
      <w:r>
        <w:rPr>
          <w:rFonts w:eastAsia="Times New Roman" w:cs="Times New Roman"/>
          <w:szCs w:val="24"/>
        </w:rPr>
        <w:t xml:space="preserve">Να σας απαντήσω; </w:t>
      </w:r>
    </w:p>
    <w:p w14:paraId="2CD9BFAD"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Όχι. Να απαντήσετε καλύτερα στην ομιλία σας.</w:t>
      </w:r>
    </w:p>
    <w:p w14:paraId="2CD9BFAE" w14:textId="77777777" w:rsidR="004439E9" w:rsidRDefault="0071404A">
      <w:pPr>
        <w:spacing w:after="0" w:line="600" w:lineRule="auto"/>
        <w:ind w:firstLine="720"/>
        <w:jc w:val="both"/>
        <w:rPr>
          <w:rFonts w:eastAsia="Times New Roman" w:cs="Times New Roman"/>
          <w:b/>
          <w:szCs w:val="24"/>
        </w:rPr>
      </w:pPr>
      <w:r>
        <w:rPr>
          <w:rFonts w:eastAsia="Times New Roman" w:cs="Times New Roman"/>
          <w:b/>
          <w:szCs w:val="24"/>
        </w:rPr>
        <w:t>ΧΡΗΣΤΟΣ ΣΠΙΡΤΖΗΣ (Υπουργός Υποδομών, Μεταφορών και Δικτύων):</w:t>
      </w:r>
    </w:p>
    <w:p w14:paraId="2CD9BFA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Όχι, να το πω τώρα για να μην γίνει κάποια παρεξήγηση. Συζητάμε και τη σκ</w:t>
      </w:r>
      <w:r>
        <w:rPr>
          <w:rFonts w:eastAsia="Times New Roman" w:cs="Times New Roman"/>
          <w:szCs w:val="24"/>
        </w:rPr>
        <w:t xml:space="preserve">οπιμότητα. </w:t>
      </w:r>
    </w:p>
    <w:p w14:paraId="2CD9BFB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οδηγία αναφέρει ότι τα κράτη-μέλη εξασφαλίζουν ότι αυτά τα πρόσωπα, που μετέχουν δηλαδή στη διοίκηση της </w:t>
      </w:r>
      <w:r>
        <w:rPr>
          <w:rFonts w:eastAsia="Times New Roman" w:cs="Times New Roman"/>
          <w:szCs w:val="24"/>
        </w:rPr>
        <w:t>ρυθμιστικής αρχής</w:t>
      </w:r>
      <w:r>
        <w:rPr>
          <w:rFonts w:eastAsia="Times New Roman" w:cs="Times New Roman"/>
          <w:szCs w:val="24"/>
        </w:rPr>
        <w:t>, ενεργούν ανεξάρτητα από τα συμφέροντα της αγοράς, που αφορούν στον κλάδο των σιδηροδρόμων και συνεπώς δεν έχουν συμφέρ</w:t>
      </w:r>
      <w:r>
        <w:rPr>
          <w:rFonts w:eastAsia="Times New Roman" w:cs="Times New Roman"/>
          <w:szCs w:val="24"/>
        </w:rPr>
        <w:t xml:space="preserve">οντα ή επαγγελματικές σχέσεις με οποιεσδήποτε από τις υπό ρύθμιση επιχειρήσεις ή φορείς. </w:t>
      </w:r>
    </w:p>
    <w:p w14:paraId="2CD9BFB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Αυτό τι σημαίνει; Σημαίνει ότι μπορεί να έχουμε ένα στέλεχος της δημόσιας διοίκησης που είναι συγκοινωνιολόγος στον ΟΑΣΑ, στην «</w:t>
      </w:r>
      <w:r>
        <w:rPr>
          <w:rFonts w:eastAsia="Times New Roman" w:cs="Times New Roman"/>
          <w:szCs w:val="24"/>
        </w:rPr>
        <w:t>ΑΤΤΙΚΟ ΜΕΤΡΟ</w:t>
      </w:r>
      <w:r>
        <w:rPr>
          <w:rFonts w:eastAsia="Times New Roman" w:cs="Times New Roman"/>
          <w:szCs w:val="24"/>
        </w:rPr>
        <w:t>» ή αλλού -δεν έχει καμμία</w:t>
      </w:r>
      <w:r>
        <w:rPr>
          <w:rFonts w:eastAsia="Times New Roman" w:cs="Times New Roman"/>
          <w:szCs w:val="24"/>
        </w:rPr>
        <w:t xml:space="preserve"> σχέση, προφανώς είναι εποπτευόμενοι φορείς- και πρέπει να μπορούν κι αυτοί οι άνθρωποι να συμμετέχουν. Δεν μπορεί να είναι μόνο καθηγητές, κύριε Μανιάτη. Δεν μπορεί να επιτρέπουμε μόνο σε καθηγητές ή πρώην δικαστικούς να μετέχουν στις ρυθμιστικές αρχές. Μ</w:t>
      </w:r>
      <w:r>
        <w:rPr>
          <w:rFonts w:eastAsia="Times New Roman" w:cs="Times New Roman"/>
          <w:szCs w:val="24"/>
        </w:rPr>
        <w:t xml:space="preserve">πορεί να είναι κι άλλα καταξιωμένα πρόσωπα. </w:t>
      </w:r>
    </w:p>
    <w:p w14:paraId="2CD9BFB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Αυτό που έχουμε καταθέσει εδώ και προέκυψε και από τη συζήτηση χθες, προφανώς είναι να υπάρχουν ασυμβίβαστα με αυτά που ορίζει η οδηγία και η κοινή λογική, αλλά να έχουμε όσο το δυνατόν μια διεύρυνση στους χώρου</w:t>
      </w:r>
      <w:r>
        <w:rPr>
          <w:rFonts w:eastAsia="Times New Roman" w:cs="Times New Roman"/>
          <w:szCs w:val="24"/>
        </w:rPr>
        <w:t xml:space="preserve">ς και στις επιχειρήσεις από όπου μπορούν να επιλεγούν αυτά τα πρόσωπα, που έχουν και αντίστοιχη επαγγελματική εμπειρία. Δεν είναι κακό. Ίσα-ίσα που δεν μπορούμε να κάνουμε περιορισμό στους ανθρώπους που δεν έχουν κάποια εμπλοκή, σύμφωνα με αυτό που λέει η </w:t>
      </w:r>
      <w:r>
        <w:rPr>
          <w:rFonts w:eastAsia="Times New Roman" w:cs="Times New Roman"/>
          <w:szCs w:val="24"/>
        </w:rPr>
        <w:t>οδηγία και η κοινή λογική και είναι ιδιωτικές εταιρείες, που είναι ανταγωνιστικές ή είναι σύμβουλοι ή μελετητές. Αυτά έτσι κι αλλιώς είναι μέσα στα ασυμβίβαστα. Αλλά έτσι όπως ήταν διατυπωμένο, αποκλείονται και άνθρωποι που είναι σε φορείς που εποπτεύονται</w:t>
      </w:r>
      <w:r>
        <w:rPr>
          <w:rFonts w:eastAsia="Times New Roman" w:cs="Times New Roman"/>
          <w:szCs w:val="24"/>
        </w:rPr>
        <w:t xml:space="preserve"> από το Υπουργείο, που δεν έχουν καμμία σχέση και δεν βλέπω τον λόγο γιατί αυτοί οι άνθρωποι να μην μπορούν να υποβάλλουν μια αίτηση και να αξιολογηθούν μαζί με τους υπόλοιπους. </w:t>
      </w:r>
    </w:p>
    <w:p w14:paraId="2CD9BFB3"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…(δεν ακούστηκε)</w:t>
      </w:r>
    </w:p>
    <w:p w14:paraId="2CD9BFB4"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r>
        <w:rPr>
          <w:rFonts w:eastAsia="Times New Roman" w:cs="Times New Roman"/>
          <w:szCs w:val="24"/>
        </w:rPr>
        <w:t>Μανιάτη, στη δευτερομιλία σας. Πινγκ-πονγκ δεν θα γίνει τώρα.</w:t>
      </w:r>
    </w:p>
    <w:p w14:paraId="2CD9BFB5"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Θα πάρει απλώς περισσότερο χρόνο. Δώστε μου λίγο χρόνο. </w:t>
      </w:r>
    </w:p>
    <w:p w14:paraId="2CD9BFB6"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Θα μιλήσετε τώρα και θα πάρετε και δευτερολογία; </w:t>
      </w:r>
    </w:p>
    <w:p w14:paraId="2CD9BFB7"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Θέλω να ρωτήσω σε </w:t>
      </w:r>
      <w:r>
        <w:rPr>
          <w:rFonts w:eastAsia="Times New Roman" w:cs="Times New Roman"/>
          <w:szCs w:val="24"/>
        </w:rPr>
        <w:t xml:space="preserve">ποια άλλη ρυθμιστική αρχή ισχύει αυτό που λέει ο Υπουργός. Αλλά εν πάση περιπτώσει, αφού πάει έτσι, θα πάρω τον λόγο και θα δευτερολογήσω. </w:t>
      </w:r>
    </w:p>
    <w:p w14:paraId="2CD9BFB8"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Κοινοβουλευτικός Εκπρόσωπος του Ποταμιού κ. Δανέλλης έχει τον λόγο.</w:t>
      </w:r>
    </w:p>
    <w:p w14:paraId="2CD9BFB9"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ΣΠΥΡΙΔΩΝ ΔΑΝΕ</w:t>
      </w:r>
      <w:r>
        <w:rPr>
          <w:rFonts w:eastAsia="Times New Roman" w:cs="Times New Roman"/>
          <w:b/>
          <w:szCs w:val="24"/>
        </w:rPr>
        <w:t xml:space="preserve">ΛΛΗΣ: </w:t>
      </w:r>
      <w:r>
        <w:rPr>
          <w:rFonts w:eastAsia="Times New Roman" w:cs="Times New Roman"/>
          <w:szCs w:val="24"/>
        </w:rPr>
        <w:t xml:space="preserve">Ευχαριστώ, κύριε Πρόεδρε. Θα κάνω και μια μικρή αναφορά στην πορεία της τοποθέτησής μου για το θέμα. </w:t>
      </w:r>
    </w:p>
    <w:p w14:paraId="2CD9BFB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χθες νέοι αγνώστου προέλευσης, καλυπτόμενοι με τα υψηλά ιδανικά της αλληλεγγύης, εξέφρασαν με τον πιο αντικοινωνικό τρ</w:t>
      </w:r>
      <w:r>
        <w:rPr>
          <w:rFonts w:eastAsia="Times New Roman" w:cs="Times New Roman"/>
          <w:szCs w:val="24"/>
        </w:rPr>
        <w:t>όπο μια τυφλή οργή και μίσος καταστρέφοντας με μανία, που καταλύει κάθε έννοια πολιτισμού σε ένα ευνομούμενο κράτος, τις εγκαταστάσεις του Αριστοτελείου Πανεπιστημίου Θεσσαλονίκης και το Δημαρχείο της Θεσσαλονίκης. Τα πανεπιστήμια, κατά κοινή αποδοχή και ό</w:t>
      </w:r>
      <w:r>
        <w:rPr>
          <w:rFonts w:eastAsia="Times New Roman" w:cs="Times New Roman"/>
          <w:szCs w:val="24"/>
        </w:rPr>
        <w:t xml:space="preserve">χι τώρα, είναι χώροι γνώσης καινοτομίας, ανοιχτότητας και πολιτισμού και όχι χώροι που υποθάλπουν και καλύπτουν τη βία και την καταστροφή, που μάλιστα συγκαλύπτονται πίσω από υψηλά ιδανικά. </w:t>
      </w:r>
    </w:p>
    <w:p w14:paraId="2CD9BFB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Μια ευνομούμενη πολιτεία, κυρίες και κύριοι συνάδελφοι, δεν μπορε</w:t>
      </w:r>
      <w:r>
        <w:rPr>
          <w:rFonts w:eastAsia="Times New Roman" w:cs="Times New Roman"/>
          <w:szCs w:val="24"/>
        </w:rPr>
        <w:t xml:space="preserve">ί να είναι παρατηρητής του ακραίου χουλιγκανισμού και της καταστροφής του δημοσίου πλούτου. Όσοι μέχρι χθες αφρόνως φλέρταραν με τη βία, θεωρώντας ότι τους εξυπηρετούσε πιθανώς, φαντάζομαι ότι σήμερα αντιλαμβάνονται πως καμμία έκφρασή της με καμμία εκδοχή </w:t>
      </w:r>
      <w:r>
        <w:rPr>
          <w:rFonts w:eastAsia="Times New Roman" w:cs="Times New Roman"/>
          <w:szCs w:val="24"/>
        </w:rPr>
        <w:t xml:space="preserve">που μπορεί να έχει, έντασης ή μορφής, δεν μπορεί να είναι ανοιχτή σε μια δημοκρατία. </w:t>
      </w:r>
    </w:p>
    <w:p w14:paraId="2CD9BFB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Στα μεγαλύτερα τώρα, γιατί δυστυχώς έχουμε πολύ μεγαλύτερα. </w:t>
      </w:r>
    </w:p>
    <w:p w14:paraId="2CD9BFB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διολίσθηση της γειτονικής χώρας στην αποσταθεροποίηση, την καθιστά απρόβλεπτη και ο έλεγχος των εξουσιών από τον </w:t>
      </w:r>
      <w:r>
        <w:rPr>
          <w:rFonts w:eastAsia="Times New Roman" w:cs="Times New Roman"/>
          <w:szCs w:val="24"/>
        </w:rPr>
        <w:t>πρόεδρο</w:t>
      </w:r>
      <w:r>
        <w:rPr>
          <w:rFonts w:eastAsia="Times New Roman" w:cs="Times New Roman"/>
          <w:szCs w:val="24"/>
        </w:rPr>
        <w:t>-μονάρχη, οι γενικευμένες εκκαθαρίσεις, η περιφρούρηση του κράτους δικαίου απομακρύνουν την Τουρκία ακόμα περισσότερο από την Ευρώπη κ</w:t>
      </w:r>
      <w:r>
        <w:rPr>
          <w:rFonts w:eastAsia="Times New Roman" w:cs="Times New Roman"/>
          <w:szCs w:val="24"/>
        </w:rPr>
        <w:t xml:space="preserve">αι τον δυτικό κόσμο καθιστώντας την ιδιαιτέρως επικίνδυνη. </w:t>
      </w:r>
    </w:p>
    <w:p w14:paraId="2CD9BFBE" w14:textId="77777777" w:rsidR="004439E9" w:rsidRDefault="0071404A">
      <w:pPr>
        <w:spacing w:after="0" w:line="600" w:lineRule="auto"/>
        <w:ind w:firstLine="720"/>
        <w:jc w:val="both"/>
        <w:rPr>
          <w:rFonts w:eastAsia="Times New Roman" w:cs="Times New Roman"/>
          <w:szCs w:val="24"/>
        </w:rPr>
      </w:pPr>
      <w:r>
        <w:rPr>
          <w:rFonts w:eastAsia="Times New Roman"/>
          <w:szCs w:val="24"/>
        </w:rPr>
        <w:t>Πρόκειται για μια πραγματικότητα εξαιρετικά ανησυχητική, ιδιαιτέρως για την Ελλάδα. Η απάντηση στο ερώτημα πού πηγαίνει η Τουρκία και ποιος ο εξωτερικός της προσανατολισμός της πλέον, αφορά τη χώρ</w:t>
      </w:r>
      <w:r>
        <w:rPr>
          <w:rFonts w:eastAsia="Times New Roman"/>
          <w:szCs w:val="24"/>
        </w:rPr>
        <w:t xml:space="preserve">α μας περισσότερο από οποιαδήποτε άλλη χώρα και απαιτείται, άρα, από όλους ψυχραιμία, επίγνωση και καθαρή ανάγνωση της κατάστασης. Απαιτείται επίσης, στενή -στενότατη- συνεργασία με τους εταίρους μας στην </w:t>
      </w:r>
      <w:r>
        <w:rPr>
          <w:rFonts w:eastAsia="Times New Roman" w:cs="Times New Roman"/>
          <w:szCs w:val="24"/>
        </w:rPr>
        <w:t xml:space="preserve">Ευρωπαϊκή Ένωση και στο ΝΑΤΟ. </w:t>
      </w:r>
    </w:p>
    <w:p w14:paraId="2CD9BFB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Στην τραγικότητα, όμ</w:t>
      </w:r>
      <w:r>
        <w:rPr>
          <w:rFonts w:eastAsia="Times New Roman" w:cs="Times New Roman"/>
          <w:szCs w:val="24"/>
        </w:rPr>
        <w:t>ως, αυτών των γεγονότων είναι ευκαιρία να αναλογιστούμε την εγκληματική αφέλεια όσων πέρυσι τέτοιον καιρό ονειρεύονταν κατάληψη του Νομισματοκοπείου –τα θυμάστε εκείνα- κι εμπλοκή του στρατού για τη διασφάλιση της τάξης, αγνοώντας τις εφιαλτικές συνέπειες.</w:t>
      </w:r>
      <w:r>
        <w:rPr>
          <w:rFonts w:eastAsia="Times New Roman" w:cs="Times New Roman"/>
          <w:szCs w:val="24"/>
        </w:rPr>
        <w:t xml:space="preserve"> Είναι ένας χρόνος πριν και φαίνεται σαν μια αιωνιότητα, αλλά είναι μόλις χθες. </w:t>
      </w:r>
    </w:p>
    <w:p w14:paraId="2CD9BFC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Ας αναλογιστούμε, επίσης, την απερίγραπτη ανοησία όσων θεωρούσαν ή εξακολουθούν να θεωρούν ότι είναι ασφαλές το λιμάνι για την χώρα μας εκτός ευρωπαϊκής πραγματικότητας. Διότι</w:t>
      </w:r>
      <w:r>
        <w:rPr>
          <w:rFonts w:eastAsia="Times New Roman" w:cs="Times New Roman"/>
          <w:szCs w:val="24"/>
        </w:rPr>
        <w:t xml:space="preserve">, αγαπητές και αγαπητοί συνάδελφοι, όσο η Ευρώπη δεν είναι αυτή των ονείρων μας, εδώ, απόπειρες ή σκέψεις, καν, πραξικοπημάτων, δεν νοούνται. </w:t>
      </w:r>
    </w:p>
    <w:p w14:paraId="2CD9BFC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Συζητάμε σήμερα με τη διαδικασία του κατεπείγοντος την ενσωμάτωση στο εθνικό δίκαιο της </w:t>
      </w:r>
      <w:r>
        <w:rPr>
          <w:rFonts w:eastAsia="Times New Roman" w:cs="Times New Roman"/>
          <w:szCs w:val="24"/>
        </w:rPr>
        <w:t>ο</w:t>
      </w:r>
      <w:r>
        <w:rPr>
          <w:rFonts w:eastAsia="Times New Roman" w:cs="Times New Roman"/>
          <w:szCs w:val="24"/>
        </w:rPr>
        <w:t>δηγίας 34/2012, που αφορ</w:t>
      </w:r>
      <w:r>
        <w:rPr>
          <w:rFonts w:eastAsia="Times New Roman" w:cs="Times New Roman"/>
          <w:szCs w:val="24"/>
        </w:rPr>
        <w:t>ά την κωδικοποίηση και αποσαφήνιση ευρωπαϊκών οδηγιών που ανήκαν στην πρώτη δέσμη μέτρων για τον ενιαίο ευρωπαϊκό σιδηροδρομικό χώρο. Μ</w:t>
      </w:r>
      <w:r>
        <w:rPr>
          <w:rFonts w:eastAsia="Times New Roman" w:cs="Times New Roman"/>
          <w:szCs w:val="24"/>
        </w:rPr>
        <w:t>ί</w:t>
      </w:r>
      <w:r>
        <w:rPr>
          <w:rFonts w:eastAsia="Times New Roman" w:cs="Times New Roman"/>
          <w:szCs w:val="24"/>
        </w:rPr>
        <w:t>α οδηγία που, σημειωτέον, η Ελλάδα όφειλε, όπως και οι υπόλοιπες χώρες της Ένωσης, να θέσει σε ισχύ από τις 16 Ιουνίου τ</w:t>
      </w:r>
      <w:r>
        <w:rPr>
          <w:rFonts w:eastAsia="Times New Roman" w:cs="Times New Roman"/>
          <w:szCs w:val="24"/>
        </w:rPr>
        <w:t>ου 2015. Εξαντλήσαμε όλη τη μεταβατική περίοδο -κι εκεί δεν έχετε ευθύνη προφανώς, γιατί δεν ήσασταν εσείς Κυβέρνηση. Στη συνέχεια, έρχεται η ειδοποίηση στις 25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16 από την Κομισιόν, έχουμε την ευαισθητοποίηση συναδέλφων που πιστεύουν ότι ο σιδηρόδρομος ω</w:t>
      </w:r>
      <w:r>
        <w:rPr>
          <w:rFonts w:eastAsia="Times New Roman" w:cs="Times New Roman"/>
          <w:szCs w:val="24"/>
        </w:rPr>
        <w:t xml:space="preserve">ς το πιο φιλικό για το περιβάλλον μέσο μεταφορών θα πρέπει να υποστηριχθεί. </w:t>
      </w:r>
    </w:p>
    <w:p w14:paraId="2CD9BFC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Έτσι, συνάδελφοι του ΣΥΡΙΖΑ με την 3866 από 9</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16 ερώτησή τους προς εσάς, κύριε Υπουργέ, εξέφραζαν την ανησυχία για την καθυστέρηση της ενσωμάτωσης και πέρασε από τότε σχεδόν μισ</w:t>
      </w:r>
      <w:r>
        <w:rPr>
          <w:rFonts w:eastAsia="Times New Roman" w:cs="Times New Roman"/>
          <w:szCs w:val="24"/>
        </w:rPr>
        <w:t xml:space="preserve">ός χρόνος για να φτάσουμε σήμερα να συζητάμε τούτη την οδηγία με τη διαδικασία του κατεπείγοντος, επειδή είναι προαπαιτούμενο για να ολοκληρωθεί η πώληση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φαντάζομαι. </w:t>
      </w:r>
    </w:p>
    <w:p w14:paraId="2CD9BFC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Εδώ πρέπει να σημειώσουμε, βεβαίως, ότι ποτέ η Ελλάδα, ποτέ η χώρα μας, δ</w:t>
      </w:r>
      <w:r>
        <w:rPr>
          <w:rFonts w:eastAsia="Times New Roman" w:cs="Times New Roman"/>
          <w:szCs w:val="24"/>
        </w:rPr>
        <w:t xml:space="preserve">εν ήταν φιλική στον σιδηρόδρομο. Εξάλλου δεν είναι τυχαίο ότι είναι μικρή η επέκταση του σιδηροδρομικού δικτύου στη χώρα μας από την εποχή του Τρικούπη κι έπειτα. </w:t>
      </w:r>
      <w:r>
        <w:rPr>
          <w:rFonts w:eastAsia="Times New Roman" w:cs="Times New Roman"/>
          <w:szCs w:val="24"/>
        </w:rPr>
        <w:t>Β</w:t>
      </w:r>
      <w:r>
        <w:rPr>
          <w:rFonts w:eastAsia="Times New Roman" w:cs="Times New Roman"/>
          <w:szCs w:val="24"/>
        </w:rPr>
        <w:t>εβαίως μέσα στη σειρά των ευκαιριών που χάνουμε από ευρωπαϊκής πλευράς δεν έχουμε αξιοποιήσε</w:t>
      </w:r>
      <w:r>
        <w:rPr>
          <w:rFonts w:eastAsia="Times New Roman" w:cs="Times New Roman"/>
          <w:szCs w:val="24"/>
        </w:rPr>
        <w:t xml:space="preserve">ι σημαντικούς πόρους για το δίκτυο, όχι μόνο για τον εκσυγχρονισμό αλλά και για την επέκταση του δικτύου μας, που είναι διαθέσιμοι από τα διευρωπαϊκά δίκτυα μεταφορών ή το Ειδικό Ταμείο </w:t>
      </w:r>
      <w:r>
        <w:rPr>
          <w:rFonts w:eastAsia="Times New Roman" w:cs="Times New Roman"/>
          <w:szCs w:val="24"/>
          <w:lang w:val="en-US"/>
        </w:rPr>
        <w:t>CEF</w:t>
      </w:r>
      <w:r>
        <w:rPr>
          <w:rFonts w:eastAsia="Times New Roman" w:cs="Times New Roman"/>
          <w:szCs w:val="24"/>
        </w:rPr>
        <w:t xml:space="preserve">, το </w:t>
      </w:r>
      <w:r>
        <w:rPr>
          <w:rFonts w:eastAsia="Times New Roman" w:cs="Times New Roman"/>
          <w:szCs w:val="24"/>
          <w:lang w:val="en-US"/>
        </w:rPr>
        <w:t>Connecting</w:t>
      </w:r>
      <w:r>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 xml:space="preserve"> </w:t>
      </w:r>
      <w:r>
        <w:rPr>
          <w:rFonts w:eastAsia="Times New Roman" w:cs="Times New Roman"/>
          <w:szCs w:val="24"/>
          <w:lang w:val="en-US"/>
        </w:rPr>
        <w:t>Facility</w:t>
      </w:r>
      <w:r>
        <w:rPr>
          <w:rFonts w:eastAsia="Times New Roman" w:cs="Times New Roman"/>
          <w:szCs w:val="24"/>
        </w:rPr>
        <w:t>, αλλά αυτό είναι μ</w:t>
      </w:r>
      <w:r>
        <w:rPr>
          <w:rFonts w:eastAsia="Times New Roman" w:cs="Times New Roman"/>
          <w:szCs w:val="24"/>
        </w:rPr>
        <w:t>ί</w:t>
      </w:r>
      <w:r>
        <w:rPr>
          <w:rFonts w:eastAsia="Times New Roman" w:cs="Times New Roman"/>
          <w:szCs w:val="24"/>
        </w:rPr>
        <w:t>α άλλη υπόθεση.</w:t>
      </w:r>
    </w:p>
    <w:p w14:paraId="2CD9BFC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Εδώ, στη συγκεκριμένη περίπτωση, νομίζω ότι συναντάμε και κάποιες δικές σας αμφιθυμίες και κάποιες δικές σας εσωτερικές θεμελιώδεις αντιφάσεις που πρέπει να ξεπεραστούν. Έχουμε από τη μ</w:t>
      </w:r>
      <w:r>
        <w:rPr>
          <w:rFonts w:eastAsia="Times New Roman" w:cs="Times New Roman"/>
          <w:szCs w:val="24"/>
        </w:rPr>
        <w:t>ί</w:t>
      </w:r>
      <w:r>
        <w:rPr>
          <w:rFonts w:eastAsia="Times New Roman" w:cs="Times New Roman"/>
          <w:szCs w:val="24"/>
        </w:rPr>
        <w:t xml:space="preserve">α την Ευρωπαϊκή Ένωση, η οποία προσπαθεί να διασφαλίσει στους πολίτες </w:t>
      </w:r>
      <w:r>
        <w:rPr>
          <w:rFonts w:eastAsia="Times New Roman" w:cs="Times New Roman"/>
          <w:szCs w:val="24"/>
        </w:rPr>
        <w:t xml:space="preserve">και τους χρήστες των σιδηροδρομικών υπηρεσιών φθηνότερες και ταυτοχρόνως ποιοτικότερες υπηρεσίες, μεριμνώντας για τη διασφάλιση του υγιούς ανταγωνισμού με την επιβολή και τήρηση συγκεκριμένων κανόνων. </w:t>
      </w:r>
    </w:p>
    <w:p w14:paraId="2CD9BFC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Έτσι, οδηγηθήκαμε σε αυτό το πακέτο -που δεν ήταν καθό</w:t>
      </w:r>
      <w:r>
        <w:rPr>
          <w:rFonts w:eastAsia="Times New Roman" w:cs="Times New Roman"/>
          <w:szCs w:val="24"/>
        </w:rPr>
        <w:t>λου εύκολο σας πληροφορώ, αγαπητές και αγαπητοί συνάδελφοι, να καταλήξουμε- των μέτρων και των κανονισμών για τον ενιαίο ευρωπαϊκό χώρο. Είχα την τύχη να συμμετέχω στη διαμόρφωση αυτού του πακέτου ως μέλος της Επιτροπής Μεταφορών και Τουρισμού του Ευρωπαϊκ</w:t>
      </w:r>
      <w:r>
        <w:rPr>
          <w:rFonts w:eastAsia="Times New Roman" w:cs="Times New Roman"/>
          <w:szCs w:val="24"/>
        </w:rPr>
        <w:t>ού Κοινοβουλίου εκείνα τα χρόνια και ήταν εξαιρετικά δύσκολο να συγκεραστούν μεγάλες αντιφάσεις, μεγάλες αντιθέσεις συμφερόντων ή αντιλήψεων ή δομών κρατικών. Μεγάλες ήταν οι αντιθέσεις μεταξύ Γερμανίας και Γαλλίας, όμως, κατέληξε η Ευρώπη -για το όφελος τ</w:t>
      </w:r>
      <w:r>
        <w:rPr>
          <w:rFonts w:eastAsia="Times New Roman" w:cs="Times New Roman"/>
          <w:szCs w:val="24"/>
        </w:rPr>
        <w:t>ου καταναλωτή, του χρήστη της υπηρεσίας- σε αυτό εδώ το σύνολο των κανόνων.</w:t>
      </w:r>
    </w:p>
    <w:p w14:paraId="2CD9BFC6" w14:textId="77777777" w:rsidR="004439E9" w:rsidRDefault="0071404A">
      <w:pPr>
        <w:spacing w:after="0" w:line="600" w:lineRule="auto"/>
        <w:ind w:firstLine="720"/>
        <w:jc w:val="both"/>
        <w:rPr>
          <w:rFonts w:eastAsia="Times New Roman"/>
          <w:szCs w:val="24"/>
        </w:rPr>
      </w:pPr>
      <w:r>
        <w:rPr>
          <w:rFonts w:eastAsia="Times New Roman" w:cs="Times New Roman"/>
          <w:szCs w:val="24"/>
        </w:rPr>
        <w:t>Στην αντίφαση που έλεγα, από τη μ</w:t>
      </w:r>
      <w:r>
        <w:rPr>
          <w:rFonts w:eastAsia="Times New Roman" w:cs="Times New Roman"/>
          <w:szCs w:val="24"/>
        </w:rPr>
        <w:t>ί</w:t>
      </w:r>
      <w:r>
        <w:rPr>
          <w:rFonts w:eastAsia="Times New Roman" w:cs="Times New Roman"/>
          <w:szCs w:val="24"/>
        </w:rPr>
        <w:t xml:space="preserve">α είναι αυτό, αυτή η ευρωπαϊκή προσπάθεια να υποστηριχθεί ο χρήστης, ο καταναλωτής, ο πολίτης για τις υπηρεσίες και το κόστος τους και από την </w:t>
      </w:r>
      <w:r>
        <w:rPr>
          <w:rFonts w:eastAsia="Times New Roman" w:cs="Times New Roman"/>
          <w:szCs w:val="24"/>
        </w:rPr>
        <w:t>άλλη, έχουμε τη δική σας αντίληψη που κάνετε ό,τι μπορείτε, προκειμένου να εξασφαλίσετε τη συνέχιση ενός στρεβλού κρατικομονοπωλιακού πελατειακού μοντέλου, ε</w:t>
      </w:r>
      <w:r>
        <w:rPr>
          <w:rFonts w:eastAsia="Times New Roman"/>
          <w:szCs w:val="24"/>
        </w:rPr>
        <w:t>νός μοντέλου που εκτός του ότι κοστίζει -κόστισε πανάκριβα για το σύνολο μάλιστα των φορολογουμένων</w:t>
      </w:r>
      <w:r>
        <w:rPr>
          <w:rFonts w:eastAsia="Times New Roman"/>
          <w:szCs w:val="24"/>
        </w:rPr>
        <w:t xml:space="preserve"> πολιτών και όχι των χρηστών των υπηρεσιών- παρέχει και προβληματικές υπηρεσίες, όταν τις έχει διαθέσιμες, στους χρήστες.</w:t>
      </w:r>
    </w:p>
    <w:p w14:paraId="2CD9BFC7" w14:textId="77777777" w:rsidR="004439E9" w:rsidRDefault="0071404A">
      <w:pPr>
        <w:spacing w:after="0" w:line="600" w:lineRule="auto"/>
        <w:ind w:firstLine="720"/>
        <w:jc w:val="both"/>
        <w:rPr>
          <w:rFonts w:eastAsia="Times New Roman"/>
          <w:szCs w:val="24"/>
        </w:rPr>
      </w:pPr>
      <w:r>
        <w:rPr>
          <w:rFonts w:eastAsia="Times New Roman"/>
          <w:szCs w:val="24"/>
        </w:rPr>
        <w:t>Π</w:t>
      </w:r>
      <w:r>
        <w:rPr>
          <w:rFonts w:eastAsia="Times New Roman"/>
          <w:szCs w:val="24"/>
        </w:rPr>
        <w:t>ρέπει να καταλάβουμε, κύριε Υπουργέ, ότι αριστερή φιλολαϊκή πολιτική δεν είναι σήμερα μ</w:t>
      </w:r>
      <w:r>
        <w:rPr>
          <w:rFonts w:eastAsia="Times New Roman"/>
          <w:szCs w:val="24"/>
        </w:rPr>
        <w:t>ί</w:t>
      </w:r>
      <w:r>
        <w:rPr>
          <w:rFonts w:eastAsia="Times New Roman"/>
          <w:szCs w:val="24"/>
        </w:rPr>
        <w:t>α μάχη οπισθοφυλακών υποστήριξης κεκτημένων σ</w:t>
      </w:r>
      <w:r>
        <w:rPr>
          <w:rFonts w:eastAsia="Times New Roman"/>
          <w:szCs w:val="24"/>
        </w:rPr>
        <w:t>υνδικαλιστικών συμφερόντων, μάλιστα συμφερόντων ορισμένων κλάδων μιας κατακερματισμένης κοινωνίας, που κατάφεραν σε μια χρονική συγκυρία να αποκτήσουν δύναμη επιρροής δυσανάλογη με τη δημόσια υπηρεσία που παρείχαν και που παρέχουν.</w:t>
      </w:r>
    </w:p>
    <w:p w14:paraId="2CD9BFC8" w14:textId="77777777" w:rsidR="004439E9" w:rsidRDefault="0071404A">
      <w:pPr>
        <w:spacing w:after="0" w:line="600" w:lineRule="auto"/>
        <w:ind w:firstLine="720"/>
        <w:jc w:val="both"/>
        <w:rPr>
          <w:rFonts w:eastAsia="Times New Roman"/>
          <w:szCs w:val="24"/>
        </w:rPr>
      </w:pPr>
      <w:r>
        <w:rPr>
          <w:rFonts w:eastAsia="Times New Roman"/>
          <w:szCs w:val="24"/>
        </w:rPr>
        <w:t>Μήνες τώρα βλέπουμε να ε</w:t>
      </w:r>
      <w:r>
        <w:rPr>
          <w:rFonts w:eastAsia="Times New Roman"/>
          <w:szCs w:val="24"/>
        </w:rPr>
        <w:t>ξελίσσεται μ</w:t>
      </w:r>
      <w:r>
        <w:rPr>
          <w:rFonts w:eastAsia="Times New Roman"/>
          <w:szCs w:val="24"/>
        </w:rPr>
        <w:t>ί</w:t>
      </w:r>
      <w:r>
        <w:rPr>
          <w:rFonts w:eastAsia="Times New Roman"/>
          <w:szCs w:val="24"/>
        </w:rPr>
        <w:t xml:space="preserve">α απεργία δίχως κόστος για τους απεργούς -και εδώ είναι ένα τεράστιο ζήτημα πολιτικής ηθικής- αλλά με τεράστιο κόστος τόσο για την εταιρεία και το δημόσιο συμφέρον όσο και για τους πολίτες και τους χρήστες. </w:t>
      </w:r>
    </w:p>
    <w:p w14:paraId="2CD9BFC9" w14:textId="77777777" w:rsidR="004439E9" w:rsidRDefault="0071404A">
      <w:pPr>
        <w:spacing w:after="0" w:line="600" w:lineRule="auto"/>
        <w:ind w:firstLine="720"/>
        <w:jc w:val="both"/>
        <w:rPr>
          <w:rFonts w:eastAsia="Times New Roman"/>
          <w:szCs w:val="24"/>
        </w:rPr>
      </w:pPr>
      <w:r>
        <w:rPr>
          <w:rFonts w:eastAsia="Times New Roman"/>
          <w:szCs w:val="24"/>
        </w:rPr>
        <w:t>Την ίδια στιγμή που η εταιρεία κατέ</w:t>
      </w:r>
      <w:r>
        <w:rPr>
          <w:rFonts w:eastAsia="Times New Roman"/>
          <w:szCs w:val="24"/>
        </w:rPr>
        <w:t>γραφε ζημιές, όχι μόνο από τη μη πώληση εισιτηρίων ή την απώλεια μεταφορικού έργου ή την πληρωμή ρητρών αποζημίωσης, το κόστος της μισθολογικής δαπάνης των εργαζομένων ταυτοχρόνως μεγάλωνε αυτήν την ζημία, γιατί ήταν εργαζόμενοι οι οποίοι πληρώνονταν χωρίς</w:t>
      </w:r>
      <w:r>
        <w:rPr>
          <w:rFonts w:eastAsia="Times New Roman"/>
          <w:szCs w:val="24"/>
        </w:rPr>
        <w:t xml:space="preserve"> να εργάζονται.</w:t>
      </w:r>
    </w:p>
    <w:p w14:paraId="2CD9BFCA" w14:textId="77777777" w:rsidR="004439E9" w:rsidRDefault="0071404A">
      <w:pPr>
        <w:spacing w:after="0" w:line="600" w:lineRule="auto"/>
        <w:ind w:firstLine="720"/>
        <w:jc w:val="both"/>
        <w:rPr>
          <w:rFonts w:eastAsia="Times New Roman"/>
          <w:szCs w:val="24"/>
        </w:rPr>
      </w:pPr>
      <w:r>
        <w:rPr>
          <w:rFonts w:eastAsia="Times New Roman"/>
          <w:szCs w:val="24"/>
        </w:rPr>
        <w:t xml:space="preserve">Όσο για τους χρήστες των υπηρεσιών, βεβαίως είναι σε απόγνωση, όπως και των άλλων μεταφορικών μέσων που σε αλληλεγγύη των απεργών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δημιουργούσαν μ</w:t>
      </w:r>
      <w:r>
        <w:rPr>
          <w:rFonts w:eastAsia="Times New Roman"/>
          <w:szCs w:val="24"/>
        </w:rPr>
        <w:t>ί</w:t>
      </w:r>
      <w:r>
        <w:rPr>
          <w:rFonts w:eastAsia="Times New Roman"/>
          <w:szCs w:val="24"/>
        </w:rPr>
        <w:t>α χαοτική πραγματικότητα για τους χρήστες των αστικών συγκοινωνιών στην Αττική.</w:t>
      </w:r>
      <w:r>
        <w:rPr>
          <w:rFonts w:eastAsia="Times New Roman"/>
          <w:szCs w:val="24"/>
        </w:rPr>
        <w:t xml:space="preserve"> Ιδιαίτερο βάρος σήκωσαν και εκείνοι οι επιβάτες οι οποίοι ήθελαν να μεταβούν από και προς το αεροδρόμιο με τις συνεχείς απεργίες αυτές της αλληλεγγύης. </w:t>
      </w:r>
    </w:p>
    <w:p w14:paraId="2CD9BFCB" w14:textId="77777777" w:rsidR="004439E9" w:rsidRDefault="0071404A">
      <w:pPr>
        <w:spacing w:after="0" w:line="600" w:lineRule="auto"/>
        <w:ind w:firstLine="720"/>
        <w:jc w:val="both"/>
        <w:rPr>
          <w:rFonts w:eastAsia="Times New Roman"/>
          <w:szCs w:val="24"/>
        </w:rPr>
      </w:pPr>
      <w:r>
        <w:rPr>
          <w:rFonts w:eastAsia="Times New Roman"/>
          <w:szCs w:val="24"/>
        </w:rPr>
        <w:t>Είναι αυτό αριστερή πολιτική; Είναι φιλεργατική πολιτική; Μ</w:t>
      </w:r>
      <w:r>
        <w:rPr>
          <w:rFonts w:eastAsia="Times New Roman"/>
          <w:szCs w:val="24"/>
        </w:rPr>
        <w:t>ί</w:t>
      </w:r>
      <w:r>
        <w:rPr>
          <w:rFonts w:eastAsia="Times New Roman"/>
          <w:szCs w:val="24"/>
        </w:rPr>
        <w:t xml:space="preserve">α αριστερή κυβέρνηση πρέπει να έχει στόχο </w:t>
      </w:r>
      <w:r>
        <w:rPr>
          <w:rFonts w:eastAsia="Times New Roman"/>
          <w:szCs w:val="24"/>
        </w:rPr>
        <w:t>την κατ</w:t>
      </w:r>
      <w:r>
        <w:rPr>
          <w:rFonts w:eastAsia="Times New Roman"/>
          <w:szCs w:val="24"/>
        </w:rPr>
        <w:t xml:space="preserve">’ </w:t>
      </w:r>
      <w:r>
        <w:rPr>
          <w:rFonts w:eastAsia="Times New Roman"/>
          <w:szCs w:val="24"/>
        </w:rPr>
        <w:t>εξοχήν εξισορρόπηση μεταξύ των δικαιωμάτων που η δημοκρατία παρέχει στους πολίτες της, αλλά και την προάσπιση του κράτους δικαίου, δηλαδή των επιμέρους δικαιωμάτων των πολιτών που είναι ανυπεράσπιστοι μπροστά σε ομάδες συμφερόντων και επιρροής. Οι</w:t>
      </w:r>
      <w:r>
        <w:rPr>
          <w:rFonts w:eastAsia="Times New Roman"/>
          <w:szCs w:val="24"/>
        </w:rPr>
        <w:t xml:space="preserve"> πολίτες βλέπουν μέσα σε αυτήν την μέγγενη την καθημερινότητά τους να υποβαθμίζεται, την επιχειρηματικότητά τους να τίθεται συνεχώς εν αμφιβόλω και βεβαίως να είναι ανυπεράσπιστοι. Οι αντιφάσεις αυτές απαξιώνουν και την θέση των εργαζομένων και τα δικαιώμα</w:t>
      </w:r>
      <w:r>
        <w:rPr>
          <w:rFonts w:eastAsia="Times New Roman"/>
          <w:szCs w:val="24"/>
        </w:rPr>
        <w:t xml:space="preserve">τά τους και το δημόσιο πλούτο και βεβαίως οδηγούν σε πολύ χειρότερα αποτελέσματα από εκείνα που φοβούνται -όσοι τα φοβούνται. </w:t>
      </w:r>
    </w:p>
    <w:p w14:paraId="2CD9BFCC" w14:textId="77777777" w:rsidR="004439E9" w:rsidRDefault="0071404A">
      <w:pPr>
        <w:spacing w:after="0" w:line="600" w:lineRule="auto"/>
        <w:ind w:firstLine="720"/>
        <w:jc w:val="both"/>
        <w:rPr>
          <w:rFonts w:eastAsia="Times New Roman"/>
          <w:szCs w:val="24"/>
        </w:rPr>
      </w:pPr>
      <w:r>
        <w:rPr>
          <w:rFonts w:eastAsia="Times New Roman"/>
          <w:szCs w:val="24"/>
        </w:rPr>
        <w:t>Παραδείγματα έχουμε πάρα πολλά. Δείτε με ποια αφροσύνη διαχειριστήκαμε την υπόθεση της πώλησης των αεροπλάνων της Ολυμπιακής. Δεν</w:t>
      </w:r>
      <w:r>
        <w:rPr>
          <w:rFonts w:eastAsia="Times New Roman"/>
          <w:szCs w:val="24"/>
        </w:rPr>
        <w:t xml:space="preserve"> λέω για την Ολυμπιακή, για τα αεροπλάνα τα οποία ήταν άχρηστα, τα οποία δεν είχαν καμμία ζήτηση. Η κατηγορία που επικρεμόταν πάντα ότι όποια πώληση θα ήταν ξεπούλημα, οδήγησε στην απόλυτη απαξίωση και αφού μας κόστισαν του κόσμου τα λεφτά για να τα διατηρ</w:t>
      </w:r>
      <w:r>
        <w:rPr>
          <w:rFonts w:eastAsia="Times New Roman"/>
          <w:szCs w:val="24"/>
        </w:rPr>
        <w:t xml:space="preserve">ούμε και να πληρώνουμε το ενοίκιο της παρουσίας τους ή της συντήρησής τους, τα δίνουμε βεβαίως, όπως λέμε «μπιρ παρά». Αυτό δεν είναι διασφάλιση δημοσίου συμφέροντος, ούτε είναι ορθολογισμός. </w:t>
      </w:r>
      <w:r>
        <w:rPr>
          <w:rFonts w:eastAsia="Times New Roman"/>
          <w:szCs w:val="24"/>
        </w:rPr>
        <w:t>Β</w:t>
      </w:r>
      <w:r>
        <w:rPr>
          <w:rFonts w:eastAsia="Times New Roman"/>
          <w:szCs w:val="24"/>
        </w:rPr>
        <w:t>εβαίως, έτσι οδηγούμαστε στο ξεπούλημα χάνοντας την αξιοποίηση.</w:t>
      </w:r>
      <w:r>
        <w:rPr>
          <w:rFonts w:eastAsia="Times New Roman"/>
          <w:szCs w:val="24"/>
        </w:rPr>
        <w:t xml:space="preserve"> </w:t>
      </w:r>
    </w:p>
    <w:p w14:paraId="2CD9BFCD" w14:textId="77777777" w:rsidR="004439E9" w:rsidRDefault="0071404A">
      <w:pPr>
        <w:spacing w:after="0" w:line="600" w:lineRule="auto"/>
        <w:ind w:firstLine="720"/>
        <w:jc w:val="both"/>
        <w:rPr>
          <w:rFonts w:eastAsia="Times New Roman"/>
          <w:szCs w:val="24"/>
        </w:rPr>
      </w:pPr>
      <w:r>
        <w:rPr>
          <w:rFonts w:eastAsia="Times New Roman"/>
          <w:szCs w:val="24"/>
        </w:rPr>
        <w:t xml:space="preserve">Με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είχαμε ακριβώς την ίδια πορεία. Έφτασε να απειλείται με «</w:t>
      </w:r>
      <w:r>
        <w:rPr>
          <w:rFonts w:eastAsia="Times New Roman"/>
          <w:szCs w:val="24"/>
          <w:lang w:val="en-US"/>
        </w:rPr>
        <w:t>morture</w:t>
      </w:r>
      <w:r>
        <w:rPr>
          <w:rFonts w:eastAsia="Times New Roman"/>
          <w:szCs w:val="24"/>
        </w:rPr>
        <w:t xml:space="preserve"> </w:t>
      </w:r>
      <w:r>
        <w:rPr>
          <w:rFonts w:eastAsia="Times New Roman"/>
          <w:szCs w:val="24"/>
          <w:lang w:val="en-US"/>
        </w:rPr>
        <w:t>beat</w:t>
      </w:r>
      <w:r>
        <w:rPr>
          <w:rFonts w:eastAsia="Times New Roman"/>
          <w:szCs w:val="24"/>
        </w:rPr>
        <w:t xml:space="preserve">», όπως η </w:t>
      </w:r>
      <w:r>
        <w:rPr>
          <w:rFonts w:eastAsia="Times New Roman"/>
          <w:szCs w:val="24"/>
          <w:lang w:val="en-US"/>
        </w:rPr>
        <w:t>Cyprus</w:t>
      </w:r>
      <w:r>
        <w:rPr>
          <w:rFonts w:eastAsia="Times New Roman"/>
          <w:szCs w:val="24"/>
        </w:rPr>
        <w:t xml:space="preserve"> </w:t>
      </w:r>
      <w:r>
        <w:rPr>
          <w:rFonts w:eastAsia="Times New Roman"/>
          <w:szCs w:val="24"/>
          <w:lang w:val="en-US"/>
        </w:rPr>
        <w:t>Airways</w:t>
      </w:r>
      <w:r>
        <w:rPr>
          <w:rFonts w:eastAsia="Times New Roman"/>
          <w:szCs w:val="24"/>
        </w:rPr>
        <w:t>, να κλείσει δηλαδή και να δοθεί έναντι τιμήματος ενός ευρώ για να ξαναγεννηθεί και να δημιουργηθεί, για να φτάσουμε να την πουλήσουμε τελευταί</w:t>
      </w:r>
      <w:r>
        <w:rPr>
          <w:rFonts w:eastAsia="Times New Roman"/>
          <w:szCs w:val="24"/>
        </w:rPr>
        <w:t>α στιγμή στο ελάχιστο αυτό τίμημα στη «</w:t>
      </w:r>
      <w:r>
        <w:rPr>
          <w:rFonts w:eastAsia="Times New Roman"/>
          <w:szCs w:val="24"/>
          <w:lang w:val="en-US"/>
        </w:rPr>
        <w:t>Ferrovie</w:t>
      </w:r>
      <w:r>
        <w:rPr>
          <w:rFonts w:eastAsia="Times New Roman"/>
          <w:szCs w:val="24"/>
        </w:rPr>
        <w:t xml:space="preserve"> </w:t>
      </w:r>
      <w:r>
        <w:rPr>
          <w:rFonts w:eastAsia="Times New Roman"/>
          <w:szCs w:val="24"/>
          <w:lang w:val="en-US"/>
        </w:rPr>
        <w:t>dello</w:t>
      </w:r>
      <w:r>
        <w:rPr>
          <w:rFonts w:eastAsia="Times New Roman"/>
          <w:szCs w:val="24"/>
        </w:rPr>
        <w:t xml:space="preserve"> </w:t>
      </w:r>
      <w:r>
        <w:rPr>
          <w:rFonts w:eastAsia="Times New Roman"/>
          <w:szCs w:val="24"/>
          <w:lang w:val="en-US"/>
        </w:rPr>
        <w:t>Stato</w:t>
      </w:r>
      <w:r>
        <w:rPr>
          <w:rFonts w:eastAsia="Times New Roman"/>
          <w:szCs w:val="24"/>
        </w:rPr>
        <w:t xml:space="preserve">». </w:t>
      </w:r>
    </w:p>
    <w:p w14:paraId="2CD9BFCE" w14:textId="77777777" w:rsidR="004439E9" w:rsidRDefault="0071404A">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CD9BFCF" w14:textId="77777777" w:rsidR="004439E9" w:rsidRDefault="0071404A">
      <w:pPr>
        <w:spacing w:after="0" w:line="600" w:lineRule="auto"/>
        <w:ind w:firstLine="720"/>
        <w:jc w:val="both"/>
        <w:rPr>
          <w:rFonts w:eastAsia="Times New Roman"/>
          <w:szCs w:val="24"/>
        </w:rPr>
      </w:pPr>
      <w:r>
        <w:rPr>
          <w:rFonts w:eastAsia="Times New Roman"/>
          <w:szCs w:val="24"/>
        </w:rPr>
        <w:t>Κύριε Πρόεδρε, δώστε μου ένα λεπτό, σας παρακαλώ.</w:t>
      </w:r>
    </w:p>
    <w:p w14:paraId="2CD9BFD0" w14:textId="77777777" w:rsidR="004439E9" w:rsidRDefault="0071404A">
      <w:pPr>
        <w:spacing w:after="0" w:line="600" w:lineRule="auto"/>
        <w:ind w:firstLine="720"/>
        <w:jc w:val="both"/>
        <w:rPr>
          <w:rFonts w:eastAsia="Times New Roman"/>
          <w:szCs w:val="24"/>
        </w:rPr>
      </w:pPr>
      <w:r>
        <w:rPr>
          <w:rFonts w:eastAsia="Times New Roman"/>
          <w:szCs w:val="24"/>
        </w:rPr>
        <w:t>Έτσι, όταν πρόπερσι εκτιμόταν ότι το τίμημα ήταν 300 εκατομ</w:t>
      </w:r>
      <w:r>
        <w:rPr>
          <w:rFonts w:eastAsia="Times New Roman"/>
          <w:szCs w:val="24"/>
        </w:rPr>
        <w:t>μύρια, τότε μιλούσατε για «ξεπούλημα των ασημικών». Φτάσαμε να δώσουμε 45 εκατομμύρια, όταν 50 εκατομμύρια είναι η ετήσια υποστήριξη - επιδότηση του κράτους για τη δημόσια υπηρεσία που θα παρέχει στις άγονες γραμμές,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2CD9BFD1" w14:textId="77777777" w:rsidR="004439E9" w:rsidRDefault="0071404A">
      <w:pPr>
        <w:spacing w:after="0" w:line="600" w:lineRule="auto"/>
        <w:ind w:firstLine="720"/>
        <w:jc w:val="both"/>
        <w:rPr>
          <w:rFonts w:eastAsia="Times New Roman"/>
          <w:szCs w:val="24"/>
        </w:rPr>
      </w:pPr>
      <w:r>
        <w:rPr>
          <w:rFonts w:eastAsia="Times New Roman"/>
          <w:szCs w:val="24"/>
        </w:rPr>
        <w:t>Θα συντομεύσω την τοποθέτησή μο</w:t>
      </w:r>
      <w:r>
        <w:rPr>
          <w:rFonts w:eastAsia="Times New Roman"/>
          <w:szCs w:val="24"/>
        </w:rPr>
        <w:t>υ, αλλά νομίζω ότι δεν έχουμε άλλα περιθώρια αμφιθυμιών, παλινωδιών, κροκοδείλιων δακρύων,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Η χώρα δεν θα μπει σε τροχιά ανάπτυξης, αν μεταξύ άλλων δεν αξιοποιήσει ορθολογικά και τη δημόσια περιουσία, τον δημόσιο πλούτο.</w:t>
      </w:r>
    </w:p>
    <w:p w14:paraId="2CD9BFD2" w14:textId="77777777" w:rsidR="004439E9" w:rsidRDefault="0071404A">
      <w:pPr>
        <w:spacing w:after="0" w:line="600" w:lineRule="auto"/>
        <w:ind w:firstLine="720"/>
        <w:jc w:val="both"/>
        <w:rPr>
          <w:rFonts w:eastAsia="Times New Roman"/>
          <w:szCs w:val="24"/>
        </w:rPr>
      </w:pPr>
      <w:r>
        <w:rPr>
          <w:rFonts w:eastAsia="Times New Roman"/>
          <w:szCs w:val="24"/>
        </w:rPr>
        <w:t>Νομίζω ότι και μόνο -ενδεικτι</w:t>
      </w:r>
      <w:r>
        <w:rPr>
          <w:rFonts w:eastAsia="Times New Roman"/>
          <w:szCs w:val="24"/>
        </w:rPr>
        <w:t>κά θα αναφερθώ σε αυτό και θα κλείσω- πως έχουμε φτάσει τώρα, στη μέση του χρόνου, να αποδέχεται πλέον η Κυβέρνηση ότι ο στόχος της εισόδου στα ταμεία του κράτους του ποσού των 2,5 δισεκατομμυρίων από αποκρατικοποιήσεις που είχαν προγραμματιστεί να ολοκληρ</w:t>
      </w:r>
      <w:r>
        <w:rPr>
          <w:rFonts w:eastAsia="Times New Roman"/>
          <w:szCs w:val="24"/>
        </w:rPr>
        <w:t>ωθούν μέχρι τέλος του έτους είναι ανέφικτος -και μάλιστα μιλάμε, αν πάνε όλα καλά, για 2 δισεκατομμύρια περίπου απόκτημα από τις αποκρατικοποιήσεις που θα ολοκληρωθούν- τίθεται ευθέως το ερώτημα: Το μισό δισεκατομμύριο –αν είναι μισό δισεκατομμύριο- το οπο</w:t>
      </w:r>
      <w:r>
        <w:rPr>
          <w:rFonts w:eastAsia="Times New Roman"/>
          <w:szCs w:val="24"/>
        </w:rPr>
        <w:t xml:space="preserve">ίο θα είναι έλλειμμα στον προϋπολογισμό, από πού θα εξευρεθεί; Πάλι θα ψάχνουμε να βρούμε τι θα φορολογήσουμε και από πού θα τα πάρουμε; </w:t>
      </w:r>
    </w:p>
    <w:p w14:paraId="2CD9BFD3" w14:textId="77777777" w:rsidR="004439E9" w:rsidRDefault="0071404A">
      <w:pPr>
        <w:spacing w:after="0" w:line="600" w:lineRule="auto"/>
        <w:ind w:firstLine="720"/>
        <w:jc w:val="both"/>
        <w:rPr>
          <w:rFonts w:eastAsia="Times New Roman"/>
          <w:szCs w:val="24"/>
        </w:rPr>
      </w:pPr>
      <w:r>
        <w:rPr>
          <w:rFonts w:eastAsia="Times New Roman"/>
          <w:szCs w:val="24"/>
        </w:rPr>
        <w:t>Γι’ αυτό είπα λίγο πριν ότι δεν έχουμε πια χρόνο ούτε για πειραματισμούς ούτε για συνέχεια ενός άλλου κόσμου που νομίζ</w:t>
      </w:r>
      <w:r>
        <w:rPr>
          <w:rFonts w:eastAsia="Times New Roman"/>
          <w:szCs w:val="24"/>
        </w:rPr>
        <w:t xml:space="preserve">αμε ότι ισχύει, αλλά δεν ισχύει. Οι ιδεοληψίες, οι λογικές που είχαμε στο παρελθόν, καιρός είναι να μας αφήσουν. </w:t>
      </w:r>
    </w:p>
    <w:p w14:paraId="2CD9BFD4" w14:textId="77777777" w:rsidR="004439E9" w:rsidRDefault="0071404A">
      <w:pPr>
        <w:spacing w:after="0" w:line="600" w:lineRule="auto"/>
        <w:ind w:firstLine="720"/>
        <w:jc w:val="both"/>
        <w:rPr>
          <w:rFonts w:eastAsia="Times New Roman"/>
          <w:szCs w:val="24"/>
        </w:rPr>
      </w:pPr>
      <w:r>
        <w:rPr>
          <w:rFonts w:eastAsia="Times New Roman"/>
          <w:szCs w:val="24"/>
        </w:rPr>
        <w:t>Ας αντιληφθούμε ότι η πραγματικότητα δεν περιμένει και ας αντιληφθούμε ότι η δημιουργία θέσεων απασχόλησης, που είναι το μείζον ζητούμενο αυτή</w:t>
      </w:r>
      <w:r>
        <w:rPr>
          <w:rFonts w:eastAsia="Times New Roman"/>
          <w:szCs w:val="24"/>
        </w:rPr>
        <w:t xml:space="preserve"> τη στιγμή, δεν μπορεί να έρθει αν δεν διασφαλίσουμε όρους φιλικούς στην υγιή επιχειρηματικότητα που είναι πολύ μακριά από τα πρότυπα της κρατικοδίαιτης επιχειρηματικότητας, στην οποία είχαμε μάθει μέχρι χθες.</w:t>
      </w:r>
    </w:p>
    <w:p w14:paraId="2CD9BFD5" w14:textId="77777777" w:rsidR="004439E9" w:rsidRDefault="0071404A">
      <w:pPr>
        <w:spacing w:after="0" w:line="600" w:lineRule="auto"/>
        <w:ind w:firstLine="720"/>
        <w:jc w:val="both"/>
        <w:rPr>
          <w:rFonts w:eastAsia="Times New Roman"/>
          <w:szCs w:val="24"/>
        </w:rPr>
      </w:pPr>
      <w:r>
        <w:rPr>
          <w:rFonts w:eastAsia="Times New Roman"/>
          <w:szCs w:val="24"/>
        </w:rPr>
        <w:t>Σας ευχαριστώ.</w:t>
      </w:r>
    </w:p>
    <w:p w14:paraId="2CD9BFD6" w14:textId="77777777" w:rsidR="004439E9" w:rsidRDefault="0071404A">
      <w:pPr>
        <w:spacing w:after="0" w:line="600" w:lineRule="auto"/>
        <w:ind w:firstLine="720"/>
        <w:jc w:val="center"/>
        <w:rPr>
          <w:rFonts w:eastAsia="Times New Roman"/>
          <w:szCs w:val="24"/>
        </w:rPr>
      </w:pPr>
      <w:r>
        <w:rPr>
          <w:rFonts w:eastAsia="Times New Roman"/>
          <w:szCs w:val="24"/>
        </w:rPr>
        <w:t>(Χειροκροτήματα από την πτέρυγα</w:t>
      </w:r>
      <w:r>
        <w:rPr>
          <w:rFonts w:eastAsia="Times New Roman"/>
          <w:szCs w:val="24"/>
        </w:rPr>
        <w:t xml:space="preserve"> του Ποταμιού)</w:t>
      </w:r>
    </w:p>
    <w:p w14:paraId="2CD9BFD7"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Μαυρωτάς από το Ποτάμι έχει τον λόγο. </w:t>
      </w:r>
    </w:p>
    <w:p w14:paraId="2CD9BFD8" w14:textId="77777777" w:rsidR="004439E9" w:rsidRDefault="0071404A">
      <w:pPr>
        <w:spacing w:after="0"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Ευχαριστώ, κύριε Πρόεδρε.</w:t>
      </w:r>
    </w:p>
    <w:p w14:paraId="2CD9BFD9" w14:textId="77777777" w:rsidR="004439E9" w:rsidRDefault="0071404A">
      <w:pPr>
        <w:spacing w:after="0" w:line="600" w:lineRule="auto"/>
        <w:ind w:firstLine="720"/>
        <w:jc w:val="both"/>
        <w:rPr>
          <w:rFonts w:eastAsia="Times New Roman"/>
          <w:szCs w:val="24"/>
        </w:rPr>
      </w:pPr>
      <w:r>
        <w:rPr>
          <w:rFonts w:eastAsia="Times New Roman"/>
          <w:szCs w:val="24"/>
        </w:rPr>
        <w:t xml:space="preserve">Με το παρόν νομοσχέδιο γίνεται η εναρμόνιση της ελληνικής νομοθεσίας με την ευρωπαϊκή </w:t>
      </w:r>
      <w:r>
        <w:rPr>
          <w:rFonts w:eastAsia="Times New Roman"/>
          <w:szCs w:val="24"/>
        </w:rPr>
        <w:t>ο</w:t>
      </w:r>
      <w:r>
        <w:rPr>
          <w:rFonts w:eastAsia="Times New Roman"/>
          <w:szCs w:val="24"/>
        </w:rPr>
        <w:t xml:space="preserve">δηγία για τη δημιουργία ενιαίου </w:t>
      </w:r>
      <w:r>
        <w:rPr>
          <w:rFonts w:eastAsia="Times New Roman"/>
          <w:szCs w:val="24"/>
        </w:rPr>
        <w:t>ευρωπαϊκού σιδηροδρομικού χώρου. Είναι μ</w:t>
      </w:r>
      <w:r>
        <w:rPr>
          <w:rFonts w:eastAsia="Times New Roman"/>
          <w:szCs w:val="24"/>
        </w:rPr>
        <w:t>ί</w:t>
      </w:r>
      <w:r>
        <w:rPr>
          <w:rFonts w:eastAsia="Times New Roman"/>
          <w:szCs w:val="24"/>
        </w:rPr>
        <w:t>α οδηγία που καθορίζει τους κοινούς κανόνες για τα κράτη-μέλη σχετικά με τη διαχείριση και χρήση των σιδηροδρομικών υποδομών, που στην Ευρώπη είναι πολύ ανεπτυγμένες, αλλά στην Ελλάδα βρίσκονται ακόμη στον προηγούμε</w:t>
      </w:r>
      <w:r>
        <w:rPr>
          <w:rFonts w:eastAsia="Times New Roman"/>
          <w:szCs w:val="24"/>
        </w:rPr>
        <w:t xml:space="preserve">νο αιώνα. Είναι άλλη μία χαμένη ευκαιρία για τη χώρα μας, με ευθύνη των μεταπολεμικών κυβερνήσεων που είδαν το τραίνο ως το «αποπαίδι» των μεταφορών. </w:t>
      </w:r>
    </w:p>
    <w:p w14:paraId="2CD9BFDA" w14:textId="77777777" w:rsidR="004439E9" w:rsidRDefault="0071404A">
      <w:pPr>
        <w:spacing w:after="0" w:line="600" w:lineRule="auto"/>
        <w:ind w:firstLine="720"/>
        <w:jc w:val="both"/>
        <w:rPr>
          <w:rFonts w:eastAsia="Times New Roman"/>
          <w:szCs w:val="24"/>
        </w:rPr>
      </w:pPr>
      <w:r>
        <w:rPr>
          <w:rFonts w:eastAsia="Times New Roman"/>
          <w:szCs w:val="24"/>
        </w:rPr>
        <w:t>Ποτέ, όμως, δεν είναι αργά. Σε μία χώρα που αποτελεί τη νοτιοανατολική πύλη της Ευρώπης, αποτελεί προνομι</w:t>
      </w:r>
      <w:r>
        <w:rPr>
          <w:rFonts w:eastAsia="Times New Roman"/>
          <w:szCs w:val="24"/>
        </w:rPr>
        <w:t xml:space="preserve">ακό πεδίο η ανάπτυξη των συνδυασμένων μεταφορών. Θαλάσσιες και χερσαίες μεταφορές, λιμενικές υποδομές, σε συνδυασμό με εμπορευματικά κέντρα, μπορούν να φέρουν πιο κοντά τις αναπτυσσόμενες αγορές της Ασίας με την Ευρώπη, απογειώνοντας την ελκυστικότητα της </w:t>
      </w:r>
      <w:r>
        <w:rPr>
          <w:rFonts w:eastAsia="Times New Roman"/>
          <w:szCs w:val="24"/>
        </w:rPr>
        <w:t xml:space="preserve">χώρας μας σε οικονομικό και γεωπολιτικό επίπεδο. </w:t>
      </w:r>
    </w:p>
    <w:p w14:paraId="2CD9BFDB" w14:textId="77777777" w:rsidR="004439E9" w:rsidRDefault="0071404A">
      <w:pPr>
        <w:spacing w:after="0" w:line="600" w:lineRule="auto"/>
        <w:ind w:firstLine="720"/>
        <w:jc w:val="both"/>
        <w:rPr>
          <w:rFonts w:eastAsia="Times New Roman"/>
          <w:szCs w:val="24"/>
        </w:rPr>
      </w:pPr>
      <w:r>
        <w:rPr>
          <w:rFonts w:eastAsia="Times New Roman"/>
          <w:szCs w:val="24"/>
        </w:rPr>
        <w:t xml:space="preserve">Οι διάφορες οικονομικές μελέτες, </w:t>
      </w:r>
      <w:r>
        <w:rPr>
          <w:rFonts w:eastAsia="Times New Roman"/>
          <w:szCs w:val="24"/>
          <w:lang w:val="en-US"/>
        </w:rPr>
        <w:t>McKinsey</w:t>
      </w:r>
      <w:r>
        <w:rPr>
          <w:rFonts w:eastAsia="Times New Roman"/>
          <w:szCs w:val="24"/>
        </w:rPr>
        <w:t xml:space="preserve">, </w:t>
      </w:r>
      <w:r>
        <w:rPr>
          <w:rFonts w:eastAsia="Times New Roman"/>
          <w:szCs w:val="24"/>
          <w:lang w:val="en-US"/>
        </w:rPr>
        <w:t>IOBE</w:t>
      </w:r>
      <w:r>
        <w:rPr>
          <w:rFonts w:eastAsia="Times New Roman"/>
          <w:szCs w:val="24"/>
        </w:rPr>
        <w:t>, θεωρούν τις συνδυασμένες μεταφορές και τα διαμετακομιστικά κέντρα ως βασικά συγκριτικά πλεονεκτήματα της χώρας μας. Η Ελλάδα είναι ευλογημένη να περιτριγυρίζ</w:t>
      </w:r>
      <w:r>
        <w:rPr>
          <w:rFonts w:eastAsia="Times New Roman"/>
          <w:szCs w:val="24"/>
        </w:rPr>
        <w:t xml:space="preserve">εται από θάλασσα κι αν δεν αξιοποιήσουμε αυτό το συγκριτικό μας πλεονέκτημα με τις κατάλληλες υποδομές, τότε είμαστε άξιοι της μοίρας μας. </w:t>
      </w:r>
    </w:p>
    <w:p w14:paraId="2CD9BFDC" w14:textId="77777777" w:rsidR="004439E9" w:rsidRDefault="0071404A">
      <w:pPr>
        <w:spacing w:after="0" w:line="600" w:lineRule="auto"/>
        <w:ind w:firstLine="720"/>
        <w:jc w:val="both"/>
        <w:rPr>
          <w:rFonts w:eastAsia="Times New Roman"/>
          <w:szCs w:val="24"/>
        </w:rPr>
      </w:pPr>
      <w:r>
        <w:rPr>
          <w:rFonts w:eastAsia="Times New Roman"/>
          <w:szCs w:val="24"/>
        </w:rPr>
        <w:t>Ο σιδηρόδρομος, όσο κι αν ακούγεται αυτό οξύμωρο, μπορεί να πολλαπλασιάσει αυτά τα οφέλη, είτε αυτό αφορά εμπορεύματ</w:t>
      </w:r>
      <w:r>
        <w:rPr>
          <w:rFonts w:eastAsia="Times New Roman"/>
          <w:szCs w:val="24"/>
        </w:rPr>
        <w:t>α είτε επιβάτες. Τα λιμάνια, όταν συνδυάζονται με μέσα σταθερής τροχιάς, εκτοξεύουν τις προοπτικές ανάπτυξης πολλών περιοχών. Πάρτε για παράδειγμα το Λαύριο με το λιμάνι του ή τη Ραφήνα. Μερικές δεκάδες χιλιόμετρα προαστιακού προς το Λαύριο ή την Ραφήνα μ</w:t>
      </w:r>
      <w:r>
        <w:rPr>
          <w:rFonts w:eastAsia="Times New Roman"/>
          <w:szCs w:val="24"/>
        </w:rPr>
        <w:t>ί</w:t>
      </w:r>
      <w:r>
        <w:rPr>
          <w:rFonts w:eastAsia="Times New Roman"/>
          <w:szCs w:val="24"/>
        </w:rPr>
        <w:t xml:space="preserve">α ολόκληρη περιοχή μπορούν να την κάνουν να ανθίσει, εκτοξεύοντας δυνατότητες ανάπτυξης των Μεσογείων, αλλά και των θαλάσσιων μεταφορών. </w:t>
      </w:r>
    </w:p>
    <w:p w14:paraId="2CD9BFDD" w14:textId="77777777" w:rsidR="004439E9" w:rsidRDefault="0071404A">
      <w:pPr>
        <w:spacing w:after="0" w:line="600" w:lineRule="auto"/>
        <w:ind w:firstLine="720"/>
        <w:jc w:val="both"/>
        <w:rPr>
          <w:rFonts w:eastAsia="Times New Roman"/>
          <w:szCs w:val="24"/>
        </w:rPr>
      </w:pPr>
      <w:r>
        <w:rPr>
          <w:rFonts w:eastAsia="Times New Roman"/>
          <w:szCs w:val="24"/>
        </w:rPr>
        <w:t>Όσο κι αν φαίνεται οξύμωρο, λίγα χιλιόμετρα σιδηροδρόμου μπορούν να ωφελήσουν και δεκάδες νησιά, με την πρόσβαση σε αυ</w:t>
      </w:r>
      <w:r>
        <w:rPr>
          <w:rFonts w:eastAsia="Times New Roman"/>
          <w:szCs w:val="24"/>
        </w:rPr>
        <w:t xml:space="preserve">τά να γίνεται πιο εύκολη, πιο γρήγορη, πιο φθηνή. Σκεφτείτε το. </w:t>
      </w:r>
    </w:p>
    <w:p w14:paraId="2CD9BFDE" w14:textId="77777777" w:rsidR="004439E9" w:rsidRDefault="0071404A">
      <w:pPr>
        <w:spacing w:after="0" w:line="600" w:lineRule="auto"/>
        <w:ind w:firstLine="720"/>
        <w:jc w:val="both"/>
        <w:rPr>
          <w:rFonts w:eastAsia="Times New Roman"/>
          <w:szCs w:val="24"/>
        </w:rPr>
      </w:pPr>
      <w:r>
        <w:rPr>
          <w:rFonts w:eastAsia="Times New Roman"/>
          <w:szCs w:val="24"/>
        </w:rPr>
        <w:t>Κλείνοντας αυτή τη σύντομη εισαγωγή, να πω ότι σχετικά με τις σιδηροδρομικές υποδομές, επειδή ακριβώς έχουμε μεγάλη υστέρηση ως χώρα, έχουμε και μεγάλη ευκαιρία, μεγάλη δυναμική ανάπτυξης. Λό</w:t>
      </w:r>
      <w:r>
        <w:rPr>
          <w:rFonts w:eastAsia="Times New Roman"/>
          <w:szCs w:val="24"/>
        </w:rPr>
        <w:t xml:space="preserve">γω της γεωγραφικής θέσης της χώρας μας και λόγω της σύγχρονης τάσης που υπάρχει για συνδυασμένες μεταφορές και για εφοδιαστική αλυσίδα, το τραίνο μπορεί τελικά να είναι ένα από τα δυνατά μας χαρτιά για την ανάπτυξη και την προσπάθεια εξόδου από την κρίση. </w:t>
      </w:r>
    </w:p>
    <w:p w14:paraId="2CD9BFDF" w14:textId="77777777" w:rsidR="004439E9" w:rsidRDefault="0071404A">
      <w:pPr>
        <w:spacing w:after="0" w:line="600" w:lineRule="auto"/>
        <w:ind w:firstLine="720"/>
        <w:jc w:val="both"/>
        <w:rPr>
          <w:rFonts w:eastAsia="Times New Roman"/>
          <w:szCs w:val="24"/>
        </w:rPr>
      </w:pPr>
      <w:r>
        <w:rPr>
          <w:rFonts w:eastAsia="Times New Roman"/>
          <w:szCs w:val="24"/>
        </w:rPr>
        <w:t xml:space="preserve">Ένα, λοιπόν, διαφοροποιημένο χαρτοφυλάκιο στις χερσαίες μεταφορές, όπου οι οδικές και οι σιδηροδρομικές μεταφορές θα ανταγωνίζονται, έχοντας η κάθε μία τα δικά της πλεονεκτήματα, μόνο οφέλη μπορεί να έχει για την ελληνική οικονομία.  </w:t>
      </w:r>
    </w:p>
    <w:p w14:paraId="2CD9BFE0" w14:textId="77777777" w:rsidR="004439E9" w:rsidRDefault="0071404A">
      <w:pPr>
        <w:spacing w:after="0" w:line="600" w:lineRule="auto"/>
        <w:ind w:firstLine="720"/>
        <w:jc w:val="both"/>
        <w:rPr>
          <w:rFonts w:eastAsia="Times New Roman"/>
          <w:b/>
          <w:szCs w:val="24"/>
        </w:rPr>
      </w:pPr>
      <w:r>
        <w:rPr>
          <w:rFonts w:eastAsia="Times New Roman"/>
          <w:szCs w:val="24"/>
        </w:rPr>
        <w:t>Στο παρόν νομοσχέδιο</w:t>
      </w:r>
      <w:r>
        <w:rPr>
          <w:rFonts w:eastAsia="Times New Roman"/>
          <w:szCs w:val="24"/>
        </w:rPr>
        <w:t xml:space="preserve"> η εισηγήτρια μας αναφέρθηκε λεπτομερώς στα της Οδηγίας. Επιτρέψτε μου να αναφερθώ κι εγώ σε δυο-τρία σημεία. Όπως αναφέρθηκε στην έκθεση του Γενικού Λογιστηρίου του Κράτους, θα υπάρχει απώλεια εσόδων στο άρθρο 9, από τη διαγραφή χρεών της ΟΣΕ και ΤΡΑΙΝΟΣΕ</w:t>
      </w:r>
      <w:r>
        <w:rPr>
          <w:rFonts w:eastAsia="Times New Roman"/>
          <w:szCs w:val="24"/>
        </w:rPr>
        <w:t xml:space="preserve">. Δεν λέει, όμως, πόσα. Γιατί; Γιατί δεν εστάλησαν στοιχεία από το επισπεύδον Υπουργείο. Μα, είναι δυνατόν; Είπαμε, «οι ωραίοι έχουν χρέη», αλλά να μην ξέρουμε και πόσα είναι αυτά; </w:t>
      </w:r>
    </w:p>
    <w:p w14:paraId="2CD9BFE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Αυτό ας το κρατήσουμε εδώ μέσα μεταξύ μας, γιατί αν βγει παραέξω θα μας πά</w:t>
      </w:r>
      <w:r>
        <w:rPr>
          <w:rFonts w:eastAsia="Times New Roman" w:cs="Times New Roman"/>
          <w:szCs w:val="24"/>
        </w:rPr>
        <w:t>ρουν με τα γέλια. Θα κόψουμε κάθε γέφυρα με τη σοβαρότητα και την αξιοπιστία, όση μας έχει απομείνει τουλάχιστον. Δεν ξέρουμε πόσα είναι τα χρέη, αλλά ξέρουμε πώς δημιουργήθηκαν.</w:t>
      </w:r>
    </w:p>
    <w:p w14:paraId="2CD9BFE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Να θυμηθούμε για παράδειγμα το 2004 στον Όμιλο ΟΣΕ και στην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υπήρχα</w:t>
      </w:r>
      <w:r>
        <w:rPr>
          <w:rFonts w:eastAsia="Times New Roman" w:cs="Times New Roman"/>
          <w:szCs w:val="24"/>
        </w:rPr>
        <w:t xml:space="preserve">ν 8.412 εργαζόμενοι, με κόστος μισθοδοσίας 248 εκατομμύρια ευρώ. Το 2009 με 6.345 εργαζόμενους, δηλαδή 2.100 λιγότερους, το κόστος μισθοδοσίας ήταν 300 περίπου εκατομμύρια ευρώ. Συνολικά, η μαύρη τρύπα ισολογισμού ΟΣΕ και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ξεπερνά τα 700 εκατομμύ</w:t>
      </w:r>
      <w:r>
        <w:rPr>
          <w:rFonts w:eastAsia="Times New Roman" w:cs="Times New Roman"/>
          <w:szCs w:val="24"/>
        </w:rPr>
        <w:t>ρια ευρώ –χρήματα Ελλήνων φορολογουμένων βέβαια.</w:t>
      </w:r>
    </w:p>
    <w:p w14:paraId="2CD9BFE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άδικο, κυρίες και κύριοι συνάδελφοι, που είμαστε υπέρ των αποκρατικοποιήσεων; Που λέμε όχι στο να πληρώνει ο Έλληνας φορολογούμενος τα ρουσφέτια των κυβερνήσεων; </w:t>
      </w:r>
      <w:r>
        <w:rPr>
          <w:rFonts w:eastAsia="Times New Roman" w:cs="Times New Roman"/>
          <w:szCs w:val="24"/>
        </w:rPr>
        <w:t>Ο</w:t>
      </w:r>
      <w:r>
        <w:rPr>
          <w:rFonts w:eastAsia="Times New Roman" w:cs="Times New Roman"/>
          <w:szCs w:val="24"/>
        </w:rPr>
        <w:t xml:space="preserve"> ένοχος εδώ δεν είναι ο ΣΥΡΙΖΑ</w:t>
      </w:r>
      <w:r>
        <w:rPr>
          <w:rFonts w:eastAsia="Times New Roman" w:cs="Times New Roman"/>
          <w:szCs w:val="24"/>
        </w:rPr>
        <w:t>, είναι οι προηγούμενοι. Απλώς ο ΣΥΡΙΖΑ είναι ένας πολύ καλός μαθητής των κακών πρακτικών του παρελθόντος. Φαίνεται ότι του κάνουν φροντιστήριο οι καλύτεροι του είδους. Στο χέρι του, όμως, είναι να αποδείξει το αντίθετο.</w:t>
      </w:r>
    </w:p>
    <w:p w14:paraId="2CD9BFE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Χωρίς αμφιβολία, η ιδιωτικοποίηση τ</w:t>
      </w:r>
      <w:r>
        <w:rPr>
          <w:rFonts w:eastAsia="Times New Roman" w:cs="Times New Roman"/>
          <w:szCs w:val="24"/>
        </w:rPr>
        <w:t xml:space="preserve">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ήταν ο μόνος τρόπος διάσωσης και βιώσιμης ανάπτυξης της εταιρ</w:t>
      </w:r>
      <w:r>
        <w:rPr>
          <w:rFonts w:eastAsia="Times New Roman" w:cs="Times New Roman"/>
          <w:szCs w:val="24"/>
        </w:rPr>
        <w:t>ε</w:t>
      </w:r>
      <w:r>
        <w:rPr>
          <w:rFonts w:eastAsia="Times New Roman" w:cs="Times New Roman"/>
          <w:szCs w:val="24"/>
        </w:rPr>
        <w:t xml:space="preserve">ίας. Όμως, τόσο με ευθύνη των κυβερνήσεων, αλλά και της εκάστοτε </w:t>
      </w:r>
      <w:r>
        <w:rPr>
          <w:rFonts w:eastAsia="Times New Roman" w:cs="Times New Roman"/>
          <w:szCs w:val="24"/>
        </w:rPr>
        <w:t>Α</w:t>
      </w:r>
      <w:r>
        <w:rPr>
          <w:rFonts w:eastAsia="Times New Roman" w:cs="Times New Roman"/>
          <w:szCs w:val="24"/>
        </w:rPr>
        <w:t>ντιπολίτευσης, οι αποφάσεις για ιδιωτικοποίηση παραπέμπονται συνεχώς στις καλένδες. Έχουν δαιμονοποιηθεί. Να σκάσε</w:t>
      </w:r>
      <w:r>
        <w:rPr>
          <w:rFonts w:eastAsia="Times New Roman" w:cs="Times New Roman"/>
          <w:szCs w:val="24"/>
        </w:rPr>
        <w:t>ι η βόμβα στον επόμενο. Έτσι, όταν έχουμε φτάσει στο μη παρέκει, ουσιαστικά από θέση αδυναμίας εκποιούμε αντί να αξιοποιούμε. Γιατί –κάτι που δεν έχω καταλάβει και σε αυτή την Κυβέρνηση- οι κωλυσιεργίες έχουν κόστος και δείτε πόσο κόστισε η καθυστέρηση του</w:t>
      </w:r>
      <w:r>
        <w:rPr>
          <w:rFonts w:eastAsia="Times New Roman" w:cs="Times New Roman"/>
          <w:szCs w:val="24"/>
        </w:rPr>
        <w:t xml:space="preserve"> ανοίγματος της γραμμής στην Ειδομένη. </w:t>
      </w:r>
    </w:p>
    <w:p w14:paraId="2CD9BFE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Μπορεί κάποιοι να πουλάνε αντίσταση και αριστεροσύνη στο λαό που τους ψήφισε, αλλά ο ίδιος ο λαός χρυσοπληρώνει αυτές τις καθυστερήσεις με εκατοντάδες εκατομμύρια. </w:t>
      </w:r>
      <w:r>
        <w:rPr>
          <w:rFonts w:eastAsia="Times New Roman" w:cs="Times New Roman"/>
          <w:szCs w:val="24"/>
          <w:lang w:val="en-US"/>
        </w:rPr>
        <w:t>K</w:t>
      </w:r>
      <w:r>
        <w:rPr>
          <w:rFonts w:eastAsia="Times New Roman" w:cs="Times New Roman"/>
          <w:szCs w:val="24"/>
        </w:rPr>
        <w:t>ι έτσι, ενώ πριν δυόμισι χρόνια τα 300 εκατομμύρια,</w:t>
      </w:r>
      <w:r>
        <w:rPr>
          <w:rFonts w:eastAsia="Times New Roman" w:cs="Times New Roman"/>
          <w:szCs w:val="24"/>
        </w:rPr>
        <w:t xml:space="preserve"> που ήταν να πουληθεί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ήταν προκλητικά χαμηλό τίμημα κατά τον κ. Σταθάκη -και μ</w:t>
      </w:r>
      <w:r>
        <w:rPr>
          <w:rFonts w:eastAsia="Times New Roman" w:cs="Times New Roman"/>
          <w:szCs w:val="24"/>
        </w:rPr>
        <w:t>ί</w:t>
      </w:r>
      <w:r>
        <w:rPr>
          <w:rFonts w:eastAsia="Times New Roman" w:cs="Times New Roman"/>
          <w:szCs w:val="24"/>
        </w:rPr>
        <w:t xml:space="preserve">α απορία είναι γιατί δεν προχώρησε η προηγούμενη Κυβέρνηση στην ιδιωτικοποίηση- σήμερα αυτά τα 300 εκατομμύρια έχουν γίνει 45 εκατομμύρια, όσο το αριστερό πόδι του Κριστιάν Ρονάλντο, που δεν είναι και το καλό του. </w:t>
      </w:r>
    </w:p>
    <w:p w14:paraId="2CD9BFE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Οι ΣΥΡΙΖΑ-ΑΝΕΛ πάντως παρουσιάζονται πιο </w:t>
      </w:r>
      <w:r>
        <w:rPr>
          <w:rFonts w:eastAsia="Times New Roman" w:cs="Times New Roman"/>
          <w:szCs w:val="24"/>
        </w:rPr>
        <w:t xml:space="preserve">γενναίοι στις ιδιωτικοποιήσεις από ό,τι η Νέα Δημοκρατία και ΠΑΣΟΚ, αφού δεν κάμπτονται τόσο εύκολα από τις αντιδράσεις της Αντιπολίτευσης, προχωρούν. </w:t>
      </w:r>
    </w:p>
    <w:p w14:paraId="2CD9BFE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Κλείνοντας, επιτρέψτε μου να καταδείξω από εδώ και την απαράδεκτη για το κοινοβουλευτικό μας έργο κατάστ</w:t>
      </w:r>
      <w:r>
        <w:rPr>
          <w:rFonts w:eastAsia="Times New Roman" w:cs="Times New Roman"/>
          <w:szCs w:val="24"/>
        </w:rPr>
        <w:t>αση που επικρατεί αυτές τις μέρες στη Βουλή, με ευθύνη της Κυβέρνησης και του Προεδρείου. Έχουμε έξι-επτά νομοσχέδια μέσα σε μ</w:t>
      </w:r>
      <w:r>
        <w:rPr>
          <w:rFonts w:eastAsia="Times New Roman" w:cs="Times New Roman"/>
          <w:szCs w:val="24"/>
        </w:rPr>
        <w:t>ί</w:t>
      </w:r>
      <w:r>
        <w:rPr>
          <w:rFonts w:eastAsia="Times New Roman" w:cs="Times New Roman"/>
          <w:szCs w:val="24"/>
        </w:rPr>
        <w:t>α εβδομάδα και το παρόν, που είναι μάλιστα κατεπείγον. Και καλά, αν έχεις πάνω από πενήντα Βουλευτές, μπορείς να τα βγάλεις. Όμως</w:t>
      </w:r>
      <w:r>
        <w:rPr>
          <w:rFonts w:eastAsia="Times New Roman" w:cs="Times New Roman"/>
          <w:szCs w:val="24"/>
        </w:rPr>
        <w:t>, τα μικρότερα κόμματα που έχουν δέκα με δεκαπέντε Βουλευτές, πώς θα ανταπεξέλθουν; Να κλωνοποιηθούν οι Βουλευτές δεν γίνεται. Χθες, παραδείγματος χάρ</w:t>
      </w:r>
      <w:r>
        <w:rPr>
          <w:rFonts w:eastAsia="Times New Roman" w:cs="Times New Roman"/>
          <w:szCs w:val="24"/>
        </w:rPr>
        <w:t>ιν</w:t>
      </w:r>
      <w:r>
        <w:rPr>
          <w:rFonts w:eastAsia="Times New Roman" w:cs="Times New Roman"/>
          <w:szCs w:val="24"/>
        </w:rPr>
        <w:t xml:space="preserve">, ήμουν ταυτόχρονα σε τρεις </w:t>
      </w:r>
      <w:r>
        <w:rPr>
          <w:rFonts w:eastAsia="Times New Roman" w:cs="Times New Roman"/>
          <w:szCs w:val="24"/>
        </w:rPr>
        <w:t>ε</w:t>
      </w:r>
      <w:r>
        <w:rPr>
          <w:rFonts w:eastAsia="Times New Roman" w:cs="Times New Roman"/>
          <w:szCs w:val="24"/>
        </w:rPr>
        <w:t>πιτροπές. Το ίδιο και άλλοι συνάδελφοι. Εκτός και αν θεωρείτε διακοσμητικές</w:t>
      </w:r>
      <w:r>
        <w:rPr>
          <w:rFonts w:eastAsia="Times New Roman" w:cs="Times New Roman"/>
          <w:szCs w:val="24"/>
        </w:rPr>
        <w:t xml:space="preserve"> τις διαδικασίες ή αν θεωρείτε διακοσμητικά τα μικρότερα κόμματα και σας ενδιαφέρει μόνο η κόντρα των δυο μεγάλων.</w:t>
      </w:r>
    </w:p>
    <w:p w14:paraId="2CD9BFE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Έχουμε, λοιπόν, αυτή την περίοδο αλλεπάλληλες και αλληλοκαλυπτόμενες επιτροπές για τα νομοσχέδια που θα έρθουν, αλλά και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επιτροπές, όπ</w:t>
      </w:r>
      <w:r>
        <w:rPr>
          <w:rFonts w:eastAsia="Times New Roman" w:cs="Times New Roman"/>
          <w:szCs w:val="24"/>
        </w:rPr>
        <w:t xml:space="preserve">ως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τα δάνεια των κομμάτων και των μέσων, μια πολύ ενδιαφέρουσα και διαφωτιστική εξεταστική επιτροπή που κατά γενική ομολογία μας κάνει σοφότερους, όπως παραδέχονται και όλοι οι Βουλευτές που συμμετέχουν είτε της Συμπολίτευσής είτε</w:t>
      </w:r>
      <w:r>
        <w:rPr>
          <w:rFonts w:eastAsia="Times New Roman" w:cs="Times New Roman"/>
          <w:szCs w:val="24"/>
        </w:rPr>
        <w:t xml:space="preserve"> της Αντιπολίτευσης.</w:t>
      </w:r>
    </w:p>
    <w:p w14:paraId="2CD9BFE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2CD9BFE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Δέκα δευτερόλεπτα ακόμα, κύριε Πρόεδρε.</w:t>
      </w:r>
    </w:p>
    <w:p w14:paraId="2CD9BFE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Ελπίζω να μην αλλάξουν γνώμη για τη χρησιμότητα των εξεταστικών επιτροπών οι συνάδελφοι από τη Συμπολίτευση στη συζήτησ</w:t>
      </w:r>
      <w:r>
        <w:rPr>
          <w:rFonts w:eastAsia="Times New Roman" w:cs="Times New Roman"/>
          <w:szCs w:val="24"/>
        </w:rPr>
        <w:t xml:space="preserve">η που θα γίνει την Τρίτη για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που αφορά την επίμαχη βαρουφάκεια περίοδο. Η αλήθεια πρέπει να λάμπει και να φωτίζει όλες τις μεριές των γεγονότων που σημάδεψαν την έως τώρα πορεία της χώρας μας και μας έχουν οδηγήσει έως εδώ. Πρέπει, </w:t>
      </w:r>
      <w:r>
        <w:rPr>
          <w:rFonts w:eastAsia="Times New Roman" w:cs="Times New Roman"/>
          <w:szCs w:val="24"/>
        </w:rPr>
        <w:t>λοιπόν, να φωτίζει όλες τις μεριές και από αριστερά και από δεξιά.</w:t>
      </w:r>
    </w:p>
    <w:p w14:paraId="2CD9BFE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D9BFED" w14:textId="77777777" w:rsidR="004439E9" w:rsidRDefault="007140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2CD9BFEE"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Κώστας Ζουράρις έχει το</w:t>
      </w:r>
      <w:r>
        <w:rPr>
          <w:rFonts w:eastAsia="Times New Roman" w:cs="Times New Roman"/>
          <w:szCs w:val="24"/>
        </w:rPr>
        <w:t>ν</w:t>
      </w:r>
      <w:r>
        <w:rPr>
          <w:rFonts w:eastAsia="Times New Roman" w:cs="Times New Roman"/>
          <w:szCs w:val="24"/>
        </w:rPr>
        <w:t xml:space="preserve"> λόγο.</w:t>
      </w:r>
    </w:p>
    <w:p w14:paraId="2CD9BFEF"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Κύριε Πρόεδρε, έχω ζητήσει το</w:t>
      </w:r>
      <w:r>
        <w:rPr>
          <w:rFonts w:eastAsia="Times New Roman" w:cs="Times New Roman"/>
          <w:szCs w:val="24"/>
        </w:rPr>
        <w:t>ν</w:t>
      </w:r>
      <w:r>
        <w:rPr>
          <w:rFonts w:eastAsia="Times New Roman" w:cs="Times New Roman"/>
          <w:szCs w:val="24"/>
        </w:rPr>
        <w:t xml:space="preserve"> λόγο εδώ</w:t>
      </w:r>
      <w:r>
        <w:rPr>
          <w:rFonts w:eastAsia="Times New Roman" w:cs="Times New Roman"/>
          <w:szCs w:val="24"/>
        </w:rPr>
        <w:t xml:space="preserve"> και ώρα.</w:t>
      </w:r>
    </w:p>
    <w:p w14:paraId="2CD9BFF0"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Μετά τον κ. Ζουράρι.</w:t>
      </w:r>
    </w:p>
    <w:p w14:paraId="2CD9BFF1"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ΖΟΥΡΑΡΙΣ: </w:t>
      </w:r>
      <w:r>
        <w:rPr>
          <w:rFonts w:eastAsia="Times New Roman" w:cs="Times New Roman"/>
          <w:szCs w:val="24"/>
        </w:rPr>
        <w:t>Κύριε Πρόεδρε, τα σέβη μου.</w:t>
      </w:r>
    </w:p>
    <w:p w14:paraId="2CD9BFF2"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«Με το όπλο στον κρόταφο και διά στραγγαλισμού». Είναι δ</w:t>
      </w:r>
      <w:r>
        <w:rPr>
          <w:rFonts w:eastAsia="Times New Roman" w:cs="Times New Roman"/>
          <w:szCs w:val="24"/>
        </w:rPr>
        <w:t>ύ</w:t>
      </w:r>
      <w:r>
        <w:rPr>
          <w:rFonts w:eastAsia="Times New Roman" w:cs="Times New Roman"/>
          <w:szCs w:val="24"/>
        </w:rPr>
        <w:t>ο εκφράσεις, με τις οποίες το Διεθνές Ταμείον, που μελετά τις αποκρατικοποιήσεις δημοσίων οργανισμών, εκφράζει την πολιτική και την κατάσταση στην Ελλάδα από τη στιγμή, που εμφανίστηκε εδώ λόγω της χρεοκοπίας της χώρας, την οποίαν δεν έκανα εγώ -είναι φρον</w:t>
      </w:r>
      <w:r>
        <w:rPr>
          <w:rFonts w:eastAsia="Times New Roman" w:cs="Times New Roman"/>
          <w:szCs w:val="24"/>
        </w:rPr>
        <w:t xml:space="preserve">τιστηριακή άσκηση, μπορείς να αποδείξεις σε τι συνέβαλα εγώ στη χρεοκοπία; Πολύ καλό θα ήταν, στη Δεξιά. Ακόμη δεν μπορώ να το καταλάβω. </w:t>
      </w:r>
    </w:p>
    <w:p w14:paraId="2CD9BFF3"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Το Διεθνές Ταμείο των αποκρατικοποιήσεων λέει ότι με το όπλο στον κρόταφο και διά στραγγαλισμού οι κυβερνήσεις της Ελλ</w:t>
      </w:r>
      <w:r>
        <w:rPr>
          <w:rFonts w:eastAsia="Times New Roman" w:cs="Times New Roman"/>
          <w:szCs w:val="24"/>
        </w:rPr>
        <w:t xml:space="preserve">άδας μετά το 2010, μετά τη χρεοκοπία της χώρας, την οποίαν επιβάλλει τώρα, αυτή τη στιγμή, το γνωστόν μορμολύκειον, το τρικέφαλον των Βρυξελλών, μας υποχρεώνει να νομοθετήσουμε. </w:t>
      </w:r>
    </w:p>
    <w:p w14:paraId="2CD9BFF4"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Άκουσα και χθες τον Υπουργό και την Υπουργό σήμερα και η οποία έλεγε, βεβαίως</w:t>
      </w:r>
      <w:r>
        <w:rPr>
          <w:rFonts w:eastAsia="Times New Roman" w:cs="Times New Roman"/>
          <w:szCs w:val="24"/>
        </w:rPr>
        <w:t xml:space="preserve">, ότι σωρεία διατάξεων εκεί μέσα οφείλονται στην κατάσταση της χώρας, δηλαδή τα τρισμέγιστα χάλια, στα οποία βρίσκεται η υπό χρεοκοπίαν τελούσα χώρα, της οποίας η χρεοκοπία άρχισε ακριβώς μετά τη Μεταπολίτευση και στην οποίαν –επαναλαμβάνω- δεν συμμετείχα </w:t>
      </w:r>
      <w:r>
        <w:rPr>
          <w:rFonts w:eastAsia="Times New Roman" w:cs="Times New Roman"/>
          <w:szCs w:val="24"/>
        </w:rPr>
        <w:t xml:space="preserve">εγώ, γιατί και οι ευθύνες είναι και προσωποπαγείς και προσωποκεντρικές. </w:t>
      </w:r>
    </w:p>
    <w:p w14:paraId="2CD9BFF5"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Το δεύτερο στοιχείο είναι το εξής: Έχετε αντιληφθεί μερικοί από εσάς εδώ μέσα γιατί δεν ανεπτύχθη ποτέ ο σιδηρόδρομος στην Ελλάδα; Διότι δεν προσεφέρετο σε χαφιεδιλίκι. Μετά τον εμφύλ</w:t>
      </w:r>
      <w:r>
        <w:rPr>
          <w:rFonts w:eastAsia="Times New Roman" w:cs="Times New Roman"/>
          <w:szCs w:val="24"/>
        </w:rPr>
        <w:t>ιο πόλεμο και την αμοιβαία μας ήττα η νικημένη παράταξη της Βασιλοδεξιάς και η εξίσου μετά νικημένη παράταξη των Βασιλοκεντρώων μέχρι το 1974 επέβαλε ουσιαστικά την εγκατάλειψη του σιδηροδρόμου. Γιατί; Διά το δύσβατον της χώρας; Το δύσβατον της Ελβετίας εί</w:t>
      </w:r>
      <w:r>
        <w:rPr>
          <w:rFonts w:eastAsia="Times New Roman" w:cs="Times New Roman"/>
          <w:szCs w:val="24"/>
        </w:rPr>
        <w:t>ναι πολύ πιο δυσβατότερον από το δύσβατον της Ελλάδος. Και όμως η Ελβετία κινείται με σιδηροδρόμους. Γιατί; Διότι ο συρμός δυσκολεύει το χαφιεδιλίκι, είναι πολλά τρένα κ.λπ.</w:t>
      </w:r>
      <w:r>
        <w:rPr>
          <w:rFonts w:eastAsia="Times New Roman" w:cs="Times New Roman"/>
          <w:szCs w:val="24"/>
        </w:rPr>
        <w:t>.</w:t>
      </w:r>
    </w:p>
    <w:p w14:paraId="2CD9BFF6"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Το λεωφορείο επέτρεπε στην νικημένη παράταξη της Βασιλοδεξιάς και στην εξίσου νικ</w:t>
      </w:r>
      <w:r>
        <w:rPr>
          <w:rFonts w:eastAsia="Times New Roman" w:cs="Times New Roman"/>
          <w:szCs w:val="24"/>
        </w:rPr>
        <w:t>ημένη παράταξη των Βασιλοκεντρώων να παρέχει σε τοπικούς μικροκοτσαπάσηδες την άδεια, διότι δεν την έπαιρνε ο μπαμπάς μου, διότι δεν είχε πιστοποιητικό κοινωνικών φρονημάτων στις εξορίες, και έκαναν τα λεωφορεία. Μικρή η δαπάνη. Τα έχω ζήσει εγώ συνεχώς στ</w:t>
      </w:r>
      <w:r>
        <w:rPr>
          <w:rFonts w:eastAsia="Times New Roman" w:cs="Times New Roman"/>
          <w:szCs w:val="24"/>
        </w:rPr>
        <w:t xml:space="preserve">η Μακεδονία, στη δε επιτηρουμένη ζώνη τότε το 1948, 1949 –καλά και το 1951- επειδή ήμασταν και κομμουνιστές, για να πάμε στην Έδεσσα, έπρεπε να πάρουμε άδεια από το Τρίτο Σώμα Στρατού, για τα πενήντα χιλιόμετρα της Εδέσσης. </w:t>
      </w:r>
    </w:p>
    <w:p w14:paraId="2CD9BFF7"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Επομένως, ο εισπράκτωρ εισέπρατ</w:t>
      </w:r>
      <w:r>
        <w:rPr>
          <w:rFonts w:eastAsia="Times New Roman" w:cs="Times New Roman"/>
          <w:szCs w:val="24"/>
        </w:rPr>
        <w:t xml:space="preserve">τε πληροφορίαν ποιος ανεβαίνει, ποιος κατεβαίνει, σε ποιο χωριό ανέβηκες, σε ποια στάση κατέβηκες, ποιος ακριβώς και τα μετέδιδε μετά εις το οικείον αστυνομικό τμήμα, το οποίο το μετέδιδε εις την οικείαν ΚΥΠ και εις την οικείαν </w:t>
      </w:r>
      <w:r>
        <w:rPr>
          <w:rFonts w:eastAsia="Times New Roman" w:cs="Times New Roman"/>
          <w:szCs w:val="24"/>
          <w:lang w:val="en-US"/>
        </w:rPr>
        <w:t>CIA</w:t>
      </w:r>
      <w:r>
        <w:rPr>
          <w:rFonts w:eastAsia="Times New Roman" w:cs="Times New Roman"/>
          <w:szCs w:val="24"/>
        </w:rPr>
        <w:t>, εδώ στο Μετοχικό Ταμείο</w:t>
      </w:r>
      <w:r>
        <w:rPr>
          <w:rFonts w:eastAsia="Times New Roman" w:cs="Times New Roman"/>
          <w:szCs w:val="24"/>
        </w:rPr>
        <w:t xml:space="preserve"> Στρατού. Αυτό είναι το δεύτερο στοιχείο.</w:t>
      </w:r>
    </w:p>
    <w:p w14:paraId="2CD9BFF8"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Το τρίτο στοιχείο είναι ότι είδα και τη νομοθεσία. Η απόπειρα νομοθεσίας της παρούσης Κυβερνήσεως είναι περίπου ουσιαστικά εντός βομβαρδισμένου τοπίου η προσπάθεια να περισώσουμε την κουρελού. Βεβαίως, εν τινί μέτρ</w:t>
      </w:r>
      <w:r>
        <w:rPr>
          <w:rFonts w:eastAsia="Times New Roman" w:cs="Times New Roman"/>
          <w:szCs w:val="24"/>
        </w:rPr>
        <w:t>ω, ξέρω εγώ, υπάρχουν μερικές καλύψεις. Βεβαίως, οι προφυλάξεις για την ασφάλεια –τα είπε και ο καλός μου, Γεώργιος Λαζαρίδης και δεν θα επαναλάβω τις λεπτομέρειες- δι</w:t>
      </w:r>
      <w:r>
        <w:rPr>
          <w:rFonts w:eastAsia="Times New Roman" w:cs="Times New Roman"/>
          <w:szCs w:val="24"/>
        </w:rPr>
        <w:t>ά</w:t>
      </w:r>
      <w:r>
        <w:rPr>
          <w:rFonts w:eastAsia="Times New Roman" w:cs="Times New Roman"/>
          <w:szCs w:val="24"/>
        </w:rPr>
        <w:t xml:space="preserve"> των οποίων υποτίθεται ότι θα κατοχυρωθεί ενδεχομένως και κάποιο έσοδον εάν λειτουργήσου</w:t>
      </w:r>
      <w:r>
        <w:rPr>
          <w:rFonts w:eastAsia="Times New Roman" w:cs="Times New Roman"/>
          <w:szCs w:val="24"/>
        </w:rPr>
        <w:t xml:space="preserve">ν αυτές οι συμφωνίες και κάποια εξασφάλιση παρεμβάσεως του ελληνικού </w:t>
      </w:r>
      <w:r>
        <w:rPr>
          <w:rFonts w:eastAsia="Times New Roman" w:cs="Times New Roman"/>
          <w:szCs w:val="24"/>
        </w:rPr>
        <w:t>δ</w:t>
      </w:r>
      <w:r>
        <w:rPr>
          <w:rFonts w:eastAsia="Times New Roman" w:cs="Times New Roman"/>
          <w:szCs w:val="24"/>
        </w:rPr>
        <w:t xml:space="preserve">ημοσίου, αλλά όλα αυτά είναι εις το επέκεινα του μέλλοντος, δηλαδή επαναλαμβάνω ότι ουσιαστικά από εκεί είναι αρμοδιότης της επιστημονικής χαρτορίχτρας. </w:t>
      </w:r>
    </w:p>
    <w:p w14:paraId="2CD9BFF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Σας υπενθυμίζω ότι μ</w:t>
      </w:r>
      <w:r>
        <w:rPr>
          <w:rFonts w:eastAsia="Times New Roman" w:cs="Times New Roman"/>
          <w:szCs w:val="24"/>
        </w:rPr>
        <w:t>ί</w:t>
      </w:r>
      <w:r>
        <w:rPr>
          <w:rFonts w:eastAsia="Times New Roman" w:cs="Times New Roman"/>
          <w:szCs w:val="24"/>
        </w:rPr>
        <w:t xml:space="preserve">α φορά που </w:t>
      </w:r>
      <w:r>
        <w:rPr>
          <w:rFonts w:eastAsia="Times New Roman" w:cs="Times New Roman"/>
          <w:szCs w:val="24"/>
        </w:rPr>
        <w:t>παρακολουθούσα έναν μηχανοδηγό Εγγλέζο, τον είχα δει εμβρόντητος να λέει το εξής. Μόλις έγιναν οι ιδιωτικοποιήσεις των σιδηροτροχιών στην Αγγλία, άρχισαν να εκτροχιάζονται τα τρένα διά των ιδιωτικών εκτροχιασμών και των ιδιωτικών ιδιωτικοποιήσεων με νεκρού</w:t>
      </w:r>
      <w:r>
        <w:rPr>
          <w:rFonts w:eastAsia="Times New Roman" w:cs="Times New Roman"/>
          <w:szCs w:val="24"/>
        </w:rPr>
        <w:t xml:space="preserve">ς στον προαστιακό του Λονδίνου. Αναγκάστηκε τότε η Βρετανία να επανακρατικοποιήσει τις σιδηροτροχιές. Μας το άφησαν τώρα εδώ, γιατί το κρατάγαμε και λόγω της αντιστάσεως της Γαλλίας. </w:t>
      </w:r>
    </w:p>
    <w:p w14:paraId="2CD9BFF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Επομένως, το παρόν νομοθέτημα </w:t>
      </w:r>
      <w:r>
        <w:rPr>
          <w:rFonts w:eastAsia="Times New Roman"/>
          <w:bCs/>
        </w:rPr>
        <w:t>είναι</w:t>
      </w:r>
      <w:r>
        <w:rPr>
          <w:rFonts w:eastAsia="Times New Roman" w:cs="Times New Roman"/>
          <w:szCs w:val="24"/>
        </w:rPr>
        <w:t xml:space="preserve"> απότοκον ουσιαστικά της πλήρους εξηρτημένης καταστάσεως στην Ελλάδα και μου θυμίζει μερικά από τα επιχειρήματα της </w:t>
      </w:r>
      <w:r>
        <w:rPr>
          <w:rFonts w:eastAsia="Times New Roman" w:cs="Times New Roman"/>
          <w:szCs w:val="24"/>
        </w:rPr>
        <w:t>Κ</w:t>
      </w:r>
      <w:r>
        <w:rPr>
          <w:rFonts w:eastAsia="Times New Roman" w:cs="Times New Roman"/>
          <w:szCs w:val="24"/>
        </w:rPr>
        <w:t>εντροδεξιάς της παρούσης. Β</w:t>
      </w:r>
      <w:r>
        <w:rPr>
          <w:rFonts w:eastAsia="Times New Roman"/>
          <w:bCs/>
          <w:shd w:val="clear" w:color="auto" w:fill="FFFFFF"/>
        </w:rPr>
        <w:t>εβαίως</w:t>
      </w:r>
      <w:r>
        <w:rPr>
          <w:rFonts w:eastAsia="Times New Roman" w:cs="Times New Roman"/>
          <w:szCs w:val="24"/>
        </w:rPr>
        <w:t xml:space="preserve"> ουδεμία σχέση με το ποιόν των ανθρώπων τότε και των σημερινών, προφανώς. </w:t>
      </w:r>
      <w:r>
        <w:rPr>
          <w:rFonts w:eastAsia="Times New Roman" w:cs="Times New Roman"/>
          <w:bCs/>
          <w:shd w:val="clear" w:color="auto" w:fill="FFFFFF"/>
        </w:rPr>
        <w:t>Όμως</w:t>
      </w:r>
      <w:r>
        <w:rPr>
          <w:rFonts w:eastAsia="Times New Roman" w:cs="Times New Roman"/>
          <w:szCs w:val="24"/>
        </w:rPr>
        <w:t>, μου θυμίζει ως επιχειρηματ</w:t>
      </w:r>
      <w:r>
        <w:rPr>
          <w:rFonts w:eastAsia="Times New Roman" w:cs="Times New Roman"/>
          <w:szCs w:val="24"/>
        </w:rPr>
        <w:t>ολογία τη λογική των επιχειρημάτων τότε του 1942-1944 προς τον ΕΛΑΣ και στον ΕΑΜ. Μην κάνετε αντίσταση, διότι οι Γερμαναράδες βάζουν αυτοκίνητο με ομήρους μπροστά για να ανατιναχθεί πρώτο το αυτοκίνητο. Μην κάνετε αντίσταση, διότι οι Γερμαναράδες χτυπούν α</w:t>
      </w:r>
      <w:r>
        <w:rPr>
          <w:rFonts w:eastAsia="Times New Roman" w:cs="Times New Roman"/>
          <w:szCs w:val="24"/>
        </w:rPr>
        <w:t xml:space="preserve">μάχους. </w:t>
      </w:r>
    </w:p>
    <w:p w14:paraId="2CD9BFF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Συνέλθετε και να καταλάβετε και εσείς ότι η πρώτη αρετή </w:t>
      </w:r>
      <w:r>
        <w:rPr>
          <w:rFonts w:eastAsia="Times New Roman"/>
          <w:bCs/>
        </w:rPr>
        <w:t>είναι</w:t>
      </w:r>
      <w:r>
        <w:rPr>
          <w:rFonts w:eastAsia="Times New Roman" w:cs="Times New Roman"/>
          <w:szCs w:val="24"/>
        </w:rPr>
        <w:t xml:space="preserve"> η εξής: να ξέρετε ότι είστε υπό κατοχήν. Όταν καταλάβετε ότι είστε και είμαστε υπό κατοχήν, ενδεχομένως θα αρχίσει η ανάκαμψη. </w:t>
      </w:r>
    </w:p>
    <w:p w14:paraId="2CD9BFFC"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Για την ταμπακιέρα δεν μας είπες όμ</w:t>
      </w:r>
      <w:r>
        <w:rPr>
          <w:rFonts w:eastAsia="Times New Roman" w:cs="Times New Roman"/>
          <w:szCs w:val="24"/>
        </w:rPr>
        <w:t>ως. Άλλα μας δίδασκες.</w:t>
      </w:r>
    </w:p>
    <w:p w14:paraId="2CD9BFFD" w14:textId="77777777" w:rsidR="004439E9" w:rsidRDefault="0071404A">
      <w:pPr>
        <w:spacing w:after="0" w:line="600" w:lineRule="auto"/>
        <w:ind w:firstLine="720"/>
        <w:jc w:val="both"/>
        <w:rPr>
          <w:rFonts w:eastAsia="Times New Roman" w:cs="Times New Roman"/>
          <w:szCs w:val="24"/>
        </w:rPr>
      </w:pPr>
      <w:r>
        <w:rPr>
          <w:rFonts w:eastAsia="Times New Roman"/>
          <w:b/>
          <w:bCs/>
          <w:shd w:val="clear" w:color="auto" w:fill="FFFFFF"/>
        </w:rPr>
        <w:t>ΠΡΟΕΔΡΕΥΩΝ (Γεώργιος Βαρεμένος):</w:t>
      </w:r>
      <w:r>
        <w:rPr>
          <w:rFonts w:eastAsia="Times New Roman" w:cs="Times New Roman"/>
          <w:szCs w:val="24"/>
        </w:rPr>
        <w:t xml:space="preserve"> Ευχαριστούμε. Ήταν ακριβής στον χρόνο ο κ. Ζουράρης μέχρι δευτερολέπτου. </w:t>
      </w:r>
    </w:p>
    <w:p w14:paraId="2CD9BFF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Ο κ. Σαχινίδης, </w:t>
      </w:r>
      <w:r>
        <w:rPr>
          <w:rFonts w:eastAsia="Times New Roman" w:cs="Times New Roman"/>
          <w:bCs/>
          <w:shd w:val="clear" w:color="auto" w:fill="FFFFFF"/>
        </w:rPr>
        <w:t xml:space="preserve">Κοινοβουλευτικός Εκπρόσωπος </w:t>
      </w:r>
      <w:r>
        <w:rPr>
          <w:rFonts w:eastAsia="Times New Roman" w:cs="Times New Roman"/>
          <w:szCs w:val="24"/>
        </w:rPr>
        <w:t>της Χρυσής Αυγής, έχει τον λόγο.</w:t>
      </w:r>
    </w:p>
    <w:p w14:paraId="2CD9BFFF" w14:textId="77777777" w:rsidR="004439E9" w:rsidRDefault="0071404A">
      <w:pPr>
        <w:spacing w:after="0" w:line="600" w:lineRule="auto"/>
        <w:ind w:firstLine="720"/>
        <w:jc w:val="both"/>
        <w:rPr>
          <w:rFonts w:eastAsia="Times New Roman"/>
          <w:szCs w:val="24"/>
        </w:rPr>
      </w:pPr>
      <w:r>
        <w:rPr>
          <w:rFonts w:eastAsia="Times New Roman" w:cs="Times New Roman"/>
          <w:b/>
          <w:szCs w:val="24"/>
        </w:rPr>
        <w:t>ΙΩΑΝΝΗΣ ΣΑΧΙΝΙΔΗΣ:</w:t>
      </w:r>
      <w:r>
        <w:rPr>
          <w:rFonts w:eastAsia="Times New Roman" w:cs="Times New Roman"/>
          <w:szCs w:val="24"/>
        </w:rPr>
        <w:t xml:space="preserve"> Κύριε Πρόεδρε, κυρία Υπουργέ, </w:t>
      </w:r>
      <w:r>
        <w:rPr>
          <w:rFonts w:eastAsia="Times New Roman"/>
          <w:szCs w:val="24"/>
        </w:rPr>
        <w:t>κυρίες και κύριοι Βουλευταί, επανειλημμένα έχει υπάρξει εντός αυτής της Αιθούσης η απορία γιατί υπάρχει μ</w:t>
      </w:r>
      <w:r>
        <w:rPr>
          <w:rFonts w:eastAsia="Times New Roman"/>
          <w:szCs w:val="24"/>
        </w:rPr>
        <w:t>ί</w:t>
      </w:r>
      <w:r>
        <w:rPr>
          <w:rFonts w:eastAsia="Times New Roman"/>
          <w:szCs w:val="24"/>
        </w:rPr>
        <w:t xml:space="preserve">α γενικότερη απαξίωση σε ό,τι αφορά την πολιτική και τους πολιτικούς. Αυτό έχει να κάνει με τις συμπεριφορές. </w:t>
      </w:r>
    </w:p>
    <w:p w14:paraId="2CD9C000" w14:textId="77777777" w:rsidR="004439E9" w:rsidRDefault="0071404A">
      <w:pPr>
        <w:spacing w:after="0" w:line="600" w:lineRule="auto"/>
        <w:ind w:firstLine="720"/>
        <w:jc w:val="both"/>
        <w:rPr>
          <w:rFonts w:eastAsia="Times New Roman"/>
          <w:szCs w:val="24"/>
        </w:rPr>
      </w:pPr>
      <w:r>
        <w:rPr>
          <w:rFonts w:eastAsia="Times New Roman"/>
          <w:szCs w:val="24"/>
        </w:rPr>
        <w:t xml:space="preserve">Υποκριτικά θα έλεγα και επανειλημμένα </w:t>
      </w:r>
      <w:r>
        <w:rPr>
          <w:rFonts w:eastAsia="Times New Roman"/>
          <w:bCs/>
          <w:shd w:val="clear" w:color="auto" w:fill="FFFFFF"/>
        </w:rPr>
        <w:t>υ</w:t>
      </w:r>
      <w:r>
        <w:rPr>
          <w:rFonts w:eastAsia="Times New Roman"/>
          <w:bCs/>
          <w:shd w:val="clear" w:color="auto" w:fill="FFFFFF"/>
        </w:rPr>
        <w:t>πάρχουν</w:t>
      </w:r>
      <w:r>
        <w:rPr>
          <w:rFonts w:eastAsia="Times New Roman"/>
          <w:szCs w:val="24"/>
        </w:rPr>
        <w:t xml:space="preserve"> δύο μέτρα και δύο σταθμά. Εις ό,τι αφορά τους Βουλευτές της Χρυσής Αυγής, όποτε μιλάνε ή αν θέλετε και όποτε παρεκτρέπονται, αν υψώσουν τη φωνή τους σε κάποια φάση ή κάνουν μία αναφορά, η οποία δεν σας βολεύει, το Προεδρείο, μηδενός εξαιρουμένου, κ</w:t>
      </w:r>
      <w:r>
        <w:rPr>
          <w:rFonts w:eastAsia="Times New Roman"/>
          <w:szCs w:val="24"/>
        </w:rPr>
        <w:t xml:space="preserve">άνει συστάσεις αυστηρότατες και μάλιστα σχετικά πρόσφατα είχαμε και απειλές με φρουράρχους. </w:t>
      </w:r>
    </w:p>
    <w:p w14:paraId="2CD9C001" w14:textId="77777777" w:rsidR="004439E9" w:rsidRDefault="0071404A">
      <w:pPr>
        <w:spacing w:after="0" w:line="600" w:lineRule="auto"/>
        <w:ind w:firstLine="720"/>
        <w:jc w:val="both"/>
        <w:rPr>
          <w:rFonts w:eastAsia="Times New Roman"/>
          <w:szCs w:val="24"/>
        </w:rPr>
      </w:pPr>
      <w:r>
        <w:rPr>
          <w:rFonts w:eastAsia="Times New Roman"/>
          <w:szCs w:val="24"/>
        </w:rPr>
        <w:t xml:space="preserve">Τι είδαμε χθες; Χθες είδαμε τον ίδιο τον </w:t>
      </w:r>
      <w:r>
        <w:rPr>
          <w:rFonts w:eastAsia="Times New Roman"/>
        </w:rPr>
        <w:t>Πρόεδρο της Βουλής</w:t>
      </w:r>
      <w:r>
        <w:rPr>
          <w:rFonts w:eastAsia="Times New Roman"/>
          <w:szCs w:val="24"/>
        </w:rPr>
        <w:t xml:space="preserve"> να επιτίθεται φραστικά σε έναν αρχηγό κόμματος, να ζητάει τον λόγο και είδαμε έναν Βουλευτή από τη Δημο</w:t>
      </w:r>
      <w:r>
        <w:rPr>
          <w:rFonts w:eastAsia="Times New Roman"/>
          <w:szCs w:val="24"/>
        </w:rPr>
        <w:t xml:space="preserve">κρατική Συμπαράταξη να λέει σε κάποιον άλλον Αρχηγό </w:t>
      </w:r>
      <w:r>
        <w:rPr>
          <w:rFonts w:eastAsia="Times New Roman"/>
          <w:szCs w:val="24"/>
        </w:rPr>
        <w:t>κ</w:t>
      </w:r>
      <w:r>
        <w:rPr>
          <w:rFonts w:eastAsia="Times New Roman"/>
          <w:szCs w:val="24"/>
        </w:rPr>
        <w:t xml:space="preserve">όμματος κάποιους χαρακτηρισμούς. Μάλιστα, ο Αρχηγός αυτού του </w:t>
      </w:r>
      <w:r>
        <w:rPr>
          <w:rFonts w:eastAsia="Times New Roman"/>
          <w:szCs w:val="24"/>
        </w:rPr>
        <w:t>κ</w:t>
      </w:r>
      <w:r>
        <w:rPr>
          <w:rFonts w:eastAsia="Times New Roman"/>
          <w:szCs w:val="24"/>
        </w:rPr>
        <w:t>όμματος σηκώθηκε και κινήθηκε απειλητικά και του έγιναν απλά συστάσεις. Δεν κάλεσε το Προεδρείο τον Φρούραρχο για να αποκαταστήσει την τάξη.</w:t>
      </w:r>
      <w:r>
        <w:rPr>
          <w:rFonts w:eastAsia="Times New Roman"/>
          <w:szCs w:val="24"/>
        </w:rPr>
        <w:t xml:space="preserve"> </w:t>
      </w:r>
    </w:p>
    <w:p w14:paraId="2CD9C002" w14:textId="77777777" w:rsidR="004439E9" w:rsidRDefault="0071404A">
      <w:pPr>
        <w:spacing w:after="0" w:line="600" w:lineRule="auto"/>
        <w:ind w:firstLine="720"/>
        <w:jc w:val="both"/>
        <w:rPr>
          <w:rFonts w:eastAsia="Times New Roman"/>
          <w:szCs w:val="24"/>
        </w:rPr>
      </w:pPr>
      <w:r>
        <w:rPr>
          <w:rFonts w:eastAsia="Times New Roman"/>
          <w:szCs w:val="24"/>
        </w:rPr>
        <w:t xml:space="preserve">Οπότε, δεν θα ανεχθούμε ξανά απολύτως καμμία παρατήρηση, εάν δεν διορθωθείτε πρώτα εσείς. Σας έχουμε πει επανειλημμένα ότι ο σεβασμός κερδίζεται. Δείξτε μας τον σεβασμό που πρέπει, εάν θέλετε να σας σεβόμαστε και εμείς μέσα σε αυτή την Αίθουσα. </w:t>
      </w:r>
    </w:p>
    <w:p w14:paraId="2CD9C003" w14:textId="77777777" w:rsidR="004439E9" w:rsidRDefault="0071404A">
      <w:pPr>
        <w:spacing w:after="0" w:line="600" w:lineRule="auto"/>
        <w:ind w:firstLine="720"/>
        <w:jc w:val="both"/>
        <w:rPr>
          <w:rFonts w:eastAsia="Times New Roman"/>
          <w:szCs w:val="24"/>
        </w:rPr>
      </w:pPr>
      <w:r>
        <w:rPr>
          <w:rFonts w:eastAsia="Times New Roman"/>
          <w:szCs w:val="24"/>
        </w:rPr>
        <w:t>Ακούσαμε</w:t>
      </w:r>
      <w:r>
        <w:rPr>
          <w:rFonts w:eastAsia="Times New Roman"/>
          <w:szCs w:val="24"/>
        </w:rPr>
        <w:t xml:space="preserve"> από τους διάφορους ομιλητές για 300 </w:t>
      </w:r>
      <w:r>
        <w:rPr>
          <w:rFonts w:eastAsia="Times New Roman"/>
        </w:rPr>
        <w:t>εκατομμύρια ευρώ</w:t>
      </w:r>
      <w:r>
        <w:rPr>
          <w:rFonts w:eastAsia="Times New Roman"/>
          <w:szCs w:val="24"/>
        </w:rPr>
        <w:t xml:space="preserve"> προσφορά που υπήρχε. Δεν είπε, </w:t>
      </w:r>
      <w:r>
        <w:rPr>
          <w:rFonts w:eastAsia="Times New Roman"/>
          <w:bCs/>
          <w:shd w:val="clear" w:color="auto" w:fill="FFFFFF"/>
        </w:rPr>
        <w:t>όμως,</w:t>
      </w:r>
      <w:r>
        <w:rPr>
          <w:rFonts w:eastAsia="Times New Roman"/>
          <w:szCs w:val="24"/>
        </w:rPr>
        <w:t xml:space="preserve"> κανένας από ποιον ήταν αυτή η προσφορά. Δεν άκουσα να αναφέρεται κανένας. </w:t>
      </w:r>
      <w:r>
        <w:rPr>
          <w:rFonts w:eastAsia="Times New Roman"/>
          <w:szCs w:val="24"/>
        </w:rPr>
        <w:t>Ο</w:t>
      </w:r>
      <w:r>
        <w:rPr>
          <w:rFonts w:eastAsia="Times New Roman"/>
          <w:szCs w:val="24"/>
        </w:rPr>
        <w:t xml:space="preserve">ι </w:t>
      </w:r>
      <w:r>
        <w:rPr>
          <w:rFonts w:eastAsia="Times New Roman"/>
          <w:bCs/>
          <w:shd w:val="clear" w:color="auto" w:fill="FFFFFF"/>
        </w:rPr>
        <w:t>Κοινοβουλευτικοί Εκπρόσωπο</w:t>
      </w:r>
      <w:r>
        <w:rPr>
          <w:rFonts w:eastAsia="Times New Roman"/>
          <w:szCs w:val="24"/>
        </w:rPr>
        <w:t>ι και οι εισηγητές των κομμάτων και οι αγορητές και οι ομιλητέ</w:t>
      </w:r>
      <w:r>
        <w:rPr>
          <w:rFonts w:eastAsia="Times New Roman"/>
          <w:szCs w:val="24"/>
        </w:rPr>
        <w:t xml:space="preserve">ς που μίλησαν μέχρι τώρα απλά ανέφεραν το ποσό των 300 </w:t>
      </w:r>
      <w:r>
        <w:rPr>
          <w:rFonts w:eastAsia="Times New Roman"/>
        </w:rPr>
        <w:t>εκατομμυρίων ευρώ</w:t>
      </w:r>
      <w:r>
        <w:rPr>
          <w:rFonts w:eastAsia="Times New Roman"/>
          <w:szCs w:val="24"/>
        </w:rPr>
        <w:t xml:space="preserve">. Θα ήθελα να μάθω και εγώ και ο Λαϊκός Σύνδεσμος-Χρυσή Αυγή από ποιον υπήρχε αυτή η προσφορά. </w:t>
      </w:r>
    </w:p>
    <w:p w14:paraId="2CD9C004" w14:textId="77777777" w:rsidR="004439E9" w:rsidRDefault="0071404A">
      <w:pPr>
        <w:spacing w:after="0" w:line="600" w:lineRule="auto"/>
        <w:ind w:firstLine="720"/>
        <w:jc w:val="both"/>
        <w:rPr>
          <w:rFonts w:eastAsia="Times New Roman"/>
          <w:szCs w:val="24"/>
        </w:rPr>
      </w:pPr>
      <w:r>
        <w:rPr>
          <w:rFonts w:eastAsia="Times New Roman"/>
          <w:szCs w:val="24"/>
        </w:rPr>
        <w:t xml:space="preserve">Απλά θα καταθέσω κι εγώ στα Πρακτικά της </w:t>
      </w:r>
      <w:r>
        <w:rPr>
          <w:rFonts w:eastAsia="Times New Roman"/>
          <w:bCs/>
        </w:rPr>
        <w:t>Βουλής</w:t>
      </w:r>
      <w:r>
        <w:rPr>
          <w:rFonts w:eastAsia="Times New Roman"/>
          <w:szCs w:val="24"/>
        </w:rPr>
        <w:t xml:space="preserve"> αυτά που είχε πει ο κ. Σταθάκης προ αρκε</w:t>
      </w:r>
      <w:r>
        <w:rPr>
          <w:rFonts w:eastAsia="Times New Roman"/>
          <w:szCs w:val="24"/>
        </w:rPr>
        <w:t xml:space="preserve">τού χρόνου, εις ό,τι αφορά την τιμή πώλησης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w:t>
      </w:r>
    </w:p>
    <w:p w14:paraId="2CD9C005" w14:textId="77777777" w:rsidR="004439E9" w:rsidRDefault="0071404A">
      <w:pPr>
        <w:spacing w:after="0" w:line="600" w:lineRule="auto"/>
        <w:ind w:firstLine="720"/>
        <w:jc w:val="both"/>
        <w:rPr>
          <w:rFonts w:eastAsia="Times New Roman"/>
          <w:szCs w:val="24"/>
        </w:rPr>
      </w:pPr>
      <w:r>
        <w:rPr>
          <w:rFonts w:eastAsia="Times New Roman"/>
          <w:szCs w:val="24"/>
        </w:rPr>
        <w:t xml:space="preserve">(Στο σημείο αυτό ο Βουλευτής κ. Ιωάννης Σαχινίδης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w:t>
      </w:r>
      <w:r>
        <w:rPr>
          <w:rFonts w:eastAsia="Times New Roman"/>
          <w:szCs w:val="24"/>
        </w:rPr>
        <w:t>Πρακτικών της Βουλής)</w:t>
      </w:r>
    </w:p>
    <w:p w14:paraId="2CD9C006" w14:textId="77777777" w:rsidR="004439E9" w:rsidRDefault="0071404A">
      <w:pPr>
        <w:spacing w:after="0" w:line="600" w:lineRule="auto"/>
        <w:ind w:firstLine="720"/>
        <w:jc w:val="both"/>
        <w:rPr>
          <w:rFonts w:eastAsia="Times New Roman" w:cs="Times New Roman"/>
          <w:szCs w:val="24"/>
        </w:rPr>
      </w:pPr>
      <w:r>
        <w:rPr>
          <w:rFonts w:eastAsia="Times New Roman"/>
          <w:szCs w:val="24"/>
        </w:rPr>
        <w:t xml:space="preserve">Χθες, στην </w:t>
      </w:r>
      <w:r>
        <w:rPr>
          <w:rFonts w:eastAsia="Times New Roman"/>
          <w:szCs w:val="24"/>
        </w:rPr>
        <w:t>ε</w:t>
      </w:r>
      <w:r>
        <w:rPr>
          <w:rFonts w:eastAsia="Times New Roman"/>
          <w:szCs w:val="24"/>
        </w:rPr>
        <w:t>πιτροπή, ο Υπουργός Υποδομών, Μεταφορών και Δικτύων, ο κ. Σπίρτζης, ανέφερε ότι πρέπει να επιβάλλεται η εναρμόνιση με τις ευρωπαϊκές οδηγίες για τη δημιουργία ενιαίου ευρωπαϊκού σιδηροδρομικού δικτύου, διότι σε αντίθετη πε</w:t>
      </w:r>
      <w:r>
        <w:rPr>
          <w:rFonts w:eastAsia="Times New Roman"/>
          <w:szCs w:val="24"/>
        </w:rPr>
        <w:t xml:space="preserve">ρίπτωση η Ελλάδα θα πληρώσει πρόστιμα και θα έχει κυρώσεις. </w:t>
      </w:r>
    </w:p>
    <w:p w14:paraId="2CD9C00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Αλήθεια, κύριε Υπουργέ, πριν λίγες μέρες υπήρξε μ</w:t>
      </w:r>
      <w:r>
        <w:rPr>
          <w:rFonts w:eastAsia="Times New Roman" w:cs="Times New Roman"/>
          <w:szCs w:val="24"/>
        </w:rPr>
        <w:t>ί</w:t>
      </w:r>
      <w:r>
        <w:rPr>
          <w:rFonts w:eastAsia="Times New Roman" w:cs="Times New Roman"/>
          <w:szCs w:val="24"/>
        </w:rPr>
        <w:t>α παρόμοια συζήτηση στην Επιτροπή Περιφερειών, όπου ρώτησα τον Περιφερειάρχη Κεντρικής Μακεδονίας, τον κ. Τζιτζικώστα, για ποιο λόγο συζητείται τ</w:t>
      </w:r>
      <w:r>
        <w:rPr>
          <w:rFonts w:eastAsia="Times New Roman" w:cs="Times New Roman"/>
          <w:szCs w:val="24"/>
        </w:rPr>
        <w:t>ο να γίνει μ</w:t>
      </w:r>
      <w:r>
        <w:rPr>
          <w:rFonts w:eastAsia="Times New Roman" w:cs="Times New Roman"/>
          <w:szCs w:val="24"/>
        </w:rPr>
        <w:t>ί</w:t>
      </w:r>
      <w:r>
        <w:rPr>
          <w:rFonts w:eastAsia="Times New Roman" w:cs="Times New Roman"/>
          <w:szCs w:val="24"/>
        </w:rPr>
        <w:t xml:space="preserve">α σύνδεση του σιδηροδρομικού δικτύου του λιμανιού της Θεσσαλονίκης με το υπόλοιπο σιδηροδρομικό δίκτυο, από τη στιγμή που πρόκειται να πωληθεί και το λιμάνι. </w:t>
      </w:r>
    </w:p>
    <w:p w14:paraId="2CD9C00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Δεν αντιλαμβανόμαστε, για ποιο λόγο θα πρέπει να βελτιωθούν οι υποδομές ενός σιδηροδ</w:t>
      </w:r>
      <w:r>
        <w:rPr>
          <w:rFonts w:eastAsia="Times New Roman" w:cs="Times New Roman"/>
          <w:szCs w:val="24"/>
        </w:rPr>
        <w:t xml:space="preserve">ρομικού δικτύου από τη στιγμή που πρόκειται να πωληθεί. Δεν υπάρχει λογική σε αυτό. Μάλλον, δεν υπάρχουν ευήκοα ώτα σε αυτήν την Αίθουσα. </w:t>
      </w:r>
    </w:p>
    <w:p w14:paraId="2CD9C00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Αναβαθμίζετε τις υποδομές. Όμως, ό,τι έχει σχέση με μεταφορές, ενέργεια ή οποιοδήποτε άλλο νευραλγικό κρατικό φορέα, </w:t>
      </w:r>
      <w:r>
        <w:rPr>
          <w:rFonts w:eastAsia="Times New Roman" w:cs="Times New Roman"/>
          <w:szCs w:val="24"/>
        </w:rPr>
        <w:t xml:space="preserve">μη διανοηθείτε να τον αποκρατικοποιήσετε, διότι εμείς ως Έλληνες εθνικιστές, όταν θα αναλάβουμε τη διαχείριση και την εξουσία, όλα όσα ξεπουλήσατε θα τα πάρουμε πίσω. </w:t>
      </w:r>
    </w:p>
    <w:p w14:paraId="2CD9C00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Τι φαίνεται εδώ, σε σχέση με τη Νέα Δημοκρατία; Με τον εκλογικό νόμο που ψηφίστηκε χθες </w:t>
      </w:r>
      <w:r>
        <w:rPr>
          <w:rFonts w:eastAsia="Times New Roman" w:cs="Times New Roman"/>
          <w:szCs w:val="24"/>
        </w:rPr>
        <w:t>είπαν αυτοί ότι θα επαναφέρουν τον προηγούμενο εκλογικό νόμο. Εδώ, είναι και η διαφορά μας, σε σχέση με όλους εσάς, κύριοι. Η Νέα Δημοκρατία, απλώς, ενδιαφέρεται για να επιστραφούν τα προνόμια στους Βουλευτές, εν αντιθέσει με εμάς τους Έλληνες εθνικιστές π</w:t>
      </w:r>
      <w:r>
        <w:rPr>
          <w:rFonts w:eastAsia="Times New Roman" w:cs="Times New Roman"/>
          <w:szCs w:val="24"/>
        </w:rPr>
        <w:t xml:space="preserve">ου ενδιαφερόμαστε αποκλειστικά για το συμφέρον του Έλληνα πολίτη. </w:t>
      </w:r>
    </w:p>
    <w:p w14:paraId="2CD9C00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Δεν θα μπορούσα να παραλείψω να αναφερθώ στον κ. Δένδια. Χθες, εξέδωσε ένα δελτίο Τύπου, το οποίο, απ’ ό,τι καταλαβαίνω, θα πρέπει να τον πόνεσε πάρα πολύ για να προβεί σε αυτήν την κίνηση. Δήλωσε ότι η Χρυσή Αυγή λέει ψέματα. </w:t>
      </w:r>
    </w:p>
    <w:p w14:paraId="2CD9C00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Ψεύτης και δολοπλόκος είναι </w:t>
      </w:r>
      <w:r>
        <w:rPr>
          <w:rFonts w:eastAsia="Times New Roman" w:cs="Times New Roman"/>
          <w:szCs w:val="24"/>
        </w:rPr>
        <w:t>ο ίδιος ο Νίκος Δένδιας. Είναι ψεύτης γιατί, πρώτον, αυτά που δήλωσε στο δελτίο Τύπου δεν τα είπε η Χρυσή Αυγή. Αυτά τα είπε ένας μάρτυρας κατηγορίας της Χρυσής Αυγής στη δίκη της Χρυσής Αυγής. Τι άλλο, όμως, είχε κάνει ο κ. Δένδιας από τον οποίο ζητάμε κα</w:t>
      </w:r>
      <w:r>
        <w:rPr>
          <w:rFonts w:eastAsia="Times New Roman" w:cs="Times New Roman"/>
          <w:szCs w:val="24"/>
        </w:rPr>
        <w:t xml:space="preserve">ι ως Χρυσή Αυγή εξηγήσεις εντός του Κοινοβουλίου, αλλά θα κληθεί να δώσει εξηγήσεις και στη </w:t>
      </w:r>
      <w:r>
        <w:rPr>
          <w:rFonts w:eastAsia="Times New Roman" w:cs="Times New Roman"/>
          <w:szCs w:val="24"/>
        </w:rPr>
        <w:t>δ</w:t>
      </w:r>
      <w:r>
        <w:rPr>
          <w:rFonts w:eastAsia="Times New Roman" w:cs="Times New Roman"/>
          <w:szCs w:val="24"/>
        </w:rPr>
        <w:t xml:space="preserve">ικαιοσύνη την ίδια; </w:t>
      </w:r>
      <w:r>
        <w:rPr>
          <w:rFonts w:eastAsia="Times New Roman" w:cs="Times New Roman"/>
          <w:szCs w:val="24"/>
        </w:rPr>
        <w:t>Ν</w:t>
      </w:r>
      <w:r>
        <w:rPr>
          <w:rFonts w:eastAsia="Times New Roman" w:cs="Times New Roman"/>
          <w:szCs w:val="24"/>
        </w:rPr>
        <w:t>α προσεύχεται, φορώντας το κιπά, κρατώντας ένα κοράνι στο χέρι του και κάνοντας επικλήσεις στο Βούδα και σε όλες τις θρησκείες, να μην έχει εμ</w:t>
      </w:r>
      <w:r>
        <w:rPr>
          <w:rFonts w:eastAsia="Times New Roman" w:cs="Times New Roman"/>
          <w:szCs w:val="24"/>
        </w:rPr>
        <w:t xml:space="preserve">πλοκή στο θέμα της προφυλάκισης των στελεχών και του Αρχηγού της Χρυσής Αυγής. </w:t>
      </w:r>
    </w:p>
    <w:p w14:paraId="2CD9C00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Τι έχει κάνει; Είχε το δικαίωμα ως προϊστάμενη Αρχή να πάει και να ενημερωθεί για το έγκλημα που συνέβη στο Κερατσίνι. Δεν είχε, όμως, κανένα δικαίωμα να πάει και να ζητήσει πρ</w:t>
      </w:r>
      <w:r>
        <w:rPr>
          <w:rFonts w:eastAsia="Times New Roman" w:cs="Times New Roman"/>
          <w:szCs w:val="24"/>
        </w:rPr>
        <w:t xml:space="preserve">οανακριτικό υλικό, κάτι το οποίο έκανε παρουσία του </w:t>
      </w:r>
      <w:r>
        <w:rPr>
          <w:rFonts w:eastAsia="Times New Roman" w:cs="Times New Roman"/>
          <w:szCs w:val="24"/>
        </w:rPr>
        <w:t>ε</w:t>
      </w:r>
      <w:r>
        <w:rPr>
          <w:rFonts w:eastAsia="Times New Roman" w:cs="Times New Roman"/>
          <w:szCs w:val="24"/>
        </w:rPr>
        <w:t xml:space="preserve">κπρόσωπου Τύπου της Αστυνομίας. Τι έκανε; Αφού πήγε την επομένη του φονικού, ζήτησε από τον Χρηστίδη –ο οποίος έδωσε και κατάθεση όπως σας είπα- τις κάμερες και το υλικό που υπήρχε από το κατάστημά του. </w:t>
      </w:r>
      <w:r>
        <w:rPr>
          <w:rFonts w:eastAsia="Times New Roman" w:cs="Times New Roman"/>
          <w:szCs w:val="24"/>
        </w:rPr>
        <w:t>Κι αφού του είπε ότι οι κάμερες είναι ψεύτικες, βασίστηκε απλά και μόνο στη μαρτυρία αυτού του ανθρώπου και δεν μπήκε καν στη διαδικασία να βάλει αστυνομικούς να ελέγξουν, αν τα λεγόμενα του μάρτυρα είναι αληθή ή όχι, αν δηλαδή, οι κάμερες αυτές ήταν απλώς</w:t>
      </w:r>
      <w:r>
        <w:rPr>
          <w:rFonts w:eastAsia="Times New Roman" w:cs="Times New Roman"/>
          <w:szCs w:val="24"/>
        </w:rPr>
        <w:t xml:space="preserve"> διακοσμητικές για να εκφοβίζουν και να λειτουργούν αποτρεπτικά ή αν πράγματι λειτουργούσαν. </w:t>
      </w:r>
    </w:p>
    <w:p w14:paraId="2CD9C00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Μετά από μερικές μέρες –από εννιά συγκεκριμένα- πήγαν να πάρουν προανακριτικό υλικό από πολύ μακρινά καταστήματα και δεν μπήκαν καν στα παρακείμενα. Αφού, όμως, ό</w:t>
      </w:r>
      <w:r>
        <w:rPr>
          <w:rFonts w:eastAsia="Times New Roman" w:cs="Times New Roman"/>
          <w:szCs w:val="24"/>
        </w:rPr>
        <w:t xml:space="preserve">λα αυτά ο συγκεκριμένος μάρτυρας τα είχε καταθέσει προανακριτικά στην ανακρίτρια την κ. Κλάπα, αυτά δεν υπάρχουν ως διά μαγείας, σήμερα στη δικογραφία. Αναρωτιόμαστε, τι συμβαίνει εδώ. </w:t>
      </w:r>
    </w:p>
    <w:p w14:paraId="2CD9C00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Εμείς ως Χρυσαυγίτες, ως Έλληνες εθνικιστές σκεφτόμαστε ένα πράγμα: Υπ</w:t>
      </w:r>
      <w:r>
        <w:rPr>
          <w:rFonts w:eastAsia="Times New Roman" w:cs="Times New Roman"/>
          <w:szCs w:val="24"/>
        </w:rPr>
        <w:t>άρχει πράγματι μ</w:t>
      </w:r>
      <w:r>
        <w:rPr>
          <w:rFonts w:eastAsia="Times New Roman" w:cs="Times New Roman"/>
          <w:szCs w:val="24"/>
        </w:rPr>
        <w:t>ί</w:t>
      </w:r>
      <w:r>
        <w:rPr>
          <w:rFonts w:eastAsia="Times New Roman" w:cs="Times New Roman"/>
          <w:szCs w:val="24"/>
        </w:rPr>
        <w:t>α εγκληματική οργάνωση, η οποία όμως αποτελείται από τον κ. Σαμαρά, από τον κ. Δένδια, από τον κ. Αθανασίου και όλους αυτούς, οι οποίοι έβαλαν φυλακή, προσπάθησαν να καταστρέψουν ανθρώπους και ζωές και των οικογενειών τους με γνώμονα ένα π</w:t>
      </w:r>
      <w:r>
        <w:rPr>
          <w:rFonts w:eastAsia="Times New Roman" w:cs="Times New Roman"/>
          <w:szCs w:val="24"/>
        </w:rPr>
        <w:t xml:space="preserve">ράγμα και μόνο: την αύξηση των ποσοστών που έχουν ως κόμμα. Εάν λειτουργούν έτσι, εάν εκλαμβάνουν έτσι τη </w:t>
      </w:r>
      <w:r>
        <w:rPr>
          <w:rFonts w:eastAsia="Times New Roman" w:cs="Times New Roman"/>
          <w:szCs w:val="24"/>
        </w:rPr>
        <w:t>δ</w:t>
      </w:r>
      <w:r>
        <w:rPr>
          <w:rFonts w:eastAsia="Times New Roman" w:cs="Times New Roman"/>
          <w:szCs w:val="24"/>
        </w:rPr>
        <w:t xml:space="preserve">ημοκρατία –το έχω πει και χθες και προχθές και παραπροχθές- με την ίδια δημοκρατία θα σας αντιμετωπίσουμε, κύριοι. </w:t>
      </w:r>
    </w:p>
    <w:p w14:paraId="2CD9C01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Αναφερθήκατε επανειλημμένα όλοι σ</w:t>
      </w:r>
      <w:r>
        <w:rPr>
          <w:rFonts w:eastAsia="Times New Roman" w:cs="Times New Roman"/>
          <w:szCs w:val="24"/>
        </w:rPr>
        <w:t>ας στα 300 εκατομμύρια της προσφοράς. Θα σας πω εγώ από πού προέκυψε αυτή η προσφορά: Αυτή η προσφορά υπήρχε από τους Ρώσους, οι οποίοι σήμερα κατηγορούν ότι υπήρξε μία κομπίνα και μια μεροληπτική συμπεριφορά από την Κυβέρνηση και το ΤΑΙΠΕΔ, την οποία κατα</w:t>
      </w:r>
      <w:r>
        <w:rPr>
          <w:rFonts w:eastAsia="Times New Roman" w:cs="Times New Roman"/>
          <w:szCs w:val="24"/>
        </w:rPr>
        <w:t xml:space="preserve">γγέλλει η ρωσική κρατική εταιρεία </w:t>
      </w:r>
      <w:r>
        <w:rPr>
          <w:rFonts w:eastAsia="Times New Roman" w:cs="Times New Roman"/>
          <w:szCs w:val="24"/>
        </w:rPr>
        <w:t>«</w:t>
      </w:r>
      <w:r>
        <w:rPr>
          <w:rFonts w:eastAsia="Times New Roman" w:cs="Times New Roman"/>
          <w:szCs w:val="24"/>
          <w:lang w:val="en-US"/>
        </w:rPr>
        <w:t>RUSSIAN</w:t>
      </w:r>
      <w:r>
        <w:rPr>
          <w:rFonts w:eastAsia="Times New Roman" w:cs="Times New Roman"/>
          <w:szCs w:val="24"/>
        </w:rPr>
        <w:t xml:space="preserve"> </w:t>
      </w:r>
      <w:r>
        <w:rPr>
          <w:rFonts w:eastAsia="Times New Roman" w:cs="Times New Roman"/>
          <w:szCs w:val="24"/>
          <w:lang w:val="en-US"/>
        </w:rPr>
        <w:t>RAILWAYS</w:t>
      </w:r>
      <w:r>
        <w:rPr>
          <w:rFonts w:eastAsia="Times New Roman" w:cs="Times New Roman"/>
          <w:szCs w:val="24"/>
        </w:rPr>
        <w:t>»</w:t>
      </w:r>
      <w:r>
        <w:rPr>
          <w:rFonts w:eastAsia="Times New Roman" w:cs="Times New Roman"/>
          <w:szCs w:val="24"/>
        </w:rPr>
        <w:t xml:space="preserve">, θυγατρική της οποίας θα υπέβαλε προσφορά για την εξαγορά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w:t>
      </w:r>
    </w:p>
    <w:p w14:paraId="2CD9C01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ρωσική αυτή εταιρεία, απαντώντας επίσημα στο ερώτημα γιατί δεν υπέβαλε προσφορά, απάντησε ότι δεν τους δόθηκαν εκείνα τα στοιχ</w:t>
      </w:r>
      <w:r>
        <w:rPr>
          <w:rFonts w:eastAsia="Times New Roman" w:cs="Times New Roman"/>
          <w:szCs w:val="24"/>
        </w:rPr>
        <w:t xml:space="preserve">εία, τα οποία θα τους επέτρεπαν να προχωρήσουν στον διαγωνισμό. </w:t>
      </w:r>
    </w:p>
    <w:p w14:paraId="2CD9C01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Τα στοιχεία που ζήτησαν ήταν το τελευταίο ισοζύγιο εξαμήνου, που είχαν ζητήσει από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και το ΤΑΙΠΕΔ, προκειμένου να συμμετάσχουν στον διαγωνισμό.</w:t>
      </w:r>
    </w:p>
    <w:p w14:paraId="2CD9C01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Εάν δεν το ξέρετε, σας ενημερώνω </w:t>
      </w:r>
      <w:r>
        <w:rPr>
          <w:rFonts w:eastAsia="Times New Roman" w:cs="Times New Roman"/>
          <w:szCs w:val="24"/>
        </w:rPr>
        <w:t xml:space="preserve">ότι στη Ρωσία ισχύει ένας νόμος βάσει του οποίου δεν επιτρέπεται σε καμμία ρωσική κρατική εταιρεία να εξαγοράσει μία άλλη κρατική εταιρεία άλλου κράτους, εάν δεν δοθούν αυτοί οι ισολογισμοί του τελευταίου εξαμήνου. </w:t>
      </w:r>
    </w:p>
    <w:p w14:paraId="2CD9C01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Οι ρωσικοί σιδηρόδρομοι δεν είχαν την εν</w:t>
      </w:r>
      <w:r>
        <w:rPr>
          <w:rFonts w:eastAsia="Times New Roman" w:cs="Times New Roman"/>
          <w:szCs w:val="24"/>
        </w:rPr>
        <w:t xml:space="preserve">ημέρωση που έπρεπε σχετικά με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ούτως ώστε να μπορέσουν να προχωρήσουν στην υποβολή αυτής της δεσμευτικής προσφοράς, η οποία έχετε υπ’ όψιν σας ότι ήταν ακριβώς εξαπλάσια από αυτή την τελική προσφορά των Ιταλών.</w:t>
      </w:r>
    </w:p>
    <w:p w14:paraId="2CD9C01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Ο Πρόεδρος, λοιπόν, των ρωσικώ</w:t>
      </w:r>
      <w:r>
        <w:rPr>
          <w:rFonts w:eastAsia="Times New Roman" w:cs="Times New Roman"/>
          <w:szCs w:val="24"/>
        </w:rPr>
        <w:t>ν σιδηροδρόμων, ο Ολέγκ Μπελοζιόροφ  έκανε καταγγελία, όχι μόνο επειδή δεν τους δόθηκε ο εξαμηνιαίος ισολογισμός, αλλά επειδή οι Ιταλοί κατέθεσαν μία προσφορά, η οποία πραγματικά δεν τηρούσε τους όρους που είχαν τεθεί. Άρα δεν τηρούσαν και τους όρους του δ</w:t>
      </w:r>
      <w:r>
        <w:rPr>
          <w:rFonts w:eastAsia="Times New Roman" w:cs="Times New Roman"/>
          <w:szCs w:val="24"/>
        </w:rPr>
        <w:t>ιαγωνισμού.</w:t>
      </w:r>
    </w:p>
    <w:p w14:paraId="2CD9C01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Συνεπώς πώς κατοχυρώθηκε στους Ιταλούς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Το παράδοξο, όμως, σε όλη αυτή την ιστορία είναι η λεγόμενη «προίκα», την οποία θα λάβουν οι Ιταλοί και είναι ύψους 300 εκατομμυρίων για την περίοδο 2015-2020, όπως ανέφερε και κάποιος </w:t>
      </w:r>
      <w:r>
        <w:rPr>
          <w:rFonts w:eastAsia="Times New Roman" w:cs="Times New Roman"/>
          <w:szCs w:val="24"/>
        </w:rPr>
        <w:t>ομιλητής μόλις πριν. Μιλάμε για 50 εκατομμύρια ευρώ ετησίως ως επιδότηση για τις άγονες γραμμές, που αφορούν την εκτέλεση των δρομολογίων, τα οποία έχουν μικρή ζήτηση.</w:t>
      </w:r>
    </w:p>
    <w:p w14:paraId="2CD9C01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CD9C01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Τελ</w:t>
      </w:r>
      <w:r>
        <w:rPr>
          <w:rFonts w:eastAsia="Times New Roman" w:cs="Times New Roman"/>
          <w:szCs w:val="24"/>
        </w:rPr>
        <w:t>ειώνω, κύριε Πρόεδρε.</w:t>
      </w:r>
    </w:p>
    <w:p w14:paraId="2CD9C01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Έτσι γίνομαι και εγώ επενδυτής! Το τίμημα είναι εξευτελιστικά χαμηλό, χωρίς χρέη και με επιδότηση για τα μη εμπορικά δρομολόγια. Μόνο ένας χαζός δεν θα εκμεταλλευόταν μία τέτοια ευκαιρία. Δηλαδή, όσο κόστος έχει ένα </w:t>
      </w:r>
      <w:r>
        <w:rPr>
          <w:rFonts w:eastAsia="Times New Roman" w:cs="Times New Roman"/>
          <w:szCs w:val="24"/>
          <w:lang w:val="en-US"/>
        </w:rPr>
        <w:t>F</w:t>
      </w:r>
      <w:r>
        <w:rPr>
          <w:rFonts w:eastAsia="Times New Roman" w:cs="Times New Roman"/>
          <w:szCs w:val="24"/>
        </w:rPr>
        <w:t>-16 και όχι τα πό</w:t>
      </w:r>
      <w:r>
        <w:rPr>
          <w:rFonts w:eastAsia="Times New Roman" w:cs="Times New Roman"/>
          <w:szCs w:val="24"/>
        </w:rPr>
        <w:t xml:space="preserve">δια του Ρονάλντο που ακούσαμε προηγουμένως, πουλήθηκαν στους Ιταλούς οι ελληνικοί σιδηρόδρομοι και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w:t>
      </w:r>
    </w:p>
    <w:p w14:paraId="2CD9C01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Ακούμε συνεχώς για μ</w:t>
      </w:r>
      <w:r>
        <w:rPr>
          <w:rFonts w:eastAsia="Times New Roman" w:cs="Times New Roman"/>
          <w:szCs w:val="24"/>
        </w:rPr>
        <w:t>ί</w:t>
      </w:r>
      <w:r>
        <w:rPr>
          <w:rFonts w:eastAsia="Times New Roman" w:cs="Times New Roman"/>
          <w:szCs w:val="24"/>
        </w:rPr>
        <w:t>α καλύτερη προσφορά. Πείτε μας. Γιατί δεν τα λέτε; Επίσης, και κλείνω με αυτό, ακούστηκαν διάφορες τοποθετήσεις, για παράδ</w:t>
      </w:r>
      <w:r>
        <w:rPr>
          <w:rFonts w:eastAsia="Times New Roman" w:cs="Times New Roman"/>
          <w:szCs w:val="24"/>
        </w:rPr>
        <w:t>ειγμα του κ. Δανέλλη, ο οποίος πολύ σωστά κατήγγειλε τους βανδαλισμούς που έλαβαν χώρα στο Αριστοτέλειο Πανεπιστήμιο Θεσσαλονίκης, όπως και τους βανδαλισμούς που έγιναν στο Δημαρχείο Θεσσαλονίκης.</w:t>
      </w:r>
    </w:p>
    <w:p w14:paraId="2CD9C01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Δεν ανέφερε όμως ότι αυτοί οι βάνδαλοι, οι οποίοι ήταν όλοι</w:t>
      </w:r>
      <w:r>
        <w:rPr>
          <w:rFonts w:eastAsia="Times New Roman" w:cs="Times New Roman"/>
          <w:szCs w:val="24"/>
        </w:rPr>
        <w:t xml:space="preserve"> ξενόφερτοι -οι περισσότεροι εξ αυτών είναι ισπανικής και γερμανικής- ναύλωσαν δεκαπέντε λεωφορεία και μεταφέρθηκαν επτακόσια πενήντα άτομα στην πόλη της Ξάνθης και συνέχισαν τους βανδαλισμούς εκεί.</w:t>
      </w:r>
    </w:p>
    <w:p w14:paraId="2CD9C01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Ρ</w:t>
      </w:r>
      <w:r>
        <w:rPr>
          <w:rFonts w:eastAsia="Times New Roman" w:cs="Times New Roman"/>
          <w:szCs w:val="24"/>
        </w:rPr>
        <w:t xml:space="preserve">ωτάω εγώ: Η </w:t>
      </w:r>
      <w:r>
        <w:rPr>
          <w:rFonts w:eastAsia="Times New Roman" w:cs="Times New Roman"/>
          <w:szCs w:val="24"/>
        </w:rPr>
        <w:t>β</w:t>
      </w:r>
      <w:r>
        <w:rPr>
          <w:rFonts w:eastAsia="Times New Roman" w:cs="Times New Roman"/>
          <w:szCs w:val="24"/>
        </w:rPr>
        <w:t>όρεια Ελλάδα, όπως ξέρετε πολύ καλά, έχει π</w:t>
      </w:r>
      <w:r>
        <w:rPr>
          <w:rFonts w:eastAsia="Times New Roman" w:cs="Times New Roman"/>
          <w:szCs w:val="24"/>
        </w:rPr>
        <w:t xml:space="preserve">άρα πολλές πόλεις. Ποιος ο λόγος της μετακίνησής τους αυτής; Μήπως επειδή σε δύο μέρες από σήμερα θα γίνει η πορεία των λεγόμενων «Τούρκων» στην Ξάνθη; </w:t>
      </w:r>
    </w:p>
    <w:p w14:paraId="2CD9C01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θα πρέπει η Κυβέρνησή σας να λάβει άμεσα μέτρα για να προστατέψει όχι μόνο τους Έλληνες </w:t>
      </w:r>
      <w:r>
        <w:rPr>
          <w:rFonts w:eastAsia="Times New Roman" w:cs="Times New Roman"/>
          <w:szCs w:val="24"/>
        </w:rPr>
        <w:t xml:space="preserve">πολίτες, αλλά να προστατέψει και την εθνική κυριαρχία. Δυστυχώς, η Ελλάδα έχει γεμίσει από προδότες. </w:t>
      </w:r>
    </w:p>
    <w:p w14:paraId="2CD9C01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Ευχαριστώ.</w:t>
      </w:r>
    </w:p>
    <w:p w14:paraId="2CD9C01F" w14:textId="77777777" w:rsidR="004439E9" w:rsidRDefault="007140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CD9C020"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Κυρία Μεγαλοοικονόμου, έχετε τον λόγο. Θα μιλήσετε από εκεί </w:t>
      </w:r>
      <w:r>
        <w:rPr>
          <w:rFonts w:eastAsia="Times New Roman" w:cs="Times New Roman"/>
          <w:szCs w:val="24"/>
        </w:rPr>
        <w:t>ή θα έλθετε στο Βήμα; Είναι μία περιπέτεια, γι’ αυτό το λέω.</w:t>
      </w:r>
    </w:p>
    <w:p w14:paraId="2CD9C021"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Δεν τον χάνω τον δρόμο, κύριε Πρόεδρε. Μη φοβάστε!</w:t>
      </w:r>
    </w:p>
    <w:p w14:paraId="2CD9C02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CD9C02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λαμβάνω τον λόγο, όχι γιατί έχω κάτι να κρίνω ε</w:t>
      </w:r>
      <w:r>
        <w:rPr>
          <w:rFonts w:eastAsia="Times New Roman" w:cs="Times New Roman"/>
          <w:szCs w:val="24"/>
        </w:rPr>
        <w:t xml:space="preserve">πί μίας </w:t>
      </w:r>
      <w:r>
        <w:rPr>
          <w:rFonts w:eastAsia="Times New Roman" w:cs="Times New Roman"/>
          <w:szCs w:val="24"/>
        </w:rPr>
        <w:t>ο</w:t>
      </w:r>
      <w:r>
        <w:rPr>
          <w:rFonts w:eastAsia="Times New Roman" w:cs="Times New Roman"/>
          <w:szCs w:val="24"/>
        </w:rPr>
        <w:t>δηγίας η οποία έπρεπε ήδη να έχει κυρωθεί, επί της οποίας εξάλλου δεν επιτρέπονται τροποποιήσεις. Το μόνο που επιθυμώ είναι να σχολιάσω ορισμένα σημαντικά θέματα που πρέπει να ακούσει και ο ελληνικός λαός.</w:t>
      </w:r>
    </w:p>
    <w:p w14:paraId="2CD9C024"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Ένωση Κεντρώων είναι ένα κόμμα κατ’ εξοχήν ευρωπαϊκό, που πάντα πρέσβευε την ευρωπαϊκή προοπτική, τις επενδύσεις και όχι την κρατικοδίαιτη λογική. </w:t>
      </w:r>
    </w:p>
    <w:p w14:paraId="2CD9C025"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Φυσικά, η </w:t>
      </w:r>
      <w:r>
        <w:rPr>
          <w:rFonts w:eastAsia="Times New Roman" w:cs="Times New Roman"/>
          <w:szCs w:val="24"/>
        </w:rPr>
        <w:t>ο</w:t>
      </w:r>
      <w:r>
        <w:rPr>
          <w:rFonts w:eastAsia="Times New Roman" w:cs="Times New Roman"/>
          <w:szCs w:val="24"/>
        </w:rPr>
        <w:t xml:space="preserve">δηγία έρχεται προς κύρωση σε αυτή τη χρονική συγκυρία λόγω της πώλησης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Όπως είν</w:t>
      </w:r>
      <w:r>
        <w:rPr>
          <w:rFonts w:eastAsia="Times New Roman" w:cs="Times New Roman"/>
          <w:szCs w:val="24"/>
        </w:rPr>
        <w:t xml:space="preserve">αι εύλογο, όλοι οι συνάδελφοι σήμερα σχολίασαν το χαμηλό τίμημα αυτής της σύμβασης, όπως και ότι λόγω των χειρισμών της δικής σας Κυβέρνησης τελικώς το τίμημα είναι τόσο χαμηλό. </w:t>
      </w:r>
      <w:r>
        <w:rPr>
          <w:rFonts w:eastAsia="Times New Roman" w:cs="Times New Roman"/>
          <w:szCs w:val="24"/>
        </w:rPr>
        <w:t>Ό</w:t>
      </w:r>
      <w:r>
        <w:rPr>
          <w:rFonts w:eastAsia="Times New Roman" w:cs="Times New Roman"/>
          <w:szCs w:val="24"/>
        </w:rPr>
        <w:t xml:space="preserve">λοι, φυσικά, επανέλαβαν ότι άλλα λέγατε και άλλα κάνετε στο τέλος. </w:t>
      </w:r>
    </w:p>
    <w:p w14:paraId="2CD9C026"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Όμως, ως </w:t>
      </w:r>
      <w:r>
        <w:rPr>
          <w:rFonts w:eastAsia="Times New Roman" w:cs="Times New Roman"/>
          <w:szCs w:val="24"/>
        </w:rPr>
        <w:t>επιχειρηματίας, αντιλαμβάνομαι ότι μ</w:t>
      </w:r>
      <w:r>
        <w:rPr>
          <w:rFonts w:eastAsia="Times New Roman" w:cs="Times New Roman"/>
          <w:szCs w:val="24"/>
        </w:rPr>
        <w:t>ί</w:t>
      </w:r>
      <w:r>
        <w:rPr>
          <w:rFonts w:eastAsia="Times New Roman" w:cs="Times New Roman"/>
          <w:szCs w:val="24"/>
        </w:rPr>
        <w:t>α επένδυση μπορεί να έχει τελικώς διαφορετικό τίμημα σε διαφορετική χρονική στιγμή. Καθίσταται πλέον σαφές -και το αποδεικνύετε περίτρανα- ότι δεν είστε ικανοί να διαπραγματεύεστε το καλύτερο για την πατρίδα. Μάλιστα, ε</w:t>
      </w:r>
      <w:r>
        <w:rPr>
          <w:rFonts w:eastAsia="Times New Roman" w:cs="Times New Roman"/>
          <w:szCs w:val="24"/>
        </w:rPr>
        <w:t xml:space="preserve">ίστε –μπορώ να πω- ανίκανοι να διαπραγματευτείτε. </w:t>
      </w:r>
    </w:p>
    <w:p w14:paraId="2CD9C027"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πώληση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με τις ευλογίες των ευρωπαϊκών οργάνων γίνεται προκειμένου να σπάσει η μάστιγα του κρατισμού, της γραφειοκρατίας και των ρουσφετιών. </w:t>
      </w:r>
    </w:p>
    <w:p w14:paraId="2CD9C028"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προβληματισμός μου, όμως, είναι ο εξής και ερ</w:t>
      </w:r>
      <w:r>
        <w:rPr>
          <w:rFonts w:eastAsia="Times New Roman" w:cs="Times New Roman"/>
          <w:szCs w:val="24"/>
        </w:rPr>
        <w:t xml:space="preserve">ωτώ, κυρίες και κύριοι συνάδελφοι: Πώς επιτρέπετε η επιχείρηση να πωλείται σε έναν άλλο δημόσιο φορέα ξένου κράτους; Διότι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όπως ανακοινώθηκε, εξαγοράζεται από την ιταλική </w:t>
      </w:r>
      <w:r>
        <w:rPr>
          <w:rFonts w:eastAsia="Times New Roman" w:cs="Times New Roman"/>
          <w:szCs w:val="24"/>
        </w:rPr>
        <w:t>«</w:t>
      </w:r>
      <w:r>
        <w:rPr>
          <w:rFonts w:eastAsia="Times New Roman" w:cs="Times New Roman"/>
          <w:szCs w:val="24"/>
          <w:lang w:val="en-US"/>
        </w:rPr>
        <w:t>FERROVIE</w:t>
      </w:r>
      <w:r>
        <w:rPr>
          <w:rFonts w:eastAsia="Times New Roman" w:cs="Times New Roman"/>
          <w:szCs w:val="24"/>
        </w:rPr>
        <w:t xml:space="preserve"> </w:t>
      </w:r>
      <w:r>
        <w:rPr>
          <w:rFonts w:eastAsia="Times New Roman" w:cs="Times New Roman"/>
          <w:szCs w:val="24"/>
          <w:lang w:val="en-US"/>
        </w:rPr>
        <w:t>DELLO</w:t>
      </w:r>
      <w:r>
        <w:rPr>
          <w:rFonts w:eastAsia="Times New Roman" w:cs="Times New Roman"/>
          <w:szCs w:val="24"/>
        </w:rPr>
        <w:t xml:space="preserve"> </w:t>
      </w:r>
      <w:r>
        <w:rPr>
          <w:rFonts w:eastAsia="Times New Roman" w:cs="Times New Roman"/>
          <w:szCs w:val="24"/>
          <w:lang w:val="en-US"/>
        </w:rPr>
        <w:t>STATO</w:t>
      </w:r>
      <w:r>
        <w:rPr>
          <w:rFonts w:eastAsia="Times New Roman" w:cs="Times New Roman"/>
          <w:szCs w:val="24"/>
        </w:rPr>
        <w:t xml:space="preserve"> </w:t>
      </w:r>
      <w:r>
        <w:rPr>
          <w:rFonts w:eastAsia="Times New Roman" w:cs="Times New Roman"/>
          <w:szCs w:val="24"/>
          <w:lang w:val="en-US"/>
        </w:rPr>
        <w:t>ITALIANE</w:t>
      </w:r>
      <w:r>
        <w:rPr>
          <w:rFonts w:eastAsia="Times New Roman" w:cs="Times New Roman"/>
          <w:szCs w:val="24"/>
        </w:rPr>
        <w:t>»</w:t>
      </w:r>
      <w:r>
        <w:rPr>
          <w:rFonts w:eastAsia="Times New Roman" w:cs="Times New Roman"/>
          <w:szCs w:val="24"/>
        </w:rPr>
        <w:t xml:space="preserve">, διαχειριστής της οποίας είναι το ιταλικό δημόσιο και μέτοχος της οποίας –μεταξύ άλλων- είναι οι γαλλικοί σιδηρόδρομοι. Εξηγήστε μου, λοιπόν, με ποιο τρόπο μπαίνει η ιδιωτική πρωτοβουλία και πού βρίσκεται η ιδιωτική πρωτοβουλία για τα ελληνικά τρένα. </w:t>
      </w:r>
    </w:p>
    <w:p w14:paraId="2CD9C029"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w:t>
      </w:r>
      <w:r>
        <w:rPr>
          <w:rFonts w:eastAsia="Times New Roman" w:cs="Times New Roman"/>
          <w:szCs w:val="24"/>
        </w:rPr>
        <w:t xml:space="preserve">τώ τελικώς εάν το ιταλικό και το γαλλικό δημόσιο λειτουργούν με όρους ιδιωτικής αγοράς. </w:t>
      </w:r>
      <w:r>
        <w:rPr>
          <w:rFonts w:eastAsia="Times New Roman" w:cs="Times New Roman"/>
          <w:szCs w:val="24"/>
        </w:rPr>
        <w:t>Γ</w:t>
      </w:r>
      <w:r>
        <w:rPr>
          <w:rFonts w:eastAsia="Times New Roman" w:cs="Times New Roman"/>
          <w:szCs w:val="24"/>
        </w:rPr>
        <w:t xml:space="preserve">ιατί δεν μπορείτε εσείς να καταφέρετε κάτι αντίστοιχο; Μάλιστα, πιστεύετε ότι δεν μπορείτε να το καταφέρετε εσείς, που θεωρείστε ότι είστε και αριστερή Κυβέρνηση; </w:t>
      </w:r>
      <w:r>
        <w:rPr>
          <w:rFonts w:eastAsia="Times New Roman" w:cs="Times New Roman"/>
          <w:szCs w:val="24"/>
        </w:rPr>
        <w:t>Π</w:t>
      </w:r>
      <w:r>
        <w:rPr>
          <w:rFonts w:eastAsia="Times New Roman" w:cs="Times New Roman"/>
          <w:szCs w:val="24"/>
        </w:rPr>
        <w:t xml:space="preserve">ώς </w:t>
      </w:r>
      <w:r>
        <w:rPr>
          <w:rFonts w:eastAsia="Times New Roman" w:cs="Times New Roman"/>
          <w:szCs w:val="24"/>
        </w:rPr>
        <w:t xml:space="preserve">το καταφέρνουν οι Ιταλοί; Εσείς δεν μπορείτε να το καταφέρετε, που είστε και η αριστερή Κυβέρνηση, η πρώτη φορά Αριστερά; </w:t>
      </w:r>
    </w:p>
    <w:p w14:paraId="2CD9C02A"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Σας ερωτώ και κάτι άλλο: Άραγε θα συμβεί το ίδιο και στις άλλες διαπραγματεύσεις που σκοπεύετε να κάνετε για τις άλλες αποκρατικοποιή</w:t>
      </w:r>
      <w:r>
        <w:rPr>
          <w:rFonts w:eastAsia="Times New Roman" w:cs="Times New Roman"/>
          <w:szCs w:val="24"/>
        </w:rPr>
        <w:t xml:space="preserve">σεις; Διότι προεκλογικά, αν θυμάστε –εγώ το θυμάμαι πάρα πολύ καλά- το ίδιο λέγατε και για τον ΟΛΠ και για τα αεροδρόμια και η μόνιμη επωδός σας ήταν «αξιοποίηση και όχι ξεπούλημα». Έφυγε το πρώτο, έμεινε το ξεπούλημα. Το θυμάμαι πάρα πολύ καλά αυτό. </w:t>
      </w:r>
    </w:p>
    <w:p w14:paraId="2CD9C02B"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ερωτώ: Την προχθεσινή σύμβαση που υπογράψατε τη θεωρείτε αξιοποίηση ή ξεπούλημα; Εγώ τη θεωρώ ξεπούλημα. Τα 45 εκατομμύρια ευρώ ήταν καθαρό ξεπούλημα! Ξεπούλημα, γιατί παραιτηθήκατε άνευ όρων στον υποτιθέμενο επενδυτή. Ήταν καθαρό ξεπούλημα. Ήσασταν σε 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μάχη και παραδοθήκατε άνευ όρων. </w:t>
      </w:r>
    </w:p>
    <w:p w14:paraId="2CD9C02C"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το θέμα του σημερινού νομοσχεδίου είναι η κύρωση της ευρωπαϊκής </w:t>
      </w:r>
      <w:r>
        <w:rPr>
          <w:rFonts w:eastAsia="Times New Roman" w:cs="Times New Roman"/>
          <w:szCs w:val="24"/>
        </w:rPr>
        <w:t>ο</w:t>
      </w:r>
      <w:r>
        <w:rPr>
          <w:rFonts w:eastAsia="Times New Roman" w:cs="Times New Roman"/>
          <w:szCs w:val="24"/>
        </w:rPr>
        <w:t>δηγίας, η οποία είχε δοθεί από το 2012 και τη φέρνετε άρον άρον ως κατεπείγον –άρον άρον, σταύρωσον αυτόν!- διότι ξεπουλήσαμε ό,τι είχαμε</w:t>
      </w:r>
      <w:r>
        <w:rPr>
          <w:rFonts w:eastAsia="Times New Roman" w:cs="Times New Roman"/>
          <w:szCs w:val="24"/>
        </w:rPr>
        <w:t xml:space="preserve"> και δεν είχαμε και πρέπει να τα ψηφίσουμε κιόλας. </w:t>
      </w:r>
    </w:p>
    <w:p w14:paraId="2CD9C02D"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Έτσι, η χώρα μας πρέπει να έχει μ</w:t>
      </w:r>
      <w:r>
        <w:rPr>
          <w:rFonts w:eastAsia="Times New Roman" w:cs="Times New Roman"/>
          <w:szCs w:val="24"/>
        </w:rPr>
        <w:t>ί</w:t>
      </w:r>
      <w:r>
        <w:rPr>
          <w:rFonts w:eastAsia="Times New Roman" w:cs="Times New Roman"/>
          <w:szCs w:val="24"/>
        </w:rPr>
        <w:t>α αλλαγή στη νοοτροπία της. Χρειαζόμαστε άμεσα και χωρίς καμμιά περαιτέρω καθυστέρηση ιδιωτικές επενδύσεις και επιχειρήσεις, για να φέρουν μ</w:t>
      </w:r>
      <w:r>
        <w:rPr>
          <w:rFonts w:eastAsia="Times New Roman" w:cs="Times New Roman"/>
          <w:szCs w:val="24"/>
        </w:rPr>
        <w:t>ί</w:t>
      </w:r>
      <w:r>
        <w:rPr>
          <w:rFonts w:eastAsia="Times New Roman" w:cs="Times New Roman"/>
          <w:szCs w:val="24"/>
        </w:rPr>
        <w:t>α άλλη λογική και άλλα επιχει</w:t>
      </w:r>
      <w:r>
        <w:rPr>
          <w:rFonts w:eastAsia="Times New Roman" w:cs="Times New Roman"/>
          <w:szCs w:val="24"/>
        </w:rPr>
        <w:t xml:space="preserve">ρηματικά ήθη. Στην Ελλάδα του 2016 πρέπει να πασχίσουμε να διορθώσουμε τα κακώς κείμενα. </w:t>
      </w:r>
      <w:r>
        <w:rPr>
          <w:rFonts w:eastAsia="Times New Roman" w:cs="Times New Roman"/>
          <w:szCs w:val="24"/>
        </w:rPr>
        <w:t>Ε</w:t>
      </w:r>
      <w:r>
        <w:rPr>
          <w:rFonts w:eastAsia="Times New Roman" w:cs="Times New Roman"/>
          <w:szCs w:val="24"/>
        </w:rPr>
        <w:t xml:space="preserve">ίναι ξεκάθαρο ότι το πρώτο βήμα πρέπει να γίνει από τις ιδιωτικοποιήσεις. </w:t>
      </w:r>
    </w:p>
    <w:p w14:paraId="2CD9C02E"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Ένωση Κεντρώων πάντοτε ήταν και είναι υπέρ της προσπάθειας αυτής.</w:t>
      </w:r>
    </w:p>
    <w:p w14:paraId="2CD9C02F"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θα ήθελα να σας θ</w:t>
      </w:r>
      <w:r>
        <w:rPr>
          <w:rFonts w:eastAsia="Times New Roman" w:cs="Times New Roman"/>
          <w:szCs w:val="24"/>
        </w:rPr>
        <w:t xml:space="preserve">υμίσω κάτι: Ο ΟΣΕ και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αργότερα –από ό,τι θυμάμαι- επί σαράντα χρόνια με τις προηγούμενες κυβερνήσεις, και της Νέας Δημοκρατίας και του ΠΑΣΟΚ, δεν ήταν τίποτα άλλο παρά ένας κορβανάς, ο οποίος έκανε διορισμούς. Ήταν το πελατειακό κράτος. Διόριζ</w:t>
      </w:r>
      <w:r>
        <w:rPr>
          <w:rFonts w:eastAsia="Times New Roman" w:cs="Times New Roman"/>
          <w:szCs w:val="24"/>
        </w:rPr>
        <w:t xml:space="preserve">ε. Δεν έκανε τίποτα άλλο παρά διόριζε, διόριζε συνέχεια. Το πελατειακό κράτος απλόχερα έδινε θέσεις, για να έχει τους ψηφοφόρους του. Το χρέος αυξανόταν συνέχεια. </w:t>
      </w:r>
    </w:p>
    <w:p w14:paraId="2CD9C03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συνεχίζετε εσείς να χαρίζετε. Αφού δώσατε στους Ιταλούς γη και ύδωρ, έρχεστε να τους δι</w:t>
      </w:r>
      <w:r>
        <w:rPr>
          <w:rFonts w:eastAsia="Times New Roman" w:cs="Times New Roman"/>
          <w:szCs w:val="24"/>
        </w:rPr>
        <w:t xml:space="preserve">αγράψετε και τα χρέη, να τα επιβαρυνθεί το δημόσιο και ο καημένος ο ελληνικός λαός να πληρώσει αυτά τα χρέη. Τι να σας πω; Αριστερή </w:t>
      </w:r>
      <w:r>
        <w:rPr>
          <w:rFonts w:eastAsia="Times New Roman" w:cs="Times New Roman"/>
          <w:szCs w:val="24"/>
        </w:rPr>
        <w:t>Κ</w:t>
      </w:r>
      <w:r>
        <w:rPr>
          <w:rFonts w:eastAsia="Times New Roman" w:cs="Times New Roman"/>
          <w:szCs w:val="24"/>
        </w:rPr>
        <w:t xml:space="preserve">υβέρνηση! </w:t>
      </w:r>
    </w:p>
    <w:p w14:paraId="2CD9C03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Όμως, αυτή τη χρονική συγκυρία έχουμε μία μοναδική ευκαιρία ίσως να μπούμε στη σωστή τροχιά. Θα πρέπει να κάνουμ</w:t>
      </w:r>
      <w:r>
        <w:rPr>
          <w:rFonts w:eastAsia="Times New Roman" w:cs="Times New Roman"/>
          <w:szCs w:val="24"/>
        </w:rPr>
        <w:t xml:space="preserve">ε σωστές κινήσεις. Τουλάχιστον, από τη στιγμή που έχουμε και άλλα να ιδιωτικοποιήσουμε, να μη τα ξεπουλήσουμε. </w:t>
      </w:r>
    </w:p>
    <w:p w14:paraId="2CD9C03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Εσείς που κυβερνάτε τώρα, αν έχετε λίγο μυαλό, τουλάχιστον αυτά που μας μένουν, τα υπόλοιπα να μην τα ξεπουλήσετε. Να γίνουν σωστές ιδιωτικοποιή</w:t>
      </w:r>
      <w:r>
        <w:rPr>
          <w:rFonts w:eastAsia="Times New Roman" w:cs="Times New Roman"/>
          <w:szCs w:val="24"/>
        </w:rPr>
        <w:t xml:space="preserve">σεις. Η ιστορική ευθύνη είναι τεράστια για όλους μας. Σ’ αυτήν την ευθύνη πρέπει να ανταποκριθούμε. Πρέπει να σταθούμε στο ύψος των περιστάσεων για χάρη του ελληνικού λαού. </w:t>
      </w:r>
    </w:p>
    <w:p w14:paraId="2CD9C03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D9C034" w14:textId="77777777" w:rsidR="004439E9" w:rsidRDefault="0071404A">
      <w:pPr>
        <w:spacing w:after="0" w:line="600" w:lineRule="auto"/>
        <w:ind w:firstLine="720"/>
        <w:jc w:val="center"/>
        <w:rPr>
          <w:rFonts w:eastAsia="Times New Roman"/>
          <w:bCs/>
        </w:rPr>
      </w:pPr>
      <w:r>
        <w:rPr>
          <w:rFonts w:eastAsia="Times New Roman"/>
          <w:bCs/>
        </w:rPr>
        <w:t>(Χειροκροτήματα από την πτέρυγα της Ένωσης Κεντρώων)</w:t>
      </w:r>
    </w:p>
    <w:p w14:paraId="2CD9C035" w14:textId="77777777" w:rsidR="004439E9" w:rsidRDefault="0071404A">
      <w:pPr>
        <w:spacing w:after="0" w:line="600" w:lineRule="auto"/>
        <w:ind w:firstLine="720"/>
        <w:jc w:val="both"/>
        <w:rPr>
          <w:rFonts w:eastAsia="Times New Roman"/>
          <w:bCs/>
        </w:rPr>
      </w:pPr>
      <w:r>
        <w:rPr>
          <w:rFonts w:eastAsia="Times New Roman"/>
          <w:b/>
          <w:bCs/>
        </w:rPr>
        <w:t>ΠΡΟΕΔΡΕΥΩΝ (Γε</w:t>
      </w:r>
      <w:r>
        <w:rPr>
          <w:rFonts w:eastAsia="Times New Roman"/>
          <w:b/>
          <w:bCs/>
        </w:rPr>
        <w:t>ώργιος Βαρεμένος):</w:t>
      </w:r>
      <w:r>
        <w:rPr>
          <w:rFonts w:eastAsia="Times New Roman"/>
          <w:bCs/>
        </w:rPr>
        <w:t xml:space="preserve"> Ευχαριστούμε πολύ. </w:t>
      </w:r>
    </w:p>
    <w:p w14:paraId="2CD9C036" w14:textId="77777777" w:rsidR="004439E9" w:rsidRDefault="0071404A">
      <w:pPr>
        <w:spacing w:after="0" w:line="600" w:lineRule="auto"/>
        <w:ind w:firstLine="720"/>
        <w:jc w:val="both"/>
        <w:rPr>
          <w:rFonts w:eastAsia="Times New Roman"/>
          <w:bCs/>
        </w:rPr>
      </w:pPr>
      <w:r>
        <w:rPr>
          <w:rFonts w:eastAsia="Times New Roman"/>
          <w:bCs/>
        </w:rPr>
        <w:t>Τον λόγο έχει ο κ. Κωνσταντινέας.</w:t>
      </w:r>
    </w:p>
    <w:p w14:paraId="2CD9C037" w14:textId="77777777" w:rsidR="004439E9" w:rsidRDefault="0071404A">
      <w:pPr>
        <w:spacing w:after="0" w:line="600" w:lineRule="auto"/>
        <w:ind w:firstLine="720"/>
        <w:jc w:val="both"/>
        <w:rPr>
          <w:rFonts w:eastAsia="Times New Roman"/>
          <w:bCs/>
        </w:rPr>
      </w:pPr>
      <w:r>
        <w:rPr>
          <w:rFonts w:eastAsia="Times New Roman"/>
          <w:b/>
          <w:bCs/>
        </w:rPr>
        <w:t>ΠΕΤΡΟΣ ΚΩΝΣΤΑΝΤΙΝΕΑΣ:</w:t>
      </w:r>
      <w:r>
        <w:rPr>
          <w:rFonts w:eastAsia="Times New Roman"/>
          <w:bCs/>
        </w:rPr>
        <w:t xml:space="preserve"> Ευχαριστώ, κύριε Πρόεδρε.</w:t>
      </w:r>
    </w:p>
    <w:p w14:paraId="2CD9C038" w14:textId="77777777" w:rsidR="004439E9" w:rsidRDefault="0071404A">
      <w:pPr>
        <w:spacing w:after="0" w:line="600" w:lineRule="auto"/>
        <w:ind w:firstLine="720"/>
        <w:jc w:val="both"/>
        <w:rPr>
          <w:rFonts w:eastAsia="Times New Roman"/>
          <w:bCs/>
        </w:rPr>
      </w:pPr>
      <w:r>
        <w:rPr>
          <w:rFonts w:eastAsia="Times New Roman"/>
          <w:bCs/>
        </w:rPr>
        <w:t>Κυρίες και κύριοι συνάδελφοι, το σχέδιο νόμου που καλούμαστε να επεξεργαστούμε σήμερα βάζει τέλος σε μία σειρά παρωχημένων διατάξεων, π</w:t>
      </w:r>
      <w:r>
        <w:rPr>
          <w:rFonts w:eastAsia="Times New Roman"/>
          <w:bCs/>
        </w:rPr>
        <w:t xml:space="preserve">ου δεν ευθυγραμμίζονταν επ’ ουδενί με την εθνική νομοθεσία και την </w:t>
      </w:r>
      <w:r>
        <w:rPr>
          <w:rFonts w:eastAsia="Times New Roman"/>
          <w:bCs/>
        </w:rPr>
        <w:t>κ</w:t>
      </w:r>
      <w:r>
        <w:rPr>
          <w:rFonts w:eastAsia="Times New Roman"/>
          <w:bCs/>
        </w:rPr>
        <w:t xml:space="preserve">οινοτική </w:t>
      </w:r>
      <w:r>
        <w:rPr>
          <w:rFonts w:eastAsia="Times New Roman"/>
          <w:bCs/>
        </w:rPr>
        <w:t>ο</w:t>
      </w:r>
      <w:r>
        <w:rPr>
          <w:rFonts w:eastAsia="Times New Roman"/>
          <w:bCs/>
        </w:rPr>
        <w:t>δηγία 2012/34. Η δημιουργία ενός ευρωπαϊκού ενιαίου πλαισίου σιδηροδρομικού χώρου αναμένεται να έχει θετικό αντίκτυπο στη λειτουργία και στη δομή του εθνικού σιδηροδρομικού τομέα</w:t>
      </w:r>
      <w:r>
        <w:rPr>
          <w:rFonts w:eastAsia="Times New Roman"/>
          <w:bCs/>
        </w:rPr>
        <w:t xml:space="preserve">. </w:t>
      </w:r>
    </w:p>
    <w:p w14:paraId="2CD9C039" w14:textId="77777777" w:rsidR="004439E9" w:rsidRDefault="0071404A">
      <w:pPr>
        <w:spacing w:after="0" w:line="600" w:lineRule="auto"/>
        <w:ind w:firstLine="720"/>
        <w:jc w:val="both"/>
        <w:rPr>
          <w:rFonts w:eastAsia="Times New Roman"/>
          <w:bCs/>
        </w:rPr>
      </w:pPr>
      <w:r>
        <w:rPr>
          <w:rFonts w:eastAsia="Times New Roman"/>
          <w:bCs/>
        </w:rPr>
        <w:t>Οι άμεσοι στόχοι του παρόντος νομοσχεδίου είναι οι εξής: Η απλοποίηση της έννοιας της νομοθεσίας που κωλυσιεργούσε, η εξάλειψη υφιστάμενων στρεβλώσεων, η κατάργηση παρωχημένων διατάξεων άνευ ουσίας, η αποσαφήνιση και ο εκσυγχρονισμός διατάξεων της νομοθ</w:t>
      </w:r>
      <w:r>
        <w:rPr>
          <w:rFonts w:eastAsia="Times New Roman"/>
          <w:bCs/>
        </w:rPr>
        <w:t xml:space="preserve">εσίας. </w:t>
      </w:r>
    </w:p>
    <w:p w14:paraId="2CD9C03A" w14:textId="77777777" w:rsidR="004439E9" w:rsidRDefault="0071404A">
      <w:pPr>
        <w:spacing w:after="0" w:line="600" w:lineRule="auto"/>
        <w:ind w:firstLine="720"/>
        <w:jc w:val="both"/>
        <w:rPr>
          <w:rFonts w:eastAsia="Times New Roman"/>
          <w:bCs/>
        </w:rPr>
      </w:pPr>
      <w:r>
        <w:rPr>
          <w:rFonts w:eastAsia="Times New Roman"/>
          <w:bCs/>
        </w:rPr>
        <w:t>Επιπρόσθετα, αγαπητοί συνάδελφοι, οι προσδοκίες του σχεδίου νόμου αφορούν την εξασφάλιση διαφανούς και βιώσιμης χρηματοδότησης της υποδομής, τη διασφάλιση αποτελεσματικού ανταγωνισμού στη σιδηροδρομική αγορά κάτω από ίσους όρους, την ενίσχυση της ρ</w:t>
      </w:r>
      <w:r>
        <w:rPr>
          <w:rFonts w:eastAsia="Times New Roman"/>
          <w:bCs/>
        </w:rPr>
        <w:t xml:space="preserve">υθμιστικής εποπτείας που θα έχει σκοπό την τήρηση των κοινών κανόνων. </w:t>
      </w:r>
    </w:p>
    <w:p w14:paraId="2CD9C03B" w14:textId="77777777" w:rsidR="004439E9" w:rsidRDefault="0071404A">
      <w:pPr>
        <w:spacing w:after="0" w:line="600" w:lineRule="auto"/>
        <w:ind w:firstLine="720"/>
        <w:jc w:val="both"/>
        <w:rPr>
          <w:rFonts w:eastAsia="Times New Roman"/>
          <w:bCs/>
        </w:rPr>
      </w:pPr>
      <w:r>
        <w:rPr>
          <w:rFonts w:eastAsia="Times New Roman"/>
          <w:bCs/>
        </w:rPr>
        <w:t>Η μεταρρυθμιστική προσέγγιση του νομοσχεδίου θα δώσει προωθητική δύναμη στην αύξηση του μεριδίου των σιδηροδρομικών μεταφορών στην αγορά των μεταφορών. Η υποχρεωτική τήρηση χωριστών ισο</w:t>
      </w:r>
      <w:r>
        <w:rPr>
          <w:rFonts w:eastAsia="Times New Roman"/>
          <w:bCs/>
        </w:rPr>
        <w:t>λογισμών, αφενός για τις δραστηριότητες μεταφοράς εμπορευμάτων και αφετέρου των επιβατικών μεταφορών, ξεκαθαρίζει το τοπίο με τα δημόσια κονδύλια, μιας και καθίσταται απαγορευτική η μεταφορά τους από τη μία δραστηριότητα στην άλλη.</w:t>
      </w:r>
    </w:p>
    <w:p w14:paraId="2CD9C03C" w14:textId="77777777" w:rsidR="004439E9" w:rsidRDefault="0071404A">
      <w:pPr>
        <w:spacing w:after="0" w:line="600" w:lineRule="auto"/>
        <w:ind w:firstLine="720"/>
        <w:jc w:val="both"/>
        <w:rPr>
          <w:rFonts w:eastAsia="Times New Roman"/>
          <w:bCs/>
        </w:rPr>
      </w:pPr>
      <w:r>
        <w:rPr>
          <w:rFonts w:eastAsia="Times New Roman"/>
          <w:bCs/>
        </w:rPr>
        <w:t xml:space="preserve">Επιπλέον, καθίσταται εφικτή η παρακολούθηση της χρήσης των εσόδων που προέρχονται από τα τέλη υποδομής και των πλεονασμάτων από λοιπές εμπορικές δραστηριότητες. </w:t>
      </w:r>
    </w:p>
    <w:p w14:paraId="2CD9C03D" w14:textId="77777777" w:rsidR="004439E9" w:rsidRDefault="0071404A">
      <w:pPr>
        <w:spacing w:after="0" w:line="600" w:lineRule="auto"/>
        <w:ind w:firstLine="720"/>
        <w:jc w:val="both"/>
        <w:rPr>
          <w:rFonts w:eastAsia="Times New Roman"/>
          <w:bCs/>
        </w:rPr>
      </w:pPr>
      <w:r>
        <w:rPr>
          <w:rFonts w:eastAsia="Times New Roman"/>
          <w:bCs/>
        </w:rPr>
        <w:t>Η ανάπτυξη νέων υπηρεσιών και η προσέλκυση νέων φορέων αναμένεται να αποτελέσει έναν εφικτό στ</w:t>
      </w:r>
      <w:r>
        <w:rPr>
          <w:rFonts w:eastAsia="Times New Roman"/>
          <w:bCs/>
        </w:rPr>
        <w:t xml:space="preserve">όχο, αναλογιζόμενοι πλέον την υποχρέωση των κρατών- μελών να δημοσιοποιούν πενταετή στρατηγική ανάπτυξη μιας σιδηροδρομικής υποδομής με σαφείς προσδοκίες και στόχους και όχι στον αέρα, όπως γινόταν έως σήμερα. </w:t>
      </w:r>
    </w:p>
    <w:p w14:paraId="2CD9C03E" w14:textId="77777777" w:rsidR="004439E9" w:rsidRDefault="0071404A">
      <w:pPr>
        <w:spacing w:after="0" w:line="600" w:lineRule="auto"/>
        <w:ind w:firstLine="720"/>
        <w:jc w:val="both"/>
        <w:rPr>
          <w:rFonts w:eastAsia="Times New Roman"/>
          <w:bCs/>
        </w:rPr>
      </w:pPr>
      <w:r>
        <w:rPr>
          <w:rFonts w:eastAsia="Times New Roman"/>
          <w:bCs/>
        </w:rPr>
        <w:t xml:space="preserve">Δεν θα ήθελα να σας κουράσω με τις λεπτομέρειες του νομοσχεδίου που τις ξέρουμε όλοι. Θα ήθελα να σταθώ στα γνωστά «παπαγαλάκια» της δημοσιογραφίας που μιλούν για ξεπούλημα της </w:t>
      </w:r>
      <w:r>
        <w:rPr>
          <w:rFonts w:eastAsia="Times New Roman"/>
          <w:bCs/>
        </w:rPr>
        <w:t>«</w:t>
      </w:r>
      <w:r>
        <w:rPr>
          <w:rFonts w:eastAsia="Times New Roman"/>
          <w:bCs/>
        </w:rPr>
        <w:t>ΤΡΑΙΝΟΣΕ</w:t>
      </w:r>
      <w:r>
        <w:rPr>
          <w:rFonts w:eastAsia="Times New Roman"/>
          <w:bCs/>
        </w:rPr>
        <w:t>»</w:t>
      </w:r>
      <w:r>
        <w:rPr>
          <w:rFonts w:eastAsia="Times New Roman"/>
          <w:bCs/>
        </w:rPr>
        <w:t>.</w:t>
      </w:r>
    </w:p>
    <w:p w14:paraId="2CD9C03F" w14:textId="77777777" w:rsidR="004439E9" w:rsidRDefault="0071404A">
      <w:pPr>
        <w:spacing w:after="0" w:line="600" w:lineRule="auto"/>
        <w:ind w:firstLine="720"/>
        <w:jc w:val="both"/>
        <w:rPr>
          <w:rFonts w:eastAsia="Times New Roman"/>
          <w:bCs/>
        </w:rPr>
      </w:pPr>
      <w:r>
        <w:rPr>
          <w:rFonts w:eastAsia="Times New Roman"/>
          <w:bCs/>
        </w:rPr>
        <w:t xml:space="preserve">Αρχικά θα ήθελα να κάνω μία παρατήρηση. Έχουμε μπερδέψει την </w:t>
      </w:r>
      <w:r>
        <w:rPr>
          <w:rFonts w:eastAsia="Times New Roman"/>
          <w:bCs/>
        </w:rPr>
        <w:t>«</w:t>
      </w:r>
      <w:r>
        <w:rPr>
          <w:rFonts w:eastAsia="Times New Roman"/>
          <w:bCs/>
        </w:rPr>
        <w:t>ΤΡΑΙΝ</w:t>
      </w:r>
      <w:r>
        <w:rPr>
          <w:rFonts w:eastAsia="Times New Roman"/>
          <w:bCs/>
        </w:rPr>
        <w:t>ΟΣΕ</w:t>
      </w:r>
      <w:r>
        <w:rPr>
          <w:rFonts w:eastAsia="Times New Roman"/>
          <w:bCs/>
        </w:rPr>
        <w:t>»</w:t>
      </w:r>
      <w:r>
        <w:rPr>
          <w:rFonts w:eastAsia="Times New Roman"/>
          <w:bCs/>
        </w:rPr>
        <w:t xml:space="preserve"> με τις σιδηροδρομικές υποδομές που ανήκουν στον ΟΣΕ. Αυτά είναι δύο ξεχωριστά κομμάτια. Μιλάμε για μία μεταφορική εταιρεία δημοσίων συμφερόντων και τίποτα παραπάνω. Άλλωστε, το μονοπώλιο στις μεταφορές έχει καταργηθεί χρόνια τώρα και το γνωρίζουμε πολ</w:t>
      </w:r>
      <w:r>
        <w:rPr>
          <w:rFonts w:eastAsia="Times New Roman"/>
          <w:bCs/>
        </w:rPr>
        <w:t xml:space="preserve">ύ καλά. </w:t>
      </w:r>
    </w:p>
    <w:p w14:paraId="2CD9C04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Εάν δεν προχωρούσαμε στο κλείσιμο της συμφωνίας, η Κομισιόν θα ζητούσε πίσω τις παράνομες κρατικές ενισχύσεις, ύψους 750 εκατομμυρίων ευρώ.</w:t>
      </w:r>
    </w:p>
    <w:p w14:paraId="2CD9C04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Ξέρουμε, κύριοι, όλοι μας τι σημαίνει αυτό: Λουκέτο. Έχουμε αναρωτηθεί γιατί η χώρα μας είναι η τελευταία σ</w:t>
      </w:r>
      <w:r>
        <w:rPr>
          <w:rFonts w:eastAsia="Times New Roman" w:cs="Times New Roman"/>
          <w:szCs w:val="24"/>
        </w:rPr>
        <w:t xml:space="preserve">την Ευρώπη στις υποδομές; Έχουν αναρωτηθεί γιατί το ελληνικό δημόσιο, ως εργοδότης, δεν έκανε τίποτα και οι εργαζόμενοι, ταυτόχρονα, σφύριζαν αδιάφορα στη διαφαινόμενη χρεοκοπία του </w:t>
      </w:r>
      <w:r>
        <w:rPr>
          <w:rFonts w:eastAsia="Times New Roman" w:cs="Times New Roman"/>
          <w:szCs w:val="24"/>
          <w:lang w:val="en-US"/>
        </w:rPr>
        <w:t>O</w:t>
      </w:r>
      <w:r>
        <w:rPr>
          <w:rFonts w:eastAsia="Times New Roman" w:cs="Times New Roman"/>
          <w:szCs w:val="24"/>
        </w:rPr>
        <w:t>ργανισμού τους, πουλώντας συνδικαλισμό χωρίς ουσία; Εμείς θέλουμε συνδικα</w:t>
      </w:r>
      <w:r>
        <w:rPr>
          <w:rFonts w:eastAsia="Times New Roman" w:cs="Times New Roman"/>
          <w:szCs w:val="24"/>
        </w:rPr>
        <w:t>λισμό με ουσία.</w:t>
      </w:r>
    </w:p>
    <w:p w14:paraId="2CD9C04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Επειδή συνυπάρχουμε σε αυτόν τον τόπο όλοι μας, γνωρίζουμε πολύ καλά ότι οι ΔΕΚΟ επί δεκαετίες αποτελούσαν το μεγάλο παζάρι της πολιτικής εξουσίας έναντι ψήφων. Δεν ήμασταν εμείς στην εξουσία. Ένα γαϊτανάκι γνώριμο, που το γνωρίζουν πολύ κα</w:t>
      </w:r>
      <w:r>
        <w:rPr>
          <w:rFonts w:eastAsia="Times New Roman" w:cs="Times New Roman"/>
          <w:szCs w:val="24"/>
        </w:rPr>
        <w:t>λά τα κόμματα της Αντιπολίτευσης, το μάννα εξ ουρανού που λεγόταν κρατική επιχορήγηση, ήταν η μόνη έννοια η οποία μας κάνει τώρα τον λογαριασμό, βαρύ λογαριασμό! Ένα παράνομο προνόμιο των δημοσίων οργανισμών, που δίχαζε τον ελεύθερο επαγγελματία και τον δη</w:t>
      </w:r>
      <w:r>
        <w:rPr>
          <w:rFonts w:eastAsia="Times New Roman" w:cs="Times New Roman"/>
          <w:szCs w:val="24"/>
        </w:rPr>
        <w:t>μόσιο υπάλληλο. Αυτή τη στιγμή έχουμε δύο στρατόπεδα στο ποιοι δουλεύουν στο δημόσιο και ποιοι είναι ελεύθεροι επαγγελματίες.</w:t>
      </w:r>
    </w:p>
    <w:p w14:paraId="2CD9C04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Μπορεί πραγματικά -μπορεί, επαναλαμβάνω- το τίμημα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για να λέμε και τις αλήθειες, να είναι μικρό. Όμως, πρέπει να α</w:t>
      </w:r>
      <w:r>
        <w:rPr>
          <w:rFonts w:eastAsia="Times New Roman" w:cs="Times New Roman"/>
          <w:szCs w:val="24"/>
        </w:rPr>
        <w:t>ναλογισθεί κανείς και το βάρος των χρεών που αναλαμβάνονται, καθώς και τις νέες επενδύσεις που χρειάζονται, ώστε να είναι σε θέση να αναλάβει το βάρος που της αναλογεί σε μ</w:t>
      </w:r>
      <w:r>
        <w:rPr>
          <w:rFonts w:eastAsia="Times New Roman" w:cs="Times New Roman"/>
          <w:szCs w:val="24"/>
        </w:rPr>
        <w:t>ί</w:t>
      </w:r>
      <w:r>
        <w:rPr>
          <w:rFonts w:eastAsia="Times New Roman" w:cs="Times New Roman"/>
          <w:szCs w:val="24"/>
        </w:rPr>
        <w:t>α πραγματικά ενωμένη Ευρώπη υψηλών απαιτήσεων. Διότι, όπως σας είπα, στην Ελλάδα εί</w:t>
      </w:r>
      <w:r>
        <w:rPr>
          <w:rFonts w:eastAsia="Times New Roman" w:cs="Times New Roman"/>
          <w:szCs w:val="24"/>
        </w:rPr>
        <w:t>μαστε πολύ πίσω.</w:t>
      </w:r>
    </w:p>
    <w:p w14:paraId="2CD9C04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Όσον αφορά στους εργαζόμενους της εταιρείας, ας συλλογιστούν τον θετικό αντίκτυπο που προέρχεται από τη σωτηρία της εταιρείας, αφού τη νοιάζονται τόσο και την εξασφάλιση των θέσεών τους. Οι ικανοί και οι εργατικοί θα παραμείνουν, δεν έχουν</w:t>
      </w:r>
      <w:r>
        <w:rPr>
          <w:rFonts w:eastAsia="Times New Roman" w:cs="Times New Roman"/>
          <w:szCs w:val="24"/>
        </w:rPr>
        <w:t xml:space="preserve"> να φοβηθούν τίποτα. Οι μανατζαραίοι, όμως, της χρεοκοπίας θα πάνε σπίτι τους, εκεί που πρέπει να πάνε! Γνωρίζουμε όλοι μας τι σημαίνει συνδικαλισμός και τι σημαίνει συνδικαλισμός πολιτικής σκέψης για να κρατούν οι συγκεκριμένοι κύριοι τις θέσεις τους.</w:t>
      </w:r>
    </w:p>
    <w:p w14:paraId="2CD9C04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 πολύ.</w:t>
      </w:r>
    </w:p>
    <w:p w14:paraId="2CD9C046" w14:textId="77777777" w:rsidR="004439E9" w:rsidRDefault="0071404A">
      <w:pPr>
        <w:spacing w:after="0" w:line="600" w:lineRule="auto"/>
        <w:ind w:firstLine="709"/>
        <w:jc w:val="center"/>
        <w:rPr>
          <w:rFonts w:eastAsia="Times New Roman"/>
          <w:bCs/>
        </w:rPr>
      </w:pPr>
      <w:r>
        <w:rPr>
          <w:rFonts w:eastAsia="Times New Roman"/>
          <w:bCs/>
        </w:rPr>
        <w:t>(Χειροκροτήματα)</w:t>
      </w:r>
    </w:p>
    <w:p w14:paraId="2CD9C047"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w:t>
      </w:r>
    </w:p>
    <w:p w14:paraId="2CD9C04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ΚΚΕ, ο κ. Παφίλης.</w:t>
      </w:r>
    </w:p>
    <w:p w14:paraId="2CD9C049"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Λέει «Καὶ </w:t>
      </w:r>
      <w:r>
        <w:rPr>
          <w:rFonts w:eastAsia="Times New Roman" w:cs="Times New Roman"/>
          <w:bCs/>
          <w:szCs w:val="24"/>
        </w:rPr>
        <w:t>μὴ εἰσενέγκ</w:t>
      </w:r>
      <w:r>
        <w:rPr>
          <w:rFonts w:eastAsia="Times New Roman"/>
          <w:bCs/>
          <w:szCs w:val="24"/>
        </w:rPr>
        <w:t>ῃ</w:t>
      </w:r>
      <w:r>
        <w:rPr>
          <w:rFonts w:eastAsia="Times New Roman" w:cs="Times New Roman"/>
          <w:bCs/>
          <w:szCs w:val="24"/>
        </w:rPr>
        <w:t>ς ἡμᾶς εἰς πειρασμὸν</w:t>
      </w:r>
      <w:r>
        <w:rPr>
          <w:rFonts w:eastAsia="Times New Roman" w:cs="Times New Roman"/>
          <w:szCs w:val="24"/>
        </w:rPr>
        <w:t>». Έτσι δεν λέει;</w:t>
      </w:r>
    </w:p>
    <w:p w14:paraId="2CD9C04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Εγώ θα μπω, όμως, στον πειρασμό.</w:t>
      </w:r>
      <w:r>
        <w:rPr>
          <w:rFonts w:eastAsia="Times New Roman" w:cs="Times New Roman"/>
          <w:szCs w:val="24"/>
        </w:rPr>
        <w:t xml:space="preserve"> Γιατί ο κατελθών εκ του Βήματος, όπως λένε στην καθαρεύουσα, μας είπε τώρα πόσο θετικό αντίκτυπο και πόσα φοβερά πράγματα θα έχει η εφαρμογή της </w:t>
      </w:r>
      <w:r>
        <w:rPr>
          <w:rFonts w:eastAsia="Times New Roman" w:cs="Times New Roman"/>
          <w:szCs w:val="24"/>
        </w:rPr>
        <w:t>ο</w:t>
      </w:r>
      <w:r>
        <w:rPr>
          <w:rFonts w:eastAsia="Times New Roman" w:cs="Times New Roman"/>
          <w:szCs w:val="24"/>
        </w:rPr>
        <w:t>δηγίας της Ευρωπαϊκής Ένωσης.</w:t>
      </w:r>
    </w:p>
    <w:p w14:paraId="2CD9C04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Διαβάζω, λοιπόν: «Η συγκεκριμένη </w:t>
      </w:r>
      <w:r>
        <w:rPr>
          <w:rFonts w:eastAsia="Times New Roman" w:cs="Times New Roman"/>
          <w:szCs w:val="24"/>
        </w:rPr>
        <w:t>ο</w:t>
      </w:r>
      <w:r>
        <w:rPr>
          <w:rFonts w:eastAsia="Times New Roman" w:cs="Times New Roman"/>
          <w:szCs w:val="24"/>
        </w:rPr>
        <w:t>δηγία -ημερομηνία 3-7-2012- έχει βαρύτατες συ</w:t>
      </w:r>
      <w:r>
        <w:rPr>
          <w:rFonts w:eastAsia="Times New Roman" w:cs="Times New Roman"/>
          <w:szCs w:val="24"/>
        </w:rPr>
        <w:t>νέπειες για το δημόσιο συμφέρον, την ασφάλεια των μεταφορών, αλλά και τα δικαιώματα των επιβατών. Συντάσσεται με τις κυρίαρχες νεοφιλελεύθερες λογικές και βάζει ως προτεραιότητα το κέρδος, ξεχνώντας ότι τα κράτη είναι αυτά που έχουν χρηματοδοτήσει όλες τις</w:t>
      </w:r>
      <w:r>
        <w:rPr>
          <w:rFonts w:eastAsia="Times New Roman" w:cs="Times New Roman"/>
          <w:szCs w:val="24"/>
        </w:rPr>
        <w:t xml:space="preserve"> υπάρχουσες υποδομές. Προωθείται η περαιτέρω, σχεδόν υποχρεωτική πλέον για όλα τα κράτη-μέλη, απελευθέρωση του τομέα των σιδηροδρόμων και ο επιπλέον διαχωρισμός των υπηρεσιών της λειτουργίας και της συντήρησης. Κατακερματίζεται, έτσι, η έννοια ενός ολοκληρ</w:t>
      </w:r>
      <w:r>
        <w:rPr>
          <w:rFonts w:eastAsia="Times New Roman" w:cs="Times New Roman"/>
          <w:szCs w:val="24"/>
        </w:rPr>
        <w:t>ωμένου και ασφαλούς συστήματος μεταφορών και ενισχύεται η λογική και οι πρακτικές της υπεργολαβίας, με αποτέλεσμα να υπονομεύονται τα δικαιώματα των εργαζομένων, των επιβατών, αλλά και τα υπάρχοντα ευρωπαϊκά μέτρα ασφάλειας».</w:t>
      </w:r>
    </w:p>
    <w:p w14:paraId="2CD9C04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Αυτά δεν τα είπε το ΚΚΕ. Είναι</w:t>
      </w:r>
      <w:r>
        <w:rPr>
          <w:rFonts w:eastAsia="Times New Roman" w:cs="Times New Roman"/>
          <w:szCs w:val="24"/>
        </w:rPr>
        <w:t xml:space="preserve"> η τοποθέτηση της </w:t>
      </w:r>
      <w:r>
        <w:rPr>
          <w:rFonts w:eastAsia="Times New Roman" w:cs="Times New Roman"/>
          <w:szCs w:val="24"/>
        </w:rPr>
        <w:t>Ε</w:t>
      </w:r>
      <w:r>
        <w:rPr>
          <w:rFonts w:eastAsia="Times New Roman" w:cs="Times New Roman"/>
          <w:szCs w:val="24"/>
        </w:rPr>
        <w:t xml:space="preserve">υρωκοινοβουλευτικής </w:t>
      </w:r>
      <w:r>
        <w:rPr>
          <w:rFonts w:eastAsia="Times New Roman" w:cs="Times New Roman"/>
          <w:szCs w:val="24"/>
        </w:rPr>
        <w:t>Ο</w:t>
      </w:r>
      <w:r>
        <w:rPr>
          <w:rFonts w:eastAsia="Times New Roman" w:cs="Times New Roman"/>
          <w:szCs w:val="24"/>
        </w:rPr>
        <w:t xml:space="preserve">μάδας του ΣΥΡΙΖΑ γι’ αυτή την </w:t>
      </w:r>
      <w:r>
        <w:rPr>
          <w:rFonts w:eastAsia="Times New Roman" w:cs="Times New Roman"/>
          <w:szCs w:val="24"/>
        </w:rPr>
        <w:t>ο</w:t>
      </w:r>
      <w:r>
        <w:rPr>
          <w:rFonts w:eastAsia="Times New Roman" w:cs="Times New Roman"/>
          <w:szCs w:val="24"/>
        </w:rPr>
        <w:t>δηγία. Ερωτούμε, λοιπόν, το εξής: Πότε λέγατε αλήθεια, τότε ή τώρα; Εδώ θέσατε το θέμα των εργαζομένων από αντιδραστική σκοπιά, όχι ότι δεν υπάρχουν τέτοια φαινόμενα. Υπάρχουν φαινόμενα</w:t>
      </w:r>
      <w:r>
        <w:rPr>
          <w:rFonts w:eastAsia="Times New Roman" w:cs="Times New Roman"/>
          <w:szCs w:val="24"/>
        </w:rPr>
        <w:t>. Εμείς ήμασταν οι μόνοι που παλεύαμε κατά αυτών των φαινομένων όλα τα προηγούμενα χρόνια.</w:t>
      </w:r>
    </w:p>
    <w:p w14:paraId="2CD9C04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Όμως, πείτε μας, αλήθεια! Δεν έχετε τον Θεό σας! Πριν από δύο χρόνια λέγατε αυτά και έρχεστε εδώ σήμερα και τραβάτε έναν ύμνο γι’ αυτά που καταγγέλλατε τότε! </w:t>
      </w:r>
    </w:p>
    <w:p w14:paraId="2CD9C04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Εμείς τα περιμέναμε και λέγαμε ότι κοροϊδεύατε τον κόσμο. </w:t>
      </w:r>
    </w:p>
    <w:p w14:paraId="2CD9C04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Τώρα, λοιπόν, για να μπω και στην ουσία –το θέμα δεν είναι προσωπικό, είναι γενικό- έρχεται η ώρα της αλήθειας. Ιδιαίτερα όταν συζητάμε ευρωπαϊκές </w:t>
      </w:r>
      <w:r>
        <w:rPr>
          <w:rFonts w:eastAsia="Times New Roman" w:cs="Times New Roman"/>
          <w:szCs w:val="24"/>
        </w:rPr>
        <w:t>ο</w:t>
      </w:r>
      <w:r>
        <w:rPr>
          <w:rFonts w:eastAsia="Times New Roman" w:cs="Times New Roman"/>
          <w:szCs w:val="24"/>
        </w:rPr>
        <w:t xml:space="preserve">δηγίες, τότε πέφτει ακόμα και το φύλλο συκής και </w:t>
      </w:r>
      <w:r>
        <w:rPr>
          <w:rFonts w:eastAsia="Times New Roman" w:cs="Times New Roman"/>
          <w:szCs w:val="24"/>
        </w:rPr>
        <w:t xml:space="preserve">μπορεί ο κάθε καλόπιστος να κρίνει μέσα στη Βουλή ότι υπάρχουν δύο πολιτικές. Μπορεί τα κόμματα να είναι οκτώ, αλλά οι πολιτικές τελικά είναι δύο. Όταν, λοιπόν, έρχονται ευρωπαϊκές </w:t>
      </w:r>
      <w:r>
        <w:rPr>
          <w:rFonts w:eastAsia="Times New Roman" w:cs="Times New Roman"/>
          <w:szCs w:val="24"/>
        </w:rPr>
        <w:t>ο</w:t>
      </w:r>
      <w:r>
        <w:rPr>
          <w:rFonts w:eastAsia="Times New Roman" w:cs="Times New Roman"/>
          <w:szCs w:val="24"/>
        </w:rPr>
        <w:t>δηγίες, όλοι όσοι είστε με την Ευρωπαϊκή Ένωση και με τον καπιταλιστικό δρ</w:t>
      </w:r>
      <w:r>
        <w:rPr>
          <w:rFonts w:eastAsia="Times New Roman" w:cs="Times New Roman"/>
          <w:szCs w:val="24"/>
        </w:rPr>
        <w:t xml:space="preserve">όμο ανάπτυξης –διότι αυτά πάνε πακέτο- συμφωνείτε. Ποιος είναι ο καβγάς; Ο καβγάς είναι ποιος θα εφαρμόσει καλύτερα αυτές τις πολιτικές. Ποιον εξυπηρετούν, αλήθεια, αυτές οι πολιτικές της </w:t>
      </w:r>
      <w:r>
        <w:rPr>
          <w:rFonts w:eastAsia="Times New Roman" w:cs="Times New Roman"/>
          <w:szCs w:val="28"/>
        </w:rPr>
        <w:t>Ευρωπαϊκής Ένωσης</w:t>
      </w:r>
      <w:r>
        <w:rPr>
          <w:rFonts w:eastAsia="Times New Roman" w:cs="Times New Roman"/>
          <w:szCs w:val="24"/>
        </w:rPr>
        <w:t>; Θα πω και παρακάτω. Εξυπηρετούν τα συμφέροντα των</w:t>
      </w:r>
      <w:r>
        <w:rPr>
          <w:rFonts w:eastAsia="Times New Roman" w:cs="Times New Roman"/>
          <w:szCs w:val="24"/>
        </w:rPr>
        <w:t xml:space="preserve"> λαών ή τα συμφέροντα του κεφαλαίου; Φαντάζομαι ότι δεν χρειάζεται καν να απαντήσει κάποιος, διότι είναι αυτονόητο.</w:t>
      </w:r>
    </w:p>
    <w:p w14:paraId="2CD9C05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Άρα, λοιπόν, τι πρέπει να κρίνει και να αντιληφθεί ο λαός και όσοι μας βλέπουν; Όσοι συμφωνούν μ’ αυτόν τον τρόπο ανάπτυξης, με τον καπιταλι</w:t>
      </w:r>
      <w:r>
        <w:rPr>
          <w:rFonts w:eastAsia="Times New Roman" w:cs="Times New Roman"/>
          <w:szCs w:val="24"/>
        </w:rPr>
        <w:t>σμό δηλαδή και όσοι συμφωνούν με την ένταξη της χώρας στην Ευρωπαϊκή Ένωση και την παραμονή και τη θεωρούν «τα άγια των αγίων», είναι υποχρεωμένοι –άσχετα από το τι λένε- να εφαρμόζουν την ίδια πολιτική, την ίδια στρατηγική, ανεξάρτητα από τις επιμέρους δι</w:t>
      </w:r>
      <w:r>
        <w:rPr>
          <w:rFonts w:eastAsia="Times New Roman" w:cs="Times New Roman"/>
          <w:szCs w:val="24"/>
        </w:rPr>
        <w:t>αφορές. Έχει αποδειχθεί και από την ίδια την εξέλιξη, ιδιαίτερα των τελευταίων χρόνων, ότι όποιο μείγμα και να ακολουθηθεί ο λαός πληρώνει τη νύφη και το κεφάλαιο κερδίζει μ’ αυτές τις πολιτικές.</w:t>
      </w:r>
    </w:p>
    <w:p w14:paraId="2CD9C05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 αυτό λέμε, λοιπόν, ότι οι μάχες στην πραγματικότητα είνα</w:t>
      </w:r>
      <w:r>
        <w:rPr>
          <w:rFonts w:eastAsia="Times New Roman" w:cs="Times New Roman"/>
          <w:szCs w:val="24"/>
        </w:rPr>
        <w:t xml:space="preserve">ι επιμέρους, ψεύτικες. Αυτό για το οποίο τσακώνεστε όλοι εδώ μέσα είναι ποιος θα διαχειριστεί καλύτερα τα συμφέροντα του κεφαλαίου, γιατί ο καπιταλιστικός δρόμος ανάπτυξης αυτά υπηρετεί. Αυτά, βέβαια, είναι ασυμβίβαστα με τα συμφέροντα των εργαζομένων και </w:t>
      </w:r>
      <w:r>
        <w:rPr>
          <w:rFonts w:eastAsia="Times New Roman" w:cs="Times New Roman"/>
          <w:szCs w:val="24"/>
        </w:rPr>
        <w:t>αυτό φαίνεται σε όλους τους τομείς.</w:t>
      </w:r>
    </w:p>
    <w:p w14:paraId="2CD9C05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Γιατί τα λέμε, λοιπόν, όλα αυτά; Ακούγονται διάφορες εκδοχές. Ας πάρουμε τον τομέα των σιδηροδρόμων. Πότε αναπτύχθηκε και πώς αναπτύχθηκε ο τομέας των σιδηροδρόμων; Ο τομέας των σιδηροδρόμων αναπτύχθηκε με βάση και την α</w:t>
      </w:r>
      <w:r>
        <w:rPr>
          <w:rFonts w:eastAsia="Times New Roman" w:cs="Times New Roman"/>
          <w:szCs w:val="24"/>
        </w:rPr>
        <w:t>νάπτυξη της οικονομίας –και τις ανάγκες που υπήρχαν, βεβαίως- και έγιναν μαζικές κρατικοποιήσεις. Αφού ήταν καπιταλιστικά κράτη, γιατί έγιναν μαζικές κρατικοποιήσεις; Το κεφάλαιο δεν μπορούσε να επενδύσει σε τομείς απ’ όπου θα είχε μακροπρόθεσμα ή λιγότερα</w:t>
      </w:r>
      <w:r>
        <w:rPr>
          <w:rFonts w:eastAsia="Times New Roman" w:cs="Times New Roman"/>
          <w:szCs w:val="24"/>
        </w:rPr>
        <w:t xml:space="preserve"> κέρδη. Αυτοί οι τομείς ήταν οι τομείς των υποδομών, όπως έγινε και στην ενέργεια και σε μία σειρά από άλλους τομείς, ιδιαίτερα μετά τον Β΄ Παγκόσμιο Πόλεμο. Γι’ αυτό ακριβώς ανέλαβε ο ελληνικός λαός και όλοι οι λαοί με το αίμα τους να φτιάξουν αυτές τις κ</w:t>
      </w:r>
      <w:r>
        <w:rPr>
          <w:rFonts w:eastAsia="Times New Roman" w:cs="Times New Roman"/>
          <w:szCs w:val="24"/>
        </w:rPr>
        <w:t>ρατικές επιχειρήσεις, μέσα στον καπιταλισμό βέβαια, όπως ήταν και ο ΟΣΕ στην Ελλάδα και σε άλλες χώρες.</w:t>
      </w:r>
    </w:p>
    <w:p w14:paraId="2CD9C05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Για ποιον δούλευαν, όμως; Ο ελληνικός λαός έφτιαξε τις υποδομές. Ποιος ωφελούνταν; Μήπως είχαν φθηνά εισιτήρια ή ποιοτικές υπηρεσίες, κ.λπ.; Όχι. Βασικά</w:t>
      </w:r>
      <w:r>
        <w:rPr>
          <w:rFonts w:eastAsia="Times New Roman" w:cs="Times New Roman"/>
          <w:szCs w:val="24"/>
        </w:rPr>
        <w:t xml:space="preserve"> ωφελούνταν οι μονοπωλιακοί όμιλοι πολλαπλώς, δηλαδή και με το κόστος των μεταφορών που ήταν διπλό, αλλά και με το κόστος των κατασκευών. Ποιος τα έφτιαχνε τα βαγόνια; Δεν τα έφτιαξε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εδώ, με τα τεράστια σκάνδαλα; Δεν θέλω να ανοίξω τέτοια θέματ</w:t>
      </w:r>
      <w:r>
        <w:rPr>
          <w:rFonts w:eastAsia="Times New Roman" w:cs="Times New Roman"/>
          <w:szCs w:val="24"/>
        </w:rPr>
        <w:t>α, γιατί δεν έχω χρόνο. Οι βιομηχανίες και μία σειρά από τομείς υπηρεσιών, κ.λπ., αυτοί κέρδιζαν. Ο ελληνικός λαός χρηματοδότησε αυτές τις τεράστιες υποδομές, όπως και άλλοι λαοί και δεν κέρδιζε τίποτα. Κέρδιζαν οι μεγάλοι μονοπωλιακοί όμιλοι.</w:t>
      </w:r>
    </w:p>
    <w:p w14:paraId="2CD9C05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Όμως, τις τε</w:t>
      </w:r>
      <w:r>
        <w:rPr>
          <w:rFonts w:eastAsia="Times New Roman" w:cs="Times New Roman"/>
          <w:szCs w:val="24"/>
        </w:rPr>
        <w:t>λευταίες δεκαετίες αυτό άλλαξε και περάσαμε στην απέναντι πλευρά. Άρα, αυτό που θέλω να πω είναι ότι και με κρατικό τομέα και με κρατικές μεταφορές και άλλα, αυτός που είναι ωφελημένος είναι το κεφάλαιο και όχι ο λαός ο ίδιος, γιατί δουλεύει προς το συμφέρ</w:t>
      </w:r>
      <w:r>
        <w:rPr>
          <w:rFonts w:eastAsia="Times New Roman" w:cs="Times New Roman"/>
          <w:szCs w:val="24"/>
        </w:rPr>
        <w:t xml:space="preserve">ον αυτού. Έτσι δουλεύει και η </w:t>
      </w:r>
      <w:r>
        <w:rPr>
          <w:rFonts w:eastAsia="Times New Roman" w:cs="Times New Roman"/>
          <w:szCs w:val="24"/>
        </w:rPr>
        <w:t>ο</w:t>
      </w:r>
      <w:r>
        <w:rPr>
          <w:rFonts w:eastAsia="Times New Roman" w:cs="Times New Roman"/>
          <w:szCs w:val="24"/>
        </w:rPr>
        <w:t>δηγία και θα το αποδείξω παρακάτω.</w:t>
      </w:r>
    </w:p>
    <w:p w14:paraId="2CD9C05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Γιατί άλλαξε, λοιπόν, αυτό τις τελευταίες δεκαετίες; Άλλαξε, πρώτον, γιατί αυτές οι υποδομές ολοκληρώθηκαν και, δεύτερον, γιατί υπάρχουν υπερσυσσωρευμένα κεφάλαια, που πρέπει να επενδυθούν γ</w:t>
      </w:r>
      <w:r>
        <w:rPr>
          <w:rFonts w:eastAsia="Times New Roman" w:cs="Times New Roman"/>
          <w:szCs w:val="24"/>
        </w:rPr>
        <w:t>ια να φέρουν κέρδος. Περάσαμε, λοιπόν, στη συντριβή –θα έλεγε κανείς- των κρατικών μονοπωλίων σε όλους αυτούς τους τομείς και το γρήγορο πέρασμα σε ιδιωτικοποιήσεις, μάλιστα με έναν σχεδιασμό φοβερό –και ο κόσμος πρέπει να το κρίνει- έτσι ώστε να μπορέσουν</w:t>
      </w:r>
      <w:r>
        <w:rPr>
          <w:rFonts w:eastAsia="Times New Roman" w:cs="Times New Roman"/>
          <w:szCs w:val="24"/>
        </w:rPr>
        <w:t xml:space="preserve"> να επενδύσουν και να εξασφαλίσουν γρήγορο και άμεσο κέρδος τα υπερσυσσωρευμένα κεφάλαια και οι μονοπωλιακοί όμιλοι.</w:t>
      </w:r>
    </w:p>
    <w:p w14:paraId="2CD9C05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κατάσταση που ζούμε σήμερα –το θίγω γιατί το είπε πριν ο κ. Ζουράρις- δεν είναι αποτέλεσμα κρίσης. Η πολιτική της Ευρωπαϊκής Ένωσης, που διασφαλίζει αυτά τα συμφέροντα ισχύει από την ύπαρξή της. Ιδιαίτερα, όμως, στον τομέα των σιδηροδρόμων αρχίζει από τη</w:t>
      </w:r>
      <w:r>
        <w:rPr>
          <w:rFonts w:eastAsia="Times New Roman" w:cs="Times New Roman"/>
          <w:szCs w:val="24"/>
        </w:rPr>
        <w:t xml:space="preserve"> δεκαετία του ’90. </w:t>
      </w:r>
    </w:p>
    <w:p w14:paraId="2CD9C05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Είναι ένας σχεδιασμός ο οποίος τι λέει; Ότι πρέπει να απελευθερωθεί πλήρως αυτός ο τομέας, να δημιουργηθεί ενιαία αγορά σιδηροδρόμων για να μπουν γρήγορα οι μονοπωλιακοί όμιλοι να επενδύσουν και να κερδίσουν. Το σχέδιο προχώρησε σταδιακ</w:t>
      </w:r>
      <w:r>
        <w:rPr>
          <w:rFonts w:eastAsia="Times New Roman" w:cs="Times New Roman"/>
          <w:szCs w:val="24"/>
        </w:rPr>
        <w:t>ά. Άρχισε τεχνικά, οικονομικά, θα έλεγα, με τη διάσπαση του ενιαίου χαρακτήρα, χωριστά οι υποδομές από τις  μεταφορές, και στο τέλος έρχεται και η άρση όλων των προστατευτικών μέτρων που υπήρχαν σε κάθε κράτος, για να υπάρξει αυτός ο ενιαίος χώρος. Έτσι με</w:t>
      </w:r>
      <w:r>
        <w:rPr>
          <w:rFonts w:eastAsia="Times New Roman" w:cs="Times New Roman"/>
          <w:szCs w:val="24"/>
        </w:rPr>
        <w:t>θοδεύτηκε και άρχισε από το 1997 η αναδιάρθρωση του ΟΣΕ.</w:t>
      </w:r>
    </w:p>
    <w:p w14:paraId="2CD9C05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Τι κάνει το νομοσχέδιο; Σε ποια κατεύθυνση κινείται και ποιον εξυπηρετεί; Μην μας τρελάνετε εδώ μέσα! Σας διάβασα τι λέγατε. Σωστά είναι αυτά που λέγατε. Άλλο το διά ταύτα. Μην μας τρελάνετε και μας </w:t>
      </w:r>
      <w:r>
        <w:rPr>
          <w:rFonts w:eastAsia="Times New Roman" w:cs="Times New Roman"/>
          <w:szCs w:val="24"/>
        </w:rPr>
        <w:t>πείτε ότι κάνετε όλη αυτήν την αναδιάρθρωση για να έχουμε καλό σιδηροδρομικό δίκτυο, φθηνό εισιτήριο, που να καλύπτει τις λαϊκές ανάγκες και όχι για να εξυπηρετηθούν τα συμφέροντα των μονοπωλιακών ομίλων, ιδιαίτερα με τις εξελίξεις που έχουμε και που η χώρ</w:t>
      </w:r>
      <w:r>
        <w:rPr>
          <w:rFonts w:eastAsia="Times New Roman" w:cs="Times New Roman"/>
          <w:szCs w:val="24"/>
        </w:rPr>
        <w:t xml:space="preserve">α αντικειμενικά είναι πύλη εισόδου προς την Ευρώπη. </w:t>
      </w:r>
    </w:p>
    <w:p w14:paraId="2CD9C05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Ποιος θα κερδίσει δηλαδή</w:t>
      </w:r>
      <w:r>
        <w:rPr>
          <w:rFonts w:eastAsia="Times New Roman" w:cs="Times New Roman"/>
          <w:szCs w:val="24"/>
        </w:rPr>
        <w:t>,</w:t>
      </w:r>
      <w:r>
        <w:rPr>
          <w:rFonts w:eastAsia="Times New Roman" w:cs="Times New Roman"/>
          <w:szCs w:val="24"/>
        </w:rPr>
        <w:t xml:space="preserve"> ο εργαζόμενος;</w:t>
      </w:r>
    </w:p>
    <w:p w14:paraId="2CD9C05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 Ας ξεκινήσω από τους εργαζόμενους στις νέες εταιρείες. Τι θα πάρουν; Θα πάρουν 700 ευρώ, 500, 200, 100 ευρώ. Ό,τι παίρνουν και στις διάφορες άλλες εταιρείες. Τόσ</w:t>
      </w:r>
      <w:r>
        <w:rPr>
          <w:rFonts w:eastAsia="Times New Roman" w:cs="Times New Roman"/>
          <w:szCs w:val="24"/>
        </w:rPr>
        <w:t xml:space="preserve">α θα πάρουν. Άρα δεν κερδίζουν. Τι θα κάνει ο ελληνικός λαός; Θα κερδίσει από τον ονομαζόμενο «ανταγωνισμό»; </w:t>
      </w:r>
    </w:p>
    <w:p w14:paraId="2CD9C05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Μα καλά, πού ζείτε; Ορίστε, έχω εδώ τα στοιχεία: Βρετανία από το 1997 μέχρι το 2009 αυξήθηκε το εισιτήριο κατά 20% από την ιδιωτικοποίηση. Γερμανί</w:t>
      </w:r>
      <w:r>
        <w:rPr>
          <w:rFonts w:eastAsia="Times New Roman" w:cs="Times New Roman"/>
          <w:szCs w:val="24"/>
        </w:rPr>
        <w:t xml:space="preserve">α: Στο ίδιο χρονικό διάστημα 15%. Ολλανδία: Πάνω από 10%. Ο λεγόμενος «ανταγωνισμός» και η «ελευθερία της αγοράς» που λέτε, είναι «μαϊμού». Τελικά αυτοί που χάνουν είναι οι εργαζόμενοι. Γι’ αυτό υπάρχουν στοιχεία. Υπάρχουν και για τις τηλεπικοινωνίες, για </w:t>
      </w:r>
      <w:r>
        <w:rPr>
          <w:rFonts w:eastAsia="Times New Roman" w:cs="Times New Roman"/>
          <w:szCs w:val="24"/>
        </w:rPr>
        <w:t xml:space="preserve">όλους τους τομείς. Άρα ποιον ωφελεί αυτή η πολιτική της απελευθέρωσης; </w:t>
      </w:r>
    </w:p>
    <w:p w14:paraId="2CD9C05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Και βέβαια είναι μεθοδευμένη και επιστημονικά. Την προχωρούν με σχέδιο. Εμείς δεν υποτιμούμε τον καπιταλισμό ούτε τον σχεδιασμό τους. Ίσα ίσα που σχεδιάζουν μακροπρόθεσμα. Έτσι πήγαν κ</w:t>
      </w:r>
      <w:r>
        <w:rPr>
          <w:rFonts w:eastAsia="Times New Roman" w:cs="Times New Roman"/>
          <w:szCs w:val="24"/>
        </w:rPr>
        <w:t xml:space="preserve">ομμάτι-κομμάτι και τώρα έρχεται το σάρωμα ολόκληρο. </w:t>
      </w:r>
    </w:p>
    <w:p w14:paraId="2CD9C05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Και έρχεστε εσείς σήμερα να μας πείτε ότι εφαρμόζοντας αυτήν την </w:t>
      </w:r>
      <w:r>
        <w:rPr>
          <w:rFonts w:eastAsia="Times New Roman" w:cs="Times New Roman"/>
          <w:szCs w:val="24"/>
        </w:rPr>
        <w:t>ο</w:t>
      </w:r>
      <w:r>
        <w:rPr>
          <w:rFonts w:eastAsia="Times New Roman" w:cs="Times New Roman"/>
          <w:szCs w:val="24"/>
        </w:rPr>
        <w:t>δηγία θα γίνουν θαύματα στην Ελλάδα στον τομέα των σιδηροδρόμων. Και αν δεν αναπτύχθηκαν οι σιδηρόδρομοι στην Ελλάδα, δεν είναι λόγω χαφι</w:t>
      </w:r>
      <w:r>
        <w:rPr>
          <w:rFonts w:eastAsia="Times New Roman" w:cs="Times New Roman"/>
          <w:szCs w:val="24"/>
        </w:rPr>
        <w:t>εδισμού κ.λπ.</w:t>
      </w:r>
      <w:r>
        <w:rPr>
          <w:rFonts w:eastAsia="Times New Roman" w:cs="Times New Roman"/>
          <w:szCs w:val="24"/>
        </w:rPr>
        <w:t>.</w:t>
      </w:r>
      <w:r>
        <w:rPr>
          <w:rFonts w:eastAsia="Times New Roman" w:cs="Times New Roman"/>
          <w:szCs w:val="24"/>
        </w:rPr>
        <w:t xml:space="preserve"> Αυτά είναι επιφανειακά πράγματα. </w:t>
      </w:r>
    </w:p>
    <w:p w14:paraId="2CD9C05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της ομιλίας του κυρίου Βουλευτ</w:t>
      </w:r>
      <w:r>
        <w:rPr>
          <w:rFonts w:eastAsia="Times New Roman" w:cs="Times New Roman"/>
          <w:szCs w:val="24"/>
        </w:rPr>
        <w:t>ή</w:t>
      </w:r>
      <w:r>
        <w:rPr>
          <w:rFonts w:eastAsia="Times New Roman" w:cs="Times New Roman"/>
          <w:szCs w:val="24"/>
        </w:rPr>
        <w:t>)</w:t>
      </w:r>
    </w:p>
    <w:p w14:paraId="2CD9C05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Κύριε Πρόεδρε, θα πάρω και τη δευτερολογία μου. Δεν θα ξαναμιλήσω.</w:t>
      </w:r>
    </w:p>
    <w:p w14:paraId="2CD9C06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Αυτό οφείλεται στο ότι η Ελλάδα είναι μικρή οικονομία, έχει μικ</w:t>
      </w:r>
      <w:r>
        <w:rPr>
          <w:rFonts w:eastAsia="Times New Roman" w:cs="Times New Roman"/>
          <w:szCs w:val="24"/>
        </w:rPr>
        <w:t>ρή μεταποιητική βιομηχανία, εκείνη την εποχή ήταν απομονωμένη από ευρωπαϊκές χώρες και ήταν και επιλογή της αστικής τάξης της Ελλάδας για τις οδικές μεταφορές, όπως είναι και γενικότερα. Δεν έχω, όμως, χρόνο να επεκταθώ. Είναι απαράδεκτο τέτοια σοβαρά ζητή</w:t>
      </w:r>
      <w:r>
        <w:rPr>
          <w:rFonts w:eastAsia="Times New Roman" w:cs="Times New Roman"/>
          <w:szCs w:val="24"/>
        </w:rPr>
        <w:t xml:space="preserve">ματα μέσα από τα οποία μπορεί ο ελληνικός λαός να καταλάβει και σε βάθος τι γίνεται, τα φέρνετε με κατεπείγουσα διαδικασία και δεν προλαβαίνουμε να τοποθετηθούμε. </w:t>
      </w:r>
    </w:p>
    <w:p w14:paraId="2CD9C06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 αυτό δεν αναπτύχθηκαν οι σιδηρόδρομοι. Έκαναν επιλογές όχι μαζικών μέσων μεταφοράς, ιδιω</w:t>
      </w:r>
      <w:r>
        <w:rPr>
          <w:rFonts w:eastAsia="Times New Roman" w:cs="Times New Roman"/>
          <w:szCs w:val="24"/>
        </w:rPr>
        <w:t xml:space="preserve">τικών, γιατί είχαν κέρδη οι εταιρείες, για μια σειρά τέτοιους λόγους, γιατί υπήρχε διαφορετική γεωπολιτική κατάσταση. </w:t>
      </w:r>
    </w:p>
    <w:p w14:paraId="2CD9C06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Τώρα, λοιπόν, τι έχουμε; Κρατάει το κράτος τις υποδομές που έχουν μεγάλο κόστος και δίνει στους ιδιώτες το μεταφορικό έργο, που έχει το κ</w:t>
      </w:r>
      <w:r>
        <w:rPr>
          <w:rFonts w:eastAsia="Times New Roman" w:cs="Times New Roman"/>
          <w:szCs w:val="24"/>
        </w:rPr>
        <w:t>έρδος. Θα πληρώνει ο ελληνικός λαός για να χρηματοδοτεί τις υποδομές. Θα παίρνετε τέλη. Δεν θα παίρνετε; Σιγά! Σιγά, τα τέλη που θα πάρετε! Θα είναι ίχνος. Και τι άλλο; Θα χρηματοδοτεί ο κρατικός προϋπολογισμός, δηλαδή ο ελληνικός λαός, ο φορολογούμενος τα</w:t>
      </w:r>
      <w:r>
        <w:rPr>
          <w:rFonts w:eastAsia="Times New Roman" w:cs="Times New Roman"/>
          <w:szCs w:val="24"/>
        </w:rPr>
        <w:t xml:space="preserve"> έργα και τις αλλαγές, τις βελτιώσεις που θα γίνονται σε όλο το σιδηροδρομικό δίκτυο. Για ποιον λόγο; Για να μπορούν πιο γρήγορα τα προϊόντα των εταιρειών να μεταφερθούν και να βγάζουν και περισσότερα κέρδη οι εταιρείες. Και μη μας πείτε τώρα -αυτά δεν γίν</w:t>
      </w:r>
      <w:r>
        <w:rPr>
          <w:rFonts w:eastAsia="Times New Roman" w:cs="Times New Roman"/>
          <w:szCs w:val="24"/>
        </w:rPr>
        <w:t>ονται, δεν πιστεύω ότι σοβαροί άνθρωποι μπορούν να τα πιστεύουν αυτά τα πράγματα- ότι στην πλήρη κυριαρχία του καπιταλιστικού δρόμου ανάπτυξης του κεφαλαίου και μέσα στην Ευρωπαϊκή Ένωση που σου δίνει διαταγές και τις εκτελείς και δεν μπορείς να κάνεις δια</w:t>
      </w:r>
      <w:r>
        <w:rPr>
          <w:rFonts w:eastAsia="Times New Roman" w:cs="Times New Roman"/>
          <w:szCs w:val="24"/>
        </w:rPr>
        <w:t xml:space="preserve">φορετικά –όταν είσαι με την Ευρωπαϊκή Ένωση- ότι θα έχουμε όλα αυτά τα οποία ισχυρίζεστε. </w:t>
      </w:r>
    </w:p>
    <w:p w14:paraId="2CD9C06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Χρέη: Δώστε την χρεωμένη. Θα μπω στη δική σας λογική.</w:t>
      </w:r>
    </w:p>
    <w:p w14:paraId="2CD9C06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Άμα πάει και την αγοράσει ένας, να την αγοράσει χρεωμένη, να την εξυγιάνει και να βγάλει και τα κέρδη του. Γιατ</w:t>
      </w:r>
      <w:r>
        <w:rPr>
          <w:rFonts w:eastAsia="Times New Roman" w:cs="Times New Roman"/>
          <w:szCs w:val="24"/>
        </w:rPr>
        <w:t>ί, ποιος θα πληρώσει τα χρέη του; Πάλι ο ελληνικός λαός. Το πώς δημιουργήθηκαν θέλει μεγάλη συζήτηση και μπορούμε να την κάνουμε, αρκεί να έχουμε χρόνο.</w:t>
      </w:r>
    </w:p>
    <w:p w14:paraId="2CD9C06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Ναι, αλλά, λέει θα έχουμε και τη ρυθμιστική αρχή. Μα, αυτό είναι –λείπει και ο κ. Μανιάτης- για γέλια. </w:t>
      </w:r>
      <w:r>
        <w:rPr>
          <w:rFonts w:eastAsia="Times New Roman" w:cs="Times New Roman"/>
          <w:szCs w:val="24"/>
        </w:rPr>
        <w:t xml:space="preserve">Ρωτάμε, λοιπόν: Η ρυθμιστική αρχή τι ακριβώς θα κάνει; Θα ελέγχει κατά πόσο εφαρμόζεται αυτή η </w:t>
      </w:r>
      <w:r>
        <w:rPr>
          <w:rFonts w:eastAsia="Times New Roman" w:cs="Times New Roman"/>
          <w:szCs w:val="24"/>
        </w:rPr>
        <w:t>ο</w:t>
      </w:r>
      <w:r>
        <w:rPr>
          <w:rFonts w:eastAsia="Times New Roman" w:cs="Times New Roman"/>
          <w:szCs w:val="24"/>
        </w:rPr>
        <w:t xml:space="preserve">δηγία και αυτή η πολιτική. Αυτό δεν θα κάνει; Ποιον υπηρετεί αυτή η </w:t>
      </w:r>
      <w:r>
        <w:rPr>
          <w:rFonts w:eastAsia="Times New Roman" w:cs="Times New Roman"/>
          <w:szCs w:val="24"/>
        </w:rPr>
        <w:t>ο</w:t>
      </w:r>
      <w:r>
        <w:rPr>
          <w:rFonts w:eastAsia="Times New Roman" w:cs="Times New Roman"/>
          <w:szCs w:val="24"/>
        </w:rPr>
        <w:t>δηγία; Μην μας το ξαναπείτε. Ποιον υπηρετεί όλη αυτή η πολιτική των ιδιωτικοποιήσεων, της α</w:t>
      </w:r>
      <w:r>
        <w:rPr>
          <w:rFonts w:eastAsia="Times New Roman" w:cs="Times New Roman"/>
          <w:szCs w:val="24"/>
        </w:rPr>
        <w:t xml:space="preserve">πελευθέρωσης της αγοράς κ.λπ.; Τους εργαζόμενους; Έχουμε την πραγματικότητα μπροστά μας. Άρα, λοιπόν, αυτά περί ανεξάρτητων αρχών είναι παραμύθια. </w:t>
      </w:r>
    </w:p>
    <w:p w14:paraId="2CD9C06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Εμείς λέμε, λοιπόν, φιλολαϊκή πολιτική. Γι’ αυτό είπε ότι υπάρχουν δύο πολιτικές. Αυτά που έλεγαν πριν οι χρ</w:t>
      </w:r>
      <w:r>
        <w:rPr>
          <w:rFonts w:eastAsia="Times New Roman" w:cs="Times New Roman"/>
          <w:szCs w:val="24"/>
        </w:rPr>
        <w:t>υσαυγίτες είναι για γέλια. Όταν είσαι μέσα στην Ευρωπαϊκή Ένωση και υπέρ της Ευρωπαϊκής Ένωσης, δεν μπορείς να κάνεις τίποτα από όλα αυτά, τα οποία κοροϊδεύουν τον κόσμο ότι μπορούν να τα κάνουν. Τίποτα δεν μπορείς να κάνεις. Και αυτοί είναι υπέρ της Ευρωπ</w:t>
      </w:r>
      <w:r>
        <w:rPr>
          <w:rFonts w:eastAsia="Times New Roman" w:cs="Times New Roman"/>
          <w:szCs w:val="24"/>
        </w:rPr>
        <w:t>αϊκής Ένωσης και υπέρ της επιχειρηματικότητας και μάλιστα, προκλητικά.</w:t>
      </w:r>
    </w:p>
    <w:p w14:paraId="2CD9C06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Φιλολαϊκή πολιτική, λοιπόν, τώρα μέσα στην Ευρωπαϊκή Ένωση και με το κεφάλαιο στην εξουσία δεν υπάρχει. Αυτό δεν το πέτυχε κανένας και ιδιαίτερα, σήμερα που ο καπιταλισμός έχει ιστορικά</w:t>
      </w:r>
      <w:r>
        <w:rPr>
          <w:rFonts w:eastAsia="Times New Roman" w:cs="Times New Roman"/>
          <w:szCs w:val="24"/>
        </w:rPr>
        <w:t xml:space="preserve"> χρεωκοπήσει ως κοινωνικό σύστημα. Και όποιος ισχυρίζεται το αντίθετο θα πρέπει να βάλει τη λογική του κάτω, γιατί δεν μπορεί να καλύψει, με τέτοια εξέλιξη της τεχνολογίας και της προόδου, τις ανάγκες των ανθρώπων, αλλά αντιθέτως, τους στέλνει στην κόλαση.</w:t>
      </w:r>
      <w:r>
        <w:rPr>
          <w:rFonts w:eastAsia="Times New Roman" w:cs="Times New Roman"/>
          <w:szCs w:val="24"/>
        </w:rPr>
        <w:t xml:space="preserve"> Και αυτό είναι η ιστορική χρεωκοπία του, το τέλος του, ανεξάρτητα αν ο λαός δεν το έχει αντιληφθεί, για να τον ανατρέψει.</w:t>
      </w:r>
    </w:p>
    <w:p w14:paraId="2CD9C06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Άρα, λοιπόν, δεν υπάρχει. Θα κάνετε τα ίδια που κάνουν και οι υπόλοιποι. Αυτό κάνετε και εσείς και είχαμε προειδοποιήσει γι’ αυτό. Κα</w:t>
      </w:r>
      <w:r>
        <w:rPr>
          <w:rFonts w:eastAsia="Times New Roman" w:cs="Times New Roman"/>
          <w:szCs w:val="24"/>
        </w:rPr>
        <w:t>ι ναι στην Ευρωπαϊκή Ένωση πάλι δεν υπάρχει. Υπάρχει άλλος δρόμος; Βεβαίως. Ο δρόμος που είναι ώριμος αντικειμενικά και επιστημονικά. Έχει αναπτυχθεί η κοινωνία έτσι, που μπορεί να περάσει σε έναν άλλο δρόμο ανάπτυξης.</w:t>
      </w:r>
    </w:p>
    <w:p w14:paraId="2CD9C06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Για να κάνεις, λοιπόν, αυτά, θέλει κοινωνικοποίηση η λαϊκή περιουσία και οι μεταφορές -συνολικά τα μέσα παραγωγής- και κεντρικό σχεδιασμό. Μπορείς να κάνεις κεντρικό σχεδιασμό στον καπιταλισμό; Αφού τον καθορίζουν τα μονοπώλια. Αυτοί καθορίζουν. </w:t>
      </w:r>
    </w:p>
    <w:p w14:paraId="2CD9C06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Κεντρικό </w:t>
      </w:r>
      <w:r>
        <w:rPr>
          <w:rFonts w:eastAsia="Times New Roman" w:cs="Times New Roman"/>
          <w:szCs w:val="24"/>
        </w:rPr>
        <w:t>σχεδιασμό, λοιπόν, που θα έχει ενιαίο φορέα μεταφορών συνολικά  –σε στεριά, αέρα και θάλασσα, για να τα πω γρήγορα- και θα συνδέεται με την υπόλοιπη οικονομία, με στόχο να καλύπτεις τις ανάγκες σε βασικούς τομείς. Και μπορούμε να τις καλύψουμε. Υπάρχει υψη</w:t>
      </w:r>
      <w:r>
        <w:rPr>
          <w:rFonts w:eastAsia="Times New Roman" w:cs="Times New Roman"/>
          <w:szCs w:val="24"/>
        </w:rPr>
        <w:t xml:space="preserve">λό επίπεδο τεχνογνωσίας. Και βαγόνια και τρένα και όλα, τα πάντα μπορούσαμε να κατασκευάσουμε, αλλά κάτω από τέτοιο σύστημα: εργατικός λαϊκός έλεγχος με κριτήριο ανάπτυξης της οικονομίας με βάση τις λαϊκές ανάγκες. </w:t>
      </w:r>
    </w:p>
    <w:p w14:paraId="2CD9C06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Και τέλος, να πω κάτι ακόμη. Επειδή ακού</w:t>
      </w:r>
      <w:r>
        <w:rPr>
          <w:rFonts w:eastAsia="Times New Roman" w:cs="Times New Roman"/>
          <w:szCs w:val="24"/>
        </w:rPr>
        <w:t xml:space="preserve">στηκαν διάφορα για τις απεργίες των εργαζομένων, εμείς δεν είμαστε αυτοί που θα καθορίσουμε τις μορφές πάλης των εργαζομένων συνολικά, ούτε και συμφωνούμε πάντα με αυτές τις μορφές που επιλέγουν. </w:t>
      </w:r>
    </w:p>
    <w:p w14:paraId="2CD9C06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Ωστόσο τι θέλετε, κύριε του Ποταμιού; Γιατί άκουσα τον Σπύρ</w:t>
      </w:r>
      <w:r>
        <w:rPr>
          <w:rFonts w:eastAsia="Times New Roman" w:cs="Times New Roman"/>
          <w:szCs w:val="24"/>
        </w:rPr>
        <w:t>ο Δανέλλη να λέει</w:t>
      </w:r>
      <w:r>
        <w:rPr>
          <w:rFonts w:eastAsia="Times New Roman" w:cs="Times New Roman"/>
          <w:szCs w:val="24"/>
        </w:rPr>
        <w:t>:</w:t>
      </w:r>
      <w:r>
        <w:rPr>
          <w:rFonts w:eastAsia="Times New Roman" w:cs="Times New Roman"/>
          <w:szCs w:val="24"/>
        </w:rPr>
        <w:t>. Δηλαδή, τι θα κάνουν οι εργαζόμενοι; Να μην πω καμ</w:t>
      </w:r>
      <w:r>
        <w:rPr>
          <w:rFonts w:eastAsia="Times New Roman" w:cs="Times New Roman"/>
          <w:szCs w:val="24"/>
        </w:rPr>
        <w:t>μ</w:t>
      </w:r>
      <w:r>
        <w:rPr>
          <w:rFonts w:eastAsia="Times New Roman" w:cs="Times New Roman"/>
          <w:szCs w:val="24"/>
        </w:rPr>
        <w:t>ιά βαριά έκφραση. Θα σηκώσουν τα χέρια ψηλά; Πότε θα απεργήσουν για να πιέσουν; Πώς θα αντιδράσουν; Αν δεν απεργήσουν σε περιόδους αιχμής, δεν πιέζουν. Αυτό είναι βασικό.</w:t>
      </w:r>
    </w:p>
    <w:p w14:paraId="2CD9C06D" w14:textId="77777777" w:rsidR="004439E9" w:rsidRDefault="0071404A">
      <w:pPr>
        <w:spacing w:after="0" w:line="600" w:lineRule="auto"/>
        <w:ind w:firstLine="720"/>
        <w:jc w:val="both"/>
        <w:rPr>
          <w:rFonts w:eastAsia="Times New Roman" w:cs="Times New Roman"/>
          <w:szCs w:val="24"/>
        </w:rPr>
      </w:pPr>
      <w:r>
        <w:rPr>
          <w:rFonts w:eastAsia="Times New Roman"/>
          <w:b/>
          <w:bCs/>
        </w:rPr>
        <w:t>ΠΡΟΕΔΡΕΥΩΝ (Γε</w:t>
      </w:r>
      <w:r>
        <w:rPr>
          <w:rFonts w:eastAsia="Times New Roman"/>
          <w:b/>
          <w:bCs/>
        </w:rPr>
        <w:t>ώργιος Βαρεμένος):</w:t>
      </w:r>
      <w:r>
        <w:rPr>
          <w:rFonts w:eastAsia="Times New Roman" w:cs="Times New Roman"/>
          <w:szCs w:val="24"/>
        </w:rPr>
        <w:t xml:space="preserve"> Πάει και η δευτερολογία, κύριε Παφίλη. Και δεν υπάρχει τριτολογία.</w:t>
      </w:r>
    </w:p>
    <w:p w14:paraId="2CD9C06E"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Τέλειωσα.</w:t>
      </w:r>
    </w:p>
    <w:p w14:paraId="2CD9C06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Δεν συζητάω ότι καταψηφίζουμε το νομοσχέδιο. Απλώς, καλούμε τον λαό να μην εγκλωβιστεί σε τέτοιου τύπου αντιπαράθεση -συμφωνούν όλοι σε αυτή </w:t>
      </w:r>
      <w:r>
        <w:rPr>
          <w:rFonts w:eastAsia="Times New Roman" w:cs="Times New Roman"/>
          <w:szCs w:val="24"/>
        </w:rPr>
        <w:t>τη γραμμή- να συσπειρωθεί, να εκλέξει δυνάμεις στα σωματεία του που παλεύουν με συνέπεια, να μας βοηθήσει, να στηρίξει το ΚΚΕ, για να αποκρούσουμε αυτά που θα έρθουν και στον τομέα των σιδηροδρόμων, αλλά και γενικότερα για τον λαό, και να ανοίξουμε τον δρό</w:t>
      </w:r>
      <w:r>
        <w:rPr>
          <w:rFonts w:eastAsia="Times New Roman" w:cs="Times New Roman"/>
          <w:szCs w:val="24"/>
        </w:rPr>
        <w:t xml:space="preserve">μο κάποτε για μια άλλη εξουσία -πιστεύουμε ότι είναι ώριμο αντικειμενικά- η οποία θα βάλει στο κέντρο τον άνθρωπο και όχι τα καπιταλιστικά κέντρα. </w:t>
      </w:r>
    </w:p>
    <w:p w14:paraId="2CD9C070" w14:textId="77777777" w:rsidR="004439E9" w:rsidRDefault="0071404A">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 Σκρέκας.</w:t>
      </w:r>
    </w:p>
    <w:p w14:paraId="2CD9C071"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Ευχαριστώ, κύριε Πρόεδρε.</w:t>
      </w:r>
    </w:p>
    <w:p w14:paraId="2CD9C07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Προκαλεί έντονο ενδιαφέρον, κυρίες και κύριοι Βουλευτές, ότι η Κυβέρνηση φέρνει και ενσωματώνει μια κοινοτική οδηγία στο ελληνικό δίκαιο με τη διαδικασία του κατεπείγοντος. </w:t>
      </w:r>
    </w:p>
    <w:p w14:paraId="2CD9C07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Και προσπάθησε ο Υπουργός, κατά τη διάρκεια των συνεδριάσεων της επιτροπής, να διασκεδάσει τις εντυπώσεις, λέγοντας πως το κατεπείγον της σημερινής διαδικασίες δεν σχετίζεται καθόλου με τη διαδικασία ιδιωτικοποίησης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w:t>
      </w:r>
    </w:p>
    <w:p w14:paraId="2CD9C07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Αποδεικνύεται περίτρανα</w:t>
      </w:r>
      <w:r>
        <w:rPr>
          <w:rFonts w:eastAsia="Times New Roman" w:cs="Times New Roman"/>
          <w:szCs w:val="24"/>
        </w:rPr>
        <w:t xml:space="preserve"> όμως και από τη σημερινή συζήτηση, κυρίες και κύριοι Βουλευτές, ότι το κατεπείγον αφορά ακριβώς αυτό, την ιδιωτικοποίηση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Η ουσία βρίσκεται στο άρθρο 9 και όχι στο υπόλοιπο κείμενο. </w:t>
      </w:r>
    </w:p>
    <w:p w14:paraId="2CD9C07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Αν θέλετε να μιλήσουμε για την </w:t>
      </w:r>
      <w:r>
        <w:rPr>
          <w:rFonts w:eastAsia="Times New Roman" w:cs="Times New Roman"/>
          <w:szCs w:val="24"/>
        </w:rPr>
        <w:t>ο</w:t>
      </w:r>
      <w:r>
        <w:rPr>
          <w:rFonts w:eastAsia="Times New Roman" w:cs="Times New Roman"/>
          <w:szCs w:val="24"/>
        </w:rPr>
        <w:t>δηγία, αρκεί να πούμε πως</w:t>
      </w:r>
      <w:r>
        <w:rPr>
          <w:rFonts w:eastAsia="Times New Roman" w:cs="Times New Roman"/>
          <w:szCs w:val="24"/>
        </w:rPr>
        <w:t xml:space="preserve"> πρόκειται για μια οδηγία που θα έπρεπε να έχει έρθει και να έχει ενσωματωθεί από το καλοκαίρι του 2015. Άρα, έρχεται με καθυστέρηση ενός έτους. Μάλιστα, η προετοιμασία για την ενσωμάτωση της </w:t>
      </w:r>
      <w:r>
        <w:rPr>
          <w:rFonts w:eastAsia="Times New Roman" w:cs="Times New Roman"/>
          <w:szCs w:val="24"/>
        </w:rPr>
        <w:t>ο</w:t>
      </w:r>
      <w:r>
        <w:rPr>
          <w:rFonts w:eastAsia="Times New Roman" w:cs="Times New Roman"/>
          <w:szCs w:val="24"/>
        </w:rPr>
        <w:t xml:space="preserve">δηγίας είχε γίνει από την προηγούμενη </w:t>
      </w:r>
      <w:r>
        <w:rPr>
          <w:rFonts w:eastAsia="Times New Roman" w:cs="Times New Roman"/>
          <w:szCs w:val="24"/>
        </w:rPr>
        <w:t>κ</w:t>
      </w:r>
      <w:r>
        <w:rPr>
          <w:rFonts w:eastAsia="Times New Roman" w:cs="Times New Roman"/>
          <w:szCs w:val="24"/>
        </w:rPr>
        <w:t>υβέρνηση και όχι από την</w:t>
      </w:r>
      <w:r>
        <w:rPr>
          <w:rFonts w:eastAsia="Times New Roman" w:cs="Times New Roman"/>
          <w:szCs w:val="24"/>
        </w:rPr>
        <w:t xml:space="preserve"> δική σας Κυβέρνηση, όπως ακούστηκε εδώ στη Βουλή. </w:t>
      </w:r>
    </w:p>
    <w:p w14:paraId="2CD9C07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Όλες οι πρωτοβουλίες, κυρίες και κύριοι Βουλευτές, που προωθήθηκαν για τον σιδηρόδρομο εκείνο το διάστημα, 2012-2014, ήταν στο πνεύμα του εκσυγχρονισμού του σιδηροδρόμου και της ενίσχυσής του. </w:t>
      </w:r>
    </w:p>
    <w:p w14:paraId="2CD9C07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προσπάθε</w:t>
      </w:r>
      <w:r>
        <w:rPr>
          <w:rFonts w:eastAsia="Times New Roman" w:cs="Times New Roman"/>
          <w:szCs w:val="24"/>
        </w:rPr>
        <w:t xml:space="preserve">ια ήταν και είναι να αποκτήσει η χώρα και η Ελλάδα σύγχρονο λειτουργικό, απαλλαγμένο από τα βάρη του παρελθόντος, σιδηρόδρομο, ώστε να προσελκύει μεγαλύτερο μερίδιο αγοράς και να παρέχει καλύτερες υπηρεσίες στους Έλληνες πολίτες, και όχι μόνο. </w:t>
      </w:r>
    </w:p>
    <w:p w14:paraId="2CD9C07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Πράγματι, τ</w:t>
      </w:r>
      <w:r>
        <w:rPr>
          <w:rFonts w:eastAsia="Times New Roman" w:cs="Times New Roman"/>
          <w:szCs w:val="24"/>
        </w:rPr>
        <w:t xml:space="preserve">ο διάστημα 2012-2014, κυρίες και κύριοι συνάδελφοι, έγιναν πάρα πολλά. Να σημειώσουμε κάποιες επιτυχίες που συνέβαλαν στη μεγέθυνση των οικονομικών μεγεθών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w:t>
      </w:r>
    </w:p>
    <w:p w14:paraId="2CD9C07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Πρώτον, υποστηρίχθηκε η παραχώρηση και η αξιοποίηση του λιμανιού του Πειραιά από την</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Τότε που οι σημερινοί Υπουργοί της Κυβέρνησης, και τότε στελέχη του ΣΥΡΙΖΑ και των ΑΝΕΛ, δεσμεύονταν για ακύρωση της παραχώρησης, η τότε </w:t>
      </w:r>
      <w:r>
        <w:rPr>
          <w:rFonts w:eastAsia="Times New Roman" w:cs="Times New Roman"/>
          <w:szCs w:val="24"/>
        </w:rPr>
        <w:t>κ</w:t>
      </w:r>
      <w:r>
        <w:rPr>
          <w:rFonts w:eastAsia="Times New Roman" w:cs="Times New Roman"/>
          <w:szCs w:val="24"/>
        </w:rPr>
        <w:t xml:space="preserve">υβέρνηση κατέβαλε επίπονες προσπάθειες για εξυγίανση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που οδήγησαν σε επιχειρηματικές συμφωνί</w:t>
      </w:r>
      <w:r>
        <w:rPr>
          <w:rFonts w:eastAsia="Times New Roman" w:cs="Times New Roman"/>
          <w:szCs w:val="24"/>
        </w:rPr>
        <w:t xml:space="preserve">ες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και με τον άλλο, τον αμερικάνικο, γίγαντα, την </w:t>
      </w:r>
      <w:r>
        <w:rPr>
          <w:rFonts w:eastAsia="Times New Roman" w:cs="Times New Roman"/>
          <w:szCs w:val="24"/>
        </w:rPr>
        <w:t>«</w:t>
      </w:r>
      <w:r>
        <w:rPr>
          <w:rFonts w:eastAsia="Times New Roman" w:cs="Times New Roman"/>
          <w:szCs w:val="24"/>
        </w:rPr>
        <w:t>HEWLETT-PACKARD</w:t>
      </w:r>
      <w:r>
        <w:rPr>
          <w:rFonts w:eastAsia="Times New Roman" w:cs="Times New Roman"/>
          <w:szCs w:val="24"/>
        </w:rPr>
        <w:t>».</w:t>
      </w:r>
      <w:r>
        <w:rPr>
          <w:rFonts w:eastAsia="Times New Roman" w:cs="Times New Roman"/>
          <w:szCs w:val="24"/>
        </w:rPr>
        <w:t xml:space="preserve"> </w:t>
      </w:r>
    </w:p>
    <w:p w14:paraId="2CD9C07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κυρίες και κύριοι συνάδελφοι, το 2014 παρουσίασε κερδοφορία μετά από χρόνια ζημιών, πολλών και μεγάλων ζημιών, που επιβάρυναν τους Έλληνες πολίτες. Το 2014 </w:t>
      </w:r>
      <w:r>
        <w:rPr>
          <w:rFonts w:eastAsia="Times New Roman" w:cs="Times New Roman"/>
          <w:szCs w:val="24"/>
        </w:rPr>
        <w:t>αυτό είχε αλλάξει όμως, και η ιδιωτικοποίησή της θα ήταν ο επόμενος σταθμός. Τα εκτιμόμενα έσοδα τότε να σας θυμίσω ότι ήταν 300 εκατομμύρια ευρώ, κάτι που ακούστηκε πολλές φορές σε αυτήν την Αίθουσα.</w:t>
      </w:r>
    </w:p>
    <w:p w14:paraId="2CD9C07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Σήμερα γίνεται η ιδιωτικοποίηση και πωλείται η </w:t>
      </w:r>
      <w:r>
        <w:rPr>
          <w:rFonts w:eastAsia="Times New Roman" w:cs="Times New Roman"/>
          <w:szCs w:val="24"/>
        </w:rPr>
        <w:t>«</w:t>
      </w:r>
      <w:r>
        <w:rPr>
          <w:rFonts w:eastAsia="Times New Roman" w:cs="Times New Roman"/>
          <w:szCs w:val="24"/>
        </w:rPr>
        <w:t>ΤΡΑΙΝΟΣ</w:t>
      </w:r>
      <w:r>
        <w:rPr>
          <w:rFonts w:eastAsia="Times New Roman" w:cs="Times New Roman"/>
          <w:szCs w:val="24"/>
        </w:rPr>
        <w:t>Ε</w:t>
      </w:r>
      <w:r>
        <w:rPr>
          <w:rFonts w:eastAsia="Times New Roman" w:cs="Times New Roman"/>
          <w:szCs w:val="24"/>
        </w:rPr>
        <w:t>»</w:t>
      </w:r>
      <w:r>
        <w:rPr>
          <w:rFonts w:eastAsia="Times New Roman" w:cs="Times New Roman"/>
          <w:szCs w:val="24"/>
        </w:rPr>
        <w:t xml:space="preserve"> για μόλις 45 εκατομμύρια ευρώ. Εμείς είμαστε υπέρ της αξιοποίησης της δημόσιας περιουσίας που θα φέρει χρήματα στον τόπο και στην Ελλάδα, που θα δημιουργήσει θέσεις εργασίας, δουλειές, και θα φέρει ανάπτυξη.</w:t>
      </w:r>
    </w:p>
    <w:p w14:paraId="2CD9C07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Ποια ήταν, όμως, τότε η αντίδραση του ΣΥΡΙΖΑ </w:t>
      </w:r>
      <w:r>
        <w:rPr>
          <w:rFonts w:eastAsia="Times New Roman" w:cs="Times New Roman"/>
          <w:szCs w:val="24"/>
        </w:rPr>
        <w:t xml:space="preserve">σε αυτό το σχέδιο; Τότε φώναζε ο ΣΥΡΙΖΑ, φώναζαν οι ΑΝΕΛ και μιλούσαν για «ξεπούλημα». Τότε που το εκτιμώμενο τίμημα ήταν 300 εκατομμύρια ευρώ, ο κ. Σταθάκης κατήγγειλε την τότε </w:t>
      </w:r>
      <w:r>
        <w:rPr>
          <w:rFonts w:eastAsia="Times New Roman" w:cs="Times New Roman"/>
          <w:szCs w:val="24"/>
        </w:rPr>
        <w:t>κ</w:t>
      </w:r>
      <w:r>
        <w:rPr>
          <w:rFonts w:eastAsia="Times New Roman" w:cs="Times New Roman"/>
          <w:szCs w:val="24"/>
        </w:rPr>
        <w:t xml:space="preserve">υβέρνηση για προκλητικά χαμηλή τιμή. </w:t>
      </w:r>
    </w:p>
    <w:p w14:paraId="2CD9C07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Διαβάζω τι έλεγε ο κ. Σταθάκης τότε: «Η</w:t>
      </w:r>
      <w:r>
        <w:rPr>
          <w:rFonts w:eastAsia="Times New Roman" w:cs="Times New Roman"/>
          <w:szCs w:val="24"/>
        </w:rPr>
        <w:t xml:space="preserve">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σήμερα είναι πλέον μία κερδοφόρα επιχείρηση». Ακόμη, ο κ. Σταθάκης έλεγε: «Η σχεδιαζόμενη ιδιωτικοποίηση προωθείται στην προκλητικά χαμηλή τιμή των 300 εκατομμυρίων ευρώ». </w:t>
      </w:r>
    </w:p>
    <w:p w14:paraId="2CD9C07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Τι λέει σήμερα ο κ. Σταθάκης, που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πωλείται για 45 εκατομμύ</w:t>
      </w:r>
      <w:r>
        <w:rPr>
          <w:rFonts w:eastAsia="Times New Roman" w:cs="Times New Roman"/>
          <w:szCs w:val="24"/>
        </w:rPr>
        <w:t>ρια ευρώ και με προίκα κρατικές επιχορηγήσεις 220 εκατομμυρίων ευρώ για τα επόμενα τέσσερα χρόνια;</w:t>
      </w:r>
    </w:p>
    <w:p w14:paraId="2CD9C07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Τι μεσολάβησε, κυρίες και κύριοι συνάδελφοι των ΣΥΡΙΖΑ και των ΑΝΕΛ; Τι μεσολάβησε, κυρία Υπουργέ; Τι έφταιξε και η εταιρεία μέσα σε δύο χρόνια απαξιώθηκε τό</w:t>
      </w:r>
      <w:r>
        <w:rPr>
          <w:rFonts w:eastAsia="Times New Roman" w:cs="Times New Roman"/>
          <w:szCs w:val="24"/>
        </w:rPr>
        <w:t xml:space="preserve">σο πολύ; Γιατί η Κυβέρνηση, δήθεν, της αξιοποίησης και όχι του ξεπουλήματος αποδεικνύεται </w:t>
      </w:r>
      <w:r>
        <w:rPr>
          <w:rFonts w:eastAsia="Times New Roman" w:cs="Times New Roman"/>
          <w:szCs w:val="24"/>
        </w:rPr>
        <w:t>Κ</w:t>
      </w:r>
      <w:r>
        <w:rPr>
          <w:rFonts w:eastAsia="Times New Roman" w:cs="Times New Roman"/>
          <w:szCs w:val="24"/>
        </w:rPr>
        <w:t>υβέρνηση της απαξίωσης και των λουκέτων;</w:t>
      </w:r>
    </w:p>
    <w:p w14:paraId="2CD9C08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Θα σας εξηγήσω πολύ σύντομα, κυρίες και κύριοι συνάδελφοι, τι συνέβη, γιατί οι αριθμοί είναι αμείλικτοι:</w:t>
      </w:r>
    </w:p>
    <w:p w14:paraId="2CD9C08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το 20</w:t>
      </w:r>
      <w:r>
        <w:rPr>
          <w:rFonts w:eastAsia="Times New Roman" w:cs="Times New Roman"/>
          <w:szCs w:val="24"/>
        </w:rPr>
        <w:t xml:space="preserve">14 παρουσίασε κύκλο εργασιών 80 εκατομμύρια ευρώ. Το 2015, μόλις ανέλαβε η Κυβέρνηση ΣΥΡΙΖΑ-ΑΝΕΛ -η προοδευτική αυτή Κυβέρνηση!-, παρουσίασε 68,7 εκατομμύρια ευρώ κύκλο εργασιών. Μιλάμε για μείωση 12% περίπου. Τα έσοδα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από τα εμπορεύματα του</w:t>
      </w:r>
      <w:r>
        <w:rPr>
          <w:rFonts w:eastAsia="Times New Roman" w:cs="Times New Roman"/>
          <w:szCs w:val="24"/>
        </w:rPr>
        <w:t xml:space="preserve"> 2014 ήταν 18 εκατομμύρια ευρώ. Το 2015, μόλις ανέλαβε η Κυβέρνηση της ελπίδας, η Κυβέρνηση των ΣΥΡΙΖΑ-ΑΝΕΛ, τα έσοδα από τα εμπορεύματα ήταν μόλις 14 εκατομμύρια ευρώ. Μιλάμε για 22% πτώση στα έσοδα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από τα εμπορεύματα. </w:t>
      </w:r>
    </w:p>
    <w:p w14:paraId="2CD9C08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Για ποι</w:t>
      </w:r>
      <w:r>
        <w:rPr>
          <w:rFonts w:eastAsia="Times New Roman" w:cs="Times New Roman"/>
          <w:szCs w:val="24"/>
        </w:rPr>
        <w:t>ο</w:t>
      </w:r>
      <w:r>
        <w:rPr>
          <w:rFonts w:eastAsia="Times New Roman" w:cs="Times New Roman"/>
          <w:szCs w:val="24"/>
        </w:rPr>
        <w:t>ν λόγο έγινε</w:t>
      </w:r>
      <w:r>
        <w:rPr>
          <w:rFonts w:eastAsia="Times New Roman" w:cs="Times New Roman"/>
          <w:szCs w:val="24"/>
        </w:rPr>
        <w:t xml:space="preserve"> αυτό; Έγινε γιατί βέβαια επί έναν μήνα και πλέον οι πρόσφυγες-μετανάστες είχαν κάνει κατάληψη στη σιδηροδρομική γραμμή της Ειδομένης. Και τότε η Κυβέρνηση παρακολουθούσε αμέτοχη σε αυτό, δεν έκανε τίποτα. Όπως δεν κάνει τίποτα και σήμερα που κάποιοι απίθα</w:t>
      </w:r>
      <w:r>
        <w:rPr>
          <w:rFonts w:eastAsia="Times New Roman" w:cs="Times New Roman"/>
          <w:szCs w:val="24"/>
        </w:rPr>
        <w:t>νοι τύποι -που κανείς δεν ξέρει από πού κρατάει η σκούφια τους- καταστρέφουν το Αριστοτέλειο Πανεπιστήμιο Θεσσαλονίκης, καταστρέφουν τη δημόσια περιουσία του ελληνικού λαού. Και εδώ πάλι η Κυβέρνηση δεν κάνει τίποτα.</w:t>
      </w:r>
    </w:p>
    <w:p w14:paraId="2CD9C08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Ξέφραγο αμπέλι έχει γίνει η Ελλάδα και </w:t>
      </w:r>
      <w:r>
        <w:rPr>
          <w:rFonts w:eastAsia="Times New Roman" w:cs="Times New Roman"/>
          <w:szCs w:val="24"/>
        </w:rPr>
        <w:t xml:space="preserve">η ασυδοσία μεγαλώνει σε αυτήν τη χώρα με αυτήν την Κυβέρνηση. Τι έκανε η Κυβέρνηση το 2015 και το 2016 για τη συντήρηση της σιδηροδρομικής γραμμής και υποδομής; Τι έκανε για να διαφυλάξει υψηλό τίμημα για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Τίποτα. </w:t>
      </w:r>
    </w:p>
    <w:p w14:paraId="2CD9C08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Και δυστυχώς, κυρίες και κ</w:t>
      </w:r>
      <w:r>
        <w:rPr>
          <w:rFonts w:eastAsia="Times New Roman" w:cs="Times New Roman"/>
          <w:szCs w:val="24"/>
        </w:rPr>
        <w:t xml:space="preserve">ύριοι Βουλευτές, και με την κατάληξη αυτής της ιδιωτικοποίησης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αποδεικνύεται περίτρανα ότι αυτή η συμμαχία της εξαπάτησης ΣΥΡΙΖΑ-ΑΝΕΛ ζημιώνει τον τόπο ανεπανόρθωτα δυστυχώς. Η δήθεν αξιοποίηση κατέληξε σε πώληση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για μόλις 45</w:t>
      </w:r>
      <w:r>
        <w:rPr>
          <w:rFonts w:eastAsia="Times New Roman" w:cs="Times New Roman"/>
          <w:szCs w:val="24"/>
          <w:vertAlign w:val="superscript"/>
        </w:rPr>
        <w:t xml:space="preserve"> </w:t>
      </w:r>
      <w:r>
        <w:rPr>
          <w:rFonts w:eastAsia="Times New Roman" w:cs="Times New Roman"/>
          <w:szCs w:val="24"/>
        </w:rPr>
        <w:t xml:space="preserve">εκατομμύρια ευρώ, όταν πριν δύο χρόνια η αποτίμηση ήταν 300 εκατομμύρια ευρώ. Αυτή είναι η απαξίωση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από την ανερμάτιστη αυτή διαχείριση της σημερινής Κυβέρνησης, αλλά δεν είναι η μόνη.</w:t>
      </w:r>
    </w:p>
    <w:p w14:paraId="2CD9C08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Άλλο παράδειγμα που αφορά το συγκεκριμένο Υπουργείο: οι </w:t>
      </w:r>
      <w:r>
        <w:rPr>
          <w:rFonts w:eastAsia="Times New Roman" w:cs="Times New Roman"/>
          <w:szCs w:val="24"/>
        </w:rPr>
        <w:t>σταθερές συγκοινωνίες, ΣΤΑΣΥ. Κερδοφορία το 2013 και το 2014 από την προηγούμενη κυβέρνηση μετά από χρόνια ζημιών. Ζημιές το 2015 με αυτήν την Κυβέρνηση της ελπίδας και της προόδου στις σταθερές συγκοινωνίες. Και θα επιβαρυνθεί ο κρατικός προϋπολογισμός φέ</w:t>
      </w:r>
      <w:r>
        <w:rPr>
          <w:rFonts w:eastAsia="Times New Roman" w:cs="Times New Roman"/>
          <w:szCs w:val="24"/>
        </w:rPr>
        <w:t>τος -για πρώτη φορά μετά από τρία χρόνια- και οι Έλληνες πολίτες με ενάμισ</w:t>
      </w:r>
      <w:r>
        <w:rPr>
          <w:rFonts w:eastAsia="Times New Roman" w:cs="Times New Roman"/>
          <w:szCs w:val="24"/>
        </w:rPr>
        <w:t>ι</w:t>
      </w:r>
      <w:r>
        <w:rPr>
          <w:rFonts w:eastAsia="Times New Roman" w:cs="Times New Roman"/>
          <w:szCs w:val="24"/>
        </w:rPr>
        <w:t xml:space="preserve"> εκατομμύριο ευρώ, για να καλύψουν την τρύπα αυτή.</w:t>
      </w:r>
    </w:p>
    <w:p w14:paraId="2CD9C08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Άλλο παράδειγμα είναι η ΔΕΗ, η μεγαλύτερη δημόσια επιχείρηση της χώρας. Έχει φτάσει στο σημείο μηδέν. Είναι κοντά στα 3 δισεκατομμ</w:t>
      </w:r>
      <w:r>
        <w:rPr>
          <w:rFonts w:eastAsia="Times New Roman" w:cs="Times New Roman"/>
          <w:szCs w:val="24"/>
        </w:rPr>
        <w:t>ύρια ευρώ τα ανείσπρακτα υπόλοιπα. Η απαξίωσή της είναι στα τάρταρα. Και έπονται άλλα προβλήματα.</w:t>
      </w:r>
    </w:p>
    <w:p w14:paraId="2CD9C08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Ο λαός, κυρίες και κύριοι συνάδελφοι, κατανοεί πια ότι η </w:t>
      </w:r>
      <w:r>
        <w:rPr>
          <w:rFonts w:eastAsia="Times New Roman" w:cs="Times New Roman"/>
          <w:szCs w:val="24"/>
        </w:rPr>
        <w:t>κ</w:t>
      </w:r>
      <w:r>
        <w:rPr>
          <w:rFonts w:eastAsia="Times New Roman" w:cs="Times New Roman"/>
          <w:szCs w:val="24"/>
        </w:rPr>
        <w:t>υβέρνηση της ελπίδας έχει γίνει η κυβέρνηση της απόγνωσης, των λουκέτων και της φτώχειας. Και αυτό π</w:t>
      </w:r>
      <w:r>
        <w:rPr>
          <w:rFonts w:eastAsia="Times New Roman" w:cs="Times New Roman"/>
          <w:szCs w:val="24"/>
        </w:rPr>
        <w:t>ρέπει να τελειώσει γρήγορα και θα τελειώσει γρήγορα. Ο λαός ζητάει τώρα ανατροπή, για να σταματήσει να ζημιώνεται η χώρα.</w:t>
      </w:r>
    </w:p>
    <w:p w14:paraId="2CD9C08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D9C089" w14:textId="77777777" w:rsidR="004439E9" w:rsidRDefault="007140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D9C08A"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ΜΑΡΙΝΑ ΧΡΥΣΟΒΕΛΩΝΗ</w:t>
      </w:r>
      <w:r>
        <w:rPr>
          <w:rFonts w:eastAsia="Times New Roman" w:cs="Times New Roman"/>
          <w:b/>
          <w:szCs w:val="24"/>
        </w:rPr>
        <w:t xml:space="preserve"> (</w:t>
      </w:r>
      <w:r>
        <w:rPr>
          <w:rFonts w:eastAsia="Times New Roman" w:cs="Times New Roman"/>
          <w:b/>
          <w:szCs w:val="24"/>
        </w:rPr>
        <w:t>Υφυπουργός Υποδομών, Μεταφορών και Δικτύων):</w:t>
      </w:r>
      <w:r>
        <w:rPr>
          <w:rFonts w:eastAsia="Times New Roman" w:cs="Times New Roman"/>
          <w:szCs w:val="24"/>
        </w:rPr>
        <w:t xml:space="preserve"> </w:t>
      </w:r>
      <w:r>
        <w:rPr>
          <w:rFonts w:eastAsia="Times New Roman" w:cs="Times New Roman"/>
          <w:szCs w:val="24"/>
        </w:rPr>
        <w:t>Μόνο που δεν είστε καλά ενημερωμένος.</w:t>
      </w:r>
    </w:p>
    <w:p w14:paraId="2CD9C08B"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2CD9C08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Τον λόγο έχει η κ. Τελιγιορίδου.</w:t>
      </w:r>
    </w:p>
    <w:p w14:paraId="2CD9C08D"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Ευχαριστώ, κύριε Πρόεδρε.</w:t>
      </w:r>
    </w:p>
    <w:p w14:paraId="2CD9C08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Κύρια Υπουργέ, κυρίες και κύριοι συνάδελφοι, είναι νομίζω κατανοητό πως η δημιουργία </w:t>
      </w:r>
      <w:r>
        <w:rPr>
          <w:rFonts w:eastAsia="Times New Roman" w:cs="Times New Roman"/>
          <w:szCs w:val="24"/>
        </w:rPr>
        <w:t>κοινής αντίληψης για τον σχεδιασμό του σιδηροδρομικού συστήματος στον ευρωπαϊκό χώρο, που θα λαμβάνει υπ’ όψιν τις ιδιαιτερότητες των εθνικών χωρών και θα στοχεύει στην αξιοποίηση των όποιων πλεονεκτημάτων τους για το σύνολο της Ευρώπης, είναι ιδιαίτερης σ</w:t>
      </w:r>
      <w:r>
        <w:rPr>
          <w:rFonts w:eastAsia="Times New Roman" w:cs="Times New Roman"/>
          <w:szCs w:val="24"/>
        </w:rPr>
        <w:t>τρατηγικής σημασίας.</w:t>
      </w:r>
    </w:p>
    <w:p w14:paraId="2CD9C08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Ιδιαίτερα σε ένα σύνθετο γεωπολιτικό περιβάλλον, απαιτείται στον τομέα των συγκοινωνιών να υπάρχει συνεργασία ανάμεσα στις ευρωπαϊκές χώρες και με τον τρόπο αυτό να γίνονται κοινοί χειρισμοί, για την αξιοποίηση αυτής της συνεργασίας, ώ</w:t>
      </w:r>
      <w:r>
        <w:rPr>
          <w:rFonts w:eastAsia="Times New Roman" w:cs="Times New Roman"/>
          <w:szCs w:val="24"/>
        </w:rPr>
        <w:t>στε να έχουμε τα μεγαλύτερα δυνατά οφέλη από την ασφαλή και γρήγορη μεταφορά του επιβατικού κοινού, αλλά και των εμπορευμάτων.</w:t>
      </w:r>
    </w:p>
    <w:p w14:paraId="2CD9C09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Είναι μεγάλης αξίας η αντιμετώπιση του κατακερματισμού του ευρωπαϊκού σιδηροδρομικού δικτύου και η μεγιστοποίηση της απόδοσης, ώσ</w:t>
      </w:r>
      <w:r>
        <w:rPr>
          <w:rFonts w:eastAsia="Times New Roman" w:cs="Times New Roman"/>
          <w:szCs w:val="24"/>
        </w:rPr>
        <w:t>τε να υπάρχει αντιμετώπιση και των γραφειοκρατικών ζητημάτων αλλά και η αξιοπιστία των υπηρεσιών σε συνθήκες υγιούς ανταγωνισμού, με σεβασμό στους εργαζόμενους  και σεβασμό στο καταναλωτικό κοινό.</w:t>
      </w:r>
    </w:p>
    <w:p w14:paraId="2CD9C09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Αυτό είναι δυνατό να γίνει με την εναρμόνιση αυτής της </w:t>
      </w:r>
      <w:r>
        <w:rPr>
          <w:rFonts w:eastAsia="Times New Roman" w:cs="Times New Roman"/>
          <w:szCs w:val="24"/>
        </w:rPr>
        <w:t>ο</w:t>
      </w:r>
      <w:r>
        <w:rPr>
          <w:rFonts w:eastAsia="Times New Roman" w:cs="Times New Roman"/>
          <w:szCs w:val="24"/>
        </w:rPr>
        <w:t>δηγ</w:t>
      </w:r>
      <w:r>
        <w:rPr>
          <w:rFonts w:eastAsia="Times New Roman" w:cs="Times New Roman"/>
          <w:szCs w:val="24"/>
        </w:rPr>
        <w:t>ίας που συζητάμε σήμερα, καθώς είναι αναγκαίο να εναρμονιστεί η δική μας νομοθεσία, ώστε να εκσυγχρονίσουμε τις υποδομές και τα μέσα, να εξασφαλίσουμε την επαρκή χρηματοδότηση, να απλοποιήσουμε τη νομοθεσία, να ενισχύσουμε τη ρυθμιστική εποπτεία και να μπο</w:t>
      </w:r>
      <w:r>
        <w:rPr>
          <w:rFonts w:eastAsia="Times New Roman" w:cs="Times New Roman"/>
          <w:szCs w:val="24"/>
        </w:rPr>
        <w:t>ρέσουμε να συμβάλλουμε στην είσοδο νέων σιδηροδρομικών επιχειρήσεων που θα σέβονται τους όρους της υγιούς επιχειρηματικότητας.</w:t>
      </w:r>
    </w:p>
    <w:p w14:paraId="2CD9C09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Ο νόμος που κατατίθεται σήμερα έχει ήδη αναρτηθεί σε ανοιχτή διαβούλευση και παρά το γεγονός ότι από το 2012 θα έπρεπε να ξεκινήσ</w:t>
      </w:r>
      <w:r>
        <w:rPr>
          <w:rFonts w:eastAsia="Times New Roman" w:cs="Times New Roman"/>
          <w:szCs w:val="24"/>
        </w:rPr>
        <w:t xml:space="preserve">ει η εναρμόνιση της ελληνικής νομοθεσίας με αυτήν την ευρωπαϊκή </w:t>
      </w:r>
      <w:r>
        <w:rPr>
          <w:rFonts w:eastAsia="Times New Roman" w:cs="Times New Roman"/>
          <w:szCs w:val="24"/>
        </w:rPr>
        <w:t>ο</w:t>
      </w:r>
      <w:r>
        <w:rPr>
          <w:rFonts w:eastAsia="Times New Roman" w:cs="Times New Roman"/>
          <w:szCs w:val="24"/>
        </w:rPr>
        <w:t>δηγία, κάτι τέτοιο δεν έγινε, καθώς η κατάρτιση του στρατηγικού σχεδίου θα έπρεπε να είναι ήδη έτοιμη από τον Απρίλιο του 2014.</w:t>
      </w:r>
    </w:p>
    <w:p w14:paraId="2CD9C093" w14:textId="77777777" w:rsidR="004439E9" w:rsidRDefault="0071404A">
      <w:pPr>
        <w:spacing w:after="0" w:line="600" w:lineRule="auto"/>
        <w:ind w:firstLine="720"/>
        <w:jc w:val="both"/>
        <w:rPr>
          <w:rFonts w:eastAsia="Times New Roman"/>
          <w:szCs w:val="24"/>
        </w:rPr>
      </w:pPr>
      <w:r>
        <w:rPr>
          <w:rFonts w:eastAsia="Times New Roman"/>
          <w:szCs w:val="24"/>
        </w:rPr>
        <w:t>Τον τελευταίο χρόνο επιταχύναμε όλες τις αναγκαίες διαδικασίες,</w:t>
      </w:r>
      <w:r>
        <w:rPr>
          <w:rFonts w:eastAsia="Times New Roman"/>
          <w:szCs w:val="24"/>
        </w:rPr>
        <w:t xml:space="preserve"> ώστε να κερδίσουμε τον χρόνο που χάθηκε, κάτι για το οποίο μας κατηγορείτε. Και λέτε σήμερα ότι φέρνουμε αυτό το νομοσχέδιο ως κατεπείγον. Πράγματι, φέρνουμε αυτό το νομοσχέδιο ως κατεπείγον, γιατί τον χρόνο που έπρεπε αυτός ο νόμος να έρθει για εφαρμογή </w:t>
      </w:r>
      <w:r>
        <w:rPr>
          <w:rFonts w:eastAsia="Times New Roman"/>
          <w:szCs w:val="24"/>
        </w:rPr>
        <w:t xml:space="preserve">τον σπαταλήσατε με ατέρμονες παλινδρομήσεις και ρίχνοντας σοβαρά ζητήματα, σαν αυτήν την </w:t>
      </w:r>
      <w:r>
        <w:rPr>
          <w:rFonts w:eastAsia="Times New Roman"/>
          <w:szCs w:val="24"/>
        </w:rPr>
        <w:t>ο</w:t>
      </w:r>
      <w:r>
        <w:rPr>
          <w:rFonts w:eastAsia="Times New Roman"/>
          <w:szCs w:val="24"/>
        </w:rPr>
        <w:t>δηγία και αυτόν τον νόμο, στις καλένδες.</w:t>
      </w:r>
    </w:p>
    <w:p w14:paraId="2CD9C094" w14:textId="77777777" w:rsidR="004439E9" w:rsidRDefault="0071404A">
      <w:pPr>
        <w:spacing w:after="0" w:line="600" w:lineRule="auto"/>
        <w:ind w:firstLine="720"/>
        <w:jc w:val="both"/>
        <w:rPr>
          <w:rFonts w:eastAsia="Times New Roman"/>
          <w:szCs w:val="24"/>
        </w:rPr>
      </w:pPr>
      <w:r>
        <w:rPr>
          <w:rFonts w:eastAsia="Times New Roman"/>
          <w:szCs w:val="24"/>
        </w:rPr>
        <w:t>Θα σταθώ σε δύο σημεία στα οποία έγινε κριτική σε αυτήν εδώ την Αίθουσα.</w:t>
      </w:r>
    </w:p>
    <w:p w14:paraId="2CD9C095" w14:textId="77777777" w:rsidR="004439E9" w:rsidRDefault="0071404A">
      <w:pPr>
        <w:spacing w:after="0" w:line="600" w:lineRule="auto"/>
        <w:ind w:firstLine="720"/>
        <w:jc w:val="both"/>
        <w:rPr>
          <w:rFonts w:eastAsia="Times New Roman"/>
          <w:szCs w:val="24"/>
        </w:rPr>
      </w:pPr>
      <w:r>
        <w:rPr>
          <w:rFonts w:eastAsia="Times New Roman"/>
          <w:szCs w:val="24"/>
        </w:rPr>
        <w:t>Το ένα σημείο λέει, από την πλευρά της Αντιπολίτευση</w:t>
      </w:r>
      <w:r>
        <w:rPr>
          <w:rFonts w:eastAsia="Times New Roman"/>
          <w:szCs w:val="24"/>
        </w:rPr>
        <w:t xml:space="preserve">ς, ότι ευτυχώς έρχεται η Ευρώπη για να τονίσει προς τη δική μας την Κυβέρνηση τον σεβασμό που πρέπει να έχουμε στις ρυθμιστικές </w:t>
      </w:r>
      <w:r>
        <w:rPr>
          <w:rFonts w:eastAsia="Times New Roman"/>
          <w:szCs w:val="24"/>
        </w:rPr>
        <w:t>α</w:t>
      </w:r>
      <w:r>
        <w:rPr>
          <w:rFonts w:eastAsia="Times New Roman"/>
          <w:szCs w:val="24"/>
        </w:rPr>
        <w:t>ρχές. Και εδώ, βέβαια, υπονοείτε το Εθνικό Συμβούλιο Ραδιοτηλεόρασης και μας εγκαλείτε για κάτι για το οποίο είναι δική σας απο</w:t>
      </w:r>
      <w:r>
        <w:rPr>
          <w:rFonts w:eastAsia="Times New Roman"/>
          <w:szCs w:val="24"/>
        </w:rPr>
        <w:t xml:space="preserve">κλειστικά η ευθύνη. Γιατί όλοι θυμόμαστε ποιοι εμπόδισαν τη λειτουργία του Εθνικού Συμβουλίου Ραδιοτηλεόρασης με έναν και μοναδικό στόχο: Να μην δοθούν οι τηλεοπτικές άδειες και να συνεχίσει η ανομία που επικρατεί στο ραδιοτηλεοπτικό τοπίο τα είκοσι πέντε </w:t>
      </w:r>
      <w:r>
        <w:rPr>
          <w:rFonts w:eastAsia="Times New Roman"/>
          <w:szCs w:val="24"/>
        </w:rPr>
        <w:t>τελευταία χρόνιά.</w:t>
      </w:r>
    </w:p>
    <w:p w14:paraId="2CD9C096" w14:textId="77777777" w:rsidR="004439E9" w:rsidRDefault="0071404A">
      <w:pPr>
        <w:spacing w:after="0" w:line="600" w:lineRule="auto"/>
        <w:ind w:firstLine="720"/>
        <w:jc w:val="both"/>
        <w:rPr>
          <w:rFonts w:eastAsia="Times New Roman"/>
          <w:szCs w:val="24"/>
        </w:rPr>
      </w:pPr>
      <w:r>
        <w:rPr>
          <w:rFonts w:eastAsia="Times New Roman"/>
          <w:szCs w:val="24"/>
        </w:rPr>
        <w:t>Θα αναφερθώ επίσης και στη ρύθμιση των χρεών και στο άρθρο 9, το οποίο συγκεντρώνει τα βέλη της κριτικής σας. Η ρύθμιση των χρεών που γίνεται μέσα από αυτό το νομοσχέδιο αφορά χρέη της περιόδου 2007 με 2011, χρέη που δημιουργήθηκαν από αδ</w:t>
      </w:r>
      <w:r>
        <w:rPr>
          <w:rFonts w:eastAsia="Times New Roman"/>
          <w:szCs w:val="24"/>
        </w:rPr>
        <w:t>υναμίες διαχείρισης των δικών σας κυβερνήσεων. Ο τρόπος αντιμετώπισης γίνεται με την έγκριση από τη Γενική Διεύθυνση Ανταγωνισμού, όπως αυτή έγινε το 2011 και με βάση τις διατάξεις του ν. 3891/2010.</w:t>
      </w:r>
    </w:p>
    <w:p w14:paraId="2CD9C097" w14:textId="77777777" w:rsidR="004439E9" w:rsidRDefault="0071404A">
      <w:pPr>
        <w:spacing w:after="0" w:line="600" w:lineRule="auto"/>
        <w:ind w:firstLine="720"/>
        <w:jc w:val="both"/>
        <w:rPr>
          <w:rFonts w:eastAsia="Times New Roman"/>
          <w:szCs w:val="24"/>
        </w:rPr>
      </w:pPr>
      <w:r>
        <w:rPr>
          <w:rFonts w:eastAsia="Times New Roman"/>
          <w:szCs w:val="24"/>
        </w:rPr>
        <w:t>Να πούμε, επίσης, ότι άλλος είναι ο διαχειριστικής της σι</w:t>
      </w:r>
      <w:r>
        <w:rPr>
          <w:rFonts w:eastAsia="Times New Roman"/>
          <w:szCs w:val="24"/>
        </w:rPr>
        <w:t>δηροδρομικής υποδομής και άλλη είναι η σιδηροδρομική επιχείρηση. Το αναφέρω αυτό, γιατί στο άρθρο 8 είναι ξεκάθαρο ότι τα έσοδα του διαχειριστή υποδομής θα ισοσκελίζουν τις δαπάνες υποδομής.</w:t>
      </w:r>
    </w:p>
    <w:p w14:paraId="2CD9C098" w14:textId="77777777" w:rsidR="004439E9" w:rsidRDefault="0071404A">
      <w:pPr>
        <w:spacing w:after="0" w:line="600" w:lineRule="auto"/>
        <w:ind w:firstLine="720"/>
        <w:jc w:val="both"/>
        <w:rPr>
          <w:rFonts w:eastAsia="Times New Roman"/>
          <w:szCs w:val="24"/>
        </w:rPr>
      </w:pPr>
      <w:r>
        <w:rPr>
          <w:rFonts w:eastAsia="Times New Roman"/>
          <w:szCs w:val="24"/>
        </w:rPr>
        <w:t xml:space="preserve">Και επειδή πολλά ακούγονται για το τίμημα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να θυμί</w:t>
      </w:r>
      <w:r>
        <w:rPr>
          <w:rFonts w:eastAsia="Times New Roman"/>
          <w:szCs w:val="24"/>
        </w:rPr>
        <w:t>σουμε προς τον ελληνικό λαό τη δεκαετή αποτυχία και υπερχρέωση, τους άγονους αλλεπάλληλα διαγωνισμούς και την απαξίωση γενικότερα των κρατικών επιχειρήσεων, που προφανώς δεν προήλθαν από σαράντα χρόνια κυβέρνησης ΣΥΡΙΖΑ. Γιατί σε λίγο θα μας πείσετε ότι εμ</w:t>
      </w:r>
      <w:r>
        <w:rPr>
          <w:rFonts w:eastAsia="Times New Roman"/>
          <w:szCs w:val="24"/>
        </w:rPr>
        <w:t>είς κυβερνούσαμε αυτά τα σαράντα χρόνια. Η δική σας, όμως, αδράνεια και η δική σας αναποτελεσματικότητα οδήγησε στην απειλή του λουκέτου για την εταιρεία.</w:t>
      </w:r>
    </w:p>
    <w:p w14:paraId="2CD9C099" w14:textId="77777777" w:rsidR="004439E9" w:rsidRDefault="0071404A">
      <w:pPr>
        <w:spacing w:after="0" w:line="600" w:lineRule="auto"/>
        <w:ind w:firstLine="720"/>
        <w:jc w:val="both"/>
        <w:rPr>
          <w:rFonts w:eastAsia="Times New Roman"/>
          <w:szCs w:val="24"/>
        </w:rPr>
      </w:pPr>
      <w:r>
        <w:rPr>
          <w:rFonts w:eastAsia="Times New Roman"/>
          <w:szCs w:val="24"/>
        </w:rPr>
        <w:t xml:space="preserve">Αν δεν έκλεινε η συμφωνία μέχρι το τέλος του χρόνου, η Κομισιόν είχε καταστήσει σαφές ότι θα ζητούσε </w:t>
      </w:r>
      <w:r>
        <w:rPr>
          <w:rFonts w:eastAsia="Times New Roman"/>
          <w:szCs w:val="24"/>
        </w:rPr>
        <w:t>την ανάκτηση των παράνομων ενισχύσεων των 750 εκατομμυρίων ευρώ. Και αντιλαμβάνεστε τι θα σήμαινε το κλείσιμο αυτής της σιδηροδρομικής επιχείρησης και για τους εργαζόμενους αλλά και για το καταναλωτικό κοινό.</w:t>
      </w:r>
    </w:p>
    <w:p w14:paraId="2CD9C09A" w14:textId="77777777" w:rsidR="004439E9" w:rsidRDefault="0071404A">
      <w:pPr>
        <w:spacing w:after="0" w:line="600" w:lineRule="auto"/>
        <w:ind w:firstLine="720"/>
        <w:jc w:val="both"/>
        <w:rPr>
          <w:rFonts w:eastAsia="Times New Roman"/>
          <w:szCs w:val="24"/>
        </w:rPr>
      </w:pPr>
      <w:r>
        <w:rPr>
          <w:rFonts w:eastAsia="Times New Roman"/>
          <w:szCs w:val="24"/>
        </w:rPr>
        <w:t>Η σιδηροδρομική επικοινωνία συμβάλλει ιδιαίτερα</w:t>
      </w:r>
      <w:r>
        <w:rPr>
          <w:rFonts w:eastAsia="Times New Roman"/>
          <w:szCs w:val="24"/>
        </w:rPr>
        <w:t xml:space="preserve"> σε αυτό το κρίσιμο γεωπολιτικό περιβάλλον καθοριστικά στην πρόοδο και την ανάπτυξη των εμπορικών συναλλαγών, στην άρση του αποκλεισμού των περιοχών, στην καλύτερη οργάνωση των τοπικών οικονομιών και στην προώθηση και την άνοδο της παραγωγικής μας ανασυγκρ</w:t>
      </w:r>
      <w:r>
        <w:rPr>
          <w:rFonts w:eastAsia="Times New Roman"/>
          <w:szCs w:val="24"/>
        </w:rPr>
        <w:t>ότησης. Δίνεται η ευκαιρία, ιδιαίτερα με την αξιοποίηση των λιμανιών και των αεροδρομίων της χώρας, να αποκτήσουμε σήμερα ένα σύγχρονο σιδηροδρομικό δίκτυο και να καταφέρουμε να καταστήσουμε τη χώρα μας ένα διαμετακομιστικό κέντρο που θα παίζει καθοριστικό</w:t>
      </w:r>
      <w:r>
        <w:rPr>
          <w:rFonts w:eastAsia="Times New Roman"/>
          <w:szCs w:val="24"/>
        </w:rPr>
        <w:t xml:space="preserve"> ρόλο συνολικά στο ευρωπαϊκό επίπεδο.</w:t>
      </w:r>
    </w:p>
    <w:p w14:paraId="2CD9C09B" w14:textId="77777777" w:rsidR="004439E9" w:rsidRDefault="0071404A">
      <w:pPr>
        <w:spacing w:after="0" w:line="600" w:lineRule="auto"/>
        <w:ind w:firstLine="720"/>
        <w:jc w:val="both"/>
        <w:rPr>
          <w:rFonts w:eastAsia="Times New Roman"/>
          <w:szCs w:val="24"/>
        </w:rPr>
      </w:pPr>
      <w:r>
        <w:rPr>
          <w:rFonts w:eastAsia="Times New Roman"/>
          <w:szCs w:val="24"/>
        </w:rPr>
        <w:t>Σας ευχαριστώ.</w:t>
      </w:r>
    </w:p>
    <w:p w14:paraId="2CD9C09C" w14:textId="77777777" w:rsidR="004439E9" w:rsidRDefault="0071404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CD9C09D" w14:textId="77777777" w:rsidR="004439E9" w:rsidRDefault="0071404A">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w:t>
      </w:r>
    </w:p>
    <w:p w14:paraId="2CD9C09E" w14:textId="77777777" w:rsidR="004439E9" w:rsidRDefault="0071404A">
      <w:pPr>
        <w:spacing w:after="0" w:line="600" w:lineRule="auto"/>
        <w:ind w:firstLine="720"/>
        <w:jc w:val="both"/>
        <w:rPr>
          <w:rFonts w:eastAsia="Times New Roman"/>
          <w:szCs w:val="24"/>
        </w:rPr>
      </w:pPr>
      <w:r>
        <w:rPr>
          <w:rFonts w:eastAsia="Times New Roman"/>
          <w:szCs w:val="24"/>
        </w:rPr>
        <w:t>Τον λόγο έχει ο κ. Κεδίκογλου.</w:t>
      </w:r>
    </w:p>
    <w:p w14:paraId="2CD9C09F" w14:textId="77777777" w:rsidR="004439E9" w:rsidRDefault="0071404A">
      <w:pPr>
        <w:spacing w:after="0"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Ευχαριστώ, κύριε Πρόεδρε.</w:t>
      </w:r>
    </w:p>
    <w:p w14:paraId="2CD9C0A0" w14:textId="77777777" w:rsidR="004439E9" w:rsidRDefault="0071404A">
      <w:pPr>
        <w:spacing w:after="0" w:line="600" w:lineRule="auto"/>
        <w:ind w:firstLine="720"/>
        <w:jc w:val="both"/>
        <w:rPr>
          <w:rFonts w:eastAsia="Times New Roman"/>
          <w:szCs w:val="24"/>
        </w:rPr>
      </w:pPr>
      <w:r>
        <w:rPr>
          <w:rFonts w:eastAsia="Times New Roman"/>
          <w:szCs w:val="24"/>
        </w:rPr>
        <w:t xml:space="preserve">Τα πρώτα λόγια που μου έρχονται, κυρίες και κύριοι συνάδελφοι, είναι «κάλλιο αργά, παρά ποτέ» και δεν μιλάω για την τόσο καθυστερημένη -την τελευταία κυριολεκτικά στιγμή- υιοθέτηση της </w:t>
      </w:r>
      <w:r>
        <w:rPr>
          <w:rFonts w:eastAsia="Times New Roman"/>
          <w:szCs w:val="24"/>
        </w:rPr>
        <w:t>κ</w:t>
      </w:r>
      <w:r>
        <w:rPr>
          <w:rFonts w:eastAsia="Times New Roman"/>
          <w:szCs w:val="24"/>
        </w:rPr>
        <w:t xml:space="preserve">οινοτικής </w:t>
      </w:r>
      <w:r>
        <w:rPr>
          <w:rFonts w:eastAsia="Times New Roman"/>
          <w:szCs w:val="24"/>
        </w:rPr>
        <w:t>ο</w:t>
      </w:r>
      <w:r>
        <w:rPr>
          <w:rFonts w:eastAsia="Times New Roman"/>
          <w:szCs w:val="24"/>
        </w:rPr>
        <w:t>δηγίας, αλλά ότι ανοίγεται επιτέλους η προοπτική να αποκτήσ</w:t>
      </w:r>
      <w:r>
        <w:rPr>
          <w:rFonts w:eastAsia="Times New Roman"/>
          <w:szCs w:val="24"/>
        </w:rPr>
        <w:t>ουμε σύγχρονους ανταγωνιστικούς σιδηρόδρομους.</w:t>
      </w:r>
    </w:p>
    <w:p w14:paraId="2CD9C0A1" w14:textId="77777777" w:rsidR="004439E9" w:rsidRDefault="0071404A">
      <w:pPr>
        <w:spacing w:after="0" w:line="600" w:lineRule="auto"/>
        <w:ind w:firstLine="720"/>
        <w:jc w:val="both"/>
        <w:rPr>
          <w:rFonts w:eastAsia="Times New Roman"/>
          <w:szCs w:val="24"/>
        </w:rPr>
      </w:pPr>
      <w:r>
        <w:rPr>
          <w:rFonts w:eastAsia="Times New Roman"/>
          <w:szCs w:val="24"/>
        </w:rPr>
        <w:t>Οι ελληνικοί σιδηρόδρομοι είναι ένα χαρακτηριστικό παράδειγμα του αποτυχημένου οικονομικού μας μοντέλου, του μοντέλου του κρατικοδίαιτου καπιταλισμού. Τι αποτέλεσμα έφερε, πέρα από το να έχουμε μία ακόμα χρεοκ</w:t>
      </w:r>
      <w:r>
        <w:rPr>
          <w:rFonts w:eastAsia="Times New Roman"/>
          <w:szCs w:val="24"/>
        </w:rPr>
        <w:t xml:space="preserve">οπημένη κρατική επιχείρηση που αποδεικνύει για άλλη μια φορά πόσο κακός επιχειρηματίας είναι το κράτος; </w:t>
      </w:r>
    </w:p>
    <w:p w14:paraId="2CD9C0A2" w14:textId="77777777" w:rsidR="004439E9" w:rsidRDefault="0071404A">
      <w:pPr>
        <w:spacing w:after="0" w:line="600" w:lineRule="auto"/>
        <w:ind w:firstLine="720"/>
        <w:jc w:val="both"/>
        <w:rPr>
          <w:rFonts w:eastAsia="Times New Roman"/>
          <w:szCs w:val="24"/>
        </w:rPr>
      </w:pPr>
      <w:r>
        <w:rPr>
          <w:rFonts w:eastAsia="Times New Roman"/>
          <w:szCs w:val="24"/>
        </w:rPr>
        <w:t>Είχαμε βαρύτερες συνέπειες. Ένας καίριος τομέας μεταφορών ουσιαστικά εξουδετερώθηκε στην Ελλάδα. Το 1% των μεταφορών εμπορευμάτων γίνεται με σιδηρόδρομ</w:t>
      </w:r>
      <w:r>
        <w:rPr>
          <w:rFonts w:eastAsia="Times New Roman"/>
          <w:szCs w:val="24"/>
        </w:rPr>
        <w:t>ο. Στην υπόλοιπη Ευρώπη είναι 25% με 30%. Αυτό δημιούργησε στρεβλώσεις που έκαναν ευρύτερα ακριβότερες τις μεταφορές μας και στους άλλους τομείς. Πόσα χρόνια χάθηκαν; Πόσα λεφτά χάθηκαν; Αυτό δεν θα το μάθουμε, ακόμα είναι απροσδιόριστο. Άλλη μία πρωτοτυπί</w:t>
      </w:r>
      <w:r>
        <w:rPr>
          <w:rFonts w:eastAsia="Times New Roman"/>
          <w:szCs w:val="24"/>
        </w:rPr>
        <w:t>α. Είναι βαρύ πάντως το χρέος. Βέβαια, το δώσαμε για σαράντα πέντε εκατομμύρια, γιατί πλέον η Κυβέρνηση το αποφάσισε την τελευταία στιγμή υπό τις συνέπειες προστίμου. Θα έλεγα ότι πάλι καλά που δεν πληρώνουμε κιόλας κάποιον για να πάρει τους σιδηρόδρομους.</w:t>
      </w:r>
      <w:r>
        <w:rPr>
          <w:rFonts w:eastAsia="Times New Roman"/>
          <w:szCs w:val="24"/>
        </w:rPr>
        <w:t xml:space="preserve"> Έχετε μία αλλεργία στις μεταρρυθμίσεις, έχετε μία αλλεργία στις ιδιωτικοποιήσεις. </w:t>
      </w:r>
    </w:p>
    <w:p w14:paraId="2CD9C0A3" w14:textId="77777777" w:rsidR="004439E9" w:rsidRDefault="0071404A">
      <w:pPr>
        <w:spacing w:after="0" w:line="600" w:lineRule="auto"/>
        <w:ind w:firstLine="720"/>
        <w:jc w:val="both"/>
        <w:rPr>
          <w:rFonts w:eastAsia="Times New Roman"/>
          <w:szCs w:val="24"/>
        </w:rPr>
      </w:pPr>
      <w:r>
        <w:rPr>
          <w:rFonts w:eastAsia="Times New Roman"/>
          <w:szCs w:val="24"/>
        </w:rPr>
        <w:t>Δεν μας εκπλήσσετε, κύριε Υπουργέ. Έχουμε πλείστα όσα παραδείγματα. Ο Υπουργός Ναυτιλίας κ. Δρίτσας παραλίγο να υπονομεύσει το ταξίδι του Πρωθυπουργού στην Κίνα με τις γνωσ</w:t>
      </w:r>
      <w:r>
        <w:rPr>
          <w:rFonts w:eastAsia="Times New Roman"/>
          <w:szCs w:val="24"/>
        </w:rPr>
        <w:t xml:space="preserve">τές παλινωδίες του και σίγουρα κατάφερε να περιορίσει τις προσδοκίες. </w:t>
      </w:r>
    </w:p>
    <w:p w14:paraId="2CD9C0A4" w14:textId="77777777" w:rsidR="004439E9" w:rsidRDefault="0071404A">
      <w:pPr>
        <w:spacing w:after="0" w:line="600" w:lineRule="auto"/>
        <w:ind w:firstLine="720"/>
        <w:jc w:val="both"/>
        <w:rPr>
          <w:rFonts w:eastAsia="Times New Roman"/>
          <w:szCs w:val="24"/>
        </w:rPr>
      </w:pPr>
      <w:r>
        <w:rPr>
          <w:rFonts w:eastAsia="Times New Roman"/>
          <w:szCs w:val="24"/>
        </w:rPr>
        <w:t xml:space="preserve">Δεν μάθατε, όμως, απ’ αυτό. Μετά ήλθε και ο κ. Σκουρλέτης να θέσει εν αμφιβόλω μία ιδιωτικοποίηση που είχε επιτευχθεί σωστά μ’ ένα πολύ καλό τίμημα και μιλάω για τη ΔΕΣΦΑ. </w:t>
      </w:r>
    </w:p>
    <w:p w14:paraId="2CD9C0A5" w14:textId="77777777" w:rsidR="004439E9" w:rsidRDefault="0071404A">
      <w:pPr>
        <w:spacing w:after="0" w:line="600" w:lineRule="auto"/>
        <w:ind w:firstLine="720"/>
        <w:jc w:val="both"/>
        <w:rPr>
          <w:rFonts w:eastAsia="Times New Roman"/>
          <w:szCs w:val="24"/>
        </w:rPr>
      </w:pPr>
      <w:r>
        <w:rPr>
          <w:rFonts w:eastAsia="Times New Roman"/>
          <w:szCs w:val="24"/>
        </w:rPr>
        <w:t>Τώρα είμαι π</w:t>
      </w:r>
      <w:r>
        <w:rPr>
          <w:rFonts w:eastAsia="Times New Roman"/>
          <w:szCs w:val="24"/>
        </w:rPr>
        <w:t xml:space="preserve">ερίεργος να δω, κύριε Υπουργέ, τι θα σκεφτείτε στην προκειμένη περίπτωση. Ήδη έχω μία υποψία με τη </w:t>
      </w:r>
      <w:r>
        <w:rPr>
          <w:rFonts w:eastAsia="Times New Roman"/>
          <w:szCs w:val="24"/>
        </w:rPr>
        <w:t>ρ</w:t>
      </w:r>
      <w:r>
        <w:rPr>
          <w:rFonts w:eastAsia="Times New Roman"/>
          <w:szCs w:val="24"/>
        </w:rPr>
        <w:t xml:space="preserve">υθμιστική </w:t>
      </w:r>
      <w:r>
        <w:rPr>
          <w:rFonts w:eastAsia="Times New Roman"/>
          <w:szCs w:val="24"/>
        </w:rPr>
        <w:t>α</w:t>
      </w:r>
      <w:r>
        <w:rPr>
          <w:rFonts w:eastAsia="Times New Roman"/>
          <w:szCs w:val="24"/>
        </w:rPr>
        <w:t>ρχή –πέστε με καχύποπτο- ότι θα βάλετε τους δικούς σας και αυτό δεν ενέχει καμ</w:t>
      </w:r>
      <w:r>
        <w:rPr>
          <w:rFonts w:eastAsia="Times New Roman"/>
          <w:szCs w:val="24"/>
        </w:rPr>
        <w:t>μ</w:t>
      </w:r>
      <w:r>
        <w:rPr>
          <w:rFonts w:eastAsia="Times New Roman"/>
          <w:szCs w:val="24"/>
        </w:rPr>
        <w:t>ία ανεξαρτησία και καμ</w:t>
      </w:r>
      <w:r>
        <w:rPr>
          <w:rFonts w:eastAsia="Times New Roman"/>
          <w:szCs w:val="24"/>
        </w:rPr>
        <w:t>μ</w:t>
      </w:r>
      <w:r>
        <w:rPr>
          <w:rFonts w:eastAsia="Times New Roman"/>
          <w:szCs w:val="24"/>
        </w:rPr>
        <w:t xml:space="preserve">ία αντικειμενικότητα. </w:t>
      </w:r>
    </w:p>
    <w:p w14:paraId="2CD9C0A6"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ΣΠΙΡΤΖΗΣ </w:t>
      </w:r>
      <w:r>
        <w:rPr>
          <w:rFonts w:eastAsia="Times New Roman"/>
          <w:b/>
          <w:szCs w:val="24"/>
        </w:rPr>
        <w:t>(Υπουργός Υποδομών, Μεταφορών και Δικτύων):</w:t>
      </w:r>
      <w:r>
        <w:rPr>
          <w:rFonts w:eastAsia="Times New Roman"/>
          <w:szCs w:val="24"/>
        </w:rPr>
        <w:t xml:space="preserve"> Ενώ η δική σας έχει.</w:t>
      </w:r>
    </w:p>
    <w:p w14:paraId="2CD9C0A7" w14:textId="77777777" w:rsidR="004439E9" w:rsidRDefault="0071404A">
      <w:pPr>
        <w:spacing w:after="0"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Θα πρέπει να είστε σαφέστερος. Θα ακούσετε και από τους υπόλοιπους ομιλητές ότι δεν είναι έτσι μία σωστή </w:t>
      </w:r>
      <w:r>
        <w:rPr>
          <w:rFonts w:eastAsia="Times New Roman"/>
          <w:szCs w:val="24"/>
        </w:rPr>
        <w:t>α</w:t>
      </w:r>
      <w:r>
        <w:rPr>
          <w:rFonts w:eastAsia="Times New Roman"/>
          <w:szCs w:val="24"/>
        </w:rPr>
        <w:t xml:space="preserve">νεξάρτητη </w:t>
      </w:r>
      <w:r>
        <w:rPr>
          <w:rFonts w:eastAsia="Times New Roman"/>
          <w:szCs w:val="24"/>
        </w:rPr>
        <w:t>ρ</w:t>
      </w:r>
      <w:r>
        <w:rPr>
          <w:rFonts w:eastAsia="Times New Roman"/>
          <w:szCs w:val="24"/>
        </w:rPr>
        <w:t xml:space="preserve">υθμιστική </w:t>
      </w:r>
      <w:r>
        <w:rPr>
          <w:rFonts w:eastAsia="Times New Roman"/>
          <w:szCs w:val="24"/>
        </w:rPr>
        <w:t>α</w:t>
      </w:r>
      <w:r>
        <w:rPr>
          <w:rFonts w:eastAsia="Times New Roman"/>
          <w:szCs w:val="24"/>
        </w:rPr>
        <w:t>ρχή. Δεν συγκροτείται έτσι.</w:t>
      </w:r>
    </w:p>
    <w:p w14:paraId="2CD9C0A8" w14:textId="77777777" w:rsidR="004439E9" w:rsidRDefault="0071404A">
      <w:pPr>
        <w:spacing w:after="0" w:line="600" w:lineRule="auto"/>
        <w:ind w:firstLine="720"/>
        <w:jc w:val="both"/>
        <w:rPr>
          <w:rFonts w:eastAsia="Times New Roman"/>
          <w:szCs w:val="24"/>
        </w:rPr>
      </w:pPr>
      <w:r>
        <w:rPr>
          <w:rFonts w:eastAsia="Times New Roman"/>
          <w:szCs w:val="24"/>
        </w:rPr>
        <w:t>Αυτό που δεν κατα</w:t>
      </w:r>
      <w:r>
        <w:rPr>
          <w:rFonts w:eastAsia="Times New Roman"/>
          <w:szCs w:val="24"/>
        </w:rPr>
        <w:t>λαβαίνετε είναι ότι ο χρόνος είναι χρήμα και εσείς καθυστερείτε. Οι Υπουργοί της Κυβέρνησης σχετικά με τις μεταρρυθμίσεις μού θυμίζουν ποδοσφαιριστές ομάδας που υποκρίνονται τους τραυματισμένους και πέφτουν στο γήπεδο για να κάνουν καθυστέρηση. Δεν καταλαβ</w:t>
      </w:r>
      <w:r>
        <w:rPr>
          <w:rFonts w:eastAsia="Times New Roman"/>
          <w:szCs w:val="24"/>
        </w:rPr>
        <w:t xml:space="preserve">αίνουν, όμως, ότι η ομάδα χάνει και ότι θα έπρεπε να τρέχουν για να βάλουν γκολ και αυτοί πέφτουν κάτω και κάνουν καθυστέρηση. </w:t>
      </w:r>
    </w:p>
    <w:p w14:paraId="2CD9C0A9" w14:textId="77777777" w:rsidR="004439E9" w:rsidRDefault="0071404A">
      <w:pPr>
        <w:spacing w:after="0" w:line="600" w:lineRule="auto"/>
        <w:ind w:firstLine="720"/>
        <w:jc w:val="both"/>
        <w:rPr>
          <w:rFonts w:eastAsia="Times New Roman"/>
          <w:szCs w:val="24"/>
        </w:rPr>
      </w:pPr>
      <w:r>
        <w:rPr>
          <w:rFonts w:eastAsia="Times New Roman"/>
          <w:szCs w:val="24"/>
        </w:rPr>
        <w:t>Σας το λέει και το Γραφείο Προϋπολογισμού της Βουλής ότι πρέπει να «τρέξουν» οι μεταρρυθμίσεις και εκφράζει σοβαρότατες αμφιβολί</w:t>
      </w:r>
      <w:r>
        <w:rPr>
          <w:rFonts w:eastAsia="Times New Roman"/>
          <w:szCs w:val="24"/>
        </w:rPr>
        <w:t>ες για το πόσο μπορείτε να το κάνετε αυτό. Σας λέει βέβαια και άλλα. Πρέπει να έχετε άλλες προτεραιότητες. Οι φόροι δεν βγαίνουν. Πρέπει να γίνουν περικοπές. Όχι, όμως. Εσείς επιμένετε σε λάθος προτεραιότητες.</w:t>
      </w:r>
    </w:p>
    <w:p w14:paraId="2CD9C0AA" w14:textId="77777777" w:rsidR="004439E9" w:rsidRDefault="0071404A">
      <w:pPr>
        <w:spacing w:after="0" w:line="600" w:lineRule="auto"/>
        <w:ind w:firstLine="720"/>
        <w:jc w:val="both"/>
        <w:rPr>
          <w:rFonts w:eastAsia="Times New Roman"/>
          <w:szCs w:val="24"/>
        </w:rPr>
      </w:pPr>
      <w:r>
        <w:rPr>
          <w:rFonts w:eastAsia="Times New Roman"/>
          <w:szCs w:val="24"/>
        </w:rPr>
        <w:t>Μάθαμε σήμερα ότι θέλετε να επαναφέρετε τον εκ</w:t>
      </w:r>
      <w:r>
        <w:rPr>
          <w:rFonts w:eastAsia="Times New Roman"/>
          <w:szCs w:val="24"/>
        </w:rPr>
        <w:t>λογικό νόμο, την απλή αναλογική, διά της συνταγματικής αναθεώρησης. Επιμένετε μετά το φιάσκο που είχατε χθες. Επιμένετε στη δημιουργία αβεβαιότητας, στην προοπτική αστάθειας, ακριβώς στην περίοδο όπου η χώρα πρέπει να εδραιώσει εμπιστοσύνη, να επιδείξει στ</w:t>
      </w:r>
      <w:r>
        <w:rPr>
          <w:rFonts w:eastAsia="Times New Roman"/>
          <w:szCs w:val="24"/>
        </w:rPr>
        <w:t xml:space="preserve">αθερότητα για να μπορέσει να έλθει η ανάπτυξη. </w:t>
      </w:r>
    </w:p>
    <w:p w14:paraId="2CD9C0AB" w14:textId="77777777" w:rsidR="004439E9" w:rsidRDefault="0071404A">
      <w:pPr>
        <w:spacing w:after="0" w:line="600" w:lineRule="auto"/>
        <w:ind w:firstLine="720"/>
        <w:jc w:val="both"/>
        <w:rPr>
          <w:rFonts w:eastAsia="Times New Roman"/>
          <w:szCs w:val="24"/>
        </w:rPr>
      </w:pPr>
      <w:r>
        <w:rPr>
          <w:rFonts w:eastAsia="Times New Roman"/>
          <w:szCs w:val="24"/>
        </w:rPr>
        <w:t>Βέβαια, ξέρουμε τις προτιμήσεις του Πρωθυπουργού. «Μεγάλη αναταραχή, υπέροχη κατάσταση», είπε πρόσφατα. «Στην αναμπουμπούλα ο λύκος χαίρεται», λέει ο λαός μας και ξέρουμε τι παθαίνει το κοπάδι, η κοινωνία στη</w:t>
      </w:r>
      <w:r>
        <w:rPr>
          <w:rFonts w:eastAsia="Times New Roman"/>
          <w:szCs w:val="24"/>
        </w:rPr>
        <w:t xml:space="preserve">ν προκειμένη περίπτωση. </w:t>
      </w:r>
    </w:p>
    <w:p w14:paraId="2CD9C0AC" w14:textId="77777777" w:rsidR="004439E9" w:rsidRDefault="0071404A">
      <w:pPr>
        <w:spacing w:after="0" w:line="600" w:lineRule="auto"/>
        <w:ind w:firstLine="720"/>
        <w:jc w:val="both"/>
        <w:rPr>
          <w:rFonts w:eastAsia="Times New Roman"/>
          <w:szCs w:val="24"/>
        </w:rPr>
      </w:pPr>
      <w:r>
        <w:rPr>
          <w:rFonts w:eastAsia="Times New Roman"/>
          <w:szCs w:val="24"/>
        </w:rPr>
        <w:t>Πάντως, αν ο κ. Τσίπρας έχει αδυναμία στα ρητά του «μεγάλου τιμονιέρη», να θυμίσω ένα άλλο ρητό που είχε πει ο Μάο: «Αφήστε όλα τα λουλούδια να ανθίσουν». Αναφέρομαι σε μία άλλη προτεραιότητα της Κυβέρνησης, την προσπάθεια ποδηγεσί</w:t>
      </w:r>
      <w:r>
        <w:rPr>
          <w:rFonts w:eastAsia="Times New Roman"/>
          <w:szCs w:val="24"/>
        </w:rPr>
        <w:t xml:space="preserve">ας του τηλεοπτικού τοπίου, εκεί που η Κυβέρνηση θέλει δικό της όλο το «μαγαζί», όλο το «μπουκέτο» με τα δικά της «λουλούδια». </w:t>
      </w:r>
    </w:p>
    <w:p w14:paraId="2CD9C0AD" w14:textId="77777777" w:rsidR="004439E9" w:rsidRDefault="0071404A">
      <w:pPr>
        <w:spacing w:after="0" w:line="600" w:lineRule="auto"/>
        <w:ind w:firstLine="720"/>
        <w:jc w:val="both"/>
        <w:rPr>
          <w:rFonts w:eastAsia="Times New Roman"/>
          <w:szCs w:val="24"/>
        </w:rPr>
      </w:pPr>
      <w:r>
        <w:rPr>
          <w:rFonts w:eastAsia="Times New Roman"/>
          <w:szCs w:val="24"/>
        </w:rPr>
        <w:t>Οι προτεραιότητες της Κυβέρνησης εντάσσονται αποκλειστικά στο πλαίσιο της καθεστωτικής νοοτροπίας που την διαπνέει. Αλώνει τις αν</w:t>
      </w:r>
      <w:r>
        <w:rPr>
          <w:rFonts w:eastAsia="Times New Roman"/>
          <w:szCs w:val="24"/>
        </w:rPr>
        <w:t xml:space="preserve">εξάρτητες αρχές, υποβαθμίζει το Κοινοβούλιο, επιδεικνύει αλαζονεία όλο και περισσότερο δυσανάλογη της δημοτικότητάς της. </w:t>
      </w:r>
    </w:p>
    <w:p w14:paraId="2CD9C0AE" w14:textId="77777777" w:rsidR="004439E9" w:rsidRDefault="0071404A">
      <w:pPr>
        <w:spacing w:after="0" w:line="600" w:lineRule="auto"/>
        <w:ind w:firstLine="720"/>
        <w:jc w:val="both"/>
        <w:rPr>
          <w:rFonts w:eastAsia="Times New Roman"/>
          <w:szCs w:val="24"/>
        </w:rPr>
      </w:pPr>
      <w:r>
        <w:rPr>
          <w:rFonts w:eastAsia="Times New Roman"/>
          <w:szCs w:val="24"/>
        </w:rPr>
        <w:t>Ειδικά, όμως, για τον έλεγχο των μέσων ενημέρωσης από την Κυβέρνηση, θέλω να σας πω ένα τελευταίο επιχείρημα, μπας και καταλάβετε. Εάν</w:t>
      </w:r>
      <w:r>
        <w:rPr>
          <w:rFonts w:eastAsia="Times New Roman"/>
          <w:szCs w:val="24"/>
        </w:rPr>
        <w:t xml:space="preserve"> έχει τον απόλυτο έλεγχο ο εκάστοτε Υπουργός Επικρατείας, τότε κάθε κυβέρνηση θα διαμορφώνει το τηλεοπτικό τοπίο κατά το συμφέρον της, καταργώντας ουσιαστικά την ανεξαρτησία και την αντικειμενικότητα των μέσων ενημέρωσης, εκτός και αν δεν σας νοιάζουν όλα </w:t>
      </w:r>
      <w:r>
        <w:rPr>
          <w:rFonts w:eastAsia="Times New Roman"/>
          <w:szCs w:val="24"/>
        </w:rPr>
        <w:t xml:space="preserve">αυτά γιατί πιστεύετε ότι θα έχετε για πάντα την εξουσία. Δεν θέλω να πιστέψω ότι σας διακατέχει τόση αλαζονεία, αλλά δυστυχώς προκαλείτε εύλογες υποψίες και γι’ αυτό πρέπει να φύγετε το συντομότερο. </w:t>
      </w:r>
    </w:p>
    <w:p w14:paraId="2CD9C0AF" w14:textId="77777777" w:rsidR="004439E9" w:rsidRDefault="0071404A">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Πάντως το «μαύρο» στην ΕΡΤ σαν εσάς δ</w:t>
      </w:r>
      <w:r>
        <w:rPr>
          <w:rFonts w:eastAsia="Times New Roman"/>
          <w:szCs w:val="24"/>
        </w:rPr>
        <w:t>εν θα το ρίξουμε.</w:t>
      </w:r>
    </w:p>
    <w:p w14:paraId="2CD9C0B0"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Κύριε Φάμελλε, η απόφαση αυτή είχε ψηφιστεί από την Βουλή, επικυρώθηκε από το Συμβούλιο της Επικρατείας. Το «μαύρο» που προσπαθείτε να ρίξετε εσείς σε όλα τα μέσα ενημέρωσης είναι πολύ χειρότερο. Και η δημόσια τηλεόραση </w:t>
      </w:r>
      <w:r>
        <w:rPr>
          <w:rFonts w:eastAsia="Times New Roman" w:cs="Times New Roman"/>
          <w:szCs w:val="24"/>
        </w:rPr>
        <w:t xml:space="preserve">υπήρξε συνέχεια. </w:t>
      </w:r>
    </w:p>
    <w:p w14:paraId="2CD9C0B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CD9C0B2"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Δεν ξεχνάμε τι κάνατε. Ούτε ο ελληνικός λαός ξεχνάει. Γιατί θέλει θράσος να αλλάζετε την πραγματικότητα επειδή σας βολεύει.  </w:t>
      </w:r>
    </w:p>
    <w:p w14:paraId="2CD9C0B3"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Κύριε Φάμελλε, θέλει θράσος για να διακόπτετε τον ομιλητή, αλλά</w:t>
      </w:r>
      <w:r>
        <w:rPr>
          <w:rFonts w:eastAsia="Times New Roman" w:cs="Times New Roman"/>
          <w:szCs w:val="24"/>
        </w:rPr>
        <w:t xml:space="preserve"> σας έχουμε συνηθίσει πια. </w:t>
      </w:r>
    </w:p>
    <w:p w14:paraId="2CD9C0B4"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Έχετε τελειώσει, κύριε Κεδίκογλου! </w:t>
      </w:r>
    </w:p>
    <w:p w14:paraId="2CD9C0B5"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Εντάξει. Οι μέρες σας είναι μετρημένες! </w:t>
      </w:r>
    </w:p>
    <w:p w14:paraId="2CD9C0B6" w14:textId="77777777" w:rsidR="004439E9" w:rsidRDefault="0071404A">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D9C0B7"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Σας έχει διακόψει ο ελληνικός λαός, κύριε Κεδίκογλου! </w:t>
      </w:r>
    </w:p>
    <w:p w14:paraId="2CD9C0B8"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Καραναστάσης, Κοινοβουλευτικός Εκπρόσωπος του ΣΥΡΙΖΑ. </w:t>
      </w:r>
    </w:p>
    <w:p w14:paraId="2CD9C0B9"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Κύριε Πρόεδρε, κύριε Υπουργέ, κυρία Υφυπουργέ, κυρίες και κύριοι συνάδ</w:t>
      </w:r>
      <w:r>
        <w:rPr>
          <w:rFonts w:eastAsia="Times New Roman" w:cs="Times New Roman"/>
          <w:szCs w:val="24"/>
        </w:rPr>
        <w:t>ελφοι, νομίζω ότι οφείλουμε να δώσουμε μια απάντηση σε αιτιάσεις που ακούστηκαν και από τη Νέα Δημοκρατία και από το ΠΑΣΟΚ. Μας κατηγορήσανε για ερασιτεχνισμό οι επαγγελματίες! Ο επαγγελματισμός της Νέας Δημοκρατίας και του ΠΑΣΟΚ! Ενάμισ</w:t>
      </w:r>
      <w:r>
        <w:rPr>
          <w:rFonts w:eastAsia="Times New Roman" w:cs="Times New Roman"/>
          <w:szCs w:val="24"/>
        </w:rPr>
        <w:t>η</w:t>
      </w:r>
      <w:r>
        <w:rPr>
          <w:rFonts w:eastAsia="Times New Roman" w:cs="Times New Roman"/>
          <w:szCs w:val="24"/>
        </w:rPr>
        <w:t xml:space="preserve"> εκατομμύριο ανέργ</w:t>
      </w:r>
      <w:r>
        <w:rPr>
          <w:rFonts w:eastAsia="Times New Roman" w:cs="Times New Roman"/>
          <w:szCs w:val="24"/>
        </w:rPr>
        <w:t xml:space="preserve">ους! Από πού; Από τον ιδιωτικό τομέα τον οποίο τον στηρίζουν! Χιλιάδες περίμεναν να πάρουν συντάξεις, περίμεναν να πάρουν εφάπαξ. Και κάποιοι δεν μπορούσαν να πάρουν τα έξοδα κηδείας. Είναι γνωστά αυτά και είναι γραμμένα. </w:t>
      </w:r>
    </w:p>
    <w:p w14:paraId="2CD9C0B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Από εκεί και πέρα, ερασιτεχνισμός</w:t>
      </w:r>
      <w:r>
        <w:rPr>
          <w:rFonts w:eastAsia="Times New Roman" w:cs="Times New Roman"/>
          <w:szCs w:val="24"/>
        </w:rPr>
        <w:t xml:space="preserve"> ως προς το πώς χειρίστηκαν την τύχη του ελληνικού λαού και την οδήγησαν στη φτώχεια. Οδήγησαν χιλιάδες επιστήμονες στο εξωτερικό, αναγκάζοντάς τους να μεταναστεύσουν. Και τι μας ζήτησαν χθες; Λένε ότι τώρα πρέπει να τους χαϊδέψουμε για να τους φέρουμε να </w:t>
      </w:r>
      <w:r>
        <w:rPr>
          <w:rFonts w:eastAsia="Times New Roman" w:cs="Times New Roman"/>
          <w:szCs w:val="24"/>
        </w:rPr>
        <w:t xml:space="preserve">ψηφίζουν στην Ελλάδα, να μπορούν στον τόπο που είναι να ψηφίζουν με την απλή αναλογική. </w:t>
      </w:r>
    </w:p>
    <w:p w14:paraId="2CD9C0B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Αλήθεια, κύριοι συνάδελφοι από το ΠΑΣΟΚ, δεν έχετε αντιληφθεί ότι ο κόσμος δεν έφυγε από το ΠΑΣΟΚ, αλλά η ηγεσία του ΠΑΣΟΚ έφυγε από τον λαό; Αυτό όταν το αντιληφθείτε</w:t>
      </w:r>
      <w:r>
        <w:rPr>
          <w:rFonts w:eastAsia="Times New Roman" w:cs="Times New Roman"/>
          <w:szCs w:val="24"/>
        </w:rPr>
        <w:t>, νομίζω ότι είναι ένα θέμα το οποίο χρήζει κάποιας ανάλυσης για να δούμε ακριβώς ποια είναι αυτή η πορεία την οποία έκανε το ΠΑΣΟΚ όλο αυτό το διάστημα και τελικά έμεινε να είναι η ουρά της Νέας Δημοκρατίας, όπως φάνηκε και χθες, απεμπολώντας θέσεις για τ</w:t>
      </w:r>
      <w:r>
        <w:rPr>
          <w:rFonts w:eastAsia="Times New Roman" w:cs="Times New Roman"/>
          <w:szCs w:val="24"/>
        </w:rPr>
        <w:t xml:space="preserve">ην απλή αναλογική την οποία πριν από λίγο καιρό μας την είχαν παρουσιάσει. </w:t>
      </w:r>
    </w:p>
    <w:p w14:paraId="2CD9C0B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Όσον αφορά το Ποτάμι, επειδή πήρε πολύ μεγάλη έκταση το θέμα, είναι σε χειρότερη κατάσταση και από το ΠΑΣΟΚ όταν είναι πια η ουρά της Νέας Δημοκρατίας. Έχουν πλήρως ταυτιστεί με τη</w:t>
      </w:r>
      <w:r>
        <w:rPr>
          <w:rFonts w:eastAsia="Times New Roman" w:cs="Times New Roman"/>
          <w:szCs w:val="24"/>
        </w:rPr>
        <w:t xml:space="preserve"> Νέα Δημοκρατία αυτήν τη στιγμή. </w:t>
      </w:r>
    </w:p>
    <w:p w14:paraId="2CD9C0B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Συνάδελφοι νομίζω ότι θα πρέπει να κουβεντιάσουμε για τους σιδηροδρόμους. Πάμε να δούμε τι γίνεται με την κατάσταση αυτή με το σιδηροδρομικό δίκτυο στην Ελλάδα. Υπάρχει άλλη χώρα στην Ευρώπη η οποία δεν έχει ένα σιδηρόδρομ</w:t>
      </w:r>
      <w:r>
        <w:rPr>
          <w:rFonts w:eastAsia="Times New Roman" w:cs="Times New Roman"/>
          <w:szCs w:val="24"/>
        </w:rPr>
        <w:t>ο υψηλών ταχυτήτων, δηλαδή με ηλεκτροδότηση; Εγώ νομίζω ότι η Αλβανία δεν έχει. Όλο αυτό το διάστημα, αυτοί οι οποίοι ήταν επαγγελματίες της πολιτικής και οι οποίοι χρησιμοποιήσαν και διαχειριστήκαν τεράστια ποσά, είναι δυνατόν το 2016 να μην έχουν παραδώσ</w:t>
      </w:r>
      <w:r>
        <w:rPr>
          <w:rFonts w:eastAsia="Times New Roman" w:cs="Times New Roman"/>
          <w:szCs w:val="24"/>
        </w:rPr>
        <w:t xml:space="preserve">ει ακόμη το Πάτρα-Αθήνα-Θεσσαλονίκη με ηλεκτροδότηση; </w:t>
      </w:r>
    </w:p>
    <w:p w14:paraId="2CD9C0B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Πάμε και σε έναν άλλο τομέα, τον ΠΑΘΕ. Είναι δυνατόν να μην έχει δοθεί ακόμη, όταν κατασκευάζεται από το 1980; Δεν νομίζω ότι πρέπει να αισθάνεστε και πάρα πολύ υπερήφανοι και να μας κάνετε κριτική αυτ</w:t>
      </w:r>
      <w:r>
        <w:rPr>
          <w:rFonts w:eastAsia="Times New Roman" w:cs="Times New Roman"/>
          <w:szCs w:val="24"/>
        </w:rPr>
        <w:t>ήν τη στιγμή για το τι γίνεται.</w:t>
      </w:r>
    </w:p>
    <w:p w14:paraId="2CD9C0B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Θα σας πω ένα πολύ απλό παράδειγμα. Ξεκινήσατε να κάνετε μια δίδυμη σήραγγα το 1994 στο Καλλίδρομο, από εννέα χιλιόμετρα η κάθε σήραγγα. Από το 1994 υπήρξαν τρία Κοινοτικά Πλαίσια Στήριξης. Και το καινούργιο, επειδή δεν μπορεί να μπει σε τέταρτο πια, προσπ</w:t>
      </w:r>
      <w:r>
        <w:rPr>
          <w:rFonts w:eastAsia="Times New Roman" w:cs="Times New Roman"/>
          <w:szCs w:val="24"/>
        </w:rPr>
        <w:t xml:space="preserve">αθούμε να βρούμε έναν τρόπο ώστε να ενταχθεί σε ένα καινούργιο πρόγραμμα για να ολοκληρωθεί. Αυτό το κομμάτι στοίχισε περίπου 1,8 δισεκατομμύρια ευρώ και ακόμη δεν είναι λειτουργικό. </w:t>
      </w:r>
    </w:p>
    <w:p w14:paraId="2CD9C0C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Δεν νομίζω να αισθάνεσθε πάρα πολύ περήφανοι για όλη αυτή τη λειτουργία </w:t>
      </w:r>
      <w:r>
        <w:rPr>
          <w:rFonts w:eastAsia="Times New Roman" w:cs="Times New Roman"/>
          <w:szCs w:val="24"/>
        </w:rPr>
        <w:t xml:space="preserve">σας όλα αυτά τα χρόνια όσον αφορά στον τρόπο με τον οποίον διαχειριστήκατε τα έργα. </w:t>
      </w:r>
    </w:p>
    <w:p w14:paraId="2CD9C0C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Ήθελα να πω στον κ. Παφίλη ότι εμείς κάνουμε μια προσπάθεια να αναπτύξουμε τον σιδηρόδρομο. Η προσπάθειά μας είναι πάρα πολύ σημαντική. Κατανοούμε τα προβλήματα που υπάρχο</w:t>
      </w:r>
      <w:r>
        <w:rPr>
          <w:rFonts w:eastAsia="Times New Roman" w:cs="Times New Roman"/>
          <w:szCs w:val="24"/>
        </w:rPr>
        <w:t>υν. Όμως, δεν είναι δυνατόν μια χώρα να μην έχει υποστηρίξει τις συνδυασμένες μεταφορές, δηλαδή τις οδικές, τον σιδηρόδρομο, τις θαλάσσιες, τα εμπορευματικά κέντρα. Δεν είναι δυνατόν, δηλαδή, αυτή τη στιγμή να μην μπορούμε να πάμε σε ένα καινούριο αναπτυξι</w:t>
      </w:r>
      <w:r>
        <w:rPr>
          <w:rFonts w:eastAsia="Times New Roman" w:cs="Times New Roman"/>
          <w:szCs w:val="24"/>
        </w:rPr>
        <w:t>ακό μοντέλο παραγωγής το οποίο θα δώσει προοπτικές στη χώρα.</w:t>
      </w:r>
    </w:p>
    <w:p w14:paraId="2CD9C0C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Βεβαίως, είχατε αποφασίσει ότι το παραγωγικό μοντέλο μέχρι τώρα ήταν αυτό του δανεισμού. Πραγματικά, με τον δανεισμό καταφέρατε να μοιράζετε λεφτά στον κόσμο, τον καταχρεώσατε, καταχρεώσατε και τ</w:t>
      </w:r>
      <w:r>
        <w:rPr>
          <w:rFonts w:eastAsia="Times New Roman" w:cs="Times New Roman"/>
          <w:szCs w:val="24"/>
        </w:rPr>
        <w:t xml:space="preserve">η χώρα και ορίστε τα αποτελέσματα. Δεν πιστεύω για όλη αυτή την κατάσταση να φταίει ο ΣΥΡΙΖΑ. Σε λίγο θα μας πείτε ότι για το προπατορικό αμάρτημα πρέπει να είναι υπεύθυνος ο ΣΥΡΙΖΑ. </w:t>
      </w:r>
    </w:p>
    <w:p w14:paraId="2CD9C0C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Κύριοι συνάδελφοι, για να επανέλθουμε στο σημερινό νομοσχέδιο, όσον αφορ</w:t>
      </w:r>
      <w:r>
        <w:rPr>
          <w:rFonts w:eastAsia="Times New Roman" w:cs="Times New Roman"/>
          <w:szCs w:val="24"/>
        </w:rPr>
        <w:t xml:space="preserve">ά τη δημιουργία του ενιαίου ευρωπαϊκού σιδηροδρομικού χώρου, θέλω να πω το εξής: Νομίζω ότι με την </w:t>
      </w:r>
      <w:r>
        <w:rPr>
          <w:rFonts w:eastAsia="Times New Roman" w:cs="Times New Roman"/>
          <w:szCs w:val="24"/>
        </w:rPr>
        <w:t>ο</w:t>
      </w:r>
      <w:r>
        <w:rPr>
          <w:rFonts w:eastAsia="Times New Roman" w:cs="Times New Roman"/>
          <w:szCs w:val="24"/>
        </w:rPr>
        <w:t>δηγία 2012/34/ΕΕ προσπαθούμε να δημιουργήσουμε ένα ενιαίο ευρωπαϊκό σιδηροδρομικό χώρο. Ο κεντρικός στόχος είναι η απλοποίηση, η αποσαφήνιση και ο εκσυγχρον</w:t>
      </w:r>
      <w:r>
        <w:rPr>
          <w:rFonts w:eastAsia="Times New Roman" w:cs="Times New Roman"/>
          <w:szCs w:val="24"/>
        </w:rPr>
        <w:t xml:space="preserve">ισμός του θεσμικού πλαισίου για τις σιδηροδρομικές μεταφορές στην Ευρωπαϊκή Ένωση με τη δημιουργία ενός ενιαίου και συνεκτικού κειμένου που αντικαθιστά και αποδίδει με αποτελεσματικό τρόπο τις </w:t>
      </w:r>
      <w:r>
        <w:rPr>
          <w:rFonts w:eastAsia="Times New Roman" w:cs="Times New Roman"/>
          <w:szCs w:val="24"/>
        </w:rPr>
        <w:t>ο</w:t>
      </w:r>
      <w:r>
        <w:rPr>
          <w:rFonts w:eastAsia="Times New Roman" w:cs="Times New Roman"/>
          <w:szCs w:val="24"/>
        </w:rPr>
        <w:t>δηγίες που είχαν προηγουμένως εκδοθεί. Παράλληλα, εισάγει ουσι</w:t>
      </w:r>
      <w:r>
        <w:rPr>
          <w:rFonts w:eastAsia="Times New Roman" w:cs="Times New Roman"/>
          <w:szCs w:val="24"/>
        </w:rPr>
        <w:t xml:space="preserve">αστικές προσθήκες και βελτιώσεις όπου αυτό κριθεί αναγκαίο. </w:t>
      </w:r>
    </w:p>
    <w:p w14:paraId="2CD9C0C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Ειδικότερα η μέχρι σήμερα εμπειρία ως προς τον σιδηροδρομικό τομέα της Ευρωπαϊκή Ένωσης δείχνει ότι η ανάπτυξη του τομέα των σιδηροδρομικών μεταφορών και η ικανότητά του να ανταγωνιστεί επιτυχώς </w:t>
      </w:r>
      <w:r>
        <w:rPr>
          <w:rFonts w:eastAsia="Times New Roman" w:cs="Times New Roman"/>
          <w:szCs w:val="24"/>
        </w:rPr>
        <w:t>άλλους τρόπους μεταφοράς, παρεμποδίζεται από σοβαρά προβλήματα τα οποία σχετίζονται με ανεπαρκή χρηματοδότηση και χρέωση για την υποδομή, με διαρκείς φραγμούς στον ανταγωνισμό και με έλλειψη κατάλληλης ρυθμιστικής εποπτείας. Είχαμε, έτσι, έναν δομικό κατακ</w:t>
      </w:r>
      <w:r>
        <w:rPr>
          <w:rFonts w:eastAsia="Times New Roman" w:cs="Times New Roman"/>
          <w:szCs w:val="24"/>
        </w:rPr>
        <w:t>ερματισμό του ευρωπαϊκού σιδηροδρομικού συστήματος και κυρίως μη ομοιόμορφο χειρισμό καίριων ζητημάτων με συνέπεια να ορθώνονται εμπόδια στη δημιουργία αυτού του ενιαίου ευρωπαϊκού σιδηροδρομικού χώρου.</w:t>
      </w:r>
    </w:p>
    <w:p w14:paraId="2CD9C0C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Έτσι, λοιπόν, πέρα από την υποχρέωση της χώρας να συμ</w:t>
      </w:r>
      <w:r>
        <w:rPr>
          <w:rFonts w:eastAsia="Times New Roman" w:cs="Times New Roman"/>
          <w:szCs w:val="24"/>
        </w:rPr>
        <w:t xml:space="preserve">μορφωθεί προς το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Δ</w:t>
      </w:r>
      <w:r>
        <w:rPr>
          <w:rFonts w:eastAsia="Times New Roman" w:cs="Times New Roman"/>
          <w:szCs w:val="24"/>
        </w:rPr>
        <w:t xml:space="preserve">ίκαιο, είναι οι πραγματικές και διαπιστωμένες ανάγκες του χώρου που υπαγορεύουν τη λήψη και εύστοχη υλοποίηση των μέτρων της </w:t>
      </w:r>
      <w:r>
        <w:rPr>
          <w:rFonts w:eastAsia="Times New Roman" w:cs="Times New Roman"/>
          <w:szCs w:val="24"/>
        </w:rPr>
        <w:t>ο</w:t>
      </w:r>
      <w:r>
        <w:rPr>
          <w:rFonts w:eastAsia="Times New Roman" w:cs="Times New Roman"/>
          <w:szCs w:val="24"/>
        </w:rPr>
        <w:t xml:space="preserve">δηγίας αυτής. </w:t>
      </w:r>
    </w:p>
    <w:p w14:paraId="2CD9C0C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Βεβαίως -και αυτή είναι η προσπάθεια του αρμόδιου Υπουργείου- τα μέτρα αυτά να είναι πρ</w:t>
      </w:r>
      <w:r>
        <w:rPr>
          <w:rFonts w:eastAsia="Times New Roman" w:cs="Times New Roman"/>
          <w:szCs w:val="24"/>
        </w:rPr>
        <w:t>οσαρμοσμένα στις ιδιαιτερότητες του εθνικού τομέα και ενταγμένα σε μια συνολική στρατηγική για την προαγωγή της αποτελεσματικής και βιώσιμης ανάπτυξης της σιδηροδρομικής υποδομής και τη διαμόρφωση μιας σιδηροδρομικής αγοράς που θα εδραιώνει τον υγιή ανταγω</w:t>
      </w:r>
      <w:r>
        <w:rPr>
          <w:rFonts w:eastAsia="Times New Roman" w:cs="Times New Roman"/>
          <w:szCs w:val="24"/>
        </w:rPr>
        <w:t xml:space="preserve">νισμό, καθιερώνοντας όρους διαφανούς πρόσβασης και αμερόληπτης λειτουργίας των δομών, την άρση διοικητικών και τεχνικών φραγμών και την εξασφάλιση των όρων ισότιμης μεταχείρισης έναντι των ανταγωνιστικών τρόπων μεταφοράς. </w:t>
      </w:r>
    </w:p>
    <w:p w14:paraId="2CD9C0C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Ο απώτερος στόχος είναι η ενίσχυσ</w:t>
      </w:r>
      <w:r>
        <w:rPr>
          <w:rFonts w:eastAsia="Times New Roman" w:cs="Times New Roman"/>
          <w:szCs w:val="24"/>
        </w:rPr>
        <w:t>η του μεριδίου των σιδηροδρομικών μεταφορών στην αγορά των μεταφορών γενικότερα. Δεν είναι δυνατόν αυτή τη στιγμή οι μεταφορές στον σιδηρόδρομο να είναι λιγότερο από 3% -είναι κοντά στο 2% των μεταφορών- και οι μεταφορές όσον αφορά στο επιβατικό κοινό να μ</w:t>
      </w:r>
      <w:r>
        <w:rPr>
          <w:rFonts w:eastAsia="Times New Roman" w:cs="Times New Roman"/>
          <w:szCs w:val="24"/>
        </w:rPr>
        <w:t xml:space="preserve">ην υπερβαίνει το 3%. Δεν νομίζω να είμαστε πάρα πολύ περήφανοι, όλα τα πολιτικά κόμματα, γι’ αυτή την κατάντια στη χώρα μας. </w:t>
      </w:r>
    </w:p>
    <w:p w14:paraId="2CD9C0C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πρέπει να ειπωθεί ότι το νομοσχέδιο που συζητούμε, ενσωματώνει αξιολογημένες θέσεις των φορέων του σιδηροδρομικού </w:t>
      </w:r>
      <w:r>
        <w:rPr>
          <w:rFonts w:eastAsia="Times New Roman" w:cs="Times New Roman"/>
          <w:szCs w:val="24"/>
        </w:rPr>
        <w:t xml:space="preserve">τομέα κατόπιν διενέργειας της σχετικής διαβούλευσης. Ας σημειωθεί, επιπλέον, ότι στο ίδιο πλαίσιο πραγματοποιήθηκε και ανοιχτή διαβούλευση. </w:t>
      </w:r>
    </w:p>
    <w:p w14:paraId="2CD9C0C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νομοσχέδιο νομίζω ότι κρίνονται δυο ενότητες οι οποίες είναι πάρα πολύ σημαντικές. Αυτή για τη λειτουργία της σ</w:t>
      </w:r>
      <w:r>
        <w:rPr>
          <w:rFonts w:eastAsia="Times New Roman" w:cs="Times New Roman"/>
          <w:szCs w:val="24"/>
        </w:rPr>
        <w:t>ιδηροδρομικής αγοράς, η διαχείριση της σιδηροδρομικής υποδομής, αυτό που είναι από τη σιδηροτροχιά, από τη ράγα και κάτω που ανήκει στον ΟΣΕ και είναι δημόσιο -πρέπει να το πούμε αυτό και να το κατανοήσουν κάποιοι άνθρωποι- και από εκεί και πέρα, οι δραστη</w:t>
      </w:r>
      <w:r>
        <w:rPr>
          <w:rFonts w:eastAsia="Times New Roman" w:cs="Times New Roman"/>
          <w:szCs w:val="24"/>
        </w:rPr>
        <w:t xml:space="preserve">ριότητες των σιδηροδρομικών μεταφορών των επιχειρήσεων όπως είναι στην προκειμένη  περίπτωση στον ΟΣΕ. </w:t>
      </w:r>
    </w:p>
    <w:p w14:paraId="2CD9C0CA" w14:textId="77777777" w:rsidR="004439E9" w:rsidRDefault="0071404A">
      <w:pPr>
        <w:spacing w:after="0" w:line="600" w:lineRule="auto"/>
        <w:ind w:firstLine="720"/>
        <w:jc w:val="both"/>
        <w:rPr>
          <w:rFonts w:eastAsia="Times New Roman"/>
          <w:szCs w:val="24"/>
        </w:rPr>
      </w:pPr>
      <w:r>
        <w:rPr>
          <w:rFonts w:eastAsia="Times New Roman"/>
          <w:szCs w:val="24"/>
        </w:rPr>
        <w:t xml:space="preserve">Ξέρουμε με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τι έγινε. Την πήραμε το 2013 και τη βάλαμε στο ΤΑΙΠΕΔ για να την πουλήσουμε. Είναι γνωστό αυτό. Δεν νομίζω τώρα να ζητάτε από </w:t>
      </w:r>
      <w:r>
        <w:rPr>
          <w:rFonts w:eastAsia="Times New Roman"/>
          <w:szCs w:val="24"/>
        </w:rPr>
        <w:t xml:space="preserve">μας τα ρέστα γιατί έγινε αυτή η δημοπράτηση, με το οποιοδήποτε αποτέλεσμα. </w:t>
      </w:r>
    </w:p>
    <w:p w14:paraId="2CD9C0CB" w14:textId="77777777" w:rsidR="004439E9" w:rsidRDefault="0071404A">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Ζ’ Αντιπρόεδρος της Βουλής κ. </w:t>
      </w:r>
      <w:r w:rsidRPr="00C210DE">
        <w:rPr>
          <w:rFonts w:eastAsia="Times New Roman"/>
          <w:b/>
          <w:szCs w:val="24"/>
        </w:rPr>
        <w:t>ΣΠΥΡΙΔΩΝ ΛΥΚΟΥΔΗΣ</w:t>
      </w:r>
      <w:r>
        <w:rPr>
          <w:rFonts w:eastAsia="Times New Roman"/>
          <w:szCs w:val="24"/>
        </w:rPr>
        <w:t xml:space="preserve">) </w:t>
      </w:r>
    </w:p>
    <w:p w14:paraId="2CD9C0CC" w14:textId="77777777" w:rsidR="004439E9" w:rsidRDefault="0071404A">
      <w:pPr>
        <w:spacing w:after="0" w:line="600" w:lineRule="auto"/>
        <w:ind w:firstLine="720"/>
        <w:jc w:val="both"/>
        <w:rPr>
          <w:rFonts w:eastAsia="Times New Roman"/>
          <w:szCs w:val="24"/>
        </w:rPr>
      </w:pPr>
      <w:r>
        <w:rPr>
          <w:rFonts w:eastAsia="Times New Roman"/>
          <w:szCs w:val="24"/>
        </w:rPr>
        <w:t>Αγαπητοί συνάδελφοι, η ανάγκη να προχωρήσει η χώρα άμεσα σε μια κατεύθυνση σχεδ</w:t>
      </w:r>
      <w:r>
        <w:rPr>
          <w:rFonts w:eastAsia="Times New Roman"/>
          <w:szCs w:val="24"/>
        </w:rPr>
        <w:t>ιασμού, ανασυγκρότησης και ανάπτυξης του σιδηροδρόμου είναι περισσότερο από επιτακτική, με δεδομένο ότι οι σιδηροδρομικές μεταφορές αποτελούν έναν πολύ σημαντικό παράγοντα κοινωνικής ευημερίας, οργάνωσης των μεταφορών και προώθησης της οικονομικής ανάπτυξη</w:t>
      </w:r>
      <w:r>
        <w:rPr>
          <w:rFonts w:eastAsia="Times New Roman"/>
          <w:szCs w:val="24"/>
        </w:rPr>
        <w:t xml:space="preserve">ς. Η σημερινή κακή κατάσταση έχει διαμορφωθεί σε σειρά δεκαετιών. </w:t>
      </w:r>
    </w:p>
    <w:p w14:paraId="2CD9C0CD" w14:textId="77777777" w:rsidR="004439E9" w:rsidRDefault="0071404A">
      <w:pPr>
        <w:spacing w:after="0" w:line="600" w:lineRule="auto"/>
        <w:ind w:left="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 xml:space="preserve">ου </w:t>
      </w:r>
      <w:r>
        <w:rPr>
          <w:rFonts w:eastAsia="Times New Roman" w:cs="Times New Roman"/>
          <w:szCs w:val="24"/>
        </w:rPr>
        <w:t>κυρίου</w:t>
      </w:r>
      <w:r>
        <w:rPr>
          <w:rFonts w:eastAsia="Times New Roman" w:cs="Times New Roman"/>
          <w:szCs w:val="24"/>
        </w:rPr>
        <w:t xml:space="preserve"> </w:t>
      </w:r>
      <w:r>
        <w:rPr>
          <w:rFonts w:eastAsia="Times New Roman" w:cs="Times New Roman"/>
          <w:szCs w:val="24"/>
        </w:rPr>
        <w:t>Βουλευτή)</w:t>
      </w:r>
    </w:p>
    <w:p w14:paraId="2CD9C0CE" w14:textId="77777777" w:rsidR="004439E9" w:rsidRDefault="0071404A">
      <w:pPr>
        <w:spacing w:after="0" w:line="600" w:lineRule="auto"/>
        <w:ind w:firstLine="720"/>
        <w:jc w:val="both"/>
        <w:rPr>
          <w:rFonts w:eastAsia="Times New Roman"/>
          <w:szCs w:val="24"/>
        </w:rPr>
      </w:pPr>
      <w:r>
        <w:rPr>
          <w:rFonts w:eastAsia="Times New Roman"/>
          <w:szCs w:val="24"/>
        </w:rPr>
        <w:t xml:space="preserve">Κύριε Πρόεδρε, δώστε μου δύο, τρία λεπτά ακόμη γιατί δεν θα δευτερολογήσω. </w:t>
      </w:r>
    </w:p>
    <w:p w14:paraId="2CD9C0CF" w14:textId="77777777" w:rsidR="004439E9" w:rsidRDefault="0071404A">
      <w:pPr>
        <w:spacing w:after="0" w:line="600" w:lineRule="auto"/>
        <w:ind w:firstLine="720"/>
        <w:jc w:val="both"/>
        <w:rPr>
          <w:rFonts w:eastAsia="Times New Roman"/>
          <w:szCs w:val="24"/>
        </w:rPr>
      </w:pPr>
      <w:r>
        <w:rPr>
          <w:rFonts w:eastAsia="Times New Roman"/>
          <w:szCs w:val="24"/>
        </w:rPr>
        <w:t xml:space="preserve">Εγώ θυμάμαι πόσα εγκαίνια έχουν κάνει στον ΠΑΘΕ και στον σιδηρόδρομο τόσοι </w:t>
      </w:r>
      <w:r>
        <w:rPr>
          <w:rFonts w:eastAsia="Times New Roman"/>
          <w:szCs w:val="24"/>
        </w:rPr>
        <w:t>π</w:t>
      </w:r>
      <w:r>
        <w:rPr>
          <w:rFonts w:eastAsia="Times New Roman"/>
          <w:szCs w:val="24"/>
        </w:rPr>
        <w:t xml:space="preserve">ρωθυπουργοί, τόσοι </w:t>
      </w:r>
      <w:r>
        <w:rPr>
          <w:rFonts w:eastAsia="Times New Roman"/>
          <w:szCs w:val="24"/>
        </w:rPr>
        <w:t>υ</w:t>
      </w:r>
      <w:r>
        <w:rPr>
          <w:rFonts w:eastAsia="Times New Roman"/>
          <w:szCs w:val="24"/>
        </w:rPr>
        <w:t xml:space="preserve">πουργοί, τόσοι </w:t>
      </w:r>
      <w:r>
        <w:rPr>
          <w:rFonts w:eastAsia="Times New Roman"/>
          <w:szCs w:val="24"/>
        </w:rPr>
        <w:t>γ</w:t>
      </w:r>
      <w:r>
        <w:rPr>
          <w:rFonts w:eastAsia="Times New Roman"/>
          <w:szCs w:val="24"/>
        </w:rPr>
        <w:t xml:space="preserve">ενικοί </w:t>
      </w:r>
      <w:r>
        <w:rPr>
          <w:rFonts w:eastAsia="Times New Roman"/>
          <w:szCs w:val="24"/>
        </w:rPr>
        <w:t>γ</w:t>
      </w:r>
      <w:r>
        <w:rPr>
          <w:rFonts w:eastAsia="Times New Roman"/>
          <w:szCs w:val="24"/>
        </w:rPr>
        <w:t>ραμματείς, με εφαρμοσμένες, ασκούμενες πολιτικές, με κυρίαρχη τη μέθοδο της αποεπένδυσης στους σιδηροδρόμους συγκριτικά με τους αυτοκινη</w:t>
      </w:r>
      <w:r>
        <w:rPr>
          <w:rFonts w:eastAsia="Times New Roman"/>
          <w:szCs w:val="24"/>
        </w:rPr>
        <w:t xml:space="preserve">τοδρόμους, αλλά και με πολλές άλλες αιτίες. Αποτέλεσμα αυτής της πολιτικής ήταν η ανάπτυξη των οδικών μεταφορών και των ιδιωτικών συμφερόντων σε βάρος των σιδηροδρόμων, τα μεγάλα προβλήματα και τα πολλά αδιέξοδα για το κοινωνικό σύνολο. Ένα χαρακτηριστικό </w:t>
      </w:r>
      <w:r>
        <w:rPr>
          <w:rFonts w:eastAsia="Times New Roman"/>
          <w:szCs w:val="24"/>
        </w:rPr>
        <w:t xml:space="preserve">αυτής της χρόνιας διαδικασίας είναι τα κυκλοφοριακά προβλήματα στις πόλεις και στις μεγάλες υπεραστικές αρτηρίες. Το νέφος από τη μόλυνση στις αστικές περιοχές και το φαινόμενο του θερμοκηπίου με τις βιοκλιματικές αλλαγές στο σύνολο του πλανήτη μας, έχουν </w:t>
      </w:r>
      <w:r>
        <w:rPr>
          <w:rFonts w:eastAsia="Times New Roman"/>
          <w:szCs w:val="24"/>
        </w:rPr>
        <w:t xml:space="preserve">ως κύριες αιτίες τις οδικές μεταφορές και στη βιομηχανία. </w:t>
      </w:r>
    </w:p>
    <w:p w14:paraId="2CD9C0D0" w14:textId="77777777" w:rsidR="004439E9" w:rsidRDefault="0071404A">
      <w:pPr>
        <w:spacing w:after="0" w:line="600" w:lineRule="auto"/>
        <w:ind w:firstLine="720"/>
        <w:jc w:val="both"/>
        <w:rPr>
          <w:rFonts w:eastAsia="Times New Roman"/>
          <w:szCs w:val="24"/>
        </w:rPr>
      </w:pPr>
      <w:r>
        <w:rPr>
          <w:rFonts w:eastAsia="Times New Roman"/>
          <w:szCs w:val="24"/>
        </w:rPr>
        <w:t xml:space="preserve">Ας ξεκαθαρίσουμε, λοιπόν, ότι ο στόχος της </w:t>
      </w:r>
      <w:r>
        <w:rPr>
          <w:rFonts w:eastAsia="Times New Roman"/>
          <w:szCs w:val="24"/>
        </w:rPr>
        <w:t>ο</w:t>
      </w:r>
      <w:r>
        <w:rPr>
          <w:rFonts w:eastAsia="Times New Roman"/>
          <w:szCs w:val="24"/>
        </w:rPr>
        <w:t>δηγίας δεν είναι η εξυγίανση των σιδηροδρομικών επιχειρήσεων που διαχειρίζονται τις μεταφορές και τις υποδομές, καθώς και οι ξεκάθαρες σχέσεις μεταξύ του</w:t>
      </w:r>
      <w:r>
        <w:rPr>
          <w:rFonts w:eastAsia="Times New Roman"/>
          <w:szCs w:val="24"/>
        </w:rPr>
        <w:t>ς για να πουληθούν σε ιδιώτες, αλλά η βελτίωση της ανταγωνιστικής θέσης του σιδηροδρόμου συγκριτικά με τα οδικά και λοιπά μεταφορικά μέσα. Ο απώτερος στόχος είναι η ενίσχυση του μεριδίου των σιδηροδρομικών μεταφορών στην αγορά των μεταφορών, γιατί ο σιδηρό</w:t>
      </w:r>
      <w:r>
        <w:rPr>
          <w:rFonts w:eastAsia="Times New Roman"/>
          <w:szCs w:val="24"/>
        </w:rPr>
        <w:t>δρομος αξίζει να έχει και στη χώρα μας ηγετική θέση στις συγκοινωνίες και στις μεταφορές.</w:t>
      </w:r>
    </w:p>
    <w:p w14:paraId="2CD9C0D1" w14:textId="77777777" w:rsidR="004439E9" w:rsidRDefault="0071404A">
      <w:pPr>
        <w:spacing w:after="0" w:line="600" w:lineRule="auto"/>
        <w:ind w:firstLine="720"/>
        <w:jc w:val="both"/>
        <w:rPr>
          <w:rFonts w:eastAsia="Times New Roman"/>
          <w:szCs w:val="24"/>
        </w:rPr>
      </w:pPr>
      <w:r>
        <w:rPr>
          <w:rFonts w:eastAsia="Times New Roman"/>
          <w:szCs w:val="24"/>
        </w:rPr>
        <w:t>Σας ευχαριστώ.</w:t>
      </w:r>
    </w:p>
    <w:p w14:paraId="2CD9C0D2" w14:textId="77777777" w:rsidR="004439E9" w:rsidRDefault="0071404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CD9C0D3"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2CD9C0D4" w14:textId="77777777" w:rsidR="004439E9" w:rsidRDefault="0071404A">
      <w:pPr>
        <w:spacing w:after="0" w:line="600" w:lineRule="auto"/>
        <w:ind w:firstLine="720"/>
        <w:jc w:val="both"/>
        <w:rPr>
          <w:rFonts w:eastAsia="Times New Roman"/>
          <w:szCs w:val="24"/>
        </w:rPr>
      </w:pPr>
      <w:r>
        <w:rPr>
          <w:rFonts w:eastAsia="Times New Roman"/>
          <w:szCs w:val="24"/>
        </w:rPr>
        <w:t xml:space="preserve">Ο συνάδελφος, κ. Ιωάννης Σαρακιώτης από τον </w:t>
      </w:r>
      <w:r>
        <w:rPr>
          <w:rFonts w:eastAsia="Times New Roman"/>
          <w:szCs w:val="24"/>
        </w:rPr>
        <w:t>ΣΥΡΙΖΑ, έχει τον λόγο.</w:t>
      </w:r>
    </w:p>
    <w:p w14:paraId="2CD9C0D5"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ΣΑΡΑΚΙΩΤΗΣ:</w:t>
      </w:r>
      <w:r>
        <w:rPr>
          <w:rFonts w:eastAsia="Times New Roman"/>
          <w:szCs w:val="24"/>
        </w:rPr>
        <w:t xml:space="preserve"> Κύριε Υπουργέ, κυρίες και κύριοι Βουλευτές, φέρνετε σήμερα προς ψήφιση με τη διαδικασία του κατεπείγοντος το νομοσχέδιο του Υπουργείου Υποδομών, Μεταφορών και Δικτύων για την εναρμόνιση της εθνικής μας νομοθεσίας </w:t>
      </w:r>
      <w:r>
        <w:rPr>
          <w:rFonts w:eastAsia="Times New Roman"/>
          <w:szCs w:val="24"/>
        </w:rPr>
        <w:t xml:space="preserve">με την </w:t>
      </w:r>
      <w:r>
        <w:rPr>
          <w:rFonts w:eastAsia="Times New Roman"/>
          <w:szCs w:val="24"/>
        </w:rPr>
        <w:t>ο</w:t>
      </w:r>
      <w:r>
        <w:rPr>
          <w:rFonts w:eastAsia="Times New Roman"/>
          <w:szCs w:val="24"/>
        </w:rPr>
        <w:t>δηγία 2012/34 του Ευρωπαϊκού Κοινοβουλίου και του Συμβουλίου της 21</w:t>
      </w:r>
      <w:r>
        <w:rPr>
          <w:rFonts w:eastAsia="Times New Roman"/>
          <w:szCs w:val="24"/>
          <w:vertAlign w:val="superscript"/>
        </w:rPr>
        <w:t>ης</w:t>
      </w:r>
      <w:r>
        <w:rPr>
          <w:rFonts w:eastAsia="Times New Roman"/>
          <w:szCs w:val="24"/>
        </w:rPr>
        <w:t xml:space="preserve"> Νοεμβρίου 2012 για τη δημιουργία ενιαίου ευρωπαϊκού σιδηροδρομικού χώρου.</w:t>
      </w:r>
    </w:p>
    <w:p w14:paraId="2CD9C0D6" w14:textId="77777777" w:rsidR="004439E9" w:rsidRDefault="0071404A">
      <w:pPr>
        <w:spacing w:after="0" w:line="600" w:lineRule="auto"/>
        <w:ind w:firstLine="720"/>
        <w:jc w:val="both"/>
        <w:rPr>
          <w:rFonts w:eastAsia="Times New Roman"/>
          <w:szCs w:val="24"/>
        </w:rPr>
      </w:pPr>
      <w:r>
        <w:rPr>
          <w:rFonts w:eastAsia="Times New Roman"/>
          <w:szCs w:val="24"/>
        </w:rPr>
        <w:t>Η εναρμόνιση της ελληνικής νομοθεσίας με την προμνησθείσα Κοινοτική Οδηγία αποτελεί υποχρέωσή μας με βάσ</w:t>
      </w:r>
      <w:r>
        <w:rPr>
          <w:rFonts w:eastAsia="Times New Roman"/>
          <w:szCs w:val="24"/>
        </w:rPr>
        <w:t>η το Κοινοτικό Δίκαιο, αλλά παράλληλα αποτυπώνει και την κατεύθυνση προς την οποία κινούνται οι προθέσεις αυτής της Κυβέρνησης να μπει μια τάξη σύμφωνα με το ευρωπαϊκό παράδειγμα νομοθέτησης κατά τα ευρωπαϊκά πρότυπα της αγοράς σιδηροδρομικών υπηρεσιών και</w:t>
      </w:r>
      <w:r>
        <w:rPr>
          <w:rFonts w:eastAsia="Times New Roman"/>
          <w:szCs w:val="24"/>
        </w:rPr>
        <w:t xml:space="preserve"> στον τομέα των εγχώριων σιδηροδρομικών μεταφορών, που οι περισσότεροι εξ ημών σε αυτήν την Αίθουσα θα συμφωνήσουν ότι είχε αφεθεί στην τύχη του τις προηγούμενες δεκαετίες, με αποκλειστική ευθύνη, φυσικά, για αυτή του την απαξίωση, των πολιτικών που προτάχ</w:t>
      </w:r>
      <w:r>
        <w:rPr>
          <w:rFonts w:eastAsia="Times New Roman"/>
          <w:szCs w:val="24"/>
        </w:rPr>
        <w:t xml:space="preserve">θηκαν και εφαρμόστηκαν από τις προηγούμενες κυβερνήσεις. </w:t>
      </w:r>
    </w:p>
    <w:p w14:paraId="2CD9C0D7" w14:textId="77777777" w:rsidR="004439E9" w:rsidRDefault="0071404A">
      <w:pPr>
        <w:spacing w:after="0" w:line="600" w:lineRule="auto"/>
        <w:ind w:firstLine="720"/>
        <w:jc w:val="both"/>
        <w:rPr>
          <w:rFonts w:eastAsia="Times New Roman"/>
          <w:szCs w:val="24"/>
        </w:rPr>
      </w:pPr>
      <w:r>
        <w:rPr>
          <w:rFonts w:eastAsia="Times New Roman"/>
          <w:szCs w:val="24"/>
        </w:rPr>
        <w:t xml:space="preserve">Πλέον, η διαχείριση και λειτουργία των σιδηροδρομικών υποδομών και μεταφορών της χώρας θα διέπεται από σαφείς κι ενιαίους, σε κοινοτικό επίπεδο, αντικειμενικούς κανόνες που θα ευνοούν και θα προάγουν τον υγιή ανταγωνισμό, θα θέτουν ενιαίους κανόνες που θα </w:t>
      </w:r>
      <w:r>
        <w:rPr>
          <w:rFonts w:eastAsia="Times New Roman"/>
          <w:szCs w:val="24"/>
        </w:rPr>
        <w:t xml:space="preserve">διασφαλίζουν απόλυτα διαφανείς διαγωνιστικές διαδικασίες και εν γένει προϋποθέσεις και κανόνες ικανούς να εξασφαλίσουν τόσο διαφάνεια στη διαχείριση και τη λειτουργία των σιδηροδρομικών δικτύων της χώρας, αποκλείοντας, στον μέγιστο δυνατό βαθμό, φαινόμενα </w:t>
      </w:r>
      <w:r>
        <w:rPr>
          <w:rFonts w:eastAsia="Times New Roman"/>
          <w:szCs w:val="24"/>
        </w:rPr>
        <w:t>σύγκρουσης συμφερόντων μεταξύ του διαχειριστή των υποδομών ΟΣΕ και των επιμέρους σιδηροδρομικών επιχειρήσεων παροχής υπηρεσιών σιδηροδρομικής μεταφοράς, αλλά και ανοίγοντας ουσιαστικά τον δρόμο ώστε ο εν πολλοίς απαξιωμένος τομέας των σιδηροδρομικών μεταφο</w:t>
      </w:r>
      <w:r>
        <w:rPr>
          <w:rFonts w:eastAsia="Times New Roman"/>
          <w:szCs w:val="24"/>
        </w:rPr>
        <w:t xml:space="preserve">ρών να ανακτήσει σημαντικό μερίδιο στην αγορά των εμπορευματικών και επιβατικών μεταφορών, επιτρέποντας, με την παράλληλη ενίσχυση του ανταγωνισμού του κλάδου σε ευρωπαϊκό επίπεδο, και την οικονομικά βιώσιμη ανάπτυξή του σε εγχώριο επίπεδο.  </w:t>
      </w:r>
    </w:p>
    <w:p w14:paraId="2CD9C0D8" w14:textId="77777777" w:rsidR="004439E9" w:rsidRDefault="0071404A">
      <w:pPr>
        <w:spacing w:after="0" w:line="600" w:lineRule="auto"/>
        <w:ind w:firstLine="720"/>
        <w:jc w:val="both"/>
        <w:rPr>
          <w:rFonts w:eastAsia="Times New Roman"/>
          <w:szCs w:val="24"/>
        </w:rPr>
      </w:pPr>
      <w:r>
        <w:rPr>
          <w:rFonts w:eastAsia="Times New Roman"/>
          <w:szCs w:val="24"/>
        </w:rPr>
        <w:t>Το κανονιστικ</w:t>
      </w:r>
      <w:r>
        <w:rPr>
          <w:rFonts w:eastAsia="Times New Roman"/>
          <w:szCs w:val="24"/>
        </w:rPr>
        <w:t xml:space="preserve">ό πλαίσιο σύναψης συμβάσεων νομίμως και με αντικειμενικά κριτήρια αδειοδοτημένες σιδηροδρομικές επιχειρήσεις μεταφορών με το διαχειριστή υποδομής ΟΣΕ, αποσαφηνίζεται με αποτέλεσμα να ελαχιστοποιούνται εφεξής τα περιθώρια για αδιαφανείς αναθέσεις. </w:t>
      </w:r>
    </w:p>
    <w:p w14:paraId="2CD9C0D9" w14:textId="77777777" w:rsidR="004439E9" w:rsidRDefault="0071404A">
      <w:pPr>
        <w:spacing w:after="0" w:line="600" w:lineRule="auto"/>
        <w:ind w:firstLine="720"/>
        <w:jc w:val="both"/>
        <w:rPr>
          <w:rFonts w:eastAsia="Times New Roman"/>
          <w:szCs w:val="24"/>
        </w:rPr>
      </w:pPr>
      <w:r>
        <w:rPr>
          <w:rFonts w:eastAsia="Times New Roman"/>
          <w:szCs w:val="24"/>
        </w:rPr>
        <w:t>Με το πλ</w:t>
      </w:r>
      <w:r>
        <w:rPr>
          <w:rFonts w:eastAsia="Times New Roman"/>
          <w:szCs w:val="24"/>
        </w:rPr>
        <w:t xml:space="preserve">έγμα των διατάξεων της </w:t>
      </w:r>
      <w:r>
        <w:rPr>
          <w:rFonts w:eastAsia="Times New Roman"/>
          <w:szCs w:val="24"/>
        </w:rPr>
        <w:t>κ</w:t>
      </w:r>
      <w:r>
        <w:rPr>
          <w:rFonts w:eastAsia="Times New Roman"/>
          <w:szCs w:val="24"/>
        </w:rPr>
        <w:t xml:space="preserve">οινοτικής </w:t>
      </w:r>
      <w:r>
        <w:rPr>
          <w:rFonts w:eastAsia="Times New Roman"/>
          <w:szCs w:val="24"/>
        </w:rPr>
        <w:t>ο</w:t>
      </w:r>
      <w:r>
        <w:rPr>
          <w:rFonts w:eastAsia="Times New Roman"/>
          <w:szCs w:val="24"/>
        </w:rPr>
        <w:t xml:space="preserve">δηγίας, που ενσωματώνονται στο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ίκαιο, εν προκειμένω εκσυγχρονίζεται το δίκαιο των σιδηροδρομικών μεταφορών μέσω της αποσαφήνισης ορισμένων διατάξεων και της κατάργησης άλλων απαρχαιωμένων. Επίσης, απλοποιείται η</w:t>
      </w:r>
      <w:r>
        <w:rPr>
          <w:rFonts w:eastAsia="Times New Roman"/>
          <w:szCs w:val="24"/>
        </w:rPr>
        <w:t xml:space="preserve"> νομοθεσία, εξαλείφονται υφιστάμενες αλληλοεπικαλύψεις διατάξεων, εξασφαλίζεται επαρκής, διαφανής και βιώσιμη χρηματοδότηση της σιδηροδρομικής υποδομής. Προάγεται η διαφάνεια στη σιδηροδρομική αγορά για τη διασφάλιση αποτελεσματικού ανταγωνισμού και την απ</w:t>
      </w:r>
      <w:r>
        <w:rPr>
          <w:rFonts w:eastAsia="Times New Roman"/>
          <w:szCs w:val="24"/>
        </w:rPr>
        <w:t xml:space="preserve">οφυγή στρεβλώσεων. Ενισχύεται η ρυθμιστική εποπτεία μέσω της ενδυνάμωσης της ανεξαρτησίας και του προσδιορισμού και της αποσαφήνισης των αρμοδιοτήτων της Ρυθμιστικής Αρχής Σιδηροδρόμων. </w:t>
      </w:r>
    </w:p>
    <w:p w14:paraId="2CD9C0DA" w14:textId="77777777" w:rsidR="004439E9" w:rsidRDefault="0071404A">
      <w:pPr>
        <w:spacing w:after="0" w:line="600" w:lineRule="auto"/>
        <w:ind w:firstLine="720"/>
        <w:jc w:val="both"/>
        <w:rPr>
          <w:rFonts w:eastAsia="Times New Roman"/>
          <w:szCs w:val="24"/>
        </w:rPr>
      </w:pPr>
      <w:r>
        <w:rPr>
          <w:rFonts w:eastAsia="Times New Roman"/>
          <w:szCs w:val="24"/>
        </w:rPr>
        <w:t>Απώτερος στόχος της πλήρους εναρμόνισης της νομοθεσίας των μελών-κρατ</w:t>
      </w:r>
      <w:r>
        <w:rPr>
          <w:rFonts w:eastAsia="Times New Roman"/>
          <w:szCs w:val="24"/>
        </w:rPr>
        <w:t xml:space="preserve">ών με τη συγκεκριμένη </w:t>
      </w:r>
      <w:r>
        <w:rPr>
          <w:rFonts w:eastAsia="Times New Roman"/>
          <w:szCs w:val="24"/>
        </w:rPr>
        <w:t>κ</w:t>
      </w:r>
      <w:r>
        <w:rPr>
          <w:rFonts w:eastAsia="Times New Roman"/>
          <w:szCs w:val="24"/>
        </w:rPr>
        <w:t xml:space="preserve">οινοτική </w:t>
      </w:r>
      <w:r>
        <w:rPr>
          <w:rFonts w:eastAsia="Times New Roman"/>
          <w:szCs w:val="24"/>
        </w:rPr>
        <w:t>ο</w:t>
      </w:r>
      <w:r>
        <w:rPr>
          <w:rFonts w:eastAsia="Times New Roman"/>
          <w:szCs w:val="24"/>
        </w:rPr>
        <w:t>δηγία του 2012 είναι η ενίσχυση του μεριδίου των σιδηροδρομικών μεταφορών στην αγορά των μεταφορών, κάτι που συνιστά επιτακτική ανάγκη πρωτίστως για την ελληνική αγορά μεταφορών, που το μερίδιο των σιδηροδρομικών έναντι των</w:t>
      </w:r>
      <w:r>
        <w:rPr>
          <w:rFonts w:eastAsia="Times New Roman"/>
          <w:szCs w:val="24"/>
        </w:rPr>
        <w:t xml:space="preserve"> λοιπών μεταφορών παραμένει τραγικά χαμηλό και φυσικά πάρα πολύ κάτω από τον αντίστοιχο ευρωπαϊκό μέσο όρο.</w:t>
      </w:r>
    </w:p>
    <w:p w14:paraId="2CD9C0DB" w14:textId="77777777" w:rsidR="004439E9" w:rsidRDefault="0071404A">
      <w:pPr>
        <w:spacing w:after="0" w:line="600" w:lineRule="auto"/>
        <w:ind w:firstLine="720"/>
        <w:jc w:val="both"/>
        <w:rPr>
          <w:rFonts w:eastAsia="Times New Roman"/>
          <w:szCs w:val="24"/>
        </w:rPr>
      </w:pPr>
      <w:r>
        <w:rPr>
          <w:rFonts w:eastAsia="Times New Roman"/>
          <w:szCs w:val="24"/>
        </w:rPr>
        <w:t xml:space="preserve">Η δέσμη ρυθμίσεων που εισάγονται με το νομοσχέδιο που συζητούμε σήμερα, θέτουν τις επιπρόσθετες εκείνες προϋποθέσεις που απαιτούνται και εμπεδώνουν </w:t>
      </w:r>
      <w:r>
        <w:rPr>
          <w:rFonts w:eastAsia="Times New Roman"/>
          <w:szCs w:val="24"/>
        </w:rPr>
        <w:t xml:space="preserve">ένα νομοθετικό περιβάλλον για την αναγκαία, όσο και επιτακτική, εξυγίανση του απαξιωμένου από τις πρακτικές κακοδιαχείρισης δεκαετιών δημοσίου κεφαλαίου που λέγεται ΟΣΕ και την αναζωογόνηση του κλάδου των σιδηροδρόμων, εν γένει. </w:t>
      </w:r>
    </w:p>
    <w:p w14:paraId="2CD9C0DC" w14:textId="77777777" w:rsidR="004439E9" w:rsidRDefault="0071404A">
      <w:pPr>
        <w:spacing w:after="0" w:line="600" w:lineRule="auto"/>
        <w:ind w:firstLine="720"/>
        <w:jc w:val="both"/>
        <w:rPr>
          <w:rFonts w:eastAsia="Times New Roman"/>
          <w:szCs w:val="24"/>
        </w:rPr>
      </w:pPr>
      <w:r>
        <w:rPr>
          <w:rFonts w:eastAsia="Times New Roman"/>
          <w:szCs w:val="24"/>
        </w:rPr>
        <w:t>Οι βασικές θεματικές ενότη</w:t>
      </w:r>
      <w:r>
        <w:rPr>
          <w:rFonts w:eastAsia="Times New Roman"/>
          <w:szCs w:val="24"/>
        </w:rPr>
        <w:t xml:space="preserve">τες του νομοσχεδίου, όπως αναπτύχθηκαν διεξοδικά από το </w:t>
      </w:r>
      <w:r>
        <w:rPr>
          <w:rFonts w:eastAsia="Times New Roman"/>
          <w:szCs w:val="24"/>
        </w:rPr>
        <w:t>ε</w:t>
      </w:r>
      <w:r>
        <w:rPr>
          <w:rFonts w:eastAsia="Times New Roman"/>
          <w:szCs w:val="24"/>
        </w:rPr>
        <w:t xml:space="preserve">ισηγητή του και από τους λοιπούς ομιλητές, περιλαμβάνουν τα εξής: Πρώτον, γενικές διατάξεις. Δεύτερον, ανάπτυξη των σιδηροδρόμων της </w:t>
      </w:r>
      <w:r>
        <w:rPr>
          <w:rFonts w:eastAsia="Times New Roman"/>
          <w:szCs w:val="24"/>
        </w:rPr>
        <w:t>έ</w:t>
      </w:r>
      <w:r>
        <w:rPr>
          <w:rFonts w:eastAsia="Times New Roman"/>
          <w:szCs w:val="24"/>
        </w:rPr>
        <w:t xml:space="preserve">νωσης. Τρίτον, αδειοδότηση σιδηροδρομικών επιχειρήσεων. Τέταρτον, χρέωση για τη χρήση της σιδηροδρομικής υποδομής και κατανομή της χωρητικότητας της σιδηροδρομικής υποδομής και, πέμπτον, τελικές διατάξεις. </w:t>
      </w:r>
    </w:p>
    <w:p w14:paraId="2CD9C0DD" w14:textId="77777777" w:rsidR="004439E9" w:rsidRDefault="0071404A">
      <w:pPr>
        <w:spacing w:after="0" w:line="600" w:lineRule="auto"/>
        <w:ind w:firstLine="720"/>
        <w:jc w:val="both"/>
        <w:rPr>
          <w:rFonts w:eastAsia="Times New Roman"/>
          <w:szCs w:val="24"/>
        </w:rPr>
      </w:pPr>
      <w:r>
        <w:rPr>
          <w:rFonts w:eastAsia="Times New Roman"/>
          <w:szCs w:val="24"/>
        </w:rPr>
        <w:t xml:space="preserve">Επιτρέψτε μου να σταθώ και για λόγους οικονομίας </w:t>
      </w:r>
      <w:r>
        <w:rPr>
          <w:rFonts w:eastAsia="Times New Roman"/>
          <w:szCs w:val="24"/>
        </w:rPr>
        <w:t>χρόνου σε κάποια επιμέρους άρθρα, αυτά που κρίνω ιδιαίτερα σημαντικά, για παράδειγμα, στο άρθρο 35. Με τη δημιουργία συστήματος επιδόσεων εντός του συστήματος χρέωσης υποδομής, παρέχονται κίνητρα στις σιδηροδρομικές επιχειρήσεις</w:t>
      </w:r>
      <w:r>
        <w:rPr>
          <w:rFonts w:eastAsia="Times New Roman"/>
          <w:szCs w:val="24"/>
        </w:rPr>
        <w:t>,</w:t>
      </w:r>
      <w:r>
        <w:rPr>
          <w:rFonts w:eastAsia="Times New Roman"/>
          <w:szCs w:val="24"/>
        </w:rPr>
        <w:t xml:space="preserve"> αλλά και στον διαχειριστή </w:t>
      </w:r>
      <w:r>
        <w:rPr>
          <w:rFonts w:eastAsia="Times New Roman"/>
          <w:szCs w:val="24"/>
        </w:rPr>
        <w:t xml:space="preserve">υποδομής ΟΣΕ, για τη βελτίωση της επίδοσης του σιδηροδρομικού δικτύου, κάτι που θα συμβάλει στη βελτίωση και εν γένει αναβάθμιση των παρεχόμενων σιδηροδρομικών υπηρεσιών. </w:t>
      </w:r>
    </w:p>
    <w:p w14:paraId="2CD9C0DE" w14:textId="77777777" w:rsidR="004439E9" w:rsidRDefault="0071404A">
      <w:pPr>
        <w:spacing w:after="0" w:line="600" w:lineRule="auto"/>
        <w:ind w:firstLine="720"/>
        <w:jc w:val="both"/>
        <w:rPr>
          <w:rFonts w:eastAsia="Times New Roman"/>
          <w:szCs w:val="24"/>
        </w:rPr>
      </w:pPr>
      <w:r>
        <w:rPr>
          <w:rFonts w:eastAsia="Times New Roman"/>
          <w:szCs w:val="24"/>
        </w:rPr>
        <w:t>Περαιτέρω -κάτι το οποίο σημειώνω ως, ίσως, εκ των πιο σημαντικών ρυθμίσεων που εισά</w:t>
      </w:r>
      <w:r>
        <w:rPr>
          <w:rFonts w:eastAsia="Times New Roman"/>
          <w:szCs w:val="24"/>
        </w:rPr>
        <w:t xml:space="preserve">γει το υπό συζήτηση νομοσχέδιο- είναι οι διατάξεις των άρθρων 37 έως 54, με τις οποίες ρυθμίζονται θέματα σχετικά με τη λειτουργία του ρυθμιστικού φορέα </w:t>
      </w:r>
      <w:r>
        <w:rPr>
          <w:rFonts w:eastAsia="Times New Roman"/>
          <w:szCs w:val="24"/>
        </w:rPr>
        <w:t>ό</w:t>
      </w:r>
      <w:r>
        <w:rPr>
          <w:rFonts w:eastAsia="Times New Roman"/>
          <w:szCs w:val="24"/>
        </w:rPr>
        <w:t>που ορίζεται η Ρυθμιστική Αρχή Σιδηροδρόμων ως ο ρυθμιστικός φορέας για τον σιδηροδρομικό τομέα, υπογρ</w:t>
      </w:r>
      <w:r>
        <w:rPr>
          <w:rFonts w:eastAsia="Times New Roman"/>
          <w:szCs w:val="24"/>
        </w:rPr>
        <w:t xml:space="preserve">αμμίζοντας τον αυτοτελή, ανεξάρτητο και νομικά διακριτό, σε επίπεδο οργανωτικό, λειτουργικό, ιεραρχικό και λήψης αποφάσεων χαρακτήρα της σε σχέση με οποιοδήποτε άλλο δημόσιο ή ιδιωτικό </w:t>
      </w:r>
      <w:r>
        <w:rPr>
          <w:rFonts w:eastAsia="Times New Roman"/>
          <w:szCs w:val="24"/>
        </w:rPr>
        <w:t>ο</w:t>
      </w:r>
      <w:r>
        <w:rPr>
          <w:rFonts w:eastAsia="Times New Roman"/>
          <w:szCs w:val="24"/>
        </w:rPr>
        <w:t xml:space="preserve">ργανισμό ή </w:t>
      </w:r>
      <w:r>
        <w:rPr>
          <w:rFonts w:eastAsia="Times New Roman"/>
          <w:szCs w:val="24"/>
        </w:rPr>
        <w:t>α</w:t>
      </w:r>
      <w:r>
        <w:rPr>
          <w:rFonts w:eastAsia="Times New Roman"/>
          <w:szCs w:val="24"/>
        </w:rPr>
        <w:t xml:space="preserve">ρχή του κράτους. </w:t>
      </w:r>
    </w:p>
    <w:p w14:paraId="2CD9C0DF" w14:textId="77777777" w:rsidR="004439E9" w:rsidRDefault="0071404A">
      <w:pPr>
        <w:spacing w:after="0" w:line="600" w:lineRule="auto"/>
        <w:ind w:firstLine="720"/>
        <w:jc w:val="both"/>
        <w:rPr>
          <w:rFonts w:eastAsia="Times New Roman"/>
          <w:szCs w:val="24"/>
        </w:rPr>
      </w:pPr>
      <w:r>
        <w:rPr>
          <w:rFonts w:eastAsia="Times New Roman"/>
          <w:szCs w:val="24"/>
        </w:rPr>
        <w:t>Ο τρόπος στελέχωσης και διαχείρισης τους</w:t>
      </w:r>
      <w:r>
        <w:rPr>
          <w:rFonts w:eastAsia="Times New Roman"/>
          <w:szCs w:val="24"/>
        </w:rPr>
        <w:t xml:space="preserve"> ρυθμιστικού φορέα εγγυάται καθ’ όλα την ανεξαρτησία του. Τα μέλη του ρυθμιστικού φορέα ενεργούν ανεξάρτητα από τα συμφέροντα της αγοράς που αφορούν τον κλάδο των σιδηροδρόμων και συνεπώς δεν έχουν συμφέροντα ή επαγγελματικές σχέσεις με οποιαδήποτε από τις</w:t>
      </w:r>
      <w:r>
        <w:rPr>
          <w:rFonts w:eastAsia="Times New Roman"/>
          <w:szCs w:val="24"/>
        </w:rPr>
        <w:t xml:space="preserve"> υπό ρύθμιση επιχειρήσεις. </w:t>
      </w:r>
    </w:p>
    <w:p w14:paraId="2CD9C0E0" w14:textId="77777777" w:rsidR="004439E9" w:rsidRDefault="0071404A">
      <w:pPr>
        <w:spacing w:after="0" w:line="600" w:lineRule="auto"/>
        <w:ind w:firstLine="720"/>
        <w:jc w:val="both"/>
        <w:rPr>
          <w:rFonts w:eastAsia="Times New Roman"/>
          <w:szCs w:val="24"/>
        </w:rPr>
      </w:pPr>
      <w:r>
        <w:rPr>
          <w:rFonts w:eastAsia="Times New Roman"/>
          <w:szCs w:val="24"/>
        </w:rPr>
        <w:t xml:space="preserve">Προσδιορίζονται με απόλυτη σαφήνεια οι αρμοδιότητες του ρυθμιστικού φορέα και αποσαφηνίζεται περαιτέρω σημαντικά ο ανεξάρτητος χαρακτήρας του κατά τα πρότυπα λειτουργίας άλλων </w:t>
      </w:r>
      <w:r>
        <w:rPr>
          <w:rFonts w:eastAsia="Times New Roman"/>
          <w:szCs w:val="24"/>
        </w:rPr>
        <w:t>ρ</w:t>
      </w:r>
      <w:r>
        <w:rPr>
          <w:rFonts w:eastAsia="Times New Roman"/>
          <w:szCs w:val="24"/>
        </w:rPr>
        <w:t xml:space="preserve">υθμιστικών </w:t>
      </w:r>
      <w:r>
        <w:rPr>
          <w:rFonts w:eastAsia="Times New Roman"/>
          <w:szCs w:val="24"/>
        </w:rPr>
        <w:t>α</w:t>
      </w:r>
      <w:r>
        <w:rPr>
          <w:rFonts w:eastAsia="Times New Roman"/>
          <w:szCs w:val="24"/>
        </w:rPr>
        <w:t>ρχών. Διασφαλίζεται, έτσι, η εφαρμογή α</w:t>
      </w:r>
      <w:r>
        <w:rPr>
          <w:rFonts w:eastAsia="Times New Roman"/>
          <w:szCs w:val="24"/>
        </w:rPr>
        <w:t>ντικειμενικών, ενιαίων κανόνων τήρησης ίσων αποστάσεων προς όλους.</w:t>
      </w:r>
    </w:p>
    <w:p w14:paraId="2CD9C0E1" w14:textId="77777777" w:rsidR="004439E9" w:rsidRDefault="0071404A">
      <w:pPr>
        <w:spacing w:after="0" w:line="600" w:lineRule="auto"/>
        <w:ind w:firstLine="720"/>
        <w:jc w:val="both"/>
        <w:rPr>
          <w:rFonts w:eastAsia="Times New Roman"/>
          <w:szCs w:val="24"/>
        </w:rPr>
      </w:pPr>
      <w:r>
        <w:rPr>
          <w:rFonts w:eastAsia="Times New Roman"/>
          <w:szCs w:val="24"/>
        </w:rPr>
        <w:t xml:space="preserve">Ο ρυθμιστικός φορέας εξασφαλίζει ότι τα τέλη που επιβάλλονται από τον διαχειριστή υποδομής δεν εισάγουν διακρίσεις. Διαπραγματεύσεις μεταξύ αιτούντων και διαχειριστή υποδομής σχετικά με το </w:t>
      </w:r>
      <w:r>
        <w:rPr>
          <w:rFonts w:eastAsia="Times New Roman"/>
          <w:szCs w:val="24"/>
        </w:rPr>
        <w:t xml:space="preserve">ύψος των τελών υποδομής επιτρέπονται μόνο εφόσον πραγματοποιούνται υπό την επίβλεψη του ρυθμιστικού φορέα. </w:t>
      </w:r>
    </w:p>
    <w:p w14:paraId="2CD9C0E2" w14:textId="77777777" w:rsidR="004439E9" w:rsidRDefault="0071404A">
      <w:pPr>
        <w:spacing w:after="0" w:line="600" w:lineRule="auto"/>
        <w:ind w:firstLine="720"/>
        <w:jc w:val="both"/>
        <w:rPr>
          <w:rFonts w:eastAsia="Times New Roman"/>
          <w:szCs w:val="24"/>
        </w:rPr>
      </w:pPr>
      <w:r>
        <w:rPr>
          <w:rFonts w:eastAsia="Times New Roman"/>
          <w:szCs w:val="24"/>
        </w:rPr>
        <w:t xml:space="preserve">Η απόφαση της ΡΑΣ είναι δεσμευτική για όλα τα μέρη που καλύπτει και δεν υπόκειται στον έλεγχο άλλης διοικητικής </w:t>
      </w:r>
      <w:r>
        <w:rPr>
          <w:rFonts w:eastAsia="Times New Roman"/>
          <w:szCs w:val="24"/>
        </w:rPr>
        <w:t>α</w:t>
      </w:r>
      <w:r>
        <w:rPr>
          <w:rFonts w:eastAsia="Times New Roman"/>
          <w:szCs w:val="24"/>
        </w:rPr>
        <w:t xml:space="preserve">ρχής. </w:t>
      </w:r>
    </w:p>
    <w:p w14:paraId="2CD9C0E3" w14:textId="77777777" w:rsidR="004439E9" w:rsidRDefault="0071404A">
      <w:pPr>
        <w:spacing w:after="0" w:line="600" w:lineRule="auto"/>
        <w:ind w:firstLine="720"/>
        <w:jc w:val="both"/>
        <w:rPr>
          <w:rFonts w:eastAsia="Times New Roman"/>
          <w:szCs w:val="24"/>
        </w:rPr>
      </w:pPr>
      <w:r>
        <w:rPr>
          <w:rFonts w:eastAsia="Times New Roman"/>
          <w:szCs w:val="24"/>
        </w:rPr>
        <w:t>Οι αποφάσεις που λαμβάνονται</w:t>
      </w:r>
      <w:r>
        <w:rPr>
          <w:rFonts w:eastAsia="Times New Roman"/>
          <w:szCs w:val="24"/>
        </w:rPr>
        <w:t xml:space="preserve"> από τον ρυθμιστικό φορέα υπόκεινται στα προβλεπόμενα με την κείμενη νομοθεσία ένδικα μέσα. </w:t>
      </w:r>
    </w:p>
    <w:p w14:paraId="2CD9C0E4" w14:textId="77777777" w:rsidR="004439E9" w:rsidRDefault="0071404A">
      <w:pPr>
        <w:spacing w:after="0" w:line="600" w:lineRule="auto"/>
        <w:ind w:firstLine="720"/>
        <w:jc w:val="both"/>
        <w:rPr>
          <w:rFonts w:eastAsia="Times New Roman"/>
          <w:szCs w:val="24"/>
        </w:rPr>
      </w:pPr>
      <w:r>
        <w:rPr>
          <w:rFonts w:eastAsia="Times New Roman"/>
          <w:szCs w:val="24"/>
        </w:rPr>
        <w:t xml:space="preserve">Τέλος, παρέχεται η δυνατότητα στη ΡΑΣ να συνάγει συμπεράσματα σχετικά με ζητήματα κρατικών ενισχύσεων, με τις οριζόμενες επιφυλάξεις. </w:t>
      </w:r>
    </w:p>
    <w:p w14:paraId="2CD9C0E5" w14:textId="77777777" w:rsidR="004439E9" w:rsidRDefault="0071404A">
      <w:pPr>
        <w:spacing w:after="0" w:line="600" w:lineRule="auto"/>
        <w:ind w:firstLine="720"/>
        <w:jc w:val="both"/>
        <w:rPr>
          <w:rFonts w:eastAsia="Times New Roman"/>
          <w:szCs w:val="24"/>
        </w:rPr>
      </w:pPr>
      <w:r>
        <w:rPr>
          <w:rFonts w:eastAsia="Times New Roman"/>
          <w:szCs w:val="24"/>
        </w:rPr>
        <w:t>Κλείνοντας, θα ήθελα να υπογ</w:t>
      </w:r>
      <w:r>
        <w:rPr>
          <w:rFonts w:eastAsia="Times New Roman"/>
          <w:szCs w:val="24"/>
        </w:rPr>
        <w:t xml:space="preserve">ραμμίσω και πάλι ότι συζητούμε την εναρμόνιση του δικαίου μας με μία ευρωπαϊκή </w:t>
      </w:r>
      <w:r>
        <w:rPr>
          <w:rFonts w:eastAsia="Times New Roman"/>
          <w:szCs w:val="24"/>
        </w:rPr>
        <w:t>ο</w:t>
      </w:r>
      <w:r>
        <w:rPr>
          <w:rFonts w:eastAsia="Times New Roman"/>
          <w:szCs w:val="24"/>
        </w:rPr>
        <w:t xml:space="preserve">δηγία που μόνο θετικά έχει να προσθέσει στο ήδη υπάρχον νομοθετικό πλαίσιο για τις ελληνικές σιδηροδρομικές μεταφορές. </w:t>
      </w:r>
    </w:p>
    <w:p w14:paraId="2CD9C0E6" w14:textId="77777777" w:rsidR="004439E9" w:rsidRDefault="0071404A">
      <w:pPr>
        <w:spacing w:after="0" w:line="600" w:lineRule="auto"/>
        <w:ind w:firstLine="720"/>
        <w:jc w:val="both"/>
        <w:rPr>
          <w:rFonts w:eastAsia="Times New Roman"/>
          <w:szCs w:val="24"/>
        </w:rPr>
      </w:pPr>
      <w:r>
        <w:rPr>
          <w:rFonts w:eastAsia="Times New Roman"/>
          <w:szCs w:val="24"/>
        </w:rPr>
        <w:t>Θεωρώ ότι θα συμβάλει σταδιακά στην οικονομική ανάκαμψη,</w:t>
      </w:r>
      <w:r>
        <w:rPr>
          <w:rFonts w:eastAsia="Times New Roman"/>
          <w:szCs w:val="24"/>
        </w:rPr>
        <w:t xml:space="preserve"> αναγέννηση του σιδηροδρομικού δικτύου της χώρας, με αύξηση της ανταγωνιστικότητάς του εν γένει και, φυσικά, στη σημαντική ποιοτική αναβάθμιση των παρεχόμενων υπηρεσιών σιδηροδρομικής μεταφοράς. </w:t>
      </w:r>
    </w:p>
    <w:p w14:paraId="2CD9C0E7" w14:textId="77777777" w:rsidR="004439E9" w:rsidRDefault="0071404A">
      <w:pPr>
        <w:spacing w:after="0" w:line="600" w:lineRule="auto"/>
        <w:ind w:firstLine="720"/>
        <w:jc w:val="both"/>
        <w:rPr>
          <w:rFonts w:eastAsia="Times New Roman"/>
          <w:szCs w:val="24"/>
        </w:rPr>
      </w:pPr>
      <w:r>
        <w:rPr>
          <w:rFonts w:eastAsia="Times New Roman"/>
          <w:szCs w:val="24"/>
        </w:rPr>
        <w:t>Για όλους τους παραπάνω λόγους, πρέπει να υπερψηφιστεί από τ</w:t>
      </w:r>
      <w:r>
        <w:rPr>
          <w:rFonts w:eastAsia="Times New Roman"/>
          <w:szCs w:val="24"/>
        </w:rPr>
        <w:t>η συντριπτική πλειοψηφία των συναδέλφων.</w:t>
      </w:r>
    </w:p>
    <w:p w14:paraId="2CD9C0E8" w14:textId="77777777" w:rsidR="004439E9" w:rsidRDefault="0071404A">
      <w:pPr>
        <w:spacing w:after="0" w:line="600" w:lineRule="auto"/>
        <w:ind w:firstLine="720"/>
        <w:jc w:val="both"/>
        <w:rPr>
          <w:rFonts w:eastAsia="Times New Roman"/>
          <w:szCs w:val="24"/>
        </w:rPr>
      </w:pPr>
      <w:r>
        <w:rPr>
          <w:rFonts w:eastAsia="Times New Roman"/>
          <w:szCs w:val="24"/>
        </w:rPr>
        <w:t>Ευχαριστώ.</w:t>
      </w:r>
    </w:p>
    <w:p w14:paraId="2CD9C0E9" w14:textId="77777777" w:rsidR="004439E9" w:rsidRDefault="0071404A">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CD9C0EA"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2CD9C0E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Τελευταία η συνάδελφος κ. Αναστασία Γκαρά από τον ΣΥΡΙΖΑ.</w:t>
      </w:r>
    </w:p>
    <w:p w14:paraId="2CD9C0E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2CD9C0ED"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b/>
          <w:szCs w:val="24"/>
        </w:rPr>
        <w:t xml:space="preserve"> </w:t>
      </w:r>
      <w:r>
        <w:rPr>
          <w:rFonts w:eastAsia="Times New Roman" w:cs="Times New Roman"/>
          <w:szCs w:val="24"/>
        </w:rPr>
        <w:t xml:space="preserve">Κυρίες και κύριοι συνάδελφοι, δεν μπορώ να αντισταθώ στον πειρασμό να μην εξάρω την κρίση ειλικρίνειας του κ. Κεδίκογλου λίγο πριν να αποδεχθεί τις ευθύνες που είχε η δική του </w:t>
      </w:r>
      <w:r>
        <w:rPr>
          <w:rFonts w:eastAsia="Times New Roman" w:cs="Times New Roman"/>
          <w:szCs w:val="24"/>
        </w:rPr>
        <w:t>κ</w:t>
      </w:r>
      <w:r>
        <w:rPr>
          <w:rFonts w:eastAsia="Times New Roman" w:cs="Times New Roman"/>
          <w:szCs w:val="24"/>
        </w:rPr>
        <w:t>υβέρνηση, αλλά και οι προηγούμενες για την κακοδιαχείριση και το πλιάτσικο που</w:t>
      </w:r>
      <w:r>
        <w:rPr>
          <w:rFonts w:eastAsia="Times New Roman" w:cs="Times New Roman"/>
          <w:szCs w:val="24"/>
        </w:rPr>
        <w:t xml:space="preserve"> κάνανε στο σιδηροδρομικό δίκτυο της χώρας, αλλά και το χρεωκοπημένο πολιτικό και οικονομικό σύστημα, το οποίο υπηρέτησαν τόσα χρόνια.</w:t>
      </w:r>
    </w:p>
    <w:p w14:paraId="2CD9C0E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Επίσης, να σημειώσω για τον κ. Κεδίκογλου ότι χαίρομαι ιδιαίτερα που έφυγε νωρίς και άφησε και μερικά λουλούδια να ανθίσο</w:t>
      </w:r>
      <w:r>
        <w:rPr>
          <w:rFonts w:eastAsia="Times New Roman" w:cs="Times New Roman"/>
          <w:szCs w:val="24"/>
        </w:rPr>
        <w:t>υν, αφού δεν κατάφερε να τα ξεριζώσει όλα. Γι’ αυτό εμείς τώρα καλούμαστε να οργώσουμε πρώτα και έπειτα να σπείρουμε με νέους σπόρους.</w:t>
      </w:r>
    </w:p>
    <w:p w14:paraId="2CD9C0E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Τα τρένα που φύγαν, λοιπόν. Έτσι θα χαρακτήριζα την κατάσταση στην Ελλάδα, αν μου το ζητούσε κάποιος. Μια κατάσταση πλήρο</w:t>
      </w:r>
      <w:r>
        <w:rPr>
          <w:rFonts w:eastAsia="Times New Roman" w:cs="Times New Roman"/>
          <w:szCs w:val="24"/>
        </w:rPr>
        <w:t>υς απαξίωσης και αδιαφορίας στον σιδηρόδρομο. Υποδομές που όχι μόνο δεν σχεδιάστηκαν ως βάση, ως ράγα ανάπτυξης, μετακίνησης και επιχειρηματικότητας, αλλά αντίθετα ο σιδηρόδρομος αποτέλεσε για πολλούς εμπλεκόμενους έναν χώρο ιδιαίτερου πλουτισμού. Καταλαβα</w:t>
      </w:r>
      <w:r>
        <w:rPr>
          <w:rFonts w:eastAsia="Times New Roman" w:cs="Times New Roman"/>
          <w:szCs w:val="24"/>
        </w:rPr>
        <w:t>ίνετε τι εννοώ. Είναι βλέπετε και η αντίληψη που είχατε για τον δημόσιο χώρο και τη δημόσια περιουσία. Το ανέφερε, άλλωστε, ο κ. Κεδίκογλου πριν.</w:t>
      </w:r>
    </w:p>
    <w:p w14:paraId="2CD9C0F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Παιχνίδια με εργολαβίες, μίζες, κλεμμένα υλικά, υπερβολικοί μισθοί για τους συμβούλους στα διοικητικά συμβούλι</w:t>
      </w:r>
      <w:r>
        <w:rPr>
          <w:rFonts w:eastAsia="Times New Roman" w:cs="Times New Roman"/>
          <w:szCs w:val="24"/>
        </w:rPr>
        <w:t>α, κανένας σχεδιασμός, κα</w:t>
      </w:r>
      <w:r>
        <w:rPr>
          <w:rFonts w:eastAsia="Times New Roman" w:cs="Times New Roman"/>
          <w:szCs w:val="24"/>
        </w:rPr>
        <w:t>μ</w:t>
      </w:r>
      <w:r>
        <w:rPr>
          <w:rFonts w:eastAsia="Times New Roman" w:cs="Times New Roman"/>
          <w:szCs w:val="24"/>
        </w:rPr>
        <w:t>μία βελτίωση, κα</w:t>
      </w:r>
      <w:r>
        <w:rPr>
          <w:rFonts w:eastAsia="Times New Roman" w:cs="Times New Roman"/>
          <w:szCs w:val="24"/>
        </w:rPr>
        <w:t>μ</w:t>
      </w:r>
      <w:r>
        <w:rPr>
          <w:rFonts w:eastAsia="Times New Roman" w:cs="Times New Roman"/>
          <w:szCs w:val="24"/>
        </w:rPr>
        <w:t>μία προοπτική ανάπτυξης, σε έναν τομέα που θα μπορούσε βέβαια να αποτελεί βάση για ασφαλή και οικονομική μετακίνηση για το κοινό</w:t>
      </w:r>
      <w:r>
        <w:rPr>
          <w:rFonts w:eastAsia="Times New Roman" w:cs="Times New Roman"/>
          <w:szCs w:val="24"/>
        </w:rPr>
        <w:t>,</w:t>
      </w:r>
      <w:r>
        <w:rPr>
          <w:rFonts w:eastAsia="Times New Roman" w:cs="Times New Roman"/>
          <w:szCs w:val="24"/>
        </w:rPr>
        <w:t xml:space="preserve"> αλλά και μια υποδομή φθηνής και γρήγορης μετακίνησης εμπορευμάτων.</w:t>
      </w:r>
    </w:p>
    <w:p w14:paraId="2CD9C0F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Τα τραίνα. Για </w:t>
      </w:r>
      <w:r>
        <w:rPr>
          <w:rFonts w:eastAsia="Times New Roman" w:cs="Times New Roman"/>
          <w:szCs w:val="24"/>
        </w:rPr>
        <w:t>κάποιους ρομαντικούς έχει μείνει ως ανάμνηση των παιδικών τους χρόνων και για πολλούς επαγγελματίες έμεινε ως ανάθεμα, αλλά και ως αίτημα ένας σύγχρονος, ποιοτικός και γρήγορος σιδηρόδρομος. Μην ρίχνετε, λοιπόν, κροκοδείλια δάκρυα για τη μείωση των εξαγωγώ</w:t>
      </w:r>
      <w:r>
        <w:rPr>
          <w:rFonts w:eastAsia="Times New Roman" w:cs="Times New Roman"/>
          <w:szCs w:val="24"/>
        </w:rPr>
        <w:t>ν, διότι τόσα χρόνια κόψατε κάθε βάση και υποδομή για τη συμφέρουσα μεταφορά προϊόντων.</w:t>
      </w:r>
    </w:p>
    <w:p w14:paraId="2CD9C0F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Στον Έβρο συγκεκριμένα –να πάω στην περιοχή μου- μια ιδανική περιοχή για εξαγωγές, με πρόσβαση στην αγορά της Ανατολής και των Βαλκανίων, κόψατε όλες τις σιδηροδρομικές</w:t>
      </w:r>
      <w:r>
        <w:rPr>
          <w:rFonts w:eastAsia="Times New Roman" w:cs="Times New Roman"/>
          <w:szCs w:val="24"/>
        </w:rPr>
        <w:t xml:space="preserve"> συνδέσεις που υπήρχαν. Τα σχέδια για εξαγωγικές επιχειρήσεις πλέον απαιτούν δύσκολες εξισώσεις εκεί. Ακόμα και η σύνδεση του λιμανιού με τον σιδηρόδρομο στον Έβρο τώρα σχεδιάζεται και δρομολογείται. </w:t>
      </w:r>
    </w:p>
    <w:p w14:paraId="2CD9C0F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Αναρωτιέμαι: Για ποια πρόοδο και ανάπτυξη μιλούσατε τόσ</w:t>
      </w:r>
      <w:r>
        <w:rPr>
          <w:rFonts w:eastAsia="Times New Roman" w:cs="Times New Roman"/>
          <w:szCs w:val="24"/>
        </w:rPr>
        <w:t>α χρόνια; Τι σχεδιάζατε, τι πράττατε; Δεν μπορώ να το καταλάβω.</w:t>
      </w:r>
    </w:p>
    <w:p w14:paraId="2CD9C0F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Τα καρτέλ των φορτηγατζήδων, τα ΚΤΕΛ, οι εργολάβοι οδοποιίας είχαν βέβαια πιο πολλά να σας προσφέρουν από μια δημόσια επιχείρηση σιδηρόδρομου. Για την αποψίλωση του σιδηροδρομικού δικτύου γυρί</w:t>
      </w:r>
      <w:r>
        <w:rPr>
          <w:rFonts w:eastAsia="Times New Roman" w:cs="Times New Roman"/>
          <w:szCs w:val="24"/>
        </w:rPr>
        <w:t xml:space="preserve">στε τον καθρέφτη στον εαυτό σας. Θα σας δείξει μια πολύ όμορφη εικόνα! </w:t>
      </w:r>
    </w:p>
    <w:p w14:paraId="2CD9C0F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Όσο για την κριτική στη διαδικασία νομοθέτησης, λέτε ότι αργήσαμε. Προφανώς αργήσαμε. Αργήσαμε έναν χρόνο. Όμως, ρωτώ: Πώς μπορείς άμεσα να βάλεις τάξη στο χάος που δημιουργήσατε τόσα </w:t>
      </w:r>
      <w:r>
        <w:rPr>
          <w:rFonts w:eastAsia="Times New Roman" w:cs="Times New Roman"/>
          <w:szCs w:val="24"/>
        </w:rPr>
        <w:t>χρόνια στη χώρα; Και όχι μόνο στο σιδηροδρομικό δίκτυο, αλλά σε όλη τη χώρα.</w:t>
      </w:r>
    </w:p>
    <w:p w14:paraId="2CD9C0F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σχέδιο νόμου προβλέπει την εναρμόνιση του εθνικού δικτύου με την ενωσιακή νομοθεσία για τις σιδηροδρομικές μεταφορές και ειδικότερα της αναδ</w:t>
      </w:r>
      <w:r>
        <w:rPr>
          <w:rFonts w:eastAsia="Times New Roman" w:cs="Times New Roman"/>
          <w:szCs w:val="24"/>
        </w:rPr>
        <w:t xml:space="preserve">ιατύπωσης της πρώτης δέσμης μέτρων για τους σιδηροδρόμους. Η παρούσα </w:t>
      </w:r>
      <w:r>
        <w:rPr>
          <w:rFonts w:eastAsia="Times New Roman" w:cs="Times New Roman"/>
          <w:szCs w:val="24"/>
        </w:rPr>
        <w:t>ο</w:t>
      </w:r>
      <w:r>
        <w:rPr>
          <w:rFonts w:eastAsia="Times New Roman" w:cs="Times New Roman"/>
          <w:szCs w:val="24"/>
        </w:rPr>
        <w:t>δηγία του Ευρωπαϊκού Κοινοβουλίου για τη δημιουργία ενιαίου σιδηροδρομικού δικτύου αναδιατυπώνει κυρίως τις διατάξεις που αφορούν στα εξής ζητήματα:</w:t>
      </w:r>
    </w:p>
    <w:p w14:paraId="2CD9C0F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Της ανάπτυξης των κοινοτικών σιδηροδρ</w:t>
      </w:r>
      <w:r>
        <w:rPr>
          <w:rFonts w:eastAsia="Times New Roman" w:cs="Times New Roman"/>
          <w:szCs w:val="24"/>
        </w:rPr>
        <w:t xml:space="preserve">όμων, των αδειών σε σιδηροδρομικές επιχειρήσεις, της κατανομής της χωρητικότητας των σιδηροδρομικών υποδομών και των χρεώσεων για τη χρήση σιδηροδρομικής υποδομής. Ουσιαστικά αποτελεί μια ισχυρή προσπάθεια διαμόρφωσης μιας ευρωπαϊκής αγοράς με υψηλό βαθμό </w:t>
      </w:r>
      <w:r>
        <w:rPr>
          <w:rFonts w:eastAsia="Times New Roman" w:cs="Times New Roman"/>
          <w:szCs w:val="24"/>
        </w:rPr>
        <w:t xml:space="preserve">συνοχής και πραγματεύεται τη θέσπιση κανόνων για τη δημιουργία ενιαίου ευρωπαϊκού σιδηροδρομικού χώρου. Αξίζει βέβαια να αναγνωριστεί πως πλέον έχει καταστεί σαφής σε ευρωπαϊκό επίπεδο η ανάγκη της ενοποίησης του τομέα μεταφορών στην </w:t>
      </w:r>
      <w:r>
        <w:rPr>
          <w:rFonts w:eastAsia="Times New Roman" w:cs="Times New Roman"/>
          <w:szCs w:val="24"/>
        </w:rPr>
        <w:t>έ</w:t>
      </w:r>
      <w:r>
        <w:rPr>
          <w:rFonts w:eastAsia="Times New Roman" w:cs="Times New Roman"/>
          <w:szCs w:val="24"/>
        </w:rPr>
        <w:t>νωση ως βασικό στοιχε</w:t>
      </w:r>
      <w:r>
        <w:rPr>
          <w:rFonts w:eastAsia="Times New Roman" w:cs="Times New Roman"/>
          <w:szCs w:val="24"/>
        </w:rPr>
        <w:t>ίο της ολοκλήρωσης της εσωτερικής αγοράς, αλλά και η ανάδειξη του σιδηροδρόμου ως ζωτικό στοιχείο της πορείας του τομέα των μεταφορών. Άλλωστε, είμαστε υπέρ της ευρωπαϊκής συνεργασίας και κάποιοι από εδώ έχετε δώσει και αγώνες, χωρίς βέβαια να το πιστεύετε</w:t>
      </w:r>
      <w:r>
        <w:rPr>
          <w:rFonts w:eastAsia="Times New Roman" w:cs="Times New Roman"/>
          <w:szCs w:val="24"/>
        </w:rPr>
        <w:t xml:space="preserve"> στην πράξη, όπως έχει φανεί. </w:t>
      </w:r>
    </w:p>
    <w:p w14:paraId="2CD9C0F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βελτίωση και η αποτελεσματικότητα του σιδηροδρομικού δικτύου, με απώτερο σκοπό να ενταχθεί σε μια ανταγωνιστική αγορά συγκριτικά με τα οδικά κ</w:t>
      </w:r>
      <w:r>
        <w:rPr>
          <w:rFonts w:eastAsia="Times New Roman" w:cs="Times New Roman"/>
          <w:szCs w:val="24"/>
        </w:rPr>
        <w:t>.</w:t>
      </w:r>
      <w:r>
        <w:rPr>
          <w:rFonts w:eastAsia="Times New Roman" w:cs="Times New Roman"/>
          <w:szCs w:val="24"/>
        </w:rPr>
        <w:t>λπ. μεταφορικά δίκτυα και η εξυγίανση των σιδηροδρομικών επιχειρήσεων που διαχει</w:t>
      </w:r>
      <w:r>
        <w:rPr>
          <w:rFonts w:eastAsia="Times New Roman" w:cs="Times New Roman"/>
          <w:szCs w:val="24"/>
        </w:rPr>
        <w:t xml:space="preserve">ρίζονται τις μεταφορές και τις υποδομές αποτελούν τους βασικούς στόχους της παρούσας </w:t>
      </w:r>
      <w:r>
        <w:rPr>
          <w:rFonts w:eastAsia="Times New Roman" w:cs="Times New Roman"/>
          <w:szCs w:val="24"/>
        </w:rPr>
        <w:t>ο</w:t>
      </w:r>
      <w:r>
        <w:rPr>
          <w:rFonts w:eastAsia="Times New Roman" w:cs="Times New Roman"/>
          <w:szCs w:val="24"/>
        </w:rPr>
        <w:t>δηγίας, όπως έχει αναφερθεί και πριν.</w:t>
      </w:r>
    </w:p>
    <w:p w14:paraId="2CD9C0F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Δεν μπορούμε, βέβαια, να μην αναφέρουμε πως με τις προοπτικές που παρουσιάζονται με τον παρόντα νόμο για τη χρήση της σιδηροδρομικής</w:t>
      </w:r>
      <w:r>
        <w:rPr>
          <w:rFonts w:eastAsia="Times New Roman" w:cs="Times New Roman"/>
          <w:szCs w:val="24"/>
        </w:rPr>
        <w:t xml:space="preserve"> υποδομής για εγχώριες και διεθνείς σιδηροδρομικές, εμπορικές και εμπορευματικές υπηρεσίες, διευκολύνονται στο σύνολο της παραγωγικής οικονομίας και ανοίγει η σχετική αγορά με τα υπόλοιπα κράτη-μέλη, γεγονός που μπορεί να συμβάλει ουσιαστικά στην ανάπτυξη </w:t>
      </w:r>
      <w:r>
        <w:rPr>
          <w:rFonts w:eastAsia="Times New Roman" w:cs="Times New Roman"/>
          <w:szCs w:val="24"/>
        </w:rPr>
        <w:t>και τις εμπορικές δραστηριότητες της χώρας.</w:t>
      </w:r>
    </w:p>
    <w:p w14:paraId="2CD9C0F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Προσωπικά εκτιμώ πως η συγκεκριμένη </w:t>
      </w:r>
      <w:r>
        <w:rPr>
          <w:rFonts w:eastAsia="Times New Roman" w:cs="Times New Roman"/>
          <w:szCs w:val="24"/>
        </w:rPr>
        <w:t>ο</w:t>
      </w:r>
      <w:r>
        <w:rPr>
          <w:rFonts w:eastAsia="Times New Roman" w:cs="Times New Roman"/>
          <w:szCs w:val="24"/>
        </w:rPr>
        <w:t>δηγία αποτελεί την αρχή μιας σειράς ενεργειών που πρόκειται να γίνουν προκειμένου να εξυγιανθεί το σιδηροδρομικό δίκτυο στην Ελλάδα, κάτι το οποίο πιστεύω πως είναι απαραίτητο</w:t>
      </w:r>
      <w:r>
        <w:rPr>
          <w:rFonts w:eastAsia="Times New Roman" w:cs="Times New Roman"/>
          <w:szCs w:val="24"/>
        </w:rPr>
        <w:t>, καθώς οι ανάγκες, όπως ανέφερα, τόσο του επιβατικού κοινού όσο και της εμπορευματική κίνησης άπτονται άμεσης κάλυψης και ικανοποίησης.</w:t>
      </w:r>
    </w:p>
    <w:p w14:paraId="2CD9C0F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Θα αναφερθώ για μία ακόμη φορά, αν μου επιτρέπεται, στη σημασία της σιδηροδρομικής σύνδεσης στον Έβρο, τον νομό μου, ο </w:t>
      </w:r>
      <w:r>
        <w:rPr>
          <w:rFonts w:eastAsia="Times New Roman" w:cs="Times New Roman"/>
          <w:szCs w:val="24"/>
        </w:rPr>
        <w:t>οποίος είναι από τους ελάχιστους νομούς στην Ελλάδα, που το σιδηροδρομικό δίκτυο διασχίζει σε ολόκληρη την περιοχή και σε όλη την έκτασή του. Σήμερα το δίκτυο του Έβρου, όπως και ολόκληρης της Ελλάδας, παρουσιάζει σημάδια παρακμής και διάλυσης, όχι τυχαία.</w:t>
      </w:r>
      <w:r>
        <w:rPr>
          <w:rFonts w:eastAsia="Times New Roman" w:cs="Times New Roman"/>
          <w:szCs w:val="24"/>
        </w:rPr>
        <w:t xml:space="preserve"> Ελάχιστοι είναι οι επανδρωμένοι σταθμοί και επίσης τα έργα αποκατάστασης από τις καταστροφικές πλημμύρες, που διήρκησαν χρόνια, έχουν ως αποτέλεσμα σοβαρές δυσλειτουργίες και επομένως και την τραγική μείωση του επιβατικού κοινού, οι οποίοι επιλέγουν πλέον</w:t>
      </w:r>
      <w:r>
        <w:rPr>
          <w:rFonts w:eastAsia="Times New Roman" w:cs="Times New Roman"/>
          <w:szCs w:val="24"/>
        </w:rPr>
        <w:t xml:space="preserve"> άλλα μέσα μεταφοράς. Μεγάλο πλήγμα δε για τον νομό μας αποτέλεσε και η διακοπή των διεθνών επιβατικών και εμπορικών τρένων με τον τερματισμό της σιδηροδρομικής σύνδεσης Ελλάδας-Βουλγαρίας-Τουρκίας. Κάποιοι ευθύνονται, και γι’ αυτό θα πρέπει να λογοδοτήσου</w:t>
      </w:r>
      <w:r>
        <w:rPr>
          <w:rFonts w:eastAsia="Times New Roman" w:cs="Times New Roman"/>
          <w:szCs w:val="24"/>
        </w:rPr>
        <w:t>ν.</w:t>
      </w:r>
    </w:p>
    <w:p w14:paraId="2CD9C0F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Επομένως για εμάς η προσπάθεια να εδραιωθούν και πάλι τα θεμέλια για την ομαλή και αποδοτική λειτουργία του σιδηροδρομικού δικτύου της χώρας είναι εξαιρετικής σημασίας. Επιβάλλεται να αξιοποιήσουμε τη γεωστρατηγική μας θέση, ιδιαίτερα σημαντική, και να </w:t>
      </w:r>
      <w:r>
        <w:rPr>
          <w:rFonts w:eastAsia="Times New Roman" w:cs="Times New Roman"/>
          <w:szCs w:val="24"/>
        </w:rPr>
        <w:t xml:space="preserve">καταστήσουμε τη χώρα ως διαμετακομιστικό κέντρο. Δύσκολη λέξη, πόσο δε η πράξη. </w:t>
      </w:r>
    </w:p>
    <w:p w14:paraId="2CD9C0F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Το σιδηροδρομικό δίκτυο, κυρίως στη </w:t>
      </w:r>
      <w:r>
        <w:rPr>
          <w:rFonts w:eastAsia="Times New Roman" w:cs="Times New Roman"/>
          <w:szCs w:val="24"/>
        </w:rPr>
        <w:t>β</w:t>
      </w:r>
      <w:r>
        <w:rPr>
          <w:rFonts w:eastAsia="Times New Roman" w:cs="Times New Roman"/>
          <w:szCs w:val="24"/>
        </w:rPr>
        <w:t>όρεια Ελλάδα, είναι σε πρώτη προτεραιότητα για το</w:t>
      </w:r>
      <w:r>
        <w:rPr>
          <w:rFonts w:eastAsia="Times New Roman" w:cs="Times New Roman"/>
          <w:szCs w:val="24"/>
        </w:rPr>
        <w:t>ν</w:t>
      </w:r>
      <w:r>
        <w:rPr>
          <w:rFonts w:eastAsia="Times New Roman" w:cs="Times New Roman"/>
          <w:szCs w:val="24"/>
        </w:rPr>
        <w:t xml:space="preserve"> ΣΥΡΙΖΑ. Ήδη έχει ανακοινωθεί ο ηλεκτροδοτούμενος σιδηροδρομικός άξονας για να ενισχύσει</w:t>
      </w:r>
      <w:r>
        <w:rPr>
          <w:rFonts w:eastAsia="Times New Roman" w:cs="Times New Roman"/>
          <w:szCs w:val="24"/>
        </w:rPr>
        <w:t xml:space="preserve"> την επιχειρηματικότητα και να διευκολύνει το επιβατικό κοινό.</w:t>
      </w:r>
    </w:p>
    <w:p w14:paraId="2CD9C0F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2CD9C0F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2CD9C10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αφορμή το παρόν νομοσχέδιο μ</w:t>
      </w:r>
      <w:r>
        <w:rPr>
          <w:rFonts w:eastAsia="Times New Roman" w:cs="Times New Roman"/>
          <w:szCs w:val="24"/>
        </w:rPr>
        <w:t>ά</w:t>
      </w:r>
      <w:r>
        <w:rPr>
          <w:rFonts w:eastAsia="Times New Roman" w:cs="Times New Roman"/>
          <w:szCs w:val="24"/>
        </w:rPr>
        <w:t>ς δίνεται η ευκαιρία να εστιάσουμε στη χάραξη μια</w:t>
      </w:r>
      <w:r>
        <w:rPr>
          <w:rFonts w:eastAsia="Times New Roman" w:cs="Times New Roman"/>
          <w:szCs w:val="24"/>
        </w:rPr>
        <w:t>ς νέας πολιτικής για το σιδηροδρομικό δίκτυο στη χώρα. Άλλωστε, τα τρένα πάντα ανοίγουν θετική προοπτική.</w:t>
      </w:r>
    </w:p>
    <w:p w14:paraId="2CD9C10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D9C102" w14:textId="77777777" w:rsidR="004439E9" w:rsidRDefault="007140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D9C103"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w:t>
      </w:r>
    </w:p>
    <w:p w14:paraId="2CD9C10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Με τη συνάδελφο κ. Γκαρά έκλεισε ο κατάλογος</w:t>
      </w:r>
      <w:r>
        <w:rPr>
          <w:rFonts w:eastAsia="Times New Roman" w:cs="Times New Roman"/>
          <w:szCs w:val="24"/>
        </w:rPr>
        <w:t xml:space="preserve"> των ομιλητών.</w:t>
      </w:r>
    </w:p>
    <w:p w14:paraId="2CD9C10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w:t>
      </w:r>
      <w:r>
        <w:rPr>
          <w:rFonts w:eastAsia="Times New Roman" w:cs="Times New Roman"/>
          <w:szCs w:val="24"/>
        </w:rPr>
        <w:t xml:space="preserve"> κ. Σπιρτζής</w:t>
      </w:r>
      <w:r>
        <w:rPr>
          <w:rFonts w:eastAsia="Times New Roman" w:cs="Times New Roman"/>
          <w:szCs w:val="24"/>
        </w:rPr>
        <w:t>.</w:t>
      </w:r>
    </w:p>
    <w:p w14:paraId="2CD9C106"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w:t>
      </w:r>
      <w:r>
        <w:rPr>
          <w:rFonts w:eastAsia="Times New Roman" w:cs="Times New Roman"/>
          <w:b/>
          <w:szCs w:val="24"/>
        </w:rPr>
        <w:t xml:space="preserve">Υποδομών, </w:t>
      </w:r>
      <w:r>
        <w:rPr>
          <w:rFonts w:eastAsia="Times New Roman" w:cs="Times New Roman"/>
          <w:b/>
          <w:szCs w:val="24"/>
        </w:rPr>
        <w:t xml:space="preserve">Μεταφορών, και Δικτύων): </w:t>
      </w:r>
      <w:r>
        <w:rPr>
          <w:rFonts w:eastAsia="Times New Roman" w:cs="Times New Roman"/>
          <w:szCs w:val="24"/>
        </w:rPr>
        <w:t>Ευχαριστώ, κύριε Πρόεδρε.</w:t>
      </w:r>
    </w:p>
    <w:p w14:paraId="2CD9C10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θα ήθελα να πω ότι στην τελευταία παράγραφο των νομοτεχνικών βελτιώσεων το «της διατύπωσης» αποσύρεται </w:t>
      </w:r>
      <w:r>
        <w:rPr>
          <w:rFonts w:eastAsia="Times New Roman" w:cs="Times New Roman"/>
          <w:szCs w:val="24"/>
        </w:rPr>
        <w:t>ως ένδειξη καλής θέλησης.</w:t>
      </w:r>
    </w:p>
    <w:p w14:paraId="2CD9C10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και αγαπητοί συνάδελφοι, θα ήθελα να περιοριστώ στα του σχεδίου νόμου. Όμως, ακούστηκαν πολλά θέματα, τα οποία δεν μπορούν να μείνουν αναπάντητα. Φαίνεται ότι η ευγένεια πολλές φορές εκλαμβάνεται ως αδυναμία και δεν </w:t>
      </w:r>
      <w:r>
        <w:rPr>
          <w:rFonts w:eastAsia="Times New Roman" w:cs="Times New Roman"/>
          <w:szCs w:val="24"/>
        </w:rPr>
        <w:t>πρέπει.</w:t>
      </w:r>
    </w:p>
    <w:p w14:paraId="2CD9C10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Καταλαβαίνουμε ότι η χθεσινοβραδινή ψήφιση της απλής αναλογικής, γιατί ψηφίστηκε χθες και με ευρεία πλειοψηφία, πονάει πολύ. Όμως, πονάει πιο πολύ -και εγώ και πάρα πολλοί άλλοι και ο προοδευτικός κόσμος της χώρας το γνωρίζουν πάρα πολύ καλά και ας</w:t>
      </w:r>
      <w:r>
        <w:rPr>
          <w:rFonts w:eastAsia="Times New Roman" w:cs="Times New Roman"/>
          <w:szCs w:val="24"/>
        </w:rPr>
        <w:t xml:space="preserve"> υβριζόμαστε καθημερινά- ο σφικτός εναγκαλισμός συγκεκριμένων πολιτικών χώρων με τη Νέα Δημοκρατία.</w:t>
      </w:r>
    </w:p>
    <w:p w14:paraId="2CD9C10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Τελικά δεν ήταν μόνο η συνεργασία με τον κ. Σαμαρά σε κάποιες κυβερνήσεις. Συνεχίζεται και με τον κ. Μητσοτάκη αυτός ο έρωτας και εναλλακτική προοδευτική πρ</w:t>
      </w:r>
      <w:r>
        <w:rPr>
          <w:rFonts w:eastAsia="Times New Roman" w:cs="Times New Roman"/>
          <w:szCs w:val="24"/>
        </w:rPr>
        <w:t xml:space="preserve">όταση δεν χρειάζεται να υπάρχει. Υπάρχει ο ΣΥΡΙΖΑ και σίγουρα δεν </w:t>
      </w:r>
      <w:r>
        <w:rPr>
          <w:rFonts w:eastAsia="Times New Roman" w:cs="Times New Roman"/>
          <w:szCs w:val="24"/>
        </w:rPr>
        <w:t>κ</w:t>
      </w:r>
      <w:r>
        <w:rPr>
          <w:rFonts w:eastAsia="Times New Roman" w:cs="Times New Roman"/>
          <w:szCs w:val="24"/>
        </w:rPr>
        <w:t xml:space="preserve">τίζεται μια τέτοια εναλλακτική προοδευτική πρόταση, όπως κάποιοι λένε, αγκαλιά με τον νεοφιλελευθερισμό. Αυτό είναι βέβαιο. </w:t>
      </w:r>
    </w:p>
    <w:p w14:paraId="2CD9C10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Κάποιοι εκπρόσωποι κομμάτων μ</w:t>
      </w:r>
      <w:r>
        <w:rPr>
          <w:rFonts w:eastAsia="Times New Roman" w:cs="Times New Roman"/>
          <w:szCs w:val="24"/>
        </w:rPr>
        <w:t>ί</w:t>
      </w:r>
      <w:r>
        <w:rPr>
          <w:rFonts w:eastAsia="Times New Roman" w:cs="Times New Roman"/>
          <w:szCs w:val="24"/>
        </w:rPr>
        <w:t>λ</w:t>
      </w:r>
      <w:r>
        <w:rPr>
          <w:rFonts w:eastAsia="Times New Roman" w:cs="Times New Roman"/>
          <w:szCs w:val="24"/>
        </w:rPr>
        <w:t>η</w:t>
      </w:r>
      <w:r>
        <w:rPr>
          <w:rFonts w:eastAsia="Times New Roman" w:cs="Times New Roman"/>
          <w:szCs w:val="24"/>
        </w:rPr>
        <w:t>σαν για την Ειδομένη. Τελείως τυχαία εκεί έχουμε από διαφορετικές πτέρυγες της Βουλής να μιλάνε για την Ειδομένη. Όμως, γνωρίζετε ότι η ελληνική Κυβέρνηση χειρίστηκε και χειρίζεται ένα από τα πιο κρίσιμα διεθνή θέματα με τη χώρα στο μάτι του κυκλώνα και τη</w:t>
      </w:r>
      <w:r>
        <w:rPr>
          <w:rFonts w:eastAsia="Times New Roman" w:cs="Times New Roman"/>
          <w:szCs w:val="24"/>
        </w:rPr>
        <w:t xml:space="preserve">ς κρίσης του μεταναστευτικού, διασφαλίζοντας με τη στάση της την ειρήνη, την ασφάλεια και τη σταθερότητα της περιοχής. </w:t>
      </w:r>
    </w:p>
    <w:p w14:paraId="2CD9C10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Δεν μπορούμε να βλέπουμε το θέμα της Ειδομένης αποσπασματικά.</w:t>
      </w:r>
    </w:p>
    <w:p w14:paraId="2CD9C10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Για τον σιδηρόδρομο, πραγματικά, </w:t>
      </w:r>
      <w:r>
        <w:rPr>
          <w:rFonts w:eastAsia="Times New Roman"/>
          <w:bCs/>
        </w:rPr>
        <w:t>είναι</w:t>
      </w:r>
      <w:r>
        <w:rPr>
          <w:rFonts w:eastAsia="Times New Roman" w:cs="Times New Roman"/>
          <w:szCs w:val="24"/>
        </w:rPr>
        <w:t xml:space="preserve"> κρίμα να πιστεύετε ότι αυτή η πολιτ</w:t>
      </w:r>
      <w:r>
        <w:rPr>
          <w:rFonts w:eastAsia="Times New Roman" w:cs="Times New Roman"/>
          <w:szCs w:val="24"/>
        </w:rPr>
        <w:t xml:space="preserve">ική θα μπορούσε να υλοποιηθεί </w:t>
      </w:r>
      <w:r>
        <w:rPr>
          <w:rFonts w:eastAsia="Times New Roman" w:cs="Times New Roman"/>
        </w:rPr>
        <w:t>χωρίς</w:t>
      </w:r>
      <w:r>
        <w:rPr>
          <w:rFonts w:eastAsia="Times New Roman" w:cs="Times New Roman"/>
          <w:szCs w:val="24"/>
        </w:rPr>
        <w:t xml:space="preserve"> κόστος. Οι προτεραιότητες κάποιων, την ώρα που όλη η Ευρώπη αντιμετωπίζει πρωτόγνωρες καταστάσεις, φαίνεται ότι </w:t>
      </w:r>
      <w:r>
        <w:rPr>
          <w:rFonts w:eastAsia="Times New Roman"/>
          <w:bCs/>
        </w:rPr>
        <w:t>είναι</w:t>
      </w:r>
      <w:r>
        <w:rPr>
          <w:rFonts w:eastAsia="Times New Roman" w:cs="Times New Roman"/>
          <w:szCs w:val="24"/>
        </w:rPr>
        <w:t xml:space="preserve"> άλλες και θέλουν να βλέπουν αποσπασματικά τα θέματα, αλλά καταλαβαινόμαστε όλοι πάρα πολύ καλά. </w:t>
      </w:r>
    </w:p>
    <w:p w14:paraId="2CD9C10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συμφωνώ απόλυτα με το κλείσιμο της ομιλίας του συναδέλφου μου, του κ. Μανιάτη. </w:t>
      </w:r>
      <w:r>
        <w:rPr>
          <w:rFonts w:eastAsia="Times New Roman"/>
          <w:bCs/>
        </w:rPr>
        <w:t>Είναι</w:t>
      </w:r>
      <w:r>
        <w:rPr>
          <w:rFonts w:eastAsia="Times New Roman" w:cs="Times New Roman"/>
          <w:szCs w:val="24"/>
        </w:rPr>
        <w:t xml:space="preserve"> συνάδελφος και ως Βουλευτής και ως μηχανικός. Μπορούμε να τα καταφέρουμε. Δεν ταιριάζει η ήττα, η μιζέρια, η αποδοχή του μοιραίου. </w:t>
      </w:r>
    </w:p>
    <w:p w14:paraId="2CD9C10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Αυτή η </w:t>
      </w:r>
      <w:r>
        <w:rPr>
          <w:rFonts w:eastAsia="Times New Roman"/>
          <w:bCs/>
        </w:rPr>
        <w:t>Κυβέρνηση</w:t>
      </w:r>
      <w:r>
        <w:rPr>
          <w:rFonts w:eastAsia="Times New Roman" w:cs="Times New Roman"/>
          <w:szCs w:val="24"/>
        </w:rPr>
        <w:t xml:space="preserve"> και ο σημερινός </w:t>
      </w:r>
      <w:r>
        <w:rPr>
          <w:rFonts w:eastAsia="Times New Roman" w:cs="Times New Roman"/>
        </w:rPr>
        <w:t>Πρωθ</w:t>
      </w:r>
      <w:r>
        <w:rPr>
          <w:rFonts w:eastAsia="Times New Roman" w:cs="Times New Roman"/>
        </w:rPr>
        <w:t>υπουργός, ο</w:t>
      </w:r>
      <w:r>
        <w:rPr>
          <w:rFonts w:eastAsia="Times New Roman" w:cs="Times New Roman"/>
          <w:szCs w:val="24"/>
        </w:rPr>
        <w:t xml:space="preserve"> Αλέξης Τσίπρας, αυτό υλοποιεί, στον αντίποδα των προσβολών του ελληνικού λαού από αξιωματούχους άλλων χωρών, που έβριζαν τους Έλληνες ως τεμπέληδες, ανίκανους, διεφθαρμένους, </w:t>
      </w:r>
      <w:r>
        <w:rPr>
          <w:rFonts w:eastAsia="Times New Roman" w:cs="Times New Roman"/>
        </w:rPr>
        <w:t>χωρίς</w:t>
      </w:r>
      <w:r>
        <w:rPr>
          <w:rFonts w:eastAsia="Times New Roman" w:cs="Times New Roman"/>
          <w:szCs w:val="24"/>
        </w:rPr>
        <w:t xml:space="preserve"> να δίνεται τότε κα</w:t>
      </w:r>
      <w:r>
        <w:rPr>
          <w:rFonts w:eastAsia="Times New Roman" w:cs="Times New Roman"/>
          <w:szCs w:val="24"/>
        </w:rPr>
        <w:t>μ</w:t>
      </w:r>
      <w:r>
        <w:rPr>
          <w:rFonts w:eastAsia="Times New Roman" w:cs="Times New Roman"/>
          <w:szCs w:val="24"/>
        </w:rPr>
        <w:t>μία απολύτως απάντηση.</w:t>
      </w:r>
    </w:p>
    <w:p w14:paraId="2CD9C11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Πάω στα του σχεδίου ν</w:t>
      </w:r>
      <w:r>
        <w:rPr>
          <w:rFonts w:eastAsia="Times New Roman" w:cs="Times New Roman"/>
          <w:szCs w:val="24"/>
        </w:rPr>
        <w:t xml:space="preserve">όμου. Οφείλω να δώσω, όπως έδωσα και στην </w:t>
      </w:r>
      <w:r>
        <w:rPr>
          <w:rFonts w:eastAsia="Times New Roman" w:cs="Times New Roman"/>
          <w:szCs w:val="24"/>
        </w:rPr>
        <w:t>ε</w:t>
      </w:r>
      <w:r>
        <w:rPr>
          <w:rFonts w:eastAsia="Times New Roman" w:cs="Times New Roman"/>
          <w:szCs w:val="24"/>
        </w:rPr>
        <w:t xml:space="preserve">πιτροπή, μια απάντηση γιατί έχουμε τη </w:t>
      </w:r>
      <w:r>
        <w:rPr>
          <w:rFonts w:eastAsia="Times New Roman"/>
          <w:szCs w:val="24"/>
        </w:rPr>
        <w:t>διαδικασία</w:t>
      </w:r>
      <w:r>
        <w:rPr>
          <w:rFonts w:eastAsia="Times New Roman" w:cs="Times New Roman"/>
          <w:szCs w:val="24"/>
        </w:rPr>
        <w:t xml:space="preserve"> που έχουμε. Τα είπα χθες και στην </w:t>
      </w:r>
      <w:r>
        <w:rPr>
          <w:rFonts w:eastAsia="Times New Roman" w:cs="Times New Roman"/>
          <w:szCs w:val="24"/>
        </w:rPr>
        <w:t>ε</w:t>
      </w:r>
      <w:r>
        <w:rPr>
          <w:rFonts w:eastAsia="Times New Roman" w:cs="Times New Roman"/>
          <w:szCs w:val="24"/>
        </w:rPr>
        <w:t>πιτροπή. Κατ</w:t>
      </w:r>
      <w:r>
        <w:rPr>
          <w:rFonts w:eastAsia="Times New Roman" w:cs="Times New Roman"/>
          <w:szCs w:val="24"/>
        </w:rPr>
        <w:t xml:space="preserve">’ </w:t>
      </w:r>
      <w:r>
        <w:rPr>
          <w:rFonts w:eastAsia="Times New Roman" w:cs="Times New Roman"/>
          <w:szCs w:val="24"/>
        </w:rPr>
        <w:t xml:space="preserve">αρχάς, η </w:t>
      </w:r>
      <w:r>
        <w:rPr>
          <w:rFonts w:eastAsia="Times New Roman" w:cs="Times New Roman"/>
          <w:szCs w:val="24"/>
        </w:rPr>
        <w:t>ο</w:t>
      </w:r>
      <w:r>
        <w:rPr>
          <w:rFonts w:eastAsia="Times New Roman" w:cs="Times New Roman"/>
          <w:szCs w:val="24"/>
        </w:rPr>
        <w:t xml:space="preserve">δηγία του 2012 έπρεπε να εναρμονιστεί μέχρι το 2014. Δεν το έκαναν οι προηγούμενες κυβερνήσεις. </w:t>
      </w:r>
    </w:p>
    <w:p w14:paraId="2CD9C11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Τον Μάρτ</w:t>
      </w:r>
      <w:r>
        <w:rPr>
          <w:rFonts w:eastAsia="Times New Roman" w:cs="Times New Roman"/>
          <w:szCs w:val="24"/>
        </w:rPr>
        <w:t xml:space="preserve">ιο του 2015, στείλαμε το πρώτο σχέδιο νόμου. Είχαμε, </w:t>
      </w:r>
      <w:r>
        <w:rPr>
          <w:rFonts w:eastAsia="Times New Roman" w:cs="Times New Roman"/>
          <w:bCs/>
          <w:shd w:val="clear" w:color="auto" w:fill="FFFFFF"/>
        </w:rPr>
        <w:t>όμως,</w:t>
      </w:r>
      <w:r>
        <w:rPr>
          <w:rFonts w:eastAsia="Times New Roman" w:cs="Times New Roman"/>
          <w:szCs w:val="24"/>
        </w:rPr>
        <w:t xml:space="preserve"> ένα μεγάλο κενό και το μεγάλο κενό ήταν ότι δεν είχε εκφράσει απόψεις ο καθ’ ύλην αρμόδιος φορέας, ο Οργανισμός Σιδηροδρόμων Ελλάδος. Η </w:t>
      </w:r>
      <w:r>
        <w:rPr>
          <w:rFonts w:eastAsia="Times New Roman" w:cs="Times New Roman"/>
          <w:szCs w:val="24"/>
        </w:rPr>
        <w:t>δ</w:t>
      </w:r>
      <w:r>
        <w:rPr>
          <w:rFonts w:eastAsia="Times New Roman" w:cs="Times New Roman"/>
          <w:szCs w:val="24"/>
        </w:rPr>
        <w:t>ιοίκηση του ΟΣΕ άλλαξε στα μέσα Μαρτίου του 2015 και απάντησ</w:t>
      </w:r>
      <w:r>
        <w:rPr>
          <w:rFonts w:eastAsia="Times New Roman" w:cs="Times New Roman"/>
          <w:szCs w:val="24"/>
        </w:rPr>
        <w:t xml:space="preserve">ε τον Ιούνιο του 2015. </w:t>
      </w:r>
    </w:p>
    <w:p w14:paraId="2CD9C11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Ενδιάμεσα, είχαμε την προειδοποιητική επιστολή της Ευρωπαϊκής Επιτροπής. Είχαμε την αποστολή της αιτιολογημένης γνώμης. Είχαμε απαντήσει σε αυτές και προφανώς έπρεπε να επεξεργαστεί το σχέδιο νόμου και από την ΚΕΝΕ. Αν δεν κάναμε αυ</w:t>
      </w:r>
      <w:r>
        <w:rPr>
          <w:rFonts w:eastAsia="Times New Roman" w:cs="Times New Roman"/>
          <w:szCs w:val="24"/>
        </w:rPr>
        <w:t xml:space="preserve">τό που κάνουμε σήμερα, ήταν πολύ πιθανή η παραπομπή της χώρας. Δεν έχουμε ούτε να φοβηθούμε κάτι ούτε να κρύψουμε κάτι. </w:t>
      </w:r>
    </w:p>
    <w:p w14:paraId="2CD9C11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Τώρα, πάω στα του σχεδίου νόμου. Αγαπητοί συνάδελφοι, η </w:t>
      </w:r>
      <w:r>
        <w:rPr>
          <w:rFonts w:eastAsia="Times New Roman" w:cs="Times New Roman"/>
          <w:bCs/>
          <w:shd w:val="clear" w:color="auto" w:fill="FFFFFF"/>
        </w:rPr>
        <w:t>ανάγκη</w:t>
      </w:r>
      <w:r>
        <w:rPr>
          <w:rFonts w:eastAsia="Times New Roman" w:cs="Times New Roman"/>
          <w:szCs w:val="24"/>
        </w:rPr>
        <w:t xml:space="preserve"> να προχωρήσει η χώρα άμεσα σε μια κατεύθυνση σχεδιασμού, ανασυγκρότησης </w:t>
      </w:r>
      <w:r>
        <w:rPr>
          <w:rFonts w:eastAsia="Times New Roman" w:cs="Times New Roman"/>
          <w:szCs w:val="24"/>
        </w:rPr>
        <w:t xml:space="preserve">και ανάπτυξης του σιδηροδρόμου </w:t>
      </w:r>
      <w:r>
        <w:rPr>
          <w:rFonts w:eastAsia="Times New Roman"/>
          <w:bCs/>
        </w:rPr>
        <w:t>είναι</w:t>
      </w:r>
      <w:r>
        <w:rPr>
          <w:rFonts w:eastAsia="Times New Roman" w:cs="Times New Roman"/>
          <w:szCs w:val="24"/>
        </w:rPr>
        <w:t xml:space="preserve"> περισσότερο από επιτακτική, με δεδομένο ότι οι σιδηροδρομικές μεταφορές αποτελούν έναν πολύ σημαντικό παράγοντα κοινωνικής ευημερίας, οργάνωσης των μεταφορών και προώθησης της οικονομικής ανάπτυξης. </w:t>
      </w:r>
    </w:p>
    <w:p w14:paraId="2CD9C11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σημερινή κακή </w:t>
      </w:r>
      <w:r>
        <w:rPr>
          <w:rFonts w:eastAsia="Times New Roman" w:cs="Times New Roman"/>
          <w:szCs w:val="24"/>
        </w:rPr>
        <w:t>κατάσταση έχει διαμορφωθεί σε σειρά δεκαετιών με τις εφαρμοσμένες ασκούμενες πολιτικές με κυρίαρχη τη μέθοδο της αποεπένδυσης στους σιδηρ</w:t>
      </w:r>
      <w:r>
        <w:rPr>
          <w:rFonts w:eastAsia="Times New Roman" w:cs="Times New Roman"/>
          <w:szCs w:val="24"/>
        </w:rPr>
        <w:t>ο</w:t>
      </w:r>
      <w:r>
        <w:rPr>
          <w:rFonts w:eastAsia="Times New Roman" w:cs="Times New Roman"/>
          <w:szCs w:val="24"/>
        </w:rPr>
        <w:t>δρόμους, συγκριτικά και με τους αυτοκινητ</w:t>
      </w:r>
      <w:r>
        <w:rPr>
          <w:rFonts w:eastAsia="Times New Roman" w:cs="Times New Roman"/>
          <w:szCs w:val="24"/>
        </w:rPr>
        <w:t>ο</w:t>
      </w:r>
      <w:r>
        <w:rPr>
          <w:rFonts w:eastAsia="Times New Roman" w:cs="Times New Roman"/>
          <w:szCs w:val="24"/>
        </w:rPr>
        <w:t>δρ</w:t>
      </w:r>
      <w:r>
        <w:rPr>
          <w:rFonts w:eastAsia="Times New Roman" w:cs="Times New Roman"/>
          <w:szCs w:val="24"/>
        </w:rPr>
        <w:t>ό</w:t>
      </w:r>
      <w:r>
        <w:rPr>
          <w:rFonts w:eastAsia="Times New Roman" w:cs="Times New Roman"/>
          <w:szCs w:val="24"/>
        </w:rPr>
        <w:t xml:space="preserve">μους αλλά και από πολλές άλλες αιτίες, όπως η κακή </w:t>
      </w:r>
      <w:r>
        <w:rPr>
          <w:rFonts w:eastAsia="Times New Roman" w:cs="Times New Roman"/>
          <w:bCs/>
          <w:shd w:val="clear" w:color="auto" w:fill="FFFFFF"/>
        </w:rPr>
        <w:t>διαχείριση και η</w:t>
      </w:r>
      <w:r>
        <w:rPr>
          <w:rFonts w:eastAsia="Times New Roman" w:cs="Times New Roman"/>
          <w:szCs w:val="24"/>
        </w:rPr>
        <w:t xml:space="preserve"> εξυπη</w:t>
      </w:r>
      <w:r>
        <w:rPr>
          <w:rFonts w:eastAsia="Times New Roman" w:cs="Times New Roman"/>
          <w:szCs w:val="24"/>
        </w:rPr>
        <w:t xml:space="preserve">ρέτηση συμφερόντων εντός και εκτός του σιδηροδρομικού χώρου. </w:t>
      </w:r>
    </w:p>
    <w:p w14:paraId="2CD9C11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Αποτέλεσμα αυτής της πολιτικής ήταν η ανάπτυξη των οδικών μεταφορών και των ιδιωτικών συμφερόντων σε βάρος των σιδηροδρόμων, τα μεγάλα προβλήματα κα τα πολλά αδιέξοδα στο κοινωνικό σύνολο. Οι επ</w:t>
      </w:r>
      <w:r>
        <w:rPr>
          <w:rFonts w:eastAsia="Times New Roman" w:cs="Times New Roman"/>
          <w:szCs w:val="24"/>
        </w:rPr>
        <w:t>ιπτώσεις από την αποεπένδυση του σιδηρ</w:t>
      </w:r>
      <w:r>
        <w:rPr>
          <w:rFonts w:eastAsia="Times New Roman" w:cs="Times New Roman"/>
          <w:szCs w:val="24"/>
        </w:rPr>
        <w:t>ο</w:t>
      </w:r>
      <w:r>
        <w:rPr>
          <w:rFonts w:eastAsia="Times New Roman" w:cs="Times New Roman"/>
          <w:szCs w:val="24"/>
        </w:rPr>
        <w:t>δρ</w:t>
      </w:r>
      <w:r>
        <w:rPr>
          <w:rFonts w:eastAsia="Times New Roman" w:cs="Times New Roman"/>
          <w:szCs w:val="24"/>
        </w:rPr>
        <w:t>ό</w:t>
      </w:r>
      <w:r>
        <w:rPr>
          <w:rFonts w:eastAsia="Times New Roman" w:cs="Times New Roman"/>
          <w:szCs w:val="24"/>
        </w:rPr>
        <w:t xml:space="preserve">μου </w:t>
      </w:r>
      <w:r>
        <w:rPr>
          <w:rFonts w:eastAsia="Times New Roman"/>
          <w:bCs/>
        </w:rPr>
        <w:t>είναι</w:t>
      </w:r>
      <w:r>
        <w:rPr>
          <w:rFonts w:eastAsia="Times New Roman" w:cs="Times New Roman"/>
          <w:szCs w:val="24"/>
        </w:rPr>
        <w:t xml:space="preserve"> πολύπλευρες και πολυδιάστατες. </w:t>
      </w:r>
      <w:r>
        <w:rPr>
          <w:rFonts w:eastAsia="Times New Roman"/>
          <w:bCs/>
        </w:rPr>
        <w:t>Είναι</w:t>
      </w:r>
      <w:r>
        <w:rPr>
          <w:rFonts w:eastAsia="Times New Roman" w:cs="Times New Roman"/>
          <w:szCs w:val="24"/>
        </w:rPr>
        <w:t xml:space="preserve"> περιβαλλοντικές, οικονομικές, θέματα ανταγωνιστικότητας, χωροταξικές. </w:t>
      </w:r>
    </w:p>
    <w:p w14:paraId="2CD9C11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Θα μπορούσα να σας αναφέρω ενδεικτικά μεγέθη για την περιβαλλοντική επιβάρυνση. </w:t>
      </w:r>
      <w:r>
        <w:rPr>
          <w:rFonts w:eastAsia="Times New Roman"/>
          <w:bCs/>
        </w:rPr>
        <w:t>Είναι</w:t>
      </w:r>
      <w:r>
        <w:rPr>
          <w:rFonts w:eastAsia="Times New Roman" w:cs="Times New Roman"/>
          <w:szCs w:val="24"/>
        </w:rPr>
        <w:t xml:space="preserve"> τουλάχιστο</w:t>
      </w:r>
      <w:r>
        <w:rPr>
          <w:rFonts w:eastAsia="Times New Roman" w:cs="Times New Roman"/>
          <w:szCs w:val="24"/>
        </w:rPr>
        <w:t xml:space="preserve">ν δέκα φορές μεγαλύτερη από τις οδικές μεταφορές και το ίδιο ισχύει και για τα θέματα του κόστους μεταφορών ανά τόνο μεταφερόμενων προϊόντων. </w:t>
      </w:r>
    </w:p>
    <w:p w14:paraId="2CD9C11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Γνωρίζετε, ασφαλώς, τις θετικές συνέπειες στον τομέα των μεταφορών των έργων που έχουν γίνει με την πρόσθετη διάν</w:t>
      </w:r>
      <w:r>
        <w:rPr>
          <w:rFonts w:eastAsia="Times New Roman" w:cs="Times New Roman"/>
          <w:szCs w:val="24"/>
        </w:rPr>
        <w:t xml:space="preserve">οιξη στην διώρυγα του Σουέζ. Η μείωση του χρόνου διέλευσης αύξησε κατακόρυφα τις εμπορευματικές μεταφορές. Το γεγονός αυτό φέρνει τα ελληνικά λιμάνια και τον ελληνικό σιδηρόδρομο στον διεθνή σχεδιασμό των συνδυασμένων μεταφορών. </w:t>
      </w:r>
    </w:p>
    <w:p w14:paraId="2CD9C11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Πρόσθετα, η γεωγραφική θέσ</w:t>
      </w:r>
      <w:r>
        <w:rPr>
          <w:rFonts w:eastAsia="Times New Roman" w:cs="Times New Roman"/>
          <w:szCs w:val="24"/>
        </w:rPr>
        <w:t xml:space="preserve">η της χώρας μας δίνει σημαντικά πλεονεκτήματα για να αποτελέσουμε τον σημαντικότερο πόλο των συνδυασμένων μεταφορών στη Μεσόγειο. Ο στόχος μας δεν </w:t>
      </w:r>
      <w:r>
        <w:rPr>
          <w:rFonts w:eastAsia="Times New Roman"/>
          <w:bCs/>
        </w:rPr>
        <w:t>είναι</w:t>
      </w:r>
      <w:r>
        <w:rPr>
          <w:rFonts w:eastAsia="Times New Roman" w:cs="Times New Roman"/>
          <w:szCs w:val="24"/>
        </w:rPr>
        <w:t xml:space="preserve"> μόνο η υπεραξία που αποκτά η χώρα από τις μεταφορικές υποδομές, αλλά η ανάπτυξη μεταποιητικών δραστηριο</w:t>
      </w:r>
      <w:r>
        <w:rPr>
          <w:rFonts w:eastAsia="Times New Roman" w:cs="Times New Roman"/>
          <w:szCs w:val="24"/>
        </w:rPr>
        <w:t xml:space="preserve">τήτων και επενδύσεων υψηλής τεχνολογίας, εκμεταλλευόμενοι τη θέση της χώρας και την ανάπτυξη των συνδυασμένων μεταφορών. </w:t>
      </w:r>
    </w:p>
    <w:p w14:paraId="2CD9C11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Γι’ αυτούς τους λόγους πρέπει να εκπονήσουμε έναν εθνικό στρατηγικό σχεδιασμό, που θα δίνει το κύριο βάρος των μεταφορών στις σιδηροδρ</w:t>
      </w:r>
      <w:r>
        <w:rPr>
          <w:rFonts w:eastAsia="Times New Roman" w:cs="Times New Roman"/>
          <w:szCs w:val="24"/>
        </w:rPr>
        <w:t>ομικές μεταφορές και στα σύγχρονα εμπορευματικά κέντρα.</w:t>
      </w:r>
    </w:p>
    <w:p w14:paraId="2CD9C11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Αυτός είναι και ο κύριος λόγος που η Κυβέρνηση δίνει προτεραιότητα και στις σιδηροδρομικές υποδομές και, όπως γνωρίζετε, στα μέσα σταθερής τροχιάς, όπως και στις συνδυασμένες μεταφορές. </w:t>
      </w:r>
    </w:p>
    <w:p w14:paraId="2CD9C11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άποψή μου ε</w:t>
      </w:r>
      <w:r>
        <w:rPr>
          <w:rFonts w:eastAsia="Times New Roman" w:cs="Times New Roman"/>
          <w:szCs w:val="24"/>
        </w:rPr>
        <w:t xml:space="preserve">ίναι ότι το ελληνικό σιδηροδρομικό δίκτυο, εκτός από τον άξονα Πάτρα-Αθήνα-Θεσσαλονίκη, πρέπει να ολοκληρωθεί με τη σιδηροδρομική Εγνατία. Αυτή η σιδηροδρομική υποδομή διατρέχει όλη τη </w:t>
      </w:r>
      <w:r>
        <w:rPr>
          <w:rFonts w:eastAsia="Times New Roman" w:cs="Times New Roman"/>
          <w:szCs w:val="24"/>
        </w:rPr>
        <w:t>β</w:t>
      </w:r>
      <w:r>
        <w:rPr>
          <w:rFonts w:eastAsia="Times New Roman" w:cs="Times New Roman"/>
          <w:szCs w:val="24"/>
        </w:rPr>
        <w:t>όρειο Ελλάδα, δίνοντάς μας τη δυνατότητα να εκμεταλλευτούμε τη σύνδεση</w:t>
      </w:r>
      <w:r>
        <w:rPr>
          <w:rFonts w:eastAsia="Times New Roman" w:cs="Times New Roman"/>
          <w:szCs w:val="24"/>
        </w:rPr>
        <w:t xml:space="preserve"> των τεσσάρων λιμανιών της </w:t>
      </w:r>
      <w:r>
        <w:rPr>
          <w:rFonts w:eastAsia="Times New Roman" w:cs="Times New Roman"/>
          <w:szCs w:val="24"/>
        </w:rPr>
        <w:t>β</w:t>
      </w:r>
      <w:r>
        <w:rPr>
          <w:rFonts w:eastAsia="Times New Roman" w:cs="Times New Roman"/>
          <w:szCs w:val="24"/>
        </w:rPr>
        <w:t xml:space="preserve">ορείου Ελλάδας με τέσσερις κάθετους άξονες και συγκεκριμένα τη σύνδεση της Κωνσταντινούπολης με τη Θεσσαλονίκη και τον Πειραιά και ταυτόχρονα την παράκαμψη των Δαρδανελίων και τη σύνδεση των παρευξείνιων χωρών με το </w:t>
      </w:r>
      <w:r>
        <w:rPr>
          <w:rFonts w:eastAsia="Times New Roman" w:cs="Times New Roman"/>
          <w:szCs w:val="24"/>
        </w:rPr>
        <w:t>λ</w:t>
      </w:r>
      <w:r>
        <w:rPr>
          <w:rFonts w:eastAsia="Times New Roman" w:cs="Times New Roman"/>
          <w:szCs w:val="24"/>
        </w:rPr>
        <w:t>ιμάνι της Α</w:t>
      </w:r>
      <w:r>
        <w:rPr>
          <w:rFonts w:eastAsia="Times New Roman" w:cs="Times New Roman"/>
          <w:szCs w:val="24"/>
        </w:rPr>
        <w:t>λεξανδρούπολης και της Καβάλας, τη σύνδεση με την ενδοχώρα των Βαλκανίων και συγκεκριμένα τη σύνδεση της Θεσσαλονίκης, τόσο με τη Βουλγαρία και τη Ρουμανία –είναι ο σχεδιασμός που ανήκει στα διευρωπαϊκά δίκτυα- όσο και με την παραδοσιακή διαδρομή Θεσσαλονί</w:t>
      </w:r>
      <w:r>
        <w:rPr>
          <w:rFonts w:eastAsia="Times New Roman" w:cs="Times New Roman"/>
          <w:szCs w:val="24"/>
        </w:rPr>
        <w:t xml:space="preserve">κης-Σκοπίων-Σερβίας και, τέλος, τη σύνδεση της Θεσσαλονίκης με τον άξονα των δυτικών Βαλκανίων και την Αδριατική. </w:t>
      </w:r>
    </w:p>
    <w:p w14:paraId="2CD9C11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Αυτές είναι οι προτεραιότητές μας και ο σχεδιασμός ο οποίος ολοκληρώνεται με έξι μεγάλα εμπορευματικά κέντρα, που θα εξυπηρετούν τις διεθνείς</w:t>
      </w:r>
      <w:r>
        <w:rPr>
          <w:rFonts w:eastAsia="Times New Roman" w:cs="Times New Roman"/>
          <w:szCs w:val="24"/>
        </w:rPr>
        <w:t xml:space="preserve"> μεταφορές και τη μεταποίηση και με μικρότερα κέντρα που θα εξυπηρετούν την εθνική παραγωγική δομή. </w:t>
      </w:r>
    </w:p>
    <w:p w14:paraId="2CD9C11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Τα πέντε εμπορευματικά κέντρα που επισπεύδουμε την υλοποίησή τους είναι το Θριάσιο –ολοκληρώνεται ο διαγωνισμός σε λίγες μέρες- το εμπορευματικό κέντρο Θεσ</w:t>
      </w:r>
      <w:r>
        <w:rPr>
          <w:rFonts w:eastAsia="Times New Roman" w:cs="Times New Roman"/>
          <w:szCs w:val="24"/>
        </w:rPr>
        <w:t>σαλονίκης, που ολοκληρώνονται οι πρόδρομες εργασίες για να προχωρήσει ο διαγωνισμός δημοπράτησης, και ακολουθούν τα εμπορευματικά κέντρα Αλεξανδρούπολης, Καβάλας και Ηγουμενίτσας. Σημαντικό ρόλο έχει το θεσσαλικό εμπορευματικό κέντρο και το εμπορευματικό κ</w:t>
      </w:r>
      <w:r>
        <w:rPr>
          <w:rFonts w:eastAsia="Times New Roman" w:cs="Times New Roman"/>
          <w:szCs w:val="24"/>
        </w:rPr>
        <w:t xml:space="preserve">έντρο της Δυτικής Πελοποννήσου, που πρέπει να χωροθετηθούν.  </w:t>
      </w:r>
    </w:p>
    <w:p w14:paraId="2CD9C11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Για την υλοποίηση αυτού του σχεδίου, οφείλουμε να έχουμε ένα καθαρό και σύγχρονο τοπίο στις σιδηροδρομικές μεταφορές, ένα θεσμικό πλαίσιο, υποδομές και λειτουργία που θα επιτρέπει την ποιοτική, </w:t>
      </w:r>
      <w:r>
        <w:rPr>
          <w:rFonts w:eastAsia="Times New Roman" w:cs="Times New Roman"/>
          <w:szCs w:val="24"/>
        </w:rPr>
        <w:t xml:space="preserve">διάφανη και βιώσιμη λειτουργία του σιδηροδρόμου και ταυτόχρονα την αξιοποίησή του για τις επιβατικές σιδηροδρομικές μεταφορές. </w:t>
      </w:r>
    </w:p>
    <w:p w14:paraId="2CD9C11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w:t>
      </w:r>
      <w:r>
        <w:rPr>
          <w:rFonts w:eastAsia="Times New Roman" w:cs="Times New Roman"/>
          <w:szCs w:val="24"/>
        </w:rPr>
        <w:t xml:space="preserve">αρχάς, να ενημερώσουμε το Κοινοβούλιο γενικά ότι το παρόν σχέδιο νόμου εναρμονίζει την εθνική νομοθεσία με την </w:t>
      </w:r>
      <w:r>
        <w:rPr>
          <w:rFonts w:eastAsia="Times New Roman" w:cs="Times New Roman"/>
          <w:szCs w:val="24"/>
        </w:rPr>
        <w:t>ο</w:t>
      </w:r>
      <w:r>
        <w:rPr>
          <w:rFonts w:eastAsia="Times New Roman" w:cs="Times New Roman"/>
          <w:szCs w:val="24"/>
        </w:rPr>
        <w:t>δηγία 2004/3</w:t>
      </w:r>
      <w:r>
        <w:rPr>
          <w:rFonts w:eastAsia="Times New Roman" w:cs="Times New Roman"/>
          <w:szCs w:val="24"/>
        </w:rPr>
        <w:t xml:space="preserve">4 για την οποία είχε τεθεί –και την έχουμε υπερβεί- συγκεκριμένη ημερομηνία εναρμόνισης. Καταργούνται οι προηγούμενες </w:t>
      </w:r>
      <w:r>
        <w:rPr>
          <w:rFonts w:eastAsia="Times New Roman" w:cs="Times New Roman"/>
          <w:szCs w:val="24"/>
        </w:rPr>
        <w:t>ο</w:t>
      </w:r>
      <w:r>
        <w:rPr>
          <w:rFonts w:eastAsia="Times New Roman" w:cs="Times New Roman"/>
          <w:szCs w:val="24"/>
        </w:rPr>
        <w:t xml:space="preserve">δηγίες και οι προηγούμενοι νόμοι. Κι αυτός είναι ο λόγος που πολλά άρθρα που υπήρχαν στον παλιό νόμο επαναλαμβάνονται υποχρεωτικά. </w:t>
      </w:r>
    </w:p>
    <w:p w14:paraId="2CD9C12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Ένα α</w:t>
      </w:r>
      <w:r>
        <w:rPr>
          <w:rFonts w:eastAsia="Times New Roman" w:cs="Times New Roman"/>
          <w:szCs w:val="24"/>
        </w:rPr>
        <w:t>πό αυτά είναι και το άρθρο 9, που μιλάει για τη διαγραφή των χρεών των σιδηροδρομικών εταιρειών. Απορώ γιατί μας ρωτούν. Είχαν περάσει από το 2011 την ίδια διάταξη. Το άρθρο 9 δίνει –και έδινε από τότε που θεσπίστηκε- τη δυνατότητα διαγραφής χρεών των κρατ</w:t>
      </w:r>
      <w:r>
        <w:rPr>
          <w:rFonts w:eastAsia="Times New Roman" w:cs="Times New Roman"/>
          <w:szCs w:val="24"/>
        </w:rPr>
        <w:t xml:space="preserve">ικά ελεγχόμενων επιχειρήσεων της Ευρωπαϊκής Ένωσης για την εξυγίανσή τους. Δεν είναι μόνο για τους ελληνικούς φορείς αυτό. Ήταν και είναι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Αυτό επαναλαμβάνεται και σε αυτή την </w:t>
      </w:r>
      <w:r>
        <w:rPr>
          <w:rFonts w:eastAsia="Times New Roman" w:cs="Times New Roman"/>
          <w:szCs w:val="24"/>
        </w:rPr>
        <w:t>ο</w:t>
      </w:r>
      <w:r>
        <w:rPr>
          <w:rFonts w:eastAsia="Times New Roman" w:cs="Times New Roman"/>
          <w:szCs w:val="24"/>
        </w:rPr>
        <w:t>δηγία. Δεν προβλέφθηκε μόνο για την Ελλάδα αυτό, αλλά για όλου</w:t>
      </w:r>
      <w:r>
        <w:rPr>
          <w:rFonts w:eastAsia="Times New Roman" w:cs="Times New Roman"/>
          <w:szCs w:val="24"/>
        </w:rPr>
        <w:t xml:space="preserve">ς. Έχει δεσμευτεί η χώρα από το 2011, από προηγούμενες κυβερνήσεις και από όλες όσες μεσολάβησαν, ως προϋπόθεση βιωσιμότητας. Οι ίδιοι οι Βουλευτές της Νέας Δημοκρατίας μας το λένε ως προϋπόθεση έγκρισης και μη καταδίκης για τις κρατικές ενισχύσεις. </w:t>
      </w:r>
    </w:p>
    <w:p w14:paraId="2CD9C12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Να θυ</w:t>
      </w:r>
      <w:r>
        <w:rPr>
          <w:rFonts w:eastAsia="Times New Roman" w:cs="Times New Roman"/>
          <w:szCs w:val="24"/>
        </w:rPr>
        <w:t xml:space="preserve">μίσουμε, όμως, λίγο την ιστορία: Ο διαγωνισμός ιδιωτικοποίησης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–γιατί μας εγκαλείτε- ξεκίνησε και απέτυχε πέντε φορές, λόγω συνθηκών ανταγωνισμού. Πέντε φορές! Προφανώς, οι προηγούμενες </w:t>
      </w:r>
      <w:r>
        <w:rPr>
          <w:rFonts w:eastAsia="Times New Roman" w:cs="Times New Roman"/>
          <w:szCs w:val="24"/>
        </w:rPr>
        <w:t>κ</w:t>
      </w:r>
      <w:r>
        <w:rPr>
          <w:rFonts w:eastAsia="Times New Roman" w:cs="Times New Roman"/>
          <w:szCs w:val="24"/>
        </w:rPr>
        <w:t xml:space="preserve">υβερνήσεις ξέρουν πολύ καλύτερα τα νούμερα. Ας μην τα ρωτούν, γιατί δεν έχει ανοίξει ο φάκελος. Διότι εκείνοι κατέθεσαν αυτούς τους φακέλους στην Ευρωπαϊκή Επιτροπή. Εκτός και αν θέλουμε να βγάλουμε τα μάτια μας μόνοι μας. </w:t>
      </w:r>
    </w:p>
    <w:p w14:paraId="2CD9C12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Θέλω να κάνω και μια πρόσθετη πα</w:t>
      </w:r>
      <w:r>
        <w:rPr>
          <w:rFonts w:eastAsia="Times New Roman" w:cs="Times New Roman"/>
          <w:szCs w:val="24"/>
        </w:rPr>
        <w:t>ρατήρηση. Είναι πραγματικά πολιτικό θράσος…</w:t>
      </w:r>
    </w:p>
    <w:p w14:paraId="2CD9C12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CD9C12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πέντε λεπτά για να απαντήσω σε όλα όσα τέθηκα, αν μου επιτρέπετε. </w:t>
      </w:r>
    </w:p>
    <w:p w14:paraId="2CD9C125"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w:t>
      </w:r>
      <w:r>
        <w:rPr>
          <w:rFonts w:eastAsia="Times New Roman" w:cs="Times New Roman"/>
          <w:szCs w:val="24"/>
        </w:rPr>
        <w:t xml:space="preserve">τάξει, κύριε Υπουργέ. </w:t>
      </w:r>
    </w:p>
    <w:p w14:paraId="2CD9C126"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Πραγματικά αποτελεί πολιτικό θράσος, αυτοί που δημιούργησαν τα χρέη στον σιδηρόδρομο, αυτοί που έκαναν κατάτμηση στον Οργανισμό Σιδηροδρόμων Ελλάδος, να έρχονται και να ζητ</w:t>
      </w:r>
      <w:r>
        <w:rPr>
          <w:rFonts w:eastAsia="Times New Roman" w:cs="Times New Roman"/>
          <w:szCs w:val="24"/>
        </w:rPr>
        <w:t>άνε από εμάς τα ρέστα. Γιατί εμείς κρατάμε μια φερέγγυα στάση σε σχέση με τις υποχρεώσεις της χώρας, που εκείνοι τη δέσμευσαν.</w:t>
      </w:r>
    </w:p>
    <w:p w14:paraId="2CD9C12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 σημερινό σχέδιο νόμου επιχειρεί τόσο τη μεταφορά της ευρωπαϊκής νομοθεσίας όσο και την αναδιατύπωση προβλέψεων του υφιστάμενου</w:t>
      </w:r>
      <w:r>
        <w:rPr>
          <w:rFonts w:eastAsia="Times New Roman" w:cs="Times New Roman"/>
          <w:szCs w:val="24"/>
        </w:rPr>
        <w:t xml:space="preserve"> θεσμικού πλαισίου, που έχουν πλήξει τον σιδηρόδρομο.</w:t>
      </w:r>
    </w:p>
    <w:p w14:paraId="2CD9C12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Εάν η Υφυπουργός κ. Χρυσοβελώνη τοποθετήθηκε κατ’ άρθρον, θα αναφέρω κατά τη γνώμη μου τα κυριότερα σημεία που επιχειρούμε να θεραπεύσουμε. </w:t>
      </w:r>
    </w:p>
    <w:p w14:paraId="2CD9C12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πρώτη σημαντική αλλαγή είναι ότι ορίζεται ξεκάθαρα ότι ο ΟΣ</w:t>
      </w:r>
      <w:r>
        <w:rPr>
          <w:rFonts w:eastAsia="Times New Roman" w:cs="Times New Roman"/>
          <w:szCs w:val="24"/>
        </w:rPr>
        <w:t xml:space="preserve">Ε είναι ο δημόσιος διαχειριστής της υποδομής και δεν χρήζει ιδιωτικοποίησης. </w:t>
      </w:r>
    </w:p>
    <w:p w14:paraId="2CD9C12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Δεύτερη σημαντική αλλαγή αποτελεί η εξαίρεση των τοπικών και περιφερειακών αυτόνομων δικτύων επιβατικών μεταφορών, που μας επιτρέπει την επαναχρησιμοποίηση και λειτουργία του δικ</w:t>
      </w:r>
      <w:r>
        <w:rPr>
          <w:rFonts w:eastAsia="Times New Roman" w:cs="Times New Roman"/>
          <w:szCs w:val="24"/>
        </w:rPr>
        <w:t>τύου της Πελοποννήσου και των παραδοσιακών ιστορικών τουριστικών γραμμών.</w:t>
      </w:r>
    </w:p>
    <w:p w14:paraId="2CD9C12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Τρίτη σημαντική αλλαγή είναι ότι μπορούν να υπάρχουν δημόσιες σιδηροδρομικές επιχειρήσεις και βέβαια η δυνατότητα συμμετοχής του ΟΣΕ σε αυτές. </w:t>
      </w:r>
    </w:p>
    <w:p w14:paraId="2CD9C12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Δεν κατηγορούμε, αγαπητοί συνάδελφοι τ</w:t>
      </w:r>
      <w:r>
        <w:rPr>
          <w:rFonts w:eastAsia="Times New Roman" w:cs="Times New Roman"/>
          <w:szCs w:val="24"/>
        </w:rPr>
        <w:t>ης Νέας Δημοκρατίας, τις προηγούμενες κυβερνήσεις μόνο γιατί δεν έφεραν εγκαίρως το σημερινό σχέδιο νόμου, αλλά γιατί μετέφεραν στρεβλά, όπως συνηθίζουν –ή μάλλον συνήθιζαν, γιατί από εδώ και πέρα δεν το βλέπω εφικτό- τις παλιές οδηγίες στρεβλά, ώστε να οδ</w:t>
      </w:r>
      <w:r>
        <w:rPr>
          <w:rFonts w:eastAsia="Times New Roman" w:cs="Times New Roman"/>
          <w:szCs w:val="24"/>
        </w:rPr>
        <w:t xml:space="preserve">ηγήσουν σε κατάτμηση τον ΟΣΕ και σε ολική πώληση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και την ΕΕΣΣΤΥ χωρίς να απαιτείται. </w:t>
      </w:r>
    </w:p>
    <w:p w14:paraId="2CD9C12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Αυτό είναι το θέμα και πιστεύω ότι όλοι μπορούν να βγάλουν τα συμπεράσματά τους γι’ αυτή την κακή μεταφορά των παλαιότερων </w:t>
      </w:r>
      <w:r>
        <w:rPr>
          <w:rFonts w:eastAsia="Times New Roman" w:cs="Times New Roman"/>
          <w:szCs w:val="24"/>
        </w:rPr>
        <w:t>ο</w:t>
      </w:r>
      <w:r>
        <w:rPr>
          <w:rFonts w:eastAsia="Times New Roman" w:cs="Times New Roman"/>
          <w:szCs w:val="24"/>
        </w:rPr>
        <w:t>δηγιών και τη σκοπιμότητα που υ</w:t>
      </w:r>
      <w:r>
        <w:rPr>
          <w:rFonts w:eastAsia="Times New Roman" w:cs="Times New Roman"/>
          <w:szCs w:val="24"/>
        </w:rPr>
        <w:t>πήρχε.</w:t>
      </w:r>
    </w:p>
    <w:p w14:paraId="2CD9C12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Ένα είναι σίγουρο: Ότι οι προηγούμενες οδηγίες δεν απαιτούσαν τον κατακερματισμό του σιδηροδρόμου ούτε την απόσχιση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και της ΕΕΣΣΤΥ, αλλά τον λογιστικό διαχωρισμό του σιδηροδρομικού έργου από το διαχειριστή υποδομής. Αυτά τα λέω για να</w:t>
      </w:r>
      <w:r>
        <w:rPr>
          <w:rFonts w:eastAsia="Times New Roman" w:cs="Times New Roman"/>
          <w:szCs w:val="24"/>
        </w:rPr>
        <w:t xml:space="preserve"> καταλάβετε πώς φτάσαμε στο σήμερα.</w:t>
      </w:r>
    </w:p>
    <w:p w14:paraId="2CD9C12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Τέταρτη σημαντική αλλαγή είναι η καθιέρωση της διαδικασίας στρατηγικού και επιχειρησιακού σχεδιασμού του σιδηροδρομικού συστήματος, για να μην πηγαίνει η χώρα όπως πήγαινε επί πενήντα χρόνια χύμα, χωρίς πυξίδα και χωρίς </w:t>
      </w:r>
      <w:r>
        <w:rPr>
          <w:rFonts w:eastAsia="Times New Roman" w:cs="Times New Roman"/>
          <w:szCs w:val="24"/>
        </w:rPr>
        <w:t xml:space="preserve">κατεύθυνση. </w:t>
      </w:r>
    </w:p>
    <w:p w14:paraId="2CD9C13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Πέμπτη σημαντική αλλαγή είναι ο καθορισμός των τελών χρήσης υποδομής, που αποτελούν τη βασική πηγή χρηματοδότησης του ΟΣΕ.</w:t>
      </w:r>
    </w:p>
    <w:p w14:paraId="2CD9C13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Έκτη σημαντική αλλαγή είναι το θεσμικό πλαίσιο που επιτρέπει την ανεύρεση πόρων και από τον ιδιωτικό τομέα για την ανάπτ</w:t>
      </w:r>
      <w:r>
        <w:rPr>
          <w:rFonts w:eastAsia="Times New Roman" w:cs="Times New Roman"/>
          <w:szCs w:val="24"/>
        </w:rPr>
        <w:t xml:space="preserve">υξη της σιδηροδρομικής υποδομής, διαχωρίζοντάς την όμως από τη διαχείρισή της. </w:t>
      </w:r>
    </w:p>
    <w:p w14:paraId="2CD9C13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Δεν θα έχουμε μια επανάληψη των αυτοκινητοδρόμων, δηλαδή όποιος ιδιώτης εμπλακεί στην κατασκευή της υποδομής να την διαχειρίζεται κιόλας. Ο διαχειριστής είναι ο δημόσιος ΟΣΕ.</w:t>
      </w:r>
    </w:p>
    <w:p w14:paraId="2CD9C13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σχετικά με τη </w:t>
      </w:r>
      <w:r>
        <w:rPr>
          <w:rFonts w:eastAsia="Times New Roman" w:cs="Times New Roman"/>
          <w:szCs w:val="24"/>
        </w:rPr>
        <w:t>Ρ</w:t>
      </w:r>
      <w:r>
        <w:rPr>
          <w:rFonts w:eastAsia="Times New Roman" w:cs="Times New Roman"/>
          <w:szCs w:val="24"/>
        </w:rPr>
        <w:t xml:space="preserve">υθμιστική </w:t>
      </w:r>
      <w:r>
        <w:rPr>
          <w:rFonts w:eastAsia="Times New Roman" w:cs="Times New Roman"/>
          <w:szCs w:val="24"/>
        </w:rPr>
        <w:t>Α</w:t>
      </w:r>
      <w:r>
        <w:rPr>
          <w:rFonts w:eastAsia="Times New Roman" w:cs="Times New Roman"/>
          <w:szCs w:val="24"/>
        </w:rPr>
        <w:t xml:space="preserve">ρχή </w:t>
      </w:r>
      <w:r>
        <w:rPr>
          <w:rFonts w:eastAsia="Times New Roman" w:cs="Times New Roman"/>
          <w:szCs w:val="24"/>
        </w:rPr>
        <w:t>Σ</w:t>
      </w:r>
      <w:r>
        <w:rPr>
          <w:rFonts w:eastAsia="Times New Roman" w:cs="Times New Roman"/>
          <w:szCs w:val="24"/>
        </w:rPr>
        <w:t>ιδηροδρόμων, γνωρίζουμε όλοι το μίσος που υπάρχει έναντι του δημοσίου τομέα από τις δυνάμεις που δόμησαν ένα παλαιοκομματικό, κρατικίστικο μοντέλο που λεηλάτησε τις δομές του δημοσίου, που διόρισε χιλιάδες ρουσφετολογών</w:t>
      </w:r>
      <w:r>
        <w:rPr>
          <w:rFonts w:eastAsia="Times New Roman" w:cs="Times New Roman"/>
          <w:szCs w:val="24"/>
        </w:rPr>
        <w:t>τας, που κατασπατάλησαν τους πόρους, τις δομές, την περιουσία του δημοσίου και που δόμησαν κομματικούς μηχανισμούς ελέγχου. Και σήμερα οι ίδιες δυνάμεις, αυτές που δόμησαν αυτό το δημόσιο, έρχονται να το χρεώσουν σε εμάς και μάλιστα με μια επικοινωνιακή ρη</w:t>
      </w:r>
      <w:r>
        <w:rPr>
          <w:rFonts w:eastAsia="Times New Roman" w:cs="Times New Roman"/>
          <w:szCs w:val="24"/>
        </w:rPr>
        <w:t xml:space="preserve">τορική των μεταρρυθμίσεων. Όμως, υπάρχει και ένα τερτίπι σε όλο αυτό, το οποίο φάνηκε και σήμερα και σε άλλες συνεδριάσεις. </w:t>
      </w:r>
    </w:p>
    <w:p w14:paraId="2CD9C13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Θέλετε, αγαπητοί κύριοι των παλαιών κυβερνήσεων, να μεταφέρετε στους νέους σύγχρονους μηχανισμούς κομματικού ελέγχου της Νέας Δημοκ</w:t>
      </w:r>
      <w:r>
        <w:rPr>
          <w:rFonts w:eastAsia="Times New Roman" w:cs="Times New Roman"/>
          <w:szCs w:val="24"/>
        </w:rPr>
        <w:t xml:space="preserve">ρατίας και του πάλαι ποτέ ΠΑΣΟΚ τις ρυθμιστικές αρχές που τις ταυτίζετε με τις ανεξάρτητες σκόπιμα. Αυτό είναι ένα πολύ ωραίο τρικ: Αποδομούμε το δημόσιο και συνεχίζουμε να ελέγχουμε παλαιοκομματικά τις ρυθμιστικές αρχές. Αυτό γίνεται. </w:t>
      </w:r>
    </w:p>
    <w:p w14:paraId="2CD9C13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Σας παραπέμπω, λοιπ</w:t>
      </w:r>
      <w:r>
        <w:rPr>
          <w:rFonts w:eastAsia="Times New Roman" w:cs="Times New Roman"/>
          <w:szCs w:val="24"/>
        </w:rPr>
        <w:t xml:space="preserve">όν, στην τελευταία συζήτηση για την αναθεώρηση του Συντάγματος, προκειμένου να διαβάσετε την τοποθέτηση του πρώην </w:t>
      </w:r>
      <w:r>
        <w:rPr>
          <w:rFonts w:eastAsia="Times New Roman" w:cs="Times New Roman"/>
          <w:szCs w:val="24"/>
        </w:rPr>
        <w:t>π</w:t>
      </w:r>
      <w:r>
        <w:rPr>
          <w:rFonts w:eastAsia="Times New Roman" w:cs="Times New Roman"/>
          <w:szCs w:val="24"/>
        </w:rPr>
        <w:t>ρωθυπουργού Κωνσταντίνου Μητσοτάκη και του κ. Βαγγέλη Βενιζέλου. Είναι εκπληκτικό να μας εγκαλείτε για τη δήθεν ανεξάρτητη λειτουργία αυτών τ</w:t>
      </w:r>
      <w:r>
        <w:rPr>
          <w:rFonts w:eastAsia="Times New Roman" w:cs="Times New Roman"/>
          <w:szCs w:val="24"/>
        </w:rPr>
        <w:t xml:space="preserve">ων αρχών ή να μπερδεύετε τις ανεξάρτητες με τις ρυθμιστικές αρχές. </w:t>
      </w:r>
    </w:p>
    <w:p w14:paraId="2CD9C136"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Εσείς οι ίδιοι στην αναθεώρηση του Συντάγματος σκίζατε τα ιμάτιά σας ότι είναι δύο διαφορετικά πράγματα. </w:t>
      </w:r>
    </w:p>
    <w:p w14:paraId="2CD9C137"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θα αναφερθώ σε αυτή την ανεξαρτησία των ρυθμιστικών αρχών που επικαλείστε. </w:t>
      </w:r>
    </w:p>
    <w:p w14:paraId="2CD9C138"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ριε Μανιάτη, εγώ ως ένδειξη καλής θέλησης το απέσυρα. Όμως, θα σας μιλήσω για αυτόν που είχατε τοποθετήσει εσείς ως Πρόεδρο στη ΡΑΣ το 2011. Είναι ο κ. Τσιαμαντής Βασίλης, πολιτικός μηχανικός, στέλεχος του ΟΣΕ σε διάφορες θέσεις, ως μελετητής, προϊστάμενος</w:t>
      </w:r>
      <w:r>
        <w:rPr>
          <w:rFonts w:eastAsia="Times New Roman" w:cs="Times New Roman"/>
          <w:szCs w:val="24"/>
        </w:rPr>
        <w:t xml:space="preserve"> σε συγκρότημα συντήρησης, αρχιμηχανικός, Προϊστάμενος Υπηρεσίας Νέων Έργων στη γραμμή Αθήνα-Θεσσαλονίκη, Διευθυντής στη Διεύθυνση Οργάνωσης Μελετών, Γενικός Διευθυντής Ανάπτυξης του ΟΣΕ, Διευθύνων Σύμβουλος του ΕΔΙΣΥ και Πρόεδρος του ΔΣ του ΟΣΕ.</w:t>
      </w:r>
    </w:p>
    <w:p w14:paraId="2CD9C139"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Αυτός ο ά</w:t>
      </w:r>
      <w:r>
        <w:rPr>
          <w:rFonts w:eastAsia="Times New Roman" w:cs="Times New Roman"/>
          <w:szCs w:val="24"/>
        </w:rPr>
        <w:t>νθρωπος που εσείς βάλατε με αυτό που ζητήσατε δεν θα μπορεί να τοποθετηθεί. Κανένα πρόβλημα! Εσείς, όμως, τον βάλατε! Μην μας εγκαλείτε τώρα! Μη μας εγκαλείτε τώρα!</w:t>
      </w:r>
    </w:p>
    <w:p w14:paraId="2CD9C13A"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Υπήρχε ο νόμος!</w:t>
      </w:r>
    </w:p>
    <w:p w14:paraId="2CD9C13B"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Ναι, υπήρχε ο νόμος, αλλά δεν είχατε βάλει ασυμβίβαστα, όπως βάζουμε εμείς τώρα. </w:t>
      </w:r>
    </w:p>
    <w:p w14:paraId="2CD9C13C"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Παράνομα είχε μπει;</w:t>
      </w:r>
    </w:p>
    <w:p w14:paraId="2CD9C13D"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Υπήρχε ο νόμος</w:t>
      </w:r>
      <w:r>
        <w:rPr>
          <w:rFonts w:eastAsia="Times New Roman"/>
          <w:szCs w:val="24"/>
        </w:rPr>
        <w:t xml:space="preserve"> για τη ΡΑΣ. Πώς μπήκε; Στο μηδέν μπήκε; Στο κενό; </w:t>
      </w:r>
    </w:p>
    <w:p w14:paraId="2CD9C13E" w14:textId="77777777" w:rsidR="004439E9" w:rsidRDefault="0071404A">
      <w:pPr>
        <w:spacing w:after="0" w:line="600" w:lineRule="auto"/>
        <w:ind w:firstLine="720"/>
        <w:jc w:val="both"/>
        <w:rPr>
          <w:rFonts w:eastAsia="Times New Roman"/>
          <w:szCs w:val="24"/>
        </w:rPr>
      </w:pPr>
      <w:r>
        <w:rPr>
          <w:rFonts w:eastAsia="Times New Roman"/>
          <w:szCs w:val="24"/>
        </w:rPr>
        <w:t xml:space="preserve">Δεύτερον, ο κ. Κεδίκογλου πριν που μίλησε –και έχει δείξει την περίοδο που ήταν Υπουργός πραγματικά με τον τότε Υπουργό που ήταν ομόλογός μου έναν σεβασμό στην ανεξαρτησία των ρυθμιστικών αρχών και θα το </w:t>
      </w:r>
      <w:r>
        <w:rPr>
          <w:rFonts w:eastAsia="Times New Roman"/>
          <w:szCs w:val="24"/>
        </w:rPr>
        <w:t xml:space="preserve">πω μετά- είπε ότι αν θέλετε να βάλετε καινούργιους, δεν θα είναι ανεξάρτητη. </w:t>
      </w:r>
    </w:p>
    <w:p w14:paraId="2CD9C13F" w14:textId="77777777" w:rsidR="004439E9" w:rsidRDefault="0071404A">
      <w:pPr>
        <w:spacing w:after="0" w:line="600" w:lineRule="auto"/>
        <w:ind w:firstLine="720"/>
        <w:jc w:val="both"/>
        <w:rPr>
          <w:rFonts w:eastAsia="Times New Roman"/>
          <w:szCs w:val="24"/>
        </w:rPr>
      </w:pPr>
      <w:r>
        <w:rPr>
          <w:rFonts w:eastAsia="Times New Roman"/>
          <w:szCs w:val="24"/>
        </w:rPr>
        <w:t>Όσον αφορά τη ΡΑΣ, έχει λήξει η θητεία της. Το ξέρει ο κ. Κεδίκογλου αυτό. Δηλαδή, αν κρατήσουμε αυτούς που έβαζε η Νέα Δημοκρατία, θα είναι ανεξάρτητη, αν βάλουμε εμείς νέους, δ</w:t>
      </w:r>
      <w:r>
        <w:rPr>
          <w:rFonts w:eastAsia="Times New Roman"/>
          <w:szCs w:val="24"/>
        </w:rPr>
        <w:t xml:space="preserve">εν θα είναι. Αυτό είναι ένας νέος νεολογισμός. Πρέπει να κρατήσουμε αυτούς που έβαλαν οι προηγούμενες κυβερνήσεις, για να είναι ανεξάρτητες οι αρχές. Μάλιστα! </w:t>
      </w:r>
    </w:p>
    <w:p w14:paraId="2CD9C140" w14:textId="77777777" w:rsidR="004439E9" w:rsidRDefault="0071404A">
      <w:pPr>
        <w:spacing w:after="0" w:line="600" w:lineRule="auto"/>
        <w:ind w:firstLine="720"/>
        <w:jc w:val="both"/>
        <w:rPr>
          <w:rFonts w:eastAsia="Times New Roman"/>
          <w:szCs w:val="24"/>
        </w:rPr>
      </w:pPr>
      <w:r>
        <w:rPr>
          <w:rFonts w:eastAsia="Times New Roman"/>
          <w:szCs w:val="24"/>
        </w:rPr>
        <w:t>Διαβάζω, λοιπόν, το πρακτικό από τα αποσπάσματα της Εθνικής Επιτροπής Τηλεπικοινωνιών και Ταχυδρομείων επί των ημερών του κ. Κεδίκογλου, για να δούμε πόσο σεβόσασταν την ανεξαρτησία των ρυθμιστικών αρχών. Λέει, λοιπόν, η Εθνική Επιτροπή Τηλεπικοινωνιών και</w:t>
      </w:r>
      <w:r>
        <w:rPr>
          <w:rFonts w:eastAsia="Times New Roman"/>
          <w:szCs w:val="24"/>
        </w:rPr>
        <w:t xml:space="preserve"> Ταχυδρομείων στο υπογεγραμμένο πρακτικό της: «Λαμβάνοντας υπ’ όψιν τη βούληση της πολιτείας, όπως αυτή έχει αποτυπωθεί στα σημεία 1 και 7 της σχετικής επιστολής του Γενικού Γραμματέα Τηλεπικοινωνιών και Ταχυδρομείων του ΥΠΟΜΕΔΙ (αριθμός πρωτοκόλλου ΕΕΤΤ 2</w:t>
      </w:r>
      <w:r>
        <w:rPr>
          <w:rFonts w:eastAsia="Times New Roman"/>
          <w:szCs w:val="24"/>
        </w:rPr>
        <w:t xml:space="preserve">2468/22-5-2013) δεν επιμένουμε στην εκπεφρασμένη άποψη της ολομέλειας να προκηρυχθούν κατ’ ελάχιστον δύο άδειες για ανάπτυξη δικτύου επίγειας ψηφιακής ευρυεκπομπής εθνικής κάλυψης». </w:t>
      </w:r>
    </w:p>
    <w:p w14:paraId="2CD9C141" w14:textId="77777777" w:rsidR="004439E9" w:rsidRDefault="0071404A">
      <w:pPr>
        <w:spacing w:after="0" w:line="600" w:lineRule="auto"/>
        <w:ind w:firstLine="720"/>
        <w:jc w:val="both"/>
        <w:rPr>
          <w:rFonts w:eastAsia="Times New Roman"/>
          <w:szCs w:val="24"/>
        </w:rPr>
      </w:pPr>
      <w:r>
        <w:rPr>
          <w:rFonts w:eastAsia="Times New Roman"/>
          <w:szCs w:val="24"/>
        </w:rPr>
        <w:t xml:space="preserve">Ανεξαρτησία μέχρι εκεί που δεν πάει! Και έτσι επετράπη η μια, η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κ</w:t>
      </w:r>
      <w:r>
        <w:rPr>
          <w:rFonts w:eastAsia="Times New Roman"/>
          <w:szCs w:val="24"/>
        </w:rPr>
        <w:t>αι το κλείσιμο της ΕΡΤ! Φοβερή ανεξαρτησία! Την έχετε τιμήσει πραγματικά ως χώροι πάρα πολύ, ιδιαίτερα ο κ. Κεδίκογλου που ήρθε εδώ να μας εγκαλέσει.</w:t>
      </w:r>
    </w:p>
    <w:p w14:paraId="2CD9C142" w14:textId="77777777" w:rsidR="004439E9" w:rsidRDefault="0071404A">
      <w:pPr>
        <w:spacing w:after="0" w:line="600" w:lineRule="auto"/>
        <w:ind w:firstLine="720"/>
        <w:jc w:val="both"/>
        <w:rPr>
          <w:rFonts w:eastAsia="Times New Roman"/>
          <w:szCs w:val="24"/>
        </w:rPr>
      </w:pPr>
      <w:r>
        <w:rPr>
          <w:rFonts w:eastAsia="Times New Roman"/>
          <w:szCs w:val="24"/>
        </w:rPr>
        <w:t xml:space="preserve">Στην κυβέρνηση, λοιπόν, που όρισε αυτή την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συμμετείχε η Δημοκρατική Συμπαράταξη με άλλους</w:t>
      </w:r>
      <w:r>
        <w:rPr>
          <w:rFonts w:eastAsia="Times New Roman"/>
          <w:szCs w:val="24"/>
        </w:rPr>
        <w:t xml:space="preserve"> κομματικούς σχηματισμούς τότε. Πρωθυπουργός ήταν ο κ. Αντώνης Σαμαράς. Τώρα μας μιλούν για ανεξαρτησία των ανεξάρτητων αρχών, αλλά εμείς λέμε ότι εμείς κατοχυρώνουμε την ανεξαρτησία των ανεξάρτητων αρχών και εσείς θέλετε την εξάρτηση από εσάς. Αυτό λέμε ε</w:t>
      </w:r>
      <w:r>
        <w:rPr>
          <w:rFonts w:eastAsia="Times New Roman"/>
          <w:szCs w:val="24"/>
        </w:rPr>
        <w:t>μείς.</w:t>
      </w:r>
    </w:p>
    <w:p w14:paraId="2CD9C143" w14:textId="77777777" w:rsidR="004439E9" w:rsidRDefault="0071404A">
      <w:pPr>
        <w:spacing w:after="0" w:line="600" w:lineRule="auto"/>
        <w:ind w:firstLine="720"/>
        <w:jc w:val="both"/>
        <w:rPr>
          <w:rFonts w:eastAsia="Times New Roman"/>
          <w:szCs w:val="24"/>
        </w:rPr>
      </w:pPr>
      <w:r>
        <w:rPr>
          <w:rFonts w:eastAsia="Times New Roman"/>
          <w:szCs w:val="24"/>
        </w:rPr>
        <w:t xml:space="preserve">Και λέμε και κάτι ακόμη: Γιατί η Ευρωπαϊκή Επιτροπή ζητά σε αυτή τη νέα </w:t>
      </w:r>
      <w:r>
        <w:rPr>
          <w:rFonts w:eastAsia="Times New Roman"/>
          <w:szCs w:val="24"/>
        </w:rPr>
        <w:t>ο</w:t>
      </w:r>
      <w:r>
        <w:rPr>
          <w:rFonts w:eastAsia="Times New Roman"/>
          <w:szCs w:val="24"/>
        </w:rPr>
        <w:t xml:space="preserve">δηγία και γιατί και εσείς ζητάτε από μια άλλη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 xml:space="preserve">ρχή, στην οποία δεν συμβάλλετε να συγκροτηθεί, να κάνει τους διαγωνισμούς για τα κανάλια; Γιατί αυτή η </w:t>
      </w:r>
      <w:r>
        <w:rPr>
          <w:rFonts w:eastAsia="Times New Roman"/>
          <w:szCs w:val="24"/>
        </w:rPr>
        <w:t>α</w:t>
      </w:r>
      <w:r>
        <w:rPr>
          <w:rFonts w:eastAsia="Times New Roman"/>
          <w:szCs w:val="24"/>
        </w:rPr>
        <w:t>νεξάρτητη</w:t>
      </w:r>
      <w:r>
        <w:rPr>
          <w:rFonts w:eastAsia="Times New Roman"/>
          <w:szCs w:val="24"/>
        </w:rPr>
        <w:t xml:space="preserve"> α</w:t>
      </w:r>
      <w:r>
        <w:rPr>
          <w:rFonts w:eastAsia="Times New Roman"/>
          <w:szCs w:val="24"/>
        </w:rPr>
        <w:t xml:space="preserve">ρχή </w:t>
      </w:r>
      <w:r>
        <w:rPr>
          <w:rFonts w:eastAsia="Times New Roman"/>
          <w:szCs w:val="24"/>
        </w:rPr>
        <w:t xml:space="preserve">δεν έχει ως αρμοδιότητα να κάνει διαγωνισμούς, αλλά περιορίζεται σωστά στον ρυθμιστικό ρόλο που πρέπει να έχει; Ρωτάω. Γιατί, όπως η ΕΕΤΤ και όπως ζητάτε για τις άδειες καναλιών, δεν μας προτείνετε και εδώ να κάνει τους διαγωνισμούς η ΡΑΣ; </w:t>
      </w:r>
    </w:p>
    <w:p w14:paraId="2CD9C144" w14:textId="77777777" w:rsidR="004439E9" w:rsidRDefault="0071404A">
      <w:pPr>
        <w:spacing w:after="0" w:line="600" w:lineRule="auto"/>
        <w:ind w:firstLine="720"/>
        <w:jc w:val="both"/>
        <w:rPr>
          <w:rFonts w:eastAsia="Times New Roman"/>
          <w:szCs w:val="24"/>
        </w:rPr>
      </w:pPr>
      <w:r>
        <w:rPr>
          <w:rFonts w:eastAsia="Times New Roman"/>
          <w:szCs w:val="24"/>
        </w:rPr>
        <w:t>Ζητήστε το –λέω</w:t>
      </w:r>
      <w:r>
        <w:rPr>
          <w:rFonts w:eastAsia="Times New Roman"/>
          <w:szCs w:val="24"/>
        </w:rPr>
        <w:t xml:space="preserve"> εγώ- για να μην είστε ανακόλουθοι από ρυθμιστική αρχή σε ρυθμιστική αρχή και σκόπιμα να μπερδεύουμε τις ρυθμιστικές αρχές με τις ανεξάρτητες αρχές. </w:t>
      </w:r>
    </w:p>
    <w:p w14:paraId="2CD9C145" w14:textId="77777777" w:rsidR="004439E9" w:rsidRDefault="0071404A">
      <w:pPr>
        <w:spacing w:after="0" w:line="600" w:lineRule="auto"/>
        <w:ind w:firstLine="720"/>
        <w:jc w:val="both"/>
        <w:rPr>
          <w:rFonts w:eastAsia="Times New Roman"/>
          <w:szCs w:val="24"/>
        </w:rPr>
      </w:pPr>
      <w:r>
        <w:rPr>
          <w:rFonts w:eastAsia="Times New Roman"/>
          <w:szCs w:val="24"/>
        </w:rPr>
        <w:t>Κατά τα άλλα, αυτό που άκουσα είναι ότι μπορεί να αυθαιρετήσει ο Υπουργός ή να υποβαθμίσει τις ανεξάρτητες</w:t>
      </w:r>
      <w:r>
        <w:rPr>
          <w:rFonts w:eastAsia="Times New Roman"/>
          <w:szCs w:val="24"/>
        </w:rPr>
        <w:t xml:space="preserve"> αρχές, αλλά αυτό έχει ήδη συντελεστεί από τις πολιτικές των προηγούμενων κυβερνήσεων. Εμείς δεν το κάνουμε τώρα και πρέπει αυτό να είναι καθαρό. </w:t>
      </w:r>
    </w:p>
    <w:p w14:paraId="2CD9C146" w14:textId="77777777" w:rsidR="004439E9" w:rsidRDefault="0071404A">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παρακαλώ, ολοκληρώστε. Έχετε μιλήσει είκοσι δύο λεπτά. </w:t>
      </w:r>
    </w:p>
    <w:p w14:paraId="2CD9C147" w14:textId="77777777" w:rsidR="004439E9" w:rsidRDefault="0071404A">
      <w:pPr>
        <w:spacing w:after="0" w:line="600" w:lineRule="auto"/>
        <w:ind w:firstLine="720"/>
        <w:jc w:val="both"/>
        <w:rPr>
          <w:rFonts w:eastAsia="Times New Roman" w:cs="Times New Roman"/>
          <w:szCs w:val="24"/>
        </w:rPr>
      </w:pPr>
      <w:r>
        <w:rPr>
          <w:rFonts w:eastAsia="Times New Roman"/>
          <w:b/>
          <w:szCs w:val="24"/>
        </w:rPr>
        <w:t>ΧΡΗΣΤΟ</w:t>
      </w:r>
      <w:r>
        <w:rPr>
          <w:rFonts w:eastAsia="Times New Roman"/>
          <w:b/>
          <w:szCs w:val="24"/>
        </w:rPr>
        <w:t xml:space="preserve">Σ ΣΠΙΡΤΖΗΣ (Υπουργός Υποδομών, Μεταφορών και Δικτύων): </w:t>
      </w:r>
      <w:r>
        <w:rPr>
          <w:rFonts w:eastAsia="Times New Roman"/>
          <w:szCs w:val="24"/>
        </w:rPr>
        <w:t>Κύριε Πρόεδρε, έχετε απόλυτο δίκιο και χίλια συγγνώμη.</w:t>
      </w:r>
    </w:p>
    <w:p w14:paraId="2CD9C14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Ολοκληρώνοντας, να πω ότι θεωρώ ότι τόσο η ηλεκτρολογική λειτουργία του σιδηροδρόμου και η στήριξη των ανθρώπων του σιδηροδρόμου και των στελεχών </w:t>
      </w:r>
      <w:r>
        <w:rPr>
          <w:rFonts w:eastAsia="Times New Roman" w:cs="Times New Roman"/>
          <w:szCs w:val="24"/>
        </w:rPr>
        <w:t>της σιδηροδρομικής οικογένειας όσο και η υλοποίηση των σιδηροδρομικών υποδομών και των υποδομών συνδυασμένων μεταφορών ανήκουν στη σημαντικότερες εθνικές δράσεις και σχεδιασμούς, που αναβαθμίζουν και οικονομικά και παραγωγικά και περιβαλλοντικά και γεωπολι</w:t>
      </w:r>
      <w:r>
        <w:rPr>
          <w:rFonts w:eastAsia="Times New Roman" w:cs="Times New Roman"/>
          <w:szCs w:val="24"/>
        </w:rPr>
        <w:t>τικά τη χώρα μας.</w:t>
      </w:r>
    </w:p>
    <w:p w14:paraId="2CD9C14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Ο κ. Καραμανλής είχε προς τιμήν του μία αυτοκριτική διάθεση για τις ευθύνες των προηγούμενων κυβερνήσεων και αφήνει είναι μία αχτίδα εθνικής συνεννόησης, μια χαραμάδα. </w:t>
      </w:r>
    </w:p>
    <w:p w14:paraId="2CD9C14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Ολοκληρώνω την εισήγησή μου στο Κοινοβούλιο τονίζοντας ότι απευθύνουμ</w:t>
      </w:r>
      <w:r>
        <w:rPr>
          <w:rFonts w:eastAsia="Times New Roman" w:cs="Times New Roman"/>
          <w:szCs w:val="24"/>
        </w:rPr>
        <w:t xml:space="preserve">ε έκκληση στα κόμματα της </w:t>
      </w:r>
      <w:r>
        <w:rPr>
          <w:rFonts w:eastAsia="Times New Roman" w:cs="Times New Roman"/>
          <w:szCs w:val="24"/>
        </w:rPr>
        <w:t>Α</w:t>
      </w:r>
      <w:r>
        <w:rPr>
          <w:rFonts w:eastAsia="Times New Roman" w:cs="Times New Roman"/>
          <w:szCs w:val="24"/>
        </w:rPr>
        <w:t>ντιπολίτευσης να επιχειρήσουμε τη συναίνεση και τη συνεργασία στην τεχνική νομοθεσία, στους κρίσιμους τομείς που δίνουν υπεραξία στη χώρα, στο στρατηγικό σχέδιο για την παραγωγική ανασυγκρότηση της χώρας, αφού δεν μπορούμε να συν</w:t>
      </w:r>
      <w:r>
        <w:rPr>
          <w:rFonts w:eastAsia="Times New Roman" w:cs="Times New Roman"/>
          <w:szCs w:val="24"/>
        </w:rPr>
        <w:t>αινέσουμε σε άλλα ζητήματα.</w:t>
      </w:r>
    </w:p>
    <w:p w14:paraId="2CD9C14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D9C14C" w14:textId="77777777" w:rsidR="004439E9" w:rsidRDefault="007140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CD9C14D"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2CD9C14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Τον λόγο έχει ο κ. Κατσώτης για έξι λεπτά.</w:t>
      </w:r>
    </w:p>
    <w:p w14:paraId="2CD9C14F"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Κύριοι, πρέπει να πούμε ότι η καπιταλιστική δρ</w:t>
      </w:r>
      <w:r>
        <w:rPr>
          <w:rFonts w:eastAsia="Times New Roman" w:cs="Times New Roman"/>
          <w:szCs w:val="24"/>
        </w:rPr>
        <w:t>αστηριότητα στον κλάδο των μεταφορών, των θαλάσσιων και των χερσαίων και γενικότερα της εφοδιαστικής αλυσίδας, περιλαμβάνει εκτός από το ισχυρό στην Ελλάδα εφοπλιστικό κεφάλαιο και τη διαδικασία της διαμετακόμισης εμπορευμάτων προς άλλους προορισμούς. Πρόκ</w:t>
      </w:r>
      <w:r>
        <w:rPr>
          <w:rFonts w:eastAsia="Times New Roman" w:cs="Times New Roman"/>
          <w:szCs w:val="24"/>
        </w:rPr>
        <w:t xml:space="preserve">ειται για το γνωστό μοντέλο της Ελλάδας ως πύλης εισόδου εμπορευμάτων και ενέργειας στην Ευρωπαϊκή Ένωση. </w:t>
      </w:r>
    </w:p>
    <w:p w14:paraId="2CD9C15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w:t>
      </w:r>
      <w:r>
        <w:rPr>
          <w:rFonts w:eastAsia="Times New Roman" w:cs="Times New Roman"/>
          <w:szCs w:val="24"/>
        </w:rPr>
        <w:t xml:space="preserve">την επιλογή της αστικής τάξης όλες οι κυβερνήσεις έρχονται να συμβάλουν στη διευκόλυνση της πολύπλευρης καπιταλιστικής ανάπτυξης στον τομέα </w:t>
      </w:r>
      <w:r>
        <w:rPr>
          <w:rFonts w:eastAsia="Times New Roman" w:cs="Times New Roman"/>
          <w:szCs w:val="24"/>
        </w:rPr>
        <w:t>των μεταφορών, μεταξύ αυτών και των σιδηροδρόμων, που αποτελεί τον βασικό συντελεστή της δημιουργίας του μοντέλου, που ανέφερα παραπάνω, δηλαδή η Ελλάδα διαμετακομιστικό κέντρο.</w:t>
      </w:r>
    </w:p>
    <w:p w14:paraId="2CD9C15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πολιτική των ιδιωτικοποιήσεων γης και κρατικών επιχειρήσεων δεν αποτελεί μια</w:t>
      </w:r>
      <w:r>
        <w:rPr>
          <w:rFonts w:eastAsia="Times New Roman" w:cs="Times New Roman"/>
          <w:szCs w:val="24"/>
        </w:rPr>
        <w:t xml:space="preserve"> τυχαία επιλογή, αλλά βασικό άξονα της στρατηγικής του κεφαλαίου και της Ευρωπαϊκής Ένωσης για τη δημιουργία των νέων πεδίων κερδοφορίας και της ανεμπόδιστης υλοποίησης των σχεδιασμών των μονοπωλιακών ομίλων. Λιμάνια, αεροδρόμια, σιδηρόδρομοι, εκτάσεις γης</w:t>
      </w:r>
      <w:r>
        <w:rPr>
          <w:rFonts w:eastAsia="Times New Roman" w:cs="Times New Roman"/>
          <w:szCs w:val="24"/>
        </w:rPr>
        <w:t>, όλα παραχωρούνται για τις ανάγκες της καπιταλιστικής ανάπτυξης. Αυτή είναι η πολιτική της Ευρωπαϊκής Ένωσης και όλων των κομμάτων που την υπηρετούν.</w:t>
      </w:r>
    </w:p>
    <w:p w14:paraId="2CD9C15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Βασική παράμετρος της ανάκαμψης των επιχειρηματικών ομίλων είναι ταυτόχρονα η δημιουργία του φιλικού επιχ</w:t>
      </w:r>
      <w:r>
        <w:rPr>
          <w:rFonts w:eastAsia="Times New Roman" w:cs="Times New Roman"/>
          <w:szCs w:val="24"/>
        </w:rPr>
        <w:t xml:space="preserve">ειρηματικού κλίματος, που συνίσταται με τη μείωση της τιμής της εργατικής δύναμης. </w:t>
      </w:r>
    </w:p>
    <w:p w14:paraId="2CD9C153"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Αυτόν τον δρόμο, κύριοι, υπηρετείτε όλοι. Με πάθος τον στηρίζετε. Αυτά που είδε εχθές ο λαός, ήταν το παιχνίδι στο γήπεδο της παραπλάνησης του λαού. Τσακώνεστε για το ποιος</w:t>
      </w:r>
      <w:r>
        <w:rPr>
          <w:rFonts w:eastAsia="Times New Roman" w:cs="Times New Roman"/>
          <w:szCs w:val="24"/>
        </w:rPr>
        <w:t xml:space="preserve"> θα υπηρετεί καλύτερα τον σχεδιασμό των μονοπωλιακών ομίλων και βεβαίως η Νέα Δημοκρατία και το ΠΑΣΟΚ σήμερα θυμώνουν, γιατί τους πήρε τη δουλειά ο ΣΥΡΙΖΑ. </w:t>
      </w:r>
    </w:p>
    <w:p w14:paraId="2CD9C154"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Τι έρχεται να λύσει η εναρμόνιση της ελληνικής νομοθεσίας με την </w:t>
      </w:r>
      <w:r>
        <w:rPr>
          <w:rFonts w:eastAsia="Times New Roman" w:cs="Times New Roman"/>
          <w:szCs w:val="24"/>
        </w:rPr>
        <w:t>ο</w:t>
      </w:r>
      <w:r>
        <w:rPr>
          <w:rFonts w:eastAsia="Times New Roman" w:cs="Times New Roman"/>
          <w:szCs w:val="24"/>
        </w:rPr>
        <w:t>δηγία της Ευρωπαϊκής Ένωσης; Μήπω</w:t>
      </w:r>
      <w:r>
        <w:rPr>
          <w:rFonts w:eastAsia="Times New Roman" w:cs="Times New Roman"/>
          <w:szCs w:val="24"/>
        </w:rPr>
        <w:t>ς έρχεται να διευκολύνει την ανάπτυξη των σιδηροδρομικών υποδομών και των σιδηροδρομικών μεταφορών, ώστε να ικανοποιηθούν οι ανάγκες του λαού μας;</w:t>
      </w:r>
    </w:p>
    <w:p w14:paraId="2CD9C15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 Όχι, έρχεται –και παραμένει βέβαια- η </w:t>
      </w:r>
      <w:r>
        <w:rPr>
          <w:rFonts w:eastAsia="Times New Roman" w:cs="Times New Roman"/>
          <w:szCs w:val="24"/>
        </w:rPr>
        <w:t>ο</w:t>
      </w:r>
      <w:r>
        <w:rPr>
          <w:rFonts w:eastAsia="Times New Roman" w:cs="Times New Roman"/>
          <w:szCs w:val="24"/>
        </w:rPr>
        <w:t xml:space="preserve">δηγία, για να διώξει όλα τα εμπόδια που υπάρχουν στην παραχώρηση των </w:t>
      </w:r>
      <w:r>
        <w:rPr>
          <w:rFonts w:eastAsia="Times New Roman" w:cs="Times New Roman"/>
          <w:szCs w:val="24"/>
        </w:rPr>
        <w:t xml:space="preserve">σιδηροδρομικών μεταφορών, του «φιλέτου» συνολικά όλης αυτής της δραστηριότητας. Αυτό κάνει σήμερα η </w:t>
      </w:r>
      <w:r>
        <w:rPr>
          <w:rFonts w:eastAsia="Times New Roman" w:cs="Times New Roman"/>
          <w:szCs w:val="24"/>
        </w:rPr>
        <w:t>ο</w:t>
      </w:r>
      <w:r>
        <w:rPr>
          <w:rFonts w:eastAsia="Times New Roman" w:cs="Times New Roman"/>
          <w:szCs w:val="24"/>
        </w:rPr>
        <w:t xml:space="preserve">δηγία. </w:t>
      </w:r>
    </w:p>
    <w:p w14:paraId="2CD9C15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Φέρνει η Κυβέρνηση αυτή την </w:t>
      </w:r>
      <w:r>
        <w:rPr>
          <w:rFonts w:eastAsia="Times New Roman" w:cs="Times New Roman"/>
          <w:szCs w:val="24"/>
        </w:rPr>
        <w:t>ο</w:t>
      </w:r>
      <w:r>
        <w:rPr>
          <w:rFonts w:eastAsia="Times New Roman" w:cs="Times New Roman"/>
          <w:szCs w:val="24"/>
        </w:rPr>
        <w:t>δηγία που βάζει όρους στα κράτη–μέλη –και στη χώρα μας- για τον τρόπο που θα διαχειρίζονται τις σιδηροδρομικές υποδομέ</w:t>
      </w:r>
      <w:r>
        <w:rPr>
          <w:rFonts w:eastAsia="Times New Roman" w:cs="Times New Roman"/>
          <w:szCs w:val="24"/>
        </w:rPr>
        <w:t>ς, που βεβαίως θα είναι στο δημόσιο, αλλά οι όροι που επιβάλλει είναι η διασφάλιση της απρόσκοπτης χρήσης από τους επιχειρηματικούς ομίλους, με τέτοιο κόστος βέβαια, που πάντα θα διασφαλίζεται η κερδοφορία.</w:t>
      </w:r>
    </w:p>
    <w:p w14:paraId="2CD9C15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Αυτό κάνει η </w:t>
      </w:r>
      <w:r>
        <w:rPr>
          <w:rFonts w:eastAsia="Times New Roman" w:cs="Times New Roman"/>
          <w:szCs w:val="24"/>
        </w:rPr>
        <w:t>ο</w:t>
      </w:r>
      <w:r>
        <w:rPr>
          <w:rFonts w:eastAsia="Times New Roman" w:cs="Times New Roman"/>
          <w:szCs w:val="24"/>
        </w:rPr>
        <w:t xml:space="preserve">δηγία. Επιβάλλει τη συντήρηση, την </w:t>
      </w:r>
      <w:r>
        <w:rPr>
          <w:rFonts w:eastAsia="Times New Roman" w:cs="Times New Roman"/>
          <w:szCs w:val="24"/>
        </w:rPr>
        <w:t xml:space="preserve">ανάπτυξη των υποδομών με χρήμα του ελληνικού λαού, με τη φοροεπιδρομή που επιβάλλεται και με τη συμμετοχή του ιδιώτη, αλλά με το αζημίωτο, γιατί θα κερδίζει ο ιδιώτης μέσα από τη συμμετοχή του, στα λεγόμενα ΣΔΙΤ, για να υπηρετείται ακριβώς η δραστηριότητα </w:t>
      </w:r>
      <w:r>
        <w:rPr>
          <w:rFonts w:eastAsia="Times New Roman" w:cs="Times New Roman"/>
          <w:szCs w:val="24"/>
        </w:rPr>
        <w:t>αυτών των σιδηροδρομικών επιχειρήσεων.</w:t>
      </w:r>
    </w:p>
    <w:p w14:paraId="2CD9C158"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Ποιος θα πληρώνει και ποιος θα κερδίζει από αυτή την πολιτική; Χαμένοι θα είναι οι εργαζόμενοι, αλλά και οι χρήστες του σιδηροδρόμου. Σε όποιες χώρες λειτουργούν οι σιδηροδρομικές μεταφορές από τους επιχειρηματικούς ομίλους, τα εισιτήρια και το κόστος γενι</w:t>
      </w:r>
      <w:r>
        <w:rPr>
          <w:rFonts w:eastAsia="Times New Roman" w:cs="Times New Roman"/>
          <w:szCs w:val="24"/>
        </w:rPr>
        <w:t xml:space="preserve">κά έφτασε στο ζενίθ. Ο Κοινοβουλευτικός Εκπρόσωπος είπε αρκετά για το πώς ανέβηκαν αυτά. </w:t>
      </w:r>
    </w:p>
    <w:p w14:paraId="2CD9C15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Η ασφάλεια των ίδιων των σιδηροδρόμων είναι στο ναδίρ, γιατί εδώ το κόστος δεν μετρά και οι δαπάνες αυτές δεν γίνονται για την ασφάλεια. Οι όροι αμοιβής και δουλειάς </w:t>
      </w:r>
      <w:r>
        <w:rPr>
          <w:rFonts w:eastAsia="Times New Roman" w:cs="Times New Roman"/>
          <w:szCs w:val="24"/>
        </w:rPr>
        <w:t xml:space="preserve">των εργαζομένων ανατράπηκαν. Κυριαρχούν συνθήκες «ζούγκλας». Είπαμε και για τις απεργίες που γίνονται σε όλους τους σιδηροδρόμους όλης της Ευρώπης που έχουν γίνει ιδιωτικοί. </w:t>
      </w:r>
    </w:p>
    <w:p w14:paraId="2CD9C15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Η Κυβέρνηση θέλει να φέρει με το νομοσχέδιο για τα εργασιακά ελαστικές μορφές. Αυ</w:t>
      </w:r>
      <w:r>
        <w:rPr>
          <w:rFonts w:eastAsia="Times New Roman" w:cs="Times New Roman"/>
          <w:szCs w:val="24"/>
        </w:rPr>
        <w:t xml:space="preserve">τά βέβαια δένουν με την απαίτηση που έχει σήμερα το κεφάλαιο για να μειωθεί συνολικά η εργατική δύναμη. Θέλει τις βέλτιστες πρακτικές. Ξέρουμε αυτές ποιες είναι. Αν δείτε τι γίνεται στους σιδηρόδρομους στη Γερμανία, στη Γαλλία, στο Βέλγιο και στην Ιταλία, </w:t>
      </w:r>
      <w:r>
        <w:rPr>
          <w:rFonts w:eastAsia="Times New Roman" w:cs="Times New Roman"/>
          <w:szCs w:val="24"/>
        </w:rPr>
        <w:t xml:space="preserve">θα καταλάβετε ποιες βέλτιστες πρακτικές θέλει να φέρει η Κυβέρνηση σήμερα εδώ. </w:t>
      </w:r>
    </w:p>
    <w:p w14:paraId="2CD9C15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Έγινε συζήτηση για τη Ρυθμιστική Αρχή Σιδηροδρόμων και την ανεξαρτησία της. Μα, κύριοι, ποιον κοροϊδεύετε; Ποιος θέλει τη Ρυθμιστική Αρχή Σιδηροδρόμων ανεξάρτητη και από ποιον;</w:t>
      </w:r>
      <w:r>
        <w:rPr>
          <w:rFonts w:eastAsia="Times New Roman" w:cs="Times New Roman"/>
          <w:szCs w:val="24"/>
        </w:rPr>
        <w:t xml:space="preserve"> Υπάρχουν ανεξάρτητες αρχές; Τι υπηρετεί η συγκρότηση αυτής της </w:t>
      </w:r>
      <w:r>
        <w:rPr>
          <w:rFonts w:eastAsia="Times New Roman" w:cs="Times New Roman"/>
          <w:szCs w:val="24"/>
        </w:rPr>
        <w:t>α</w:t>
      </w:r>
      <w:r>
        <w:rPr>
          <w:rFonts w:eastAsia="Times New Roman" w:cs="Times New Roman"/>
          <w:szCs w:val="24"/>
        </w:rPr>
        <w:t xml:space="preserve">ρχής; Δεν υπηρετεί την υλοποίηση αυτής της </w:t>
      </w:r>
      <w:r>
        <w:rPr>
          <w:rFonts w:eastAsia="Times New Roman" w:cs="Times New Roman"/>
          <w:szCs w:val="24"/>
        </w:rPr>
        <w:t>ο</w:t>
      </w:r>
      <w:r>
        <w:rPr>
          <w:rFonts w:eastAsia="Times New Roman" w:cs="Times New Roman"/>
          <w:szCs w:val="24"/>
        </w:rPr>
        <w:t xml:space="preserve">δηγίας, το πλαίσιο λειτουργίας των σιδηροδρόμων, τη διευκόλυνση των επιχειρηματικών ομίλων; </w:t>
      </w:r>
    </w:p>
    <w:p w14:paraId="2CD9C15C"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Κριτήριο για τη στάση μας και σε αυτό το σχέδιο νόμου </w:t>
      </w:r>
      <w:r>
        <w:rPr>
          <w:rFonts w:eastAsia="Times New Roman" w:cs="Times New Roman"/>
          <w:szCs w:val="24"/>
        </w:rPr>
        <w:t xml:space="preserve">είναι ακριβώς τα συμφέροντα των εργαζομένων, καθώς και του λαού που κάνει χρήση των σιδηροδρομικών υπηρεσιών, τα οποία θίγονται πολύπλευρα από την </w:t>
      </w:r>
      <w:r>
        <w:rPr>
          <w:rFonts w:eastAsia="Times New Roman" w:cs="Times New Roman"/>
          <w:szCs w:val="24"/>
        </w:rPr>
        <w:t>ο</w:t>
      </w:r>
      <w:r>
        <w:rPr>
          <w:rFonts w:eastAsia="Times New Roman" w:cs="Times New Roman"/>
          <w:szCs w:val="24"/>
        </w:rPr>
        <w:t xml:space="preserve">δηγία της Ευρωπαϊκής Ένωσης με τον νόμο που φέρνετε σήμερα. </w:t>
      </w:r>
    </w:p>
    <w:p w14:paraId="2CD9C15D"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Βέβαια, έχουμε τονίσει ότι το ΚΚΕ δεν στηρίζει </w:t>
      </w:r>
      <w:r>
        <w:rPr>
          <w:rFonts w:eastAsia="Times New Roman" w:cs="Times New Roman"/>
          <w:szCs w:val="24"/>
        </w:rPr>
        <w:t>και αυτή τη μορφή που υπήρχε μέχρι σήμερα, γιατί και η λειτουργία του σιδηροδρόμου κάτω από το κράτος, με κρατική ευθύνη υπηρετούσε τις ανάγκες της καπιταλιστικής ανάκαμψης. Μπορούν οι εργαζόμενοι και τα λαϊκά στρώματα να εμποδίσουν, να δυσκολέψουν, να απο</w:t>
      </w:r>
      <w:r>
        <w:rPr>
          <w:rFonts w:eastAsia="Times New Roman" w:cs="Times New Roman"/>
          <w:szCs w:val="24"/>
        </w:rPr>
        <w:t xml:space="preserve">τρέψουν αυτή την προοπτική παράδοσης στους μονοπωλιακούς ομίλους; </w:t>
      </w:r>
    </w:p>
    <w:p w14:paraId="2CD9C15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Εμείς λέμε ότι η εργατική τάξη αν οργανωθεί, αν τα λαϊκά στρώματα συμμαχήσουν μαζί της και ακολουθήσουν μία μεγάλη πορεία αντεπίθεσης, θα διαμορφώσουν τους όρους για κατακτήσεις, θα διαμορφ</w:t>
      </w:r>
      <w:r>
        <w:rPr>
          <w:rFonts w:eastAsia="Times New Roman" w:cs="Times New Roman"/>
          <w:szCs w:val="24"/>
        </w:rPr>
        <w:t>ώσουν τις προϋποθέσεις για διεκδίκηση της δικής τους εξουσίας, που θα κάνει το</w:t>
      </w:r>
      <w:r>
        <w:rPr>
          <w:rFonts w:eastAsia="Times New Roman" w:cs="Times New Roman"/>
          <w:szCs w:val="24"/>
        </w:rPr>
        <w:t>ν</w:t>
      </w:r>
      <w:r>
        <w:rPr>
          <w:rFonts w:eastAsia="Times New Roman" w:cs="Times New Roman"/>
          <w:szCs w:val="24"/>
        </w:rPr>
        <w:t xml:space="preserve"> δικό της σχεδιασμό και δεν θα ακολουθεί το</w:t>
      </w:r>
      <w:r>
        <w:rPr>
          <w:rFonts w:eastAsia="Times New Roman" w:cs="Times New Roman"/>
          <w:szCs w:val="24"/>
        </w:rPr>
        <w:t>ν</w:t>
      </w:r>
      <w:r>
        <w:rPr>
          <w:rFonts w:eastAsia="Times New Roman" w:cs="Times New Roman"/>
          <w:szCs w:val="24"/>
        </w:rPr>
        <w:t xml:space="preserve"> σχεδιασμό του ίδιου του καπιταλισμού για να αυξήσει τα κέρδη του. </w:t>
      </w:r>
    </w:p>
    <w:p w14:paraId="2CD9C15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Όσο καθυστερεί η ανασύνταξη του κινήματος, όσο δεν δυναμώνει ο αγ</w:t>
      </w:r>
      <w:r>
        <w:rPr>
          <w:rFonts w:eastAsia="Times New Roman" w:cs="Times New Roman"/>
          <w:szCs w:val="24"/>
        </w:rPr>
        <w:t xml:space="preserve">ώνας ενάντια στα μονοπώλια και τις πολιτικές δυνάμεις που τα υπηρετούν, αυτά θα ισχυροποιούνται, θα γίνονται πιο επιθετικά απέναντι στους εργαζόμενους και τον λαό και θα επιδεινώνεται ακόμα περισσότερο η θέση τους. </w:t>
      </w:r>
    </w:p>
    <w:p w14:paraId="2CD9C16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Σε αυτό το νομοσχέδιο συγκρούονται αυτές</w:t>
      </w:r>
      <w:r>
        <w:rPr>
          <w:rFonts w:eastAsia="Times New Roman" w:cs="Times New Roman"/>
          <w:szCs w:val="24"/>
        </w:rPr>
        <w:t xml:space="preserve"> οι δύο στρατηγικές. Η μία σάς συνδέει όλους παρά τις διαφορές σας, στηρίζει την καπιταλιστική ανάπτυξη και εκφράζονται βεβαίως επιμέρους διαφορές. Η άλλη είναι αυτή που προβάλλει το ΚΚΕ και εμείς καλούμε τον κόσμο, ιδιαίτερα την εργατική τάξη, να συμπορευ</w:t>
      </w:r>
      <w:r>
        <w:rPr>
          <w:rFonts w:eastAsia="Times New Roman" w:cs="Times New Roman"/>
          <w:szCs w:val="24"/>
        </w:rPr>
        <w:t>τεί μαζί μας.</w:t>
      </w:r>
    </w:p>
    <w:p w14:paraId="2CD9C161"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2CD9C162"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Κύριε Μανιάτη, θέλετε τον λόγο;</w:t>
      </w:r>
    </w:p>
    <w:p w14:paraId="2CD9C163"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Κύριε Πρόεδρε, με συγχωρείτε. </w:t>
      </w:r>
    </w:p>
    <w:p w14:paraId="2CD9C164"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Πείτε μου τι θέλετε. </w:t>
      </w:r>
    </w:p>
    <w:p w14:paraId="2CD9C165"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Μπορείτε να </w:t>
      </w:r>
      <w:r>
        <w:rPr>
          <w:rFonts w:eastAsia="Times New Roman" w:cs="Times New Roman"/>
          <w:szCs w:val="24"/>
        </w:rPr>
        <w:t xml:space="preserve">καλέσετε τον προηγούμενο Πρόεδρο, τον κ. Βαρεμένο; Να μάθει να μην ειρωνεύεται τους Βουλευτάς. </w:t>
      </w:r>
    </w:p>
    <w:p w14:paraId="2CD9C166"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συνάδελφε, ο κ. Βαρεμένος δεν είναι εδώ. Δεν ξέρω σε τι αναφέρεστε. Πιθανόν να έχετε δίκιο. Δεν ξέρω, αλλά από τη στιγμή π</w:t>
      </w:r>
      <w:r>
        <w:rPr>
          <w:rFonts w:eastAsia="Times New Roman" w:cs="Times New Roman"/>
          <w:szCs w:val="24"/>
        </w:rPr>
        <w:t>ου δεν είναι εδώ ο κ. Βαρεμένος, για στοιχειώδεις λόγους διακριτικότητας, παρακαλώ να μη θέσετε το θέμα. Μια άλλη στιγμή όταν θα είναι εδώ…</w:t>
      </w:r>
    </w:p>
    <w:p w14:paraId="2CD9C167"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Να μην ειρωνεύεται τους Βουλευτάς.</w:t>
      </w:r>
    </w:p>
    <w:p w14:paraId="2CD9C168"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Εντάξει, θα του μεταφερθ</w:t>
      </w:r>
      <w:r>
        <w:rPr>
          <w:rFonts w:eastAsia="Times New Roman" w:cs="Times New Roman"/>
          <w:szCs w:val="24"/>
        </w:rPr>
        <w:t xml:space="preserve">εί. </w:t>
      </w:r>
    </w:p>
    <w:p w14:paraId="2CD9C169"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Έχει γραφτεί στα Πρακτικά τι είπε όταν σηκώθηκα να μιλήσω. </w:t>
      </w:r>
    </w:p>
    <w:p w14:paraId="2CD9C16A"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 Επειδή δεν είναι εδώ τώρα, να συνεννοηθούμε ότι δεν προχωρούμε στο θέμα. </w:t>
      </w:r>
    </w:p>
    <w:p w14:paraId="2CD9C16B"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Κύριε Μανιάτη, έχετε τον λόγο.</w:t>
      </w:r>
    </w:p>
    <w:p w14:paraId="2CD9C16C"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θέλω να κάνω μια συγκεκριμένη πρόταση, αλλά πριν από αυτό…</w:t>
      </w:r>
    </w:p>
    <w:p w14:paraId="2CD9C16D" w14:textId="77777777" w:rsidR="004439E9" w:rsidRDefault="0071404A">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Με συγχωρείτε. Θέλετε να πάρετε τον λόγο για τη δευτερολογία σας; Για να βάλω χρόνο, γι’ αυτό το λέω.</w:t>
      </w:r>
    </w:p>
    <w:p w14:paraId="2CD9C16E"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Όχι, ένα λεπ</w:t>
      </w:r>
      <w:r>
        <w:rPr>
          <w:rFonts w:eastAsia="Times New Roman" w:cs="Times New Roman"/>
          <w:szCs w:val="24"/>
        </w:rPr>
        <w:t>τό δώστε μου, επί της διαδικασίας. Μην βάζετε καθόλου χρόνο.</w:t>
      </w:r>
    </w:p>
    <w:p w14:paraId="2CD9C16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από τη δική μας πλευρά, τα λεχθέντα του κυρίου Υπουργού για ανεξάρτητες αρχές και ρυθμιστικές αρχές θεωρούνται ως μη λεχθέντα, διότι εχθές στην </w:t>
      </w:r>
      <w:r>
        <w:rPr>
          <w:rFonts w:eastAsia="Times New Roman" w:cs="Times New Roman"/>
          <w:szCs w:val="24"/>
        </w:rPr>
        <w:t>ε</w:t>
      </w:r>
      <w:r>
        <w:rPr>
          <w:rFonts w:eastAsia="Times New Roman" w:cs="Times New Roman"/>
          <w:szCs w:val="24"/>
        </w:rPr>
        <w:t xml:space="preserve">πιτροπή συμφωνήσαμε ότι ο Υπουργός θα </w:t>
      </w:r>
      <w:r>
        <w:rPr>
          <w:rFonts w:eastAsia="Times New Roman" w:cs="Times New Roman"/>
          <w:szCs w:val="24"/>
        </w:rPr>
        <w:t>στείλει επιστολή στην Πρόεδρο της Επιτροπής, ώστε όλα τα θέματα ρυθμιστικών αρχών και ανεξάρτητων αρχών να τα συζητήσουμε σε μια ξεχωριστή, αφιερωμένη μόνο σε αυτό το θέμα, συζήτηση.</w:t>
      </w:r>
    </w:p>
    <w:p w14:paraId="2CD9C170"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Κατά συνέπεια δεν δευτερολογούμε, επειδή δεν θέλουμε να ανοίξουμε τη συζή</w:t>
      </w:r>
      <w:r>
        <w:rPr>
          <w:rFonts w:eastAsia="Times New Roman" w:cs="Times New Roman"/>
          <w:szCs w:val="24"/>
        </w:rPr>
        <w:t xml:space="preserve">τηση. Θέλουμε να γίνει μια οργανωμένη συζήτηση. Τα θεωρούμε, επαναλαμβάνω, ως μη λεχθέντα. </w:t>
      </w:r>
    </w:p>
    <w:p w14:paraId="2CD9C171"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Τώρα, θα ήθελα να κάνω μια πρόταση επί της διαδικασίας και να ερωτηθούν γι’ αυτό οι συνάδελφοι. Αντί να αρχίσει η κάθε παράταξη να ψηφίζει άρθρο-άρθρο, όπως γίνεται</w:t>
      </w:r>
      <w:r>
        <w:rPr>
          <w:rFonts w:eastAsia="Times New Roman" w:cs="Times New Roman"/>
          <w:szCs w:val="24"/>
        </w:rPr>
        <w:t xml:space="preserve"> συνήθως, και δεδομένου ότι εκτιμώ από τις τοποθετήσεις ότι μπορούμε, να κάνουμε μια συλλογικότερη και μαζικότερη ψηφοφορία -για παράδειγμα, από τη δική μας πλευρά, υπερψηφίζουμε το νομοσχέδιο και επί της αρχής και σε όλα του τα άρθρα, δεδομένου ότι ο Υπου</w:t>
      </w:r>
      <w:r>
        <w:rPr>
          <w:rFonts w:eastAsia="Times New Roman" w:cs="Times New Roman"/>
          <w:szCs w:val="24"/>
        </w:rPr>
        <w:t>ργός απέσυρε την τροπολογία που του ζητήσαμε- και αντί να μας ρωτάτε χωριστά για εξήντα ένα άρθρα, να κάνουμε μια τέτοιου είδους ψηφοφορία. Αν το αποδέχονται οι συνάδελφοι, να το κάνουμε έτσι.</w:t>
      </w:r>
    </w:p>
    <w:p w14:paraId="2CD9C172" w14:textId="77777777" w:rsidR="004439E9" w:rsidRDefault="0071404A">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Κύριε συνάδελφε, να ρωτήσουμε τ</w:t>
      </w:r>
      <w:r>
        <w:rPr>
          <w:rFonts w:eastAsia="Times New Roman" w:cs="Times New Roman"/>
          <w:szCs w:val="24"/>
        </w:rPr>
        <w:t>ο Σώμα, αν συμφωνεί. Μας βοηθά γενικά η πρότασή σας, αλλά πρέπει να ξέρουμε ότι όλοι οι συνάδελφοι συμφωνούν. Συμφωνείτε συνάδελφοι;</w:t>
      </w:r>
    </w:p>
    <w:p w14:paraId="2CD9C173"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CD9C174" w14:textId="77777777" w:rsidR="004439E9" w:rsidRDefault="0071404A">
      <w:pPr>
        <w:spacing w:after="0"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πολύ. Συμφωνούν όλοι. </w:t>
      </w:r>
    </w:p>
    <w:p w14:paraId="2CD9C17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να μπούμε στη διαδικασία της ψηφοφορίας με τον τρόπο που πρότεινε ο κύριος συνάδελφος.</w:t>
      </w:r>
    </w:p>
    <w:p w14:paraId="2CD9C176" w14:textId="77777777" w:rsidR="004439E9" w:rsidRDefault="0071404A">
      <w:pPr>
        <w:spacing w:after="0" w:line="600" w:lineRule="auto"/>
        <w:ind w:firstLine="720"/>
        <w:jc w:val="both"/>
        <w:rPr>
          <w:rFonts w:eastAsia="Times New Roman" w:cs="Times New Roman"/>
          <w:szCs w:val="24"/>
        </w:rPr>
      </w:pPr>
      <w:r>
        <w:rPr>
          <w:rFonts w:eastAsia="Times New Roman"/>
          <w:szCs w:val="24"/>
        </w:rPr>
        <w:t xml:space="preserve">Κυρίες και κύριοι συνάδελφοι, κηρύσσεται περαιωμένη η συζήτηση επί της αρχής, των άρθρων και του συνόλου του σχεδίου νόμου του Υπουργείου </w:t>
      </w:r>
      <w:r>
        <w:rPr>
          <w:rFonts w:eastAsia="Times New Roman" w:cs="Times New Roman"/>
          <w:szCs w:val="24"/>
        </w:rPr>
        <w:t>Υποδομών, Μεταφορών και Δικτύω</w:t>
      </w:r>
      <w:r>
        <w:rPr>
          <w:rFonts w:eastAsia="Times New Roman" w:cs="Times New Roman"/>
          <w:szCs w:val="24"/>
        </w:rPr>
        <w:t>ν</w:t>
      </w:r>
      <w:r>
        <w:rPr>
          <w:rFonts w:eastAsia="Times New Roman" w:cs="Times New Roman"/>
          <w:szCs w:val="24"/>
        </w:rPr>
        <w:t>:</w:t>
      </w:r>
      <w:r>
        <w:rPr>
          <w:rFonts w:eastAsia="Times New Roman" w:cs="Times New Roman"/>
          <w:szCs w:val="24"/>
        </w:rPr>
        <w:t xml:space="preserve"> «Εναρμόνιση της νομοθεσίας με την Οδηγία 2012/34/ΕΕ του Ευρωπαϊκού Κοινοβουλίου και του Συμβουλίου της 21ης</w:t>
      </w:r>
      <w:r>
        <w:rPr>
          <w:rFonts w:eastAsia="Times New Roman" w:cs="Times New Roman"/>
          <w:szCs w:val="24"/>
          <w:vertAlign w:val="superscript"/>
        </w:rPr>
        <w:t xml:space="preserve"> </w:t>
      </w:r>
      <w:r>
        <w:rPr>
          <w:rFonts w:eastAsia="Times New Roman" w:cs="Times New Roman"/>
          <w:szCs w:val="24"/>
        </w:rPr>
        <w:t>Νοεμβρίου 2012 για τη δημιουργία ενιαίου ευρωπαϊκού σιδηροδρομικού χώρου (ΕΕ L343/32 της 14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2012) και άλλες διατάξεις».</w:t>
      </w:r>
    </w:p>
    <w:p w14:paraId="2CD9C177"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Ερωτάται το Σώμα: Γίνε</w:t>
      </w:r>
      <w:r>
        <w:rPr>
          <w:rFonts w:eastAsia="Times New Roman" w:cs="Times New Roman"/>
          <w:szCs w:val="24"/>
        </w:rPr>
        <w:t>ται δεκτό το νομοσχέδιο επί της αρχής;</w:t>
      </w:r>
    </w:p>
    <w:p w14:paraId="2CD9C178"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179"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17A"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17B"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17C"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17D"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17E"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17F"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180"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νομοσχέδιο έγινε δεκτό επί της αρχής κατά πλειοψηφία. </w:t>
      </w:r>
    </w:p>
    <w:p w14:paraId="2CD9C181" w14:textId="77777777" w:rsidR="004439E9" w:rsidRDefault="0071404A">
      <w:pPr>
        <w:spacing w:after="0" w:line="600" w:lineRule="auto"/>
        <w:ind w:firstLine="720"/>
        <w:jc w:val="both"/>
        <w:rPr>
          <w:rFonts w:eastAsia="Times New Roman" w:cs="Times New Roman"/>
          <w:szCs w:val="24"/>
        </w:rPr>
      </w:pPr>
      <w:r>
        <w:rPr>
          <w:rFonts w:eastAsia="Times New Roman"/>
          <w:szCs w:val="24"/>
        </w:rPr>
        <w:t>Εισερχόμαστε στην ψήφιση των άρθρων και θα γίνει η ψήφισή τους χωριστά.</w:t>
      </w:r>
    </w:p>
    <w:p w14:paraId="2CD9C182"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w:t>
      </w:r>
      <w:r>
        <w:rPr>
          <w:rFonts w:eastAsia="Times New Roman"/>
          <w:szCs w:val="24"/>
        </w:rPr>
        <w:t>ίνεται δεκτό το άρθρο 1 ως έχει;</w:t>
      </w:r>
    </w:p>
    <w:p w14:paraId="2CD9C183"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184"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185"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186"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187"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188"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189"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 xml:space="preserve">ΛΑΖΑΡΙΔΗΣ: </w:t>
      </w:r>
      <w:r>
        <w:rPr>
          <w:rFonts w:eastAsia="Times New Roman"/>
          <w:szCs w:val="24"/>
        </w:rPr>
        <w:t xml:space="preserve">Δεκτό, δεκτό. </w:t>
      </w:r>
    </w:p>
    <w:p w14:paraId="2CD9C18A"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18B"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1 έγινε δεκτό ως έχει κατά πλειοψηφία. </w:t>
      </w:r>
    </w:p>
    <w:p w14:paraId="2CD9C18C"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2 ως έχει;</w:t>
      </w:r>
    </w:p>
    <w:p w14:paraId="2CD9C18D"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18E"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b/>
          <w:szCs w:val="24"/>
        </w:rPr>
        <w:t xml:space="preserve">: </w:t>
      </w:r>
      <w:r>
        <w:rPr>
          <w:rFonts w:eastAsia="Times New Roman"/>
          <w:szCs w:val="24"/>
        </w:rPr>
        <w:t xml:space="preserve">Δεκτό, δεκτό. </w:t>
      </w:r>
    </w:p>
    <w:p w14:paraId="2CD9C18F"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190"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191"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192"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193"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194"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195"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2 έγινε δεκτό ως έχει κατά πλειοψηφία. </w:t>
      </w:r>
    </w:p>
    <w:p w14:paraId="2CD9C196"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3 ως έχει;</w:t>
      </w:r>
    </w:p>
    <w:p w14:paraId="2CD9C197"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198"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199"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19A"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19B" w14:textId="77777777" w:rsidR="004439E9" w:rsidRDefault="0071404A">
      <w:pPr>
        <w:spacing w:after="0" w:line="600" w:lineRule="auto"/>
        <w:ind w:firstLine="720"/>
        <w:jc w:val="both"/>
        <w:rPr>
          <w:rFonts w:eastAsia="Times New Roman"/>
          <w:szCs w:val="24"/>
        </w:rPr>
      </w:pPr>
      <w:r>
        <w:rPr>
          <w:rFonts w:eastAsia="Times New Roman"/>
          <w:b/>
          <w:szCs w:val="24"/>
        </w:rPr>
        <w:t>ΧΡ</w:t>
      </w:r>
      <w:r>
        <w:rPr>
          <w:rFonts w:eastAsia="Times New Roman"/>
          <w:b/>
          <w:szCs w:val="24"/>
        </w:rPr>
        <w:t xml:space="preserve">ΗΣΤΟΣ ΚΑΤΣΩΤΗΣ: </w:t>
      </w:r>
      <w:r>
        <w:rPr>
          <w:rFonts w:eastAsia="Times New Roman"/>
          <w:szCs w:val="24"/>
        </w:rPr>
        <w:t xml:space="preserve">Κατά πλειοψηφία. </w:t>
      </w:r>
    </w:p>
    <w:p w14:paraId="2CD9C19C"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19D"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19E"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19F"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3 έγινε δεκτό ως έχει κατά πλειοψηφία. </w:t>
      </w:r>
    </w:p>
    <w:p w14:paraId="2CD9C1A0" w14:textId="77777777" w:rsidR="004439E9" w:rsidRDefault="0071404A">
      <w:pPr>
        <w:spacing w:after="0" w:line="600" w:lineRule="auto"/>
        <w:ind w:firstLine="720"/>
        <w:jc w:val="both"/>
        <w:rPr>
          <w:rFonts w:eastAsia="Times New Roman"/>
          <w:szCs w:val="24"/>
        </w:rPr>
      </w:pPr>
      <w:r>
        <w:rPr>
          <w:rFonts w:eastAsia="Times New Roman"/>
          <w:szCs w:val="24"/>
        </w:rPr>
        <w:t xml:space="preserve">Ερωτάται το Σώμα: Γίνεται δεκτό </w:t>
      </w:r>
      <w:r>
        <w:rPr>
          <w:rFonts w:eastAsia="Times New Roman"/>
          <w:szCs w:val="24"/>
        </w:rPr>
        <w:t>το άρθρο 4 ως έχει;</w:t>
      </w:r>
    </w:p>
    <w:p w14:paraId="2CD9C1A1"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1A2"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1A3"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1A4"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1A5"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1A6"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1A7"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Δε</w:t>
      </w:r>
      <w:r>
        <w:rPr>
          <w:rFonts w:eastAsia="Times New Roman"/>
          <w:szCs w:val="24"/>
        </w:rPr>
        <w:t xml:space="preserve">κτό, δεκτό. </w:t>
      </w:r>
    </w:p>
    <w:p w14:paraId="2CD9C1A8"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1A9"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4 έγινε δεκτό ως έχει κατά πλειοψηφία. </w:t>
      </w:r>
    </w:p>
    <w:p w14:paraId="2CD9C1AA"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5 ως έχει;</w:t>
      </w:r>
    </w:p>
    <w:p w14:paraId="2CD9C1AB"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1AC"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1AD"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1AE"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1AF"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1B0"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1B1"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1B2"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1B3"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w:t>
      </w:r>
      <w:r>
        <w:rPr>
          <w:rFonts w:eastAsia="Times New Roman"/>
          <w:szCs w:val="24"/>
        </w:rPr>
        <w:t xml:space="preserve">νεπώς το άρθρο 5 έγινε δεκτό ως έχει κατά πλειοψηφία. </w:t>
      </w:r>
    </w:p>
    <w:p w14:paraId="2CD9C1B4"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6 ως έχει;</w:t>
      </w:r>
    </w:p>
    <w:p w14:paraId="2CD9C1B5"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1B6"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1B7"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1B8"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1B9" w14:textId="77777777" w:rsidR="004439E9" w:rsidRDefault="0071404A">
      <w:pPr>
        <w:spacing w:after="0" w:line="600" w:lineRule="auto"/>
        <w:ind w:firstLine="720"/>
        <w:jc w:val="both"/>
        <w:rPr>
          <w:rFonts w:eastAsia="Times New Roman"/>
          <w:szCs w:val="24"/>
        </w:rPr>
      </w:pPr>
      <w:r>
        <w:rPr>
          <w:rFonts w:eastAsia="Times New Roman"/>
          <w:b/>
          <w:szCs w:val="24"/>
        </w:rPr>
        <w:t>ΧΡΗΣΤ</w:t>
      </w:r>
      <w:r>
        <w:rPr>
          <w:rFonts w:eastAsia="Times New Roman"/>
          <w:b/>
          <w:szCs w:val="24"/>
        </w:rPr>
        <w:t xml:space="preserve">ΟΣ ΚΑΤΣΩΤΗΣ: </w:t>
      </w:r>
      <w:r>
        <w:rPr>
          <w:rFonts w:eastAsia="Times New Roman"/>
          <w:szCs w:val="24"/>
        </w:rPr>
        <w:t xml:space="preserve">Κατά πλειοψηφία. </w:t>
      </w:r>
    </w:p>
    <w:p w14:paraId="2CD9C1BA"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1BB"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1BC"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1BD"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6 έγινε δεκτό ως έχει κατά πλειοψηφία. </w:t>
      </w:r>
    </w:p>
    <w:p w14:paraId="2CD9C1BE" w14:textId="77777777" w:rsidR="004439E9" w:rsidRDefault="0071404A">
      <w:pPr>
        <w:spacing w:after="0"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7, όπως τροποποιήθηκε από τον κύριο Υπουργό;</w:t>
      </w:r>
    </w:p>
    <w:p w14:paraId="2CD9C1BF"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1C0"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1C1"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1C2"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1C3"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1C4"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Δεκτό,</w:t>
      </w:r>
      <w:r>
        <w:rPr>
          <w:rFonts w:eastAsia="Times New Roman"/>
          <w:szCs w:val="24"/>
        </w:rPr>
        <w:t xml:space="preserve"> δεκτό. </w:t>
      </w:r>
    </w:p>
    <w:p w14:paraId="2CD9C1C5"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1C6"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1C7"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7 έγινε δεκτό, όπως τροποποιήθηκε από τον κύριο Υπουργό, κατά πλειοψηφία. </w:t>
      </w:r>
    </w:p>
    <w:p w14:paraId="2CD9C1C8"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8 ως έχει;</w:t>
      </w:r>
    </w:p>
    <w:p w14:paraId="2CD9C1C9"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1CA"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1CB"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1CC"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1CD"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1CE"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1CF"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1D0" w14:textId="77777777" w:rsidR="004439E9" w:rsidRDefault="0071404A">
      <w:pPr>
        <w:spacing w:after="0"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ΣΑΡΙΔΗΣ: </w:t>
      </w:r>
      <w:r>
        <w:rPr>
          <w:rFonts w:eastAsia="Times New Roman"/>
          <w:szCs w:val="24"/>
        </w:rPr>
        <w:t xml:space="preserve">Δεκτό, δεκτό. </w:t>
      </w:r>
    </w:p>
    <w:p w14:paraId="2CD9C1D1"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8 έγινε δεκτό ως έχει κατά πλειοψηφία. </w:t>
      </w:r>
    </w:p>
    <w:p w14:paraId="2CD9C1D2"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2CD9C1D3"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1D4"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1D5"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w:t>
      </w:r>
      <w:r>
        <w:rPr>
          <w:rFonts w:eastAsia="Times New Roman"/>
          <w:b/>
          <w:szCs w:val="24"/>
        </w:rPr>
        <w:t xml:space="preserve">Σ: </w:t>
      </w:r>
      <w:r>
        <w:rPr>
          <w:rFonts w:eastAsia="Times New Roman"/>
          <w:szCs w:val="24"/>
        </w:rPr>
        <w:t xml:space="preserve">Κατά πλειοψηφία. </w:t>
      </w:r>
    </w:p>
    <w:p w14:paraId="2CD9C1D6"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1D7"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1D8"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1D9"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1DA"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1DB"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9 έγινε δεκτό ως</w:t>
      </w:r>
      <w:r>
        <w:rPr>
          <w:rFonts w:eastAsia="Times New Roman"/>
          <w:szCs w:val="24"/>
        </w:rPr>
        <w:t xml:space="preserve"> έχει κατά πλειοψηφία. </w:t>
      </w:r>
    </w:p>
    <w:p w14:paraId="2CD9C1DC"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2CD9C1DD"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1DE"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1DF"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1E0"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1E1"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1E2"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1E3"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1E4"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1E5"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10 έγινε δεκτό ως έχει κατά πλειοψηφία. </w:t>
      </w:r>
    </w:p>
    <w:p w14:paraId="2CD9C1E6"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2CD9C1E7"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w:t>
      </w:r>
      <w:r>
        <w:rPr>
          <w:rFonts w:eastAsia="Times New Roman"/>
          <w:b/>
          <w:szCs w:val="24"/>
        </w:rPr>
        <w:t>ΚΑΤΣΗΣ:</w:t>
      </w:r>
      <w:r>
        <w:rPr>
          <w:rFonts w:eastAsia="Times New Roman"/>
          <w:szCs w:val="24"/>
        </w:rPr>
        <w:t xml:space="preserve"> Δεκτό, δεκτό.</w:t>
      </w:r>
    </w:p>
    <w:p w14:paraId="2CD9C1E8"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1E9"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1EA"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1EB"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1EC"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1ED"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1EE"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w:t>
      </w:r>
      <w:r>
        <w:rPr>
          <w:rFonts w:eastAsia="Times New Roman"/>
          <w:szCs w:val="24"/>
        </w:rPr>
        <w:t>ό, δεκτό.</w:t>
      </w:r>
    </w:p>
    <w:p w14:paraId="2CD9C1EF"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11 έγινε δεκτό ως έχει κατά πλειοψηφία.</w:t>
      </w:r>
    </w:p>
    <w:p w14:paraId="2CD9C1F0"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2CD9C1F1"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1F2"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1F3"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w:t>
      </w:r>
      <w:r>
        <w:rPr>
          <w:rFonts w:eastAsia="Times New Roman"/>
          <w:szCs w:val="24"/>
        </w:rPr>
        <w:t>ία.</w:t>
      </w:r>
    </w:p>
    <w:p w14:paraId="2CD9C1F4"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1F5"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1F6"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1F7"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1F8"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1F9"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12 έγινε δεκτό ως έχει κατά πλειοψηφία</w:t>
      </w:r>
      <w:r>
        <w:rPr>
          <w:rFonts w:eastAsia="Times New Roman"/>
          <w:szCs w:val="24"/>
        </w:rPr>
        <w:t>.</w:t>
      </w:r>
    </w:p>
    <w:p w14:paraId="2CD9C1FA"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14:paraId="2CD9C1FB"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1FC"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1FD"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1FE"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1FF"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00"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 xml:space="preserve">Δεκτό, </w:t>
      </w:r>
      <w:r>
        <w:rPr>
          <w:rFonts w:eastAsia="Times New Roman"/>
          <w:szCs w:val="24"/>
        </w:rPr>
        <w:t>δεκτό.</w:t>
      </w:r>
    </w:p>
    <w:p w14:paraId="2CD9C201"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02"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03"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13 έγινε δεκτό ως έχει κατά πλειοψηφία.</w:t>
      </w:r>
    </w:p>
    <w:p w14:paraId="2CD9C204"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2CD9C205"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06"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ΑΧ. ΚΑΡΑΜΑΝΛΗΣ:</w:t>
      </w:r>
      <w:r>
        <w:rPr>
          <w:rFonts w:eastAsia="Times New Roman"/>
          <w:szCs w:val="24"/>
        </w:rPr>
        <w:t xml:space="preserve"> Δεκτό, δεκτό.</w:t>
      </w:r>
    </w:p>
    <w:p w14:paraId="2CD9C207"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08"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09"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0A"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0B"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0C"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0D"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w:t>
      </w:r>
      <w:r>
        <w:rPr>
          <w:rFonts w:eastAsia="Times New Roman"/>
          <w:b/>
          <w:szCs w:val="24"/>
        </w:rPr>
        <w:t>ύδης):</w:t>
      </w:r>
      <w:r>
        <w:rPr>
          <w:rFonts w:eastAsia="Times New Roman"/>
          <w:szCs w:val="24"/>
        </w:rPr>
        <w:t xml:space="preserve"> Συνεπώς το άρθρο 14 έγινε δεκτό ως έχει κατά πλειοψηφία.</w:t>
      </w:r>
    </w:p>
    <w:p w14:paraId="2CD9C20E"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2CD9C20F"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10"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11"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12"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13"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14"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15"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16"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17"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15 έγινε δεκτό ως έχει κατά πλειοψηφία.</w:t>
      </w:r>
    </w:p>
    <w:p w14:paraId="2CD9C218"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w:t>
      </w:r>
      <w:r>
        <w:rPr>
          <w:rFonts w:eastAsia="Times New Roman"/>
          <w:szCs w:val="24"/>
        </w:rPr>
        <w:t>ο άρθρο 16 ως έχει;</w:t>
      </w:r>
    </w:p>
    <w:p w14:paraId="2CD9C219"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1A"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1B"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1C"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1D"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1E"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1F"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20"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21"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16 έγινε δεκτό ως έχει κατά πλειοψηφία.</w:t>
      </w:r>
    </w:p>
    <w:p w14:paraId="2CD9C222"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2CD9C223"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24"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w:t>
      </w:r>
      <w:r>
        <w:rPr>
          <w:rFonts w:eastAsia="Times New Roman"/>
          <w:szCs w:val="24"/>
        </w:rPr>
        <w:t>τό.</w:t>
      </w:r>
    </w:p>
    <w:p w14:paraId="2CD9C225"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26"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27"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28"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29"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2A"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2B"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17</w:t>
      </w:r>
      <w:r>
        <w:rPr>
          <w:rFonts w:eastAsia="Times New Roman"/>
          <w:szCs w:val="24"/>
        </w:rPr>
        <w:t xml:space="preserve"> έγινε δεκτό ως έχει κατά πλειοψηφία.</w:t>
      </w:r>
    </w:p>
    <w:p w14:paraId="2CD9C22C"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14:paraId="2CD9C22D"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2E"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2F"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30"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31"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w:t>
      </w:r>
      <w:r>
        <w:rPr>
          <w:rFonts w:eastAsia="Times New Roman"/>
          <w:szCs w:val="24"/>
        </w:rPr>
        <w:t>ειοψηφία.</w:t>
      </w:r>
    </w:p>
    <w:p w14:paraId="2CD9C232"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33"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34"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35"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18 έγινε δεκτό ως έχει κατά πλειοψηφία.</w:t>
      </w:r>
    </w:p>
    <w:p w14:paraId="2CD9C236"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2CD9C237" w14:textId="77777777" w:rsidR="004439E9" w:rsidRDefault="0071404A">
      <w:pPr>
        <w:spacing w:after="0" w:line="600" w:lineRule="auto"/>
        <w:ind w:firstLine="720"/>
        <w:jc w:val="both"/>
        <w:rPr>
          <w:rFonts w:eastAsia="Times New Roman"/>
          <w:szCs w:val="24"/>
        </w:rPr>
      </w:pPr>
      <w:r>
        <w:rPr>
          <w:rFonts w:eastAsia="Times New Roman"/>
          <w:b/>
          <w:szCs w:val="24"/>
        </w:rPr>
        <w:t>ΜΑΡΙΟΣ</w:t>
      </w:r>
      <w:r>
        <w:rPr>
          <w:rFonts w:eastAsia="Times New Roman"/>
          <w:b/>
          <w:szCs w:val="24"/>
        </w:rPr>
        <w:t xml:space="preserve"> ΚΑΤΣΗΣ:</w:t>
      </w:r>
      <w:r>
        <w:rPr>
          <w:rFonts w:eastAsia="Times New Roman"/>
          <w:szCs w:val="24"/>
        </w:rPr>
        <w:t xml:space="preserve"> Δεκτό, δεκτό.</w:t>
      </w:r>
    </w:p>
    <w:p w14:paraId="2CD9C238"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39"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3A"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3B"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3C"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3D"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3E"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3F"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19 έγινε δεκτό ως έχει κατά πλειοψηφία.</w:t>
      </w:r>
    </w:p>
    <w:p w14:paraId="2CD9C240"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2CD9C241"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42"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43"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w:t>
      </w:r>
      <w:r>
        <w:rPr>
          <w:rFonts w:eastAsia="Times New Roman"/>
          <w:szCs w:val="24"/>
        </w:rPr>
        <w:t>ιοψηφία.</w:t>
      </w:r>
    </w:p>
    <w:p w14:paraId="2CD9C244"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45"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46"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47"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48"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49"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20 έγινε δεκτό ως έχει κατά πλειο</w:t>
      </w:r>
      <w:r>
        <w:rPr>
          <w:rFonts w:eastAsia="Times New Roman"/>
          <w:szCs w:val="24"/>
        </w:rPr>
        <w:t>ψηφία.</w:t>
      </w:r>
    </w:p>
    <w:p w14:paraId="2CD9C24A"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14:paraId="2CD9C24B"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4C"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4D"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4E"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4F"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50"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w:t>
      </w:r>
      <w:r>
        <w:rPr>
          <w:rFonts w:eastAsia="Times New Roman"/>
          <w:szCs w:val="24"/>
        </w:rPr>
        <w:t>κτό, δεκτό.</w:t>
      </w:r>
    </w:p>
    <w:p w14:paraId="2CD9C251"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52"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53"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21 έγινε δεκτό ως έχει κατά πλειοψηφία.</w:t>
      </w:r>
    </w:p>
    <w:p w14:paraId="2CD9C254"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2CD9C255"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56"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57"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58"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59"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5A"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5B"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5C"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5D" w14:textId="77777777" w:rsidR="004439E9" w:rsidRDefault="0071404A">
      <w:pPr>
        <w:spacing w:after="0" w:line="600" w:lineRule="auto"/>
        <w:ind w:firstLine="720"/>
        <w:jc w:val="both"/>
        <w:rPr>
          <w:rFonts w:eastAsia="Times New Roman"/>
          <w:szCs w:val="24"/>
        </w:rPr>
      </w:pPr>
      <w:r>
        <w:rPr>
          <w:rFonts w:eastAsia="Times New Roman"/>
          <w:b/>
          <w:szCs w:val="24"/>
        </w:rPr>
        <w:t>ΠΡΟΕΔΡΕΥΩΝ (</w:t>
      </w:r>
      <w:r>
        <w:rPr>
          <w:rFonts w:eastAsia="Times New Roman"/>
          <w:b/>
          <w:szCs w:val="24"/>
        </w:rPr>
        <w:t>Σπυρίδων Λυκούδης):</w:t>
      </w:r>
      <w:r>
        <w:rPr>
          <w:rFonts w:eastAsia="Times New Roman"/>
          <w:szCs w:val="24"/>
        </w:rPr>
        <w:t xml:space="preserve"> Συνεπώς το άρθρο 22 έγινε δεκτό ως έχει κατά πλειοψηφία.</w:t>
      </w:r>
    </w:p>
    <w:p w14:paraId="2CD9C25E"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23 ως έχει;</w:t>
      </w:r>
    </w:p>
    <w:p w14:paraId="2CD9C25F"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60"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61"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62"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w:t>
      </w:r>
      <w:r>
        <w:rPr>
          <w:rFonts w:eastAsia="Times New Roman"/>
          <w:szCs w:val="24"/>
        </w:rPr>
        <w:t>Δεκτό, δεκτό.</w:t>
      </w:r>
    </w:p>
    <w:p w14:paraId="2CD9C263"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64"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65"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66"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67"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23 έγινε δεκτό ως έχει κατά πλειοψηφία.</w:t>
      </w:r>
    </w:p>
    <w:p w14:paraId="2CD9C268"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w:t>
      </w:r>
      <w:r>
        <w:rPr>
          <w:rFonts w:eastAsia="Times New Roman"/>
          <w:szCs w:val="24"/>
        </w:rPr>
        <w:t>νεται δεκτό το άρθρο 24 ως έχει;</w:t>
      </w:r>
    </w:p>
    <w:p w14:paraId="2CD9C269"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6A"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6B"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6C"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6D"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6E"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6F"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w:t>
      </w:r>
      <w:r>
        <w:rPr>
          <w:rFonts w:eastAsia="Times New Roman"/>
          <w:b/>
          <w:szCs w:val="24"/>
        </w:rPr>
        <w:t>ΔΗΣ:</w:t>
      </w:r>
      <w:r>
        <w:rPr>
          <w:rFonts w:eastAsia="Times New Roman"/>
          <w:szCs w:val="24"/>
        </w:rPr>
        <w:t xml:space="preserve"> Δεκτό, δεκτό.</w:t>
      </w:r>
    </w:p>
    <w:p w14:paraId="2CD9C270"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71"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24 έγινε δεκτό ως έχει κατά πλειοψηφία.</w:t>
      </w:r>
    </w:p>
    <w:p w14:paraId="2CD9C272"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14:paraId="2CD9C273"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74"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75"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76"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77"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78"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79"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7A"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7B"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w:t>
      </w:r>
      <w:r>
        <w:rPr>
          <w:rFonts w:eastAsia="Times New Roman"/>
          <w:szCs w:val="24"/>
        </w:rPr>
        <w:t>το άρθρο 25 έγινε δεκτό ως έχει κατά πλειοψηφία.</w:t>
      </w:r>
    </w:p>
    <w:p w14:paraId="2CD9C27C"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14:paraId="2CD9C27D"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7E"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7F"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80"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81"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w:t>
      </w:r>
      <w:r>
        <w:rPr>
          <w:rFonts w:eastAsia="Times New Roman"/>
          <w:b/>
          <w:szCs w:val="24"/>
        </w:rPr>
        <w:t>ΗΣ:</w:t>
      </w:r>
      <w:r>
        <w:rPr>
          <w:rFonts w:eastAsia="Times New Roman"/>
          <w:szCs w:val="24"/>
        </w:rPr>
        <w:t xml:space="preserve"> Κατά πλειοψηφία.</w:t>
      </w:r>
    </w:p>
    <w:p w14:paraId="2CD9C282"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83"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84"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85"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26 έγινε δεκτό ως έχει κατά πλειοψηφία.</w:t>
      </w:r>
    </w:p>
    <w:p w14:paraId="2CD9C286"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27 ως έ</w:t>
      </w:r>
      <w:r>
        <w:rPr>
          <w:rFonts w:eastAsia="Times New Roman"/>
          <w:szCs w:val="24"/>
        </w:rPr>
        <w:t>χει;</w:t>
      </w:r>
    </w:p>
    <w:p w14:paraId="2CD9C287"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88"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89"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8A"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8B"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8C"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8D"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8E"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ΣΑΡΙΔΗΣ:</w:t>
      </w:r>
      <w:r>
        <w:rPr>
          <w:rFonts w:eastAsia="Times New Roman"/>
          <w:szCs w:val="24"/>
        </w:rPr>
        <w:t xml:space="preserve"> Δεκτό, δεκτό.</w:t>
      </w:r>
    </w:p>
    <w:p w14:paraId="2CD9C28F"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27 έγινε δεκτό ως έχει κατά πλειοψηφία.</w:t>
      </w:r>
    </w:p>
    <w:p w14:paraId="2CD9C290"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14:paraId="2CD9C291"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92"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93"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94"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95"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96"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97"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98"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99"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28 έγινε δεκτό ως έχει κ</w:t>
      </w:r>
      <w:r>
        <w:rPr>
          <w:rFonts w:eastAsia="Times New Roman"/>
          <w:szCs w:val="24"/>
        </w:rPr>
        <w:t>ατά πλειοψηφία.</w:t>
      </w:r>
    </w:p>
    <w:p w14:paraId="2CD9C29A"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2CD9C29B"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9C"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9D"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9E"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9F"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A0"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w:t>
      </w:r>
      <w:r>
        <w:rPr>
          <w:rFonts w:eastAsia="Times New Roman"/>
          <w:b/>
          <w:szCs w:val="24"/>
        </w:rPr>
        <w:t>ΑΡΚΟΥ:</w:t>
      </w:r>
      <w:r>
        <w:rPr>
          <w:rFonts w:eastAsia="Times New Roman" w:cs="Times New Roman"/>
          <w:szCs w:val="24"/>
        </w:rPr>
        <w:t xml:space="preserve"> </w:t>
      </w:r>
      <w:r>
        <w:rPr>
          <w:rFonts w:eastAsia="Times New Roman"/>
          <w:szCs w:val="24"/>
        </w:rPr>
        <w:t>Δεκτό, δεκτό.</w:t>
      </w:r>
    </w:p>
    <w:p w14:paraId="2CD9C2A1"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A2"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A3" w14:textId="77777777" w:rsidR="004439E9" w:rsidRDefault="0071404A">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Συνεπώς το άρθρο 29 έγινε δεκτό ως έχει κατά πλειοψηφία.</w:t>
      </w:r>
    </w:p>
    <w:p w14:paraId="2CD9C2A4"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2CD9C2A5" w14:textId="77777777" w:rsidR="004439E9" w:rsidRDefault="0071404A">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Δεκτό, δεκτό.</w:t>
      </w:r>
    </w:p>
    <w:p w14:paraId="2CD9C2A6" w14:textId="77777777" w:rsidR="004439E9" w:rsidRDefault="0071404A">
      <w:pPr>
        <w:spacing w:after="0" w:line="600" w:lineRule="auto"/>
        <w:ind w:firstLine="720"/>
        <w:jc w:val="both"/>
        <w:rPr>
          <w:rFonts w:eastAsia="Times New Roman"/>
          <w:szCs w:val="24"/>
        </w:rPr>
      </w:pPr>
      <w:r>
        <w:rPr>
          <w:rFonts w:eastAsia="Times New Roman"/>
          <w:b/>
          <w:szCs w:val="24"/>
        </w:rPr>
        <w:t>ΚΩΝΣΤΑΝΤΙΝΟΣ ΑΧ. ΚΑΡΑΜΑΝΛΗΣ:</w:t>
      </w:r>
      <w:r>
        <w:rPr>
          <w:rFonts w:eastAsia="Times New Roman"/>
          <w:szCs w:val="24"/>
        </w:rPr>
        <w:t xml:space="preserve"> Δεκτό, δεκτό.</w:t>
      </w:r>
    </w:p>
    <w:p w14:paraId="2CD9C2A7" w14:textId="77777777" w:rsidR="004439E9" w:rsidRDefault="0071404A">
      <w:pPr>
        <w:spacing w:after="0"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Κατά πλειοψηφία.</w:t>
      </w:r>
    </w:p>
    <w:p w14:paraId="2CD9C2A8" w14:textId="77777777" w:rsidR="004439E9" w:rsidRDefault="0071404A">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Δεκτό, δεκτό.</w:t>
      </w:r>
    </w:p>
    <w:p w14:paraId="2CD9C2A9" w14:textId="77777777" w:rsidR="004439E9" w:rsidRDefault="0071404A">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Κατά πλειοψηφία.</w:t>
      </w:r>
    </w:p>
    <w:p w14:paraId="2CD9C2AA" w14:textId="77777777" w:rsidR="004439E9" w:rsidRDefault="0071404A">
      <w:pPr>
        <w:spacing w:after="0" w:line="600" w:lineRule="auto"/>
        <w:ind w:firstLine="720"/>
        <w:jc w:val="both"/>
        <w:rPr>
          <w:rFonts w:eastAsia="Times New Roman"/>
          <w:szCs w:val="24"/>
        </w:rPr>
      </w:pPr>
      <w:r>
        <w:rPr>
          <w:rFonts w:eastAsia="Times New Roman"/>
          <w:b/>
          <w:szCs w:val="24"/>
        </w:rPr>
        <w:t>ΑΙΚΑΤΕΡΙΝΗ ΜΑΡΚΟΥ:</w:t>
      </w:r>
      <w:r>
        <w:rPr>
          <w:rFonts w:eastAsia="Times New Roman" w:cs="Times New Roman"/>
          <w:szCs w:val="24"/>
        </w:rPr>
        <w:t xml:space="preserve"> </w:t>
      </w:r>
      <w:r>
        <w:rPr>
          <w:rFonts w:eastAsia="Times New Roman"/>
          <w:szCs w:val="24"/>
        </w:rPr>
        <w:t>Δεκτό, δεκτό.</w:t>
      </w:r>
    </w:p>
    <w:p w14:paraId="2CD9C2AB"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Δεκτό, δεκτό.</w:t>
      </w:r>
    </w:p>
    <w:p w14:paraId="2CD9C2AC" w14:textId="77777777" w:rsidR="004439E9" w:rsidRDefault="0071404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Δεκτό, δεκτό.</w:t>
      </w:r>
    </w:p>
    <w:p w14:paraId="2CD9C2AD"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(Σπυρίδων Λυκούδης):</w:t>
      </w:r>
      <w:r>
        <w:rPr>
          <w:rFonts w:eastAsia="Times New Roman"/>
          <w:szCs w:val="24"/>
        </w:rPr>
        <w:t xml:space="preserve"> Συνεπώς το άρθρο 30 έγινε δεκτό ως έχει κατά πλειοψηφία.</w:t>
      </w:r>
    </w:p>
    <w:p w14:paraId="2CD9C2AE"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31 ως έχει;</w:t>
      </w:r>
    </w:p>
    <w:p w14:paraId="2CD9C2AF"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2B0"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2B1"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2B2"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2B3"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2B4"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2B5"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2B6"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2B7"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το άρθρο 31 έγινε δεκτό ως έχει κατά πλειοψηφί</w:t>
      </w:r>
      <w:r>
        <w:rPr>
          <w:rFonts w:eastAsia="Times New Roman"/>
          <w:szCs w:val="24"/>
        </w:rPr>
        <w:t xml:space="preserve">α. </w:t>
      </w:r>
    </w:p>
    <w:p w14:paraId="2CD9C2B8"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32 ως έχει;</w:t>
      </w:r>
    </w:p>
    <w:p w14:paraId="2CD9C2B9"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2BA"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2BB"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2BC"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2BD"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2BE"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2BF"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2C0"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2C1"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32 έγινε δεκτό ως έχει κατά πλειοψηφία. </w:t>
      </w:r>
    </w:p>
    <w:p w14:paraId="2CD9C2C2"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33 ως έχει;</w:t>
      </w:r>
    </w:p>
    <w:p w14:paraId="2CD9C2C3"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2C4"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2C5"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2C6"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2C7"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2C8"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2C9"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2CA"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2CB" w14:textId="77777777" w:rsidR="004439E9" w:rsidRDefault="0071404A">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 xml:space="preserve">ΡΕΥΩΝ (Σπυρίδων Λυκούδης): </w:t>
      </w:r>
      <w:r>
        <w:rPr>
          <w:rFonts w:eastAsia="Times New Roman"/>
          <w:szCs w:val="24"/>
        </w:rPr>
        <w:t xml:space="preserve">Συνεπώς το άρθρο 33 έγινε δεκτό ως έχει κατά πλειοψηφία. </w:t>
      </w:r>
    </w:p>
    <w:p w14:paraId="2CD9C2CC"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34 ως έχει;</w:t>
      </w:r>
    </w:p>
    <w:p w14:paraId="2CD9C2CD"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2CE"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2CF"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2D0"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2D1"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2D2"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2D3"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2D4"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2D5"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το άρθρο 34 έγινε δεκτό ως έχει κατά πλειοψηφί</w:t>
      </w:r>
      <w:r>
        <w:rPr>
          <w:rFonts w:eastAsia="Times New Roman"/>
          <w:szCs w:val="24"/>
        </w:rPr>
        <w:t xml:space="preserve">α. </w:t>
      </w:r>
    </w:p>
    <w:p w14:paraId="2CD9C2D6"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35 ως έχει;</w:t>
      </w:r>
    </w:p>
    <w:p w14:paraId="2CD9C2D7"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2D8"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2D9"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2DA"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2DB"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2DC"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2DD"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2DE"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2DF"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35 έγινε δεκτό ως έχει κατά πλειοψηφία. </w:t>
      </w:r>
    </w:p>
    <w:p w14:paraId="2CD9C2E0"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36 ως έχει;</w:t>
      </w:r>
    </w:p>
    <w:p w14:paraId="2CD9C2E1"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2E2"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2E3"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2E4"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2E5"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2E6"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2E7"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2E8"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2E9" w14:textId="77777777" w:rsidR="004439E9" w:rsidRDefault="0071404A">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 xml:space="preserve">ΡΕΥΩΝ (Σπυρίδων Λυκούδης): </w:t>
      </w:r>
      <w:r>
        <w:rPr>
          <w:rFonts w:eastAsia="Times New Roman"/>
          <w:szCs w:val="24"/>
        </w:rPr>
        <w:t xml:space="preserve">Συνεπώς το άρθρο 36 έγινε δεκτό ως έχει κατά πλειοψηφία. </w:t>
      </w:r>
    </w:p>
    <w:p w14:paraId="2CD9C2EA"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37 ως έχει;</w:t>
      </w:r>
    </w:p>
    <w:p w14:paraId="2CD9C2EB"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2EC"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2ED"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2EE" w14:textId="77777777" w:rsidR="004439E9" w:rsidRDefault="0071404A">
      <w:pPr>
        <w:spacing w:after="0"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ΜΑΝΙΑΤΗΣ: </w:t>
      </w:r>
      <w:r>
        <w:rPr>
          <w:rFonts w:eastAsia="Times New Roman"/>
          <w:szCs w:val="24"/>
        </w:rPr>
        <w:t xml:space="preserve">Δεκτό, δεκτό. </w:t>
      </w:r>
    </w:p>
    <w:p w14:paraId="2CD9C2EF"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2F0"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2F1"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2F2"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2F3"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37 έγινε δεκτό ως έχει κατά πλειοψηφία. </w:t>
      </w:r>
    </w:p>
    <w:p w14:paraId="2CD9C2F4"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38 ως έχει;</w:t>
      </w:r>
    </w:p>
    <w:p w14:paraId="2CD9C2F5"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2F6"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2F7"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2F8"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2F9"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2FA"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Δεκτ</w:t>
      </w:r>
      <w:r>
        <w:rPr>
          <w:rFonts w:eastAsia="Times New Roman"/>
          <w:szCs w:val="24"/>
        </w:rPr>
        <w:t xml:space="preserve">ό, δεκτό. </w:t>
      </w:r>
    </w:p>
    <w:p w14:paraId="2CD9C2FB"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2FC"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2FD"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38 έγινε δεκτό ως έχει κατά πλειοψηφία. </w:t>
      </w:r>
    </w:p>
    <w:p w14:paraId="2CD9C2FE"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39 ως έχει;</w:t>
      </w:r>
    </w:p>
    <w:p w14:paraId="2CD9C2FF"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00"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01"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02"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03"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04"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05"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06"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07" w14:textId="77777777" w:rsidR="004439E9" w:rsidRDefault="0071404A">
      <w:pPr>
        <w:spacing w:after="0" w:line="600" w:lineRule="auto"/>
        <w:ind w:firstLine="720"/>
        <w:jc w:val="both"/>
        <w:rPr>
          <w:rFonts w:eastAsia="Times New Roman"/>
          <w:szCs w:val="24"/>
        </w:rPr>
      </w:pPr>
      <w:r>
        <w:rPr>
          <w:rFonts w:eastAsia="Times New Roman"/>
          <w:b/>
          <w:szCs w:val="24"/>
        </w:rPr>
        <w:t>ΠΡΟΕΔ</w:t>
      </w:r>
      <w:r>
        <w:rPr>
          <w:rFonts w:eastAsia="Times New Roman"/>
          <w:b/>
          <w:szCs w:val="24"/>
        </w:rPr>
        <w:t xml:space="preserve">ΡΕΥΩΝ (Σπυρίδων Λυκούδης): </w:t>
      </w:r>
      <w:r>
        <w:rPr>
          <w:rFonts w:eastAsia="Times New Roman"/>
          <w:szCs w:val="24"/>
        </w:rPr>
        <w:t xml:space="preserve">Συνεπώς το άρθρο 39 έγινε δεκτό ως έχει κατά πλειοψηφία. </w:t>
      </w:r>
    </w:p>
    <w:p w14:paraId="2CD9C308"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40 ως έχει;</w:t>
      </w:r>
    </w:p>
    <w:p w14:paraId="2CD9C309"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0A"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0B"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0C" w14:textId="77777777" w:rsidR="004439E9" w:rsidRDefault="0071404A">
      <w:pPr>
        <w:spacing w:after="0"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ΜΑΝΙΑΤΗΣ: </w:t>
      </w:r>
      <w:r>
        <w:rPr>
          <w:rFonts w:eastAsia="Times New Roman"/>
          <w:szCs w:val="24"/>
        </w:rPr>
        <w:t xml:space="preserve">Δεκτό, δεκτό. </w:t>
      </w:r>
    </w:p>
    <w:p w14:paraId="2CD9C30D"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0E"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0F"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10"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11"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w:t>
      </w:r>
      <w:r>
        <w:rPr>
          <w:rFonts w:eastAsia="Times New Roman"/>
          <w:szCs w:val="24"/>
        </w:rPr>
        <w:t>ς</w:t>
      </w:r>
      <w:r>
        <w:rPr>
          <w:rFonts w:eastAsia="Times New Roman"/>
          <w:szCs w:val="24"/>
        </w:rPr>
        <w:t xml:space="preserve"> το άρθρο 40 έγινε δεκτό ως έχει κατά πλειοψηφία. </w:t>
      </w:r>
    </w:p>
    <w:p w14:paraId="2CD9C312"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41 ως έχει;</w:t>
      </w:r>
    </w:p>
    <w:p w14:paraId="2CD9C313"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14"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15"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16"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17"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18"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19"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1A"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1B"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41 έγινε δεκτό ως έχει κατά πλειοψηφία. </w:t>
      </w:r>
    </w:p>
    <w:p w14:paraId="2CD9C31C"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42 ως έχει;</w:t>
      </w:r>
    </w:p>
    <w:p w14:paraId="2CD9C31D"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1E" w14:textId="77777777" w:rsidR="004439E9" w:rsidRDefault="0071404A">
      <w:pPr>
        <w:spacing w:after="0" w:line="600" w:lineRule="auto"/>
        <w:ind w:firstLine="720"/>
        <w:jc w:val="both"/>
        <w:rPr>
          <w:rFonts w:eastAsia="Times New Roman"/>
          <w:szCs w:val="24"/>
        </w:rPr>
      </w:pPr>
      <w:r>
        <w:rPr>
          <w:rFonts w:eastAsia="Times New Roman"/>
          <w:b/>
          <w:szCs w:val="24"/>
        </w:rPr>
        <w:t>Κ</w:t>
      </w:r>
      <w:r>
        <w:rPr>
          <w:rFonts w:eastAsia="Times New Roman"/>
          <w:b/>
          <w:szCs w:val="24"/>
        </w:rPr>
        <w:t xml:space="preserve">ΩΝΣΤΑΝΤΙΝΟΣ ΑΧ. ΚΑΡΑΜΑΝΛΗΣ: </w:t>
      </w:r>
      <w:r>
        <w:rPr>
          <w:rFonts w:eastAsia="Times New Roman"/>
          <w:szCs w:val="24"/>
        </w:rPr>
        <w:t xml:space="preserve">Δεκτό, δεκτό. </w:t>
      </w:r>
    </w:p>
    <w:p w14:paraId="2CD9C31F"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20"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21"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22"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23"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24"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25" w14:textId="77777777" w:rsidR="004439E9" w:rsidRDefault="0071404A">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(Σπυρίδων Λυκούδης): </w:t>
      </w:r>
      <w:r>
        <w:rPr>
          <w:rFonts w:eastAsia="Times New Roman"/>
          <w:szCs w:val="24"/>
        </w:rPr>
        <w:t xml:space="preserve">Συνεπώς το άρθρο 42 έγινε δεκτό ως έχει κατά πλειοψηφία. </w:t>
      </w:r>
    </w:p>
    <w:p w14:paraId="2CD9C326"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43 ως έχει;</w:t>
      </w:r>
    </w:p>
    <w:p w14:paraId="2CD9C327"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28"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29"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2A"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 xml:space="preserve">ΜΑΝΙΑΤΗΣ: </w:t>
      </w:r>
      <w:r>
        <w:rPr>
          <w:rFonts w:eastAsia="Times New Roman"/>
          <w:szCs w:val="24"/>
        </w:rPr>
        <w:t xml:space="preserve">Δεκτό, δεκτό. </w:t>
      </w:r>
    </w:p>
    <w:p w14:paraId="2CD9C32B"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2C"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2D"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2E"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2F"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43 έγινε δεκτό ως έχει κατά πλειοψηφία. </w:t>
      </w:r>
    </w:p>
    <w:p w14:paraId="2CD9C330"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44 ως έχει;</w:t>
      </w:r>
    </w:p>
    <w:p w14:paraId="2CD9C331"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32"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33"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34"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35"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36"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37"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38"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39"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44 έγινε δεκτό ως έχει κατά πλειοψηφία. </w:t>
      </w:r>
    </w:p>
    <w:p w14:paraId="2CD9C33A"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45 ως έχει;</w:t>
      </w:r>
    </w:p>
    <w:p w14:paraId="2CD9C33B"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3C" w14:textId="77777777" w:rsidR="004439E9" w:rsidRDefault="0071404A">
      <w:pPr>
        <w:spacing w:after="0" w:line="600" w:lineRule="auto"/>
        <w:ind w:firstLine="720"/>
        <w:jc w:val="both"/>
        <w:rPr>
          <w:rFonts w:eastAsia="Times New Roman"/>
          <w:szCs w:val="24"/>
        </w:rPr>
      </w:pPr>
      <w:r>
        <w:rPr>
          <w:rFonts w:eastAsia="Times New Roman"/>
          <w:b/>
          <w:szCs w:val="24"/>
        </w:rPr>
        <w:t>Κ</w:t>
      </w:r>
      <w:r>
        <w:rPr>
          <w:rFonts w:eastAsia="Times New Roman"/>
          <w:b/>
          <w:szCs w:val="24"/>
        </w:rPr>
        <w:t xml:space="preserve">ΩΝΣΤΑΝΤΙΝΟΣ ΑΧ. ΚΑΡΑΜΑΝΛΗΣ: </w:t>
      </w:r>
      <w:r>
        <w:rPr>
          <w:rFonts w:eastAsia="Times New Roman"/>
          <w:szCs w:val="24"/>
        </w:rPr>
        <w:t xml:space="preserve">Δεκτό, δεκτό. </w:t>
      </w:r>
    </w:p>
    <w:p w14:paraId="2CD9C33D"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3E"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3F"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40"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41"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42"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43" w14:textId="77777777" w:rsidR="004439E9" w:rsidRDefault="0071404A">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(Σπυρίδων Λυκούδης): </w:t>
      </w:r>
      <w:r>
        <w:rPr>
          <w:rFonts w:eastAsia="Times New Roman"/>
          <w:szCs w:val="24"/>
        </w:rPr>
        <w:t xml:space="preserve">Συνεπώς το άρθρο 45 έγινε δεκτό ως έχει κατά πλειοψηφία. </w:t>
      </w:r>
    </w:p>
    <w:p w14:paraId="2CD9C344"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46 ως έχει;</w:t>
      </w:r>
    </w:p>
    <w:p w14:paraId="2CD9C345"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46"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47"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48"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 xml:space="preserve">ΜΑΝΙΑΤΗΣ: </w:t>
      </w:r>
      <w:r>
        <w:rPr>
          <w:rFonts w:eastAsia="Times New Roman"/>
          <w:szCs w:val="24"/>
        </w:rPr>
        <w:t xml:space="preserve">Δεκτό, δεκτό. </w:t>
      </w:r>
    </w:p>
    <w:p w14:paraId="2CD9C349"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4A"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4B"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4C"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4D"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46 έγινε δεκτό ως έχει κατά πλειοψηφία. </w:t>
      </w:r>
    </w:p>
    <w:p w14:paraId="2CD9C34E"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47 ως έχει;</w:t>
      </w:r>
    </w:p>
    <w:p w14:paraId="2CD9C34F"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50"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51"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52"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53"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54"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55"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56"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57"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47 έγινε δεκτό ως έχει κατά πλειοψηφία. </w:t>
      </w:r>
    </w:p>
    <w:p w14:paraId="2CD9C358"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14:paraId="2CD9C359"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5A" w14:textId="77777777" w:rsidR="004439E9" w:rsidRDefault="0071404A">
      <w:pPr>
        <w:spacing w:after="0" w:line="600" w:lineRule="auto"/>
        <w:ind w:firstLine="720"/>
        <w:jc w:val="both"/>
        <w:rPr>
          <w:rFonts w:eastAsia="Times New Roman"/>
          <w:szCs w:val="24"/>
        </w:rPr>
      </w:pPr>
      <w:r>
        <w:rPr>
          <w:rFonts w:eastAsia="Times New Roman"/>
          <w:b/>
          <w:szCs w:val="24"/>
        </w:rPr>
        <w:t>Κ</w:t>
      </w:r>
      <w:r>
        <w:rPr>
          <w:rFonts w:eastAsia="Times New Roman"/>
          <w:b/>
          <w:szCs w:val="24"/>
        </w:rPr>
        <w:t xml:space="preserve">ΩΝΣΤΑΝΤΙΝΟΣ ΑΧ. ΚΑΡΑΜΑΝΛΗΣ: </w:t>
      </w:r>
      <w:r>
        <w:rPr>
          <w:rFonts w:eastAsia="Times New Roman"/>
          <w:szCs w:val="24"/>
        </w:rPr>
        <w:t xml:space="preserve">Δεκτό, δεκτό. </w:t>
      </w:r>
    </w:p>
    <w:p w14:paraId="2CD9C35B"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5C"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5D"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5E"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5F"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60"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61" w14:textId="77777777" w:rsidR="004439E9" w:rsidRDefault="0071404A">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(Σπυρίδων Λυκούδης): </w:t>
      </w:r>
      <w:r>
        <w:rPr>
          <w:rFonts w:eastAsia="Times New Roman"/>
          <w:szCs w:val="24"/>
        </w:rPr>
        <w:t xml:space="preserve">Συνεπώς το άρθρο 48 έγινε δεκτό ως έχει κατά πλειοψηφία. </w:t>
      </w:r>
    </w:p>
    <w:p w14:paraId="2CD9C362"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49 ως έχει;</w:t>
      </w:r>
    </w:p>
    <w:p w14:paraId="2CD9C363"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64"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65"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66"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 xml:space="preserve">ΜΑΝΙΑΤΗΣ: </w:t>
      </w:r>
      <w:r>
        <w:rPr>
          <w:rFonts w:eastAsia="Times New Roman"/>
          <w:szCs w:val="24"/>
        </w:rPr>
        <w:t xml:space="preserve">Δεκτό, δεκτό. </w:t>
      </w:r>
    </w:p>
    <w:p w14:paraId="2CD9C367"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68"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69"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6A"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6B"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49 έγινε δεκτό ως έχει κατά πλειοψηφία. </w:t>
      </w:r>
    </w:p>
    <w:p w14:paraId="2CD9C36C"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50 ως έχει;</w:t>
      </w:r>
    </w:p>
    <w:p w14:paraId="2CD9C36D"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6E"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6F"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70"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71"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72"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73"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74"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75"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50 έγινε δεκτό ως έχει κατά πλειοψηφία. </w:t>
      </w:r>
    </w:p>
    <w:p w14:paraId="2CD9C376"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2CD9C377"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Δεκτό, δεκτό. </w:t>
      </w:r>
    </w:p>
    <w:p w14:paraId="2CD9C378"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Κ</w:t>
      </w:r>
      <w:r>
        <w:rPr>
          <w:rFonts w:eastAsia="Times New Roman" w:cs="Times New Roman"/>
          <w:b/>
          <w:szCs w:val="24"/>
        </w:rPr>
        <w:t xml:space="preserve">ΩΝΣΤΑΝΤΙΝΟΣ ΑΧ. ΚΑΡΑΜΑΝΛΗΣ: </w:t>
      </w:r>
      <w:r>
        <w:rPr>
          <w:rFonts w:eastAsia="Times New Roman" w:cs="Times New Roman"/>
          <w:szCs w:val="24"/>
        </w:rPr>
        <w:t xml:space="preserve">Δεκτό, δεκτό. </w:t>
      </w:r>
    </w:p>
    <w:p w14:paraId="2CD9C379"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Κατά πλειοψηφία. </w:t>
      </w:r>
    </w:p>
    <w:p w14:paraId="2CD9C37A"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Δεκτό, δεκτό. </w:t>
      </w:r>
    </w:p>
    <w:p w14:paraId="2CD9C37B"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Κατά πλειοψηφία. </w:t>
      </w:r>
    </w:p>
    <w:p w14:paraId="2CD9C37C"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Δεκτό, δεκτό. </w:t>
      </w:r>
    </w:p>
    <w:p w14:paraId="2CD9C37D"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Δεκτό, δεκτό. </w:t>
      </w:r>
    </w:p>
    <w:p w14:paraId="2CD9C37E"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2CD9C37F"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(Σπυρίδων Λυκούδης): </w:t>
      </w:r>
      <w:r>
        <w:rPr>
          <w:rFonts w:eastAsia="Times New Roman" w:cs="Times New Roman"/>
          <w:szCs w:val="24"/>
        </w:rPr>
        <w:t xml:space="preserve">Συνεπώς το άρθρο 51 έγινε δεκτό ως έχει κατά πλειοψηφία. </w:t>
      </w:r>
    </w:p>
    <w:p w14:paraId="2CD9C380"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52 ως έχει;</w:t>
      </w:r>
    </w:p>
    <w:p w14:paraId="2CD9C381"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82"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83"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84"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 xml:space="preserve">ΜΑΝΙΑΤΗΣ: </w:t>
      </w:r>
      <w:r>
        <w:rPr>
          <w:rFonts w:eastAsia="Times New Roman"/>
          <w:szCs w:val="24"/>
        </w:rPr>
        <w:t xml:space="preserve">Δεκτό, δεκτό. </w:t>
      </w:r>
    </w:p>
    <w:p w14:paraId="2CD9C385"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86"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87"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88"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89"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52 έγινε δεκτό ως έχει κατά πλειοψηφία. </w:t>
      </w:r>
    </w:p>
    <w:p w14:paraId="2CD9C38A"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53 ως έχει;</w:t>
      </w:r>
    </w:p>
    <w:p w14:paraId="2CD9C38B"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8C"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8D"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8E"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8F"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90"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91"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92"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93"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53 έγινε δεκτό ως έχει κατά πλειοψηφία. </w:t>
      </w:r>
    </w:p>
    <w:p w14:paraId="2CD9C394"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54 ως έχει;</w:t>
      </w:r>
    </w:p>
    <w:p w14:paraId="2CD9C395"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96" w14:textId="77777777" w:rsidR="004439E9" w:rsidRDefault="0071404A">
      <w:pPr>
        <w:spacing w:after="0" w:line="600" w:lineRule="auto"/>
        <w:ind w:firstLine="720"/>
        <w:jc w:val="both"/>
        <w:rPr>
          <w:rFonts w:eastAsia="Times New Roman"/>
          <w:szCs w:val="24"/>
        </w:rPr>
      </w:pPr>
      <w:r>
        <w:rPr>
          <w:rFonts w:eastAsia="Times New Roman"/>
          <w:b/>
          <w:szCs w:val="24"/>
        </w:rPr>
        <w:t>Κ</w:t>
      </w:r>
      <w:r>
        <w:rPr>
          <w:rFonts w:eastAsia="Times New Roman"/>
          <w:b/>
          <w:szCs w:val="24"/>
        </w:rPr>
        <w:t xml:space="preserve">ΩΝΣΤΑΝΤΙΝΟΣ ΑΧ. ΚΑΡΑΜΑΝΛΗΣ: </w:t>
      </w:r>
      <w:r>
        <w:rPr>
          <w:rFonts w:eastAsia="Times New Roman"/>
          <w:szCs w:val="24"/>
        </w:rPr>
        <w:t xml:space="preserve">Δεκτό, δεκτό. </w:t>
      </w:r>
    </w:p>
    <w:p w14:paraId="2CD9C397"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98"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99"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9A"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9B"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9C"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9D" w14:textId="77777777" w:rsidR="004439E9" w:rsidRDefault="0071404A">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(Σπυρίδων Λυκούδης): </w:t>
      </w:r>
      <w:r>
        <w:rPr>
          <w:rFonts w:eastAsia="Times New Roman"/>
          <w:szCs w:val="24"/>
        </w:rPr>
        <w:t xml:space="preserve">Συνεπώς το άρθρο 54 έγινε δεκτό ως έχει κατά πλειοψηφία. </w:t>
      </w:r>
    </w:p>
    <w:p w14:paraId="2CD9C39E"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55 ως έχει;</w:t>
      </w:r>
    </w:p>
    <w:p w14:paraId="2CD9C39F"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A0"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A1"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A2"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w:t>
      </w:r>
      <w:r>
        <w:rPr>
          <w:rFonts w:eastAsia="Times New Roman"/>
          <w:b/>
          <w:szCs w:val="24"/>
        </w:rPr>
        <w:t xml:space="preserve">ΜΑΝΙΑΤΗΣ: </w:t>
      </w:r>
      <w:r>
        <w:rPr>
          <w:rFonts w:eastAsia="Times New Roman"/>
          <w:szCs w:val="24"/>
        </w:rPr>
        <w:t xml:space="preserve">Δεκτό, δεκτό. </w:t>
      </w:r>
    </w:p>
    <w:p w14:paraId="2CD9C3A3"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A4"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A5"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A6"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A7"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55 έγινε δεκτό ως έχει κατά πλειοψηφία. </w:t>
      </w:r>
    </w:p>
    <w:p w14:paraId="2CD9C3A8"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56 ως έχει;</w:t>
      </w:r>
    </w:p>
    <w:p w14:paraId="2CD9C3A9"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AA"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AB"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AC"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AD"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AE"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AF"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B0"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B1"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56 έγινε δεκτό ως έχει κατά πλειοψηφία. </w:t>
      </w:r>
    </w:p>
    <w:p w14:paraId="2CD9C3B2"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57 ως έχει;</w:t>
      </w:r>
    </w:p>
    <w:p w14:paraId="2CD9C3B3"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B4" w14:textId="77777777" w:rsidR="004439E9" w:rsidRDefault="0071404A">
      <w:pPr>
        <w:spacing w:after="0" w:line="600" w:lineRule="auto"/>
        <w:ind w:firstLine="720"/>
        <w:jc w:val="both"/>
        <w:rPr>
          <w:rFonts w:eastAsia="Times New Roman"/>
          <w:szCs w:val="24"/>
        </w:rPr>
      </w:pPr>
      <w:r>
        <w:rPr>
          <w:rFonts w:eastAsia="Times New Roman"/>
          <w:b/>
          <w:szCs w:val="24"/>
        </w:rPr>
        <w:t>Κ</w:t>
      </w:r>
      <w:r>
        <w:rPr>
          <w:rFonts w:eastAsia="Times New Roman"/>
          <w:b/>
          <w:szCs w:val="24"/>
        </w:rPr>
        <w:t xml:space="preserve">ΩΝΣΤΑΝΤΙΝΟΣ ΑΧ. ΚΑΡΑΜΑΝΛΗΣ: </w:t>
      </w:r>
      <w:r>
        <w:rPr>
          <w:rFonts w:eastAsia="Times New Roman"/>
          <w:szCs w:val="24"/>
        </w:rPr>
        <w:t xml:space="preserve">Δεκτό, δεκτό. </w:t>
      </w:r>
    </w:p>
    <w:p w14:paraId="2CD9C3B5"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B6"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B7"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B8"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B9"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BA"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BB" w14:textId="77777777" w:rsidR="004439E9" w:rsidRDefault="0071404A">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(Σπυρίδων Λυκούδης): </w:t>
      </w:r>
      <w:r>
        <w:rPr>
          <w:rFonts w:eastAsia="Times New Roman"/>
          <w:szCs w:val="24"/>
        </w:rPr>
        <w:t xml:space="preserve">Συνεπώς το άρθρο 57 έγινε δεκτό ως έχει κατά πλειοψηφία. </w:t>
      </w:r>
    </w:p>
    <w:p w14:paraId="2CD9C3BC"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58 ως έχει;</w:t>
      </w:r>
    </w:p>
    <w:p w14:paraId="2CD9C3BD"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BE"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BF"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C0"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C1"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C2"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C3"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C4"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C5"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το άρθρο 58 έγινε δεκτό ως έχει κατά πλειοψηφί</w:t>
      </w:r>
      <w:r>
        <w:rPr>
          <w:rFonts w:eastAsia="Times New Roman"/>
          <w:szCs w:val="24"/>
        </w:rPr>
        <w:t xml:space="preserve">α. </w:t>
      </w:r>
    </w:p>
    <w:p w14:paraId="2CD9C3C6"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59 ως έχει;</w:t>
      </w:r>
    </w:p>
    <w:p w14:paraId="2CD9C3C7"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C8"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C9"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CA"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CB"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CC"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CD"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CE"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CF"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59 έγινε δεκτό ως έχει κατά πλειοψηφία. </w:t>
      </w:r>
    </w:p>
    <w:p w14:paraId="2CD9C3D0"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60 ως έχει;</w:t>
      </w:r>
    </w:p>
    <w:p w14:paraId="2CD9C3D1"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D2" w14:textId="77777777" w:rsidR="004439E9" w:rsidRDefault="0071404A">
      <w:pPr>
        <w:spacing w:after="0" w:line="600" w:lineRule="auto"/>
        <w:ind w:firstLine="720"/>
        <w:jc w:val="both"/>
        <w:rPr>
          <w:rFonts w:eastAsia="Times New Roman"/>
          <w:szCs w:val="24"/>
        </w:rPr>
      </w:pPr>
      <w:r>
        <w:rPr>
          <w:rFonts w:eastAsia="Times New Roman"/>
          <w:b/>
          <w:szCs w:val="24"/>
        </w:rPr>
        <w:t>Κ</w:t>
      </w:r>
      <w:r>
        <w:rPr>
          <w:rFonts w:eastAsia="Times New Roman"/>
          <w:b/>
          <w:szCs w:val="24"/>
        </w:rPr>
        <w:t xml:space="preserve">ΩΝΣΤΑΝΤΙΝΟΣ ΑΧ. ΚΑΡΑΜΑΝΛΗΣ: </w:t>
      </w:r>
      <w:r>
        <w:rPr>
          <w:rFonts w:eastAsia="Times New Roman"/>
          <w:szCs w:val="24"/>
        </w:rPr>
        <w:t xml:space="preserve">Δεκτό, δεκτό. </w:t>
      </w:r>
    </w:p>
    <w:p w14:paraId="2CD9C3D3"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D4"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D5"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D6"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D7"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D8"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D9" w14:textId="77777777" w:rsidR="004439E9" w:rsidRDefault="0071404A">
      <w:pPr>
        <w:spacing w:after="0" w:line="600" w:lineRule="auto"/>
        <w:ind w:firstLine="720"/>
        <w:jc w:val="both"/>
        <w:rPr>
          <w:rFonts w:eastAsia="Times New Roman"/>
          <w:szCs w:val="24"/>
        </w:rPr>
      </w:pPr>
      <w:r>
        <w:rPr>
          <w:rFonts w:eastAsia="Times New Roman"/>
          <w:b/>
          <w:szCs w:val="24"/>
        </w:rPr>
        <w:t>ΠΡΟΕΔΡ</w:t>
      </w:r>
      <w:r>
        <w:rPr>
          <w:rFonts w:eastAsia="Times New Roman"/>
          <w:b/>
          <w:szCs w:val="24"/>
        </w:rPr>
        <w:t xml:space="preserve">ΕΥΩΝ (Σπυρίδων Λυκούδης): </w:t>
      </w:r>
      <w:r>
        <w:rPr>
          <w:rFonts w:eastAsia="Times New Roman"/>
          <w:szCs w:val="24"/>
        </w:rPr>
        <w:t xml:space="preserve">Συνεπώς το άρθρο 60 έγινε δεκτό ως έχει κατά πλειοψηφία. </w:t>
      </w:r>
    </w:p>
    <w:p w14:paraId="2CD9C3DA"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61 ως έχει;</w:t>
      </w:r>
    </w:p>
    <w:p w14:paraId="2CD9C3DB"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DC"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DD"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DE"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DF"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E0"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E1"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E2"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E3"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Συνεπώς το άρθρο 61 έγινε δεκτό ως έχει κατά πλειοψηφί</w:t>
      </w:r>
      <w:r>
        <w:rPr>
          <w:rFonts w:eastAsia="Times New Roman"/>
          <w:szCs w:val="24"/>
        </w:rPr>
        <w:t xml:space="preserve">α. </w:t>
      </w:r>
    </w:p>
    <w:p w14:paraId="2CD9C3E4"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άρθρο 62 ως έχει;</w:t>
      </w:r>
    </w:p>
    <w:p w14:paraId="2CD9C3E5"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E6"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E7"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E8"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E9"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EA"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EB" w14:textId="77777777" w:rsidR="004439E9" w:rsidRDefault="0071404A">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Δεκτό, δεκτό. </w:t>
      </w:r>
    </w:p>
    <w:p w14:paraId="2CD9C3EC"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ED" w14:textId="77777777" w:rsidR="004439E9" w:rsidRDefault="0071404A">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Συνεπώς το άρθρο 62 έγινε δεκτό ως έχει κατά πλειοψηφία. </w:t>
      </w:r>
    </w:p>
    <w:p w14:paraId="2CD9C3EE"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2CD9C3EF"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w:t>
      </w:r>
      <w:r>
        <w:rPr>
          <w:rFonts w:eastAsia="Times New Roman" w:cs="Times New Roman"/>
          <w:szCs w:val="24"/>
        </w:rPr>
        <w:t>το ακροτελεύτιο άρθρο;</w:t>
      </w:r>
    </w:p>
    <w:p w14:paraId="2CD9C3F0" w14:textId="77777777" w:rsidR="004439E9" w:rsidRDefault="0071404A">
      <w:pPr>
        <w:spacing w:after="0" w:line="600" w:lineRule="auto"/>
        <w:ind w:firstLine="720"/>
        <w:jc w:val="both"/>
        <w:rPr>
          <w:rFonts w:eastAsia="Times New Roman"/>
          <w:szCs w:val="24"/>
        </w:rPr>
      </w:pPr>
      <w:r>
        <w:rPr>
          <w:rFonts w:eastAsia="Times New Roman"/>
          <w:b/>
          <w:szCs w:val="24"/>
        </w:rPr>
        <w:t xml:space="preserve">ΜΑΡΙΟΣ ΚΑΤΣΗΣ: </w:t>
      </w:r>
      <w:r>
        <w:rPr>
          <w:rFonts w:eastAsia="Times New Roman"/>
          <w:szCs w:val="24"/>
        </w:rPr>
        <w:t xml:space="preserve">Δεκτό, δεκτό. </w:t>
      </w:r>
    </w:p>
    <w:p w14:paraId="2CD9C3F1" w14:textId="77777777" w:rsidR="004439E9" w:rsidRDefault="0071404A">
      <w:pPr>
        <w:spacing w:after="0" w:line="600" w:lineRule="auto"/>
        <w:ind w:firstLine="720"/>
        <w:jc w:val="both"/>
        <w:rPr>
          <w:rFonts w:eastAsia="Times New Roman"/>
          <w:szCs w:val="24"/>
        </w:rPr>
      </w:pPr>
      <w:r>
        <w:rPr>
          <w:rFonts w:eastAsia="Times New Roman"/>
          <w:b/>
          <w:szCs w:val="24"/>
        </w:rPr>
        <w:t xml:space="preserve">ΚΩΝΣΤΑΝΤΙΝΟΣ ΑΧ. ΚΑΡΑΜΑΝΛΗΣ: </w:t>
      </w:r>
      <w:r>
        <w:rPr>
          <w:rFonts w:eastAsia="Times New Roman"/>
          <w:szCs w:val="24"/>
        </w:rPr>
        <w:t xml:space="preserve">Δεκτό, δεκτό. </w:t>
      </w:r>
    </w:p>
    <w:p w14:paraId="2CD9C3F2"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Κατά πλειοψηφία. </w:t>
      </w:r>
    </w:p>
    <w:p w14:paraId="2CD9C3F3"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Δεκτό, δεκτό. </w:t>
      </w:r>
    </w:p>
    <w:p w14:paraId="2CD9C3F4" w14:textId="77777777" w:rsidR="004439E9" w:rsidRDefault="0071404A">
      <w:pPr>
        <w:spacing w:after="0" w:line="600" w:lineRule="auto"/>
        <w:ind w:firstLine="720"/>
        <w:jc w:val="both"/>
        <w:rPr>
          <w:rFonts w:eastAsia="Times New Roman"/>
          <w:szCs w:val="24"/>
        </w:rPr>
      </w:pPr>
      <w:r>
        <w:rPr>
          <w:rFonts w:eastAsia="Times New Roman"/>
          <w:b/>
          <w:szCs w:val="24"/>
        </w:rPr>
        <w:t xml:space="preserve">ΧΡΗΣΤΟΣ ΚΑΤΣΩΤΗΣ: </w:t>
      </w:r>
      <w:r>
        <w:rPr>
          <w:rFonts w:eastAsia="Times New Roman"/>
          <w:szCs w:val="24"/>
        </w:rPr>
        <w:t xml:space="preserve">Κατά πλειοψηφία. </w:t>
      </w:r>
    </w:p>
    <w:p w14:paraId="2CD9C3F5" w14:textId="77777777" w:rsidR="004439E9" w:rsidRDefault="0071404A">
      <w:pPr>
        <w:spacing w:after="0"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 xml:space="preserve">Δεκτό, δεκτό. </w:t>
      </w:r>
    </w:p>
    <w:p w14:paraId="2CD9C3F6" w14:textId="77777777" w:rsidR="004439E9" w:rsidRDefault="0071404A">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b/>
          <w:szCs w:val="24"/>
        </w:rPr>
        <w:t xml:space="preserve"> </w:t>
      </w:r>
      <w:r>
        <w:rPr>
          <w:rFonts w:eastAsia="Times New Roman"/>
          <w:szCs w:val="24"/>
        </w:rPr>
        <w:t xml:space="preserve">Δεκτό, δεκτό. </w:t>
      </w:r>
    </w:p>
    <w:p w14:paraId="2CD9C3F7" w14:textId="77777777" w:rsidR="004439E9" w:rsidRDefault="0071404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Δεκτό, δεκτό. </w:t>
      </w:r>
    </w:p>
    <w:p w14:paraId="2CD9C3F8" w14:textId="77777777" w:rsidR="004439E9" w:rsidRDefault="0071404A">
      <w:pPr>
        <w:spacing w:after="0" w:line="600" w:lineRule="auto"/>
        <w:ind w:firstLine="720"/>
        <w:jc w:val="both"/>
        <w:rPr>
          <w:rFonts w:eastAsia="Times New Roman" w:cs="Times New Roman"/>
          <w:szCs w:val="24"/>
        </w:rPr>
      </w:pPr>
      <w:r>
        <w:rPr>
          <w:rFonts w:eastAsia="Times New Roman"/>
          <w:b/>
          <w:szCs w:val="24"/>
        </w:rPr>
        <w:t xml:space="preserve">ΠΡΟΕΔΡΕΥΩΝ (Σπυρίδων Λυκούδης): </w:t>
      </w:r>
      <w:r>
        <w:rPr>
          <w:rFonts w:eastAsia="Times New Roman" w:cs="Times New Roman"/>
          <w:szCs w:val="24"/>
        </w:rPr>
        <w:t>Το ακροτελεύτιο άρθρο έγινε δεκτό κατά πλειοψηφία.</w:t>
      </w:r>
    </w:p>
    <w:p w14:paraId="2CD9C3F9"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Υποδομών, Μεταφορών και Δικτύων</w:t>
      </w:r>
      <w:r>
        <w:rPr>
          <w:rFonts w:eastAsia="Times New Roman" w:cs="Times New Roman"/>
          <w:szCs w:val="24"/>
        </w:rPr>
        <w:t>:</w:t>
      </w:r>
      <w:r>
        <w:rPr>
          <w:rFonts w:eastAsia="Times New Roman" w:cs="Times New Roman"/>
          <w:szCs w:val="24"/>
        </w:rPr>
        <w:t xml:space="preserve"> «Εναρμόνιση της νομοθεσίας με την Οδηγία 2012/34/ΕΕ του Ευρωπαϊκού Κοινοβουλίου και του Συμβουλίου της 21ης Νοεμβρίου 2012 για τη δημιουργία ενιαίου ευρωπαϊκού σιδηροδρομικού χώρου (ΕΕ L343/32 της 14.12.2012) και άλλες διατάξεις» έγινε δεκτό επί της αρχής</w:t>
      </w:r>
      <w:r>
        <w:rPr>
          <w:rFonts w:eastAsia="Times New Roman" w:cs="Times New Roman"/>
          <w:szCs w:val="24"/>
        </w:rPr>
        <w:t xml:space="preserve"> και επί των άρθρων. </w:t>
      </w:r>
    </w:p>
    <w:p w14:paraId="2CD9C3FA"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w:t>
      </w:r>
      <w:r>
        <w:rPr>
          <w:rFonts w:eastAsia="Times New Roman" w:cs="Times New Roman"/>
          <w:szCs w:val="24"/>
        </w:rPr>
        <w:t xml:space="preserve">προχωρούμε στην ψήφιση του νομοσχεδίου και </w:t>
      </w:r>
      <w:r>
        <w:rPr>
          <w:rFonts w:eastAsia="Times New Roman" w:cs="Times New Roman"/>
          <w:szCs w:val="24"/>
        </w:rPr>
        <w:t>στο σύνολο</w:t>
      </w:r>
      <w:r>
        <w:rPr>
          <w:rFonts w:eastAsia="Times New Roman" w:cs="Times New Roman"/>
          <w:szCs w:val="24"/>
        </w:rPr>
        <w:t>.</w:t>
      </w:r>
      <w:r>
        <w:rPr>
          <w:rFonts w:eastAsia="Times New Roman" w:cs="Times New Roman"/>
          <w:szCs w:val="24"/>
        </w:rPr>
        <w:t xml:space="preserve"> </w:t>
      </w:r>
    </w:p>
    <w:p w14:paraId="2CD9C3FB" w14:textId="77777777" w:rsidR="004439E9" w:rsidRDefault="0071404A">
      <w:pPr>
        <w:spacing w:after="0" w:line="600" w:lineRule="auto"/>
        <w:ind w:firstLine="720"/>
        <w:jc w:val="both"/>
        <w:rPr>
          <w:rFonts w:eastAsia="Times New Roman"/>
          <w:szCs w:val="24"/>
        </w:rPr>
      </w:pPr>
      <w:r>
        <w:rPr>
          <w:rFonts w:eastAsia="Times New Roman"/>
          <w:szCs w:val="24"/>
        </w:rPr>
        <w:t>Ερωτάται το Σώμα: Γίνεται δεκτό το νομοσχέδιο και στο σύνολο;</w:t>
      </w:r>
    </w:p>
    <w:p w14:paraId="2CD9C3FC"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Δεκτό, δεκτό. </w:t>
      </w:r>
    </w:p>
    <w:p w14:paraId="2CD9C3FD"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 xml:space="preserve">Δεκτό, δεκτό. </w:t>
      </w:r>
    </w:p>
    <w:p w14:paraId="2CD9C3FE"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Κατά</w:t>
      </w:r>
      <w:r>
        <w:rPr>
          <w:rFonts w:eastAsia="Times New Roman" w:cs="Times New Roman"/>
          <w:szCs w:val="24"/>
        </w:rPr>
        <w:t xml:space="preserve"> πλειοψηφία. </w:t>
      </w:r>
    </w:p>
    <w:p w14:paraId="2CD9C3FF"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Δεκτό, δεκτό. </w:t>
      </w:r>
    </w:p>
    <w:p w14:paraId="2CD9C400"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Κατά πλειοψηφία. </w:t>
      </w:r>
    </w:p>
    <w:p w14:paraId="2CD9C401"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ΑΙΚΑΤΕΡΙΝΗ ΜΑΡΚΟΥ: </w:t>
      </w:r>
      <w:r>
        <w:rPr>
          <w:rFonts w:eastAsia="Times New Roman" w:cs="Times New Roman"/>
          <w:szCs w:val="24"/>
        </w:rPr>
        <w:t xml:space="preserve">Δεκτό, δεκτό. </w:t>
      </w:r>
    </w:p>
    <w:p w14:paraId="2CD9C402"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Δεκτό, δεκτό. </w:t>
      </w:r>
    </w:p>
    <w:p w14:paraId="2CD9C403"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Δεκτό, δεκτό. </w:t>
      </w:r>
    </w:p>
    <w:p w14:paraId="2CD9C404" w14:textId="77777777" w:rsidR="004439E9" w:rsidRDefault="0071404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 νομοσχέδιο έγινε δεκτό και στο σύνολο</w:t>
      </w:r>
      <w:r>
        <w:rPr>
          <w:rFonts w:eastAsia="Times New Roman" w:cs="Times New Roman"/>
          <w:szCs w:val="24"/>
        </w:rPr>
        <w:t xml:space="preserve"> κατά πλειοψηφία.</w:t>
      </w:r>
    </w:p>
    <w:p w14:paraId="2CD9C405" w14:textId="77777777" w:rsidR="004439E9" w:rsidRDefault="0071404A">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Υποδομών, Μεταφορών και Δικτύων</w:t>
      </w:r>
      <w:r>
        <w:rPr>
          <w:rFonts w:eastAsia="Times New Roman" w:cs="Times New Roman"/>
          <w:szCs w:val="24"/>
        </w:rPr>
        <w:t>:</w:t>
      </w:r>
      <w:r>
        <w:rPr>
          <w:rFonts w:eastAsia="Times New Roman" w:cs="Times New Roman"/>
          <w:szCs w:val="24"/>
        </w:rPr>
        <w:t xml:space="preserve"> «Εναρμόνιση της νομοθεσίας με την Οδηγία 2012/34/ΕΕ του Ευρωπαϊκού Κοινοβουλίου και του Συμβουλίου της 21ης Νοεμβρίου 2012 για τη δημιουργία ενιαίου ευρωπαϊκού </w:t>
      </w:r>
      <w:r>
        <w:rPr>
          <w:rFonts w:eastAsia="Times New Roman" w:cs="Times New Roman"/>
          <w:szCs w:val="24"/>
        </w:rPr>
        <w:t>σιδηροδρομικού χώρου (ΕΕ L343/32 της 14.12.2012)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2CD9C406" w14:textId="77777777" w:rsidR="004439E9" w:rsidRDefault="0071404A">
      <w:pPr>
        <w:spacing w:line="360" w:lineRule="auto"/>
        <w:ind w:firstLine="720"/>
        <w:jc w:val="center"/>
        <w:rPr>
          <w:rFonts w:eastAsia="Times New Roman" w:cs="Times New Roman"/>
          <w:szCs w:val="24"/>
        </w:rPr>
      </w:pPr>
      <w:r w:rsidRPr="00522AF2">
        <w:rPr>
          <w:rFonts w:eastAsia="Times New Roman" w:cs="Times New Roman"/>
          <w:color w:val="FF0000"/>
          <w:szCs w:val="24"/>
        </w:rPr>
        <w:t xml:space="preserve">(Να καταχωριστεί το </w:t>
      </w:r>
      <w:r w:rsidRPr="00522AF2">
        <w:rPr>
          <w:rFonts w:eastAsia="Times New Roman" w:cs="Times New Roman"/>
          <w:color w:val="FF0000"/>
          <w:szCs w:val="24"/>
        </w:rPr>
        <w:t>νομοσχέδιο: σελίδα 304α</w:t>
      </w:r>
      <w:r w:rsidRPr="00522AF2">
        <w:rPr>
          <w:rFonts w:eastAsia="Times New Roman" w:cs="Times New Roman"/>
          <w:color w:val="FF0000"/>
          <w:szCs w:val="24"/>
        </w:rPr>
        <w:t>)</w:t>
      </w:r>
    </w:p>
    <w:p w14:paraId="2CD9C407" w14:textId="77777777" w:rsidR="004439E9" w:rsidRDefault="0071404A">
      <w:pPr>
        <w:spacing w:line="600" w:lineRule="auto"/>
        <w:ind w:firstLine="720"/>
        <w:contextualSpacing/>
        <w:jc w:val="both"/>
        <w:rPr>
          <w:rFonts w:eastAsia="Times New Roman" w:cs="Times New Roman"/>
          <w:color w:val="000000"/>
          <w:szCs w:val="24"/>
        </w:rPr>
      </w:pPr>
      <w:r>
        <w:rPr>
          <w:rFonts w:eastAsia="Times New Roman"/>
          <w:b/>
          <w:szCs w:val="24"/>
        </w:rPr>
        <w:t xml:space="preserve">ΠΡΟΕΔΡΕΥΩΝ (Σπυρίδων Λυκούδης): </w:t>
      </w:r>
      <w:r>
        <w:rPr>
          <w:rFonts w:eastAsia="Times New Roman" w:cs="Times New Roman"/>
          <w:color w:val="000000"/>
          <w:szCs w:val="24"/>
        </w:rPr>
        <w:t>Κυ</w:t>
      </w:r>
      <w:r>
        <w:rPr>
          <w:rFonts w:eastAsia="Times New Roman" w:cs="Times New Roman"/>
          <w:color w:val="000000"/>
          <w:szCs w:val="24"/>
        </w:rPr>
        <w:t xml:space="preserve">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CD9C408" w14:textId="77777777" w:rsidR="004439E9" w:rsidRDefault="0071404A">
      <w:pPr>
        <w:spacing w:after="0" w:line="600" w:lineRule="auto"/>
        <w:ind w:firstLine="720"/>
        <w:contextualSpacing/>
        <w:jc w:val="both"/>
        <w:rPr>
          <w:rFonts w:eastAsia="Times New Roman" w:cs="Times New Roman"/>
          <w:color w:val="000000"/>
          <w:szCs w:val="24"/>
        </w:rPr>
      </w:pPr>
      <w:r>
        <w:rPr>
          <w:rFonts w:eastAsia="Times New Roman" w:cs="Times New Roman"/>
          <w:b/>
          <w:color w:val="000000"/>
          <w:szCs w:val="24"/>
        </w:rPr>
        <w:t>ΟΛΟΙ ΟΙ</w:t>
      </w:r>
      <w:r>
        <w:rPr>
          <w:rFonts w:eastAsia="Times New Roman" w:cs="Times New Roman"/>
          <w:b/>
          <w:color w:val="000000"/>
          <w:szCs w:val="24"/>
        </w:rPr>
        <w:t xml:space="preserve"> ΒΟΥΛΕΥΤΕΣ:</w:t>
      </w:r>
      <w:r>
        <w:rPr>
          <w:rFonts w:eastAsia="Times New Roman" w:cs="Times New Roman"/>
          <w:color w:val="000000"/>
          <w:szCs w:val="24"/>
        </w:rPr>
        <w:t xml:space="preserve"> Μάλιστα, μάλιστα.</w:t>
      </w:r>
    </w:p>
    <w:p w14:paraId="2CD9C409" w14:textId="77777777" w:rsidR="004439E9" w:rsidRDefault="0071404A">
      <w:pPr>
        <w:spacing w:after="0" w:line="600" w:lineRule="auto"/>
        <w:ind w:firstLine="720"/>
        <w:contextualSpacing/>
        <w:jc w:val="both"/>
        <w:rPr>
          <w:rFonts w:eastAsia="Times New Roman" w:cs="Times New Roman"/>
          <w:color w:val="000000"/>
          <w:szCs w:val="24"/>
        </w:rPr>
      </w:pPr>
      <w:r>
        <w:rPr>
          <w:rFonts w:eastAsia="Times New Roman"/>
          <w:b/>
          <w:szCs w:val="24"/>
        </w:rPr>
        <w:t xml:space="preserve">ΠΡΟΕΔΡΕΥΩΝ (Σπυρίδων Λυκούδης): </w:t>
      </w:r>
      <w:r>
        <w:rPr>
          <w:rFonts w:eastAsia="Times New Roman" w:cs="Times New Roman"/>
          <w:color w:val="000000"/>
          <w:szCs w:val="24"/>
        </w:rPr>
        <w:t>Συνεπώς</w:t>
      </w:r>
      <w:r>
        <w:rPr>
          <w:rFonts w:eastAsia="Times New Roman" w:cs="Times New Roman"/>
          <w:color w:val="000000"/>
          <w:szCs w:val="24"/>
        </w:rPr>
        <w:t xml:space="preserve"> τ</w:t>
      </w:r>
      <w:r>
        <w:rPr>
          <w:rFonts w:eastAsia="Times New Roman" w:cs="Times New Roman"/>
          <w:color w:val="000000"/>
          <w:szCs w:val="24"/>
        </w:rPr>
        <w:t>ο Σώμα παρέσχε τη ζητηθείσα εξουσιοδότηση.</w:t>
      </w:r>
    </w:p>
    <w:p w14:paraId="2CD9C40A"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CD9C40B" w14:textId="77777777" w:rsidR="004439E9" w:rsidRDefault="0071404A">
      <w:pPr>
        <w:spacing w:after="0"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CD9C40C" w14:textId="77777777" w:rsidR="004439E9" w:rsidRDefault="0071404A">
      <w:pPr>
        <w:spacing w:after="0" w:line="600" w:lineRule="auto"/>
        <w:ind w:firstLine="720"/>
        <w:contextualSpacing/>
        <w:jc w:val="both"/>
        <w:rPr>
          <w:rFonts w:eastAsia="Times New Roman" w:cs="Times New Roman"/>
          <w:szCs w:val="24"/>
        </w:rPr>
      </w:pPr>
      <w:r>
        <w:rPr>
          <w:rFonts w:eastAsia="Times New Roman"/>
          <w:b/>
          <w:szCs w:val="24"/>
        </w:rPr>
        <w:t xml:space="preserve">ΠΡΟΕΔΡΕΥΩΝ (Σπυρίδων Λυκούδης): </w:t>
      </w:r>
      <w:r>
        <w:rPr>
          <w:rFonts w:eastAsia="Times New Roman" w:cs="Times New Roman"/>
          <w:szCs w:val="24"/>
        </w:rPr>
        <w:t>Με τη συναίνεση του Σώματος και ώρα 15.54</w:t>
      </w:r>
      <w:r>
        <w:rPr>
          <w:rFonts w:eastAsia="Times New Roman" w:cs="Times New Roman"/>
          <w:szCs w:val="24"/>
        </w:rPr>
        <w:t>΄</w:t>
      </w:r>
      <w:r>
        <w:rPr>
          <w:rFonts w:eastAsia="Times New Roman" w:cs="Times New Roman"/>
          <w:szCs w:val="24"/>
        </w:rPr>
        <w:t xml:space="preserve"> λύεται η συνεδρίαση για τη Δευτέρα 25 Ιουλίου 2016 και ώρα 13.00΄ με αντικείμενο εργασιών του Σώματος νομοθετική εργασία: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σχεδίου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«Πλα</w:t>
      </w:r>
      <w:r>
        <w:rPr>
          <w:rFonts w:eastAsia="Times New Roman" w:cs="Times New Roman"/>
          <w:szCs w:val="24"/>
        </w:rPr>
        <w:t>ίσιο για την ασφάλεια στις υπεράκτιες εργασίες έρευνας και εκμετάλλευσης υδρογονανθράκων, ενσωμάτωση της Οδηγίας 2013/30/ΕΕ, τροποποίηση</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π.δ</w:t>
      </w:r>
      <w:r>
        <w:rPr>
          <w:rFonts w:eastAsia="Times New Roman" w:cs="Times New Roman"/>
          <w:szCs w:val="24"/>
        </w:rPr>
        <w:t>.148/2009 και άλλες διατάξεις».</w:t>
      </w:r>
    </w:p>
    <w:p w14:paraId="2CD9C40D" w14:textId="77777777" w:rsidR="004439E9" w:rsidRDefault="0071404A">
      <w:pPr>
        <w:spacing w:after="0" w:line="600" w:lineRule="auto"/>
        <w:jc w:val="both"/>
        <w:rPr>
          <w:rFonts w:eastAsia="Times New Roman" w:cs="Times New Roman"/>
          <w:szCs w:val="24"/>
        </w:rPr>
      </w:pPr>
      <w:r>
        <w:rPr>
          <w:rFonts w:eastAsia="Times New Roman" w:cs="Times New Roman"/>
          <w:b/>
          <w:bCs/>
          <w:szCs w:val="24"/>
          <w:lang w:val="en-US"/>
        </w:rPr>
        <w:t>O</w:t>
      </w:r>
      <w:r>
        <w:rPr>
          <w:rFonts w:eastAsia="Times New Roman" w:cs="Times New Roman"/>
          <w:b/>
          <w:bCs/>
          <w:szCs w:val="24"/>
        </w:rPr>
        <w:t xml:space="preserve"> 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4439E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Hovt7CC/Jxxge8Xy6FWSRaNo/1E=" w:salt="RArXhOh/P7qTUbbkRKFGv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E9"/>
    <w:rsid w:val="002A58BB"/>
    <w:rsid w:val="004439E9"/>
    <w:rsid w:val="007140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BD6C"/>
  <w15:docId w15:val="{A945DB69-F96B-4FA9-B038-158F0497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609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E60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290</MetadataID>
    <Session xmlns="641f345b-441b-4b81-9152-adc2e73ba5e1">Α´</Session>
    <Date xmlns="641f345b-441b-4b81-9152-adc2e73ba5e1">2016-07-21T21:00:00+00:00</Date>
    <Status xmlns="641f345b-441b-4b81-9152-adc2e73ba5e1">
      <Url>http://srv-sp1/praktika/Lists/Incoming_Metadata/EditForm.aspx?ID=290&amp;Source=/praktika/Recordings_Library/Forms/AllItems.aspx</Url>
      <Description>Δημοσιεύτηκε</Description>
    </Status>
    <Meeting xmlns="641f345b-441b-4b81-9152-adc2e73ba5e1">ΡΞΖ´</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11D54B-1D4B-4BDD-B968-8BEC8FF25E38}">
  <ds:schemaRefs>
    <ds:schemaRef ds:uri="http://schemas.microsoft.com/sharepoint/v3/contenttype/forms"/>
  </ds:schemaRefs>
</ds:datastoreItem>
</file>

<file path=customXml/itemProps2.xml><?xml version="1.0" encoding="utf-8"?>
<ds:datastoreItem xmlns:ds="http://schemas.openxmlformats.org/officeDocument/2006/customXml" ds:itemID="{58CC5EF9-643A-4C72-B273-981FE80FB8C6}">
  <ds:schemaRefs>
    <ds:schemaRef ds:uri="http://schemas.openxmlformats.org/package/2006/metadata/core-properties"/>
    <ds:schemaRef ds:uri="http://purl.org/dc/elements/1.1/"/>
    <ds:schemaRef ds:uri="http://purl.org/dc/terms/"/>
    <ds:schemaRef ds:uri="http://schemas.microsoft.com/office/2006/documentManagement/types"/>
    <ds:schemaRef ds:uri="http://schemas.microsoft.com/office/2006/metadata/properties"/>
    <ds:schemaRef ds:uri="http://www.w3.org/XML/1998/namespace"/>
    <ds:schemaRef ds:uri="http://purl.org/dc/dcmitype/"/>
    <ds:schemaRef ds:uri="http://schemas.microsoft.com/office/infopath/2007/PartnerControls"/>
    <ds:schemaRef ds:uri="641f345b-441b-4b81-9152-adc2e73ba5e1"/>
  </ds:schemaRefs>
</ds:datastoreItem>
</file>

<file path=customXml/itemProps3.xml><?xml version="1.0" encoding="utf-8"?>
<ds:datastoreItem xmlns:ds="http://schemas.openxmlformats.org/officeDocument/2006/customXml" ds:itemID="{8D2CB25D-D702-472E-A3A3-9C9727CF4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278</Pages>
  <Words>50800</Words>
  <Characters>274325</Characters>
  <Application>Microsoft Office Word</Application>
  <DocSecurity>0</DocSecurity>
  <Lines>2286</Lines>
  <Paragraphs>648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324477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2016-07-29T07:47:00Z</dcterms:created>
  <dcterms:modified xsi:type="dcterms:W3CDTF">2016-07-29T07:47:00Z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