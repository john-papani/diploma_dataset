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D05D7" w14:textId="77777777" w:rsidR="00B333D8" w:rsidRPr="00B333D8" w:rsidRDefault="00B333D8" w:rsidP="00B333D8">
      <w:pPr>
        <w:spacing w:after="200" w:line="360" w:lineRule="auto"/>
        <w:rPr>
          <w:ins w:id="0" w:author="Φλούδα Χριστίνα" w:date="2016-10-03T10:27:00Z"/>
          <w:rFonts w:eastAsia="Times New Roman"/>
          <w:szCs w:val="24"/>
          <w:lang w:eastAsia="en-US"/>
        </w:rPr>
      </w:pPr>
      <w:ins w:id="1" w:author="Φλούδα Χριστίνα" w:date="2016-10-03T10:27:00Z">
        <w:r w:rsidRPr="00B333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495DB74" w14:textId="77777777" w:rsidR="00B333D8" w:rsidRPr="00B333D8" w:rsidRDefault="00B333D8" w:rsidP="00B333D8">
      <w:pPr>
        <w:spacing w:after="200" w:line="360" w:lineRule="auto"/>
        <w:rPr>
          <w:ins w:id="2" w:author="Φλούδα Χριστίνα" w:date="2016-10-03T10:27:00Z"/>
          <w:rFonts w:eastAsia="Times New Roman"/>
          <w:szCs w:val="24"/>
          <w:lang w:eastAsia="en-US"/>
        </w:rPr>
      </w:pPr>
    </w:p>
    <w:p w14:paraId="2410BC85" w14:textId="77777777" w:rsidR="00B333D8" w:rsidRPr="00B333D8" w:rsidRDefault="00B333D8" w:rsidP="00B333D8">
      <w:pPr>
        <w:spacing w:after="200" w:line="360" w:lineRule="auto"/>
        <w:rPr>
          <w:ins w:id="3" w:author="Φλούδα Χριστίνα" w:date="2016-10-03T10:27:00Z"/>
          <w:rFonts w:eastAsia="Times New Roman"/>
          <w:szCs w:val="24"/>
          <w:lang w:eastAsia="en-US"/>
        </w:rPr>
      </w:pPr>
      <w:ins w:id="4" w:author="Φλούδα Χριστίνα" w:date="2016-10-03T10:27:00Z">
        <w:r w:rsidRPr="00B333D8">
          <w:rPr>
            <w:rFonts w:eastAsia="Times New Roman"/>
            <w:szCs w:val="24"/>
            <w:lang w:eastAsia="en-US"/>
          </w:rPr>
          <w:t>ΠΙΝΑΚΑΣ ΠΕΡΙΕΧΟΜΕΝΩΝ</w:t>
        </w:r>
      </w:ins>
    </w:p>
    <w:p w14:paraId="311D09D1" w14:textId="77777777" w:rsidR="00B333D8" w:rsidRPr="00B333D8" w:rsidRDefault="00B333D8" w:rsidP="00B333D8">
      <w:pPr>
        <w:spacing w:after="200" w:line="360" w:lineRule="auto"/>
        <w:rPr>
          <w:ins w:id="5" w:author="Φλούδα Χριστίνα" w:date="2016-10-03T10:27:00Z"/>
          <w:rFonts w:eastAsia="Times New Roman"/>
          <w:szCs w:val="24"/>
          <w:lang w:eastAsia="en-US"/>
        </w:rPr>
      </w:pPr>
      <w:ins w:id="6" w:author="Φλούδα Χριστίνα" w:date="2016-10-03T10:27:00Z">
        <w:r w:rsidRPr="00B333D8">
          <w:rPr>
            <w:rFonts w:eastAsia="Times New Roman"/>
            <w:szCs w:val="24"/>
            <w:lang w:eastAsia="en-US"/>
          </w:rPr>
          <w:t xml:space="preserve">ΙΖ’ ΠΕΡΙΟΔΟΣ </w:t>
        </w:r>
      </w:ins>
    </w:p>
    <w:p w14:paraId="420E660D" w14:textId="77777777" w:rsidR="00B333D8" w:rsidRPr="00B333D8" w:rsidRDefault="00B333D8" w:rsidP="00B333D8">
      <w:pPr>
        <w:spacing w:after="200" w:line="360" w:lineRule="auto"/>
        <w:rPr>
          <w:ins w:id="7" w:author="Φλούδα Χριστίνα" w:date="2016-10-03T10:27:00Z"/>
          <w:rFonts w:eastAsia="Times New Roman"/>
          <w:szCs w:val="24"/>
          <w:lang w:eastAsia="en-US"/>
        </w:rPr>
      </w:pPr>
      <w:ins w:id="8" w:author="Φλούδα Χριστίνα" w:date="2016-10-03T10:27:00Z">
        <w:r w:rsidRPr="00B333D8">
          <w:rPr>
            <w:rFonts w:eastAsia="Times New Roman"/>
            <w:szCs w:val="24"/>
            <w:lang w:eastAsia="en-US"/>
          </w:rPr>
          <w:t>ΠΡΟΕΔΡΕΥΟΜΕΝΗΣ ΚΟΙΝΟΒΟΥΛΕΥΤΙΚΗΣ ΔΗΜΟΚΡΑΤΙΑΣ</w:t>
        </w:r>
      </w:ins>
    </w:p>
    <w:p w14:paraId="3D6DD35E" w14:textId="77777777" w:rsidR="00B333D8" w:rsidRPr="00B333D8" w:rsidRDefault="00B333D8" w:rsidP="00B333D8">
      <w:pPr>
        <w:spacing w:after="200" w:line="360" w:lineRule="auto"/>
        <w:rPr>
          <w:ins w:id="9" w:author="Φλούδα Χριστίνα" w:date="2016-10-03T10:27:00Z"/>
          <w:rFonts w:eastAsia="Times New Roman"/>
          <w:szCs w:val="24"/>
          <w:lang w:eastAsia="en-US"/>
        </w:rPr>
      </w:pPr>
      <w:ins w:id="10" w:author="Φλούδα Χριστίνα" w:date="2016-10-03T10:27:00Z">
        <w:r w:rsidRPr="00B333D8">
          <w:rPr>
            <w:rFonts w:eastAsia="Times New Roman"/>
            <w:szCs w:val="24"/>
            <w:lang w:eastAsia="en-US"/>
          </w:rPr>
          <w:t>ΣΥΝΟΔΟΣ Α΄</w:t>
        </w:r>
      </w:ins>
    </w:p>
    <w:p w14:paraId="3952A466" w14:textId="77777777" w:rsidR="00B333D8" w:rsidRPr="00B333D8" w:rsidRDefault="00B333D8" w:rsidP="00B333D8">
      <w:pPr>
        <w:spacing w:after="200" w:line="360" w:lineRule="auto"/>
        <w:rPr>
          <w:ins w:id="11" w:author="Φλούδα Χριστίνα" w:date="2016-10-03T10:27:00Z"/>
          <w:rFonts w:eastAsia="Times New Roman"/>
          <w:szCs w:val="24"/>
          <w:lang w:eastAsia="en-US"/>
        </w:rPr>
      </w:pPr>
    </w:p>
    <w:p w14:paraId="16DA5662" w14:textId="77777777" w:rsidR="00B333D8" w:rsidRDefault="00B333D8" w:rsidP="00B333D8">
      <w:pPr>
        <w:spacing w:after="0" w:line="600" w:lineRule="auto"/>
        <w:rPr>
          <w:ins w:id="12" w:author="Φλούδα Χριστίνα" w:date="2016-10-03T10:27:00Z"/>
          <w:rFonts w:eastAsia="Times New Roman" w:cs="Times New Roman"/>
          <w:szCs w:val="24"/>
        </w:rPr>
        <w:pPrChange w:id="13" w:author="Φλούδα Χριστίνα" w:date="2016-10-03T10:27:00Z">
          <w:pPr>
            <w:spacing w:after="0" w:line="600" w:lineRule="auto"/>
            <w:ind w:firstLine="720"/>
            <w:jc w:val="center"/>
          </w:pPr>
        </w:pPrChange>
      </w:pPr>
      <w:bookmarkStart w:id="14" w:name="_GoBack"/>
      <w:bookmarkEnd w:id="14"/>
      <w:ins w:id="15" w:author="Φλούδα Χριστίνα" w:date="2016-10-03T10:27:00Z">
        <w:r w:rsidRPr="00B333D8">
          <w:rPr>
            <w:rFonts w:eastAsia="Times New Roman"/>
            <w:szCs w:val="24"/>
            <w:lang w:eastAsia="en-US"/>
          </w:rPr>
          <w:t xml:space="preserve">ΣΥΝΕΔΡΙΑΣΗ </w:t>
        </w:r>
        <w:r>
          <w:rPr>
            <w:rFonts w:eastAsia="Times New Roman"/>
            <w:szCs w:val="24"/>
          </w:rPr>
          <w:t>Ρ</w:t>
        </w:r>
        <w:r>
          <w:rPr>
            <w:rFonts w:eastAsia="Times New Roman"/>
            <w:color w:val="545454"/>
            <w:szCs w:val="24"/>
            <w:shd w:val="clear" w:color="auto" w:fill="FFFFFF"/>
          </w:rPr>
          <w:t>ϟ</w:t>
        </w:r>
        <w:r>
          <w:rPr>
            <w:rFonts w:eastAsia="Times New Roman"/>
            <w:szCs w:val="24"/>
          </w:rPr>
          <w:t>Ε΄</w:t>
        </w:r>
      </w:ins>
    </w:p>
    <w:p w14:paraId="0424ECF3" w14:textId="055B33AE" w:rsidR="00B333D8" w:rsidRPr="00B333D8" w:rsidRDefault="00B333D8" w:rsidP="00B333D8">
      <w:pPr>
        <w:spacing w:after="200" w:line="360" w:lineRule="auto"/>
        <w:rPr>
          <w:ins w:id="16" w:author="Φλούδα Χριστίνα" w:date="2016-10-03T10:27:00Z"/>
          <w:rFonts w:eastAsia="Times New Roman"/>
          <w:szCs w:val="24"/>
          <w:lang w:eastAsia="en-US"/>
        </w:rPr>
      </w:pPr>
      <w:ins w:id="17" w:author="Φλούδα Χριστίνα" w:date="2016-10-03T10:27:00Z">
        <w:r w:rsidRPr="00B333D8">
          <w:rPr>
            <w:rFonts w:eastAsia="Times New Roman"/>
            <w:szCs w:val="24"/>
            <w:lang w:eastAsia="en-US"/>
          </w:rPr>
          <w:t>Παρασκευή  23 Σεπτεμβρίου 2016</w:t>
        </w:r>
      </w:ins>
    </w:p>
    <w:p w14:paraId="17A2EAD7" w14:textId="77777777" w:rsidR="00B333D8" w:rsidRPr="00B333D8" w:rsidRDefault="00B333D8" w:rsidP="00B333D8">
      <w:pPr>
        <w:spacing w:after="200" w:line="360" w:lineRule="auto"/>
        <w:rPr>
          <w:ins w:id="18" w:author="Φλούδα Χριστίνα" w:date="2016-10-03T10:27:00Z"/>
          <w:rFonts w:eastAsia="Times New Roman"/>
          <w:szCs w:val="24"/>
          <w:lang w:eastAsia="en-US"/>
        </w:rPr>
      </w:pPr>
    </w:p>
    <w:p w14:paraId="6017F54C" w14:textId="77777777" w:rsidR="00B333D8" w:rsidRPr="00B333D8" w:rsidRDefault="00B333D8" w:rsidP="00B333D8">
      <w:pPr>
        <w:spacing w:after="200" w:line="360" w:lineRule="auto"/>
        <w:rPr>
          <w:ins w:id="19" w:author="Φλούδα Χριστίνα" w:date="2016-10-03T10:27:00Z"/>
          <w:rFonts w:eastAsia="Times New Roman"/>
          <w:szCs w:val="24"/>
          <w:lang w:eastAsia="en-US"/>
        </w:rPr>
      </w:pPr>
      <w:ins w:id="20" w:author="Φλούδα Χριστίνα" w:date="2016-10-03T10:27:00Z">
        <w:r w:rsidRPr="00B333D8">
          <w:rPr>
            <w:rFonts w:eastAsia="Times New Roman"/>
            <w:szCs w:val="24"/>
            <w:lang w:eastAsia="en-US"/>
          </w:rPr>
          <w:t>ΘΕΜΑΤΑ</w:t>
        </w:r>
      </w:ins>
    </w:p>
    <w:p w14:paraId="122A517C" w14:textId="77777777" w:rsidR="00B333D8" w:rsidRPr="00B333D8" w:rsidRDefault="00B333D8" w:rsidP="00B333D8">
      <w:pPr>
        <w:spacing w:after="200" w:line="360" w:lineRule="auto"/>
        <w:rPr>
          <w:ins w:id="21" w:author="Φλούδα Χριστίνα" w:date="2016-10-03T10:27:00Z"/>
          <w:rFonts w:eastAsia="Times New Roman"/>
          <w:szCs w:val="24"/>
          <w:lang w:eastAsia="en-US"/>
        </w:rPr>
      </w:pPr>
      <w:ins w:id="22" w:author="Φλούδα Χριστίνα" w:date="2016-10-03T10:27:00Z">
        <w:r w:rsidRPr="00B333D8">
          <w:rPr>
            <w:rFonts w:eastAsia="Times New Roman"/>
            <w:szCs w:val="24"/>
            <w:lang w:eastAsia="en-US"/>
          </w:rPr>
          <w:t xml:space="preserve"> </w:t>
        </w:r>
        <w:r w:rsidRPr="00B333D8">
          <w:rPr>
            <w:rFonts w:eastAsia="Times New Roman"/>
            <w:szCs w:val="24"/>
            <w:lang w:eastAsia="en-US"/>
          </w:rPr>
          <w:br/>
          <w:t xml:space="preserve">Α. ΕΙΔΙΚΑ ΘΕΜΑΤΑ </w:t>
        </w:r>
        <w:r w:rsidRPr="00B333D8">
          <w:rPr>
            <w:rFonts w:eastAsia="Times New Roman"/>
            <w:szCs w:val="24"/>
            <w:lang w:eastAsia="en-US"/>
          </w:rPr>
          <w:br/>
          <w:t xml:space="preserve">1. 'Άδεια απουσίας των Βουλευτών κ. κ. Μ. Γεωργιάδη, Β. Λεβέντη και Θ. Θεοχάρη, σελ. </w:t>
        </w:r>
        <w:r w:rsidRPr="00B333D8">
          <w:rPr>
            <w:rFonts w:eastAsia="Times New Roman"/>
            <w:szCs w:val="24"/>
            <w:lang w:eastAsia="en-US"/>
          </w:rPr>
          <w:br/>
          <w:t xml:space="preserve">2. Ανακοινώνεται ότι τη συνεδρίαση παρακολουθούν μαθητές από το Γυμνάσιο Βάιβεν της Δανίας, σελ. </w:t>
        </w:r>
        <w:r w:rsidRPr="00B333D8">
          <w:rPr>
            <w:rFonts w:eastAsia="Times New Roman"/>
            <w:szCs w:val="24"/>
            <w:lang w:eastAsia="en-US"/>
          </w:rPr>
          <w:br/>
          <w:t xml:space="preserve">3. Επί διαδικαστικού θέματος, σελ. </w:t>
        </w:r>
        <w:r w:rsidRPr="00B333D8">
          <w:rPr>
            <w:rFonts w:eastAsia="Times New Roman"/>
            <w:szCs w:val="24"/>
            <w:lang w:eastAsia="en-US"/>
          </w:rPr>
          <w:br/>
          <w:t xml:space="preserve">4. Επί προσωπικού θέματος, σελ. </w:t>
        </w:r>
        <w:r w:rsidRPr="00B333D8">
          <w:rPr>
            <w:rFonts w:eastAsia="Times New Roman"/>
            <w:szCs w:val="24"/>
            <w:lang w:eastAsia="en-US"/>
          </w:rPr>
          <w:br/>
          <w:t xml:space="preserve"> </w:t>
        </w:r>
        <w:r w:rsidRPr="00B333D8">
          <w:rPr>
            <w:rFonts w:eastAsia="Times New Roman"/>
            <w:szCs w:val="24"/>
            <w:lang w:eastAsia="en-US"/>
          </w:rPr>
          <w:br/>
          <w:t xml:space="preserve">Β. ΚΟΙΝΟΒΟΥΛΕΥΤΙΚΟΣ ΕΛΕΓΧΟΣ </w:t>
        </w:r>
        <w:r w:rsidRPr="00B333D8">
          <w:rPr>
            <w:rFonts w:eastAsia="Times New Roman"/>
            <w:szCs w:val="24"/>
            <w:lang w:eastAsia="en-US"/>
          </w:rPr>
          <w:br/>
          <w:t xml:space="preserve">1. Ανακοίνωση του δελτίου επικαίρων ερωτήσεων της Δευτέρας 26 Σεπτεμβρίου 2016, σελ. </w:t>
        </w:r>
        <w:r w:rsidRPr="00B333D8">
          <w:rPr>
            <w:rFonts w:eastAsia="Times New Roman"/>
            <w:szCs w:val="24"/>
            <w:lang w:eastAsia="en-US"/>
          </w:rPr>
          <w:br/>
          <w:t>2. Συζήτηση επικαίρων ερωτήσεων:</w:t>
        </w:r>
        <w:r w:rsidRPr="00B333D8">
          <w:rPr>
            <w:rFonts w:eastAsia="Times New Roman"/>
            <w:szCs w:val="24"/>
            <w:lang w:eastAsia="en-US"/>
          </w:rPr>
          <w:br/>
          <w:t xml:space="preserve"> α) Προς τον Υπουργό Επικρατείας, σχετικά με τον διαγωνισμό για τις τηλεοπτικές άδειες χωρίς ουσιαστικό έλεγχο του "πόθεν έσχες" των υπερθεματιστών, σελ. </w:t>
        </w:r>
        <w:r w:rsidRPr="00B333D8">
          <w:rPr>
            <w:rFonts w:eastAsia="Times New Roman"/>
            <w:szCs w:val="24"/>
            <w:lang w:eastAsia="en-US"/>
          </w:rPr>
          <w:br/>
          <w:t xml:space="preserve"> β) Προς τον Υπουργό Εργασίας, Κοινωνικής Ασφάλισης και Κοινωνικής Αλληλεγγύης, σχετικά με τον ΕΝΦΙΑ των Εθελοντικών Οργανισμών, σελ. </w:t>
        </w:r>
        <w:r w:rsidRPr="00B333D8">
          <w:rPr>
            <w:rFonts w:eastAsia="Times New Roman"/>
            <w:szCs w:val="24"/>
            <w:lang w:eastAsia="en-US"/>
          </w:rPr>
          <w:br/>
          <w:t xml:space="preserve"> γ) Προς τον Υπουργό Πολιτισμού και Αθλητισμού, σχετικά με τις καθυστερήσεις στην πορεία υλοποίησης των έργων αποκατάστασης και ανάδειξης του Φρουρίου "Μπούρτζι" στο Ναύπλιο, σελ. </w:t>
        </w:r>
        <w:r w:rsidRPr="00B333D8">
          <w:rPr>
            <w:rFonts w:eastAsia="Times New Roman"/>
            <w:szCs w:val="24"/>
            <w:lang w:eastAsia="en-US"/>
          </w:rPr>
          <w:br/>
          <w:t xml:space="preserve"> δ) Προς τον Υπουργό Υγείας, σχετικά με την ανάγκη άμεσης πρόσληψης μόνιμων γιατρών πλήρους απασχόλησης στα Περιφερειακά Ιατρεία Ικαρίας, σελ. </w:t>
        </w:r>
        <w:r w:rsidRPr="00B333D8">
          <w:rPr>
            <w:rFonts w:eastAsia="Times New Roman"/>
            <w:szCs w:val="24"/>
            <w:lang w:eastAsia="en-US"/>
          </w:rPr>
          <w:br/>
          <w:t xml:space="preserve"> ε) Προς τον Υπουργό Εσωτερικών και Διοικητικής Ανασυγκρότησης, σχετικά με την κατάργηση Αστυνομικών Τμημάτων στην Περιφέρεια Αττικής, σελ. </w:t>
        </w:r>
        <w:r w:rsidRPr="00B333D8">
          <w:rPr>
            <w:rFonts w:eastAsia="Times New Roman"/>
            <w:szCs w:val="24"/>
            <w:lang w:eastAsia="en-US"/>
          </w:rPr>
          <w:br/>
          <w:t xml:space="preserve">3. Συζήτηση της υπ' αριθμόν 3327/14-7-2016 επίκαιρης επερώτησης δεκαεπτά Βουλευτών της Νέας Δημοκρατίας προς τον Υπουργό Εσωτερικών και Διοικητικής Ανασυγκρότησης με θέμα: " Έξαρση εγκληματικότητας στο κέντρο της Αθήνας", σελ. </w:t>
        </w:r>
        <w:r w:rsidRPr="00B333D8">
          <w:rPr>
            <w:rFonts w:eastAsia="Times New Roman"/>
            <w:szCs w:val="24"/>
            <w:lang w:eastAsia="en-US"/>
          </w:rPr>
          <w:br/>
          <w:t xml:space="preserve"> </w:t>
        </w:r>
        <w:r w:rsidRPr="00B333D8">
          <w:rPr>
            <w:rFonts w:eastAsia="Times New Roman"/>
            <w:szCs w:val="24"/>
            <w:lang w:eastAsia="en-US"/>
          </w:rPr>
          <w:br/>
          <w:t>ΠΡΟΕΔΡΕΥΟΝΤΕΣ</w:t>
        </w:r>
      </w:ins>
    </w:p>
    <w:p w14:paraId="7C84B299" w14:textId="77777777" w:rsidR="00B333D8" w:rsidRPr="00B333D8" w:rsidRDefault="00B333D8" w:rsidP="00B333D8">
      <w:pPr>
        <w:spacing w:after="200" w:line="360" w:lineRule="auto"/>
        <w:rPr>
          <w:ins w:id="23" w:author="Φλούδα Χριστίνα" w:date="2016-10-03T10:27:00Z"/>
          <w:rFonts w:eastAsia="Times New Roman"/>
          <w:szCs w:val="24"/>
          <w:lang w:eastAsia="en-US"/>
        </w:rPr>
      </w:pPr>
      <w:ins w:id="24" w:author="Φλούδα Χριστίνα" w:date="2016-10-03T10:27:00Z">
        <w:r w:rsidRPr="00B333D8">
          <w:rPr>
            <w:rFonts w:eastAsia="Times New Roman"/>
            <w:szCs w:val="24"/>
            <w:lang w:eastAsia="en-US"/>
          </w:rPr>
          <w:t>ΛΑΜΠΡΟΥΛΗΣ Γ. , σελ.</w:t>
        </w:r>
        <w:r w:rsidRPr="00B333D8">
          <w:rPr>
            <w:rFonts w:eastAsia="Times New Roman"/>
            <w:szCs w:val="24"/>
            <w:lang w:eastAsia="en-US"/>
          </w:rPr>
          <w:br/>
          <w:t>ΛΥΚΟΥΔΗΣ Σ. , σελ.                                                               ΧΡΙΣΤΟΔΟΥΛΟΠΟΥΛΟΥ Α. , σελ.</w:t>
        </w:r>
        <w:r w:rsidRPr="00B333D8">
          <w:rPr>
            <w:rFonts w:eastAsia="Times New Roman"/>
            <w:szCs w:val="24"/>
            <w:lang w:eastAsia="en-US"/>
          </w:rPr>
          <w:br/>
        </w:r>
        <w:r w:rsidRPr="00B333D8">
          <w:rPr>
            <w:rFonts w:eastAsia="Times New Roman"/>
            <w:szCs w:val="24"/>
            <w:lang w:eastAsia="en-US"/>
          </w:rPr>
          <w:br/>
        </w:r>
      </w:ins>
    </w:p>
    <w:p w14:paraId="09C48C66" w14:textId="77777777" w:rsidR="00B333D8" w:rsidRPr="00B333D8" w:rsidRDefault="00B333D8" w:rsidP="00B333D8">
      <w:pPr>
        <w:spacing w:after="200" w:line="360" w:lineRule="auto"/>
        <w:rPr>
          <w:ins w:id="25" w:author="Φλούδα Χριστίνα" w:date="2016-10-03T10:27:00Z"/>
          <w:rFonts w:eastAsia="Times New Roman"/>
          <w:szCs w:val="24"/>
          <w:lang w:eastAsia="en-US"/>
        </w:rPr>
      </w:pPr>
      <w:ins w:id="26" w:author="Φλούδα Χριστίνα" w:date="2016-10-03T10:27:00Z">
        <w:r w:rsidRPr="00B333D8">
          <w:rPr>
            <w:rFonts w:eastAsia="Times New Roman"/>
            <w:szCs w:val="24"/>
            <w:lang w:eastAsia="en-US"/>
          </w:rPr>
          <w:t>ΟΜΙΛΗΤΕΣ</w:t>
        </w:r>
      </w:ins>
    </w:p>
    <w:p w14:paraId="7233F0A4" w14:textId="544ADF6C" w:rsidR="00B333D8" w:rsidRDefault="00B333D8" w:rsidP="00B333D8">
      <w:pPr>
        <w:spacing w:after="0" w:line="600" w:lineRule="auto"/>
        <w:ind w:firstLine="720"/>
        <w:jc w:val="both"/>
        <w:rPr>
          <w:ins w:id="27" w:author="Φλούδα Χριστίνα" w:date="2016-10-03T10:27:00Z"/>
          <w:rFonts w:eastAsia="Times New Roman"/>
          <w:szCs w:val="24"/>
        </w:rPr>
        <w:pPrChange w:id="28" w:author="Φλούδα Χριστίνα" w:date="2016-10-03T10:27:00Z">
          <w:pPr>
            <w:spacing w:after="0" w:line="600" w:lineRule="auto"/>
            <w:ind w:firstLine="720"/>
            <w:jc w:val="center"/>
          </w:pPr>
        </w:pPrChange>
      </w:pPr>
      <w:ins w:id="29" w:author="Φλούδα Χριστίνα" w:date="2016-10-03T10:27:00Z">
        <w:r w:rsidRPr="00B333D8">
          <w:rPr>
            <w:rFonts w:eastAsia="Times New Roman"/>
            <w:szCs w:val="24"/>
            <w:lang w:eastAsia="en-US"/>
          </w:rPr>
          <w:br/>
          <w:t>Α. Επί διαδικαστικού θέματος:</w:t>
        </w:r>
        <w:r w:rsidRPr="00B333D8">
          <w:rPr>
            <w:rFonts w:eastAsia="Times New Roman"/>
            <w:szCs w:val="24"/>
            <w:lang w:eastAsia="en-US"/>
          </w:rPr>
          <w:br/>
          <w:t xml:space="preserve">ΒΑΚΗ Φ. , σελ.                                                                                      </w:t>
        </w:r>
        <w:r w:rsidRPr="00B333D8">
          <w:rPr>
            <w:rFonts w:eastAsia="Times New Roman"/>
            <w:szCs w:val="24"/>
            <w:lang w:eastAsia="en-US"/>
          </w:rPr>
          <w:br/>
          <w:t>ΓΕΩΡΓΑΝΤΑΣ Γ. , σελ.</w:t>
        </w:r>
        <w:r w:rsidRPr="00B333D8">
          <w:rPr>
            <w:rFonts w:eastAsia="Times New Roman"/>
            <w:szCs w:val="24"/>
            <w:lang w:eastAsia="en-US"/>
          </w:rPr>
          <w:br/>
          <w:t>ΛΑΜΠΡΟΥΛΗΣ Γ. , σελ.</w:t>
        </w:r>
        <w:r w:rsidRPr="00B333D8">
          <w:rPr>
            <w:rFonts w:eastAsia="Times New Roman"/>
            <w:szCs w:val="24"/>
            <w:lang w:eastAsia="en-US"/>
          </w:rPr>
          <w:br/>
          <w:t>ΛΥΚΟΥΔΗΣ Σ. , σελ.</w:t>
        </w:r>
        <w:r w:rsidRPr="00B333D8">
          <w:rPr>
            <w:rFonts w:eastAsia="Times New Roman"/>
            <w:szCs w:val="24"/>
            <w:lang w:eastAsia="en-US"/>
          </w:rPr>
          <w:br/>
          <w:t>ΜΑΝΤΑΣ Χ. , σελ.</w:t>
        </w:r>
        <w:r w:rsidRPr="00B333D8">
          <w:rPr>
            <w:rFonts w:eastAsia="Times New Roman"/>
            <w:szCs w:val="24"/>
            <w:lang w:eastAsia="en-US"/>
          </w:rPr>
          <w:br/>
          <w:t>ΜΗΤΑΡΑΚΗΣ Π. , σελ.</w:t>
        </w:r>
        <w:r w:rsidRPr="00B333D8">
          <w:rPr>
            <w:rFonts w:eastAsia="Times New Roman"/>
            <w:szCs w:val="24"/>
            <w:lang w:eastAsia="en-US"/>
          </w:rPr>
          <w:br/>
          <w:t>ΜΠΑΚΟΓΙΑΝΝΗ Θ. , σελ.</w:t>
        </w:r>
        <w:r w:rsidRPr="00B333D8">
          <w:rPr>
            <w:rFonts w:eastAsia="Times New Roman"/>
            <w:szCs w:val="24"/>
            <w:lang w:eastAsia="en-US"/>
          </w:rPr>
          <w:br/>
          <w:t>ΠΑΝΑΓΟΥΛΗΣ Ε. , σελ.</w:t>
        </w:r>
        <w:r w:rsidRPr="00B333D8">
          <w:rPr>
            <w:rFonts w:eastAsia="Times New Roman"/>
            <w:szCs w:val="24"/>
            <w:lang w:eastAsia="en-US"/>
          </w:rPr>
          <w:br/>
          <w:t>ΤΟΣΚΑΣ Ν. , σελ.</w:t>
        </w:r>
        <w:r w:rsidRPr="00B333D8">
          <w:rPr>
            <w:rFonts w:eastAsia="Times New Roman"/>
            <w:szCs w:val="24"/>
            <w:lang w:eastAsia="en-US"/>
          </w:rPr>
          <w:br/>
          <w:t>ΧΡΙΣΤΟΔΟΥΛΟΠΟΥΛΟΥ Α. , σελ.</w:t>
        </w:r>
        <w:r w:rsidRPr="00B333D8">
          <w:rPr>
            <w:rFonts w:eastAsia="Times New Roman"/>
            <w:szCs w:val="24"/>
            <w:lang w:eastAsia="en-US"/>
          </w:rPr>
          <w:br/>
        </w:r>
        <w:r w:rsidRPr="00B333D8">
          <w:rPr>
            <w:rFonts w:eastAsia="Times New Roman"/>
            <w:szCs w:val="24"/>
            <w:lang w:eastAsia="en-US"/>
          </w:rPr>
          <w:br/>
          <w:t>Β. Επί προσωπικού θέματος:</w:t>
        </w:r>
        <w:r w:rsidRPr="00B333D8">
          <w:rPr>
            <w:rFonts w:eastAsia="Times New Roman"/>
            <w:szCs w:val="24"/>
            <w:lang w:eastAsia="en-US"/>
          </w:rPr>
          <w:br/>
          <w:t>ΜΗΤΑΡΑΚΗΣ Π. , σελ.</w:t>
        </w:r>
        <w:r w:rsidRPr="00B333D8">
          <w:rPr>
            <w:rFonts w:eastAsia="Times New Roman"/>
            <w:szCs w:val="24"/>
            <w:lang w:eastAsia="en-US"/>
          </w:rPr>
          <w:br/>
        </w:r>
        <w:r w:rsidRPr="00B333D8">
          <w:rPr>
            <w:rFonts w:eastAsia="Times New Roman"/>
            <w:szCs w:val="24"/>
            <w:lang w:eastAsia="en-US"/>
          </w:rPr>
          <w:br/>
          <w:t>Γ. Επί των επικαίρων ερωτήσεων:</w:t>
        </w:r>
        <w:r w:rsidRPr="00B333D8">
          <w:rPr>
            <w:rFonts w:eastAsia="Times New Roman"/>
            <w:szCs w:val="24"/>
            <w:lang w:eastAsia="en-US"/>
          </w:rPr>
          <w:br/>
          <w:t>ΑΝΔΡΙΑΝΟΣ Ι. , σελ.</w:t>
        </w:r>
        <w:r w:rsidRPr="00B333D8">
          <w:rPr>
            <w:rFonts w:eastAsia="Times New Roman"/>
            <w:szCs w:val="24"/>
            <w:lang w:eastAsia="en-US"/>
          </w:rPr>
          <w:br/>
          <w:t>ΒΛΑΧΟΣ Γ. , σελ.</w:t>
        </w:r>
        <w:r w:rsidRPr="00B333D8">
          <w:rPr>
            <w:rFonts w:eastAsia="Times New Roman"/>
            <w:szCs w:val="24"/>
            <w:lang w:eastAsia="en-US"/>
          </w:rPr>
          <w:br/>
          <w:t>ΓΙΑΚΟΥΜΑΤΟΣ Γ. , σελ.</w:t>
        </w:r>
        <w:r w:rsidRPr="00B333D8">
          <w:rPr>
            <w:rFonts w:eastAsia="Times New Roman"/>
            <w:szCs w:val="24"/>
            <w:lang w:eastAsia="en-US"/>
          </w:rPr>
          <w:br/>
          <w:t>ΜΠΑΛΤΑΣ Α. , σελ.</w:t>
        </w:r>
        <w:r w:rsidRPr="00B333D8">
          <w:rPr>
            <w:rFonts w:eastAsia="Times New Roman"/>
            <w:szCs w:val="24"/>
            <w:lang w:eastAsia="en-US"/>
          </w:rPr>
          <w:br/>
          <w:t>ΞΑΝΘΟΣ Α. , σελ.</w:t>
        </w:r>
        <w:r w:rsidRPr="00B333D8">
          <w:rPr>
            <w:rFonts w:eastAsia="Times New Roman"/>
            <w:szCs w:val="24"/>
            <w:lang w:eastAsia="en-US"/>
          </w:rPr>
          <w:br/>
          <w:t>ΠΑΠΠΑΣ Ν. , σελ.</w:t>
        </w:r>
        <w:r w:rsidRPr="00B333D8">
          <w:rPr>
            <w:rFonts w:eastAsia="Times New Roman"/>
            <w:szCs w:val="24"/>
            <w:lang w:eastAsia="en-US"/>
          </w:rPr>
          <w:br/>
          <w:t>ΤΑΣΣΟΣ Σ. , σελ.</w:t>
        </w:r>
        <w:r w:rsidRPr="00B333D8">
          <w:rPr>
            <w:rFonts w:eastAsia="Times New Roman"/>
            <w:szCs w:val="24"/>
            <w:lang w:eastAsia="en-US"/>
          </w:rPr>
          <w:br/>
          <w:t>ΤΟΣΚΑΣ Ν. , σελ.</w:t>
        </w:r>
        <w:r w:rsidRPr="00B333D8">
          <w:rPr>
            <w:rFonts w:eastAsia="Times New Roman"/>
            <w:szCs w:val="24"/>
            <w:lang w:eastAsia="en-US"/>
          </w:rPr>
          <w:br/>
          <w:t>ΦΩΤΗΛΑΣ Ι. , σελ.</w:t>
        </w:r>
        <w:r w:rsidRPr="00B333D8">
          <w:rPr>
            <w:rFonts w:eastAsia="Times New Roman"/>
            <w:szCs w:val="24"/>
            <w:lang w:eastAsia="en-US"/>
          </w:rPr>
          <w:br/>
          <w:t>ΦΩΤΙΟΥ Θ. , σελ.</w:t>
        </w:r>
        <w:r w:rsidRPr="00B333D8">
          <w:rPr>
            <w:rFonts w:eastAsia="Times New Roman"/>
            <w:szCs w:val="24"/>
            <w:lang w:eastAsia="en-US"/>
          </w:rPr>
          <w:br/>
        </w:r>
        <w:r w:rsidRPr="00B333D8">
          <w:rPr>
            <w:rFonts w:eastAsia="Times New Roman"/>
            <w:szCs w:val="24"/>
            <w:lang w:eastAsia="en-US"/>
          </w:rPr>
          <w:br/>
          <w:t>Δ. Επί της επίκαιρης επερώτησης:</w:t>
        </w:r>
        <w:r w:rsidRPr="00B333D8">
          <w:rPr>
            <w:rFonts w:eastAsia="Times New Roman"/>
            <w:szCs w:val="24"/>
            <w:lang w:eastAsia="en-US"/>
          </w:rPr>
          <w:br/>
          <w:t>ΒΑΚΗ Φ. , σελ.</w:t>
        </w:r>
        <w:r w:rsidRPr="00B333D8">
          <w:rPr>
            <w:rFonts w:eastAsia="Times New Roman"/>
            <w:szCs w:val="24"/>
            <w:lang w:eastAsia="en-US"/>
          </w:rPr>
          <w:br/>
          <w:t>ΒΟΡΙΔΗΣ Μ. , σελ.</w:t>
        </w:r>
        <w:r w:rsidRPr="00B333D8">
          <w:rPr>
            <w:rFonts w:eastAsia="Times New Roman"/>
            <w:szCs w:val="24"/>
            <w:lang w:eastAsia="en-US"/>
          </w:rPr>
          <w:br/>
          <w:t>ΓΕΡΜΕΝΗΣ Γ. , σελ.</w:t>
        </w:r>
        <w:r w:rsidRPr="00B333D8">
          <w:rPr>
            <w:rFonts w:eastAsia="Times New Roman"/>
            <w:szCs w:val="24"/>
            <w:lang w:eastAsia="en-US"/>
          </w:rPr>
          <w:br/>
          <w:t>ΓΕΩΡΓΑΝΤΑΣ Γ. , σελ.</w:t>
        </w:r>
        <w:r w:rsidRPr="00B333D8">
          <w:rPr>
            <w:rFonts w:eastAsia="Times New Roman"/>
            <w:szCs w:val="24"/>
            <w:lang w:eastAsia="en-US"/>
          </w:rPr>
          <w:br/>
          <w:t>ΔΗΜΟΣΧΑΚΗΣ Α. , σελ.</w:t>
        </w:r>
        <w:r w:rsidRPr="00B333D8">
          <w:rPr>
            <w:rFonts w:eastAsia="Times New Roman"/>
            <w:szCs w:val="24"/>
            <w:lang w:eastAsia="en-US"/>
          </w:rPr>
          <w:br/>
          <w:t>ΚΑΡΡΑΣ Γ. , σελ.</w:t>
        </w:r>
        <w:r w:rsidRPr="00B333D8">
          <w:rPr>
            <w:rFonts w:eastAsia="Times New Roman"/>
            <w:szCs w:val="24"/>
            <w:lang w:eastAsia="en-US"/>
          </w:rPr>
          <w:br/>
          <w:t>ΚΑΤΣΙΚΗΣ Κ. , σελ.</w:t>
        </w:r>
        <w:r w:rsidRPr="00B333D8">
          <w:rPr>
            <w:rFonts w:eastAsia="Times New Roman"/>
            <w:szCs w:val="24"/>
            <w:lang w:eastAsia="en-US"/>
          </w:rPr>
          <w:br/>
          <w:t>ΚΕΡΑΜΕΩΣ Ν. , σελ.</w:t>
        </w:r>
        <w:r w:rsidRPr="00B333D8">
          <w:rPr>
            <w:rFonts w:eastAsia="Times New Roman"/>
            <w:szCs w:val="24"/>
            <w:lang w:eastAsia="en-US"/>
          </w:rPr>
          <w:br/>
          <w:t>ΚΙΚΙΛΙΑΣ Β. , σελ.</w:t>
        </w:r>
        <w:r w:rsidRPr="00B333D8">
          <w:rPr>
            <w:rFonts w:eastAsia="Times New Roman"/>
            <w:szCs w:val="24"/>
            <w:lang w:eastAsia="en-US"/>
          </w:rPr>
          <w:br/>
          <w:t>ΚΥΡΙΑΖΙΔΗΣ Δ. , σελ.</w:t>
        </w:r>
        <w:r w:rsidRPr="00B333D8">
          <w:rPr>
            <w:rFonts w:eastAsia="Times New Roman"/>
            <w:szCs w:val="24"/>
            <w:lang w:eastAsia="en-US"/>
          </w:rPr>
          <w:br/>
          <w:t>ΜΠΑΚΟΓΙΑΝΝΗ Θ. , σελ.</w:t>
        </w:r>
        <w:r w:rsidRPr="00B333D8">
          <w:rPr>
            <w:rFonts w:eastAsia="Times New Roman"/>
            <w:szCs w:val="24"/>
            <w:lang w:eastAsia="en-US"/>
          </w:rPr>
          <w:br/>
          <w:t>ΠΑΠΑΘΕΟΔΩΡΟΥ Θ. , σελ.</w:t>
        </w:r>
        <w:r w:rsidRPr="00B333D8">
          <w:rPr>
            <w:rFonts w:eastAsia="Times New Roman"/>
            <w:szCs w:val="24"/>
            <w:lang w:eastAsia="en-US"/>
          </w:rPr>
          <w:br/>
          <w:t>ΠΑΠΑΚΩΣΤΑ - ΣΙΔΗΡΟΠΟΥΛΟΥ Α. , σελ.</w:t>
        </w:r>
        <w:r w:rsidRPr="00B333D8">
          <w:rPr>
            <w:rFonts w:eastAsia="Times New Roman"/>
            <w:szCs w:val="24"/>
            <w:lang w:eastAsia="en-US"/>
          </w:rPr>
          <w:br/>
          <w:t>ΤΟΣΚΑΣ Ν. , σελ.</w:t>
        </w:r>
        <w:r w:rsidRPr="00B333D8">
          <w:rPr>
            <w:rFonts w:eastAsia="Times New Roman"/>
            <w:szCs w:val="24"/>
            <w:lang w:eastAsia="en-US"/>
          </w:rPr>
          <w:br/>
          <w:t>ΦΩΤΗΛΑΣ Ι. , σελ.</w:t>
        </w:r>
        <w:r w:rsidRPr="00B333D8">
          <w:rPr>
            <w:rFonts w:eastAsia="Times New Roman"/>
            <w:szCs w:val="24"/>
            <w:lang w:eastAsia="en-US"/>
          </w:rPr>
          <w:br/>
        </w:r>
        <w:r w:rsidRPr="00B333D8">
          <w:rPr>
            <w:rFonts w:eastAsia="Times New Roman"/>
            <w:szCs w:val="24"/>
            <w:lang w:eastAsia="en-US"/>
          </w:rPr>
          <w:br/>
          <w:t>Ε. ΠΑΡΕΜΒΑΣΕΙΣ:</w:t>
        </w:r>
        <w:r w:rsidRPr="00B333D8">
          <w:rPr>
            <w:rFonts w:eastAsia="Times New Roman"/>
            <w:szCs w:val="24"/>
            <w:lang w:eastAsia="en-US"/>
          </w:rPr>
          <w:br/>
          <w:t>ΚΕΡΑΜΕΩΣ Ν. , σελ.</w:t>
        </w:r>
        <w:r w:rsidRPr="00B333D8">
          <w:rPr>
            <w:rFonts w:eastAsia="Times New Roman"/>
            <w:szCs w:val="24"/>
            <w:lang w:eastAsia="en-US"/>
          </w:rPr>
          <w:br/>
          <w:t>ΠΑΠΑΔΟΠΟΥΛΟΣ Α. , σελ.</w:t>
        </w:r>
        <w:r w:rsidRPr="00B333D8">
          <w:rPr>
            <w:rFonts w:eastAsia="Times New Roman"/>
            <w:szCs w:val="24"/>
            <w:lang w:eastAsia="en-US"/>
          </w:rPr>
          <w:br/>
          <w:t>ΤΟΣΚΑΣ Ν. , σελ.</w:t>
        </w:r>
        <w:r w:rsidRPr="00B333D8">
          <w:rPr>
            <w:rFonts w:eastAsia="Times New Roman"/>
            <w:szCs w:val="24"/>
            <w:lang w:eastAsia="en-US"/>
          </w:rPr>
          <w:br/>
          <w:t>ΧΡΙΣΤΟΔΟΥΛΟΠΟΥΛΟΥ Α. , σελ.</w:t>
        </w:r>
        <w:r w:rsidRPr="00B333D8">
          <w:rPr>
            <w:rFonts w:eastAsia="Times New Roman"/>
            <w:szCs w:val="24"/>
            <w:lang w:eastAsia="en-US"/>
          </w:rPr>
          <w:br/>
        </w:r>
      </w:ins>
    </w:p>
    <w:p w14:paraId="5C247CF9" w14:textId="77777777" w:rsidR="00DA3C73" w:rsidRDefault="00D93FB0">
      <w:pPr>
        <w:spacing w:after="0" w:line="600" w:lineRule="auto"/>
        <w:ind w:firstLine="720"/>
        <w:jc w:val="center"/>
        <w:rPr>
          <w:rFonts w:eastAsia="Times New Roman"/>
          <w:szCs w:val="24"/>
        </w:rPr>
      </w:pPr>
      <w:r>
        <w:rPr>
          <w:rFonts w:eastAsia="Times New Roman"/>
          <w:szCs w:val="24"/>
        </w:rPr>
        <w:t>ΠΡΑΚΤΙΚΑ ΒΟΥΛΗΣ</w:t>
      </w:r>
    </w:p>
    <w:p w14:paraId="5C247CFA" w14:textId="77777777" w:rsidR="00DA3C73" w:rsidRDefault="00D93FB0">
      <w:pPr>
        <w:spacing w:after="0" w:line="600" w:lineRule="auto"/>
        <w:ind w:firstLine="720"/>
        <w:jc w:val="center"/>
        <w:rPr>
          <w:rFonts w:eastAsia="Times New Roman"/>
          <w:szCs w:val="24"/>
        </w:rPr>
      </w:pPr>
      <w:r>
        <w:rPr>
          <w:rFonts w:eastAsia="Times New Roman"/>
          <w:szCs w:val="24"/>
        </w:rPr>
        <w:t>ΙΖ΄ ΠΕΡΙΟΔΟΣ</w:t>
      </w:r>
    </w:p>
    <w:p w14:paraId="5C247CFB" w14:textId="77777777" w:rsidR="00DA3C73" w:rsidRDefault="00D93FB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C247CFC" w14:textId="77777777" w:rsidR="00DA3C73" w:rsidRDefault="00D93FB0">
      <w:pPr>
        <w:spacing w:after="0" w:line="600" w:lineRule="auto"/>
        <w:ind w:firstLine="720"/>
        <w:jc w:val="center"/>
        <w:rPr>
          <w:rFonts w:eastAsia="Times New Roman"/>
          <w:szCs w:val="24"/>
        </w:rPr>
      </w:pPr>
      <w:r>
        <w:rPr>
          <w:rFonts w:eastAsia="Times New Roman"/>
          <w:szCs w:val="24"/>
        </w:rPr>
        <w:t>ΣΥΝΟΔΟΣ Α΄</w:t>
      </w:r>
    </w:p>
    <w:p w14:paraId="5C247CFD" w14:textId="77777777" w:rsidR="00DA3C73" w:rsidRDefault="00D93FB0">
      <w:pPr>
        <w:spacing w:after="0" w:line="600" w:lineRule="auto"/>
        <w:ind w:firstLine="720"/>
        <w:jc w:val="center"/>
        <w:rPr>
          <w:rFonts w:eastAsia="Times New Roman" w:cs="Times New Roman"/>
          <w:szCs w:val="24"/>
        </w:rPr>
      </w:pPr>
      <w:r>
        <w:rPr>
          <w:rFonts w:eastAsia="Times New Roman"/>
          <w:szCs w:val="24"/>
        </w:rPr>
        <w:t>ΣΥΝΕΔΡΙΑΣΗ Ρ</w:t>
      </w:r>
      <w:r>
        <w:rPr>
          <w:rFonts w:eastAsia="Times New Roman"/>
          <w:color w:val="545454"/>
          <w:szCs w:val="24"/>
          <w:shd w:val="clear" w:color="auto" w:fill="FFFFFF"/>
        </w:rPr>
        <w:t>ϟ</w:t>
      </w:r>
      <w:r>
        <w:rPr>
          <w:rFonts w:eastAsia="Times New Roman"/>
          <w:szCs w:val="24"/>
        </w:rPr>
        <w:t>Ε΄</w:t>
      </w:r>
    </w:p>
    <w:p w14:paraId="5C247CFE" w14:textId="77777777" w:rsidR="00DA3C73" w:rsidRDefault="00D93FB0">
      <w:pPr>
        <w:spacing w:after="0" w:line="600" w:lineRule="auto"/>
        <w:ind w:firstLine="720"/>
        <w:jc w:val="center"/>
        <w:rPr>
          <w:rFonts w:eastAsia="Times New Roman"/>
          <w:szCs w:val="24"/>
        </w:rPr>
      </w:pPr>
      <w:r>
        <w:rPr>
          <w:rFonts w:eastAsia="Times New Roman"/>
          <w:szCs w:val="24"/>
        </w:rPr>
        <w:t>Παρασκευή 23 Σεπτεμβρίου 2016</w:t>
      </w:r>
    </w:p>
    <w:p w14:paraId="5C247CFF" w14:textId="77777777" w:rsidR="00DA3C73" w:rsidRDefault="00D93FB0">
      <w:pPr>
        <w:spacing w:after="0" w:line="600" w:lineRule="auto"/>
        <w:ind w:firstLine="720"/>
        <w:jc w:val="both"/>
        <w:rPr>
          <w:rFonts w:eastAsia="Times New Roman"/>
          <w:szCs w:val="24"/>
        </w:rPr>
      </w:pPr>
      <w:r>
        <w:rPr>
          <w:rFonts w:eastAsia="Times New Roman"/>
          <w:szCs w:val="24"/>
        </w:rPr>
        <w:t xml:space="preserve">Αθήνα, σήμερα στις 23 Σεπτεμβρίου 2016, ημέρα Παρασκευή και ώρα 10.06΄ συνήλθε στην Αίθουσα των συνεδριάσεων του Βουλευτηρίου η Βουλή σε ολομέλεια για να συνεδριάσει υπό την προεδρία του Ζ΄ Αντιπροέδρου αυτής </w:t>
      </w:r>
      <w:r w:rsidRPr="006B5BE5">
        <w:rPr>
          <w:rFonts w:eastAsia="Times New Roman"/>
          <w:szCs w:val="24"/>
        </w:rPr>
        <w:t xml:space="preserve">κ. </w:t>
      </w:r>
      <w:r w:rsidRPr="0000117A">
        <w:rPr>
          <w:rFonts w:eastAsia="Times New Roman"/>
          <w:b/>
          <w:szCs w:val="24"/>
        </w:rPr>
        <w:t>ΣΠΥΡΙΔΩΝΟΣ ΛΥΚΟΥΔΗ</w:t>
      </w:r>
      <w:r>
        <w:rPr>
          <w:rFonts w:eastAsia="Times New Roman"/>
          <w:szCs w:val="24"/>
        </w:rPr>
        <w:t xml:space="preserve">. </w:t>
      </w:r>
    </w:p>
    <w:p w14:paraId="5C247D0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szCs w:val="24"/>
        </w:rPr>
        <w:t>Κυρίες και κύριοι συνάδελφοι, αρχίζει η συνεδρίαση.</w:t>
      </w:r>
    </w:p>
    <w:p w14:paraId="5C247D0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το δελτίο επικαίρων ερωτήσεων της Δευτέρας 26 Σεπτεμβρίου 2016. </w:t>
      </w:r>
    </w:p>
    <w:p w14:paraId="5C247D0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Α. ΕΠΙΚΑΙΡΕΣ ΕΡΩΤΗΣΕΙΣ Πρώτου Κύκλου (Άρθρο 130 παράγραφοι 2 και 3 του Κανονισμού της Βουλής)</w:t>
      </w:r>
    </w:p>
    <w:p w14:paraId="5C247D0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1. Η με αριθμό 1291/19-9-2016 επίκαιρη ερώτηση του Βουλευτή Ρεθύμνου της Νέας Δημοκρατίας κ. Ιωάννη Κεφαλογιάννη προς τον Υπουργό Επικρατείας, σχετικά με το νομικό καθεστώς κυπριακής εταιρίας που συμμετέχει στο μετοχολόγιο της Αυγής Α.Ε..</w:t>
      </w:r>
    </w:p>
    <w:p w14:paraId="5C247D0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2. Η με αριθμό 1295/19-9-2016 επίκαιρη ερώτηση του Βουλευτή Β΄ Αθηνών του Λαϊκού Συνδέσμου–Χρυσή Αυγή κ. Ηλία Παναγιώταρου προς τον Υπουργό Οικονομικών, σχετικά με τη «νομοθετική ρύθμιση για επέκταση εγκεκριμένων εξόδων πέραν των νοσηλίων».</w:t>
      </w:r>
    </w:p>
    <w:p w14:paraId="5C247D0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3. Η με αριθμό 1268/13-9-2016 επίκαιρη ερώτηση του Ε΄ Αντιπροέδρου της Βουλής και Βουλευτή Δωδεκανήσου της Δημοκρατικής Συμπαράταξης ΠΑΣΟΚ – ΔΗΜΑΡ κ. Δημητρίου Κρεμαστινού προς τον Υπουργό Υγείας, σχετικά με τη μεταφορά και λειτουργία της 3ης Πανεπιστημιακής Καρδιολογικής Κλινικής από το «Λαϊκό» νοσοκομείο στο νοσοκομείο «Ευαγγελισμός».</w:t>
      </w:r>
    </w:p>
    <w:p w14:paraId="5C247D0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1302/20-9-2016 επίκαιρη ερώτηση του Βουλευτή Αιτωλοακαρνανίας του Κομμουνιστικού Κόμματος Ελλάδας κ. Νικολάου Μωραΐτη προς τους Υπουργούς Εσωτερικών και Διοικητικής Ανασυγκρότησης και Αγροτικής Ανάπτυξης και Τροφίμων, σχετικά με την αντιμετώπιση των προβλημάτων από τις πρόσφατες καταστροφικές πλημμύρες στην Πελοπόννησο.</w:t>
      </w:r>
    </w:p>
    <w:p w14:paraId="5C247D0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παράγραφοι 2 και 3 του Κανονισμού της Βουλής)</w:t>
      </w:r>
    </w:p>
    <w:p w14:paraId="5C247D0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1. Η με αριθμό 1292/19-9-2016 επίκαιρη ερώτηση του Βουλευτή Αχαΐας της Νέας Δημοκρατίας κ. Ανδρέα Κατσανιώτη προς τον Υπουργό Υποδομών, Μεταφορών και Δικτύων, σχετικά με τη «Νότια χάραξη» στην Πατρών –Πύργου.</w:t>
      </w:r>
    </w:p>
    <w:p w14:paraId="5C247D0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2. Η με αριθμό 1271/15-9-2016 επίκαιρη ερώτηση του Βουλευτή Αχαΐας της Δημοκρατικής Συμπαράταξης ΠΑΣΟΚ – ΔΗΜΑΡ κ. Θεόδωρου Παπαθεοδώρου προς τον Υπουργό Υγείας, σχετικά με τον επικείμενο κίνδυνο εξάντλησης του προϋπολογισμού των νοσηλευτικών μονάδων στο Νομό Αχαΐας λόγω </w:t>
      </w:r>
      <w:r>
        <w:rPr>
          <w:rFonts w:eastAsia="Times New Roman" w:cs="Times New Roman"/>
          <w:szCs w:val="24"/>
        </w:rPr>
        <w:lastRenderedPageBreak/>
        <w:t>υποχρηματοδότησης, με αποτέλεσμα την αδυναμία χορήγησης φαρμάκων υψηλού κόστους σε ευπαθείς ομάδες.</w:t>
      </w:r>
    </w:p>
    <w:p w14:paraId="5C247D0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3. Η με αριθμό 1303/20-9-2016 επίκαιρη ερώτηση του Βουλευτή Α΄ Θεσσαλονίκης του Κομμουνιστικού Κόμματος Ελλάδας κ. Ιωάννη Δελή προς τον Υπουργό Παιδείας, Έρευνας και Θρησκευμάτων, σχετικά με τα ξενόγλωσσα σχολικά βιβλία που είναι επί πληρωμή σε όλα τα δημόσια Λύκεια.</w:t>
      </w:r>
    </w:p>
    <w:p w14:paraId="5C247D0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4. Η με αριθμό 1260/13-9-2016 επίκαιρη ερώτηση του Βουλευτή Ηλείας της Νέας Δημοκρατίας κ. Κωνσταντίνου Τζαβάρα προς τον Υπουργό Εσωτερικών και Διοικητικής Ανασυγκρότησης, σχετικά με την κήρυξη ως θεομηνιόπληκτων των Δήμων Ανδραβίδας-Κυλλήνης και Πηνειού και τη λήψη μέτρων για τις αποζημιώσεις των πληγέντων πολιτών.</w:t>
      </w:r>
    </w:p>
    <w:p w14:paraId="5C247D0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5. Η με αριθμό 1253/12-9-2016 επίκαιρη ερώτηση του Βουλευτή Εύβοιας του Λαϊκού Συνδέσμου – Χρυσή Αυγή κ. Νικολάου Μίχου προς τον Υπουργό Εσωτερικών και Διοικητικής Ανασυγκρότησης, σχετικά με την «εκτόπιση 36.769 τέκνων Ελλήνων από τους βρεφονηπιακούς σταθμούς».</w:t>
      </w:r>
    </w:p>
    <w:p w14:paraId="5C247D0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6. Η με αριθμό 1227/6-9-2016 επίκαιρη ερώτηση του Βουλευτή Έβρου της Νέας Δημοκρατίας κ. Αναστασίου Δημοσχάκη προς τον Υπουργό Οικονομίας, Ανάπτυξης και Τουρισμού, σχετικά με την κατάσταση των κόκκινων δανείων στον Έβρο και τη Θράκη.</w:t>
      </w:r>
    </w:p>
    <w:p w14:paraId="5C247D0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7. Η με αριθμό 1191/29-8-2016 επίκαιρη ερώτηση του Βουλευτή Ηρακλείου της Δημοκρατικής Συμπαράταξης ΠΑΣΟΚ–ΔΗΜΑΡ κ. Βασιλείου Κεγκέρογλου προς τον Υπουργό Οικονομικών, σχετικά με την προστασία των πολιτών από τις υπερβολικές χρεώσεις των τραπεζών.</w:t>
      </w:r>
    </w:p>
    <w:p w14:paraId="5C247D0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5C247D10" w14:textId="77777777" w:rsidR="00DA3C73" w:rsidRDefault="00D93FB0">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C247D1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Έχει ενημερωθεί το Προεδρείο με έγγραφο ότι κάποιοι συνάδελφοι Υπουργοί, για λόγους διαφορετικούς ο καθένας, δεν θα είναι παρόντες κι επομένως οι ερωτήσεις που αναφέρονται στις δικές τους αρμοδιότητες θα εκφωνηθούν αργότερα και θα αναφερθούν οι λόγοι της απουσίας των Υπουργών. </w:t>
      </w:r>
    </w:p>
    <w:p w14:paraId="5C247D1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Πρώτη θα συζητηθεί η πέμπτη με αριθμό 1294/19-9-2016 επίκαιρη ερώτηση πρώτου κύκλου του Βουλευτή Αχαΐας του Ποταμιού κ. </w:t>
      </w:r>
      <w:r>
        <w:rPr>
          <w:rFonts w:eastAsia="Times New Roman" w:cs="Times New Roman"/>
          <w:bCs/>
          <w:szCs w:val="24"/>
        </w:rPr>
        <w:t>Ιάσονα Φωτήλα</w:t>
      </w:r>
      <w:r>
        <w:rPr>
          <w:rFonts w:eastAsia="Times New Roman" w:cs="Times New Roman"/>
          <w:szCs w:val="24"/>
        </w:rPr>
        <w:t xml:space="preserve"> προς τον Υπουργό </w:t>
      </w:r>
      <w:r>
        <w:rPr>
          <w:rFonts w:eastAsia="Times New Roman" w:cs="Times New Roman"/>
          <w:bCs/>
          <w:szCs w:val="24"/>
        </w:rPr>
        <w:t>Επικρατείας,</w:t>
      </w:r>
      <w:r>
        <w:rPr>
          <w:rFonts w:eastAsia="Times New Roman" w:cs="Times New Roman"/>
          <w:szCs w:val="24"/>
        </w:rPr>
        <w:t xml:space="preserve"> σχετικά με τον διαγωνισμό για τις τηλεοπτικές άδειες χωρίς ουσιαστικό έλεγχο του «πόθεν έσχες» των υπερθεματιστών.</w:t>
      </w:r>
    </w:p>
    <w:p w14:paraId="5C247D1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5C247D1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Ευχαριστώ, κύριε Πρόεδρε.</w:t>
      </w:r>
    </w:p>
    <w:p w14:paraId="5C247D1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θα μας πείτε ποιες ερωτήσεις θα γίνουν;</w:t>
      </w:r>
    </w:p>
    <w:p w14:paraId="5C247D16"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Θα τις διαβάσω αργότερα, γιατί αυτές που θα συζητηθούν τώρα είναι στη σειρά και οι άλλες ερωτήσεις που δεν θα συζητηθούν, διότι οι ίδιοι Βουλευτές που τις έχουν καταθέσει έχουν κώλυμα ή οι Υπουργοί, θα τις διαβάσουμε, κύριε Παναγούλη, στη σειρά τους. Για να διευκολυνθούμε το λέω.</w:t>
      </w:r>
    </w:p>
    <w:p w14:paraId="5C247D1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Επειδή έχω ερώτηση, κύριε Πρόεδρε.</w:t>
      </w:r>
    </w:p>
    <w:p w14:paraId="5C247D18"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Έχετε εσείς ερώτηση;</w:t>
      </w:r>
    </w:p>
    <w:p w14:paraId="5C247D1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Βεβαίως.</w:t>
      </w:r>
    </w:p>
    <w:p w14:paraId="5C247D1A"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Να τη βρω για να σας πω αν θα συζητηθεί.</w:t>
      </w:r>
    </w:p>
    <w:p w14:paraId="5C247D1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Παναγούλη, δεν θα συζητηθεί λόγω κωλύματος του Υπουργού Οικονομικών κ. Ευκλείδη Τσακαλώτου και με αιτία τον φόρτο εργασίας που έχει ο Υπουργός.</w:t>
      </w:r>
    </w:p>
    <w:p w14:paraId="5C247D1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θα μου επιτρέψετε για ένα λεπτό μόνο, για να μην περιμένω, να πω ότι αυτό το «καλαμπούρι» έχει αρχίσει από τον Απρίλιο. Και ο κ. Τσακαλώτος δεν εμφανίζεται. Είναι έκτη, έβδομη, όγδοη φορά.</w:t>
      </w:r>
    </w:p>
    <w:p w14:paraId="5C247D1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Κι επειδή του έχω κάνει πολλές ερωτήσεις και δεν απαντά ούτε γραπτά, θέλω διαμέσου του Προεδρείου να θέσω ερώτηση στον κ. Τσακαλώτο εάν το ένα εκατομμύριο και κάτι ψιλά που είχε σε ξένες τράπεζες από το τελευταίο πόθεν έσχες το έχει επαναπατρίσει.</w:t>
      </w:r>
    </w:p>
    <w:p w14:paraId="5C247D1E"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Παναγούλη, τώρα δεν είναι η ώρα για τέτοιες παρατηρήσεις. Με συγχωρείτε πάρα πολύ.</w:t>
      </w:r>
    </w:p>
    <w:p w14:paraId="5C247D1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Γιατί δεν είναι;</w:t>
      </w:r>
    </w:p>
    <w:p w14:paraId="5C247D20"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Με όλο τον σεβασμό που σας έχω, συζητάμε τώρα εάν μπορεί να…</w:t>
      </w:r>
    </w:p>
    <w:p w14:paraId="5C247D2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Κι εγώ σας σέβομαι, κύριε Πρόεδρε.</w:t>
      </w:r>
    </w:p>
    <w:p w14:paraId="5C247D22"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Με συγχωρείτε πάρα πολύ. Συζητάμε αν μπορεί να συζητηθεί η ερώτηση που έχετε καταθέσει. </w:t>
      </w:r>
    </w:p>
    <w:p w14:paraId="5C247D2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 κύριος Υπουργός –και νομίζω ότι είναι κατανοητό- λόγω φόρτου εργασίας, δεν μπορεί να σας απαντήσει. Να προβάλλετε την ένστασή σας ή τη διαμαρτυρία σας ή το παράπονό σας το καταλαβαίνω, αλλά αναφορές τώρα τέτοιου τύπου καταλαβαίνετε ότι δεν μπορεί να είναι ανεκτές.</w:t>
      </w:r>
    </w:p>
    <w:p w14:paraId="5C247D2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όφειλε το αρμόδιο γραφείο της Βουλής να με έχει ενημερώσει ότι δεν θα έρθει ο κ. Τσακαλώτος.</w:t>
      </w:r>
    </w:p>
    <w:p w14:paraId="5C247D2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Ως προς αυτό η Έδρα δεν μπορεί να απαντήσει. Μπορεί να έχετε δίκιο. Θα το διερευνήσω. Είναι μία εύλογη παρατήρηση αυτή που κάνετε και θα το δούμε. </w:t>
      </w:r>
    </w:p>
    <w:p w14:paraId="5C247D2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Όμως, ως προς τα υπόλοιπα, σας παρακαλώ πάρα πολύ, ας μη δημιουργήσουμε κανένα κλίμα δυσάρεστο από τη αρχή. Ας το αποφύγουμε. Δεν μπορεί ο κ. Τσακαλώτος να είναι εδώ.</w:t>
      </w:r>
    </w:p>
    <w:p w14:paraId="5C247D2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δεν έρχεται συστηματικά. Ο Πρόεδρος της Βουλής κ. Βούτσης οφείλει να επαναφέρει στην τάξη ορισμένους Υπουργούς –ανάμεσα σ’ αυτούς και τον κ. Τσακαλώτο- που αποφεύγουν τη Βουλή όπως ο διάβολος το λιβάνι. Αυτή είναι η πραγματικότητα.</w:t>
      </w:r>
    </w:p>
    <w:p w14:paraId="5C247D2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με ειδοποιούν ότι έχει ειδοποιηθεί το γραφείο σας –η κ. Γουδετσίδου- για τη σημερινή απουσία του κ. Τσακαλώτου. </w:t>
      </w:r>
    </w:p>
    <w:p w14:paraId="5C247D2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Μέχρι εχθές πάντως δεν με είχαν ενημερώσει, εκτός αν πήραν τώρα το πρωί.</w:t>
      </w:r>
    </w:p>
    <w:p w14:paraId="5C247D2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Εντάξει, είναι δικαιολογημένη η ένστασή σας, αφού είστε εδώ για να συζητηθεί και δεν συζητιέται, αλλά παρακαλώ ειλικρινά να αφήσουμε τα υπόλοιπα γιατί δεν βοηθούν.</w:t>
      </w:r>
    </w:p>
    <w:p w14:paraId="5C247D2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συζητηθεί λοιπόν η πέμπτη με αριθμό 1294/19-9-2016 επίκαιρη ερώτηση πρώτου κύκλου του Βουλευτή Αχαΐας του Ποταμιού κ. Ιάσονα Φωτήλα προς τον Υπουργό Επικρατείας, σχετικά με τον διαγωνισμό για τις τηλεοπτικές άδειες χωρίς ουσιαστικό έλεγχο του «πόθεν έσχες» των υπερθεματιστών.</w:t>
      </w:r>
    </w:p>
    <w:p w14:paraId="5C247D2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Ορίστε, κύριε Φωτήλα, έχετε τον λόγο για την πρωτολογία σας για δύο λεπτά.</w:t>
      </w:r>
    </w:p>
    <w:p w14:paraId="5C247D2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Ευχαριστώ, κύριε Πρόεδρε.</w:t>
      </w:r>
    </w:p>
    <w:p w14:paraId="5C247D2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ξεκινήσω λέγοντας ότι εγώ ήμουν αυτός που πρώτος δήλωσα δημόσια ότι το τίμημα των τηλεοπτικών αδειών ήταν απρόσμενα υψηλό και αυτό οφείλουμε να το πιστώσουμε </w:t>
      </w:r>
      <w:r>
        <w:rPr>
          <w:rFonts w:eastAsia="Times New Roman" w:cs="Times New Roman"/>
          <w:szCs w:val="24"/>
        </w:rPr>
        <w:lastRenderedPageBreak/>
        <w:t xml:space="preserve">στον Υπουργό. Όταν, όμως, το έλεγα, πίστευα ότι μιλούσαμε για πραγματικά χρήματα και όχι για γίδια και βοσκοτόπια. </w:t>
      </w:r>
    </w:p>
    <w:p w14:paraId="5C247D2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Οι αποκαλύψεις το τελευταίο διάστημα για τις σχέσεις μεταξύ τραπεζών, διαπλοκής και μέσων μαζικής ενημέρωσης, για τις τριγωνικές σχέσεις που δήθεν η Κυβέρνησή σας θα καταπολεμούσε, έρχονται να ρίξουν φως στο σκοτάδι της νέας Αριστερής διαπλοκής. Φαίνεται πως η Κυβέρνηση έχει πια μετατραπεί σε υπηρέτη της πιο βαθιάς διαπλοκής που γνώρισε ο τόπος, δίνοντας αθρόα τα δικά της θαλασσοδάνεια σε επιχειρηματίες, όπως αποκαλύπτεται από τα στοιχεία για την Τράπεζα Αττικής.</w:t>
      </w:r>
    </w:p>
    <w:p w14:paraId="5C247D3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Αναρωτιόμουν για το εξής: Καλά, αυτή η Κυβέρνηση της πρώτης φοράς Αριστερά με ποιο σκεπτικό επέλεξε απ’ όλους τους δικηγόρους της Ελλάδας να την εκπροσωπεί ο κ. Μαντζουράνης, ο πρώην συνεργάτης του κ. Κοσκωτά, που ομολόγησε ότι δωροδόκησε τον μακαρίτη Μένιο Κουτσόγιωργα με δύο εκατομμύρια δολάρια, ο οποίος βεβαίως συνεχίζει να δηλώνει ότι έχει αθωωθεί, αλλά στην πραγματικότητα παύθηκε λόγω παραγραφής; Ακόμα και ένας πρωτοετής της Νομικής γνωρίζει –πολλώ δε μάλλον </w:t>
      </w:r>
      <w:r>
        <w:rPr>
          <w:rFonts w:eastAsia="Times New Roman" w:cs="Times New Roman"/>
          <w:szCs w:val="24"/>
        </w:rPr>
        <w:lastRenderedPageBreak/>
        <w:t>ένας έγκριτος νομικός, όπως ο κ. Μαντζουράνης- ότι απέχει παρασάγγας η παραγραφή της δίωξης από την αθώωση. Υπάρχει τυπική, αλλά κυρίως ποιοτική διαφορά.</w:t>
      </w:r>
    </w:p>
    <w:p w14:paraId="5C247D3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Μετά απ’ όσα αποκαλύπτονται δεν αναρωτιέμαι πλέον γιατί η Κυβέρνηση διάλεξε για συνεργάτη τον κ. Μαντζουράνη. Είναι προφανές σε όλους. Εδώ θα αναπτύξω μόνο το θέμα των «πόθεν έσχες». Δεν θα μπω στη διαδικασία τού να μιλήσω για το Συμβούλιο της Επικρατείας και την απόφαση που περιμένουμε. Σε αντίθεση με τον κ. Τσίπρα, εγώ σέβομαι την ανεξαρτησία της δικαιοσύνης.</w:t>
      </w:r>
    </w:p>
    <w:p w14:paraId="5C247D3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αφού ολοκλήρωσε τον διαγωνισμό, αντί να αναθέσει την εξέταση των «πόθεν έσχες» και των προσωρινών υπερθεματιστών στην Ανεξάρτητη Αρχή Δημοσίων Συμβάσεων η οποία έχει την τεχνογνωσία, ανέθεσε την εξέταση των «πόθεν έσχες» στην Επιτροπή Διενέργειας Διαγωνισμού, θεωρώντας ότι είναι σε θέση να εκτελέσει το συγκεκριμένο έργο, δηλαδή την εξέταση τόσο της ύπαρξης των ποσών, όσο και την προέλευσή τους, όπως προβλέπεται ακριβώς από την προκήρυξη. </w:t>
      </w:r>
    </w:p>
    <w:p w14:paraId="5C247D3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Στις 9-9-2016, η Γενική Γραμματεία Ενημέρωσης εξέδωσε την υπ’ αριθμόν 239 απόφαση και μία ανακοίνωση σύμφωνα με την οποία –σας διαβάζω- «Ολοκληρώθηκε η διαδικασία αδειοδότησης και πλέον οι προσωρινοί υπερθεματιστές καθίστανται οριστικοί». Και συνεχίζει η ανακοίνωση λέγοντας «Στους τέσσερις υπερθεματιστές εξετάστηκε από την αρμόδια επιτροπή η προέλευση και ο τρόπος απόκτησης των οικονομικών μέσων που θα διατεθούν, σύμφωνα με αυτά που ορίζει η προκήρυξη στο άρθρο 8.1».</w:t>
      </w:r>
    </w:p>
    <w:p w14:paraId="5C247D3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Ακολούθως και μετά την αποκάλυψη για το «πόθεν έσχες» ενός εκ των υπερθεματιστών –συγκεκριμένα του κ. Καλογρίτσα- μετά από τις αποκαλύψεις για τα βοσκοτόπια, κλπ., τα μέλη της επιτροπής προέβησαν σε δηλώσεις. Συγκεκριμένα, το μέλος της επιτροπής κ. Κολυβάς Γιώργος δήλωσε: «Κανονικός έλεγχος δεν έγινε. Εμείς δεχόμαστε τη δήλωση των συμμετεχόντων ότι αυτά που φέρνουν είναι ακριβή και αληθή. Εμείς δεν μπήκαμε στη διαδικασία να δούμε αν η έκταση είναι δική του. Έτσι δηλώνει και τον πιστεύουμε.». Έχω εδώ όλα τα Πρακτικά. Θα τα καταθέσω μετά.</w:t>
      </w:r>
    </w:p>
    <w:p w14:paraId="5C247D3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sidRPr="00F53357">
        <w:rPr>
          <w:rFonts w:eastAsia="Times New Roman" w:cs="Times New Roman"/>
          <w:szCs w:val="24"/>
        </w:rPr>
        <w:t>π</w:t>
      </w:r>
      <w:r>
        <w:rPr>
          <w:rFonts w:eastAsia="Times New Roman" w:cs="Times New Roman"/>
          <w:szCs w:val="24"/>
        </w:rPr>
        <w:t xml:space="preserve">ρόεδρος της επιτροπής κ. Δουληγέρης Χρήστος προέβη στην εξής απίστευτη δήλωση: «Δεν προβλεπόταν κάπου ότι πρέπει να ελέγξουμε την προέλευση των χρημάτων» -ακούστε, κύριε Υπουργέ, τι είπε ο πρόεδρος της επιτροπής!- «Τους ζητήσαμε να κάνουν μια δήλωση και την έκαναν». </w:t>
      </w:r>
    </w:p>
    <w:p w14:paraId="5C247D3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Ακούστε τι λέει ο πρόεδρος: «Όταν αποφασίζω για κάτι και έχω μια εταιρεία που είναι του κύρους μιας τέτοιας μεγάλης εταιρείας, νομίζω ότι μπορείς να εμπιστευθείς». Έτσι έγινε ο έλεγχος του «πόθεν έσχες», διά της εμπιστοσύνης. </w:t>
      </w:r>
    </w:p>
    <w:p w14:paraId="5C247D3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Όταν δε ρωτήθηκε πώς δέχθηκαν ως αντίτιμο οικοπεδική έκταση αμφισβητήσιμης κυριότητας που κανείς δεν ξέρει πότε μπορεί να πωληθεί και με ποιο τίμημα, απάντησε ο πρόεδρος της επιτροπής: «Εγώ δεν είμαι οικονομολόγος, αλλά πληροφορικός μηχανικός. Κανείς δεν έκανε ένσταση από εμάς, γιατί κανείς μας δεν είναι σχετικός με το αντικείμενο του «πόθεν έσχες»». Ο ίδιος ο πρόεδρος, λοιπόν, αλλά και τα μέλη της επιτροπής ομολόγησαν ότι ο έλεγχος που έκαναν δεν ήταν ούτε του «πόθεν» ούτε «έσχες». Μάλλον του «αίσχους» ήταν.</w:t>
      </w:r>
    </w:p>
    <w:p w14:paraId="5C247D3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ρωτώ, λοιπόν, συγκεκριμένα: Έχει ολοκληρωθεί τελικά η διαδικασία αδειοδότησης και έχουν καταστεί οριστικοί οι υπερθεματιστές, όπως προκύπτει από την απόφαση της Γενικής Γραμματείας Ενημέρωσης, ή ακόμα ο έλεγχος συνεχίζεται, όπως και εσείς δηλώσατε προσωπικά χθες στον σταθμό «Παραπολιτικά»; </w:t>
      </w:r>
    </w:p>
    <w:p w14:paraId="5C247D3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Εάν ολοκληρώθηκε η διαδικασία, θεωρείτε ότι η επιτροπή εξετέλεσε το έργο που της ανετέθη, προέβη δηλαδή σε πραγματικό έλεγχο του πόθεν έσχες; Και αν ναι, γιατί τα ίδια τα μέλη το διαψεύδουν;</w:t>
      </w:r>
    </w:p>
    <w:p w14:paraId="5C247D3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Αν πάλι δεν ολοκληρώθηκε, αλλά συνεχίζεται και ακόμα δεν έχουμε οριστικούς υπερθεματιστές, πώς δικαιολογείτε την απόφαση της Γενικής Γραμματείας Ενημέρωσης, η οποία μιλάει για ολοκλήρωση της διαδικασίας και ανακήρυξη των υπερθεματιστών από προσωρινούς σε οριστικούς;</w:t>
      </w:r>
    </w:p>
    <w:p w14:paraId="5C247D3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είσαστε στα πέντε λεπτά.</w:t>
      </w:r>
    </w:p>
    <w:p w14:paraId="5C247D3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Τελειώνω αμέσως, κύριε Πρόεδρε.</w:t>
      </w:r>
    </w:p>
    <w:p w14:paraId="5C247D3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πώς εξηγείτε το γεγονός ότι έχει παρέλθει ο χρόνος; Η προκήρυξη </w:t>
      </w:r>
      <w:r>
        <w:rPr>
          <w:rFonts w:eastAsia="Times New Roman" w:cs="Times New Roman"/>
          <w:color w:val="000000" w:themeColor="text1"/>
          <w:szCs w:val="24"/>
        </w:rPr>
        <w:t xml:space="preserve">στο 8.2 </w:t>
      </w:r>
      <w:r>
        <w:rPr>
          <w:rFonts w:eastAsia="Times New Roman" w:cs="Times New Roman"/>
          <w:szCs w:val="24"/>
        </w:rPr>
        <w:t xml:space="preserve">προβλέπει ότι χρειάζονται πέντε μέρες για να βγουν οι οριστικοί υπερθεματιστές. </w:t>
      </w:r>
    </w:p>
    <w:p w14:paraId="5C247D3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Υπάρχει δευτερολογία, κύριε συνάδελφε.</w:t>
      </w:r>
    </w:p>
    <w:p w14:paraId="5C247D3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Τελειώνω, κύριε Πρόεδρε. Πρόκειται για ένα θέμα υψίστης σημασίας και δημοκρατίας, που απασχολεί το πανελλήνιο.</w:t>
      </w:r>
    </w:p>
    <w:p w14:paraId="5C247D4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ξέρω, αλλά είμαστε στα πεντέμισι λεπτά.</w:t>
      </w:r>
    </w:p>
    <w:p w14:paraId="5C247D4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Ο κ. Παναγούλης μίλησε για τέσσερα λεπτά, χωρίς να έγινε η ερώτηση.</w:t>
      </w:r>
    </w:p>
    <w:p w14:paraId="5C247D4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Όχι, σας λέω ότι υπάρχει και δευτερολογία που και σε αυτήν θα υπάρξει ανοχή.</w:t>
      </w:r>
    </w:p>
    <w:p w14:paraId="5C247D4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Τελειώνω.</w:t>
      </w:r>
    </w:p>
    <w:p w14:paraId="5C247D4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Όμως, σε κάθε περίπτωση, για ποιους λόγους δεν έγινε ουσιαστικός έλεγχος του πόθεν έσχες των προσωρινών υπερθεματιστών από την αρμόδια επιτροπή, όπως προβλέπει η προκήρυξη;</w:t>
      </w:r>
    </w:p>
    <w:p w14:paraId="5C247D4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σας, κύριε Υπουργέ, είναι δυνατόν να κάνει δεκτά η επιτροπή περιουσιακά στοιχεία αμφιβόλου προελεύσεως και καθόλου άμεσα εκποιήσιμα; Σας θυμίζω ότι πρόκειται για βοσκοτόπια, πολλά από τα οποία διεκδικούνται από το δημόσιο ως δασικά. Είναι αυτό δίκαιο απέναντι σε άλλους πλειοδότες που έκαναν μικρότερες προσφορές, αλλά με πραγματικά χρήματα; </w:t>
      </w:r>
    </w:p>
    <w:p w14:paraId="5C247D4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θυμίζω ότι η προκήρυξη προβλέπει το πόθεν έσχες για όλο το ποσό. Δεν νομίζετε ότι θα πρέπει να λογοδοτήσουν όλοι αυτοί που έβαλαν την υπογραφή τους λέγοντας ότι ολοκληρώθηκε με επιτυχία η εξέταση του πόθεν έσχες; Και δεν θα έπρεπε να αναλάβετε εσείς προσωπικά την πολιτική ευθύνη για όλο αυτό το φιάσκο;</w:t>
      </w:r>
    </w:p>
    <w:p w14:paraId="5C247D4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Μήπως όλο αυτό έγινε διότι διαλέξατε αυτήν την επιτροπή και όχι μια κανονική επιτροπή; Μήπως γιατί μια κανονική επιτροπή δεν θα περνούσε όλο αυτό το φιάσκο; Μήπως γιατί ξέρατε ότι ένας υπερθεματιστής έχει πρόβλημα;</w:t>
      </w:r>
    </w:p>
    <w:p w14:paraId="5C247D4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Ευχαριστώ.</w:t>
      </w:r>
    </w:p>
    <w:p w14:paraId="5C247D4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C247D4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5C247D4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Μάλιστα, για τρία λεπτά. Θα αξιοποιήσω και τη δευτερολογία μου. </w:t>
      </w:r>
    </w:p>
    <w:p w14:paraId="5C247D4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έχετε τρία λεπτά με ανοχή.</w:t>
      </w:r>
    </w:p>
    <w:p w14:paraId="5C247D4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Χωρίς ανοχή, κύριε Πρόεδρε, δεν θα κάνουμε υπερβολές. </w:t>
      </w:r>
    </w:p>
    <w:p w14:paraId="5C247D4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Κοιτάξτε να δείτε, σε αυτόν τον διαγωνισμό έχουν γίνει αμέτρητες ενστάσεις. Έχει πραγματικά εξαντληθεί το οπλοστάσιο το νομικό και το οπλοστάσιο διαδικασιών. Αυτή η διαδικασία που εμείς οργανώσαμε διαφύλαξε και τους συμμετέχοντες. Σε κάθε στάδιο του διαγωνισμού οι συμμετέχοντες είχαν τη δυνατότητα να δουν τους φακέλους των άλλων και στην προεπιλογή και τώρα που είμαστε λίγο πριν την ολοκλήρωση. Δεν έχει υπάρξει δημόσιος διαγωνισμός που να έχει τέτοια και τόσα επίπεδα ελέγχου. </w:t>
      </w:r>
    </w:p>
    <w:p w14:paraId="5C247D4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θυμίζω ότι ξεκινήσαμε με έντεκα συμμετέχοντες. Κόπηκε ο τηλεοπτικός σταθμός «ΑΡΤ» επειδή δεν κατέβαλε το παράβολο. Κόπηκε ο τηλεοπτικός σταθμός «</w:t>
      </w:r>
      <w:r>
        <w:rPr>
          <w:rFonts w:eastAsia="Times New Roman" w:cs="Times New Roman"/>
          <w:szCs w:val="24"/>
          <w:lang w:val="en-US"/>
        </w:rPr>
        <w:t>MEGA</w:t>
      </w:r>
      <w:r>
        <w:rPr>
          <w:rFonts w:eastAsia="Times New Roman" w:cs="Times New Roman"/>
          <w:szCs w:val="24"/>
        </w:rPr>
        <w:t>», επειδή δεν είχε τραπεζική ενημερότητα. Κόπηκε μετά ο τηλεοπτικός σταθμός «Ε», διότι δεν έφερε την κατάλληλη εγγυητική επιστολή.</w:t>
      </w:r>
    </w:p>
    <w:p w14:paraId="5C247D5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Λυπάμαι πάρα πολύ, ειλικρινά, κύριε Φωτήλα, λυπάμαι ειλικρινά, διότι υπάρχει εδώ πέρα το φαινόμενου του τεχνητού οφσάιντ. Έχετε βγει πολύ πιο μπροστά από τη γραμμή άμυνας. Διότι πρέπει να σας πω ότι έχει πλημμυρίσει το διαδίκτυο, πραγματικά, με τα ειρωνικά σχόλια για όσους μιλάγανε για βοσκότοπους και για γίδια, διότι έχουν βγει τα δημοσιεύματα της «Καθημερινής» </w:t>
      </w:r>
      <w:r>
        <w:rPr>
          <w:rFonts w:eastAsia="Times New Roman"/>
          <w:bCs/>
        </w:rPr>
        <w:t>προ</w:t>
      </w:r>
      <w:r>
        <w:rPr>
          <w:rFonts w:eastAsia="Times New Roman" w:cs="Times New Roman"/>
          <w:szCs w:val="24"/>
        </w:rPr>
        <w:t xml:space="preserve"> διετίας που αυτήν τη </w:t>
      </w:r>
      <w:r>
        <w:rPr>
          <w:rFonts w:eastAsia="Times New Roman" w:cs="Times New Roman"/>
          <w:szCs w:val="24"/>
        </w:rPr>
        <w:lastRenderedPageBreak/>
        <w:t xml:space="preserve">συγκεκριμένη έκταση την ντύνει και την περιτυλίγει με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 και μιλάει για επενδύσεις 1,5 δισεκατομμυρίου που θα πάνε εκεί. Και έρχεστε εσείς σήμερα σαν να μην έχει προηγηθεί αυτή η δημοσίευση και μιλάτε με ακριβώς τους ίδιους τόνους. Αυτά ως προς τα βοσκοτόπια. </w:t>
      </w:r>
    </w:p>
    <w:p w14:paraId="5C247D5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καταθέσω στα Πρακτικά το σχετικό δημοσίευμα το οποίο είναι από το 2014 και μιλάει ακριβώς για αυτήν την έκταση και την εντάσσει στη δυνατότητα των μεγάλων επενδύσεων κλπ.. </w:t>
      </w:r>
    </w:p>
    <w:p w14:paraId="5C247D5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Υπουργός Επικρατείας</w:t>
      </w:r>
      <w:r>
        <w:rPr>
          <w:rFonts w:eastAsia="Times New Roman" w:cs="Times New Roman"/>
          <w:szCs w:val="24"/>
        </w:rPr>
        <w:t xml:space="preserve"> κ. </w:t>
      </w:r>
      <w:r>
        <w:rPr>
          <w:rFonts w:eastAsia="Times New Roman"/>
          <w:szCs w:val="24"/>
        </w:rPr>
        <w:t xml:space="preserve">Νικόλαος Παππάς </w:t>
      </w:r>
      <w:r>
        <w:rPr>
          <w:rFonts w:eastAsia="Times New Roman" w:cs="Times New Roman"/>
          <w:szCs w:val="24"/>
        </w:rPr>
        <w:t>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5C247D5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για τον κ. Μαντζουράνη, η μέθοδος της τρομοκράτησης και της πίεσης των δημόσιων λειτουργών –και αυτό δεν το λέω για εσάς, γιατί το ότι το λέτε εσείς έχει λίγη σημασία- δεν περνάει. Το θέμα είναι ότι το δοκιμάζουν κάποιοι με οικονομική επιφάνεια. Αυτά, λοιπόν, δεν περνάνε. Και θεωρώ ότι είναι ντροπή τους. Όχι του Φωτήλα, αλλά του Κοντομηνά, του Βαρδινογιάννη, του Αλαφούζου, όλων </w:t>
      </w:r>
      <w:r>
        <w:rPr>
          <w:rFonts w:eastAsia="Times New Roman" w:cs="Times New Roman"/>
          <w:szCs w:val="24"/>
        </w:rPr>
        <w:lastRenderedPageBreak/>
        <w:t xml:space="preserve">αυτών που στήνουν δελτία, γιατί νομίζουν ότι μπορούν να πιέσουν τους δημόσιους λειτουργούς που δουλεύουν για 1.200 και 1.500 ευρώ, επειδή αυτοί έχουν εκατομμύρια. Αυτά τα πράγματα τελειώσανε. Όποιος θέλει κόντρα, εδώ! Στην πολιτική ηγεσία, η οποία αναλαμβάνει την απόλυτη ευθύνη. </w:t>
      </w:r>
    </w:p>
    <w:p w14:paraId="5C247D5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Διαγωνισμός με τέτοιον έλεγχο δεν έχει ξαναγίνει στο ελληνικό δημόσιο. Και πραγματικά λυπάμαι πάρα πολύ. Η ερώτησή σας μιλάει για διαγωνισμό</w:t>
      </w:r>
      <w:r w:rsidRPr="00122E62">
        <w:rPr>
          <w:rFonts w:eastAsia="Times New Roman" w:cs="Times New Roman"/>
          <w:szCs w:val="24"/>
        </w:rPr>
        <w:t xml:space="preserve"> </w:t>
      </w:r>
      <w:r>
        <w:rPr>
          <w:rFonts w:eastAsia="Times New Roman" w:cs="Times New Roman"/>
          <w:szCs w:val="24"/>
        </w:rPr>
        <w:t xml:space="preserve">παρωδία. Τι έρχεστε και μηρυκάζετε εδώ, κύριε Φωτήλα; Αυτά εδώ; Αυτά τα ωραία ενσταντανέ; Δεν τους άρεσε ο διαγωνισμός; Αυτά εδώ! Όλα τα κανάλια μιλάνε για αυτά εδώ, για τον διαγωνισμό παρωδία! </w:t>
      </w:r>
    </w:p>
    <w:p w14:paraId="5C247D5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Αυτός ήταν διαγωνισμός παρωδία, βεβαίως! Ενώ δεν ήταν διαγωνισμός παρωδία ο διαγωνισμός για τον ψηφιακό πάροχο, όπου ο μοναδικός συμμετέχον ήταν το κονσόρτσιουμ, η επιχειρηματική ενότητα των ίδιων των καναλαρχών! Εκεί έγιναν τα αίσχη, κύριε Φωτήλα! </w:t>
      </w:r>
    </w:p>
    <w:p w14:paraId="5C247D5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έπρεπε, λοιπόν, τώρα για λίγα λεπτά δημοσιότητας να σηκώνετε όλο αυτόν τον θόρυβο, αφού το κόμμα σας έχει ψηφίσει όλες τις διατάξεις και όλες τις προϋποθέσεις του νόμου μας, σε σχέση με το διαγωνισμό. Τα υπερψηφίσατε και το χαιρέτησα από το Βήμα της Βουλής. </w:t>
      </w:r>
    </w:p>
    <w:p w14:paraId="5C247D5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Και κρατηθείτε και για την Τράπεζα Αττικής και μην προτρέχετε, διότι από ό,τι μαθαίνω αυτά που βγάζουν μάτι σε σχέση με την Τράπεζα Αττικής είναι τα μη εξυπηρετούμενα δάνεια Νέας Δημοκρατίας και ΠΑΣΟΚ. Κρατηθείτε!</w:t>
      </w:r>
    </w:p>
    <w:p w14:paraId="5C247D5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κρατηθείτε και σε σχέση με τα πόθεν έσχες άλλων υποψηφίων, διότι γράφτηκε κάπου ότι ένας εξ αυτών δηλώνει ότι τις επόμενες δόσεις θα τις καταβάλει, όπως λέει, από τα κέρδη που θα βγάλει. Δεν ξέρω τι θα γίνει. Μην προτρέχετε λοιπόν ούτε εσείς, αλλά ούτε και εμείς. Να αφήσουμε την επιτροπή να κάνει τη δουλειά της όπως την έκανε. </w:t>
      </w:r>
    </w:p>
    <w:p w14:paraId="5C247D5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στο σημείο αυτό, θα ήθελα να στείλω ένα καθαρό μήνυμα. Ουδείς θα βρει εξιλαστήρια θύματα στους δημόσιους λειτουργούς που με περίσσευμα αισθήματος καθήκοντος επιτέλεσαν αυτή την ύψιστη </w:t>
      </w:r>
      <w:r>
        <w:rPr>
          <w:rFonts w:eastAsia="Times New Roman" w:cs="Times New Roman"/>
          <w:szCs w:val="24"/>
        </w:rPr>
        <w:lastRenderedPageBreak/>
        <w:t>υποχρέωση προς το δημόσιο. Μπορεί να μην τους αρέσει που για πρώτη φορά θα βάλουν το χέρι στην τσέπη για να πάρουν τις άδειες, αλλά αυτή η διαδικασία έτσι θα ολοκληρωθεί.</w:t>
      </w:r>
    </w:p>
    <w:p w14:paraId="5C247D5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Φωτήλα, έναν αριθμό θα σας πω: 300 εκατομμύρια! Παραλάβαμε μια κατάσταση ζούγκλας, μια κατάσταση αρρύθμιστη και με δυσμενή συσχετισμό δυνάμεων αυτής της επιχειρηματικής ελίτ έναντι της πολιτικής. </w:t>
      </w:r>
    </w:p>
    <w:p w14:paraId="5C247D5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Θα πρέπει να μας πουν οι προκάτοχοί μου, αυτοί που κατείχαν αυτό το χαρτοφυλάκιο, γιατί δεν καταλόγιζαν τους φόρους που προέβλεπαν οι ψηφισμένοι νόμοι, όπως τον φόρο διαφήμισης και τα τέλη χρήσης συχνοτήτων; Ποιος τους πίεσε; Ποιος κράτησε πάνω στο τραπέζι τους ανυπόγραφα αυτά τα χαρτιά; Γιατί εμείς καταφέραμε να εισπράξουμε 50 εκατομμύρια από την αρχή του 2015 και είναι καταλογισμένα άλλα τόσα; Και τώρα 250 εκατομμύρια για τις άδειες; </w:t>
      </w:r>
    </w:p>
    <w:p w14:paraId="5C247D5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Νομίζω ότι τελειώνει ο κύκλος της προσπάθειας δημιουργίας εντυπώσεων. Ολοκληρώνεται η διαδικασία και νομίζω ότι η επόμενη μέρα της τηλεόρασης θα μας κάνει να θυμόμαστε αυτά τα επεισόδια και </w:t>
      </w:r>
      <w:r>
        <w:rPr>
          <w:rFonts w:eastAsia="Times New Roman" w:cs="Times New Roman"/>
          <w:szCs w:val="24"/>
        </w:rPr>
        <w:lastRenderedPageBreak/>
        <w:t>αυτά τα τηλεοπτικά σπαρταρίσματα με ένα μειδίαμα και λίγη πικρία για όσους από εμάς έχουν ακούσει τα εξ αμάξης και για το ίδιο τους το πρόσωπο, αλλά και για την οικογένειά τους.</w:t>
      </w:r>
    </w:p>
    <w:p w14:paraId="5C247D5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C247D5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Φωτήλα, έχετε τον λόγο για να δευτερολογήσετε για τρία λεπτά.</w:t>
      </w:r>
    </w:p>
    <w:p w14:paraId="5C247D5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Θα είμαι πιο σύντομος, κύριε Πρόεδρε.</w:t>
      </w:r>
    </w:p>
    <w:p w14:paraId="5C247D6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σας άκουσα με προσοχή, αλλά απάντηση δεν πήρα για κανένα από τα ερωτήματα που σας έθεσα. Κρατάω δυο πράγματα από αυτά που είπατε. Σχετικά με τον κ. Μαντζουράνη, μου είπατε κάποια ακαταλαβίστικα πράγματα τα οποία δεν με αφορούν.</w:t>
      </w:r>
    </w:p>
    <w:p w14:paraId="5C247D6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 ερώτημα ήταν απλό: Σημειολογικά συνάδει το ήθος της «πρώτη φορά Αριστεράς» με την επιλογή του συγκεκριμένου προσώπου με όλο το ιστορικό του για να εκπροσωπεί το ελληνικό Δημόσιο και την Κυβέρνηση; Αυτή ήταν η ερώτηση, απάντηση δεν πήρα. </w:t>
      </w:r>
    </w:p>
    <w:p w14:paraId="5C247D6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μια απάντηση –και εδώ να είναι ευθεία η ερώτηση- για το εάν προτίθεστε να φέρετε τα τέσσερα πόθεν έσχες των υπερθεματιστών στην Επιτροπή Διαφάνειας της Βουλής, εάν προτίθεστε να μας πείτε πότε, εάν όχι να μας πείτε το γιατί. </w:t>
      </w:r>
    </w:p>
    <w:p w14:paraId="5C247D6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Κράτησα λοιπόν ότι δεν έχει ολοκληρωθεί η διαδικασία και ότι ακόμη δεν μπορούμε να μιλάμε για προσωρινούς υπερθεματιστές. </w:t>
      </w:r>
    </w:p>
    <w:p w14:paraId="5C247D6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Δεν είπα έτσι. </w:t>
      </w:r>
    </w:p>
    <w:p w14:paraId="5C247D6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Αυτό είπατε, για «οριστικούς». Είπατε ότι δεν είναι οριστικοί ακόμα. </w:t>
      </w:r>
    </w:p>
    <w:p w14:paraId="5C247D66" w14:textId="77777777" w:rsidR="00DA3C73" w:rsidRDefault="00D93FB0">
      <w:pPr>
        <w:spacing w:after="0" w:line="600" w:lineRule="auto"/>
        <w:ind w:firstLine="720"/>
        <w:jc w:val="both"/>
        <w:rPr>
          <w:rFonts w:eastAsia="Times New Roman" w:cs="Times New Roman"/>
          <w:b/>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Ακούστε παρακαλώ…</w:t>
      </w:r>
      <w:r>
        <w:rPr>
          <w:rFonts w:eastAsia="Times New Roman" w:cs="Times New Roman"/>
          <w:b/>
          <w:szCs w:val="24"/>
        </w:rPr>
        <w:t xml:space="preserve"> </w:t>
      </w:r>
    </w:p>
    <w:p w14:paraId="5C247D6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Παρακαλώ και εγώ!</w:t>
      </w:r>
    </w:p>
    <w:p w14:paraId="5C247D6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Κύριε Πρόεδρε, μου επιτρέπετε; Θα μπορούσα να λάβω τον λόγο; </w:t>
      </w:r>
    </w:p>
    <w:p w14:paraId="5C247D6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Έχετε τον λόγο, κύριε Υπουργέ. </w:t>
      </w:r>
    </w:p>
    <w:p w14:paraId="5C247D6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 xml:space="preserve">Με την ανοχή και συγγνώμη από το Σώμα, είναι οριστικοί υπερθεματιστές. Τι σημαίνει «οριστικός υπερθεματιστής»; Σημαίνει ότι έχει κηρυχθεί οριστικά ως αυτός που κατέθεσε την υψηλότερη προσφορά. Δεν είναι αδειούχος, κύριε Φωτήλα. </w:t>
      </w:r>
    </w:p>
    <w:p w14:paraId="5C247D6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Δεν είναι αδειούχος; </w:t>
      </w:r>
    </w:p>
    <w:p w14:paraId="5C247D6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Ακούστε, κύριε Φωτήλα. Δεν είναι κάτοχος άδειας αυτή τη στιγμή, δεν έχει εκδοθεί η υπουργική απόφαση που του αποδίδει άδεια. Αυτό έχει και άλλες προϋποθέσεις. </w:t>
      </w:r>
    </w:p>
    <w:p w14:paraId="5C247D6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οι κύριοι, τους οποίους υπερασπίζεστε αυτή τη στιγμή, εξασκώντας όλα τους τα νόμιμα δικαιώματα, έχουν καταθέσει ενστάσεις απέναντι στην απόφαση της Γενικής Γραμματείας για την ανακήρυξη των οριστικών  υπερθεματιστών. Η Επιτροπή Ενστάσεων θα ασχοληθεί με αυτά. Θα πρέπει να καταβάλουν το τίμημα και όταν ολοκληρωθούν οι διαδικασίες, τότε θα τους αποδοθεί άδεια. Είναι λοιπόν οριστικοί, δεν είναι αδειούχοι. </w:t>
      </w:r>
    </w:p>
    <w:p w14:paraId="5C247D6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Μάλιστα. </w:t>
      </w:r>
    </w:p>
    <w:p w14:paraId="5C247D6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Φωτήλα. </w:t>
      </w:r>
    </w:p>
    <w:p w14:paraId="5C247D7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Εάν λοιπόν η διαδικασία, κύριε Υπουργέ, δεν έχει ολοκληρωθεί διότι υπάρχουν ενστάσεις -και πράγματι, εάν υπάρχουν ενστάσεις δεν μπορεί να έχει ολοκληρωθεί η διαδικασία- όμως τότε γιατί η απόφαση της Γενικής Γραμματείας και η απόφαση των υπερθετών της επιτροπής μιλάει για ολοκλήρωση της διαδικασίας; </w:t>
      </w:r>
    </w:p>
    <w:p w14:paraId="5C247D7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Επίσης, η αλήθεια είναι ότι εφόσον δεν ολοκληρώθηκε η διαδικασία, τότε το τίμημα των 246 εκατομμυρίων δεν είναι καθόλου δεδομένο, αφού όλα ακόμα εξετάζονται. Όμως, ο κ. Τσίπρας έσπευσε να πάει στη Θεσσαλονίκη να μοιράσει τα 246 εκατομμύρια πριν ακόμα -όπως εσείς είπατε- κλείσει οριστικά η διαδικασία αδειοδότησης και τελικά αποδείχθηκε ότι για μια ακόμη φορά πήγε να μοιράσει «αέρα», όπως έχει συνηθίσει ο κ. Τσίπρας να κάνει από τη Θεσσαλονίκη. </w:t>
      </w:r>
    </w:p>
    <w:p w14:paraId="5C247D7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Ακόμη, θα ήθελα μια απάντηση στο ερώτημα γιατί θέσατε προθεσμία πέντε ημερών στην προκήρυξη για να ολοκληρωθεί η διαδικασία του «πόθεν έσχες», όταν ακόμα και η εταιρεία ορκωτών λογιστών «</w:t>
      </w:r>
      <w:r>
        <w:rPr>
          <w:rFonts w:eastAsia="Times New Roman" w:cs="Times New Roman"/>
          <w:szCs w:val="24"/>
          <w:lang w:val="en-US"/>
        </w:rPr>
        <w:t>GRAND</w:t>
      </w:r>
      <w:r>
        <w:rPr>
          <w:rFonts w:eastAsia="Times New Roman" w:cs="Times New Roman"/>
          <w:szCs w:val="24"/>
        </w:rPr>
        <w:t xml:space="preserve"> </w:t>
      </w:r>
      <w:r>
        <w:rPr>
          <w:rFonts w:eastAsia="Times New Roman" w:cs="Times New Roman"/>
          <w:szCs w:val="24"/>
          <w:lang w:val="en-US"/>
        </w:rPr>
        <w:t>THORTON</w:t>
      </w:r>
      <w:r>
        <w:rPr>
          <w:rFonts w:eastAsia="Times New Roman" w:cs="Times New Roman"/>
          <w:szCs w:val="24"/>
        </w:rPr>
        <w:t xml:space="preserve">», που ήταν σύμβουλός σας, είπε ότι ήταν αδύνατον να γίνει σε ένα τόσο μικρό διάστημα. Γιατί αυτή η βιασύνη; Γιατί πέντε ημέρες;  Είκοσι επτά χρόνια λέτε ότι περιμένατε, γιατί όχι δέκα ή είκοσι ημέρες ώστε να γίνει ένας πραγματικά ενδελεχής έλεγχος; </w:t>
      </w:r>
    </w:p>
    <w:p w14:paraId="5C247D7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Φοβάμαι ότι ο μοναδικός σκοπός ήταν να προλάβετε τη ΔΕΘ, να προλάβετε να πάει ο κ. Τσίπρας στη Θεσσαλονίκη, να μοιράσει εκατομμύρια, αφού βέβαια πρώτα τα πολλαπλασίασε, όπως ο Χριστός τους άρτους με τα ψάρια, διότι τα 246 εκατομμύρια δεν έφταναν ούτε για το 1/10 των μέτρων τα οποία εξήγγειλε ο κ. Τσίπρας. Όμως, στην πορεία μας προέκυψαν γίδια, βοσκοτόπια, μας προέκυψε μια Τράπεζα της Ελλάδος η οποία επιμένει δυστυχώς να κάνει τη δουλειά της και η οποία δεν δέχεται εκβιασμούς και όλα γύρισαν μπούμερανγκ.</w:t>
      </w:r>
    </w:p>
    <w:p w14:paraId="5C247D7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Επικρατείας): </w:t>
      </w:r>
      <w:r>
        <w:rPr>
          <w:rFonts w:eastAsia="Times New Roman" w:cs="Times New Roman"/>
          <w:szCs w:val="24"/>
        </w:rPr>
        <w:t xml:space="preserve">Επιμένετε; Ο κ. Μηταράκης είναι στην Αίθουσα, μπορείτε να τον ρωτήσετε. </w:t>
      </w:r>
    </w:p>
    <w:p w14:paraId="5C247D7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Κύριε Υπουργέ, κλείνω. </w:t>
      </w:r>
    </w:p>
    <w:p w14:paraId="5C247D7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Πολύ φοβάμαι ότι αυτή η ιστορία που πιστεύατε ότι μπορεί να σας δώσει -και σας είχε δώσει το ηθικό πλεονέκτημα γιατί οι προηγούμενοι –όλοι οι προηγούμενοι- είναι υπόλογοι και δεν δικαιούνται να ομιλούν- αυτή η ιστορία θα είναι η δαμόκλειος σπάθη σας. Αυτή η ιστορία θα είναι η ταφόπλακα της «πρώτη φορά Αριστεράς», διότι πλέον ξεσκεπάζεται όλο το μεγαλείο της αριστερής διαπλοκής. </w:t>
      </w:r>
    </w:p>
    <w:p w14:paraId="5C247D7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μια συμβουλή: Τις περούκες που βρήκατε στην Αμερική μην τις πετάξετε. Θα σας χρειαστούν όταν θα φεύγετε νύχτα. </w:t>
      </w:r>
    </w:p>
    <w:p w14:paraId="5C247D78" w14:textId="77777777" w:rsidR="00DA3C73" w:rsidRDefault="00D93FB0">
      <w:pPr>
        <w:spacing w:after="0" w:line="600" w:lineRule="auto"/>
        <w:ind w:firstLine="720"/>
        <w:jc w:val="both"/>
        <w:rPr>
          <w:rFonts w:eastAsia="Times New Roman" w:cs="Times New Roman"/>
        </w:rPr>
      </w:pPr>
      <w:r>
        <w:rPr>
          <w:rFonts w:eastAsia="Times New Roman" w:cs="Times New Roman"/>
        </w:rPr>
        <w:t>(Στο σημείο αυτό ο Βουλευτής κ. Ιάσονας Φωτήλας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247D7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Έλεος!</w:t>
      </w:r>
    </w:p>
    <w:p w14:paraId="5C247D7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Να τον επαναφέρετε στην τάξη, κύριε Πρόεδρε. </w:t>
      </w:r>
    </w:p>
    <w:p w14:paraId="5C247D7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έχετε τον λόγο. </w:t>
      </w:r>
    </w:p>
    <w:p w14:paraId="5C247D7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Στις μεταμφιέσεις εσείς είστε εθισμένος, κύριε Φωτήλα, και δεν περίμενα να χρησιμοποιήσετε αυτό το άθλιο γεγονός και την άθλια επιλογή των καναλαρχών να στείλουν ανθρώπους μεταμφιεσμένους με περούκες να με ακολουθούν στη Νέα Υόρκη, για να κάνετε φτηνή αντιπολίτευση. </w:t>
      </w:r>
    </w:p>
    <w:p w14:paraId="5C247D7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Γεγονός είναι! </w:t>
      </w:r>
    </w:p>
    <w:p w14:paraId="5C247D7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Δεν κάνετε κριτική όμως στους καναλάρχες. Καμμία. Ήρθατε εδώ να αστειευτείτε ότι θα πάρουμε εμείς την περούκα για να φύγουμε. Ντροπή επιτέλους! </w:t>
      </w:r>
    </w:p>
    <w:p w14:paraId="5C247D7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Μου κάνατε ερωτήσεις όλον τον προηγούμενο καιρό ότι είναι χαμηλό το τίμημα και χαμηλή η τιμή εκκίνησης. Βγαίνει αυτό το αστρονομικό ποσό και αντί να βάλετε όλοι πλάτη για να εισπραχθεί –και κάντε μας κριτική για το πού θα μοιραστεί, προς Θεού!- ερχόμαστε εδώ και αντί για κοινοβουλευτικό έλεγχο ακούμε εξυπνάδες και δεν έχει και καμμία πρωτοτυπία!</w:t>
      </w:r>
    </w:p>
    <w:p w14:paraId="5C247D8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Ειλικρινά δηλαδή στενοχωριέμαι, διότι κάποτε λέγαμε ότι τα συμφέροντα έχουν συσπειρωθεί γύρω από το τάδε κόμμα. Τώρα δεν έχουμε αυτό. Τώρα έχουμε κόμματα, τα οποία είναι ουρές των συμφερόντων. Και αυτό είναι θλιβερό πραγματικά. Δηλαδή, με λυπεί. Ειλικρινά μιλάω. Εγώ δεν έχω κουραστεί να ακούω το όνομά μου. </w:t>
      </w:r>
    </w:p>
    <w:p w14:paraId="5C247D8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Για την «ταμπακιέρα», κύριε Υπουργέ.</w:t>
      </w:r>
    </w:p>
    <w:p w14:paraId="5C247D8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κάνουμε διάλογο, κύριε συνάδελφε.</w:t>
      </w:r>
    </w:p>
    <w:p w14:paraId="5C247D8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Σας τα είπα όλα ένα-ένα. Δεν έχει υπάρξει διαγωνισμός του δημοσίου που να έχει υποστεί αυτή τη βάσανο ελέγχου και αυτή τη δικαστική βάσανο. Κάποιοι </w:t>
      </w:r>
      <w:r>
        <w:rPr>
          <w:rFonts w:eastAsia="Times New Roman" w:cs="Times New Roman"/>
          <w:szCs w:val="24"/>
        </w:rPr>
        <w:lastRenderedPageBreak/>
        <w:t>δικηγόροι προφανώς υποβάλλουν σχόλια κατά του Μαντζουράνη εδώ, σε αυτή την Αίθουσα. Και μας λέτε και για το ήθος της Αριστεράς. Δεν θα βάλουμε εσάς να μας πείτε ποιο είναι το ήθος της Αριστεράς.</w:t>
      </w:r>
    </w:p>
    <w:p w14:paraId="5C247D8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Προφανώς. </w:t>
      </w:r>
    </w:p>
    <w:p w14:paraId="5C247D8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Ξέρουμε και το προστατεύουμε και το διαφυλάσσουμε σε αντίθεση με άλλους. Αυτό επέτασσε το ήθος το δικό μας: να εισπράξουμε 300 εκατομμύρια, κύριε Φωτήλα και κύριοι της Αντιπολίτευσης και κύριοι καναλάρχες.</w:t>
      </w:r>
    </w:p>
    <w:p w14:paraId="5C247D8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Πάει ο ένας καναλάρχης και προσφέρει 13 εκατομμύρια ο κ. Βαρδινογιάννης στον διαγωνισμό. Πώς περιμένει να γίνει υπερθεματιστής; Πάει ο κ. Κοντομηνάς. Δεν πάει πουθενά στον τελικό, στη δεύτερη φάση. Γιατί να γίνει υπερθεματιστής;</w:t>
      </w:r>
    </w:p>
    <w:p w14:paraId="5C247D8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Γιατί είχαν λεφτά, όχι μασέλες. </w:t>
      </w:r>
    </w:p>
    <w:p w14:paraId="5C247D8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Ποιος έχει μασέλες; Όποιος έχει μασέλες θα αποδειχθεί, κύριε Φωτήλα μου. Εσείς τι κάνετε εδώ μέσα; </w:t>
      </w:r>
    </w:p>
    <w:p w14:paraId="5C247D8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ΙΑΣΟΝΑΣ ΦΩΤΗΛΑΣ:</w:t>
      </w:r>
      <w:r>
        <w:rPr>
          <w:rFonts w:eastAsia="Times New Roman" w:cs="Times New Roman"/>
          <w:szCs w:val="24"/>
        </w:rPr>
        <w:t xml:space="preserve"> Άρα, δεν είναι σίγουρα τα λεφτά. </w:t>
      </w:r>
    </w:p>
    <w:p w14:paraId="5C247D8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κύριοι συνάδελφοι. Η διαδικασία των ερωτήσεων είναι συγκεκριμένη. Δεν κάνουμε διάλογο. Βοηθήστε λίγο την Έδρα.</w:t>
      </w:r>
    </w:p>
    <w:p w14:paraId="5C247D8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Να μη με διακόπτει, κύριε Πρόεδρε. </w:t>
      </w:r>
    </w:p>
    <w:p w14:paraId="5C247D8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Επειδή με ρώτησε για την «</w:t>
      </w:r>
      <w:r>
        <w:rPr>
          <w:rFonts w:eastAsia="Times New Roman" w:cs="Times New Roman"/>
          <w:szCs w:val="24"/>
          <w:lang w:val="en-US"/>
        </w:rPr>
        <w:t>GRAND</w:t>
      </w:r>
      <w:r>
        <w:rPr>
          <w:rFonts w:eastAsia="Times New Roman" w:cs="Times New Roman"/>
          <w:szCs w:val="24"/>
        </w:rPr>
        <w:t xml:space="preserve"> </w:t>
      </w:r>
      <w:r>
        <w:rPr>
          <w:rFonts w:eastAsia="Times New Roman" w:cs="Times New Roman"/>
          <w:szCs w:val="24"/>
          <w:lang w:val="en-US"/>
        </w:rPr>
        <w:t>THORTON</w:t>
      </w:r>
      <w:r>
        <w:rPr>
          <w:rFonts w:eastAsia="Times New Roman" w:cs="Times New Roman"/>
          <w:szCs w:val="24"/>
        </w:rPr>
        <w:t xml:space="preserve">», θα σας διευκολύνουμε. Αν θέλετε, ελάτε και στο γραφείο μας για να συζητήσουμε πώς πρέπει να χειρίζεστε τη «ΔΙΑΥΓΕΙΑ», γιατί είναι αναρτημένη η ανάθεση του έργου μετά από πρόχειρο διαγωνισμό στη συγκεκριμένη εταιρεία. </w:t>
      </w:r>
    </w:p>
    <w:p w14:paraId="5C247D8D" w14:textId="77777777" w:rsidR="00DA3C73" w:rsidRDefault="00D93FB0">
      <w:pPr>
        <w:spacing w:after="0" w:line="600" w:lineRule="auto"/>
        <w:ind w:firstLine="720"/>
        <w:jc w:val="both"/>
        <w:rPr>
          <w:rFonts w:eastAsia="Times New Roman" w:cs="Times New Roman"/>
          <w:szCs w:val="24"/>
        </w:rPr>
      </w:pPr>
      <w:r>
        <w:rPr>
          <w:rFonts w:eastAsia="Times New Roman" w:cs="Times New Roman"/>
        </w:rPr>
        <w:t>(Στο σημείο αυτό ο Υπουργός Επικρατείας κ. Νικόλαος Παππάς καταθέτει για τα Πρακτικά σχετικό έγγραφο, το οποίο βρίσκεται στο αρχείο του Τμήματος Γραμματείας της Διεύθυνσης Στενογραφίας και Πρακτικών της Βουλής)</w:t>
      </w:r>
    </w:p>
    <w:p w14:paraId="5C247D8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246 εκατομμύρια δεν είναι «αέρας», κύριε Φωτήλα. Επαναλαμβάνω ότι θα περίμενα να έρχεστε εδώ με δημιουργικές προτάσεις για το πώς αυτά θα μοιραστούν. Δίνεται μια μάχη οπισθοφυλακών. Και είναι καλό και για σας προσωπικά και για το κόμμα σας να το αντιληφθείτε. </w:t>
      </w:r>
    </w:p>
    <w:p w14:paraId="5C247D8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Αναφερθήκατε στις αποφάσεις του Συμβουλίου της Επικρατείας. Δεν θα κάνω καμμία απολύτως πρόβλεψη για το τι θα γίνει. Θα πω τι έχει γίνει μέχρι στιγμής. Και θα ολοκληρώσω, κύριε Πρόεδρε, γιατί κάναμε κατάχρηση του χρόνου και εγώ και ο ερωτών.</w:t>
      </w:r>
    </w:p>
    <w:p w14:paraId="5C247D9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Ένα πράγμα θα σας πω: Το Συμβούλιο της Επικρατείας έχει καταδείξει με αλλεπάλληλες αποφάσεις του ότι το καθεστώς, το οποίοι εμείς κληρονομήσαμε, παραβίαζε το Σύνταγμα και τους νόμους. Το άρθρο 15.2 του Συντάγματος λέει ότι για να έχεις τηλεοπτικό σταθμό πρέπει να υπάρχει άδεια. Και άδειες δεν υπήρχαν. Πρώτη φορά αποδίδονται νόμιμα. Αυτά κληρονομήσαμε. </w:t>
      </w:r>
    </w:p>
    <w:p w14:paraId="5C247D9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Δεύτερο τετελεσμένο σε σχέση με το Συμβούλιο της Επικρατείας: Σας είπα ότι έχουμε υποστεί τη δικαστική βάσανο. Έχουν εξαντλήσει όλα τους τα δικαιώματα οι συμμετέχοντες. Καλά έκαναν. Βεβαίως, </w:t>
      </w:r>
      <w:r>
        <w:rPr>
          <w:rFonts w:eastAsia="Times New Roman" w:cs="Times New Roman"/>
          <w:szCs w:val="24"/>
        </w:rPr>
        <w:lastRenderedPageBreak/>
        <w:t xml:space="preserve">μέσα στο πλαίσιο του νόμου πρέπει να προστατεύσουν όπως νομίζουν τα συμφέροντά τους. Στην απόρριψη, λοιπόν, των ασφαλιστικών μέτρων και το σκεπτικό που εξέδωσε το Συμβούλιο της Επικρατείας λέει ρητά ότι υπάρχει λόγος δημοσίου συμφέροντος για την ταχεία ολοκλήρωση της επίμαχης διαγωνιστικής διαδικασίας. </w:t>
      </w:r>
    </w:p>
    <w:p w14:paraId="5C247D9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Έτσι, λοιπόν, έχουν τα πράγματα μέχρι στιγμής. Εμείς θα τηρήσουμε και το Σύνταγμα και τους νόμους. Και τον διαγωνισμό θα ολοκληρώσουμε και τα λεφτά θα εισπράξουμε και θα πάμε ομαλά στην καινούρια μέρα. </w:t>
      </w:r>
    </w:p>
    <w:p w14:paraId="5C247D9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Επειδή μιλήσατε για «αέρα», αυτοί που δανείζονταν με «αέρα» αποκλείστηκαν από τον διαγωνισμό, κύριε Φωτήλα και τα ομολόγησαν μετά στην εξεταστική επιτροπή της Βουλής. </w:t>
      </w:r>
    </w:p>
    <w:p w14:paraId="5C247D9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5C247D9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ξέρω ότι δεν προβλέπεται, αλλά επειδή αναφέρθηκε το όνομά μου, μπορώ να έχω τριάντα δευτερόλεπτα, σας παρακαλώ; </w:t>
      </w:r>
    </w:p>
    <w:p w14:paraId="5C247D9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Σε αυτή τη διαδικασία, κύριε Μηταράκη; </w:t>
      </w:r>
    </w:p>
    <w:p w14:paraId="5C247D9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Αναφέρθηκε το όνομά μου, κύριε Πρόεδρε. Είναι κόσμιο να απαντήσω στη Βουλή και να μην απαντήσω στο περιστύλιο. </w:t>
      </w:r>
    </w:p>
    <w:p w14:paraId="5C247D9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θα απαντήσετε στο περιστύλιο. Όμως, αυτή η άνεση, με την οποία παραβιάζουμε απολύτως τη διαδικασία, δεν είναι σωστή. Τέλος πάντων, μιλήστε για τριάντα δευτερόλεπτα.</w:t>
      </w:r>
    </w:p>
    <w:p w14:paraId="5C247D9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κύριε Πρόεδρε.</w:t>
      </w:r>
    </w:p>
    <w:p w14:paraId="5C247D9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επειδή κυκλοφορούν σήμερα κάποια παραπλανητικά δημοσιεύματα, να αναφέρω πως ουδέποτε είχαμε κάνει -εγώ προσωπικά- οποιαδήποτε δήλωση αξιολόγησης της επένδυσης στα βοσκοτόπια της Ιθάκης. Και απλώς να σας πληροφορήσω ότι η συγκεκριμένη επένδυση ουδέποτε εισήχθη για συζήτηση στην αρμόδια διυπουργική επιτροπή. Κατά συνέπεια, δεν υπάρχει ΦΕΚ έγκρισής της στο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p>
    <w:p w14:paraId="5C247D9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5C247D9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Μηταράκη.</w:t>
      </w:r>
    </w:p>
    <w:p w14:paraId="5C247D9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τρία αιτήματα αδειών από συναδέλφους. </w:t>
      </w:r>
    </w:p>
    <w:p w14:paraId="5C247D9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«Παρακαλώ, όπως μου χορηγηθεί άδεια στις 24 και 25 Σεπτεμβρίου, προκειμένου να παραστώ στη χειροτονία του Επισκόπου Σμύρνης, Πατέρα Κυρίλλου Συκής, που θα πραγματοποιηθεί στη Σμύρνη της Τουρκίας. Το ταξίδι θα πραγματοποιηθεί με ίδια έξοδα». Βουλευτής Αθηνών, Μάριος Γεωργιάδης από την Ένωση Κεντρώων.»</w:t>
      </w:r>
    </w:p>
    <w:p w14:paraId="5C247D9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 Σώμα εγκρίνει; </w:t>
      </w:r>
    </w:p>
    <w:p w14:paraId="5C247DA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C247DA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Σώμα ενέκρινε τη ζητηθείσα άδεια.</w:t>
      </w:r>
    </w:p>
    <w:p w14:paraId="5C247DA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«Αξιότιμε κύριε Πρόεδρε, παρακαλώ όπως μου χορηγηθεί άδεια στις 24 και 25 Σεπτεμβρίου, προκειμένου να παραστώ στη χειροτονία του Επισκόπου Σμύρνης Πατέρα Κυρίλλου Συκής, που θα πραγματοποιηθεί στη Σμύρνη της Τουρκίας. Το ταξίδι θα πραγματοποιηθεί με ίδια έξοδα. Ο Πρόεδρος της Ένωσης Κεντρώων, Βασίλειος Λεβέντης.»</w:t>
      </w:r>
    </w:p>
    <w:p w14:paraId="5C247DA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Το Σώμα εγκρίνει;</w:t>
      </w:r>
    </w:p>
    <w:p w14:paraId="5C247DA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C247DA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Σώμα ενέκρινε τη ζητηθείσα άδεια.</w:t>
      </w:r>
    </w:p>
    <w:p w14:paraId="5C247DA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Πρόεδρε, σας ενημερώνω ότι κατά τις ημερομηνίες 26 έως 30 Σεπτεμβρίου θα χρειαστεί να απουσιάσω στο εξωτερικό, στις Ηνωμένες Πολιτείες της Αμερικής. Συνεπώς, αιτούμαι τη σχετική άδεια για τη δικαιολογημένη απουσία μου από το Κοινοβούλιο. Θεοχάρης Θεοχάρης, Ανεξάρτητος Βουλευτής.»</w:t>
      </w:r>
    </w:p>
    <w:p w14:paraId="5C247DA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Το Σώμα εγκρίνει;</w:t>
      </w:r>
    </w:p>
    <w:p w14:paraId="5C247DA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C247DA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Συνεπώς το Σώμα ενέκρινε τη ζητηθείσα άδεια.</w:t>
      </w:r>
    </w:p>
    <w:p w14:paraId="5C247DA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Συζητούμε τώρα την</w:t>
      </w:r>
      <w:r w:rsidRPr="005D1D37">
        <w:rPr>
          <w:rFonts w:eastAsia="Times New Roman" w:cs="Times New Roman"/>
          <w:szCs w:val="24"/>
        </w:rPr>
        <w:t xml:space="preserve"> </w:t>
      </w:r>
      <w:r>
        <w:rPr>
          <w:rFonts w:eastAsia="Times New Roman" w:cs="Times New Roman"/>
          <w:szCs w:val="24"/>
        </w:rPr>
        <w:t xml:space="preserve">πρώτη με αριθμό 1289/19-9-2016 επίκαιρη ερώτηση πρώτου κύκλου του Βουλευτή Β΄ Αθηνών της Νέας Δημοκρατίας κ. </w:t>
      </w:r>
      <w:r>
        <w:rPr>
          <w:rFonts w:eastAsia="Times New Roman" w:cs="Times New Roman"/>
          <w:bCs/>
          <w:szCs w:val="24"/>
        </w:rPr>
        <w:t>Γεράσιμου Γιακουμάτου</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τον ΕΝΦΙΑ των εθελοντικών οργανισμών.</w:t>
      </w:r>
    </w:p>
    <w:p w14:paraId="5C247DA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η Αναπληρώτρια Υπουργός κ. Θεανώ Φωτίου.</w:t>
      </w:r>
    </w:p>
    <w:p w14:paraId="5C247DA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Γιακουμάτο, έχετε τον λόγο για δύο λεπτά για την πρωτολογία σας.</w:t>
      </w:r>
    </w:p>
    <w:p w14:paraId="5C247DA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Κύριε Πρόεδρε, αυτό που συμβαίνει στα ιδρύματα -που δεν χρηματοδοτούνται από την Κυβέρνηση, που είναι νομικά πρόσωπα ιδιωτικού δικαίου και στηρίζονται στη φιλανθρωπία- να τα εξοντώνουμε με τον ΕΝΦΙΑ για εμένα είναι κοινωνικά ανάλγητο και τραγικό.</w:t>
      </w:r>
    </w:p>
    <w:p w14:paraId="5C247DA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κύριε Πρόεδρε, γιατί είναι δυνατόν το Άσυλο Ανιάτων, με τέτοια προβλήματα, που έχει κληροδοτήματα –αλλά είναι τα πιο πολλά ξενοίκιαστα και δεν πληρώνουν ενοίκιο- να πληρώνει ένα εκατομμύριο ΕΝΦΙΑ; Θα οδηγήσουμε αυτούς τους δυστυχισμένους ανθρώπους να πηγαίνουν να τους </w:t>
      </w:r>
      <w:r>
        <w:rPr>
          <w:rFonts w:eastAsia="Times New Roman" w:cs="Times New Roman"/>
          <w:szCs w:val="24"/>
        </w:rPr>
        <w:lastRenderedPageBreak/>
        <w:t>δίνουν κοινωνικό συσσίτιο, δεν θα μπορεί να ταΐσει τους ανθρώπους αυτούς, αν πληρώσει ένα εκατομμύριο.</w:t>
      </w:r>
    </w:p>
    <w:p w14:paraId="5C247DA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Είναι μόνο το Άσυλο Ανιάτων; Είναι το Χαμόγελο του Παιδιού με προσφορές των Ελλήνων, ευρώ-ευρώ, για να ζήσουν αυτά τα ορφανά παιδάκια, που έχουν εγκαταλειφθεί. Τους βάζετε ΕΝΦΙΑ 200.000 ευρώ! Είναι το Αμαλιείο οικοτροφείο, το οποίο έχει 544.000 ευρώ ΕΝΦΙΑ. Προσέξτε, κύριε Πρόεδρε, για ποιον λόγο: Έχει ένα κληροδότημα, μια δωρεά, το κτήμα Συγγρού. Το ξέρουμε όλοι. Είναι πνεύμονας για την Αθήνα. Αυτό το κτήμα έχει μηδέν έσοδα και έχει έξοδα για συντήρηση. Και εκεί είναι το μεγαλύτερο κομμάτι, αυτό που θα πληρώσει για τον ΕΝΦΙΑ. Επίσης, είναι το ορφανοτροφείο θηλέων «Μέλισσα». Το διαλύουμε. Είναι τα Παιδικά Χωριά </w:t>
      </w:r>
      <w:r>
        <w:rPr>
          <w:rFonts w:eastAsia="Times New Roman" w:cs="Times New Roman"/>
          <w:szCs w:val="24"/>
          <w:lang w:val="en-US"/>
        </w:rPr>
        <w:t>SOS</w:t>
      </w:r>
      <w:r>
        <w:rPr>
          <w:rFonts w:eastAsia="Times New Roman" w:cs="Times New Roman"/>
          <w:szCs w:val="24"/>
        </w:rPr>
        <w:t>.</w:t>
      </w:r>
    </w:p>
    <w:p w14:paraId="5C247DB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Και ερωτώ, κύριε Πρόεδρε, είναι δυνατόν σήμερα αυτό το κράτος να έρθει και να λέει να εισπράξει, με αυτήν την κατάσταση, ΕΝΦΙΑ τόσο πολύ;</w:t>
      </w:r>
    </w:p>
    <w:p w14:paraId="5C247DB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Έκανα μία πρόταση στην κυρία Υπουργό –το λέω και σε εσάς και σε όλους και σε όλες τις πτέρυγες της Βουλής- ότι θα πρέπει να δοθεί λύση. Αυτόν τον χρόνο, με αυτήν την κρίση, τουλάχιστον, να μην πληρώσουν ΕΝΦΙΑ, να απαλλαγούν. Πολλοί τρόποι υπάρχουν.</w:t>
      </w:r>
    </w:p>
    <w:p w14:paraId="5C247DB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Είναι εδώ η κυρία Υπουργός που μοιράζει αφειδώς χρήματα, να δώσει. Να σας πω ένα παράδειγμα. Τι μοιράζει με τέτοια ευκολία στην Έκθεση της Θεσσαλονίκης τα χρήματα αυτών που θα πάρουν άδεια, τα 240 εκατομμύρια; Λαμπρό πεδίο. Να το κάνουν πράξη. Εάν τα πάρουν! Εμένα να μου γράψουν και γράμμα, εάν τα πάρουν!  Εάν τα πάρουν, να δώσουν τα 3-4 εκατομμύρια για αυτά τα δυστυχισμένα. Θα μας καταριούνται γενιές ολόκληρες, αν βγάλουμε το Άσυλο Ανιάτων στον δρόμο, αν το Χαμόγελο του Παιδιού και τα Παιδικά Χωριά </w:t>
      </w:r>
      <w:r>
        <w:rPr>
          <w:rFonts w:eastAsia="Times New Roman" w:cs="Times New Roman"/>
          <w:szCs w:val="24"/>
          <w:lang w:val="en-US"/>
        </w:rPr>
        <w:t>SOS</w:t>
      </w:r>
      <w:r>
        <w:rPr>
          <w:rFonts w:eastAsia="Times New Roman" w:cs="Times New Roman"/>
          <w:szCs w:val="24"/>
        </w:rPr>
        <w:t xml:space="preserve"> κλείσουν.</w:t>
      </w:r>
    </w:p>
    <w:p w14:paraId="5C247DB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Είναι ντροπή, κύριε Πρόεδρε. Πρέπει να επέμβει και το Προεδρείο.</w:t>
      </w:r>
    </w:p>
    <w:p w14:paraId="5C247DB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Ευχαριστώ.</w:t>
      </w:r>
    </w:p>
    <w:p w14:paraId="5C247DB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C247DB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έχετε τον λόγο.</w:t>
      </w:r>
    </w:p>
    <w:p w14:paraId="5C247DB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Γιακουμάτο, είναι πολύ μεγάλη ευκαιρία για μένα η ερώτησή σας, για να περιγράψω πρώτον τη μεγάλη εικόνα των ιδρυμάτων δημοσίου και ιδιωτικού δικαίου στη χώρα μας.</w:t>
      </w:r>
    </w:p>
    <w:p w14:paraId="5C247DB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Οι υπηρεσίες προσφέρονται σε κλειστές δομές, για ευάλωτες ομάδες, δηλαδή, ΑΜΕΑ, παιδιά και ηλικιωμένους. Προσφέρονται από εξήντα τρία νομικά πρόσωπα δημοσίου δικαίου και από πάνω από χίλια νομικά πρόσωπα ιδιωτικού δικαίου, ΜΚΟ και ΑΜΚΕ (Αστικές Μη Κερδοσκοπικές Εταιρίες).</w:t>
      </w:r>
    </w:p>
    <w:p w14:paraId="5C247DB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Τα ιδρύματα τα οποία είναι δημόσια πληρώνονται από το κράτος. Αποψιλώθηκαν λόγω κρίσης και δεν έχουν προσωπικό αυτήν τη στιγμή. Βασίζονται στον πατριωτισμό των εργαζομένων τους και βεβαίως όλες οι υπηρεσίες τους είναι δωρεάν προς τους ωφελούμενους. </w:t>
      </w:r>
    </w:p>
    <w:p w14:paraId="5C247DBA" w14:textId="77777777" w:rsidR="00DA3C73" w:rsidRDefault="00D93FB0">
      <w:pPr>
        <w:spacing w:after="0" w:line="600" w:lineRule="auto"/>
        <w:ind w:firstLine="720"/>
        <w:jc w:val="both"/>
        <w:rPr>
          <w:rFonts w:eastAsia="Times New Roman"/>
          <w:szCs w:val="24"/>
        </w:rPr>
      </w:pPr>
      <w:r>
        <w:rPr>
          <w:rFonts w:eastAsia="Times New Roman"/>
          <w:szCs w:val="24"/>
        </w:rPr>
        <w:t>Τώρα, παράλληλα με τα εξήντα τρία ιδρύματα, έχουν ιδρυθεί αυτά που σας είπα από τις αρχές του 20</w:t>
      </w:r>
      <w:r>
        <w:rPr>
          <w:rFonts w:eastAsia="Times New Roman"/>
          <w:szCs w:val="24"/>
          <w:vertAlign w:val="superscript"/>
        </w:rPr>
        <w:t>ου</w:t>
      </w:r>
      <w:r>
        <w:rPr>
          <w:rFonts w:eastAsia="Times New Roman"/>
          <w:szCs w:val="24"/>
        </w:rPr>
        <w:t xml:space="preserve"> αιώνα μέχρι σήμερα, από το 1910 κ.λπ., τα οποία πιστοποιούνται από το Υπουργείο Εργασίας με </w:t>
      </w:r>
      <w:r>
        <w:rPr>
          <w:rFonts w:eastAsia="Times New Roman"/>
          <w:szCs w:val="24"/>
        </w:rPr>
        <w:lastRenderedPageBreak/>
        <w:t xml:space="preserve">εισήγηση του ΕΚΚΑ. Αυτά, παρά τα όσα είπατε πριν, ενισχύονται από το κράτος με πέντε πηγές χρηματοδότησης: η πρώτη είναι τα ασφαλιστικά ταμεία, ΙΚΑ κ.λπ., η δεύτερη από τον ΕΟΠΥΥ, η τρίτη από τα ΕΣΠΑ, όλα τα ευρωπαϊκά προγράμματα, η τέταρτη από επιχορηγήσεις, που γίνονται από το Υπουργείο μας, μέσω προτάσεων που έρχονται από τις περιφέρειες. Βεβαίως, τα ίδια ιδρύματα δύναται να ορίζουν μηνιαία τροφεία για τους ωφελούμενους τους. Γι’ αυτό είναι ιδιωτικού δικαίου, δηλαδή, ενισχύονται και από τους γονείς ή τους συγγενείς των ανθρώπων που είναι εκεί με τροφεία. </w:t>
      </w:r>
    </w:p>
    <w:p w14:paraId="5C247DBB" w14:textId="77777777" w:rsidR="00DA3C73" w:rsidRDefault="00D93FB0">
      <w:pPr>
        <w:spacing w:after="0" w:line="600" w:lineRule="auto"/>
        <w:ind w:firstLine="720"/>
        <w:jc w:val="both"/>
        <w:rPr>
          <w:rFonts w:eastAsia="Times New Roman"/>
          <w:szCs w:val="24"/>
        </w:rPr>
      </w:pPr>
      <w:r>
        <w:rPr>
          <w:rFonts w:eastAsia="Times New Roman"/>
          <w:szCs w:val="24"/>
        </w:rPr>
        <w:t>Το νομικό καθεστώς λειτουργίας τους είναι πολύμορφο, πολυδαίδαλο και πολύπλοκο. Θα το αναθεωρήσουμε. Δουλεύουμε με μεγάλη επιτροπή και θα υπάρξουν ενιαίοι δημοκρατικοί κανόνες λειτουργίας, διαχείρισης και διαφάνειας εσόδων-εξόδων.</w:t>
      </w:r>
    </w:p>
    <w:p w14:paraId="5C247DBC" w14:textId="77777777" w:rsidR="00DA3C73" w:rsidRDefault="00D93FB0">
      <w:pPr>
        <w:spacing w:after="0" w:line="600" w:lineRule="auto"/>
        <w:ind w:firstLine="720"/>
        <w:jc w:val="both"/>
        <w:rPr>
          <w:rFonts w:eastAsia="Times New Roman"/>
          <w:szCs w:val="24"/>
        </w:rPr>
      </w:pPr>
      <w:r>
        <w:rPr>
          <w:rFonts w:eastAsia="Times New Roman"/>
          <w:szCs w:val="24"/>
        </w:rPr>
        <w:t xml:space="preserve">Πάμε στον ΕΝΦΙΑ. Υπενθυμίζω σε σας, που σίγουρα το ξέρετε, ότι το 2013 επεβλήθη ο ΕΝΦΙΑ και ότι αναφέρετε ρητά τι πρέπει να γίνει γι’ αυτά τα ιδρύματα. Η κυβέρνησή σας τον έγραψε τότε. Ο </w:t>
      </w:r>
      <w:r>
        <w:rPr>
          <w:rFonts w:eastAsia="Times New Roman"/>
          <w:szCs w:val="24"/>
        </w:rPr>
        <w:lastRenderedPageBreak/>
        <w:t>ν.4223/2013 λέει, λοιπόν, ότι «γι’ αυτά τα ιδρύματα, νομικά πρόσωπα ιδιωτικού δικαίου, όλα τα κτήρια τα οποία λειτουργούν για τους ωφελούμενούς τους εξαιρούνται του ΕΝΦΙΑ». Εξαιρούνται.</w:t>
      </w:r>
    </w:p>
    <w:p w14:paraId="5C247DBD" w14:textId="77777777" w:rsidR="00DA3C73" w:rsidRDefault="00D93FB0">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Μπράβο.</w:t>
      </w:r>
    </w:p>
    <w:p w14:paraId="5C247DBE" w14:textId="77777777" w:rsidR="00DA3C73" w:rsidRDefault="00D93FB0">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Τι δεν εξαιρείται; Αυτά από τα οποία έχουν την περιουσία που τους αποφέρει ή δεν τους αποφέρει κέρδος. </w:t>
      </w:r>
    </w:p>
    <w:p w14:paraId="5C247DBF" w14:textId="77777777" w:rsidR="00DA3C73" w:rsidRDefault="00D93FB0">
      <w:pPr>
        <w:spacing w:after="0" w:line="600" w:lineRule="auto"/>
        <w:ind w:firstLine="720"/>
        <w:jc w:val="both"/>
        <w:rPr>
          <w:rFonts w:eastAsia="Times New Roman"/>
          <w:szCs w:val="24"/>
        </w:rPr>
      </w:pPr>
      <w:r>
        <w:rPr>
          <w:rFonts w:eastAsia="Times New Roman"/>
          <w:szCs w:val="24"/>
        </w:rPr>
        <w:t xml:space="preserve">Σε κάθε περίπτωση, εξαιρούνται από τον ΕΝΦΙΑ, γιατί σας ακούω, κύριε Γιακουμάτο, </w:t>
      </w:r>
    </w:p>
    <w:p w14:paraId="5C247DC0" w14:textId="77777777" w:rsidR="00DA3C73" w:rsidRDefault="00D93FB0">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Μόνο αυτά που ιδιοχρησιμοποιούνται, κυρία Υπουργέ.</w:t>
      </w:r>
    </w:p>
    <w:p w14:paraId="5C247DC1" w14:textId="77777777" w:rsidR="00DA3C73" w:rsidRDefault="00D93FB0">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Με συγχωρείτε, είναι μόνο για ό,τι δεν χρησιμοποιείται από τα ιδρύματα.</w:t>
      </w:r>
    </w:p>
    <w:p w14:paraId="5C247DC2" w14:textId="77777777" w:rsidR="00DA3C73" w:rsidRDefault="00D93FB0">
      <w:pPr>
        <w:spacing w:after="0" w:line="600" w:lineRule="auto"/>
        <w:ind w:firstLine="720"/>
        <w:jc w:val="both"/>
        <w:rPr>
          <w:rFonts w:eastAsia="Times New Roman"/>
          <w:szCs w:val="24"/>
        </w:rPr>
      </w:pPr>
      <w:r>
        <w:rPr>
          <w:rFonts w:eastAsia="Times New Roman"/>
          <w:szCs w:val="24"/>
        </w:rPr>
        <w:lastRenderedPageBreak/>
        <w:t>Εσείς, ως κυβέρνηση, προβλέψατε αυτήν ακριβώς τη ρύθμιση. Το Υπουργείο Οικονομικών μελετά στο πλαίσιο της ιδιαιτερότητας αυτών των καταστάσεων ενιαία κριτήρια, αν υπάρξουν, φοροαπαλλαγής γι’ αυτές τις ιδιαίτερες κατηγορίες για τις οποίες μιλάμε. Αλλά αυτό είναι αναθεώρηση του ν.4223 που εσείς φέρατε. Αυτό είναι το ένα.</w:t>
      </w:r>
    </w:p>
    <w:p w14:paraId="5C247DC3" w14:textId="77777777" w:rsidR="00DA3C73" w:rsidRDefault="00D93FB0">
      <w:pPr>
        <w:spacing w:after="0" w:line="600" w:lineRule="auto"/>
        <w:ind w:firstLine="720"/>
        <w:jc w:val="both"/>
        <w:rPr>
          <w:rFonts w:eastAsia="Times New Roman"/>
          <w:szCs w:val="24"/>
        </w:rPr>
      </w:pPr>
      <w:r>
        <w:rPr>
          <w:rFonts w:eastAsia="Times New Roman"/>
          <w:szCs w:val="24"/>
        </w:rPr>
        <w:t xml:space="preserve">Οι κρατικές επιχορηγήσεις από τον προϋπολογισμό του Υπουργείου μας δίνονται σε νομικά πρόσωπα ιδιωτικού δικαίου, που ασκούν προνοιακή πολιτική και οι οποίοι έχουν αποκτήσει πιστοποίηση γι’ αυτήν τη δράση τους. Δύο από τα πέντε ιδρύματα που αναφέρετε δεν έχουν αυτήν την πιστοποίηση. Η πιστοποίηση δίνεται από το Υπουργείο Εργασίας, μετά από εισήγηση του ΕΚΚΑ, του Εθνικού Κέντρου Κοινωνικής Αλληλεγγύης, όπως καλά γνωρίζετε. </w:t>
      </w:r>
    </w:p>
    <w:p w14:paraId="5C247DC4" w14:textId="77777777" w:rsidR="00DA3C73" w:rsidRDefault="00D93FB0">
      <w:pPr>
        <w:spacing w:after="0" w:line="600" w:lineRule="auto"/>
        <w:ind w:firstLine="720"/>
        <w:jc w:val="both"/>
        <w:rPr>
          <w:rFonts w:eastAsia="Times New Roman"/>
          <w:szCs w:val="24"/>
        </w:rPr>
      </w:pPr>
      <w:r>
        <w:rPr>
          <w:rFonts w:eastAsia="Times New Roman"/>
          <w:szCs w:val="24"/>
        </w:rPr>
        <w:t>Θα σταματήσω και θα συνεχίσω στη δευτερολογία μου.</w:t>
      </w:r>
    </w:p>
    <w:p w14:paraId="5C247DC5" w14:textId="77777777" w:rsidR="00DA3C73" w:rsidRDefault="00D93FB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w:t>
      </w:r>
    </w:p>
    <w:p w14:paraId="5C247DC6" w14:textId="77777777" w:rsidR="00DA3C73" w:rsidRDefault="00D93FB0">
      <w:pPr>
        <w:spacing w:after="0" w:line="600" w:lineRule="auto"/>
        <w:ind w:firstLine="720"/>
        <w:jc w:val="both"/>
        <w:rPr>
          <w:rFonts w:eastAsia="Times New Roman"/>
          <w:szCs w:val="24"/>
        </w:rPr>
      </w:pPr>
      <w:r>
        <w:rPr>
          <w:rFonts w:eastAsia="Times New Roman"/>
          <w:szCs w:val="24"/>
        </w:rPr>
        <w:t>Κύριε Γιακουμάτο, έχετε τον λόγο.</w:t>
      </w:r>
    </w:p>
    <w:p w14:paraId="5C247DC7" w14:textId="77777777" w:rsidR="00DA3C73" w:rsidRDefault="00D93FB0">
      <w:pPr>
        <w:spacing w:after="0" w:line="600" w:lineRule="auto"/>
        <w:ind w:firstLine="720"/>
        <w:jc w:val="both"/>
        <w:rPr>
          <w:rFonts w:eastAsia="Times New Roman"/>
          <w:szCs w:val="24"/>
        </w:rPr>
      </w:pPr>
      <w:r>
        <w:rPr>
          <w:rFonts w:eastAsia="Times New Roman"/>
          <w:b/>
          <w:szCs w:val="24"/>
        </w:rPr>
        <w:lastRenderedPageBreak/>
        <w:t>ΓΕΡΑΣΙΜΟΣ ΓΙΑΚΟΥΜΑΤΟΣ:</w:t>
      </w:r>
      <w:r>
        <w:rPr>
          <w:rFonts w:eastAsia="Times New Roman"/>
          <w:szCs w:val="24"/>
        </w:rPr>
        <w:t xml:space="preserve"> Κυρία Υπουργέ, «άλλα λόγια να αγαπιόμαστε»! Ο λαός λέει «στρίβειν δια του αρραβώνος». Αυτό κάνατε σήμερα. Και το κάνατε γιατί; Η ερώτησή μου δεν είναι πώς χρηματοδοτούνται, αν έχουν πιστοποιητικό και αν λειτουργούν οι δημοκρατικοί κανόνες. Βάζετε παντού, όταν βρίσκεστε σε δύσκολη θέση και το «δημοκρατικό κανόνα» και τη «δημοκρατία». Ντροπή. Μιλάμε συγκεκριμένα και δεν απαντάτε. </w:t>
      </w:r>
    </w:p>
    <w:p w14:paraId="5C247DC8" w14:textId="77777777" w:rsidR="00DA3C73" w:rsidRDefault="00D93FB0">
      <w:pPr>
        <w:spacing w:after="0" w:line="600" w:lineRule="auto"/>
        <w:ind w:firstLine="720"/>
        <w:jc w:val="both"/>
        <w:rPr>
          <w:rFonts w:eastAsia="Times New Roman"/>
          <w:szCs w:val="24"/>
        </w:rPr>
      </w:pPr>
      <w:r>
        <w:rPr>
          <w:rFonts w:eastAsia="Times New Roman"/>
          <w:szCs w:val="24"/>
        </w:rPr>
        <w:t xml:space="preserve">Σας λέω ο ν.4223 της Νέας Δημοκρατίας έλεγε αυτό που λέτε κι εσείς. Δεν μου λέτε τώρα, δεν έχουν πιστοποίηση; Δηλαδή, το Άσυλο Ανιάτων δεν έχει πιστοποίηση; Μπράβο. Κλείστε το! Κλείστε το! Το Άσυλο Ανιάτων πάει 1.208.000. Το Αμαλιείο που είναι εκατόν εξήντα χρόνια δεν έχει. </w:t>
      </w:r>
    </w:p>
    <w:p w14:paraId="5C247DC9" w14:textId="77777777" w:rsidR="00DA3C73" w:rsidRDefault="00D93FB0">
      <w:pPr>
        <w:spacing w:after="0" w:line="600" w:lineRule="auto"/>
        <w:ind w:firstLine="720"/>
        <w:jc w:val="both"/>
        <w:rPr>
          <w:rFonts w:eastAsia="Times New Roman" w:cs="Times New Roman"/>
          <w:szCs w:val="24"/>
        </w:rPr>
      </w:pPr>
      <w:r>
        <w:rPr>
          <w:rFonts w:eastAsia="Times New Roman"/>
          <w:szCs w:val="24"/>
        </w:rPr>
        <w:t xml:space="preserve">Βιαστήκατε, όμως, για τις άδειες της τηλεόρασης, fast track σε πέντε μέρες και όχι για τα ιδρύματα αυτά που είναι ζωτικής σημασίας. Ξέρετε κάτι; Αν αύριο το πρωί αυτοί κατεβάσουν ρολά, θα μαζεύετε όλα τα άτομα αυτά από το δρόμο. Είναι ντροπή! </w:t>
      </w:r>
      <w:r>
        <w:rPr>
          <w:rFonts w:eastAsia="Times New Roman" w:cs="Times New Roman"/>
          <w:szCs w:val="24"/>
        </w:rPr>
        <w:t xml:space="preserve">Είναι ντροπή να μου λέτε ότι δεν μπορεί το κράτος να </w:t>
      </w:r>
      <w:r>
        <w:rPr>
          <w:rFonts w:eastAsia="Times New Roman" w:cs="Times New Roman"/>
          <w:szCs w:val="24"/>
        </w:rPr>
        <w:lastRenderedPageBreak/>
        <w:t xml:space="preserve">δώσει σε αυτές τις περιπτώσεις. Δηλαδή, σας είπα για το κτήμα Συγγρού. Γιατί το Αμαλίειο να πληρώσει τόσα; </w:t>
      </w:r>
    </w:p>
    <w:p w14:paraId="5C247DC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Άρα, πρέπει να εξεταστεί το θέμα και είναι ξεκάθαρο, να δώσετε χρήματα για τον ΕΝΦΙΑ σε αυτήν τη χρονιά, σε αυτά τα ιδρύματα για να μην κλείσουν. Όλα τα άλλα είναι λόγια. </w:t>
      </w:r>
    </w:p>
    <w:p w14:paraId="5C247DC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Αυτά λειτουργούν εκατό χρόνια και πλέον και δεν θα έρθετε εσείς τώρα να πάρουνε κανόνα δημοκρατικής λειτουργίας και άδεια από το Υπουργείο. Να δούμε κανόνες, αλλά δώστε τα λεφτά του ΕΝΦΙΑ. Λυπάμαι, γιατί θα έχουμε τραγικά φαινόμενα εάν δεν ανταποκριθούν στον ΕΝΦΙΑ, κύριε Πρόεδρε.</w:t>
      </w:r>
    </w:p>
    <w:p w14:paraId="5C247DC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Γιακουμάτο.</w:t>
      </w:r>
    </w:p>
    <w:p w14:paraId="5C247DC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Υπουργέ. </w:t>
      </w:r>
    </w:p>
    <w:p w14:paraId="5C247DC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απαντώ πάντα πολύ συγκεκριμένα και ο κ. Γιακουμάτος το ξέρει. </w:t>
      </w:r>
      <w:r>
        <w:rPr>
          <w:rFonts w:eastAsia="Times New Roman" w:cs="Times New Roman"/>
          <w:szCs w:val="24"/>
        </w:rPr>
        <w:lastRenderedPageBreak/>
        <w:t xml:space="preserve">Απάντησα στο επιχείρημά του ότι αυτά τα ιδρύματα ζουν από τη φιλανθρωπία και δεν χρηματοδοτούνται από πουθενά. Είπα ότι χρηματοδοτούνται από τέσσερις πηγές αναλυτικά. </w:t>
      </w:r>
    </w:p>
    <w:p w14:paraId="5C247DC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Δεύτερον, είπα ότι για να πάρουν χρήματα από το κράτος, από το Υπουργείο, πρέπει να είναι πιστοποιημένα. Δεν είναι πιστοποιημένα τα δύο από τα πέντε ιδρύματα. </w:t>
      </w:r>
    </w:p>
    <w:p w14:paraId="5C247DD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Είναι παράνομα δηλαδή!</w:t>
      </w:r>
    </w:p>
    <w:p w14:paraId="5C247DD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Τότε πώς τα χρηματοδοτείτε; Εσείς τώρα είπατε ότι παίρνουν από πέντε μεριές! …</w:t>
      </w:r>
    </w:p>
    <w:p w14:paraId="5C247DD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Όχι, δεν καταλαβαίνετε. </w:t>
      </w:r>
    </w:p>
    <w:p w14:paraId="5C247DD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Αυτό, κύριε Πρόεδρε, επιτρέπεται; Μετά θα μου ζητάει επί προσωπικού την απάντηση. Επιτρέπεται, κύριε Πρόεδρε;</w:t>
      </w:r>
    </w:p>
    <w:p w14:paraId="5C247DD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Κυρία Φωτίου, αφού είναι παράνομα γιατί τα χρηματοδοτείτε; </w:t>
      </w:r>
    </w:p>
    <w:p w14:paraId="5C247DD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Αν είναι να κάνετε μαζί με τον κ. Γιακουμάτο την ερώτηση, κυρία Μπακογιάννη, να σας απαντάω και στους δύο.</w:t>
      </w:r>
    </w:p>
    <w:p w14:paraId="5C247DD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Ο κ. Γιακουμάτος μπορεί και μόνος του! </w:t>
      </w:r>
    </w:p>
    <w:p w14:paraId="5C247DD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Κύριοι συνάδελφοι, σας παρακαλώ. </w:t>
      </w:r>
    </w:p>
    <w:p w14:paraId="5C247DD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Αλλά ας αφήσουμε λίγο τον εντυπωσιασμό. Απαντάω πολύ συγκεκριμένα.</w:t>
      </w:r>
    </w:p>
    <w:p w14:paraId="5C247DD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Πείτε μας. </w:t>
      </w:r>
    </w:p>
    <w:p w14:paraId="5C247DD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Λέω, λοιπόν, ξανά -για όσους δεν θέλουν να καταλάβουν- ότι για να πάρουν κρατικά χρήματα τα συγκεκριμένα…</w:t>
      </w:r>
    </w:p>
    <w:p w14:paraId="5C247DD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 xml:space="preserve">Πώς χρηματοδοτούνται τότε; </w:t>
      </w:r>
    </w:p>
    <w:p w14:paraId="5C247DD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Γιακουμάτο, …</w:t>
      </w:r>
    </w:p>
    <w:p w14:paraId="5C247DD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Κύριε Πρόεδρε, δεν έχει καταλάβει ότι δεν είναι η αδελφή Τερέζα. Είναι το κράτος.</w:t>
      </w:r>
    </w:p>
    <w:p w14:paraId="5C247DD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πρέπει να απαντήσει η Υπουργός. Εάν τη διακόπτετε, δεν μπορεί να απαντήσει. </w:t>
      </w:r>
    </w:p>
    <w:p w14:paraId="5C247DD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δεν γίνεται έτσι η διαδικασία!</w:t>
      </w:r>
    </w:p>
    <w:p w14:paraId="5C247DE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Γιακουμάτο, εάν δεν μπορεί να απαντήσει, ούτε εσείς θα πάρετε απαντήσεις. </w:t>
      </w:r>
    </w:p>
    <w:p w14:paraId="5C247DE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Όταν λέει ότι είναι παράνομα και χρηματοδοτούνται από το κράτος, τότε δεν είναι κράτος, είναι η αδελφή Τερέζα. </w:t>
      </w:r>
    </w:p>
    <w:p w14:paraId="5C247DE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Μπορεί να έχετε ένσταση σε αυτά που λέει, αλλά θα την αφήσετε να απαντήσει; Σας παρακαλώ! </w:t>
      </w:r>
    </w:p>
    <w:p w14:paraId="5C247DE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Καλά, κύριε Πρόεδρε. Συγγνώμη. </w:t>
      </w:r>
    </w:p>
    <w:p w14:paraId="5C247DE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w:t>
      </w:r>
    </w:p>
    <w:p w14:paraId="5C247DE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Συνεχίστε, κυρία Φωτίου. </w:t>
      </w:r>
    </w:p>
    <w:p w14:paraId="5C247DE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δεν καταλαβαίνω την ένταση. Λέω πολύ συγκεκριμένα πράγματα. Είναι γραμμένα και στα Πρακτικά πλέον και άρα όλα ελέγχονται. </w:t>
      </w:r>
    </w:p>
    <w:p w14:paraId="5C247DE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Άρα, ΕΝΦΙΑ δεν πληρώνουν, αυτό θα μας πείτε. </w:t>
      </w:r>
    </w:p>
    <w:p w14:paraId="5C247DE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Δεν θα συνεχίσω έτσι. </w:t>
      </w:r>
    </w:p>
    <w:p w14:paraId="5C247DE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Να σημειωθεί ότι το Ορφανοτροφείο Θηλέων «Μέλισσα» της Θεσσαλονίκης, ένα από τα πέντε που αναφέρετε, έχει ζητήσει εφέτος συγκεκριμένο ποσό επιχορήγησης, το οποίο μετά από πρόταση της Περιφέρειας Μακεδονίας –γιατί έτσι γίνεται, υπάρχει διαδικασία, είναι κράτος εδώ, δεν δίνουμε σε όποιον θέλουμε, όπως γινόταν παλιά- …</w:t>
      </w:r>
    </w:p>
    <w:p w14:paraId="5C247DE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Παράνομα δίνετε. </w:t>
      </w:r>
    </w:p>
    <w:p w14:paraId="5C247DE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Θα τελειώσει αυτή η πλάκα!. </w:t>
      </w:r>
    </w:p>
    <w:p w14:paraId="5C247DE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Μακάρι! </w:t>
      </w:r>
    </w:p>
    <w:p w14:paraId="5C247DE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Αυτό που γινόταν παλιά το να δίνουμε στους «ημετέρους» από αυτά τα ιδρύματα έχει τελειώσει. </w:t>
      </w:r>
    </w:p>
    <w:p w14:paraId="5C247DE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βάση, λοιπόν, την εισήγηση της περιφέρειας, εμείς δώσαμε την επιχορήγηση στη «Μέλισσα» που μας είπε η περιφέρεια. </w:t>
      </w:r>
    </w:p>
    <w:p w14:paraId="5C247DE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Προσέξτε τώρα και να πούμε μερικά πράγματα. Για ποια χρήματα μιλάμε; Το 2009 ήταν 24 εκατομμύρια ευρώ τα χρήματα του Υπουργείο Εργασίας που έδινε για αυτά που συζητάτε αυτήν τη στιγμή. Στα ιδρύματα, λοιπόν, επιπλέον του ΕΣΠΑ, του ΙΚΑ και του ΕΟΠΥΥ δίνουμε και αυτά τα χρήματα εμείς. </w:t>
      </w:r>
    </w:p>
    <w:p w14:paraId="5C247DF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Τα τρώνε; Κάντε έλεγχο. Πού πάνε; </w:t>
      </w:r>
    </w:p>
    <w:p w14:paraId="5C247DF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Λέμε, λοιπόν, τώρα με κανόνες και αυτήν τη νομιμότητα θα τη συνεχίσουμε θέλετε δεν θέλετε. </w:t>
      </w:r>
    </w:p>
    <w:p w14:paraId="5C247DF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Βεβαίως!</w:t>
      </w:r>
    </w:p>
    <w:p w14:paraId="5C247DF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Γιατί όταν θα έρθει ώρα θα πούμε πότε και πώς δόθηκαν χρήματα στα ιδρύματα. </w:t>
      </w:r>
    </w:p>
    <w:p w14:paraId="5C247DF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Τώρα, όμως, εμείς εφαρμόζουμε όλο τον νόμο-πλαίσιο. Το 2009 δίνατε 24 εκατομμύρια ευρώ στον κρατικό προϋπολογισμό. Ξέρετε πόσα ήταν εγγεγραμμένα στον προϋπολογισμό, όταν εμείς αναλάβαμε; Ήταν 9 εκατομμύρια ευρώ! Άρα, από τα 24 εκατομμύρια, τα φτάσατε εσείς στα 9 εκατομμύρια.</w:t>
      </w:r>
    </w:p>
    <w:p w14:paraId="5C247DF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για την ένταση. Το καταφέρνουμε αυτό πάντα με τον κ. Γιακουμάτο. Δεν πειράζει. </w:t>
      </w:r>
    </w:p>
    <w:p w14:paraId="5C247DF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Ξέρετε ότι στα περισσότερα από τα χίλια ιδρύματα –όχι στα συγκεκριμένα που συζητάμε, σε άλλα- είναι απλήρωτοι οι εργαζόμενοι οκτώ, δέκα, δώδεκα μήνες; Λοιπόν, είναι προφανές ότι προσπαθούμε να αντιμετωπίσουμε τις άμεσες και ζωτικές ανάγκες. </w:t>
      </w:r>
    </w:p>
    <w:p w14:paraId="5C247DF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Τώρα, εμείς, κύριε Γιακουμάτε, πρώτον, με γνώμονα την φορολογική ισότητα αλλά και τα βασικά στοιχεία κοινωνικής δικαιοσύνης, θα συναινέσουμε σε τροπολογίες και σε επεξεργασίες που ετοιμάζει το Υπουργείο Οικονομικών για την αναθεώρηση του συγκεκριμένου νόμου. Και είσαστε ευπρόσδεκτοι κι εσείς και η Νέα Δημοκρατία.</w:t>
      </w:r>
    </w:p>
    <w:p w14:paraId="5C247DF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Βεβαίως! Σωστό. Δεν είπαμε όχι εμείς σε αυτά. Φέρτε το.</w:t>
      </w:r>
    </w:p>
    <w:p w14:paraId="5C247DF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Δεύτερον, θεωρώ προσωπικά πολύ ενδιαφέρουσα την πρότασή σας. Από τα χρήματα που θα εισπράξουμε…</w:t>
      </w:r>
    </w:p>
    <w:p w14:paraId="5C247DF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Άμα τα εισπράξετε.</w:t>
      </w:r>
    </w:p>
    <w:p w14:paraId="5C247DF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…-και να μην έχετε αμφιβολία ότι θα τα εισπράξουμε- όπως ακριβώς είπε ο Πρωθυπουργός, ένα μεγάλο κομμάτι θα πάει στην κοινωνική προστασία και δη στους αδύναμους.</w:t>
      </w:r>
    </w:p>
    <w:p w14:paraId="5C247DF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Αφού το μνημόνιο σάς υποχρεώνει, κυρία Υπουργέ. Το γράφει στην σελίδα 1.061 του μνημονίου.</w:t>
      </w:r>
    </w:p>
    <w:p w14:paraId="5C247DF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Κεραμέως, βλέπω μια ανησυχία στην Αντιπολίτευση…</w:t>
      </w:r>
    </w:p>
    <w:p w14:paraId="5C247DF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Εσάς σας ήξερα πιο ήρεμη, τώρα κι εσείς πήρατε τα πάνω σας; Ήμαρτον! </w:t>
      </w:r>
    </w:p>
    <w:p w14:paraId="5C247DF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 όχι κι έτσι, κυρία Φωτίου! </w:t>
      </w:r>
    </w:p>
    <w:p w14:paraId="5C247E0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Κυρία Κεραμέως, σας παρακαλώ, δεν σας έχω συνηθίσει έτσι.</w:t>
      </w:r>
    </w:p>
    <w:p w14:paraId="5C247E0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 όχι! Μάθετε να συμπεριφέρεστε κοινοβουλευτικά…</w:t>
      </w:r>
    </w:p>
    <w:p w14:paraId="5C247E0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Δηλαδή, θα μπορέσω να διαχειριστώ τη συζήτηση; Κυρία Μπακογιάννη,…</w:t>
      </w:r>
    </w:p>
    <w:p w14:paraId="5C247E0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Σας παρακαλώ, δεν θα μου πει κανείς πώς συμπεριφέρομαι. </w:t>
      </w:r>
    </w:p>
    <w:p w14:paraId="5C247E0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Δεν λέμε σε μια Βουλευτή «πήρατε τα πάνω σας»! Ποια είσαστε εσείς; Από πού ως πού; Μάθετε να μιλάτε! </w:t>
      </w:r>
    </w:p>
    <w:p w14:paraId="5C247E0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Αν ήρθατε και οι δύο σας εδώ για να δημιουργήσετε πρόβλημα στο πρόσωπό μου, κάντε το!</w:t>
      </w:r>
    </w:p>
    <w:p w14:paraId="5C247E0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Να μαζευτείτε και να φέρεστε κοινοβουλευτικά. </w:t>
      </w:r>
    </w:p>
    <w:p w14:paraId="5C247E0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παρακαλώ πάρα πολύ! Δεν μπορεί να γίνει έτσι ο διάλογος. Δεν μπορεί να γίνει έτσι συζήτηση. </w:t>
      </w:r>
    </w:p>
    <w:p w14:paraId="5C247E0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Κάντε το. Ήρθατε επίτηδες γι’ αυτό το σόου. </w:t>
      </w:r>
    </w:p>
    <w:p w14:paraId="5C247E0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Κυρία Μπακογιάννη, επικαλούμαι την κοινοβουλευτική σας εμπειρία. Δεν μπορεί να γίνει έτσι συζήτηση.</w:t>
      </w:r>
    </w:p>
    <w:p w14:paraId="5C247E0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δεν μπορεί να προσβάλει μία Βουλευτή! Δεν μπορεί να την προσβάλει! </w:t>
      </w:r>
    </w:p>
    <w:p w14:paraId="5C247E0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Ενώ η Βουλευτής μπορεί να διακόπτει όποτε θέλει…</w:t>
      </w:r>
    </w:p>
    <w:p w14:paraId="5C247E0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Ποιον πρόσβαλα; </w:t>
      </w:r>
    </w:p>
    <w:p w14:paraId="5C247E0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Απαντά στα όρια της αρμοδιότητάς της και λέει…</w:t>
      </w:r>
    </w:p>
    <w:p w14:paraId="5C247E0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Επίτηδες το κάνει. Εγώ το ξέρω! Μπορεί να είναι και τα κανάλια απ’ έξω. Μπορείτε να κάνετε και δηλώσεις στα κανάλια μετά.</w:t>
      </w:r>
    </w:p>
    <w:p w14:paraId="5C247E0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Κυρία Υπουργέ, συνεχίστε παρακαλώ και να τελειώνουμε…</w:t>
      </w:r>
    </w:p>
    <w:p w14:paraId="5C247E1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να ανακαλέσει γι’ αυτό που είπε. Με προσέβαλε. «Πήρατε τα  πάνω σας»;</w:t>
      </w:r>
    </w:p>
    <w:p w14:paraId="5C247E1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Κεραμέως,…</w:t>
      </w:r>
    </w:p>
    <w:p w14:paraId="5C247E1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Τι να ανακαλέσω; Ότι, κυρία Κεραμέως, είσαστε συνήθως ήρεμη και ποτέ δεν κάνετε αυτό που κάνετε σήμερα; Ότι με διακόπτετε; Ότι συνήθως εφαρμόζετε την κοινοβουλευτική τάξη, κυρία Κεραμέως, και ότι έχω μείνει κατάπληκτη σήμερα; </w:t>
      </w:r>
    </w:p>
    <w:p w14:paraId="5C247E1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Ποτέ δεν έχετε διακόψει, κυρία Κεραμέως. Γιατί το κάνετε αυτό σήμερα;</w:t>
      </w:r>
    </w:p>
    <w:p w14:paraId="5C247E1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Μαντά, θα παρέμβετε και εσείς; Να είμαστε όλοι μια ωραία παρέα τελικά στη συζήτηση; </w:t>
      </w:r>
    </w:p>
    <w:p w14:paraId="5C247E1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Εγώ;</w:t>
      </w:r>
    </w:p>
    <w:p w14:paraId="5C247E1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Να προσπαθήσουμε όλοι να συνεννοηθούμε, σας παρακαλώ.</w:t>
      </w:r>
    </w:p>
    <w:p w14:paraId="5C247E1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Κυρία Υπουργέ, συνεχίστε, παρακαλώ.</w:t>
      </w:r>
    </w:p>
    <w:p w14:paraId="5C247E1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Λέω, λοιπόν, ότι εμείς θεωρούμε πολύ ενδιαφέρουσα την πρότασή σας, κύριε Γιακουμάτε, ένα συγκεκριμένο ποσό από τα έσοδα των τηλεοπτικών αδειών, που υπεσχέθη ο Πρωθυπουργός για την κοινωνική προστασία των πιο αδύναμων συμπολιτών μας, να ενισχύσει με ενιαία κριτήρια </w:t>
      </w:r>
      <w:r>
        <w:rPr>
          <w:rFonts w:eastAsia="Times New Roman" w:cs="Times New Roman"/>
          <w:szCs w:val="24"/>
        </w:rPr>
        <w:lastRenderedPageBreak/>
        <w:t xml:space="preserve">όσα από τα ιδρύματα, Νομικά Πρόσωπα Δημοσίου Δικαίου και Ιδιωτικού Δικαίου, σήμερα δεν καταβάλλουν τους μισθούς των εργαζομένων τους ή δεν έχουν προσωπικό, κατ’ αρχάς. Διότι αυτό που μας νοιάζει πολύ είναι να λειτουργήσουν τα ιδρύματα. Εμείς ξέρουμε ότι το πιο βασικό θέμα είναι αυτό. </w:t>
      </w:r>
    </w:p>
    <w:p w14:paraId="5C247E1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Άρα, πράγματι, είναι καλοδεχούμενη η πρόταση. Εμείς, πράγματι -απ’ όσα υπεσχέθη σε αυτόν τον τομέα ο Πρωθυπουργός στη ΔΕΘ- θα μελετήσουμε την πρότασή σας. Απάντησα ότι θα ενεργήσουμε με δύο τρόπους: ο ένας είναι η τροπολόγηση του νόμου από το Υπουργείο Οικονομικών και ο δεύτερος είναι η ενίσχυση με ενιαία κριτήρια, με πρόσκληση, με ισολογισμούς, όλων αυτών των ιδρυμάτων, διότι θα υπάρξει μεγάλη διαφάνεια και νόμος που θα ρυθμίσει με μεγάλη διαφάνεια πλέον όλο αυτό το τοπίο που, δυστυχώς, είναι ανομοιογενές και πρέπει να έρθει στο φως. Ευτυχώς, δηλαδή, πρέπει να έρθει στο φως.</w:t>
      </w:r>
    </w:p>
    <w:p w14:paraId="5C247E1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47E1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Υπουργέ.</w:t>
      </w:r>
    </w:p>
    <w:p w14:paraId="5C247E1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ακολουθούν τρεις ερωτήσεις. Παρακαλώ πάρα πολύ και τους ερωτώντες Βουλευτές και τους Υπουργούς να φροντίσουν να τηρούν τον χρόνο διότι έρχεται προς συζήτηση στη συνέχεια μια πολύ ενδιαφέρουσα επίκαιρη επερώτηση της Νέας Δημοκρατίας για την εγκληματικότητα στην πρωτεύουσα. Ας σοβαρευτούμε λιγάκι στο θέμα του χρόνου.</w:t>
      </w:r>
    </w:p>
    <w:p w14:paraId="5C247E1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1290/19-9-2016 επίκαιρη ερώτηση δεύτερου κύκλου του Βουλευτή Αργολίδας της Νέας Δημοκρατίας κ. </w:t>
      </w:r>
      <w:r>
        <w:rPr>
          <w:rFonts w:eastAsia="Times New Roman" w:cs="Times New Roman"/>
          <w:bCs/>
          <w:szCs w:val="24"/>
        </w:rPr>
        <w:t>Ιωάννη Ανδριανού</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τις καθυστερήσεις στην πορεία υλοποίησης των έργων αποκατάστασης και ανάδειξης του φρουρίου Μπούρτζι στο Ναύπλιο. </w:t>
      </w:r>
    </w:p>
    <w:p w14:paraId="5C247E1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 ο Υπουργός Πολιτισμού και Αθλητισμού κ. Αριστείδης Μπαλτάς.</w:t>
      </w:r>
    </w:p>
    <w:p w14:paraId="5C247E1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Ανδριανέ, έχετε τον λόγο για δύο λεπτά. </w:t>
      </w:r>
    </w:p>
    <w:p w14:paraId="5C247E2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5C247E2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στο πλαίσιο της διαρκούς παρακολούθησης των έργων συντήρησης, ανάδειξης και αναπτυξιακής αξιοποίησης των μνημείων της πολιτιστικής κληρονομιάς, όπως το Φρούριο Μπούρτζι στο Ναύπλιο, ζητώ να πληροφορηθώ γιατί αυτά τα έργα σταμάτησαν από 31-12-2015 και δεν έχουν ακόμα ξεκινήσει, ενώ φεύγει το 2016. Υπάρχουν τα ικριώματα, υπάρχουν σκαλωσιές, αλλά εργασίες δεν γίνονται. </w:t>
      </w:r>
    </w:p>
    <w:p w14:paraId="5C247E2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Πρόκειται για ένα έργο ιδιαίτερης βαρύτητας και σημασίας για τη συντήρηση και την προστασία του φρουρίου, καθώς και για την ενίσχυση της σύγχρονης ιστορικής, πολιτιστικής και τουριστικής ταυτότητας του Ναυπλίου και ολόκληρης της Αργολίδας, που αφορά την πλήρη αναβάθμιση των αναγκαίων υποδομών για την εξυπηρέτηση των επισκεπτών με τη λειτουργία εκθεσιακών χώρων, την επαναλειτουργία αναψυκτηρίου – εστιατορίου και τη διασφάλιση της προσβασιμότητας σε επισκέπτες με αναπηρία. Είναι ένα έργο το οποίο είχαμε εντάξει στο ΕΣΠΑ με προϋπολογισμό 2.790.000 ευρώ και στο οποίο οι εργασίες είχαν ξεκινήσει και προχωρούσαν με γρήγορο ρυθμό.</w:t>
      </w:r>
    </w:p>
    <w:p w14:paraId="5C247E23" w14:textId="77777777" w:rsidR="00DA3C73" w:rsidRDefault="00D93FB0">
      <w:pPr>
        <w:spacing w:after="0" w:line="600" w:lineRule="auto"/>
        <w:ind w:firstLine="720"/>
        <w:jc w:val="both"/>
        <w:rPr>
          <w:rFonts w:eastAsia="Times New Roman"/>
          <w:szCs w:val="24"/>
        </w:rPr>
      </w:pPr>
      <w:r>
        <w:rPr>
          <w:rFonts w:eastAsia="Times New Roman" w:cs="Times New Roman"/>
          <w:szCs w:val="24"/>
        </w:rPr>
        <w:lastRenderedPageBreak/>
        <w:t>Όπως αναφέρω και στο κείμενο της επίκαιρης ερώτησης που κατέθεσα,</w:t>
      </w:r>
      <w:r>
        <w:rPr>
          <w:rFonts w:eastAsia="Times New Roman"/>
          <w:szCs w:val="24"/>
        </w:rPr>
        <w:t xml:space="preserve"> στον σχετικό κωδικό υπήρχε υπόλοιπο 500.000 ευρώ και παρά τη σχετική εγκύκλιο του αρμόδιου Υπουργείου Οικονομίας ότι τα έργα του ΕΣΠΑ μπορούσαν να συνεχιστούν μέχρι το καλοκαίρι, το Υπουργείο Πολιτισμού και Αθλητισμού και η διαχειριστική αρχή δεν εξέδωσαν την απαιτούμενη εγκύκλιο για τη συνέχιση και ολοκλήρωση του έργου. Επίσης, δεν ανανεώθηκαν οι συμβάσεις έμπειρων εργατοτεχνιτών, απαραίτητων για τη συνέχιση και ολοκλήρωση των εργασιών. Οι εργατοτεχνίτες σήμερα είναι άνεργοι, ενώ θα μπορούσαν να έχουν δουλειά και να εργάζονται στα έργα αυτά.</w:t>
      </w:r>
    </w:p>
    <w:p w14:paraId="5C247E24" w14:textId="77777777" w:rsidR="00DA3C73" w:rsidRDefault="00D93FB0">
      <w:pPr>
        <w:spacing w:after="0" w:line="600" w:lineRule="auto"/>
        <w:ind w:firstLine="720"/>
        <w:jc w:val="both"/>
        <w:rPr>
          <w:rFonts w:eastAsia="Times New Roman"/>
          <w:szCs w:val="24"/>
        </w:rPr>
      </w:pPr>
      <w:r>
        <w:rPr>
          <w:rFonts w:eastAsia="Times New Roman"/>
          <w:szCs w:val="24"/>
        </w:rPr>
        <w:t>Οι συμβάσεις, λοιπόν, αυτές θα μπορούσαν να παραταθούν αφού υπήρχε και το σχετικό κονδύλι, ώστε να συνεχιστούν και να ολοκληρωθούν οι εργασίες και να μην χάνεται πολύτιμος χρόνος. Πλέον, λόγω της διακοπής των εργασιών αυτεπιστασίας δεν μπορεί επίσης να προχωρήσει και η παράλληλη εργολαβία, με αποτέλεσμα πέραν των καθυστερήσεων να εμφανίζονται κίνδυνοι, όπως η σχετικά  πρόσφατη πυρκαγιά στο μνημείο, που προκλήθηκε από βραχυκύκλωμα.</w:t>
      </w:r>
    </w:p>
    <w:p w14:paraId="5C247E25" w14:textId="77777777" w:rsidR="00DA3C73" w:rsidRDefault="00D93FB0">
      <w:pPr>
        <w:spacing w:after="0" w:line="600" w:lineRule="auto"/>
        <w:ind w:firstLine="720"/>
        <w:jc w:val="both"/>
        <w:rPr>
          <w:rFonts w:eastAsia="Times New Roman"/>
          <w:szCs w:val="24"/>
        </w:rPr>
      </w:pPr>
      <w:r>
        <w:rPr>
          <w:rFonts w:eastAsia="Times New Roman"/>
          <w:szCs w:val="24"/>
        </w:rPr>
        <w:lastRenderedPageBreak/>
        <w:t>Ευχαριστώ, κύριε Πρόεδρε.</w:t>
      </w:r>
    </w:p>
    <w:p w14:paraId="5C247E2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C247E2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C247E2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 για την ερώτηση, κύριε Ανδριανέ.</w:t>
      </w:r>
    </w:p>
    <w:p w14:paraId="5C247E2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Σε δύο σκέλη θα είναι η απάντησή μου. Από τη στιγμή που έχει λήξει η προγραμματική περίοδος, ακόμα και αν υπάρχουν χρήματα στο κονδύλι που αφορά το έργο, τα χρήματα αυτά δεν μπορούν να απορροφηθούν και άρα υπάρχει ένα ερώτημα σε αυτές τις περιπτώσεις, πώς και με ποιες διαδικασίες το έργο στο οποίο αναφερόμαστε θα μπορεί να κριθεί μεταφερόμενο, ώστε όλα όσα αφορούν την παραπέρα αποκατάσταση του μνημείου να ενταχθούν στο νέο πρόγραμμα.</w:t>
      </w:r>
    </w:p>
    <w:p w14:paraId="5C247E2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Έχουμε κάνει όλες τις απαραίτητες ενέργειες. Το έργο έχει κριθεί μεταφερόμενο εξ ολοκλήρου στο νέο πρόγραμμα. Στο πρόγραμμα ΕΠΑνΕΚ του ΕΣΠΑ, που αφορά το έργο αυτό, έχουν προβλεφθεί κονδύλια 1.720.000 ευρώ και στο μυαλό όλων μας στην προκήρυξη αυτή το Μπούρτζι είναι πρώτης προτεραιότητας.</w:t>
      </w:r>
    </w:p>
    <w:p w14:paraId="5C247E2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Άρα, αυτές οι καθυστερήσεις -είναι καθυστερήσεις, έχετε δίκιο- είναι διαδικασίες απορρόφησης των χρημάτων που περίσσευαν. Δεν μπορούσαμε να κάνουμε τίποτε άλλο παρά να επαναπροκηρύξουμε κονδύλι για τέτοιου τύπου έργα, και στο μυαλό μας είναι πρώτης προτεραιότητας το Μπούρτζι.</w:t>
      </w:r>
    </w:p>
    <w:p w14:paraId="5C247E2C" w14:textId="77777777" w:rsidR="00DA3C73" w:rsidRDefault="00D93FB0">
      <w:pPr>
        <w:spacing w:after="0" w:line="600" w:lineRule="auto"/>
        <w:ind w:firstLine="720"/>
        <w:jc w:val="both"/>
        <w:rPr>
          <w:rFonts w:eastAsia="Times New Roman" w:cs="Times New Roman"/>
          <w:b/>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έχετε τον λόγο.</w:t>
      </w:r>
    </w:p>
    <w:p w14:paraId="5C247E2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5C247E2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ευχαριστήσω τον Υπουργό Πολιτισμού  για τη δέσμευση και για τα λεγόμενά του για την πρώτη προτεραιότητα στις εργασίες αποκατάστασης και αξιοποίησης του φρουρίου και μάλιστα με συγκεκριμένο ποσό 1.720.000 ευρώ, ότι έχει κριθεί κατ’ αρχάς μεταφερόμενο, όπως είπατε, κύριε Υπουργέ, το έργο στο επόμενο πρόγραμμα. </w:t>
      </w:r>
    </w:p>
    <w:p w14:paraId="5C247E2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Όπως προηγουμένως επεσήμανα, ιδιαιτέρως σημαντικά είναι τα εξής: Τα έργα στο Μπούρτζι, όπως και άλλα έργα του πολιτισμού στην Αργολίδα, το Μουσείο του Άργους, το Βυζαντινό Μουσείο -που είναι έτοιμο και έπρεπε να ανοίξει και πιστεύω ότι θα έχουμε  την ευκαιρία πλέον να το εγκαινιάσουμε, διότι είναι κι αυτό ένα σημαντικό έργο- τα έργα αποκατάστασης στον Ιερό Ναό Αγίου Γεωργίου, τον ιστορικό Μητροπολιτικό Ναό του Ναυπλίου, που ξέρετε ότι έχει τεράστια προβλήματα, όπως και ο ναός του Αγίου Νικολάου που είναι ναός του 17</w:t>
      </w:r>
      <w:r>
        <w:rPr>
          <w:rFonts w:eastAsia="Times New Roman" w:cs="Times New Roman"/>
          <w:szCs w:val="24"/>
          <w:vertAlign w:val="superscript"/>
        </w:rPr>
        <w:t>ου -</w:t>
      </w:r>
      <w:r>
        <w:rPr>
          <w:rFonts w:eastAsia="Times New Roman" w:cs="Times New Roman"/>
          <w:szCs w:val="24"/>
        </w:rPr>
        <w:t xml:space="preserve"> 18</w:t>
      </w:r>
      <w:r>
        <w:rPr>
          <w:rFonts w:eastAsia="Times New Roman" w:cs="Times New Roman"/>
          <w:szCs w:val="24"/>
          <w:vertAlign w:val="superscript"/>
        </w:rPr>
        <w:t>ου</w:t>
      </w:r>
      <w:r>
        <w:rPr>
          <w:rFonts w:eastAsia="Times New Roman" w:cs="Times New Roman"/>
          <w:szCs w:val="24"/>
        </w:rPr>
        <w:t xml:space="preserve"> αιώνα, το Ενετικό Κτήριο. </w:t>
      </w:r>
    </w:p>
    <w:p w14:paraId="5C247E3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Υπάρχουν, δηλαδή, μοναδικά μνημεία πολιτιστικής κληρονομιάς –και το γνωρίζετε πολύ καλά- στην Αργολίδα, στο Ναύπλιο, στο Άργος, στην Επίδαυρο και στην Ερμιονίδα. </w:t>
      </w:r>
    </w:p>
    <w:p w14:paraId="5C247E3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Εξίσου σημαντικά είναι και τα εξής: Το κτήριο Βίγκα, το Παλιό Τελωνείο -που γνωρίζετε ότι το πήραμε στο Υπουργείο Πολιτισμού για να το αξιοποιήσουμε- το Βυζαντινό Κάστρο στη Νέα Επίδαυρο, οι Βυζαντινοί Ναοί στο Λυγουριό, η Μονή Ταλαντίου στο Αραχναίο, μία πραγματικά μοναδική βυζαντινή εκκλησία, παλιά μονή. </w:t>
      </w:r>
    </w:p>
    <w:p w14:paraId="5C247E3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Όλα αυτά τα έργα, λοιπόν, πρέπει να προχωρήσουν, ακόμα και με τις δυσκολίες της δημοσιονομικής κατάστασης που διανύει η χώρα. Όμως, πρέπει να δώσετε προτεραιότητα σε κάποια απ’ αυτά τα έργα, κύριε Υπουργέ, γιατί γνωρίζετε πολύ καλά την αξία τους. </w:t>
      </w:r>
    </w:p>
    <w:p w14:paraId="5C247E3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πω για το Μπούρτζι -που είναι ταυτόσημο και λειτουργεί ως εμβληματικό παράδειγμα μνημείου που έχει όλες τις προϋποθέσεις ώστε να λειτουργήσει ως πόλος προσέλκυσης επισκεπτών, χώρος πολλαπλών πολιτιστικών εκδηλώσεων και μοχλός ενίσχυσης της τοπικής οικονομίας- ότι πρέπει να τηρήσετε αυτές τις δεσμεύσεις και πιστεύω ότι θα τις τηρήσετε. </w:t>
      </w:r>
    </w:p>
    <w:p w14:paraId="5C247E3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-με την ευκαιρία αυτή, κύριε Υπουργέ- διάβασα ότι θα προκηρυχθεί κάποιος διαγωνισμός πρόσληψης φυλάκων στους αρχαιολογικούς χώρους και στα μουσεία μέσω ΑΣΕΠ. Είδα από τα δημοσιεύματα τουλάχιστον, ότι η Αργολίδα λείπει. Θέλω να το κοιτάξετε, γιατί πραγματικά στην Αργολίδα, στα μοναδικά μνημεία της πολιτιστικής κληρονομιάς της Αργολίδας υπάρχουν τεράστιες ανάγκες. </w:t>
      </w:r>
    </w:p>
    <w:p w14:paraId="5C247E3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247E3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5C247E3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C247E3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 xml:space="preserve">Δύο διευκρινίσεις θα κάνω. </w:t>
      </w:r>
    </w:p>
    <w:p w14:paraId="5C247E3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Κατ’ αρχάς το ποσό που ανέφερα, τα 1.720.000 ευρώ, δεν είναι όλα για το Μπούρτζι. Είναι πρόγραμμα με τίτλο: «Παρεμβάσεις σε χαρακτηριστικά μνημεία με ιδιαίτερη συμβολή στον τουρισμό ιστορι</w:t>
      </w:r>
      <w:r>
        <w:rPr>
          <w:rFonts w:eastAsia="Times New Roman" w:cs="Times New Roman"/>
          <w:szCs w:val="24"/>
        </w:rPr>
        <w:lastRenderedPageBreak/>
        <w:t>κών πόλεων». Με αυτήν την έννοια πρώτη προτεραιότητα είναι το Μπούρτζι εντός αυτού του προγράμματος. Και δεδομένου ότι έχει ενταχθεί ολόκληρο εκεί, τα αναγκαία ποσά για την ολοκλήρωση του έργου θα αντληθούν.</w:t>
      </w:r>
    </w:p>
    <w:p w14:paraId="5C247E3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να σας πω –το ξέρετε φαντάζομαι- ότι σε σχέση με τα έργα που αναφέρατε και άλλα υπόλοιπα έργα σε άλλους νομούς, το Υπουργείο Πολιτισμού δεν έχει ίδιαν πολιτική επί των έργων αυτών. Τα έργα αυτά προτείνονται και χρηματοδοτούνται από τα ΕΣΠΑ των Περιφερειών και απλώς το Υπουργείο έχει τη σύμφωνη γνώμη και τη συζήτηση με τους αντίστοιχους περιφερειάρχες σε σχέση με το ποια έργα προωθούνται και υπό ποιες διαδικασίες. </w:t>
      </w:r>
    </w:p>
    <w:p w14:paraId="5C247E3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Ξέρετε, προφανώς -ελπίζω- ότι όλοι οι νομοί έχουν χαρακτηριστικά σαν αυτά που είπατε. Η Αργολίδα όντως έχει κάτι ιδιαίτερο σε σχέση με αυτά τα χαρακτηριστικά και πρέπει να βρούμε έναν τρόπο -και σιγά </w:t>
      </w:r>
      <w:r>
        <w:rPr>
          <w:rFonts w:eastAsia="Times New Roman" w:cs="Times New Roman"/>
          <w:szCs w:val="24"/>
        </w:rPr>
        <w:lastRenderedPageBreak/>
        <w:t xml:space="preserve">σιγά τον βρίσκουμε- ώστε και οι περιφερειάρχες και το Υπουργείο Πολιτισμού να προσπαθούν να αναπτύσσουν κατά κάποιον τρόπο σύμμετρο και να αναγνωρίζουν τις ιδιαιτερότητες και τα ιδιαίτερα χαρακτηριστικά των επιμέρους τόπων. </w:t>
      </w:r>
    </w:p>
    <w:p w14:paraId="5C247E3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Τα έργα που αναφέρατε είναι όλα εξαιρετικά ενδιαφέροντα. Ελπίζω ή φαντάζομαι ότι έχουν ενταχθεί ήδη στον προγραμματισμό της Περιφέρειας διά της Αργολίδας. </w:t>
      </w:r>
    </w:p>
    <w:p w14:paraId="5C247E3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5C247E3E" w14:textId="77777777" w:rsidR="00DA3C73" w:rsidRDefault="00D93FB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δεκαέξι μαθήτριες και μαθητές και δύο εκπαιδευτικοί-συνοδοί τους από το Γυμνάσιο Βάιβεν της Δανίας. </w:t>
      </w:r>
    </w:p>
    <w:p w14:paraId="5C247E3F" w14:textId="77777777" w:rsidR="00DA3C73" w:rsidRDefault="00D93FB0">
      <w:pPr>
        <w:spacing w:after="0" w:line="600" w:lineRule="auto"/>
        <w:ind w:left="360" w:firstLine="360"/>
        <w:jc w:val="both"/>
        <w:rPr>
          <w:rFonts w:eastAsia="Times New Roman" w:cs="Times New Roman"/>
        </w:rPr>
      </w:pPr>
      <w:r>
        <w:rPr>
          <w:rFonts w:eastAsia="Times New Roman" w:cs="Times New Roman"/>
        </w:rPr>
        <w:t xml:space="preserve">Καλωσορίσατε, αγαπητοί φίλοι, στο Ελληνικό Κοινοβούλιο. </w:t>
      </w:r>
    </w:p>
    <w:p w14:paraId="5C247E40" w14:textId="77777777" w:rsidR="00DA3C73" w:rsidRDefault="00D93FB0">
      <w:pPr>
        <w:spacing w:after="0"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5C247E41" w14:textId="77777777" w:rsidR="00DA3C73" w:rsidRDefault="00D93FB0">
      <w:pPr>
        <w:spacing w:after="0" w:line="600" w:lineRule="auto"/>
        <w:ind w:left="357" w:firstLine="720"/>
        <w:jc w:val="both"/>
        <w:rPr>
          <w:rFonts w:eastAsia="Times New Roman" w:cs="Times New Roman"/>
        </w:rPr>
      </w:pPr>
      <w:r>
        <w:rPr>
          <w:rFonts w:eastAsia="Times New Roman" w:cs="Times New Roman"/>
        </w:rPr>
        <w:t xml:space="preserve">Κυρίες και κύριοι συνάδελφοι, σειρά έχει η τέταρτη με αριθμό 1301/20-9-2016 επίκαιρη ερώτηση δεύτερου κύκλου του Βουλευτή Λέσβου του Κομμουνιστικού Κόμματος Ελλάδας κ. </w:t>
      </w:r>
      <w:r>
        <w:rPr>
          <w:rFonts w:eastAsia="Times New Roman" w:cs="Times New Roman"/>
          <w:bCs/>
        </w:rPr>
        <w:t>Σταύρου Τάσσου</w:t>
      </w:r>
      <w:r>
        <w:rPr>
          <w:rFonts w:eastAsia="Times New Roman" w:cs="Times New Roman"/>
        </w:rPr>
        <w:t xml:space="preserve"> προς τον Υπουργό </w:t>
      </w:r>
      <w:r>
        <w:rPr>
          <w:rFonts w:eastAsia="Times New Roman" w:cs="Times New Roman"/>
          <w:bCs/>
        </w:rPr>
        <w:t>Υγείας,</w:t>
      </w:r>
      <w:r>
        <w:rPr>
          <w:rFonts w:eastAsia="Times New Roman" w:cs="Times New Roman"/>
        </w:rPr>
        <w:t xml:space="preserve"> σχετικά με την ανάγκη άμεσης πρόσληψης μόνιμων γιατρών πλήρους απασχόλησης στα Περιφερειακά Ιατρεία Ικαρίας.</w:t>
      </w:r>
    </w:p>
    <w:p w14:paraId="5C247E42" w14:textId="77777777" w:rsidR="00DA3C73" w:rsidRDefault="00D93FB0">
      <w:pPr>
        <w:spacing w:after="0" w:line="600" w:lineRule="auto"/>
        <w:ind w:left="357" w:firstLine="720"/>
        <w:jc w:val="both"/>
        <w:rPr>
          <w:rFonts w:eastAsia="Times New Roman" w:cs="Times New Roman"/>
        </w:rPr>
      </w:pPr>
      <w:r>
        <w:rPr>
          <w:rFonts w:eastAsia="Times New Roman" w:cs="Times New Roman"/>
        </w:rPr>
        <w:t xml:space="preserve">Στην επίκαιρη ερώτηση του κ. Τάσσου θα απαντήσει ο Υπουργός Υγείας κ. Ανδρέας Ξανθός. </w:t>
      </w:r>
    </w:p>
    <w:p w14:paraId="5C247E43" w14:textId="77777777" w:rsidR="00DA3C73" w:rsidRDefault="00D93FB0">
      <w:pPr>
        <w:spacing w:after="0" w:line="600" w:lineRule="auto"/>
        <w:ind w:left="357" w:firstLine="720"/>
        <w:jc w:val="both"/>
        <w:rPr>
          <w:rFonts w:eastAsia="Times New Roman" w:cs="Times New Roman"/>
        </w:rPr>
      </w:pPr>
      <w:r>
        <w:rPr>
          <w:rFonts w:eastAsia="Times New Roman" w:cs="Times New Roman"/>
        </w:rPr>
        <w:t xml:space="preserve">Τον λόγο ο κ. Σταύρος Τάσσος για δύο λεπτά για την πρωτολογία του. </w:t>
      </w:r>
    </w:p>
    <w:p w14:paraId="5C247E44" w14:textId="77777777" w:rsidR="00DA3C73" w:rsidRDefault="00D93FB0">
      <w:pPr>
        <w:spacing w:after="0" w:line="600" w:lineRule="auto"/>
        <w:ind w:left="357" w:firstLine="720"/>
        <w:jc w:val="both"/>
        <w:rPr>
          <w:rFonts w:eastAsia="Times New Roman" w:cs="Times New Roman"/>
        </w:rPr>
      </w:pPr>
      <w:r>
        <w:rPr>
          <w:rFonts w:eastAsia="Times New Roman" w:cs="Times New Roman"/>
          <w:b/>
        </w:rPr>
        <w:t>ΣΤΑΥΡΟΣ ΤΑΣΣΟΣ:</w:t>
      </w:r>
      <w:r>
        <w:rPr>
          <w:rFonts w:eastAsia="Times New Roman" w:cs="Times New Roman"/>
        </w:rPr>
        <w:t xml:space="preserve"> Ευχαριστώ, κύριε Πρόεδρε.</w:t>
      </w:r>
    </w:p>
    <w:p w14:paraId="5C247E45" w14:textId="77777777" w:rsidR="00DA3C73" w:rsidRDefault="00D93FB0">
      <w:pPr>
        <w:spacing w:after="0" w:line="600" w:lineRule="auto"/>
        <w:ind w:left="357" w:firstLine="720"/>
        <w:jc w:val="both"/>
        <w:rPr>
          <w:rFonts w:eastAsia="Times New Roman" w:cs="Times New Roman"/>
        </w:rPr>
      </w:pPr>
      <w:r>
        <w:rPr>
          <w:rFonts w:eastAsia="Times New Roman" w:cs="Times New Roman"/>
        </w:rPr>
        <w:t xml:space="preserve">Κύριε Υπουργέ, η περιοχή των Ραχών του Δήμου Ικαρίας με δυόμισι χιλιάδες κατοίκους -τους θερινούς μήνες βέβαια ο πληθυσμός πολλαπλασιάζεται λόγω των επισκεπτών- με τριακόσια πενήντα παιδιά όλων των ηλικιών, με πολλούς ηλικιωμένους, άτομα με χρόνιες παθήσεις, άτομα με αναπηρία, </w:t>
      </w:r>
      <w:r>
        <w:rPr>
          <w:rFonts w:eastAsia="Times New Roman" w:cs="Times New Roman"/>
        </w:rPr>
        <w:lastRenderedPageBreak/>
        <w:t xml:space="preserve">εργαζόμενους που εκτίθενται σε κίνδυνο, νέους και νέες αλλά και άτομα μεγαλύτερης ηλικίας που εκτελούν αθλητικές δραστηριότητες που επιβάλλουν ιατρική παρακολούθηση, δεν επιτρέπεται να μείνει ούτε λεπτό χωρίς γιατρό. </w:t>
      </w:r>
    </w:p>
    <w:p w14:paraId="5C247E46" w14:textId="77777777" w:rsidR="00DA3C73" w:rsidRDefault="00D93FB0">
      <w:pPr>
        <w:spacing w:after="0" w:line="600" w:lineRule="auto"/>
        <w:ind w:firstLine="720"/>
        <w:jc w:val="both"/>
        <w:rPr>
          <w:rFonts w:eastAsia="Times New Roman"/>
          <w:szCs w:val="24"/>
        </w:rPr>
      </w:pPr>
      <w:r>
        <w:rPr>
          <w:rFonts w:eastAsia="Times New Roman"/>
          <w:szCs w:val="24"/>
        </w:rPr>
        <w:t>Όλη αυτή την κατάσταση οξύνει η απόφαση της 2</w:t>
      </w:r>
      <w:r>
        <w:rPr>
          <w:rFonts w:eastAsia="Times New Roman"/>
          <w:szCs w:val="24"/>
          <w:vertAlign w:val="superscript"/>
        </w:rPr>
        <w:t>ης</w:t>
      </w:r>
      <w:r>
        <w:rPr>
          <w:rFonts w:eastAsia="Times New Roman"/>
          <w:szCs w:val="24"/>
        </w:rPr>
        <w:t xml:space="preserve"> ΥΠΕ για μετακίνηση της αγροτικής γιατρού για εφημερίες στο Κέντρο Υγείας Ευδήλου, καθώς και το γεγονός ότι ενώ λήγει η σύμβαση της γιατρού, δεν έχουν δρομολογηθεί οι διαδικασίες για την κάλυψη της θέσης.</w:t>
      </w:r>
    </w:p>
    <w:p w14:paraId="5C247E47" w14:textId="77777777" w:rsidR="00DA3C73" w:rsidRDefault="00D93FB0">
      <w:pPr>
        <w:spacing w:after="0" w:line="600" w:lineRule="auto"/>
        <w:ind w:firstLine="720"/>
        <w:jc w:val="both"/>
        <w:rPr>
          <w:rFonts w:eastAsia="Times New Roman"/>
          <w:szCs w:val="24"/>
        </w:rPr>
      </w:pPr>
      <w:r>
        <w:rPr>
          <w:rFonts w:eastAsia="Times New Roman"/>
          <w:szCs w:val="24"/>
        </w:rPr>
        <w:t xml:space="preserve">Δεν είναι η πρώτη φορά που τα περιφερειακά ιατρεία της Ικαρίας μένουν ακάλυπτα από γιατρό ή που στο Κέντρο Υγείας Ευδήλου δεν υπηρετούν οι γιατροί που προβλέπονται. Οι κάτοικοι της περιοχής εισπράττουν μεν «συμπάθεια» και «κατανόηση», όπως γίνεται συνήθως, αλλά η υγεία τους και η ζωή τους τίθενται σε κίνδυνο, καθώς στερούνται ακόμα και τη στοιχειώδη φροντίδα υγείας την οποία δικαιούνται, εξαιτίας της επικίνδυνης και θανατηφόρας, διαχρονικά, αντιλαϊκής πολιτικής που ασκείται στον τομέα της υγείας. </w:t>
      </w:r>
    </w:p>
    <w:p w14:paraId="5C247E48" w14:textId="77777777" w:rsidR="00DA3C73" w:rsidRDefault="00D93FB0">
      <w:pPr>
        <w:spacing w:after="0" w:line="600" w:lineRule="auto"/>
        <w:ind w:firstLine="720"/>
        <w:jc w:val="both"/>
        <w:rPr>
          <w:rFonts w:eastAsia="Times New Roman"/>
          <w:szCs w:val="24"/>
        </w:rPr>
      </w:pPr>
      <w:r>
        <w:rPr>
          <w:rFonts w:eastAsia="Times New Roman"/>
          <w:szCs w:val="24"/>
        </w:rPr>
        <w:lastRenderedPageBreak/>
        <w:t>Απ’ όλα αυτά αποδεικνύεται και αναδεικνύεται για άλλη μία φορά η ανάγκη για τη δημιουργία Κέντρου Υγείας στις Ράχες, που είναι ένα χρόνιο αίτημα των κατοίκων του Δήμου Ικαρίας, στελεχωμένου με ιατρικό και νοσηλευτικό προσωπικό, με την ανάλογη υλικοτεχνική υποδομή, για την κάλυψη των σύγχρονων λαϊκών αναγκών της περιοχής.</w:t>
      </w:r>
    </w:p>
    <w:p w14:paraId="5C247E49" w14:textId="77777777" w:rsidR="00DA3C73" w:rsidRDefault="00D93FB0">
      <w:pPr>
        <w:spacing w:after="0" w:line="600" w:lineRule="auto"/>
        <w:ind w:firstLine="720"/>
        <w:jc w:val="both"/>
        <w:rPr>
          <w:rFonts w:eastAsia="Times New Roman"/>
          <w:szCs w:val="24"/>
        </w:rPr>
      </w:pPr>
      <w:r>
        <w:rPr>
          <w:rFonts w:eastAsia="Times New Roman"/>
          <w:szCs w:val="24"/>
        </w:rPr>
        <w:t xml:space="preserve">Σας ρωτάμε, λοιπόν, κύριε Υπουργέ, τι μέτρα θα λάβει η Κυβέρνηση: Πρώτα απ’ όλα, για να σταματήσει άμεσα η μετακίνηση της αγροτικής γιατρού από το Περιφερειακό Ιατρείο Ραχών για εφημερίες στο Κέντρο Υγείας Ευδήλου. </w:t>
      </w:r>
    </w:p>
    <w:p w14:paraId="5C247E4A" w14:textId="77777777" w:rsidR="00DA3C73" w:rsidRDefault="00D93FB0">
      <w:pPr>
        <w:spacing w:after="0" w:line="600" w:lineRule="auto"/>
        <w:ind w:firstLine="720"/>
        <w:jc w:val="both"/>
        <w:rPr>
          <w:rFonts w:eastAsia="Times New Roman"/>
          <w:szCs w:val="24"/>
        </w:rPr>
      </w:pPr>
      <w:r>
        <w:rPr>
          <w:rFonts w:eastAsia="Times New Roman"/>
          <w:szCs w:val="24"/>
        </w:rPr>
        <w:t>Για να γίνει έκτακτη χρηματοδότηση για τις κτηριακές ανάγκες του Περιφερειακού Ιατρείου Ραχών.</w:t>
      </w:r>
    </w:p>
    <w:p w14:paraId="5C247E4B" w14:textId="77777777" w:rsidR="00DA3C73" w:rsidRDefault="00D93FB0">
      <w:pPr>
        <w:spacing w:after="0" w:line="600" w:lineRule="auto"/>
        <w:ind w:firstLine="720"/>
        <w:jc w:val="both"/>
        <w:rPr>
          <w:rFonts w:eastAsia="Times New Roman"/>
          <w:szCs w:val="24"/>
        </w:rPr>
      </w:pPr>
      <w:r>
        <w:rPr>
          <w:rFonts w:eastAsia="Times New Roman"/>
          <w:szCs w:val="24"/>
        </w:rPr>
        <w:t xml:space="preserve">Για να καλυφθούν άμεσα τα κενά με την πρόσληψη μόνιμων γιατρών πλήρους απασχόλησης στα περιφερειακά ιατρεία Ραχών, Καρκιναγρίου και Μαγγανίτη.  </w:t>
      </w:r>
    </w:p>
    <w:p w14:paraId="5C247E4C" w14:textId="77777777" w:rsidR="00DA3C73" w:rsidRDefault="00D93FB0">
      <w:pPr>
        <w:spacing w:after="0" w:line="600" w:lineRule="auto"/>
        <w:ind w:firstLine="720"/>
        <w:jc w:val="both"/>
        <w:rPr>
          <w:rFonts w:eastAsia="Times New Roman"/>
          <w:szCs w:val="24"/>
        </w:rPr>
      </w:pPr>
      <w:r>
        <w:rPr>
          <w:rFonts w:eastAsia="Times New Roman"/>
          <w:szCs w:val="24"/>
        </w:rPr>
        <w:t xml:space="preserve">Για το Κέντρο Υγείας Ευδήλου άμεση πρόσληψη γιατρών, τουλάχιστον σύμφωνα με τον κανονισμό λειτουργίας του.  </w:t>
      </w:r>
    </w:p>
    <w:p w14:paraId="5C247E4D"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Για να μην μείνει χωρίς ιατρικό και νοσηλευτικό προσωπικό καμμία μονάδα υγείας στην Ικαρία και στους Φούρνους ούτε για μισή ώρα, ούτε για ένα λεπτό. </w:t>
      </w:r>
    </w:p>
    <w:p w14:paraId="5C247E4E" w14:textId="77777777" w:rsidR="00DA3C73" w:rsidRDefault="00D93FB0">
      <w:pPr>
        <w:spacing w:after="0" w:line="600" w:lineRule="auto"/>
        <w:ind w:firstLine="720"/>
        <w:jc w:val="both"/>
        <w:rPr>
          <w:rFonts w:eastAsia="Times New Roman"/>
          <w:szCs w:val="24"/>
        </w:rPr>
      </w:pPr>
      <w:r>
        <w:rPr>
          <w:rFonts w:eastAsia="Times New Roman"/>
          <w:szCs w:val="24"/>
        </w:rPr>
        <w:t xml:space="preserve">Για πλήρη στελέχωση των Υπηρεσιών του ΕΚΑΒ ώστε να καλύπτουν όλο το νησί, όλο το εικοσιτετράωρο. </w:t>
      </w:r>
    </w:p>
    <w:p w14:paraId="5C247E4F" w14:textId="77777777" w:rsidR="00DA3C73" w:rsidRDefault="00D93FB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5C247E50" w14:textId="77777777" w:rsidR="00DA3C73" w:rsidRDefault="00D93FB0">
      <w:pPr>
        <w:spacing w:after="0" w:line="600" w:lineRule="auto"/>
        <w:ind w:firstLine="720"/>
        <w:jc w:val="both"/>
        <w:rPr>
          <w:rFonts w:eastAsia="Times New Roman"/>
          <w:szCs w:val="24"/>
        </w:rPr>
      </w:pPr>
      <w:r>
        <w:rPr>
          <w:rFonts w:eastAsia="Times New Roman"/>
          <w:szCs w:val="24"/>
        </w:rPr>
        <w:t>Κύριε Υπουργέ, έχετε τον λόγο.</w:t>
      </w:r>
    </w:p>
    <w:p w14:paraId="5C247E51" w14:textId="77777777" w:rsidR="00DA3C73" w:rsidRDefault="00D93FB0">
      <w:pPr>
        <w:spacing w:after="0"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Αγαπητέ συνάδελφε, συνεχίζετε -σωστά και καλά κάνετε- να αναδεικνύετε, με μία συνέπεια θα έλεγα, τα προβλήματα υγείας στην περιοχή αυτή, στο νησιωτικό σύμπλεγμα της Σάμου-Ικαρίας. Τα έχουμε συζητήσει πολλές φορές στο παρελθόν.</w:t>
      </w:r>
    </w:p>
    <w:p w14:paraId="5C247E52" w14:textId="77777777" w:rsidR="00DA3C73" w:rsidRDefault="00D93FB0">
      <w:pPr>
        <w:spacing w:after="0" w:line="600" w:lineRule="auto"/>
        <w:ind w:firstLine="720"/>
        <w:jc w:val="both"/>
        <w:rPr>
          <w:rFonts w:eastAsia="Times New Roman"/>
          <w:szCs w:val="24"/>
        </w:rPr>
      </w:pPr>
      <w:r>
        <w:rPr>
          <w:rFonts w:eastAsia="Times New Roman"/>
          <w:szCs w:val="24"/>
        </w:rPr>
        <w:t xml:space="preserve">Έχω την αίσθηση, όμως, ότι αυτή τη φορά υπάρχει μία υπερβολή στην παρουσίαση της κατάστασης. Παρ’ ότι πολλές φορές έχουμε πει ότι δεν έχουμε καμμία διάθεση να ωραιοποιούμε την πραγματικότητα, η εικόνα που έχουμε αυτή τη στιγμή είναι ότι η κατάσταση των υπηρεσιών υγείας στην Ικαρία σταδιακά </w:t>
      </w:r>
      <w:r>
        <w:rPr>
          <w:rFonts w:eastAsia="Times New Roman"/>
          <w:szCs w:val="24"/>
        </w:rPr>
        <w:lastRenderedPageBreak/>
        <w:t>βελτιώνεται. Βεβαίως υπάρχουν ακάλυπτες ανάγκες, βεβαίως υπάρχουν διαχρονικά κενά, αλλά και στο νοσοκομείο αυτόν τον καιρό ολοκληρώνεται η πρόσληψη οκτώ ανθρώπων από τη γνωστή περυσινή προκήρυξη 4Κ και 5Κ. Έχουν προκηρυχθεί δύο θέσεις μόνιμων γιατρών ΕΣΥ. Επίσης, με την ίδια προκήρυξη πάνε άλλα δύο άτομα στο Κέντρο Υγείας Ευδήλου.</w:t>
      </w:r>
    </w:p>
    <w:p w14:paraId="5C247E53" w14:textId="77777777" w:rsidR="00DA3C73" w:rsidRDefault="00D93FB0">
      <w:pPr>
        <w:spacing w:after="0" w:line="600" w:lineRule="auto"/>
        <w:ind w:firstLine="720"/>
        <w:jc w:val="both"/>
        <w:rPr>
          <w:rFonts w:eastAsia="Times New Roman"/>
          <w:szCs w:val="24"/>
        </w:rPr>
      </w:pPr>
      <w:r>
        <w:rPr>
          <w:rFonts w:eastAsia="Times New Roman"/>
          <w:szCs w:val="24"/>
        </w:rPr>
        <w:t xml:space="preserve">Άρα, κατ’ αρχάς, η επικεφαλίδα της ερώτησής σας «Για μία ακόμη φορά χωρίς γιατρό τα Περιφερειακά Ιατρεία της Ικαρίας» δεν ισχύει. Τα τρία περιφερειακά ιατρεία είναι καλυμμένα με γιατρούς, δηλαδή και το Περιφερειακό Ιατρείων Ραχών και του Μαγγανίτη και του Καρκιναγρίου. </w:t>
      </w:r>
    </w:p>
    <w:p w14:paraId="5C247E54" w14:textId="77777777" w:rsidR="00DA3C73" w:rsidRDefault="00D93FB0">
      <w:pPr>
        <w:spacing w:after="0" w:line="600" w:lineRule="auto"/>
        <w:ind w:firstLine="720"/>
        <w:jc w:val="both"/>
        <w:rPr>
          <w:rFonts w:eastAsia="Times New Roman"/>
          <w:szCs w:val="24"/>
        </w:rPr>
      </w:pPr>
      <w:r>
        <w:rPr>
          <w:rFonts w:eastAsia="Times New Roman"/>
          <w:szCs w:val="24"/>
        </w:rPr>
        <w:t xml:space="preserve">Η προσπάθεια που γίνεται είναι να δοθεί μία ακόμη μεγαλύτερη έμφαση στην πρωτοβάθμια φροντίδα, γιατί όντως αυτό είναι σήμερα το μεγάλο έλλειμμα στο σύστημα υγείας, το έχουμε πει πάρα πολλές φορές. </w:t>
      </w:r>
    </w:p>
    <w:p w14:paraId="5C247E55"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Η ΥΠΕ μάς έχει εισηγηθεί να προκηρυχθούν δύο θέσεις ειδικευμένων γιατρών, ενός Επιμελητή Β΄ Γενικής Ιατρικής και ενός Παιδιάτρου για το Κέντρο Υγείας Ευδήλου, και αυτό θα ικανοποιηθεί και θα το βάλουμε στην επόμενη δέσμη προκήρυξης μόνιμων ιατρικών θέσεων. </w:t>
      </w:r>
    </w:p>
    <w:p w14:paraId="5C247E56" w14:textId="77777777" w:rsidR="00DA3C73" w:rsidRDefault="00D93FB0">
      <w:pPr>
        <w:spacing w:after="0" w:line="600" w:lineRule="auto"/>
        <w:ind w:firstLine="720"/>
        <w:jc w:val="both"/>
        <w:rPr>
          <w:rFonts w:eastAsia="Times New Roman"/>
          <w:szCs w:val="24"/>
        </w:rPr>
      </w:pPr>
      <w:r>
        <w:rPr>
          <w:rFonts w:eastAsia="Times New Roman"/>
          <w:szCs w:val="24"/>
        </w:rPr>
        <w:t xml:space="preserve">Το ΕΚΑΒ έχει πλήρη σύνθεση, έχει έντεκα διασώστες και έχει ένα ασθενοφόρο σε εικοσιτετράωρη βάση, καθημερινά, όλο τον χρόνο και επιπλέον, υπάρχουν τρεις οδηγοί στα κέντρα υγείας που συνεπικουρούν και άρα καλύπτονται και επιπλέον βάρδιες. Δηλαδή, υπάρχουν βάρδιες, συνήθως στο πρωινό ωράριο, όπου υπάρχουν διαθέσιμα δύο ασθενοφόρα. </w:t>
      </w:r>
    </w:p>
    <w:p w14:paraId="5C247E57" w14:textId="77777777" w:rsidR="00DA3C73" w:rsidRDefault="00D93FB0">
      <w:pPr>
        <w:spacing w:after="0" w:line="600" w:lineRule="auto"/>
        <w:ind w:firstLine="720"/>
        <w:jc w:val="both"/>
        <w:rPr>
          <w:rFonts w:eastAsia="Times New Roman"/>
          <w:b/>
          <w:bCs/>
          <w:szCs w:val="24"/>
        </w:rPr>
      </w:pPr>
      <w:r>
        <w:rPr>
          <w:rFonts w:eastAsia="Times New Roman"/>
          <w:szCs w:val="24"/>
        </w:rPr>
        <w:t xml:space="preserve">Το σημαντικό, επίσης, είναι ότι με το οικονομικό κίνητρο το οποίο δώσαμε -το ξέρετε αυτό- των 400 ευρώ σε τριακόσια έντεκα περιφερειακά ιατρεία δυσπρόσιτων ορεινών και νησιωτικών περιοχών σε όλη τη χώρα, είχαμε αυξημένη προσέλευση αγροτικών γιατρών την προηγούμενη περίοδο. Τώρα καλύφθηκαν και δύο θέσεις στους Φούρνους, μετά από πάρα πολύ καιρό που υπήρχε μακροχρόνια απουσία γιατρών σε αυτή την περιοχή. </w:t>
      </w:r>
    </w:p>
    <w:p w14:paraId="5C247E58"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lastRenderedPageBreak/>
        <w:t>Θέλω, λοιπόν, να πω καταλήγοντας ότι γίνεται μια προσπάθεια σταθεροποίησης και ενίσχυσης του συστήματος. Το αίτημα να καλυφθούν με μόνιμους ειδικευμένους γιατρούς –το οποίο είναι εύλογο με την έννοια ότι είναι καλό να υπάρχει μία σταθερή παρουσία ανθρώπων στην περιοχή και να μην εναλλάσσονται σε ετήσια βάση οι αγροτικοί γιατροί- θεωρητικά μπορεί να αντιμετωπιστεί μόνο όταν υπάρξει ενδιαφέρον από γενικό γιατρό, ο οποίος μπορεί να καταλάβει θέση περιφερειακού ιατρείου. Πιστεύω ότι με τα αυξημένα κίνητρα που δίνονται αυτήν την περίοδο και από εμάς από το Υπουργείο -που σας είπα πριν- αλλά και από τις αιρετές περιφέρειες, που η πλειονότητα απ’ αυτές έχει θεσπίσει ειδικά οικονομικά και κοινωνικά κίνητρα για προσέλκυση σε μακροχρονίως κενά περιφερειακά ιατρεία, σταδιακά θα μπορέσει να αντιμετωπιστεί και αυτή η ανάγκη.</w:t>
      </w:r>
    </w:p>
    <w:p w14:paraId="5C247E59"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t xml:space="preserve">Τελειώνω λέγοντας ότι στον σχεδιασμό που έχουμε κάνει για την ανάπτυξη ενός νέου μοντέλου πρωτοβάθμιας φροντίδας υγείας σε όλη τη χώρα το οποίο θα ξεκινήσει να λειτουργεί από το 2017, έχουμε προβλέψει την ενσωμάτωση στο Κέντρο Υγείας Ευδήλου μιας νέας αποκεντρωμένης δομής -αυτό θα </w:t>
      </w:r>
      <w:r>
        <w:rPr>
          <w:rFonts w:eastAsia="Times New Roman"/>
          <w:szCs w:val="24"/>
        </w:rPr>
        <w:lastRenderedPageBreak/>
        <w:t>είναι το νέο μοντέλο, θα έχουμε χρόνο κάποια στιγμή να το συζητήσουμε και να το νομοθετήσουμε στη Βουλή- που λέγεται Τοπική Μονάδα Υγείας. Θα έχει πολύ αυξημένη στελέχωση και μία διεπαγγελματική στελέχωση όχι μόνο από γιατρούς αλλά και από άλλες ειδικότητες, όπως νοσηλευτές, κοινωνικούς λειτουργούς, επισκέπτες υγείας κ.λπ..</w:t>
      </w:r>
    </w:p>
    <w:p w14:paraId="5C247E5A"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t>Θεωρώ, λοιπόν, ότι με τις παρεμβάσεις αυτές ενισχύονται ισόρροπα και το νοσοκομείο, το οποίο παίζει έναν κρίσιμο ρόλο, και το Κέντρο Υγείας Ευδήλου και τα περιφερειακά ιατρεία και πραγματικά πιστεύω ότι σταδιακά μπορούμε να ενισχύσουμε το αίσθημα ασφάλειας των πολιτών της περιοχής, ότι στην απειλή της ζωής, στον κίνδυνο μπροστά στην αρρώστια υπάρχει ένα σύστημα που μπορεί να τους παρέχει αξιόπιστη φροντίδα.</w:t>
      </w:r>
    </w:p>
    <w:p w14:paraId="5C247E5B"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C247E5C"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Τάσσος.</w:t>
      </w:r>
    </w:p>
    <w:p w14:paraId="5C247E5D"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Κύριε Υπουργέ, πρώτον, δεν πήρα απάντηση σε αυτό που σας ρώτησα. Θα γίνει η μετακίνηση της γιατρού από το Περιφερειακό Ιατρείο Ραχών στο Κέντρο Ευδήλου ή όχι; Σε αυτό δεν πήρα απάντηση.</w:t>
      </w:r>
    </w:p>
    <w:p w14:paraId="5C247E5E"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Τώρα, όσον αφορά αυτά που είπατε, πολύ φοβάμαι ότι τα προβλήματα στην υγεία συνεχίζονται και επιδεινώνονται, γιατί εσείς είστε εγκλωβισμένοι –θα έλεγα ότι το «εγκλωβισμένοι» είναι ίσως υπερβολή, γιατί είναι επιλογή σας- σε μια πολιτική που στόχος της είναι να εξοικονομήσει πόρους και από τις κοινωνικές παροχές και να δοθούν στους γνωστούς ευνοούμενους αυτού του συστήματος που δεν είναι άλλοι από το μεγάλο κεφάλαιο, για να κάνει τις επενδύσεις του και να διευκολυνθεί στην κερδοφορία του μετά.</w:t>
      </w:r>
    </w:p>
    <w:p w14:paraId="5C247E5F"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Δηλαδή, εφαρμόζετε μία πολιτική η οποία τσακίζει μισθούς, συντάξεις, εργατικά δικαιώματα και κοινωνικές παροχές επειδή η επιλογή που έχετε κάνει -γιατί βέβαια δεν μπορεί να πει κανείς ότι δεν θέλετε να ενισχύσετε τους φτωχούς και τους εξαθλιωμένους, έτσι όπως έχουν καταντήσει οι εργαζόμενοι- είναι </w:t>
      </w:r>
      <w:r>
        <w:rPr>
          <w:rFonts w:eastAsia="Times New Roman" w:cs="Times New Roman"/>
          <w:szCs w:val="24"/>
        </w:rPr>
        <w:lastRenderedPageBreak/>
        <w:t>να ενισχύσετε περισσότερο το μεγάλο κεφάλαιο, παίρνοντας πόρους απ’ αυτά τα στρώματα και δίνοντάς τους στο μεγάλο κεφάλαιο.</w:t>
      </w:r>
    </w:p>
    <w:p w14:paraId="5C247E60" w14:textId="77777777" w:rsidR="00DA3C73" w:rsidRDefault="00D93FB0">
      <w:pPr>
        <w:tabs>
          <w:tab w:val="left" w:pos="3695"/>
        </w:tabs>
        <w:spacing w:after="0" w:line="600" w:lineRule="auto"/>
        <w:ind w:firstLine="720"/>
        <w:jc w:val="both"/>
        <w:rPr>
          <w:rFonts w:eastAsia="Times New Roman"/>
          <w:szCs w:val="24"/>
        </w:rPr>
      </w:pPr>
      <w:r>
        <w:rPr>
          <w:rFonts w:eastAsia="Times New Roman" w:cs="Times New Roman"/>
          <w:szCs w:val="24"/>
        </w:rPr>
        <w:t>Επομένως, πρώτον, δεν απαντάτε στο βασικό ερώτημα τού να υπάρχει μόνιμο προσωπικό. Πολύ φοβάμαι ότι προσπαθείτε με «μπαλώματα» να λύσετε το πρόβλημα. Γιατί είναι γνωστό ότι αυτοί που σήμερα έχουν την εξουσία στα χέρια τους θέλουν να καταστήσουν και την υγεία ένα άλλο πεδίο κερδοφορίας. Γιατί όπως ξέρετε –«δεν θα κομίσω γλαύκα εις Αθήνας»- κάθε ανθρώπινη δραστηριότητα σε αυτό το σύστημα είναι δραστηριότητα που αποβλέπει στο κέρδος. Η υγεία βεβαίως είναι ένα άλλο πεδίο υψηλής κερδοφορίας, γιατί είναι κάτι που δεν μπορεί ο άλλος να το αποφύγει</w:t>
      </w:r>
      <w:r>
        <w:rPr>
          <w:rFonts w:eastAsia="Times New Roman"/>
          <w:szCs w:val="24"/>
        </w:rPr>
        <w:t>.</w:t>
      </w:r>
    </w:p>
    <w:p w14:paraId="5C247E6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Επομένως, πάτε, απ’ ό,τι καταλαβαίνω, να δημιουργήσετε ένα δίκτυο ελάχιστων παροχών προς τους πολλούς και οι υψηλές παροχές υγείας να είναι για τους λίγους, αυτούς που θα έχουν, βέβαια, τα χρήματα για να τις απολαμβάνουν. </w:t>
      </w:r>
    </w:p>
    <w:p w14:paraId="5C247E6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Γι’ αυτό θέλω να πω για άλλη μία φορά ότι η επιλογή που έχετε κάνει στον τρόπο ανάπτυξης, μαζί, βέβαια, με όλα τα άλλα αστικά κόμματα, δεν επιτρέπει πραγματικά να δημιουργηθεί δημόσια και δωρεάν υγεία, που αυτός πρέπει να είναι ο στόχος για κάθε κυβέρνηση, για κάθε κόμμα που λέει ότι είναι αριστερό. Αυτά δεν συμβιβάζονται. Κεφάλαιο, κερδοφορία, υγεία, ως ένα άλλο πεδίο κερδοφορίας, και δημόσια και δωρεάν υγεία δεν συμβιβάζονται.</w:t>
      </w:r>
    </w:p>
    <w:p w14:paraId="5C247E6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C247E6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C247E6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είναι κατανοητή η πολιτική κριτική, είναι κατανοητή η ανάγκη ανάδειξης τοπικών προβλημάτων. Δεν είναι κατανοητό το να υιοθετούνται με μία ευκολία, θα έλεγα, αιτήματα τα οποία και δεν μπορούν να προκύψουν και δεν είναι αποτέλεσμα ενός σοβαρού σχεδιασμού και δεν μπορούν να υλοποιηθούν υπό τις παρούσες συνθήκες, για παράδειγμα το αίτημά σας το περιφερειακό ιατρείο Ραχών να γίνει κέντρο υγείας. </w:t>
      </w:r>
    </w:p>
    <w:p w14:paraId="5C247E6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μία ασυμμετρία αναγκών και πόρων σε αυτήν τη χώρα. Αυτή είναι η αλήθεια. Πρέπει με ένα σοβαρό σχέδιο να αξιοποιήσουμε με τον πιο ορθολογικό τρόπο αυτούς τους περιορισμένους και, κατά την άποψή μου, σταδιακά αυξανόμενους πόρους που πρέπει να διασφαλίσουμε, είτε ανθρώπινους είτε υλικούς, για να καλύψουμε τις ανάγκες της κοινωνίας σε αυτόν τον πολύ ευαίσθητο τομέα. </w:t>
      </w:r>
    </w:p>
    <w:p w14:paraId="5C247E6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Πολιτικό σχέδιο συρρίκνωσης της δημόσιας περίθαλψης και ευνοϊκής μεταχείρισης του ιδιωτικού τομέα δεν υπάρχει με αυτήν την Κυβέρνηση. Ίσα ίσα που όλοι ομολογούν ότι σε αυτόν τον τομέα έχουν γίνει πολύ σημαντικές παρεμβάσεις και κυρίως έχουμε διασφαλίσει το καθολικό δικαίωμα των πολιτών και ιδιαίτερα των ανασφάλιστων ανθρώπων να έχουν δωρεάν περίθαλψη την ώρα της ανάγκης. Η προσπάθεια που κάνουμε είναι να ενισχύσουμε την ευστάθεια και την απόδοση του συστήματος αυτήν την κρίσιμη περίοδο.</w:t>
      </w:r>
    </w:p>
    <w:p w14:paraId="5C247E6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Σε ορισμένες περιοχές της χώρας υπάρχουν διαχρονικά προβλήματα στελέχωσης. Αυτό είναι ένα εγγενές, δομικό πρόβλημα του τρόπου με τον οποίο έχει οργανωθεί, των γεωγραφιών ιδιαιτεροτήτων </w:t>
      </w:r>
      <w:r>
        <w:rPr>
          <w:rFonts w:eastAsia="Times New Roman" w:cs="Times New Roman"/>
          <w:szCs w:val="24"/>
        </w:rPr>
        <w:lastRenderedPageBreak/>
        <w:t xml:space="preserve">αυτής χώρας. Φαίνεται ότι το σύστημα κινήτρων, οικονομικών και άλλων, που υπάρχει σήμερα δεν είναι επαρκές. Να συζητήσουμε όσο θέλετε για να το βελτιώσουμε. </w:t>
      </w:r>
    </w:p>
    <w:p w14:paraId="5C247E6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κάνει συγκεκριμένες παρεμβάσεις ενίσχυσής του και με το οικονομικό κίνητρο το οποίο σας είπα προηγουμένως. Δώσαμε 1,5 εκατομμύριο ευρώ, 400 ευρώ για τριακόσιες έντεκα θέσεις περιφερειακών ιατρείων. Έχει αυξηθεί η προσέλευση αγροτικών ιατρών και αυτό είναι πολύ ελπιδοφόρο. </w:t>
      </w:r>
    </w:p>
    <w:p w14:paraId="5C247E6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Υπάρχουν τα κίνητρα των περιφερειών. Έχουμε δώσει αυξημένη μοριοδότηση και αυξημένη αναγνώριση προϋπηρεσίας σε νησιωτικές και άγονες περιοχές μέσα από τον ν.4368. Φυσικά κάναμε πέρυσι μία πολύ κρίσιμη παρέμβαση: μέσω ενός ευρωπαϊκού προγράμματος ενισχύσαμε τις δημόσιες δομές επτά νησιών που είχαν επιβαρυνθεί ιδιαίτερα από το προσφυγικό με εκατόν σαράντα ιατρούς και υπόλοιπους εργαζόμενους και αυτό ήταν μια πολύ σημαντική ανάσα απέναντι στο εξουθενωμένο προσωπικό αυτών των δομών.</w:t>
      </w:r>
    </w:p>
    <w:p w14:paraId="5C247E6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θέμα, λοιπόν, της νησιωτικότητας και της επάρκειας στον τομέα της υγείας είναι μια κρίσιμη, κατά την άποψή μου, κοινωνική και πολιτική προτεραιότητα. Όμως, θέλει πολλαπλές συνέργειες, διυπουργική συνεργασία και πολύ καλό συντονισμό, για να έχουμε πιο αποτελεσματικές παρεμβάσεις. </w:t>
      </w:r>
    </w:p>
    <w:p w14:paraId="5C247E6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Έχω ξαναπεί ότι δεν έχει το Υπουργείο Υγείας, αγαπητέ συνάδελφε, κάποια δεξαμενή ιατρών και μάλιστα ειδικευμένων τους οποίους να διαθέσει ανά πάσα στιγμή στις δημόσιες δομές. Προκηρύσσονται θέσεις και όταν υπάρχει ενδιαφέρον, αυτές καλύπτονται. Προσπαθούμε να αντιστρέψουμε το ρεύμα επιστημονικής μετανάστευσης και ιδιαίτερα ιατρικής μετανάστευσης, που έχει επιδεινωθεί τα προηγούμενα χρόνια. Υπάρχουν δεκαεπτάμισι χιλιάδες Έλληνες ιατροί στο εξωτερικό και είναι πολύ ελπιδοφόρο ότι για αυτές τις επτακόσιες εξήντα πρώτες θέσεις μόνιμων ιατρών που προκηρύξαμε έχουμε εκατοντάδες αιτήσεις, πολλές φορές, για μια θέση. Υπάρχει μία τάση να επιστρέψουν άνθρωποι που βρέθηκαν στο εξωτερικό από ανάγκη, τώρα που βλέπουν ότι το σύστημα υγείας, σιγά σιγά, αρχίζει και αναπτύσσεται.</w:t>
      </w:r>
    </w:p>
    <w:p w14:paraId="5C247E6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για τη συγκεκριμένη ερώτηση που μου κάνατε με το εξής: Δεν πρόκειται για μετακίνηση αγροτικού ιατρού. Οι γιατροί που είναι στα περιφερειακά ιατρεία υποχρεούνται να εφημερεύουν στα κέντρα υγείας με τα οποία είναι και συνδεδεμένα. Δεν πρόκειται για μετακίνηση. Ξέρω την ιδιαιτερότητα μιας άσχημης συγκυρίας την προηγούμενη περίοδο, ξέρω ότι  υπήρξε μία κοινωνική αναστάτωση, αλλά κάναμε τον καλύτερο δυνατό χειρισμό. Η υγειονομική περιφέρεια μετακίνησε δύο ιατρούς, έναν αγροτικό ιατρό από τη Σάμο και έναν ειδικευμένο γενικό γιατρό από το Κέντρο Υγείας Βάρης και έτσι καλύψαμε την επείγουσα ανάγκη. Σήμερα βγαίνουν αξιοπρεπώς οι εφημερίες του Κέντρου Υγείας. Η προτεραιότητα είναι να έχουμε κέντρα υγείας που να μπορούν να προσφέρουν αποτελεσματική φροντίδα και οργανωμένη φροντίδα και φυσικά να έχουμε και το δευτεροβάθμιο επίπεδο στο νοσοκομείο, το οποίο να μπορεί να φιλτράρει τα περιστατικά και να παρέχει αξιόπιστη νοσηλεία. </w:t>
      </w:r>
    </w:p>
    <w:p w14:paraId="5C247E6E" w14:textId="77777777" w:rsidR="00DA3C73" w:rsidRDefault="00D93FB0">
      <w:pPr>
        <w:spacing w:after="0" w:line="600" w:lineRule="auto"/>
        <w:ind w:firstLine="720"/>
        <w:jc w:val="both"/>
        <w:rPr>
          <w:rFonts w:eastAsia="Times New Roman"/>
          <w:color w:val="000000"/>
          <w:szCs w:val="24"/>
        </w:rPr>
      </w:pPr>
      <w:r>
        <w:rPr>
          <w:rFonts w:eastAsia="Times New Roman" w:cs="Times New Roman"/>
          <w:szCs w:val="24"/>
        </w:rPr>
        <w:t xml:space="preserve">Θεωρώ, λοιπόν, ότι η συζήτηση αυτή είναι ανοιχτή. Κάθε θετική συμβολή στον διάλογο για την αναστήλωση, αν θέλετε –επιτρέψτε μου τον όρο- της δημόσιας περίθαλψης είναι αποδεκτή. Αυτό το οποίο </w:t>
      </w:r>
      <w:r>
        <w:rPr>
          <w:rFonts w:eastAsia="Times New Roman" w:cs="Times New Roman"/>
          <w:szCs w:val="24"/>
        </w:rPr>
        <w:lastRenderedPageBreak/>
        <w:t xml:space="preserve">δεν αποδεχόμαστε είναι την κριτική που λέει ότι συνεχίζουμε την ίδια πολιτική συνειδητής </w:t>
      </w:r>
      <w:r w:rsidRPr="009E67F5">
        <w:rPr>
          <w:rFonts w:eastAsia="Times New Roman"/>
          <w:color w:val="000000"/>
          <w:szCs w:val="24"/>
        </w:rPr>
        <w:t>αποδιοργάνωσης, απαξίωσης και διάλυσης της δημόσιας περίθαλψης.</w:t>
      </w:r>
    </w:p>
    <w:p w14:paraId="5C247E6F" w14:textId="77777777" w:rsidR="00DA3C73" w:rsidRDefault="00D93FB0">
      <w:pPr>
        <w:spacing w:after="0" w:line="600" w:lineRule="auto"/>
        <w:ind w:firstLine="720"/>
        <w:jc w:val="both"/>
        <w:rPr>
          <w:rFonts w:eastAsia="Times New Roman"/>
          <w:color w:val="000000"/>
          <w:szCs w:val="24"/>
        </w:rPr>
      </w:pPr>
      <w:r w:rsidRPr="009E67F5">
        <w:rPr>
          <w:rFonts w:eastAsia="Times New Roman"/>
          <w:b/>
          <w:color w:val="000000"/>
          <w:szCs w:val="24"/>
        </w:rPr>
        <w:t>ΠΡΟΕΔΡΕΥΩΝ (Σπυρίδων Λυκούδης):</w:t>
      </w:r>
      <w:r w:rsidRPr="009E67F5">
        <w:rPr>
          <w:rFonts w:eastAsia="Times New Roman"/>
          <w:color w:val="000000"/>
          <w:szCs w:val="24"/>
        </w:rPr>
        <w:t xml:space="preserve"> Ευχαριστούμε κύριε Υπουργέ. </w:t>
      </w:r>
    </w:p>
    <w:p w14:paraId="5C247E70" w14:textId="77777777" w:rsidR="00DA3C73" w:rsidRDefault="00D93FB0">
      <w:pPr>
        <w:spacing w:after="0" w:line="600" w:lineRule="auto"/>
        <w:ind w:firstLine="720"/>
        <w:jc w:val="both"/>
        <w:rPr>
          <w:rFonts w:eastAsia="Times New Roman"/>
          <w:color w:val="000000"/>
          <w:szCs w:val="24"/>
        </w:rPr>
      </w:pPr>
      <w:r w:rsidRPr="009E67F5">
        <w:rPr>
          <w:rFonts w:eastAsia="Times New Roman"/>
          <w:color w:val="000000"/>
          <w:szCs w:val="24"/>
        </w:rPr>
        <w:t>Κυρίες και κύριοι συνάδελφοι, δεν θα συζητηθεί λόγω κωλύματος του ερωτώντος Βουλευτή η έβδομη</w:t>
      </w:r>
      <w:r>
        <w:rPr>
          <w:rFonts w:eastAsia="Times New Roman"/>
          <w:color w:val="000000"/>
          <w:szCs w:val="24"/>
        </w:rPr>
        <w:t xml:space="preserve"> με αριθμό 1293/19-9-2016 επίκαιρη ερώτηση πρώτου κύκλου του Βουλευτή A΄ Θεσσαλονίκης της Ένωσης Κεντρώων κ. </w:t>
      </w:r>
      <w:r w:rsidRPr="009E67F5">
        <w:rPr>
          <w:rFonts w:eastAsia="Times New Roman"/>
          <w:color w:val="000000"/>
          <w:szCs w:val="24"/>
        </w:rPr>
        <w:t xml:space="preserve">Ιωάννη Σαρίδη </w:t>
      </w:r>
      <w:r>
        <w:rPr>
          <w:rFonts w:eastAsia="Times New Roman"/>
          <w:color w:val="000000"/>
          <w:szCs w:val="24"/>
        </w:rPr>
        <w:t xml:space="preserve">προς τον Υπουργό </w:t>
      </w:r>
      <w:r w:rsidRPr="009E67F5">
        <w:rPr>
          <w:rFonts w:eastAsia="Times New Roman"/>
          <w:color w:val="000000"/>
          <w:szCs w:val="24"/>
        </w:rPr>
        <w:t>Πολιτισμ</w:t>
      </w:r>
      <w:r w:rsidRPr="001259E8">
        <w:rPr>
          <w:rFonts w:eastAsia="Times New Roman"/>
          <w:color w:val="000000"/>
          <w:szCs w:val="24"/>
        </w:rPr>
        <w:t>ού και Αθλητισμού,</w:t>
      </w:r>
      <w:r>
        <w:rPr>
          <w:rFonts w:eastAsia="Times New Roman"/>
          <w:color w:val="000000"/>
          <w:szCs w:val="24"/>
        </w:rPr>
        <w:t xml:space="preserve"> σχετικά με τη δημόσια διαβούλευση για την αναοριοθέτηση της Βέροιας.</w:t>
      </w:r>
    </w:p>
    <w:p w14:paraId="5C247E71"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Επίσης, σε συνεννόηση του ερωτώντος Βουλευτής με τον αρμόδιο Υφυπουργό, δεν θα συζητηθεί η δεύτερη με αριθμό 1286/19-9-2016 επίκαιρη ερώτηση δευτέρου κύκλου του Βουλευτή Επικρατείας του Λαϊκού Συνδέσμου–Χρυσή Αυγή κ. </w:t>
      </w:r>
      <w:r>
        <w:rPr>
          <w:rFonts w:eastAsia="Times New Roman"/>
          <w:bCs/>
          <w:color w:val="000000"/>
          <w:szCs w:val="24"/>
        </w:rPr>
        <w:t>Χρήστου Παππά</w:t>
      </w:r>
      <w:r>
        <w:rPr>
          <w:rFonts w:eastAsia="Times New Roman"/>
          <w:color w:val="000000"/>
          <w:szCs w:val="24"/>
        </w:rPr>
        <w:t xml:space="preserve"> προς τον Υπουργό </w:t>
      </w:r>
      <w:r>
        <w:rPr>
          <w:rFonts w:eastAsia="Times New Roman"/>
          <w:bCs/>
          <w:color w:val="000000"/>
          <w:szCs w:val="24"/>
        </w:rPr>
        <w:t>Εξωτερικών,</w:t>
      </w:r>
      <w:r>
        <w:rPr>
          <w:rFonts w:eastAsia="Times New Roman"/>
          <w:color w:val="000000"/>
          <w:szCs w:val="24"/>
        </w:rPr>
        <w:t xml:space="preserve"> σχετικά με την «αναγνώριση των σκοπιανών διαβατηρίων που φέρουν το όνομα «Μακεδονία»».</w:t>
      </w:r>
    </w:p>
    <w:p w14:paraId="5C247E72"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 xml:space="preserve">Επίσης δεν θα συζητηθεί, λόγω αναρμοδιότητας, η έκτη με αριθμό 1305/20-9-2016 επίκαιρη ερώτηση πρώτου κύκλου του Βουλευτή Λαρίσης των Ανεξαρτήτων Ελλήνων κ. </w:t>
      </w:r>
      <w:r>
        <w:rPr>
          <w:rFonts w:eastAsia="Times New Roman"/>
          <w:bCs/>
          <w:color w:val="000000"/>
          <w:szCs w:val="24"/>
        </w:rPr>
        <w:t>Βασιλείου Κόκκαλη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την ανάγκη να διασωθούν οι επιχειρήσεις και τα επιτηδεύματα των ασφαλισμένων του ΟΑΕΕ που έχουν χρόνιες ασφαλιστικές οφειλές, καθώς και την ανάγκη για την επανεξέταση του ύψους του προστίμου που επιβάλλεται για κάθε αδήλωτο εργαζόμενο.</w:t>
      </w:r>
    </w:p>
    <w:p w14:paraId="5C247E73"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Αρμόδιο Υπουργείο είναι το Υπουργείο Εργασίας, Κοινωνικής Ασφάλισης και Κοινωνικής Αλληλεγγύης. </w:t>
      </w:r>
    </w:p>
    <w:p w14:paraId="5C247E74"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Τώρα, θα συζητηθεί η δωδέκατη με αριθμό 1226/6-9-2016 επίκαιρη ερώτηση δεύτερου κύκλου του Βουλευτή Αττικής της Νέας Δημοκρατίας κ. </w:t>
      </w:r>
      <w:r>
        <w:rPr>
          <w:rFonts w:eastAsia="Times New Roman"/>
          <w:bCs/>
          <w:color w:val="000000"/>
          <w:szCs w:val="24"/>
        </w:rPr>
        <w:t>Γεωργίου Βλάχου</w:t>
      </w:r>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Εσωτερικών και Διοικητικής</w:t>
      </w:r>
      <w:r>
        <w:rPr>
          <w:rFonts w:eastAsia="Times New Roman"/>
          <w:b/>
          <w:bCs/>
          <w:color w:val="000000"/>
          <w:szCs w:val="24"/>
        </w:rPr>
        <w:t xml:space="preserve"> </w:t>
      </w:r>
      <w:r>
        <w:rPr>
          <w:rFonts w:eastAsia="Times New Roman"/>
          <w:bCs/>
          <w:color w:val="000000"/>
          <w:szCs w:val="24"/>
        </w:rPr>
        <w:t>Ανασυγκρότησης,</w:t>
      </w:r>
      <w:r>
        <w:rPr>
          <w:rFonts w:eastAsia="Times New Roman"/>
          <w:color w:val="000000"/>
          <w:szCs w:val="24"/>
        </w:rPr>
        <w:t xml:space="preserve"> σχετικά με την κατάργηση Αστυνομικών Τμημάτων στην Περιφέρεια Αττικής.</w:t>
      </w:r>
    </w:p>
    <w:p w14:paraId="5C247E75"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Αναπληρωτής Υπουργός Εσωτερικών και Διοικητικής Ανασυγκρότησης κ. Νικόλαος Τόσκας. </w:t>
      </w:r>
    </w:p>
    <w:p w14:paraId="5C247E76"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Ο συνάδελφος κ. Βλάχος έχει τον λόγο για δύο λεπτά.</w:t>
      </w:r>
    </w:p>
    <w:p w14:paraId="5C247E77" w14:textId="77777777" w:rsidR="00DA3C73" w:rsidRDefault="00D93FB0">
      <w:pPr>
        <w:spacing w:after="0" w:line="600" w:lineRule="auto"/>
        <w:ind w:firstLine="720"/>
        <w:jc w:val="both"/>
        <w:rPr>
          <w:rFonts w:eastAsia="Times New Roman"/>
          <w:color w:val="000000"/>
          <w:szCs w:val="24"/>
        </w:rPr>
      </w:pPr>
      <w:r>
        <w:rPr>
          <w:rFonts w:eastAsia="Times New Roman"/>
          <w:b/>
          <w:color w:val="000000"/>
          <w:szCs w:val="24"/>
        </w:rPr>
        <w:t xml:space="preserve">ΓΕΩΡΓΙΟΣ ΒΛΑΧΟΣ: </w:t>
      </w:r>
      <w:r>
        <w:rPr>
          <w:rFonts w:eastAsia="Times New Roman"/>
          <w:color w:val="000000"/>
          <w:szCs w:val="24"/>
        </w:rPr>
        <w:t>Ευχαριστώ, κύριε Πρόεδρε.</w:t>
      </w:r>
    </w:p>
    <w:p w14:paraId="5C247E78"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με την ερώτηση που κατέθεσα -και σήμερα επιτέλους συζητάμε- θέλω πραγματικά να ακούσω τις απόψεις της πολιτικής ηγεσίας, σχετικά με το σχέδιο του προεδρικού διατάγματος που αφορά στην αναδιάρθρωση των αστυνομικών υπηρεσιών, σύμφωνα με το οποίο προτίθεστε να προχωρήσετε σε κατάργηση αστυνομικών τμημάτων σε ολόκληρη την επικράτεια, ως εκ τούτου και στην Περιφέρεια Αττικής. </w:t>
      </w:r>
    </w:p>
    <w:p w14:paraId="5C247E79"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Θέλω πραγματικά να σας μεταφέρω τη μεγάλη ανησυχία, αλλά και τον έντονο προβληματισμό που επικρατεί, μεταξύ των πολιτών και των τοπικών αρχών των δήμων της Περιφέρειας Αττικής, εκεί που πρόκειται να καταργηθούν τα αστυνομικά τμήματα. Η ανησυχία τους αυτή, κύριε Υπουργέ, είναι πέρα για πέρα δίκαιη, καθώς βλέπουν, όχι μόνο να μην ενισχύεται η αστυνόμευση στις περιοχές που κατοικούν, αλλά αντίθετα να αποδυναμώνεται, με ό,τι αυτό συνεπάγεται για την ασφάλειά τους. </w:t>
      </w:r>
    </w:p>
    <w:p w14:paraId="5C247E7A"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 xml:space="preserve">Εγώ, αλλά και άλλοι συνάδελφοι, μέσω αναφορών και ερωτήσεων, όλο το προηγούμενο διάστημα προσπαθήσαμε να μεταφέρουμε την ανησυχία των τοπικών κοινωνιών και να επιστήσουμε την προσοχή σας σε αυτό το εγχείρημα. Μας βεβαιώνετε ότι όλα γίνονται σε ενιαία βάση και σύμφωνα με πραγματικές ανάγκες και γεωγραφικές ιδιαιτερότητες της κάθε περιοχής. </w:t>
      </w:r>
    </w:p>
    <w:p w14:paraId="5C247E7B"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Ειλικρινά, αδυνατώ να κατανοήσω πώς τα λεγόμενά σας συμβαδίζουν με αυτά που προτίθεστε να υλοποιήσετε. Συγκεκριμένα με το να προβλέπετε ένα αστυνομικό τμήμα σε κάθε καλλικρατικό δήμο, με εξαίρεση βέβαια την Αθήνα, τον Πειραιά, την Πάτρα και τη Θεσσαλονίκη, αλλά και τις πόλεις πάνω από εκατό χιλιάδες, καταργείτε εννέα αστυνομικά τμήματα στην Περιφέρεια Αττικής. </w:t>
      </w:r>
    </w:p>
    <w:p w14:paraId="5C247E7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Πρέπει εδώ να σας πω ότι πολλές πόλεις της Αττικής πια αντιμετωπίζουν πληθυσμιακή έκρηξη. Ιδιαίτερα τους καλοκαιρινούς μήνες ακόμη και οι οικισμοί είναι αυτό που λέμε «μεγάλες πόλεις». Άρα δεν έχετε λάβει υπ’ όψιν το κριτήριο του πληθυσμού και της γεωγραφικής κατανομής και των γεωγραφικών ιδιαιτεροτήτων που υπάρχουν στην περιφέρεια Αττικής.</w:t>
      </w:r>
    </w:p>
    <w:p w14:paraId="5C247E7D" w14:textId="77777777" w:rsidR="00DA3C73" w:rsidRDefault="00D93FB0">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5C247E7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5C247E7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Έχω δε να σας δώσω –προφανώς έχουν έρθει και σε εσάς- εκατοντάδες, για να μην πω χιλιάδες, υπογραφές πολιτών από το Καπανδρίτι. Εκεί υπήρχε εκατόν πενήντα χρόνια αστυνομικό τμήμα. Επίσης, έχουν έρθει υπογραφές από τον Δήμο Σαρωνικού, από τον Δήμο Παλλήνης, από τα Σπάτα, ακόμα και από τη γενέτειρά μου την Καρυά Λευκάδος, όπου καταργείται ένα αστυνομικό τμήμα που επέβλεπε, αν θέλετε, και προστάτευε την ορεινή Λευκάδα. Μάλιστα, έχω εδώ πέρα τη διαμαρτυρία του Δημάρχου Λευκάδας, που κατά σύμπτωση πρόσκειται στον ΣΥΡΙΖΑ, ο οποίος λέει το αυτονόητο, τις ανάγκες που έχει ιδιαίτερα τους καλοκαιρινούς μήνες η ορεινή Λευκάδα. </w:t>
      </w:r>
    </w:p>
    <w:p w14:paraId="5C247E8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Έρχομαι, λοιπόν, και λέω ότι αυτές οι συγχωνεύσεις πολύ φοβούμαστε ότι γίνονται χωρίς σχέδιο, χωρίς προετοιμασία. Η όποια διαβούλευση έγινε κατά την πρόσκληση που μας έκανε ο γενικός γραμμα</w:t>
      </w:r>
      <w:r>
        <w:rPr>
          <w:rFonts w:eastAsia="Times New Roman" w:cs="Times New Roman"/>
          <w:szCs w:val="24"/>
        </w:rPr>
        <w:lastRenderedPageBreak/>
        <w:t xml:space="preserve">τέας, ο κ. Αναγνωστάκης στη ΓΑΔΑ τότε, ήταν μία παρουσίαση από την ηγεσία της Αστυνομίας του εγχειρήματος. Όμως, βλέπω ότι δεν λάβατε υπ’ όψιν τις αντιδράσεις των δημάρχων που παρευρέθηκαν εκεί ούτε των Βουλευτών που ήμασταν εκεί. </w:t>
      </w:r>
    </w:p>
    <w:p w14:paraId="5C247E8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Εμείς, επειδή μας καλέσατε να μας ενημερώσετε, δεν σημαίνει ότι συμφωνήσαμε. Εκεί καταθέσαμε κάποιες παρατηρήσεις. Αυτές μέχρι στιγμής δεν έχουν απαντηθεί. Εάν επιμείνετε στο αρχικό σχέδιο προεδρικού διατάγματος, πολύ φοβούμαι ότι είστε έτοιμοι να κάνετε ένα πολύ μεγάλο λάθος. </w:t>
      </w:r>
    </w:p>
    <w:p w14:paraId="5C247E8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Σε ό,τι αφορά στην Αττική, αυτό το ζει ο κόσμος, αυτό ισχύει για όλη την Ελλάδα, αλλά εκεί επιτρέψτε μας να έχουμε εμείς εικόνα για τις ανάγκες, που έχει η περιοχή μας, εννοώ τις ανάγκες προστασίας και αστυνόμευσης.</w:t>
      </w:r>
    </w:p>
    <w:p w14:paraId="5C247E8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C247E84" w14:textId="77777777" w:rsidR="00DA3C73" w:rsidRDefault="00D93FB0">
      <w:pPr>
        <w:spacing w:after="0"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Ευχαριστώ, κύριε συνάδελφε.</w:t>
      </w:r>
    </w:p>
    <w:p w14:paraId="5C247E85" w14:textId="77777777" w:rsidR="00DA3C73" w:rsidRDefault="00D93FB0">
      <w:pPr>
        <w:spacing w:after="0" w:line="600" w:lineRule="auto"/>
        <w:ind w:firstLine="720"/>
        <w:jc w:val="both"/>
        <w:rPr>
          <w:rFonts w:eastAsia="Times New Roman"/>
          <w:bCs/>
        </w:rPr>
      </w:pPr>
      <w:r>
        <w:rPr>
          <w:rFonts w:eastAsia="Times New Roman"/>
          <w:bCs/>
        </w:rPr>
        <w:t>Κύριε Υπουργέ, έχετε τον λόγο.</w:t>
      </w:r>
    </w:p>
    <w:p w14:paraId="5C247E86" w14:textId="77777777" w:rsidR="00DA3C73" w:rsidRDefault="00D93FB0">
      <w:pPr>
        <w:spacing w:after="0" w:line="600" w:lineRule="auto"/>
        <w:ind w:firstLine="720"/>
        <w:jc w:val="both"/>
        <w:rPr>
          <w:rFonts w:eastAsia="Times New Roman"/>
          <w:bCs/>
        </w:rPr>
      </w:pPr>
      <w:r>
        <w:rPr>
          <w:rFonts w:eastAsia="Times New Roman"/>
          <w:b/>
          <w:bCs/>
        </w:rPr>
        <w:lastRenderedPageBreak/>
        <w:t xml:space="preserve">ΝΙΚΟΛΑΟΣ ΤΟΣΚΑΣ (Αναπληρωτής Υπουργός Εσωτερικών και Διοικητικής Ανασυγκρότησης): </w:t>
      </w:r>
      <w:r>
        <w:rPr>
          <w:rFonts w:eastAsia="Times New Roman"/>
          <w:bCs/>
        </w:rPr>
        <w:t xml:space="preserve">Κύριε Πρόεδρε, κύριε Βλάχο, εδώ και έναν χρόνο ξεκίνησε η διαδικασία και η μελέτη της αναδιοργάνωσης των αστυνομικών τμημάτων. Το τι γινόταν μέχρι τώρα είναι σε όλους γνωστό, πώς δημιουργούνταν τα αστυνομικά τμήματα και με ποια κριτήρια. Ήταν καθαρά ρουσφετολογικά, καθαρά κριτήρια πρόσληψης ψήφων και όχι με βάση την καλύτερη αστυνόμευση και την καλύτερη αποτελεσματικότητα. Αυτό κάποτε έπρεπε να σταματήσει. </w:t>
      </w:r>
    </w:p>
    <w:p w14:paraId="5C247E87" w14:textId="77777777" w:rsidR="00DA3C73" w:rsidRDefault="00D93FB0">
      <w:pPr>
        <w:spacing w:after="0" w:line="600" w:lineRule="auto"/>
        <w:ind w:firstLine="720"/>
        <w:jc w:val="both"/>
        <w:rPr>
          <w:rFonts w:eastAsia="Times New Roman"/>
          <w:bCs/>
        </w:rPr>
      </w:pPr>
      <w:r>
        <w:rPr>
          <w:rFonts w:eastAsia="Times New Roman"/>
          <w:bCs/>
        </w:rPr>
        <w:t xml:space="preserve">Οι ανάγκες είναι οξυμμένες σε ορισμένες περιοχές. Αυτό δεν αντιμετωπίζεται με σκόρπια αστυνομικά τμήματα υποβαθμισμένα, με μικρή στελέχωση και μικρές δυνατότητες. Αντιμετωπίζεται με αστυνομικά τμήματα, στα οποία ο πολίτης, όταν παίρνει τηλέφωνο και ζητά περιπολικό, να έρχεται το περιπολικό και όχι να μην έρχεται. Τα κτήρια από μόνο τους δεν διασφαλίζουν την καλύτερη αστυνόμευση. Τα κτήρια με τη σωστή οργάνωση και με εκπαιδευμένο προσωπικό, με επαρκές προσωπικό, καλύπτουν τις ανάγκες. Αυτό είναι κοινή λογική. </w:t>
      </w:r>
    </w:p>
    <w:p w14:paraId="5C247E88" w14:textId="77777777" w:rsidR="00DA3C73" w:rsidRDefault="00D93FB0">
      <w:pPr>
        <w:spacing w:after="0" w:line="600" w:lineRule="auto"/>
        <w:ind w:firstLine="720"/>
        <w:jc w:val="both"/>
        <w:rPr>
          <w:rFonts w:eastAsia="Times New Roman"/>
          <w:bCs/>
        </w:rPr>
      </w:pPr>
      <w:r>
        <w:rPr>
          <w:rFonts w:eastAsia="Times New Roman"/>
          <w:bCs/>
        </w:rPr>
        <w:lastRenderedPageBreak/>
        <w:t xml:space="preserve">Για παράδειγμα, τα περισσότερα αστυνομικά τμήματα στις μικρές πόλεις και στα χωριά, έτσι όπως έχουν σκορπίσει, έχουν στελέχωση με λιγότερα από δέκα άτομα, πολύ λιγότερα σε ορισμένες περιπτώσεις. Η κοινή λογική δείχνει ότι με πέντε ανθρώπους, εάν είναι σκοποί την ημέρα, ένας διοικητής, ένας στη Γραμματεία, αμέσως εξαντλείται το προσωπικό. Δεν μπορούν να αντιμετωπιστούν οι ανάγκες. </w:t>
      </w:r>
    </w:p>
    <w:p w14:paraId="5C247E89" w14:textId="77777777" w:rsidR="00DA3C73" w:rsidRDefault="00D93FB0">
      <w:pPr>
        <w:spacing w:after="0" w:line="600" w:lineRule="auto"/>
        <w:ind w:firstLine="720"/>
        <w:jc w:val="both"/>
        <w:rPr>
          <w:rFonts w:eastAsia="Times New Roman"/>
          <w:bCs/>
        </w:rPr>
      </w:pPr>
      <w:r>
        <w:rPr>
          <w:rFonts w:eastAsia="Times New Roman"/>
          <w:bCs/>
        </w:rPr>
        <w:t xml:space="preserve">Ξέρω ότι υπάρχουν απαιτήσεις σε κάθε τόπο. Ο κάθε τόπος και το κάθε χωριό θέλει να έχει ένα αστυνομικό τμήμα. Δεν γίνεται πουθενά στον κόσμο αυτό. Η μελέτη, η οποία συντάχθηκε, έλαβε υπ’ όψιν και τα γεωγραφικά δεδομένα, γιατί, πράγματι, στη χώρα μας υπάρχουν γεωγραφικές ιδιαιτερότητες, όπως σε νησιωτικές περιοχές, όπως σε απομακρυσμένες περιοχές, όπως σε ορεινές περιοχές. Εάν δείτε για κάθε περιοχή τις μελέτες που υπάρχουν, θα διαπιστώσετε ότι δεν είναι μελέτες του ενός φύλλου και μελέτες της μιας σελίδας. Είναι μελέτες ολοκληρωμένες, που έχουν λάβει υπ’ όψιν τους όλα αυτά τα χαρακτηριστικά, τα οποία προανέφερα. </w:t>
      </w:r>
    </w:p>
    <w:p w14:paraId="5C247E8A" w14:textId="77777777" w:rsidR="00DA3C73" w:rsidRDefault="00D93FB0">
      <w:pPr>
        <w:spacing w:after="0" w:line="600" w:lineRule="auto"/>
        <w:ind w:firstLine="720"/>
        <w:jc w:val="both"/>
        <w:rPr>
          <w:rFonts w:eastAsia="Times New Roman" w:cs="Times New Roman"/>
          <w:b/>
          <w:szCs w:val="24"/>
        </w:rPr>
      </w:pPr>
      <w:r>
        <w:rPr>
          <w:rFonts w:eastAsia="Times New Roman"/>
          <w:bCs/>
        </w:rPr>
        <w:lastRenderedPageBreak/>
        <w:t>Στο σύνολο σε όλη τη χώρα αυτή τη στιγμή υπάρχουν χίλιες διακόσιες έξι υπηρεσίες. Υπάρχουν πάρα πολλά αστυνομικά τμήματα υποβαθμισμένα. Υπάρχουν αστυνομικά τμήματα τελείως νεκρά, στα οποία πληρώναμε νοίκι χωρίς να λειτουργούν.</w:t>
      </w:r>
    </w:p>
    <w:p w14:paraId="5C247E8B"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Στη δυτική Αττική και στην Περιφέρεια Αττικής υπάρχουν ιδιαίτερα προβλήματα, τα οποία αντιμετωπίζουμε και ξέρετε ότι έχει αρχίσει η κάλυψη των αστυνομικών τμημάτων των δύσκολων περιοχών με περισσότερο προσωπικό απ’ αυτό το οποίο αφαιρούμε από τη φύλαξη επισήμων ή «υψηλών» προσώπων -με όσα εισαγωγικά θέλετε- γιατί σε πολλές περιπτώσεις δεν υπάρχει πραγματική αναγκαιότητα φύλαξης ή υπερβολικής φύλαξης ορισμένων προσώπων. </w:t>
      </w:r>
    </w:p>
    <w:p w14:paraId="5C247E8C"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Πολύ σύντομα θα δείτε τα αποτελέσματα της ενίσχυσης αυτών των περιοχών, γιατί νομίζω ότι εκεί που θα συμφωνήσουμε, κύριε Βλάχο, είναι ότι χρειάζεται περισσότερη αστυνόμευση, χρειάζεται περισσότερη αποφασιστικότητα και θα δείτε ότι εκεί συντείνουν τα πράγματα με τους εξορθολογισμούς αυτούς </w:t>
      </w:r>
      <w:r>
        <w:rPr>
          <w:rFonts w:eastAsia="Times New Roman" w:cs="Times New Roman"/>
          <w:szCs w:val="24"/>
        </w:rPr>
        <w:lastRenderedPageBreak/>
        <w:t xml:space="preserve">που κάνουμε. Αυτοί οι εξορθολογισμοί δεν είναι αριστεροί ή δεξιοί, είναι εξορθολογισμοί που θα έπρεπε να έχουν γίνει από τις κυβερνήσεις τις δικές σας εδώ και πόσα χρόνια. </w:t>
      </w:r>
    </w:p>
    <w:p w14:paraId="5C247E8D"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Σε αυτήν την κατεύθυνση προσπαθούμε και θα σας αναφέρω στη συνέχεια στη δευτερολογία τις λεπτομέρειες πάνω στην ερώτησή σας. </w:t>
      </w:r>
    </w:p>
    <w:p w14:paraId="5C247E8E"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Υπουργέ. </w:t>
      </w:r>
    </w:p>
    <w:p w14:paraId="5C247E8F"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Κύριε Βλάχο, έχετε τον λόγο.</w:t>
      </w:r>
    </w:p>
    <w:p w14:paraId="5C247E90"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Υπουργέ, είναι σίγουρο ότι συμφωνούμε όλοι στην καλύτερη αστυνόμευση και γι’ αυτό κάναμε και την ερώτηση. Και βλέπετε ότι γίνεται και σε ένα κλίμα επιχειρημάτων και γόνιμης αντιπαράθεσης, γιατί πραγματικά εκείνο που θέλω να μείνει μετά απ’ αυτή τη συζήτηση είναι οι πολίτες της Αττικής που μας ακούνε να έχουν πεισθεί για τη δική σας προσπάθεια. Πολύ φοβούμαι ότι μέχρι στιγμής αυτό το έχετε χάσει. Δεν έχετε πείσει κανέναν. Αυτό το εγχείρημα που κάνετε δημιουργεί περισσότερες φοβίες. </w:t>
      </w:r>
    </w:p>
    <w:p w14:paraId="5C247E91"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lastRenderedPageBreak/>
        <w:t xml:space="preserve">Όταν ένα αστυνομικό τμήμα στην Περιφέρεια Αττικής έχει οργανόγραμμα με εξήντα πέντε άτομα και σήμερα εκεί υπάρχουν είκοσι ή είκοσι δύο για να καλύψουν τρεις βάρδιες, προφανώς υπολειτουργεί. </w:t>
      </w:r>
    </w:p>
    <w:p w14:paraId="5C247E92"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Τώρα, πείτε μου εσείς πώς θα μας πείσετε ότι αν δυο τέτοια αστυνομικά τμήματα ενωθούν, αν ενώσουν τις δυνάμεις τους, πώς θα αντιμετωπίσουν το θέμα της αστυνόμευσης σε δεκάδες χιλιόμετρα που θα απέχουν από εκεί που θα πάνε σήμερα. </w:t>
      </w:r>
    </w:p>
    <w:p w14:paraId="5C247E93"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Ξέρετε, βλέπω ότι δεν πρέπει να έχετε πολύ συγκεκριμένα επιχειρήματα και χρησιμοποιείτε κάθε φορά διαφορετικό επιχείρημα. Μου λέτε για τις ορεινές περιοχές. Σας είπα ότι στην ορεινή Λευκάδα καταργείται. Άρα, τις ορεινές περιοχές δεν τις λάβατε υπ’ όψιν σας. Εγώ ένα παράδειγμα σας είπα και σε ένα παράδειγμα έχω απόλυτο δίκιο. </w:t>
      </w:r>
    </w:p>
    <w:p w14:paraId="5C247E94"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Μου είπατε για γεωγραφική κατανομή. Θα σας πω ότι ο Δήμος Ωρωπού περιλαμβάνει δώδεκα καποδιστριακούς δήμους. Άρα, είναι τεράστιος και εσείς εκεί καταργείτε δυο αστυνομικά τμήματα, του Καπανδριτίου και του Καλάμου. </w:t>
      </w:r>
    </w:p>
    <w:p w14:paraId="5C247E95"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lastRenderedPageBreak/>
        <w:t xml:space="preserve">Έρχεστε μετά και μου λέτε ότι πολλά αστυνομικά τμήματα έγιναν ρουσφετολογικά. Μα, σας είπα ότι καταργείται αστυνομικό τμήμα που είναι από το χίλια οκτακόσια τόσο. Δεν νομίζω ότι το 1800 έγινε με ρουσφετολογικά κριτήρια. </w:t>
      </w:r>
    </w:p>
    <w:p w14:paraId="5C247E96"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Άρα, λοιπόν, σε κάθε περίπτωση το αντιμετωπίζετε με ξεχωριστά κριτήρια και αυτό δίνει τη δυνατότητα σε εμένα να καταλάβω ότι δεν έχετε ένα ενιαίο σχέδιο που θα πείσει τους πολίτες ότι κάτι αλλάζει και θα είναι προς το καλύτερο.</w:t>
      </w:r>
    </w:p>
    <w:p w14:paraId="5C247E97"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Έρχομαι να πω και μια φράση, αν θέλετε, γιατί ζήσαμε αυτές τις μέρες το θέμα της Αμυγδαλέζας. Δεν θέλω να σας θυμίσω πραγματικά ότι πριν από λίγο καιρό ήταν το κολαστήριο και πώς το λέτε σήμερα. Δεν θέλω να σας πω ότι τότε ισχυριζόσασταν κάποια πράγματα που ξέρατε ότι είναι ψέματα. Δεν θέλω να σας πω ότι τότε ξεσηκώνατε τους πολίτες για να μη δεχθούν εκεί το συγκεκριμένο χώρο. Δεν θέλω να σας πω ότι ουσιαστικά υφαρπάξατε την ψήφο τους στις εκλογές, γιατί λέγατε αυτά που λέγατε. </w:t>
      </w:r>
    </w:p>
    <w:p w14:paraId="5C247E98"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Εκείνο που βλέπω σήμερα -και για μένα αυτό είναι το χειρότερο, γιατί αυτά πέρασαν- είναι ότι ό,τι κάνετε ακόμα και εκεί, το κάνετε στην τύχη. Ωραιοποιείτε καταστάσεις, αλλάζετε τα λόγια σας και είναι θέμα δικό σας, αν αισθάνεστε ικανοποιημένοι, όταν βλέπετε τις τότε δηλώσεις σας στην τηλεόραση με αυτά που λέτε σήμερα. Αυτό είναι θέμα δικό σας και ο κόσμος το κρίνει. </w:t>
      </w:r>
    </w:p>
    <w:p w14:paraId="5C247E99"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Αν, όμως, έχετε κι εδώ την ίδια αντιμετώπιση, την ίδια προσέγγιση, το ίδιο σχέδιο με αυτό που είχατε στην Αμυγδαλέζα, δηλαδή ένα βήμα μπρος, ένα βήμα πίσω και πειράματα, πιστεύω ότι παίζετε με τις τύχες των τοπικών κοινωνιών και με την αστυνόμευση όλης της Ελλάδας και εγώ μιλώ, βέβαια, για την περιφέρεια Αττικής. Αυτό είναι που μας δημιουργεί αμφιβολίες και πολλές, πολλές φοβίες γι’ αυτό που θέλετε να κάνετε. </w:t>
      </w:r>
    </w:p>
    <w:p w14:paraId="5C247E9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Αν δεν στελεχωθούν τα αστυνομικά τμήματα, τα υπάρχοντα, θα έλεγα εγώ, πώς θα κρίνετε την αποτελεσματικότητά τους; Επειδή ένα αστυνομικό τμήμα είναι ελλιπές και εσείς προχωρείτε στην καλλικρατική λογική, αυτό θα λειτουργήσει καλύτερα; Και επειδή έγινε ο «Καλλικράτης» στους δήμους, νομίζετε ότι με μια τέτοια καλλικρατική αντίληψη μπορείτε να αντιμετωπίζετε την καθημερινότητα;</w:t>
      </w:r>
    </w:p>
    <w:p w14:paraId="5C247E9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Δεν γίνεται, κύριε Υπουργέ. Κάνετε λάθος. Δεν ξέρω αν σε κάποιες περιοχές της Ελλάδας αυτό το μοντέλο που θέλετε να φτιάξετε θα είναι αποτελεσματικό. Στην Περιφέρεια Αττικής σας λέω προκαταβολικά ότι δεν μπορεί να αποδώσει. Καταργείτε τμήματα από περιοχές που έχουν τριάντα και σαράντα χιλιάδες πληθυσμό και το καλοκαίρι αυτό είναι πολλαπλάσιο. Μιλάμε για περιοχές που έχουν δεκάδες οικισμούς. Αυτή είναι η ιδιαιτερότητα και αυτήν την ιδιαιτερότητα -επιτρέψτε μου να πω- δεν την λαμβάνετε καθόλου υπ’ όψιν σας εκ του αποτελέσματος, εκ της πρωτοβουλίας σας.</w:t>
      </w:r>
    </w:p>
    <w:p w14:paraId="5C247E9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C247E9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w:t>
      </w:r>
    </w:p>
    <w:p w14:paraId="5C247E9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Πέρα από κάποιες ανακρίβειες ότι καταργούνται αστυνομικά τμήματα -σε ό,τι αφορά τον Κάλαμο και τον Ωρωπό- θα μου επιτρέψετε, κύριε Βλάχο, να πω ότι σε ό,τι αφορά τον τρόπο σχεδίασης, μόνο ότι δεν δουλεύουμε με σχέδιο σε ό,τι αφορά την αναδιοργάνωση δεν μπορεί να μας κατηγορήσει κάποιος στο Υπουργείο και στην Αστυνομία, γιατί αυτήν τη φορά ο σχεδιασμός και οι προτάσεις ξεκίνησαν από κάτω προς τα πάνω. Δεν είπα εγώ, για λόγους κομματικούς, πολιτικούς ή ό,τι άλλο θέλετε, να γίνει εκεί αστυνομικό τμήμα. Οι αστυνομικοί διευθυντές, προκειμένου να υπάρξει καλύτερη αστυνόμευση, πρότειναν αυτές τις τροποποιήσεις στην οργάνωση, στη δομή, προκειμένου να υπάρχει καλύτερη αστυνόμευση</w:t>
      </w:r>
    </w:p>
    <w:p w14:paraId="5C247E9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Αν θέλετε τώρα όλοι εμείς να γίνουμε καλύτεροι επιχειρησιακοί από τους ίδιους ανθρώπους που ξέρουν πολύ καλά τη δουλειά τους, να το συζητήσουμε.</w:t>
      </w:r>
    </w:p>
    <w:p w14:paraId="5C247EA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Επομένως, μπορεί να βρεθούν διάφοροι λόγοι, όπως το ότι ήταν από το 1800. Κάποιος πρώην συνάδελφός μου ήρθε από του Παπάγου και μου είπε ότι είναι κοντά στο βουνό και του έκανα πλάκα και του έλεγα: «Γιατί; Θα κατέβει ο Νταβέλης από τον Υμηττό;»</w:t>
      </w:r>
    </w:p>
    <w:p w14:paraId="5C247EA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Υπάρχουν, λοιπόν, πάντα κάποιοι λόγοι για να προσπαθήσουμε να διατηρήσουμε κάτι. Το θέμα δεν είναι να διατηρούμε δομές παλιές, αναποτελεσματικές, στις οποίες καλεί ο πολίτης γιατί κάτι του έτυχε και δεν έρχεται ποτέ το περιπολικό. Θα σας καλούσα τώρα, αυτήν την στιγμή, να κάνετε εσείς το πείραμα να δείτε την αποτελεσματικότητα ή αν θέλετε, πάμε μαζί.</w:t>
      </w:r>
    </w:p>
    <w:p w14:paraId="5C247EA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Προσπαθούμε να πετύχουμε καλύτερη αποτελεσματικότητα. Λαμβάνουμε υπ’ όψιν τις ιδιαιτερότητες όπου υπάρχουν. Ρωτάμε τον κόσμο. Έχουμε ρωτήσει. Έγινε διάλογος. Στον διάλογο δεν μπορεί να ικανοποιηθούν όλοι, γιατί, δυστυχώς, υπάρχουν αυτές οι παλαιές αντιλήψεις, που νομίζουν κάποιοι ότι αν έχουν το κτήριο δίπλα τους, αυτό το κτήριο τους παρέχει ασφάλεια. Κτήριο άδειο δεν παρέχει ασφάλεια. </w:t>
      </w:r>
      <w:r>
        <w:rPr>
          <w:rFonts w:eastAsia="Times New Roman" w:cs="Times New Roman"/>
          <w:szCs w:val="24"/>
        </w:rPr>
        <w:lastRenderedPageBreak/>
        <w:t>Κτήριο γεμάτο και με εκπαιδευμένο προσωπικό παρέχει ασφάλεια. Και νομίζω ότι αυτά είναι βασικές αρχές που συμφωνούμε.</w:t>
      </w:r>
    </w:p>
    <w:p w14:paraId="5C247EA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Τώρα, βέβαια, στην ερώτησή σας λέτε για διάφορες περιοχές. Παιανία και Γλυκά Νερά ενσωματώνονται σ’ ένα. Δεν καταργείται κάτι. Γίνονται πιο δυνατά. Είπατε για αστυνομικό τμήμα με είκοσι άτομα. Βρείτε μου ένα αστυνομικό τμήμα από αυτά με είκοσι άτομα.</w:t>
      </w:r>
    </w:p>
    <w:p w14:paraId="5C247EA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Θα σας βρω.</w:t>
      </w:r>
    </w:p>
    <w:p w14:paraId="5C247EA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Δεν υπάρχει, κύριε Βλάχο. Δυστυχώς, η στελέχωση είναι κάτω από δέκα άτομα.</w:t>
      </w:r>
    </w:p>
    <w:p w14:paraId="5C247EA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Γιατί θα πηγαίνει γρηγορότερα το περιπολικό δεν μου είπατε.</w:t>
      </w:r>
    </w:p>
    <w:p w14:paraId="5C247EA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Γιατί τώρα δεν θα έλθει καθόλου και δεν θα έλθει καθόλου, επειδή όταν υπάρχουν πέντε και έξι άτομα, πέντε είναι οι σκοποί, ένας ο διοικητής. Δεν θα έλθει ποτέ.</w:t>
      </w:r>
    </w:p>
    <w:p w14:paraId="5C247EA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Παραξενεύομαι ειλικρινά, γιατί δεν δέχεστε απλούς εκσυγχρονισμούς, οι οποίοι θα έπρεπε να έχουν γίνει εδώ και πάρα πολλά χρόνια. Δεν είναι ούτε αριστεροί ούτε δεξιοί. Είναι απλοί εκσυγχρονισμοί, που γίνονται σε όλον τον κόσμο, σε όλες τις σοβαρές χώρες. Απορώ ειλικρινά, γιατί ταμπουρώνεστε πίσω από τη λογική της αυτάρκειας του κάθε τόπου με ένα αστυνομικό τμήμα και δεν ξέρω τι άλλο έχει το κάθε χωριό. Δεν δουλεύει και το ξέρετε.</w:t>
      </w:r>
    </w:p>
    <w:p w14:paraId="5C247EA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Δεν καταργείται, λοιπόν, τίποτα και δεν φεύγει προσωπικό από τις περιοχές αυτές. Το προσωπικό αυτό ενσωματώνεται, συμπτύσσεται σε συγκεκριμένα αστυνομικά τμήματα: Βάρη-Βούλα-Βουλιαγμένη ένα, Σαρωνικός με Καλύβια, αστυνομικός σταθμός, δηλαδή, μικρότερης στελέχωσης, Παλλήνη-Γέρακας </w:t>
      </w:r>
      <w:r>
        <w:rPr>
          <w:rFonts w:eastAsia="Times New Roman" w:cs="Times New Roman"/>
          <w:szCs w:val="24"/>
        </w:rPr>
        <w:lastRenderedPageBreak/>
        <w:t>ένα -αναφέρομαι στην ερώτησή σας- Σπάτα-Αρτέμιδα, Νέα Μάκρη-Μαραθώνας, Καπανδρίτι- Άγιος Στέφανος και Κάλαμος-Ωρωπός.</w:t>
      </w:r>
    </w:p>
    <w:p w14:paraId="5C247EA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Δεν καταργείται τίποτα από αυτά που είπατε. Απλώς, γίνονται συγχωνεύσεις για καλύτερη αποτελεσματικότητα και θα τη δείτε αυτήν την αποτελεσματικότητα πολύ σύντομα μετά τη σύμπτυξη αυτών των αστυνομικών τμημάτων.</w:t>
      </w:r>
    </w:p>
    <w:p w14:paraId="5C247EA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Μην ταμπουρώνεστε πίσω από παλιές αντιλήψεις. Δεν εξυπηρετούν τα τοπικιστικά συμφέροντα. Δεν εξυπηρετούν τα συμφέροντα της γειτονιάς. Ας δούμε το σύνολο και, από εκεί και πέρα, και η γειτονιά θα επωφεληθεί και το γενικότερο σύνολο θα επωφεληθεί με την καλύτερη αστυνόμευση</w:t>
      </w:r>
    </w:p>
    <w:p w14:paraId="5C247EA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47EA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5C247EAE" w14:textId="77777777" w:rsidR="00DA3C73" w:rsidRDefault="00D93FB0">
      <w:pPr>
        <w:spacing w:after="0" w:line="600" w:lineRule="auto"/>
        <w:ind w:firstLine="720"/>
        <w:jc w:val="both"/>
        <w:rPr>
          <w:rFonts w:eastAsia="Times New Roman"/>
          <w:color w:val="000000"/>
          <w:szCs w:val="24"/>
        </w:rPr>
      </w:pPr>
      <w:r>
        <w:rPr>
          <w:rFonts w:eastAsia="Times New Roman" w:cs="Times New Roman"/>
          <w:szCs w:val="24"/>
        </w:rPr>
        <w:lastRenderedPageBreak/>
        <w:t>Κυρίες και κύριοι συνάδελφοι, δεν θα συζητηθεί η δεύτερη με αριθμό</w:t>
      </w:r>
      <w:r>
        <w:rPr>
          <w:rFonts w:eastAsia="Times New Roman" w:cs="Times New Roman"/>
          <w:b/>
          <w:szCs w:val="24"/>
        </w:rPr>
        <w:t xml:space="preserve"> </w:t>
      </w:r>
      <w:r>
        <w:rPr>
          <w:rFonts w:eastAsia="Times New Roman"/>
          <w:color w:val="000000"/>
          <w:szCs w:val="24"/>
        </w:rPr>
        <w:t>1285/19-9-2016 επίκαιρη ερώτηση πρώτου κύκλου του Βουλευτή Β΄ Αθηνών του Λαϊκού Συνδέσμου – Χρυσή Αυγή κ.</w:t>
      </w:r>
      <w:r>
        <w:rPr>
          <w:rFonts w:eastAsia="Times New Roman"/>
          <w:bCs/>
          <w:color w:val="000000"/>
          <w:szCs w:val="24"/>
        </w:rPr>
        <w:t>Ηλία Παναγιώταρου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 xml:space="preserve">σχετικά με την «Απόδοση Λογαριασμού των Ολυμπιακών Αγώνων του 2004», λόγω απουσίας του αρμόδιου αναπληρωτή Υπουργού κ. Χουλιαράκη στο εξωτερικό. </w:t>
      </w:r>
    </w:p>
    <w:p w14:paraId="5C247EAF"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Δεν θα συζητηθεί η τρίτη με αριθμό 1287/19-9-2016 επίκαιρη ερώτηση πρώτου κύκλου του Βουλευτή Αργολίδας της Δημοκρατικής Συμπαράταξης ΠΑΣΟΚ-ΔΗΜΑΡ κ. </w:t>
      </w:r>
      <w:r>
        <w:rPr>
          <w:rFonts w:eastAsia="Times New Roman"/>
          <w:bCs/>
          <w:color w:val="000000"/>
          <w:szCs w:val="24"/>
        </w:rPr>
        <w:t>Ιωάννη Μανιάτη</w:t>
      </w:r>
      <w:r>
        <w:rPr>
          <w:rFonts w:eastAsia="Times New Roman"/>
          <w:b/>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Οικονομίας, Ανάπτυξης και Τουρισμού,</w:t>
      </w:r>
      <w:r>
        <w:rPr>
          <w:rFonts w:eastAsia="Times New Roman"/>
          <w:color w:val="000000"/>
          <w:szCs w:val="24"/>
        </w:rPr>
        <w:t xml:space="preserve"> σχετικά με την αξιοποίηση του πακέτου «Γιούνκερ» στην Ελλάδα, λόγω απουσίας του αρμόδιου Υπουργού κ. Σταθάκη στο εξωτερικό. </w:t>
      </w:r>
    </w:p>
    <w:p w14:paraId="5C247EB0" w14:textId="77777777" w:rsidR="00DA3C73" w:rsidRDefault="00D93FB0">
      <w:pPr>
        <w:spacing w:after="0" w:line="600" w:lineRule="auto"/>
        <w:ind w:firstLine="720"/>
        <w:jc w:val="both"/>
        <w:rPr>
          <w:rFonts w:ascii="Verdana" w:eastAsia="Times New Roman" w:hAnsi="Verdana" w:cs="Times New Roman"/>
          <w:color w:val="000000"/>
          <w:szCs w:val="24"/>
        </w:rPr>
      </w:pPr>
      <w:r>
        <w:rPr>
          <w:rFonts w:eastAsia="Times New Roman"/>
          <w:color w:val="000000"/>
          <w:szCs w:val="24"/>
        </w:rPr>
        <w:t xml:space="preserve">Επίσης, δεν θα συζητηθεί η έβδομη με αριθμό 1249/12-9-2016 επίκαιρη ερώτηση δεύτερου κύκλου του Βουλευτή Αχαΐας του Ποταμιού κ. </w:t>
      </w:r>
      <w:r>
        <w:rPr>
          <w:rFonts w:eastAsia="Times New Roman"/>
          <w:bCs/>
          <w:color w:val="000000"/>
          <w:szCs w:val="24"/>
        </w:rPr>
        <w:t>Ιάσονα Φωτήλα</w:t>
      </w:r>
      <w:r>
        <w:rPr>
          <w:rFonts w:eastAsia="Times New Roman"/>
          <w:color w:val="000000"/>
          <w:szCs w:val="24"/>
        </w:rPr>
        <w:t xml:space="preserve"> προς τον Υπουργό </w:t>
      </w:r>
      <w:r>
        <w:rPr>
          <w:rFonts w:eastAsia="Times New Roman"/>
          <w:bCs/>
          <w:color w:val="000000"/>
          <w:szCs w:val="24"/>
        </w:rPr>
        <w:t>Οικονομίας, Ανάπτυξης και Τουρισμού,</w:t>
      </w:r>
      <w:r>
        <w:rPr>
          <w:rFonts w:eastAsia="Times New Roman"/>
          <w:b/>
          <w:color w:val="000000"/>
          <w:szCs w:val="24"/>
        </w:rPr>
        <w:t xml:space="preserve"> </w:t>
      </w:r>
      <w:r>
        <w:rPr>
          <w:rFonts w:eastAsia="Times New Roman"/>
          <w:color w:val="000000"/>
          <w:szCs w:val="24"/>
        </w:rPr>
        <w:t>σχετικά με την επαναφορά της ενιαίας τιμής βιβλίου</w:t>
      </w:r>
      <w:r>
        <w:rPr>
          <w:rFonts w:ascii="Verdana" w:eastAsia="Times New Roman" w:hAnsi="Verdana" w:cs="Times New Roman"/>
          <w:color w:val="000000"/>
          <w:szCs w:val="24"/>
        </w:rPr>
        <w:t xml:space="preserve"> </w:t>
      </w:r>
      <w:r>
        <w:rPr>
          <w:rFonts w:eastAsia="Times New Roman"/>
          <w:color w:val="000000"/>
          <w:szCs w:val="24"/>
        </w:rPr>
        <w:t>λόγω της απουσίας του αρμόδιου Υπουργού κ. Σταθάκη στο εξωτερικό.</w:t>
      </w:r>
    </w:p>
    <w:p w14:paraId="5C247EB1"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 xml:space="preserve">Δεν θα συζητηθεί η δέκατη με αριθμό 1206/31-8-2016 επίκαιρη ερώτηση δεύτερου κύκλου του Βουλευτή Β΄ Αθηνών του Λαϊκού Συνδέσμου – Χρυσή Αυγή κ. </w:t>
      </w:r>
      <w:r>
        <w:rPr>
          <w:rFonts w:eastAsia="Times New Roman"/>
          <w:bCs/>
          <w:color w:val="000000"/>
          <w:szCs w:val="24"/>
        </w:rPr>
        <w:t>Ηλία Παναγιώταρου</w:t>
      </w:r>
      <w:r>
        <w:rPr>
          <w:rFonts w:eastAsia="Times New Roman"/>
          <w:color w:val="000000"/>
          <w:szCs w:val="24"/>
        </w:rPr>
        <w:t xml:space="preserve"> προς τον Υπουργό </w:t>
      </w:r>
      <w:r>
        <w:rPr>
          <w:rFonts w:eastAsia="Times New Roman"/>
          <w:bCs/>
          <w:color w:val="000000"/>
          <w:szCs w:val="24"/>
        </w:rPr>
        <w:t>Εξωτερικών,</w:t>
      </w:r>
      <w:r>
        <w:rPr>
          <w:rFonts w:eastAsia="Times New Roman"/>
          <w:b/>
          <w:bCs/>
          <w:color w:val="000000"/>
          <w:szCs w:val="24"/>
        </w:rPr>
        <w:t xml:space="preserve"> </w:t>
      </w:r>
      <w:r>
        <w:rPr>
          <w:rFonts w:eastAsia="Times New Roman"/>
          <w:color w:val="000000"/>
          <w:szCs w:val="24"/>
        </w:rPr>
        <w:t xml:space="preserve">σχετικά με την «ανθελληνική δράση τούρκων πρακτόρων και εκπροσώπων τους στη Θράκη» λόγω κωλύματος του αρμόδιου Υφυπουργού κ. Αμανατίδη. </w:t>
      </w:r>
    </w:p>
    <w:p w14:paraId="5C247EB2" w14:textId="77777777" w:rsidR="00DA3C73" w:rsidRDefault="00D93FB0">
      <w:pPr>
        <w:spacing w:after="0" w:line="600" w:lineRule="auto"/>
        <w:ind w:firstLine="720"/>
        <w:jc w:val="both"/>
        <w:rPr>
          <w:rFonts w:eastAsia="Times New Roman"/>
          <w:bCs/>
          <w:color w:val="000000"/>
          <w:szCs w:val="24"/>
        </w:rPr>
      </w:pPr>
      <w:r>
        <w:rPr>
          <w:rFonts w:eastAsia="Times New Roman"/>
          <w:color w:val="000000"/>
          <w:szCs w:val="24"/>
        </w:rPr>
        <w:t xml:space="preserve">Η τέταρτη με αριθμό 1300/20-9-2016 επίκαιρη ερώτηση πρώτου κύκλου του Βουλευτή Α΄ Θεσσαλονίκης του Κομμουνιστικού Κόμματος Ελλάδας κ. </w:t>
      </w:r>
      <w:r>
        <w:rPr>
          <w:rFonts w:eastAsia="Times New Roman"/>
          <w:bCs/>
          <w:color w:val="000000"/>
          <w:szCs w:val="24"/>
        </w:rPr>
        <w:t xml:space="preserve">Ιωάννη Δελή </w:t>
      </w:r>
      <w:r>
        <w:rPr>
          <w:rFonts w:eastAsia="Times New Roman"/>
          <w:color w:val="000000"/>
          <w:szCs w:val="24"/>
        </w:rPr>
        <w:t xml:space="preserve">προς τους Υπουργούς </w:t>
      </w:r>
      <w:r>
        <w:rPr>
          <w:rFonts w:eastAsia="Times New Roman"/>
          <w:bCs/>
          <w:color w:val="000000"/>
          <w:szCs w:val="24"/>
        </w:rPr>
        <w:t>Εσωτερικών και Διοικητικής Ανασυγκρότησης</w:t>
      </w:r>
      <w:r>
        <w:rPr>
          <w:rFonts w:eastAsia="Times New Roman"/>
          <w:b/>
          <w:bCs/>
          <w:color w:val="000000"/>
          <w:szCs w:val="24"/>
        </w:rPr>
        <w:t xml:space="preserve"> </w:t>
      </w:r>
      <w:r>
        <w:rPr>
          <w:rFonts w:eastAsia="Times New Roman"/>
          <w:color w:val="000000"/>
          <w:szCs w:val="24"/>
        </w:rPr>
        <w:t>και</w:t>
      </w:r>
      <w:r>
        <w:rPr>
          <w:rFonts w:eastAsia="Times New Roman"/>
          <w:b/>
          <w:color w:val="000000"/>
          <w:szCs w:val="24"/>
        </w:rPr>
        <w:t xml:space="preserve"> </w:t>
      </w:r>
      <w:r>
        <w:rPr>
          <w:rFonts w:eastAsia="Times New Roman"/>
          <w:bCs/>
          <w:color w:val="000000"/>
          <w:szCs w:val="24"/>
        </w:rPr>
        <w:t xml:space="preserve">Υποδομών, Μεταφορών και Δικτύων, </w:t>
      </w:r>
      <w:r>
        <w:rPr>
          <w:rFonts w:eastAsia="Times New Roman"/>
          <w:color w:val="000000"/>
          <w:szCs w:val="24"/>
        </w:rPr>
        <w:t>σχετικά με την αντιπλημμυρική προστασία του πολεοδομικού συγκροτήματος Θεσσαλονίκης δεν θα συζητηθεί λόγω κωλύματος του αρμοδίου Υφυπουργού Εσωτερικών και Διοικητικής Ανασυγκρότησης κ. Μπαλάφα για ιατρικούς λόγους και θα επαναπροσδιοριστεί για συζήτηση.</w:t>
      </w:r>
    </w:p>
    <w:p w14:paraId="5C247EB3" w14:textId="77777777" w:rsidR="00DA3C73" w:rsidRDefault="00D93FB0">
      <w:pPr>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 xml:space="preserve">Επίσης, η ενδέκατη </w:t>
      </w:r>
      <w:r>
        <w:rPr>
          <w:rFonts w:eastAsia="Times New Roman"/>
          <w:color w:val="000000"/>
          <w:szCs w:val="24"/>
          <w:shd w:val="clear" w:color="auto" w:fill="FFFFFF"/>
        </w:rPr>
        <w:t xml:space="preserve">με αριθμό 1216/5-9-2016 επίκαιρη ερώτηση δεύτερου κύκλου του Βουλευτή Ηρακλείου του Κομμουνιστικού Κόμματος Ελλάδας κ. </w:t>
      </w:r>
      <w:r>
        <w:rPr>
          <w:rFonts w:eastAsia="Times New Roman"/>
          <w:bCs/>
          <w:color w:val="000000"/>
          <w:szCs w:val="24"/>
          <w:shd w:val="clear" w:color="auto" w:fill="FFFFFF"/>
        </w:rPr>
        <w:t>Εμμανουήλ Συντυχάκη</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Εσωτερικών και Διοικητικής Ανασυγκρότησης,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σχετικά με τη λήψη μέτρων για την απορρόφηση όλων των παιδιών στους παιδικούς σταθμούς, </w:t>
      </w:r>
      <w:r>
        <w:rPr>
          <w:rFonts w:eastAsia="Times New Roman"/>
          <w:color w:val="000000"/>
          <w:szCs w:val="24"/>
        </w:rPr>
        <w:t>δεν θα συζητηθεί λόγω κωλύματος του αρμοδίου Υφυπουργού Εσωτερικών και Διοικητικής Ανασυγκρότησης κ. Μπαλάφα για ιατρικούς λόγους και θα επαναπροσδιοριστεί για συζήτηση</w:t>
      </w:r>
      <w:r>
        <w:rPr>
          <w:rFonts w:eastAsia="Times New Roman"/>
          <w:color w:val="000000"/>
          <w:szCs w:val="24"/>
          <w:shd w:val="clear" w:color="auto" w:fill="FFFFFF"/>
        </w:rPr>
        <w:t>.</w:t>
      </w:r>
    </w:p>
    <w:p w14:paraId="5C247EB4" w14:textId="77777777" w:rsidR="00DA3C73" w:rsidRDefault="00D93FB0">
      <w:pPr>
        <w:spacing w:after="0" w:line="600" w:lineRule="auto"/>
        <w:ind w:firstLine="720"/>
        <w:jc w:val="both"/>
        <w:rPr>
          <w:rFonts w:eastAsia="Times New Roman"/>
          <w:bCs/>
          <w:color w:val="000000"/>
          <w:szCs w:val="24"/>
        </w:rPr>
      </w:pPr>
      <w:r>
        <w:rPr>
          <w:rFonts w:eastAsia="Times New Roman"/>
          <w:color w:val="000000"/>
          <w:szCs w:val="24"/>
          <w:shd w:val="clear" w:color="auto" w:fill="FFFFFF"/>
        </w:rPr>
        <w:t xml:space="preserve">Δεν θα συζητηθεί η τρίτη με αριθμό </w:t>
      </w:r>
      <w:r>
        <w:rPr>
          <w:rFonts w:eastAsia="Times New Roman"/>
          <w:color w:val="000000"/>
          <w:szCs w:val="24"/>
        </w:rPr>
        <w:t xml:space="preserve">1299/20-9-2016 επίκαιρη ερώτηση δεύτερου κύκλου του Βουλευτή Ηρακλείου της Δημοκρατικής Συμπαράταξης ΠΑΣΟΚ–ΔΗΜΑΡ κ. </w:t>
      </w:r>
      <w:r>
        <w:rPr>
          <w:rFonts w:eastAsia="Times New Roman"/>
          <w:bCs/>
          <w:color w:val="000000"/>
          <w:szCs w:val="24"/>
        </w:rPr>
        <w:t>Βασιλείου Κεγκέρογλου</w:t>
      </w:r>
      <w:r>
        <w:rPr>
          <w:rFonts w:eastAsia="Times New Roman"/>
          <w:color w:val="000000"/>
          <w:szCs w:val="24"/>
        </w:rPr>
        <w:t xml:space="preserve"> προς τον Υπουργό </w:t>
      </w:r>
      <w:r>
        <w:rPr>
          <w:rFonts w:eastAsia="Times New Roman"/>
          <w:bCs/>
          <w:color w:val="000000"/>
          <w:szCs w:val="24"/>
        </w:rPr>
        <w:t>Εργασίας, Κοινωνικής Ασφάλισης και Κοινωνικής Αλληλεγγύης,</w:t>
      </w:r>
      <w:r>
        <w:rPr>
          <w:rFonts w:eastAsia="Times New Roman"/>
          <w:b/>
          <w:color w:val="000000"/>
          <w:szCs w:val="24"/>
        </w:rPr>
        <w:t xml:space="preserve"> </w:t>
      </w:r>
      <w:r>
        <w:rPr>
          <w:rFonts w:eastAsia="Times New Roman"/>
          <w:color w:val="000000"/>
          <w:szCs w:val="24"/>
        </w:rPr>
        <w:t>σχετικά με το “πάγωμα” των ληξιπρόθεσμων οφειλών σε ΟΑΕΕ και ΕΤΑΑ, λόγω κωλύματος του αρμόδιου Υφυπουργού</w:t>
      </w:r>
      <w:r>
        <w:rPr>
          <w:rFonts w:eastAsia="Times New Roman"/>
          <w:bCs/>
          <w:color w:val="000000"/>
          <w:szCs w:val="24"/>
        </w:rPr>
        <w:t xml:space="preserve"> κ. Αναστασίου Πετρόπουλου λόγω απουσίας του εκτός Αθηνών. </w:t>
      </w:r>
    </w:p>
    <w:p w14:paraId="5C247EB5"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 xml:space="preserve">Δεν θα συζητηθεί η πέμπτη </w:t>
      </w:r>
      <w:r>
        <w:rPr>
          <w:rFonts w:eastAsia="Times New Roman"/>
          <w:color w:val="000000"/>
          <w:szCs w:val="24"/>
          <w:shd w:val="clear" w:color="auto" w:fill="FFFFFF"/>
        </w:rPr>
        <w:t xml:space="preserve">με αριθμό 1288/19-9-2016 επίκαιρη ερώτηση δεύτερου κύκλου του Ανεξάρτητου Βουλευτή Λακωνίας κ. </w:t>
      </w:r>
      <w:r>
        <w:rPr>
          <w:rFonts w:eastAsia="Times New Roman"/>
          <w:bCs/>
          <w:color w:val="000000"/>
          <w:szCs w:val="24"/>
          <w:shd w:val="clear" w:color="auto" w:fill="FFFFFF"/>
        </w:rPr>
        <w:t>Λεωνίδα Γρηγοράκου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σχετικά με την διαδικασία επιλογής διευθυντών στο Εθνικό Σύστημα Υγείας (ΕΣΥ), λόγω φόρτου εργασίας του αρμόδιου Αναπληρωτή Υπουργού κ. Παύλου Πολάκη.</w:t>
      </w:r>
    </w:p>
    <w:p w14:paraId="5C247EB6" w14:textId="77777777" w:rsidR="00DA3C73" w:rsidRDefault="00D93FB0">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Δεν θα συζητηθεί η έκτη </w:t>
      </w:r>
      <w:r>
        <w:rPr>
          <w:rFonts w:eastAsia="Times New Roman"/>
          <w:color w:val="000000"/>
          <w:szCs w:val="24"/>
          <w:shd w:val="clear" w:color="auto" w:fill="FFFFFF"/>
        </w:rPr>
        <w:t xml:space="preserve">με αριθμό 1263/13-9-2016 επίκαιρη ερώτηση δεύτερου κύκλου του Βουλευτή Β΄ Αθηνών του Κομμουνιστικού Κόμματος Ελλάδας κ. </w:t>
      </w:r>
      <w:r>
        <w:rPr>
          <w:rFonts w:eastAsia="Times New Roman"/>
          <w:bCs/>
          <w:color w:val="000000"/>
          <w:szCs w:val="24"/>
          <w:shd w:val="clear" w:color="auto" w:fill="FFFFFF"/>
        </w:rPr>
        <w:t>Χρήστου Κατσώτη</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αντιμετώπιση των προβλημάτων των δημόσιων νοσοκομείων εξαιτίας των ελλείψεων σε σύγχρονο ιατροτεχνολογικό εξοπλισμό, λόγω φόρτου εργασίας του αρμόδιου Αναπληρωτή Υπουργού κ. Παύλου Πολάκη.</w:t>
      </w:r>
    </w:p>
    <w:p w14:paraId="5C247EB7"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Δεν θα συζητηθεί η όγδοη </w:t>
      </w:r>
      <w:r>
        <w:rPr>
          <w:rFonts w:eastAsia="Times New Roman"/>
          <w:color w:val="000000"/>
          <w:szCs w:val="24"/>
          <w:shd w:val="clear" w:color="auto" w:fill="FFFFFF"/>
        </w:rPr>
        <w:t>με αριθμό</w:t>
      </w:r>
      <w:r>
        <w:rPr>
          <w:rFonts w:eastAsia="Times New Roman"/>
          <w:color w:val="000000"/>
          <w:szCs w:val="24"/>
        </w:rPr>
        <w:t xml:space="preserve"> 1250/12-9-2016 επίκαιρη ερώτηση δεύτερου κύκλου του Βουλευτή A΄ Θεσσαλονίκης της Ένωσης Κεντρώων κ. </w:t>
      </w:r>
      <w:r>
        <w:rPr>
          <w:rFonts w:eastAsia="Times New Roman"/>
          <w:bCs/>
          <w:color w:val="000000"/>
          <w:szCs w:val="24"/>
        </w:rPr>
        <w:t xml:space="preserve">Ιωάννη Σαρίδη </w:t>
      </w:r>
      <w:r>
        <w:rPr>
          <w:rFonts w:eastAsia="Times New Roman"/>
          <w:color w:val="000000"/>
          <w:szCs w:val="24"/>
        </w:rPr>
        <w:t xml:space="preserve">προς τον Υπουργό </w:t>
      </w:r>
      <w:r>
        <w:rPr>
          <w:rFonts w:eastAsia="Times New Roman"/>
          <w:bCs/>
          <w:color w:val="000000"/>
          <w:szCs w:val="24"/>
        </w:rPr>
        <w:t xml:space="preserve">Εσωτερικών και </w:t>
      </w:r>
      <w:r>
        <w:rPr>
          <w:rFonts w:eastAsia="Times New Roman"/>
          <w:bCs/>
          <w:color w:val="000000"/>
          <w:szCs w:val="24"/>
        </w:rPr>
        <w:lastRenderedPageBreak/>
        <w:t>Διοικητικής Ανασυγκρότησης,</w:t>
      </w:r>
      <w:r>
        <w:rPr>
          <w:rFonts w:eastAsia="Times New Roman"/>
          <w:b/>
          <w:color w:val="000000"/>
          <w:szCs w:val="24"/>
        </w:rPr>
        <w:t xml:space="preserve"> </w:t>
      </w:r>
      <w:r>
        <w:rPr>
          <w:rFonts w:eastAsia="Times New Roman"/>
          <w:color w:val="000000"/>
          <w:szCs w:val="24"/>
        </w:rPr>
        <w:t xml:space="preserve">σχετικά με την υποστελέχωση της Τεχνικής Υπηρεσίας του Δήμου Αρριανών του Νομού Ροδόπης, λόγω ανειλημμένων υποχρεώσεων του αρμόδιου Υπουργού κ. Παναγιώτη Κουρουμπλή. </w:t>
      </w:r>
    </w:p>
    <w:p w14:paraId="5C247EB8"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Δεν θα συζητηθεί η ένατη </w:t>
      </w:r>
      <w:r>
        <w:rPr>
          <w:rFonts w:eastAsia="Times New Roman"/>
          <w:color w:val="000000"/>
          <w:szCs w:val="24"/>
          <w:shd w:val="clear" w:color="auto" w:fill="FFFFFF"/>
        </w:rPr>
        <w:t xml:space="preserve">με αριθμό </w:t>
      </w:r>
      <w:r>
        <w:rPr>
          <w:rFonts w:eastAsia="Times New Roman"/>
          <w:color w:val="000000"/>
          <w:szCs w:val="24"/>
        </w:rPr>
        <w:t xml:space="preserve">1248/12-9-2016 επίκαιρη ερώτηση  δεύτερου κύκλου του Ανεξάρτητου Βουλευτή Β΄ Αθηνών κ. </w:t>
      </w:r>
      <w:r>
        <w:rPr>
          <w:rFonts w:eastAsia="Times New Roman"/>
          <w:bCs/>
          <w:color w:val="000000"/>
          <w:szCs w:val="24"/>
        </w:rPr>
        <w:t xml:space="preserve">Ευσταθίου  Παναγούλη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το κόστος των «εκπροσώπων των θεσμών» στο δημόσιο, λόγω φόρτου εργασίας του αρμόδιου Υπουργού κ. Ευκλείδη Τσακαλώτου. </w:t>
      </w:r>
    </w:p>
    <w:p w14:paraId="5C247EB9"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Δεν θα συζητηθεί η πρώτη ερώτηση και αίτηση κατάθεσης εγγράφων με αριθμό 5298/373/11-5-2016 του Δ΄ Αντιπροέδρου της Βουλής και Βουλευτή Α΄ Αθηνών της Νέας Δημοκρατίας κ. </w:t>
      </w:r>
      <w:r>
        <w:rPr>
          <w:rFonts w:eastAsia="Times New Roman"/>
          <w:bCs/>
          <w:color w:val="000000"/>
          <w:szCs w:val="24"/>
        </w:rPr>
        <w:t>Νικήτα Κακλαμάνη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το κόστος διαπραγματεύσεων με τους θεσμούς σε πολυτελή ξενοδοχεία, λόγω φόρτου εργασίας του αρμόδιου Υπουργού κ. Ευκλείδη Τσακαλώτου. </w:t>
      </w:r>
    </w:p>
    <w:p w14:paraId="5C247EBA"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 xml:space="preserve">Δεν θα συζητηθεί η δεύτερη ερώτηση και αίτηση κατάθεσης εγγράφων με αριθμό 3062/10-2-2016 του Ανεξάρτητου Βουλευτή Λακωνίας κ. </w:t>
      </w:r>
      <w:r>
        <w:rPr>
          <w:rFonts w:eastAsia="Times New Roman"/>
          <w:bCs/>
          <w:color w:val="000000"/>
          <w:szCs w:val="24"/>
        </w:rPr>
        <w:t>Λεωνίδα Γρηγοράκου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την αποζημίωση των μεριδιούχων συνεταιριστικών τραπεζών, λόγω φόρτου εργασίας του αρμόδιου Υπουργού κ. Ευκλείδη Τσακαλώτου. </w:t>
      </w:r>
    </w:p>
    <w:p w14:paraId="5C247EBB" w14:textId="77777777" w:rsidR="00DA3C73" w:rsidRDefault="00D93FB0">
      <w:pPr>
        <w:spacing w:after="0" w:line="600" w:lineRule="auto"/>
        <w:ind w:firstLine="709"/>
        <w:jc w:val="both"/>
        <w:rPr>
          <w:rFonts w:eastAsia="Times New Roman"/>
          <w:color w:val="000000"/>
          <w:szCs w:val="24"/>
        </w:rPr>
      </w:pPr>
      <w:r>
        <w:rPr>
          <w:rFonts w:eastAsia="Times New Roman"/>
          <w:color w:val="000000"/>
          <w:szCs w:val="24"/>
        </w:rPr>
        <w:t>Κυρίες και κύριοι συνάδελφοι, ολοκληρώθηκε η συζήτηση των επικαίρων ερωτήσεων.</w:t>
      </w:r>
    </w:p>
    <w:p w14:paraId="5C247EBC" w14:textId="77777777" w:rsidR="00DA3C73" w:rsidRDefault="00D93FB0">
      <w:pPr>
        <w:spacing w:after="0" w:line="600" w:lineRule="auto"/>
        <w:ind w:firstLine="720"/>
        <w:jc w:val="center"/>
        <w:rPr>
          <w:rFonts w:eastAsia="Times New Roman" w:cs="Times New Roman"/>
          <w:b/>
          <w:szCs w:val="24"/>
        </w:rPr>
      </w:pPr>
      <w:r>
        <w:rPr>
          <w:rFonts w:eastAsia="Times New Roman" w:cs="Times New Roman"/>
          <w:color w:val="FF0000"/>
          <w:szCs w:val="24"/>
        </w:rPr>
        <w:t>(ΑΛΛΑΓΗ ΣΕΛΙΔΑΣ)</w:t>
      </w:r>
    </w:p>
    <w:p w14:paraId="5C247EBD" w14:textId="77777777" w:rsidR="00DA3C73" w:rsidRDefault="00D93FB0">
      <w:pPr>
        <w:spacing w:after="0" w:line="600" w:lineRule="auto"/>
        <w:ind w:firstLine="720"/>
        <w:jc w:val="both"/>
        <w:rPr>
          <w:rFonts w:eastAsia="Times New Roman"/>
          <w:color w:val="000000"/>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ε</w:t>
      </w:r>
      <w:r>
        <w:rPr>
          <w:rFonts w:eastAsia="Times New Roman"/>
          <w:color w:val="000000"/>
          <w:szCs w:val="24"/>
        </w:rPr>
        <w:t xml:space="preserve">ισερχόμαστε στην ημερήσια διάταξη των </w:t>
      </w:r>
    </w:p>
    <w:p w14:paraId="5C247EBE" w14:textId="77777777" w:rsidR="00DA3C73" w:rsidRDefault="00D93FB0">
      <w:pPr>
        <w:spacing w:after="0" w:line="600" w:lineRule="auto"/>
        <w:ind w:firstLine="720"/>
        <w:jc w:val="center"/>
        <w:rPr>
          <w:rFonts w:eastAsia="Times New Roman"/>
          <w:b/>
          <w:color w:val="000000"/>
          <w:szCs w:val="24"/>
        </w:rPr>
      </w:pPr>
      <w:r>
        <w:rPr>
          <w:rFonts w:eastAsia="Times New Roman"/>
          <w:b/>
          <w:color w:val="000000"/>
          <w:szCs w:val="24"/>
        </w:rPr>
        <w:t>ΕΠΕΡΩΤΗΣΕΩΝ</w:t>
      </w:r>
    </w:p>
    <w:p w14:paraId="5C247EBF"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Θα συζητηθεί η υπ’ αριθμόν 3327/14-7-2016 επίκαιρη επερώτηση των Βουλευτών της Νέας Δημοκρατίας κ.κ. Μαυρουδή Βορίδη, Δημητρίου Κυριαζίδη, Κωσταντίνου Τζαβάρα, Θεόδωρου Φορτσάκη, Χαράλαμπου Αθανασίου, Βασίλειου Κικίλια, Θεοδώρας Μπακογιάννη, Αναστάσιου Δημοσχάκη, Γεώργιου </w:t>
      </w:r>
      <w:r>
        <w:rPr>
          <w:rFonts w:eastAsia="Times New Roman"/>
          <w:color w:val="000000"/>
          <w:szCs w:val="24"/>
        </w:rPr>
        <w:lastRenderedPageBreak/>
        <w:t xml:space="preserve">Γεωργαντά, Κωνσταντίνου Τσιάρα, Κωνσταντίνου Κατσαφάδου, Νίκης Κεραμέω, Κωνσταντίνου Κουκοδήμου, Ευάγγελου Μπασιάκου, Χρήστου Μπουκώρου, Αικατερίνης Παπακώστα –Σιδηροπούλου και Κωσταντίνου Καραγκούνη προς τον Υπουργό Εσωτερικών και Διοικητικής Ανασυγκρότησης σχετικά με την έξαρση της εγκληματικότητας στο κέντρο της Αθήνας. </w:t>
      </w:r>
    </w:p>
    <w:p w14:paraId="5C247EC0"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επερωτώντες Βουλευτές που θα πάρουν τον λόγο είναι η κ. Θεοδώρα Μπακογιάννη, ο κ. Μαυρουδής Βορίδης, ο κ. Βασίλειος Κικίλιας, η κ. Νίκη Κεραμέως, η κ. Αικατερίνη Παπακώστα-Σιδηροπούλου, ο κ. Αναστάσιος Δημοσχάκης και ο κ. Δημήτριος Κυριαζίδης. </w:t>
      </w:r>
    </w:p>
    <w:p w14:paraId="5C247EC1"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Εκ μέρους της Κυβέρνησης θα είναι ο Αναπληρωτής Υπουργός Εσωτερικών και Διοικητικής Μεταρρύθμισης κ. Νικόλαος Τόσκας. </w:t>
      </w:r>
    </w:p>
    <w:p w14:paraId="5C247EC2"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Έχουν ορισθεί Κοινοβουλευτικοί Εκπρόσωποι από τη Νέα Δημοκρατία ο κ. Γεώργιος Γεωργαντάς, από τον ΣΥΡΙΖΑ η κ. Φωτεινή Βάκη, από τον Λαϊκό Σύνδεσμο-Χρυσή Αυγή ο κ. Γεώργιος Γερμενής, και </w:t>
      </w:r>
      <w:r>
        <w:rPr>
          <w:rFonts w:eastAsia="Times New Roman" w:cs="Times New Roman"/>
          <w:szCs w:val="24"/>
        </w:rPr>
        <w:lastRenderedPageBreak/>
        <w:t xml:space="preserve">από τη Δημοκρατική Συμπαράταξη ΠΑΣΟΚ-ΔΗΜΑΡ ο κ. Θεόδωρος Παπαθεοδώρου. Βλέπω ότι το Κομμουνιστικό Κόμμα Ελλάδας δεν έχει ορίσει Κοινοβουλευτικό Εκπρόσωπο. Από το Ποτάμι έχει ορισθεί ο κ. Ιάσονας Φωτήλας, από τους Ανεξάρτητους Έλληνες ο κ. Κωνσταντίνος Κατσίκης, από την Ένωση Κεντρώων ο κ. Γεώργιος-Δημήτριος Καρράς. </w:t>
      </w:r>
    </w:p>
    <w:p w14:paraId="5C247EC3"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η πρώτη επερωτώσα Βουλευτής κ. Θεοδώρα Μπακογιάννη για δέκα λεπτά. </w:t>
      </w:r>
    </w:p>
    <w:p w14:paraId="5C247EC4"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επιτρέψτε μου να κάνω δυο εισαγωγικές παρατηρήσεις. </w:t>
      </w:r>
    </w:p>
    <w:p w14:paraId="5C247EC5"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πρώτη μου παρατήρηση είναι ότι θα πρέπει να κουραστήκατε να διαβάζετε αυτόν τον ατελείωτο κατάλογο των Υπουργών που έχουν ανειλημμένες υποχρεώσεις, φόρτο εργασίας. Και εν πάση περιπτώσει, η «ταμπακιέρα» είναι ότι δεν έρχονται στη Βουλή να απαντήσουν στις ερωτήσεις. </w:t>
      </w:r>
    </w:p>
    <w:p w14:paraId="5C247EC6"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Ομολογώ ότι πρέπει να καταθέσω τον θαυμασμό μου, κύριοι συνάδελφοι, είναι πράγματι πολύ βεβαρημένο το πρόγραμμα ορισμένων Υπουργών. </w:t>
      </w:r>
    </w:p>
    <w:p w14:paraId="5C247EC7"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παρατήρησή μου, κύριε Πρόεδρε, είναι ότι παρακολούθησα με πολύ μεγάλο ενδιαφέρον την ερώτηση την οποία έκανε ο κ. Φωτήλας στον κ. Παππά και πρέπει να σας πω τα συμπεράσματά μου. Συμπέρασμα πρώτο: Η Κυβέρνηση ετράπη εις άτακτη υποχώρηση. Από εκεί που ο Πρωθυπουργός εξήγγειλε τα χρήματα τα οποία θα πάρει από τον διαγωνισμό για τις άδειες και το πού θα τα μοιράσει και ενημέρωσε τον ελληνικό λαό ότι οι κοινωνικά αδύναμοι θα εισπράξουν από τα χρήματα των πλουσίων, τελικώς ο κ. Παππάς προσήλθε σήμερα στη Βουλή και μας είπε ότι δεν υπάρχει καμμία άδεια. Δηλαδή, από την ώρα που πιάστηκε ψευδόμενη η επιτροπή, η οποία έκρινε τα «πόθεν έσχες» και παρά τη «σάλτσα» που έβαλε ο κ. Παππάς στη μάχη του κατά της διαπλοκής –και τα διάφορα γραφικά τα οποία ακούσαμε εδώ πέρα- η ουσία της υποθέσεως είναι ότι αυτό που μας είπε είναι ότι σήμερα άδειες δεν υπάρχουν. Επιβεβαιώνεται, λοιπόν, η θέση της Νέας Δημοκρατίας ότι αυτός ο διαγωνισμός κατέπεσε και είναι ουσιαστικά ένας διαγωνισμός ο οποίος έγινε μόνο για το θεαθήναι. </w:t>
      </w:r>
    </w:p>
    <w:p w14:paraId="5C247EC8"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στην ουσία της συζήτησης για την οποία καταθέσαμε την ερώτηση, κύριε Υπουργέ. </w:t>
      </w:r>
    </w:p>
    <w:p w14:paraId="5C247EC9"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μου επιτρέψετε να μιλήσω με δυο ιδιότητες, αυτή της Βουλευτού της Α΄ Αθήνας, αλλά και της τέως Δημάρχου Αθηναίων. Έχω παρακολουθήσει την κατάσταση στην Αθήνα εδώ και πάρα πολλά χρόνια -φαντάζομαι ότι αυτό δεν θα μου το αρνηθείτε- και πράγματι, υπήρχαν πάντοτε προβλήματα. Εάν δηλαδή τα επικαλεστείτε, θα έχετε δίκιο. Υπήρχαν και παλαιότερα προβλήματα με τους γνωστούς άγνωστους, οι οποίοι κάνουν διάφορες επιθέσεις στο κέντρο των Αθηνών. </w:t>
      </w:r>
    </w:p>
    <w:p w14:paraId="5C247ECA"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που συμβαίνει, όμως, σήμερα είναι πρωτοφανές, κύριε Υπουργέ. Σήμερα μια ολόκληρη γειτονιά της Αθήνας είναι μια γειτονιά στην οποία δεν υπάρχει κράτος. Και όχι μόνο δεν τηρείται ο νόμος, αλλά δεν υπάρχει κράτος, καθόλου κράτος. Ακόμα και τις λίγες –αν θέλετε- παρουσίες του κράτους με τη μορφή των ΕΛΤΑ, με τη μορφή ενός υποκαταστήματος φροντίσατε να τις αποσύρετε. </w:t>
      </w:r>
    </w:p>
    <w:p w14:paraId="5C247ECB"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φθάσει στο σημείο να περνούν τα λεωφορεία και οι συνδικαλιστές των λεωφορείων να λένε στους οδηγούς «μη σταματήσεις, μην πας από εκεί, πέρνα απ’ έξω», διότι κάθε δεύτερη μέρα έχουμε το «θεάρεστο» έργο κάποιων οι οποίοι θεωρούν ότι μπορούν να σταματήσουν, να κάψουν ένα λεωφορείο, </w:t>
      </w:r>
      <w:r>
        <w:rPr>
          <w:rFonts w:eastAsia="Times New Roman" w:cs="Times New Roman"/>
          <w:szCs w:val="24"/>
        </w:rPr>
        <w:lastRenderedPageBreak/>
        <w:t xml:space="preserve">ή να υποχρεώσουν αυτούς τους ανθρώπους που χρησιμοποιούν το λεωφορείο, κύριε Υπουργέ –και φαντάζομαι ότι θα συμφωνήσετε μαζί μου ότι δεν είναι οι πλουσιότεροι των Ελλήνων αυτοί οι οποίοι χρησιμοποιούν το λεωφορείο- να κατέβουν. </w:t>
      </w:r>
    </w:p>
    <w:p w14:paraId="5C247ECC"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σήμερα πενήντα πέντε κτήρια –αν τα στοιχεία μου είναι σωστά- υπό κατάληψη σε όλη την Αττική. Από αυτά έξι, τα οποία έχουμε, είναι υπό κατάληψη σήμερα με εισαγγελική εντολή να μπείτε μέσα και να σταματήσετε την κατάληψη. Η εισαγγελική εντολή έχει δοθεί πριν από περίπου οκτώ, δέκα μήνες. Η Ελληνική Αστυνομία δεν κάνει τίποτα. </w:t>
      </w:r>
    </w:p>
    <w:p w14:paraId="5C247EC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Δεν ξέρω, τώρα ίσως μου λύσετε την απορία. Τώρα που δώσατε στο υπερταμείο τα ακίνητα, μήπως δώσατε και αυτά που βρίσκονται υπό κατάληψη και έχουμε κάποια ελπίδα ότι κάποιος τροϊκανός θα έρθει να σας κουνήσει το δάκτυλο και θα σας υποχρεώσει να μην υπάρξει κατάληψη για να μπορέσει να αξιοποιήσει το κτήριο; </w:t>
      </w:r>
    </w:p>
    <w:p w14:paraId="5C247EC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κύριε Υπουργέ, ειλικρινώς δυσκολεύομαι να το καταλάβω. Επί κυβερνήσεως της Νέας Δημοκρατίας έγιναν πολλές προσπάθειες. Τα πράγματα είχαν καλυτερεύσει πολύ, επί της ουσίας για ένα και μόνο λόγο, γιατί υπήρχε πολιτική βούληση. Έχω ζήσει δε και την Αθήνα των Ολυμπιακών Αγώνων. Εκεί να δείτε πολιτική βούληση, εκεί να δείτε τα Εξάρχεια! Τα Εξάρχεια ήταν ένας παράδεισος. Περιέργως πώς, τότε έγιναν τα πράγματα, σήμερα δεν γίνονται. </w:t>
      </w:r>
    </w:p>
    <w:p w14:paraId="5C247EC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Έχετε εισηγήσεις μέσα από την Αστυνομία, κύριε Υπουργέ. Μία επιχείρηση κάνατε. Ωραία ήταν αυτή. Τα Εξάρχεια όμως δεν πρόκειται να καθαρίσουν με μία επιχείρηση, θα καθαρίσουν μόνο με συνεχή παρουσία της Αστυνομίας, θα καθαρίσουν με την αίσθηση ότι υπάρχει κράτος.</w:t>
      </w:r>
    </w:p>
    <w:p w14:paraId="5C247ED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Αυτή τη στιγμή η αίσθηση των πολλών είναι ότι δεν υπάρχει το κράτος ή, στη χειρότερη των περιπτώσεων, ότι υπάρχει μία υπόγεια συνεννόηση μεταξύ της Κυβέρνησης του ΣΥΡΙΖΑ και των ανθρώπων αυτών, οι οποίοι περιέργως πως κατά διαστήματα επιτίθενται και άλλες φορές κάθονται στο καβούκι τους και δεν κάνουν απολύτως τίποτα.</w:t>
      </w:r>
    </w:p>
    <w:p w14:paraId="5C247ED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νομίζετε ότι χρωστάτε σε αυτούς τους μόνιμους κατοίκους μιας ιστορικής, στο κάτω-κάτω, γειτονιάς της Αθήνας μια απάντηση για το πώς ακριβώς αυτή η Κυβέρνηση βλέπει τη δυνατότητα να προστατέψει τη ζωή τους, αλλά και την περιουσία τους; </w:t>
      </w:r>
    </w:p>
    <w:p w14:paraId="5C247ED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Είναι δυνατόν σήμερα σε πολυκατοικίες της Αθήνας να υπάρχουν κρεμασμένα μπουκάλια σε κάθε όροφο, να βγαίνει η συνταξιούχος γιαγιά, να βλέπει τη σακούλα και να ξέρει ότι τη σακούλα θα την πάρει ο αναρχικός της γειτονιάς της για να μπορέσει να τη βάλει σε μία ταράτσα και να μπορέσει να επιτεθεί από την ταράτσα στην Αστυνομία ή οτιδήποτε άλλο όποτε θέλει;</w:t>
      </w:r>
    </w:p>
    <w:p w14:paraId="5C247ED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Εγώ συμπαθώ τη νέα γενιά και φαντάζομαι ότι θα μου το αναγνωρίσετε. Όμως επιτέλους, είναι νέα παιδιά όλοι αυτοί οι μπαχαλάκηδες; Είναι νέα παιδιά όλα αυτά τα παιδιά του Ρουβίκωνα που είναι πολύ συμπαθητικά, διότι τελικώς είναι και λάτρεις της ελεύθερης οικονομίας.</w:t>
      </w:r>
    </w:p>
    <w:p w14:paraId="5C247ED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Απ’ ό,τι κατάλαβα, άνοιξαν μέσα στο VΟΧ μια καφετέρια, από το οποίο παίρνουν και έσοδα. Έκαναν δηλαδή, μία κατάληψη, το έδωσαν για καφενείο, παίρνουν τα έσοδα και μετά υποθέτω πως τα μοιράζονται </w:t>
      </w:r>
      <w:r>
        <w:rPr>
          <w:rFonts w:eastAsia="Times New Roman" w:cs="Times New Roman"/>
          <w:szCs w:val="24"/>
        </w:rPr>
        <w:lastRenderedPageBreak/>
        <w:t>όλοι μεταξύ τους. Φαντάζομαι ότι τουλάχιστον μία εταιρεία λαϊκής βάσης θα έχουν κάνει. Δεν είναι δυνατόν να παίρνει όλα αυτά τα έσοδα μόνο ένας. Η Αστυνομία τα γνωρίζει αυτά, τα γνωρίζει πολύ καλύτερα από εμένα, γιατί εγώ μιλάω με τους κατοίκους, από τους κατοίκους έχω τις πληροφορίες μου.</w:t>
      </w:r>
    </w:p>
    <w:p w14:paraId="5C247ED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Αστυνομία που τα γνωρίζει, τι ακριβώς κάνει, κύριε Υπουργέ; Η Αστυνομία κάνει πραγματικά τη δουλειά της και κάνει εισηγήσεις προς την πολιτική ηγεσία. Πότε η πολιτική ηγεσία της είπε να καθαρίσει τα Εξάρχεια; Πότε προχώρησε η πολιτική ηγεσία στο να της πει «ναι, σε καλύπτω, μπες μέσα και προχώρα, δείξε την παρουσία του κράτους, έτσι ώστε να δώσεις και το αίσθημα ασφάλειας στους κατοίκους»; Πότε αυτά τα κτήρια που βρίσκονται υπό κατάληψη, θα μπορούν να δοθούν στους ιδιοκτήτες; </w:t>
      </w:r>
    </w:p>
    <w:p w14:paraId="5C247ED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 ΙΚΑ, κυρίες και κύριοι συνάδελφοι, προσπαθεί να σπάσει τον κουμπαρά των ασφαλισμένων για να δώσει τις συντάξεις για τους τρεις μήνες που έρχονται ή τους τέσσερις μήνες μέχρι τέλος του έτους. Στο ΙΚΑ ανήκουν τα δύο κτήρια που είναι υπό κατάληψη. Δεν υπήρχε κανένας τρόπος να αξιοποιηθούν αυτά τα κτήρια; Δεν υπήρχε κανένας τρόπος να τα δώσει το ΙΚΑ και να πάρει κάποια χρήματα από αυτά </w:t>
      </w:r>
      <w:r>
        <w:rPr>
          <w:rFonts w:eastAsia="Times New Roman" w:cs="Times New Roman"/>
          <w:szCs w:val="24"/>
        </w:rPr>
        <w:lastRenderedPageBreak/>
        <w:t>που του λείπουν; Είναι ποτέ δυνατόν μία κυβέρνηση να παρακολουθεί την κατάσταση και μάλιστα με εντολή «μην κουνηθείτε, γιατί θα στενοχωρηθούν κάποια παιδιά»;</w:t>
      </w:r>
    </w:p>
    <w:p w14:paraId="5C247ED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λυπάμαι πάρα πολύ που το λέω, σας άκουσα πριν να λέτε ότι η τάξη και η ασφάλεια δεν είναι θέμα αριστερό ούτε δεξιό. Έχετε δίκιο. Η ασφάλεια είναι προϋπόθεση ελευθερίας, κύριε Υπουργέ. Αυτή την ασφάλεια δεν την νιώθουν σήμερα οι κάτοικοι της Αθήνας, στη συγκεκριμένη περιοχή. </w:t>
      </w:r>
    </w:p>
    <w:p w14:paraId="5C247ED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Άκουσα ότι κάνετε μια ανασυγκρότηση. Άκουσα ότι θα προχωρήσετε με διαφορετική λογική. Εύχομαι να πετύχετε, κύριε Υπουργέ. Ειλικρινά σας το λέω. Εύχομαι αυτή σας η ανασυγκρότηση να είναι προς το καλό της Αστυνομίας και να δώσετε ένα σωστό μήνυμα στην κοινωνία.</w:t>
      </w:r>
    </w:p>
    <w:p w14:paraId="5C247ED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Εάν, όμως, κύριε Υπουργέ, δεν προχωρήσετε αποφασιστικά και δεν συγκρουστείτε με αυτή την πτέρυγα του κόμματος του ΣΥΡΙΖΑ, η οποία σας ζητεί να κάθεστε αδρανής, δεν θα γίνει τίποτα σε αυτή τη χώρα.</w:t>
      </w:r>
    </w:p>
    <w:p w14:paraId="5C247ED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Διότι όταν σας ζήτησε η νεολαία του ΣΥΡΙΖΑ να καταργήσετε την Ομάδα «Δέλτα», την καταργήσατε. Και αυτή είναι η πραγματικότητα. Όταν η νεολαία του ΣΥΡΙΖΑ σας λέει «μην αγγίξετε εκεί», δεν αγγίζετε, κύριε Υπουργέ. Αυτό, όμως, δεν μπορεί να συνεχιστεί. Αυτό δεν μπορεί να συνεχιστεί γιατί έχει φθάσει ο κόσμος στο «αμήν».</w:t>
      </w:r>
    </w:p>
    <w:p w14:paraId="5C247ED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σας λέω ότι σήμερα δεν πείθεται κανείς, μα κανείς, από αυτούς οι οποίοι κατοικούν στα Εξάρχεια, από αυτούς οι οποίοι μένουν στις γειτονιές, ότι όλα αυτά τα οποία κάνετε δεν τα κάνετε, διότι έχετε ένα πρόβλημα ιδεολογικό. Είναι αδύνατον. </w:t>
      </w:r>
    </w:p>
    <w:p w14:paraId="5C247ED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Ξεκινήσατε από την κατάργηση της ιστορίας του ασύλου. Ξαναμπήκαν οι μολότοφ μέσα στα πανεπιστήμια. Ξαναγίνονται μέσα στα πανεπιστήμια πραγματικά όργια. Τα επιτρέψατε όλα αυτά. Είχε σταματήσει το πρόβλημα και το ξαναφέρατε πίσω.</w:t>
      </w:r>
    </w:p>
    <w:p w14:paraId="5C247EDD" w14:textId="77777777" w:rsidR="00DA3C73" w:rsidRDefault="00D93FB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C247EDE" w14:textId="77777777" w:rsidR="00DA3C73" w:rsidRDefault="00D93FB0">
      <w:pPr>
        <w:spacing w:after="0" w:line="600" w:lineRule="auto"/>
        <w:ind w:firstLine="720"/>
        <w:jc w:val="both"/>
        <w:rPr>
          <w:rFonts w:eastAsia="Times New Roman"/>
          <w:bCs/>
        </w:rPr>
      </w:pPr>
      <w:r>
        <w:rPr>
          <w:rFonts w:eastAsia="Times New Roman"/>
          <w:bCs/>
        </w:rPr>
        <w:lastRenderedPageBreak/>
        <w:t xml:space="preserve">Και τέλος –και κλείνω, κύριε Πρόεδρε, με αυτό- θέλω να σας πω το εξής: Ο κ. Μουζάλας κάθε λίγο και λιγάκι μας κάνει μια δήλωση και μας λέει: «Υπάρχουν και κάποιοι μετανάστες, οι οποίοι δεν ξέρουμε πού είναι. Τους χάσαμε», κ.λπ.. Ε, να σας πω εγώ πού είναι. </w:t>
      </w:r>
    </w:p>
    <w:p w14:paraId="5C247EDF" w14:textId="77777777" w:rsidR="00DA3C73" w:rsidRDefault="00D93FB0">
      <w:pPr>
        <w:spacing w:after="0" w:line="600" w:lineRule="auto"/>
        <w:ind w:firstLine="720"/>
        <w:jc w:val="both"/>
        <w:rPr>
          <w:rFonts w:eastAsia="Times New Roman"/>
          <w:bCs/>
        </w:rPr>
      </w:pPr>
      <w:r>
        <w:rPr>
          <w:rFonts w:eastAsia="Times New Roman"/>
          <w:bCs/>
        </w:rPr>
        <w:t xml:space="preserve">Δεκαπέντε κτήρια υπό κατάληψη μέσα στα Εξάρχεια έχουν από είκοσι με είκοσι πέντε μετανάστες το καθένα. Αυτοί οι μετανάστες που φιλοξενούνται μέσα σε αυτά τα κτήρια δεν έχουν καταγραφεί, κύριε Υπουργέ. Δεν ξέρουμε ούτε ποιοι είναι. Δεν ξέρουμε ούτε πώς να τους προστατεύσουμε τους ανθρώπους, στο κάτω κάτω της γραφής. </w:t>
      </w:r>
    </w:p>
    <w:p w14:paraId="5C247EE0" w14:textId="77777777" w:rsidR="00DA3C73" w:rsidRDefault="00D93FB0">
      <w:pPr>
        <w:spacing w:after="0" w:line="600" w:lineRule="auto"/>
        <w:ind w:firstLine="720"/>
        <w:jc w:val="both"/>
        <w:rPr>
          <w:rFonts w:eastAsia="Times New Roman"/>
          <w:bCs/>
        </w:rPr>
      </w:pPr>
      <w:r>
        <w:rPr>
          <w:rFonts w:eastAsia="Times New Roman"/>
          <w:bCs/>
        </w:rPr>
        <w:t>Διότι αποφάσισαν οι αλληλέγγυοι, ντόπιοι και ξένοι, ότι είναι πολύ βολικό σε μια χώρα όπου η ιδιοκτησία δεν προστατεύεται, να πάνε να κάνουν κατάληψη στα κτήρια και από εκεί και πέρα, στο κατειλημμένο κτήριο να φιλοξενήσουν και άλλους.</w:t>
      </w:r>
    </w:p>
    <w:p w14:paraId="5C247EE1" w14:textId="77777777" w:rsidR="00DA3C73" w:rsidRDefault="00D93FB0">
      <w:pPr>
        <w:spacing w:after="0" w:line="600" w:lineRule="auto"/>
        <w:ind w:firstLine="720"/>
        <w:jc w:val="both"/>
        <w:rPr>
          <w:rFonts w:eastAsia="Times New Roman"/>
          <w:bCs/>
        </w:rPr>
      </w:pPr>
      <w:r>
        <w:rPr>
          <w:rFonts w:eastAsia="Times New Roman"/>
          <w:bCs/>
        </w:rPr>
        <w:lastRenderedPageBreak/>
        <w:t>Η Νέα Δημοκρατία, κύριε Υπουργέ, αυτό δεν πρόκειται να το δεχθεί. Και σας διαβεβαιώ για ένα πράγμα, ότι η παρακολούθηση του θέματος αυτού από εμάς θα είναι συνεχής. Και θα υποχρεωθεί η Κυβέρνησή σας να δώσει απαντήσεις.</w:t>
      </w:r>
    </w:p>
    <w:p w14:paraId="5C247EE2" w14:textId="77777777" w:rsidR="00DA3C73" w:rsidRDefault="00D93FB0">
      <w:pPr>
        <w:spacing w:after="0" w:line="600" w:lineRule="auto"/>
        <w:ind w:firstLine="720"/>
        <w:jc w:val="both"/>
        <w:rPr>
          <w:rFonts w:eastAsia="Times New Roman"/>
          <w:bCs/>
        </w:rPr>
      </w:pPr>
      <w:r>
        <w:rPr>
          <w:rFonts w:eastAsia="Times New Roman"/>
          <w:bCs/>
        </w:rPr>
        <w:t>Σας ευχαριστώ.</w:t>
      </w:r>
    </w:p>
    <w:p w14:paraId="5C247EE3" w14:textId="77777777" w:rsidR="00DA3C73" w:rsidRDefault="00D93FB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C247EE4" w14:textId="77777777" w:rsidR="00DA3C73" w:rsidRDefault="00D93FB0">
      <w:pPr>
        <w:spacing w:after="0" w:line="600" w:lineRule="auto"/>
        <w:ind w:firstLine="720"/>
        <w:jc w:val="both"/>
        <w:rPr>
          <w:rFonts w:eastAsia="Times New Roman"/>
          <w:bCs/>
        </w:rPr>
      </w:pPr>
      <w:r>
        <w:rPr>
          <w:rFonts w:eastAsia="Times New Roman"/>
          <w:bCs/>
        </w:rPr>
        <w:t xml:space="preserve"> </w:t>
      </w:r>
      <w:r>
        <w:rPr>
          <w:rFonts w:eastAsia="Times New Roman"/>
          <w:b/>
          <w:bCs/>
        </w:rPr>
        <w:t>ΠΡΟΕΔΡΕΥΩΝ (Σπυρίδων Λυκούδης):</w:t>
      </w:r>
      <w:r>
        <w:rPr>
          <w:rFonts w:eastAsia="Times New Roman"/>
          <w:bCs/>
        </w:rPr>
        <w:t xml:space="preserve"> Ευχαριστώ, κυρία συνάδελφε.</w:t>
      </w:r>
    </w:p>
    <w:p w14:paraId="5C247EE5" w14:textId="77777777" w:rsidR="00DA3C73" w:rsidRDefault="00D93FB0">
      <w:pPr>
        <w:spacing w:after="0" w:line="600" w:lineRule="auto"/>
        <w:ind w:firstLine="720"/>
        <w:jc w:val="both"/>
        <w:rPr>
          <w:rFonts w:eastAsia="Times New Roman"/>
          <w:bCs/>
        </w:rPr>
      </w:pPr>
      <w:r>
        <w:rPr>
          <w:rFonts w:eastAsia="Times New Roman"/>
          <w:bCs/>
        </w:rPr>
        <w:t>Ο συνάδελφος κ. Μαυρουδής Βορίδης έχει τον λόγο για πέντε λεπτά.</w:t>
      </w:r>
    </w:p>
    <w:p w14:paraId="5C247EE6" w14:textId="77777777" w:rsidR="00DA3C73" w:rsidRDefault="00D93FB0">
      <w:pPr>
        <w:spacing w:after="0" w:line="600" w:lineRule="auto"/>
        <w:ind w:firstLine="720"/>
        <w:jc w:val="both"/>
        <w:rPr>
          <w:rFonts w:eastAsia="Times New Roman"/>
          <w:bCs/>
        </w:rPr>
      </w:pPr>
      <w:r>
        <w:rPr>
          <w:rFonts w:eastAsia="Times New Roman"/>
          <w:b/>
          <w:bCs/>
        </w:rPr>
        <w:t>ΜΑΥΡΟΥΔΗΣ ΒΟΡΙΔΗΣ:</w:t>
      </w:r>
      <w:r>
        <w:rPr>
          <w:rFonts w:eastAsia="Times New Roman"/>
          <w:bCs/>
        </w:rPr>
        <w:t xml:space="preserve"> Ευχαριστώ πολύ, κύριε Πρόεδρε.</w:t>
      </w:r>
    </w:p>
    <w:p w14:paraId="5C247EE7" w14:textId="77777777" w:rsidR="00DA3C73" w:rsidRDefault="00D93FB0">
      <w:pPr>
        <w:spacing w:after="0" w:line="600" w:lineRule="auto"/>
        <w:ind w:firstLine="720"/>
        <w:jc w:val="both"/>
        <w:rPr>
          <w:rFonts w:eastAsia="Times New Roman"/>
          <w:bCs/>
        </w:rPr>
      </w:pPr>
      <w:r>
        <w:rPr>
          <w:rFonts w:eastAsia="Times New Roman"/>
          <w:bCs/>
        </w:rPr>
        <w:t>Η αλήθεια είναι ότι ο κύριος Υπουργός έχει συνήθως κατευναστικό πολιτικό λόγο και διαμορφώνει ένα πλαίσιο το οποίο, όμως, είναι γενικό, στο οποίο καταφάσκει την ανάγκη της ασφάλειας, συμφωνεί ότι πρέπει να ενισχυθεί η αστυνόμευση και βάζει έτσι μια γενική στρατηγική αναφορά, με την οποία δύσκολα κανείς μπορεί να διαφωνήσει.</w:t>
      </w:r>
    </w:p>
    <w:p w14:paraId="5C247EE8" w14:textId="77777777" w:rsidR="00DA3C73" w:rsidRDefault="00D93FB0">
      <w:pPr>
        <w:spacing w:after="0" w:line="600" w:lineRule="auto"/>
        <w:ind w:firstLine="720"/>
        <w:jc w:val="both"/>
        <w:rPr>
          <w:rFonts w:eastAsia="Times New Roman"/>
          <w:bCs/>
        </w:rPr>
      </w:pPr>
      <w:r>
        <w:rPr>
          <w:rFonts w:eastAsia="Times New Roman"/>
          <w:bCs/>
        </w:rPr>
        <w:lastRenderedPageBreak/>
        <w:t xml:space="preserve">Επίσης, όμως, υπάρχει και μια πραγματικότητα. Γιατί έχει παρέλθει, αν θυμάμαι καλά, ένας χρόνος από τότε που έχετε αναλάβει τα καθήκοντά σας κι επομένως, έχουμε περάσει το στρατηγικό πλαίσιο αναφοράς, έχουμε τελειώσει με τις ευχές και είμαστε στα πεπραγμένα και την πραγματικότητα. Και ποια είναι η πραγματικότητα για το συγκεκριμένο θέμα; </w:t>
      </w:r>
    </w:p>
    <w:p w14:paraId="5C247EE9" w14:textId="77777777" w:rsidR="00DA3C73" w:rsidRDefault="00D93FB0">
      <w:pPr>
        <w:spacing w:after="0" w:line="600" w:lineRule="auto"/>
        <w:ind w:firstLine="720"/>
        <w:jc w:val="both"/>
        <w:rPr>
          <w:rFonts w:eastAsia="Times New Roman"/>
          <w:bCs/>
        </w:rPr>
      </w:pPr>
      <w:r>
        <w:rPr>
          <w:rFonts w:eastAsia="Times New Roman"/>
          <w:bCs/>
        </w:rPr>
        <w:t xml:space="preserve">Η πραγματικότητα είναι ότι κάθε δεύτερη μέρα έχουμε επεισόδια στα Εξάρχεια. Η πραγματικότητα είναι η ανασυγκρότηση του αναρχικού χώρου στη βάση ακριβώς των επεισοδίων. Η πραγματικότητα είναι οι καταλήψεις των κτηρίων. Η πραγματικότητα είναι οι εμπρησμοί. </w:t>
      </w:r>
    </w:p>
    <w:p w14:paraId="5C247EEA" w14:textId="77777777" w:rsidR="00DA3C73" w:rsidRDefault="00D93FB0">
      <w:pPr>
        <w:spacing w:after="0" w:line="600" w:lineRule="auto"/>
        <w:ind w:firstLine="720"/>
        <w:jc w:val="both"/>
        <w:rPr>
          <w:rFonts w:eastAsia="Times New Roman"/>
          <w:bCs/>
        </w:rPr>
      </w:pPr>
      <w:r>
        <w:rPr>
          <w:rFonts w:eastAsia="Times New Roman"/>
          <w:bCs/>
        </w:rPr>
        <w:t>Και υπάρχει και μια πραγματικότητα, την οποία δεν είχαμε μέχρι χθες: οι ένοπλες περιπολίες. Έχουμε ένοπλη πολιτοφυλακή των αναρχικών, η οποία μάλιστα τραβάει και την ευγενή δράση της και κυκλοφορούν επιδεικνύοντας τον οπλισμό τους. Άραγε, για να πουν τι; Ότι είμαστε εκεί, είμαστε έτοιμοι, έχουμε καταργήσει το κράτος.</w:t>
      </w:r>
    </w:p>
    <w:p w14:paraId="5C247EEB" w14:textId="77777777" w:rsidR="00DA3C73" w:rsidRDefault="00D93FB0">
      <w:pPr>
        <w:spacing w:after="0" w:line="600" w:lineRule="auto"/>
        <w:ind w:firstLine="720"/>
        <w:jc w:val="both"/>
        <w:rPr>
          <w:rFonts w:eastAsia="Times New Roman" w:cs="Times New Roman"/>
          <w:szCs w:val="24"/>
        </w:rPr>
      </w:pPr>
      <w:r>
        <w:rPr>
          <w:rFonts w:eastAsia="Times New Roman"/>
          <w:bCs/>
        </w:rPr>
        <w:lastRenderedPageBreak/>
        <w:t>Σε αυτό εδώ έχουμε και μια, ας το πω, θεωρητική διαφωνία η οποία έχει πολύ συγκεκριμένα πρακτικά αποτελέσματα. Διότι, πράγματι, η ασφάλεια ως αγαθό μπορεί να μην αποτελεί ίδιον της άλφα ή της βήτα ιδεολογίας και να συμφωνούμε όλη στην ανάγκη ασφάλειας.</w:t>
      </w:r>
    </w:p>
    <w:p w14:paraId="5C247EE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Όμως, η αντεγκληματική πολιτική για την εμπέδωσή της προφανώς έχει ιδεολογικά πρόσημα. Άρα, λοιπόν, όταν βγαίνεις και θεωρείς ότι αυτοί οι κύριοι δεν είναι εγκληματίες, αλλά είναι μέρος ενός κοινωνικού κινήματος που πρέπει να δούμε πώς αναπτύσσεται και πρέπει να αντιμετωπιστεί και με κοινωνικοπολιτικούς όρους και όχι μόνο με όρους ποινικής καταστολής, ε, ναι, έχουμε διαφορετική φιλοσοφία. Οι εγκληματίες είναι εγκληματίες. Αν αυτοί τα κίνητρά τους θέλουν να τα βαπτίζουν με έναν ορισμένο τρόπο, αυτό δεν αναιρεί τον εγκληματικό χαρακτήρα των πράξεών τους. Όταν κάποιος κάνει εμπρησμό και καίει ανθρώπους, τότε το γεγονός ότι είναι αναρχικός δεν μας κάνει να του δείξουμε επιείκεια. Ίσως το αντίστροφο, διότι υποτίθεται ότι θα έπρεπε να έχει και αυξημένη συνείδηση, άρα και αυξημένο καταλογισμό εδώ στο συγκεκριμένο θέμα. </w:t>
      </w:r>
    </w:p>
    <w:p w14:paraId="5C247EE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Θα αναφερθώ συγκεκριμένα, κύριε Υπουργέ. Είναι ή δεν είναι έκνομη η κατάσταση στα Εξάρχεια; Αυτό είναι το πρώτο ζήτημα, στο οποίο πρέπει να τοποθετηθείτε. Τη δέχεστε ως τέτοια; Αυτό το θέμα το έχουμε συζητήσει εμείς οι δύο, όχι για τα Εξάρχεια αλλά για περιοχές που είναι «βαριές» από πλευράς εγκληματικότητας. Έχουμε συζητήσει για το Ζεφύρι, για τα Λιόσια, για τα Νεόκτιστα</w:t>
      </w:r>
      <w:r>
        <w:rPr>
          <w:rFonts w:eastAsia="Times New Roman" w:cs="Times New Roman"/>
          <w:b/>
          <w:szCs w:val="24"/>
        </w:rPr>
        <w:t xml:space="preserve"> </w:t>
      </w:r>
      <w:r>
        <w:rPr>
          <w:rFonts w:eastAsia="Times New Roman" w:cs="Times New Roman"/>
          <w:szCs w:val="24"/>
        </w:rPr>
        <w:t xml:space="preserve">Ασπροπύργου, για το Μενίδι και για ορισμένες περιοχές των Αχαρνών. </w:t>
      </w:r>
    </w:p>
    <w:p w14:paraId="5C247EE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Σε περιοχές, λοιπόν, όπου η εγκληματικότητα είναι βαριά, σε περιοχές όπου έχει εγκατασταθεί η ανομία, σε περιοχές ολόκληρες, σε γειτονιές όπου διαμορφώνεται πια εγκληματογόνο περιβάλλον, πώς σκέφτεστε να αντιμετωπίσετε αυτή την κατάσταση; Δεν λύνεται με μια επιχείρηση. Έχουμε συμφωνήσει σε αυτό. </w:t>
      </w:r>
    </w:p>
    <w:p w14:paraId="5C247EE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C247EF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λύνεται με μια «σκούπα». Έχουμε συμφωνήσει σε αυτό εσείς κι εγώ. Δεν λύνεται με μια παρέμβαση σημειακή, μια χρονική στιγμή. Έχουμε συμφωνήσει σε αυτό. Όμως, όταν σας προτείνω το δόγμα της μηδενικής ανοχής στην εγκληματικότητα, εκεί δεν στέργετε, δεν έρχεστε κοντά μας, διότι σε αυτές τις περιοχές η απάντηση είναι η συνεχής, η καθημερινή και αυξημένη αστυνόμευση. Δεν είναι περιοχές όπως όλες οι άλλες. </w:t>
      </w:r>
    </w:p>
    <w:p w14:paraId="5C247EF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C115F8">
        <w:rPr>
          <w:rFonts w:eastAsia="Times New Roman" w:cs="Times New Roman"/>
          <w:b/>
          <w:szCs w:val="24"/>
        </w:rPr>
        <w:t>ΑΝΑΣΤΑΣΙΑ ΧΡΙΣΤΟΔΟΥΛΟΠΟΥΛΟΥ</w:t>
      </w:r>
      <w:r>
        <w:rPr>
          <w:rFonts w:eastAsia="Times New Roman" w:cs="Times New Roman"/>
          <w:szCs w:val="24"/>
        </w:rPr>
        <w:t>)</w:t>
      </w:r>
    </w:p>
    <w:p w14:paraId="5C247EF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δε κριτική που έχει να κάνει με την αναδιάρθρωση –διότι άκουσα την προηγούμενη συζήτησή σας με τον συνάδελφό μου Γιώργο Βλάχο- είναι η εξής: Έχετε δίκιο. Προφανώς δεν θα έχουμε κτήρια για να φυλάμε τα κτήρια. Δεν υπερασπίζεται κανείς αυτή τη γραμμή. Όμως, η αναδιάρθρωση, την οποία κάνετε, έχει στηριχθεί σε εγκληματολογικά δεδομένα; Έχετε δει τις ειδικές συνθήκες των περιοχών; Έχετε δει αν </w:t>
      </w:r>
      <w:r>
        <w:rPr>
          <w:rFonts w:eastAsia="Times New Roman" w:cs="Times New Roman"/>
          <w:szCs w:val="24"/>
        </w:rPr>
        <w:lastRenderedPageBreak/>
        <w:t xml:space="preserve">οι περιοχές στις οποίες συγχωνεύετε τα αστυνομικά τμήματα έχουν, λόγου χάριν, έναν τεράστιο αριθμό κλοπών; Πώς θα το αντιμετωπίσετε αυτό, με το να κλείσετε ένα τμήμα; </w:t>
      </w:r>
    </w:p>
    <w:p w14:paraId="5C247EF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C247EF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Τριάντα δευτερόλεπτα θα ήθελα ακόμα, κυρία Πρόεδρε.</w:t>
      </w:r>
    </w:p>
    <w:p w14:paraId="5C247EF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 κλείσατε, λοιπόν, το τμήμα. Τι καλό συνέβη για την περιοχή, επειδή κλείσατε το τμήμα; Έχουν αυξηθεί οι περιπολίες; Υπάρχουν περιπολικά; Αυξήθηκε η αστυνομική δύναμη; Τι έχει γίνει; Όταν, για παράδειγμα, κλείνετε την Μενεμένη που είναι δίπλα σε περιοχή με Ρομά, στην οποία ξέρετε ότι γίνεται διακίνηση ναρκωτικών, τι ακριβώς επιτυγχάνετε με αυτή την κατάργηση του τμήματος; </w:t>
      </w:r>
    </w:p>
    <w:p w14:paraId="5C247EF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Άρα, λοιπόν, η αμφισβήτηση δεν είναι γενική και επί των αρχών, δηλαδή αν πρέπει ή δεν πρέπει τα αστυνομικά τμήματα να είναι εδώ ή εκεί. Η αμφισβήτηση είναι πάνω στα συγκεκριμένα σημεία και πώς γίνεται αυτή η αναδιάρθρωση. </w:t>
      </w:r>
    </w:p>
    <w:p w14:paraId="5C247EF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Ειδικώς δε για το θέμα των Εξαρχείων, επιτρέψετε μου να σας πω ότι η σύνδεση που κάνουμε, η αναφορά που ορθότατα έκανε η κ. Μπακογιάννη σε φερόμενες υπάρχουσες, υπόγειες διαδρομές ήταν εξαιρετικά προσεκτική, γιατί υπάρχουν αιτήματα του χώρου σας, αιτήματα της νεολαίας σας, τα οποία ουσιαστικά μιλούν για την αναγκαιότητα να μην υπάρξουν αποτελεσματικές παρεμβάσεις. </w:t>
      </w:r>
    </w:p>
    <w:p w14:paraId="5C247EF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Υποψιάζομαι ότι θα επικαλεστείτε στοιχεία της περιόδου λειτουργίας του Βασιλείου Κικίλια και του Νικολάου Δένδια, για να πείτε ότι τα περιστατικά τότε ήταν περισσότερα, ενώ τώρα είναι λιγότερα, άρα πάμε καλύτερα. Επειδή θα το πείτε αυτό το επιχείρημα, όπως υποψιάζομαι, να έχετε έτοιμη και μια απάντηση, παρακαλώ, η οποία θα είναι η εξής: Φυσικά τώρα είναι λιγότερα γιατί τότε καταγράφονταν τα περιστατικά επειδή τους αντιμετώπιζαν οι δικοί μας Υπουργοί, τώρα φυσικά δεν καταγράφονται τα περιστατικά γιατί δεν υπάρχει αστυνομική παρουσία και παρέμβαση. Πρέπει να μας δώσετε μια απάντηση και σε αυτό. </w:t>
      </w:r>
    </w:p>
    <w:p w14:paraId="5C247EF9" w14:textId="77777777" w:rsidR="00DA3C73" w:rsidRDefault="00D93F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47EF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Κυρία Πρόεδρε, μπορώ ως Κοινοβουλευτική Εκπρόσωπος να έχω τον λόγο για ένα λεπτό.</w:t>
      </w:r>
    </w:p>
    <w:p w14:paraId="5C247EF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Όχι, με βάση τον Κανονισμό θα μιλήσετε μετά.</w:t>
      </w:r>
    </w:p>
    <w:p w14:paraId="5C247EF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προβλέπεται αυτό. Γιατί ακριβώς θέλετε τον λόγο;</w:t>
      </w:r>
    </w:p>
    <w:p w14:paraId="5C247EF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Γιατί εδώ πέρα διαπράττεται μια χυδαιότητα και από την κ. Μπακογιάννη και από τον κ. Βορίδη. </w:t>
      </w:r>
    </w:p>
    <w:p w14:paraId="5C247EFE" w14:textId="77777777" w:rsidR="00DA3C73" w:rsidRDefault="00D93FB0">
      <w:pPr>
        <w:spacing w:after="0" w:line="600" w:lineRule="auto"/>
        <w:ind w:firstLine="720"/>
        <w:jc w:val="center"/>
        <w:rPr>
          <w:rFonts w:eastAsia="Times New Roman"/>
          <w:bCs/>
        </w:rPr>
      </w:pPr>
      <w:r>
        <w:rPr>
          <w:rFonts w:eastAsia="Times New Roman"/>
          <w:bCs/>
        </w:rPr>
        <w:t>(Θόρυβος από την πτέρυγα της Νέας Δημοκρατίας)</w:t>
      </w:r>
    </w:p>
    <w:p w14:paraId="5C247EF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Βάκη, θα τοποθετηθείτε.</w:t>
      </w:r>
    </w:p>
    <w:p w14:paraId="5C247F0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Θα τα πείτε στην τοποθέτησή σας.</w:t>
      </w:r>
    </w:p>
    <w:p w14:paraId="5C247F0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Δεν μπορεί συνεχώς να εξισώνετε την Αριστερά με τους γνωστούς-άγνωστους μπαχαλάκηδες. Αρκετά με τη θεωρία των δύο άκρων και των συγκοινωνούντων δοχείων. Είναι ανήθικο. Και η χυδαιότητα έχει και τα όριά της.</w:t>
      </w:r>
    </w:p>
    <w:p w14:paraId="5C247F0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Πολύ ωραία! Συμφωνούμε.</w:t>
      </w:r>
    </w:p>
    <w:p w14:paraId="5C247F0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κυρία Βάκη. Θα έχετε τον χρόνο να τα αναλύσετε και να γίνεται και κατανοητή.</w:t>
      </w:r>
    </w:p>
    <w:p w14:paraId="5C247F0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Τώρα τον λόγο έχει ο κ. Κικίλιας για πέντε λεπτά.</w:t>
      </w:r>
    </w:p>
    <w:p w14:paraId="5C247F05" w14:textId="77777777" w:rsidR="00DA3C73" w:rsidRDefault="00D93FB0">
      <w:pPr>
        <w:spacing w:after="0" w:line="600" w:lineRule="auto"/>
        <w:ind w:firstLine="720"/>
        <w:jc w:val="both"/>
        <w:rPr>
          <w:rFonts w:eastAsia="Times New Roman"/>
          <w:color w:val="000000"/>
          <w:szCs w:val="24"/>
        </w:rPr>
      </w:pPr>
      <w:r>
        <w:rPr>
          <w:rFonts w:eastAsia="Times New Roman" w:cs="Times New Roman"/>
          <w:b/>
          <w:szCs w:val="24"/>
        </w:rPr>
        <w:t xml:space="preserve">ΒΑΣΙΛΕΙΟΣ ΚΙΚΙΛΙΑΣ: </w:t>
      </w:r>
      <w:r>
        <w:rPr>
          <w:rFonts w:eastAsia="Times New Roman" w:cs="Times New Roman"/>
          <w:szCs w:val="24"/>
        </w:rPr>
        <w:t>Κ</w:t>
      </w:r>
      <w:r>
        <w:rPr>
          <w:rFonts w:eastAsia="Times New Roman"/>
          <w:color w:val="000000"/>
          <w:szCs w:val="24"/>
        </w:rPr>
        <w:t>υρία Πρόεδρε, σας ευχαριστώ πολύ.</w:t>
      </w:r>
    </w:p>
    <w:p w14:paraId="5C247F06"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Κύριε Υπουργέ, στη δική μου ματιά υπάρχει ένα μίνιμουμ το οποίο μπορεί να πει ένας πρώην Υπουργός Δημοσίας Τάξης και δη με έργο, έστω κι αν πέρασα οκτώ μήνες όλους κι όλους από το Υπουργείο Δημοσίας Τάξης. Και αυτό δεν θα το παραβώ, αισθανόμενος ότι αυτός ο οποίος υπηρετεί τη θέση ή </w:t>
      </w:r>
      <w:r>
        <w:rPr>
          <w:rFonts w:eastAsia="Times New Roman"/>
          <w:color w:val="000000"/>
          <w:szCs w:val="24"/>
        </w:rPr>
        <w:lastRenderedPageBreak/>
        <w:t>υπηρέτησε τη θέση, πρέπει να γνωρίζει μέχρι ποιου σημείου μπορούν να λέγονται κάποια πράγματα προς όφελος της δημόσιας τάξης, του κοινού καλού και της ασφάλειας της εσωτερικής της χώρας.</w:t>
      </w:r>
    </w:p>
    <w:p w14:paraId="5C247F07"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Επίσης, δεν μου αρέσουν οι προσωπικοί χαρακτηρισμοί και τους έχω επιμελώς αποφύγει. Αισθάνομαι ότι είναι ένα πασέ πολιτικό κατάλοιπο μιας άλλης εποχής. </w:t>
      </w:r>
    </w:p>
    <w:p w14:paraId="5C247F08"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Όμως, πιάνομαι από το τελευταίο πράγμα το οποίο είπε ο συνάδελφός μου ο Μάκης Βορίδης, για να σας προφυλάξω, λέγοντάς σας το εξής: Ας είμαστε ειλικρινείς. Είναι προφανές ότι ο χώρος των Εξαρχείων, μιας ιστορικής γειτονιάς των Αθηνών -εγώ γεννήθηκα Εμμανουήλ Μπενάκη, πάνω από το αστυνομικό τμήμα, όταν πρωτοσηκωνόντουσαν το 1974 οι πρώτες σημαίες των αναρχικών- έχει προφανή και αυταπόδεικτη -το γνωρίζετε καλύτερα από εμένα- διασύνδεση και με την τρομοκρατία και με την προσπάθεια αποσταθεροποίησης -σε όλη τη Μεταπολίτευση- του πολιτικού συστήματος. Μάλιστα, πολιτικοί καπηλεύτηκαν αυτόν τον χώρο και ό,τι προήλθε από εκεί, </w:t>
      </w:r>
      <w:r>
        <w:rPr>
          <w:rFonts w:eastAsia="Times New Roman"/>
          <w:bCs/>
          <w:color w:val="000000"/>
        </w:rPr>
        <w:t>προκειμένου να</w:t>
      </w:r>
      <w:r>
        <w:rPr>
          <w:rFonts w:eastAsia="Times New Roman"/>
          <w:color w:val="000000"/>
          <w:szCs w:val="24"/>
        </w:rPr>
        <w:t xml:space="preserve"> στήσουν πολιτικές καριέρες. </w:t>
      </w:r>
    </w:p>
    <w:p w14:paraId="5C247F09"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lastRenderedPageBreak/>
        <w:t xml:space="preserve">Αυτά δεν τα λέω εγώ. Τα έλεγε ο ίδιος ο Αρχηγός σας και Πρωθυπουργός, Αλέξης Τσίπρας, την εποχή των Δεκεμβριανών -αν θυμάστε- με τον τρόπο με τον οποίο χειρίστηκε το κίνημα των αγανακτισμένων, τότε, φοιτητών και μαθητών, στο οποίο κίνημα παρεισέφρησαν αυτοί οι γνωστοί-άγνωστοι από τα Εξάρχεια, με τις κουκούλες και τις μολότοφ και κατέστρεψαν τις περιουσίες των Αθηναίων. Και άλλαξε η πορεία, η ιστορική, αυτής της πόλης και από την αίσθηση του νοικοκυριού, της τάξης, του εμπορίου, της ανάπτυξης, πήγαμε στον φόβο και στις αποκλεισμένες περιοχές και στην αίσθηση ότι ανά πάσα στιγμή ο κόσμος κινδυνεύει. </w:t>
      </w:r>
    </w:p>
    <w:p w14:paraId="5C247F0A"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Δεν θα συζητήσω, βέβαια, παραπάνω για θέματα αριθμών. </w:t>
      </w:r>
    </w:p>
    <w:p w14:paraId="5C247F0B"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 xml:space="preserve">Κοιτάξτε, πρέπει να είσαστε πάρα πολύ προσεκτικοί. Επί ημερών μου συνελήφθησαν τρεις τρομοκράτες και τινάχτηκε στον αέρα το σχέδιό τους για τον Κορυδαλλό, οι προσπάθειές τους να πλήξουν τα γραφεία της Νέας Δημοκρατίας, οι προσπάθειές τους να δημιουργήσουν πολύ σοβαρά προβλήματα στο </w:t>
      </w:r>
      <w:r>
        <w:rPr>
          <w:rFonts w:eastAsia="Times New Roman"/>
          <w:color w:val="000000"/>
          <w:szCs w:val="24"/>
        </w:rPr>
        <w:lastRenderedPageBreak/>
        <w:t>πολιτικό μας σύστημα και στην εσωτερική ασφάλεια αυτής της χώρας. Να είστε πάρα πολύ προσεκτικός. Και επειδή ξέρω ότι εσείς είστε, μπορείτε να πείτε στους συνεργάτες σας να προσέχουν τι σας δίνουν.</w:t>
      </w:r>
    </w:p>
    <w:p w14:paraId="5C247F0C" w14:textId="77777777" w:rsidR="00DA3C73" w:rsidRDefault="00D93FB0">
      <w:pPr>
        <w:spacing w:after="0" w:line="600" w:lineRule="auto"/>
        <w:ind w:firstLine="720"/>
        <w:jc w:val="both"/>
        <w:rPr>
          <w:rFonts w:eastAsia="Times New Roman"/>
          <w:color w:val="000000"/>
          <w:szCs w:val="24"/>
        </w:rPr>
      </w:pPr>
      <w:r>
        <w:rPr>
          <w:rFonts w:eastAsia="Times New Roman"/>
          <w:color w:val="000000"/>
          <w:szCs w:val="24"/>
        </w:rPr>
        <w:t>Θα πάω στα Εξάρχεια. Κοιτάξτε, είδαμε -εγώ είχα δώσει στη δημοσιότητα- τις φωτογραφίες από τις ταράτσες των Εξαρχείων όπου οι γνωστοί-άγνωστοι πέταγαν ψυγεία, μολότοφ</w:t>
      </w:r>
      <w:r w:rsidDel="00BC7631">
        <w:rPr>
          <w:rFonts w:eastAsia="Times New Roman"/>
          <w:color w:val="000000"/>
          <w:szCs w:val="24"/>
        </w:rPr>
        <w:t xml:space="preserve"> </w:t>
      </w:r>
      <w:r>
        <w:rPr>
          <w:rFonts w:eastAsia="Times New Roman"/>
          <w:color w:val="000000"/>
          <w:szCs w:val="24"/>
        </w:rPr>
        <w:t>κ.λπ.. Αφήνω για λίγο εσάς και πάω στην κυρία συνάδελφο.</w:t>
      </w:r>
    </w:p>
    <w:p w14:paraId="5C247F0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Πότε έγινε αυτό;</w:t>
      </w:r>
    </w:p>
    <w:p w14:paraId="5C247F0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Σας λέω, επί δικής μου Υπουργίας. </w:t>
      </w:r>
    </w:p>
    <w:p w14:paraId="5C247F0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Πηγαίνω, λοιπόν, στην κυρία συνάδελφο. Ξέρετε ποιοι τους υπερασπιζόντουσαν; Ξέρετε στις συλλήψεις και στις προσαγωγές ποιοι ερχόντουσαν στη ΓΑΔΑ και παίρναν εμένα προσωπικά τηλέφωνο </w:t>
      </w:r>
      <w:r>
        <w:rPr>
          <w:rFonts w:eastAsia="Times New Roman"/>
          <w:bCs/>
        </w:rPr>
        <w:t>προκειμένου να</w:t>
      </w:r>
      <w:r>
        <w:rPr>
          <w:rFonts w:eastAsia="Times New Roman" w:cs="Times New Roman"/>
          <w:szCs w:val="24"/>
        </w:rPr>
        <w:t xml:space="preserve"> αφεθούν ελεύθεροι;</w:t>
      </w:r>
    </w:p>
    <w:p w14:paraId="5C247F1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Επειδή είστε πολύ ευγενής ως συνάδελφος, θα σας έλεγα πρώτα να ρωτήσετε τους συναδέλφους σας του ΣΥΡΙΖΑ που υπερασπιζόντουσαν τους συγκεκριμένους με πάθος και με σθένος, και μετά να έρχεστε εδώ πέρα να μας λέτε αν και εφόσον ο χώρος έχει σχέση, συνδυάζεται φιλικά προς τη συγκεκριμένη μειοψηφία και ομάδα.</w:t>
      </w:r>
    </w:p>
    <w:p w14:paraId="5C247F1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μειοψηφία, κυρία συνάδελφε, είναι αυτή και όχι η πλειοψηφία. Η πλειοψηφία του ελληνικού λαού -και δη των Αθηναίων- αντιλαμβάνεται τα πράγματα διαφορετικά. </w:t>
      </w:r>
    </w:p>
    <w:p w14:paraId="5C247F1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Έρχομαι στην ουσία. Υπήρχε, κύριε Υπουργέ –δεν την προλάβατε εσείς- η επιχείρηση «ΘΗΣΕΑΣ», η οποία ήταν ένας οργανωμένος τρόπος στο σύνολο των επιχειρησιακών δυνάμεων της Αστυνομίας, για να αστυνομεύεται το κέντρο της Αθήνας και γειτονιές σαν τα Εξάρχεια. Περιελάμβανε τη Δίωξη Ναρκωτικών, τον ΟΠΚΕ, την Ομάδα «ΔΙΑΣ», την Ομάδα «ΔΕΛΤΑ», τα ΜΑΤ, το Αλλοδαπών κ.ο.κ. Γι’ αυτό περιοχές σαν την Κυψέλη, τα Πατήσια, τον Άγιο Παντελεήμονα, τα Εξάρχεια ήταν σε πολύ καλύτερη κατάσταση, όχι κατά δική μου ομολογία, αλλά πρώτα απ’ όλα κατά ομολογία των δημοτών της Αθήνας και </w:t>
      </w:r>
      <w:r>
        <w:rPr>
          <w:rFonts w:eastAsia="Times New Roman" w:cs="Times New Roman"/>
          <w:szCs w:val="24"/>
        </w:rPr>
        <w:lastRenderedPageBreak/>
        <w:t>μετά των υφισταμένων σας –ούτε καν των στρατηγών, αλλά των αστυνομικών- των πενήντα πέντε χιλιάδων ενστόλων.</w:t>
      </w:r>
    </w:p>
    <w:p w14:paraId="5C247F1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5C247F1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Κυρία Πρόεδρε, σας παρακαλώ, θα χρειαστώ μισό λεπτό ακόμα.</w:t>
      </w:r>
    </w:p>
    <w:p w14:paraId="5C247F1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επειδή κάποιοι δείχνουν εσάς, εγώ δεν θα κάνω αυτό. Εγώ θα σας ρωτήσω ευθέως, επειδή ξέρω ότι έχετε άλλη αντίληψη περί δημόσιας τάξης, το εξής: Πείτε μας εδώ, στο ελληνικό Κοινοβούλιο –έχετε υποχρέωση- ποιοι είναι αυτοί οι οποίοι εμποδίζουν το έργο σας. Ποιοι είναι αυτοί οι οποίοι παίρνουν τηλέφωνα, απειλούν και σας έχουν οδηγήσει δύο και τρεις φορές στο Μέγαρο Μαξίμου για να παραιτηθείτε στον Πρωθυπουργό; Ποιοι είναι αυτοί οι οποίοι σας απειλούν κάθε τρεις και λίγο ότι θα μπουκάρουν στην Κατεχάκη, όπως έχουν μπουκάρει στο Πολυτεχνείο, στο Περιστύλιο της Βουλής κ.ο.κ.; Ποιοι είναι αυτοί; Είναι συνιστώσες; Είναι νεολαίες; Δεν με ενδιαφέρει! Θέλω να μας πείτε ποιοι είναι αυτοί που δεν αφήνουν πολιτικά την Ελληνική Αστυνομία, που είναι άρτια, να κάνει τη δουλειά της; Γιατί μιλάμε για τους ίδιους </w:t>
      </w:r>
      <w:r>
        <w:rPr>
          <w:rFonts w:eastAsia="Times New Roman" w:cs="Times New Roman"/>
          <w:szCs w:val="24"/>
        </w:rPr>
        <w:lastRenderedPageBreak/>
        <w:t>ανθρώπους, τις ίδιες γυναίκες και άντρες της Ελληνικής Αστυνομίας. Όπου κι αν ανήκουν πολιτικά, εγώ τους τιμώ όλους, από τον πρώτο στρατηγό μέχρι τον τελευταίο αστυνομικό.</w:t>
      </w:r>
    </w:p>
    <w:p w14:paraId="5C247F1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Σας ρωτώ, λοιπόν, ποιοι είναι αυτοί οι οποίοι επανειλημμένως σε εσάς και τον προκάτοχό σας δημιουργούν αναχώματα και δεν αφήνουν την Ελληνική Αστυνομία να κάνει τη δουλειά της. </w:t>
      </w:r>
    </w:p>
    <w:p w14:paraId="5C247F1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47F18" w14:textId="77777777" w:rsidR="00DA3C73" w:rsidRDefault="00D93F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47F1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για πέντε λεπτά η κ. Κεραμέως.</w:t>
      </w:r>
    </w:p>
    <w:p w14:paraId="5C247F1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κυρία Πρόεδρε.</w:t>
      </w:r>
    </w:p>
    <w:p w14:paraId="5C247F1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τους τελευταίους είκοσι μήνες τα φαινόμενα ανομίας, βίας και παραβατικότητας στην ευρύτερη περιοχή του κέντρου της Αθήνας, με επίκεντρο τα Εξάρχεια, </w:t>
      </w:r>
      <w:r>
        <w:rPr>
          <w:rFonts w:eastAsia="Times New Roman" w:cs="Times New Roman"/>
          <w:szCs w:val="24"/>
        </w:rPr>
        <w:lastRenderedPageBreak/>
        <w:t xml:space="preserve">έχουν αυξηθεί ανεξέλεγκτα. Καθημερινά επεισόδια βίας, επιθέσεων, βανδαλισμών, εμπρησμών, καταλήψεων δημοσίων και ιδιωτικών κτηρίων, ακόμα και δολοφονιών, συνθέτουν το σκηνικό της ντροπής σε μια γειτονιά του κέντρου της Αθήνας που χαρακτηρίζεται ως άβατο από τους τουρίστες, ως γκέτο για τους πάσης φύσεως παρανόμους, ως απαγορευμένη ζώνη για τους κατοίκους της περιοχής. </w:t>
      </w:r>
    </w:p>
    <w:p w14:paraId="5C247F1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πώς στέκεται η Κυβέρνηση σας απέναντι σε αυτές τις εκδηλώσεις βίας και ανομίας; Ας είμαστε ειλικρινείς! Τις πιο πολλές φορές δεν υπάρχει καμμία αντίδραση. Αν είμαστε τυχεροί, κάποιες λίγες φορές υπάρχει μια τυπική καταδίκη. </w:t>
      </w:r>
    </w:p>
    <w:p w14:paraId="5C247F1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Ακόμα και όταν υπάρχει αυτή η τυπική καταδίκη, αρκεί για να απομονωθούν οι θύλακες ανομίας και βίας που δρουν ανενόχλητα στην περιοχή; Αρκεί, κύριε Υπουργέ, αυτή η τυπική καταδίκη για να επιστρέψει η κανονικότητα στις ζωές των κατοίκων της περιοχής; Αρκεί αυτή η τυπική καταδίκη για να κατοχυρωθεί η ασφάλεια των πολιτών; Όχι, κύριε Υπουργέ! Προφανώς και δεν αρκεί. Και δεν επιτρέπεται σε μια ευνομούμενη πολιτεία να μην κατοχυρώνονται συνθήκες ασφάλειας για τους πολίτες.</w:t>
      </w:r>
    </w:p>
    <w:p w14:paraId="5C247F1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ΣΥΡΙΖΑ-ΑΝΕΛ αποδεικνύει περίτρανα εδώ και είκοσι μήνες ότι δεν μπορεί να κατοχυρώσει και να εγγυηθεί στοιχειώδεις συνθήκες ασφάλειας. Δεν μπορεί ή δεν θέλει να εγγυηθεί την εφαρμογή του νόμου.</w:t>
      </w:r>
    </w:p>
    <w:p w14:paraId="5C247F1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Τι κάνει η Κυβέρνηση σας, κύριε Υπουργέ; Ενδεικτικά θα πω τα εξής: </w:t>
      </w:r>
    </w:p>
    <w:p w14:paraId="5C247F2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Πρώτον, αγνοεί εισαγγελικές παραγγελίες για εκκένωση υπό κατάληψη κτηρίων. Μας είπε η κ. Μπακογιάννη ότι αυτή τη στιγμή στην Αττική είναι υπό κατάληψη πενήντα πέντε κτήρια.</w:t>
      </w:r>
    </w:p>
    <w:p w14:paraId="5C247F2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Δεύτερον, μετατρέπει σε πλημμελήματα αδικήματα που διώκονται ως κακουργήματα. </w:t>
      </w:r>
    </w:p>
    <w:p w14:paraId="5C247F2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Τρίτον, καταργεί την ομάδα ΔΕΛΤΑ που δημιουργήθηκε ακριβώς για την αντιμετώπιση έκτακτων γεγονότων. </w:t>
      </w:r>
    </w:p>
    <w:p w14:paraId="5C247F2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φτάνω, κύριε Υπουργέ -και παρακαλώ για την προσοχή σας- στο πιο χαρακτηριστικό παράδειγμα αδυναμίας διαχείρισης της κατάστασης. </w:t>
      </w:r>
    </w:p>
    <w:p w14:paraId="5C247F2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αντί να βρείτε λύση στο πρόβλημα, αντί να επιβάλετε την τάξη, αντί να περάσετε το μήνυμα ότι ο νόμος θα εφαρμόζεται απαρέγκλιτα, τι κάνετε; Άκουσον-άκουσον! Αλλάζετε τα δρομολόγια των λεωφορείων και των τρόλεϊ για να μην περνούν πλέον μπροστά από το Πολυτεχνείο και για να μην τα πυρπολούν οι αναρχικοί. </w:t>
      </w:r>
    </w:p>
    <w:p w14:paraId="5C247F2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Όχι μόνο, λοιπόν, δεν έχουμε καμμία ενέργεια από την πλευρά την πολιτείας για να τηρηθεί ο νόμος και η τάξη, αλλά επί τα χείρω έχουμε άτακτη υποχώρηση της πολιτείας μπροστά τους εγκληματίες. Περνάτε, λοιπόν, το μήνυμα ότι η πολιτεία και οι πολίτες θα χρειαστεί να προσαρμοστούν για να μπορούν οι αναρχικοί να δρουν ανενόχλητοι. Εκεί έχουμε φτάσει.</w:t>
      </w:r>
    </w:p>
    <w:p w14:paraId="5C247F2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καθίσταται φανερό με τον πλέον δραματικό τρόπο, ότι δεν υπάρχει κανένα σχέδιο -ούτε καν στοιχειώδες σχέδιο- από την πλευρά της πολιτείας για να απαντήσει στην αυτονόητη ανάγκη των πολιτών για ασφάλεια. Και σε μια ευνομούμενη πολιτεία η ασφάλεια είναι προϋπόθεση ελευθερίας και είναι και προϋπόθεση ανάπτυξης, οικονομικής ανάπτυξης. Δεν μπορούμε, δυστυχώς, να </w:t>
      </w:r>
      <w:r>
        <w:rPr>
          <w:rFonts w:eastAsia="Times New Roman" w:cs="Times New Roman"/>
          <w:szCs w:val="24"/>
        </w:rPr>
        <w:lastRenderedPageBreak/>
        <w:t xml:space="preserve">μιλάμε για οικονομική ανάπτυξη στους ανθρώπους που διαμένουν και δραστηριοποιούνται στο κέντρο της Αθήνας όταν οι δημόσιες υπηρεσίες αποσύρονται, οι χώροι πολιτισμού κλείνουν, οι επιχειρηματίες αναγκάζονται να βάλουν λουκέτο στις επιχειρήσεις τους. </w:t>
      </w:r>
    </w:p>
    <w:p w14:paraId="5C247F2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Τι απαντά σε όλα αυτά η Κυβέρνηση, κύριε Υπουργέ; Τι απαντά στους επαγγελματίες που βλέπουν τα μαγαζιά τους να μαραζώνουν, όπως σιγά-σιγά η περιοχή γίνεται απροσπέλαστη; Τι απαντά η Κυβέρνηση στους επαγγελματίες που βλέπουν τις περιουσίες τους να καταστρέφονται, καθώς πέφτουν θύμα της μηδενιστικής αντίδρασης των αναρχικών; Τι απαντά η Κυβέρνηση στους κατοίκους των περιοχών για τους οποίους οι εμπρησμοί, οι κλοπές και οι διαρρήξεις με στόχο τα σπίτια και τα οχήματά τους έχουν γίνει μέρος της καθημερινότητάς τους; </w:t>
      </w:r>
    </w:p>
    <w:p w14:paraId="5C247F2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σας μιλήσω με στοιχεία που βρήκα στην επίσημη ιστοσελίδα της Ελληνικής Αστυνομίας. Είναι τα επίσημα στατιστικά στοιχεία για την περιοχή της Αττικής για τα έτη 2014 και 2015. Μεταξύ των δύο αυτών ετών, διακυβέρνησης της Νέας Δημοκρατίας το 2014, διακυβέρνησης ΣΥΡΙΖΑ το </w:t>
      </w:r>
      <w:r>
        <w:rPr>
          <w:rFonts w:eastAsia="Times New Roman" w:cs="Times New Roman"/>
          <w:szCs w:val="24"/>
        </w:rPr>
        <w:lastRenderedPageBreak/>
        <w:t xml:space="preserve">2015, έχουμε αύξηση στις ληστείες σχεδόν κατά 12%. Έχουμε αύξηση στις κλοπές και τις διαρρήξεις κατοικιών σχεδόν κατά 9%. Έχουμε αύξηση στις κλοπές των τροχοφόρων κατά 5%. Και όπως ειπώθηκε, αυτά είναι τα καταγεγραμμένα. Ένας Θεός ξέρει πόσα άλλα υπάρχουν που δεν είναι καταγεγραμμένα. </w:t>
      </w:r>
    </w:p>
    <w:p w14:paraId="5C247F2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Σας ερωτώ, κυρίες και κύριοι συνάδελφοι: Πού οφείλεται κατά τη γνώμη σας η αύξηση αυτής της εγκληματικότητας μεταξύ του 2014 και του 2015; </w:t>
      </w:r>
    </w:p>
    <w:p w14:paraId="5C247F2A" w14:textId="77777777" w:rsidR="00DA3C73" w:rsidRDefault="00D93FB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C247F2B" w14:textId="77777777" w:rsidR="00DA3C73" w:rsidRDefault="00D93FB0">
      <w:pPr>
        <w:spacing w:after="0" w:line="600" w:lineRule="auto"/>
        <w:ind w:firstLine="720"/>
        <w:jc w:val="both"/>
        <w:rPr>
          <w:rFonts w:eastAsia="Times New Roman"/>
          <w:bCs/>
        </w:rPr>
      </w:pPr>
      <w:r>
        <w:rPr>
          <w:rFonts w:eastAsia="Times New Roman"/>
          <w:bCs/>
        </w:rPr>
        <w:t>Θα πάρω και λίγο από την δευτερολογία μου, κυρία Πρόεδρε.</w:t>
      </w:r>
    </w:p>
    <w:p w14:paraId="5C247F2C" w14:textId="77777777" w:rsidR="00DA3C73" w:rsidRDefault="00D93FB0">
      <w:pPr>
        <w:spacing w:after="0" w:line="600" w:lineRule="auto"/>
        <w:ind w:firstLine="720"/>
        <w:jc w:val="both"/>
        <w:rPr>
          <w:rFonts w:eastAsia="Times New Roman"/>
          <w:bCs/>
        </w:rPr>
      </w:pPr>
      <w:r>
        <w:rPr>
          <w:rFonts w:eastAsia="Times New Roman"/>
          <w:bCs/>
        </w:rPr>
        <w:t xml:space="preserve">Πού οφείλεται, λοιπόν, κατά τη γνώμη σας, η αύξηση αυτή μεταξύ κυβέρνησης Νέας Δημοκρατίας το 2014 – κυβέρνησης ΣΥΡΙΖΑ το 2015; Οφείλεται στην οικονομική κρίση; Δεν νομίζω. Η οικονομική κρίση πλήττει την ελληνική κοινωνία από το 2010, 2011. Οφείλεται στην ανεπάρκεια των Σωμάτων Ασφαλείας; Δεν νομίζω. Τα καταρτισμένα στελέχη της Ελληνικής Αστυνομίας, παρά τις αντιξοότητες, εργάζονται άοκνα, με φιλότιμο και αίσθημα ευθύνης και σίγουρα δεν υπήρχε αλλαγή μεταξύ του 2014 και του 2015. </w:t>
      </w:r>
    </w:p>
    <w:p w14:paraId="5C247F2D" w14:textId="77777777" w:rsidR="00DA3C73" w:rsidRDefault="00D93FB0">
      <w:pPr>
        <w:spacing w:after="0" w:line="600" w:lineRule="auto"/>
        <w:ind w:firstLine="720"/>
        <w:jc w:val="both"/>
        <w:rPr>
          <w:rFonts w:eastAsia="Times New Roman"/>
          <w:bCs/>
        </w:rPr>
      </w:pPr>
      <w:r>
        <w:rPr>
          <w:rFonts w:eastAsia="Times New Roman"/>
          <w:bCs/>
        </w:rPr>
        <w:lastRenderedPageBreak/>
        <w:t xml:space="preserve">Πού οφείλεται, λοιπόν, αυτή η αύξηση της εγκληματικότητας; Οφείλεται στην εγκληματική αδράνεια της Κυβέρνησης ΣΥΡΙΖΑ-ΑΝΕΛ. Οφείλεται στο γεγονός ότι η Κυβέρνηση ΣΥΡΙΖΑ-ΑΝΕΛ με την ανάληψη της εξουσίας έκλεισε το μάτι –επιτρέψτε μου την έκφραση- στην ατιμωρησία και πέρασε το μήνυμα ότι θα δεχθεί, θα ανεχθεί την ανομία. </w:t>
      </w:r>
    </w:p>
    <w:p w14:paraId="5C247F2E" w14:textId="77777777" w:rsidR="00DA3C73" w:rsidRDefault="00D93FB0">
      <w:pPr>
        <w:spacing w:after="0" w:line="600" w:lineRule="auto"/>
        <w:ind w:firstLine="720"/>
        <w:jc w:val="both"/>
        <w:rPr>
          <w:rFonts w:eastAsia="Times New Roman"/>
          <w:bCs/>
        </w:rPr>
      </w:pPr>
      <w:r>
        <w:rPr>
          <w:rFonts w:eastAsia="Times New Roman"/>
          <w:bCs/>
        </w:rPr>
        <w:t>Κυρίες και κύριοι, με τη Νέα Δημοκρατία στην διακυβέρνηση της χώρας θα αποκατασταθεί ο νόμος και η τάξη. Η ασφάλεια των πολιτών -κάτι το οποίο είναι αυτονόητο σε κάθε ευνομούμενη πολιτεία- θα μπει πάρα πολύ ψηλά στην ατζέντα. Σε ποια ατζέντα; Στην ατζέντα της κοινής λογικής που θα ακολουθήσει η Νέα Δημοκρατία, όταν θα αναλάβει τη διακυβέρνηση της χώρας. Δεν θα επιτρέψουμε να υπάρξει γειτονιά στην Αθήνα στην οποία οι πολίτες θα φοβούνται να πλησιάσουν και οι τουρίστες θα φοβούνται να επισκεφθούν. Οι κάτοικοι των Εξαρχείων δεν είναι πολίτες που έχουν λιγότερα δικαιώματα.</w:t>
      </w:r>
    </w:p>
    <w:p w14:paraId="5C247F2F" w14:textId="77777777" w:rsidR="00DA3C73" w:rsidRDefault="00D93FB0">
      <w:pPr>
        <w:spacing w:after="0" w:line="600" w:lineRule="auto"/>
        <w:ind w:firstLine="720"/>
        <w:jc w:val="both"/>
        <w:rPr>
          <w:rFonts w:eastAsia="Times New Roman"/>
          <w:bCs/>
        </w:rPr>
      </w:pPr>
      <w:r>
        <w:rPr>
          <w:rFonts w:eastAsia="Times New Roman"/>
          <w:bCs/>
        </w:rPr>
        <w:t xml:space="preserve">Και κλείνω με μια αναφορά, διότι, δυστυχώς, δεν είναι μόνο στα Εξάρχεια, που είναι έκδηλη αυτή η απουσία του κράτους και διάχυτη αυτή η αίσθηση ανασφάλειας. Είναι και στις περιοχές της χώρας μας </w:t>
      </w:r>
      <w:r>
        <w:rPr>
          <w:rFonts w:eastAsia="Times New Roman"/>
          <w:bCs/>
        </w:rPr>
        <w:lastRenderedPageBreak/>
        <w:t xml:space="preserve">που φιλοξενούν πρόσφυγες και μετανάστες. Σας θυμίζω τις πρόσφατες συγκρούσεις και πυρκαγιές που οδήγησαν στην καταστροφή του </w:t>
      </w:r>
      <w:r>
        <w:rPr>
          <w:rFonts w:eastAsia="Times New Roman"/>
          <w:bCs/>
          <w:lang w:val="en-US"/>
        </w:rPr>
        <w:t>hot</w:t>
      </w:r>
      <w:r>
        <w:rPr>
          <w:rFonts w:eastAsia="Times New Roman"/>
          <w:bCs/>
        </w:rPr>
        <w:t xml:space="preserve"> </w:t>
      </w:r>
      <w:r>
        <w:rPr>
          <w:rFonts w:eastAsia="Times New Roman"/>
          <w:bCs/>
          <w:lang w:val="en-US"/>
        </w:rPr>
        <w:t>spot</w:t>
      </w:r>
      <w:r>
        <w:rPr>
          <w:rFonts w:eastAsia="Times New Roman"/>
          <w:bCs/>
        </w:rPr>
        <w:t xml:space="preserve"> στην Μόρια στη Μυτιλήνη, σας θυμίζω τη σύγκρουση ανάμεσα σε κατοίκους και σε διαμένοντες στο κέντρα υποδοχής της Λέρου στις 9 Ιουλίου, σας θυμίζω το θανατηφόρο τραυματισμό ενός παιδιού από μαχαίρι στο κέντρο φιλοξενίας του Ελληνικού στις 15 Ιουλίου. Και σας θυμίζω τα χθεσινά γεγονότα, μόλις χθες το βράδυ στη Χίο, όπου έγινε πετροπόλεμος και συμπλοκές με σίδερα μεταξύ των μεταναστών. </w:t>
      </w:r>
    </w:p>
    <w:p w14:paraId="5C247F30" w14:textId="77777777" w:rsidR="00DA3C73" w:rsidRDefault="00D93FB0">
      <w:pPr>
        <w:spacing w:after="0" w:line="600" w:lineRule="auto"/>
        <w:ind w:firstLine="720"/>
        <w:jc w:val="both"/>
        <w:rPr>
          <w:rFonts w:eastAsia="Times New Roman"/>
          <w:bCs/>
        </w:rPr>
      </w:pPr>
      <w:r>
        <w:rPr>
          <w:rFonts w:eastAsia="Times New Roman"/>
          <w:bCs/>
        </w:rPr>
        <w:t xml:space="preserve">Ερωτώ, κύριε Υπουργέ: Υπάρχει κράτος; Η αλήθεια είναι μια. Όσο δεν ανταποκρίνεται η πολιτεία σε καταστάσεις έντασης, τόσο αυξάνεται ο κίνδυνος για περαιτέρω βία. Και σε αυτόν τον τομέα η Κυβέρνηση έχει δράσει χωρίς σχέδιο, χωρίς στρατηγικό σχεδιασμό, με μεγάλη δόση απερισκεψίας, στέλνοντας λάθος μηνύματα σε πολύ συγκεκριμένες ομάδες πολιτών. </w:t>
      </w:r>
    </w:p>
    <w:p w14:paraId="5C247F31" w14:textId="77777777" w:rsidR="00DA3C73" w:rsidRDefault="00D93FB0">
      <w:pPr>
        <w:spacing w:after="0" w:line="600" w:lineRule="auto"/>
        <w:ind w:firstLine="720"/>
        <w:jc w:val="both"/>
        <w:rPr>
          <w:rFonts w:eastAsia="Times New Roman"/>
          <w:bCs/>
        </w:rPr>
      </w:pPr>
      <w:r>
        <w:rPr>
          <w:rFonts w:eastAsia="Times New Roman"/>
          <w:bCs/>
        </w:rPr>
        <w:t>Σας ευχαριστώ πολύ.</w:t>
      </w:r>
    </w:p>
    <w:p w14:paraId="5C247F32" w14:textId="77777777" w:rsidR="00DA3C73" w:rsidRDefault="00D93FB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C247F3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w:t>
      </w:r>
    </w:p>
    <w:p w14:paraId="5C247F3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Pr="00D47BA9">
        <w:rPr>
          <w:rFonts w:eastAsia="Times New Roman" w:cs="Times New Roman"/>
          <w:szCs w:val="24"/>
        </w:rPr>
        <w:t>.</w:t>
      </w:r>
      <w:r>
        <w:rPr>
          <w:rFonts w:eastAsia="Times New Roman" w:cs="Times New Roman"/>
          <w:szCs w:val="24"/>
        </w:rPr>
        <w:t xml:space="preserve"> Αικατερίνη Παπακώστα-Σιδηροπούλου.</w:t>
      </w:r>
    </w:p>
    <w:p w14:paraId="5C247F3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Ευχαριστώ πολύ, κυρία Πρόεδρε.</w:t>
      </w:r>
    </w:p>
    <w:p w14:paraId="5C247F3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τα Εξάρχεια ήταν και εξακολουθούν να είναι μια καλή, ιστορική και ιδιαίτερη περιοχή της Αθήνας. Δυστυχώς, με βάση το θέμα, το περιεχόμενο της επίκαιρης επερώτησής μας, έχει εξελιχθεί σε άβατο. Μια περιοχή της Αθήνας εν καιρώ δημοκρατίας έχει καταληφθεί, είναι μη προσβάσιμη. Και αυτό, νομίζω, είναι κάτι που πρέπει να μας προβληματίζει όλους. Νομίζω ότι περισσότερο από όλους προβληματίζει και εσάς, όπως άλλωστε δημόσια έχετε αποδεχθεί, παραδεχόμενος ότι υπάρχει πρόβλημα, το οποίο πρέπει να αντιμετωπίσουμε.</w:t>
      </w:r>
    </w:p>
    <w:p w14:paraId="5C247F3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και αγαπητοί συνάδελφοι, όταν αναφερόμαστε στα Εξάρχεια -ο κόσμος μάς ακούει- στο μυαλό των περισσοτέρων πολιτών τι έρχεται ως εικόνα δυστυχώς; Ποιος είναι ο συνειρμός; Οι εικόνες που έρχονται στα μάτια των πολιτών με την αναφορά «Εξάρχεια» είναι: οδομαχίες, επεισόδια μεταξύ </w:t>
      </w:r>
      <w:r>
        <w:rPr>
          <w:rFonts w:eastAsia="Times New Roman" w:cs="Times New Roman"/>
          <w:szCs w:val="24"/>
        </w:rPr>
        <w:lastRenderedPageBreak/>
        <w:t xml:space="preserve">αστυνομικών και αναρχικών, βόμβες μολότοφ, κάδοι να καίγονται στη μέση του δρόμου. Έχει καταστεί, λοιπόν, μια περιοχή, η οποία ελέγχεται από ομάδες πολιτοφυλακής αντιεξουσιαστών, όπως αυτοπροσδιορίζονται. Αυτό έρχεται στα μάτια του κόσμου. Αυτή είναι η εικόνα. </w:t>
      </w:r>
    </w:p>
    <w:p w14:paraId="5C247F3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Όλα όσα συμβαίνουν στην περιοχή των Εξαρχείων, κύριε Υπουργέ, επισκιάζουν την αστική γειτονιά, όπου σώζονται -και πρέπει να αναδείξουμε αυτή την πτυχή- ιστορικά κτήρια του ελληνικού λαϊκού κλασικισμού. Στα όρια των Εξαρχείων βρίσκεται το Πολυτεχνείο, το οποίο είναι κτήριο του 1876. Το Αρχαιολογικό Μουσείο και το Παλαιό Χημείο του Ερνέστου Τσίλερ είναι κτήρια του 1880. </w:t>
      </w:r>
    </w:p>
    <w:p w14:paraId="5C247F3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Επιπλέον, για να αναδείξουμε και μια άλλη πτυχή του προβλήματος, που είναι εξόχως σημαντική, πρέπει να σας πω ότι η συγκεκριμένη περιοχή προσέλκυε και προσελκύει διαχρονικά φοιτητές, διανοούμενους, ανθρώπους του πνεύματος και ανθρώπους του ευρύτερου καλλιτεχνικού χώρου. Αντί η περιοχή αυτή να αναδειχθεί σε μια σύγχρονη Μονμάρτη της Γαλλίας, έχει αναδειχθεί σε ένα άβατο, το οποίο δείχνει </w:t>
      </w:r>
      <w:r>
        <w:rPr>
          <w:rFonts w:eastAsia="Times New Roman" w:cs="Times New Roman"/>
          <w:szCs w:val="24"/>
        </w:rPr>
        <w:lastRenderedPageBreak/>
        <w:t xml:space="preserve">ότι η δημοκρατία και οι θεσμοί δεν λειτουργούν σε μία συγκεκριμένη γειτονιά των Αθηνών, μέσα στην πρωτεύουσα. </w:t>
      </w:r>
    </w:p>
    <w:p w14:paraId="5C247F3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Εάν, λοιπόν, θεωρείτε ότι όλοι μαζί πρέπει να προσπαθήσουμε αυτό να το αλλάξουμε, τότε να αφήσετε τις αιχμές κατά της Αξιωματικής Αντιπολίτευσης και τις ύβρεις περί ανηθικότητας και περί άλλων ζητημάτων, τα οποία δεν συνηγορούν, όταν ρωτούμε για το ζήτημα αυτό, στο να το επιλύσουμε από κοινού. Θέλετε από κοινού να επιλύσουμε το ζήτημα αυτό ή θέλετε να πάμε σε μάχη οπισθοφυλακών; Αυτό είναι ένα πολιτικό ερώτημα. Εάν θέλετε, από εμάς θα έχετε την αμέριστη στήριξη. Εάν δεν θέλετε και θέλετε να ακούσετε είτε ένα κομματικό όργανο του ΣΥΡΙΖΑ είτε να ακούσετε τις φωνές κάποιων άλλων, οι οποίοι λένε περίπου «μην ασχοληθείτε με το ζήτημα αυτό, διότι είναι καυτό και σας καίει», πείτε το μας να το καταλάβουμε. Πείτε το μας, όμως, καθαρά. </w:t>
      </w:r>
    </w:p>
    <w:p w14:paraId="5C247F3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Υπάρχει και μια τρίτη εκδοχή: Έχετε κάνει κάποιο </w:t>
      </w:r>
      <w:r>
        <w:rPr>
          <w:rFonts w:eastAsia="Times New Roman" w:cs="Times New Roman"/>
          <w:szCs w:val="24"/>
          <w:lang w:val="en-US"/>
        </w:rPr>
        <w:t>deal</w:t>
      </w:r>
      <w:r>
        <w:rPr>
          <w:rFonts w:eastAsia="Times New Roman" w:cs="Times New Roman"/>
          <w:szCs w:val="24"/>
        </w:rPr>
        <w:t xml:space="preserve">, έχετε κάνει κάποια συμφωνία με κάποιους, οι οποίοι περιφέρονται και θεωρούνται περίπου ότι έχουν αναλάβει την τάξη στην περιοχή ερήμην της </w:t>
      </w:r>
      <w:r>
        <w:rPr>
          <w:rFonts w:eastAsia="Times New Roman" w:cs="Times New Roman"/>
          <w:szCs w:val="24"/>
        </w:rPr>
        <w:lastRenderedPageBreak/>
        <w:t xml:space="preserve">δημοκρατικής πολιτείας, ερήμην των θεσμών; Έχετε συμφωνήσει ατύπως και σιωπηρά με κάποιες ομάδες να περιφρουρούν και να φυλάσσουν την περιοχή των Εξαρχείων ανθ’ υμών, αντί για εσάς; Πείτε το μας και αυτό, εν πάση περιπτώσει, εάν συμβαίνει. </w:t>
      </w:r>
    </w:p>
    <w:p w14:paraId="5C247F3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λοιπόν, ότι στην περιοχή υπάρχουν γκαλερί, υπάρχουν εκδοτικοί οίκοι, υπάρχουν τυπογραφία, υπάρχουν σχολές τεχνών, υπάρχουν θεατρικές σχολές, υπάρχουν θέατρα. Υπάρχουν εννέα θέατρα στην περιοχή. Και ξέρετε κάτι; Λίγοι από τους πολίτες, οι οποίοι θέλουν να επισκεφθούν είτε τα θέατρα είτε αυτές τις γκαλερί είτε αυτούς τους χώρους πολιτισμού, θα δηλώσουν ότι το κάνουν δίχως καμμία επιφύλαξη. Λίγοι θα παρακολουθήσουν, δηλαδή, μια θεατρική παράσταση ή κάποια πολιτιστική εκδήλωση δίχως να έχουν ως δεύτερη σκέψη -να μην σας πω ως πρώτη σκέψη- το θέμα της ασφάλειάς τους σε μια τέτοια εκδήλωση, στην οποία θέλουν να παραστούν. </w:t>
      </w:r>
    </w:p>
    <w:p w14:paraId="5C247F3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λοιπόν, το ότι υπάρχουν μοναδικής ιστορίας και ομορφιάς κτήρια τα οποία, όμως, καθημερινά δυστυχώς βανδαλίζονται, μουτζουρώνονται και τα οποία πληρώνονται από τις τσέπες των </w:t>
      </w:r>
      <w:r>
        <w:rPr>
          <w:rFonts w:eastAsia="Times New Roman" w:cs="Times New Roman"/>
          <w:szCs w:val="24"/>
        </w:rPr>
        <w:lastRenderedPageBreak/>
        <w:t>αγρίως φορολογούμενων πολιτών, είναι αποτέλεσμα της ζημιογόνου δράσης όλων εκείνων τους οποίους εσείς αφήνετε περίπου στο απυρόβλητο.</w:t>
      </w:r>
    </w:p>
    <w:p w14:paraId="5C247F3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Δεν ξέρω αν τους φοβάστε. Εάν τους φοβάστε, αφήστε τη φυσική ηγεσία της Αστυνομίας να κάνει τη δουλειά της. Εάν τους φοβάστε, ελάτε να συζητήσουμε από κοινού και να βρούμε τρόπους να αντιμετωπίσουμε την κατάσταση. Πάντως, κύριε Υπουργέ, αυτή η κατάσταση δεν μπορεί να συνεχιστεί. </w:t>
      </w:r>
    </w:p>
    <w:p w14:paraId="5C247F3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Το Πολυτεχνείο, επί παραδείγματι, είναι γνωστό ότι γίνεται συχνά ορμητήριο ομάδων αντιεξουσιαστών. Αρκετές φορές έχουμε όλοι μας προβληματιστεί για την ασφάλεια του Εθνικού Αρχαιολογικού Μουσείου αλλά και για την ασφάλεια των επισκεπτών του.</w:t>
      </w:r>
    </w:p>
    <w:p w14:paraId="5C247F4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Αυτά είναι ζητήματα τα οποία δεν είναι ελαφρά. Δεν είναι εμμονές αντιπολιτευτικές της Αξιωματικής Αντιπολίτευσης, η οποία θέλει να σας πλήξει.</w:t>
      </w:r>
    </w:p>
    <w:p w14:paraId="5C247F4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5C247F4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Θα πάρω και τη δευτερολογία μου, κυρία Πρόεδρε. Σας ευχαριστώ.</w:t>
      </w:r>
    </w:p>
    <w:p w14:paraId="5C247F4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Αντιθέτως, η Αξιωματική Αντιπολίτευση, επειδή κυβέρνησε και επειδή διαχειρίστηκε την «καυτή πατάτα» και αντιμετώπισε το πρόβλημα, γνωρίζουμε πάρα πολύ καλά πως με αυτά δεν πρέπει κανείς να παίζει για λόγους αντιπολιτευτικής -αν θέλετε- έντασης και για λόγους επικοινωνιακούς.</w:t>
      </w:r>
    </w:p>
    <w:p w14:paraId="5C247F4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Διαχρονικά, λοιπόν, πρέπει να σας πω, θα μπορούσε αυτή η περιοχή να είναι πολύ πιο ανεπτυγμένη, σύμφωνα με το προφίλ που σας ανέπτυξα, κάτι που, όμως, δεν ισχύει, γιατί την πάει πίσω όλη αυτή η ιστορία.</w:t>
      </w:r>
    </w:p>
    <w:p w14:paraId="5C247F4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Θα μιλήσω με στοιχεία, διότι κάποιοι όταν είπα «Μονμάρτη», μπορεί να θεώρησαν ότι «έλα τώρα, τι είναι αυτό;» Έλα τώρα τι είναι αυτό; Αυτό είναι ότι οι εισβολές αναρχικών και ακροαριστερών στοιχείων εδώ και ενάμιση χρόνο -στην περίοδο, δηλαδή, της διακυβέρνησής σας- σε μία περιοχή υπό κατάληψη εν καιρώ ειρήνης και σε περίοδο δημοκρατίας, κύριε Υπουργέ, είναι άπειρες.</w:t>
      </w:r>
    </w:p>
    <w:p w14:paraId="5C247F4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Εγώ θα σας πω ενδεικτικά μερικές οι οποίες πραγματικά δείχνουν τον στρατηγικό σχεδιασμό εκείνων οι οποίοι τις επιχειρούν. Επειδή προέρχεστε από τις Ένοπλες Δυνάμεις, ξέρετε ότι το ψυχολογικό στοιχείο παίζει πάρα πολύ σημαντικό ρόλο, οι ψυχολογικές επιχειρήσεις. Σας κάνουν, λοιπόν, ψυχολογικές επιχειρήσεις στις οποίες σας κερδίζουν στα σημεία. Γιατί σας κερδίζουν στα σημεία; Γιατί ξέρουν πάρα πολύ καλά ότι πλήττοντας την εικόνα της ευνομούμενης πολιτείας, την οποία μετά την ετυμηγορία του λαού, την εκφράζετε εσείς –τι να κάνουμε, έτσι είναι στη δημοκρατία- όταν επιτίθενται σε δημόσια κτήρια και εγκαταστάσεις, κερδίζουν στα σημεία. Έχουν το πλεονέκτημα στις ψυχολογικές επιχειρήσεις.</w:t>
      </w:r>
    </w:p>
    <w:p w14:paraId="5C247F4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Για παράδειγμα, έγινα επιθέσεις στην πρυτανεία του ΕΚΠΑ τον Απρίλιο του 2015, στη Βουλή των Ελλήνων, στον ναό της δημοκρατίας, την 1-4-2015, στο ΤΑΙΠΕΔ στις 14-9-2015, στην ΕΡΤ στις 23-2-2016, στους σταθμούς του μετρό και του ΗΣΑΠ τον Μάρτιο του 2016, τον Απρίλιο του 2016 και τον Μάιο του 2016, στο αεροδρόμιο στις 6 Ιουλίου 2016. Και αλλού.</w:t>
      </w:r>
    </w:p>
    <w:p w14:paraId="5C247F4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Ξέρετε, αυτά τα σημεία είναι σημεία αναφοράς. Είναι σημεία όπου δείχνουν ότι κτυπούν στον σκληρό πυρήνα της εκτελεστικής εξουσίας. Είναι σημεία στα οποία σας δείχνουν ότι έχουν υπεροχή, διότι σας αιφνιδιάζουν και διότι δημιουργούν αυτή την εντύπωση.</w:t>
      </w:r>
    </w:p>
    <w:p w14:paraId="5C247F4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Υπό αυτή την έννοια, λοιπόν, σας νικά κατά κράτος στις ψυχολογικές επιχειρήσεις μια ομάδα ανθρώπων οι οποίοι πρεσβεύουν αυτά τα οποία πρεσβεύουν -και εμένα δεν με αφορούν αυτά τα οποία πρεσβεύουν- και οι οποίοι κάνουν διαρκώς ρεζίλι τη δημοκρατία, τους θεσμούς και κρατούν σε κατάληψη –επαναλαμβάνω, εν καιρώ ειρήνης και δημοκρατίας- μια ολόκληρη ιστορική περιοχή των Αθηνών, όπως είναι τα Εξάρχεια.</w:t>
      </w:r>
    </w:p>
    <w:p w14:paraId="5C247F4A" w14:textId="77777777" w:rsidR="00DA3C73" w:rsidRDefault="00D93FB0">
      <w:pPr>
        <w:spacing w:after="0" w:line="600" w:lineRule="auto"/>
        <w:ind w:firstLine="720"/>
        <w:jc w:val="both"/>
        <w:rPr>
          <w:rFonts w:eastAsia="Times New Roman"/>
          <w:szCs w:val="24"/>
        </w:rPr>
      </w:pPr>
      <w:r>
        <w:rPr>
          <w:rFonts w:eastAsia="Times New Roman"/>
          <w:szCs w:val="24"/>
        </w:rPr>
        <w:t xml:space="preserve">Πρέπει δε να σας πω τι συμβαίνει τώρα. Τώρα έχουν εξελιχθεί σε λίκνο τα Εξάρχεια. Φοβούμαι ότι με τις πολιτικές τις οποίες εφαρμόζετε εσείς θα ένα λίκνο όλων εκείνων οι οποίοι αισθάνονται αγανακτισμένοι, καταπιεσμένοι από τις πολιτικές σας. Σε λίγο θα σας πάρουν και τις εντυπώσεις σε επίπεδο πολιτικής αυτοί τους οποίους αφήνετε στο απυρόβλητο, κύριε Υπουργέ, όχι εσείς προσωπικά, η πολιτική </w:t>
      </w:r>
      <w:r>
        <w:rPr>
          <w:rFonts w:eastAsia="Times New Roman"/>
          <w:szCs w:val="24"/>
        </w:rPr>
        <w:lastRenderedPageBreak/>
        <w:t xml:space="preserve">της Κυβέρνησής σας. Διότι είστε εκτελεστικό όργανο μιας πολιτικής την οποία η Κυβέρνηση εκπονεί, θεωρώντας ότι είναι η πιο καλή και η πιο κοντινή στα δικά της πιστεύω, στην ιδεολογία της και στις απόψεις της. Και εσείς εκτελείτε αυτήν ακριβώς την πολιτική απόφαση της Κυβέρνησής σας. </w:t>
      </w:r>
    </w:p>
    <w:p w14:paraId="5C247F4B" w14:textId="77777777" w:rsidR="00DA3C73" w:rsidRDefault="00D93FB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Παπακώστα, ολοκληρώστε σας παρακαλώ.</w:t>
      </w:r>
    </w:p>
    <w:p w14:paraId="5C247F4C" w14:textId="77777777" w:rsidR="00DA3C73" w:rsidRDefault="00D93FB0">
      <w:pPr>
        <w:spacing w:after="0"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 xml:space="preserve">Ναι, κυρία Πρόεδρε, ολοκληρώνω σε ελάχιστα δευτερόλεπτα. </w:t>
      </w:r>
    </w:p>
    <w:p w14:paraId="5C247F4D" w14:textId="77777777" w:rsidR="00DA3C73" w:rsidRDefault="00D93FB0">
      <w:pPr>
        <w:spacing w:after="0" w:line="600" w:lineRule="auto"/>
        <w:ind w:firstLine="720"/>
        <w:jc w:val="both"/>
        <w:rPr>
          <w:rFonts w:eastAsia="Times New Roman"/>
          <w:szCs w:val="24"/>
        </w:rPr>
      </w:pPr>
      <w:r>
        <w:rPr>
          <w:rFonts w:eastAsia="Times New Roman"/>
          <w:szCs w:val="24"/>
        </w:rPr>
        <w:t xml:space="preserve">Θέλω, λοιπόν, να σας πω ότι δεν είναι δυνατόν κάποιος πολίτης να συγκρουστεί με το αυτοκίνητό του με κάποιον άλλον πολίτη και το κράτος να μην μπορεί να δώσει μια λύση επί τόπου και να λέει στους πολίτες «πηγαίνετε στη Λεωφόρο Αλεξάνδρας ή στην Πατησίων», γιατί δεν μπορούν να εισέλθουν τα αρμόδια όργανα της Αστυνομίας για να επιλύσουν το πρόβλημα. Δεν μπορεί να είναι κάποιος πολίτης τραυματισμένος και αιμόφυρτος και να έχει την ανάγκη παροχής υπηρεσιών υγείας, πρώτων βοηθειών, </w:t>
      </w:r>
      <w:r>
        <w:rPr>
          <w:rFonts w:eastAsia="Times New Roman"/>
          <w:szCs w:val="24"/>
        </w:rPr>
        <w:lastRenderedPageBreak/>
        <w:t xml:space="preserve">και να έρχεται ολόκληρη η διμοιρία των ΜΑΤ να καλύψει τους τραυματιοφορείς, οι οποίοι θα πάνε εκεί για να μεταφέρουν έναν αιμόφυρτο άνθρωπο, ο οποίος υπήρξε θύμα ενός τροχαίου δυστυχήματος στην περιοχή. </w:t>
      </w:r>
    </w:p>
    <w:p w14:paraId="5C247F4E" w14:textId="77777777" w:rsidR="00DA3C73" w:rsidRDefault="00D93FB0">
      <w:pPr>
        <w:spacing w:after="0" w:line="600" w:lineRule="auto"/>
        <w:ind w:firstLine="720"/>
        <w:jc w:val="both"/>
        <w:rPr>
          <w:rFonts w:eastAsia="Times New Roman"/>
          <w:szCs w:val="24"/>
        </w:rPr>
      </w:pPr>
      <w:r w:rsidRPr="00F53357">
        <w:rPr>
          <w:rFonts w:eastAsia="Times New Roman"/>
          <w:color w:val="000000" w:themeColor="text1"/>
          <w:szCs w:val="24"/>
        </w:rPr>
        <w:t xml:space="preserve">Κλείνοντας, κυρία Πρόεδρε, αγαπητέ κύριε Υπουργέ και αγαπητοί συνάδελφοι, ένα πράγμα σας λέω. Αν θέλετε μαζί να λύσουμε το πρόβλημα, </w:t>
      </w:r>
      <w:r>
        <w:rPr>
          <w:rFonts w:eastAsia="Times New Roman"/>
          <w:szCs w:val="24"/>
        </w:rPr>
        <w:t>συνεργαστείτε μαζί μας. Αφήστε τις κορώνες κατά της Αξιωματικής Αντιπολίτευσης. Σε τέτοια ζητήματα δεν χωρά σύγκρουση, χωρά σύμπλευση και συνέργεια. Αν δεν το θέλετε, τότε πείτε στους συγγενείς και στους φίλους, στους οποίους μπορείτε να μιλήσετε, να πάψουν να σας ρεζιλεύουν καθημερινά, διότι αυτό σας κάνουν. Προφανώς η εκδίκηση είναι ένα πιάτο που τρώγεται κρύο. Σας εκδικούνται, γιατί άλλα τους υποσχεθήκατε, άλλα κάνετε στην πολιτική σας, άλλοι φαινόσασταν πως θα είστε και άλλοι βρίσκουν οι τύποι αυτοί ότι γίνατε σήμερα. Δεν το αποδέχονται και σας βάζουν μπουρλότο, ακόμη και στα σπίτια των Υπουργών, οι οποίοι «τολμούν» να διαμένουν ακόμη εκεί.</w:t>
      </w:r>
    </w:p>
    <w:p w14:paraId="5C247F4F" w14:textId="77777777" w:rsidR="00DA3C73" w:rsidRDefault="00D93FB0">
      <w:pPr>
        <w:spacing w:after="0" w:line="600" w:lineRule="auto"/>
        <w:ind w:firstLine="720"/>
        <w:jc w:val="both"/>
        <w:rPr>
          <w:rFonts w:eastAsia="Times New Roman"/>
          <w:szCs w:val="24"/>
        </w:rPr>
      </w:pPr>
      <w:r>
        <w:rPr>
          <w:rFonts w:eastAsia="Times New Roman"/>
          <w:szCs w:val="24"/>
        </w:rPr>
        <w:t>Σας ευχαριστώ.</w:t>
      </w:r>
    </w:p>
    <w:p w14:paraId="5C247F50" w14:textId="77777777" w:rsidR="00DA3C73" w:rsidRDefault="00D93FB0">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5C247F51" w14:textId="77777777" w:rsidR="00DA3C73" w:rsidRDefault="00D93FB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Ευχαριστώ. </w:t>
      </w:r>
    </w:p>
    <w:p w14:paraId="5C247F52" w14:textId="77777777" w:rsidR="00DA3C73" w:rsidRDefault="00D93FB0">
      <w:pPr>
        <w:spacing w:after="0" w:line="600" w:lineRule="auto"/>
        <w:ind w:firstLine="720"/>
        <w:jc w:val="both"/>
        <w:rPr>
          <w:rFonts w:eastAsia="Times New Roman"/>
          <w:szCs w:val="24"/>
        </w:rPr>
      </w:pPr>
      <w:r>
        <w:rPr>
          <w:rFonts w:eastAsia="Times New Roman"/>
          <w:szCs w:val="24"/>
        </w:rPr>
        <w:t>Παρακαλώ να τηρήσουμε λίγο τους χρόνους.</w:t>
      </w:r>
    </w:p>
    <w:p w14:paraId="5C247F53" w14:textId="77777777" w:rsidR="00DA3C73" w:rsidRDefault="00D93FB0">
      <w:pPr>
        <w:spacing w:after="0" w:line="600" w:lineRule="auto"/>
        <w:ind w:firstLine="720"/>
        <w:jc w:val="both"/>
        <w:rPr>
          <w:rFonts w:eastAsia="Times New Roman"/>
          <w:szCs w:val="24"/>
        </w:rPr>
      </w:pPr>
      <w:r>
        <w:rPr>
          <w:rFonts w:eastAsia="Times New Roman"/>
          <w:szCs w:val="24"/>
        </w:rPr>
        <w:t>Ο κ. Δημοσχάκης έχει τον λόγο για τρία λεπτά.</w:t>
      </w:r>
    </w:p>
    <w:p w14:paraId="5C247F54" w14:textId="77777777" w:rsidR="00DA3C73" w:rsidRDefault="00D93FB0">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Ευχαριστώ, κυρία Πρόεδρε.</w:t>
      </w:r>
    </w:p>
    <w:p w14:paraId="5C247F55" w14:textId="77777777" w:rsidR="00DA3C73" w:rsidRDefault="00D93FB0">
      <w:pPr>
        <w:spacing w:after="0" w:line="600" w:lineRule="auto"/>
        <w:ind w:firstLine="720"/>
        <w:jc w:val="both"/>
        <w:rPr>
          <w:rFonts w:eastAsia="Times New Roman"/>
          <w:szCs w:val="24"/>
        </w:rPr>
      </w:pPr>
      <w:r>
        <w:rPr>
          <w:rFonts w:eastAsia="Times New Roman"/>
          <w:szCs w:val="24"/>
        </w:rPr>
        <w:t xml:space="preserve">Κύριε Υπουργέ, με λύπη μας παρατηρούμε το τελευταίο διάστημα ότι αποτελεί σχεδόν καθημερινό φαινόμενο να κινδυνεύουν ανθρώπινες ζωές και περιουσίες στην ευρύτερη περιοχή του κέντρου της Αθήνας και ειδικότερα στα Εξάρχεια. Η πρωτεύουσά μας πολιορκείται και μαζί με αυτή -ενδεχομένως στο μέλλον- και η δημοκρατία μας. Οι λεγόμενοι «μπαχαλάκηδες», οι γνωστοί-άγνωστοι, δηλαδή οι αναρχικοί και εξτρεμιστές, δρουν ανενόχλητοι στις γειτονιές της πρωτεύουσας, σπέρνοντας τον τρόμο στους πολίτες. Στελέχη της Αστυνομίας έχουν μπει στο στόχαστρο και δέρνονται δημόσια σε όλη τη χώρα, την ώρα που προστατεύουν την πατρίδα. </w:t>
      </w:r>
    </w:p>
    <w:p w14:paraId="5C247F56"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Η Κυβέρνηση, σταθερή στις ιδεοληψίες της, έχει επιλέξει στρατόπεδο: αυτό του απλού παρατηρητή. Έχει απονευρώσει την Αστυνομία, έχει καταργήσει τις ομάδες άμεσης επέμβασης, όπως την Ομάδα «ΔΕΛΤΑ», κάνοντας τα χατίρια, ενώ έχει απομακρύνει και τις δυνάμεις της Ασφάλειας και Αποκατάστασης της Τάξης από το κέντρο της Αθήνας, όσο θα έπρεπε. </w:t>
      </w:r>
    </w:p>
    <w:p w14:paraId="5C247F57" w14:textId="77777777" w:rsidR="00DA3C73" w:rsidRDefault="00D93FB0">
      <w:pPr>
        <w:spacing w:after="0" w:line="600" w:lineRule="auto"/>
        <w:ind w:firstLine="720"/>
        <w:jc w:val="both"/>
        <w:rPr>
          <w:rFonts w:eastAsia="Times New Roman"/>
          <w:szCs w:val="24"/>
        </w:rPr>
      </w:pPr>
      <w:r>
        <w:rPr>
          <w:rFonts w:eastAsia="Times New Roman"/>
          <w:szCs w:val="24"/>
        </w:rPr>
        <w:t>Το μέτωπο του Ελληνικού Στρατού, όπου ανδρωθήκατε, κύριε Υπουργέ, είναι ο Έβρος και τα νησιά, ενώ της Αστυνομίας είναι η Αθήνα. Εάν με βλέπατε -και ομιλώ υποθετικά- ως Υπουργός Εθνικής Άμυνας, να καταργώ με απόφασή μου την 50</w:t>
      </w:r>
      <w:r>
        <w:rPr>
          <w:rFonts w:eastAsia="Times New Roman"/>
          <w:szCs w:val="24"/>
          <w:vertAlign w:val="superscript"/>
        </w:rPr>
        <w:t>η</w:t>
      </w:r>
      <w:r>
        <w:rPr>
          <w:rFonts w:eastAsia="Times New Roman"/>
          <w:szCs w:val="24"/>
        </w:rPr>
        <w:t xml:space="preserve"> Ταξιαρχία του κεντρικού Έβρου, να καταργώ την 71</w:t>
      </w:r>
      <w:r>
        <w:rPr>
          <w:rFonts w:eastAsia="Times New Roman"/>
          <w:szCs w:val="24"/>
          <w:vertAlign w:val="superscript"/>
        </w:rPr>
        <w:t>η</w:t>
      </w:r>
      <w:r>
        <w:rPr>
          <w:rFonts w:eastAsia="Times New Roman"/>
          <w:szCs w:val="24"/>
        </w:rPr>
        <w:t xml:space="preserve"> Αερομεταφερόμενη Ταξιαρχία, θέλω να σας ρωτήσω, τι θα λέγατε για μένα; Γι’ αυτό κι εγώ δεν σας επαινώ. </w:t>
      </w:r>
    </w:p>
    <w:p w14:paraId="5C247F5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Αντιθέτως, σας κατηγορώ, διότι καταργήσατε με μονοπρόσωπη απόφασή σας την Ομάδα «ΔΕΛΤΑ», η οποία στη στρατιωτική ορολογία είναι «μείζων σχηματισμός», την οποία δημιούργησε με όραμα ο ομιλών. Αυτή, φυσικά, αποτελούσε παράγοντα σταθερότητας και αποτροπής σοβαρών και κακουργηματικών πράξεων μέσα στο κέντρο της Αθήνας, όπως μετεξελίχθηκε στη συνέχεια από τους επόμενους. </w:t>
      </w:r>
    </w:p>
    <w:p w14:paraId="5C247F5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 πολίτης πληρώνει τον λογαριασμό της αδιαφορίας αλλά και της ανοχής, που δείχνει η Κυβέρνηση, σε όλους αυτούς που έχουν μετατρέψει την πρωτεύουσα σε άντρο ανομίας και τα Εξάρχεια σε μήτρα παραβατικότητας, με αποτέλεσμα να δρουν ανεξέλεγκτα τάγματα ενόπλων, όπως δείχνουν, που παίζουν τον ρόλο του τιμωρού, υποκαθιστώντας την Αστυνομία και τη Δικαιοσύνη. </w:t>
      </w:r>
    </w:p>
    <w:p w14:paraId="5C247F5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Ο Πρόεδρός μας, ο Κυριάκος Μητσοτάκης, στη ΔΕΘ είπε επί λέξει: «Τίθεται θέμα πολιτικής βούλησης. Η Κυβέρνηση δεν έχει καμμία διάθεση να συγκρουστεί με τους μπαχαλάκηδες. Η ελληνική κοινωνία, όμως, ζητάει να αποκατασταθούν ο νόμος και η τάξη». Και αυτό μπορεί να συμβεί εάν σταματήσει η Κυβέρνησή σας να απαξιώνει και να αποθαρρύνει την Αστυνομία. </w:t>
      </w:r>
    </w:p>
    <w:p w14:paraId="5C247F5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Αξιοποιήστε τα εξαίρετα στελέχη της Ελληνικής Αστυνομίας και λάβετε τα απαραίτητα μέτρα για την αποκατάσταση της τάξης, πριν η κατάσταση ξεφύγει και καταστεί η πρωτεύουσά μας να ζει δραματικές στιγμές. Λύστε τους τα αυτονόητα προβλήματα και αιτήματα. </w:t>
      </w:r>
    </w:p>
    <w:p w14:paraId="5C247F5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Χρειάζεται μια νέα δομή του σώματος, που να απαντά στα σημερινά και αυριανά προβλήματα της κοινωνίας. Αντίθετα, η αναδιάρθρωση που επιχειρείτε δεν λύνει κανένα πρόβλημα. Είναι άνευρη, δεν έχει όραμα, δεν εξασφαλίζει τον διακλαδικό και τον διαϋπηρεσιακό χαρακτήρα της λειτουργίας του Σώματος. Δεν αποκεντρώνει το Αρχηγείο και το Υπουργείο, αλλά λειτουργεί συγκεντρωτικά, περιπλέκει την κατάσταση και δημιουργεί ανασφάλεια στους πολίτες, σε μια εποχή που αυξάνεται δραματικά και η εγκληματικότητα. </w:t>
      </w:r>
    </w:p>
    <w:p w14:paraId="5C247F5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Γνωρίζω ότι περνάτε δύσκολες ώρες. Κατανοώ ότι η καρέκλα του Υπουργού είναι ηλεκτρική. Αλλά, όμως, πιστεύω ότι μπορείτε, μαζί με τα άξια στελέχη και με το επιτελείο του Αρχηγείου της Αστυνομίας, να δώσετε λύση στο πρόβλημα. </w:t>
      </w:r>
    </w:p>
    <w:p w14:paraId="5C247F5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14:paraId="5C247F5F" w14:textId="77777777" w:rsidR="00DA3C73" w:rsidRDefault="00D93FB0">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47F6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κ. Κυριαζίδης, επίσης για τρία λεπτά. Οπότε τελείωσε ο κύκλος των επερωτώντων. </w:t>
      </w:r>
    </w:p>
    <w:p w14:paraId="5C247F61"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Συναδέλφισσες και συνάδελφοι, κυρία Πρόεδρε, σήμερα σε αυτήν εδώ τη συζήτηση έχω μια δυσκολία. Ταυτοχρόνως, όμως, έχω και μια ικανοποίηση. Η δυσκολία έγκειται στο γεγονός ότι ο παρών Υπουργός προέρχεται από έναν εργασιακό χώρο συγγενή με αυτόν που υπηρέτησα, όπου η πειθαρχία είναι ενσυνείδητη</w:t>
      </w:r>
      <w:r>
        <w:rPr>
          <w:rFonts w:eastAsia="Times New Roman" w:cs="Times New Roman"/>
          <w:color w:val="FF0000"/>
          <w:szCs w:val="24"/>
        </w:rPr>
        <w:t xml:space="preserve"> </w:t>
      </w:r>
      <w:r>
        <w:rPr>
          <w:rFonts w:eastAsia="Times New Roman" w:cs="Times New Roman"/>
          <w:szCs w:val="24"/>
        </w:rPr>
        <w:t xml:space="preserve">και, βεβαίως, η έννοια της τάξης έχει ένα ιδιαίτερο χαρακτηριστικό σε αυτούς που υπηρέτησαν αυτούς τους οργανισμούς. </w:t>
      </w:r>
    </w:p>
    <w:p w14:paraId="5C247F6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συναδέλφισσες και συνάδελφοι, η ικανοποίησή μου έγκειται στο γεγονός ότι σήμερα η εισηγήτρια του ΣΥΡΙΖΑ, η κ. Βάκη, με πολύ εύστοχο τρόπο έρχεται να δηλώσει ότι έρχεται στον χρόνο της πραγματικότητας, αποκηρύσσοντας στην ουσία όσα προηγουμένως αυτές οι συνιστώσες της –εννοώ του ΣΥΡΙΖΑ- είχαν διαπράξει φαινόμενα, τα οποία σήμερα καταγγέλλονται με έναν επίσημο τρόπο. Και </w:t>
      </w:r>
      <w:r>
        <w:rPr>
          <w:rFonts w:eastAsia="Times New Roman" w:cs="Times New Roman"/>
          <w:szCs w:val="24"/>
        </w:rPr>
        <w:lastRenderedPageBreak/>
        <w:t xml:space="preserve">εμμέσως, βεβαίως, καταδίκασε και τη νεολαία του ΣΥΡΙΖΑ, που ενίσχυε, προστάτευε, κάλυπτε αυτού του είδους τα γεγονότα. </w:t>
      </w:r>
    </w:p>
    <w:p w14:paraId="5C247F6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Τι είναι αυτά που λέτε; Δεν είναι κάτι τέτοιο. </w:t>
      </w:r>
    </w:p>
    <w:p w14:paraId="5C247F6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Θα τα πείτε. Εσείς τα είπατε. </w:t>
      </w:r>
    </w:p>
    <w:p w14:paraId="5C247F65" w14:textId="77777777" w:rsidR="00DA3C73" w:rsidRDefault="00D93FB0">
      <w:pPr>
        <w:spacing w:after="0" w:line="600" w:lineRule="auto"/>
        <w:ind w:firstLine="720"/>
        <w:jc w:val="both"/>
        <w:rPr>
          <w:rFonts w:eastAsia="Times New Roman" w:cs="Times New Roman"/>
          <w:b/>
          <w:szCs w:val="24"/>
        </w:rPr>
      </w:pPr>
      <w:r>
        <w:rPr>
          <w:rFonts w:eastAsia="Times New Roman" w:cs="Times New Roman"/>
          <w:b/>
          <w:szCs w:val="24"/>
        </w:rPr>
        <w:t xml:space="preserve">ΦΩΤΕΙΝΗ ΒΑΚΗ: </w:t>
      </w:r>
      <w:r>
        <w:rPr>
          <w:rFonts w:eastAsia="Times New Roman" w:cs="Times New Roman"/>
          <w:szCs w:val="24"/>
        </w:rPr>
        <w:t>Μη διαστρεβλώνετε πράγματα.</w:t>
      </w:r>
    </w:p>
    <w:p w14:paraId="5C247F6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Κυριαζίδη, περιοριστείτε στην τοποθέτησή σας, γιατί θα ανοίξουμε τώρα άλλα θέματα. </w:t>
      </w:r>
    </w:p>
    <w:p w14:paraId="5C247F6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Εάν πράγματι δεν είναι έτσι, να μας τονίσατε γιατί μας αφήσατε μια τέτοια αίσθηση. Ήρθατε σε ένα άλλο σημείο και επιτέλους έχετε αντιληφθεί την πραγματικότητα και ότι η κατάσταση στο κέντρο της Αθήνας έχει…</w:t>
      </w:r>
    </w:p>
    <w:p w14:paraId="5C247F6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Σταματήστε να διαστρέφετε πράγματα. </w:t>
      </w:r>
    </w:p>
    <w:p w14:paraId="5C247F6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 xml:space="preserve">Είχαμε αυτή την ψευδαίσθηση, έστω. </w:t>
      </w:r>
    </w:p>
    <w:p w14:paraId="5C247F6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κατάσταση, όμως, στο κέντρο, συναδέλφισσα, έχει ξεφύγει από κάθε όριο. Αυτό ενδόμυχα το αντιλαμβάνεστε και το γνωρίζετε. Το ζήτημα είναι γιατί αδρανείτε. Γιατί επιλέγετε συνειδητά να ανέχεστε όλα αυτά τα οποία καθημερινά τα αντιλαμβάνεστε, τα βλέπουμε, τα πληροφορούμαστε. Αυτή είναι η ηθική και το ιδεολογικό στίγμα που δίνετε έναντι όλων αυτών που παρανομούν; </w:t>
      </w:r>
    </w:p>
    <w:p w14:paraId="5C247F6B" w14:textId="77777777" w:rsidR="00DA3C73" w:rsidRDefault="00D93FB0">
      <w:pPr>
        <w:spacing w:after="0" w:line="600" w:lineRule="auto"/>
        <w:ind w:firstLine="720"/>
        <w:jc w:val="both"/>
        <w:rPr>
          <w:rFonts w:eastAsia="Times New Roman" w:cs="Times New Roman"/>
          <w:b/>
          <w:szCs w:val="24"/>
        </w:rPr>
      </w:pPr>
      <w:r>
        <w:rPr>
          <w:rFonts w:eastAsia="Times New Roman" w:cs="Times New Roman"/>
          <w:szCs w:val="24"/>
        </w:rPr>
        <w:t xml:space="preserve">Καταλαβαίνω ότι δεν θέλετε να χαλάσετε το χατίρι του ΣΥΡΙΖΑ και σε όλους αυτούς που περιστρέφονται ιδεολογικά στον χώρο της εξωκοινοβουλευτικής Αριστεράς και πέριξ. Ένεκα αυτού διαλύσατε την Ομάδα «ΔΕΛΤΑ», τις διμοιρίες τάξης, σταματήσατε τις πεζές περιπολίες κατ’ επιταγήν της νεολαίας σας. </w:t>
      </w:r>
    </w:p>
    <w:p w14:paraId="5C247F6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Αναρωτιέμαι, κύριε Υπουργέ, αλήθεια, αν είστε κι εσείς όμηρος αυτής της νεολαίας, όπως ο προκάτοχός σας, ο κ. Πανούσης, τον οποίο τελικά -θα πρέπει να ομολογήσουμε- τον έφαγε το αριστερό κατεστημένο. Και, αλήθεια, ανεξαρτήτως των εσωτερικών κομματικών ισορροπιών, ποιο είναι το μήνυμα που περνάτε με όλα αυτά; Άσυλο στην ανομία; Άσυλο στην παρανομία; Άσυλο στην ασυδοσία;</w:t>
      </w:r>
    </w:p>
    <w:p w14:paraId="5C247F6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Προσωπικά, θέλω να πιστεύω ότι τα φαινόμενα που εκτρέφετε και διατρέφετε, όλο αυτό το παρασύστημα των Εξαρχείων, σας φόρτωσε μια αντίληψη συμπόρευσης με ορισμένες συνιστώσες του ΣΥΡΙΖΑ. Αξίζει, όμως, μια ολόκληρη κοινωνία να δεινοπαθεί; Η αξιοπρέπεια του κράτους, της πολιτείας, του Έλληνα αστυνομικού που να δέρνεται από την Αθήνα μέχρι την Κομοτηνή; Είναι δυνατόν να ανέχεται μια ευνομούμενη πολιτεία όλα αυτά τα περιστατικά, τα γεγονότα; Και με τι διακύβευμα; </w:t>
      </w:r>
    </w:p>
    <w:p w14:paraId="5C247F6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Και αλήθεια, με ποιους θα κουβεντιάζετε; Με τον «Ρουβίκωνα»; Με την «</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Cross</w:t>
      </w:r>
      <w:r>
        <w:rPr>
          <w:rFonts w:eastAsia="Times New Roman" w:cs="Times New Roman"/>
          <w:szCs w:val="24"/>
        </w:rPr>
        <w:t>» ή με τον «Μαύρο Γάτο» και τους «</w:t>
      </w:r>
      <w:r>
        <w:rPr>
          <w:rFonts w:eastAsia="Times New Roman" w:cs="Times New Roman"/>
          <w:szCs w:val="24"/>
          <w:lang w:val="en-US"/>
        </w:rPr>
        <w:t>Nosostros</w:t>
      </w:r>
      <w:r>
        <w:rPr>
          <w:rFonts w:eastAsia="Times New Roman" w:cs="Times New Roman"/>
          <w:szCs w:val="24"/>
        </w:rPr>
        <w:t xml:space="preserve">»; Αυτές είναι ομάδες και θα καταθέσω και τη σχετική κατάσταση με τα κτήρια, τα οποία είναι κατειλημμένα -ιδιωτικά και δημόσια- και ποιοι από τις συνιστώσες έχουν αυτή την κατάληψη. Και, αλήθεια, τι κάνετε με το θέμα αυτό; Υπάρχει κράτος; Υπάρχει ανεπίσημη πολιτεία; Υπάρχει νόμος; Ειλικρινά δεν αντιλαμβανόμαστε την αφετηρία της σκέψης και τη λογική της Κυβέρνησης. </w:t>
      </w:r>
    </w:p>
    <w:p w14:paraId="5C247F6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τι επιδιώκετε; Να νομιμοποιήσετε την παράνομη δράση; Να τους φέρετε και εδώ μέσα στο Κοινοβούλιο; Άλλωστε, τους είδαμε. Μπήκαν, βεβαίως, ορισμένοι και τονίστηκε και από τη συνάδελφο κ. </w:t>
      </w:r>
      <w:r>
        <w:rPr>
          <w:rFonts w:eastAsia="Times New Roman" w:cs="Times New Roman"/>
          <w:szCs w:val="24"/>
        </w:rPr>
        <w:lastRenderedPageBreak/>
        <w:t xml:space="preserve">Παπακώστα. Ή επιδιώκετε να παραδώσετε επίσημα τη διακυβέρνηση της χώρας, αρχής γενομένης από την περιοχή του κέντρου των Αθηνών, όπου ήδη το κράτος των Εξαρχείων ανθεί; </w:t>
      </w:r>
    </w:p>
    <w:p w14:paraId="5C247F7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παραδίδω τη σχετική κατάσταση, τη λίστα, με όσα από αυτά είναι υπό κατάληψη. Μια λίστα που διαρκώς αυξάνεται, μια λίστα που αποδεικνύει ότι κάτι δεν πάει λαλά, τη λίστα που αποδεικνύει την παντελή απουσία της πολιτείας, την απουσία των θεσμών, την απουσία της Αστυνομίας, την οποία η Κυβέρνηση δεν αφήνει να κάνει τη δουλειά της. </w:t>
      </w:r>
    </w:p>
    <w:p w14:paraId="5C247F7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Κυριαζίδης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47F7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 πρόβλημα, όπως το περιέγραψαν και οι συνάδελφοι, δεν λύνεται ούτε με μάγια ούτε με εξορκισμούς, πολλώ δε μάλλον που η επίλυσή του δεν ανάγεται στο υπερφυσικό ή στο μεταφυσικό. Γιατί να γίνουν θαύματα σήμερα, όταν δεν υπάρχει ανάλογη βούληση; </w:t>
      </w:r>
    </w:p>
    <w:p w14:paraId="5C247F7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καλέσατε ή θέλετε να καλέσετε, να έχετε μια συζήτηση με συλλογικότητες. Αυτού του είδους τις συλλογικότητες εννοείτε; Όλους αυτούς εδώ με τον τρόπο που λειτουργούν; Και ποιος, αλήθεια, πληρώνει το μάρμαρο για όλα αυτά; Ο ΣΥΡΙΖΑ ή ο πολίτης; Επειδή η επιλογή της Κυβέρνησης είναι ανοχή, θα πρέπει αυτή να πληρώνει και τις αγωγές και τις αποζημιώσεις. Δεν είναι δυνατόν να μη σέβεται η Κυβέρνηση τον λαό, αν θέλετε, τον νόμο, που η ίδια υποτίθεται νομοθετεί και εφαρμόζει η Ελληνική Αστυνομία. </w:t>
      </w:r>
    </w:p>
    <w:p w14:paraId="5C247F7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Καλύψατε και τη δευτερολογία σας, κύριε Κυριαζίδη. </w:t>
      </w:r>
    </w:p>
    <w:p w14:paraId="5C247F7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Υπουργέ, κυρία Πρόεδρε, οι φυλές και οι πράξεις των Εξαρχείων, προϊόντα της δικής σας αμέλειας, δεν έχουν άλλον ρόλο στην ελληνική κοινωνία και οφείλουμε όλοι να αναλάβουμε την ευθύνη μας έναντι ακριβώς αυτής της ανοχής. </w:t>
      </w:r>
    </w:p>
    <w:p w14:paraId="5C247F7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C247F77" w14:textId="77777777" w:rsidR="00DA3C73" w:rsidRDefault="00D93FB0">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C247F7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Τώρα τον λόγο έχει ο Αναπληρωτής Υπουργός Εσωτερικών και Διοικητικής Ανασυγκρότησης κ. Τόσκας.</w:t>
      </w:r>
    </w:p>
    <w:p w14:paraId="5C247F7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Τόσκα, για την πρωτολογία σας έχετε είκοσι λεπτά. Θα τα εξαντλήσετε;</w:t>
      </w:r>
    </w:p>
    <w:p w14:paraId="5C247F7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Όχι. Θα χρειαστώ αρκετά λιγότερα, κυρία Πρόεδρε. Προσπαθώ πάντοτε ό,τι έχω να πω να το λέω με λίγα λόγια.</w:t>
      </w:r>
    </w:p>
    <w:p w14:paraId="5C247F7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υπάρχει η εντύπωση, διαβλέπω μια αντίληψη, από πλευράς της Νέας Δημοκρατίας, ότι συζητούν προνομιακά για έναν χώρο που τον θεωρούν γήπεδο, με ιδιοκτησιακή αντίληψη. Ένα γήπεδο, όμως, το οποίο τόσα χρόνια το κοίταζαν από τις κερκίδες, ένα γήπεδο, έναν χώρο, τον οποίο δεν μπόρεσαν να διοικήσουν, να οργανώσουν, να κατευθύνουν, σε ό,τι αφορά </w:t>
      </w:r>
      <w:r>
        <w:rPr>
          <w:rFonts w:eastAsia="Times New Roman" w:cs="Times New Roman"/>
          <w:szCs w:val="24"/>
        </w:rPr>
        <w:lastRenderedPageBreak/>
        <w:t xml:space="preserve">την αντιμετώπιση του κοινού εγκλήματος, με αποτέλεσμα να συσσωρευθούν τεράστια προβλήματα μεταπολιτευτικά. Αυτό αποδεικνύεται από την απόλυτη αναγκαιότητα που υπάρχει αυτή τη στιγμή -κι εμείς το τολμούμε σε αυτή την κατεύθυνση- για αναδιοργάνωση και συμμάζεμα του υπερβολικά μεγάλου αριθμού αστυνομικών, οι οποίοι διατίθενται για την ασφάλεια υψηλών προσώπων, εντός ή εκτός εισαγωγικών. </w:t>
      </w:r>
    </w:p>
    <w:p w14:paraId="5C247F7C"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η ανάγκη αυτού του συμμαζέματος αποδεικνύει τις ελλείψεις, αλλά και την αδράνεια που υπήρχε τόσα χρόνια, αφού αυτός ο χώρος χρησιμοποιήθηκε σχεδόν αποκλειστικά σαν ένας χώρος κομματικής διείσδυσης, επειδή θεωρείτο προνομιακός, επειδή θεωρείτο χώρος προσέλκυσης ψήφων και όλα τα άλλα έρχονταν δευτερεύοντα ή τριτεύοντα ή είχαν αφεθεί στις ηγεσίες της Αστυνομίας. </w:t>
      </w:r>
    </w:p>
    <w:p w14:paraId="5C247F7D"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άνθρωποι αυτοί ξέρουν σε επιχειρησιακό επίπεδο να κάνουν άριστα αυτά που πρέπει να κάνουν, αλλά θέλουν κατευθύνσεις. Και θέλουν κατευθύνσεις για την αντιμετώπιση των ναρκωτικών, θέλουν κατευθύνσεις γιατί κάπου πρέπει να δίνεται το βάρος κατά καιρούς. Δεν μπορεί να τα πετύχεις όλα. Οι δυνατότητες πολλές φορές είναι περιορισμένες. Άρα εκεί φαίνεται το πού προσανατολίζεται η πολιτική </w:t>
      </w:r>
      <w:r>
        <w:rPr>
          <w:rFonts w:eastAsia="Times New Roman" w:cs="Times New Roman"/>
          <w:szCs w:val="24"/>
        </w:rPr>
        <w:lastRenderedPageBreak/>
        <w:t xml:space="preserve">κατεύθυνση στην αντεγκληματική πολιτική και σωστά είπε ο κ. Βορίδης ότι εκεί φαίνεται πού πέφτει το βάρος στην αντεγκληματική πολιτική. </w:t>
      </w:r>
    </w:p>
    <w:p w14:paraId="5C247F7E"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Εσείς δεν δίνατε προτεραιότητες. Είναι ηλίου φαεινότερο αυτό. </w:t>
      </w:r>
    </w:p>
    <w:p w14:paraId="5C247F7F" w14:textId="77777777" w:rsidR="00DA3C73" w:rsidRDefault="00D93FB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Υπουργέ, αδικείτε τον εαυτό σας!</w:t>
      </w:r>
    </w:p>
    <w:p w14:paraId="5C247F80"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Κύριε Κυριαζίδη, θα έχετε μετά τον λόγο, εκτιμώ. Δεν θέλω να πω ότι δεν γινόταν έργο. Γινόταν έργο χωρίς προτεραιότητες. Αυτό θέλω να πω, κύριε Κυριαζίδη. </w:t>
      </w:r>
    </w:p>
    <w:p w14:paraId="5C247F81" w14:textId="77777777" w:rsidR="00DA3C73" w:rsidRDefault="00D93FB0">
      <w:pPr>
        <w:spacing w:after="0" w:line="600" w:lineRule="auto"/>
        <w:ind w:firstLine="720"/>
        <w:jc w:val="both"/>
        <w:rPr>
          <w:rFonts w:eastAsia="Times New Roman"/>
          <w:szCs w:val="24"/>
        </w:rPr>
      </w:pPr>
      <w:r>
        <w:rPr>
          <w:rFonts w:eastAsia="Times New Roman"/>
          <w:szCs w:val="24"/>
        </w:rPr>
        <w:t xml:space="preserve">Και αυτό αποδεικνύεται από την ανάγκη, όπως είπα, της αναδιοργάνωσης, από την έλλειψη υποδομής, από τον τεράστιο στόλο αυτοκινήτων που έχουν κάνει πάνω από τριακόσιες χιλιάδες χιλιόμετρα. Πιστεύω ότι κανείς από εμάς, όσο και μικρή οικονομική δυνατότητα να έχει, δεν έχει τέτοια αυτοκίνητα, πολλά από τα οποία δεν μπορούν να κινηθούν. </w:t>
      </w:r>
    </w:p>
    <w:p w14:paraId="5C247F82"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Δεν υπήρχε σύνδεση με την κοινωνία. Η κοινωνία δεν ανταποκρινόταν. Έβλεπε απέναντί της την Αστυνομία η κοινωνία. Και θα σας πω τι γίνεται τώρα, αν δεν το έχετε πληροφορηθεί. </w:t>
      </w:r>
    </w:p>
    <w:p w14:paraId="5C247F83" w14:textId="77777777" w:rsidR="00DA3C73" w:rsidRDefault="00D93FB0">
      <w:pPr>
        <w:spacing w:after="0" w:line="600" w:lineRule="auto"/>
        <w:ind w:firstLine="720"/>
        <w:jc w:val="both"/>
        <w:rPr>
          <w:rFonts w:eastAsia="Times New Roman"/>
          <w:szCs w:val="24"/>
        </w:rPr>
      </w:pPr>
      <w:r>
        <w:rPr>
          <w:rFonts w:eastAsia="Times New Roman"/>
          <w:szCs w:val="24"/>
        </w:rPr>
        <w:t xml:space="preserve">Αυξανόταν ο αριθμός των αστυνομικών που ήταν σε επισήμους. Αυτονομείτο η καταστολή, βλέπε «ΔΕΛΤΑ», ομάδες που τις υπερασπίστηκε πολύ ο κ. Δημοσχάκης. Καθένας υπερασπίζεται ίσως αυτό που δημιούργησε, αλλά όταν τίθεται εκτός ελέγχου και ξεφεύγει αυτό που δημιούργησε, καλό είναι να το αλλάζουμε, να έχουμε τη γενναιότητα και να το αλλάζουμε. Διότι δεν υπήρχε έλεγχος, είχαν αυτονομηθεί αυτές οι ομάδες, ήταν ομάδες δημιουργίας επεισοδίων και όχι αντιμετώπισης ή πρόληψης επεισοδίων. </w:t>
      </w:r>
    </w:p>
    <w:p w14:paraId="5C247F84" w14:textId="77777777" w:rsidR="00DA3C73" w:rsidRDefault="00D93FB0">
      <w:pPr>
        <w:spacing w:after="0" w:line="600" w:lineRule="auto"/>
        <w:ind w:firstLine="720"/>
        <w:jc w:val="both"/>
        <w:rPr>
          <w:rFonts w:eastAsia="Times New Roman"/>
          <w:szCs w:val="24"/>
        </w:rPr>
      </w:pPr>
      <w:r>
        <w:rPr>
          <w:rFonts w:eastAsia="Times New Roman"/>
          <w:szCs w:val="24"/>
        </w:rPr>
        <w:t xml:space="preserve">Το έγκλημα έκανε πάρτι. Υπήρχαν επιχειρήσεις εντυπώσεων στα Εξάρχεια με κάμερες προ-τοποθετημένες και όλα αυτά τα αστεία πράγματα. </w:t>
      </w:r>
    </w:p>
    <w:p w14:paraId="5C247F85" w14:textId="77777777" w:rsidR="00DA3C73" w:rsidRDefault="00D93FB0">
      <w:pPr>
        <w:spacing w:after="0" w:line="600" w:lineRule="auto"/>
        <w:ind w:firstLine="720"/>
        <w:jc w:val="both"/>
        <w:rPr>
          <w:rFonts w:eastAsia="Times New Roman"/>
          <w:szCs w:val="24"/>
        </w:rPr>
      </w:pPr>
      <w:r>
        <w:rPr>
          <w:rFonts w:eastAsia="Times New Roman"/>
          <w:szCs w:val="24"/>
        </w:rPr>
        <w:t xml:space="preserve">Ας μην προχωρήσω στο ρουσφέτι και την κομματοκρατία. </w:t>
      </w:r>
    </w:p>
    <w:p w14:paraId="5C247F86" w14:textId="77777777" w:rsidR="00DA3C73" w:rsidRDefault="00D93FB0">
      <w:pPr>
        <w:spacing w:after="0" w:line="600" w:lineRule="auto"/>
        <w:ind w:firstLine="720"/>
        <w:jc w:val="both"/>
        <w:rPr>
          <w:rFonts w:eastAsia="Times New Roman"/>
          <w:szCs w:val="24"/>
        </w:rPr>
      </w:pPr>
      <w:r>
        <w:rPr>
          <w:rFonts w:eastAsia="Times New Roman"/>
          <w:szCs w:val="24"/>
        </w:rPr>
        <w:t xml:space="preserve">Εμείς, αντίθετα, προχωράμε σε μια κατεύθυνση εξυπηρέτησης των κοινωνικών συμφερόντων, φύλαξης των δικαιωμάτων της κοινωνίας και του λαού. Προσπαθούμε με περισσότερη αξιοκρατία –πώς;- </w:t>
      </w:r>
      <w:r>
        <w:rPr>
          <w:rFonts w:eastAsia="Times New Roman"/>
          <w:szCs w:val="24"/>
        </w:rPr>
        <w:lastRenderedPageBreak/>
        <w:t xml:space="preserve">όχι με λόγια, αλλά βάζοντας κανόνες -και αυτό μπορείτε να το πληροφορηθείτε από την ηγεσία και από τις τάξεις των αξιωματικών της Αστυνομίας- συμμαζεύουμε τους αστυνομικούς με τεράστιες αντιδράσεις. </w:t>
      </w:r>
    </w:p>
    <w:p w14:paraId="5C247F87" w14:textId="77777777" w:rsidR="00DA3C73" w:rsidRDefault="00D93FB0">
      <w:pPr>
        <w:spacing w:after="0" w:line="600" w:lineRule="auto"/>
        <w:ind w:firstLine="720"/>
        <w:jc w:val="both"/>
        <w:rPr>
          <w:rFonts w:eastAsia="Times New Roman"/>
          <w:szCs w:val="24"/>
        </w:rPr>
      </w:pPr>
      <w:r>
        <w:rPr>
          <w:rFonts w:eastAsia="Times New Roman"/>
          <w:szCs w:val="24"/>
        </w:rPr>
        <w:t xml:space="preserve">Και κάνω παράκληση γι’ αυτό, για το οποίο είχε δεσμευτεί και ο Αρχηγός του κόμματός σας, ο κ. Μητσοτάκης. Προσωπικά μου είπε ότι θα βοηθήσει, όταν έρθει η ώρα του συμμαζέματος των αστυνομικών από τους επισήμους. Όμως, αυτές τις μέρες υπάρχουν πολλές πιέσεις –σε εμένα ίσως κάποιοι δεν τολμούν- στον Αρχηγό της Αστυνομίας και στους αξιωματικούς. Υπάρχουν απειλές. Και παρακαλώ, συμμαζέψτε τα στελέχη σας, γιατί δεν πρόκειται να αποδώσουν αυτές οι πιέσεις. </w:t>
      </w:r>
    </w:p>
    <w:p w14:paraId="5C247F88" w14:textId="77777777" w:rsidR="00DA3C73" w:rsidRDefault="00D93FB0">
      <w:pPr>
        <w:spacing w:after="0" w:line="600" w:lineRule="auto"/>
        <w:ind w:firstLine="720"/>
        <w:jc w:val="both"/>
        <w:rPr>
          <w:rFonts w:eastAsia="Times New Roman"/>
          <w:szCs w:val="24"/>
        </w:rPr>
      </w:pPr>
      <w:r>
        <w:rPr>
          <w:rFonts w:eastAsia="Times New Roman"/>
          <w:szCs w:val="24"/>
        </w:rPr>
        <w:t xml:space="preserve">Υπάρχει πολύ καλή συνεργασία με τη φυσική ηγεσία, συνεχής εξέταση των προβλημάτων, συνεχής παρουσία μας σε ό,τι αφορά τη βοήθεια και τις πολιτικές κατευθύνσεις. Η πολιτική ηγεσία δεν είναι απούσα, δεν βλέπει από το παράθυρο το θέμα της αστυνόμευσης. </w:t>
      </w:r>
    </w:p>
    <w:p w14:paraId="5C247F89"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Το θέμα της αστυνόμευσης, πράγματι, έχει πολιτικές διαστάσεις με την έννοια της εξυπηρέτησης του κοινωνικού συνόλου. Αλλιώς, έχουμε μια Αστυνομία, η οποία κινείται με τον αυτόματο πιλότο και αυτό γινόταν τόσα χρόνια. </w:t>
      </w:r>
    </w:p>
    <w:p w14:paraId="5C247F8A" w14:textId="77777777" w:rsidR="00DA3C73" w:rsidRDefault="00D93FB0">
      <w:pPr>
        <w:spacing w:after="0" w:line="600" w:lineRule="auto"/>
        <w:ind w:firstLine="720"/>
        <w:jc w:val="both"/>
        <w:rPr>
          <w:rFonts w:eastAsia="Times New Roman" w:cs="Times New Roman"/>
          <w:szCs w:val="24"/>
        </w:rPr>
      </w:pPr>
      <w:r>
        <w:rPr>
          <w:rFonts w:eastAsia="Times New Roman"/>
          <w:szCs w:val="24"/>
        </w:rPr>
        <w:t xml:space="preserve">Και να θυμίσω σε κάποιους: Πότε κάηκε η Αθήνα; </w:t>
      </w:r>
      <w:r>
        <w:rPr>
          <w:rFonts w:eastAsia="Times New Roman" w:cs="Times New Roman"/>
          <w:szCs w:val="24"/>
        </w:rPr>
        <w:t xml:space="preserve"> </w:t>
      </w:r>
    </w:p>
    <w:p w14:paraId="5C247F8B" w14:textId="77777777" w:rsidR="00DA3C73" w:rsidRDefault="00D93FB0">
      <w:pPr>
        <w:spacing w:after="0" w:line="600" w:lineRule="auto"/>
        <w:ind w:firstLine="720"/>
        <w:jc w:val="both"/>
        <w:rPr>
          <w:rFonts w:eastAsia="Times New Roman"/>
          <w:szCs w:val="24"/>
        </w:rPr>
      </w:pPr>
      <w:r>
        <w:rPr>
          <w:rFonts w:eastAsia="Times New Roman"/>
          <w:szCs w:val="24"/>
        </w:rPr>
        <w:t>Πότε πέταγαν τα ψυγεία, που το είπε ο κ. Κικίλιας πριν, στα Εξάρχεια; Πότε έγιναν τα μεγάλα επεισόδια του πολυτεχνείου;</w:t>
      </w:r>
    </w:p>
    <w:p w14:paraId="5C247F8C" w14:textId="77777777" w:rsidR="00DA3C73" w:rsidRDefault="00D93FB0">
      <w:pPr>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Ποιοι τα πέταγαν;</w:t>
      </w:r>
    </w:p>
    <w:p w14:paraId="5C247F8D"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Πότε έγινε επιχείρηση για τα ναρκωτικά στα Εξάρχεια; Πότε τόλμησε επί εποχής σας η Αστυνομία να μπει οργανωμένα, συστηματικά, με πληροφόρηση, που δεν υπήρχε καμμία πληροφόρηση; </w:t>
      </w:r>
    </w:p>
    <w:p w14:paraId="5C247F8E" w14:textId="77777777" w:rsidR="00DA3C73" w:rsidRDefault="00D93FB0">
      <w:pPr>
        <w:spacing w:after="0" w:line="600" w:lineRule="auto"/>
        <w:ind w:firstLine="720"/>
        <w:jc w:val="both"/>
        <w:rPr>
          <w:rFonts w:eastAsia="Times New Roman"/>
          <w:szCs w:val="24"/>
        </w:rPr>
      </w:pPr>
      <w:r>
        <w:rPr>
          <w:rFonts w:eastAsia="Times New Roman"/>
          <w:szCs w:val="24"/>
        </w:rPr>
        <w:lastRenderedPageBreak/>
        <w:t>Θα μπορούσα να πω πολλά, αλλά δεν θέλω να πω δημόσια το τεράστιο έλλειμα πληροφόρησης σε χώρους επικίνδυνους, που ήταν σχεδόν μηδενικό και αναγκαστήκαμε να στήνουμε επιχειρήσεις και συστήματα πληροφοριών από την αρχή, προκειμένου να αντιμετωπίσουμε τα τεράστια κυκλώματα των ναρκωτικών, που ένα μεγάλο μέρος τους -μακάρι να μπορούσαμε να τα εξαλείψουμε όλα- εξαλείφθηκε με πολύ οργανωμένες επιχειρήσεις. Καλό είναι, βέβαια, να μην είμαστε μικρόψυχοι και να αναγνωρίζουμε κάποια πράγματα, κύρια γι’ αυτούς οι οποίοι επιχείρησαν και οι οποίοι έπαιξαν και το κεφάλι τους κορώνα-γράμματα.</w:t>
      </w:r>
    </w:p>
    <w:p w14:paraId="5C247F8F" w14:textId="77777777" w:rsidR="00DA3C73" w:rsidRDefault="00D93FB0">
      <w:pPr>
        <w:spacing w:after="0" w:line="600" w:lineRule="auto"/>
        <w:ind w:firstLine="720"/>
        <w:jc w:val="both"/>
        <w:rPr>
          <w:rFonts w:eastAsia="Times New Roman"/>
          <w:szCs w:val="24"/>
        </w:rPr>
      </w:pPr>
      <w:r>
        <w:rPr>
          <w:rFonts w:eastAsia="Times New Roman"/>
          <w:szCs w:val="24"/>
        </w:rPr>
        <w:t>Πότε έγιναν οι φθορές στην Πατησίων; Πότε έγιναν περισσότερες συλλήψεις «μπαχαλάκηδων», ογδόντα έξι μέσα στο 2016;</w:t>
      </w:r>
    </w:p>
    <w:p w14:paraId="5C247F90" w14:textId="77777777" w:rsidR="00DA3C73" w:rsidRDefault="00D93FB0">
      <w:pPr>
        <w:spacing w:after="0" w:line="600" w:lineRule="auto"/>
        <w:ind w:firstLine="720"/>
        <w:jc w:val="both"/>
        <w:rPr>
          <w:rFonts w:eastAsia="Times New Roman"/>
          <w:szCs w:val="24"/>
        </w:rPr>
      </w:pPr>
      <w:r>
        <w:rPr>
          <w:rFonts w:eastAsia="Times New Roman"/>
          <w:szCs w:val="24"/>
        </w:rPr>
        <w:t xml:space="preserve">Ξέρετε κάτι, επειδή αναφερθήκατε και στις καταλήψεις; Ήταν σαράντα έξι καταλήψεις στα Εξάρχεια επί εποχής δικής σας. Πάρτε τα νούμερα, συγκρίνετέ τα και δείτε πότε υπήρχαν περισσότερες καταλήψεις, πότε υπήρξαν περισσότερες συλλήψεις «μπαχαλάκηδων». </w:t>
      </w:r>
    </w:p>
    <w:p w14:paraId="5C247F91"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Δείτε χθες, προχθές συνελήφθη αυτός ο οποίος χτύπησε τον αστυνομικό. Πότε συλλάβατε εσείς κάποιον ο οποίος χτύπησε αστυνομικό; Ποτέ, να σας απαντήσω. Πότε συλλάβατε αυτόν ο οποίος χτύπησε τον πρώην Υπουργό, τον κ. Χατζηδάκη; Δεν τον συλλάβατε. </w:t>
      </w:r>
    </w:p>
    <w:p w14:paraId="5C247F92" w14:textId="77777777" w:rsidR="00DA3C73" w:rsidRDefault="00D93FB0">
      <w:pPr>
        <w:spacing w:after="0" w:line="600" w:lineRule="auto"/>
        <w:ind w:firstLine="720"/>
        <w:jc w:val="both"/>
        <w:rPr>
          <w:rFonts w:eastAsia="Times New Roman"/>
          <w:szCs w:val="24"/>
        </w:rPr>
      </w:pPr>
      <w:r>
        <w:rPr>
          <w:rFonts w:eastAsia="Times New Roman"/>
          <w:szCs w:val="24"/>
        </w:rPr>
        <w:t xml:space="preserve">Ποια είναι η αποτελεσματικότητα η τωρινή της Αστυνομίας; Τι γίνεται με τις απάτες και τα κυκλώματα που ανακαλύπτονται κάθε μέρα; Γιατί τα περιφερειακά Αστυνομικά Τμήματα, όχι οι κεντρικές υπηρεσίες, έχουν τεράστιες επιτυχίες στην αντιμετώπιση των ναρκωτικών κάθε μέρα ξηλώνοντας φυτείες κάνναβης; </w:t>
      </w:r>
    </w:p>
    <w:p w14:paraId="5C247F93" w14:textId="77777777" w:rsidR="00DA3C73" w:rsidRDefault="00D93FB0">
      <w:pPr>
        <w:spacing w:after="0" w:line="600" w:lineRule="auto"/>
        <w:ind w:firstLine="720"/>
        <w:jc w:val="both"/>
        <w:rPr>
          <w:rFonts w:eastAsia="Times New Roman"/>
          <w:szCs w:val="24"/>
        </w:rPr>
      </w:pPr>
      <w:r>
        <w:rPr>
          <w:rFonts w:eastAsia="Times New Roman"/>
          <w:szCs w:val="24"/>
        </w:rPr>
        <w:t>Τα Αστυνομικά Τμήματα είχαν απενεργοποιηθεί ή το ηθικό τους ήταν χαμηλό. Δόθηκε πρωτοβουλία σε αυτούς τους μικρούς αξιωματικούς. Δόθηκε πρωτοβουλία στον απλό αστυνομικό της επαρχίας και της περιφέρειας και δουλεύει πλέον με πρωτοβουλία και όχι ρωτώντας τον Υπουργό, δουλεύει έτσι όπως πρέπει να δουλέψει στο πλαίσιο των καθηκόντων του, παίρνει το μπράβο και την ηθική του αμοιβή και έτσι δουλεύουν τα συστήματα. Δεν ξέρατε να διοικείτε, δεν ξέρατε να οργανώνετε, δεν ξέρατε να κατευθύνετε τα θέματα της αστυνόμευσης.</w:t>
      </w:r>
    </w:p>
    <w:p w14:paraId="5C247F94" w14:textId="77777777" w:rsidR="00DA3C73" w:rsidRDefault="00D93FB0">
      <w:pPr>
        <w:spacing w:after="0" w:line="600" w:lineRule="auto"/>
        <w:ind w:firstLine="720"/>
        <w:jc w:val="center"/>
        <w:rPr>
          <w:rFonts w:eastAsia="Times New Roman"/>
          <w:b/>
          <w:szCs w:val="24"/>
        </w:rPr>
      </w:pPr>
      <w:r>
        <w:rPr>
          <w:rFonts w:eastAsia="Times New Roman" w:cs="Times New Roman"/>
          <w:szCs w:val="24"/>
        </w:rPr>
        <w:lastRenderedPageBreak/>
        <w:t>(Θόρυβος στην Αίθουσα)</w:t>
      </w:r>
    </w:p>
    <w:p w14:paraId="5C247F95" w14:textId="77777777" w:rsidR="00DA3C73" w:rsidRDefault="00D93FB0">
      <w:pPr>
        <w:spacing w:after="0" w:line="600" w:lineRule="auto"/>
        <w:ind w:firstLine="720"/>
        <w:jc w:val="both"/>
        <w:rPr>
          <w:rFonts w:eastAsia="Times New Roman"/>
          <w:szCs w:val="24"/>
        </w:rPr>
      </w:pPr>
      <w:r>
        <w:rPr>
          <w:rFonts w:eastAsia="Times New Roman"/>
          <w:szCs w:val="24"/>
        </w:rPr>
        <w:t>Δεν αναφέρομαι στον Αρχηγό, κύριε Δημοσχάκη. Μιλάω για την πολιτική κατεύθυνση.</w:t>
      </w:r>
    </w:p>
    <w:p w14:paraId="5C247F96" w14:textId="77777777" w:rsidR="00DA3C73" w:rsidRDefault="00D93FB0">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Μη συνομιλείτε τώρα.</w:t>
      </w:r>
    </w:p>
    <w:p w14:paraId="5C247F97"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Και γι’ αυτό δεν υπήρχαν τα αποτελέσματα που υπάρχουν αυτή τη στιγμή προς όφελος του κοινωνικού συνόλου. Και εδώ είναι η πολιτική κατεύθυνση. Εμείς ξέρουμε πού το πάμε, εμείς το πηγαίνουμε στην κατεύθυνση της εξυπηρέτησης του κοινωνικού συνόλου και αυτό φαίνεται κάθε μέρα.</w:t>
      </w:r>
    </w:p>
    <w:p w14:paraId="5C247F98" w14:textId="77777777" w:rsidR="00DA3C73" w:rsidRDefault="00D93FB0">
      <w:pPr>
        <w:spacing w:after="0" w:line="600" w:lineRule="auto"/>
        <w:ind w:firstLine="720"/>
        <w:jc w:val="both"/>
        <w:rPr>
          <w:rFonts w:eastAsia="Times New Roman"/>
          <w:szCs w:val="24"/>
        </w:rPr>
      </w:pPr>
      <w:r>
        <w:rPr>
          <w:rFonts w:eastAsia="Times New Roman"/>
          <w:szCs w:val="24"/>
        </w:rPr>
        <w:t xml:space="preserve">Στο θέμα του μεταναστευτικού είναι τεράστια η συλλογική προσπάθεια της Αστυνομίας που έγινε από την Κυβέρνηση σε ό,τι αφορά την αστυνόμευση, τους καταυλισμούς, σε ό,τι αφορά την αστυνόμευση και στα νησιά και στον ηπειρωτικό χώρο. Για θυμηθείτε την Ειδομένη. Σε πόσο χρόνο δεκατρείς χιλιάδες κόσμος, περίπου, έφυγε από την Ειδομένη; </w:t>
      </w:r>
    </w:p>
    <w:p w14:paraId="5C247F99"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Και ξέρετε κάτι; Στο Καλαί οι Γάλλοι παιδεύονται κοντά επτά χρόνια με τρεισήμισι χιλιάδες κόσμο και επειδή συναντήσαμε τον ομόλογό μου πριν δύο εβδομάδες στο Παρίσι, προβληματίζονται και θέλουν να πάρουν μαθήματα, να δουν με ποιον τρόπο εμείς ενεργήσαμε, γιατί προσπαθούν, συγκρούονται, χρησιμοποιούν καταστολή -τη γνωστή σας αυτή μέθοδο που μόνο αυτήν ξέρατε- και το αποτέλεσμα; Μηδέν. </w:t>
      </w:r>
    </w:p>
    <w:p w14:paraId="5C247F9A" w14:textId="77777777" w:rsidR="00DA3C73" w:rsidRDefault="00D93FB0">
      <w:pPr>
        <w:spacing w:after="0" w:line="600" w:lineRule="auto"/>
        <w:ind w:firstLine="720"/>
        <w:jc w:val="both"/>
        <w:rPr>
          <w:rFonts w:eastAsia="Times New Roman"/>
          <w:szCs w:val="24"/>
        </w:rPr>
      </w:pPr>
      <w:r>
        <w:rPr>
          <w:rFonts w:eastAsia="Times New Roman"/>
          <w:szCs w:val="24"/>
        </w:rPr>
        <w:t xml:space="preserve">Τεράστια προβλήματα στο Καλαί, εμείς λύσαμε το ζήτημα σε πάρα πολύ λίγο χρόνο, χωρίς να ανοίξει μύτη. Άρα ποιος είναι αποτελεσματικός και ποιος δεν είναι; </w:t>
      </w:r>
    </w:p>
    <w:p w14:paraId="5C247F9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Για τα υπόλοιπα θα αναφερθώ στη δευτερολογία μου, κυρία Πρόεδρε. </w:t>
      </w:r>
    </w:p>
    <w:p w14:paraId="5C247F9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C247F9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 </w:t>
      </w:r>
    </w:p>
    <w:p w14:paraId="5C247F9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Ξεκινάει ο κύκλος των Κοινοβουλευτικών Εκπρόσωπων. Πρώτος είναι ο Κοινοβουλευτικός Εκπρόσωπος της Νέας Δημοκρατίας, του κόμματος στο οποίο ανήκουν οι επερωτώντες Βουλευτές. </w:t>
      </w:r>
    </w:p>
    <w:p w14:paraId="5C247F9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Γεωργαντά, έχετε τον λόγο για δώδεκα λεπτά. Είναι πολύς ο χρόνος, ελπίζω να είστε ακριβής. </w:t>
      </w:r>
    </w:p>
    <w:p w14:paraId="5C247FA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Κύριε Υπουργέ, οφείλω πρώτα δυο απαντήσεις στις τελευταίες παρατηρήσεις σας. </w:t>
      </w:r>
    </w:p>
    <w:p w14:paraId="5C247FA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Σε σχέση με τη σύλληψη του δράστη του ξυλοδαρμού του Διοικητή της Τροχαίας, αν είμαστε καλά πληροφορημένοι, έγινε χάρη στις κάμερες ασφαλείας, αυτές που νωρίτερα σχολιάσατε ως μια γελοία πρακτική που προσπάθησαν να εφαρμόσουν οι προηγούμενοι Υπουργοί στα Εξάρχεια. </w:t>
      </w:r>
    </w:p>
    <w:p w14:paraId="5C247FA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Ως προς το θέμα της Ειδομένης -επειδή ξέρετε πολύ καλά ότι το γνωρίζω- δεν αποτελεί για μένα στοιχείο, το οποίο πρέπει να επιδοκιμαστεί και να επιβραβευτεί, όταν για εκατό ημέρες δεν λειτουργούσε η σιδηροδρομική γραμμή της Ειδομένης, όταν αποδείχτηκε ότι η Αστυνομία είχε την επιχειρησιακή ικανότητα να επιτελέσει αυτή την αποστολή πολύ νωρίτερα και επιλέχθηκε από την πλευρά της πολιτικής ηγεσίας του Υπουργείου αυτό να γίνει τρεις μήνες μετά και αφού είχε υποστεί μια ανεπανόρθωτη ζημία η εικόνα της χώρας σε σχέση με τη σιδηροδρομική σύνδεση, σε σχέση με τις εικόνες της ανθρωπιστικής κρίσης τις οποίες είδαμε. </w:t>
      </w:r>
    </w:p>
    <w:p w14:paraId="5C247FA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λογική ότι περιμένουμε να κουραστούν και μετά παρεμβαίνουμε, νομίζω ότι δεν μπορεί να αποτελεί προτεραιότητα για έναν Υπουργό Δημόσιας Τάξης. Φοβάμαι, λοιπόν, ότι αυτή την πολιτική τής ήπιας διαχείρισης -η οποία θέλω να πιστεύω ότι δεν είναι δική σας επιλογή μόνο- την έχετε αναγάγει ως πρωταρχικό στοιχείο της αντεγκληματικής πολιτικής σας στην ιστορία των Εξαρχείων και του Κέντρου της Αθήνας. </w:t>
      </w:r>
    </w:p>
    <w:p w14:paraId="5C247FA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Θεωρώ ότι αυτό είναι ένα πρόβλημα εσωτερικό του ΣΥΡΙΖΑ, στο οποίο τελικά οδηγείστε, δηλαδή να μην έχουμε την αστυνόμευση που πρέπει στην περιοχή των Εξαρχείων, να έχουμε μια αρχικώς ήπια διαχείριση του ζητήματος, η οποία, όμως, νομίζω ότι οδηγείται στην εγκατάλειψη του χώρου. </w:t>
      </w:r>
    </w:p>
    <w:p w14:paraId="5C247FA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Βεβαίως, λύνεται το πρόβλημα, ξέρετε, κύριε Υπουργέ, αν αφήσουμε τον χώρο των Εξαρχείων, αν παραδεχθούμε ως κοινωνία, ως Κοινοβούλιο ότι δεν μπορούμε να παρέμβουμε εκεί κι αν αφήσουμε κάποιους να έχουν, πραγματικά, τη διαχείριση αυτού του χώρου. Είναι μια άποψη, είναι μια λύση, αλλά να την πείτε ευθαρσώς, έτσι ώστε να κριθείτε και γι’ αυτή. Διότι, δυστυχώς, αυτό βλέπουμε τώρα. </w:t>
      </w:r>
    </w:p>
    <w:p w14:paraId="5C247FA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η σημερινή κατάσταση από την προηγούμενη έχει τις εξής δύο μεγάλες διαφορές: Η πρώτη είναι η όξυνση των φαινομένων. Ουδέποτε είχαμε ένοπλες περιπολίες, οι οποίες μάλιστα να προβάλλονται από το διαδίκτυο. Ουδέποτε είχαμε δολοφονίες μέρα μεσημέρι, οι οποίες να προβάλλονται ως υποκατάσταση της δικαιοσύνης. Ουδέποτε είχαμε τέτοιον άγριο ξυλοδαρμό ενός διοικητή, ενός ανώτερου αξιωματικού. Ουδέποτε είχαμε το φαινόμενο μέσα σε τόσους μήνες ουσιαστικά να έχετε κάνει μόνο μία επέμβαση με τα πολύ καλά αποτελέσματα, τα οποία είχατε και χαιρόμαστε γι’ αυτά. </w:t>
      </w:r>
    </w:p>
    <w:p w14:paraId="5C247FA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πρέπει να αποφασίσουμε ως Κοινοβούλιο αν μπορεί ή δεν μπορεί ένας από εμάς ή ένας οποιοσδήποτε πολίτης αυτής της χώρας να περάσει από τα Εξάρχεια, να κάνει βόλτα, να πιει τον καφέ του, να κάτσει να φάει κάπου. </w:t>
      </w:r>
    </w:p>
    <w:p w14:paraId="5C247FA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Νομίζω είναι πασίδηλο ότι αυτή τη στιγμή οι Έλληνες πολίτες δεν μπορούν να το πράξουν αυτό με αίσθημα ασφάλειας. Αν αυτό περιποιεί τιμή στις πολιτικές ηγεσίες του Υπουργείου Δημόσιας Τάξης, νομίζω ότι τότε είμαστε σε λάθος αίθουσα. </w:t>
      </w:r>
    </w:p>
    <w:p w14:paraId="5C247FA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Μπορεί κάποιος από τους συναδέλφους Βουλευτές σήμερα, αν είναι Βουλευτής κι έχει την ιδιότητα να είναι γνωστός, αλλά και να μην την είχε και να μην είναι τόσο γνωστός, να πάει να κάτσει στα Εξάρχεια και να πιει έναν καφέ; Να μου πείτε, ποιος θα το κάνει. Να μου πείτε, ποιος μπορεί να το κάνει. Θα μου πείτε αυτό δεν συνέβαινε κι επί των δικών σας κυβερνήσεων; Συνέβαινε! </w:t>
      </w:r>
    </w:p>
    <w:p w14:paraId="5C247FAA" w14:textId="77777777" w:rsidR="00DA3C73" w:rsidRDefault="00D93FB0">
      <w:pPr>
        <w:spacing w:after="0" w:line="600" w:lineRule="auto"/>
        <w:ind w:firstLine="720"/>
        <w:jc w:val="both"/>
        <w:rPr>
          <w:rFonts w:eastAsia="Times New Roman"/>
          <w:szCs w:val="24"/>
        </w:rPr>
      </w:pPr>
      <w:r>
        <w:rPr>
          <w:rFonts w:eastAsia="Times New Roman"/>
          <w:szCs w:val="24"/>
        </w:rPr>
        <w:t xml:space="preserve">Ξέρετε, όμως, ποια είναι η ειδοποιός διαφορά; Εδώ διαπιστώνουμε μία έλλειψη προθέσεως να μπει μια τάξη στο συγκεκριμένο ζήτημα, μία αδυναμία να αφεθεί η Αστυνομία, που έχει την επιχειρησιακή δυνατότητα, να μπορέσει να εξαλείψει αυτό το φαινόμενο. </w:t>
      </w:r>
    </w:p>
    <w:p w14:paraId="5C247FAB" w14:textId="77777777" w:rsidR="00DA3C73" w:rsidRDefault="00D93FB0">
      <w:pPr>
        <w:spacing w:after="0" w:line="600" w:lineRule="auto"/>
        <w:ind w:firstLine="720"/>
        <w:jc w:val="both"/>
        <w:rPr>
          <w:rFonts w:eastAsia="Times New Roman"/>
          <w:szCs w:val="24"/>
        </w:rPr>
      </w:pPr>
      <w:r>
        <w:rPr>
          <w:rFonts w:eastAsia="Times New Roman"/>
          <w:szCs w:val="24"/>
        </w:rPr>
        <w:t xml:space="preserve">Πώς γίνεται αυτό; Έξω από τις «χειρουργικές» επεμβάσεις, όπως αυτή που κάνατε -και ορθώς την κάνατε- νομίζω ότι είναι αναγκαία η έντονη αστυνόμευση. Πρέπει το κράτος να δείξει ότι είναι εκεί. Δεν είναι δυνατόν να φοβούνται οι περιπολίες των αστυνομικών να περάσουν από εκεί και δεν είναι δυνατόν να καταργείται η Ομάδα «ΔΕΛΤΑ» χωρίς ουσιαστική αιτιολόγηση, όταν ξέρουμε πόσο ουσιαστικός ήταν ο ρόλος της και πόσο καλά αποτελέσματα είχε στο συγκεκριμένο ιδίως σημείο. </w:t>
      </w:r>
    </w:p>
    <w:p w14:paraId="5C247FAC"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Νομίζω, λοιπόν, ότι η μεγάλη ειδοποιός διαφορά είναι ότι εσείς δεν έχετε αυτή την πρόθεση, δεν έχετε αυτή την επιθυμία. Και το κατανοούμε μέχρι ενός σημείου. Το κατανοούμε δικαιολογημένα, κυρία συνάδελφε, γιατί, δυστυχώς, βλέπουμε στελέχη του ΣΥΡΙΖΑ, ακόμα και σήμερα, να μιλάνε για διώξεις ποινικών, τους οποίους συλλαμβάνει η Αστυνομία και αυτοί να μιλάνε για διώξεις φρονηματικού χαρακτήρα, να μιλούν για την ανάγκη αλληλεγγύης σε συντρόφους, ακόμα κι αν διέπραξαν το άδικο. </w:t>
      </w:r>
    </w:p>
    <w:p w14:paraId="5C247FAD" w14:textId="77777777" w:rsidR="00DA3C73" w:rsidRDefault="00D93FB0">
      <w:pPr>
        <w:spacing w:after="0" w:line="600" w:lineRule="auto"/>
        <w:ind w:firstLine="720"/>
        <w:jc w:val="both"/>
        <w:rPr>
          <w:rFonts w:eastAsia="Times New Roman"/>
          <w:szCs w:val="24"/>
        </w:rPr>
      </w:pPr>
      <w:r>
        <w:rPr>
          <w:rFonts w:eastAsia="Times New Roman"/>
          <w:szCs w:val="24"/>
        </w:rPr>
        <w:t xml:space="preserve">Αυτά τα λένε Βουλευτές -Βουλευτές του ΣΥΡΙΖΑ αυτή τη στιγμή- και δεν αποδοκιμάστηκαν γι’ αυτό. Δεν υπήρξε η έντονη αποδοκιμασία ή ακόμα και η αποβολή τους. Στη συνείδηση του κόσμου, δεν χρειάζεται να το πω εγώ, δυστυχώς, κάποια στελέχη του ΣΥΡΙΖΑ –δεν θέλω να αναφερθώ στον κύριο κορμό του ΣΥΡΙΖΑ, ούτε βεβαίως στην ηγεσία του- έχουν μία πλεονεκτική σχέση με κάποιες ομάδες, οι οποίες κινούνται μέσα σε αυτόν τον χώρο. Αυτό είναι γνωστό, δεν χρειάζεται να το αναφέρω εγώ από εδώ. Είναι στη συνείδηση του κόσμου. </w:t>
      </w:r>
    </w:p>
    <w:p w14:paraId="5C247FAE"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Δεν κάνατε, όμως, κάτι ως επίσημος ΣΥΡΙΖΑ για να μπορέσετε αυτή την εικόνα η οποία υπάρχει, η οποία δημιουργεί και προβλήματα στον ρόλο της Αστυνομίας, να την εξαλείψετε. Αυτό θα γινόταν μόνο με την πραγματική και ουσιαστική καταδίκη αυτών των φωνών που ακόμα και σήμερα ακούγονται. </w:t>
      </w:r>
    </w:p>
    <w:p w14:paraId="5C247FAF" w14:textId="77777777" w:rsidR="00DA3C73" w:rsidRDefault="00D93FB0">
      <w:pPr>
        <w:spacing w:after="0" w:line="600" w:lineRule="auto"/>
        <w:ind w:firstLine="720"/>
        <w:jc w:val="both"/>
        <w:rPr>
          <w:rFonts w:eastAsia="Times New Roman"/>
          <w:szCs w:val="24"/>
        </w:rPr>
      </w:pPr>
      <w:r>
        <w:rPr>
          <w:rFonts w:eastAsia="Times New Roman"/>
          <w:szCs w:val="24"/>
        </w:rPr>
        <w:t xml:space="preserve">Κύριε Υπουργέ, εμείς δεν είμαστε αυτοί που θα απαξιώσουμε τον ρόλο της Αστυνομίας και τις προθέσεις των αστυνομικών. Εμείς θέλουμε, πραγματικά, να δούμε ότι υπάρχει, πρώτον, η πολιτική απόφαση και, δεύτερον, η θέληση να αφεθεί η Αστυνομία, με την επιχειρησιακή ετοιμότητα, την οποία έχει αποδείξει ότι έχει, να επιτελέσει το έργο της, το καθήκον της. </w:t>
      </w:r>
    </w:p>
    <w:p w14:paraId="5C247FB0" w14:textId="77777777" w:rsidR="00DA3C73" w:rsidRDefault="00D93FB0">
      <w:pPr>
        <w:spacing w:after="0" w:line="600" w:lineRule="auto"/>
        <w:ind w:firstLine="720"/>
        <w:jc w:val="both"/>
        <w:rPr>
          <w:rFonts w:eastAsia="Times New Roman"/>
          <w:szCs w:val="24"/>
        </w:rPr>
      </w:pPr>
      <w:r>
        <w:rPr>
          <w:rFonts w:eastAsia="Times New Roman"/>
          <w:szCs w:val="24"/>
        </w:rPr>
        <w:t xml:space="preserve">Και αυτό, μέσα σε όλα, είναι και το τι θα φανεί, τι θα δείξουμε, ποια απόφαση σήμερα θα δείξουμε από εδώ. Η έντονη αστυνόμευση, η παρουσία τους αστυνομικού είναι αναγκαία και απαραίτητη αλλά, δυστυχώς, αυτή τη στιγμή δεν υπάρχει. </w:t>
      </w:r>
    </w:p>
    <w:p w14:paraId="5C247FB1" w14:textId="77777777" w:rsidR="00DA3C73" w:rsidRDefault="00D93FB0">
      <w:pPr>
        <w:spacing w:after="0" w:line="600" w:lineRule="auto"/>
        <w:ind w:firstLine="720"/>
        <w:jc w:val="both"/>
        <w:rPr>
          <w:rFonts w:eastAsia="Times New Roman"/>
          <w:szCs w:val="24"/>
        </w:rPr>
      </w:pPr>
      <w:r>
        <w:rPr>
          <w:rFonts w:eastAsia="Times New Roman"/>
          <w:szCs w:val="24"/>
        </w:rPr>
        <w:t xml:space="preserve">Νομίζω ότι, επίσης, γελοιοποιείται ο ρόλος του Κοινοβουλίου και της όποιας κουβέντας κάνουμε σήμερα εδώ για τους οδηγούς των λεωφορείων, οι οποίοι περνάνε το βράδυ από εκεί και δεν σταματάνε, </w:t>
      </w:r>
      <w:r>
        <w:rPr>
          <w:rFonts w:eastAsia="Times New Roman"/>
          <w:szCs w:val="24"/>
        </w:rPr>
        <w:lastRenderedPageBreak/>
        <w:t xml:space="preserve">γιατί δεν μπορούν να σταματήσουν. Καταλήγουμε να έρχονται άνθρωποι από την επαρχία –από την επαρχία είμαι- και να μη ζητάνε να δουν την Ακρόπολη, να θέλουν να περάσουν από τα Εξάρχεια, λες και είναι κάτι τριτοκοσμικό, για να δουν τι είναι αυτό στο οποίο δεν μπορεί να μπει η Αστυνομία, ποιο είναι αυτό το κράτος μέσα στο κράτος. Θα γίνει αξιοθέατο στο τέλος και θα περνάμε από εκεί, αλλά με κλούβες και δεν θα σταματάμε. </w:t>
      </w:r>
    </w:p>
    <w:p w14:paraId="5C247FB2" w14:textId="77777777" w:rsidR="00DA3C73" w:rsidRDefault="00D93FB0">
      <w:pPr>
        <w:spacing w:after="0" w:line="600" w:lineRule="auto"/>
        <w:ind w:firstLine="720"/>
        <w:jc w:val="both"/>
        <w:rPr>
          <w:rFonts w:eastAsia="Times New Roman"/>
          <w:szCs w:val="24"/>
        </w:rPr>
      </w:pPr>
      <w:r>
        <w:rPr>
          <w:rFonts w:eastAsia="Times New Roman"/>
          <w:szCs w:val="24"/>
        </w:rPr>
        <w:t xml:space="preserve">Νομίζω, λοιπόν, ότι είναι επιτακτική η ανάγκη, μετά από τον έναν χρόνο, στον οποίο συλλέξατε τα στοιχεία που χρειαζόσασταν, έχετε, νομίζω, αυτή τη στιγμή την εμπειρία να μπορέσετε να το διαχειριστείτε αποτελεσματικά, να το πράξετε. Και να ξέρετε ότι η Αντιπολίτευση θα είναι κοντά στην Αστυνομία σε αυτή την προσπάθεια. </w:t>
      </w:r>
    </w:p>
    <w:p w14:paraId="5C247FB3" w14:textId="77777777" w:rsidR="00DA3C73" w:rsidRDefault="00D93FB0">
      <w:pPr>
        <w:spacing w:after="0" w:line="600" w:lineRule="auto"/>
        <w:ind w:firstLine="720"/>
        <w:jc w:val="both"/>
        <w:rPr>
          <w:rFonts w:eastAsia="Times New Roman"/>
          <w:szCs w:val="24"/>
        </w:rPr>
      </w:pPr>
      <w:r>
        <w:rPr>
          <w:rFonts w:eastAsia="Times New Roman"/>
          <w:szCs w:val="24"/>
        </w:rPr>
        <w:t xml:space="preserve">Τελειώνοντας αυτή την τοποθέτησή μου επί του σημερινού θέματος είμαι υποχρεωμένος να αναφερθώ και σε ένα άλλο θέμα της επικαιρότητας, για το οποίο νομίζω ότι η επιχειρηματολογία από την </w:t>
      </w:r>
      <w:r>
        <w:rPr>
          <w:rFonts w:eastAsia="Times New Roman"/>
          <w:szCs w:val="24"/>
        </w:rPr>
        <w:lastRenderedPageBreak/>
        <w:t xml:space="preserve">πλευρά της Κυβέρνησης φτάνει στα όρια της γελιοποίησης. Θα αναφερθώ στο θέμα των αδειών, κυρία Πρόεδρε. </w:t>
      </w:r>
    </w:p>
    <w:p w14:paraId="5C247FB4" w14:textId="77777777" w:rsidR="00DA3C73" w:rsidRDefault="00D93FB0">
      <w:pPr>
        <w:spacing w:after="0" w:line="600" w:lineRule="auto"/>
        <w:ind w:firstLine="720"/>
        <w:jc w:val="both"/>
        <w:rPr>
          <w:rFonts w:eastAsia="Times New Roman"/>
          <w:szCs w:val="24"/>
        </w:rPr>
      </w:pPr>
      <w:r>
        <w:rPr>
          <w:rFonts w:eastAsia="Times New Roman"/>
          <w:szCs w:val="24"/>
        </w:rPr>
        <w:t xml:space="preserve">Έχω στα χέρια μου –και θα την δώσω για να είναι αναγνωστέα- την απόφαση του Γενικού Γραμματέα Ενημέρωσης και Επικοινωνίας, με την οποία έγινε η κατακύρωση για τις τέσσερις άδειες. Σε αυτή την απόφαση, κύριοι συνάδελφοι, γίνεται ξεκάθαρη αναφορά σε οριστικούς υπερθεματιστές. Υπήρχαν δύο φάσεις στην προκήρυξη, η μία αυτή των προσωρινών υπερθεματιστών και η άλλη αυτή των οριστικών υπερθεματιστών. </w:t>
      </w:r>
    </w:p>
    <w:p w14:paraId="5C247FB5" w14:textId="77777777" w:rsidR="00DA3C73" w:rsidRDefault="00D93FB0">
      <w:pPr>
        <w:spacing w:after="0" w:line="600" w:lineRule="auto"/>
        <w:ind w:firstLine="720"/>
        <w:jc w:val="both"/>
        <w:rPr>
          <w:rFonts w:eastAsia="Times New Roman"/>
          <w:szCs w:val="24"/>
        </w:rPr>
      </w:pPr>
      <w:r>
        <w:rPr>
          <w:rFonts w:eastAsia="Times New Roman"/>
          <w:szCs w:val="24"/>
        </w:rPr>
        <w:t>Και στις δύο υπήρξε επιτροπή, η οποία θεωρητικά ασχολήθηκε, στην πρώτη με την προέλευση των χρημάτων, των 8 εκατομμυρίων, που ήταν αναγκαία να υπάρχουν εκείνη τη στιγμή ως τρέχον ύψος ιδίων κεφαλαίων της υποψήφιας εταιρείας και στη συνέχεια, στη δεύτερη φάση με το «πόθεν έσχες», με την προέλευση, δηλαδή, των χρημάτων, του τιμήματος το οποίο έδωσε ο κάθε υπερθεματιστής.</w:t>
      </w:r>
    </w:p>
    <w:p w14:paraId="5C247FB6"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Γεώργιος Γεωργαντάς καταθέτει για τα </w:t>
      </w:r>
      <w:r w:rsidRPr="00E61B80">
        <w:rPr>
          <w:rFonts w:eastAsia="Times New Roman"/>
          <w:color w:val="000000" w:themeColor="text1"/>
          <w:szCs w:val="24"/>
        </w:rPr>
        <w:t xml:space="preserve">Πρακτικά το προαναφερθέν έγγραφο, το οποίο βρίσκεται στο αρχείο του Τμήματος Γραμματείας της Διεύθυνσης Στενογραφίας και Πρακτικών της </w:t>
      </w:r>
      <w:r>
        <w:rPr>
          <w:rFonts w:eastAsia="Times New Roman"/>
          <w:szCs w:val="24"/>
        </w:rPr>
        <w:t>Βουλής)</w:t>
      </w:r>
    </w:p>
    <w:p w14:paraId="5C247FB7" w14:textId="77777777" w:rsidR="00DA3C73" w:rsidRDefault="00D93FB0">
      <w:pPr>
        <w:tabs>
          <w:tab w:val="left" w:pos="3695"/>
        </w:tabs>
        <w:spacing w:after="0" w:line="600" w:lineRule="auto"/>
        <w:ind w:firstLine="720"/>
        <w:jc w:val="both"/>
        <w:rPr>
          <w:rFonts w:eastAsia="Times New Roman"/>
          <w:szCs w:val="24"/>
        </w:rPr>
      </w:pPr>
      <w:r w:rsidRPr="00051FCC">
        <w:rPr>
          <w:rFonts w:eastAsia="Times New Roman"/>
          <w:szCs w:val="24"/>
        </w:rPr>
        <w:t>Υπάρχει, λοιπόν, αυτή η απόφαση οριστικών</w:t>
      </w:r>
      <w:r w:rsidRPr="00051FCC">
        <w:rPr>
          <w:rFonts w:eastAsia="Times New Roman"/>
          <w:b/>
          <w:szCs w:val="24"/>
        </w:rPr>
        <w:t xml:space="preserve"> </w:t>
      </w:r>
      <w:r w:rsidRPr="001C7B1E">
        <w:rPr>
          <w:rFonts w:eastAsia="Times New Roman"/>
          <w:szCs w:val="24"/>
        </w:rPr>
        <w:t xml:space="preserve">υπερθεματιστών. </w:t>
      </w:r>
      <w:r>
        <w:rPr>
          <w:rFonts w:eastAsia="Times New Roman"/>
          <w:szCs w:val="24"/>
        </w:rPr>
        <w:t>Η όποια αλλαγή της επιχειρηματολογίας της Κυβέρνησης -που βλέπει αυτή τη στιγμή ότι, πράγματι, έχει εγκλωβιστεί μέσα σε μια βιασύνη, σε μια επιπολαιότητα και σε μία μάλλον σκοπιμότητα που είχε να τελειώσει αυτή την ιστορία- θα πρέπει να είναι τουλάχιστον στο να πάψει να ψεύδεται.</w:t>
      </w:r>
    </w:p>
    <w:p w14:paraId="5C247FB8"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t>Έχουμε οριστικούς υπερθεματιστές από 9 Σεπτεμβρίου, οι οποίοι προέκυψαν μετά από έλεγχο δύο επιτροπών και μετά από την επικύρωση από τον Γενικό Γραμματέα, τον κ. Κρέτσο.</w:t>
      </w:r>
    </w:p>
    <w:p w14:paraId="5C247FB9" w14:textId="77777777" w:rsidR="00DA3C73" w:rsidRDefault="00D93FB0">
      <w:pPr>
        <w:tabs>
          <w:tab w:val="left" w:pos="3695"/>
        </w:tabs>
        <w:spacing w:after="0"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Δεν είναι αδειούχοι.</w:t>
      </w:r>
    </w:p>
    <w:p w14:paraId="5C247FBA" w14:textId="77777777" w:rsidR="00DA3C73" w:rsidRDefault="00D93FB0">
      <w:pPr>
        <w:tabs>
          <w:tab w:val="left" w:pos="3695"/>
        </w:tabs>
        <w:spacing w:after="0" w:line="600" w:lineRule="auto"/>
        <w:ind w:firstLine="720"/>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Είναι αναγνωστέο και όποιος νομίζει ότι μπορεί να το διαβάσει αλλιώς, ας το διαβάσει. Προκαλώ τους νομικούς του ΣΥΡΙΖΑ να αντιλέξουν σε αυτό. Για οριστικούς υπερθεματιστές λέει η συγκεκριμένη απόφαση την οποία έδωσε ως αναγνωστέο. Είναι στη διάθεση του καθενός.</w:t>
      </w:r>
    </w:p>
    <w:p w14:paraId="5C247FBB"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t>Κύριε Υπουργέ, ολοκληρώνοντας, θέλουμε να πιστεύουμε ότι η σημερινή συζήτηση θα δώσει ένα ερέθισμα, ένα επιπλέον κίνητρο για να μπορέσετε, πραγματικά, να δείτε εάν η πολιτική η οποία ασκείται μέχρι στιγμής απέναντι στη βία που υπάρχει στο κέντρο της Αθήνας, στην έκνομη κατάσταση που επικρατεί στα Εξάρχεια, αντιμετωπίζεται ορθά ή όχι.</w:t>
      </w:r>
    </w:p>
    <w:p w14:paraId="5C247FBC"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t>Εάν νομίζετε ότι αντιμετωπίζεται ορθά και ότι θα έχει αποτέλεσμα, να μου πείτε πότε οι συνάδελφοι θα μπορούν να πάνε στα Εξάρχεια. Εάν δεν αντιμετωπίζεται ορθά, ελάτε να πείτε τι επιλέγετε και εμείς να το στηρίξουμε με όλες μας τις δυνάμεις.</w:t>
      </w:r>
    </w:p>
    <w:p w14:paraId="5C247FBD" w14:textId="77777777" w:rsidR="00DA3C73" w:rsidRDefault="00D93FB0">
      <w:pPr>
        <w:tabs>
          <w:tab w:val="left" w:pos="3695"/>
        </w:tabs>
        <w:spacing w:after="0" w:line="600" w:lineRule="auto"/>
        <w:ind w:firstLine="720"/>
        <w:jc w:val="both"/>
        <w:rPr>
          <w:rFonts w:eastAsia="Times New Roman"/>
          <w:szCs w:val="24"/>
        </w:rPr>
      </w:pPr>
      <w:r>
        <w:rPr>
          <w:rFonts w:eastAsia="Times New Roman"/>
          <w:szCs w:val="24"/>
        </w:rPr>
        <w:t>Ευχαριστώ πολύ.</w:t>
      </w:r>
    </w:p>
    <w:p w14:paraId="5C247FBE"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Γεωργαντά, δεν ήταν στην ύλη της ερώτησης οι άδειες. Παρά ταύτα…</w:t>
      </w:r>
    </w:p>
    <w:p w14:paraId="5C247FBF" w14:textId="77777777" w:rsidR="00DA3C73" w:rsidRDefault="00D93FB0">
      <w:pPr>
        <w:tabs>
          <w:tab w:val="left" w:pos="3695"/>
        </w:tabs>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Κοινοβουλευτικός Εκπρόσωπος είμαι.</w:t>
      </w:r>
    </w:p>
    <w:p w14:paraId="5C247FC0"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Οριστικοί υπερθεματιστές γίνονται όταν καταβάλλουν το τίμημα, από Δευτέρα.</w:t>
      </w:r>
    </w:p>
    <w:p w14:paraId="5C247FC1" w14:textId="77777777" w:rsidR="00DA3C73" w:rsidRDefault="00D93FB0">
      <w:pPr>
        <w:tabs>
          <w:tab w:val="left" w:pos="3695"/>
        </w:tabs>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Διαβάστε να δείτε τι ωραίο που είναι!</w:t>
      </w:r>
    </w:p>
    <w:p w14:paraId="5C247FC2"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Τα ξέρω πολύ καλά και τον νόμο. Ξέρετε, είμαι στην Επιτροπή Θεσμών και Διαφάνειας, που το διαχειρίζεται.</w:t>
      </w:r>
    </w:p>
    <w:p w14:paraId="5C247FC3"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Τον λόγο έχει η κ. Βάκη για έξι λεπτά.</w:t>
      </w:r>
    </w:p>
    <w:p w14:paraId="5C247FC4"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δράττομαι της ευκαιρίας να σχολιάσω τον επίλογο του συναδέλφου της Αξιωματικής Αντιπολίτευσης για τις άδειες και να σας πω το εξής.</w:t>
      </w:r>
    </w:p>
    <w:p w14:paraId="5C247FC5"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Ναι, αλλά και εσείς κάνετε το ίδιο για το οποίο μας κατηγορούσατε προηγουμένως.</w:t>
      </w:r>
    </w:p>
    <w:p w14:paraId="5C247FC6"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Μισό λεπτό, δεν θα με διακόπτετε.</w:t>
      </w:r>
    </w:p>
    <w:p w14:paraId="5C247FC7"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Σας αρέσει, δεν σας αρέσει, ο διαγωνισμός αυτός έγινε με απόλυτη διαφάνεια. Είναι 246 εκατομμύρια ευρώ, όταν εσείς δίνατε δεκαπέντε προσωρινές άδειες και κλείνατε την ΕΡΤ για να κάνετε τον διαγωνισμό παρωδία της «</w:t>
      </w:r>
      <w:r>
        <w:rPr>
          <w:rFonts w:eastAsia="Times New Roman" w:cs="Times New Roman"/>
          <w:szCs w:val="24"/>
          <w:lang w:val="en-US"/>
        </w:rPr>
        <w:t>DIGEA</w:t>
      </w:r>
      <w:r>
        <w:rPr>
          <w:rFonts w:eastAsia="Times New Roman" w:cs="Times New Roman"/>
          <w:szCs w:val="24"/>
        </w:rPr>
        <w:t>» έναντι 18 εκατομμυρίων. Αυτά τα 246 εκατομμύρια ευρώ θα πάνε στον ελληνικό λαό.</w:t>
      </w:r>
    </w:p>
    <w:p w14:paraId="5C247FC8"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Και μάλλον επειδή ή έχετε παρανοήσει ή τα διαστρεβλώνετε κατά την προσφιλή τακτική σας, να σας πω ότι είναι η πρώτη φορά που γίνεται εξονυχιστικός έλεγχος σε κάθε φάση της διαδικασίας. </w:t>
      </w:r>
    </w:p>
    <w:p w14:paraId="5C247FC9"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Σε σαράντα οκτώ ώρες;</w:t>
      </w:r>
    </w:p>
    <w:p w14:paraId="5C247FCA" w14:textId="77777777" w:rsidR="00DA3C73" w:rsidRDefault="00D93FB0">
      <w:pPr>
        <w:tabs>
          <w:tab w:val="left" w:pos="3695"/>
        </w:tabs>
        <w:spacing w:after="0" w:line="600" w:lineRule="auto"/>
        <w:ind w:firstLine="720"/>
        <w:jc w:val="center"/>
        <w:rPr>
          <w:rFonts w:eastAsia="Times New Roman" w:cs="Times New Roman"/>
          <w:szCs w:val="24"/>
        </w:rPr>
      </w:pPr>
      <w:r>
        <w:rPr>
          <w:rFonts w:eastAsia="Times New Roman" w:cs="Times New Roman"/>
          <w:szCs w:val="24"/>
        </w:rPr>
        <w:t>(Θόρυβος από την πλευρά της Νέας Δημοκρατίας)</w:t>
      </w:r>
    </w:p>
    <w:p w14:paraId="5C247FCB"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Κυριαζίδη! </w:t>
      </w:r>
    </w:p>
    <w:p w14:paraId="5C247FCC"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Ψυχραιμία συνάδελφοι.</w:t>
      </w:r>
    </w:p>
    <w:p w14:paraId="5C247FCD"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Υπερθεματιστής δεν σημαίνει οριστικός αδειούχος. Ξέρετε γιατί; Γιατί εάν φανεί ότι δεν πληροί κάποιες προϋποθέσεις, ανακαλείται αυτομάτως η άδειά του. Τέλος της ιστορίας.</w:t>
      </w:r>
    </w:p>
    <w:p w14:paraId="5C247FCE"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Δεν εισπράττατε ούτε τους φόρους των τηλεοπτικών διαφημίσεων ούτε τα τέλη τόσα χρόνια. Μια πειρατεία ενός δημόσιου αγαθού! Κλείνατε την ΕΡΤ για να εξυπηρετήσετε τους φίλους σας τους καναλάρχες και την «</w:t>
      </w:r>
      <w:r>
        <w:rPr>
          <w:rFonts w:eastAsia="Times New Roman" w:cs="Times New Roman"/>
          <w:szCs w:val="24"/>
          <w:lang w:val="en-US"/>
        </w:rPr>
        <w:t>DIGEA</w:t>
      </w:r>
      <w:r>
        <w:rPr>
          <w:rFonts w:eastAsia="Times New Roman" w:cs="Times New Roman"/>
          <w:szCs w:val="24"/>
        </w:rPr>
        <w:t xml:space="preserve">». </w:t>
      </w:r>
    </w:p>
    <w:p w14:paraId="5C247FCF"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Πάω τώρα στο θέμα της επερώτησης. Μια ερώτηση, λοιπόν, για την εγκληματικότητα στο κέντρο της Αθήνας είναι αλήθεια ότι θα μπορούσε να δώσει σάρκα και οστά σε μία γόνιμη και νηφάλια κοινοβουλευτική συζήτηση, εάν δεν χειραγωγείτο ερμηνευτικά από την ιδεοληπτική σας εμμονή στο αλήστου μνήμης σχήμα της θεωρίας των δύο άκρων. Αυτό το σχήμα είναι γέννημα θρέμμα τηλεαστέρων, που υπηρέτησαν με απαράμιλλο ζήλο την προπαγάνδα και τα αφεντικά τους, τους καναλάρχες που εσείς τώρα </w:t>
      </w:r>
      <w:r>
        <w:rPr>
          <w:rFonts w:eastAsia="Times New Roman" w:cs="Times New Roman"/>
          <w:szCs w:val="24"/>
        </w:rPr>
        <w:lastRenderedPageBreak/>
        <w:t>χαϊδεύετε, διότι αυτό κάνετε, συνάδελφοι. Τρομοκρατείτε τους πολίτες με τις επερωτήσεις σας και καθησυχάζετε τους φίλους σας τους καναλάρχες.</w:t>
      </w:r>
    </w:p>
    <w:p w14:paraId="5C247FD0"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Όταν, όμως, η Αντιπολίτευση επενδύει στη στρατηγική του φόβου του πολίτη, θωπεύει ακροδεξιά αυτιά. Όποιος σπέρνει τη ρητορική του φόβου, θερίζει τις θύελλες του μίσους, του φυλετικού και του κοινωνικού ρατσισμού. Η ρητορική αυτή του μίσους, στην οποία πολύ εύκολα εκτρέπεται η ρητορική της φερώνυμης ασφάλειας, είναι αυτή που έσβησε και τα τελευταία ίχνη αντιναζιστικής μνήμης στην Ευρώπη και άνοιξε το κουτί της Πανδώρας, από το οποίο ξεπήδησαν τα νεοναζιστικά σκέλεθρα. </w:t>
      </w:r>
    </w:p>
    <w:p w14:paraId="5C247FD1" w14:textId="77777777" w:rsidR="00DA3C73" w:rsidRDefault="00D93FB0">
      <w:pPr>
        <w:tabs>
          <w:tab w:val="left" w:pos="3695"/>
        </w:tabs>
        <w:spacing w:after="0" w:line="600" w:lineRule="auto"/>
        <w:ind w:firstLine="720"/>
        <w:jc w:val="both"/>
        <w:rPr>
          <w:rFonts w:eastAsia="Times New Roman" w:cs="Times New Roman"/>
          <w:szCs w:val="24"/>
        </w:rPr>
      </w:pPr>
      <w:r>
        <w:rPr>
          <w:rFonts w:eastAsia="Times New Roman" w:cs="Times New Roman"/>
          <w:szCs w:val="24"/>
        </w:rPr>
        <w:t>Δείτε τι γίνεται στην Ευρώπη, γιατί έχετε τυφλωθεί από έναν επαρχιωτισμό αντιπολίτευσης. Είναι η «Εναλλακτική για την Γερμανία», η άνοδος της Μαρί Λεπέν, η ακροδεξιά στην Αυστρία, το δημοψήφισμα του Όρμπαν στην Ουγγαρία για το αν θα κλείσουν άπαξ τα σύνορα ή όχι στους πρόσφυγες. Μέλος του Ευρωπαϊκού Λαϊκού Κόμματος δεν είναι ο κ. Όρμπαν; Στην ίδια πολιτική οικογένεια δεν ανήκετε;</w:t>
      </w:r>
    </w:p>
    <w:p w14:paraId="5C247FD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πάμε λίγο και στα δικά μας στο Ωραιόκαστρο, διότι φαίνεται -και με θλίψη μου το λέω αυτό- ότι η Αξιωματική Αντιπολίτευση που έλκει τις ιδεολογικές της αφετηρίες και από την παράδοση του κλασικού φιλελευθερισμού, δεν γνωρίζει τι ποιεί η ακροδεξιά της συνιστώσα ή έχει καταγοητευθεί και κυριαρχηθεί απ’ αυτή. Ειδάλλως δεν θα συνομιλούσατε με καταδικασμένους από τα δικαστήρια δημάρχους, που γκρέμισαν σπίτια για ψυχικά ασθενείς και έκλεισαν την πόρτα του σχολείου στα προσφυγόπουλα θεωρώντας τα υγειονομική βόμβα. Γιατί, βέβαια, είναι μολυσμένο το αίμα που δεν είναι ελληνικό και είναι μιάσματα οι ξένοι. Τα ξεριζωμένα παιδιά δεν πρέπει να μαθαίνουν γράμματα ή αν μαθαίνουν γράμματα, θα πρέπει να το κάνουν σε γκέτο μακριά από τα δικά μας. </w:t>
      </w:r>
    </w:p>
    <w:p w14:paraId="5C247FD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στρατηγική του φόβου και το δόγμα της ασφάλειας δεν υποδαυλίζει μόνο τα πιο επιθετικά και ρατσιστικά ένστικτα, αλλά στρώνει και το χαλί σε τάγματα εφόδου και αγανακτισμένους πολίτες, παρέχοντας και πολιτικό μανδύα σε ακροδεξιά στοιχεία. </w:t>
      </w:r>
    </w:p>
    <w:p w14:paraId="5C247FD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 συνέντευξη του Δημάρχου της Λέσβου στα «Παραπολιτικά» πριν από μερικές ημέρες την ακούσατε; Παραθέτω: «Τέσσερα-πέντε τοπικά στελέχη της Νέας Δημοκρατίας που εμφορούνται από προσωπικό μίσος και ιδιωτικά συμφέροντα, υποδαυλίζουν τα επεισόδια στο νησί και συναγελάζονται με τη Χρυσή Αυγή». Τέλος παραθέματος. </w:t>
      </w:r>
    </w:p>
    <w:p w14:paraId="5C247FD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Ακούσαμε και κάτι από στέλεχός σας για ισλαμοποίηση του νησιού. Μην πορεύεστε, συνάδελφοι, στον δρόμο του Μπαλτάκου, για να κομίσετε μικροκομματικά οφέλη. </w:t>
      </w:r>
    </w:p>
    <w:p w14:paraId="5C247FD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Ρωτάτε για τα ένοπλα τάγματα και τον «Ρουβίκωνα» των Εξαρχείων. Εγώ να ρωτήσω κάτι αφελώς και καλόπιστα: Για τα άλλα τα τάγματα εφόδου που εφορμούσαν στις γειτονιές του Αγίου Παντελεήμονα, μαχαιρώνοντας και προπηλακίζοντας όποιον γεννήθηκε με σκούρο δέρμα και βαπτίζονταν «επιτροπές κατοίκων» και συμπεριλάμβαναν και νομαρχιακούς συμβούλους του κόμματός σας, τι μέτρα πήρατε; </w:t>
      </w:r>
      <w:r>
        <w:rPr>
          <w:rFonts w:eastAsia="Times New Roman" w:cs="Times New Roman"/>
          <w:szCs w:val="24"/>
        </w:rPr>
        <w:lastRenderedPageBreak/>
        <w:t xml:space="preserve">Ερωτήσεις εδώ στη Βουλή κάνατε; Τουναντίον! Στελέχη σας, επίλεκτα, -τότε δεν ήταν στη Νέα Δημοκρατία, αλλά πήγαν λίγο μετά- είχαν φτάσει στο σημείο να επικαλούνται το ηθικό αίτημα της αντίστασης, που δύναται να κάμψει και τη νομιμότητα. Α λα καρτ εφαρμογή του νόμου; </w:t>
      </w:r>
    </w:p>
    <w:p w14:paraId="5C247FD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η πολιτική ανυπακοή εμπλουτίζει και συντάγματα και το δημοκρατικό πολίτευμα, αλλά νοούμενη μόνο ως μη βίαιη δημόσια πράξη, που έχει περάσει την κρησάρα της διαβούλευσης στη δημόσια σφαίρα. Πολιτική ανυπακοή ήταν και η πράξη της Αφροαμερικανίδας, της Ρόζα Παρκς, που αρνήθηκε να σηκωθεί από τη θέση του λεωφορείου στην Αμερική, πυροδοτώντας έτσι και το κίνημα για τα δικαιώματα των Αφρικανών. Πολιτική ανυπακοή, όμως, δεν είναι τα μαχαιρώματα, οι προπηλακισμοί και οι δολοφονίες. </w:t>
      </w:r>
    </w:p>
    <w:p w14:paraId="5C247FD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Σε αυτή τη χώρα είναι και τραγικό ότι έπρεπε να χυθεί αίμα ελληνικό, το αίμα του Παύλου Φύσσα, για να αναλάβετε, όντως, τότε να ρίξετε φως στις επιδρομές των ταγμάτων εφόδου στις γειτονιές της </w:t>
      </w:r>
      <w:r>
        <w:rPr>
          <w:rFonts w:eastAsia="Times New Roman" w:cs="Times New Roman"/>
          <w:szCs w:val="24"/>
        </w:rPr>
        <w:lastRenderedPageBreak/>
        <w:t>φτώχειας και των απελπισμένων. Η βία και η εγκληματικότητα έχει πολλά πρόσωπα και προσωπεία και δεν εξαντλείται μόνο στα Εξάρχεια. Αλλά έρχομαι τώρα και στα Εξάρχεια.</w:t>
      </w:r>
    </w:p>
    <w:p w14:paraId="5C247FD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Μας εγκαλείτε, λοιπόν, στην επερώτηση ότι δεν επενέβημεν για να τιμωρήσουμε τους εμπόρους των ναρκωτικών της περιοχής. Εσείς σήμερα ανακαλύψατε ότι στα Εξάρχεια δρούσαν συμμορίες ναρκωτικών; Να υπενθυμίσω ότι μετά από είκοσι χρόνια, επί σημερινής Κυβέρνησης εξαρθρώθηκε εγκληματική οργάνωση που διακινούσε ναρκωτικά στα Εξάρχεια; Εσείς τι κάνατε; </w:t>
      </w:r>
    </w:p>
    <w:p w14:paraId="5C247FD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Τα Εξάρχεια εδώ και πολλά χρόνια από χώρος ελεύθερης διακίνησης ιδεών είχαν μετατραπεί σε χώρο διακίνησης ουσιών. Οι κάτοικοι το 2014, επί δικών σας κυβερνήσεων, κατήγγειλαν ότι η Αστυνομία είχε ρόλο παρατηρητή. Παραθέτω: «Επενέβαινε τότε για να καταστείλει διαδηλώσεις, να ελέγξει μαλλιάδες και ποτέ για να προστατέψει τη γειτονιά». Είναι εύγλωττα και τα σλόγκαν στα χάρτινα πλακάτ της Θεμιστοκλέους: «Όχι στη διακίνηση αλλά όχι και στην καταστολή». </w:t>
      </w:r>
    </w:p>
    <w:p w14:paraId="5C247FD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Προφανώς και η ζωή και η περιουσία είναι συνταγματικά θεμελιωμένα δικαιώματα και προστατεύονται από τον νόμο. Προφανώς και τον θεσμό του αστυνομικού της γειτονιάς θα πρέπει να τον ξαναδούμε, να ενισχυθεί. Θα πρέπει, όμως, να υπάρξουν και άλλα πράγματα. </w:t>
      </w:r>
    </w:p>
    <w:p w14:paraId="5C247FD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Να υπάρξει και μια ορθολογική διευθέτηση εκ μέρους της πολιτείας, όσον αφορά την κοινωνική γεωγραφία του αστικού χώρου. Αν θυμάστε, η αποβιομηχάνιση του δυτικού τομέα της Αθήνας, η αποκέντρωση υπηρεσιών Υπουργείων, οι μετακινήσεις πληθυσμών από το κέντρο στα βόρεια και τα νότια προάστια και κενά κτήρια άφησαν και ερήμωσαν περιοχές του κέντρου ή τις γέμισαν με εξαθλιωμένα και φτωχά στρώματα μεταναστών με εμφανή τον κίνδυνο γκετοποίησης.</w:t>
      </w:r>
    </w:p>
    <w:p w14:paraId="5C247FD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Ανάχωμα, λοιπόν, στην εγκληματικότητα θα μπορούσαν να είναι και συντονισμένες πολιτικές πολεοδομικής ανάπλασης και πολιτιστικής αναζωογόνησης. Οι ζωτικές λειτουργίες της πόλης έτσι αποκαθίστανται. </w:t>
      </w:r>
    </w:p>
    <w:p w14:paraId="5C247FD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 άτυπος κοινωνικός έλεγχος δεν ανακτάται ούτε με καταστολή ούτε με πόλεις-φρούρια.</w:t>
      </w:r>
    </w:p>
    <w:p w14:paraId="5C247FDF" w14:textId="77777777" w:rsidR="00DA3C73" w:rsidRDefault="00D93FB0">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της κυρίας Βουλευτού)</w:t>
      </w:r>
    </w:p>
    <w:p w14:paraId="5C247FE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5C247FE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Αξιώνετε την επανασύσταση της </w:t>
      </w:r>
      <w:r>
        <w:rPr>
          <w:rFonts w:eastAsia="Times New Roman" w:cs="Times New Roman"/>
          <w:szCs w:val="24"/>
          <w:lang w:val="en-US"/>
        </w:rPr>
        <w:t>O</w:t>
      </w:r>
      <w:r>
        <w:rPr>
          <w:rFonts w:eastAsia="Times New Roman" w:cs="Times New Roman"/>
          <w:szCs w:val="24"/>
        </w:rPr>
        <w:t>μάδας «ΔΕΛΤΑ» ως άκρως αποτελεσματικής. Από αυτό εδώ το Bήμα εγώ θα θυμίσω μία ημέρα, που θα γραφτεί με μελανά χρώματα στη σύγχρονη ιστορία. Την 29</w:t>
      </w:r>
      <w:r>
        <w:rPr>
          <w:rFonts w:eastAsia="Times New Roman" w:cs="Times New Roman"/>
          <w:szCs w:val="24"/>
          <w:vertAlign w:val="superscript"/>
        </w:rPr>
        <w:t>η</w:t>
      </w:r>
      <w:r>
        <w:rPr>
          <w:rFonts w:eastAsia="Times New Roman" w:cs="Times New Roman"/>
          <w:szCs w:val="24"/>
        </w:rPr>
        <w:t xml:space="preserve"> Ιουνίου 2011, ημέρα που ο ναός της δημοκρατίας, η Βουλή, περιφρασσόταν με σιδερένια κιγκλιδώματα και το σημείο αναφοράς της πόλης, η πλατεία Συντάγματος, με το συμβολισμό –τον βαρύτατο συμβολισμό- του ονόματός της, πλατεία της δημοκρατίας, της λαϊκής κυριαρχίας, έπαψε να αναπνέει. Έγινε θάλαμος αερίων και η περίφημα ομάδα για την οποία επαίρεστε, έχει αφήσει στο διάβα της ουκ έστιν αριθμό αιμόφυρτων διαδηλωτών. Αν από σας εισπράττει εύσημα, από τη Διεθνή Αμνηστία τότε εισέπραξε καταδίκη, που μας διέσυρε διεθνώς.</w:t>
      </w:r>
    </w:p>
    <w:p w14:paraId="5C247FE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Ασφαλής πόλη είναι η πόλη που αναπνέει. Αναπνέει το οξυγόνο της δημοκρατίας, του πολιτισμού και της παιδείας. Είναι μία πόλη ανοιχτή και ζωντανή. Τελειώνω, κάνοντάς σας μία έκκληση. Να σταματήσει η ρητορική του νόμου και της τάξης, γιατί επωάζει το αυγό του φιδιού. Να σταματήσουν οι κραυγές περί ασφάλειας εις το όνομα της μικροπολιτικής εκμετάλλευσης και της επένδυσης στην ευόδωση του πολυπόθητου σεναρίου της πάση θυσία αριστερής παρένθεσης, διότι ξέρετε τι θα γίνει; </w:t>
      </w:r>
    </w:p>
    <w:p w14:paraId="5C247FE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Βάκη, ολοκληρώστε.</w:t>
      </w:r>
    </w:p>
    <w:p w14:paraId="5C247FE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Το σενάριο που θα απεργάζεστε τότε, εκόντες άκοντες, θα είναι μιας άλλης παρένθεσης, της δημοκρατικής παρένθεσης, της παρένθεσης των δημοκρατικών δικαιωμάτων και ελευθεριών. </w:t>
      </w:r>
    </w:p>
    <w:p w14:paraId="5C247FE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47FE6" w14:textId="77777777" w:rsidR="00DA3C73" w:rsidRDefault="00D93FB0">
      <w:pPr>
        <w:spacing w:after="0" w:line="600" w:lineRule="auto"/>
        <w:ind w:firstLine="720"/>
        <w:jc w:val="center"/>
        <w:rPr>
          <w:rFonts w:eastAsia="Times New Roman"/>
          <w:bCs/>
        </w:rPr>
      </w:pPr>
      <w:r>
        <w:rPr>
          <w:rFonts w:eastAsia="Times New Roman"/>
          <w:bCs/>
        </w:rPr>
        <w:t>(Χειροκροτήματα)</w:t>
      </w:r>
    </w:p>
    <w:p w14:paraId="5C247FE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τώρα ο κ. Γερμενής, εκπρόσωπος του Λαϊκού Συνδέσμου-Χρυσή Αυγή, για έξι λεπτά.</w:t>
      </w:r>
    </w:p>
    <w:p w14:paraId="5C247FE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Επίκαιρη επερώτηση σήμερα της Νέας Δημοκρατίας, με θέμα «έξαρση της εγκληματικότητας στο κέντρο της Αθήνας» και πιο συγκεκριμένα, διαβάζοντας την ερώτησή σας, αναφέρεστε στο άβατο των Εξαρχείων. Ξεχάσατε, βέβαια, ότι πριν δύο χρόνια εσείς ήσασταν κυβέρνηση μαζί με το ΠΑΣΟΚ. Ξεχάσατε ότι από τη Μεταπολίτευση και μετά βρεθήκατε ουκ ολίγες φορές στη θέση της Κυβέρνησης και μάλιστα κατά τα δεκαπέντε τελευταία χρόνια, που πρωταγωνιστούσατε στην πολιτική ζωή του τόπου, η εγκληματικότητα, ιδιαίτερα στο κέντρο των Αθηνών, όπως και σήμερα, είχε και έχει τεράστια έξαρση. </w:t>
      </w:r>
    </w:p>
    <w:p w14:paraId="5C247FE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Θέλετε να σας θυμίσω τα ακραία επεισόδια και τις ταραχές τον Δεκέμβρη του 2008, που καταστράφηκε όλη η Αθήνα από τις ορδές των αναρχικών και άλλων εγκληματικών στοιχείων; Καταστράφηκαν </w:t>
      </w:r>
      <w:r>
        <w:rPr>
          <w:rFonts w:eastAsia="Times New Roman" w:cs="Times New Roman"/>
          <w:szCs w:val="24"/>
        </w:rPr>
        <w:lastRenderedPageBreak/>
        <w:t xml:space="preserve">μαγαζιά, λεηλατήθηκαν περιουσίες. Πού ήσασταν τότε να προστατεύσετε τον απλό Έλληνα πολίτη; Πουθενά. </w:t>
      </w:r>
    </w:p>
    <w:p w14:paraId="5C247FE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Θέλετε να πάμε στις μέρες Σαμαρά, με Υπουργό Προστασίας του Πολίτη τον Δένδια; Ο Δένδιας, ο οποίος θα κυνηγούσε το παρακράτος των Εξαρχείων και θα εξαφάνιζε την εγκληματικότητα από το κέντρο των Αθηνών. ¨Ολοι θυμόμαστε βέβαια τον τραγελαφικό καφέ στην π[λατεία Ομονοίας του Δένδια με τον Πρωθυπουργό Σαμαρά. Όσο βέβαια κράτησε αυτός ο καφές, είχαν φροντίσει να αδειάσει ολόκληρο το κέντρο των Αθηνών για να πιούν τον καφέ τους με την ησυχία τους. Μόλις τελείωσε ο καφές, πάλι είχαμε τα ίδια. Γέμισε η πλατεία Ομονοίας με κάθε είδους εγκληματικό στοιχείο. </w:t>
      </w:r>
    </w:p>
    <w:p w14:paraId="5C247FE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Πάλι με την κυβέρνησή σας, με Υπουργό τον Δένδια και Πρωθυπουργό τον Σαμαρά, είχαμε την εν ψυχρώ δολοφονία δύο νεαρών έξω από τα γραφεία της Χρυσής Αυγής στο Νέο Ηράκλειο, δύο νέων παιδιών, του Γιώργου Φουντούλη και του Μανώλη Καπελώνη, που ακόμη μέχρι σήμερα δεν έχουν συλληφθεί οι ένοχοι και εδώ δεν κάνατε τίποτα.</w:t>
      </w:r>
    </w:p>
    <w:p w14:paraId="5C247FE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Με τη σημερινή σας ερώτηση ότι δήθεν κόπτεστε για τους πολίτες, που βιώνουν καθημερινά την εγκληματικότητα, εσείς απλά τους κοροϊδεύετε και χρησιμοποιείτε το συγκεκριμένο θέμα για ξεκάθαρους λόγους πολιτικής σκοπιμότητας, κοινώς για ψηφαλάκια.</w:t>
      </w:r>
    </w:p>
    <w:p w14:paraId="5C247FE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Πάμε τώρα στην Κυβέρνηση ΣΥΡΙΖΑ-ΑΝΕΛ και στο πρόσφατο παράδειγμα του ξυλοδαρμού του Διευθυντή της Τροχαίας Αττικής, που αποδεδειγμένα έγινε από ομάδα αναρχικών. Βέβαια είχαμε και τη δήλωση του Υπουργού ΠΡΟ.ΠΟ., του Τόσκα. Πρόλαβε να κάνει δήλωση, ότι ήταν ένας μεμονωμένος κακοήθης, που ξυλοκόπησε τον Διοικητή της Τροχαίας και όχι κάποιος αναρχικός εγκληματίας.</w:t>
      </w:r>
    </w:p>
    <w:p w14:paraId="5C247FE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Υπουργέ, από ποια πηγή αντλήσατε αυτή την πληροφορία; Ποιος σας έδωσε αυτή την πληροφορία, για να κάνετε μια τέτοια δήλωση, όταν λίγες μέρες μετά διαψευστήκατε από τα στοιχεία που βγήκαν στο φως από την ανακάλυψη του ποιος είναι ο δράστης; Ένας σεσημασμένος αναρχοκομμουνιστής που μάλιστα έχει διαπράξει έντεκα κακουργηματικές πράξεις και φυσικά, ήταν ελεύθερος. </w:t>
      </w:r>
    </w:p>
    <w:p w14:paraId="5C247FE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Στις 15 Ιουνίου, προκάλεσε τον εμπρησμό οχήματος. Στις 15 Νοεμβρίου, με τη χρήση σιδερολοστών, καδρονιών και άλλων αντικειμένων επιτέθηκε εναντίον μελών πολιτικών οργανώσεων. Στις 21 Νοεμβρίου, συμμετείχε στα επεισόδια που έγιναν στο παιχνίδι Παναθηναϊκού-Ολυμπιακού. Στις 3 Δεκεμβρίου, στις 5 Δεκεμβρίου, στις 6 Δεκεμβρίου, στις 4 Δεκεμβρίου, στις 3 Ιανουαρίου, στις 10 Ιανουαρίου, στις 17 Ιανουαρίου, στις 19 Δεκεμβρίου! Όλο επεισόδια έκανε!</w:t>
      </w:r>
      <w:r>
        <w:rPr>
          <w:rFonts w:eastAsia="Times New Roman" w:cs="Times New Roman"/>
        </w:rPr>
        <w:t xml:space="preserve"> Και αυτός ο άνθρωπος ήταν ελεύθερος.</w:t>
      </w:r>
    </w:p>
    <w:p w14:paraId="5C247FF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C247FF1" w14:textId="77777777" w:rsidR="00DA3C73" w:rsidRDefault="00D93FB0">
      <w:pPr>
        <w:spacing w:after="0" w:line="600" w:lineRule="auto"/>
        <w:ind w:firstLine="720"/>
        <w:jc w:val="both"/>
        <w:rPr>
          <w:rFonts w:eastAsia="Times New Roman" w:cs="Times New Roman"/>
        </w:rPr>
      </w:pPr>
      <w:r>
        <w:rPr>
          <w:rFonts w:eastAsia="Times New Roman" w:cs="Times New Roman"/>
        </w:rPr>
        <w:t>(Στο σημείο αυτό ο Βουλευτής κ. Γερμενής Γεώργιος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47FF2" w14:textId="77777777" w:rsidR="00DA3C73" w:rsidRDefault="00D93FB0">
      <w:pPr>
        <w:spacing w:after="0" w:line="600" w:lineRule="auto"/>
        <w:ind w:firstLine="720"/>
        <w:jc w:val="both"/>
        <w:rPr>
          <w:rFonts w:eastAsia="Times New Roman" w:cs="Times New Roman"/>
        </w:rPr>
      </w:pPr>
      <w:r>
        <w:rPr>
          <w:rFonts w:eastAsia="Times New Roman" w:cs="Times New Roman"/>
        </w:rPr>
        <w:t xml:space="preserve">Εγώ, λοιπόν, ως Βουλευτής και με μόνιμη διαμονή, με καθημερινή παρουσία στη Βουλή, πατέρας δύο ανήλικων παιδιών δεν έχω δικαίωμα να κυκλοφορώ ούτε έξω από την Αττική ούτε μετά τις δώδεκα μακριά από το σπίτι μου. Την 1η Ιουλίου γέννησε η γυναίκα μου, στις εννιά η ώρα το απόγευμα, και </w:t>
      </w:r>
      <w:r>
        <w:rPr>
          <w:rFonts w:eastAsia="Times New Roman" w:cs="Times New Roman"/>
        </w:rPr>
        <w:lastRenderedPageBreak/>
        <w:t xml:space="preserve">δώδεκα η ώρα ο «εγκληματίας» Βουλευτής που εκλέχθηκε νόμιμα από τον ελληνικό λαό, δεν μπορούσε να πάει στην ετοιμόγεννη γυναίκα του. </w:t>
      </w:r>
    </w:p>
    <w:p w14:paraId="5C247FF3" w14:textId="77777777" w:rsidR="00DA3C73" w:rsidRDefault="00D93FB0">
      <w:pPr>
        <w:spacing w:after="0" w:line="600" w:lineRule="auto"/>
        <w:ind w:firstLine="720"/>
        <w:jc w:val="both"/>
        <w:rPr>
          <w:rFonts w:eastAsia="Times New Roman" w:cs="Times New Roman"/>
        </w:rPr>
      </w:pPr>
      <w:r>
        <w:rPr>
          <w:rFonts w:eastAsia="Times New Roman" w:cs="Times New Roman"/>
        </w:rPr>
        <w:t xml:space="preserve">Κάτσαμε δεκαοκτώ μήνες φυλακή, εγώ, οι συναγωνιστές μου, ο Αρχηγός της τρίτης πολιτικής δύναμης. Επανεκλεγήκαμε πίσω από τα κάγκελα της φυλακής και σήμερα σε αυτή εδώ την Αίθουσα έχω αυστηρούς περιοριστικούς όρους, να μην μπορώ να κινηθώ εκτός Αττικής, να μην μπορώ να διανυκτερεύσω πέραν της οικίας μου και να βρίσκομαι τουλάχιστον τρεις φορές τον μήνα στο αστυνομικό τμήμα. Αυτός ο άνθρωπος με τόσα πολλά στοιχεία κυκλοφορούσε ελεύθερος. </w:t>
      </w:r>
    </w:p>
    <w:p w14:paraId="5C247FF4" w14:textId="77777777" w:rsidR="00DA3C73" w:rsidRDefault="00D93FB0">
      <w:pPr>
        <w:spacing w:after="0" w:line="600" w:lineRule="auto"/>
        <w:ind w:firstLine="720"/>
        <w:jc w:val="both"/>
        <w:rPr>
          <w:rFonts w:eastAsia="Times New Roman" w:cs="Times New Roman"/>
        </w:rPr>
      </w:pPr>
      <w:r>
        <w:rPr>
          <w:rFonts w:eastAsia="Times New Roman" w:cs="Times New Roman"/>
        </w:rPr>
        <w:t xml:space="preserve">Εάν αυτό δεν δείχνει ότι υπάρχουν δύο μέτρα και δύο σταθμά στο πώς αντιμετωπίζουν τα παιδιά με τις μολότοφ, τις βαριοπούλες και τα πιστόλια στα χέρια, να κάνουν παρέλαση στην πλατεία Εξαρχείων και να καταστρέφουν τα πάντα κάθε Σάββατο βράδυ, τότε τι είναι; Μάλιστα χθες υπήρχε παρέμβαση του </w:t>
      </w:r>
      <w:r>
        <w:rPr>
          <w:rFonts w:eastAsia="Times New Roman" w:cs="Times New Roman"/>
        </w:rPr>
        <w:lastRenderedPageBreak/>
        <w:t>«Ρουβικώνα» στο Σώμα Επιθεωρητών-Ελεγκτών του Υπουργείου Μεταφορών. Πήγαν οι άνθρωποι, παρέλασαν μέσα στο Υπουργείο Μεταφορών, κρέμασαν τα πανό τους, συνοδεία αστυνομικών –υπάρχουν φωτογραφίες- και έφυγαν ανενόχλητοι.</w:t>
      </w:r>
    </w:p>
    <w:p w14:paraId="5C247FF5" w14:textId="77777777" w:rsidR="00DA3C73" w:rsidRDefault="00D93FB0">
      <w:pPr>
        <w:spacing w:after="0" w:line="600" w:lineRule="auto"/>
        <w:ind w:firstLine="720"/>
        <w:jc w:val="both"/>
        <w:rPr>
          <w:rFonts w:eastAsia="Times New Roman" w:cs="Times New Roman"/>
        </w:rPr>
      </w:pPr>
      <w:r>
        <w:rPr>
          <w:rFonts w:eastAsia="Times New Roman" w:cs="Times New Roman"/>
        </w:rPr>
        <w:t>Το καταθέτω και αυτό στα Πρακτικά.</w:t>
      </w:r>
    </w:p>
    <w:p w14:paraId="5C247FF6" w14:textId="77777777" w:rsidR="00DA3C73" w:rsidRDefault="00D93FB0">
      <w:pPr>
        <w:spacing w:after="0" w:line="600" w:lineRule="auto"/>
        <w:ind w:firstLine="720"/>
        <w:jc w:val="both"/>
        <w:rPr>
          <w:rFonts w:eastAsia="Times New Roman" w:cs="Times New Roman"/>
        </w:rPr>
      </w:pPr>
      <w:r>
        <w:rPr>
          <w:rFonts w:eastAsia="Times New Roman" w:cs="Times New Roman"/>
        </w:rPr>
        <w:t>(Στο σημείο αυτό ο Βουλευτής κ. Γερμενής Γεώργιος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47FF7" w14:textId="77777777" w:rsidR="00DA3C73" w:rsidRDefault="00D93FB0">
      <w:pPr>
        <w:spacing w:after="0" w:line="600" w:lineRule="auto"/>
        <w:ind w:firstLine="720"/>
        <w:jc w:val="both"/>
        <w:rPr>
          <w:rFonts w:eastAsia="Times New Roman" w:cs="Times New Roman"/>
        </w:rPr>
      </w:pPr>
      <w:r>
        <w:rPr>
          <w:rFonts w:eastAsia="Times New Roman" w:cs="Times New Roman"/>
        </w:rPr>
        <w:t xml:space="preserve">Είναι κοινό μυστικό, βέβαια, ότι πολλοί απ’ αυτούς είναι τέκνα στελεχών της Κυβέρνησής σας. </w:t>
      </w:r>
    </w:p>
    <w:p w14:paraId="5C247FF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Να θυμίσω την πρόσφατη επίθεση από τον κανακάρη γιό Υπουργού στα γραφεία μας, στα γραφεία της Χρυσής Αυγής στο Μαρούσι. Πάλι, κατά περίεργο τρόπο, υπήρχε μία προκλητική επιείκεια από τις αρχές.</w:t>
      </w:r>
    </w:p>
    <w:p w14:paraId="5C247FF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τονίζω ότι η Χρυσή Αυγή έχει τον τρόπο, αλλά κυρίως τη θέληση -αν θελήσει, βέβαια, και ο ελληνικός λαός και ο θεός να μας φέρει στα πράγματα αυτού του τόπου, στην εξουσία- να καταστήσουμε τόσο την πρωτεύουσα της Αθήνας όσο και τις υπόλοιπες ελληνικές πόλεις ασφαλείς για τους πολίτες και να είστε σίγουροι γι’ αυτό.</w:t>
      </w:r>
    </w:p>
    <w:p w14:paraId="5C247FFA" w14:textId="77777777" w:rsidR="00DA3C73" w:rsidRDefault="00D93F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C247FF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τον λόγο έχει ο κ. Παπαθεωδόρου για έξι λεπτά.</w:t>
      </w:r>
    </w:p>
    <w:p w14:paraId="5C247FF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Ευχαριστώ, κυρία Πρόεδρε. </w:t>
      </w:r>
    </w:p>
    <w:p w14:paraId="5C247FF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πράγματι οι δείκτες της εγκληματικότητας στην Αθήνα το τελευταίο διάστημα του 2015 σε σύγκριση με το 2014, αλλά και με τα στοιχεία που έχετε, κύριε Υπουργέ, για το πρώτο εξάμηνο του 2016, παρουσιάζουν αυξητικές τάσεις. Ούτε πρωτοφανές ούτε πρωτόγνωρο είναι. Αυτό ούτως ή άλλως το παρατηρούμε τα τελευταία δεκαπέντε με είκοσι χρόνια. Αυτό το οποίο έχει </w:t>
      </w:r>
      <w:r>
        <w:rPr>
          <w:rFonts w:eastAsia="Times New Roman" w:cs="Times New Roman"/>
          <w:szCs w:val="24"/>
        </w:rPr>
        <w:lastRenderedPageBreak/>
        <w:t xml:space="preserve">σημασία, είναι ότι οι αυξητικές τάσεις αυτές συγκεκριμενοποιούνται και επικεντρώνονται περισσότερο σε ορισμένα σοβαρά εγκλήματα. </w:t>
      </w:r>
    </w:p>
    <w:p w14:paraId="5C247FF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Η επιδείνωση των δεικτών της εγκληματικότητας δεν είναι μόνο ποσοτική, είναι και ποιοτική. Ορισμένα εγκλήματα, όπως οι ληστείες, οι κλοπές, οι διαρρήξεις, τελούνται με μεγαλύτερη βιαιότητα αλλά και με επικίνδυνα μέσα. Η επικινδυνότητα, όμως, της τέλεσης αυτών των εγκλημάτων αυξάνεται συνεχώς, όσο αντίστοιχα συντηρείται από την πλευρά σας η απουσία οποιουδήποτε δόγματος αντιεγκληματικής πολιτικής αλλά και οποιασδήποτε συγκροτημένης στρατηγικής αντιμετώπισης του εγκλήματος, τόσο στη συμβατική του μορφή όσο και στην οργανωμένη μορφή.</w:t>
      </w:r>
    </w:p>
    <w:p w14:paraId="5C247FF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 λέω αυτό, κύριε Υπουργέ, διότι μιλήσατε προηγουμένως για προτεραιότητες αντιεγκληματικής πολιτικής, που όχι μόνο δεν υπάρχουν αλλά δεν έχουν διατυπωθεί ούτε καν διακηρυκτικά. Να μας πείτε ποιες είναι, όχι η Ελληνική Αστυνομία, αλλά το Υπουργείο Προστασίας του Πολίτη. Να μας πείτε, λοιπόν, </w:t>
      </w:r>
      <w:r>
        <w:rPr>
          <w:rFonts w:eastAsia="Times New Roman" w:cs="Times New Roman"/>
          <w:szCs w:val="24"/>
        </w:rPr>
        <w:lastRenderedPageBreak/>
        <w:t>ποιες είναι οι προτεραιότητες, ποια είναι τα μέσα, ποιοι είναι οι στόχοι και ποια ήταν η αποτελεσματικότητά σας.</w:t>
      </w:r>
    </w:p>
    <w:p w14:paraId="5C24800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ξέρετε η κατοχύρωση του αγαθού της δημόσιας ασφάλειας, δεν είναι ζήτημα πολιτικής επιλογής, για να την προσδιορίζει η Κυβέρνηση ανάλογα με το αν θέλει ή δεν θέλει να αναλάβει δεσμεύσεις απέναντι στον πολίτη ή αν έχει δεσμεύσεις απέναντι στο εκλογικό της και κομματικό της ακροατήριο. Αυτή η δυνατότητα που εγγυάται το Σύνταγμα για την κατοχύρωση της δημόσιας ασφάλειας, είναι μία εγγυητική υποχρέωση του κράτους απέναντι στον πολίτη στη βάση του κοινωνικού συμβολαίου. </w:t>
      </w:r>
    </w:p>
    <w:p w14:paraId="5C24800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Σε αυτό έχετε αποτύχει παταγωδώς, γιατί εξυπηρετείτε, κύριε Υπουργέ, ένα άλλο σχέδιο στην άσκηση της αντιεγκληματικής πολιτικής, όπως εσείς την καταλαβαίνετε. Δεν εννοώ μόνο εσάς προσωπικά. Εννοώ την Κυβέρνηση ΣΥΡΙΖΑ και τους δύο Υπουργούς, οι οποίοι πέρασαν από αυτό το πόστο από τον Ιανουάριο του 2015.</w:t>
      </w:r>
    </w:p>
    <w:p w14:paraId="5C24800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Εξηγούμαι. Τους τελευταίους είκοσι μήνες δεν έχει παρουσιαστεί κανένα σχέδιο αντιμετώπισης της εγκληματικότητας στο κέντρο της Αθήνας. Κανένα! Επομένως αυτό το οποίο γίνεται, είναι η αντιμετώπιση και η διαχείριση αυτού που ονομάζετε εσείς κοινωνική ανομία με τρόπους που θεωρείτε εσείς πρόσφορους αλλά η κοινωνία θεωρεί εντελώς ακατάλληλους. </w:t>
      </w:r>
    </w:p>
    <w:p w14:paraId="5C24800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Στέλνετε το μήνυμα μιας παρατεταμένης αδράνειας, μιας δειλής αντιμετώπισης κάθε μορφής εγκληματικότητας ιδιαίτερα αυτής που κινείται και υποκινείται από ομάδες και γκρουπούσκουλα, που βρίσκονται σε ανοικτό ή υπόγειο διάλογο με τμήματα του ΣΥΡΙΖΑ και είμαι ακριβής σε αυτό που σας λέω. Αυτές οι συλλογικότητες για τις οποίες έχετε μιλήσει το τελευταίο διάστημα, είναι τους τελευταίους είκοσι μήνες ανεξέλεγκτες με την ανοχή των Υπουργών της Προστασίας του Πολίτη του ΣΥΡΙΖΑ, που μόνο την προστασία του πολίτη δεν ενδιαφέρονται να κατοχυρώσουν.</w:t>
      </w:r>
    </w:p>
    <w:p w14:paraId="5C24800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Αλήθεια θα ήθελα να σας ρωτήσω, κύριε Υπουργέ, παρενθετικά. Ο συνάδελφός σας ο Υπουργός Επικρατείας, ο κ. Φλαμπουράρης, πώς αισθάνεται, που του έχουν κάψει την είσοδο του σπιτιού του είκοσι φορές οι «γνωστοί άγνωστοι»;</w:t>
      </w:r>
    </w:p>
    <w:p w14:paraId="5C24800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Φαντάζομαι ότι αισθάνεται όπως αισθανόμαστε κι εμείς στο ΠΑΣΟΚ στη Χαριλάου Τρικούπη, όπου έχουμε δεχθεί πενήντα επιθέσεις επί υπουργίας σας, και όπως αισθάνονται και άλλοι συνάδελφοι, οι οποίοι έγιναν στόχοι οι ίδιοι ή η οικογένειά τους στα Εξάρχεια, τα οποία έχουν αφεθεί στο έλεος παρακρατικών συμμοριών. </w:t>
      </w:r>
    </w:p>
    <w:p w14:paraId="5C24800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Για ένα συντεταγμένο κράτος η δράση των συλλογικοτήτων, όπως τις ονομάζετε, αυτών είναι παρακρατική συμμορία. Δεν είναι τίποτε άλλο. Στο όνομα του διαλόγου με αυτές τις παρακρατικές συμμορίες, λοιπόν, των αυτοαποκαλούμενων αντιεξουσιαστών αλλά και της ήπιας αντιμετώπισης της παραβατικότητας, όπως σας έχω ακούσει να δηλώνετε, έχετε ανεχθεί την κατάληψη του κεντρικού κτηρίου του ΕΚΠΑ από δέκα άτομα για δεκαπέντε ημέρες.</w:t>
      </w:r>
    </w:p>
    <w:p w14:paraId="5C24800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Κυρία Βάκη, μίλησα για το σύνολο των Υπουργών που πέρασαν επί Κυβερνήσεως ΣΥΡΙΖΑ.</w:t>
      </w:r>
    </w:p>
    <w:p w14:paraId="5C24800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Έχετε ανεχθεί ακτιβιστικές ενέργειες μελών του «Ρουβίκωνα» στη Βουλή. Έχετε ανεχθεί αλλεπάλληλες επιθέσεις στο ΑΤ Καλλιδρομίου, οι οποίες, βέβαια, βιντεοσκοπήθηκαν και τις είδαμε στο ίντερνετ μέρα μεσημέρι –ήταν αναρτήσεις από τους δράστες αυτών των πράξεων στο ίντερνετ- επιθέσεις και εμπρησμούς τρόλεϊ, την εβδομαδιαία πλέον συμπλοκή τραμπούκων με τις αστυνομικές δυνάμεις έξω από το Πολυτεχνείο, την επίδειξη δύναμης οπλισμένης ομάδας στην πλατεία Εξάρχειων και την ανάρτηση του σχετικού βίντεο με τον εξευτελισμό που υπέστη το Πανεπιστήμιο και η πόλη της Θεσσαλονίκης για δέκα μέρες από το «</w:t>
      </w:r>
      <w:r>
        <w:rPr>
          <w:rFonts w:eastAsia="Times New Roman" w:cs="Times New Roman"/>
          <w:szCs w:val="24"/>
          <w:lang w:val="en-US"/>
        </w:rPr>
        <w:t>No</w:t>
      </w:r>
      <w:r>
        <w:rPr>
          <w:rFonts w:eastAsia="Times New Roman" w:cs="Times New Roman"/>
          <w:szCs w:val="24"/>
        </w:rPr>
        <w:t xml:space="preserve"> </w:t>
      </w:r>
      <w:r>
        <w:rPr>
          <w:rFonts w:eastAsia="Times New Roman" w:cs="Times New Roman"/>
          <w:szCs w:val="24"/>
          <w:lang w:val="en-US"/>
        </w:rPr>
        <w:t>Border</w:t>
      </w:r>
      <w:r>
        <w:rPr>
          <w:rFonts w:eastAsia="Times New Roman" w:cs="Times New Roman"/>
          <w:szCs w:val="24"/>
        </w:rPr>
        <w:t xml:space="preserve"> </w:t>
      </w:r>
      <w:r>
        <w:rPr>
          <w:rFonts w:eastAsia="Times New Roman" w:cs="Times New Roman"/>
          <w:szCs w:val="24"/>
          <w:lang w:val="en-US"/>
        </w:rPr>
        <w:t>Camp</w:t>
      </w:r>
      <w:r>
        <w:rPr>
          <w:rFonts w:eastAsia="Times New Roman" w:cs="Times New Roman"/>
          <w:szCs w:val="24"/>
        </w:rPr>
        <w:t>».</w:t>
      </w:r>
    </w:p>
    <w:p w14:paraId="5C24800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επειδή έχω σχέση λόγω ακαδημαϊκής ιδιότητας με τους αξιωματικούς της ΕΛΑΣ, έκανα μια ερώτηση σ’ έναν ανώτερο αξιωματικό στη Θεσσαλονίκη: «Όταν ξέρατε ότι έρχονται οι συγκεκριμένοι και έρχονται για να κάνουν κατάληψη στον υπαίθριο χώρο του πανεπιστημίου, γιατί δεν </w:t>
      </w:r>
      <w:r>
        <w:rPr>
          <w:rFonts w:eastAsia="Times New Roman" w:cs="Times New Roman"/>
          <w:szCs w:val="24"/>
        </w:rPr>
        <w:lastRenderedPageBreak/>
        <w:t>τους σταματούσατε;». Η απάντηση ξέρετε ποια ήταν; «Μα, κύριε Βουλευτά, όπως γνωρίζετε, για να δράσει η Αστυνομία χρειάζεται να πάρει εντολή και τέτοια εντολή δεν είχαμε. Είχαμε την αντίθετη εντολή να μην παρέμβουμε».</w:t>
      </w:r>
    </w:p>
    <w:p w14:paraId="5C24800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Επί δεκαπέντε ημέρες είχαμε κατάληψη του πανεπιστημίου, είχατε εκκλήσεις από τις πρυτανικές αρχές, είχατε εκκλήσεις από τον δήμαρχο και απλά περιμένατε να τελειώσει το «</w:t>
      </w:r>
      <w:r>
        <w:rPr>
          <w:rFonts w:eastAsia="Times New Roman" w:cs="Times New Roman"/>
          <w:szCs w:val="24"/>
          <w:lang w:val="en-US"/>
        </w:rPr>
        <w:t>No</w:t>
      </w:r>
      <w:r>
        <w:rPr>
          <w:rFonts w:eastAsia="Times New Roman" w:cs="Times New Roman"/>
          <w:szCs w:val="24"/>
        </w:rPr>
        <w:t xml:space="preserve"> </w:t>
      </w:r>
      <w:r>
        <w:rPr>
          <w:rFonts w:eastAsia="Times New Roman" w:cs="Times New Roman"/>
          <w:szCs w:val="24"/>
          <w:lang w:val="en-US"/>
        </w:rPr>
        <w:t>Border</w:t>
      </w:r>
      <w:r>
        <w:rPr>
          <w:rFonts w:eastAsia="Times New Roman" w:cs="Times New Roman"/>
          <w:szCs w:val="24"/>
        </w:rPr>
        <w:t xml:space="preserve"> </w:t>
      </w:r>
      <w:r>
        <w:rPr>
          <w:rFonts w:eastAsia="Times New Roman" w:cs="Times New Roman"/>
          <w:szCs w:val="24"/>
          <w:lang w:val="en-US"/>
        </w:rPr>
        <w:t>Camp</w:t>
      </w:r>
      <w:r>
        <w:rPr>
          <w:rFonts w:eastAsia="Times New Roman" w:cs="Times New Roman"/>
          <w:szCs w:val="24"/>
        </w:rPr>
        <w:t>» και να φύγουν οι άνθρωποι, αφού είχαν διαλύσει τα πάντα μέσα. Το γνωρίζετε πάρα πολύ καλά. Υπάρχει και αντίστοιχη καταγγελία από τον Δήμαρχο Θεσσαλονίκης.</w:t>
      </w:r>
    </w:p>
    <w:p w14:paraId="5C24800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Κυρία Πρόεδρε, θα ήθελα την ανοχή σας για ένα λεπτό.</w:t>
      </w:r>
    </w:p>
    <w:p w14:paraId="5C24800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Έτσι, λοιπόν, οι ίδιες παρακρατικές ομάδες συνεχίζουν τις καταλήψεις κτηρίων, τις επιθέσεις σε πολιτικούς και πολιτικά γραφεία και η ερώτηση είναι, αν έχετε συναίσθηση και της αποτυχίας, όχι της ανικανότητας της Αστυνομίας, της πολιτικής σας ή απλά καθοδηγείστε από ορισμένα στελέχη του Τμήματος Δικαιωμάτων του ΣΥΡΙΖΑ λόγω των δικών τους συνεννοήσεων με τον χώρο αυτόν.</w:t>
      </w:r>
    </w:p>
    <w:p w14:paraId="5C24800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Φτάσαμε, κύριε Υπουργέ, να «εκχωρείτε» αρμοδιότητες σε πολιτοφυλακή στα Εξάρχεια, οι οποίοι λένε ότι θα πρέπει να καθαρίσουν τα Εξάρχεια από τους εμπόρους των ναρκωτικών. Αυτές, όμως, οι κινήσεις δεν μπορούν να αποκρύψουν το γεγονός, ότι ακόμα και με τη δική σας αδράνεια υπάρχουν ακόμα και σήμερα επικριτικές ανακοινώσεις στη νεολαία του ΣΥΡΙΖΑ, ώστε αυτή η ανάθεση που έχετε κάνει στην πρωτοεμφανιζόμενη πολιτοφυλακή των αναρχικών των Εξάρχειων, να συνεχίσει να μην ενοχλείται από την Αστυνομία.</w:t>
      </w:r>
    </w:p>
    <w:p w14:paraId="5C24800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Μιλήσατε, κύριε Υπουργέ, εδώ προηγουμένως για ογδόντα έξι συλλήψεις το 2016. Θα μου επιτρέψετε. Ήταν ογδόντα έξι προσαγωγές όχι ογδόντα έξι συλλήψεις. Αν είχαμε ογδόντα έξι συλλήψεις, θα ήταν στον εισαγγελέα οι ογδόντα έξι συλλήψεις. Κάνατε προσαγωγές και ελάχιστες συλλήψεις όλο αυτό το διάστημα.</w:t>
      </w:r>
    </w:p>
    <w:p w14:paraId="5C24800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Η παραίτηση θα ήταν μια κάποια λύση, αν δεν ήμουν σίγουρος ότι και ο επόμενος Υπουργός του ΣΥΡΙΖΑ θα έχει τις ίδιες δεσμεύσεις και θα έχει απέναντί του τους αλληλέγγυους και τους κομματικούς του ΣΥΡΙΖΑ.</w:t>
      </w:r>
    </w:p>
    <w:p w14:paraId="5C24801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 ΣΥΡΙΖΑ τώρα πλέον, όπως και παλαιότερα, βλάπτει σοβαρά τη δημόσια τάξη και ασφάλεια. Το πρόβλημα είναι όχι μόνο η ανύπαρκτη πολιτική σας, αλλά η αντιθεσμική κουλτούρα και νοοτροπία του ΣΥΡΙΖΑ απέναντι στην ανάγκη διαχείρισης αυτής της μορφής της εγκληματικότητας, όπως, επίσης, απέναντι στην κατοχύρωση του δημόσιου αγαθού της ασφάλειας. Είναι δημόσιο αγαθό η ασφάλεια. Δεν ανήκει ούτε σ’ εσάς ούτε στη Νέα Δημοκρατία ούτε στο ΠΑΣΟΚ ούτε στον ΣΥΡΙΖΑ.</w:t>
      </w:r>
    </w:p>
    <w:p w14:paraId="5C24801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για το οποίο εγκαλείστε, είναι για το ότι δεν έχετε προστατέψει μέχρι τώρα την ασφάλεια και στέλνετε λάθος μηνύματα στην κοινωνία. </w:t>
      </w:r>
    </w:p>
    <w:p w14:paraId="5C24801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Δεν κάνετε, κύριε Υπουργέ, -και τελειώνω με αυτό- ούτε πρόληψη ούτε καταστολή. Διευθετήσεις κάνετε και εσωκομματικές ασκήσεις ισορροπίας, αφήνοντας τους πολίτες στην ανασφάλεια. </w:t>
      </w:r>
    </w:p>
    <w:p w14:paraId="5C248013"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Ολοκληρώστε, κύριε Παπαθεοδώρου.</w:t>
      </w:r>
    </w:p>
    <w:p w14:paraId="5C248014"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Τελειώνω τη φράση μου, κυρία Πρόεδρε. Σας ευχαριστώ.</w:t>
      </w:r>
    </w:p>
    <w:p w14:paraId="5C24801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Τέλος, κύριε Υπουργέ, αυτό που σας καταλογίζουν, δεν είναι η αποτυχία ή η επιτυχία στη διαχείριση της κοινωνικής ανομίας που κάνετε. Είναι η παντελής αδιαφορία</w:t>
      </w:r>
      <w:r w:rsidRPr="007C2172">
        <w:rPr>
          <w:rFonts w:eastAsia="Times New Roman" w:cs="Times New Roman"/>
          <w:szCs w:val="24"/>
        </w:rPr>
        <w:t xml:space="preserve"> </w:t>
      </w:r>
      <w:r>
        <w:rPr>
          <w:rFonts w:eastAsia="Times New Roman" w:cs="Times New Roman"/>
          <w:szCs w:val="24"/>
        </w:rPr>
        <w:t xml:space="preserve">σας, για μια εγκληματικότητα που έχει την κοινωνία απέναντί της. Γιατί αυτού του τύπου η εγκληματικότητα στα Εξάρχεια με τους ανθρώπους που δεν μπορούν να κυκλοφορήσουν στον δρόμο, με τις παρέες οι οποίες φεύγουν στις 22.00΄ και στις 22.30΄, γιατί ξέρουν εκ των προτέρων πότε αρχίζουν τα επεισόδια, είναι ενάντια στην κοινωνία, την οποία έχετε αφήσει απροστάτευτη. </w:t>
      </w:r>
    </w:p>
    <w:p w14:paraId="5C24801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C24801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Φωτήλα, έχετε τον λόγο. Παρακαλώ να τηρήσετε τον χρόνο, γιατί κανείς δεν τον έχει τηρήσει μέχρι τώρα. </w:t>
      </w:r>
    </w:p>
    <w:p w14:paraId="5C24801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Ευχαριστώ, κυρία Πρόεδρε. </w:t>
      </w:r>
    </w:p>
    <w:p w14:paraId="5C24801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τις τελευταίες εβδομάδες έχει ξεκινήσει η νέα διαφημιστική καμπάνια της Κυβέρνησης ΣΥΡΙΖΑ-ΑΝΕΛ. Μετά το «χτυπάμε τη διαπλοκή», για να δώσουμε κανάλι στον κουμπάρο μας, μετά το «τζάμπα πέθανε», για να αποκτήσουμε δημοσιογράφους πιστούς στην κομματική μας γραμμή, η Κυβέρνηση ξετυλίγει μπροστά μας το «ξεβολεύουμε τους αστυνομικούς».</w:t>
      </w:r>
    </w:p>
    <w:p w14:paraId="5C24801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Όμως, η νέα αυτή καμπάνια της Κυβέρνησης ΣΥΡΙΖΑ-ΑΝΕΛ στερείται λογικής και σχεδίου, αφού στην ουσία κοιτάζει πώς θα συμπτύξει οριζόντια τα αστυνομικά τμήματα και βγάζει τους αστυνομικούς στον δρόμο με εντολές για ήπια διαχείριση. </w:t>
      </w:r>
    </w:p>
    <w:p w14:paraId="5C24801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Οι επικοινωνιακές σας φανφάρες δεν καθησυχάζουν τους πολίτες ούτε τα σώματα ασφαλείας. Όλοι γνωρίζουμε ότι δεν σκοπεύετε να αναλάβετε δράση για το άβατο των Εξαρχείων, καθώς επίσης και για τα άλλα μικρά άβατα που έχουν σχηματιστεί στο κέντρο της Αθήνας, στον Κολωνό, στην πλατεία Βάθη και αλλού. </w:t>
      </w:r>
    </w:p>
    <w:p w14:paraId="5C24801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αντίθετα επιλέγει να ανοίξει διάλογο με τις «συλλογικότητες» των Εξαρχείων. Ξεκινάτε διάλογο και τη μία βλέπουμε τους «γνωστούς αγνώστους» να το παίζουν αστυνομικοί και να καθαρίζουν την πλατεία Εξαρχείων και από την άλλη την ΕΛΑΣ να ανακοινώνει την οριστική κατάργηση των στάσεων των τρόλεϊ και των λεωφορείων στην Πατησίων. </w:t>
      </w:r>
    </w:p>
    <w:p w14:paraId="5C24801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ότι όχι απλώς αποτύχατε στον διάλογο, αλλά νομιμοποιήσατε και από πάνω τις «συλλογικότητες», δίνοντάς τους πεδίο δράσης με συγκεκριμένα γεωγραφικά όρια. </w:t>
      </w:r>
    </w:p>
    <w:p w14:paraId="5C24801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Να θυμίσω ότι ζούμε στη χώρα, όπου αποκαλύφθηκε από πρώην Υπουργό της Κυβέρνησης ΣΥΡΙΖΑ-ΑΝΕΛ ότι εργαζόμενος στο Υπουργείο συνομιλούσε με μέλη τρομοκρατικών οργανώσεων και είχαν μία αγαθή συνεργασία. Και παρ’ ότι η συνομιλία αποκαλύφθηκε, αυτός ο κύριος ακόμη βρίσκεται στη θέση του. Σε ποια άλλη χώρα θα μπορούσε να είχε συμβεί αυτό;</w:t>
      </w:r>
    </w:p>
    <w:p w14:paraId="5C24801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Αποφασίζετε τώρα να στείλετε στους δρόμους τους αστυνομικούς, χωρίς να έχετε προβλέψει τουλάχιστον για τον στοιχειώδη εξοπλισμό τους, αφήνοντάς τους στο έλεος των απροσάρμοστων, χωρίς </w:t>
      </w:r>
      <w:r>
        <w:rPr>
          <w:rFonts w:eastAsia="Times New Roman" w:cs="Times New Roman"/>
          <w:szCs w:val="24"/>
        </w:rPr>
        <w:lastRenderedPageBreak/>
        <w:t xml:space="preserve">συντηρητική εκπαίδευση, χωρίς αλεξίσφαιρα και με σάπια από τον καιρό οχήματα. Φροντίσατε, όμως, για τα αλεξίσφαιρα του Πρωθυπουργού και της φρουράς του! </w:t>
      </w:r>
    </w:p>
    <w:p w14:paraId="5C24802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ότι πρώτη φορά από τη Μεταπολίτευση και ύστερα η Ηρώδου Αττικού έχει κλείσει με μπάρες. Αυτό δεν είχε συμβεί ποτέ από τη Μεταπολίτευση μέχρι σήμερα. Το έκανε και αυτό η «πρώτη φορά Αριστερά»! </w:t>
      </w:r>
    </w:p>
    <w:p w14:paraId="5C24802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Εσείς, όμως, σφυρίζετε και πάλι αδιάφορα. Είπαμε: ήπια διαχείριση των μπαχαλάκηδων. Οι σύντροφοι και οι φίλοι του κ. Κυρίτση πρέπει, σύμφωνα με την Κυβέρνηση, να απολαμβάνουν ιδιαίτερης φροντίδας. Είναι δικά σας παιδιά, όπως είπατε, όχι εσείς προσωπικά. </w:t>
      </w:r>
    </w:p>
    <w:p w14:paraId="5C24802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Όσο για τα στατιστικά στοιχεία, αναφορικά με την παραβατικότητα το πρώτο εξάμηνο του 2016, ακόμα περιμένουμε να τα δούμε. Υπάρχει σιγή ιχθύος από την Κυβέρνηση. Φοβάστε κάτι; Μήπως έχετε υποψίες ότι σε σχέση με το 2015 τα ποσοστά θα είναι ιδιαιτέρως ανεβασμένα; Εμείς αυτό υποψιαζόμαστε με βάση την καθημερινότητά μας και ελπίζουμε να μην επιβεβαιωθούμε. </w:t>
      </w:r>
    </w:p>
    <w:p w14:paraId="5C24802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καθημερινά διαψεύδεστε. Η ασφάλεια των πολιτών έχει δεχθεί μεγάλο πλήγμα και οι επικοινωνιακές σας κορώνες δεν θα βρουν ανταπόκριση. Όσο και να «ξεβολεύετε» αστυνομικούς, άλλα επιχειρήματα δεν έχετε. </w:t>
      </w:r>
    </w:p>
    <w:p w14:paraId="5C24802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Στο κέντρο της Αθήνας η δράση των κουκουλοφόρων εμποδίζει τις κινήσεις και την ασφάλεια των κατοίκων, αλλά και των ανθρώπων που εργάζονται εκεί. Οι καταστηματάρχες ξοδεύουν μεγάλα ποσά, για να προστατέψουν την περιουσία τους και συνήθως χωρίς κανένα αποτέλεσμα. </w:t>
      </w:r>
    </w:p>
    <w:p w14:paraId="5C24802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Μετατρέπετε την ΕΛΑΣ από όργανο τάξης και ασφάλειας σε όργανο διαχείρισης των ορέξεων των γνωστών φίλων σας. Αυτή είναι άλλη μια καινοτομία της Κυβέρνησης. </w:t>
      </w:r>
    </w:p>
    <w:p w14:paraId="5C248026"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Τις ζημιές, όμως, στις περιουσίες των κατοίκων και του δημοσίου, ποιος θα τις πληρώσει; Το Α.Τ. Εξαρχείων είναι θαύμα που στέκεται ακόμα όρθιο και δεν ξέρω για πόσο ακόμα. Τι άλλο χρειάζεται δηλαδή για να οδηγηθούν στη δικαιοσύνη οι υπαίτιοι; Πρέπει να υπάρξουν θύματα; Τη γλιτώσαμε δηλαδή με τον </w:t>
      </w:r>
      <w:r>
        <w:rPr>
          <w:rFonts w:eastAsia="Times New Roman" w:cs="Times New Roman"/>
          <w:szCs w:val="24"/>
        </w:rPr>
        <w:lastRenderedPageBreak/>
        <w:t xml:space="preserve">διοικητή της Τροχαίας και άρα μπορούμε να συνεχίζουμε τον διάλογο με τις συλλογικότητες των φίλων της Κυβέρνησης και των κολλητών του κ. Κυρίτση; </w:t>
      </w:r>
    </w:p>
    <w:p w14:paraId="5C248027"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Το θέμα της ήπιας διαχείρισης το έχουν θίξει ουκ ολίγες φορές και οι ίδιες ενώσεις των αστυνομικών και εκφράζουν σοβαρές ανησυχίες. </w:t>
      </w:r>
    </w:p>
    <w:p w14:paraId="5C248028"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Δεν ντρέπεστε να κάνετε τέτοιες αναφορές; </w:t>
      </w:r>
    </w:p>
    <w:p w14:paraId="5C248029"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Δεν μένουν όμως εκεί. Ακούστε, κυρία Βάκη, τι λένε οι ενώσεις των αστυνομικών. Κάνουν αναφορά… </w:t>
      </w:r>
    </w:p>
    <w:p w14:paraId="5C24802A"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Να ανακαλέσετε αμέσως και να διαγραφούν από τα Πρακτικά.</w:t>
      </w:r>
    </w:p>
    <w:p w14:paraId="5C24802B"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Σας παρακαλώ, κυρία Πρόεδρε, προστατέψτε με! </w:t>
      </w:r>
    </w:p>
    <w:p w14:paraId="5C24802C"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Ναι, αλλά μη λέτε ονόματα που δεν διασταυρώνονται, κύριε Φωτήλα.</w:t>
      </w:r>
    </w:p>
    <w:p w14:paraId="5C24802D"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Θα συλληφθείτε, κύριε Φωτήλα!</w:t>
      </w:r>
    </w:p>
    <w:p w14:paraId="5C24802E"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Είναι Βουλευτής του ΣΥΡΙΖΑ. Ντροπή σας!</w:t>
      </w:r>
    </w:p>
    <w:p w14:paraId="5C24802F"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Ακούστε, λοιπόν, τι λένε.</w:t>
      </w:r>
    </w:p>
    <w:p w14:paraId="5C248030"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Πολιτική είναι αυτό ή παραπολιτική; </w:t>
      </w:r>
    </w:p>
    <w:p w14:paraId="5C248031"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Αφήστε με, κυρία Βάκη, σας παρακαλώ. Έχετε όσο χρόνο θέλετε, να μιλήσετε αργότερα.</w:t>
      </w:r>
    </w:p>
    <w:p w14:paraId="5C248032"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Κυρία Βάκη, αφήστε να ολοκληρώσει. Μπορείτε να πάρετε μετά τον λόγο, αν θέλετε. </w:t>
      </w:r>
    </w:p>
    <w:p w14:paraId="5C248033"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Οι ενώσεις των αστυνομικών κάνουν αναφορά για ιδεοληπτικές συμπεριφορές που τους αποτρέπουν από την άσκηση των καθηκόντων τους, που δεν είναι άλλο από την προστασία των πολιτών. Σημειώνω το αδιαμφισβήτητο γεγονός ότι τα Σώματα Ασφαλείας και ειδικά η Αστυνομία </w:t>
      </w:r>
      <w:r>
        <w:rPr>
          <w:rFonts w:eastAsia="Times New Roman" w:cs="Times New Roman"/>
          <w:szCs w:val="24"/>
        </w:rPr>
        <w:lastRenderedPageBreak/>
        <w:t xml:space="preserve">έχει επιδείξει ιδιαίτερο ζήλο στο θέμα της προστασίας των πολιτών, παρά τον κλεφτοπόλεμο που δέχονται σχεδόν σε καθημερινή βάση. </w:t>
      </w:r>
    </w:p>
    <w:p w14:paraId="5C248034"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Είναι σημαντικό, κύριε Υπουργέ, να αντιμετωπίσετε την πραγματικότητα. Πρέπει να αντιληφθείτε ότι δεν είναι δυνατόν να έχουμε αύξηση της παραβατικότητας από τη μια και από την άλλη να συμπτύσσουμε τα αστυνομικά τμήματα, χωρίς ουσιαστικό σχεδιασμό, χωρίς κριτήρια, κατά τη γνώμη μου, και μάλιστα σε τέτοιο βαθμό που ενδεχομένως σύντομα θα συζητάμε για μη αστυνομούμενες περιοχές λόγω του χρόνου ανταπόκρισης.</w:t>
      </w:r>
    </w:p>
    <w:p w14:paraId="5C248035"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Κύριε Υπουργέ, δεν σας ζητάμε θαύματα, όπως μας είπατε και ανακοινώσατε στα μέσα μαζικής ενημέρωσης. Έργα σας ζητάμε να κάνετε. Αν θέλαμε θαύματα, δεν θα απευθυνόμασταν σε εσάς, αλλά πάλι σε θαύματα και επικοινωνιακά τερτίπια στοχεύει η Κυβέρνηση για να παραμείνει στην εξουσία. </w:t>
      </w:r>
    </w:p>
    <w:p w14:paraId="5C248036"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Ευχαριστώ.</w:t>
      </w:r>
    </w:p>
    <w:p w14:paraId="5C248037"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Κυρία Πρόεδρε, θα ήθελα τον λόγο.</w:t>
      </w:r>
    </w:p>
    <w:p w14:paraId="5C248038" w14:textId="77777777" w:rsidR="00DA3C73" w:rsidRDefault="00D93FB0">
      <w:pPr>
        <w:spacing w:after="0" w:line="600" w:lineRule="auto"/>
        <w:ind w:firstLine="567"/>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Τι θέλετε, κυρία Βάκη;</w:t>
      </w:r>
    </w:p>
    <w:p w14:paraId="5C248039"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Κυρία Πρόεδρε, η αναφορά που έκανε στον κύριο συνάδελφο…</w:t>
      </w:r>
    </w:p>
    <w:p w14:paraId="5C24803A"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Λογοκρισία θα έχουμε, κυρία Πρόεδρε; </w:t>
      </w:r>
    </w:p>
    <w:p w14:paraId="5C24803B"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Σας παρακαλώ πάρα πολύ…</w:t>
      </w:r>
    </w:p>
    <w:p w14:paraId="5C24803C"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Κυρία Πρόεδρε, δεν υπάρχει τέτοια διαδικασία.</w:t>
      </w:r>
    </w:p>
    <w:p w14:paraId="5C24803D"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Σας προσέβαλε προσωπικά; Υπάρχει θέμα επί προσωπικού; Γιατί μόνο γι’ αυτό μπορείτε να μιλήσετε. </w:t>
      </w:r>
    </w:p>
    <w:p w14:paraId="5C24803E"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Είναι προσωπικό απόντος. </w:t>
      </w:r>
    </w:p>
    <w:p w14:paraId="5C24803F"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Στοχοποιεί έναν Βουλευτή του ελληνικού Κοινοβουλίου…</w:t>
      </w:r>
    </w:p>
    <w:p w14:paraId="5C248040"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 είπα κι εγώ ότι εφόσον δεν μπορούμε να διασταυρώσουμε τι έχει πει ο κ. Κυρίτσης, καλό είναι να μη γίνεται χρήση λόγων απόντων. </w:t>
      </w:r>
    </w:p>
    <w:p w14:paraId="5C248041"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lastRenderedPageBreak/>
        <w:t>ΙΑΣΟΝΑΣ ΦΩΤΗΛΑΣ:</w:t>
      </w:r>
      <w:r>
        <w:rPr>
          <w:rFonts w:eastAsia="Times New Roman" w:cs="Times New Roman"/>
          <w:szCs w:val="24"/>
        </w:rPr>
        <w:t xml:space="preserve"> Καλό είναι να προσέχει τι λέει ο κ. Κυρίτσης. </w:t>
      </w:r>
    </w:p>
    <w:p w14:paraId="5C248042"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Όπως μπορείτε να λέτε εσείς ό,τι θέλετε, μπορεί να λέει κι εκείνος. Τι να κάνουμε; Αυτό είναι η Κοινοβουλευτική Δημοκρατία.</w:t>
      </w:r>
    </w:p>
    <w:p w14:paraId="5C248043"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Κύριε Κατσίκη, έχετε τον λόγο. Βέβαια, μπορείτε να μιλήσετε και από τη θέση σας. Καταχρηστικώς όλοι πηγαινοερχόμαστε. </w:t>
      </w:r>
    </w:p>
    <w:p w14:paraId="5C248044"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Έκανα τη μισή διαδρομή, κυρία Πρόεδρε, να μη γυρίσω πίσω. Θα ήθελα να μιλήσω από το Βήμα. </w:t>
      </w:r>
    </w:p>
    <w:p w14:paraId="5C248045" w14:textId="77777777" w:rsidR="00DA3C73" w:rsidRDefault="00D93FB0">
      <w:pPr>
        <w:spacing w:after="0"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Ορίστε, κύριε Κατσίκη, έχετε τον λόγο.</w:t>
      </w:r>
    </w:p>
    <w:p w14:paraId="5C248046" w14:textId="77777777" w:rsidR="00DA3C73" w:rsidRDefault="00D93FB0">
      <w:pPr>
        <w:spacing w:after="0" w:line="600" w:lineRule="auto"/>
        <w:ind w:firstLine="567"/>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κυρία Πρόεδρε. </w:t>
      </w:r>
    </w:p>
    <w:p w14:paraId="5C248047"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Κύριε Υπουργέ, κυρία και κύριοι συνάδελφοι, καλούμαι σήμερα, ως Κοινοβουλευτικός Εκπρόσωπος των Ανεξαρτήτων Ελλήνων, να απαντήσω στην επερώτησή σας, σε μια επερώτηση που έγινε με τις </w:t>
      </w:r>
      <w:r>
        <w:rPr>
          <w:rFonts w:eastAsia="Times New Roman" w:cs="Times New Roman"/>
          <w:szCs w:val="24"/>
        </w:rPr>
        <w:lastRenderedPageBreak/>
        <w:t xml:space="preserve">υπογραφές δεκαεπτά συναδέλφων της Αξιωματικής Αντιπολίτευσης. Ξεκινήσατε με την παρουσία επτά Βουλευτών και έχετε μείνει δυο. </w:t>
      </w:r>
    </w:p>
    <w:p w14:paraId="5C248048"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Είναι μια επερώτηση που κατετέθη στις 14-7-2016, δηλαδή τρεις μέρες μετά τη μεγαλύτερη επιχείρηση της Ελληνικής Αστυνομίας των τελευταίων είκοσι πέντε ετών στο άβατο των Εξαρχείων, όπου εξαρθρώθηκε μετά από ευρείας κλίμακας επιχείρηση της Υποδιεύθυνσης Δίωξης Ναρκωτικών -με τη συνδρομή και άλλων υπηρεσιών της ΓΑΔΑ- εγκληματική οργάνωση, τα μέλη της οποίας δραστηριοποιούνταν στην αποθήκευση και διακίνηση ναρκωτικών, στην περιοχή όπου είχαν και τον αποκλειστικό έλεγχο. </w:t>
      </w:r>
    </w:p>
    <w:p w14:paraId="5C248049"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Τα μέλη της συγκεκριμένης εγκληματικής οργάνωσης ανέπτυσσαν τη δράση τους σχεδόν αποκλειστικά στην περιοχή των Εξαρχείων με κανόνες λειτουργίας εμπορικής επιχείρησης. </w:t>
      </w:r>
    </w:p>
    <w:p w14:paraId="5C24804A"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Επιτρέψτε μου τώρα να έρθω στην ουσία της ερώτησης και να απαντήσω ρωτώντας σας. Πόσες φορές κάηκε η Αθήνα και ταυτόχρονα οι περιουσίες δεκάδων επαγγελματιών επί διακυβέρνησής σας;</w:t>
      </w:r>
    </w:p>
    <w:p w14:paraId="5C24804B" w14:textId="77777777" w:rsidR="00DA3C73" w:rsidRDefault="00D93FB0">
      <w:pPr>
        <w:spacing w:after="0" w:line="600" w:lineRule="auto"/>
        <w:ind w:firstLine="567"/>
        <w:jc w:val="both"/>
        <w:rPr>
          <w:rFonts w:eastAsia="Times New Roman" w:cs="Times New Roman"/>
          <w:szCs w:val="24"/>
        </w:rPr>
      </w:pPr>
      <w:r>
        <w:rPr>
          <w:rFonts w:eastAsia="Times New Roman" w:cs="Times New Roman"/>
          <w:szCs w:val="24"/>
        </w:rPr>
        <w:t xml:space="preserve">Πόσοι συνελήφθησαν; Πόσοι τιμωρήθηκαν; Σε πόσους ο κ. Σαμαράς έβγαλε τις κουκούλες; </w:t>
      </w:r>
    </w:p>
    <w:p w14:paraId="5C24804C"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Από ποιους κάηκε;</w:t>
      </w:r>
    </w:p>
    <w:p w14:paraId="5C24804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Και βέβαια, επιτρέψτε μου να αναφερθώ αναλυτικότερα στα προεκτεθέντα, θυμίζοντάς σας ότι το 2011, συγκεκριμένα στις 28 και 29 Ιουνίου, στην πλατεία Συντάγματος και σε κεντρικές πλατείες της χώρας έλαβαν χώρα διαδηλώσεις από τους «Αγανακτισμένους», που είχε προκαλέσει η κυβέρνηση ΠΑΣΟΚ τότε και μετέπειτα ΠΑΣΟΚ-Νέας Δημοκρατίας, η κυβέρνηση Παπαδήμου –διότι βρισκόμαστε κοντά σε εκείνη την περίοδο- με εκτεταμένες υλικές ζημιές σε πεζόδρομους, μαρμάρινα παγκάκια, σιντριβάνια, καταστήματα, στάσεις λεωφορείων κ.λπ. και σύμφωνα με το Εμπορικό και Βιομηχανικό Επιμελητήριο, κυρίες και κύριοι συνάδελφοι, ζημιές υπέστησαν τότε τριάντα τέσσερις επιχειρήσεις, με συνολικό κόστος άνω του μισού εκατομμυρίου ευρώ. </w:t>
      </w:r>
    </w:p>
    <w:p w14:paraId="5C24804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Τον Οκτώβριο του ιδίου έτους, του 2011, πραγματοποιήθηκε πάλι σαρανταοκτάωρη απεργία όπου είχαμε και νεκρό. Είχαμε τον θάνατο του πενηντατριάχρονου διαδηλωτή Δημήτρη Κατζορίδη. Το ΕΒΕΑ </w:t>
      </w:r>
      <w:r>
        <w:rPr>
          <w:rFonts w:eastAsia="Times New Roman" w:cs="Times New Roman"/>
          <w:szCs w:val="24"/>
        </w:rPr>
        <w:lastRenderedPageBreak/>
        <w:t>και τότε ανακοίνωσε ζημιές σε εξήντα δύο επιχειρήσεις. Το κόστος των ζημιών αυτών ανήλθε στο ποσό 400 εκατομμυρίων ευρώ.</w:t>
      </w:r>
    </w:p>
    <w:p w14:paraId="5C24804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Κυριακή 12 Φεβρουαρίου 2012 ήταν η πιο μεγάλη ημέρα του πολέμου, όταν πάλι στην πλατεία Συντάγματος, η οποία σημαδεύτηκε από βίαια επεισόδια και εμπρησμούς, κάηκαν σαράντα πέντε επιχειρήσεις, ενώ σοβαρές ζημιές υπέστησαν ακόμα εκατόν πενήντα, με συνολικό κόστος, σύμφωνα πάλι με το ΕΒΕΑ, 70 εκατομμύρια ευρώ. </w:t>
      </w:r>
    </w:p>
    <w:p w14:paraId="5C24805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Μεταξύ αυτών των ζημιών ήταν και η καταστροφή του νεοκλασικού κτηρίου στη συμβολή των οδών Σταδίου και Χρήστου Λαδά όπου στεγαζόταν ο κινηματογράφος «Αττικόν». Τα συνεργεία του Δήμου Αθηναίων τότε υπολόγισαν σε περίπου σαράντα τόνους την ποσότητα του σπασμένου μαρμάρου και πέτρας. Ολοσχερώς καταστράφηκαν παγκάκια, πεζούλια, παρτέρια στην πλατεία Συντάγματος.</w:t>
      </w:r>
    </w:p>
    <w:p w14:paraId="5C24805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βέβαια, να αναφέρω και άλλους πενήντα τόνους πέτρες που περισυνέλεξαν στα Εξάρχεια, τα οποία μετατράπηκαν σε πεδίο μάχης, μετά από μεγάλες συγκρούσεις, οι οποίες σημειώθηκαν στις 6 Δεκεμβρίου 2014, επί κυβέρνησης Νέας Δημοκρατίας. </w:t>
      </w:r>
    </w:p>
    <w:p w14:paraId="5C24805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σχετικό δημοσίευμα της εφημερίδας «ΚΑΘΗΜΕΡΙΝΗ».</w:t>
      </w:r>
    </w:p>
    <w:p w14:paraId="5C248053" w14:textId="77777777" w:rsidR="00DA3C73" w:rsidRDefault="00D93FB0">
      <w:pPr>
        <w:spacing w:after="0" w:line="600" w:lineRule="auto"/>
        <w:ind w:firstLine="720"/>
        <w:jc w:val="both"/>
        <w:rPr>
          <w:rFonts w:eastAsia="Times New Roman" w:cs="Times New Roman"/>
        </w:rPr>
      </w:pPr>
      <w:r>
        <w:rPr>
          <w:rFonts w:eastAsia="Times New Roman" w:cs="Times New Roman"/>
        </w:rPr>
        <w:t>(Στο σημείο αυτό ο Βουλευτής κ. Κωνσταντίνος Κατσίκης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5C248054" w14:textId="77777777" w:rsidR="00DA3C73" w:rsidRDefault="00D93FB0">
      <w:pPr>
        <w:spacing w:after="0" w:line="600" w:lineRule="auto"/>
        <w:ind w:firstLine="720"/>
        <w:jc w:val="both"/>
        <w:rPr>
          <w:rFonts w:eastAsia="Times New Roman" w:cs="Times New Roman"/>
        </w:rPr>
      </w:pPr>
      <w:r>
        <w:rPr>
          <w:rFonts w:eastAsia="Times New Roman" w:cs="Times New Roman"/>
        </w:rPr>
        <w:t xml:space="preserve">Πού ήσασταν, λοιπόν, μετά τη δολοφονία του Αλέξανδρου Γρηγορόπουλου στις 6 Δεκεμβρίου 2008, που για δύο ολόκληρες μέρες καιγόταν η Αθήνα; Πού ήσασταν, κύριοι συνάδελφοι, όταν τρεις άνθρωποι κάηκαν στις 5 Μαΐου 2012 στην τράπεζα της </w:t>
      </w:r>
      <w:r>
        <w:rPr>
          <w:rFonts w:eastAsia="Times New Roman" w:cs="Times New Roman"/>
          <w:lang w:val="en-US"/>
        </w:rPr>
        <w:t>Marfin</w:t>
      </w:r>
      <w:r>
        <w:rPr>
          <w:rFonts w:eastAsia="Times New Roman" w:cs="Times New Roman"/>
        </w:rPr>
        <w:t xml:space="preserve">; </w:t>
      </w:r>
    </w:p>
    <w:p w14:paraId="5C248055" w14:textId="77777777" w:rsidR="00DA3C73" w:rsidRDefault="00D93FB0">
      <w:pPr>
        <w:spacing w:after="0" w:line="600" w:lineRule="auto"/>
        <w:ind w:firstLine="720"/>
        <w:jc w:val="both"/>
        <w:rPr>
          <w:rFonts w:eastAsia="Times New Roman" w:cs="Times New Roman"/>
        </w:rPr>
      </w:pPr>
      <w:r>
        <w:rPr>
          <w:rFonts w:eastAsia="Times New Roman" w:cs="Times New Roman"/>
        </w:rPr>
        <w:lastRenderedPageBreak/>
        <w:t xml:space="preserve">Πού ήσασταν, κύριοι, στις 12 Φεβρουαρίου 2012, όταν περίπου σαράντα τόνοι, όπως προανέφερα, σπασμένου μαρμάρου και πέτρας περισυνελέγησαν από την πλατεία Συντάγματος; Όσοι συνελήφθησαν τι δικαστική αντιμετώπιση είχαν; Τιμωρήθηκαν ή μήπως είναι ελεύθεροι και επαναλαμβάνουν τα ίδια; </w:t>
      </w:r>
    </w:p>
    <w:p w14:paraId="5C248056" w14:textId="77777777" w:rsidR="00DA3C73" w:rsidRDefault="00D93FB0">
      <w:pPr>
        <w:spacing w:after="0" w:line="600" w:lineRule="auto"/>
        <w:ind w:firstLine="720"/>
        <w:jc w:val="both"/>
        <w:rPr>
          <w:rFonts w:eastAsia="Times New Roman" w:cs="Times New Roman"/>
        </w:rPr>
      </w:pPr>
      <w:r>
        <w:rPr>
          <w:rFonts w:eastAsia="Times New Roman" w:cs="Times New Roman"/>
        </w:rPr>
        <w:t>Αντιλαμβάνομαι πως οι ερωτήσεις μου θα μείνουν ρητορικές. Απάντηση από εσάς δεν θα λάβω. Καλλιεργήσατε και μας κληροδοτήσατε τη νοοτροπία των «γνωστών-αγνώστων». Κι έρχεστε τώρα ερωτώντες, όχι όμως και προτείνοντες. Έχετε συγκεκριμένες προτάσεις; Αν ναι, γιατί τώρα; Γιατί όχι και κατά την περίοδο της κυβέρνησή σας; Και ποιες είναι αυτές;</w:t>
      </w:r>
    </w:p>
    <w:p w14:paraId="5C248057" w14:textId="77777777" w:rsidR="00DA3C73" w:rsidRDefault="00D93FB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C248058" w14:textId="77777777" w:rsidR="00DA3C73" w:rsidRDefault="00D93FB0">
      <w:pPr>
        <w:spacing w:after="0" w:line="600" w:lineRule="auto"/>
        <w:ind w:firstLine="720"/>
        <w:jc w:val="both"/>
        <w:rPr>
          <w:rFonts w:eastAsia="Times New Roman" w:cs="Times New Roman"/>
        </w:rPr>
      </w:pPr>
      <w:r>
        <w:rPr>
          <w:rFonts w:eastAsia="Times New Roman" w:cs="Times New Roman"/>
        </w:rPr>
        <w:t>Την ανοχή σας παρακαλώ, κυρία Πρόεδρε. Όπως κάνατε και για τους άλλους, παρακαλώ και για εμένα.</w:t>
      </w:r>
    </w:p>
    <w:p w14:paraId="5C248059" w14:textId="77777777" w:rsidR="00DA3C73" w:rsidRDefault="00D93FB0">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Για λίγο ακόμη.</w:t>
      </w:r>
    </w:p>
    <w:p w14:paraId="5C24805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Δεν θα αργήσω.</w:t>
      </w:r>
    </w:p>
    <w:p w14:paraId="5C24805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Κληρονομήσαμε μια εξαθλιωμένη Αστυνομία, μια Αστυνομία χωρίς καύσιμα, ακόμα και χωρίς συντηρημένα οχήματα. </w:t>
      </w:r>
    </w:p>
    <w:p w14:paraId="5C24805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Κι επειδή έγινε μεγάλη αναφορά στα πολυδύναμα, θέλω να σας θυμίσω ότι αυτά είχαν λειτουργήσει και είχαν σχεδιαστεί από το 1995 μέχρι το 2001, αν δεν με απατά η μνήμη μου. Και επανασχεδιάζετο και εμελετάτο η επαναφορά τους σε λειτουργία και επί κυβερνήσεως Σαμαρά, με Υπουργό –αν πάλι δεν με απατά η μνήμη μου- τον κ. Δένδια.</w:t>
      </w:r>
    </w:p>
    <w:p w14:paraId="5C24805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Ωστόσο, κύριε Υπουργέ, είναι πράγματα που πρέπει να τα λέμε, διότι πολύς λόγος έγινε εδώ για τα πολυδύναμα, πολύς λόγος έγινε για τη χρησιμότητά τους, τη λειτουργία τους και κατά πόσο αυτά θα μπορέσουν να προσφέρουν στο έργο της προστασίας του πολίτη, όπου καθημερινά μοχθεί ο οιοσδήποτε υπηρετεί τα Σώματα Ασφαλείας. </w:t>
      </w:r>
    </w:p>
    <w:p w14:paraId="5C24805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Παρ’ όλα αυτά, κύριε Υπουργέ, είναι εμφανές πως η λειτουργία της Ελληνικής Αστυνομίας αποκαθίσταται σταδιακά. Υπάρχει, όμως, μεγάλος προβληματισμός ως προς τη συνέχιση αυτής της εύρυθμης </w:t>
      </w:r>
      <w:r>
        <w:rPr>
          <w:rFonts w:eastAsia="Times New Roman" w:cs="Times New Roman"/>
          <w:szCs w:val="24"/>
        </w:rPr>
        <w:lastRenderedPageBreak/>
        <w:t>λειτουργίας και αυτό λόγω της δεινής οικονομικής κατάστασης, στην οποία έχει περιέλθει χρόνια τώρα η Αστυνομία. Θα πρέπει να στηριχθεί και να ενισχυθεί οικονομικά και αυτό σίγουρα θα είναι ανταποδοτικό στην καθημερινότητα του πολίτη.</w:t>
      </w:r>
    </w:p>
    <w:p w14:paraId="5C24805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Επίσης, η ορθολογική κατανομή του προσωπικού είναι ένα ζήτημα που θα πρέπει να επανεξεταστεί. Τους πέντε χιλιάδες αστυνομικούς δεν τους έβαλε σήμερα η Κυβέρνηση ΣΥΡΙΖΑ-ΑΝΕΛ και δεν τους διαθέσαμε στην προστασία των υψηλών προσώπων. Τους κληρονομήσαμε και πρέπει να τους διαχειριστούμε σήμερα διαφορετικά. Είναι ένα τρομερό νούμερο, συγκρινόμενο με το σύνολο των υπηρετούντων αστυνομικών.</w:t>
      </w:r>
    </w:p>
    <w:p w14:paraId="5C24806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εποχή που ζούμε έχει χαρακτηριστεί εποχή φθοράς, χρησιμοθηρίας και ωφελιμισμού. Είναι μία εποχή όπου οι αξίες και τα ιδανικά έχουν στερέψει. Οι έντονες αντιφάσεις πληθαίνουν και τούτο γιατί ενώ ο τεχνολογικός πολιτισμός έχει κορυφωθεί, παρατηρείται κρίση στις ανθρώπινες σχέσεις και έλλειψη επικοινωνίας. Αυτό το κλίμα ευνοεί τα φαινόμενα βίας και εγκληματικότητας </w:t>
      </w:r>
      <w:r>
        <w:rPr>
          <w:rFonts w:eastAsia="Times New Roman" w:cs="Times New Roman"/>
          <w:szCs w:val="24"/>
        </w:rPr>
        <w:lastRenderedPageBreak/>
        <w:t xml:space="preserve">που υποτροπιάζουν, χειροτερεύουν και απλώνονται. Η ευθύνη βαρύνει την κοινωνία, αλλά κυρίως την οικογένεια και την παιδεία. </w:t>
      </w:r>
    </w:p>
    <w:p w14:paraId="5C24806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Είναι γενικά παραδεκτό ότι η χαλάρωση και η διάλυση των οικογενειακών θεσμών αποτελεί ουσιαστικό παράγοντα αντικοινωνικής συμπεριφοράς. Οι εργασιακές απασχολήσεις των γονέων σε συνδυασμό με τα φορτωμένα προγράμματα των παιδιών δημιουργούν επικοινωνιακό χάσμα, έλλειψη διαλόγου και απουσία ηθικής και ψυχολογικής στήριξης. </w:t>
      </w:r>
    </w:p>
    <w:p w14:paraId="5C24806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σύγχρονη οικογένεια καλύπτει με αφθονία τις υλικές ανάγκες των παιδιών και αδιαφορεί για την ηθικοπνευματική τους καλλιέργεια και διαπαιδαγώγηση. Συγχρόνως, η παιδεία έχει χάσει τον ανθρωπιστικό της χαρακτήρα και έγινε ωφελιμιστική. Δεν προσφέρει ηθικοπνευματική καλλιέργεια, αλλά παρέχει μόνο στείρες γνώσεις και εξυπηρετεί την εξειδίκευση και τον «παρωπιδισμό». Έπαψε πλέον να μεταλαμπαδεύει αξίες και δεν προωθεί πρότυπα και ιδανικά. Δεν καλλιεργεί την κρίση, δεν οξύνει τον νου. </w:t>
      </w:r>
    </w:p>
    <w:p w14:paraId="5C24806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παιδεία σήμερα χαρακτηρίζεται από πνευματική μονομέρεια και έλλειψη υψηλών στόχων. Μέσα σ’ αυτό το πνεύμα που λειτουργεί η εκπαίδευση δεν μπορεί να παράγει νέους με τα κατάλληλα ερείσματα για αντίσταση στη βία και την εγκληματικότητα. Τα σχολεία θωρακίζουν με κατάλληλες γνώσεις τα παιδιά; Υπάρχουν αντίστοιχα μαθήματα που θα απέτρεπαν από τα λανθασμένα πρότυπα; </w:t>
      </w:r>
    </w:p>
    <w:p w14:paraId="5C24806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Ακόμα και μαθήματα οδικής συμπεριφοράς θα έπρεπε να υπάρχουν, κύριε Υπουργέ, γιατί ακόμα και η άσφαλτος αποτελεί πεδίο δόξης λαμπρό του νεοελληνικού τσαμπουκαλισμού, εκτρέφοντας φαινόμενα βίας.</w:t>
      </w:r>
    </w:p>
    <w:p w14:paraId="5C24806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Θα ήταν παράλειψη να μην τονίσουμε ότι διάφορα πολιτικά αίτια συμβάλλουν στην έξαρση των φαινομένων της βίας και της εγκληματικότητας. Η διαφωνία με το ισχύον καθεστώς, η φαλκίδευση της δημοκρατίας, καθώς και η αναρρίχηση καιροσκόπων σε αξιώματα δημιουργούν απέχθεια και αμφισβήτηση στους νέους και τροφοδοτούν την ανασφάλεια. </w:t>
      </w:r>
    </w:p>
    <w:p w14:paraId="5C24806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σύγχρονη κοινωνική πραγματικότητα, λοιπόν, αποδεικνύει ότι η έξαρση της βίας αποτελεί ένα από τα πιο σοβαρά κοινωνικά προβλήματα της εποχής μας. Είναι, συνεπώς, επιτακτική ανάγκη να ληφθούν μέτρα, προληπτικά και κατασταλτικά, όχι μόνο από τους φορείς διαπαιδαγώγησης και κοινωνικοποίησης αλλά και από τους ίδιους τους νέους. Σημαντική διέξοδος και λύση είναι η πολιτεία να προλαμβάνει τα φαινόμενα βίας και εγκληματικότητας. Γι’ αυτό οφείλει να εγκύψει στα προβλήματα της νεολαίας και να δώσει λύσεις πριν εκδηλωθούν τα αντικοινωνικά φαινόμενα. </w:t>
      </w:r>
    </w:p>
    <w:p w14:paraId="5C24806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κύριε συνάδελφε. Έχετε υπερβεί όλους τους ομιλητές.</w:t>
      </w:r>
    </w:p>
    <w:p w14:paraId="5C24806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Ολοκληρώνω, κυρία Πρόεδρε.</w:t>
      </w:r>
    </w:p>
    <w:p w14:paraId="5C24806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χρήση κρατικής βίας, ενίοτε επιβεβλημένη, δεν επιφέρει και θεραπεία των φαινομένων. Χρειάζεται η πολιτεία να εφαρμόζει τους αξιοκρατικούς θεσμούς και να εξαλειφθεί η αδικία και η εκμετάλλευση. Η </w:t>
      </w:r>
      <w:r>
        <w:rPr>
          <w:rFonts w:eastAsia="Times New Roman" w:cs="Times New Roman"/>
          <w:szCs w:val="24"/>
        </w:rPr>
        <w:lastRenderedPageBreak/>
        <w:t xml:space="preserve">θωράκιση των νέων με ηθικές αξίες και ιδανικά πρέπει να είναι το κυρίαρχο μέλημα των φορέων κοινωνικοποίησης, δηλαδή της οικογένειας, του σχολείου, του κράτους, της εκκλησίας. Πρέπει με παραδειγματικό κυρίως τρόπο να μπορούν να εμπνεύσουν ιδανικά και αξίες στους νέους, ώστε να διαμορφώσουν ηθικούς κώδικες και αντιστάσεις σε κάθε αλλοτριωμένη κοινωνική συμπεριφορά. Ο νέος που θέτει επαγγελματικούς και κοινωνικούς στόχους και πιστεύει στις πανανθρώπινες και διαχρονικές αξίες, σέβεται την ύπαρξη και τα δικαιώματα των άλλων. Δεν τα παραβιάζει, αλλά αγωνίζεται όταν αυτά παραβιάζονται από άλλους. </w:t>
      </w:r>
    </w:p>
    <w:p w14:paraId="5C24806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Θα ήταν φρόνιμο, κύριοι συνάδελφοι της Νέας Δημοκρατίας, να καταπολεμήσετε το φαινόμενο της επιλεκτικής μνήμης που σας χαρακτηρίζει. Επειδή θεωρώ αλυσιτελή την προσέγγιση αυτού του «αυτά δεν κάνατε εσείς, αυτά κάναμε εμείς» και το αντίστροφο, ιδίως σε υποθέσεις που άπτονται της κοινωνικής ζωής και της ασφάλειας των πολιτών, ας βάλουμε έστω και για μία φορά τις βάσεις μίας συναινετικής, </w:t>
      </w:r>
      <w:r>
        <w:rPr>
          <w:rFonts w:eastAsia="Times New Roman" w:cs="Times New Roman"/>
          <w:szCs w:val="24"/>
        </w:rPr>
        <w:lastRenderedPageBreak/>
        <w:t>κοινά αποδεκτής πολιτικής, που θα στοχεύει περισσότερο στην πρόληψη και λιγότερο στην καταστολή της βίας και της εγκληματικότητας.</w:t>
      </w:r>
    </w:p>
    <w:p w14:paraId="5C24806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4806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Ευχαριστώ πολύ και για την ανοχή σας, κυρία Πρόεδρε.</w:t>
      </w:r>
    </w:p>
    <w:p w14:paraId="5C24806D"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Μιλήσατε όσο και ο Υπουργός.</w:t>
      </w:r>
    </w:p>
    <w:p w14:paraId="5C24806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Νομίζω ότι ο κύριος Υπουργός μίλησε λιγότερο. Οπότε, μου δάνεισε τον χρόνο του.</w:t>
      </w:r>
    </w:p>
    <w:p w14:paraId="5C24806F"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Τελευταίος των Κοινοβουλευτικών Εκπροσώπων είναι ο Κοινοβουλευτικός Εκπρόσωπος της Ένωσης Κεντρώων, ο κ. Καρράς.</w:t>
      </w:r>
    </w:p>
    <w:p w14:paraId="5C24807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Καρρά, έχετε τον λόγο. Παρακαλώ να τηρήσετε τον χρόνο.</w:t>
      </w:r>
    </w:p>
    <w:p w14:paraId="5C248071" w14:textId="77777777" w:rsidR="00DA3C73" w:rsidRDefault="00D93FB0">
      <w:pPr>
        <w:spacing w:after="0" w:line="600" w:lineRule="auto"/>
        <w:ind w:firstLine="720"/>
        <w:jc w:val="both"/>
        <w:rPr>
          <w:rFonts w:eastAsia="Times New Roman"/>
          <w:color w:val="000000"/>
          <w:szCs w:val="24"/>
        </w:rPr>
      </w:pPr>
      <w:r>
        <w:rPr>
          <w:rFonts w:eastAsia="Times New Roman" w:cs="Times New Roman"/>
          <w:b/>
          <w:szCs w:val="24"/>
        </w:rPr>
        <w:t xml:space="preserve">ΓΕΩΡΓΙΟΣ-ΔΗΜΗΤΡΙΟΣ ΚΑΡΡΑΣ: </w:t>
      </w:r>
      <w:r>
        <w:rPr>
          <w:rFonts w:eastAsia="Times New Roman"/>
          <w:color w:val="000000"/>
          <w:szCs w:val="24"/>
        </w:rPr>
        <w:t>Ευχαριστώ, κυρία Πρόεδρε.</w:t>
      </w:r>
    </w:p>
    <w:p w14:paraId="5C24807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Θέλω να κάνω μια πρώτη παρατήρηση. Η δημοκρατία δεν οφείλει να προστατεύει τους πολίτες μόνο από την αυταρχικότητα του κράτους, αλλά αντίθετα οφείλει να τους παρέχει την ασφάλεια στην προσωπική τους ζωή, στην περιουσία τους, στη σωματική τους ακεραιότητα. </w:t>
      </w:r>
    </w:p>
    <w:p w14:paraId="5C24807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Με αυτές, λοιπόν, τις δύο παρατηρήσεις που κάνω, προκύπτει αβίαστα ότι όταν μιλάμε για θέματα ασφαλείας των πολιτών, μιλάμε τόσο για πρόληψη όσο και για καταστολή. Για την πρόληψη, λοιπόν, έχουμε επιφυλάξεις αν κατέστη δυνατόν να παρασχεθεί στους πολίτες. </w:t>
      </w:r>
    </w:p>
    <w:p w14:paraId="5C24807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Θα δώσω δύο επίκαιρα παραδείγματα που είναι των ημερών. Εξήγγειλε χθες, προχθές, ο κ. Τόσκας το σχέδιο του προεδρικού διατάγματος για την αναδιάρθρωση των Υπηρεσιών της Αστυνομίας. Είδαμε ότι σε κάθε καλλικρατικό δήμο θα υπάρχει τουλάχιστον ένα αστυνομικό τμήμα. </w:t>
      </w:r>
    </w:p>
    <w:p w14:paraId="5C24807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Θέλω να θυμίσω ότι οι καλλικρατικοί δήμοι σήμερα, οι περισσότεροι, καλύπτουν την έκταση ενός ολόκληρου νομού της χώρας ή δύο δήμοι καλλικρατικοί είναι ένας νομός. Εγγενώς αποδεδειγμένα δεν παρέχεται ασφάλεια στον κόσμο, διότι αν, για παράδειγμα, έχουμε ένα αστυνομικό τμήμα στο Αίγιο και </w:t>
      </w:r>
      <w:r>
        <w:rPr>
          <w:rFonts w:eastAsia="Times New Roman" w:cs="Times New Roman"/>
          <w:szCs w:val="24"/>
        </w:rPr>
        <w:lastRenderedPageBreak/>
        <w:t xml:space="preserve">καταργήσουμε, όπως συζητείτο, το Αστυνομικό Τμήμα της Ακράτας, λόγω απόστασης και της κατάστασης των δρόμων, το να κληθεί η Αστυνομία σε ένα περιστατικό απαιτεί τουλάχιστον σαράντα λεπτά. </w:t>
      </w:r>
    </w:p>
    <w:p w14:paraId="5C24807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Ξέρετε ποιος είναι ο ρόλος της Αστυνομίας αυτήν τη στιγμή; Είναι η καταγραφή των συμβάντων, ανεπίκαιρη. Πρέπει να αναζητήσουμε την πρόληψη διά της παρουσίας των αστυνομικών. </w:t>
      </w:r>
    </w:p>
    <w:p w14:paraId="5C24807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Ο «αστυνομικός της γειτονιάς» είναι μια χρήσιμη καινοτομία. Δεν τον είδα, τουλάχιστον στη γειτονιά μου. Δεν ξέρω αν σε άλλες γειτονιές υπάρχει.</w:t>
      </w:r>
    </w:p>
    <w:p w14:paraId="5C24807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Δεύτερον, η άμεση επέμβαση της Αστυνομίας, αν καθίσταται δυνατή, εξίσου προλαμβάνει εγκληματικές πράξεις. </w:t>
      </w:r>
    </w:p>
    <w:p w14:paraId="5C24807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κατάσταση της Αστυνομίας σήμερα, χωρίς ευθύνη των αστυνομικών, </w:t>
      </w:r>
      <w:r>
        <w:rPr>
          <w:rFonts w:eastAsia="Times New Roman"/>
          <w:szCs w:val="24"/>
        </w:rPr>
        <w:t>οι οποίοι</w:t>
      </w:r>
      <w:r>
        <w:rPr>
          <w:rFonts w:eastAsia="Times New Roman" w:cs="Times New Roman"/>
          <w:szCs w:val="24"/>
        </w:rPr>
        <w:t xml:space="preserve"> μοχθούν καθημερινά, δεν είναι η καλύτερη. Μάλιστα, λόγω ελλείψεως μέσων, λόγω ελλείψεως προσωπικού, καταλήγουν και οι αστυνομικοί να μην μπορούν να προσφέρουν τις υπηρεσίες τους στον πολίτη.</w:t>
      </w:r>
    </w:p>
    <w:p w14:paraId="5C24807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πρέπει, λοιπόν, η πολιτεία, τα κόμματα να δούμε πώς θα ενισχύσουμε τον προληπτικό ρόλο της Αστυνομίας. Αν μείνουμε στην καταγραφή των συμβάντων, των εγκληματικών πράξεων, έχουμε αποτύχει εκ προοιμίου, κύριοι συνάδελφοι. </w:t>
      </w:r>
    </w:p>
    <w:p w14:paraId="5C24807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Δεν ήρθα εδώ σήμερα για να καταλογίσω ευθύνες στη Νέα Δημοκρατία ή στον ΣΥΡΙΖΑ. Είναι δεδομένη η αύξηση εγκληματικότητας. Θέλω να πω την αλήθεια. Ένα μεγάλο ποσοστό του πληθυσμού ζει υπό καθεστώς φόβου. Υπάρχουν περιοχές της χώρας, αστικές, ημιαστικές, που στις 18.00΄, στις 19.00΄ η ώρα κλειδαμπαρώνεται ο κόσμος και δεν βγαίνει από την πόρτα του. Αυτό το θέλουμε; Είναι δημοκρατική κατάκτηση αυτό; Υποστηρίζει η Δημοκρατία της Ελλάδος τον πληθυσμό της με αυτόν τον τρόπο, τους πολίτες της; Όχι.</w:t>
      </w:r>
    </w:p>
    <w:p w14:paraId="5C24807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Να πάμε λίγο τώρα στο θέμα της Αθήνας και να δούμε τι έχει υποστεί το κέντρο της Αθήνας. Διαχρονικά το κέντρο της Αθήνας είναι ο «σάκος του μποξ» που εκτονώνονται όλοι οι αναρχοαυτόνομοι, όλοι οι μικροεγκληματίες. Τελευταία παρατηρείται και μεγάλη εγκληματικότητα. Γιατί συμβαίνει αυτό; Συμβαίνει </w:t>
      </w:r>
      <w:r>
        <w:rPr>
          <w:rFonts w:eastAsia="Times New Roman" w:cs="Times New Roman"/>
          <w:szCs w:val="24"/>
        </w:rPr>
        <w:lastRenderedPageBreak/>
        <w:t>πολλές φορές από ευθύνη της πολιτικής ηγεσίας της Αστυνομίας και μιλώ για ευθύνη της πολιτικής ηγεσίας που συγκρατεί πολλές φορές τον αστυνομικό να επιτελέσει τον σκοπό του, το έργο του, να προστατέψει τον πολίτη.</w:t>
      </w:r>
    </w:p>
    <w:p w14:paraId="5C24807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Μίλησαν οι συνάδελφοι για παλαιότερες εποχές όπου στην Αθήνα υπήρξαν φωτιές, υπήρξαν εγκληματικές πράξεις. Δεν υπήρξε επέμβαση της Αστυνομίας, γι’ αυτό υπήρξαν εγκληματικές πράξεις. </w:t>
      </w:r>
    </w:p>
    <w:p w14:paraId="5C24807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Στο κάτω κάτω πρέπει να πούμε και μια άλλη πραγματικότητα. Πρέπει να πούμε πολλές φορές ότι η εγκληματική δράση στον χώρο των λεγόμενων ιδεών προέρχεται και από κόμματα ή από ανοχή κομμάτων. Ούτε αυτό αντιμετωπίστηκε.</w:t>
      </w:r>
    </w:p>
    <w:p w14:paraId="5C24807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λοιπόν, και για να μην καταχρώμαι ιδιαίτερα τον χρόνο –γιατί κλείνει και αυτή η συζήτηση- η Αστυνομία χρειάζεται ενίσχυση, για να μπορέσει να επιτελέσει το έργο της. Όσο συζητούμε και αναζητούμε τις ευθύνες της μιας ή της άλλης πλευράς, απλούστατα θέτουμε το ζήτημα της ασφάλειας </w:t>
      </w:r>
      <w:r>
        <w:rPr>
          <w:rFonts w:eastAsia="Times New Roman" w:cs="Times New Roman"/>
          <w:szCs w:val="24"/>
        </w:rPr>
        <w:lastRenderedPageBreak/>
        <w:t>των πολιτών και της ασφάλειας της περιουσίας τους στην πολιτική αντιπαράθεση και δεν τους προσφέρουμε καμμία υπηρεσία.</w:t>
      </w:r>
    </w:p>
    <w:p w14:paraId="5C24808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την Προεδρική Έδρα καταλαμβάνει ο ΣΤ΄ Αντιπρόεδρος της Βουλής κ. </w:t>
      </w:r>
      <w:r w:rsidRPr="00EA3F54">
        <w:rPr>
          <w:rFonts w:eastAsia="Times New Roman" w:cs="Times New Roman"/>
          <w:b/>
          <w:szCs w:val="24"/>
        </w:rPr>
        <w:t>ΓΕΩΡΓΙΟΣ ΛΑΜΠΡΟΥΛΗΣ</w:t>
      </w:r>
      <w:r>
        <w:rPr>
          <w:rFonts w:eastAsia="Times New Roman" w:cs="Times New Roman"/>
          <w:szCs w:val="24"/>
        </w:rPr>
        <w:t>)</w:t>
      </w:r>
    </w:p>
    <w:p w14:paraId="5C24808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Εγώ περίμενα σήμερα να ακούσω έναν γόνιμο διάλογο σε σχέση με το τι προτάσεις φέρνουν είτε τα κόμματα είτε η Κυβέρνηση, για να αντιμετωπίσουμε μια κατάσταση η οποία δεν είναι ευχάριστη.</w:t>
      </w:r>
    </w:p>
    <w:p w14:paraId="5C24808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είχα πει και προ ημερών ότι δεν ακούω πια το δελτίο Τύπου της Αστυνομίας. Δεν εκδίδεται. Δεν υπάρχει εκπρόσωπος Τύπου της Αστυνομίας, ώστε το πρωί να έχουμε μια εικόνα και να ξέρουμε αν αυξάνεται ή αν μειώνεται η εγκληματικότητα. Εγώ δεν θα πω μόνο για την αύξηση της εγκληματικότητας, γιατί τη θεωρώ δεδομένη. Τη ζούμε καθημερινά. Όμως, θα μπορούσαμε να δούμε μήπως μειώνεται. </w:t>
      </w:r>
    </w:p>
    <w:p w14:paraId="5C24808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Αυτό κρύβει την αδυναμία, κύριε Υπουργέ, να τιθασεύσετε την εγκληματικότητα.</w:t>
      </w:r>
    </w:p>
    <w:p w14:paraId="5C24808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14:paraId="5C248085"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κύριε Καρρά. </w:t>
      </w:r>
    </w:p>
    <w:p w14:paraId="5C24808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Με την τοποθέτηση του κ. Καρρά έκλεισε και ο κύκλος των Κοινοβουλευτικών Εκπροσώπων. Συνεχίζουμε με τις δευτερολογίες των επερωτώντων Βουλευτών.</w:t>
      </w:r>
    </w:p>
    <w:p w14:paraId="5C24808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Κυριαζίδη, με βάση τον Κανονισμό, έχετε τον λόγο για δύο λεπτά.</w:t>
      </w:r>
    </w:p>
    <w:p w14:paraId="5C24808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παρακαλώ, να είστε συνεπής με τον χρόνο.</w:t>
      </w:r>
    </w:p>
    <w:p w14:paraId="5C24808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 είχα πράγματι την αίσθηση ότι θα είχαμε μια παραγωγική κουβέντα. Τελικά, όμως, κατέληξε σε μια μονότονη αντιπαράθεση.</w:t>
      </w:r>
    </w:p>
    <w:p w14:paraId="5C24808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Ξεκινώντας βεβαίως από την εισηγήτρια του ΣΥΡΙΖΑ, η οποία πράγματι στην εισήγησή της άφησε να εννοηθεί ότι καταδικάζει όλα αυτά τα γεγονότα στα Εξάρχεια, τελικά κατέληξε ότι όλα αυτά συμβαίνουν εκεί και βοηθούν στην ανάπλαση του χώρου, όπως και στην πολιτιστική αναζωογόνηση! Δυστυχώς, το ακούσαμε κι αυτό σήμερα! Άλλα περιμέναμε!</w:t>
      </w:r>
    </w:p>
    <w:p w14:paraId="5C24808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δοθείσης της σημερινής ευκαιρίας, είμαι υποχρεωμένος να κάνω αναφορά στην παραίτηση του Αρχηγού της Πυροσβεστικής Υπηρεσίας. Σε αυτήν ο Υπουργός καταγγέλλει τέρατα και σημεία και οφείλω να κάνω αυτή την αναφορά και να καταθέσω και τη σχετική παραίτηση, η οποία έχει ως εξής: «Μη δυνάμενος -εκ χαρακτήρος- να υποκύψω σε προσταγές και επιθυμίες που είναι αντίθετες με τα πιστεύω μου, τις αξίες και τις αρχές μου… καταθέτω την παραίτησή μου». Βεβαίως γράφει κι άλλα ο Αρχηγός. Καταθέτω την προαναφερθείσα επιστολή παραίτησης για τα Πρακτικά. </w:t>
      </w:r>
    </w:p>
    <w:p w14:paraId="5C24808C" w14:textId="77777777" w:rsidR="00DA3C73" w:rsidRDefault="00D93FB0">
      <w:pPr>
        <w:spacing w:after="0" w:line="600" w:lineRule="auto"/>
        <w:ind w:firstLine="720"/>
        <w:jc w:val="both"/>
        <w:rPr>
          <w:rFonts w:eastAsia="Times New Roman" w:cs="Times New Roman"/>
        </w:rPr>
      </w:pPr>
      <w:r>
        <w:rPr>
          <w:rFonts w:eastAsia="Times New Roman" w:cs="Times New Roman"/>
        </w:rPr>
        <w:t>(Στο σημείο αυτό ο Βουλευτής κ. Δημήτριος Κυριαζίδης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5C24808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Την επόμενη μέρα ανώτατος αξιωματικός του στρατηγικού σχεδιασμού καταγγέλλει παρόμοια γεγονότα και καταστάσεις. </w:t>
      </w:r>
    </w:p>
    <w:p w14:paraId="5C24808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περιμένουμε να πάρετε μια θέση επ’ αυτών τα οποία είναι πάρα πολύ σοβαρά.</w:t>
      </w:r>
    </w:p>
    <w:p w14:paraId="5C24808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Έρχομαι όμως και σε ένα δεύτερο σημείο που έχει να κάνει με το πρακτικό μέρος γι’ αυτούς που είναι επιφορτισμένοι με τη διασφάλιση των πολυτιμότερων αγαθών του ανθρώπου. Και αυτό αφορά τους αστυνομικούς, αλλά και τους πυροσβέστες.</w:t>
      </w:r>
    </w:p>
    <w:p w14:paraId="5C24809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δεσμεύτηκε για την υλοποίηση της απόφασης του Συμβουλίου της Επικρατείας, έτσι ώστε να τους δοθεί αναδρομικά αυτό το οποίο είχε αποφασιστεί από το Συμβούλιο της Επικρατείας. Μολονότι υπάρχουν κατ’ επανάληψη αποφάσεις του Συμβουλίου της Επικρατείας και είχατε δεσμευτεί για την υλοποίησή τους, δεν προχωράτε σ’ αυτήν. </w:t>
      </w:r>
    </w:p>
    <w:p w14:paraId="5C24809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Προσφάτως δε, δηλαδή πριν από τρεις μήνες, προέκυψε κι άλλη παρακράτηση γι’ αυτούς και αφορούσε τις μισθολογικές προαγωγές. Είχατε δεσμευτεί με τροπολογία ότι μέχρι το τέλος αυτού του μήνα θα φέρνατε τα ισοδύναμα, προκειμένου να υπάρξει μια ικανοποίηση.</w:t>
      </w:r>
    </w:p>
    <w:p w14:paraId="5C24809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ανάλογες ερωτήσεις, αν θέλετε, μου απήντησε και ο Υπουργός Άμυνας κ. Καμμένος ότι από την πλευρά του έχουν σταλεί τα ισοδύναμα στο Υπουργείο Οικονομικών. Ο κ. Χουλιαράκης μάς απαντά ότι δεν είχε πάρει τα ισοδύναμα. </w:t>
      </w:r>
    </w:p>
    <w:p w14:paraId="5C24809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περιμένουμε να μας πείτε, αν είναι δυνατόν -γιατί και οι εργαζόμενοι στα Σώματα Ασφαλείας περιμένουν μια θέση σας- και για το ειδικό μισθολόγιο, διότι πάλι ο Υπουργός Άμυνας ανέφερε ότι ο ίδιος έχει ανεύρει τον τρόπο σε ό,τι αφορά την όποια ρύθμιση του νέου ειδικού μισθολογίου και παρέπεμψε τα Σώματα Ασφαλείας προς εσάς. Έτσι, λοιπόν, περιμένουν μια απάντηση, σχετικά με το τι θα γίνει εν προκειμένω. </w:t>
      </w:r>
    </w:p>
    <w:p w14:paraId="5C24809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Αν έχετε κάτι από την πλευρά σας, παρακαλούμε σήμερα να ειπωθεί, έτσι ώστε και οι ίδιοι να νιώσουν μια διασφάλιση τουλάχιστον ως προς το οικονομικό σκέλος. </w:t>
      </w:r>
    </w:p>
    <w:p w14:paraId="5C24809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4809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Κυριαζίδη.</w:t>
      </w:r>
    </w:p>
    <w:p w14:paraId="5C24809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Δημοσχάκης για να δευτερολογήσει για δύο λεπτά. </w:t>
      </w:r>
    </w:p>
    <w:p w14:paraId="5C24809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Επειδή ήμουν «οικονομικός» στην πρωτολογία μου, θα μου δώσετε κάτι περισσότερο.</w:t>
      </w:r>
    </w:p>
    <w:p w14:paraId="5C24809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Προεδρείο πάντα δίνει την αντίστοιχη ανοχή, αλλά να μη γίνεται κατάχρηση της ανοχής του Προεδρείου. Αυτό εννοώ. Εντάξει, ξεκινήστε.</w:t>
      </w:r>
    </w:p>
    <w:p w14:paraId="5C24809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Κατάχρηση όχι, ποτέ. Είμαστε εφαρμοστές του νόμου.</w:t>
      </w:r>
    </w:p>
    <w:p w14:paraId="5C24809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C24809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θα σας μιλήσω λίγο και ως Επίτιμος Αρχηγός της Αστυνομίας. Μπορεί κατά καιρούς η Κυβέρνηση να αναλώθηκε σε επικοινωνιακά πυροτεχνήματα περί αστυνομικών επιχειρήσεων στο κέντρο της Αθήνας, αλλά όσους παραμορφωτικούς φακούς και αν χρησιμοποιήσει, η πραγματικότητα δεν αλλάζει.</w:t>
      </w:r>
    </w:p>
    <w:p w14:paraId="5C24809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Εγώ σας καταλαβαίνω και σας καταλαβαίνω καλά, αλλά σε λίγο και όλοι οι πολίτες, γιατί το πρόβλημα δεν είναι μόνον η ασφάλεια των πολιτών και των περιουσιών τους, που αναμφισβήτητα βρίσκονται στην κορυφή των προτεραιοτήτων μας, αλλά δεν θα πρέπει να ξεχνάμε και την οικονομική ζημιά στην αγορά της πρωτεύουσας, με τα συνεχόμενα επεισόδια, κυρίως κατά την εμπορική και τουριστική περίοδο.</w:t>
      </w:r>
    </w:p>
    <w:p w14:paraId="5C24809E"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Αυτές τις παράπλευρες απώλειες εσείς τις υπολογίζετε, κύριε Υπουργέ, παρά τις πομπώδεις κατά καιρούς δηλώσεις των κυβερνώντων περί της ανάγκης έλευσης επενδύσεων στη χώρα. Προϋπόθεση ανάπτυξης της χώρας και εξόδου της από την κρίση είναι κατ’ αρχάς η ασφάλειά της. Πώς θα έρθουν, όμως, οι επενδύσεις σε μία πόλη που μοιάζει πολλές φορές με βομβαρδισμένο τοπίο, κυρίως μετά από διαδηλώσεις; Ποιο είναι το πλαίσιο προστασίας των μαγαζιών, που σπάνε οι «μπαχαλάκηδες», υπό την ανοχή σας; </w:t>
      </w:r>
    </w:p>
    <w:p w14:paraId="5C24809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Οι μαγαζάτορες, οι επιχειρηματίες έχουν να αντιμετωπίσουν από τη μία μεριά την οικονομική κρίση και την αφόρητη φορολογία, που τους έχετε επιβάλει, και από την άλλη τις ορδές των οιονεί πολιορκητών </w:t>
      </w:r>
      <w:r>
        <w:rPr>
          <w:rFonts w:eastAsia="Times New Roman" w:cs="Times New Roman"/>
          <w:szCs w:val="24"/>
        </w:rPr>
        <w:lastRenderedPageBreak/>
        <w:t xml:space="preserve">που ισοπεδώνουν ό,τι βρουν στο διάβα τους, γιατί δεν έχουν σεβασμό στην ανθρώπινη ύπαρξη, γιατί δεν έχουν συναίσθηση ούτε του κινδύνου ούτε του αξιόποινου, που εμείς θα πρέπει να τους υποδεικνύουμε και να τους υπενθυμίζουμε. </w:t>
      </w:r>
    </w:p>
    <w:p w14:paraId="5C2480A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Να σας θυμίσω ότι η Αθήνα πολιορκήθηκε με καθημερινές και καταχρηστικές συγκεντρώσεις και πορείες επί σειρά δεκαετιών, με αποτέλεσμα να αλωθεί το ιστορικό και εμπορικό κέντρο και να παραδοθεί η πρωτεύουσα.</w:t>
      </w:r>
    </w:p>
    <w:p w14:paraId="5C2480A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Ξέρετε ποιοι ήταν και μπορείτε να το πληροφορηθείτε. Η αποκορύφωση ήταν την περίοδο 2006-2009 επί πρωθυπουργίας Κώστα Καραμανλή. Είχαμε είκοσι τέσσερις συγκεντρώσεις και πορείες την ημέρα και κάθε Πέμπτη ένα πανεκπαιδευτικό συλλαλητήριο επιπέδου Πολυτεχνείου και άνω. Η κάτω Αθήνα παραδόθηκε στις ορδές των ξένων, στους οποίους κλείσατε το μάτι και τους προσκαλέσατε από τον Οκτώβριο του 2009 μέχρι και το 2012 και από τον Ιανουάριο του 2015 μέχρι και σήμερα.</w:t>
      </w:r>
      <w:r w:rsidDel="00247B7D">
        <w:rPr>
          <w:rFonts w:eastAsia="Times New Roman" w:cs="Times New Roman"/>
          <w:szCs w:val="24"/>
        </w:rPr>
        <w:t xml:space="preserve"> </w:t>
      </w:r>
      <w:r>
        <w:rPr>
          <w:rFonts w:eastAsia="Times New Roman" w:cs="Times New Roman"/>
          <w:szCs w:val="24"/>
        </w:rPr>
        <w:t>Τώρα, θα μου πείτε γιατί τα λέω αυτά. Παρακαλώ ζητήστε τα στοιχεία από το Αρχηγείο.</w:t>
      </w:r>
    </w:p>
    <w:p w14:paraId="5C2480A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αφού αναφέρθηκα στις διαδηλώσεις και στον ρόλο των γνωστών-αγνώστων και όχι μόνον, ίσως έφτασε η ώρα η λεγόμενη Κυβέρνηση της Αριστεράς να πάρει πρωτοβουλίες, για να μπουν κάποιοι κανόνες σε αυτές και να μην παρακολουθούμε κάθε φορά το ίδιο έργο, δηλαδή να καταστρέφονται περιουσίες. </w:t>
      </w:r>
    </w:p>
    <w:p w14:paraId="5C2480A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Σύμφωνα με το άρθρο 11 του Συντάγματος, οι Έλληνες έχουν το δικαίωμα να συνέρχονται ησύχως και αόπλως, αλλά όπως ο νόμος ορίζει. Από το 1975 μέχρι σήμερα ρυθμιστικός νόμος δεν εκδόθηκε ποτέ που να ρυθμίζει το πώς πρέπει να οργανώνονται οι συγκεντρώσεις, αλλά και οι πορείες. Ως Αρχηγός, μαζί με την τότε πολιτική ηγεσία μου, προσπαθήσαμε να πάρουμε κάποιες πρωτοβουλίες, αλλά δυστυχώς δεν βρήκαμε κατάλληλη συναίνεση από τα κόμματα.</w:t>
      </w:r>
    </w:p>
    <w:p w14:paraId="5C2480A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Κύριε Υπουργέ, μαζί με τους συνεργάτες σας, λοιπόν, το πεδίον δόξης είναι λαμπρόν. Μπορείτε να τα καταφέρετε κι εμείς είμαι σίγουρος ότι θα προσφερθούμε απλόχερα, διότι θα πρέπει να καθιερωθεί μια για πάντα ο ρυθμιστικός νόμος που θα διέπει τη λειτουργία των συγκεντρώσεων και των πορειών.</w:t>
      </w:r>
    </w:p>
    <w:p w14:paraId="5C2480A5" w14:textId="77777777" w:rsidR="00DA3C73" w:rsidRDefault="00D93FB0">
      <w:pPr>
        <w:spacing w:after="0" w:line="600" w:lineRule="auto"/>
        <w:ind w:firstLine="720"/>
        <w:jc w:val="both"/>
        <w:rPr>
          <w:rFonts w:eastAsia="Times New Roman"/>
          <w:szCs w:val="24"/>
        </w:rPr>
      </w:pPr>
      <w:r>
        <w:rPr>
          <w:rFonts w:eastAsia="Times New Roman" w:cs="Times New Roman"/>
          <w:szCs w:val="24"/>
        </w:rPr>
        <w:lastRenderedPageBreak/>
        <w:t xml:space="preserve">Από τα ευχολόγια πρέπει να περάσουμε στις πράξεις, για να επανακτήσουμε τον έλεγχο της πρωτεύουσας. Ίσως θα πρέπει να συσταθεί μια διακομματική επιτροπή, για να εξετάσει το θέμα σε όλες τις παραμέτρους του. Σύμφωνα με το Σύνταγμα, έχετε υποχρέωση, ως Κυβέρνηση όλων των Ελλήνων, να προστατεύσετε όλους τους πολίτες και να παραδώσετε τη χώρα με αποτελεσματικό σύστημα εθνικής ασφάλειας και όχι με άβατα. </w:t>
      </w:r>
      <w:r>
        <w:rPr>
          <w:rFonts w:eastAsia="Times New Roman"/>
          <w:szCs w:val="24"/>
        </w:rPr>
        <w:t xml:space="preserve">Η Ελλάδα, με την Αστυνομία και τη δικαιοσύνη της δεν διώκει το φρόνημα των πολιτών, αλλά μόνο τις αξιόποινες πράξεις, από όπου κι αν προέρχονται. </w:t>
      </w:r>
    </w:p>
    <w:p w14:paraId="5C2480A6" w14:textId="77777777" w:rsidR="00DA3C73" w:rsidRDefault="00D93FB0">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Δημοσχάκη, ολοκληρώστε, σας παρακαλώ.</w:t>
      </w:r>
    </w:p>
    <w:p w14:paraId="5C2480A7" w14:textId="77777777" w:rsidR="00DA3C73" w:rsidRDefault="00D93FB0">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Οι Έλληνες δεν θέλουν την Αστυνομία τους ούτε να δέρνει ούτε να δέρνεται. Γυρίστε την χώρα στην κανονικότητα, οργανώστε την Αστυνομία με σωστές δομές, ενισχύστε την με ανάλογο προσωπικό, ενεργήστε άμεσα και μεθοδικά, προστατέψτε τη δημοκρατία, φυλάξτε τα στεριωμένα σύνορά μας με συνθήκες και από πολέμους, αποτρέψτε το εκρηκτικό μείγμα που πάει να δημιουργηθεί στην πρωτεύουσα, γιατί θα θρηνήσουμε, δυστυχώς, θύματα πολλά.</w:t>
      </w:r>
    </w:p>
    <w:p w14:paraId="5C2480A8" w14:textId="77777777" w:rsidR="00DA3C73" w:rsidRDefault="00D93FB0">
      <w:pPr>
        <w:spacing w:after="0" w:line="600" w:lineRule="auto"/>
        <w:ind w:firstLine="720"/>
        <w:jc w:val="both"/>
        <w:rPr>
          <w:rFonts w:eastAsia="Times New Roman"/>
          <w:szCs w:val="24"/>
        </w:rPr>
      </w:pPr>
      <w:r>
        <w:rPr>
          <w:rFonts w:eastAsia="Times New Roman"/>
          <w:szCs w:val="24"/>
        </w:rPr>
        <w:lastRenderedPageBreak/>
        <w:t>Σας ευχαριστώ, κύριε Πρόεδρε.</w:t>
      </w:r>
    </w:p>
    <w:p w14:paraId="5C2480A9" w14:textId="77777777" w:rsidR="00DA3C73" w:rsidRDefault="00D93FB0">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Δημοσχάκη.</w:t>
      </w:r>
    </w:p>
    <w:p w14:paraId="5C2480AA" w14:textId="77777777" w:rsidR="00DA3C73" w:rsidRDefault="00D93FB0">
      <w:pPr>
        <w:spacing w:after="0" w:line="600" w:lineRule="auto"/>
        <w:ind w:firstLine="720"/>
        <w:jc w:val="both"/>
        <w:rPr>
          <w:rFonts w:eastAsia="Times New Roman"/>
          <w:szCs w:val="24"/>
        </w:rPr>
      </w:pPr>
      <w:r>
        <w:rPr>
          <w:rFonts w:eastAsia="Times New Roman"/>
          <w:szCs w:val="24"/>
        </w:rPr>
        <w:t>Τον λόγο έχει ο κ. Βορίδης για τη δευτερολογία του.</w:t>
      </w:r>
    </w:p>
    <w:p w14:paraId="5C2480AB" w14:textId="77777777" w:rsidR="00DA3C73" w:rsidRDefault="00D93FB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Ευχαριστώ, κύριε Πρόεδρε.</w:t>
      </w:r>
    </w:p>
    <w:p w14:paraId="5C2480AC" w14:textId="77777777" w:rsidR="00DA3C73" w:rsidRDefault="00D93FB0">
      <w:pPr>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απολογούμαι κατ’ αρχάς για την απουσία μου από την Αίθουσα, γιατί έπρεπε να υποβληθεί μια μήνυση κατά παντός υπευθύνου, την οποία καταθέσαμε τα μέλη της Επιτροπής Θεσμών και Διαφάνειας της Νέας Δημοκρατίας, για όσα σκανδαλώδη συμβαίνουν στον διαγωνισμό για τις τηλεοπτικές άδειες. Τώρα, εκτός από την Επιτροπή Θεσμών και Διαφάνειας που έχει επιληφθεί, με απόφαση της μειοψηφίας βεβαίως, -και όχι συμπράττουσας της πλειοψηφίας, που θέλει να συγκαλύψει αυτά τα οποία κάνει η Κυβέρνηση στο ζήτημα αυτό- επιλαμβάνεται και η Ποινική Δικαιοσύνη και βεβαίως νομίζω ότι θα έχει αρκετό ενδιαφέρον. Εμείς θα παρακολουθούμε αυτήν την υπόθεση με πάρα πολλή προσοχή και στο δικαστικό επίπεδό της, αλλά βεβαίως και στο πολιτικό επίπεδό της. </w:t>
      </w:r>
    </w:p>
    <w:p w14:paraId="5C2480AD" w14:textId="77777777" w:rsidR="00DA3C73" w:rsidRDefault="00D93FB0">
      <w:pPr>
        <w:spacing w:after="0" w:line="600" w:lineRule="auto"/>
        <w:ind w:firstLine="720"/>
        <w:jc w:val="both"/>
        <w:rPr>
          <w:rFonts w:eastAsia="Times New Roman"/>
          <w:szCs w:val="24"/>
        </w:rPr>
      </w:pPr>
      <w:r>
        <w:rPr>
          <w:rFonts w:eastAsia="Times New Roman"/>
          <w:szCs w:val="24"/>
        </w:rPr>
        <w:lastRenderedPageBreak/>
        <w:t>Ενημερώθηκα, όμως, όσο έλειπα από την Αίθουσα για ορισμένα ενδιαφέροντα πράγματα που ακούστηκαν από την πλευρά της κοινοβουλευτικής Πλειοψηφίας αλλά και της Κυβέρνησης και τα οποία αναδεικνύουν πράγματι μια μεγάλη ηθική, φιλοσοφική, ιδεολογική διαφορά στον χώρο της αντεγκληματικής πολιτικής. Διότι, ακούστε, εδώ πρέπει να τοποθετηθούμε με σαφήνεια και καθαρότητα. Γίνονται ανεκτές εγκληματικές πράξεις, όταν έχουν συγκεκριμένη ιδεολογική ταυτότητα ή ο νόμος και η τάξη υπάρχουν απέναντι σε όλους; Δεν αρκεί εδώ -το τονίζω- μια ακόμα δήλωση του κυρίου Υπουργού -γιατί ο κύριος Υπουργός δεν είναι σε αυτό το ρεύμα- που λέει «εμείς πιστεύουμε στις πολιτικές ασφάλειας και στην ενδυνάμωσή τους». Δεν αρκεί τώρα αυτή η δήλωση. Εδώ χρειαζόμαστε έργα. Χρειαζόμαστε αποτελέσματα, που να δείχνουν ότι αποκόπτεται ο ομφάλιος λώρος από αυτήν την φιλοσοφία που εξέφρασε και σήμερα η κοινοβουλευτική Πλειοψηφία.</w:t>
      </w:r>
    </w:p>
    <w:p w14:paraId="5C2480AE" w14:textId="77777777" w:rsidR="00DA3C73" w:rsidRDefault="00D93FB0">
      <w:pPr>
        <w:spacing w:after="0" w:line="600" w:lineRule="auto"/>
        <w:ind w:firstLine="720"/>
        <w:jc w:val="both"/>
        <w:rPr>
          <w:rFonts w:eastAsia="Times New Roman"/>
          <w:szCs w:val="24"/>
        </w:rPr>
      </w:pPr>
      <w:r>
        <w:rPr>
          <w:rFonts w:eastAsia="Times New Roman"/>
          <w:szCs w:val="24"/>
        </w:rPr>
        <w:t xml:space="preserve">Δεύτερον, να ενημερώσω ότι η εποχή της ιδεολογικής ηγεμονίας της Αριστεράς τελείωσε. Επομένως, δεν μπορείτε πια με λέξεις να κατατρομοκρατείτε. Δεν φοβόμαστε πια. Και δεν φοβόμαστε, γιατί ακριβώς </w:t>
      </w:r>
      <w:r>
        <w:rPr>
          <w:rFonts w:eastAsia="Times New Roman"/>
          <w:szCs w:val="24"/>
        </w:rPr>
        <w:lastRenderedPageBreak/>
        <w:t xml:space="preserve">έχει αναδειχθεί το πρόσωπό σας. Και στο επίπεδο της δημόσιας τάξης έχουν αναδειχθεί οι σχέσεις, έχει αναδειχθεί η ανοχή, έχει αναδειχθεί η αντίληψη, η φιλοσοφία για τη δημόσια τάξη, την οποία υπερασπίζεται ο ΣΥΡΙΖΑ και πράγματι, αυτή είναι διαμετρικά αντίθετη από αυτήν που υπερήφανα υπερασπίζεται η Νέα Δημοκρατία. </w:t>
      </w:r>
    </w:p>
    <w:p w14:paraId="5C2480AF" w14:textId="77777777" w:rsidR="00DA3C73" w:rsidRDefault="00D93FB0">
      <w:pPr>
        <w:spacing w:after="0" w:line="600" w:lineRule="auto"/>
        <w:ind w:firstLine="720"/>
        <w:jc w:val="both"/>
        <w:rPr>
          <w:rFonts w:eastAsia="Times New Roman"/>
          <w:szCs w:val="24"/>
        </w:rPr>
      </w:pPr>
      <w:r>
        <w:rPr>
          <w:rFonts w:eastAsia="Times New Roman"/>
          <w:szCs w:val="24"/>
        </w:rPr>
        <w:t>Η Νέα Δημοκρατία λέει, λοιπόν, πάρα πολύ απλά πράγματα. Υπάρχει ο νόμος και υπάρχει και η επιβολή του. Ο νόμος βρίσκεται εδώ μέσα, είναι το κυρίαρχο Κοινοβούλιο, και υπάρχει και η επιβολή του, που βρίσκεται στην πλευρά της εφαρμογής της δημόσιας τάξης, της υπεράσπισης της δημόσιας τάξης, στην Αστυνομία.</w:t>
      </w:r>
    </w:p>
    <w:p w14:paraId="5C2480B0" w14:textId="77777777" w:rsidR="00DA3C73" w:rsidRDefault="00D93FB0">
      <w:pPr>
        <w:spacing w:after="0" w:line="600" w:lineRule="auto"/>
        <w:ind w:firstLine="720"/>
        <w:jc w:val="both"/>
        <w:rPr>
          <w:rFonts w:eastAsia="Times New Roman"/>
          <w:szCs w:val="24"/>
        </w:rPr>
      </w:pPr>
      <w:r>
        <w:rPr>
          <w:rFonts w:eastAsia="Times New Roman"/>
          <w:szCs w:val="24"/>
        </w:rPr>
        <w:t xml:space="preserve">Ήδη ο ΣΥΡΙΖΑ βαρύνεται με πρακτικές και με πολιτικές επιλογές που έχουν εκφραστεί νομοθετικά, όπως είναι –θυμίζω- η αφαίρεση των επιβαρυντικών περιστάσεων για την κουκούλα, όταν τα αδικήματα τελούνται με κουκούλα και βέβαια, στο επίπεδο της σωφρονιστικής πολιτικής, η κατάργηση των φυλακών ειδικού τύπου γι’ αυτούς που κάνουν βαριά εγκλήματα, μέσα στους οποίους συμπεριλαμβάνονται και οι </w:t>
      </w:r>
      <w:r>
        <w:rPr>
          <w:rFonts w:eastAsia="Times New Roman"/>
          <w:szCs w:val="24"/>
        </w:rPr>
        <w:lastRenderedPageBreak/>
        <w:t>τρομοκράτες. Τα καταργήσατε αυτά. Θα τα επαναφέρουμε εμείς. Εν προκειμένω, καταργήσατε -και το είπε νομίζω με έπαινο η Κοινοβουλευτική Εκπρόσωπος του ΣΥΡΙΖΑ- την Ομάδα «ΔΙΑΣ».</w:t>
      </w:r>
    </w:p>
    <w:p w14:paraId="5C2480B1" w14:textId="77777777" w:rsidR="00DA3C73" w:rsidRDefault="00D93FB0">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Την Ομάδα «ΔΕΛΤΑ».</w:t>
      </w:r>
    </w:p>
    <w:p w14:paraId="5C2480B2" w14:textId="77777777" w:rsidR="00DA3C73" w:rsidRDefault="00D93FB0">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Την Ομάδα «ΔΕΛΤΑ» -με συγχωρείτε- η οποία ήταν μια απολύτως επιτυχημένη ομάδα στη δράση της, στην αντιμετώπιση του εγκλήματος. Και δεν άκουσα τον κύριο Υπουργό εδώ να τοποθετείται επ’ αυτού. Πώς στέκεται απέναντι σε αυτό το ζήτημα; Γιατί είναι ένα ειδικό ζήτημα, το οποίο όμως είναι ένα εργαλείο σημαντικό που θα μπορούσε να μας δώσει απαντήσεις.</w:t>
      </w:r>
    </w:p>
    <w:p w14:paraId="5C2480B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Χρειαζόμαστε, λοιπόν, μέσα στο αμέσως επόμενο χρονικό διάστημα, εάν όντως υπάρχει τέτοια πολιτική βούληση, να τη δούμε να εκφράζεται. Επίσης, εγώ θα επιμείνω ότι πρέπει να τοποθετηθείτε πια στο μόνο αποτελεσματικό δόγμα αντεγκληματικής πολιτικής που υπάρχει για τις εγκληματογόνες περιοχές -δεν υπάρχει άλλο, πουθενά στον κόσμο, καμμία άλλη πολιτική δεν έχει επιτύχει- και αυτό το δόγμα είναι η μηδενική ανοχή στην εγκληματικότητα. </w:t>
      </w:r>
    </w:p>
    <w:p w14:paraId="5C2480B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5C2480B5" w14:textId="77777777" w:rsidR="00DA3C73" w:rsidRDefault="00D93F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480B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Αναπληρωτής Υπουργός Εσωτερικών και Διοικητικής Ανασυγκρότησης κ. Τόσκας για τη δευτερολογία του για δέκα λεπτά. </w:t>
      </w:r>
    </w:p>
    <w:p w14:paraId="5C2480B7"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Ίσως χρειαστώ και λιγότερο χρόνο, κύριε Πρόεδρε. </w:t>
      </w:r>
    </w:p>
    <w:p w14:paraId="5C2480B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Κυρίες και κύριοι, να τονίσω βέβαια και να σημειώσω την απουσία των κυριότερων εισηγητών. Από τους δεκαεπτά υπογράφοντες την επερώτηση της Νέας Δημοκρατίας είναι παρόντες τώρα τέσσερις. Θέλω να σημειώσω επίσης…</w:t>
      </w:r>
    </w:p>
    <w:p w14:paraId="5C2480B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ζητώ χίλια συγγνώμη για τη διακοπή, αλλά για να είμαστε ακριβείς σε αυτό που λέμε και να μη δημιουργούμε ψευδείς εντυπώσεις, θα ήθελα </w:t>
      </w:r>
      <w:r>
        <w:rPr>
          <w:rFonts w:eastAsia="Times New Roman" w:cs="Times New Roman"/>
          <w:szCs w:val="24"/>
        </w:rPr>
        <w:lastRenderedPageBreak/>
        <w:t xml:space="preserve">να πω το εξής. Οι επερωτώντες Βουλευτές έκαστης Κοινοβουλευτικής Ομάδας μπορεί να είναι όσοι επιθυμεί η Κοινοβουλευτική Ομάδα. Δεν είναι τώρα θέμα Νέας Δημοκρατίας, είναι θέμα τάξης. Οι επτά είναι εγγεγραμμένοι ομιλητές, συν τον Κοινοβουλευτικό Εκπρόσωπο, που είναι παρών. Άρα, τέσσερις από τους επτά είναι τώρα παρόντες και όχι τέσσερις από τους δεκαεπτά επερωτώντες. Καταλάβατε; </w:t>
      </w:r>
    </w:p>
    <w:p w14:paraId="5C2480B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Κύριε Πρόεδρε,…</w:t>
      </w:r>
    </w:p>
    <w:p w14:paraId="5C2480B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Μπορεί οι υπογράφοντες να είναι δεκαεπτά, αλλά στη συζήτηση της επερώτησης παίρνει μέρος συγκεκριμένος αριθμός.</w:t>
      </w:r>
    </w:p>
    <w:p w14:paraId="5C2480B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Απλώς το λέω για τους αριθμούς, γιατί πολλές φορές οι αριθμοί δημιουργούν και εντυπώσεις. Αυτό ισχύει για όλους εξάλλου. </w:t>
      </w:r>
    </w:p>
    <w:p w14:paraId="5C2480B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πάλι ζητώ συγγνώμη, που σας διέκοψα. </w:t>
      </w:r>
    </w:p>
    <w:p w14:paraId="5C2480B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και Διοικητικής Ανασυγκρότησης): </w:t>
      </w:r>
      <w:r>
        <w:rPr>
          <w:rFonts w:eastAsia="Times New Roman" w:cs="Times New Roman"/>
          <w:szCs w:val="24"/>
        </w:rPr>
        <w:t xml:space="preserve">Παρακαλώ. Δεν μένω στο τυπικό, κύριε Πρόεδρε. Μένω στη δεοντολογία που πιστεύω ότι πρέπει να υπάρχει σε αυτήν την Αίθουσα. Από τη στιγμή που ξεκινάει μια συζήτηση, πρέπει να τελειώνει τουλάχιστον με τους εκπροσώπους των κομμάτων, οι οποίοι θέτουν ζητήματα. Αλλιώς καταντούν «πυροτεχνήματα». Έχω και παραδείγματα εδώ, που θα αναφέρω στη συνέχεια. </w:t>
      </w:r>
    </w:p>
    <w:p w14:paraId="5C2480BF"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τονίσω την απουσία συνταγών οι οποίες παρουσιάστηκαν. Για παράδειγμα από τον Αρχηγό της Αξιωματικής Αντιπολίτευσης κ. Μητσοτάκη, που είπε ότι σε έναν μήνα θα μπορούσε να ξεκαθαρίσει την κατάσταση στα Εξάρχεια. Όμως δεν άκουσα κάτι τέτοιο να αναφερθεί σήμερα. Προφανώς, σε μια εκλογίκευση και ξαναφιλτράρισμα των όσων λέγονται κατά καιρούς δεν αναφέρθηκε και σωστά δεν αναφέρθηκε. Καλό να είναι να μιλάμε με ρεαλιστικούς στόχους και όχι εξωπραγματικούς. </w:t>
      </w:r>
    </w:p>
    <w:p w14:paraId="5C2480C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σωστά ο κ. Βορίδης τελευταία -και καλωσορίζω τη συζήτηση και την κατάληξη της συζήτησης έτσι όπως έγινε- έθεσε τις διαφορές. Πράγματι, η Νέα Δημοκρατία έχει μια διαφορετική </w:t>
      </w:r>
      <w:r>
        <w:rPr>
          <w:rFonts w:eastAsia="Times New Roman" w:cs="Times New Roman"/>
          <w:szCs w:val="24"/>
        </w:rPr>
        <w:lastRenderedPageBreak/>
        <w:t xml:space="preserve">φιλοσοφία στα θέματα τάξης. Επικεντρώνεται στην καταστολή και μόνο στην καταστολή. Επικεντρώνεται σε ένα δόγμα, το οποίο παγκόσμια έχει αποδειχθεί ανέφικτο, αυτό της μηδενικής ανοχής, και επικεντρώθηκε και στο θέμα της ηγεμονίας της Αριστεράς. όμως, όλοι ξέρουμε ποιοι θεωρούσαν χώρο προνομιακής πολιτικής διείσδυσης τους σκληρούς μηχανισμούς του κράτους, τις Ένοπλες Δυνάμεις και τα Σώματα Ασφαλείας. </w:t>
      </w:r>
    </w:p>
    <w:p w14:paraId="5C2480C1"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Εμείς προσπαθούμε να κινηθούμε πέρα από αυτές τις αντιλήψεις. Προσπαθούμε να κινηθούμε σε μια λογική εξυπηρέτησης των κοινωνικών αναγκών. Δεν θεωρούσαμε ποτέ και δεν θεωρούμε καθόλου αυτούς τους σκληρούς μηχανισμούς  χώρο  προνομιακής διείσδυσης ή εξυπηρέτησης άλλων μικροκομματικών σκοπιμοτήτων. Θέλουμε να τους εντάξουμε στην εξυπηρέτηση του κοινωνικού συνόλου και αυτή είναι όλη η προσπάθειά μας. Πιστεύω, πλέον μιλώντας με σύγχρονους όρους και με όρους προηγμένης δημοκρατίας, ότι αυτή πρέπει να είναι η επιδίωξή μας. </w:t>
      </w:r>
    </w:p>
    <w:p w14:paraId="5C2480C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Πραγματικά, είναι διαφορετικές οι φιλοσοφίες μας στα κεντρικά τους σημεία, πλην όμως σε θέματα καθημερινής υλοποίησης και αντιμετώπισης των ζητημάτων ασφάλειας χαιρετίζω ένα κλίμα γενικότερης συναίνεσης. Αν δεν αναφέρθηκε με αυτή τη λέξη, υπεκρύπτετο πάντως στην όλη συζήτηση και γι’ αυτό νομίζω ότι ήταν σε καλό κλίμα η γενικότερη συζήτηση, χωρίς επιθετικότητες. </w:t>
      </w:r>
    </w:p>
    <w:p w14:paraId="5C2480C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θα μου επιτρέψετε, τα στοιχεία της εγκληματικότητας, όταν αναφέρονται από μένα, να μην αμφισβητούνται, αλλά θα ήθελα να διευκρινίσω παράλληλα ότι αυτήν τη στιγμή έχει μειωθεί το μεγάλο έγκλημα και το έγκλημα μεγάλου ρίσκου, όπως λένε οι αστυνομικοί -ληστείες σε τράπεζες, σε σούπερ μάρκετ- και υπάρχει πρόβλημα στις μικροκλοπές, που γίνονται στο πεζοδρόμιο. Γι’ αυτό προσπαθούμε να κατεβάσουμε περισσότερους αστυνομικούς στο πεζοδρόμιο, για να μειώσουμε αυτούς τους κινδύνους. </w:t>
      </w:r>
    </w:p>
    <w:p w14:paraId="5C2480C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επειδή ο κ. Παπαθεοδώρου πριν αμφισβήτησε τα στοιχεία μου, ότι έγιναν ογδόντα έξι συλλήψεις από «μπαχαλάκηδες», να επαναλάβω ότι έγιναν ογδόντα έξι συλλήψεις στην διάρκεια του </w:t>
      </w:r>
      <w:r>
        <w:rPr>
          <w:rFonts w:eastAsia="Times New Roman" w:cs="Times New Roman"/>
          <w:szCs w:val="24"/>
        </w:rPr>
        <w:lastRenderedPageBreak/>
        <w:t xml:space="preserve">2015 και σαράντα τέσσερις μέχρι σήμερα στη διάρκεια του 2016. Και παρακαλώ να μην αμφισβητούνται τα στοιχεία, όταν τα δίνω εγώ, γιατί οι αρμόδιες υπηρεσίες δουλεύουν καλά. </w:t>
      </w:r>
    </w:p>
    <w:p w14:paraId="5C2480C5"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Επίσης, το ίδιο ισχύει για τις καταλήψεις και το ίδιο ισχύει και για τις προσπάθειες, οι οποίες γίνονται γενικότερα σε όλη τη χώρα, στο πλαίσιο της αναδιοργάνωσης, στο πλαίσιο των εξορθολογισμών, στο πλαίσιο της αφαίρεσης αστυνομικών από εκεί που δεν χρειάζονται. Θα παρακαλούσα πάλι τον κ. Παπαθεοδώρου, γιατί ο χώρος του ο πολιτικός απασχολεί πάρα πολλούς αστυνομικούς, να συμβάλλει και αυτός, όπως και όλοι οι εκπρόσωποι των κομμάτων σε αυτόν τον χώρο, για την απεμπλοκή αστυνομικών από τις διάφορες δεσμεύσεις οι οποίες είχαν καθιερωθεί κατά καιρούς με υπερβολική γαλαντομία. </w:t>
      </w:r>
    </w:p>
    <w:p w14:paraId="5C2480C6"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Επίσης, θα πρέπει να είμαστε πάρα πολύ προσεκτικοί στα σύγχρονα φαινόμενα που έχουν σχέση με τη μετανάστευση, τα σύγχρονα φαινόμενα τα οποία αλλάζουν μορφή συνεχώς και τα οποία πράγματι μερικές φορές υποκρύπτουν κάποιους κινδύνους. Αναφέρω συγκεκριμένα τα τελευταία επεισόδια που </w:t>
      </w:r>
      <w:r>
        <w:rPr>
          <w:rFonts w:eastAsia="Times New Roman" w:cs="Times New Roman"/>
          <w:szCs w:val="24"/>
        </w:rPr>
        <w:lastRenderedPageBreak/>
        <w:t xml:space="preserve">έγιναν στη Μυτιλήνη, όπου υπήρξαν και παραινέσεις και από εκπρόσωπο του κόμματος της Αντιπολίτευσης στη συμμετοχή, μαζί με ακραία στοιχεία πολιτών. Θα έπρεπε να είναι πιο προσεκτικοί κάποιοι, αλλιώς δημιουργούνται συμμαχίες και μέτωπα που δεν συμβάλουν στη σωστή αντιμετώπιση των προβλημάτων και στη σωστή λειτουργία της δημοκρατίας μας. </w:t>
      </w:r>
    </w:p>
    <w:p w14:paraId="5C2480C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Όσο για αυτήν την πλευρά από την οποία δεν υπάρχει εκπρόσωπος αυτήν τη στιγμή στην Αίθουσα –εννοώ τη Χρυσή Αυγή- θα τους τόνιζα ότι δεν υπάρχει περίπτωση να γίνουν ανεκτές ξανά περιπτώσεις τέτοιες για τις οποίες κατηγορούνται αυτές τις μέρες στα δικαστήρια. Μην το σκεφτούν καν! </w:t>
      </w:r>
    </w:p>
    <w:p w14:paraId="5C2480C8"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Κινούμαστε, λοιπόν, σε έναν χώρο προστασίας του κοινωνικού συνόλου. Κινούμαστε σε μια κατεύθυνση, που με ήπιο τρόπο, αλλά με κόκκινες γραμμές προσπαθούμε να αντιμετωπίσουμε τα προβλήματα, εκσυγχρονίζοντας τις δομές μας, τους θεσμούς και τη λειτουργία μας, –αυτό το ξέρουν όλοι- προστατεύοντας, όσο γίνεται τις συνθήκες λειτουργίας και εργασίας των αστυνομικών. Και αυτό το ξέρουν οι </w:t>
      </w:r>
      <w:r>
        <w:rPr>
          <w:rFonts w:eastAsia="Times New Roman" w:cs="Times New Roman"/>
          <w:szCs w:val="24"/>
        </w:rPr>
        <w:lastRenderedPageBreak/>
        <w:t xml:space="preserve">εργαζόμενοι. Από εκεί και πέρα, οποιοσδήποτε, είτε Αρχηγός είτε ανώτατος αξιωματικός είτε οποιοσδήποτε αξιωματικός, θα πρέπει να κινείται σύμφωνα με τους κανόνες οι οποίοι είναι θεσμικά κατοχυρωμένοι. Δεν κάνει κανένας ό,τι θέλει, ούτε εγώ ούτε οι Αρχηγοί ούτε οι αξιωματικοί. Λειτουργούμε όλοι θεσμικά και λειτουργούμε όλοι σε ένα ορισμένο πλαίσιο. </w:t>
      </w:r>
    </w:p>
    <w:p w14:paraId="5C2480C9"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καλώ, λοιπόν, να συμβάλλετε κι εσείς, όπως συμβάλατε με τον σημερινό διάλογο που σε αρκετές περιπτώσεις ήταν γόνιμος, στην καλύτερη λειτουργία της Αστυνομίας, στην καλύτερη λειτουργία των Σωμάτων Ασφαλείας, έτσι ώστε να διασφαλίσουμε ένα περιβάλλον που αρμόζει σε μια σύγχρονη χώρα, μακριά από αντιλήψεις οπισθοδρομικές ή αντιλήψεις κομματικές, οι οποίες επικρατούσαν παλαιότερα, γιατί έτσι αρμόζει και στην κοινωνία μας και στον πολιτισμό μας.</w:t>
      </w:r>
    </w:p>
    <w:p w14:paraId="5C2480CA"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C2480CB"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w:t>
      </w:r>
    </w:p>
    <w:p w14:paraId="5C2480C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Κοινοβουλευτικό Εκπρόσωπο της Νέας Δημοκρατίας, τον κ. Γεωργαντά, θα ήθελα μισό λεπτό να πω κάτι.</w:t>
      </w:r>
    </w:p>
    <w:p w14:paraId="5C2480C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στην τοποθέτησή σας αναφερθήκατε για κάποιο κόμμα της Αντιπολίτευσης που ενδεχομένως είχε συμμετοχή. Επειδή η Αντιπολίτευση έχει επτά κόμματα, εάν μας πείτε και το κόμμα, που ενδεχομένως γνωρίζετε ότι συμμετείχε, νομίζω ότι θα ήταν καλό. Κατανοητό βεβαίως αυτό που είπατε, αλλά αν γνωρίζετε και το κόμμα θα ήταν καλύτερο να το πείτε. Δεν μπορεί να λέτε γενικά «ένα κόμμα της Αντιπολίτευσης». Κατά τη γνώμη μου -συγγνώμη που παρεμβαίνω και ζητώ συγγνώμη και από το Σώμα- παρακαλώ πολύ εάν έχετε στοιχεία -γιατί λέτε για κόμμα Αντιπολίτευσης- πείτε μας ποιο κόμμα συγκεκριμένο συμμετείχε, όπως είπατε, στα επεισόδια. </w:t>
      </w:r>
    </w:p>
    <w:p w14:paraId="5C2480CE"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Ηλίου φαεινότερον! Δεν αναφέρθηκα σε κόμμα. Αναφέρθηκα σε συγκεκριμένο πολιτικό, και στον κ. </w:t>
      </w:r>
      <w:r>
        <w:rPr>
          <w:rFonts w:eastAsia="Times New Roman"/>
          <w:szCs w:val="24"/>
        </w:rPr>
        <w:lastRenderedPageBreak/>
        <w:t>Αθανασίου συγκεκριμένα, ο οποίος παρότρυνε πολίτες στη Μυτιλήνη να συμμετάσχουν σε εκδήλωση, που κυριαρχείτο από ακραία στοιχεία και γι’ αυτό του έκανα πολιτική κριτική.</w:t>
      </w:r>
    </w:p>
    <w:p w14:paraId="5C2480CF" w14:textId="77777777" w:rsidR="00DA3C73" w:rsidRDefault="00D93FB0">
      <w:pPr>
        <w:spacing w:after="0" w:line="600" w:lineRule="auto"/>
        <w:ind w:firstLine="720"/>
        <w:jc w:val="both"/>
        <w:rPr>
          <w:rFonts w:eastAsia="Times New Roman"/>
          <w:szCs w:val="24"/>
        </w:rPr>
      </w:pPr>
      <w:r>
        <w:rPr>
          <w:rFonts w:eastAsia="Times New Roman"/>
          <w:szCs w:val="24"/>
        </w:rPr>
        <w:t>Βέβαια, αναφέρθηκα και στη Χρυσή Αυγή και είπα συγκεκριμένα να μην τολμήσουν να κάνουν αυτά τα οποία έκαναν σε περιπτώσεις για τις οποίες κατηγορούνται. Αυτές τις δύο περιπτώσεις ανέφερα.</w:t>
      </w:r>
    </w:p>
    <w:p w14:paraId="5C2480D0"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 ερώτημά μου ήταν νομίζω σαφέστατο. Επειδή κάνατε αναφορά για «ανάμειξη» -η λέξη είναι δικιά μου- κάποιου κόμματος, στελεχών του, φίλων, μελών, δεν ξέρω, και δεν το κατονομάσατε, εάν μπορείτε…</w:t>
      </w:r>
    </w:p>
    <w:p w14:paraId="5C2480D1"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Κύριε Πρόεδρε, ήμουν σαφής στις απαντήσεις μου.</w:t>
      </w:r>
    </w:p>
    <w:p w14:paraId="5C2480D2" w14:textId="77777777" w:rsidR="00DA3C73" w:rsidRDefault="00D93FB0">
      <w:pPr>
        <w:spacing w:after="0" w:line="600" w:lineRule="auto"/>
        <w:ind w:firstLine="720"/>
        <w:jc w:val="both"/>
        <w:rPr>
          <w:rFonts w:eastAsia="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Εγώ αρκούμαι στην απάντησή σας, αλλά για να μην αφήνουμε να αιωρούνται ερωτηματικά γι’ αυτό έκανα την παρέμβαση.</w:t>
      </w:r>
    </w:p>
    <w:p w14:paraId="5C2480D3" w14:textId="77777777" w:rsidR="00DA3C73" w:rsidRDefault="00D93FB0">
      <w:pPr>
        <w:spacing w:after="0" w:line="600" w:lineRule="auto"/>
        <w:ind w:firstLine="720"/>
        <w:jc w:val="both"/>
        <w:rPr>
          <w:rFonts w:eastAsia="Times New Roman"/>
          <w:szCs w:val="24"/>
        </w:rPr>
      </w:pPr>
      <w:r>
        <w:rPr>
          <w:rFonts w:eastAsia="Times New Roman"/>
          <w:b/>
          <w:szCs w:val="24"/>
        </w:rPr>
        <w:lastRenderedPageBreak/>
        <w:t>ΝΙΚΟΛΑΟΣ ΤΟΣΚΑΣ (Αναπληρωτής Υπουργός Εσωτερικών και Διοικητικής Ανασυγκρότησης):</w:t>
      </w:r>
      <w:r>
        <w:rPr>
          <w:rFonts w:eastAsia="Times New Roman"/>
          <w:szCs w:val="24"/>
        </w:rPr>
        <w:t xml:space="preserve"> Μα, δεν υπάρχουν ερωτηματικά. Ήμουν σαφής, κύριε Πρόεδρε.</w:t>
      </w:r>
    </w:p>
    <w:p w14:paraId="5C2480D4" w14:textId="77777777" w:rsidR="00DA3C73" w:rsidRDefault="00D93FB0">
      <w:pPr>
        <w:spacing w:after="0"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Όχι από εσάς, ούτε από εμένα. Από αυτούς που μας ακούν και μας βλέπουν, με αυτήν την έννοια το λέω.</w:t>
      </w:r>
    </w:p>
    <w:p w14:paraId="5C2480D5"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Νομίζω ότι ήταν σαφής η απάντησή μου.</w:t>
      </w:r>
    </w:p>
    <w:p w14:paraId="5C2480D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ευχαριστώ πολύ, κύριε Υπουργέ.</w:t>
      </w:r>
    </w:p>
    <w:p w14:paraId="5C2480D7" w14:textId="77777777" w:rsidR="00DA3C73" w:rsidRDefault="00D93FB0">
      <w:pPr>
        <w:spacing w:after="0" w:line="600" w:lineRule="auto"/>
        <w:ind w:firstLine="720"/>
        <w:jc w:val="both"/>
        <w:rPr>
          <w:rFonts w:eastAsia="Times New Roman"/>
          <w:szCs w:val="24"/>
        </w:rPr>
      </w:pPr>
      <w:r>
        <w:rPr>
          <w:rFonts w:eastAsia="Times New Roman" w:cs="Times New Roman"/>
          <w:szCs w:val="24"/>
        </w:rPr>
        <w:t>Κύριε Γεωργαντά, έχετε τον λόγο για τη δευτερολογία σας.</w:t>
      </w:r>
    </w:p>
    <w:p w14:paraId="5C2480D8" w14:textId="77777777" w:rsidR="00DA3C73" w:rsidRDefault="00D93FB0">
      <w:pPr>
        <w:spacing w:after="0" w:line="600" w:lineRule="auto"/>
        <w:ind w:firstLine="720"/>
        <w:jc w:val="both"/>
        <w:rPr>
          <w:rFonts w:eastAsia="Times New Roman"/>
          <w:szCs w:val="24"/>
        </w:rPr>
      </w:pPr>
      <w:r>
        <w:rPr>
          <w:rFonts w:eastAsia="Times New Roman"/>
          <w:b/>
          <w:szCs w:val="24"/>
        </w:rPr>
        <w:lastRenderedPageBreak/>
        <w:t xml:space="preserve">ΓΕΩΡΓΙΟΣ ΓΕΩΡΓΑΝΤΑΣ: </w:t>
      </w:r>
      <w:r>
        <w:rPr>
          <w:rFonts w:eastAsia="Times New Roman"/>
          <w:szCs w:val="24"/>
        </w:rPr>
        <w:t>Κύριε Πρόεδρε, δεν θα συμφωνήσω με τον Υπουργό. Ο διάλογος που έγινε δεν ήταν καθόλου γόνιμος. Ήταν όμως ένας διάλογος αποκαλυπτικός των προθέσεων του Υπουργείου, σε σχέση με την αντιμετώπιση αυτής της έξαρσης της βίας στο κέντρο της Αθήνας, όπου ευελπιστούσαμε ότι θα υπάρξει σύγκλιση στην ανάγκη αντιμετώπισης με δραστικό τρόπο.</w:t>
      </w:r>
    </w:p>
    <w:p w14:paraId="5C2480D9" w14:textId="77777777" w:rsidR="00DA3C73" w:rsidRDefault="00D93FB0">
      <w:pPr>
        <w:spacing w:after="0" w:line="600" w:lineRule="auto"/>
        <w:ind w:firstLine="720"/>
        <w:jc w:val="both"/>
        <w:rPr>
          <w:rFonts w:eastAsia="Times New Roman"/>
          <w:szCs w:val="24"/>
        </w:rPr>
      </w:pPr>
      <w:r>
        <w:rPr>
          <w:rFonts w:eastAsia="Times New Roman"/>
          <w:szCs w:val="24"/>
        </w:rPr>
        <w:t>Αυτό το οποίο διαπιστώσαμε και αυτό που επίσημα πλέον ειπώθηκε από την πλευρά του Υπουργείου είναι ότι το Υπουργείο έχει επιλέξει τον ήπιο τρόπο διαχείρισης και αντιμετώπισης, θέτοντας απλά κόκκινες γραμμές. Όπως τις κατάλαβα, οι κόκκινες γραμμές -μπορεί να κάνω λάθος, αλλά μάλλον δεν κάνω- έχουν να κάνουν με τη συμπεριφορά και τη στάση των αστυνομικών. Δηλαδή, αυτούς είναι που περιορίζουμε ουσιαστικά στη δράση τους. Αυτό είναι που κατάλαβα εγώ  ως προς τις κόκκινες γραμμές.</w:t>
      </w:r>
    </w:p>
    <w:p w14:paraId="5C2480DA" w14:textId="77777777" w:rsidR="00DA3C73" w:rsidRDefault="00D93FB0">
      <w:pPr>
        <w:spacing w:after="0"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Κακώς καταλάβατε. Το αντίστροφο είπα.</w:t>
      </w:r>
    </w:p>
    <w:p w14:paraId="5C2480DB" w14:textId="77777777" w:rsidR="00DA3C73" w:rsidRDefault="00D93FB0">
      <w:pPr>
        <w:spacing w:after="0"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Το αντίστροφο, μάλιστα.</w:t>
      </w:r>
    </w:p>
    <w:p w14:paraId="5C2480DC"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Κόκκινες γραμμές σε τι δηλαδή; Μέχρι πού θα ενοχλούμε τους παρανόμους; Γιατί είναι δύο, ξέρετε, οι κόκκινες γραμμές. Ή είναι μέσα στο πλαίσιο της δράσης των παρανόμων ή είναι στο πλαίσιο της δράσης της Αστυνομίας. </w:t>
      </w:r>
    </w:p>
    <w:p w14:paraId="5C2480DD" w14:textId="77777777" w:rsidR="00DA3C73" w:rsidRDefault="00D93FB0">
      <w:pPr>
        <w:spacing w:after="0" w:line="600" w:lineRule="auto"/>
        <w:ind w:firstLine="720"/>
        <w:jc w:val="both"/>
        <w:rPr>
          <w:rFonts w:eastAsia="Times New Roman"/>
          <w:szCs w:val="24"/>
        </w:rPr>
      </w:pPr>
      <w:r>
        <w:rPr>
          <w:rFonts w:eastAsia="Times New Roman"/>
          <w:szCs w:val="24"/>
        </w:rPr>
        <w:t xml:space="preserve">Η κόκκινη γραμμή είναι μια. Δηλαδή, ενοχλεί η δράση της Αστυνομίας τους παρανόμους και βάζουμε κόκκινες γραμμές; Μέχρι εκεί θα ενοχλήσουμε τους παρανόμους; </w:t>
      </w:r>
    </w:p>
    <w:p w14:paraId="5C2480DE" w14:textId="77777777" w:rsidR="00DA3C73" w:rsidRDefault="00D93FB0">
      <w:pPr>
        <w:spacing w:after="0" w:line="600" w:lineRule="auto"/>
        <w:ind w:firstLine="720"/>
        <w:jc w:val="both"/>
        <w:rPr>
          <w:rFonts w:eastAsia="Times New Roman"/>
          <w:szCs w:val="24"/>
        </w:rPr>
      </w:pPr>
      <w:r>
        <w:rPr>
          <w:rFonts w:eastAsia="Times New Roman"/>
          <w:szCs w:val="24"/>
        </w:rPr>
        <w:t>Εγώ αυτό κατάλαβα, ό,τι κατάλαβε ο καθένας. Νομίζω, όμως, ότι ήταν αποκαλυπτικό το ότι έχετε επιλέξει την ήπια διαχείριση του ζητήματος.</w:t>
      </w:r>
    </w:p>
    <w:p w14:paraId="5C2480DF" w14:textId="77777777" w:rsidR="00DA3C73" w:rsidRDefault="00D93FB0">
      <w:pPr>
        <w:spacing w:after="0" w:line="600" w:lineRule="auto"/>
        <w:ind w:firstLine="720"/>
        <w:jc w:val="both"/>
        <w:rPr>
          <w:rFonts w:eastAsia="Times New Roman"/>
          <w:szCs w:val="24"/>
        </w:rPr>
      </w:pPr>
      <w:r>
        <w:rPr>
          <w:rFonts w:eastAsia="Times New Roman"/>
          <w:szCs w:val="24"/>
        </w:rPr>
        <w:t>Κύριε Υπουργέ, υπάρχουν συγκεκριμένα ζητήματα τα οποία έχουν βγει στη δημοσιότητα και τα οποία είναι αυταπόδεικτα πλέον, για τις σχέσεις και για τις αγκυλώσεις οι οποίες υπάρχουν σε σχέση με την επιλογή του ΣΥΡΙΖΑ, μεγάλου μέρους του ΣΥΡΙΖΑ, για το πώς θα αντιμετωπιστεί η κατάσταση.</w:t>
      </w:r>
    </w:p>
    <w:p w14:paraId="5C2480E0" w14:textId="77777777" w:rsidR="00DA3C73" w:rsidRDefault="00D93FB0">
      <w:pPr>
        <w:spacing w:after="0" w:line="600" w:lineRule="auto"/>
        <w:ind w:firstLine="720"/>
        <w:jc w:val="both"/>
        <w:rPr>
          <w:rFonts w:eastAsia="Times New Roman"/>
          <w:szCs w:val="24"/>
        </w:rPr>
      </w:pPr>
      <w:r>
        <w:rPr>
          <w:rFonts w:eastAsia="Times New Roman"/>
          <w:szCs w:val="24"/>
        </w:rPr>
        <w:lastRenderedPageBreak/>
        <w:t xml:space="preserve">Υπάρχουν, κύριε Υπουργέ, διώξεις φρονηματικού χαρακτήρα; Γίνονται αυτή τη στιγμή διώξεις φρονηματικού χαρακτήρα; Το δήλωσε Βουλευτής του ΣΥΡΙΖΑ. Το έχει δηλώσει εγγράφως: Διώξεις φρονηματικού χαρακτήρα ήταν οι συλλήψεις δύο ποινικών υπόπτων για την τέλεση πράξεων που έχουν σχέση... Ξέρουμε πολύ καλά σε ποιους αναφέρομαι. Και αυτές οι συλλήψεις αναφέρθηκαν μέσα στις διώξεις φρονηματικού χαρακτήρα. Δεν είδα να πάρετε θέση για αυτό. Δεν είδα ο ΣΥΡΙΖΑ να αποδοκιμάζει τη στάση αυτού του συγκεκριμένου Βουλευτή. </w:t>
      </w:r>
    </w:p>
    <w:p w14:paraId="5C2480E1" w14:textId="77777777" w:rsidR="00DA3C73" w:rsidRDefault="00D93FB0">
      <w:pPr>
        <w:spacing w:after="0" w:line="600" w:lineRule="auto"/>
        <w:ind w:firstLine="720"/>
        <w:jc w:val="both"/>
        <w:rPr>
          <w:rFonts w:eastAsia="Times New Roman"/>
          <w:b/>
          <w:szCs w:val="24"/>
        </w:rPr>
      </w:pPr>
      <w:r>
        <w:rPr>
          <w:rFonts w:eastAsia="Times New Roman"/>
          <w:szCs w:val="24"/>
        </w:rPr>
        <w:t xml:space="preserve">Κύριε Υπουργέ, και νωρίτερα ο Κοινοβουλευτικός Εκπρόσωπος των ΑΝΕΛ είχε το θράσος, κατ’ εμέ, να αναφερθεί σε πολλά περιστατικά βίας στο κέντρο της Αθήνας, τα οποία έγιναν επί προηγούμενων κυβερνήσεων. Δεν αναφέρθηκε, όμως, καθόλου στο ότι κοντά σε αυτά τα ακραία στοιχεία, τα οποία έκαναν αυτές τις πράξεις, βρίσκονταν και δημιουργούσαν το δικαιολογητικό πλαίσιο, τη νομιμοποίηση την ιδεολογική οι ίδιοι. Τα πολιτικά πρόσωπα που βρίσκονται σήμερα εδώ δημιούργησαν το πλαίσιο το δικαιολογητικό για να μπορέσουν αυτά τα ακραία στοιχεία να προβούν στις πράξεις τις οποίες ξέρουμε όλοι </w:t>
      </w:r>
      <w:r>
        <w:rPr>
          <w:rFonts w:eastAsia="Times New Roman"/>
          <w:szCs w:val="24"/>
        </w:rPr>
        <w:lastRenderedPageBreak/>
        <w:t>και καταδικάζουμε όλοι και που ευτυχώς έχουν τελειώσει, γιατί πλέον δεν υπάρχει αυτό το πλαίσιο της νομιμοποίησης που υπήρχε από τότε, έχει μπει εντός της Αιθούσης.</w:t>
      </w:r>
    </w:p>
    <w:p w14:paraId="5C2480E2"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Και βεβαίως, είναι απαράδεκτο αυτό το οποίο αναφέρατε για τον κ. Αθανασίου και για το τι έγινε στη Λέσβο. Ο κ. Αθανασίου, ως δέκτης των διαμαρτυριών των τοπικών κοινωνιών από την έλλειψη της δικής σας παρουσίας, της επίσημης Κυβέρνησης, σε σχέση με το μεγάλο ζήτημα, το οποίο αντιμετωπίζει αυτή τη στιγμή η Λέσβος, βεβαίως συμπαραστάθηκε σε μια διαμαρτυρία των πολιτών. Αν παρεισέφρησαν σε αυτήν τη διαμαρτυρία ακραία στοιχεία, δεν είναι υπεύθυνος ο κ. Αθανασίου και κανένας κ. Αθανασίου γι’ αυτό. Με αυτή τη δική σας λογική είναι υπεύθυνα όλα τα στελέχη του ΣΥΡΙΖΑ και τα στελέχη των ΑΝΕΛ, τα οποία βρίσκονταν δίπλα σε αυτούς που έκαιγαν την Αθήνα πριν μερικά χρόνια. Τα ακραία στοιχεία που βρίσκονταν κοντά σε αυτούς. Αλλά κι ένα περισσότερο, είχε δημιουργηθεί από εσάς η δικαιολογητική βάση. </w:t>
      </w:r>
    </w:p>
    <w:p w14:paraId="5C2480E3"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lastRenderedPageBreak/>
        <w:t>Είμαι απογοητευμένος, κύριε Υπουργέ, από τον τρόπο με τον οποίο αποφασίσατε ως Υπουργείο να αντιμετωπίσετε το ζήτημα το οποίο υπάρχει. Εγώ δεν θέλω όλη αυτή η ιστορία να γίνει μια νέα Ειδομένη, στη λογική ότι θα κουραστούν και θα φύγουν. Εδώ δεν πρόκειται να κουραστούν, δεν πρόκειται να φύγουν, δεν πρόκειται να τους βρείτε ταλαιπωρημένους. Εδώ, πρέπει να παραδεχθείτε ότι ουσιαστικά έχετε εγκαταλείψει το Κέντρο των Αθηνών σε αυτούς που δεν θέλετε να ενοχλήσετε. Και γι’ αυτό τον λόγο, βεβαίως, δεν υπάρχουν συλλήψεις, δεν υπάρχουν περιστατικά, δεν υπάρχουν δείκτες εγκληματικότητας.</w:t>
      </w:r>
    </w:p>
    <w:p w14:paraId="5C2480E4"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Αυτό είναι συνείδηση όλων, όπως και συνείδηση σε όλη τη χώρα είναι ότι αυτό γίνεται, όχι επειδή δεν έχει την επιχειρησιακή ικανότητα η Αστυνομία, αλλά επειδή εμποδίζεται η Αστυνομία να πράξει αυτό που πρέπει να πράξει. όμως, η κατάσταση θα είναι χωρίς επιστροφή, γιατί φαινόμενο ενόπλων περιπολιών, οι οποίες ανεβαίνουν στο διαδίκτυο και δεν μπορούμε να ανακαλύψουμε ποιοι είναι και να συλληφθούν ή δολοφονιών οι οποίες γίνονται και αναρτάται επισήμως ότι αυτό έγινε σε υποκατάσταση της δικαιοσύνης, η οποία είναι απούσα, νομίζουμε ότι είναι φαινόμενα που δεν τα ξαναείδαμε και είναι φαινόμενα </w:t>
      </w:r>
      <w:r>
        <w:rPr>
          <w:rFonts w:eastAsia="Times New Roman" w:cs="Times New Roman"/>
          <w:szCs w:val="24"/>
        </w:rPr>
        <w:lastRenderedPageBreak/>
        <w:t xml:space="preserve">τα οποία πλέον μας δείχνουν ότι ουσιαστικά έχει χαθεί για εσάς η μάχη για όλες αυτές τις έκνομες πράξεις στο Κέντρο της Αθήνας, μάχη την οποία δεν αποφασίσατε να δώσετε ποτέ. </w:t>
      </w:r>
    </w:p>
    <w:p w14:paraId="5C2480E5" w14:textId="77777777" w:rsidR="00DA3C73" w:rsidRDefault="00D93FB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2480E6"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Γεωργαντά. </w:t>
      </w:r>
    </w:p>
    <w:p w14:paraId="5C2480E7"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Εσωτερικών και Διοικητικής Ανασυγκρότησης κ. Νικόλαος Τόσκας.  </w:t>
      </w:r>
    </w:p>
    <w:p w14:paraId="5C2480E8"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Τα είπατε για να τα πείτε, κύριε Γεωργαντά. </w:t>
      </w:r>
    </w:p>
    <w:p w14:paraId="5C2480E9"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Κι εσείς για να τα πείτε τα λέτε. </w:t>
      </w:r>
    </w:p>
    <w:p w14:paraId="5C2480EA"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Διότι μου φαίνεται ότι δεν ακούσατε τα νούμερα και για τις συλλήψεις και για τις προσπάθειες, οι οποίες έχουν γίνει μέχρι τώρα. </w:t>
      </w:r>
    </w:p>
    <w:p w14:paraId="5C2480EB"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Η Ελληνική Αστυνομία και όσοι ασχολούνται με τα θέματα της δημόσιας τάξης, με τα θέματα της ασφάλειας, δεν χρειάζονται δημαγωγία. Χρειάζονται πραγματικό ενδιαφέρον για να επιλυθούν τα θέματα, που έχουν συσσωρευτεί στα χρόνια της διακυβέρνησής σας. Εγώ είμαι έτοιμος να ακούσω τις όποιες θετικές προτάσεις υπάρχουν στον χώρο του Κοινοβουλίου. Προχωρούμε, βέβαια, στην κατεύθυνση που έχουμε πει και από εκεί και πέρα, μακάρι να βρεθούν άνθρωποι με καλές προθέσεις, συνάδελφοι με καλές προθέσεις, οι οποίοι θα συμβάλουν στον γενικότερο διάλογο. </w:t>
      </w:r>
    </w:p>
    <w:p w14:paraId="5C2480EC"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Παρ’ όλα αυτά, καλό θα είναι να αντιμετωπίζονται τα πράγματα, χωρίς μικροψυχία, βλέποντας τις πραγματικές προσπάθειες και του Υπουργείου και της Ελληνικής Αστυνομίας και των ανθρώπων εκείνων οι οποίοι καθημερινά στο πεζοδρόμιο αγωνιούν, τρέχουν με κίνδυνο της ζωής τους, ασχολούνται με την </w:t>
      </w:r>
      <w:r>
        <w:rPr>
          <w:rFonts w:eastAsia="Times New Roman" w:cs="Times New Roman"/>
          <w:szCs w:val="24"/>
        </w:rPr>
        <w:lastRenderedPageBreak/>
        <w:t xml:space="preserve">ασφάλεια του τόπου. Εάν δείτε τα στοιχεία και συζητήσετε με τους απλούς πολίτες, θα σας πουν όλοι και τη διαφορά που υπάρχει και τις προσπάθειες που γίνονται. </w:t>
      </w:r>
    </w:p>
    <w:p w14:paraId="5C2480ED"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C2480EE"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5C2480EF" w14:textId="77777777" w:rsidR="00DA3C73" w:rsidRDefault="00D93FB0">
      <w:pPr>
        <w:spacing w:after="0"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Κηρύσσεται περαιωμένη η συζήτηση επί της υπ’ αριθμόν 33/27/14-7-2016</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επίκαιρης επερώτησης σχετικά με την έξαρση της εγκληματικότητας στο κέντρο της Αθήνας</w:t>
      </w:r>
      <w:r>
        <w:rPr>
          <w:rFonts w:ascii="Verdana" w:eastAsia="Times New Roman" w:hAnsi="Verdana" w:cs="Times New Roman"/>
          <w:color w:val="000000"/>
          <w:sz w:val="17"/>
          <w:szCs w:val="17"/>
          <w:shd w:val="clear" w:color="auto" w:fill="FFFFFF"/>
        </w:rPr>
        <w:t>.</w:t>
      </w:r>
    </w:p>
    <w:p w14:paraId="5C2480F0" w14:textId="77777777" w:rsidR="00DA3C73" w:rsidRDefault="00D93FB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C2480F1" w14:textId="77777777" w:rsidR="00DA3C73" w:rsidRDefault="00D93FB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C2480F2" w14:textId="77777777" w:rsidR="00DA3C73" w:rsidRDefault="00D93FB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τη συναίνεση του Σώματος και ώρα 14.34΄ λύεται η συνεδρίαση για την προσεχή Δευτέρα 26 Σεπτεμβρίου 2016 και ώρα 18.00΄, με αντικείμενο εργασιών του Σώματος κοινοβουλευτικό έλεγχο: συζήτηση επικαίρων ερωτήσεων. </w:t>
      </w:r>
    </w:p>
    <w:p w14:paraId="5C2480F3" w14:textId="77777777" w:rsidR="00DA3C73" w:rsidRDefault="00D93FB0">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ab/>
      </w:r>
      <w:r>
        <w:rPr>
          <w:rFonts w:eastAsia="Times New Roman" w:cs="Times New Roman"/>
          <w:b/>
          <w:bCs/>
          <w:szCs w:val="24"/>
        </w:rPr>
        <w:tab/>
        <w:t xml:space="preserve">                                      ΟΙ ΓΡΑΜΜΑΤΕΙΣ</w:t>
      </w:r>
      <w:r>
        <w:rPr>
          <w:rFonts w:eastAsia="Times New Roman" w:cs="Times New Roman"/>
          <w:szCs w:val="24"/>
        </w:rPr>
        <w:t xml:space="preserve">  </w:t>
      </w:r>
    </w:p>
    <w:sectPr w:rsidR="00DA3C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EEBAhxnKgosl1Sm7DRjAkj83h78=" w:salt="7IWuwxxW59p0wBgfVwYm9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C73"/>
    <w:rsid w:val="00B333D8"/>
    <w:rsid w:val="00D93FB0"/>
    <w:rsid w:val="00DA3C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7CF9"/>
  <w15:docId w15:val="{004F7392-5D9A-4A69-B62D-E34681D0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510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65107"/>
    <w:rPr>
      <w:rFonts w:ascii="Segoe UI" w:hAnsi="Segoe UI" w:cs="Segoe UI"/>
      <w:sz w:val="18"/>
      <w:szCs w:val="18"/>
    </w:rPr>
  </w:style>
  <w:style w:type="paragraph" w:styleId="a4">
    <w:name w:val="Revision"/>
    <w:hidden/>
    <w:uiPriority w:val="99"/>
    <w:semiHidden/>
    <w:rsid w:val="00D22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320</MetadataID>
    <Session xmlns="641f345b-441b-4b81-9152-adc2e73ba5e1">Α´</Session>
    <Date xmlns="641f345b-441b-4b81-9152-adc2e73ba5e1">2016-09-22T21:00:00+00:00</Date>
    <Status xmlns="641f345b-441b-4b81-9152-adc2e73ba5e1">
      <Url>http://srv-sp1/praktika/Lists/Incoming_Metadata/EditForm.aspx?ID=320&amp;Source=/praktika/Recordings_Library/Forms/AllItems.aspx</Url>
      <Description>Δημοσιεύτηκε</Description>
    </Status>
    <Meeting xmlns="641f345b-441b-4b81-9152-adc2e73ba5e1">ΡϞΕ´</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4036F-3570-42BC-A3DC-BA06C4BDF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43721E-E705-4704-8876-518918E913BF}">
  <ds:schemaRefs>
    <ds:schemaRef ds:uri="http://purl.org/dc/term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elements/1.1/"/>
    <ds:schemaRef ds:uri="http://schemas.microsoft.com/office/infopath/2007/PartnerControls"/>
    <ds:schemaRef ds:uri="641f345b-441b-4b81-9152-adc2e73ba5e1"/>
    <ds:schemaRef ds:uri="http://purl.org/dc/dcmitype/"/>
  </ds:schemaRefs>
</ds:datastoreItem>
</file>

<file path=customXml/itemProps3.xml><?xml version="1.0" encoding="utf-8"?>
<ds:datastoreItem xmlns:ds="http://schemas.openxmlformats.org/officeDocument/2006/customXml" ds:itemID="{0FC785B8-2E7B-4410-A025-C7980648C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38612</Words>
  <Characters>208505</Characters>
  <Application>Microsoft Office Word</Application>
  <DocSecurity>0</DocSecurity>
  <Lines>1737</Lines>
  <Paragraphs>493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246624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2016-10-03T07:27:00Z</dcterms:created>
  <dcterms:modified xsi:type="dcterms:W3CDTF">2016-10-03T07:27:00Z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